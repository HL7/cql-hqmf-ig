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2290B5" w14:textId="63B8D043" w:rsidR="004C0E77" w:rsidRDefault="004C0E77" w:rsidP="004C0E77">
      <w:pPr>
        <w:pStyle w:val="DocumentName"/>
        <w:tabs>
          <w:tab w:val="right" w:pos="8640"/>
        </w:tabs>
        <w:spacing w:before="240"/>
        <w:rPr>
          <w:lang w:val="en-US"/>
        </w:rPr>
      </w:pPr>
      <w:r>
        <w:tab/>
        <w:t>V3_IG_CQL_HQMF_R1_</w:t>
      </w:r>
      <w:r w:rsidR="00632942">
        <w:t>D</w:t>
      </w:r>
      <w:r w:rsidR="00133E78">
        <w:t>5</w:t>
      </w:r>
      <w:r>
        <w:t>_Vol3</w:t>
      </w:r>
    </w:p>
    <w:p w14:paraId="0D161BBE" w14:textId="77777777" w:rsidR="004C0E77" w:rsidRDefault="004C0E77" w:rsidP="004C0E77">
      <w:pPr>
        <w:pStyle w:val="DocumentName"/>
        <w:tabs>
          <w:tab w:val="right" w:pos="8640"/>
        </w:tabs>
        <w:jc w:val="left"/>
        <w:rPr>
          <w:lang w:val="en-US"/>
        </w:rPr>
      </w:pPr>
    </w:p>
    <w:p w14:paraId="2432ED0A" w14:textId="77777777" w:rsidR="004C0E77" w:rsidRDefault="004C0E77" w:rsidP="004C0E77">
      <w:pPr>
        <w:pStyle w:val="DocumentName"/>
        <w:tabs>
          <w:tab w:val="right" w:pos="8640"/>
        </w:tabs>
        <w:jc w:val="left"/>
        <w:rPr>
          <w:lang w:val="en-US"/>
        </w:rPr>
      </w:pPr>
    </w:p>
    <w:p w14:paraId="50BC6822" w14:textId="77777777" w:rsidR="004C0E77" w:rsidRDefault="004C0E77" w:rsidP="004C0E77">
      <w:pPr>
        <w:pStyle w:val="DocumentName"/>
        <w:tabs>
          <w:tab w:val="right" w:pos="8640"/>
        </w:tabs>
        <w:jc w:val="left"/>
        <w:rPr>
          <w:lang w:val="en-US"/>
        </w:rPr>
      </w:pPr>
    </w:p>
    <w:p w14:paraId="66F3AF79" w14:textId="77777777" w:rsidR="004C0E77" w:rsidRDefault="004C0E77" w:rsidP="004C0E77">
      <w:pPr>
        <w:pStyle w:val="DocumentName"/>
        <w:tabs>
          <w:tab w:val="right" w:pos="8640"/>
        </w:tabs>
        <w:jc w:val="left"/>
        <w:rPr>
          <w:lang w:val="en-US"/>
        </w:rPr>
      </w:pPr>
    </w:p>
    <w:p w14:paraId="2D9FADF8" w14:textId="77777777" w:rsidR="004C0E77" w:rsidRDefault="004C0E77" w:rsidP="004C0E77">
      <w:pPr>
        <w:pStyle w:val="DocumentName"/>
        <w:tabs>
          <w:tab w:val="right" w:pos="8640"/>
        </w:tabs>
        <w:jc w:val="left"/>
        <w:rPr>
          <w:lang w:val="en-US"/>
        </w:rPr>
      </w:pPr>
    </w:p>
    <w:p w14:paraId="61E1C3FB" w14:textId="77777777" w:rsidR="004C0E77" w:rsidRDefault="004C0E77" w:rsidP="004C0E77">
      <w:pPr>
        <w:pStyle w:val="DocumentName"/>
        <w:tabs>
          <w:tab w:val="right" w:pos="8640"/>
        </w:tabs>
        <w:jc w:val="left"/>
        <w:rPr>
          <w:lang w:val="en-US"/>
        </w:rPr>
      </w:pPr>
    </w:p>
    <w:p w14:paraId="2D285990" w14:textId="77777777" w:rsidR="004C0E77" w:rsidRPr="00E122BC" w:rsidRDefault="004C0E77" w:rsidP="004C0E77">
      <w:pPr>
        <w:pStyle w:val="DocumentName"/>
        <w:tabs>
          <w:tab w:val="right" w:pos="8640"/>
        </w:tabs>
        <w:jc w:val="left"/>
        <w:rPr>
          <w:lang w:val="en-US"/>
        </w:rPr>
      </w:pPr>
    </w:p>
    <w:p w14:paraId="0000B9F1" w14:textId="77777777" w:rsidR="004C0E77" w:rsidRDefault="004C0E77" w:rsidP="004C0E77">
      <w:pPr>
        <w:pStyle w:val="DocumentName"/>
        <w:tabs>
          <w:tab w:val="right" w:pos="8640"/>
        </w:tabs>
        <w:jc w:val="left"/>
        <w:rPr>
          <w:lang w:val="en-US"/>
        </w:rPr>
      </w:pPr>
      <w:r>
        <w:rPr>
          <w:noProof/>
          <w:lang w:val="en-US" w:eastAsia="zh-CN"/>
        </w:rPr>
        <w:drawing>
          <wp:anchor distT="0" distB="0" distL="114300" distR="114300" simplePos="0" relativeHeight="251659264" behindDoc="0" locked="0" layoutInCell="1" allowOverlap="1" wp14:anchorId="7287FD4C" wp14:editId="660D4804">
            <wp:simplePos x="0" y="0"/>
            <wp:positionH relativeFrom="column">
              <wp:posOffset>4313</wp:posOffset>
            </wp:positionH>
            <wp:positionV relativeFrom="paragraph">
              <wp:posOffset>-1291087</wp:posOffset>
            </wp:positionV>
            <wp:extent cx="1376045" cy="1410335"/>
            <wp:effectExtent l="0" t="0" r="0" b="0"/>
            <wp:wrapNone/>
            <wp:docPr id="1" name="Picture 1" descr="HL7-International-Logo_2_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L7-International-Logo_2_x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76045" cy="14103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6E9F0BF" w14:textId="77777777" w:rsidR="004C0E77" w:rsidRDefault="004C0E77" w:rsidP="004C0E77">
      <w:pPr>
        <w:pStyle w:val="DocumentName"/>
        <w:tabs>
          <w:tab w:val="right" w:pos="8640"/>
        </w:tabs>
        <w:jc w:val="left"/>
        <w:rPr>
          <w:lang w:val="en-US"/>
        </w:rPr>
      </w:pPr>
    </w:p>
    <w:p w14:paraId="47C5B0F2" w14:textId="77777777" w:rsidR="004C0E77" w:rsidRDefault="004C0E77" w:rsidP="004C0E77">
      <w:pPr>
        <w:jc w:val="right"/>
        <w:rPr>
          <w:rFonts w:ascii="Arial Narrow" w:hAnsi="Arial Narrow" w:cs="Arial"/>
          <w:sz w:val="32"/>
          <w:szCs w:val="32"/>
          <w:lang w:val="de-DE"/>
        </w:rPr>
      </w:pPr>
    </w:p>
    <w:p w14:paraId="06220836" w14:textId="77777777" w:rsidR="004C0E77" w:rsidRPr="00300899" w:rsidRDefault="004C0E77" w:rsidP="004C0E77">
      <w:pPr>
        <w:spacing w:before="240"/>
        <w:jc w:val="center"/>
        <w:rPr>
          <w:sz w:val="22"/>
        </w:rPr>
      </w:pPr>
    </w:p>
    <w:p w14:paraId="62A1C05A"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HL7 Version 3 Implementation Guide:</w:t>
      </w:r>
    </w:p>
    <w:p w14:paraId="725D3A7F"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Clinical Quality Language (CQL) – based</w:t>
      </w:r>
    </w:p>
    <w:p w14:paraId="7D9A195D" w14:textId="77777777" w:rsidR="004C0E77" w:rsidRPr="00300899" w:rsidRDefault="004C0E77" w:rsidP="004C0E77">
      <w:pPr>
        <w:spacing w:after="0" w:line="240" w:lineRule="auto"/>
        <w:jc w:val="right"/>
        <w:rPr>
          <w:rFonts w:ascii="Arial" w:hAnsi="Arial"/>
          <w:sz w:val="40"/>
          <w:szCs w:val="36"/>
        </w:rPr>
      </w:pPr>
      <w:r w:rsidRPr="00300899">
        <w:rPr>
          <w:rFonts w:ascii="Arial" w:hAnsi="Arial"/>
          <w:sz w:val="40"/>
          <w:szCs w:val="36"/>
        </w:rPr>
        <w:t>Health Quality Measure Format (HQMF)</w:t>
      </w:r>
    </w:p>
    <w:p w14:paraId="1BCBEF1C" w14:textId="77777777" w:rsidR="004C0E77" w:rsidRPr="00300899" w:rsidRDefault="004C0E77" w:rsidP="004C0E77">
      <w:pPr>
        <w:spacing w:after="0" w:line="240" w:lineRule="auto"/>
        <w:jc w:val="right"/>
        <w:rPr>
          <w:rFonts w:ascii="Arial" w:hAnsi="Arial"/>
          <w:b/>
          <w:sz w:val="40"/>
          <w:szCs w:val="36"/>
        </w:rPr>
      </w:pPr>
      <w:r w:rsidRPr="00300899">
        <w:rPr>
          <w:rFonts w:ascii="Arial" w:hAnsi="Arial"/>
          <w:sz w:val="40"/>
          <w:szCs w:val="36"/>
        </w:rPr>
        <w:t xml:space="preserve"> Release 1 – US Realm</w:t>
      </w:r>
    </w:p>
    <w:p w14:paraId="79A0D56B" w14:textId="4B235E1E" w:rsidR="004C0E77" w:rsidRPr="00300899" w:rsidRDefault="00C55B7C" w:rsidP="004C0E77">
      <w:pPr>
        <w:spacing w:before="240" w:line="276" w:lineRule="auto"/>
        <w:jc w:val="right"/>
        <w:rPr>
          <w:rFonts w:ascii="Arial" w:hAnsi="Arial" w:cs="Arial"/>
          <w:sz w:val="36"/>
          <w:szCs w:val="36"/>
        </w:rPr>
      </w:pPr>
      <w:r>
        <w:rPr>
          <w:rFonts w:ascii="Arial" w:hAnsi="Arial" w:cs="Arial"/>
          <w:sz w:val="36"/>
          <w:szCs w:val="36"/>
        </w:rPr>
        <w:t>MAY</w:t>
      </w:r>
      <w:r w:rsidR="007C12A8" w:rsidRPr="00300899">
        <w:rPr>
          <w:rFonts w:ascii="Arial" w:hAnsi="Arial" w:cs="Arial"/>
          <w:sz w:val="36"/>
          <w:szCs w:val="36"/>
        </w:rPr>
        <w:t xml:space="preserve"> </w:t>
      </w:r>
      <w:r w:rsidR="00416254">
        <w:rPr>
          <w:rFonts w:ascii="Arial" w:hAnsi="Arial" w:cs="Arial"/>
          <w:sz w:val="36"/>
          <w:szCs w:val="36"/>
        </w:rPr>
        <w:t>2021</w:t>
      </w:r>
    </w:p>
    <w:p w14:paraId="2A285851" w14:textId="77777777" w:rsidR="004C0E77" w:rsidRPr="00975C91" w:rsidRDefault="004C0E77" w:rsidP="004C0E77">
      <w:pPr>
        <w:spacing w:before="240"/>
        <w:jc w:val="right"/>
        <w:rPr>
          <w:sz w:val="36"/>
          <w:szCs w:val="36"/>
        </w:rPr>
      </w:pPr>
    </w:p>
    <w:p w14:paraId="68D0EB5F" w14:textId="26DE7C0B" w:rsidR="004C0E77" w:rsidRDefault="004C0E77" w:rsidP="004C0E77">
      <w:pPr>
        <w:spacing w:before="240"/>
        <w:jc w:val="right"/>
        <w:rPr>
          <w:rFonts w:ascii="Arial" w:hAnsi="Arial" w:cs="Arial"/>
          <w:sz w:val="36"/>
          <w:szCs w:val="36"/>
        </w:rPr>
      </w:pPr>
      <w:r>
        <w:rPr>
          <w:rFonts w:ascii="Arial" w:hAnsi="Arial" w:cs="Arial"/>
          <w:sz w:val="36"/>
          <w:szCs w:val="36"/>
        </w:rPr>
        <w:t xml:space="preserve">HL7 STU </w:t>
      </w:r>
      <w:r w:rsidR="000D1EB6">
        <w:rPr>
          <w:rFonts w:ascii="Arial" w:hAnsi="Arial" w:cs="Arial"/>
          <w:sz w:val="36"/>
          <w:szCs w:val="36"/>
        </w:rPr>
        <w:t>5</w:t>
      </w:r>
    </w:p>
    <w:p w14:paraId="31E29472" w14:textId="77777777" w:rsidR="004C0E77" w:rsidRPr="00300899" w:rsidRDefault="004C0E77" w:rsidP="004C0E77">
      <w:pPr>
        <w:spacing w:before="240"/>
        <w:jc w:val="right"/>
        <w:rPr>
          <w:rFonts w:ascii="Arial" w:hAnsi="Arial" w:cs="Arial"/>
          <w:sz w:val="36"/>
          <w:szCs w:val="36"/>
        </w:rPr>
      </w:pPr>
      <w:r w:rsidRPr="00300899">
        <w:rPr>
          <w:rFonts w:ascii="Arial" w:hAnsi="Arial" w:cs="Arial"/>
          <w:sz w:val="36"/>
          <w:szCs w:val="36"/>
        </w:rPr>
        <w:t>Volume 3 – QDM Templates for CQL-based HQMF</w:t>
      </w:r>
    </w:p>
    <w:p w14:paraId="5C65B9B2" w14:textId="77777777" w:rsidR="004C0E77" w:rsidRDefault="004C0E77" w:rsidP="004C0E77">
      <w:pPr>
        <w:spacing w:before="240"/>
      </w:pPr>
    </w:p>
    <w:p w14:paraId="4591CB2A" w14:textId="77777777" w:rsidR="004C0E77" w:rsidRPr="00300899" w:rsidRDefault="004C0E77" w:rsidP="004C0E77">
      <w:pPr>
        <w:jc w:val="right"/>
        <w:rPr>
          <w:rFonts w:ascii="Arial" w:hAnsi="Arial" w:cs="Arial"/>
          <w:sz w:val="22"/>
        </w:rPr>
      </w:pPr>
      <w:r w:rsidRPr="00300899">
        <w:rPr>
          <w:rFonts w:ascii="Arial" w:hAnsi="Arial" w:cs="Arial"/>
          <w:sz w:val="22"/>
        </w:rPr>
        <w:t>Sponsored by:</w:t>
      </w:r>
      <w:r w:rsidRPr="00300899">
        <w:rPr>
          <w:rFonts w:ascii="Arial" w:hAnsi="Arial" w:cs="Arial"/>
          <w:sz w:val="22"/>
        </w:rPr>
        <w:br/>
        <w:t>Clinical Quality Information Work Group</w:t>
      </w:r>
    </w:p>
    <w:p w14:paraId="052BDA83" w14:textId="77777777" w:rsidR="004C0E77" w:rsidRDefault="004C0E77" w:rsidP="004C0E77">
      <w:pPr>
        <w:pStyle w:val="BodyText0"/>
        <w:jc w:val="right"/>
      </w:pPr>
    </w:p>
    <w:p w14:paraId="7E6A754E" w14:textId="77777777" w:rsidR="004C0E77" w:rsidRDefault="004C0E77" w:rsidP="004C0E77">
      <w:pPr>
        <w:pStyle w:val="BodyText0"/>
        <w:jc w:val="right"/>
        <w:rPr>
          <w:szCs w:val="20"/>
        </w:rPr>
      </w:pPr>
    </w:p>
    <w:p w14:paraId="5523277F" w14:textId="77777777" w:rsidR="004C0E77" w:rsidRDefault="004C0E77" w:rsidP="004C0E77">
      <w:pPr>
        <w:pStyle w:val="BodyText0"/>
        <w:jc w:val="right"/>
        <w:rPr>
          <w:szCs w:val="20"/>
        </w:rPr>
      </w:pPr>
    </w:p>
    <w:p w14:paraId="40AF1E36" w14:textId="77777777" w:rsidR="004C0E77" w:rsidRDefault="004C0E77" w:rsidP="004C0E77">
      <w:pPr>
        <w:pStyle w:val="BodyText0"/>
        <w:jc w:val="right"/>
        <w:rPr>
          <w:szCs w:val="20"/>
        </w:rPr>
      </w:pPr>
    </w:p>
    <w:p w14:paraId="1926C6C0" w14:textId="77777777" w:rsidR="004C0E77" w:rsidRDefault="004C0E77" w:rsidP="004C0E77">
      <w:pPr>
        <w:pStyle w:val="BodyText0"/>
        <w:jc w:val="right"/>
        <w:rPr>
          <w:szCs w:val="20"/>
        </w:rPr>
      </w:pPr>
    </w:p>
    <w:p w14:paraId="7FA37203" w14:textId="77777777" w:rsidR="004C0E77" w:rsidRDefault="004C0E77" w:rsidP="004C0E77">
      <w:pPr>
        <w:pStyle w:val="BodyText0"/>
        <w:jc w:val="right"/>
        <w:rPr>
          <w:szCs w:val="20"/>
        </w:rPr>
      </w:pPr>
    </w:p>
    <w:p w14:paraId="3C59DB1F" w14:textId="76DC18FA" w:rsidR="004C0E77" w:rsidRPr="006E5006" w:rsidRDefault="004C0E77" w:rsidP="004C0E77">
      <w:pPr>
        <w:tabs>
          <w:tab w:val="left" w:pos="3987"/>
        </w:tabs>
        <w:spacing w:after="100"/>
        <w:rPr>
          <w:rFonts w:ascii="Times New Roman" w:hAnsi="Times New Roman"/>
          <w:b/>
          <w:sz w:val="18"/>
          <w:szCs w:val="18"/>
        </w:rPr>
      </w:pPr>
      <w:r w:rsidRPr="006E5006">
        <w:rPr>
          <w:rFonts w:ascii="Times New Roman" w:hAnsi="Times New Roman"/>
          <w:color w:val="000000"/>
          <w:sz w:val="18"/>
          <w:szCs w:val="18"/>
        </w:rPr>
        <w:t>Copyright © 201</w:t>
      </w:r>
      <w:r w:rsidR="00EB1813">
        <w:rPr>
          <w:rFonts w:ascii="Times New Roman" w:hAnsi="Times New Roman"/>
          <w:color w:val="000000"/>
          <w:sz w:val="18"/>
          <w:szCs w:val="18"/>
        </w:rPr>
        <w:t>8</w:t>
      </w:r>
      <w:r w:rsidRPr="006E5006">
        <w:rPr>
          <w:rFonts w:ascii="Times New Roman" w:hAnsi="Times New Roman"/>
          <w:color w:val="000000"/>
          <w:sz w:val="18"/>
          <w:szCs w:val="18"/>
        </w:rPr>
        <w:t>-</w:t>
      </w:r>
      <w:r w:rsidR="007E020C" w:rsidRPr="006E5006">
        <w:rPr>
          <w:rFonts w:ascii="Times New Roman" w:hAnsi="Times New Roman"/>
          <w:color w:val="000000"/>
          <w:sz w:val="18"/>
          <w:szCs w:val="18"/>
        </w:rPr>
        <w:t>20</w:t>
      </w:r>
      <w:r w:rsidR="007E020C">
        <w:rPr>
          <w:rFonts w:ascii="Times New Roman" w:hAnsi="Times New Roman"/>
          <w:color w:val="000000"/>
          <w:sz w:val="18"/>
          <w:szCs w:val="18"/>
        </w:rPr>
        <w:t>21</w:t>
      </w:r>
      <w:r w:rsidR="007E020C" w:rsidRPr="006E5006">
        <w:rPr>
          <w:rFonts w:ascii="Times New Roman" w:hAnsi="Times New Roman"/>
          <w:color w:val="000000"/>
          <w:sz w:val="18"/>
          <w:szCs w:val="18"/>
        </w:rPr>
        <w:t xml:space="preserve"> </w:t>
      </w:r>
      <w:r w:rsidRPr="006E5006">
        <w:rPr>
          <w:rFonts w:ascii="Times New Roman" w:hAnsi="Times New Roman"/>
          <w:color w:val="000000"/>
          <w:sz w:val="18"/>
          <w:szCs w:val="18"/>
        </w:rPr>
        <w:t xml:space="preserve">Health Level Seven International ® ALL RIGHTS RESERVED. </w:t>
      </w:r>
      <w:r w:rsidRPr="006E5006">
        <w:rPr>
          <w:rFonts w:ascii="Times New Roman" w:hAnsi="Times New Roman"/>
          <w:sz w:val="18"/>
          <w:szCs w:val="18"/>
        </w:rPr>
        <w:t xml:space="preserve">The reproduction of this material in any form is strictly forbidden without the written permission of the publisher.  </w:t>
      </w:r>
      <w:r w:rsidRPr="006E5006">
        <w:rPr>
          <w:rFonts w:ascii="Times New Roman" w:hAnsi="Times New Roman"/>
          <w:color w:val="000000"/>
          <w:sz w:val="18"/>
          <w:szCs w:val="18"/>
        </w:rPr>
        <w:t>HL7 and Health Level Seven are registered trademarks of Health Level Seven International. Reg. U.S. Pat &amp; TM Off</w:t>
      </w:r>
      <w:r w:rsidRPr="006E5006">
        <w:rPr>
          <w:rFonts w:ascii="Times New Roman" w:hAnsi="Times New Roman"/>
          <w:b/>
          <w:sz w:val="18"/>
          <w:szCs w:val="18"/>
        </w:rPr>
        <w:t>.</w:t>
      </w:r>
    </w:p>
    <w:p w14:paraId="5E37FBD1" w14:textId="77777777" w:rsidR="004C0E77" w:rsidRPr="006E5006" w:rsidRDefault="004C0E77" w:rsidP="004C0E77">
      <w:pPr>
        <w:spacing w:after="100"/>
        <w:rPr>
          <w:rFonts w:ascii="Times New Roman" w:hAnsi="Times New Roman"/>
          <w:color w:val="000000"/>
          <w:sz w:val="18"/>
          <w:szCs w:val="18"/>
        </w:rPr>
      </w:pPr>
      <w:r w:rsidRPr="006E5006">
        <w:rPr>
          <w:rFonts w:ascii="Times New Roman" w:hAnsi="Times New Roman"/>
          <w:color w:val="000000"/>
          <w:sz w:val="18"/>
          <w:szCs w:val="18"/>
        </w:rPr>
        <w:t xml:space="preserve">Use of this material is governed by HL7's </w:t>
      </w:r>
      <w:hyperlink r:id="rId9" w:history="1">
        <w:r w:rsidRPr="006E5006">
          <w:rPr>
            <w:rStyle w:val="Hyperlink"/>
            <w:rFonts w:ascii="Times New Roman" w:hAnsi="Times New Roman" w:cs="Times New Roman"/>
            <w:b/>
            <w:sz w:val="18"/>
            <w:szCs w:val="18"/>
          </w:rPr>
          <w:t>IP Compliance Policy</w:t>
        </w:r>
      </w:hyperlink>
      <w:r w:rsidRPr="006E5006">
        <w:rPr>
          <w:rFonts w:ascii="Times New Roman" w:hAnsi="Times New Roman"/>
          <w:color w:val="000000"/>
          <w:sz w:val="18"/>
          <w:szCs w:val="18"/>
        </w:rPr>
        <w:t>.</w:t>
      </w:r>
    </w:p>
    <w:p w14:paraId="24C46CAD"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lastRenderedPageBreak/>
        <w:t xml:space="preserve">IMPORTANT NOTES: </w:t>
      </w:r>
    </w:p>
    <w:p w14:paraId="1E89E3F8"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HL7 licenses its standards and select IP free of charge. </w:t>
      </w:r>
      <w:r w:rsidRPr="006E5006">
        <w:rPr>
          <w:rFonts w:ascii="Arial" w:hAnsi="Arial" w:cs="Arial"/>
          <w:b/>
          <w:bCs/>
          <w:sz w:val="18"/>
          <w:szCs w:val="18"/>
        </w:rPr>
        <w:t xml:space="preserve">If you did not acquire a free license from HL7 for this document, </w:t>
      </w:r>
      <w:r w:rsidRPr="006E5006">
        <w:rPr>
          <w:rFonts w:ascii="Arial" w:hAnsi="Arial" w:cs="Arial"/>
          <w:sz w:val="18"/>
          <w:szCs w:val="18"/>
        </w:rPr>
        <w:t xml:space="preserve">you are not authorized to access or make any use of it. To obtain a free license, please visit </w:t>
      </w:r>
      <w:hyperlink r:id="rId10" w:history="1">
        <w:r w:rsidRPr="006E5006">
          <w:rPr>
            <w:rStyle w:val="Hyperlink"/>
            <w:rFonts w:ascii="Arial" w:hAnsi="Arial"/>
            <w:sz w:val="18"/>
            <w:szCs w:val="18"/>
          </w:rPr>
          <w:t>http://www.HL7.org/implement/standards/index.cfm</w:t>
        </w:r>
      </w:hyperlink>
      <w:r w:rsidRPr="006E5006">
        <w:rPr>
          <w:rFonts w:ascii="Arial" w:hAnsi="Arial" w:cs="Arial"/>
          <w:sz w:val="18"/>
          <w:szCs w:val="18"/>
        </w:rPr>
        <w:t xml:space="preserve">. </w:t>
      </w:r>
    </w:p>
    <w:p w14:paraId="2AFB60A2"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If you are the individual that obtained the license for this HL7 Standard, specification or other freely licensed work (in each and every instance "Specified Material")</w:t>
      </w:r>
      <w:r w:rsidRPr="006E5006">
        <w:rPr>
          <w:rFonts w:ascii="Arial" w:hAnsi="Arial" w:cs="Arial"/>
          <w:sz w:val="18"/>
          <w:szCs w:val="18"/>
        </w:rPr>
        <w:t xml:space="preserve">, the following describes the permitted uses of the Material. </w:t>
      </w:r>
    </w:p>
    <w:p w14:paraId="08B701E5"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A. HL7 INDIVIDUAL, STUDENT AND HEALTH PROFESSIONAL MEMBERS, </w:t>
      </w:r>
      <w:r w:rsidRPr="006E5006">
        <w:rPr>
          <w:rFonts w:ascii="Arial" w:hAnsi="Arial" w:cs="Arial"/>
          <w:sz w:val="18"/>
          <w:szCs w:val="18"/>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6FD055E7"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67C6319"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B. HL7 ORGANIZATION MEMBERS, </w:t>
      </w:r>
      <w:r w:rsidRPr="006E5006">
        <w:rPr>
          <w:rFonts w:ascii="Arial" w:hAnsi="Arial" w:cs="Arial"/>
          <w:sz w:val="18"/>
          <w:szCs w:val="18"/>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F28A61"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b/>
          <w:bCs/>
          <w:sz w:val="18"/>
          <w:szCs w:val="18"/>
        </w:rPr>
        <w:t xml:space="preserve">C. NON-MEMBERS, </w:t>
      </w:r>
      <w:r w:rsidRPr="006E5006">
        <w:rPr>
          <w:rFonts w:ascii="Arial" w:hAnsi="Arial" w:cs="Arial"/>
          <w:sz w:val="18"/>
          <w:szCs w:val="18"/>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4FB36BFA" w14:textId="77777777" w:rsidR="004C0E77" w:rsidRPr="006E5006" w:rsidRDefault="004C0E77" w:rsidP="004C0E77">
      <w:pPr>
        <w:pStyle w:val="Default"/>
        <w:spacing w:after="0" w:line="240" w:lineRule="auto"/>
        <w:rPr>
          <w:rFonts w:ascii="Arial" w:hAnsi="Arial" w:cs="Arial"/>
          <w:sz w:val="18"/>
          <w:szCs w:val="18"/>
        </w:rPr>
      </w:pPr>
      <w:r w:rsidRPr="006E5006">
        <w:rPr>
          <w:rFonts w:ascii="Arial" w:hAnsi="Arial" w:cs="Arial"/>
          <w:sz w:val="18"/>
          <w:szCs w:val="18"/>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31422D43" w14:textId="77777777" w:rsidR="004C0E77" w:rsidRPr="006E5006" w:rsidRDefault="004C0E77" w:rsidP="004C0E77">
      <w:pPr>
        <w:spacing w:after="0" w:line="240" w:lineRule="auto"/>
        <w:rPr>
          <w:rFonts w:ascii="Arial" w:hAnsi="Arial" w:cs="Arial"/>
          <w:sz w:val="18"/>
          <w:szCs w:val="18"/>
        </w:rPr>
      </w:pPr>
      <w:r w:rsidRPr="006E5006">
        <w:rPr>
          <w:rFonts w:ascii="Arial" w:hAnsi="Arial" w:cs="Arial"/>
          <w:sz w:val="18"/>
          <w:szCs w:val="18"/>
        </w:rPr>
        <w:t xml:space="preserve">Please see </w:t>
      </w:r>
      <w:hyperlink r:id="rId11" w:history="1">
        <w:r w:rsidRPr="006E5006">
          <w:rPr>
            <w:rStyle w:val="Hyperlink"/>
            <w:rFonts w:ascii="Arial" w:hAnsi="Arial"/>
            <w:sz w:val="18"/>
            <w:szCs w:val="18"/>
          </w:rPr>
          <w:t>http://www.HL7.org/legal/ippolicy.cfm</w:t>
        </w:r>
      </w:hyperlink>
      <w:r w:rsidRPr="006E5006">
        <w:rPr>
          <w:rFonts w:ascii="Arial" w:hAnsi="Arial" w:cs="Arial"/>
          <w:sz w:val="18"/>
          <w:szCs w:val="18"/>
        </w:rPr>
        <w:t xml:space="preserve"> for the full license terms governing the Material.</w:t>
      </w:r>
    </w:p>
    <w:p w14:paraId="52CF3C34" w14:textId="77777777" w:rsidR="004C0E77" w:rsidRPr="006E5006" w:rsidRDefault="004C0E77" w:rsidP="004C0E77">
      <w:pPr>
        <w:spacing w:after="0" w:line="240" w:lineRule="auto"/>
        <w:rPr>
          <w:rFonts w:ascii="Arial" w:hAnsi="Arial" w:cs="Arial"/>
          <w:sz w:val="18"/>
          <w:szCs w:val="18"/>
        </w:rPr>
      </w:pPr>
    </w:p>
    <w:p w14:paraId="73458110" w14:textId="77777777" w:rsidR="004C0E77" w:rsidRPr="006E5006" w:rsidRDefault="004C0E77" w:rsidP="004C0E77">
      <w:pPr>
        <w:spacing w:after="0" w:line="240" w:lineRule="auto"/>
        <w:rPr>
          <w:rStyle w:val="Strong"/>
          <w:rFonts w:ascii="Arial" w:hAnsi="Arial" w:cs="Arial"/>
          <w:b w:val="0"/>
          <w:color w:val="000000"/>
          <w:sz w:val="18"/>
          <w:szCs w:val="18"/>
        </w:rPr>
      </w:pPr>
      <w:r w:rsidRPr="006E5006">
        <w:rPr>
          <w:rStyle w:val="Strong"/>
          <w:rFonts w:ascii="Arial" w:hAnsi="Arial" w:cs="Arial"/>
          <w:color w:val="000000"/>
          <w:sz w:val="18"/>
          <w:szCs w:val="18"/>
        </w:rPr>
        <w:t>Ownership. Licensee agrees and acknowledges that HL7 owns all right, title, and interest, in and to the Materials. Licensee shall take no action contrary to, or inconsistent with, the foregoing.</w:t>
      </w:r>
    </w:p>
    <w:p w14:paraId="4C752B69" w14:textId="77777777" w:rsidR="004C0E77" w:rsidRPr="006E5006" w:rsidRDefault="004C0E77" w:rsidP="004C0E77">
      <w:pPr>
        <w:spacing w:after="0" w:line="240" w:lineRule="auto"/>
        <w:rPr>
          <w:rStyle w:val="Strong"/>
          <w:rFonts w:ascii="Arial" w:hAnsi="Arial" w:cs="Arial"/>
          <w:b w:val="0"/>
          <w:bCs w:val="0"/>
          <w:sz w:val="18"/>
          <w:szCs w:val="18"/>
        </w:rPr>
      </w:pPr>
    </w:p>
    <w:p w14:paraId="460F4ADD" w14:textId="77777777" w:rsidR="004C0E77" w:rsidRPr="006E5006" w:rsidRDefault="004C0E77" w:rsidP="004C0E77">
      <w:pPr>
        <w:spacing w:after="0" w:line="240" w:lineRule="auto"/>
        <w:rPr>
          <w:rFonts w:ascii="Arial" w:hAnsi="Arial" w:cs="Arial"/>
          <w:b/>
          <w:color w:val="000000"/>
          <w:sz w:val="18"/>
          <w:szCs w:val="18"/>
        </w:rPr>
      </w:pPr>
      <w:r w:rsidRPr="006E5006">
        <w:rPr>
          <w:rStyle w:val="Strong"/>
          <w:rFonts w:ascii="Arial" w:hAnsi="Arial" w:cs="Arial"/>
          <w:color w:val="000000"/>
          <w:sz w:val="18"/>
          <w:szCs w:val="18"/>
        </w:rPr>
        <w:t xml:space="preserve">Licensee agrees and acknowledges that HL7 may not own all right, title, and interest, in and to the Materials and that the Materials </w:t>
      </w:r>
      <w:r w:rsidRPr="006E5006">
        <w:rPr>
          <w:rFonts w:ascii="Arial" w:hAnsi="Arial" w:cs="Arial"/>
          <w:b/>
          <w:color w:val="000000"/>
          <w:sz w:val="18"/>
          <w:szCs w:val="18"/>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53B7D374" w14:textId="77777777" w:rsidR="004C0E77" w:rsidRPr="006E5006" w:rsidRDefault="004C0E77" w:rsidP="004C0E77">
      <w:pPr>
        <w:spacing w:after="0" w:line="240" w:lineRule="auto"/>
        <w:rPr>
          <w:rFonts w:ascii="Arial" w:hAnsi="Arial" w:cs="Arial"/>
          <w:color w:val="000000"/>
          <w:sz w:val="18"/>
          <w:szCs w:val="18"/>
        </w:rPr>
      </w:pPr>
    </w:p>
    <w:p w14:paraId="4E37FACE" w14:textId="77777777" w:rsidR="004C0E77" w:rsidRPr="006E5006" w:rsidRDefault="004C0E77" w:rsidP="004C0E77">
      <w:pPr>
        <w:spacing w:after="0" w:line="240" w:lineRule="auto"/>
        <w:rPr>
          <w:rFonts w:ascii="Arial" w:hAnsi="Arial" w:cs="Arial"/>
          <w:color w:val="000000"/>
          <w:sz w:val="18"/>
          <w:szCs w:val="18"/>
        </w:rPr>
      </w:pPr>
      <w:r w:rsidRPr="006E5006">
        <w:rPr>
          <w:rFonts w:ascii="Arial" w:hAnsi="Arial" w:cs="Arial"/>
          <w:color w:val="000000"/>
          <w:sz w:val="18"/>
          <w:szCs w:val="18"/>
        </w:rPr>
        <w:t>Following is a non-exhaustive list of third-party terminologies that may require a separate license: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6300"/>
      </w:tblGrid>
      <w:tr w:rsidR="004C0E77" w:rsidRPr="006E5006" w14:paraId="784562FB" w14:textId="77777777" w:rsidTr="00A82774">
        <w:trPr>
          <w:cantSplit/>
          <w:trHeight w:val="143"/>
          <w:tblHeader/>
        </w:trPr>
        <w:tc>
          <w:tcPr>
            <w:tcW w:w="3510" w:type="dxa"/>
          </w:tcPr>
          <w:p w14:paraId="549D9FBB"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Terminology</w:t>
            </w:r>
          </w:p>
        </w:tc>
        <w:tc>
          <w:tcPr>
            <w:tcW w:w="6300" w:type="dxa"/>
          </w:tcPr>
          <w:p w14:paraId="3E059C2E" w14:textId="77777777" w:rsidR="004C0E77" w:rsidRPr="006E5006" w:rsidRDefault="004C0E77" w:rsidP="00B04AF8">
            <w:pPr>
              <w:spacing w:after="0"/>
              <w:rPr>
                <w:rFonts w:ascii="Arial" w:hAnsi="Arial" w:cs="Arial"/>
                <w:b/>
                <w:color w:val="000000"/>
                <w:sz w:val="18"/>
                <w:szCs w:val="18"/>
              </w:rPr>
            </w:pPr>
            <w:r w:rsidRPr="006E5006">
              <w:rPr>
                <w:rFonts w:ascii="Arial" w:hAnsi="Arial" w:cs="Arial"/>
                <w:b/>
                <w:color w:val="000000"/>
                <w:sz w:val="18"/>
                <w:szCs w:val="18"/>
              </w:rPr>
              <w:t>Owner/Contact</w:t>
            </w:r>
          </w:p>
        </w:tc>
      </w:tr>
      <w:tr w:rsidR="004C0E77" w:rsidRPr="006E5006" w14:paraId="0BE4B3C0" w14:textId="77777777" w:rsidTr="00A82774">
        <w:trPr>
          <w:cantSplit/>
        </w:trPr>
        <w:tc>
          <w:tcPr>
            <w:tcW w:w="3510" w:type="dxa"/>
          </w:tcPr>
          <w:p w14:paraId="18F321F6" w14:textId="77777777" w:rsidR="004C0E77" w:rsidRPr="006E5006" w:rsidRDefault="004C0E77" w:rsidP="00B04AF8">
            <w:pPr>
              <w:spacing w:after="0"/>
              <w:rPr>
                <w:rFonts w:ascii="Arial" w:hAnsi="Arial" w:cs="Arial"/>
                <w:color w:val="000000"/>
                <w:sz w:val="18"/>
                <w:szCs w:val="18"/>
              </w:rPr>
            </w:pPr>
            <w:r w:rsidRPr="006E5006">
              <w:rPr>
                <w:rFonts w:ascii="Arial" w:hAnsi="Arial" w:cs="Arial"/>
                <w:color w:val="000000"/>
                <w:sz w:val="18"/>
                <w:szCs w:val="18"/>
              </w:rPr>
              <w:t>Current Procedures Terminology (CPT) code set</w:t>
            </w:r>
          </w:p>
        </w:tc>
        <w:tc>
          <w:tcPr>
            <w:tcW w:w="6300" w:type="dxa"/>
          </w:tcPr>
          <w:p w14:paraId="426A87B3" w14:textId="77777777" w:rsidR="004C0E77" w:rsidRPr="006E5006" w:rsidRDefault="006C736C" w:rsidP="00B04AF8">
            <w:pPr>
              <w:spacing w:before="100" w:beforeAutospacing="1" w:after="0"/>
              <w:rPr>
                <w:rFonts w:ascii="Arial" w:hAnsi="Arial" w:cs="Arial"/>
                <w:color w:val="000000"/>
                <w:sz w:val="18"/>
                <w:szCs w:val="18"/>
              </w:rPr>
            </w:pPr>
            <w:hyperlink r:id="rId12" w:history="1">
              <w:r w:rsidR="004C0E77" w:rsidRPr="006E5006">
                <w:rPr>
                  <w:rStyle w:val="Hyperlink"/>
                  <w:rFonts w:ascii="Arial" w:hAnsi="Arial"/>
                  <w:sz w:val="18"/>
                  <w:szCs w:val="18"/>
                </w:rPr>
                <w:t>American Medical Association</w:t>
              </w:r>
            </w:hyperlink>
          </w:p>
        </w:tc>
      </w:tr>
      <w:tr w:rsidR="004C0E77" w:rsidRPr="006E5006" w14:paraId="7FDF07C8" w14:textId="77777777" w:rsidTr="00A82774">
        <w:tc>
          <w:tcPr>
            <w:tcW w:w="3510" w:type="dxa"/>
          </w:tcPr>
          <w:p w14:paraId="5FD0786E"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SNOMED CT</w:t>
            </w:r>
          </w:p>
        </w:tc>
        <w:tc>
          <w:tcPr>
            <w:tcW w:w="6300" w:type="dxa"/>
          </w:tcPr>
          <w:p w14:paraId="5BA9103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 xml:space="preserve">International Healthcare Terminology Standards Development Organization (IHTSDO) </w:t>
            </w:r>
            <w:hyperlink r:id="rId13" w:history="1">
              <w:r w:rsidRPr="006E5006">
                <w:rPr>
                  <w:rStyle w:val="Hyperlink"/>
                  <w:rFonts w:ascii="Arial" w:hAnsi="Arial"/>
                  <w:sz w:val="18"/>
                  <w:szCs w:val="18"/>
                </w:rPr>
                <w:t>http://www.ihtsdo.org/snomed-ct/get-snomed-ct</w:t>
              </w:r>
            </w:hyperlink>
          </w:p>
        </w:tc>
      </w:tr>
      <w:tr w:rsidR="004C0E77" w:rsidRPr="006E5006" w14:paraId="276E146F" w14:textId="77777777" w:rsidTr="00A82774">
        <w:tc>
          <w:tcPr>
            <w:tcW w:w="3510" w:type="dxa"/>
          </w:tcPr>
          <w:p w14:paraId="2A3A77A6" w14:textId="77777777" w:rsidR="004C0E77" w:rsidRPr="00133E78" w:rsidRDefault="004C0E77" w:rsidP="00B04AF8">
            <w:pPr>
              <w:spacing w:before="100" w:beforeAutospacing="1" w:after="0"/>
              <w:rPr>
                <w:rFonts w:ascii="Arial" w:hAnsi="Arial" w:cs="Arial"/>
                <w:color w:val="000000"/>
                <w:sz w:val="18"/>
                <w:szCs w:val="18"/>
                <w:lang w:val="fr-FR"/>
              </w:rPr>
            </w:pPr>
            <w:r w:rsidRPr="00133E78">
              <w:rPr>
                <w:rFonts w:ascii="Arial" w:hAnsi="Arial" w:cs="Arial"/>
                <w:color w:val="000000"/>
                <w:sz w:val="18"/>
                <w:szCs w:val="18"/>
                <w:lang w:val="fr-FR"/>
              </w:rPr>
              <w:t>Logical Observation Identifiers Names &amp; Codes (LOINC)</w:t>
            </w:r>
          </w:p>
        </w:tc>
        <w:tc>
          <w:tcPr>
            <w:tcW w:w="6300" w:type="dxa"/>
          </w:tcPr>
          <w:p w14:paraId="200CD5AD"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Regenstrief Institute</w:t>
            </w:r>
          </w:p>
        </w:tc>
      </w:tr>
      <w:tr w:rsidR="004C0E77" w:rsidRPr="006E5006" w14:paraId="50C8FDED" w14:textId="77777777" w:rsidTr="00A82774">
        <w:tc>
          <w:tcPr>
            <w:tcW w:w="3510" w:type="dxa"/>
          </w:tcPr>
          <w:p w14:paraId="45129DD9"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International Classification of Diseases (ICD) codes</w:t>
            </w:r>
          </w:p>
        </w:tc>
        <w:tc>
          <w:tcPr>
            <w:tcW w:w="6300" w:type="dxa"/>
          </w:tcPr>
          <w:p w14:paraId="763E5828"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color w:val="000000"/>
                <w:sz w:val="18"/>
                <w:szCs w:val="18"/>
              </w:rPr>
              <w:t>World Health Organization (WHO)</w:t>
            </w:r>
          </w:p>
        </w:tc>
      </w:tr>
      <w:tr w:rsidR="004C0E77" w:rsidRPr="006E5006" w14:paraId="42B56AA1" w14:textId="77777777" w:rsidTr="00A82774">
        <w:tc>
          <w:tcPr>
            <w:tcW w:w="3510" w:type="dxa"/>
          </w:tcPr>
          <w:p w14:paraId="49C24FA1"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NUCC Health Care Provider Taxonomy code set</w:t>
            </w:r>
          </w:p>
        </w:tc>
        <w:tc>
          <w:tcPr>
            <w:tcW w:w="6300" w:type="dxa"/>
          </w:tcPr>
          <w:p w14:paraId="3E75A7DC" w14:textId="77777777" w:rsidR="004C0E77" w:rsidRPr="006E5006" w:rsidRDefault="004C0E77" w:rsidP="00B04AF8">
            <w:pPr>
              <w:spacing w:before="100" w:beforeAutospacing="1" w:after="0"/>
              <w:rPr>
                <w:rFonts w:ascii="Arial" w:hAnsi="Arial" w:cs="Arial"/>
                <w:color w:val="000000"/>
                <w:sz w:val="18"/>
                <w:szCs w:val="18"/>
              </w:rPr>
            </w:pPr>
            <w:r w:rsidRPr="006E5006">
              <w:rPr>
                <w:rFonts w:ascii="Arial" w:hAnsi="Arial" w:cs="Arial"/>
                <w:iCs/>
                <w:color w:val="000000"/>
                <w:sz w:val="18"/>
                <w:szCs w:val="18"/>
              </w:rPr>
              <w:t xml:space="preserve">American Medical Association. Please see </w:t>
            </w:r>
            <w:hyperlink r:id="rId14" w:history="1">
              <w:r w:rsidRPr="006E5006">
                <w:rPr>
                  <w:rStyle w:val="Hyperlink"/>
                  <w:rFonts w:ascii="Arial" w:hAnsi="Arial"/>
                  <w:iCs/>
                  <w:sz w:val="18"/>
                  <w:szCs w:val="18"/>
                </w:rPr>
                <w:t>http://www.nucc.org</w:t>
              </w:r>
            </w:hyperlink>
            <w:r w:rsidRPr="006E5006">
              <w:rPr>
                <w:rFonts w:ascii="Arial" w:hAnsi="Arial" w:cs="Arial"/>
                <w:iCs/>
                <w:color w:val="000000"/>
                <w:sz w:val="18"/>
                <w:szCs w:val="18"/>
              </w:rPr>
              <w:t>. AMA licensing contact: 312-464-5022 (AMA IP services)</w:t>
            </w:r>
          </w:p>
        </w:tc>
      </w:tr>
    </w:tbl>
    <w:p w14:paraId="44C875CF" w14:textId="77777777" w:rsidR="004C0E77" w:rsidRDefault="004C0E77" w:rsidP="00A82774">
      <w:pPr>
        <w:pStyle w:val="Title"/>
        <w:ind w:left="144"/>
        <w:outlineLvl w:val="0"/>
      </w:pPr>
    </w:p>
    <w:p w14:paraId="595C5F70" w14:textId="77777777" w:rsidR="004803CA" w:rsidRDefault="00F004FB" w:rsidP="00A82774">
      <w:pPr>
        <w:ind w:left="144"/>
      </w:pPr>
      <w:r>
        <w:br w:type="page"/>
      </w:r>
    </w:p>
    <w:p w14:paraId="47C63257" w14:textId="77777777" w:rsidR="004803CA" w:rsidRDefault="00F004FB" w:rsidP="00A82774">
      <w:pPr>
        <w:pStyle w:val="TOCTitle"/>
        <w:ind w:left="144"/>
      </w:pPr>
      <w:r>
        <w:lastRenderedPageBreak/>
        <w:t>Table of Contents</w:t>
      </w:r>
    </w:p>
    <w:p w14:paraId="08F91F05" w14:textId="05F8EC63" w:rsidR="00E45435" w:rsidRDefault="00FB74AD">
      <w:pPr>
        <w:pStyle w:val="TOC1"/>
        <w:rPr>
          <w:rFonts w:asciiTheme="minorHAnsi" w:eastAsiaTheme="minorEastAsia" w:hAnsiTheme="minorHAnsi" w:cstheme="minorBidi"/>
          <w:caps w:val="0"/>
          <w:sz w:val="22"/>
          <w:szCs w:val="22"/>
          <w:lang w:eastAsia="zh-CN"/>
        </w:rPr>
      </w:pPr>
      <w:r>
        <w:fldChar w:fldCharType="begin"/>
      </w:r>
      <w:r>
        <w:instrText xml:space="preserve"> TOC \o "1-3" \h \z </w:instrText>
      </w:r>
      <w:r>
        <w:fldChar w:fldCharType="separate"/>
      </w:r>
      <w:hyperlink w:anchor="_Toc65482762" w:history="1">
        <w:r w:rsidR="00E45435" w:rsidRPr="002573BC">
          <w:rPr>
            <w:rStyle w:val="Hyperlink"/>
          </w:rPr>
          <w:t>1</w:t>
        </w:r>
        <w:r w:rsidR="00E45435">
          <w:rPr>
            <w:rFonts w:asciiTheme="minorHAnsi" w:eastAsiaTheme="minorEastAsia" w:hAnsiTheme="minorHAnsi" w:cstheme="minorBidi"/>
            <w:caps w:val="0"/>
            <w:sz w:val="22"/>
            <w:szCs w:val="22"/>
            <w:lang w:eastAsia="zh-CN"/>
          </w:rPr>
          <w:tab/>
        </w:r>
        <w:r w:rsidR="00E45435" w:rsidRPr="002573BC">
          <w:rPr>
            <w:rStyle w:val="Hyperlink"/>
          </w:rPr>
          <w:t>Structure of this GUIde</w:t>
        </w:r>
        <w:r w:rsidR="00E45435">
          <w:rPr>
            <w:webHidden/>
          </w:rPr>
          <w:tab/>
        </w:r>
        <w:r w:rsidR="00E45435">
          <w:rPr>
            <w:webHidden/>
          </w:rPr>
          <w:fldChar w:fldCharType="begin"/>
        </w:r>
        <w:r w:rsidR="00E45435">
          <w:rPr>
            <w:webHidden/>
          </w:rPr>
          <w:instrText xml:space="preserve"> PAGEREF _Toc65482762 \h </w:instrText>
        </w:r>
        <w:r w:rsidR="00E45435">
          <w:rPr>
            <w:webHidden/>
          </w:rPr>
        </w:r>
        <w:r w:rsidR="00E45435">
          <w:rPr>
            <w:webHidden/>
          </w:rPr>
          <w:fldChar w:fldCharType="separate"/>
        </w:r>
        <w:r w:rsidR="00E45435">
          <w:rPr>
            <w:webHidden/>
          </w:rPr>
          <w:t>16</w:t>
        </w:r>
        <w:r w:rsidR="00E45435">
          <w:rPr>
            <w:webHidden/>
          </w:rPr>
          <w:fldChar w:fldCharType="end"/>
        </w:r>
      </w:hyperlink>
    </w:p>
    <w:p w14:paraId="5827B850" w14:textId="14E0DD26" w:rsidR="00E45435" w:rsidRDefault="00E45435">
      <w:pPr>
        <w:pStyle w:val="TOC1"/>
        <w:rPr>
          <w:rFonts w:asciiTheme="minorHAnsi" w:eastAsiaTheme="minorEastAsia" w:hAnsiTheme="minorHAnsi" w:cstheme="minorBidi"/>
          <w:caps w:val="0"/>
          <w:sz w:val="22"/>
          <w:szCs w:val="22"/>
          <w:lang w:eastAsia="zh-CN"/>
        </w:rPr>
      </w:pPr>
      <w:hyperlink w:anchor="_Toc65482763" w:history="1">
        <w:r w:rsidRPr="002573BC">
          <w:rPr>
            <w:rStyle w:val="Hyperlink"/>
          </w:rPr>
          <w:t>2</w:t>
        </w:r>
        <w:r>
          <w:rPr>
            <w:rFonts w:asciiTheme="minorHAnsi" w:eastAsiaTheme="minorEastAsia" w:hAnsiTheme="minorHAnsi" w:cstheme="minorBidi"/>
            <w:caps w:val="0"/>
            <w:sz w:val="22"/>
            <w:szCs w:val="22"/>
            <w:lang w:eastAsia="zh-CN"/>
          </w:rPr>
          <w:tab/>
        </w:r>
        <w:r w:rsidRPr="002573BC">
          <w:rPr>
            <w:rStyle w:val="Hyperlink"/>
          </w:rPr>
          <w:t>Conformance conventions</w:t>
        </w:r>
        <w:r>
          <w:rPr>
            <w:webHidden/>
          </w:rPr>
          <w:tab/>
        </w:r>
        <w:r>
          <w:rPr>
            <w:webHidden/>
          </w:rPr>
          <w:fldChar w:fldCharType="begin"/>
        </w:r>
        <w:r>
          <w:rPr>
            <w:webHidden/>
          </w:rPr>
          <w:instrText xml:space="preserve"> PAGEREF _Toc65482763 \h </w:instrText>
        </w:r>
        <w:r>
          <w:rPr>
            <w:webHidden/>
          </w:rPr>
        </w:r>
        <w:r>
          <w:rPr>
            <w:webHidden/>
          </w:rPr>
          <w:fldChar w:fldCharType="separate"/>
        </w:r>
        <w:r>
          <w:rPr>
            <w:webHidden/>
          </w:rPr>
          <w:t>17</w:t>
        </w:r>
        <w:r>
          <w:rPr>
            <w:webHidden/>
          </w:rPr>
          <w:fldChar w:fldCharType="end"/>
        </w:r>
      </w:hyperlink>
    </w:p>
    <w:p w14:paraId="06D6C96E" w14:textId="083CB127"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4" w:history="1">
        <w:r w:rsidRPr="002573BC">
          <w:rPr>
            <w:rStyle w:val="Hyperlink"/>
          </w:rPr>
          <w:t>2.1</w:t>
        </w:r>
        <w:r>
          <w:rPr>
            <w:rFonts w:asciiTheme="minorHAnsi" w:eastAsiaTheme="minorEastAsia" w:hAnsiTheme="minorHAnsi" w:cstheme="minorBidi"/>
            <w:sz w:val="22"/>
            <w:szCs w:val="22"/>
            <w:lang w:eastAsia="zh-CN"/>
          </w:rPr>
          <w:tab/>
        </w:r>
        <w:r w:rsidRPr="002573BC">
          <w:rPr>
            <w:rStyle w:val="Hyperlink"/>
          </w:rPr>
          <w:t>Templates and Conformance Statements</w:t>
        </w:r>
        <w:r>
          <w:rPr>
            <w:webHidden/>
          </w:rPr>
          <w:tab/>
        </w:r>
        <w:r>
          <w:rPr>
            <w:webHidden/>
          </w:rPr>
          <w:fldChar w:fldCharType="begin"/>
        </w:r>
        <w:r>
          <w:rPr>
            <w:webHidden/>
          </w:rPr>
          <w:instrText xml:space="preserve"> PAGEREF _Toc65482764 \h </w:instrText>
        </w:r>
        <w:r>
          <w:rPr>
            <w:webHidden/>
          </w:rPr>
        </w:r>
        <w:r>
          <w:rPr>
            <w:webHidden/>
          </w:rPr>
          <w:fldChar w:fldCharType="separate"/>
        </w:r>
        <w:r>
          <w:rPr>
            <w:webHidden/>
          </w:rPr>
          <w:t>17</w:t>
        </w:r>
        <w:r>
          <w:rPr>
            <w:webHidden/>
          </w:rPr>
          <w:fldChar w:fldCharType="end"/>
        </w:r>
      </w:hyperlink>
    </w:p>
    <w:p w14:paraId="78FA37CE" w14:textId="6322AD11"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5" w:history="1">
        <w:r w:rsidRPr="002573BC">
          <w:rPr>
            <w:rStyle w:val="Hyperlink"/>
          </w:rPr>
          <w:t>2.2</w:t>
        </w:r>
        <w:r>
          <w:rPr>
            <w:rFonts w:asciiTheme="minorHAnsi" w:eastAsiaTheme="minorEastAsia" w:hAnsiTheme="minorHAnsi" w:cstheme="minorBidi"/>
            <w:sz w:val="22"/>
            <w:szCs w:val="22"/>
            <w:lang w:eastAsia="zh-CN"/>
          </w:rPr>
          <w:tab/>
        </w:r>
        <w:r w:rsidRPr="002573BC">
          <w:rPr>
            <w:rStyle w:val="Hyperlink"/>
          </w:rPr>
          <w:t>Template Versioning</w:t>
        </w:r>
        <w:r>
          <w:rPr>
            <w:webHidden/>
          </w:rPr>
          <w:tab/>
        </w:r>
        <w:r>
          <w:rPr>
            <w:webHidden/>
          </w:rPr>
          <w:fldChar w:fldCharType="begin"/>
        </w:r>
        <w:r>
          <w:rPr>
            <w:webHidden/>
          </w:rPr>
          <w:instrText xml:space="preserve"> PAGEREF _Toc65482765 \h </w:instrText>
        </w:r>
        <w:r>
          <w:rPr>
            <w:webHidden/>
          </w:rPr>
        </w:r>
        <w:r>
          <w:rPr>
            <w:webHidden/>
          </w:rPr>
          <w:fldChar w:fldCharType="separate"/>
        </w:r>
        <w:r>
          <w:rPr>
            <w:webHidden/>
          </w:rPr>
          <w:t>17</w:t>
        </w:r>
        <w:r>
          <w:rPr>
            <w:webHidden/>
          </w:rPr>
          <w:fldChar w:fldCharType="end"/>
        </w:r>
      </w:hyperlink>
    </w:p>
    <w:p w14:paraId="323BD88A" w14:textId="4EE9CFDD"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6" w:history="1">
        <w:r w:rsidRPr="002573BC">
          <w:rPr>
            <w:rStyle w:val="Hyperlink"/>
          </w:rPr>
          <w:t>2.3</w:t>
        </w:r>
        <w:r>
          <w:rPr>
            <w:rFonts w:asciiTheme="minorHAnsi" w:eastAsiaTheme="minorEastAsia" w:hAnsiTheme="minorHAnsi" w:cstheme="minorBidi"/>
            <w:sz w:val="22"/>
            <w:szCs w:val="22"/>
            <w:lang w:eastAsia="zh-CN"/>
          </w:rPr>
          <w:tab/>
        </w:r>
        <w:r w:rsidRPr="002573BC">
          <w:rPr>
            <w:rStyle w:val="Hyperlink"/>
          </w:rPr>
          <w:t>Open and Closed Templates</w:t>
        </w:r>
        <w:r>
          <w:rPr>
            <w:webHidden/>
          </w:rPr>
          <w:tab/>
        </w:r>
        <w:r>
          <w:rPr>
            <w:webHidden/>
          </w:rPr>
          <w:fldChar w:fldCharType="begin"/>
        </w:r>
        <w:r>
          <w:rPr>
            <w:webHidden/>
          </w:rPr>
          <w:instrText xml:space="preserve"> PAGEREF _Toc65482766 \h </w:instrText>
        </w:r>
        <w:r>
          <w:rPr>
            <w:webHidden/>
          </w:rPr>
        </w:r>
        <w:r>
          <w:rPr>
            <w:webHidden/>
          </w:rPr>
          <w:fldChar w:fldCharType="separate"/>
        </w:r>
        <w:r>
          <w:rPr>
            <w:webHidden/>
          </w:rPr>
          <w:t>18</w:t>
        </w:r>
        <w:r>
          <w:rPr>
            <w:webHidden/>
          </w:rPr>
          <w:fldChar w:fldCharType="end"/>
        </w:r>
      </w:hyperlink>
    </w:p>
    <w:p w14:paraId="3CEF05F7" w14:textId="513BB612"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7" w:history="1">
        <w:r w:rsidRPr="002573BC">
          <w:rPr>
            <w:rStyle w:val="Hyperlink"/>
          </w:rPr>
          <w:t>2.4</w:t>
        </w:r>
        <w:r>
          <w:rPr>
            <w:rFonts w:asciiTheme="minorHAnsi" w:eastAsiaTheme="minorEastAsia" w:hAnsiTheme="minorHAnsi" w:cstheme="minorBidi"/>
            <w:sz w:val="22"/>
            <w:szCs w:val="22"/>
            <w:lang w:eastAsia="zh-CN"/>
          </w:rPr>
          <w:tab/>
        </w:r>
        <w:r w:rsidRPr="002573BC">
          <w:rPr>
            <w:rStyle w:val="Hyperlink"/>
          </w:rPr>
          <w:t>Conformance Verbs</w:t>
        </w:r>
        <w:r>
          <w:rPr>
            <w:webHidden/>
          </w:rPr>
          <w:tab/>
        </w:r>
        <w:r>
          <w:rPr>
            <w:webHidden/>
          </w:rPr>
          <w:fldChar w:fldCharType="begin"/>
        </w:r>
        <w:r>
          <w:rPr>
            <w:webHidden/>
          </w:rPr>
          <w:instrText xml:space="preserve"> PAGEREF _Toc65482767 \h </w:instrText>
        </w:r>
        <w:r>
          <w:rPr>
            <w:webHidden/>
          </w:rPr>
        </w:r>
        <w:r>
          <w:rPr>
            <w:webHidden/>
          </w:rPr>
          <w:fldChar w:fldCharType="separate"/>
        </w:r>
        <w:r>
          <w:rPr>
            <w:webHidden/>
          </w:rPr>
          <w:t>18</w:t>
        </w:r>
        <w:r>
          <w:rPr>
            <w:webHidden/>
          </w:rPr>
          <w:fldChar w:fldCharType="end"/>
        </w:r>
      </w:hyperlink>
    </w:p>
    <w:p w14:paraId="38C4BAC9" w14:textId="48927C0B"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8" w:history="1">
        <w:r w:rsidRPr="002573BC">
          <w:rPr>
            <w:rStyle w:val="Hyperlink"/>
          </w:rPr>
          <w:t>2.5</w:t>
        </w:r>
        <w:r>
          <w:rPr>
            <w:rFonts w:asciiTheme="minorHAnsi" w:eastAsiaTheme="minorEastAsia" w:hAnsiTheme="minorHAnsi" w:cstheme="minorBidi"/>
            <w:sz w:val="22"/>
            <w:szCs w:val="22"/>
            <w:lang w:eastAsia="zh-CN"/>
          </w:rPr>
          <w:tab/>
        </w:r>
        <w:r w:rsidRPr="002573BC">
          <w:rPr>
            <w:rStyle w:val="Hyperlink"/>
          </w:rPr>
          <w:t>Cardinality</w:t>
        </w:r>
        <w:r>
          <w:rPr>
            <w:webHidden/>
          </w:rPr>
          <w:tab/>
        </w:r>
        <w:r>
          <w:rPr>
            <w:webHidden/>
          </w:rPr>
          <w:fldChar w:fldCharType="begin"/>
        </w:r>
        <w:r>
          <w:rPr>
            <w:webHidden/>
          </w:rPr>
          <w:instrText xml:space="preserve"> PAGEREF _Toc65482768 \h </w:instrText>
        </w:r>
        <w:r>
          <w:rPr>
            <w:webHidden/>
          </w:rPr>
        </w:r>
        <w:r>
          <w:rPr>
            <w:webHidden/>
          </w:rPr>
          <w:fldChar w:fldCharType="separate"/>
        </w:r>
        <w:r>
          <w:rPr>
            <w:webHidden/>
          </w:rPr>
          <w:t>18</w:t>
        </w:r>
        <w:r>
          <w:rPr>
            <w:webHidden/>
          </w:rPr>
          <w:fldChar w:fldCharType="end"/>
        </w:r>
      </w:hyperlink>
    </w:p>
    <w:p w14:paraId="6E3E73A1" w14:textId="4E208EEA" w:rsidR="00E45435" w:rsidRDefault="00E45435">
      <w:pPr>
        <w:pStyle w:val="TOC2"/>
        <w:tabs>
          <w:tab w:val="left" w:pos="806"/>
        </w:tabs>
        <w:rPr>
          <w:rFonts w:asciiTheme="minorHAnsi" w:eastAsiaTheme="minorEastAsia" w:hAnsiTheme="minorHAnsi" w:cstheme="minorBidi"/>
          <w:sz w:val="22"/>
          <w:szCs w:val="22"/>
          <w:lang w:eastAsia="zh-CN"/>
        </w:rPr>
      </w:pPr>
      <w:hyperlink w:anchor="_Toc65482769" w:history="1">
        <w:r w:rsidRPr="002573BC">
          <w:rPr>
            <w:rStyle w:val="Hyperlink"/>
          </w:rPr>
          <w:t>2.6</w:t>
        </w:r>
        <w:r>
          <w:rPr>
            <w:rFonts w:asciiTheme="minorHAnsi" w:eastAsiaTheme="minorEastAsia" w:hAnsiTheme="minorHAnsi" w:cstheme="minorBidi"/>
            <w:sz w:val="22"/>
            <w:szCs w:val="22"/>
            <w:lang w:eastAsia="zh-CN"/>
          </w:rPr>
          <w:tab/>
        </w:r>
        <w:r w:rsidRPr="002573BC">
          <w:rPr>
            <w:rStyle w:val="Hyperlink"/>
          </w:rPr>
          <w:t>Vocabulary Conformance</w:t>
        </w:r>
        <w:r>
          <w:rPr>
            <w:webHidden/>
          </w:rPr>
          <w:tab/>
        </w:r>
        <w:r>
          <w:rPr>
            <w:webHidden/>
          </w:rPr>
          <w:fldChar w:fldCharType="begin"/>
        </w:r>
        <w:r>
          <w:rPr>
            <w:webHidden/>
          </w:rPr>
          <w:instrText xml:space="preserve"> PAGEREF _Toc65482769 \h </w:instrText>
        </w:r>
        <w:r>
          <w:rPr>
            <w:webHidden/>
          </w:rPr>
        </w:r>
        <w:r>
          <w:rPr>
            <w:webHidden/>
          </w:rPr>
          <w:fldChar w:fldCharType="separate"/>
        </w:r>
        <w:r>
          <w:rPr>
            <w:webHidden/>
          </w:rPr>
          <w:t>19</w:t>
        </w:r>
        <w:r>
          <w:rPr>
            <w:webHidden/>
          </w:rPr>
          <w:fldChar w:fldCharType="end"/>
        </w:r>
      </w:hyperlink>
    </w:p>
    <w:p w14:paraId="6CE6D3AF" w14:textId="44137D1A"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0" w:history="1">
        <w:r w:rsidRPr="002573BC">
          <w:rPr>
            <w:rStyle w:val="Hyperlink"/>
          </w:rPr>
          <w:t>2.7</w:t>
        </w:r>
        <w:r>
          <w:rPr>
            <w:rFonts w:asciiTheme="minorHAnsi" w:eastAsiaTheme="minorEastAsia" w:hAnsiTheme="minorHAnsi" w:cstheme="minorBidi"/>
            <w:sz w:val="22"/>
            <w:szCs w:val="22"/>
            <w:lang w:eastAsia="zh-CN"/>
          </w:rPr>
          <w:tab/>
        </w:r>
        <w:r w:rsidRPr="002573BC">
          <w:rPr>
            <w:rStyle w:val="Hyperlink"/>
          </w:rPr>
          <w:t>Data Types</w:t>
        </w:r>
        <w:r>
          <w:rPr>
            <w:webHidden/>
          </w:rPr>
          <w:tab/>
        </w:r>
        <w:r>
          <w:rPr>
            <w:webHidden/>
          </w:rPr>
          <w:fldChar w:fldCharType="begin"/>
        </w:r>
        <w:r>
          <w:rPr>
            <w:webHidden/>
          </w:rPr>
          <w:instrText xml:space="preserve"> PAGEREF _Toc65482770 \h </w:instrText>
        </w:r>
        <w:r>
          <w:rPr>
            <w:webHidden/>
          </w:rPr>
        </w:r>
        <w:r>
          <w:rPr>
            <w:webHidden/>
          </w:rPr>
          <w:fldChar w:fldCharType="separate"/>
        </w:r>
        <w:r>
          <w:rPr>
            <w:webHidden/>
          </w:rPr>
          <w:t>19</w:t>
        </w:r>
        <w:r>
          <w:rPr>
            <w:webHidden/>
          </w:rPr>
          <w:fldChar w:fldCharType="end"/>
        </w:r>
      </w:hyperlink>
    </w:p>
    <w:p w14:paraId="6E53C580" w14:textId="56B50BAE"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1" w:history="1">
        <w:r w:rsidRPr="002573BC">
          <w:rPr>
            <w:rStyle w:val="Hyperlink"/>
          </w:rPr>
          <w:t>2.8</w:t>
        </w:r>
        <w:r>
          <w:rPr>
            <w:rFonts w:asciiTheme="minorHAnsi" w:eastAsiaTheme="minorEastAsia" w:hAnsiTheme="minorHAnsi" w:cstheme="minorBidi"/>
            <w:sz w:val="22"/>
            <w:szCs w:val="22"/>
            <w:lang w:eastAsia="zh-CN"/>
          </w:rPr>
          <w:tab/>
        </w:r>
        <w:r w:rsidRPr="002573BC">
          <w:rPr>
            <w:rStyle w:val="Hyperlink"/>
          </w:rPr>
          <w:t>QDM Attribute Mappings</w:t>
        </w:r>
        <w:r>
          <w:rPr>
            <w:webHidden/>
          </w:rPr>
          <w:tab/>
        </w:r>
        <w:r>
          <w:rPr>
            <w:webHidden/>
          </w:rPr>
          <w:fldChar w:fldCharType="begin"/>
        </w:r>
        <w:r>
          <w:rPr>
            <w:webHidden/>
          </w:rPr>
          <w:instrText xml:space="preserve"> PAGEREF _Toc65482771 \h </w:instrText>
        </w:r>
        <w:r>
          <w:rPr>
            <w:webHidden/>
          </w:rPr>
        </w:r>
        <w:r>
          <w:rPr>
            <w:webHidden/>
          </w:rPr>
          <w:fldChar w:fldCharType="separate"/>
        </w:r>
        <w:r>
          <w:rPr>
            <w:webHidden/>
          </w:rPr>
          <w:t>19</w:t>
        </w:r>
        <w:r>
          <w:rPr>
            <w:webHidden/>
          </w:rPr>
          <w:fldChar w:fldCharType="end"/>
        </w:r>
      </w:hyperlink>
    </w:p>
    <w:p w14:paraId="1ECCB31E" w14:textId="250296CC"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2" w:history="1">
        <w:r w:rsidRPr="002573BC">
          <w:rPr>
            <w:rStyle w:val="Hyperlink"/>
          </w:rPr>
          <w:t>2.9</w:t>
        </w:r>
        <w:r>
          <w:rPr>
            <w:rFonts w:asciiTheme="minorHAnsi" w:eastAsiaTheme="minorEastAsia" w:hAnsiTheme="minorHAnsi" w:cstheme="minorBidi"/>
            <w:sz w:val="22"/>
            <w:szCs w:val="22"/>
            <w:lang w:eastAsia="zh-CN"/>
          </w:rPr>
          <w:tab/>
        </w:r>
        <w:r w:rsidRPr="002573BC">
          <w:rPr>
            <w:rStyle w:val="Hyperlink"/>
          </w:rPr>
          <w:t>Asserting an ActCriteria Not Met with a Reason</w:t>
        </w:r>
        <w:r>
          <w:rPr>
            <w:webHidden/>
          </w:rPr>
          <w:tab/>
        </w:r>
        <w:r>
          <w:rPr>
            <w:webHidden/>
          </w:rPr>
          <w:fldChar w:fldCharType="begin"/>
        </w:r>
        <w:r>
          <w:rPr>
            <w:webHidden/>
          </w:rPr>
          <w:instrText xml:space="preserve"> PAGEREF _Toc65482772 \h </w:instrText>
        </w:r>
        <w:r>
          <w:rPr>
            <w:webHidden/>
          </w:rPr>
        </w:r>
        <w:r>
          <w:rPr>
            <w:webHidden/>
          </w:rPr>
          <w:fldChar w:fldCharType="separate"/>
        </w:r>
        <w:r>
          <w:rPr>
            <w:webHidden/>
          </w:rPr>
          <w:t>19</w:t>
        </w:r>
        <w:r>
          <w:rPr>
            <w:webHidden/>
          </w:rPr>
          <w:fldChar w:fldCharType="end"/>
        </w:r>
      </w:hyperlink>
    </w:p>
    <w:p w14:paraId="2E0043DE" w14:textId="79948CAF"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73" w:history="1">
        <w:r w:rsidRPr="002573BC">
          <w:rPr>
            <w:rStyle w:val="Hyperlink"/>
          </w:rPr>
          <w:t>2.10</w:t>
        </w:r>
        <w:r>
          <w:rPr>
            <w:rFonts w:asciiTheme="minorHAnsi" w:eastAsiaTheme="minorEastAsia" w:hAnsiTheme="minorHAnsi" w:cstheme="minorBidi"/>
            <w:sz w:val="22"/>
            <w:szCs w:val="22"/>
            <w:lang w:eastAsia="zh-CN"/>
          </w:rPr>
          <w:tab/>
        </w:r>
        <w:r w:rsidRPr="002573BC">
          <w:rPr>
            <w:rStyle w:val="Hyperlink"/>
          </w:rPr>
          <w:t>XPath Notation</w:t>
        </w:r>
        <w:r>
          <w:rPr>
            <w:webHidden/>
          </w:rPr>
          <w:tab/>
        </w:r>
        <w:r>
          <w:rPr>
            <w:webHidden/>
          </w:rPr>
          <w:fldChar w:fldCharType="begin"/>
        </w:r>
        <w:r>
          <w:rPr>
            <w:webHidden/>
          </w:rPr>
          <w:instrText xml:space="preserve"> PAGEREF _Toc65482773 \h </w:instrText>
        </w:r>
        <w:r>
          <w:rPr>
            <w:webHidden/>
          </w:rPr>
        </w:r>
        <w:r>
          <w:rPr>
            <w:webHidden/>
          </w:rPr>
          <w:fldChar w:fldCharType="separate"/>
        </w:r>
        <w:r>
          <w:rPr>
            <w:webHidden/>
          </w:rPr>
          <w:t>20</w:t>
        </w:r>
        <w:r>
          <w:rPr>
            <w:webHidden/>
          </w:rPr>
          <w:fldChar w:fldCharType="end"/>
        </w:r>
      </w:hyperlink>
    </w:p>
    <w:p w14:paraId="5B385771" w14:textId="6A7315A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74" w:history="1">
        <w:r w:rsidRPr="002573BC">
          <w:rPr>
            <w:rStyle w:val="Hyperlink"/>
          </w:rPr>
          <w:t>2.11</w:t>
        </w:r>
        <w:r>
          <w:rPr>
            <w:rFonts w:asciiTheme="minorHAnsi" w:eastAsiaTheme="minorEastAsia" w:hAnsiTheme="minorHAnsi" w:cstheme="minorBidi"/>
            <w:sz w:val="22"/>
            <w:szCs w:val="22"/>
            <w:lang w:eastAsia="zh-CN"/>
          </w:rPr>
          <w:tab/>
        </w:r>
        <w:r w:rsidRPr="002573BC">
          <w:rPr>
            <w:rStyle w:val="Hyperlink"/>
          </w:rPr>
          <w:t>XML Examples and Sample Documents</w:t>
        </w:r>
        <w:r>
          <w:rPr>
            <w:webHidden/>
          </w:rPr>
          <w:tab/>
        </w:r>
        <w:r>
          <w:rPr>
            <w:webHidden/>
          </w:rPr>
          <w:fldChar w:fldCharType="begin"/>
        </w:r>
        <w:r>
          <w:rPr>
            <w:webHidden/>
          </w:rPr>
          <w:instrText xml:space="preserve"> PAGEREF _Toc65482774 \h </w:instrText>
        </w:r>
        <w:r>
          <w:rPr>
            <w:webHidden/>
          </w:rPr>
        </w:r>
        <w:r>
          <w:rPr>
            <w:webHidden/>
          </w:rPr>
          <w:fldChar w:fldCharType="separate"/>
        </w:r>
        <w:r>
          <w:rPr>
            <w:webHidden/>
          </w:rPr>
          <w:t>20</w:t>
        </w:r>
        <w:r>
          <w:rPr>
            <w:webHidden/>
          </w:rPr>
          <w:fldChar w:fldCharType="end"/>
        </w:r>
      </w:hyperlink>
    </w:p>
    <w:p w14:paraId="1B7F61F2" w14:textId="3858ADD3" w:rsidR="00E45435" w:rsidRDefault="00E45435">
      <w:pPr>
        <w:pStyle w:val="TOC1"/>
        <w:rPr>
          <w:rFonts w:asciiTheme="minorHAnsi" w:eastAsiaTheme="minorEastAsia" w:hAnsiTheme="minorHAnsi" w:cstheme="minorBidi"/>
          <w:caps w:val="0"/>
          <w:sz w:val="22"/>
          <w:szCs w:val="22"/>
          <w:lang w:eastAsia="zh-CN"/>
        </w:rPr>
      </w:pPr>
      <w:hyperlink w:anchor="_Toc65482775" w:history="1">
        <w:r w:rsidRPr="002573BC">
          <w:rPr>
            <w:rStyle w:val="Hyperlink"/>
          </w:rPr>
          <w:t>3</w:t>
        </w:r>
        <w:r>
          <w:rPr>
            <w:rFonts w:asciiTheme="minorHAnsi" w:eastAsiaTheme="minorEastAsia" w:hAnsiTheme="minorHAnsi" w:cstheme="minorBidi"/>
            <w:caps w:val="0"/>
            <w:sz w:val="22"/>
            <w:szCs w:val="22"/>
            <w:lang w:eastAsia="zh-CN"/>
          </w:rPr>
          <w:tab/>
        </w:r>
        <w:r w:rsidRPr="002573BC">
          <w:rPr>
            <w:rStyle w:val="Hyperlink"/>
          </w:rPr>
          <w:t>Document</w:t>
        </w:r>
        <w:r>
          <w:rPr>
            <w:webHidden/>
          </w:rPr>
          <w:tab/>
        </w:r>
        <w:r>
          <w:rPr>
            <w:webHidden/>
          </w:rPr>
          <w:fldChar w:fldCharType="begin"/>
        </w:r>
        <w:r>
          <w:rPr>
            <w:webHidden/>
          </w:rPr>
          <w:instrText xml:space="preserve"> PAGEREF _Toc65482775 \h </w:instrText>
        </w:r>
        <w:r>
          <w:rPr>
            <w:webHidden/>
          </w:rPr>
        </w:r>
        <w:r>
          <w:rPr>
            <w:webHidden/>
          </w:rPr>
          <w:fldChar w:fldCharType="separate"/>
        </w:r>
        <w:r>
          <w:rPr>
            <w:webHidden/>
          </w:rPr>
          <w:t>21</w:t>
        </w:r>
        <w:r>
          <w:rPr>
            <w:webHidden/>
          </w:rPr>
          <w:fldChar w:fldCharType="end"/>
        </w:r>
      </w:hyperlink>
    </w:p>
    <w:p w14:paraId="00DD36DE" w14:textId="4C60F119"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6" w:history="1">
        <w:r w:rsidRPr="002573BC">
          <w:rPr>
            <w:rStyle w:val="Hyperlink"/>
          </w:rPr>
          <w:t>3.1</w:t>
        </w:r>
        <w:r>
          <w:rPr>
            <w:rFonts w:asciiTheme="minorHAnsi" w:eastAsiaTheme="minorEastAsia" w:hAnsiTheme="minorHAnsi" w:cstheme="minorBidi"/>
            <w:sz w:val="22"/>
            <w:szCs w:val="22"/>
            <w:lang w:eastAsia="zh-CN"/>
          </w:rPr>
          <w:tab/>
        </w:r>
        <w:r w:rsidRPr="002573BC">
          <w:rPr>
            <w:rStyle w:val="Hyperlink"/>
          </w:rPr>
          <w:t>QDM Templates for CQL-Based HQMF Header (V5) - DRAFT</w:t>
        </w:r>
        <w:r>
          <w:rPr>
            <w:webHidden/>
          </w:rPr>
          <w:tab/>
        </w:r>
        <w:r>
          <w:rPr>
            <w:webHidden/>
          </w:rPr>
          <w:fldChar w:fldCharType="begin"/>
        </w:r>
        <w:r>
          <w:rPr>
            <w:webHidden/>
          </w:rPr>
          <w:instrText xml:space="preserve"> PAGEREF _Toc65482776 \h </w:instrText>
        </w:r>
        <w:r>
          <w:rPr>
            <w:webHidden/>
          </w:rPr>
        </w:r>
        <w:r>
          <w:rPr>
            <w:webHidden/>
          </w:rPr>
          <w:fldChar w:fldCharType="separate"/>
        </w:r>
        <w:r>
          <w:rPr>
            <w:webHidden/>
          </w:rPr>
          <w:t>21</w:t>
        </w:r>
        <w:r>
          <w:rPr>
            <w:webHidden/>
          </w:rPr>
          <w:fldChar w:fldCharType="end"/>
        </w:r>
      </w:hyperlink>
    </w:p>
    <w:p w14:paraId="418E8DBC" w14:textId="0467951C" w:rsidR="00E45435" w:rsidRDefault="00E45435">
      <w:pPr>
        <w:pStyle w:val="TOC1"/>
        <w:rPr>
          <w:rFonts w:asciiTheme="minorHAnsi" w:eastAsiaTheme="minorEastAsia" w:hAnsiTheme="minorHAnsi" w:cstheme="minorBidi"/>
          <w:caps w:val="0"/>
          <w:sz w:val="22"/>
          <w:szCs w:val="22"/>
          <w:lang w:eastAsia="zh-CN"/>
        </w:rPr>
      </w:pPr>
      <w:hyperlink w:anchor="_Toc65482777" w:history="1">
        <w:r w:rsidRPr="002573BC">
          <w:rPr>
            <w:rStyle w:val="Hyperlink"/>
          </w:rPr>
          <w:t>4</w:t>
        </w:r>
        <w:r>
          <w:rPr>
            <w:rFonts w:asciiTheme="minorHAnsi" w:eastAsiaTheme="minorEastAsia" w:hAnsiTheme="minorHAnsi" w:cstheme="minorBidi"/>
            <w:caps w:val="0"/>
            <w:sz w:val="22"/>
            <w:szCs w:val="22"/>
            <w:lang w:eastAsia="zh-CN"/>
          </w:rPr>
          <w:tab/>
        </w:r>
        <w:r w:rsidRPr="002573BC">
          <w:rPr>
            <w:rStyle w:val="Hyperlink"/>
          </w:rPr>
          <w:t>Section</w:t>
        </w:r>
        <w:r>
          <w:rPr>
            <w:webHidden/>
          </w:rPr>
          <w:tab/>
        </w:r>
        <w:r>
          <w:rPr>
            <w:webHidden/>
          </w:rPr>
          <w:fldChar w:fldCharType="begin"/>
        </w:r>
        <w:r>
          <w:rPr>
            <w:webHidden/>
          </w:rPr>
          <w:instrText xml:space="preserve"> PAGEREF _Toc65482777 \h </w:instrText>
        </w:r>
        <w:r>
          <w:rPr>
            <w:webHidden/>
          </w:rPr>
        </w:r>
        <w:r>
          <w:rPr>
            <w:webHidden/>
          </w:rPr>
          <w:fldChar w:fldCharType="separate"/>
        </w:r>
        <w:r>
          <w:rPr>
            <w:webHidden/>
          </w:rPr>
          <w:t>45</w:t>
        </w:r>
        <w:r>
          <w:rPr>
            <w:webHidden/>
          </w:rPr>
          <w:fldChar w:fldCharType="end"/>
        </w:r>
      </w:hyperlink>
    </w:p>
    <w:p w14:paraId="14E029C9" w14:textId="15D834F6"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8" w:history="1">
        <w:r w:rsidRPr="002573BC">
          <w:rPr>
            <w:rStyle w:val="Hyperlink"/>
          </w:rPr>
          <w:t>4.1</w:t>
        </w:r>
        <w:r>
          <w:rPr>
            <w:rFonts w:asciiTheme="minorHAnsi" w:eastAsiaTheme="minorEastAsia" w:hAnsiTheme="minorHAnsi" w:cstheme="minorBidi"/>
            <w:sz w:val="22"/>
            <w:szCs w:val="22"/>
            <w:lang w:eastAsia="zh-CN"/>
          </w:rPr>
          <w:tab/>
        </w:r>
        <w:r w:rsidRPr="002573BC">
          <w:rPr>
            <w:rStyle w:val="Hyperlink"/>
          </w:rPr>
          <w:t>Data Criteria Section (V5) - DRAFT</w:t>
        </w:r>
        <w:r>
          <w:rPr>
            <w:webHidden/>
          </w:rPr>
          <w:tab/>
        </w:r>
        <w:r>
          <w:rPr>
            <w:webHidden/>
          </w:rPr>
          <w:fldChar w:fldCharType="begin"/>
        </w:r>
        <w:r>
          <w:rPr>
            <w:webHidden/>
          </w:rPr>
          <w:instrText xml:space="preserve"> PAGEREF _Toc65482778 \h </w:instrText>
        </w:r>
        <w:r>
          <w:rPr>
            <w:webHidden/>
          </w:rPr>
        </w:r>
        <w:r>
          <w:rPr>
            <w:webHidden/>
          </w:rPr>
          <w:fldChar w:fldCharType="separate"/>
        </w:r>
        <w:r>
          <w:rPr>
            <w:webHidden/>
          </w:rPr>
          <w:t>45</w:t>
        </w:r>
        <w:r>
          <w:rPr>
            <w:webHidden/>
          </w:rPr>
          <w:fldChar w:fldCharType="end"/>
        </w:r>
      </w:hyperlink>
    </w:p>
    <w:p w14:paraId="76AFC3B5" w14:textId="5F037C6C" w:rsidR="00E45435" w:rsidRDefault="00E45435">
      <w:pPr>
        <w:pStyle w:val="TOC2"/>
        <w:tabs>
          <w:tab w:val="left" w:pos="806"/>
        </w:tabs>
        <w:rPr>
          <w:rFonts w:asciiTheme="minorHAnsi" w:eastAsiaTheme="minorEastAsia" w:hAnsiTheme="minorHAnsi" w:cstheme="minorBidi"/>
          <w:sz w:val="22"/>
          <w:szCs w:val="22"/>
          <w:lang w:eastAsia="zh-CN"/>
        </w:rPr>
      </w:pPr>
      <w:hyperlink w:anchor="_Toc65482779" w:history="1">
        <w:r w:rsidRPr="002573BC">
          <w:rPr>
            <w:rStyle w:val="Hyperlink"/>
          </w:rPr>
          <w:t>4.2</w:t>
        </w:r>
        <w:r>
          <w:rPr>
            <w:rFonts w:asciiTheme="minorHAnsi" w:eastAsiaTheme="minorEastAsia" w:hAnsiTheme="minorHAnsi" w:cstheme="minorBidi"/>
            <w:sz w:val="22"/>
            <w:szCs w:val="22"/>
            <w:lang w:eastAsia="zh-CN"/>
          </w:rPr>
          <w:tab/>
        </w:r>
        <w:r w:rsidRPr="002573BC">
          <w:rPr>
            <w:rStyle w:val="Hyperlink"/>
          </w:rPr>
          <w:t>Measure Description Section</w:t>
        </w:r>
        <w:r>
          <w:rPr>
            <w:webHidden/>
          </w:rPr>
          <w:tab/>
        </w:r>
        <w:r>
          <w:rPr>
            <w:webHidden/>
          </w:rPr>
          <w:fldChar w:fldCharType="begin"/>
        </w:r>
        <w:r>
          <w:rPr>
            <w:webHidden/>
          </w:rPr>
          <w:instrText xml:space="preserve"> PAGEREF _Toc65482779 \h </w:instrText>
        </w:r>
        <w:r>
          <w:rPr>
            <w:webHidden/>
          </w:rPr>
        </w:r>
        <w:r>
          <w:rPr>
            <w:webHidden/>
          </w:rPr>
          <w:fldChar w:fldCharType="separate"/>
        </w:r>
        <w:r>
          <w:rPr>
            <w:webHidden/>
          </w:rPr>
          <w:t>65</w:t>
        </w:r>
        <w:r>
          <w:rPr>
            <w:webHidden/>
          </w:rPr>
          <w:fldChar w:fldCharType="end"/>
        </w:r>
      </w:hyperlink>
    </w:p>
    <w:p w14:paraId="4FF3DFBA" w14:textId="56F1D7CB"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0" w:history="1">
        <w:r w:rsidRPr="002573BC">
          <w:rPr>
            <w:rStyle w:val="Hyperlink"/>
          </w:rPr>
          <w:t>4.3</w:t>
        </w:r>
        <w:r>
          <w:rPr>
            <w:rFonts w:asciiTheme="minorHAnsi" w:eastAsiaTheme="minorEastAsia" w:hAnsiTheme="minorHAnsi" w:cstheme="minorBidi"/>
            <w:sz w:val="22"/>
            <w:szCs w:val="22"/>
            <w:lang w:eastAsia="zh-CN"/>
          </w:rPr>
          <w:tab/>
        </w:r>
        <w:r w:rsidRPr="002573BC">
          <w:rPr>
            <w:rStyle w:val="Hyperlink"/>
          </w:rPr>
          <w:t>Measure Observations Section (V2)</w:t>
        </w:r>
        <w:r>
          <w:rPr>
            <w:webHidden/>
          </w:rPr>
          <w:tab/>
        </w:r>
        <w:r>
          <w:rPr>
            <w:webHidden/>
          </w:rPr>
          <w:fldChar w:fldCharType="begin"/>
        </w:r>
        <w:r>
          <w:rPr>
            <w:webHidden/>
          </w:rPr>
          <w:instrText xml:space="preserve"> PAGEREF _Toc65482780 \h </w:instrText>
        </w:r>
        <w:r>
          <w:rPr>
            <w:webHidden/>
          </w:rPr>
        </w:r>
        <w:r>
          <w:rPr>
            <w:webHidden/>
          </w:rPr>
          <w:fldChar w:fldCharType="separate"/>
        </w:r>
        <w:r>
          <w:rPr>
            <w:webHidden/>
          </w:rPr>
          <w:t>67</w:t>
        </w:r>
        <w:r>
          <w:rPr>
            <w:webHidden/>
          </w:rPr>
          <w:fldChar w:fldCharType="end"/>
        </w:r>
      </w:hyperlink>
    </w:p>
    <w:p w14:paraId="59DACED7" w14:textId="09F06282"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1" w:history="1">
        <w:r w:rsidRPr="002573BC">
          <w:rPr>
            <w:rStyle w:val="Hyperlink"/>
          </w:rPr>
          <w:t>4.4</w:t>
        </w:r>
        <w:r>
          <w:rPr>
            <w:rFonts w:asciiTheme="minorHAnsi" w:eastAsiaTheme="minorEastAsia" w:hAnsiTheme="minorHAnsi" w:cstheme="minorBidi"/>
            <w:sz w:val="22"/>
            <w:szCs w:val="22"/>
            <w:lang w:eastAsia="zh-CN"/>
          </w:rPr>
          <w:tab/>
        </w:r>
        <w:r w:rsidRPr="002573BC">
          <w:rPr>
            <w:rStyle w:val="Hyperlink"/>
          </w:rPr>
          <w:t>Population Criteria Section (V2)</w:t>
        </w:r>
        <w:r>
          <w:rPr>
            <w:webHidden/>
          </w:rPr>
          <w:tab/>
        </w:r>
        <w:r>
          <w:rPr>
            <w:webHidden/>
          </w:rPr>
          <w:fldChar w:fldCharType="begin"/>
        </w:r>
        <w:r>
          <w:rPr>
            <w:webHidden/>
          </w:rPr>
          <w:instrText xml:space="preserve"> PAGEREF _Toc65482781 \h </w:instrText>
        </w:r>
        <w:r>
          <w:rPr>
            <w:webHidden/>
          </w:rPr>
        </w:r>
        <w:r>
          <w:rPr>
            <w:webHidden/>
          </w:rPr>
          <w:fldChar w:fldCharType="separate"/>
        </w:r>
        <w:r>
          <w:rPr>
            <w:webHidden/>
          </w:rPr>
          <w:t>70</w:t>
        </w:r>
        <w:r>
          <w:rPr>
            <w:webHidden/>
          </w:rPr>
          <w:fldChar w:fldCharType="end"/>
        </w:r>
      </w:hyperlink>
    </w:p>
    <w:p w14:paraId="3A3DFA01" w14:textId="69040053" w:rsidR="00E45435" w:rsidRDefault="00E45435">
      <w:pPr>
        <w:pStyle w:val="TOC1"/>
        <w:rPr>
          <w:rFonts w:asciiTheme="minorHAnsi" w:eastAsiaTheme="minorEastAsia" w:hAnsiTheme="minorHAnsi" w:cstheme="minorBidi"/>
          <w:caps w:val="0"/>
          <w:sz w:val="22"/>
          <w:szCs w:val="22"/>
          <w:lang w:eastAsia="zh-CN"/>
        </w:rPr>
      </w:pPr>
      <w:hyperlink w:anchor="_Toc65482782" w:history="1">
        <w:r w:rsidRPr="002573BC">
          <w:rPr>
            <w:rStyle w:val="Hyperlink"/>
          </w:rPr>
          <w:t>5</w:t>
        </w:r>
        <w:r>
          <w:rPr>
            <w:rFonts w:asciiTheme="minorHAnsi" w:eastAsiaTheme="minorEastAsia" w:hAnsiTheme="minorHAnsi" w:cstheme="minorBidi"/>
            <w:caps w:val="0"/>
            <w:sz w:val="22"/>
            <w:szCs w:val="22"/>
            <w:lang w:eastAsia="zh-CN"/>
          </w:rPr>
          <w:tab/>
        </w:r>
        <w:r w:rsidRPr="002573BC">
          <w:rPr>
            <w:rStyle w:val="Hyperlink"/>
          </w:rPr>
          <w:t>Entry</w:t>
        </w:r>
        <w:r>
          <w:rPr>
            <w:webHidden/>
          </w:rPr>
          <w:tab/>
        </w:r>
        <w:r>
          <w:rPr>
            <w:webHidden/>
          </w:rPr>
          <w:fldChar w:fldCharType="begin"/>
        </w:r>
        <w:r>
          <w:rPr>
            <w:webHidden/>
          </w:rPr>
          <w:instrText xml:space="preserve"> PAGEREF _Toc65482782 \h </w:instrText>
        </w:r>
        <w:r>
          <w:rPr>
            <w:webHidden/>
          </w:rPr>
        </w:r>
        <w:r>
          <w:rPr>
            <w:webHidden/>
          </w:rPr>
          <w:fldChar w:fldCharType="separate"/>
        </w:r>
        <w:r>
          <w:rPr>
            <w:webHidden/>
          </w:rPr>
          <w:t>80</w:t>
        </w:r>
        <w:r>
          <w:rPr>
            <w:webHidden/>
          </w:rPr>
          <w:fldChar w:fldCharType="end"/>
        </w:r>
      </w:hyperlink>
    </w:p>
    <w:p w14:paraId="76ACC16A" w14:textId="48DD7920"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3" w:history="1">
        <w:r w:rsidRPr="002573BC">
          <w:rPr>
            <w:rStyle w:val="Hyperlink"/>
          </w:rPr>
          <w:t>5.1</w:t>
        </w:r>
        <w:r>
          <w:rPr>
            <w:rFonts w:asciiTheme="minorHAnsi" w:eastAsiaTheme="minorEastAsia" w:hAnsiTheme="minorHAnsi" w:cstheme="minorBidi"/>
            <w:sz w:val="22"/>
            <w:szCs w:val="22"/>
            <w:lang w:eastAsia="zh-CN"/>
          </w:rPr>
          <w:tab/>
        </w:r>
        <w:r w:rsidRPr="002573BC">
          <w:rPr>
            <w:rStyle w:val="Hyperlink"/>
          </w:rPr>
          <w:t>Admission Source</w:t>
        </w:r>
        <w:r>
          <w:rPr>
            <w:webHidden/>
          </w:rPr>
          <w:tab/>
        </w:r>
        <w:r>
          <w:rPr>
            <w:webHidden/>
          </w:rPr>
          <w:fldChar w:fldCharType="begin"/>
        </w:r>
        <w:r>
          <w:rPr>
            <w:webHidden/>
          </w:rPr>
          <w:instrText xml:space="preserve"> PAGEREF _Toc65482783 \h </w:instrText>
        </w:r>
        <w:r>
          <w:rPr>
            <w:webHidden/>
          </w:rPr>
        </w:r>
        <w:r>
          <w:rPr>
            <w:webHidden/>
          </w:rPr>
          <w:fldChar w:fldCharType="separate"/>
        </w:r>
        <w:r>
          <w:rPr>
            <w:webHidden/>
          </w:rPr>
          <w:t>80</w:t>
        </w:r>
        <w:r>
          <w:rPr>
            <w:webHidden/>
          </w:rPr>
          <w:fldChar w:fldCharType="end"/>
        </w:r>
      </w:hyperlink>
    </w:p>
    <w:p w14:paraId="5C850388" w14:textId="14AEB49A"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4" w:history="1">
        <w:r w:rsidRPr="002573BC">
          <w:rPr>
            <w:rStyle w:val="Hyperlink"/>
          </w:rPr>
          <w:t>5.2</w:t>
        </w:r>
        <w:r>
          <w:rPr>
            <w:rFonts w:asciiTheme="minorHAnsi" w:eastAsiaTheme="minorEastAsia" w:hAnsiTheme="minorHAnsi" w:cstheme="minorBidi"/>
            <w:sz w:val="22"/>
            <w:szCs w:val="22"/>
            <w:lang w:eastAsia="zh-CN"/>
          </w:rPr>
          <w:tab/>
        </w:r>
        <w:r w:rsidRPr="002573BC">
          <w:rPr>
            <w:rStyle w:val="Hyperlink"/>
          </w:rPr>
          <w:t>Adverse Event (V4) - DRAFT</w:t>
        </w:r>
        <w:r>
          <w:rPr>
            <w:webHidden/>
          </w:rPr>
          <w:tab/>
        </w:r>
        <w:r>
          <w:rPr>
            <w:webHidden/>
          </w:rPr>
          <w:fldChar w:fldCharType="begin"/>
        </w:r>
        <w:r>
          <w:rPr>
            <w:webHidden/>
          </w:rPr>
          <w:instrText xml:space="preserve"> PAGEREF _Toc65482784 \h </w:instrText>
        </w:r>
        <w:r>
          <w:rPr>
            <w:webHidden/>
          </w:rPr>
        </w:r>
        <w:r>
          <w:rPr>
            <w:webHidden/>
          </w:rPr>
          <w:fldChar w:fldCharType="separate"/>
        </w:r>
        <w:r>
          <w:rPr>
            <w:webHidden/>
          </w:rPr>
          <w:t>81</w:t>
        </w:r>
        <w:r>
          <w:rPr>
            <w:webHidden/>
          </w:rPr>
          <w:fldChar w:fldCharType="end"/>
        </w:r>
      </w:hyperlink>
    </w:p>
    <w:p w14:paraId="75E55457" w14:textId="2330A7C9"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5" w:history="1">
        <w:r w:rsidRPr="002573BC">
          <w:rPr>
            <w:rStyle w:val="Hyperlink"/>
          </w:rPr>
          <w:t>5.3</w:t>
        </w:r>
        <w:r>
          <w:rPr>
            <w:rFonts w:asciiTheme="minorHAnsi" w:eastAsiaTheme="minorEastAsia" w:hAnsiTheme="minorHAnsi" w:cstheme="minorBidi"/>
            <w:sz w:val="22"/>
            <w:szCs w:val="22"/>
            <w:lang w:eastAsia="zh-CN"/>
          </w:rPr>
          <w:tab/>
        </w:r>
        <w:r w:rsidRPr="002573BC">
          <w:rPr>
            <w:rStyle w:val="Hyperlink"/>
          </w:rPr>
          <w:t>Allergy Intolerance (V4) - DRAFT</w:t>
        </w:r>
        <w:r>
          <w:rPr>
            <w:webHidden/>
          </w:rPr>
          <w:tab/>
        </w:r>
        <w:r>
          <w:rPr>
            <w:webHidden/>
          </w:rPr>
          <w:fldChar w:fldCharType="begin"/>
        </w:r>
        <w:r>
          <w:rPr>
            <w:webHidden/>
          </w:rPr>
          <w:instrText xml:space="preserve"> PAGEREF _Toc65482785 \h </w:instrText>
        </w:r>
        <w:r>
          <w:rPr>
            <w:webHidden/>
          </w:rPr>
        </w:r>
        <w:r>
          <w:rPr>
            <w:webHidden/>
          </w:rPr>
          <w:fldChar w:fldCharType="separate"/>
        </w:r>
        <w:r>
          <w:rPr>
            <w:webHidden/>
          </w:rPr>
          <w:t>89</w:t>
        </w:r>
        <w:r>
          <w:rPr>
            <w:webHidden/>
          </w:rPr>
          <w:fldChar w:fldCharType="end"/>
        </w:r>
      </w:hyperlink>
    </w:p>
    <w:p w14:paraId="79E188EF" w14:textId="73367CEB"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6" w:history="1">
        <w:r w:rsidRPr="002573BC">
          <w:rPr>
            <w:rStyle w:val="Hyperlink"/>
          </w:rPr>
          <w:t>5.4</w:t>
        </w:r>
        <w:r>
          <w:rPr>
            <w:rFonts w:asciiTheme="minorHAnsi" w:eastAsiaTheme="minorEastAsia" w:hAnsiTheme="minorHAnsi" w:cstheme="minorBidi"/>
            <w:sz w:val="22"/>
            <w:szCs w:val="22"/>
            <w:lang w:eastAsia="zh-CN"/>
          </w:rPr>
          <w:tab/>
        </w:r>
        <w:r w:rsidRPr="002573BC">
          <w:rPr>
            <w:rStyle w:val="Hyperlink"/>
          </w:rPr>
          <w:t>Assessment, Order (V4) - DRAFT</w:t>
        </w:r>
        <w:r>
          <w:rPr>
            <w:webHidden/>
          </w:rPr>
          <w:tab/>
        </w:r>
        <w:r>
          <w:rPr>
            <w:webHidden/>
          </w:rPr>
          <w:fldChar w:fldCharType="begin"/>
        </w:r>
        <w:r>
          <w:rPr>
            <w:webHidden/>
          </w:rPr>
          <w:instrText xml:space="preserve"> PAGEREF _Toc65482786 \h </w:instrText>
        </w:r>
        <w:r>
          <w:rPr>
            <w:webHidden/>
          </w:rPr>
        </w:r>
        <w:r>
          <w:rPr>
            <w:webHidden/>
          </w:rPr>
          <w:fldChar w:fldCharType="separate"/>
        </w:r>
        <w:r>
          <w:rPr>
            <w:webHidden/>
          </w:rPr>
          <w:t>96</w:t>
        </w:r>
        <w:r>
          <w:rPr>
            <w:webHidden/>
          </w:rPr>
          <w:fldChar w:fldCharType="end"/>
        </w:r>
      </w:hyperlink>
    </w:p>
    <w:p w14:paraId="5C4F386D" w14:textId="1D053736"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7" w:history="1">
        <w:r w:rsidRPr="002573BC">
          <w:rPr>
            <w:rStyle w:val="Hyperlink"/>
          </w:rPr>
          <w:t>5.5</w:t>
        </w:r>
        <w:r>
          <w:rPr>
            <w:rFonts w:asciiTheme="minorHAnsi" w:eastAsiaTheme="minorEastAsia" w:hAnsiTheme="minorHAnsi" w:cstheme="minorBidi"/>
            <w:sz w:val="22"/>
            <w:szCs w:val="22"/>
            <w:lang w:eastAsia="zh-CN"/>
          </w:rPr>
          <w:tab/>
        </w:r>
        <w:r w:rsidRPr="002573BC">
          <w:rPr>
            <w:rStyle w:val="Hyperlink"/>
          </w:rPr>
          <w:t>Assessment, Performed (V4) - DRAFT</w:t>
        </w:r>
        <w:r>
          <w:rPr>
            <w:webHidden/>
          </w:rPr>
          <w:tab/>
        </w:r>
        <w:r>
          <w:rPr>
            <w:webHidden/>
          </w:rPr>
          <w:fldChar w:fldCharType="begin"/>
        </w:r>
        <w:r>
          <w:rPr>
            <w:webHidden/>
          </w:rPr>
          <w:instrText xml:space="preserve"> PAGEREF _Toc65482787 \h </w:instrText>
        </w:r>
        <w:r>
          <w:rPr>
            <w:webHidden/>
          </w:rPr>
        </w:r>
        <w:r>
          <w:rPr>
            <w:webHidden/>
          </w:rPr>
          <w:fldChar w:fldCharType="separate"/>
        </w:r>
        <w:r>
          <w:rPr>
            <w:webHidden/>
          </w:rPr>
          <w:t>102</w:t>
        </w:r>
        <w:r>
          <w:rPr>
            <w:webHidden/>
          </w:rPr>
          <w:fldChar w:fldCharType="end"/>
        </w:r>
      </w:hyperlink>
    </w:p>
    <w:p w14:paraId="66349453" w14:textId="2EBBCE7F"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8" w:history="1">
        <w:r w:rsidRPr="002573BC">
          <w:rPr>
            <w:rStyle w:val="Hyperlink"/>
          </w:rPr>
          <w:t>5.6</w:t>
        </w:r>
        <w:r>
          <w:rPr>
            <w:rFonts w:asciiTheme="minorHAnsi" w:eastAsiaTheme="minorEastAsia" w:hAnsiTheme="minorHAnsi" w:cstheme="minorBidi"/>
            <w:sz w:val="22"/>
            <w:szCs w:val="22"/>
            <w:lang w:eastAsia="zh-CN"/>
          </w:rPr>
          <w:tab/>
        </w:r>
        <w:r w:rsidRPr="002573BC">
          <w:rPr>
            <w:rStyle w:val="Hyperlink"/>
          </w:rPr>
          <w:t>Assessment, Recommended (V4) - DRAFT</w:t>
        </w:r>
        <w:r>
          <w:rPr>
            <w:webHidden/>
          </w:rPr>
          <w:tab/>
        </w:r>
        <w:r>
          <w:rPr>
            <w:webHidden/>
          </w:rPr>
          <w:fldChar w:fldCharType="begin"/>
        </w:r>
        <w:r>
          <w:rPr>
            <w:webHidden/>
          </w:rPr>
          <w:instrText xml:space="preserve"> PAGEREF _Toc65482788 \h </w:instrText>
        </w:r>
        <w:r>
          <w:rPr>
            <w:webHidden/>
          </w:rPr>
        </w:r>
        <w:r>
          <w:rPr>
            <w:webHidden/>
          </w:rPr>
          <w:fldChar w:fldCharType="separate"/>
        </w:r>
        <w:r>
          <w:rPr>
            <w:webHidden/>
          </w:rPr>
          <w:t>108</w:t>
        </w:r>
        <w:r>
          <w:rPr>
            <w:webHidden/>
          </w:rPr>
          <w:fldChar w:fldCharType="end"/>
        </w:r>
      </w:hyperlink>
    </w:p>
    <w:p w14:paraId="0A2B0F1E" w14:textId="0419ECF0" w:rsidR="00E45435" w:rsidRDefault="00E45435">
      <w:pPr>
        <w:pStyle w:val="TOC2"/>
        <w:tabs>
          <w:tab w:val="left" w:pos="806"/>
        </w:tabs>
        <w:rPr>
          <w:rFonts w:asciiTheme="minorHAnsi" w:eastAsiaTheme="minorEastAsia" w:hAnsiTheme="minorHAnsi" w:cstheme="minorBidi"/>
          <w:sz w:val="22"/>
          <w:szCs w:val="22"/>
          <w:lang w:eastAsia="zh-CN"/>
        </w:rPr>
      </w:pPr>
      <w:hyperlink w:anchor="_Toc65482789" w:history="1">
        <w:r w:rsidRPr="002573BC">
          <w:rPr>
            <w:rStyle w:val="Hyperlink"/>
          </w:rPr>
          <w:t>5.7</w:t>
        </w:r>
        <w:r>
          <w:rPr>
            <w:rFonts w:asciiTheme="minorHAnsi" w:eastAsiaTheme="minorEastAsia" w:hAnsiTheme="minorHAnsi" w:cstheme="minorBidi"/>
            <w:sz w:val="22"/>
            <w:szCs w:val="22"/>
            <w:lang w:eastAsia="zh-CN"/>
          </w:rPr>
          <w:tab/>
        </w:r>
        <w:r w:rsidRPr="002573BC">
          <w:rPr>
            <w:rStyle w:val="Hyperlink"/>
          </w:rPr>
          <w:t>Care Goal (V4) - DRAFT</w:t>
        </w:r>
        <w:r>
          <w:rPr>
            <w:webHidden/>
          </w:rPr>
          <w:tab/>
        </w:r>
        <w:r>
          <w:rPr>
            <w:webHidden/>
          </w:rPr>
          <w:fldChar w:fldCharType="begin"/>
        </w:r>
        <w:r>
          <w:rPr>
            <w:webHidden/>
          </w:rPr>
          <w:instrText xml:space="preserve"> PAGEREF _Toc65482789 \h </w:instrText>
        </w:r>
        <w:r>
          <w:rPr>
            <w:webHidden/>
          </w:rPr>
        </w:r>
        <w:r>
          <w:rPr>
            <w:webHidden/>
          </w:rPr>
          <w:fldChar w:fldCharType="separate"/>
        </w:r>
        <w:r>
          <w:rPr>
            <w:webHidden/>
          </w:rPr>
          <w:t>113</w:t>
        </w:r>
        <w:r>
          <w:rPr>
            <w:webHidden/>
          </w:rPr>
          <w:fldChar w:fldCharType="end"/>
        </w:r>
      </w:hyperlink>
    </w:p>
    <w:p w14:paraId="30EFB902" w14:textId="615D3422" w:rsidR="00E45435" w:rsidRDefault="00E45435">
      <w:pPr>
        <w:pStyle w:val="TOC2"/>
        <w:tabs>
          <w:tab w:val="left" w:pos="806"/>
        </w:tabs>
        <w:rPr>
          <w:rFonts w:asciiTheme="minorHAnsi" w:eastAsiaTheme="minorEastAsia" w:hAnsiTheme="minorHAnsi" w:cstheme="minorBidi"/>
          <w:sz w:val="22"/>
          <w:szCs w:val="22"/>
          <w:lang w:eastAsia="zh-CN"/>
        </w:rPr>
      </w:pPr>
      <w:hyperlink w:anchor="_Toc65482790" w:history="1">
        <w:r w:rsidRPr="002573BC">
          <w:rPr>
            <w:rStyle w:val="Hyperlink"/>
          </w:rPr>
          <w:t>5.8</w:t>
        </w:r>
        <w:r>
          <w:rPr>
            <w:rFonts w:asciiTheme="minorHAnsi" w:eastAsiaTheme="minorEastAsia" w:hAnsiTheme="minorHAnsi" w:cstheme="minorBidi"/>
            <w:sz w:val="22"/>
            <w:szCs w:val="22"/>
            <w:lang w:eastAsia="zh-CN"/>
          </w:rPr>
          <w:tab/>
        </w:r>
        <w:r w:rsidRPr="002573BC">
          <w:rPr>
            <w:rStyle w:val="Hyperlink"/>
          </w:rPr>
          <w:t>Cause</w:t>
        </w:r>
        <w:r>
          <w:rPr>
            <w:webHidden/>
          </w:rPr>
          <w:tab/>
        </w:r>
        <w:r>
          <w:rPr>
            <w:webHidden/>
          </w:rPr>
          <w:fldChar w:fldCharType="begin"/>
        </w:r>
        <w:r>
          <w:rPr>
            <w:webHidden/>
          </w:rPr>
          <w:instrText xml:space="preserve"> PAGEREF _Toc65482790 \h </w:instrText>
        </w:r>
        <w:r>
          <w:rPr>
            <w:webHidden/>
          </w:rPr>
        </w:r>
        <w:r>
          <w:rPr>
            <w:webHidden/>
          </w:rPr>
          <w:fldChar w:fldCharType="separate"/>
        </w:r>
        <w:r>
          <w:rPr>
            <w:webHidden/>
          </w:rPr>
          <w:t>118</w:t>
        </w:r>
        <w:r>
          <w:rPr>
            <w:webHidden/>
          </w:rPr>
          <w:fldChar w:fldCharType="end"/>
        </w:r>
      </w:hyperlink>
    </w:p>
    <w:p w14:paraId="779943A9" w14:textId="63C79296" w:rsidR="00E45435" w:rsidRDefault="00E45435">
      <w:pPr>
        <w:pStyle w:val="TOC2"/>
        <w:tabs>
          <w:tab w:val="left" w:pos="806"/>
        </w:tabs>
        <w:rPr>
          <w:rFonts w:asciiTheme="minorHAnsi" w:eastAsiaTheme="minorEastAsia" w:hAnsiTheme="minorHAnsi" w:cstheme="minorBidi"/>
          <w:sz w:val="22"/>
          <w:szCs w:val="22"/>
          <w:lang w:eastAsia="zh-CN"/>
        </w:rPr>
      </w:pPr>
      <w:hyperlink w:anchor="_Toc65482791" w:history="1">
        <w:r w:rsidRPr="002573BC">
          <w:rPr>
            <w:rStyle w:val="Hyperlink"/>
          </w:rPr>
          <w:t>5.9</w:t>
        </w:r>
        <w:r>
          <w:rPr>
            <w:rFonts w:asciiTheme="minorHAnsi" w:eastAsiaTheme="minorEastAsia" w:hAnsiTheme="minorHAnsi" w:cstheme="minorBidi"/>
            <w:sz w:val="22"/>
            <w:szCs w:val="22"/>
            <w:lang w:eastAsia="zh-CN"/>
          </w:rPr>
          <w:tab/>
        </w:r>
        <w:r w:rsidRPr="002573BC">
          <w:rPr>
            <w:rStyle w:val="Hyperlink"/>
          </w:rPr>
          <w:t>Communication, Performed (V3) - DRAFT</w:t>
        </w:r>
        <w:r>
          <w:rPr>
            <w:webHidden/>
          </w:rPr>
          <w:tab/>
        </w:r>
        <w:r>
          <w:rPr>
            <w:webHidden/>
          </w:rPr>
          <w:fldChar w:fldCharType="begin"/>
        </w:r>
        <w:r>
          <w:rPr>
            <w:webHidden/>
          </w:rPr>
          <w:instrText xml:space="preserve"> PAGEREF _Toc65482791 \h </w:instrText>
        </w:r>
        <w:r>
          <w:rPr>
            <w:webHidden/>
          </w:rPr>
        </w:r>
        <w:r>
          <w:rPr>
            <w:webHidden/>
          </w:rPr>
          <w:fldChar w:fldCharType="separate"/>
        </w:r>
        <w:r>
          <w:rPr>
            <w:webHidden/>
          </w:rPr>
          <w:t>120</w:t>
        </w:r>
        <w:r>
          <w:rPr>
            <w:webHidden/>
          </w:rPr>
          <w:fldChar w:fldCharType="end"/>
        </w:r>
      </w:hyperlink>
    </w:p>
    <w:p w14:paraId="4DC5A49A" w14:textId="11EA8B4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2" w:history="1">
        <w:r w:rsidRPr="002573BC">
          <w:rPr>
            <w:rStyle w:val="Hyperlink"/>
          </w:rPr>
          <w:t>5.10</w:t>
        </w:r>
        <w:r>
          <w:rPr>
            <w:rFonts w:asciiTheme="minorHAnsi" w:eastAsiaTheme="minorEastAsia" w:hAnsiTheme="minorHAnsi" w:cstheme="minorBidi"/>
            <w:sz w:val="22"/>
            <w:szCs w:val="22"/>
            <w:lang w:eastAsia="zh-CN"/>
          </w:rPr>
          <w:tab/>
        </w:r>
        <w:r w:rsidRPr="002573BC">
          <w:rPr>
            <w:rStyle w:val="Hyperlink"/>
          </w:rPr>
          <w:t>Component</w:t>
        </w:r>
        <w:r>
          <w:rPr>
            <w:webHidden/>
          </w:rPr>
          <w:tab/>
        </w:r>
        <w:r>
          <w:rPr>
            <w:webHidden/>
          </w:rPr>
          <w:fldChar w:fldCharType="begin"/>
        </w:r>
        <w:r>
          <w:rPr>
            <w:webHidden/>
          </w:rPr>
          <w:instrText xml:space="preserve"> PAGEREF _Toc65482792 \h </w:instrText>
        </w:r>
        <w:r>
          <w:rPr>
            <w:webHidden/>
          </w:rPr>
        </w:r>
        <w:r>
          <w:rPr>
            <w:webHidden/>
          </w:rPr>
          <w:fldChar w:fldCharType="separate"/>
        </w:r>
        <w:r>
          <w:rPr>
            <w:webHidden/>
          </w:rPr>
          <w:t>128</w:t>
        </w:r>
        <w:r>
          <w:rPr>
            <w:webHidden/>
          </w:rPr>
          <w:fldChar w:fldCharType="end"/>
        </w:r>
      </w:hyperlink>
    </w:p>
    <w:p w14:paraId="32488BAD" w14:textId="037358D1" w:rsidR="00E45435" w:rsidRDefault="00E45435">
      <w:pPr>
        <w:pStyle w:val="TOC3"/>
        <w:rPr>
          <w:rFonts w:asciiTheme="minorHAnsi" w:eastAsiaTheme="minorEastAsia" w:hAnsiTheme="minorHAnsi" w:cstheme="minorBidi"/>
          <w:sz w:val="22"/>
          <w:szCs w:val="22"/>
          <w:lang w:eastAsia="zh-CN"/>
        </w:rPr>
      </w:pPr>
      <w:hyperlink w:anchor="_Toc65482793" w:history="1">
        <w:r w:rsidRPr="002573BC">
          <w:rPr>
            <w:rStyle w:val="Hyperlink"/>
          </w:rPr>
          <w:t>5.10.1</w:t>
        </w:r>
        <w:r>
          <w:rPr>
            <w:rFonts w:asciiTheme="minorHAnsi" w:eastAsiaTheme="minorEastAsia" w:hAnsiTheme="minorHAnsi" w:cstheme="minorBidi"/>
            <w:sz w:val="22"/>
            <w:szCs w:val="22"/>
            <w:lang w:eastAsia="zh-CN"/>
          </w:rPr>
          <w:tab/>
        </w:r>
        <w:r w:rsidRPr="002573BC">
          <w:rPr>
            <w:rStyle w:val="Hyperlink"/>
          </w:rPr>
          <w:t>Laboratory Test Component</w:t>
        </w:r>
        <w:r>
          <w:rPr>
            <w:webHidden/>
          </w:rPr>
          <w:tab/>
        </w:r>
        <w:r>
          <w:rPr>
            <w:webHidden/>
          </w:rPr>
          <w:fldChar w:fldCharType="begin"/>
        </w:r>
        <w:r>
          <w:rPr>
            <w:webHidden/>
          </w:rPr>
          <w:instrText xml:space="preserve"> PAGEREF _Toc65482793 \h </w:instrText>
        </w:r>
        <w:r>
          <w:rPr>
            <w:webHidden/>
          </w:rPr>
        </w:r>
        <w:r>
          <w:rPr>
            <w:webHidden/>
          </w:rPr>
          <w:fldChar w:fldCharType="separate"/>
        </w:r>
        <w:r>
          <w:rPr>
            <w:webHidden/>
          </w:rPr>
          <w:t>129</w:t>
        </w:r>
        <w:r>
          <w:rPr>
            <w:webHidden/>
          </w:rPr>
          <w:fldChar w:fldCharType="end"/>
        </w:r>
      </w:hyperlink>
    </w:p>
    <w:p w14:paraId="24233C9F" w14:textId="61C7851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4" w:history="1">
        <w:r w:rsidRPr="002573BC">
          <w:rPr>
            <w:rStyle w:val="Hyperlink"/>
          </w:rPr>
          <w:t>5.11</w:t>
        </w:r>
        <w:r>
          <w:rPr>
            <w:rFonts w:asciiTheme="minorHAnsi" w:eastAsiaTheme="minorEastAsia" w:hAnsiTheme="minorHAnsi" w:cstheme="minorBidi"/>
            <w:sz w:val="22"/>
            <w:szCs w:val="22"/>
            <w:lang w:eastAsia="zh-CN"/>
          </w:rPr>
          <w:tab/>
        </w:r>
        <w:r w:rsidRPr="002573BC">
          <w:rPr>
            <w:rStyle w:val="Hyperlink"/>
          </w:rPr>
          <w:t>Days Supplied</w:t>
        </w:r>
        <w:r>
          <w:rPr>
            <w:webHidden/>
          </w:rPr>
          <w:tab/>
        </w:r>
        <w:r>
          <w:rPr>
            <w:webHidden/>
          </w:rPr>
          <w:fldChar w:fldCharType="begin"/>
        </w:r>
        <w:r>
          <w:rPr>
            <w:webHidden/>
          </w:rPr>
          <w:instrText xml:space="preserve"> PAGEREF _Toc65482794 \h </w:instrText>
        </w:r>
        <w:r>
          <w:rPr>
            <w:webHidden/>
          </w:rPr>
        </w:r>
        <w:r>
          <w:rPr>
            <w:webHidden/>
          </w:rPr>
          <w:fldChar w:fldCharType="separate"/>
        </w:r>
        <w:r>
          <w:rPr>
            <w:webHidden/>
          </w:rPr>
          <w:t>131</w:t>
        </w:r>
        <w:r>
          <w:rPr>
            <w:webHidden/>
          </w:rPr>
          <w:fldChar w:fldCharType="end"/>
        </w:r>
      </w:hyperlink>
    </w:p>
    <w:p w14:paraId="76D97241" w14:textId="7A01235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5" w:history="1">
        <w:r w:rsidRPr="002573BC">
          <w:rPr>
            <w:rStyle w:val="Hyperlink"/>
          </w:rPr>
          <w:t>5.12</w:t>
        </w:r>
        <w:r>
          <w:rPr>
            <w:rFonts w:asciiTheme="minorHAnsi" w:eastAsiaTheme="minorEastAsia" w:hAnsiTheme="minorHAnsi" w:cstheme="minorBidi"/>
            <w:sz w:val="22"/>
            <w:szCs w:val="22"/>
            <w:lang w:eastAsia="zh-CN"/>
          </w:rPr>
          <w:tab/>
        </w:r>
        <w:r w:rsidRPr="002573BC">
          <w:rPr>
            <w:rStyle w:val="Hyperlink"/>
          </w:rPr>
          <w:t>Device, Order (V3) - DRAFT</w:t>
        </w:r>
        <w:r>
          <w:rPr>
            <w:webHidden/>
          </w:rPr>
          <w:tab/>
        </w:r>
        <w:r>
          <w:rPr>
            <w:webHidden/>
          </w:rPr>
          <w:fldChar w:fldCharType="begin"/>
        </w:r>
        <w:r>
          <w:rPr>
            <w:webHidden/>
          </w:rPr>
          <w:instrText xml:space="preserve"> PAGEREF _Toc65482795 \h </w:instrText>
        </w:r>
        <w:r>
          <w:rPr>
            <w:webHidden/>
          </w:rPr>
        </w:r>
        <w:r>
          <w:rPr>
            <w:webHidden/>
          </w:rPr>
          <w:fldChar w:fldCharType="separate"/>
        </w:r>
        <w:r>
          <w:rPr>
            <w:webHidden/>
          </w:rPr>
          <w:t>133</w:t>
        </w:r>
        <w:r>
          <w:rPr>
            <w:webHidden/>
          </w:rPr>
          <w:fldChar w:fldCharType="end"/>
        </w:r>
      </w:hyperlink>
    </w:p>
    <w:p w14:paraId="0F01274B" w14:textId="75E1409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6" w:history="1">
        <w:r w:rsidRPr="002573BC">
          <w:rPr>
            <w:rStyle w:val="Hyperlink"/>
          </w:rPr>
          <w:t>5.13</w:t>
        </w:r>
        <w:r>
          <w:rPr>
            <w:rFonts w:asciiTheme="minorHAnsi" w:eastAsiaTheme="minorEastAsia" w:hAnsiTheme="minorHAnsi" w:cstheme="minorBidi"/>
            <w:sz w:val="22"/>
            <w:szCs w:val="22"/>
            <w:lang w:eastAsia="zh-CN"/>
          </w:rPr>
          <w:tab/>
        </w:r>
        <w:r w:rsidRPr="002573BC">
          <w:rPr>
            <w:rStyle w:val="Hyperlink"/>
          </w:rPr>
          <w:t>Device, Recommended (V3) - DRAFT</w:t>
        </w:r>
        <w:r>
          <w:rPr>
            <w:webHidden/>
          </w:rPr>
          <w:tab/>
        </w:r>
        <w:r>
          <w:rPr>
            <w:webHidden/>
          </w:rPr>
          <w:fldChar w:fldCharType="begin"/>
        </w:r>
        <w:r>
          <w:rPr>
            <w:webHidden/>
          </w:rPr>
          <w:instrText xml:space="preserve"> PAGEREF _Toc65482796 \h </w:instrText>
        </w:r>
        <w:r>
          <w:rPr>
            <w:webHidden/>
          </w:rPr>
        </w:r>
        <w:r>
          <w:rPr>
            <w:webHidden/>
          </w:rPr>
          <w:fldChar w:fldCharType="separate"/>
        </w:r>
        <w:r>
          <w:rPr>
            <w:webHidden/>
          </w:rPr>
          <w:t>139</w:t>
        </w:r>
        <w:r>
          <w:rPr>
            <w:webHidden/>
          </w:rPr>
          <w:fldChar w:fldCharType="end"/>
        </w:r>
      </w:hyperlink>
    </w:p>
    <w:p w14:paraId="3A4D2F81" w14:textId="229FDEA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7" w:history="1">
        <w:r w:rsidRPr="002573BC">
          <w:rPr>
            <w:rStyle w:val="Hyperlink"/>
          </w:rPr>
          <w:t>5.14</w:t>
        </w:r>
        <w:r>
          <w:rPr>
            <w:rFonts w:asciiTheme="minorHAnsi" w:eastAsiaTheme="minorEastAsia" w:hAnsiTheme="minorHAnsi" w:cstheme="minorBidi"/>
            <w:sz w:val="22"/>
            <w:szCs w:val="22"/>
            <w:lang w:eastAsia="zh-CN"/>
          </w:rPr>
          <w:tab/>
        </w:r>
        <w:r w:rsidRPr="002573BC">
          <w:rPr>
            <w:rStyle w:val="Hyperlink"/>
          </w:rPr>
          <w:t>Diagnosis (V4) - DRAFT</w:t>
        </w:r>
        <w:r>
          <w:rPr>
            <w:webHidden/>
          </w:rPr>
          <w:tab/>
        </w:r>
        <w:r>
          <w:rPr>
            <w:webHidden/>
          </w:rPr>
          <w:fldChar w:fldCharType="begin"/>
        </w:r>
        <w:r>
          <w:rPr>
            <w:webHidden/>
          </w:rPr>
          <w:instrText xml:space="preserve"> PAGEREF _Toc65482797 \h </w:instrText>
        </w:r>
        <w:r>
          <w:rPr>
            <w:webHidden/>
          </w:rPr>
        </w:r>
        <w:r>
          <w:rPr>
            <w:webHidden/>
          </w:rPr>
          <w:fldChar w:fldCharType="separate"/>
        </w:r>
        <w:r>
          <w:rPr>
            <w:webHidden/>
          </w:rPr>
          <w:t>145</w:t>
        </w:r>
        <w:r>
          <w:rPr>
            <w:webHidden/>
          </w:rPr>
          <w:fldChar w:fldCharType="end"/>
        </w:r>
      </w:hyperlink>
    </w:p>
    <w:p w14:paraId="3E2437BD" w14:textId="437818B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8" w:history="1">
        <w:r w:rsidRPr="002573BC">
          <w:rPr>
            <w:rStyle w:val="Hyperlink"/>
          </w:rPr>
          <w:t>5.15</w:t>
        </w:r>
        <w:r>
          <w:rPr>
            <w:rFonts w:asciiTheme="minorHAnsi" w:eastAsiaTheme="minorEastAsia" w:hAnsiTheme="minorHAnsi" w:cstheme="minorBidi"/>
            <w:sz w:val="22"/>
            <w:szCs w:val="22"/>
            <w:lang w:eastAsia="zh-CN"/>
          </w:rPr>
          <w:tab/>
        </w:r>
        <w:r w:rsidRPr="002573BC">
          <w:rPr>
            <w:rStyle w:val="Hyperlink"/>
          </w:rPr>
          <w:t>Diagnostic Study, Order (V5) - DRAFT</w:t>
        </w:r>
        <w:r>
          <w:rPr>
            <w:webHidden/>
          </w:rPr>
          <w:tab/>
        </w:r>
        <w:r>
          <w:rPr>
            <w:webHidden/>
          </w:rPr>
          <w:fldChar w:fldCharType="begin"/>
        </w:r>
        <w:r>
          <w:rPr>
            <w:webHidden/>
          </w:rPr>
          <w:instrText xml:space="preserve"> PAGEREF _Toc65482798 \h </w:instrText>
        </w:r>
        <w:r>
          <w:rPr>
            <w:webHidden/>
          </w:rPr>
        </w:r>
        <w:r>
          <w:rPr>
            <w:webHidden/>
          </w:rPr>
          <w:fldChar w:fldCharType="separate"/>
        </w:r>
        <w:r>
          <w:rPr>
            <w:webHidden/>
          </w:rPr>
          <w:t>150</w:t>
        </w:r>
        <w:r>
          <w:rPr>
            <w:webHidden/>
          </w:rPr>
          <w:fldChar w:fldCharType="end"/>
        </w:r>
      </w:hyperlink>
    </w:p>
    <w:p w14:paraId="0E7B1944" w14:textId="5D99946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799" w:history="1">
        <w:r w:rsidRPr="002573BC">
          <w:rPr>
            <w:rStyle w:val="Hyperlink"/>
          </w:rPr>
          <w:t>5.16</w:t>
        </w:r>
        <w:r>
          <w:rPr>
            <w:rFonts w:asciiTheme="minorHAnsi" w:eastAsiaTheme="minorEastAsia" w:hAnsiTheme="minorHAnsi" w:cstheme="minorBidi"/>
            <w:sz w:val="22"/>
            <w:szCs w:val="22"/>
            <w:lang w:eastAsia="zh-CN"/>
          </w:rPr>
          <w:tab/>
        </w:r>
        <w:r w:rsidRPr="002573BC">
          <w:rPr>
            <w:rStyle w:val="Hyperlink"/>
          </w:rPr>
          <w:t>Diagnostic Study, Performed (V4) - DRAFT</w:t>
        </w:r>
        <w:r>
          <w:rPr>
            <w:webHidden/>
          </w:rPr>
          <w:tab/>
        </w:r>
        <w:r>
          <w:rPr>
            <w:webHidden/>
          </w:rPr>
          <w:fldChar w:fldCharType="begin"/>
        </w:r>
        <w:r>
          <w:rPr>
            <w:webHidden/>
          </w:rPr>
          <w:instrText xml:space="preserve"> PAGEREF _Toc65482799 \h </w:instrText>
        </w:r>
        <w:r>
          <w:rPr>
            <w:webHidden/>
          </w:rPr>
        </w:r>
        <w:r>
          <w:rPr>
            <w:webHidden/>
          </w:rPr>
          <w:fldChar w:fldCharType="separate"/>
        </w:r>
        <w:r>
          <w:rPr>
            <w:webHidden/>
          </w:rPr>
          <w:t>155</w:t>
        </w:r>
        <w:r>
          <w:rPr>
            <w:webHidden/>
          </w:rPr>
          <w:fldChar w:fldCharType="end"/>
        </w:r>
      </w:hyperlink>
    </w:p>
    <w:p w14:paraId="238503BF" w14:textId="3CAAA24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0" w:history="1">
        <w:r w:rsidRPr="002573BC">
          <w:rPr>
            <w:rStyle w:val="Hyperlink"/>
          </w:rPr>
          <w:t>5.17</w:t>
        </w:r>
        <w:r>
          <w:rPr>
            <w:rFonts w:asciiTheme="minorHAnsi" w:eastAsiaTheme="minorEastAsia" w:hAnsiTheme="minorHAnsi" w:cstheme="minorBidi"/>
            <w:sz w:val="22"/>
            <w:szCs w:val="22"/>
            <w:lang w:eastAsia="zh-CN"/>
          </w:rPr>
          <w:tab/>
        </w:r>
        <w:r w:rsidRPr="002573BC">
          <w:rPr>
            <w:rStyle w:val="Hyperlink"/>
          </w:rPr>
          <w:t>Diagnostic Study, Recommended (V5) - DRAFT</w:t>
        </w:r>
        <w:r>
          <w:rPr>
            <w:webHidden/>
          </w:rPr>
          <w:tab/>
        </w:r>
        <w:r>
          <w:rPr>
            <w:webHidden/>
          </w:rPr>
          <w:fldChar w:fldCharType="begin"/>
        </w:r>
        <w:r>
          <w:rPr>
            <w:webHidden/>
          </w:rPr>
          <w:instrText xml:space="preserve"> PAGEREF _Toc65482800 \h </w:instrText>
        </w:r>
        <w:r>
          <w:rPr>
            <w:webHidden/>
          </w:rPr>
        </w:r>
        <w:r>
          <w:rPr>
            <w:webHidden/>
          </w:rPr>
          <w:fldChar w:fldCharType="separate"/>
        </w:r>
        <w:r>
          <w:rPr>
            <w:webHidden/>
          </w:rPr>
          <w:t>163</w:t>
        </w:r>
        <w:r>
          <w:rPr>
            <w:webHidden/>
          </w:rPr>
          <w:fldChar w:fldCharType="end"/>
        </w:r>
      </w:hyperlink>
    </w:p>
    <w:p w14:paraId="40ED7926" w14:textId="7808CFF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1" w:history="1">
        <w:r w:rsidRPr="002573BC">
          <w:rPr>
            <w:rStyle w:val="Hyperlink"/>
          </w:rPr>
          <w:t>5.18</w:t>
        </w:r>
        <w:r>
          <w:rPr>
            <w:rFonts w:asciiTheme="minorHAnsi" w:eastAsiaTheme="minorEastAsia" w:hAnsiTheme="minorHAnsi" w:cstheme="minorBidi"/>
            <w:sz w:val="22"/>
            <w:szCs w:val="22"/>
            <w:lang w:eastAsia="zh-CN"/>
          </w:rPr>
          <w:tab/>
        </w:r>
        <w:r w:rsidRPr="002573BC">
          <w:rPr>
            <w:rStyle w:val="Hyperlink"/>
          </w:rPr>
          <w:t>Dosage</w:t>
        </w:r>
        <w:r>
          <w:rPr>
            <w:webHidden/>
          </w:rPr>
          <w:tab/>
        </w:r>
        <w:r>
          <w:rPr>
            <w:webHidden/>
          </w:rPr>
          <w:fldChar w:fldCharType="begin"/>
        </w:r>
        <w:r>
          <w:rPr>
            <w:webHidden/>
          </w:rPr>
          <w:instrText xml:space="preserve"> PAGEREF _Toc65482801 \h </w:instrText>
        </w:r>
        <w:r>
          <w:rPr>
            <w:webHidden/>
          </w:rPr>
        </w:r>
        <w:r>
          <w:rPr>
            <w:webHidden/>
          </w:rPr>
          <w:fldChar w:fldCharType="separate"/>
        </w:r>
        <w:r>
          <w:rPr>
            <w:webHidden/>
          </w:rPr>
          <w:t>167</w:t>
        </w:r>
        <w:r>
          <w:rPr>
            <w:webHidden/>
          </w:rPr>
          <w:fldChar w:fldCharType="end"/>
        </w:r>
      </w:hyperlink>
    </w:p>
    <w:p w14:paraId="714D7A92" w14:textId="75628E8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2" w:history="1">
        <w:r w:rsidRPr="002573BC">
          <w:rPr>
            <w:rStyle w:val="Hyperlink"/>
          </w:rPr>
          <w:t>5.19</w:t>
        </w:r>
        <w:r>
          <w:rPr>
            <w:rFonts w:asciiTheme="minorHAnsi" w:eastAsiaTheme="minorEastAsia" w:hAnsiTheme="minorHAnsi" w:cstheme="minorBidi"/>
            <w:sz w:val="22"/>
            <w:szCs w:val="22"/>
            <w:lang w:eastAsia="zh-CN"/>
          </w:rPr>
          <w:tab/>
        </w:r>
        <w:r w:rsidRPr="002573BC">
          <w:rPr>
            <w:rStyle w:val="Hyperlink"/>
          </w:rPr>
          <w:t>Encounter Class - DRAFT</w:t>
        </w:r>
        <w:r>
          <w:rPr>
            <w:webHidden/>
          </w:rPr>
          <w:tab/>
        </w:r>
        <w:r>
          <w:rPr>
            <w:webHidden/>
          </w:rPr>
          <w:fldChar w:fldCharType="begin"/>
        </w:r>
        <w:r>
          <w:rPr>
            <w:webHidden/>
          </w:rPr>
          <w:instrText xml:space="preserve"> PAGEREF _Toc65482802 \h </w:instrText>
        </w:r>
        <w:r>
          <w:rPr>
            <w:webHidden/>
          </w:rPr>
        </w:r>
        <w:r>
          <w:rPr>
            <w:webHidden/>
          </w:rPr>
          <w:fldChar w:fldCharType="separate"/>
        </w:r>
        <w:r>
          <w:rPr>
            <w:webHidden/>
          </w:rPr>
          <w:t>169</w:t>
        </w:r>
        <w:r>
          <w:rPr>
            <w:webHidden/>
          </w:rPr>
          <w:fldChar w:fldCharType="end"/>
        </w:r>
      </w:hyperlink>
    </w:p>
    <w:p w14:paraId="44643617" w14:textId="635DE42F"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3" w:history="1">
        <w:r w:rsidRPr="002573BC">
          <w:rPr>
            <w:rStyle w:val="Hyperlink"/>
          </w:rPr>
          <w:t>5.20</w:t>
        </w:r>
        <w:r>
          <w:rPr>
            <w:rFonts w:asciiTheme="minorHAnsi" w:eastAsiaTheme="minorEastAsia" w:hAnsiTheme="minorHAnsi" w:cstheme="minorBidi"/>
            <w:sz w:val="22"/>
            <w:szCs w:val="22"/>
            <w:lang w:eastAsia="zh-CN"/>
          </w:rPr>
          <w:tab/>
        </w:r>
        <w:r w:rsidRPr="002573BC">
          <w:rPr>
            <w:rStyle w:val="Hyperlink"/>
          </w:rPr>
          <w:t>Encounter Diagnosis</w:t>
        </w:r>
        <w:r>
          <w:rPr>
            <w:webHidden/>
          </w:rPr>
          <w:tab/>
        </w:r>
        <w:r>
          <w:rPr>
            <w:webHidden/>
          </w:rPr>
          <w:fldChar w:fldCharType="begin"/>
        </w:r>
        <w:r>
          <w:rPr>
            <w:webHidden/>
          </w:rPr>
          <w:instrText xml:space="preserve"> PAGEREF _Toc65482803 \h </w:instrText>
        </w:r>
        <w:r>
          <w:rPr>
            <w:webHidden/>
          </w:rPr>
        </w:r>
        <w:r>
          <w:rPr>
            <w:webHidden/>
          </w:rPr>
          <w:fldChar w:fldCharType="separate"/>
        </w:r>
        <w:r>
          <w:rPr>
            <w:webHidden/>
          </w:rPr>
          <w:t>171</w:t>
        </w:r>
        <w:r>
          <w:rPr>
            <w:webHidden/>
          </w:rPr>
          <w:fldChar w:fldCharType="end"/>
        </w:r>
      </w:hyperlink>
    </w:p>
    <w:p w14:paraId="537BDE5B" w14:textId="02B75889"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4" w:history="1">
        <w:r w:rsidRPr="002573BC">
          <w:rPr>
            <w:rStyle w:val="Hyperlink"/>
          </w:rPr>
          <w:t>5.21</w:t>
        </w:r>
        <w:r>
          <w:rPr>
            <w:rFonts w:asciiTheme="minorHAnsi" w:eastAsiaTheme="minorEastAsia" w:hAnsiTheme="minorHAnsi" w:cstheme="minorBidi"/>
            <w:sz w:val="22"/>
            <w:szCs w:val="22"/>
            <w:lang w:eastAsia="zh-CN"/>
          </w:rPr>
          <w:tab/>
        </w:r>
        <w:r w:rsidRPr="002573BC">
          <w:rPr>
            <w:rStyle w:val="Hyperlink"/>
          </w:rPr>
          <w:t>Encounter, Order (V3) - DRAFT</w:t>
        </w:r>
        <w:r>
          <w:rPr>
            <w:webHidden/>
          </w:rPr>
          <w:tab/>
        </w:r>
        <w:r>
          <w:rPr>
            <w:webHidden/>
          </w:rPr>
          <w:fldChar w:fldCharType="begin"/>
        </w:r>
        <w:r>
          <w:rPr>
            <w:webHidden/>
          </w:rPr>
          <w:instrText xml:space="preserve"> PAGEREF _Toc65482804 \h </w:instrText>
        </w:r>
        <w:r>
          <w:rPr>
            <w:webHidden/>
          </w:rPr>
        </w:r>
        <w:r>
          <w:rPr>
            <w:webHidden/>
          </w:rPr>
          <w:fldChar w:fldCharType="separate"/>
        </w:r>
        <w:r>
          <w:rPr>
            <w:webHidden/>
          </w:rPr>
          <w:t>174</w:t>
        </w:r>
        <w:r>
          <w:rPr>
            <w:webHidden/>
          </w:rPr>
          <w:fldChar w:fldCharType="end"/>
        </w:r>
      </w:hyperlink>
    </w:p>
    <w:p w14:paraId="520E2645" w14:textId="1D84626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5" w:history="1">
        <w:r w:rsidRPr="002573BC">
          <w:rPr>
            <w:rStyle w:val="Hyperlink"/>
          </w:rPr>
          <w:t>5.22</w:t>
        </w:r>
        <w:r>
          <w:rPr>
            <w:rFonts w:asciiTheme="minorHAnsi" w:eastAsiaTheme="minorEastAsia" w:hAnsiTheme="minorHAnsi" w:cstheme="minorBidi"/>
            <w:sz w:val="22"/>
            <w:szCs w:val="22"/>
            <w:lang w:eastAsia="zh-CN"/>
          </w:rPr>
          <w:tab/>
        </w:r>
        <w:r w:rsidRPr="002573BC">
          <w:rPr>
            <w:rStyle w:val="Hyperlink"/>
          </w:rPr>
          <w:t>Encounter, Performed (V4) - DRAFT</w:t>
        </w:r>
        <w:r>
          <w:rPr>
            <w:webHidden/>
          </w:rPr>
          <w:tab/>
        </w:r>
        <w:r>
          <w:rPr>
            <w:webHidden/>
          </w:rPr>
          <w:fldChar w:fldCharType="begin"/>
        </w:r>
        <w:r>
          <w:rPr>
            <w:webHidden/>
          </w:rPr>
          <w:instrText xml:space="preserve"> PAGEREF _Toc65482805 \h </w:instrText>
        </w:r>
        <w:r>
          <w:rPr>
            <w:webHidden/>
          </w:rPr>
        </w:r>
        <w:r>
          <w:rPr>
            <w:webHidden/>
          </w:rPr>
          <w:fldChar w:fldCharType="separate"/>
        </w:r>
        <w:r>
          <w:rPr>
            <w:webHidden/>
          </w:rPr>
          <w:t>180</w:t>
        </w:r>
        <w:r>
          <w:rPr>
            <w:webHidden/>
          </w:rPr>
          <w:fldChar w:fldCharType="end"/>
        </w:r>
      </w:hyperlink>
    </w:p>
    <w:p w14:paraId="03DEFD69" w14:textId="271247F8"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6" w:history="1">
        <w:r w:rsidRPr="002573BC">
          <w:rPr>
            <w:rStyle w:val="Hyperlink"/>
          </w:rPr>
          <w:t>5.23</w:t>
        </w:r>
        <w:r>
          <w:rPr>
            <w:rFonts w:asciiTheme="minorHAnsi" w:eastAsiaTheme="minorEastAsia" w:hAnsiTheme="minorHAnsi" w:cstheme="minorBidi"/>
            <w:sz w:val="22"/>
            <w:szCs w:val="22"/>
            <w:lang w:eastAsia="zh-CN"/>
          </w:rPr>
          <w:tab/>
        </w:r>
        <w:r w:rsidRPr="002573BC">
          <w:rPr>
            <w:rStyle w:val="Hyperlink"/>
          </w:rPr>
          <w:t>Encounter, Recommended (V3) - DRAFT</w:t>
        </w:r>
        <w:r>
          <w:rPr>
            <w:webHidden/>
          </w:rPr>
          <w:tab/>
        </w:r>
        <w:r>
          <w:rPr>
            <w:webHidden/>
          </w:rPr>
          <w:fldChar w:fldCharType="begin"/>
        </w:r>
        <w:r>
          <w:rPr>
            <w:webHidden/>
          </w:rPr>
          <w:instrText xml:space="preserve"> PAGEREF _Toc65482806 \h </w:instrText>
        </w:r>
        <w:r>
          <w:rPr>
            <w:webHidden/>
          </w:rPr>
        </w:r>
        <w:r>
          <w:rPr>
            <w:webHidden/>
          </w:rPr>
          <w:fldChar w:fldCharType="separate"/>
        </w:r>
        <w:r>
          <w:rPr>
            <w:webHidden/>
          </w:rPr>
          <w:t>188</w:t>
        </w:r>
        <w:r>
          <w:rPr>
            <w:webHidden/>
          </w:rPr>
          <w:fldChar w:fldCharType="end"/>
        </w:r>
      </w:hyperlink>
    </w:p>
    <w:p w14:paraId="1CAC5E8B" w14:textId="2B7B3F3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7" w:history="1">
        <w:r w:rsidRPr="002573BC">
          <w:rPr>
            <w:rStyle w:val="Hyperlink"/>
          </w:rPr>
          <w:t>5.24</w:t>
        </w:r>
        <w:r>
          <w:rPr>
            <w:rFonts w:asciiTheme="minorHAnsi" w:eastAsiaTheme="minorEastAsia" w:hAnsiTheme="minorHAnsi" w:cstheme="minorBidi"/>
            <w:sz w:val="22"/>
            <w:szCs w:val="22"/>
            <w:lang w:eastAsia="zh-CN"/>
          </w:rPr>
          <w:tab/>
        </w:r>
        <w:r w:rsidRPr="002573BC">
          <w:rPr>
            <w:rStyle w:val="Hyperlink"/>
          </w:rPr>
          <w:t>Entity - Care Partner (V2) - DRAFT</w:t>
        </w:r>
        <w:r>
          <w:rPr>
            <w:webHidden/>
          </w:rPr>
          <w:tab/>
        </w:r>
        <w:r>
          <w:rPr>
            <w:webHidden/>
          </w:rPr>
          <w:fldChar w:fldCharType="begin"/>
        </w:r>
        <w:r>
          <w:rPr>
            <w:webHidden/>
          </w:rPr>
          <w:instrText xml:space="preserve"> PAGEREF _Toc65482807 \h </w:instrText>
        </w:r>
        <w:r>
          <w:rPr>
            <w:webHidden/>
          </w:rPr>
        </w:r>
        <w:r>
          <w:rPr>
            <w:webHidden/>
          </w:rPr>
          <w:fldChar w:fldCharType="separate"/>
        </w:r>
        <w:r>
          <w:rPr>
            <w:webHidden/>
          </w:rPr>
          <w:t>194</w:t>
        </w:r>
        <w:r>
          <w:rPr>
            <w:webHidden/>
          </w:rPr>
          <w:fldChar w:fldCharType="end"/>
        </w:r>
      </w:hyperlink>
    </w:p>
    <w:p w14:paraId="1BB3B338" w14:textId="5CC7CC0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8" w:history="1">
        <w:r w:rsidRPr="002573BC">
          <w:rPr>
            <w:rStyle w:val="Hyperlink"/>
          </w:rPr>
          <w:t>5.25</w:t>
        </w:r>
        <w:r>
          <w:rPr>
            <w:rFonts w:asciiTheme="minorHAnsi" w:eastAsiaTheme="minorEastAsia" w:hAnsiTheme="minorHAnsi" w:cstheme="minorBidi"/>
            <w:sz w:val="22"/>
            <w:szCs w:val="22"/>
            <w:lang w:eastAsia="zh-CN"/>
          </w:rPr>
          <w:tab/>
        </w:r>
        <w:r w:rsidRPr="002573BC">
          <w:rPr>
            <w:rStyle w:val="Hyperlink"/>
          </w:rPr>
          <w:t>Entity - Location - DRAFT</w:t>
        </w:r>
        <w:r>
          <w:rPr>
            <w:webHidden/>
          </w:rPr>
          <w:tab/>
        </w:r>
        <w:r>
          <w:rPr>
            <w:webHidden/>
          </w:rPr>
          <w:fldChar w:fldCharType="begin"/>
        </w:r>
        <w:r>
          <w:rPr>
            <w:webHidden/>
          </w:rPr>
          <w:instrText xml:space="preserve"> PAGEREF _Toc65482808 \h </w:instrText>
        </w:r>
        <w:r>
          <w:rPr>
            <w:webHidden/>
          </w:rPr>
        </w:r>
        <w:r>
          <w:rPr>
            <w:webHidden/>
          </w:rPr>
          <w:fldChar w:fldCharType="separate"/>
        </w:r>
        <w:r>
          <w:rPr>
            <w:webHidden/>
          </w:rPr>
          <w:t>198</w:t>
        </w:r>
        <w:r>
          <w:rPr>
            <w:webHidden/>
          </w:rPr>
          <w:fldChar w:fldCharType="end"/>
        </w:r>
      </w:hyperlink>
    </w:p>
    <w:p w14:paraId="57EF3213" w14:textId="5C8367C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09" w:history="1">
        <w:r w:rsidRPr="002573BC">
          <w:rPr>
            <w:rStyle w:val="Hyperlink"/>
          </w:rPr>
          <w:t>5.26</w:t>
        </w:r>
        <w:r>
          <w:rPr>
            <w:rFonts w:asciiTheme="minorHAnsi" w:eastAsiaTheme="minorEastAsia" w:hAnsiTheme="minorHAnsi" w:cstheme="minorBidi"/>
            <w:sz w:val="22"/>
            <w:szCs w:val="22"/>
            <w:lang w:eastAsia="zh-CN"/>
          </w:rPr>
          <w:tab/>
        </w:r>
        <w:r w:rsidRPr="002573BC">
          <w:rPr>
            <w:rStyle w:val="Hyperlink"/>
          </w:rPr>
          <w:t>Entity - Organization (V2) - DRAFT</w:t>
        </w:r>
        <w:r>
          <w:rPr>
            <w:webHidden/>
          </w:rPr>
          <w:tab/>
        </w:r>
        <w:r>
          <w:rPr>
            <w:webHidden/>
          </w:rPr>
          <w:fldChar w:fldCharType="begin"/>
        </w:r>
        <w:r>
          <w:rPr>
            <w:webHidden/>
          </w:rPr>
          <w:instrText xml:space="preserve"> PAGEREF _Toc65482809 \h </w:instrText>
        </w:r>
        <w:r>
          <w:rPr>
            <w:webHidden/>
          </w:rPr>
        </w:r>
        <w:r>
          <w:rPr>
            <w:webHidden/>
          </w:rPr>
          <w:fldChar w:fldCharType="separate"/>
        </w:r>
        <w:r>
          <w:rPr>
            <w:webHidden/>
          </w:rPr>
          <w:t>201</w:t>
        </w:r>
        <w:r>
          <w:rPr>
            <w:webHidden/>
          </w:rPr>
          <w:fldChar w:fldCharType="end"/>
        </w:r>
      </w:hyperlink>
    </w:p>
    <w:p w14:paraId="0E60EEBA" w14:textId="6A7045E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0" w:history="1">
        <w:r w:rsidRPr="002573BC">
          <w:rPr>
            <w:rStyle w:val="Hyperlink"/>
          </w:rPr>
          <w:t>5.27</w:t>
        </w:r>
        <w:r>
          <w:rPr>
            <w:rFonts w:asciiTheme="minorHAnsi" w:eastAsiaTheme="minorEastAsia" w:hAnsiTheme="minorHAnsi" w:cstheme="minorBidi"/>
            <w:sz w:val="22"/>
            <w:szCs w:val="22"/>
            <w:lang w:eastAsia="zh-CN"/>
          </w:rPr>
          <w:tab/>
        </w:r>
        <w:r w:rsidRPr="002573BC">
          <w:rPr>
            <w:rStyle w:val="Hyperlink"/>
          </w:rPr>
          <w:t>Entity - Patient (V2) - DRAFT</w:t>
        </w:r>
        <w:r>
          <w:rPr>
            <w:webHidden/>
          </w:rPr>
          <w:tab/>
        </w:r>
        <w:r>
          <w:rPr>
            <w:webHidden/>
          </w:rPr>
          <w:fldChar w:fldCharType="begin"/>
        </w:r>
        <w:r>
          <w:rPr>
            <w:webHidden/>
          </w:rPr>
          <w:instrText xml:space="preserve"> PAGEREF _Toc65482810 \h </w:instrText>
        </w:r>
        <w:r>
          <w:rPr>
            <w:webHidden/>
          </w:rPr>
        </w:r>
        <w:r>
          <w:rPr>
            <w:webHidden/>
          </w:rPr>
          <w:fldChar w:fldCharType="separate"/>
        </w:r>
        <w:r>
          <w:rPr>
            <w:webHidden/>
          </w:rPr>
          <w:t>204</w:t>
        </w:r>
        <w:r>
          <w:rPr>
            <w:webHidden/>
          </w:rPr>
          <w:fldChar w:fldCharType="end"/>
        </w:r>
      </w:hyperlink>
    </w:p>
    <w:p w14:paraId="37B317A8" w14:textId="2EA1114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1" w:history="1">
        <w:r w:rsidRPr="002573BC">
          <w:rPr>
            <w:rStyle w:val="Hyperlink"/>
          </w:rPr>
          <w:t>5.28</w:t>
        </w:r>
        <w:r>
          <w:rPr>
            <w:rFonts w:asciiTheme="minorHAnsi" w:eastAsiaTheme="minorEastAsia" w:hAnsiTheme="minorHAnsi" w:cstheme="minorBidi"/>
            <w:sz w:val="22"/>
            <w:szCs w:val="22"/>
            <w:lang w:eastAsia="zh-CN"/>
          </w:rPr>
          <w:tab/>
        </w:r>
        <w:r w:rsidRPr="002573BC">
          <w:rPr>
            <w:rStyle w:val="Hyperlink"/>
          </w:rPr>
          <w:t>Entity - Practitioner (V2) - DRAFT</w:t>
        </w:r>
        <w:r>
          <w:rPr>
            <w:webHidden/>
          </w:rPr>
          <w:tab/>
        </w:r>
        <w:r>
          <w:rPr>
            <w:webHidden/>
          </w:rPr>
          <w:fldChar w:fldCharType="begin"/>
        </w:r>
        <w:r>
          <w:rPr>
            <w:webHidden/>
          </w:rPr>
          <w:instrText xml:space="preserve"> PAGEREF _Toc65482811 \h </w:instrText>
        </w:r>
        <w:r>
          <w:rPr>
            <w:webHidden/>
          </w:rPr>
        </w:r>
        <w:r>
          <w:rPr>
            <w:webHidden/>
          </w:rPr>
          <w:fldChar w:fldCharType="separate"/>
        </w:r>
        <w:r>
          <w:rPr>
            <w:webHidden/>
          </w:rPr>
          <w:t>207</w:t>
        </w:r>
        <w:r>
          <w:rPr>
            <w:webHidden/>
          </w:rPr>
          <w:fldChar w:fldCharType="end"/>
        </w:r>
      </w:hyperlink>
    </w:p>
    <w:p w14:paraId="6C9F69CF" w14:textId="1ABA9D0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2" w:history="1">
        <w:r w:rsidRPr="002573BC">
          <w:rPr>
            <w:rStyle w:val="Hyperlink"/>
          </w:rPr>
          <w:t>5.29</w:t>
        </w:r>
        <w:r>
          <w:rPr>
            <w:rFonts w:asciiTheme="minorHAnsi" w:eastAsiaTheme="minorEastAsia" w:hAnsiTheme="minorHAnsi" w:cstheme="minorBidi"/>
            <w:sz w:val="22"/>
            <w:szCs w:val="22"/>
            <w:lang w:eastAsia="zh-CN"/>
          </w:rPr>
          <w:tab/>
        </w:r>
        <w:r w:rsidRPr="002573BC">
          <w:rPr>
            <w:rStyle w:val="Hyperlink"/>
          </w:rPr>
          <w:t>Facility Location</w:t>
        </w:r>
        <w:r>
          <w:rPr>
            <w:webHidden/>
          </w:rPr>
          <w:tab/>
        </w:r>
        <w:r>
          <w:rPr>
            <w:webHidden/>
          </w:rPr>
          <w:fldChar w:fldCharType="begin"/>
        </w:r>
        <w:r>
          <w:rPr>
            <w:webHidden/>
          </w:rPr>
          <w:instrText xml:space="preserve"> PAGEREF _Toc65482812 \h </w:instrText>
        </w:r>
        <w:r>
          <w:rPr>
            <w:webHidden/>
          </w:rPr>
        </w:r>
        <w:r>
          <w:rPr>
            <w:webHidden/>
          </w:rPr>
          <w:fldChar w:fldCharType="separate"/>
        </w:r>
        <w:r>
          <w:rPr>
            <w:webHidden/>
          </w:rPr>
          <w:t>212</w:t>
        </w:r>
        <w:r>
          <w:rPr>
            <w:webHidden/>
          </w:rPr>
          <w:fldChar w:fldCharType="end"/>
        </w:r>
      </w:hyperlink>
    </w:p>
    <w:p w14:paraId="3AAB2BFA" w14:textId="563F010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3" w:history="1">
        <w:r w:rsidRPr="002573BC">
          <w:rPr>
            <w:rStyle w:val="Hyperlink"/>
          </w:rPr>
          <w:t>5.30</w:t>
        </w:r>
        <w:r>
          <w:rPr>
            <w:rFonts w:asciiTheme="minorHAnsi" w:eastAsiaTheme="minorEastAsia" w:hAnsiTheme="minorHAnsi" w:cstheme="minorBidi"/>
            <w:sz w:val="22"/>
            <w:szCs w:val="22"/>
            <w:lang w:eastAsia="zh-CN"/>
          </w:rPr>
          <w:tab/>
        </w:r>
        <w:r w:rsidRPr="002573BC">
          <w:rPr>
            <w:rStyle w:val="Hyperlink"/>
          </w:rPr>
          <w:t>Family History (V3) - DRAFT</w:t>
        </w:r>
        <w:r>
          <w:rPr>
            <w:webHidden/>
          </w:rPr>
          <w:tab/>
        </w:r>
        <w:r>
          <w:rPr>
            <w:webHidden/>
          </w:rPr>
          <w:fldChar w:fldCharType="begin"/>
        </w:r>
        <w:r>
          <w:rPr>
            <w:webHidden/>
          </w:rPr>
          <w:instrText xml:space="preserve"> PAGEREF _Toc65482813 \h </w:instrText>
        </w:r>
        <w:r>
          <w:rPr>
            <w:webHidden/>
          </w:rPr>
        </w:r>
        <w:r>
          <w:rPr>
            <w:webHidden/>
          </w:rPr>
          <w:fldChar w:fldCharType="separate"/>
        </w:r>
        <w:r>
          <w:rPr>
            <w:webHidden/>
          </w:rPr>
          <w:t>214</w:t>
        </w:r>
        <w:r>
          <w:rPr>
            <w:webHidden/>
          </w:rPr>
          <w:fldChar w:fldCharType="end"/>
        </w:r>
      </w:hyperlink>
    </w:p>
    <w:p w14:paraId="53C2E060" w14:textId="3C4FE6B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4" w:history="1">
        <w:r w:rsidRPr="002573BC">
          <w:rPr>
            <w:rStyle w:val="Hyperlink"/>
          </w:rPr>
          <w:t>5.31</w:t>
        </w:r>
        <w:r>
          <w:rPr>
            <w:rFonts w:asciiTheme="minorHAnsi" w:eastAsiaTheme="minorEastAsia" w:hAnsiTheme="minorHAnsi" w:cstheme="minorBidi"/>
            <w:sz w:val="22"/>
            <w:szCs w:val="22"/>
            <w:lang w:eastAsia="zh-CN"/>
          </w:rPr>
          <w:tab/>
        </w:r>
        <w:r w:rsidRPr="002573BC">
          <w:rPr>
            <w:rStyle w:val="Hyperlink"/>
          </w:rPr>
          <w:t>Immunization, Administered (V5) - DRAFT</w:t>
        </w:r>
        <w:r>
          <w:rPr>
            <w:webHidden/>
          </w:rPr>
          <w:tab/>
        </w:r>
        <w:r>
          <w:rPr>
            <w:webHidden/>
          </w:rPr>
          <w:fldChar w:fldCharType="begin"/>
        </w:r>
        <w:r>
          <w:rPr>
            <w:webHidden/>
          </w:rPr>
          <w:instrText xml:space="preserve"> PAGEREF _Toc65482814 \h </w:instrText>
        </w:r>
        <w:r>
          <w:rPr>
            <w:webHidden/>
          </w:rPr>
        </w:r>
        <w:r>
          <w:rPr>
            <w:webHidden/>
          </w:rPr>
          <w:fldChar w:fldCharType="separate"/>
        </w:r>
        <w:r>
          <w:rPr>
            <w:webHidden/>
          </w:rPr>
          <w:t>219</w:t>
        </w:r>
        <w:r>
          <w:rPr>
            <w:webHidden/>
          </w:rPr>
          <w:fldChar w:fldCharType="end"/>
        </w:r>
      </w:hyperlink>
    </w:p>
    <w:p w14:paraId="76269272" w14:textId="662057D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5" w:history="1">
        <w:r w:rsidRPr="002573BC">
          <w:rPr>
            <w:rStyle w:val="Hyperlink"/>
          </w:rPr>
          <w:t>5.32</w:t>
        </w:r>
        <w:r>
          <w:rPr>
            <w:rFonts w:asciiTheme="minorHAnsi" w:eastAsiaTheme="minorEastAsia" w:hAnsiTheme="minorHAnsi" w:cstheme="minorBidi"/>
            <w:sz w:val="22"/>
            <w:szCs w:val="22"/>
            <w:lang w:eastAsia="zh-CN"/>
          </w:rPr>
          <w:tab/>
        </w:r>
        <w:r w:rsidRPr="002573BC">
          <w:rPr>
            <w:rStyle w:val="Hyperlink"/>
          </w:rPr>
          <w:t>Immunization, Order (V4) - DRAFT</w:t>
        </w:r>
        <w:r>
          <w:rPr>
            <w:webHidden/>
          </w:rPr>
          <w:tab/>
        </w:r>
        <w:r>
          <w:rPr>
            <w:webHidden/>
          </w:rPr>
          <w:fldChar w:fldCharType="begin"/>
        </w:r>
        <w:r>
          <w:rPr>
            <w:webHidden/>
          </w:rPr>
          <w:instrText xml:space="preserve"> PAGEREF _Toc65482815 \h </w:instrText>
        </w:r>
        <w:r>
          <w:rPr>
            <w:webHidden/>
          </w:rPr>
        </w:r>
        <w:r>
          <w:rPr>
            <w:webHidden/>
          </w:rPr>
          <w:fldChar w:fldCharType="separate"/>
        </w:r>
        <w:r>
          <w:rPr>
            <w:webHidden/>
          </w:rPr>
          <w:t>225</w:t>
        </w:r>
        <w:r>
          <w:rPr>
            <w:webHidden/>
          </w:rPr>
          <w:fldChar w:fldCharType="end"/>
        </w:r>
      </w:hyperlink>
    </w:p>
    <w:p w14:paraId="40CD1BDF" w14:textId="54EC6CD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6" w:history="1">
        <w:r w:rsidRPr="002573BC">
          <w:rPr>
            <w:rStyle w:val="Hyperlink"/>
          </w:rPr>
          <w:t>5.33</w:t>
        </w:r>
        <w:r>
          <w:rPr>
            <w:rFonts w:asciiTheme="minorHAnsi" w:eastAsiaTheme="minorEastAsia" w:hAnsiTheme="minorHAnsi" w:cstheme="minorBidi"/>
            <w:sz w:val="22"/>
            <w:szCs w:val="22"/>
            <w:lang w:eastAsia="zh-CN"/>
          </w:rPr>
          <w:tab/>
        </w:r>
        <w:r w:rsidRPr="002573BC">
          <w:rPr>
            <w:rStyle w:val="Hyperlink"/>
          </w:rPr>
          <w:t>Incision Datetime</w:t>
        </w:r>
        <w:r>
          <w:rPr>
            <w:webHidden/>
          </w:rPr>
          <w:tab/>
        </w:r>
        <w:r>
          <w:rPr>
            <w:webHidden/>
          </w:rPr>
          <w:fldChar w:fldCharType="begin"/>
        </w:r>
        <w:r>
          <w:rPr>
            <w:webHidden/>
          </w:rPr>
          <w:instrText xml:space="preserve"> PAGEREF _Toc65482816 \h </w:instrText>
        </w:r>
        <w:r>
          <w:rPr>
            <w:webHidden/>
          </w:rPr>
        </w:r>
        <w:r>
          <w:rPr>
            <w:webHidden/>
          </w:rPr>
          <w:fldChar w:fldCharType="separate"/>
        </w:r>
        <w:r>
          <w:rPr>
            <w:webHidden/>
          </w:rPr>
          <w:t>231</w:t>
        </w:r>
        <w:r>
          <w:rPr>
            <w:webHidden/>
          </w:rPr>
          <w:fldChar w:fldCharType="end"/>
        </w:r>
      </w:hyperlink>
    </w:p>
    <w:p w14:paraId="17B3089D" w14:textId="121F4E29"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7" w:history="1">
        <w:r w:rsidRPr="002573BC">
          <w:rPr>
            <w:rStyle w:val="Hyperlink"/>
          </w:rPr>
          <w:t>5.34</w:t>
        </w:r>
        <w:r>
          <w:rPr>
            <w:rFonts w:asciiTheme="minorHAnsi" w:eastAsiaTheme="minorEastAsia" w:hAnsiTheme="minorHAnsi" w:cstheme="minorBidi"/>
            <w:sz w:val="22"/>
            <w:szCs w:val="22"/>
            <w:lang w:eastAsia="zh-CN"/>
          </w:rPr>
          <w:tab/>
        </w:r>
        <w:r w:rsidRPr="002573BC">
          <w:rPr>
            <w:rStyle w:val="Hyperlink"/>
          </w:rPr>
          <w:t>Intervention, Order (V3) - DRAFT</w:t>
        </w:r>
        <w:r>
          <w:rPr>
            <w:webHidden/>
          </w:rPr>
          <w:tab/>
        </w:r>
        <w:r>
          <w:rPr>
            <w:webHidden/>
          </w:rPr>
          <w:fldChar w:fldCharType="begin"/>
        </w:r>
        <w:r>
          <w:rPr>
            <w:webHidden/>
          </w:rPr>
          <w:instrText xml:space="preserve"> PAGEREF _Toc65482817 \h </w:instrText>
        </w:r>
        <w:r>
          <w:rPr>
            <w:webHidden/>
          </w:rPr>
        </w:r>
        <w:r>
          <w:rPr>
            <w:webHidden/>
          </w:rPr>
          <w:fldChar w:fldCharType="separate"/>
        </w:r>
        <w:r>
          <w:rPr>
            <w:webHidden/>
          </w:rPr>
          <w:t>233</w:t>
        </w:r>
        <w:r>
          <w:rPr>
            <w:webHidden/>
          </w:rPr>
          <w:fldChar w:fldCharType="end"/>
        </w:r>
      </w:hyperlink>
    </w:p>
    <w:p w14:paraId="4A5E3744" w14:textId="0265956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8" w:history="1">
        <w:r w:rsidRPr="002573BC">
          <w:rPr>
            <w:rStyle w:val="Hyperlink"/>
          </w:rPr>
          <w:t>5.35</w:t>
        </w:r>
        <w:r>
          <w:rPr>
            <w:rFonts w:asciiTheme="minorHAnsi" w:eastAsiaTheme="minorEastAsia" w:hAnsiTheme="minorHAnsi" w:cstheme="minorBidi"/>
            <w:sz w:val="22"/>
            <w:szCs w:val="22"/>
            <w:lang w:eastAsia="zh-CN"/>
          </w:rPr>
          <w:tab/>
        </w:r>
        <w:r w:rsidRPr="002573BC">
          <w:rPr>
            <w:rStyle w:val="Hyperlink"/>
          </w:rPr>
          <w:t>Intervention, Performed (V4) - DRAFT</w:t>
        </w:r>
        <w:r>
          <w:rPr>
            <w:webHidden/>
          </w:rPr>
          <w:tab/>
        </w:r>
        <w:r>
          <w:rPr>
            <w:webHidden/>
          </w:rPr>
          <w:fldChar w:fldCharType="begin"/>
        </w:r>
        <w:r>
          <w:rPr>
            <w:webHidden/>
          </w:rPr>
          <w:instrText xml:space="preserve"> PAGEREF _Toc65482818 \h </w:instrText>
        </w:r>
        <w:r>
          <w:rPr>
            <w:webHidden/>
          </w:rPr>
        </w:r>
        <w:r>
          <w:rPr>
            <w:webHidden/>
          </w:rPr>
          <w:fldChar w:fldCharType="separate"/>
        </w:r>
        <w:r>
          <w:rPr>
            <w:webHidden/>
          </w:rPr>
          <w:t>238</w:t>
        </w:r>
        <w:r>
          <w:rPr>
            <w:webHidden/>
          </w:rPr>
          <w:fldChar w:fldCharType="end"/>
        </w:r>
      </w:hyperlink>
    </w:p>
    <w:p w14:paraId="1B7B0971" w14:textId="49E7659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19" w:history="1">
        <w:r w:rsidRPr="002573BC">
          <w:rPr>
            <w:rStyle w:val="Hyperlink"/>
          </w:rPr>
          <w:t>5.36</w:t>
        </w:r>
        <w:r>
          <w:rPr>
            <w:rFonts w:asciiTheme="minorHAnsi" w:eastAsiaTheme="minorEastAsia" w:hAnsiTheme="minorHAnsi" w:cstheme="minorBidi"/>
            <w:sz w:val="22"/>
            <w:szCs w:val="22"/>
            <w:lang w:eastAsia="zh-CN"/>
          </w:rPr>
          <w:tab/>
        </w:r>
        <w:r w:rsidRPr="002573BC">
          <w:rPr>
            <w:rStyle w:val="Hyperlink"/>
          </w:rPr>
          <w:t>Intervention, Recommended (V3) - DRAFT</w:t>
        </w:r>
        <w:r>
          <w:rPr>
            <w:webHidden/>
          </w:rPr>
          <w:tab/>
        </w:r>
        <w:r>
          <w:rPr>
            <w:webHidden/>
          </w:rPr>
          <w:fldChar w:fldCharType="begin"/>
        </w:r>
        <w:r>
          <w:rPr>
            <w:webHidden/>
          </w:rPr>
          <w:instrText xml:space="preserve"> PAGEREF _Toc65482819 \h </w:instrText>
        </w:r>
        <w:r>
          <w:rPr>
            <w:webHidden/>
          </w:rPr>
        </w:r>
        <w:r>
          <w:rPr>
            <w:webHidden/>
          </w:rPr>
          <w:fldChar w:fldCharType="separate"/>
        </w:r>
        <w:r>
          <w:rPr>
            <w:webHidden/>
          </w:rPr>
          <w:t>244</w:t>
        </w:r>
        <w:r>
          <w:rPr>
            <w:webHidden/>
          </w:rPr>
          <w:fldChar w:fldCharType="end"/>
        </w:r>
      </w:hyperlink>
    </w:p>
    <w:p w14:paraId="5A25F071" w14:textId="58744C3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0" w:history="1">
        <w:r w:rsidRPr="002573BC">
          <w:rPr>
            <w:rStyle w:val="Hyperlink"/>
          </w:rPr>
          <w:t>5.37</w:t>
        </w:r>
        <w:r>
          <w:rPr>
            <w:rFonts w:asciiTheme="minorHAnsi" w:eastAsiaTheme="minorEastAsia" w:hAnsiTheme="minorHAnsi" w:cstheme="minorBidi"/>
            <w:sz w:val="22"/>
            <w:szCs w:val="22"/>
            <w:lang w:eastAsia="zh-CN"/>
          </w:rPr>
          <w:tab/>
        </w:r>
        <w:r w:rsidRPr="002573BC">
          <w:rPr>
            <w:rStyle w:val="Hyperlink"/>
          </w:rPr>
          <w:t>Laboratory Test Reference Range</w:t>
        </w:r>
        <w:r>
          <w:rPr>
            <w:webHidden/>
          </w:rPr>
          <w:tab/>
        </w:r>
        <w:r>
          <w:rPr>
            <w:webHidden/>
          </w:rPr>
          <w:fldChar w:fldCharType="begin"/>
        </w:r>
        <w:r>
          <w:rPr>
            <w:webHidden/>
          </w:rPr>
          <w:instrText xml:space="preserve"> PAGEREF _Toc65482820 \h </w:instrText>
        </w:r>
        <w:r>
          <w:rPr>
            <w:webHidden/>
          </w:rPr>
        </w:r>
        <w:r>
          <w:rPr>
            <w:webHidden/>
          </w:rPr>
          <w:fldChar w:fldCharType="separate"/>
        </w:r>
        <w:r>
          <w:rPr>
            <w:webHidden/>
          </w:rPr>
          <w:t>249</w:t>
        </w:r>
        <w:r>
          <w:rPr>
            <w:webHidden/>
          </w:rPr>
          <w:fldChar w:fldCharType="end"/>
        </w:r>
      </w:hyperlink>
    </w:p>
    <w:p w14:paraId="7C860852" w14:textId="048822B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1" w:history="1">
        <w:r w:rsidRPr="002573BC">
          <w:rPr>
            <w:rStyle w:val="Hyperlink"/>
          </w:rPr>
          <w:t>5.38</w:t>
        </w:r>
        <w:r>
          <w:rPr>
            <w:rFonts w:asciiTheme="minorHAnsi" w:eastAsiaTheme="minorEastAsia" w:hAnsiTheme="minorHAnsi" w:cstheme="minorBidi"/>
            <w:sz w:val="22"/>
            <w:szCs w:val="22"/>
            <w:lang w:eastAsia="zh-CN"/>
          </w:rPr>
          <w:tab/>
        </w:r>
        <w:r w:rsidRPr="002573BC">
          <w:rPr>
            <w:rStyle w:val="Hyperlink"/>
          </w:rPr>
          <w:t>Laboratory Test, Order (V4) - DRAFT</w:t>
        </w:r>
        <w:r>
          <w:rPr>
            <w:webHidden/>
          </w:rPr>
          <w:tab/>
        </w:r>
        <w:r>
          <w:rPr>
            <w:webHidden/>
          </w:rPr>
          <w:fldChar w:fldCharType="begin"/>
        </w:r>
        <w:r>
          <w:rPr>
            <w:webHidden/>
          </w:rPr>
          <w:instrText xml:space="preserve"> PAGEREF _Toc65482821 \h </w:instrText>
        </w:r>
        <w:r>
          <w:rPr>
            <w:webHidden/>
          </w:rPr>
        </w:r>
        <w:r>
          <w:rPr>
            <w:webHidden/>
          </w:rPr>
          <w:fldChar w:fldCharType="separate"/>
        </w:r>
        <w:r>
          <w:rPr>
            <w:webHidden/>
          </w:rPr>
          <w:t>251</w:t>
        </w:r>
        <w:r>
          <w:rPr>
            <w:webHidden/>
          </w:rPr>
          <w:fldChar w:fldCharType="end"/>
        </w:r>
      </w:hyperlink>
    </w:p>
    <w:p w14:paraId="3CFA39DC" w14:textId="53A424B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2" w:history="1">
        <w:r w:rsidRPr="002573BC">
          <w:rPr>
            <w:rStyle w:val="Hyperlink"/>
          </w:rPr>
          <w:t>5.39</w:t>
        </w:r>
        <w:r>
          <w:rPr>
            <w:rFonts w:asciiTheme="minorHAnsi" w:eastAsiaTheme="minorEastAsia" w:hAnsiTheme="minorHAnsi" w:cstheme="minorBidi"/>
            <w:sz w:val="22"/>
            <w:szCs w:val="22"/>
            <w:lang w:eastAsia="zh-CN"/>
          </w:rPr>
          <w:tab/>
        </w:r>
        <w:r w:rsidRPr="002573BC">
          <w:rPr>
            <w:rStyle w:val="Hyperlink"/>
          </w:rPr>
          <w:t>Laboratory Test, Performed (V4) - DRAFT</w:t>
        </w:r>
        <w:r>
          <w:rPr>
            <w:webHidden/>
          </w:rPr>
          <w:tab/>
        </w:r>
        <w:r>
          <w:rPr>
            <w:webHidden/>
          </w:rPr>
          <w:fldChar w:fldCharType="begin"/>
        </w:r>
        <w:r>
          <w:rPr>
            <w:webHidden/>
          </w:rPr>
          <w:instrText xml:space="preserve"> PAGEREF _Toc65482822 \h </w:instrText>
        </w:r>
        <w:r>
          <w:rPr>
            <w:webHidden/>
          </w:rPr>
        </w:r>
        <w:r>
          <w:rPr>
            <w:webHidden/>
          </w:rPr>
          <w:fldChar w:fldCharType="separate"/>
        </w:r>
        <w:r>
          <w:rPr>
            <w:webHidden/>
          </w:rPr>
          <w:t>256</w:t>
        </w:r>
        <w:r>
          <w:rPr>
            <w:webHidden/>
          </w:rPr>
          <w:fldChar w:fldCharType="end"/>
        </w:r>
      </w:hyperlink>
    </w:p>
    <w:p w14:paraId="668A815D" w14:textId="1133CF6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3" w:history="1">
        <w:r w:rsidRPr="002573BC">
          <w:rPr>
            <w:rStyle w:val="Hyperlink"/>
          </w:rPr>
          <w:t>5.40</w:t>
        </w:r>
        <w:r>
          <w:rPr>
            <w:rFonts w:asciiTheme="minorHAnsi" w:eastAsiaTheme="minorEastAsia" w:hAnsiTheme="minorHAnsi" w:cstheme="minorBidi"/>
            <w:sz w:val="22"/>
            <w:szCs w:val="22"/>
            <w:lang w:eastAsia="zh-CN"/>
          </w:rPr>
          <w:tab/>
        </w:r>
        <w:r w:rsidRPr="002573BC">
          <w:rPr>
            <w:rStyle w:val="Hyperlink"/>
          </w:rPr>
          <w:t>Laboratory Test, Recommended (V4) - DRAFT</w:t>
        </w:r>
        <w:r>
          <w:rPr>
            <w:webHidden/>
          </w:rPr>
          <w:tab/>
        </w:r>
        <w:r>
          <w:rPr>
            <w:webHidden/>
          </w:rPr>
          <w:fldChar w:fldCharType="begin"/>
        </w:r>
        <w:r>
          <w:rPr>
            <w:webHidden/>
          </w:rPr>
          <w:instrText xml:space="preserve"> PAGEREF _Toc65482823 \h </w:instrText>
        </w:r>
        <w:r>
          <w:rPr>
            <w:webHidden/>
          </w:rPr>
        </w:r>
        <w:r>
          <w:rPr>
            <w:webHidden/>
          </w:rPr>
          <w:fldChar w:fldCharType="separate"/>
        </w:r>
        <w:r>
          <w:rPr>
            <w:webHidden/>
          </w:rPr>
          <w:t>263</w:t>
        </w:r>
        <w:r>
          <w:rPr>
            <w:webHidden/>
          </w:rPr>
          <w:fldChar w:fldCharType="end"/>
        </w:r>
      </w:hyperlink>
    </w:p>
    <w:p w14:paraId="6A91C1D2" w14:textId="04C2156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4" w:history="1">
        <w:r w:rsidRPr="002573BC">
          <w:rPr>
            <w:rStyle w:val="Hyperlink"/>
          </w:rPr>
          <w:t>5.41</w:t>
        </w:r>
        <w:r>
          <w:rPr>
            <w:rFonts w:asciiTheme="minorHAnsi" w:eastAsiaTheme="minorEastAsia" w:hAnsiTheme="minorHAnsi" w:cstheme="minorBidi"/>
            <w:sz w:val="22"/>
            <w:szCs w:val="22"/>
            <w:lang w:eastAsia="zh-CN"/>
          </w:rPr>
          <w:tab/>
        </w:r>
        <w:r w:rsidRPr="002573BC">
          <w:rPr>
            <w:rStyle w:val="Hyperlink"/>
          </w:rPr>
          <w:t>Medication, Active (V5) - DRAFT</w:t>
        </w:r>
        <w:r>
          <w:rPr>
            <w:webHidden/>
          </w:rPr>
          <w:tab/>
        </w:r>
        <w:r>
          <w:rPr>
            <w:webHidden/>
          </w:rPr>
          <w:fldChar w:fldCharType="begin"/>
        </w:r>
        <w:r>
          <w:rPr>
            <w:webHidden/>
          </w:rPr>
          <w:instrText xml:space="preserve"> PAGEREF _Toc65482824 \h </w:instrText>
        </w:r>
        <w:r>
          <w:rPr>
            <w:webHidden/>
          </w:rPr>
        </w:r>
        <w:r>
          <w:rPr>
            <w:webHidden/>
          </w:rPr>
          <w:fldChar w:fldCharType="separate"/>
        </w:r>
        <w:r>
          <w:rPr>
            <w:webHidden/>
          </w:rPr>
          <w:t>268</w:t>
        </w:r>
        <w:r>
          <w:rPr>
            <w:webHidden/>
          </w:rPr>
          <w:fldChar w:fldCharType="end"/>
        </w:r>
      </w:hyperlink>
    </w:p>
    <w:p w14:paraId="74C58AD9" w14:textId="08418AA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5" w:history="1">
        <w:r w:rsidRPr="002573BC">
          <w:rPr>
            <w:rStyle w:val="Hyperlink"/>
          </w:rPr>
          <w:t>5.42</w:t>
        </w:r>
        <w:r>
          <w:rPr>
            <w:rFonts w:asciiTheme="minorHAnsi" w:eastAsiaTheme="minorEastAsia" w:hAnsiTheme="minorHAnsi" w:cstheme="minorBidi"/>
            <w:sz w:val="22"/>
            <w:szCs w:val="22"/>
            <w:lang w:eastAsia="zh-CN"/>
          </w:rPr>
          <w:tab/>
        </w:r>
        <w:r w:rsidRPr="002573BC">
          <w:rPr>
            <w:rStyle w:val="Hyperlink"/>
          </w:rPr>
          <w:t>Medication, Administered (V5) - DRAFT</w:t>
        </w:r>
        <w:r>
          <w:rPr>
            <w:webHidden/>
          </w:rPr>
          <w:tab/>
        </w:r>
        <w:r>
          <w:rPr>
            <w:webHidden/>
          </w:rPr>
          <w:fldChar w:fldCharType="begin"/>
        </w:r>
        <w:r>
          <w:rPr>
            <w:webHidden/>
          </w:rPr>
          <w:instrText xml:space="preserve"> PAGEREF _Toc65482825 \h </w:instrText>
        </w:r>
        <w:r>
          <w:rPr>
            <w:webHidden/>
          </w:rPr>
        </w:r>
        <w:r>
          <w:rPr>
            <w:webHidden/>
          </w:rPr>
          <w:fldChar w:fldCharType="separate"/>
        </w:r>
        <w:r>
          <w:rPr>
            <w:webHidden/>
          </w:rPr>
          <w:t>273</w:t>
        </w:r>
        <w:r>
          <w:rPr>
            <w:webHidden/>
          </w:rPr>
          <w:fldChar w:fldCharType="end"/>
        </w:r>
      </w:hyperlink>
    </w:p>
    <w:p w14:paraId="596CA6CF" w14:textId="416AD53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6" w:history="1">
        <w:r w:rsidRPr="002573BC">
          <w:rPr>
            <w:rStyle w:val="Hyperlink"/>
          </w:rPr>
          <w:t>5.43</w:t>
        </w:r>
        <w:r>
          <w:rPr>
            <w:rFonts w:asciiTheme="minorHAnsi" w:eastAsiaTheme="minorEastAsia" w:hAnsiTheme="minorHAnsi" w:cstheme="minorBidi"/>
            <w:sz w:val="22"/>
            <w:szCs w:val="22"/>
            <w:lang w:eastAsia="zh-CN"/>
          </w:rPr>
          <w:tab/>
        </w:r>
        <w:r w:rsidRPr="002573BC">
          <w:rPr>
            <w:rStyle w:val="Hyperlink"/>
          </w:rPr>
          <w:t>Medication, Discharge (V4) - DRAFT</w:t>
        </w:r>
        <w:r>
          <w:rPr>
            <w:webHidden/>
          </w:rPr>
          <w:tab/>
        </w:r>
        <w:r>
          <w:rPr>
            <w:webHidden/>
          </w:rPr>
          <w:fldChar w:fldCharType="begin"/>
        </w:r>
        <w:r>
          <w:rPr>
            <w:webHidden/>
          </w:rPr>
          <w:instrText xml:space="preserve"> PAGEREF _Toc65482826 \h </w:instrText>
        </w:r>
        <w:r>
          <w:rPr>
            <w:webHidden/>
          </w:rPr>
        </w:r>
        <w:r>
          <w:rPr>
            <w:webHidden/>
          </w:rPr>
          <w:fldChar w:fldCharType="separate"/>
        </w:r>
        <w:r>
          <w:rPr>
            <w:webHidden/>
          </w:rPr>
          <w:t>280</w:t>
        </w:r>
        <w:r>
          <w:rPr>
            <w:webHidden/>
          </w:rPr>
          <w:fldChar w:fldCharType="end"/>
        </w:r>
      </w:hyperlink>
    </w:p>
    <w:p w14:paraId="38483655" w14:textId="31DC531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7" w:history="1">
        <w:r w:rsidRPr="002573BC">
          <w:rPr>
            <w:rStyle w:val="Hyperlink"/>
          </w:rPr>
          <w:t>5.44</w:t>
        </w:r>
        <w:r>
          <w:rPr>
            <w:rFonts w:asciiTheme="minorHAnsi" w:eastAsiaTheme="minorEastAsia" w:hAnsiTheme="minorHAnsi" w:cstheme="minorBidi"/>
            <w:sz w:val="22"/>
            <w:szCs w:val="22"/>
            <w:lang w:eastAsia="zh-CN"/>
          </w:rPr>
          <w:tab/>
        </w:r>
        <w:r w:rsidRPr="002573BC">
          <w:rPr>
            <w:rStyle w:val="Hyperlink"/>
          </w:rPr>
          <w:t>Medication, Dispensed (V4) - DRAFT</w:t>
        </w:r>
        <w:r>
          <w:rPr>
            <w:webHidden/>
          </w:rPr>
          <w:tab/>
        </w:r>
        <w:r>
          <w:rPr>
            <w:webHidden/>
          </w:rPr>
          <w:fldChar w:fldCharType="begin"/>
        </w:r>
        <w:r>
          <w:rPr>
            <w:webHidden/>
          </w:rPr>
          <w:instrText xml:space="preserve"> PAGEREF _Toc65482827 \h </w:instrText>
        </w:r>
        <w:r>
          <w:rPr>
            <w:webHidden/>
          </w:rPr>
        </w:r>
        <w:r>
          <w:rPr>
            <w:webHidden/>
          </w:rPr>
          <w:fldChar w:fldCharType="separate"/>
        </w:r>
        <w:r>
          <w:rPr>
            <w:webHidden/>
          </w:rPr>
          <w:t>288</w:t>
        </w:r>
        <w:r>
          <w:rPr>
            <w:webHidden/>
          </w:rPr>
          <w:fldChar w:fldCharType="end"/>
        </w:r>
      </w:hyperlink>
    </w:p>
    <w:p w14:paraId="45591A45" w14:textId="029155F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8" w:history="1">
        <w:r w:rsidRPr="002573BC">
          <w:rPr>
            <w:rStyle w:val="Hyperlink"/>
          </w:rPr>
          <w:t>5.45</w:t>
        </w:r>
        <w:r>
          <w:rPr>
            <w:rFonts w:asciiTheme="minorHAnsi" w:eastAsiaTheme="minorEastAsia" w:hAnsiTheme="minorHAnsi" w:cstheme="minorBidi"/>
            <w:sz w:val="22"/>
            <w:szCs w:val="22"/>
            <w:lang w:eastAsia="zh-CN"/>
          </w:rPr>
          <w:tab/>
        </w:r>
        <w:r w:rsidRPr="002573BC">
          <w:rPr>
            <w:rStyle w:val="Hyperlink"/>
          </w:rPr>
          <w:t>Medication, Order (V5) - DRAFT</w:t>
        </w:r>
        <w:r>
          <w:rPr>
            <w:webHidden/>
          </w:rPr>
          <w:tab/>
        </w:r>
        <w:r>
          <w:rPr>
            <w:webHidden/>
          </w:rPr>
          <w:fldChar w:fldCharType="begin"/>
        </w:r>
        <w:r>
          <w:rPr>
            <w:webHidden/>
          </w:rPr>
          <w:instrText xml:space="preserve"> PAGEREF _Toc65482828 \h </w:instrText>
        </w:r>
        <w:r>
          <w:rPr>
            <w:webHidden/>
          </w:rPr>
        </w:r>
        <w:r>
          <w:rPr>
            <w:webHidden/>
          </w:rPr>
          <w:fldChar w:fldCharType="separate"/>
        </w:r>
        <w:r>
          <w:rPr>
            <w:webHidden/>
          </w:rPr>
          <w:t>298</w:t>
        </w:r>
        <w:r>
          <w:rPr>
            <w:webHidden/>
          </w:rPr>
          <w:fldChar w:fldCharType="end"/>
        </w:r>
      </w:hyperlink>
    </w:p>
    <w:p w14:paraId="0651962C" w14:textId="549292E5"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29" w:history="1">
        <w:r w:rsidRPr="002573BC">
          <w:rPr>
            <w:rStyle w:val="Hyperlink"/>
          </w:rPr>
          <w:t>5.46</w:t>
        </w:r>
        <w:r>
          <w:rPr>
            <w:rFonts w:asciiTheme="minorHAnsi" w:eastAsiaTheme="minorEastAsia" w:hAnsiTheme="minorHAnsi" w:cstheme="minorBidi"/>
            <w:sz w:val="22"/>
            <w:szCs w:val="22"/>
            <w:lang w:eastAsia="zh-CN"/>
          </w:rPr>
          <w:tab/>
        </w:r>
        <w:r w:rsidRPr="002573BC">
          <w:rPr>
            <w:rStyle w:val="Hyperlink"/>
          </w:rPr>
          <w:t>Patient Care Experience (V3) - DRAFT</w:t>
        </w:r>
        <w:r>
          <w:rPr>
            <w:webHidden/>
          </w:rPr>
          <w:tab/>
        </w:r>
        <w:r>
          <w:rPr>
            <w:webHidden/>
          </w:rPr>
          <w:fldChar w:fldCharType="begin"/>
        </w:r>
        <w:r>
          <w:rPr>
            <w:webHidden/>
          </w:rPr>
          <w:instrText xml:space="preserve"> PAGEREF _Toc65482829 \h </w:instrText>
        </w:r>
        <w:r>
          <w:rPr>
            <w:webHidden/>
          </w:rPr>
        </w:r>
        <w:r>
          <w:rPr>
            <w:webHidden/>
          </w:rPr>
          <w:fldChar w:fldCharType="separate"/>
        </w:r>
        <w:r>
          <w:rPr>
            <w:webHidden/>
          </w:rPr>
          <w:t>306</w:t>
        </w:r>
        <w:r>
          <w:rPr>
            <w:webHidden/>
          </w:rPr>
          <w:fldChar w:fldCharType="end"/>
        </w:r>
      </w:hyperlink>
    </w:p>
    <w:p w14:paraId="02FAC5F1" w14:textId="0A3D501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0" w:history="1">
        <w:r w:rsidRPr="002573BC">
          <w:rPr>
            <w:rStyle w:val="Hyperlink"/>
          </w:rPr>
          <w:t>5.47</w:t>
        </w:r>
        <w:r>
          <w:rPr>
            <w:rFonts w:asciiTheme="minorHAnsi" w:eastAsiaTheme="minorEastAsia" w:hAnsiTheme="minorHAnsi" w:cstheme="minorBidi"/>
            <w:sz w:val="22"/>
            <w:szCs w:val="22"/>
            <w:lang w:eastAsia="zh-CN"/>
          </w:rPr>
          <w:tab/>
        </w:r>
        <w:r w:rsidRPr="002573BC">
          <w:rPr>
            <w:rStyle w:val="Hyperlink"/>
          </w:rPr>
          <w:t>Patient Characteristic (V2)</w:t>
        </w:r>
        <w:r>
          <w:rPr>
            <w:webHidden/>
          </w:rPr>
          <w:tab/>
        </w:r>
        <w:r>
          <w:rPr>
            <w:webHidden/>
          </w:rPr>
          <w:fldChar w:fldCharType="begin"/>
        </w:r>
        <w:r>
          <w:rPr>
            <w:webHidden/>
          </w:rPr>
          <w:instrText xml:space="preserve"> PAGEREF _Toc65482830 \h </w:instrText>
        </w:r>
        <w:r>
          <w:rPr>
            <w:webHidden/>
          </w:rPr>
        </w:r>
        <w:r>
          <w:rPr>
            <w:webHidden/>
          </w:rPr>
          <w:fldChar w:fldCharType="separate"/>
        </w:r>
        <w:r>
          <w:rPr>
            <w:webHidden/>
          </w:rPr>
          <w:t>310</w:t>
        </w:r>
        <w:r>
          <w:rPr>
            <w:webHidden/>
          </w:rPr>
          <w:fldChar w:fldCharType="end"/>
        </w:r>
      </w:hyperlink>
    </w:p>
    <w:p w14:paraId="69886B9D" w14:textId="3724B0E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1" w:history="1">
        <w:r w:rsidRPr="002573BC">
          <w:rPr>
            <w:rStyle w:val="Hyperlink"/>
          </w:rPr>
          <w:t>5.48</w:t>
        </w:r>
        <w:r>
          <w:rPr>
            <w:rFonts w:asciiTheme="minorHAnsi" w:eastAsiaTheme="minorEastAsia" w:hAnsiTheme="minorHAnsi" w:cstheme="minorBidi"/>
            <w:sz w:val="22"/>
            <w:szCs w:val="22"/>
            <w:lang w:eastAsia="zh-CN"/>
          </w:rPr>
          <w:tab/>
        </w:r>
        <w:r w:rsidRPr="002573BC">
          <w:rPr>
            <w:rStyle w:val="Hyperlink"/>
          </w:rPr>
          <w:t>Patient Characteristic Birth Date</w:t>
        </w:r>
        <w:r>
          <w:rPr>
            <w:webHidden/>
          </w:rPr>
          <w:tab/>
        </w:r>
        <w:r>
          <w:rPr>
            <w:webHidden/>
          </w:rPr>
          <w:fldChar w:fldCharType="begin"/>
        </w:r>
        <w:r>
          <w:rPr>
            <w:webHidden/>
          </w:rPr>
          <w:instrText xml:space="preserve"> PAGEREF _Toc65482831 \h </w:instrText>
        </w:r>
        <w:r>
          <w:rPr>
            <w:webHidden/>
          </w:rPr>
        </w:r>
        <w:r>
          <w:rPr>
            <w:webHidden/>
          </w:rPr>
          <w:fldChar w:fldCharType="separate"/>
        </w:r>
        <w:r>
          <w:rPr>
            <w:webHidden/>
          </w:rPr>
          <w:t>312</w:t>
        </w:r>
        <w:r>
          <w:rPr>
            <w:webHidden/>
          </w:rPr>
          <w:fldChar w:fldCharType="end"/>
        </w:r>
      </w:hyperlink>
    </w:p>
    <w:p w14:paraId="319567AA" w14:textId="053B5225"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2" w:history="1">
        <w:r w:rsidRPr="002573BC">
          <w:rPr>
            <w:rStyle w:val="Hyperlink"/>
          </w:rPr>
          <w:t>5.49</w:t>
        </w:r>
        <w:r>
          <w:rPr>
            <w:rFonts w:asciiTheme="minorHAnsi" w:eastAsiaTheme="minorEastAsia" w:hAnsiTheme="minorHAnsi" w:cstheme="minorBidi"/>
            <w:sz w:val="22"/>
            <w:szCs w:val="22"/>
            <w:lang w:eastAsia="zh-CN"/>
          </w:rPr>
          <w:tab/>
        </w:r>
        <w:r w:rsidRPr="002573BC">
          <w:rPr>
            <w:rStyle w:val="Hyperlink"/>
          </w:rPr>
          <w:t>Patient Characteristic Clinical Trial Participant</w:t>
        </w:r>
        <w:r>
          <w:rPr>
            <w:webHidden/>
          </w:rPr>
          <w:tab/>
        </w:r>
        <w:r>
          <w:rPr>
            <w:webHidden/>
          </w:rPr>
          <w:fldChar w:fldCharType="begin"/>
        </w:r>
        <w:r>
          <w:rPr>
            <w:webHidden/>
          </w:rPr>
          <w:instrText xml:space="preserve"> PAGEREF _Toc65482832 \h </w:instrText>
        </w:r>
        <w:r>
          <w:rPr>
            <w:webHidden/>
          </w:rPr>
        </w:r>
        <w:r>
          <w:rPr>
            <w:webHidden/>
          </w:rPr>
          <w:fldChar w:fldCharType="separate"/>
        </w:r>
        <w:r>
          <w:rPr>
            <w:webHidden/>
          </w:rPr>
          <w:t>314</w:t>
        </w:r>
        <w:r>
          <w:rPr>
            <w:webHidden/>
          </w:rPr>
          <w:fldChar w:fldCharType="end"/>
        </w:r>
      </w:hyperlink>
    </w:p>
    <w:p w14:paraId="4BB6B861" w14:textId="03984B3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3" w:history="1">
        <w:r w:rsidRPr="002573BC">
          <w:rPr>
            <w:rStyle w:val="Hyperlink"/>
          </w:rPr>
          <w:t>5.50</w:t>
        </w:r>
        <w:r>
          <w:rPr>
            <w:rFonts w:asciiTheme="minorHAnsi" w:eastAsiaTheme="minorEastAsia" w:hAnsiTheme="minorHAnsi" w:cstheme="minorBidi"/>
            <w:sz w:val="22"/>
            <w:szCs w:val="22"/>
            <w:lang w:eastAsia="zh-CN"/>
          </w:rPr>
          <w:tab/>
        </w:r>
        <w:r w:rsidRPr="002573BC">
          <w:rPr>
            <w:rStyle w:val="Hyperlink"/>
          </w:rPr>
          <w:t>Patient Characteristic Ethnicity</w:t>
        </w:r>
        <w:r>
          <w:rPr>
            <w:webHidden/>
          </w:rPr>
          <w:tab/>
        </w:r>
        <w:r>
          <w:rPr>
            <w:webHidden/>
          </w:rPr>
          <w:fldChar w:fldCharType="begin"/>
        </w:r>
        <w:r>
          <w:rPr>
            <w:webHidden/>
          </w:rPr>
          <w:instrText xml:space="preserve"> PAGEREF _Toc65482833 \h </w:instrText>
        </w:r>
        <w:r>
          <w:rPr>
            <w:webHidden/>
          </w:rPr>
        </w:r>
        <w:r>
          <w:rPr>
            <w:webHidden/>
          </w:rPr>
          <w:fldChar w:fldCharType="separate"/>
        </w:r>
        <w:r>
          <w:rPr>
            <w:webHidden/>
          </w:rPr>
          <w:t>317</w:t>
        </w:r>
        <w:r>
          <w:rPr>
            <w:webHidden/>
          </w:rPr>
          <w:fldChar w:fldCharType="end"/>
        </w:r>
      </w:hyperlink>
    </w:p>
    <w:p w14:paraId="3BCC2FFD" w14:textId="26AD234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4" w:history="1">
        <w:r w:rsidRPr="002573BC">
          <w:rPr>
            <w:rStyle w:val="Hyperlink"/>
          </w:rPr>
          <w:t>5.51</w:t>
        </w:r>
        <w:r>
          <w:rPr>
            <w:rFonts w:asciiTheme="minorHAnsi" w:eastAsiaTheme="minorEastAsia" w:hAnsiTheme="minorHAnsi" w:cstheme="minorBidi"/>
            <w:sz w:val="22"/>
            <w:szCs w:val="22"/>
            <w:lang w:eastAsia="zh-CN"/>
          </w:rPr>
          <w:tab/>
        </w:r>
        <w:r w:rsidRPr="002573BC">
          <w:rPr>
            <w:rStyle w:val="Hyperlink"/>
          </w:rPr>
          <w:t>Patient Characteristic Expired</w:t>
        </w:r>
        <w:r>
          <w:rPr>
            <w:webHidden/>
          </w:rPr>
          <w:tab/>
        </w:r>
        <w:r>
          <w:rPr>
            <w:webHidden/>
          </w:rPr>
          <w:fldChar w:fldCharType="begin"/>
        </w:r>
        <w:r>
          <w:rPr>
            <w:webHidden/>
          </w:rPr>
          <w:instrText xml:space="preserve"> PAGEREF _Toc65482834 \h </w:instrText>
        </w:r>
        <w:r>
          <w:rPr>
            <w:webHidden/>
          </w:rPr>
        </w:r>
        <w:r>
          <w:rPr>
            <w:webHidden/>
          </w:rPr>
          <w:fldChar w:fldCharType="separate"/>
        </w:r>
        <w:r>
          <w:rPr>
            <w:webHidden/>
          </w:rPr>
          <w:t>319</w:t>
        </w:r>
        <w:r>
          <w:rPr>
            <w:webHidden/>
          </w:rPr>
          <w:fldChar w:fldCharType="end"/>
        </w:r>
      </w:hyperlink>
    </w:p>
    <w:p w14:paraId="2359D314" w14:textId="705ED65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5" w:history="1">
        <w:r w:rsidRPr="002573BC">
          <w:rPr>
            <w:rStyle w:val="Hyperlink"/>
          </w:rPr>
          <w:t>5.52</w:t>
        </w:r>
        <w:r>
          <w:rPr>
            <w:rFonts w:asciiTheme="minorHAnsi" w:eastAsiaTheme="minorEastAsia" w:hAnsiTheme="minorHAnsi" w:cstheme="minorBidi"/>
            <w:sz w:val="22"/>
            <w:szCs w:val="22"/>
            <w:lang w:eastAsia="zh-CN"/>
          </w:rPr>
          <w:tab/>
        </w:r>
        <w:r w:rsidRPr="002573BC">
          <w:rPr>
            <w:rStyle w:val="Hyperlink"/>
          </w:rPr>
          <w:t>Patient Characteristic Payer</w:t>
        </w:r>
        <w:r>
          <w:rPr>
            <w:webHidden/>
          </w:rPr>
          <w:tab/>
        </w:r>
        <w:r>
          <w:rPr>
            <w:webHidden/>
          </w:rPr>
          <w:fldChar w:fldCharType="begin"/>
        </w:r>
        <w:r>
          <w:rPr>
            <w:webHidden/>
          </w:rPr>
          <w:instrText xml:space="preserve"> PAGEREF _Toc65482835 \h </w:instrText>
        </w:r>
        <w:r>
          <w:rPr>
            <w:webHidden/>
          </w:rPr>
        </w:r>
        <w:r>
          <w:rPr>
            <w:webHidden/>
          </w:rPr>
          <w:fldChar w:fldCharType="separate"/>
        </w:r>
        <w:r>
          <w:rPr>
            <w:webHidden/>
          </w:rPr>
          <w:t>322</w:t>
        </w:r>
        <w:r>
          <w:rPr>
            <w:webHidden/>
          </w:rPr>
          <w:fldChar w:fldCharType="end"/>
        </w:r>
      </w:hyperlink>
    </w:p>
    <w:p w14:paraId="48037BC2" w14:textId="2A90617F"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6" w:history="1">
        <w:r w:rsidRPr="002573BC">
          <w:rPr>
            <w:rStyle w:val="Hyperlink"/>
          </w:rPr>
          <w:t>5.53</w:t>
        </w:r>
        <w:r>
          <w:rPr>
            <w:rFonts w:asciiTheme="minorHAnsi" w:eastAsiaTheme="minorEastAsia" w:hAnsiTheme="minorHAnsi" w:cstheme="minorBidi"/>
            <w:sz w:val="22"/>
            <w:szCs w:val="22"/>
            <w:lang w:eastAsia="zh-CN"/>
          </w:rPr>
          <w:tab/>
        </w:r>
        <w:r w:rsidRPr="002573BC">
          <w:rPr>
            <w:rStyle w:val="Hyperlink"/>
          </w:rPr>
          <w:t>Patient Characteristic Race</w:t>
        </w:r>
        <w:r>
          <w:rPr>
            <w:webHidden/>
          </w:rPr>
          <w:tab/>
        </w:r>
        <w:r>
          <w:rPr>
            <w:webHidden/>
          </w:rPr>
          <w:fldChar w:fldCharType="begin"/>
        </w:r>
        <w:r>
          <w:rPr>
            <w:webHidden/>
          </w:rPr>
          <w:instrText xml:space="preserve"> PAGEREF _Toc65482836 \h </w:instrText>
        </w:r>
        <w:r>
          <w:rPr>
            <w:webHidden/>
          </w:rPr>
        </w:r>
        <w:r>
          <w:rPr>
            <w:webHidden/>
          </w:rPr>
          <w:fldChar w:fldCharType="separate"/>
        </w:r>
        <w:r>
          <w:rPr>
            <w:webHidden/>
          </w:rPr>
          <w:t>325</w:t>
        </w:r>
        <w:r>
          <w:rPr>
            <w:webHidden/>
          </w:rPr>
          <w:fldChar w:fldCharType="end"/>
        </w:r>
      </w:hyperlink>
    </w:p>
    <w:p w14:paraId="48AFA4FB" w14:textId="1F18AB9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7" w:history="1">
        <w:r w:rsidRPr="002573BC">
          <w:rPr>
            <w:rStyle w:val="Hyperlink"/>
          </w:rPr>
          <w:t>5.54</w:t>
        </w:r>
        <w:r>
          <w:rPr>
            <w:rFonts w:asciiTheme="minorHAnsi" w:eastAsiaTheme="minorEastAsia" w:hAnsiTheme="minorHAnsi" w:cstheme="minorBidi"/>
            <w:sz w:val="22"/>
            <w:szCs w:val="22"/>
            <w:lang w:eastAsia="zh-CN"/>
          </w:rPr>
          <w:tab/>
        </w:r>
        <w:r w:rsidRPr="002573BC">
          <w:rPr>
            <w:rStyle w:val="Hyperlink"/>
          </w:rPr>
          <w:t>Patient Characteristic Sex</w:t>
        </w:r>
        <w:r>
          <w:rPr>
            <w:webHidden/>
          </w:rPr>
          <w:tab/>
        </w:r>
        <w:r>
          <w:rPr>
            <w:webHidden/>
          </w:rPr>
          <w:fldChar w:fldCharType="begin"/>
        </w:r>
        <w:r>
          <w:rPr>
            <w:webHidden/>
          </w:rPr>
          <w:instrText xml:space="preserve"> PAGEREF _Toc65482837 \h </w:instrText>
        </w:r>
        <w:r>
          <w:rPr>
            <w:webHidden/>
          </w:rPr>
        </w:r>
        <w:r>
          <w:rPr>
            <w:webHidden/>
          </w:rPr>
          <w:fldChar w:fldCharType="separate"/>
        </w:r>
        <w:r>
          <w:rPr>
            <w:webHidden/>
          </w:rPr>
          <w:t>327</w:t>
        </w:r>
        <w:r>
          <w:rPr>
            <w:webHidden/>
          </w:rPr>
          <w:fldChar w:fldCharType="end"/>
        </w:r>
      </w:hyperlink>
    </w:p>
    <w:p w14:paraId="1559136B" w14:textId="10E8C6E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8" w:history="1">
        <w:r w:rsidRPr="002573BC">
          <w:rPr>
            <w:rStyle w:val="Hyperlink"/>
          </w:rPr>
          <w:t>5.55</w:t>
        </w:r>
        <w:r>
          <w:rPr>
            <w:rFonts w:asciiTheme="minorHAnsi" w:eastAsiaTheme="minorEastAsia" w:hAnsiTheme="minorHAnsi" w:cstheme="minorBidi"/>
            <w:sz w:val="22"/>
            <w:szCs w:val="22"/>
            <w:lang w:eastAsia="zh-CN"/>
          </w:rPr>
          <w:tab/>
        </w:r>
        <w:r w:rsidRPr="002573BC">
          <w:rPr>
            <w:rStyle w:val="Hyperlink"/>
          </w:rPr>
          <w:t>Physical Exam, Order (V4) - DRAFT</w:t>
        </w:r>
        <w:r>
          <w:rPr>
            <w:webHidden/>
          </w:rPr>
          <w:tab/>
        </w:r>
        <w:r>
          <w:rPr>
            <w:webHidden/>
          </w:rPr>
          <w:fldChar w:fldCharType="begin"/>
        </w:r>
        <w:r>
          <w:rPr>
            <w:webHidden/>
          </w:rPr>
          <w:instrText xml:space="preserve"> PAGEREF _Toc65482838 \h </w:instrText>
        </w:r>
        <w:r>
          <w:rPr>
            <w:webHidden/>
          </w:rPr>
        </w:r>
        <w:r>
          <w:rPr>
            <w:webHidden/>
          </w:rPr>
          <w:fldChar w:fldCharType="separate"/>
        </w:r>
        <w:r>
          <w:rPr>
            <w:webHidden/>
          </w:rPr>
          <w:t>330</w:t>
        </w:r>
        <w:r>
          <w:rPr>
            <w:webHidden/>
          </w:rPr>
          <w:fldChar w:fldCharType="end"/>
        </w:r>
      </w:hyperlink>
    </w:p>
    <w:p w14:paraId="154AA85F" w14:textId="4900A21E"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39" w:history="1">
        <w:r w:rsidRPr="002573BC">
          <w:rPr>
            <w:rStyle w:val="Hyperlink"/>
          </w:rPr>
          <w:t>5.56</w:t>
        </w:r>
        <w:r>
          <w:rPr>
            <w:rFonts w:asciiTheme="minorHAnsi" w:eastAsiaTheme="minorEastAsia" w:hAnsiTheme="minorHAnsi" w:cstheme="minorBidi"/>
            <w:sz w:val="22"/>
            <w:szCs w:val="22"/>
            <w:lang w:eastAsia="zh-CN"/>
          </w:rPr>
          <w:tab/>
        </w:r>
        <w:r w:rsidRPr="002573BC">
          <w:rPr>
            <w:rStyle w:val="Hyperlink"/>
          </w:rPr>
          <w:t>Physical Exam, Performed (V4) - DRAFT</w:t>
        </w:r>
        <w:r>
          <w:rPr>
            <w:webHidden/>
          </w:rPr>
          <w:tab/>
        </w:r>
        <w:r>
          <w:rPr>
            <w:webHidden/>
          </w:rPr>
          <w:fldChar w:fldCharType="begin"/>
        </w:r>
        <w:r>
          <w:rPr>
            <w:webHidden/>
          </w:rPr>
          <w:instrText xml:space="preserve"> PAGEREF _Toc65482839 \h </w:instrText>
        </w:r>
        <w:r>
          <w:rPr>
            <w:webHidden/>
          </w:rPr>
        </w:r>
        <w:r>
          <w:rPr>
            <w:webHidden/>
          </w:rPr>
          <w:fldChar w:fldCharType="separate"/>
        </w:r>
        <w:r>
          <w:rPr>
            <w:webHidden/>
          </w:rPr>
          <w:t>335</w:t>
        </w:r>
        <w:r>
          <w:rPr>
            <w:webHidden/>
          </w:rPr>
          <w:fldChar w:fldCharType="end"/>
        </w:r>
      </w:hyperlink>
    </w:p>
    <w:p w14:paraId="6C29F656" w14:textId="74ED3BE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0" w:history="1">
        <w:r w:rsidRPr="002573BC">
          <w:rPr>
            <w:rStyle w:val="Hyperlink"/>
          </w:rPr>
          <w:t>5.57</w:t>
        </w:r>
        <w:r>
          <w:rPr>
            <w:rFonts w:asciiTheme="minorHAnsi" w:eastAsiaTheme="minorEastAsia" w:hAnsiTheme="minorHAnsi" w:cstheme="minorBidi"/>
            <w:sz w:val="22"/>
            <w:szCs w:val="22"/>
            <w:lang w:eastAsia="zh-CN"/>
          </w:rPr>
          <w:tab/>
        </w:r>
        <w:r w:rsidRPr="002573BC">
          <w:rPr>
            <w:rStyle w:val="Hyperlink"/>
          </w:rPr>
          <w:t>Physical Exam, Recommended (V4) - DRAFT</w:t>
        </w:r>
        <w:r>
          <w:rPr>
            <w:webHidden/>
          </w:rPr>
          <w:tab/>
        </w:r>
        <w:r>
          <w:rPr>
            <w:webHidden/>
          </w:rPr>
          <w:fldChar w:fldCharType="begin"/>
        </w:r>
        <w:r>
          <w:rPr>
            <w:webHidden/>
          </w:rPr>
          <w:instrText xml:space="preserve"> PAGEREF _Toc65482840 \h </w:instrText>
        </w:r>
        <w:r>
          <w:rPr>
            <w:webHidden/>
          </w:rPr>
        </w:r>
        <w:r>
          <w:rPr>
            <w:webHidden/>
          </w:rPr>
          <w:fldChar w:fldCharType="separate"/>
        </w:r>
        <w:r>
          <w:rPr>
            <w:webHidden/>
          </w:rPr>
          <w:t>343</w:t>
        </w:r>
        <w:r>
          <w:rPr>
            <w:webHidden/>
          </w:rPr>
          <w:fldChar w:fldCharType="end"/>
        </w:r>
      </w:hyperlink>
    </w:p>
    <w:p w14:paraId="20DC396E" w14:textId="24897AB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1" w:history="1">
        <w:r w:rsidRPr="002573BC">
          <w:rPr>
            <w:rStyle w:val="Hyperlink"/>
          </w:rPr>
          <w:t>5.58</w:t>
        </w:r>
        <w:r>
          <w:rPr>
            <w:rFonts w:asciiTheme="minorHAnsi" w:eastAsiaTheme="minorEastAsia" w:hAnsiTheme="minorHAnsi" w:cstheme="minorBidi"/>
            <w:sz w:val="22"/>
            <w:szCs w:val="22"/>
            <w:lang w:eastAsia="zh-CN"/>
          </w:rPr>
          <w:tab/>
        </w:r>
        <w:r w:rsidRPr="002573BC">
          <w:rPr>
            <w:rStyle w:val="Hyperlink"/>
          </w:rPr>
          <w:t>Present On Admission Indicator</w:t>
        </w:r>
        <w:r>
          <w:rPr>
            <w:webHidden/>
          </w:rPr>
          <w:tab/>
        </w:r>
        <w:r>
          <w:rPr>
            <w:webHidden/>
          </w:rPr>
          <w:fldChar w:fldCharType="begin"/>
        </w:r>
        <w:r>
          <w:rPr>
            <w:webHidden/>
          </w:rPr>
          <w:instrText xml:space="preserve"> PAGEREF _Toc65482841 \h </w:instrText>
        </w:r>
        <w:r>
          <w:rPr>
            <w:webHidden/>
          </w:rPr>
        </w:r>
        <w:r>
          <w:rPr>
            <w:webHidden/>
          </w:rPr>
          <w:fldChar w:fldCharType="separate"/>
        </w:r>
        <w:r>
          <w:rPr>
            <w:webHidden/>
          </w:rPr>
          <w:t>348</w:t>
        </w:r>
        <w:r>
          <w:rPr>
            <w:webHidden/>
          </w:rPr>
          <w:fldChar w:fldCharType="end"/>
        </w:r>
      </w:hyperlink>
    </w:p>
    <w:p w14:paraId="3B93F1ED" w14:textId="582DDC3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2" w:history="1">
        <w:r w:rsidRPr="002573BC">
          <w:rPr>
            <w:rStyle w:val="Hyperlink"/>
          </w:rPr>
          <w:t>5.59</w:t>
        </w:r>
        <w:r>
          <w:rPr>
            <w:rFonts w:asciiTheme="minorHAnsi" w:eastAsiaTheme="minorEastAsia" w:hAnsiTheme="minorHAnsi" w:cstheme="minorBidi"/>
            <w:sz w:val="22"/>
            <w:szCs w:val="22"/>
            <w:lang w:eastAsia="zh-CN"/>
          </w:rPr>
          <w:tab/>
        </w:r>
        <w:r w:rsidRPr="002573BC">
          <w:rPr>
            <w:rStyle w:val="Hyperlink"/>
          </w:rPr>
          <w:t>Procedure, Order (V5) - DRAFT</w:t>
        </w:r>
        <w:r>
          <w:rPr>
            <w:webHidden/>
          </w:rPr>
          <w:tab/>
        </w:r>
        <w:r>
          <w:rPr>
            <w:webHidden/>
          </w:rPr>
          <w:fldChar w:fldCharType="begin"/>
        </w:r>
        <w:r>
          <w:rPr>
            <w:webHidden/>
          </w:rPr>
          <w:instrText xml:space="preserve"> PAGEREF _Toc65482842 \h </w:instrText>
        </w:r>
        <w:r>
          <w:rPr>
            <w:webHidden/>
          </w:rPr>
        </w:r>
        <w:r>
          <w:rPr>
            <w:webHidden/>
          </w:rPr>
          <w:fldChar w:fldCharType="separate"/>
        </w:r>
        <w:r>
          <w:rPr>
            <w:webHidden/>
          </w:rPr>
          <w:t>350</w:t>
        </w:r>
        <w:r>
          <w:rPr>
            <w:webHidden/>
          </w:rPr>
          <w:fldChar w:fldCharType="end"/>
        </w:r>
      </w:hyperlink>
    </w:p>
    <w:p w14:paraId="35B4D715" w14:textId="193D5AE8"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3" w:history="1">
        <w:r w:rsidRPr="002573BC">
          <w:rPr>
            <w:rStyle w:val="Hyperlink"/>
          </w:rPr>
          <w:t>5.60</w:t>
        </w:r>
        <w:r>
          <w:rPr>
            <w:rFonts w:asciiTheme="minorHAnsi" w:eastAsiaTheme="minorEastAsia" w:hAnsiTheme="minorHAnsi" w:cstheme="minorBidi"/>
            <w:sz w:val="22"/>
            <w:szCs w:val="22"/>
            <w:lang w:eastAsia="zh-CN"/>
          </w:rPr>
          <w:tab/>
        </w:r>
        <w:r w:rsidRPr="002573BC">
          <w:rPr>
            <w:rStyle w:val="Hyperlink"/>
          </w:rPr>
          <w:t>Procedure, Performed (V5) - DRAFT</w:t>
        </w:r>
        <w:r>
          <w:rPr>
            <w:webHidden/>
          </w:rPr>
          <w:tab/>
        </w:r>
        <w:r>
          <w:rPr>
            <w:webHidden/>
          </w:rPr>
          <w:fldChar w:fldCharType="begin"/>
        </w:r>
        <w:r>
          <w:rPr>
            <w:webHidden/>
          </w:rPr>
          <w:instrText xml:space="preserve"> PAGEREF _Toc65482843 \h </w:instrText>
        </w:r>
        <w:r>
          <w:rPr>
            <w:webHidden/>
          </w:rPr>
        </w:r>
        <w:r>
          <w:rPr>
            <w:webHidden/>
          </w:rPr>
          <w:fldChar w:fldCharType="separate"/>
        </w:r>
        <w:r>
          <w:rPr>
            <w:webHidden/>
          </w:rPr>
          <w:t>356</w:t>
        </w:r>
        <w:r>
          <w:rPr>
            <w:webHidden/>
          </w:rPr>
          <w:fldChar w:fldCharType="end"/>
        </w:r>
      </w:hyperlink>
    </w:p>
    <w:p w14:paraId="75AC0D21" w14:textId="342D804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4" w:history="1">
        <w:r w:rsidRPr="002573BC">
          <w:rPr>
            <w:rStyle w:val="Hyperlink"/>
          </w:rPr>
          <w:t>5.61</w:t>
        </w:r>
        <w:r>
          <w:rPr>
            <w:rFonts w:asciiTheme="minorHAnsi" w:eastAsiaTheme="minorEastAsia" w:hAnsiTheme="minorHAnsi" w:cstheme="minorBidi"/>
            <w:sz w:val="22"/>
            <w:szCs w:val="22"/>
            <w:lang w:eastAsia="zh-CN"/>
          </w:rPr>
          <w:tab/>
        </w:r>
        <w:r w:rsidRPr="002573BC">
          <w:rPr>
            <w:rStyle w:val="Hyperlink"/>
          </w:rPr>
          <w:t>Procedure, Recommended (V4) - DRAFT</w:t>
        </w:r>
        <w:r>
          <w:rPr>
            <w:webHidden/>
          </w:rPr>
          <w:tab/>
        </w:r>
        <w:r>
          <w:rPr>
            <w:webHidden/>
          </w:rPr>
          <w:fldChar w:fldCharType="begin"/>
        </w:r>
        <w:r>
          <w:rPr>
            <w:webHidden/>
          </w:rPr>
          <w:instrText xml:space="preserve"> PAGEREF _Toc65482844 \h </w:instrText>
        </w:r>
        <w:r>
          <w:rPr>
            <w:webHidden/>
          </w:rPr>
        </w:r>
        <w:r>
          <w:rPr>
            <w:webHidden/>
          </w:rPr>
          <w:fldChar w:fldCharType="separate"/>
        </w:r>
        <w:r>
          <w:rPr>
            <w:webHidden/>
          </w:rPr>
          <w:t>364</w:t>
        </w:r>
        <w:r>
          <w:rPr>
            <w:webHidden/>
          </w:rPr>
          <w:fldChar w:fldCharType="end"/>
        </w:r>
      </w:hyperlink>
    </w:p>
    <w:p w14:paraId="64809649" w14:textId="29FBB34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5" w:history="1">
        <w:r w:rsidRPr="002573BC">
          <w:rPr>
            <w:rStyle w:val="Hyperlink"/>
          </w:rPr>
          <w:t>5.62</w:t>
        </w:r>
        <w:r>
          <w:rPr>
            <w:rFonts w:asciiTheme="minorHAnsi" w:eastAsiaTheme="minorEastAsia" w:hAnsiTheme="minorHAnsi" w:cstheme="minorBidi"/>
            <w:sz w:val="22"/>
            <w:szCs w:val="22"/>
            <w:lang w:eastAsia="zh-CN"/>
          </w:rPr>
          <w:tab/>
        </w:r>
        <w:r w:rsidRPr="002573BC">
          <w:rPr>
            <w:rStyle w:val="Hyperlink"/>
          </w:rPr>
          <w:t>Program Participation (V4) - DRAFT</w:t>
        </w:r>
        <w:r>
          <w:rPr>
            <w:webHidden/>
          </w:rPr>
          <w:tab/>
        </w:r>
        <w:r>
          <w:rPr>
            <w:webHidden/>
          </w:rPr>
          <w:fldChar w:fldCharType="begin"/>
        </w:r>
        <w:r>
          <w:rPr>
            <w:webHidden/>
          </w:rPr>
          <w:instrText xml:space="preserve"> PAGEREF _Toc65482845 \h </w:instrText>
        </w:r>
        <w:r>
          <w:rPr>
            <w:webHidden/>
          </w:rPr>
        </w:r>
        <w:r>
          <w:rPr>
            <w:webHidden/>
          </w:rPr>
          <w:fldChar w:fldCharType="separate"/>
        </w:r>
        <w:r>
          <w:rPr>
            <w:webHidden/>
          </w:rPr>
          <w:t>369</w:t>
        </w:r>
        <w:r>
          <w:rPr>
            <w:webHidden/>
          </w:rPr>
          <w:fldChar w:fldCharType="end"/>
        </w:r>
      </w:hyperlink>
    </w:p>
    <w:p w14:paraId="34124C8E" w14:textId="58134BAE"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6" w:history="1">
        <w:r w:rsidRPr="002573BC">
          <w:rPr>
            <w:rStyle w:val="Hyperlink"/>
          </w:rPr>
          <w:t>5.63</w:t>
        </w:r>
        <w:r>
          <w:rPr>
            <w:rFonts w:asciiTheme="minorHAnsi" w:eastAsiaTheme="minorEastAsia" w:hAnsiTheme="minorHAnsi" w:cstheme="minorBidi"/>
            <w:sz w:val="22"/>
            <w:szCs w:val="22"/>
            <w:lang w:eastAsia="zh-CN"/>
          </w:rPr>
          <w:tab/>
        </w:r>
        <w:r w:rsidRPr="002573BC">
          <w:rPr>
            <w:rStyle w:val="Hyperlink"/>
          </w:rPr>
          <w:t>Provider Care Experience (V3) - DRAFT</w:t>
        </w:r>
        <w:r>
          <w:rPr>
            <w:webHidden/>
          </w:rPr>
          <w:tab/>
        </w:r>
        <w:r>
          <w:rPr>
            <w:webHidden/>
          </w:rPr>
          <w:fldChar w:fldCharType="begin"/>
        </w:r>
        <w:r>
          <w:rPr>
            <w:webHidden/>
          </w:rPr>
          <w:instrText xml:space="preserve"> PAGEREF _Toc65482846 \h </w:instrText>
        </w:r>
        <w:r>
          <w:rPr>
            <w:webHidden/>
          </w:rPr>
        </w:r>
        <w:r>
          <w:rPr>
            <w:webHidden/>
          </w:rPr>
          <w:fldChar w:fldCharType="separate"/>
        </w:r>
        <w:r>
          <w:rPr>
            <w:webHidden/>
          </w:rPr>
          <w:t>372</w:t>
        </w:r>
        <w:r>
          <w:rPr>
            <w:webHidden/>
          </w:rPr>
          <w:fldChar w:fldCharType="end"/>
        </w:r>
      </w:hyperlink>
    </w:p>
    <w:p w14:paraId="3D0FBBDA" w14:textId="6782D64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7" w:history="1">
        <w:r w:rsidRPr="002573BC">
          <w:rPr>
            <w:rStyle w:val="Hyperlink"/>
          </w:rPr>
          <w:t>5.64</w:t>
        </w:r>
        <w:r>
          <w:rPr>
            <w:rFonts w:asciiTheme="minorHAnsi" w:eastAsiaTheme="minorEastAsia" w:hAnsiTheme="minorHAnsi" w:cstheme="minorBidi"/>
            <w:sz w:val="22"/>
            <w:szCs w:val="22"/>
            <w:lang w:eastAsia="zh-CN"/>
          </w:rPr>
          <w:tab/>
        </w:r>
        <w:r w:rsidRPr="002573BC">
          <w:rPr>
            <w:rStyle w:val="Hyperlink"/>
          </w:rPr>
          <w:t>Rank</w:t>
        </w:r>
        <w:r>
          <w:rPr>
            <w:webHidden/>
          </w:rPr>
          <w:tab/>
        </w:r>
        <w:r>
          <w:rPr>
            <w:webHidden/>
          </w:rPr>
          <w:fldChar w:fldCharType="begin"/>
        </w:r>
        <w:r>
          <w:rPr>
            <w:webHidden/>
          </w:rPr>
          <w:instrText xml:space="preserve"> PAGEREF _Toc65482847 \h </w:instrText>
        </w:r>
        <w:r>
          <w:rPr>
            <w:webHidden/>
          </w:rPr>
        </w:r>
        <w:r>
          <w:rPr>
            <w:webHidden/>
          </w:rPr>
          <w:fldChar w:fldCharType="separate"/>
        </w:r>
        <w:r>
          <w:rPr>
            <w:webHidden/>
          </w:rPr>
          <w:t>376</w:t>
        </w:r>
        <w:r>
          <w:rPr>
            <w:webHidden/>
          </w:rPr>
          <w:fldChar w:fldCharType="end"/>
        </w:r>
      </w:hyperlink>
    </w:p>
    <w:p w14:paraId="1FA672FD" w14:textId="7CEA1D1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8" w:history="1">
        <w:r w:rsidRPr="002573BC">
          <w:rPr>
            <w:rStyle w:val="Hyperlink"/>
          </w:rPr>
          <w:t>5.65</w:t>
        </w:r>
        <w:r>
          <w:rPr>
            <w:rFonts w:asciiTheme="minorHAnsi" w:eastAsiaTheme="minorEastAsia" w:hAnsiTheme="minorHAnsi" w:cstheme="minorBidi"/>
            <w:sz w:val="22"/>
            <w:szCs w:val="22"/>
            <w:lang w:eastAsia="zh-CN"/>
          </w:rPr>
          <w:tab/>
        </w:r>
        <w:r w:rsidRPr="002573BC">
          <w:rPr>
            <w:rStyle w:val="Hyperlink"/>
          </w:rPr>
          <w:t>Reason</w:t>
        </w:r>
        <w:r>
          <w:rPr>
            <w:webHidden/>
          </w:rPr>
          <w:tab/>
        </w:r>
        <w:r>
          <w:rPr>
            <w:webHidden/>
          </w:rPr>
          <w:fldChar w:fldCharType="begin"/>
        </w:r>
        <w:r>
          <w:rPr>
            <w:webHidden/>
          </w:rPr>
          <w:instrText xml:space="preserve"> PAGEREF _Toc65482848 \h </w:instrText>
        </w:r>
        <w:r>
          <w:rPr>
            <w:webHidden/>
          </w:rPr>
        </w:r>
        <w:r>
          <w:rPr>
            <w:webHidden/>
          </w:rPr>
          <w:fldChar w:fldCharType="separate"/>
        </w:r>
        <w:r>
          <w:rPr>
            <w:webHidden/>
          </w:rPr>
          <w:t>379</w:t>
        </w:r>
        <w:r>
          <w:rPr>
            <w:webHidden/>
          </w:rPr>
          <w:fldChar w:fldCharType="end"/>
        </w:r>
      </w:hyperlink>
    </w:p>
    <w:p w14:paraId="4F9610C0" w14:textId="270B0A2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49" w:history="1">
        <w:r w:rsidRPr="002573BC">
          <w:rPr>
            <w:rStyle w:val="Hyperlink"/>
          </w:rPr>
          <w:t>5.66</w:t>
        </w:r>
        <w:r>
          <w:rPr>
            <w:rFonts w:asciiTheme="minorHAnsi" w:eastAsiaTheme="minorEastAsia" w:hAnsiTheme="minorHAnsi" w:cstheme="minorBidi"/>
            <w:sz w:val="22"/>
            <w:szCs w:val="22"/>
            <w:lang w:eastAsia="zh-CN"/>
          </w:rPr>
          <w:tab/>
        </w:r>
        <w:r w:rsidRPr="002573BC">
          <w:rPr>
            <w:rStyle w:val="Hyperlink"/>
          </w:rPr>
          <w:t>Related Person</w:t>
        </w:r>
        <w:r>
          <w:rPr>
            <w:webHidden/>
          </w:rPr>
          <w:tab/>
        </w:r>
        <w:r>
          <w:rPr>
            <w:webHidden/>
          </w:rPr>
          <w:fldChar w:fldCharType="begin"/>
        </w:r>
        <w:r>
          <w:rPr>
            <w:webHidden/>
          </w:rPr>
          <w:instrText xml:space="preserve"> PAGEREF _Toc65482849 \h </w:instrText>
        </w:r>
        <w:r>
          <w:rPr>
            <w:webHidden/>
          </w:rPr>
        </w:r>
        <w:r>
          <w:rPr>
            <w:webHidden/>
          </w:rPr>
          <w:fldChar w:fldCharType="separate"/>
        </w:r>
        <w:r>
          <w:rPr>
            <w:webHidden/>
          </w:rPr>
          <w:t>381</w:t>
        </w:r>
        <w:r>
          <w:rPr>
            <w:webHidden/>
          </w:rPr>
          <w:fldChar w:fldCharType="end"/>
        </w:r>
      </w:hyperlink>
    </w:p>
    <w:p w14:paraId="4B0D8278" w14:textId="77E548D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0" w:history="1">
        <w:r w:rsidRPr="002573BC">
          <w:rPr>
            <w:rStyle w:val="Hyperlink"/>
          </w:rPr>
          <w:t>5.67</w:t>
        </w:r>
        <w:r>
          <w:rPr>
            <w:rFonts w:asciiTheme="minorHAnsi" w:eastAsiaTheme="minorEastAsia" w:hAnsiTheme="minorHAnsi" w:cstheme="minorBidi"/>
            <w:sz w:val="22"/>
            <w:szCs w:val="22"/>
            <w:lang w:eastAsia="zh-CN"/>
          </w:rPr>
          <w:tab/>
        </w:r>
        <w:r w:rsidRPr="002573BC">
          <w:rPr>
            <w:rStyle w:val="Hyperlink"/>
          </w:rPr>
          <w:t>Related To</w:t>
        </w:r>
        <w:r>
          <w:rPr>
            <w:webHidden/>
          </w:rPr>
          <w:tab/>
        </w:r>
        <w:r>
          <w:rPr>
            <w:webHidden/>
          </w:rPr>
          <w:fldChar w:fldCharType="begin"/>
        </w:r>
        <w:r>
          <w:rPr>
            <w:webHidden/>
          </w:rPr>
          <w:instrText xml:space="preserve"> PAGEREF _Toc65482850 \h </w:instrText>
        </w:r>
        <w:r>
          <w:rPr>
            <w:webHidden/>
          </w:rPr>
        </w:r>
        <w:r>
          <w:rPr>
            <w:webHidden/>
          </w:rPr>
          <w:fldChar w:fldCharType="separate"/>
        </w:r>
        <w:r>
          <w:rPr>
            <w:webHidden/>
          </w:rPr>
          <w:t>384</w:t>
        </w:r>
        <w:r>
          <w:rPr>
            <w:webHidden/>
          </w:rPr>
          <w:fldChar w:fldCharType="end"/>
        </w:r>
      </w:hyperlink>
    </w:p>
    <w:p w14:paraId="605324EF" w14:textId="3E86A63E"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1" w:history="1">
        <w:r w:rsidRPr="002573BC">
          <w:rPr>
            <w:rStyle w:val="Hyperlink"/>
          </w:rPr>
          <w:t>5.68</w:t>
        </w:r>
        <w:r>
          <w:rPr>
            <w:rFonts w:asciiTheme="minorHAnsi" w:eastAsiaTheme="minorEastAsia" w:hAnsiTheme="minorHAnsi" w:cstheme="minorBidi"/>
            <w:sz w:val="22"/>
            <w:szCs w:val="22"/>
            <w:lang w:eastAsia="zh-CN"/>
          </w:rPr>
          <w:tab/>
        </w:r>
        <w:r w:rsidRPr="002573BC">
          <w:rPr>
            <w:rStyle w:val="Hyperlink"/>
          </w:rPr>
          <w:t>Result (V2)</w:t>
        </w:r>
        <w:r>
          <w:rPr>
            <w:webHidden/>
          </w:rPr>
          <w:tab/>
        </w:r>
        <w:r>
          <w:rPr>
            <w:webHidden/>
          </w:rPr>
          <w:fldChar w:fldCharType="begin"/>
        </w:r>
        <w:r>
          <w:rPr>
            <w:webHidden/>
          </w:rPr>
          <w:instrText xml:space="preserve"> PAGEREF _Toc65482851 \h </w:instrText>
        </w:r>
        <w:r>
          <w:rPr>
            <w:webHidden/>
          </w:rPr>
        </w:r>
        <w:r>
          <w:rPr>
            <w:webHidden/>
          </w:rPr>
          <w:fldChar w:fldCharType="separate"/>
        </w:r>
        <w:r>
          <w:rPr>
            <w:webHidden/>
          </w:rPr>
          <w:t>386</w:t>
        </w:r>
        <w:r>
          <w:rPr>
            <w:webHidden/>
          </w:rPr>
          <w:fldChar w:fldCharType="end"/>
        </w:r>
      </w:hyperlink>
    </w:p>
    <w:p w14:paraId="70BCE1E0" w14:textId="6FC3102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2" w:history="1">
        <w:r w:rsidRPr="002573BC">
          <w:rPr>
            <w:rStyle w:val="Hyperlink"/>
          </w:rPr>
          <w:t>5.69</w:t>
        </w:r>
        <w:r>
          <w:rPr>
            <w:rFonts w:asciiTheme="minorHAnsi" w:eastAsiaTheme="minorEastAsia" w:hAnsiTheme="minorHAnsi" w:cstheme="minorBidi"/>
            <w:sz w:val="22"/>
            <w:szCs w:val="22"/>
            <w:lang w:eastAsia="zh-CN"/>
          </w:rPr>
          <w:tab/>
        </w:r>
        <w:r w:rsidRPr="002573BC">
          <w:rPr>
            <w:rStyle w:val="Hyperlink"/>
          </w:rPr>
          <w:t>Severity Observation (V2)</w:t>
        </w:r>
        <w:r>
          <w:rPr>
            <w:webHidden/>
          </w:rPr>
          <w:tab/>
        </w:r>
        <w:r>
          <w:rPr>
            <w:webHidden/>
          </w:rPr>
          <w:fldChar w:fldCharType="begin"/>
        </w:r>
        <w:r>
          <w:rPr>
            <w:webHidden/>
          </w:rPr>
          <w:instrText xml:space="preserve"> PAGEREF _Toc65482852 \h </w:instrText>
        </w:r>
        <w:r>
          <w:rPr>
            <w:webHidden/>
          </w:rPr>
        </w:r>
        <w:r>
          <w:rPr>
            <w:webHidden/>
          </w:rPr>
          <w:fldChar w:fldCharType="separate"/>
        </w:r>
        <w:r>
          <w:rPr>
            <w:webHidden/>
          </w:rPr>
          <w:t>388</w:t>
        </w:r>
        <w:r>
          <w:rPr>
            <w:webHidden/>
          </w:rPr>
          <w:fldChar w:fldCharType="end"/>
        </w:r>
      </w:hyperlink>
    </w:p>
    <w:p w14:paraId="193254A6" w14:textId="1C78027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3" w:history="1">
        <w:r w:rsidRPr="002573BC">
          <w:rPr>
            <w:rStyle w:val="Hyperlink"/>
          </w:rPr>
          <w:t>5.70</w:t>
        </w:r>
        <w:r>
          <w:rPr>
            <w:rFonts w:asciiTheme="minorHAnsi" w:eastAsiaTheme="minorEastAsia" w:hAnsiTheme="minorHAnsi" w:cstheme="minorBidi"/>
            <w:sz w:val="22"/>
            <w:szCs w:val="22"/>
            <w:lang w:eastAsia="zh-CN"/>
          </w:rPr>
          <w:tab/>
        </w:r>
        <w:r w:rsidRPr="002573BC">
          <w:rPr>
            <w:rStyle w:val="Hyperlink"/>
          </w:rPr>
          <w:t>Status (V2)</w:t>
        </w:r>
        <w:r>
          <w:rPr>
            <w:webHidden/>
          </w:rPr>
          <w:tab/>
        </w:r>
        <w:r>
          <w:rPr>
            <w:webHidden/>
          </w:rPr>
          <w:fldChar w:fldCharType="begin"/>
        </w:r>
        <w:r>
          <w:rPr>
            <w:webHidden/>
          </w:rPr>
          <w:instrText xml:space="preserve"> PAGEREF _Toc65482853 \h </w:instrText>
        </w:r>
        <w:r>
          <w:rPr>
            <w:webHidden/>
          </w:rPr>
        </w:r>
        <w:r>
          <w:rPr>
            <w:webHidden/>
          </w:rPr>
          <w:fldChar w:fldCharType="separate"/>
        </w:r>
        <w:r>
          <w:rPr>
            <w:webHidden/>
          </w:rPr>
          <w:t>390</w:t>
        </w:r>
        <w:r>
          <w:rPr>
            <w:webHidden/>
          </w:rPr>
          <w:fldChar w:fldCharType="end"/>
        </w:r>
      </w:hyperlink>
    </w:p>
    <w:p w14:paraId="3AE62AF6" w14:textId="0F0BE80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4" w:history="1">
        <w:r w:rsidRPr="002573BC">
          <w:rPr>
            <w:rStyle w:val="Hyperlink"/>
          </w:rPr>
          <w:t>5.71</w:t>
        </w:r>
        <w:r>
          <w:rPr>
            <w:rFonts w:asciiTheme="minorHAnsi" w:eastAsiaTheme="minorEastAsia" w:hAnsiTheme="minorHAnsi" w:cstheme="minorBidi"/>
            <w:sz w:val="22"/>
            <w:szCs w:val="22"/>
            <w:lang w:eastAsia="zh-CN"/>
          </w:rPr>
          <w:tab/>
        </w:r>
        <w:r w:rsidRPr="002573BC">
          <w:rPr>
            <w:rStyle w:val="Hyperlink"/>
          </w:rPr>
          <w:t>Substance, Administered (V5) - DRAFT</w:t>
        </w:r>
        <w:r>
          <w:rPr>
            <w:webHidden/>
          </w:rPr>
          <w:tab/>
        </w:r>
        <w:r>
          <w:rPr>
            <w:webHidden/>
          </w:rPr>
          <w:fldChar w:fldCharType="begin"/>
        </w:r>
        <w:r>
          <w:rPr>
            <w:webHidden/>
          </w:rPr>
          <w:instrText xml:space="preserve"> PAGEREF _Toc65482854 \h </w:instrText>
        </w:r>
        <w:r>
          <w:rPr>
            <w:webHidden/>
          </w:rPr>
        </w:r>
        <w:r>
          <w:rPr>
            <w:webHidden/>
          </w:rPr>
          <w:fldChar w:fldCharType="separate"/>
        </w:r>
        <w:r>
          <w:rPr>
            <w:webHidden/>
          </w:rPr>
          <w:t>392</w:t>
        </w:r>
        <w:r>
          <w:rPr>
            <w:webHidden/>
          </w:rPr>
          <w:fldChar w:fldCharType="end"/>
        </w:r>
      </w:hyperlink>
    </w:p>
    <w:p w14:paraId="2B0B0439" w14:textId="4B857A18"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5" w:history="1">
        <w:r w:rsidRPr="002573BC">
          <w:rPr>
            <w:rStyle w:val="Hyperlink"/>
          </w:rPr>
          <w:t>5.72</w:t>
        </w:r>
        <w:r>
          <w:rPr>
            <w:rFonts w:asciiTheme="minorHAnsi" w:eastAsiaTheme="minorEastAsia" w:hAnsiTheme="minorHAnsi" w:cstheme="minorBidi"/>
            <w:sz w:val="22"/>
            <w:szCs w:val="22"/>
            <w:lang w:eastAsia="zh-CN"/>
          </w:rPr>
          <w:tab/>
        </w:r>
        <w:r w:rsidRPr="002573BC">
          <w:rPr>
            <w:rStyle w:val="Hyperlink"/>
          </w:rPr>
          <w:t>Substance, Order (V5) - DRAFT</w:t>
        </w:r>
        <w:r>
          <w:rPr>
            <w:webHidden/>
          </w:rPr>
          <w:tab/>
        </w:r>
        <w:r>
          <w:rPr>
            <w:webHidden/>
          </w:rPr>
          <w:fldChar w:fldCharType="begin"/>
        </w:r>
        <w:r>
          <w:rPr>
            <w:webHidden/>
          </w:rPr>
          <w:instrText xml:space="preserve"> PAGEREF _Toc65482855 \h </w:instrText>
        </w:r>
        <w:r>
          <w:rPr>
            <w:webHidden/>
          </w:rPr>
        </w:r>
        <w:r>
          <w:rPr>
            <w:webHidden/>
          </w:rPr>
          <w:fldChar w:fldCharType="separate"/>
        </w:r>
        <w:r>
          <w:rPr>
            <w:webHidden/>
          </w:rPr>
          <w:t>398</w:t>
        </w:r>
        <w:r>
          <w:rPr>
            <w:webHidden/>
          </w:rPr>
          <w:fldChar w:fldCharType="end"/>
        </w:r>
      </w:hyperlink>
    </w:p>
    <w:p w14:paraId="60ADC4EA" w14:textId="55F850C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6" w:history="1">
        <w:r w:rsidRPr="002573BC">
          <w:rPr>
            <w:rStyle w:val="Hyperlink"/>
          </w:rPr>
          <w:t>5.73</w:t>
        </w:r>
        <w:r>
          <w:rPr>
            <w:rFonts w:asciiTheme="minorHAnsi" w:eastAsiaTheme="minorEastAsia" w:hAnsiTheme="minorHAnsi" w:cstheme="minorBidi"/>
            <w:sz w:val="22"/>
            <w:szCs w:val="22"/>
            <w:lang w:eastAsia="zh-CN"/>
          </w:rPr>
          <w:tab/>
        </w:r>
        <w:r w:rsidRPr="002573BC">
          <w:rPr>
            <w:rStyle w:val="Hyperlink"/>
          </w:rPr>
          <w:t>Substance, Recommended (V5) - DRAFT</w:t>
        </w:r>
        <w:r>
          <w:rPr>
            <w:webHidden/>
          </w:rPr>
          <w:tab/>
        </w:r>
        <w:r>
          <w:rPr>
            <w:webHidden/>
          </w:rPr>
          <w:fldChar w:fldCharType="begin"/>
        </w:r>
        <w:r>
          <w:rPr>
            <w:webHidden/>
          </w:rPr>
          <w:instrText xml:space="preserve"> PAGEREF _Toc65482856 \h </w:instrText>
        </w:r>
        <w:r>
          <w:rPr>
            <w:webHidden/>
          </w:rPr>
        </w:r>
        <w:r>
          <w:rPr>
            <w:webHidden/>
          </w:rPr>
          <w:fldChar w:fldCharType="separate"/>
        </w:r>
        <w:r>
          <w:rPr>
            <w:webHidden/>
          </w:rPr>
          <w:t>405</w:t>
        </w:r>
        <w:r>
          <w:rPr>
            <w:webHidden/>
          </w:rPr>
          <w:fldChar w:fldCharType="end"/>
        </w:r>
      </w:hyperlink>
    </w:p>
    <w:p w14:paraId="0568266B" w14:textId="0F9ACB5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7" w:history="1">
        <w:r w:rsidRPr="002573BC">
          <w:rPr>
            <w:rStyle w:val="Hyperlink"/>
          </w:rPr>
          <w:t>5.74</w:t>
        </w:r>
        <w:r>
          <w:rPr>
            <w:rFonts w:asciiTheme="minorHAnsi" w:eastAsiaTheme="minorEastAsia" w:hAnsiTheme="minorHAnsi" w:cstheme="minorBidi"/>
            <w:sz w:val="22"/>
            <w:szCs w:val="22"/>
            <w:lang w:eastAsia="zh-CN"/>
          </w:rPr>
          <w:tab/>
        </w:r>
        <w:r w:rsidRPr="002573BC">
          <w:rPr>
            <w:rStyle w:val="Hyperlink"/>
          </w:rPr>
          <w:t>Supply</w:t>
        </w:r>
        <w:r>
          <w:rPr>
            <w:webHidden/>
          </w:rPr>
          <w:tab/>
        </w:r>
        <w:r>
          <w:rPr>
            <w:webHidden/>
          </w:rPr>
          <w:fldChar w:fldCharType="begin"/>
        </w:r>
        <w:r>
          <w:rPr>
            <w:webHidden/>
          </w:rPr>
          <w:instrText xml:space="preserve"> PAGEREF _Toc65482857 \h </w:instrText>
        </w:r>
        <w:r>
          <w:rPr>
            <w:webHidden/>
          </w:rPr>
        </w:r>
        <w:r>
          <w:rPr>
            <w:webHidden/>
          </w:rPr>
          <w:fldChar w:fldCharType="separate"/>
        </w:r>
        <w:r>
          <w:rPr>
            <w:webHidden/>
          </w:rPr>
          <w:t>411</w:t>
        </w:r>
        <w:r>
          <w:rPr>
            <w:webHidden/>
          </w:rPr>
          <w:fldChar w:fldCharType="end"/>
        </w:r>
      </w:hyperlink>
    </w:p>
    <w:p w14:paraId="07968F72" w14:textId="666256C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8" w:history="1">
        <w:r w:rsidRPr="002573BC">
          <w:rPr>
            <w:rStyle w:val="Hyperlink"/>
          </w:rPr>
          <w:t>5.75</w:t>
        </w:r>
        <w:r>
          <w:rPr>
            <w:rFonts w:asciiTheme="minorHAnsi" w:eastAsiaTheme="minorEastAsia" w:hAnsiTheme="minorHAnsi" w:cstheme="minorBidi"/>
            <w:sz w:val="22"/>
            <w:szCs w:val="22"/>
            <w:lang w:eastAsia="zh-CN"/>
          </w:rPr>
          <w:tab/>
        </w:r>
        <w:r w:rsidRPr="002573BC">
          <w:rPr>
            <w:rStyle w:val="Hyperlink"/>
          </w:rPr>
          <w:t>Symptom (V4) - DRAFT</w:t>
        </w:r>
        <w:r>
          <w:rPr>
            <w:webHidden/>
          </w:rPr>
          <w:tab/>
        </w:r>
        <w:r>
          <w:rPr>
            <w:webHidden/>
          </w:rPr>
          <w:fldChar w:fldCharType="begin"/>
        </w:r>
        <w:r>
          <w:rPr>
            <w:webHidden/>
          </w:rPr>
          <w:instrText xml:space="preserve"> PAGEREF _Toc65482858 \h </w:instrText>
        </w:r>
        <w:r>
          <w:rPr>
            <w:webHidden/>
          </w:rPr>
        </w:r>
        <w:r>
          <w:rPr>
            <w:webHidden/>
          </w:rPr>
          <w:fldChar w:fldCharType="separate"/>
        </w:r>
        <w:r>
          <w:rPr>
            <w:webHidden/>
          </w:rPr>
          <w:t>413</w:t>
        </w:r>
        <w:r>
          <w:rPr>
            <w:webHidden/>
          </w:rPr>
          <w:fldChar w:fldCharType="end"/>
        </w:r>
      </w:hyperlink>
    </w:p>
    <w:p w14:paraId="3609C136" w14:textId="278D6F1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59" w:history="1">
        <w:r w:rsidRPr="002573BC">
          <w:rPr>
            <w:rStyle w:val="Hyperlink"/>
          </w:rPr>
          <w:t>5.76</w:t>
        </w:r>
        <w:r>
          <w:rPr>
            <w:rFonts w:asciiTheme="minorHAnsi" w:eastAsiaTheme="minorEastAsia" w:hAnsiTheme="minorHAnsi" w:cstheme="minorBidi"/>
            <w:sz w:val="22"/>
            <w:szCs w:val="22"/>
            <w:lang w:eastAsia="zh-CN"/>
          </w:rPr>
          <w:tab/>
        </w:r>
        <w:r w:rsidRPr="002573BC">
          <w:rPr>
            <w:rStyle w:val="Hyperlink"/>
          </w:rPr>
          <w:t>Target Outcome</w:t>
        </w:r>
        <w:r>
          <w:rPr>
            <w:webHidden/>
          </w:rPr>
          <w:tab/>
        </w:r>
        <w:r>
          <w:rPr>
            <w:webHidden/>
          </w:rPr>
          <w:fldChar w:fldCharType="begin"/>
        </w:r>
        <w:r>
          <w:rPr>
            <w:webHidden/>
          </w:rPr>
          <w:instrText xml:space="preserve"> PAGEREF _Toc65482859 \h </w:instrText>
        </w:r>
        <w:r>
          <w:rPr>
            <w:webHidden/>
          </w:rPr>
        </w:r>
        <w:r>
          <w:rPr>
            <w:webHidden/>
          </w:rPr>
          <w:fldChar w:fldCharType="separate"/>
        </w:r>
        <w:r>
          <w:rPr>
            <w:webHidden/>
          </w:rPr>
          <w:t>417</w:t>
        </w:r>
        <w:r>
          <w:rPr>
            <w:webHidden/>
          </w:rPr>
          <w:fldChar w:fldCharType="end"/>
        </w:r>
      </w:hyperlink>
    </w:p>
    <w:p w14:paraId="2F460252" w14:textId="034FD636" w:rsidR="00E45435" w:rsidRDefault="00E45435">
      <w:pPr>
        <w:pStyle w:val="TOC1"/>
        <w:rPr>
          <w:rFonts w:asciiTheme="minorHAnsi" w:eastAsiaTheme="minorEastAsia" w:hAnsiTheme="minorHAnsi" w:cstheme="minorBidi"/>
          <w:caps w:val="0"/>
          <w:sz w:val="22"/>
          <w:szCs w:val="22"/>
          <w:lang w:eastAsia="zh-CN"/>
        </w:rPr>
      </w:pPr>
      <w:hyperlink w:anchor="_Toc65482860" w:history="1">
        <w:r w:rsidRPr="002573BC">
          <w:rPr>
            <w:rStyle w:val="Hyperlink"/>
          </w:rPr>
          <w:t>6</w:t>
        </w:r>
        <w:r>
          <w:rPr>
            <w:rFonts w:asciiTheme="minorHAnsi" w:eastAsiaTheme="minorEastAsia" w:hAnsiTheme="minorHAnsi" w:cstheme="minorBidi"/>
            <w:caps w:val="0"/>
            <w:sz w:val="22"/>
            <w:szCs w:val="22"/>
            <w:lang w:eastAsia="zh-CN"/>
          </w:rPr>
          <w:tab/>
        </w:r>
        <w:r w:rsidRPr="002573BC">
          <w:rPr>
            <w:rStyle w:val="Hyperlink"/>
          </w:rPr>
          <w:t>Template Ids in This Guide</w:t>
        </w:r>
        <w:r>
          <w:rPr>
            <w:webHidden/>
          </w:rPr>
          <w:tab/>
        </w:r>
        <w:r>
          <w:rPr>
            <w:webHidden/>
          </w:rPr>
          <w:fldChar w:fldCharType="begin"/>
        </w:r>
        <w:r>
          <w:rPr>
            <w:webHidden/>
          </w:rPr>
          <w:instrText xml:space="preserve"> PAGEREF _Toc65482860 \h </w:instrText>
        </w:r>
        <w:r>
          <w:rPr>
            <w:webHidden/>
          </w:rPr>
        </w:r>
        <w:r>
          <w:rPr>
            <w:webHidden/>
          </w:rPr>
          <w:fldChar w:fldCharType="separate"/>
        </w:r>
        <w:r>
          <w:rPr>
            <w:webHidden/>
          </w:rPr>
          <w:t>420</w:t>
        </w:r>
        <w:r>
          <w:rPr>
            <w:webHidden/>
          </w:rPr>
          <w:fldChar w:fldCharType="end"/>
        </w:r>
      </w:hyperlink>
    </w:p>
    <w:p w14:paraId="2BD3C521" w14:textId="3217B31B" w:rsidR="00E45435" w:rsidRDefault="00E45435">
      <w:pPr>
        <w:pStyle w:val="TOC1"/>
        <w:rPr>
          <w:rFonts w:asciiTheme="minorHAnsi" w:eastAsiaTheme="minorEastAsia" w:hAnsiTheme="minorHAnsi" w:cstheme="minorBidi"/>
          <w:caps w:val="0"/>
          <w:sz w:val="22"/>
          <w:szCs w:val="22"/>
          <w:lang w:eastAsia="zh-CN"/>
        </w:rPr>
      </w:pPr>
      <w:hyperlink w:anchor="_Toc65482861" w:history="1">
        <w:r w:rsidRPr="002573BC">
          <w:rPr>
            <w:rStyle w:val="Hyperlink"/>
          </w:rPr>
          <w:t>7</w:t>
        </w:r>
        <w:r>
          <w:rPr>
            <w:rFonts w:asciiTheme="minorHAnsi" w:eastAsiaTheme="minorEastAsia" w:hAnsiTheme="minorHAnsi" w:cstheme="minorBidi"/>
            <w:caps w:val="0"/>
            <w:sz w:val="22"/>
            <w:szCs w:val="22"/>
            <w:lang w:eastAsia="zh-CN"/>
          </w:rPr>
          <w:tab/>
        </w:r>
        <w:r w:rsidRPr="002573BC">
          <w:rPr>
            <w:rStyle w:val="Hyperlink"/>
          </w:rPr>
          <w:t>Code Systems in This Guide</w:t>
        </w:r>
        <w:r>
          <w:rPr>
            <w:webHidden/>
          </w:rPr>
          <w:tab/>
        </w:r>
        <w:r>
          <w:rPr>
            <w:webHidden/>
          </w:rPr>
          <w:fldChar w:fldCharType="begin"/>
        </w:r>
        <w:r>
          <w:rPr>
            <w:webHidden/>
          </w:rPr>
          <w:instrText xml:space="preserve"> PAGEREF _Toc65482861 \h </w:instrText>
        </w:r>
        <w:r>
          <w:rPr>
            <w:webHidden/>
          </w:rPr>
        </w:r>
        <w:r>
          <w:rPr>
            <w:webHidden/>
          </w:rPr>
          <w:fldChar w:fldCharType="separate"/>
        </w:r>
        <w:r>
          <w:rPr>
            <w:webHidden/>
          </w:rPr>
          <w:t>439</w:t>
        </w:r>
        <w:r>
          <w:rPr>
            <w:webHidden/>
          </w:rPr>
          <w:fldChar w:fldCharType="end"/>
        </w:r>
      </w:hyperlink>
    </w:p>
    <w:p w14:paraId="763E4572" w14:textId="35FE8D09" w:rsidR="00E45435" w:rsidRDefault="00E45435">
      <w:pPr>
        <w:pStyle w:val="TOC1"/>
        <w:rPr>
          <w:rFonts w:asciiTheme="minorHAnsi" w:eastAsiaTheme="minorEastAsia" w:hAnsiTheme="minorHAnsi" w:cstheme="minorBidi"/>
          <w:caps w:val="0"/>
          <w:sz w:val="22"/>
          <w:szCs w:val="22"/>
          <w:lang w:eastAsia="zh-CN"/>
        </w:rPr>
      </w:pPr>
      <w:hyperlink w:anchor="_Toc65482862" w:history="1">
        <w:r w:rsidRPr="002573BC">
          <w:rPr>
            <w:rStyle w:val="Hyperlink"/>
          </w:rPr>
          <w:t>8</w:t>
        </w:r>
        <w:r>
          <w:rPr>
            <w:rFonts w:asciiTheme="minorHAnsi" w:eastAsiaTheme="minorEastAsia" w:hAnsiTheme="minorHAnsi" w:cstheme="minorBidi"/>
            <w:caps w:val="0"/>
            <w:sz w:val="22"/>
            <w:szCs w:val="22"/>
            <w:lang w:eastAsia="zh-CN"/>
          </w:rPr>
          <w:tab/>
        </w:r>
        <w:r w:rsidRPr="002573BC">
          <w:rPr>
            <w:rStyle w:val="Hyperlink"/>
          </w:rPr>
          <w:t>Retired Templates</w:t>
        </w:r>
        <w:r>
          <w:rPr>
            <w:webHidden/>
          </w:rPr>
          <w:tab/>
        </w:r>
        <w:r>
          <w:rPr>
            <w:webHidden/>
          </w:rPr>
          <w:fldChar w:fldCharType="begin"/>
        </w:r>
        <w:r>
          <w:rPr>
            <w:webHidden/>
          </w:rPr>
          <w:instrText xml:space="preserve"> PAGEREF _Toc65482862 \h </w:instrText>
        </w:r>
        <w:r>
          <w:rPr>
            <w:webHidden/>
          </w:rPr>
        </w:r>
        <w:r>
          <w:rPr>
            <w:webHidden/>
          </w:rPr>
          <w:fldChar w:fldCharType="separate"/>
        </w:r>
        <w:r>
          <w:rPr>
            <w:webHidden/>
          </w:rPr>
          <w:t>440</w:t>
        </w:r>
        <w:r>
          <w:rPr>
            <w:webHidden/>
          </w:rPr>
          <w:fldChar w:fldCharType="end"/>
        </w:r>
      </w:hyperlink>
    </w:p>
    <w:p w14:paraId="4DFB2B09" w14:textId="0A102529" w:rsidR="00E45435" w:rsidRDefault="00E45435">
      <w:pPr>
        <w:pStyle w:val="TOC1"/>
        <w:rPr>
          <w:rFonts w:asciiTheme="minorHAnsi" w:eastAsiaTheme="minorEastAsia" w:hAnsiTheme="minorHAnsi" w:cstheme="minorBidi"/>
          <w:caps w:val="0"/>
          <w:sz w:val="22"/>
          <w:szCs w:val="22"/>
          <w:lang w:eastAsia="zh-CN"/>
        </w:rPr>
      </w:pPr>
      <w:hyperlink w:anchor="_Toc65482863" w:history="1">
        <w:r w:rsidRPr="002573BC">
          <w:rPr>
            <w:rStyle w:val="Hyperlink"/>
          </w:rPr>
          <w:t>9</w:t>
        </w:r>
        <w:r>
          <w:rPr>
            <w:rFonts w:asciiTheme="minorHAnsi" w:eastAsiaTheme="minorEastAsia" w:hAnsiTheme="minorHAnsi" w:cstheme="minorBidi"/>
            <w:caps w:val="0"/>
            <w:sz w:val="22"/>
            <w:szCs w:val="22"/>
            <w:lang w:eastAsia="zh-CN"/>
          </w:rPr>
          <w:tab/>
        </w:r>
        <w:r w:rsidRPr="002573BC">
          <w:rPr>
            <w:rStyle w:val="Hyperlink"/>
          </w:rPr>
          <w:t>Changes from Previous Version</w:t>
        </w:r>
        <w:r>
          <w:rPr>
            <w:webHidden/>
          </w:rPr>
          <w:tab/>
        </w:r>
        <w:r>
          <w:rPr>
            <w:webHidden/>
          </w:rPr>
          <w:fldChar w:fldCharType="begin"/>
        </w:r>
        <w:r>
          <w:rPr>
            <w:webHidden/>
          </w:rPr>
          <w:instrText xml:space="preserve"> PAGEREF _Toc65482863 \h </w:instrText>
        </w:r>
        <w:r>
          <w:rPr>
            <w:webHidden/>
          </w:rPr>
        </w:r>
        <w:r>
          <w:rPr>
            <w:webHidden/>
          </w:rPr>
          <w:fldChar w:fldCharType="separate"/>
        </w:r>
        <w:r>
          <w:rPr>
            <w:webHidden/>
          </w:rPr>
          <w:t>441</w:t>
        </w:r>
        <w:r>
          <w:rPr>
            <w:webHidden/>
          </w:rPr>
          <w:fldChar w:fldCharType="end"/>
        </w:r>
      </w:hyperlink>
    </w:p>
    <w:p w14:paraId="37AEE597" w14:textId="6B0A7107"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4" w:history="1">
        <w:r w:rsidRPr="002573BC">
          <w:rPr>
            <w:rStyle w:val="Hyperlink"/>
          </w:rPr>
          <w:t>9.1</w:t>
        </w:r>
        <w:r>
          <w:rPr>
            <w:rFonts w:asciiTheme="minorHAnsi" w:eastAsiaTheme="minorEastAsia" w:hAnsiTheme="minorHAnsi" w:cstheme="minorBidi"/>
            <w:sz w:val="22"/>
            <w:szCs w:val="22"/>
            <w:lang w:eastAsia="zh-CN"/>
          </w:rPr>
          <w:tab/>
        </w:r>
        <w:r w:rsidRPr="002573BC">
          <w:rPr>
            <w:rStyle w:val="Hyperlink"/>
          </w:rPr>
          <w:t>QDM Templates for CQL-Based HQMF Header (V5)</w:t>
        </w:r>
        <w:r>
          <w:rPr>
            <w:webHidden/>
          </w:rPr>
          <w:tab/>
        </w:r>
        <w:r>
          <w:rPr>
            <w:webHidden/>
          </w:rPr>
          <w:fldChar w:fldCharType="begin"/>
        </w:r>
        <w:r>
          <w:rPr>
            <w:webHidden/>
          </w:rPr>
          <w:instrText xml:space="preserve"> PAGEREF _Toc65482864 \h </w:instrText>
        </w:r>
        <w:r>
          <w:rPr>
            <w:webHidden/>
          </w:rPr>
        </w:r>
        <w:r>
          <w:rPr>
            <w:webHidden/>
          </w:rPr>
          <w:fldChar w:fldCharType="separate"/>
        </w:r>
        <w:r>
          <w:rPr>
            <w:webHidden/>
          </w:rPr>
          <w:t>441</w:t>
        </w:r>
        <w:r>
          <w:rPr>
            <w:webHidden/>
          </w:rPr>
          <w:fldChar w:fldCharType="end"/>
        </w:r>
      </w:hyperlink>
    </w:p>
    <w:p w14:paraId="4BAAAC38" w14:textId="4C473142"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5" w:history="1">
        <w:r w:rsidRPr="002573BC">
          <w:rPr>
            <w:rStyle w:val="Hyperlink"/>
          </w:rPr>
          <w:t>9.2</w:t>
        </w:r>
        <w:r>
          <w:rPr>
            <w:rFonts w:asciiTheme="minorHAnsi" w:eastAsiaTheme="minorEastAsia" w:hAnsiTheme="minorHAnsi" w:cstheme="minorBidi"/>
            <w:sz w:val="22"/>
            <w:szCs w:val="22"/>
            <w:lang w:eastAsia="zh-CN"/>
          </w:rPr>
          <w:tab/>
        </w:r>
        <w:r w:rsidRPr="002573BC">
          <w:rPr>
            <w:rStyle w:val="Hyperlink"/>
          </w:rPr>
          <w:t>Adverse Event (V4)</w:t>
        </w:r>
        <w:r>
          <w:rPr>
            <w:webHidden/>
          </w:rPr>
          <w:tab/>
        </w:r>
        <w:r>
          <w:rPr>
            <w:webHidden/>
          </w:rPr>
          <w:fldChar w:fldCharType="begin"/>
        </w:r>
        <w:r>
          <w:rPr>
            <w:webHidden/>
          </w:rPr>
          <w:instrText xml:space="preserve"> PAGEREF _Toc65482865 \h </w:instrText>
        </w:r>
        <w:r>
          <w:rPr>
            <w:webHidden/>
          </w:rPr>
        </w:r>
        <w:r>
          <w:rPr>
            <w:webHidden/>
          </w:rPr>
          <w:fldChar w:fldCharType="separate"/>
        </w:r>
        <w:r>
          <w:rPr>
            <w:webHidden/>
          </w:rPr>
          <w:t>442</w:t>
        </w:r>
        <w:r>
          <w:rPr>
            <w:webHidden/>
          </w:rPr>
          <w:fldChar w:fldCharType="end"/>
        </w:r>
      </w:hyperlink>
    </w:p>
    <w:p w14:paraId="6D9DBC6E" w14:textId="14A0589E"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6" w:history="1">
        <w:r w:rsidRPr="002573BC">
          <w:rPr>
            <w:rStyle w:val="Hyperlink"/>
          </w:rPr>
          <w:t>9.3</w:t>
        </w:r>
        <w:r>
          <w:rPr>
            <w:rFonts w:asciiTheme="minorHAnsi" w:eastAsiaTheme="minorEastAsia" w:hAnsiTheme="minorHAnsi" w:cstheme="minorBidi"/>
            <w:sz w:val="22"/>
            <w:szCs w:val="22"/>
            <w:lang w:eastAsia="zh-CN"/>
          </w:rPr>
          <w:tab/>
        </w:r>
        <w:r w:rsidRPr="002573BC">
          <w:rPr>
            <w:rStyle w:val="Hyperlink"/>
          </w:rPr>
          <w:t>Allergy Intolerance (V4)</w:t>
        </w:r>
        <w:r>
          <w:rPr>
            <w:webHidden/>
          </w:rPr>
          <w:tab/>
        </w:r>
        <w:r>
          <w:rPr>
            <w:webHidden/>
          </w:rPr>
          <w:fldChar w:fldCharType="begin"/>
        </w:r>
        <w:r>
          <w:rPr>
            <w:webHidden/>
          </w:rPr>
          <w:instrText xml:space="preserve"> PAGEREF _Toc65482866 \h </w:instrText>
        </w:r>
        <w:r>
          <w:rPr>
            <w:webHidden/>
          </w:rPr>
        </w:r>
        <w:r>
          <w:rPr>
            <w:webHidden/>
          </w:rPr>
          <w:fldChar w:fldCharType="separate"/>
        </w:r>
        <w:r>
          <w:rPr>
            <w:webHidden/>
          </w:rPr>
          <w:t>443</w:t>
        </w:r>
        <w:r>
          <w:rPr>
            <w:webHidden/>
          </w:rPr>
          <w:fldChar w:fldCharType="end"/>
        </w:r>
      </w:hyperlink>
    </w:p>
    <w:p w14:paraId="5752AADD" w14:textId="3227DDFC"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7" w:history="1">
        <w:r w:rsidRPr="002573BC">
          <w:rPr>
            <w:rStyle w:val="Hyperlink"/>
          </w:rPr>
          <w:t>9.4</w:t>
        </w:r>
        <w:r>
          <w:rPr>
            <w:rFonts w:asciiTheme="minorHAnsi" w:eastAsiaTheme="minorEastAsia" w:hAnsiTheme="minorHAnsi" w:cstheme="minorBidi"/>
            <w:sz w:val="22"/>
            <w:szCs w:val="22"/>
            <w:lang w:eastAsia="zh-CN"/>
          </w:rPr>
          <w:tab/>
        </w:r>
        <w:r w:rsidRPr="002573BC">
          <w:rPr>
            <w:rStyle w:val="Hyperlink"/>
          </w:rPr>
          <w:t>Assessment, Order (V4)</w:t>
        </w:r>
        <w:r>
          <w:rPr>
            <w:webHidden/>
          </w:rPr>
          <w:tab/>
        </w:r>
        <w:r>
          <w:rPr>
            <w:webHidden/>
          </w:rPr>
          <w:fldChar w:fldCharType="begin"/>
        </w:r>
        <w:r>
          <w:rPr>
            <w:webHidden/>
          </w:rPr>
          <w:instrText xml:space="preserve"> PAGEREF _Toc65482867 \h </w:instrText>
        </w:r>
        <w:r>
          <w:rPr>
            <w:webHidden/>
          </w:rPr>
        </w:r>
        <w:r>
          <w:rPr>
            <w:webHidden/>
          </w:rPr>
          <w:fldChar w:fldCharType="separate"/>
        </w:r>
        <w:r>
          <w:rPr>
            <w:webHidden/>
          </w:rPr>
          <w:t>444</w:t>
        </w:r>
        <w:r>
          <w:rPr>
            <w:webHidden/>
          </w:rPr>
          <w:fldChar w:fldCharType="end"/>
        </w:r>
      </w:hyperlink>
    </w:p>
    <w:p w14:paraId="1971D780" w14:textId="0951B72D"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8" w:history="1">
        <w:r w:rsidRPr="002573BC">
          <w:rPr>
            <w:rStyle w:val="Hyperlink"/>
          </w:rPr>
          <w:t>9.5</w:t>
        </w:r>
        <w:r>
          <w:rPr>
            <w:rFonts w:asciiTheme="minorHAnsi" w:eastAsiaTheme="minorEastAsia" w:hAnsiTheme="minorHAnsi" w:cstheme="minorBidi"/>
            <w:sz w:val="22"/>
            <w:szCs w:val="22"/>
            <w:lang w:eastAsia="zh-CN"/>
          </w:rPr>
          <w:tab/>
        </w:r>
        <w:r w:rsidRPr="002573BC">
          <w:rPr>
            <w:rStyle w:val="Hyperlink"/>
          </w:rPr>
          <w:t>Assessment, Performed (V4)</w:t>
        </w:r>
        <w:r>
          <w:rPr>
            <w:webHidden/>
          </w:rPr>
          <w:tab/>
        </w:r>
        <w:r>
          <w:rPr>
            <w:webHidden/>
          </w:rPr>
          <w:fldChar w:fldCharType="begin"/>
        </w:r>
        <w:r>
          <w:rPr>
            <w:webHidden/>
          </w:rPr>
          <w:instrText xml:space="preserve"> PAGEREF _Toc65482868 \h </w:instrText>
        </w:r>
        <w:r>
          <w:rPr>
            <w:webHidden/>
          </w:rPr>
        </w:r>
        <w:r>
          <w:rPr>
            <w:webHidden/>
          </w:rPr>
          <w:fldChar w:fldCharType="separate"/>
        </w:r>
        <w:r>
          <w:rPr>
            <w:webHidden/>
          </w:rPr>
          <w:t>446</w:t>
        </w:r>
        <w:r>
          <w:rPr>
            <w:webHidden/>
          </w:rPr>
          <w:fldChar w:fldCharType="end"/>
        </w:r>
      </w:hyperlink>
    </w:p>
    <w:p w14:paraId="3F64FC9A" w14:textId="48917D30" w:rsidR="00E45435" w:rsidRDefault="00E45435">
      <w:pPr>
        <w:pStyle w:val="TOC2"/>
        <w:tabs>
          <w:tab w:val="left" w:pos="806"/>
        </w:tabs>
        <w:rPr>
          <w:rFonts w:asciiTheme="minorHAnsi" w:eastAsiaTheme="minorEastAsia" w:hAnsiTheme="minorHAnsi" w:cstheme="minorBidi"/>
          <w:sz w:val="22"/>
          <w:szCs w:val="22"/>
          <w:lang w:eastAsia="zh-CN"/>
        </w:rPr>
      </w:pPr>
      <w:hyperlink w:anchor="_Toc65482869" w:history="1">
        <w:r w:rsidRPr="002573BC">
          <w:rPr>
            <w:rStyle w:val="Hyperlink"/>
          </w:rPr>
          <w:t>9.6</w:t>
        </w:r>
        <w:r>
          <w:rPr>
            <w:rFonts w:asciiTheme="minorHAnsi" w:eastAsiaTheme="minorEastAsia" w:hAnsiTheme="minorHAnsi" w:cstheme="minorBidi"/>
            <w:sz w:val="22"/>
            <w:szCs w:val="22"/>
            <w:lang w:eastAsia="zh-CN"/>
          </w:rPr>
          <w:tab/>
        </w:r>
        <w:r w:rsidRPr="002573BC">
          <w:rPr>
            <w:rStyle w:val="Hyperlink"/>
          </w:rPr>
          <w:t>Assessment, Recommended (V4)</w:t>
        </w:r>
        <w:r>
          <w:rPr>
            <w:webHidden/>
          </w:rPr>
          <w:tab/>
        </w:r>
        <w:r>
          <w:rPr>
            <w:webHidden/>
          </w:rPr>
          <w:fldChar w:fldCharType="begin"/>
        </w:r>
        <w:r>
          <w:rPr>
            <w:webHidden/>
          </w:rPr>
          <w:instrText xml:space="preserve"> PAGEREF _Toc65482869 \h </w:instrText>
        </w:r>
        <w:r>
          <w:rPr>
            <w:webHidden/>
          </w:rPr>
        </w:r>
        <w:r>
          <w:rPr>
            <w:webHidden/>
          </w:rPr>
          <w:fldChar w:fldCharType="separate"/>
        </w:r>
        <w:r>
          <w:rPr>
            <w:webHidden/>
          </w:rPr>
          <w:t>448</w:t>
        </w:r>
        <w:r>
          <w:rPr>
            <w:webHidden/>
          </w:rPr>
          <w:fldChar w:fldCharType="end"/>
        </w:r>
      </w:hyperlink>
    </w:p>
    <w:p w14:paraId="203B7524" w14:textId="092B0F38" w:rsidR="00E45435" w:rsidRDefault="00E45435">
      <w:pPr>
        <w:pStyle w:val="TOC2"/>
        <w:tabs>
          <w:tab w:val="left" w:pos="806"/>
        </w:tabs>
        <w:rPr>
          <w:rFonts w:asciiTheme="minorHAnsi" w:eastAsiaTheme="minorEastAsia" w:hAnsiTheme="minorHAnsi" w:cstheme="minorBidi"/>
          <w:sz w:val="22"/>
          <w:szCs w:val="22"/>
          <w:lang w:eastAsia="zh-CN"/>
        </w:rPr>
      </w:pPr>
      <w:hyperlink w:anchor="_Toc65482870" w:history="1">
        <w:r w:rsidRPr="002573BC">
          <w:rPr>
            <w:rStyle w:val="Hyperlink"/>
          </w:rPr>
          <w:t>9.7</w:t>
        </w:r>
        <w:r>
          <w:rPr>
            <w:rFonts w:asciiTheme="minorHAnsi" w:eastAsiaTheme="minorEastAsia" w:hAnsiTheme="minorHAnsi" w:cstheme="minorBidi"/>
            <w:sz w:val="22"/>
            <w:szCs w:val="22"/>
            <w:lang w:eastAsia="zh-CN"/>
          </w:rPr>
          <w:tab/>
        </w:r>
        <w:r w:rsidRPr="002573BC">
          <w:rPr>
            <w:rStyle w:val="Hyperlink"/>
          </w:rPr>
          <w:t>Care Goal (V4)</w:t>
        </w:r>
        <w:r>
          <w:rPr>
            <w:webHidden/>
          </w:rPr>
          <w:tab/>
        </w:r>
        <w:r>
          <w:rPr>
            <w:webHidden/>
          </w:rPr>
          <w:fldChar w:fldCharType="begin"/>
        </w:r>
        <w:r>
          <w:rPr>
            <w:webHidden/>
          </w:rPr>
          <w:instrText xml:space="preserve"> PAGEREF _Toc65482870 \h </w:instrText>
        </w:r>
        <w:r>
          <w:rPr>
            <w:webHidden/>
          </w:rPr>
        </w:r>
        <w:r>
          <w:rPr>
            <w:webHidden/>
          </w:rPr>
          <w:fldChar w:fldCharType="separate"/>
        </w:r>
        <w:r>
          <w:rPr>
            <w:webHidden/>
          </w:rPr>
          <w:t>450</w:t>
        </w:r>
        <w:r>
          <w:rPr>
            <w:webHidden/>
          </w:rPr>
          <w:fldChar w:fldCharType="end"/>
        </w:r>
      </w:hyperlink>
    </w:p>
    <w:p w14:paraId="2409ADB6" w14:textId="53DAB079" w:rsidR="00E45435" w:rsidRDefault="00E45435">
      <w:pPr>
        <w:pStyle w:val="TOC2"/>
        <w:tabs>
          <w:tab w:val="left" w:pos="806"/>
        </w:tabs>
        <w:rPr>
          <w:rFonts w:asciiTheme="minorHAnsi" w:eastAsiaTheme="minorEastAsia" w:hAnsiTheme="minorHAnsi" w:cstheme="minorBidi"/>
          <w:sz w:val="22"/>
          <w:szCs w:val="22"/>
          <w:lang w:eastAsia="zh-CN"/>
        </w:rPr>
      </w:pPr>
      <w:hyperlink w:anchor="_Toc65482871" w:history="1">
        <w:r w:rsidRPr="002573BC">
          <w:rPr>
            <w:rStyle w:val="Hyperlink"/>
          </w:rPr>
          <w:t>9.8</w:t>
        </w:r>
        <w:r>
          <w:rPr>
            <w:rFonts w:asciiTheme="minorHAnsi" w:eastAsiaTheme="minorEastAsia" w:hAnsiTheme="minorHAnsi" w:cstheme="minorBidi"/>
            <w:sz w:val="22"/>
            <w:szCs w:val="22"/>
            <w:lang w:eastAsia="zh-CN"/>
          </w:rPr>
          <w:tab/>
        </w:r>
        <w:r w:rsidRPr="002573BC">
          <w:rPr>
            <w:rStyle w:val="Hyperlink"/>
          </w:rPr>
          <w:t>Communication, Performed (V3)</w:t>
        </w:r>
        <w:r>
          <w:rPr>
            <w:webHidden/>
          </w:rPr>
          <w:tab/>
        </w:r>
        <w:r>
          <w:rPr>
            <w:webHidden/>
          </w:rPr>
          <w:fldChar w:fldCharType="begin"/>
        </w:r>
        <w:r>
          <w:rPr>
            <w:webHidden/>
          </w:rPr>
          <w:instrText xml:space="preserve"> PAGEREF _Toc65482871 \h </w:instrText>
        </w:r>
        <w:r>
          <w:rPr>
            <w:webHidden/>
          </w:rPr>
        </w:r>
        <w:r>
          <w:rPr>
            <w:webHidden/>
          </w:rPr>
          <w:fldChar w:fldCharType="separate"/>
        </w:r>
        <w:r>
          <w:rPr>
            <w:webHidden/>
          </w:rPr>
          <w:t>452</w:t>
        </w:r>
        <w:r>
          <w:rPr>
            <w:webHidden/>
          </w:rPr>
          <w:fldChar w:fldCharType="end"/>
        </w:r>
      </w:hyperlink>
    </w:p>
    <w:p w14:paraId="2259EB79" w14:textId="09062A88" w:rsidR="00E45435" w:rsidRDefault="00E45435">
      <w:pPr>
        <w:pStyle w:val="TOC2"/>
        <w:tabs>
          <w:tab w:val="left" w:pos="806"/>
        </w:tabs>
        <w:rPr>
          <w:rFonts w:asciiTheme="minorHAnsi" w:eastAsiaTheme="minorEastAsia" w:hAnsiTheme="minorHAnsi" w:cstheme="minorBidi"/>
          <w:sz w:val="22"/>
          <w:szCs w:val="22"/>
          <w:lang w:eastAsia="zh-CN"/>
        </w:rPr>
      </w:pPr>
      <w:hyperlink w:anchor="_Toc65482872" w:history="1">
        <w:r w:rsidRPr="002573BC">
          <w:rPr>
            <w:rStyle w:val="Hyperlink"/>
          </w:rPr>
          <w:t>9.9</w:t>
        </w:r>
        <w:r>
          <w:rPr>
            <w:rFonts w:asciiTheme="minorHAnsi" w:eastAsiaTheme="minorEastAsia" w:hAnsiTheme="minorHAnsi" w:cstheme="minorBidi"/>
            <w:sz w:val="22"/>
            <w:szCs w:val="22"/>
            <w:lang w:eastAsia="zh-CN"/>
          </w:rPr>
          <w:tab/>
        </w:r>
        <w:r w:rsidRPr="002573BC">
          <w:rPr>
            <w:rStyle w:val="Hyperlink"/>
          </w:rPr>
          <w:t>Device, Applied (RETIRED)</w:t>
        </w:r>
        <w:r>
          <w:rPr>
            <w:webHidden/>
          </w:rPr>
          <w:tab/>
        </w:r>
        <w:r>
          <w:rPr>
            <w:webHidden/>
          </w:rPr>
          <w:fldChar w:fldCharType="begin"/>
        </w:r>
        <w:r>
          <w:rPr>
            <w:webHidden/>
          </w:rPr>
          <w:instrText xml:space="preserve"> PAGEREF _Toc65482872 \h </w:instrText>
        </w:r>
        <w:r>
          <w:rPr>
            <w:webHidden/>
          </w:rPr>
        </w:r>
        <w:r>
          <w:rPr>
            <w:webHidden/>
          </w:rPr>
          <w:fldChar w:fldCharType="separate"/>
        </w:r>
        <w:r>
          <w:rPr>
            <w:webHidden/>
          </w:rPr>
          <w:t>454</w:t>
        </w:r>
        <w:r>
          <w:rPr>
            <w:webHidden/>
          </w:rPr>
          <w:fldChar w:fldCharType="end"/>
        </w:r>
      </w:hyperlink>
    </w:p>
    <w:p w14:paraId="6EAB37F4" w14:textId="62DCCD3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3" w:history="1">
        <w:r w:rsidRPr="002573BC">
          <w:rPr>
            <w:rStyle w:val="Hyperlink"/>
          </w:rPr>
          <w:t>9.10</w:t>
        </w:r>
        <w:r>
          <w:rPr>
            <w:rFonts w:asciiTheme="minorHAnsi" w:eastAsiaTheme="minorEastAsia" w:hAnsiTheme="minorHAnsi" w:cstheme="minorBidi"/>
            <w:sz w:val="22"/>
            <w:szCs w:val="22"/>
            <w:lang w:eastAsia="zh-CN"/>
          </w:rPr>
          <w:tab/>
        </w:r>
        <w:r w:rsidRPr="002573BC">
          <w:rPr>
            <w:rStyle w:val="Hyperlink"/>
          </w:rPr>
          <w:t>Device, Order (V3)</w:t>
        </w:r>
        <w:r>
          <w:rPr>
            <w:webHidden/>
          </w:rPr>
          <w:tab/>
        </w:r>
        <w:r>
          <w:rPr>
            <w:webHidden/>
          </w:rPr>
          <w:fldChar w:fldCharType="begin"/>
        </w:r>
        <w:r>
          <w:rPr>
            <w:webHidden/>
          </w:rPr>
          <w:instrText xml:space="preserve"> PAGEREF _Toc65482873 \h </w:instrText>
        </w:r>
        <w:r>
          <w:rPr>
            <w:webHidden/>
          </w:rPr>
        </w:r>
        <w:r>
          <w:rPr>
            <w:webHidden/>
          </w:rPr>
          <w:fldChar w:fldCharType="separate"/>
        </w:r>
        <w:r>
          <w:rPr>
            <w:webHidden/>
          </w:rPr>
          <w:t>455</w:t>
        </w:r>
        <w:r>
          <w:rPr>
            <w:webHidden/>
          </w:rPr>
          <w:fldChar w:fldCharType="end"/>
        </w:r>
      </w:hyperlink>
    </w:p>
    <w:p w14:paraId="398E71EB" w14:textId="4149F298"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4" w:history="1">
        <w:r w:rsidRPr="002573BC">
          <w:rPr>
            <w:rStyle w:val="Hyperlink"/>
          </w:rPr>
          <w:t>9.11</w:t>
        </w:r>
        <w:r>
          <w:rPr>
            <w:rFonts w:asciiTheme="minorHAnsi" w:eastAsiaTheme="minorEastAsia" w:hAnsiTheme="minorHAnsi" w:cstheme="minorBidi"/>
            <w:sz w:val="22"/>
            <w:szCs w:val="22"/>
            <w:lang w:eastAsia="zh-CN"/>
          </w:rPr>
          <w:tab/>
        </w:r>
        <w:r w:rsidRPr="002573BC">
          <w:rPr>
            <w:rStyle w:val="Hyperlink"/>
          </w:rPr>
          <w:t>Device, Recommended (V3)</w:t>
        </w:r>
        <w:r>
          <w:rPr>
            <w:webHidden/>
          </w:rPr>
          <w:tab/>
        </w:r>
        <w:r>
          <w:rPr>
            <w:webHidden/>
          </w:rPr>
          <w:fldChar w:fldCharType="begin"/>
        </w:r>
        <w:r>
          <w:rPr>
            <w:webHidden/>
          </w:rPr>
          <w:instrText xml:space="preserve"> PAGEREF _Toc65482874 \h </w:instrText>
        </w:r>
        <w:r>
          <w:rPr>
            <w:webHidden/>
          </w:rPr>
        </w:r>
        <w:r>
          <w:rPr>
            <w:webHidden/>
          </w:rPr>
          <w:fldChar w:fldCharType="separate"/>
        </w:r>
        <w:r>
          <w:rPr>
            <w:webHidden/>
          </w:rPr>
          <w:t>457</w:t>
        </w:r>
        <w:r>
          <w:rPr>
            <w:webHidden/>
          </w:rPr>
          <w:fldChar w:fldCharType="end"/>
        </w:r>
      </w:hyperlink>
    </w:p>
    <w:p w14:paraId="28B51BF7" w14:textId="5A919569"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5" w:history="1">
        <w:r w:rsidRPr="002573BC">
          <w:rPr>
            <w:rStyle w:val="Hyperlink"/>
          </w:rPr>
          <w:t>9.12</w:t>
        </w:r>
        <w:r>
          <w:rPr>
            <w:rFonts w:asciiTheme="minorHAnsi" w:eastAsiaTheme="minorEastAsia" w:hAnsiTheme="minorHAnsi" w:cstheme="minorBidi"/>
            <w:sz w:val="22"/>
            <w:szCs w:val="22"/>
            <w:lang w:eastAsia="zh-CN"/>
          </w:rPr>
          <w:tab/>
        </w:r>
        <w:r w:rsidRPr="002573BC">
          <w:rPr>
            <w:rStyle w:val="Hyperlink"/>
          </w:rPr>
          <w:t>Diagnosis (V4)</w:t>
        </w:r>
        <w:r>
          <w:rPr>
            <w:webHidden/>
          </w:rPr>
          <w:tab/>
        </w:r>
        <w:r>
          <w:rPr>
            <w:webHidden/>
          </w:rPr>
          <w:fldChar w:fldCharType="begin"/>
        </w:r>
        <w:r>
          <w:rPr>
            <w:webHidden/>
          </w:rPr>
          <w:instrText xml:space="preserve"> PAGEREF _Toc65482875 \h </w:instrText>
        </w:r>
        <w:r>
          <w:rPr>
            <w:webHidden/>
          </w:rPr>
        </w:r>
        <w:r>
          <w:rPr>
            <w:webHidden/>
          </w:rPr>
          <w:fldChar w:fldCharType="separate"/>
        </w:r>
        <w:r>
          <w:rPr>
            <w:webHidden/>
          </w:rPr>
          <w:t>459</w:t>
        </w:r>
        <w:r>
          <w:rPr>
            <w:webHidden/>
          </w:rPr>
          <w:fldChar w:fldCharType="end"/>
        </w:r>
      </w:hyperlink>
    </w:p>
    <w:p w14:paraId="46FE932B" w14:textId="6E16EFC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6" w:history="1">
        <w:r w:rsidRPr="002573BC">
          <w:rPr>
            <w:rStyle w:val="Hyperlink"/>
          </w:rPr>
          <w:t>9.13</w:t>
        </w:r>
        <w:r>
          <w:rPr>
            <w:rFonts w:asciiTheme="minorHAnsi" w:eastAsiaTheme="minorEastAsia" w:hAnsiTheme="minorHAnsi" w:cstheme="minorBidi"/>
            <w:sz w:val="22"/>
            <w:szCs w:val="22"/>
            <w:lang w:eastAsia="zh-CN"/>
          </w:rPr>
          <w:tab/>
        </w:r>
        <w:r w:rsidRPr="002573BC">
          <w:rPr>
            <w:rStyle w:val="Hyperlink"/>
          </w:rPr>
          <w:t>Diagnostic Study, Order (V5)</w:t>
        </w:r>
        <w:r>
          <w:rPr>
            <w:webHidden/>
          </w:rPr>
          <w:tab/>
        </w:r>
        <w:r>
          <w:rPr>
            <w:webHidden/>
          </w:rPr>
          <w:fldChar w:fldCharType="begin"/>
        </w:r>
        <w:r>
          <w:rPr>
            <w:webHidden/>
          </w:rPr>
          <w:instrText xml:space="preserve"> PAGEREF _Toc65482876 \h </w:instrText>
        </w:r>
        <w:r>
          <w:rPr>
            <w:webHidden/>
          </w:rPr>
        </w:r>
        <w:r>
          <w:rPr>
            <w:webHidden/>
          </w:rPr>
          <w:fldChar w:fldCharType="separate"/>
        </w:r>
        <w:r>
          <w:rPr>
            <w:webHidden/>
          </w:rPr>
          <w:t>460</w:t>
        </w:r>
        <w:r>
          <w:rPr>
            <w:webHidden/>
          </w:rPr>
          <w:fldChar w:fldCharType="end"/>
        </w:r>
      </w:hyperlink>
    </w:p>
    <w:p w14:paraId="2F60BA8E" w14:textId="0260E00A"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7" w:history="1">
        <w:r w:rsidRPr="002573BC">
          <w:rPr>
            <w:rStyle w:val="Hyperlink"/>
          </w:rPr>
          <w:t>9.14</w:t>
        </w:r>
        <w:r>
          <w:rPr>
            <w:rFonts w:asciiTheme="minorHAnsi" w:eastAsiaTheme="minorEastAsia" w:hAnsiTheme="minorHAnsi" w:cstheme="minorBidi"/>
            <w:sz w:val="22"/>
            <w:szCs w:val="22"/>
            <w:lang w:eastAsia="zh-CN"/>
          </w:rPr>
          <w:tab/>
        </w:r>
        <w:r w:rsidRPr="002573BC">
          <w:rPr>
            <w:rStyle w:val="Hyperlink"/>
          </w:rPr>
          <w:t>Diagnostic Study, Performed (V4)</w:t>
        </w:r>
        <w:r>
          <w:rPr>
            <w:webHidden/>
          </w:rPr>
          <w:tab/>
        </w:r>
        <w:r>
          <w:rPr>
            <w:webHidden/>
          </w:rPr>
          <w:fldChar w:fldCharType="begin"/>
        </w:r>
        <w:r>
          <w:rPr>
            <w:webHidden/>
          </w:rPr>
          <w:instrText xml:space="preserve"> PAGEREF _Toc65482877 \h </w:instrText>
        </w:r>
        <w:r>
          <w:rPr>
            <w:webHidden/>
          </w:rPr>
        </w:r>
        <w:r>
          <w:rPr>
            <w:webHidden/>
          </w:rPr>
          <w:fldChar w:fldCharType="separate"/>
        </w:r>
        <w:r>
          <w:rPr>
            <w:webHidden/>
          </w:rPr>
          <w:t>462</w:t>
        </w:r>
        <w:r>
          <w:rPr>
            <w:webHidden/>
          </w:rPr>
          <w:fldChar w:fldCharType="end"/>
        </w:r>
      </w:hyperlink>
    </w:p>
    <w:p w14:paraId="2CE19C93" w14:textId="33BAD25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8" w:history="1">
        <w:r w:rsidRPr="002573BC">
          <w:rPr>
            <w:rStyle w:val="Hyperlink"/>
          </w:rPr>
          <w:t>9.15</w:t>
        </w:r>
        <w:r>
          <w:rPr>
            <w:rFonts w:asciiTheme="minorHAnsi" w:eastAsiaTheme="minorEastAsia" w:hAnsiTheme="minorHAnsi" w:cstheme="minorBidi"/>
            <w:sz w:val="22"/>
            <w:szCs w:val="22"/>
            <w:lang w:eastAsia="zh-CN"/>
          </w:rPr>
          <w:tab/>
        </w:r>
        <w:r w:rsidRPr="002573BC">
          <w:rPr>
            <w:rStyle w:val="Hyperlink"/>
          </w:rPr>
          <w:t>Diagnostic Study, Recommended (V5)</w:t>
        </w:r>
        <w:r>
          <w:rPr>
            <w:webHidden/>
          </w:rPr>
          <w:tab/>
        </w:r>
        <w:r>
          <w:rPr>
            <w:webHidden/>
          </w:rPr>
          <w:fldChar w:fldCharType="begin"/>
        </w:r>
        <w:r>
          <w:rPr>
            <w:webHidden/>
          </w:rPr>
          <w:instrText xml:space="preserve"> PAGEREF _Toc65482878 \h </w:instrText>
        </w:r>
        <w:r>
          <w:rPr>
            <w:webHidden/>
          </w:rPr>
        </w:r>
        <w:r>
          <w:rPr>
            <w:webHidden/>
          </w:rPr>
          <w:fldChar w:fldCharType="separate"/>
        </w:r>
        <w:r>
          <w:rPr>
            <w:webHidden/>
          </w:rPr>
          <w:t>464</w:t>
        </w:r>
        <w:r>
          <w:rPr>
            <w:webHidden/>
          </w:rPr>
          <w:fldChar w:fldCharType="end"/>
        </w:r>
      </w:hyperlink>
    </w:p>
    <w:p w14:paraId="664075B6" w14:textId="5D2C521E"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79" w:history="1">
        <w:r w:rsidRPr="002573BC">
          <w:rPr>
            <w:rStyle w:val="Hyperlink"/>
          </w:rPr>
          <w:t>9.16</w:t>
        </w:r>
        <w:r>
          <w:rPr>
            <w:rFonts w:asciiTheme="minorHAnsi" w:eastAsiaTheme="minorEastAsia" w:hAnsiTheme="minorHAnsi" w:cstheme="minorBidi"/>
            <w:sz w:val="22"/>
            <w:szCs w:val="22"/>
            <w:lang w:eastAsia="zh-CN"/>
          </w:rPr>
          <w:tab/>
        </w:r>
        <w:r w:rsidRPr="002573BC">
          <w:rPr>
            <w:rStyle w:val="Hyperlink"/>
          </w:rPr>
          <w:t>Encounter, Order (V3)</w:t>
        </w:r>
        <w:r>
          <w:rPr>
            <w:webHidden/>
          </w:rPr>
          <w:tab/>
        </w:r>
        <w:r>
          <w:rPr>
            <w:webHidden/>
          </w:rPr>
          <w:fldChar w:fldCharType="begin"/>
        </w:r>
        <w:r>
          <w:rPr>
            <w:webHidden/>
          </w:rPr>
          <w:instrText xml:space="preserve"> PAGEREF _Toc65482879 \h </w:instrText>
        </w:r>
        <w:r>
          <w:rPr>
            <w:webHidden/>
          </w:rPr>
        </w:r>
        <w:r>
          <w:rPr>
            <w:webHidden/>
          </w:rPr>
          <w:fldChar w:fldCharType="separate"/>
        </w:r>
        <w:r>
          <w:rPr>
            <w:webHidden/>
          </w:rPr>
          <w:t>466</w:t>
        </w:r>
        <w:r>
          <w:rPr>
            <w:webHidden/>
          </w:rPr>
          <w:fldChar w:fldCharType="end"/>
        </w:r>
      </w:hyperlink>
    </w:p>
    <w:p w14:paraId="51F0BDCE" w14:textId="315AEF28"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0" w:history="1">
        <w:r w:rsidRPr="002573BC">
          <w:rPr>
            <w:rStyle w:val="Hyperlink"/>
          </w:rPr>
          <w:t>9.17</w:t>
        </w:r>
        <w:r>
          <w:rPr>
            <w:rFonts w:asciiTheme="minorHAnsi" w:eastAsiaTheme="minorEastAsia" w:hAnsiTheme="minorHAnsi" w:cstheme="minorBidi"/>
            <w:sz w:val="22"/>
            <w:szCs w:val="22"/>
            <w:lang w:eastAsia="zh-CN"/>
          </w:rPr>
          <w:tab/>
        </w:r>
        <w:r w:rsidRPr="002573BC">
          <w:rPr>
            <w:rStyle w:val="Hyperlink"/>
          </w:rPr>
          <w:t>Encounter, Performed (V4)</w:t>
        </w:r>
        <w:r>
          <w:rPr>
            <w:webHidden/>
          </w:rPr>
          <w:tab/>
        </w:r>
        <w:r>
          <w:rPr>
            <w:webHidden/>
          </w:rPr>
          <w:fldChar w:fldCharType="begin"/>
        </w:r>
        <w:r>
          <w:rPr>
            <w:webHidden/>
          </w:rPr>
          <w:instrText xml:space="preserve"> PAGEREF _Toc65482880 \h </w:instrText>
        </w:r>
        <w:r>
          <w:rPr>
            <w:webHidden/>
          </w:rPr>
        </w:r>
        <w:r>
          <w:rPr>
            <w:webHidden/>
          </w:rPr>
          <w:fldChar w:fldCharType="separate"/>
        </w:r>
        <w:r>
          <w:rPr>
            <w:webHidden/>
          </w:rPr>
          <w:t>467</w:t>
        </w:r>
        <w:r>
          <w:rPr>
            <w:webHidden/>
          </w:rPr>
          <w:fldChar w:fldCharType="end"/>
        </w:r>
      </w:hyperlink>
    </w:p>
    <w:p w14:paraId="1BAE56E3" w14:textId="43A7A8FB"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1" w:history="1">
        <w:r w:rsidRPr="002573BC">
          <w:rPr>
            <w:rStyle w:val="Hyperlink"/>
          </w:rPr>
          <w:t>9.18</w:t>
        </w:r>
        <w:r>
          <w:rPr>
            <w:rFonts w:asciiTheme="minorHAnsi" w:eastAsiaTheme="minorEastAsia" w:hAnsiTheme="minorHAnsi" w:cstheme="minorBidi"/>
            <w:sz w:val="22"/>
            <w:szCs w:val="22"/>
            <w:lang w:eastAsia="zh-CN"/>
          </w:rPr>
          <w:tab/>
        </w:r>
        <w:r w:rsidRPr="002573BC">
          <w:rPr>
            <w:rStyle w:val="Hyperlink"/>
          </w:rPr>
          <w:t>Encounter, Recommended (V3)</w:t>
        </w:r>
        <w:r>
          <w:rPr>
            <w:webHidden/>
          </w:rPr>
          <w:tab/>
        </w:r>
        <w:r>
          <w:rPr>
            <w:webHidden/>
          </w:rPr>
          <w:fldChar w:fldCharType="begin"/>
        </w:r>
        <w:r>
          <w:rPr>
            <w:webHidden/>
          </w:rPr>
          <w:instrText xml:space="preserve"> PAGEREF _Toc65482881 \h </w:instrText>
        </w:r>
        <w:r>
          <w:rPr>
            <w:webHidden/>
          </w:rPr>
        </w:r>
        <w:r>
          <w:rPr>
            <w:webHidden/>
          </w:rPr>
          <w:fldChar w:fldCharType="separate"/>
        </w:r>
        <w:r>
          <w:rPr>
            <w:webHidden/>
          </w:rPr>
          <w:t>469</w:t>
        </w:r>
        <w:r>
          <w:rPr>
            <w:webHidden/>
          </w:rPr>
          <w:fldChar w:fldCharType="end"/>
        </w:r>
      </w:hyperlink>
    </w:p>
    <w:p w14:paraId="0A480E25" w14:textId="4EE7801F"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2" w:history="1">
        <w:r w:rsidRPr="002573BC">
          <w:rPr>
            <w:rStyle w:val="Hyperlink"/>
          </w:rPr>
          <w:t>9.19</w:t>
        </w:r>
        <w:r>
          <w:rPr>
            <w:rFonts w:asciiTheme="minorHAnsi" w:eastAsiaTheme="minorEastAsia" w:hAnsiTheme="minorHAnsi" w:cstheme="minorBidi"/>
            <w:sz w:val="22"/>
            <w:szCs w:val="22"/>
            <w:lang w:eastAsia="zh-CN"/>
          </w:rPr>
          <w:tab/>
        </w:r>
        <w:r w:rsidRPr="002573BC">
          <w:rPr>
            <w:rStyle w:val="Hyperlink"/>
          </w:rPr>
          <w:t>Entity - Care Partner (V2)</w:t>
        </w:r>
        <w:r>
          <w:rPr>
            <w:webHidden/>
          </w:rPr>
          <w:tab/>
        </w:r>
        <w:r>
          <w:rPr>
            <w:webHidden/>
          </w:rPr>
          <w:fldChar w:fldCharType="begin"/>
        </w:r>
        <w:r>
          <w:rPr>
            <w:webHidden/>
          </w:rPr>
          <w:instrText xml:space="preserve"> PAGEREF _Toc65482882 \h </w:instrText>
        </w:r>
        <w:r>
          <w:rPr>
            <w:webHidden/>
          </w:rPr>
        </w:r>
        <w:r>
          <w:rPr>
            <w:webHidden/>
          </w:rPr>
          <w:fldChar w:fldCharType="separate"/>
        </w:r>
        <w:r>
          <w:rPr>
            <w:webHidden/>
          </w:rPr>
          <w:t>470</w:t>
        </w:r>
        <w:r>
          <w:rPr>
            <w:webHidden/>
          </w:rPr>
          <w:fldChar w:fldCharType="end"/>
        </w:r>
      </w:hyperlink>
    </w:p>
    <w:p w14:paraId="09536674" w14:textId="1C12A87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3" w:history="1">
        <w:r w:rsidRPr="002573BC">
          <w:rPr>
            <w:rStyle w:val="Hyperlink"/>
          </w:rPr>
          <w:t>9.20</w:t>
        </w:r>
        <w:r>
          <w:rPr>
            <w:rFonts w:asciiTheme="minorHAnsi" w:eastAsiaTheme="minorEastAsia" w:hAnsiTheme="minorHAnsi" w:cstheme="minorBidi"/>
            <w:sz w:val="22"/>
            <w:szCs w:val="22"/>
            <w:lang w:eastAsia="zh-CN"/>
          </w:rPr>
          <w:tab/>
        </w:r>
        <w:r w:rsidRPr="002573BC">
          <w:rPr>
            <w:rStyle w:val="Hyperlink"/>
          </w:rPr>
          <w:t>Entity - Organization (V2)</w:t>
        </w:r>
        <w:r>
          <w:rPr>
            <w:webHidden/>
          </w:rPr>
          <w:tab/>
        </w:r>
        <w:r>
          <w:rPr>
            <w:webHidden/>
          </w:rPr>
          <w:fldChar w:fldCharType="begin"/>
        </w:r>
        <w:r>
          <w:rPr>
            <w:webHidden/>
          </w:rPr>
          <w:instrText xml:space="preserve"> PAGEREF _Toc65482883 \h </w:instrText>
        </w:r>
        <w:r>
          <w:rPr>
            <w:webHidden/>
          </w:rPr>
        </w:r>
        <w:r>
          <w:rPr>
            <w:webHidden/>
          </w:rPr>
          <w:fldChar w:fldCharType="separate"/>
        </w:r>
        <w:r>
          <w:rPr>
            <w:webHidden/>
          </w:rPr>
          <w:t>472</w:t>
        </w:r>
        <w:r>
          <w:rPr>
            <w:webHidden/>
          </w:rPr>
          <w:fldChar w:fldCharType="end"/>
        </w:r>
      </w:hyperlink>
    </w:p>
    <w:p w14:paraId="5F8E2EC7" w14:textId="5E70977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4" w:history="1">
        <w:r w:rsidRPr="002573BC">
          <w:rPr>
            <w:rStyle w:val="Hyperlink"/>
          </w:rPr>
          <w:t>9.21</w:t>
        </w:r>
        <w:r>
          <w:rPr>
            <w:rFonts w:asciiTheme="minorHAnsi" w:eastAsiaTheme="minorEastAsia" w:hAnsiTheme="minorHAnsi" w:cstheme="minorBidi"/>
            <w:sz w:val="22"/>
            <w:szCs w:val="22"/>
            <w:lang w:eastAsia="zh-CN"/>
          </w:rPr>
          <w:tab/>
        </w:r>
        <w:r w:rsidRPr="002573BC">
          <w:rPr>
            <w:rStyle w:val="Hyperlink"/>
          </w:rPr>
          <w:t>Entity - Patient (V2)</w:t>
        </w:r>
        <w:r>
          <w:rPr>
            <w:webHidden/>
          </w:rPr>
          <w:tab/>
        </w:r>
        <w:r>
          <w:rPr>
            <w:webHidden/>
          </w:rPr>
          <w:fldChar w:fldCharType="begin"/>
        </w:r>
        <w:r>
          <w:rPr>
            <w:webHidden/>
          </w:rPr>
          <w:instrText xml:space="preserve"> PAGEREF _Toc65482884 \h </w:instrText>
        </w:r>
        <w:r>
          <w:rPr>
            <w:webHidden/>
          </w:rPr>
        </w:r>
        <w:r>
          <w:rPr>
            <w:webHidden/>
          </w:rPr>
          <w:fldChar w:fldCharType="separate"/>
        </w:r>
        <w:r>
          <w:rPr>
            <w:webHidden/>
          </w:rPr>
          <w:t>473</w:t>
        </w:r>
        <w:r>
          <w:rPr>
            <w:webHidden/>
          </w:rPr>
          <w:fldChar w:fldCharType="end"/>
        </w:r>
      </w:hyperlink>
    </w:p>
    <w:p w14:paraId="6CA582CC" w14:textId="7B3244B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5" w:history="1">
        <w:r w:rsidRPr="002573BC">
          <w:rPr>
            <w:rStyle w:val="Hyperlink"/>
          </w:rPr>
          <w:t>9.22</w:t>
        </w:r>
        <w:r>
          <w:rPr>
            <w:rFonts w:asciiTheme="minorHAnsi" w:eastAsiaTheme="minorEastAsia" w:hAnsiTheme="minorHAnsi" w:cstheme="minorBidi"/>
            <w:sz w:val="22"/>
            <w:szCs w:val="22"/>
            <w:lang w:eastAsia="zh-CN"/>
          </w:rPr>
          <w:tab/>
        </w:r>
        <w:r w:rsidRPr="002573BC">
          <w:rPr>
            <w:rStyle w:val="Hyperlink"/>
          </w:rPr>
          <w:t>Entity - Practitioner (V2)</w:t>
        </w:r>
        <w:r>
          <w:rPr>
            <w:webHidden/>
          </w:rPr>
          <w:tab/>
        </w:r>
        <w:r>
          <w:rPr>
            <w:webHidden/>
          </w:rPr>
          <w:fldChar w:fldCharType="begin"/>
        </w:r>
        <w:r>
          <w:rPr>
            <w:webHidden/>
          </w:rPr>
          <w:instrText xml:space="preserve"> PAGEREF _Toc65482885 \h </w:instrText>
        </w:r>
        <w:r>
          <w:rPr>
            <w:webHidden/>
          </w:rPr>
        </w:r>
        <w:r>
          <w:rPr>
            <w:webHidden/>
          </w:rPr>
          <w:fldChar w:fldCharType="separate"/>
        </w:r>
        <w:r>
          <w:rPr>
            <w:webHidden/>
          </w:rPr>
          <w:t>474</w:t>
        </w:r>
        <w:r>
          <w:rPr>
            <w:webHidden/>
          </w:rPr>
          <w:fldChar w:fldCharType="end"/>
        </w:r>
      </w:hyperlink>
    </w:p>
    <w:p w14:paraId="2497CBA4" w14:textId="6F62CDC5"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6" w:history="1">
        <w:r w:rsidRPr="002573BC">
          <w:rPr>
            <w:rStyle w:val="Hyperlink"/>
          </w:rPr>
          <w:t>9.23</w:t>
        </w:r>
        <w:r>
          <w:rPr>
            <w:rFonts w:asciiTheme="minorHAnsi" w:eastAsiaTheme="minorEastAsia" w:hAnsiTheme="minorHAnsi" w:cstheme="minorBidi"/>
            <w:sz w:val="22"/>
            <w:szCs w:val="22"/>
            <w:lang w:eastAsia="zh-CN"/>
          </w:rPr>
          <w:tab/>
        </w:r>
        <w:r w:rsidRPr="002573BC">
          <w:rPr>
            <w:rStyle w:val="Hyperlink"/>
          </w:rPr>
          <w:t>Family History (V3)</w:t>
        </w:r>
        <w:r>
          <w:rPr>
            <w:webHidden/>
          </w:rPr>
          <w:tab/>
        </w:r>
        <w:r>
          <w:rPr>
            <w:webHidden/>
          </w:rPr>
          <w:fldChar w:fldCharType="begin"/>
        </w:r>
        <w:r>
          <w:rPr>
            <w:webHidden/>
          </w:rPr>
          <w:instrText xml:space="preserve"> PAGEREF _Toc65482886 \h </w:instrText>
        </w:r>
        <w:r>
          <w:rPr>
            <w:webHidden/>
          </w:rPr>
        </w:r>
        <w:r>
          <w:rPr>
            <w:webHidden/>
          </w:rPr>
          <w:fldChar w:fldCharType="separate"/>
        </w:r>
        <w:r>
          <w:rPr>
            <w:webHidden/>
          </w:rPr>
          <w:t>476</w:t>
        </w:r>
        <w:r>
          <w:rPr>
            <w:webHidden/>
          </w:rPr>
          <w:fldChar w:fldCharType="end"/>
        </w:r>
      </w:hyperlink>
    </w:p>
    <w:p w14:paraId="6E6C0C0C" w14:textId="28DEF3F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7" w:history="1">
        <w:r w:rsidRPr="002573BC">
          <w:rPr>
            <w:rStyle w:val="Hyperlink"/>
          </w:rPr>
          <w:t>9.24</w:t>
        </w:r>
        <w:r>
          <w:rPr>
            <w:rFonts w:asciiTheme="minorHAnsi" w:eastAsiaTheme="minorEastAsia" w:hAnsiTheme="minorHAnsi" w:cstheme="minorBidi"/>
            <w:sz w:val="22"/>
            <w:szCs w:val="22"/>
            <w:lang w:eastAsia="zh-CN"/>
          </w:rPr>
          <w:tab/>
        </w:r>
        <w:r w:rsidRPr="002573BC">
          <w:rPr>
            <w:rStyle w:val="Hyperlink"/>
          </w:rPr>
          <w:t>Immunization, Administered (V5)</w:t>
        </w:r>
        <w:r>
          <w:rPr>
            <w:webHidden/>
          </w:rPr>
          <w:tab/>
        </w:r>
        <w:r>
          <w:rPr>
            <w:webHidden/>
          </w:rPr>
          <w:fldChar w:fldCharType="begin"/>
        </w:r>
        <w:r>
          <w:rPr>
            <w:webHidden/>
          </w:rPr>
          <w:instrText xml:space="preserve"> PAGEREF _Toc65482887 \h </w:instrText>
        </w:r>
        <w:r>
          <w:rPr>
            <w:webHidden/>
          </w:rPr>
        </w:r>
        <w:r>
          <w:rPr>
            <w:webHidden/>
          </w:rPr>
          <w:fldChar w:fldCharType="separate"/>
        </w:r>
        <w:r>
          <w:rPr>
            <w:webHidden/>
          </w:rPr>
          <w:t>477</w:t>
        </w:r>
        <w:r>
          <w:rPr>
            <w:webHidden/>
          </w:rPr>
          <w:fldChar w:fldCharType="end"/>
        </w:r>
      </w:hyperlink>
    </w:p>
    <w:p w14:paraId="42170E69" w14:textId="2228C1A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8" w:history="1">
        <w:r w:rsidRPr="002573BC">
          <w:rPr>
            <w:rStyle w:val="Hyperlink"/>
          </w:rPr>
          <w:t>9.25</w:t>
        </w:r>
        <w:r>
          <w:rPr>
            <w:rFonts w:asciiTheme="minorHAnsi" w:eastAsiaTheme="minorEastAsia" w:hAnsiTheme="minorHAnsi" w:cstheme="minorBidi"/>
            <w:sz w:val="22"/>
            <w:szCs w:val="22"/>
            <w:lang w:eastAsia="zh-CN"/>
          </w:rPr>
          <w:tab/>
        </w:r>
        <w:r w:rsidRPr="002573BC">
          <w:rPr>
            <w:rStyle w:val="Hyperlink"/>
          </w:rPr>
          <w:t>Immunization, Order (V4)</w:t>
        </w:r>
        <w:r>
          <w:rPr>
            <w:webHidden/>
          </w:rPr>
          <w:tab/>
        </w:r>
        <w:r>
          <w:rPr>
            <w:webHidden/>
          </w:rPr>
          <w:fldChar w:fldCharType="begin"/>
        </w:r>
        <w:r>
          <w:rPr>
            <w:webHidden/>
          </w:rPr>
          <w:instrText xml:space="preserve"> PAGEREF _Toc65482888 \h </w:instrText>
        </w:r>
        <w:r>
          <w:rPr>
            <w:webHidden/>
          </w:rPr>
        </w:r>
        <w:r>
          <w:rPr>
            <w:webHidden/>
          </w:rPr>
          <w:fldChar w:fldCharType="separate"/>
        </w:r>
        <w:r>
          <w:rPr>
            <w:webHidden/>
          </w:rPr>
          <w:t>478</w:t>
        </w:r>
        <w:r>
          <w:rPr>
            <w:webHidden/>
          </w:rPr>
          <w:fldChar w:fldCharType="end"/>
        </w:r>
      </w:hyperlink>
    </w:p>
    <w:p w14:paraId="0990BB46" w14:textId="167F5D1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89" w:history="1">
        <w:r w:rsidRPr="002573BC">
          <w:rPr>
            <w:rStyle w:val="Hyperlink"/>
          </w:rPr>
          <w:t>9.26</w:t>
        </w:r>
        <w:r>
          <w:rPr>
            <w:rFonts w:asciiTheme="minorHAnsi" w:eastAsiaTheme="minorEastAsia" w:hAnsiTheme="minorHAnsi" w:cstheme="minorBidi"/>
            <w:sz w:val="22"/>
            <w:szCs w:val="22"/>
            <w:lang w:eastAsia="zh-CN"/>
          </w:rPr>
          <w:tab/>
        </w:r>
        <w:r w:rsidRPr="002573BC">
          <w:rPr>
            <w:rStyle w:val="Hyperlink"/>
          </w:rPr>
          <w:t>Intervention, Order (V3)</w:t>
        </w:r>
        <w:r>
          <w:rPr>
            <w:webHidden/>
          </w:rPr>
          <w:tab/>
        </w:r>
        <w:r>
          <w:rPr>
            <w:webHidden/>
          </w:rPr>
          <w:fldChar w:fldCharType="begin"/>
        </w:r>
        <w:r>
          <w:rPr>
            <w:webHidden/>
          </w:rPr>
          <w:instrText xml:space="preserve"> PAGEREF _Toc65482889 \h </w:instrText>
        </w:r>
        <w:r>
          <w:rPr>
            <w:webHidden/>
          </w:rPr>
        </w:r>
        <w:r>
          <w:rPr>
            <w:webHidden/>
          </w:rPr>
          <w:fldChar w:fldCharType="separate"/>
        </w:r>
        <w:r>
          <w:rPr>
            <w:webHidden/>
          </w:rPr>
          <w:t>479</w:t>
        </w:r>
        <w:r>
          <w:rPr>
            <w:webHidden/>
          </w:rPr>
          <w:fldChar w:fldCharType="end"/>
        </w:r>
      </w:hyperlink>
    </w:p>
    <w:p w14:paraId="106D19D7" w14:textId="32EEB95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0" w:history="1">
        <w:r w:rsidRPr="002573BC">
          <w:rPr>
            <w:rStyle w:val="Hyperlink"/>
          </w:rPr>
          <w:t>9.27</w:t>
        </w:r>
        <w:r>
          <w:rPr>
            <w:rFonts w:asciiTheme="minorHAnsi" w:eastAsiaTheme="minorEastAsia" w:hAnsiTheme="minorHAnsi" w:cstheme="minorBidi"/>
            <w:sz w:val="22"/>
            <w:szCs w:val="22"/>
            <w:lang w:eastAsia="zh-CN"/>
          </w:rPr>
          <w:tab/>
        </w:r>
        <w:r w:rsidRPr="002573BC">
          <w:rPr>
            <w:rStyle w:val="Hyperlink"/>
          </w:rPr>
          <w:t>Intervention, Performed (V4)</w:t>
        </w:r>
        <w:r>
          <w:rPr>
            <w:webHidden/>
          </w:rPr>
          <w:tab/>
        </w:r>
        <w:r>
          <w:rPr>
            <w:webHidden/>
          </w:rPr>
          <w:fldChar w:fldCharType="begin"/>
        </w:r>
        <w:r>
          <w:rPr>
            <w:webHidden/>
          </w:rPr>
          <w:instrText xml:space="preserve"> PAGEREF _Toc65482890 \h </w:instrText>
        </w:r>
        <w:r>
          <w:rPr>
            <w:webHidden/>
          </w:rPr>
        </w:r>
        <w:r>
          <w:rPr>
            <w:webHidden/>
          </w:rPr>
          <w:fldChar w:fldCharType="separate"/>
        </w:r>
        <w:r>
          <w:rPr>
            <w:webHidden/>
          </w:rPr>
          <w:t>481</w:t>
        </w:r>
        <w:r>
          <w:rPr>
            <w:webHidden/>
          </w:rPr>
          <w:fldChar w:fldCharType="end"/>
        </w:r>
      </w:hyperlink>
    </w:p>
    <w:p w14:paraId="4485036E" w14:textId="4E93B489"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1" w:history="1">
        <w:r w:rsidRPr="002573BC">
          <w:rPr>
            <w:rStyle w:val="Hyperlink"/>
          </w:rPr>
          <w:t>9.28</w:t>
        </w:r>
        <w:r>
          <w:rPr>
            <w:rFonts w:asciiTheme="minorHAnsi" w:eastAsiaTheme="minorEastAsia" w:hAnsiTheme="minorHAnsi" w:cstheme="minorBidi"/>
            <w:sz w:val="22"/>
            <w:szCs w:val="22"/>
            <w:lang w:eastAsia="zh-CN"/>
          </w:rPr>
          <w:tab/>
        </w:r>
        <w:r w:rsidRPr="002573BC">
          <w:rPr>
            <w:rStyle w:val="Hyperlink"/>
          </w:rPr>
          <w:t>Intervention, Recommended (V3)</w:t>
        </w:r>
        <w:r>
          <w:rPr>
            <w:webHidden/>
          </w:rPr>
          <w:tab/>
        </w:r>
        <w:r>
          <w:rPr>
            <w:webHidden/>
          </w:rPr>
          <w:fldChar w:fldCharType="begin"/>
        </w:r>
        <w:r>
          <w:rPr>
            <w:webHidden/>
          </w:rPr>
          <w:instrText xml:space="preserve"> PAGEREF _Toc65482891 \h </w:instrText>
        </w:r>
        <w:r>
          <w:rPr>
            <w:webHidden/>
          </w:rPr>
        </w:r>
        <w:r>
          <w:rPr>
            <w:webHidden/>
          </w:rPr>
          <w:fldChar w:fldCharType="separate"/>
        </w:r>
        <w:r>
          <w:rPr>
            <w:webHidden/>
          </w:rPr>
          <w:t>483</w:t>
        </w:r>
        <w:r>
          <w:rPr>
            <w:webHidden/>
          </w:rPr>
          <w:fldChar w:fldCharType="end"/>
        </w:r>
      </w:hyperlink>
    </w:p>
    <w:p w14:paraId="3DE160E3" w14:textId="29A0D4B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2" w:history="1">
        <w:r w:rsidRPr="002573BC">
          <w:rPr>
            <w:rStyle w:val="Hyperlink"/>
          </w:rPr>
          <w:t>9.29</w:t>
        </w:r>
        <w:r>
          <w:rPr>
            <w:rFonts w:asciiTheme="minorHAnsi" w:eastAsiaTheme="minorEastAsia" w:hAnsiTheme="minorHAnsi" w:cstheme="minorBidi"/>
            <w:sz w:val="22"/>
            <w:szCs w:val="22"/>
            <w:lang w:eastAsia="zh-CN"/>
          </w:rPr>
          <w:tab/>
        </w:r>
        <w:r w:rsidRPr="002573BC">
          <w:rPr>
            <w:rStyle w:val="Hyperlink"/>
          </w:rPr>
          <w:t>Laboratory Test, Order (V4)</w:t>
        </w:r>
        <w:r>
          <w:rPr>
            <w:webHidden/>
          </w:rPr>
          <w:tab/>
        </w:r>
        <w:r>
          <w:rPr>
            <w:webHidden/>
          </w:rPr>
          <w:fldChar w:fldCharType="begin"/>
        </w:r>
        <w:r>
          <w:rPr>
            <w:webHidden/>
          </w:rPr>
          <w:instrText xml:space="preserve"> PAGEREF _Toc65482892 \h </w:instrText>
        </w:r>
        <w:r>
          <w:rPr>
            <w:webHidden/>
          </w:rPr>
        </w:r>
        <w:r>
          <w:rPr>
            <w:webHidden/>
          </w:rPr>
          <w:fldChar w:fldCharType="separate"/>
        </w:r>
        <w:r>
          <w:rPr>
            <w:webHidden/>
          </w:rPr>
          <w:t>485</w:t>
        </w:r>
        <w:r>
          <w:rPr>
            <w:webHidden/>
          </w:rPr>
          <w:fldChar w:fldCharType="end"/>
        </w:r>
      </w:hyperlink>
    </w:p>
    <w:p w14:paraId="0A4EBAB6" w14:textId="6DCA419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3" w:history="1">
        <w:r w:rsidRPr="002573BC">
          <w:rPr>
            <w:rStyle w:val="Hyperlink"/>
          </w:rPr>
          <w:t>9.30</w:t>
        </w:r>
        <w:r>
          <w:rPr>
            <w:rFonts w:asciiTheme="minorHAnsi" w:eastAsiaTheme="minorEastAsia" w:hAnsiTheme="minorHAnsi" w:cstheme="minorBidi"/>
            <w:sz w:val="22"/>
            <w:szCs w:val="22"/>
            <w:lang w:eastAsia="zh-CN"/>
          </w:rPr>
          <w:tab/>
        </w:r>
        <w:r w:rsidRPr="002573BC">
          <w:rPr>
            <w:rStyle w:val="Hyperlink"/>
          </w:rPr>
          <w:t>Laboratory Test, Performed (V4)</w:t>
        </w:r>
        <w:r>
          <w:rPr>
            <w:webHidden/>
          </w:rPr>
          <w:tab/>
        </w:r>
        <w:r>
          <w:rPr>
            <w:webHidden/>
          </w:rPr>
          <w:fldChar w:fldCharType="begin"/>
        </w:r>
        <w:r>
          <w:rPr>
            <w:webHidden/>
          </w:rPr>
          <w:instrText xml:space="preserve"> PAGEREF _Toc65482893 \h </w:instrText>
        </w:r>
        <w:r>
          <w:rPr>
            <w:webHidden/>
          </w:rPr>
        </w:r>
        <w:r>
          <w:rPr>
            <w:webHidden/>
          </w:rPr>
          <w:fldChar w:fldCharType="separate"/>
        </w:r>
        <w:r>
          <w:rPr>
            <w:webHidden/>
          </w:rPr>
          <w:t>487</w:t>
        </w:r>
        <w:r>
          <w:rPr>
            <w:webHidden/>
          </w:rPr>
          <w:fldChar w:fldCharType="end"/>
        </w:r>
      </w:hyperlink>
    </w:p>
    <w:p w14:paraId="095D8E38" w14:textId="04E5FAB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4" w:history="1">
        <w:r w:rsidRPr="002573BC">
          <w:rPr>
            <w:rStyle w:val="Hyperlink"/>
          </w:rPr>
          <w:t>9.31</w:t>
        </w:r>
        <w:r>
          <w:rPr>
            <w:rFonts w:asciiTheme="minorHAnsi" w:eastAsiaTheme="minorEastAsia" w:hAnsiTheme="minorHAnsi" w:cstheme="minorBidi"/>
            <w:sz w:val="22"/>
            <w:szCs w:val="22"/>
            <w:lang w:eastAsia="zh-CN"/>
          </w:rPr>
          <w:tab/>
        </w:r>
        <w:r w:rsidRPr="002573BC">
          <w:rPr>
            <w:rStyle w:val="Hyperlink"/>
          </w:rPr>
          <w:t>Laboratory Test, Recommended (V4)</w:t>
        </w:r>
        <w:r>
          <w:rPr>
            <w:webHidden/>
          </w:rPr>
          <w:tab/>
        </w:r>
        <w:r>
          <w:rPr>
            <w:webHidden/>
          </w:rPr>
          <w:fldChar w:fldCharType="begin"/>
        </w:r>
        <w:r>
          <w:rPr>
            <w:webHidden/>
          </w:rPr>
          <w:instrText xml:space="preserve"> PAGEREF _Toc65482894 \h </w:instrText>
        </w:r>
        <w:r>
          <w:rPr>
            <w:webHidden/>
          </w:rPr>
        </w:r>
        <w:r>
          <w:rPr>
            <w:webHidden/>
          </w:rPr>
          <w:fldChar w:fldCharType="separate"/>
        </w:r>
        <w:r>
          <w:rPr>
            <w:webHidden/>
          </w:rPr>
          <w:t>489</w:t>
        </w:r>
        <w:r>
          <w:rPr>
            <w:webHidden/>
          </w:rPr>
          <w:fldChar w:fldCharType="end"/>
        </w:r>
      </w:hyperlink>
    </w:p>
    <w:p w14:paraId="6525B35D" w14:textId="44FBEFDA"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5" w:history="1">
        <w:r w:rsidRPr="002573BC">
          <w:rPr>
            <w:rStyle w:val="Hyperlink"/>
          </w:rPr>
          <w:t>9.32</w:t>
        </w:r>
        <w:r>
          <w:rPr>
            <w:rFonts w:asciiTheme="minorHAnsi" w:eastAsiaTheme="minorEastAsia" w:hAnsiTheme="minorHAnsi" w:cstheme="minorBidi"/>
            <w:sz w:val="22"/>
            <w:szCs w:val="22"/>
            <w:lang w:eastAsia="zh-CN"/>
          </w:rPr>
          <w:tab/>
        </w:r>
        <w:r w:rsidRPr="002573BC">
          <w:rPr>
            <w:rStyle w:val="Hyperlink"/>
          </w:rPr>
          <w:t>Medication, Active (V5)</w:t>
        </w:r>
        <w:r>
          <w:rPr>
            <w:webHidden/>
          </w:rPr>
          <w:tab/>
        </w:r>
        <w:r>
          <w:rPr>
            <w:webHidden/>
          </w:rPr>
          <w:fldChar w:fldCharType="begin"/>
        </w:r>
        <w:r>
          <w:rPr>
            <w:webHidden/>
          </w:rPr>
          <w:instrText xml:space="preserve"> PAGEREF _Toc65482895 \h </w:instrText>
        </w:r>
        <w:r>
          <w:rPr>
            <w:webHidden/>
          </w:rPr>
        </w:r>
        <w:r>
          <w:rPr>
            <w:webHidden/>
          </w:rPr>
          <w:fldChar w:fldCharType="separate"/>
        </w:r>
        <w:r>
          <w:rPr>
            <w:webHidden/>
          </w:rPr>
          <w:t>490</w:t>
        </w:r>
        <w:r>
          <w:rPr>
            <w:webHidden/>
          </w:rPr>
          <w:fldChar w:fldCharType="end"/>
        </w:r>
      </w:hyperlink>
    </w:p>
    <w:p w14:paraId="725ED963" w14:textId="72226ED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6" w:history="1">
        <w:r w:rsidRPr="002573BC">
          <w:rPr>
            <w:rStyle w:val="Hyperlink"/>
          </w:rPr>
          <w:t>9.33</w:t>
        </w:r>
        <w:r>
          <w:rPr>
            <w:rFonts w:asciiTheme="minorHAnsi" w:eastAsiaTheme="minorEastAsia" w:hAnsiTheme="minorHAnsi" w:cstheme="minorBidi"/>
            <w:sz w:val="22"/>
            <w:szCs w:val="22"/>
            <w:lang w:eastAsia="zh-CN"/>
          </w:rPr>
          <w:tab/>
        </w:r>
        <w:r w:rsidRPr="002573BC">
          <w:rPr>
            <w:rStyle w:val="Hyperlink"/>
          </w:rPr>
          <w:t>Medication, Administered (V5)</w:t>
        </w:r>
        <w:r>
          <w:rPr>
            <w:webHidden/>
          </w:rPr>
          <w:tab/>
        </w:r>
        <w:r>
          <w:rPr>
            <w:webHidden/>
          </w:rPr>
          <w:fldChar w:fldCharType="begin"/>
        </w:r>
        <w:r>
          <w:rPr>
            <w:webHidden/>
          </w:rPr>
          <w:instrText xml:space="preserve"> PAGEREF _Toc65482896 \h </w:instrText>
        </w:r>
        <w:r>
          <w:rPr>
            <w:webHidden/>
          </w:rPr>
        </w:r>
        <w:r>
          <w:rPr>
            <w:webHidden/>
          </w:rPr>
          <w:fldChar w:fldCharType="separate"/>
        </w:r>
        <w:r>
          <w:rPr>
            <w:webHidden/>
          </w:rPr>
          <w:t>491</w:t>
        </w:r>
        <w:r>
          <w:rPr>
            <w:webHidden/>
          </w:rPr>
          <w:fldChar w:fldCharType="end"/>
        </w:r>
      </w:hyperlink>
    </w:p>
    <w:p w14:paraId="3BC6ACAB" w14:textId="4B41D185"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7" w:history="1">
        <w:r w:rsidRPr="002573BC">
          <w:rPr>
            <w:rStyle w:val="Hyperlink"/>
          </w:rPr>
          <w:t>9.34</w:t>
        </w:r>
        <w:r>
          <w:rPr>
            <w:rFonts w:asciiTheme="minorHAnsi" w:eastAsiaTheme="minorEastAsia" w:hAnsiTheme="minorHAnsi" w:cstheme="minorBidi"/>
            <w:sz w:val="22"/>
            <w:szCs w:val="22"/>
            <w:lang w:eastAsia="zh-CN"/>
          </w:rPr>
          <w:tab/>
        </w:r>
        <w:r w:rsidRPr="002573BC">
          <w:rPr>
            <w:rStyle w:val="Hyperlink"/>
          </w:rPr>
          <w:t>Medication, Discharge (V4)</w:t>
        </w:r>
        <w:r>
          <w:rPr>
            <w:webHidden/>
          </w:rPr>
          <w:tab/>
        </w:r>
        <w:r>
          <w:rPr>
            <w:webHidden/>
          </w:rPr>
          <w:fldChar w:fldCharType="begin"/>
        </w:r>
        <w:r>
          <w:rPr>
            <w:webHidden/>
          </w:rPr>
          <w:instrText xml:space="preserve"> PAGEREF _Toc65482897 \h </w:instrText>
        </w:r>
        <w:r>
          <w:rPr>
            <w:webHidden/>
          </w:rPr>
        </w:r>
        <w:r>
          <w:rPr>
            <w:webHidden/>
          </w:rPr>
          <w:fldChar w:fldCharType="separate"/>
        </w:r>
        <w:r>
          <w:rPr>
            <w:webHidden/>
          </w:rPr>
          <w:t>492</w:t>
        </w:r>
        <w:r>
          <w:rPr>
            <w:webHidden/>
          </w:rPr>
          <w:fldChar w:fldCharType="end"/>
        </w:r>
      </w:hyperlink>
    </w:p>
    <w:p w14:paraId="4FDADFC8" w14:textId="2504D27E"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8" w:history="1">
        <w:r w:rsidRPr="002573BC">
          <w:rPr>
            <w:rStyle w:val="Hyperlink"/>
          </w:rPr>
          <w:t>9.35</w:t>
        </w:r>
        <w:r>
          <w:rPr>
            <w:rFonts w:asciiTheme="minorHAnsi" w:eastAsiaTheme="minorEastAsia" w:hAnsiTheme="minorHAnsi" w:cstheme="minorBidi"/>
            <w:sz w:val="22"/>
            <w:szCs w:val="22"/>
            <w:lang w:eastAsia="zh-CN"/>
          </w:rPr>
          <w:tab/>
        </w:r>
        <w:r w:rsidRPr="002573BC">
          <w:rPr>
            <w:rStyle w:val="Hyperlink"/>
          </w:rPr>
          <w:t>Medication, Dispensed (V4)</w:t>
        </w:r>
        <w:r>
          <w:rPr>
            <w:webHidden/>
          </w:rPr>
          <w:tab/>
        </w:r>
        <w:r>
          <w:rPr>
            <w:webHidden/>
          </w:rPr>
          <w:fldChar w:fldCharType="begin"/>
        </w:r>
        <w:r>
          <w:rPr>
            <w:webHidden/>
          </w:rPr>
          <w:instrText xml:space="preserve"> PAGEREF _Toc65482898 \h </w:instrText>
        </w:r>
        <w:r>
          <w:rPr>
            <w:webHidden/>
          </w:rPr>
        </w:r>
        <w:r>
          <w:rPr>
            <w:webHidden/>
          </w:rPr>
          <w:fldChar w:fldCharType="separate"/>
        </w:r>
        <w:r>
          <w:rPr>
            <w:webHidden/>
          </w:rPr>
          <w:t>493</w:t>
        </w:r>
        <w:r>
          <w:rPr>
            <w:webHidden/>
          </w:rPr>
          <w:fldChar w:fldCharType="end"/>
        </w:r>
      </w:hyperlink>
    </w:p>
    <w:p w14:paraId="1AC7D652" w14:textId="62527859" w:rsidR="00E45435" w:rsidRDefault="00E45435">
      <w:pPr>
        <w:pStyle w:val="TOC2"/>
        <w:tabs>
          <w:tab w:val="left" w:pos="1320"/>
        </w:tabs>
        <w:rPr>
          <w:rFonts w:asciiTheme="minorHAnsi" w:eastAsiaTheme="minorEastAsia" w:hAnsiTheme="minorHAnsi" w:cstheme="minorBidi"/>
          <w:sz w:val="22"/>
          <w:szCs w:val="22"/>
          <w:lang w:eastAsia="zh-CN"/>
        </w:rPr>
      </w:pPr>
      <w:hyperlink w:anchor="_Toc65482899" w:history="1">
        <w:r w:rsidRPr="002573BC">
          <w:rPr>
            <w:rStyle w:val="Hyperlink"/>
          </w:rPr>
          <w:t>9.36</w:t>
        </w:r>
        <w:r>
          <w:rPr>
            <w:rFonts w:asciiTheme="minorHAnsi" w:eastAsiaTheme="minorEastAsia" w:hAnsiTheme="minorHAnsi" w:cstheme="minorBidi"/>
            <w:sz w:val="22"/>
            <w:szCs w:val="22"/>
            <w:lang w:eastAsia="zh-CN"/>
          </w:rPr>
          <w:tab/>
        </w:r>
        <w:r w:rsidRPr="002573BC">
          <w:rPr>
            <w:rStyle w:val="Hyperlink"/>
          </w:rPr>
          <w:t>Medication, Order (V5)</w:t>
        </w:r>
        <w:r>
          <w:rPr>
            <w:webHidden/>
          </w:rPr>
          <w:tab/>
        </w:r>
        <w:r>
          <w:rPr>
            <w:webHidden/>
          </w:rPr>
          <w:fldChar w:fldCharType="begin"/>
        </w:r>
        <w:r>
          <w:rPr>
            <w:webHidden/>
          </w:rPr>
          <w:instrText xml:space="preserve"> PAGEREF _Toc65482899 \h </w:instrText>
        </w:r>
        <w:r>
          <w:rPr>
            <w:webHidden/>
          </w:rPr>
        </w:r>
        <w:r>
          <w:rPr>
            <w:webHidden/>
          </w:rPr>
          <w:fldChar w:fldCharType="separate"/>
        </w:r>
        <w:r>
          <w:rPr>
            <w:webHidden/>
          </w:rPr>
          <w:t>495</w:t>
        </w:r>
        <w:r>
          <w:rPr>
            <w:webHidden/>
          </w:rPr>
          <w:fldChar w:fldCharType="end"/>
        </w:r>
      </w:hyperlink>
    </w:p>
    <w:p w14:paraId="7F75D962" w14:textId="7AE2A50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0" w:history="1">
        <w:r w:rsidRPr="002573BC">
          <w:rPr>
            <w:rStyle w:val="Hyperlink"/>
          </w:rPr>
          <w:t>9.37</w:t>
        </w:r>
        <w:r>
          <w:rPr>
            <w:rFonts w:asciiTheme="minorHAnsi" w:eastAsiaTheme="minorEastAsia" w:hAnsiTheme="minorHAnsi" w:cstheme="minorBidi"/>
            <w:sz w:val="22"/>
            <w:szCs w:val="22"/>
            <w:lang w:eastAsia="zh-CN"/>
          </w:rPr>
          <w:tab/>
        </w:r>
        <w:r w:rsidRPr="002573BC">
          <w:rPr>
            <w:rStyle w:val="Hyperlink"/>
          </w:rPr>
          <w:t>Patient Care Experience (V3)</w:t>
        </w:r>
        <w:r>
          <w:rPr>
            <w:webHidden/>
          </w:rPr>
          <w:tab/>
        </w:r>
        <w:r>
          <w:rPr>
            <w:webHidden/>
          </w:rPr>
          <w:fldChar w:fldCharType="begin"/>
        </w:r>
        <w:r>
          <w:rPr>
            <w:webHidden/>
          </w:rPr>
          <w:instrText xml:space="preserve"> PAGEREF _Toc65482900 \h </w:instrText>
        </w:r>
        <w:r>
          <w:rPr>
            <w:webHidden/>
          </w:rPr>
        </w:r>
        <w:r>
          <w:rPr>
            <w:webHidden/>
          </w:rPr>
          <w:fldChar w:fldCharType="separate"/>
        </w:r>
        <w:r>
          <w:rPr>
            <w:webHidden/>
          </w:rPr>
          <w:t>496</w:t>
        </w:r>
        <w:r>
          <w:rPr>
            <w:webHidden/>
          </w:rPr>
          <w:fldChar w:fldCharType="end"/>
        </w:r>
      </w:hyperlink>
    </w:p>
    <w:p w14:paraId="67217D62" w14:textId="0199C02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1" w:history="1">
        <w:r w:rsidRPr="002573BC">
          <w:rPr>
            <w:rStyle w:val="Hyperlink"/>
          </w:rPr>
          <w:t>9.38</w:t>
        </w:r>
        <w:r>
          <w:rPr>
            <w:rFonts w:asciiTheme="minorHAnsi" w:eastAsiaTheme="minorEastAsia" w:hAnsiTheme="minorHAnsi" w:cstheme="minorBidi"/>
            <w:sz w:val="22"/>
            <w:szCs w:val="22"/>
            <w:lang w:eastAsia="zh-CN"/>
          </w:rPr>
          <w:tab/>
        </w:r>
        <w:r w:rsidRPr="002573BC">
          <w:rPr>
            <w:rStyle w:val="Hyperlink"/>
          </w:rPr>
          <w:t>Physical Exam, Order (V4)</w:t>
        </w:r>
        <w:r>
          <w:rPr>
            <w:webHidden/>
          </w:rPr>
          <w:tab/>
        </w:r>
        <w:r>
          <w:rPr>
            <w:webHidden/>
          </w:rPr>
          <w:fldChar w:fldCharType="begin"/>
        </w:r>
        <w:r>
          <w:rPr>
            <w:webHidden/>
          </w:rPr>
          <w:instrText xml:space="preserve"> PAGEREF _Toc65482901 \h </w:instrText>
        </w:r>
        <w:r>
          <w:rPr>
            <w:webHidden/>
          </w:rPr>
        </w:r>
        <w:r>
          <w:rPr>
            <w:webHidden/>
          </w:rPr>
          <w:fldChar w:fldCharType="separate"/>
        </w:r>
        <w:r>
          <w:rPr>
            <w:webHidden/>
          </w:rPr>
          <w:t>497</w:t>
        </w:r>
        <w:r>
          <w:rPr>
            <w:webHidden/>
          </w:rPr>
          <w:fldChar w:fldCharType="end"/>
        </w:r>
      </w:hyperlink>
    </w:p>
    <w:p w14:paraId="0AD41151" w14:textId="3FA14BD7"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2" w:history="1">
        <w:r w:rsidRPr="002573BC">
          <w:rPr>
            <w:rStyle w:val="Hyperlink"/>
          </w:rPr>
          <w:t>9.39</w:t>
        </w:r>
        <w:r>
          <w:rPr>
            <w:rFonts w:asciiTheme="minorHAnsi" w:eastAsiaTheme="minorEastAsia" w:hAnsiTheme="minorHAnsi" w:cstheme="minorBidi"/>
            <w:sz w:val="22"/>
            <w:szCs w:val="22"/>
            <w:lang w:eastAsia="zh-CN"/>
          </w:rPr>
          <w:tab/>
        </w:r>
        <w:r w:rsidRPr="002573BC">
          <w:rPr>
            <w:rStyle w:val="Hyperlink"/>
          </w:rPr>
          <w:t>Physical Exam, Performed (V4)</w:t>
        </w:r>
        <w:r>
          <w:rPr>
            <w:webHidden/>
          </w:rPr>
          <w:tab/>
        </w:r>
        <w:r>
          <w:rPr>
            <w:webHidden/>
          </w:rPr>
          <w:fldChar w:fldCharType="begin"/>
        </w:r>
        <w:r>
          <w:rPr>
            <w:webHidden/>
          </w:rPr>
          <w:instrText xml:space="preserve"> PAGEREF _Toc65482902 \h </w:instrText>
        </w:r>
        <w:r>
          <w:rPr>
            <w:webHidden/>
          </w:rPr>
        </w:r>
        <w:r>
          <w:rPr>
            <w:webHidden/>
          </w:rPr>
          <w:fldChar w:fldCharType="separate"/>
        </w:r>
        <w:r>
          <w:rPr>
            <w:webHidden/>
          </w:rPr>
          <w:t>499</w:t>
        </w:r>
        <w:r>
          <w:rPr>
            <w:webHidden/>
          </w:rPr>
          <w:fldChar w:fldCharType="end"/>
        </w:r>
      </w:hyperlink>
    </w:p>
    <w:p w14:paraId="04A8F572" w14:textId="12B8373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3" w:history="1">
        <w:r w:rsidRPr="002573BC">
          <w:rPr>
            <w:rStyle w:val="Hyperlink"/>
          </w:rPr>
          <w:t>9.40</w:t>
        </w:r>
        <w:r>
          <w:rPr>
            <w:rFonts w:asciiTheme="minorHAnsi" w:eastAsiaTheme="minorEastAsia" w:hAnsiTheme="minorHAnsi" w:cstheme="minorBidi"/>
            <w:sz w:val="22"/>
            <w:szCs w:val="22"/>
            <w:lang w:eastAsia="zh-CN"/>
          </w:rPr>
          <w:tab/>
        </w:r>
        <w:r w:rsidRPr="002573BC">
          <w:rPr>
            <w:rStyle w:val="Hyperlink"/>
          </w:rPr>
          <w:t>Physical Exam, Recommended (V4)</w:t>
        </w:r>
        <w:r>
          <w:rPr>
            <w:webHidden/>
          </w:rPr>
          <w:tab/>
        </w:r>
        <w:r>
          <w:rPr>
            <w:webHidden/>
          </w:rPr>
          <w:fldChar w:fldCharType="begin"/>
        </w:r>
        <w:r>
          <w:rPr>
            <w:webHidden/>
          </w:rPr>
          <w:instrText xml:space="preserve"> PAGEREF _Toc65482903 \h </w:instrText>
        </w:r>
        <w:r>
          <w:rPr>
            <w:webHidden/>
          </w:rPr>
        </w:r>
        <w:r>
          <w:rPr>
            <w:webHidden/>
          </w:rPr>
          <w:fldChar w:fldCharType="separate"/>
        </w:r>
        <w:r>
          <w:rPr>
            <w:webHidden/>
          </w:rPr>
          <w:t>501</w:t>
        </w:r>
        <w:r>
          <w:rPr>
            <w:webHidden/>
          </w:rPr>
          <w:fldChar w:fldCharType="end"/>
        </w:r>
      </w:hyperlink>
    </w:p>
    <w:p w14:paraId="60DCBF8C" w14:textId="7F660AA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4" w:history="1">
        <w:r w:rsidRPr="002573BC">
          <w:rPr>
            <w:rStyle w:val="Hyperlink"/>
          </w:rPr>
          <w:t>9.41</w:t>
        </w:r>
        <w:r>
          <w:rPr>
            <w:rFonts w:asciiTheme="minorHAnsi" w:eastAsiaTheme="minorEastAsia" w:hAnsiTheme="minorHAnsi" w:cstheme="minorBidi"/>
            <w:sz w:val="22"/>
            <w:szCs w:val="22"/>
            <w:lang w:eastAsia="zh-CN"/>
          </w:rPr>
          <w:tab/>
        </w:r>
        <w:r w:rsidRPr="002573BC">
          <w:rPr>
            <w:rStyle w:val="Hyperlink"/>
          </w:rPr>
          <w:t>Procedure, Order (V5)</w:t>
        </w:r>
        <w:r>
          <w:rPr>
            <w:webHidden/>
          </w:rPr>
          <w:tab/>
        </w:r>
        <w:r>
          <w:rPr>
            <w:webHidden/>
          </w:rPr>
          <w:fldChar w:fldCharType="begin"/>
        </w:r>
        <w:r>
          <w:rPr>
            <w:webHidden/>
          </w:rPr>
          <w:instrText xml:space="preserve"> PAGEREF _Toc65482904 \h </w:instrText>
        </w:r>
        <w:r>
          <w:rPr>
            <w:webHidden/>
          </w:rPr>
        </w:r>
        <w:r>
          <w:rPr>
            <w:webHidden/>
          </w:rPr>
          <w:fldChar w:fldCharType="separate"/>
        </w:r>
        <w:r>
          <w:rPr>
            <w:webHidden/>
          </w:rPr>
          <w:t>503</w:t>
        </w:r>
        <w:r>
          <w:rPr>
            <w:webHidden/>
          </w:rPr>
          <w:fldChar w:fldCharType="end"/>
        </w:r>
      </w:hyperlink>
    </w:p>
    <w:p w14:paraId="0FAD535A" w14:textId="07EABD63"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5" w:history="1">
        <w:r w:rsidRPr="002573BC">
          <w:rPr>
            <w:rStyle w:val="Hyperlink"/>
          </w:rPr>
          <w:t>9.42</w:t>
        </w:r>
        <w:r>
          <w:rPr>
            <w:rFonts w:asciiTheme="minorHAnsi" w:eastAsiaTheme="minorEastAsia" w:hAnsiTheme="minorHAnsi" w:cstheme="minorBidi"/>
            <w:sz w:val="22"/>
            <w:szCs w:val="22"/>
            <w:lang w:eastAsia="zh-CN"/>
          </w:rPr>
          <w:tab/>
        </w:r>
        <w:r w:rsidRPr="002573BC">
          <w:rPr>
            <w:rStyle w:val="Hyperlink"/>
          </w:rPr>
          <w:t>Procedure, Performed (V5)</w:t>
        </w:r>
        <w:r>
          <w:rPr>
            <w:webHidden/>
          </w:rPr>
          <w:tab/>
        </w:r>
        <w:r>
          <w:rPr>
            <w:webHidden/>
          </w:rPr>
          <w:fldChar w:fldCharType="begin"/>
        </w:r>
        <w:r>
          <w:rPr>
            <w:webHidden/>
          </w:rPr>
          <w:instrText xml:space="preserve"> PAGEREF _Toc65482905 \h </w:instrText>
        </w:r>
        <w:r>
          <w:rPr>
            <w:webHidden/>
          </w:rPr>
        </w:r>
        <w:r>
          <w:rPr>
            <w:webHidden/>
          </w:rPr>
          <w:fldChar w:fldCharType="separate"/>
        </w:r>
        <w:r>
          <w:rPr>
            <w:webHidden/>
          </w:rPr>
          <w:t>505</w:t>
        </w:r>
        <w:r>
          <w:rPr>
            <w:webHidden/>
          </w:rPr>
          <w:fldChar w:fldCharType="end"/>
        </w:r>
      </w:hyperlink>
    </w:p>
    <w:p w14:paraId="07634FFB" w14:textId="17CB7E0D"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6" w:history="1">
        <w:r w:rsidRPr="002573BC">
          <w:rPr>
            <w:rStyle w:val="Hyperlink"/>
          </w:rPr>
          <w:t>9.43</w:t>
        </w:r>
        <w:r>
          <w:rPr>
            <w:rFonts w:asciiTheme="minorHAnsi" w:eastAsiaTheme="minorEastAsia" w:hAnsiTheme="minorHAnsi" w:cstheme="minorBidi"/>
            <w:sz w:val="22"/>
            <w:szCs w:val="22"/>
            <w:lang w:eastAsia="zh-CN"/>
          </w:rPr>
          <w:tab/>
        </w:r>
        <w:r w:rsidRPr="002573BC">
          <w:rPr>
            <w:rStyle w:val="Hyperlink"/>
          </w:rPr>
          <w:t>Procedure, Recommended (V4)</w:t>
        </w:r>
        <w:r>
          <w:rPr>
            <w:webHidden/>
          </w:rPr>
          <w:tab/>
        </w:r>
        <w:r>
          <w:rPr>
            <w:webHidden/>
          </w:rPr>
          <w:fldChar w:fldCharType="begin"/>
        </w:r>
        <w:r>
          <w:rPr>
            <w:webHidden/>
          </w:rPr>
          <w:instrText xml:space="preserve"> PAGEREF _Toc65482906 \h </w:instrText>
        </w:r>
        <w:r>
          <w:rPr>
            <w:webHidden/>
          </w:rPr>
        </w:r>
        <w:r>
          <w:rPr>
            <w:webHidden/>
          </w:rPr>
          <w:fldChar w:fldCharType="separate"/>
        </w:r>
        <w:r>
          <w:rPr>
            <w:webHidden/>
          </w:rPr>
          <w:t>507</w:t>
        </w:r>
        <w:r>
          <w:rPr>
            <w:webHidden/>
          </w:rPr>
          <w:fldChar w:fldCharType="end"/>
        </w:r>
      </w:hyperlink>
    </w:p>
    <w:p w14:paraId="08001113" w14:textId="62FEB022"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7" w:history="1">
        <w:r w:rsidRPr="002573BC">
          <w:rPr>
            <w:rStyle w:val="Hyperlink"/>
          </w:rPr>
          <w:t>9.44</w:t>
        </w:r>
        <w:r>
          <w:rPr>
            <w:rFonts w:asciiTheme="minorHAnsi" w:eastAsiaTheme="minorEastAsia" w:hAnsiTheme="minorHAnsi" w:cstheme="minorBidi"/>
            <w:sz w:val="22"/>
            <w:szCs w:val="22"/>
            <w:lang w:eastAsia="zh-CN"/>
          </w:rPr>
          <w:tab/>
        </w:r>
        <w:r w:rsidRPr="002573BC">
          <w:rPr>
            <w:rStyle w:val="Hyperlink"/>
          </w:rPr>
          <w:t>Program Participation (V4)</w:t>
        </w:r>
        <w:r>
          <w:rPr>
            <w:webHidden/>
          </w:rPr>
          <w:tab/>
        </w:r>
        <w:r>
          <w:rPr>
            <w:webHidden/>
          </w:rPr>
          <w:fldChar w:fldCharType="begin"/>
        </w:r>
        <w:r>
          <w:rPr>
            <w:webHidden/>
          </w:rPr>
          <w:instrText xml:space="preserve"> PAGEREF _Toc65482907 \h </w:instrText>
        </w:r>
        <w:r>
          <w:rPr>
            <w:webHidden/>
          </w:rPr>
        </w:r>
        <w:r>
          <w:rPr>
            <w:webHidden/>
          </w:rPr>
          <w:fldChar w:fldCharType="separate"/>
        </w:r>
        <w:r>
          <w:rPr>
            <w:webHidden/>
          </w:rPr>
          <w:t>509</w:t>
        </w:r>
        <w:r>
          <w:rPr>
            <w:webHidden/>
          </w:rPr>
          <w:fldChar w:fldCharType="end"/>
        </w:r>
      </w:hyperlink>
    </w:p>
    <w:p w14:paraId="059BC4EC" w14:textId="6DB12B26"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8" w:history="1">
        <w:r w:rsidRPr="002573BC">
          <w:rPr>
            <w:rStyle w:val="Hyperlink"/>
          </w:rPr>
          <w:t>9.45</w:t>
        </w:r>
        <w:r>
          <w:rPr>
            <w:rFonts w:asciiTheme="minorHAnsi" w:eastAsiaTheme="minorEastAsia" w:hAnsiTheme="minorHAnsi" w:cstheme="minorBidi"/>
            <w:sz w:val="22"/>
            <w:szCs w:val="22"/>
            <w:lang w:eastAsia="zh-CN"/>
          </w:rPr>
          <w:tab/>
        </w:r>
        <w:r w:rsidRPr="002573BC">
          <w:rPr>
            <w:rStyle w:val="Hyperlink"/>
          </w:rPr>
          <w:t>Provider Care Experience (V3)</w:t>
        </w:r>
        <w:r>
          <w:rPr>
            <w:webHidden/>
          </w:rPr>
          <w:tab/>
        </w:r>
        <w:r>
          <w:rPr>
            <w:webHidden/>
          </w:rPr>
          <w:fldChar w:fldCharType="begin"/>
        </w:r>
        <w:r>
          <w:rPr>
            <w:webHidden/>
          </w:rPr>
          <w:instrText xml:space="preserve"> PAGEREF _Toc65482908 \h </w:instrText>
        </w:r>
        <w:r>
          <w:rPr>
            <w:webHidden/>
          </w:rPr>
        </w:r>
        <w:r>
          <w:rPr>
            <w:webHidden/>
          </w:rPr>
          <w:fldChar w:fldCharType="separate"/>
        </w:r>
        <w:r>
          <w:rPr>
            <w:webHidden/>
          </w:rPr>
          <w:t>511</w:t>
        </w:r>
        <w:r>
          <w:rPr>
            <w:webHidden/>
          </w:rPr>
          <w:fldChar w:fldCharType="end"/>
        </w:r>
      </w:hyperlink>
    </w:p>
    <w:p w14:paraId="43DE3BFE" w14:textId="385BCF5C"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09" w:history="1">
        <w:r w:rsidRPr="002573BC">
          <w:rPr>
            <w:rStyle w:val="Hyperlink"/>
          </w:rPr>
          <w:t>9.46</w:t>
        </w:r>
        <w:r>
          <w:rPr>
            <w:rFonts w:asciiTheme="minorHAnsi" w:eastAsiaTheme="minorEastAsia" w:hAnsiTheme="minorHAnsi" w:cstheme="minorBidi"/>
            <w:sz w:val="22"/>
            <w:szCs w:val="22"/>
            <w:lang w:eastAsia="zh-CN"/>
          </w:rPr>
          <w:tab/>
        </w:r>
        <w:r w:rsidRPr="002573BC">
          <w:rPr>
            <w:rStyle w:val="Hyperlink"/>
          </w:rPr>
          <w:t>Substance, Administered (V5)</w:t>
        </w:r>
        <w:r>
          <w:rPr>
            <w:webHidden/>
          </w:rPr>
          <w:tab/>
        </w:r>
        <w:r>
          <w:rPr>
            <w:webHidden/>
          </w:rPr>
          <w:fldChar w:fldCharType="begin"/>
        </w:r>
        <w:r>
          <w:rPr>
            <w:webHidden/>
          </w:rPr>
          <w:instrText xml:space="preserve"> PAGEREF _Toc65482909 \h </w:instrText>
        </w:r>
        <w:r>
          <w:rPr>
            <w:webHidden/>
          </w:rPr>
        </w:r>
        <w:r>
          <w:rPr>
            <w:webHidden/>
          </w:rPr>
          <w:fldChar w:fldCharType="separate"/>
        </w:r>
        <w:r>
          <w:rPr>
            <w:webHidden/>
          </w:rPr>
          <w:t>512</w:t>
        </w:r>
        <w:r>
          <w:rPr>
            <w:webHidden/>
          </w:rPr>
          <w:fldChar w:fldCharType="end"/>
        </w:r>
      </w:hyperlink>
    </w:p>
    <w:p w14:paraId="3FB06A32" w14:textId="42E05640"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10" w:history="1">
        <w:r w:rsidRPr="002573BC">
          <w:rPr>
            <w:rStyle w:val="Hyperlink"/>
          </w:rPr>
          <w:t>9.47</w:t>
        </w:r>
        <w:r>
          <w:rPr>
            <w:rFonts w:asciiTheme="minorHAnsi" w:eastAsiaTheme="minorEastAsia" w:hAnsiTheme="minorHAnsi" w:cstheme="minorBidi"/>
            <w:sz w:val="22"/>
            <w:szCs w:val="22"/>
            <w:lang w:eastAsia="zh-CN"/>
          </w:rPr>
          <w:tab/>
        </w:r>
        <w:r w:rsidRPr="002573BC">
          <w:rPr>
            <w:rStyle w:val="Hyperlink"/>
          </w:rPr>
          <w:t>Substance, Order (V5)</w:t>
        </w:r>
        <w:r>
          <w:rPr>
            <w:webHidden/>
          </w:rPr>
          <w:tab/>
        </w:r>
        <w:r>
          <w:rPr>
            <w:webHidden/>
          </w:rPr>
          <w:fldChar w:fldCharType="begin"/>
        </w:r>
        <w:r>
          <w:rPr>
            <w:webHidden/>
          </w:rPr>
          <w:instrText xml:space="preserve"> PAGEREF _Toc65482910 \h </w:instrText>
        </w:r>
        <w:r>
          <w:rPr>
            <w:webHidden/>
          </w:rPr>
        </w:r>
        <w:r>
          <w:rPr>
            <w:webHidden/>
          </w:rPr>
          <w:fldChar w:fldCharType="separate"/>
        </w:r>
        <w:r>
          <w:rPr>
            <w:webHidden/>
          </w:rPr>
          <w:t>513</w:t>
        </w:r>
        <w:r>
          <w:rPr>
            <w:webHidden/>
          </w:rPr>
          <w:fldChar w:fldCharType="end"/>
        </w:r>
      </w:hyperlink>
    </w:p>
    <w:p w14:paraId="6DE6E1B8" w14:textId="73954864"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11" w:history="1">
        <w:r w:rsidRPr="002573BC">
          <w:rPr>
            <w:rStyle w:val="Hyperlink"/>
          </w:rPr>
          <w:t>9.48</w:t>
        </w:r>
        <w:r>
          <w:rPr>
            <w:rFonts w:asciiTheme="minorHAnsi" w:eastAsiaTheme="minorEastAsia" w:hAnsiTheme="minorHAnsi" w:cstheme="minorBidi"/>
            <w:sz w:val="22"/>
            <w:szCs w:val="22"/>
            <w:lang w:eastAsia="zh-CN"/>
          </w:rPr>
          <w:tab/>
        </w:r>
        <w:r w:rsidRPr="002573BC">
          <w:rPr>
            <w:rStyle w:val="Hyperlink"/>
          </w:rPr>
          <w:t>Substance, Recommended (V5)</w:t>
        </w:r>
        <w:r>
          <w:rPr>
            <w:webHidden/>
          </w:rPr>
          <w:tab/>
        </w:r>
        <w:r>
          <w:rPr>
            <w:webHidden/>
          </w:rPr>
          <w:fldChar w:fldCharType="begin"/>
        </w:r>
        <w:r>
          <w:rPr>
            <w:webHidden/>
          </w:rPr>
          <w:instrText xml:space="preserve"> PAGEREF _Toc65482911 \h </w:instrText>
        </w:r>
        <w:r>
          <w:rPr>
            <w:webHidden/>
          </w:rPr>
        </w:r>
        <w:r>
          <w:rPr>
            <w:webHidden/>
          </w:rPr>
          <w:fldChar w:fldCharType="separate"/>
        </w:r>
        <w:r>
          <w:rPr>
            <w:webHidden/>
          </w:rPr>
          <w:t>514</w:t>
        </w:r>
        <w:r>
          <w:rPr>
            <w:webHidden/>
          </w:rPr>
          <w:fldChar w:fldCharType="end"/>
        </w:r>
      </w:hyperlink>
    </w:p>
    <w:p w14:paraId="4D6E3CB7" w14:textId="1D55A7D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12" w:history="1">
        <w:r w:rsidRPr="002573BC">
          <w:rPr>
            <w:rStyle w:val="Hyperlink"/>
          </w:rPr>
          <w:t>9.49</w:t>
        </w:r>
        <w:r>
          <w:rPr>
            <w:rFonts w:asciiTheme="minorHAnsi" w:eastAsiaTheme="minorEastAsia" w:hAnsiTheme="minorHAnsi" w:cstheme="minorBidi"/>
            <w:sz w:val="22"/>
            <w:szCs w:val="22"/>
            <w:lang w:eastAsia="zh-CN"/>
          </w:rPr>
          <w:tab/>
        </w:r>
        <w:r w:rsidRPr="002573BC">
          <w:rPr>
            <w:rStyle w:val="Hyperlink"/>
          </w:rPr>
          <w:t>Symptom (V4)</w:t>
        </w:r>
        <w:r>
          <w:rPr>
            <w:webHidden/>
          </w:rPr>
          <w:tab/>
        </w:r>
        <w:r>
          <w:rPr>
            <w:webHidden/>
          </w:rPr>
          <w:fldChar w:fldCharType="begin"/>
        </w:r>
        <w:r>
          <w:rPr>
            <w:webHidden/>
          </w:rPr>
          <w:instrText xml:space="preserve"> PAGEREF _Toc65482912 \h </w:instrText>
        </w:r>
        <w:r>
          <w:rPr>
            <w:webHidden/>
          </w:rPr>
        </w:r>
        <w:r>
          <w:rPr>
            <w:webHidden/>
          </w:rPr>
          <w:fldChar w:fldCharType="separate"/>
        </w:r>
        <w:r>
          <w:rPr>
            <w:webHidden/>
          </w:rPr>
          <w:t>515</w:t>
        </w:r>
        <w:r>
          <w:rPr>
            <w:webHidden/>
          </w:rPr>
          <w:fldChar w:fldCharType="end"/>
        </w:r>
      </w:hyperlink>
    </w:p>
    <w:p w14:paraId="191C0F7A" w14:textId="6F9D3E91" w:rsidR="00E45435" w:rsidRDefault="00E45435">
      <w:pPr>
        <w:pStyle w:val="TOC2"/>
        <w:tabs>
          <w:tab w:val="left" w:pos="1320"/>
        </w:tabs>
        <w:rPr>
          <w:rFonts w:asciiTheme="minorHAnsi" w:eastAsiaTheme="minorEastAsia" w:hAnsiTheme="minorHAnsi" w:cstheme="minorBidi"/>
          <w:sz w:val="22"/>
          <w:szCs w:val="22"/>
          <w:lang w:eastAsia="zh-CN"/>
        </w:rPr>
      </w:pPr>
      <w:hyperlink w:anchor="_Toc65482913" w:history="1">
        <w:r w:rsidRPr="002573BC">
          <w:rPr>
            <w:rStyle w:val="Hyperlink"/>
          </w:rPr>
          <w:t>9.50</w:t>
        </w:r>
        <w:r>
          <w:rPr>
            <w:rFonts w:asciiTheme="minorHAnsi" w:eastAsiaTheme="minorEastAsia" w:hAnsiTheme="minorHAnsi" w:cstheme="minorBidi"/>
            <w:sz w:val="22"/>
            <w:szCs w:val="22"/>
            <w:lang w:eastAsia="zh-CN"/>
          </w:rPr>
          <w:tab/>
        </w:r>
        <w:r w:rsidRPr="002573BC">
          <w:rPr>
            <w:rStyle w:val="Hyperlink"/>
          </w:rPr>
          <w:t>Data Criteria Section (V5)</w:t>
        </w:r>
        <w:r>
          <w:rPr>
            <w:webHidden/>
          </w:rPr>
          <w:tab/>
        </w:r>
        <w:r>
          <w:rPr>
            <w:webHidden/>
          </w:rPr>
          <w:fldChar w:fldCharType="begin"/>
        </w:r>
        <w:r>
          <w:rPr>
            <w:webHidden/>
          </w:rPr>
          <w:instrText xml:space="preserve"> PAGEREF _Toc65482913 \h </w:instrText>
        </w:r>
        <w:r>
          <w:rPr>
            <w:webHidden/>
          </w:rPr>
        </w:r>
        <w:r>
          <w:rPr>
            <w:webHidden/>
          </w:rPr>
          <w:fldChar w:fldCharType="separate"/>
        </w:r>
        <w:r>
          <w:rPr>
            <w:webHidden/>
          </w:rPr>
          <w:t>516</w:t>
        </w:r>
        <w:r>
          <w:rPr>
            <w:webHidden/>
          </w:rPr>
          <w:fldChar w:fldCharType="end"/>
        </w:r>
      </w:hyperlink>
    </w:p>
    <w:p w14:paraId="414D0896" w14:textId="648A6A60" w:rsidR="004803CA" w:rsidRDefault="00FB74AD" w:rsidP="00A82774">
      <w:pPr>
        <w:pStyle w:val="TOC1"/>
        <w:ind w:left="590"/>
      </w:pPr>
      <w:r>
        <w:fldChar w:fldCharType="end"/>
      </w:r>
    </w:p>
    <w:p w14:paraId="434F3C7B" w14:textId="77777777" w:rsidR="004803CA" w:rsidRDefault="00F004FB" w:rsidP="00A82774">
      <w:pPr>
        <w:pStyle w:val="TOCTitle"/>
        <w:ind w:left="144"/>
      </w:pPr>
      <w:r>
        <w:t>Table of Figures</w:t>
      </w:r>
    </w:p>
    <w:p w14:paraId="4E4CD5CD" w14:textId="58C5C8B6" w:rsidR="00E45435" w:rsidRDefault="00FB74AD">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"Figure" </w:instrText>
      </w:r>
      <w:r>
        <w:fldChar w:fldCharType="separate"/>
      </w:r>
      <w:hyperlink w:anchor="_Toc65482914" w:history="1">
        <w:r w:rsidR="00E45435" w:rsidRPr="00EC64D0">
          <w:rPr>
            <w:rStyle w:val="Hyperlink"/>
            <w:noProof/>
          </w:rPr>
          <w:t>Figure 1: Relationship between QDM, CQL, eCQM, and the volumes of this IG.</w:t>
        </w:r>
        <w:r w:rsidR="00E45435">
          <w:rPr>
            <w:noProof/>
            <w:webHidden/>
          </w:rPr>
          <w:tab/>
        </w:r>
        <w:r w:rsidR="00E45435">
          <w:rPr>
            <w:noProof/>
            <w:webHidden/>
          </w:rPr>
          <w:fldChar w:fldCharType="begin"/>
        </w:r>
        <w:r w:rsidR="00E45435">
          <w:rPr>
            <w:noProof/>
            <w:webHidden/>
          </w:rPr>
          <w:instrText xml:space="preserve"> PAGEREF _Toc65482914 \h </w:instrText>
        </w:r>
        <w:r w:rsidR="00E45435">
          <w:rPr>
            <w:noProof/>
            <w:webHidden/>
          </w:rPr>
        </w:r>
        <w:r w:rsidR="00E45435">
          <w:rPr>
            <w:noProof/>
            <w:webHidden/>
          </w:rPr>
          <w:fldChar w:fldCharType="separate"/>
        </w:r>
        <w:r w:rsidR="00E45435">
          <w:rPr>
            <w:noProof/>
            <w:webHidden/>
          </w:rPr>
          <w:t>16</w:t>
        </w:r>
        <w:r w:rsidR="00E45435">
          <w:rPr>
            <w:noProof/>
            <w:webHidden/>
          </w:rPr>
          <w:fldChar w:fldCharType="end"/>
        </w:r>
      </w:hyperlink>
    </w:p>
    <w:p w14:paraId="74B3018C" w14:textId="1454673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15" w:history="1">
        <w:r w:rsidRPr="00EC64D0">
          <w:rPr>
            <w:rStyle w:val="Hyperlink"/>
            <w:noProof/>
          </w:rPr>
          <w:t>Figure 1: Measure Description Section Example</w:t>
        </w:r>
        <w:r>
          <w:rPr>
            <w:noProof/>
            <w:webHidden/>
          </w:rPr>
          <w:tab/>
        </w:r>
        <w:r>
          <w:rPr>
            <w:noProof/>
            <w:webHidden/>
          </w:rPr>
          <w:fldChar w:fldCharType="begin"/>
        </w:r>
        <w:r>
          <w:rPr>
            <w:noProof/>
            <w:webHidden/>
          </w:rPr>
          <w:instrText xml:space="preserve"> PAGEREF _Toc65482915 \h </w:instrText>
        </w:r>
        <w:r>
          <w:rPr>
            <w:noProof/>
            <w:webHidden/>
          </w:rPr>
        </w:r>
        <w:r>
          <w:rPr>
            <w:noProof/>
            <w:webHidden/>
          </w:rPr>
          <w:fldChar w:fldCharType="separate"/>
        </w:r>
        <w:r>
          <w:rPr>
            <w:noProof/>
            <w:webHidden/>
          </w:rPr>
          <w:t>67</w:t>
        </w:r>
        <w:r>
          <w:rPr>
            <w:noProof/>
            <w:webHidden/>
          </w:rPr>
          <w:fldChar w:fldCharType="end"/>
        </w:r>
      </w:hyperlink>
    </w:p>
    <w:p w14:paraId="124F3D2A" w14:textId="0A71345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16" w:history="1">
        <w:r w:rsidRPr="00EC64D0">
          <w:rPr>
            <w:rStyle w:val="Hyperlink"/>
            <w:noProof/>
          </w:rPr>
          <w:t>Figure 2: Measure Observations Section (V2) Example</w:t>
        </w:r>
        <w:r>
          <w:rPr>
            <w:noProof/>
            <w:webHidden/>
          </w:rPr>
          <w:tab/>
        </w:r>
        <w:r>
          <w:rPr>
            <w:noProof/>
            <w:webHidden/>
          </w:rPr>
          <w:fldChar w:fldCharType="begin"/>
        </w:r>
        <w:r>
          <w:rPr>
            <w:noProof/>
            <w:webHidden/>
          </w:rPr>
          <w:instrText xml:space="preserve"> PAGEREF _Toc65482916 \h </w:instrText>
        </w:r>
        <w:r>
          <w:rPr>
            <w:noProof/>
            <w:webHidden/>
          </w:rPr>
        </w:r>
        <w:r>
          <w:rPr>
            <w:noProof/>
            <w:webHidden/>
          </w:rPr>
          <w:fldChar w:fldCharType="separate"/>
        </w:r>
        <w:r>
          <w:rPr>
            <w:noProof/>
            <w:webHidden/>
          </w:rPr>
          <w:t>69</w:t>
        </w:r>
        <w:r>
          <w:rPr>
            <w:noProof/>
            <w:webHidden/>
          </w:rPr>
          <w:fldChar w:fldCharType="end"/>
        </w:r>
      </w:hyperlink>
    </w:p>
    <w:p w14:paraId="04EA3DEB" w14:textId="552033C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17" w:history="1">
        <w:r w:rsidRPr="00EC64D0">
          <w:rPr>
            <w:rStyle w:val="Hyperlink"/>
            <w:noProof/>
          </w:rPr>
          <w:t>Figure 3: Admission Source Example</w:t>
        </w:r>
        <w:r>
          <w:rPr>
            <w:noProof/>
            <w:webHidden/>
          </w:rPr>
          <w:tab/>
        </w:r>
        <w:r>
          <w:rPr>
            <w:noProof/>
            <w:webHidden/>
          </w:rPr>
          <w:fldChar w:fldCharType="begin"/>
        </w:r>
        <w:r>
          <w:rPr>
            <w:noProof/>
            <w:webHidden/>
          </w:rPr>
          <w:instrText xml:space="preserve"> PAGEREF _Toc65482917 \h </w:instrText>
        </w:r>
        <w:r>
          <w:rPr>
            <w:noProof/>
            <w:webHidden/>
          </w:rPr>
        </w:r>
        <w:r>
          <w:rPr>
            <w:noProof/>
            <w:webHidden/>
          </w:rPr>
          <w:fldChar w:fldCharType="separate"/>
        </w:r>
        <w:r>
          <w:rPr>
            <w:noProof/>
            <w:webHidden/>
          </w:rPr>
          <w:t>81</w:t>
        </w:r>
        <w:r>
          <w:rPr>
            <w:noProof/>
            <w:webHidden/>
          </w:rPr>
          <w:fldChar w:fldCharType="end"/>
        </w:r>
      </w:hyperlink>
    </w:p>
    <w:p w14:paraId="295602B1" w14:textId="24A0B6A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18" w:history="1">
        <w:r w:rsidRPr="00EC64D0">
          <w:rPr>
            <w:rStyle w:val="Hyperlink"/>
            <w:noProof/>
          </w:rPr>
          <w:t>Figure 4: Adverse Event (V4) Example</w:t>
        </w:r>
        <w:r>
          <w:rPr>
            <w:noProof/>
            <w:webHidden/>
          </w:rPr>
          <w:tab/>
        </w:r>
        <w:r>
          <w:rPr>
            <w:noProof/>
            <w:webHidden/>
          </w:rPr>
          <w:fldChar w:fldCharType="begin"/>
        </w:r>
        <w:r>
          <w:rPr>
            <w:noProof/>
            <w:webHidden/>
          </w:rPr>
          <w:instrText xml:space="preserve"> PAGEREF _Toc65482918 \h </w:instrText>
        </w:r>
        <w:r>
          <w:rPr>
            <w:noProof/>
            <w:webHidden/>
          </w:rPr>
        </w:r>
        <w:r>
          <w:rPr>
            <w:noProof/>
            <w:webHidden/>
          </w:rPr>
          <w:fldChar w:fldCharType="separate"/>
        </w:r>
        <w:r>
          <w:rPr>
            <w:noProof/>
            <w:webHidden/>
          </w:rPr>
          <w:t>88</w:t>
        </w:r>
        <w:r>
          <w:rPr>
            <w:noProof/>
            <w:webHidden/>
          </w:rPr>
          <w:fldChar w:fldCharType="end"/>
        </w:r>
      </w:hyperlink>
    </w:p>
    <w:p w14:paraId="63B1FB1E" w14:textId="01514BF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19" w:history="1">
        <w:r w:rsidRPr="00EC64D0">
          <w:rPr>
            <w:rStyle w:val="Hyperlink"/>
            <w:noProof/>
          </w:rPr>
          <w:t>Figure 5: Allergy Intolerance (V4) Example</w:t>
        </w:r>
        <w:r>
          <w:rPr>
            <w:noProof/>
            <w:webHidden/>
          </w:rPr>
          <w:tab/>
        </w:r>
        <w:r>
          <w:rPr>
            <w:noProof/>
            <w:webHidden/>
          </w:rPr>
          <w:fldChar w:fldCharType="begin"/>
        </w:r>
        <w:r>
          <w:rPr>
            <w:noProof/>
            <w:webHidden/>
          </w:rPr>
          <w:instrText xml:space="preserve"> PAGEREF _Toc65482919 \h </w:instrText>
        </w:r>
        <w:r>
          <w:rPr>
            <w:noProof/>
            <w:webHidden/>
          </w:rPr>
        </w:r>
        <w:r>
          <w:rPr>
            <w:noProof/>
            <w:webHidden/>
          </w:rPr>
          <w:fldChar w:fldCharType="separate"/>
        </w:r>
        <w:r>
          <w:rPr>
            <w:noProof/>
            <w:webHidden/>
          </w:rPr>
          <w:t>96</w:t>
        </w:r>
        <w:r>
          <w:rPr>
            <w:noProof/>
            <w:webHidden/>
          </w:rPr>
          <w:fldChar w:fldCharType="end"/>
        </w:r>
      </w:hyperlink>
    </w:p>
    <w:p w14:paraId="3DFB9E4B" w14:textId="78A5327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0" w:history="1">
        <w:r w:rsidRPr="00EC64D0">
          <w:rPr>
            <w:rStyle w:val="Hyperlink"/>
            <w:noProof/>
          </w:rPr>
          <w:t>Figure 6: Assessment, Order (V2) Example</w:t>
        </w:r>
        <w:r>
          <w:rPr>
            <w:noProof/>
            <w:webHidden/>
          </w:rPr>
          <w:tab/>
        </w:r>
        <w:r>
          <w:rPr>
            <w:noProof/>
            <w:webHidden/>
          </w:rPr>
          <w:fldChar w:fldCharType="begin"/>
        </w:r>
        <w:r>
          <w:rPr>
            <w:noProof/>
            <w:webHidden/>
          </w:rPr>
          <w:instrText xml:space="preserve"> PAGEREF _Toc65482920 \h </w:instrText>
        </w:r>
        <w:r>
          <w:rPr>
            <w:noProof/>
            <w:webHidden/>
          </w:rPr>
        </w:r>
        <w:r>
          <w:rPr>
            <w:noProof/>
            <w:webHidden/>
          </w:rPr>
          <w:fldChar w:fldCharType="separate"/>
        </w:r>
        <w:r>
          <w:rPr>
            <w:noProof/>
            <w:webHidden/>
          </w:rPr>
          <w:t>102</w:t>
        </w:r>
        <w:r>
          <w:rPr>
            <w:noProof/>
            <w:webHidden/>
          </w:rPr>
          <w:fldChar w:fldCharType="end"/>
        </w:r>
      </w:hyperlink>
    </w:p>
    <w:p w14:paraId="78F46867" w14:textId="2ECCC63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1" w:history="1">
        <w:r w:rsidRPr="00EC64D0">
          <w:rPr>
            <w:rStyle w:val="Hyperlink"/>
            <w:noProof/>
          </w:rPr>
          <w:t>Figure 7: Assessment, Performed (V4) Example</w:t>
        </w:r>
        <w:r>
          <w:rPr>
            <w:noProof/>
            <w:webHidden/>
          </w:rPr>
          <w:tab/>
        </w:r>
        <w:r>
          <w:rPr>
            <w:noProof/>
            <w:webHidden/>
          </w:rPr>
          <w:fldChar w:fldCharType="begin"/>
        </w:r>
        <w:r>
          <w:rPr>
            <w:noProof/>
            <w:webHidden/>
          </w:rPr>
          <w:instrText xml:space="preserve"> PAGEREF _Toc65482921 \h </w:instrText>
        </w:r>
        <w:r>
          <w:rPr>
            <w:noProof/>
            <w:webHidden/>
          </w:rPr>
        </w:r>
        <w:r>
          <w:rPr>
            <w:noProof/>
            <w:webHidden/>
          </w:rPr>
          <w:fldChar w:fldCharType="separate"/>
        </w:r>
        <w:r>
          <w:rPr>
            <w:noProof/>
            <w:webHidden/>
          </w:rPr>
          <w:t>108</w:t>
        </w:r>
        <w:r>
          <w:rPr>
            <w:noProof/>
            <w:webHidden/>
          </w:rPr>
          <w:fldChar w:fldCharType="end"/>
        </w:r>
      </w:hyperlink>
    </w:p>
    <w:p w14:paraId="53562A5B" w14:textId="1A68EBE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2" w:history="1">
        <w:r w:rsidRPr="00EC64D0">
          <w:rPr>
            <w:rStyle w:val="Hyperlink"/>
            <w:noProof/>
          </w:rPr>
          <w:t>Figure 8: Assessment, Recommended (V4) Example</w:t>
        </w:r>
        <w:r>
          <w:rPr>
            <w:noProof/>
            <w:webHidden/>
          </w:rPr>
          <w:tab/>
        </w:r>
        <w:r>
          <w:rPr>
            <w:noProof/>
            <w:webHidden/>
          </w:rPr>
          <w:fldChar w:fldCharType="begin"/>
        </w:r>
        <w:r>
          <w:rPr>
            <w:noProof/>
            <w:webHidden/>
          </w:rPr>
          <w:instrText xml:space="preserve"> PAGEREF _Toc65482922 \h </w:instrText>
        </w:r>
        <w:r>
          <w:rPr>
            <w:noProof/>
            <w:webHidden/>
          </w:rPr>
        </w:r>
        <w:r>
          <w:rPr>
            <w:noProof/>
            <w:webHidden/>
          </w:rPr>
          <w:fldChar w:fldCharType="separate"/>
        </w:r>
        <w:r>
          <w:rPr>
            <w:noProof/>
            <w:webHidden/>
          </w:rPr>
          <w:t>112</w:t>
        </w:r>
        <w:r>
          <w:rPr>
            <w:noProof/>
            <w:webHidden/>
          </w:rPr>
          <w:fldChar w:fldCharType="end"/>
        </w:r>
      </w:hyperlink>
    </w:p>
    <w:p w14:paraId="2BA3D77A" w14:textId="2F7BCFA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3" w:history="1">
        <w:r w:rsidRPr="00EC64D0">
          <w:rPr>
            <w:rStyle w:val="Hyperlink"/>
            <w:noProof/>
          </w:rPr>
          <w:t>Figure 9: Care Goal (V4) Example</w:t>
        </w:r>
        <w:r>
          <w:rPr>
            <w:noProof/>
            <w:webHidden/>
          </w:rPr>
          <w:tab/>
        </w:r>
        <w:r>
          <w:rPr>
            <w:noProof/>
            <w:webHidden/>
          </w:rPr>
          <w:fldChar w:fldCharType="begin"/>
        </w:r>
        <w:r>
          <w:rPr>
            <w:noProof/>
            <w:webHidden/>
          </w:rPr>
          <w:instrText xml:space="preserve"> PAGEREF _Toc65482923 \h </w:instrText>
        </w:r>
        <w:r>
          <w:rPr>
            <w:noProof/>
            <w:webHidden/>
          </w:rPr>
        </w:r>
        <w:r>
          <w:rPr>
            <w:noProof/>
            <w:webHidden/>
          </w:rPr>
          <w:fldChar w:fldCharType="separate"/>
        </w:r>
        <w:r>
          <w:rPr>
            <w:noProof/>
            <w:webHidden/>
          </w:rPr>
          <w:t>118</w:t>
        </w:r>
        <w:r>
          <w:rPr>
            <w:noProof/>
            <w:webHidden/>
          </w:rPr>
          <w:fldChar w:fldCharType="end"/>
        </w:r>
      </w:hyperlink>
    </w:p>
    <w:p w14:paraId="478E24CF" w14:textId="72F928B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4" w:history="1">
        <w:r w:rsidRPr="00EC64D0">
          <w:rPr>
            <w:rStyle w:val="Hyperlink"/>
            <w:noProof/>
          </w:rPr>
          <w:t>Figure 10: Cause Example</w:t>
        </w:r>
        <w:r>
          <w:rPr>
            <w:noProof/>
            <w:webHidden/>
          </w:rPr>
          <w:tab/>
        </w:r>
        <w:r>
          <w:rPr>
            <w:noProof/>
            <w:webHidden/>
          </w:rPr>
          <w:fldChar w:fldCharType="begin"/>
        </w:r>
        <w:r>
          <w:rPr>
            <w:noProof/>
            <w:webHidden/>
          </w:rPr>
          <w:instrText xml:space="preserve"> PAGEREF _Toc65482924 \h </w:instrText>
        </w:r>
        <w:r>
          <w:rPr>
            <w:noProof/>
            <w:webHidden/>
          </w:rPr>
        </w:r>
        <w:r>
          <w:rPr>
            <w:noProof/>
            <w:webHidden/>
          </w:rPr>
          <w:fldChar w:fldCharType="separate"/>
        </w:r>
        <w:r>
          <w:rPr>
            <w:noProof/>
            <w:webHidden/>
          </w:rPr>
          <w:t>120</w:t>
        </w:r>
        <w:r>
          <w:rPr>
            <w:noProof/>
            <w:webHidden/>
          </w:rPr>
          <w:fldChar w:fldCharType="end"/>
        </w:r>
      </w:hyperlink>
    </w:p>
    <w:p w14:paraId="3326E999" w14:textId="0B4B602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5" w:history="1">
        <w:r w:rsidRPr="00EC64D0">
          <w:rPr>
            <w:rStyle w:val="Hyperlink"/>
            <w:noProof/>
          </w:rPr>
          <w:t>Figure 11: Communication, Performed (V3) Example</w:t>
        </w:r>
        <w:r>
          <w:rPr>
            <w:noProof/>
            <w:webHidden/>
          </w:rPr>
          <w:tab/>
        </w:r>
        <w:r>
          <w:rPr>
            <w:noProof/>
            <w:webHidden/>
          </w:rPr>
          <w:fldChar w:fldCharType="begin"/>
        </w:r>
        <w:r>
          <w:rPr>
            <w:noProof/>
            <w:webHidden/>
          </w:rPr>
          <w:instrText xml:space="preserve"> PAGEREF _Toc65482925 \h </w:instrText>
        </w:r>
        <w:r>
          <w:rPr>
            <w:noProof/>
            <w:webHidden/>
          </w:rPr>
        </w:r>
        <w:r>
          <w:rPr>
            <w:noProof/>
            <w:webHidden/>
          </w:rPr>
          <w:fldChar w:fldCharType="separate"/>
        </w:r>
        <w:r>
          <w:rPr>
            <w:noProof/>
            <w:webHidden/>
          </w:rPr>
          <w:t>127</w:t>
        </w:r>
        <w:r>
          <w:rPr>
            <w:noProof/>
            <w:webHidden/>
          </w:rPr>
          <w:fldChar w:fldCharType="end"/>
        </w:r>
      </w:hyperlink>
    </w:p>
    <w:p w14:paraId="76DC6899" w14:textId="01DD392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6" w:history="1">
        <w:r w:rsidRPr="00EC64D0">
          <w:rPr>
            <w:rStyle w:val="Hyperlink"/>
            <w:noProof/>
          </w:rPr>
          <w:t>Figure 12: Component Example</w:t>
        </w:r>
        <w:r>
          <w:rPr>
            <w:noProof/>
            <w:webHidden/>
          </w:rPr>
          <w:tab/>
        </w:r>
        <w:r>
          <w:rPr>
            <w:noProof/>
            <w:webHidden/>
          </w:rPr>
          <w:fldChar w:fldCharType="begin"/>
        </w:r>
        <w:r>
          <w:rPr>
            <w:noProof/>
            <w:webHidden/>
          </w:rPr>
          <w:instrText xml:space="preserve"> PAGEREF _Toc65482926 \h </w:instrText>
        </w:r>
        <w:r>
          <w:rPr>
            <w:noProof/>
            <w:webHidden/>
          </w:rPr>
        </w:r>
        <w:r>
          <w:rPr>
            <w:noProof/>
            <w:webHidden/>
          </w:rPr>
          <w:fldChar w:fldCharType="separate"/>
        </w:r>
        <w:r>
          <w:rPr>
            <w:noProof/>
            <w:webHidden/>
          </w:rPr>
          <w:t>129</w:t>
        </w:r>
        <w:r>
          <w:rPr>
            <w:noProof/>
            <w:webHidden/>
          </w:rPr>
          <w:fldChar w:fldCharType="end"/>
        </w:r>
      </w:hyperlink>
    </w:p>
    <w:p w14:paraId="00A5A382" w14:textId="59C3A22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7" w:history="1">
        <w:r w:rsidRPr="00EC64D0">
          <w:rPr>
            <w:rStyle w:val="Hyperlink"/>
            <w:noProof/>
          </w:rPr>
          <w:t>Figure 13: Laboratory Test Component Example</w:t>
        </w:r>
        <w:r>
          <w:rPr>
            <w:noProof/>
            <w:webHidden/>
          </w:rPr>
          <w:tab/>
        </w:r>
        <w:r>
          <w:rPr>
            <w:noProof/>
            <w:webHidden/>
          </w:rPr>
          <w:fldChar w:fldCharType="begin"/>
        </w:r>
        <w:r>
          <w:rPr>
            <w:noProof/>
            <w:webHidden/>
          </w:rPr>
          <w:instrText xml:space="preserve"> PAGEREF _Toc65482927 \h </w:instrText>
        </w:r>
        <w:r>
          <w:rPr>
            <w:noProof/>
            <w:webHidden/>
          </w:rPr>
        </w:r>
        <w:r>
          <w:rPr>
            <w:noProof/>
            <w:webHidden/>
          </w:rPr>
          <w:fldChar w:fldCharType="separate"/>
        </w:r>
        <w:r>
          <w:rPr>
            <w:noProof/>
            <w:webHidden/>
          </w:rPr>
          <w:t>131</w:t>
        </w:r>
        <w:r>
          <w:rPr>
            <w:noProof/>
            <w:webHidden/>
          </w:rPr>
          <w:fldChar w:fldCharType="end"/>
        </w:r>
      </w:hyperlink>
    </w:p>
    <w:p w14:paraId="6D7E5152" w14:textId="0A0EC7A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8" w:history="1">
        <w:r w:rsidRPr="00EC64D0">
          <w:rPr>
            <w:rStyle w:val="Hyperlink"/>
            <w:noProof/>
          </w:rPr>
          <w:t>Figure 14: Days Supplied Example</w:t>
        </w:r>
        <w:r>
          <w:rPr>
            <w:noProof/>
            <w:webHidden/>
          </w:rPr>
          <w:tab/>
        </w:r>
        <w:r>
          <w:rPr>
            <w:noProof/>
            <w:webHidden/>
          </w:rPr>
          <w:fldChar w:fldCharType="begin"/>
        </w:r>
        <w:r>
          <w:rPr>
            <w:noProof/>
            <w:webHidden/>
          </w:rPr>
          <w:instrText xml:space="preserve"> PAGEREF _Toc65482928 \h </w:instrText>
        </w:r>
        <w:r>
          <w:rPr>
            <w:noProof/>
            <w:webHidden/>
          </w:rPr>
        </w:r>
        <w:r>
          <w:rPr>
            <w:noProof/>
            <w:webHidden/>
          </w:rPr>
          <w:fldChar w:fldCharType="separate"/>
        </w:r>
        <w:r>
          <w:rPr>
            <w:noProof/>
            <w:webHidden/>
          </w:rPr>
          <w:t>132</w:t>
        </w:r>
        <w:r>
          <w:rPr>
            <w:noProof/>
            <w:webHidden/>
          </w:rPr>
          <w:fldChar w:fldCharType="end"/>
        </w:r>
      </w:hyperlink>
    </w:p>
    <w:p w14:paraId="22029F3E" w14:textId="27B9FA8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29" w:history="1">
        <w:r w:rsidRPr="00EC64D0">
          <w:rPr>
            <w:rStyle w:val="Hyperlink"/>
            <w:noProof/>
          </w:rPr>
          <w:t>Figure 15: Device, Order (V3) Example</w:t>
        </w:r>
        <w:r>
          <w:rPr>
            <w:noProof/>
            <w:webHidden/>
          </w:rPr>
          <w:tab/>
        </w:r>
        <w:r>
          <w:rPr>
            <w:noProof/>
            <w:webHidden/>
          </w:rPr>
          <w:fldChar w:fldCharType="begin"/>
        </w:r>
        <w:r>
          <w:rPr>
            <w:noProof/>
            <w:webHidden/>
          </w:rPr>
          <w:instrText xml:space="preserve"> PAGEREF _Toc65482929 \h </w:instrText>
        </w:r>
        <w:r>
          <w:rPr>
            <w:noProof/>
            <w:webHidden/>
          </w:rPr>
        </w:r>
        <w:r>
          <w:rPr>
            <w:noProof/>
            <w:webHidden/>
          </w:rPr>
          <w:fldChar w:fldCharType="separate"/>
        </w:r>
        <w:r>
          <w:rPr>
            <w:noProof/>
            <w:webHidden/>
          </w:rPr>
          <w:t>138</w:t>
        </w:r>
        <w:r>
          <w:rPr>
            <w:noProof/>
            <w:webHidden/>
          </w:rPr>
          <w:fldChar w:fldCharType="end"/>
        </w:r>
      </w:hyperlink>
    </w:p>
    <w:p w14:paraId="59A3D47B" w14:textId="1334954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0" w:history="1">
        <w:r w:rsidRPr="00EC64D0">
          <w:rPr>
            <w:rStyle w:val="Hyperlink"/>
            <w:noProof/>
          </w:rPr>
          <w:t>Figure 16: Device, Recommended (V3) Example</w:t>
        </w:r>
        <w:r>
          <w:rPr>
            <w:noProof/>
            <w:webHidden/>
          </w:rPr>
          <w:tab/>
        </w:r>
        <w:r>
          <w:rPr>
            <w:noProof/>
            <w:webHidden/>
          </w:rPr>
          <w:fldChar w:fldCharType="begin"/>
        </w:r>
        <w:r>
          <w:rPr>
            <w:noProof/>
            <w:webHidden/>
          </w:rPr>
          <w:instrText xml:space="preserve"> PAGEREF _Toc65482930 \h </w:instrText>
        </w:r>
        <w:r>
          <w:rPr>
            <w:noProof/>
            <w:webHidden/>
          </w:rPr>
        </w:r>
        <w:r>
          <w:rPr>
            <w:noProof/>
            <w:webHidden/>
          </w:rPr>
          <w:fldChar w:fldCharType="separate"/>
        </w:r>
        <w:r>
          <w:rPr>
            <w:noProof/>
            <w:webHidden/>
          </w:rPr>
          <w:t>144</w:t>
        </w:r>
        <w:r>
          <w:rPr>
            <w:noProof/>
            <w:webHidden/>
          </w:rPr>
          <w:fldChar w:fldCharType="end"/>
        </w:r>
      </w:hyperlink>
    </w:p>
    <w:p w14:paraId="7D1B4D0B" w14:textId="768D52E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1" w:history="1">
        <w:r w:rsidRPr="00EC64D0">
          <w:rPr>
            <w:rStyle w:val="Hyperlink"/>
            <w:noProof/>
          </w:rPr>
          <w:t>Figure 17: Diagnosis (V4) Example</w:t>
        </w:r>
        <w:r>
          <w:rPr>
            <w:noProof/>
            <w:webHidden/>
          </w:rPr>
          <w:tab/>
        </w:r>
        <w:r>
          <w:rPr>
            <w:noProof/>
            <w:webHidden/>
          </w:rPr>
          <w:fldChar w:fldCharType="begin"/>
        </w:r>
        <w:r>
          <w:rPr>
            <w:noProof/>
            <w:webHidden/>
          </w:rPr>
          <w:instrText xml:space="preserve"> PAGEREF _Toc65482931 \h </w:instrText>
        </w:r>
        <w:r>
          <w:rPr>
            <w:noProof/>
            <w:webHidden/>
          </w:rPr>
        </w:r>
        <w:r>
          <w:rPr>
            <w:noProof/>
            <w:webHidden/>
          </w:rPr>
          <w:fldChar w:fldCharType="separate"/>
        </w:r>
        <w:r>
          <w:rPr>
            <w:noProof/>
            <w:webHidden/>
          </w:rPr>
          <w:t>150</w:t>
        </w:r>
        <w:r>
          <w:rPr>
            <w:noProof/>
            <w:webHidden/>
          </w:rPr>
          <w:fldChar w:fldCharType="end"/>
        </w:r>
      </w:hyperlink>
    </w:p>
    <w:p w14:paraId="1B67A173" w14:textId="1C3A369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2" w:history="1">
        <w:r w:rsidRPr="00EC64D0">
          <w:rPr>
            <w:rStyle w:val="Hyperlink"/>
            <w:noProof/>
          </w:rPr>
          <w:t>Figure 18: Diagnostic Study, Order (V5) Example</w:t>
        </w:r>
        <w:r>
          <w:rPr>
            <w:noProof/>
            <w:webHidden/>
          </w:rPr>
          <w:tab/>
        </w:r>
        <w:r>
          <w:rPr>
            <w:noProof/>
            <w:webHidden/>
          </w:rPr>
          <w:fldChar w:fldCharType="begin"/>
        </w:r>
        <w:r>
          <w:rPr>
            <w:noProof/>
            <w:webHidden/>
          </w:rPr>
          <w:instrText xml:space="preserve"> PAGEREF _Toc65482932 \h </w:instrText>
        </w:r>
        <w:r>
          <w:rPr>
            <w:noProof/>
            <w:webHidden/>
          </w:rPr>
        </w:r>
        <w:r>
          <w:rPr>
            <w:noProof/>
            <w:webHidden/>
          </w:rPr>
          <w:fldChar w:fldCharType="separate"/>
        </w:r>
        <w:r>
          <w:rPr>
            <w:noProof/>
            <w:webHidden/>
          </w:rPr>
          <w:t>155</w:t>
        </w:r>
        <w:r>
          <w:rPr>
            <w:noProof/>
            <w:webHidden/>
          </w:rPr>
          <w:fldChar w:fldCharType="end"/>
        </w:r>
      </w:hyperlink>
    </w:p>
    <w:p w14:paraId="71A97564" w14:textId="3D37C5E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3" w:history="1">
        <w:r w:rsidRPr="00EC64D0">
          <w:rPr>
            <w:rStyle w:val="Hyperlink"/>
            <w:noProof/>
          </w:rPr>
          <w:t>Figure 19: Diagnostic Study, Performed (V4) Example</w:t>
        </w:r>
        <w:r>
          <w:rPr>
            <w:noProof/>
            <w:webHidden/>
          </w:rPr>
          <w:tab/>
        </w:r>
        <w:r>
          <w:rPr>
            <w:noProof/>
            <w:webHidden/>
          </w:rPr>
          <w:fldChar w:fldCharType="begin"/>
        </w:r>
        <w:r>
          <w:rPr>
            <w:noProof/>
            <w:webHidden/>
          </w:rPr>
          <w:instrText xml:space="preserve"> PAGEREF _Toc65482933 \h </w:instrText>
        </w:r>
        <w:r>
          <w:rPr>
            <w:noProof/>
            <w:webHidden/>
          </w:rPr>
        </w:r>
        <w:r>
          <w:rPr>
            <w:noProof/>
            <w:webHidden/>
          </w:rPr>
          <w:fldChar w:fldCharType="separate"/>
        </w:r>
        <w:r>
          <w:rPr>
            <w:noProof/>
            <w:webHidden/>
          </w:rPr>
          <w:t>163</w:t>
        </w:r>
        <w:r>
          <w:rPr>
            <w:noProof/>
            <w:webHidden/>
          </w:rPr>
          <w:fldChar w:fldCharType="end"/>
        </w:r>
      </w:hyperlink>
    </w:p>
    <w:p w14:paraId="0D097B83" w14:textId="34DE29A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4" w:history="1">
        <w:r w:rsidRPr="00EC64D0">
          <w:rPr>
            <w:rStyle w:val="Hyperlink"/>
            <w:noProof/>
          </w:rPr>
          <w:t>Figure 20: Diagnostic Study, Recommended (V5) Example</w:t>
        </w:r>
        <w:r>
          <w:rPr>
            <w:noProof/>
            <w:webHidden/>
          </w:rPr>
          <w:tab/>
        </w:r>
        <w:r>
          <w:rPr>
            <w:noProof/>
            <w:webHidden/>
          </w:rPr>
          <w:fldChar w:fldCharType="begin"/>
        </w:r>
        <w:r>
          <w:rPr>
            <w:noProof/>
            <w:webHidden/>
          </w:rPr>
          <w:instrText xml:space="preserve"> PAGEREF _Toc65482934 \h </w:instrText>
        </w:r>
        <w:r>
          <w:rPr>
            <w:noProof/>
            <w:webHidden/>
          </w:rPr>
        </w:r>
        <w:r>
          <w:rPr>
            <w:noProof/>
            <w:webHidden/>
          </w:rPr>
          <w:fldChar w:fldCharType="separate"/>
        </w:r>
        <w:r>
          <w:rPr>
            <w:noProof/>
            <w:webHidden/>
          </w:rPr>
          <w:t>167</w:t>
        </w:r>
        <w:r>
          <w:rPr>
            <w:noProof/>
            <w:webHidden/>
          </w:rPr>
          <w:fldChar w:fldCharType="end"/>
        </w:r>
      </w:hyperlink>
    </w:p>
    <w:p w14:paraId="3FD3FF92" w14:textId="61D1D3F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5" w:history="1">
        <w:r w:rsidRPr="00EC64D0">
          <w:rPr>
            <w:rStyle w:val="Hyperlink"/>
            <w:noProof/>
          </w:rPr>
          <w:t>Figure 21: Dosage Example</w:t>
        </w:r>
        <w:r>
          <w:rPr>
            <w:noProof/>
            <w:webHidden/>
          </w:rPr>
          <w:tab/>
        </w:r>
        <w:r>
          <w:rPr>
            <w:noProof/>
            <w:webHidden/>
          </w:rPr>
          <w:fldChar w:fldCharType="begin"/>
        </w:r>
        <w:r>
          <w:rPr>
            <w:noProof/>
            <w:webHidden/>
          </w:rPr>
          <w:instrText xml:space="preserve"> PAGEREF _Toc65482935 \h </w:instrText>
        </w:r>
        <w:r>
          <w:rPr>
            <w:noProof/>
            <w:webHidden/>
          </w:rPr>
        </w:r>
        <w:r>
          <w:rPr>
            <w:noProof/>
            <w:webHidden/>
          </w:rPr>
          <w:fldChar w:fldCharType="separate"/>
        </w:r>
        <w:r>
          <w:rPr>
            <w:noProof/>
            <w:webHidden/>
          </w:rPr>
          <w:t>169</w:t>
        </w:r>
        <w:r>
          <w:rPr>
            <w:noProof/>
            <w:webHidden/>
          </w:rPr>
          <w:fldChar w:fldCharType="end"/>
        </w:r>
      </w:hyperlink>
    </w:p>
    <w:p w14:paraId="4300599B" w14:textId="041185E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6" w:history="1">
        <w:r w:rsidRPr="00EC64D0">
          <w:rPr>
            <w:rStyle w:val="Hyperlink"/>
            <w:noProof/>
          </w:rPr>
          <w:t>Figure 22: Encounter Class Example</w:t>
        </w:r>
        <w:r>
          <w:rPr>
            <w:noProof/>
            <w:webHidden/>
          </w:rPr>
          <w:tab/>
        </w:r>
        <w:r>
          <w:rPr>
            <w:noProof/>
            <w:webHidden/>
          </w:rPr>
          <w:fldChar w:fldCharType="begin"/>
        </w:r>
        <w:r>
          <w:rPr>
            <w:noProof/>
            <w:webHidden/>
          </w:rPr>
          <w:instrText xml:space="preserve"> PAGEREF _Toc65482936 \h </w:instrText>
        </w:r>
        <w:r>
          <w:rPr>
            <w:noProof/>
            <w:webHidden/>
          </w:rPr>
        </w:r>
        <w:r>
          <w:rPr>
            <w:noProof/>
            <w:webHidden/>
          </w:rPr>
          <w:fldChar w:fldCharType="separate"/>
        </w:r>
        <w:r>
          <w:rPr>
            <w:noProof/>
            <w:webHidden/>
          </w:rPr>
          <w:t>171</w:t>
        </w:r>
        <w:r>
          <w:rPr>
            <w:noProof/>
            <w:webHidden/>
          </w:rPr>
          <w:fldChar w:fldCharType="end"/>
        </w:r>
      </w:hyperlink>
    </w:p>
    <w:p w14:paraId="7F7A79C7" w14:textId="330C2A2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7" w:history="1">
        <w:r w:rsidRPr="00EC64D0">
          <w:rPr>
            <w:rStyle w:val="Hyperlink"/>
            <w:noProof/>
          </w:rPr>
          <w:t>Figure 23: Encounter Diagnosis Example</w:t>
        </w:r>
        <w:r>
          <w:rPr>
            <w:noProof/>
            <w:webHidden/>
          </w:rPr>
          <w:tab/>
        </w:r>
        <w:r>
          <w:rPr>
            <w:noProof/>
            <w:webHidden/>
          </w:rPr>
          <w:fldChar w:fldCharType="begin"/>
        </w:r>
        <w:r>
          <w:rPr>
            <w:noProof/>
            <w:webHidden/>
          </w:rPr>
          <w:instrText xml:space="preserve"> PAGEREF _Toc65482937 \h </w:instrText>
        </w:r>
        <w:r>
          <w:rPr>
            <w:noProof/>
            <w:webHidden/>
          </w:rPr>
        </w:r>
        <w:r>
          <w:rPr>
            <w:noProof/>
            <w:webHidden/>
          </w:rPr>
          <w:fldChar w:fldCharType="separate"/>
        </w:r>
        <w:r>
          <w:rPr>
            <w:noProof/>
            <w:webHidden/>
          </w:rPr>
          <w:t>174</w:t>
        </w:r>
        <w:r>
          <w:rPr>
            <w:noProof/>
            <w:webHidden/>
          </w:rPr>
          <w:fldChar w:fldCharType="end"/>
        </w:r>
      </w:hyperlink>
    </w:p>
    <w:p w14:paraId="189ECBC5" w14:textId="772C1BA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8" w:history="1">
        <w:r w:rsidRPr="00EC64D0">
          <w:rPr>
            <w:rStyle w:val="Hyperlink"/>
            <w:noProof/>
          </w:rPr>
          <w:t>Figure 24: Encounter, Order (V3) Example</w:t>
        </w:r>
        <w:r>
          <w:rPr>
            <w:noProof/>
            <w:webHidden/>
          </w:rPr>
          <w:tab/>
        </w:r>
        <w:r>
          <w:rPr>
            <w:noProof/>
            <w:webHidden/>
          </w:rPr>
          <w:fldChar w:fldCharType="begin"/>
        </w:r>
        <w:r>
          <w:rPr>
            <w:noProof/>
            <w:webHidden/>
          </w:rPr>
          <w:instrText xml:space="preserve"> PAGEREF _Toc65482938 \h </w:instrText>
        </w:r>
        <w:r>
          <w:rPr>
            <w:noProof/>
            <w:webHidden/>
          </w:rPr>
        </w:r>
        <w:r>
          <w:rPr>
            <w:noProof/>
            <w:webHidden/>
          </w:rPr>
          <w:fldChar w:fldCharType="separate"/>
        </w:r>
        <w:r>
          <w:rPr>
            <w:noProof/>
            <w:webHidden/>
          </w:rPr>
          <w:t>179</w:t>
        </w:r>
        <w:r>
          <w:rPr>
            <w:noProof/>
            <w:webHidden/>
          </w:rPr>
          <w:fldChar w:fldCharType="end"/>
        </w:r>
      </w:hyperlink>
    </w:p>
    <w:p w14:paraId="1EFBFD70" w14:textId="276E9B6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39" w:history="1">
        <w:r w:rsidRPr="00EC64D0">
          <w:rPr>
            <w:rStyle w:val="Hyperlink"/>
            <w:noProof/>
          </w:rPr>
          <w:t>Figure 25: Encounter, Performed (V4) Example</w:t>
        </w:r>
        <w:r>
          <w:rPr>
            <w:noProof/>
            <w:webHidden/>
          </w:rPr>
          <w:tab/>
        </w:r>
        <w:r>
          <w:rPr>
            <w:noProof/>
            <w:webHidden/>
          </w:rPr>
          <w:fldChar w:fldCharType="begin"/>
        </w:r>
        <w:r>
          <w:rPr>
            <w:noProof/>
            <w:webHidden/>
          </w:rPr>
          <w:instrText xml:space="preserve"> PAGEREF _Toc65482939 \h </w:instrText>
        </w:r>
        <w:r>
          <w:rPr>
            <w:noProof/>
            <w:webHidden/>
          </w:rPr>
        </w:r>
        <w:r>
          <w:rPr>
            <w:noProof/>
            <w:webHidden/>
          </w:rPr>
          <w:fldChar w:fldCharType="separate"/>
        </w:r>
        <w:r>
          <w:rPr>
            <w:noProof/>
            <w:webHidden/>
          </w:rPr>
          <w:t>187</w:t>
        </w:r>
        <w:r>
          <w:rPr>
            <w:noProof/>
            <w:webHidden/>
          </w:rPr>
          <w:fldChar w:fldCharType="end"/>
        </w:r>
      </w:hyperlink>
    </w:p>
    <w:p w14:paraId="4436865B" w14:textId="4C7B955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0" w:history="1">
        <w:r w:rsidRPr="00EC64D0">
          <w:rPr>
            <w:rStyle w:val="Hyperlink"/>
            <w:noProof/>
          </w:rPr>
          <w:t>Figure 26: Encounter, Recommended (V3) Example</w:t>
        </w:r>
        <w:r>
          <w:rPr>
            <w:noProof/>
            <w:webHidden/>
          </w:rPr>
          <w:tab/>
        </w:r>
        <w:r>
          <w:rPr>
            <w:noProof/>
            <w:webHidden/>
          </w:rPr>
          <w:fldChar w:fldCharType="begin"/>
        </w:r>
        <w:r>
          <w:rPr>
            <w:noProof/>
            <w:webHidden/>
          </w:rPr>
          <w:instrText xml:space="preserve"> PAGEREF _Toc65482940 \h </w:instrText>
        </w:r>
        <w:r>
          <w:rPr>
            <w:noProof/>
            <w:webHidden/>
          </w:rPr>
        </w:r>
        <w:r>
          <w:rPr>
            <w:noProof/>
            <w:webHidden/>
          </w:rPr>
          <w:fldChar w:fldCharType="separate"/>
        </w:r>
        <w:r>
          <w:rPr>
            <w:noProof/>
            <w:webHidden/>
          </w:rPr>
          <w:t>193</w:t>
        </w:r>
        <w:r>
          <w:rPr>
            <w:noProof/>
            <w:webHidden/>
          </w:rPr>
          <w:fldChar w:fldCharType="end"/>
        </w:r>
      </w:hyperlink>
    </w:p>
    <w:p w14:paraId="7ACD34A3" w14:textId="354B605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1" w:history="1">
        <w:r w:rsidRPr="00EC64D0">
          <w:rPr>
            <w:rStyle w:val="Hyperlink"/>
            <w:noProof/>
          </w:rPr>
          <w:t>Figure 27: Entity - Care Partner (V2) Example</w:t>
        </w:r>
        <w:r>
          <w:rPr>
            <w:noProof/>
            <w:webHidden/>
          </w:rPr>
          <w:tab/>
        </w:r>
        <w:r>
          <w:rPr>
            <w:noProof/>
            <w:webHidden/>
          </w:rPr>
          <w:fldChar w:fldCharType="begin"/>
        </w:r>
        <w:r>
          <w:rPr>
            <w:noProof/>
            <w:webHidden/>
          </w:rPr>
          <w:instrText xml:space="preserve"> PAGEREF _Toc65482941 \h </w:instrText>
        </w:r>
        <w:r>
          <w:rPr>
            <w:noProof/>
            <w:webHidden/>
          </w:rPr>
        </w:r>
        <w:r>
          <w:rPr>
            <w:noProof/>
            <w:webHidden/>
          </w:rPr>
          <w:fldChar w:fldCharType="separate"/>
        </w:r>
        <w:r>
          <w:rPr>
            <w:noProof/>
            <w:webHidden/>
          </w:rPr>
          <w:t>197</w:t>
        </w:r>
        <w:r>
          <w:rPr>
            <w:noProof/>
            <w:webHidden/>
          </w:rPr>
          <w:fldChar w:fldCharType="end"/>
        </w:r>
      </w:hyperlink>
    </w:p>
    <w:p w14:paraId="2D693A6A" w14:textId="4124B29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2" w:history="1">
        <w:r w:rsidRPr="00EC64D0">
          <w:rPr>
            <w:rStyle w:val="Hyperlink"/>
            <w:noProof/>
          </w:rPr>
          <w:t>Figure 28: Entity - Location Example</w:t>
        </w:r>
        <w:r>
          <w:rPr>
            <w:noProof/>
            <w:webHidden/>
          </w:rPr>
          <w:tab/>
        </w:r>
        <w:r>
          <w:rPr>
            <w:noProof/>
            <w:webHidden/>
          </w:rPr>
          <w:fldChar w:fldCharType="begin"/>
        </w:r>
        <w:r>
          <w:rPr>
            <w:noProof/>
            <w:webHidden/>
          </w:rPr>
          <w:instrText xml:space="preserve"> PAGEREF _Toc65482942 \h </w:instrText>
        </w:r>
        <w:r>
          <w:rPr>
            <w:noProof/>
            <w:webHidden/>
          </w:rPr>
        </w:r>
        <w:r>
          <w:rPr>
            <w:noProof/>
            <w:webHidden/>
          </w:rPr>
          <w:fldChar w:fldCharType="separate"/>
        </w:r>
        <w:r>
          <w:rPr>
            <w:noProof/>
            <w:webHidden/>
          </w:rPr>
          <w:t>200</w:t>
        </w:r>
        <w:r>
          <w:rPr>
            <w:noProof/>
            <w:webHidden/>
          </w:rPr>
          <w:fldChar w:fldCharType="end"/>
        </w:r>
      </w:hyperlink>
    </w:p>
    <w:p w14:paraId="38F2CF3F" w14:textId="624E9A9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3" w:history="1">
        <w:r w:rsidRPr="00EC64D0">
          <w:rPr>
            <w:rStyle w:val="Hyperlink"/>
            <w:noProof/>
          </w:rPr>
          <w:t>Figure 29: Entity - Organization (V2) Example</w:t>
        </w:r>
        <w:r>
          <w:rPr>
            <w:noProof/>
            <w:webHidden/>
          </w:rPr>
          <w:tab/>
        </w:r>
        <w:r>
          <w:rPr>
            <w:noProof/>
            <w:webHidden/>
          </w:rPr>
          <w:fldChar w:fldCharType="begin"/>
        </w:r>
        <w:r>
          <w:rPr>
            <w:noProof/>
            <w:webHidden/>
          </w:rPr>
          <w:instrText xml:space="preserve"> PAGEREF _Toc65482943 \h </w:instrText>
        </w:r>
        <w:r>
          <w:rPr>
            <w:noProof/>
            <w:webHidden/>
          </w:rPr>
        </w:r>
        <w:r>
          <w:rPr>
            <w:noProof/>
            <w:webHidden/>
          </w:rPr>
          <w:fldChar w:fldCharType="separate"/>
        </w:r>
        <w:r>
          <w:rPr>
            <w:noProof/>
            <w:webHidden/>
          </w:rPr>
          <w:t>203</w:t>
        </w:r>
        <w:r>
          <w:rPr>
            <w:noProof/>
            <w:webHidden/>
          </w:rPr>
          <w:fldChar w:fldCharType="end"/>
        </w:r>
      </w:hyperlink>
    </w:p>
    <w:p w14:paraId="56057C73" w14:textId="4224F14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4" w:history="1">
        <w:r w:rsidRPr="00EC64D0">
          <w:rPr>
            <w:rStyle w:val="Hyperlink"/>
            <w:noProof/>
          </w:rPr>
          <w:t>Figure 30: Entity - Patient (V2) Example</w:t>
        </w:r>
        <w:r>
          <w:rPr>
            <w:noProof/>
            <w:webHidden/>
          </w:rPr>
          <w:tab/>
        </w:r>
        <w:r>
          <w:rPr>
            <w:noProof/>
            <w:webHidden/>
          </w:rPr>
          <w:fldChar w:fldCharType="begin"/>
        </w:r>
        <w:r>
          <w:rPr>
            <w:noProof/>
            <w:webHidden/>
          </w:rPr>
          <w:instrText xml:space="preserve"> PAGEREF _Toc65482944 \h </w:instrText>
        </w:r>
        <w:r>
          <w:rPr>
            <w:noProof/>
            <w:webHidden/>
          </w:rPr>
        </w:r>
        <w:r>
          <w:rPr>
            <w:noProof/>
            <w:webHidden/>
          </w:rPr>
          <w:fldChar w:fldCharType="separate"/>
        </w:r>
        <w:r>
          <w:rPr>
            <w:noProof/>
            <w:webHidden/>
          </w:rPr>
          <w:t>206</w:t>
        </w:r>
        <w:r>
          <w:rPr>
            <w:noProof/>
            <w:webHidden/>
          </w:rPr>
          <w:fldChar w:fldCharType="end"/>
        </w:r>
      </w:hyperlink>
    </w:p>
    <w:p w14:paraId="2B843C71" w14:textId="4E6CA75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5" w:history="1">
        <w:r w:rsidRPr="00EC64D0">
          <w:rPr>
            <w:rStyle w:val="Hyperlink"/>
            <w:noProof/>
          </w:rPr>
          <w:t>Figure 31: Entity - Practitioner (V2) Example</w:t>
        </w:r>
        <w:r>
          <w:rPr>
            <w:noProof/>
            <w:webHidden/>
          </w:rPr>
          <w:tab/>
        </w:r>
        <w:r>
          <w:rPr>
            <w:noProof/>
            <w:webHidden/>
          </w:rPr>
          <w:fldChar w:fldCharType="begin"/>
        </w:r>
        <w:r>
          <w:rPr>
            <w:noProof/>
            <w:webHidden/>
          </w:rPr>
          <w:instrText xml:space="preserve"> PAGEREF _Toc65482945 \h </w:instrText>
        </w:r>
        <w:r>
          <w:rPr>
            <w:noProof/>
            <w:webHidden/>
          </w:rPr>
        </w:r>
        <w:r>
          <w:rPr>
            <w:noProof/>
            <w:webHidden/>
          </w:rPr>
          <w:fldChar w:fldCharType="separate"/>
        </w:r>
        <w:r>
          <w:rPr>
            <w:noProof/>
            <w:webHidden/>
          </w:rPr>
          <w:t>212</w:t>
        </w:r>
        <w:r>
          <w:rPr>
            <w:noProof/>
            <w:webHidden/>
          </w:rPr>
          <w:fldChar w:fldCharType="end"/>
        </w:r>
      </w:hyperlink>
    </w:p>
    <w:p w14:paraId="0B0F8DC6" w14:textId="3726329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6" w:history="1">
        <w:r w:rsidRPr="00EC64D0">
          <w:rPr>
            <w:rStyle w:val="Hyperlink"/>
            <w:noProof/>
          </w:rPr>
          <w:t>Figure 32: Facility Location Example</w:t>
        </w:r>
        <w:r>
          <w:rPr>
            <w:noProof/>
            <w:webHidden/>
          </w:rPr>
          <w:tab/>
        </w:r>
        <w:r>
          <w:rPr>
            <w:noProof/>
            <w:webHidden/>
          </w:rPr>
          <w:fldChar w:fldCharType="begin"/>
        </w:r>
        <w:r>
          <w:rPr>
            <w:noProof/>
            <w:webHidden/>
          </w:rPr>
          <w:instrText xml:space="preserve"> PAGEREF _Toc65482946 \h </w:instrText>
        </w:r>
        <w:r>
          <w:rPr>
            <w:noProof/>
            <w:webHidden/>
          </w:rPr>
        </w:r>
        <w:r>
          <w:rPr>
            <w:noProof/>
            <w:webHidden/>
          </w:rPr>
          <w:fldChar w:fldCharType="separate"/>
        </w:r>
        <w:r>
          <w:rPr>
            <w:noProof/>
            <w:webHidden/>
          </w:rPr>
          <w:t>214</w:t>
        </w:r>
        <w:r>
          <w:rPr>
            <w:noProof/>
            <w:webHidden/>
          </w:rPr>
          <w:fldChar w:fldCharType="end"/>
        </w:r>
      </w:hyperlink>
    </w:p>
    <w:p w14:paraId="6EBEACC9" w14:textId="36C0BF7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7" w:history="1">
        <w:r w:rsidRPr="00EC64D0">
          <w:rPr>
            <w:rStyle w:val="Hyperlink"/>
            <w:noProof/>
          </w:rPr>
          <w:t>Figure 33: Family History (V2) Example</w:t>
        </w:r>
        <w:r>
          <w:rPr>
            <w:noProof/>
            <w:webHidden/>
          </w:rPr>
          <w:tab/>
        </w:r>
        <w:r>
          <w:rPr>
            <w:noProof/>
            <w:webHidden/>
          </w:rPr>
          <w:fldChar w:fldCharType="begin"/>
        </w:r>
        <w:r>
          <w:rPr>
            <w:noProof/>
            <w:webHidden/>
          </w:rPr>
          <w:instrText xml:space="preserve"> PAGEREF _Toc65482947 \h </w:instrText>
        </w:r>
        <w:r>
          <w:rPr>
            <w:noProof/>
            <w:webHidden/>
          </w:rPr>
        </w:r>
        <w:r>
          <w:rPr>
            <w:noProof/>
            <w:webHidden/>
          </w:rPr>
          <w:fldChar w:fldCharType="separate"/>
        </w:r>
        <w:r>
          <w:rPr>
            <w:noProof/>
            <w:webHidden/>
          </w:rPr>
          <w:t>219</w:t>
        </w:r>
        <w:r>
          <w:rPr>
            <w:noProof/>
            <w:webHidden/>
          </w:rPr>
          <w:fldChar w:fldCharType="end"/>
        </w:r>
      </w:hyperlink>
    </w:p>
    <w:p w14:paraId="23F77C47" w14:textId="74079C7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8" w:history="1">
        <w:r w:rsidRPr="00EC64D0">
          <w:rPr>
            <w:rStyle w:val="Hyperlink"/>
            <w:noProof/>
          </w:rPr>
          <w:t>Figure 34: Immunization, Administered (V5) Example</w:t>
        </w:r>
        <w:r>
          <w:rPr>
            <w:noProof/>
            <w:webHidden/>
          </w:rPr>
          <w:tab/>
        </w:r>
        <w:r>
          <w:rPr>
            <w:noProof/>
            <w:webHidden/>
          </w:rPr>
          <w:fldChar w:fldCharType="begin"/>
        </w:r>
        <w:r>
          <w:rPr>
            <w:noProof/>
            <w:webHidden/>
          </w:rPr>
          <w:instrText xml:space="preserve"> PAGEREF _Toc65482948 \h </w:instrText>
        </w:r>
        <w:r>
          <w:rPr>
            <w:noProof/>
            <w:webHidden/>
          </w:rPr>
        </w:r>
        <w:r>
          <w:rPr>
            <w:noProof/>
            <w:webHidden/>
          </w:rPr>
          <w:fldChar w:fldCharType="separate"/>
        </w:r>
        <w:r>
          <w:rPr>
            <w:noProof/>
            <w:webHidden/>
          </w:rPr>
          <w:t>225</w:t>
        </w:r>
        <w:r>
          <w:rPr>
            <w:noProof/>
            <w:webHidden/>
          </w:rPr>
          <w:fldChar w:fldCharType="end"/>
        </w:r>
      </w:hyperlink>
    </w:p>
    <w:p w14:paraId="686780F0" w14:textId="43F7B13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49" w:history="1">
        <w:r w:rsidRPr="00EC64D0">
          <w:rPr>
            <w:rStyle w:val="Hyperlink"/>
            <w:noProof/>
          </w:rPr>
          <w:t>Figure 35: Immunization, Order (V4) Example</w:t>
        </w:r>
        <w:r>
          <w:rPr>
            <w:noProof/>
            <w:webHidden/>
          </w:rPr>
          <w:tab/>
        </w:r>
        <w:r>
          <w:rPr>
            <w:noProof/>
            <w:webHidden/>
          </w:rPr>
          <w:fldChar w:fldCharType="begin"/>
        </w:r>
        <w:r>
          <w:rPr>
            <w:noProof/>
            <w:webHidden/>
          </w:rPr>
          <w:instrText xml:space="preserve"> PAGEREF _Toc65482949 \h </w:instrText>
        </w:r>
        <w:r>
          <w:rPr>
            <w:noProof/>
            <w:webHidden/>
          </w:rPr>
        </w:r>
        <w:r>
          <w:rPr>
            <w:noProof/>
            <w:webHidden/>
          </w:rPr>
          <w:fldChar w:fldCharType="separate"/>
        </w:r>
        <w:r>
          <w:rPr>
            <w:noProof/>
            <w:webHidden/>
          </w:rPr>
          <w:t>231</w:t>
        </w:r>
        <w:r>
          <w:rPr>
            <w:noProof/>
            <w:webHidden/>
          </w:rPr>
          <w:fldChar w:fldCharType="end"/>
        </w:r>
      </w:hyperlink>
    </w:p>
    <w:p w14:paraId="65CA6C86" w14:textId="5F32486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0" w:history="1">
        <w:r w:rsidRPr="00EC64D0">
          <w:rPr>
            <w:rStyle w:val="Hyperlink"/>
            <w:noProof/>
          </w:rPr>
          <w:t>Figure 36: Incision Datetime Example</w:t>
        </w:r>
        <w:r>
          <w:rPr>
            <w:noProof/>
            <w:webHidden/>
          </w:rPr>
          <w:tab/>
        </w:r>
        <w:r>
          <w:rPr>
            <w:noProof/>
            <w:webHidden/>
          </w:rPr>
          <w:fldChar w:fldCharType="begin"/>
        </w:r>
        <w:r>
          <w:rPr>
            <w:noProof/>
            <w:webHidden/>
          </w:rPr>
          <w:instrText xml:space="preserve"> PAGEREF _Toc65482950 \h </w:instrText>
        </w:r>
        <w:r>
          <w:rPr>
            <w:noProof/>
            <w:webHidden/>
          </w:rPr>
        </w:r>
        <w:r>
          <w:rPr>
            <w:noProof/>
            <w:webHidden/>
          </w:rPr>
          <w:fldChar w:fldCharType="separate"/>
        </w:r>
        <w:r>
          <w:rPr>
            <w:noProof/>
            <w:webHidden/>
          </w:rPr>
          <w:t>233</w:t>
        </w:r>
        <w:r>
          <w:rPr>
            <w:noProof/>
            <w:webHidden/>
          </w:rPr>
          <w:fldChar w:fldCharType="end"/>
        </w:r>
      </w:hyperlink>
    </w:p>
    <w:p w14:paraId="21B23BC1" w14:textId="2505BD1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1" w:history="1">
        <w:r w:rsidRPr="00EC64D0">
          <w:rPr>
            <w:rStyle w:val="Hyperlink"/>
            <w:noProof/>
          </w:rPr>
          <w:t>Figure 37: Intervention, Order (V3) Example</w:t>
        </w:r>
        <w:r>
          <w:rPr>
            <w:noProof/>
            <w:webHidden/>
          </w:rPr>
          <w:tab/>
        </w:r>
        <w:r>
          <w:rPr>
            <w:noProof/>
            <w:webHidden/>
          </w:rPr>
          <w:fldChar w:fldCharType="begin"/>
        </w:r>
        <w:r>
          <w:rPr>
            <w:noProof/>
            <w:webHidden/>
          </w:rPr>
          <w:instrText xml:space="preserve"> PAGEREF _Toc65482951 \h </w:instrText>
        </w:r>
        <w:r>
          <w:rPr>
            <w:noProof/>
            <w:webHidden/>
          </w:rPr>
        </w:r>
        <w:r>
          <w:rPr>
            <w:noProof/>
            <w:webHidden/>
          </w:rPr>
          <w:fldChar w:fldCharType="separate"/>
        </w:r>
        <w:r>
          <w:rPr>
            <w:noProof/>
            <w:webHidden/>
          </w:rPr>
          <w:t>238</w:t>
        </w:r>
        <w:r>
          <w:rPr>
            <w:noProof/>
            <w:webHidden/>
          </w:rPr>
          <w:fldChar w:fldCharType="end"/>
        </w:r>
      </w:hyperlink>
    </w:p>
    <w:p w14:paraId="4DAB243E" w14:textId="451507D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2" w:history="1">
        <w:r w:rsidRPr="00EC64D0">
          <w:rPr>
            <w:rStyle w:val="Hyperlink"/>
            <w:noProof/>
          </w:rPr>
          <w:t>Figure 38: Intervention, Performed (V4) Example</w:t>
        </w:r>
        <w:r>
          <w:rPr>
            <w:noProof/>
            <w:webHidden/>
          </w:rPr>
          <w:tab/>
        </w:r>
        <w:r>
          <w:rPr>
            <w:noProof/>
            <w:webHidden/>
          </w:rPr>
          <w:fldChar w:fldCharType="begin"/>
        </w:r>
        <w:r>
          <w:rPr>
            <w:noProof/>
            <w:webHidden/>
          </w:rPr>
          <w:instrText xml:space="preserve"> PAGEREF _Toc65482952 \h </w:instrText>
        </w:r>
        <w:r>
          <w:rPr>
            <w:noProof/>
            <w:webHidden/>
          </w:rPr>
        </w:r>
        <w:r>
          <w:rPr>
            <w:noProof/>
            <w:webHidden/>
          </w:rPr>
          <w:fldChar w:fldCharType="separate"/>
        </w:r>
        <w:r>
          <w:rPr>
            <w:noProof/>
            <w:webHidden/>
          </w:rPr>
          <w:t>244</w:t>
        </w:r>
        <w:r>
          <w:rPr>
            <w:noProof/>
            <w:webHidden/>
          </w:rPr>
          <w:fldChar w:fldCharType="end"/>
        </w:r>
      </w:hyperlink>
    </w:p>
    <w:p w14:paraId="399A4327" w14:textId="0720DC8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3" w:history="1">
        <w:r w:rsidRPr="00EC64D0">
          <w:rPr>
            <w:rStyle w:val="Hyperlink"/>
            <w:noProof/>
          </w:rPr>
          <w:t>Figure 39: Intervention, Recommended (V3) Example</w:t>
        </w:r>
        <w:r>
          <w:rPr>
            <w:noProof/>
            <w:webHidden/>
          </w:rPr>
          <w:tab/>
        </w:r>
        <w:r>
          <w:rPr>
            <w:noProof/>
            <w:webHidden/>
          </w:rPr>
          <w:fldChar w:fldCharType="begin"/>
        </w:r>
        <w:r>
          <w:rPr>
            <w:noProof/>
            <w:webHidden/>
          </w:rPr>
          <w:instrText xml:space="preserve"> PAGEREF _Toc65482953 \h </w:instrText>
        </w:r>
        <w:r>
          <w:rPr>
            <w:noProof/>
            <w:webHidden/>
          </w:rPr>
        </w:r>
        <w:r>
          <w:rPr>
            <w:noProof/>
            <w:webHidden/>
          </w:rPr>
          <w:fldChar w:fldCharType="separate"/>
        </w:r>
        <w:r>
          <w:rPr>
            <w:noProof/>
            <w:webHidden/>
          </w:rPr>
          <w:t>249</w:t>
        </w:r>
        <w:r>
          <w:rPr>
            <w:noProof/>
            <w:webHidden/>
          </w:rPr>
          <w:fldChar w:fldCharType="end"/>
        </w:r>
      </w:hyperlink>
    </w:p>
    <w:p w14:paraId="6E0F06D5" w14:textId="732E8EF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4" w:history="1">
        <w:r w:rsidRPr="00EC64D0">
          <w:rPr>
            <w:rStyle w:val="Hyperlink"/>
            <w:noProof/>
          </w:rPr>
          <w:t>Figure 40: Laboratory Test Reference Range Example</w:t>
        </w:r>
        <w:r>
          <w:rPr>
            <w:noProof/>
            <w:webHidden/>
          </w:rPr>
          <w:tab/>
        </w:r>
        <w:r>
          <w:rPr>
            <w:noProof/>
            <w:webHidden/>
          </w:rPr>
          <w:fldChar w:fldCharType="begin"/>
        </w:r>
        <w:r>
          <w:rPr>
            <w:noProof/>
            <w:webHidden/>
          </w:rPr>
          <w:instrText xml:space="preserve"> PAGEREF _Toc65482954 \h </w:instrText>
        </w:r>
        <w:r>
          <w:rPr>
            <w:noProof/>
            <w:webHidden/>
          </w:rPr>
        </w:r>
        <w:r>
          <w:rPr>
            <w:noProof/>
            <w:webHidden/>
          </w:rPr>
          <w:fldChar w:fldCharType="separate"/>
        </w:r>
        <w:r>
          <w:rPr>
            <w:noProof/>
            <w:webHidden/>
          </w:rPr>
          <w:t>251</w:t>
        </w:r>
        <w:r>
          <w:rPr>
            <w:noProof/>
            <w:webHidden/>
          </w:rPr>
          <w:fldChar w:fldCharType="end"/>
        </w:r>
      </w:hyperlink>
    </w:p>
    <w:p w14:paraId="51860726" w14:textId="369CB7E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5" w:history="1">
        <w:r w:rsidRPr="00EC64D0">
          <w:rPr>
            <w:rStyle w:val="Hyperlink"/>
            <w:noProof/>
          </w:rPr>
          <w:t>Figure 41: Laboratory Test, Order (V4) Example</w:t>
        </w:r>
        <w:r>
          <w:rPr>
            <w:noProof/>
            <w:webHidden/>
          </w:rPr>
          <w:tab/>
        </w:r>
        <w:r>
          <w:rPr>
            <w:noProof/>
            <w:webHidden/>
          </w:rPr>
          <w:fldChar w:fldCharType="begin"/>
        </w:r>
        <w:r>
          <w:rPr>
            <w:noProof/>
            <w:webHidden/>
          </w:rPr>
          <w:instrText xml:space="preserve"> PAGEREF _Toc65482955 \h </w:instrText>
        </w:r>
        <w:r>
          <w:rPr>
            <w:noProof/>
            <w:webHidden/>
          </w:rPr>
        </w:r>
        <w:r>
          <w:rPr>
            <w:noProof/>
            <w:webHidden/>
          </w:rPr>
          <w:fldChar w:fldCharType="separate"/>
        </w:r>
        <w:r>
          <w:rPr>
            <w:noProof/>
            <w:webHidden/>
          </w:rPr>
          <w:t>256</w:t>
        </w:r>
        <w:r>
          <w:rPr>
            <w:noProof/>
            <w:webHidden/>
          </w:rPr>
          <w:fldChar w:fldCharType="end"/>
        </w:r>
      </w:hyperlink>
    </w:p>
    <w:p w14:paraId="1DCD1AB1" w14:textId="48D090F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6" w:history="1">
        <w:r w:rsidRPr="00EC64D0">
          <w:rPr>
            <w:rStyle w:val="Hyperlink"/>
            <w:noProof/>
          </w:rPr>
          <w:t>Figure 42: Laboratory Test, Performed (V4) Example</w:t>
        </w:r>
        <w:r>
          <w:rPr>
            <w:noProof/>
            <w:webHidden/>
          </w:rPr>
          <w:tab/>
        </w:r>
        <w:r>
          <w:rPr>
            <w:noProof/>
            <w:webHidden/>
          </w:rPr>
          <w:fldChar w:fldCharType="begin"/>
        </w:r>
        <w:r>
          <w:rPr>
            <w:noProof/>
            <w:webHidden/>
          </w:rPr>
          <w:instrText xml:space="preserve"> PAGEREF _Toc65482956 \h </w:instrText>
        </w:r>
        <w:r>
          <w:rPr>
            <w:noProof/>
            <w:webHidden/>
          </w:rPr>
        </w:r>
        <w:r>
          <w:rPr>
            <w:noProof/>
            <w:webHidden/>
          </w:rPr>
          <w:fldChar w:fldCharType="separate"/>
        </w:r>
        <w:r>
          <w:rPr>
            <w:noProof/>
            <w:webHidden/>
          </w:rPr>
          <w:t>263</w:t>
        </w:r>
        <w:r>
          <w:rPr>
            <w:noProof/>
            <w:webHidden/>
          </w:rPr>
          <w:fldChar w:fldCharType="end"/>
        </w:r>
      </w:hyperlink>
    </w:p>
    <w:p w14:paraId="6085C2A1" w14:textId="132C538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7" w:history="1">
        <w:r w:rsidRPr="00EC64D0">
          <w:rPr>
            <w:rStyle w:val="Hyperlink"/>
            <w:noProof/>
          </w:rPr>
          <w:t>Figure 43: Laboratory Test, Recommended (V4) Example</w:t>
        </w:r>
        <w:r>
          <w:rPr>
            <w:noProof/>
            <w:webHidden/>
          </w:rPr>
          <w:tab/>
        </w:r>
        <w:r>
          <w:rPr>
            <w:noProof/>
            <w:webHidden/>
          </w:rPr>
          <w:fldChar w:fldCharType="begin"/>
        </w:r>
        <w:r>
          <w:rPr>
            <w:noProof/>
            <w:webHidden/>
          </w:rPr>
          <w:instrText xml:space="preserve"> PAGEREF _Toc65482957 \h </w:instrText>
        </w:r>
        <w:r>
          <w:rPr>
            <w:noProof/>
            <w:webHidden/>
          </w:rPr>
        </w:r>
        <w:r>
          <w:rPr>
            <w:noProof/>
            <w:webHidden/>
          </w:rPr>
          <w:fldChar w:fldCharType="separate"/>
        </w:r>
        <w:r>
          <w:rPr>
            <w:noProof/>
            <w:webHidden/>
          </w:rPr>
          <w:t>267</w:t>
        </w:r>
        <w:r>
          <w:rPr>
            <w:noProof/>
            <w:webHidden/>
          </w:rPr>
          <w:fldChar w:fldCharType="end"/>
        </w:r>
      </w:hyperlink>
    </w:p>
    <w:p w14:paraId="06887B86" w14:textId="638C628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8" w:history="1">
        <w:r w:rsidRPr="00EC64D0">
          <w:rPr>
            <w:rStyle w:val="Hyperlink"/>
            <w:noProof/>
          </w:rPr>
          <w:t>Figure 44: Medication, Active (V5) Example</w:t>
        </w:r>
        <w:r>
          <w:rPr>
            <w:noProof/>
            <w:webHidden/>
          </w:rPr>
          <w:tab/>
        </w:r>
        <w:r>
          <w:rPr>
            <w:noProof/>
            <w:webHidden/>
          </w:rPr>
          <w:fldChar w:fldCharType="begin"/>
        </w:r>
        <w:r>
          <w:rPr>
            <w:noProof/>
            <w:webHidden/>
          </w:rPr>
          <w:instrText xml:space="preserve"> PAGEREF _Toc65482958 \h </w:instrText>
        </w:r>
        <w:r>
          <w:rPr>
            <w:noProof/>
            <w:webHidden/>
          </w:rPr>
        </w:r>
        <w:r>
          <w:rPr>
            <w:noProof/>
            <w:webHidden/>
          </w:rPr>
          <w:fldChar w:fldCharType="separate"/>
        </w:r>
        <w:r>
          <w:rPr>
            <w:noProof/>
            <w:webHidden/>
          </w:rPr>
          <w:t>273</w:t>
        </w:r>
        <w:r>
          <w:rPr>
            <w:noProof/>
            <w:webHidden/>
          </w:rPr>
          <w:fldChar w:fldCharType="end"/>
        </w:r>
      </w:hyperlink>
    </w:p>
    <w:p w14:paraId="3CF77FC6" w14:textId="701A903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59" w:history="1">
        <w:r w:rsidRPr="00EC64D0">
          <w:rPr>
            <w:rStyle w:val="Hyperlink"/>
            <w:noProof/>
          </w:rPr>
          <w:t>Figure 45: Medication, Administered (V5) Example</w:t>
        </w:r>
        <w:r>
          <w:rPr>
            <w:noProof/>
            <w:webHidden/>
          </w:rPr>
          <w:tab/>
        </w:r>
        <w:r>
          <w:rPr>
            <w:noProof/>
            <w:webHidden/>
          </w:rPr>
          <w:fldChar w:fldCharType="begin"/>
        </w:r>
        <w:r>
          <w:rPr>
            <w:noProof/>
            <w:webHidden/>
          </w:rPr>
          <w:instrText xml:space="preserve"> PAGEREF _Toc65482959 \h </w:instrText>
        </w:r>
        <w:r>
          <w:rPr>
            <w:noProof/>
            <w:webHidden/>
          </w:rPr>
        </w:r>
        <w:r>
          <w:rPr>
            <w:noProof/>
            <w:webHidden/>
          </w:rPr>
          <w:fldChar w:fldCharType="separate"/>
        </w:r>
        <w:r>
          <w:rPr>
            <w:noProof/>
            <w:webHidden/>
          </w:rPr>
          <w:t>279</w:t>
        </w:r>
        <w:r>
          <w:rPr>
            <w:noProof/>
            <w:webHidden/>
          </w:rPr>
          <w:fldChar w:fldCharType="end"/>
        </w:r>
      </w:hyperlink>
    </w:p>
    <w:p w14:paraId="7DED9C54" w14:textId="3DE8954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0" w:history="1">
        <w:r w:rsidRPr="00EC64D0">
          <w:rPr>
            <w:rStyle w:val="Hyperlink"/>
            <w:noProof/>
          </w:rPr>
          <w:t>Figure 46: Medication, Discharge (V4) Example</w:t>
        </w:r>
        <w:r>
          <w:rPr>
            <w:noProof/>
            <w:webHidden/>
          </w:rPr>
          <w:tab/>
        </w:r>
        <w:r>
          <w:rPr>
            <w:noProof/>
            <w:webHidden/>
          </w:rPr>
          <w:fldChar w:fldCharType="begin"/>
        </w:r>
        <w:r>
          <w:rPr>
            <w:noProof/>
            <w:webHidden/>
          </w:rPr>
          <w:instrText xml:space="preserve"> PAGEREF _Toc65482960 \h </w:instrText>
        </w:r>
        <w:r>
          <w:rPr>
            <w:noProof/>
            <w:webHidden/>
          </w:rPr>
        </w:r>
        <w:r>
          <w:rPr>
            <w:noProof/>
            <w:webHidden/>
          </w:rPr>
          <w:fldChar w:fldCharType="separate"/>
        </w:r>
        <w:r>
          <w:rPr>
            <w:noProof/>
            <w:webHidden/>
          </w:rPr>
          <w:t>288</w:t>
        </w:r>
        <w:r>
          <w:rPr>
            <w:noProof/>
            <w:webHidden/>
          </w:rPr>
          <w:fldChar w:fldCharType="end"/>
        </w:r>
      </w:hyperlink>
    </w:p>
    <w:p w14:paraId="1F9334B5" w14:textId="33A1112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1" w:history="1">
        <w:r w:rsidRPr="00EC64D0">
          <w:rPr>
            <w:rStyle w:val="Hyperlink"/>
            <w:noProof/>
          </w:rPr>
          <w:t>Figure 47: Medication, Dispensed (V4) Example</w:t>
        </w:r>
        <w:r>
          <w:rPr>
            <w:noProof/>
            <w:webHidden/>
          </w:rPr>
          <w:tab/>
        </w:r>
        <w:r>
          <w:rPr>
            <w:noProof/>
            <w:webHidden/>
          </w:rPr>
          <w:fldChar w:fldCharType="begin"/>
        </w:r>
        <w:r>
          <w:rPr>
            <w:noProof/>
            <w:webHidden/>
          </w:rPr>
          <w:instrText xml:space="preserve"> PAGEREF _Toc65482961 \h </w:instrText>
        </w:r>
        <w:r>
          <w:rPr>
            <w:noProof/>
            <w:webHidden/>
          </w:rPr>
        </w:r>
        <w:r>
          <w:rPr>
            <w:noProof/>
            <w:webHidden/>
          </w:rPr>
          <w:fldChar w:fldCharType="separate"/>
        </w:r>
        <w:r>
          <w:rPr>
            <w:noProof/>
            <w:webHidden/>
          </w:rPr>
          <w:t>297</w:t>
        </w:r>
        <w:r>
          <w:rPr>
            <w:noProof/>
            <w:webHidden/>
          </w:rPr>
          <w:fldChar w:fldCharType="end"/>
        </w:r>
      </w:hyperlink>
    </w:p>
    <w:p w14:paraId="6D59D6B2" w14:textId="78B4D13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2" w:history="1">
        <w:r w:rsidRPr="00EC64D0">
          <w:rPr>
            <w:rStyle w:val="Hyperlink"/>
            <w:noProof/>
          </w:rPr>
          <w:t>Figure 48: Medication, Order (V5) Example</w:t>
        </w:r>
        <w:r>
          <w:rPr>
            <w:noProof/>
            <w:webHidden/>
          </w:rPr>
          <w:tab/>
        </w:r>
        <w:r>
          <w:rPr>
            <w:noProof/>
            <w:webHidden/>
          </w:rPr>
          <w:fldChar w:fldCharType="begin"/>
        </w:r>
        <w:r>
          <w:rPr>
            <w:noProof/>
            <w:webHidden/>
          </w:rPr>
          <w:instrText xml:space="preserve"> PAGEREF _Toc65482962 \h </w:instrText>
        </w:r>
        <w:r>
          <w:rPr>
            <w:noProof/>
            <w:webHidden/>
          </w:rPr>
        </w:r>
        <w:r>
          <w:rPr>
            <w:noProof/>
            <w:webHidden/>
          </w:rPr>
          <w:fldChar w:fldCharType="separate"/>
        </w:r>
        <w:r>
          <w:rPr>
            <w:noProof/>
            <w:webHidden/>
          </w:rPr>
          <w:t>305</w:t>
        </w:r>
        <w:r>
          <w:rPr>
            <w:noProof/>
            <w:webHidden/>
          </w:rPr>
          <w:fldChar w:fldCharType="end"/>
        </w:r>
      </w:hyperlink>
    </w:p>
    <w:p w14:paraId="2A8E6DCA" w14:textId="43E942F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3" w:history="1">
        <w:r w:rsidRPr="00EC64D0">
          <w:rPr>
            <w:rStyle w:val="Hyperlink"/>
            <w:noProof/>
          </w:rPr>
          <w:t>Figure 49: Patient Care Experience (V3) Example</w:t>
        </w:r>
        <w:r>
          <w:rPr>
            <w:noProof/>
            <w:webHidden/>
          </w:rPr>
          <w:tab/>
        </w:r>
        <w:r>
          <w:rPr>
            <w:noProof/>
            <w:webHidden/>
          </w:rPr>
          <w:fldChar w:fldCharType="begin"/>
        </w:r>
        <w:r>
          <w:rPr>
            <w:noProof/>
            <w:webHidden/>
          </w:rPr>
          <w:instrText xml:space="preserve"> PAGEREF _Toc65482963 \h </w:instrText>
        </w:r>
        <w:r>
          <w:rPr>
            <w:noProof/>
            <w:webHidden/>
          </w:rPr>
        </w:r>
        <w:r>
          <w:rPr>
            <w:noProof/>
            <w:webHidden/>
          </w:rPr>
          <w:fldChar w:fldCharType="separate"/>
        </w:r>
        <w:r>
          <w:rPr>
            <w:noProof/>
            <w:webHidden/>
          </w:rPr>
          <w:t>310</w:t>
        </w:r>
        <w:r>
          <w:rPr>
            <w:noProof/>
            <w:webHidden/>
          </w:rPr>
          <w:fldChar w:fldCharType="end"/>
        </w:r>
      </w:hyperlink>
    </w:p>
    <w:p w14:paraId="3516B36D" w14:textId="7D0F62D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4" w:history="1">
        <w:r w:rsidRPr="00EC64D0">
          <w:rPr>
            <w:rStyle w:val="Hyperlink"/>
            <w:noProof/>
          </w:rPr>
          <w:t>Figure 50: Patient Characteristic (V2) Example</w:t>
        </w:r>
        <w:r>
          <w:rPr>
            <w:noProof/>
            <w:webHidden/>
          </w:rPr>
          <w:tab/>
        </w:r>
        <w:r>
          <w:rPr>
            <w:noProof/>
            <w:webHidden/>
          </w:rPr>
          <w:fldChar w:fldCharType="begin"/>
        </w:r>
        <w:r>
          <w:rPr>
            <w:noProof/>
            <w:webHidden/>
          </w:rPr>
          <w:instrText xml:space="preserve"> PAGEREF _Toc65482964 \h </w:instrText>
        </w:r>
        <w:r>
          <w:rPr>
            <w:noProof/>
            <w:webHidden/>
          </w:rPr>
        </w:r>
        <w:r>
          <w:rPr>
            <w:noProof/>
            <w:webHidden/>
          </w:rPr>
          <w:fldChar w:fldCharType="separate"/>
        </w:r>
        <w:r>
          <w:rPr>
            <w:noProof/>
            <w:webHidden/>
          </w:rPr>
          <w:t>312</w:t>
        </w:r>
        <w:r>
          <w:rPr>
            <w:noProof/>
            <w:webHidden/>
          </w:rPr>
          <w:fldChar w:fldCharType="end"/>
        </w:r>
      </w:hyperlink>
    </w:p>
    <w:p w14:paraId="42EE3CA8" w14:textId="6509EDC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5" w:history="1">
        <w:r w:rsidRPr="00EC64D0">
          <w:rPr>
            <w:rStyle w:val="Hyperlink"/>
            <w:noProof/>
          </w:rPr>
          <w:t>Figure 51: Patient Characteristic Birth Date Example</w:t>
        </w:r>
        <w:r>
          <w:rPr>
            <w:noProof/>
            <w:webHidden/>
          </w:rPr>
          <w:tab/>
        </w:r>
        <w:r>
          <w:rPr>
            <w:noProof/>
            <w:webHidden/>
          </w:rPr>
          <w:fldChar w:fldCharType="begin"/>
        </w:r>
        <w:r>
          <w:rPr>
            <w:noProof/>
            <w:webHidden/>
          </w:rPr>
          <w:instrText xml:space="preserve"> PAGEREF _Toc65482965 \h </w:instrText>
        </w:r>
        <w:r>
          <w:rPr>
            <w:noProof/>
            <w:webHidden/>
          </w:rPr>
        </w:r>
        <w:r>
          <w:rPr>
            <w:noProof/>
            <w:webHidden/>
          </w:rPr>
          <w:fldChar w:fldCharType="separate"/>
        </w:r>
        <w:r>
          <w:rPr>
            <w:noProof/>
            <w:webHidden/>
          </w:rPr>
          <w:t>314</w:t>
        </w:r>
        <w:r>
          <w:rPr>
            <w:noProof/>
            <w:webHidden/>
          </w:rPr>
          <w:fldChar w:fldCharType="end"/>
        </w:r>
      </w:hyperlink>
    </w:p>
    <w:p w14:paraId="4899CDA0" w14:textId="4204B8E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6" w:history="1">
        <w:r w:rsidRPr="00EC64D0">
          <w:rPr>
            <w:rStyle w:val="Hyperlink"/>
            <w:noProof/>
          </w:rPr>
          <w:t>Figure 52: Patient Characteristic Clinical Trial Participant Example</w:t>
        </w:r>
        <w:r>
          <w:rPr>
            <w:noProof/>
            <w:webHidden/>
          </w:rPr>
          <w:tab/>
        </w:r>
        <w:r>
          <w:rPr>
            <w:noProof/>
            <w:webHidden/>
          </w:rPr>
          <w:fldChar w:fldCharType="begin"/>
        </w:r>
        <w:r>
          <w:rPr>
            <w:noProof/>
            <w:webHidden/>
          </w:rPr>
          <w:instrText xml:space="preserve"> PAGEREF _Toc65482966 \h </w:instrText>
        </w:r>
        <w:r>
          <w:rPr>
            <w:noProof/>
            <w:webHidden/>
          </w:rPr>
        </w:r>
        <w:r>
          <w:rPr>
            <w:noProof/>
            <w:webHidden/>
          </w:rPr>
          <w:fldChar w:fldCharType="separate"/>
        </w:r>
        <w:r>
          <w:rPr>
            <w:noProof/>
            <w:webHidden/>
          </w:rPr>
          <w:t>317</w:t>
        </w:r>
        <w:r>
          <w:rPr>
            <w:noProof/>
            <w:webHidden/>
          </w:rPr>
          <w:fldChar w:fldCharType="end"/>
        </w:r>
      </w:hyperlink>
    </w:p>
    <w:p w14:paraId="4F724FBC" w14:textId="3B5968F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7" w:history="1">
        <w:r w:rsidRPr="00EC64D0">
          <w:rPr>
            <w:rStyle w:val="Hyperlink"/>
            <w:noProof/>
          </w:rPr>
          <w:t>Figure 53: Patient Characteristic Ethnicity Example</w:t>
        </w:r>
        <w:r>
          <w:rPr>
            <w:noProof/>
            <w:webHidden/>
          </w:rPr>
          <w:tab/>
        </w:r>
        <w:r>
          <w:rPr>
            <w:noProof/>
            <w:webHidden/>
          </w:rPr>
          <w:fldChar w:fldCharType="begin"/>
        </w:r>
        <w:r>
          <w:rPr>
            <w:noProof/>
            <w:webHidden/>
          </w:rPr>
          <w:instrText xml:space="preserve"> PAGEREF _Toc65482967 \h </w:instrText>
        </w:r>
        <w:r>
          <w:rPr>
            <w:noProof/>
            <w:webHidden/>
          </w:rPr>
        </w:r>
        <w:r>
          <w:rPr>
            <w:noProof/>
            <w:webHidden/>
          </w:rPr>
          <w:fldChar w:fldCharType="separate"/>
        </w:r>
        <w:r>
          <w:rPr>
            <w:noProof/>
            <w:webHidden/>
          </w:rPr>
          <w:t>319</w:t>
        </w:r>
        <w:r>
          <w:rPr>
            <w:noProof/>
            <w:webHidden/>
          </w:rPr>
          <w:fldChar w:fldCharType="end"/>
        </w:r>
      </w:hyperlink>
    </w:p>
    <w:p w14:paraId="6F69CC9D" w14:textId="4DE0906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8" w:history="1">
        <w:r w:rsidRPr="00EC64D0">
          <w:rPr>
            <w:rStyle w:val="Hyperlink"/>
            <w:noProof/>
          </w:rPr>
          <w:t>Figure 54: Patient Characteristic Expired Example</w:t>
        </w:r>
        <w:r>
          <w:rPr>
            <w:noProof/>
            <w:webHidden/>
          </w:rPr>
          <w:tab/>
        </w:r>
        <w:r>
          <w:rPr>
            <w:noProof/>
            <w:webHidden/>
          </w:rPr>
          <w:fldChar w:fldCharType="begin"/>
        </w:r>
        <w:r>
          <w:rPr>
            <w:noProof/>
            <w:webHidden/>
          </w:rPr>
          <w:instrText xml:space="preserve"> PAGEREF _Toc65482968 \h </w:instrText>
        </w:r>
        <w:r>
          <w:rPr>
            <w:noProof/>
            <w:webHidden/>
          </w:rPr>
        </w:r>
        <w:r>
          <w:rPr>
            <w:noProof/>
            <w:webHidden/>
          </w:rPr>
          <w:fldChar w:fldCharType="separate"/>
        </w:r>
        <w:r>
          <w:rPr>
            <w:noProof/>
            <w:webHidden/>
          </w:rPr>
          <w:t>322</w:t>
        </w:r>
        <w:r>
          <w:rPr>
            <w:noProof/>
            <w:webHidden/>
          </w:rPr>
          <w:fldChar w:fldCharType="end"/>
        </w:r>
      </w:hyperlink>
    </w:p>
    <w:p w14:paraId="48DBA3C3" w14:textId="342944B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69" w:history="1">
        <w:r w:rsidRPr="00EC64D0">
          <w:rPr>
            <w:rStyle w:val="Hyperlink"/>
            <w:noProof/>
          </w:rPr>
          <w:t>Figure 55: Patient Characteristic Payer Example</w:t>
        </w:r>
        <w:r>
          <w:rPr>
            <w:noProof/>
            <w:webHidden/>
          </w:rPr>
          <w:tab/>
        </w:r>
        <w:r>
          <w:rPr>
            <w:noProof/>
            <w:webHidden/>
          </w:rPr>
          <w:fldChar w:fldCharType="begin"/>
        </w:r>
        <w:r>
          <w:rPr>
            <w:noProof/>
            <w:webHidden/>
          </w:rPr>
          <w:instrText xml:space="preserve"> PAGEREF _Toc65482969 \h </w:instrText>
        </w:r>
        <w:r>
          <w:rPr>
            <w:noProof/>
            <w:webHidden/>
          </w:rPr>
        </w:r>
        <w:r>
          <w:rPr>
            <w:noProof/>
            <w:webHidden/>
          </w:rPr>
          <w:fldChar w:fldCharType="separate"/>
        </w:r>
        <w:r>
          <w:rPr>
            <w:noProof/>
            <w:webHidden/>
          </w:rPr>
          <w:t>324</w:t>
        </w:r>
        <w:r>
          <w:rPr>
            <w:noProof/>
            <w:webHidden/>
          </w:rPr>
          <w:fldChar w:fldCharType="end"/>
        </w:r>
      </w:hyperlink>
    </w:p>
    <w:p w14:paraId="2D264C14" w14:textId="34C6FFC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0" w:history="1">
        <w:r w:rsidRPr="00EC64D0">
          <w:rPr>
            <w:rStyle w:val="Hyperlink"/>
            <w:noProof/>
          </w:rPr>
          <w:t>Figure 56: Patient Characteristic Race Example</w:t>
        </w:r>
        <w:r>
          <w:rPr>
            <w:noProof/>
            <w:webHidden/>
          </w:rPr>
          <w:tab/>
        </w:r>
        <w:r>
          <w:rPr>
            <w:noProof/>
            <w:webHidden/>
          </w:rPr>
          <w:fldChar w:fldCharType="begin"/>
        </w:r>
        <w:r>
          <w:rPr>
            <w:noProof/>
            <w:webHidden/>
          </w:rPr>
          <w:instrText xml:space="preserve"> PAGEREF _Toc65482970 \h </w:instrText>
        </w:r>
        <w:r>
          <w:rPr>
            <w:noProof/>
            <w:webHidden/>
          </w:rPr>
        </w:r>
        <w:r>
          <w:rPr>
            <w:noProof/>
            <w:webHidden/>
          </w:rPr>
          <w:fldChar w:fldCharType="separate"/>
        </w:r>
        <w:r>
          <w:rPr>
            <w:noProof/>
            <w:webHidden/>
          </w:rPr>
          <w:t>327</w:t>
        </w:r>
        <w:r>
          <w:rPr>
            <w:noProof/>
            <w:webHidden/>
          </w:rPr>
          <w:fldChar w:fldCharType="end"/>
        </w:r>
      </w:hyperlink>
    </w:p>
    <w:p w14:paraId="314165BF" w14:textId="424E7CA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1" w:history="1">
        <w:r w:rsidRPr="00EC64D0">
          <w:rPr>
            <w:rStyle w:val="Hyperlink"/>
            <w:noProof/>
          </w:rPr>
          <w:t>Figure 57: Patient Characteristic Sex Example</w:t>
        </w:r>
        <w:r>
          <w:rPr>
            <w:noProof/>
            <w:webHidden/>
          </w:rPr>
          <w:tab/>
        </w:r>
        <w:r>
          <w:rPr>
            <w:noProof/>
            <w:webHidden/>
          </w:rPr>
          <w:fldChar w:fldCharType="begin"/>
        </w:r>
        <w:r>
          <w:rPr>
            <w:noProof/>
            <w:webHidden/>
          </w:rPr>
          <w:instrText xml:space="preserve"> PAGEREF _Toc65482971 \h </w:instrText>
        </w:r>
        <w:r>
          <w:rPr>
            <w:noProof/>
            <w:webHidden/>
          </w:rPr>
        </w:r>
        <w:r>
          <w:rPr>
            <w:noProof/>
            <w:webHidden/>
          </w:rPr>
          <w:fldChar w:fldCharType="separate"/>
        </w:r>
        <w:r>
          <w:rPr>
            <w:noProof/>
            <w:webHidden/>
          </w:rPr>
          <w:t>329</w:t>
        </w:r>
        <w:r>
          <w:rPr>
            <w:noProof/>
            <w:webHidden/>
          </w:rPr>
          <w:fldChar w:fldCharType="end"/>
        </w:r>
      </w:hyperlink>
    </w:p>
    <w:p w14:paraId="34E918FE" w14:textId="2EA99DF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2" w:history="1">
        <w:r w:rsidRPr="00EC64D0">
          <w:rPr>
            <w:rStyle w:val="Hyperlink"/>
            <w:noProof/>
          </w:rPr>
          <w:t>Figure 58: Physical Exam, Order (V4) Example</w:t>
        </w:r>
        <w:r>
          <w:rPr>
            <w:noProof/>
            <w:webHidden/>
          </w:rPr>
          <w:tab/>
        </w:r>
        <w:r>
          <w:rPr>
            <w:noProof/>
            <w:webHidden/>
          </w:rPr>
          <w:fldChar w:fldCharType="begin"/>
        </w:r>
        <w:r>
          <w:rPr>
            <w:noProof/>
            <w:webHidden/>
          </w:rPr>
          <w:instrText xml:space="preserve"> PAGEREF _Toc65482972 \h </w:instrText>
        </w:r>
        <w:r>
          <w:rPr>
            <w:noProof/>
            <w:webHidden/>
          </w:rPr>
        </w:r>
        <w:r>
          <w:rPr>
            <w:noProof/>
            <w:webHidden/>
          </w:rPr>
          <w:fldChar w:fldCharType="separate"/>
        </w:r>
        <w:r>
          <w:rPr>
            <w:noProof/>
            <w:webHidden/>
          </w:rPr>
          <w:t>335</w:t>
        </w:r>
        <w:r>
          <w:rPr>
            <w:noProof/>
            <w:webHidden/>
          </w:rPr>
          <w:fldChar w:fldCharType="end"/>
        </w:r>
      </w:hyperlink>
    </w:p>
    <w:p w14:paraId="6D70A27C" w14:textId="5F534D4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3" w:history="1">
        <w:r w:rsidRPr="00EC64D0">
          <w:rPr>
            <w:rStyle w:val="Hyperlink"/>
            <w:noProof/>
          </w:rPr>
          <w:t>Figure 59: Physical Exam, Performed (V4) Example</w:t>
        </w:r>
        <w:r>
          <w:rPr>
            <w:noProof/>
            <w:webHidden/>
          </w:rPr>
          <w:tab/>
        </w:r>
        <w:r>
          <w:rPr>
            <w:noProof/>
            <w:webHidden/>
          </w:rPr>
          <w:fldChar w:fldCharType="begin"/>
        </w:r>
        <w:r>
          <w:rPr>
            <w:noProof/>
            <w:webHidden/>
          </w:rPr>
          <w:instrText xml:space="preserve"> PAGEREF _Toc65482973 \h </w:instrText>
        </w:r>
        <w:r>
          <w:rPr>
            <w:noProof/>
            <w:webHidden/>
          </w:rPr>
        </w:r>
        <w:r>
          <w:rPr>
            <w:noProof/>
            <w:webHidden/>
          </w:rPr>
          <w:fldChar w:fldCharType="separate"/>
        </w:r>
        <w:r>
          <w:rPr>
            <w:noProof/>
            <w:webHidden/>
          </w:rPr>
          <w:t>342</w:t>
        </w:r>
        <w:r>
          <w:rPr>
            <w:noProof/>
            <w:webHidden/>
          </w:rPr>
          <w:fldChar w:fldCharType="end"/>
        </w:r>
      </w:hyperlink>
    </w:p>
    <w:p w14:paraId="15166390" w14:textId="6E7E925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4" w:history="1">
        <w:r w:rsidRPr="00EC64D0">
          <w:rPr>
            <w:rStyle w:val="Hyperlink"/>
            <w:noProof/>
          </w:rPr>
          <w:t>Figure 60: Physical Exam, Recommended (V4) Example</w:t>
        </w:r>
        <w:r>
          <w:rPr>
            <w:noProof/>
            <w:webHidden/>
          </w:rPr>
          <w:tab/>
        </w:r>
        <w:r>
          <w:rPr>
            <w:noProof/>
            <w:webHidden/>
          </w:rPr>
          <w:fldChar w:fldCharType="begin"/>
        </w:r>
        <w:r>
          <w:rPr>
            <w:noProof/>
            <w:webHidden/>
          </w:rPr>
          <w:instrText xml:space="preserve"> PAGEREF _Toc65482974 \h </w:instrText>
        </w:r>
        <w:r>
          <w:rPr>
            <w:noProof/>
            <w:webHidden/>
          </w:rPr>
        </w:r>
        <w:r>
          <w:rPr>
            <w:noProof/>
            <w:webHidden/>
          </w:rPr>
          <w:fldChar w:fldCharType="separate"/>
        </w:r>
        <w:r>
          <w:rPr>
            <w:noProof/>
            <w:webHidden/>
          </w:rPr>
          <w:t>348</w:t>
        </w:r>
        <w:r>
          <w:rPr>
            <w:noProof/>
            <w:webHidden/>
          </w:rPr>
          <w:fldChar w:fldCharType="end"/>
        </w:r>
      </w:hyperlink>
    </w:p>
    <w:p w14:paraId="16F6502D" w14:textId="03459DF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5" w:history="1">
        <w:r w:rsidRPr="00EC64D0">
          <w:rPr>
            <w:rStyle w:val="Hyperlink"/>
            <w:noProof/>
          </w:rPr>
          <w:t>Figure 61: Present On Admission Indicator Example</w:t>
        </w:r>
        <w:r>
          <w:rPr>
            <w:noProof/>
            <w:webHidden/>
          </w:rPr>
          <w:tab/>
        </w:r>
        <w:r>
          <w:rPr>
            <w:noProof/>
            <w:webHidden/>
          </w:rPr>
          <w:fldChar w:fldCharType="begin"/>
        </w:r>
        <w:r>
          <w:rPr>
            <w:noProof/>
            <w:webHidden/>
          </w:rPr>
          <w:instrText xml:space="preserve"> PAGEREF _Toc65482975 \h </w:instrText>
        </w:r>
        <w:r>
          <w:rPr>
            <w:noProof/>
            <w:webHidden/>
          </w:rPr>
        </w:r>
        <w:r>
          <w:rPr>
            <w:noProof/>
            <w:webHidden/>
          </w:rPr>
          <w:fldChar w:fldCharType="separate"/>
        </w:r>
        <w:r>
          <w:rPr>
            <w:noProof/>
            <w:webHidden/>
          </w:rPr>
          <w:t>350</w:t>
        </w:r>
        <w:r>
          <w:rPr>
            <w:noProof/>
            <w:webHidden/>
          </w:rPr>
          <w:fldChar w:fldCharType="end"/>
        </w:r>
      </w:hyperlink>
    </w:p>
    <w:p w14:paraId="026E7F0E" w14:textId="4D93616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6" w:history="1">
        <w:r w:rsidRPr="00EC64D0">
          <w:rPr>
            <w:rStyle w:val="Hyperlink"/>
            <w:noProof/>
          </w:rPr>
          <w:t>Figure 62: Procedure, Order (V5) Example</w:t>
        </w:r>
        <w:r>
          <w:rPr>
            <w:noProof/>
            <w:webHidden/>
          </w:rPr>
          <w:tab/>
        </w:r>
        <w:r>
          <w:rPr>
            <w:noProof/>
            <w:webHidden/>
          </w:rPr>
          <w:fldChar w:fldCharType="begin"/>
        </w:r>
        <w:r>
          <w:rPr>
            <w:noProof/>
            <w:webHidden/>
          </w:rPr>
          <w:instrText xml:space="preserve"> PAGEREF _Toc65482976 \h </w:instrText>
        </w:r>
        <w:r>
          <w:rPr>
            <w:noProof/>
            <w:webHidden/>
          </w:rPr>
        </w:r>
        <w:r>
          <w:rPr>
            <w:noProof/>
            <w:webHidden/>
          </w:rPr>
          <w:fldChar w:fldCharType="separate"/>
        </w:r>
        <w:r>
          <w:rPr>
            <w:noProof/>
            <w:webHidden/>
          </w:rPr>
          <w:t>355</w:t>
        </w:r>
        <w:r>
          <w:rPr>
            <w:noProof/>
            <w:webHidden/>
          </w:rPr>
          <w:fldChar w:fldCharType="end"/>
        </w:r>
      </w:hyperlink>
    </w:p>
    <w:p w14:paraId="640CF21B" w14:textId="70EA16D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7" w:history="1">
        <w:r w:rsidRPr="00EC64D0">
          <w:rPr>
            <w:rStyle w:val="Hyperlink"/>
            <w:noProof/>
          </w:rPr>
          <w:t>Figure 63: Procedure, Performed (V5) Example</w:t>
        </w:r>
        <w:r>
          <w:rPr>
            <w:noProof/>
            <w:webHidden/>
          </w:rPr>
          <w:tab/>
        </w:r>
        <w:r>
          <w:rPr>
            <w:noProof/>
            <w:webHidden/>
          </w:rPr>
          <w:fldChar w:fldCharType="begin"/>
        </w:r>
        <w:r>
          <w:rPr>
            <w:noProof/>
            <w:webHidden/>
          </w:rPr>
          <w:instrText xml:space="preserve"> PAGEREF _Toc65482977 \h </w:instrText>
        </w:r>
        <w:r>
          <w:rPr>
            <w:noProof/>
            <w:webHidden/>
          </w:rPr>
        </w:r>
        <w:r>
          <w:rPr>
            <w:noProof/>
            <w:webHidden/>
          </w:rPr>
          <w:fldChar w:fldCharType="separate"/>
        </w:r>
        <w:r>
          <w:rPr>
            <w:noProof/>
            <w:webHidden/>
          </w:rPr>
          <w:t>363</w:t>
        </w:r>
        <w:r>
          <w:rPr>
            <w:noProof/>
            <w:webHidden/>
          </w:rPr>
          <w:fldChar w:fldCharType="end"/>
        </w:r>
      </w:hyperlink>
    </w:p>
    <w:p w14:paraId="5FB0F497" w14:textId="7324588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8" w:history="1">
        <w:r w:rsidRPr="00EC64D0">
          <w:rPr>
            <w:rStyle w:val="Hyperlink"/>
            <w:noProof/>
          </w:rPr>
          <w:t>Figure 64: Procedure, Recommended (V3) Example</w:t>
        </w:r>
        <w:r>
          <w:rPr>
            <w:noProof/>
            <w:webHidden/>
          </w:rPr>
          <w:tab/>
        </w:r>
        <w:r>
          <w:rPr>
            <w:noProof/>
            <w:webHidden/>
          </w:rPr>
          <w:fldChar w:fldCharType="begin"/>
        </w:r>
        <w:r>
          <w:rPr>
            <w:noProof/>
            <w:webHidden/>
          </w:rPr>
          <w:instrText xml:space="preserve"> PAGEREF _Toc65482978 \h </w:instrText>
        </w:r>
        <w:r>
          <w:rPr>
            <w:noProof/>
            <w:webHidden/>
          </w:rPr>
        </w:r>
        <w:r>
          <w:rPr>
            <w:noProof/>
            <w:webHidden/>
          </w:rPr>
          <w:fldChar w:fldCharType="separate"/>
        </w:r>
        <w:r>
          <w:rPr>
            <w:noProof/>
            <w:webHidden/>
          </w:rPr>
          <w:t>369</w:t>
        </w:r>
        <w:r>
          <w:rPr>
            <w:noProof/>
            <w:webHidden/>
          </w:rPr>
          <w:fldChar w:fldCharType="end"/>
        </w:r>
      </w:hyperlink>
    </w:p>
    <w:p w14:paraId="22A41C39" w14:textId="204CE30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79" w:history="1">
        <w:r w:rsidRPr="00EC64D0">
          <w:rPr>
            <w:rStyle w:val="Hyperlink"/>
            <w:noProof/>
          </w:rPr>
          <w:t>Figure 65: Program Participation (V4) Example</w:t>
        </w:r>
        <w:r>
          <w:rPr>
            <w:noProof/>
            <w:webHidden/>
          </w:rPr>
          <w:tab/>
        </w:r>
        <w:r>
          <w:rPr>
            <w:noProof/>
            <w:webHidden/>
          </w:rPr>
          <w:fldChar w:fldCharType="begin"/>
        </w:r>
        <w:r>
          <w:rPr>
            <w:noProof/>
            <w:webHidden/>
          </w:rPr>
          <w:instrText xml:space="preserve"> PAGEREF _Toc65482979 \h </w:instrText>
        </w:r>
        <w:r>
          <w:rPr>
            <w:noProof/>
            <w:webHidden/>
          </w:rPr>
        </w:r>
        <w:r>
          <w:rPr>
            <w:noProof/>
            <w:webHidden/>
          </w:rPr>
          <w:fldChar w:fldCharType="separate"/>
        </w:r>
        <w:r>
          <w:rPr>
            <w:noProof/>
            <w:webHidden/>
          </w:rPr>
          <w:t>371</w:t>
        </w:r>
        <w:r>
          <w:rPr>
            <w:noProof/>
            <w:webHidden/>
          </w:rPr>
          <w:fldChar w:fldCharType="end"/>
        </w:r>
      </w:hyperlink>
    </w:p>
    <w:p w14:paraId="0CDB889B" w14:textId="66FF9CC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0" w:history="1">
        <w:r w:rsidRPr="00EC64D0">
          <w:rPr>
            <w:rStyle w:val="Hyperlink"/>
            <w:noProof/>
          </w:rPr>
          <w:t>Figure 66: Provider Care Experience (V3) Example</w:t>
        </w:r>
        <w:r>
          <w:rPr>
            <w:noProof/>
            <w:webHidden/>
          </w:rPr>
          <w:tab/>
        </w:r>
        <w:r>
          <w:rPr>
            <w:noProof/>
            <w:webHidden/>
          </w:rPr>
          <w:fldChar w:fldCharType="begin"/>
        </w:r>
        <w:r>
          <w:rPr>
            <w:noProof/>
            <w:webHidden/>
          </w:rPr>
          <w:instrText xml:space="preserve"> PAGEREF _Toc65482980 \h </w:instrText>
        </w:r>
        <w:r>
          <w:rPr>
            <w:noProof/>
            <w:webHidden/>
          </w:rPr>
        </w:r>
        <w:r>
          <w:rPr>
            <w:noProof/>
            <w:webHidden/>
          </w:rPr>
          <w:fldChar w:fldCharType="separate"/>
        </w:r>
        <w:r>
          <w:rPr>
            <w:noProof/>
            <w:webHidden/>
          </w:rPr>
          <w:t>376</w:t>
        </w:r>
        <w:r>
          <w:rPr>
            <w:noProof/>
            <w:webHidden/>
          </w:rPr>
          <w:fldChar w:fldCharType="end"/>
        </w:r>
      </w:hyperlink>
    </w:p>
    <w:p w14:paraId="5D146A3D" w14:textId="690EED4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1" w:history="1">
        <w:r w:rsidRPr="00EC64D0">
          <w:rPr>
            <w:rStyle w:val="Hyperlink"/>
            <w:noProof/>
          </w:rPr>
          <w:t>Figure 67: Rank Example</w:t>
        </w:r>
        <w:r>
          <w:rPr>
            <w:noProof/>
            <w:webHidden/>
          </w:rPr>
          <w:tab/>
        </w:r>
        <w:r>
          <w:rPr>
            <w:noProof/>
            <w:webHidden/>
          </w:rPr>
          <w:fldChar w:fldCharType="begin"/>
        </w:r>
        <w:r>
          <w:rPr>
            <w:noProof/>
            <w:webHidden/>
          </w:rPr>
          <w:instrText xml:space="preserve"> PAGEREF _Toc65482981 \h </w:instrText>
        </w:r>
        <w:r>
          <w:rPr>
            <w:noProof/>
            <w:webHidden/>
          </w:rPr>
        </w:r>
        <w:r>
          <w:rPr>
            <w:noProof/>
            <w:webHidden/>
          </w:rPr>
          <w:fldChar w:fldCharType="separate"/>
        </w:r>
        <w:r>
          <w:rPr>
            <w:noProof/>
            <w:webHidden/>
          </w:rPr>
          <w:t>378</w:t>
        </w:r>
        <w:r>
          <w:rPr>
            <w:noProof/>
            <w:webHidden/>
          </w:rPr>
          <w:fldChar w:fldCharType="end"/>
        </w:r>
      </w:hyperlink>
    </w:p>
    <w:p w14:paraId="733C8E62" w14:textId="303D385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2" w:history="1">
        <w:r w:rsidRPr="00EC64D0">
          <w:rPr>
            <w:rStyle w:val="Hyperlink"/>
            <w:noProof/>
          </w:rPr>
          <w:t>Figure 68: Reason Example</w:t>
        </w:r>
        <w:r>
          <w:rPr>
            <w:noProof/>
            <w:webHidden/>
          </w:rPr>
          <w:tab/>
        </w:r>
        <w:r>
          <w:rPr>
            <w:noProof/>
            <w:webHidden/>
          </w:rPr>
          <w:fldChar w:fldCharType="begin"/>
        </w:r>
        <w:r>
          <w:rPr>
            <w:noProof/>
            <w:webHidden/>
          </w:rPr>
          <w:instrText xml:space="preserve"> PAGEREF _Toc65482982 \h </w:instrText>
        </w:r>
        <w:r>
          <w:rPr>
            <w:noProof/>
            <w:webHidden/>
          </w:rPr>
        </w:r>
        <w:r>
          <w:rPr>
            <w:noProof/>
            <w:webHidden/>
          </w:rPr>
          <w:fldChar w:fldCharType="separate"/>
        </w:r>
        <w:r>
          <w:rPr>
            <w:noProof/>
            <w:webHidden/>
          </w:rPr>
          <w:t>381</w:t>
        </w:r>
        <w:r>
          <w:rPr>
            <w:noProof/>
            <w:webHidden/>
          </w:rPr>
          <w:fldChar w:fldCharType="end"/>
        </w:r>
      </w:hyperlink>
    </w:p>
    <w:p w14:paraId="752F38D7" w14:textId="71CF8E0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3" w:history="1">
        <w:r w:rsidRPr="00EC64D0">
          <w:rPr>
            <w:rStyle w:val="Hyperlink"/>
            <w:noProof/>
          </w:rPr>
          <w:t>Figure 69: Related Person Example</w:t>
        </w:r>
        <w:r>
          <w:rPr>
            <w:noProof/>
            <w:webHidden/>
          </w:rPr>
          <w:tab/>
        </w:r>
        <w:r>
          <w:rPr>
            <w:noProof/>
            <w:webHidden/>
          </w:rPr>
          <w:fldChar w:fldCharType="begin"/>
        </w:r>
        <w:r>
          <w:rPr>
            <w:noProof/>
            <w:webHidden/>
          </w:rPr>
          <w:instrText xml:space="preserve"> PAGEREF _Toc65482983 \h </w:instrText>
        </w:r>
        <w:r>
          <w:rPr>
            <w:noProof/>
            <w:webHidden/>
          </w:rPr>
        </w:r>
        <w:r>
          <w:rPr>
            <w:noProof/>
            <w:webHidden/>
          </w:rPr>
          <w:fldChar w:fldCharType="separate"/>
        </w:r>
        <w:r>
          <w:rPr>
            <w:noProof/>
            <w:webHidden/>
          </w:rPr>
          <w:t>383</w:t>
        </w:r>
        <w:r>
          <w:rPr>
            <w:noProof/>
            <w:webHidden/>
          </w:rPr>
          <w:fldChar w:fldCharType="end"/>
        </w:r>
      </w:hyperlink>
    </w:p>
    <w:p w14:paraId="2FA47808" w14:textId="20E5501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4" w:history="1">
        <w:r w:rsidRPr="00EC64D0">
          <w:rPr>
            <w:rStyle w:val="Hyperlink"/>
            <w:noProof/>
          </w:rPr>
          <w:t>Figure 70: Related To Example</w:t>
        </w:r>
        <w:r>
          <w:rPr>
            <w:noProof/>
            <w:webHidden/>
          </w:rPr>
          <w:tab/>
        </w:r>
        <w:r>
          <w:rPr>
            <w:noProof/>
            <w:webHidden/>
          </w:rPr>
          <w:fldChar w:fldCharType="begin"/>
        </w:r>
        <w:r>
          <w:rPr>
            <w:noProof/>
            <w:webHidden/>
          </w:rPr>
          <w:instrText xml:space="preserve"> PAGEREF _Toc65482984 \h </w:instrText>
        </w:r>
        <w:r>
          <w:rPr>
            <w:noProof/>
            <w:webHidden/>
          </w:rPr>
        </w:r>
        <w:r>
          <w:rPr>
            <w:noProof/>
            <w:webHidden/>
          </w:rPr>
          <w:fldChar w:fldCharType="separate"/>
        </w:r>
        <w:r>
          <w:rPr>
            <w:noProof/>
            <w:webHidden/>
          </w:rPr>
          <w:t>386</w:t>
        </w:r>
        <w:r>
          <w:rPr>
            <w:noProof/>
            <w:webHidden/>
          </w:rPr>
          <w:fldChar w:fldCharType="end"/>
        </w:r>
      </w:hyperlink>
    </w:p>
    <w:p w14:paraId="539DA259" w14:textId="6937B7D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5" w:history="1">
        <w:r w:rsidRPr="00EC64D0">
          <w:rPr>
            <w:rStyle w:val="Hyperlink"/>
            <w:noProof/>
          </w:rPr>
          <w:t>Figure 71: Result (V2) Example</w:t>
        </w:r>
        <w:r>
          <w:rPr>
            <w:noProof/>
            <w:webHidden/>
          </w:rPr>
          <w:tab/>
        </w:r>
        <w:r>
          <w:rPr>
            <w:noProof/>
            <w:webHidden/>
          </w:rPr>
          <w:fldChar w:fldCharType="begin"/>
        </w:r>
        <w:r>
          <w:rPr>
            <w:noProof/>
            <w:webHidden/>
          </w:rPr>
          <w:instrText xml:space="preserve"> PAGEREF _Toc65482985 \h </w:instrText>
        </w:r>
        <w:r>
          <w:rPr>
            <w:noProof/>
            <w:webHidden/>
          </w:rPr>
        </w:r>
        <w:r>
          <w:rPr>
            <w:noProof/>
            <w:webHidden/>
          </w:rPr>
          <w:fldChar w:fldCharType="separate"/>
        </w:r>
        <w:r>
          <w:rPr>
            <w:noProof/>
            <w:webHidden/>
          </w:rPr>
          <w:t>388</w:t>
        </w:r>
        <w:r>
          <w:rPr>
            <w:noProof/>
            <w:webHidden/>
          </w:rPr>
          <w:fldChar w:fldCharType="end"/>
        </w:r>
      </w:hyperlink>
    </w:p>
    <w:p w14:paraId="616A0932" w14:textId="757EE2A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6" w:history="1">
        <w:r w:rsidRPr="00EC64D0">
          <w:rPr>
            <w:rStyle w:val="Hyperlink"/>
            <w:noProof/>
          </w:rPr>
          <w:t>Figure 72: Severity Observation (V2) Example</w:t>
        </w:r>
        <w:r>
          <w:rPr>
            <w:noProof/>
            <w:webHidden/>
          </w:rPr>
          <w:tab/>
        </w:r>
        <w:r>
          <w:rPr>
            <w:noProof/>
            <w:webHidden/>
          </w:rPr>
          <w:fldChar w:fldCharType="begin"/>
        </w:r>
        <w:r>
          <w:rPr>
            <w:noProof/>
            <w:webHidden/>
          </w:rPr>
          <w:instrText xml:space="preserve"> PAGEREF _Toc65482986 \h </w:instrText>
        </w:r>
        <w:r>
          <w:rPr>
            <w:noProof/>
            <w:webHidden/>
          </w:rPr>
        </w:r>
        <w:r>
          <w:rPr>
            <w:noProof/>
            <w:webHidden/>
          </w:rPr>
          <w:fldChar w:fldCharType="separate"/>
        </w:r>
        <w:r>
          <w:rPr>
            <w:noProof/>
            <w:webHidden/>
          </w:rPr>
          <w:t>390</w:t>
        </w:r>
        <w:r>
          <w:rPr>
            <w:noProof/>
            <w:webHidden/>
          </w:rPr>
          <w:fldChar w:fldCharType="end"/>
        </w:r>
      </w:hyperlink>
    </w:p>
    <w:p w14:paraId="3BEFAD57" w14:textId="2C8C142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7" w:history="1">
        <w:r w:rsidRPr="00EC64D0">
          <w:rPr>
            <w:rStyle w:val="Hyperlink"/>
            <w:noProof/>
          </w:rPr>
          <w:t>Figure 73: Status (V2) Example</w:t>
        </w:r>
        <w:r>
          <w:rPr>
            <w:noProof/>
            <w:webHidden/>
          </w:rPr>
          <w:tab/>
        </w:r>
        <w:r>
          <w:rPr>
            <w:noProof/>
            <w:webHidden/>
          </w:rPr>
          <w:fldChar w:fldCharType="begin"/>
        </w:r>
        <w:r>
          <w:rPr>
            <w:noProof/>
            <w:webHidden/>
          </w:rPr>
          <w:instrText xml:space="preserve"> PAGEREF _Toc65482987 \h </w:instrText>
        </w:r>
        <w:r>
          <w:rPr>
            <w:noProof/>
            <w:webHidden/>
          </w:rPr>
        </w:r>
        <w:r>
          <w:rPr>
            <w:noProof/>
            <w:webHidden/>
          </w:rPr>
          <w:fldChar w:fldCharType="separate"/>
        </w:r>
        <w:r>
          <w:rPr>
            <w:noProof/>
            <w:webHidden/>
          </w:rPr>
          <w:t>392</w:t>
        </w:r>
        <w:r>
          <w:rPr>
            <w:noProof/>
            <w:webHidden/>
          </w:rPr>
          <w:fldChar w:fldCharType="end"/>
        </w:r>
      </w:hyperlink>
    </w:p>
    <w:p w14:paraId="74D9A4D7" w14:textId="4A1464C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8" w:history="1">
        <w:r w:rsidRPr="00EC64D0">
          <w:rPr>
            <w:rStyle w:val="Hyperlink"/>
            <w:noProof/>
          </w:rPr>
          <w:t>Figure 74: Substance, Administered (V5) Example</w:t>
        </w:r>
        <w:r>
          <w:rPr>
            <w:noProof/>
            <w:webHidden/>
          </w:rPr>
          <w:tab/>
        </w:r>
        <w:r>
          <w:rPr>
            <w:noProof/>
            <w:webHidden/>
          </w:rPr>
          <w:fldChar w:fldCharType="begin"/>
        </w:r>
        <w:r>
          <w:rPr>
            <w:noProof/>
            <w:webHidden/>
          </w:rPr>
          <w:instrText xml:space="preserve"> PAGEREF _Toc65482988 \h </w:instrText>
        </w:r>
        <w:r>
          <w:rPr>
            <w:noProof/>
            <w:webHidden/>
          </w:rPr>
        </w:r>
        <w:r>
          <w:rPr>
            <w:noProof/>
            <w:webHidden/>
          </w:rPr>
          <w:fldChar w:fldCharType="separate"/>
        </w:r>
        <w:r>
          <w:rPr>
            <w:noProof/>
            <w:webHidden/>
          </w:rPr>
          <w:t>398</w:t>
        </w:r>
        <w:r>
          <w:rPr>
            <w:noProof/>
            <w:webHidden/>
          </w:rPr>
          <w:fldChar w:fldCharType="end"/>
        </w:r>
      </w:hyperlink>
    </w:p>
    <w:p w14:paraId="5C95BBD2" w14:textId="4B94172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89" w:history="1">
        <w:r w:rsidRPr="00EC64D0">
          <w:rPr>
            <w:rStyle w:val="Hyperlink"/>
            <w:noProof/>
          </w:rPr>
          <w:t>Figure 75: Substance, Order (V5) Example</w:t>
        </w:r>
        <w:r>
          <w:rPr>
            <w:noProof/>
            <w:webHidden/>
          </w:rPr>
          <w:tab/>
        </w:r>
        <w:r>
          <w:rPr>
            <w:noProof/>
            <w:webHidden/>
          </w:rPr>
          <w:fldChar w:fldCharType="begin"/>
        </w:r>
        <w:r>
          <w:rPr>
            <w:noProof/>
            <w:webHidden/>
          </w:rPr>
          <w:instrText xml:space="preserve"> PAGEREF _Toc65482989 \h </w:instrText>
        </w:r>
        <w:r>
          <w:rPr>
            <w:noProof/>
            <w:webHidden/>
          </w:rPr>
        </w:r>
        <w:r>
          <w:rPr>
            <w:noProof/>
            <w:webHidden/>
          </w:rPr>
          <w:fldChar w:fldCharType="separate"/>
        </w:r>
        <w:r>
          <w:rPr>
            <w:noProof/>
            <w:webHidden/>
          </w:rPr>
          <w:t>404</w:t>
        </w:r>
        <w:r>
          <w:rPr>
            <w:noProof/>
            <w:webHidden/>
          </w:rPr>
          <w:fldChar w:fldCharType="end"/>
        </w:r>
      </w:hyperlink>
    </w:p>
    <w:p w14:paraId="775360E5" w14:textId="0C8073E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90" w:history="1">
        <w:r w:rsidRPr="00EC64D0">
          <w:rPr>
            <w:rStyle w:val="Hyperlink"/>
            <w:noProof/>
          </w:rPr>
          <w:t>Figure 76: Substance, Recommended (V5) Example</w:t>
        </w:r>
        <w:r>
          <w:rPr>
            <w:noProof/>
            <w:webHidden/>
          </w:rPr>
          <w:tab/>
        </w:r>
        <w:r>
          <w:rPr>
            <w:noProof/>
            <w:webHidden/>
          </w:rPr>
          <w:fldChar w:fldCharType="begin"/>
        </w:r>
        <w:r>
          <w:rPr>
            <w:noProof/>
            <w:webHidden/>
          </w:rPr>
          <w:instrText xml:space="preserve"> PAGEREF _Toc65482990 \h </w:instrText>
        </w:r>
        <w:r>
          <w:rPr>
            <w:noProof/>
            <w:webHidden/>
          </w:rPr>
        </w:r>
        <w:r>
          <w:rPr>
            <w:noProof/>
            <w:webHidden/>
          </w:rPr>
          <w:fldChar w:fldCharType="separate"/>
        </w:r>
        <w:r>
          <w:rPr>
            <w:noProof/>
            <w:webHidden/>
          </w:rPr>
          <w:t>411</w:t>
        </w:r>
        <w:r>
          <w:rPr>
            <w:noProof/>
            <w:webHidden/>
          </w:rPr>
          <w:fldChar w:fldCharType="end"/>
        </w:r>
      </w:hyperlink>
    </w:p>
    <w:p w14:paraId="54B929D3" w14:textId="5BF36C8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91" w:history="1">
        <w:r w:rsidRPr="00EC64D0">
          <w:rPr>
            <w:rStyle w:val="Hyperlink"/>
            <w:noProof/>
          </w:rPr>
          <w:t>Figure 77: Supply Example</w:t>
        </w:r>
        <w:r>
          <w:rPr>
            <w:noProof/>
            <w:webHidden/>
          </w:rPr>
          <w:tab/>
        </w:r>
        <w:r>
          <w:rPr>
            <w:noProof/>
            <w:webHidden/>
          </w:rPr>
          <w:fldChar w:fldCharType="begin"/>
        </w:r>
        <w:r>
          <w:rPr>
            <w:noProof/>
            <w:webHidden/>
          </w:rPr>
          <w:instrText xml:space="preserve"> PAGEREF _Toc65482991 \h </w:instrText>
        </w:r>
        <w:r>
          <w:rPr>
            <w:noProof/>
            <w:webHidden/>
          </w:rPr>
        </w:r>
        <w:r>
          <w:rPr>
            <w:noProof/>
            <w:webHidden/>
          </w:rPr>
          <w:fldChar w:fldCharType="separate"/>
        </w:r>
        <w:r>
          <w:rPr>
            <w:noProof/>
            <w:webHidden/>
          </w:rPr>
          <w:t>413</w:t>
        </w:r>
        <w:r>
          <w:rPr>
            <w:noProof/>
            <w:webHidden/>
          </w:rPr>
          <w:fldChar w:fldCharType="end"/>
        </w:r>
      </w:hyperlink>
    </w:p>
    <w:p w14:paraId="5E866E93" w14:textId="39BC4A2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92" w:history="1">
        <w:r w:rsidRPr="00EC64D0">
          <w:rPr>
            <w:rStyle w:val="Hyperlink"/>
            <w:noProof/>
          </w:rPr>
          <w:t>Figure 78: Symptom (V4) Example</w:t>
        </w:r>
        <w:r>
          <w:rPr>
            <w:noProof/>
            <w:webHidden/>
          </w:rPr>
          <w:tab/>
        </w:r>
        <w:r>
          <w:rPr>
            <w:noProof/>
            <w:webHidden/>
          </w:rPr>
          <w:fldChar w:fldCharType="begin"/>
        </w:r>
        <w:r>
          <w:rPr>
            <w:noProof/>
            <w:webHidden/>
          </w:rPr>
          <w:instrText xml:space="preserve"> PAGEREF _Toc65482992 \h </w:instrText>
        </w:r>
        <w:r>
          <w:rPr>
            <w:noProof/>
            <w:webHidden/>
          </w:rPr>
        </w:r>
        <w:r>
          <w:rPr>
            <w:noProof/>
            <w:webHidden/>
          </w:rPr>
          <w:fldChar w:fldCharType="separate"/>
        </w:r>
        <w:r>
          <w:rPr>
            <w:noProof/>
            <w:webHidden/>
          </w:rPr>
          <w:t>417</w:t>
        </w:r>
        <w:r>
          <w:rPr>
            <w:noProof/>
            <w:webHidden/>
          </w:rPr>
          <w:fldChar w:fldCharType="end"/>
        </w:r>
      </w:hyperlink>
    </w:p>
    <w:p w14:paraId="664CDEF5" w14:textId="392A09F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2993" w:history="1">
        <w:r w:rsidRPr="00EC64D0">
          <w:rPr>
            <w:rStyle w:val="Hyperlink"/>
            <w:noProof/>
          </w:rPr>
          <w:t>Figure 79: Target Outcome Example</w:t>
        </w:r>
        <w:r>
          <w:rPr>
            <w:noProof/>
            <w:webHidden/>
          </w:rPr>
          <w:tab/>
        </w:r>
        <w:r>
          <w:rPr>
            <w:noProof/>
            <w:webHidden/>
          </w:rPr>
          <w:fldChar w:fldCharType="begin"/>
        </w:r>
        <w:r>
          <w:rPr>
            <w:noProof/>
            <w:webHidden/>
          </w:rPr>
          <w:instrText xml:space="preserve"> PAGEREF _Toc65482993 \h </w:instrText>
        </w:r>
        <w:r>
          <w:rPr>
            <w:noProof/>
            <w:webHidden/>
          </w:rPr>
        </w:r>
        <w:r>
          <w:rPr>
            <w:noProof/>
            <w:webHidden/>
          </w:rPr>
          <w:fldChar w:fldCharType="separate"/>
        </w:r>
        <w:r>
          <w:rPr>
            <w:noProof/>
            <w:webHidden/>
          </w:rPr>
          <w:t>419</w:t>
        </w:r>
        <w:r>
          <w:rPr>
            <w:noProof/>
            <w:webHidden/>
          </w:rPr>
          <w:fldChar w:fldCharType="end"/>
        </w:r>
      </w:hyperlink>
    </w:p>
    <w:p w14:paraId="42F8CABE" w14:textId="2E1249E0" w:rsidR="004803CA" w:rsidRDefault="00FB74AD" w:rsidP="00A82774">
      <w:pPr>
        <w:ind w:left="144"/>
      </w:pPr>
      <w:r>
        <w:fldChar w:fldCharType="end"/>
      </w:r>
    </w:p>
    <w:p w14:paraId="5D86B683" w14:textId="77777777" w:rsidR="00E51CCB" w:rsidRDefault="00E51CCB" w:rsidP="00A82774">
      <w:pPr>
        <w:ind w:left="144"/>
      </w:pPr>
    </w:p>
    <w:p w14:paraId="1414A81E" w14:textId="77777777" w:rsidR="004803CA" w:rsidRDefault="00F004FB" w:rsidP="00A82774">
      <w:pPr>
        <w:pStyle w:val="TOCTitle"/>
        <w:ind w:left="144"/>
      </w:pPr>
      <w:r>
        <w:t>Table of Tables</w:t>
      </w:r>
    </w:p>
    <w:p w14:paraId="528810DA" w14:textId="5A3DE2E2" w:rsidR="00E45435" w:rsidRDefault="00C07C76">
      <w:pPr>
        <w:pStyle w:val="TableofFigures"/>
        <w:tabs>
          <w:tab w:val="right" w:leader="dot" w:pos="10070"/>
        </w:tabs>
        <w:rPr>
          <w:rFonts w:asciiTheme="minorHAnsi" w:eastAsiaTheme="minorEastAsia" w:hAnsiTheme="minorHAnsi" w:cstheme="minorBidi"/>
          <w:noProof/>
          <w:sz w:val="22"/>
          <w:szCs w:val="22"/>
          <w:lang w:eastAsia="zh-CN"/>
        </w:rPr>
      </w:pPr>
      <w:r>
        <w:fldChar w:fldCharType="begin"/>
      </w:r>
      <w:r>
        <w:instrText xml:space="preserve"> TOC \h \z \c "Table" </w:instrText>
      </w:r>
      <w:r>
        <w:fldChar w:fldCharType="separate"/>
      </w:r>
      <w:hyperlink w:anchor="_Toc65483162" w:history="1">
        <w:r w:rsidR="00E45435" w:rsidRPr="00BE454D">
          <w:rPr>
            <w:rStyle w:val="Hyperlink"/>
            <w:noProof/>
          </w:rPr>
          <w:t>Table 1: QDM Templates for CQL-Based HQMF Header (V5) Contexts</w:t>
        </w:r>
        <w:r w:rsidR="00E45435">
          <w:rPr>
            <w:noProof/>
            <w:webHidden/>
          </w:rPr>
          <w:tab/>
        </w:r>
        <w:r w:rsidR="00E45435">
          <w:rPr>
            <w:noProof/>
            <w:webHidden/>
          </w:rPr>
          <w:fldChar w:fldCharType="begin"/>
        </w:r>
        <w:r w:rsidR="00E45435">
          <w:rPr>
            <w:noProof/>
            <w:webHidden/>
          </w:rPr>
          <w:instrText xml:space="preserve"> PAGEREF _Toc65483162 \h </w:instrText>
        </w:r>
        <w:r w:rsidR="00E45435">
          <w:rPr>
            <w:noProof/>
            <w:webHidden/>
          </w:rPr>
        </w:r>
        <w:r w:rsidR="00E45435">
          <w:rPr>
            <w:noProof/>
            <w:webHidden/>
          </w:rPr>
          <w:fldChar w:fldCharType="separate"/>
        </w:r>
        <w:r w:rsidR="00E45435">
          <w:rPr>
            <w:noProof/>
            <w:webHidden/>
          </w:rPr>
          <w:t>21</w:t>
        </w:r>
        <w:r w:rsidR="00E45435">
          <w:rPr>
            <w:noProof/>
            <w:webHidden/>
          </w:rPr>
          <w:fldChar w:fldCharType="end"/>
        </w:r>
      </w:hyperlink>
    </w:p>
    <w:p w14:paraId="48FB696A" w14:textId="6AC4DD4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3" w:history="1">
        <w:r w:rsidRPr="00BE454D">
          <w:rPr>
            <w:rStyle w:val="Hyperlink"/>
            <w:noProof/>
          </w:rPr>
          <w:t>Table 2: QDM Templates for CQL-Based HQMF Header (V5) Constraints Overview</w:t>
        </w:r>
        <w:r>
          <w:rPr>
            <w:noProof/>
            <w:webHidden/>
          </w:rPr>
          <w:tab/>
        </w:r>
        <w:r>
          <w:rPr>
            <w:noProof/>
            <w:webHidden/>
          </w:rPr>
          <w:fldChar w:fldCharType="begin"/>
        </w:r>
        <w:r>
          <w:rPr>
            <w:noProof/>
            <w:webHidden/>
          </w:rPr>
          <w:instrText xml:space="preserve"> PAGEREF _Toc65483163 \h </w:instrText>
        </w:r>
        <w:r>
          <w:rPr>
            <w:noProof/>
            <w:webHidden/>
          </w:rPr>
        </w:r>
        <w:r>
          <w:rPr>
            <w:noProof/>
            <w:webHidden/>
          </w:rPr>
          <w:fldChar w:fldCharType="separate"/>
        </w:r>
        <w:r>
          <w:rPr>
            <w:noProof/>
            <w:webHidden/>
          </w:rPr>
          <w:t>22</w:t>
        </w:r>
        <w:r>
          <w:rPr>
            <w:noProof/>
            <w:webHidden/>
          </w:rPr>
          <w:fldChar w:fldCharType="end"/>
        </w:r>
      </w:hyperlink>
    </w:p>
    <w:p w14:paraId="7007E8C3" w14:textId="56B902F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4" w:history="1">
        <w:r w:rsidRPr="00BE454D">
          <w:rPr>
            <w:rStyle w:val="Hyperlink"/>
            <w:noProof/>
          </w:rPr>
          <w:t>Table 3: Data Criteria Section (V5) Contexts</w:t>
        </w:r>
        <w:r>
          <w:rPr>
            <w:noProof/>
            <w:webHidden/>
          </w:rPr>
          <w:tab/>
        </w:r>
        <w:r>
          <w:rPr>
            <w:noProof/>
            <w:webHidden/>
          </w:rPr>
          <w:fldChar w:fldCharType="begin"/>
        </w:r>
        <w:r>
          <w:rPr>
            <w:noProof/>
            <w:webHidden/>
          </w:rPr>
          <w:instrText xml:space="preserve"> PAGEREF _Toc65483164 \h </w:instrText>
        </w:r>
        <w:r>
          <w:rPr>
            <w:noProof/>
            <w:webHidden/>
          </w:rPr>
        </w:r>
        <w:r>
          <w:rPr>
            <w:noProof/>
            <w:webHidden/>
          </w:rPr>
          <w:fldChar w:fldCharType="separate"/>
        </w:r>
        <w:r>
          <w:rPr>
            <w:noProof/>
            <w:webHidden/>
          </w:rPr>
          <w:t>45</w:t>
        </w:r>
        <w:r>
          <w:rPr>
            <w:noProof/>
            <w:webHidden/>
          </w:rPr>
          <w:fldChar w:fldCharType="end"/>
        </w:r>
      </w:hyperlink>
    </w:p>
    <w:p w14:paraId="7A797833" w14:textId="6B933F8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5" w:history="1">
        <w:r w:rsidRPr="00BE454D">
          <w:rPr>
            <w:rStyle w:val="Hyperlink"/>
            <w:noProof/>
          </w:rPr>
          <w:t>Table 4: Data Criteria Section (V5) Constraints Overview</w:t>
        </w:r>
        <w:r>
          <w:rPr>
            <w:noProof/>
            <w:webHidden/>
          </w:rPr>
          <w:tab/>
        </w:r>
        <w:r>
          <w:rPr>
            <w:noProof/>
            <w:webHidden/>
          </w:rPr>
          <w:fldChar w:fldCharType="begin"/>
        </w:r>
        <w:r>
          <w:rPr>
            <w:noProof/>
            <w:webHidden/>
          </w:rPr>
          <w:instrText xml:space="preserve"> PAGEREF _Toc65483165 \h </w:instrText>
        </w:r>
        <w:r>
          <w:rPr>
            <w:noProof/>
            <w:webHidden/>
          </w:rPr>
        </w:r>
        <w:r>
          <w:rPr>
            <w:noProof/>
            <w:webHidden/>
          </w:rPr>
          <w:fldChar w:fldCharType="separate"/>
        </w:r>
        <w:r>
          <w:rPr>
            <w:noProof/>
            <w:webHidden/>
          </w:rPr>
          <w:t>47</w:t>
        </w:r>
        <w:r>
          <w:rPr>
            <w:noProof/>
            <w:webHidden/>
          </w:rPr>
          <w:fldChar w:fldCharType="end"/>
        </w:r>
      </w:hyperlink>
    </w:p>
    <w:p w14:paraId="21052401" w14:textId="243A218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6" w:history="1">
        <w:r w:rsidRPr="00BE454D">
          <w:rPr>
            <w:rStyle w:val="Hyperlink"/>
            <w:noProof/>
          </w:rPr>
          <w:t>Table 5: Measure Description Section Contexts</w:t>
        </w:r>
        <w:r>
          <w:rPr>
            <w:noProof/>
            <w:webHidden/>
          </w:rPr>
          <w:tab/>
        </w:r>
        <w:r>
          <w:rPr>
            <w:noProof/>
            <w:webHidden/>
          </w:rPr>
          <w:fldChar w:fldCharType="begin"/>
        </w:r>
        <w:r>
          <w:rPr>
            <w:noProof/>
            <w:webHidden/>
          </w:rPr>
          <w:instrText xml:space="preserve"> PAGEREF _Toc65483166 \h </w:instrText>
        </w:r>
        <w:r>
          <w:rPr>
            <w:noProof/>
            <w:webHidden/>
          </w:rPr>
        </w:r>
        <w:r>
          <w:rPr>
            <w:noProof/>
            <w:webHidden/>
          </w:rPr>
          <w:fldChar w:fldCharType="separate"/>
        </w:r>
        <w:r>
          <w:rPr>
            <w:noProof/>
            <w:webHidden/>
          </w:rPr>
          <w:t>65</w:t>
        </w:r>
        <w:r>
          <w:rPr>
            <w:noProof/>
            <w:webHidden/>
          </w:rPr>
          <w:fldChar w:fldCharType="end"/>
        </w:r>
      </w:hyperlink>
    </w:p>
    <w:p w14:paraId="5D430E5B" w14:textId="77EB412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7" w:history="1">
        <w:r w:rsidRPr="00BE454D">
          <w:rPr>
            <w:rStyle w:val="Hyperlink"/>
            <w:noProof/>
          </w:rPr>
          <w:t>Table 6: Measure Description Section Constraints Overview</w:t>
        </w:r>
        <w:r>
          <w:rPr>
            <w:noProof/>
            <w:webHidden/>
          </w:rPr>
          <w:tab/>
        </w:r>
        <w:r>
          <w:rPr>
            <w:noProof/>
            <w:webHidden/>
          </w:rPr>
          <w:fldChar w:fldCharType="begin"/>
        </w:r>
        <w:r>
          <w:rPr>
            <w:noProof/>
            <w:webHidden/>
          </w:rPr>
          <w:instrText xml:space="preserve"> PAGEREF _Toc65483167 \h </w:instrText>
        </w:r>
        <w:r>
          <w:rPr>
            <w:noProof/>
            <w:webHidden/>
          </w:rPr>
        </w:r>
        <w:r>
          <w:rPr>
            <w:noProof/>
            <w:webHidden/>
          </w:rPr>
          <w:fldChar w:fldCharType="separate"/>
        </w:r>
        <w:r>
          <w:rPr>
            <w:noProof/>
            <w:webHidden/>
          </w:rPr>
          <w:t>66</w:t>
        </w:r>
        <w:r>
          <w:rPr>
            <w:noProof/>
            <w:webHidden/>
          </w:rPr>
          <w:fldChar w:fldCharType="end"/>
        </w:r>
      </w:hyperlink>
    </w:p>
    <w:p w14:paraId="708AAAA6" w14:textId="294A2D3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8" w:history="1">
        <w:r w:rsidRPr="00BE454D">
          <w:rPr>
            <w:rStyle w:val="Hyperlink"/>
            <w:noProof/>
          </w:rPr>
          <w:t>Table 7: Measure Observations Section (V2) Contexts</w:t>
        </w:r>
        <w:r>
          <w:rPr>
            <w:noProof/>
            <w:webHidden/>
          </w:rPr>
          <w:tab/>
        </w:r>
        <w:r>
          <w:rPr>
            <w:noProof/>
            <w:webHidden/>
          </w:rPr>
          <w:fldChar w:fldCharType="begin"/>
        </w:r>
        <w:r>
          <w:rPr>
            <w:noProof/>
            <w:webHidden/>
          </w:rPr>
          <w:instrText xml:space="preserve"> PAGEREF _Toc65483168 \h </w:instrText>
        </w:r>
        <w:r>
          <w:rPr>
            <w:noProof/>
            <w:webHidden/>
          </w:rPr>
        </w:r>
        <w:r>
          <w:rPr>
            <w:noProof/>
            <w:webHidden/>
          </w:rPr>
          <w:fldChar w:fldCharType="separate"/>
        </w:r>
        <w:r>
          <w:rPr>
            <w:noProof/>
            <w:webHidden/>
          </w:rPr>
          <w:t>67</w:t>
        </w:r>
        <w:r>
          <w:rPr>
            <w:noProof/>
            <w:webHidden/>
          </w:rPr>
          <w:fldChar w:fldCharType="end"/>
        </w:r>
      </w:hyperlink>
    </w:p>
    <w:p w14:paraId="12C18A3C" w14:textId="1E265EE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69" w:history="1">
        <w:r w:rsidRPr="00BE454D">
          <w:rPr>
            <w:rStyle w:val="Hyperlink"/>
            <w:noProof/>
          </w:rPr>
          <w:t>Table 8: Measure Observations Section (V2) Constraints Overview</w:t>
        </w:r>
        <w:r>
          <w:rPr>
            <w:noProof/>
            <w:webHidden/>
          </w:rPr>
          <w:tab/>
        </w:r>
        <w:r>
          <w:rPr>
            <w:noProof/>
            <w:webHidden/>
          </w:rPr>
          <w:fldChar w:fldCharType="begin"/>
        </w:r>
        <w:r>
          <w:rPr>
            <w:noProof/>
            <w:webHidden/>
          </w:rPr>
          <w:instrText xml:space="preserve"> PAGEREF _Toc65483169 \h </w:instrText>
        </w:r>
        <w:r>
          <w:rPr>
            <w:noProof/>
            <w:webHidden/>
          </w:rPr>
        </w:r>
        <w:r>
          <w:rPr>
            <w:noProof/>
            <w:webHidden/>
          </w:rPr>
          <w:fldChar w:fldCharType="separate"/>
        </w:r>
        <w:r>
          <w:rPr>
            <w:noProof/>
            <w:webHidden/>
          </w:rPr>
          <w:t>68</w:t>
        </w:r>
        <w:r>
          <w:rPr>
            <w:noProof/>
            <w:webHidden/>
          </w:rPr>
          <w:fldChar w:fldCharType="end"/>
        </w:r>
      </w:hyperlink>
    </w:p>
    <w:p w14:paraId="25E0D0E0" w14:textId="508CCB4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0" w:history="1">
        <w:r w:rsidRPr="00BE454D">
          <w:rPr>
            <w:rStyle w:val="Hyperlink"/>
            <w:noProof/>
          </w:rPr>
          <w:t>Table 9: Population Criteria Section (V2) Contexts</w:t>
        </w:r>
        <w:r>
          <w:rPr>
            <w:noProof/>
            <w:webHidden/>
          </w:rPr>
          <w:tab/>
        </w:r>
        <w:r>
          <w:rPr>
            <w:noProof/>
            <w:webHidden/>
          </w:rPr>
          <w:fldChar w:fldCharType="begin"/>
        </w:r>
        <w:r>
          <w:rPr>
            <w:noProof/>
            <w:webHidden/>
          </w:rPr>
          <w:instrText xml:space="preserve"> PAGEREF _Toc65483170 \h </w:instrText>
        </w:r>
        <w:r>
          <w:rPr>
            <w:noProof/>
            <w:webHidden/>
          </w:rPr>
        </w:r>
        <w:r>
          <w:rPr>
            <w:noProof/>
            <w:webHidden/>
          </w:rPr>
          <w:fldChar w:fldCharType="separate"/>
        </w:r>
        <w:r>
          <w:rPr>
            <w:noProof/>
            <w:webHidden/>
          </w:rPr>
          <w:t>70</w:t>
        </w:r>
        <w:r>
          <w:rPr>
            <w:noProof/>
            <w:webHidden/>
          </w:rPr>
          <w:fldChar w:fldCharType="end"/>
        </w:r>
      </w:hyperlink>
    </w:p>
    <w:p w14:paraId="3CB9FA3E" w14:textId="29CF9C9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1" w:history="1">
        <w:r w:rsidRPr="00BE454D">
          <w:rPr>
            <w:rStyle w:val="Hyperlink"/>
            <w:noProof/>
          </w:rPr>
          <w:t>Table 10: Population Criteria Section (V2) Constraints Overview</w:t>
        </w:r>
        <w:r>
          <w:rPr>
            <w:noProof/>
            <w:webHidden/>
          </w:rPr>
          <w:tab/>
        </w:r>
        <w:r>
          <w:rPr>
            <w:noProof/>
            <w:webHidden/>
          </w:rPr>
          <w:fldChar w:fldCharType="begin"/>
        </w:r>
        <w:r>
          <w:rPr>
            <w:noProof/>
            <w:webHidden/>
          </w:rPr>
          <w:instrText xml:space="preserve"> PAGEREF _Toc65483171 \h </w:instrText>
        </w:r>
        <w:r>
          <w:rPr>
            <w:noProof/>
            <w:webHidden/>
          </w:rPr>
        </w:r>
        <w:r>
          <w:rPr>
            <w:noProof/>
            <w:webHidden/>
          </w:rPr>
          <w:fldChar w:fldCharType="separate"/>
        </w:r>
        <w:r>
          <w:rPr>
            <w:noProof/>
            <w:webHidden/>
          </w:rPr>
          <w:t>71</w:t>
        </w:r>
        <w:r>
          <w:rPr>
            <w:noProof/>
            <w:webHidden/>
          </w:rPr>
          <w:fldChar w:fldCharType="end"/>
        </w:r>
      </w:hyperlink>
    </w:p>
    <w:p w14:paraId="45C1E055" w14:textId="0CBA996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2" w:history="1">
        <w:r w:rsidRPr="00BE454D">
          <w:rPr>
            <w:rStyle w:val="Hyperlink"/>
            <w:noProof/>
          </w:rPr>
          <w:t>Table 11: Admission Source Contexts</w:t>
        </w:r>
        <w:r>
          <w:rPr>
            <w:noProof/>
            <w:webHidden/>
          </w:rPr>
          <w:tab/>
        </w:r>
        <w:r>
          <w:rPr>
            <w:noProof/>
            <w:webHidden/>
          </w:rPr>
          <w:fldChar w:fldCharType="begin"/>
        </w:r>
        <w:r>
          <w:rPr>
            <w:noProof/>
            <w:webHidden/>
          </w:rPr>
          <w:instrText xml:space="preserve"> PAGEREF _Toc65483172 \h </w:instrText>
        </w:r>
        <w:r>
          <w:rPr>
            <w:noProof/>
            <w:webHidden/>
          </w:rPr>
        </w:r>
        <w:r>
          <w:rPr>
            <w:noProof/>
            <w:webHidden/>
          </w:rPr>
          <w:fldChar w:fldCharType="separate"/>
        </w:r>
        <w:r>
          <w:rPr>
            <w:noProof/>
            <w:webHidden/>
          </w:rPr>
          <w:t>80</w:t>
        </w:r>
        <w:r>
          <w:rPr>
            <w:noProof/>
            <w:webHidden/>
          </w:rPr>
          <w:fldChar w:fldCharType="end"/>
        </w:r>
      </w:hyperlink>
    </w:p>
    <w:p w14:paraId="39C8057B" w14:textId="30B2AA4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3" w:history="1">
        <w:r w:rsidRPr="00BE454D">
          <w:rPr>
            <w:rStyle w:val="Hyperlink"/>
            <w:noProof/>
          </w:rPr>
          <w:t>Table 12: Admission Source Constraints Overview</w:t>
        </w:r>
        <w:r>
          <w:rPr>
            <w:noProof/>
            <w:webHidden/>
          </w:rPr>
          <w:tab/>
        </w:r>
        <w:r>
          <w:rPr>
            <w:noProof/>
            <w:webHidden/>
          </w:rPr>
          <w:fldChar w:fldCharType="begin"/>
        </w:r>
        <w:r>
          <w:rPr>
            <w:noProof/>
            <w:webHidden/>
          </w:rPr>
          <w:instrText xml:space="preserve"> PAGEREF _Toc65483173 \h </w:instrText>
        </w:r>
        <w:r>
          <w:rPr>
            <w:noProof/>
            <w:webHidden/>
          </w:rPr>
        </w:r>
        <w:r>
          <w:rPr>
            <w:noProof/>
            <w:webHidden/>
          </w:rPr>
          <w:fldChar w:fldCharType="separate"/>
        </w:r>
        <w:r>
          <w:rPr>
            <w:noProof/>
            <w:webHidden/>
          </w:rPr>
          <w:t>80</w:t>
        </w:r>
        <w:r>
          <w:rPr>
            <w:noProof/>
            <w:webHidden/>
          </w:rPr>
          <w:fldChar w:fldCharType="end"/>
        </w:r>
      </w:hyperlink>
    </w:p>
    <w:p w14:paraId="4987090A" w14:textId="4CC01A0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4" w:history="1">
        <w:r w:rsidRPr="00BE454D">
          <w:rPr>
            <w:rStyle w:val="Hyperlink"/>
            <w:noProof/>
          </w:rPr>
          <w:t>Table 13: Adverse Event (V4) Contexts</w:t>
        </w:r>
        <w:r>
          <w:rPr>
            <w:noProof/>
            <w:webHidden/>
          </w:rPr>
          <w:tab/>
        </w:r>
        <w:r>
          <w:rPr>
            <w:noProof/>
            <w:webHidden/>
          </w:rPr>
          <w:fldChar w:fldCharType="begin"/>
        </w:r>
        <w:r>
          <w:rPr>
            <w:noProof/>
            <w:webHidden/>
          </w:rPr>
          <w:instrText xml:space="preserve"> PAGEREF _Toc65483174 \h </w:instrText>
        </w:r>
        <w:r>
          <w:rPr>
            <w:noProof/>
            <w:webHidden/>
          </w:rPr>
        </w:r>
        <w:r>
          <w:rPr>
            <w:noProof/>
            <w:webHidden/>
          </w:rPr>
          <w:fldChar w:fldCharType="separate"/>
        </w:r>
        <w:r>
          <w:rPr>
            <w:noProof/>
            <w:webHidden/>
          </w:rPr>
          <w:t>81</w:t>
        </w:r>
        <w:r>
          <w:rPr>
            <w:noProof/>
            <w:webHidden/>
          </w:rPr>
          <w:fldChar w:fldCharType="end"/>
        </w:r>
      </w:hyperlink>
    </w:p>
    <w:p w14:paraId="5C7297CD" w14:textId="2BFEE6E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5" w:history="1">
        <w:r w:rsidRPr="00BE454D">
          <w:rPr>
            <w:rStyle w:val="Hyperlink"/>
            <w:noProof/>
          </w:rPr>
          <w:t>Table 14: Adverse Event (V4) Constraints Overview</w:t>
        </w:r>
        <w:r>
          <w:rPr>
            <w:noProof/>
            <w:webHidden/>
          </w:rPr>
          <w:tab/>
        </w:r>
        <w:r>
          <w:rPr>
            <w:noProof/>
            <w:webHidden/>
          </w:rPr>
          <w:fldChar w:fldCharType="begin"/>
        </w:r>
        <w:r>
          <w:rPr>
            <w:noProof/>
            <w:webHidden/>
          </w:rPr>
          <w:instrText xml:space="preserve"> PAGEREF _Toc65483175 \h </w:instrText>
        </w:r>
        <w:r>
          <w:rPr>
            <w:noProof/>
            <w:webHidden/>
          </w:rPr>
        </w:r>
        <w:r>
          <w:rPr>
            <w:noProof/>
            <w:webHidden/>
          </w:rPr>
          <w:fldChar w:fldCharType="separate"/>
        </w:r>
        <w:r>
          <w:rPr>
            <w:noProof/>
            <w:webHidden/>
          </w:rPr>
          <w:t>82</w:t>
        </w:r>
        <w:r>
          <w:rPr>
            <w:noProof/>
            <w:webHidden/>
          </w:rPr>
          <w:fldChar w:fldCharType="end"/>
        </w:r>
      </w:hyperlink>
    </w:p>
    <w:p w14:paraId="33368524" w14:textId="452CB96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6" w:history="1">
        <w:r w:rsidRPr="00BE454D">
          <w:rPr>
            <w:rStyle w:val="Hyperlink"/>
            <w:noProof/>
          </w:rPr>
          <w:t>Table 15: Allergy Intolerance (V4) Contexts</w:t>
        </w:r>
        <w:r>
          <w:rPr>
            <w:noProof/>
            <w:webHidden/>
          </w:rPr>
          <w:tab/>
        </w:r>
        <w:r>
          <w:rPr>
            <w:noProof/>
            <w:webHidden/>
          </w:rPr>
          <w:fldChar w:fldCharType="begin"/>
        </w:r>
        <w:r>
          <w:rPr>
            <w:noProof/>
            <w:webHidden/>
          </w:rPr>
          <w:instrText xml:space="preserve"> PAGEREF _Toc65483176 \h </w:instrText>
        </w:r>
        <w:r>
          <w:rPr>
            <w:noProof/>
            <w:webHidden/>
          </w:rPr>
        </w:r>
        <w:r>
          <w:rPr>
            <w:noProof/>
            <w:webHidden/>
          </w:rPr>
          <w:fldChar w:fldCharType="separate"/>
        </w:r>
        <w:r>
          <w:rPr>
            <w:noProof/>
            <w:webHidden/>
          </w:rPr>
          <w:t>89</w:t>
        </w:r>
        <w:r>
          <w:rPr>
            <w:noProof/>
            <w:webHidden/>
          </w:rPr>
          <w:fldChar w:fldCharType="end"/>
        </w:r>
      </w:hyperlink>
    </w:p>
    <w:p w14:paraId="4D9E7E9C" w14:textId="6D0C066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7" w:history="1">
        <w:r w:rsidRPr="00BE454D">
          <w:rPr>
            <w:rStyle w:val="Hyperlink"/>
            <w:noProof/>
          </w:rPr>
          <w:t>Table 16: Allergy Intolerance (V4) Constraints Overview</w:t>
        </w:r>
        <w:r>
          <w:rPr>
            <w:noProof/>
            <w:webHidden/>
          </w:rPr>
          <w:tab/>
        </w:r>
        <w:r>
          <w:rPr>
            <w:noProof/>
            <w:webHidden/>
          </w:rPr>
          <w:fldChar w:fldCharType="begin"/>
        </w:r>
        <w:r>
          <w:rPr>
            <w:noProof/>
            <w:webHidden/>
          </w:rPr>
          <w:instrText xml:space="preserve"> PAGEREF _Toc65483177 \h </w:instrText>
        </w:r>
        <w:r>
          <w:rPr>
            <w:noProof/>
            <w:webHidden/>
          </w:rPr>
        </w:r>
        <w:r>
          <w:rPr>
            <w:noProof/>
            <w:webHidden/>
          </w:rPr>
          <w:fldChar w:fldCharType="separate"/>
        </w:r>
        <w:r>
          <w:rPr>
            <w:noProof/>
            <w:webHidden/>
          </w:rPr>
          <w:t>90</w:t>
        </w:r>
        <w:r>
          <w:rPr>
            <w:noProof/>
            <w:webHidden/>
          </w:rPr>
          <w:fldChar w:fldCharType="end"/>
        </w:r>
      </w:hyperlink>
    </w:p>
    <w:p w14:paraId="546BF9EB" w14:textId="167F9EF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8" w:history="1">
        <w:r w:rsidRPr="00BE454D">
          <w:rPr>
            <w:rStyle w:val="Hyperlink"/>
            <w:noProof/>
          </w:rPr>
          <w:t>Table 17: Assessment, Order (V4) Contexts</w:t>
        </w:r>
        <w:r>
          <w:rPr>
            <w:noProof/>
            <w:webHidden/>
          </w:rPr>
          <w:tab/>
        </w:r>
        <w:r>
          <w:rPr>
            <w:noProof/>
            <w:webHidden/>
          </w:rPr>
          <w:fldChar w:fldCharType="begin"/>
        </w:r>
        <w:r>
          <w:rPr>
            <w:noProof/>
            <w:webHidden/>
          </w:rPr>
          <w:instrText xml:space="preserve"> PAGEREF _Toc65483178 \h </w:instrText>
        </w:r>
        <w:r>
          <w:rPr>
            <w:noProof/>
            <w:webHidden/>
          </w:rPr>
        </w:r>
        <w:r>
          <w:rPr>
            <w:noProof/>
            <w:webHidden/>
          </w:rPr>
          <w:fldChar w:fldCharType="separate"/>
        </w:r>
        <w:r>
          <w:rPr>
            <w:noProof/>
            <w:webHidden/>
          </w:rPr>
          <w:t>96</w:t>
        </w:r>
        <w:r>
          <w:rPr>
            <w:noProof/>
            <w:webHidden/>
          </w:rPr>
          <w:fldChar w:fldCharType="end"/>
        </w:r>
      </w:hyperlink>
    </w:p>
    <w:p w14:paraId="4D5F7EA4" w14:textId="407E0E6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79" w:history="1">
        <w:r w:rsidRPr="00BE454D">
          <w:rPr>
            <w:rStyle w:val="Hyperlink"/>
            <w:noProof/>
          </w:rPr>
          <w:t>Table 18: Assessment, Order (V4) Constraints Overview</w:t>
        </w:r>
        <w:r>
          <w:rPr>
            <w:noProof/>
            <w:webHidden/>
          </w:rPr>
          <w:tab/>
        </w:r>
        <w:r>
          <w:rPr>
            <w:noProof/>
            <w:webHidden/>
          </w:rPr>
          <w:fldChar w:fldCharType="begin"/>
        </w:r>
        <w:r>
          <w:rPr>
            <w:noProof/>
            <w:webHidden/>
          </w:rPr>
          <w:instrText xml:space="preserve"> PAGEREF _Toc65483179 \h </w:instrText>
        </w:r>
        <w:r>
          <w:rPr>
            <w:noProof/>
            <w:webHidden/>
          </w:rPr>
        </w:r>
        <w:r>
          <w:rPr>
            <w:noProof/>
            <w:webHidden/>
          </w:rPr>
          <w:fldChar w:fldCharType="separate"/>
        </w:r>
        <w:r>
          <w:rPr>
            <w:noProof/>
            <w:webHidden/>
          </w:rPr>
          <w:t>98</w:t>
        </w:r>
        <w:r>
          <w:rPr>
            <w:noProof/>
            <w:webHidden/>
          </w:rPr>
          <w:fldChar w:fldCharType="end"/>
        </w:r>
      </w:hyperlink>
    </w:p>
    <w:p w14:paraId="638A4459" w14:textId="06A9EAB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0" w:history="1">
        <w:r w:rsidRPr="00BE454D">
          <w:rPr>
            <w:rStyle w:val="Hyperlink"/>
            <w:noProof/>
          </w:rPr>
          <w:t>Table 19: Assessment, Performed (V4) Contexts</w:t>
        </w:r>
        <w:r>
          <w:rPr>
            <w:noProof/>
            <w:webHidden/>
          </w:rPr>
          <w:tab/>
        </w:r>
        <w:r>
          <w:rPr>
            <w:noProof/>
            <w:webHidden/>
          </w:rPr>
          <w:fldChar w:fldCharType="begin"/>
        </w:r>
        <w:r>
          <w:rPr>
            <w:noProof/>
            <w:webHidden/>
          </w:rPr>
          <w:instrText xml:space="preserve"> PAGEREF _Toc65483180 \h </w:instrText>
        </w:r>
        <w:r>
          <w:rPr>
            <w:noProof/>
            <w:webHidden/>
          </w:rPr>
        </w:r>
        <w:r>
          <w:rPr>
            <w:noProof/>
            <w:webHidden/>
          </w:rPr>
          <w:fldChar w:fldCharType="separate"/>
        </w:r>
        <w:r>
          <w:rPr>
            <w:noProof/>
            <w:webHidden/>
          </w:rPr>
          <w:t>102</w:t>
        </w:r>
        <w:r>
          <w:rPr>
            <w:noProof/>
            <w:webHidden/>
          </w:rPr>
          <w:fldChar w:fldCharType="end"/>
        </w:r>
      </w:hyperlink>
    </w:p>
    <w:p w14:paraId="4A6D0451" w14:textId="6D07DE9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1" w:history="1">
        <w:r w:rsidRPr="00BE454D">
          <w:rPr>
            <w:rStyle w:val="Hyperlink"/>
            <w:noProof/>
          </w:rPr>
          <w:t>Table 20: Assessment, Performed (V4) Constraints Overview</w:t>
        </w:r>
        <w:r>
          <w:rPr>
            <w:noProof/>
            <w:webHidden/>
          </w:rPr>
          <w:tab/>
        </w:r>
        <w:r>
          <w:rPr>
            <w:noProof/>
            <w:webHidden/>
          </w:rPr>
          <w:fldChar w:fldCharType="begin"/>
        </w:r>
        <w:r>
          <w:rPr>
            <w:noProof/>
            <w:webHidden/>
          </w:rPr>
          <w:instrText xml:space="preserve"> PAGEREF _Toc65483181 \h </w:instrText>
        </w:r>
        <w:r>
          <w:rPr>
            <w:noProof/>
            <w:webHidden/>
          </w:rPr>
        </w:r>
        <w:r>
          <w:rPr>
            <w:noProof/>
            <w:webHidden/>
          </w:rPr>
          <w:fldChar w:fldCharType="separate"/>
        </w:r>
        <w:r>
          <w:rPr>
            <w:noProof/>
            <w:webHidden/>
          </w:rPr>
          <w:t>103</w:t>
        </w:r>
        <w:r>
          <w:rPr>
            <w:noProof/>
            <w:webHidden/>
          </w:rPr>
          <w:fldChar w:fldCharType="end"/>
        </w:r>
      </w:hyperlink>
    </w:p>
    <w:p w14:paraId="534B662D" w14:textId="03AD178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2" w:history="1">
        <w:r w:rsidRPr="00BE454D">
          <w:rPr>
            <w:rStyle w:val="Hyperlink"/>
            <w:noProof/>
          </w:rPr>
          <w:t>Table 21: Assessment, Recommended (V4) Contexts</w:t>
        </w:r>
        <w:r>
          <w:rPr>
            <w:noProof/>
            <w:webHidden/>
          </w:rPr>
          <w:tab/>
        </w:r>
        <w:r>
          <w:rPr>
            <w:noProof/>
            <w:webHidden/>
          </w:rPr>
          <w:fldChar w:fldCharType="begin"/>
        </w:r>
        <w:r>
          <w:rPr>
            <w:noProof/>
            <w:webHidden/>
          </w:rPr>
          <w:instrText xml:space="preserve"> PAGEREF _Toc65483182 \h </w:instrText>
        </w:r>
        <w:r>
          <w:rPr>
            <w:noProof/>
            <w:webHidden/>
          </w:rPr>
        </w:r>
        <w:r>
          <w:rPr>
            <w:noProof/>
            <w:webHidden/>
          </w:rPr>
          <w:fldChar w:fldCharType="separate"/>
        </w:r>
        <w:r>
          <w:rPr>
            <w:noProof/>
            <w:webHidden/>
          </w:rPr>
          <w:t>108</w:t>
        </w:r>
        <w:r>
          <w:rPr>
            <w:noProof/>
            <w:webHidden/>
          </w:rPr>
          <w:fldChar w:fldCharType="end"/>
        </w:r>
      </w:hyperlink>
    </w:p>
    <w:p w14:paraId="0E9BA285" w14:textId="251859C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3" w:history="1">
        <w:r w:rsidRPr="00BE454D">
          <w:rPr>
            <w:rStyle w:val="Hyperlink"/>
            <w:noProof/>
          </w:rPr>
          <w:t>Table 22: Assessment, Recommended (V4) Constraints Overview</w:t>
        </w:r>
        <w:r>
          <w:rPr>
            <w:noProof/>
            <w:webHidden/>
          </w:rPr>
          <w:tab/>
        </w:r>
        <w:r>
          <w:rPr>
            <w:noProof/>
            <w:webHidden/>
          </w:rPr>
          <w:fldChar w:fldCharType="begin"/>
        </w:r>
        <w:r>
          <w:rPr>
            <w:noProof/>
            <w:webHidden/>
          </w:rPr>
          <w:instrText xml:space="preserve"> PAGEREF _Toc65483183 \h </w:instrText>
        </w:r>
        <w:r>
          <w:rPr>
            <w:noProof/>
            <w:webHidden/>
          </w:rPr>
        </w:r>
        <w:r>
          <w:rPr>
            <w:noProof/>
            <w:webHidden/>
          </w:rPr>
          <w:fldChar w:fldCharType="separate"/>
        </w:r>
        <w:r>
          <w:rPr>
            <w:noProof/>
            <w:webHidden/>
          </w:rPr>
          <w:t>109</w:t>
        </w:r>
        <w:r>
          <w:rPr>
            <w:noProof/>
            <w:webHidden/>
          </w:rPr>
          <w:fldChar w:fldCharType="end"/>
        </w:r>
      </w:hyperlink>
    </w:p>
    <w:p w14:paraId="03B67773" w14:textId="09C7324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4" w:history="1">
        <w:r w:rsidRPr="00BE454D">
          <w:rPr>
            <w:rStyle w:val="Hyperlink"/>
            <w:noProof/>
          </w:rPr>
          <w:t>Table 23: Care Goal (V4) Contexts</w:t>
        </w:r>
        <w:r>
          <w:rPr>
            <w:noProof/>
            <w:webHidden/>
          </w:rPr>
          <w:tab/>
        </w:r>
        <w:r>
          <w:rPr>
            <w:noProof/>
            <w:webHidden/>
          </w:rPr>
          <w:fldChar w:fldCharType="begin"/>
        </w:r>
        <w:r>
          <w:rPr>
            <w:noProof/>
            <w:webHidden/>
          </w:rPr>
          <w:instrText xml:space="preserve"> PAGEREF _Toc65483184 \h </w:instrText>
        </w:r>
        <w:r>
          <w:rPr>
            <w:noProof/>
            <w:webHidden/>
          </w:rPr>
        </w:r>
        <w:r>
          <w:rPr>
            <w:noProof/>
            <w:webHidden/>
          </w:rPr>
          <w:fldChar w:fldCharType="separate"/>
        </w:r>
        <w:r>
          <w:rPr>
            <w:noProof/>
            <w:webHidden/>
          </w:rPr>
          <w:t>113</w:t>
        </w:r>
        <w:r>
          <w:rPr>
            <w:noProof/>
            <w:webHidden/>
          </w:rPr>
          <w:fldChar w:fldCharType="end"/>
        </w:r>
      </w:hyperlink>
    </w:p>
    <w:p w14:paraId="0A1133EC" w14:textId="1BCC91F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5" w:history="1">
        <w:r w:rsidRPr="00BE454D">
          <w:rPr>
            <w:rStyle w:val="Hyperlink"/>
            <w:noProof/>
          </w:rPr>
          <w:t>Table 24: Care Goal (V4) Constraints Overview</w:t>
        </w:r>
        <w:r>
          <w:rPr>
            <w:noProof/>
            <w:webHidden/>
          </w:rPr>
          <w:tab/>
        </w:r>
        <w:r>
          <w:rPr>
            <w:noProof/>
            <w:webHidden/>
          </w:rPr>
          <w:fldChar w:fldCharType="begin"/>
        </w:r>
        <w:r>
          <w:rPr>
            <w:noProof/>
            <w:webHidden/>
          </w:rPr>
          <w:instrText xml:space="preserve"> PAGEREF _Toc65483185 \h </w:instrText>
        </w:r>
        <w:r>
          <w:rPr>
            <w:noProof/>
            <w:webHidden/>
          </w:rPr>
        </w:r>
        <w:r>
          <w:rPr>
            <w:noProof/>
            <w:webHidden/>
          </w:rPr>
          <w:fldChar w:fldCharType="separate"/>
        </w:r>
        <w:r>
          <w:rPr>
            <w:noProof/>
            <w:webHidden/>
          </w:rPr>
          <w:t>114</w:t>
        </w:r>
        <w:r>
          <w:rPr>
            <w:noProof/>
            <w:webHidden/>
          </w:rPr>
          <w:fldChar w:fldCharType="end"/>
        </w:r>
      </w:hyperlink>
    </w:p>
    <w:p w14:paraId="5101A09A" w14:textId="5803161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6" w:history="1">
        <w:r w:rsidRPr="00BE454D">
          <w:rPr>
            <w:rStyle w:val="Hyperlink"/>
            <w:noProof/>
          </w:rPr>
          <w:t>Table 25: Cause Contexts</w:t>
        </w:r>
        <w:r>
          <w:rPr>
            <w:noProof/>
            <w:webHidden/>
          </w:rPr>
          <w:tab/>
        </w:r>
        <w:r>
          <w:rPr>
            <w:noProof/>
            <w:webHidden/>
          </w:rPr>
          <w:fldChar w:fldCharType="begin"/>
        </w:r>
        <w:r>
          <w:rPr>
            <w:noProof/>
            <w:webHidden/>
          </w:rPr>
          <w:instrText xml:space="preserve"> PAGEREF _Toc65483186 \h </w:instrText>
        </w:r>
        <w:r>
          <w:rPr>
            <w:noProof/>
            <w:webHidden/>
          </w:rPr>
        </w:r>
        <w:r>
          <w:rPr>
            <w:noProof/>
            <w:webHidden/>
          </w:rPr>
          <w:fldChar w:fldCharType="separate"/>
        </w:r>
        <w:r>
          <w:rPr>
            <w:noProof/>
            <w:webHidden/>
          </w:rPr>
          <w:t>118</w:t>
        </w:r>
        <w:r>
          <w:rPr>
            <w:noProof/>
            <w:webHidden/>
          </w:rPr>
          <w:fldChar w:fldCharType="end"/>
        </w:r>
      </w:hyperlink>
    </w:p>
    <w:p w14:paraId="467B12CE" w14:textId="72D9A69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7" w:history="1">
        <w:r w:rsidRPr="00BE454D">
          <w:rPr>
            <w:rStyle w:val="Hyperlink"/>
            <w:noProof/>
          </w:rPr>
          <w:t>Table 26: Cause Constraints Overview</w:t>
        </w:r>
        <w:r>
          <w:rPr>
            <w:noProof/>
            <w:webHidden/>
          </w:rPr>
          <w:tab/>
        </w:r>
        <w:r>
          <w:rPr>
            <w:noProof/>
            <w:webHidden/>
          </w:rPr>
          <w:fldChar w:fldCharType="begin"/>
        </w:r>
        <w:r>
          <w:rPr>
            <w:noProof/>
            <w:webHidden/>
          </w:rPr>
          <w:instrText xml:space="preserve"> PAGEREF _Toc65483187 \h </w:instrText>
        </w:r>
        <w:r>
          <w:rPr>
            <w:noProof/>
            <w:webHidden/>
          </w:rPr>
        </w:r>
        <w:r>
          <w:rPr>
            <w:noProof/>
            <w:webHidden/>
          </w:rPr>
          <w:fldChar w:fldCharType="separate"/>
        </w:r>
        <w:r>
          <w:rPr>
            <w:noProof/>
            <w:webHidden/>
          </w:rPr>
          <w:t>119</w:t>
        </w:r>
        <w:r>
          <w:rPr>
            <w:noProof/>
            <w:webHidden/>
          </w:rPr>
          <w:fldChar w:fldCharType="end"/>
        </w:r>
      </w:hyperlink>
    </w:p>
    <w:p w14:paraId="7A8D4106" w14:textId="62B9071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8" w:history="1">
        <w:r w:rsidRPr="00BE454D">
          <w:rPr>
            <w:rStyle w:val="Hyperlink"/>
            <w:noProof/>
          </w:rPr>
          <w:t>Table 27: Communication, Performed (V3) Contexts</w:t>
        </w:r>
        <w:r>
          <w:rPr>
            <w:noProof/>
            <w:webHidden/>
          </w:rPr>
          <w:tab/>
        </w:r>
        <w:r>
          <w:rPr>
            <w:noProof/>
            <w:webHidden/>
          </w:rPr>
          <w:fldChar w:fldCharType="begin"/>
        </w:r>
        <w:r>
          <w:rPr>
            <w:noProof/>
            <w:webHidden/>
          </w:rPr>
          <w:instrText xml:space="preserve"> PAGEREF _Toc65483188 \h </w:instrText>
        </w:r>
        <w:r>
          <w:rPr>
            <w:noProof/>
            <w:webHidden/>
          </w:rPr>
        </w:r>
        <w:r>
          <w:rPr>
            <w:noProof/>
            <w:webHidden/>
          </w:rPr>
          <w:fldChar w:fldCharType="separate"/>
        </w:r>
        <w:r>
          <w:rPr>
            <w:noProof/>
            <w:webHidden/>
          </w:rPr>
          <w:t>120</w:t>
        </w:r>
        <w:r>
          <w:rPr>
            <w:noProof/>
            <w:webHidden/>
          </w:rPr>
          <w:fldChar w:fldCharType="end"/>
        </w:r>
      </w:hyperlink>
    </w:p>
    <w:p w14:paraId="18047B5E" w14:textId="26F1124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89" w:history="1">
        <w:r w:rsidRPr="00BE454D">
          <w:rPr>
            <w:rStyle w:val="Hyperlink"/>
            <w:noProof/>
          </w:rPr>
          <w:t>Table 28: Communication, Performed (V3) Constraints Overview</w:t>
        </w:r>
        <w:r>
          <w:rPr>
            <w:noProof/>
            <w:webHidden/>
          </w:rPr>
          <w:tab/>
        </w:r>
        <w:r>
          <w:rPr>
            <w:noProof/>
            <w:webHidden/>
          </w:rPr>
          <w:fldChar w:fldCharType="begin"/>
        </w:r>
        <w:r>
          <w:rPr>
            <w:noProof/>
            <w:webHidden/>
          </w:rPr>
          <w:instrText xml:space="preserve"> PAGEREF _Toc65483189 \h </w:instrText>
        </w:r>
        <w:r>
          <w:rPr>
            <w:noProof/>
            <w:webHidden/>
          </w:rPr>
        </w:r>
        <w:r>
          <w:rPr>
            <w:noProof/>
            <w:webHidden/>
          </w:rPr>
          <w:fldChar w:fldCharType="separate"/>
        </w:r>
        <w:r>
          <w:rPr>
            <w:noProof/>
            <w:webHidden/>
          </w:rPr>
          <w:t>121</w:t>
        </w:r>
        <w:r>
          <w:rPr>
            <w:noProof/>
            <w:webHidden/>
          </w:rPr>
          <w:fldChar w:fldCharType="end"/>
        </w:r>
      </w:hyperlink>
    </w:p>
    <w:p w14:paraId="7EFD861C" w14:textId="67DB8A4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0" w:history="1">
        <w:r w:rsidRPr="00BE454D">
          <w:rPr>
            <w:rStyle w:val="Hyperlink"/>
            <w:noProof/>
          </w:rPr>
          <w:t>Table 29: Component Contexts</w:t>
        </w:r>
        <w:r>
          <w:rPr>
            <w:noProof/>
            <w:webHidden/>
          </w:rPr>
          <w:tab/>
        </w:r>
        <w:r>
          <w:rPr>
            <w:noProof/>
            <w:webHidden/>
          </w:rPr>
          <w:fldChar w:fldCharType="begin"/>
        </w:r>
        <w:r>
          <w:rPr>
            <w:noProof/>
            <w:webHidden/>
          </w:rPr>
          <w:instrText xml:space="preserve"> PAGEREF _Toc65483190 \h </w:instrText>
        </w:r>
        <w:r>
          <w:rPr>
            <w:noProof/>
            <w:webHidden/>
          </w:rPr>
        </w:r>
        <w:r>
          <w:rPr>
            <w:noProof/>
            <w:webHidden/>
          </w:rPr>
          <w:fldChar w:fldCharType="separate"/>
        </w:r>
        <w:r>
          <w:rPr>
            <w:noProof/>
            <w:webHidden/>
          </w:rPr>
          <w:t>128</w:t>
        </w:r>
        <w:r>
          <w:rPr>
            <w:noProof/>
            <w:webHidden/>
          </w:rPr>
          <w:fldChar w:fldCharType="end"/>
        </w:r>
      </w:hyperlink>
    </w:p>
    <w:p w14:paraId="5F0ECC84" w14:textId="387792B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1" w:history="1">
        <w:r w:rsidRPr="00BE454D">
          <w:rPr>
            <w:rStyle w:val="Hyperlink"/>
            <w:noProof/>
          </w:rPr>
          <w:t>Table 30: Component Constraints Overview</w:t>
        </w:r>
        <w:r>
          <w:rPr>
            <w:noProof/>
            <w:webHidden/>
          </w:rPr>
          <w:tab/>
        </w:r>
        <w:r>
          <w:rPr>
            <w:noProof/>
            <w:webHidden/>
          </w:rPr>
          <w:fldChar w:fldCharType="begin"/>
        </w:r>
        <w:r>
          <w:rPr>
            <w:noProof/>
            <w:webHidden/>
          </w:rPr>
          <w:instrText xml:space="preserve"> PAGEREF _Toc65483191 \h </w:instrText>
        </w:r>
        <w:r>
          <w:rPr>
            <w:noProof/>
            <w:webHidden/>
          </w:rPr>
        </w:r>
        <w:r>
          <w:rPr>
            <w:noProof/>
            <w:webHidden/>
          </w:rPr>
          <w:fldChar w:fldCharType="separate"/>
        </w:r>
        <w:r>
          <w:rPr>
            <w:noProof/>
            <w:webHidden/>
          </w:rPr>
          <w:t>128</w:t>
        </w:r>
        <w:r>
          <w:rPr>
            <w:noProof/>
            <w:webHidden/>
          </w:rPr>
          <w:fldChar w:fldCharType="end"/>
        </w:r>
      </w:hyperlink>
    </w:p>
    <w:p w14:paraId="55C8D6F8" w14:textId="4F1C0CD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2" w:history="1">
        <w:r w:rsidRPr="00BE454D">
          <w:rPr>
            <w:rStyle w:val="Hyperlink"/>
            <w:noProof/>
          </w:rPr>
          <w:t>Table 31: Laboratory Test Component Contexts</w:t>
        </w:r>
        <w:r>
          <w:rPr>
            <w:noProof/>
            <w:webHidden/>
          </w:rPr>
          <w:tab/>
        </w:r>
        <w:r>
          <w:rPr>
            <w:noProof/>
            <w:webHidden/>
          </w:rPr>
          <w:fldChar w:fldCharType="begin"/>
        </w:r>
        <w:r>
          <w:rPr>
            <w:noProof/>
            <w:webHidden/>
          </w:rPr>
          <w:instrText xml:space="preserve"> PAGEREF _Toc65483192 \h </w:instrText>
        </w:r>
        <w:r>
          <w:rPr>
            <w:noProof/>
            <w:webHidden/>
          </w:rPr>
        </w:r>
        <w:r>
          <w:rPr>
            <w:noProof/>
            <w:webHidden/>
          </w:rPr>
          <w:fldChar w:fldCharType="separate"/>
        </w:r>
        <w:r>
          <w:rPr>
            <w:noProof/>
            <w:webHidden/>
          </w:rPr>
          <w:t>129</w:t>
        </w:r>
        <w:r>
          <w:rPr>
            <w:noProof/>
            <w:webHidden/>
          </w:rPr>
          <w:fldChar w:fldCharType="end"/>
        </w:r>
      </w:hyperlink>
    </w:p>
    <w:p w14:paraId="14EBBAF8" w14:textId="3D8ABD0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3" w:history="1">
        <w:r w:rsidRPr="00BE454D">
          <w:rPr>
            <w:rStyle w:val="Hyperlink"/>
            <w:noProof/>
          </w:rPr>
          <w:t>Table 32: Laboratory Test Component Constraints Overview</w:t>
        </w:r>
        <w:r>
          <w:rPr>
            <w:noProof/>
            <w:webHidden/>
          </w:rPr>
          <w:tab/>
        </w:r>
        <w:r>
          <w:rPr>
            <w:noProof/>
            <w:webHidden/>
          </w:rPr>
          <w:fldChar w:fldCharType="begin"/>
        </w:r>
        <w:r>
          <w:rPr>
            <w:noProof/>
            <w:webHidden/>
          </w:rPr>
          <w:instrText xml:space="preserve"> PAGEREF _Toc65483193 \h </w:instrText>
        </w:r>
        <w:r>
          <w:rPr>
            <w:noProof/>
            <w:webHidden/>
          </w:rPr>
        </w:r>
        <w:r>
          <w:rPr>
            <w:noProof/>
            <w:webHidden/>
          </w:rPr>
          <w:fldChar w:fldCharType="separate"/>
        </w:r>
        <w:r>
          <w:rPr>
            <w:noProof/>
            <w:webHidden/>
          </w:rPr>
          <w:t>130</w:t>
        </w:r>
        <w:r>
          <w:rPr>
            <w:noProof/>
            <w:webHidden/>
          </w:rPr>
          <w:fldChar w:fldCharType="end"/>
        </w:r>
      </w:hyperlink>
    </w:p>
    <w:p w14:paraId="32706B86" w14:textId="4ED113E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4" w:history="1">
        <w:r w:rsidRPr="00BE454D">
          <w:rPr>
            <w:rStyle w:val="Hyperlink"/>
            <w:noProof/>
          </w:rPr>
          <w:t>Table 33: Days Supplied Contexts</w:t>
        </w:r>
        <w:r>
          <w:rPr>
            <w:noProof/>
            <w:webHidden/>
          </w:rPr>
          <w:tab/>
        </w:r>
        <w:r>
          <w:rPr>
            <w:noProof/>
            <w:webHidden/>
          </w:rPr>
          <w:fldChar w:fldCharType="begin"/>
        </w:r>
        <w:r>
          <w:rPr>
            <w:noProof/>
            <w:webHidden/>
          </w:rPr>
          <w:instrText xml:space="preserve"> PAGEREF _Toc65483194 \h </w:instrText>
        </w:r>
        <w:r>
          <w:rPr>
            <w:noProof/>
            <w:webHidden/>
          </w:rPr>
        </w:r>
        <w:r>
          <w:rPr>
            <w:noProof/>
            <w:webHidden/>
          </w:rPr>
          <w:fldChar w:fldCharType="separate"/>
        </w:r>
        <w:r>
          <w:rPr>
            <w:noProof/>
            <w:webHidden/>
          </w:rPr>
          <w:t>131</w:t>
        </w:r>
        <w:r>
          <w:rPr>
            <w:noProof/>
            <w:webHidden/>
          </w:rPr>
          <w:fldChar w:fldCharType="end"/>
        </w:r>
      </w:hyperlink>
    </w:p>
    <w:p w14:paraId="1DD9CCB2" w14:textId="28DACA2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5" w:history="1">
        <w:r w:rsidRPr="00BE454D">
          <w:rPr>
            <w:rStyle w:val="Hyperlink"/>
            <w:noProof/>
          </w:rPr>
          <w:t>Table 34: Days Supplied Constraints Overview</w:t>
        </w:r>
        <w:r>
          <w:rPr>
            <w:noProof/>
            <w:webHidden/>
          </w:rPr>
          <w:tab/>
        </w:r>
        <w:r>
          <w:rPr>
            <w:noProof/>
            <w:webHidden/>
          </w:rPr>
          <w:fldChar w:fldCharType="begin"/>
        </w:r>
        <w:r>
          <w:rPr>
            <w:noProof/>
            <w:webHidden/>
          </w:rPr>
          <w:instrText xml:space="preserve"> PAGEREF _Toc65483195 \h </w:instrText>
        </w:r>
        <w:r>
          <w:rPr>
            <w:noProof/>
            <w:webHidden/>
          </w:rPr>
        </w:r>
        <w:r>
          <w:rPr>
            <w:noProof/>
            <w:webHidden/>
          </w:rPr>
          <w:fldChar w:fldCharType="separate"/>
        </w:r>
        <w:r>
          <w:rPr>
            <w:noProof/>
            <w:webHidden/>
          </w:rPr>
          <w:t>132</w:t>
        </w:r>
        <w:r>
          <w:rPr>
            <w:noProof/>
            <w:webHidden/>
          </w:rPr>
          <w:fldChar w:fldCharType="end"/>
        </w:r>
      </w:hyperlink>
    </w:p>
    <w:p w14:paraId="478E9A69" w14:textId="73D38F6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6" w:history="1">
        <w:r w:rsidRPr="00BE454D">
          <w:rPr>
            <w:rStyle w:val="Hyperlink"/>
            <w:noProof/>
          </w:rPr>
          <w:t>Table 35: Device, Order (V3) Contexts</w:t>
        </w:r>
        <w:r>
          <w:rPr>
            <w:noProof/>
            <w:webHidden/>
          </w:rPr>
          <w:tab/>
        </w:r>
        <w:r>
          <w:rPr>
            <w:noProof/>
            <w:webHidden/>
          </w:rPr>
          <w:fldChar w:fldCharType="begin"/>
        </w:r>
        <w:r>
          <w:rPr>
            <w:noProof/>
            <w:webHidden/>
          </w:rPr>
          <w:instrText xml:space="preserve"> PAGEREF _Toc65483196 \h </w:instrText>
        </w:r>
        <w:r>
          <w:rPr>
            <w:noProof/>
            <w:webHidden/>
          </w:rPr>
        </w:r>
        <w:r>
          <w:rPr>
            <w:noProof/>
            <w:webHidden/>
          </w:rPr>
          <w:fldChar w:fldCharType="separate"/>
        </w:r>
        <w:r>
          <w:rPr>
            <w:noProof/>
            <w:webHidden/>
          </w:rPr>
          <w:t>133</w:t>
        </w:r>
        <w:r>
          <w:rPr>
            <w:noProof/>
            <w:webHidden/>
          </w:rPr>
          <w:fldChar w:fldCharType="end"/>
        </w:r>
      </w:hyperlink>
    </w:p>
    <w:p w14:paraId="44C68E81" w14:textId="329C06B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7" w:history="1">
        <w:r w:rsidRPr="00BE454D">
          <w:rPr>
            <w:rStyle w:val="Hyperlink"/>
            <w:noProof/>
          </w:rPr>
          <w:t>Table 36: Device, Order (V3) Constraints Overview</w:t>
        </w:r>
        <w:r>
          <w:rPr>
            <w:noProof/>
            <w:webHidden/>
          </w:rPr>
          <w:tab/>
        </w:r>
        <w:r>
          <w:rPr>
            <w:noProof/>
            <w:webHidden/>
          </w:rPr>
          <w:fldChar w:fldCharType="begin"/>
        </w:r>
        <w:r>
          <w:rPr>
            <w:noProof/>
            <w:webHidden/>
          </w:rPr>
          <w:instrText xml:space="preserve"> PAGEREF _Toc65483197 \h </w:instrText>
        </w:r>
        <w:r>
          <w:rPr>
            <w:noProof/>
            <w:webHidden/>
          </w:rPr>
        </w:r>
        <w:r>
          <w:rPr>
            <w:noProof/>
            <w:webHidden/>
          </w:rPr>
          <w:fldChar w:fldCharType="separate"/>
        </w:r>
        <w:r>
          <w:rPr>
            <w:noProof/>
            <w:webHidden/>
          </w:rPr>
          <w:t>134</w:t>
        </w:r>
        <w:r>
          <w:rPr>
            <w:noProof/>
            <w:webHidden/>
          </w:rPr>
          <w:fldChar w:fldCharType="end"/>
        </w:r>
      </w:hyperlink>
    </w:p>
    <w:p w14:paraId="1055B4F8" w14:textId="67378F9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8" w:history="1">
        <w:r w:rsidRPr="00BE454D">
          <w:rPr>
            <w:rStyle w:val="Hyperlink"/>
            <w:noProof/>
          </w:rPr>
          <w:t>Table 37: Device, Recommended (V3) Contexts</w:t>
        </w:r>
        <w:r>
          <w:rPr>
            <w:noProof/>
            <w:webHidden/>
          </w:rPr>
          <w:tab/>
        </w:r>
        <w:r>
          <w:rPr>
            <w:noProof/>
            <w:webHidden/>
          </w:rPr>
          <w:fldChar w:fldCharType="begin"/>
        </w:r>
        <w:r>
          <w:rPr>
            <w:noProof/>
            <w:webHidden/>
          </w:rPr>
          <w:instrText xml:space="preserve"> PAGEREF _Toc65483198 \h </w:instrText>
        </w:r>
        <w:r>
          <w:rPr>
            <w:noProof/>
            <w:webHidden/>
          </w:rPr>
        </w:r>
        <w:r>
          <w:rPr>
            <w:noProof/>
            <w:webHidden/>
          </w:rPr>
          <w:fldChar w:fldCharType="separate"/>
        </w:r>
        <w:r>
          <w:rPr>
            <w:noProof/>
            <w:webHidden/>
          </w:rPr>
          <w:t>139</w:t>
        </w:r>
        <w:r>
          <w:rPr>
            <w:noProof/>
            <w:webHidden/>
          </w:rPr>
          <w:fldChar w:fldCharType="end"/>
        </w:r>
      </w:hyperlink>
    </w:p>
    <w:p w14:paraId="430C5A39" w14:textId="2161397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199" w:history="1">
        <w:r w:rsidRPr="00BE454D">
          <w:rPr>
            <w:rStyle w:val="Hyperlink"/>
            <w:noProof/>
          </w:rPr>
          <w:t>Table 38: Device, Recommended (V3) Constraints Overview</w:t>
        </w:r>
        <w:r>
          <w:rPr>
            <w:noProof/>
            <w:webHidden/>
          </w:rPr>
          <w:tab/>
        </w:r>
        <w:r>
          <w:rPr>
            <w:noProof/>
            <w:webHidden/>
          </w:rPr>
          <w:fldChar w:fldCharType="begin"/>
        </w:r>
        <w:r>
          <w:rPr>
            <w:noProof/>
            <w:webHidden/>
          </w:rPr>
          <w:instrText xml:space="preserve"> PAGEREF _Toc65483199 \h </w:instrText>
        </w:r>
        <w:r>
          <w:rPr>
            <w:noProof/>
            <w:webHidden/>
          </w:rPr>
        </w:r>
        <w:r>
          <w:rPr>
            <w:noProof/>
            <w:webHidden/>
          </w:rPr>
          <w:fldChar w:fldCharType="separate"/>
        </w:r>
        <w:r>
          <w:rPr>
            <w:noProof/>
            <w:webHidden/>
          </w:rPr>
          <w:t>140</w:t>
        </w:r>
        <w:r>
          <w:rPr>
            <w:noProof/>
            <w:webHidden/>
          </w:rPr>
          <w:fldChar w:fldCharType="end"/>
        </w:r>
      </w:hyperlink>
    </w:p>
    <w:p w14:paraId="4BEE052A" w14:textId="3A01D14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0" w:history="1">
        <w:r w:rsidRPr="00BE454D">
          <w:rPr>
            <w:rStyle w:val="Hyperlink"/>
            <w:noProof/>
          </w:rPr>
          <w:t>Table 39: Diagnosis (V4) Contexts</w:t>
        </w:r>
        <w:r>
          <w:rPr>
            <w:noProof/>
            <w:webHidden/>
          </w:rPr>
          <w:tab/>
        </w:r>
        <w:r>
          <w:rPr>
            <w:noProof/>
            <w:webHidden/>
          </w:rPr>
          <w:fldChar w:fldCharType="begin"/>
        </w:r>
        <w:r>
          <w:rPr>
            <w:noProof/>
            <w:webHidden/>
          </w:rPr>
          <w:instrText xml:space="preserve"> PAGEREF _Toc65483200 \h </w:instrText>
        </w:r>
        <w:r>
          <w:rPr>
            <w:noProof/>
            <w:webHidden/>
          </w:rPr>
        </w:r>
        <w:r>
          <w:rPr>
            <w:noProof/>
            <w:webHidden/>
          </w:rPr>
          <w:fldChar w:fldCharType="separate"/>
        </w:r>
        <w:r>
          <w:rPr>
            <w:noProof/>
            <w:webHidden/>
          </w:rPr>
          <w:t>145</w:t>
        </w:r>
        <w:r>
          <w:rPr>
            <w:noProof/>
            <w:webHidden/>
          </w:rPr>
          <w:fldChar w:fldCharType="end"/>
        </w:r>
      </w:hyperlink>
    </w:p>
    <w:p w14:paraId="0548E88A" w14:textId="144C5AD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1" w:history="1">
        <w:r w:rsidRPr="00BE454D">
          <w:rPr>
            <w:rStyle w:val="Hyperlink"/>
            <w:noProof/>
          </w:rPr>
          <w:t>Table 40: Diagnosis (V4) Constraints Overview</w:t>
        </w:r>
        <w:r>
          <w:rPr>
            <w:noProof/>
            <w:webHidden/>
          </w:rPr>
          <w:tab/>
        </w:r>
        <w:r>
          <w:rPr>
            <w:noProof/>
            <w:webHidden/>
          </w:rPr>
          <w:fldChar w:fldCharType="begin"/>
        </w:r>
        <w:r>
          <w:rPr>
            <w:noProof/>
            <w:webHidden/>
          </w:rPr>
          <w:instrText xml:space="preserve"> PAGEREF _Toc65483201 \h </w:instrText>
        </w:r>
        <w:r>
          <w:rPr>
            <w:noProof/>
            <w:webHidden/>
          </w:rPr>
        </w:r>
        <w:r>
          <w:rPr>
            <w:noProof/>
            <w:webHidden/>
          </w:rPr>
          <w:fldChar w:fldCharType="separate"/>
        </w:r>
        <w:r>
          <w:rPr>
            <w:noProof/>
            <w:webHidden/>
          </w:rPr>
          <w:t>146</w:t>
        </w:r>
        <w:r>
          <w:rPr>
            <w:noProof/>
            <w:webHidden/>
          </w:rPr>
          <w:fldChar w:fldCharType="end"/>
        </w:r>
      </w:hyperlink>
    </w:p>
    <w:p w14:paraId="590DA629" w14:textId="7E910BD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2" w:history="1">
        <w:r w:rsidRPr="00BE454D">
          <w:rPr>
            <w:rStyle w:val="Hyperlink"/>
            <w:noProof/>
          </w:rPr>
          <w:t>Table 41: Diagnostic Study, Order (V5) Contexts</w:t>
        </w:r>
        <w:r>
          <w:rPr>
            <w:noProof/>
            <w:webHidden/>
          </w:rPr>
          <w:tab/>
        </w:r>
        <w:r>
          <w:rPr>
            <w:noProof/>
            <w:webHidden/>
          </w:rPr>
          <w:fldChar w:fldCharType="begin"/>
        </w:r>
        <w:r>
          <w:rPr>
            <w:noProof/>
            <w:webHidden/>
          </w:rPr>
          <w:instrText xml:space="preserve"> PAGEREF _Toc65483202 \h </w:instrText>
        </w:r>
        <w:r>
          <w:rPr>
            <w:noProof/>
            <w:webHidden/>
          </w:rPr>
        </w:r>
        <w:r>
          <w:rPr>
            <w:noProof/>
            <w:webHidden/>
          </w:rPr>
          <w:fldChar w:fldCharType="separate"/>
        </w:r>
        <w:r>
          <w:rPr>
            <w:noProof/>
            <w:webHidden/>
          </w:rPr>
          <w:t>150</w:t>
        </w:r>
        <w:r>
          <w:rPr>
            <w:noProof/>
            <w:webHidden/>
          </w:rPr>
          <w:fldChar w:fldCharType="end"/>
        </w:r>
      </w:hyperlink>
    </w:p>
    <w:p w14:paraId="7BAC5D4A" w14:textId="72D264A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3" w:history="1">
        <w:r w:rsidRPr="00BE454D">
          <w:rPr>
            <w:rStyle w:val="Hyperlink"/>
            <w:noProof/>
          </w:rPr>
          <w:t>Table 42: Diagnostic Study, Order (V5) Constraints Overview</w:t>
        </w:r>
        <w:r>
          <w:rPr>
            <w:noProof/>
            <w:webHidden/>
          </w:rPr>
          <w:tab/>
        </w:r>
        <w:r>
          <w:rPr>
            <w:noProof/>
            <w:webHidden/>
          </w:rPr>
          <w:fldChar w:fldCharType="begin"/>
        </w:r>
        <w:r>
          <w:rPr>
            <w:noProof/>
            <w:webHidden/>
          </w:rPr>
          <w:instrText xml:space="preserve"> PAGEREF _Toc65483203 \h </w:instrText>
        </w:r>
        <w:r>
          <w:rPr>
            <w:noProof/>
            <w:webHidden/>
          </w:rPr>
        </w:r>
        <w:r>
          <w:rPr>
            <w:noProof/>
            <w:webHidden/>
          </w:rPr>
          <w:fldChar w:fldCharType="separate"/>
        </w:r>
        <w:r>
          <w:rPr>
            <w:noProof/>
            <w:webHidden/>
          </w:rPr>
          <w:t>151</w:t>
        </w:r>
        <w:r>
          <w:rPr>
            <w:noProof/>
            <w:webHidden/>
          </w:rPr>
          <w:fldChar w:fldCharType="end"/>
        </w:r>
      </w:hyperlink>
    </w:p>
    <w:p w14:paraId="1E83DD64" w14:textId="475DC6C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4" w:history="1">
        <w:r w:rsidRPr="00BE454D">
          <w:rPr>
            <w:rStyle w:val="Hyperlink"/>
            <w:noProof/>
          </w:rPr>
          <w:t>Table 43: Diagnostic Study, Performed (V4) Contexts</w:t>
        </w:r>
        <w:r>
          <w:rPr>
            <w:noProof/>
            <w:webHidden/>
          </w:rPr>
          <w:tab/>
        </w:r>
        <w:r>
          <w:rPr>
            <w:noProof/>
            <w:webHidden/>
          </w:rPr>
          <w:fldChar w:fldCharType="begin"/>
        </w:r>
        <w:r>
          <w:rPr>
            <w:noProof/>
            <w:webHidden/>
          </w:rPr>
          <w:instrText xml:space="preserve"> PAGEREF _Toc65483204 \h </w:instrText>
        </w:r>
        <w:r>
          <w:rPr>
            <w:noProof/>
            <w:webHidden/>
          </w:rPr>
        </w:r>
        <w:r>
          <w:rPr>
            <w:noProof/>
            <w:webHidden/>
          </w:rPr>
          <w:fldChar w:fldCharType="separate"/>
        </w:r>
        <w:r>
          <w:rPr>
            <w:noProof/>
            <w:webHidden/>
          </w:rPr>
          <w:t>155</w:t>
        </w:r>
        <w:r>
          <w:rPr>
            <w:noProof/>
            <w:webHidden/>
          </w:rPr>
          <w:fldChar w:fldCharType="end"/>
        </w:r>
      </w:hyperlink>
    </w:p>
    <w:p w14:paraId="43D10265" w14:textId="55125F2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5" w:history="1">
        <w:r w:rsidRPr="00BE454D">
          <w:rPr>
            <w:rStyle w:val="Hyperlink"/>
            <w:noProof/>
          </w:rPr>
          <w:t>Table 44: Diagnostic Study, Performed (V4) Constraints Overview</w:t>
        </w:r>
        <w:r>
          <w:rPr>
            <w:noProof/>
            <w:webHidden/>
          </w:rPr>
          <w:tab/>
        </w:r>
        <w:r>
          <w:rPr>
            <w:noProof/>
            <w:webHidden/>
          </w:rPr>
          <w:fldChar w:fldCharType="begin"/>
        </w:r>
        <w:r>
          <w:rPr>
            <w:noProof/>
            <w:webHidden/>
          </w:rPr>
          <w:instrText xml:space="preserve"> PAGEREF _Toc65483205 \h </w:instrText>
        </w:r>
        <w:r>
          <w:rPr>
            <w:noProof/>
            <w:webHidden/>
          </w:rPr>
        </w:r>
        <w:r>
          <w:rPr>
            <w:noProof/>
            <w:webHidden/>
          </w:rPr>
          <w:fldChar w:fldCharType="separate"/>
        </w:r>
        <w:r>
          <w:rPr>
            <w:noProof/>
            <w:webHidden/>
          </w:rPr>
          <w:t>157</w:t>
        </w:r>
        <w:r>
          <w:rPr>
            <w:noProof/>
            <w:webHidden/>
          </w:rPr>
          <w:fldChar w:fldCharType="end"/>
        </w:r>
      </w:hyperlink>
    </w:p>
    <w:p w14:paraId="4455B7F4" w14:textId="5FA137E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6" w:history="1">
        <w:r w:rsidRPr="00BE454D">
          <w:rPr>
            <w:rStyle w:val="Hyperlink"/>
            <w:noProof/>
          </w:rPr>
          <w:t>Table 45: Diagnostic Study, Recommended (V5) Contexts</w:t>
        </w:r>
        <w:r>
          <w:rPr>
            <w:noProof/>
            <w:webHidden/>
          </w:rPr>
          <w:tab/>
        </w:r>
        <w:r>
          <w:rPr>
            <w:noProof/>
            <w:webHidden/>
          </w:rPr>
          <w:fldChar w:fldCharType="begin"/>
        </w:r>
        <w:r>
          <w:rPr>
            <w:noProof/>
            <w:webHidden/>
          </w:rPr>
          <w:instrText xml:space="preserve"> PAGEREF _Toc65483206 \h </w:instrText>
        </w:r>
        <w:r>
          <w:rPr>
            <w:noProof/>
            <w:webHidden/>
          </w:rPr>
        </w:r>
        <w:r>
          <w:rPr>
            <w:noProof/>
            <w:webHidden/>
          </w:rPr>
          <w:fldChar w:fldCharType="separate"/>
        </w:r>
        <w:r>
          <w:rPr>
            <w:noProof/>
            <w:webHidden/>
          </w:rPr>
          <w:t>163</w:t>
        </w:r>
        <w:r>
          <w:rPr>
            <w:noProof/>
            <w:webHidden/>
          </w:rPr>
          <w:fldChar w:fldCharType="end"/>
        </w:r>
      </w:hyperlink>
    </w:p>
    <w:p w14:paraId="277EEE9F" w14:textId="4B07954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7" w:history="1">
        <w:r w:rsidRPr="00BE454D">
          <w:rPr>
            <w:rStyle w:val="Hyperlink"/>
            <w:noProof/>
          </w:rPr>
          <w:t>Table 46: Diagnostic Study, Recommended (V5) Constraints Overview</w:t>
        </w:r>
        <w:r>
          <w:rPr>
            <w:noProof/>
            <w:webHidden/>
          </w:rPr>
          <w:tab/>
        </w:r>
        <w:r>
          <w:rPr>
            <w:noProof/>
            <w:webHidden/>
          </w:rPr>
          <w:fldChar w:fldCharType="begin"/>
        </w:r>
        <w:r>
          <w:rPr>
            <w:noProof/>
            <w:webHidden/>
          </w:rPr>
          <w:instrText xml:space="preserve"> PAGEREF _Toc65483207 \h </w:instrText>
        </w:r>
        <w:r>
          <w:rPr>
            <w:noProof/>
            <w:webHidden/>
          </w:rPr>
        </w:r>
        <w:r>
          <w:rPr>
            <w:noProof/>
            <w:webHidden/>
          </w:rPr>
          <w:fldChar w:fldCharType="separate"/>
        </w:r>
        <w:r>
          <w:rPr>
            <w:noProof/>
            <w:webHidden/>
          </w:rPr>
          <w:t>164</w:t>
        </w:r>
        <w:r>
          <w:rPr>
            <w:noProof/>
            <w:webHidden/>
          </w:rPr>
          <w:fldChar w:fldCharType="end"/>
        </w:r>
      </w:hyperlink>
    </w:p>
    <w:p w14:paraId="4B952194" w14:textId="1C46B94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8" w:history="1">
        <w:r w:rsidRPr="00BE454D">
          <w:rPr>
            <w:rStyle w:val="Hyperlink"/>
            <w:noProof/>
          </w:rPr>
          <w:t>Table 47: Dosage Contexts</w:t>
        </w:r>
        <w:r>
          <w:rPr>
            <w:noProof/>
            <w:webHidden/>
          </w:rPr>
          <w:tab/>
        </w:r>
        <w:r>
          <w:rPr>
            <w:noProof/>
            <w:webHidden/>
          </w:rPr>
          <w:fldChar w:fldCharType="begin"/>
        </w:r>
        <w:r>
          <w:rPr>
            <w:noProof/>
            <w:webHidden/>
          </w:rPr>
          <w:instrText xml:space="preserve"> PAGEREF _Toc65483208 \h </w:instrText>
        </w:r>
        <w:r>
          <w:rPr>
            <w:noProof/>
            <w:webHidden/>
          </w:rPr>
        </w:r>
        <w:r>
          <w:rPr>
            <w:noProof/>
            <w:webHidden/>
          </w:rPr>
          <w:fldChar w:fldCharType="separate"/>
        </w:r>
        <w:r>
          <w:rPr>
            <w:noProof/>
            <w:webHidden/>
          </w:rPr>
          <w:t>167</w:t>
        </w:r>
        <w:r>
          <w:rPr>
            <w:noProof/>
            <w:webHidden/>
          </w:rPr>
          <w:fldChar w:fldCharType="end"/>
        </w:r>
      </w:hyperlink>
    </w:p>
    <w:p w14:paraId="3336001C" w14:textId="0E5A39C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09" w:history="1">
        <w:r w:rsidRPr="00BE454D">
          <w:rPr>
            <w:rStyle w:val="Hyperlink"/>
            <w:noProof/>
          </w:rPr>
          <w:t>Table 48: Dosage Constraints Overview</w:t>
        </w:r>
        <w:r>
          <w:rPr>
            <w:noProof/>
            <w:webHidden/>
          </w:rPr>
          <w:tab/>
        </w:r>
        <w:r>
          <w:rPr>
            <w:noProof/>
            <w:webHidden/>
          </w:rPr>
          <w:fldChar w:fldCharType="begin"/>
        </w:r>
        <w:r>
          <w:rPr>
            <w:noProof/>
            <w:webHidden/>
          </w:rPr>
          <w:instrText xml:space="preserve"> PAGEREF _Toc65483209 \h </w:instrText>
        </w:r>
        <w:r>
          <w:rPr>
            <w:noProof/>
            <w:webHidden/>
          </w:rPr>
        </w:r>
        <w:r>
          <w:rPr>
            <w:noProof/>
            <w:webHidden/>
          </w:rPr>
          <w:fldChar w:fldCharType="separate"/>
        </w:r>
        <w:r>
          <w:rPr>
            <w:noProof/>
            <w:webHidden/>
          </w:rPr>
          <w:t>168</w:t>
        </w:r>
        <w:r>
          <w:rPr>
            <w:noProof/>
            <w:webHidden/>
          </w:rPr>
          <w:fldChar w:fldCharType="end"/>
        </w:r>
      </w:hyperlink>
    </w:p>
    <w:p w14:paraId="39AF07BE" w14:textId="04EFE0F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0" w:history="1">
        <w:r w:rsidRPr="00BE454D">
          <w:rPr>
            <w:rStyle w:val="Hyperlink"/>
            <w:noProof/>
          </w:rPr>
          <w:t>Table 49: Encounter Class Contexts</w:t>
        </w:r>
        <w:r>
          <w:rPr>
            <w:noProof/>
            <w:webHidden/>
          </w:rPr>
          <w:tab/>
        </w:r>
        <w:r>
          <w:rPr>
            <w:noProof/>
            <w:webHidden/>
          </w:rPr>
          <w:fldChar w:fldCharType="begin"/>
        </w:r>
        <w:r>
          <w:rPr>
            <w:noProof/>
            <w:webHidden/>
          </w:rPr>
          <w:instrText xml:space="preserve"> PAGEREF _Toc65483210 \h </w:instrText>
        </w:r>
        <w:r>
          <w:rPr>
            <w:noProof/>
            <w:webHidden/>
          </w:rPr>
        </w:r>
        <w:r>
          <w:rPr>
            <w:noProof/>
            <w:webHidden/>
          </w:rPr>
          <w:fldChar w:fldCharType="separate"/>
        </w:r>
        <w:r>
          <w:rPr>
            <w:noProof/>
            <w:webHidden/>
          </w:rPr>
          <w:t>169</w:t>
        </w:r>
        <w:r>
          <w:rPr>
            <w:noProof/>
            <w:webHidden/>
          </w:rPr>
          <w:fldChar w:fldCharType="end"/>
        </w:r>
      </w:hyperlink>
    </w:p>
    <w:p w14:paraId="0AC8C823" w14:textId="543D3ED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1" w:history="1">
        <w:r w:rsidRPr="00BE454D">
          <w:rPr>
            <w:rStyle w:val="Hyperlink"/>
            <w:noProof/>
          </w:rPr>
          <w:t>Table 50: Encounter Class Constraints Overview</w:t>
        </w:r>
        <w:r>
          <w:rPr>
            <w:noProof/>
            <w:webHidden/>
          </w:rPr>
          <w:tab/>
        </w:r>
        <w:r>
          <w:rPr>
            <w:noProof/>
            <w:webHidden/>
          </w:rPr>
          <w:fldChar w:fldCharType="begin"/>
        </w:r>
        <w:r>
          <w:rPr>
            <w:noProof/>
            <w:webHidden/>
          </w:rPr>
          <w:instrText xml:space="preserve"> PAGEREF _Toc65483211 \h </w:instrText>
        </w:r>
        <w:r>
          <w:rPr>
            <w:noProof/>
            <w:webHidden/>
          </w:rPr>
        </w:r>
        <w:r>
          <w:rPr>
            <w:noProof/>
            <w:webHidden/>
          </w:rPr>
          <w:fldChar w:fldCharType="separate"/>
        </w:r>
        <w:r>
          <w:rPr>
            <w:noProof/>
            <w:webHidden/>
          </w:rPr>
          <w:t>170</w:t>
        </w:r>
        <w:r>
          <w:rPr>
            <w:noProof/>
            <w:webHidden/>
          </w:rPr>
          <w:fldChar w:fldCharType="end"/>
        </w:r>
      </w:hyperlink>
    </w:p>
    <w:p w14:paraId="53B29E76" w14:textId="34E7C99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2" w:history="1">
        <w:r w:rsidRPr="00BE454D">
          <w:rPr>
            <w:rStyle w:val="Hyperlink"/>
            <w:noProof/>
          </w:rPr>
          <w:t>Table 51: Encounter Diagnosis Contexts</w:t>
        </w:r>
        <w:r>
          <w:rPr>
            <w:noProof/>
            <w:webHidden/>
          </w:rPr>
          <w:tab/>
        </w:r>
        <w:r>
          <w:rPr>
            <w:noProof/>
            <w:webHidden/>
          </w:rPr>
          <w:fldChar w:fldCharType="begin"/>
        </w:r>
        <w:r>
          <w:rPr>
            <w:noProof/>
            <w:webHidden/>
          </w:rPr>
          <w:instrText xml:space="preserve"> PAGEREF _Toc65483212 \h </w:instrText>
        </w:r>
        <w:r>
          <w:rPr>
            <w:noProof/>
            <w:webHidden/>
          </w:rPr>
        </w:r>
        <w:r>
          <w:rPr>
            <w:noProof/>
            <w:webHidden/>
          </w:rPr>
          <w:fldChar w:fldCharType="separate"/>
        </w:r>
        <w:r>
          <w:rPr>
            <w:noProof/>
            <w:webHidden/>
          </w:rPr>
          <w:t>171</w:t>
        </w:r>
        <w:r>
          <w:rPr>
            <w:noProof/>
            <w:webHidden/>
          </w:rPr>
          <w:fldChar w:fldCharType="end"/>
        </w:r>
      </w:hyperlink>
    </w:p>
    <w:p w14:paraId="0675F41B" w14:textId="71AF7D1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3" w:history="1">
        <w:r w:rsidRPr="00BE454D">
          <w:rPr>
            <w:rStyle w:val="Hyperlink"/>
            <w:noProof/>
          </w:rPr>
          <w:t>Table 52: Encounter Diagnosis Constraints Overview</w:t>
        </w:r>
        <w:r>
          <w:rPr>
            <w:noProof/>
            <w:webHidden/>
          </w:rPr>
          <w:tab/>
        </w:r>
        <w:r>
          <w:rPr>
            <w:noProof/>
            <w:webHidden/>
          </w:rPr>
          <w:fldChar w:fldCharType="begin"/>
        </w:r>
        <w:r>
          <w:rPr>
            <w:noProof/>
            <w:webHidden/>
          </w:rPr>
          <w:instrText xml:space="preserve"> PAGEREF _Toc65483213 \h </w:instrText>
        </w:r>
        <w:r>
          <w:rPr>
            <w:noProof/>
            <w:webHidden/>
          </w:rPr>
        </w:r>
        <w:r>
          <w:rPr>
            <w:noProof/>
            <w:webHidden/>
          </w:rPr>
          <w:fldChar w:fldCharType="separate"/>
        </w:r>
        <w:r>
          <w:rPr>
            <w:noProof/>
            <w:webHidden/>
          </w:rPr>
          <w:t>172</w:t>
        </w:r>
        <w:r>
          <w:rPr>
            <w:noProof/>
            <w:webHidden/>
          </w:rPr>
          <w:fldChar w:fldCharType="end"/>
        </w:r>
      </w:hyperlink>
    </w:p>
    <w:p w14:paraId="76225E1C" w14:textId="2E3DC9C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4" w:history="1">
        <w:r w:rsidRPr="00BE454D">
          <w:rPr>
            <w:rStyle w:val="Hyperlink"/>
            <w:noProof/>
          </w:rPr>
          <w:t>Table 53: Encounter, Order (V3) Contexts</w:t>
        </w:r>
        <w:r>
          <w:rPr>
            <w:noProof/>
            <w:webHidden/>
          </w:rPr>
          <w:tab/>
        </w:r>
        <w:r>
          <w:rPr>
            <w:noProof/>
            <w:webHidden/>
          </w:rPr>
          <w:fldChar w:fldCharType="begin"/>
        </w:r>
        <w:r>
          <w:rPr>
            <w:noProof/>
            <w:webHidden/>
          </w:rPr>
          <w:instrText xml:space="preserve"> PAGEREF _Toc65483214 \h </w:instrText>
        </w:r>
        <w:r>
          <w:rPr>
            <w:noProof/>
            <w:webHidden/>
          </w:rPr>
        </w:r>
        <w:r>
          <w:rPr>
            <w:noProof/>
            <w:webHidden/>
          </w:rPr>
          <w:fldChar w:fldCharType="separate"/>
        </w:r>
        <w:r>
          <w:rPr>
            <w:noProof/>
            <w:webHidden/>
          </w:rPr>
          <w:t>174</w:t>
        </w:r>
        <w:r>
          <w:rPr>
            <w:noProof/>
            <w:webHidden/>
          </w:rPr>
          <w:fldChar w:fldCharType="end"/>
        </w:r>
      </w:hyperlink>
    </w:p>
    <w:p w14:paraId="1F81621E" w14:textId="2FEE832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5" w:history="1">
        <w:r w:rsidRPr="00BE454D">
          <w:rPr>
            <w:rStyle w:val="Hyperlink"/>
            <w:noProof/>
          </w:rPr>
          <w:t>Table 54: Encounter, Order (V3) Constraints Overview</w:t>
        </w:r>
        <w:r>
          <w:rPr>
            <w:noProof/>
            <w:webHidden/>
          </w:rPr>
          <w:tab/>
        </w:r>
        <w:r>
          <w:rPr>
            <w:noProof/>
            <w:webHidden/>
          </w:rPr>
          <w:fldChar w:fldCharType="begin"/>
        </w:r>
        <w:r>
          <w:rPr>
            <w:noProof/>
            <w:webHidden/>
          </w:rPr>
          <w:instrText xml:space="preserve"> PAGEREF _Toc65483215 \h </w:instrText>
        </w:r>
        <w:r>
          <w:rPr>
            <w:noProof/>
            <w:webHidden/>
          </w:rPr>
        </w:r>
        <w:r>
          <w:rPr>
            <w:noProof/>
            <w:webHidden/>
          </w:rPr>
          <w:fldChar w:fldCharType="separate"/>
        </w:r>
        <w:r>
          <w:rPr>
            <w:noProof/>
            <w:webHidden/>
          </w:rPr>
          <w:t>175</w:t>
        </w:r>
        <w:r>
          <w:rPr>
            <w:noProof/>
            <w:webHidden/>
          </w:rPr>
          <w:fldChar w:fldCharType="end"/>
        </w:r>
      </w:hyperlink>
    </w:p>
    <w:p w14:paraId="419DDBCF" w14:textId="0A5BB3D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6" w:history="1">
        <w:r w:rsidRPr="00BE454D">
          <w:rPr>
            <w:rStyle w:val="Hyperlink"/>
            <w:noProof/>
          </w:rPr>
          <w:t>Table 55: Encounter, Performed (V4) Contexts</w:t>
        </w:r>
        <w:r>
          <w:rPr>
            <w:noProof/>
            <w:webHidden/>
          </w:rPr>
          <w:tab/>
        </w:r>
        <w:r>
          <w:rPr>
            <w:noProof/>
            <w:webHidden/>
          </w:rPr>
          <w:fldChar w:fldCharType="begin"/>
        </w:r>
        <w:r>
          <w:rPr>
            <w:noProof/>
            <w:webHidden/>
          </w:rPr>
          <w:instrText xml:space="preserve"> PAGEREF _Toc65483216 \h </w:instrText>
        </w:r>
        <w:r>
          <w:rPr>
            <w:noProof/>
            <w:webHidden/>
          </w:rPr>
        </w:r>
        <w:r>
          <w:rPr>
            <w:noProof/>
            <w:webHidden/>
          </w:rPr>
          <w:fldChar w:fldCharType="separate"/>
        </w:r>
        <w:r>
          <w:rPr>
            <w:noProof/>
            <w:webHidden/>
          </w:rPr>
          <w:t>180</w:t>
        </w:r>
        <w:r>
          <w:rPr>
            <w:noProof/>
            <w:webHidden/>
          </w:rPr>
          <w:fldChar w:fldCharType="end"/>
        </w:r>
      </w:hyperlink>
    </w:p>
    <w:p w14:paraId="600675E7" w14:textId="60F515F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7" w:history="1">
        <w:r w:rsidRPr="00BE454D">
          <w:rPr>
            <w:rStyle w:val="Hyperlink"/>
            <w:noProof/>
          </w:rPr>
          <w:t>Table 56: Encounter, Performed (V4) Constraints Overview</w:t>
        </w:r>
        <w:r>
          <w:rPr>
            <w:noProof/>
            <w:webHidden/>
          </w:rPr>
          <w:tab/>
        </w:r>
        <w:r>
          <w:rPr>
            <w:noProof/>
            <w:webHidden/>
          </w:rPr>
          <w:fldChar w:fldCharType="begin"/>
        </w:r>
        <w:r>
          <w:rPr>
            <w:noProof/>
            <w:webHidden/>
          </w:rPr>
          <w:instrText xml:space="preserve"> PAGEREF _Toc65483217 \h </w:instrText>
        </w:r>
        <w:r>
          <w:rPr>
            <w:noProof/>
            <w:webHidden/>
          </w:rPr>
        </w:r>
        <w:r>
          <w:rPr>
            <w:noProof/>
            <w:webHidden/>
          </w:rPr>
          <w:fldChar w:fldCharType="separate"/>
        </w:r>
        <w:r>
          <w:rPr>
            <w:noProof/>
            <w:webHidden/>
          </w:rPr>
          <w:t>181</w:t>
        </w:r>
        <w:r>
          <w:rPr>
            <w:noProof/>
            <w:webHidden/>
          </w:rPr>
          <w:fldChar w:fldCharType="end"/>
        </w:r>
      </w:hyperlink>
    </w:p>
    <w:p w14:paraId="72E619B9" w14:textId="2E316F5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8" w:history="1">
        <w:r w:rsidRPr="00BE454D">
          <w:rPr>
            <w:rStyle w:val="Hyperlink"/>
            <w:noProof/>
          </w:rPr>
          <w:t>Table 57: Encounter, Recommended (V3) Contexts</w:t>
        </w:r>
        <w:r>
          <w:rPr>
            <w:noProof/>
            <w:webHidden/>
          </w:rPr>
          <w:tab/>
        </w:r>
        <w:r>
          <w:rPr>
            <w:noProof/>
            <w:webHidden/>
          </w:rPr>
          <w:fldChar w:fldCharType="begin"/>
        </w:r>
        <w:r>
          <w:rPr>
            <w:noProof/>
            <w:webHidden/>
          </w:rPr>
          <w:instrText xml:space="preserve"> PAGEREF _Toc65483218 \h </w:instrText>
        </w:r>
        <w:r>
          <w:rPr>
            <w:noProof/>
            <w:webHidden/>
          </w:rPr>
        </w:r>
        <w:r>
          <w:rPr>
            <w:noProof/>
            <w:webHidden/>
          </w:rPr>
          <w:fldChar w:fldCharType="separate"/>
        </w:r>
        <w:r>
          <w:rPr>
            <w:noProof/>
            <w:webHidden/>
          </w:rPr>
          <w:t>188</w:t>
        </w:r>
        <w:r>
          <w:rPr>
            <w:noProof/>
            <w:webHidden/>
          </w:rPr>
          <w:fldChar w:fldCharType="end"/>
        </w:r>
      </w:hyperlink>
    </w:p>
    <w:p w14:paraId="0075C340" w14:textId="0485ECB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19" w:history="1">
        <w:r w:rsidRPr="00BE454D">
          <w:rPr>
            <w:rStyle w:val="Hyperlink"/>
            <w:noProof/>
          </w:rPr>
          <w:t>Table 58: Encounter, Recommended (V3) Constraints Overview</w:t>
        </w:r>
        <w:r>
          <w:rPr>
            <w:noProof/>
            <w:webHidden/>
          </w:rPr>
          <w:tab/>
        </w:r>
        <w:r>
          <w:rPr>
            <w:noProof/>
            <w:webHidden/>
          </w:rPr>
          <w:fldChar w:fldCharType="begin"/>
        </w:r>
        <w:r>
          <w:rPr>
            <w:noProof/>
            <w:webHidden/>
          </w:rPr>
          <w:instrText xml:space="preserve"> PAGEREF _Toc65483219 \h </w:instrText>
        </w:r>
        <w:r>
          <w:rPr>
            <w:noProof/>
            <w:webHidden/>
          </w:rPr>
        </w:r>
        <w:r>
          <w:rPr>
            <w:noProof/>
            <w:webHidden/>
          </w:rPr>
          <w:fldChar w:fldCharType="separate"/>
        </w:r>
        <w:r>
          <w:rPr>
            <w:noProof/>
            <w:webHidden/>
          </w:rPr>
          <w:t>189</w:t>
        </w:r>
        <w:r>
          <w:rPr>
            <w:noProof/>
            <w:webHidden/>
          </w:rPr>
          <w:fldChar w:fldCharType="end"/>
        </w:r>
      </w:hyperlink>
    </w:p>
    <w:p w14:paraId="40D0173C" w14:textId="4CFF367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0" w:history="1">
        <w:r w:rsidRPr="00BE454D">
          <w:rPr>
            <w:rStyle w:val="Hyperlink"/>
            <w:noProof/>
          </w:rPr>
          <w:t>Table 59: Entity - Care Partner (V2) Contexts</w:t>
        </w:r>
        <w:r>
          <w:rPr>
            <w:noProof/>
            <w:webHidden/>
          </w:rPr>
          <w:tab/>
        </w:r>
        <w:r>
          <w:rPr>
            <w:noProof/>
            <w:webHidden/>
          </w:rPr>
          <w:fldChar w:fldCharType="begin"/>
        </w:r>
        <w:r>
          <w:rPr>
            <w:noProof/>
            <w:webHidden/>
          </w:rPr>
          <w:instrText xml:space="preserve"> PAGEREF _Toc65483220 \h </w:instrText>
        </w:r>
        <w:r>
          <w:rPr>
            <w:noProof/>
            <w:webHidden/>
          </w:rPr>
        </w:r>
        <w:r>
          <w:rPr>
            <w:noProof/>
            <w:webHidden/>
          </w:rPr>
          <w:fldChar w:fldCharType="separate"/>
        </w:r>
        <w:r>
          <w:rPr>
            <w:noProof/>
            <w:webHidden/>
          </w:rPr>
          <w:t>194</w:t>
        </w:r>
        <w:r>
          <w:rPr>
            <w:noProof/>
            <w:webHidden/>
          </w:rPr>
          <w:fldChar w:fldCharType="end"/>
        </w:r>
      </w:hyperlink>
    </w:p>
    <w:p w14:paraId="0A18405A" w14:textId="52FA1BD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1" w:history="1">
        <w:r w:rsidRPr="00BE454D">
          <w:rPr>
            <w:rStyle w:val="Hyperlink"/>
            <w:noProof/>
          </w:rPr>
          <w:t>Table 60: Entity - Care Partner (V2) Constraints Overview</w:t>
        </w:r>
        <w:r>
          <w:rPr>
            <w:noProof/>
            <w:webHidden/>
          </w:rPr>
          <w:tab/>
        </w:r>
        <w:r>
          <w:rPr>
            <w:noProof/>
            <w:webHidden/>
          </w:rPr>
          <w:fldChar w:fldCharType="begin"/>
        </w:r>
        <w:r>
          <w:rPr>
            <w:noProof/>
            <w:webHidden/>
          </w:rPr>
          <w:instrText xml:space="preserve"> PAGEREF _Toc65483221 \h </w:instrText>
        </w:r>
        <w:r>
          <w:rPr>
            <w:noProof/>
            <w:webHidden/>
          </w:rPr>
        </w:r>
        <w:r>
          <w:rPr>
            <w:noProof/>
            <w:webHidden/>
          </w:rPr>
          <w:fldChar w:fldCharType="separate"/>
        </w:r>
        <w:r>
          <w:rPr>
            <w:noProof/>
            <w:webHidden/>
          </w:rPr>
          <w:t>196</w:t>
        </w:r>
        <w:r>
          <w:rPr>
            <w:noProof/>
            <w:webHidden/>
          </w:rPr>
          <w:fldChar w:fldCharType="end"/>
        </w:r>
      </w:hyperlink>
    </w:p>
    <w:p w14:paraId="5F697CAF" w14:textId="04C07B5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2" w:history="1">
        <w:r w:rsidRPr="00BE454D">
          <w:rPr>
            <w:rStyle w:val="Hyperlink"/>
            <w:noProof/>
          </w:rPr>
          <w:t>Table 61: Entity - Location Contexts</w:t>
        </w:r>
        <w:r>
          <w:rPr>
            <w:noProof/>
            <w:webHidden/>
          </w:rPr>
          <w:tab/>
        </w:r>
        <w:r>
          <w:rPr>
            <w:noProof/>
            <w:webHidden/>
          </w:rPr>
          <w:fldChar w:fldCharType="begin"/>
        </w:r>
        <w:r>
          <w:rPr>
            <w:noProof/>
            <w:webHidden/>
          </w:rPr>
          <w:instrText xml:space="preserve"> PAGEREF _Toc65483222 \h </w:instrText>
        </w:r>
        <w:r>
          <w:rPr>
            <w:noProof/>
            <w:webHidden/>
          </w:rPr>
        </w:r>
        <w:r>
          <w:rPr>
            <w:noProof/>
            <w:webHidden/>
          </w:rPr>
          <w:fldChar w:fldCharType="separate"/>
        </w:r>
        <w:r>
          <w:rPr>
            <w:noProof/>
            <w:webHidden/>
          </w:rPr>
          <w:t>198</w:t>
        </w:r>
        <w:r>
          <w:rPr>
            <w:noProof/>
            <w:webHidden/>
          </w:rPr>
          <w:fldChar w:fldCharType="end"/>
        </w:r>
      </w:hyperlink>
    </w:p>
    <w:p w14:paraId="6CE1240E" w14:textId="27FBFE8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3" w:history="1">
        <w:r w:rsidRPr="00BE454D">
          <w:rPr>
            <w:rStyle w:val="Hyperlink"/>
            <w:noProof/>
          </w:rPr>
          <w:t>Table 62: Entity - Location Constraints Overview</w:t>
        </w:r>
        <w:r>
          <w:rPr>
            <w:noProof/>
            <w:webHidden/>
          </w:rPr>
          <w:tab/>
        </w:r>
        <w:r>
          <w:rPr>
            <w:noProof/>
            <w:webHidden/>
          </w:rPr>
          <w:fldChar w:fldCharType="begin"/>
        </w:r>
        <w:r>
          <w:rPr>
            <w:noProof/>
            <w:webHidden/>
          </w:rPr>
          <w:instrText xml:space="preserve"> PAGEREF _Toc65483223 \h </w:instrText>
        </w:r>
        <w:r>
          <w:rPr>
            <w:noProof/>
            <w:webHidden/>
          </w:rPr>
        </w:r>
        <w:r>
          <w:rPr>
            <w:noProof/>
            <w:webHidden/>
          </w:rPr>
          <w:fldChar w:fldCharType="separate"/>
        </w:r>
        <w:r>
          <w:rPr>
            <w:noProof/>
            <w:webHidden/>
          </w:rPr>
          <w:t>199</w:t>
        </w:r>
        <w:r>
          <w:rPr>
            <w:noProof/>
            <w:webHidden/>
          </w:rPr>
          <w:fldChar w:fldCharType="end"/>
        </w:r>
      </w:hyperlink>
    </w:p>
    <w:p w14:paraId="14312F2A" w14:textId="60C1D97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4" w:history="1">
        <w:r w:rsidRPr="00BE454D">
          <w:rPr>
            <w:rStyle w:val="Hyperlink"/>
            <w:noProof/>
          </w:rPr>
          <w:t>Table 63: Entity - Organization (V2) Contexts</w:t>
        </w:r>
        <w:r>
          <w:rPr>
            <w:noProof/>
            <w:webHidden/>
          </w:rPr>
          <w:tab/>
        </w:r>
        <w:r>
          <w:rPr>
            <w:noProof/>
            <w:webHidden/>
          </w:rPr>
          <w:fldChar w:fldCharType="begin"/>
        </w:r>
        <w:r>
          <w:rPr>
            <w:noProof/>
            <w:webHidden/>
          </w:rPr>
          <w:instrText xml:space="preserve"> PAGEREF _Toc65483224 \h </w:instrText>
        </w:r>
        <w:r>
          <w:rPr>
            <w:noProof/>
            <w:webHidden/>
          </w:rPr>
        </w:r>
        <w:r>
          <w:rPr>
            <w:noProof/>
            <w:webHidden/>
          </w:rPr>
          <w:fldChar w:fldCharType="separate"/>
        </w:r>
        <w:r>
          <w:rPr>
            <w:noProof/>
            <w:webHidden/>
          </w:rPr>
          <w:t>201</w:t>
        </w:r>
        <w:r>
          <w:rPr>
            <w:noProof/>
            <w:webHidden/>
          </w:rPr>
          <w:fldChar w:fldCharType="end"/>
        </w:r>
      </w:hyperlink>
    </w:p>
    <w:p w14:paraId="3DEB1E52" w14:textId="3290ED3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5" w:history="1">
        <w:r w:rsidRPr="00BE454D">
          <w:rPr>
            <w:rStyle w:val="Hyperlink"/>
            <w:noProof/>
          </w:rPr>
          <w:t>Table 64: Entity - Organization (V2) Constraints Overview</w:t>
        </w:r>
        <w:r>
          <w:rPr>
            <w:noProof/>
            <w:webHidden/>
          </w:rPr>
          <w:tab/>
        </w:r>
        <w:r>
          <w:rPr>
            <w:noProof/>
            <w:webHidden/>
          </w:rPr>
          <w:fldChar w:fldCharType="begin"/>
        </w:r>
        <w:r>
          <w:rPr>
            <w:noProof/>
            <w:webHidden/>
          </w:rPr>
          <w:instrText xml:space="preserve"> PAGEREF _Toc65483225 \h </w:instrText>
        </w:r>
        <w:r>
          <w:rPr>
            <w:noProof/>
            <w:webHidden/>
          </w:rPr>
        </w:r>
        <w:r>
          <w:rPr>
            <w:noProof/>
            <w:webHidden/>
          </w:rPr>
          <w:fldChar w:fldCharType="separate"/>
        </w:r>
        <w:r>
          <w:rPr>
            <w:noProof/>
            <w:webHidden/>
          </w:rPr>
          <w:t>202</w:t>
        </w:r>
        <w:r>
          <w:rPr>
            <w:noProof/>
            <w:webHidden/>
          </w:rPr>
          <w:fldChar w:fldCharType="end"/>
        </w:r>
      </w:hyperlink>
    </w:p>
    <w:p w14:paraId="7FF7153D" w14:textId="7F003AC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6" w:history="1">
        <w:r w:rsidRPr="00BE454D">
          <w:rPr>
            <w:rStyle w:val="Hyperlink"/>
            <w:noProof/>
          </w:rPr>
          <w:t>Table 65: Entity - Patient (V2) Contexts</w:t>
        </w:r>
        <w:r>
          <w:rPr>
            <w:noProof/>
            <w:webHidden/>
          </w:rPr>
          <w:tab/>
        </w:r>
        <w:r>
          <w:rPr>
            <w:noProof/>
            <w:webHidden/>
          </w:rPr>
          <w:fldChar w:fldCharType="begin"/>
        </w:r>
        <w:r>
          <w:rPr>
            <w:noProof/>
            <w:webHidden/>
          </w:rPr>
          <w:instrText xml:space="preserve"> PAGEREF _Toc65483226 \h </w:instrText>
        </w:r>
        <w:r>
          <w:rPr>
            <w:noProof/>
            <w:webHidden/>
          </w:rPr>
        </w:r>
        <w:r>
          <w:rPr>
            <w:noProof/>
            <w:webHidden/>
          </w:rPr>
          <w:fldChar w:fldCharType="separate"/>
        </w:r>
        <w:r>
          <w:rPr>
            <w:noProof/>
            <w:webHidden/>
          </w:rPr>
          <w:t>204</w:t>
        </w:r>
        <w:r>
          <w:rPr>
            <w:noProof/>
            <w:webHidden/>
          </w:rPr>
          <w:fldChar w:fldCharType="end"/>
        </w:r>
      </w:hyperlink>
    </w:p>
    <w:p w14:paraId="44F6C31D" w14:textId="48BB2F3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7" w:history="1">
        <w:r w:rsidRPr="00BE454D">
          <w:rPr>
            <w:rStyle w:val="Hyperlink"/>
            <w:noProof/>
          </w:rPr>
          <w:t>Table 66: Entity - Patient (V2) Constraints Overview</w:t>
        </w:r>
        <w:r>
          <w:rPr>
            <w:noProof/>
            <w:webHidden/>
          </w:rPr>
          <w:tab/>
        </w:r>
        <w:r>
          <w:rPr>
            <w:noProof/>
            <w:webHidden/>
          </w:rPr>
          <w:fldChar w:fldCharType="begin"/>
        </w:r>
        <w:r>
          <w:rPr>
            <w:noProof/>
            <w:webHidden/>
          </w:rPr>
          <w:instrText xml:space="preserve"> PAGEREF _Toc65483227 \h </w:instrText>
        </w:r>
        <w:r>
          <w:rPr>
            <w:noProof/>
            <w:webHidden/>
          </w:rPr>
        </w:r>
        <w:r>
          <w:rPr>
            <w:noProof/>
            <w:webHidden/>
          </w:rPr>
          <w:fldChar w:fldCharType="separate"/>
        </w:r>
        <w:r>
          <w:rPr>
            <w:noProof/>
            <w:webHidden/>
          </w:rPr>
          <w:t>205</w:t>
        </w:r>
        <w:r>
          <w:rPr>
            <w:noProof/>
            <w:webHidden/>
          </w:rPr>
          <w:fldChar w:fldCharType="end"/>
        </w:r>
      </w:hyperlink>
    </w:p>
    <w:p w14:paraId="49A81669" w14:textId="34D7258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8" w:history="1">
        <w:r w:rsidRPr="00BE454D">
          <w:rPr>
            <w:rStyle w:val="Hyperlink"/>
            <w:noProof/>
          </w:rPr>
          <w:t>Table 67: Entity - Practitioner (V2) Contexts</w:t>
        </w:r>
        <w:r>
          <w:rPr>
            <w:noProof/>
            <w:webHidden/>
          </w:rPr>
          <w:tab/>
        </w:r>
        <w:r>
          <w:rPr>
            <w:noProof/>
            <w:webHidden/>
          </w:rPr>
          <w:fldChar w:fldCharType="begin"/>
        </w:r>
        <w:r>
          <w:rPr>
            <w:noProof/>
            <w:webHidden/>
          </w:rPr>
          <w:instrText xml:space="preserve"> PAGEREF _Toc65483228 \h </w:instrText>
        </w:r>
        <w:r>
          <w:rPr>
            <w:noProof/>
            <w:webHidden/>
          </w:rPr>
        </w:r>
        <w:r>
          <w:rPr>
            <w:noProof/>
            <w:webHidden/>
          </w:rPr>
          <w:fldChar w:fldCharType="separate"/>
        </w:r>
        <w:r>
          <w:rPr>
            <w:noProof/>
            <w:webHidden/>
          </w:rPr>
          <w:t>207</w:t>
        </w:r>
        <w:r>
          <w:rPr>
            <w:noProof/>
            <w:webHidden/>
          </w:rPr>
          <w:fldChar w:fldCharType="end"/>
        </w:r>
      </w:hyperlink>
    </w:p>
    <w:p w14:paraId="5070A30B" w14:textId="44C6D64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29" w:history="1">
        <w:r w:rsidRPr="00BE454D">
          <w:rPr>
            <w:rStyle w:val="Hyperlink"/>
            <w:noProof/>
          </w:rPr>
          <w:t>Table 68: Entity - Practitioner (V2) Constraints Overview</w:t>
        </w:r>
        <w:r>
          <w:rPr>
            <w:noProof/>
            <w:webHidden/>
          </w:rPr>
          <w:tab/>
        </w:r>
        <w:r>
          <w:rPr>
            <w:noProof/>
            <w:webHidden/>
          </w:rPr>
          <w:fldChar w:fldCharType="begin"/>
        </w:r>
        <w:r>
          <w:rPr>
            <w:noProof/>
            <w:webHidden/>
          </w:rPr>
          <w:instrText xml:space="preserve"> PAGEREF _Toc65483229 \h </w:instrText>
        </w:r>
        <w:r>
          <w:rPr>
            <w:noProof/>
            <w:webHidden/>
          </w:rPr>
        </w:r>
        <w:r>
          <w:rPr>
            <w:noProof/>
            <w:webHidden/>
          </w:rPr>
          <w:fldChar w:fldCharType="separate"/>
        </w:r>
        <w:r>
          <w:rPr>
            <w:noProof/>
            <w:webHidden/>
          </w:rPr>
          <w:t>209</w:t>
        </w:r>
        <w:r>
          <w:rPr>
            <w:noProof/>
            <w:webHidden/>
          </w:rPr>
          <w:fldChar w:fldCharType="end"/>
        </w:r>
      </w:hyperlink>
    </w:p>
    <w:p w14:paraId="0C2BC23A" w14:textId="456904D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0" w:history="1">
        <w:r w:rsidRPr="00BE454D">
          <w:rPr>
            <w:rStyle w:val="Hyperlink"/>
            <w:noProof/>
          </w:rPr>
          <w:t>Table 69: Facility Location Contexts</w:t>
        </w:r>
        <w:r>
          <w:rPr>
            <w:noProof/>
            <w:webHidden/>
          </w:rPr>
          <w:tab/>
        </w:r>
        <w:r>
          <w:rPr>
            <w:noProof/>
            <w:webHidden/>
          </w:rPr>
          <w:fldChar w:fldCharType="begin"/>
        </w:r>
        <w:r>
          <w:rPr>
            <w:noProof/>
            <w:webHidden/>
          </w:rPr>
          <w:instrText xml:space="preserve"> PAGEREF _Toc65483230 \h </w:instrText>
        </w:r>
        <w:r>
          <w:rPr>
            <w:noProof/>
            <w:webHidden/>
          </w:rPr>
        </w:r>
        <w:r>
          <w:rPr>
            <w:noProof/>
            <w:webHidden/>
          </w:rPr>
          <w:fldChar w:fldCharType="separate"/>
        </w:r>
        <w:r>
          <w:rPr>
            <w:noProof/>
            <w:webHidden/>
          </w:rPr>
          <w:t>212</w:t>
        </w:r>
        <w:r>
          <w:rPr>
            <w:noProof/>
            <w:webHidden/>
          </w:rPr>
          <w:fldChar w:fldCharType="end"/>
        </w:r>
      </w:hyperlink>
    </w:p>
    <w:p w14:paraId="05C6EDC3" w14:textId="4AF70EB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1" w:history="1">
        <w:r w:rsidRPr="00BE454D">
          <w:rPr>
            <w:rStyle w:val="Hyperlink"/>
            <w:noProof/>
          </w:rPr>
          <w:t>Table 70: Facility Location Constraints Overview</w:t>
        </w:r>
        <w:r>
          <w:rPr>
            <w:noProof/>
            <w:webHidden/>
          </w:rPr>
          <w:tab/>
        </w:r>
        <w:r>
          <w:rPr>
            <w:noProof/>
            <w:webHidden/>
          </w:rPr>
          <w:fldChar w:fldCharType="begin"/>
        </w:r>
        <w:r>
          <w:rPr>
            <w:noProof/>
            <w:webHidden/>
          </w:rPr>
          <w:instrText xml:space="preserve"> PAGEREF _Toc65483231 \h </w:instrText>
        </w:r>
        <w:r>
          <w:rPr>
            <w:noProof/>
            <w:webHidden/>
          </w:rPr>
        </w:r>
        <w:r>
          <w:rPr>
            <w:noProof/>
            <w:webHidden/>
          </w:rPr>
          <w:fldChar w:fldCharType="separate"/>
        </w:r>
        <w:r>
          <w:rPr>
            <w:noProof/>
            <w:webHidden/>
          </w:rPr>
          <w:t>213</w:t>
        </w:r>
        <w:r>
          <w:rPr>
            <w:noProof/>
            <w:webHidden/>
          </w:rPr>
          <w:fldChar w:fldCharType="end"/>
        </w:r>
      </w:hyperlink>
    </w:p>
    <w:p w14:paraId="3B9BF847" w14:textId="3515E9E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2" w:history="1">
        <w:r w:rsidRPr="00BE454D">
          <w:rPr>
            <w:rStyle w:val="Hyperlink"/>
            <w:noProof/>
          </w:rPr>
          <w:t>Table 71: Family History (V3) Contexts</w:t>
        </w:r>
        <w:r>
          <w:rPr>
            <w:noProof/>
            <w:webHidden/>
          </w:rPr>
          <w:tab/>
        </w:r>
        <w:r>
          <w:rPr>
            <w:noProof/>
            <w:webHidden/>
          </w:rPr>
          <w:fldChar w:fldCharType="begin"/>
        </w:r>
        <w:r>
          <w:rPr>
            <w:noProof/>
            <w:webHidden/>
          </w:rPr>
          <w:instrText xml:space="preserve"> PAGEREF _Toc65483232 \h </w:instrText>
        </w:r>
        <w:r>
          <w:rPr>
            <w:noProof/>
            <w:webHidden/>
          </w:rPr>
        </w:r>
        <w:r>
          <w:rPr>
            <w:noProof/>
            <w:webHidden/>
          </w:rPr>
          <w:fldChar w:fldCharType="separate"/>
        </w:r>
        <w:r>
          <w:rPr>
            <w:noProof/>
            <w:webHidden/>
          </w:rPr>
          <w:t>214</w:t>
        </w:r>
        <w:r>
          <w:rPr>
            <w:noProof/>
            <w:webHidden/>
          </w:rPr>
          <w:fldChar w:fldCharType="end"/>
        </w:r>
      </w:hyperlink>
    </w:p>
    <w:p w14:paraId="69909C99" w14:textId="61A11D1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3" w:history="1">
        <w:r w:rsidRPr="00BE454D">
          <w:rPr>
            <w:rStyle w:val="Hyperlink"/>
            <w:noProof/>
          </w:rPr>
          <w:t>Table 72: Family History (V3) Constraints Overview</w:t>
        </w:r>
        <w:r>
          <w:rPr>
            <w:noProof/>
            <w:webHidden/>
          </w:rPr>
          <w:tab/>
        </w:r>
        <w:r>
          <w:rPr>
            <w:noProof/>
            <w:webHidden/>
          </w:rPr>
          <w:fldChar w:fldCharType="begin"/>
        </w:r>
        <w:r>
          <w:rPr>
            <w:noProof/>
            <w:webHidden/>
          </w:rPr>
          <w:instrText xml:space="preserve"> PAGEREF _Toc65483233 \h </w:instrText>
        </w:r>
        <w:r>
          <w:rPr>
            <w:noProof/>
            <w:webHidden/>
          </w:rPr>
        </w:r>
        <w:r>
          <w:rPr>
            <w:noProof/>
            <w:webHidden/>
          </w:rPr>
          <w:fldChar w:fldCharType="separate"/>
        </w:r>
        <w:r>
          <w:rPr>
            <w:noProof/>
            <w:webHidden/>
          </w:rPr>
          <w:t>215</w:t>
        </w:r>
        <w:r>
          <w:rPr>
            <w:noProof/>
            <w:webHidden/>
          </w:rPr>
          <w:fldChar w:fldCharType="end"/>
        </w:r>
      </w:hyperlink>
    </w:p>
    <w:p w14:paraId="6BD48D7E" w14:textId="74BE0AB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4" w:history="1">
        <w:r w:rsidRPr="00BE454D">
          <w:rPr>
            <w:rStyle w:val="Hyperlink"/>
            <w:noProof/>
          </w:rPr>
          <w:t>Table 73: Immunization, Administered (V5) Contexts</w:t>
        </w:r>
        <w:r>
          <w:rPr>
            <w:noProof/>
            <w:webHidden/>
          </w:rPr>
          <w:tab/>
        </w:r>
        <w:r>
          <w:rPr>
            <w:noProof/>
            <w:webHidden/>
          </w:rPr>
          <w:fldChar w:fldCharType="begin"/>
        </w:r>
        <w:r>
          <w:rPr>
            <w:noProof/>
            <w:webHidden/>
          </w:rPr>
          <w:instrText xml:space="preserve"> PAGEREF _Toc65483234 \h </w:instrText>
        </w:r>
        <w:r>
          <w:rPr>
            <w:noProof/>
            <w:webHidden/>
          </w:rPr>
        </w:r>
        <w:r>
          <w:rPr>
            <w:noProof/>
            <w:webHidden/>
          </w:rPr>
          <w:fldChar w:fldCharType="separate"/>
        </w:r>
        <w:r>
          <w:rPr>
            <w:noProof/>
            <w:webHidden/>
          </w:rPr>
          <w:t>219</w:t>
        </w:r>
        <w:r>
          <w:rPr>
            <w:noProof/>
            <w:webHidden/>
          </w:rPr>
          <w:fldChar w:fldCharType="end"/>
        </w:r>
      </w:hyperlink>
    </w:p>
    <w:p w14:paraId="54451AE6" w14:textId="0BE2A38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5" w:history="1">
        <w:r w:rsidRPr="00BE454D">
          <w:rPr>
            <w:rStyle w:val="Hyperlink"/>
            <w:noProof/>
          </w:rPr>
          <w:t>Table 74: Immunization, Administered (V5) Constraints Overview</w:t>
        </w:r>
        <w:r>
          <w:rPr>
            <w:noProof/>
            <w:webHidden/>
          </w:rPr>
          <w:tab/>
        </w:r>
        <w:r>
          <w:rPr>
            <w:noProof/>
            <w:webHidden/>
          </w:rPr>
          <w:fldChar w:fldCharType="begin"/>
        </w:r>
        <w:r>
          <w:rPr>
            <w:noProof/>
            <w:webHidden/>
          </w:rPr>
          <w:instrText xml:space="preserve"> PAGEREF _Toc65483235 \h </w:instrText>
        </w:r>
        <w:r>
          <w:rPr>
            <w:noProof/>
            <w:webHidden/>
          </w:rPr>
        </w:r>
        <w:r>
          <w:rPr>
            <w:noProof/>
            <w:webHidden/>
          </w:rPr>
          <w:fldChar w:fldCharType="separate"/>
        </w:r>
        <w:r>
          <w:rPr>
            <w:noProof/>
            <w:webHidden/>
          </w:rPr>
          <w:t>220</w:t>
        </w:r>
        <w:r>
          <w:rPr>
            <w:noProof/>
            <w:webHidden/>
          </w:rPr>
          <w:fldChar w:fldCharType="end"/>
        </w:r>
      </w:hyperlink>
    </w:p>
    <w:p w14:paraId="7A25DAC5" w14:textId="35CE992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6" w:history="1">
        <w:r w:rsidRPr="00BE454D">
          <w:rPr>
            <w:rStyle w:val="Hyperlink"/>
            <w:noProof/>
          </w:rPr>
          <w:t>Table 75: Immunization, Order (V4) Contexts</w:t>
        </w:r>
        <w:r>
          <w:rPr>
            <w:noProof/>
            <w:webHidden/>
          </w:rPr>
          <w:tab/>
        </w:r>
        <w:r>
          <w:rPr>
            <w:noProof/>
            <w:webHidden/>
          </w:rPr>
          <w:fldChar w:fldCharType="begin"/>
        </w:r>
        <w:r>
          <w:rPr>
            <w:noProof/>
            <w:webHidden/>
          </w:rPr>
          <w:instrText xml:space="preserve"> PAGEREF _Toc65483236 \h </w:instrText>
        </w:r>
        <w:r>
          <w:rPr>
            <w:noProof/>
            <w:webHidden/>
          </w:rPr>
        </w:r>
        <w:r>
          <w:rPr>
            <w:noProof/>
            <w:webHidden/>
          </w:rPr>
          <w:fldChar w:fldCharType="separate"/>
        </w:r>
        <w:r>
          <w:rPr>
            <w:noProof/>
            <w:webHidden/>
          </w:rPr>
          <w:t>225</w:t>
        </w:r>
        <w:r>
          <w:rPr>
            <w:noProof/>
            <w:webHidden/>
          </w:rPr>
          <w:fldChar w:fldCharType="end"/>
        </w:r>
      </w:hyperlink>
    </w:p>
    <w:p w14:paraId="1946A304" w14:textId="11894EF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7" w:history="1">
        <w:r w:rsidRPr="00BE454D">
          <w:rPr>
            <w:rStyle w:val="Hyperlink"/>
            <w:noProof/>
          </w:rPr>
          <w:t>Table 76: Immunization, Order (V4) Constraints Overview</w:t>
        </w:r>
        <w:r>
          <w:rPr>
            <w:noProof/>
            <w:webHidden/>
          </w:rPr>
          <w:tab/>
        </w:r>
        <w:r>
          <w:rPr>
            <w:noProof/>
            <w:webHidden/>
          </w:rPr>
          <w:fldChar w:fldCharType="begin"/>
        </w:r>
        <w:r>
          <w:rPr>
            <w:noProof/>
            <w:webHidden/>
          </w:rPr>
          <w:instrText xml:space="preserve"> PAGEREF _Toc65483237 \h </w:instrText>
        </w:r>
        <w:r>
          <w:rPr>
            <w:noProof/>
            <w:webHidden/>
          </w:rPr>
        </w:r>
        <w:r>
          <w:rPr>
            <w:noProof/>
            <w:webHidden/>
          </w:rPr>
          <w:fldChar w:fldCharType="separate"/>
        </w:r>
        <w:r>
          <w:rPr>
            <w:noProof/>
            <w:webHidden/>
          </w:rPr>
          <w:t>226</w:t>
        </w:r>
        <w:r>
          <w:rPr>
            <w:noProof/>
            <w:webHidden/>
          </w:rPr>
          <w:fldChar w:fldCharType="end"/>
        </w:r>
      </w:hyperlink>
    </w:p>
    <w:p w14:paraId="45E89636" w14:textId="6C345F5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8" w:history="1">
        <w:r w:rsidRPr="00BE454D">
          <w:rPr>
            <w:rStyle w:val="Hyperlink"/>
            <w:noProof/>
          </w:rPr>
          <w:t>Table 77: Incision Datetime Contexts</w:t>
        </w:r>
        <w:r>
          <w:rPr>
            <w:noProof/>
            <w:webHidden/>
          </w:rPr>
          <w:tab/>
        </w:r>
        <w:r>
          <w:rPr>
            <w:noProof/>
            <w:webHidden/>
          </w:rPr>
          <w:fldChar w:fldCharType="begin"/>
        </w:r>
        <w:r>
          <w:rPr>
            <w:noProof/>
            <w:webHidden/>
          </w:rPr>
          <w:instrText xml:space="preserve"> PAGEREF _Toc65483238 \h </w:instrText>
        </w:r>
        <w:r>
          <w:rPr>
            <w:noProof/>
            <w:webHidden/>
          </w:rPr>
        </w:r>
        <w:r>
          <w:rPr>
            <w:noProof/>
            <w:webHidden/>
          </w:rPr>
          <w:fldChar w:fldCharType="separate"/>
        </w:r>
        <w:r>
          <w:rPr>
            <w:noProof/>
            <w:webHidden/>
          </w:rPr>
          <w:t>231</w:t>
        </w:r>
        <w:r>
          <w:rPr>
            <w:noProof/>
            <w:webHidden/>
          </w:rPr>
          <w:fldChar w:fldCharType="end"/>
        </w:r>
      </w:hyperlink>
    </w:p>
    <w:p w14:paraId="06D77395" w14:textId="69F3379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39" w:history="1">
        <w:r w:rsidRPr="00BE454D">
          <w:rPr>
            <w:rStyle w:val="Hyperlink"/>
            <w:noProof/>
          </w:rPr>
          <w:t>Table 78: Incision Datetime Constraints Overview</w:t>
        </w:r>
        <w:r>
          <w:rPr>
            <w:noProof/>
            <w:webHidden/>
          </w:rPr>
          <w:tab/>
        </w:r>
        <w:r>
          <w:rPr>
            <w:noProof/>
            <w:webHidden/>
          </w:rPr>
          <w:fldChar w:fldCharType="begin"/>
        </w:r>
        <w:r>
          <w:rPr>
            <w:noProof/>
            <w:webHidden/>
          </w:rPr>
          <w:instrText xml:space="preserve"> PAGEREF _Toc65483239 \h </w:instrText>
        </w:r>
        <w:r>
          <w:rPr>
            <w:noProof/>
            <w:webHidden/>
          </w:rPr>
        </w:r>
        <w:r>
          <w:rPr>
            <w:noProof/>
            <w:webHidden/>
          </w:rPr>
          <w:fldChar w:fldCharType="separate"/>
        </w:r>
        <w:r>
          <w:rPr>
            <w:noProof/>
            <w:webHidden/>
          </w:rPr>
          <w:t>232</w:t>
        </w:r>
        <w:r>
          <w:rPr>
            <w:noProof/>
            <w:webHidden/>
          </w:rPr>
          <w:fldChar w:fldCharType="end"/>
        </w:r>
      </w:hyperlink>
    </w:p>
    <w:p w14:paraId="1279C611" w14:textId="76E5189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0" w:history="1">
        <w:r w:rsidRPr="00BE454D">
          <w:rPr>
            <w:rStyle w:val="Hyperlink"/>
            <w:noProof/>
          </w:rPr>
          <w:t>Table 79: Intervention, Order (V3) Contexts</w:t>
        </w:r>
        <w:r>
          <w:rPr>
            <w:noProof/>
            <w:webHidden/>
          </w:rPr>
          <w:tab/>
        </w:r>
        <w:r>
          <w:rPr>
            <w:noProof/>
            <w:webHidden/>
          </w:rPr>
          <w:fldChar w:fldCharType="begin"/>
        </w:r>
        <w:r>
          <w:rPr>
            <w:noProof/>
            <w:webHidden/>
          </w:rPr>
          <w:instrText xml:space="preserve"> PAGEREF _Toc65483240 \h </w:instrText>
        </w:r>
        <w:r>
          <w:rPr>
            <w:noProof/>
            <w:webHidden/>
          </w:rPr>
        </w:r>
        <w:r>
          <w:rPr>
            <w:noProof/>
            <w:webHidden/>
          </w:rPr>
          <w:fldChar w:fldCharType="separate"/>
        </w:r>
        <w:r>
          <w:rPr>
            <w:noProof/>
            <w:webHidden/>
          </w:rPr>
          <w:t>233</w:t>
        </w:r>
        <w:r>
          <w:rPr>
            <w:noProof/>
            <w:webHidden/>
          </w:rPr>
          <w:fldChar w:fldCharType="end"/>
        </w:r>
      </w:hyperlink>
    </w:p>
    <w:p w14:paraId="64B030B9" w14:textId="0EA4F5D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1" w:history="1">
        <w:r w:rsidRPr="00BE454D">
          <w:rPr>
            <w:rStyle w:val="Hyperlink"/>
            <w:noProof/>
          </w:rPr>
          <w:t>Table 80: Intervention, Order (V3) Constraints Overview</w:t>
        </w:r>
        <w:r>
          <w:rPr>
            <w:noProof/>
            <w:webHidden/>
          </w:rPr>
          <w:tab/>
        </w:r>
        <w:r>
          <w:rPr>
            <w:noProof/>
            <w:webHidden/>
          </w:rPr>
          <w:fldChar w:fldCharType="begin"/>
        </w:r>
        <w:r>
          <w:rPr>
            <w:noProof/>
            <w:webHidden/>
          </w:rPr>
          <w:instrText xml:space="preserve"> PAGEREF _Toc65483241 \h </w:instrText>
        </w:r>
        <w:r>
          <w:rPr>
            <w:noProof/>
            <w:webHidden/>
          </w:rPr>
        </w:r>
        <w:r>
          <w:rPr>
            <w:noProof/>
            <w:webHidden/>
          </w:rPr>
          <w:fldChar w:fldCharType="separate"/>
        </w:r>
        <w:r>
          <w:rPr>
            <w:noProof/>
            <w:webHidden/>
          </w:rPr>
          <w:t>234</w:t>
        </w:r>
        <w:r>
          <w:rPr>
            <w:noProof/>
            <w:webHidden/>
          </w:rPr>
          <w:fldChar w:fldCharType="end"/>
        </w:r>
      </w:hyperlink>
    </w:p>
    <w:p w14:paraId="564A0C09" w14:textId="44036E3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2" w:history="1">
        <w:r w:rsidRPr="00BE454D">
          <w:rPr>
            <w:rStyle w:val="Hyperlink"/>
            <w:noProof/>
          </w:rPr>
          <w:t>Table 81: Intervention, Performed (V4) Contexts</w:t>
        </w:r>
        <w:r>
          <w:rPr>
            <w:noProof/>
            <w:webHidden/>
          </w:rPr>
          <w:tab/>
        </w:r>
        <w:r>
          <w:rPr>
            <w:noProof/>
            <w:webHidden/>
          </w:rPr>
          <w:fldChar w:fldCharType="begin"/>
        </w:r>
        <w:r>
          <w:rPr>
            <w:noProof/>
            <w:webHidden/>
          </w:rPr>
          <w:instrText xml:space="preserve"> PAGEREF _Toc65483242 \h </w:instrText>
        </w:r>
        <w:r>
          <w:rPr>
            <w:noProof/>
            <w:webHidden/>
          </w:rPr>
        </w:r>
        <w:r>
          <w:rPr>
            <w:noProof/>
            <w:webHidden/>
          </w:rPr>
          <w:fldChar w:fldCharType="separate"/>
        </w:r>
        <w:r>
          <w:rPr>
            <w:noProof/>
            <w:webHidden/>
          </w:rPr>
          <w:t>238</w:t>
        </w:r>
        <w:r>
          <w:rPr>
            <w:noProof/>
            <w:webHidden/>
          </w:rPr>
          <w:fldChar w:fldCharType="end"/>
        </w:r>
      </w:hyperlink>
    </w:p>
    <w:p w14:paraId="71BCA582" w14:textId="22C92FA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3" w:history="1">
        <w:r w:rsidRPr="00BE454D">
          <w:rPr>
            <w:rStyle w:val="Hyperlink"/>
            <w:noProof/>
          </w:rPr>
          <w:t>Table 82: Intervention, Performed (V4) Constraints Overview</w:t>
        </w:r>
        <w:r>
          <w:rPr>
            <w:noProof/>
            <w:webHidden/>
          </w:rPr>
          <w:tab/>
        </w:r>
        <w:r>
          <w:rPr>
            <w:noProof/>
            <w:webHidden/>
          </w:rPr>
          <w:fldChar w:fldCharType="begin"/>
        </w:r>
        <w:r>
          <w:rPr>
            <w:noProof/>
            <w:webHidden/>
          </w:rPr>
          <w:instrText xml:space="preserve"> PAGEREF _Toc65483243 \h </w:instrText>
        </w:r>
        <w:r>
          <w:rPr>
            <w:noProof/>
            <w:webHidden/>
          </w:rPr>
        </w:r>
        <w:r>
          <w:rPr>
            <w:noProof/>
            <w:webHidden/>
          </w:rPr>
          <w:fldChar w:fldCharType="separate"/>
        </w:r>
        <w:r>
          <w:rPr>
            <w:noProof/>
            <w:webHidden/>
          </w:rPr>
          <w:t>239</w:t>
        </w:r>
        <w:r>
          <w:rPr>
            <w:noProof/>
            <w:webHidden/>
          </w:rPr>
          <w:fldChar w:fldCharType="end"/>
        </w:r>
      </w:hyperlink>
    </w:p>
    <w:p w14:paraId="6D26702C" w14:textId="4DE1B38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4" w:history="1">
        <w:r w:rsidRPr="00BE454D">
          <w:rPr>
            <w:rStyle w:val="Hyperlink"/>
            <w:noProof/>
          </w:rPr>
          <w:t>Table 83: Intervention, Recommended (V3) Contexts</w:t>
        </w:r>
        <w:r>
          <w:rPr>
            <w:noProof/>
            <w:webHidden/>
          </w:rPr>
          <w:tab/>
        </w:r>
        <w:r>
          <w:rPr>
            <w:noProof/>
            <w:webHidden/>
          </w:rPr>
          <w:fldChar w:fldCharType="begin"/>
        </w:r>
        <w:r>
          <w:rPr>
            <w:noProof/>
            <w:webHidden/>
          </w:rPr>
          <w:instrText xml:space="preserve"> PAGEREF _Toc65483244 \h </w:instrText>
        </w:r>
        <w:r>
          <w:rPr>
            <w:noProof/>
            <w:webHidden/>
          </w:rPr>
        </w:r>
        <w:r>
          <w:rPr>
            <w:noProof/>
            <w:webHidden/>
          </w:rPr>
          <w:fldChar w:fldCharType="separate"/>
        </w:r>
        <w:r>
          <w:rPr>
            <w:noProof/>
            <w:webHidden/>
          </w:rPr>
          <w:t>244</w:t>
        </w:r>
        <w:r>
          <w:rPr>
            <w:noProof/>
            <w:webHidden/>
          </w:rPr>
          <w:fldChar w:fldCharType="end"/>
        </w:r>
      </w:hyperlink>
    </w:p>
    <w:p w14:paraId="76AA433D" w14:textId="70C368A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5" w:history="1">
        <w:r w:rsidRPr="00BE454D">
          <w:rPr>
            <w:rStyle w:val="Hyperlink"/>
            <w:noProof/>
          </w:rPr>
          <w:t>Table 84: Intervention, Recommended (V3) Constraints Overview</w:t>
        </w:r>
        <w:r>
          <w:rPr>
            <w:noProof/>
            <w:webHidden/>
          </w:rPr>
          <w:tab/>
        </w:r>
        <w:r>
          <w:rPr>
            <w:noProof/>
            <w:webHidden/>
          </w:rPr>
          <w:fldChar w:fldCharType="begin"/>
        </w:r>
        <w:r>
          <w:rPr>
            <w:noProof/>
            <w:webHidden/>
          </w:rPr>
          <w:instrText xml:space="preserve"> PAGEREF _Toc65483245 \h </w:instrText>
        </w:r>
        <w:r>
          <w:rPr>
            <w:noProof/>
            <w:webHidden/>
          </w:rPr>
        </w:r>
        <w:r>
          <w:rPr>
            <w:noProof/>
            <w:webHidden/>
          </w:rPr>
          <w:fldChar w:fldCharType="separate"/>
        </w:r>
        <w:r>
          <w:rPr>
            <w:noProof/>
            <w:webHidden/>
          </w:rPr>
          <w:t>245</w:t>
        </w:r>
        <w:r>
          <w:rPr>
            <w:noProof/>
            <w:webHidden/>
          </w:rPr>
          <w:fldChar w:fldCharType="end"/>
        </w:r>
      </w:hyperlink>
    </w:p>
    <w:p w14:paraId="7CE273B7" w14:textId="33CAD53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6" w:history="1">
        <w:r w:rsidRPr="00BE454D">
          <w:rPr>
            <w:rStyle w:val="Hyperlink"/>
            <w:noProof/>
          </w:rPr>
          <w:t>Table 85: Laboratory Test Reference Range Contexts</w:t>
        </w:r>
        <w:r>
          <w:rPr>
            <w:noProof/>
            <w:webHidden/>
          </w:rPr>
          <w:tab/>
        </w:r>
        <w:r>
          <w:rPr>
            <w:noProof/>
            <w:webHidden/>
          </w:rPr>
          <w:fldChar w:fldCharType="begin"/>
        </w:r>
        <w:r>
          <w:rPr>
            <w:noProof/>
            <w:webHidden/>
          </w:rPr>
          <w:instrText xml:space="preserve"> PAGEREF _Toc65483246 \h </w:instrText>
        </w:r>
        <w:r>
          <w:rPr>
            <w:noProof/>
            <w:webHidden/>
          </w:rPr>
        </w:r>
        <w:r>
          <w:rPr>
            <w:noProof/>
            <w:webHidden/>
          </w:rPr>
          <w:fldChar w:fldCharType="separate"/>
        </w:r>
        <w:r>
          <w:rPr>
            <w:noProof/>
            <w:webHidden/>
          </w:rPr>
          <w:t>249</w:t>
        </w:r>
        <w:r>
          <w:rPr>
            <w:noProof/>
            <w:webHidden/>
          </w:rPr>
          <w:fldChar w:fldCharType="end"/>
        </w:r>
      </w:hyperlink>
    </w:p>
    <w:p w14:paraId="167E3DBA" w14:textId="30585FE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7" w:history="1">
        <w:r w:rsidRPr="00BE454D">
          <w:rPr>
            <w:rStyle w:val="Hyperlink"/>
            <w:noProof/>
          </w:rPr>
          <w:t>Table 86: Laboratory Test Reference Range Constraints Overview</w:t>
        </w:r>
        <w:r>
          <w:rPr>
            <w:noProof/>
            <w:webHidden/>
          </w:rPr>
          <w:tab/>
        </w:r>
        <w:r>
          <w:rPr>
            <w:noProof/>
            <w:webHidden/>
          </w:rPr>
          <w:fldChar w:fldCharType="begin"/>
        </w:r>
        <w:r>
          <w:rPr>
            <w:noProof/>
            <w:webHidden/>
          </w:rPr>
          <w:instrText xml:space="preserve"> PAGEREF _Toc65483247 \h </w:instrText>
        </w:r>
        <w:r>
          <w:rPr>
            <w:noProof/>
            <w:webHidden/>
          </w:rPr>
        </w:r>
        <w:r>
          <w:rPr>
            <w:noProof/>
            <w:webHidden/>
          </w:rPr>
          <w:fldChar w:fldCharType="separate"/>
        </w:r>
        <w:r>
          <w:rPr>
            <w:noProof/>
            <w:webHidden/>
          </w:rPr>
          <w:t>250</w:t>
        </w:r>
        <w:r>
          <w:rPr>
            <w:noProof/>
            <w:webHidden/>
          </w:rPr>
          <w:fldChar w:fldCharType="end"/>
        </w:r>
      </w:hyperlink>
    </w:p>
    <w:p w14:paraId="0412C0FF" w14:textId="5CD4A7B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8" w:history="1">
        <w:r w:rsidRPr="00BE454D">
          <w:rPr>
            <w:rStyle w:val="Hyperlink"/>
            <w:noProof/>
          </w:rPr>
          <w:t>Table 87: Laboratory Test, Order (V4) Contexts</w:t>
        </w:r>
        <w:r>
          <w:rPr>
            <w:noProof/>
            <w:webHidden/>
          </w:rPr>
          <w:tab/>
        </w:r>
        <w:r>
          <w:rPr>
            <w:noProof/>
            <w:webHidden/>
          </w:rPr>
          <w:fldChar w:fldCharType="begin"/>
        </w:r>
        <w:r>
          <w:rPr>
            <w:noProof/>
            <w:webHidden/>
          </w:rPr>
          <w:instrText xml:space="preserve"> PAGEREF _Toc65483248 \h </w:instrText>
        </w:r>
        <w:r>
          <w:rPr>
            <w:noProof/>
            <w:webHidden/>
          </w:rPr>
        </w:r>
        <w:r>
          <w:rPr>
            <w:noProof/>
            <w:webHidden/>
          </w:rPr>
          <w:fldChar w:fldCharType="separate"/>
        </w:r>
        <w:r>
          <w:rPr>
            <w:noProof/>
            <w:webHidden/>
          </w:rPr>
          <w:t>251</w:t>
        </w:r>
        <w:r>
          <w:rPr>
            <w:noProof/>
            <w:webHidden/>
          </w:rPr>
          <w:fldChar w:fldCharType="end"/>
        </w:r>
      </w:hyperlink>
    </w:p>
    <w:p w14:paraId="5E82A17F" w14:textId="4AEFDF2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49" w:history="1">
        <w:r w:rsidRPr="00BE454D">
          <w:rPr>
            <w:rStyle w:val="Hyperlink"/>
            <w:noProof/>
          </w:rPr>
          <w:t>Table 88: Laboratory Test, Order (V4) Constraints Overview</w:t>
        </w:r>
        <w:r>
          <w:rPr>
            <w:noProof/>
            <w:webHidden/>
          </w:rPr>
          <w:tab/>
        </w:r>
        <w:r>
          <w:rPr>
            <w:noProof/>
            <w:webHidden/>
          </w:rPr>
          <w:fldChar w:fldCharType="begin"/>
        </w:r>
        <w:r>
          <w:rPr>
            <w:noProof/>
            <w:webHidden/>
          </w:rPr>
          <w:instrText xml:space="preserve"> PAGEREF _Toc65483249 \h </w:instrText>
        </w:r>
        <w:r>
          <w:rPr>
            <w:noProof/>
            <w:webHidden/>
          </w:rPr>
        </w:r>
        <w:r>
          <w:rPr>
            <w:noProof/>
            <w:webHidden/>
          </w:rPr>
          <w:fldChar w:fldCharType="separate"/>
        </w:r>
        <w:r>
          <w:rPr>
            <w:noProof/>
            <w:webHidden/>
          </w:rPr>
          <w:t>252</w:t>
        </w:r>
        <w:r>
          <w:rPr>
            <w:noProof/>
            <w:webHidden/>
          </w:rPr>
          <w:fldChar w:fldCharType="end"/>
        </w:r>
      </w:hyperlink>
    </w:p>
    <w:p w14:paraId="547A5B14" w14:textId="4688D51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0" w:history="1">
        <w:r w:rsidRPr="00BE454D">
          <w:rPr>
            <w:rStyle w:val="Hyperlink"/>
            <w:noProof/>
          </w:rPr>
          <w:t>Table 89: Laboratory Test, Performed (V4) Contexts</w:t>
        </w:r>
        <w:r>
          <w:rPr>
            <w:noProof/>
            <w:webHidden/>
          </w:rPr>
          <w:tab/>
        </w:r>
        <w:r>
          <w:rPr>
            <w:noProof/>
            <w:webHidden/>
          </w:rPr>
          <w:fldChar w:fldCharType="begin"/>
        </w:r>
        <w:r>
          <w:rPr>
            <w:noProof/>
            <w:webHidden/>
          </w:rPr>
          <w:instrText xml:space="preserve"> PAGEREF _Toc65483250 \h </w:instrText>
        </w:r>
        <w:r>
          <w:rPr>
            <w:noProof/>
            <w:webHidden/>
          </w:rPr>
        </w:r>
        <w:r>
          <w:rPr>
            <w:noProof/>
            <w:webHidden/>
          </w:rPr>
          <w:fldChar w:fldCharType="separate"/>
        </w:r>
        <w:r>
          <w:rPr>
            <w:noProof/>
            <w:webHidden/>
          </w:rPr>
          <w:t>256</w:t>
        </w:r>
        <w:r>
          <w:rPr>
            <w:noProof/>
            <w:webHidden/>
          </w:rPr>
          <w:fldChar w:fldCharType="end"/>
        </w:r>
      </w:hyperlink>
    </w:p>
    <w:p w14:paraId="7504F537" w14:textId="4A5EA63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1" w:history="1">
        <w:r w:rsidRPr="00BE454D">
          <w:rPr>
            <w:rStyle w:val="Hyperlink"/>
            <w:noProof/>
          </w:rPr>
          <w:t>Table 90: Laboratory Test, Performed (V4) Constraints Overview</w:t>
        </w:r>
        <w:r>
          <w:rPr>
            <w:noProof/>
            <w:webHidden/>
          </w:rPr>
          <w:tab/>
        </w:r>
        <w:r>
          <w:rPr>
            <w:noProof/>
            <w:webHidden/>
          </w:rPr>
          <w:fldChar w:fldCharType="begin"/>
        </w:r>
        <w:r>
          <w:rPr>
            <w:noProof/>
            <w:webHidden/>
          </w:rPr>
          <w:instrText xml:space="preserve"> PAGEREF _Toc65483251 \h </w:instrText>
        </w:r>
        <w:r>
          <w:rPr>
            <w:noProof/>
            <w:webHidden/>
          </w:rPr>
        </w:r>
        <w:r>
          <w:rPr>
            <w:noProof/>
            <w:webHidden/>
          </w:rPr>
          <w:fldChar w:fldCharType="separate"/>
        </w:r>
        <w:r>
          <w:rPr>
            <w:noProof/>
            <w:webHidden/>
          </w:rPr>
          <w:t>257</w:t>
        </w:r>
        <w:r>
          <w:rPr>
            <w:noProof/>
            <w:webHidden/>
          </w:rPr>
          <w:fldChar w:fldCharType="end"/>
        </w:r>
      </w:hyperlink>
    </w:p>
    <w:p w14:paraId="5A402ED9" w14:textId="46B5647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2" w:history="1">
        <w:r w:rsidRPr="00BE454D">
          <w:rPr>
            <w:rStyle w:val="Hyperlink"/>
            <w:noProof/>
          </w:rPr>
          <w:t>Table 91: Laboratory Test, Recommended (V4) Contexts</w:t>
        </w:r>
        <w:r>
          <w:rPr>
            <w:noProof/>
            <w:webHidden/>
          </w:rPr>
          <w:tab/>
        </w:r>
        <w:r>
          <w:rPr>
            <w:noProof/>
            <w:webHidden/>
          </w:rPr>
          <w:fldChar w:fldCharType="begin"/>
        </w:r>
        <w:r>
          <w:rPr>
            <w:noProof/>
            <w:webHidden/>
          </w:rPr>
          <w:instrText xml:space="preserve"> PAGEREF _Toc65483252 \h </w:instrText>
        </w:r>
        <w:r>
          <w:rPr>
            <w:noProof/>
            <w:webHidden/>
          </w:rPr>
        </w:r>
        <w:r>
          <w:rPr>
            <w:noProof/>
            <w:webHidden/>
          </w:rPr>
          <w:fldChar w:fldCharType="separate"/>
        </w:r>
        <w:r>
          <w:rPr>
            <w:noProof/>
            <w:webHidden/>
          </w:rPr>
          <w:t>263</w:t>
        </w:r>
        <w:r>
          <w:rPr>
            <w:noProof/>
            <w:webHidden/>
          </w:rPr>
          <w:fldChar w:fldCharType="end"/>
        </w:r>
      </w:hyperlink>
    </w:p>
    <w:p w14:paraId="6B521C03" w14:textId="0687BBC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3" w:history="1">
        <w:r w:rsidRPr="00BE454D">
          <w:rPr>
            <w:rStyle w:val="Hyperlink"/>
            <w:noProof/>
          </w:rPr>
          <w:t>Table 92: Laboratory Test, Recommended (V4) Constraints Overview</w:t>
        </w:r>
        <w:r>
          <w:rPr>
            <w:noProof/>
            <w:webHidden/>
          </w:rPr>
          <w:tab/>
        </w:r>
        <w:r>
          <w:rPr>
            <w:noProof/>
            <w:webHidden/>
          </w:rPr>
          <w:fldChar w:fldCharType="begin"/>
        </w:r>
        <w:r>
          <w:rPr>
            <w:noProof/>
            <w:webHidden/>
          </w:rPr>
          <w:instrText xml:space="preserve"> PAGEREF _Toc65483253 \h </w:instrText>
        </w:r>
        <w:r>
          <w:rPr>
            <w:noProof/>
            <w:webHidden/>
          </w:rPr>
        </w:r>
        <w:r>
          <w:rPr>
            <w:noProof/>
            <w:webHidden/>
          </w:rPr>
          <w:fldChar w:fldCharType="separate"/>
        </w:r>
        <w:r>
          <w:rPr>
            <w:noProof/>
            <w:webHidden/>
          </w:rPr>
          <w:t>264</w:t>
        </w:r>
        <w:r>
          <w:rPr>
            <w:noProof/>
            <w:webHidden/>
          </w:rPr>
          <w:fldChar w:fldCharType="end"/>
        </w:r>
      </w:hyperlink>
    </w:p>
    <w:p w14:paraId="48098F7B" w14:textId="4037686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4" w:history="1">
        <w:r w:rsidRPr="00BE454D">
          <w:rPr>
            <w:rStyle w:val="Hyperlink"/>
            <w:noProof/>
          </w:rPr>
          <w:t>Table 93: Medication, Active (V5) Contexts</w:t>
        </w:r>
        <w:r>
          <w:rPr>
            <w:noProof/>
            <w:webHidden/>
          </w:rPr>
          <w:tab/>
        </w:r>
        <w:r>
          <w:rPr>
            <w:noProof/>
            <w:webHidden/>
          </w:rPr>
          <w:fldChar w:fldCharType="begin"/>
        </w:r>
        <w:r>
          <w:rPr>
            <w:noProof/>
            <w:webHidden/>
          </w:rPr>
          <w:instrText xml:space="preserve"> PAGEREF _Toc65483254 \h </w:instrText>
        </w:r>
        <w:r>
          <w:rPr>
            <w:noProof/>
            <w:webHidden/>
          </w:rPr>
        </w:r>
        <w:r>
          <w:rPr>
            <w:noProof/>
            <w:webHidden/>
          </w:rPr>
          <w:fldChar w:fldCharType="separate"/>
        </w:r>
        <w:r>
          <w:rPr>
            <w:noProof/>
            <w:webHidden/>
          </w:rPr>
          <w:t>268</w:t>
        </w:r>
        <w:r>
          <w:rPr>
            <w:noProof/>
            <w:webHidden/>
          </w:rPr>
          <w:fldChar w:fldCharType="end"/>
        </w:r>
      </w:hyperlink>
    </w:p>
    <w:p w14:paraId="31D24D35" w14:textId="6F7E915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5" w:history="1">
        <w:r w:rsidRPr="00BE454D">
          <w:rPr>
            <w:rStyle w:val="Hyperlink"/>
            <w:noProof/>
          </w:rPr>
          <w:t>Table 94: Medication, Active (V5) Constraints Overview</w:t>
        </w:r>
        <w:r>
          <w:rPr>
            <w:noProof/>
            <w:webHidden/>
          </w:rPr>
          <w:tab/>
        </w:r>
        <w:r>
          <w:rPr>
            <w:noProof/>
            <w:webHidden/>
          </w:rPr>
          <w:fldChar w:fldCharType="begin"/>
        </w:r>
        <w:r>
          <w:rPr>
            <w:noProof/>
            <w:webHidden/>
          </w:rPr>
          <w:instrText xml:space="preserve"> PAGEREF _Toc65483255 \h </w:instrText>
        </w:r>
        <w:r>
          <w:rPr>
            <w:noProof/>
            <w:webHidden/>
          </w:rPr>
        </w:r>
        <w:r>
          <w:rPr>
            <w:noProof/>
            <w:webHidden/>
          </w:rPr>
          <w:fldChar w:fldCharType="separate"/>
        </w:r>
        <w:r>
          <w:rPr>
            <w:noProof/>
            <w:webHidden/>
          </w:rPr>
          <w:t>269</w:t>
        </w:r>
        <w:r>
          <w:rPr>
            <w:noProof/>
            <w:webHidden/>
          </w:rPr>
          <w:fldChar w:fldCharType="end"/>
        </w:r>
      </w:hyperlink>
    </w:p>
    <w:p w14:paraId="6BE8B6D4" w14:textId="4ECFF72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6" w:history="1">
        <w:r w:rsidRPr="00BE454D">
          <w:rPr>
            <w:rStyle w:val="Hyperlink"/>
            <w:noProof/>
          </w:rPr>
          <w:t>Table 95: Medication, Administered (V5) Contexts</w:t>
        </w:r>
        <w:r>
          <w:rPr>
            <w:noProof/>
            <w:webHidden/>
          </w:rPr>
          <w:tab/>
        </w:r>
        <w:r>
          <w:rPr>
            <w:noProof/>
            <w:webHidden/>
          </w:rPr>
          <w:fldChar w:fldCharType="begin"/>
        </w:r>
        <w:r>
          <w:rPr>
            <w:noProof/>
            <w:webHidden/>
          </w:rPr>
          <w:instrText xml:space="preserve"> PAGEREF _Toc65483256 \h </w:instrText>
        </w:r>
        <w:r>
          <w:rPr>
            <w:noProof/>
            <w:webHidden/>
          </w:rPr>
        </w:r>
        <w:r>
          <w:rPr>
            <w:noProof/>
            <w:webHidden/>
          </w:rPr>
          <w:fldChar w:fldCharType="separate"/>
        </w:r>
        <w:r>
          <w:rPr>
            <w:noProof/>
            <w:webHidden/>
          </w:rPr>
          <w:t>273</w:t>
        </w:r>
        <w:r>
          <w:rPr>
            <w:noProof/>
            <w:webHidden/>
          </w:rPr>
          <w:fldChar w:fldCharType="end"/>
        </w:r>
      </w:hyperlink>
    </w:p>
    <w:p w14:paraId="59BAD548" w14:textId="4E333E5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7" w:history="1">
        <w:r w:rsidRPr="00BE454D">
          <w:rPr>
            <w:rStyle w:val="Hyperlink"/>
            <w:noProof/>
          </w:rPr>
          <w:t>Table 96: Medication, Administered (V5) Constraints Overview</w:t>
        </w:r>
        <w:r>
          <w:rPr>
            <w:noProof/>
            <w:webHidden/>
          </w:rPr>
          <w:tab/>
        </w:r>
        <w:r>
          <w:rPr>
            <w:noProof/>
            <w:webHidden/>
          </w:rPr>
          <w:fldChar w:fldCharType="begin"/>
        </w:r>
        <w:r>
          <w:rPr>
            <w:noProof/>
            <w:webHidden/>
          </w:rPr>
          <w:instrText xml:space="preserve"> PAGEREF _Toc65483257 \h </w:instrText>
        </w:r>
        <w:r>
          <w:rPr>
            <w:noProof/>
            <w:webHidden/>
          </w:rPr>
        </w:r>
        <w:r>
          <w:rPr>
            <w:noProof/>
            <w:webHidden/>
          </w:rPr>
          <w:fldChar w:fldCharType="separate"/>
        </w:r>
        <w:r>
          <w:rPr>
            <w:noProof/>
            <w:webHidden/>
          </w:rPr>
          <w:t>274</w:t>
        </w:r>
        <w:r>
          <w:rPr>
            <w:noProof/>
            <w:webHidden/>
          </w:rPr>
          <w:fldChar w:fldCharType="end"/>
        </w:r>
      </w:hyperlink>
    </w:p>
    <w:p w14:paraId="6F950524" w14:textId="00E63BD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8" w:history="1">
        <w:r w:rsidRPr="00BE454D">
          <w:rPr>
            <w:rStyle w:val="Hyperlink"/>
            <w:noProof/>
          </w:rPr>
          <w:t>Table 97: Medication, Discharge (V4) Contexts</w:t>
        </w:r>
        <w:r>
          <w:rPr>
            <w:noProof/>
            <w:webHidden/>
          </w:rPr>
          <w:tab/>
        </w:r>
        <w:r>
          <w:rPr>
            <w:noProof/>
            <w:webHidden/>
          </w:rPr>
          <w:fldChar w:fldCharType="begin"/>
        </w:r>
        <w:r>
          <w:rPr>
            <w:noProof/>
            <w:webHidden/>
          </w:rPr>
          <w:instrText xml:space="preserve"> PAGEREF _Toc65483258 \h </w:instrText>
        </w:r>
        <w:r>
          <w:rPr>
            <w:noProof/>
            <w:webHidden/>
          </w:rPr>
        </w:r>
        <w:r>
          <w:rPr>
            <w:noProof/>
            <w:webHidden/>
          </w:rPr>
          <w:fldChar w:fldCharType="separate"/>
        </w:r>
        <w:r>
          <w:rPr>
            <w:noProof/>
            <w:webHidden/>
          </w:rPr>
          <w:t>280</w:t>
        </w:r>
        <w:r>
          <w:rPr>
            <w:noProof/>
            <w:webHidden/>
          </w:rPr>
          <w:fldChar w:fldCharType="end"/>
        </w:r>
      </w:hyperlink>
    </w:p>
    <w:p w14:paraId="42F33C0D" w14:textId="15BF78D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59" w:history="1">
        <w:r w:rsidRPr="00BE454D">
          <w:rPr>
            <w:rStyle w:val="Hyperlink"/>
            <w:noProof/>
          </w:rPr>
          <w:t>Table 98: Medication, Discharge (V4) Constraints Overview</w:t>
        </w:r>
        <w:r>
          <w:rPr>
            <w:noProof/>
            <w:webHidden/>
          </w:rPr>
          <w:tab/>
        </w:r>
        <w:r>
          <w:rPr>
            <w:noProof/>
            <w:webHidden/>
          </w:rPr>
          <w:fldChar w:fldCharType="begin"/>
        </w:r>
        <w:r>
          <w:rPr>
            <w:noProof/>
            <w:webHidden/>
          </w:rPr>
          <w:instrText xml:space="preserve"> PAGEREF _Toc65483259 \h </w:instrText>
        </w:r>
        <w:r>
          <w:rPr>
            <w:noProof/>
            <w:webHidden/>
          </w:rPr>
        </w:r>
        <w:r>
          <w:rPr>
            <w:noProof/>
            <w:webHidden/>
          </w:rPr>
          <w:fldChar w:fldCharType="separate"/>
        </w:r>
        <w:r>
          <w:rPr>
            <w:noProof/>
            <w:webHidden/>
          </w:rPr>
          <w:t>281</w:t>
        </w:r>
        <w:r>
          <w:rPr>
            <w:noProof/>
            <w:webHidden/>
          </w:rPr>
          <w:fldChar w:fldCharType="end"/>
        </w:r>
      </w:hyperlink>
    </w:p>
    <w:p w14:paraId="08538FE0" w14:textId="7D5407E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0" w:history="1">
        <w:r w:rsidRPr="00BE454D">
          <w:rPr>
            <w:rStyle w:val="Hyperlink"/>
            <w:noProof/>
          </w:rPr>
          <w:t>Table 99: Medication, Dispensed (V4) Contexts</w:t>
        </w:r>
        <w:r>
          <w:rPr>
            <w:noProof/>
            <w:webHidden/>
          </w:rPr>
          <w:tab/>
        </w:r>
        <w:r>
          <w:rPr>
            <w:noProof/>
            <w:webHidden/>
          </w:rPr>
          <w:fldChar w:fldCharType="begin"/>
        </w:r>
        <w:r>
          <w:rPr>
            <w:noProof/>
            <w:webHidden/>
          </w:rPr>
          <w:instrText xml:space="preserve"> PAGEREF _Toc65483260 \h </w:instrText>
        </w:r>
        <w:r>
          <w:rPr>
            <w:noProof/>
            <w:webHidden/>
          </w:rPr>
        </w:r>
        <w:r>
          <w:rPr>
            <w:noProof/>
            <w:webHidden/>
          </w:rPr>
          <w:fldChar w:fldCharType="separate"/>
        </w:r>
        <w:r>
          <w:rPr>
            <w:noProof/>
            <w:webHidden/>
          </w:rPr>
          <w:t>288</w:t>
        </w:r>
        <w:r>
          <w:rPr>
            <w:noProof/>
            <w:webHidden/>
          </w:rPr>
          <w:fldChar w:fldCharType="end"/>
        </w:r>
      </w:hyperlink>
    </w:p>
    <w:p w14:paraId="08C32CFD" w14:textId="065E15E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1" w:history="1">
        <w:r w:rsidRPr="00BE454D">
          <w:rPr>
            <w:rStyle w:val="Hyperlink"/>
            <w:noProof/>
          </w:rPr>
          <w:t>Table 100: Medication, Dispensed (V4) Constraints Overview</w:t>
        </w:r>
        <w:r>
          <w:rPr>
            <w:noProof/>
            <w:webHidden/>
          </w:rPr>
          <w:tab/>
        </w:r>
        <w:r>
          <w:rPr>
            <w:noProof/>
            <w:webHidden/>
          </w:rPr>
          <w:fldChar w:fldCharType="begin"/>
        </w:r>
        <w:r>
          <w:rPr>
            <w:noProof/>
            <w:webHidden/>
          </w:rPr>
          <w:instrText xml:space="preserve"> PAGEREF _Toc65483261 \h </w:instrText>
        </w:r>
        <w:r>
          <w:rPr>
            <w:noProof/>
            <w:webHidden/>
          </w:rPr>
        </w:r>
        <w:r>
          <w:rPr>
            <w:noProof/>
            <w:webHidden/>
          </w:rPr>
          <w:fldChar w:fldCharType="separate"/>
        </w:r>
        <w:r>
          <w:rPr>
            <w:noProof/>
            <w:webHidden/>
          </w:rPr>
          <w:t>290</w:t>
        </w:r>
        <w:r>
          <w:rPr>
            <w:noProof/>
            <w:webHidden/>
          </w:rPr>
          <w:fldChar w:fldCharType="end"/>
        </w:r>
      </w:hyperlink>
    </w:p>
    <w:p w14:paraId="42A1AA9F" w14:textId="6DA222D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2" w:history="1">
        <w:r w:rsidRPr="00BE454D">
          <w:rPr>
            <w:rStyle w:val="Hyperlink"/>
            <w:noProof/>
          </w:rPr>
          <w:t>Table 101: Medication, Order (V5) Contexts</w:t>
        </w:r>
        <w:r>
          <w:rPr>
            <w:noProof/>
            <w:webHidden/>
          </w:rPr>
          <w:tab/>
        </w:r>
        <w:r>
          <w:rPr>
            <w:noProof/>
            <w:webHidden/>
          </w:rPr>
          <w:fldChar w:fldCharType="begin"/>
        </w:r>
        <w:r>
          <w:rPr>
            <w:noProof/>
            <w:webHidden/>
          </w:rPr>
          <w:instrText xml:space="preserve"> PAGEREF _Toc65483262 \h </w:instrText>
        </w:r>
        <w:r>
          <w:rPr>
            <w:noProof/>
            <w:webHidden/>
          </w:rPr>
        </w:r>
        <w:r>
          <w:rPr>
            <w:noProof/>
            <w:webHidden/>
          </w:rPr>
          <w:fldChar w:fldCharType="separate"/>
        </w:r>
        <w:r>
          <w:rPr>
            <w:noProof/>
            <w:webHidden/>
          </w:rPr>
          <w:t>298</w:t>
        </w:r>
        <w:r>
          <w:rPr>
            <w:noProof/>
            <w:webHidden/>
          </w:rPr>
          <w:fldChar w:fldCharType="end"/>
        </w:r>
      </w:hyperlink>
    </w:p>
    <w:p w14:paraId="4F1B5EE4" w14:textId="584B42B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3" w:history="1">
        <w:r w:rsidRPr="00BE454D">
          <w:rPr>
            <w:rStyle w:val="Hyperlink"/>
            <w:noProof/>
          </w:rPr>
          <w:t>Table 102: Medication, Order (V5) Constraints Overview</w:t>
        </w:r>
        <w:r>
          <w:rPr>
            <w:noProof/>
            <w:webHidden/>
          </w:rPr>
          <w:tab/>
        </w:r>
        <w:r>
          <w:rPr>
            <w:noProof/>
            <w:webHidden/>
          </w:rPr>
          <w:fldChar w:fldCharType="begin"/>
        </w:r>
        <w:r>
          <w:rPr>
            <w:noProof/>
            <w:webHidden/>
          </w:rPr>
          <w:instrText xml:space="preserve"> PAGEREF _Toc65483263 \h </w:instrText>
        </w:r>
        <w:r>
          <w:rPr>
            <w:noProof/>
            <w:webHidden/>
          </w:rPr>
        </w:r>
        <w:r>
          <w:rPr>
            <w:noProof/>
            <w:webHidden/>
          </w:rPr>
          <w:fldChar w:fldCharType="separate"/>
        </w:r>
        <w:r>
          <w:rPr>
            <w:noProof/>
            <w:webHidden/>
          </w:rPr>
          <w:t>299</w:t>
        </w:r>
        <w:r>
          <w:rPr>
            <w:noProof/>
            <w:webHidden/>
          </w:rPr>
          <w:fldChar w:fldCharType="end"/>
        </w:r>
      </w:hyperlink>
    </w:p>
    <w:p w14:paraId="68143574" w14:textId="4882DB4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4" w:history="1">
        <w:r w:rsidRPr="00BE454D">
          <w:rPr>
            <w:rStyle w:val="Hyperlink"/>
            <w:noProof/>
          </w:rPr>
          <w:t>Table 103: Patient Care Experience (V3) Contexts</w:t>
        </w:r>
        <w:r>
          <w:rPr>
            <w:noProof/>
            <w:webHidden/>
          </w:rPr>
          <w:tab/>
        </w:r>
        <w:r>
          <w:rPr>
            <w:noProof/>
            <w:webHidden/>
          </w:rPr>
          <w:fldChar w:fldCharType="begin"/>
        </w:r>
        <w:r>
          <w:rPr>
            <w:noProof/>
            <w:webHidden/>
          </w:rPr>
          <w:instrText xml:space="preserve"> PAGEREF _Toc65483264 \h </w:instrText>
        </w:r>
        <w:r>
          <w:rPr>
            <w:noProof/>
            <w:webHidden/>
          </w:rPr>
        </w:r>
        <w:r>
          <w:rPr>
            <w:noProof/>
            <w:webHidden/>
          </w:rPr>
          <w:fldChar w:fldCharType="separate"/>
        </w:r>
        <w:r>
          <w:rPr>
            <w:noProof/>
            <w:webHidden/>
          </w:rPr>
          <w:t>306</w:t>
        </w:r>
        <w:r>
          <w:rPr>
            <w:noProof/>
            <w:webHidden/>
          </w:rPr>
          <w:fldChar w:fldCharType="end"/>
        </w:r>
      </w:hyperlink>
    </w:p>
    <w:p w14:paraId="6A53A12B" w14:textId="2A7A95F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5" w:history="1">
        <w:r w:rsidRPr="00BE454D">
          <w:rPr>
            <w:rStyle w:val="Hyperlink"/>
            <w:noProof/>
          </w:rPr>
          <w:t>Table 104: Patient Care Experience (V3) Constraints Overview</w:t>
        </w:r>
        <w:r>
          <w:rPr>
            <w:noProof/>
            <w:webHidden/>
          </w:rPr>
          <w:tab/>
        </w:r>
        <w:r>
          <w:rPr>
            <w:noProof/>
            <w:webHidden/>
          </w:rPr>
          <w:fldChar w:fldCharType="begin"/>
        </w:r>
        <w:r>
          <w:rPr>
            <w:noProof/>
            <w:webHidden/>
          </w:rPr>
          <w:instrText xml:space="preserve"> PAGEREF _Toc65483265 \h </w:instrText>
        </w:r>
        <w:r>
          <w:rPr>
            <w:noProof/>
            <w:webHidden/>
          </w:rPr>
        </w:r>
        <w:r>
          <w:rPr>
            <w:noProof/>
            <w:webHidden/>
          </w:rPr>
          <w:fldChar w:fldCharType="separate"/>
        </w:r>
        <w:r>
          <w:rPr>
            <w:noProof/>
            <w:webHidden/>
          </w:rPr>
          <w:t>307</w:t>
        </w:r>
        <w:r>
          <w:rPr>
            <w:noProof/>
            <w:webHidden/>
          </w:rPr>
          <w:fldChar w:fldCharType="end"/>
        </w:r>
      </w:hyperlink>
    </w:p>
    <w:p w14:paraId="255ADC65" w14:textId="3485E16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6" w:history="1">
        <w:r w:rsidRPr="00BE454D">
          <w:rPr>
            <w:rStyle w:val="Hyperlink"/>
            <w:noProof/>
          </w:rPr>
          <w:t>Table 105: Patient Characteristic (V2) Contexts</w:t>
        </w:r>
        <w:r>
          <w:rPr>
            <w:noProof/>
            <w:webHidden/>
          </w:rPr>
          <w:tab/>
        </w:r>
        <w:r>
          <w:rPr>
            <w:noProof/>
            <w:webHidden/>
          </w:rPr>
          <w:fldChar w:fldCharType="begin"/>
        </w:r>
        <w:r>
          <w:rPr>
            <w:noProof/>
            <w:webHidden/>
          </w:rPr>
          <w:instrText xml:space="preserve"> PAGEREF _Toc65483266 \h </w:instrText>
        </w:r>
        <w:r>
          <w:rPr>
            <w:noProof/>
            <w:webHidden/>
          </w:rPr>
        </w:r>
        <w:r>
          <w:rPr>
            <w:noProof/>
            <w:webHidden/>
          </w:rPr>
          <w:fldChar w:fldCharType="separate"/>
        </w:r>
        <w:r>
          <w:rPr>
            <w:noProof/>
            <w:webHidden/>
          </w:rPr>
          <w:t>310</w:t>
        </w:r>
        <w:r>
          <w:rPr>
            <w:noProof/>
            <w:webHidden/>
          </w:rPr>
          <w:fldChar w:fldCharType="end"/>
        </w:r>
      </w:hyperlink>
    </w:p>
    <w:p w14:paraId="29C5C624" w14:textId="3DC3A42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7" w:history="1">
        <w:r w:rsidRPr="00BE454D">
          <w:rPr>
            <w:rStyle w:val="Hyperlink"/>
            <w:noProof/>
          </w:rPr>
          <w:t>Table 106: Patient Characteristic (V2) Constraints Overview</w:t>
        </w:r>
        <w:r>
          <w:rPr>
            <w:noProof/>
            <w:webHidden/>
          </w:rPr>
          <w:tab/>
        </w:r>
        <w:r>
          <w:rPr>
            <w:noProof/>
            <w:webHidden/>
          </w:rPr>
          <w:fldChar w:fldCharType="begin"/>
        </w:r>
        <w:r>
          <w:rPr>
            <w:noProof/>
            <w:webHidden/>
          </w:rPr>
          <w:instrText xml:space="preserve"> PAGEREF _Toc65483267 \h </w:instrText>
        </w:r>
        <w:r>
          <w:rPr>
            <w:noProof/>
            <w:webHidden/>
          </w:rPr>
        </w:r>
        <w:r>
          <w:rPr>
            <w:noProof/>
            <w:webHidden/>
          </w:rPr>
          <w:fldChar w:fldCharType="separate"/>
        </w:r>
        <w:r>
          <w:rPr>
            <w:noProof/>
            <w:webHidden/>
          </w:rPr>
          <w:t>311</w:t>
        </w:r>
        <w:r>
          <w:rPr>
            <w:noProof/>
            <w:webHidden/>
          </w:rPr>
          <w:fldChar w:fldCharType="end"/>
        </w:r>
      </w:hyperlink>
    </w:p>
    <w:p w14:paraId="234F1671" w14:textId="6C02CD3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8" w:history="1">
        <w:r w:rsidRPr="00BE454D">
          <w:rPr>
            <w:rStyle w:val="Hyperlink"/>
            <w:noProof/>
          </w:rPr>
          <w:t>Table 107: Patient Characteristic Birth Date Contexts</w:t>
        </w:r>
        <w:r>
          <w:rPr>
            <w:noProof/>
            <w:webHidden/>
          </w:rPr>
          <w:tab/>
        </w:r>
        <w:r>
          <w:rPr>
            <w:noProof/>
            <w:webHidden/>
          </w:rPr>
          <w:fldChar w:fldCharType="begin"/>
        </w:r>
        <w:r>
          <w:rPr>
            <w:noProof/>
            <w:webHidden/>
          </w:rPr>
          <w:instrText xml:space="preserve"> PAGEREF _Toc65483268 \h </w:instrText>
        </w:r>
        <w:r>
          <w:rPr>
            <w:noProof/>
            <w:webHidden/>
          </w:rPr>
        </w:r>
        <w:r>
          <w:rPr>
            <w:noProof/>
            <w:webHidden/>
          </w:rPr>
          <w:fldChar w:fldCharType="separate"/>
        </w:r>
        <w:r>
          <w:rPr>
            <w:noProof/>
            <w:webHidden/>
          </w:rPr>
          <w:t>312</w:t>
        </w:r>
        <w:r>
          <w:rPr>
            <w:noProof/>
            <w:webHidden/>
          </w:rPr>
          <w:fldChar w:fldCharType="end"/>
        </w:r>
      </w:hyperlink>
    </w:p>
    <w:p w14:paraId="2C1CABD8" w14:textId="7196CB7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69" w:history="1">
        <w:r w:rsidRPr="00BE454D">
          <w:rPr>
            <w:rStyle w:val="Hyperlink"/>
            <w:noProof/>
          </w:rPr>
          <w:t>Table 108: Patient Characteristic Birth Date Constraints Overview</w:t>
        </w:r>
        <w:r>
          <w:rPr>
            <w:noProof/>
            <w:webHidden/>
          </w:rPr>
          <w:tab/>
        </w:r>
        <w:r>
          <w:rPr>
            <w:noProof/>
            <w:webHidden/>
          </w:rPr>
          <w:fldChar w:fldCharType="begin"/>
        </w:r>
        <w:r>
          <w:rPr>
            <w:noProof/>
            <w:webHidden/>
          </w:rPr>
          <w:instrText xml:space="preserve"> PAGEREF _Toc65483269 \h </w:instrText>
        </w:r>
        <w:r>
          <w:rPr>
            <w:noProof/>
            <w:webHidden/>
          </w:rPr>
        </w:r>
        <w:r>
          <w:rPr>
            <w:noProof/>
            <w:webHidden/>
          </w:rPr>
          <w:fldChar w:fldCharType="separate"/>
        </w:r>
        <w:r>
          <w:rPr>
            <w:noProof/>
            <w:webHidden/>
          </w:rPr>
          <w:t>313</w:t>
        </w:r>
        <w:r>
          <w:rPr>
            <w:noProof/>
            <w:webHidden/>
          </w:rPr>
          <w:fldChar w:fldCharType="end"/>
        </w:r>
      </w:hyperlink>
    </w:p>
    <w:p w14:paraId="62F9392F" w14:textId="46DB9DC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0" w:history="1">
        <w:r w:rsidRPr="00BE454D">
          <w:rPr>
            <w:rStyle w:val="Hyperlink"/>
            <w:noProof/>
          </w:rPr>
          <w:t>Table 109: Patient Characteristic Clinical Trial Participant Contexts</w:t>
        </w:r>
        <w:r>
          <w:rPr>
            <w:noProof/>
            <w:webHidden/>
          </w:rPr>
          <w:tab/>
        </w:r>
        <w:r>
          <w:rPr>
            <w:noProof/>
            <w:webHidden/>
          </w:rPr>
          <w:fldChar w:fldCharType="begin"/>
        </w:r>
        <w:r>
          <w:rPr>
            <w:noProof/>
            <w:webHidden/>
          </w:rPr>
          <w:instrText xml:space="preserve"> PAGEREF _Toc65483270 \h </w:instrText>
        </w:r>
        <w:r>
          <w:rPr>
            <w:noProof/>
            <w:webHidden/>
          </w:rPr>
        </w:r>
        <w:r>
          <w:rPr>
            <w:noProof/>
            <w:webHidden/>
          </w:rPr>
          <w:fldChar w:fldCharType="separate"/>
        </w:r>
        <w:r>
          <w:rPr>
            <w:noProof/>
            <w:webHidden/>
          </w:rPr>
          <w:t>314</w:t>
        </w:r>
        <w:r>
          <w:rPr>
            <w:noProof/>
            <w:webHidden/>
          </w:rPr>
          <w:fldChar w:fldCharType="end"/>
        </w:r>
      </w:hyperlink>
    </w:p>
    <w:p w14:paraId="0E13B75D" w14:textId="40A7D38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1" w:history="1">
        <w:r w:rsidRPr="00BE454D">
          <w:rPr>
            <w:rStyle w:val="Hyperlink"/>
            <w:noProof/>
          </w:rPr>
          <w:t>Table 110: Patient Characteristic Clinical Trial Participant Constraints Overview</w:t>
        </w:r>
        <w:r>
          <w:rPr>
            <w:noProof/>
            <w:webHidden/>
          </w:rPr>
          <w:tab/>
        </w:r>
        <w:r>
          <w:rPr>
            <w:noProof/>
            <w:webHidden/>
          </w:rPr>
          <w:fldChar w:fldCharType="begin"/>
        </w:r>
        <w:r>
          <w:rPr>
            <w:noProof/>
            <w:webHidden/>
          </w:rPr>
          <w:instrText xml:space="preserve"> PAGEREF _Toc65483271 \h </w:instrText>
        </w:r>
        <w:r>
          <w:rPr>
            <w:noProof/>
            <w:webHidden/>
          </w:rPr>
        </w:r>
        <w:r>
          <w:rPr>
            <w:noProof/>
            <w:webHidden/>
          </w:rPr>
          <w:fldChar w:fldCharType="separate"/>
        </w:r>
        <w:r>
          <w:rPr>
            <w:noProof/>
            <w:webHidden/>
          </w:rPr>
          <w:t>315</w:t>
        </w:r>
        <w:r>
          <w:rPr>
            <w:noProof/>
            <w:webHidden/>
          </w:rPr>
          <w:fldChar w:fldCharType="end"/>
        </w:r>
      </w:hyperlink>
    </w:p>
    <w:p w14:paraId="256E24DB" w14:textId="5903D90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2" w:history="1">
        <w:r w:rsidRPr="00BE454D">
          <w:rPr>
            <w:rStyle w:val="Hyperlink"/>
            <w:noProof/>
          </w:rPr>
          <w:t>Table 111: Patient Characteristic Ethnicity Contexts</w:t>
        </w:r>
        <w:r>
          <w:rPr>
            <w:noProof/>
            <w:webHidden/>
          </w:rPr>
          <w:tab/>
        </w:r>
        <w:r>
          <w:rPr>
            <w:noProof/>
            <w:webHidden/>
          </w:rPr>
          <w:fldChar w:fldCharType="begin"/>
        </w:r>
        <w:r>
          <w:rPr>
            <w:noProof/>
            <w:webHidden/>
          </w:rPr>
          <w:instrText xml:space="preserve"> PAGEREF _Toc65483272 \h </w:instrText>
        </w:r>
        <w:r>
          <w:rPr>
            <w:noProof/>
            <w:webHidden/>
          </w:rPr>
        </w:r>
        <w:r>
          <w:rPr>
            <w:noProof/>
            <w:webHidden/>
          </w:rPr>
          <w:fldChar w:fldCharType="separate"/>
        </w:r>
        <w:r>
          <w:rPr>
            <w:noProof/>
            <w:webHidden/>
          </w:rPr>
          <w:t>317</w:t>
        </w:r>
        <w:r>
          <w:rPr>
            <w:noProof/>
            <w:webHidden/>
          </w:rPr>
          <w:fldChar w:fldCharType="end"/>
        </w:r>
      </w:hyperlink>
    </w:p>
    <w:p w14:paraId="0D88B6A2" w14:textId="43BCC24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3" w:history="1">
        <w:r w:rsidRPr="00BE454D">
          <w:rPr>
            <w:rStyle w:val="Hyperlink"/>
            <w:noProof/>
          </w:rPr>
          <w:t>Table 112: Patient Characteristic Ethnicity Constraints Overview</w:t>
        </w:r>
        <w:r>
          <w:rPr>
            <w:noProof/>
            <w:webHidden/>
          </w:rPr>
          <w:tab/>
        </w:r>
        <w:r>
          <w:rPr>
            <w:noProof/>
            <w:webHidden/>
          </w:rPr>
          <w:fldChar w:fldCharType="begin"/>
        </w:r>
        <w:r>
          <w:rPr>
            <w:noProof/>
            <w:webHidden/>
          </w:rPr>
          <w:instrText xml:space="preserve"> PAGEREF _Toc65483273 \h </w:instrText>
        </w:r>
        <w:r>
          <w:rPr>
            <w:noProof/>
            <w:webHidden/>
          </w:rPr>
        </w:r>
        <w:r>
          <w:rPr>
            <w:noProof/>
            <w:webHidden/>
          </w:rPr>
          <w:fldChar w:fldCharType="separate"/>
        </w:r>
        <w:r>
          <w:rPr>
            <w:noProof/>
            <w:webHidden/>
          </w:rPr>
          <w:t>318</w:t>
        </w:r>
        <w:r>
          <w:rPr>
            <w:noProof/>
            <w:webHidden/>
          </w:rPr>
          <w:fldChar w:fldCharType="end"/>
        </w:r>
      </w:hyperlink>
    </w:p>
    <w:p w14:paraId="50D32CDB" w14:textId="1131A6F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4" w:history="1">
        <w:r w:rsidRPr="00BE454D">
          <w:rPr>
            <w:rStyle w:val="Hyperlink"/>
            <w:noProof/>
          </w:rPr>
          <w:t>Table 113: Patient Characteristic Expired Contexts</w:t>
        </w:r>
        <w:r>
          <w:rPr>
            <w:noProof/>
            <w:webHidden/>
          </w:rPr>
          <w:tab/>
        </w:r>
        <w:r>
          <w:rPr>
            <w:noProof/>
            <w:webHidden/>
          </w:rPr>
          <w:fldChar w:fldCharType="begin"/>
        </w:r>
        <w:r>
          <w:rPr>
            <w:noProof/>
            <w:webHidden/>
          </w:rPr>
          <w:instrText xml:space="preserve"> PAGEREF _Toc65483274 \h </w:instrText>
        </w:r>
        <w:r>
          <w:rPr>
            <w:noProof/>
            <w:webHidden/>
          </w:rPr>
        </w:r>
        <w:r>
          <w:rPr>
            <w:noProof/>
            <w:webHidden/>
          </w:rPr>
          <w:fldChar w:fldCharType="separate"/>
        </w:r>
        <w:r>
          <w:rPr>
            <w:noProof/>
            <w:webHidden/>
          </w:rPr>
          <w:t>319</w:t>
        </w:r>
        <w:r>
          <w:rPr>
            <w:noProof/>
            <w:webHidden/>
          </w:rPr>
          <w:fldChar w:fldCharType="end"/>
        </w:r>
      </w:hyperlink>
    </w:p>
    <w:p w14:paraId="506CBCC0" w14:textId="64D926F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5" w:history="1">
        <w:r w:rsidRPr="00BE454D">
          <w:rPr>
            <w:rStyle w:val="Hyperlink"/>
            <w:noProof/>
          </w:rPr>
          <w:t>Table 114: Patient Characteristic Expired Constraints Overview</w:t>
        </w:r>
        <w:r>
          <w:rPr>
            <w:noProof/>
            <w:webHidden/>
          </w:rPr>
          <w:tab/>
        </w:r>
        <w:r>
          <w:rPr>
            <w:noProof/>
            <w:webHidden/>
          </w:rPr>
          <w:fldChar w:fldCharType="begin"/>
        </w:r>
        <w:r>
          <w:rPr>
            <w:noProof/>
            <w:webHidden/>
          </w:rPr>
          <w:instrText xml:space="preserve"> PAGEREF _Toc65483275 \h </w:instrText>
        </w:r>
        <w:r>
          <w:rPr>
            <w:noProof/>
            <w:webHidden/>
          </w:rPr>
        </w:r>
        <w:r>
          <w:rPr>
            <w:noProof/>
            <w:webHidden/>
          </w:rPr>
          <w:fldChar w:fldCharType="separate"/>
        </w:r>
        <w:r>
          <w:rPr>
            <w:noProof/>
            <w:webHidden/>
          </w:rPr>
          <w:t>320</w:t>
        </w:r>
        <w:r>
          <w:rPr>
            <w:noProof/>
            <w:webHidden/>
          </w:rPr>
          <w:fldChar w:fldCharType="end"/>
        </w:r>
      </w:hyperlink>
    </w:p>
    <w:p w14:paraId="769200DE" w14:textId="43208B3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6" w:history="1">
        <w:r w:rsidRPr="00BE454D">
          <w:rPr>
            <w:rStyle w:val="Hyperlink"/>
            <w:noProof/>
          </w:rPr>
          <w:t>Table 115: Patient Characteristic Payer Contexts</w:t>
        </w:r>
        <w:r>
          <w:rPr>
            <w:noProof/>
            <w:webHidden/>
          </w:rPr>
          <w:tab/>
        </w:r>
        <w:r>
          <w:rPr>
            <w:noProof/>
            <w:webHidden/>
          </w:rPr>
          <w:fldChar w:fldCharType="begin"/>
        </w:r>
        <w:r>
          <w:rPr>
            <w:noProof/>
            <w:webHidden/>
          </w:rPr>
          <w:instrText xml:space="preserve"> PAGEREF _Toc65483276 \h </w:instrText>
        </w:r>
        <w:r>
          <w:rPr>
            <w:noProof/>
            <w:webHidden/>
          </w:rPr>
        </w:r>
        <w:r>
          <w:rPr>
            <w:noProof/>
            <w:webHidden/>
          </w:rPr>
          <w:fldChar w:fldCharType="separate"/>
        </w:r>
        <w:r>
          <w:rPr>
            <w:noProof/>
            <w:webHidden/>
          </w:rPr>
          <w:t>322</w:t>
        </w:r>
        <w:r>
          <w:rPr>
            <w:noProof/>
            <w:webHidden/>
          </w:rPr>
          <w:fldChar w:fldCharType="end"/>
        </w:r>
      </w:hyperlink>
    </w:p>
    <w:p w14:paraId="5A382CCC" w14:textId="4E20D69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7" w:history="1">
        <w:r w:rsidRPr="00BE454D">
          <w:rPr>
            <w:rStyle w:val="Hyperlink"/>
            <w:noProof/>
          </w:rPr>
          <w:t>Table 116: Patient Characteristic Payer Constraints Overview</w:t>
        </w:r>
        <w:r>
          <w:rPr>
            <w:noProof/>
            <w:webHidden/>
          </w:rPr>
          <w:tab/>
        </w:r>
        <w:r>
          <w:rPr>
            <w:noProof/>
            <w:webHidden/>
          </w:rPr>
          <w:fldChar w:fldCharType="begin"/>
        </w:r>
        <w:r>
          <w:rPr>
            <w:noProof/>
            <w:webHidden/>
          </w:rPr>
          <w:instrText xml:space="preserve"> PAGEREF _Toc65483277 \h </w:instrText>
        </w:r>
        <w:r>
          <w:rPr>
            <w:noProof/>
            <w:webHidden/>
          </w:rPr>
        </w:r>
        <w:r>
          <w:rPr>
            <w:noProof/>
            <w:webHidden/>
          </w:rPr>
          <w:fldChar w:fldCharType="separate"/>
        </w:r>
        <w:r>
          <w:rPr>
            <w:noProof/>
            <w:webHidden/>
          </w:rPr>
          <w:t>323</w:t>
        </w:r>
        <w:r>
          <w:rPr>
            <w:noProof/>
            <w:webHidden/>
          </w:rPr>
          <w:fldChar w:fldCharType="end"/>
        </w:r>
      </w:hyperlink>
    </w:p>
    <w:p w14:paraId="381B7A88" w14:textId="35BF400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8" w:history="1">
        <w:r w:rsidRPr="00BE454D">
          <w:rPr>
            <w:rStyle w:val="Hyperlink"/>
            <w:noProof/>
          </w:rPr>
          <w:t>Table 117: Patient Characteristic Race Contexts</w:t>
        </w:r>
        <w:r>
          <w:rPr>
            <w:noProof/>
            <w:webHidden/>
          </w:rPr>
          <w:tab/>
        </w:r>
        <w:r>
          <w:rPr>
            <w:noProof/>
            <w:webHidden/>
          </w:rPr>
          <w:fldChar w:fldCharType="begin"/>
        </w:r>
        <w:r>
          <w:rPr>
            <w:noProof/>
            <w:webHidden/>
          </w:rPr>
          <w:instrText xml:space="preserve"> PAGEREF _Toc65483278 \h </w:instrText>
        </w:r>
        <w:r>
          <w:rPr>
            <w:noProof/>
            <w:webHidden/>
          </w:rPr>
        </w:r>
        <w:r>
          <w:rPr>
            <w:noProof/>
            <w:webHidden/>
          </w:rPr>
          <w:fldChar w:fldCharType="separate"/>
        </w:r>
        <w:r>
          <w:rPr>
            <w:noProof/>
            <w:webHidden/>
          </w:rPr>
          <w:t>325</w:t>
        </w:r>
        <w:r>
          <w:rPr>
            <w:noProof/>
            <w:webHidden/>
          </w:rPr>
          <w:fldChar w:fldCharType="end"/>
        </w:r>
      </w:hyperlink>
    </w:p>
    <w:p w14:paraId="113886E1" w14:textId="439A50A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79" w:history="1">
        <w:r w:rsidRPr="00BE454D">
          <w:rPr>
            <w:rStyle w:val="Hyperlink"/>
            <w:noProof/>
          </w:rPr>
          <w:t>Table 118: Patient Characteristic Race Constraints Overview</w:t>
        </w:r>
        <w:r>
          <w:rPr>
            <w:noProof/>
            <w:webHidden/>
          </w:rPr>
          <w:tab/>
        </w:r>
        <w:r>
          <w:rPr>
            <w:noProof/>
            <w:webHidden/>
          </w:rPr>
          <w:fldChar w:fldCharType="begin"/>
        </w:r>
        <w:r>
          <w:rPr>
            <w:noProof/>
            <w:webHidden/>
          </w:rPr>
          <w:instrText xml:space="preserve"> PAGEREF _Toc65483279 \h </w:instrText>
        </w:r>
        <w:r>
          <w:rPr>
            <w:noProof/>
            <w:webHidden/>
          </w:rPr>
        </w:r>
        <w:r>
          <w:rPr>
            <w:noProof/>
            <w:webHidden/>
          </w:rPr>
          <w:fldChar w:fldCharType="separate"/>
        </w:r>
        <w:r>
          <w:rPr>
            <w:noProof/>
            <w:webHidden/>
          </w:rPr>
          <w:t>326</w:t>
        </w:r>
        <w:r>
          <w:rPr>
            <w:noProof/>
            <w:webHidden/>
          </w:rPr>
          <w:fldChar w:fldCharType="end"/>
        </w:r>
      </w:hyperlink>
    </w:p>
    <w:p w14:paraId="409B268D" w14:textId="3EEAABB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0" w:history="1">
        <w:r w:rsidRPr="00BE454D">
          <w:rPr>
            <w:rStyle w:val="Hyperlink"/>
            <w:noProof/>
          </w:rPr>
          <w:t>Table 119: Patient Characteristic Sex Contexts</w:t>
        </w:r>
        <w:r>
          <w:rPr>
            <w:noProof/>
            <w:webHidden/>
          </w:rPr>
          <w:tab/>
        </w:r>
        <w:r>
          <w:rPr>
            <w:noProof/>
            <w:webHidden/>
          </w:rPr>
          <w:fldChar w:fldCharType="begin"/>
        </w:r>
        <w:r>
          <w:rPr>
            <w:noProof/>
            <w:webHidden/>
          </w:rPr>
          <w:instrText xml:space="preserve"> PAGEREF _Toc65483280 \h </w:instrText>
        </w:r>
        <w:r>
          <w:rPr>
            <w:noProof/>
            <w:webHidden/>
          </w:rPr>
        </w:r>
        <w:r>
          <w:rPr>
            <w:noProof/>
            <w:webHidden/>
          </w:rPr>
          <w:fldChar w:fldCharType="separate"/>
        </w:r>
        <w:r>
          <w:rPr>
            <w:noProof/>
            <w:webHidden/>
          </w:rPr>
          <w:t>327</w:t>
        </w:r>
        <w:r>
          <w:rPr>
            <w:noProof/>
            <w:webHidden/>
          </w:rPr>
          <w:fldChar w:fldCharType="end"/>
        </w:r>
      </w:hyperlink>
    </w:p>
    <w:p w14:paraId="1B22CDA3" w14:textId="64389A2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1" w:history="1">
        <w:r w:rsidRPr="00BE454D">
          <w:rPr>
            <w:rStyle w:val="Hyperlink"/>
            <w:noProof/>
          </w:rPr>
          <w:t>Table 120: Patient Characteristic Sex Constraints Overview</w:t>
        </w:r>
        <w:r>
          <w:rPr>
            <w:noProof/>
            <w:webHidden/>
          </w:rPr>
          <w:tab/>
        </w:r>
        <w:r>
          <w:rPr>
            <w:noProof/>
            <w:webHidden/>
          </w:rPr>
          <w:fldChar w:fldCharType="begin"/>
        </w:r>
        <w:r>
          <w:rPr>
            <w:noProof/>
            <w:webHidden/>
          </w:rPr>
          <w:instrText xml:space="preserve"> PAGEREF _Toc65483281 \h </w:instrText>
        </w:r>
        <w:r>
          <w:rPr>
            <w:noProof/>
            <w:webHidden/>
          </w:rPr>
        </w:r>
        <w:r>
          <w:rPr>
            <w:noProof/>
            <w:webHidden/>
          </w:rPr>
          <w:fldChar w:fldCharType="separate"/>
        </w:r>
        <w:r>
          <w:rPr>
            <w:noProof/>
            <w:webHidden/>
          </w:rPr>
          <w:t>328</w:t>
        </w:r>
        <w:r>
          <w:rPr>
            <w:noProof/>
            <w:webHidden/>
          </w:rPr>
          <w:fldChar w:fldCharType="end"/>
        </w:r>
      </w:hyperlink>
    </w:p>
    <w:p w14:paraId="21379499" w14:textId="7B43975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2" w:history="1">
        <w:r w:rsidRPr="00BE454D">
          <w:rPr>
            <w:rStyle w:val="Hyperlink"/>
            <w:noProof/>
          </w:rPr>
          <w:t>Table 121: Physical Exam, Order (V4) Contexts</w:t>
        </w:r>
        <w:r>
          <w:rPr>
            <w:noProof/>
            <w:webHidden/>
          </w:rPr>
          <w:tab/>
        </w:r>
        <w:r>
          <w:rPr>
            <w:noProof/>
            <w:webHidden/>
          </w:rPr>
          <w:fldChar w:fldCharType="begin"/>
        </w:r>
        <w:r>
          <w:rPr>
            <w:noProof/>
            <w:webHidden/>
          </w:rPr>
          <w:instrText xml:space="preserve"> PAGEREF _Toc65483282 \h </w:instrText>
        </w:r>
        <w:r>
          <w:rPr>
            <w:noProof/>
            <w:webHidden/>
          </w:rPr>
        </w:r>
        <w:r>
          <w:rPr>
            <w:noProof/>
            <w:webHidden/>
          </w:rPr>
          <w:fldChar w:fldCharType="separate"/>
        </w:r>
        <w:r>
          <w:rPr>
            <w:noProof/>
            <w:webHidden/>
          </w:rPr>
          <w:t>330</w:t>
        </w:r>
        <w:r>
          <w:rPr>
            <w:noProof/>
            <w:webHidden/>
          </w:rPr>
          <w:fldChar w:fldCharType="end"/>
        </w:r>
      </w:hyperlink>
    </w:p>
    <w:p w14:paraId="6C4C75C4" w14:textId="7FFE55E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3" w:history="1">
        <w:r w:rsidRPr="00BE454D">
          <w:rPr>
            <w:rStyle w:val="Hyperlink"/>
            <w:noProof/>
          </w:rPr>
          <w:t>Table 122: Physical Exam, Order (V4) Constraints Overview</w:t>
        </w:r>
        <w:r>
          <w:rPr>
            <w:noProof/>
            <w:webHidden/>
          </w:rPr>
          <w:tab/>
        </w:r>
        <w:r>
          <w:rPr>
            <w:noProof/>
            <w:webHidden/>
          </w:rPr>
          <w:fldChar w:fldCharType="begin"/>
        </w:r>
        <w:r>
          <w:rPr>
            <w:noProof/>
            <w:webHidden/>
          </w:rPr>
          <w:instrText xml:space="preserve"> PAGEREF _Toc65483283 \h </w:instrText>
        </w:r>
        <w:r>
          <w:rPr>
            <w:noProof/>
            <w:webHidden/>
          </w:rPr>
        </w:r>
        <w:r>
          <w:rPr>
            <w:noProof/>
            <w:webHidden/>
          </w:rPr>
          <w:fldChar w:fldCharType="separate"/>
        </w:r>
        <w:r>
          <w:rPr>
            <w:noProof/>
            <w:webHidden/>
          </w:rPr>
          <w:t>331</w:t>
        </w:r>
        <w:r>
          <w:rPr>
            <w:noProof/>
            <w:webHidden/>
          </w:rPr>
          <w:fldChar w:fldCharType="end"/>
        </w:r>
      </w:hyperlink>
    </w:p>
    <w:p w14:paraId="4C4EC548" w14:textId="56B6DF1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4" w:history="1">
        <w:r w:rsidRPr="00BE454D">
          <w:rPr>
            <w:rStyle w:val="Hyperlink"/>
            <w:noProof/>
          </w:rPr>
          <w:t>Table 123: Physical Exam, Performed (V4) Contexts</w:t>
        </w:r>
        <w:r>
          <w:rPr>
            <w:noProof/>
            <w:webHidden/>
          </w:rPr>
          <w:tab/>
        </w:r>
        <w:r>
          <w:rPr>
            <w:noProof/>
            <w:webHidden/>
          </w:rPr>
          <w:fldChar w:fldCharType="begin"/>
        </w:r>
        <w:r>
          <w:rPr>
            <w:noProof/>
            <w:webHidden/>
          </w:rPr>
          <w:instrText xml:space="preserve"> PAGEREF _Toc65483284 \h </w:instrText>
        </w:r>
        <w:r>
          <w:rPr>
            <w:noProof/>
            <w:webHidden/>
          </w:rPr>
        </w:r>
        <w:r>
          <w:rPr>
            <w:noProof/>
            <w:webHidden/>
          </w:rPr>
          <w:fldChar w:fldCharType="separate"/>
        </w:r>
        <w:r>
          <w:rPr>
            <w:noProof/>
            <w:webHidden/>
          </w:rPr>
          <w:t>335</w:t>
        </w:r>
        <w:r>
          <w:rPr>
            <w:noProof/>
            <w:webHidden/>
          </w:rPr>
          <w:fldChar w:fldCharType="end"/>
        </w:r>
      </w:hyperlink>
    </w:p>
    <w:p w14:paraId="04F33659" w14:textId="4E6E361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5" w:history="1">
        <w:r w:rsidRPr="00BE454D">
          <w:rPr>
            <w:rStyle w:val="Hyperlink"/>
            <w:noProof/>
          </w:rPr>
          <w:t>Table 124: Physical Exam, Performed (V4) Constraints Overview</w:t>
        </w:r>
        <w:r>
          <w:rPr>
            <w:noProof/>
            <w:webHidden/>
          </w:rPr>
          <w:tab/>
        </w:r>
        <w:r>
          <w:rPr>
            <w:noProof/>
            <w:webHidden/>
          </w:rPr>
          <w:fldChar w:fldCharType="begin"/>
        </w:r>
        <w:r>
          <w:rPr>
            <w:noProof/>
            <w:webHidden/>
          </w:rPr>
          <w:instrText xml:space="preserve"> PAGEREF _Toc65483285 \h </w:instrText>
        </w:r>
        <w:r>
          <w:rPr>
            <w:noProof/>
            <w:webHidden/>
          </w:rPr>
        </w:r>
        <w:r>
          <w:rPr>
            <w:noProof/>
            <w:webHidden/>
          </w:rPr>
          <w:fldChar w:fldCharType="separate"/>
        </w:r>
        <w:r>
          <w:rPr>
            <w:noProof/>
            <w:webHidden/>
          </w:rPr>
          <w:t>337</w:t>
        </w:r>
        <w:r>
          <w:rPr>
            <w:noProof/>
            <w:webHidden/>
          </w:rPr>
          <w:fldChar w:fldCharType="end"/>
        </w:r>
      </w:hyperlink>
    </w:p>
    <w:p w14:paraId="0178A9FC" w14:textId="67BA7CE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6" w:history="1">
        <w:r w:rsidRPr="00BE454D">
          <w:rPr>
            <w:rStyle w:val="Hyperlink"/>
            <w:noProof/>
          </w:rPr>
          <w:t>Table 125: Physical Exam, Recommended (V4) Contexts</w:t>
        </w:r>
        <w:r>
          <w:rPr>
            <w:noProof/>
            <w:webHidden/>
          </w:rPr>
          <w:tab/>
        </w:r>
        <w:r>
          <w:rPr>
            <w:noProof/>
            <w:webHidden/>
          </w:rPr>
          <w:fldChar w:fldCharType="begin"/>
        </w:r>
        <w:r>
          <w:rPr>
            <w:noProof/>
            <w:webHidden/>
          </w:rPr>
          <w:instrText xml:space="preserve"> PAGEREF _Toc65483286 \h </w:instrText>
        </w:r>
        <w:r>
          <w:rPr>
            <w:noProof/>
            <w:webHidden/>
          </w:rPr>
        </w:r>
        <w:r>
          <w:rPr>
            <w:noProof/>
            <w:webHidden/>
          </w:rPr>
          <w:fldChar w:fldCharType="separate"/>
        </w:r>
        <w:r>
          <w:rPr>
            <w:noProof/>
            <w:webHidden/>
          </w:rPr>
          <w:t>343</w:t>
        </w:r>
        <w:r>
          <w:rPr>
            <w:noProof/>
            <w:webHidden/>
          </w:rPr>
          <w:fldChar w:fldCharType="end"/>
        </w:r>
      </w:hyperlink>
    </w:p>
    <w:p w14:paraId="0D1DDE20" w14:textId="0025EB2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7" w:history="1">
        <w:r w:rsidRPr="00BE454D">
          <w:rPr>
            <w:rStyle w:val="Hyperlink"/>
            <w:noProof/>
          </w:rPr>
          <w:t>Table 126: Physical Exam, Recommended (V4) Constraints Overview</w:t>
        </w:r>
        <w:r>
          <w:rPr>
            <w:noProof/>
            <w:webHidden/>
          </w:rPr>
          <w:tab/>
        </w:r>
        <w:r>
          <w:rPr>
            <w:noProof/>
            <w:webHidden/>
          </w:rPr>
          <w:fldChar w:fldCharType="begin"/>
        </w:r>
        <w:r>
          <w:rPr>
            <w:noProof/>
            <w:webHidden/>
          </w:rPr>
          <w:instrText xml:space="preserve"> PAGEREF _Toc65483287 \h </w:instrText>
        </w:r>
        <w:r>
          <w:rPr>
            <w:noProof/>
            <w:webHidden/>
          </w:rPr>
        </w:r>
        <w:r>
          <w:rPr>
            <w:noProof/>
            <w:webHidden/>
          </w:rPr>
          <w:fldChar w:fldCharType="separate"/>
        </w:r>
        <w:r>
          <w:rPr>
            <w:noProof/>
            <w:webHidden/>
          </w:rPr>
          <w:t>344</w:t>
        </w:r>
        <w:r>
          <w:rPr>
            <w:noProof/>
            <w:webHidden/>
          </w:rPr>
          <w:fldChar w:fldCharType="end"/>
        </w:r>
      </w:hyperlink>
    </w:p>
    <w:p w14:paraId="4DDF203B" w14:textId="26FD33B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8" w:history="1">
        <w:r w:rsidRPr="00BE454D">
          <w:rPr>
            <w:rStyle w:val="Hyperlink"/>
            <w:noProof/>
          </w:rPr>
          <w:t>Table 127: Present On Admission Indicator Contexts</w:t>
        </w:r>
        <w:r>
          <w:rPr>
            <w:noProof/>
            <w:webHidden/>
          </w:rPr>
          <w:tab/>
        </w:r>
        <w:r>
          <w:rPr>
            <w:noProof/>
            <w:webHidden/>
          </w:rPr>
          <w:fldChar w:fldCharType="begin"/>
        </w:r>
        <w:r>
          <w:rPr>
            <w:noProof/>
            <w:webHidden/>
          </w:rPr>
          <w:instrText xml:space="preserve"> PAGEREF _Toc65483288 \h </w:instrText>
        </w:r>
        <w:r>
          <w:rPr>
            <w:noProof/>
            <w:webHidden/>
          </w:rPr>
        </w:r>
        <w:r>
          <w:rPr>
            <w:noProof/>
            <w:webHidden/>
          </w:rPr>
          <w:fldChar w:fldCharType="separate"/>
        </w:r>
        <w:r>
          <w:rPr>
            <w:noProof/>
            <w:webHidden/>
          </w:rPr>
          <w:t>348</w:t>
        </w:r>
        <w:r>
          <w:rPr>
            <w:noProof/>
            <w:webHidden/>
          </w:rPr>
          <w:fldChar w:fldCharType="end"/>
        </w:r>
      </w:hyperlink>
    </w:p>
    <w:p w14:paraId="03E45C07" w14:textId="5CBD941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89" w:history="1">
        <w:r w:rsidRPr="00BE454D">
          <w:rPr>
            <w:rStyle w:val="Hyperlink"/>
            <w:noProof/>
          </w:rPr>
          <w:t>Table 128: Present On Admission Indicator Constraints Overview</w:t>
        </w:r>
        <w:r>
          <w:rPr>
            <w:noProof/>
            <w:webHidden/>
          </w:rPr>
          <w:tab/>
        </w:r>
        <w:r>
          <w:rPr>
            <w:noProof/>
            <w:webHidden/>
          </w:rPr>
          <w:fldChar w:fldCharType="begin"/>
        </w:r>
        <w:r>
          <w:rPr>
            <w:noProof/>
            <w:webHidden/>
          </w:rPr>
          <w:instrText xml:space="preserve"> PAGEREF _Toc65483289 \h </w:instrText>
        </w:r>
        <w:r>
          <w:rPr>
            <w:noProof/>
            <w:webHidden/>
          </w:rPr>
        </w:r>
        <w:r>
          <w:rPr>
            <w:noProof/>
            <w:webHidden/>
          </w:rPr>
          <w:fldChar w:fldCharType="separate"/>
        </w:r>
        <w:r>
          <w:rPr>
            <w:noProof/>
            <w:webHidden/>
          </w:rPr>
          <w:t>349</w:t>
        </w:r>
        <w:r>
          <w:rPr>
            <w:noProof/>
            <w:webHidden/>
          </w:rPr>
          <w:fldChar w:fldCharType="end"/>
        </w:r>
      </w:hyperlink>
    </w:p>
    <w:p w14:paraId="6AAB3994" w14:textId="597BE4B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0" w:history="1">
        <w:r w:rsidRPr="00BE454D">
          <w:rPr>
            <w:rStyle w:val="Hyperlink"/>
            <w:noProof/>
          </w:rPr>
          <w:t>Table 129: Procedure, Order (V5) Contexts</w:t>
        </w:r>
        <w:r>
          <w:rPr>
            <w:noProof/>
            <w:webHidden/>
          </w:rPr>
          <w:tab/>
        </w:r>
        <w:r>
          <w:rPr>
            <w:noProof/>
            <w:webHidden/>
          </w:rPr>
          <w:fldChar w:fldCharType="begin"/>
        </w:r>
        <w:r>
          <w:rPr>
            <w:noProof/>
            <w:webHidden/>
          </w:rPr>
          <w:instrText xml:space="preserve"> PAGEREF _Toc65483290 \h </w:instrText>
        </w:r>
        <w:r>
          <w:rPr>
            <w:noProof/>
            <w:webHidden/>
          </w:rPr>
        </w:r>
        <w:r>
          <w:rPr>
            <w:noProof/>
            <w:webHidden/>
          </w:rPr>
          <w:fldChar w:fldCharType="separate"/>
        </w:r>
        <w:r>
          <w:rPr>
            <w:noProof/>
            <w:webHidden/>
          </w:rPr>
          <w:t>350</w:t>
        </w:r>
        <w:r>
          <w:rPr>
            <w:noProof/>
            <w:webHidden/>
          </w:rPr>
          <w:fldChar w:fldCharType="end"/>
        </w:r>
      </w:hyperlink>
    </w:p>
    <w:p w14:paraId="45CCD615" w14:textId="0AA83B97"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1" w:history="1">
        <w:r w:rsidRPr="00BE454D">
          <w:rPr>
            <w:rStyle w:val="Hyperlink"/>
            <w:noProof/>
          </w:rPr>
          <w:t>Table 130: Procedure, Order (V5) Constraints Overview</w:t>
        </w:r>
        <w:r>
          <w:rPr>
            <w:noProof/>
            <w:webHidden/>
          </w:rPr>
          <w:tab/>
        </w:r>
        <w:r>
          <w:rPr>
            <w:noProof/>
            <w:webHidden/>
          </w:rPr>
          <w:fldChar w:fldCharType="begin"/>
        </w:r>
        <w:r>
          <w:rPr>
            <w:noProof/>
            <w:webHidden/>
          </w:rPr>
          <w:instrText xml:space="preserve"> PAGEREF _Toc65483291 \h </w:instrText>
        </w:r>
        <w:r>
          <w:rPr>
            <w:noProof/>
            <w:webHidden/>
          </w:rPr>
        </w:r>
        <w:r>
          <w:rPr>
            <w:noProof/>
            <w:webHidden/>
          </w:rPr>
          <w:fldChar w:fldCharType="separate"/>
        </w:r>
        <w:r>
          <w:rPr>
            <w:noProof/>
            <w:webHidden/>
          </w:rPr>
          <w:t>351</w:t>
        </w:r>
        <w:r>
          <w:rPr>
            <w:noProof/>
            <w:webHidden/>
          </w:rPr>
          <w:fldChar w:fldCharType="end"/>
        </w:r>
      </w:hyperlink>
    </w:p>
    <w:p w14:paraId="5E3DAC02" w14:textId="333917B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2" w:history="1">
        <w:r w:rsidRPr="00BE454D">
          <w:rPr>
            <w:rStyle w:val="Hyperlink"/>
            <w:noProof/>
          </w:rPr>
          <w:t>Table 131: Procedure, Performed (V5) Contexts</w:t>
        </w:r>
        <w:r>
          <w:rPr>
            <w:noProof/>
            <w:webHidden/>
          </w:rPr>
          <w:tab/>
        </w:r>
        <w:r>
          <w:rPr>
            <w:noProof/>
            <w:webHidden/>
          </w:rPr>
          <w:fldChar w:fldCharType="begin"/>
        </w:r>
        <w:r>
          <w:rPr>
            <w:noProof/>
            <w:webHidden/>
          </w:rPr>
          <w:instrText xml:space="preserve"> PAGEREF _Toc65483292 \h </w:instrText>
        </w:r>
        <w:r>
          <w:rPr>
            <w:noProof/>
            <w:webHidden/>
          </w:rPr>
        </w:r>
        <w:r>
          <w:rPr>
            <w:noProof/>
            <w:webHidden/>
          </w:rPr>
          <w:fldChar w:fldCharType="separate"/>
        </w:r>
        <w:r>
          <w:rPr>
            <w:noProof/>
            <w:webHidden/>
          </w:rPr>
          <w:t>356</w:t>
        </w:r>
        <w:r>
          <w:rPr>
            <w:noProof/>
            <w:webHidden/>
          </w:rPr>
          <w:fldChar w:fldCharType="end"/>
        </w:r>
      </w:hyperlink>
    </w:p>
    <w:p w14:paraId="7EFCB465" w14:textId="01AD8DD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3" w:history="1">
        <w:r w:rsidRPr="00BE454D">
          <w:rPr>
            <w:rStyle w:val="Hyperlink"/>
            <w:noProof/>
          </w:rPr>
          <w:t>Table 132: Procedure, Performed (V5) Constraints Overview</w:t>
        </w:r>
        <w:r>
          <w:rPr>
            <w:noProof/>
            <w:webHidden/>
          </w:rPr>
          <w:tab/>
        </w:r>
        <w:r>
          <w:rPr>
            <w:noProof/>
            <w:webHidden/>
          </w:rPr>
          <w:fldChar w:fldCharType="begin"/>
        </w:r>
        <w:r>
          <w:rPr>
            <w:noProof/>
            <w:webHidden/>
          </w:rPr>
          <w:instrText xml:space="preserve"> PAGEREF _Toc65483293 \h </w:instrText>
        </w:r>
        <w:r>
          <w:rPr>
            <w:noProof/>
            <w:webHidden/>
          </w:rPr>
        </w:r>
        <w:r>
          <w:rPr>
            <w:noProof/>
            <w:webHidden/>
          </w:rPr>
          <w:fldChar w:fldCharType="separate"/>
        </w:r>
        <w:r>
          <w:rPr>
            <w:noProof/>
            <w:webHidden/>
          </w:rPr>
          <w:t>357</w:t>
        </w:r>
        <w:r>
          <w:rPr>
            <w:noProof/>
            <w:webHidden/>
          </w:rPr>
          <w:fldChar w:fldCharType="end"/>
        </w:r>
      </w:hyperlink>
    </w:p>
    <w:p w14:paraId="3FA18792" w14:textId="7E915B1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4" w:history="1">
        <w:r w:rsidRPr="00BE454D">
          <w:rPr>
            <w:rStyle w:val="Hyperlink"/>
            <w:noProof/>
          </w:rPr>
          <w:t>Table 133: Procedure, Recommended (V4) Contexts</w:t>
        </w:r>
        <w:r>
          <w:rPr>
            <w:noProof/>
            <w:webHidden/>
          </w:rPr>
          <w:tab/>
        </w:r>
        <w:r>
          <w:rPr>
            <w:noProof/>
            <w:webHidden/>
          </w:rPr>
          <w:fldChar w:fldCharType="begin"/>
        </w:r>
        <w:r>
          <w:rPr>
            <w:noProof/>
            <w:webHidden/>
          </w:rPr>
          <w:instrText xml:space="preserve"> PAGEREF _Toc65483294 \h </w:instrText>
        </w:r>
        <w:r>
          <w:rPr>
            <w:noProof/>
            <w:webHidden/>
          </w:rPr>
        </w:r>
        <w:r>
          <w:rPr>
            <w:noProof/>
            <w:webHidden/>
          </w:rPr>
          <w:fldChar w:fldCharType="separate"/>
        </w:r>
        <w:r>
          <w:rPr>
            <w:noProof/>
            <w:webHidden/>
          </w:rPr>
          <w:t>364</w:t>
        </w:r>
        <w:r>
          <w:rPr>
            <w:noProof/>
            <w:webHidden/>
          </w:rPr>
          <w:fldChar w:fldCharType="end"/>
        </w:r>
      </w:hyperlink>
    </w:p>
    <w:p w14:paraId="32DAAFB3" w14:textId="3F52A65E"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5" w:history="1">
        <w:r w:rsidRPr="00BE454D">
          <w:rPr>
            <w:rStyle w:val="Hyperlink"/>
            <w:noProof/>
          </w:rPr>
          <w:t>Table 134: Procedure, Recommended (V4) Constraints Overview</w:t>
        </w:r>
        <w:r>
          <w:rPr>
            <w:noProof/>
            <w:webHidden/>
          </w:rPr>
          <w:tab/>
        </w:r>
        <w:r>
          <w:rPr>
            <w:noProof/>
            <w:webHidden/>
          </w:rPr>
          <w:fldChar w:fldCharType="begin"/>
        </w:r>
        <w:r>
          <w:rPr>
            <w:noProof/>
            <w:webHidden/>
          </w:rPr>
          <w:instrText xml:space="preserve"> PAGEREF _Toc65483295 \h </w:instrText>
        </w:r>
        <w:r>
          <w:rPr>
            <w:noProof/>
            <w:webHidden/>
          </w:rPr>
        </w:r>
        <w:r>
          <w:rPr>
            <w:noProof/>
            <w:webHidden/>
          </w:rPr>
          <w:fldChar w:fldCharType="separate"/>
        </w:r>
        <w:r>
          <w:rPr>
            <w:noProof/>
            <w:webHidden/>
          </w:rPr>
          <w:t>365</w:t>
        </w:r>
        <w:r>
          <w:rPr>
            <w:noProof/>
            <w:webHidden/>
          </w:rPr>
          <w:fldChar w:fldCharType="end"/>
        </w:r>
      </w:hyperlink>
    </w:p>
    <w:p w14:paraId="0A9340B2" w14:textId="1711B97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6" w:history="1">
        <w:r w:rsidRPr="00BE454D">
          <w:rPr>
            <w:rStyle w:val="Hyperlink"/>
            <w:noProof/>
          </w:rPr>
          <w:t>Table 135: Program Participation (V4) Contexts</w:t>
        </w:r>
        <w:r>
          <w:rPr>
            <w:noProof/>
            <w:webHidden/>
          </w:rPr>
          <w:tab/>
        </w:r>
        <w:r>
          <w:rPr>
            <w:noProof/>
            <w:webHidden/>
          </w:rPr>
          <w:fldChar w:fldCharType="begin"/>
        </w:r>
        <w:r>
          <w:rPr>
            <w:noProof/>
            <w:webHidden/>
          </w:rPr>
          <w:instrText xml:space="preserve"> PAGEREF _Toc65483296 \h </w:instrText>
        </w:r>
        <w:r>
          <w:rPr>
            <w:noProof/>
            <w:webHidden/>
          </w:rPr>
        </w:r>
        <w:r>
          <w:rPr>
            <w:noProof/>
            <w:webHidden/>
          </w:rPr>
          <w:fldChar w:fldCharType="separate"/>
        </w:r>
        <w:r>
          <w:rPr>
            <w:noProof/>
            <w:webHidden/>
          </w:rPr>
          <w:t>369</w:t>
        </w:r>
        <w:r>
          <w:rPr>
            <w:noProof/>
            <w:webHidden/>
          </w:rPr>
          <w:fldChar w:fldCharType="end"/>
        </w:r>
      </w:hyperlink>
    </w:p>
    <w:p w14:paraId="4E2597E6" w14:textId="31A1F62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7" w:history="1">
        <w:r w:rsidRPr="00BE454D">
          <w:rPr>
            <w:rStyle w:val="Hyperlink"/>
            <w:noProof/>
          </w:rPr>
          <w:t>Table 136: Program Participation (V4) Constraints Overview</w:t>
        </w:r>
        <w:r>
          <w:rPr>
            <w:noProof/>
            <w:webHidden/>
          </w:rPr>
          <w:tab/>
        </w:r>
        <w:r>
          <w:rPr>
            <w:noProof/>
            <w:webHidden/>
          </w:rPr>
          <w:fldChar w:fldCharType="begin"/>
        </w:r>
        <w:r>
          <w:rPr>
            <w:noProof/>
            <w:webHidden/>
          </w:rPr>
          <w:instrText xml:space="preserve"> PAGEREF _Toc65483297 \h </w:instrText>
        </w:r>
        <w:r>
          <w:rPr>
            <w:noProof/>
            <w:webHidden/>
          </w:rPr>
        </w:r>
        <w:r>
          <w:rPr>
            <w:noProof/>
            <w:webHidden/>
          </w:rPr>
          <w:fldChar w:fldCharType="separate"/>
        </w:r>
        <w:r>
          <w:rPr>
            <w:noProof/>
            <w:webHidden/>
          </w:rPr>
          <w:t>370</w:t>
        </w:r>
        <w:r>
          <w:rPr>
            <w:noProof/>
            <w:webHidden/>
          </w:rPr>
          <w:fldChar w:fldCharType="end"/>
        </w:r>
      </w:hyperlink>
    </w:p>
    <w:p w14:paraId="134124FB" w14:textId="1BC287F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8" w:history="1">
        <w:r w:rsidRPr="00BE454D">
          <w:rPr>
            <w:rStyle w:val="Hyperlink"/>
            <w:noProof/>
          </w:rPr>
          <w:t>Table 137: Provider Care Experience (V3) Contexts</w:t>
        </w:r>
        <w:r>
          <w:rPr>
            <w:noProof/>
            <w:webHidden/>
          </w:rPr>
          <w:tab/>
        </w:r>
        <w:r>
          <w:rPr>
            <w:noProof/>
            <w:webHidden/>
          </w:rPr>
          <w:fldChar w:fldCharType="begin"/>
        </w:r>
        <w:r>
          <w:rPr>
            <w:noProof/>
            <w:webHidden/>
          </w:rPr>
          <w:instrText xml:space="preserve"> PAGEREF _Toc65483298 \h </w:instrText>
        </w:r>
        <w:r>
          <w:rPr>
            <w:noProof/>
            <w:webHidden/>
          </w:rPr>
        </w:r>
        <w:r>
          <w:rPr>
            <w:noProof/>
            <w:webHidden/>
          </w:rPr>
          <w:fldChar w:fldCharType="separate"/>
        </w:r>
        <w:r>
          <w:rPr>
            <w:noProof/>
            <w:webHidden/>
          </w:rPr>
          <w:t>372</w:t>
        </w:r>
        <w:r>
          <w:rPr>
            <w:noProof/>
            <w:webHidden/>
          </w:rPr>
          <w:fldChar w:fldCharType="end"/>
        </w:r>
      </w:hyperlink>
    </w:p>
    <w:p w14:paraId="45345D2B" w14:textId="69E5CFE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299" w:history="1">
        <w:r w:rsidRPr="00BE454D">
          <w:rPr>
            <w:rStyle w:val="Hyperlink"/>
            <w:noProof/>
          </w:rPr>
          <w:t>Table 138: Provider Care Experience (V3) Constraints Overview</w:t>
        </w:r>
        <w:r>
          <w:rPr>
            <w:noProof/>
            <w:webHidden/>
          </w:rPr>
          <w:tab/>
        </w:r>
        <w:r>
          <w:rPr>
            <w:noProof/>
            <w:webHidden/>
          </w:rPr>
          <w:fldChar w:fldCharType="begin"/>
        </w:r>
        <w:r>
          <w:rPr>
            <w:noProof/>
            <w:webHidden/>
          </w:rPr>
          <w:instrText xml:space="preserve"> PAGEREF _Toc65483299 \h </w:instrText>
        </w:r>
        <w:r>
          <w:rPr>
            <w:noProof/>
            <w:webHidden/>
          </w:rPr>
        </w:r>
        <w:r>
          <w:rPr>
            <w:noProof/>
            <w:webHidden/>
          </w:rPr>
          <w:fldChar w:fldCharType="separate"/>
        </w:r>
        <w:r>
          <w:rPr>
            <w:noProof/>
            <w:webHidden/>
          </w:rPr>
          <w:t>373</w:t>
        </w:r>
        <w:r>
          <w:rPr>
            <w:noProof/>
            <w:webHidden/>
          </w:rPr>
          <w:fldChar w:fldCharType="end"/>
        </w:r>
      </w:hyperlink>
    </w:p>
    <w:p w14:paraId="04E70601" w14:textId="7CEADB6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0" w:history="1">
        <w:r w:rsidRPr="00BE454D">
          <w:rPr>
            <w:rStyle w:val="Hyperlink"/>
            <w:noProof/>
          </w:rPr>
          <w:t>Table 139: Rank Contexts</w:t>
        </w:r>
        <w:r>
          <w:rPr>
            <w:noProof/>
            <w:webHidden/>
          </w:rPr>
          <w:tab/>
        </w:r>
        <w:r>
          <w:rPr>
            <w:noProof/>
            <w:webHidden/>
          </w:rPr>
          <w:fldChar w:fldCharType="begin"/>
        </w:r>
        <w:r>
          <w:rPr>
            <w:noProof/>
            <w:webHidden/>
          </w:rPr>
          <w:instrText xml:space="preserve"> PAGEREF _Toc65483300 \h </w:instrText>
        </w:r>
        <w:r>
          <w:rPr>
            <w:noProof/>
            <w:webHidden/>
          </w:rPr>
        </w:r>
        <w:r>
          <w:rPr>
            <w:noProof/>
            <w:webHidden/>
          </w:rPr>
          <w:fldChar w:fldCharType="separate"/>
        </w:r>
        <w:r>
          <w:rPr>
            <w:noProof/>
            <w:webHidden/>
          </w:rPr>
          <w:t>376</w:t>
        </w:r>
        <w:r>
          <w:rPr>
            <w:noProof/>
            <w:webHidden/>
          </w:rPr>
          <w:fldChar w:fldCharType="end"/>
        </w:r>
      </w:hyperlink>
    </w:p>
    <w:p w14:paraId="2DDDFD80" w14:textId="702B207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1" w:history="1">
        <w:r w:rsidRPr="00BE454D">
          <w:rPr>
            <w:rStyle w:val="Hyperlink"/>
            <w:noProof/>
          </w:rPr>
          <w:t>Table 140: Rank Constraints Overview</w:t>
        </w:r>
        <w:r>
          <w:rPr>
            <w:noProof/>
            <w:webHidden/>
          </w:rPr>
          <w:tab/>
        </w:r>
        <w:r>
          <w:rPr>
            <w:noProof/>
            <w:webHidden/>
          </w:rPr>
          <w:fldChar w:fldCharType="begin"/>
        </w:r>
        <w:r>
          <w:rPr>
            <w:noProof/>
            <w:webHidden/>
          </w:rPr>
          <w:instrText xml:space="preserve"> PAGEREF _Toc65483301 \h </w:instrText>
        </w:r>
        <w:r>
          <w:rPr>
            <w:noProof/>
            <w:webHidden/>
          </w:rPr>
        </w:r>
        <w:r>
          <w:rPr>
            <w:noProof/>
            <w:webHidden/>
          </w:rPr>
          <w:fldChar w:fldCharType="separate"/>
        </w:r>
        <w:r>
          <w:rPr>
            <w:noProof/>
            <w:webHidden/>
          </w:rPr>
          <w:t>377</w:t>
        </w:r>
        <w:r>
          <w:rPr>
            <w:noProof/>
            <w:webHidden/>
          </w:rPr>
          <w:fldChar w:fldCharType="end"/>
        </w:r>
      </w:hyperlink>
    </w:p>
    <w:p w14:paraId="3852E6A0" w14:textId="384CC90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2" w:history="1">
        <w:r w:rsidRPr="00BE454D">
          <w:rPr>
            <w:rStyle w:val="Hyperlink"/>
            <w:noProof/>
          </w:rPr>
          <w:t>Table 141: Reason Contexts</w:t>
        </w:r>
        <w:r>
          <w:rPr>
            <w:noProof/>
            <w:webHidden/>
          </w:rPr>
          <w:tab/>
        </w:r>
        <w:r>
          <w:rPr>
            <w:noProof/>
            <w:webHidden/>
          </w:rPr>
          <w:fldChar w:fldCharType="begin"/>
        </w:r>
        <w:r>
          <w:rPr>
            <w:noProof/>
            <w:webHidden/>
          </w:rPr>
          <w:instrText xml:space="preserve"> PAGEREF _Toc65483302 \h </w:instrText>
        </w:r>
        <w:r>
          <w:rPr>
            <w:noProof/>
            <w:webHidden/>
          </w:rPr>
        </w:r>
        <w:r>
          <w:rPr>
            <w:noProof/>
            <w:webHidden/>
          </w:rPr>
          <w:fldChar w:fldCharType="separate"/>
        </w:r>
        <w:r>
          <w:rPr>
            <w:noProof/>
            <w:webHidden/>
          </w:rPr>
          <w:t>379</w:t>
        </w:r>
        <w:r>
          <w:rPr>
            <w:noProof/>
            <w:webHidden/>
          </w:rPr>
          <w:fldChar w:fldCharType="end"/>
        </w:r>
      </w:hyperlink>
    </w:p>
    <w:p w14:paraId="5F665AC5" w14:textId="31D17613"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3" w:history="1">
        <w:r w:rsidRPr="00BE454D">
          <w:rPr>
            <w:rStyle w:val="Hyperlink"/>
            <w:noProof/>
          </w:rPr>
          <w:t>Table 142: Reason Constraints Overview</w:t>
        </w:r>
        <w:r>
          <w:rPr>
            <w:noProof/>
            <w:webHidden/>
          </w:rPr>
          <w:tab/>
        </w:r>
        <w:r>
          <w:rPr>
            <w:noProof/>
            <w:webHidden/>
          </w:rPr>
          <w:fldChar w:fldCharType="begin"/>
        </w:r>
        <w:r>
          <w:rPr>
            <w:noProof/>
            <w:webHidden/>
          </w:rPr>
          <w:instrText xml:space="preserve"> PAGEREF _Toc65483303 \h </w:instrText>
        </w:r>
        <w:r>
          <w:rPr>
            <w:noProof/>
            <w:webHidden/>
          </w:rPr>
        </w:r>
        <w:r>
          <w:rPr>
            <w:noProof/>
            <w:webHidden/>
          </w:rPr>
          <w:fldChar w:fldCharType="separate"/>
        </w:r>
        <w:r>
          <w:rPr>
            <w:noProof/>
            <w:webHidden/>
          </w:rPr>
          <w:t>380</w:t>
        </w:r>
        <w:r>
          <w:rPr>
            <w:noProof/>
            <w:webHidden/>
          </w:rPr>
          <w:fldChar w:fldCharType="end"/>
        </w:r>
      </w:hyperlink>
    </w:p>
    <w:p w14:paraId="74B51ED1" w14:textId="4093969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4" w:history="1">
        <w:r w:rsidRPr="00BE454D">
          <w:rPr>
            <w:rStyle w:val="Hyperlink"/>
            <w:noProof/>
          </w:rPr>
          <w:t>Table 143: Related Person Contexts</w:t>
        </w:r>
        <w:r>
          <w:rPr>
            <w:noProof/>
            <w:webHidden/>
          </w:rPr>
          <w:tab/>
        </w:r>
        <w:r>
          <w:rPr>
            <w:noProof/>
            <w:webHidden/>
          </w:rPr>
          <w:fldChar w:fldCharType="begin"/>
        </w:r>
        <w:r>
          <w:rPr>
            <w:noProof/>
            <w:webHidden/>
          </w:rPr>
          <w:instrText xml:space="preserve"> PAGEREF _Toc65483304 \h </w:instrText>
        </w:r>
        <w:r>
          <w:rPr>
            <w:noProof/>
            <w:webHidden/>
          </w:rPr>
        </w:r>
        <w:r>
          <w:rPr>
            <w:noProof/>
            <w:webHidden/>
          </w:rPr>
          <w:fldChar w:fldCharType="separate"/>
        </w:r>
        <w:r>
          <w:rPr>
            <w:noProof/>
            <w:webHidden/>
          </w:rPr>
          <w:t>381</w:t>
        </w:r>
        <w:r>
          <w:rPr>
            <w:noProof/>
            <w:webHidden/>
          </w:rPr>
          <w:fldChar w:fldCharType="end"/>
        </w:r>
      </w:hyperlink>
    </w:p>
    <w:p w14:paraId="636C1D4D" w14:textId="61136B5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5" w:history="1">
        <w:r w:rsidRPr="00BE454D">
          <w:rPr>
            <w:rStyle w:val="Hyperlink"/>
            <w:noProof/>
          </w:rPr>
          <w:t>Table 144: Related Person Constraints Overview</w:t>
        </w:r>
        <w:r>
          <w:rPr>
            <w:noProof/>
            <w:webHidden/>
          </w:rPr>
          <w:tab/>
        </w:r>
        <w:r>
          <w:rPr>
            <w:noProof/>
            <w:webHidden/>
          </w:rPr>
          <w:fldChar w:fldCharType="begin"/>
        </w:r>
        <w:r>
          <w:rPr>
            <w:noProof/>
            <w:webHidden/>
          </w:rPr>
          <w:instrText xml:space="preserve"> PAGEREF _Toc65483305 \h </w:instrText>
        </w:r>
        <w:r>
          <w:rPr>
            <w:noProof/>
            <w:webHidden/>
          </w:rPr>
        </w:r>
        <w:r>
          <w:rPr>
            <w:noProof/>
            <w:webHidden/>
          </w:rPr>
          <w:fldChar w:fldCharType="separate"/>
        </w:r>
        <w:r>
          <w:rPr>
            <w:noProof/>
            <w:webHidden/>
          </w:rPr>
          <w:t>382</w:t>
        </w:r>
        <w:r>
          <w:rPr>
            <w:noProof/>
            <w:webHidden/>
          </w:rPr>
          <w:fldChar w:fldCharType="end"/>
        </w:r>
      </w:hyperlink>
    </w:p>
    <w:p w14:paraId="45AD0A09" w14:textId="7813A2D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6" w:history="1">
        <w:r w:rsidRPr="00BE454D">
          <w:rPr>
            <w:rStyle w:val="Hyperlink"/>
            <w:noProof/>
          </w:rPr>
          <w:t>Table 145: Related To Contexts</w:t>
        </w:r>
        <w:r>
          <w:rPr>
            <w:noProof/>
            <w:webHidden/>
          </w:rPr>
          <w:tab/>
        </w:r>
        <w:r>
          <w:rPr>
            <w:noProof/>
            <w:webHidden/>
          </w:rPr>
          <w:fldChar w:fldCharType="begin"/>
        </w:r>
        <w:r>
          <w:rPr>
            <w:noProof/>
            <w:webHidden/>
          </w:rPr>
          <w:instrText xml:space="preserve"> PAGEREF _Toc65483306 \h </w:instrText>
        </w:r>
        <w:r>
          <w:rPr>
            <w:noProof/>
            <w:webHidden/>
          </w:rPr>
        </w:r>
        <w:r>
          <w:rPr>
            <w:noProof/>
            <w:webHidden/>
          </w:rPr>
          <w:fldChar w:fldCharType="separate"/>
        </w:r>
        <w:r>
          <w:rPr>
            <w:noProof/>
            <w:webHidden/>
          </w:rPr>
          <w:t>384</w:t>
        </w:r>
        <w:r>
          <w:rPr>
            <w:noProof/>
            <w:webHidden/>
          </w:rPr>
          <w:fldChar w:fldCharType="end"/>
        </w:r>
      </w:hyperlink>
    </w:p>
    <w:p w14:paraId="1A66C6CD" w14:textId="7C9E0E2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7" w:history="1">
        <w:r w:rsidRPr="00BE454D">
          <w:rPr>
            <w:rStyle w:val="Hyperlink"/>
            <w:noProof/>
          </w:rPr>
          <w:t>Table 146: Related To Constraints Overview</w:t>
        </w:r>
        <w:r>
          <w:rPr>
            <w:noProof/>
            <w:webHidden/>
          </w:rPr>
          <w:tab/>
        </w:r>
        <w:r>
          <w:rPr>
            <w:noProof/>
            <w:webHidden/>
          </w:rPr>
          <w:fldChar w:fldCharType="begin"/>
        </w:r>
        <w:r>
          <w:rPr>
            <w:noProof/>
            <w:webHidden/>
          </w:rPr>
          <w:instrText xml:space="preserve"> PAGEREF _Toc65483307 \h </w:instrText>
        </w:r>
        <w:r>
          <w:rPr>
            <w:noProof/>
            <w:webHidden/>
          </w:rPr>
        </w:r>
        <w:r>
          <w:rPr>
            <w:noProof/>
            <w:webHidden/>
          </w:rPr>
          <w:fldChar w:fldCharType="separate"/>
        </w:r>
        <w:r>
          <w:rPr>
            <w:noProof/>
            <w:webHidden/>
          </w:rPr>
          <w:t>385</w:t>
        </w:r>
        <w:r>
          <w:rPr>
            <w:noProof/>
            <w:webHidden/>
          </w:rPr>
          <w:fldChar w:fldCharType="end"/>
        </w:r>
      </w:hyperlink>
    </w:p>
    <w:p w14:paraId="73E55D8B" w14:textId="49FFF65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8" w:history="1">
        <w:r w:rsidRPr="00BE454D">
          <w:rPr>
            <w:rStyle w:val="Hyperlink"/>
            <w:noProof/>
          </w:rPr>
          <w:t>Table 147: Result (V2) Contexts</w:t>
        </w:r>
        <w:r>
          <w:rPr>
            <w:noProof/>
            <w:webHidden/>
          </w:rPr>
          <w:tab/>
        </w:r>
        <w:r>
          <w:rPr>
            <w:noProof/>
            <w:webHidden/>
          </w:rPr>
          <w:fldChar w:fldCharType="begin"/>
        </w:r>
        <w:r>
          <w:rPr>
            <w:noProof/>
            <w:webHidden/>
          </w:rPr>
          <w:instrText xml:space="preserve"> PAGEREF _Toc65483308 \h </w:instrText>
        </w:r>
        <w:r>
          <w:rPr>
            <w:noProof/>
            <w:webHidden/>
          </w:rPr>
        </w:r>
        <w:r>
          <w:rPr>
            <w:noProof/>
            <w:webHidden/>
          </w:rPr>
          <w:fldChar w:fldCharType="separate"/>
        </w:r>
        <w:r>
          <w:rPr>
            <w:noProof/>
            <w:webHidden/>
          </w:rPr>
          <w:t>386</w:t>
        </w:r>
        <w:r>
          <w:rPr>
            <w:noProof/>
            <w:webHidden/>
          </w:rPr>
          <w:fldChar w:fldCharType="end"/>
        </w:r>
      </w:hyperlink>
    </w:p>
    <w:p w14:paraId="41428ABE" w14:textId="3F37912A"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09" w:history="1">
        <w:r w:rsidRPr="00BE454D">
          <w:rPr>
            <w:rStyle w:val="Hyperlink"/>
            <w:noProof/>
          </w:rPr>
          <w:t>Table 148: Result (V2) Constraints Overview</w:t>
        </w:r>
        <w:r>
          <w:rPr>
            <w:noProof/>
            <w:webHidden/>
          </w:rPr>
          <w:tab/>
        </w:r>
        <w:r>
          <w:rPr>
            <w:noProof/>
            <w:webHidden/>
          </w:rPr>
          <w:fldChar w:fldCharType="begin"/>
        </w:r>
        <w:r>
          <w:rPr>
            <w:noProof/>
            <w:webHidden/>
          </w:rPr>
          <w:instrText xml:space="preserve"> PAGEREF _Toc65483309 \h </w:instrText>
        </w:r>
        <w:r>
          <w:rPr>
            <w:noProof/>
            <w:webHidden/>
          </w:rPr>
        </w:r>
        <w:r>
          <w:rPr>
            <w:noProof/>
            <w:webHidden/>
          </w:rPr>
          <w:fldChar w:fldCharType="separate"/>
        </w:r>
        <w:r>
          <w:rPr>
            <w:noProof/>
            <w:webHidden/>
          </w:rPr>
          <w:t>387</w:t>
        </w:r>
        <w:r>
          <w:rPr>
            <w:noProof/>
            <w:webHidden/>
          </w:rPr>
          <w:fldChar w:fldCharType="end"/>
        </w:r>
      </w:hyperlink>
    </w:p>
    <w:p w14:paraId="30D16E92" w14:textId="4C7B0BC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0" w:history="1">
        <w:r w:rsidRPr="00BE454D">
          <w:rPr>
            <w:rStyle w:val="Hyperlink"/>
            <w:noProof/>
          </w:rPr>
          <w:t>Table 149: Severity Observation (V2) Contexts</w:t>
        </w:r>
        <w:r>
          <w:rPr>
            <w:noProof/>
            <w:webHidden/>
          </w:rPr>
          <w:tab/>
        </w:r>
        <w:r>
          <w:rPr>
            <w:noProof/>
            <w:webHidden/>
          </w:rPr>
          <w:fldChar w:fldCharType="begin"/>
        </w:r>
        <w:r>
          <w:rPr>
            <w:noProof/>
            <w:webHidden/>
          </w:rPr>
          <w:instrText xml:space="preserve"> PAGEREF _Toc65483310 \h </w:instrText>
        </w:r>
        <w:r>
          <w:rPr>
            <w:noProof/>
            <w:webHidden/>
          </w:rPr>
        </w:r>
        <w:r>
          <w:rPr>
            <w:noProof/>
            <w:webHidden/>
          </w:rPr>
          <w:fldChar w:fldCharType="separate"/>
        </w:r>
        <w:r>
          <w:rPr>
            <w:noProof/>
            <w:webHidden/>
          </w:rPr>
          <w:t>388</w:t>
        </w:r>
        <w:r>
          <w:rPr>
            <w:noProof/>
            <w:webHidden/>
          </w:rPr>
          <w:fldChar w:fldCharType="end"/>
        </w:r>
      </w:hyperlink>
    </w:p>
    <w:p w14:paraId="6D8B9ED1" w14:textId="1485AE9B"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1" w:history="1">
        <w:r w:rsidRPr="00BE454D">
          <w:rPr>
            <w:rStyle w:val="Hyperlink"/>
            <w:noProof/>
          </w:rPr>
          <w:t>Table 150: Severity Observation (V2) Constraints Overview</w:t>
        </w:r>
        <w:r>
          <w:rPr>
            <w:noProof/>
            <w:webHidden/>
          </w:rPr>
          <w:tab/>
        </w:r>
        <w:r>
          <w:rPr>
            <w:noProof/>
            <w:webHidden/>
          </w:rPr>
          <w:fldChar w:fldCharType="begin"/>
        </w:r>
        <w:r>
          <w:rPr>
            <w:noProof/>
            <w:webHidden/>
          </w:rPr>
          <w:instrText xml:space="preserve"> PAGEREF _Toc65483311 \h </w:instrText>
        </w:r>
        <w:r>
          <w:rPr>
            <w:noProof/>
            <w:webHidden/>
          </w:rPr>
        </w:r>
        <w:r>
          <w:rPr>
            <w:noProof/>
            <w:webHidden/>
          </w:rPr>
          <w:fldChar w:fldCharType="separate"/>
        </w:r>
        <w:r>
          <w:rPr>
            <w:noProof/>
            <w:webHidden/>
          </w:rPr>
          <w:t>389</w:t>
        </w:r>
        <w:r>
          <w:rPr>
            <w:noProof/>
            <w:webHidden/>
          </w:rPr>
          <w:fldChar w:fldCharType="end"/>
        </w:r>
      </w:hyperlink>
    </w:p>
    <w:p w14:paraId="2058B894" w14:textId="57AFD48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2" w:history="1">
        <w:r w:rsidRPr="00BE454D">
          <w:rPr>
            <w:rStyle w:val="Hyperlink"/>
            <w:noProof/>
          </w:rPr>
          <w:t>Table 151: Status (V2) Contexts</w:t>
        </w:r>
        <w:r>
          <w:rPr>
            <w:noProof/>
            <w:webHidden/>
          </w:rPr>
          <w:tab/>
        </w:r>
        <w:r>
          <w:rPr>
            <w:noProof/>
            <w:webHidden/>
          </w:rPr>
          <w:fldChar w:fldCharType="begin"/>
        </w:r>
        <w:r>
          <w:rPr>
            <w:noProof/>
            <w:webHidden/>
          </w:rPr>
          <w:instrText xml:space="preserve"> PAGEREF _Toc65483312 \h </w:instrText>
        </w:r>
        <w:r>
          <w:rPr>
            <w:noProof/>
            <w:webHidden/>
          </w:rPr>
        </w:r>
        <w:r>
          <w:rPr>
            <w:noProof/>
            <w:webHidden/>
          </w:rPr>
          <w:fldChar w:fldCharType="separate"/>
        </w:r>
        <w:r>
          <w:rPr>
            <w:noProof/>
            <w:webHidden/>
          </w:rPr>
          <w:t>390</w:t>
        </w:r>
        <w:r>
          <w:rPr>
            <w:noProof/>
            <w:webHidden/>
          </w:rPr>
          <w:fldChar w:fldCharType="end"/>
        </w:r>
      </w:hyperlink>
    </w:p>
    <w:p w14:paraId="06ADDAF7" w14:textId="0F8FD8F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3" w:history="1">
        <w:r w:rsidRPr="00BE454D">
          <w:rPr>
            <w:rStyle w:val="Hyperlink"/>
            <w:noProof/>
          </w:rPr>
          <w:t>Table 152: Status (V2) Constraints Overview</w:t>
        </w:r>
        <w:r>
          <w:rPr>
            <w:noProof/>
            <w:webHidden/>
          </w:rPr>
          <w:tab/>
        </w:r>
        <w:r>
          <w:rPr>
            <w:noProof/>
            <w:webHidden/>
          </w:rPr>
          <w:fldChar w:fldCharType="begin"/>
        </w:r>
        <w:r>
          <w:rPr>
            <w:noProof/>
            <w:webHidden/>
          </w:rPr>
          <w:instrText xml:space="preserve"> PAGEREF _Toc65483313 \h </w:instrText>
        </w:r>
        <w:r>
          <w:rPr>
            <w:noProof/>
            <w:webHidden/>
          </w:rPr>
        </w:r>
        <w:r>
          <w:rPr>
            <w:noProof/>
            <w:webHidden/>
          </w:rPr>
          <w:fldChar w:fldCharType="separate"/>
        </w:r>
        <w:r>
          <w:rPr>
            <w:noProof/>
            <w:webHidden/>
          </w:rPr>
          <w:t>391</w:t>
        </w:r>
        <w:r>
          <w:rPr>
            <w:noProof/>
            <w:webHidden/>
          </w:rPr>
          <w:fldChar w:fldCharType="end"/>
        </w:r>
      </w:hyperlink>
    </w:p>
    <w:p w14:paraId="56B5D6FF" w14:textId="2E13C62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4" w:history="1">
        <w:r w:rsidRPr="00BE454D">
          <w:rPr>
            <w:rStyle w:val="Hyperlink"/>
            <w:noProof/>
          </w:rPr>
          <w:t>Table 153: Substance, Administered (V5) Contexts</w:t>
        </w:r>
        <w:r>
          <w:rPr>
            <w:noProof/>
            <w:webHidden/>
          </w:rPr>
          <w:tab/>
        </w:r>
        <w:r>
          <w:rPr>
            <w:noProof/>
            <w:webHidden/>
          </w:rPr>
          <w:fldChar w:fldCharType="begin"/>
        </w:r>
        <w:r>
          <w:rPr>
            <w:noProof/>
            <w:webHidden/>
          </w:rPr>
          <w:instrText xml:space="preserve"> PAGEREF _Toc65483314 \h </w:instrText>
        </w:r>
        <w:r>
          <w:rPr>
            <w:noProof/>
            <w:webHidden/>
          </w:rPr>
        </w:r>
        <w:r>
          <w:rPr>
            <w:noProof/>
            <w:webHidden/>
          </w:rPr>
          <w:fldChar w:fldCharType="separate"/>
        </w:r>
        <w:r>
          <w:rPr>
            <w:noProof/>
            <w:webHidden/>
          </w:rPr>
          <w:t>392</w:t>
        </w:r>
        <w:r>
          <w:rPr>
            <w:noProof/>
            <w:webHidden/>
          </w:rPr>
          <w:fldChar w:fldCharType="end"/>
        </w:r>
      </w:hyperlink>
    </w:p>
    <w:p w14:paraId="1905E75B" w14:textId="3AA49482"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5" w:history="1">
        <w:r w:rsidRPr="00BE454D">
          <w:rPr>
            <w:rStyle w:val="Hyperlink"/>
            <w:noProof/>
          </w:rPr>
          <w:t>Table 154: Substance, Administered (V5) Constraints Overview</w:t>
        </w:r>
        <w:r>
          <w:rPr>
            <w:noProof/>
            <w:webHidden/>
          </w:rPr>
          <w:tab/>
        </w:r>
        <w:r>
          <w:rPr>
            <w:noProof/>
            <w:webHidden/>
          </w:rPr>
          <w:fldChar w:fldCharType="begin"/>
        </w:r>
        <w:r>
          <w:rPr>
            <w:noProof/>
            <w:webHidden/>
          </w:rPr>
          <w:instrText xml:space="preserve"> PAGEREF _Toc65483315 \h </w:instrText>
        </w:r>
        <w:r>
          <w:rPr>
            <w:noProof/>
            <w:webHidden/>
          </w:rPr>
        </w:r>
        <w:r>
          <w:rPr>
            <w:noProof/>
            <w:webHidden/>
          </w:rPr>
          <w:fldChar w:fldCharType="separate"/>
        </w:r>
        <w:r>
          <w:rPr>
            <w:noProof/>
            <w:webHidden/>
          </w:rPr>
          <w:t>393</w:t>
        </w:r>
        <w:r>
          <w:rPr>
            <w:noProof/>
            <w:webHidden/>
          </w:rPr>
          <w:fldChar w:fldCharType="end"/>
        </w:r>
      </w:hyperlink>
    </w:p>
    <w:p w14:paraId="1289450F" w14:textId="7E368C46"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6" w:history="1">
        <w:r w:rsidRPr="00BE454D">
          <w:rPr>
            <w:rStyle w:val="Hyperlink"/>
            <w:noProof/>
          </w:rPr>
          <w:t>Table 155: Substance, Order (V5) Contexts</w:t>
        </w:r>
        <w:r>
          <w:rPr>
            <w:noProof/>
            <w:webHidden/>
          </w:rPr>
          <w:tab/>
        </w:r>
        <w:r>
          <w:rPr>
            <w:noProof/>
            <w:webHidden/>
          </w:rPr>
          <w:fldChar w:fldCharType="begin"/>
        </w:r>
        <w:r>
          <w:rPr>
            <w:noProof/>
            <w:webHidden/>
          </w:rPr>
          <w:instrText xml:space="preserve"> PAGEREF _Toc65483316 \h </w:instrText>
        </w:r>
        <w:r>
          <w:rPr>
            <w:noProof/>
            <w:webHidden/>
          </w:rPr>
        </w:r>
        <w:r>
          <w:rPr>
            <w:noProof/>
            <w:webHidden/>
          </w:rPr>
          <w:fldChar w:fldCharType="separate"/>
        </w:r>
        <w:r>
          <w:rPr>
            <w:noProof/>
            <w:webHidden/>
          </w:rPr>
          <w:t>398</w:t>
        </w:r>
        <w:r>
          <w:rPr>
            <w:noProof/>
            <w:webHidden/>
          </w:rPr>
          <w:fldChar w:fldCharType="end"/>
        </w:r>
      </w:hyperlink>
    </w:p>
    <w:p w14:paraId="372B105D" w14:textId="1CAD679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7" w:history="1">
        <w:r w:rsidRPr="00BE454D">
          <w:rPr>
            <w:rStyle w:val="Hyperlink"/>
            <w:noProof/>
          </w:rPr>
          <w:t>Table 156: Substance, Order (V5) Constraints Overview</w:t>
        </w:r>
        <w:r>
          <w:rPr>
            <w:noProof/>
            <w:webHidden/>
          </w:rPr>
          <w:tab/>
        </w:r>
        <w:r>
          <w:rPr>
            <w:noProof/>
            <w:webHidden/>
          </w:rPr>
          <w:fldChar w:fldCharType="begin"/>
        </w:r>
        <w:r>
          <w:rPr>
            <w:noProof/>
            <w:webHidden/>
          </w:rPr>
          <w:instrText xml:space="preserve"> PAGEREF _Toc65483317 \h </w:instrText>
        </w:r>
        <w:r>
          <w:rPr>
            <w:noProof/>
            <w:webHidden/>
          </w:rPr>
        </w:r>
        <w:r>
          <w:rPr>
            <w:noProof/>
            <w:webHidden/>
          </w:rPr>
          <w:fldChar w:fldCharType="separate"/>
        </w:r>
        <w:r>
          <w:rPr>
            <w:noProof/>
            <w:webHidden/>
          </w:rPr>
          <w:t>399</w:t>
        </w:r>
        <w:r>
          <w:rPr>
            <w:noProof/>
            <w:webHidden/>
          </w:rPr>
          <w:fldChar w:fldCharType="end"/>
        </w:r>
      </w:hyperlink>
    </w:p>
    <w:p w14:paraId="0A1F974E" w14:textId="3A73AC59"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8" w:history="1">
        <w:r w:rsidRPr="00BE454D">
          <w:rPr>
            <w:rStyle w:val="Hyperlink"/>
            <w:noProof/>
          </w:rPr>
          <w:t>Table 157: Substance, Recommended (V5) Contexts</w:t>
        </w:r>
        <w:r>
          <w:rPr>
            <w:noProof/>
            <w:webHidden/>
          </w:rPr>
          <w:tab/>
        </w:r>
        <w:r>
          <w:rPr>
            <w:noProof/>
            <w:webHidden/>
          </w:rPr>
          <w:fldChar w:fldCharType="begin"/>
        </w:r>
        <w:r>
          <w:rPr>
            <w:noProof/>
            <w:webHidden/>
          </w:rPr>
          <w:instrText xml:space="preserve"> PAGEREF _Toc65483318 \h </w:instrText>
        </w:r>
        <w:r>
          <w:rPr>
            <w:noProof/>
            <w:webHidden/>
          </w:rPr>
        </w:r>
        <w:r>
          <w:rPr>
            <w:noProof/>
            <w:webHidden/>
          </w:rPr>
          <w:fldChar w:fldCharType="separate"/>
        </w:r>
        <w:r>
          <w:rPr>
            <w:noProof/>
            <w:webHidden/>
          </w:rPr>
          <w:t>405</w:t>
        </w:r>
        <w:r>
          <w:rPr>
            <w:noProof/>
            <w:webHidden/>
          </w:rPr>
          <w:fldChar w:fldCharType="end"/>
        </w:r>
      </w:hyperlink>
    </w:p>
    <w:p w14:paraId="78FC44CE" w14:textId="23F3FA01"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19" w:history="1">
        <w:r w:rsidRPr="00BE454D">
          <w:rPr>
            <w:rStyle w:val="Hyperlink"/>
            <w:noProof/>
          </w:rPr>
          <w:t>Table 158: Substance, Recommended (V5) Constraints Overview</w:t>
        </w:r>
        <w:r>
          <w:rPr>
            <w:noProof/>
            <w:webHidden/>
          </w:rPr>
          <w:tab/>
        </w:r>
        <w:r>
          <w:rPr>
            <w:noProof/>
            <w:webHidden/>
          </w:rPr>
          <w:fldChar w:fldCharType="begin"/>
        </w:r>
        <w:r>
          <w:rPr>
            <w:noProof/>
            <w:webHidden/>
          </w:rPr>
          <w:instrText xml:space="preserve"> PAGEREF _Toc65483319 \h </w:instrText>
        </w:r>
        <w:r>
          <w:rPr>
            <w:noProof/>
            <w:webHidden/>
          </w:rPr>
        </w:r>
        <w:r>
          <w:rPr>
            <w:noProof/>
            <w:webHidden/>
          </w:rPr>
          <w:fldChar w:fldCharType="separate"/>
        </w:r>
        <w:r>
          <w:rPr>
            <w:noProof/>
            <w:webHidden/>
          </w:rPr>
          <w:t>406</w:t>
        </w:r>
        <w:r>
          <w:rPr>
            <w:noProof/>
            <w:webHidden/>
          </w:rPr>
          <w:fldChar w:fldCharType="end"/>
        </w:r>
      </w:hyperlink>
    </w:p>
    <w:p w14:paraId="00E878E4" w14:textId="5ECDBA7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0" w:history="1">
        <w:r w:rsidRPr="00BE454D">
          <w:rPr>
            <w:rStyle w:val="Hyperlink"/>
            <w:noProof/>
          </w:rPr>
          <w:t>Table 159: Supply Contexts</w:t>
        </w:r>
        <w:r>
          <w:rPr>
            <w:noProof/>
            <w:webHidden/>
          </w:rPr>
          <w:tab/>
        </w:r>
        <w:r>
          <w:rPr>
            <w:noProof/>
            <w:webHidden/>
          </w:rPr>
          <w:fldChar w:fldCharType="begin"/>
        </w:r>
        <w:r>
          <w:rPr>
            <w:noProof/>
            <w:webHidden/>
          </w:rPr>
          <w:instrText xml:space="preserve"> PAGEREF _Toc65483320 \h </w:instrText>
        </w:r>
        <w:r>
          <w:rPr>
            <w:noProof/>
            <w:webHidden/>
          </w:rPr>
        </w:r>
        <w:r>
          <w:rPr>
            <w:noProof/>
            <w:webHidden/>
          </w:rPr>
          <w:fldChar w:fldCharType="separate"/>
        </w:r>
        <w:r>
          <w:rPr>
            <w:noProof/>
            <w:webHidden/>
          </w:rPr>
          <w:t>411</w:t>
        </w:r>
        <w:r>
          <w:rPr>
            <w:noProof/>
            <w:webHidden/>
          </w:rPr>
          <w:fldChar w:fldCharType="end"/>
        </w:r>
      </w:hyperlink>
    </w:p>
    <w:p w14:paraId="71728596" w14:textId="461D1D85"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1" w:history="1">
        <w:r w:rsidRPr="00BE454D">
          <w:rPr>
            <w:rStyle w:val="Hyperlink"/>
            <w:noProof/>
          </w:rPr>
          <w:t>Table 160: Supply Constraints Overview</w:t>
        </w:r>
        <w:r>
          <w:rPr>
            <w:noProof/>
            <w:webHidden/>
          </w:rPr>
          <w:tab/>
        </w:r>
        <w:r>
          <w:rPr>
            <w:noProof/>
            <w:webHidden/>
          </w:rPr>
          <w:fldChar w:fldCharType="begin"/>
        </w:r>
        <w:r>
          <w:rPr>
            <w:noProof/>
            <w:webHidden/>
          </w:rPr>
          <w:instrText xml:space="preserve"> PAGEREF _Toc65483321 \h </w:instrText>
        </w:r>
        <w:r>
          <w:rPr>
            <w:noProof/>
            <w:webHidden/>
          </w:rPr>
        </w:r>
        <w:r>
          <w:rPr>
            <w:noProof/>
            <w:webHidden/>
          </w:rPr>
          <w:fldChar w:fldCharType="separate"/>
        </w:r>
        <w:r>
          <w:rPr>
            <w:noProof/>
            <w:webHidden/>
          </w:rPr>
          <w:t>412</w:t>
        </w:r>
        <w:r>
          <w:rPr>
            <w:noProof/>
            <w:webHidden/>
          </w:rPr>
          <w:fldChar w:fldCharType="end"/>
        </w:r>
      </w:hyperlink>
    </w:p>
    <w:p w14:paraId="517BC5A0" w14:textId="59BEFF44"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2" w:history="1">
        <w:r w:rsidRPr="00BE454D">
          <w:rPr>
            <w:rStyle w:val="Hyperlink"/>
            <w:noProof/>
          </w:rPr>
          <w:t>Table 161: Symptom (V4) Contexts</w:t>
        </w:r>
        <w:r>
          <w:rPr>
            <w:noProof/>
            <w:webHidden/>
          </w:rPr>
          <w:tab/>
        </w:r>
        <w:r>
          <w:rPr>
            <w:noProof/>
            <w:webHidden/>
          </w:rPr>
          <w:fldChar w:fldCharType="begin"/>
        </w:r>
        <w:r>
          <w:rPr>
            <w:noProof/>
            <w:webHidden/>
          </w:rPr>
          <w:instrText xml:space="preserve"> PAGEREF _Toc65483322 \h </w:instrText>
        </w:r>
        <w:r>
          <w:rPr>
            <w:noProof/>
            <w:webHidden/>
          </w:rPr>
        </w:r>
        <w:r>
          <w:rPr>
            <w:noProof/>
            <w:webHidden/>
          </w:rPr>
          <w:fldChar w:fldCharType="separate"/>
        </w:r>
        <w:r>
          <w:rPr>
            <w:noProof/>
            <w:webHidden/>
          </w:rPr>
          <w:t>413</w:t>
        </w:r>
        <w:r>
          <w:rPr>
            <w:noProof/>
            <w:webHidden/>
          </w:rPr>
          <w:fldChar w:fldCharType="end"/>
        </w:r>
      </w:hyperlink>
    </w:p>
    <w:p w14:paraId="1459735A" w14:textId="74AC2AF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3" w:history="1">
        <w:r w:rsidRPr="00BE454D">
          <w:rPr>
            <w:rStyle w:val="Hyperlink"/>
            <w:noProof/>
          </w:rPr>
          <w:t>Table 162: Symptom (V4) Constraints Overview</w:t>
        </w:r>
        <w:r>
          <w:rPr>
            <w:noProof/>
            <w:webHidden/>
          </w:rPr>
          <w:tab/>
        </w:r>
        <w:r>
          <w:rPr>
            <w:noProof/>
            <w:webHidden/>
          </w:rPr>
          <w:fldChar w:fldCharType="begin"/>
        </w:r>
        <w:r>
          <w:rPr>
            <w:noProof/>
            <w:webHidden/>
          </w:rPr>
          <w:instrText xml:space="preserve"> PAGEREF _Toc65483323 \h </w:instrText>
        </w:r>
        <w:r>
          <w:rPr>
            <w:noProof/>
            <w:webHidden/>
          </w:rPr>
        </w:r>
        <w:r>
          <w:rPr>
            <w:noProof/>
            <w:webHidden/>
          </w:rPr>
          <w:fldChar w:fldCharType="separate"/>
        </w:r>
        <w:r>
          <w:rPr>
            <w:noProof/>
            <w:webHidden/>
          </w:rPr>
          <w:t>414</w:t>
        </w:r>
        <w:r>
          <w:rPr>
            <w:noProof/>
            <w:webHidden/>
          </w:rPr>
          <w:fldChar w:fldCharType="end"/>
        </w:r>
      </w:hyperlink>
    </w:p>
    <w:p w14:paraId="46AB1092" w14:textId="2730B13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4" w:history="1">
        <w:r w:rsidRPr="00BE454D">
          <w:rPr>
            <w:rStyle w:val="Hyperlink"/>
            <w:noProof/>
          </w:rPr>
          <w:t>Table 163: Target Outcome Contexts</w:t>
        </w:r>
        <w:r>
          <w:rPr>
            <w:noProof/>
            <w:webHidden/>
          </w:rPr>
          <w:tab/>
        </w:r>
        <w:r>
          <w:rPr>
            <w:noProof/>
            <w:webHidden/>
          </w:rPr>
          <w:fldChar w:fldCharType="begin"/>
        </w:r>
        <w:r>
          <w:rPr>
            <w:noProof/>
            <w:webHidden/>
          </w:rPr>
          <w:instrText xml:space="preserve"> PAGEREF _Toc65483324 \h </w:instrText>
        </w:r>
        <w:r>
          <w:rPr>
            <w:noProof/>
            <w:webHidden/>
          </w:rPr>
        </w:r>
        <w:r>
          <w:rPr>
            <w:noProof/>
            <w:webHidden/>
          </w:rPr>
          <w:fldChar w:fldCharType="separate"/>
        </w:r>
        <w:r>
          <w:rPr>
            <w:noProof/>
            <w:webHidden/>
          </w:rPr>
          <w:t>417</w:t>
        </w:r>
        <w:r>
          <w:rPr>
            <w:noProof/>
            <w:webHidden/>
          </w:rPr>
          <w:fldChar w:fldCharType="end"/>
        </w:r>
      </w:hyperlink>
    </w:p>
    <w:p w14:paraId="2BA798D1" w14:textId="3D733D3D"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5" w:history="1">
        <w:r w:rsidRPr="00BE454D">
          <w:rPr>
            <w:rStyle w:val="Hyperlink"/>
            <w:noProof/>
          </w:rPr>
          <w:t>Table 164: Target Outcome Constraints Overview</w:t>
        </w:r>
        <w:r>
          <w:rPr>
            <w:noProof/>
            <w:webHidden/>
          </w:rPr>
          <w:tab/>
        </w:r>
        <w:r>
          <w:rPr>
            <w:noProof/>
            <w:webHidden/>
          </w:rPr>
          <w:fldChar w:fldCharType="begin"/>
        </w:r>
        <w:r>
          <w:rPr>
            <w:noProof/>
            <w:webHidden/>
          </w:rPr>
          <w:instrText xml:space="preserve"> PAGEREF _Toc65483325 \h </w:instrText>
        </w:r>
        <w:r>
          <w:rPr>
            <w:noProof/>
            <w:webHidden/>
          </w:rPr>
        </w:r>
        <w:r>
          <w:rPr>
            <w:noProof/>
            <w:webHidden/>
          </w:rPr>
          <w:fldChar w:fldCharType="separate"/>
        </w:r>
        <w:r>
          <w:rPr>
            <w:noProof/>
            <w:webHidden/>
          </w:rPr>
          <w:t>418</w:t>
        </w:r>
        <w:r>
          <w:rPr>
            <w:noProof/>
            <w:webHidden/>
          </w:rPr>
          <w:fldChar w:fldCharType="end"/>
        </w:r>
      </w:hyperlink>
    </w:p>
    <w:p w14:paraId="579E535B" w14:textId="0439B30C"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6" w:history="1">
        <w:r w:rsidRPr="00BE454D">
          <w:rPr>
            <w:rStyle w:val="Hyperlink"/>
            <w:noProof/>
          </w:rPr>
          <w:t>Table 165: Template List</w:t>
        </w:r>
        <w:r>
          <w:rPr>
            <w:noProof/>
            <w:webHidden/>
          </w:rPr>
          <w:tab/>
        </w:r>
        <w:r>
          <w:rPr>
            <w:noProof/>
            <w:webHidden/>
          </w:rPr>
          <w:fldChar w:fldCharType="begin"/>
        </w:r>
        <w:r>
          <w:rPr>
            <w:noProof/>
            <w:webHidden/>
          </w:rPr>
          <w:instrText xml:space="preserve"> PAGEREF _Toc65483326 \h </w:instrText>
        </w:r>
        <w:r>
          <w:rPr>
            <w:noProof/>
            <w:webHidden/>
          </w:rPr>
        </w:r>
        <w:r>
          <w:rPr>
            <w:noProof/>
            <w:webHidden/>
          </w:rPr>
          <w:fldChar w:fldCharType="separate"/>
        </w:r>
        <w:r>
          <w:rPr>
            <w:noProof/>
            <w:webHidden/>
          </w:rPr>
          <w:t>420</w:t>
        </w:r>
        <w:r>
          <w:rPr>
            <w:noProof/>
            <w:webHidden/>
          </w:rPr>
          <w:fldChar w:fldCharType="end"/>
        </w:r>
      </w:hyperlink>
    </w:p>
    <w:p w14:paraId="6FF0A432" w14:textId="4F83752F"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7" w:history="1">
        <w:r w:rsidRPr="00BE454D">
          <w:rPr>
            <w:rStyle w:val="Hyperlink"/>
            <w:noProof/>
          </w:rPr>
          <w:t>Table 166: Template Containments</w:t>
        </w:r>
        <w:r>
          <w:rPr>
            <w:noProof/>
            <w:webHidden/>
          </w:rPr>
          <w:tab/>
        </w:r>
        <w:r>
          <w:rPr>
            <w:noProof/>
            <w:webHidden/>
          </w:rPr>
          <w:fldChar w:fldCharType="begin"/>
        </w:r>
        <w:r>
          <w:rPr>
            <w:noProof/>
            <w:webHidden/>
          </w:rPr>
          <w:instrText xml:space="preserve"> PAGEREF _Toc65483327 \h </w:instrText>
        </w:r>
        <w:r>
          <w:rPr>
            <w:noProof/>
            <w:webHidden/>
          </w:rPr>
        </w:r>
        <w:r>
          <w:rPr>
            <w:noProof/>
            <w:webHidden/>
          </w:rPr>
          <w:fldChar w:fldCharType="separate"/>
        </w:r>
        <w:r>
          <w:rPr>
            <w:noProof/>
            <w:webHidden/>
          </w:rPr>
          <w:t>424</w:t>
        </w:r>
        <w:r>
          <w:rPr>
            <w:noProof/>
            <w:webHidden/>
          </w:rPr>
          <w:fldChar w:fldCharType="end"/>
        </w:r>
      </w:hyperlink>
    </w:p>
    <w:p w14:paraId="7DD7FFB5" w14:textId="4EA17F78"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8" w:history="1">
        <w:r w:rsidRPr="00BE454D">
          <w:rPr>
            <w:rStyle w:val="Hyperlink"/>
            <w:noProof/>
          </w:rPr>
          <w:t>Table 167: Code Systems</w:t>
        </w:r>
        <w:r>
          <w:rPr>
            <w:noProof/>
            <w:webHidden/>
          </w:rPr>
          <w:tab/>
        </w:r>
        <w:r>
          <w:rPr>
            <w:noProof/>
            <w:webHidden/>
          </w:rPr>
          <w:fldChar w:fldCharType="begin"/>
        </w:r>
        <w:r>
          <w:rPr>
            <w:noProof/>
            <w:webHidden/>
          </w:rPr>
          <w:instrText xml:space="preserve"> PAGEREF _Toc65483328 \h </w:instrText>
        </w:r>
        <w:r>
          <w:rPr>
            <w:noProof/>
            <w:webHidden/>
          </w:rPr>
        </w:r>
        <w:r>
          <w:rPr>
            <w:noProof/>
            <w:webHidden/>
          </w:rPr>
          <w:fldChar w:fldCharType="separate"/>
        </w:r>
        <w:r>
          <w:rPr>
            <w:noProof/>
            <w:webHidden/>
          </w:rPr>
          <w:t>439</w:t>
        </w:r>
        <w:r>
          <w:rPr>
            <w:noProof/>
            <w:webHidden/>
          </w:rPr>
          <w:fldChar w:fldCharType="end"/>
        </w:r>
      </w:hyperlink>
    </w:p>
    <w:p w14:paraId="6279B22C" w14:textId="6E3E60A0" w:rsidR="00E45435" w:rsidRDefault="00E45435">
      <w:pPr>
        <w:pStyle w:val="TableofFigures"/>
        <w:tabs>
          <w:tab w:val="right" w:leader="dot" w:pos="10070"/>
        </w:tabs>
        <w:rPr>
          <w:rFonts w:asciiTheme="minorHAnsi" w:eastAsiaTheme="minorEastAsia" w:hAnsiTheme="minorHAnsi" w:cstheme="minorBidi"/>
          <w:noProof/>
          <w:sz w:val="22"/>
          <w:szCs w:val="22"/>
          <w:lang w:eastAsia="zh-CN"/>
        </w:rPr>
      </w:pPr>
      <w:hyperlink w:anchor="_Toc65483329" w:history="1">
        <w:r w:rsidRPr="00BE454D">
          <w:rPr>
            <w:rStyle w:val="Hyperlink"/>
            <w:noProof/>
          </w:rPr>
          <w:t>Table 168: Retired Templates</w:t>
        </w:r>
        <w:r>
          <w:rPr>
            <w:noProof/>
            <w:webHidden/>
          </w:rPr>
          <w:tab/>
        </w:r>
        <w:r>
          <w:rPr>
            <w:noProof/>
            <w:webHidden/>
          </w:rPr>
          <w:fldChar w:fldCharType="begin"/>
        </w:r>
        <w:r>
          <w:rPr>
            <w:noProof/>
            <w:webHidden/>
          </w:rPr>
          <w:instrText xml:space="preserve"> PAGEREF _Toc65483329 \h </w:instrText>
        </w:r>
        <w:r>
          <w:rPr>
            <w:noProof/>
            <w:webHidden/>
          </w:rPr>
        </w:r>
        <w:r>
          <w:rPr>
            <w:noProof/>
            <w:webHidden/>
          </w:rPr>
          <w:fldChar w:fldCharType="separate"/>
        </w:r>
        <w:r>
          <w:rPr>
            <w:noProof/>
            <w:webHidden/>
          </w:rPr>
          <w:t>440</w:t>
        </w:r>
        <w:r>
          <w:rPr>
            <w:noProof/>
            <w:webHidden/>
          </w:rPr>
          <w:fldChar w:fldCharType="end"/>
        </w:r>
      </w:hyperlink>
    </w:p>
    <w:p w14:paraId="2F6F4E94" w14:textId="71B51FB8" w:rsidR="00C07C76" w:rsidRPr="00C07C76" w:rsidRDefault="00C07C76" w:rsidP="00A82774">
      <w:pPr>
        <w:ind w:left="144"/>
      </w:pPr>
      <w:r>
        <w:fldChar w:fldCharType="end"/>
      </w:r>
    </w:p>
    <w:p w14:paraId="5C264ADF" w14:textId="77777777" w:rsidR="00531A50" w:rsidRDefault="00531A50" w:rsidP="00A82774">
      <w:pPr>
        <w:pStyle w:val="Heading1"/>
        <w:ind w:left="864"/>
      </w:pPr>
      <w:bookmarkStart w:id="0" w:name="_Toc468642874"/>
      <w:bookmarkStart w:id="1" w:name="_Toc483253799"/>
      <w:bookmarkStart w:id="2" w:name="_Toc483909796"/>
      <w:bookmarkStart w:id="3" w:name="_Toc510173806"/>
      <w:bookmarkStart w:id="4" w:name="_Toc65482762"/>
      <w:r>
        <w:lastRenderedPageBreak/>
        <w:t>Structure of this GUIde</w:t>
      </w:r>
      <w:bookmarkEnd w:id="0"/>
      <w:bookmarkEnd w:id="1"/>
      <w:bookmarkEnd w:id="2"/>
      <w:bookmarkEnd w:id="3"/>
      <w:bookmarkEnd w:id="4"/>
    </w:p>
    <w:p w14:paraId="44133550" w14:textId="35544070" w:rsidR="00531A50" w:rsidRPr="0083217D" w:rsidRDefault="00531A50" w:rsidP="00A82774">
      <w:pPr>
        <w:widowControl w:val="0"/>
        <w:autoSpaceDE w:val="0"/>
        <w:autoSpaceDN w:val="0"/>
        <w:adjustRightInd w:val="0"/>
        <w:spacing w:after="240" w:line="340" w:lineRule="atLeast"/>
        <w:ind w:left="144"/>
        <w:rPr>
          <w:color w:val="000000"/>
        </w:rPr>
      </w:pPr>
      <w:r w:rsidRPr="0083217D">
        <w:rPr>
          <w:color w:val="000000"/>
        </w:rPr>
        <w:t xml:space="preserve">Three volumes comprise this </w:t>
      </w:r>
      <w:r w:rsidRPr="0083217D">
        <w:rPr>
          <w:i/>
          <w:iCs/>
          <w:color w:val="000000"/>
        </w:rPr>
        <w:t xml:space="preserve">HL7 Version 3 Implementation Guide: Clinical Quality Language (CQL)- based Health Quality Measure Format (HQMF), </w:t>
      </w:r>
      <w:r w:rsidR="00A118A9">
        <w:rPr>
          <w:i/>
        </w:rPr>
        <w:t>Release 1 STU</w:t>
      </w:r>
      <w:r w:rsidR="006F762B">
        <w:rPr>
          <w:i/>
        </w:rPr>
        <w:t>5</w:t>
      </w:r>
      <w:r w:rsidR="00A118A9">
        <w:rPr>
          <w:i/>
        </w:rPr>
        <w:t xml:space="preserve"> (US Realm), Standard for Trial Use</w:t>
      </w:r>
      <w:r w:rsidR="00A118A9">
        <w:t>:</w:t>
      </w:r>
    </w:p>
    <w:p w14:paraId="2FF111E9" w14:textId="77777777" w:rsidR="00531A50" w:rsidRDefault="00531A50" w:rsidP="00A82774">
      <w:pPr>
        <w:keepNext/>
        <w:widowControl w:val="0"/>
        <w:autoSpaceDE w:val="0"/>
        <w:autoSpaceDN w:val="0"/>
        <w:adjustRightInd w:val="0"/>
        <w:spacing w:after="240" w:line="300" w:lineRule="atLeast"/>
        <w:ind w:left="144"/>
        <w:jc w:val="center"/>
      </w:pPr>
      <w:r>
        <w:rPr>
          <w:noProof/>
          <w:lang w:eastAsia="zh-CN"/>
        </w:rPr>
        <w:drawing>
          <wp:inline distT="0" distB="0" distL="0" distR="0" wp14:anchorId="2690A197" wp14:editId="1593D30F">
            <wp:extent cx="4807452" cy="36105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_struct.png"/>
                    <pic:cNvPicPr/>
                  </pic:nvPicPr>
                  <pic:blipFill>
                    <a:blip r:embed="rId15">
                      <a:extLst>
                        <a:ext uri="{28A0092B-C50C-407E-A947-70E740481C1C}">
                          <a14:useLocalDpi xmlns:a14="http://schemas.microsoft.com/office/drawing/2010/main" val="0"/>
                        </a:ext>
                      </a:extLst>
                    </a:blip>
                    <a:stretch>
                      <a:fillRect/>
                    </a:stretch>
                  </pic:blipFill>
                  <pic:spPr>
                    <a:xfrm>
                      <a:off x="0" y="0"/>
                      <a:ext cx="4809728" cy="3612307"/>
                    </a:xfrm>
                    <a:prstGeom prst="rect">
                      <a:avLst/>
                    </a:prstGeom>
                  </pic:spPr>
                </pic:pic>
              </a:graphicData>
            </a:graphic>
          </wp:inline>
        </w:drawing>
      </w:r>
    </w:p>
    <w:p w14:paraId="4E48D4EF" w14:textId="77777777" w:rsidR="00531A50" w:rsidRDefault="00531A50" w:rsidP="00A82774">
      <w:pPr>
        <w:pStyle w:val="Caption"/>
        <w:ind w:left="864"/>
        <w:jc w:val="left"/>
      </w:pPr>
      <w:bookmarkStart w:id="5" w:name="_Toc468642800"/>
      <w:bookmarkStart w:id="6" w:name="_Toc483520936"/>
      <w:bookmarkStart w:id="7" w:name="_Toc483555211"/>
      <w:bookmarkStart w:id="8" w:name="_Toc510174213"/>
      <w:bookmarkStart w:id="9" w:name="_Toc516787641"/>
      <w:bookmarkStart w:id="10" w:name="_Toc65482914"/>
      <w:r>
        <w:t xml:space="preserve">Figure </w:t>
      </w:r>
      <w:r>
        <w:fldChar w:fldCharType="begin"/>
      </w:r>
      <w:r>
        <w:instrText xml:space="preserve"> SEQ Figure \* ARABIC </w:instrText>
      </w:r>
      <w:r>
        <w:fldChar w:fldCharType="separate"/>
      </w:r>
      <w:r w:rsidR="00FB74AD">
        <w:t>1</w:t>
      </w:r>
      <w:r>
        <w:fldChar w:fldCharType="end"/>
      </w:r>
      <w:r>
        <w:t xml:space="preserve">: Relationship between QDM, CQL, </w:t>
      </w:r>
      <w:r w:rsidR="00CE1DC9">
        <w:t>eCQM</w:t>
      </w:r>
      <w:r>
        <w:t>, and the volumes of this IG.</w:t>
      </w:r>
      <w:bookmarkEnd w:id="5"/>
      <w:bookmarkEnd w:id="6"/>
      <w:bookmarkEnd w:id="7"/>
      <w:bookmarkEnd w:id="8"/>
      <w:bookmarkEnd w:id="9"/>
      <w:bookmarkEnd w:id="10"/>
    </w:p>
    <w:p w14:paraId="5B1DC4FE"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rPr>
        <w:t>Volume 1</w:t>
      </w:r>
      <w:r w:rsidRPr="001B508F">
        <w:t xml:space="preserve"> : </w:t>
      </w:r>
      <w:r w:rsidRPr="001B508F">
        <w:rPr>
          <w:color w:val="000000"/>
        </w:rPr>
        <w:t xml:space="preserve">Provides narrative introduction, background material, and conformance requirements for representing CQL-based eCQMs in HQMF. </w:t>
      </w:r>
    </w:p>
    <w:p w14:paraId="201B1AE5" w14:textId="7421327F"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2</w:t>
      </w:r>
      <w:r w:rsidRPr="001B508F">
        <w:rPr>
          <w:color w:val="000000"/>
        </w:rPr>
        <w:t xml:space="preserve"> : Describes how to incorporate version </w:t>
      </w:r>
      <w:r w:rsidR="00C07C76">
        <w:rPr>
          <w:color w:val="000000"/>
        </w:rPr>
        <w:t>5.</w:t>
      </w:r>
      <w:r w:rsidR="006F762B">
        <w:rPr>
          <w:color w:val="000000"/>
        </w:rPr>
        <w:t>6</w:t>
      </w:r>
      <w:r w:rsidRPr="001B508F">
        <w:rPr>
          <w:color w:val="000000"/>
        </w:rPr>
        <w:t xml:space="preserve"> of the Quality Data Model into a CQL- based eCQM in accordance with accepted formatting and usage conventions. </w:t>
      </w:r>
    </w:p>
    <w:p w14:paraId="4AE375C5" w14:textId="77777777" w:rsidR="00531A50" w:rsidRPr="001B508F" w:rsidRDefault="00531A50" w:rsidP="00A82774">
      <w:pPr>
        <w:widowControl w:val="0"/>
        <w:autoSpaceDE w:val="0"/>
        <w:autoSpaceDN w:val="0"/>
        <w:adjustRightInd w:val="0"/>
        <w:spacing w:after="240" w:line="340" w:lineRule="atLeast"/>
        <w:ind w:left="1314" w:hanging="1170"/>
        <w:rPr>
          <w:color w:val="000000"/>
        </w:rPr>
      </w:pPr>
      <w:r w:rsidRPr="001B508F">
        <w:rPr>
          <w:b/>
          <w:color w:val="000000"/>
        </w:rPr>
        <w:t>Volume 3</w:t>
      </w:r>
      <w:r w:rsidRPr="001B508F">
        <w:rPr>
          <w:color w:val="000000"/>
        </w:rPr>
        <w:t xml:space="preserve"> : Contains the </w:t>
      </w:r>
      <w:r w:rsidR="00671354">
        <w:rPr>
          <w:color w:val="000000"/>
        </w:rPr>
        <w:t xml:space="preserve">HQMF </w:t>
      </w:r>
      <w:r>
        <w:rPr>
          <w:color w:val="000000"/>
        </w:rPr>
        <w:t xml:space="preserve">templates for the </w:t>
      </w:r>
      <w:r w:rsidRPr="001B508F">
        <w:rPr>
          <w:color w:val="000000"/>
        </w:rPr>
        <w:t xml:space="preserve">QDM data </w:t>
      </w:r>
      <w:r w:rsidR="00671354">
        <w:rPr>
          <w:color w:val="000000"/>
        </w:rPr>
        <w:t>elements</w:t>
      </w:r>
      <w:r w:rsidRPr="001B508F">
        <w:rPr>
          <w:color w:val="000000"/>
        </w:rPr>
        <w:t xml:space="preserve">, necessary for constructing </w:t>
      </w:r>
      <w:r w:rsidR="00A118A9">
        <w:rPr>
          <w:color w:val="000000"/>
        </w:rPr>
        <w:t>QDM+</w:t>
      </w:r>
      <w:r w:rsidRPr="001B508F">
        <w:rPr>
          <w:color w:val="000000"/>
        </w:rPr>
        <w:t>CQL-based HQMF measures</w:t>
      </w:r>
      <w:r>
        <w:rPr>
          <w:color w:val="000000"/>
        </w:rPr>
        <w:t>.</w:t>
      </w:r>
    </w:p>
    <w:p w14:paraId="1329D159" w14:textId="77777777" w:rsidR="00531A50" w:rsidRPr="001B508F" w:rsidRDefault="00531A50" w:rsidP="00A82774">
      <w:pPr>
        <w:ind w:left="144"/>
      </w:pPr>
    </w:p>
    <w:p w14:paraId="46510173" w14:textId="77777777" w:rsidR="00531A50" w:rsidRDefault="00531A50" w:rsidP="00A82774">
      <w:pPr>
        <w:pStyle w:val="Heading1"/>
        <w:ind w:left="864"/>
      </w:pPr>
      <w:bookmarkStart w:id="11" w:name="_Toc468642875"/>
      <w:bookmarkStart w:id="12" w:name="_Toc483253800"/>
      <w:bookmarkStart w:id="13" w:name="_Toc483909797"/>
      <w:bookmarkStart w:id="14" w:name="_Toc510173807"/>
      <w:bookmarkStart w:id="15" w:name="_Toc65482763"/>
      <w:r>
        <w:lastRenderedPageBreak/>
        <w:t>Conformance conventions</w:t>
      </w:r>
      <w:bookmarkEnd w:id="11"/>
      <w:bookmarkEnd w:id="12"/>
      <w:bookmarkEnd w:id="13"/>
      <w:bookmarkEnd w:id="14"/>
      <w:bookmarkEnd w:id="15"/>
    </w:p>
    <w:p w14:paraId="2CB16282" w14:textId="77777777" w:rsidR="00531A50" w:rsidRDefault="00531A50" w:rsidP="00A82774">
      <w:pPr>
        <w:pStyle w:val="Heading2nospace"/>
        <w:spacing w:after="240"/>
        <w:ind w:left="864"/>
      </w:pPr>
      <w:bookmarkStart w:id="16" w:name="_Toc468642876"/>
      <w:bookmarkStart w:id="17" w:name="_Toc483253801"/>
      <w:bookmarkStart w:id="18" w:name="_Toc483909798"/>
      <w:bookmarkStart w:id="19" w:name="_Toc510173808"/>
      <w:bookmarkStart w:id="20" w:name="_Toc65482764"/>
      <w:r>
        <w:t>Templates and Conformance Statements</w:t>
      </w:r>
      <w:bookmarkEnd w:id="16"/>
      <w:bookmarkEnd w:id="17"/>
      <w:bookmarkEnd w:id="18"/>
      <w:bookmarkEnd w:id="19"/>
      <w:bookmarkEnd w:id="20"/>
    </w:p>
    <w:p w14:paraId="2C1CE4E0" w14:textId="77777777" w:rsidR="00531A50" w:rsidRPr="00617A6E" w:rsidRDefault="00531A50" w:rsidP="00A82774">
      <w:pPr>
        <w:pStyle w:val="BodyText"/>
        <w:ind w:left="864"/>
      </w:pPr>
      <w:r w:rsidRPr="00617A6E">
        <w:t>Conformance statements within this IG are presented as constraints from the Trifolia Workbench, a template repository. An algorithm converts constraints recorded in Trifolia to a printable presentation. Each constraint is uniquely identified by conformance number at or near the end of the constraint (e.g., CONF:</w:t>
      </w:r>
      <w:r>
        <w:t>3335-31306</w:t>
      </w:r>
      <w:r w:rsidRPr="00617A6E">
        <w:t xml:space="preserve">).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 </w:t>
      </w:r>
    </w:p>
    <w:p w14:paraId="6B85426F" w14:textId="77777777" w:rsidR="00531A50" w:rsidRDefault="00531A50" w:rsidP="00A82774">
      <w:pPr>
        <w:pStyle w:val="BodyText"/>
        <w:ind w:left="864"/>
        <w:rPr>
          <w:rFonts w:ascii="Times" w:hAnsi="Times" w:cs="Times"/>
        </w:rPr>
      </w:pPr>
      <w:r w:rsidRPr="00617A6E">
        <w:t>Bracketed information following each template title indicates the template type (dataCriteriaSection, populationCriteriaSection, actCriteria, observationCriteria, etc.), the object identifier (OID) or uniform resource name (URN), and whether the template is open or</w:t>
      </w:r>
      <w:r>
        <w:rPr>
          <w:rFonts w:cs="Bookman Old Style"/>
          <w:sz w:val="26"/>
          <w:szCs w:val="26"/>
        </w:rPr>
        <w:t xml:space="preserve"> </w:t>
      </w:r>
      <w:r w:rsidRPr="00617A6E">
        <w:t xml:space="preserve">closed. The </w:t>
      </w:r>
      <w:r w:rsidRPr="00617A6E">
        <w:rPr>
          <w:rStyle w:val="XMLname"/>
        </w:rPr>
        <w:t>identifier OID</w:t>
      </w:r>
      <w:r>
        <w:rPr>
          <w:rFonts w:ascii="Courier New" w:hAnsi="Courier New" w:cs="Courier New"/>
          <w:sz w:val="26"/>
          <w:szCs w:val="26"/>
        </w:rPr>
        <w:t xml:space="preserve"> </w:t>
      </w:r>
      <w:r>
        <w:rPr>
          <w:rFonts w:cs="Bookman Old Style"/>
          <w:sz w:val="26"/>
          <w:szCs w:val="26"/>
        </w:rPr>
        <w:t xml:space="preserve">is </w:t>
      </w:r>
      <w:r w:rsidRPr="00617A6E">
        <w:t>the</w:t>
      </w:r>
      <w:r>
        <w:rPr>
          <w:rFonts w:cs="Bookman Old Style"/>
          <w:sz w:val="26"/>
          <w:szCs w:val="26"/>
        </w:rPr>
        <w:t xml:space="preserve"> </w:t>
      </w:r>
      <w:r w:rsidRPr="00617A6E">
        <w:rPr>
          <w:rStyle w:val="XMLname"/>
        </w:rPr>
        <w:t>templateId/@root value</w:t>
      </w:r>
      <w:r w:rsidRPr="00617A6E">
        <w:t>; all</w:t>
      </w:r>
      <w:r>
        <w:rPr>
          <w:rFonts w:cs="Bookman Old Style"/>
          <w:sz w:val="26"/>
          <w:szCs w:val="26"/>
        </w:rPr>
        <w:t xml:space="preserve"> </w:t>
      </w:r>
      <w:r w:rsidRPr="00617A6E">
        <w:rPr>
          <w:rStyle w:val="XMLname"/>
        </w:rPr>
        <w:t>templateIds</w:t>
      </w:r>
      <w:r>
        <w:rPr>
          <w:rFonts w:ascii="Courier New" w:hAnsi="Courier New" w:cs="Courier New"/>
          <w:sz w:val="26"/>
          <w:szCs w:val="26"/>
        </w:rPr>
        <w:t xml:space="preserve"> </w:t>
      </w:r>
      <w:r w:rsidRPr="00617A6E">
        <w:t>have an</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value. Updated templates also have an</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which is a date identifying the version of this template; such templates are identified by</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and the HL7 version</w:t>
      </w:r>
      <w:r>
        <w:rPr>
          <w:rFonts w:cs="Bookman Old Style"/>
          <w:sz w:val="26"/>
          <w:szCs w:val="26"/>
        </w:rPr>
        <w:t xml:space="preserve"> (</w:t>
      </w:r>
      <w:r w:rsidRPr="00617A6E">
        <w:rPr>
          <w:rStyle w:val="XMLname"/>
        </w:rPr>
        <w:t>urn:hl7ii</w:t>
      </w:r>
      <w:r>
        <w:rPr>
          <w:rFonts w:cs="Bookman Old Style"/>
          <w:sz w:val="26"/>
          <w:szCs w:val="26"/>
        </w:rPr>
        <w:t xml:space="preserve">). </w:t>
      </w:r>
      <w:r w:rsidRPr="00617A6E">
        <w:t>The</w:t>
      </w:r>
      <w:r>
        <w:rPr>
          <w:rFonts w:cs="Bookman Old Style"/>
          <w:sz w:val="26"/>
          <w:szCs w:val="26"/>
        </w:rPr>
        <w:t xml:space="preserve"> </w:t>
      </w:r>
      <w:r w:rsidRPr="00617A6E">
        <w:rPr>
          <w:rStyle w:val="XMLname"/>
        </w:rPr>
        <w:t>URN</w:t>
      </w:r>
      <w:r>
        <w:rPr>
          <w:rFonts w:ascii="Courier New" w:hAnsi="Courier New" w:cs="Courier New"/>
          <w:sz w:val="26"/>
          <w:szCs w:val="26"/>
        </w:rPr>
        <w:t xml:space="preserve"> </w:t>
      </w:r>
      <w:r w:rsidRPr="00617A6E">
        <w:t>identifier includes both the</w:t>
      </w:r>
      <w:r>
        <w:rPr>
          <w:rFonts w:cs="Bookman Old Style"/>
          <w:sz w:val="26"/>
          <w:szCs w:val="26"/>
        </w:rPr>
        <w:t xml:space="preserve"> </w:t>
      </w:r>
      <w:r w:rsidRPr="00617A6E">
        <w:rPr>
          <w:rStyle w:val="XMLname"/>
        </w:rPr>
        <w:t>@root</w:t>
      </w:r>
      <w:r>
        <w:rPr>
          <w:rFonts w:ascii="Courier New" w:hAnsi="Courier New" w:cs="Courier New"/>
          <w:sz w:val="26"/>
          <w:szCs w:val="26"/>
        </w:rPr>
        <w:t xml:space="preserve"> </w:t>
      </w:r>
      <w:r w:rsidRPr="00617A6E">
        <w:t>and</w:t>
      </w:r>
      <w:r>
        <w:rPr>
          <w:rFonts w:cs="Bookman Old Style"/>
          <w:sz w:val="26"/>
          <w:szCs w:val="26"/>
        </w:rPr>
        <w:t xml:space="preserve"> </w:t>
      </w:r>
      <w:r w:rsidRPr="00617A6E">
        <w:rPr>
          <w:rStyle w:val="XMLname"/>
        </w:rPr>
        <w:t>@extension</w:t>
      </w:r>
      <w:r>
        <w:rPr>
          <w:rFonts w:ascii="Courier New" w:hAnsi="Courier New" w:cs="Courier New"/>
          <w:sz w:val="26"/>
          <w:szCs w:val="26"/>
        </w:rPr>
        <w:t xml:space="preserve"> </w:t>
      </w:r>
      <w:r w:rsidRPr="00617A6E">
        <w:t>value for the</w:t>
      </w:r>
      <w:r>
        <w:rPr>
          <w:rFonts w:cs="Bookman Old Style"/>
          <w:sz w:val="26"/>
          <w:szCs w:val="26"/>
        </w:rPr>
        <w:t xml:space="preserve"> </w:t>
      </w:r>
      <w:r w:rsidRPr="00617A6E">
        <w:rPr>
          <w:rStyle w:val="XMLname"/>
        </w:rPr>
        <w:t>templateId</w:t>
      </w:r>
      <w:r>
        <w:rPr>
          <w:rFonts w:ascii="Courier New" w:hAnsi="Courier New" w:cs="Courier New"/>
          <w:sz w:val="26"/>
          <w:szCs w:val="26"/>
        </w:rPr>
        <w:t xml:space="preserve"> </w:t>
      </w:r>
      <w:r w:rsidRPr="00617A6E">
        <w:t>(for example,</w:t>
      </w:r>
      <w:r>
        <w:rPr>
          <w:rFonts w:cs="Bookman Old Style"/>
          <w:sz w:val="26"/>
          <w:szCs w:val="26"/>
        </w:rPr>
        <w:t xml:space="preserve"> </w:t>
      </w:r>
      <w:r w:rsidRPr="00617A6E">
        <w:rPr>
          <w:rStyle w:val="XMLname"/>
        </w:rPr>
        <w:t>identifier</w:t>
      </w:r>
      <w:r>
        <w:rPr>
          <w:rFonts w:ascii="Courier New" w:hAnsi="Courier New" w:cs="Courier New"/>
          <w:sz w:val="26"/>
          <w:szCs w:val="26"/>
        </w:rPr>
        <w:t xml:space="preserve"> </w:t>
      </w:r>
      <w:r w:rsidRPr="00477B4A">
        <w:rPr>
          <w:rFonts w:ascii="Courier New" w:hAnsi="Courier New" w:cs="Courier New"/>
        </w:rPr>
        <w:t>urn:hl7ii:2.16.8</w:t>
      </w:r>
      <w:r w:rsidR="00AF64F5">
        <w:rPr>
          <w:rFonts w:ascii="Courier New" w:hAnsi="Courier New" w:cs="Courier New"/>
        </w:rPr>
        <w:t>40.1.113883.10.20.28.1.2:</w:t>
      </w:r>
      <w:r w:rsidR="00F06718">
        <w:rPr>
          <w:rFonts w:ascii="Courier New" w:hAnsi="Courier New" w:cs="Courier New"/>
        </w:rPr>
        <w:t>2018-05-01</w:t>
      </w:r>
      <w:r w:rsidRPr="00617A6E">
        <w:t>)</w:t>
      </w:r>
      <w:r>
        <w:rPr>
          <w:rFonts w:cs="Bookman Old Style"/>
          <w:sz w:val="26"/>
          <w:szCs w:val="26"/>
        </w:rPr>
        <w:t xml:space="preserve">. </w:t>
      </w:r>
    </w:p>
    <w:p w14:paraId="72528D17" w14:textId="77777777" w:rsidR="00531A50" w:rsidRDefault="00531A50" w:rsidP="00A82774">
      <w:pPr>
        <w:pStyle w:val="BodyText"/>
        <w:ind w:left="864"/>
      </w:pPr>
      <w:r>
        <w:t xml:space="preserve">Each section and entry template in the guide includes a context table. The "Contained By" column indicates which documents or sections use this template and if the template is optional or required in the containing template. The "Contains" column indicates templates contained within this template. Each template also includes a constraint overview table to summarize the constraints in the template. Value set tables, where applicable, and brief XML example figures are included with most explanations. </w:t>
      </w:r>
    </w:p>
    <w:p w14:paraId="63FB936E" w14:textId="77777777" w:rsidR="00531A50" w:rsidRDefault="00531A50" w:rsidP="00A82774">
      <w:pPr>
        <w:pStyle w:val="Heading2nospace"/>
        <w:ind w:left="864"/>
      </w:pPr>
      <w:bookmarkStart w:id="21" w:name="_Toc468642877"/>
      <w:bookmarkStart w:id="22" w:name="_Toc483253802"/>
      <w:bookmarkStart w:id="23" w:name="_Toc483909799"/>
      <w:bookmarkStart w:id="24" w:name="_Toc510173809"/>
      <w:bookmarkStart w:id="25" w:name="_Toc65482765"/>
      <w:r>
        <w:t>Template Versioning</w:t>
      </w:r>
      <w:bookmarkEnd w:id="21"/>
      <w:bookmarkEnd w:id="22"/>
      <w:bookmarkEnd w:id="23"/>
      <w:bookmarkEnd w:id="24"/>
      <w:bookmarkEnd w:id="25"/>
    </w:p>
    <w:p w14:paraId="4553C857" w14:textId="77777777" w:rsidR="00531A50" w:rsidRDefault="00531A50" w:rsidP="00A82774">
      <w:pPr>
        <w:pStyle w:val="BodyText"/>
        <w:spacing w:before="240"/>
        <w:ind w:left="864"/>
      </w:pPr>
      <w: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3A39823B" w14:textId="77777777" w:rsidR="00531A50" w:rsidRPr="00617A6E" w:rsidRDefault="00531A50" w:rsidP="00A82774">
      <w:pPr>
        <w:pStyle w:val="BodyText"/>
        <w:ind w:left="864"/>
      </w:pPr>
      <w:r>
        <w:t xml:space="preserve">If there are no substantive changes to a template that has been successfully published, the template will carry the same </w:t>
      </w:r>
      <w:r w:rsidRPr="00617A6E">
        <w:rPr>
          <w:rStyle w:val="XMLname"/>
        </w:rPr>
        <w:t>templateId/@root</w:t>
      </w:r>
      <w:r>
        <w:rPr>
          <w:rFonts w:ascii="Courier New" w:hAnsi="Courier New" w:cs="Courier New"/>
        </w:rPr>
        <w:t xml:space="preserve"> </w:t>
      </w:r>
      <w:r w:rsidRPr="00617A6E">
        <w:t>(</w:t>
      </w:r>
      <w:r w:rsidRPr="00617A6E">
        <w:rPr>
          <w:rStyle w:val="XMLname"/>
        </w:rPr>
        <w:t>identifier oid</w:t>
      </w:r>
      <w:r w:rsidRPr="00617A6E">
        <w:t>) and</w:t>
      </w:r>
      <w:r>
        <w:t xml:space="preserve"> </w:t>
      </w:r>
      <w:r w:rsidRPr="00617A6E">
        <w:rPr>
          <w:rStyle w:val="XMLname"/>
        </w:rPr>
        <w:t>templateId/@extension</w:t>
      </w:r>
      <w:r>
        <w:rPr>
          <w:rFonts w:ascii="Courier New" w:hAnsi="Courier New" w:cs="Courier New"/>
        </w:rPr>
        <w:t xml:space="preserve"> </w:t>
      </w:r>
      <w:r w:rsidRPr="00617A6E">
        <w:t>as in the previous implementation guide. (In the case of older templates, the</w:t>
      </w:r>
      <w:r>
        <w:t xml:space="preserve"> </w:t>
      </w:r>
      <w:r w:rsidRPr="00617A6E">
        <w:rPr>
          <w:rStyle w:val="XMLname"/>
        </w:rPr>
        <w:t>@extension</w:t>
      </w:r>
      <w:r>
        <w:rPr>
          <w:rFonts w:ascii="Courier New" w:hAnsi="Courier New" w:cs="Courier New"/>
        </w:rPr>
        <w:t xml:space="preserve"> </w:t>
      </w:r>
      <w:r w:rsidRPr="00617A6E">
        <w:t xml:space="preserve">attribute will not be present.) During a new ballot or update phase, “Published” is appended to the main heading for the template to indicate that the </w:t>
      </w:r>
      <w:r w:rsidRPr="00617A6E">
        <w:lastRenderedPageBreak/>
        <w:t xml:space="preserve">template cannot be commented on in the ballot or update. The “Published” designation is removed in the final publication versions. </w:t>
      </w:r>
    </w:p>
    <w:p w14:paraId="4B45D5FE" w14:textId="77777777" w:rsidR="00531A50" w:rsidRDefault="00531A50" w:rsidP="00A82774">
      <w:pPr>
        <w:pStyle w:val="Heading2nospace"/>
        <w:ind w:left="864"/>
      </w:pPr>
      <w:bookmarkStart w:id="26" w:name="_Toc468642878"/>
      <w:bookmarkStart w:id="27" w:name="_Toc483253803"/>
      <w:bookmarkStart w:id="28" w:name="_Toc483909800"/>
      <w:bookmarkStart w:id="29" w:name="_Toc510173810"/>
      <w:bookmarkStart w:id="30" w:name="_Toc65482766"/>
      <w:r>
        <w:t>Open and Closed Templates</w:t>
      </w:r>
      <w:bookmarkEnd w:id="26"/>
      <w:bookmarkEnd w:id="27"/>
      <w:bookmarkEnd w:id="28"/>
      <w:bookmarkEnd w:id="29"/>
      <w:bookmarkEnd w:id="30"/>
    </w:p>
    <w:p w14:paraId="512F52D4" w14:textId="77777777" w:rsidR="00531A50" w:rsidRDefault="00531A50" w:rsidP="00A82774">
      <w:pPr>
        <w:pStyle w:val="BodyText"/>
        <w:spacing w:before="240"/>
        <w:ind w:left="864"/>
        <w:rPr>
          <w:rFonts w:ascii="Times" w:hAnsi="Times" w:cs="Times"/>
        </w:rPr>
      </w:pPr>
      <w:r>
        <w:t>In open templates, all of the features of the HQMF Release 1 Normative base specification are allowed except as constrained by the templates. By contrast, a closed template specifies what is allowed and nothing further may be included. Templates in an HQMF Release 1 Normative document are open. However measure developers should be cautioned that only the elements described in these templates are supported by the Measure Authoring Tool (MAT)</w:t>
      </w:r>
      <w:r>
        <w:rPr>
          <w:rStyle w:val="FootnoteReference"/>
        </w:rPr>
        <w:footnoteReference w:id="1"/>
      </w:r>
      <w:r>
        <w:t xml:space="preserve">. </w:t>
      </w:r>
    </w:p>
    <w:p w14:paraId="1F897BE4" w14:textId="77777777" w:rsidR="00531A50" w:rsidRDefault="00531A50" w:rsidP="00A82774">
      <w:pPr>
        <w:pStyle w:val="Heading2nospace"/>
        <w:ind w:left="864"/>
      </w:pPr>
      <w:bookmarkStart w:id="31" w:name="_Toc468642879"/>
      <w:bookmarkStart w:id="32" w:name="_Toc483253804"/>
      <w:bookmarkStart w:id="33" w:name="_Toc483909801"/>
      <w:bookmarkStart w:id="34" w:name="_Toc510173811"/>
      <w:bookmarkStart w:id="35" w:name="_Toc65482767"/>
      <w:r>
        <w:t>Conformance Verbs</w:t>
      </w:r>
      <w:bookmarkEnd w:id="31"/>
      <w:bookmarkEnd w:id="32"/>
      <w:bookmarkEnd w:id="33"/>
      <w:bookmarkEnd w:id="34"/>
      <w:bookmarkEnd w:id="35"/>
    </w:p>
    <w:p w14:paraId="78628A61" w14:textId="77777777" w:rsidR="00531A50" w:rsidRPr="002B0762" w:rsidRDefault="00531A50" w:rsidP="00A82774">
      <w:pPr>
        <w:pStyle w:val="BodyText"/>
        <w:spacing w:before="240"/>
        <w:ind w:left="864"/>
        <w:rPr>
          <w:rFonts w:ascii="Times" w:hAnsi="Times" w:cs="Times"/>
          <w:szCs w:val="20"/>
        </w:rPr>
      </w:pPr>
      <w:r w:rsidRPr="002B0762">
        <w:rPr>
          <w:szCs w:val="20"/>
        </w:rPr>
        <w:t xml:space="preserve">The keywords </w:t>
      </w:r>
      <w:r w:rsidRPr="002B0762">
        <w:rPr>
          <w:b/>
          <w:bCs/>
          <w:szCs w:val="20"/>
        </w:rPr>
        <w:t xml:space="preserve">SHALL, SHOULD, MAY, NEED NOT, SHOULD NOT, </w:t>
      </w:r>
      <w:r w:rsidRPr="002B0762">
        <w:rPr>
          <w:szCs w:val="20"/>
        </w:rPr>
        <w:t xml:space="preserve">and </w:t>
      </w:r>
      <w:r w:rsidRPr="002B0762">
        <w:rPr>
          <w:b/>
          <w:bCs/>
          <w:szCs w:val="20"/>
        </w:rPr>
        <w:t xml:space="preserve">SHALL NOT </w:t>
      </w:r>
      <w:r w:rsidRPr="002B0762">
        <w:rPr>
          <w:szCs w:val="20"/>
        </w:rPr>
        <w:t xml:space="preserve">in this document are to be interpreted as described in the </w:t>
      </w:r>
      <w:r w:rsidRPr="002B0762">
        <w:rPr>
          <w:i/>
          <w:iCs/>
          <w:szCs w:val="20"/>
        </w:rPr>
        <w:t>HL7 Version 3 Publishing Facilitator's Guide.</w:t>
      </w:r>
    </w:p>
    <w:p w14:paraId="7763A00C"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w:t>
      </w:r>
      <w:r w:rsidRPr="002B0762">
        <w:rPr>
          <w:szCs w:val="20"/>
        </w:rPr>
        <w:t xml:space="preserve">: an absolute requirement for the particular element. Where a </w:t>
      </w:r>
      <w:r w:rsidRPr="002B0762">
        <w:rPr>
          <w:b/>
          <w:bCs/>
          <w:szCs w:val="20"/>
        </w:rPr>
        <w:t xml:space="preserve">SHALL </w:t>
      </w:r>
      <w:r w:rsidRPr="002B0762">
        <w:rPr>
          <w:szCs w:val="20"/>
        </w:rPr>
        <w:t xml:space="preserve">constraint is applied to an XML element, that element must be present in an instance, but may have an exceptional value (i.e., may have a nullFlavor), unless explicitly precluded. Where a </w:t>
      </w:r>
      <w:r w:rsidRPr="002B0762">
        <w:rPr>
          <w:b/>
          <w:bCs/>
          <w:szCs w:val="20"/>
        </w:rPr>
        <w:t xml:space="preserve">SHALL </w:t>
      </w:r>
      <w:r w:rsidRPr="002B0762">
        <w:rPr>
          <w:szCs w:val="20"/>
        </w:rPr>
        <w:t xml:space="preserve">constraint is applied to an XML attribute, that attribute must be present, and must contain a conformant value. </w:t>
      </w:r>
    </w:p>
    <w:p w14:paraId="43FFF375"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SHALL NOT</w:t>
      </w:r>
      <w:r w:rsidRPr="002B0762">
        <w:rPr>
          <w:szCs w:val="20"/>
        </w:rPr>
        <w:t xml:space="preserve">: an absolute prohibition against inclusion </w:t>
      </w:r>
    </w:p>
    <w:p w14:paraId="4D2B9629"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SHOULD/SHOULD NOT</w:t>
      </w:r>
      <w:r w:rsidRPr="002B0762">
        <w:rPr>
          <w:szCs w:val="20"/>
        </w:rPr>
        <w:t xml:space="preserve">: best practice or recommendation. There may be valid reasons to ignore an item, but the full implications must be understood and carefully weighed before choosing a different course </w:t>
      </w:r>
    </w:p>
    <w:p w14:paraId="1C2C87C0" w14:textId="77777777" w:rsidR="00531A50" w:rsidRPr="002B0762" w:rsidRDefault="00531A50" w:rsidP="00A82774">
      <w:pPr>
        <w:pStyle w:val="BodyText"/>
        <w:numPr>
          <w:ilvl w:val="0"/>
          <w:numId w:val="6"/>
        </w:numPr>
        <w:ind w:left="1584"/>
        <w:rPr>
          <w:rFonts w:ascii="Times" w:hAnsi="Times" w:cs="Times"/>
          <w:szCs w:val="20"/>
        </w:rPr>
      </w:pPr>
      <w:r w:rsidRPr="002B0762">
        <w:rPr>
          <w:b/>
          <w:bCs/>
          <w:szCs w:val="20"/>
        </w:rPr>
        <w:t>MAY/NEED NOT</w:t>
      </w:r>
      <w:r w:rsidRPr="002B0762">
        <w:rPr>
          <w:szCs w:val="20"/>
        </w:rPr>
        <w:t xml:space="preserve">: truly optional; can be included or omitted as the author decides with no implications </w:t>
      </w:r>
    </w:p>
    <w:p w14:paraId="736096F4" w14:textId="77777777" w:rsidR="00531A50" w:rsidRDefault="00531A50" w:rsidP="00A82774">
      <w:pPr>
        <w:pStyle w:val="Heading2nospace"/>
        <w:ind w:left="864"/>
      </w:pPr>
      <w:bookmarkStart w:id="36" w:name="_Toc468642880"/>
      <w:bookmarkStart w:id="37" w:name="_Toc483253805"/>
      <w:bookmarkStart w:id="38" w:name="_Toc483909802"/>
      <w:bookmarkStart w:id="39" w:name="_Toc510173812"/>
      <w:bookmarkStart w:id="40" w:name="_Toc65482768"/>
      <w:r>
        <w:t>Cardinality</w:t>
      </w:r>
      <w:bookmarkEnd w:id="36"/>
      <w:bookmarkEnd w:id="37"/>
      <w:bookmarkEnd w:id="38"/>
      <w:bookmarkEnd w:id="39"/>
      <w:bookmarkEnd w:id="40"/>
    </w:p>
    <w:p w14:paraId="5B8C1669" w14:textId="77777777" w:rsidR="00531A50" w:rsidRPr="001271F0" w:rsidRDefault="00531A50" w:rsidP="00A82774">
      <w:pPr>
        <w:pStyle w:val="BodyText"/>
        <w:spacing w:before="240"/>
        <w:ind w:left="864"/>
        <w:rPr>
          <w:rFonts w:ascii="Times" w:hAnsi="Times" w:cs="Times"/>
        </w:rPr>
      </w:pPr>
      <w:r>
        <w:t>The cardinality indicator (0..1, 1..1, 1..*, etc.) specifies the</w:t>
      </w:r>
      <w:r>
        <w:rPr>
          <w:rFonts w:ascii="Times" w:hAnsi="Times" w:cs="Times"/>
        </w:rPr>
        <w:t xml:space="preserve"> </w:t>
      </w:r>
      <w:r>
        <w:t xml:space="preserve">allowable </w:t>
      </w:r>
      <w:r w:rsidRPr="001271F0">
        <w:t xml:space="preserve">occurrences within a document instance. The cardinality indicators are interpreted with the following format “m...n” where m represents the least and n the most: </w:t>
      </w:r>
    </w:p>
    <w:p w14:paraId="28449915" w14:textId="77777777" w:rsidR="00531A50" w:rsidRPr="0083217D" w:rsidRDefault="00531A50" w:rsidP="00A82774">
      <w:pPr>
        <w:pStyle w:val="BodyText"/>
        <w:ind w:left="1224"/>
      </w:pPr>
      <w:r w:rsidRPr="0083217D">
        <w:t>0..1 : zero to one</w:t>
      </w:r>
    </w:p>
    <w:p w14:paraId="6AB1736C" w14:textId="77777777" w:rsidR="00531A50" w:rsidRPr="0083217D" w:rsidRDefault="00531A50" w:rsidP="00A82774">
      <w:pPr>
        <w:pStyle w:val="BodyText"/>
        <w:ind w:left="1224"/>
      </w:pPr>
      <w:r w:rsidRPr="0083217D">
        <w:t>1..1 : exactly one</w:t>
      </w:r>
    </w:p>
    <w:p w14:paraId="34A5EA4D" w14:textId="77777777" w:rsidR="00531A50" w:rsidRPr="0083217D" w:rsidRDefault="00531A50" w:rsidP="00A82774">
      <w:pPr>
        <w:pStyle w:val="BodyText"/>
        <w:ind w:left="1224"/>
      </w:pPr>
      <w:r w:rsidRPr="0083217D">
        <w:t>1..* : at least one</w:t>
      </w:r>
    </w:p>
    <w:p w14:paraId="5C1A4D4F" w14:textId="77777777" w:rsidR="00531A50" w:rsidRPr="0083217D" w:rsidRDefault="00531A50" w:rsidP="00A82774">
      <w:pPr>
        <w:pStyle w:val="BodyText"/>
        <w:ind w:left="1224"/>
      </w:pPr>
      <w:r w:rsidRPr="0083217D">
        <w:t>0..* : zero or more</w:t>
      </w:r>
    </w:p>
    <w:p w14:paraId="7814B885" w14:textId="77777777" w:rsidR="00531A50" w:rsidRPr="0083217D" w:rsidRDefault="00531A50" w:rsidP="00A82774">
      <w:pPr>
        <w:pStyle w:val="BodyText"/>
        <w:ind w:left="1224"/>
      </w:pPr>
      <w:r w:rsidRPr="0083217D">
        <w:t>1..n : at least one and not more than n</w:t>
      </w:r>
    </w:p>
    <w:p w14:paraId="4DF7CAF0" w14:textId="77777777" w:rsidR="00531A50" w:rsidRDefault="00531A50" w:rsidP="00A82774">
      <w:pPr>
        <w:pStyle w:val="BodyText"/>
        <w:ind w:left="864"/>
        <w:rPr>
          <w:rFonts w:ascii="Times" w:hAnsi="Times" w:cs="Times"/>
        </w:rPr>
      </w:pPr>
      <w:r>
        <w:lastRenderedPageBreak/>
        <w:t>When a constraint has subordinate clauses, the scope of the cardinality of the parent constraint must be clear. In the next figure, the constraint says exactly one code is to be present. The subordinate constraint specifies some additional characteristics of that code.</w:t>
      </w:r>
    </w:p>
    <w:p w14:paraId="36314682" w14:textId="77777777" w:rsidR="00531A50" w:rsidRDefault="00531A50" w:rsidP="00A82774">
      <w:pPr>
        <w:pStyle w:val="Heading2nospace"/>
        <w:ind w:left="864"/>
      </w:pPr>
      <w:bookmarkStart w:id="41" w:name="_Toc468642881"/>
      <w:bookmarkStart w:id="42" w:name="_Toc483253806"/>
      <w:bookmarkStart w:id="43" w:name="_Toc483909803"/>
      <w:bookmarkStart w:id="44" w:name="_Toc510173813"/>
      <w:bookmarkStart w:id="45" w:name="_Toc65482769"/>
      <w:r>
        <w:t>Vocabulary Conformance</w:t>
      </w:r>
      <w:bookmarkEnd w:id="41"/>
      <w:bookmarkEnd w:id="42"/>
      <w:bookmarkEnd w:id="43"/>
      <w:bookmarkEnd w:id="44"/>
      <w:bookmarkEnd w:id="45"/>
    </w:p>
    <w:p w14:paraId="1B6AC398" w14:textId="77777777" w:rsidR="00531A50" w:rsidRDefault="00531A50" w:rsidP="00A82774">
      <w:pPr>
        <w:pStyle w:val="BodyText"/>
        <w:spacing w:before="240"/>
        <w:ind w:left="864"/>
      </w:pPr>
      <w:r>
        <w:t>The templates in this document use terms from several code systems. These vocabularies are defined in various supporting specifications and may be maintained by other bodies, as is the case for the LOINC</w:t>
      </w:r>
      <w:r>
        <w:rPr>
          <w:position w:val="8"/>
          <w:sz w:val="16"/>
          <w:szCs w:val="16"/>
        </w:rPr>
        <w:t xml:space="preserve">® </w:t>
      </w:r>
      <w:r>
        <w:t>and SNOMED CT</w:t>
      </w:r>
      <w:r>
        <w:rPr>
          <w:position w:val="8"/>
          <w:sz w:val="16"/>
          <w:szCs w:val="16"/>
        </w:rPr>
        <w:t xml:space="preserve">® </w:t>
      </w:r>
      <w:r>
        <w:t xml:space="preserve">vocabularies. </w:t>
      </w:r>
    </w:p>
    <w:p w14:paraId="69DE53F1" w14:textId="77777777" w:rsidR="00531A50" w:rsidRPr="002B0762" w:rsidRDefault="00531A50" w:rsidP="00A82774">
      <w:pPr>
        <w:pStyle w:val="BodyText"/>
        <w:spacing w:before="240"/>
        <w:ind w:left="864"/>
        <w:rPr>
          <w:rFonts w:ascii="Times" w:hAnsi="Times" w:cs="Times"/>
          <w:szCs w:val="20"/>
        </w:rPr>
      </w:pPr>
      <w:r w:rsidRPr="002B0762">
        <w:rPr>
          <w:szCs w:val="20"/>
        </w:rPr>
        <w:t>Value-set bindings adhere to HL7 Vocabulary Working Group best practices, and include both a conformance verb (</w:t>
      </w:r>
      <w:r w:rsidRPr="002B0762">
        <w:rPr>
          <w:b/>
          <w:bCs/>
          <w:szCs w:val="20"/>
        </w:rPr>
        <w:t>SHALL</w:t>
      </w:r>
      <w:r w:rsidRPr="002B0762">
        <w:rPr>
          <w:szCs w:val="20"/>
        </w:rPr>
        <w:t xml:space="preserve">, </w:t>
      </w:r>
      <w:r w:rsidRPr="002B0762">
        <w:rPr>
          <w:b/>
          <w:bCs/>
          <w:szCs w:val="20"/>
        </w:rPr>
        <w:t>SHOULD</w:t>
      </w:r>
      <w:r w:rsidRPr="002B0762">
        <w:rPr>
          <w:szCs w:val="20"/>
        </w:rPr>
        <w:t xml:space="preserve">, </w:t>
      </w:r>
      <w:r w:rsidRPr="002B0762">
        <w:rPr>
          <w:b/>
          <w:bCs/>
          <w:szCs w:val="20"/>
        </w:rPr>
        <w:t>MAY</w:t>
      </w:r>
      <w:r w:rsidRPr="002B0762">
        <w:rPr>
          <w:szCs w:val="20"/>
        </w:rPr>
        <w:t xml:space="preserve">, etc.) and an indication of </w:t>
      </w:r>
      <w:r w:rsidRPr="002B0762">
        <w:rPr>
          <w:b/>
          <w:bCs/>
          <w:szCs w:val="20"/>
        </w:rPr>
        <w:t xml:space="preserve">DYNAMIC </w:t>
      </w:r>
      <w:r w:rsidRPr="002B0762">
        <w:rPr>
          <w:szCs w:val="20"/>
        </w:rPr>
        <w:t xml:space="preserve">vs. </w:t>
      </w:r>
      <w:r w:rsidRPr="002B0762">
        <w:rPr>
          <w:b/>
          <w:bCs/>
          <w:szCs w:val="20"/>
        </w:rPr>
        <w:t xml:space="preserve">STATIC </w:t>
      </w:r>
      <w:r w:rsidRPr="002B0762">
        <w:rPr>
          <w:szCs w:val="20"/>
        </w:rPr>
        <w:t xml:space="preserve">binding. Value-set constraints can be </w:t>
      </w:r>
      <w:r w:rsidRPr="002B0762">
        <w:rPr>
          <w:b/>
          <w:bCs/>
          <w:szCs w:val="20"/>
        </w:rPr>
        <w:t>STATIC</w:t>
      </w:r>
      <w:r w:rsidRPr="002B0762">
        <w:rPr>
          <w:szCs w:val="20"/>
        </w:rPr>
        <w:t xml:space="preserve">, meaning that they are bound to a specified version of a value set, or </w:t>
      </w:r>
      <w:r w:rsidRPr="002B0762">
        <w:rPr>
          <w:b/>
          <w:bCs/>
          <w:szCs w:val="20"/>
        </w:rPr>
        <w:t>DYNAMIC</w:t>
      </w:r>
      <w:r w:rsidRPr="002B0762">
        <w:rPr>
          <w:szCs w:val="20"/>
        </w:rPr>
        <w:t xml:space="preserve">, meaning that they are bound to the most current version of the value set. A simplified constraint, used when the binding is to a single code, includes the meaning of the code. </w:t>
      </w:r>
    </w:p>
    <w:p w14:paraId="11472776" w14:textId="77777777" w:rsidR="00531A50" w:rsidRDefault="00531A50" w:rsidP="00A82774">
      <w:pPr>
        <w:pStyle w:val="BodyText"/>
        <w:ind w:left="864"/>
        <w:rPr>
          <w:rFonts w:ascii="Times" w:hAnsi="Times" w:cs="Times"/>
        </w:rPr>
      </w:pPr>
      <w:r>
        <w:t xml:space="preserve">In a QDM-based HQMF document, a QDM data type is coupled with a single value set, a grouping value set, or a directly referenced code to become a QDM element. This guide uses the notation “{$QDMElementValueSetOID}” in lieu of a real value set OID to indicate that this is where the value set binding should occur during creation of a QDM element. </w:t>
      </w:r>
    </w:p>
    <w:p w14:paraId="71C18459" w14:textId="77777777" w:rsidR="00531A50" w:rsidRDefault="00531A50" w:rsidP="00A82774">
      <w:pPr>
        <w:pStyle w:val="BodyText"/>
        <w:ind w:left="864"/>
        <w:rPr>
          <w:rFonts w:ascii="Times" w:hAnsi="Times" w:cs="Times"/>
        </w:rPr>
      </w:pPr>
      <w:r>
        <w:t xml:space="preserve">A full discussion of the representation of vocabulary is outside the scope of this document; for more information, see the </w:t>
      </w:r>
      <w:r>
        <w:rPr>
          <w:i/>
          <w:iCs/>
        </w:rPr>
        <w:t xml:space="preserve">HL7 Version 3, </w:t>
      </w:r>
      <w:r>
        <w:t xml:space="preserve">Normative Edition sections on Abstract Data Types and XML Data Types R2. </w:t>
      </w:r>
    </w:p>
    <w:p w14:paraId="27FF4A29" w14:textId="77777777" w:rsidR="00531A50" w:rsidRDefault="00531A50" w:rsidP="00A82774">
      <w:pPr>
        <w:pStyle w:val="Heading2nospace"/>
        <w:ind w:left="864"/>
      </w:pPr>
      <w:bookmarkStart w:id="46" w:name="_Toc468642882"/>
      <w:bookmarkStart w:id="47" w:name="_Toc483253807"/>
      <w:bookmarkStart w:id="48" w:name="_Toc483909804"/>
      <w:bookmarkStart w:id="49" w:name="_Toc510173814"/>
      <w:bookmarkStart w:id="50" w:name="_Toc65482770"/>
      <w:r>
        <w:t>Data Types</w:t>
      </w:r>
      <w:bookmarkEnd w:id="46"/>
      <w:bookmarkEnd w:id="47"/>
      <w:bookmarkEnd w:id="48"/>
      <w:bookmarkEnd w:id="49"/>
      <w:bookmarkEnd w:id="50"/>
    </w:p>
    <w:p w14:paraId="07CCDC3E" w14:textId="77777777" w:rsidR="00531A50" w:rsidRPr="000255F3" w:rsidRDefault="00531A50" w:rsidP="00A82774">
      <w:pPr>
        <w:pStyle w:val="BodyText"/>
        <w:spacing w:before="240"/>
        <w:ind w:left="864"/>
        <w:rPr>
          <w:rFonts w:ascii="Times" w:hAnsi="Times" w:cs="Times"/>
        </w:rPr>
      </w:pPr>
      <w:r>
        <w:t xml:space="preserve">HQMF Normative uses the HL7 Version 3 Data Types, Release 2 abstract and Release 2 XML-specific specification. All attributes of a data type are allowed unless explicitly prohibited by this specification. </w:t>
      </w:r>
    </w:p>
    <w:p w14:paraId="5929E5BA" w14:textId="77777777" w:rsidR="00531A50" w:rsidRDefault="00531A50" w:rsidP="00A82774">
      <w:pPr>
        <w:pStyle w:val="Heading2nospace"/>
        <w:ind w:left="864"/>
      </w:pPr>
      <w:bookmarkStart w:id="51" w:name="_Toc468642883"/>
      <w:bookmarkStart w:id="52" w:name="_Toc483253808"/>
      <w:bookmarkStart w:id="53" w:name="_Toc483909805"/>
      <w:bookmarkStart w:id="54" w:name="_Toc510173815"/>
      <w:bookmarkStart w:id="55" w:name="_Toc65482771"/>
      <w:r>
        <w:t>QDM Attribute Mappings</w:t>
      </w:r>
      <w:bookmarkEnd w:id="51"/>
      <w:bookmarkEnd w:id="52"/>
      <w:bookmarkEnd w:id="53"/>
      <w:bookmarkEnd w:id="54"/>
      <w:bookmarkEnd w:id="55"/>
    </w:p>
    <w:p w14:paraId="375EFB0B" w14:textId="77777777" w:rsidR="00531A50" w:rsidRDefault="00531A50" w:rsidP="00A82774">
      <w:pPr>
        <w:pStyle w:val="BodyText"/>
        <w:spacing w:before="240"/>
        <w:ind w:left="864"/>
      </w:pPr>
      <w:r>
        <w:t>In a QDM-HQMF template, the QDM data type is mapped to the template, and QDM attributes of the QDM data type are mapped to attributes of the QDM-HQMF template. Attribute-level mapping is indicated within the template via a note.</w:t>
      </w:r>
    </w:p>
    <w:p w14:paraId="51D1B31B" w14:textId="77777777" w:rsidR="00531A50" w:rsidRDefault="00531A50" w:rsidP="00A82774">
      <w:pPr>
        <w:pStyle w:val="Heading2nospace"/>
        <w:ind w:left="864"/>
      </w:pPr>
      <w:bookmarkStart w:id="56" w:name="_Toc468642884"/>
      <w:bookmarkStart w:id="57" w:name="_Toc483253809"/>
      <w:bookmarkStart w:id="58" w:name="_Toc483909806"/>
      <w:bookmarkStart w:id="59" w:name="_Toc510173816"/>
      <w:bookmarkStart w:id="60" w:name="_Toc65482772"/>
      <w:r>
        <w:t>Asserting an ActCriteria Not Met with a Reason</w:t>
      </w:r>
      <w:bookmarkEnd w:id="56"/>
      <w:bookmarkEnd w:id="57"/>
      <w:bookmarkEnd w:id="58"/>
      <w:bookmarkEnd w:id="59"/>
      <w:bookmarkEnd w:id="60"/>
    </w:p>
    <w:p w14:paraId="74D0F20A" w14:textId="77777777" w:rsidR="00531A50" w:rsidRDefault="00531A50" w:rsidP="00A82774">
      <w:pPr>
        <w:pStyle w:val="BodyText"/>
        <w:spacing w:before="240"/>
        <w:ind w:left="864"/>
        <w:rPr>
          <w:rFonts w:ascii="Times" w:hAnsi="Times" w:cs="Times"/>
        </w:rPr>
      </w:pPr>
      <w:r>
        <w:t xml:space="preserve">To specify a QDM element as not done, such as to say a patient was not prescribed with antithrombotic therapy because of contraindication (“Medication, Not Ordered”), this is done through the use of the actionNegationInd attribute (The QDM attribute negation rationale is represented using the actionNegationInd). </w:t>
      </w:r>
    </w:p>
    <w:p w14:paraId="0EE264AB" w14:textId="77777777" w:rsidR="00531A50" w:rsidRDefault="00531A50" w:rsidP="00A82774">
      <w:pPr>
        <w:pStyle w:val="BodyText"/>
        <w:ind w:left="864"/>
        <w:rPr>
          <w:rFonts w:ascii="Times" w:hAnsi="Times" w:cs="Times"/>
        </w:rPr>
      </w:pPr>
      <w:r>
        <w:t xml:space="preserve">The actionNegationInd if true, specifies that the actCriteria indicated was not met. A nested reason for the actCriteria not being met can be represented through an outboundRelationship type of “RSON” to the Reason entry QDM-HQMF template. </w:t>
      </w:r>
    </w:p>
    <w:p w14:paraId="1E3CB17D" w14:textId="77777777" w:rsidR="00531A50" w:rsidRDefault="00531A50" w:rsidP="00A82774">
      <w:pPr>
        <w:pStyle w:val="Heading2nospace"/>
        <w:ind w:left="864"/>
      </w:pPr>
      <w:bookmarkStart w:id="61" w:name="_Toc468642885"/>
      <w:bookmarkStart w:id="62" w:name="_Toc483253810"/>
      <w:bookmarkStart w:id="63" w:name="_Toc483909807"/>
      <w:bookmarkStart w:id="64" w:name="_Toc510173817"/>
      <w:bookmarkStart w:id="65" w:name="_Toc65482773"/>
      <w:r>
        <w:lastRenderedPageBreak/>
        <w:t>XPath Notation</w:t>
      </w:r>
      <w:bookmarkEnd w:id="61"/>
      <w:bookmarkEnd w:id="62"/>
      <w:bookmarkEnd w:id="63"/>
      <w:bookmarkEnd w:id="64"/>
      <w:bookmarkEnd w:id="65"/>
    </w:p>
    <w:p w14:paraId="1971D92F" w14:textId="77777777" w:rsidR="00531A50" w:rsidRDefault="00531A50" w:rsidP="00A82774">
      <w:pPr>
        <w:pStyle w:val="BodyText"/>
        <w:spacing w:before="240"/>
        <w:ind w:left="864"/>
      </w:pPr>
      <w:r>
        <w:t>Instead of the traditional dotted notation used by HL7 to represent RIM classes, this document uses XML Path Language (XPath) notation</w:t>
      </w:r>
      <w:r>
        <w:rPr>
          <w:position w:val="8"/>
          <w:sz w:val="16"/>
          <w:szCs w:val="16"/>
        </w:rPr>
        <w:t xml:space="preserve"> </w:t>
      </w:r>
      <w:r>
        <w:t xml:space="preserve">in conformance statements and elsewhere to identify the XML elements and attributes within the HQMF Release 1 Normative document instance to which various constraints are applied. The implicit context of these expressions is the root of the document. This notation provides a mechanism that will be familiar to developers for identifying parts of an XML document. </w:t>
      </w:r>
    </w:p>
    <w:p w14:paraId="3FA5B292" w14:textId="77777777" w:rsidR="00531A50" w:rsidRDefault="00531A50" w:rsidP="00A82774">
      <w:pPr>
        <w:pStyle w:val="BodyText"/>
        <w:ind w:left="864"/>
      </w:pPr>
      <w:r w:rsidRPr="004B0A57">
        <w:t>XPath statements appear in this document in a</w:t>
      </w:r>
      <w:r w:rsidRPr="004B0A57">
        <w:rPr>
          <w:rStyle w:val="XMLname"/>
        </w:rPr>
        <w:t xml:space="preserve"> monospace font</w:t>
      </w:r>
      <w:r w:rsidRPr="004B0A57">
        <w:t xml:space="preserve">. </w:t>
      </w:r>
    </w:p>
    <w:p w14:paraId="52C0645A" w14:textId="77777777" w:rsidR="00531A50" w:rsidRDefault="00531A50" w:rsidP="00A82774">
      <w:pPr>
        <w:pStyle w:val="BodyImage"/>
        <w:ind w:left="864"/>
        <w:jc w:val="left"/>
      </w:pPr>
      <w:r>
        <w:t xml:space="preserve">XPath syntax selects nodes from an XML document using a path containing the context of the node(s). The path is constructed from node names and attribute names (prefixed by an ‘@’) and concatenated with a ‘/’ symbol. </w:t>
      </w:r>
    </w:p>
    <w:p w14:paraId="39D6BE51" w14:textId="77777777" w:rsidR="00531A50" w:rsidRDefault="00531A50" w:rsidP="00A82774">
      <w:pPr>
        <w:pStyle w:val="Heading2nospace"/>
        <w:ind w:left="864"/>
      </w:pPr>
      <w:bookmarkStart w:id="66" w:name="_Toc468642886"/>
      <w:bookmarkStart w:id="67" w:name="_Toc483253811"/>
      <w:bookmarkStart w:id="68" w:name="_Toc483909808"/>
      <w:bookmarkStart w:id="69" w:name="_Toc510173818"/>
      <w:bookmarkStart w:id="70" w:name="_Toc65482774"/>
      <w:r>
        <w:t>XML Examples and Sample Documents</w:t>
      </w:r>
      <w:bookmarkEnd w:id="66"/>
      <w:bookmarkEnd w:id="67"/>
      <w:bookmarkEnd w:id="68"/>
      <w:bookmarkEnd w:id="69"/>
      <w:bookmarkEnd w:id="70"/>
    </w:p>
    <w:p w14:paraId="7E4FF94C" w14:textId="77777777" w:rsidR="00531A50" w:rsidRPr="004B0A57" w:rsidRDefault="00531A50" w:rsidP="00A82774">
      <w:pPr>
        <w:pStyle w:val="BodyImage"/>
        <w:spacing w:before="240"/>
        <w:ind w:left="864"/>
        <w:jc w:val="left"/>
      </w:pPr>
      <w:r w:rsidRPr="004B0A57">
        <w:t>XML examples appear in figures in this document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 xml:space="preserve">. </w:t>
      </w:r>
      <w:r>
        <w:t xml:space="preserve">Portions of the </w:t>
      </w:r>
      <w:r w:rsidRPr="004B0A57">
        <w:t>XML content may be omitted from the content for brevity, marked by an ellipsis (...).</w:t>
      </w:r>
    </w:p>
    <w:p w14:paraId="5D1BCA93" w14:textId="77777777" w:rsidR="00531A50" w:rsidRPr="00151893" w:rsidRDefault="00531A50" w:rsidP="00A82774">
      <w:pPr>
        <w:pStyle w:val="BodyImage"/>
        <w:ind w:left="864"/>
        <w:jc w:val="left"/>
        <w:rPr>
          <w:rFonts w:cs="Bookman Old Style"/>
          <w:color w:val="000000"/>
          <w:sz w:val="26"/>
          <w:szCs w:val="26"/>
        </w:rPr>
      </w:pPr>
      <w:r w:rsidRPr="004B0A57">
        <w:t>Within the narrative, XML element (</w:t>
      </w:r>
      <w:r w:rsidRPr="004B0A57">
        <w:rPr>
          <w:rStyle w:val="XMLname"/>
        </w:rPr>
        <w:t>code, measureAttribute,</w:t>
      </w:r>
      <w:r>
        <w:rPr>
          <w:rFonts w:cs="Bookman Old Style"/>
          <w:color w:val="000000"/>
          <w:sz w:val="26"/>
          <w:szCs w:val="26"/>
        </w:rPr>
        <w:t xml:space="preserve"> </w:t>
      </w:r>
      <w:r w:rsidRPr="004B0A57">
        <w:rPr>
          <w:rStyle w:val="XMLname"/>
        </w:rPr>
        <w:t>etc</w:t>
      </w:r>
      <w:r>
        <w:rPr>
          <w:rFonts w:cs="Bookman Old Style"/>
          <w:color w:val="000000"/>
          <w:sz w:val="26"/>
          <w:szCs w:val="26"/>
        </w:rPr>
        <w:t>.</w:t>
      </w:r>
      <w:r w:rsidRPr="004B0A57">
        <w:t>)</w:t>
      </w:r>
      <w:r>
        <w:rPr>
          <w:rFonts w:cs="Bookman Old Style"/>
          <w:color w:val="000000"/>
          <w:sz w:val="26"/>
          <w:szCs w:val="26"/>
        </w:rPr>
        <w:t xml:space="preserve"> </w:t>
      </w:r>
      <w:r w:rsidRPr="004B0A57">
        <w:t>and attribute (</w:t>
      </w:r>
      <w:r w:rsidRPr="004B0A57">
        <w:rPr>
          <w:rStyle w:val="XMLname"/>
        </w:rPr>
        <w:t>SNOMED CT, 282291009, etc</w:t>
      </w:r>
      <w:r w:rsidRPr="004B0A57">
        <w:t>.) names also appear in</w:t>
      </w:r>
      <w:r>
        <w:rPr>
          <w:rFonts w:cs="Bookman Old Style"/>
          <w:color w:val="000000"/>
          <w:sz w:val="26"/>
          <w:szCs w:val="26"/>
        </w:rPr>
        <w:t xml:space="preserve"> </w:t>
      </w:r>
      <w:r w:rsidRPr="004B0A57">
        <w:rPr>
          <w:rStyle w:val="XMLname"/>
        </w:rPr>
        <w:t>this monospace font</w:t>
      </w:r>
      <w:r>
        <w:rPr>
          <w:rFonts w:cs="Bookman Old Style"/>
          <w:color w:val="000000"/>
          <w:sz w:val="26"/>
          <w:szCs w:val="26"/>
        </w:rPr>
        <w:t>.</w:t>
      </w:r>
    </w:p>
    <w:p w14:paraId="582A0993" w14:textId="26F8B03F" w:rsidR="004B3F04" w:rsidRDefault="00E51CCB" w:rsidP="008938FE">
      <w:pPr>
        <w:pStyle w:val="Heading1"/>
        <w:ind w:left="864"/>
      </w:pPr>
      <w:bookmarkStart w:id="71" w:name="_Toc510173819"/>
      <w:bookmarkStart w:id="72" w:name="_Toc65482775"/>
      <w:r>
        <w:lastRenderedPageBreak/>
        <w:t>Document</w:t>
      </w:r>
      <w:bookmarkEnd w:id="71"/>
      <w:bookmarkEnd w:id="72"/>
    </w:p>
    <w:p w14:paraId="5FBE36F3" w14:textId="2F17930A" w:rsidR="004B3F04" w:rsidRDefault="004B3F04" w:rsidP="004B3F04">
      <w:pPr>
        <w:pStyle w:val="Heading2nospace"/>
      </w:pPr>
      <w:bookmarkStart w:id="73" w:name="D_QDM_for_CQLBased_HQMF_Header_V5"/>
      <w:bookmarkStart w:id="74" w:name="_Toc64841860"/>
      <w:bookmarkStart w:id="75" w:name="_Toc65482776"/>
      <w:r>
        <w:t>QDM Templates for CQL-Based HQMF Header (V5)</w:t>
      </w:r>
      <w:bookmarkEnd w:id="73"/>
      <w:bookmarkEnd w:id="74"/>
      <w:r w:rsidR="006F762B">
        <w:t xml:space="preserve"> - DRAFT</w:t>
      </w:r>
      <w:bookmarkEnd w:id="75"/>
    </w:p>
    <w:p w14:paraId="1F4EED5C" w14:textId="77777777" w:rsidR="004B3F04" w:rsidRDefault="004B3F04" w:rsidP="004B3F04">
      <w:pPr>
        <w:pStyle w:val="BracketData"/>
      </w:pPr>
      <w:r>
        <w:t>[QualityMeasureDocument: identifier urn:hl7ii:2.16.840.1.113883.10.20.28.1.2:2021-02-01 (open)]</w:t>
      </w:r>
    </w:p>
    <w:p w14:paraId="31F4972C" w14:textId="752A13EC" w:rsidR="004B3F04" w:rsidRDefault="004B3F04" w:rsidP="004B3F04">
      <w:pPr>
        <w:pStyle w:val="Caption"/>
      </w:pPr>
      <w:bookmarkStart w:id="76" w:name="_Toc64842078"/>
      <w:bookmarkStart w:id="77" w:name="_Toc65483162"/>
      <w:r>
        <w:t xml:space="preserve">Table </w:t>
      </w:r>
      <w:r>
        <w:fldChar w:fldCharType="begin"/>
      </w:r>
      <w:r>
        <w:instrText>SEQ Table \* ARABIC</w:instrText>
      </w:r>
      <w:r>
        <w:fldChar w:fldCharType="separate"/>
      </w:r>
      <w:r w:rsidR="006F762B">
        <w:t>1</w:t>
      </w:r>
      <w:r>
        <w:fldChar w:fldCharType="end"/>
      </w:r>
      <w:r>
        <w:t>: QDM Templates for CQL-Based HQMF Header (V5) Contexts</w:t>
      </w:r>
      <w:bookmarkEnd w:id="76"/>
      <w:bookmarkEnd w:id="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B32C89" w14:textId="77777777" w:rsidTr="000659BE">
        <w:trPr>
          <w:cantSplit/>
          <w:tblHeader/>
          <w:jc w:val="center"/>
        </w:trPr>
        <w:tc>
          <w:tcPr>
            <w:tcW w:w="360" w:type="dxa"/>
            <w:shd w:val="clear" w:color="auto" w:fill="E6E6E6"/>
          </w:tcPr>
          <w:p w14:paraId="0F584808" w14:textId="77777777" w:rsidR="004B3F04" w:rsidRDefault="004B3F04" w:rsidP="000659BE">
            <w:pPr>
              <w:pStyle w:val="TableHead"/>
            </w:pPr>
            <w:r>
              <w:t>Contained By:</w:t>
            </w:r>
          </w:p>
        </w:tc>
        <w:tc>
          <w:tcPr>
            <w:tcW w:w="360" w:type="dxa"/>
            <w:shd w:val="clear" w:color="auto" w:fill="E6E6E6"/>
          </w:tcPr>
          <w:p w14:paraId="48D0149A" w14:textId="77777777" w:rsidR="004B3F04" w:rsidRDefault="004B3F04" w:rsidP="000659BE">
            <w:pPr>
              <w:pStyle w:val="TableHead"/>
            </w:pPr>
            <w:r>
              <w:t>Contains:</w:t>
            </w:r>
          </w:p>
        </w:tc>
      </w:tr>
      <w:tr w:rsidR="004B3F04" w14:paraId="7EF7A67E" w14:textId="77777777" w:rsidTr="000659BE">
        <w:trPr>
          <w:jc w:val="center"/>
        </w:trPr>
        <w:tc>
          <w:tcPr>
            <w:tcW w:w="360" w:type="dxa"/>
          </w:tcPr>
          <w:p w14:paraId="01C086C0" w14:textId="77777777" w:rsidR="004B3F04" w:rsidRDefault="004B3F04" w:rsidP="000659BE"/>
        </w:tc>
        <w:tc>
          <w:tcPr>
            <w:tcW w:w="360" w:type="dxa"/>
          </w:tcPr>
          <w:p w14:paraId="51FE1458" w14:textId="77777777" w:rsidR="004B3F04" w:rsidRDefault="006C736C" w:rsidP="000659BE">
            <w:pPr>
              <w:pStyle w:val="TableText"/>
            </w:pPr>
            <w:hyperlink w:anchor="S_Measure_Description_Section">
              <w:r w:rsidR="004B3F04">
                <w:rPr>
                  <w:rStyle w:val="HyperlinkText9pt"/>
                </w:rPr>
                <w:t>Measure Description Section</w:t>
              </w:r>
            </w:hyperlink>
            <w:r w:rsidR="004B3F04">
              <w:t xml:space="preserve"> (optional)</w:t>
            </w:r>
          </w:p>
          <w:p w14:paraId="1B5F4E56" w14:textId="77777777" w:rsidR="004B3F04" w:rsidRDefault="006C736C" w:rsidP="000659BE">
            <w:pPr>
              <w:pStyle w:val="TableText"/>
            </w:pPr>
            <w:hyperlink w:anchor="S_Population_Criteria_Section_2">
              <w:r w:rsidR="004B3F04">
                <w:rPr>
                  <w:rStyle w:val="HyperlinkText9pt"/>
                </w:rPr>
                <w:t>Population Criteria Section (V2)</w:t>
              </w:r>
            </w:hyperlink>
            <w:r w:rsidR="004B3F04">
              <w:t xml:space="preserve"> (required)</w:t>
            </w:r>
          </w:p>
          <w:p w14:paraId="324D05F8" w14:textId="77777777" w:rsidR="004B3F04" w:rsidRDefault="006C736C" w:rsidP="000659BE">
            <w:pPr>
              <w:pStyle w:val="TableText"/>
            </w:pPr>
            <w:hyperlink w:anchor="S_Measure_Observations_Section_V2">
              <w:r w:rsidR="004B3F04">
                <w:rPr>
                  <w:rStyle w:val="HyperlinkText9pt"/>
                </w:rPr>
                <w:t>Measure Observations Section (V2)</w:t>
              </w:r>
            </w:hyperlink>
            <w:r w:rsidR="004B3F04">
              <w:t xml:space="preserve"> (optional)</w:t>
            </w:r>
          </w:p>
          <w:p w14:paraId="4FEAD4EF"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(required)</w:t>
            </w:r>
          </w:p>
        </w:tc>
      </w:tr>
    </w:tbl>
    <w:p w14:paraId="7DBB2F86" w14:textId="77777777" w:rsidR="004B3F04" w:rsidRDefault="004B3F04" w:rsidP="004B3F04">
      <w:pPr>
        <w:pStyle w:val="BodyText"/>
      </w:pPr>
    </w:p>
    <w:p w14:paraId="111B1C59" w14:textId="77777777" w:rsidR="004B3F04" w:rsidRDefault="004B3F04" w:rsidP="004B3F04">
      <w:r>
        <w:t>This is the document header template for a CQL-based HQMF document that contains QDM-based entry templates (QDM Version 5.6).</w:t>
      </w:r>
    </w:p>
    <w:p w14:paraId="581B2EC3" w14:textId="51F5193B" w:rsidR="004B3F04" w:rsidRDefault="004B3F04" w:rsidP="004B3F04">
      <w:pPr>
        <w:pStyle w:val="Caption"/>
      </w:pPr>
      <w:bookmarkStart w:id="78" w:name="_Toc64842079"/>
      <w:bookmarkStart w:id="79" w:name="_Toc65483163"/>
      <w:r>
        <w:lastRenderedPageBreak/>
        <w:t xml:space="preserve">Table </w:t>
      </w:r>
      <w:r>
        <w:fldChar w:fldCharType="begin"/>
      </w:r>
      <w:r>
        <w:instrText>SEQ Table \* ARABIC</w:instrText>
      </w:r>
      <w:r>
        <w:fldChar w:fldCharType="separate"/>
      </w:r>
      <w:r w:rsidR="006F762B">
        <w:t>2</w:t>
      </w:r>
      <w:r>
        <w:fldChar w:fldCharType="end"/>
      </w:r>
      <w:r>
        <w:t>: QDM Templates for CQL-Based HQMF Header (V5) Constraints Overview</w:t>
      </w:r>
      <w:bookmarkEnd w:id="78"/>
      <w:bookmarkEnd w:id="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884F9B0" w14:textId="77777777" w:rsidTr="000659BE">
        <w:trPr>
          <w:cantSplit/>
          <w:tblHeader/>
          <w:jc w:val="center"/>
        </w:trPr>
        <w:tc>
          <w:tcPr>
            <w:tcW w:w="0" w:type="dxa"/>
            <w:shd w:val="clear" w:color="auto" w:fill="E6E6E6"/>
            <w:noWrap/>
          </w:tcPr>
          <w:p w14:paraId="25DDE408" w14:textId="77777777" w:rsidR="004B3F04" w:rsidRDefault="004B3F04" w:rsidP="000659BE">
            <w:pPr>
              <w:pStyle w:val="TableHead"/>
            </w:pPr>
            <w:r>
              <w:t>XPath</w:t>
            </w:r>
          </w:p>
        </w:tc>
        <w:tc>
          <w:tcPr>
            <w:tcW w:w="720" w:type="dxa"/>
            <w:shd w:val="clear" w:color="auto" w:fill="E6E6E6"/>
            <w:noWrap/>
          </w:tcPr>
          <w:p w14:paraId="4C81BDAE" w14:textId="77777777" w:rsidR="004B3F04" w:rsidRDefault="004B3F04" w:rsidP="000659BE">
            <w:pPr>
              <w:pStyle w:val="TableHead"/>
            </w:pPr>
            <w:r>
              <w:t>Card.</w:t>
            </w:r>
          </w:p>
        </w:tc>
        <w:tc>
          <w:tcPr>
            <w:tcW w:w="1152" w:type="dxa"/>
            <w:shd w:val="clear" w:color="auto" w:fill="E6E6E6"/>
            <w:noWrap/>
          </w:tcPr>
          <w:p w14:paraId="28568D96" w14:textId="77777777" w:rsidR="004B3F04" w:rsidRDefault="004B3F04" w:rsidP="000659BE">
            <w:pPr>
              <w:pStyle w:val="TableHead"/>
            </w:pPr>
            <w:r>
              <w:t>Verb</w:t>
            </w:r>
          </w:p>
        </w:tc>
        <w:tc>
          <w:tcPr>
            <w:tcW w:w="864" w:type="dxa"/>
            <w:shd w:val="clear" w:color="auto" w:fill="E6E6E6"/>
            <w:noWrap/>
          </w:tcPr>
          <w:p w14:paraId="1B827103" w14:textId="77777777" w:rsidR="004B3F04" w:rsidRDefault="004B3F04" w:rsidP="000659BE">
            <w:pPr>
              <w:pStyle w:val="TableHead"/>
            </w:pPr>
            <w:r>
              <w:t>Data Type</w:t>
            </w:r>
          </w:p>
        </w:tc>
        <w:tc>
          <w:tcPr>
            <w:tcW w:w="864" w:type="dxa"/>
            <w:shd w:val="clear" w:color="auto" w:fill="E6E6E6"/>
            <w:noWrap/>
          </w:tcPr>
          <w:p w14:paraId="7636386F" w14:textId="77777777" w:rsidR="004B3F04" w:rsidRDefault="004B3F04" w:rsidP="000659BE">
            <w:pPr>
              <w:pStyle w:val="TableHead"/>
            </w:pPr>
            <w:r>
              <w:t>CONF#</w:t>
            </w:r>
          </w:p>
        </w:tc>
        <w:tc>
          <w:tcPr>
            <w:tcW w:w="864" w:type="dxa"/>
            <w:shd w:val="clear" w:color="auto" w:fill="E6E6E6"/>
            <w:noWrap/>
          </w:tcPr>
          <w:p w14:paraId="191FEAF2" w14:textId="77777777" w:rsidR="004B3F04" w:rsidRDefault="004B3F04" w:rsidP="000659BE">
            <w:pPr>
              <w:pStyle w:val="TableHead"/>
            </w:pPr>
            <w:r>
              <w:t>Value</w:t>
            </w:r>
          </w:p>
        </w:tc>
      </w:tr>
      <w:tr w:rsidR="004B3F04" w14:paraId="6110D81A" w14:textId="77777777" w:rsidTr="000659BE">
        <w:trPr>
          <w:jc w:val="center"/>
        </w:trPr>
        <w:tc>
          <w:tcPr>
            <w:tcW w:w="10160" w:type="dxa"/>
            <w:gridSpan w:val="6"/>
          </w:tcPr>
          <w:p w14:paraId="206BC27C" w14:textId="77777777" w:rsidR="004B3F04" w:rsidRDefault="004B3F04" w:rsidP="000659BE">
            <w:pPr>
              <w:pStyle w:val="TableText"/>
            </w:pPr>
            <w:r>
              <w:t>QualityMeasureDocument (identifier: urn:hl7ii:2.16.840.1.113883.10.20.28.1.2:2021-02-01)</w:t>
            </w:r>
          </w:p>
        </w:tc>
      </w:tr>
      <w:tr w:rsidR="004B3F04" w14:paraId="26FA0641" w14:textId="77777777" w:rsidTr="000659BE">
        <w:trPr>
          <w:jc w:val="center"/>
        </w:trPr>
        <w:tc>
          <w:tcPr>
            <w:tcW w:w="3345" w:type="dxa"/>
          </w:tcPr>
          <w:p w14:paraId="5E3F3B1B" w14:textId="77777777" w:rsidR="004B3F04" w:rsidRDefault="004B3F04" w:rsidP="000659BE">
            <w:pPr>
              <w:pStyle w:val="TableText"/>
            </w:pPr>
            <w:r>
              <w:tab/>
              <w:t>typeId</w:t>
            </w:r>
          </w:p>
        </w:tc>
        <w:tc>
          <w:tcPr>
            <w:tcW w:w="720" w:type="dxa"/>
          </w:tcPr>
          <w:p w14:paraId="3ACB5699" w14:textId="77777777" w:rsidR="004B3F04" w:rsidRDefault="004B3F04" w:rsidP="000659BE">
            <w:pPr>
              <w:pStyle w:val="TableText"/>
            </w:pPr>
            <w:r>
              <w:t>1..1</w:t>
            </w:r>
          </w:p>
        </w:tc>
        <w:tc>
          <w:tcPr>
            <w:tcW w:w="1152" w:type="dxa"/>
          </w:tcPr>
          <w:p w14:paraId="25C5F29E" w14:textId="77777777" w:rsidR="004B3F04" w:rsidRDefault="004B3F04" w:rsidP="000659BE">
            <w:pPr>
              <w:pStyle w:val="TableText"/>
            </w:pPr>
            <w:r>
              <w:t>SHALL</w:t>
            </w:r>
          </w:p>
        </w:tc>
        <w:tc>
          <w:tcPr>
            <w:tcW w:w="864" w:type="dxa"/>
          </w:tcPr>
          <w:p w14:paraId="35F9525E" w14:textId="77777777" w:rsidR="004B3F04" w:rsidRDefault="004B3F04" w:rsidP="000659BE">
            <w:pPr>
              <w:pStyle w:val="TableText"/>
            </w:pPr>
          </w:p>
        </w:tc>
        <w:tc>
          <w:tcPr>
            <w:tcW w:w="1104" w:type="dxa"/>
          </w:tcPr>
          <w:p w14:paraId="38D9B81D" w14:textId="77777777" w:rsidR="004B3F04" w:rsidRDefault="006C736C" w:rsidP="000659BE">
            <w:pPr>
              <w:pStyle w:val="TableText"/>
            </w:pPr>
            <w:hyperlink w:anchor="C_4499-18786">
              <w:r w:rsidR="004B3F04">
                <w:rPr>
                  <w:rStyle w:val="HyperlinkText9pt"/>
                </w:rPr>
                <w:t>4499-18786</w:t>
              </w:r>
            </w:hyperlink>
          </w:p>
        </w:tc>
        <w:tc>
          <w:tcPr>
            <w:tcW w:w="2975" w:type="dxa"/>
          </w:tcPr>
          <w:p w14:paraId="137913D1" w14:textId="77777777" w:rsidR="004B3F04" w:rsidRDefault="004B3F04" w:rsidP="000659BE">
            <w:pPr>
              <w:pStyle w:val="TableText"/>
            </w:pPr>
          </w:p>
        </w:tc>
      </w:tr>
      <w:tr w:rsidR="004B3F04" w14:paraId="78971F6A" w14:textId="77777777" w:rsidTr="000659BE">
        <w:trPr>
          <w:jc w:val="center"/>
        </w:trPr>
        <w:tc>
          <w:tcPr>
            <w:tcW w:w="3345" w:type="dxa"/>
          </w:tcPr>
          <w:p w14:paraId="60CEB079" w14:textId="77777777" w:rsidR="004B3F04" w:rsidRDefault="004B3F04" w:rsidP="000659BE">
            <w:pPr>
              <w:pStyle w:val="TableText"/>
            </w:pPr>
            <w:r>
              <w:tab/>
            </w:r>
            <w:r>
              <w:tab/>
              <w:t>@root</w:t>
            </w:r>
          </w:p>
        </w:tc>
        <w:tc>
          <w:tcPr>
            <w:tcW w:w="720" w:type="dxa"/>
          </w:tcPr>
          <w:p w14:paraId="7454E905" w14:textId="77777777" w:rsidR="004B3F04" w:rsidRDefault="004B3F04" w:rsidP="000659BE">
            <w:pPr>
              <w:pStyle w:val="TableText"/>
            </w:pPr>
            <w:r>
              <w:t>1..1</w:t>
            </w:r>
          </w:p>
        </w:tc>
        <w:tc>
          <w:tcPr>
            <w:tcW w:w="1152" w:type="dxa"/>
          </w:tcPr>
          <w:p w14:paraId="787C6790" w14:textId="77777777" w:rsidR="004B3F04" w:rsidRDefault="004B3F04" w:rsidP="000659BE">
            <w:pPr>
              <w:pStyle w:val="TableText"/>
            </w:pPr>
            <w:r>
              <w:t>SHALL</w:t>
            </w:r>
          </w:p>
        </w:tc>
        <w:tc>
          <w:tcPr>
            <w:tcW w:w="864" w:type="dxa"/>
          </w:tcPr>
          <w:p w14:paraId="579DFE2A" w14:textId="77777777" w:rsidR="004B3F04" w:rsidRDefault="004B3F04" w:rsidP="000659BE">
            <w:pPr>
              <w:pStyle w:val="TableText"/>
            </w:pPr>
          </w:p>
        </w:tc>
        <w:tc>
          <w:tcPr>
            <w:tcW w:w="1104" w:type="dxa"/>
          </w:tcPr>
          <w:p w14:paraId="632C7F07" w14:textId="77777777" w:rsidR="004B3F04" w:rsidRDefault="006C736C" w:rsidP="000659BE">
            <w:pPr>
              <w:pStyle w:val="TableText"/>
            </w:pPr>
            <w:hyperlink w:anchor="C_4499-18787">
              <w:r w:rsidR="004B3F04">
                <w:rPr>
                  <w:rStyle w:val="HyperlinkText9pt"/>
                </w:rPr>
                <w:t>4499-18787</w:t>
              </w:r>
            </w:hyperlink>
          </w:p>
        </w:tc>
        <w:tc>
          <w:tcPr>
            <w:tcW w:w="2975" w:type="dxa"/>
          </w:tcPr>
          <w:p w14:paraId="3D120D5B" w14:textId="77777777" w:rsidR="004B3F04" w:rsidRDefault="004B3F04" w:rsidP="000659BE">
            <w:pPr>
              <w:pStyle w:val="TableText"/>
            </w:pPr>
            <w:r>
              <w:t>2.16.840.1.113883.1.3</w:t>
            </w:r>
          </w:p>
        </w:tc>
      </w:tr>
      <w:tr w:rsidR="004B3F04" w14:paraId="4B677428" w14:textId="77777777" w:rsidTr="000659BE">
        <w:trPr>
          <w:jc w:val="center"/>
        </w:trPr>
        <w:tc>
          <w:tcPr>
            <w:tcW w:w="3345" w:type="dxa"/>
          </w:tcPr>
          <w:p w14:paraId="589D3106" w14:textId="77777777" w:rsidR="004B3F04" w:rsidRDefault="004B3F04" w:rsidP="000659BE">
            <w:pPr>
              <w:pStyle w:val="TableText"/>
            </w:pPr>
            <w:r>
              <w:tab/>
            </w:r>
            <w:r>
              <w:tab/>
              <w:t>@extension</w:t>
            </w:r>
          </w:p>
        </w:tc>
        <w:tc>
          <w:tcPr>
            <w:tcW w:w="720" w:type="dxa"/>
          </w:tcPr>
          <w:p w14:paraId="216E956A" w14:textId="77777777" w:rsidR="004B3F04" w:rsidRDefault="004B3F04" w:rsidP="000659BE">
            <w:pPr>
              <w:pStyle w:val="TableText"/>
            </w:pPr>
            <w:r>
              <w:t>1..1</w:t>
            </w:r>
          </w:p>
        </w:tc>
        <w:tc>
          <w:tcPr>
            <w:tcW w:w="1152" w:type="dxa"/>
          </w:tcPr>
          <w:p w14:paraId="2A66BC01" w14:textId="77777777" w:rsidR="004B3F04" w:rsidRDefault="004B3F04" w:rsidP="000659BE">
            <w:pPr>
              <w:pStyle w:val="TableText"/>
            </w:pPr>
            <w:r>
              <w:t>SHALL</w:t>
            </w:r>
          </w:p>
        </w:tc>
        <w:tc>
          <w:tcPr>
            <w:tcW w:w="864" w:type="dxa"/>
          </w:tcPr>
          <w:p w14:paraId="42474A8E" w14:textId="77777777" w:rsidR="004B3F04" w:rsidRDefault="004B3F04" w:rsidP="000659BE">
            <w:pPr>
              <w:pStyle w:val="TableText"/>
            </w:pPr>
          </w:p>
        </w:tc>
        <w:tc>
          <w:tcPr>
            <w:tcW w:w="1104" w:type="dxa"/>
          </w:tcPr>
          <w:p w14:paraId="4403FB68" w14:textId="77777777" w:rsidR="004B3F04" w:rsidRDefault="006C736C" w:rsidP="000659BE">
            <w:pPr>
              <w:pStyle w:val="TableText"/>
            </w:pPr>
            <w:hyperlink w:anchor="C_4499-18788">
              <w:r w:rsidR="004B3F04">
                <w:rPr>
                  <w:rStyle w:val="HyperlinkText9pt"/>
                </w:rPr>
                <w:t>4499-18788</w:t>
              </w:r>
            </w:hyperlink>
          </w:p>
        </w:tc>
        <w:tc>
          <w:tcPr>
            <w:tcW w:w="2975" w:type="dxa"/>
          </w:tcPr>
          <w:p w14:paraId="67D0AC1B" w14:textId="77777777" w:rsidR="004B3F04" w:rsidRDefault="004B3F04" w:rsidP="000659BE">
            <w:pPr>
              <w:pStyle w:val="TableText"/>
            </w:pPr>
            <w:r>
              <w:t>POQM_HD000001UV02</w:t>
            </w:r>
          </w:p>
        </w:tc>
      </w:tr>
      <w:tr w:rsidR="004B3F04" w14:paraId="45AD4208" w14:textId="77777777" w:rsidTr="000659BE">
        <w:trPr>
          <w:jc w:val="center"/>
        </w:trPr>
        <w:tc>
          <w:tcPr>
            <w:tcW w:w="3345" w:type="dxa"/>
          </w:tcPr>
          <w:p w14:paraId="5ADFEF08" w14:textId="77777777" w:rsidR="004B3F04" w:rsidRDefault="004B3F04" w:rsidP="000659BE">
            <w:pPr>
              <w:pStyle w:val="TableText"/>
            </w:pPr>
            <w:r>
              <w:tab/>
              <w:t>templateId</w:t>
            </w:r>
          </w:p>
        </w:tc>
        <w:tc>
          <w:tcPr>
            <w:tcW w:w="720" w:type="dxa"/>
          </w:tcPr>
          <w:p w14:paraId="5BE1F134" w14:textId="77777777" w:rsidR="004B3F04" w:rsidRDefault="004B3F04" w:rsidP="000659BE">
            <w:pPr>
              <w:pStyle w:val="TableText"/>
            </w:pPr>
            <w:r>
              <w:t>1..1</w:t>
            </w:r>
          </w:p>
        </w:tc>
        <w:tc>
          <w:tcPr>
            <w:tcW w:w="1152" w:type="dxa"/>
          </w:tcPr>
          <w:p w14:paraId="05EF35EE" w14:textId="77777777" w:rsidR="004B3F04" w:rsidRDefault="004B3F04" w:rsidP="000659BE">
            <w:pPr>
              <w:pStyle w:val="TableText"/>
            </w:pPr>
            <w:r>
              <w:t>SHALL</w:t>
            </w:r>
          </w:p>
        </w:tc>
        <w:tc>
          <w:tcPr>
            <w:tcW w:w="864" w:type="dxa"/>
          </w:tcPr>
          <w:p w14:paraId="44F49D5D" w14:textId="77777777" w:rsidR="004B3F04" w:rsidRDefault="004B3F04" w:rsidP="000659BE">
            <w:pPr>
              <w:pStyle w:val="TableText"/>
            </w:pPr>
          </w:p>
        </w:tc>
        <w:tc>
          <w:tcPr>
            <w:tcW w:w="1104" w:type="dxa"/>
          </w:tcPr>
          <w:p w14:paraId="7745D192" w14:textId="77777777" w:rsidR="004B3F04" w:rsidRDefault="006C736C" w:rsidP="000659BE">
            <w:pPr>
              <w:pStyle w:val="TableText"/>
            </w:pPr>
            <w:hyperlink w:anchor="C_4499-18771">
              <w:r w:rsidR="004B3F04">
                <w:rPr>
                  <w:rStyle w:val="HyperlinkText9pt"/>
                </w:rPr>
                <w:t>4499-18771</w:t>
              </w:r>
            </w:hyperlink>
          </w:p>
        </w:tc>
        <w:tc>
          <w:tcPr>
            <w:tcW w:w="2975" w:type="dxa"/>
          </w:tcPr>
          <w:p w14:paraId="4C85D79B" w14:textId="77777777" w:rsidR="004B3F04" w:rsidRDefault="004B3F04" w:rsidP="000659BE">
            <w:pPr>
              <w:pStyle w:val="TableText"/>
            </w:pPr>
          </w:p>
        </w:tc>
      </w:tr>
      <w:tr w:rsidR="004B3F04" w14:paraId="0F1FFE26" w14:textId="77777777" w:rsidTr="000659BE">
        <w:trPr>
          <w:jc w:val="center"/>
        </w:trPr>
        <w:tc>
          <w:tcPr>
            <w:tcW w:w="3345" w:type="dxa"/>
          </w:tcPr>
          <w:p w14:paraId="22CAF5E3" w14:textId="77777777" w:rsidR="004B3F04" w:rsidRDefault="004B3F04" w:rsidP="000659BE">
            <w:pPr>
              <w:pStyle w:val="TableText"/>
            </w:pPr>
            <w:r>
              <w:tab/>
            </w:r>
            <w:r>
              <w:tab/>
              <w:t>item</w:t>
            </w:r>
          </w:p>
        </w:tc>
        <w:tc>
          <w:tcPr>
            <w:tcW w:w="720" w:type="dxa"/>
          </w:tcPr>
          <w:p w14:paraId="5F47DC28" w14:textId="77777777" w:rsidR="004B3F04" w:rsidRDefault="004B3F04" w:rsidP="000659BE">
            <w:pPr>
              <w:pStyle w:val="TableText"/>
            </w:pPr>
            <w:r>
              <w:t>1..1</w:t>
            </w:r>
          </w:p>
        </w:tc>
        <w:tc>
          <w:tcPr>
            <w:tcW w:w="1152" w:type="dxa"/>
          </w:tcPr>
          <w:p w14:paraId="62D5CA70" w14:textId="77777777" w:rsidR="004B3F04" w:rsidRDefault="004B3F04" w:rsidP="000659BE">
            <w:pPr>
              <w:pStyle w:val="TableText"/>
            </w:pPr>
            <w:r>
              <w:t>SHALL</w:t>
            </w:r>
          </w:p>
        </w:tc>
        <w:tc>
          <w:tcPr>
            <w:tcW w:w="864" w:type="dxa"/>
          </w:tcPr>
          <w:p w14:paraId="3EC417B5" w14:textId="77777777" w:rsidR="004B3F04" w:rsidRDefault="004B3F04" w:rsidP="000659BE">
            <w:pPr>
              <w:pStyle w:val="TableText"/>
            </w:pPr>
          </w:p>
        </w:tc>
        <w:tc>
          <w:tcPr>
            <w:tcW w:w="1104" w:type="dxa"/>
          </w:tcPr>
          <w:p w14:paraId="03CE5F9D" w14:textId="77777777" w:rsidR="004B3F04" w:rsidRDefault="006C736C" w:rsidP="000659BE">
            <w:pPr>
              <w:pStyle w:val="TableText"/>
            </w:pPr>
            <w:hyperlink w:anchor="C_4499-18772">
              <w:r w:rsidR="004B3F04">
                <w:rPr>
                  <w:rStyle w:val="HyperlinkText9pt"/>
                </w:rPr>
                <w:t>4499-18772</w:t>
              </w:r>
            </w:hyperlink>
          </w:p>
        </w:tc>
        <w:tc>
          <w:tcPr>
            <w:tcW w:w="2975" w:type="dxa"/>
          </w:tcPr>
          <w:p w14:paraId="1F36A9E2" w14:textId="77777777" w:rsidR="004B3F04" w:rsidRDefault="004B3F04" w:rsidP="000659BE">
            <w:pPr>
              <w:pStyle w:val="TableText"/>
            </w:pPr>
          </w:p>
        </w:tc>
      </w:tr>
      <w:tr w:rsidR="004B3F04" w14:paraId="0FD92CA7" w14:textId="77777777" w:rsidTr="000659BE">
        <w:trPr>
          <w:jc w:val="center"/>
        </w:trPr>
        <w:tc>
          <w:tcPr>
            <w:tcW w:w="3345" w:type="dxa"/>
          </w:tcPr>
          <w:p w14:paraId="5965B060" w14:textId="77777777" w:rsidR="004B3F04" w:rsidRDefault="004B3F04" w:rsidP="000659BE">
            <w:pPr>
              <w:pStyle w:val="TableText"/>
            </w:pPr>
            <w:r>
              <w:tab/>
            </w:r>
            <w:r>
              <w:tab/>
            </w:r>
            <w:r>
              <w:tab/>
              <w:t>@root</w:t>
            </w:r>
          </w:p>
        </w:tc>
        <w:tc>
          <w:tcPr>
            <w:tcW w:w="720" w:type="dxa"/>
          </w:tcPr>
          <w:p w14:paraId="2D2C3209" w14:textId="77777777" w:rsidR="004B3F04" w:rsidRDefault="004B3F04" w:rsidP="000659BE">
            <w:pPr>
              <w:pStyle w:val="TableText"/>
            </w:pPr>
            <w:r>
              <w:t>1..1</w:t>
            </w:r>
          </w:p>
        </w:tc>
        <w:tc>
          <w:tcPr>
            <w:tcW w:w="1152" w:type="dxa"/>
          </w:tcPr>
          <w:p w14:paraId="138850F9" w14:textId="77777777" w:rsidR="004B3F04" w:rsidRDefault="004B3F04" w:rsidP="000659BE">
            <w:pPr>
              <w:pStyle w:val="TableText"/>
            </w:pPr>
            <w:r>
              <w:t>SHALL</w:t>
            </w:r>
          </w:p>
        </w:tc>
        <w:tc>
          <w:tcPr>
            <w:tcW w:w="864" w:type="dxa"/>
          </w:tcPr>
          <w:p w14:paraId="6F9721CB" w14:textId="77777777" w:rsidR="004B3F04" w:rsidRDefault="004B3F04" w:rsidP="000659BE">
            <w:pPr>
              <w:pStyle w:val="TableText"/>
            </w:pPr>
          </w:p>
        </w:tc>
        <w:tc>
          <w:tcPr>
            <w:tcW w:w="1104" w:type="dxa"/>
          </w:tcPr>
          <w:p w14:paraId="13F85193" w14:textId="77777777" w:rsidR="004B3F04" w:rsidRDefault="006C736C" w:rsidP="000659BE">
            <w:pPr>
              <w:pStyle w:val="TableText"/>
            </w:pPr>
            <w:hyperlink w:anchor="C_4499-18773">
              <w:r w:rsidR="004B3F04">
                <w:rPr>
                  <w:rStyle w:val="HyperlinkText9pt"/>
                </w:rPr>
                <w:t>4499-18773</w:t>
              </w:r>
            </w:hyperlink>
          </w:p>
        </w:tc>
        <w:tc>
          <w:tcPr>
            <w:tcW w:w="2975" w:type="dxa"/>
          </w:tcPr>
          <w:p w14:paraId="385E2C60" w14:textId="77777777" w:rsidR="004B3F04" w:rsidRDefault="004B3F04" w:rsidP="000659BE">
            <w:pPr>
              <w:pStyle w:val="TableText"/>
            </w:pPr>
            <w:r>
              <w:t>2.16.840.1.113883.10.20.28.1.2</w:t>
            </w:r>
          </w:p>
        </w:tc>
      </w:tr>
      <w:tr w:rsidR="004B3F04" w14:paraId="24E68CCD" w14:textId="77777777" w:rsidTr="000659BE">
        <w:trPr>
          <w:jc w:val="center"/>
        </w:trPr>
        <w:tc>
          <w:tcPr>
            <w:tcW w:w="3345" w:type="dxa"/>
          </w:tcPr>
          <w:p w14:paraId="1992CAFA" w14:textId="77777777" w:rsidR="004B3F04" w:rsidRDefault="004B3F04" w:rsidP="000659BE">
            <w:pPr>
              <w:pStyle w:val="TableText"/>
            </w:pPr>
            <w:r>
              <w:tab/>
            </w:r>
            <w:r>
              <w:tab/>
            </w:r>
            <w:r>
              <w:tab/>
              <w:t>@extension</w:t>
            </w:r>
          </w:p>
        </w:tc>
        <w:tc>
          <w:tcPr>
            <w:tcW w:w="720" w:type="dxa"/>
          </w:tcPr>
          <w:p w14:paraId="2F819729" w14:textId="77777777" w:rsidR="004B3F04" w:rsidRDefault="004B3F04" w:rsidP="000659BE">
            <w:pPr>
              <w:pStyle w:val="TableText"/>
            </w:pPr>
            <w:r>
              <w:t>0..1</w:t>
            </w:r>
          </w:p>
        </w:tc>
        <w:tc>
          <w:tcPr>
            <w:tcW w:w="1152" w:type="dxa"/>
          </w:tcPr>
          <w:p w14:paraId="1990DE88" w14:textId="77777777" w:rsidR="004B3F04" w:rsidRDefault="004B3F04" w:rsidP="000659BE">
            <w:pPr>
              <w:pStyle w:val="TableText"/>
            </w:pPr>
            <w:r>
              <w:t>SHALL</w:t>
            </w:r>
          </w:p>
        </w:tc>
        <w:tc>
          <w:tcPr>
            <w:tcW w:w="864" w:type="dxa"/>
          </w:tcPr>
          <w:p w14:paraId="65B5CAB1" w14:textId="77777777" w:rsidR="004B3F04" w:rsidRDefault="004B3F04" w:rsidP="000659BE">
            <w:pPr>
              <w:pStyle w:val="TableText"/>
            </w:pPr>
          </w:p>
        </w:tc>
        <w:tc>
          <w:tcPr>
            <w:tcW w:w="1104" w:type="dxa"/>
          </w:tcPr>
          <w:p w14:paraId="0A2DC67D" w14:textId="77777777" w:rsidR="004B3F04" w:rsidRDefault="006C736C" w:rsidP="000659BE">
            <w:pPr>
              <w:pStyle w:val="TableText"/>
            </w:pPr>
            <w:hyperlink w:anchor="C_4499-33755">
              <w:r w:rsidR="004B3F04">
                <w:rPr>
                  <w:rStyle w:val="HyperlinkText9pt"/>
                </w:rPr>
                <w:t>4499-33755</w:t>
              </w:r>
            </w:hyperlink>
          </w:p>
        </w:tc>
        <w:tc>
          <w:tcPr>
            <w:tcW w:w="2975" w:type="dxa"/>
          </w:tcPr>
          <w:p w14:paraId="19246940" w14:textId="77777777" w:rsidR="004B3F04" w:rsidRDefault="004B3F04" w:rsidP="000659BE">
            <w:pPr>
              <w:pStyle w:val="TableText"/>
            </w:pPr>
            <w:r>
              <w:t>2019-05-01</w:t>
            </w:r>
          </w:p>
        </w:tc>
      </w:tr>
      <w:tr w:rsidR="004B3F04" w14:paraId="6813D3D3" w14:textId="77777777" w:rsidTr="000659BE">
        <w:trPr>
          <w:jc w:val="center"/>
        </w:trPr>
        <w:tc>
          <w:tcPr>
            <w:tcW w:w="3345" w:type="dxa"/>
          </w:tcPr>
          <w:p w14:paraId="3BB45210" w14:textId="77777777" w:rsidR="004B3F04" w:rsidRDefault="004B3F04" w:rsidP="000659BE">
            <w:pPr>
              <w:pStyle w:val="TableText"/>
            </w:pPr>
            <w:r>
              <w:tab/>
              <w:t>id</w:t>
            </w:r>
          </w:p>
        </w:tc>
        <w:tc>
          <w:tcPr>
            <w:tcW w:w="720" w:type="dxa"/>
          </w:tcPr>
          <w:p w14:paraId="0FBD157E" w14:textId="77777777" w:rsidR="004B3F04" w:rsidRDefault="004B3F04" w:rsidP="000659BE">
            <w:pPr>
              <w:pStyle w:val="TableText"/>
            </w:pPr>
            <w:r>
              <w:t>1..1</w:t>
            </w:r>
          </w:p>
        </w:tc>
        <w:tc>
          <w:tcPr>
            <w:tcW w:w="1152" w:type="dxa"/>
          </w:tcPr>
          <w:p w14:paraId="63EE48E8" w14:textId="77777777" w:rsidR="004B3F04" w:rsidRDefault="004B3F04" w:rsidP="000659BE">
            <w:pPr>
              <w:pStyle w:val="TableText"/>
            </w:pPr>
            <w:r>
              <w:t>SHALL</w:t>
            </w:r>
          </w:p>
        </w:tc>
        <w:tc>
          <w:tcPr>
            <w:tcW w:w="864" w:type="dxa"/>
          </w:tcPr>
          <w:p w14:paraId="476FC6B8" w14:textId="77777777" w:rsidR="004B3F04" w:rsidRDefault="004B3F04" w:rsidP="000659BE">
            <w:pPr>
              <w:pStyle w:val="TableText"/>
            </w:pPr>
          </w:p>
        </w:tc>
        <w:tc>
          <w:tcPr>
            <w:tcW w:w="1104" w:type="dxa"/>
          </w:tcPr>
          <w:p w14:paraId="262763E7" w14:textId="77777777" w:rsidR="004B3F04" w:rsidRDefault="006C736C" w:rsidP="000659BE">
            <w:pPr>
              <w:pStyle w:val="TableText"/>
            </w:pPr>
            <w:hyperlink w:anchor="C_4499-18542">
              <w:r w:rsidR="004B3F04">
                <w:rPr>
                  <w:rStyle w:val="HyperlinkText9pt"/>
                </w:rPr>
                <w:t>4499-18542</w:t>
              </w:r>
            </w:hyperlink>
          </w:p>
        </w:tc>
        <w:tc>
          <w:tcPr>
            <w:tcW w:w="2975" w:type="dxa"/>
          </w:tcPr>
          <w:p w14:paraId="50304D57" w14:textId="77777777" w:rsidR="004B3F04" w:rsidRDefault="004B3F04" w:rsidP="000659BE">
            <w:pPr>
              <w:pStyle w:val="TableText"/>
            </w:pPr>
          </w:p>
        </w:tc>
      </w:tr>
      <w:tr w:rsidR="004B3F04" w14:paraId="478DC29A" w14:textId="77777777" w:rsidTr="000659BE">
        <w:trPr>
          <w:jc w:val="center"/>
        </w:trPr>
        <w:tc>
          <w:tcPr>
            <w:tcW w:w="3345" w:type="dxa"/>
          </w:tcPr>
          <w:p w14:paraId="5BB241F5" w14:textId="77777777" w:rsidR="004B3F04" w:rsidRDefault="004B3F04" w:rsidP="000659BE">
            <w:pPr>
              <w:pStyle w:val="TableText"/>
            </w:pPr>
            <w:r>
              <w:tab/>
              <w:t>code</w:t>
            </w:r>
          </w:p>
        </w:tc>
        <w:tc>
          <w:tcPr>
            <w:tcW w:w="720" w:type="dxa"/>
          </w:tcPr>
          <w:p w14:paraId="60993AF4" w14:textId="77777777" w:rsidR="004B3F04" w:rsidRDefault="004B3F04" w:rsidP="000659BE">
            <w:pPr>
              <w:pStyle w:val="TableText"/>
            </w:pPr>
            <w:r>
              <w:t>1..1</w:t>
            </w:r>
          </w:p>
        </w:tc>
        <w:tc>
          <w:tcPr>
            <w:tcW w:w="1152" w:type="dxa"/>
          </w:tcPr>
          <w:p w14:paraId="71779282" w14:textId="77777777" w:rsidR="004B3F04" w:rsidRDefault="004B3F04" w:rsidP="000659BE">
            <w:pPr>
              <w:pStyle w:val="TableText"/>
            </w:pPr>
            <w:r>
              <w:t>SHALL</w:t>
            </w:r>
          </w:p>
        </w:tc>
        <w:tc>
          <w:tcPr>
            <w:tcW w:w="864" w:type="dxa"/>
          </w:tcPr>
          <w:p w14:paraId="133C6656" w14:textId="77777777" w:rsidR="004B3F04" w:rsidRDefault="004B3F04" w:rsidP="000659BE">
            <w:pPr>
              <w:pStyle w:val="TableText"/>
            </w:pPr>
          </w:p>
        </w:tc>
        <w:tc>
          <w:tcPr>
            <w:tcW w:w="1104" w:type="dxa"/>
          </w:tcPr>
          <w:p w14:paraId="0F2EB44E" w14:textId="77777777" w:rsidR="004B3F04" w:rsidRDefault="006C736C" w:rsidP="000659BE">
            <w:pPr>
              <w:pStyle w:val="TableText"/>
            </w:pPr>
            <w:hyperlink w:anchor="C_4499-18575">
              <w:r w:rsidR="004B3F04">
                <w:rPr>
                  <w:rStyle w:val="HyperlinkText9pt"/>
                </w:rPr>
                <w:t>4499-18575</w:t>
              </w:r>
            </w:hyperlink>
          </w:p>
        </w:tc>
        <w:tc>
          <w:tcPr>
            <w:tcW w:w="2975" w:type="dxa"/>
          </w:tcPr>
          <w:p w14:paraId="0DC7DD9F" w14:textId="77777777" w:rsidR="004B3F04" w:rsidRDefault="004B3F04" w:rsidP="000659BE">
            <w:pPr>
              <w:pStyle w:val="TableText"/>
            </w:pPr>
          </w:p>
        </w:tc>
      </w:tr>
      <w:tr w:rsidR="004B3F04" w14:paraId="02302569" w14:textId="77777777" w:rsidTr="000659BE">
        <w:trPr>
          <w:jc w:val="center"/>
        </w:trPr>
        <w:tc>
          <w:tcPr>
            <w:tcW w:w="3345" w:type="dxa"/>
          </w:tcPr>
          <w:p w14:paraId="246F5D5F" w14:textId="77777777" w:rsidR="004B3F04" w:rsidRDefault="004B3F04" w:rsidP="000659BE">
            <w:pPr>
              <w:pStyle w:val="TableText"/>
            </w:pPr>
            <w:r>
              <w:tab/>
            </w:r>
            <w:r>
              <w:tab/>
              <w:t>@code</w:t>
            </w:r>
          </w:p>
        </w:tc>
        <w:tc>
          <w:tcPr>
            <w:tcW w:w="720" w:type="dxa"/>
          </w:tcPr>
          <w:p w14:paraId="5F5DCDAB" w14:textId="77777777" w:rsidR="004B3F04" w:rsidRDefault="004B3F04" w:rsidP="000659BE">
            <w:pPr>
              <w:pStyle w:val="TableText"/>
            </w:pPr>
            <w:r>
              <w:t>1..1</w:t>
            </w:r>
          </w:p>
        </w:tc>
        <w:tc>
          <w:tcPr>
            <w:tcW w:w="1152" w:type="dxa"/>
          </w:tcPr>
          <w:p w14:paraId="2CA7EFE4" w14:textId="77777777" w:rsidR="004B3F04" w:rsidRDefault="004B3F04" w:rsidP="000659BE">
            <w:pPr>
              <w:pStyle w:val="TableText"/>
            </w:pPr>
            <w:r>
              <w:t>SHALL</w:t>
            </w:r>
          </w:p>
        </w:tc>
        <w:tc>
          <w:tcPr>
            <w:tcW w:w="864" w:type="dxa"/>
          </w:tcPr>
          <w:p w14:paraId="41AABE57" w14:textId="77777777" w:rsidR="004B3F04" w:rsidRDefault="004B3F04" w:rsidP="000659BE">
            <w:pPr>
              <w:pStyle w:val="TableText"/>
            </w:pPr>
          </w:p>
        </w:tc>
        <w:tc>
          <w:tcPr>
            <w:tcW w:w="1104" w:type="dxa"/>
          </w:tcPr>
          <w:p w14:paraId="4E54F881" w14:textId="77777777" w:rsidR="004B3F04" w:rsidRDefault="006C736C" w:rsidP="000659BE">
            <w:pPr>
              <w:pStyle w:val="TableText"/>
            </w:pPr>
            <w:hyperlink w:anchor="C_4499-18576">
              <w:r w:rsidR="004B3F04">
                <w:rPr>
                  <w:rStyle w:val="HyperlinkText9pt"/>
                </w:rPr>
                <w:t>4499-18576</w:t>
              </w:r>
            </w:hyperlink>
          </w:p>
        </w:tc>
        <w:tc>
          <w:tcPr>
            <w:tcW w:w="2975" w:type="dxa"/>
          </w:tcPr>
          <w:p w14:paraId="2CCE5218" w14:textId="77777777" w:rsidR="004B3F04" w:rsidRDefault="004B3F04" w:rsidP="000659BE">
            <w:pPr>
              <w:pStyle w:val="TableText"/>
            </w:pPr>
            <w:r>
              <w:t>57024-2</w:t>
            </w:r>
          </w:p>
        </w:tc>
      </w:tr>
      <w:tr w:rsidR="004B3F04" w14:paraId="1F00857F" w14:textId="77777777" w:rsidTr="000659BE">
        <w:trPr>
          <w:jc w:val="center"/>
        </w:trPr>
        <w:tc>
          <w:tcPr>
            <w:tcW w:w="3345" w:type="dxa"/>
          </w:tcPr>
          <w:p w14:paraId="0C17D396" w14:textId="77777777" w:rsidR="004B3F04" w:rsidRDefault="004B3F04" w:rsidP="000659BE">
            <w:pPr>
              <w:pStyle w:val="TableText"/>
            </w:pPr>
            <w:r>
              <w:tab/>
            </w:r>
            <w:r>
              <w:tab/>
              <w:t>@codeSystem</w:t>
            </w:r>
          </w:p>
        </w:tc>
        <w:tc>
          <w:tcPr>
            <w:tcW w:w="720" w:type="dxa"/>
          </w:tcPr>
          <w:p w14:paraId="091CDBF1" w14:textId="77777777" w:rsidR="004B3F04" w:rsidRDefault="004B3F04" w:rsidP="000659BE">
            <w:pPr>
              <w:pStyle w:val="TableText"/>
            </w:pPr>
            <w:r>
              <w:t>1..1</w:t>
            </w:r>
          </w:p>
        </w:tc>
        <w:tc>
          <w:tcPr>
            <w:tcW w:w="1152" w:type="dxa"/>
          </w:tcPr>
          <w:p w14:paraId="332E6ABC" w14:textId="77777777" w:rsidR="004B3F04" w:rsidRDefault="004B3F04" w:rsidP="000659BE">
            <w:pPr>
              <w:pStyle w:val="TableText"/>
            </w:pPr>
            <w:r>
              <w:t>SHALL</w:t>
            </w:r>
          </w:p>
        </w:tc>
        <w:tc>
          <w:tcPr>
            <w:tcW w:w="864" w:type="dxa"/>
          </w:tcPr>
          <w:p w14:paraId="16C16FBD" w14:textId="77777777" w:rsidR="004B3F04" w:rsidRDefault="004B3F04" w:rsidP="000659BE">
            <w:pPr>
              <w:pStyle w:val="TableText"/>
            </w:pPr>
          </w:p>
        </w:tc>
        <w:tc>
          <w:tcPr>
            <w:tcW w:w="1104" w:type="dxa"/>
          </w:tcPr>
          <w:p w14:paraId="15E87683" w14:textId="77777777" w:rsidR="004B3F04" w:rsidRDefault="006C736C" w:rsidP="000659BE">
            <w:pPr>
              <w:pStyle w:val="TableText"/>
            </w:pPr>
            <w:hyperlink w:anchor="C_4499-33757">
              <w:r w:rsidR="004B3F04">
                <w:rPr>
                  <w:rStyle w:val="HyperlinkText9pt"/>
                </w:rPr>
                <w:t>4499-33757</w:t>
              </w:r>
            </w:hyperlink>
          </w:p>
        </w:tc>
        <w:tc>
          <w:tcPr>
            <w:tcW w:w="2975" w:type="dxa"/>
          </w:tcPr>
          <w:p w14:paraId="121732B2" w14:textId="77777777" w:rsidR="004B3F04" w:rsidRDefault="004B3F04" w:rsidP="000659BE">
            <w:pPr>
              <w:pStyle w:val="TableText"/>
            </w:pPr>
            <w:r>
              <w:t>urn:oid:2.16.840.1.113883.6.1 (LOINC)</w:t>
            </w:r>
          </w:p>
        </w:tc>
      </w:tr>
      <w:tr w:rsidR="004B3F04" w14:paraId="3E71947F" w14:textId="77777777" w:rsidTr="000659BE">
        <w:trPr>
          <w:jc w:val="center"/>
        </w:trPr>
        <w:tc>
          <w:tcPr>
            <w:tcW w:w="3345" w:type="dxa"/>
          </w:tcPr>
          <w:p w14:paraId="720E20C4" w14:textId="77777777" w:rsidR="004B3F04" w:rsidRDefault="004B3F04" w:rsidP="000659BE">
            <w:pPr>
              <w:pStyle w:val="TableText"/>
            </w:pPr>
            <w:r>
              <w:tab/>
              <w:t>title</w:t>
            </w:r>
          </w:p>
        </w:tc>
        <w:tc>
          <w:tcPr>
            <w:tcW w:w="720" w:type="dxa"/>
          </w:tcPr>
          <w:p w14:paraId="230BF1EC" w14:textId="77777777" w:rsidR="004B3F04" w:rsidRDefault="004B3F04" w:rsidP="000659BE">
            <w:pPr>
              <w:pStyle w:val="TableText"/>
            </w:pPr>
            <w:r>
              <w:t>1..1</w:t>
            </w:r>
          </w:p>
        </w:tc>
        <w:tc>
          <w:tcPr>
            <w:tcW w:w="1152" w:type="dxa"/>
          </w:tcPr>
          <w:p w14:paraId="1C4CA1CF" w14:textId="77777777" w:rsidR="004B3F04" w:rsidRDefault="004B3F04" w:rsidP="000659BE">
            <w:pPr>
              <w:pStyle w:val="TableText"/>
            </w:pPr>
            <w:r>
              <w:t>SHALL</w:t>
            </w:r>
          </w:p>
        </w:tc>
        <w:tc>
          <w:tcPr>
            <w:tcW w:w="864" w:type="dxa"/>
          </w:tcPr>
          <w:p w14:paraId="42E84915" w14:textId="77777777" w:rsidR="004B3F04" w:rsidRDefault="004B3F04" w:rsidP="000659BE">
            <w:pPr>
              <w:pStyle w:val="TableText"/>
            </w:pPr>
          </w:p>
        </w:tc>
        <w:tc>
          <w:tcPr>
            <w:tcW w:w="1104" w:type="dxa"/>
          </w:tcPr>
          <w:p w14:paraId="64487E06" w14:textId="77777777" w:rsidR="004B3F04" w:rsidRDefault="006C736C" w:rsidP="000659BE">
            <w:pPr>
              <w:pStyle w:val="TableText"/>
            </w:pPr>
            <w:hyperlink w:anchor="C_4499-18541">
              <w:r w:rsidR="004B3F04">
                <w:rPr>
                  <w:rStyle w:val="HyperlinkText9pt"/>
                </w:rPr>
                <w:t>4499-18541</w:t>
              </w:r>
            </w:hyperlink>
          </w:p>
        </w:tc>
        <w:tc>
          <w:tcPr>
            <w:tcW w:w="2975" w:type="dxa"/>
          </w:tcPr>
          <w:p w14:paraId="4C178C63" w14:textId="77777777" w:rsidR="004B3F04" w:rsidRDefault="004B3F04" w:rsidP="000659BE">
            <w:pPr>
              <w:pStyle w:val="TableText"/>
            </w:pPr>
          </w:p>
        </w:tc>
      </w:tr>
      <w:tr w:rsidR="004B3F04" w14:paraId="6B855220" w14:textId="77777777" w:rsidTr="000659BE">
        <w:trPr>
          <w:jc w:val="center"/>
        </w:trPr>
        <w:tc>
          <w:tcPr>
            <w:tcW w:w="3345" w:type="dxa"/>
          </w:tcPr>
          <w:p w14:paraId="265AA082" w14:textId="77777777" w:rsidR="004B3F04" w:rsidRDefault="004B3F04" w:rsidP="000659BE">
            <w:pPr>
              <w:pStyle w:val="TableText"/>
            </w:pPr>
            <w:r>
              <w:tab/>
              <w:t>text</w:t>
            </w:r>
          </w:p>
        </w:tc>
        <w:tc>
          <w:tcPr>
            <w:tcW w:w="720" w:type="dxa"/>
          </w:tcPr>
          <w:p w14:paraId="7DCC62EE" w14:textId="77777777" w:rsidR="004B3F04" w:rsidRDefault="004B3F04" w:rsidP="000659BE">
            <w:pPr>
              <w:pStyle w:val="TableText"/>
            </w:pPr>
            <w:r>
              <w:t>0..1</w:t>
            </w:r>
          </w:p>
        </w:tc>
        <w:tc>
          <w:tcPr>
            <w:tcW w:w="1152" w:type="dxa"/>
          </w:tcPr>
          <w:p w14:paraId="24FC3E25" w14:textId="77777777" w:rsidR="004B3F04" w:rsidRDefault="004B3F04" w:rsidP="000659BE">
            <w:pPr>
              <w:pStyle w:val="TableText"/>
            </w:pPr>
            <w:r>
              <w:t>SHOULD</w:t>
            </w:r>
          </w:p>
        </w:tc>
        <w:tc>
          <w:tcPr>
            <w:tcW w:w="864" w:type="dxa"/>
          </w:tcPr>
          <w:p w14:paraId="7BE8EAAD" w14:textId="77777777" w:rsidR="004B3F04" w:rsidRDefault="004B3F04" w:rsidP="000659BE">
            <w:pPr>
              <w:pStyle w:val="TableText"/>
            </w:pPr>
          </w:p>
        </w:tc>
        <w:tc>
          <w:tcPr>
            <w:tcW w:w="1104" w:type="dxa"/>
          </w:tcPr>
          <w:p w14:paraId="317FFBDD" w14:textId="77777777" w:rsidR="004B3F04" w:rsidRDefault="006C736C" w:rsidP="000659BE">
            <w:pPr>
              <w:pStyle w:val="TableText"/>
            </w:pPr>
            <w:hyperlink w:anchor="C_4499-18578">
              <w:r w:rsidR="004B3F04">
                <w:rPr>
                  <w:rStyle w:val="HyperlinkText9pt"/>
                </w:rPr>
                <w:t>4499-18578</w:t>
              </w:r>
            </w:hyperlink>
          </w:p>
        </w:tc>
        <w:tc>
          <w:tcPr>
            <w:tcW w:w="2975" w:type="dxa"/>
          </w:tcPr>
          <w:p w14:paraId="15EE216F" w14:textId="77777777" w:rsidR="004B3F04" w:rsidRDefault="004B3F04" w:rsidP="000659BE">
            <w:pPr>
              <w:pStyle w:val="TableText"/>
            </w:pPr>
          </w:p>
        </w:tc>
      </w:tr>
      <w:tr w:rsidR="004B3F04" w14:paraId="37674131" w14:textId="77777777" w:rsidTr="000659BE">
        <w:trPr>
          <w:jc w:val="center"/>
        </w:trPr>
        <w:tc>
          <w:tcPr>
            <w:tcW w:w="3345" w:type="dxa"/>
          </w:tcPr>
          <w:p w14:paraId="74AC754E" w14:textId="77777777" w:rsidR="004B3F04" w:rsidRDefault="004B3F04" w:rsidP="000659BE">
            <w:pPr>
              <w:pStyle w:val="TableText"/>
            </w:pPr>
            <w:r>
              <w:tab/>
              <w:t>statusCode</w:t>
            </w:r>
          </w:p>
        </w:tc>
        <w:tc>
          <w:tcPr>
            <w:tcW w:w="720" w:type="dxa"/>
          </w:tcPr>
          <w:p w14:paraId="171D2FE5" w14:textId="77777777" w:rsidR="004B3F04" w:rsidRDefault="004B3F04" w:rsidP="000659BE">
            <w:pPr>
              <w:pStyle w:val="TableText"/>
            </w:pPr>
            <w:r>
              <w:t>1..1</w:t>
            </w:r>
          </w:p>
        </w:tc>
        <w:tc>
          <w:tcPr>
            <w:tcW w:w="1152" w:type="dxa"/>
          </w:tcPr>
          <w:p w14:paraId="55C30FB9" w14:textId="77777777" w:rsidR="004B3F04" w:rsidRDefault="004B3F04" w:rsidP="000659BE">
            <w:pPr>
              <w:pStyle w:val="TableText"/>
            </w:pPr>
            <w:r>
              <w:t>SHALL</w:t>
            </w:r>
          </w:p>
        </w:tc>
        <w:tc>
          <w:tcPr>
            <w:tcW w:w="864" w:type="dxa"/>
          </w:tcPr>
          <w:p w14:paraId="373F1A81" w14:textId="77777777" w:rsidR="004B3F04" w:rsidRDefault="004B3F04" w:rsidP="000659BE">
            <w:pPr>
              <w:pStyle w:val="TableText"/>
            </w:pPr>
          </w:p>
        </w:tc>
        <w:tc>
          <w:tcPr>
            <w:tcW w:w="1104" w:type="dxa"/>
          </w:tcPr>
          <w:p w14:paraId="0AE888BB" w14:textId="77777777" w:rsidR="004B3F04" w:rsidRDefault="006C736C" w:rsidP="000659BE">
            <w:pPr>
              <w:pStyle w:val="TableText"/>
            </w:pPr>
            <w:hyperlink w:anchor="C_4499-18579">
              <w:r w:rsidR="004B3F04">
                <w:rPr>
                  <w:rStyle w:val="HyperlinkText9pt"/>
                </w:rPr>
                <w:t>4499-18579</w:t>
              </w:r>
            </w:hyperlink>
          </w:p>
        </w:tc>
        <w:tc>
          <w:tcPr>
            <w:tcW w:w="2975" w:type="dxa"/>
          </w:tcPr>
          <w:p w14:paraId="15D21473" w14:textId="77777777" w:rsidR="004B3F04" w:rsidRDefault="004B3F04" w:rsidP="000659BE">
            <w:pPr>
              <w:pStyle w:val="TableText"/>
            </w:pPr>
          </w:p>
        </w:tc>
      </w:tr>
      <w:tr w:rsidR="004B3F04" w14:paraId="511C146F" w14:textId="77777777" w:rsidTr="000659BE">
        <w:trPr>
          <w:jc w:val="center"/>
        </w:trPr>
        <w:tc>
          <w:tcPr>
            <w:tcW w:w="3345" w:type="dxa"/>
          </w:tcPr>
          <w:p w14:paraId="0F3CBE3C" w14:textId="77777777" w:rsidR="004B3F04" w:rsidRDefault="004B3F04" w:rsidP="000659BE">
            <w:pPr>
              <w:pStyle w:val="TableText"/>
            </w:pPr>
            <w:r>
              <w:tab/>
            </w:r>
            <w:r>
              <w:tab/>
              <w:t>@code</w:t>
            </w:r>
          </w:p>
        </w:tc>
        <w:tc>
          <w:tcPr>
            <w:tcW w:w="720" w:type="dxa"/>
          </w:tcPr>
          <w:p w14:paraId="285AB793" w14:textId="77777777" w:rsidR="004B3F04" w:rsidRDefault="004B3F04" w:rsidP="000659BE">
            <w:pPr>
              <w:pStyle w:val="TableText"/>
            </w:pPr>
            <w:r>
              <w:t>1..1</w:t>
            </w:r>
          </w:p>
        </w:tc>
        <w:tc>
          <w:tcPr>
            <w:tcW w:w="1152" w:type="dxa"/>
          </w:tcPr>
          <w:p w14:paraId="3B414996" w14:textId="77777777" w:rsidR="004B3F04" w:rsidRDefault="004B3F04" w:rsidP="000659BE">
            <w:pPr>
              <w:pStyle w:val="TableText"/>
            </w:pPr>
            <w:r>
              <w:t>SHALL</w:t>
            </w:r>
          </w:p>
        </w:tc>
        <w:tc>
          <w:tcPr>
            <w:tcW w:w="864" w:type="dxa"/>
          </w:tcPr>
          <w:p w14:paraId="52B0C866" w14:textId="77777777" w:rsidR="004B3F04" w:rsidRDefault="004B3F04" w:rsidP="000659BE">
            <w:pPr>
              <w:pStyle w:val="TableText"/>
            </w:pPr>
          </w:p>
        </w:tc>
        <w:tc>
          <w:tcPr>
            <w:tcW w:w="1104" w:type="dxa"/>
          </w:tcPr>
          <w:p w14:paraId="6304C0C7" w14:textId="77777777" w:rsidR="004B3F04" w:rsidRDefault="006C736C" w:rsidP="000659BE">
            <w:pPr>
              <w:pStyle w:val="TableText"/>
            </w:pPr>
            <w:hyperlink w:anchor="C_4499-32666">
              <w:r w:rsidR="004B3F04">
                <w:rPr>
                  <w:rStyle w:val="HyperlinkText9pt"/>
                </w:rPr>
                <w:t>4499-32666</w:t>
              </w:r>
            </w:hyperlink>
          </w:p>
        </w:tc>
        <w:tc>
          <w:tcPr>
            <w:tcW w:w="2975" w:type="dxa"/>
          </w:tcPr>
          <w:p w14:paraId="48647652" w14:textId="77777777" w:rsidR="004B3F04" w:rsidRDefault="004B3F04" w:rsidP="000659BE">
            <w:pPr>
              <w:pStyle w:val="TableText"/>
            </w:pPr>
            <w:r>
              <w:t>urn:oid:2.16.840.1.113883.5.14 (HL7ActStatus) = completed</w:t>
            </w:r>
          </w:p>
        </w:tc>
      </w:tr>
      <w:tr w:rsidR="004B3F04" w14:paraId="34285E3E" w14:textId="77777777" w:rsidTr="000659BE">
        <w:trPr>
          <w:jc w:val="center"/>
        </w:trPr>
        <w:tc>
          <w:tcPr>
            <w:tcW w:w="3345" w:type="dxa"/>
          </w:tcPr>
          <w:p w14:paraId="3D48CEB3" w14:textId="77777777" w:rsidR="004B3F04" w:rsidRDefault="004B3F04" w:rsidP="000659BE">
            <w:pPr>
              <w:pStyle w:val="TableText"/>
            </w:pPr>
            <w:r>
              <w:tab/>
              <w:t>effectiveTime</w:t>
            </w:r>
          </w:p>
        </w:tc>
        <w:tc>
          <w:tcPr>
            <w:tcW w:w="720" w:type="dxa"/>
          </w:tcPr>
          <w:p w14:paraId="2D2E83D8" w14:textId="77777777" w:rsidR="004B3F04" w:rsidRDefault="004B3F04" w:rsidP="000659BE">
            <w:pPr>
              <w:pStyle w:val="TableText"/>
            </w:pPr>
            <w:r>
              <w:t>0..1</w:t>
            </w:r>
          </w:p>
        </w:tc>
        <w:tc>
          <w:tcPr>
            <w:tcW w:w="1152" w:type="dxa"/>
          </w:tcPr>
          <w:p w14:paraId="6C84AEA3" w14:textId="77777777" w:rsidR="004B3F04" w:rsidRDefault="004B3F04" w:rsidP="000659BE">
            <w:pPr>
              <w:pStyle w:val="TableText"/>
            </w:pPr>
            <w:r>
              <w:t>MAY</w:t>
            </w:r>
          </w:p>
        </w:tc>
        <w:tc>
          <w:tcPr>
            <w:tcW w:w="864" w:type="dxa"/>
          </w:tcPr>
          <w:p w14:paraId="392C93C2" w14:textId="77777777" w:rsidR="004B3F04" w:rsidRDefault="004B3F04" w:rsidP="000659BE">
            <w:pPr>
              <w:pStyle w:val="TableText"/>
            </w:pPr>
          </w:p>
        </w:tc>
        <w:tc>
          <w:tcPr>
            <w:tcW w:w="1104" w:type="dxa"/>
          </w:tcPr>
          <w:p w14:paraId="7E2D4CB8" w14:textId="77777777" w:rsidR="004B3F04" w:rsidRDefault="006C736C" w:rsidP="000659BE">
            <w:pPr>
              <w:pStyle w:val="TableText"/>
            </w:pPr>
            <w:hyperlink w:anchor="C_4499-18789">
              <w:r w:rsidR="004B3F04">
                <w:rPr>
                  <w:rStyle w:val="HyperlinkText9pt"/>
                </w:rPr>
                <w:t>4499-18789</w:t>
              </w:r>
            </w:hyperlink>
          </w:p>
        </w:tc>
        <w:tc>
          <w:tcPr>
            <w:tcW w:w="2975" w:type="dxa"/>
          </w:tcPr>
          <w:p w14:paraId="2AE5277B" w14:textId="77777777" w:rsidR="004B3F04" w:rsidRDefault="004B3F04" w:rsidP="000659BE">
            <w:pPr>
              <w:pStyle w:val="TableText"/>
            </w:pPr>
          </w:p>
        </w:tc>
      </w:tr>
      <w:tr w:rsidR="004B3F04" w14:paraId="10842B3D" w14:textId="77777777" w:rsidTr="000659BE">
        <w:trPr>
          <w:jc w:val="center"/>
        </w:trPr>
        <w:tc>
          <w:tcPr>
            <w:tcW w:w="3345" w:type="dxa"/>
          </w:tcPr>
          <w:p w14:paraId="0BB45215" w14:textId="77777777" w:rsidR="004B3F04" w:rsidRDefault="004B3F04" w:rsidP="000659BE">
            <w:pPr>
              <w:pStyle w:val="TableText"/>
            </w:pPr>
            <w:r>
              <w:tab/>
              <w:t>availabilityTime</w:t>
            </w:r>
          </w:p>
        </w:tc>
        <w:tc>
          <w:tcPr>
            <w:tcW w:w="720" w:type="dxa"/>
          </w:tcPr>
          <w:p w14:paraId="1FBDB624" w14:textId="77777777" w:rsidR="004B3F04" w:rsidRDefault="004B3F04" w:rsidP="000659BE">
            <w:pPr>
              <w:pStyle w:val="TableText"/>
            </w:pPr>
            <w:r>
              <w:t>0..1</w:t>
            </w:r>
          </w:p>
        </w:tc>
        <w:tc>
          <w:tcPr>
            <w:tcW w:w="1152" w:type="dxa"/>
          </w:tcPr>
          <w:p w14:paraId="4C0133A2" w14:textId="77777777" w:rsidR="004B3F04" w:rsidRDefault="004B3F04" w:rsidP="000659BE">
            <w:pPr>
              <w:pStyle w:val="TableText"/>
            </w:pPr>
            <w:r>
              <w:t>MAY</w:t>
            </w:r>
          </w:p>
        </w:tc>
        <w:tc>
          <w:tcPr>
            <w:tcW w:w="864" w:type="dxa"/>
          </w:tcPr>
          <w:p w14:paraId="65269C4D" w14:textId="77777777" w:rsidR="004B3F04" w:rsidRDefault="004B3F04" w:rsidP="000659BE">
            <w:pPr>
              <w:pStyle w:val="TableText"/>
            </w:pPr>
          </w:p>
        </w:tc>
        <w:tc>
          <w:tcPr>
            <w:tcW w:w="1104" w:type="dxa"/>
          </w:tcPr>
          <w:p w14:paraId="154716A2" w14:textId="77777777" w:rsidR="004B3F04" w:rsidRDefault="006C736C" w:rsidP="000659BE">
            <w:pPr>
              <w:pStyle w:val="TableText"/>
            </w:pPr>
            <w:hyperlink w:anchor="C_4499-18790">
              <w:r w:rsidR="004B3F04">
                <w:rPr>
                  <w:rStyle w:val="HyperlinkText9pt"/>
                </w:rPr>
                <w:t>4499-18790</w:t>
              </w:r>
            </w:hyperlink>
          </w:p>
        </w:tc>
        <w:tc>
          <w:tcPr>
            <w:tcW w:w="2975" w:type="dxa"/>
          </w:tcPr>
          <w:p w14:paraId="633C0477" w14:textId="77777777" w:rsidR="004B3F04" w:rsidRDefault="004B3F04" w:rsidP="000659BE">
            <w:pPr>
              <w:pStyle w:val="TableText"/>
            </w:pPr>
          </w:p>
        </w:tc>
      </w:tr>
      <w:tr w:rsidR="004B3F04" w14:paraId="5C463CA6" w14:textId="77777777" w:rsidTr="000659BE">
        <w:trPr>
          <w:jc w:val="center"/>
        </w:trPr>
        <w:tc>
          <w:tcPr>
            <w:tcW w:w="3345" w:type="dxa"/>
          </w:tcPr>
          <w:p w14:paraId="397B8D1D" w14:textId="77777777" w:rsidR="004B3F04" w:rsidRDefault="004B3F04" w:rsidP="000659BE">
            <w:pPr>
              <w:pStyle w:val="TableText"/>
            </w:pPr>
            <w:r>
              <w:tab/>
              <w:t>languageCode</w:t>
            </w:r>
          </w:p>
        </w:tc>
        <w:tc>
          <w:tcPr>
            <w:tcW w:w="720" w:type="dxa"/>
          </w:tcPr>
          <w:p w14:paraId="53E17617" w14:textId="77777777" w:rsidR="004B3F04" w:rsidRDefault="004B3F04" w:rsidP="000659BE">
            <w:pPr>
              <w:pStyle w:val="TableText"/>
            </w:pPr>
            <w:r>
              <w:t>0..1</w:t>
            </w:r>
          </w:p>
        </w:tc>
        <w:tc>
          <w:tcPr>
            <w:tcW w:w="1152" w:type="dxa"/>
          </w:tcPr>
          <w:p w14:paraId="0B7C210F" w14:textId="77777777" w:rsidR="004B3F04" w:rsidRDefault="004B3F04" w:rsidP="000659BE">
            <w:pPr>
              <w:pStyle w:val="TableText"/>
            </w:pPr>
            <w:r>
              <w:t>MAY</w:t>
            </w:r>
          </w:p>
        </w:tc>
        <w:tc>
          <w:tcPr>
            <w:tcW w:w="864" w:type="dxa"/>
          </w:tcPr>
          <w:p w14:paraId="340CE19D" w14:textId="77777777" w:rsidR="004B3F04" w:rsidRDefault="004B3F04" w:rsidP="000659BE">
            <w:pPr>
              <w:pStyle w:val="TableText"/>
            </w:pPr>
          </w:p>
        </w:tc>
        <w:tc>
          <w:tcPr>
            <w:tcW w:w="1104" w:type="dxa"/>
          </w:tcPr>
          <w:p w14:paraId="6D382178" w14:textId="77777777" w:rsidR="004B3F04" w:rsidRDefault="006C736C" w:rsidP="000659BE">
            <w:pPr>
              <w:pStyle w:val="TableText"/>
            </w:pPr>
            <w:hyperlink w:anchor="C_4499-18791">
              <w:r w:rsidR="004B3F04">
                <w:rPr>
                  <w:rStyle w:val="HyperlinkText9pt"/>
                </w:rPr>
                <w:t>4499-18791</w:t>
              </w:r>
            </w:hyperlink>
          </w:p>
        </w:tc>
        <w:tc>
          <w:tcPr>
            <w:tcW w:w="2975" w:type="dxa"/>
          </w:tcPr>
          <w:p w14:paraId="1D68E5D7" w14:textId="77777777" w:rsidR="004B3F04" w:rsidRDefault="004B3F04" w:rsidP="000659BE">
            <w:pPr>
              <w:pStyle w:val="TableText"/>
            </w:pPr>
          </w:p>
        </w:tc>
      </w:tr>
      <w:tr w:rsidR="004B3F04" w14:paraId="227E059C" w14:textId="77777777" w:rsidTr="000659BE">
        <w:trPr>
          <w:jc w:val="center"/>
        </w:trPr>
        <w:tc>
          <w:tcPr>
            <w:tcW w:w="3345" w:type="dxa"/>
          </w:tcPr>
          <w:p w14:paraId="0D919A74" w14:textId="77777777" w:rsidR="004B3F04" w:rsidRDefault="004B3F04" w:rsidP="000659BE">
            <w:pPr>
              <w:pStyle w:val="TableText"/>
            </w:pPr>
            <w:r>
              <w:tab/>
              <w:t>setId</w:t>
            </w:r>
          </w:p>
        </w:tc>
        <w:tc>
          <w:tcPr>
            <w:tcW w:w="720" w:type="dxa"/>
          </w:tcPr>
          <w:p w14:paraId="25DF0811" w14:textId="77777777" w:rsidR="004B3F04" w:rsidRDefault="004B3F04" w:rsidP="000659BE">
            <w:pPr>
              <w:pStyle w:val="TableText"/>
            </w:pPr>
            <w:r>
              <w:t>1..1</w:t>
            </w:r>
          </w:p>
        </w:tc>
        <w:tc>
          <w:tcPr>
            <w:tcW w:w="1152" w:type="dxa"/>
          </w:tcPr>
          <w:p w14:paraId="7845494B" w14:textId="77777777" w:rsidR="004B3F04" w:rsidRDefault="004B3F04" w:rsidP="000659BE">
            <w:pPr>
              <w:pStyle w:val="TableText"/>
            </w:pPr>
            <w:r>
              <w:t>SHALL</w:t>
            </w:r>
          </w:p>
        </w:tc>
        <w:tc>
          <w:tcPr>
            <w:tcW w:w="864" w:type="dxa"/>
          </w:tcPr>
          <w:p w14:paraId="1519A947" w14:textId="77777777" w:rsidR="004B3F04" w:rsidRDefault="004B3F04" w:rsidP="000659BE">
            <w:pPr>
              <w:pStyle w:val="TableText"/>
            </w:pPr>
          </w:p>
        </w:tc>
        <w:tc>
          <w:tcPr>
            <w:tcW w:w="1104" w:type="dxa"/>
          </w:tcPr>
          <w:p w14:paraId="147FB2FB" w14:textId="77777777" w:rsidR="004B3F04" w:rsidRDefault="006C736C" w:rsidP="000659BE">
            <w:pPr>
              <w:pStyle w:val="TableText"/>
            </w:pPr>
            <w:hyperlink w:anchor="C_4499-18543">
              <w:r w:rsidR="004B3F04">
                <w:rPr>
                  <w:rStyle w:val="HyperlinkText9pt"/>
                </w:rPr>
                <w:t>4499-18543</w:t>
              </w:r>
            </w:hyperlink>
          </w:p>
        </w:tc>
        <w:tc>
          <w:tcPr>
            <w:tcW w:w="2975" w:type="dxa"/>
          </w:tcPr>
          <w:p w14:paraId="020204C7" w14:textId="77777777" w:rsidR="004B3F04" w:rsidRDefault="004B3F04" w:rsidP="000659BE">
            <w:pPr>
              <w:pStyle w:val="TableText"/>
            </w:pPr>
          </w:p>
        </w:tc>
      </w:tr>
      <w:tr w:rsidR="004B3F04" w14:paraId="24286BB2" w14:textId="77777777" w:rsidTr="000659BE">
        <w:trPr>
          <w:jc w:val="center"/>
        </w:trPr>
        <w:tc>
          <w:tcPr>
            <w:tcW w:w="3345" w:type="dxa"/>
          </w:tcPr>
          <w:p w14:paraId="57A9F7CE" w14:textId="77777777" w:rsidR="004B3F04" w:rsidRDefault="004B3F04" w:rsidP="000659BE">
            <w:pPr>
              <w:pStyle w:val="TableText"/>
            </w:pPr>
            <w:r>
              <w:tab/>
              <w:t>versionNumber</w:t>
            </w:r>
          </w:p>
        </w:tc>
        <w:tc>
          <w:tcPr>
            <w:tcW w:w="720" w:type="dxa"/>
          </w:tcPr>
          <w:p w14:paraId="2E948B47" w14:textId="77777777" w:rsidR="004B3F04" w:rsidRDefault="004B3F04" w:rsidP="000659BE">
            <w:pPr>
              <w:pStyle w:val="TableText"/>
            </w:pPr>
            <w:r>
              <w:t>0..1</w:t>
            </w:r>
          </w:p>
        </w:tc>
        <w:tc>
          <w:tcPr>
            <w:tcW w:w="1152" w:type="dxa"/>
          </w:tcPr>
          <w:p w14:paraId="13AFFCC9" w14:textId="77777777" w:rsidR="004B3F04" w:rsidRDefault="004B3F04" w:rsidP="000659BE">
            <w:pPr>
              <w:pStyle w:val="TableText"/>
            </w:pPr>
            <w:r>
              <w:t>SHOULD</w:t>
            </w:r>
          </w:p>
        </w:tc>
        <w:tc>
          <w:tcPr>
            <w:tcW w:w="864" w:type="dxa"/>
          </w:tcPr>
          <w:p w14:paraId="61816443" w14:textId="77777777" w:rsidR="004B3F04" w:rsidRDefault="004B3F04" w:rsidP="000659BE">
            <w:pPr>
              <w:pStyle w:val="TableText"/>
            </w:pPr>
          </w:p>
        </w:tc>
        <w:tc>
          <w:tcPr>
            <w:tcW w:w="1104" w:type="dxa"/>
          </w:tcPr>
          <w:p w14:paraId="3BF055DA" w14:textId="77777777" w:rsidR="004B3F04" w:rsidRDefault="006C736C" w:rsidP="000659BE">
            <w:pPr>
              <w:pStyle w:val="TableText"/>
            </w:pPr>
            <w:hyperlink w:anchor="C_4499-18544">
              <w:r w:rsidR="004B3F04">
                <w:rPr>
                  <w:rStyle w:val="HyperlinkText9pt"/>
                </w:rPr>
                <w:t>4499-18544</w:t>
              </w:r>
            </w:hyperlink>
          </w:p>
        </w:tc>
        <w:tc>
          <w:tcPr>
            <w:tcW w:w="2975" w:type="dxa"/>
          </w:tcPr>
          <w:p w14:paraId="0E1A5B2C" w14:textId="77777777" w:rsidR="004B3F04" w:rsidRDefault="004B3F04" w:rsidP="000659BE">
            <w:pPr>
              <w:pStyle w:val="TableText"/>
            </w:pPr>
          </w:p>
        </w:tc>
      </w:tr>
      <w:tr w:rsidR="004B3F04" w14:paraId="563F5F79" w14:textId="77777777" w:rsidTr="000659BE">
        <w:trPr>
          <w:jc w:val="center"/>
        </w:trPr>
        <w:tc>
          <w:tcPr>
            <w:tcW w:w="3345" w:type="dxa"/>
          </w:tcPr>
          <w:p w14:paraId="3DB854CB" w14:textId="77777777" w:rsidR="004B3F04" w:rsidRDefault="004B3F04" w:rsidP="000659BE">
            <w:pPr>
              <w:pStyle w:val="TableText"/>
            </w:pPr>
            <w:r>
              <w:tab/>
              <w:t>author</w:t>
            </w:r>
          </w:p>
        </w:tc>
        <w:tc>
          <w:tcPr>
            <w:tcW w:w="720" w:type="dxa"/>
          </w:tcPr>
          <w:p w14:paraId="6399D45F" w14:textId="77777777" w:rsidR="004B3F04" w:rsidRDefault="004B3F04" w:rsidP="000659BE">
            <w:pPr>
              <w:pStyle w:val="TableText"/>
            </w:pPr>
            <w:r>
              <w:t>0..*</w:t>
            </w:r>
          </w:p>
        </w:tc>
        <w:tc>
          <w:tcPr>
            <w:tcW w:w="1152" w:type="dxa"/>
          </w:tcPr>
          <w:p w14:paraId="1F753E8B" w14:textId="77777777" w:rsidR="004B3F04" w:rsidRDefault="004B3F04" w:rsidP="000659BE">
            <w:pPr>
              <w:pStyle w:val="TableText"/>
            </w:pPr>
            <w:r>
              <w:t>SHOULD</w:t>
            </w:r>
          </w:p>
        </w:tc>
        <w:tc>
          <w:tcPr>
            <w:tcW w:w="864" w:type="dxa"/>
          </w:tcPr>
          <w:p w14:paraId="6FED21E6" w14:textId="77777777" w:rsidR="004B3F04" w:rsidRDefault="004B3F04" w:rsidP="000659BE">
            <w:pPr>
              <w:pStyle w:val="TableText"/>
            </w:pPr>
          </w:p>
        </w:tc>
        <w:tc>
          <w:tcPr>
            <w:tcW w:w="1104" w:type="dxa"/>
          </w:tcPr>
          <w:p w14:paraId="773A78BA" w14:textId="77777777" w:rsidR="004B3F04" w:rsidRDefault="006C736C" w:rsidP="000659BE">
            <w:pPr>
              <w:pStyle w:val="TableText"/>
            </w:pPr>
            <w:hyperlink w:anchor="C_4499-18563">
              <w:r w:rsidR="004B3F04">
                <w:rPr>
                  <w:rStyle w:val="HyperlinkText9pt"/>
                </w:rPr>
                <w:t>4499-18563</w:t>
              </w:r>
            </w:hyperlink>
          </w:p>
        </w:tc>
        <w:tc>
          <w:tcPr>
            <w:tcW w:w="2975" w:type="dxa"/>
          </w:tcPr>
          <w:p w14:paraId="1936614C" w14:textId="77777777" w:rsidR="004B3F04" w:rsidRDefault="004B3F04" w:rsidP="000659BE">
            <w:pPr>
              <w:pStyle w:val="TableText"/>
            </w:pPr>
          </w:p>
        </w:tc>
      </w:tr>
      <w:tr w:rsidR="004B3F04" w14:paraId="1A63899A" w14:textId="77777777" w:rsidTr="000659BE">
        <w:trPr>
          <w:jc w:val="center"/>
        </w:trPr>
        <w:tc>
          <w:tcPr>
            <w:tcW w:w="3345" w:type="dxa"/>
          </w:tcPr>
          <w:p w14:paraId="583E8E01" w14:textId="77777777" w:rsidR="004B3F04" w:rsidRDefault="004B3F04" w:rsidP="000659BE">
            <w:pPr>
              <w:pStyle w:val="TableText"/>
            </w:pPr>
            <w:r>
              <w:lastRenderedPageBreak/>
              <w:tab/>
            </w:r>
            <w:r>
              <w:tab/>
              <w:t>responsibleParty</w:t>
            </w:r>
          </w:p>
        </w:tc>
        <w:tc>
          <w:tcPr>
            <w:tcW w:w="720" w:type="dxa"/>
          </w:tcPr>
          <w:p w14:paraId="72DAAF86" w14:textId="77777777" w:rsidR="004B3F04" w:rsidRDefault="004B3F04" w:rsidP="000659BE">
            <w:pPr>
              <w:pStyle w:val="TableText"/>
            </w:pPr>
            <w:r>
              <w:t>1..1</w:t>
            </w:r>
          </w:p>
        </w:tc>
        <w:tc>
          <w:tcPr>
            <w:tcW w:w="1152" w:type="dxa"/>
          </w:tcPr>
          <w:p w14:paraId="4A8CAEDA" w14:textId="77777777" w:rsidR="004B3F04" w:rsidRDefault="004B3F04" w:rsidP="000659BE">
            <w:pPr>
              <w:pStyle w:val="TableText"/>
            </w:pPr>
            <w:r>
              <w:t>SHALL</w:t>
            </w:r>
          </w:p>
        </w:tc>
        <w:tc>
          <w:tcPr>
            <w:tcW w:w="864" w:type="dxa"/>
          </w:tcPr>
          <w:p w14:paraId="121CAEC0" w14:textId="77777777" w:rsidR="004B3F04" w:rsidRDefault="004B3F04" w:rsidP="000659BE">
            <w:pPr>
              <w:pStyle w:val="TableText"/>
            </w:pPr>
          </w:p>
        </w:tc>
        <w:tc>
          <w:tcPr>
            <w:tcW w:w="1104" w:type="dxa"/>
          </w:tcPr>
          <w:p w14:paraId="7168AF26" w14:textId="77777777" w:rsidR="004B3F04" w:rsidRDefault="006C736C" w:rsidP="000659BE">
            <w:pPr>
              <w:pStyle w:val="TableText"/>
            </w:pPr>
            <w:hyperlink w:anchor="C_4499-18564">
              <w:r w:rsidR="004B3F04">
                <w:rPr>
                  <w:rStyle w:val="HyperlinkText9pt"/>
                </w:rPr>
                <w:t>4499-18564</w:t>
              </w:r>
            </w:hyperlink>
          </w:p>
        </w:tc>
        <w:tc>
          <w:tcPr>
            <w:tcW w:w="2975" w:type="dxa"/>
          </w:tcPr>
          <w:p w14:paraId="581435DF" w14:textId="77777777" w:rsidR="004B3F04" w:rsidRDefault="004B3F04" w:rsidP="000659BE">
            <w:pPr>
              <w:pStyle w:val="TableText"/>
            </w:pPr>
          </w:p>
        </w:tc>
      </w:tr>
      <w:tr w:rsidR="004B3F04" w14:paraId="41190BD0" w14:textId="77777777" w:rsidTr="000659BE">
        <w:trPr>
          <w:jc w:val="center"/>
        </w:trPr>
        <w:tc>
          <w:tcPr>
            <w:tcW w:w="3345" w:type="dxa"/>
          </w:tcPr>
          <w:p w14:paraId="77A28766" w14:textId="77777777" w:rsidR="004B3F04" w:rsidRDefault="004B3F04" w:rsidP="000659BE">
            <w:pPr>
              <w:pStyle w:val="TableText"/>
            </w:pPr>
            <w:r>
              <w:tab/>
            </w:r>
            <w:r>
              <w:tab/>
            </w:r>
            <w:r>
              <w:tab/>
              <w:t>representedResponsibleOrganization</w:t>
            </w:r>
          </w:p>
        </w:tc>
        <w:tc>
          <w:tcPr>
            <w:tcW w:w="720" w:type="dxa"/>
          </w:tcPr>
          <w:p w14:paraId="31314593" w14:textId="77777777" w:rsidR="004B3F04" w:rsidRDefault="004B3F04" w:rsidP="000659BE">
            <w:pPr>
              <w:pStyle w:val="TableText"/>
            </w:pPr>
            <w:r>
              <w:t>1..1</w:t>
            </w:r>
          </w:p>
        </w:tc>
        <w:tc>
          <w:tcPr>
            <w:tcW w:w="1152" w:type="dxa"/>
          </w:tcPr>
          <w:p w14:paraId="4A46D312" w14:textId="77777777" w:rsidR="004B3F04" w:rsidRDefault="004B3F04" w:rsidP="000659BE">
            <w:pPr>
              <w:pStyle w:val="TableText"/>
            </w:pPr>
            <w:r>
              <w:t>SHALL</w:t>
            </w:r>
          </w:p>
        </w:tc>
        <w:tc>
          <w:tcPr>
            <w:tcW w:w="864" w:type="dxa"/>
          </w:tcPr>
          <w:p w14:paraId="1A1C3BFF" w14:textId="77777777" w:rsidR="004B3F04" w:rsidRDefault="004B3F04" w:rsidP="000659BE">
            <w:pPr>
              <w:pStyle w:val="TableText"/>
            </w:pPr>
          </w:p>
        </w:tc>
        <w:tc>
          <w:tcPr>
            <w:tcW w:w="1104" w:type="dxa"/>
          </w:tcPr>
          <w:p w14:paraId="4836730A" w14:textId="77777777" w:rsidR="004B3F04" w:rsidRDefault="006C736C" w:rsidP="000659BE">
            <w:pPr>
              <w:pStyle w:val="TableText"/>
            </w:pPr>
            <w:hyperlink w:anchor="C_4499-18565">
              <w:r w:rsidR="004B3F04">
                <w:rPr>
                  <w:rStyle w:val="HyperlinkText9pt"/>
                </w:rPr>
                <w:t>4499-18565</w:t>
              </w:r>
            </w:hyperlink>
          </w:p>
        </w:tc>
        <w:tc>
          <w:tcPr>
            <w:tcW w:w="2975" w:type="dxa"/>
          </w:tcPr>
          <w:p w14:paraId="6BE81275" w14:textId="77777777" w:rsidR="004B3F04" w:rsidRDefault="004B3F04" w:rsidP="000659BE">
            <w:pPr>
              <w:pStyle w:val="TableText"/>
            </w:pPr>
          </w:p>
        </w:tc>
      </w:tr>
      <w:tr w:rsidR="004B3F04" w14:paraId="53F8DB38" w14:textId="77777777" w:rsidTr="000659BE">
        <w:trPr>
          <w:jc w:val="center"/>
        </w:trPr>
        <w:tc>
          <w:tcPr>
            <w:tcW w:w="3345" w:type="dxa"/>
          </w:tcPr>
          <w:p w14:paraId="78E70765" w14:textId="77777777" w:rsidR="004B3F04" w:rsidRDefault="004B3F04" w:rsidP="000659BE">
            <w:pPr>
              <w:pStyle w:val="TableText"/>
            </w:pPr>
            <w:r>
              <w:tab/>
            </w:r>
            <w:r>
              <w:tab/>
            </w:r>
            <w:r>
              <w:tab/>
            </w:r>
            <w:r>
              <w:tab/>
              <w:t>id</w:t>
            </w:r>
          </w:p>
        </w:tc>
        <w:tc>
          <w:tcPr>
            <w:tcW w:w="720" w:type="dxa"/>
          </w:tcPr>
          <w:p w14:paraId="5213AFEA" w14:textId="77777777" w:rsidR="004B3F04" w:rsidRDefault="004B3F04" w:rsidP="000659BE">
            <w:pPr>
              <w:pStyle w:val="TableText"/>
            </w:pPr>
            <w:r>
              <w:t>1..1</w:t>
            </w:r>
          </w:p>
        </w:tc>
        <w:tc>
          <w:tcPr>
            <w:tcW w:w="1152" w:type="dxa"/>
          </w:tcPr>
          <w:p w14:paraId="58509885" w14:textId="77777777" w:rsidR="004B3F04" w:rsidRDefault="004B3F04" w:rsidP="000659BE">
            <w:pPr>
              <w:pStyle w:val="TableText"/>
            </w:pPr>
            <w:r>
              <w:t>SHALL</w:t>
            </w:r>
          </w:p>
        </w:tc>
        <w:tc>
          <w:tcPr>
            <w:tcW w:w="864" w:type="dxa"/>
          </w:tcPr>
          <w:p w14:paraId="26F81177" w14:textId="77777777" w:rsidR="004B3F04" w:rsidRDefault="004B3F04" w:rsidP="000659BE">
            <w:pPr>
              <w:pStyle w:val="TableText"/>
            </w:pPr>
          </w:p>
        </w:tc>
        <w:tc>
          <w:tcPr>
            <w:tcW w:w="1104" w:type="dxa"/>
          </w:tcPr>
          <w:p w14:paraId="15C2D255" w14:textId="77777777" w:rsidR="004B3F04" w:rsidRDefault="006C736C" w:rsidP="000659BE">
            <w:pPr>
              <w:pStyle w:val="TableText"/>
            </w:pPr>
            <w:hyperlink w:anchor="C_4499-18566">
              <w:r w:rsidR="004B3F04">
                <w:rPr>
                  <w:rStyle w:val="HyperlinkText9pt"/>
                </w:rPr>
                <w:t>4499-18566</w:t>
              </w:r>
            </w:hyperlink>
          </w:p>
        </w:tc>
        <w:tc>
          <w:tcPr>
            <w:tcW w:w="2975" w:type="dxa"/>
          </w:tcPr>
          <w:p w14:paraId="6E0BC105" w14:textId="77777777" w:rsidR="004B3F04" w:rsidRDefault="004B3F04" w:rsidP="000659BE">
            <w:pPr>
              <w:pStyle w:val="TableText"/>
            </w:pPr>
          </w:p>
        </w:tc>
      </w:tr>
      <w:tr w:rsidR="004B3F04" w14:paraId="4AAB63D1" w14:textId="77777777" w:rsidTr="000659BE">
        <w:trPr>
          <w:jc w:val="center"/>
        </w:trPr>
        <w:tc>
          <w:tcPr>
            <w:tcW w:w="3345" w:type="dxa"/>
          </w:tcPr>
          <w:p w14:paraId="0CFEDDAC" w14:textId="77777777" w:rsidR="004B3F04" w:rsidRDefault="004B3F04" w:rsidP="000659BE">
            <w:pPr>
              <w:pStyle w:val="TableText"/>
            </w:pPr>
            <w:r>
              <w:tab/>
            </w:r>
            <w:r>
              <w:tab/>
            </w:r>
            <w:r>
              <w:tab/>
            </w:r>
            <w:r>
              <w:tab/>
            </w:r>
            <w:r>
              <w:tab/>
              <w:t>item</w:t>
            </w:r>
          </w:p>
        </w:tc>
        <w:tc>
          <w:tcPr>
            <w:tcW w:w="720" w:type="dxa"/>
          </w:tcPr>
          <w:p w14:paraId="288AB94C" w14:textId="77777777" w:rsidR="004B3F04" w:rsidRDefault="004B3F04" w:rsidP="000659BE">
            <w:pPr>
              <w:pStyle w:val="TableText"/>
            </w:pPr>
            <w:r>
              <w:t>1..1</w:t>
            </w:r>
          </w:p>
        </w:tc>
        <w:tc>
          <w:tcPr>
            <w:tcW w:w="1152" w:type="dxa"/>
          </w:tcPr>
          <w:p w14:paraId="6CF359B8" w14:textId="77777777" w:rsidR="004B3F04" w:rsidRDefault="004B3F04" w:rsidP="000659BE">
            <w:pPr>
              <w:pStyle w:val="TableText"/>
            </w:pPr>
            <w:r>
              <w:t>SHALL</w:t>
            </w:r>
          </w:p>
        </w:tc>
        <w:tc>
          <w:tcPr>
            <w:tcW w:w="864" w:type="dxa"/>
          </w:tcPr>
          <w:p w14:paraId="4EC5E220" w14:textId="77777777" w:rsidR="004B3F04" w:rsidRDefault="004B3F04" w:rsidP="000659BE">
            <w:pPr>
              <w:pStyle w:val="TableText"/>
            </w:pPr>
          </w:p>
        </w:tc>
        <w:tc>
          <w:tcPr>
            <w:tcW w:w="1104" w:type="dxa"/>
          </w:tcPr>
          <w:p w14:paraId="1880D040" w14:textId="77777777" w:rsidR="004B3F04" w:rsidRDefault="006C736C" w:rsidP="000659BE">
            <w:pPr>
              <w:pStyle w:val="TableText"/>
            </w:pPr>
            <w:hyperlink w:anchor="C_4499-18567">
              <w:r w:rsidR="004B3F04">
                <w:rPr>
                  <w:rStyle w:val="HyperlinkText9pt"/>
                </w:rPr>
                <w:t>4499-18567</w:t>
              </w:r>
            </w:hyperlink>
          </w:p>
        </w:tc>
        <w:tc>
          <w:tcPr>
            <w:tcW w:w="2975" w:type="dxa"/>
          </w:tcPr>
          <w:p w14:paraId="20C1ECEF" w14:textId="77777777" w:rsidR="004B3F04" w:rsidRDefault="004B3F04" w:rsidP="000659BE">
            <w:pPr>
              <w:pStyle w:val="TableText"/>
            </w:pPr>
          </w:p>
        </w:tc>
      </w:tr>
      <w:tr w:rsidR="004B3F04" w14:paraId="495A6446" w14:textId="77777777" w:rsidTr="000659BE">
        <w:trPr>
          <w:jc w:val="center"/>
        </w:trPr>
        <w:tc>
          <w:tcPr>
            <w:tcW w:w="3345" w:type="dxa"/>
          </w:tcPr>
          <w:p w14:paraId="2C211E58" w14:textId="77777777" w:rsidR="004B3F04" w:rsidRDefault="004B3F04" w:rsidP="000659BE">
            <w:pPr>
              <w:pStyle w:val="TableText"/>
            </w:pPr>
            <w:r>
              <w:tab/>
            </w:r>
            <w:r>
              <w:tab/>
            </w:r>
            <w:r>
              <w:tab/>
            </w:r>
            <w:r>
              <w:tab/>
              <w:t>name</w:t>
            </w:r>
          </w:p>
        </w:tc>
        <w:tc>
          <w:tcPr>
            <w:tcW w:w="720" w:type="dxa"/>
          </w:tcPr>
          <w:p w14:paraId="0D95F282" w14:textId="77777777" w:rsidR="004B3F04" w:rsidRDefault="004B3F04" w:rsidP="000659BE">
            <w:pPr>
              <w:pStyle w:val="TableText"/>
            </w:pPr>
            <w:r>
              <w:t>1..1</w:t>
            </w:r>
          </w:p>
        </w:tc>
        <w:tc>
          <w:tcPr>
            <w:tcW w:w="1152" w:type="dxa"/>
          </w:tcPr>
          <w:p w14:paraId="4C852537" w14:textId="77777777" w:rsidR="004B3F04" w:rsidRDefault="004B3F04" w:rsidP="000659BE">
            <w:pPr>
              <w:pStyle w:val="TableText"/>
            </w:pPr>
            <w:r>
              <w:t>SHALL</w:t>
            </w:r>
          </w:p>
        </w:tc>
        <w:tc>
          <w:tcPr>
            <w:tcW w:w="864" w:type="dxa"/>
          </w:tcPr>
          <w:p w14:paraId="2AF18D77" w14:textId="77777777" w:rsidR="004B3F04" w:rsidRDefault="004B3F04" w:rsidP="000659BE">
            <w:pPr>
              <w:pStyle w:val="TableText"/>
            </w:pPr>
          </w:p>
        </w:tc>
        <w:tc>
          <w:tcPr>
            <w:tcW w:w="1104" w:type="dxa"/>
          </w:tcPr>
          <w:p w14:paraId="0FCCE9F2" w14:textId="77777777" w:rsidR="004B3F04" w:rsidRDefault="006C736C" w:rsidP="000659BE">
            <w:pPr>
              <w:pStyle w:val="TableText"/>
            </w:pPr>
            <w:hyperlink w:anchor="C_4499-18568">
              <w:r w:rsidR="004B3F04">
                <w:rPr>
                  <w:rStyle w:val="HyperlinkText9pt"/>
                </w:rPr>
                <w:t>4499-18568</w:t>
              </w:r>
            </w:hyperlink>
          </w:p>
        </w:tc>
        <w:tc>
          <w:tcPr>
            <w:tcW w:w="2975" w:type="dxa"/>
          </w:tcPr>
          <w:p w14:paraId="4337A8FA" w14:textId="77777777" w:rsidR="004B3F04" w:rsidRDefault="004B3F04" w:rsidP="000659BE">
            <w:pPr>
              <w:pStyle w:val="TableText"/>
            </w:pPr>
          </w:p>
        </w:tc>
      </w:tr>
      <w:tr w:rsidR="004B3F04" w14:paraId="17B34D5A" w14:textId="77777777" w:rsidTr="000659BE">
        <w:trPr>
          <w:jc w:val="center"/>
        </w:trPr>
        <w:tc>
          <w:tcPr>
            <w:tcW w:w="3345" w:type="dxa"/>
          </w:tcPr>
          <w:p w14:paraId="2BC5A906" w14:textId="77777777" w:rsidR="004B3F04" w:rsidRDefault="004B3F04" w:rsidP="000659BE">
            <w:pPr>
              <w:pStyle w:val="TableText"/>
            </w:pPr>
            <w:r>
              <w:tab/>
              <w:t>custodian</w:t>
            </w:r>
          </w:p>
        </w:tc>
        <w:tc>
          <w:tcPr>
            <w:tcW w:w="720" w:type="dxa"/>
          </w:tcPr>
          <w:p w14:paraId="58F20B9E" w14:textId="77777777" w:rsidR="004B3F04" w:rsidRDefault="004B3F04" w:rsidP="000659BE">
            <w:pPr>
              <w:pStyle w:val="TableText"/>
            </w:pPr>
            <w:r>
              <w:t>1..1</w:t>
            </w:r>
          </w:p>
        </w:tc>
        <w:tc>
          <w:tcPr>
            <w:tcW w:w="1152" w:type="dxa"/>
          </w:tcPr>
          <w:p w14:paraId="58B48E54" w14:textId="77777777" w:rsidR="004B3F04" w:rsidRDefault="004B3F04" w:rsidP="000659BE">
            <w:pPr>
              <w:pStyle w:val="TableText"/>
            </w:pPr>
            <w:r>
              <w:t>SHALL</w:t>
            </w:r>
          </w:p>
        </w:tc>
        <w:tc>
          <w:tcPr>
            <w:tcW w:w="864" w:type="dxa"/>
          </w:tcPr>
          <w:p w14:paraId="21C515DE" w14:textId="77777777" w:rsidR="004B3F04" w:rsidRDefault="004B3F04" w:rsidP="000659BE">
            <w:pPr>
              <w:pStyle w:val="TableText"/>
            </w:pPr>
          </w:p>
        </w:tc>
        <w:tc>
          <w:tcPr>
            <w:tcW w:w="1104" w:type="dxa"/>
          </w:tcPr>
          <w:p w14:paraId="20E4A7F6" w14:textId="77777777" w:rsidR="004B3F04" w:rsidRDefault="006C736C" w:rsidP="000659BE">
            <w:pPr>
              <w:pStyle w:val="TableText"/>
            </w:pPr>
            <w:hyperlink w:anchor="C_4499-18555">
              <w:r w:rsidR="004B3F04">
                <w:rPr>
                  <w:rStyle w:val="HyperlinkText9pt"/>
                </w:rPr>
                <w:t>4499-18555</w:t>
              </w:r>
            </w:hyperlink>
          </w:p>
        </w:tc>
        <w:tc>
          <w:tcPr>
            <w:tcW w:w="2975" w:type="dxa"/>
          </w:tcPr>
          <w:p w14:paraId="7F0C58B0" w14:textId="77777777" w:rsidR="004B3F04" w:rsidRDefault="004B3F04" w:rsidP="000659BE">
            <w:pPr>
              <w:pStyle w:val="TableText"/>
            </w:pPr>
          </w:p>
        </w:tc>
      </w:tr>
      <w:tr w:rsidR="004B3F04" w14:paraId="3C1CFF96" w14:textId="77777777" w:rsidTr="000659BE">
        <w:trPr>
          <w:jc w:val="center"/>
        </w:trPr>
        <w:tc>
          <w:tcPr>
            <w:tcW w:w="3345" w:type="dxa"/>
          </w:tcPr>
          <w:p w14:paraId="54AB4172" w14:textId="77777777" w:rsidR="004B3F04" w:rsidRDefault="004B3F04" w:rsidP="000659BE">
            <w:pPr>
              <w:pStyle w:val="TableText"/>
            </w:pPr>
            <w:r>
              <w:tab/>
            </w:r>
            <w:r>
              <w:tab/>
              <w:t>responsibleParty</w:t>
            </w:r>
          </w:p>
        </w:tc>
        <w:tc>
          <w:tcPr>
            <w:tcW w:w="720" w:type="dxa"/>
          </w:tcPr>
          <w:p w14:paraId="48FAA4C1" w14:textId="77777777" w:rsidR="004B3F04" w:rsidRDefault="004B3F04" w:rsidP="000659BE">
            <w:pPr>
              <w:pStyle w:val="TableText"/>
            </w:pPr>
            <w:r>
              <w:t>1..1</w:t>
            </w:r>
          </w:p>
        </w:tc>
        <w:tc>
          <w:tcPr>
            <w:tcW w:w="1152" w:type="dxa"/>
          </w:tcPr>
          <w:p w14:paraId="528F60FF" w14:textId="77777777" w:rsidR="004B3F04" w:rsidRDefault="004B3F04" w:rsidP="000659BE">
            <w:pPr>
              <w:pStyle w:val="TableText"/>
            </w:pPr>
            <w:r>
              <w:t>SHALL</w:t>
            </w:r>
          </w:p>
        </w:tc>
        <w:tc>
          <w:tcPr>
            <w:tcW w:w="864" w:type="dxa"/>
          </w:tcPr>
          <w:p w14:paraId="6188EB27" w14:textId="77777777" w:rsidR="004B3F04" w:rsidRDefault="004B3F04" w:rsidP="000659BE">
            <w:pPr>
              <w:pStyle w:val="TableText"/>
            </w:pPr>
          </w:p>
        </w:tc>
        <w:tc>
          <w:tcPr>
            <w:tcW w:w="1104" w:type="dxa"/>
          </w:tcPr>
          <w:p w14:paraId="5CB2332C" w14:textId="77777777" w:rsidR="004B3F04" w:rsidRDefault="006C736C" w:rsidP="000659BE">
            <w:pPr>
              <w:pStyle w:val="TableText"/>
            </w:pPr>
            <w:hyperlink w:anchor="C_4499-18556">
              <w:r w:rsidR="004B3F04">
                <w:rPr>
                  <w:rStyle w:val="HyperlinkText9pt"/>
                </w:rPr>
                <w:t>4499-18556</w:t>
              </w:r>
            </w:hyperlink>
          </w:p>
        </w:tc>
        <w:tc>
          <w:tcPr>
            <w:tcW w:w="2975" w:type="dxa"/>
          </w:tcPr>
          <w:p w14:paraId="3B62106D" w14:textId="77777777" w:rsidR="004B3F04" w:rsidRDefault="004B3F04" w:rsidP="000659BE">
            <w:pPr>
              <w:pStyle w:val="TableText"/>
            </w:pPr>
          </w:p>
        </w:tc>
      </w:tr>
      <w:tr w:rsidR="004B3F04" w14:paraId="678A7554" w14:textId="77777777" w:rsidTr="000659BE">
        <w:trPr>
          <w:jc w:val="center"/>
        </w:trPr>
        <w:tc>
          <w:tcPr>
            <w:tcW w:w="3345" w:type="dxa"/>
          </w:tcPr>
          <w:p w14:paraId="3F85FD1A" w14:textId="77777777" w:rsidR="004B3F04" w:rsidRDefault="004B3F04" w:rsidP="000659BE">
            <w:pPr>
              <w:pStyle w:val="TableText"/>
            </w:pPr>
            <w:r>
              <w:tab/>
            </w:r>
            <w:r>
              <w:tab/>
            </w:r>
            <w:r>
              <w:tab/>
              <w:t>@classCode</w:t>
            </w:r>
          </w:p>
        </w:tc>
        <w:tc>
          <w:tcPr>
            <w:tcW w:w="720" w:type="dxa"/>
          </w:tcPr>
          <w:p w14:paraId="124B9F99" w14:textId="77777777" w:rsidR="004B3F04" w:rsidRDefault="004B3F04" w:rsidP="000659BE">
            <w:pPr>
              <w:pStyle w:val="TableText"/>
            </w:pPr>
            <w:r>
              <w:t>1..1</w:t>
            </w:r>
          </w:p>
        </w:tc>
        <w:tc>
          <w:tcPr>
            <w:tcW w:w="1152" w:type="dxa"/>
          </w:tcPr>
          <w:p w14:paraId="7A365931" w14:textId="77777777" w:rsidR="004B3F04" w:rsidRDefault="004B3F04" w:rsidP="000659BE">
            <w:pPr>
              <w:pStyle w:val="TableText"/>
            </w:pPr>
            <w:r>
              <w:t>SHALL</w:t>
            </w:r>
          </w:p>
        </w:tc>
        <w:tc>
          <w:tcPr>
            <w:tcW w:w="864" w:type="dxa"/>
          </w:tcPr>
          <w:p w14:paraId="120897E0" w14:textId="77777777" w:rsidR="004B3F04" w:rsidRDefault="004B3F04" w:rsidP="000659BE">
            <w:pPr>
              <w:pStyle w:val="TableText"/>
            </w:pPr>
          </w:p>
        </w:tc>
        <w:tc>
          <w:tcPr>
            <w:tcW w:w="1104" w:type="dxa"/>
          </w:tcPr>
          <w:p w14:paraId="6EB73594" w14:textId="77777777" w:rsidR="004B3F04" w:rsidRDefault="006C736C" w:rsidP="000659BE">
            <w:pPr>
              <w:pStyle w:val="TableText"/>
            </w:pPr>
            <w:hyperlink w:anchor="C_4499-29933">
              <w:r w:rsidR="004B3F04">
                <w:rPr>
                  <w:rStyle w:val="HyperlinkText9pt"/>
                </w:rPr>
                <w:t>4499-29933</w:t>
              </w:r>
            </w:hyperlink>
          </w:p>
        </w:tc>
        <w:tc>
          <w:tcPr>
            <w:tcW w:w="2975" w:type="dxa"/>
          </w:tcPr>
          <w:p w14:paraId="058F5A5E" w14:textId="77777777" w:rsidR="004B3F04" w:rsidRDefault="004B3F04" w:rsidP="000659BE">
            <w:pPr>
              <w:pStyle w:val="TableText"/>
            </w:pPr>
            <w:r>
              <w:t>ASSIGNED</w:t>
            </w:r>
          </w:p>
        </w:tc>
      </w:tr>
      <w:tr w:rsidR="004B3F04" w14:paraId="6353B3BB" w14:textId="77777777" w:rsidTr="000659BE">
        <w:trPr>
          <w:jc w:val="center"/>
        </w:trPr>
        <w:tc>
          <w:tcPr>
            <w:tcW w:w="3345" w:type="dxa"/>
          </w:tcPr>
          <w:p w14:paraId="45C405A9" w14:textId="77777777" w:rsidR="004B3F04" w:rsidRDefault="004B3F04" w:rsidP="000659BE">
            <w:pPr>
              <w:pStyle w:val="TableText"/>
            </w:pPr>
            <w:r>
              <w:tab/>
            </w:r>
            <w:r>
              <w:tab/>
            </w:r>
            <w:r>
              <w:tab/>
              <w:t>representedResponsibleOrganization</w:t>
            </w:r>
          </w:p>
        </w:tc>
        <w:tc>
          <w:tcPr>
            <w:tcW w:w="720" w:type="dxa"/>
          </w:tcPr>
          <w:p w14:paraId="0C19FEB0" w14:textId="77777777" w:rsidR="004B3F04" w:rsidRDefault="004B3F04" w:rsidP="000659BE">
            <w:pPr>
              <w:pStyle w:val="TableText"/>
            </w:pPr>
            <w:r>
              <w:t>1..1</w:t>
            </w:r>
          </w:p>
        </w:tc>
        <w:tc>
          <w:tcPr>
            <w:tcW w:w="1152" w:type="dxa"/>
          </w:tcPr>
          <w:p w14:paraId="5C4C54B1" w14:textId="77777777" w:rsidR="004B3F04" w:rsidRDefault="004B3F04" w:rsidP="000659BE">
            <w:pPr>
              <w:pStyle w:val="TableText"/>
            </w:pPr>
            <w:r>
              <w:t>SHALL</w:t>
            </w:r>
          </w:p>
        </w:tc>
        <w:tc>
          <w:tcPr>
            <w:tcW w:w="864" w:type="dxa"/>
          </w:tcPr>
          <w:p w14:paraId="7759F153" w14:textId="77777777" w:rsidR="004B3F04" w:rsidRDefault="004B3F04" w:rsidP="000659BE">
            <w:pPr>
              <w:pStyle w:val="TableText"/>
            </w:pPr>
          </w:p>
        </w:tc>
        <w:tc>
          <w:tcPr>
            <w:tcW w:w="1104" w:type="dxa"/>
          </w:tcPr>
          <w:p w14:paraId="508BF3FD" w14:textId="77777777" w:rsidR="004B3F04" w:rsidRDefault="006C736C" w:rsidP="000659BE">
            <w:pPr>
              <w:pStyle w:val="TableText"/>
            </w:pPr>
            <w:hyperlink w:anchor="C_4499-18557">
              <w:r w:rsidR="004B3F04">
                <w:rPr>
                  <w:rStyle w:val="HyperlinkText9pt"/>
                </w:rPr>
                <w:t>4499-18557</w:t>
              </w:r>
            </w:hyperlink>
          </w:p>
        </w:tc>
        <w:tc>
          <w:tcPr>
            <w:tcW w:w="2975" w:type="dxa"/>
          </w:tcPr>
          <w:p w14:paraId="241C0E0C" w14:textId="77777777" w:rsidR="004B3F04" w:rsidRDefault="004B3F04" w:rsidP="000659BE">
            <w:pPr>
              <w:pStyle w:val="TableText"/>
            </w:pPr>
          </w:p>
        </w:tc>
      </w:tr>
      <w:tr w:rsidR="004B3F04" w14:paraId="79770647" w14:textId="77777777" w:rsidTr="000659BE">
        <w:trPr>
          <w:jc w:val="center"/>
        </w:trPr>
        <w:tc>
          <w:tcPr>
            <w:tcW w:w="3345" w:type="dxa"/>
          </w:tcPr>
          <w:p w14:paraId="1D22F0D1" w14:textId="77777777" w:rsidR="004B3F04" w:rsidRDefault="004B3F04" w:rsidP="000659BE">
            <w:pPr>
              <w:pStyle w:val="TableText"/>
            </w:pPr>
            <w:r>
              <w:tab/>
            </w:r>
            <w:r>
              <w:tab/>
            </w:r>
            <w:r>
              <w:tab/>
            </w:r>
            <w:r>
              <w:tab/>
              <w:t>id</w:t>
            </w:r>
          </w:p>
        </w:tc>
        <w:tc>
          <w:tcPr>
            <w:tcW w:w="720" w:type="dxa"/>
          </w:tcPr>
          <w:p w14:paraId="607D3A45" w14:textId="77777777" w:rsidR="004B3F04" w:rsidRDefault="004B3F04" w:rsidP="000659BE">
            <w:pPr>
              <w:pStyle w:val="TableText"/>
            </w:pPr>
            <w:r>
              <w:t>1..1</w:t>
            </w:r>
          </w:p>
        </w:tc>
        <w:tc>
          <w:tcPr>
            <w:tcW w:w="1152" w:type="dxa"/>
          </w:tcPr>
          <w:p w14:paraId="3F3159AF" w14:textId="77777777" w:rsidR="004B3F04" w:rsidRDefault="004B3F04" w:rsidP="000659BE">
            <w:pPr>
              <w:pStyle w:val="TableText"/>
            </w:pPr>
            <w:r>
              <w:t>SHALL</w:t>
            </w:r>
          </w:p>
        </w:tc>
        <w:tc>
          <w:tcPr>
            <w:tcW w:w="864" w:type="dxa"/>
          </w:tcPr>
          <w:p w14:paraId="634A68A3" w14:textId="77777777" w:rsidR="004B3F04" w:rsidRDefault="004B3F04" w:rsidP="000659BE">
            <w:pPr>
              <w:pStyle w:val="TableText"/>
            </w:pPr>
          </w:p>
        </w:tc>
        <w:tc>
          <w:tcPr>
            <w:tcW w:w="1104" w:type="dxa"/>
          </w:tcPr>
          <w:p w14:paraId="389D1BCB" w14:textId="77777777" w:rsidR="004B3F04" w:rsidRDefault="006C736C" w:rsidP="000659BE">
            <w:pPr>
              <w:pStyle w:val="TableText"/>
            </w:pPr>
            <w:hyperlink w:anchor="C_4499-18558">
              <w:r w:rsidR="004B3F04">
                <w:rPr>
                  <w:rStyle w:val="HyperlinkText9pt"/>
                </w:rPr>
                <w:t>4499-18558</w:t>
              </w:r>
            </w:hyperlink>
          </w:p>
        </w:tc>
        <w:tc>
          <w:tcPr>
            <w:tcW w:w="2975" w:type="dxa"/>
          </w:tcPr>
          <w:p w14:paraId="7E4007C5" w14:textId="77777777" w:rsidR="004B3F04" w:rsidRDefault="004B3F04" w:rsidP="000659BE">
            <w:pPr>
              <w:pStyle w:val="TableText"/>
            </w:pPr>
          </w:p>
        </w:tc>
      </w:tr>
      <w:tr w:rsidR="004B3F04" w14:paraId="3549CA65" w14:textId="77777777" w:rsidTr="000659BE">
        <w:trPr>
          <w:jc w:val="center"/>
        </w:trPr>
        <w:tc>
          <w:tcPr>
            <w:tcW w:w="3345" w:type="dxa"/>
          </w:tcPr>
          <w:p w14:paraId="6638B96B" w14:textId="77777777" w:rsidR="004B3F04" w:rsidRDefault="004B3F04" w:rsidP="000659BE">
            <w:pPr>
              <w:pStyle w:val="TableText"/>
            </w:pPr>
            <w:r>
              <w:tab/>
            </w:r>
            <w:r>
              <w:tab/>
            </w:r>
            <w:r>
              <w:tab/>
            </w:r>
            <w:r>
              <w:tab/>
            </w:r>
            <w:r>
              <w:tab/>
              <w:t>item</w:t>
            </w:r>
          </w:p>
        </w:tc>
        <w:tc>
          <w:tcPr>
            <w:tcW w:w="720" w:type="dxa"/>
          </w:tcPr>
          <w:p w14:paraId="292E1FCE" w14:textId="77777777" w:rsidR="004B3F04" w:rsidRDefault="004B3F04" w:rsidP="000659BE">
            <w:pPr>
              <w:pStyle w:val="TableText"/>
            </w:pPr>
            <w:r>
              <w:t>1..1</w:t>
            </w:r>
          </w:p>
        </w:tc>
        <w:tc>
          <w:tcPr>
            <w:tcW w:w="1152" w:type="dxa"/>
          </w:tcPr>
          <w:p w14:paraId="6986E4D2" w14:textId="77777777" w:rsidR="004B3F04" w:rsidRDefault="004B3F04" w:rsidP="000659BE">
            <w:pPr>
              <w:pStyle w:val="TableText"/>
            </w:pPr>
            <w:r>
              <w:t>SHALL</w:t>
            </w:r>
          </w:p>
        </w:tc>
        <w:tc>
          <w:tcPr>
            <w:tcW w:w="864" w:type="dxa"/>
          </w:tcPr>
          <w:p w14:paraId="770534F6" w14:textId="77777777" w:rsidR="004B3F04" w:rsidRDefault="004B3F04" w:rsidP="000659BE">
            <w:pPr>
              <w:pStyle w:val="TableText"/>
            </w:pPr>
          </w:p>
        </w:tc>
        <w:tc>
          <w:tcPr>
            <w:tcW w:w="1104" w:type="dxa"/>
          </w:tcPr>
          <w:p w14:paraId="1DCDB80E" w14:textId="77777777" w:rsidR="004B3F04" w:rsidRDefault="006C736C" w:rsidP="000659BE">
            <w:pPr>
              <w:pStyle w:val="TableText"/>
            </w:pPr>
            <w:hyperlink w:anchor="C_4499-18559">
              <w:r w:rsidR="004B3F04">
                <w:rPr>
                  <w:rStyle w:val="HyperlinkText9pt"/>
                </w:rPr>
                <w:t>4499-18559</w:t>
              </w:r>
            </w:hyperlink>
          </w:p>
        </w:tc>
        <w:tc>
          <w:tcPr>
            <w:tcW w:w="2975" w:type="dxa"/>
          </w:tcPr>
          <w:p w14:paraId="781AC022" w14:textId="77777777" w:rsidR="004B3F04" w:rsidRDefault="004B3F04" w:rsidP="000659BE">
            <w:pPr>
              <w:pStyle w:val="TableText"/>
            </w:pPr>
          </w:p>
        </w:tc>
      </w:tr>
      <w:tr w:rsidR="004B3F04" w14:paraId="20AB47A3" w14:textId="77777777" w:rsidTr="000659BE">
        <w:trPr>
          <w:jc w:val="center"/>
        </w:trPr>
        <w:tc>
          <w:tcPr>
            <w:tcW w:w="3345" w:type="dxa"/>
          </w:tcPr>
          <w:p w14:paraId="6AE649D9" w14:textId="77777777" w:rsidR="004B3F04" w:rsidRDefault="004B3F04" w:rsidP="000659BE">
            <w:pPr>
              <w:pStyle w:val="TableText"/>
            </w:pPr>
            <w:r>
              <w:tab/>
            </w:r>
            <w:r>
              <w:tab/>
            </w:r>
            <w:r>
              <w:tab/>
            </w:r>
            <w:r>
              <w:tab/>
              <w:t>name</w:t>
            </w:r>
          </w:p>
        </w:tc>
        <w:tc>
          <w:tcPr>
            <w:tcW w:w="720" w:type="dxa"/>
          </w:tcPr>
          <w:p w14:paraId="1FABFCC6" w14:textId="77777777" w:rsidR="004B3F04" w:rsidRDefault="004B3F04" w:rsidP="000659BE">
            <w:pPr>
              <w:pStyle w:val="TableText"/>
            </w:pPr>
            <w:r>
              <w:t>1..1</w:t>
            </w:r>
          </w:p>
        </w:tc>
        <w:tc>
          <w:tcPr>
            <w:tcW w:w="1152" w:type="dxa"/>
          </w:tcPr>
          <w:p w14:paraId="240D03FC" w14:textId="77777777" w:rsidR="004B3F04" w:rsidRDefault="004B3F04" w:rsidP="000659BE">
            <w:pPr>
              <w:pStyle w:val="TableText"/>
            </w:pPr>
            <w:r>
              <w:t>SHALL</w:t>
            </w:r>
          </w:p>
        </w:tc>
        <w:tc>
          <w:tcPr>
            <w:tcW w:w="864" w:type="dxa"/>
          </w:tcPr>
          <w:p w14:paraId="225E9C09" w14:textId="77777777" w:rsidR="004B3F04" w:rsidRDefault="004B3F04" w:rsidP="000659BE">
            <w:pPr>
              <w:pStyle w:val="TableText"/>
            </w:pPr>
          </w:p>
        </w:tc>
        <w:tc>
          <w:tcPr>
            <w:tcW w:w="1104" w:type="dxa"/>
          </w:tcPr>
          <w:p w14:paraId="2294D5AB" w14:textId="77777777" w:rsidR="004B3F04" w:rsidRDefault="006C736C" w:rsidP="000659BE">
            <w:pPr>
              <w:pStyle w:val="TableText"/>
            </w:pPr>
            <w:hyperlink w:anchor="C_4499-18560">
              <w:r w:rsidR="004B3F04">
                <w:rPr>
                  <w:rStyle w:val="HyperlinkText9pt"/>
                </w:rPr>
                <w:t>4499-18560</w:t>
              </w:r>
            </w:hyperlink>
          </w:p>
        </w:tc>
        <w:tc>
          <w:tcPr>
            <w:tcW w:w="2975" w:type="dxa"/>
          </w:tcPr>
          <w:p w14:paraId="42D5D724" w14:textId="77777777" w:rsidR="004B3F04" w:rsidRDefault="004B3F04" w:rsidP="000659BE">
            <w:pPr>
              <w:pStyle w:val="TableText"/>
            </w:pPr>
          </w:p>
        </w:tc>
      </w:tr>
      <w:tr w:rsidR="004B3F04" w14:paraId="764D4171" w14:textId="77777777" w:rsidTr="000659BE">
        <w:trPr>
          <w:jc w:val="center"/>
        </w:trPr>
        <w:tc>
          <w:tcPr>
            <w:tcW w:w="3345" w:type="dxa"/>
          </w:tcPr>
          <w:p w14:paraId="65E7FD99" w14:textId="77777777" w:rsidR="004B3F04" w:rsidRDefault="004B3F04" w:rsidP="000659BE">
            <w:pPr>
              <w:pStyle w:val="TableText"/>
            </w:pPr>
            <w:r>
              <w:tab/>
              <w:t>verifier</w:t>
            </w:r>
          </w:p>
        </w:tc>
        <w:tc>
          <w:tcPr>
            <w:tcW w:w="720" w:type="dxa"/>
          </w:tcPr>
          <w:p w14:paraId="0FF8B811" w14:textId="77777777" w:rsidR="004B3F04" w:rsidRDefault="004B3F04" w:rsidP="000659BE">
            <w:pPr>
              <w:pStyle w:val="TableText"/>
            </w:pPr>
            <w:r>
              <w:t>0..1</w:t>
            </w:r>
          </w:p>
        </w:tc>
        <w:tc>
          <w:tcPr>
            <w:tcW w:w="1152" w:type="dxa"/>
          </w:tcPr>
          <w:p w14:paraId="53BA23B7" w14:textId="77777777" w:rsidR="004B3F04" w:rsidRDefault="004B3F04" w:rsidP="000659BE">
            <w:pPr>
              <w:pStyle w:val="TableText"/>
            </w:pPr>
            <w:r>
              <w:t>SHOULD</w:t>
            </w:r>
          </w:p>
        </w:tc>
        <w:tc>
          <w:tcPr>
            <w:tcW w:w="864" w:type="dxa"/>
          </w:tcPr>
          <w:p w14:paraId="26F8FE85" w14:textId="77777777" w:rsidR="004B3F04" w:rsidRDefault="004B3F04" w:rsidP="000659BE">
            <w:pPr>
              <w:pStyle w:val="TableText"/>
            </w:pPr>
          </w:p>
        </w:tc>
        <w:tc>
          <w:tcPr>
            <w:tcW w:w="1104" w:type="dxa"/>
          </w:tcPr>
          <w:p w14:paraId="39490264" w14:textId="77777777" w:rsidR="004B3F04" w:rsidRDefault="006C736C" w:rsidP="000659BE">
            <w:pPr>
              <w:pStyle w:val="TableText"/>
            </w:pPr>
            <w:hyperlink w:anchor="C_4499-18754">
              <w:r w:rsidR="004B3F04">
                <w:rPr>
                  <w:rStyle w:val="HyperlinkText9pt"/>
                </w:rPr>
                <w:t>4499-18754</w:t>
              </w:r>
            </w:hyperlink>
          </w:p>
        </w:tc>
        <w:tc>
          <w:tcPr>
            <w:tcW w:w="2975" w:type="dxa"/>
          </w:tcPr>
          <w:p w14:paraId="40ED9A82" w14:textId="77777777" w:rsidR="004B3F04" w:rsidRDefault="004B3F04" w:rsidP="000659BE">
            <w:pPr>
              <w:pStyle w:val="TableText"/>
            </w:pPr>
          </w:p>
        </w:tc>
      </w:tr>
      <w:tr w:rsidR="004B3F04" w14:paraId="61CA445D" w14:textId="77777777" w:rsidTr="000659BE">
        <w:trPr>
          <w:jc w:val="center"/>
        </w:trPr>
        <w:tc>
          <w:tcPr>
            <w:tcW w:w="3345" w:type="dxa"/>
          </w:tcPr>
          <w:p w14:paraId="0CD4928D" w14:textId="77777777" w:rsidR="004B3F04" w:rsidRDefault="004B3F04" w:rsidP="000659BE">
            <w:pPr>
              <w:pStyle w:val="TableText"/>
            </w:pPr>
            <w:r>
              <w:tab/>
            </w:r>
            <w:r>
              <w:tab/>
              <w:t>responsibleParty</w:t>
            </w:r>
          </w:p>
        </w:tc>
        <w:tc>
          <w:tcPr>
            <w:tcW w:w="720" w:type="dxa"/>
          </w:tcPr>
          <w:p w14:paraId="5206E07F" w14:textId="77777777" w:rsidR="004B3F04" w:rsidRDefault="004B3F04" w:rsidP="000659BE">
            <w:pPr>
              <w:pStyle w:val="TableText"/>
            </w:pPr>
            <w:r>
              <w:t>1..1</w:t>
            </w:r>
          </w:p>
        </w:tc>
        <w:tc>
          <w:tcPr>
            <w:tcW w:w="1152" w:type="dxa"/>
          </w:tcPr>
          <w:p w14:paraId="6CDF4798" w14:textId="77777777" w:rsidR="004B3F04" w:rsidRDefault="004B3F04" w:rsidP="000659BE">
            <w:pPr>
              <w:pStyle w:val="TableText"/>
            </w:pPr>
            <w:r>
              <w:t>SHALL</w:t>
            </w:r>
          </w:p>
        </w:tc>
        <w:tc>
          <w:tcPr>
            <w:tcW w:w="864" w:type="dxa"/>
          </w:tcPr>
          <w:p w14:paraId="4CCA7BCB" w14:textId="77777777" w:rsidR="004B3F04" w:rsidRDefault="004B3F04" w:rsidP="000659BE">
            <w:pPr>
              <w:pStyle w:val="TableText"/>
            </w:pPr>
          </w:p>
        </w:tc>
        <w:tc>
          <w:tcPr>
            <w:tcW w:w="1104" w:type="dxa"/>
          </w:tcPr>
          <w:p w14:paraId="0EFBF20A" w14:textId="77777777" w:rsidR="004B3F04" w:rsidRDefault="006C736C" w:rsidP="000659BE">
            <w:pPr>
              <w:pStyle w:val="TableText"/>
            </w:pPr>
            <w:hyperlink w:anchor="C_4499-18755">
              <w:r w:rsidR="004B3F04">
                <w:rPr>
                  <w:rStyle w:val="HyperlinkText9pt"/>
                </w:rPr>
                <w:t>4499-18755</w:t>
              </w:r>
            </w:hyperlink>
          </w:p>
        </w:tc>
        <w:tc>
          <w:tcPr>
            <w:tcW w:w="2975" w:type="dxa"/>
          </w:tcPr>
          <w:p w14:paraId="7281348F" w14:textId="77777777" w:rsidR="004B3F04" w:rsidRDefault="004B3F04" w:rsidP="000659BE">
            <w:pPr>
              <w:pStyle w:val="TableText"/>
            </w:pPr>
          </w:p>
        </w:tc>
      </w:tr>
      <w:tr w:rsidR="004B3F04" w14:paraId="293369E9" w14:textId="77777777" w:rsidTr="000659BE">
        <w:trPr>
          <w:jc w:val="center"/>
        </w:trPr>
        <w:tc>
          <w:tcPr>
            <w:tcW w:w="3345" w:type="dxa"/>
          </w:tcPr>
          <w:p w14:paraId="27AD8BB6" w14:textId="77777777" w:rsidR="004B3F04" w:rsidRDefault="004B3F04" w:rsidP="000659BE">
            <w:pPr>
              <w:pStyle w:val="TableText"/>
            </w:pPr>
            <w:r>
              <w:tab/>
            </w:r>
            <w:r>
              <w:tab/>
            </w:r>
            <w:r>
              <w:tab/>
              <w:t>representedResponsibleOrganization</w:t>
            </w:r>
          </w:p>
        </w:tc>
        <w:tc>
          <w:tcPr>
            <w:tcW w:w="720" w:type="dxa"/>
          </w:tcPr>
          <w:p w14:paraId="47D59C7C" w14:textId="77777777" w:rsidR="004B3F04" w:rsidRDefault="004B3F04" w:rsidP="000659BE">
            <w:pPr>
              <w:pStyle w:val="TableText"/>
            </w:pPr>
            <w:r>
              <w:t>1..1</w:t>
            </w:r>
          </w:p>
        </w:tc>
        <w:tc>
          <w:tcPr>
            <w:tcW w:w="1152" w:type="dxa"/>
          </w:tcPr>
          <w:p w14:paraId="68E112F1" w14:textId="77777777" w:rsidR="004B3F04" w:rsidRDefault="004B3F04" w:rsidP="000659BE">
            <w:pPr>
              <w:pStyle w:val="TableText"/>
            </w:pPr>
            <w:r>
              <w:t>SHALL</w:t>
            </w:r>
          </w:p>
        </w:tc>
        <w:tc>
          <w:tcPr>
            <w:tcW w:w="864" w:type="dxa"/>
          </w:tcPr>
          <w:p w14:paraId="1DA095D9" w14:textId="77777777" w:rsidR="004B3F04" w:rsidRDefault="004B3F04" w:rsidP="000659BE">
            <w:pPr>
              <w:pStyle w:val="TableText"/>
            </w:pPr>
          </w:p>
        </w:tc>
        <w:tc>
          <w:tcPr>
            <w:tcW w:w="1104" w:type="dxa"/>
          </w:tcPr>
          <w:p w14:paraId="34A167B2" w14:textId="77777777" w:rsidR="004B3F04" w:rsidRDefault="006C736C" w:rsidP="000659BE">
            <w:pPr>
              <w:pStyle w:val="TableText"/>
            </w:pPr>
            <w:hyperlink w:anchor="C_4499-18756">
              <w:r w:rsidR="004B3F04">
                <w:rPr>
                  <w:rStyle w:val="HyperlinkText9pt"/>
                </w:rPr>
                <w:t>4499-18756</w:t>
              </w:r>
            </w:hyperlink>
          </w:p>
        </w:tc>
        <w:tc>
          <w:tcPr>
            <w:tcW w:w="2975" w:type="dxa"/>
          </w:tcPr>
          <w:p w14:paraId="2F13E48B" w14:textId="77777777" w:rsidR="004B3F04" w:rsidRDefault="004B3F04" w:rsidP="000659BE">
            <w:pPr>
              <w:pStyle w:val="TableText"/>
            </w:pPr>
          </w:p>
        </w:tc>
      </w:tr>
      <w:tr w:rsidR="004B3F04" w14:paraId="7B6C3387" w14:textId="77777777" w:rsidTr="000659BE">
        <w:trPr>
          <w:jc w:val="center"/>
        </w:trPr>
        <w:tc>
          <w:tcPr>
            <w:tcW w:w="3345" w:type="dxa"/>
          </w:tcPr>
          <w:p w14:paraId="3472D913" w14:textId="77777777" w:rsidR="004B3F04" w:rsidRDefault="004B3F04" w:rsidP="000659BE">
            <w:pPr>
              <w:pStyle w:val="TableText"/>
            </w:pPr>
            <w:r>
              <w:tab/>
            </w:r>
            <w:r>
              <w:tab/>
            </w:r>
            <w:r>
              <w:tab/>
            </w:r>
            <w:r>
              <w:tab/>
              <w:t>id</w:t>
            </w:r>
          </w:p>
        </w:tc>
        <w:tc>
          <w:tcPr>
            <w:tcW w:w="720" w:type="dxa"/>
          </w:tcPr>
          <w:p w14:paraId="34FE880B" w14:textId="77777777" w:rsidR="004B3F04" w:rsidRDefault="004B3F04" w:rsidP="000659BE">
            <w:pPr>
              <w:pStyle w:val="TableText"/>
            </w:pPr>
            <w:r>
              <w:t>1..1</w:t>
            </w:r>
          </w:p>
        </w:tc>
        <w:tc>
          <w:tcPr>
            <w:tcW w:w="1152" w:type="dxa"/>
          </w:tcPr>
          <w:p w14:paraId="23B5D52E" w14:textId="77777777" w:rsidR="004B3F04" w:rsidRDefault="004B3F04" w:rsidP="000659BE">
            <w:pPr>
              <w:pStyle w:val="TableText"/>
            </w:pPr>
            <w:r>
              <w:t>SHALL</w:t>
            </w:r>
          </w:p>
        </w:tc>
        <w:tc>
          <w:tcPr>
            <w:tcW w:w="864" w:type="dxa"/>
          </w:tcPr>
          <w:p w14:paraId="11C00E9F" w14:textId="77777777" w:rsidR="004B3F04" w:rsidRDefault="004B3F04" w:rsidP="000659BE">
            <w:pPr>
              <w:pStyle w:val="TableText"/>
            </w:pPr>
          </w:p>
        </w:tc>
        <w:tc>
          <w:tcPr>
            <w:tcW w:w="1104" w:type="dxa"/>
          </w:tcPr>
          <w:p w14:paraId="0FFD9320" w14:textId="77777777" w:rsidR="004B3F04" w:rsidRDefault="006C736C" w:rsidP="000659BE">
            <w:pPr>
              <w:pStyle w:val="TableText"/>
            </w:pPr>
            <w:hyperlink w:anchor="C_4499-18757">
              <w:r w:rsidR="004B3F04">
                <w:rPr>
                  <w:rStyle w:val="HyperlinkText9pt"/>
                </w:rPr>
                <w:t>4499-18757</w:t>
              </w:r>
            </w:hyperlink>
          </w:p>
        </w:tc>
        <w:tc>
          <w:tcPr>
            <w:tcW w:w="2975" w:type="dxa"/>
          </w:tcPr>
          <w:p w14:paraId="0E01F04B" w14:textId="77777777" w:rsidR="004B3F04" w:rsidRDefault="004B3F04" w:rsidP="000659BE">
            <w:pPr>
              <w:pStyle w:val="TableText"/>
            </w:pPr>
          </w:p>
        </w:tc>
      </w:tr>
      <w:tr w:rsidR="004B3F04" w14:paraId="2EC8B136" w14:textId="77777777" w:rsidTr="000659BE">
        <w:trPr>
          <w:jc w:val="center"/>
        </w:trPr>
        <w:tc>
          <w:tcPr>
            <w:tcW w:w="3345" w:type="dxa"/>
          </w:tcPr>
          <w:p w14:paraId="0101AA6C" w14:textId="77777777" w:rsidR="004B3F04" w:rsidRDefault="004B3F04" w:rsidP="000659BE">
            <w:pPr>
              <w:pStyle w:val="TableText"/>
            </w:pPr>
            <w:r>
              <w:tab/>
            </w:r>
            <w:r>
              <w:tab/>
            </w:r>
            <w:r>
              <w:tab/>
            </w:r>
            <w:r>
              <w:tab/>
            </w:r>
            <w:r>
              <w:tab/>
              <w:t>item</w:t>
            </w:r>
          </w:p>
        </w:tc>
        <w:tc>
          <w:tcPr>
            <w:tcW w:w="720" w:type="dxa"/>
          </w:tcPr>
          <w:p w14:paraId="37F3A5C3" w14:textId="77777777" w:rsidR="004B3F04" w:rsidRDefault="004B3F04" w:rsidP="000659BE">
            <w:pPr>
              <w:pStyle w:val="TableText"/>
            </w:pPr>
            <w:r>
              <w:t>1..1</w:t>
            </w:r>
          </w:p>
        </w:tc>
        <w:tc>
          <w:tcPr>
            <w:tcW w:w="1152" w:type="dxa"/>
          </w:tcPr>
          <w:p w14:paraId="192AE9FB" w14:textId="77777777" w:rsidR="004B3F04" w:rsidRDefault="004B3F04" w:rsidP="000659BE">
            <w:pPr>
              <w:pStyle w:val="TableText"/>
            </w:pPr>
            <w:r>
              <w:t>SHALL</w:t>
            </w:r>
          </w:p>
        </w:tc>
        <w:tc>
          <w:tcPr>
            <w:tcW w:w="864" w:type="dxa"/>
          </w:tcPr>
          <w:p w14:paraId="1E5F13B5" w14:textId="77777777" w:rsidR="004B3F04" w:rsidRDefault="004B3F04" w:rsidP="000659BE">
            <w:pPr>
              <w:pStyle w:val="TableText"/>
            </w:pPr>
          </w:p>
        </w:tc>
        <w:tc>
          <w:tcPr>
            <w:tcW w:w="1104" w:type="dxa"/>
          </w:tcPr>
          <w:p w14:paraId="4083D235" w14:textId="77777777" w:rsidR="004B3F04" w:rsidRDefault="006C736C" w:rsidP="000659BE">
            <w:pPr>
              <w:pStyle w:val="TableText"/>
            </w:pPr>
            <w:hyperlink w:anchor="C_4499-18758">
              <w:r w:rsidR="004B3F04">
                <w:rPr>
                  <w:rStyle w:val="HyperlinkText9pt"/>
                </w:rPr>
                <w:t>4499-18758</w:t>
              </w:r>
            </w:hyperlink>
          </w:p>
        </w:tc>
        <w:tc>
          <w:tcPr>
            <w:tcW w:w="2975" w:type="dxa"/>
          </w:tcPr>
          <w:p w14:paraId="1C2411B9" w14:textId="77777777" w:rsidR="004B3F04" w:rsidRDefault="004B3F04" w:rsidP="000659BE">
            <w:pPr>
              <w:pStyle w:val="TableText"/>
            </w:pPr>
          </w:p>
        </w:tc>
      </w:tr>
      <w:tr w:rsidR="004B3F04" w14:paraId="45FCE00D" w14:textId="77777777" w:rsidTr="000659BE">
        <w:trPr>
          <w:jc w:val="center"/>
        </w:trPr>
        <w:tc>
          <w:tcPr>
            <w:tcW w:w="3345" w:type="dxa"/>
          </w:tcPr>
          <w:p w14:paraId="644337A3" w14:textId="77777777" w:rsidR="004B3F04" w:rsidRDefault="004B3F04" w:rsidP="000659BE">
            <w:pPr>
              <w:pStyle w:val="TableText"/>
            </w:pPr>
            <w:r>
              <w:tab/>
            </w:r>
            <w:r>
              <w:tab/>
            </w:r>
            <w:r>
              <w:tab/>
            </w:r>
            <w:r>
              <w:tab/>
              <w:t>name</w:t>
            </w:r>
          </w:p>
        </w:tc>
        <w:tc>
          <w:tcPr>
            <w:tcW w:w="720" w:type="dxa"/>
          </w:tcPr>
          <w:p w14:paraId="01BA4BF3" w14:textId="77777777" w:rsidR="004B3F04" w:rsidRDefault="004B3F04" w:rsidP="000659BE">
            <w:pPr>
              <w:pStyle w:val="TableText"/>
            </w:pPr>
            <w:r>
              <w:t>1..1</w:t>
            </w:r>
          </w:p>
        </w:tc>
        <w:tc>
          <w:tcPr>
            <w:tcW w:w="1152" w:type="dxa"/>
          </w:tcPr>
          <w:p w14:paraId="630053AF" w14:textId="77777777" w:rsidR="004B3F04" w:rsidRDefault="004B3F04" w:rsidP="000659BE">
            <w:pPr>
              <w:pStyle w:val="TableText"/>
            </w:pPr>
            <w:r>
              <w:t>SHALL</w:t>
            </w:r>
          </w:p>
        </w:tc>
        <w:tc>
          <w:tcPr>
            <w:tcW w:w="864" w:type="dxa"/>
          </w:tcPr>
          <w:p w14:paraId="1E975970" w14:textId="77777777" w:rsidR="004B3F04" w:rsidRDefault="004B3F04" w:rsidP="000659BE">
            <w:pPr>
              <w:pStyle w:val="TableText"/>
            </w:pPr>
          </w:p>
        </w:tc>
        <w:tc>
          <w:tcPr>
            <w:tcW w:w="1104" w:type="dxa"/>
          </w:tcPr>
          <w:p w14:paraId="2F4EE7A5" w14:textId="77777777" w:rsidR="004B3F04" w:rsidRDefault="006C736C" w:rsidP="000659BE">
            <w:pPr>
              <w:pStyle w:val="TableText"/>
            </w:pPr>
            <w:hyperlink w:anchor="C_4499-18759">
              <w:r w:rsidR="004B3F04">
                <w:rPr>
                  <w:rStyle w:val="HyperlinkText9pt"/>
                </w:rPr>
                <w:t>4499-18759</w:t>
              </w:r>
            </w:hyperlink>
          </w:p>
        </w:tc>
        <w:tc>
          <w:tcPr>
            <w:tcW w:w="2975" w:type="dxa"/>
          </w:tcPr>
          <w:p w14:paraId="01196323" w14:textId="77777777" w:rsidR="004B3F04" w:rsidRDefault="004B3F04" w:rsidP="000659BE">
            <w:pPr>
              <w:pStyle w:val="TableText"/>
            </w:pPr>
          </w:p>
        </w:tc>
      </w:tr>
      <w:tr w:rsidR="004B3F04" w14:paraId="14CB017F" w14:textId="77777777" w:rsidTr="000659BE">
        <w:trPr>
          <w:jc w:val="center"/>
        </w:trPr>
        <w:tc>
          <w:tcPr>
            <w:tcW w:w="3345" w:type="dxa"/>
          </w:tcPr>
          <w:p w14:paraId="112C1E41" w14:textId="77777777" w:rsidR="004B3F04" w:rsidRDefault="004B3F04" w:rsidP="000659BE">
            <w:pPr>
              <w:pStyle w:val="TableText"/>
            </w:pPr>
            <w:r>
              <w:tab/>
              <w:t>relatedDocument</w:t>
            </w:r>
          </w:p>
        </w:tc>
        <w:tc>
          <w:tcPr>
            <w:tcW w:w="720" w:type="dxa"/>
          </w:tcPr>
          <w:p w14:paraId="64916626" w14:textId="77777777" w:rsidR="004B3F04" w:rsidRDefault="004B3F04" w:rsidP="000659BE">
            <w:pPr>
              <w:pStyle w:val="TableText"/>
            </w:pPr>
            <w:r>
              <w:t>1..*</w:t>
            </w:r>
          </w:p>
        </w:tc>
        <w:tc>
          <w:tcPr>
            <w:tcW w:w="1152" w:type="dxa"/>
          </w:tcPr>
          <w:p w14:paraId="3908A509" w14:textId="77777777" w:rsidR="004B3F04" w:rsidRDefault="004B3F04" w:rsidP="000659BE">
            <w:pPr>
              <w:pStyle w:val="TableText"/>
            </w:pPr>
            <w:r>
              <w:t>SHALL</w:t>
            </w:r>
          </w:p>
        </w:tc>
        <w:tc>
          <w:tcPr>
            <w:tcW w:w="864" w:type="dxa"/>
          </w:tcPr>
          <w:p w14:paraId="1BB00CF5" w14:textId="77777777" w:rsidR="004B3F04" w:rsidRDefault="004B3F04" w:rsidP="000659BE">
            <w:pPr>
              <w:pStyle w:val="TableText"/>
            </w:pPr>
          </w:p>
        </w:tc>
        <w:tc>
          <w:tcPr>
            <w:tcW w:w="1104" w:type="dxa"/>
          </w:tcPr>
          <w:p w14:paraId="4BEDDFCE" w14:textId="77777777" w:rsidR="004B3F04" w:rsidRDefault="006C736C" w:rsidP="000659BE">
            <w:pPr>
              <w:pStyle w:val="TableText"/>
            </w:pPr>
            <w:hyperlink w:anchor="C_4499-34627">
              <w:r w:rsidR="004B3F04">
                <w:rPr>
                  <w:rStyle w:val="HyperlinkText9pt"/>
                </w:rPr>
                <w:t>4499-34627</w:t>
              </w:r>
            </w:hyperlink>
          </w:p>
        </w:tc>
        <w:tc>
          <w:tcPr>
            <w:tcW w:w="2975" w:type="dxa"/>
          </w:tcPr>
          <w:p w14:paraId="7FAFC2A4" w14:textId="77777777" w:rsidR="004B3F04" w:rsidRDefault="004B3F04" w:rsidP="000659BE">
            <w:pPr>
              <w:pStyle w:val="TableText"/>
            </w:pPr>
          </w:p>
        </w:tc>
      </w:tr>
      <w:tr w:rsidR="004B3F04" w14:paraId="08E5DF74" w14:textId="77777777" w:rsidTr="000659BE">
        <w:trPr>
          <w:jc w:val="center"/>
        </w:trPr>
        <w:tc>
          <w:tcPr>
            <w:tcW w:w="3345" w:type="dxa"/>
          </w:tcPr>
          <w:p w14:paraId="4B05189D" w14:textId="77777777" w:rsidR="004B3F04" w:rsidRDefault="004B3F04" w:rsidP="000659BE">
            <w:pPr>
              <w:pStyle w:val="TableText"/>
            </w:pPr>
            <w:r>
              <w:tab/>
            </w:r>
            <w:r>
              <w:tab/>
              <w:t>expressionDocument</w:t>
            </w:r>
          </w:p>
        </w:tc>
        <w:tc>
          <w:tcPr>
            <w:tcW w:w="720" w:type="dxa"/>
          </w:tcPr>
          <w:p w14:paraId="1D8E10B6" w14:textId="77777777" w:rsidR="004B3F04" w:rsidRDefault="004B3F04" w:rsidP="000659BE">
            <w:pPr>
              <w:pStyle w:val="TableText"/>
            </w:pPr>
            <w:r>
              <w:t>1..1</w:t>
            </w:r>
          </w:p>
        </w:tc>
        <w:tc>
          <w:tcPr>
            <w:tcW w:w="1152" w:type="dxa"/>
          </w:tcPr>
          <w:p w14:paraId="6E23C924" w14:textId="77777777" w:rsidR="004B3F04" w:rsidRDefault="004B3F04" w:rsidP="000659BE">
            <w:pPr>
              <w:pStyle w:val="TableText"/>
            </w:pPr>
            <w:r>
              <w:t>SHALL</w:t>
            </w:r>
          </w:p>
        </w:tc>
        <w:tc>
          <w:tcPr>
            <w:tcW w:w="864" w:type="dxa"/>
          </w:tcPr>
          <w:p w14:paraId="6DE85EAA" w14:textId="77777777" w:rsidR="004B3F04" w:rsidRDefault="004B3F04" w:rsidP="000659BE">
            <w:pPr>
              <w:pStyle w:val="TableText"/>
            </w:pPr>
          </w:p>
        </w:tc>
        <w:tc>
          <w:tcPr>
            <w:tcW w:w="1104" w:type="dxa"/>
          </w:tcPr>
          <w:p w14:paraId="068491E1" w14:textId="77777777" w:rsidR="004B3F04" w:rsidRDefault="006C736C" w:rsidP="000659BE">
            <w:pPr>
              <w:pStyle w:val="TableText"/>
            </w:pPr>
            <w:hyperlink w:anchor="C_4499-34628">
              <w:r w:rsidR="004B3F04">
                <w:rPr>
                  <w:rStyle w:val="HyperlinkText9pt"/>
                </w:rPr>
                <w:t>4499-34628</w:t>
              </w:r>
            </w:hyperlink>
          </w:p>
        </w:tc>
        <w:tc>
          <w:tcPr>
            <w:tcW w:w="2975" w:type="dxa"/>
          </w:tcPr>
          <w:p w14:paraId="26DD0A6E" w14:textId="77777777" w:rsidR="004B3F04" w:rsidRDefault="004B3F04" w:rsidP="000659BE">
            <w:pPr>
              <w:pStyle w:val="TableText"/>
            </w:pPr>
          </w:p>
        </w:tc>
      </w:tr>
      <w:tr w:rsidR="004B3F04" w14:paraId="002B8C6C" w14:textId="77777777" w:rsidTr="000659BE">
        <w:trPr>
          <w:jc w:val="center"/>
        </w:trPr>
        <w:tc>
          <w:tcPr>
            <w:tcW w:w="3345" w:type="dxa"/>
          </w:tcPr>
          <w:p w14:paraId="75BA0F2C" w14:textId="77777777" w:rsidR="004B3F04" w:rsidRDefault="004B3F04" w:rsidP="000659BE">
            <w:pPr>
              <w:pStyle w:val="TableText"/>
            </w:pPr>
            <w:r>
              <w:tab/>
            </w:r>
            <w:r>
              <w:tab/>
            </w:r>
            <w:r>
              <w:tab/>
              <w:t>text</w:t>
            </w:r>
          </w:p>
        </w:tc>
        <w:tc>
          <w:tcPr>
            <w:tcW w:w="720" w:type="dxa"/>
          </w:tcPr>
          <w:p w14:paraId="7DE5075D" w14:textId="77777777" w:rsidR="004B3F04" w:rsidRDefault="004B3F04" w:rsidP="000659BE">
            <w:pPr>
              <w:pStyle w:val="TableText"/>
            </w:pPr>
            <w:r>
              <w:t>1..1</w:t>
            </w:r>
          </w:p>
        </w:tc>
        <w:tc>
          <w:tcPr>
            <w:tcW w:w="1152" w:type="dxa"/>
          </w:tcPr>
          <w:p w14:paraId="565868B4" w14:textId="77777777" w:rsidR="004B3F04" w:rsidRDefault="004B3F04" w:rsidP="000659BE">
            <w:pPr>
              <w:pStyle w:val="TableText"/>
            </w:pPr>
            <w:r>
              <w:t>SHALL</w:t>
            </w:r>
          </w:p>
        </w:tc>
        <w:tc>
          <w:tcPr>
            <w:tcW w:w="864" w:type="dxa"/>
          </w:tcPr>
          <w:p w14:paraId="18B5AD37" w14:textId="77777777" w:rsidR="004B3F04" w:rsidRDefault="004B3F04" w:rsidP="000659BE">
            <w:pPr>
              <w:pStyle w:val="TableText"/>
            </w:pPr>
          </w:p>
        </w:tc>
        <w:tc>
          <w:tcPr>
            <w:tcW w:w="1104" w:type="dxa"/>
          </w:tcPr>
          <w:p w14:paraId="0CC2D912" w14:textId="77777777" w:rsidR="004B3F04" w:rsidRDefault="006C736C" w:rsidP="000659BE">
            <w:pPr>
              <w:pStyle w:val="TableText"/>
            </w:pPr>
            <w:hyperlink w:anchor="C_4499-34629">
              <w:r w:rsidR="004B3F04">
                <w:rPr>
                  <w:rStyle w:val="HyperlinkText9pt"/>
                </w:rPr>
                <w:t>4499-34629</w:t>
              </w:r>
            </w:hyperlink>
          </w:p>
        </w:tc>
        <w:tc>
          <w:tcPr>
            <w:tcW w:w="2975" w:type="dxa"/>
          </w:tcPr>
          <w:p w14:paraId="2A0E42F5" w14:textId="77777777" w:rsidR="004B3F04" w:rsidRDefault="004B3F04" w:rsidP="000659BE">
            <w:pPr>
              <w:pStyle w:val="TableText"/>
            </w:pPr>
          </w:p>
        </w:tc>
      </w:tr>
      <w:tr w:rsidR="004B3F04" w14:paraId="75923F8F" w14:textId="77777777" w:rsidTr="000659BE">
        <w:trPr>
          <w:jc w:val="center"/>
        </w:trPr>
        <w:tc>
          <w:tcPr>
            <w:tcW w:w="3345" w:type="dxa"/>
          </w:tcPr>
          <w:p w14:paraId="21B6AF6D" w14:textId="77777777" w:rsidR="004B3F04" w:rsidRDefault="004B3F04" w:rsidP="000659BE">
            <w:pPr>
              <w:pStyle w:val="TableText"/>
            </w:pPr>
            <w:r>
              <w:lastRenderedPageBreak/>
              <w:tab/>
            </w:r>
            <w:r>
              <w:tab/>
            </w:r>
            <w:r>
              <w:tab/>
            </w:r>
            <w:r>
              <w:tab/>
              <w:t>@mediaType</w:t>
            </w:r>
          </w:p>
        </w:tc>
        <w:tc>
          <w:tcPr>
            <w:tcW w:w="720" w:type="dxa"/>
          </w:tcPr>
          <w:p w14:paraId="7874B82B" w14:textId="77777777" w:rsidR="004B3F04" w:rsidRDefault="004B3F04" w:rsidP="000659BE">
            <w:pPr>
              <w:pStyle w:val="TableText"/>
            </w:pPr>
            <w:r>
              <w:t>1..1</w:t>
            </w:r>
          </w:p>
        </w:tc>
        <w:tc>
          <w:tcPr>
            <w:tcW w:w="1152" w:type="dxa"/>
          </w:tcPr>
          <w:p w14:paraId="30CA5477" w14:textId="77777777" w:rsidR="004B3F04" w:rsidRDefault="004B3F04" w:rsidP="000659BE">
            <w:pPr>
              <w:pStyle w:val="TableText"/>
            </w:pPr>
            <w:r>
              <w:t>SHALL</w:t>
            </w:r>
          </w:p>
        </w:tc>
        <w:tc>
          <w:tcPr>
            <w:tcW w:w="864" w:type="dxa"/>
          </w:tcPr>
          <w:p w14:paraId="5D172309" w14:textId="77777777" w:rsidR="004B3F04" w:rsidRDefault="004B3F04" w:rsidP="000659BE">
            <w:pPr>
              <w:pStyle w:val="TableText"/>
            </w:pPr>
          </w:p>
        </w:tc>
        <w:tc>
          <w:tcPr>
            <w:tcW w:w="1104" w:type="dxa"/>
          </w:tcPr>
          <w:p w14:paraId="5BA7E6E3" w14:textId="77777777" w:rsidR="004B3F04" w:rsidRDefault="006C736C" w:rsidP="000659BE">
            <w:pPr>
              <w:pStyle w:val="TableText"/>
            </w:pPr>
            <w:hyperlink w:anchor="C_4499-34631">
              <w:r w:rsidR="004B3F04">
                <w:rPr>
                  <w:rStyle w:val="HyperlinkText9pt"/>
                </w:rPr>
                <w:t>4499-34631</w:t>
              </w:r>
            </w:hyperlink>
          </w:p>
        </w:tc>
        <w:tc>
          <w:tcPr>
            <w:tcW w:w="2975" w:type="dxa"/>
          </w:tcPr>
          <w:p w14:paraId="53516B67" w14:textId="77777777" w:rsidR="004B3F04" w:rsidRDefault="004B3F04" w:rsidP="000659BE">
            <w:pPr>
              <w:pStyle w:val="TableText"/>
            </w:pPr>
            <w:r>
              <w:t>text/cql</w:t>
            </w:r>
          </w:p>
        </w:tc>
      </w:tr>
      <w:tr w:rsidR="004B3F04" w14:paraId="44CB2ED0" w14:textId="77777777" w:rsidTr="000659BE">
        <w:trPr>
          <w:jc w:val="center"/>
        </w:trPr>
        <w:tc>
          <w:tcPr>
            <w:tcW w:w="3345" w:type="dxa"/>
          </w:tcPr>
          <w:p w14:paraId="069D356F" w14:textId="77777777" w:rsidR="004B3F04" w:rsidRDefault="004B3F04" w:rsidP="000659BE">
            <w:pPr>
              <w:pStyle w:val="TableText"/>
            </w:pPr>
            <w:r>
              <w:tab/>
            </w:r>
            <w:r>
              <w:tab/>
            </w:r>
            <w:r>
              <w:tab/>
            </w:r>
            <w:r>
              <w:tab/>
              <w:t>reference</w:t>
            </w:r>
          </w:p>
        </w:tc>
        <w:tc>
          <w:tcPr>
            <w:tcW w:w="720" w:type="dxa"/>
          </w:tcPr>
          <w:p w14:paraId="581786C4" w14:textId="77777777" w:rsidR="004B3F04" w:rsidRDefault="004B3F04" w:rsidP="000659BE">
            <w:pPr>
              <w:pStyle w:val="TableText"/>
            </w:pPr>
            <w:r>
              <w:t>1..1</w:t>
            </w:r>
          </w:p>
        </w:tc>
        <w:tc>
          <w:tcPr>
            <w:tcW w:w="1152" w:type="dxa"/>
          </w:tcPr>
          <w:p w14:paraId="1999E3D3" w14:textId="77777777" w:rsidR="004B3F04" w:rsidRDefault="004B3F04" w:rsidP="000659BE">
            <w:pPr>
              <w:pStyle w:val="TableText"/>
            </w:pPr>
            <w:r>
              <w:t>SHALL</w:t>
            </w:r>
          </w:p>
        </w:tc>
        <w:tc>
          <w:tcPr>
            <w:tcW w:w="864" w:type="dxa"/>
          </w:tcPr>
          <w:p w14:paraId="3FC5C83B" w14:textId="77777777" w:rsidR="004B3F04" w:rsidRDefault="004B3F04" w:rsidP="000659BE">
            <w:pPr>
              <w:pStyle w:val="TableText"/>
            </w:pPr>
          </w:p>
        </w:tc>
        <w:tc>
          <w:tcPr>
            <w:tcW w:w="1104" w:type="dxa"/>
          </w:tcPr>
          <w:p w14:paraId="219F4A37" w14:textId="77777777" w:rsidR="004B3F04" w:rsidRDefault="006C736C" w:rsidP="000659BE">
            <w:pPr>
              <w:pStyle w:val="TableText"/>
            </w:pPr>
            <w:hyperlink w:anchor="C_4499-34630">
              <w:r w:rsidR="004B3F04">
                <w:rPr>
                  <w:rStyle w:val="HyperlinkText9pt"/>
                </w:rPr>
                <w:t>4499-34630</w:t>
              </w:r>
            </w:hyperlink>
          </w:p>
        </w:tc>
        <w:tc>
          <w:tcPr>
            <w:tcW w:w="2975" w:type="dxa"/>
          </w:tcPr>
          <w:p w14:paraId="76EEDE18" w14:textId="77777777" w:rsidR="004B3F04" w:rsidRDefault="004B3F04" w:rsidP="000659BE">
            <w:pPr>
              <w:pStyle w:val="TableText"/>
            </w:pPr>
          </w:p>
        </w:tc>
      </w:tr>
      <w:tr w:rsidR="004B3F04" w14:paraId="6EDFD02B" w14:textId="77777777" w:rsidTr="000659BE">
        <w:trPr>
          <w:jc w:val="center"/>
        </w:trPr>
        <w:tc>
          <w:tcPr>
            <w:tcW w:w="3345" w:type="dxa"/>
          </w:tcPr>
          <w:p w14:paraId="41CFB136" w14:textId="77777777" w:rsidR="004B3F04" w:rsidRDefault="004B3F04" w:rsidP="000659BE">
            <w:pPr>
              <w:pStyle w:val="TableText"/>
            </w:pPr>
            <w:r>
              <w:tab/>
            </w:r>
            <w:r>
              <w:tab/>
            </w:r>
            <w:r>
              <w:tab/>
            </w:r>
            <w:r>
              <w:tab/>
            </w:r>
            <w:r>
              <w:tab/>
              <w:t>@value</w:t>
            </w:r>
          </w:p>
        </w:tc>
        <w:tc>
          <w:tcPr>
            <w:tcW w:w="720" w:type="dxa"/>
          </w:tcPr>
          <w:p w14:paraId="57CE41AD" w14:textId="77777777" w:rsidR="004B3F04" w:rsidRDefault="004B3F04" w:rsidP="000659BE">
            <w:pPr>
              <w:pStyle w:val="TableText"/>
            </w:pPr>
            <w:r>
              <w:t>1..1</w:t>
            </w:r>
          </w:p>
        </w:tc>
        <w:tc>
          <w:tcPr>
            <w:tcW w:w="1152" w:type="dxa"/>
          </w:tcPr>
          <w:p w14:paraId="1EBA7A9E" w14:textId="77777777" w:rsidR="004B3F04" w:rsidRDefault="004B3F04" w:rsidP="000659BE">
            <w:pPr>
              <w:pStyle w:val="TableText"/>
            </w:pPr>
            <w:r>
              <w:t>SHALL</w:t>
            </w:r>
          </w:p>
        </w:tc>
        <w:tc>
          <w:tcPr>
            <w:tcW w:w="864" w:type="dxa"/>
          </w:tcPr>
          <w:p w14:paraId="72FEC108" w14:textId="77777777" w:rsidR="004B3F04" w:rsidRDefault="004B3F04" w:rsidP="000659BE">
            <w:pPr>
              <w:pStyle w:val="TableText"/>
            </w:pPr>
          </w:p>
        </w:tc>
        <w:tc>
          <w:tcPr>
            <w:tcW w:w="1104" w:type="dxa"/>
          </w:tcPr>
          <w:p w14:paraId="3240549B" w14:textId="77777777" w:rsidR="004B3F04" w:rsidRDefault="006C736C" w:rsidP="000659BE">
            <w:pPr>
              <w:pStyle w:val="TableText"/>
            </w:pPr>
            <w:hyperlink w:anchor="C_4499-34632">
              <w:r w:rsidR="004B3F04">
                <w:rPr>
                  <w:rStyle w:val="HyperlinkText9pt"/>
                </w:rPr>
                <w:t>4499-34632</w:t>
              </w:r>
            </w:hyperlink>
          </w:p>
        </w:tc>
        <w:tc>
          <w:tcPr>
            <w:tcW w:w="2975" w:type="dxa"/>
          </w:tcPr>
          <w:p w14:paraId="68FA8C28" w14:textId="77777777" w:rsidR="004B3F04" w:rsidRDefault="004B3F04" w:rsidP="000659BE">
            <w:pPr>
              <w:pStyle w:val="TableText"/>
            </w:pPr>
          </w:p>
        </w:tc>
      </w:tr>
      <w:tr w:rsidR="004B3F04" w14:paraId="719127A6" w14:textId="77777777" w:rsidTr="000659BE">
        <w:trPr>
          <w:jc w:val="center"/>
        </w:trPr>
        <w:tc>
          <w:tcPr>
            <w:tcW w:w="3345" w:type="dxa"/>
          </w:tcPr>
          <w:p w14:paraId="1B41E235" w14:textId="77777777" w:rsidR="004B3F04" w:rsidRDefault="004B3F04" w:rsidP="000659BE">
            <w:pPr>
              <w:pStyle w:val="TableText"/>
            </w:pPr>
            <w:r>
              <w:tab/>
            </w:r>
            <w:r>
              <w:tab/>
            </w:r>
            <w:r>
              <w:tab/>
              <w:t>setId</w:t>
            </w:r>
          </w:p>
        </w:tc>
        <w:tc>
          <w:tcPr>
            <w:tcW w:w="720" w:type="dxa"/>
          </w:tcPr>
          <w:p w14:paraId="498FC3F9" w14:textId="77777777" w:rsidR="004B3F04" w:rsidRDefault="004B3F04" w:rsidP="000659BE">
            <w:pPr>
              <w:pStyle w:val="TableText"/>
            </w:pPr>
            <w:r>
              <w:t>1..1</w:t>
            </w:r>
          </w:p>
        </w:tc>
        <w:tc>
          <w:tcPr>
            <w:tcW w:w="1152" w:type="dxa"/>
          </w:tcPr>
          <w:p w14:paraId="2B5E148E" w14:textId="77777777" w:rsidR="004B3F04" w:rsidRDefault="004B3F04" w:rsidP="000659BE">
            <w:pPr>
              <w:pStyle w:val="TableText"/>
            </w:pPr>
            <w:r>
              <w:t>SHALL</w:t>
            </w:r>
          </w:p>
        </w:tc>
        <w:tc>
          <w:tcPr>
            <w:tcW w:w="864" w:type="dxa"/>
          </w:tcPr>
          <w:p w14:paraId="5347510B" w14:textId="77777777" w:rsidR="004B3F04" w:rsidRDefault="004B3F04" w:rsidP="000659BE">
            <w:pPr>
              <w:pStyle w:val="TableText"/>
            </w:pPr>
          </w:p>
        </w:tc>
        <w:tc>
          <w:tcPr>
            <w:tcW w:w="1104" w:type="dxa"/>
          </w:tcPr>
          <w:p w14:paraId="71FCFB72" w14:textId="77777777" w:rsidR="004B3F04" w:rsidRDefault="006C736C" w:rsidP="000659BE">
            <w:pPr>
              <w:pStyle w:val="TableText"/>
            </w:pPr>
            <w:hyperlink w:anchor="C_4499-34903">
              <w:r w:rsidR="004B3F04">
                <w:rPr>
                  <w:rStyle w:val="HyperlinkText9pt"/>
                </w:rPr>
                <w:t>4499-34903</w:t>
              </w:r>
            </w:hyperlink>
          </w:p>
        </w:tc>
        <w:tc>
          <w:tcPr>
            <w:tcW w:w="2975" w:type="dxa"/>
          </w:tcPr>
          <w:p w14:paraId="11472633" w14:textId="77777777" w:rsidR="004B3F04" w:rsidRDefault="004B3F04" w:rsidP="000659BE">
            <w:pPr>
              <w:pStyle w:val="TableText"/>
            </w:pPr>
          </w:p>
        </w:tc>
      </w:tr>
      <w:tr w:rsidR="004B3F04" w14:paraId="126B76CD" w14:textId="77777777" w:rsidTr="000659BE">
        <w:trPr>
          <w:jc w:val="center"/>
        </w:trPr>
        <w:tc>
          <w:tcPr>
            <w:tcW w:w="3345" w:type="dxa"/>
          </w:tcPr>
          <w:p w14:paraId="68AB0330" w14:textId="77777777" w:rsidR="004B3F04" w:rsidRDefault="004B3F04" w:rsidP="000659BE">
            <w:pPr>
              <w:pStyle w:val="TableText"/>
            </w:pPr>
            <w:r>
              <w:tab/>
            </w:r>
            <w:r>
              <w:tab/>
            </w:r>
            <w:r>
              <w:tab/>
            </w:r>
            <w:r>
              <w:tab/>
              <w:t>@root</w:t>
            </w:r>
          </w:p>
        </w:tc>
        <w:tc>
          <w:tcPr>
            <w:tcW w:w="720" w:type="dxa"/>
          </w:tcPr>
          <w:p w14:paraId="03A63A42" w14:textId="77777777" w:rsidR="004B3F04" w:rsidRDefault="004B3F04" w:rsidP="000659BE">
            <w:pPr>
              <w:pStyle w:val="TableText"/>
            </w:pPr>
            <w:r>
              <w:t>1..1</w:t>
            </w:r>
          </w:p>
        </w:tc>
        <w:tc>
          <w:tcPr>
            <w:tcW w:w="1152" w:type="dxa"/>
          </w:tcPr>
          <w:p w14:paraId="1B15A615" w14:textId="77777777" w:rsidR="004B3F04" w:rsidRDefault="004B3F04" w:rsidP="000659BE">
            <w:pPr>
              <w:pStyle w:val="TableText"/>
            </w:pPr>
            <w:r>
              <w:t>SHALL</w:t>
            </w:r>
          </w:p>
        </w:tc>
        <w:tc>
          <w:tcPr>
            <w:tcW w:w="864" w:type="dxa"/>
          </w:tcPr>
          <w:p w14:paraId="28913EA2" w14:textId="77777777" w:rsidR="004B3F04" w:rsidRDefault="004B3F04" w:rsidP="000659BE">
            <w:pPr>
              <w:pStyle w:val="TableText"/>
            </w:pPr>
          </w:p>
        </w:tc>
        <w:tc>
          <w:tcPr>
            <w:tcW w:w="1104" w:type="dxa"/>
          </w:tcPr>
          <w:p w14:paraId="671C9FDF" w14:textId="77777777" w:rsidR="004B3F04" w:rsidRDefault="006C736C" w:rsidP="000659BE">
            <w:pPr>
              <w:pStyle w:val="TableText"/>
            </w:pPr>
            <w:hyperlink w:anchor="C_4499-34908">
              <w:r w:rsidR="004B3F04">
                <w:rPr>
                  <w:rStyle w:val="HyperlinkText9pt"/>
                </w:rPr>
                <w:t>4499-34908</w:t>
              </w:r>
            </w:hyperlink>
          </w:p>
        </w:tc>
        <w:tc>
          <w:tcPr>
            <w:tcW w:w="2975" w:type="dxa"/>
          </w:tcPr>
          <w:p w14:paraId="502E11BE" w14:textId="77777777" w:rsidR="004B3F04" w:rsidRDefault="004B3F04" w:rsidP="000659BE">
            <w:pPr>
              <w:pStyle w:val="TableText"/>
            </w:pPr>
          </w:p>
        </w:tc>
      </w:tr>
      <w:tr w:rsidR="004B3F04" w14:paraId="624E21D6" w14:textId="77777777" w:rsidTr="000659BE">
        <w:trPr>
          <w:jc w:val="center"/>
        </w:trPr>
        <w:tc>
          <w:tcPr>
            <w:tcW w:w="3345" w:type="dxa"/>
          </w:tcPr>
          <w:p w14:paraId="3FB9429B" w14:textId="77777777" w:rsidR="004B3F04" w:rsidRDefault="004B3F04" w:rsidP="000659BE">
            <w:pPr>
              <w:pStyle w:val="TableText"/>
            </w:pPr>
            <w:r>
              <w:tab/>
            </w:r>
            <w:r>
              <w:tab/>
            </w:r>
            <w:r>
              <w:tab/>
            </w:r>
            <w:r>
              <w:tab/>
              <w:t>@extension</w:t>
            </w:r>
          </w:p>
        </w:tc>
        <w:tc>
          <w:tcPr>
            <w:tcW w:w="720" w:type="dxa"/>
          </w:tcPr>
          <w:p w14:paraId="413D0DA0" w14:textId="77777777" w:rsidR="004B3F04" w:rsidRDefault="004B3F04" w:rsidP="000659BE">
            <w:pPr>
              <w:pStyle w:val="TableText"/>
            </w:pPr>
            <w:r>
              <w:t>1..1</w:t>
            </w:r>
          </w:p>
        </w:tc>
        <w:tc>
          <w:tcPr>
            <w:tcW w:w="1152" w:type="dxa"/>
          </w:tcPr>
          <w:p w14:paraId="5E407A61" w14:textId="77777777" w:rsidR="004B3F04" w:rsidRDefault="004B3F04" w:rsidP="000659BE">
            <w:pPr>
              <w:pStyle w:val="TableText"/>
            </w:pPr>
            <w:r>
              <w:t>SHALL</w:t>
            </w:r>
          </w:p>
        </w:tc>
        <w:tc>
          <w:tcPr>
            <w:tcW w:w="864" w:type="dxa"/>
          </w:tcPr>
          <w:p w14:paraId="6AA3D179" w14:textId="77777777" w:rsidR="004B3F04" w:rsidRDefault="004B3F04" w:rsidP="000659BE">
            <w:pPr>
              <w:pStyle w:val="TableText"/>
            </w:pPr>
          </w:p>
        </w:tc>
        <w:tc>
          <w:tcPr>
            <w:tcW w:w="1104" w:type="dxa"/>
          </w:tcPr>
          <w:p w14:paraId="29A800ED" w14:textId="77777777" w:rsidR="004B3F04" w:rsidRDefault="006C736C" w:rsidP="000659BE">
            <w:pPr>
              <w:pStyle w:val="TableText"/>
            </w:pPr>
            <w:hyperlink w:anchor="C_4499-34909">
              <w:r w:rsidR="004B3F04">
                <w:rPr>
                  <w:rStyle w:val="HyperlinkText9pt"/>
                </w:rPr>
                <w:t>4499-34909</w:t>
              </w:r>
            </w:hyperlink>
          </w:p>
        </w:tc>
        <w:tc>
          <w:tcPr>
            <w:tcW w:w="2975" w:type="dxa"/>
          </w:tcPr>
          <w:p w14:paraId="2D384224" w14:textId="77777777" w:rsidR="004B3F04" w:rsidRDefault="004B3F04" w:rsidP="000659BE">
            <w:pPr>
              <w:pStyle w:val="TableText"/>
            </w:pPr>
          </w:p>
        </w:tc>
      </w:tr>
      <w:tr w:rsidR="004B3F04" w14:paraId="5795111C" w14:textId="77777777" w:rsidTr="000659BE">
        <w:trPr>
          <w:jc w:val="center"/>
        </w:trPr>
        <w:tc>
          <w:tcPr>
            <w:tcW w:w="3345" w:type="dxa"/>
          </w:tcPr>
          <w:p w14:paraId="6A7508DF" w14:textId="77777777" w:rsidR="004B3F04" w:rsidRDefault="004B3F04" w:rsidP="000659BE">
            <w:pPr>
              <w:pStyle w:val="TableText"/>
            </w:pPr>
            <w:r>
              <w:tab/>
              <w:t>relatedDocument</w:t>
            </w:r>
          </w:p>
        </w:tc>
        <w:tc>
          <w:tcPr>
            <w:tcW w:w="720" w:type="dxa"/>
          </w:tcPr>
          <w:p w14:paraId="26E25610" w14:textId="77777777" w:rsidR="004B3F04" w:rsidRDefault="004B3F04" w:rsidP="000659BE">
            <w:pPr>
              <w:pStyle w:val="TableText"/>
            </w:pPr>
            <w:r>
              <w:t>1..*</w:t>
            </w:r>
          </w:p>
        </w:tc>
        <w:tc>
          <w:tcPr>
            <w:tcW w:w="1152" w:type="dxa"/>
          </w:tcPr>
          <w:p w14:paraId="540C71BD" w14:textId="77777777" w:rsidR="004B3F04" w:rsidRDefault="004B3F04" w:rsidP="000659BE">
            <w:pPr>
              <w:pStyle w:val="TableText"/>
            </w:pPr>
            <w:r>
              <w:t>MAY</w:t>
            </w:r>
          </w:p>
        </w:tc>
        <w:tc>
          <w:tcPr>
            <w:tcW w:w="864" w:type="dxa"/>
          </w:tcPr>
          <w:p w14:paraId="7C7435E6" w14:textId="77777777" w:rsidR="004B3F04" w:rsidRDefault="004B3F04" w:rsidP="000659BE">
            <w:pPr>
              <w:pStyle w:val="TableText"/>
            </w:pPr>
          </w:p>
        </w:tc>
        <w:tc>
          <w:tcPr>
            <w:tcW w:w="1104" w:type="dxa"/>
          </w:tcPr>
          <w:p w14:paraId="1144BB62" w14:textId="77777777" w:rsidR="004B3F04" w:rsidRDefault="006C736C" w:rsidP="000659BE">
            <w:pPr>
              <w:pStyle w:val="TableText"/>
            </w:pPr>
            <w:hyperlink w:anchor="C_4499-34898">
              <w:r w:rsidR="004B3F04">
                <w:rPr>
                  <w:rStyle w:val="HyperlinkText9pt"/>
                </w:rPr>
                <w:t>4499-34898</w:t>
              </w:r>
            </w:hyperlink>
          </w:p>
        </w:tc>
        <w:tc>
          <w:tcPr>
            <w:tcW w:w="2975" w:type="dxa"/>
          </w:tcPr>
          <w:p w14:paraId="14D557C6" w14:textId="77777777" w:rsidR="004B3F04" w:rsidRDefault="004B3F04" w:rsidP="000659BE">
            <w:pPr>
              <w:pStyle w:val="TableText"/>
            </w:pPr>
          </w:p>
        </w:tc>
      </w:tr>
      <w:tr w:rsidR="004B3F04" w14:paraId="3948CBD7" w14:textId="77777777" w:rsidTr="000659BE">
        <w:trPr>
          <w:jc w:val="center"/>
        </w:trPr>
        <w:tc>
          <w:tcPr>
            <w:tcW w:w="3345" w:type="dxa"/>
          </w:tcPr>
          <w:p w14:paraId="0CBE3245" w14:textId="77777777" w:rsidR="004B3F04" w:rsidRDefault="004B3F04" w:rsidP="000659BE">
            <w:pPr>
              <w:pStyle w:val="TableText"/>
            </w:pPr>
            <w:r>
              <w:tab/>
            </w:r>
            <w:r>
              <w:tab/>
              <w:t>@typeCode</w:t>
            </w:r>
          </w:p>
        </w:tc>
        <w:tc>
          <w:tcPr>
            <w:tcW w:w="720" w:type="dxa"/>
          </w:tcPr>
          <w:p w14:paraId="779B4566" w14:textId="77777777" w:rsidR="004B3F04" w:rsidRDefault="004B3F04" w:rsidP="000659BE">
            <w:pPr>
              <w:pStyle w:val="TableText"/>
            </w:pPr>
            <w:r>
              <w:t>1..1</w:t>
            </w:r>
          </w:p>
        </w:tc>
        <w:tc>
          <w:tcPr>
            <w:tcW w:w="1152" w:type="dxa"/>
          </w:tcPr>
          <w:p w14:paraId="1AC24D12" w14:textId="77777777" w:rsidR="004B3F04" w:rsidRDefault="004B3F04" w:rsidP="000659BE">
            <w:pPr>
              <w:pStyle w:val="TableText"/>
            </w:pPr>
            <w:r>
              <w:t>SHALL</w:t>
            </w:r>
          </w:p>
        </w:tc>
        <w:tc>
          <w:tcPr>
            <w:tcW w:w="864" w:type="dxa"/>
          </w:tcPr>
          <w:p w14:paraId="2B137E7C" w14:textId="77777777" w:rsidR="004B3F04" w:rsidRDefault="004B3F04" w:rsidP="000659BE">
            <w:pPr>
              <w:pStyle w:val="TableText"/>
            </w:pPr>
          </w:p>
        </w:tc>
        <w:tc>
          <w:tcPr>
            <w:tcW w:w="1104" w:type="dxa"/>
          </w:tcPr>
          <w:p w14:paraId="25E837CF" w14:textId="77777777" w:rsidR="004B3F04" w:rsidRDefault="006C736C" w:rsidP="000659BE">
            <w:pPr>
              <w:pStyle w:val="TableText"/>
            </w:pPr>
            <w:hyperlink w:anchor="C_4499-34902">
              <w:r w:rsidR="004B3F04">
                <w:rPr>
                  <w:rStyle w:val="HyperlinkText9pt"/>
                </w:rPr>
                <w:t>4499-34902</w:t>
              </w:r>
            </w:hyperlink>
          </w:p>
        </w:tc>
        <w:tc>
          <w:tcPr>
            <w:tcW w:w="2975" w:type="dxa"/>
          </w:tcPr>
          <w:p w14:paraId="58B1D517" w14:textId="77777777" w:rsidR="004B3F04" w:rsidRDefault="004B3F04" w:rsidP="000659BE">
            <w:pPr>
              <w:pStyle w:val="TableText"/>
            </w:pPr>
            <w:r>
              <w:t>urn:oid:2.16.840.1.113883.5.1002 (HL7ActRelationshipType) = XCRPT</w:t>
            </w:r>
          </w:p>
        </w:tc>
      </w:tr>
      <w:tr w:rsidR="004B3F04" w14:paraId="01641610" w14:textId="77777777" w:rsidTr="000659BE">
        <w:trPr>
          <w:jc w:val="center"/>
        </w:trPr>
        <w:tc>
          <w:tcPr>
            <w:tcW w:w="3345" w:type="dxa"/>
          </w:tcPr>
          <w:p w14:paraId="38C0D3F1" w14:textId="77777777" w:rsidR="004B3F04" w:rsidRDefault="004B3F04" w:rsidP="000659BE">
            <w:pPr>
              <w:pStyle w:val="TableText"/>
            </w:pPr>
            <w:r>
              <w:tab/>
            </w:r>
            <w:r>
              <w:tab/>
              <w:t>componentQualityMeasureDocument</w:t>
            </w:r>
          </w:p>
        </w:tc>
        <w:tc>
          <w:tcPr>
            <w:tcW w:w="720" w:type="dxa"/>
          </w:tcPr>
          <w:p w14:paraId="588FA069" w14:textId="77777777" w:rsidR="004B3F04" w:rsidRDefault="004B3F04" w:rsidP="000659BE">
            <w:pPr>
              <w:pStyle w:val="TableText"/>
            </w:pPr>
            <w:r>
              <w:t>1..1</w:t>
            </w:r>
          </w:p>
        </w:tc>
        <w:tc>
          <w:tcPr>
            <w:tcW w:w="1152" w:type="dxa"/>
          </w:tcPr>
          <w:p w14:paraId="1909D083" w14:textId="77777777" w:rsidR="004B3F04" w:rsidRDefault="004B3F04" w:rsidP="000659BE">
            <w:pPr>
              <w:pStyle w:val="TableText"/>
            </w:pPr>
            <w:r>
              <w:t>SHALL</w:t>
            </w:r>
          </w:p>
        </w:tc>
        <w:tc>
          <w:tcPr>
            <w:tcW w:w="864" w:type="dxa"/>
          </w:tcPr>
          <w:p w14:paraId="2890E870" w14:textId="77777777" w:rsidR="004B3F04" w:rsidRDefault="004B3F04" w:rsidP="000659BE">
            <w:pPr>
              <w:pStyle w:val="TableText"/>
            </w:pPr>
          </w:p>
        </w:tc>
        <w:tc>
          <w:tcPr>
            <w:tcW w:w="1104" w:type="dxa"/>
          </w:tcPr>
          <w:p w14:paraId="5A31E907" w14:textId="77777777" w:rsidR="004B3F04" w:rsidRDefault="006C736C" w:rsidP="000659BE">
            <w:pPr>
              <w:pStyle w:val="TableText"/>
            </w:pPr>
            <w:hyperlink w:anchor="C_4499-34904">
              <w:r w:rsidR="004B3F04">
                <w:rPr>
                  <w:rStyle w:val="HyperlinkText9pt"/>
                </w:rPr>
                <w:t>4499-34904</w:t>
              </w:r>
            </w:hyperlink>
          </w:p>
        </w:tc>
        <w:tc>
          <w:tcPr>
            <w:tcW w:w="2975" w:type="dxa"/>
          </w:tcPr>
          <w:p w14:paraId="47C5914D" w14:textId="77777777" w:rsidR="004B3F04" w:rsidRDefault="004B3F04" w:rsidP="000659BE">
            <w:pPr>
              <w:pStyle w:val="TableText"/>
            </w:pPr>
          </w:p>
        </w:tc>
      </w:tr>
      <w:tr w:rsidR="004B3F04" w14:paraId="1A016D6F" w14:textId="77777777" w:rsidTr="000659BE">
        <w:trPr>
          <w:jc w:val="center"/>
        </w:trPr>
        <w:tc>
          <w:tcPr>
            <w:tcW w:w="3345" w:type="dxa"/>
          </w:tcPr>
          <w:p w14:paraId="77AF042E" w14:textId="77777777" w:rsidR="004B3F04" w:rsidRDefault="004B3F04" w:rsidP="000659BE">
            <w:pPr>
              <w:pStyle w:val="TableText"/>
            </w:pPr>
            <w:r>
              <w:tab/>
            </w:r>
            <w:r>
              <w:tab/>
            </w:r>
            <w:r>
              <w:tab/>
              <w:t>id</w:t>
            </w:r>
          </w:p>
        </w:tc>
        <w:tc>
          <w:tcPr>
            <w:tcW w:w="720" w:type="dxa"/>
          </w:tcPr>
          <w:p w14:paraId="1040448A" w14:textId="77777777" w:rsidR="004B3F04" w:rsidRDefault="004B3F04" w:rsidP="000659BE">
            <w:pPr>
              <w:pStyle w:val="TableText"/>
            </w:pPr>
            <w:r>
              <w:t>1..1</w:t>
            </w:r>
          </w:p>
        </w:tc>
        <w:tc>
          <w:tcPr>
            <w:tcW w:w="1152" w:type="dxa"/>
          </w:tcPr>
          <w:p w14:paraId="0C920979" w14:textId="77777777" w:rsidR="004B3F04" w:rsidRDefault="004B3F04" w:rsidP="000659BE">
            <w:pPr>
              <w:pStyle w:val="TableText"/>
            </w:pPr>
            <w:r>
              <w:t>SHALL</w:t>
            </w:r>
          </w:p>
        </w:tc>
        <w:tc>
          <w:tcPr>
            <w:tcW w:w="864" w:type="dxa"/>
          </w:tcPr>
          <w:p w14:paraId="5982284B" w14:textId="77777777" w:rsidR="004B3F04" w:rsidRDefault="004B3F04" w:rsidP="000659BE">
            <w:pPr>
              <w:pStyle w:val="TableText"/>
            </w:pPr>
          </w:p>
        </w:tc>
        <w:tc>
          <w:tcPr>
            <w:tcW w:w="1104" w:type="dxa"/>
          </w:tcPr>
          <w:p w14:paraId="7150AE11" w14:textId="77777777" w:rsidR="004B3F04" w:rsidRDefault="006C736C" w:rsidP="000659BE">
            <w:pPr>
              <w:pStyle w:val="TableText"/>
            </w:pPr>
            <w:hyperlink w:anchor="C_4499-34905">
              <w:r w:rsidR="004B3F04">
                <w:rPr>
                  <w:rStyle w:val="HyperlinkText9pt"/>
                </w:rPr>
                <w:t>4499-34905</w:t>
              </w:r>
            </w:hyperlink>
          </w:p>
        </w:tc>
        <w:tc>
          <w:tcPr>
            <w:tcW w:w="2975" w:type="dxa"/>
          </w:tcPr>
          <w:p w14:paraId="3F32C6CD" w14:textId="77777777" w:rsidR="004B3F04" w:rsidRDefault="004B3F04" w:rsidP="000659BE">
            <w:pPr>
              <w:pStyle w:val="TableText"/>
            </w:pPr>
          </w:p>
        </w:tc>
      </w:tr>
      <w:tr w:rsidR="004B3F04" w14:paraId="073A2B5A" w14:textId="77777777" w:rsidTr="000659BE">
        <w:trPr>
          <w:jc w:val="center"/>
        </w:trPr>
        <w:tc>
          <w:tcPr>
            <w:tcW w:w="3345" w:type="dxa"/>
          </w:tcPr>
          <w:p w14:paraId="43CFEF53" w14:textId="77777777" w:rsidR="004B3F04" w:rsidRDefault="004B3F04" w:rsidP="000659BE">
            <w:pPr>
              <w:pStyle w:val="TableText"/>
            </w:pPr>
            <w:r>
              <w:tab/>
            </w:r>
            <w:r>
              <w:tab/>
            </w:r>
            <w:r>
              <w:tab/>
            </w:r>
            <w:r>
              <w:tab/>
              <w:t>@root</w:t>
            </w:r>
          </w:p>
        </w:tc>
        <w:tc>
          <w:tcPr>
            <w:tcW w:w="720" w:type="dxa"/>
          </w:tcPr>
          <w:p w14:paraId="1B1D1F3E" w14:textId="77777777" w:rsidR="004B3F04" w:rsidRDefault="004B3F04" w:rsidP="000659BE">
            <w:pPr>
              <w:pStyle w:val="TableText"/>
            </w:pPr>
            <w:r>
              <w:t>1..1</w:t>
            </w:r>
          </w:p>
        </w:tc>
        <w:tc>
          <w:tcPr>
            <w:tcW w:w="1152" w:type="dxa"/>
          </w:tcPr>
          <w:p w14:paraId="47444A11" w14:textId="77777777" w:rsidR="004B3F04" w:rsidRDefault="004B3F04" w:rsidP="000659BE">
            <w:pPr>
              <w:pStyle w:val="TableText"/>
            </w:pPr>
            <w:r>
              <w:t>SHALL</w:t>
            </w:r>
          </w:p>
        </w:tc>
        <w:tc>
          <w:tcPr>
            <w:tcW w:w="864" w:type="dxa"/>
          </w:tcPr>
          <w:p w14:paraId="21DA3F07" w14:textId="77777777" w:rsidR="004B3F04" w:rsidRDefault="004B3F04" w:rsidP="000659BE">
            <w:pPr>
              <w:pStyle w:val="TableText"/>
            </w:pPr>
          </w:p>
        </w:tc>
        <w:tc>
          <w:tcPr>
            <w:tcW w:w="1104" w:type="dxa"/>
          </w:tcPr>
          <w:p w14:paraId="4CB0A2A5" w14:textId="77777777" w:rsidR="004B3F04" w:rsidRDefault="006C736C" w:rsidP="000659BE">
            <w:pPr>
              <w:pStyle w:val="TableText"/>
            </w:pPr>
            <w:hyperlink w:anchor="C_4499-34910">
              <w:r w:rsidR="004B3F04">
                <w:rPr>
                  <w:rStyle w:val="HyperlinkText9pt"/>
                </w:rPr>
                <w:t>4499-34910</w:t>
              </w:r>
            </w:hyperlink>
          </w:p>
        </w:tc>
        <w:tc>
          <w:tcPr>
            <w:tcW w:w="2975" w:type="dxa"/>
          </w:tcPr>
          <w:p w14:paraId="2F5C6923" w14:textId="77777777" w:rsidR="004B3F04" w:rsidRDefault="004B3F04" w:rsidP="000659BE">
            <w:pPr>
              <w:pStyle w:val="TableText"/>
            </w:pPr>
          </w:p>
        </w:tc>
      </w:tr>
      <w:tr w:rsidR="004B3F04" w14:paraId="2FD7C7B0" w14:textId="77777777" w:rsidTr="000659BE">
        <w:trPr>
          <w:jc w:val="center"/>
        </w:trPr>
        <w:tc>
          <w:tcPr>
            <w:tcW w:w="3345" w:type="dxa"/>
          </w:tcPr>
          <w:p w14:paraId="5D9DC1AF" w14:textId="77777777" w:rsidR="004B3F04" w:rsidRDefault="004B3F04" w:rsidP="000659BE">
            <w:pPr>
              <w:pStyle w:val="TableText"/>
            </w:pPr>
            <w:r>
              <w:tab/>
            </w:r>
            <w:r>
              <w:tab/>
            </w:r>
            <w:r>
              <w:tab/>
            </w:r>
            <w:r>
              <w:tab/>
              <w:t>@identifierName</w:t>
            </w:r>
          </w:p>
        </w:tc>
        <w:tc>
          <w:tcPr>
            <w:tcW w:w="720" w:type="dxa"/>
          </w:tcPr>
          <w:p w14:paraId="081C33F0" w14:textId="77777777" w:rsidR="004B3F04" w:rsidRDefault="004B3F04" w:rsidP="000659BE">
            <w:pPr>
              <w:pStyle w:val="TableText"/>
            </w:pPr>
            <w:r>
              <w:t>0..1</w:t>
            </w:r>
          </w:p>
        </w:tc>
        <w:tc>
          <w:tcPr>
            <w:tcW w:w="1152" w:type="dxa"/>
          </w:tcPr>
          <w:p w14:paraId="3D013E1A" w14:textId="77777777" w:rsidR="004B3F04" w:rsidRDefault="004B3F04" w:rsidP="000659BE">
            <w:pPr>
              <w:pStyle w:val="TableText"/>
            </w:pPr>
            <w:r>
              <w:t>SHOULD</w:t>
            </w:r>
          </w:p>
        </w:tc>
        <w:tc>
          <w:tcPr>
            <w:tcW w:w="864" w:type="dxa"/>
          </w:tcPr>
          <w:p w14:paraId="73B842F5" w14:textId="77777777" w:rsidR="004B3F04" w:rsidRDefault="004B3F04" w:rsidP="000659BE">
            <w:pPr>
              <w:pStyle w:val="TableText"/>
            </w:pPr>
          </w:p>
        </w:tc>
        <w:tc>
          <w:tcPr>
            <w:tcW w:w="1104" w:type="dxa"/>
          </w:tcPr>
          <w:p w14:paraId="7EEDB732" w14:textId="77777777" w:rsidR="004B3F04" w:rsidRDefault="006C736C" w:rsidP="000659BE">
            <w:pPr>
              <w:pStyle w:val="TableText"/>
            </w:pPr>
            <w:hyperlink w:anchor="C_4499-34911">
              <w:r w:rsidR="004B3F04">
                <w:rPr>
                  <w:rStyle w:val="HyperlinkText9pt"/>
                </w:rPr>
                <w:t>4499-34911</w:t>
              </w:r>
            </w:hyperlink>
          </w:p>
        </w:tc>
        <w:tc>
          <w:tcPr>
            <w:tcW w:w="2975" w:type="dxa"/>
          </w:tcPr>
          <w:p w14:paraId="009A05A9" w14:textId="77777777" w:rsidR="004B3F04" w:rsidRDefault="004B3F04" w:rsidP="000659BE">
            <w:pPr>
              <w:pStyle w:val="TableText"/>
            </w:pPr>
          </w:p>
        </w:tc>
      </w:tr>
      <w:tr w:rsidR="004B3F04" w14:paraId="1F0061AF" w14:textId="77777777" w:rsidTr="000659BE">
        <w:trPr>
          <w:jc w:val="center"/>
        </w:trPr>
        <w:tc>
          <w:tcPr>
            <w:tcW w:w="3345" w:type="dxa"/>
          </w:tcPr>
          <w:p w14:paraId="041473A0" w14:textId="77777777" w:rsidR="004B3F04" w:rsidRDefault="004B3F04" w:rsidP="000659BE">
            <w:pPr>
              <w:pStyle w:val="TableText"/>
            </w:pPr>
            <w:r>
              <w:tab/>
            </w:r>
            <w:r>
              <w:tab/>
            </w:r>
            <w:r>
              <w:tab/>
              <w:t>setId</w:t>
            </w:r>
          </w:p>
        </w:tc>
        <w:tc>
          <w:tcPr>
            <w:tcW w:w="720" w:type="dxa"/>
          </w:tcPr>
          <w:p w14:paraId="1FA46116" w14:textId="77777777" w:rsidR="004B3F04" w:rsidRDefault="004B3F04" w:rsidP="000659BE">
            <w:pPr>
              <w:pStyle w:val="TableText"/>
            </w:pPr>
            <w:r>
              <w:t>0..1</w:t>
            </w:r>
          </w:p>
        </w:tc>
        <w:tc>
          <w:tcPr>
            <w:tcW w:w="1152" w:type="dxa"/>
          </w:tcPr>
          <w:p w14:paraId="002D3B50" w14:textId="77777777" w:rsidR="004B3F04" w:rsidRDefault="004B3F04" w:rsidP="000659BE">
            <w:pPr>
              <w:pStyle w:val="TableText"/>
            </w:pPr>
            <w:r>
              <w:t>SHOULD</w:t>
            </w:r>
          </w:p>
        </w:tc>
        <w:tc>
          <w:tcPr>
            <w:tcW w:w="864" w:type="dxa"/>
          </w:tcPr>
          <w:p w14:paraId="62490B45" w14:textId="77777777" w:rsidR="004B3F04" w:rsidRDefault="004B3F04" w:rsidP="000659BE">
            <w:pPr>
              <w:pStyle w:val="TableText"/>
            </w:pPr>
          </w:p>
        </w:tc>
        <w:tc>
          <w:tcPr>
            <w:tcW w:w="1104" w:type="dxa"/>
          </w:tcPr>
          <w:p w14:paraId="274235CA" w14:textId="77777777" w:rsidR="004B3F04" w:rsidRDefault="006C736C" w:rsidP="000659BE">
            <w:pPr>
              <w:pStyle w:val="TableText"/>
            </w:pPr>
            <w:hyperlink w:anchor="C_4499-34906">
              <w:r w:rsidR="004B3F04">
                <w:rPr>
                  <w:rStyle w:val="HyperlinkText9pt"/>
                </w:rPr>
                <w:t>4499-34906</w:t>
              </w:r>
            </w:hyperlink>
          </w:p>
        </w:tc>
        <w:tc>
          <w:tcPr>
            <w:tcW w:w="2975" w:type="dxa"/>
          </w:tcPr>
          <w:p w14:paraId="32165D27" w14:textId="77777777" w:rsidR="004B3F04" w:rsidRDefault="004B3F04" w:rsidP="000659BE">
            <w:pPr>
              <w:pStyle w:val="TableText"/>
            </w:pPr>
          </w:p>
        </w:tc>
      </w:tr>
      <w:tr w:rsidR="004B3F04" w14:paraId="266E1D95" w14:textId="77777777" w:rsidTr="000659BE">
        <w:trPr>
          <w:jc w:val="center"/>
        </w:trPr>
        <w:tc>
          <w:tcPr>
            <w:tcW w:w="3345" w:type="dxa"/>
          </w:tcPr>
          <w:p w14:paraId="6CB0391C" w14:textId="77777777" w:rsidR="004B3F04" w:rsidRDefault="004B3F04" w:rsidP="000659BE">
            <w:pPr>
              <w:pStyle w:val="TableText"/>
            </w:pPr>
            <w:r>
              <w:tab/>
            </w:r>
            <w:r>
              <w:tab/>
            </w:r>
            <w:r>
              <w:tab/>
            </w:r>
            <w:r>
              <w:tab/>
              <w:t>@root</w:t>
            </w:r>
          </w:p>
        </w:tc>
        <w:tc>
          <w:tcPr>
            <w:tcW w:w="720" w:type="dxa"/>
          </w:tcPr>
          <w:p w14:paraId="3F8BCC66" w14:textId="77777777" w:rsidR="004B3F04" w:rsidRDefault="004B3F04" w:rsidP="000659BE">
            <w:pPr>
              <w:pStyle w:val="TableText"/>
            </w:pPr>
            <w:r>
              <w:t>1..1</w:t>
            </w:r>
          </w:p>
        </w:tc>
        <w:tc>
          <w:tcPr>
            <w:tcW w:w="1152" w:type="dxa"/>
          </w:tcPr>
          <w:p w14:paraId="712D4E2D" w14:textId="77777777" w:rsidR="004B3F04" w:rsidRDefault="004B3F04" w:rsidP="000659BE">
            <w:pPr>
              <w:pStyle w:val="TableText"/>
            </w:pPr>
            <w:r>
              <w:t>SHALL</w:t>
            </w:r>
          </w:p>
        </w:tc>
        <w:tc>
          <w:tcPr>
            <w:tcW w:w="864" w:type="dxa"/>
          </w:tcPr>
          <w:p w14:paraId="721D0E7A" w14:textId="77777777" w:rsidR="004B3F04" w:rsidRDefault="004B3F04" w:rsidP="000659BE">
            <w:pPr>
              <w:pStyle w:val="TableText"/>
            </w:pPr>
          </w:p>
        </w:tc>
        <w:tc>
          <w:tcPr>
            <w:tcW w:w="1104" w:type="dxa"/>
          </w:tcPr>
          <w:p w14:paraId="5FC16185" w14:textId="77777777" w:rsidR="004B3F04" w:rsidRDefault="006C736C" w:rsidP="000659BE">
            <w:pPr>
              <w:pStyle w:val="TableText"/>
            </w:pPr>
            <w:hyperlink w:anchor="C_4499-34912">
              <w:r w:rsidR="004B3F04">
                <w:rPr>
                  <w:rStyle w:val="HyperlinkText9pt"/>
                </w:rPr>
                <w:t>4499-34912</w:t>
              </w:r>
            </w:hyperlink>
          </w:p>
        </w:tc>
        <w:tc>
          <w:tcPr>
            <w:tcW w:w="2975" w:type="dxa"/>
          </w:tcPr>
          <w:p w14:paraId="18C70742" w14:textId="77777777" w:rsidR="004B3F04" w:rsidRDefault="004B3F04" w:rsidP="000659BE">
            <w:pPr>
              <w:pStyle w:val="TableText"/>
            </w:pPr>
          </w:p>
        </w:tc>
      </w:tr>
      <w:tr w:rsidR="004B3F04" w14:paraId="3C9FE4EC" w14:textId="77777777" w:rsidTr="000659BE">
        <w:trPr>
          <w:jc w:val="center"/>
        </w:trPr>
        <w:tc>
          <w:tcPr>
            <w:tcW w:w="3345" w:type="dxa"/>
          </w:tcPr>
          <w:p w14:paraId="6971B637" w14:textId="77777777" w:rsidR="004B3F04" w:rsidRDefault="004B3F04" w:rsidP="000659BE">
            <w:pPr>
              <w:pStyle w:val="TableText"/>
            </w:pPr>
            <w:r>
              <w:tab/>
            </w:r>
            <w:r>
              <w:tab/>
            </w:r>
            <w:r>
              <w:tab/>
              <w:t>versionNumber</w:t>
            </w:r>
          </w:p>
        </w:tc>
        <w:tc>
          <w:tcPr>
            <w:tcW w:w="720" w:type="dxa"/>
          </w:tcPr>
          <w:p w14:paraId="4A685B0F" w14:textId="77777777" w:rsidR="004B3F04" w:rsidRDefault="004B3F04" w:rsidP="000659BE">
            <w:pPr>
              <w:pStyle w:val="TableText"/>
            </w:pPr>
            <w:r>
              <w:t>0..1</w:t>
            </w:r>
          </w:p>
        </w:tc>
        <w:tc>
          <w:tcPr>
            <w:tcW w:w="1152" w:type="dxa"/>
          </w:tcPr>
          <w:p w14:paraId="207A2AB0" w14:textId="77777777" w:rsidR="004B3F04" w:rsidRDefault="004B3F04" w:rsidP="000659BE">
            <w:pPr>
              <w:pStyle w:val="TableText"/>
            </w:pPr>
            <w:r>
              <w:t>SHOULD</w:t>
            </w:r>
          </w:p>
        </w:tc>
        <w:tc>
          <w:tcPr>
            <w:tcW w:w="864" w:type="dxa"/>
          </w:tcPr>
          <w:p w14:paraId="09C46C6B" w14:textId="77777777" w:rsidR="004B3F04" w:rsidRDefault="004B3F04" w:rsidP="000659BE">
            <w:pPr>
              <w:pStyle w:val="TableText"/>
            </w:pPr>
          </w:p>
        </w:tc>
        <w:tc>
          <w:tcPr>
            <w:tcW w:w="1104" w:type="dxa"/>
          </w:tcPr>
          <w:p w14:paraId="4F800D7A" w14:textId="77777777" w:rsidR="004B3F04" w:rsidRDefault="006C736C" w:rsidP="000659BE">
            <w:pPr>
              <w:pStyle w:val="TableText"/>
            </w:pPr>
            <w:hyperlink w:anchor="C_4499-34907">
              <w:r w:rsidR="004B3F04">
                <w:rPr>
                  <w:rStyle w:val="HyperlinkText9pt"/>
                </w:rPr>
                <w:t>4499-34907</w:t>
              </w:r>
            </w:hyperlink>
          </w:p>
        </w:tc>
        <w:tc>
          <w:tcPr>
            <w:tcW w:w="2975" w:type="dxa"/>
          </w:tcPr>
          <w:p w14:paraId="7E91DB88" w14:textId="77777777" w:rsidR="004B3F04" w:rsidRDefault="004B3F04" w:rsidP="000659BE">
            <w:pPr>
              <w:pStyle w:val="TableText"/>
            </w:pPr>
          </w:p>
        </w:tc>
      </w:tr>
      <w:tr w:rsidR="004B3F04" w14:paraId="35D94E3A" w14:textId="77777777" w:rsidTr="000659BE">
        <w:trPr>
          <w:jc w:val="center"/>
        </w:trPr>
        <w:tc>
          <w:tcPr>
            <w:tcW w:w="3345" w:type="dxa"/>
          </w:tcPr>
          <w:p w14:paraId="5D1DF698" w14:textId="77777777" w:rsidR="004B3F04" w:rsidRDefault="004B3F04" w:rsidP="000659BE">
            <w:pPr>
              <w:pStyle w:val="TableText"/>
            </w:pPr>
            <w:r>
              <w:tab/>
              <w:t>controlVariable</w:t>
            </w:r>
          </w:p>
        </w:tc>
        <w:tc>
          <w:tcPr>
            <w:tcW w:w="720" w:type="dxa"/>
          </w:tcPr>
          <w:p w14:paraId="6189FC49" w14:textId="77777777" w:rsidR="004B3F04" w:rsidRDefault="004B3F04" w:rsidP="000659BE">
            <w:pPr>
              <w:pStyle w:val="TableText"/>
            </w:pPr>
            <w:r>
              <w:t>1..1</w:t>
            </w:r>
          </w:p>
        </w:tc>
        <w:tc>
          <w:tcPr>
            <w:tcW w:w="1152" w:type="dxa"/>
          </w:tcPr>
          <w:p w14:paraId="05A058E9" w14:textId="77777777" w:rsidR="004B3F04" w:rsidRDefault="004B3F04" w:rsidP="000659BE">
            <w:pPr>
              <w:pStyle w:val="TableText"/>
            </w:pPr>
            <w:r>
              <w:t>SHALL</w:t>
            </w:r>
          </w:p>
        </w:tc>
        <w:tc>
          <w:tcPr>
            <w:tcW w:w="864" w:type="dxa"/>
          </w:tcPr>
          <w:p w14:paraId="737F94B2" w14:textId="77777777" w:rsidR="004B3F04" w:rsidRDefault="004B3F04" w:rsidP="000659BE">
            <w:pPr>
              <w:pStyle w:val="TableText"/>
            </w:pPr>
          </w:p>
        </w:tc>
        <w:tc>
          <w:tcPr>
            <w:tcW w:w="1104" w:type="dxa"/>
          </w:tcPr>
          <w:p w14:paraId="00785765" w14:textId="77777777" w:rsidR="004B3F04" w:rsidRDefault="006C736C" w:rsidP="000659BE">
            <w:pPr>
              <w:pStyle w:val="TableText"/>
            </w:pPr>
            <w:hyperlink w:anchor="C_4499-18545">
              <w:r w:rsidR="004B3F04">
                <w:rPr>
                  <w:rStyle w:val="HyperlinkText9pt"/>
                </w:rPr>
                <w:t>4499-18545</w:t>
              </w:r>
            </w:hyperlink>
          </w:p>
        </w:tc>
        <w:tc>
          <w:tcPr>
            <w:tcW w:w="2975" w:type="dxa"/>
          </w:tcPr>
          <w:p w14:paraId="23BD725E" w14:textId="77777777" w:rsidR="004B3F04" w:rsidRDefault="004B3F04" w:rsidP="000659BE">
            <w:pPr>
              <w:pStyle w:val="TableText"/>
            </w:pPr>
          </w:p>
        </w:tc>
      </w:tr>
      <w:tr w:rsidR="004B3F04" w14:paraId="4390EE65" w14:textId="77777777" w:rsidTr="000659BE">
        <w:trPr>
          <w:jc w:val="center"/>
        </w:trPr>
        <w:tc>
          <w:tcPr>
            <w:tcW w:w="3345" w:type="dxa"/>
          </w:tcPr>
          <w:p w14:paraId="6C9AD063" w14:textId="77777777" w:rsidR="004B3F04" w:rsidRDefault="004B3F04" w:rsidP="000659BE">
            <w:pPr>
              <w:pStyle w:val="TableText"/>
            </w:pPr>
            <w:r>
              <w:tab/>
            </w:r>
            <w:r>
              <w:tab/>
              <w:t>measurePeriod</w:t>
            </w:r>
          </w:p>
        </w:tc>
        <w:tc>
          <w:tcPr>
            <w:tcW w:w="720" w:type="dxa"/>
          </w:tcPr>
          <w:p w14:paraId="0A3948E0" w14:textId="77777777" w:rsidR="004B3F04" w:rsidRDefault="004B3F04" w:rsidP="000659BE">
            <w:pPr>
              <w:pStyle w:val="TableText"/>
            </w:pPr>
            <w:r>
              <w:t>1..1</w:t>
            </w:r>
          </w:p>
        </w:tc>
        <w:tc>
          <w:tcPr>
            <w:tcW w:w="1152" w:type="dxa"/>
          </w:tcPr>
          <w:p w14:paraId="52AD63DC" w14:textId="77777777" w:rsidR="004B3F04" w:rsidRDefault="004B3F04" w:rsidP="000659BE">
            <w:pPr>
              <w:pStyle w:val="TableText"/>
            </w:pPr>
            <w:r>
              <w:t>SHALL</w:t>
            </w:r>
          </w:p>
        </w:tc>
        <w:tc>
          <w:tcPr>
            <w:tcW w:w="864" w:type="dxa"/>
          </w:tcPr>
          <w:p w14:paraId="60DCC862" w14:textId="77777777" w:rsidR="004B3F04" w:rsidRDefault="004B3F04" w:rsidP="000659BE">
            <w:pPr>
              <w:pStyle w:val="TableText"/>
            </w:pPr>
          </w:p>
        </w:tc>
        <w:tc>
          <w:tcPr>
            <w:tcW w:w="1104" w:type="dxa"/>
          </w:tcPr>
          <w:p w14:paraId="11005329" w14:textId="77777777" w:rsidR="004B3F04" w:rsidRDefault="006C736C" w:rsidP="000659BE">
            <w:pPr>
              <w:pStyle w:val="TableText"/>
            </w:pPr>
            <w:hyperlink w:anchor="C_4499-18546">
              <w:r w:rsidR="004B3F04">
                <w:rPr>
                  <w:rStyle w:val="HyperlinkText9pt"/>
                </w:rPr>
                <w:t>4499-18546</w:t>
              </w:r>
            </w:hyperlink>
          </w:p>
        </w:tc>
        <w:tc>
          <w:tcPr>
            <w:tcW w:w="2975" w:type="dxa"/>
          </w:tcPr>
          <w:p w14:paraId="54831386" w14:textId="77777777" w:rsidR="004B3F04" w:rsidRDefault="004B3F04" w:rsidP="000659BE">
            <w:pPr>
              <w:pStyle w:val="TableText"/>
            </w:pPr>
          </w:p>
        </w:tc>
      </w:tr>
      <w:tr w:rsidR="004B3F04" w14:paraId="7E89FEC8" w14:textId="77777777" w:rsidTr="000659BE">
        <w:trPr>
          <w:jc w:val="center"/>
        </w:trPr>
        <w:tc>
          <w:tcPr>
            <w:tcW w:w="3345" w:type="dxa"/>
          </w:tcPr>
          <w:p w14:paraId="2A16760E" w14:textId="77777777" w:rsidR="004B3F04" w:rsidRDefault="004B3F04" w:rsidP="000659BE">
            <w:pPr>
              <w:pStyle w:val="TableText"/>
            </w:pPr>
            <w:r>
              <w:tab/>
            </w:r>
            <w:r>
              <w:tab/>
            </w:r>
            <w:r>
              <w:tab/>
              <w:t>code</w:t>
            </w:r>
          </w:p>
        </w:tc>
        <w:tc>
          <w:tcPr>
            <w:tcW w:w="720" w:type="dxa"/>
          </w:tcPr>
          <w:p w14:paraId="3ABBB700" w14:textId="77777777" w:rsidR="004B3F04" w:rsidRDefault="004B3F04" w:rsidP="000659BE">
            <w:pPr>
              <w:pStyle w:val="TableText"/>
            </w:pPr>
            <w:r>
              <w:t>1..1</w:t>
            </w:r>
          </w:p>
        </w:tc>
        <w:tc>
          <w:tcPr>
            <w:tcW w:w="1152" w:type="dxa"/>
          </w:tcPr>
          <w:p w14:paraId="4E685284" w14:textId="77777777" w:rsidR="004B3F04" w:rsidRDefault="004B3F04" w:rsidP="000659BE">
            <w:pPr>
              <w:pStyle w:val="TableText"/>
            </w:pPr>
            <w:r>
              <w:t>SHALL</w:t>
            </w:r>
          </w:p>
        </w:tc>
        <w:tc>
          <w:tcPr>
            <w:tcW w:w="864" w:type="dxa"/>
          </w:tcPr>
          <w:p w14:paraId="133271CA" w14:textId="77777777" w:rsidR="004B3F04" w:rsidRDefault="004B3F04" w:rsidP="000659BE">
            <w:pPr>
              <w:pStyle w:val="TableText"/>
            </w:pPr>
          </w:p>
        </w:tc>
        <w:tc>
          <w:tcPr>
            <w:tcW w:w="1104" w:type="dxa"/>
          </w:tcPr>
          <w:p w14:paraId="11441213" w14:textId="77777777" w:rsidR="004B3F04" w:rsidRDefault="006C736C" w:rsidP="000659BE">
            <w:pPr>
              <w:pStyle w:val="TableText"/>
            </w:pPr>
            <w:hyperlink w:anchor="C_4499-18547">
              <w:r w:rsidR="004B3F04">
                <w:rPr>
                  <w:rStyle w:val="HyperlinkText9pt"/>
                </w:rPr>
                <w:t>4499-18547</w:t>
              </w:r>
            </w:hyperlink>
          </w:p>
        </w:tc>
        <w:tc>
          <w:tcPr>
            <w:tcW w:w="2975" w:type="dxa"/>
          </w:tcPr>
          <w:p w14:paraId="7B762583" w14:textId="77777777" w:rsidR="004B3F04" w:rsidRDefault="004B3F04" w:rsidP="000659BE">
            <w:pPr>
              <w:pStyle w:val="TableText"/>
            </w:pPr>
          </w:p>
        </w:tc>
      </w:tr>
      <w:tr w:rsidR="004B3F04" w14:paraId="3E9D457F" w14:textId="77777777" w:rsidTr="000659BE">
        <w:trPr>
          <w:jc w:val="center"/>
        </w:trPr>
        <w:tc>
          <w:tcPr>
            <w:tcW w:w="3345" w:type="dxa"/>
          </w:tcPr>
          <w:p w14:paraId="0F0049F4" w14:textId="77777777" w:rsidR="004B3F04" w:rsidRDefault="004B3F04" w:rsidP="000659BE">
            <w:pPr>
              <w:pStyle w:val="TableText"/>
            </w:pPr>
            <w:r>
              <w:tab/>
            </w:r>
            <w:r>
              <w:tab/>
            </w:r>
            <w:r>
              <w:tab/>
            </w:r>
            <w:r>
              <w:tab/>
              <w:t>@code</w:t>
            </w:r>
          </w:p>
        </w:tc>
        <w:tc>
          <w:tcPr>
            <w:tcW w:w="720" w:type="dxa"/>
          </w:tcPr>
          <w:p w14:paraId="1921BC88" w14:textId="77777777" w:rsidR="004B3F04" w:rsidRDefault="004B3F04" w:rsidP="000659BE">
            <w:pPr>
              <w:pStyle w:val="TableText"/>
            </w:pPr>
            <w:r>
              <w:t>1..1</w:t>
            </w:r>
          </w:p>
        </w:tc>
        <w:tc>
          <w:tcPr>
            <w:tcW w:w="1152" w:type="dxa"/>
          </w:tcPr>
          <w:p w14:paraId="3E4A6B4C" w14:textId="77777777" w:rsidR="004B3F04" w:rsidRDefault="004B3F04" w:rsidP="000659BE">
            <w:pPr>
              <w:pStyle w:val="TableText"/>
            </w:pPr>
            <w:r>
              <w:t>SHALL</w:t>
            </w:r>
          </w:p>
        </w:tc>
        <w:tc>
          <w:tcPr>
            <w:tcW w:w="864" w:type="dxa"/>
          </w:tcPr>
          <w:p w14:paraId="48031DCC" w14:textId="77777777" w:rsidR="004B3F04" w:rsidRDefault="004B3F04" w:rsidP="000659BE">
            <w:pPr>
              <w:pStyle w:val="TableText"/>
            </w:pPr>
          </w:p>
        </w:tc>
        <w:tc>
          <w:tcPr>
            <w:tcW w:w="1104" w:type="dxa"/>
          </w:tcPr>
          <w:p w14:paraId="3A9AF71F" w14:textId="77777777" w:rsidR="004B3F04" w:rsidRDefault="006C736C" w:rsidP="000659BE">
            <w:pPr>
              <w:pStyle w:val="TableText"/>
            </w:pPr>
            <w:hyperlink w:anchor="C_4499-18548">
              <w:r w:rsidR="004B3F04">
                <w:rPr>
                  <w:rStyle w:val="HyperlinkText9pt"/>
                </w:rPr>
                <w:t>4499-18548</w:t>
              </w:r>
            </w:hyperlink>
          </w:p>
        </w:tc>
        <w:tc>
          <w:tcPr>
            <w:tcW w:w="2975" w:type="dxa"/>
          </w:tcPr>
          <w:p w14:paraId="66073C32" w14:textId="77777777" w:rsidR="004B3F04" w:rsidRDefault="004B3F04" w:rsidP="000659BE">
            <w:pPr>
              <w:pStyle w:val="TableText"/>
            </w:pPr>
            <w:r>
              <w:t>MSRTP</w:t>
            </w:r>
          </w:p>
        </w:tc>
      </w:tr>
      <w:tr w:rsidR="004B3F04" w14:paraId="381BB152" w14:textId="77777777" w:rsidTr="000659BE">
        <w:trPr>
          <w:jc w:val="center"/>
        </w:trPr>
        <w:tc>
          <w:tcPr>
            <w:tcW w:w="3345" w:type="dxa"/>
          </w:tcPr>
          <w:p w14:paraId="327FF23A" w14:textId="77777777" w:rsidR="004B3F04" w:rsidRDefault="004B3F04" w:rsidP="000659BE">
            <w:pPr>
              <w:pStyle w:val="TableText"/>
            </w:pPr>
            <w:r>
              <w:tab/>
            </w:r>
            <w:r>
              <w:tab/>
            </w:r>
            <w:r>
              <w:tab/>
            </w:r>
            <w:r>
              <w:tab/>
              <w:t>@codeSystem</w:t>
            </w:r>
          </w:p>
        </w:tc>
        <w:tc>
          <w:tcPr>
            <w:tcW w:w="720" w:type="dxa"/>
          </w:tcPr>
          <w:p w14:paraId="717C73C8" w14:textId="77777777" w:rsidR="004B3F04" w:rsidRDefault="004B3F04" w:rsidP="000659BE">
            <w:pPr>
              <w:pStyle w:val="TableText"/>
            </w:pPr>
            <w:r>
              <w:t>1..1</w:t>
            </w:r>
          </w:p>
        </w:tc>
        <w:tc>
          <w:tcPr>
            <w:tcW w:w="1152" w:type="dxa"/>
          </w:tcPr>
          <w:p w14:paraId="4E72C241" w14:textId="77777777" w:rsidR="004B3F04" w:rsidRDefault="004B3F04" w:rsidP="000659BE">
            <w:pPr>
              <w:pStyle w:val="TableText"/>
            </w:pPr>
            <w:r>
              <w:t>SHALL</w:t>
            </w:r>
          </w:p>
        </w:tc>
        <w:tc>
          <w:tcPr>
            <w:tcW w:w="864" w:type="dxa"/>
          </w:tcPr>
          <w:p w14:paraId="23932888" w14:textId="77777777" w:rsidR="004B3F04" w:rsidRDefault="004B3F04" w:rsidP="000659BE">
            <w:pPr>
              <w:pStyle w:val="TableText"/>
            </w:pPr>
          </w:p>
        </w:tc>
        <w:tc>
          <w:tcPr>
            <w:tcW w:w="1104" w:type="dxa"/>
          </w:tcPr>
          <w:p w14:paraId="5F86B8FA" w14:textId="77777777" w:rsidR="004B3F04" w:rsidRDefault="006C736C" w:rsidP="000659BE">
            <w:pPr>
              <w:pStyle w:val="TableText"/>
            </w:pPr>
            <w:hyperlink w:anchor="C_4499-30056">
              <w:r w:rsidR="004B3F04">
                <w:rPr>
                  <w:rStyle w:val="HyperlinkText9pt"/>
                </w:rPr>
                <w:t>4499-30056</w:t>
              </w:r>
            </w:hyperlink>
          </w:p>
        </w:tc>
        <w:tc>
          <w:tcPr>
            <w:tcW w:w="2975" w:type="dxa"/>
          </w:tcPr>
          <w:p w14:paraId="4E734B47" w14:textId="77777777" w:rsidR="004B3F04" w:rsidRDefault="004B3F04" w:rsidP="000659BE">
            <w:pPr>
              <w:pStyle w:val="TableText"/>
            </w:pPr>
            <w:r>
              <w:t>urn:oid:2.16.840.1.113883.5.4 (HL7ActCode)</w:t>
            </w:r>
          </w:p>
        </w:tc>
      </w:tr>
      <w:tr w:rsidR="004B3F04" w14:paraId="002DA54F" w14:textId="77777777" w:rsidTr="000659BE">
        <w:trPr>
          <w:jc w:val="center"/>
        </w:trPr>
        <w:tc>
          <w:tcPr>
            <w:tcW w:w="3345" w:type="dxa"/>
          </w:tcPr>
          <w:p w14:paraId="196E580E" w14:textId="77777777" w:rsidR="004B3F04" w:rsidRDefault="004B3F04" w:rsidP="000659BE">
            <w:pPr>
              <w:pStyle w:val="TableText"/>
            </w:pPr>
            <w:r>
              <w:tab/>
            </w:r>
            <w:r>
              <w:tab/>
            </w:r>
            <w:r>
              <w:tab/>
              <w:t>value</w:t>
            </w:r>
          </w:p>
        </w:tc>
        <w:tc>
          <w:tcPr>
            <w:tcW w:w="720" w:type="dxa"/>
          </w:tcPr>
          <w:p w14:paraId="3934CC94" w14:textId="77777777" w:rsidR="004B3F04" w:rsidRDefault="004B3F04" w:rsidP="000659BE">
            <w:pPr>
              <w:pStyle w:val="TableText"/>
            </w:pPr>
            <w:r>
              <w:t>1..1</w:t>
            </w:r>
          </w:p>
        </w:tc>
        <w:tc>
          <w:tcPr>
            <w:tcW w:w="1152" w:type="dxa"/>
          </w:tcPr>
          <w:p w14:paraId="39992C26" w14:textId="77777777" w:rsidR="004B3F04" w:rsidRDefault="004B3F04" w:rsidP="000659BE">
            <w:pPr>
              <w:pStyle w:val="TableText"/>
            </w:pPr>
            <w:r>
              <w:t>SHALL</w:t>
            </w:r>
          </w:p>
        </w:tc>
        <w:tc>
          <w:tcPr>
            <w:tcW w:w="864" w:type="dxa"/>
          </w:tcPr>
          <w:p w14:paraId="443F743D" w14:textId="77777777" w:rsidR="004B3F04" w:rsidRDefault="004B3F04" w:rsidP="000659BE">
            <w:pPr>
              <w:pStyle w:val="TableText"/>
            </w:pPr>
          </w:p>
        </w:tc>
        <w:tc>
          <w:tcPr>
            <w:tcW w:w="1104" w:type="dxa"/>
          </w:tcPr>
          <w:p w14:paraId="515B181C" w14:textId="77777777" w:rsidR="004B3F04" w:rsidRDefault="006C736C" w:rsidP="000659BE">
            <w:pPr>
              <w:pStyle w:val="TableText"/>
            </w:pPr>
            <w:hyperlink w:anchor="C_4499-18550">
              <w:r w:rsidR="004B3F04">
                <w:rPr>
                  <w:rStyle w:val="HyperlinkText9pt"/>
                </w:rPr>
                <w:t>4499-18550</w:t>
              </w:r>
            </w:hyperlink>
          </w:p>
        </w:tc>
        <w:tc>
          <w:tcPr>
            <w:tcW w:w="2975" w:type="dxa"/>
          </w:tcPr>
          <w:p w14:paraId="2EB8BCBF" w14:textId="77777777" w:rsidR="004B3F04" w:rsidRDefault="004B3F04" w:rsidP="000659BE">
            <w:pPr>
              <w:pStyle w:val="TableText"/>
            </w:pPr>
          </w:p>
        </w:tc>
      </w:tr>
      <w:tr w:rsidR="004B3F04" w14:paraId="7BBADE22" w14:textId="77777777" w:rsidTr="000659BE">
        <w:trPr>
          <w:jc w:val="center"/>
        </w:trPr>
        <w:tc>
          <w:tcPr>
            <w:tcW w:w="3345" w:type="dxa"/>
          </w:tcPr>
          <w:p w14:paraId="722B8AD5" w14:textId="77777777" w:rsidR="004B3F04" w:rsidRDefault="004B3F04" w:rsidP="000659BE">
            <w:pPr>
              <w:pStyle w:val="TableText"/>
            </w:pPr>
            <w:r>
              <w:tab/>
              <w:t>subjectOf</w:t>
            </w:r>
          </w:p>
        </w:tc>
        <w:tc>
          <w:tcPr>
            <w:tcW w:w="720" w:type="dxa"/>
          </w:tcPr>
          <w:p w14:paraId="0B7A03FF" w14:textId="77777777" w:rsidR="004B3F04" w:rsidRDefault="004B3F04" w:rsidP="000659BE">
            <w:pPr>
              <w:pStyle w:val="TableText"/>
            </w:pPr>
            <w:r>
              <w:t>1..1</w:t>
            </w:r>
          </w:p>
        </w:tc>
        <w:tc>
          <w:tcPr>
            <w:tcW w:w="1152" w:type="dxa"/>
          </w:tcPr>
          <w:p w14:paraId="62F7FDD0" w14:textId="77777777" w:rsidR="004B3F04" w:rsidRDefault="004B3F04" w:rsidP="000659BE">
            <w:pPr>
              <w:pStyle w:val="TableText"/>
            </w:pPr>
            <w:r>
              <w:t>SHALL</w:t>
            </w:r>
          </w:p>
        </w:tc>
        <w:tc>
          <w:tcPr>
            <w:tcW w:w="864" w:type="dxa"/>
          </w:tcPr>
          <w:p w14:paraId="5ED10CE5" w14:textId="77777777" w:rsidR="004B3F04" w:rsidRDefault="004B3F04" w:rsidP="000659BE">
            <w:pPr>
              <w:pStyle w:val="TableText"/>
            </w:pPr>
          </w:p>
        </w:tc>
        <w:tc>
          <w:tcPr>
            <w:tcW w:w="1104" w:type="dxa"/>
          </w:tcPr>
          <w:p w14:paraId="14E8A275" w14:textId="77777777" w:rsidR="004B3F04" w:rsidRDefault="006C736C" w:rsidP="000659BE">
            <w:pPr>
              <w:pStyle w:val="TableText"/>
            </w:pPr>
            <w:hyperlink w:anchor="C_4499-18580">
              <w:r w:rsidR="004B3F04">
                <w:rPr>
                  <w:rStyle w:val="HyperlinkText9pt"/>
                </w:rPr>
                <w:t>4499-</w:t>
              </w:r>
              <w:r w:rsidR="004B3F04">
                <w:rPr>
                  <w:rStyle w:val="HyperlinkText9pt"/>
                </w:rPr>
                <w:lastRenderedPageBreak/>
                <w:t>18580</w:t>
              </w:r>
            </w:hyperlink>
          </w:p>
        </w:tc>
        <w:tc>
          <w:tcPr>
            <w:tcW w:w="2975" w:type="dxa"/>
          </w:tcPr>
          <w:p w14:paraId="3BAD203F" w14:textId="77777777" w:rsidR="004B3F04" w:rsidRDefault="004B3F04" w:rsidP="000659BE">
            <w:pPr>
              <w:pStyle w:val="TableText"/>
            </w:pPr>
          </w:p>
        </w:tc>
      </w:tr>
      <w:tr w:rsidR="004B3F04" w14:paraId="2437DF79" w14:textId="77777777" w:rsidTr="000659BE">
        <w:trPr>
          <w:jc w:val="center"/>
        </w:trPr>
        <w:tc>
          <w:tcPr>
            <w:tcW w:w="3345" w:type="dxa"/>
          </w:tcPr>
          <w:p w14:paraId="4AE8C8F8" w14:textId="77777777" w:rsidR="004B3F04" w:rsidRDefault="004B3F04" w:rsidP="000659BE">
            <w:pPr>
              <w:pStyle w:val="TableText"/>
            </w:pPr>
            <w:r>
              <w:tab/>
            </w:r>
            <w:r>
              <w:tab/>
              <w:t>measureAttribute</w:t>
            </w:r>
          </w:p>
        </w:tc>
        <w:tc>
          <w:tcPr>
            <w:tcW w:w="720" w:type="dxa"/>
          </w:tcPr>
          <w:p w14:paraId="5F72AD6E" w14:textId="77777777" w:rsidR="004B3F04" w:rsidRDefault="004B3F04" w:rsidP="000659BE">
            <w:pPr>
              <w:pStyle w:val="TableText"/>
            </w:pPr>
            <w:r>
              <w:t>1..1</w:t>
            </w:r>
          </w:p>
        </w:tc>
        <w:tc>
          <w:tcPr>
            <w:tcW w:w="1152" w:type="dxa"/>
          </w:tcPr>
          <w:p w14:paraId="4D743EE9" w14:textId="77777777" w:rsidR="004B3F04" w:rsidRDefault="004B3F04" w:rsidP="000659BE">
            <w:pPr>
              <w:pStyle w:val="TableText"/>
            </w:pPr>
            <w:r>
              <w:t>SHALL</w:t>
            </w:r>
          </w:p>
        </w:tc>
        <w:tc>
          <w:tcPr>
            <w:tcW w:w="864" w:type="dxa"/>
          </w:tcPr>
          <w:p w14:paraId="7F9E4456" w14:textId="77777777" w:rsidR="004B3F04" w:rsidRDefault="004B3F04" w:rsidP="000659BE">
            <w:pPr>
              <w:pStyle w:val="TableText"/>
            </w:pPr>
          </w:p>
        </w:tc>
        <w:tc>
          <w:tcPr>
            <w:tcW w:w="1104" w:type="dxa"/>
          </w:tcPr>
          <w:p w14:paraId="75B09352" w14:textId="77777777" w:rsidR="004B3F04" w:rsidRDefault="006C736C" w:rsidP="000659BE">
            <w:pPr>
              <w:pStyle w:val="TableText"/>
            </w:pPr>
            <w:hyperlink w:anchor="C_4499-18581">
              <w:r w:rsidR="004B3F04">
                <w:rPr>
                  <w:rStyle w:val="HyperlinkText9pt"/>
                </w:rPr>
                <w:t>4499-18581</w:t>
              </w:r>
            </w:hyperlink>
          </w:p>
        </w:tc>
        <w:tc>
          <w:tcPr>
            <w:tcW w:w="2975" w:type="dxa"/>
          </w:tcPr>
          <w:p w14:paraId="1210A934" w14:textId="77777777" w:rsidR="004B3F04" w:rsidRDefault="004B3F04" w:rsidP="000659BE">
            <w:pPr>
              <w:pStyle w:val="TableText"/>
            </w:pPr>
          </w:p>
        </w:tc>
      </w:tr>
      <w:tr w:rsidR="004B3F04" w14:paraId="0F80B61E" w14:textId="77777777" w:rsidTr="000659BE">
        <w:trPr>
          <w:jc w:val="center"/>
        </w:trPr>
        <w:tc>
          <w:tcPr>
            <w:tcW w:w="3345" w:type="dxa"/>
          </w:tcPr>
          <w:p w14:paraId="0E84E58C" w14:textId="77777777" w:rsidR="004B3F04" w:rsidRDefault="004B3F04" w:rsidP="000659BE">
            <w:pPr>
              <w:pStyle w:val="TableText"/>
            </w:pPr>
            <w:r>
              <w:tab/>
            </w:r>
            <w:r>
              <w:tab/>
            </w:r>
            <w:r>
              <w:tab/>
              <w:t>code</w:t>
            </w:r>
          </w:p>
        </w:tc>
        <w:tc>
          <w:tcPr>
            <w:tcW w:w="720" w:type="dxa"/>
          </w:tcPr>
          <w:p w14:paraId="1B66F55E" w14:textId="77777777" w:rsidR="004B3F04" w:rsidRDefault="004B3F04" w:rsidP="000659BE">
            <w:pPr>
              <w:pStyle w:val="TableText"/>
            </w:pPr>
            <w:r>
              <w:t>1..1</w:t>
            </w:r>
          </w:p>
        </w:tc>
        <w:tc>
          <w:tcPr>
            <w:tcW w:w="1152" w:type="dxa"/>
          </w:tcPr>
          <w:p w14:paraId="57DFD1E4" w14:textId="77777777" w:rsidR="004B3F04" w:rsidRDefault="004B3F04" w:rsidP="000659BE">
            <w:pPr>
              <w:pStyle w:val="TableText"/>
            </w:pPr>
            <w:r>
              <w:t>SHALL</w:t>
            </w:r>
          </w:p>
        </w:tc>
        <w:tc>
          <w:tcPr>
            <w:tcW w:w="864" w:type="dxa"/>
          </w:tcPr>
          <w:p w14:paraId="40840141" w14:textId="77777777" w:rsidR="004B3F04" w:rsidRDefault="004B3F04" w:rsidP="000659BE">
            <w:pPr>
              <w:pStyle w:val="TableText"/>
            </w:pPr>
          </w:p>
        </w:tc>
        <w:tc>
          <w:tcPr>
            <w:tcW w:w="1104" w:type="dxa"/>
          </w:tcPr>
          <w:p w14:paraId="2330E3E5" w14:textId="77777777" w:rsidR="004B3F04" w:rsidRDefault="006C736C" w:rsidP="000659BE">
            <w:pPr>
              <w:pStyle w:val="TableText"/>
            </w:pPr>
            <w:hyperlink w:anchor="C_4499-18582">
              <w:r w:rsidR="004B3F04">
                <w:rPr>
                  <w:rStyle w:val="HyperlinkText9pt"/>
                </w:rPr>
                <w:t>4499-18582</w:t>
              </w:r>
            </w:hyperlink>
          </w:p>
        </w:tc>
        <w:tc>
          <w:tcPr>
            <w:tcW w:w="2975" w:type="dxa"/>
          </w:tcPr>
          <w:p w14:paraId="25A39465" w14:textId="77777777" w:rsidR="004B3F04" w:rsidRDefault="004B3F04" w:rsidP="000659BE">
            <w:pPr>
              <w:pStyle w:val="TableText"/>
            </w:pPr>
          </w:p>
        </w:tc>
      </w:tr>
      <w:tr w:rsidR="004B3F04" w14:paraId="16F9C659" w14:textId="77777777" w:rsidTr="000659BE">
        <w:trPr>
          <w:jc w:val="center"/>
        </w:trPr>
        <w:tc>
          <w:tcPr>
            <w:tcW w:w="3345" w:type="dxa"/>
          </w:tcPr>
          <w:p w14:paraId="57D7650E" w14:textId="77777777" w:rsidR="004B3F04" w:rsidRDefault="004B3F04" w:rsidP="000659BE">
            <w:pPr>
              <w:pStyle w:val="TableText"/>
            </w:pPr>
            <w:r>
              <w:tab/>
            </w:r>
            <w:r>
              <w:tab/>
            </w:r>
            <w:r>
              <w:tab/>
            </w:r>
            <w:r>
              <w:tab/>
              <w:t>@code</w:t>
            </w:r>
          </w:p>
        </w:tc>
        <w:tc>
          <w:tcPr>
            <w:tcW w:w="720" w:type="dxa"/>
          </w:tcPr>
          <w:p w14:paraId="7D4CA0D9" w14:textId="77777777" w:rsidR="004B3F04" w:rsidRDefault="004B3F04" w:rsidP="000659BE">
            <w:pPr>
              <w:pStyle w:val="TableText"/>
            </w:pPr>
            <w:r>
              <w:t>1..1</w:t>
            </w:r>
          </w:p>
        </w:tc>
        <w:tc>
          <w:tcPr>
            <w:tcW w:w="1152" w:type="dxa"/>
          </w:tcPr>
          <w:p w14:paraId="7FC3B211" w14:textId="77777777" w:rsidR="004B3F04" w:rsidRDefault="004B3F04" w:rsidP="000659BE">
            <w:pPr>
              <w:pStyle w:val="TableText"/>
            </w:pPr>
            <w:r>
              <w:t>SHALL</w:t>
            </w:r>
          </w:p>
        </w:tc>
        <w:tc>
          <w:tcPr>
            <w:tcW w:w="864" w:type="dxa"/>
          </w:tcPr>
          <w:p w14:paraId="11934584" w14:textId="77777777" w:rsidR="004B3F04" w:rsidRDefault="004B3F04" w:rsidP="000659BE">
            <w:pPr>
              <w:pStyle w:val="TableText"/>
            </w:pPr>
          </w:p>
        </w:tc>
        <w:tc>
          <w:tcPr>
            <w:tcW w:w="1104" w:type="dxa"/>
          </w:tcPr>
          <w:p w14:paraId="59DE9EDC" w14:textId="77777777" w:rsidR="004B3F04" w:rsidRDefault="006C736C" w:rsidP="000659BE">
            <w:pPr>
              <w:pStyle w:val="TableText"/>
            </w:pPr>
            <w:hyperlink w:anchor="C_4499-18583">
              <w:r w:rsidR="004B3F04">
                <w:rPr>
                  <w:rStyle w:val="HyperlinkText9pt"/>
                </w:rPr>
                <w:t>4499-18583</w:t>
              </w:r>
            </w:hyperlink>
          </w:p>
        </w:tc>
        <w:tc>
          <w:tcPr>
            <w:tcW w:w="2975" w:type="dxa"/>
          </w:tcPr>
          <w:p w14:paraId="4C8149D1" w14:textId="77777777" w:rsidR="004B3F04" w:rsidRDefault="004B3F04" w:rsidP="000659BE">
            <w:pPr>
              <w:pStyle w:val="TableText"/>
            </w:pPr>
            <w:r>
              <w:t>MSRSCORE</w:t>
            </w:r>
          </w:p>
        </w:tc>
      </w:tr>
      <w:tr w:rsidR="004B3F04" w14:paraId="6FE11D3A" w14:textId="77777777" w:rsidTr="000659BE">
        <w:trPr>
          <w:jc w:val="center"/>
        </w:trPr>
        <w:tc>
          <w:tcPr>
            <w:tcW w:w="3345" w:type="dxa"/>
          </w:tcPr>
          <w:p w14:paraId="073AFBA2" w14:textId="77777777" w:rsidR="004B3F04" w:rsidRDefault="004B3F04" w:rsidP="000659BE">
            <w:pPr>
              <w:pStyle w:val="TableText"/>
            </w:pPr>
            <w:r>
              <w:tab/>
            </w:r>
            <w:r>
              <w:tab/>
            </w:r>
            <w:r>
              <w:tab/>
            </w:r>
            <w:r>
              <w:tab/>
              <w:t>@codeSystem</w:t>
            </w:r>
          </w:p>
        </w:tc>
        <w:tc>
          <w:tcPr>
            <w:tcW w:w="720" w:type="dxa"/>
          </w:tcPr>
          <w:p w14:paraId="7CD42B46" w14:textId="77777777" w:rsidR="004B3F04" w:rsidRDefault="004B3F04" w:rsidP="000659BE">
            <w:pPr>
              <w:pStyle w:val="TableText"/>
            </w:pPr>
            <w:r>
              <w:t>1..1</w:t>
            </w:r>
          </w:p>
        </w:tc>
        <w:tc>
          <w:tcPr>
            <w:tcW w:w="1152" w:type="dxa"/>
          </w:tcPr>
          <w:p w14:paraId="728D09D2" w14:textId="77777777" w:rsidR="004B3F04" w:rsidRDefault="004B3F04" w:rsidP="000659BE">
            <w:pPr>
              <w:pStyle w:val="TableText"/>
            </w:pPr>
            <w:r>
              <w:t>SHALL</w:t>
            </w:r>
          </w:p>
        </w:tc>
        <w:tc>
          <w:tcPr>
            <w:tcW w:w="864" w:type="dxa"/>
          </w:tcPr>
          <w:p w14:paraId="27BEC4FC" w14:textId="77777777" w:rsidR="004B3F04" w:rsidRDefault="004B3F04" w:rsidP="000659BE">
            <w:pPr>
              <w:pStyle w:val="TableText"/>
            </w:pPr>
          </w:p>
        </w:tc>
        <w:tc>
          <w:tcPr>
            <w:tcW w:w="1104" w:type="dxa"/>
          </w:tcPr>
          <w:p w14:paraId="5C97CF96" w14:textId="77777777" w:rsidR="004B3F04" w:rsidRDefault="006C736C" w:rsidP="000659BE">
            <w:pPr>
              <w:pStyle w:val="TableText"/>
            </w:pPr>
            <w:hyperlink w:anchor="C_4499-30057">
              <w:r w:rsidR="004B3F04">
                <w:rPr>
                  <w:rStyle w:val="HyperlinkText9pt"/>
                </w:rPr>
                <w:t>4499-30057</w:t>
              </w:r>
            </w:hyperlink>
          </w:p>
        </w:tc>
        <w:tc>
          <w:tcPr>
            <w:tcW w:w="2975" w:type="dxa"/>
          </w:tcPr>
          <w:p w14:paraId="470397BE" w14:textId="77777777" w:rsidR="004B3F04" w:rsidRDefault="004B3F04" w:rsidP="000659BE">
            <w:pPr>
              <w:pStyle w:val="TableText"/>
            </w:pPr>
            <w:r>
              <w:t>urn:oid:2.16.840.1.113883.5.4 (HL7ActCode)</w:t>
            </w:r>
          </w:p>
        </w:tc>
      </w:tr>
      <w:tr w:rsidR="004B3F04" w14:paraId="40782E9B" w14:textId="77777777" w:rsidTr="000659BE">
        <w:trPr>
          <w:jc w:val="center"/>
        </w:trPr>
        <w:tc>
          <w:tcPr>
            <w:tcW w:w="3345" w:type="dxa"/>
          </w:tcPr>
          <w:p w14:paraId="2A2B25AB" w14:textId="77777777" w:rsidR="004B3F04" w:rsidRDefault="004B3F04" w:rsidP="000659BE">
            <w:pPr>
              <w:pStyle w:val="TableText"/>
            </w:pPr>
            <w:r>
              <w:tab/>
            </w:r>
            <w:r>
              <w:tab/>
            </w:r>
            <w:r>
              <w:tab/>
              <w:t>value</w:t>
            </w:r>
          </w:p>
        </w:tc>
        <w:tc>
          <w:tcPr>
            <w:tcW w:w="720" w:type="dxa"/>
          </w:tcPr>
          <w:p w14:paraId="5450E4AA" w14:textId="77777777" w:rsidR="004B3F04" w:rsidRDefault="004B3F04" w:rsidP="000659BE">
            <w:pPr>
              <w:pStyle w:val="TableText"/>
            </w:pPr>
            <w:r>
              <w:t>1..1</w:t>
            </w:r>
          </w:p>
        </w:tc>
        <w:tc>
          <w:tcPr>
            <w:tcW w:w="1152" w:type="dxa"/>
          </w:tcPr>
          <w:p w14:paraId="3E613BE7" w14:textId="77777777" w:rsidR="004B3F04" w:rsidRDefault="004B3F04" w:rsidP="000659BE">
            <w:pPr>
              <w:pStyle w:val="TableText"/>
            </w:pPr>
            <w:r>
              <w:t>SHALL</w:t>
            </w:r>
          </w:p>
        </w:tc>
        <w:tc>
          <w:tcPr>
            <w:tcW w:w="864" w:type="dxa"/>
          </w:tcPr>
          <w:p w14:paraId="3343E735" w14:textId="77777777" w:rsidR="004B3F04" w:rsidRDefault="004B3F04" w:rsidP="000659BE">
            <w:pPr>
              <w:pStyle w:val="TableText"/>
            </w:pPr>
            <w:r>
              <w:t>CD</w:t>
            </w:r>
          </w:p>
        </w:tc>
        <w:tc>
          <w:tcPr>
            <w:tcW w:w="1104" w:type="dxa"/>
          </w:tcPr>
          <w:p w14:paraId="4F09B15F" w14:textId="77777777" w:rsidR="004B3F04" w:rsidRDefault="006C736C" w:rsidP="000659BE">
            <w:pPr>
              <w:pStyle w:val="TableText"/>
            </w:pPr>
            <w:hyperlink w:anchor="C_4499-29935">
              <w:r w:rsidR="004B3F04">
                <w:rPr>
                  <w:rStyle w:val="HyperlinkText9pt"/>
                </w:rPr>
                <w:t>4499-29935</w:t>
              </w:r>
            </w:hyperlink>
          </w:p>
        </w:tc>
        <w:tc>
          <w:tcPr>
            <w:tcW w:w="2975" w:type="dxa"/>
          </w:tcPr>
          <w:p w14:paraId="41E6708A" w14:textId="77777777" w:rsidR="004B3F04" w:rsidRDefault="004B3F04" w:rsidP="000659BE">
            <w:pPr>
              <w:pStyle w:val="TableText"/>
            </w:pPr>
          </w:p>
        </w:tc>
      </w:tr>
      <w:tr w:rsidR="004B3F04" w14:paraId="77377CA5" w14:textId="77777777" w:rsidTr="000659BE">
        <w:trPr>
          <w:jc w:val="center"/>
        </w:trPr>
        <w:tc>
          <w:tcPr>
            <w:tcW w:w="3345" w:type="dxa"/>
          </w:tcPr>
          <w:p w14:paraId="5DA0CD4B" w14:textId="77777777" w:rsidR="004B3F04" w:rsidRDefault="004B3F04" w:rsidP="000659BE">
            <w:pPr>
              <w:pStyle w:val="TableText"/>
            </w:pPr>
            <w:r>
              <w:tab/>
            </w:r>
            <w:r>
              <w:tab/>
            </w:r>
            <w:r>
              <w:tab/>
            </w:r>
            <w:r>
              <w:tab/>
              <w:t>@code</w:t>
            </w:r>
          </w:p>
        </w:tc>
        <w:tc>
          <w:tcPr>
            <w:tcW w:w="720" w:type="dxa"/>
          </w:tcPr>
          <w:p w14:paraId="7CF0A00B" w14:textId="77777777" w:rsidR="004B3F04" w:rsidRDefault="004B3F04" w:rsidP="000659BE">
            <w:pPr>
              <w:pStyle w:val="TableText"/>
            </w:pPr>
            <w:r>
              <w:t>1..1</w:t>
            </w:r>
          </w:p>
        </w:tc>
        <w:tc>
          <w:tcPr>
            <w:tcW w:w="1152" w:type="dxa"/>
          </w:tcPr>
          <w:p w14:paraId="3638B21E" w14:textId="77777777" w:rsidR="004B3F04" w:rsidRDefault="004B3F04" w:rsidP="000659BE">
            <w:pPr>
              <w:pStyle w:val="TableText"/>
            </w:pPr>
            <w:r>
              <w:t>SHALL</w:t>
            </w:r>
          </w:p>
        </w:tc>
        <w:tc>
          <w:tcPr>
            <w:tcW w:w="864" w:type="dxa"/>
          </w:tcPr>
          <w:p w14:paraId="381606EF" w14:textId="77777777" w:rsidR="004B3F04" w:rsidRDefault="004B3F04" w:rsidP="000659BE">
            <w:pPr>
              <w:pStyle w:val="TableText"/>
            </w:pPr>
          </w:p>
        </w:tc>
        <w:tc>
          <w:tcPr>
            <w:tcW w:w="1104" w:type="dxa"/>
          </w:tcPr>
          <w:p w14:paraId="4014D717" w14:textId="77777777" w:rsidR="004B3F04" w:rsidRDefault="006C736C" w:rsidP="000659BE">
            <w:pPr>
              <w:pStyle w:val="TableText"/>
            </w:pPr>
            <w:hyperlink w:anchor="C_4499-29936">
              <w:r w:rsidR="004B3F04">
                <w:rPr>
                  <w:rStyle w:val="HyperlinkText9pt"/>
                </w:rPr>
                <w:t>4499-29936</w:t>
              </w:r>
            </w:hyperlink>
          </w:p>
        </w:tc>
        <w:tc>
          <w:tcPr>
            <w:tcW w:w="2975" w:type="dxa"/>
          </w:tcPr>
          <w:p w14:paraId="7A8C6624" w14:textId="77777777" w:rsidR="004B3F04" w:rsidRDefault="004B3F04" w:rsidP="000659BE">
            <w:pPr>
              <w:pStyle w:val="TableText"/>
            </w:pPr>
            <w:r>
              <w:t>urn:oid:2.16.840.1.113883.1.11.20367 (ObservationMeasureScoring)</w:t>
            </w:r>
          </w:p>
        </w:tc>
      </w:tr>
      <w:tr w:rsidR="004B3F04" w14:paraId="4763F67F" w14:textId="77777777" w:rsidTr="000659BE">
        <w:trPr>
          <w:jc w:val="center"/>
        </w:trPr>
        <w:tc>
          <w:tcPr>
            <w:tcW w:w="3345" w:type="dxa"/>
          </w:tcPr>
          <w:p w14:paraId="26B5B2AA" w14:textId="77777777" w:rsidR="004B3F04" w:rsidRDefault="004B3F04" w:rsidP="000659BE">
            <w:pPr>
              <w:pStyle w:val="TableText"/>
            </w:pPr>
            <w:r>
              <w:tab/>
              <w:t>subjectOf</w:t>
            </w:r>
          </w:p>
        </w:tc>
        <w:tc>
          <w:tcPr>
            <w:tcW w:w="720" w:type="dxa"/>
          </w:tcPr>
          <w:p w14:paraId="2393ECD1" w14:textId="77777777" w:rsidR="004B3F04" w:rsidRDefault="004B3F04" w:rsidP="000659BE">
            <w:pPr>
              <w:pStyle w:val="TableText"/>
            </w:pPr>
            <w:r>
              <w:t>1..*</w:t>
            </w:r>
          </w:p>
        </w:tc>
        <w:tc>
          <w:tcPr>
            <w:tcW w:w="1152" w:type="dxa"/>
          </w:tcPr>
          <w:p w14:paraId="7CF0C538" w14:textId="77777777" w:rsidR="004B3F04" w:rsidRDefault="004B3F04" w:rsidP="000659BE">
            <w:pPr>
              <w:pStyle w:val="TableText"/>
            </w:pPr>
            <w:r>
              <w:t>SHALL</w:t>
            </w:r>
          </w:p>
        </w:tc>
        <w:tc>
          <w:tcPr>
            <w:tcW w:w="864" w:type="dxa"/>
          </w:tcPr>
          <w:p w14:paraId="3BCAF77F" w14:textId="77777777" w:rsidR="004B3F04" w:rsidRDefault="004B3F04" w:rsidP="000659BE">
            <w:pPr>
              <w:pStyle w:val="TableText"/>
            </w:pPr>
          </w:p>
        </w:tc>
        <w:tc>
          <w:tcPr>
            <w:tcW w:w="1104" w:type="dxa"/>
          </w:tcPr>
          <w:p w14:paraId="74858A3E" w14:textId="77777777" w:rsidR="004B3F04" w:rsidRDefault="006C736C" w:rsidP="000659BE">
            <w:pPr>
              <w:pStyle w:val="TableText"/>
            </w:pPr>
            <w:hyperlink w:anchor="C_4499-18588">
              <w:r w:rsidR="004B3F04">
                <w:rPr>
                  <w:rStyle w:val="HyperlinkText9pt"/>
                </w:rPr>
                <w:t>4499-18588</w:t>
              </w:r>
            </w:hyperlink>
          </w:p>
        </w:tc>
        <w:tc>
          <w:tcPr>
            <w:tcW w:w="2975" w:type="dxa"/>
          </w:tcPr>
          <w:p w14:paraId="421554D3" w14:textId="77777777" w:rsidR="004B3F04" w:rsidRDefault="004B3F04" w:rsidP="000659BE">
            <w:pPr>
              <w:pStyle w:val="TableText"/>
            </w:pPr>
          </w:p>
        </w:tc>
      </w:tr>
      <w:tr w:rsidR="004B3F04" w14:paraId="0828BBE6" w14:textId="77777777" w:rsidTr="000659BE">
        <w:trPr>
          <w:jc w:val="center"/>
        </w:trPr>
        <w:tc>
          <w:tcPr>
            <w:tcW w:w="3345" w:type="dxa"/>
          </w:tcPr>
          <w:p w14:paraId="60F449CA" w14:textId="77777777" w:rsidR="004B3F04" w:rsidRDefault="004B3F04" w:rsidP="000659BE">
            <w:pPr>
              <w:pStyle w:val="TableText"/>
            </w:pPr>
            <w:r>
              <w:tab/>
            </w:r>
            <w:r>
              <w:tab/>
              <w:t>measureAttribute</w:t>
            </w:r>
          </w:p>
        </w:tc>
        <w:tc>
          <w:tcPr>
            <w:tcW w:w="720" w:type="dxa"/>
          </w:tcPr>
          <w:p w14:paraId="16BFBA8E" w14:textId="77777777" w:rsidR="004B3F04" w:rsidRDefault="004B3F04" w:rsidP="000659BE">
            <w:pPr>
              <w:pStyle w:val="TableText"/>
            </w:pPr>
            <w:r>
              <w:t>1..1</w:t>
            </w:r>
          </w:p>
        </w:tc>
        <w:tc>
          <w:tcPr>
            <w:tcW w:w="1152" w:type="dxa"/>
          </w:tcPr>
          <w:p w14:paraId="546489D7" w14:textId="77777777" w:rsidR="004B3F04" w:rsidRDefault="004B3F04" w:rsidP="000659BE">
            <w:pPr>
              <w:pStyle w:val="TableText"/>
            </w:pPr>
            <w:r>
              <w:t>SHALL</w:t>
            </w:r>
          </w:p>
        </w:tc>
        <w:tc>
          <w:tcPr>
            <w:tcW w:w="864" w:type="dxa"/>
          </w:tcPr>
          <w:p w14:paraId="3008D60C" w14:textId="77777777" w:rsidR="004B3F04" w:rsidRDefault="004B3F04" w:rsidP="000659BE">
            <w:pPr>
              <w:pStyle w:val="TableText"/>
            </w:pPr>
          </w:p>
        </w:tc>
        <w:tc>
          <w:tcPr>
            <w:tcW w:w="1104" w:type="dxa"/>
          </w:tcPr>
          <w:p w14:paraId="5E085523" w14:textId="77777777" w:rsidR="004B3F04" w:rsidRDefault="006C736C" w:rsidP="000659BE">
            <w:pPr>
              <w:pStyle w:val="TableText"/>
            </w:pPr>
            <w:hyperlink w:anchor="C_4499-18590">
              <w:r w:rsidR="004B3F04">
                <w:rPr>
                  <w:rStyle w:val="HyperlinkText9pt"/>
                </w:rPr>
                <w:t>4499-18590</w:t>
              </w:r>
            </w:hyperlink>
          </w:p>
        </w:tc>
        <w:tc>
          <w:tcPr>
            <w:tcW w:w="2975" w:type="dxa"/>
          </w:tcPr>
          <w:p w14:paraId="00B70433" w14:textId="77777777" w:rsidR="004B3F04" w:rsidRDefault="004B3F04" w:rsidP="000659BE">
            <w:pPr>
              <w:pStyle w:val="TableText"/>
            </w:pPr>
          </w:p>
        </w:tc>
      </w:tr>
      <w:tr w:rsidR="004B3F04" w14:paraId="69D69476" w14:textId="77777777" w:rsidTr="000659BE">
        <w:trPr>
          <w:jc w:val="center"/>
        </w:trPr>
        <w:tc>
          <w:tcPr>
            <w:tcW w:w="3345" w:type="dxa"/>
          </w:tcPr>
          <w:p w14:paraId="1DBD0FD8" w14:textId="77777777" w:rsidR="004B3F04" w:rsidRDefault="004B3F04" w:rsidP="000659BE">
            <w:pPr>
              <w:pStyle w:val="TableText"/>
            </w:pPr>
            <w:r>
              <w:tab/>
            </w:r>
            <w:r>
              <w:tab/>
            </w:r>
            <w:r>
              <w:tab/>
              <w:t>code</w:t>
            </w:r>
          </w:p>
        </w:tc>
        <w:tc>
          <w:tcPr>
            <w:tcW w:w="720" w:type="dxa"/>
          </w:tcPr>
          <w:p w14:paraId="791593AA" w14:textId="77777777" w:rsidR="004B3F04" w:rsidRDefault="004B3F04" w:rsidP="000659BE">
            <w:pPr>
              <w:pStyle w:val="TableText"/>
            </w:pPr>
            <w:r>
              <w:t>1..1</w:t>
            </w:r>
          </w:p>
        </w:tc>
        <w:tc>
          <w:tcPr>
            <w:tcW w:w="1152" w:type="dxa"/>
          </w:tcPr>
          <w:p w14:paraId="4BCEE02C" w14:textId="77777777" w:rsidR="004B3F04" w:rsidRDefault="004B3F04" w:rsidP="000659BE">
            <w:pPr>
              <w:pStyle w:val="TableText"/>
            </w:pPr>
            <w:r>
              <w:t>SHALL</w:t>
            </w:r>
          </w:p>
        </w:tc>
        <w:tc>
          <w:tcPr>
            <w:tcW w:w="864" w:type="dxa"/>
          </w:tcPr>
          <w:p w14:paraId="5A7AE082" w14:textId="77777777" w:rsidR="004B3F04" w:rsidRDefault="004B3F04" w:rsidP="000659BE">
            <w:pPr>
              <w:pStyle w:val="TableText"/>
            </w:pPr>
          </w:p>
        </w:tc>
        <w:tc>
          <w:tcPr>
            <w:tcW w:w="1104" w:type="dxa"/>
          </w:tcPr>
          <w:p w14:paraId="3703C3FA" w14:textId="77777777" w:rsidR="004B3F04" w:rsidRDefault="006C736C" w:rsidP="000659BE">
            <w:pPr>
              <w:pStyle w:val="TableText"/>
            </w:pPr>
            <w:hyperlink w:anchor="C_4499-18591">
              <w:r w:rsidR="004B3F04">
                <w:rPr>
                  <w:rStyle w:val="HyperlinkText9pt"/>
                </w:rPr>
                <w:t>4499-18591</w:t>
              </w:r>
            </w:hyperlink>
          </w:p>
        </w:tc>
        <w:tc>
          <w:tcPr>
            <w:tcW w:w="2975" w:type="dxa"/>
          </w:tcPr>
          <w:p w14:paraId="2682251D" w14:textId="77777777" w:rsidR="004B3F04" w:rsidRDefault="004B3F04" w:rsidP="000659BE">
            <w:pPr>
              <w:pStyle w:val="TableText"/>
            </w:pPr>
          </w:p>
        </w:tc>
      </w:tr>
      <w:tr w:rsidR="004B3F04" w14:paraId="7F1318C8" w14:textId="77777777" w:rsidTr="000659BE">
        <w:trPr>
          <w:jc w:val="center"/>
        </w:trPr>
        <w:tc>
          <w:tcPr>
            <w:tcW w:w="3345" w:type="dxa"/>
          </w:tcPr>
          <w:p w14:paraId="680A6548" w14:textId="77777777" w:rsidR="004B3F04" w:rsidRDefault="004B3F04" w:rsidP="000659BE">
            <w:pPr>
              <w:pStyle w:val="TableText"/>
            </w:pPr>
            <w:r>
              <w:tab/>
            </w:r>
            <w:r>
              <w:tab/>
            </w:r>
            <w:r>
              <w:tab/>
            </w:r>
            <w:r>
              <w:tab/>
              <w:t>@code</w:t>
            </w:r>
          </w:p>
        </w:tc>
        <w:tc>
          <w:tcPr>
            <w:tcW w:w="720" w:type="dxa"/>
          </w:tcPr>
          <w:p w14:paraId="71DC6301" w14:textId="77777777" w:rsidR="004B3F04" w:rsidRDefault="004B3F04" w:rsidP="000659BE">
            <w:pPr>
              <w:pStyle w:val="TableText"/>
            </w:pPr>
            <w:r>
              <w:t>1..1</w:t>
            </w:r>
          </w:p>
        </w:tc>
        <w:tc>
          <w:tcPr>
            <w:tcW w:w="1152" w:type="dxa"/>
          </w:tcPr>
          <w:p w14:paraId="2ECF1420" w14:textId="77777777" w:rsidR="004B3F04" w:rsidRDefault="004B3F04" w:rsidP="000659BE">
            <w:pPr>
              <w:pStyle w:val="TableText"/>
            </w:pPr>
            <w:r>
              <w:t>SHALL</w:t>
            </w:r>
          </w:p>
        </w:tc>
        <w:tc>
          <w:tcPr>
            <w:tcW w:w="864" w:type="dxa"/>
          </w:tcPr>
          <w:p w14:paraId="5943E5B7" w14:textId="77777777" w:rsidR="004B3F04" w:rsidRDefault="004B3F04" w:rsidP="000659BE">
            <w:pPr>
              <w:pStyle w:val="TableText"/>
            </w:pPr>
          </w:p>
        </w:tc>
        <w:tc>
          <w:tcPr>
            <w:tcW w:w="1104" w:type="dxa"/>
          </w:tcPr>
          <w:p w14:paraId="1CD0925F" w14:textId="77777777" w:rsidR="004B3F04" w:rsidRDefault="006C736C" w:rsidP="000659BE">
            <w:pPr>
              <w:pStyle w:val="TableText"/>
            </w:pPr>
            <w:hyperlink w:anchor="C_4499-29934">
              <w:r w:rsidR="004B3F04">
                <w:rPr>
                  <w:rStyle w:val="HyperlinkText9pt"/>
                </w:rPr>
                <w:t>4499-29934</w:t>
              </w:r>
            </w:hyperlink>
          </w:p>
        </w:tc>
        <w:tc>
          <w:tcPr>
            <w:tcW w:w="2975" w:type="dxa"/>
          </w:tcPr>
          <w:p w14:paraId="088C07C7" w14:textId="77777777" w:rsidR="004B3F04" w:rsidRDefault="004B3F04" w:rsidP="000659BE">
            <w:pPr>
              <w:pStyle w:val="TableText"/>
            </w:pPr>
            <w:r>
              <w:t>MSRTYPE</w:t>
            </w:r>
          </w:p>
        </w:tc>
      </w:tr>
      <w:tr w:rsidR="004B3F04" w14:paraId="4020E23F" w14:textId="77777777" w:rsidTr="000659BE">
        <w:trPr>
          <w:jc w:val="center"/>
        </w:trPr>
        <w:tc>
          <w:tcPr>
            <w:tcW w:w="3345" w:type="dxa"/>
          </w:tcPr>
          <w:p w14:paraId="1AAAB967" w14:textId="77777777" w:rsidR="004B3F04" w:rsidRDefault="004B3F04" w:rsidP="000659BE">
            <w:pPr>
              <w:pStyle w:val="TableText"/>
            </w:pPr>
            <w:r>
              <w:tab/>
            </w:r>
            <w:r>
              <w:tab/>
            </w:r>
            <w:r>
              <w:tab/>
            </w:r>
            <w:r>
              <w:tab/>
              <w:t>@codeSystem</w:t>
            </w:r>
          </w:p>
        </w:tc>
        <w:tc>
          <w:tcPr>
            <w:tcW w:w="720" w:type="dxa"/>
          </w:tcPr>
          <w:p w14:paraId="22976AED" w14:textId="77777777" w:rsidR="004B3F04" w:rsidRDefault="004B3F04" w:rsidP="000659BE">
            <w:pPr>
              <w:pStyle w:val="TableText"/>
            </w:pPr>
            <w:r>
              <w:t>1..1</w:t>
            </w:r>
          </w:p>
        </w:tc>
        <w:tc>
          <w:tcPr>
            <w:tcW w:w="1152" w:type="dxa"/>
          </w:tcPr>
          <w:p w14:paraId="25EDDD04" w14:textId="77777777" w:rsidR="004B3F04" w:rsidRDefault="004B3F04" w:rsidP="000659BE">
            <w:pPr>
              <w:pStyle w:val="TableText"/>
            </w:pPr>
            <w:r>
              <w:t>SHALL</w:t>
            </w:r>
          </w:p>
        </w:tc>
        <w:tc>
          <w:tcPr>
            <w:tcW w:w="864" w:type="dxa"/>
          </w:tcPr>
          <w:p w14:paraId="3144B0E7" w14:textId="77777777" w:rsidR="004B3F04" w:rsidRDefault="004B3F04" w:rsidP="000659BE">
            <w:pPr>
              <w:pStyle w:val="TableText"/>
            </w:pPr>
          </w:p>
        </w:tc>
        <w:tc>
          <w:tcPr>
            <w:tcW w:w="1104" w:type="dxa"/>
          </w:tcPr>
          <w:p w14:paraId="33436E94" w14:textId="77777777" w:rsidR="004B3F04" w:rsidRDefault="006C736C" w:rsidP="000659BE">
            <w:pPr>
              <w:pStyle w:val="TableText"/>
            </w:pPr>
            <w:hyperlink w:anchor="C_4499-30058">
              <w:r w:rsidR="004B3F04">
                <w:rPr>
                  <w:rStyle w:val="HyperlinkText9pt"/>
                </w:rPr>
                <w:t>4499-30058</w:t>
              </w:r>
            </w:hyperlink>
          </w:p>
        </w:tc>
        <w:tc>
          <w:tcPr>
            <w:tcW w:w="2975" w:type="dxa"/>
          </w:tcPr>
          <w:p w14:paraId="3CF5E361" w14:textId="77777777" w:rsidR="004B3F04" w:rsidRDefault="004B3F04" w:rsidP="000659BE">
            <w:pPr>
              <w:pStyle w:val="TableText"/>
            </w:pPr>
            <w:r>
              <w:t>urn:oid:2.16.840.1.113883.5.4 (HL7ActCode)</w:t>
            </w:r>
          </w:p>
        </w:tc>
      </w:tr>
      <w:tr w:rsidR="004B3F04" w14:paraId="76E72DF0" w14:textId="77777777" w:rsidTr="000659BE">
        <w:trPr>
          <w:jc w:val="center"/>
        </w:trPr>
        <w:tc>
          <w:tcPr>
            <w:tcW w:w="3345" w:type="dxa"/>
          </w:tcPr>
          <w:p w14:paraId="489454D7" w14:textId="77777777" w:rsidR="004B3F04" w:rsidRDefault="004B3F04" w:rsidP="000659BE">
            <w:pPr>
              <w:pStyle w:val="TableText"/>
            </w:pPr>
            <w:r>
              <w:tab/>
            </w:r>
            <w:r>
              <w:tab/>
            </w:r>
            <w:r>
              <w:tab/>
              <w:t>value</w:t>
            </w:r>
          </w:p>
        </w:tc>
        <w:tc>
          <w:tcPr>
            <w:tcW w:w="720" w:type="dxa"/>
          </w:tcPr>
          <w:p w14:paraId="7D87A0A8" w14:textId="77777777" w:rsidR="004B3F04" w:rsidRDefault="004B3F04" w:rsidP="000659BE">
            <w:pPr>
              <w:pStyle w:val="TableText"/>
            </w:pPr>
            <w:r>
              <w:t>1..1</w:t>
            </w:r>
          </w:p>
        </w:tc>
        <w:tc>
          <w:tcPr>
            <w:tcW w:w="1152" w:type="dxa"/>
          </w:tcPr>
          <w:p w14:paraId="572B4417" w14:textId="77777777" w:rsidR="004B3F04" w:rsidRDefault="004B3F04" w:rsidP="000659BE">
            <w:pPr>
              <w:pStyle w:val="TableText"/>
            </w:pPr>
            <w:r>
              <w:t>SHALL</w:t>
            </w:r>
          </w:p>
        </w:tc>
        <w:tc>
          <w:tcPr>
            <w:tcW w:w="864" w:type="dxa"/>
          </w:tcPr>
          <w:p w14:paraId="31E01853" w14:textId="77777777" w:rsidR="004B3F04" w:rsidRDefault="004B3F04" w:rsidP="000659BE">
            <w:pPr>
              <w:pStyle w:val="TableText"/>
            </w:pPr>
            <w:r>
              <w:t>CD</w:t>
            </w:r>
          </w:p>
        </w:tc>
        <w:tc>
          <w:tcPr>
            <w:tcW w:w="1104" w:type="dxa"/>
          </w:tcPr>
          <w:p w14:paraId="7D11E631" w14:textId="77777777" w:rsidR="004B3F04" w:rsidRDefault="006C736C" w:rsidP="000659BE">
            <w:pPr>
              <w:pStyle w:val="TableText"/>
            </w:pPr>
            <w:hyperlink w:anchor="C_4499-29938">
              <w:r w:rsidR="004B3F04">
                <w:rPr>
                  <w:rStyle w:val="HyperlinkText9pt"/>
                </w:rPr>
                <w:t>4499-29938</w:t>
              </w:r>
            </w:hyperlink>
          </w:p>
        </w:tc>
        <w:tc>
          <w:tcPr>
            <w:tcW w:w="2975" w:type="dxa"/>
          </w:tcPr>
          <w:p w14:paraId="32B8CEED" w14:textId="77777777" w:rsidR="004B3F04" w:rsidRDefault="004B3F04" w:rsidP="000659BE">
            <w:pPr>
              <w:pStyle w:val="TableText"/>
            </w:pPr>
          </w:p>
        </w:tc>
      </w:tr>
      <w:tr w:rsidR="004B3F04" w14:paraId="77D4FC0E" w14:textId="77777777" w:rsidTr="000659BE">
        <w:trPr>
          <w:jc w:val="center"/>
        </w:trPr>
        <w:tc>
          <w:tcPr>
            <w:tcW w:w="3345" w:type="dxa"/>
          </w:tcPr>
          <w:p w14:paraId="1DDA5A35" w14:textId="77777777" w:rsidR="004B3F04" w:rsidRDefault="004B3F04" w:rsidP="000659BE">
            <w:pPr>
              <w:pStyle w:val="TableText"/>
            </w:pPr>
            <w:r>
              <w:tab/>
            </w:r>
            <w:r>
              <w:tab/>
            </w:r>
            <w:r>
              <w:tab/>
            </w:r>
            <w:r>
              <w:tab/>
              <w:t>@code</w:t>
            </w:r>
          </w:p>
        </w:tc>
        <w:tc>
          <w:tcPr>
            <w:tcW w:w="720" w:type="dxa"/>
          </w:tcPr>
          <w:p w14:paraId="5CC36D35" w14:textId="77777777" w:rsidR="004B3F04" w:rsidRDefault="004B3F04" w:rsidP="000659BE">
            <w:pPr>
              <w:pStyle w:val="TableText"/>
            </w:pPr>
            <w:r>
              <w:t>1..1</w:t>
            </w:r>
          </w:p>
        </w:tc>
        <w:tc>
          <w:tcPr>
            <w:tcW w:w="1152" w:type="dxa"/>
          </w:tcPr>
          <w:p w14:paraId="50416ECF" w14:textId="77777777" w:rsidR="004B3F04" w:rsidRDefault="004B3F04" w:rsidP="000659BE">
            <w:pPr>
              <w:pStyle w:val="TableText"/>
            </w:pPr>
            <w:r>
              <w:t>SHALL</w:t>
            </w:r>
          </w:p>
        </w:tc>
        <w:tc>
          <w:tcPr>
            <w:tcW w:w="864" w:type="dxa"/>
          </w:tcPr>
          <w:p w14:paraId="7944CBE5" w14:textId="77777777" w:rsidR="004B3F04" w:rsidRDefault="004B3F04" w:rsidP="000659BE">
            <w:pPr>
              <w:pStyle w:val="TableText"/>
            </w:pPr>
          </w:p>
        </w:tc>
        <w:tc>
          <w:tcPr>
            <w:tcW w:w="1104" w:type="dxa"/>
          </w:tcPr>
          <w:p w14:paraId="5F4F0215" w14:textId="77777777" w:rsidR="004B3F04" w:rsidRDefault="006C736C" w:rsidP="000659BE">
            <w:pPr>
              <w:pStyle w:val="TableText"/>
            </w:pPr>
            <w:hyperlink w:anchor="C_4499-29939">
              <w:r w:rsidR="004B3F04">
                <w:rPr>
                  <w:rStyle w:val="HyperlinkText9pt"/>
                </w:rPr>
                <w:t>4499-29939</w:t>
              </w:r>
            </w:hyperlink>
          </w:p>
        </w:tc>
        <w:tc>
          <w:tcPr>
            <w:tcW w:w="2975" w:type="dxa"/>
          </w:tcPr>
          <w:p w14:paraId="750FBD10" w14:textId="77777777" w:rsidR="004B3F04" w:rsidRDefault="004B3F04" w:rsidP="000659BE">
            <w:pPr>
              <w:pStyle w:val="TableText"/>
            </w:pPr>
            <w:r>
              <w:t>urn:oid:2.16.840.1.113883.1.11.20368 (ObservationMeasureType)</w:t>
            </w:r>
          </w:p>
        </w:tc>
      </w:tr>
      <w:tr w:rsidR="004B3F04" w14:paraId="241E8268" w14:textId="77777777" w:rsidTr="000659BE">
        <w:trPr>
          <w:jc w:val="center"/>
        </w:trPr>
        <w:tc>
          <w:tcPr>
            <w:tcW w:w="3345" w:type="dxa"/>
          </w:tcPr>
          <w:p w14:paraId="40D69EFF" w14:textId="77777777" w:rsidR="004B3F04" w:rsidRDefault="004B3F04" w:rsidP="000659BE">
            <w:pPr>
              <w:pStyle w:val="TableText"/>
            </w:pPr>
            <w:r>
              <w:tab/>
              <w:t>subjectOf</w:t>
            </w:r>
          </w:p>
        </w:tc>
        <w:tc>
          <w:tcPr>
            <w:tcW w:w="720" w:type="dxa"/>
          </w:tcPr>
          <w:p w14:paraId="049E647F" w14:textId="77777777" w:rsidR="004B3F04" w:rsidRDefault="004B3F04" w:rsidP="000659BE">
            <w:pPr>
              <w:pStyle w:val="TableText"/>
            </w:pPr>
            <w:r>
              <w:t>0..1</w:t>
            </w:r>
          </w:p>
        </w:tc>
        <w:tc>
          <w:tcPr>
            <w:tcW w:w="1152" w:type="dxa"/>
          </w:tcPr>
          <w:p w14:paraId="4B821708" w14:textId="77777777" w:rsidR="004B3F04" w:rsidRDefault="004B3F04" w:rsidP="000659BE">
            <w:pPr>
              <w:pStyle w:val="TableText"/>
            </w:pPr>
            <w:r>
              <w:t>SHOULD</w:t>
            </w:r>
          </w:p>
        </w:tc>
        <w:tc>
          <w:tcPr>
            <w:tcW w:w="864" w:type="dxa"/>
          </w:tcPr>
          <w:p w14:paraId="58BA5EE7" w14:textId="77777777" w:rsidR="004B3F04" w:rsidRDefault="004B3F04" w:rsidP="000659BE">
            <w:pPr>
              <w:pStyle w:val="TableText"/>
            </w:pPr>
          </w:p>
        </w:tc>
        <w:tc>
          <w:tcPr>
            <w:tcW w:w="1104" w:type="dxa"/>
          </w:tcPr>
          <w:p w14:paraId="00D7AB53" w14:textId="77777777" w:rsidR="004B3F04" w:rsidRDefault="006C736C" w:rsidP="000659BE">
            <w:pPr>
              <w:pStyle w:val="TableText"/>
            </w:pPr>
            <w:hyperlink w:anchor="C_4499-18603">
              <w:r w:rsidR="004B3F04">
                <w:rPr>
                  <w:rStyle w:val="HyperlinkText9pt"/>
                </w:rPr>
                <w:t>4499-18603</w:t>
              </w:r>
            </w:hyperlink>
          </w:p>
        </w:tc>
        <w:tc>
          <w:tcPr>
            <w:tcW w:w="2975" w:type="dxa"/>
          </w:tcPr>
          <w:p w14:paraId="6CD435BD" w14:textId="77777777" w:rsidR="004B3F04" w:rsidRDefault="004B3F04" w:rsidP="000659BE">
            <w:pPr>
              <w:pStyle w:val="TableText"/>
            </w:pPr>
          </w:p>
        </w:tc>
      </w:tr>
      <w:tr w:rsidR="004B3F04" w14:paraId="4CCAC1C7" w14:textId="77777777" w:rsidTr="000659BE">
        <w:trPr>
          <w:jc w:val="center"/>
        </w:trPr>
        <w:tc>
          <w:tcPr>
            <w:tcW w:w="3345" w:type="dxa"/>
          </w:tcPr>
          <w:p w14:paraId="417DA0A1" w14:textId="77777777" w:rsidR="004B3F04" w:rsidRDefault="004B3F04" w:rsidP="000659BE">
            <w:pPr>
              <w:pStyle w:val="TableText"/>
            </w:pPr>
            <w:r>
              <w:tab/>
            </w:r>
            <w:r>
              <w:tab/>
              <w:t>measureAttribute</w:t>
            </w:r>
          </w:p>
        </w:tc>
        <w:tc>
          <w:tcPr>
            <w:tcW w:w="720" w:type="dxa"/>
          </w:tcPr>
          <w:p w14:paraId="0B8819F5" w14:textId="77777777" w:rsidR="004B3F04" w:rsidRDefault="004B3F04" w:rsidP="000659BE">
            <w:pPr>
              <w:pStyle w:val="TableText"/>
            </w:pPr>
            <w:r>
              <w:t>1..1</w:t>
            </w:r>
          </w:p>
        </w:tc>
        <w:tc>
          <w:tcPr>
            <w:tcW w:w="1152" w:type="dxa"/>
          </w:tcPr>
          <w:p w14:paraId="7F587AD5" w14:textId="77777777" w:rsidR="004B3F04" w:rsidRDefault="004B3F04" w:rsidP="000659BE">
            <w:pPr>
              <w:pStyle w:val="TableText"/>
            </w:pPr>
            <w:r>
              <w:t>SHALL</w:t>
            </w:r>
          </w:p>
        </w:tc>
        <w:tc>
          <w:tcPr>
            <w:tcW w:w="864" w:type="dxa"/>
          </w:tcPr>
          <w:p w14:paraId="006D2B61" w14:textId="77777777" w:rsidR="004B3F04" w:rsidRDefault="004B3F04" w:rsidP="000659BE">
            <w:pPr>
              <w:pStyle w:val="TableText"/>
            </w:pPr>
          </w:p>
        </w:tc>
        <w:tc>
          <w:tcPr>
            <w:tcW w:w="1104" w:type="dxa"/>
          </w:tcPr>
          <w:p w14:paraId="7725CE39" w14:textId="77777777" w:rsidR="004B3F04" w:rsidRDefault="006C736C" w:rsidP="000659BE">
            <w:pPr>
              <w:pStyle w:val="TableText"/>
            </w:pPr>
            <w:hyperlink w:anchor="C_4499-18604">
              <w:r w:rsidR="004B3F04">
                <w:rPr>
                  <w:rStyle w:val="HyperlinkText9pt"/>
                </w:rPr>
                <w:t>4499-18604</w:t>
              </w:r>
            </w:hyperlink>
          </w:p>
        </w:tc>
        <w:tc>
          <w:tcPr>
            <w:tcW w:w="2975" w:type="dxa"/>
          </w:tcPr>
          <w:p w14:paraId="00656470" w14:textId="77777777" w:rsidR="004B3F04" w:rsidRDefault="004B3F04" w:rsidP="000659BE">
            <w:pPr>
              <w:pStyle w:val="TableText"/>
            </w:pPr>
          </w:p>
        </w:tc>
      </w:tr>
      <w:tr w:rsidR="004B3F04" w14:paraId="0CC0B3A8" w14:textId="77777777" w:rsidTr="000659BE">
        <w:trPr>
          <w:jc w:val="center"/>
        </w:trPr>
        <w:tc>
          <w:tcPr>
            <w:tcW w:w="3345" w:type="dxa"/>
          </w:tcPr>
          <w:p w14:paraId="1978C5C4" w14:textId="77777777" w:rsidR="004B3F04" w:rsidRDefault="004B3F04" w:rsidP="000659BE">
            <w:pPr>
              <w:pStyle w:val="TableText"/>
            </w:pPr>
            <w:r>
              <w:tab/>
            </w:r>
            <w:r>
              <w:tab/>
            </w:r>
            <w:r>
              <w:tab/>
              <w:t>code</w:t>
            </w:r>
          </w:p>
        </w:tc>
        <w:tc>
          <w:tcPr>
            <w:tcW w:w="720" w:type="dxa"/>
          </w:tcPr>
          <w:p w14:paraId="4947A33B" w14:textId="77777777" w:rsidR="004B3F04" w:rsidRDefault="004B3F04" w:rsidP="000659BE">
            <w:pPr>
              <w:pStyle w:val="TableText"/>
            </w:pPr>
            <w:r>
              <w:t>1..1</w:t>
            </w:r>
          </w:p>
        </w:tc>
        <w:tc>
          <w:tcPr>
            <w:tcW w:w="1152" w:type="dxa"/>
          </w:tcPr>
          <w:p w14:paraId="5C4DDCA8" w14:textId="77777777" w:rsidR="004B3F04" w:rsidRDefault="004B3F04" w:rsidP="000659BE">
            <w:pPr>
              <w:pStyle w:val="TableText"/>
            </w:pPr>
            <w:r>
              <w:t>SHALL</w:t>
            </w:r>
          </w:p>
        </w:tc>
        <w:tc>
          <w:tcPr>
            <w:tcW w:w="864" w:type="dxa"/>
          </w:tcPr>
          <w:p w14:paraId="32170B26" w14:textId="77777777" w:rsidR="004B3F04" w:rsidRDefault="004B3F04" w:rsidP="000659BE">
            <w:pPr>
              <w:pStyle w:val="TableText"/>
            </w:pPr>
          </w:p>
        </w:tc>
        <w:tc>
          <w:tcPr>
            <w:tcW w:w="1104" w:type="dxa"/>
          </w:tcPr>
          <w:p w14:paraId="39137CC8" w14:textId="77777777" w:rsidR="004B3F04" w:rsidRDefault="006C736C" w:rsidP="000659BE">
            <w:pPr>
              <w:pStyle w:val="TableText"/>
            </w:pPr>
            <w:hyperlink w:anchor="C_4499-18605">
              <w:r w:rsidR="004B3F04">
                <w:rPr>
                  <w:rStyle w:val="HyperlinkText9pt"/>
                </w:rPr>
                <w:t>4499-18605</w:t>
              </w:r>
            </w:hyperlink>
          </w:p>
        </w:tc>
        <w:tc>
          <w:tcPr>
            <w:tcW w:w="2975" w:type="dxa"/>
          </w:tcPr>
          <w:p w14:paraId="3BA6E58A" w14:textId="77777777" w:rsidR="004B3F04" w:rsidRDefault="004B3F04" w:rsidP="000659BE">
            <w:pPr>
              <w:pStyle w:val="TableText"/>
            </w:pPr>
          </w:p>
        </w:tc>
      </w:tr>
      <w:tr w:rsidR="004B3F04" w14:paraId="6E478B7E" w14:textId="77777777" w:rsidTr="000659BE">
        <w:trPr>
          <w:jc w:val="center"/>
        </w:trPr>
        <w:tc>
          <w:tcPr>
            <w:tcW w:w="3345" w:type="dxa"/>
          </w:tcPr>
          <w:p w14:paraId="57B8E34F" w14:textId="77777777" w:rsidR="004B3F04" w:rsidRDefault="004B3F04" w:rsidP="000659BE">
            <w:pPr>
              <w:pStyle w:val="TableText"/>
            </w:pPr>
            <w:r>
              <w:tab/>
            </w:r>
            <w:r>
              <w:tab/>
            </w:r>
            <w:r>
              <w:tab/>
            </w:r>
            <w:r>
              <w:tab/>
              <w:t>@code</w:t>
            </w:r>
          </w:p>
        </w:tc>
        <w:tc>
          <w:tcPr>
            <w:tcW w:w="720" w:type="dxa"/>
          </w:tcPr>
          <w:p w14:paraId="6AF53F23" w14:textId="77777777" w:rsidR="004B3F04" w:rsidRDefault="004B3F04" w:rsidP="000659BE">
            <w:pPr>
              <w:pStyle w:val="TableText"/>
            </w:pPr>
            <w:r>
              <w:t>1..1</w:t>
            </w:r>
          </w:p>
        </w:tc>
        <w:tc>
          <w:tcPr>
            <w:tcW w:w="1152" w:type="dxa"/>
          </w:tcPr>
          <w:p w14:paraId="5D842211" w14:textId="77777777" w:rsidR="004B3F04" w:rsidRDefault="004B3F04" w:rsidP="000659BE">
            <w:pPr>
              <w:pStyle w:val="TableText"/>
            </w:pPr>
            <w:r>
              <w:t>SHALL</w:t>
            </w:r>
          </w:p>
        </w:tc>
        <w:tc>
          <w:tcPr>
            <w:tcW w:w="864" w:type="dxa"/>
          </w:tcPr>
          <w:p w14:paraId="311BC5DC" w14:textId="77777777" w:rsidR="004B3F04" w:rsidRDefault="004B3F04" w:rsidP="000659BE">
            <w:pPr>
              <w:pStyle w:val="TableText"/>
            </w:pPr>
          </w:p>
        </w:tc>
        <w:tc>
          <w:tcPr>
            <w:tcW w:w="1104" w:type="dxa"/>
          </w:tcPr>
          <w:p w14:paraId="1182610A" w14:textId="77777777" w:rsidR="004B3F04" w:rsidRDefault="006C736C" w:rsidP="000659BE">
            <w:pPr>
              <w:pStyle w:val="TableText"/>
            </w:pPr>
            <w:hyperlink w:anchor="C_4499-29941">
              <w:r w:rsidR="004B3F04">
                <w:rPr>
                  <w:rStyle w:val="HyperlinkText9pt"/>
                </w:rPr>
                <w:t>4499-29941</w:t>
              </w:r>
            </w:hyperlink>
          </w:p>
        </w:tc>
        <w:tc>
          <w:tcPr>
            <w:tcW w:w="2975" w:type="dxa"/>
          </w:tcPr>
          <w:p w14:paraId="51D1877C" w14:textId="77777777" w:rsidR="004B3F04" w:rsidRDefault="004B3F04" w:rsidP="000659BE">
            <w:pPr>
              <w:pStyle w:val="TableText"/>
            </w:pPr>
            <w:r>
              <w:t>COPY</w:t>
            </w:r>
          </w:p>
        </w:tc>
      </w:tr>
      <w:tr w:rsidR="004B3F04" w14:paraId="5EFAA3C0" w14:textId="77777777" w:rsidTr="000659BE">
        <w:trPr>
          <w:jc w:val="center"/>
        </w:trPr>
        <w:tc>
          <w:tcPr>
            <w:tcW w:w="3345" w:type="dxa"/>
          </w:tcPr>
          <w:p w14:paraId="49BF4CBF" w14:textId="77777777" w:rsidR="004B3F04" w:rsidRDefault="004B3F04" w:rsidP="000659BE">
            <w:pPr>
              <w:pStyle w:val="TableText"/>
            </w:pPr>
            <w:r>
              <w:tab/>
            </w:r>
            <w:r>
              <w:tab/>
            </w:r>
            <w:r>
              <w:tab/>
            </w:r>
            <w:r>
              <w:tab/>
              <w:t>@codeSystem</w:t>
            </w:r>
          </w:p>
        </w:tc>
        <w:tc>
          <w:tcPr>
            <w:tcW w:w="720" w:type="dxa"/>
          </w:tcPr>
          <w:p w14:paraId="4AF00B7C" w14:textId="77777777" w:rsidR="004B3F04" w:rsidRDefault="004B3F04" w:rsidP="000659BE">
            <w:pPr>
              <w:pStyle w:val="TableText"/>
            </w:pPr>
            <w:r>
              <w:t>1..1</w:t>
            </w:r>
          </w:p>
        </w:tc>
        <w:tc>
          <w:tcPr>
            <w:tcW w:w="1152" w:type="dxa"/>
          </w:tcPr>
          <w:p w14:paraId="75F5748D" w14:textId="77777777" w:rsidR="004B3F04" w:rsidRDefault="004B3F04" w:rsidP="000659BE">
            <w:pPr>
              <w:pStyle w:val="TableText"/>
            </w:pPr>
            <w:r>
              <w:t>SHALL</w:t>
            </w:r>
          </w:p>
        </w:tc>
        <w:tc>
          <w:tcPr>
            <w:tcW w:w="864" w:type="dxa"/>
          </w:tcPr>
          <w:p w14:paraId="648543A0" w14:textId="77777777" w:rsidR="004B3F04" w:rsidRDefault="004B3F04" w:rsidP="000659BE">
            <w:pPr>
              <w:pStyle w:val="TableText"/>
            </w:pPr>
          </w:p>
        </w:tc>
        <w:tc>
          <w:tcPr>
            <w:tcW w:w="1104" w:type="dxa"/>
          </w:tcPr>
          <w:p w14:paraId="67803B72" w14:textId="77777777" w:rsidR="004B3F04" w:rsidRDefault="006C736C" w:rsidP="000659BE">
            <w:pPr>
              <w:pStyle w:val="TableText"/>
            </w:pPr>
            <w:hyperlink w:anchor="C_4499-30060">
              <w:r w:rsidR="004B3F04">
                <w:rPr>
                  <w:rStyle w:val="HyperlinkText9pt"/>
                </w:rPr>
                <w:t>4499-30060</w:t>
              </w:r>
            </w:hyperlink>
          </w:p>
        </w:tc>
        <w:tc>
          <w:tcPr>
            <w:tcW w:w="2975" w:type="dxa"/>
          </w:tcPr>
          <w:p w14:paraId="3D757AF3" w14:textId="77777777" w:rsidR="004B3F04" w:rsidRDefault="004B3F04" w:rsidP="000659BE">
            <w:pPr>
              <w:pStyle w:val="TableText"/>
            </w:pPr>
            <w:r>
              <w:t>urn:oid:2.16.840.1.113883.5.4 (HL7ActCode)</w:t>
            </w:r>
          </w:p>
        </w:tc>
      </w:tr>
      <w:tr w:rsidR="004B3F04" w14:paraId="213D19C4" w14:textId="77777777" w:rsidTr="000659BE">
        <w:trPr>
          <w:jc w:val="center"/>
        </w:trPr>
        <w:tc>
          <w:tcPr>
            <w:tcW w:w="3345" w:type="dxa"/>
          </w:tcPr>
          <w:p w14:paraId="5068F708" w14:textId="77777777" w:rsidR="004B3F04" w:rsidRDefault="004B3F04" w:rsidP="000659BE">
            <w:pPr>
              <w:pStyle w:val="TableText"/>
            </w:pPr>
            <w:r>
              <w:tab/>
            </w:r>
            <w:r>
              <w:tab/>
            </w:r>
            <w:r>
              <w:tab/>
              <w:t>value</w:t>
            </w:r>
          </w:p>
        </w:tc>
        <w:tc>
          <w:tcPr>
            <w:tcW w:w="720" w:type="dxa"/>
          </w:tcPr>
          <w:p w14:paraId="65D9D887" w14:textId="77777777" w:rsidR="004B3F04" w:rsidRDefault="004B3F04" w:rsidP="000659BE">
            <w:pPr>
              <w:pStyle w:val="TableText"/>
            </w:pPr>
            <w:r>
              <w:t>1..1</w:t>
            </w:r>
          </w:p>
        </w:tc>
        <w:tc>
          <w:tcPr>
            <w:tcW w:w="1152" w:type="dxa"/>
          </w:tcPr>
          <w:p w14:paraId="71549F16" w14:textId="77777777" w:rsidR="004B3F04" w:rsidRDefault="004B3F04" w:rsidP="000659BE">
            <w:pPr>
              <w:pStyle w:val="TableText"/>
            </w:pPr>
            <w:r>
              <w:t>SHALL</w:t>
            </w:r>
          </w:p>
        </w:tc>
        <w:tc>
          <w:tcPr>
            <w:tcW w:w="864" w:type="dxa"/>
          </w:tcPr>
          <w:p w14:paraId="56680C59" w14:textId="77777777" w:rsidR="004B3F04" w:rsidRDefault="004B3F04" w:rsidP="000659BE">
            <w:pPr>
              <w:pStyle w:val="TableText"/>
            </w:pPr>
            <w:r>
              <w:t>ED</w:t>
            </w:r>
          </w:p>
        </w:tc>
        <w:tc>
          <w:tcPr>
            <w:tcW w:w="1104" w:type="dxa"/>
          </w:tcPr>
          <w:p w14:paraId="70AE87D3" w14:textId="77777777" w:rsidR="004B3F04" w:rsidRDefault="006C736C" w:rsidP="000659BE">
            <w:pPr>
              <w:pStyle w:val="TableText"/>
            </w:pPr>
            <w:hyperlink w:anchor="C_4499-18609">
              <w:r w:rsidR="004B3F04">
                <w:rPr>
                  <w:rStyle w:val="HyperlinkText9pt"/>
                </w:rPr>
                <w:t>4499-18609</w:t>
              </w:r>
            </w:hyperlink>
          </w:p>
        </w:tc>
        <w:tc>
          <w:tcPr>
            <w:tcW w:w="2975" w:type="dxa"/>
          </w:tcPr>
          <w:p w14:paraId="729D8D28" w14:textId="77777777" w:rsidR="004B3F04" w:rsidRDefault="004B3F04" w:rsidP="000659BE">
            <w:pPr>
              <w:pStyle w:val="TableText"/>
            </w:pPr>
          </w:p>
        </w:tc>
      </w:tr>
      <w:tr w:rsidR="004B3F04" w14:paraId="24BF69BF" w14:textId="77777777" w:rsidTr="000659BE">
        <w:trPr>
          <w:jc w:val="center"/>
        </w:trPr>
        <w:tc>
          <w:tcPr>
            <w:tcW w:w="3345" w:type="dxa"/>
          </w:tcPr>
          <w:p w14:paraId="40122CC6" w14:textId="77777777" w:rsidR="004B3F04" w:rsidRDefault="004B3F04" w:rsidP="000659BE">
            <w:pPr>
              <w:pStyle w:val="TableText"/>
            </w:pPr>
            <w:r>
              <w:tab/>
              <w:t>subjectOf</w:t>
            </w:r>
          </w:p>
        </w:tc>
        <w:tc>
          <w:tcPr>
            <w:tcW w:w="720" w:type="dxa"/>
          </w:tcPr>
          <w:p w14:paraId="144C8717" w14:textId="77777777" w:rsidR="004B3F04" w:rsidRDefault="004B3F04" w:rsidP="000659BE">
            <w:pPr>
              <w:pStyle w:val="TableText"/>
            </w:pPr>
            <w:r>
              <w:t>0..1</w:t>
            </w:r>
          </w:p>
        </w:tc>
        <w:tc>
          <w:tcPr>
            <w:tcW w:w="1152" w:type="dxa"/>
          </w:tcPr>
          <w:p w14:paraId="56E74B0E" w14:textId="77777777" w:rsidR="004B3F04" w:rsidRDefault="004B3F04" w:rsidP="000659BE">
            <w:pPr>
              <w:pStyle w:val="TableText"/>
            </w:pPr>
            <w:r>
              <w:t>SHOULD</w:t>
            </w:r>
          </w:p>
        </w:tc>
        <w:tc>
          <w:tcPr>
            <w:tcW w:w="864" w:type="dxa"/>
          </w:tcPr>
          <w:p w14:paraId="02373FCA" w14:textId="77777777" w:rsidR="004B3F04" w:rsidRDefault="004B3F04" w:rsidP="000659BE">
            <w:pPr>
              <w:pStyle w:val="TableText"/>
            </w:pPr>
          </w:p>
        </w:tc>
        <w:tc>
          <w:tcPr>
            <w:tcW w:w="1104" w:type="dxa"/>
          </w:tcPr>
          <w:p w14:paraId="1C96EAD9" w14:textId="77777777" w:rsidR="004B3F04" w:rsidRDefault="006C736C" w:rsidP="000659BE">
            <w:pPr>
              <w:pStyle w:val="TableText"/>
            </w:pPr>
            <w:hyperlink w:anchor="C_4499-18610">
              <w:r w:rsidR="004B3F04">
                <w:rPr>
                  <w:rStyle w:val="HyperlinkText9pt"/>
                </w:rPr>
                <w:t>4499-18610</w:t>
              </w:r>
            </w:hyperlink>
          </w:p>
        </w:tc>
        <w:tc>
          <w:tcPr>
            <w:tcW w:w="2975" w:type="dxa"/>
          </w:tcPr>
          <w:p w14:paraId="64BC3EBB" w14:textId="77777777" w:rsidR="004B3F04" w:rsidRDefault="004B3F04" w:rsidP="000659BE">
            <w:pPr>
              <w:pStyle w:val="TableText"/>
            </w:pPr>
          </w:p>
        </w:tc>
      </w:tr>
      <w:tr w:rsidR="004B3F04" w14:paraId="114A6D93" w14:textId="77777777" w:rsidTr="000659BE">
        <w:trPr>
          <w:jc w:val="center"/>
        </w:trPr>
        <w:tc>
          <w:tcPr>
            <w:tcW w:w="3345" w:type="dxa"/>
          </w:tcPr>
          <w:p w14:paraId="5E4887BF" w14:textId="77777777" w:rsidR="004B3F04" w:rsidRDefault="004B3F04" w:rsidP="000659BE">
            <w:pPr>
              <w:pStyle w:val="TableText"/>
            </w:pPr>
            <w:r>
              <w:tab/>
            </w:r>
            <w:r>
              <w:tab/>
              <w:t>measureAttribute</w:t>
            </w:r>
          </w:p>
        </w:tc>
        <w:tc>
          <w:tcPr>
            <w:tcW w:w="720" w:type="dxa"/>
          </w:tcPr>
          <w:p w14:paraId="1F8C8F8B" w14:textId="77777777" w:rsidR="004B3F04" w:rsidRDefault="004B3F04" w:rsidP="000659BE">
            <w:pPr>
              <w:pStyle w:val="TableText"/>
            </w:pPr>
            <w:r>
              <w:t>1..1</w:t>
            </w:r>
          </w:p>
        </w:tc>
        <w:tc>
          <w:tcPr>
            <w:tcW w:w="1152" w:type="dxa"/>
          </w:tcPr>
          <w:p w14:paraId="6E6B8336" w14:textId="77777777" w:rsidR="004B3F04" w:rsidRDefault="004B3F04" w:rsidP="000659BE">
            <w:pPr>
              <w:pStyle w:val="TableText"/>
            </w:pPr>
            <w:r>
              <w:t>SHALL</w:t>
            </w:r>
          </w:p>
        </w:tc>
        <w:tc>
          <w:tcPr>
            <w:tcW w:w="864" w:type="dxa"/>
          </w:tcPr>
          <w:p w14:paraId="2D95A5E8" w14:textId="77777777" w:rsidR="004B3F04" w:rsidRDefault="004B3F04" w:rsidP="000659BE">
            <w:pPr>
              <w:pStyle w:val="TableText"/>
            </w:pPr>
          </w:p>
        </w:tc>
        <w:tc>
          <w:tcPr>
            <w:tcW w:w="1104" w:type="dxa"/>
          </w:tcPr>
          <w:p w14:paraId="610A6F59" w14:textId="77777777" w:rsidR="004B3F04" w:rsidRDefault="006C736C" w:rsidP="000659BE">
            <w:pPr>
              <w:pStyle w:val="TableText"/>
            </w:pPr>
            <w:hyperlink w:anchor="C_4499-18611">
              <w:r w:rsidR="004B3F04">
                <w:rPr>
                  <w:rStyle w:val="HyperlinkText9pt"/>
                </w:rPr>
                <w:t>4499-18611</w:t>
              </w:r>
            </w:hyperlink>
          </w:p>
        </w:tc>
        <w:tc>
          <w:tcPr>
            <w:tcW w:w="2975" w:type="dxa"/>
          </w:tcPr>
          <w:p w14:paraId="685EA0C4" w14:textId="77777777" w:rsidR="004B3F04" w:rsidRDefault="004B3F04" w:rsidP="000659BE">
            <w:pPr>
              <w:pStyle w:val="TableText"/>
            </w:pPr>
          </w:p>
        </w:tc>
      </w:tr>
      <w:tr w:rsidR="004B3F04" w14:paraId="5FBDDC8D" w14:textId="77777777" w:rsidTr="000659BE">
        <w:trPr>
          <w:jc w:val="center"/>
        </w:trPr>
        <w:tc>
          <w:tcPr>
            <w:tcW w:w="3345" w:type="dxa"/>
          </w:tcPr>
          <w:p w14:paraId="6F5A693B" w14:textId="77777777" w:rsidR="004B3F04" w:rsidRDefault="004B3F04" w:rsidP="000659BE">
            <w:pPr>
              <w:pStyle w:val="TableText"/>
            </w:pPr>
            <w:r>
              <w:lastRenderedPageBreak/>
              <w:tab/>
            </w:r>
            <w:r>
              <w:tab/>
            </w:r>
            <w:r>
              <w:tab/>
              <w:t>code</w:t>
            </w:r>
          </w:p>
        </w:tc>
        <w:tc>
          <w:tcPr>
            <w:tcW w:w="720" w:type="dxa"/>
          </w:tcPr>
          <w:p w14:paraId="7A83EB8D" w14:textId="77777777" w:rsidR="004B3F04" w:rsidRDefault="004B3F04" w:rsidP="000659BE">
            <w:pPr>
              <w:pStyle w:val="TableText"/>
            </w:pPr>
            <w:r>
              <w:t>1..1</w:t>
            </w:r>
          </w:p>
        </w:tc>
        <w:tc>
          <w:tcPr>
            <w:tcW w:w="1152" w:type="dxa"/>
          </w:tcPr>
          <w:p w14:paraId="31F06873" w14:textId="77777777" w:rsidR="004B3F04" w:rsidRDefault="004B3F04" w:rsidP="000659BE">
            <w:pPr>
              <w:pStyle w:val="TableText"/>
            </w:pPr>
            <w:r>
              <w:t>SHALL</w:t>
            </w:r>
          </w:p>
        </w:tc>
        <w:tc>
          <w:tcPr>
            <w:tcW w:w="864" w:type="dxa"/>
          </w:tcPr>
          <w:p w14:paraId="6EE3D0BA" w14:textId="77777777" w:rsidR="004B3F04" w:rsidRDefault="004B3F04" w:rsidP="000659BE">
            <w:pPr>
              <w:pStyle w:val="TableText"/>
            </w:pPr>
          </w:p>
        </w:tc>
        <w:tc>
          <w:tcPr>
            <w:tcW w:w="1104" w:type="dxa"/>
          </w:tcPr>
          <w:p w14:paraId="34CB5E51" w14:textId="77777777" w:rsidR="004B3F04" w:rsidRDefault="006C736C" w:rsidP="000659BE">
            <w:pPr>
              <w:pStyle w:val="TableText"/>
            </w:pPr>
            <w:hyperlink w:anchor="C_4499-18612">
              <w:r w:rsidR="004B3F04">
                <w:rPr>
                  <w:rStyle w:val="HyperlinkText9pt"/>
                </w:rPr>
                <w:t>4499-18612</w:t>
              </w:r>
            </w:hyperlink>
          </w:p>
        </w:tc>
        <w:tc>
          <w:tcPr>
            <w:tcW w:w="2975" w:type="dxa"/>
          </w:tcPr>
          <w:p w14:paraId="78EE0EE2" w14:textId="77777777" w:rsidR="004B3F04" w:rsidRDefault="004B3F04" w:rsidP="000659BE">
            <w:pPr>
              <w:pStyle w:val="TableText"/>
            </w:pPr>
          </w:p>
        </w:tc>
      </w:tr>
      <w:tr w:rsidR="004B3F04" w14:paraId="7EF5F9B0" w14:textId="77777777" w:rsidTr="000659BE">
        <w:trPr>
          <w:jc w:val="center"/>
        </w:trPr>
        <w:tc>
          <w:tcPr>
            <w:tcW w:w="3345" w:type="dxa"/>
          </w:tcPr>
          <w:p w14:paraId="11C2EF28" w14:textId="77777777" w:rsidR="004B3F04" w:rsidRDefault="004B3F04" w:rsidP="000659BE">
            <w:pPr>
              <w:pStyle w:val="TableText"/>
            </w:pPr>
            <w:r>
              <w:tab/>
            </w:r>
            <w:r>
              <w:tab/>
            </w:r>
            <w:r>
              <w:tab/>
            </w:r>
            <w:r>
              <w:tab/>
              <w:t>@code</w:t>
            </w:r>
          </w:p>
        </w:tc>
        <w:tc>
          <w:tcPr>
            <w:tcW w:w="720" w:type="dxa"/>
          </w:tcPr>
          <w:p w14:paraId="7E5D9483" w14:textId="77777777" w:rsidR="004B3F04" w:rsidRDefault="004B3F04" w:rsidP="000659BE">
            <w:pPr>
              <w:pStyle w:val="TableText"/>
            </w:pPr>
            <w:r>
              <w:t>1..1</w:t>
            </w:r>
          </w:p>
        </w:tc>
        <w:tc>
          <w:tcPr>
            <w:tcW w:w="1152" w:type="dxa"/>
          </w:tcPr>
          <w:p w14:paraId="671774A0" w14:textId="77777777" w:rsidR="004B3F04" w:rsidRDefault="004B3F04" w:rsidP="000659BE">
            <w:pPr>
              <w:pStyle w:val="TableText"/>
            </w:pPr>
            <w:r>
              <w:t>SHALL</w:t>
            </w:r>
          </w:p>
        </w:tc>
        <w:tc>
          <w:tcPr>
            <w:tcW w:w="864" w:type="dxa"/>
          </w:tcPr>
          <w:p w14:paraId="09E214E4" w14:textId="77777777" w:rsidR="004B3F04" w:rsidRDefault="004B3F04" w:rsidP="000659BE">
            <w:pPr>
              <w:pStyle w:val="TableText"/>
            </w:pPr>
          </w:p>
        </w:tc>
        <w:tc>
          <w:tcPr>
            <w:tcW w:w="1104" w:type="dxa"/>
          </w:tcPr>
          <w:p w14:paraId="41481E7C" w14:textId="77777777" w:rsidR="004B3F04" w:rsidRDefault="006C736C" w:rsidP="000659BE">
            <w:pPr>
              <w:pStyle w:val="TableText"/>
            </w:pPr>
            <w:hyperlink w:anchor="C_4499-18613">
              <w:r w:rsidR="004B3F04">
                <w:rPr>
                  <w:rStyle w:val="HyperlinkText9pt"/>
                </w:rPr>
                <w:t>4499-18613</w:t>
              </w:r>
            </w:hyperlink>
          </w:p>
        </w:tc>
        <w:tc>
          <w:tcPr>
            <w:tcW w:w="2975" w:type="dxa"/>
          </w:tcPr>
          <w:p w14:paraId="06C6429B" w14:textId="77777777" w:rsidR="004B3F04" w:rsidRDefault="004B3F04" w:rsidP="000659BE">
            <w:pPr>
              <w:pStyle w:val="TableText"/>
            </w:pPr>
            <w:r>
              <w:t>CRS</w:t>
            </w:r>
          </w:p>
        </w:tc>
      </w:tr>
      <w:tr w:rsidR="004B3F04" w14:paraId="06725551" w14:textId="77777777" w:rsidTr="000659BE">
        <w:trPr>
          <w:jc w:val="center"/>
        </w:trPr>
        <w:tc>
          <w:tcPr>
            <w:tcW w:w="3345" w:type="dxa"/>
          </w:tcPr>
          <w:p w14:paraId="3D78DCC8" w14:textId="77777777" w:rsidR="004B3F04" w:rsidRDefault="004B3F04" w:rsidP="000659BE">
            <w:pPr>
              <w:pStyle w:val="TableText"/>
            </w:pPr>
            <w:r>
              <w:tab/>
            </w:r>
            <w:r>
              <w:tab/>
            </w:r>
            <w:r>
              <w:tab/>
            </w:r>
            <w:r>
              <w:tab/>
              <w:t>@codeSystem</w:t>
            </w:r>
          </w:p>
        </w:tc>
        <w:tc>
          <w:tcPr>
            <w:tcW w:w="720" w:type="dxa"/>
          </w:tcPr>
          <w:p w14:paraId="60BACAA2" w14:textId="77777777" w:rsidR="004B3F04" w:rsidRDefault="004B3F04" w:rsidP="000659BE">
            <w:pPr>
              <w:pStyle w:val="TableText"/>
            </w:pPr>
            <w:r>
              <w:t>1..1</w:t>
            </w:r>
          </w:p>
        </w:tc>
        <w:tc>
          <w:tcPr>
            <w:tcW w:w="1152" w:type="dxa"/>
          </w:tcPr>
          <w:p w14:paraId="78FC8ADB" w14:textId="77777777" w:rsidR="004B3F04" w:rsidRDefault="004B3F04" w:rsidP="000659BE">
            <w:pPr>
              <w:pStyle w:val="TableText"/>
            </w:pPr>
            <w:r>
              <w:t>SHALL</w:t>
            </w:r>
          </w:p>
        </w:tc>
        <w:tc>
          <w:tcPr>
            <w:tcW w:w="864" w:type="dxa"/>
          </w:tcPr>
          <w:p w14:paraId="0B67E3E1" w14:textId="77777777" w:rsidR="004B3F04" w:rsidRDefault="004B3F04" w:rsidP="000659BE">
            <w:pPr>
              <w:pStyle w:val="TableText"/>
            </w:pPr>
          </w:p>
        </w:tc>
        <w:tc>
          <w:tcPr>
            <w:tcW w:w="1104" w:type="dxa"/>
          </w:tcPr>
          <w:p w14:paraId="2B9DED01" w14:textId="77777777" w:rsidR="004B3F04" w:rsidRDefault="006C736C" w:rsidP="000659BE">
            <w:pPr>
              <w:pStyle w:val="TableText"/>
            </w:pPr>
            <w:hyperlink w:anchor="C_4499-30061">
              <w:r w:rsidR="004B3F04">
                <w:rPr>
                  <w:rStyle w:val="HyperlinkText9pt"/>
                </w:rPr>
                <w:t>4499-30061</w:t>
              </w:r>
            </w:hyperlink>
          </w:p>
        </w:tc>
        <w:tc>
          <w:tcPr>
            <w:tcW w:w="2975" w:type="dxa"/>
          </w:tcPr>
          <w:p w14:paraId="649A1707" w14:textId="77777777" w:rsidR="004B3F04" w:rsidRDefault="004B3F04" w:rsidP="000659BE">
            <w:pPr>
              <w:pStyle w:val="TableText"/>
            </w:pPr>
            <w:r>
              <w:t>urn:oid:2.16.840.1.113883.5.4 (HL7ActCode)</w:t>
            </w:r>
          </w:p>
        </w:tc>
      </w:tr>
      <w:tr w:rsidR="004B3F04" w14:paraId="0B674D5D" w14:textId="77777777" w:rsidTr="000659BE">
        <w:trPr>
          <w:jc w:val="center"/>
        </w:trPr>
        <w:tc>
          <w:tcPr>
            <w:tcW w:w="3345" w:type="dxa"/>
          </w:tcPr>
          <w:p w14:paraId="6B3FBBDF" w14:textId="77777777" w:rsidR="004B3F04" w:rsidRDefault="004B3F04" w:rsidP="000659BE">
            <w:pPr>
              <w:pStyle w:val="TableText"/>
            </w:pPr>
            <w:r>
              <w:tab/>
            </w:r>
            <w:r>
              <w:tab/>
            </w:r>
            <w:r>
              <w:tab/>
              <w:t>value</w:t>
            </w:r>
          </w:p>
        </w:tc>
        <w:tc>
          <w:tcPr>
            <w:tcW w:w="720" w:type="dxa"/>
          </w:tcPr>
          <w:p w14:paraId="071743BD" w14:textId="77777777" w:rsidR="004B3F04" w:rsidRDefault="004B3F04" w:rsidP="000659BE">
            <w:pPr>
              <w:pStyle w:val="TableText"/>
            </w:pPr>
            <w:r>
              <w:t>1..1</w:t>
            </w:r>
          </w:p>
        </w:tc>
        <w:tc>
          <w:tcPr>
            <w:tcW w:w="1152" w:type="dxa"/>
          </w:tcPr>
          <w:p w14:paraId="228E6887" w14:textId="77777777" w:rsidR="004B3F04" w:rsidRDefault="004B3F04" w:rsidP="000659BE">
            <w:pPr>
              <w:pStyle w:val="TableText"/>
            </w:pPr>
            <w:r>
              <w:t>SHALL</w:t>
            </w:r>
          </w:p>
        </w:tc>
        <w:tc>
          <w:tcPr>
            <w:tcW w:w="864" w:type="dxa"/>
          </w:tcPr>
          <w:p w14:paraId="4C4CC5BB" w14:textId="77777777" w:rsidR="004B3F04" w:rsidRDefault="004B3F04" w:rsidP="000659BE">
            <w:pPr>
              <w:pStyle w:val="TableText"/>
            </w:pPr>
            <w:r>
              <w:t>ED</w:t>
            </w:r>
          </w:p>
        </w:tc>
        <w:tc>
          <w:tcPr>
            <w:tcW w:w="1104" w:type="dxa"/>
          </w:tcPr>
          <w:p w14:paraId="384A63BC" w14:textId="77777777" w:rsidR="004B3F04" w:rsidRDefault="006C736C" w:rsidP="000659BE">
            <w:pPr>
              <w:pStyle w:val="TableText"/>
            </w:pPr>
            <w:hyperlink w:anchor="C_4499-29942">
              <w:r w:rsidR="004B3F04">
                <w:rPr>
                  <w:rStyle w:val="HyperlinkText9pt"/>
                </w:rPr>
                <w:t>4499-29942</w:t>
              </w:r>
            </w:hyperlink>
          </w:p>
        </w:tc>
        <w:tc>
          <w:tcPr>
            <w:tcW w:w="2975" w:type="dxa"/>
          </w:tcPr>
          <w:p w14:paraId="18E1041B" w14:textId="77777777" w:rsidR="004B3F04" w:rsidRDefault="004B3F04" w:rsidP="000659BE">
            <w:pPr>
              <w:pStyle w:val="TableText"/>
            </w:pPr>
          </w:p>
        </w:tc>
      </w:tr>
      <w:tr w:rsidR="004B3F04" w14:paraId="0109FAA3" w14:textId="77777777" w:rsidTr="000659BE">
        <w:trPr>
          <w:jc w:val="center"/>
        </w:trPr>
        <w:tc>
          <w:tcPr>
            <w:tcW w:w="3345" w:type="dxa"/>
          </w:tcPr>
          <w:p w14:paraId="150F9C30" w14:textId="77777777" w:rsidR="004B3F04" w:rsidRDefault="004B3F04" w:rsidP="000659BE">
            <w:pPr>
              <w:pStyle w:val="TableText"/>
            </w:pPr>
            <w:r>
              <w:tab/>
              <w:t>subjectOf</w:t>
            </w:r>
          </w:p>
        </w:tc>
        <w:tc>
          <w:tcPr>
            <w:tcW w:w="720" w:type="dxa"/>
          </w:tcPr>
          <w:p w14:paraId="12E7A825" w14:textId="77777777" w:rsidR="004B3F04" w:rsidRDefault="004B3F04" w:rsidP="000659BE">
            <w:pPr>
              <w:pStyle w:val="TableText"/>
            </w:pPr>
            <w:r>
              <w:t>0..1</w:t>
            </w:r>
          </w:p>
        </w:tc>
        <w:tc>
          <w:tcPr>
            <w:tcW w:w="1152" w:type="dxa"/>
          </w:tcPr>
          <w:p w14:paraId="5C2A4A96" w14:textId="77777777" w:rsidR="004B3F04" w:rsidRDefault="004B3F04" w:rsidP="000659BE">
            <w:pPr>
              <w:pStyle w:val="TableText"/>
            </w:pPr>
            <w:r>
              <w:t>SHOULD</w:t>
            </w:r>
          </w:p>
        </w:tc>
        <w:tc>
          <w:tcPr>
            <w:tcW w:w="864" w:type="dxa"/>
          </w:tcPr>
          <w:p w14:paraId="5D7C50B4" w14:textId="77777777" w:rsidR="004B3F04" w:rsidRDefault="004B3F04" w:rsidP="000659BE">
            <w:pPr>
              <w:pStyle w:val="TableText"/>
            </w:pPr>
          </w:p>
        </w:tc>
        <w:tc>
          <w:tcPr>
            <w:tcW w:w="1104" w:type="dxa"/>
          </w:tcPr>
          <w:p w14:paraId="0530FF08" w14:textId="77777777" w:rsidR="004B3F04" w:rsidRDefault="006C736C" w:rsidP="000659BE">
            <w:pPr>
              <w:pStyle w:val="TableText"/>
            </w:pPr>
            <w:hyperlink w:anchor="C_4499-18617">
              <w:r w:rsidR="004B3F04">
                <w:rPr>
                  <w:rStyle w:val="HyperlinkText9pt"/>
                </w:rPr>
                <w:t>4499-18617</w:t>
              </w:r>
            </w:hyperlink>
          </w:p>
        </w:tc>
        <w:tc>
          <w:tcPr>
            <w:tcW w:w="2975" w:type="dxa"/>
          </w:tcPr>
          <w:p w14:paraId="43B49020" w14:textId="77777777" w:rsidR="004B3F04" w:rsidRDefault="004B3F04" w:rsidP="000659BE">
            <w:pPr>
              <w:pStyle w:val="TableText"/>
            </w:pPr>
          </w:p>
        </w:tc>
      </w:tr>
      <w:tr w:rsidR="004B3F04" w14:paraId="61890777" w14:textId="77777777" w:rsidTr="000659BE">
        <w:trPr>
          <w:jc w:val="center"/>
        </w:trPr>
        <w:tc>
          <w:tcPr>
            <w:tcW w:w="3345" w:type="dxa"/>
          </w:tcPr>
          <w:p w14:paraId="76E0FEFA" w14:textId="77777777" w:rsidR="004B3F04" w:rsidRDefault="004B3F04" w:rsidP="000659BE">
            <w:pPr>
              <w:pStyle w:val="TableText"/>
            </w:pPr>
            <w:r>
              <w:tab/>
            </w:r>
            <w:r>
              <w:tab/>
              <w:t>measureAttribute</w:t>
            </w:r>
          </w:p>
        </w:tc>
        <w:tc>
          <w:tcPr>
            <w:tcW w:w="720" w:type="dxa"/>
          </w:tcPr>
          <w:p w14:paraId="30A2ACC4" w14:textId="77777777" w:rsidR="004B3F04" w:rsidRDefault="004B3F04" w:rsidP="000659BE">
            <w:pPr>
              <w:pStyle w:val="TableText"/>
            </w:pPr>
            <w:r>
              <w:t>1..1</w:t>
            </w:r>
          </w:p>
        </w:tc>
        <w:tc>
          <w:tcPr>
            <w:tcW w:w="1152" w:type="dxa"/>
          </w:tcPr>
          <w:p w14:paraId="6BCAA874" w14:textId="77777777" w:rsidR="004B3F04" w:rsidRDefault="004B3F04" w:rsidP="000659BE">
            <w:pPr>
              <w:pStyle w:val="TableText"/>
            </w:pPr>
            <w:r>
              <w:t>SHALL</w:t>
            </w:r>
          </w:p>
        </w:tc>
        <w:tc>
          <w:tcPr>
            <w:tcW w:w="864" w:type="dxa"/>
          </w:tcPr>
          <w:p w14:paraId="58AD4E65" w14:textId="77777777" w:rsidR="004B3F04" w:rsidRDefault="004B3F04" w:rsidP="000659BE">
            <w:pPr>
              <w:pStyle w:val="TableText"/>
            </w:pPr>
          </w:p>
        </w:tc>
        <w:tc>
          <w:tcPr>
            <w:tcW w:w="1104" w:type="dxa"/>
          </w:tcPr>
          <w:p w14:paraId="0BA55408" w14:textId="77777777" w:rsidR="004B3F04" w:rsidRDefault="006C736C" w:rsidP="000659BE">
            <w:pPr>
              <w:pStyle w:val="TableText"/>
            </w:pPr>
            <w:hyperlink w:anchor="C_4499-18618">
              <w:r w:rsidR="004B3F04">
                <w:rPr>
                  <w:rStyle w:val="HyperlinkText9pt"/>
                </w:rPr>
                <w:t>4499-18618</w:t>
              </w:r>
            </w:hyperlink>
          </w:p>
        </w:tc>
        <w:tc>
          <w:tcPr>
            <w:tcW w:w="2975" w:type="dxa"/>
          </w:tcPr>
          <w:p w14:paraId="60957A7D" w14:textId="77777777" w:rsidR="004B3F04" w:rsidRDefault="004B3F04" w:rsidP="000659BE">
            <w:pPr>
              <w:pStyle w:val="TableText"/>
            </w:pPr>
          </w:p>
        </w:tc>
      </w:tr>
      <w:tr w:rsidR="004B3F04" w14:paraId="73EBB113" w14:textId="77777777" w:rsidTr="000659BE">
        <w:trPr>
          <w:jc w:val="center"/>
        </w:trPr>
        <w:tc>
          <w:tcPr>
            <w:tcW w:w="3345" w:type="dxa"/>
          </w:tcPr>
          <w:p w14:paraId="60F05C4F" w14:textId="77777777" w:rsidR="004B3F04" w:rsidRDefault="004B3F04" w:rsidP="000659BE">
            <w:pPr>
              <w:pStyle w:val="TableText"/>
            </w:pPr>
            <w:r>
              <w:tab/>
            </w:r>
            <w:r>
              <w:tab/>
            </w:r>
            <w:r>
              <w:tab/>
              <w:t>code</w:t>
            </w:r>
          </w:p>
        </w:tc>
        <w:tc>
          <w:tcPr>
            <w:tcW w:w="720" w:type="dxa"/>
          </w:tcPr>
          <w:p w14:paraId="00123B1D" w14:textId="77777777" w:rsidR="004B3F04" w:rsidRDefault="004B3F04" w:rsidP="000659BE">
            <w:pPr>
              <w:pStyle w:val="TableText"/>
            </w:pPr>
            <w:r>
              <w:t>1..1</w:t>
            </w:r>
          </w:p>
        </w:tc>
        <w:tc>
          <w:tcPr>
            <w:tcW w:w="1152" w:type="dxa"/>
          </w:tcPr>
          <w:p w14:paraId="5672770A" w14:textId="77777777" w:rsidR="004B3F04" w:rsidRDefault="004B3F04" w:rsidP="000659BE">
            <w:pPr>
              <w:pStyle w:val="TableText"/>
            </w:pPr>
            <w:r>
              <w:t>SHALL</w:t>
            </w:r>
          </w:p>
        </w:tc>
        <w:tc>
          <w:tcPr>
            <w:tcW w:w="864" w:type="dxa"/>
          </w:tcPr>
          <w:p w14:paraId="004D9A9F" w14:textId="77777777" w:rsidR="004B3F04" w:rsidRDefault="004B3F04" w:rsidP="000659BE">
            <w:pPr>
              <w:pStyle w:val="TableText"/>
            </w:pPr>
          </w:p>
        </w:tc>
        <w:tc>
          <w:tcPr>
            <w:tcW w:w="1104" w:type="dxa"/>
          </w:tcPr>
          <w:p w14:paraId="3C317AA9" w14:textId="77777777" w:rsidR="004B3F04" w:rsidRDefault="006C736C" w:rsidP="000659BE">
            <w:pPr>
              <w:pStyle w:val="TableText"/>
            </w:pPr>
            <w:hyperlink w:anchor="C_4499-18619">
              <w:r w:rsidR="004B3F04">
                <w:rPr>
                  <w:rStyle w:val="HyperlinkText9pt"/>
                </w:rPr>
                <w:t>4499-18619</w:t>
              </w:r>
            </w:hyperlink>
          </w:p>
        </w:tc>
        <w:tc>
          <w:tcPr>
            <w:tcW w:w="2975" w:type="dxa"/>
          </w:tcPr>
          <w:p w14:paraId="513B8860" w14:textId="77777777" w:rsidR="004B3F04" w:rsidRDefault="004B3F04" w:rsidP="000659BE">
            <w:pPr>
              <w:pStyle w:val="TableText"/>
            </w:pPr>
          </w:p>
        </w:tc>
      </w:tr>
      <w:tr w:rsidR="004B3F04" w14:paraId="6819E0A2" w14:textId="77777777" w:rsidTr="000659BE">
        <w:trPr>
          <w:jc w:val="center"/>
        </w:trPr>
        <w:tc>
          <w:tcPr>
            <w:tcW w:w="3345" w:type="dxa"/>
          </w:tcPr>
          <w:p w14:paraId="33F51CD1" w14:textId="77777777" w:rsidR="004B3F04" w:rsidRDefault="004B3F04" w:rsidP="000659BE">
            <w:pPr>
              <w:pStyle w:val="TableText"/>
            </w:pPr>
            <w:r>
              <w:tab/>
            </w:r>
            <w:r>
              <w:tab/>
            </w:r>
            <w:r>
              <w:tab/>
            </w:r>
            <w:r>
              <w:tab/>
              <w:t>@code</w:t>
            </w:r>
          </w:p>
        </w:tc>
        <w:tc>
          <w:tcPr>
            <w:tcW w:w="720" w:type="dxa"/>
          </w:tcPr>
          <w:p w14:paraId="5D5F3B97" w14:textId="77777777" w:rsidR="004B3F04" w:rsidRDefault="004B3F04" w:rsidP="000659BE">
            <w:pPr>
              <w:pStyle w:val="TableText"/>
            </w:pPr>
            <w:r>
              <w:t>1..1</w:t>
            </w:r>
          </w:p>
        </w:tc>
        <w:tc>
          <w:tcPr>
            <w:tcW w:w="1152" w:type="dxa"/>
          </w:tcPr>
          <w:p w14:paraId="297DFC81" w14:textId="77777777" w:rsidR="004B3F04" w:rsidRDefault="004B3F04" w:rsidP="000659BE">
            <w:pPr>
              <w:pStyle w:val="TableText"/>
            </w:pPr>
            <w:r>
              <w:t>SHALL</w:t>
            </w:r>
          </w:p>
        </w:tc>
        <w:tc>
          <w:tcPr>
            <w:tcW w:w="864" w:type="dxa"/>
          </w:tcPr>
          <w:p w14:paraId="614CA2E0" w14:textId="77777777" w:rsidR="004B3F04" w:rsidRDefault="004B3F04" w:rsidP="000659BE">
            <w:pPr>
              <w:pStyle w:val="TableText"/>
            </w:pPr>
          </w:p>
        </w:tc>
        <w:tc>
          <w:tcPr>
            <w:tcW w:w="1104" w:type="dxa"/>
          </w:tcPr>
          <w:p w14:paraId="54114630" w14:textId="77777777" w:rsidR="004B3F04" w:rsidRDefault="006C736C" w:rsidP="000659BE">
            <w:pPr>
              <w:pStyle w:val="TableText"/>
            </w:pPr>
            <w:hyperlink w:anchor="C_4499-18620">
              <w:r w:rsidR="004B3F04">
                <w:rPr>
                  <w:rStyle w:val="HyperlinkText9pt"/>
                </w:rPr>
                <w:t>4499-18620</w:t>
              </w:r>
            </w:hyperlink>
          </w:p>
        </w:tc>
        <w:tc>
          <w:tcPr>
            <w:tcW w:w="2975" w:type="dxa"/>
          </w:tcPr>
          <w:p w14:paraId="35BE7EF9" w14:textId="77777777" w:rsidR="004B3F04" w:rsidRDefault="004B3F04" w:rsidP="000659BE">
            <w:pPr>
              <w:pStyle w:val="TableText"/>
            </w:pPr>
            <w:r>
              <w:t>GUIDE</w:t>
            </w:r>
          </w:p>
        </w:tc>
      </w:tr>
      <w:tr w:rsidR="004B3F04" w14:paraId="72BE3AA7" w14:textId="77777777" w:rsidTr="000659BE">
        <w:trPr>
          <w:jc w:val="center"/>
        </w:trPr>
        <w:tc>
          <w:tcPr>
            <w:tcW w:w="3345" w:type="dxa"/>
          </w:tcPr>
          <w:p w14:paraId="43CBA04F" w14:textId="77777777" w:rsidR="004B3F04" w:rsidRDefault="004B3F04" w:rsidP="000659BE">
            <w:pPr>
              <w:pStyle w:val="TableText"/>
            </w:pPr>
            <w:r>
              <w:tab/>
            </w:r>
            <w:r>
              <w:tab/>
            </w:r>
            <w:r>
              <w:tab/>
            </w:r>
            <w:r>
              <w:tab/>
              <w:t>@codeSystem</w:t>
            </w:r>
          </w:p>
        </w:tc>
        <w:tc>
          <w:tcPr>
            <w:tcW w:w="720" w:type="dxa"/>
          </w:tcPr>
          <w:p w14:paraId="75D1E165" w14:textId="77777777" w:rsidR="004B3F04" w:rsidRDefault="004B3F04" w:rsidP="000659BE">
            <w:pPr>
              <w:pStyle w:val="TableText"/>
            </w:pPr>
            <w:r>
              <w:t>1..1</w:t>
            </w:r>
          </w:p>
        </w:tc>
        <w:tc>
          <w:tcPr>
            <w:tcW w:w="1152" w:type="dxa"/>
          </w:tcPr>
          <w:p w14:paraId="0FC0D2B6" w14:textId="77777777" w:rsidR="004B3F04" w:rsidRDefault="004B3F04" w:rsidP="000659BE">
            <w:pPr>
              <w:pStyle w:val="TableText"/>
            </w:pPr>
            <w:r>
              <w:t>SHALL</w:t>
            </w:r>
          </w:p>
        </w:tc>
        <w:tc>
          <w:tcPr>
            <w:tcW w:w="864" w:type="dxa"/>
          </w:tcPr>
          <w:p w14:paraId="73603CB2" w14:textId="77777777" w:rsidR="004B3F04" w:rsidRDefault="004B3F04" w:rsidP="000659BE">
            <w:pPr>
              <w:pStyle w:val="TableText"/>
            </w:pPr>
          </w:p>
        </w:tc>
        <w:tc>
          <w:tcPr>
            <w:tcW w:w="1104" w:type="dxa"/>
          </w:tcPr>
          <w:p w14:paraId="4E057BCA" w14:textId="77777777" w:rsidR="004B3F04" w:rsidRDefault="006C736C" w:rsidP="000659BE">
            <w:pPr>
              <w:pStyle w:val="TableText"/>
            </w:pPr>
            <w:hyperlink w:anchor="C_4499-30062">
              <w:r w:rsidR="004B3F04">
                <w:rPr>
                  <w:rStyle w:val="HyperlinkText9pt"/>
                </w:rPr>
                <w:t>4499-30062</w:t>
              </w:r>
            </w:hyperlink>
          </w:p>
        </w:tc>
        <w:tc>
          <w:tcPr>
            <w:tcW w:w="2975" w:type="dxa"/>
          </w:tcPr>
          <w:p w14:paraId="436AC96D" w14:textId="77777777" w:rsidR="004B3F04" w:rsidRDefault="004B3F04" w:rsidP="000659BE">
            <w:pPr>
              <w:pStyle w:val="TableText"/>
            </w:pPr>
            <w:r>
              <w:t>urn:oid:2.16.840.1.113883.5.4 (HL7ActCode)</w:t>
            </w:r>
          </w:p>
        </w:tc>
      </w:tr>
      <w:tr w:rsidR="004B3F04" w14:paraId="3C345E1E" w14:textId="77777777" w:rsidTr="000659BE">
        <w:trPr>
          <w:jc w:val="center"/>
        </w:trPr>
        <w:tc>
          <w:tcPr>
            <w:tcW w:w="3345" w:type="dxa"/>
          </w:tcPr>
          <w:p w14:paraId="06DD13A1" w14:textId="77777777" w:rsidR="004B3F04" w:rsidRDefault="004B3F04" w:rsidP="000659BE">
            <w:pPr>
              <w:pStyle w:val="TableText"/>
            </w:pPr>
            <w:r>
              <w:tab/>
            </w:r>
            <w:r>
              <w:tab/>
            </w:r>
            <w:r>
              <w:tab/>
              <w:t>value</w:t>
            </w:r>
          </w:p>
        </w:tc>
        <w:tc>
          <w:tcPr>
            <w:tcW w:w="720" w:type="dxa"/>
          </w:tcPr>
          <w:p w14:paraId="6A46BDCF" w14:textId="77777777" w:rsidR="004B3F04" w:rsidRDefault="004B3F04" w:rsidP="000659BE">
            <w:pPr>
              <w:pStyle w:val="TableText"/>
            </w:pPr>
            <w:r>
              <w:t>1..1</w:t>
            </w:r>
          </w:p>
        </w:tc>
        <w:tc>
          <w:tcPr>
            <w:tcW w:w="1152" w:type="dxa"/>
          </w:tcPr>
          <w:p w14:paraId="36ECA27D" w14:textId="77777777" w:rsidR="004B3F04" w:rsidRDefault="004B3F04" w:rsidP="000659BE">
            <w:pPr>
              <w:pStyle w:val="TableText"/>
            </w:pPr>
            <w:r>
              <w:t>SHALL</w:t>
            </w:r>
          </w:p>
        </w:tc>
        <w:tc>
          <w:tcPr>
            <w:tcW w:w="864" w:type="dxa"/>
          </w:tcPr>
          <w:p w14:paraId="2F226BA7" w14:textId="77777777" w:rsidR="004B3F04" w:rsidRDefault="004B3F04" w:rsidP="000659BE">
            <w:pPr>
              <w:pStyle w:val="TableText"/>
            </w:pPr>
            <w:r>
              <w:t>ED</w:t>
            </w:r>
          </w:p>
        </w:tc>
        <w:tc>
          <w:tcPr>
            <w:tcW w:w="1104" w:type="dxa"/>
          </w:tcPr>
          <w:p w14:paraId="5688C221" w14:textId="77777777" w:rsidR="004B3F04" w:rsidRDefault="006C736C" w:rsidP="000659BE">
            <w:pPr>
              <w:pStyle w:val="TableText"/>
            </w:pPr>
            <w:hyperlink w:anchor="C_4499-29943">
              <w:r w:rsidR="004B3F04">
                <w:rPr>
                  <w:rStyle w:val="HyperlinkText9pt"/>
                </w:rPr>
                <w:t>4499-29943</w:t>
              </w:r>
            </w:hyperlink>
          </w:p>
        </w:tc>
        <w:tc>
          <w:tcPr>
            <w:tcW w:w="2975" w:type="dxa"/>
          </w:tcPr>
          <w:p w14:paraId="578C4B5F" w14:textId="77777777" w:rsidR="004B3F04" w:rsidRDefault="004B3F04" w:rsidP="000659BE">
            <w:pPr>
              <w:pStyle w:val="TableText"/>
            </w:pPr>
          </w:p>
        </w:tc>
      </w:tr>
      <w:tr w:rsidR="004B3F04" w14:paraId="55BBFBF1" w14:textId="77777777" w:rsidTr="000659BE">
        <w:trPr>
          <w:jc w:val="center"/>
        </w:trPr>
        <w:tc>
          <w:tcPr>
            <w:tcW w:w="3345" w:type="dxa"/>
          </w:tcPr>
          <w:p w14:paraId="400B803D" w14:textId="77777777" w:rsidR="004B3F04" w:rsidRDefault="004B3F04" w:rsidP="000659BE">
            <w:pPr>
              <w:pStyle w:val="TableText"/>
            </w:pPr>
            <w:r>
              <w:tab/>
              <w:t>subjectOf</w:t>
            </w:r>
          </w:p>
        </w:tc>
        <w:tc>
          <w:tcPr>
            <w:tcW w:w="720" w:type="dxa"/>
          </w:tcPr>
          <w:p w14:paraId="144367C0" w14:textId="77777777" w:rsidR="004B3F04" w:rsidRDefault="004B3F04" w:rsidP="000659BE">
            <w:pPr>
              <w:pStyle w:val="TableText"/>
            </w:pPr>
            <w:r>
              <w:t>0..1</w:t>
            </w:r>
          </w:p>
        </w:tc>
        <w:tc>
          <w:tcPr>
            <w:tcW w:w="1152" w:type="dxa"/>
          </w:tcPr>
          <w:p w14:paraId="78EFDE14" w14:textId="77777777" w:rsidR="004B3F04" w:rsidRDefault="004B3F04" w:rsidP="000659BE">
            <w:pPr>
              <w:pStyle w:val="TableText"/>
            </w:pPr>
            <w:r>
              <w:t>SHOULD</w:t>
            </w:r>
          </w:p>
        </w:tc>
        <w:tc>
          <w:tcPr>
            <w:tcW w:w="864" w:type="dxa"/>
          </w:tcPr>
          <w:p w14:paraId="2527A159" w14:textId="77777777" w:rsidR="004B3F04" w:rsidRDefault="004B3F04" w:rsidP="000659BE">
            <w:pPr>
              <w:pStyle w:val="TableText"/>
            </w:pPr>
          </w:p>
        </w:tc>
        <w:tc>
          <w:tcPr>
            <w:tcW w:w="1104" w:type="dxa"/>
          </w:tcPr>
          <w:p w14:paraId="7C65A560" w14:textId="77777777" w:rsidR="004B3F04" w:rsidRDefault="006C736C" w:rsidP="000659BE">
            <w:pPr>
              <w:pStyle w:val="TableText"/>
            </w:pPr>
            <w:hyperlink w:anchor="C_4499-18624">
              <w:r w:rsidR="004B3F04">
                <w:rPr>
                  <w:rStyle w:val="HyperlinkText9pt"/>
                </w:rPr>
                <w:t>4499-18624</w:t>
              </w:r>
            </w:hyperlink>
          </w:p>
        </w:tc>
        <w:tc>
          <w:tcPr>
            <w:tcW w:w="2975" w:type="dxa"/>
          </w:tcPr>
          <w:p w14:paraId="6286501B" w14:textId="77777777" w:rsidR="004B3F04" w:rsidRDefault="004B3F04" w:rsidP="000659BE">
            <w:pPr>
              <w:pStyle w:val="TableText"/>
            </w:pPr>
          </w:p>
        </w:tc>
      </w:tr>
      <w:tr w:rsidR="004B3F04" w14:paraId="6D4E6290" w14:textId="77777777" w:rsidTr="000659BE">
        <w:trPr>
          <w:jc w:val="center"/>
        </w:trPr>
        <w:tc>
          <w:tcPr>
            <w:tcW w:w="3345" w:type="dxa"/>
          </w:tcPr>
          <w:p w14:paraId="27BD281D" w14:textId="77777777" w:rsidR="004B3F04" w:rsidRDefault="004B3F04" w:rsidP="000659BE">
            <w:pPr>
              <w:pStyle w:val="TableText"/>
            </w:pPr>
            <w:r>
              <w:tab/>
            </w:r>
            <w:r>
              <w:tab/>
              <w:t>measureAttribute</w:t>
            </w:r>
          </w:p>
        </w:tc>
        <w:tc>
          <w:tcPr>
            <w:tcW w:w="720" w:type="dxa"/>
          </w:tcPr>
          <w:p w14:paraId="1EB8B907" w14:textId="77777777" w:rsidR="004B3F04" w:rsidRDefault="004B3F04" w:rsidP="000659BE">
            <w:pPr>
              <w:pStyle w:val="TableText"/>
            </w:pPr>
            <w:r>
              <w:t>1..1</w:t>
            </w:r>
          </w:p>
        </w:tc>
        <w:tc>
          <w:tcPr>
            <w:tcW w:w="1152" w:type="dxa"/>
          </w:tcPr>
          <w:p w14:paraId="2F9F08E0" w14:textId="77777777" w:rsidR="004B3F04" w:rsidRDefault="004B3F04" w:rsidP="000659BE">
            <w:pPr>
              <w:pStyle w:val="TableText"/>
            </w:pPr>
            <w:r>
              <w:t>SHALL</w:t>
            </w:r>
          </w:p>
        </w:tc>
        <w:tc>
          <w:tcPr>
            <w:tcW w:w="864" w:type="dxa"/>
          </w:tcPr>
          <w:p w14:paraId="03245039" w14:textId="77777777" w:rsidR="004B3F04" w:rsidRDefault="004B3F04" w:rsidP="000659BE">
            <w:pPr>
              <w:pStyle w:val="TableText"/>
            </w:pPr>
          </w:p>
        </w:tc>
        <w:tc>
          <w:tcPr>
            <w:tcW w:w="1104" w:type="dxa"/>
          </w:tcPr>
          <w:p w14:paraId="23263BD4" w14:textId="77777777" w:rsidR="004B3F04" w:rsidRDefault="006C736C" w:rsidP="000659BE">
            <w:pPr>
              <w:pStyle w:val="TableText"/>
            </w:pPr>
            <w:hyperlink w:anchor="C_4499-18625">
              <w:r w:rsidR="004B3F04">
                <w:rPr>
                  <w:rStyle w:val="HyperlinkText9pt"/>
                </w:rPr>
                <w:t>4499-18625</w:t>
              </w:r>
            </w:hyperlink>
          </w:p>
        </w:tc>
        <w:tc>
          <w:tcPr>
            <w:tcW w:w="2975" w:type="dxa"/>
          </w:tcPr>
          <w:p w14:paraId="0CD1F270" w14:textId="77777777" w:rsidR="004B3F04" w:rsidRDefault="004B3F04" w:rsidP="000659BE">
            <w:pPr>
              <w:pStyle w:val="TableText"/>
            </w:pPr>
          </w:p>
        </w:tc>
      </w:tr>
      <w:tr w:rsidR="004B3F04" w14:paraId="566275B9" w14:textId="77777777" w:rsidTr="000659BE">
        <w:trPr>
          <w:jc w:val="center"/>
        </w:trPr>
        <w:tc>
          <w:tcPr>
            <w:tcW w:w="3345" w:type="dxa"/>
          </w:tcPr>
          <w:p w14:paraId="73283122" w14:textId="77777777" w:rsidR="004B3F04" w:rsidRDefault="004B3F04" w:rsidP="000659BE">
            <w:pPr>
              <w:pStyle w:val="TableText"/>
            </w:pPr>
            <w:r>
              <w:tab/>
            </w:r>
            <w:r>
              <w:tab/>
            </w:r>
            <w:r>
              <w:tab/>
              <w:t>code</w:t>
            </w:r>
          </w:p>
        </w:tc>
        <w:tc>
          <w:tcPr>
            <w:tcW w:w="720" w:type="dxa"/>
          </w:tcPr>
          <w:p w14:paraId="67F1EB3F" w14:textId="77777777" w:rsidR="004B3F04" w:rsidRDefault="004B3F04" w:rsidP="000659BE">
            <w:pPr>
              <w:pStyle w:val="TableText"/>
            </w:pPr>
            <w:r>
              <w:t>1..1</w:t>
            </w:r>
          </w:p>
        </w:tc>
        <w:tc>
          <w:tcPr>
            <w:tcW w:w="1152" w:type="dxa"/>
          </w:tcPr>
          <w:p w14:paraId="46DAC081" w14:textId="77777777" w:rsidR="004B3F04" w:rsidRDefault="004B3F04" w:rsidP="000659BE">
            <w:pPr>
              <w:pStyle w:val="TableText"/>
            </w:pPr>
            <w:r>
              <w:t>SHALL</w:t>
            </w:r>
          </w:p>
        </w:tc>
        <w:tc>
          <w:tcPr>
            <w:tcW w:w="864" w:type="dxa"/>
          </w:tcPr>
          <w:p w14:paraId="5117EEED" w14:textId="77777777" w:rsidR="004B3F04" w:rsidRDefault="004B3F04" w:rsidP="000659BE">
            <w:pPr>
              <w:pStyle w:val="TableText"/>
            </w:pPr>
          </w:p>
        </w:tc>
        <w:tc>
          <w:tcPr>
            <w:tcW w:w="1104" w:type="dxa"/>
          </w:tcPr>
          <w:p w14:paraId="1E35E0AD" w14:textId="77777777" w:rsidR="004B3F04" w:rsidRDefault="006C736C" w:rsidP="000659BE">
            <w:pPr>
              <w:pStyle w:val="TableText"/>
            </w:pPr>
            <w:hyperlink w:anchor="C_4499-18626">
              <w:r w:rsidR="004B3F04">
                <w:rPr>
                  <w:rStyle w:val="HyperlinkText9pt"/>
                </w:rPr>
                <w:t>4499-18626</w:t>
              </w:r>
            </w:hyperlink>
          </w:p>
        </w:tc>
        <w:tc>
          <w:tcPr>
            <w:tcW w:w="2975" w:type="dxa"/>
          </w:tcPr>
          <w:p w14:paraId="13F919E1" w14:textId="77777777" w:rsidR="004B3F04" w:rsidRDefault="004B3F04" w:rsidP="000659BE">
            <w:pPr>
              <w:pStyle w:val="TableText"/>
            </w:pPr>
          </w:p>
        </w:tc>
      </w:tr>
      <w:tr w:rsidR="004B3F04" w14:paraId="21CC6372" w14:textId="77777777" w:rsidTr="000659BE">
        <w:trPr>
          <w:jc w:val="center"/>
        </w:trPr>
        <w:tc>
          <w:tcPr>
            <w:tcW w:w="3345" w:type="dxa"/>
          </w:tcPr>
          <w:p w14:paraId="1A4B21C3" w14:textId="77777777" w:rsidR="004B3F04" w:rsidRDefault="004B3F04" w:rsidP="000659BE">
            <w:pPr>
              <w:pStyle w:val="TableText"/>
            </w:pPr>
            <w:r>
              <w:tab/>
            </w:r>
            <w:r>
              <w:tab/>
            </w:r>
            <w:r>
              <w:tab/>
            </w:r>
            <w:r>
              <w:tab/>
              <w:t>@code</w:t>
            </w:r>
          </w:p>
        </w:tc>
        <w:tc>
          <w:tcPr>
            <w:tcW w:w="720" w:type="dxa"/>
          </w:tcPr>
          <w:p w14:paraId="4F5AEA5D" w14:textId="77777777" w:rsidR="004B3F04" w:rsidRDefault="004B3F04" w:rsidP="000659BE">
            <w:pPr>
              <w:pStyle w:val="TableText"/>
            </w:pPr>
            <w:r>
              <w:t>1..1</w:t>
            </w:r>
          </w:p>
        </w:tc>
        <w:tc>
          <w:tcPr>
            <w:tcW w:w="1152" w:type="dxa"/>
          </w:tcPr>
          <w:p w14:paraId="6DDDD849" w14:textId="77777777" w:rsidR="004B3F04" w:rsidRDefault="004B3F04" w:rsidP="000659BE">
            <w:pPr>
              <w:pStyle w:val="TableText"/>
            </w:pPr>
            <w:r>
              <w:t>SHALL</w:t>
            </w:r>
          </w:p>
        </w:tc>
        <w:tc>
          <w:tcPr>
            <w:tcW w:w="864" w:type="dxa"/>
          </w:tcPr>
          <w:p w14:paraId="72BF54F0" w14:textId="77777777" w:rsidR="004B3F04" w:rsidRDefault="004B3F04" w:rsidP="000659BE">
            <w:pPr>
              <w:pStyle w:val="TableText"/>
            </w:pPr>
          </w:p>
        </w:tc>
        <w:tc>
          <w:tcPr>
            <w:tcW w:w="1104" w:type="dxa"/>
          </w:tcPr>
          <w:p w14:paraId="312A7519" w14:textId="77777777" w:rsidR="004B3F04" w:rsidRDefault="006C736C" w:rsidP="000659BE">
            <w:pPr>
              <w:pStyle w:val="TableText"/>
            </w:pPr>
            <w:hyperlink w:anchor="C_4499-18627">
              <w:r w:rsidR="004B3F04">
                <w:rPr>
                  <w:rStyle w:val="HyperlinkText9pt"/>
                </w:rPr>
                <w:t>4499-18627</w:t>
              </w:r>
            </w:hyperlink>
          </w:p>
        </w:tc>
        <w:tc>
          <w:tcPr>
            <w:tcW w:w="2975" w:type="dxa"/>
          </w:tcPr>
          <w:p w14:paraId="44DB07F0" w14:textId="77777777" w:rsidR="004B3F04" w:rsidRDefault="004B3F04" w:rsidP="000659BE">
            <w:pPr>
              <w:pStyle w:val="TableText"/>
            </w:pPr>
            <w:r>
              <w:t>DEF</w:t>
            </w:r>
          </w:p>
        </w:tc>
      </w:tr>
      <w:tr w:rsidR="004B3F04" w14:paraId="59A9C25E" w14:textId="77777777" w:rsidTr="000659BE">
        <w:trPr>
          <w:jc w:val="center"/>
        </w:trPr>
        <w:tc>
          <w:tcPr>
            <w:tcW w:w="3345" w:type="dxa"/>
          </w:tcPr>
          <w:p w14:paraId="390FDD6A" w14:textId="77777777" w:rsidR="004B3F04" w:rsidRDefault="004B3F04" w:rsidP="000659BE">
            <w:pPr>
              <w:pStyle w:val="TableText"/>
            </w:pPr>
            <w:r>
              <w:tab/>
            </w:r>
            <w:r>
              <w:tab/>
            </w:r>
            <w:r>
              <w:tab/>
            </w:r>
            <w:r>
              <w:tab/>
              <w:t>@codeSystem</w:t>
            </w:r>
          </w:p>
        </w:tc>
        <w:tc>
          <w:tcPr>
            <w:tcW w:w="720" w:type="dxa"/>
          </w:tcPr>
          <w:p w14:paraId="30ADEC8C" w14:textId="77777777" w:rsidR="004B3F04" w:rsidRDefault="004B3F04" w:rsidP="000659BE">
            <w:pPr>
              <w:pStyle w:val="TableText"/>
            </w:pPr>
            <w:r>
              <w:t>1..1</w:t>
            </w:r>
          </w:p>
        </w:tc>
        <w:tc>
          <w:tcPr>
            <w:tcW w:w="1152" w:type="dxa"/>
          </w:tcPr>
          <w:p w14:paraId="1B5883D0" w14:textId="77777777" w:rsidR="004B3F04" w:rsidRDefault="004B3F04" w:rsidP="000659BE">
            <w:pPr>
              <w:pStyle w:val="TableText"/>
            </w:pPr>
            <w:r>
              <w:t>SHALL</w:t>
            </w:r>
          </w:p>
        </w:tc>
        <w:tc>
          <w:tcPr>
            <w:tcW w:w="864" w:type="dxa"/>
          </w:tcPr>
          <w:p w14:paraId="2DC58AF2" w14:textId="77777777" w:rsidR="004B3F04" w:rsidRDefault="004B3F04" w:rsidP="000659BE">
            <w:pPr>
              <w:pStyle w:val="TableText"/>
            </w:pPr>
          </w:p>
        </w:tc>
        <w:tc>
          <w:tcPr>
            <w:tcW w:w="1104" w:type="dxa"/>
          </w:tcPr>
          <w:p w14:paraId="0E702B3A" w14:textId="77777777" w:rsidR="004B3F04" w:rsidRDefault="006C736C" w:rsidP="000659BE">
            <w:pPr>
              <w:pStyle w:val="TableText"/>
            </w:pPr>
            <w:hyperlink w:anchor="C_4499-30063">
              <w:r w:rsidR="004B3F04">
                <w:rPr>
                  <w:rStyle w:val="HyperlinkText9pt"/>
                </w:rPr>
                <w:t>4499-30063</w:t>
              </w:r>
            </w:hyperlink>
          </w:p>
        </w:tc>
        <w:tc>
          <w:tcPr>
            <w:tcW w:w="2975" w:type="dxa"/>
          </w:tcPr>
          <w:p w14:paraId="0037043A" w14:textId="77777777" w:rsidR="004B3F04" w:rsidRDefault="004B3F04" w:rsidP="000659BE">
            <w:pPr>
              <w:pStyle w:val="TableText"/>
            </w:pPr>
            <w:r>
              <w:t>urn:oid:2.16.840.1.113883.5.4 (HL7ActCode)</w:t>
            </w:r>
          </w:p>
        </w:tc>
      </w:tr>
      <w:tr w:rsidR="004B3F04" w14:paraId="534461B0" w14:textId="77777777" w:rsidTr="000659BE">
        <w:trPr>
          <w:jc w:val="center"/>
        </w:trPr>
        <w:tc>
          <w:tcPr>
            <w:tcW w:w="3345" w:type="dxa"/>
          </w:tcPr>
          <w:p w14:paraId="60926AD0" w14:textId="77777777" w:rsidR="004B3F04" w:rsidRDefault="004B3F04" w:rsidP="000659BE">
            <w:pPr>
              <w:pStyle w:val="TableText"/>
            </w:pPr>
            <w:r>
              <w:tab/>
            </w:r>
            <w:r>
              <w:tab/>
            </w:r>
            <w:r>
              <w:tab/>
              <w:t>value</w:t>
            </w:r>
          </w:p>
        </w:tc>
        <w:tc>
          <w:tcPr>
            <w:tcW w:w="720" w:type="dxa"/>
          </w:tcPr>
          <w:p w14:paraId="6C188D8B" w14:textId="77777777" w:rsidR="004B3F04" w:rsidRDefault="004B3F04" w:rsidP="000659BE">
            <w:pPr>
              <w:pStyle w:val="TableText"/>
            </w:pPr>
            <w:r>
              <w:t>1..1</w:t>
            </w:r>
          </w:p>
        </w:tc>
        <w:tc>
          <w:tcPr>
            <w:tcW w:w="1152" w:type="dxa"/>
          </w:tcPr>
          <w:p w14:paraId="04FB017D" w14:textId="77777777" w:rsidR="004B3F04" w:rsidRDefault="004B3F04" w:rsidP="000659BE">
            <w:pPr>
              <w:pStyle w:val="TableText"/>
            </w:pPr>
            <w:r>
              <w:t>SHALL</w:t>
            </w:r>
          </w:p>
        </w:tc>
        <w:tc>
          <w:tcPr>
            <w:tcW w:w="864" w:type="dxa"/>
          </w:tcPr>
          <w:p w14:paraId="2C74D2C8" w14:textId="77777777" w:rsidR="004B3F04" w:rsidRDefault="004B3F04" w:rsidP="000659BE">
            <w:pPr>
              <w:pStyle w:val="TableText"/>
            </w:pPr>
            <w:r>
              <w:t>ED</w:t>
            </w:r>
          </w:p>
        </w:tc>
        <w:tc>
          <w:tcPr>
            <w:tcW w:w="1104" w:type="dxa"/>
          </w:tcPr>
          <w:p w14:paraId="18C7093E" w14:textId="77777777" w:rsidR="004B3F04" w:rsidRDefault="006C736C" w:rsidP="000659BE">
            <w:pPr>
              <w:pStyle w:val="TableText"/>
            </w:pPr>
            <w:hyperlink w:anchor="C_4499-18690">
              <w:r w:rsidR="004B3F04">
                <w:rPr>
                  <w:rStyle w:val="HyperlinkText9pt"/>
                </w:rPr>
                <w:t>4499-18690</w:t>
              </w:r>
            </w:hyperlink>
          </w:p>
        </w:tc>
        <w:tc>
          <w:tcPr>
            <w:tcW w:w="2975" w:type="dxa"/>
          </w:tcPr>
          <w:p w14:paraId="26BA470C" w14:textId="77777777" w:rsidR="004B3F04" w:rsidRDefault="004B3F04" w:rsidP="000659BE">
            <w:pPr>
              <w:pStyle w:val="TableText"/>
            </w:pPr>
          </w:p>
        </w:tc>
      </w:tr>
      <w:tr w:rsidR="004B3F04" w14:paraId="51B4AC94" w14:textId="77777777" w:rsidTr="000659BE">
        <w:trPr>
          <w:jc w:val="center"/>
        </w:trPr>
        <w:tc>
          <w:tcPr>
            <w:tcW w:w="3345" w:type="dxa"/>
          </w:tcPr>
          <w:p w14:paraId="01647DF9" w14:textId="77777777" w:rsidR="004B3F04" w:rsidRDefault="004B3F04" w:rsidP="000659BE">
            <w:pPr>
              <w:pStyle w:val="TableText"/>
            </w:pPr>
            <w:r>
              <w:tab/>
              <w:t>subjectOf</w:t>
            </w:r>
          </w:p>
        </w:tc>
        <w:tc>
          <w:tcPr>
            <w:tcW w:w="720" w:type="dxa"/>
          </w:tcPr>
          <w:p w14:paraId="0741758E" w14:textId="77777777" w:rsidR="004B3F04" w:rsidRDefault="004B3F04" w:rsidP="000659BE">
            <w:pPr>
              <w:pStyle w:val="TableText"/>
            </w:pPr>
            <w:r>
              <w:t>0..1</w:t>
            </w:r>
          </w:p>
        </w:tc>
        <w:tc>
          <w:tcPr>
            <w:tcW w:w="1152" w:type="dxa"/>
          </w:tcPr>
          <w:p w14:paraId="75476F9F" w14:textId="77777777" w:rsidR="004B3F04" w:rsidRDefault="004B3F04" w:rsidP="000659BE">
            <w:pPr>
              <w:pStyle w:val="TableText"/>
            </w:pPr>
            <w:r>
              <w:t>SHOULD</w:t>
            </w:r>
          </w:p>
        </w:tc>
        <w:tc>
          <w:tcPr>
            <w:tcW w:w="864" w:type="dxa"/>
          </w:tcPr>
          <w:p w14:paraId="50922474" w14:textId="77777777" w:rsidR="004B3F04" w:rsidRDefault="004B3F04" w:rsidP="000659BE">
            <w:pPr>
              <w:pStyle w:val="TableText"/>
            </w:pPr>
          </w:p>
        </w:tc>
        <w:tc>
          <w:tcPr>
            <w:tcW w:w="1104" w:type="dxa"/>
          </w:tcPr>
          <w:p w14:paraId="118D57C6" w14:textId="77777777" w:rsidR="004B3F04" w:rsidRDefault="006C736C" w:rsidP="000659BE">
            <w:pPr>
              <w:pStyle w:val="TableText"/>
            </w:pPr>
            <w:hyperlink w:anchor="C_4499-18630">
              <w:r w:rsidR="004B3F04">
                <w:rPr>
                  <w:rStyle w:val="HyperlinkText9pt"/>
                </w:rPr>
                <w:t>4499-18630</w:t>
              </w:r>
            </w:hyperlink>
          </w:p>
        </w:tc>
        <w:tc>
          <w:tcPr>
            <w:tcW w:w="2975" w:type="dxa"/>
          </w:tcPr>
          <w:p w14:paraId="766D1467" w14:textId="77777777" w:rsidR="004B3F04" w:rsidRDefault="004B3F04" w:rsidP="000659BE">
            <w:pPr>
              <w:pStyle w:val="TableText"/>
            </w:pPr>
          </w:p>
        </w:tc>
      </w:tr>
      <w:tr w:rsidR="004B3F04" w14:paraId="03043BD6" w14:textId="77777777" w:rsidTr="000659BE">
        <w:trPr>
          <w:jc w:val="center"/>
        </w:trPr>
        <w:tc>
          <w:tcPr>
            <w:tcW w:w="3345" w:type="dxa"/>
          </w:tcPr>
          <w:p w14:paraId="1B4D78AB" w14:textId="77777777" w:rsidR="004B3F04" w:rsidRDefault="004B3F04" w:rsidP="000659BE">
            <w:pPr>
              <w:pStyle w:val="TableText"/>
            </w:pPr>
            <w:r>
              <w:tab/>
            </w:r>
            <w:r>
              <w:tab/>
              <w:t>measureAttribute</w:t>
            </w:r>
          </w:p>
        </w:tc>
        <w:tc>
          <w:tcPr>
            <w:tcW w:w="720" w:type="dxa"/>
          </w:tcPr>
          <w:p w14:paraId="061AF5DE" w14:textId="77777777" w:rsidR="004B3F04" w:rsidRDefault="004B3F04" w:rsidP="000659BE">
            <w:pPr>
              <w:pStyle w:val="TableText"/>
            </w:pPr>
            <w:r>
              <w:t>1..1</w:t>
            </w:r>
          </w:p>
        </w:tc>
        <w:tc>
          <w:tcPr>
            <w:tcW w:w="1152" w:type="dxa"/>
          </w:tcPr>
          <w:p w14:paraId="5356EC89" w14:textId="77777777" w:rsidR="004B3F04" w:rsidRDefault="004B3F04" w:rsidP="000659BE">
            <w:pPr>
              <w:pStyle w:val="TableText"/>
            </w:pPr>
            <w:r>
              <w:t>SHALL</w:t>
            </w:r>
          </w:p>
        </w:tc>
        <w:tc>
          <w:tcPr>
            <w:tcW w:w="864" w:type="dxa"/>
          </w:tcPr>
          <w:p w14:paraId="48BD2806" w14:textId="77777777" w:rsidR="004B3F04" w:rsidRDefault="004B3F04" w:rsidP="000659BE">
            <w:pPr>
              <w:pStyle w:val="TableText"/>
            </w:pPr>
          </w:p>
        </w:tc>
        <w:tc>
          <w:tcPr>
            <w:tcW w:w="1104" w:type="dxa"/>
          </w:tcPr>
          <w:p w14:paraId="1BB5495F" w14:textId="77777777" w:rsidR="004B3F04" w:rsidRDefault="006C736C" w:rsidP="000659BE">
            <w:pPr>
              <w:pStyle w:val="TableText"/>
            </w:pPr>
            <w:hyperlink w:anchor="C_4499-18631">
              <w:r w:rsidR="004B3F04">
                <w:rPr>
                  <w:rStyle w:val="HyperlinkText9pt"/>
                </w:rPr>
                <w:t>4499-18631</w:t>
              </w:r>
            </w:hyperlink>
          </w:p>
        </w:tc>
        <w:tc>
          <w:tcPr>
            <w:tcW w:w="2975" w:type="dxa"/>
          </w:tcPr>
          <w:p w14:paraId="14CC772A" w14:textId="77777777" w:rsidR="004B3F04" w:rsidRDefault="004B3F04" w:rsidP="000659BE">
            <w:pPr>
              <w:pStyle w:val="TableText"/>
            </w:pPr>
          </w:p>
        </w:tc>
      </w:tr>
      <w:tr w:rsidR="004B3F04" w14:paraId="663FF1BC" w14:textId="77777777" w:rsidTr="000659BE">
        <w:trPr>
          <w:jc w:val="center"/>
        </w:trPr>
        <w:tc>
          <w:tcPr>
            <w:tcW w:w="3345" w:type="dxa"/>
          </w:tcPr>
          <w:p w14:paraId="54782F59" w14:textId="77777777" w:rsidR="004B3F04" w:rsidRDefault="004B3F04" w:rsidP="000659BE">
            <w:pPr>
              <w:pStyle w:val="TableText"/>
            </w:pPr>
            <w:r>
              <w:tab/>
            </w:r>
            <w:r>
              <w:tab/>
            </w:r>
            <w:r>
              <w:tab/>
              <w:t>code</w:t>
            </w:r>
          </w:p>
        </w:tc>
        <w:tc>
          <w:tcPr>
            <w:tcW w:w="720" w:type="dxa"/>
          </w:tcPr>
          <w:p w14:paraId="21BD426D" w14:textId="77777777" w:rsidR="004B3F04" w:rsidRDefault="004B3F04" w:rsidP="000659BE">
            <w:pPr>
              <w:pStyle w:val="TableText"/>
            </w:pPr>
            <w:r>
              <w:t>1..1</w:t>
            </w:r>
          </w:p>
        </w:tc>
        <w:tc>
          <w:tcPr>
            <w:tcW w:w="1152" w:type="dxa"/>
          </w:tcPr>
          <w:p w14:paraId="74AA18F3" w14:textId="77777777" w:rsidR="004B3F04" w:rsidRDefault="004B3F04" w:rsidP="000659BE">
            <w:pPr>
              <w:pStyle w:val="TableText"/>
            </w:pPr>
            <w:r>
              <w:t>SHALL</w:t>
            </w:r>
          </w:p>
        </w:tc>
        <w:tc>
          <w:tcPr>
            <w:tcW w:w="864" w:type="dxa"/>
          </w:tcPr>
          <w:p w14:paraId="3C8C1BD0" w14:textId="77777777" w:rsidR="004B3F04" w:rsidRDefault="004B3F04" w:rsidP="000659BE">
            <w:pPr>
              <w:pStyle w:val="TableText"/>
            </w:pPr>
          </w:p>
        </w:tc>
        <w:tc>
          <w:tcPr>
            <w:tcW w:w="1104" w:type="dxa"/>
          </w:tcPr>
          <w:p w14:paraId="6613C603" w14:textId="77777777" w:rsidR="004B3F04" w:rsidRDefault="006C736C" w:rsidP="000659BE">
            <w:pPr>
              <w:pStyle w:val="TableText"/>
            </w:pPr>
            <w:hyperlink w:anchor="C_4499-18632">
              <w:r w:rsidR="004B3F04">
                <w:rPr>
                  <w:rStyle w:val="HyperlinkText9pt"/>
                </w:rPr>
                <w:t>4499-18632</w:t>
              </w:r>
            </w:hyperlink>
          </w:p>
        </w:tc>
        <w:tc>
          <w:tcPr>
            <w:tcW w:w="2975" w:type="dxa"/>
          </w:tcPr>
          <w:p w14:paraId="1FA05DEC" w14:textId="77777777" w:rsidR="004B3F04" w:rsidRDefault="004B3F04" w:rsidP="000659BE">
            <w:pPr>
              <w:pStyle w:val="TableText"/>
            </w:pPr>
          </w:p>
        </w:tc>
      </w:tr>
      <w:tr w:rsidR="004B3F04" w14:paraId="43BDD7B1" w14:textId="77777777" w:rsidTr="000659BE">
        <w:trPr>
          <w:jc w:val="center"/>
        </w:trPr>
        <w:tc>
          <w:tcPr>
            <w:tcW w:w="3345" w:type="dxa"/>
          </w:tcPr>
          <w:p w14:paraId="3E29B2AE" w14:textId="77777777" w:rsidR="004B3F04" w:rsidRDefault="004B3F04" w:rsidP="000659BE">
            <w:pPr>
              <w:pStyle w:val="TableText"/>
            </w:pPr>
            <w:r>
              <w:tab/>
            </w:r>
            <w:r>
              <w:tab/>
            </w:r>
            <w:r>
              <w:tab/>
            </w:r>
            <w:r>
              <w:tab/>
              <w:t>@code</w:t>
            </w:r>
          </w:p>
        </w:tc>
        <w:tc>
          <w:tcPr>
            <w:tcW w:w="720" w:type="dxa"/>
          </w:tcPr>
          <w:p w14:paraId="60B8A0F0" w14:textId="77777777" w:rsidR="004B3F04" w:rsidRDefault="004B3F04" w:rsidP="000659BE">
            <w:pPr>
              <w:pStyle w:val="TableText"/>
            </w:pPr>
            <w:r>
              <w:t>1..1</w:t>
            </w:r>
          </w:p>
        </w:tc>
        <w:tc>
          <w:tcPr>
            <w:tcW w:w="1152" w:type="dxa"/>
          </w:tcPr>
          <w:p w14:paraId="26030E53" w14:textId="77777777" w:rsidR="004B3F04" w:rsidRDefault="004B3F04" w:rsidP="000659BE">
            <w:pPr>
              <w:pStyle w:val="TableText"/>
            </w:pPr>
            <w:r>
              <w:t>SHALL</w:t>
            </w:r>
          </w:p>
        </w:tc>
        <w:tc>
          <w:tcPr>
            <w:tcW w:w="864" w:type="dxa"/>
          </w:tcPr>
          <w:p w14:paraId="5E4958A6" w14:textId="77777777" w:rsidR="004B3F04" w:rsidRDefault="004B3F04" w:rsidP="000659BE">
            <w:pPr>
              <w:pStyle w:val="TableText"/>
            </w:pPr>
          </w:p>
        </w:tc>
        <w:tc>
          <w:tcPr>
            <w:tcW w:w="1104" w:type="dxa"/>
          </w:tcPr>
          <w:p w14:paraId="3EDAB19F" w14:textId="77777777" w:rsidR="004B3F04" w:rsidRDefault="006C736C" w:rsidP="000659BE">
            <w:pPr>
              <w:pStyle w:val="TableText"/>
            </w:pPr>
            <w:hyperlink w:anchor="C_4499-18633">
              <w:r w:rsidR="004B3F04">
                <w:rPr>
                  <w:rStyle w:val="HyperlinkText9pt"/>
                </w:rPr>
                <w:t>4499-18633</w:t>
              </w:r>
            </w:hyperlink>
          </w:p>
        </w:tc>
        <w:tc>
          <w:tcPr>
            <w:tcW w:w="2975" w:type="dxa"/>
          </w:tcPr>
          <w:p w14:paraId="66DCE804" w14:textId="77777777" w:rsidR="004B3F04" w:rsidRDefault="004B3F04" w:rsidP="000659BE">
            <w:pPr>
              <w:pStyle w:val="TableText"/>
            </w:pPr>
            <w:r>
              <w:t>IDUR</w:t>
            </w:r>
          </w:p>
        </w:tc>
      </w:tr>
      <w:tr w:rsidR="004B3F04" w14:paraId="3E01B16A" w14:textId="77777777" w:rsidTr="000659BE">
        <w:trPr>
          <w:jc w:val="center"/>
        </w:trPr>
        <w:tc>
          <w:tcPr>
            <w:tcW w:w="3345" w:type="dxa"/>
          </w:tcPr>
          <w:p w14:paraId="65086CE7" w14:textId="77777777" w:rsidR="004B3F04" w:rsidRDefault="004B3F04" w:rsidP="000659BE">
            <w:pPr>
              <w:pStyle w:val="TableText"/>
            </w:pPr>
            <w:r>
              <w:tab/>
            </w:r>
            <w:r>
              <w:tab/>
            </w:r>
            <w:r>
              <w:tab/>
            </w:r>
            <w:r>
              <w:tab/>
              <w:t>@codeSystem</w:t>
            </w:r>
          </w:p>
        </w:tc>
        <w:tc>
          <w:tcPr>
            <w:tcW w:w="720" w:type="dxa"/>
          </w:tcPr>
          <w:p w14:paraId="0F46BE53" w14:textId="77777777" w:rsidR="004B3F04" w:rsidRDefault="004B3F04" w:rsidP="000659BE">
            <w:pPr>
              <w:pStyle w:val="TableText"/>
            </w:pPr>
            <w:r>
              <w:t>1..1</w:t>
            </w:r>
          </w:p>
        </w:tc>
        <w:tc>
          <w:tcPr>
            <w:tcW w:w="1152" w:type="dxa"/>
          </w:tcPr>
          <w:p w14:paraId="280038EA" w14:textId="77777777" w:rsidR="004B3F04" w:rsidRDefault="004B3F04" w:rsidP="000659BE">
            <w:pPr>
              <w:pStyle w:val="TableText"/>
            </w:pPr>
            <w:r>
              <w:t>SHALL</w:t>
            </w:r>
          </w:p>
        </w:tc>
        <w:tc>
          <w:tcPr>
            <w:tcW w:w="864" w:type="dxa"/>
          </w:tcPr>
          <w:p w14:paraId="2B943CC7" w14:textId="77777777" w:rsidR="004B3F04" w:rsidRDefault="004B3F04" w:rsidP="000659BE">
            <w:pPr>
              <w:pStyle w:val="TableText"/>
            </w:pPr>
          </w:p>
        </w:tc>
        <w:tc>
          <w:tcPr>
            <w:tcW w:w="1104" w:type="dxa"/>
          </w:tcPr>
          <w:p w14:paraId="70EC7AFA" w14:textId="77777777" w:rsidR="004B3F04" w:rsidRDefault="006C736C" w:rsidP="000659BE">
            <w:pPr>
              <w:pStyle w:val="TableText"/>
            </w:pPr>
            <w:hyperlink w:anchor="C_4499-30064">
              <w:r w:rsidR="004B3F04">
                <w:rPr>
                  <w:rStyle w:val="HyperlinkText9pt"/>
                </w:rPr>
                <w:t>4499-30064</w:t>
              </w:r>
            </w:hyperlink>
          </w:p>
        </w:tc>
        <w:tc>
          <w:tcPr>
            <w:tcW w:w="2975" w:type="dxa"/>
          </w:tcPr>
          <w:p w14:paraId="3B36BD1C" w14:textId="77777777" w:rsidR="004B3F04" w:rsidRDefault="004B3F04" w:rsidP="000659BE">
            <w:pPr>
              <w:pStyle w:val="TableText"/>
            </w:pPr>
            <w:r>
              <w:t>urn:oid:2.16.840.1.113883.5.4 (HL7ActCode)</w:t>
            </w:r>
          </w:p>
        </w:tc>
      </w:tr>
      <w:tr w:rsidR="004B3F04" w14:paraId="607F8757" w14:textId="77777777" w:rsidTr="000659BE">
        <w:trPr>
          <w:jc w:val="center"/>
        </w:trPr>
        <w:tc>
          <w:tcPr>
            <w:tcW w:w="3345" w:type="dxa"/>
          </w:tcPr>
          <w:p w14:paraId="62000BF8" w14:textId="77777777" w:rsidR="004B3F04" w:rsidRDefault="004B3F04" w:rsidP="000659BE">
            <w:pPr>
              <w:pStyle w:val="TableText"/>
            </w:pPr>
            <w:r>
              <w:tab/>
            </w:r>
            <w:r>
              <w:tab/>
            </w:r>
            <w:r>
              <w:tab/>
              <w:t>value</w:t>
            </w:r>
          </w:p>
        </w:tc>
        <w:tc>
          <w:tcPr>
            <w:tcW w:w="720" w:type="dxa"/>
          </w:tcPr>
          <w:p w14:paraId="36D8087A" w14:textId="77777777" w:rsidR="004B3F04" w:rsidRDefault="004B3F04" w:rsidP="000659BE">
            <w:pPr>
              <w:pStyle w:val="TableText"/>
            </w:pPr>
            <w:r>
              <w:t>1..1</w:t>
            </w:r>
          </w:p>
        </w:tc>
        <w:tc>
          <w:tcPr>
            <w:tcW w:w="1152" w:type="dxa"/>
          </w:tcPr>
          <w:p w14:paraId="18CA12EE" w14:textId="77777777" w:rsidR="004B3F04" w:rsidRDefault="004B3F04" w:rsidP="000659BE">
            <w:pPr>
              <w:pStyle w:val="TableText"/>
            </w:pPr>
            <w:r>
              <w:t>SHALL</w:t>
            </w:r>
          </w:p>
        </w:tc>
        <w:tc>
          <w:tcPr>
            <w:tcW w:w="864" w:type="dxa"/>
          </w:tcPr>
          <w:p w14:paraId="1B44E970" w14:textId="77777777" w:rsidR="004B3F04" w:rsidRDefault="004B3F04" w:rsidP="000659BE">
            <w:pPr>
              <w:pStyle w:val="TableText"/>
            </w:pPr>
            <w:r>
              <w:t>ED</w:t>
            </w:r>
          </w:p>
        </w:tc>
        <w:tc>
          <w:tcPr>
            <w:tcW w:w="1104" w:type="dxa"/>
          </w:tcPr>
          <w:p w14:paraId="3DBC3146" w14:textId="77777777" w:rsidR="004B3F04" w:rsidRDefault="006C736C" w:rsidP="000659BE">
            <w:pPr>
              <w:pStyle w:val="TableText"/>
            </w:pPr>
            <w:hyperlink w:anchor="C_4499-18636">
              <w:r w:rsidR="004B3F04">
                <w:rPr>
                  <w:rStyle w:val="HyperlinkText9pt"/>
                </w:rPr>
                <w:t>4499-18636</w:t>
              </w:r>
            </w:hyperlink>
          </w:p>
        </w:tc>
        <w:tc>
          <w:tcPr>
            <w:tcW w:w="2975" w:type="dxa"/>
          </w:tcPr>
          <w:p w14:paraId="77BB1E1F" w14:textId="77777777" w:rsidR="004B3F04" w:rsidRDefault="004B3F04" w:rsidP="000659BE">
            <w:pPr>
              <w:pStyle w:val="TableText"/>
            </w:pPr>
          </w:p>
        </w:tc>
      </w:tr>
      <w:tr w:rsidR="004B3F04" w14:paraId="4DDE8099" w14:textId="77777777" w:rsidTr="000659BE">
        <w:trPr>
          <w:jc w:val="center"/>
        </w:trPr>
        <w:tc>
          <w:tcPr>
            <w:tcW w:w="3345" w:type="dxa"/>
          </w:tcPr>
          <w:p w14:paraId="17780D05" w14:textId="77777777" w:rsidR="004B3F04" w:rsidRDefault="004B3F04" w:rsidP="000659BE">
            <w:pPr>
              <w:pStyle w:val="TableText"/>
            </w:pPr>
            <w:r>
              <w:tab/>
              <w:t>subjectOf</w:t>
            </w:r>
          </w:p>
        </w:tc>
        <w:tc>
          <w:tcPr>
            <w:tcW w:w="720" w:type="dxa"/>
          </w:tcPr>
          <w:p w14:paraId="73982851" w14:textId="77777777" w:rsidR="004B3F04" w:rsidRDefault="004B3F04" w:rsidP="000659BE">
            <w:pPr>
              <w:pStyle w:val="TableText"/>
            </w:pPr>
            <w:r>
              <w:t>0..1</w:t>
            </w:r>
          </w:p>
        </w:tc>
        <w:tc>
          <w:tcPr>
            <w:tcW w:w="1152" w:type="dxa"/>
          </w:tcPr>
          <w:p w14:paraId="2F4FB1C6" w14:textId="77777777" w:rsidR="004B3F04" w:rsidRDefault="004B3F04" w:rsidP="000659BE">
            <w:pPr>
              <w:pStyle w:val="TableText"/>
            </w:pPr>
            <w:r>
              <w:t>SHOULD</w:t>
            </w:r>
          </w:p>
        </w:tc>
        <w:tc>
          <w:tcPr>
            <w:tcW w:w="864" w:type="dxa"/>
          </w:tcPr>
          <w:p w14:paraId="1F63C6A2" w14:textId="77777777" w:rsidR="004B3F04" w:rsidRDefault="004B3F04" w:rsidP="000659BE">
            <w:pPr>
              <w:pStyle w:val="TableText"/>
            </w:pPr>
          </w:p>
        </w:tc>
        <w:tc>
          <w:tcPr>
            <w:tcW w:w="1104" w:type="dxa"/>
          </w:tcPr>
          <w:p w14:paraId="51C7F630" w14:textId="77777777" w:rsidR="004B3F04" w:rsidRDefault="006C736C" w:rsidP="000659BE">
            <w:pPr>
              <w:pStyle w:val="TableText"/>
            </w:pPr>
            <w:hyperlink w:anchor="C_4499-18637">
              <w:r w:rsidR="004B3F04">
                <w:rPr>
                  <w:rStyle w:val="HyperlinkText9pt"/>
                </w:rPr>
                <w:t>4499-</w:t>
              </w:r>
              <w:r w:rsidR="004B3F04">
                <w:rPr>
                  <w:rStyle w:val="HyperlinkText9pt"/>
                </w:rPr>
                <w:lastRenderedPageBreak/>
                <w:t>18637</w:t>
              </w:r>
            </w:hyperlink>
          </w:p>
        </w:tc>
        <w:tc>
          <w:tcPr>
            <w:tcW w:w="2975" w:type="dxa"/>
          </w:tcPr>
          <w:p w14:paraId="7F3C7842" w14:textId="77777777" w:rsidR="004B3F04" w:rsidRDefault="004B3F04" w:rsidP="000659BE">
            <w:pPr>
              <w:pStyle w:val="TableText"/>
            </w:pPr>
          </w:p>
        </w:tc>
      </w:tr>
      <w:tr w:rsidR="004B3F04" w14:paraId="2A8A98B1" w14:textId="77777777" w:rsidTr="000659BE">
        <w:trPr>
          <w:jc w:val="center"/>
        </w:trPr>
        <w:tc>
          <w:tcPr>
            <w:tcW w:w="3345" w:type="dxa"/>
          </w:tcPr>
          <w:p w14:paraId="6BF85AE6" w14:textId="77777777" w:rsidR="004B3F04" w:rsidRDefault="004B3F04" w:rsidP="000659BE">
            <w:pPr>
              <w:pStyle w:val="TableText"/>
            </w:pPr>
            <w:r>
              <w:tab/>
            </w:r>
            <w:r>
              <w:tab/>
              <w:t>measureAttribute</w:t>
            </w:r>
          </w:p>
        </w:tc>
        <w:tc>
          <w:tcPr>
            <w:tcW w:w="720" w:type="dxa"/>
          </w:tcPr>
          <w:p w14:paraId="31C42A48" w14:textId="77777777" w:rsidR="004B3F04" w:rsidRDefault="004B3F04" w:rsidP="000659BE">
            <w:pPr>
              <w:pStyle w:val="TableText"/>
            </w:pPr>
            <w:r>
              <w:t>1..1</w:t>
            </w:r>
          </w:p>
        </w:tc>
        <w:tc>
          <w:tcPr>
            <w:tcW w:w="1152" w:type="dxa"/>
          </w:tcPr>
          <w:p w14:paraId="4D96E864" w14:textId="77777777" w:rsidR="004B3F04" w:rsidRDefault="004B3F04" w:rsidP="000659BE">
            <w:pPr>
              <w:pStyle w:val="TableText"/>
            </w:pPr>
            <w:r>
              <w:t>SHALL</w:t>
            </w:r>
          </w:p>
        </w:tc>
        <w:tc>
          <w:tcPr>
            <w:tcW w:w="864" w:type="dxa"/>
          </w:tcPr>
          <w:p w14:paraId="315E352C" w14:textId="77777777" w:rsidR="004B3F04" w:rsidRDefault="004B3F04" w:rsidP="000659BE">
            <w:pPr>
              <w:pStyle w:val="TableText"/>
            </w:pPr>
          </w:p>
        </w:tc>
        <w:tc>
          <w:tcPr>
            <w:tcW w:w="1104" w:type="dxa"/>
          </w:tcPr>
          <w:p w14:paraId="062AA198" w14:textId="77777777" w:rsidR="004B3F04" w:rsidRDefault="006C736C" w:rsidP="000659BE">
            <w:pPr>
              <w:pStyle w:val="TableText"/>
            </w:pPr>
            <w:hyperlink w:anchor="C_4499-18638">
              <w:r w:rsidR="004B3F04">
                <w:rPr>
                  <w:rStyle w:val="HyperlinkText9pt"/>
                </w:rPr>
                <w:t>4499-18638</w:t>
              </w:r>
            </w:hyperlink>
          </w:p>
        </w:tc>
        <w:tc>
          <w:tcPr>
            <w:tcW w:w="2975" w:type="dxa"/>
          </w:tcPr>
          <w:p w14:paraId="2C85F812" w14:textId="77777777" w:rsidR="004B3F04" w:rsidRDefault="004B3F04" w:rsidP="000659BE">
            <w:pPr>
              <w:pStyle w:val="TableText"/>
            </w:pPr>
          </w:p>
        </w:tc>
      </w:tr>
      <w:tr w:rsidR="004B3F04" w14:paraId="1DB6E472" w14:textId="77777777" w:rsidTr="000659BE">
        <w:trPr>
          <w:jc w:val="center"/>
        </w:trPr>
        <w:tc>
          <w:tcPr>
            <w:tcW w:w="3345" w:type="dxa"/>
          </w:tcPr>
          <w:p w14:paraId="22108316" w14:textId="77777777" w:rsidR="004B3F04" w:rsidRDefault="004B3F04" w:rsidP="000659BE">
            <w:pPr>
              <w:pStyle w:val="TableText"/>
            </w:pPr>
            <w:r>
              <w:tab/>
            </w:r>
            <w:r>
              <w:tab/>
            </w:r>
            <w:r>
              <w:tab/>
              <w:t>code</w:t>
            </w:r>
          </w:p>
        </w:tc>
        <w:tc>
          <w:tcPr>
            <w:tcW w:w="720" w:type="dxa"/>
          </w:tcPr>
          <w:p w14:paraId="6E81B317" w14:textId="77777777" w:rsidR="004B3F04" w:rsidRDefault="004B3F04" w:rsidP="000659BE">
            <w:pPr>
              <w:pStyle w:val="TableText"/>
            </w:pPr>
            <w:r>
              <w:t>1..1</w:t>
            </w:r>
          </w:p>
        </w:tc>
        <w:tc>
          <w:tcPr>
            <w:tcW w:w="1152" w:type="dxa"/>
          </w:tcPr>
          <w:p w14:paraId="00C059DE" w14:textId="77777777" w:rsidR="004B3F04" w:rsidRDefault="004B3F04" w:rsidP="000659BE">
            <w:pPr>
              <w:pStyle w:val="TableText"/>
            </w:pPr>
            <w:r>
              <w:t>SHALL</w:t>
            </w:r>
          </w:p>
        </w:tc>
        <w:tc>
          <w:tcPr>
            <w:tcW w:w="864" w:type="dxa"/>
          </w:tcPr>
          <w:p w14:paraId="6E444B53" w14:textId="77777777" w:rsidR="004B3F04" w:rsidRDefault="004B3F04" w:rsidP="000659BE">
            <w:pPr>
              <w:pStyle w:val="TableText"/>
            </w:pPr>
          </w:p>
        </w:tc>
        <w:tc>
          <w:tcPr>
            <w:tcW w:w="1104" w:type="dxa"/>
          </w:tcPr>
          <w:p w14:paraId="4D0A9967" w14:textId="77777777" w:rsidR="004B3F04" w:rsidRDefault="006C736C" w:rsidP="000659BE">
            <w:pPr>
              <w:pStyle w:val="TableText"/>
            </w:pPr>
            <w:hyperlink w:anchor="C_4499-18639">
              <w:r w:rsidR="004B3F04">
                <w:rPr>
                  <w:rStyle w:val="HyperlinkText9pt"/>
                </w:rPr>
                <w:t>4499-18639</w:t>
              </w:r>
            </w:hyperlink>
          </w:p>
        </w:tc>
        <w:tc>
          <w:tcPr>
            <w:tcW w:w="2975" w:type="dxa"/>
          </w:tcPr>
          <w:p w14:paraId="2AABD92A" w14:textId="77777777" w:rsidR="004B3F04" w:rsidRDefault="004B3F04" w:rsidP="000659BE">
            <w:pPr>
              <w:pStyle w:val="TableText"/>
            </w:pPr>
          </w:p>
        </w:tc>
      </w:tr>
      <w:tr w:rsidR="004B3F04" w14:paraId="6E7B0575" w14:textId="77777777" w:rsidTr="000659BE">
        <w:trPr>
          <w:jc w:val="center"/>
        </w:trPr>
        <w:tc>
          <w:tcPr>
            <w:tcW w:w="3345" w:type="dxa"/>
          </w:tcPr>
          <w:p w14:paraId="0C66A822" w14:textId="77777777" w:rsidR="004B3F04" w:rsidRDefault="004B3F04" w:rsidP="000659BE">
            <w:pPr>
              <w:pStyle w:val="TableText"/>
            </w:pPr>
            <w:r>
              <w:tab/>
            </w:r>
            <w:r>
              <w:tab/>
            </w:r>
            <w:r>
              <w:tab/>
            </w:r>
            <w:r>
              <w:tab/>
              <w:t>@code</w:t>
            </w:r>
          </w:p>
        </w:tc>
        <w:tc>
          <w:tcPr>
            <w:tcW w:w="720" w:type="dxa"/>
          </w:tcPr>
          <w:p w14:paraId="594CD51A" w14:textId="77777777" w:rsidR="004B3F04" w:rsidRDefault="004B3F04" w:rsidP="000659BE">
            <w:pPr>
              <w:pStyle w:val="TableText"/>
            </w:pPr>
            <w:r>
              <w:t>1..1</w:t>
            </w:r>
          </w:p>
        </w:tc>
        <w:tc>
          <w:tcPr>
            <w:tcW w:w="1152" w:type="dxa"/>
          </w:tcPr>
          <w:p w14:paraId="73981B7C" w14:textId="77777777" w:rsidR="004B3F04" w:rsidRDefault="004B3F04" w:rsidP="000659BE">
            <w:pPr>
              <w:pStyle w:val="TableText"/>
            </w:pPr>
            <w:r>
              <w:t>SHALL</w:t>
            </w:r>
          </w:p>
        </w:tc>
        <w:tc>
          <w:tcPr>
            <w:tcW w:w="864" w:type="dxa"/>
          </w:tcPr>
          <w:p w14:paraId="2D636A78" w14:textId="77777777" w:rsidR="004B3F04" w:rsidRDefault="004B3F04" w:rsidP="000659BE">
            <w:pPr>
              <w:pStyle w:val="TableText"/>
            </w:pPr>
          </w:p>
        </w:tc>
        <w:tc>
          <w:tcPr>
            <w:tcW w:w="1104" w:type="dxa"/>
          </w:tcPr>
          <w:p w14:paraId="59F85256" w14:textId="77777777" w:rsidR="004B3F04" w:rsidRDefault="006C736C" w:rsidP="000659BE">
            <w:pPr>
              <w:pStyle w:val="TableText"/>
            </w:pPr>
            <w:hyperlink w:anchor="C_4499-18640">
              <w:r w:rsidR="004B3F04">
                <w:rPr>
                  <w:rStyle w:val="HyperlinkText9pt"/>
                </w:rPr>
                <w:t>4499-18640</w:t>
              </w:r>
            </w:hyperlink>
          </w:p>
        </w:tc>
        <w:tc>
          <w:tcPr>
            <w:tcW w:w="2975" w:type="dxa"/>
          </w:tcPr>
          <w:p w14:paraId="267B97CB" w14:textId="77777777" w:rsidR="004B3F04" w:rsidRDefault="004B3F04" w:rsidP="000659BE">
            <w:pPr>
              <w:pStyle w:val="TableText"/>
            </w:pPr>
            <w:r>
              <w:t>KEY</w:t>
            </w:r>
          </w:p>
        </w:tc>
      </w:tr>
      <w:tr w:rsidR="004B3F04" w14:paraId="0E8C6C85" w14:textId="77777777" w:rsidTr="000659BE">
        <w:trPr>
          <w:jc w:val="center"/>
        </w:trPr>
        <w:tc>
          <w:tcPr>
            <w:tcW w:w="3345" w:type="dxa"/>
          </w:tcPr>
          <w:p w14:paraId="008D5AFC" w14:textId="77777777" w:rsidR="004B3F04" w:rsidRDefault="004B3F04" w:rsidP="000659BE">
            <w:pPr>
              <w:pStyle w:val="TableText"/>
            </w:pPr>
            <w:r>
              <w:tab/>
            </w:r>
            <w:r>
              <w:tab/>
            </w:r>
            <w:r>
              <w:tab/>
            </w:r>
            <w:r>
              <w:tab/>
              <w:t>@codeSystem</w:t>
            </w:r>
          </w:p>
        </w:tc>
        <w:tc>
          <w:tcPr>
            <w:tcW w:w="720" w:type="dxa"/>
          </w:tcPr>
          <w:p w14:paraId="49E8243A" w14:textId="77777777" w:rsidR="004B3F04" w:rsidRDefault="004B3F04" w:rsidP="000659BE">
            <w:pPr>
              <w:pStyle w:val="TableText"/>
            </w:pPr>
            <w:r>
              <w:t>1..1</w:t>
            </w:r>
          </w:p>
        </w:tc>
        <w:tc>
          <w:tcPr>
            <w:tcW w:w="1152" w:type="dxa"/>
          </w:tcPr>
          <w:p w14:paraId="69C2A521" w14:textId="77777777" w:rsidR="004B3F04" w:rsidRDefault="004B3F04" w:rsidP="000659BE">
            <w:pPr>
              <w:pStyle w:val="TableText"/>
            </w:pPr>
            <w:r>
              <w:t>SHALL</w:t>
            </w:r>
          </w:p>
        </w:tc>
        <w:tc>
          <w:tcPr>
            <w:tcW w:w="864" w:type="dxa"/>
          </w:tcPr>
          <w:p w14:paraId="6B45C30B" w14:textId="77777777" w:rsidR="004B3F04" w:rsidRDefault="004B3F04" w:rsidP="000659BE">
            <w:pPr>
              <w:pStyle w:val="TableText"/>
            </w:pPr>
          </w:p>
        </w:tc>
        <w:tc>
          <w:tcPr>
            <w:tcW w:w="1104" w:type="dxa"/>
          </w:tcPr>
          <w:p w14:paraId="6E5877F3" w14:textId="77777777" w:rsidR="004B3F04" w:rsidRDefault="006C736C" w:rsidP="000659BE">
            <w:pPr>
              <w:pStyle w:val="TableText"/>
            </w:pPr>
            <w:hyperlink w:anchor="C_4499-30065">
              <w:r w:rsidR="004B3F04">
                <w:rPr>
                  <w:rStyle w:val="HyperlinkText9pt"/>
                </w:rPr>
                <w:t>4499-30065</w:t>
              </w:r>
            </w:hyperlink>
          </w:p>
        </w:tc>
        <w:tc>
          <w:tcPr>
            <w:tcW w:w="2975" w:type="dxa"/>
          </w:tcPr>
          <w:p w14:paraId="52FEA853" w14:textId="77777777" w:rsidR="004B3F04" w:rsidRDefault="004B3F04" w:rsidP="000659BE">
            <w:pPr>
              <w:pStyle w:val="TableText"/>
            </w:pPr>
            <w:r>
              <w:t>urn:oid:2.16.840.1.113883.5.4 (HL7ActCode)</w:t>
            </w:r>
          </w:p>
        </w:tc>
      </w:tr>
      <w:tr w:rsidR="004B3F04" w14:paraId="5806086D" w14:textId="77777777" w:rsidTr="000659BE">
        <w:trPr>
          <w:jc w:val="center"/>
        </w:trPr>
        <w:tc>
          <w:tcPr>
            <w:tcW w:w="3345" w:type="dxa"/>
          </w:tcPr>
          <w:p w14:paraId="3C2BE12A" w14:textId="77777777" w:rsidR="004B3F04" w:rsidRDefault="004B3F04" w:rsidP="000659BE">
            <w:pPr>
              <w:pStyle w:val="TableText"/>
            </w:pPr>
            <w:r>
              <w:tab/>
              <w:t>subjectOf</w:t>
            </w:r>
          </w:p>
        </w:tc>
        <w:tc>
          <w:tcPr>
            <w:tcW w:w="720" w:type="dxa"/>
          </w:tcPr>
          <w:p w14:paraId="7A69E098" w14:textId="77777777" w:rsidR="004B3F04" w:rsidRDefault="004B3F04" w:rsidP="000659BE">
            <w:pPr>
              <w:pStyle w:val="TableText"/>
            </w:pPr>
            <w:r>
              <w:t>0..1</w:t>
            </w:r>
          </w:p>
        </w:tc>
        <w:tc>
          <w:tcPr>
            <w:tcW w:w="1152" w:type="dxa"/>
          </w:tcPr>
          <w:p w14:paraId="4ADA2D57" w14:textId="77777777" w:rsidR="004B3F04" w:rsidRDefault="004B3F04" w:rsidP="000659BE">
            <w:pPr>
              <w:pStyle w:val="TableText"/>
            </w:pPr>
            <w:r>
              <w:t>SHOULD</w:t>
            </w:r>
          </w:p>
        </w:tc>
        <w:tc>
          <w:tcPr>
            <w:tcW w:w="864" w:type="dxa"/>
          </w:tcPr>
          <w:p w14:paraId="2F0A41D7" w14:textId="77777777" w:rsidR="004B3F04" w:rsidRDefault="004B3F04" w:rsidP="000659BE">
            <w:pPr>
              <w:pStyle w:val="TableText"/>
            </w:pPr>
          </w:p>
        </w:tc>
        <w:tc>
          <w:tcPr>
            <w:tcW w:w="1104" w:type="dxa"/>
          </w:tcPr>
          <w:p w14:paraId="378CA9C6" w14:textId="77777777" w:rsidR="004B3F04" w:rsidRDefault="006C736C" w:rsidP="000659BE">
            <w:pPr>
              <w:pStyle w:val="TableText"/>
            </w:pPr>
            <w:hyperlink w:anchor="C_4499-18644">
              <w:r w:rsidR="004B3F04">
                <w:rPr>
                  <w:rStyle w:val="HyperlinkText9pt"/>
                </w:rPr>
                <w:t>4499-18644</w:t>
              </w:r>
            </w:hyperlink>
          </w:p>
        </w:tc>
        <w:tc>
          <w:tcPr>
            <w:tcW w:w="2975" w:type="dxa"/>
          </w:tcPr>
          <w:p w14:paraId="2A59F483" w14:textId="77777777" w:rsidR="004B3F04" w:rsidRDefault="004B3F04" w:rsidP="000659BE">
            <w:pPr>
              <w:pStyle w:val="TableText"/>
            </w:pPr>
          </w:p>
        </w:tc>
      </w:tr>
      <w:tr w:rsidR="004B3F04" w14:paraId="3128B66E" w14:textId="77777777" w:rsidTr="000659BE">
        <w:trPr>
          <w:jc w:val="center"/>
        </w:trPr>
        <w:tc>
          <w:tcPr>
            <w:tcW w:w="3345" w:type="dxa"/>
          </w:tcPr>
          <w:p w14:paraId="7A7E1855" w14:textId="77777777" w:rsidR="004B3F04" w:rsidRDefault="004B3F04" w:rsidP="000659BE">
            <w:pPr>
              <w:pStyle w:val="TableText"/>
            </w:pPr>
            <w:r>
              <w:tab/>
            </w:r>
            <w:r>
              <w:tab/>
              <w:t>measureAttribute</w:t>
            </w:r>
          </w:p>
        </w:tc>
        <w:tc>
          <w:tcPr>
            <w:tcW w:w="720" w:type="dxa"/>
          </w:tcPr>
          <w:p w14:paraId="527873CF" w14:textId="77777777" w:rsidR="004B3F04" w:rsidRDefault="004B3F04" w:rsidP="000659BE">
            <w:pPr>
              <w:pStyle w:val="TableText"/>
            </w:pPr>
            <w:r>
              <w:t>1..1</w:t>
            </w:r>
          </w:p>
        </w:tc>
        <w:tc>
          <w:tcPr>
            <w:tcW w:w="1152" w:type="dxa"/>
          </w:tcPr>
          <w:p w14:paraId="71FF9AA5" w14:textId="77777777" w:rsidR="004B3F04" w:rsidRDefault="004B3F04" w:rsidP="000659BE">
            <w:pPr>
              <w:pStyle w:val="TableText"/>
            </w:pPr>
            <w:r>
              <w:t>SHALL</w:t>
            </w:r>
          </w:p>
        </w:tc>
        <w:tc>
          <w:tcPr>
            <w:tcW w:w="864" w:type="dxa"/>
          </w:tcPr>
          <w:p w14:paraId="75DCB2F6" w14:textId="77777777" w:rsidR="004B3F04" w:rsidRDefault="004B3F04" w:rsidP="000659BE">
            <w:pPr>
              <w:pStyle w:val="TableText"/>
            </w:pPr>
          </w:p>
        </w:tc>
        <w:tc>
          <w:tcPr>
            <w:tcW w:w="1104" w:type="dxa"/>
          </w:tcPr>
          <w:p w14:paraId="2ECA6D7F" w14:textId="77777777" w:rsidR="004B3F04" w:rsidRDefault="006C736C" w:rsidP="000659BE">
            <w:pPr>
              <w:pStyle w:val="TableText"/>
            </w:pPr>
            <w:hyperlink w:anchor="C_4499-18645">
              <w:r w:rsidR="004B3F04">
                <w:rPr>
                  <w:rStyle w:val="HyperlinkText9pt"/>
                </w:rPr>
                <w:t>4499-18645</w:t>
              </w:r>
            </w:hyperlink>
          </w:p>
        </w:tc>
        <w:tc>
          <w:tcPr>
            <w:tcW w:w="2975" w:type="dxa"/>
          </w:tcPr>
          <w:p w14:paraId="26D76ACB" w14:textId="77777777" w:rsidR="004B3F04" w:rsidRDefault="004B3F04" w:rsidP="000659BE">
            <w:pPr>
              <w:pStyle w:val="TableText"/>
            </w:pPr>
          </w:p>
        </w:tc>
      </w:tr>
      <w:tr w:rsidR="004B3F04" w14:paraId="185E5592" w14:textId="77777777" w:rsidTr="000659BE">
        <w:trPr>
          <w:jc w:val="center"/>
        </w:trPr>
        <w:tc>
          <w:tcPr>
            <w:tcW w:w="3345" w:type="dxa"/>
          </w:tcPr>
          <w:p w14:paraId="01EB54C9" w14:textId="77777777" w:rsidR="004B3F04" w:rsidRDefault="004B3F04" w:rsidP="000659BE">
            <w:pPr>
              <w:pStyle w:val="TableText"/>
            </w:pPr>
            <w:r>
              <w:tab/>
            </w:r>
            <w:r>
              <w:tab/>
            </w:r>
            <w:r>
              <w:tab/>
              <w:t>code</w:t>
            </w:r>
          </w:p>
        </w:tc>
        <w:tc>
          <w:tcPr>
            <w:tcW w:w="720" w:type="dxa"/>
          </w:tcPr>
          <w:p w14:paraId="3C2046B0" w14:textId="77777777" w:rsidR="004B3F04" w:rsidRDefault="004B3F04" w:rsidP="000659BE">
            <w:pPr>
              <w:pStyle w:val="TableText"/>
            </w:pPr>
            <w:r>
              <w:t>1..1</w:t>
            </w:r>
          </w:p>
        </w:tc>
        <w:tc>
          <w:tcPr>
            <w:tcW w:w="1152" w:type="dxa"/>
          </w:tcPr>
          <w:p w14:paraId="3D449319" w14:textId="77777777" w:rsidR="004B3F04" w:rsidRDefault="004B3F04" w:rsidP="000659BE">
            <w:pPr>
              <w:pStyle w:val="TableText"/>
            </w:pPr>
            <w:r>
              <w:t>SHALL</w:t>
            </w:r>
          </w:p>
        </w:tc>
        <w:tc>
          <w:tcPr>
            <w:tcW w:w="864" w:type="dxa"/>
          </w:tcPr>
          <w:p w14:paraId="0ACC09AA" w14:textId="77777777" w:rsidR="004B3F04" w:rsidRDefault="004B3F04" w:rsidP="000659BE">
            <w:pPr>
              <w:pStyle w:val="TableText"/>
            </w:pPr>
          </w:p>
        </w:tc>
        <w:tc>
          <w:tcPr>
            <w:tcW w:w="1104" w:type="dxa"/>
          </w:tcPr>
          <w:p w14:paraId="509B8198" w14:textId="77777777" w:rsidR="004B3F04" w:rsidRDefault="006C736C" w:rsidP="000659BE">
            <w:pPr>
              <w:pStyle w:val="TableText"/>
            </w:pPr>
            <w:hyperlink w:anchor="C_4499-18646">
              <w:r w:rsidR="004B3F04">
                <w:rPr>
                  <w:rStyle w:val="HyperlinkText9pt"/>
                </w:rPr>
                <w:t>4499-18646</w:t>
              </w:r>
            </w:hyperlink>
          </w:p>
        </w:tc>
        <w:tc>
          <w:tcPr>
            <w:tcW w:w="2975" w:type="dxa"/>
          </w:tcPr>
          <w:p w14:paraId="78C77EF4" w14:textId="77777777" w:rsidR="004B3F04" w:rsidRDefault="004B3F04" w:rsidP="000659BE">
            <w:pPr>
              <w:pStyle w:val="TableText"/>
            </w:pPr>
          </w:p>
        </w:tc>
      </w:tr>
      <w:tr w:rsidR="004B3F04" w14:paraId="01DAA87C" w14:textId="77777777" w:rsidTr="000659BE">
        <w:trPr>
          <w:jc w:val="center"/>
        </w:trPr>
        <w:tc>
          <w:tcPr>
            <w:tcW w:w="3345" w:type="dxa"/>
          </w:tcPr>
          <w:p w14:paraId="7605907C" w14:textId="77777777" w:rsidR="004B3F04" w:rsidRDefault="004B3F04" w:rsidP="000659BE">
            <w:pPr>
              <w:pStyle w:val="TableText"/>
            </w:pPr>
            <w:r>
              <w:tab/>
            </w:r>
            <w:r>
              <w:tab/>
            </w:r>
            <w:r>
              <w:tab/>
            </w:r>
            <w:r>
              <w:tab/>
              <w:t>@code</w:t>
            </w:r>
          </w:p>
        </w:tc>
        <w:tc>
          <w:tcPr>
            <w:tcW w:w="720" w:type="dxa"/>
          </w:tcPr>
          <w:p w14:paraId="4E84EC11" w14:textId="77777777" w:rsidR="004B3F04" w:rsidRDefault="004B3F04" w:rsidP="000659BE">
            <w:pPr>
              <w:pStyle w:val="TableText"/>
            </w:pPr>
            <w:r>
              <w:t>1..1</w:t>
            </w:r>
          </w:p>
        </w:tc>
        <w:tc>
          <w:tcPr>
            <w:tcW w:w="1152" w:type="dxa"/>
          </w:tcPr>
          <w:p w14:paraId="5C612E4D" w14:textId="77777777" w:rsidR="004B3F04" w:rsidRDefault="004B3F04" w:rsidP="000659BE">
            <w:pPr>
              <w:pStyle w:val="TableText"/>
            </w:pPr>
            <w:r>
              <w:t>SHALL</w:t>
            </w:r>
          </w:p>
        </w:tc>
        <w:tc>
          <w:tcPr>
            <w:tcW w:w="864" w:type="dxa"/>
          </w:tcPr>
          <w:p w14:paraId="173A2FEB" w14:textId="77777777" w:rsidR="004B3F04" w:rsidRDefault="004B3F04" w:rsidP="000659BE">
            <w:pPr>
              <w:pStyle w:val="TableText"/>
            </w:pPr>
          </w:p>
        </w:tc>
        <w:tc>
          <w:tcPr>
            <w:tcW w:w="1104" w:type="dxa"/>
          </w:tcPr>
          <w:p w14:paraId="2E4D0C16" w14:textId="77777777" w:rsidR="004B3F04" w:rsidRDefault="006C736C" w:rsidP="000659BE">
            <w:pPr>
              <w:pStyle w:val="TableText"/>
            </w:pPr>
            <w:hyperlink w:anchor="C_4499-18647">
              <w:r w:rsidR="004B3F04">
                <w:rPr>
                  <w:rStyle w:val="HyperlinkText9pt"/>
                </w:rPr>
                <w:t>4499-18647</w:t>
              </w:r>
            </w:hyperlink>
          </w:p>
        </w:tc>
        <w:tc>
          <w:tcPr>
            <w:tcW w:w="2975" w:type="dxa"/>
          </w:tcPr>
          <w:p w14:paraId="5CD566EE" w14:textId="77777777" w:rsidR="004B3F04" w:rsidRDefault="004B3F04" w:rsidP="000659BE">
            <w:pPr>
              <w:pStyle w:val="TableText"/>
            </w:pPr>
            <w:r>
              <w:t>MSRAGG</w:t>
            </w:r>
          </w:p>
        </w:tc>
      </w:tr>
      <w:tr w:rsidR="004B3F04" w14:paraId="2C86283E" w14:textId="77777777" w:rsidTr="000659BE">
        <w:trPr>
          <w:jc w:val="center"/>
        </w:trPr>
        <w:tc>
          <w:tcPr>
            <w:tcW w:w="3345" w:type="dxa"/>
          </w:tcPr>
          <w:p w14:paraId="3C7E3F5D" w14:textId="77777777" w:rsidR="004B3F04" w:rsidRDefault="004B3F04" w:rsidP="000659BE">
            <w:pPr>
              <w:pStyle w:val="TableText"/>
            </w:pPr>
            <w:r>
              <w:tab/>
            </w:r>
            <w:r>
              <w:tab/>
            </w:r>
            <w:r>
              <w:tab/>
            </w:r>
            <w:r>
              <w:tab/>
              <w:t>@codeSystem</w:t>
            </w:r>
          </w:p>
        </w:tc>
        <w:tc>
          <w:tcPr>
            <w:tcW w:w="720" w:type="dxa"/>
          </w:tcPr>
          <w:p w14:paraId="5251B3F8" w14:textId="77777777" w:rsidR="004B3F04" w:rsidRDefault="004B3F04" w:rsidP="000659BE">
            <w:pPr>
              <w:pStyle w:val="TableText"/>
            </w:pPr>
            <w:r>
              <w:t>1..1</w:t>
            </w:r>
          </w:p>
        </w:tc>
        <w:tc>
          <w:tcPr>
            <w:tcW w:w="1152" w:type="dxa"/>
          </w:tcPr>
          <w:p w14:paraId="23721221" w14:textId="77777777" w:rsidR="004B3F04" w:rsidRDefault="004B3F04" w:rsidP="000659BE">
            <w:pPr>
              <w:pStyle w:val="TableText"/>
            </w:pPr>
            <w:r>
              <w:t>SHALL</w:t>
            </w:r>
          </w:p>
        </w:tc>
        <w:tc>
          <w:tcPr>
            <w:tcW w:w="864" w:type="dxa"/>
          </w:tcPr>
          <w:p w14:paraId="6A2E3814" w14:textId="77777777" w:rsidR="004B3F04" w:rsidRDefault="004B3F04" w:rsidP="000659BE">
            <w:pPr>
              <w:pStyle w:val="TableText"/>
            </w:pPr>
          </w:p>
        </w:tc>
        <w:tc>
          <w:tcPr>
            <w:tcW w:w="1104" w:type="dxa"/>
          </w:tcPr>
          <w:p w14:paraId="0A2A4B09" w14:textId="77777777" w:rsidR="004B3F04" w:rsidRDefault="006C736C" w:rsidP="000659BE">
            <w:pPr>
              <w:pStyle w:val="TableText"/>
            </w:pPr>
            <w:hyperlink w:anchor="C_4499-30066">
              <w:r w:rsidR="004B3F04">
                <w:rPr>
                  <w:rStyle w:val="HyperlinkText9pt"/>
                </w:rPr>
                <w:t>4499-30066</w:t>
              </w:r>
            </w:hyperlink>
          </w:p>
        </w:tc>
        <w:tc>
          <w:tcPr>
            <w:tcW w:w="2975" w:type="dxa"/>
          </w:tcPr>
          <w:p w14:paraId="138D3DBD" w14:textId="77777777" w:rsidR="004B3F04" w:rsidRDefault="004B3F04" w:rsidP="000659BE">
            <w:pPr>
              <w:pStyle w:val="TableText"/>
            </w:pPr>
            <w:r>
              <w:t>urn:oid:2.16.840.1.113883.5.4 (HL7ActCode)</w:t>
            </w:r>
          </w:p>
        </w:tc>
      </w:tr>
      <w:tr w:rsidR="004B3F04" w14:paraId="1C5BB35B" w14:textId="77777777" w:rsidTr="000659BE">
        <w:trPr>
          <w:jc w:val="center"/>
        </w:trPr>
        <w:tc>
          <w:tcPr>
            <w:tcW w:w="3345" w:type="dxa"/>
          </w:tcPr>
          <w:p w14:paraId="31C2AF49" w14:textId="77777777" w:rsidR="004B3F04" w:rsidRDefault="004B3F04" w:rsidP="000659BE">
            <w:pPr>
              <w:pStyle w:val="TableText"/>
            </w:pPr>
            <w:r>
              <w:tab/>
            </w:r>
            <w:r>
              <w:tab/>
            </w:r>
            <w:r>
              <w:tab/>
              <w:t>value</w:t>
            </w:r>
          </w:p>
        </w:tc>
        <w:tc>
          <w:tcPr>
            <w:tcW w:w="720" w:type="dxa"/>
          </w:tcPr>
          <w:p w14:paraId="14CB586B" w14:textId="77777777" w:rsidR="004B3F04" w:rsidRDefault="004B3F04" w:rsidP="000659BE">
            <w:pPr>
              <w:pStyle w:val="TableText"/>
            </w:pPr>
            <w:r>
              <w:t>1..1</w:t>
            </w:r>
          </w:p>
        </w:tc>
        <w:tc>
          <w:tcPr>
            <w:tcW w:w="1152" w:type="dxa"/>
          </w:tcPr>
          <w:p w14:paraId="580BACA1" w14:textId="77777777" w:rsidR="004B3F04" w:rsidRDefault="004B3F04" w:rsidP="000659BE">
            <w:pPr>
              <w:pStyle w:val="TableText"/>
            </w:pPr>
            <w:r>
              <w:t>SHALL</w:t>
            </w:r>
          </w:p>
        </w:tc>
        <w:tc>
          <w:tcPr>
            <w:tcW w:w="864" w:type="dxa"/>
          </w:tcPr>
          <w:p w14:paraId="52EA7953" w14:textId="77777777" w:rsidR="004B3F04" w:rsidRDefault="004B3F04" w:rsidP="000659BE">
            <w:pPr>
              <w:pStyle w:val="TableText"/>
            </w:pPr>
            <w:r>
              <w:t>ED</w:t>
            </w:r>
          </w:p>
        </w:tc>
        <w:tc>
          <w:tcPr>
            <w:tcW w:w="1104" w:type="dxa"/>
          </w:tcPr>
          <w:p w14:paraId="083D4105" w14:textId="77777777" w:rsidR="004B3F04" w:rsidRDefault="006C736C" w:rsidP="000659BE">
            <w:pPr>
              <w:pStyle w:val="TableText"/>
            </w:pPr>
            <w:hyperlink w:anchor="C_4499-18649">
              <w:r w:rsidR="004B3F04">
                <w:rPr>
                  <w:rStyle w:val="HyperlinkText9pt"/>
                </w:rPr>
                <w:t>4499-18649</w:t>
              </w:r>
            </w:hyperlink>
          </w:p>
        </w:tc>
        <w:tc>
          <w:tcPr>
            <w:tcW w:w="2975" w:type="dxa"/>
          </w:tcPr>
          <w:p w14:paraId="30F40474" w14:textId="77777777" w:rsidR="004B3F04" w:rsidRDefault="004B3F04" w:rsidP="000659BE">
            <w:pPr>
              <w:pStyle w:val="TableText"/>
            </w:pPr>
          </w:p>
        </w:tc>
      </w:tr>
      <w:tr w:rsidR="004B3F04" w14:paraId="5B057789" w14:textId="77777777" w:rsidTr="000659BE">
        <w:trPr>
          <w:jc w:val="center"/>
        </w:trPr>
        <w:tc>
          <w:tcPr>
            <w:tcW w:w="3345" w:type="dxa"/>
          </w:tcPr>
          <w:p w14:paraId="04FC5C0A" w14:textId="77777777" w:rsidR="004B3F04" w:rsidRDefault="004B3F04" w:rsidP="000659BE">
            <w:pPr>
              <w:pStyle w:val="TableText"/>
            </w:pPr>
            <w:r>
              <w:tab/>
              <w:t>subjectOf</w:t>
            </w:r>
          </w:p>
        </w:tc>
        <w:tc>
          <w:tcPr>
            <w:tcW w:w="720" w:type="dxa"/>
          </w:tcPr>
          <w:p w14:paraId="6063A507" w14:textId="77777777" w:rsidR="004B3F04" w:rsidRDefault="004B3F04" w:rsidP="000659BE">
            <w:pPr>
              <w:pStyle w:val="TableText"/>
            </w:pPr>
            <w:r>
              <w:t>0..1</w:t>
            </w:r>
          </w:p>
        </w:tc>
        <w:tc>
          <w:tcPr>
            <w:tcW w:w="1152" w:type="dxa"/>
          </w:tcPr>
          <w:p w14:paraId="69BEDCA0" w14:textId="77777777" w:rsidR="004B3F04" w:rsidRDefault="004B3F04" w:rsidP="000659BE">
            <w:pPr>
              <w:pStyle w:val="TableText"/>
            </w:pPr>
            <w:r>
              <w:t>SHOULD</w:t>
            </w:r>
          </w:p>
        </w:tc>
        <w:tc>
          <w:tcPr>
            <w:tcW w:w="864" w:type="dxa"/>
          </w:tcPr>
          <w:p w14:paraId="5A22D338" w14:textId="77777777" w:rsidR="004B3F04" w:rsidRDefault="004B3F04" w:rsidP="000659BE">
            <w:pPr>
              <w:pStyle w:val="TableText"/>
            </w:pPr>
          </w:p>
        </w:tc>
        <w:tc>
          <w:tcPr>
            <w:tcW w:w="1104" w:type="dxa"/>
          </w:tcPr>
          <w:p w14:paraId="050DF72B" w14:textId="77777777" w:rsidR="004B3F04" w:rsidRDefault="006C736C" w:rsidP="000659BE">
            <w:pPr>
              <w:pStyle w:val="TableText"/>
            </w:pPr>
            <w:hyperlink w:anchor="C_4499-18650">
              <w:r w:rsidR="004B3F04">
                <w:rPr>
                  <w:rStyle w:val="HyperlinkText9pt"/>
                </w:rPr>
                <w:t>4499-18650</w:t>
              </w:r>
            </w:hyperlink>
          </w:p>
        </w:tc>
        <w:tc>
          <w:tcPr>
            <w:tcW w:w="2975" w:type="dxa"/>
          </w:tcPr>
          <w:p w14:paraId="03CFEEB6" w14:textId="77777777" w:rsidR="004B3F04" w:rsidRDefault="004B3F04" w:rsidP="000659BE">
            <w:pPr>
              <w:pStyle w:val="TableText"/>
            </w:pPr>
          </w:p>
        </w:tc>
      </w:tr>
      <w:tr w:rsidR="004B3F04" w14:paraId="3DF0AE18" w14:textId="77777777" w:rsidTr="000659BE">
        <w:trPr>
          <w:jc w:val="center"/>
        </w:trPr>
        <w:tc>
          <w:tcPr>
            <w:tcW w:w="3345" w:type="dxa"/>
          </w:tcPr>
          <w:p w14:paraId="7BC79E2E" w14:textId="77777777" w:rsidR="004B3F04" w:rsidRDefault="004B3F04" w:rsidP="000659BE">
            <w:pPr>
              <w:pStyle w:val="TableText"/>
            </w:pPr>
            <w:r>
              <w:tab/>
            </w:r>
            <w:r>
              <w:tab/>
              <w:t>measureAttribute</w:t>
            </w:r>
          </w:p>
        </w:tc>
        <w:tc>
          <w:tcPr>
            <w:tcW w:w="720" w:type="dxa"/>
          </w:tcPr>
          <w:p w14:paraId="340C3BA1" w14:textId="77777777" w:rsidR="004B3F04" w:rsidRDefault="004B3F04" w:rsidP="000659BE">
            <w:pPr>
              <w:pStyle w:val="TableText"/>
            </w:pPr>
            <w:r>
              <w:t>1..1</w:t>
            </w:r>
          </w:p>
        </w:tc>
        <w:tc>
          <w:tcPr>
            <w:tcW w:w="1152" w:type="dxa"/>
          </w:tcPr>
          <w:p w14:paraId="54585F23" w14:textId="77777777" w:rsidR="004B3F04" w:rsidRDefault="004B3F04" w:rsidP="000659BE">
            <w:pPr>
              <w:pStyle w:val="TableText"/>
            </w:pPr>
            <w:r>
              <w:t>SHALL</w:t>
            </w:r>
          </w:p>
        </w:tc>
        <w:tc>
          <w:tcPr>
            <w:tcW w:w="864" w:type="dxa"/>
          </w:tcPr>
          <w:p w14:paraId="5D469EC6" w14:textId="77777777" w:rsidR="004B3F04" w:rsidRDefault="004B3F04" w:rsidP="000659BE">
            <w:pPr>
              <w:pStyle w:val="TableText"/>
            </w:pPr>
          </w:p>
        </w:tc>
        <w:tc>
          <w:tcPr>
            <w:tcW w:w="1104" w:type="dxa"/>
          </w:tcPr>
          <w:p w14:paraId="794602B2" w14:textId="77777777" w:rsidR="004B3F04" w:rsidRDefault="006C736C" w:rsidP="000659BE">
            <w:pPr>
              <w:pStyle w:val="TableText"/>
            </w:pPr>
            <w:hyperlink w:anchor="C_4499-18651">
              <w:r w:rsidR="004B3F04">
                <w:rPr>
                  <w:rStyle w:val="HyperlinkText9pt"/>
                </w:rPr>
                <w:t>4499-18651</w:t>
              </w:r>
            </w:hyperlink>
          </w:p>
        </w:tc>
        <w:tc>
          <w:tcPr>
            <w:tcW w:w="2975" w:type="dxa"/>
          </w:tcPr>
          <w:p w14:paraId="0DE24EAB" w14:textId="77777777" w:rsidR="004B3F04" w:rsidRDefault="004B3F04" w:rsidP="000659BE">
            <w:pPr>
              <w:pStyle w:val="TableText"/>
            </w:pPr>
          </w:p>
        </w:tc>
      </w:tr>
      <w:tr w:rsidR="004B3F04" w14:paraId="18369516" w14:textId="77777777" w:rsidTr="000659BE">
        <w:trPr>
          <w:jc w:val="center"/>
        </w:trPr>
        <w:tc>
          <w:tcPr>
            <w:tcW w:w="3345" w:type="dxa"/>
          </w:tcPr>
          <w:p w14:paraId="55539C7E" w14:textId="77777777" w:rsidR="004B3F04" w:rsidRDefault="004B3F04" w:rsidP="000659BE">
            <w:pPr>
              <w:pStyle w:val="TableText"/>
            </w:pPr>
            <w:r>
              <w:tab/>
            </w:r>
            <w:r>
              <w:tab/>
            </w:r>
            <w:r>
              <w:tab/>
              <w:t>code</w:t>
            </w:r>
          </w:p>
        </w:tc>
        <w:tc>
          <w:tcPr>
            <w:tcW w:w="720" w:type="dxa"/>
          </w:tcPr>
          <w:p w14:paraId="03A77C72" w14:textId="77777777" w:rsidR="004B3F04" w:rsidRDefault="004B3F04" w:rsidP="000659BE">
            <w:pPr>
              <w:pStyle w:val="TableText"/>
            </w:pPr>
            <w:r>
              <w:t>1..1</w:t>
            </w:r>
          </w:p>
        </w:tc>
        <w:tc>
          <w:tcPr>
            <w:tcW w:w="1152" w:type="dxa"/>
          </w:tcPr>
          <w:p w14:paraId="4B5DDFC1" w14:textId="77777777" w:rsidR="004B3F04" w:rsidRDefault="004B3F04" w:rsidP="000659BE">
            <w:pPr>
              <w:pStyle w:val="TableText"/>
            </w:pPr>
            <w:r>
              <w:t>SHALL</w:t>
            </w:r>
          </w:p>
        </w:tc>
        <w:tc>
          <w:tcPr>
            <w:tcW w:w="864" w:type="dxa"/>
          </w:tcPr>
          <w:p w14:paraId="6B5DCDBF" w14:textId="77777777" w:rsidR="004B3F04" w:rsidRDefault="004B3F04" w:rsidP="000659BE">
            <w:pPr>
              <w:pStyle w:val="TableText"/>
            </w:pPr>
          </w:p>
        </w:tc>
        <w:tc>
          <w:tcPr>
            <w:tcW w:w="1104" w:type="dxa"/>
          </w:tcPr>
          <w:p w14:paraId="08AB020A" w14:textId="77777777" w:rsidR="004B3F04" w:rsidRDefault="006C736C" w:rsidP="000659BE">
            <w:pPr>
              <w:pStyle w:val="TableText"/>
            </w:pPr>
            <w:hyperlink w:anchor="C_4499-18652">
              <w:r w:rsidR="004B3F04">
                <w:rPr>
                  <w:rStyle w:val="HyperlinkText9pt"/>
                </w:rPr>
                <w:t>4499-18652</w:t>
              </w:r>
            </w:hyperlink>
          </w:p>
        </w:tc>
        <w:tc>
          <w:tcPr>
            <w:tcW w:w="2975" w:type="dxa"/>
          </w:tcPr>
          <w:p w14:paraId="2379F19B" w14:textId="77777777" w:rsidR="004B3F04" w:rsidRDefault="004B3F04" w:rsidP="000659BE">
            <w:pPr>
              <w:pStyle w:val="TableText"/>
            </w:pPr>
          </w:p>
        </w:tc>
      </w:tr>
      <w:tr w:rsidR="004B3F04" w14:paraId="1EEC0DAC" w14:textId="77777777" w:rsidTr="000659BE">
        <w:trPr>
          <w:jc w:val="center"/>
        </w:trPr>
        <w:tc>
          <w:tcPr>
            <w:tcW w:w="3345" w:type="dxa"/>
          </w:tcPr>
          <w:p w14:paraId="0102354D" w14:textId="77777777" w:rsidR="004B3F04" w:rsidRDefault="004B3F04" w:rsidP="000659BE">
            <w:pPr>
              <w:pStyle w:val="TableText"/>
            </w:pPr>
            <w:r>
              <w:tab/>
            </w:r>
            <w:r>
              <w:tab/>
            </w:r>
            <w:r>
              <w:tab/>
            </w:r>
            <w:r>
              <w:tab/>
              <w:t>@code</w:t>
            </w:r>
          </w:p>
        </w:tc>
        <w:tc>
          <w:tcPr>
            <w:tcW w:w="720" w:type="dxa"/>
          </w:tcPr>
          <w:p w14:paraId="4CC38950" w14:textId="77777777" w:rsidR="004B3F04" w:rsidRDefault="004B3F04" w:rsidP="000659BE">
            <w:pPr>
              <w:pStyle w:val="TableText"/>
            </w:pPr>
            <w:r>
              <w:t>1..1</w:t>
            </w:r>
          </w:p>
        </w:tc>
        <w:tc>
          <w:tcPr>
            <w:tcW w:w="1152" w:type="dxa"/>
          </w:tcPr>
          <w:p w14:paraId="0477A0B4" w14:textId="77777777" w:rsidR="004B3F04" w:rsidRDefault="004B3F04" w:rsidP="000659BE">
            <w:pPr>
              <w:pStyle w:val="TableText"/>
            </w:pPr>
            <w:r>
              <w:t>SHALL</w:t>
            </w:r>
          </w:p>
        </w:tc>
        <w:tc>
          <w:tcPr>
            <w:tcW w:w="864" w:type="dxa"/>
          </w:tcPr>
          <w:p w14:paraId="7C5CC1C6" w14:textId="77777777" w:rsidR="004B3F04" w:rsidRDefault="004B3F04" w:rsidP="000659BE">
            <w:pPr>
              <w:pStyle w:val="TableText"/>
            </w:pPr>
          </w:p>
        </w:tc>
        <w:tc>
          <w:tcPr>
            <w:tcW w:w="1104" w:type="dxa"/>
          </w:tcPr>
          <w:p w14:paraId="0D82C577" w14:textId="77777777" w:rsidR="004B3F04" w:rsidRDefault="006C736C" w:rsidP="000659BE">
            <w:pPr>
              <w:pStyle w:val="TableText"/>
            </w:pPr>
            <w:hyperlink w:anchor="C_4499-18653">
              <w:r w:rsidR="004B3F04">
                <w:rPr>
                  <w:rStyle w:val="HyperlinkText9pt"/>
                </w:rPr>
                <w:t>4499-18653</w:t>
              </w:r>
            </w:hyperlink>
          </w:p>
        </w:tc>
        <w:tc>
          <w:tcPr>
            <w:tcW w:w="2975" w:type="dxa"/>
          </w:tcPr>
          <w:p w14:paraId="6CDE1582" w14:textId="77777777" w:rsidR="004B3F04" w:rsidRDefault="004B3F04" w:rsidP="000659BE">
            <w:pPr>
              <w:pStyle w:val="TableText"/>
            </w:pPr>
            <w:r>
              <w:t>MSRADJ</w:t>
            </w:r>
          </w:p>
        </w:tc>
      </w:tr>
      <w:tr w:rsidR="004B3F04" w14:paraId="4B7A332A" w14:textId="77777777" w:rsidTr="000659BE">
        <w:trPr>
          <w:jc w:val="center"/>
        </w:trPr>
        <w:tc>
          <w:tcPr>
            <w:tcW w:w="3345" w:type="dxa"/>
          </w:tcPr>
          <w:p w14:paraId="60D53342" w14:textId="77777777" w:rsidR="004B3F04" w:rsidRDefault="004B3F04" w:rsidP="000659BE">
            <w:pPr>
              <w:pStyle w:val="TableText"/>
            </w:pPr>
            <w:r>
              <w:tab/>
            </w:r>
            <w:r>
              <w:tab/>
            </w:r>
            <w:r>
              <w:tab/>
            </w:r>
            <w:r>
              <w:tab/>
              <w:t>@codeSystem</w:t>
            </w:r>
          </w:p>
        </w:tc>
        <w:tc>
          <w:tcPr>
            <w:tcW w:w="720" w:type="dxa"/>
          </w:tcPr>
          <w:p w14:paraId="6E1C5885" w14:textId="77777777" w:rsidR="004B3F04" w:rsidRDefault="004B3F04" w:rsidP="000659BE">
            <w:pPr>
              <w:pStyle w:val="TableText"/>
            </w:pPr>
            <w:r>
              <w:t>1..1</w:t>
            </w:r>
          </w:p>
        </w:tc>
        <w:tc>
          <w:tcPr>
            <w:tcW w:w="1152" w:type="dxa"/>
          </w:tcPr>
          <w:p w14:paraId="507CD596" w14:textId="77777777" w:rsidR="004B3F04" w:rsidRDefault="004B3F04" w:rsidP="000659BE">
            <w:pPr>
              <w:pStyle w:val="TableText"/>
            </w:pPr>
            <w:r>
              <w:t>SHALL</w:t>
            </w:r>
          </w:p>
        </w:tc>
        <w:tc>
          <w:tcPr>
            <w:tcW w:w="864" w:type="dxa"/>
          </w:tcPr>
          <w:p w14:paraId="601AAB4A" w14:textId="77777777" w:rsidR="004B3F04" w:rsidRDefault="004B3F04" w:rsidP="000659BE">
            <w:pPr>
              <w:pStyle w:val="TableText"/>
            </w:pPr>
          </w:p>
        </w:tc>
        <w:tc>
          <w:tcPr>
            <w:tcW w:w="1104" w:type="dxa"/>
          </w:tcPr>
          <w:p w14:paraId="7A2A20E1" w14:textId="77777777" w:rsidR="004B3F04" w:rsidRDefault="006C736C" w:rsidP="000659BE">
            <w:pPr>
              <w:pStyle w:val="TableText"/>
            </w:pPr>
            <w:hyperlink w:anchor="C_4499-30067">
              <w:r w:rsidR="004B3F04">
                <w:rPr>
                  <w:rStyle w:val="HyperlinkText9pt"/>
                </w:rPr>
                <w:t>4499-30067</w:t>
              </w:r>
            </w:hyperlink>
          </w:p>
        </w:tc>
        <w:tc>
          <w:tcPr>
            <w:tcW w:w="2975" w:type="dxa"/>
          </w:tcPr>
          <w:p w14:paraId="3D3C4044" w14:textId="77777777" w:rsidR="004B3F04" w:rsidRDefault="004B3F04" w:rsidP="000659BE">
            <w:pPr>
              <w:pStyle w:val="TableText"/>
            </w:pPr>
            <w:r>
              <w:t>urn:oid:2.16.840.1.113883.5.4 (HL7ActCode)</w:t>
            </w:r>
          </w:p>
        </w:tc>
      </w:tr>
      <w:tr w:rsidR="004B3F04" w14:paraId="55642F8A" w14:textId="77777777" w:rsidTr="000659BE">
        <w:trPr>
          <w:jc w:val="center"/>
        </w:trPr>
        <w:tc>
          <w:tcPr>
            <w:tcW w:w="3345" w:type="dxa"/>
          </w:tcPr>
          <w:p w14:paraId="2A09B085" w14:textId="77777777" w:rsidR="004B3F04" w:rsidRDefault="004B3F04" w:rsidP="000659BE">
            <w:pPr>
              <w:pStyle w:val="TableText"/>
            </w:pPr>
            <w:r>
              <w:tab/>
            </w:r>
            <w:r>
              <w:tab/>
            </w:r>
            <w:r>
              <w:tab/>
              <w:t>value</w:t>
            </w:r>
          </w:p>
        </w:tc>
        <w:tc>
          <w:tcPr>
            <w:tcW w:w="720" w:type="dxa"/>
          </w:tcPr>
          <w:p w14:paraId="50C5A51F" w14:textId="77777777" w:rsidR="004B3F04" w:rsidRDefault="004B3F04" w:rsidP="000659BE">
            <w:pPr>
              <w:pStyle w:val="TableText"/>
            </w:pPr>
            <w:r>
              <w:t>1..1</w:t>
            </w:r>
          </w:p>
        </w:tc>
        <w:tc>
          <w:tcPr>
            <w:tcW w:w="1152" w:type="dxa"/>
          </w:tcPr>
          <w:p w14:paraId="495C890D" w14:textId="77777777" w:rsidR="004B3F04" w:rsidRDefault="004B3F04" w:rsidP="000659BE">
            <w:pPr>
              <w:pStyle w:val="TableText"/>
            </w:pPr>
            <w:r>
              <w:t>SHALL</w:t>
            </w:r>
          </w:p>
        </w:tc>
        <w:tc>
          <w:tcPr>
            <w:tcW w:w="864" w:type="dxa"/>
          </w:tcPr>
          <w:p w14:paraId="7E029C0C" w14:textId="77777777" w:rsidR="004B3F04" w:rsidRDefault="004B3F04" w:rsidP="000659BE">
            <w:pPr>
              <w:pStyle w:val="TableText"/>
            </w:pPr>
            <w:r>
              <w:t>ED</w:t>
            </w:r>
          </w:p>
        </w:tc>
        <w:tc>
          <w:tcPr>
            <w:tcW w:w="1104" w:type="dxa"/>
          </w:tcPr>
          <w:p w14:paraId="452980E1" w14:textId="77777777" w:rsidR="004B3F04" w:rsidRDefault="006C736C" w:rsidP="000659BE">
            <w:pPr>
              <w:pStyle w:val="TableText"/>
            </w:pPr>
            <w:hyperlink w:anchor="C_4499-18656">
              <w:r w:rsidR="004B3F04">
                <w:rPr>
                  <w:rStyle w:val="HyperlinkText9pt"/>
                </w:rPr>
                <w:t>4499-18656</w:t>
              </w:r>
            </w:hyperlink>
          </w:p>
        </w:tc>
        <w:tc>
          <w:tcPr>
            <w:tcW w:w="2975" w:type="dxa"/>
          </w:tcPr>
          <w:p w14:paraId="64420FC7" w14:textId="77777777" w:rsidR="004B3F04" w:rsidRDefault="004B3F04" w:rsidP="000659BE">
            <w:pPr>
              <w:pStyle w:val="TableText"/>
            </w:pPr>
          </w:p>
        </w:tc>
      </w:tr>
      <w:tr w:rsidR="004B3F04" w14:paraId="7A2E0739" w14:textId="77777777" w:rsidTr="000659BE">
        <w:trPr>
          <w:jc w:val="center"/>
        </w:trPr>
        <w:tc>
          <w:tcPr>
            <w:tcW w:w="3345" w:type="dxa"/>
          </w:tcPr>
          <w:p w14:paraId="7F80B0B3" w14:textId="77777777" w:rsidR="004B3F04" w:rsidRDefault="004B3F04" w:rsidP="000659BE">
            <w:pPr>
              <w:pStyle w:val="TableText"/>
            </w:pPr>
            <w:r>
              <w:tab/>
              <w:t>subjectOf</w:t>
            </w:r>
          </w:p>
        </w:tc>
        <w:tc>
          <w:tcPr>
            <w:tcW w:w="720" w:type="dxa"/>
          </w:tcPr>
          <w:p w14:paraId="0707AEA1" w14:textId="77777777" w:rsidR="004B3F04" w:rsidRDefault="004B3F04" w:rsidP="000659BE">
            <w:pPr>
              <w:pStyle w:val="TableText"/>
            </w:pPr>
            <w:r>
              <w:t>0..1</w:t>
            </w:r>
          </w:p>
        </w:tc>
        <w:tc>
          <w:tcPr>
            <w:tcW w:w="1152" w:type="dxa"/>
          </w:tcPr>
          <w:p w14:paraId="4CC303AB" w14:textId="77777777" w:rsidR="004B3F04" w:rsidRDefault="004B3F04" w:rsidP="000659BE">
            <w:pPr>
              <w:pStyle w:val="TableText"/>
            </w:pPr>
            <w:r>
              <w:t>SHOULD</w:t>
            </w:r>
          </w:p>
        </w:tc>
        <w:tc>
          <w:tcPr>
            <w:tcW w:w="864" w:type="dxa"/>
          </w:tcPr>
          <w:p w14:paraId="7070A543" w14:textId="77777777" w:rsidR="004B3F04" w:rsidRDefault="004B3F04" w:rsidP="000659BE">
            <w:pPr>
              <w:pStyle w:val="TableText"/>
            </w:pPr>
          </w:p>
        </w:tc>
        <w:tc>
          <w:tcPr>
            <w:tcW w:w="1104" w:type="dxa"/>
          </w:tcPr>
          <w:p w14:paraId="2C80FBFE" w14:textId="77777777" w:rsidR="004B3F04" w:rsidRDefault="006C736C" w:rsidP="000659BE">
            <w:pPr>
              <w:pStyle w:val="TableText"/>
            </w:pPr>
            <w:hyperlink w:anchor="C_4499-18657">
              <w:r w:rsidR="004B3F04">
                <w:rPr>
                  <w:rStyle w:val="HyperlinkText9pt"/>
                </w:rPr>
                <w:t>4499-18657</w:t>
              </w:r>
            </w:hyperlink>
          </w:p>
        </w:tc>
        <w:tc>
          <w:tcPr>
            <w:tcW w:w="2975" w:type="dxa"/>
          </w:tcPr>
          <w:p w14:paraId="6B501477" w14:textId="77777777" w:rsidR="004B3F04" w:rsidRDefault="004B3F04" w:rsidP="000659BE">
            <w:pPr>
              <w:pStyle w:val="TableText"/>
            </w:pPr>
          </w:p>
        </w:tc>
      </w:tr>
      <w:tr w:rsidR="004B3F04" w14:paraId="2096A31B" w14:textId="77777777" w:rsidTr="000659BE">
        <w:trPr>
          <w:jc w:val="center"/>
        </w:trPr>
        <w:tc>
          <w:tcPr>
            <w:tcW w:w="3345" w:type="dxa"/>
          </w:tcPr>
          <w:p w14:paraId="52D8086C" w14:textId="77777777" w:rsidR="004B3F04" w:rsidRDefault="004B3F04" w:rsidP="000659BE">
            <w:pPr>
              <w:pStyle w:val="TableText"/>
            </w:pPr>
            <w:r>
              <w:tab/>
            </w:r>
            <w:r>
              <w:tab/>
              <w:t>measureAttribute</w:t>
            </w:r>
          </w:p>
        </w:tc>
        <w:tc>
          <w:tcPr>
            <w:tcW w:w="720" w:type="dxa"/>
          </w:tcPr>
          <w:p w14:paraId="44C7F4AC" w14:textId="77777777" w:rsidR="004B3F04" w:rsidRDefault="004B3F04" w:rsidP="000659BE">
            <w:pPr>
              <w:pStyle w:val="TableText"/>
            </w:pPr>
            <w:r>
              <w:t>1..1</w:t>
            </w:r>
          </w:p>
        </w:tc>
        <w:tc>
          <w:tcPr>
            <w:tcW w:w="1152" w:type="dxa"/>
          </w:tcPr>
          <w:p w14:paraId="4602315E" w14:textId="77777777" w:rsidR="004B3F04" w:rsidRDefault="004B3F04" w:rsidP="000659BE">
            <w:pPr>
              <w:pStyle w:val="TableText"/>
            </w:pPr>
            <w:r>
              <w:t>SHALL</w:t>
            </w:r>
          </w:p>
        </w:tc>
        <w:tc>
          <w:tcPr>
            <w:tcW w:w="864" w:type="dxa"/>
          </w:tcPr>
          <w:p w14:paraId="5D2CB68B" w14:textId="77777777" w:rsidR="004B3F04" w:rsidRDefault="004B3F04" w:rsidP="000659BE">
            <w:pPr>
              <w:pStyle w:val="TableText"/>
            </w:pPr>
          </w:p>
        </w:tc>
        <w:tc>
          <w:tcPr>
            <w:tcW w:w="1104" w:type="dxa"/>
          </w:tcPr>
          <w:p w14:paraId="1763D2B5" w14:textId="77777777" w:rsidR="004B3F04" w:rsidRDefault="006C736C" w:rsidP="000659BE">
            <w:pPr>
              <w:pStyle w:val="TableText"/>
            </w:pPr>
            <w:hyperlink w:anchor="C_4499-18658">
              <w:r w:rsidR="004B3F04">
                <w:rPr>
                  <w:rStyle w:val="HyperlinkText9pt"/>
                </w:rPr>
                <w:t>4499-18658</w:t>
              </w:r>
            </w:hyperlink>
          </w:p>
        </w:tc>
        <w:tc>
          <w:tcPr>
            <w:tcW w:w="2975" w:type="dxa"/>
          </w:tcPr>
          <w:p w14:paraId="6B9725EB" w14:textId="77777777" w:rsidR="004B3F04" w:rsidRDefault="004B3F04" w:rsidP="000659BE">
            <w:pPr>
              <w:pStyle w:val="TableText"/>
            </w:pPr>
          </w:p>
        </w:tc>
      </w:tr>
      <w:tr w:rsidR="004B3F04" w14:paraId="67828F89" w14:textId="77777777" w:rsidTr="000659BE">
        <w:trPr>
          <w:jc w:val="center"/>
        </w:trPr>
        <w:tc>
          <w:tcPr>
            <w:tcW w:w="3345" w:type="dxa"/>
          </w:tcPr>
          <w:p w14:paraId="4DFC0AAA" w14:textId="77777777" w:rsidR="004B3F04" w:rsidRDefault="004B3F04" w:rsidP="000659BE">
            <w:pPr>
              <w:pStyle w:val="TableText"/>
            </w:pPr>
            <w:r>
              <w:tab/>
            </w:r>
            <w:r>
              <w:tab/>
            </w:r>
            <w:r>
              <w:tab/>
              <w:t>code</w:t>
            </w:r>
          </w:p>
        </w:tc>
        <w:tc>
          <w:tcPr>
            <w:tcW w:w="720" w:type="dxa"/>
          </w:tcPr>
          <w:p w14:paraId="5931FD03" w14:textId="77777777" w:rsidR="004B3F04" w:rsidRDefault="004B3F04" w:rsidP="000659BE">
            <w:pPr>
              <w:pStyle w:val="TableText"/>
            </w:pPr>
            <w:r>
              <w:t>1..1</w:t>
            </w:r>
          </w:p>
        </w:tc>
        <w:tc>
          <w:tcPr>
            <w:tcW w:w="1152" w:type="dxa"/>
          </w:tcPr>
          <w:p w14:paraId="6DC45373" w14:textId="77777777" w:rsidR="004B3F04" w:rsidRDefault="004B3F04" w:rsidP="000659BE">
            <w:pPr>
              <w:pStyle w:val="TableText"/>
            </w:pPr>
            <w:r>
              <w:t>SHALL</w:t>
            </w:r>
          </w:p>
        </w:tc>
        <w:tc>
          <w:tcPr>
            <w:tcW w:w="864" w:type="dxa"/>
          </w:tcPr>
          <w:p w14:paraId="1FC24A2E" w14:textId="77777777" w:rsidR="004B3F04" w:rsidRDefault="004B3F04" w:rsidP="000659BE">
            <w:pPr>
              <w:pStyle w:val="TableText"/>
            </w:pPr>
          </w:p>
        </w:tc>
        <w:tc>
          <w:tcPr>
            <w:tcW w:w="1104" w:type="dxa"/>
          </w:tcPr>
          <w:p w14:paraId="7BA493A9" w14:textId="77777777" w:rsidR="004B3F04" w:rsidRDefault="006C736C" w:rsidP="000659BE">
            <w:pPr>
              <w:pStyle w:val="TableText"/>
            </w:pPr>
            <w:hyperlink w:anchor="C_4499-18659">
              <w:r w:rsidR="004B3F04">
                <w:rPr>
                  <w:rStyle w:val="HyperlinkText9pt"/>
                </w:rPr>
                <w:t>4499-18659</w:t>
              </w:r>
            </w:hyperlink>
          </w:p>
        </w:tc>
        <w:tc>
          <w:tcPr>
            <w:tcW w:w="2975" w:type="dxa"/>
          </w:tcPr>
          <w:p w14:paraId="73C1A923" w14:textId="77777777" w:rsidR="004B3F04" w:rsidRDefault="004B3F04" w:rsidP="000659BE">
            <w:pPr>
              <w:pStyle w:val="TableText"/>
            </w:pPr>
          </w:p>
        </w:tc>
      </w:tr>
      <w:tr w:rsidR="004B3F04" w14:paraId="7B2A29C0" w14:textId="77777777" w:rsidTr="000659BE">
        <w:trPr>
          <w:jc w:val="center"/>
        </w:trPr>
        <w:tc>
          <w:tcPr>
            <w:tcW w:w="3345" w:type="dxa"/>
          </w:tcPr>
          <w:p w14:paraId="16C9634C" w14:textId="77777777" w:rsidR="004B3F04" w:rsidRDefault="004B3F04" w:rsidP="000659BE">
            <w:pPr>
              <w:pStyle w:val="TableText"/>
            </w:pPr>
            <w:r>
              <w:tab/>
            </w:r>
            <w:r>
              <w:tab/>
            </w:r>
            <w:r>
              <w:tab/>
            </w:r>
            <w:r>
              <w:tab/>
              <w:t>@code</w:t>
            </w:r>
          </w:p>
        </w:tc>
        <w:tc>
          <w:tcPr>
            <w:tcW w:w="720" w:type="dxa"/>
          </w:tcPr>
          <w:p w14:paraId="46F31CFF" w14:textId="77777777" w:rsidR="004B3F04" w:rsidRDefault="004B3F04" w:rsidP="000659BE">
            <w:pPr>
              <w:pStyle w:val="TableText"/>
            </w:pPr>
            <w:r>
              <w:t>1..1</w:t>
            </w:r>
          </w:p>
        </w:tc>
        <w:tc>
          <w:tcPr>
            <w:tcW w:w="1152" w:type="dxa"/>
          </w:tcPr>
          <w:p w14:paraId="77AC39ED" w14:textId="77777777" w:rsidR="004B3F04" w:rsidRDefault="004B3F04" w:rsidP="000659BE">
            <w:pPr>
              <w:pStyle w:val="TableText"/>
            </w:pPr>
            <w:r>
              <w:t>SHALL</w:t>
            </w:r>
          </w:p>
        </w:tc>
        <w:tc>
          <w:tcPr>
            <w:tcW w:w="864" w:type="dxa"/>
          </w:tcPr>
          <w:p w14:paraId="25372A64" w14:textId="77777777" w:rsidR="004B3F04" w:rsidRDefault="004B3F04" w:rsidP="000659BE">
            <w:pPr>
              <w:pStyle w:val="TableText"/>
            </w:pPr>
          </w:p>
        </w:tc>
        <w:tc>
          <w:tcPr>
            <w:tcW w:w="1104" w:type="dxa"/>
          </w:tcPr>
          <w:p w14:paraId="50620A61" w14:textId="77777777" w:rsidR="004B3F04" w:rsidRDefault="006C736C" w:rsidP="000659BE">
            <w:pPr>
              <w:pStyle w:val="TableText"/>
            </w:pPr>
            <w:hyperlink w:anchor="C_4499-18663">
              <w:r w:rsidR="004B3F04">
                <w:rPr>
                  <w:rStyle w:val="HyperlinkText9pt"/>
                </w:rPr>
                <w:t>4499-18663</w:t>
              </w:r>
            </w:hyperlink>
          </w:p>
        </w:tc>
        <w:tc>
          <w:tcPr>
            <w:tcW w:w="2975" w:type="dxa"/>
          </w:tcPr>
          <w:p w14:paraId="5C351316" w14:textId="77777777" w:rsidR="004B3F04" w:rsidRDefault="004B3F04" w:rsidP="000659BE">
            <w:pPr>
              <w:pStyle w:val="TableText"/>
            </w:pPr>
            <w:r>
              <w:t>RAT</w:t>
            </w:r>
          </w:p>
        </w:tc>
      </w:tr>
      <w:tr w:rsidR="004B3F04" w14:paraId="237BB233" w14:textId="77777777" w:rsidTr="000659BE">
        <w:trPr>
          <w:jc w:val="center"/>
        </w:trPr>
        <w:tc>
          <w:tcPr>
            <w:tcW w:w="3345" w:type="dxa"/>
          </w:tcPr>
          <w:p w14:paraId="1B90A722" w14:textId="77777777" w:rsidR="004B3F04" w:rsidRDefault="004B3F04" w:rsidP="000659BE">
            <w:pPr>
              <w:pStyle w:val="TableText"/>
            </w:pPr>
            <w:r>
              <w:tab/>
            </w:r>
            <w:r>
              <w:tab/>
            </w:r>
            <w:r>
              <w:tab/>
            </w:r>
            <w:r>
              <w:tab/>
              <w:t>@codeSystem</w:t>
            </w:r>
          </w:p>
        </w:tc>
        <w:tc>
          <w:tcPr>
            <w:tcW w:w="720" w:type="dxa"/>
          </w:tcPr>
          <w:p w14:paraId="17688AE9" w14:textId="77777777" w:rsidR="004B3F04" w:rsidRDefault="004B3F04" w:rsidP="000659BE">
            <w:pPr>
              <w:pStyle w:val="TableText"/>
            </w:pPr>
            <w:r>
              <w:t>1..1</w:t>
            </w:r>
          </w:p>
        </w:tc>
        <w:tc>
          <w:tcPr>
            <w:tcW w:w="1152" w:type="dxa"/>
          </w:tcPr>
          <w:p w14:paraId="20A5D208" w14:textId="77777777" w:rsidR="004B3F04" w:rsidRDefault="004B3F04" w:rsidP="000659BE">
            <w:pPr>
              <w:pStyle w:val="TableText"/>
            </w:pPr>
            <w:r>
              <w:t>SHALL</w:t>
            </w:r>
          </w:p>
        </w:tc>
        <w:tc>
          <w:tcPr>
            <w:tcW w:w="864" w:type="dxa"/>
          </w:tcPr>
          <w:p w14:paraId="14773807" w14:textId="77777777" w:rsidR="004B3F04" w:rsidRDefault="004B3F04" w:rsidP="000659BE">
            <w:pPr>
              <w:pStyle w:val="TableText"/>
            </w:pPr>
          </w:p>
        </w:tc>
        <w:tc>
          <w:tcPr>
            <w:tcW w:w="1104" w:type="dxa"/>
          </w:tcPr>
          <w:p w14:paraId="3CAD2415" w14:textId="77777777" w:rsidR="004B3F04" w:rsidRDefault="006C736C" w:rsidP="000659BE">
            <w:pPr>
              <w:pStyle w:val="TableText"/>
            </w:pPr>
            <w:hyperlink w:anchor="C_4499-30068">
              <w:r w:rsidR="004B3F04">
                <w:rPr>
                  <w:rStyle w:val="HyperlinkText9pt"/>
                </w:rPr>
                <w:t>4499-30068</w:t>
              </w:r>
            </w:hyperlink>
          </w:p>
        </w:tc>
        <w:tc>
          <w:tcPr>
            <w:tcW w:w="2975" w:type="dxa"/>
          </w:tcPr>
          <w:p w14:paraId="594E14AA" w14:textId="77777777" w:rsidR="004B3F04" w:rsidRDefault="004B3F04" w:rsidP="000659BE">
            <w:pPr>
              <w:pStyle w:val="TableText"/>
            </w:pPr>
            <w:r>
              <w:t>urn:oid:2.16.840.1.113883.5.4 (HL7ActCode)</w:t>
            </w:r>
          </w:p>
        </w:tc>
      </w:tr>
      <w:tr w:rsidR="004B3F04" w14:paraId="4E64EFDC" w14:textId="77777777" w:rsidTr="000659BE">
        <w:trPr>
          <w:jc w:val="center"/>
        </w:trPr>
        <w:tc>
          <w:tcPr>
            <w:tcW w:w="3345" w:type="dxa"/>
          </w:tcPr>
          <w:p w14:paraId="5B700C58" w14:textId="77777777" w:rsidR="004B3F04" w:rsidRDefault="004B3F04" w:rsidP="000659BE">
            <w:pPr>
              <w:pStyle w:val="TableText"/>
            </w:pPr>
            <w:r>
              <w:tab/>
            </w:r>
            <w:r>
              <w:tab/>
            </w:r>
            <w:r>
              <w:tab/>
              <w:t>value</w:t>
            </w:r>
          </w:p>
        </w:tc>
        <w:tc>
          <w:tcPr>
            <w:tcW w:w="720" w:type="dxa"/>
          </w:tcPr>
          <w:p w14:paraId="7496602F" w14:textId="77777777" w:rsidR="004B3F04" w:rsidRDefault="004B3F04" w:rsidP="000659BE">
            <w:pPr>
              <w:pStyle w:val="TableText"/>
            </w:pPr>
            <w:r>
              <w:t>1..1</w:t>
            </w:r>
          </w:p>
        </w:tc>
        <w:tc>
          <w:tcPr>
            <w:tcW w:w="1152" w:type="dxa"/>
          </w:tcPr>
          <w:p w14:paraId="47F4F192" w14:textId="77777777" w:rsidR="004B3F04" w:rsidRDefault="004B3F04" w:rsidP="000659BE">
            <w:pPr>
              <w:pStyle w:val="TableText"/>
            </w:pPr>
            <w:r>
              <w:t>SHALL</w:t>
            </w:r>
          </w:p>
        </w:tc>
        <w:tc>
          <w:tcPr>
            <w:tcW w:w="864" w:type="dxa"/>
          </w:tcPr>
          <w:p w14:paraId="1AE449AE" w14:textId="77777777" w:rsidR="004B3F04" w:rsidRDefault="004B3F04" w:rsidP="000659BE">
            <w:pPr>
              <w:pStyle w:val="TableText"/>
            </w:pPr>
            <w:r>
              <w:t>ED</w:t>
            </w:r>
          </w:p>
        </w:tc>
        <w:tc>
          <w:tcPr>
            <w:tcW w:w="1104" w:type="dxa"/>
          </w:tcPr>
          <w:p w14:paraId="42EB514E" w14:textId="77777777" w:rsidR="004B3F04" w:rsidRDefault="006C736C" w:rsidP="000659BE">
            <w:pPr>
              <w:pStyle w:val="TableText"/>
            </w:pPr>
            <w:hyperlink w:anchor="C_4499-18662">
              <w:r w:rsidR="004B3F04">
                <w:rPr>
                  <w:rStyle w:val="HyperlinkText9pt"/>
                </w:rPr>
                <w:t>4499-18662</w:t>
              </w:r>
            </w:hyperlink>
          </w:p>
        </w:tc>
        <w:tc>
          <w:tcPr>
            <w:tcW w:w="2975" w:type="dxa"/>
          </w:tcPr>
          <w:p w14:paraId="589B06E9" w14:textId="77777777" w:rsidR="004B3F04" w:rsidRDefault="004B3F04" w:rsidP="000659BE">
            <w:pPr>
              <w:pStyle w:val="TableText"/>
            </w:pPr>
          </w:p>
        </w:tc>
      </w:tr>
      <w:tr w:rsidR="004B3F04" w14:paraId="45E7B16B" w14:textId="77777777" w:rsidTr="000659BE">
        <w:trPr>
          <w:jc w:val="center"/>
        </w:trPr>
        <w:tc>
          <w:tcPr>
            <w:tcW w:w="3345" w:type="dxa"/>
          </w:tcPr>
          <w:p w14:paraId="1152B540" w14:textId="77777777" w:rsidR="004B3F04" w:rsidRDefault="004B3F04" w:rsidP="000659BE">
            <w:pPr>
              <w:pStyle w:val="TableText"/>
            </w:pPr>
            <w:r>
              <w:lastRenderedPageBreak/>
              <w:tab/>
              <w:t>subjectOf</w:t>
            </w:r>
          </w:p>
        </w:tc>
        <w:tc>
          <w:tcPr>
            <w:tcW w:w="720" w:type="dxa"/>
          </w:tcPr>
          <w:p w14:paraId="2D000210" w14:textId="77777777" w:rsidR="004B3F04" w:rsidRDefault="004B3F04" w:rsidP="000659BE">
            <w:pPr>
              <w:pStyle w:val="TableText"/>
            </w:pPr>
            <w:r>
              <w:t>0..*</w:t>
            </w:r>
          </w:p>
        </w:tc>
        <w:tc>
          <w:tcPr>
            <w:tcW w:w="1152" w:type="dxa"/>
          </w:tcPr>
          <w:p w14:paraId="745BE0EC" w14:textId="77777777" w:rsidR="004B3F04" w:rsidRDefault="004B3F04" w:rsidP="000659BE">
            <w:pPr>
              <w:pStyle w:val="TableText"/>
            </w:pPr>
            <w:r>
              <w:t>SHOULD</w:t>
            </w:r>
          </w:p>
        </w:tc>
        <w:tc>
          <w:tcPr>
            <w:tcW w:w="864" w:type="dxa"/>
          </w:tcPr>
          <w:p w14:paraId="03D0B805" w14:textId="77777777" w:rsidR="004B3F04" w:rsidRDefault="004B3F04" w:rsidP="000659BE">
            <w:pPr>
              <w:pStyle w:val="TableText"/>
            </w:pPr>
          </w:p>
        </w:tc>
        <w:tc>
          <w:tcPr>
            <w:tcW w:w="1104" w:type="dxa"/>
          </w:tcPr>
          <w:p w14:paraId="79305C13" w14:textId="77777777" w:rsidR="004B3F04" w:rsidRDefault="006C736C" w:rsidP="000659BE">
            <w:pPr>
              <w:pStyle w:val="TableText"/>
            </w:pPr>
            <w:hyperlink w:anchor="C_4499-18664">
              <w:r w:rsidR="004B3F04">
                <w:rPr>
                  <w:rStyle w:val="HyperlinkText9pt"/>
                </w:rPr>
                <w:t>4499-18664</w:t>
              </w:r>
            </w:hyperlink>
          </w:p>
        </w:tc>
        <w:tc>
          <w:tcPr>
            <w:tcW w:w="2975" w:type="dxa"/>
          </w:tcPr>
          <w:p w14:paraId="4F4930F3" w14:textId="77777777" w:rsidR="004B3F04" w:rsidRDefault="004B3F04" w:rsidP="000659BE">
            <w:pPr>
              <w:pStyle w:val="TableText"/>
            </w:pPr>
          </w:p>
        </w:tc>
      </w:tr>
      <w:tr w:rsidR="004B3F04" w14:paraId="6552E4A2" w14:textId="77777777" w:rsidTr="000659BE">
        <w:trPr>
          <w:jc w:val="center"/>
        </w:trPr>
        <w:tc>
          <w:tcPr>
            <w:tcW w:w="3345" w:type="dxa"/>
          </w:tcPr>
          <w:p w14:paraId="648E3939" w14:textId="77777777" w:rsidR="004B3F04" w:rsidRDefault="004B3F04" w:rsidP="000659BE">
            <w:pPr>
              <w:pStyle w:val="TableText"/>
            </w:pPr>
            <w:r>
              <w:tab/>
            </w:r>
            <w:r>
              <w:tab/>
              <w:t>measureAttribute</w:t>
            </w:r>
          </w:p>
        </w:tc>
        <w:tc>
          <w:tcPr>
            <w:tcW w:w="720" w:type="dxa"/>
          </w:tcPr>
          <w:p w14:paraId="3F363A5D" w14:textId="77777777" w:rsidR="004B3F04" w:rsidRDefault="004B3F04" w:rsidP="000659BE">
            <w:pPr>
              <w:pStyle w:val="TableText"/>
            </w:pPr>
            <w:r>
              <w:t>1..1</w:t>
            </w:r>
          </w:p>
        </w:tc>
        <w:tc>
          <w:tcPr>
            <w:tcW w:w="1152" w:type="dxa"/>
          </w:tcPr>
          <w:p w14:paraId="1E69E8E4" w14:textId="77777777" w:rsidR="004B3F04" w:rsidRDefault="004B3F04" w:rsidP="000659BE">
            <w:pPr>
              <w:pStyle w:val="TableText"/>
            </w:pPr>
            <w:r>
              <w:t>SHALL</w:t>
            </w:r>
          </w:p>
        </w:tc>
        <w:tc>
          <w:tcPr>
            <w:tcW w:w="864" w:type="dxa"/>
          </w:tcPr>
          <w:p w14:paraId="601823E8" w14:textId="77777777" w:rsidR="004B3F04" w:rsidRDefault="004B3F04" w:rsidP="000659BE">
            <w:pPr>
              <w:pStyle w:val="TableText"/>
            </w:pPr>
          </w:p>
        </w:tc>
        <w:tc>
          <w:tcPr>
            <w:tcW w:w="1104" w:type="dxa"/>
          </w:tcPr>
          <w:p w14:paraId="19265426" w14:textId="77777777" w:rsidR="004B3F04" w:rsidRDefault="006C736C" w:rsidP="000659BE">
            <w:pPr>
              <w:pStyle w:val="TableText"/>
            </w:pPr>
            <w:hyperlink w:anchor="C_4499-18665">
              <w:r w:rsidR="004B3F04">
                <w:rPr>
                  <w:rStyle w:val="HyperlinkText9pt"/>
                </w:rPr>
                <w:t>4499-18665</w:t>
              </w:r>
            </w:hyperlink>
          </w:p>
        </w:tc>
        <w:tc>
          <w:tcPr>
            <w:tcW w:w="2975" w:type="dxa"/>
          </w:tcPr>
          <w:p w14:paraId="6E76F99D" w14:textId="77777777" w:rsidR="004B3F04" w:rsidRDefault="004B3F04" w:rsidP="000659BE">
            <w:pPr>
              <w:pStyle w:val="TableText"/>
            </w:pPr>
          </w:p>
        </w:tc>
      </w:tr>
      <w:tr w:rsidR="004B3F04" w14:paraId="4CCECA94" w14:textId="77777777" w:rsidTr="000659BE">
        <w:trPr>
          <w:jc w:val="center"/>
        </w:trPr>
        <w:tc>
          <w:tcPr>
            <w:tcW w:w="3345" w:type="dxa"/>
          </w:tcPr>
          <w:p w14:paraId="381A0A92" w14:textId="77777777" w:rsidR="004B3F04" w:rsidRDefault="004B3F04" w:rsidP="000659BE">
            <w:pPr>
              <w:pStyle w:val="TableText"/>
            </w:pPr>
            <w:r>
              <w:tab/>
            </w:r>
            <w:r>
              <w:tab/>
            </w:r>
            <w:r>
              <w:tab/>
              <w:t>code</w:t>
            </w:r>
          </w:p>
        </w:tc>
        <w:tc>
          <w:tcPr>
            <w:tcW w:w="720" w:type="dxa"/>
          </w:tcPr>
          <w:p w14:paraId="5A145635" w14:textId="77777777" w:rsidR="004B3F04" w:rsidRDefault="004B3F04" w:rsidP="000659BE">
            <w:pPr>
              <w:pStyle w:val="TableText"/>
            </w:pPr>
            <w:r>
              <w:t>1..1</w:t>
            </w:r>
          </w:p>
        </w:tc>
        <w:tc>
          <w:tcPr>
            <w:tcW w:w="1152" w:type="dxa"/>
          </w:tcPr>
          <w:p w14:paraId="593C20EB" w14:textId="77777777" w:rsidR="004B3F04" w:rsidRDefault="004B3F04" w:rsidP="000659BE">
            <w:pPr>
              <w:pStyle w:val="TableText"/>
            </w:pPr>
            <w:r>
              <w:t>SHALL</w:t>
            </w:r>
          </w:p>
        </w:tc>
        <w:tc>
          <w:tcPr>
            <w:tcW w:w="864" w:type="dxa"/>
          </w:tcPr>
          <w:p w14:paraId="72C7C643" w14:textId="77777777" w:rsidR="004B3F04" w:rsidRDefault="004B3F04" w:rsidP="000659BE">
            <w:pPr>
              <w:pStyle w:val="TableText"/>
            </w:pPr>
          </w:p>
        </w:tc>
        <w:tc>
          <w:tcPr>
            <w:tcW w:w="1104" w:type="dxa"/>
          </w:tcPr>
          <w:p w14:paraId="750DF1F2" w14:textId="77777777" w:rsidR="004B3F04" w:rsidRDefault="006C736C" w:rsidP="000659BE">
            <w:pPr>
              <w:pStyle w:val="TableText"/>
            </w:pPr>
            <w:hyperlink w:anchor="C_4499-18666">
              <w:r w:rsidR="004B3F04">
                <w:rPr>
                  <w:rStyle w:val="HyperlinkText9pt"/>
                </w:rPr>
                <w:t>4499-18666</w:t>
              </w:r>
            </w:hyperlink>
          </w:p>
        </w:tc>
        <w:tc>
          <w:tcPr>
            <w:tcW w:w="2975" w:type="dxa"/>
          </w:tcPr>
          <w:p w14:paraId="3307C9A0" w14:textId="77777777" w:rsidR="004B3F04" w:rsidRDefault="004B3F04" w:rsidP="000659BE">
            <w:pPr>
              <w:pStyle w:val="TableText"/>
            </w:pPr>
          </w:p>
        </w:tc>
      </w:tr>
      <w:tr w:rsidR="004B3F04" w14:paraId="3A9A816F" w14:textId="77777777" w:rsidTr="000659BE">
        <w:trPr>
          <w:jc w:val="center"/>
        </w:trPr>
        <w:tc>
          <w:tcPr>
            <w:tcW w:w="3345" w:type="dxa"/>
          </w:tcPr>
          <w:p w14:paraId="343E663C" w14:textId="77777777" w:rsidR="004B3F04" w:rsidRDefault="004B3F04" w:rsidP="000659BE">
            <w:pPr>
              <w:pStyle w:val="TableText"/>
            </w:pPr>
            <w:r>
              <w:tab/>
            </w:r>
            <w:r>
              <w:tab/>
            </w:r>
            <w:r>
              <w:tab/>
            </w:r>
            <w:r>
              <w:tab/>
              <w:t>@code</w:t>
            </w:r>
          </w:p>
        </w:tc>
        <w:tc>
          <w:tcPr>
            <w:tcW w:w="720" w:type="dxa"/>
          </w:tcPr>
          <w:p w14:paraId="58E4D6CD" w14:textId="77777777" w:rsidR="004B3F04" w:rsidRDefault="004B3F04" w:rsidP="000659BE">
            <w:pPr>
              <w:pStyle w:val="TableText"/>
            </w:pPr>
            <w:r>
              <w:t>1..1</w:t>
            </w:r>
          </w:p>
        </w:tc>
        <w:tc>
          <w:tcPr>
            <w:tcW w:w="1152" w:type="dxa"/>
          </w:tcPr>
          <w:p w14:paraId="5E11497E" w14:textId="77777777" w:rsidR="004B3F04" w:rsidRDefault="004B3F04" w:rsidP="000659BE">
            <w:pPr>
              <w:pStyle w:val="TableText"/>
            </w:pPr>
            <w:r>
              <w:t>SHALL</w:t>
            </w:r>
          </w:p>
        </w:tc>
        <w:tc>
          <w:tcPr>
            <w:tcW w:w="864" w:type="dxa"/>
          </w:tcPr>
          <w:p w14:paraId="583D4A80" w14:textId="77777777" w:rsidR="004B3F04" w:rsidRDefault="004B3F04" w:rsidP="000659BE">
            <w:pPr>
              <w:pStyle w:val="TableText"/>
            </w:pPr>
          </w:p>
        </w:tc>
        <w:tc>
          <w:tcPr>
            <w:tcW w:w="1104" w:type="dxa"/>
          </w:tcPr>
          <w:p w14:paraId="426007A3" w14:textId="77777777" w:rsidR="004B3F04" w:rsidRDefault="006C736C" w:rsidP="000659BE">
            <w:pPr>
              <w:pStyle w:val="TableText"/>
            </w:pPr>
            <w:hyperlink w:anchor="C_4499-18667">
              <w:r w:rsidR="004B3F04">
                <w:rPr>
                  <w:rStyle w:val="HyperlinkText9pt"/>
                </w:rPr>
                <w:t>4499-18667</w:t>
              </w:r>
            </w:hyperlink>
          </w:p>
        </w:tc>
        <w:tc>
          <w:tcPr>
            <w:tcW w:w="2975" w:type="dxa"/>
          </w:tcPr>
          <w:p w14:paraId="7911CAB5" w14:textId="77777777" w:rsidR="004B3F04" w:rsidRDefault="004B3F04" w:rsidP="000659BE">
            <w:pPr>
              <w:pStyle w:val="TableText"/>
            </w:pPr>
            <w:r>
              <w:t>REF</w:t>
            </w:r>
          </w:p>
        </w:tc>
      </w:tr>
      <w:tr w:rsidR="004B3F04" w14:paraId="00C9B70C" w14:textId="77777777" w:rsidTr="000659BE">
        <w:trPr>
          <w:jc w:val="center"/>
        </w:trPr>
        <w:tc>
          <w:tcPr>
            <w:tcW w:w="3345" w:type="dxa"/>
          </w:tcPr>
          <w:p w14:paraId="54644695" w14:textId="77777777" w:rsidR="004B3F04" w:rsidRDefault="004B3F04" w:rsidP="000659BE">
            <w:pPr>
              <w:pStyle w:val="TableText"/>
            </w:pPr>
            <w:r>
              <w:tab/>
            </w:r>
            <w:r>
              <w:tab/>
            </w:r>
            <w:r>
              <w:tab/>
            </w:r>
            <w:r>
              <w:tab/>
              <w:t>@codeSystem</w:t>
            </w:r>
          </w:p>
        </w:tc>
        <w:tc>
          <w:tcPr>
            <w:tcW w:w="720" w:type="dxa"/>
          </w:tcPr>
          <w:p w14:paraId="25F49201" w14:textId="77777777" w:rsidR="004B3F04" w:rsidRDefault="004B3F04" w:rsidP="000659BE">
            <w:pPr>
              <w:pStyle w:val="TableText"/>
            </w:pPr>
            <w:r>
              <w:t>1..1</w:t>
            </w:r>
          </w:p>
        </w:tc>
        <w:tc>
          <w:tcPr>
            <w:tcW w:w="1152" w:type="dxa"/>
          </w:tcPr>
          <w:p w14:paraId="3291FBF8" w14:textId="77777777" w:rsidR="004B3F04" w:rsidRDefault="004B3F04" w:rsidP="000659BE">
            <w:pPr>
              <w:pStyle w:val="TableText"/>
            </w:pPr>
            <w:r>
              <w:t>SHALL</w:t>
            </w:r>
          </w:p>
        </w:tc>
        <w:tc>
          <w:tcPr>
            <w:tcW w:w="864" w:type="dxa"/>
          </w:tcPr>
          <w:p w14:paraId="257C1723" w14:textId="77777777" w:rsidR="004B3F04" w:rsidRDefault="004B3F04" w:rsidP="000659BE">
            <w:pPr>
              <w:pStyle w:val="TableText"/>
            </w:pPr>
          </w:p>
        </w:tc>
        <w:tc>
          <w:tcPr>
            <w:tcW w:w="1104" w:type="dxa"/>
          </w:tcPr>
          <w:p w14:paraId="24905C7A" w14:textId="77777777" w:rsidR="004B3F04" w:rsidRDefault="006C736C" w:rsidP="000659BE">
            <w:pPr>
              <w:pStyle w:val="TableText"/>
            </w:pPr>
            <w:hyperlink w:anchor="C_4499-30069">
              <w:r w:rsidR="004B3F04">
                <w:rPr>
                  <w:rStyle w:val="HyperlinkText9pt"/>
                </w:rPr>
                <w:t>4499-30069</w:t>
              </w:r>
            </w:hyperlink>
          </w:p>
        </w:tc>
        <w:tc>
          <w:tcPr>
            <w:tcW w:w="2975" w:type="dxa"/>
          </w:tcPr>
          <w:p w14:paraId="51388817" w14:textId="77777777" w:rsidR="004B3F04" w:rsidRDefault="004B3F04" w:rsidP="000659BE">
            <w:pPr>
              <w:pStyle w:val="TableText"/>
            </w:pPr>
            <w:r>
              <w:t>urn:oid:2.16.840.1.113883.5.4 (HL7ActCode)</w:t>
            </w:r>
          </w:p>
        </w:tc>
      </w:tr>
      <w:tr w:rsidR="004B3F04" w14:paraId="5E8BC60A" w14:textId="77777777" w:rsidTr="000659BE">
        <w:trPr>
          <w:jc w:val="center"/>
        </w:trPr>
        <w:tc>
          <w:tcPr>
            <w:tcW w:w="3345" w:type="dxa"/>
          </w:tcPr>
          <w:p w14:paraId="557FEEEC" w14:textId="77777777" w:rsidR="004B3F04" w:rsidRDefault="004B3F04" w:rsidP="000659BE">
            <w:pPr>
              <w:pStyle w:val="TableText"/>
            </w:pPr>
            <w:r>
              <w:tab/>
            </w:r>
            <w:r>
              <w:tab/>
            </w:r>
            <w:r>
              <w:tab/>
              <w:t>value</w:t>
            </w:r>
          </w:p>
        </w:tc>
        <w:tc>
          <w:tcPr>
            <w:tcW w:w="720" w:type="dxa"/>
          </w:tcPr>
          <w:p w14:paraId="27FDA9FB" w14:textId="77777777" w:rsidR="004B3F04" w:rsidRDefault="004B3F04" w:rsidP="000659BE">
            <w:pPr>
              <w:pStyle w:val="TableText"/>
            </w:pPr>
            <w:r>
              <w:t>1..1</w:t>
            </w:r>
          </w:p>
        </w:tc>
        <w:tc>
          <w:tcPr>
            <w:tcW w:w="1152" w:type="dxa"/>
          </w:tcPr>
          <w:p w14:paraId="496EC3BF" w14:textId="77777777" w:rsidR="004B3F04" w:rsidRDefault="004B3F04" w:rsidP="000659BE">
            <w:pPr>
              <w:pStyle w:val="TableText"/>
            </w:pPr>
            <w:r>
              <w:t>SHALL</w:t>
            </w:r>
          </w:p>
        </w:tc>
        <w:tc>
          <w:tcPr>
            <w:tcW w:w="864" w:type="dxa"/>
          </w:tcPr>
          <w:p w14:paraId="39584DC1" w14:textId="77777777" w:rsidR="004B3F04" w:rsidRDefault="004B3F04" w:rsidP="000659BE">
            <w:pPr>
              <w:pStyle w:val="TableText"/>
            </w:pPr>
            <w:r>
              <w:t>ED</w:t>
            </w:r>
          </w:p>
        </w:tc>
        <w:tc>
          <w:tcPr>
            <w:tcW w:w="1104" w:type="dxa"/>
          </w:tcPr>
          <w:p w14:paraId="0BABB703" w14:textId="77777777" w:rsidR="004B3F04" w:rsidRDefault="006C736C" w:rsidP="000659BE">
            <w:pPr>
              <w:pStyle w:val="TableText"/>
            </w:pPr>
            <w:hyperlink w:anchor="C_4499-18668">
              <w:r w:rsidR="004B3F04">
                <w:rPr>
                  <w:rStyle w:val="HyperlinkText9pt"/>
                </w:rPr>
                <w:t>4499-18668</w:t>
              </w:r>
            </w:hyperlink>
          </w:p>
        </w:tc>
        <w:tc>
          <w:tcPr>
            <w:tcW w:w="2975" w:type="dxa"/>
          </w:tcPr>
          <w:p w14:paraId="5598B605" w14:textId="77777777" w:rsidR="004B3F04" w:rsidRDefault="004B3F04" w:rsidP="000659BE">
            <w:pPr>
              <w:pStyle w:val="TableText"/>
            </w:pPr>
          </w:p>
        </w:tc>
      </w:tr>
      <w:tr w:rsidR="004B3F04" w14:paraId="40D4C76C" w14:textId="77777777" w:rsidTr="000659BE">
        <w:trPr>
          <w:jc w:val="center"/>
        </w:trPr>
        <w:tc>
          <w:tcPr>
            <w:tcW w:w="3345" w:type="dxa"/>
          </w:tcPr>
          <w:p w14:paraId="333960E0" w14:textId="77777777" w:rsidR="004B3F04" w:rsidRDefault="004B3F04" w:rsidP="000659BE">
            <w:pPr>
              <w:pStyle w:val="TableText"/>
            </w:pPr>
            <w:r>
              <w:tab/>
              <w:t>subjectOf</w:t>
            </w:r>
          </w:p>
        </w:tc>
        <w:tc>
          <w:tcPr>
            <w:tcW w:w="720" w:type="dxa"/>
          </w:tcPr>
          <w:p w14:paraId="3B4632CA" w14:textId="77777777" w:rsidR="004B3F04" w:rsidRDefault="004B3F04" w:rsidP="000659BE">
            <w:pPr>
              <w:pStyle w:val="TableText"/>
            </w:pPr>
            <w:r>
              <w:t>0..*</w:t>
            </w:r>
          </w:p>
        </w:tc>
        <w:tc>
          <w:tcPr>
            <w:tcW w:w="1152" w:type="dxa"/>
          </w:tcPr>
          <w:p w14:paraId="0F1738D1" w14:textId="77777777" w:rsidR="004B3F04" w:rsidRDefault="004B3F04" w:rsidP="000659BE">
            <w:pPr>
              <w:pStyle w:val="TableText"/>
            </w:pPr>
            <w:r>
              <w:t>SHOULD</w:t>
            </w:r>
          </w:p>
        </w:tc>
        <w:tc>
          <w:tcPr>
            <w:tcW w:w="864" w:type="dxa"/>
          </w:tcPr>
          <w:p w14:paraId="08EB5DB4" w14:textId="77777777" w:rsidR="004B3F04" w:rsidRDefault="004B3F04" w:rsidP="000659BE">
            <w:pPr>
              <w:pStyle w:val="TableText"/>
            </w:pPr>
          </w:p>
        </w:tc>
        <w:tc>
          <w:tcPr>
            <w:tcW w:w="1104" w:type="dxa"/>
          </w:tcPr>
          <w:p w14:paraId="48768993" w14:textId="77777777" w:rsidR="004B3F04" w:rsidRDefault="006C736C" w:rsidP="000659BE">
            <w:pPr>
              <w:pStyle w:val="TableText"/>
            </w:pPr>
            <w:hyperlink w:anchor="C_4499-18669">
              <w:r w:rsidR="004B3F04">
                <w:rPr>
                  <w:rStyle w:val="HyperlinkText9pt"/>
                </w:rPr>
                <w:t>4499-18669</w:t>
              </w:r>
            </w:hyperlink>
          </w:p>
        </w:tc>
        <w:tc>
          <w:tcPr>
            <w:tcW w:w="2975" w:type="dxa"/>
          </w:tcPr>
          <w:p w14:paraId="06889550" w14:textId="77777777" w:rsidR="004B3F04" w:rsidRDefault="004B3F04" w:rsidP="000659BE">
            <w:pPr>
              <w:pStyle w:val="TableText"/>
            </w:pPr>
          </w:p>
        </w:tc>
      </w:tr>
      <w:tr w:rsidR="004B3F04" w14:paraId="21CAC342" w14:textId="77777777" w:rsidTr="000659BE">
        <w:trPr>
          <w:jc w:val="center"/>
        </w:trPr>
        <w:tc>
          <w:tcPr>
            <w:tcW w:w="3345" w:type="dxa"/>
          </w:tcPr>
          <w:p w14:paraId="3DF35E44" w14:textId="77777777" w:rsidR="004B3F04" w:rsidRDefault="004B3F04" w:rsidP="000659BE">
            <w:pPr>
              <w:pStyle w:val="TableText"/>
            </w:pPr>
            <w:r>
              <w:tab/>
            </w:r>
            <w:r>
              <w:tab/>
              <w:t>measureAttribute</w:t>
            </w:r>
          </w:p>
        </w:tc>
        <w:tc>
          <w:tcPr>
            <w:tcW w:w="720" w:type="dxa"/>
          </w:tcPr>
          <w:p w14:paraId="3C741CFD" w14:textId="77777777" w:rsidR="004B3F04" w:rsidRDefault="004B3F04" w:rsidP="000659BE">
            <w:pPr>
              <w:pStyle w:val="TableText"/>
            </w:pPr>
            <w:r>
              <w:t>1..1</w:t>
            </w:r>
          </w:p>
        </w:tc>
        <w:tc>
          <w:tcPr>
            <w:tcW w:w="1152" w:type="dxa"/>
          </w:tcPr>
          <w:p w14:paraId="4D88D7EC" w14:textId="77777777" w:rsidR="004B3F04" w:rsidRDefault="004B3F04" w:rsidP="000659BE">
            <w:pPr>
              <w:pStyle w:val="TableText"/>
            </w:pPr>
            <w:r>
              <w:t>SHALL</w:t>
            </w:r>
          </w:p>
        </w:tc>
        <w:tc>
          <w:tcPr>
            <w:tcW w:w="864" w:type="dxa"/>
          </w:tcPr>
          <w:p w14:paraId="15D0538D" w14:textId="77777777" w:rsidR="004B3F04" w:rsidRDefault="004B3F04" w:rsidP="000659BE">
            <w:pPr>
              <w:pStyle w:val="TableText"/>
            </w:pPr>
          </w:p>
        </w:tc>
        <w:tc>
          <w:tcPr>
            <w:tcW w:w="1104" w:type="dxa"/>
          </w:tcPr>
          <w:p w14:paraId="74220164" w14:textId="77777777" w:rsidR="004B3F04" w:rsidRDefault="006C736C" w:rsidP="000659BE">
            <w:pPr>
              <w:pStyle w:val="TableText"/>
            </w:pPr>
            <w:hyperlink w:anchor="C_4499-18670">
              <w:r w:rsidR="004B3F04">
                <w:rPr>
                  <w:rStyle w:val="HyperlinkText9pt"/>
                </w:rPr>
                <w:t>4499-18670</w:t>
              </w:r>
            </w:hyperlink>
          </w:p>
        </w:tc>
        <w:tc>
          <w:tcPr>
            <w:tcW w:w="2975" w:type="dxa"/>
          </w:tcPr>
          <w:p w14:paraId="579C49DF" w14:textId="77777777" w:rsidR="004B3F04" w:rsidRDefault="004B3F04" w:rsidP="000659BE">
            <w:pPr>
              <w:pStyle w:val="TableText"/>
            </w:pPr>
          </w:p>
        </w:tc>
      </w:tr>
      <w:tr w:rsidR="004B3F04" w14:paraId="441A686D" w14:textId="77777777" w:rsidTr="000659BE">
        <w:trPr>
          <w:jc w:val="center"/>
        </w:trPr>
        <w:tc>
          <w:tcPr>
            <w:tcW w:w="3345" w:type="dxa"/>
          </w:tcPr>
          <w:p w14:paraId="7AB18D3F" w14:textId="77777777" w:rsidR="004B3F04" w:rsidRDefault="004B3F04" w:rsidP="000659BE">
            <w:pPr>
              <w:pStyle w:val="TableText"/>
            </w:pPr>
            <w:r>
              <w:tab/>
            </w:r>
            <w:r>
              <w:tab/>
            </w:r>
            <w:r>
              <w:tab/>
              <w:t>code</w:t>
            </w:r>
          </w:p>
        </w:tc>
        <w:tc>
          <w:tcPr>
            <w:tcW w:w="720" w:type="dxa"/>
          </w:tcPr>
          <w:p w14:paraId="088494AA" w14:textId="77777777" w:rsidR="004B3F04" w:rsidRDefault="004B3F04" w:rsidP="000659BE">
            <w:pPr>
              <w:pStyle w:val="TableText"/>
            </w:pPr>
            <w:r>
              <w:t>1..1</w:t>
            </w:r>
          </w:p>
        </w:tc>
        <w:tc>
          <w:tcPr>
            <w:tcW w:w="1152" w:type="dxa"/>
          </w:tcPr>
          <w:p w14:paraId="6147EB16" w14:textId="77777777" w:rsidR="004B3F04" w:rsidRDefault="004B3F04" w:rsidP="000659BE">
            <w:pPr>
              <w:pStyle w:val="TableText"/>
            </w:pPr>
            <w:r>
              <w:t>SHALL</w:t>
            </w:r>
          </w:p>
        </w:tc>
        <w:tc>
          <w:tcPr>
            <w:tcW w:w="864" w:type="dxa"/>
          </w:tcPr>
          <w:p w14:paraId="1F12A713" w14:textId="77777777" w:rsidR="004B3F04" w:rsidRDefault="004B3F04" w:rsidP="000659BE">
            <w:pPr>
              <w:pStyle w:val="TableText"/>
            </w:pPr>
          </w:p>
        </w:tc>
        <w:tc>
          <w:tcPr>
            <w:tcW w:w="1104" w:type="dxa"/>
          </w:tcPr>
          <w:p w14:paraId="29A055F3" w14:textId="77777777" w:rsidR="004B3F04" w:rsidRDefault="006C736C" w:rsidP="000659BE">
            <w:pPr>
              <w:pStyle w:val="TableText"/>
            </w:pPr>
            <w:hyperlink w:anchor="C_4499-18671">
              <w:r w:rsidR="004B3F04">
                <w:rPr>
                  <w:rStyle w:val="HyperlinkText9pt"/>
                </w:rPr>
                <w:t>4499-18671</w:t>
              </w:r>
            </w:hyperlink>
          </w:p>
        </w:tc>
        <w:tc>
          <w:tcPr>
            <w:tcW w:w="2975" w:type="dxa"/>
          </w:tcPr>
          <w:p w14:paraId="070E2126" w14:textId="77777777" w:rsidR="004B3F04" w:rsidRDefault="004B3F04" w:rsidP="000659BE">
            <w:pPr>
              <w:pStyle w:val="TableText"/>
            </w:pPr>
          </w:p>
        </w:tc>
      </w:tr>
      <w:tr w:rsidR="004B3F04" w14:paraId="4B73D902" w14:textId="77777777" w:rsidTr="000659BE">
        <w:trPr>
          <w:jc w:val="center"/>
        </w:trPr>
        <w:tc>
          <w:tcPr>
            <w:tcW w:w="3345" w:type="dxa"/>
          </w:tcPr>
          <w:p w14:paraId="4424EB39" w14:textId="77777777" w:rsidR="004B3F04" w:rsidRDefault="004B3F04" w:rsidP="000659BE">
            <w:pPr>
              <w:pStyle w:val="TableText"/>
            </w:pPr>
            <w:r>
              <w:tab/>
            </w:r>
            <w:r>
              <w:tab/>
            </w:r>
            <w:r>
              <w:tab/>
            </w:r>
            <w:r>
              <w:tab/>
              <w:t>@code</w:t>
            </w:r>
          </w:p>
        </w:tc>
        <w:tc>
          <w:tcPr>
            <w:tcW w:w="720" w:type="dxa"/>
          </w:tcPr>
          <w:p w14:paraId="5760CA70" w14:textId="77777777" w:rsidR="004B3F04" w:rsidRDefault="004B3F04" w:rsidP="000659BE">
            <w:pPr>
              <w:pStyle w:val="TableText"/>
            </w:pPr>
            <w:r>
              <w:t>1..1</w:t>
            </w:r>
          </w:p>
        </w:tc>
        <w:tc>
          <w:tcPr>
            <w:tcW w:w="1152" w:type="dxa"/>
          </w:tcPr>
          <w:p w14:paraId="374317A2" w14:textId="77777777" w:rsidR="004B3F04" w:rsidRDefault="004B3F04" w:rsidP="000659BE">
            <w:pPr>
              <w:pStyle w:val="TableText"/>
            </w:pPr>
            <w:r>
              <w:t>SHALL</w:t>
            </w:r>
          </w:p>
        </w:tc>
        <w:tc>
          <w:tcPr>
            <w:tcW w:w="864" w:type="dxa"/>
          </w:tcPr>
          <w:p w14:paraId="23EE7FBD" w14:textId="77777777" w:rsidR="004B3F04" w:rsidRDefault="004B3F04" w:rsidP="000659BE">
            <w:pPr>
              <w:pStyle w:val="TableText"/>
            </w:pPr>
          </w:p>
        </w:tc>
        <w:tc>
          <w:tcPr>
            <w:tcW w:w="1104" w:type="dxa"/>
          </w:tcPr>
          <w:p w14:paraId="0FA73FFE" w14:textId="77777777" w:rsidR="004B3F04" w:rsidRDefault="006C736C" w:rsidP="000659BE">
            <w:pPr>
              <w:pStyle w:val="TableText"/>
            </w:pPr>
            <w:hyperlink w:anchor="C_4499-18672">
              <w:r w:rsidR="004B3F04">
                <w:rPr>
                  <w:rStyle w:val="HyperlinkText9pt"/>
                </w:rPr>
                <w:t>4499-18672</w:t>
              </w:r>
            </w:hyperlink>
          </w:p>
        </w:tc>
        <w:tc>
          <w:tcPr>
            <w:tcW w:w="2975" w:type="dxa"/>
          </w:tcPr>
          <w:p w14:paraId="1E4EADF2" w14:textId="77777777" w:rsidR="004B3F04" w:rsidRDefault="004B3F04" w:rsidP="000659BE">
            <w:pPr>
              <w:pStyle w:val="TableText"/>
            </w:pPr>
            <w:r>
              <w:t>MSRSET</w:t>
            </w:r>
          </w:p>
        </w:tc>
      </w:tr>
      <w:tr w:rsidR="004B3F04" w14:paraId="35CCAFA3" w14:textId="77777777" w:rsidTr="000659BE">
        <w:trPr>
          <w:jc w:val="center"/>
        </w:trPr>
        <w:tc>
          <w:tcPr>
            <w:tcW w:w="3345" w:type="dxa"/>
          </w:tcPr>
          <w:p w14:paraId="3658EF21" w14:textId="77777777" w:rsidR="004B3F04" w:rsidRDefault="004B3F04" w:rsidP="000659BE">
            <w:pPr>
              <w:pStyle w:val="TableText"/>
            </w:pPr>
            <w:r>
              <w:tab/>
            </w:r>
            <w:r>
              <w:tab/>
            </w:r>
            <w:r>
              <w:tab/>
            </w:r>
            <w:r>
              <w:tab/>
              <w:t>@codeSystem</w:t>
            </w:r>
          </w:p>
        </w:tc>
        <w:tc>
          <w:tcPr>
            <w:tcW w:w="720" w:type="dxa"/>
          </w:tcPr>
          <w:p w14:paraId="0CDA90D2" w14:textId="77777777" w:rsidR="004B3F04" w:rsidRDefault="004B3F04" w:rsidP="000659BE">
            <w:pPr>
              <w:pStyle w:val="TableText"/>
            </w:pPr>
            <w:r>
              <w:t>1..1</w:t>
            </w:r>
          </w:p>
        </w:tc>
        <w:tc>
          <w:tcPr>
            <w:tcW w:w="1152" w:type="dxa"/>
          </w:tcPr>
          <w:p w14:paraId="37F274DF" w14:textId="77777777" w:rsidR="004B3F04" w:rsidRDefault="004B3F04" w:rsidP="000659BE">
            <w:pPr>
              <w:pStyle w:val="TableText"/>
            </w:pPr>
            <w:r>
              <w:t>SHALL</w:t>
            </w:r>
          </w:p>
        </w:tc>
        <w:tc>
          <w:tcPr>
            <w:tcW w:w="864" w:type="dxa"/>
          </w:tcPr>
          <w:p w14:paraId="6B7A6BC5" w14:textId="77777777" w:rsidR="004B3F04" w:rsidRDefault="004B3F04" w:rsidP="000659BE">
            <w:pPr>
              <w:pStyle w:val="TableText"/>
            </w:pPr>
          </w:p>
        </w:tc>
        <w:tc>
          <w:tcPr>
            <w:tcW w:w="1104" w:type="dxa"/>
          </w:tcPr>
          <w:p w14:paraId="52855FD3" w14:textId="77777777" w:rsidR="004B3F04" w:rsidRDefault="006C736C" w:rsidP="000659BE">
            <w:pPr>
              <w:pStyle w:val="TableText"/>
            </w:pPr>
            <w:hyperlink w:anchor="C_4499-30070">
              <w:r w:rsidR="004B3F04">
                <w:rPr>
                  <w:rStyle w:val="HyperlinkText9pt"/>
                </w:rPr>
                <w:t>4499-30070</w:t>
              </w:r>
            </w:hyperlink>
          </w:p>
        </w:tc>
        <w:tc>
          <w:tcPr>
            <w:tcW w:w="2975" w:type="dxa"/>
          </w:tcPr>
          <w:p w14:paraId="61B9F3D9" w14:textId="77777777" w:rsidR="004B3F04" w:rsidRDefault="004B3F04" w:rsidP="000659BE">
            <w:pPr>
              <w:pStyle w:val="TableText"/>
            </w:pPr>
            <w:r>
              <w:t>urn:oid:2.16.840.1.113883.5.4 (HL7ActCode)</w:t>
            </w:r>
          </w:p>
        </w:tc>
      </w:tr>
      <w:tr w:rsidR="004B3F04" w14:paraId="4F4B0DE0" w14:textId="77777777" w:rsidTr="000659BE">
        <w:trPr>
          <w:jc w:val="center"/>
        </w:trPr>
        <w:tc>
          <w:tcPr>
            <w:tcW w:w="3345" w:type="dxa"/>
          </w:tcPr>
          <w:p w14:paraId="087AD7F6" w14:textId="77777777" w:rsidR="004B3F04" w:rsidRDefault="004B3F04" w:rsidP="000659BE">
            <w:pPr>
              <w:pStyle w:val="TableText"/>
            </w:pPr>
            <w:r>
              <w:tab/>
            </w:r>
            <w:r>
              <w:tab/>
            </w:r>
            <w:r>
              <w:tab/>
              <w:t>value</w:t>
            </w:r>
          </w:p>
        </w:tc>
        <w:tc>
          <w:tcPr>
            <w:tcW w:w="720" w:type="dxa"/>
          </w:tcPr>
          <w:p w14:paraId="6BBBA060" w14:textId="77777777" w:rsidR="004B3F04" w:rsidRDefault="004B3F04" w:rsidP="000659BE">
            <w:pPr>
              <w:pStyle w:val="TableText"/>
            </w:pPr>
            <w:r>
              <w:t>1..1</w:t>
            </w:r>
          </w:p>
        </w:tc>
        <w:tc>
          <w:tcPr>
            <w:tcW w:w="1152" w:type="dxa"/>
          </w:tcPr>
          <w:p w14:paraId="180482EE" w14:textId="77777777" w:rsidR="004B3F04" w:rsidRDefault="004B3F04" w:rsidP="000659BE">
            <w:pPr>
              <w:pStyle w:val="TableText"/>
            </w:pPr>
            <w:r>
              <w:t>SHALL</w:t>
            </w:r>
          </w:p>
        </w:tc>
        <w:tc>
          <w:tcPr>
            <w:tcW w:w="864" w:type="dxa"/>
          </w:tcPr>
          <w:p w14:paraId="001FA846" w14:textId="77777777" w:rsidR="004B3F04" w:rsidRDefault="004B3F04" w:rsidP="000659BE">
            <w:pPr>
              <w:pStyle w:val="TableText"/>
            </w:pPr>
            <w:r>
              <w:t>CD</w:t>
            </w:r>
          </w:p>
        </w:tc>
        <w:tc>
          <w:tcPr>
            <w:tcW w:w="1104" w:type="dxa"/>
          </w:tcPr>
          <w:p w14:paraId="598747AA" w14:textId="77777777" w:rsidR="004B3F04" w:rsidRDefault="006C736C" w:rsidP="000659BE">
            <w:pPr>
              <w:pStyle w:val="TableText"/>
            </w:pPr>
            <w:hyperlink w:anchor="C_4499-29950">
              <w:r w:rsidR="004B3F04">
                <w:rPr>
                  <w:rStyle w:val="HyperlinkText9pt"/>
                </w:rPr>
                <w:t>4499-29950</w:t>
              </w:r>
            </w:hyperlink>
          </w:p>
        </w:tc>
        <w:tc>
          <w:tcPr>
            <w:tcW w:w="2975" w:type="dxa"/>
          </w:tcPr>
          <w:p w14:paraId="35D5347A" w14:textId="77777777" w:rsidR="004B3F04" w:rsidRDefault="004B3F04" w:rsidP="000659BE">
            <w:pPr>
              <w:pStyle w:val="TableText"/>
            </w:pPr>
            <w:r>
              <w:t>urn:oid:2.16.840.1.113883.1.11.16927 (RoleClassServiceDeliveryLocation)</w:t>
            </w:r>
          </w:p>
        </w:tc>
      </w:tr>
      <w:tr w:rsidR="004B3F04" w14:paraId="5ACCE8D9" w14:textId="77777777" w:rsidTr="000659BE">
        <w:trPr>
          <w:jc w:val="center"/>
        </w:trPr>
        <w:tc>
          <w:tcPr>
            <w:tcW w:w="3345" w:type="dxa"/>
          </w:tcPr>
          <w:p w14:paraId="0D603740" w14:textId="77777777" w:rsidR="004B3F04" w:rsidRDefault="004B3F04" w:rsidP="000659BE">
            <w:pPr>
              <w:pStyle w:val="TableText"/>
            </w:pPr>
            <w:r>
              <w:tab/>
              <w:t>subjectOf</w:t>
            </w:r>
          </w:p>
        </w:tc>
        <w:tc>
          <w:tcPr>
            <w:tcW w:w="720" w:type="dxa"/>
          </w:tcPr>
          <w:p w14:paraId="3F3442CE" w14:textId="77777777" w:rsidR="004B3F04" w:rsidRDefault="004B3F04" w:rsidP="000659BE">
            <w:pPr>
              <w:pStyle w:val="TableText"/>
            </w:pPr>
            <w:r>
              <w:t>0..1</w:t>
            </w:r>
          </w:p>
        </w:tc>
        <w:tc>
          <w:tcPr>
            <w:tcW w:w="1152" w:type="dxa"/>
          </w:tcPr>
          <w:p w14:paraId="52F3A749" w14:textId="77777777" w:rsidR="004B3F04" w:rsidRDefault="004B3F04" w:rsidP="000659BE">
            <w:pPr>
              <w:pStyle w:val="TableText"/>
            </w:pPr>
            <w:r>
              <w:t>SHOULD</w:t>
            </w:r>
          </w:p>
        </w:tc>
        <w:tc>
          <w:tcPr>
            <w:tcW w:w="864" w:type="dxa"/>
          </w:tcPr>
          <w:p w14:paraId="68657C2D" w14:textId="77777777" w:rsidR="004B3F04" w:rsidRDefault="004B3F04" w:rsidP="000659BE">
            <w:pPr>
              <w:pStyle w:val="TableText"/>
            </w:pPr>
          </w:p>
        </w:tc>
        <w:tc>
          <w:tcPr>
            <w:tcW w:w="1104" w:type="dxa"/>
          </w:tcPr>
          <w:p w14:paraId="1859B054" w14:textId="77777777" w:rsidR="004B3F04" w:rsidRDefault="006C736C" w:rsidP="000659BE">
            <w:pPr>
              <w:pStyle w:val="TableText"/>
            </w:pPr>
            <w:hyperlink w:anchor="C_4499-18674">
              <w:r w:rsidR="004B3F04">
                <w:rPr>
                  <w:rStyle w:val="HyperlinkText9pt"/>
                </w:rPr>
                <w:t>4499-18674</w:t>
              </w:r>
            </w:hyperlink>
          </w:p>
        </w:tc>
        <w:tc>
          <w:tcPr>
            <w:tcW w:w="2975" w:type="dxa"/>
          </w:tcPr>
          <w:p w14:paraId="43CE4229" w14:textId="77777777" w:rsidR="004B3F04" w:rsidRDefault="004B3F04" w:rsidP="000659BE">
            <w:pPr>
              <w:pStyle w:val="TableText"/>
            </w:pPr>
          </w:p>
        </w:tc>
      </w:tr>
      <w:tr w:rsidR="004B3F04" w14:paraId="530B9361" w14:textId="77777777" w:rsidTr="000659BE">
        <w:trPr>
          <w:jc w:val="center"/>
        </w:trPr>
        <w:tc>
          <w:tcPr>
            <w:tcW w:w="3345" w:type="dxa"/>
          </w:tcPr>
          <w:p w14:paraId="020DB164" w14:textId="77777777" w:rsidR="004B3F04" w:rsidRDefault="004B3F04" w:rsidP="000659BE">
            <w:pPr>
              <w:pStyle w:val="TableText"/>
            </w:pPr>
            <w:r>
              <w:tab/>
            </w:r>
            <w:r>
              <w:tab/>
              <w:t>measureAttribute</w:t>
            </w:r>
          </w:p>
        </w:tc>
        <w:tc>
          <w:tcPr>
            <w:tcW w:w="720" w:type="dxa"/>
          </w:tcPr>
          <w:p w14:paraId="625AF3A9" w14:textId="77777777" w:rsidR="004B3F04" w:rsidRDefault="004B3F04" w:rsidP="000659BE">
            <w:pPr>
              <w:pStyle w:val="TableText"/>
            </w:pPr>
            <w:r>
              <w:t>1..1</w:t>
            </w:r>
          </w:p>
        </w:tc>
        <w:tc>
          <w:tcPr>
            <w:tcW w:w="1152" w:type="dxa"/>
          </w:tcPr>
          <w:p w14:paraId="56428C49" w14:textId="77777777" w:rsidR="004B3F04" w:rsidRDefault="004B3F04" w:rsidP="000659BE">
            <w:pPr>
              <w:pStyle w:val="TableText"/>
            </w:pPr>
            <w:r>
              <w:t>SHALL</w:t>
            </w:r>
          </w:p>
        </w:tc>
        <w:tc>
          <w:tcPr>
            <w:tcW w:w="864" w:type="dxa"/>
          </w:tcPr>
          <w:p w14:paraId="520CC0F5" w14:textId="77777777" w:rsidR="004B3F04" w:rsidRDefault="004B3F04" w:rsidP="000659BE">
            <w:pPr>
              <w:pStyle w:val="TableText"/>
            </w:pPr>
          </w:p>
        </w:tc>
        <w:tc>
          <w:tcPr>
            <w:tcW w:w="1104" w:type="dxa"/>
          </w:tcPr>
          <w:p w14:paraId="4E535B2F" w14:textId="77777777" w:rsidR="004B3F04" w:rsidRDefault="006C736C" w:rsidP="000659BE">
            <w:pPr>
              <w:pStyle w:val="TableText"/>
            </w:pPr>
            <w:hyperlink w:anchor="C_4499-18675">
              <w:r w:rsidR="004B3F04">
                <w:rPr>
                  <w:rStyle w:val="HyperlinkText9pt"/>
                </w:rPr>
                <w:t>4499-18675</w:t>
              </w:r>
            </w:hyperlink>
          </w:p>
        </w:tc>
        <w:tc>
          <w:tcPr>
            <w:tcW w:w="2975" w:type="dxa"/>
          </w:tcPr>
          <w:p w14:paraId="6EDDEE4B" w14:textId="77777777" w:rsidR="004B3F04" w:rsidRDefault="004B3F04" w:rsidP="000659BE">
            <w:pPr>
              <w:pStyle w:val="TableText"/>
            </w:pPr>
          </w:p>
        </w:tc>
      </w:tr>
      <w:tr w:rsidR="004B3F04" w14:paraId="7834153B" w14:textId="77777777" w:rsidTr="000659BE">
        <w:trPr>
          <w:jc w:val="center"/>
        </w:trPr>
        <w:tc>
          <w:tcPr>
            <w:tcW w:w="3345" w:type="dxa"/>
          </w:tcPr>
          <w:p w14:paraId="7E21CBDF" w14:textId="77777777" w:rsidR="004B3F04" w:rsidRDefault="004B3F04" w:rsidP="000659BE">
            <w:pPr>
              <w:pStyle w:val="TableText"/>
            </w:pPr>
            <w:r>
              <w:tab/>
            </w:r>
            <w:r>
              <w:tab/>
            </w:r>
            <w:r>
              <w:tab/>
              <w:t>code</w:t>
            </w:r>
          </w:p>
        </w:tc>
        <w:tc>
          <w:tcPr>
            <w:tcW w:w="720" w:type="dxa"/>
          </w:tcPr>
          <w:p w14:paraId="71972FD5" w14:textId="77777777" w:rsidR="004B3F04" w:rsidRDefault="004B3F04" w:rsidP="000659BE">
            <w:pPr>
              <w:pStyle w:val="TableText"/>
            </w:pPr>
            <w:r>
              <w:t>1..1</w:t>
            </w:r>
          </w:p>
        </w:tc>
        <w:tc>
          <w:tcPr>
            <w:tcW w:w="1152" w:type="dxa"/>
          </w:tcPr>
          <w:p w14:paraId="5012E81A" w14:textId="77777777" w:rsidR="004B3F04" w:rsidRDefault="004B3F04" w:rsidP="000659BE">
            <w:pPr>
              <w:pStyle w:val="TableText"/>
            </w:pPr>
            <w:r>
              <w:t>SHALL</w:t>
            </w:r>
          </w:p>
        </w:tc>
        <w:tc>
          <w:tcPr>
            <w:tcW w:w="864" w:type="dxa"/>
          </w:tcPr>
          <w:p w14:paraId="005F12AD" w14:textId="77777777" w:rsidR="004B3F04" w:rsidRDefault="004B3F04" w:rsidP="000659BE">
            <w:pPr>
              <w:pStyle w:val="TableText"/>
            </w:pPr>
          </w:p>
        </w:tc>
        <w:tc>
          <w:tcPr>
            <w:tcW w:w="1104" w:type="dxa"/>
          </w:tcPr>
          <w:p w14:paraId="5A5C3988" w14:textId="77777777" w:rsidR="004B3F04" w:rsidRDefault="006C736C" w:rsidP="000659BE">
            <w:pPr>
              <w:pStyle w:val="TableText"/>
            </w:pPr>
            <w:hyperlink w:anchor="C_4499-18676">
              <w:r w:rsidR="004B3F04">
                <w:rPr>
                  <w:rStyle w:val="HyperlinkText9pt"/>
                </w:rPr>
                <w:t>4499-18676</w:t>
              </w:r>
            </w:hyperlink>
          </w:p>
        </w:tc>
        <w:tc>
          <w:tcPr>
            <w:tcW w:w="2975" w:type="dxa"/>
          </w:tcPr>
          <w:p w14:paraId="1F180993" w14:textId="77777777" w:rsidR="004B3F04" w:rsidRDefault="004B3F04" w:rsidP="000659BE">
            <w:pPr>
              <w:pStyle w:val="TableText"/>
            </w:pPr>
          </w:p>
        </w:tc>
      </w:tr>
      <w:tr w:rsidR="004B3F04" w14:paraId="74302CCF" w14:textId="77777777" w:rsidTr="000659BE">
        <w:trPr>
          <w:jc w:val="center"/>
        </w:trPr>
        <w:tc>
          <w:tcPr>
            <w:tcW w:w="3345" w:type="dxa"/>
          </w:tcPr>
          <w:p w14:paraId="011F678E" w14:textId="77777777" w:rsidR="004B3F04" w:rsidRDefault="004B3F04" w:rsidP="000659BE">
            <w:pPr>
              <w:pStyle w:val="TableText"/>
            </w:pPr>
            <w:r>
              <w:tab/>
            </w:r>
            <w:r>
              <w:tab/>
            </w:r>
            <w:r>
              <w:tab/>
            </w:r>
            <w:r>
              <w:tab/>
              <w:t>@code</w:t>
            </w:r>
          </w:p>
        </w:tc>
        <w:tc>
          <w:tcPr>
            <w:tcW w:w="720" w:type="dxa"/>
          </w:tcPr>
          <w:p w14:paraId="2CD47473" w14:textId="77777777" w:rsidR="004B3F04" w:rsidRDefault="004B3F04" w:rsidP="000659BE">
            <w:pPr>
              <w:pStyle w:val="TableText"/>
            </w:pPr>
            <w:r>
              <w:t>1..1</w:t>
            </w:r>
          </w:p>
        </w:tc>
        <w:tc>
          <w:tcPr>
            <w:tcW w:w="1152" w:type="dxa"/>
          </w:tcPr>
          <w:p w14:paraId="6D842CA7" w14:textId="77777777" w:rsidR="004B3F04" w:rsidRDefault="004B3F04" w:rsidP="000659BE">
            <w:pPr>
              <w:pStyle w:val="TableText"/>
            </w:pPr>
            <w:r>
              <w:t>SHALL</w:t>
            </w:r>
          </w:p>
        </w:tc>
        <w:tc>
          <w:tcPr>
            <w:tcW w:w="864" w:type="dxa"/>
          </w:tcPr>
          <w:p w14:paraId="02B1F5F3" w14:textId="77777777" w:rsidR="004B3F04" w:rsidRDefault="004B3F04" w:rsidP="000659BE">
            <w:pPr>
              <w:pStyle w:val="TableText"/>
            </w:pPr>
          </w:p>
        </w:tc>
        <w:tc>
          <w:tcPr>
            <w:tcW w:w="1104" w:type="dxa"/>
          </w:tcPr>
          <w:p w14:paraId="00351D1C" w14:textId="77777777" w:rsidR="004B3F04" w:rsidRDefault="006C736C" w:rsidP="000659BE">
            <w:pPr>
              <w:pStyle w:val="TableText"/>
            </w:pPr>
            <w:hyperlink w:anchor="C_4499-18677">
              <w:r w:rsidR="004B3F04">
                <w:rPr>
                  <w:rStyle w:val="HyperlinkText9pt"/>
                </w:rPr>
                <w:t>4499-18677</w:t>
              </w:r>
            </w:hyperlink>
          </w:p>
        </w:tc>
        <w:tc>
          <w:tcPr>
            <w:tcW w:w="2975" w:type="dxa"/>
          </w:tcPr>
          <w:p w14:paraId="10AA66A3" w14:textId="77777777" w:rsidR="004B3F04" w:rsidRDefault="004B3F04" w:rsidP="000659BE">
            <w:pPr>
              <w:pStyle w:val="TableText"/>
            </w:pPr>
            <w:r>
              <w:t>MSRJUR</w:t>
            </w:r>
          </w:p>
        </w:tc>
      </w:tr>
      <w:tr w:rsidR="004B3F04" w14:paraId="25CE649F" w14:textId="77777777" w:rsidTr="000659BE">
        <w:trPr>
          <w:jc w:val="center"/>
        </w:trPr>
        <w:tc>
          <w:tcPr>
            <w:tcW w:w="3345" w:type="dxa"/>
          </w:tcPr>
          <w:p w14:paraId="7733FA94" w14:textId="77777777" w:rsidR="004B3F04" w:rsidRDefault="004B3F04" w:rsidP="000659BE">
            <w:pPr>
              <w:pStyle w:val="TableText"/>
            </w:pPr>
            <w:r>
              <w:tab/>
            </w:r>
            <w:r>
              <w:tab/>
            </w:r>
            <w:r>
              <w:tab/>
            </w:r>
            <w:r>
              <w:tab/>
              <w:t>@codeSystem</w:t>
            </w:r>
          </w:p>
        </w:tc>
        <w:tc>
          <w:tcPr>
            <w:tcW w:w="720" w:type="dxa"/>
          </w:tcPr>
          <w:p w14:paraId="202109DC" w14:textId="77777777" w:rsidR="004B3F04" w:rsidRDefault="004B3F04" w:rsidP="000659BE">
            <w:pPr>
              <w:pStyle w:val="TableText"/>
            </w:pPr>
            <w:r>
              <w:t>1..1</w:t>
            </w:r>
          </w:p>
        </w:tc>
        <w:tc>
          <w:tcPr>
            <w:tcW w:w="1152" w:type="dxa"/>
          </w:tcPr>
          <w:p w14:paraId="2E840DC5" w14:textId="77777777" w:rsidR="004B3F04" w:rsidRDefault="004B3F04" w:rsidP="000659BE">
            <w:pPr>
              <w:pStyle w:val="TableText"/>
            </w:pPr>
            <w:r>
              <w:t>SHALL</w:t>
            </w:r>
          </w:p>
        </w:tc>
        <w:tc>
          <w:tcPr>
            <w:tcW w:w="864" w:type="dxa"/>
          </w:tcPr>
          <w:p w14:paraId="1B111809" w14:textId="77777777" w:rsidR="004B3F04" w:rsidRDefault="004B3F04" w:rsidP="000659BE">
            <w:pPr>
              <w:pStyle w:val="TableText"/>
            </w:pPr>
          </w:p>
        </w:tc>
        <w:tc>
          <w:tcPr>
            <w:tcW w:w="1104" w:type="dxa"/>
          </w:tcPr>
          <w:p w14:paraId="79D3C019" w14:textId="77777777" w:rsidR="004B3F04" w:rsidRDefault="006C736C" w:rsidP="000659BE">
            <w:pPr>
              <w:pStyle w:val="TableText"/>
            </w:pPr>
            <w:hyperlink w:anchor="C_4499-30071">
              <w:r w:rsidR="004B3F04">
                <w:rPr>
                  <w:rStyle w:val="HyperlinkText9pt"/>
                </w:rPr>
                <w:t>4499-30071</w:t>
              </w:r>
            </w:hyperlink>
          </w:p>
        </w:tc>
        <w:tc>
          <w:tcPr>
            <w:tcW w:w="2975" w:type="dxa"/>
          </w:tcPr>
          <w:p w14:paraId="4B7D6D14" w14:textId="77777777" w:rsidR="004B3F04" w:rsidRDefault="004B3F04" w:rsidP="000659BE">
            <w:pPr>
              <w:pStyle w:val="TableText"/>
            </w:pPr>
            <w:r>
              <w:t>urn:oid:2.16.840.1.113883.5.4 (HL7ActCode)</w:t>
            </w:r>
          </w:p>
        </w:tc>
      </w:tr>
      <w:tr w:rsidR="004B3F04" w14:paraId="49311FD5" w14:textId="77777777" w:rsidTr="000659BE">
        <w:trPr>
          <w:jc w:val="center"/>
        </w:trPr>
        <w:tc>
          <w:tcPr>
            <w:tcW w:w="3345" w:type="dxa"/>
          </w:tcPr>
          <w:p w14:paraId="79F6DEC2" w14:textId="77777777" w:rsidR="004B3F04" w:rsidRDefault="004B3F04" w:rsidP="000659BE">
            <w:pPr>
              <w:pStyle w:val="TableText"/>
            </w:pPr>
            <w:r>
              <w:tab/>
            </w:r>
            <w:r>
              <w:tab/>
            </w:r>
            <w:r>
              <w:tab/>
              <w:t>value</w:t>
            </w:r>
          </w:p>
        </w:tc>
        <w:tc>
          <w:tcPr>
            <w:tcW w:w="720" w:type="dxa"/>
          </w:tcPr>
          <w:p w14:paraId="0ECC9EC2" w14:textId="77777777" w:rsidR="004B3F04" w:rsidRDefault="004B3F04" w:rsidP="000659BE">
            <w:pPr>
              <w:pStyle w:val="TableText"/>
            </w:pPr>
            <w:r>
              <w:t>1..1</w:t>
            </w:r>
          </w:p>
        </w:tc>
        <w:tc>
          <w:tcPr>
            <w:tcW w:w="1152" w:type="dxa"/>
          </w:tcPr>
          <w:p w14:paraId="5AF329B4" w14:textId="77777777" w:rsidR="004B3F04" w:rsidRDefault="004B3F04" w:rsidP="000659BE">
            <w:pPr>
              <w:pStyle w:val="TableText"/>
            </w:pPr>
            <w:r>
              <w:t>SHALL</w:t>
            </w:r>
          </w:p>
        </w:tc>
        <w:tc>
          <w:tcPr>
            <w:tcW w:w="864" w:type="dxa"/>
          </w:tcPr>
          <w:p w14:paraId="3D93C531" w14:textId="77777777" w:rsidR="004B3F04" w:rsidRDefault="004B3F04" w:rsidP="000659BE">
            <w:pPr>
              <w:pStyle w:val="TableText"/>
            </w:pPr>
            <w:r>
              <w:t>CD</w:t>
            </w:r>
          </w:p>
        </w:tc>
        <w:tc>
          <w:tcPr>
            <w:tcW w:w="1104" w:type="dxa"/>
          </w:tcPr>
          <w:p w14:paraId="6900CABB" w14:textId="77777777" w:rsidR="004B3F04" w:rsidRDefault="006C736C" w:rsidP="000659BE">
            <w:pPr>
              <w:pStyle w:val="TableText"/>
            </w:pPr>
            <w:hyperlink w:anchor="C_4499-29951">
              <w:r w:rsidR="004B3F04">
                <w:rPr>
                  <w:rStyle w:val="HyperlinkText9pt"/>
                </w:rPr>
                <w:t>4499-29951</w:t>
              </w:r>
            </w:hyperlink>
          </w:p>
        </w:tc>
        <w:tc>
          <w:tcPr>
            <w:tcW w:w="2975" w:type="dxa"/>
          </w:tcPr>
          <w:p w14:paraId="5E6E5148" w14:textId="77777777" w:rsidR="004B3F04" w:rsidRDefault="004B3F04" w:rsidP="000659BE">
            <w:pPr>
              <w:pStyle w:val="TableText"/>
            </w:pPr>
          </w:p>
        </w:tc>
      </w:tr>
      <w:tr w:rsidR="004B3F04" w14:paraId="6DC229AB" w14:textId="77777777" w:rsidTr="000659BE">
        <w:trPr>
          <w:jc w:val="center"/>
        </w:trPr>
        <w:tc>
          <w:tcPr>
            <w:tcW w:w="3345" w:type="dxa"/>
          </w:tcPr>
          <w:p w14:paraId="7C9EFEB3" w14:textId="77777777" w:rsidR="004B3F04" w:rsidRDefault="004B3F04" w:rsidP="000659BE">
            <w:pPr>
              <w:pStyle w:val="TableText"/>
            </w:pPr>
            <w:r>
              <w:tab/>
              <w:t>subjectOf</w:t>
            </w:r>
          </w:p>
        </w:tc>
        <w:tc>
          <w:tcPr>
            <w:tcW w:w="720" w:type="dxa"/>
          </w:tcPr>
          <w:p w14:paraId="7A9E0E70" w14:textId="77777777" w:rsidR="004B3F04" w:rsidRDefault="004B3F04" w:rsidP="000659BE">
            <w:pPr>
              <w:pStyle w:val="TableText"/>
            </w:pPr>
            <w:r>
              <w:t>0..1</w:t>
            </w:r>
          </w:p>
        </w:tc>
        <w:tc>
          <w:tcPr>
            <w:tcW w:w="1152" w:type="dxa"/>
          </w:tcPr>
          <w:p w14:paraId="1C9CD0CE" w14:textId="77777777" w:rsidR="004B3F04" w:rsidRDefault="004B3F04" w:rsidP="000659BE">
            <w:pPr>
              <w:pStyle w:val="TableText"/>
            </w:pPr>
            <w:r>
              <w:t>SHOULD</w:t>
            </w:r>
          </w:p>
        </w:tc>
        <w:tc>
          <w:tcPr>
            <w:tcW w:w="864" w:type="dxa"/>
          </w:tcPr>
          <w:p w14:paraId="47033AE3" w14:textId="77777777" w:rsidR="004B3F04" w:rsidRDefault="004B3F04" w:rsidP="000659BE">
            <w:pPr>
              <w:pStyle w:val="TableText"/>
            </w:pPr>
          </w:p>
        </w:tc>
        <w:tc>
          <w:tcPr>
            <w:tcW w:w="1104" w:type="dxa"/>
          </w:tcPr>
          <w:p w14:paraId="61F6FE50" w14:textId="77777777" w:rsidR="004B3F04" w:rsidRDefault="006C736C" w:rsidP="000659BE">
            <w:pPr>
              <w:pStyle w:val="TableText"/>
            </w:pPr>
            <w:hyperlink w:anchor="C_4499-18679">
              <w:r w:rsidR="004B3F04">
                <w:rPr>
                  <w:rStyle w:val="HyperlinkText9pt"/>
                </w:rPr>
                <w:t>4499-18679</w:t>
              </w:r>
            </w:hyperlink>
          </w:p>
        </w:tc>
        <w:tc>
          <w:tcPr>
            <w:tcW w:w="2975" w:type="dxa"/>
          </w:tcPr>
          <w:p w14:paraId="5B8739D3" w14:textId="77777777" w:rsidR="004B3F04" w:rsidRDefault="004B3F04" w:rsidP="000659BE">
            <w:pPr>
              <w:pStyle w:val="TableText"/>
            </w:pPr>
          </w:p>
        </w:tc>
      </w:tr>
      <w:tr w:rsidR="004B3F04" w14:paraId="76750475" w14:textId="77777777" w:rsidTr="000659BE">
        <w:trPr>
          <w:jc w:val="center"/>
        </w:trPr>
        <w:tc>
          <w:tcPr>
            <w:tcW w:w="3345" w:type="dxa"/>
          </w:tcPr>
          <w:p w14:paraId="4CC5730A" w14:textId="77777777" w:rsidR="004B3F04" w:rsidRDefault="004B3F04" w:rsidP="000659BE">
            <w:pPr>
              <w:pStyle w:val="TableText"/>
            </w:pPr>
            <w:r>
              <w:tab/>
            </w:r>
            <w:r>
              <w:tab/>
              <w:t>measureAttribute</w:t>
            </w:r>
          </w:p>
        </w:tc>
        <w:tc>
          <w:tcPr>
            <w:tcW w:w="720" w:type="dxa"/>
          </w:tcPr>
          <w:p w14:paraId="4DDB3274" w14:textId="77777777" w:rsidR="004B3F04" w:rsidRDefault="004B3F04" w:rsidP="000659BE">
            <w:pPr>
              <w:pStyle w:val="TableText"/>
            </w:pPr>
            <w:r>
              <w:t>1..1</w:t>
            </w:r>
          </w:p>
        </w:tc>
        <w:tc>
          <w:tcPr>
            <w:tcW w:w="1152" w:type="dxa"/>
          </w:tcPr>
          <w:p w14:paraId="6D2B7497" w14:textId="77777777" w:rsidR="004B3F04" w:rsidRDefault="004B3F04" w:rsidP="000659BE">
            <w:pPr>
              <w:pStyle w:val="TableText"/>
            </w:pPr>
            <w:r>
              <w:t>SHALL</w:t>
            </w:r>
          </w:p>
        </w:tc>
        <w:tc>
          <w:tcPr>
            <w:tcW w:w="864" w:type="dxa"/>
          </w:tcPr>
          <w:p w14:paraId="3724A6A3" w14:textId="77777777" w:rsidR="004B3F04" w:rsidRDefault="004B3F04" w:rsidP="000659BE">
            <w:pPr>
              <w:pStyle w:val="TableText"/>
            </w:pPr>
          </w:p>
        </w:tc>
        <w:tc>
          <w:tcPr>
            <w:tcW w:w="1104" w:type="dxa"/>
          </w:tcPr>
          <w:p w14:paraId="141996B5" w14:textId="77777777" w:rsidR="004B3F04" w:rsidRDefault="006C736C" w:rsidP="000659BE">
            <w:pPr>
              <w:pStyle w:val="TableText"/>
            </w:pPr>
            <w:hyperlink w:anchor="C_4499-18680">
              <w:r w:rsidR="004B3F04">
                <w:rPr>
                  <w:rStyle w:val="HyperlinkText9pt"/>
                </w:rPr>
                <w:t>4499-18680</w:t>
              </w:r>
            </w:hyperlink>
          </w:p>
        </w:tc>
        <w:tc>
          <w:tcPr>
            <w:tcW w:w="2975" w:type="dxa"/>
          </w:tcPr>
          <w:p w14:paraId="34B748EA" w14:textId="77777777" w:rsidR="004B3F04" w:rsidRDefault="004B3F04" w:rsidP="000659BE">
            <w:pPr>
              <w:pStyle w:val="TableText"/>
            </w:pPr>
          </w:p>
        </w:tc>
      </w:tr>
      <w:tr w:rsidR="004B3F04" w14:paraId="196D92E8" w14:textId="77777777" w:rsidTr="000659BE">
        <w:trPr>
          <w:jc w:val="center"/>
        </w:trPr>
        <w:tc>
          <w:tcPr>
            <w:tcW w:w="3345" w:type="dxa"/>
          </w:tcPr>
          <w:p w14:paraId="0238F957" w14:textId="77777777" w:rsidR="004B3F04" w:rsidRDefault="004B3F04" w:rsidP="000659BE">
            <w:pPr>
              <w:pStyle w:val="TableText"/>
            </w:pPr>
            <w:r>
              <w:tab/>
            </w:r>
            <w:r>
              <w:tab/>
            </w:r>
            <w:r>
              <w:tab/>
              <w:t>code</w:t>
            </w:r>
          </w:p>
        </w:tc>
        <w:tc>
          <w:tcPr>
            <w:tcW w:w="720" w:type="dxa"/>
          </w:tcPr>
          <w:p w14:paraId="5EC22365" w14:textId="77777777" w:rsidR="004B3F04" w:rsidRDefault="004B3F04" w:rsidP="000659BE">
            <w:pPr>
              <w:pStyle w:val="TableText"/>
            </w:pPr>
            <w:r>
              <w:t>1..1</w:t>
            </w:r>
          </w:p>
        </w:tc>
        <w:tc>
          <w:tcPr>
            <w:tcW w:w="1152" w:type="dxa"/>
          </w:tcPr>
          <w:p w14:paraId="58D4BAA6" w14:textId="77777777" w:rsidR="004B3F04" w:rsidRDefault="004B3F04" w:rsidP="000659BE">
            <w:pPr>
              <w:pStyle w:val="TableText"/>
            </w:pPr>
            <w:r>
              <w:t>SHALL</w:t>
            </w:r>
          </w:p>
        </w:tc>
        <w:tc>
          <w:tcPr>
            <w:tcW w:w="864" w:type="dxa"/>
          </w:tcPr>
          <w:p w14:paraId="740964CB" w14:textId="77777777" w:rsidR="004B3F04" w:rsidRDefault="004B3F04" w:rsidP="000659BE">
            <w:pPr>
              <w:pStyle w:val="TableText"/>
            </w:pPr>
          </w:p>
        </w:tc>
        <w:tc>
          <w:tcPr>
            <w:tcW w:w="1104" w:type="dxa"/>
          </w:tcPr>
          <w:p w14:paraId="276CAE91" w14:textId="77777777" w:rsidR="004B3F04" w:rsidRDefault="006C736C" w:rsidP="000659BE">
            <w:pPr>
              <w:pStyle w:val="TableText"/>
            </w:pPr>
            <w:hyperlink w:anchor="C_4499-18681">
              <w:r w:rsidR="004B3F04">
                <w:rPr>
                  <w:rStyle w:val="HyperlinkText9pt"/>
                </w:rPr>
                <w:t>4499-18681</w:t>
              </w:r>
            </w:hyperlink>
          </w:p>
        </w:tc>
        <w:tc>
          <w:tcPr>
            <w:tcW w:w="2975" w:type="dxa"/>
          </w:tcPr>
          <w:p w14:paraId="0F71BD08" w14:textId="77777777" w:rsidR="004B3F04" w:rsidRDefault="004B3F04" w:rsidP="000659BE">
            <w:pPr>
              <w:pStyle w:val="TableText"/>
            </w:pPr>
          </w:p>
        </w:tc>
      </w:tr>
      <w:tr w:rsidR="004B3F04" w14:paraId="6A0FCDC6" w14:textId="77777777" w:rsidTr="000659BE">
        <w:trPr>
          <w:jc w:val="center"/>
        </w:trPr>
        <w:tc>
          <w:tcPr>
            <w:tcW w:w="3345" w:type="dxa"/>
          </w:tcPr>
          <w:p w14:paraId="1BA98E33" w14:textId="77777777" w:rsidR="004B3F04" w:rsidRDefault="004B3F04" w:rsidP="000659BE">
            <w:pPr>
              <w:pStyle w:val="TableText"/>
            </w:pPr>
            <w:r>
              <w:tab/>
            </w:r>
            <w:r>
              <w:tab/>
            </w:r>
            <w:r>
              <w:tab/>
            </w:r>
            <w:r>
              <w:tab/>
              <w:t>@code</w:t>
            </w:r>
          </w:p>
        </w:tc>
        <w:tc>
          <w:tcPr>
            <w:tcW w:w="720" w:type="dxa"/>
          </w:tcPr>
          <w:p w14:paraId="52C0EBAE" w14:textId="77777777" w:rsidR="004B3F04" w:rsidRDefault="004B3F04" w:rsidP="000659BE">
            <w:pPr>
              <w:pStyle w:val="TableText"/>
            </w:pPr>
            <w:r>
              <w:t>1..1</w:t>
            </w:r>
          </w:p>
        </w:tc>
        <w:tc>
          <w:tcPr>
            <w:tcW w:w="1152" w:type="dxa"/>
          </w:tcPr>
          <w:p w14:paraId="4E1E520B" w14:textId="77777777" w:rsidR="004B3F04" w:rsidRDefault="004B3F04" w:rsidP="000659BE">
            <w:pPr>
              <w:pStyle w:val="TableText"/>
            </w:pPr>
            <w:r>
              <w:t>SHALL</w:t>
            </w:r>
          </w:p>
        </w:tc>
        <w:tc>
          <w:tcPr>
            <w:tcW w:w="864" w:type="dxa"/>
          </w:tcPr>
          <w:p w14:paraId="7C3E560C" w14:textId="77777777" w:rsidR="004B3F04" w:rsidRDefault="004B3F04" w:rsidP="000659BE">
            <w:pPr>
              <w:pStyle w:val="TableText"/>
            </w:pPr>
          </w:p>
        </w:tc>
        <w:tc>
          <w:tcPr>
            <w:tcW w:w="1104" w:type="dxa"/>
          </w:tcPr>
          <w:p w14:paraId="7E77F355" w14:textId="77777777" w:rsidR="004B3F04" w:rsidRDefault="006C736C" w:rsidP="000659BE">
            <w:pPr>
              <w:pStyle w:val="TableText"/>
            </w:pPr>
            <w:hyperlink w:anchor="C_4499-29952">
              <w:r w:rsidR="004B3F04">
                <w:rPr>
                  <w:rStyle w:val="HyperlinkText9pt"/>
                </w:rPr>
                <w:t>4499-</w:t>
              </w:r>
              <w:r w:rsidR="004B3F04">
                <w:rPr>
                  <w:rStyle w:val="HyperlinkText9pt"/>
                </w:rPr>
                <w:lastRenderedPageBreak/>
                <w:t>29952</w:t>
              </w:r>
            </w:hyperlink>
          </w:p>
        </w:tc>
        <w:tc>
          <w:tcPr>
            <w:tcW w:w="2975" w:type="dxa"/>
          </w:tcPr>
          <w:p w14:paraId="5ABEF026" w14:textId="77777777" w:rsidR="004B3F04" w:rsidRDefault="004B3F04" w:rsidP="000659BE">
            <w:pPr>
              <w:pStyle w:val="TableText"/>
            </w:pPr>
            <w:r>
              <w:lastRenderedPageBreak/>
              <w:t>MSRTOPIC</w:t>
            </w:r>
          </w:p>
        </w:tc>
      </w:tr>
      <w:tr w:rsidR="004B3F04" w14:paraId="2314CBB4" w14:textId="77777777" w:rsidTr="000659BE">
        <w:trPr>
          <w:jc w:val="center"/>
        </w:trPr>
        <w:tc>
          <w:tcPr>
            <w:tcW w:w="3345" w:type="dxa"/>
          </w:tcPr>
          <w:p w14:paraId="7B561B50" w14:textId="77777777" w:rsidR="004B3F04" w:rsidRDefault="004B3F04" w:rsidP="000659BE">
            <w:pPr>
              <w:pStyle w:val="TableText"/>
            </w:pPr>
            <w:r>
              <w:tab/>
            </w:r>
            <w:r>
              <w:tab/>
            </w:r>
            <w:r>
              <w:tab/>
            </w:r>
            <w:r>
              <w:tab/>
              <w:t>@codeSystem</w:t>
            </w:r>
          </w:p>
        </w:tc>
        <w:tc>
          <w:tcPr>
            <w:tcW w:w="720" w:type="dxa"/>
          </w:tcPr>
          <w:p w14:paraId="3162CBF7" w14:textId="77777777" w:rsidR="004B3F04" w:rsidRDefault="004B3F04" w:rsidP="000659BE">
            <w:pPr>
              <w:pStyle w:val="TableText"/>
            </w:pPr>
            <w:r>
              <w:t>1..1</w:t>
            </w:r>
          </w:p>
        </w:tc>
        <w:tc>
          <w:tcPr>
            <w:tcW w:w="1152" w:type="dxa"/>
          </w:tcPr>
          <w:p w14:paraId="36379EF8" w14:textId="77777777" w:rsidR="004B3F04" w:rsidRDefault="004B3F04" w:rsidP="000659BE">
            <w:pPr>
              <w:pStyle w:val="TableText"/>
            </w:pPr>
            <w:r>
              <w:t>SHALL</w:t>
            </w:r>
          </w:p>
        </w:tc>
        <w:tc>
          <w:tcPr>
            <w:tcW w:w="864" w:type="dxa"/>
          </w:tcPr>
          <w:p w14:paraId="0EDA5A93" w14:textId="77777777" w:rsidR="004B3F04" w:rsidRDefault="004B3F04" w:rsidP="000659BE">
            <w:pPr>
              <w:pStyle w:val="TableText"/>
            </w:pPr>
          </w:p>
        </w:tc>
        <w:tc>
          <w:tcPr>
            <w:tcW w:w="1104" w:type="dxa"/>
          </w:tcPr>
          <w:p w14:paraId="69D18201" w14:textId="77777777" w:rsidR="004B3F04" w:rsidRDefault="006C736C" w:rsidP="000659BE">
            <w:pPr>
              <w:pStyle w:val="TableText"/>
            </w:pPr>
            <w:hyperlink w:anchor="C_4499-30072">
              <w:r w:rsidR="004B3F04">
                <w:rPr>
                  <w:rStyle w:val="HyperlinkText9pt"/>
                </w:rPr>
                <w:t>4499-30072</w:t>
              </w:r>
            </w:hyperlink>
          </w:p>
        </w:tc>
        <w:tc>
          <w:tcPr>
            <w:tcW w:w="2975" w:type="dxa"/>
          </w:tcPr>
          <w:p w14:paraId="257560F1" w14:textId="77777777" w:rsidR="004B3F04" w:rsidRDefault="004B3F04" w:rsidP="000659BE">
            <w:pPr>
              <w:pStyle w:val="TableText"/>
            </w:pPr>
            <w:r>
              <w:t>urn:oid:2.16.840.1.113883.5.4 (HL7ActCode)</w:t>
            </w:r>
          </w:p>
        </w:tc>
      </w:tr>
      <w:tr w:rsidR="004B3F04" w14:paraId="2BA3A446" w14:textId="77777777" w:rsidTr="000659BE">
        <w:trPr>
          <w:jc w:val="center"/>
        </w:trPr>
        <w:tc>
          <w:tcPr>
            <w:tcW w:w="3345" w:type="dxa"/>
          </w:tcPr>
          <w:p w14:paraId="6FD77D2C" w14:textId="77777777" w:rsidR="004B3F04" w:rsidRDefault="004B3F04" w:rsidP="000659BE">
            <w:pPr>
              <w:pStyle w:val="TableText"/>
            </w:pPr>
            <w:r>
              <w:tab/>
            </w:r>
            <w:r>
              <w:tab/>
            </w:r>
            <w:r>
              <w:tab/>
              <w:t>value</w:t>
            </w:r>
          </w:p>
        </w:tc>
        <w:tc>
          <w:tcPr>
            <w:tcW w:w="720" w:type="dxa"/>
          </w:tcPr>
          <w:p w14:paraId="38E9F772" w14:textId="77777777" w:rsidR="004B3F04" w:rsidRDefault="004B3F04" w:rsidP="000659BE">
            <w:pPr>
              <w:pStyle w:val="TableText"/>
            </w:pPr>
            <w:r>
              <w:t>1..1</w:t>
            </w:r>
          </w:p>
        </w:tc>
        <w:tc>
          <w:tcPr>
            <w:tcW w:w="1152" w:type="dxa"/>
          </w:tcPr>
          <w:p w14:paraId="02C6B100" w14:textId="77777777" w:rsidR="004B3F04" w:rsidRDefault="004B3F04" w:rsidP="000659BE">
            <w:pPr>
              <w:pStyle w:val="TableText"/>
            </w:pPr>
            <w:r>
              <w:t>SHALL</w:t>
            </w:r>
          </w:p>
        </w:tc>
        <w:tc>
          <w:tcPr>
            <w:tcW w:w="864" w:type="dxa"/>
          </w:tcPr>
          <w:p w14:paraId="1B8105A6" w14:textId="77777777" w:rsidR="004B3F04" w:rsidRDefault="004B3F04" w:rsidP="000659BE">
            <w:pPr>
              <w:pStyle w:val="TableText"/>
            </w:pPr>
            <w:r>
              <w:t>CD</w:t>
            </w:r>
          </w:p>
        </w:tc>
        <w:tc>
          <w:tcPr>
            <w:tcW w:w="1104" w:type="dxa"/>
          </w:tcPr>
          <w:p w14:paraId="3FC27112" w14:textId="77777777" w:rsidR="004B3F04" w:rsidRDefault="006C736C" w:rsidP="000659BE">
            <w:pPr>
              <w:pStyle w:val="TableText"/>
            </w:pPr>
            <w:hyperlink w:anchor="C_4499-29953">
              <w:r w:rsidR="004B3F04">
                <w:rPr>
                  <w:rStyle w:val="HyperlinkText9pt"/>
                </w:rPr>
                <w:t>4499-29953</w:t>
              </w:r>
            </w:hyperlink>
          </w:p>
        </w:tc>
        <w:tc>
          <w:tcPr>
            <w:tcW w:w="2975" w:type="dxa"/>
          </w:tcPr>
          <w:p w14:paraId="2178A020" w14:textId="77777777" w:rsidR="004B3F04" w:rsidRDefault="004B3F04" w:rsidP="000659BE">
            <w:pPr>
              <w:pStyle w:val="TableText"/>
            </w:pPr>
          </w:p>
        </w:tc>
      </w:tr>
      <w:tr w:rsidR="004B3F04" w14:paraId="5EAEDC3B" w14:textId="77777777" w:rsidTr="000659BE">
        <w:trPr>
          <w:jc w:val="center"/>
        </w:trPr>
        <w:tc>
          <w:tcPr>
            <w:tcW w:w="3345" w:type="dxa"/>
          </w:tcPr>
          <w:p w14:paraId="3FE1D132" w14:textId="77777777" w:rsidR="004B3F04" w:rsidRDefault="004B3F04" w:rsidP="000659BE">
            <w:pPr>
              <w:pStyle w:val="TableText"/>
            </w:pPr>
            <w:r>
              <w:tab/>
              <w:t>subjectOf</w:t>
            </w:r>
          </w:p>
        </w:tc>
        <w:tc>
          <w:tcPr>
            <w:tcW w:w="720" w:type="dxa"/>
          </w:tcPr>
          <w:p w14:paraId="552334BE" w14:textId="77777777" w:rsidR="004B3F04" w:rsidRDefault="004B3F04" w:rsidP="000659BE">
            <w:pPr>
              <w:pStyle w:val="TableText"/>
            </w:pPr>
            <w:r>
              <w:t>0..1</w:t>
            </w:r>
          </w:p>
        </w:tc>
        <w:tc>
          <w:tcPr>
            <w:tcW w:w="1152" w:type="dxa"/>
          </w:tcPr>
          <w:p w14:paraId="42AB4519" w14:textId="77777777" w:rsidR="004B3F04" w:rsidRDefault="004B3F04" w:rsidP="000659BE">
            <w:pPr>
              <w:pStyle w:val="TableText"/>
            </w:pPr>
            <w:r>
              <w:t>SHOULD</w:t>
            </w:r>
          </w:p>
        </w:tc>
        <w:tc>
          <w:tcPr>
            <w:tcW w:w="864" w:type="dxa"/>
          </w:tcPr>
          <w:p w14:paraId="3F86B563" w14:textId="77777777" w:rsidR="004B3F04" w:rsidRDefault="004B3F04" w:rsidP="000659BE">
            <w:pPr>
              <w:pStyle w:val="TableText"/>
            </w:pPr>
          </w:p>
        </w:tc>
        <w:tc>
          <w:tcPr>
            <w:tcW w:w="1104" w:type="dxa"/>
          </w:tcPr>
          <w:p w14:paraId="2DE9609F" w14:textId="77777777" w:rsidR="004B3F04" w:rsidRDefault="006C736C" w:rsidP="000659BE">
            <w:pPr>
              <w:pStyle w:val="TableText"/>
            </w:pPr>
            <w:hyperlink w:anchor="C_4499-18691">
              <w:r w:rsidR="004B3F04">
                <w:rPr>
                  <w:rStyle w:val="HyperlinkText9pt"/>
                </w:rPr>
                <w:t>4499-18691</w:t>
              </w:r>
            </w:hyperlink>
          </w:p>
        </w:tc>
        <w:tc>
          <w:tcPr>
            <w:tcW w:w="2975" w:type="dxa"/>
          </w:tcPr>
          <w:p w14:paraId="6D2C7C71" w14:textId="77777777" w:rsidR="004B3F04" w:rsidRDefault="004B3F04" w:rsidP="000659BE">
            <w:pPr>
              <w:pStyle w:val="TableText"/>
            </w:pPr>
          </w:p>
        </w:tc>
      </w:tr>
      <w:tr w:rsidR="004B3F04" w14:paraId="3F0EF2BA" w14:textId="77777777" w:rsidTr="000659BE">
        <w:trPr>
          <w:jc w:val="center"/>
        </w:trPr>
        <w:tc>
          <w:tcPr>
            <w:tcW w:w="3345" w:type="dxa"/>
          </w:tcPr>
          <w:p w14:paraId="7543B3E6" w14:textId="77777777" w:rsidR="004B3F04" w:rsidRDefault="004B3F04" w:rsidP="000659BE">
            <w:pPr>
              <w:pStyle w:val="TableText"/>
            </w:pPr>
            <w:r>
              <w:tab/>
            </w:r>
            <w:r>
              <w:tab/>
              <w:t>measureAttribute</w:t>
            </w:r>
          </w:p>
        </w:tc>
        <w:tc>
          <w:tcPr>
            <w:tcW w:w="720" w:type="dxa"/>
          </w:tcPr>
          <w:p w14:paraId="4159710C" w14:textId="77777777" w:rsidR="004B3F04" w:rsidRDefault="004B3F04" w:rsidP="000659BE">
            <w:pPr>
              <w:pStyle w:val="TableText"/>
            </w:pPr>
            <w:r>
              <w:t>1..1</w:t>
            </w:r>
          </w:p>
        </w:tc>
        <w:tc>
          <w:tcPr>
            <w:tcW w:w="1152" w:type="dxa"/>
          </w:tcPr>
          <w:p w14:paraId="1F52A1D1" w14:textId="77777777" w:rsidR="004B3F04" w:rsidRDefault="004B3F04" w:rsidP="000659BE">
            <w:pPr>
              <w:pStyle w:val="TableText"/>
            </w:pPr>
            <w:r>
              <w:t>SHALL</w:t>
            </w:r>
          </w:p>
        </w:tc>
        <w:tc>
          <w:tcPr>
            <w:tcW w:w="864" w:type="dxa"/>
          </w:tcPr>
          <w:p w14:paraId="40169B34" w14:textId="77777777" w:rsidR="004B3F04" w:rsidRDefault="004B3F04" w:rsidP="000659BE">
            <w:pPr>
              <w:pStyle w:val="TableText"/>
            </w:pPr>
          </w:p>
        </w:tc>
        <w:tc>
          <w:tcPr>
            <w:tcW w:w="1104" w:type="dxa"/>
          </w:tcPr>
          <w:p w14:paraId="3E4CF049" w14:textId="77777777" w:rsidR="004B3F04" w:rsidRDefault="006C736C" w:rsidP="000659BE">
            <w:pPr>
              <w:pStyle w:val="TableText"/>
            </w:pPr>
            <w:hyperlink w:anchor="C_4499-18692">
              <w:r w:rsidR="004B3F04">
                <w:rPr>
                  <w:rStyle w:val="HyperlinkText9pt"/>
                </w:rPr>
                <w:t>4499-18692</w:t>
              </w:r>
            </w:hyperlink>
          </w:p>
        </w:tc>
        <w:tc>
          <w:tcPr>
            <w:tcW w:w="2975" w:type="dxa"/>
          </w:tcPr>
          <w:p w14:paraId="28AAE48E" w14:textId="77777777" w:rsidR="004B3F04" w:rsidRDefault="004B3F04" w:rsidP="000659BE">
            <w:pPr>
              <w:pStyle w:val="TableText"/>
            </w:pPr>
          </w:p>
        </w:tc>
      </w:tr>
      <w:tr w:rsidR="004B3F04" w14:paraId="4132A11E" w14:textId="77777777" w:rsidTr="000659BE">
        <w:trPr>
          <w:jc w:val="center"/>
        </w:trPr>
        <w:tc>
          <w:tcPr>
            <w:tcW w:w="3345" w:type="dxa"/>
          </w:tcPr>
          <w:p w14:paraId="3B82ACED" w14:textId="77777777" w:rsidR="004B3F04" w:rsidRDefault="004B3F04" w:rsidP="000659BE">
            <w:pPr>
              <w:pStyle w:val="TableText"/>
            </w:pPr>
            <w:r>
              <w:tab/>
            </w:r>
            <w:r>
              <w:tab/>
            </w:r>
            <w:r>
              <w:tab/>
              <w:t>code</w:t>
            </w:r>
          </w:p>
        </w:tc>
        <w:tc>
          <w:tcPr>
            <w:tcW w:w="720" w:type="dxa"/>
          </w:tcPr>
          <w:p w14:paraId="1F30D465" w14:textId="77777777" w:rsidR="004B3F04" w:rsidRDefault="004B3F04" w:rsidP="000659BE">
            <w:pPr>
              <w:pStyle w:val="TableText"/>
            </w:pPr>
            <w:r>
              <w:t>1..1</w:t>
            </w:r>
          </w:p>
        </w:tc>
        <w:tc>
          <w:tcPr>
            <w:tcW w:w="1152" w:type="dxa"/>
          </w:tcPr>
          <w:p w14:paraId="2F50E76E" w14:textId="77777777" w:rsidR="004B3F04" w:rsidRDefault="004B3F04" w:rsidP="000659BE">
            <w:pPr>
              <w:pStyle w:val="TableText"/>
            </w:pPr>
            <w:r>
              <w:t>SHALL</w:t>
            </w:r>
          </w:p>
        </w:tc>
        <w:tc>
          <w:tcPr>
            <w:tcW w:w="864" w:type="dxa"/>
          </w:tcPr>
          <w:p w14:paraId="4DCB3E67" w14:textId="77777777" w:rsidR="004B3F04" w:rsidRDefault="004B3F04" w:rsidP="000659BE">
            <w:pPr>
              <w:pStyle w:val="TableText"/>
            </w:pPr>
          </w:p>
        </w:tc>
        <w:tc>
          <w:tcPr>
            <w:tcW w:w="1104" w:type="dxa"/>
          </w:tcPr>
          <w:p w14:paraId="0925CE49" w14:textId="77777777" w:rsidR="004B3F04" w:rsidRDefault="006C736C" w:rsidP="000659BE">
            <w:pPr>
              <w:pStyle w:val="TableText"/>
            </w:pPr>
            <w:hyperlink w:anchor="C_4499-18693">
              <w:r w:rsidR="004B3F04">
                <w:rPr>
                  <w:rStyle w:val="HyperlinkText9pt"/>
                </w:rPr>
                <w:t>4499-18693</w:t>
              </w:r>
            </w:hyperlink>
          </w:p>
        </w:tc>
        <w:tc>
          <w:tcPr>
            <w:tcW w:w="2975" w:type="dxa"/>
          </w:tcPr>
          <w:p w14:paraId="0A678A55" w14:textId="77777777" w:rsidR="004B3F04" w:rsidRDefault="004B3F04" w:rsidP="000659BE">
            <w:pPr>
              <w:pStyle w:val="TableText"/>
            </w:pPr>
          </w:p>
        </w:tc>
      </w:tr>
      <w:tr w:rsidR="004B3F04" w14:paraId="51D055B9" w14:textId="77777777" w:rsidTr="000659BE">
        <w:trPr>
          <w:jc w:val="center"/>
        </w:trPr>
        <w:tc>
          <w:tcPr>
            <w:tcW w:w="3345" w:type="dxa"/>
          </w:tcPr>
          <w:p w14:paraId="4E5BC541" w14:textId="77777777" w:rsidR="004B3F04" w:rsidRDefault="004B3F04" w:rsidP="000659BE">
            <w:pPr>
              <w:pStyle w:val="TableText"/>
            </w:pPr>
            <w:r>
              <w:tab/>
            </w:r>
            <w:r>
              <w:tab/>
            </w:r>
            <w:r>
              <w:tab/>
            </w:r>
            <w:r>
              <w:tab/>
              <w:t>@code</w:t>
            </w:r>
          </w:p>
        </w:tc>
        <w:tc>
          <w:tcPr>
            <w:tcW w:w="720" w:type="dxa"/>
          </w:tcPr>
          <w:p w14:paraId="31AB21C9" w14:textId="77777777" w:rsidR="004B3F04" w:rsidRDefault="004B3F04" w:rsidP="000659BE">
            <w:pPr>
              <w:pStyle w:val="TableText"/>
            </w:pPr>
            <w:r>
              <w:t>1..1</w:t>
            </w:r>
          </w:p>
        </w:tc>
        <w:tc>
          <w:tcPr>
            <w:tcW w:w="1152" w:type="dxa"/>
          </w:tcPr>
          <w:p w14:paraId="0D3BE753" w14:textId="77777777" w:rsidR="004B3F04" w:rsidRDefault="004B3F04" w:rsidP="000659BE">
            <w:pPr>
              <w:pStyle w:val="TableText"/>
            </w:pPr>
            <w:r>
              <w:t>SHALL</w:t>
            </w:r>
          </w:p>
        </w:tc>
        <w:tc>
          <w:tcPr>
            <w:tcW w:w="864" w:type="dxa"/>
          </w:tcPr>
          <w:p w14:paraId="4E2623AF" w14:textId="77777777" w:rsidR="004B3F04" w:rsidRDefault="004B3F04" w:rsidP="000659BE">
            <w:pPr>
              <w:pStyle w:val="TableText"/>
            </w:pPr>
          </w:p>
        </w:tc>
        <w:tc>
          <w:tcPr>
            <w:tcW w:w="1104" w:type="dxa"/>
          </w:tcPr>
          <w:p w14:paraId="2833C3D2" w14:textId="77777777" w:rsidR="004B3F04" w:rsidRDefault="006C736C" w:rsidP="000659BE">
            <w:pPr>
              <w:pStyle w:val="TableText"/>
            </w:pPr>
            <w:hyperlink w:anchor="C_4499-18694">
              <w:r w:rsidR="004B3F04">
                <w:rPr>
                  <w:rStyle w:val="HyperlinkText9pt"/>
                </w:rPr>
                <w:t>4499-18694</w:t>
              </w:r>
            </w:hyperlink>
          </w:p>
        </w:tc>
        <w:tc>
          <w:tcPr>
            <w:tcW w:w="2975" w:type="dxa"/>
          </w:tcPr>
          <w:p w14:paraId="64EC218F" w14:textId="77777777" w:rsidR="004B3F04" w:rsidRDefault="004B3F04" w:rsidP="000659BE">
            <w:pPr>
              <w:pStyle w:val="TableText"/>
            </w:pPr>
            <w:r>
              <w:t>MSRRPTR</w:t>
            </w:r>
          </w:p>
        </w:tc>
      </w:tr>
      <w:tr w:rsidR="004B3F04" w14:paraId="5EB530BF" w14:textId="77777777" w:rsidTr="000659BE">
        <w:trPr>
          <w:jc w:val="center"/>
        </w:trPr>
        <w:tc>
          <w:tcPr>
            <w:tcW w:w="3345" w:type="dxa"/>
          </w:tcPr>
          <w:p w14:paraId="40756DD4" w14:textId="77777777" w:rsidR="004B3F04" w:rsidRDefault="004B3F04" w:rsidP="000659BE">
            <w:pPr>
              <w:pStyle w:val="TableText"/>
            </w:pPr>
            <w:r>
              <w:tab/>
            </w:r>
            <w:r>
              <w:tab/>
            </w:r>
            <w:r>
              <w:tab/>
            </w:r>
            <w:r>
              <w:tab/>
              <w:t>@codeSystem</w:t>
            </w:r>
          </w:p>
        </w:tc>
        <w:tc>
          <w:tcPr>
            <w:tcW w:w="720" w:type="dxa"/>
          </w:tcPr>
          <w:p w14:paraId="74032CC3" w14:textId="77777777" w:rsidR="004B3F04" w:rsidRDefault="004B3F04" w:rsidP="000659BE">
            <w:pPr>
              <w:pStyle w:val="TableText"/>
            </w:pPr>
            <w:r>
              <w:t>1..1</w:t>
            </w:r>
          </w:p>
        </w:tc>
        <w:tc>
          <w:tcPr>
            <w:tcW w:w="1152" w:type="dxa"/>
          </w:tcPr>
          <w:p w14:paraId="38D9315F" w14:textId="77777777" w:rsidR="004B3F04" w:rsidRDefault="004B3F04" w:rsidP="000659BE">
            <w:pPr>
              <w:pStyle w:val="TableText"/>
            </w:pPr>
            <w:r>
              <w:t>SHALL</w:t>
            </w:r>
          </w:p>
        </w:tc>
        <w:tc>
          <w:tcPr>
            <w:tcW w:w="864" w:type="dxa"/>
          </w:tcPr>
          <w:p w14:paraId="7F47DF27" w14:textId="77777777" w:rsidR="004B3F04" w:rsidRDefault="004B3F04" w:rsidP="000659BE">
            <w:pPr>
              <w:pStyle w:val="TableText"/>
            </w:pPr>
          </w:p>
        </w:tc>
        <w:tc>
          <w:tcPr>
            <w:tcW w:w="1104" w:type="dxa"/>
          </w:tcPr>
          <w:p w14:paraId="0348CC9D" w14:textId="77777777" w:rsidR="004B3F04" w:rsidRDefault="006C736C" w:rsidP="000659BE">
            <w:pPr>
              <w:pStyle w:val="TableText"/>
            </w:pPr>
            <w:hyperlink w:anchor="C_4499-30073">
              <w:r w:rsidR="004B3F04">
                <w:rPr>
                  <w:rStyle w:val="HyperlinkText9pt"/>
                </w:rPr>
                <w:t>4499-30073</w:t>
              </w:r>
            </w:hyperlink>
          </w:p>
        </w:tc>
        <w:tc>
          <w:tcPr>
            <w:tcW w:w="2975" w:type="dxa"/>
          </w:tcPr>
          <w:p w14:paraId="1ADE56D0" w14:textId="77777777" w:rsidR="004B3F04" w:rsidRDefault="004B3F04" w:rsidP="000659BE">
            <w:pPr>
              <w:pStyle w:val="TableText"/>
            </w:pPr>
            <w:r>
              <w:t>urn:oid:2.16.840.1.113883.5.4 (HL7ActCode)</w:t>
            </w:r>
          </w:p>
        </w:tc>
      </w:tr>
      <w:tr w:rsidR="004B3F04" w14:paraId="58BEBB6B" w14:textId="77777777" w:rsidTr="000659BE">
        <w:trPr>
          <w:jc w:val="center"/>
        </w:trPr>
        <w:tc>
          <w:tcPr>
            <w:tcW w:w="3345" w:type="dxa"/>
          </w:tcPr>
          <w:p w14:paraId="681BEF4B" w14:textId="77777777" w:rsidR="004B3F04" w:rsidRDefault="004B3F04" w:rsidP="000659BE">
            <w:pPr>
              <w:pStyle w:val="TableText"/>
            </w:pPr>
            <w:r>
              <w:tab/>
            </w:r>
            <w:r>
              <w:tab/>
            </w:r>
            <w:r>
              <w:tab/>
              <w:t>value</w:t>
            </w:r>
          </w:p>
        </w:tc>
        <w:tc>
          <w:tcPr>
            <w:tcW w:w="720" w:type="dxa"/>
          </w:tcPr>
          <w:p w14:paraId="12B7FD45" w14:textId="77777777" w:rsidR="004B3F04" w:rsidRDefault="004B3F04" w:rsidP="000659BE">
            <w:pPr>
              <w:pStyle w:val="TableText"/>
            </w:pPr>
            <w:r>
              <w:t>1..1</w:t>
            </w:r>
          </w:p>
        </w:tc>
        <w:tc>
          <w:tcPr>
            <w:tcW w:w="1152" w:type="dxa"/>
          </w:tcPr>
          <w:p w14:paraId="377BFE8F" w14:textId="77777777" w:rsidR="004B3F04" w:rsidRDefault="004B3F04" w:rsidP="000659BE">
            <w:pPr>
              <w:pStyle w:val="TableText"/>
            </w:pPr>
            <w:r>
              <w:t>SHALL</w:t>
            </w:r>
          </w:p>
        </w:tc>
        <w:tc>
          <w:tcPr>
            <w:tcW w:w="864" w:type="dxa"/>
          </w:tcPr>
          <w:p w14:paraId="2AE17A29" w14:textId="77777777" w:rsidR="004B3F04" w:rsidRDefault="004B3F04" w:rsidP="000659BE">
            <w:pPr>
              <w:pStyle w:val="TableText"/>
            </w:pPr>
            <w:r>
              <w:t>CD</w:t>
            </w:r>
          </w:p>
        </w:tc>
        <w:tc>
          <w:tcPr>
            <w:tcW w:w="1104" w:type="dxa"/>
          </w:tcPr>
          <w:p w14:paraId="271831F1" w14:textId="77777777" w:rsidR="004B3F04" w:rsidRDefault="006C736C" w:rsidP="000659BE">
            <w:pPr>
              <w:pStyle w:val="TableText"/>
            </w:pPr>
            <w:hyperlink w:anchor="C_4499-29954">
              <w:r w:rsidR="004B3F04">
                <w:rPr>
                  <w:rStyle w:val="HyperlinkText9pt"/>
                </w:rPr>
                <w:t>4499-29954</w:t>
              </w:r>
            </w:hyperlink>
          </w:p>
        </w:tc>
        <w:tc>
          <w:tcPr>
            <w:tcW w:w="2975" w:type="dxa"/>
          </w:tcPr>
          <w:p w14:paraId="6640A31F" w14:textId="77777777" w:rsidR="004B3F04" w:rsidRDefault="004B3F04" w:rsidP="000659BE">
            <w:pPr>
              <w:pStyle w:val="TableText"/>
            </w:pPr>
          </w:p>
        </w:tc>
      </w:tr>
      <w:tr w:rsidR="004B3F04" w14:paraId="04201915" w14:textId="77777777" w:rsidTr="000659BE">
        <w:trPr>
          <w:jc w:val="center"/>
        </w:trPr>
        <w:tc>
          <w:tcPr>
            <w:tcW w:w="3345" w:type="dxa"/>
          </w:tcPr>
          <w:p w14:paraId="2828EBF0" w14:textId="77777777" w:rsidR="004B3F04" w:rsidRDefault="004B3F04" w:rsidP="000659BE">
            <w:pPr>
              <w:pStyle w:val="TableText"/>
            </w:pPr>
            <w:r>
              <w:tab/>
              <w:t>subjectOf</w:t>
            </w:r>
          </w:p>
        </w:tc>
        <w:tc>
          <w:tcPr>
            <w:tcW w:w="720" w:type="dxa"/>
          </w:tcPr>
          <w:p w14:paraId="44F01786" w14:textId="77777777" w:rsidR="004B3F04" w:rsidRDefault="004B3F04" w:rsidP="000659BE">
            <w:pPr>
              <w:pStyle w:val="TableText"/>
            </w:pPr>
            <w:r>
              <w:t>0..1</w:t>
            </w:r>
          </w:p>
        </w:tc>
        <w:tc>
          <w:tcPr>
            <w:tcW w:w="1152" w:type="dxa"/>
          </w:tcPr>
          <w:p w14:paraId="49C35881" w14:textId="77777777" w:rsidR="004B3F04" w:rsidRDefault="004B3F04" w:rsidP="000659BE">
            <w:pPr>
              <w:pStyle w:val="TableText"/>
            </w:pPr>
            <w:r>
              <w:t>SHOULD</w:t>
            </w:r>
          </w:p>
        </w:tc>
        <w:tc>
          <w:tcPr>
            <w:tcW w:w="864" w:type="dxa"/>
          </w:tcPr>
          <w:p w14:paraId="66272B1F" w14:textId="77777777" w:rsidR="004B3F04" w:rsidRDefault="004B3F04" w:rsidP="000659BE">
            <w:pPr>
              <w:pStyle w:val="TableText"/>
            </w:pPr>
          </w:p>
        </w:tc>
        <w:tc>
          <w:tcPr>
            <w:tcW w:w="1104" w:type="dxa"/>
          </w:tcPr>
          <w:p w14:paraId="07AE3170" w14:textId="77777777" w:rsidR="004B3F04" w:rsidRDefault="006C736C" w:rsidP="000659BE">
            <w:pPr>
              <w:pStyle w:val="TableText"/>
            </w:pPr>
            <w:hyperlink w:anchor="C_4499-18698">
              <w:r w:rsidR="004B3F04">
                <w:rPr>
                  <w:rStyle w:val="HyperlinkText9pt"/>
                </w:rPr>
                <w:t>4499-18698</w:t>
              </w:r>
            </w:hyperlink>
          </w:p>
        </w:tc>
        <w:tc>
          <w:tcPr>
            <w:tcW w:w="2975" w:type="dxa"/>
          </w:tcPr>
          <w:p w14:paraId="40AB3BC0" w14:textId="77777777" w:rsidR="004B3F04" w:rsidRDefault="004B3F04" w:rsidP="000659BE">
            <w:pPr>
              <w:pStyle w:val="TableText"/>
            </w:pPr>
          </w:p>
        </w:tc>
      </w:tr>
      <w:tr w:rsidR="004B3F04" w14:paraId="1C248A08" w14:textId="77777777" w:rsidTr="000659BE">
        <w:trPr>
          <w:jc w:val="center"/>
        </w:trPr>
        <w:tc>
          <w:tcPr>
            <w:tcW w:w="3345" w:type="dxa"/>
          </w:tcPr>
          <w:p w14:paraId="5E6EF66C" w14:textId="77777777" w:rsidR="004B3F04" w:rsidRDefault="004B3F04" w:rsidP="000659BE">
            <w:pPr>
              <w:pStyle w:val="TableText"/>
            </w:pPr>
            <w:r>
              <w:tab/>
            </w:r>
            <w:r>
              <w:tab/>
              <w:t>measureAttribute</w:t>
            </w:r>
          </w:p>
        </w:tc>
        <w:tc>
          <w:tcPr>
            <w:tcW w:w="720" w:type="dxa"/>
          </w:tcPr>
          <w:p w14:paraId="61F06520" w14:textId="77777777" w:rsidR="004B3F04" w:rsidRDefault="004B3F04" w:rsidP="000659BE">
            <w:pPr>
              <w:pStyle w:val="TableText"/>
            </w:pPr>
            <w:r>
              <w:t>1..1</w:t>
            </w:r>
          </w:p>
        </w:tc>
        <w:tc>
          <w:tcPr>
            <w:tcW w:w="1152" w:type="dxa"/>
          </w:tcPr>
          <w:p w14:paraId="5E6458EF" w14:textId="77777777" w:rsidR="004B3F04" w:rsidRDefault="004B3F04" w:rsidP="000659BE">
            <w:pPr>
              <w:pStyle w:val="TableText"/>
            </w:pPr>
            <w:r>
              <w:t>SHALL</w:t>
            </w:r>
          </w:p>
        </w:tc>
        <w:tc>
          <w:tcPr>
            <w:tcW w:w="864" w:type="dxa"/>
          </w:tcPr>
          <w:p w14:paraId="4AB4C0A2" w14:textId="77777777" w:rsidR="004B3F04" w:rsidRDefault="004B3F04" w:rsidP="000659BE">
            <w:pPr>
              <w:pStyle w:val="TableText"/>
            </w:pPr>
          </w:p>
        </w:tc>
        <w:tc>
          <w:tcPr>
            <w:tcW w:w="1104" w:type="dxa"/>
          </w:tcPr>
          <w:p w14:paraId="134EF1B4" w14:textId="77777777" w:rsidR="004B3F04" w:rsidRDefault="006C736C" w:rsidP="000659BE">
            <w:pPr>
              <w:pStyle w:val="TableText"/>
            </w:pPr>
            <w:hyperlink w:anchor="C_4499-18699">
              <w:r w:rsidR="004B3F04">
                <w:rPr>
                  <w:rStyle w:val="HyperlinkText9pt"/>
                </w:rPr>
                <w:t>4499-18699</w:t>
              </w:r>
            </w:hyperlink>
          </w:p>
        </w:tc>
        <w:tc>
          <w:tcPr>
            <w:tcW w:w="2975" w:type="dxa"/>
          </w:tcPr>
          <w:p w14:paraId="569B3A9D" w14:textId="77777777" w:rsidR="004B3F04" w:rsidRDefault="004B3F04" w:rsidP="000659BE">
            <w:pPr>
              <w:pStyle w:val="TableText"/>
            </w:pPr>
          </w:p>
        </w:tc>
      </w:tr>
      <w:tr w:rsidR="004B3F04" w14:paraId="524C7305" w14:textId="77777777" w:rsidTr="000659BE">
        <w:trPr>
          <w:jc w:val="center"/>
        </w:trPr>
        <w:tc>
          <w:tcPr>
            <w:tcW w:w="3345" w:type="dxa"/>
          </w:tcPr>
          <w:p w14:paraId="40D00516" w14:textId="77777777" w:rsidR="004B3F04" w:rsidRDefault="004B3F04" w:rsidP="000659BE">
            <w:pPr>
              <w:pStyle w:val="TableText"/>
            </w:pPr>
            <w:r>
              <w:tab/>
            </w:r>
            <w:r>
              <w:tab/>
            </w:r>
            <w:r>
              <w:tab/>
              <w:t>code</w:t>
            </w:r>
          </w:p>
        </w:tc>
        <w:tc>
          <w:tcPr>
            <w:tcW w:w="720" w:type="dxa"/>
          </w:tcPr>
          <w:p w14:paraId="075FEEF8" w14:textId="77777777" w:rsidR="004B3F04" w:rsidRDefault="004B3F04" w:rsidP="000659BE">
            <w:pPr>
              <w:pStyle w:val="TableText"/>
            </w:pPr>
            <w:r>
              <w:t>1..1</w:t>
            </w:r>
          </w:p>
        </w:tc>
        <w:tc>
          <w:tcPr>
            <w:tcW w:w="1152" w:type="dxa"/>
          </w:tcPr>
          <w:p w14:paraId="065F48A2" w14:textId="77777777" w:rsidR="004B3F04" w:rsidRDefault="004B3F04" w:rsidP="000659BE">
            <w:pPr>
              <w:pStyle w:val="TableText"/>
            </w:pPr>
            <w:r>
              <w:t>SHALL</w:t>
            </w:r>
          </w:p>
        </w:tc>
        <w:tc>
          <w:tcPr>
            <w:tcW w:w="864" w:type="dxa"/>
          </w:tcPr>
          <w:p w14:paraId="10722C99" w14:textId="77777777" w:rsidR="004B3F04" w:rsidRDefault="004B3F04" w:rsidP="000659BE">
            <w:pPr>
              <w:pStyle w:val="TableText"/>
            </w:pPr>
          </w:p>
        </w:tc>
        <w:tc>
          <w:tcPr>
            <w:tcW w:w="1104" w:type="dxa"/>
          </w:tcPr>
          <w:p w14:paraId="07259079" w14:textId="77777777" w:rsidR="004B3F04" w:rsidRDefault="006C736C" w:rsidP="000659BE">
            <w:pPr>
              <w:pStyle w:val="TableText"/>
            </w:pPr>
            <w:hyperlink w:anchor="C_4499-18700">
              <w:r w:rsidR="004B3F04">
                <w:rPr>
                  <w:rStyle w:val="HyperlinkText9pt"/>
                </w:rPr>
                <w:t>4499-18700</w:t>
              </w:r>
            </w:hyperlink>
          </w:p>
        </w:tc>
        <w:tc>
          <w:tcPr>
            <w:tcW w:w="2975" w:type="dxa"/>
          </w:tcPr>
          <w:p w14:paraId="47242FD9" w14:textId="77777777" w:rsidR="004B3F04" w:rsidRDefault="004B3F04" w:rsidP="000659BE">
            <w:pPr>
              <w:pStyle w:val="TableText"/>
            </w:pPr>
          </w:p>
        </w:tc>
      </w:tr>
      <w:tr w:rsidR="004B3F04" w14:paraId="5A63BD21" w14:textId="77777777" w:rsidTr="000659BE">
        <w:trPr>
          <w:jc w:val="center"/>
        </w:trPr>
        <w:tc>
          <w:tcPr>
            <w:tcW w:w="3345" w:type="dxa"/>
          </w:tcPr>
          <w:p w14:paraId="59E562D4" w14:textId="77777777" w:rsidR="004B3F04" w:rsidRDefault="004B3F04" w:rsidP="000659BE">
            <w:pPr>
              <w:pStyle w:val="TableText"/>
            </w:pPr>
            <w:r>
              <w:tab/>
            </w:r>
            <w:r>
              <w:tab/>
            </w:r>
            <w:r>
              <w:tab/>
            </w:r>
            <w:r>
              <w:tab/>
              <w:t>@code</w:t>
            </w:r>
          </w:p>
        </w:tc>
        <w:tc>
          <w:tcPr>
            <w:tcW w:w="720" w:type="dxa"/>
          </w:tcPr>
          <w:p w14:paraId="500D3AF4" w14:textId="77777777" w:rsidR="004B3F04" w:rsidRDefault="004B3F04" w:rsidP="000659BE">
            <w:pPr>
              <w:pStyle w:val="TableText"/>
            </w:pPr>
            <w:r>
              <w:t>1..1</w:t>
            </w:r>
          </w:p>
        </w:tc>
        <w:tc>
          <w:tcPr>
            <w:tcW w:w="1152" w:type="dxa"/>
          </w:tcPr>
          <w:p w14:paraId="269B779C" w14:textId="77777777" w:rsidR="004B3F04" w:rsidRDefault="004B3F04" w:rsidP="000659BE">
            <w:pPr>
              <w:pStyle w:val="TableText"/>
            </w:pPr>
            <w:r>
              <w:t>SHALL</w:t>
            </w:r>
          </w:p>
        </w:tc>
        <w:tc>
          <w:tcPr>
            <w:tcW w:w="864" w:type="dxa"/>
          </w:tcPr>
          <w:p w14:paraId="354874C3" w14:textId="77777777" w:rsidR="004B3F04" w:rsidRDefault="004B3F04" w:rsidP="000659BE">
            <w:pPr>
              <w:pStyle w:val="TableText"/>
            </w:pPr>
          </w:p>
        </w:tc>
        <w:tc>
          <w:tcPr>
            <w:tcW w:w="1104" w:type="dxa"/>
          </w:tcPr>
          <w:p w14:paraId="37B4358E" w14:textId="77777777" w:rsidR="004B3F04" w:rsidRDefault="006C736C" w:rsidP="000659BE">
            <w:pPr>
              <w:pStyle w:val="TableText"/>
            </w:pPr>
            <w:hyperlink w:anchor="C_4499-18701">
              <w:r w:rsidR="004B3F04">
                <w:rPr>
                  <w:rStyle w:val="HyperlinkText9pt"/>
                </w:rPr>
                <w:t>4499-18701</w:t>
              </w:r>
            </w:hyperlink>
          </w:p>
        </w:tc>
        <w:tc>
          <w:tcPr>
            <w:tcW w:w="2975" w:type="dxa"/>
          </w:tcPr>
          <w:p w14:paraId="177764D3" w14:textId="77777777" w:rsidR="004B3F04" w:rsidRDefault="004B3F04" w:rsidP="000659BE">
            <w:pPr>
              <w:pStyle w:val="TableText"/>
            </w:pPr>
            <w:r>
              <w:t>MSRRPTTIME</w:t>
            </w:r>
          </w:p>
        </w:tc>
      </w:tr>
      <w:tr w:rsidR="004B3F04" w14:paraId="61AD5C81" w14:textId="77777777" w:rsidTr="000659BE">
        <w:trPr>
          <w:jc w:val="center"/>
        </w:trPr>
        <w:tc>
          <w:tcPr>
            <w:tcW w:w="3345" w:type="dxa"/>
          </w:tcPr>
          <w:p w14:paraId="3F5B89F5" w14:textId="77777777" w:rsidR="004B3F04" w:rsidRDefault="004B3F04" w:rsidP="000659BE">
            <w:pPr>
              <w:pStyle w:val="TableText"/>
            </w:pPr>
            <w:r>
              <w:tab/>
            </w:r>
            <w:r>
              <w:tab/>
            </w:r>
            <w:r>
              <w:tab/>
            </w:r>
            <w:r>
              <w:tab/>
              <w:t>@codeSystem</w:t>
            </w:r>
          </w:p>
        </w:tc>
        <w:tc>
          <w:tcPr>
            <w:tcW w:w="720" w:type="dxa"/>
          </w:tcPr>
          <w:p w14:paraId="35C85638" w14:textId="77777777" w:rsidR="004B3F04" w:rsidRDefault="004B3F04" w:rsidP="000659BE">
            <w:pPr>
              <w:pStyle w:val="TableText"/>
            </w:pPr>
            <w:r>
              <w:t>1..1</w:t>
            </w:r>
          </w:p>
        </w:tc>
        <w:tc>
          <w:tcPr>
            <w:tcW w:w="1152" w:type="dxa"/>
          </w:tcPr>
          <w:p w14:paraId="61A0707E" w14:textId="77777777" w:rsidR="004B3F04" w:rsidRDefault="004B3F04" w:rsidP="000659BE">
            <w:pPr>
              <w:pStyle w:val="TableText"/>
            </w:pPr>
            <w:r>
              <w:t>SHALL</w:t>
            </w:r>
          </w:p>
        </w:tc>
        <w:tc>
          <w:tcPr>
            <w:tcW w:w="864" w:type="dxa"/>
          </w:tcPr>
          <w:p w14:paraId="63087CEB" w14:textId="77777777" w:rsidR="004B3F04" w:rsidRDefault="004B3F04" w:rsidP="000659BE">
            <w:pPr>
              <w:pStyle w:val="TableText"/>
            </w:pPr>
          </w:p>
        </w:tc>
        <w:tc>
          <w:tcPr>
            <w:tcW w:w="1104" w:type="dxa"/>
          </w:tcPr>
          <w:p w14:paraId="57AD39D5" w14:textId="77777777" w:rsidR="004B3F04" w:rsidRDefault="006C736C" w:rsidP="000659BE">
            <w:pPr>
              <w:pStyle w:val="TableText"/>
            </w:pPr>
            <w:hyperlink w:anchor="C_4499-30074">
              <w:r w:rsidR="004B3F04">
                <w:rPr>
                  <w:rStyle w:val="HyperlinkText9pt"/>
                </w:rPr>
                <w:t>4499-30074</w:t>
              </w:r>
            </w:hyperlink>
          </w:p>
        </w:tc>
        <w:tc>
          <w:tcPr>
            <w:tcW w:w="2975" w:type="dxa"/>
          </w:tcPr>
          <w:p w14:paraId="2B9080E3" w14:textId="77777777" w:rsidR="004B3F04" w:rsidRDefault="004B3F04" w:rsidP="000659BE">
            <w:pPr>
              <w:pStyle w:val="TableText"/>
            </w:pPr>
            <w:r>
              <w:t>urn:oid:2.16.840.1.113883.5.4 (HL7ActCode)</w:t>
            </w:r>
          </w:p>
        </w:tc>
      </w:tr>
      <w:tr w:rsidR="004B3F04" w14:paraId="78CAC5A6" w14:textId="77777777" w:rsidTr="000659BE">
        <w:trPr>
          <w:jc w:val="center"/>
        </w:trPr>
        <w:tc>
          <w:tcPr>
            <w:tcW w:w="3345" w:type="dxa"/>
          </w:tcPr>
          <w:p w14:paraId="52C2AB1C" w14:textId="77777777" w:rsidR="004B3F04" w:rsidRDefault="004B3F04" w:rsidP="000659BE">
            <w:pPr>
              <w:pStyle w:val="TableText"/>
            </w:pPr>
            <w:r>
              <w:tab/>
            </w:r>
            <w:r>
              <w:tab/>
            </w:r>
            <w:r>
              <w:tab/>
              <w:t>value</w:t>
            </w:r>
          </w:p>
        </w:tc>
        <w:tc>
          <w:tcPr>
            <w:tcW w:w="720" w:type="dxa"/>
          </w:tcPr>
          <w:p w14:paraId="112B40BE" w14:textId="77777777" w:rsidR="004B3F04" w:rsidRDefault="004B3F04" w:rsidP="000659BE">
            <w:pPr>
              <w:pStyle w:val="TableText"/>
            </w:pPr>
            <w:r>
              <w:t>1..1</w:t>
            </w:r>
          </w:p>
        </w:tc>
        <w:tc>
          <w:tcPr>
            <w:tcW w:w="1152" w:type="dxa"/>
          </w:tcPr>
          <w:p w14:paraId="435F7E42" w14:textId="77777777" w:rsidR="004B3F04" w:rsidRDefault="004B3F04" w:rsidP="000659BE">
            <w:pPr>
              <w:pStyle w:val="TableText"/>
            </w:pPr>
            <w:r>
              <w:t>SHALL</w:t>
            </w:r>
          </w:p>
        </w:tc>
        <w:tc>
          <w:tcPr>
            <w:tcW w:w="864" w:type="dxa"/>
          </w:tcPr>
          <w:p w14:paraId="417B7D86" w14:textId="77777777" w:rsidR="004B3F04" w:rsidRDefault="004B3F04" w:rsidP="000659BE">
            <w:pPr>
              <w:pStyle w:val="TableText"/>
            </w:pPr>
            <w:r>
              <w:t>PQ</w:t>
            </w:r>
          </w:p>
        </w:tc>
        <w:tc>
          <w:tcPr>
            <w:tcW w:w="1104" w:type="dxa"/>
          </w:tcPr>
          <w:p w14:paraId="398B4576" w14:textId="77777777" w:rsidR="004B3F04" w:rsidRDefault="006C736C" w:rsidP="000659BE">
            <w:pPr>
              <w:pStyle w:val="TableText"/>
            </w:pPr>
            <w:hyperlink w:anchor="C_4499-29955">
              <w:r w:rsidR="004B3F04">
                <w:rPr>
                  <w:rStyle w:val="HyperlinkText9pt"/>
                </w:rPr>
                <w:t>4499-29955</w:t>
              </w:r>
            </w:hyperlink>
          </w:p>
        </w:tc>
        <w:tc>
          <w:tcPr>
            <w:tcW w:w="2975" w:type="dxa"/>
          </w:tcPr>
          <w:p w14:paraId="2EF49A28" w14:textId="77777777" w:rsidR="004B3F04" w:rsidRDefault="004B3F04" w:rsidP="000659BE">
            <w:pPr>
              <w:pStyle w:val="TableText"/>
            </w:pPr>
          </w:p>
        </w:tc>
      </w:tr>
      <w:tr w:rsidR="004B3F04" w14:paraId="0D10CD07" w14:textId="77777777" w:rsidTr="000659BE">
        <w:trPr>
          <w:jc w:val="center"/>
        </w:trPr>
        <w:tc>
          <w:tcPr>
            <w:tcW w:w="3345" w:type="dxa"/>
          </w:tcPr>
          <w:p w14:paraId="160D5855" w14:textId="77777777" w:rsidR="004B3F04" w:rsidRDefault="004B3F04" w:rsidP="000659BE">
            <w:pPr>
              <w:pStyle w:val="TableText"/>
            </w:pPr>
            <w:r>
              <w:tab/>
              <w:t>subjectOf</w:t>
            </w:r>
          </w:p>
        </w:tc>
        <w:tc>
          <w:tcPr>
            <w:tcW w:w="720" w:type="dxa"/>
          </w:tcPr>
          <w:p w14:paraId="1902856E" w14:textId="77777777" w:rsidR="004B3F04" w:rsidRDefault="004B3F04" w:rsidP="000659BE">
            <w:pPr>
              <w:pStyle w:val="TableText"/>
            </w:pPr>
            <w:r>
              <w:t>0..1</w:t>
            </w:r>
          </w:p>
        </w:tc>
        <w:tc>
          <w:tcPr>
            <w:tcW w:w="1152" w:type="dxa"/>
          </w:tcPr>
          <w:p w14:paraId="10C58A8E" w14:textId="77777777" w:rsidR="004B3F04" w:rsidRDefault="004B3F04" w:rsidP="000659BE">
            <w:pPr>
              <w:pStyle w:val="TableText"/>
            </w:pPr>
            <w:r>
              <w:t>SHOULD</w:t>
            </w:r>
          </w:p>
        </w:tc>
        <w:tc>
          <w:tcPr>
            <w:tcW w:w="864" w:type="dxa"/>
          </w:tcPr>
          <w:p w14:paraId="056128E7" w14:textId="77777777" w:rsidR="004B3F04" w:rsidRDefault="004B3F04" w:rsidP="000659BE">
            <w:pPr>
              <w:pStyle w:val="TableText"/>
            </w:pPr>
          </w:p>
        </w:tc>
        <w:tc>
          <w:tcPr>
            <w:tcW w:w="1104" w:type="dxa"/>
          </w:tcPr>
          <w:p w14:paraId="7B6AEC0C" w14:textId="77777777" w:rsidR="004B3F04" w:rsidRDefault="006C736C" w:rsidP="000659BE">
            <w:pPr>
              <w:pStyle w:val="TableText"/>
            </w:pPr>
            <w:hyperlink w:anchor="C_4499-18705">
              <w:r w:rsidR="004B3F04">
                <w:rPr>
                  <w:rStyle w:val="HyperlinkText9pt"/>
                </w:rPr>
                <w:t>4499-18705</w:t>
              </w:r>
            </w:hyperlink>
          </w:p>
        </w:tc>
        <w:tc>
          <w:tcPr>
            <w:tcW w:w="2975" w:type="dxa"/>
          </w:tcPr>
          <w:p w14:paraId="4FEE8929" w14:textId="77777777" w:rsidR="004B3F04" w:rsidRDefault="004B3F04" w:rsidP="000659BE">
            <w:pPr>
              <w:pStyle w:val="TableText"/>
            </w:pPr>
          </w:p>
        </w:tc>
      </w:tr>
      <w:tr w:rsidR="004B3F04" w14:paraId="5C956C2F" w14:textId="77777777" w:rsidTr="000659BE">
        <w:trPr>
          <w:jc w:val="center"/>
        </w:trPr>
        <w:tc>
          <w:tcPr>
            <w:tcW w:w="3345" w:type="dxa"/>
          </w:tcPr>
          <w:p w14:paraId="589644EE" w14:textId="77777777" w:rsidR="004B3F04" w:rsidRDefault="004B3F04" w:rsidP="000659BE">
            <w:pPr>
              <w:pStyle w:val="TableText"/>
            </w:pPr>
            <w:r>
              <w:tab/>
            </w:r>
            <w:r>
              <w:tab/>
              <w:t>measureAttribute</w:t>
            </w:r>
          </w:p>
        </w:tc>
        <w:tc>
          <w:tcPr>
            <w:tcW w:w="720" w:type="dxa"/>
          </w:tcPr>
          <w:p w14:paraId="17DF51EE" w14:textId="77777777" w:rsidR="004B3F04" w:rsidRDefault="004B3F04" w:rsidP="000659BE">
            <w:pPr>
              <w:pStyle w:val="TableText"/>
            </w:pPr>
            <w:r>
              <w:t>1..1</w:t>
            </w:r>
          </w:p>
        </w:tc>
        <w:tc>
          <w:tcPr>
            <w:tcW w:w="1152" w:type="dxa"/>
          </w:tcPr>
          <w:p w14:paraId="6D56C76A" w14:textId="77777777" w:rsidR="004B3F04" w:rsidRDefault="004B3F04" w:rsidP="000659BE">
            <w:pPr>
              <w:pStyle w:val="TableText"/>
            </w:pPr>
            <w:r>
              <w:t>SHALL</w:t>
            </w:r>
          </w:p>
        </w:tc>
        <w:tc>
          <w:tcPr>
            <w:tcW w:w="864" w:type="dxa"/>
          </w:tcPr>
          <w:p w14:paraId="352D10F0" w14:textId="77777777" w:rsidR="004B3F04" w:rsidRDefault="004B3F04" w:rsidP="000659BE">
            <w:pPr>
              <w:pStyle w:val="TableText"/>
            </w:pPr>
          </w:p>
        </w:tc>
        <w:tc>
          <w:tcPr>
            <w:tcW w:w="1104" w:type="dxa"/>
          </w:tcPr>
          <w:p w14:paraId="1CEFA287" w14:textId="77777777" w:rsidR="004B3F04" w:rsidRDefault="006C736C" w:rsidP="000659BE">
            <w:pPr>
              <w:pStyle w:val="TableText"/>
            </w:pPr>
            <w:hyperlink w:anchor="C_4499-18706">
              <w:r w:rsidR="004B3F04">
                <w:rPr>
                  <w:rStyle w:val="HyperlinkText9pt"/>
                </w:rPr>
                <w:t>4499-18706</w:t>
              </w:r>
            </w:hyperlink>
          </w:p>
        </w:tc>
        <w:tc>
          <w:tcPr>
            <w:tcW w:w="2975" w:type="dxa"/>
          </w:tcPr>
          <w:p w14:paraId="303AD8A1" w14:textId="77777777" w:rsidR="004B3F04" w:rsidRDefault="004B3F04" w:rsidP="000659BE">
            <w:pPr>
              <w:pStyle w:val="TableText"/>
            </w:pPr>
          </w:p>
        </w:tc>
      </w:tr>
      <w:tr w:rsidR="004B3F04" w14:paraId="30D45A7F" w14:textId="77777777" w:rsidTr="000659BE">
        <w:trPr>
          <w:jc w:val="center"/>
        </w:trPr>
        <w:tc>
          <w:tcPr>
            <w:tcW w:w="3345" w:type="dxa"/>
          </w:tcPr>
          <w:p w14:paraId="6B641CCA" w14:textId="77777777" w:rsidR="004B3F04" w:rsidRDefault="004B3F04" w:rsidP="000659BE">
            <w:pPr>
              <w:pStyle w:val="TableText"/>
            </w:pPr>
            <w:r>
              <w:tab/>
            </w:r>
            <w:r>
              <w:tab/>
            </w:r>
            <w:r>
              <w:tab/>
              <w:t>code</w:t>
            </w:r>
          </w:p>
        </w:tc>
        <w:tc>
          <w:tcPr>
            <w:tcW w:w="720" w:type="dxa"/>
          </w:tcPr>
          <w:p w14:paraId="7AB169CA" w14:textId="77777777" w:rsidR="004B3F04" w:rsidRDefault="004B3F04" w:rsidP="000659BE">
            <w:pPr>
              <w:pStyle w:val="TableText"/>
            </w:pPr>
            <w:r>
              <w:t>1..1</w:t>
            </w:r>
          </w:p>
        </w:tc>
        <w:tc>
          <w:tcPr>
            <w:tcW w:w="1152" w:type="dxa"/>
          </w:tcPr>
          <w:p w14:paraId="033466B1" w14:textId="77777777" w:rsidR="004B3F04" w:rsidRDefault="004B3F04" w:rsidP="000659BE">
            <w:pPr>
              <w:pStyle w:val="TableText"/>
            </w:pPr>
            <w:r>
              <w:t>SHALL</w:t>
            </w:r>
          </w:p>
        </w:tc>
        <w:tc>
          <w:tcPr>
            <w:tcW w:w="864" w:type="dxa"/>
          </w:tcPr>
          <w:p w14:paraId="0C5454F8" w14:textId="77777777" w:rsidR="004B3F04" w:rsidRDefault="004B3F04" w:rsidP="000659BE">
            <w:pPr>
              <w:pStyle w:val="TableText"/>
            </w:pPr>
          </w:p>
        </w:tc>
        <w:tc>
          <w:tcPr>
            <w:tcW w:w="1104" w:type="dxa"/>
          </w:tcPr>
          <w:p w14:paraId="1A4C5835" w14:textId="77777777" w:rsidR="004B3F04" w:rsidRDefault="006C736C" w:rsidP="000659BE">
            <w:pPr>
              <w:pStyle w:val="TableText"/>
            </w:pPr>
            <w:hyperlink w:anchor="C_4499-18707">
              <w:r w:rsidR="004B3F04">
                <w:rPr>
                  <w:rStyle w:val="HyperlinkText9pt"/>
                </w:rPr>
                <w:t>4499-18707</w:t>
              </w:r>
            </w:hyperlink>
          </w:p>
        </w:tc>
        <w:tc>
          <w:tcPr>
            <w:tcW w:w="2975" w:type="dxa"/>
          </w:tcPr>
          <w:p w14:paraId="7DE0B6DE" w14:textId="77777777" w:rsidR="004B3F04" w:rsidRDefault="004B3F04" w:rsidP="000659BE">
            <w:pPr>
              <w:pStyle w:val="TableText"/>
            </w:pPr>
          </w:p>
        </w:tc>
      </w:tr>
      <w:tr w:rsidR="004B3F04" w14:paraId="7AA6D888" w14:textId="77777777" w:rsidTr="000659BE">
        <w:trPr>
          <w:jc w:val="center"/>
        </w:trPr>
        <w:tc>
          <w:tcPr>
            <w:tcW w:w="3345" w:type="dxa"/>
          </w:tcPr>
          <w:p w14:paraId="5DA09553" w14:textId="77777777" w:rsidR="004B3F04" w:rsidRDefault="004B3F04" w:rsidP="000659BE">
            <w:pPr>
              <w:pStyle w:val="TableText"/>
            </w:pPr>
            <w:r>
              <w:tab/>
            </w:r>
            <w:r>
              <w:tab/>
            </w:r>
            <w:r>
              <w:tab/>
            </w:r>
            <w:r>
              <w:tab/>
              <w:t>@code</w:t>
            </w:r>
          </w:p>
        </w:tc>
        <w:tc>
          <w:tcPr>
            <w:tcW w:w="720" w:type="dxa"/>
          </w:tcPr>
          <w:p w14:paraId="748D6D29" w14:textId="77777777" w:rsidR="004B3F04" w:rsidRDefault="004B3F04" w:rsidP="000659BE">
            <w:pPr>
              <w:pStyle w:val="TableText"/>
            </w:pPr>
            <w:r>
              <w:t>1..1</w:t>
            </w:r>
          </w:p>
        </w:tc>
        <w:tc>
          <w:tcPr>
            <w:tcW w:w="1152" w:type="dxa"/>
          </w:tcPr>
          <w:p w14:paraId="70A1C031" w14:textId="77777777" w:rsidR="004B3F04" w:rsidRDefault="004B3F04" w:rsidP="000659BE">
            <w:pPr>
              <w:pStyle w:val="TableText"/>
            </w:pPr>
            <w:r>
              <w:t>SHALL</w:t>
            </w:r>
          </w:p>
        </w:tc>
        <w:tc>
          <w:tcPr>
            <w:tcW w:w="864" w:type="dxa"/>
          </w:tcPr>
          <w:p w14:paraId="08571336" w14:textId="77777777" w:rsidR="004B3F04" w:rsidRDefault="004B3F04" w:rsidP="000659BE">
            <w:pPr>
              <w:pStyle w:val="TableText"/>
            </w:pPr>
          </w:p>
        </w:tc>
        <w:tc>
          <w:tcPr>
            <w:tcW w:w="1104" w:type="dxa"/>
          </w:tcPr>
          <w:p w14:paraId="0F88B864" w14:textId="77777777" w:rsidR="004B3F04" w:rsidRDefault="006C736C" w:rsidP="000659BE">
            <w:pPr>
              <w:pStyle w:val="TableText"/>
            </w:pPr>
            <w:hyperlink w:anchor="C_4499-30075">
              <w:r w:rsidR="004B3F04">
                <w:rPr>
                  <w:rStyle w:val="HyperlinkText9pt"/>
                </w:rPr>
                <w:t>4499-30075</w:t>
              </w:r>
            </w:hyperlink>
          </w:p>
        </w:tc>
        <w:tc>
          <w:tcPr>
            <w:tcW w:w="2975" w:type="dxa"/>
          </w:tcPr>
          <w:p w14:paraId="0B168988" w14:textId="77777777" w:rsidR="004B3F04" w:rsidRDefault="004B3F04" w:rsidP="000659BE">
            <w:pPr>
              <w:pStyle w:val="TableText"/>
            </w:pPr>
            <w:r>
              <w:t>USE</w:t>
            </w:r>
          </w:p>
        </w:tc>
      </w:tr>
      <w:tr w:rsidR="004B3F04" w14:paraId="496379B3" w14:textId="77777777" w:rsidTr="000659BE">
        <w:trPr>
          <w:jc w:val="center"/>
        </w:trPr>
        <w:tc>
          <w:tcPr>
            <w:tcW w:w="3345" w:type="dxa"/>
          </w:tcPr>
          <w:p w14:paraId="6DCDC719" w14:textId="77777777" w:rsidR="004B3F04" w:rsidRDefault="004B3F04" w:rsidP="000659BE">
            <w:pPr>
              <w:pStyle w:val="TableText"/>
            </w:pPr>
            <w:r>
              <w:tab/>
            </w:r>
            <w:r>
              <w:tab/>
            </w:r>
            <w:r>
              <w:tab/>
            </w:r>
            <w:r>
              <w:tab/>
              <w:t>@codeSystem</w:t>
            </w:r>
          </w:p>
        </w:tc>
        <w:tc>
          <w:tcPr>
            <w:tcW w:w="720" w:type="dxa"/>
          </w:tcPr>
          <w:p w14:paraId="0A5C074A" w14:textId="77777777" w:rsidR="004B3F04" w:rsidRDefault="004B3F04" w:rsidP="000659BE">
            <w:pPr>
              <w:pStyle w:val="TableText"/>
            </w:pPr>
            <w:r>
              <w:t>1..1</w:t>
            </w:r>
          </w:p>
        </w:tc>
        <w:tc>
          <w:tcPr>
            <w:tcW w:w="1152" w:type="dxa"/>
          </w:tcPr>
          <w:p w14:paraId="07906971" w14:textId="77777777" w:rsidR="004B3F04" w:rsidRDefault="004B3F04" w:rsidP="000659BE">
            <w:pPr>
              <w:pStyle w:val="TableText"/>
            </w:pPr>
            <w:r>
              <w:t>SHALL</w:t>
            </w:r>
          </w:p>
        </w:tc>
        <w:tc>
          <w:tcPr>
            <w:tcW w:w="864" w:type="dxa"/>
          </w:tcPr>
          <w:p w14:paraId="4A29D96F" w14:textId="77777777" w:rsidR="004B3F04" w:rsidRDefault="004B3F04" w:rsidP="000659BE">
            <w:pPr>
              <w:pStyle w:val="TableText"/>
            </w:pPr>
          </w:p>
        </w:tc>
        <w:tc>
          <w:tcPr>
            <w:tcW w:w="1104" w:type="dxa"/>
          </w:tcPr>
          <w:p w14:paraId="428758CE" w14:textId="77777777" w:rsidR="004B3F04" w:rsidRDefault="006C736C" w:rsidP="000659BE">
            <w:pPr>
              <w:pStyle w:val="TableText"/>
            </w:pPr>
            <w:hyperlink w:anchor="C_4499-30076">
              <w:r w:rsidR="004B3F04">
                <w:rPr>
                  <w:rStyle w:val="HyperlinkText9pt"/>
                </w:rPr>
                <w:t>4499-30076</w:t>
              </w:r>
            </w:hyperlink>
          </w:p>
        </w:tc>
        <w:tc>
          <w:tcPr>
            <w:tcW w:w="2975" w:type="dxa"/>
          </w:tcPr>
          <w:p w14:paraId="5D66BCBD" w14:textId="77777777" w:rsidR="004B3F04" w:rsidRDefault="004B3F04" w:rsidP="000659BE">
            <w:pPr>
              <w:pStyle w:val="TableText"/>
            </w:pPr>
            <w:r>
              <w:t>urn:oid:2.16.840.1.113883.5.4 (HL7ActCode)</w:t>
            </w:r>
          </w:p>
        </w:tc>
      </w:tr>
      <w:tr w:rsidR="004B3F04" w14:paraId="03FB2AE5" w14:textId="77777777" w:rsidTr="000659BE">
        <w:trPr>
          <w:jc w:val="center"/>
        </w:trPr>
        <w:tc>
          <w:tcPr>
            <w:tcW w:w="3345" w:type="dxa"/>
          </w:tcPr>
          <w:p w14:paraId="0840961B" w14:textId="77777777" w:rsidR="004B3F04" w:rsidRDefault="004B3F04" w:rsidP="000659BE">
            <w:pPr>
              <w:pStyle w:val="TableText"/>
            </w:pPr>
            <w:r>
              <w:tab/>
            </w:r>
            <w:r>
              <w:tab/>
            </w:r>
            <w:r>
              <w:tab/>
              <w:t>value</w:t>
            </w:r>
          </w:p>
        </w:tc>
        <w:tc>
          <w:tcPr>
            <w:tcW w:w="720" w:type="dxa"/>
          </w:tcPr>
          <w:p w14:paraId="30CB47A0" w14:textId="77777777" w:rsidR="004B3F04" w:rsidRDefault="004B3F04" w:rsidP="000659BE">
            <w:pPr>
              <w:pStyle w:val="TableText"/>
            </w:pPr>
            <w:r>
              <w:t>1..1</w:t>
            </w:r>
          </w:p>
        </w:tc>
        <w:tc>
          <w:tcPr>
            <w:tcW w:w="1152" w:type="dxa"/>
          </w:tcPr>
          <w:p w14:paraId="01879959" w14:textId="77777777" w:rsidR="004B3F04" w:rsidRDefault="004B3F04" w:rsidP="000659BE">
            <w:pPr>
              <w:pStyle w:val="TableText"/>
            </w:pPr>
            <w:r>
              <w:t>SHALL</w:t>
            </w:r>
          </w:p>
        </w:tc>
        <w:tc>
          <w:tcPr>
            <w:tcW w:w="864" w:type="dxa"/>
          </w:tcPr>
          <w:p w14:paraId="4A12A51A" w14:textId="77777777" w:rsidR="004B3F04" w:rsidRDefault="004B3F04" w:rsidP="000659BE">
            <w:pPr>
              <w:pStyle w:val="TableText"/>
            </w:pPr>
            <w:r>
              <w:t>ED</w:t>
            </w:r>
          </w:p>
        </w:tc>
        <w:tc>
          <w:tcPr>
            <w:tcW w:w="1104" w:type="dxa"/>
          </w:tcPr>
          <w:p w14:paraId="4854B202" w14:textId="77777777" w:rsidR="004B3F04" w:rsidRDefault="006C736C" w:rsidP="000659BE">
            <w:pPr>
              <w:pStyle w:val="TableText"/>
            </w:pPr>
            <w:hyperlink w:anchor="C_4499-18711">
              <w:r w:rsidR="004B3F04">
                <w:rPr>
                  <w:rStyle w:val="HyperlinkText9pt"/>
                </w:rPr>
                <w:t>4499-18711</w:t>
              </w:r>
            </w:hyperlink>
          </w:p>
        </w:tc>
        <w:tc>
          <w:tcPr>
            <w:tcW w:w="2975" w:type="dxa"/>
          </w:tcPr>
          <w:p w14:paraId="743DDAAE" w14:textId="77777777" w:rsidR="004B3F04" w:rsidRDefault="004B3F04" w:rsidP="000659BE">
            <w:pPr>
              <w:pStyle w:val="TableText"/>
            </w:pPr>
          </w:p>
        </w:tc>
      </w:tr>
      <w:tr w:rsidR="004B3F04" w14:paraId="1660367B" w14:textId="77777777" w:rsidTr="000659BE">
        <w:trPr>
          <w:jc w:val="center"/>
        </w:trPr>
        <w:tc>
          <w:tcPr>
            <w:tcW w:w="3345" w:type="dxa"/>
          </w:tcPr>
          <w:p w14:paraId="55A93309" w14:textId="77777777" w:rsidR="004B3F04" w:rsidRDefault="004B3F04" w:rsidP="000659BE">
            <w:pPr>
              <w:pStyle w:val="TableText"/>
            </w:pPr>
            <w:r>
              <w:tab/>
              <w:t>subjectOf</w:t>
            </w:r>
          </w:p>
        </w:tc>
        <w:tc>
          <w:tcPr>
            <w:tcW w:w="720" w:type="dxa"/>
          </w:tcPr>
          <w:p w14:paraId="5717C1AD" w14:textId="77777777" w:rsidR="004B3F04" w:rsidRDefault="004B3F04" w:rsidP="000659BE">
            <w:pPr>
              <w:pStyle w:val="TableText"/>
            </w:pPr>
            <w:r>
              <w:t>0..1</w:t>
            </w:r>
          </w:p>
        </w:tc>
        <w:tc>
          <w:tcPr>
            <w:tcW w:w="1152" w:type="dxa"/>
          </w:tcPr>
          <w:p w14:paraId="456DE8C8" w14:textId="77777777" w:rsidR="004B3F04" w:rsidRDefault="004B3F04" w:rsidP="000659BE">
            <w:pPr>
              <w:pStyle w:val="TableText"/>
            </w:pPr>
            <w:r>
              <w:t>SHOULD</w:t>
            </w:r>
          </w:p>
        </w:tc>
        <w:tc>
          <w:tcPr>
            <w:tcW w:w="864" w:type="dxa"/>
          </w:tcPr>
          <w:p w14:paraId="24881FD1" w14:textId="77777777" w:rsidR="004B3F04" w:rsidRDefault="004B3F04" w:rsidP="000659BE">
            <w:pPr>
              <w:pStyle w:val="TableText"/>
            </w:pPr>
          </w:p>
        </w:tc>
        <w:tc>
          <w:tcPr>
            <w:tcW w:w="1104" w:type="dxa"/>
          </w:tcPr>
          <w:p w14:paraId="153962A1" w14:textId="77777777" w:rsidR="004B3F04" w:rsidRDefault="006C736C" w:rsidP="000659BE">
            <w:pPr>
              <w:pStyle w:val="TableText"/>
            </w:pPr>
            <w:hyperlink w:anchor="C_4499-18712">
              <w:r w:rsidR="004B3F04">
                <w:rPr>
                  <w:rStyle w:val="HyperlinkText9pt"/>
                </w:rPr>
                <w:t>4499-18712</w:t>
              </w:r>
            </w:hyperlink>
          </w:p>
        </w:tc>
        <w:tc>
          <w:tcPr>
            <w:tcW w:w="2975" w:type="dxa"/>
          </w:tcPr>
          <w:p w14:paraId="55897BD3" w14:textId="77777777" w:rsidR="004B3F04" w:rsidRDefault="004B3F04" w:rsidP="000659BE">
            <w:pPr>
              <w:pStyle w:val="TableText"/>
            </w:pPr>
          </w:p>
        </w:tc>
      </w:tr>
      <w:tr w:rsidR="004B3F04" w14:paraId="5B88CF40" w14:textId="77777777" w:rsidTr="000659BE">
        <w:trPr>
          <w:jc w:val="center"/>
        </w:trPr>
        <w:tc>
          <w:tcPr>
            <w:tcW w:w="3345" w:type="dxa"/>
          </w:tcPr>
          <w:p w14:paraId="0416C496" w14:textId="77777777" w:rsidR="004B3F04" w:rsidRDefault="004B3F04" w:rsidP="000659BE">
            <w:pPr>
              <w:pStyle w:val="TableText"/>
            </w:pPr>
            <w:r>
              <w:tab/>
            </w:r>
            <w:r>
              <w:tab/>
              <w:t>measureAttribute</w:t>
            </w:r>
          </w:p>
        </w:tc>
        <w:tc>
          <w:tcPr>
            <w:tcW w:w="720" w:type="dxa"/>
          </w:tcPr>
          <w:p w14:paraId="78804EEF" w14:textId="77777777" w:rsidR="004B3F04" w:rsidRDefault="004B3F04" w:rsidP="000659BE">
            <w:pPr>
              <w:pStyle w:val="TableText"/>
            </w:pPr>
            <w:r>
              <w:t>1..1</w:t>
            </w:r>
          </w:p>
        </w:tc>
        <w:tc>
          <w:tcPr>
            <w:tcW w:w="1152" w:type="dxa"/>
          </w:tcPr>
          <w:p w14:paraId="6D61199D" w14:textId="77777777" w:rsidR="004B3F04" w:rsidRDefault="004B3F04" w:rsidP="000659BE">
            <w:pPr>
              <w:pStyle w:val="TableText"/>
            </w:pPr>
            <w:r>
              <w:t>SHALL</w:t>
            </w:r>
          </w:p>
        </w:tc>
        <w:tc>
          <w:tcPr>
            <w:tcW w:w="864" w:type="dxa"/>
          </w:tcPr>
          <w:p w14:paraId="4120805D" w14:textId="77777777" w:rsidR="004B3F04" w:rsidRDefault="004B3F04" w:rsidP="000659BE">
            <w:pPr>
              <w:pStyle w:val="TableText"/>
            </w:pPr>
          </w:p>
        </w:tc>
        <w:tc>
          <w:tcPr>
            <w:tcW w:w="1104" w:type="dxa"/>
          </w:tcPr>
          <w:p w14:paraId="16E95205" w14:textId="77777777" w:rsidR="004B3F04" w:rsidRDefault="006C736C" w:rsidP="000659BE">
            <w:pPr>
              <w:pStyle w:val="TableText"/>
            </w:pPr>
            <w:hyperlink w:anchor="C_4499-18713">
              <w:r w:rsidR="004B3F04">
                <w:rPr>
                  <w:rStyle w:val="HyperlinkText9pt"/>
                </w:rPr>
                <w:t>4499-18713</w:t>
              </w:r>
            </w:hyperlink>
          </w:p>
        </w:tc>
        <w:tc>
          <w:tcPr>
            <w:tcW w:w="2975" w:type="dxa"/>
          </w:tcPr>
          <w:p w14:paraId="0FFC4251" w14:textId="77777777" w:rsidR="004B3F04" w:rsidRDefault="004B3F04" w:rsidP="000659BE">
            <w:pPr>
              <w:pStyle w:val="TableText"/>
            </w:pPr>
          </w:p>
        </w:tc>
      </w:tr>
      <w:tr w:rsidR="004B3F04" w14:paraId="13C7BD20" w14:textId="77777777" w:rsidTr="000659BE">
        <w:trPr>
          <w:jc w:val="center"/>
        </w:trPr>
        <w:tc>
          <w:tcPr>
            <w:tcW w:w="3345" w:type="dxa"/>
          </w:tcPr>
          <w:p w14:paraId="2A83C270" w14:textId="77777777" w:rsidR="004B3F04" w:rsidRDefault="004B3F04" w:rsidP="000659BE">
            <w:pPr>
              <w:pStyle w:val="TableText"/>
            </w:pPr>
            <w:r>
              <w:lastRenderedPageBreak/>
              <w:tab/>
            </w:r>
            <w:r>
              <w:tab/>
            </w:r>
            <w:r>
              <w:tab/>
              <w:t>code</w:t>
            </w:r>
          </w:p>
        </w:tc>
        <w:tc>
          <w:tcPr>
            <w:tcW w:w="720" w:type="dxa"/>
          </w:tcPr>
          <w:p w14:paraId="1BC703A7" w14:textId="77777777" w:rsidR="004B3F04" w:rsidRDefault="004B3F04" w:rsidP="000659BE">
            <w:pPr>
              <w:pStyle w:val="TableText"/>
            </w:pPr>
            <w:r>
              <w:t>1..1</w:t>
            </w:r>
          </w:p>
        </w:tc>
        <w:tc>
          <w:tcPr>
            <w:tcW w:w="1152" w:type="dxa"/>
          </w:tcPr>
          <w:p w14:paraId="3CE3E3A7" w14:textId="77777777" w:rsidR="004B3F04" w:rsidRDefault="004B3F04" w:rsidP="000659BE">
            <w:pPr>
              <w:pStyle w:val="TableText"/>
            </w:pPr>
            <w:r>
              <w:t>SHALL</w:t>
            </w:r>
          </w:p>
        </w:tc>
        <w:tc>
          <w:tcPr>
            <w:tcW w:w="864" w:type="dxa"/>
          </w:tcPr>
          <w:p w14:paraId="0DA14A2C" w14:textId="77777777" w:rsidR="004B3F04" w:rsidRDefault="004B3F04" w:rsidP="000659BE">
            <w:pPr>
              <w:pStyle w:val="TableText"/>
            </w:pPr>
          </w:p>
        </w:tc>
        <w:tc>
          <w:tcPr>
            <w:tcW w:w="1104" w:type="dxa"/>
          </w:tcPr>
          <w:p w14:paraId="7FA73EEA" w14:textId="77777777" w:rsidR="004B3F04" w:rsidRDefault="006C736C" w:rsidP="000659BE">
            <w:pPr>
              <w:pStyle w:val="TableText"/>
            </w:pPr>
            <w:hyperlink w:anchor="C_4499-18714">
              <w:r w:rsidR="004B3F04">
                <w:rPr>
                  <w:rStyle w:val="HyperlinkText9pt"/>
                </w:rPr>
                <w:t>4499-18714</w:t>
              </w:r>
            </w:hyperlink>
          </w:p>
        </w:tc>
        <w:tc>
          <w:tcPr>
            <w:tcW w:w="2975" w:type="dxa"/>
          </w:tcPr>
          <w:p w14:paraId="4E259B68" w14:textId="77777777" w:rsidR="004B3F04" w:rsidRDefault="004B3F04" w:rsidP="000659BE">
            <w:pPr>
              <w:pStyle w:val="TableText"/>
            </w:pPr>
          </w:p>
        </w:tc>
      </w:tr>
      <w:tr w:rsidR="004B3F04" w14:paraId="0D0D365C" w14:textId="77777777" w:rsidTr="000659BE">
        <w:trPr>
          <w:jc w:val="center"/>
        </w:trPr>
        <w:tc>
          <w:tcPr>
            <w:tcW w:w="3345" w:type="dxa"/>
          </w:tcPr>
          <w:p w14:paraId="70AF2E04" w14:textId="77777777" w:rsidR="004B3F04" w:rsidRDefault="004B3F04" w:rsidP="000659BE">
            <w:pPr>
              <w:pStyle w:val="TableText"/>
            </w:pPr>
            <w:r>
              <w:tab/>
            </w:r>
            <w:r>
              <w:tab/>
            </w:r>
            <w:r>
              <w:tab/>
            </w:r>
            <w:r>
              <w:tab/>
              <w:t>@code</w:t>
            </w:r>
          </w:p>
        </w:tc>
        <w:tc>
          <w:tcPr>
            <w:tcW w:w="720" w:type="dxa"/>
          </w:tcPr>
          <w:p w14:paraId="0B8554E7" w14:textId="77777777" w:rsidR="004B3F04" w:rsidRDefault="004B3F04" w:rsidP="000659BE">
            <w:pPr>
              <w:pStyle w:val="TableText"/>
            </w:pPr>
            <w:r>
              <w:t>1..1</w:t>
            </w:r>
          </w:p>
        </w:tc>
        <w:tc>
          <w:tcPr>
            <w:tcW w:w="1152" w:type="dxa"/>
          </w:tcPr>
          <w:p w14:paraId="1516E8BA" w14:textId="77777777" w:rsidR="004B3F04" w:rsidRDefault="004B3F04" w:rsidP="000659BE">
            <w:pPr>
              <w:pStyle w:val="TableText"/>
            </w:pPr>
            <w:r>
              <w:t>SHALL</w:t>
            </w:r>
          </w:p>
        </w:tc>
        <w:tc>
          <w:tcPr>
            <w:tcW w:w="864" w:type="dxa"/>
          </w:tcPr>
          <w:p w14:paraId="2AEAF400" w14:textId="77777777" w:rsidR="004B3F04" w:rsidRDefault="004B3F04" w:rsidP="000659BE">
            <w:pPr>
              <w:pStyle w:val="TableText"/>
            </w:pPr>
          </w:p>
        </w:tc>
        <w:tc>
          <w:tcPr>
            <w:tcW w:w="1104" w:type="dxa"/>
          </w:tcPr>
          <w:p w14:paraId="129F61F8" w14:textId="77777777" w:rsidR="004B3F04" w:rsidRDefault="006C736C" w:rsidP="000659BE">
            <w:pPr>
              <w:pStyle w:val="TableText"/>
            </w:pPr>
            <w:hyperlink w:anchor="C_4499-18715">
              <w:r w:rsidR="004B3F04">
                <w:rPr>
                  <w:rStyle w:val="HyperlinkText9pt"/>
                </w:rPr>
                <w:t>4499-18715</w:t>
              </w:r>
            </w:hyperlink>
          </w:p>
        </w:tc>
        <w:tc>
          <w:tcPr>
            <w:tcW w:w="2975" w:type="dxa"/>
          </w:tcPr>
          <w:p w14:paraId="077E22E4" w14:textId="77777777" w:rsidR="004B3F04" w:rsidRDefault="004B3F04" w:rsidP="000659BE">
            <w:pPr>
              <w:pStyle w:val="TableText"/>
            </w:pPr>
            <w:r>
              <w:t>SDE</w:t>
            </w:r>
          </w:p>
        </w:tc>
      </w:tr>
      <w:tr w:rsidR="004B3F04" w14:paraId="05CE4DCF" w14:textId="77777777" w:rsidTr="000659BE">
        <w:trPr>
          <w:jc w:val="center"/>
        </w:trPr>
        <w:tc>
          <w:tcPr>
            <w:tcW w:w="3345" w:type="dxa"/>
          </w:tcPr>
          <w:p w14:paraId="4EEB1D5F" w14:textId="77777777" w:rsidR="004B3F04" w:rsidRDefault="004B3F04" w:rsidP="000659BE">
            <w:pPr>
              <w:pStyle w:val="TableText"/>
            </w:pPr>
            <w:r>
              <w:tab/>
            </w:r>
            <w:r>
              <w:tab/>
            </w:r>
            <w:r>
              <w:tab/>
            </w:r>
            <w:r>
              <w:tab/>
              <w:t>@codeSystem</w:t>
            </w:r>
          </w:p>
        </w:tc>
        <w:tc>
          <w:tcPr>
            <w:tcW w:w="720" w:type="dxa"/>
          </w:tcPr>
          <w:p w14:paraId="2CD296F6" w14:textId="77777777" w:rsidR="004B3F04" w:rsidRDefault="004B3F04" w:rsidP="000659BE">
            <w:pPr>
              <w:pStyle w:val="TableText"/>
            </w:pPr>
            <w:r>
              <w:t>1..1</w:t>
            </w:r>
          </w:p>
        </w:tc>
        <w:tc>
          <w:tcPr>
            <w:tcW w:w="1152" w:type="dxa"/>
          </w:tcPr>
          <w:p w14:paraId="25F61FDB" w14:textId="77777777" w:rsidR="004B3F04" w:rsidRDefault="004B3F04" w:rsidP="000659BE">
            <w:pPr>
              <w:pStyle w:val="TableText"/>
            </w:pPr>
            <w:r>
              <w:t>SHALL</w:t>
            </w:r>
          </w:p>
        </w:tc>
        <w:tc>
          <w:tcPr>
            <w:tcW w:w="864" w:type="dxa"/>
          </w:tcPr>
          <w:p w14:paraId="6E30C8C8" w14:textId="77777777" w:rsidR="004B3F04" w:rsidRDefault="004B3F04" w:rsidP="000659BE">
            <w:pPr>
              <w:pStyle w:val="TableText"/>
            </w:pPr>
          </w:p>
        </w:tc>
        <w:tc>
          <w:tcPr>
            <w:tcW w:w="1104" w:type="dxa"/>
          </w:tcPr>
          <w:p w14:paraId="609391A5" w14:textId="77777777" w:rsidR="004B3F04" w:rsidRDefault="006C736C" w:rsidP="000659BE">
            <w:pPr>
              <w:pStyle w:val="TableText"/>
            </w:pPr>
            <w:hyperlink w:anchor="C_4499-30077">
              <w:r w:rsidR="004B3F04">
                <w:rPr>
                  <w:rStyle w:val="HyperlinkText9pt"/>
                </w:rPr>
                <w:t>4499-30077</w:t>
              </w:r>
            </w:hyperlink>
          </w:p>
        </w:tc>
        <w:tc>
          <w:tcPr>
            <w:tcW w:w="2975" w:type="dxa"/>
          </w:tcPr>
          <w:p w14:paraId="184763DA" w14:textId="77777777" w:rsidR="004B3F04" w:rsidRDefault="004B3F04" w:rsidP="000659BE">
            <w:pPr>
              <w:pStyle w:val="TableText"/>
            </w:pPr>
            <w:r>
              <w:t>urn:oid:2.16.840.1.113883.5.4 (HL7ActCode)</w:t>
            </w:r>
          </w:p>
        </w:tc>
      </w:tr>
      <w:tr w:rsidR="004B3F04" w14:paraId="756C2F85" w14:textId="77777777" w:rsidTr="000659BE">
        <w:trPr>
          <w:jc w:val="center"/>
        </w:trPr>
        <w:tc>
          <w:tcPr>
            <w:tcW w:w="3345" w:type="dxa"/>
          </w:tcPr>
          <w:p w14:paraId="568BA6BC" w14:textId="77777777" w:rsidR="004B3F04" w:rsidRDefault="004B3F04" w:rsidP="000659BE">
            <w:pPr>
              <w:pStyle w:val="TableText"/>
            </w:pPr>
            <w:r>
              <w:tab/>
            </w:r>
            <w:r>
              <w:tab/>
            </w:r>
            <w:r>
              <w:tab/>
              <w:t>value</w:t>
            </w:r>
          </w:p>
        </w:tc>
        <w:tc>
          <w:tcPr>
            <w:tcW w:w="720" w:type="dxa"/>
          </w:tcPr>
          <w:p w14:paraId="46885E67" w14:textId="77777777" w:rsidR="004B3F04" w:rsidRDefault="004B3F04" w:rsidP="000659BE">
            <w:pPr>
              <w:pStyle w:val="TableText"/>
            </w:pPr>
            <w:r>
              <w:t>1..1</w:t>
            </w:r>
          </w:p>
        </w:tc>
        <w:tc>
          <w:tcPr>
            <w:tcW w:w="1152" w:type="dxa"/>
          </w:tcPr>
          <w:p w14:paraId="789A62AA" w14:textId="77777777" w:rsidR="004B3F04" w:rsidRDefault="004B3F04" w:rsidP="000659BE">
            <w:pPr>
              <w:pStyle w:val="TableText"/>
            </w:pPr>
            <w:r>
              <w:t>SHALL</w:t>
            </w:r>
          </w:p>
        </w:tc>
        <w:tc>
          <w:tcPr>
            <w:tcW w:w="864" w:type="dxa"/>
          </w:tcPr>
          <w:p w14:paraId="55C81E60" w14:textId="77777777" w:rsidR="004B3F04" w:rsidRDefault="004B3F04" w:rsidP="000659BE">
            <w:pPr>
              <w:pStyle w:val="TableText"/>
            </w:pPr>
            <w:r>
              <w:t>ED</w:t>
            </w:r>
          </w:p>
        </w:tc>
        <w:tc>
          <w:tcPr>
            <w:tcW w:w="1104" w:type="dxa"/>
          </w:tcPr>
          <w:p w14:paraId="79422436" w14:textId="77777777" w:rsidR="004B3F04" w:rsidRDefault="006C736C" w:rsidP="000659BE">
            <w:pPr>
              <w:pStyle w:val="TableText"/>
            </w:pPr>
            <w:hyperlink w:anchor="C_4499-18718">
              <w:r w:rsidR="004B3F04">
                <w:rPr>
                  <w:rStyle w:val="HyperlinkText9pt"/>
                </w:rPr>
                <w:t>4499-18718</w:t>
              </w:r>
            </w:hyperlink>
          </w:p>
        </w:tc>
        <w:tc>
          <w:tcPr>
            <w:tcW w:w="2975" w:type="dxa"/>
          </w:tcPr>
          <w:p w14:paraId="79741590" w14:textId="77777777" w:rsidR="004B3F04" w:rsidRDefault="004B3F04" w:rsidP="000659BE">
            <w:pPr>
              <w:pStyle w:val="TableText"/>
            </w:pPr>
          </w:p>
        </w:tc>
      </w:tr>
      <w:tr w:rsidR="004B3F04" w14:paraId="1B81E6DB" w14:textId="77777777" w:rsidTr="000659BE">
        <w:trPr>
          <w:jc w:val="center"/>
        </w:trPr>
        <w:tc>
          <w:tcPr>
            <w:tcW w:w="3345" w:type="dxa"/>
          </w:tcPr>
          <w:p w14:paraId="5267E50C" w14:textId="77777777" w:rsidR="004B3F04" w:rsidRDefault="004B3F04" w:rsidP="000659BE">
            <w:pPr>
              <w:pStyle w:val="TableText"/>
            </w:pPr>
            <w:r>
              <w:tab/>
              <w:t>subjectOf</w:t>
            </w:r>
          </w:p>
        </w:tc>
        <w:tc>
          <w:tcPr>
            <w:tcW w:w="720" w:type="dxa"/>
          </w:tcPr>
          <w:p w14:paraId="76CACE34" w14:textId="77777777" w:rsidR="004B3F04" w:rsidRDefault="004B3F04" w:rsidP="000659BE">
            <w:pPr>
              <w:pStyle w:val="TableText"/>
            </w:pPr>
            <w:r>
              <w:t>0..1</w:t>
            </w:r>
          </w:p>
        </w:tc>
        <w:tc>
          <w:tcPr>
            <w:tcW w:w="1152" w:type="dxa"/>
          </w:tcPr>
          <w:p w14:paraId="5D55A0B8" w14:textId="77777777" w:rsidR="004B3F04" w:rsidRDefault="004B3F04" w:rsidP="000659BE">
            <w:pPr>
              <w:pStyle w:val="TableText"/>
            </w:pPr>
            <w:r>
              <w:t>SHOULD</w:t>
            </w:r>
          </w:p>
        </w:tc>
        <w:tc>
          <w:tcPr>
            <w:tcW w:w="864" w:type="dxa"/>
          </w:tcPr>
          <w:p w14:paraId="39038830" w14:textId="77777777" w:rsidR="004B3F04" w:rsidRDefault="004B3F04" w:rsidP="000659BE">
            <w:pPr>
              <w:pStyle w:val="TableText"/>
            </w:pPr>
          </w:p>
        </w:tc>
        <w:tc>
          <w:tcPr>
            <w:tcW w:w="1104" w:type="dxa"/>
          </w:tcPr>
          <w:p w14:paraId="578C6F01" w14:textId="77777777" w:rsidR="004B3F04" w:rsidRDefault="006C736C" w:rsidP="000659BE">
            <w:pPr>
              <w:pStyle w:val="TableText"/>
            </w:pPr>
            <w:hyperlink w:anchor="C_4499-18719">
              <w:r w:rsidR="004B3F04">
                <w:rPr>
                  <w:rStyle w:val="HyperlinkText9pt"/>
                </w:rPr>
                <w:t>4499-18719</w:t>
              </w:r>
            </w:hyperlink>
          </w:p>
        </w:tc>
        <w:tc>
          <w:tcPr>
            <w:tcW w:w="2975" w:type="dxa"/>
          </w:tcPr>
          <w:p w14:paraId="418B63D6" w14:textId="77777777" w:rsidR="004B3F04" w:rsidRDefault="004B3F04" w:rsidP="000659BE">
            <w:pPr>
              <w:pStyle w:val="TableText"/>
            </w:pPr>
          </w:p>
        </w:tc>
      </w:tr>
      <w:tr w:rsidR="004B3F04" w14:paraId="0E813F40" w14:textId="77777777" w:rsidTr="000659BE">
        <w:trPr>
          <w:jc w:val="center"/>
        </w:trPr>
        <w:tc>
          <w:tcPr>
            <w:tcW w:w="3345" w:type="dxa"/>
          </w:tcPr>
          <w:p w14:paraId="6182186D" w14:textId="77777777" w:rsidR="004B3F04" w:rsidRDefault="004B3F04" w:rsidP="000659BE">
            <w:pPr>
              <w:pStyle w:val="TableText"/>
            </w:pPr>
            <w:r>
              <w:tab/>
            </w:r>
            <w:r>
              <w:tab/>
              <w:t>measureAttribute</w:t>
            </w:r>
          </w:p>
        </w:tc>
        <w:tc>
          <w:tcPr>
            <w:tcW w:w="720" w:type="dxa"/>
          </w:tcPr>
          <w:p w14:paraId="56F008A1" w14:textId="77777777" w:rsidR="004B3F04" w:rsidRDefault="004B3F04" w:rsidP="000659BE">
            <w:pPr>
              <w:pStyle w:val="TableText"/>
            </w:pPr>
            <w:r>
              <w:t>1..1</w:t>
            </w:r>
          </w:p>
        </w:tc>
        <w:tc>
          <w:tcPr>
            <w:tcW w:w="1152" w:type="dxa"/>
          </w:tcPr>
          <w:p w14:paraId="5187EC11" w14:textId="77777777" w:rsidR="004B3F04" w:rsidRDefault="004B3F04" w:rsidP="000659BE">
            <w:pPr>
              <w:pStyle w:val="TableText"/>
            </w:pPr>
            <w:r>
              <w:t>SHALL</w:t>
            </w:r>
          </w:p>
        </w:tc>
        <w:tc>
          <w:tcPr>
            <w:tcW w:w="864" w:type="dxa"/>
          </w:tcPr>
          <w:p w14:paraId="66783160" w14:textId="77777777" w:rsidR="004B3F04" w:rsidRDefault="004B3F04" w:rsidP="000659BE">
            <w:pPr>
              <w:pStyle w:val="TableText"/>
            </w:pPr>
          </w:p>
        </w:tc>
        <w:tc>
          <w:tcPr>
            <w:tcW w:w="1104" w:type="dxa"/>
          </w:tcPr>
          <w:p w14:paraId="2C0B0A9D" w14:textId="77777777" w:rsidR="004B3F04" w:rsidRDefault="006C736C" w:rsidP="000659BE">
            <w:pPr>
              <w:pStyle w:val="TableText"/>
            </w:pPr>
            <w:hyperlink w:anchor="C_4499-18720">
              <w:r w:rsidR="004B3F04">
                <w:rPr>
                  <w:rStyle w:val="HyperlinkText9pt"/>
                </w:rPr>
                <w:t>4499-18720</w:t>
              </w:r>
            </w:hyperlink>
          </w:p>
        </w:tc>
        <w:tc>
          <w:tcPr>
            <w:tcW w:w="2975" w:type="dxa"/>
          </w:tcPr>
          <w:p w14:paraId="3EA3019A" w14:textId="77777777" w:rsidR="004B3F04" w:rsidRDefault="004B3F04" w:rsidP="000659BE">
            <w:pPr>
              <w:pStyle w:val="TableText"/>
            </w:pPr>
          </w:p>
        </w:tc>
      </w:tr>
      <w:tr w:rsidR="004B3F04" w14:paraId="5EB150BC" w14:textId="77777777" w:rsidTr="000659BE">
        <w:trPr>
          <w:jc w:val="center"/>
        </w:trPr>
        <w:tc>
          <w:tcPr>
            <w:tcW w:w="3345" w:type="dxa"/>
          </w:tcPr>
          <w:p w14:paraId="0F64269C" w14:textId="77777777" w:rsidR="004B3F04" w:rsidRDefault="004B3F04" w:rsidP="000659BE">
            <w:pPr>
              <w:pStyle w:val="TableText"/>
            </w:pPr>
            <w:r>
              <w:tab/>
            </w:r>
            <w:r>
              <w:tab/>
            </w:r>
            <w:r>
              <w:tab/>
              <w:t>code</w:t>
            </w:r>
          </w:p>
        </w:tc>
        <w:tc>
          <w:tcPr>
            <w:tcW w:w="720" w:type="dxa"/>
          </w:tcPr>
          <w:p w14:paraId="1029F688" w14:textId="77777777" w:rsidR="004B3F04" w:rsidRDefault="004B3F04" w:rsidP="000659BE">
            <w:pPr>
              <w:pStyle w:val="TableText"/>
            </w:pPr>
            <w:r>
              <w:t>1..1</w:t>
            </w:r>
          </w:p>
        </w:tc>
        <w:tc>
          <w:tcPr>
            <w:tcW w:w="1152" w:type="dxa"/>
          </w:tcPr>
          <w:p w14:paraId="34E37A4D" w14:textId="77777777" w:rsidR="004B3F04" w:rsidRDefault="004B3F04" w:rsidP="000659BE">
            <w:pPr>
              <w:pStyle w:val="TableText"/>
            </w:pPr>
            <w:r>
              <w:t>SHALL</w:t>
            </w:r>
          </w:p>
        </w:tc>
        <w:tc>
          <w:tcPr>
            <w:tcW w:w="864" w:type="dxa"/>
          </w:tcPr>
          <w:p w14:paraId="15D7ACF9" w14:textId="77777777" w:rsidR="004B3F04" w:rsidRDefault="004B3F04" w:rsidP="000659BE">
            <w:pPr>
              <w:pStyle w:val="TableText"/>
            </w:pPr>
          </w:p>
        </w:tc>
        <w:tc>
          <w:tcPr>
            <w:tcW w:w="1104" w:type="dxa"/>
          </w:tcPr>
          <w:p w14:paraId="0E138D80" w14:textId="77777777" w:rsidR="004B3F04" w:rsidRDefault="006C736C" w:rsidP="000659BE">
            <w:pPr>
              <w:pStyle w:val="TableText"/>
            </w:pPr>
            <w:hyperlink w:anchor="C_4499-18721">
              <w:r w:rsidR="004B3F04">
                <w:rPr>
                  <w:rStyle w:val="HyperlinkText9pt"/>
                </w:rPr>
                <w:t>4499-18721</w:t>
              </w:r>
            </w:hyperlink>
          </w:p>
        </w:tc>
        <w:tc>
          <w:tcPr>
            <w:tcW w:w="2975" w:type="dxa"/>
          </w:tcPr>
          <w:p w14:paraId="1F280E17" w14:textId="77777777" w:rsidR="004B3F04" w:rsidRDefault="004B3F04" w:rsidP="000659BE">
            <w:pPr>
              <w:pStyle w:val="TableText"/>
            </w:pPr>
          </w:p>
        </w:tc>
      </w:tr>
      <w:tr w:rsidR="004B3F04" w14:paraId="2586466D" w14:textId="77777777" w:rsidTr="000659BE">
        <w:trPr>
          <w:jc w:val="center"/>
        </w:trPr>
        <w:tc>
          <w:tcPr>
            <w:tcW w:w="3345" w:type="dxa"/>
          </w:tcPr>
          <w:p w14:paraId="537327F8" w14:textId="77777777" w:rsidR="004B3F04" w:rsidRDefault="004B3F04" w:rsidP="000659BE">
            <w:pPr>
              <w:pStyle w:val="TableText"/>
            </w:pPr>
            <w:r>
              <w:tab/>
            </w:r>
            <w:r>
              <w:tab/>
            </w:r>
            <w:r>
              <w:tab/>
            </w:r>
            <w:r>
              <w:tab/>
              <w:t>@code</w:t>
            </w:r>
          </w:p>
        </w:tc>
        <w:tc>
          <w:tcPr>
            <w:tcW w:w="720" w:type="dxa"/>
          </w:tcPr>
          <w:p w14:paraId="03D12F9C" w14:textId="77777777" w:rsidR="004B3F04" w:rsidRDefault="004B3F04" w:rsidP="000659BE">
            <w:pPr>
              <w:pStyle w:val="TableText"/>
            </w:pPr>
            <w:r>
              <w:t>1..1</w:t>
            </w:r>
          </w:p>
        </w:tc>
        <w:tc>
          <w:tcPr>
            <w:tcW w:w="1152" w:type="dxa"/>
          </w:tcPr>
          <w:p w14:paraId="0B1C3756" w14:textId="77777777" w:rsidR="004B3F04" w:rsidRDefault="004B3F04" w:rsidP="000659BE">
            <w:pPr>
              <w:pStyle w:val="TableText"/>
            </w:pPr>
            <w:r>
              <w:t>SHALL</w:t>
            </w:r>
          </w:p>
        </w:tc>
        <w:tc>
          <w:tcPr>
            <w:tcW w:w="864" w:type="dxa"/>
          </w:tcPr>
          <w:p w14:paraId="5483928B" w14:textId="77777777" w:rsidR="004B3F04" w:rsidRDefault="004B3F04" w:rsidP="000659BE">
            <w:pPr>
              <w:pStyle w:val="TableText"/>
            </w:pPr>
          </w:p>
        </w:tc>
        <w:tc>
          <w:tcPr>
            <w:tcW w:w="1104" w:type="dxa"/>
          </w:tcPr>
          <w:p w14:paraId="5699B018" w14:textId="77777777" w:rsidR="004B3F04" w:rsidRDefault="006C736C" w:rsidP="000659BE">
            <w:pPr>
              <w:pStyle w:val="TableText"/>
            </w:pPr>
            <w:hyperlink w:anchor="C_4499-29956">
              <w:r w:rsidR="004B3F04">
                <w:rPr>
                  <w:rStyle w:val="HyperlinkText9pt"/>
                </w:rPr>
                <w:t>4499-29956</w:t>
              </w:r>
            </w:hyperlink>
          </w:p>
        </w:tc>
        <w:tc>
          <w:tcPr>
            <w:tcW w:w="2975" w:type="dxa"/>
          </w:tcPr>
          <w:p w14:paraId="61055B23" w14:textId="77777777" w:rsidR="004B3F04" w:rsidRDefault="004B3F04" w:rsidP="000659BE">
            <w:pPr>
              <w:pStyle w:val="TableText"/>
            </w:pPr>
            <w:r>
              <w:t>TRANF</w:t>
            </w:r>
          </w:p>
        </w:tc>
      </w:tr>
      <w:tr w:rsidR="004B3F04" w14:paraId="14A9D423" w14:textId="77777777" w:rsidTr="000659BE">
        <w:trPr>
          <w:jc w:val="center"/>
        </w:trPr>
        <w:tc>
          <w:tcPr>
            <w:tcW w:w="3345" w:type="dxa"/>
          </w:tcPr>
          <w:p w14:paraId="2B488EFA" w14:textId="77777777" w:rsidR="004B3F04" w:rsidRDefault="004B3F04" w:rsidP="000659BE">
            <w:pPr>
              <w:pStyle w:val="TableText"/>
            </w:pPr>
            <w:r>
              <w:tab/>
            </w:r>
            <w:r>
              <w:tab/>
            </w:r>
            <w:r>
              <w:tab/>
            </w:r>
            <w:r>
              <w:tab/>
              <w:t>@codeSystem</w:t>
            </w:r>
          </w:p>
        </w:tc>
        <w:tc>
          <w:tcPr>
            <w:tcW w:w="720" w:type="dxa"/>
          </w:tcPr>
          <w:p w14:paraId="19A1DC52" w14:textId="77777777" w:rsidR="004B3F04" w:rsidRDefault="004B3F04" w:rsidP="000659BE">
            <w:pPr>
              <w:pStyle w:val="TableText"/>
            </w:pPr>
            <w:r>
              <w:t>1..1</w:t>
            </w:r>
          </w:p>
        </w:tc>
        <w:tc>
          <w:tcPr>
            <w:tcW w:w="1152" w:type="dxa"/>
          </w:tcPr>
          <w:p w14:paraId="718E04E9" w14:textId="77777777" w:rsidR="004B3F04" w:rsidRDefault="004B3F04" w:rsidP="000659BE">
            <w:pPr>
              <w:pStyle w:val="TableText"/>
            </w:pPr>
            <w:r>
              <w:t>SHALL</w:t>
            </w:r>
          </w:p>
        </w:tc>
        <w:tc>
          <w:tcPr>
            <w:tcW w:w="864" w:type="dxa"/>
          </w:tcPr>
          <w:p w14:paraId="705F57A7" w14:textId="77777777" w:rsidR="004B3F04" w:rsidRDefault="004B3F04" w:rsidP="000659BE">
            <w:pPr>
              <w:pStyle w:val="TableText"/>
            </w:pPr>
          </w:p>
        </w:tc>
        <w:tc>
          <w:tcPr>
            <w:tcW w:w="1104" w:type="dxa"/>
          </w:tcPr>
          <w:p w14:paraId="14B288FF" w14:textId="77777777" w:rsidR="004B3F04" w:rsidRDefault="006C736C" w:rsidP="000659BE">
            <w:pPr>
              <w:pStyle w:val="TableText"/>
            </w:pPr>
            <w:hyperlink w:anchor="C_4499-30078">
              <w:r w:rsidR="004B3F04">
                <w:rPr>
                  <w:rStyle w:val="HyperlinkText9pt"/>
                </w:rPr>
                <w:t>4499-30078</w:t>
              </w:r>
            </w:hyperlink>
          </w:p>
        </w:tc>
        <w:tc>
          <w:tcPr>
            <w:tcW w:w="2975" w:type="dxa"/>
          </w:tcPr>
          <w:p w14:paraId="203E64B2" w14:textId="77777777" w:rsidR="004B3F04" w:rsidRDefault="004B3F04" w:rsidP="000659BE">
            <w:pPr>
              <w:pStyle w:val="TableText"/>
            </w:pPr>
            <w:r>
              <w:t>urn:oid:2.16.840.1.113883.5.4 (HL7ActCode)</w:t>
            </w:r>
          </w:p>
        </w:tc>
      </w:tr>
      <w:tr w:rsidR="004B3F04" w14:paraId="50255274" w14:textId="77777777" w:rsidTr="000659BE">
        <w:trPr>
          <w:jc w:val="center"/>
        </w:trPr>
        <w:tc>
          <w:tcPr>
            <w:tcW w:w="3345" w:type="dxa"/>
          </w:tcPr>
          <w:p w14:paraId="523C0387" w14:textId="77777777" w:rsidR="004B3F04" w:rsidRDefault="004B3F04" w:rsidP="000659BE">
            <w:pPr>
              <w:pStyle w:val="TableText"/>
            </w:pPr>
            <w:r>
              <w:tab/>
            </w:r>
            <w:r>
              <w:tab/>
            </w:r>
            <w:r>
              <w:tab/>
              <w:t>value</w:t>
            </w:r>
          </w:p>
        </w:tc>
        <w:tc>
          <w:tcPr>
            <w:tcW w:w="720" w:type="dxa"/>
          </w:tcPr>
          <w:p w14:paraId="63603073" w14:textId="77777777" w:rsidR="004B3F04" w:rsidRDefault="004B3F04" w:rsidP="000659BE">
            <w:pPr>
              <w:pStyle w:val="TableText"/>
            </w:pPr>
            <w:r>
              <w:t>1..1</w:t>
            </w:r>
          </w:p>
        </w:tc>
        <w:tc>
          <w:tcPr>
            <w:tcW w:w="1152" w:type="dxa"/>
          </w:tcPr>
          <w:p w14:paraId="7C2FA6E2" w14:textId="77777777" w:rsidR="004B3F04" w:rsidRDefault="004B3F04" w:rsidP="000659BE">
            <w:pPr>
              <w:pStyle w:val="TableText"/>
            </w:pPr>
            <w:r>
              <w:t>SHALL</w:t>
            </w:r>
          </w:p>
        </w:tc>
        <w:tc>
          <w:tcPr>
            <w:tcW w:w="864" w:type="dxa"/>
          </w:tcPr>
          <w:p w14:paraId="4B2216A6" w14:textId="77777777" w:rsidR="004B3F04" w:rsidRDefault="004B3F04" w:rsidP="000659BE">
            <w:pPr>
              <w:pStyle w:val="TableText"/>
            </w:pPr>
            <w:r>
              <w:t>ED</w:t>
            </w:r>
          </w:p>
        </w:tc>
        <w:tc>
          <w:tcPr>
            <w:tcW w:w="1104" w:type="dxa"/>
          </w:tcPr>
          <w:p w14:paraId="75CBC388" w14:textId="77777777" w:rsidR="004B3F04" w:rsidRDefault="006C736C" w:rsidP="000659BE">
            <w:pPr>
              <w:pStyle w:val="TableText"/>
            </w:pPr>
            <w:hyperlink w:anchor="C_4499-18725">
              <w:r w:rsidR="004B3F04">
                <w:rPr>
                  <w:rStyle w:val="HyperlinkText9pt"/>
                </w:rPr>
                <w:t>4499-18725</w:t>
              </w:r>
            </w:hyperlink>
          </w:p>
        </w:tc>
        <w:tc>
          <w:tcPr>
            <w:tcW w:w="2975" w:type="dxa"/>
          </w:tcPr>
          <w:p w14:paraId="25192175" w14:textId="77777777" w:rsidR="004B3F04" w:rsidRDefault="004B3F04" w:rsidP="000659BE">
            <w:pPr>
              <w:pStyle w:val="TableText"/>
            </w:pPr>
          </w:p>
        </w:tc>
      </w:tr>
      <w:tr w:rsidR="004B3F04" w14:paraId="4AEAB898" w14:textId="77777777" w:rsidTr="000659BE">
        <w:trPr>
          <w:jc w:val="center"/>
        </w:trPr>
        <w:tc>
          <w:tcPr>
            <w:tcW w:w="3345" w:type="dxa"/>
          </w:tcPr>
          <w:p w14:paraId="42D91AE3" w14:textId="77777777" w:rsidR="004B3F04" w:rsidRDefault="004B3F04" w:rsidP="000659BE">
            <w:pPr>
              <w:pStyle w:val="TableText"/>
            </w:pPr>
            <w:r>
              <w:tab/>
              <w:t>subjectOf</w:t>
            </w:r>
          </w:p>
        </w:tc>
        <w:tc>
          <w:tcPr>
            <w:tcW w:w="720" w:type="dxa"/>
          </w:tcPr>
          <w:p w14:paraId="1DE93BC7" w14:textId="77777777" w:rsidR="004B3F04" w:rsidRDefault="004B3F04" w:rsidP="000659BE">
            <w:pPr>
              <w:pStyle w:val="TableText"/>
            </w:pPr>
            <w:r>
              <w:t>0..1</w:t>
            </w:r>
          </w:p>
        </w:tc>
        <w:tc>
          <w:tcPr>
            <w:tcW w:w="1152" w:type="dxa"/>
          </w:tcPr>
          <w:p w14:paraId="17A6F572" w14:textId="77777777" w:rsidR="004B3F04" w:rsidRDefault="004B3F04" w:rsidP="000659BE">
            <w:pPr>
              <w:pStyle w:val="TableText"/>
            </w:pPr>
            <w:r>
              <w:t>SHOULD</w:t>
            </w:r>
          </w:p>
        </w:tc>
        <w:tc>
          <w:tcPr>
            <w:tcW w:w="864" w:type="dxa"/>
          </w:tcPr>
          <w:p w14:paraId="7B22DA12" w14:textId="77777777" w:rsidR="004B3F04" w:rsidRDefault="004B3F04" w:rsidP="000659BE">
            <w:pPr>
              <w:pStyle w:val="TableText"/>
            </w:pPr>
          </w:p>
        </w:tc>
        <w:tc>
          <w:tcPr>
            <w:tcW w:w="1104" w:type="dxa"/>
          </w:tcPr>
          <w:p w14:paraId="0314E592" w14:textId="77777777" w:rsidR="004B3F04" w:rsidRDefault="006C736C" w:rsidP="000659BE">
            <w:pPr>
              <w:pStyle w:val="TableText"/>
            </w:pPr>
            <w:hyperlink w:anchor="C_4499-18726">
              <w:r w:rsidR="004B3F04">
                <w:rPr>
                  <w:rStyle w:val="HyperlinkText9pt"/>
                </w:rPr>
                <w:t>4499-18726</w:t>
              </w:r>
            </w:hyperlink>
          </w:p>
        </w:tc>
        <w:tc>
          <w:tcPr>
            <w:tcW w:w="2975" w:type="dxa"/>
          </w:tcPr>
          <w:p w14:paraId="53B7BD6C" w14:textId="77777777" w:rsidR="004B3F04" w:rsidRDefault="004B3F04" w:rsidP="000659BE">
            <w:pPr>
              <w:pStyle w:val="TableText"/>
            </w:pPr>
          </w:p>
        </w:tc>
      </w:tr>
      <w:tr w:rsidR="004B3F04" w14:paraId="1CDAE54F" w14:textId="77777777" w:rsidTr="000659BE">
        <w:trPr>
          <w:jc w:val="center"/>
        </w:trPr>
        <w:tc>
          <w:tcPr>
            <w:tcW w:w="3345" w:type="dxa"/>
          </w:tcPr>
          <w:p w14:paraId="29B88054" w14:textId="77777777" w:rsidR="004B3F04" w:rsidRDefault="004B3F04" w:rsidP="000659BE">
            <w:pPr>
              <w:pStyle w:val="TableText"/>
            </w:pPr>
            <w:r>
              <w:tab/>
            </w:r>
            <w:r>
              <w:tab/>
              <w:t>measureAttribute</w:t>
            </w:r>
          </w:p>
        </w:tc>
        <w:tc>
          <w:tcPr>
            <w:tcW w:w="720" w:type="dxa"/>
          </w:tcPr>
          <w:p w14:paraId="261FD994" w14:textId="77777777" w:rsidR="004B3F04" w:rsidRDefault="004B3F04" w:rsidP="000659BE">
            <w:pPr>
              <w:pStyle w:val="TableText"/>
            </w:pPr>
            <w:r>
              <w:t>1..1</w:t>
            </w:r>
          </w:p>
        </w:tc>
        <w:tc>
          <w:tcPr>
            <w:tcW w:w="1152" w:type="dxa"/>
          </w:tcPr>
          <w:p w14:paraId="2EEACC0C" w14:textId="77777777" w:rsidR="004B3F04" w:rsidRDefault="004B3F04" w:rsidP="000659BE">
            <w:pPr>
              <w:pStyle w:val="TableText"/>
            </w:pPr>
            <w:r>
              <w:t>SHALL</w:t>
            </w:r>
          </w:p>
        </w:tc>
        <w:tc>
          <w:tcPr>
            <w:tcW w:w="864" w:type="dxa"/>
          </w:tcPr>
          <w:p w14:paraId="00A2B491" w14:textId="77777777" w:rsidR="004B3F04" w:rsidRDefault="004B3F04" w:rsidP="000659BE">
            <w:pPr>
              <w:pStyle w:val="TableText"/>
            </w:pPr>
          </w:p>
        </w:tc>
        <w:tc>
          <w:tcPr>
            <w:tcW w:w="1104" w:type="dxa"/>
          </w:tcPr>
          <w:p w14:paraId="7CF5C7BC" w14:textId="77777777" w:rsidR="004B3F04" w:rsidRDefault="006C736C" w:rsidP="000659BE">
            <w:pPr>
              <w:pStyle w:val="TableText"/>
            </w:pPr>
            <w:hyperlink w:anchor="C_4499-18727">
              <w:r w:rsidR="004B3F04">
                <w:rPr>
                  <w:rStyle w:val="HyperlinkText9pt"/>
                </w:rPr>
                <w:t>4499-18727</w:t>
              </w:r>
            </w:hyperlink>
          </w:p>
        </w:tc>
        <w:tc>
          <w:tcPr>
            <w:tcW w:w="2975" w:type="dxa"/>
          </w:tcPr>
          <w:p w14:paraId="7BFC65D0" w14:textId="77777777" w:rsidR="004B3F04" w:rsidRDefault="004B3F04" w:rsidP="000659BE">
            <w:pPr>
              <w:pStyle w:val="TableText"/>
            </w:pPr>
          </w:p>
        </w:tc>
      </w:tr>
      <w:tr w:rsidR="004B3F04" w14:paraId="4CA15AA7" w14:textId="77777777" w:rsidTr="000659BE">
        <w:trPr>
          <w:jc w:val="center"/>
        </w:trPr>
        <w:tc>
          <w:tcPr>
            <w:tcW w:w="3345" w:type="dxa"/>
          </w:tcPr>
          <w:p w14:paraId="149BCE36" w14:textId="77777777" w:rsidR="004B3F04" w:rsidRDefault="004B3F04" w:rsidP="000659BE">
            <w:pPr>
              <w:pStyle w:val="TableText"/>
            </w:pPr>
            <w:r>
              <w:tab/>
            </w:r>
            <w:r>
              <w:tab/>
            </w:r>
            <w:r>
              <w:tab/>
              <w:t>code</w:t>
            </w:r>
          </w:p>
        </w:tc>
        <w:tc>
          <w:tcPr>
            <w:tcW w:w="720" w:type="dxa"/>
          </w:tcPr>
          <w:p w14:paraId="38429E2C" w14:textId="77777777" w:rsidR="004B3F04" w:rsidRDefault="004B3F04" w:rsidP="000659BE">
            <w:pPr>
              <w:pStyle w:val="TableText"/>
            </w:pPr>
            <w:r>
              <w:t>1..1</w:t>
            </w:r>
          </w:p>
        </w:tc>
        <w:tc>
          <w:tcPr>
            <w:tcW w:w="1152" w:type="dxa"/>
          </w:tcPr>
          <w:p w14:paraId="6EBACC6F" w14:textId="77777777" w:rsidR="004B3F04" w:rsidRDefault="004B3F04" w:rsidP="000659BE">
            <w:pPr>
              <w:pStyle w:val="TableText"/>
            </w:pPr>
            <w:r>
              <w:t>SHALL</w:t>
            </w:r>
          </w:p>
        </w:tc>
        <w:tc>
          <w:tcPr>
            <w:tcW w:w="864" w:type="dxa"/>
          </w:tcPr>
          <w:p w14:paraId="0F419EFC" w14:textId="77777777" w:rsidR="004B3F04" w:rsidRDefault="004B3F04" w:rsidP="000659BE">
            <w:pPr>
              <w:pStyle w:val="TableText"/>
            </w:pPr>
          </w:p>
        </w:tc>
        <w:tc>
          <w:tcPr>
            <w:tcW w:w="1104" w:type="dxa"/>
          </w:tcPr>
          <w:p w14:paraId="637CE94F" w14:textId="77777777" w:rsidR="004B3F04" w:rsidRDefault="006C736C" w:rsidP="000659BE">
            <w:pPr>
              <w:pStyle w:val="TableText"/>
            </w:pPr>
            <w:hyperlink w:anchor="C_4499-18728">
              <w:r w:rsidR="004B3F04">
                <w:rPr>
                  <w:rStyle w:val="HyperlinkText9pt"/>
                </w:rPr>
                <w:t>4499-18728</w:t>
              </w:r>
            </w:hyperlink>
          </w:p>
        </w:tc>
        <w:tc>
          <w:tcPr>
            <w:tcW w:w="2975" w:type="dxa"/>
          </w:tcPr>
          <w:p w14:paraId="4A0F6BA4" w14:textId="77777777" w:rsidR="004B3F04" w:rsidRDefault="004B3F04" w:rsidP="000659BE">
            <w:pPr>
              <w:pStyle w:val="TableText"/>
            </w:pPr>
          </w:p>
        </w:tc>
      </w:tr>
      <w:tr w:rsidR="004B3F04" w14:paraId="77E2CE92" w14:textId="77777777" w:rsidTr="000659BE">
        <w:trPr>
          <w:jc w:val="center"/>
        </w:trPr>
        <w:tc>
          <w:tcPr>
            <w:tcW w:w="3345" w:type="dxa"/>
          </w:tcPr>
          <w:p w14:paraId="651F9DF8" w14:textId="77777777" w:rsidR="004B3F04" w:rsidRDefault="004B3F04" w:rsidP="000659BE">
            <w:pPr>
              <w:pStyle w:val="TableText"/>
            </w:pPr>
            <w:r>
              <w:tab/>
            </w:r>
            <w:r>
              <w:tab/>
            </w:r>
            <w:r>
              <w:tab/>
            </w:r>
            <w:r>
              <w:tab/>
              <w:t>@code</w:t>
            </w:r>
          </w:p>
        </w:tc>
        <w:tc>
          <w:tcPr>
            <w:tcW w:w="720" w:type="dxa"/>
          </w:tcPr>
          <w:p w14:paraId="08FC231D" w14:textId="77777777" w:rsidR="004B3F04" w:rsidRDefault="004B3F04" w:rsidP="000659BE">
            <w:pPr>
              <w:pStyle w:val="TableText"/>
            </w:pPr>
            <w:r>
              <w:t>1..1</w:t>
            </w:r>
          </w:p>
        </w:tc>
        <w:tc>
          <w:tcPr>
            <w:tcW w:w="1152" w:type="dxa"/>
          </w:tcPr>
          <w:p w14:paraId="4BDBD837" w14:textId="77777777" w:rsidR="004B3F04" w:rsidRDefault="004B3F04" w:rsidP="000659BE">
            <w:pPr>
              <w:pStyle w:val="TableText"/>
            </w:pPr>
            <w:r>
              <w:t>SHALL</w:t>
            </w:r>
          </w:p>
        </w:tc>
        <w:tc>
          <w:tcPr>
            <w:tcW w:w="864" w:type="dxa"/>
          </w:tcPr>
          <w:p w14:paraId="4C029729" w14:textId="77777777" w:rsidR="004B3F04" w:rsidRDefault="004B3F04" w:rsidP="000659BE">
            <w:pPr>
              <w:pStyle w:val="TableText"/>
            </w:pPr>
          </w:p>
        </w:tc>
        <w:tc>
          <w:tcPr>
            <w:tcW w:w="1104" w:type="dxa"/>
          </w:tcPr>
          <w:p w14:paraId="1A6DF04A" w14:textId="77777777" w:rsidR="004B3F04" w:rsidRDefault="006C736C" w:rsidP="000659BE">
            <w:pPr>
              <w:pStyle w:val="TableText"/>
            </w:pPr>
            <w:hyperlink w:anchor="C_4499-18729">
              <w:r w:rsidR="004B3F04">
                <w:rPr>
                  <w:rStyle w:val="HyperlinkText9pt"/>
                </w:rPr>
                <w:t>4499-18729</w:t>
              </w:r>
            </w:hyperlink>
          </w:p>
        </w:tc>
        <w:tc>
          <w:tcPr>
            <w:tcW w:w="2975" w:type="dxa"/>
          </w:tcPr>
          <w:p w14:paraId="06A80C0C" w14:textId="77777777" w:rsidR="004B3F04" w:rsidRDefault="004B3F04" w:rsidP="000659BE">
            <w:pPr>
              <w:pStyle w:val="TableText"/>
            </w:pPr>
            <w:r>
              <w:t>STRAT</w:t>
            </w:r>
          </w:p>
        </w:tc>
      </w:tr>
      <w:tr w:rsidR="004B3F04" w14:paraId="44F2F37A" w14:textId="77777777" w:rsidTr="000659BE">
        <w:trPr>
          <w:jc w:val="center"/>
        </w:trPr>
        <w:tc>
          <w:tcPr>
            <w:tcW w:w="3345" w:type="dxa"/>
          </w:tcPr>
          <w:p w14:paraId="531BA94E" w14:textId="77777777" w:rsidR="004B3F04" w:rsidRDefault="004B3F04" w:rsidP="000659BE">
            <w:pPr>
              <w:pStyle w:val="TableText"/>
            </w:pPr>
            <w:r>
              <w:tab/>
            </w:r>
            <w:r>
              <w:tab/>
            </w:r>
            <w:r>
              <w:tab/>
            </w:r>
            <w:r>
              <w:tab/>
              <w:t>@codeSystem</w:t>
            </w:r>
          </w:p>
        </w:tc>
        <w:tc>
          <w:tcPr>
            <w:tcW w:w="720" w:type="dxa"/>
          </w:tcPr>
          <w:p w14:paraId="673AEF53" w14:textId="77777777" w:rsidR="004B3F04" w:rsidRDefault="004B3F04" w:rsidP="000659BE">
            <w:pPr>
              <w:pStyle w:val="TableText"/>
            </w:pPr>
            <w:r>
              <w:t>1..1</w:t>
            </w:r>
          </w:p>
        </w:tc>
        <w:tc>
          <w:tcPr>
            <w:tcW w:w="1152" w:type="dxa"/>
          </w:tcPr>
          <w:p w14:paraId="5AFC22C2" w14:textId="77777777" w:rsidR="004B3F04" w:rsidRDefault="004B3F04" w:rsidP="000659BE">
            <w:pPr>
              <w:pStyle w:val="TableText"/>
            </w:pPr>
            <w:r>
              <w:t>SHALL</w:t>
            </w:r>
          </w:p>
        </w:tc>
        <w:tc>
          <w:tcPr>
            <w:tcW w:w="864" w:type="dxa"/>
          </w:tcPr>
          <w:p w14:paraId="15CE63FD" w14:textId="77777777" w:rsidR="004B3F04" w:rsidRDefault="004B3F04" w:rsidP="000659BE">
            <w:pPr>
              <w:pStyle w:val="TableText"/>
            </w:pPr>
          </w:p>
        </w:tc>
        <w:tc>
          <w:tcPr>
            <w:tcW w:w="1104" w:type="dxa"/>
          </w:tcPr>
          <w:p w14:paraId="29DEAFE3" w14:textId="77777777" w:rsidR="004B3F04" w:rsidRDefault="006C736C" w:rsidP="000659BE">
            <w:pPr>
              <w:pStyle w:val="TableText"/>
            </w:pPr>
            <w:hyperlink w:anchor="C_4499-30079">
              <w:r w:rsidR="004B3F04">
                <w:rPr>
                  <w:rStyle w:val="HyperlinkText9pt"/>
                </w:rPr>
                <w:t>4499-30079</w:t>
              </w:r>
            </w:hyperlink>
          </w:p>
        </w:tc>
        <w:tc>
          <w:tcPr>
            <w:tcW w:w="2975" w:type="dxa"/>
          </w:tcPr>
          <w:p w14:paraId="5F0E5C2C" w14:textId="77777777" w:rsidR="004B3F04" w:rsidRDefault="004B3F04" w:rsidP="000659BE">
            <w:pPr>
              <w:pStyle w:val="TableText"/>
            </w:pPr>
            <w:r>
              <w:t>urn:oid:2.16.840.1.113883.5.4 (HL7ActCode)</w:t>
            </w:r>
          </w:p>
        </w:tc>
      </w:tr>
      <w:tr w:rsidR="004B3F04" w14:paraId="6582B37D" w14:textId="77777777" w:rsidTr="000659BE">
        <w:trPr>
          <w:jc w:val="center"/>
        </w:trPr>
        <w:tc>
          <w:tcPr>
            <w:tcW w:w="3345" w:type="dxa"/>
          </w:tcPr>
          <w:p w14:paraId="377373F3" w14:textId="77777777" w:rsidR="004B3F04" w:rsidRDefault="004B3F04" w:rsidP="000659BE">
            <w:pPr>
              <w:pStyle w:val="TableText"/>
            </w:pPr>
            <w:r>
              <w:tab/>
            </w:r>
            <w:r>
              <w:tab/>
            </w:r>
            <w:r>
              <w:tab/>
              <w:t>value</w:t>
            </w:r>
          </w:p>
        </w:tc>
        <w:tc>
          <w:tcPr>
            <w:tcW w:w="720" w:type="dxa"/>
          </w:tcPr>
          <w:p w14:paraId="633408F1" w14:textId="77777777" w:rsidR="004B3F04" w:rsidRDefault="004B3F04" w:rsidP="000659BE">
            <w:pPr>
              <w:pStyle w:val="TableText"/>
            </w:pPr>
            <w:r>
              <w:t>1..1</w:t>
            </w:r>
          </w:p>
        </w:tc>
        <w:tc>
          <w:tcPr>
            <w:tcW w:w="1152" w:type="dxa"/>
          </w:tcPr>
          <w:p w14:paraId="5E47F352" w14:textId="77777777" w:rsidR="004B3F04" w:rsidRDefault="004B3F04" w:rsidP="000659BE">
            <w:pPr>
              <w:pStyle w:val="TableText"/>
            </w:pPr>
            <w:r>
              <w:t>SHALL</w:t>
            </w:r>
          </w:p>
        </w:tc>
        <w:tc>
          <w:tcPr>
            <w:tcW w:w="864" w:type="dxa"/>
          </w:tcPr>
          <w:p w14:paraId="094E6E9A" w14:textId="77777777" w:rsidR="004B3F04" w:rsidRDefault="004B3F04" w:rsidP="000659BE">
            <w:pPr>
              <w:pStyle w:val="TableText"/>
            </w:pPr>
            <w:r>
              <w:t>ED</w:t>
            </w:r>
          </w:p>
        </w:tc>
        <w:tc>
          <w:tcPr>
            <w:tcW w:w="1104" w:type="dxa"/>
          </w:tcPr>
          <w:p w14:paraId="20F5CD4F" w14:textId="77777777" w:rsidR="004B3F04" w:rsidRDefault="006C736C" w:rsidP="000659BE">
            <w:pPr>
              <w:pStyle w:val="TableText"/>
            </w:pPr>
            <w:hyperlink w:anchor="C_4499-18732">
              <w:r w:rsidR="004B3F04">
                <w:rPr>
                  <w:rStyle w:val="HyperlinkText9pt"/>
                </w:rPr>
                <w:t>4499-18732</w:t>
              </w:r>
            </w:hyperlink>
          </w:p>
        </w:tc>
        <w:tc>
          <w:tcPr>
            <w:tcW w:w="2975" w:type="dxa"/>
          </w:tcPr>
          <w:p w14:paraId="10D20E7E" w14:textId="77777777" w:rsidR="004B3F04" w:rsidRDefault="004B3F04" w:rsidP="000659BE">
            <w:pPr>
              <w:pStyle w:val="TableText"/>
            </w:pPr>
          </w:p>
        </w:tc>
      </w:tr>
      <w:tr w:rsidR="004B3F04" w14:paraId="0F8690F6" w14:textId="77777777" w:rsidTr="000659BE">
        <w:trPr>
          <w:jc w:val="center"/>
        </w:trPr>
        <w:tc>
          <w:tcPr>
            <w:tcW w:w="3345" w:type="dxa"/>
          </w:tcPr>
          <w:p w14:paraId="622CB9B2" w14:textId="77777777" w:rsidR="004B3F04" w:rsidRDefault="004B3F04" w:rsidP="000659BE">
            <w:pPr>
              <w:pStyle w:val="TableText"/>
            </w:pPr>
            <w:r>
              <w:tab/>
              <w:t>subjectOf</w:t>
            </w:r>
          </w:p>
        </w:tc>
        <w:tc>
          <w:tcPr>
            <w:tcW w:w="720" w:type="dxa"/>
          </w:tcPr>
          <w:p w14:paraId="68DCC218" w14:textId="77777777" w:rsidR="004B3F04" w:rsidRDefault="004B3F04" w:rsidP="000659BE">
            <w:pPr>
              <w:pStyle w:val="TableText"/>
            </w:pPr>
            <w:r>
              <w:t>0..1</w:t>
            </w:r>
          </w:p>
        </w:tc>
        <w:tc>
          <w:tcPr>
            <w:tcW w:w="1152" w:type="dxa"/>
          </w:tcPr>
          <w:p w14:paraId="780F0A27" w14:textId="77777777" w:rsidR="004B3F04" w:rsidRDefault="004B3F04" w:rsidP="000659BE">
            <w:pPr>
              <w:pStyle w:val="TableText"/>
            </w:pPr>
            <w:r>
              <w:t>SHOULD</w:t>
            </w:r>
          </w:p>
        </w:tc>
        <w:tc>
          <w:tcPr>
            <w:tcW w:w="864" w:type="dxa"/>
          </w:tcPr>
          <w:p w14:paraId="74056889" w14:textId="77777777" w:rsidR="004B3F04" w:rsidRDefault="004B3F04" w:rsidP="000659BE">
            <w:pPr>
              <w:pStyle w:val="TableText"/>
            </w:pPr>
          </w:p>
        </w:tc>
        <w:tc>
          <w:tcPr>
            <w:tcW w:w="1104" w:type="dxa"/>
          </w:tcPr>
          <w:p w14:paraId="0E883F0B" w14:textId="77777777" w:rsidR="004B3F04" w:rsidRDefault="006C736C" w:rsidP="000659BE">
            <w:pPr>
              <w:pStyle w:val="TableText"/>
            </w:pPr>
            <w:hyperlink w:anchor="C_4499-18733">
              <w:r w:rsidR="004B3F04">
                <w:rPr>
                  <w:rStyle w:val="HyperlinkText9pt"/>
                </w:rPr>
                <w:t>4499-18733</w:t>
              </w:r>
            </w:hyperlink>
          </w:p>
        </w:tc>
        <w:tc>
          <w:tcPr>
            <w:tcW w:w="2975" w:type="dxa"/>
          </w:tcPr>
          <w:p w14:paraId="1BE7326F" w14:textId="77777777" w:rsidR="004B3F04" w:rsidRDefault="004B3F04" w:rsidP="000659BE">
            <w:pPr>
              <w:pStyle w:val="TableText"/>
            </w:pPr>
          </w:p>
        </w:tc>
      </w:tr>
      <w:tr w:rsidR="004B3F04" w14:paraId="01F17B7D" w14:textId="77777777" w:rsidTr="000659BE">
        <w:trPr>
          <w:jc w:val="center"/>
        </w:trPr>
        <w:tc>
          <w:tcPr>
            <w:tcW w:w="3345" w:type="dxa"/>
          </w:tcPr>
          <w:p w14:paraId="3873EF88" w14:textId="77777777" w:rsidR="004B3F04" w:rsidRDefault="004B3F04" w:rsidP="000659BE">
            <w:pPr>
              <w:pStyle w:val="TableText"/>
            </w:pPr>
            <w:r>
              <w:tab/>
            </w:r>
            <w:r>
              <w:tab/>
              <w:t>measureAttribute</w:t>
            </w:r>
          </w:p>
        </w:tc>
        <w:tc>
          <w:tcPr>
            <w:tcW w:w="720" w:type="dxa"/>
          </w:tcPr>
          <w:p w14:paraId="52B8F6CB" w14:textId="77777777" w:rsidR="004B3F04" w:rsidRDefault="004B3F04" w:rsidP="000659BE">
            <w:pPr>
              <w:pStyle w:val="TableText"/>
            </w:pPr>
            <w:r>
              <w:t>1..1</w:t>
            </w:r>
          </w:p>
        </w:tc>
        <w:tc>
          <w:tcPr>
            <w:tcW w:w="1152" w:type="dxa"/>
          </w:tcPr>
          <w:p w14:paraId="1CE0A10A" w14:textId="77777777" w:rsidR="004B3F04" w:rsidRDefault="004B3F04" w:rsidP="000659BE">
            <w:pPr>
              <w:pStyle w:val="TableText"/>
            </w:pPr>
            <w:r>
              <w:t>SHALL</w:t>
            </w:r>
          </w:p>
        </w:tc>
        <w:tc>
          <w:tcPr>
            <w:tcW w:w="864" w:type="dxa"/>
          </w:tcPr>
          <w:p w14:paraId="708EC78F" w14:textId="77777777" w:rsidR="004B3F04" w:rsidRDefault="004B3F04" w:rsidP="000659BE">
            <w:pPr>
              <w:pStyle w:val="TableText"/>
            </w:pPr>
          </w:p>
        </w:tc>
        <w:tc>
          <w:tcPr>
            <w:tcW w:w="1104" w:type="dxa"/>
          </w:tcPr>
          <w:p w14:paraId="308AAB5E" w14:textId="77777777" w:rsidR="004B3F04" w:rsidRDefault="006C736C" w:rsidP="000659BE">
            <w:pPr>
              <w:pStyle w:val="TableText"/>
            </w:pPr>
            <w:hyperlink w:anchor="C_4499-18734">
              <w:r w:rsidR="004B3F04">
                <w:rPr>
                  <w:rStyle w:val="HyperlinkText9pt"/>
                </w:rPr>
                <w:t>4499-18734</w:t>
              </w:r>
            </w:hyperlink>
          </w:p>
        </w:tc>
        <w:tc>
          <w:tcPr>
            <w:tcW w:w="2975" w:type="dxa"/>
          </w:tcPr>
          <w:p w14:paraId="52DCF6B6" w14:textId="77777777" w:rsidR="004B3F04" w:rsidRDefault="004B3F04" w:rsidP="000659BE">
            <w:pPr>
              <w:pStyle w:val="TableText"/>
            </w:pPr>
          </w:p>
        </w:tc>
      </w:tr>
      <w:tr w:rsidR="004B3F04" w14:paraId="05FB1954" w14:textId="77777777" w:rsidTr="000659BE">
        <w:trPr>
          <w:jc w:val="center"/>
        </w:trPr>
        <w:tc>
          <w:tcPr>
            <w:tcW w:w="3345" w:type="dxa"/>
          </w:tcPr>
          <w:p w14:paraId="281B15F2" w14:textId="77777777" w:rsidR="004B3F04" w:rsidRDefault="004B3F04" w:rsidP="000659BE">
            <w:pPr>
              <w:pStyle w:val="TableText"/>
            </w:pPr>
            <w:r>
              <w:tab/>
            </w:r>
            <w:r>
              <w:tab/>
            </w:r>
            <w:r>
              <w:tab/>
              <w:t>code</w:t>
            </w:r>
          </w:p>
        </w:tc>
        <w:tc>
          <w:tcPr>
            <w:tcW w:w="720" w:type="dxa"/>
          </w:tcPr>
          <w:p w14:paraId="3225ACD9" w14:textId="77777777" w:rsidR="004B3F04" w:rsidRDefault="004B3F04" w:rsidP="000659BE">
            <w:pPr>
              <w:pStyle w:val="TableText"/>
            </w:pPr>
            <w:r>
              <w:t>1..1</w:t>
            </w:r>
          </w:p>
        </w:tc>
        <w:tc>
          <w:tcPr>
            <w:tcW w:w="1152" w:type="dxa"/>
          </w:tcPr>
          <w:p w14:paraId="6A64D9B2" w14:textId="77777777" w:rsidR="004B3F04" w:rsidRDefault="004B3F04" w:rsidP="000659BE">
            <w:pPr>
              <w:pStyle w:val="TableText"/>
            </w:pPr>
            <w:r>
              <w:t>SHALL</w:t>
            </w:r>
          </w:p>
        </w:tc>
        <w:tc>
          <w:tcPr>
            <w:tcW w:w="864" w:type="dxa"/>
          </w:tcPr>
          <w:p w14:paraId="3A006BD7" w14:textId="77777777" w:rsidR="004B3F04" w:rsidRDefault="004B3F04" w:rsidP="000659BE">
            <w:pPr>
              <w:pStyle w:val="TableText"/>
            </w:pPr>
          </w:p>
        </w:tc>
        <w:tc>
          <w:tcPr>
            <w:tcW w:w="1104" w:type="dxa"/>
          </w:tcPr>
          <w:p w14:paraId="3D35D958" w14:textId="77777777" w:rsidR="004B3F04" w:rsidRDefault="006C736C" w:rsidP="000659BE">
            <w:pPr>
              <w:pStyle w:val="TableText"/>
            </w:pPr>
            <w:hyperlink w:anchor="C_4499-18735">
              <w:r w:rsidR="004B3F04">
                <w:rPr>
                  <w:rStyle w:val="HyperlinkText9pt"/>
                </w:rPr>
                <w:t>4499-18735</w:t>
              </w:r>
            </w:hyperlink>
          </w:p>
        </w:tc>
        <w:tc>
          <w:tcPr>
            <w:tcW w:w="2975" w:type="dxa"/>
          </w:tcPr>
          <w:p w14:paraId="55DFCE53" w14:textId="77777777" w:rsidR="004B3F04" w:rsidRDefault="004B3F04" w:rsidP="000659BE">
            <w:pPr>
              <w:pStyle w:val="TableText"/>
            </w:pPr>
          </w:p>
        </w:tc>
      </w:tr>
      <w:tr w:rsidR="004B3F04" w14:paraId="6E426149" w14:textId="77777777" w:rsidTr="000659BE">
        <w:trPr>
          <w:jc w:val="center"/>
        </w:trPr>
        <w:tc>
          <w:tcPr>
            <w:tcW w:w="3345" w:type="dxa"/>
          </w:tcPr>
          <w:p w14:paraId="0D075075" w14:textId="77777777" w:rsidR="004B3F04" w:rsidRDefault="004B3F04" w:rsidP="000659BE">
            <w:pPr>
              <w:pStyle w:val="TableText"/>
            </w:pPr>
            <w:r>
              <w:tab/>
            </w:r>
            <w:r>
              <w:tab/>
            </w:r>
            <w:r>
              <w:tab/>
            </w:r>
            <w:r>
              <w:tab/>
              <w:t>@code</w:t>
            </w:r>
          </w:p>
        </w:tc>
        <w:tc>
          <w:tcPr>
            <w:tcW w:w="720" w:type="dxa"/>
          </w:tcPr>
          <w:p w14:paraId="6CA66108" w14:textId="77777777" w:rsidR="004B3F04" w:rsidRDefault="004B3F04" w:rsidP="000659BE">
            <w:pPr>
              <w:pStyle w:val="TableText"/>
            </w:pPr>
            <w:r>
              <w:t>1..1</w:t>
            </w:r>
          </w:p>
        </w:tc>
        <w:tc>
          <w:tcPr>
            <w:tcW w:w="1152" w:type="dxa"/>
          </w:tcPr>
          <w:p w14:paraId="45E56984" w14:textId="77777777" w:rsidR="004B3F04" w:rsidRDefault="004B3F04" w:rsidP="000659BE">
            <w:pPr>
              <w:pStyle w:val="TableText"/>
            </w:pPr>
            <w:r>
              <w:t>SHALL</w:t>
            </w:r>
          </w:p>
        </w:tc>
        <w:tc>
          <w:tcPr>
            <w:tcW w:w="864" w:type="dxa"/>
          </w:tcPr>
          <w:p w14:paraId="0D0DBF4E" w14:textId="77777777" w:rsidR="004B3F04" w:rsidRDefault="004B3F04" w:rsidP="000659BE">
            <w:pPr>
              <w:pStyle w:val="TableText"/>
            </w:pPr>
          </w:p>
        </w:tc>
        <w:tc>
          <w:tcPr>
            <w:tcW w:w="1104" w:type="dxa"/>
          </w:tcPr>
          <w:p w14:paraId="6370B859" w14:textId="77777777" w:rsidR="004B3F04" w:rsidRDefault="006C736C" w:rsidP="000659BE">
            <w:pPr>
              <w:pStyle w:val="TableText"/>
            </w:pPr>
            <w:hyperlink w:anchor="C_4499-18736">
              <w:r w:rsidR="004B3F04">
                <w:rPr>
                  <w:rStyle w:val="HyperlinkText9pt"/>
                </w:rPr>
                <w:t>4499-18736</w:t>
              </w:r>
            </w:hyperlink>
          </w:p>
        </w:tc>
        <w:tc>
          <w:tcPr>
            <w:tcW w:w="2975" w:type="dxa"/>
          </w:tcPr>
          <w:p w14:paraId="765D2431" w14:textId="77777777" w:rsidR="004B3F04" w:rsidRDefault="004B3F04" w:rsidP="000659BE">
            <w:pPr>
              <w:pStyle w:val="TableText"/>
            </w:pPr>
            <w:r>
              <w:t>IPOP</w:t>
            </w:r>
          </w:p>
        </w:tc>
      </w:tr>
      <w:tr w:rsidR="004B3F04" w14:paraId="6F74A3DE" w14:textId="77777777" w:rsidTr="000659BE">
        <w:trPr>
          <w:jc w:val="center"/>
        </w:trPr>
        <w:tc>
          <w:tcPr>
            <w:tcW w:w="3345" w:type="dxa"/>
          </w:tcPr>
          <w:p w14:paraId="039B2688" w14:textId="77777777" w:rsidR="004B3F04" w:rsidRDefault="004B3F04" w:rsidP="000659BE">
            <w:pPr>
              <w:pStyle w:val="TableText"/>
            </w:pPr>
            <w:r>
              <w:tab/>
            </w:r>
            <w:r>
              <w:tab/>
            </w:r>
            <w:r>
              <w:tab/>
            </w:r>
            <w:r>
              <w:tab/>
              <w:t>@codeSystem</w:t>
            </w:r>
          </w:p>
        </w:tc>
        <w:tc>
          <w:tcPr>
            <w:tcW w:w="720" w:type="dxa"/>
          </w:tcPr>
          <w:p w14:paraId="7221F05E" w14:textId="77777777" w:rsidR="004B3F04" w:rsidRDefault="004B3F04" w:rsidP="000659BE">
            <w:pPr>
              <w:pStyle w:val="TableText"/>
            </w:pPr>
            <w:r>
              <w:t>1..1</w:t>
            </w:r>
          </w:p>
        </w:tc>
        <w:tc>
          <w:tcPr>
            <w:tcW w:w="1152" w:type="dxa"/>
          </w:tcPr>
          <w:p w14:paraId="1B0F327F" w14:textId="77777777" w:rsidR="004B3F04" w:rsidRDefault="004B3F04" w:rsidP="000659BE">
            <w:pPr>
              <w:pStyle w:val="TableText"/>
            </w:pPr>
            <w:r>
              <w:t>SHALL</w:t>
            </w:r>
          </w:p>
        </w:tc>
        <w:tc>
          <w:tcPr>
            <w:tcW w:w="864" w:type="dxa"/>
          </w:tcPr>
          <w:p w14:paraId="3110FECA" w14:textId="77777777" w:rsidR="004B3F04" w:rsidRDefault="004B3F04" w:rsidP="000659BE">
            <w:pPr>
              <w:pStyle w:val="TableText"/>
            </w:pPr>
          </w:p>
        </w:tc>
        <w:tc>
          <w:tcPr>
            <w:tcW w:w="1104" w:type="dxa"/>
          </w:tcPr>
          <w:p w14:paraId="740B5E40" w14:textId="77777777" w:rsidR="004B3F04" w:rsidRDefault="006C736C" w:rsidP="000659BE">
            <w:pPr>
              <w:pStyle w:val="TableText"/>
            </w:pPr>
            <w:hyperlink w:anchor="C_4499-30080">
              <w:r w:rsidR="004B3F04">
                <w:rPr>
                  <w:rStyle w:val="HyperlinkText9pt"/>
                </w:rPr>
                <w:t>4499-30080</w:t>
              </w:r>
            </w:hyperlink>
          </w:p>
        </w:tc>
        <w:tc>
          <w:tcPr>
            <w:tcW w:w="2975" w:type="dxa"/>
          </w:tcPr>
          <w:p w14:paraId="732BB967" w14:textId="77777777" w:rsidR="004B3F04" w:rsidRDefault="004B3F04" w:rsidP="000659BE">
            <w:pPr>
              <w:pStyle w:val="TableText"/>
            </w:pPr>
            <w:r>
              <w:t>urn:oid:2.16.840.1.113883.5.4 (HL7ActCode)</w:t>
            </w:r>
          </w:p>
        </w:tc>
      </w:tr>
      <w:tr w:rsidR="004B3F04" w14:paraId="18AD0148" w14:textId="77777777" w:rsidTr="000659BE">
        <w:trPr>
          <w:jc w:val="center"/>
        </w:trPr>
        <w:tc>
          <w:tcPr>
            <w:tcW w:w="3345" w:type="dxa"/>
          </w:tcPr>
          <w:p w14:paraId="68BF7ACD" w14:textId="77777777" w:rsidR="004B3F04" w:rsidRDefault="004B3F04" w:rsidP="000659BE">
            <w:pPr>
              <w:pStyle w:val="TableText"/>
            </w:pPr>
            <w:r>
              <w:tab/>
            </w:r>
            <w:r>
              <w:tab/>
            </w:r>
            <w:r>
              <w:tab/>
              <w:t>value</w:t>
            </w:r>
          </w:p>
        </w:tc>
        <w:tc>
          <w:tcPr>
            <w:tcW w:w="720" w:type="dxa"/>
          </w:tcPr>
          <w:p w14:paraId="14D6EDC1" w14:textId="77777777" w:rsidR="004B3F04" w:rsidRDefault="004B3F04" w:rsidP="000659BE">
            <w:pPr>
              <w:pStyle w:val="TableText"/>
            </w:pPr>
            <w:r>
              <w:t>1..1</w:t>
            </w:r>
          </w:p>
        </w:tc>
        <w:tc>
          <w:tcPr>
            <w:tcW w:w="1152" w:type="dxa"/>
          </w:tcPr>
          <w:p w14:paraId="146BD271" w14:textId="77777777" w:rsidR="004B3F04" w:rsidRDefault="004B3F04" w:rsidP="000659BE">
            <w:pPr>
              <w:pStyle w:val="TableText"/>
            </w:pPr>
            <w:r>
              <w:t>SHALL</w:t>
            </w:r>
          </w:p>
        </w:tc>
        <w:tc>
          <w:tcPr>
            <w:tcW w:w="864" w:type="dxa"/>
          </w:tcPr>
          <w:p w14:paraId="0774FDEA" w14:textId="77777777" w:rsidR="004B3F04" w:rsidRDefault="004B3F04" w:rsidP="000659BE">
            <w:pPr>
              <w:pStyle w:val="TableText"/>
            </w:pPr>
            <w:r>
              <w:t>ED</w:t>
            </w:r>
          </w:p>
        </w:tc>
        <w:tc>
          <w:tcPr>
            <w:tcW w:w="1104" w:type="dxa"/>
          </w:tcPr>
          <w:p w14:paraId="2E3DAAB6" w14:textId="77777777" w:rsidR="004B3F04" w:rsidRDefault="006C736C" w:rsidP="000659BE">
            <w:pPr>
              <w:pStyle w:val="TableText"/>
            </w:pPr>
            <w:hyperlink w:anchor="C_4499-18739">
              <w:r w:rsidR="004B3F04">
                <w:rPr>
                  <w:rStyle w:val="HyperlinkText9pt"/>
                </w:rPr>
                <w:t>4499-18739</w:t>
              </w:r>
            </w:hyperlink>
          </w:p>
        </w:tc>
        <w:tc>
          <w:tcPr>
            <w:tcW w:w="2975" w:type="dxa"/>
          </w:tcPr>
          <w:p w14:paraId="0ECAE482" w14:textId="77777777" w:rsidR="004B3F04" w:rsidRDefault="004B3F04" w:rsidP="000659BE">
            <w:pPr>
              <w:pStyle w:val="TableText"/>
            </w:pPr>
          </w:p>
        </w:tc>
      </w:tr>
      <w:tr w:rsidR="004B3F04" w14:paraId="5FCFFC94" w14:textId="77777777" w:rsidTr="000659BE">
        <w:trPr>
          <w:jc w:val="center"/>
        </w:trPr>
        <w:tc>
          <w:tcPr>
            <w:tcW w:w="3345" w:type="dxa"/>
          </w:tcPr>
          <w:p w14:paraId="4016E785" w14:textId="77777777" w:rsidR="004B3F04" w:rsidRDefault="004B3F04" w:rsidP="000659BE">
            <w:pPr>
              <w:pStyle w:val="TableText"/>
            </w:pPr>
            <w:r>
              <w:tab/>
              <w:t>subjectOf</w:t>
            </w:r>
          </w:p>
        </w:tc>
        <w:tc>
          <w:tcPr>
            <w:tcW w:w="720" w:type="dxa"/>
          </w:tcPr>
          <w:p w14:paraId="49BCB447" w14:textId="77777777" w:rsidR="004B3F04" w:rsidRDefault="004B3F04" w:rsidP="000659BE">
            <w:pPr>
              <w:pStyle w:val="TableText"/>
            </w:pPr>
            <w:r>
              <w:t>0..1</w:t>
            </w:r>
          </w:p>
        </w:tc>
        <w:tc>
          <w:tcPr>
            <w:tcW w:w="1152" w:type="dxa"/>
          </w:tcPr>
          <w:p w14:paraId="675CF543" w14:textId="77777777" w:rsidR="004B3F04" w:rsidRDefault="004B3F04" w:rsidP="000659BE">
            <w:pPr>
              <w:pStyle w:val="TableText"/>
            </w:pPr>
            <w:r>
              <w:t>SHOULD</w:t>
            </w:r>
          </w:p>
        </w:tc>
        <w:tc>
          <w:tcPr>
            <w:tcW w:w="864" w:type="dxa"/>
          </w:tcPr>
          <w:p w14:paraId="7439F3A3" w14:textId="77777777" w:rsidR="004B3F04" w:rsidRDefault="004B3F04" w:rsidP="000659BE">
            <w:pPr>
              <w:pStyle w:val="TableText"/>
            </w:pPr>
          </w:p>
        </w:tc>
        <w:tc>
          <w:tcPr>
            <w:tcW w:w="1104" w:type="dxa"/>
          </w:tcPr>
          <w:p w14:paraId="6E44AE6C" w14:textId="77777777" w:rsidR="004B3F04" w:rsidRDefault="006C736C" w:rsidP="000659BE">
            <w:pPr>
              <w:pStyle w:val="TableText"/>
            </w:pPr>
            <w:hyperlink w:anchor="C_4499-18740">
              <w:r w:rsidR="004B3F04">
                <w:rPr>
                  <w:rStyle w:val="HyperlinkText9pt"/>
                </w:rPr>
                <w:t>4499-</w:t>
              </w:r>
              <w:r w:rsidR="004B3F04">
                <w:rPr>
                  <w:rStyle w:val="HyperlinkText9pt"/>
                </w:rPr>
                <w:lastRenderedPageBreak/>
                <w:t>18740</w:t>
              </w:r>
            </w:hyperlink>
          </w:p>
        </w:tc>
        <w:tc>
          <w:tcPr>
            <w:tcW w:w="2975" w:type="dxa"/>
          </w:tcPr>
          <w:p w14:paraId="5BE448F6" w14:textId="77777777" w:rsidR="004B3F04" w:rsidRDefault="004B3F04" w:rsidP="000659BE">
            <w:pPr>
              <w:pStyle w:val="TableText"/>
            </w:pPr>
          </w:p>
        </w:tc>
      </w:tr>
      <w:tr w:rsidR="004B3F04" w14:paraId="635FA19C" w14:textId="77777777" w:rsidTr="000659BE">
        <w:trPr>
          <w:jc w:val="center"/>
        </w:trPr>
        <w:tc>
          <w:tcPr>
            <w:tcW w:w="3345" w:type="dxa"/>
          </w:tcPr>
          <w:p w14:paraId="4919933B" w14:textId="77777777" w:rsidR="004B3F04" w:rsidRDefault="004B3F04" w:rsidP="000659BE">
            <w:pPr>
              <w:pStyle w:val="TableText"/>
            </w:pPr>
            <w:r>
              <w:tab/>
            </w:r>
            <w:r>
              <w:tab/>
              <w:t>measureAttribute</w:t>
            </w:r>
          </w:p>
        </w:tc>
        <w:tc>
          <w:tcPr>
            <w:tcW w:w="720" w:type="dxa"/>
          </w:tcPr>
          <w:p w14:paraId="753213A0" w14:textId="77777777" w:rsidR="004B3F04" w:rsidRDefault="004B3F04" w:rsidP="000659BE">
            <w:pPr>
              <w:pStyle w:val="TableText"/>
            </w:pPr>
            <w:r>
              <w:t>1..1</w:t>
            </w:r>
          </w:p>
        </w:tc>
        <w:tc>
          <w:tcPr>
            <w:tcW w:w="1152" w:type="dxa"/>
          </w:tcPr>
          <w:p w14:paraId="1D27CF1F" w14:textId="77777777" w:rsidR="004B3F04" w:rsidRDefault="004B3F04" w:rsidP="000659BE">
            <w:pPr>
              <w:pStyle w:val="TableText"/>
            </w:pPr>
            <w:r>
              <w:t>SHALL</w:t>
            </w:r>
          </w:p>
        </w:tc>
        <w:tc>
          <w:tcPr>
            <w:tcW w:w="864" w:type="dxa"/>
          </w:tcPr>
          <w:p w14:paraId="1B41A49E" w14:textId="77777777" w:rsidR="004B3F04" w:rsidRDefault="004B3F04" w:rsidP="000659BE">
            <w:pPr>
              <w:pStyle w:val="TableText"/>
            </w:pPr>
          </w:p>
        </w:tc>
        <w:tc>
          <w:tcPr>
            <w:tcW w:w="1104" w:type="dxa"/>
          </w:tcPr>
          <w:p w14:paraId="4054F865" w14:textId="77777777" w:rsidR="004B3F04" w:rsidRDefault="006C736C" w:rsidP="000659BE">
            <w:pPr>
              <w:pStyle w:val="TableText"/>
            </w:pPr>
            <w:hyperlink w:anchor="C_4499-18741">
              <w:r w:rsidR="004B3F04">
                <w:rPr>
                  <w:rStyle w:val="HyperlinkText9pt"/>
                </w:rPr>
                <w:t>4499-18741</w:t>
              </w:r>
            </w:hyperlink>
          </w:p>
        </w:tc>
        <w:tc>
          <w:tcPr>
            <w:tcW w:w="2975" w:type="dxa"/>
          </w:tcPr>
          <w:p w14:paraId="16CA20F9" w14:textId="77777777" w:rsidR="004B3F04" w:rsidRDefault="004B3F04" w:rsidP="000659BE">
            <w:pPr>
              <w:pStyle w:val="TableText"/>
            </w:pPr>
          </w:p>
        </w:tc>
      </w:tr>
      <w:tr w:rsidR="004B3F04" w14:paraId="2BF9708C" w14:textId="77777777" w:rsidTr="000659BE">
        <w:trPr>
          <w:jc w:val="center"/>
        </w:trPr>
        <w:tc>
          <w:tcPr>
            <w:tcW w:w="3345" w:type="dxa"/>
          </w:tcPr>
          <w:p w14:paraId="66C7BD81" w14:textId="77777777" w:rsidR="004B3F04" w:rsidRDefault="004B3F04" w:rsidP="000659BE">
            <w:pPr>
              <w:pStyle w:val="TableText"/>
            </w:pPr>
            <w:r>
              <w:tab/>
            </w:r>
            <w:r>
              <w:tab/>
            </w:r>
            <w:r>
              <w:tab/>
              <w:t>code</w:t>
            </w:r>
          </w:p>
        </w:tc>
        <w:tc>
          <w:tcPr>
            <w:tcW w:w="720" w:type="dxa"/>
          </w:tcPr>
          <w:p w14:paraId="17BDE3EB" w14:textId="77777777" w:rsidR="004B3F04" w:rsidRDefault="004B3F04" w:rsidP="000659BE">
            <w:pPr>
              <w:pStyle w:val="TableText"/>
            </w:pPr>
            <w:r>
              <w:t>1..1</w:t>
            </w:r>
          </w:p>
        </w:tc>
        <w:tc>
          <w:tcPr>
            <w:tcW w:w="1152" w:type="dxa"/>
          </w:tcPr>
          <w:p w14:paraId="6ADD70FB" w14:textId="77777777" w:rsidR="004B3F04" w:rsidRDefault="004B3F04" w:rsidP="000659BE">
            <w:pPr>
              <w:pStyle w:val="TableText"/>
            </w:pPr>
            <w:r>
              <w:t>SHALL</w:t>
            </w:r>
          </w:p>
        </w:tc>
        <w:tc>
          <w:tcPr>
            <w:tcW w:w="864" w:type="dxa"/>
          </w:tcPr>
          <w:p w14:paraId="4C443961" w14:textId="77777777" w:rsidR="004B3F04" w:rsidRDefault="004B3F04" w:rsidP="000659BE">
            <w:pPr>
              <w:pStyle w:val="TableText"/>
            </w:pPr>
          </w:p>
        </w:tc>
        <w:tc>
          <w:tcPr>
            <w:tcW w:w="1104" w:type="dxa"/>
          </w:tcPr>
          <w:p w14:paraId="705A232A" w14:textId="77777777" w:rsidR="004B3F04" w:rsidRDefault="006C736C" w:rsidP="000659BE">
            <w:pPr>
              <w:pStyle w:val="TableText"/>
            </w:pPr>
            <w:hyperlink w:anchor="C_4499-18742">
              <w:r w:rsidR="004B3F04">
                <w:rPr>
                  <w:rStyle w:val="HyperlinkText9pt"/>
                </w:rPr>
                <w:t>4499-18742</w:t>
              </w:r>
            </w:hyperlink>
          </w:p>
        </w:tc>
        <w:tc>
          <w:tcPr>
            <w:tcW w:w="2975" w:type="dxa"/>
          </w:tcPr>
          <w:p w14:paraId="4D03F5CC" w14:textId="77777777" w:rsidR="004B3F04" w:rsidRDefault="004B3F04" w:rsidP="000659BE">
            <w:pPr>
              <w:pStyle w:val="TableText"/>
            </w:pPr>
          </w:p>
        </w:tc>
      </w:tr>
      <w:tr w:rsidR="004B3F04" w14:paraId="657B4663" w14:textId="77777777" w:rsidTr="000659BE">
        <w:trPr>
          <w:jc w:val="center"/>
        </w:trPr>
        <w:tc>
          <w:tcPr>
            <w:tcW w:w="3345" w:type="dxa"/>
          </w:tcPr>
          <w:p w14:paraId="1B5F71BE" w14:textId="77777777" w:rsidR="004B3F04" w:rsidRDefault="004B3F04" w:rsidP="000659BE">
            <w:pPr>
              <w:pStyle w:val="TableText"/>
            </w:pPr>
            <w:r>
              <w:tab/>
            </w:r>
            <w:r>
              <w:tab/>
            </w:r>
            <w:r>
              <w:tab/>
            </w:r>
            <w:r>
              <w:tab/>
              <w:t>@code</w:t>
            </w:r>
          </w:p>
        </w:tc>
        <w:tc>
          <w:tcPr>
            <w:tcW w:w="720" w:type="dxa"/>
          </w:tcPr>
          <w:p w14:paraId="379B596B" w14:textId="77777777" w:rsidR="004B3F04" w:rsidRDefault="004B3F04" w:rsidP="000659BE">
            <w:pPr>
              <w:pStyle w:val="TableText"/>
            </w:pPr>
            <w:r>
              <w:t>1..1</w:t>
            </w:r>
          </w:p>
        </w:tc>
        <w:tc>
          <w:tcPr>
            <w:tcW w:w="1152" w:type="dxa"/>
          </w:tcPr>
          <w:p w14:paraId="5DC23E14" w14:textId="77777777" w:rsidR="004B3F04" w:rsidRDefault="004B3F04" w:rsidP="000659BE">
            <w:pPr>
              <w:pStyle w:val="TableText"/>
            </w:pPr>
            <w:r>
              <w:t>SHALL</w:t>
            </w:r>
          </w:p>
        </w:tc>
        <w:tc>
          <w:tcPr>
            <w:tcW w:w="864" w:type="dxa"/>
          </w:tcPr>
          <w:p w14:paraId="7FD467CB" w14:textId="77777777" w:rsidR="004B3F04" w:rsidRDefault="004B3F04" w:rsidP="000659BE">
            <w:pPr>
              <w:pStyle w:val="TableText"/>
            </w:pPr>
          </w:p>
        </w:tc>
        <w:tc>
          <w:tcPr>
            <w:tcW w:w="1104" w:type="dxa"/>
          </w:tcPr>
          <w:p w14:paraId="129ED17B" w14:textId="77777777" w:rsidR="004B3F04" w:rsidRDefault="006C736C" w:rsidP="000659BE">
            <w:pPr>
              <w:pStyle w:val="TableText"/>
            </w:pPr>
            <w:hyperlink w:anchor="C_4499-29957">
              <w:r w:rsidR="004B3F04">
                <w:rPr>
                  <w:rStyle w:val="HyperlinkText9pt"/>
                </w:rPr>
                <w:t>4499-29957</w:t>
              </w:r>
            </w:hyperlink>
          </w:p>
        </w:tc>
        <w:tc>
          <w:tcPr>
            <w:tcW w:w="2975" w:type="dxa"/>
          </w:tcPr>
          <w:p w14:paraId="71D7238A" w14:textId="77777777" w:rsidR="004B3F04" w:rsidRDefault="004B3F04" w:rsidP="000659BE">
            <w:pPr>
              <w:pStyle w:val="TableText"/>
            </w:pPr>
            <w:r>
              <w:t>DENOM</w:t>
            </w:r>
          </w:p>
        </w:tc>
      </w:tr>
      <w:tr w:rsidR="004B3F04" w14:paraId="1380DEBC" w14:textId="77777777" w:rsidTr="000659BE">
        <w:trPr>
          <w:jc w:val="center"/>
        </w:trPr>
        <w:tc>
          <w:tcPr>
            <w:tcW w:w="3345" w:type="dxa"/>
          </w:tcPr>
          <w:p w14:paraId="45483B7A" w14:textId="77777777" w:rsidR="004B3F04" w:rsidRDefault="004B3F04" w:rsidP="000659BE">
            <w:pPr>
              <w:pStyle w:val="TableText"/>
            </w:pPr>
            <w:r>
              <w:tab/>
            </w:r>
            <w:r>
              <w:tab/>
            </w:r>
            <w:r>
              <w:tab/>
            </w:r>
            <w:r>
              <w:tab/>
              <w:t>@codeSystem</w:t>
            </w:r>
          </w:p>
        </w:tc>
        <w:tc>
          <w:tcPr>
            <w:tcW w:w="720" w:type="dxa"/>
          </w:tcPr>
          <w:p w14:paraId="7F1E864B" w14:textId="77777777" w:rsidR="004B3F04" w:rsidRDefault="004B3F04" w:rsidP="000659BE">
            <w:pPr>
              <w:pStyle w:val="TableText"/>
            </w:pPr>
            <w:r>
              <w:t>1..1</w:t>
            </w:r>
          </w:p>
        </w:tc>
        <w:tc>
          <w:tcPr>
            <w:tcW w:w="1152" w:type="dxa"/>
          </w:tcPr>
          <w:p w14:paraId="5112D651" w14:textId="77777777" w:rsidR="004B3F04" w:rsidRDefault="004B3F04" w:rsidP="000659BE">
            <w:pPr>
              <w:pStyle w:val="TableText"/>
            </w:pPr>
            <w:r>
              <w:t>SHALL</w:t>
            </w:r>
          </w:p>
        </w:tc>
        <w:tc>
          <w:tcPr>
            <w:tcW w:w="864" w:type="dxa"/>
          </w:tcPr>
          <w:p w14:paraId="5AB4D0FE" w14:textId="77777777" w:rsidR="004B3F04" w:rsidRDefault="004B3F04" w:rsidP="000659BE">
            <w:pPr>
              <w:pStyle w:val="TableText"/>
            </w:pPr>
          </w:p>
        </w:tc>
        <w:tc>
          <w:tcPr>
            <w:tcW w:w="1104" w:type="dxa"/>
          </w:tcPr>
          <w:p w14:paraId="65C28BDE" w14:textId="77777777" w:rsidR="004B3F04" w:rsidRDefault="006C736C" w:rsidP="000659BE">
            <w:pPr>
              <w:pStyle w:val="TableText"/>
            </w:pPr>
            <w:hyperlink w:anchor="C_4499-30081">
              <w:r w:rsidR="004B3F04">
                <w:rPr>
                  <w:rStyle w:val="HyperlinkText9pt"/>
                </w:rPr>
                <w:t>4499-30081</w:t>
              </w:r>
            </w:hyperlink>
          </w:p>
        </w:tc>
        <w:tc>
          <w:tcPr>
            <w:tcW w:w="2975" w:type="dxa"/>
          </w:tcPr>
          <w:p w14:paraId="737CBD8E" w14:textId="77777777" w:rsidR="004B3F04" w:rsidRDefault="004B3F04" w:rsidP="000659BE">
            <w:pPr>
              <w:pStyle w:val="TableText"/>
            </w:pPr>
            <w:r>
              <w:t>urn:oid:2.16.840.1.113883.5.4 (HL7ActCode)</w:t>
            </w:r>
          </w:p>
        </w:tc>
      </w:tr>
      <w:tr w:rsidR="004B3F04" w14:paraId="4939F9F7" w14:textId="77777777" w:rsidTr="000659BE">
        <w:trPr>
          <w:jc w:val="center"/>
        </w:trPr>
        <w:tc>
          <w:tcPr>
            <w:tcW w:w="3345" w:type="dxa"/>
          </w:tcPr>
          <w:p w14:paraId="51ED865F" w14:textId="77777777" w:rsidR="004B3F04" w:rsidRDefault="004B3F04" w:rsidP="000659BE">
            <w:pPr>
              <w:pStyle w:val="TableText"/>
            </w:pPr>
            <w:r>
              <w:tab/>
            </w:r>
            <w:r>
              <w:tab/>
            </w:r>
            <w:r>
              <w:tab/>
              <w:t>value</w:t>
            </w:r>
          </w:p>
        </w:tc>
        <w:tc>
          <w:tcPr>
            <w:tcW w:w="720" w:type="dxa"/>
          </w:tcPr>
          <w:p w14:paraId="2048CD92" w14:textId="77777777" w:rsidR="004B3F04" w:rsidRDefault="004B3F04" w:rsidP="000659BE">
            <w:pPr>
              <w:pStyle w:val="TableText"/>
            </w:pPr>
            <w:r>
              <w:t>1..1</w:t>
            </w:r>
          </w:p>
        </w:tc>
        <w:tc>
          <w:tcPr>
            <w:tcW w:w="1152" w:type="dxa"/>
          </w:tcPr>
          <w:p w14:paraId="24031276" w14:textId="77777777" w:rsidR="004B3F04" w:rsidRDefault="004B3F04" w:rsidP="000659BE">
            <w:pPr>
              <w:pStyle w:val="TableText"/>
            </w:pPr>
            <w:r>
              <w:t>SHALL</w:t>
            </w:r>
          </w:p>
        </w:tc>
        <w:tc>
          <w:tcPr>
            <w:tcW w:w="864" w:type="dxa"/>
          </w:tcPr>
          <w:p w14:paraId="24E80A17" w14:textId="77777777" w:rsidR="004B3F04" w:rsidRDefault="004B3F04" w:rsidP="000659BE">
            <w:pPr>
              <w:pStyle w:val="TableText"/>
            </w:pPr>
            <w:r>
              <w:t>ED</w:t>
            </w:r>
          </w:p>
        </w:tc>
        <w:tc>
          <w:tcPr>
            <w:tcW w:w="1104" w:type="dxa"/>
          </w:tcPr>
          <w:p w14:paraId="74D7EA4C" w14:textId="77777777" w:rsidR="004B3F04" w:rsidRDefault="006C736C" w:rsidP="000659BE">
            <w:pPr>
              <w:pStyle w:val="TableText"/>
            </w:pPr>
            <w:hyperlink w:anchor="C_4499-18746">
              <w:r w:rsidR="004B3F04">
                <w:rPr>
                  <w:rStyle w:val="HyperlinkText9pt"/>
                </w:rPr>
                <w:t>4499-18746</w:t>
              </w:r>
            </w:hyperlink>
          </w:p>
        </w:tc>
        <w:tc>
          <w:tcPr>
            <w:tcW w:w="2975" w:type="dxa"/>
          </w:tcPr>
          <w:p w14:paraId="1A444C90" w14:textId="77777777" w:rsidR="004B3F04" w:rsidRDefault="004B3F04" w:rsidP="000659BE">
            <w:pPr>
              <w:pStyle w:val="TableText"/>
            </w:pPr>
          </w:p>
        </w:tc>
      </w:tr>
      <w:tr w:rsidR="004B3F04" w14:paraId="421B244A" w14:textId="77777777" w:rsidTr="000659BE">
        <w:trPr>
          <w:jc w:val="center"/>
        </w:trPr>
        <w:tc>
          <w:tcPr>
            <w:tcW w:w="3345" w:type="dxa"/>
          </w:tcPr>
          <w:p w14:paraId="503767C6" w14:textId="77777777" w:rsidR="004B3F04" w:rsidRDefault="004B3F04" w:rsidP="000659BE">
            <w:pPr>
              <w:pStyle w:val="TableText"/>
            </w:pPr>
            <w:r>
              <w:tab/>
              <w:t>subjectOf</w:t>
            </w:r>
          </w:p>
        </w:tc>
        <w:tc>
          <w:tcPr>
            <w:tcW w:w="720" w:type="dxa"/>
          </w:tcPr>
          <w:p w14:paraId="7894F81C" w14:textId="77777777" w:rsidR="004B3F04" w:rsidRDefault="004B3F04" w:rsidP="000659BE">
            <w:pPr>
              <w:pStyle w:val="TableText"/>
            </w:pPr>
            <w:r>
              <w:t>0..1</w:t>
            </w:r>
          </w:p>
        </w:tc>
        <w:tc>
          <w:tcPr>
            <w:tcW w:w="1152" w:type="dxa"/>
          </w:tcPr>
          <w:p w14:paraId="05FF3A91" w14:textId="77777777" w:rsidR="004B3F04" w:rsidRDefault="004B3F04" w:rsidP="000659BE">
            <w:pPr>
              <w:pStyle w:val="TableText"/>
            </w:pPr>
            <w:r>
              <w:t>SHOULD</w:t>
            </w:r>
          </w:p>
        </w:tc>
        <w:tc>
          <w:tcPr>
            <w:tcW w:w="864" w:type="dxa"/>
          </w:tcPr>
          <w:p w14:paraId="2B7691D6" w14:textId="77777777" w:rsidR="004B3F04" w:rsidRDefault="004B3F04" w:rsidP="000659BE">
            <w:pPr>
              <w:pStyle w:val="TableText"/>
            </w:pPr>
          </w:p>
        </w:tc>
        <w:tc>
          <w:tcPr>
            <w:tcW w:w="1104" w:type="dxa"/>
          </w:tcPr>
          <w:p w14:paraId="7EC58B51" w14:textId="77777777" w:rsidR="004B3F04" w:rsidRDefault="006C736C" w:rsidP="000659BE">
            <w:pPr>
              <w:pStyle w:val="TableText"/>
            </w:pPr>
            <w:hyperlink w:anchor="C_4499-18747">
              <w:r w:rsidR="004B3F04">
                <w:rPr>
                  <w:rStyle w:val="HyperlinkText9pt"/>
                </w:rPr>
                <w:t>4499-18747</w:t>
              </w:r>
            </w:hyperlink>
          </w:p>
        </w:tc>
        <w:tc>
          <w:tcPr>
            <w:tcW w:w="2975" w:type="dxa"/>
          </w:tcPr>
          <w:p w14:paraId="7B7E94B0" w14:textId="77777777" w:rsidR="004B3F04" w:rsidRDefault="004B3F04" w:rsidP="000659BE">
            <w:pPr>
              <w:pStyle w:val="TableText"/>
            </w:pPr>
          </w:p>
        </w:tc>
      </w:tr>
      <w:tr w:rsidR="004B3F04" w14:paraId="0D855A5D" w14:textId="77777777" w:rsidTr="000659BE">
        <w:trPr>
          <w:jc w:val="center"/>
        </w:trPr>
        <w:tc>
          <w:tcPr>
            <w:tcW w:w="3345" w:type="dxa"/>
          </w:tcPr>
          <w:p w14:paraId="264C0A91" w14:textId="77777777" w:rsidR="004B3F04" w:rsidRDefault="004B3F04" w:rsidP="000659BE">
            <w:pPr>
              <w:pStyle w:val="TableText"/>
            </w:pPr>
            <w:r>
              <w:tab/>
            </w:r>
            <w:r>
              <w:tab/>
              <w:t>measureAttribute</w:t>
            </w:r>
          </w:p>
        </w:tc>
        <w:tc>
          <w:tcPr>
            <w:tcW w:w="720" w:type="dxa"/>
          </w:tcPr>
          <w:p w14:paraId="4E3E34CA" w14:textId="77777777" w:rsidR="004B3F04" w:rsidRDefault="004B3F04" w:rsidP="000659BE">
            <w:pPr>
              <w:pStyle w:val="TableText"/>
            </w:pPr>
            <w:r>
              <w:t>1..1</w:t>
            </w:r>
          </w:p>
        </w:tc>
        <w:tc>
          <w:tcPr>
            <w:tcW w:w="1152" w:type="dxa"/>
          </w:tcPr>
          <w:p w14:paraId="437C1A99" w14:textId="77777777" w:rsidR="004B3F04" w:rsidRDefault="004B3F04" w:rsidP="000659BE">
            <w:pPr>
              <w:pStyle w:val="TableText"/>
            </w:pPr>
            <w:r>
              <w:t>SHALL</w:t>
            </w:r>
          </w:p>
        </w:tc>
        <w:tc>
          <w:tcPr>
            <w:tcW w:w="864" w:type="dxa"/>
          </w:tcPr>
          <w:p w14:paraId="0B154B08" w14:textId="77777777" w:rsidR="004B3F04" w:rsidRDefault="004B3F04" w:rsidP="000659BE">
            <w:pPr>
              <w:pStyle w:val="TableText"/>
            </w:pPr>
          </w:p>
        </w:tc>
        <w:tc>
          <w:tcPr>
            <w:tcW w:w="1104" w:type="dxa"/>
          </w:tcPr>
          <w:p w14:paraId="4AEC3784" w14:textId="77777777" w:rsidR="004B3F04" w:rsidRDefault="006C736C" w:rsidP="000659BE">
            <w:pPr>
              <w:pStyle w:val="TableText"/>
            </w:pPr>
            <w:hyperlink w:anchor="C_4499-18748">
              <w:r w:rsidR="004B3F04">
                <w:rPr>
                  <w:rStyle w:val="HyperlinkText9pt"/>
                </w:rPr>
                <w:t>4499-18748</w:t>
              </w:r>
            </w:hyperlink>
          </w:p>
        </w:tc>
        <w:tc>
          <w:tcPr>
            <w:tcW w:w="2975" w:type="dxa"/>
          </w:tcPr>
          <w:p w14:paraId="631A92FA" w14:textId="77777777" w:rsidR="004B3F04" w:rsidRDefault="004B3F04" w:rsidP="000659BE">
            <w:pPr>
              <w:pStyle w:val="TableText"/>
            </w:pPr>
          </w:p>
        </w:tc>
      </w:tr>
      <w:tr w:rsidR="004B3F04" w14:paraId="561C1093" w14:textId="77777777" w:rsidTr="000659BE">
        <w:trPr>
          <w:jc w:val="center"/>
        </w:trPr>
        <w:tc>
          <w:tcPr>
            <w:tcW w:w="3345" w:type="dxa"/>
          </w:tcPr>
          <w:p w14:paraId="4FE85795" w14:textId="77777777" w:rsidR="004B3F04" w:rsidRDefault="004B3F04" w:rsidP="000659BE">
            <w:pPr>
              <w:pStyle w:val="TableText"/>
            </w:pPr>
            <w:r>
              <w:tab/>
            </w:r>
            <w:r>
              <w:tab/>
            </w:r>
            <w:r>
              <w:tab/>
              <w:t>code</w:t>
            </w:r>
          </w:p>
        </w:tc>
        <w:tc>
          <w:tcPr>
            <w:tcW w:w="720" w:type="dxa"/>
          </w:tcPr>
          <w:p w14:paraId="1F74D901" w14:textId="77777777" w:rsidR="004B3F04" w:rsidRDefault="004B3F04" w:rsidP="000659BE">
            <w:pPr>
              <w:pStyle w:val="TableText"/>
            </w:pPr>
            <w:r>
              <w:t>1..1</w:t>
            </w:r>
          </w:p>
        </w:tc>
        <w:tc>
          <w:tcPr>
            <w:tcW w:w="1152" w:type="dxa"/>
          </w:tcPr>
          <w:p w14:paraId="60B5C817" w14:textId="77777777" w:rsidR="004B3F04" w:rsidRDefault="004B3F04" w:rsidP="000659BE">
            <w:pPr>
              <w:pStyle w:val="TableText"/>
            </w:pPr>
            <w:r>
              <w:t>SHALL</w:t>
            </w:r>
          </w:p>
        </w:tc>
        <w:tc>
          <w:tcPr>
            <w:tcW w:w="864" w:type="dxa"/>
          </w:tcPr>
          <w:p w14:paraId="38C9F432" w14:textId="77777777" w:rsidR="004B3F04" w:rsidRDefault="004B3F04" w:rsidP="000659BE">
            <w:pPr>
              <w:pStyle w:val="TableText"/>
            </w:pPr>
          </w:p>
        </w:tc>
        <w:tc>
          <w:tcPr>
            <w:tcW w:w="1104" w:type="dxa"/>
          </w:tcPr>
          <w:p w14:paraId="36A9F3D6" w14:textId="77777777" w:rsidR="004B3F04" w:rsidRDefault="006C736C" w:rsidP="000659BE">
            <w:pPr>
              <w:pStyle w:val="TableText"/>
            </w:pPr>
            <w:hyperlink w:anchor="C_4499-18749">
              <w:r w:rsidR="004B3F04">
                <w:rPr>
                  <w:rStyle w:val="HyperlinkText9pt"/>
                </w:rPr>
                <w:t>4499-18749</w:t>
              </w:r>
            </w:hyperlink>
          </w:p>
        </w:tc>
        <w:tc>
          <w:tcPr>
            <w:tcW w:w="2975" w:type="dxa"/>
          </w:tcPr>
          <w:p w14:paraId="30FC3222" w14:textId="77777777" w:rsidR="004B3F04" w:rsidRDefault="004B3F04" w:rsidP="000659BE">
            <w:pPr>
              <w:pStyle w:val="TableText"/>
            </w:pPr>
          </w:p>
        </w:tc>
      </w:tr>
      <w:tr w:rsidR="004B3F04" w14:paraId="194039A0" w14:textId="77777777" w:rsidTr="000659BE">
        <w:trPr>
          <w:jc w:val="center"/>
        </w:trPr>
        <w:tc>
          <w:tcPr>
            <w:tcW w:w="3345" w:type="dxa"/>
          </w:tcPr>
          <w:p w14:paraId="0DB4C986" w14:textId="77777777" w:rsidR="004B3F04" w:rsidRDefault="004B3F04" w:rsidP="000659BE">
            <w:pPr>
              <w:pStyle w:val="TableText"/>
            </w:pPr>
            <w:r>
              <w:tab/>
            </w:r>
            <w:r>
              <w:tab/>
            </w:r>
            <w:r>
              <w:tab/>
            </w:r>
            <w:r>
              <w:tab/>
              <w:t>@code</w:t>
            </w:r>
          </w:p>
        </w:tc>
        <w:tc>
          <w:tcPr>
            <w:tcW w:w="720" w:type="dxa"/>
          </w:tcPr>
          <w:p w14:paraId="6BA3BF4B" w14:textId="77777777" w:rsidR="004B3F04" w:rsidRDefault="004B3F04" w:rsidP="000659BE">
            <w:pPr>
              <w:pStyle w:val="TableText"/>
            </w:pPr>
            <w:r>
              <w:t>1..1</w:t>
            </w:r>
          </w:p>
        </w:tc>
        <w:tc>
          <w:tcPr>
            <w:tcW w:w="1152" w:type="dxa"/>
          </w:tcPr>
          <w:p w14:paraId="03EE8122" w14:textId="77777777" w:rsidR="004B3F04" w:rsidRDefault="004B3F04" w:rsidP="000659BE">
            <w:pPr>
              <w:pStyle w:val="TableText"/>
            </w:pPr>
            <w:r>
              <w:t>SHALL</w:t>
            </w:r>
          </w:p>
        </w:tc>
        <w:tc>
          <w:tcPr>
            <w:tcW w:w="864" w:type="dxa"/>
          </w:tcPr>
          <w:p w14:paraId="6FDCA394" w14:textId="77777777" w:rsidR="004B3F04" w:rsidRDefault="004B3F04" w:rsidP="000659BE">
            <w:pPr>
              <w:pStyle w:val="TableText"/>
            </w:pPr>
          </w:p>
        </w:tc>
        <w:tc>
          <w:tcPr>
            <w:tcW w:w="1104" w:type="dxa"/>
          </w:tcPr>
          <w:p w14:paraId="7E7C67BD" w14:textId="77777777" w:rsidR="004B3F04" w:rsidRDefault="006C736C" w:rsidP="000659BE">
            <w:pPr>
              <w:pStyle w:val="TableText"/>
            </w:pPr>
            <w:hyperlink w:anchor="C_4499-29958">
              <w:r w:rsidR="004B3F04">
                <w:rPr>
                  <w:rStyle w:val="HyperlinkText9pt"/>
                </w:rPr>
                <w:t>4499-29958</w:t>
              </w:r>
            </w:hyperlink>
          </w:p>
        </w:tc>
        <w:tc>
          <w:tcPr>
            <w:tcW w:w="2975" w:type="dxa"/>
          </w:tcPr>
          <w:p w14:paraId="05A4AAFC" w14:textId="77777777" w:rsidR="004B3F04" w:rsidRDefault="004B3F04" w:rsidP="000659BE">
            <w:pPr>
              <w:pStyle w:val="TableText"/>
            </w:pPr>
            <w:r>
              <w:t>DENEX</w:t>
            </w:r>
          </w:p>
        </w:tc>
      </w:tr>
      <w:tr w:rsidR="004B3F04" w14:paraId="0F50DC1A" w14:textId="77777777" w:rsidTr="000659BE">
        <w:trPr>
          <w:jc w:val="center"/>
        </w:trPr>
        <w:tc>
          <w:tcPr>
            <w:tcW w:w="3345" w:type="dxa"/>
          </w:tcPr>
          <w:p w14:paraId="4FEF6BD1" w14:textId="77777777" w:rsidR="004B3F04" w:rsidRDefault="004B3F04" w:rsidP="000659BE">
            <w:pPr>
              <w:pStyle w:val="TableText"/>
            </w:pPr>
            <w:r>
              <w:tab/>
            </w:r>
            <w:r>
              <w:tab/>
            </w:r>
            <w:r>
              <w:tab/>
            </w:r>
            <w:r>
              <w:tab/>
              <w:t>@codeSystem</w:t>
            </w:r>
          </w:p>
        </w:tc>
        <w:tc>
          <w:tcPr>
            <w:tcW w:w="720" w:type="dxa"/>
          </w:tcPr>
          <w:p w14:paraId="2F080FB6" w14:textId="77777777" w:rsidR="004B3F04" w:rsidRDefault="004B3F04" w:rsidP="000659BE">
            <w:pPr>
              <w:pStyle w:val="TableText"/>
            </w:pPr>
            <w:r>
              <w:t>1..1</w:t>
            </w:r>
          </w:p>
        </w:tc>
        <w:tc>
          <w:tcPr>
            <w:tcW w:w="1152" w:type="dxa"/>
          </w:tcPr>
          <w:p w14:paraId="634F8A56" w14:textId="77777777" w:rsidR="004B3F04" w:rsidRDefault="004B3F04" w:rsidP="000659BE">
            <w:pPr>
              <w:pStyle w:val="TableText"/>
            </w:pPr>
            <w:r>
              <w:t>SHALL</w:t>
            </w:r>
          </w:p>
        </w:tc>
        <w:tc>
          <w:tcPr>
            <w:tcW w:w="864" w:type="dxa"/>
          </w:tcPr>
          <w:p w14:paraId="7D7B018B" w14:textId="77777777" w:rsidR="004B3F04" w:rsidRDefault="004B3F04" w:rsidP="000659BE">
            <w:pPr>
              <w:pStyle w:val="TableText"/>
            </w:pPr>
          </w:p>
        </w:tc>
        <w:tc>
          <w:tcPr>
            <w:tcW w:w="1104" w:type="dxa"/>
          </w:tcPr>
          <w:p w14:paraId="72F73ECF" w14:textId="77777777" w:rsidR="004B3F04" w:rsidRDefault="006C736C" w:rsidP="000659BE">
            <w:pPr>
              <w:pStyle w:val="TableText"/>
            </w:pPr>
            <w:hyperlink w:anchor="C_4499-30082">
              <w:r w:rsidR="004B3F04">
                <w:rPr>
                  <w:rStyle w:val="HyperlinkText9pt"/>
                </w:rPr>
                <w:t>4499-30082</w:t>
              </w:r>
            </w:hyperlink>
          </w:p>
        </w:tc>
        <w:tc>
          <w:tcPr>
            <w:tcW w:w="2975" w:type="dxa"/>
          </w:tcPr>
          <w:p w14:paraId="12317B38" w14:textId="77777777" w:rsidR="004B3F04" w:rsidRDefault="004B3F04" w:rsidP="000659BE">
            <w:pPr>
              <w:pStyle w:val="TableText"/>
            </w:pPr>
            <w:r>
              <w:t>urn:oid:2.16.840.1.113883.5.4 (HL7ActCode)</w:t>
            </w:r>
          </w:p>
        </w:tc>
      </w:tr>
      <w:tr w:rsidR="004B3F04" w14:paraId="5954E089" w14:textId="77777777" w:rsidTr="000659BE">
        <w:trPr>
          <w:jc w:val="center"/>
        </w:trPr>
        <w:tc>
          <w:tcPr>
            <w:tcW w:w="3345" w:type="dxa"/>
          </w:tcPr>
          <w:p w14:paraId="2C18933C" w14:textId="77777777" w:rsidR="004B3F04" w:rsidRDefault="004B3F04" w:rsidP="000659BE">
            <w:pPr>
              <w:pStyle w:val="TableText"/>
            </w:pPr>
            <w:r>
              <w:tab/>
            </w:r>
            <w:r>
              <w:tab/>
            </w:r>
            <w:r>
              <w:tab/>
              <w:t>value</w:t>
            </w:r>
          </w:p>
        </w:tc>
        <w:tc>
          <w:tcPr>
            <w:tcW w:w="720" w:type="dxa"/>
          </w:tcPr>
          <w:p w14:paraId="45D52AB4" w14:textId="77777777" w:rsidR="004B3F04" w:rsidRDefault="004B3F04" w:rsidP="000659BE">
            <w:pPr>
              <w:pStyle w:val="TableText"/>
            </w:pPr>
            <w:r>
              <w:t>1..1</w:t>
            </w:r>
          </w:p>
        </w:tc>
        <w:tc>
          <w:tcPr>
            <w:tcW w:w="1152" w:type="dxa"/>
          </w:tcPr>
          <w:p w14:paraId="1DD4274A" w14:textId="77777777" w:rsidR="004B3F04" w:rsidRDefault="004B3F04" w:rsidP="000659BE">
            <w:pPr>
              <w:pStyle w:val="TableText"/>
            </w:pPr>
            <w:r>
              <w:t>SHALL</w:t>
            </w:r>
          </w:p>
        </w:tc>
        <w:tc>
          <w:tcPr>
            <w:tcW w:w="864" w:type="dxa"/>
          </w:tcPr>
          <w:p w14:paraId="6EF40AEF" w14:textId="77777777" w:rsidR="004B3F04" w:rsidRDefault="004B3F04" w:rsidP="000659BE">
            <w:pPr>
              <w:pStyle w:val="TableText"/>
            </w:pPr>
            <w:r>
              <w:t>ED</w:t>
            </w:r>
          </w:p>
        </w:tc>
        <w:tc>
          <w:tcPr>
            <w:tcW w:w="1104" w:type="dxa"/>
          </w:tcPr>
          <w:p w14:paraId="235476DA" w14:textId="77777777" w:rsidR="004B3F04" w:rsidRDefault="006C736C" w:rsidP="000659BE">
            <w:pPr>
              <w:pStyle w:val="TableText"/>
            </w:pPr>
            <w:hyperlink w:anchor="C_4499-18753">
              <w:r w:rsidR="004B3F04">
                <w:rPr>
                  <w:rStyle w:val="HyperlinkText9pt"/>
                </w:rPr>
                <w:t>4499-18753</w:t>
              </w:r>
            </w:hyperlink>
          </w:p>
        </w:tc>
        <w:tc>
          <w:tcPr>
            <w:tcW w:w="2975" w:type="dxa"/>
          </w:tcPr>
          <w:p w14:paraId="7A603EC4" w14:textId="77777777" w:rsidR="004B3F04" w:rsidRDefault="004B3F04" w:rsidP="000659BE">
            <w:pPr>
              <w:pStyle w:val="TableText"/>
            </w:pPr>
          </w:p>
        </w:tc>
      </w:tr>
      <w:tr w:rsidR="004B3F04" w14:paraId="23E0AF3F" w14:textId="77777777" w:rsidTr="000659BE">
        <w:trPr>
          <w:jc w:val="center"/>
        </w:trPr>
        <w:tc>
          <w:tcPr>
            <w:tcW w:w="3345" w:type="dxa"/>
          </w:tcPr>
          <w:p w14:paraId="2836C103" w14:textId="77777777" w:rsidR="004B3F04" w:rsidRDefault="004B3F04" w:rsidP="000659BE">
            <w:pPr>
              <w:pStyle w:val="TableText"/>
            </w:pPr>
            <w:r>
              <w:tab/>
              <w:t>subjectOf</w:t>
            </w:r>
          </w:p>
        </w:tc>
        <w:tc>
          <w:tcPr>
            <w:tcW w:w="720" w:type="dxa"/>
          </w:tcPr>
          <w:p w14:paraId="57975061" w14:textId="77777777" w:rsidR="004B3F04" w:rsidRDefault="004B3F04" w:rsidP="000659BE">
            <w:pPr>
              <w:pStyle w:val="TableText"/>
            </w:pPr>
            <w:r>
              <w:t>0..1</w:t>
            </w:r>
          </w:p>
        </w:tc>
        <w:tc>
          <w:tcPr>
            <w:tcW w:w="1152" w:type="dxa"/>
          </w:tcPr>
          <w:p w14:paraId="62F36D3B" w14:textId="77777777" w:rsidR="004B3F04" w:rsidRDefault="004B3F04" w:rsidP="000659BE">
            <w:pPr>
              <w:pStyle w:val="TableText"/>
            </w:pPr>
            <w:r>
              <w:t>SHOULD</w:t>
            </w:r>
          </w:p>
        </w:tc>
        <w:tc>
          <w:tcPr>
            <w:tcW w:w="864" w:type="dxa"/>
          </w:tcPr>
          <w:p w14:paraId="2FB26207" w14:textId="77777777" w:rsidR="004B3F04" w:rsidRDefault="004B3F04" w:rsidP="000659BE">
            <w:pPr>
              <w:pStyle w:val="TableText"/>
            </w:pPr>
          </w:p>
        </w:tc>
        <w:tc>
          <w:tcPr>
            <w:tcW w:w="1104" w:type="dxa"/>
          </w:tcPr>
          <w:p w14:paraId="6967681A" w14:textId="77777777" w:rsidR="004B3F04" w:rsidRDefault="006C736C" w:rsidP="000659BE">
            <w:pPr>
              <w:pStyle w:val="TableText"/>
            </w:pPr>
            <w:hyperlink w:anchor="C_4499-29959">
              <w:r w:rsidR="004B3F04">
                <w:rPr>
                  <w:rStyle w:val="HyperlinkText9pt"/>
                </w:rPr>
                <w:t>4499-29959</w:t>
              </w:r>
            </w:hyperlink>
          </w:p>
        </w:tc>
        <w:tc>
          <w:tcPr>
            <w:tcW w:w="2975" w:type="dxa"/>
          </w:tcPr>
          <w:p w14:paraId="3F11AB2D" w14:textId="77777777" w:rsidR="004B3F04" w:rsidRDefault="004B3F04" w:rsidP="000659BE">
            <w:pPr>
              <w:pStyle w:val="TableText"/>
            </w:pPr>
          </w:p>
        </w:tc>
      </w:tr>
      <w:tr w:rsidR="004B3F04" w14:paraId="3A9715A5" w14:textId="77777777" w:rsidTr="000659BE">
        <w:trPr>
          <w:jc w:val="center"/>
        </w:trPr>
        <w:tc>
          <w:tcPr>
            <w:tcW w:w="3345" w:type="dxa"/>
          </w:tcPr>
          <w:p w14:paraId="7DAFCBD0" w14:textId="77777777" w:rsidR="004B3F04" w:rsidRDefault="004B3F04" w:rsidP="000659BE">
            <w:pPr>
              <w:pStyle w:val="TableText"/>
            </w:pPr>
            <w:r>
              <w:tab/>
            </w:r>
            <w:r>
              <w:tab/>
              <w:t>measureAttribute</w:t>
            </w:r>
          </w:p>
        </w:tc>
        <w:tc>
          <w:tcPr>
            <w:tcW w:w="720" w:type="dxa"/>
          </w:tcPr>
          <w:p w14:paraId="5C2AF926" w14:textId="77777777" w:rsidR="004B3F04" w:rsidRDefault="004B3F04" w:rsidP="000659BE">
            <w:pPr>
              <w:pStyle w:val="TableText"/>
            </w:pPr>
            <w:r>
              <w:t>1..1</w:t>
            </w:r>
          </w:p>
        </w:tc>
        <w:tc>
          <w:tcPr>
            <w:tcW w:w="1152" w:type="dxa"/>
          </w:tcPr>
          <w:p w14:paraId="77A51A1E" w14:textId="77777777" w:rsidR="004B3F04" w:rsidRDefault="004B3F04" w:rsidP="000659BE">
            <w:pPr>
              <w:pStyle w:val="TableText"/>
            </w:pPr>
            <w:r>
              <w:t>SHALL</w:t>
            </w:r>
          </w:p>
        </w:tc>
        <w:tc>
          <w:tcPr>
            <w:tcW w:w="864" w:type="dxa"/>
          </w:tcPr>
          <w:p w14:paraId="13E7DFA5" w14:textId="77777777" w:rsidR="004B3F04" w:rsidRDefault="004B3F04" w:rsidP="000659BE">
            <w:pPr>
              <w:pStyle w:val="TableText"/>
            </w:pPr>
          </w:p>
        </w:tc>
        <w:tc>
          <w:tcPr>
            <w:tcW w:w="1104" w:type="dxa"/>
          </w:tcPr>
          <w:p w14:paraId="417B8266" w14:textId="77777777" w:rsidR="004B3F04" w:rsidRDefault="006C736C" w:rsidP="000659BE">
            <w:pPr>
              <w:pStyle w:val="TableText"/>
            </w:pPr>
            <w:hyperlink w:anchor="C_4499-29960">
              <w:r w:rsidR="004B3F04">
                <w:rPr>
                  <w:rStyle w:val="HyperlinkText9pt"/>
                </w:rPr>
                <w:t>4499-29960</w:t>
              </w:r>
            </w:hyperlink>
          </w:p>
        </w:tc>
        <w:tc>
          <w:tcPr>
            <w:tcW w:w="2975" w:type="dxa"/>
          </w:tcPr>
          <w:p w14:paraId="3A466B81" w14:textId="77777777" w:rsidR="004B3F04" w:rsidRDefault="004B3F04" w:rsidP="000659BE">
            <w:pPr>
              <w:pStyle w:val="TableText"/>
            </w:pPr>
          </w:p>
        </w:tc>
      </w:tr>
      <w:tr w:rsidR="004B3F04" w14:paraId="080C7306" w14:textId="77777777" w:rsidTr="000659BE">
        <w:trPr>
          <w:jc w:val="center"/>
        </w:trPr>
        <w:tc>
          <w:tcPr>
            <w:tcW w:w="3345" w:type="dxa"/>
          </w:tcPr>
          <w:p w14:paraId="5126365A" w14:textId="77777777" w:rsidR="004B3F04" w:rsidRDefault="004B3F04" w:rsidP="000659BE">
            <w:pPr>
              <w:pStyle w:val="TableText"/>
            </w:pPr>
            <w:r>
              <w:tab/>
            </w:r>
            <w:r>
              <w:tab/>
            </w:r>
            <w:r>
              <w:tab/>
              <w:t>code</w:t>
            </w:r>
          </w:p>
        </w:tc>
        <w:tc>
          <w:tcPr>
            <w:tcW w:w="720" w:type="dxa"/>
          </w:tcPr>
          <w:p w14:paraId="42000B9D" w14:textId="77777777" w:rsidR="004B3F04" w:rsidRDefault="004B3F04" w:rsidP="000659BE">
            <w:pPr>
              <w:pStyle w:val="TableText"/>
            </w:pPr>
            <w:r>
              <w:t>1..1</w:t>
            </w:r>
          </w:p>
        </w:tc>
        <w:tc>
          <w:tcPr>
            <w:tcW w:w="1152" w:type="dxa"/>
          </w:tcPr>
          <w:p w14:paraId="16CA559D" w14:textId="77777777" w:rsidR="004B3F04" w:rsidRDefault="004B3F04" w:rsidP="000659BE">
            <w:pPr>
              <w:pStyle w:val="TableText"/>
            </w:pPr>
            <w:r>
              <w:t>SHALL</w:t>
            </w:r>
          </w:p>
        </w:tc>
        <w:tc>
          <w:tcPr>
            <w:tcW w:w="864" w:type="dxa"/>
          </w:tcPr>
          <w:p w14:paraId="6B4317C3" w14:textId="77777777" w:rsidR="004B3F04" w:rsidRDefault="004B3F04" w:rsidP="000659BE">
            <w:pPr>
              <w:pStyle w:val="TableText"/>
            </w:pPr>
          </w:p>
        </w:tc>
        <w:tc>
          <w:tcPr>
            <w:tcW w:w="1104" w:type="dxa"/>
          </w:tcPr>
          <w:p w14:paraId="07F388BB" w14:textId="77777777" w:rsidR="004B3F04" w:rsidRDefault="006C736C" w:rsidP="000659BE">
            <w:pPr>
              <w:pStyle w:val="TableText"/>
            </w:pPr>
            <w:hyperlink w:anchor="C_4499-30083">
              <w:r w:rsidR="004B3F04">
                <w:rPr>
                  <w:rStyle w:val="HyperlinkText9pt"/>
                </w:rPr>
                <w:t>4499-30083</w:t>
              </w:r>
            </w:hyperlink>
          </w:p>
        </w:tc>
        <w:tc>
          <w:tcPr>
            <w:tcW w:w="2975" w:type="dxa"/>
          </w:tcPr>
          <w:p w14:paraId="24D12F33" w14:textId="77777777" w:rsidR="004B3F04" w:rsidRDefault="004B3F04" w:rsidP="000659BE">
            <w:pPr>
              <w:pStyle w:val="TableText"/>
            </w:pPr>
          </w:p>
        </w:tc>
      </w:tr>
      <w:tr w:rsidR="004B3F04" w14:paraId="610A6A21" w14:textId="77777777" w:rsidTr="000659BE">
        <w:trPr>
          <w:jc w:val="center"/>
        </w:trPr>
        <w:tc>
          <w:tcPr>
            <w:tcW w:w="3345" w:type="dxa"/>
          </w:tcPr>
          <w:p w14:paraId="60A56932" w14:textId="77777777" w:rsidR="004B3F04" w:rsidRDefault="004B3F04" w:rsidP="000659BE">
            <w:pPr>
              <w:pStyle w:val="TableText"/>
            </w:pPr>
            <w:r>
              <w:tab/>
            </w:r>
            <w:r>
              <w:tab/>
            </w:r>
            <w:r>
              <w:tab/>
            </w:r>
            <w:r>
              <w:tab/>
              <w:t>@code</w:t>
            </w:r>
          </w:p>
        </w:tc>
        <w:tc>
          <w:tcPr>
            <w:tcW w:w="720" w:type="dxa"/>
          </w:tcPr>
          <w:p w14:paraId="44C18FF6" w14:textId="77777777" w:rsidR="004B3F04" w:rsidRDefault="004B3F04" w:rsidP="000659BE">
            <w:pPr>
              <w:pStyle w:val="TableText"/>
            </w:pPr>
            <w:r>
              <w:t>1..1</w:t>
            </w:r>
          </w:p>
        </w:tc>
        <w:tc>
          <w:tcPr>
            <w:tcW w:w="1152" w:type="dxa"/>
          </w:tcPr>
          <w:p w14:paraId="50BCA051" w14:textId="77777777" w:rsidR="004B3F04" w:rsidRDefault="004B3F04" w:rsidP="000659BE">
            <w:pPr>
              <w:pStyle w:val="TableText"/>
            </w:pPr>
            <w:r>
              <w:t>SHALL</w:t>
            </w:r>
          </w:p>
        </w:tc>
        <w:tc>
          <w:tcPr>
            <w:tcW w:w="864" w:type="dxa"/>
          </w:tcPr>
          <w:p w14:paraId="6F5F15FF" w14:textId="77777777" w:rsidR="004B3F04" w:rsidRDefault="004B3F04" w:rsidP="000659BE">
            <w:pPr>
              <w:pStyle w:val="TableText"/>
            </w:pPr>
          </w:p>
        </w:tc>
        <w:tc>
          <w:tcPr>
            <w:tcW w:w="1104" w:type="dxa"/>
          </w:tcPr>
          <w:p w14:paraId="2DDBB7EC" w14:textId="77777777" w:rsidR="004B3F04" w:rsidRDefault="006C736C" w:rsidP="000659BE">
            <w:pPr>
              <w:pStyle w:val="TableText"/>
            </w:pPr>
            <w:hyperlink w:anchor="C_4499-30084">
              <w:r w:rsidR="004B3F04">
                <w:rPr>
                  <w:rStyle w:val="HyperlinkText9pt"/>
                </w:rPr>
                <w:t>4499-30084</w:t>
              </w:r>
            </w:hyperlink>
          </w:p>
        </w:tc>
        <w:tc>
          <w:tcPr>
            <w:tcW w:w="2975" w:type="dxa"/>
          </w:tcPr>
          <w:p w14:paraId="612B9BF1" w14:textId="77777777" w:rsidR="004B3F04" w:rsidRDefault="004B3F04" w:rsidP="000659BE">
            <w:pPr>
              <w:pStyle w:val="TableText"/>
            </w:pPr>
            <w:r>
              <w:t>NUMER</w:t>
            </w:r>
          </w:p>
        </w:tc>
      </w:tr>
      <w:tr w:rsidR="004B3F04" w14:paraId="0DB603EF" w14:textId="77777777" w:rsidTr="000659BE">
        <w:trPr>
          <w:jc w:val="center"/>
        </w:trPr>
        <w:tc>
          <w:tcPr>
            <w:tcW w:w="3345" w:type="dxa"/>
          </w:tcPr>
          <w:p w14:paraId="67965E4F" w14:textId="77777777" w:rsidR="004B3F04" w:rsidRDefault="004B3F04" w:rsidP="000659BE">
            <w:pPr>
              <w:pStyle w:val="TableText"/>
            </w:pPr>
            <w:r>
              <w:tab/>
            </w:r>
            <w:r>
              <w:tab/>
            </w:r>
            <w:r>
              <w:tab/>
            </w:r>
            <w:r>
              <w:tab/>
              <w:t>@codeSystem</w:t>
            </w:r>
          </w:p>
        </w:tc>
        <w:tc>
          <w:tcPr>
            <w:tcW w:w="720" w:type="dxa"/>
          </w:tcPr>
          <w:p w14:paraId="0EACF33D" w14:textId="77777777" w:rsidR="004B3F04" w:rsidRDefault="004B3F04" w:rsidP="000659BE">
            <w:pPr>
              <w:pStyle w:val="TableText"/>
            </w:pPr>
            <w:r>
              <w:t>1..1</w:t>
            </w:r>
          </w:p>
        </w:tc>
        <w:tc>
          <w:tcPr>
            <w:tcW w:w="1152" w:type="dxa"/>
          </w:tcPr>
          <w:p w14:paraId="1BFC2C46" w14:textId="77777777" w:rsidR="004B3F04" w:rsidRDefault="004B3F04" w:rsidP="000659BE">
            <w:pPr>
              <w:pStyle w:val="TableText"/>
            </w:pPr>
            <w:r>
              <w:t>SHALL</w:t>
            </w:r>
          </w:p>
        </w:tc>
        <w:tc>
          <w:tcPr>
            <w:tcW w:w="864" w:type="dxa"/>
          </w:tcPr>
          <w:p w14:paraId="343B4D5A" w14:textId="77777777" w:rsidR="004B3F04" w:rsidRDefault="004B3F04" w:rsidP="000659BE">
            <w:pPr>
              <w:pStyle w:val="TableText"/>
            </w:pPr>
          </w:p>
        </w:tc>
        <w:tc>
          <w:tcPr>
            <w:tcW w:w="1104" w:type="dxa"/>
          </w:tcPr>
          <w:p w14:paraId="621339F4" w14:textId="77777777" w:rsidR="004B3F04" w:rsidRDefault="006C736C" w:rsidP="000659BE">
            <w:pPr>
              <w:pStyle w:val="TableText"/>
            </w:pPr>
            <w:hyperlink w:anchor="C_4499-30085">
              <w:r w:rsidR="004B3F04">
                <w:rPr>
                  <w:rStyle w:val="HyperlinkText9pt"/>
                </w:rPr>
                <w:t>4499-30085</w:t>
              </w:r>
            </w:hyperlink>
          </w:p>
        </w:tc>
        <w:tc>
          <w:tcPr>
            <w:tcW w:w="2975" w:type="dxa"/>
          </w:tcPr>
          <w:p w14:paraId="16A331B1" w14:textId="77777777" w:rsidR="004B3F04" w:rsidRDefault="004B3F04" w:rsidP="000659BE">
            <w:pPr>
              <w:pStyle w:val="TableText"/>
            </w:pPr>
            <w:r>
              <w:t>urn:oid:2.16.840.1.113883.5.4 (HL7ActCode)</w:t>
            </w:r>
          </w:p>
        </w:tc>
      </w:tr>
      <w:tr w:rsidR="004B3F04" w14:paraId="442279A7" w14:textId="77777777" w:rsidTr="000659BE">
        <w:trPr>
          <w:jc w:val="center"/>
        </w:trPr>
        <w:tc>
          <w:tcPr>
            <w:tcW w:w="3345" w:type="dxa"/>
          </w:tcPr>
          <w:p w14:paraId="1AC196E2" w14:textId="77777777" w:rsidR="004B3F04" w:rsidRDefault="004B3F04" w:rsidP="000659BE">
            <w:pPr>
              <w:pStyle w:val="TableText"/>
            </w:pPr>
            <w:r>
              <w:tab/>
            </w:r>
            <w:r>
              <w:tab/>
            </w:r>
            <w:r>
              <w:tab/>
              <w:t>value</w:t>
            </w:r>
          </w:p>
        </w:tc>
        <w:tc>
          <w:tcPr>
            <w:tcW w:w="720" w:type="dxa"/>
          </w:tcPr>
          <w:p w14:paraId="0FC61247" w14:textId="77777777" w:rsidR="004B3F04" w:rsidRDefault="004B3F04" w:rsidP="000659BE">
            <w:pPr>
              <w:pStyle w:val="TableText"/>
            </w:pPr>
            <w:r>
              <w:t>1..1</w:t>
            </w:r>
          </w:p>
        </w:tc>
        <w:tc>
          <w:tcPr>
            <w:tcW w:w="1152" w:type="dxa"/>
          </w:tcPr>
          <w:p w14:paraId="3CB7EDC8" w14:textId="77777777" w:rsidR="004B3F04" w:rsidRDefault="004B3F04" w:rsidP="000659BE">
            <w:pPr>
              <w:pStyle w:val="TableText"/>
            </w:pPr>
            <w:r>
              <w:t>SHALL</w:t>
            </w:r>
          </w:p>
        </w:tc>
        <w:tc>
          <w:tcPr>
            <w:tcW w:w="864" w:type="dxa"/>
          </w:tcPr>
          <w:p w14:paraId="7729F023" w14:textId="77777777" w:rsidR="004B3F04" w:rsidRDefault="004B3F04" w:rsidP="000659BE">
            <w:pPr>
              <w:pStyle w:val="TableText"/>
            </w:pPr>
            <w:r>
              <w:t>ED</w:t>
            </w:r>
          </w:p>
        </w:tc>
        <w:tc>
          <w:tcPr>
            <w:tcW w:w="1104" w:type="dxa"/>
          </w:tcPr>
          <w:p w14:paraId="1EEE70CB" w14:textId="77777777" w:rsidR="004B3F04" w:rsidRDefault="006C736C" w:rsidP="000659BE">
            <w:pPr>
              <w:pStyle w:val="TableText"/>
            </w:pPr>
            <w:hyperlink w:anchor="C_4499-29962">
              <w:r w:rsidR="004B3F04">
                <w:rPr>
                  <w:rStyle w:val="HyperlinkText9pt"/>
                </w:rPr>
                <w:t>4499-29962</w:t>
              </w:r>
            </w:hyperlink>
          </w:p>
        </w:tc>
        <w:tc>
          <w:tcPr>
            <w:tcW w:w="2975" w:type="dxa"/>
          </w:tcPr>
          <w:p w14:paraId="3C69DBCF" w14:textId="77777777" w:rsidR="004B3F04" w:rsidRDefault="004B3F04" w:rsidP="000659BE">
            <w:pPr>
              <w:pStyle w:val="TableText"/>
            </w:pPr>
          </w:p>
        </w:tc>
      </w:tr>
      <w:tr w:rsidR="004B3F04" w14:paraId="2235FD4F" w14:textId="77777777" w:rsidTr="000659BE">
        <w:trPr>
          <w:jc w:val="center"/>
        </w:trPr>
        <w:tc>
          <w:tcPr>
            <w:tcW w:w="3345" w:type="dxa"/>
          </w:tcPr>
          <w:p w14:paraId="79A1D342" w14:textId="77777777" w:rsidR="004B3F04" w:rsidRDefault="004B3F04" w:rsidP="000659BE">
            <w:pPr>
              <w:pStyle w:val="TableText"/>
            </w:pPr>
            <w:r>
              <w:tab/>
              <w:t>subjectOf</w:t>
            </w:r>
          </w:p>
        </w:tc>
        <w:tc>
          <w:tcPr>
            <w:tcW w:w="720" w:type="dxa"/>
          </w:tcPr>
          <w:p w14:paraId="503271C7" w14:textId="77777777" w:rsidR="004B3F04" w:rsidRDefault="004B3F04" w:rsidP="000659BE">
            <w:pPr>
              <w:pStyle w:val="TableText"/>
            </w:pPr>
            <w:r>
              <w:t>0..1</w:t>
            </w:r>
          </w:p>
        </w:tc>
        <w:tc>
          <w:tcPr>
            <w:tcW w:w="1152" w:type="dxa"/>
          </w:tcPr>
          <w:p w14:paraId="3A43C13A" w14:textId="77777777" w:rsidR="004B3F04" w:rsidRDefault="004B3F04" w:rsidP="000659BE">
            <w:pPr>
              <w:pStyle w:val="TableText"/>
            </w:pPr>
            <w:r>
              <w:t>SHOULD</w:t>
            </w:r>
          </w:p>
        </w:tc>
        <w:tc>
          <w:tcPr>
            <w:tcW w:w="864" w:type="dxa"/>
          </w:tcPr>
          <w:p w14:paraId="5458910E" w14:textId="77777777" w:rsidR="004B3F04" w:rsidRDefault="004B3F04" w:rsidP="000659BE">
            <w:pPr>
              <w:pStyle w:val="TableText"/>
            </w:pPr>
          </w:p>
        </w:tc>
        <w:tc>
          <w:tcPr>
            <w:tcW w:w="1104" w:type="dxa"/>
          </w:tcPr>
          <w:p w14:paraId="64C1AEC2" w14:textId="77777777" w:rsidR="004B3F04" w:rsidRDefault="006C736C" w:rsidP="000659BE">
            <w:pPr>
              <w:pStyle w:val="TableText"/>
            </w:pPr>
            <w:hyperlink w:anchor="C_4499-29963">
              <w:r w:rsidR="004B3F04">
                <w:rPr>
                  <w:rStyle w:val="HyperlinkText9pt"/>
                </w:rPr>
                <w:t>4499-29963</w:t>
              </w:r>
            </w:hyperlink>
          </w:p>
        </w:tc>
        <w:tc>
          <w:tcPr>
            <w:tcW w:w="2975" w:type="dxa"/>
          </w:tcPr>
          <w:p w14:paraId="755A3F29" w14:textId="77777777" w:rsidR="004B3F04" w:rsidRDefault="004B3F04" w:rsidP="000659BE">
            <w:pPr>
              <w:pStyle w:val="TableText"/>
            </w:pPr>
          </w:p>
        </w:tc>
      </w:tr>
      <w:tr w:rsidR="004B3F04" w14:paraId="24A4E98F" w14:textId="77777777" w:rsidTr="000659BE">
        <w:trPr>
          <w:jc w:val="center"/>
        </w:trPr>
        <w:tc>
          <w:tcPr>
            <w:tcW w:w="3345" w:type="dxa"/>
          </w:tcPr>
          <w:p w14:paraId="0C438B75" w14:textId="77777777" w:rsidR="004B3F04" w:rsidRDefault="004B3F04" w:rsidP="000659BE">
            <w:pPr>
              <w:pStyle w:val="TableText"/>
            </w:pPr>
            <w:r>
              <w:tab/>
            </w:r>
            <w:r>
              <w:tab/>
              <w:t>measureAttribute</w:t>
            </w:r>
          </w:p>
        </w:tc>
        <w:tc>
          <w:tcPr>
            <w:tcW w:w="720" w:type="dxa"/>
          </w:tcPr>
          <w:p w14:paraId="1649AD1F" w14:textId="77777777" w:rsidR="004B3F04" w:rsidRDefault="004B3F04" w:rsidP="000659BE">
            <w:pPr>
              <w:pStyle w:val="TableText"/>
            </w:pPr>
            <w:r>
              <w:t>1..1</w:t>
            </w:r>
          </w:p>
        </w:tc>
        <w:tc>
          <w:tcPr>
            <w:tcW w:w="1152" w:type="dxa"/>
          </w:tcPr>
          <w:p w14:paraId="238338C8" w14:textId="77777777" w:rsidR="004B3F04" w:rsidRDefault="004B3F04" w:rsidP="000659BE">
            <w:pPr>
              <w:pStyle w:val="TableText"/>
            </w:pPr>
            <w:r>
              <w:t>SHALL</w:t>
            </w:r>
          </w:p>
        </w:tc>
        <w:tc>
          <w:tcPr>
            <w:tcW w:w="864" w:type="dxa"/>
          </w:tcPr>
          <w:p w14:paraId="7C26252C" w14:textId="77777777" w:rsidR="004B3F04" w:rsidRDefault="004B3F04" w:rsidP="000659BE">
            <w:pPr>
              <w:pStyle w:val="TableText"/>
            </w:pPr>
          </w:p>
        </w:tc>
        <w:tc>
          <w:tcPr>
            <w:tcW w:w="1104" w:type="dxa"/>
          </w:tcPr>
          <w:p w14:paraId="5E6D04FD" w14:textId="77777777" w:rsidR="004B3F04" w:rsidRDefault="006C736C" w:rsidP="000659BE">
            <w:pPr>
              <w:pStyle w:val="TableText"/>
            </w:pPr>
            <w:hyperlink w:anchor="C_4499-29964">
              <w:r w:rsidR="004B3F04">
                <w:rPr>
                  <w:rStyle w:val="HyperlinkText9pt"/>
                </w:rPr>
                <w:t>4499-29964</w:t>
              </w:r>
            </w:hyperlink>
          </w:p>
        </w:tc>
        <w:tc>
          <w:tcPr>
            <w:tcW w:w="2975" w:type="dxa"/>
          </w:tcPr>
          <w:p w14:paraId="17654F6E" w14:textId="77777777" w:rsidR="004B3F04" w:rsidRDefault="004B3F04" w:rsidP="000659BE">
            <w:pPr>
              <w:pStyle w:val="TableText"/>
            </w:pPr>
          </w:p>
        </w:tc>
      </w:tr>
      <w:tr w:rsidR="004B3F04" w14:paraId="1CB55012" w14:textId="77777777" w:rsidTr="000659BE">
        <w:trPr>
          <w:jc w:val="center"/>
        </w:trPr>
        <w:tc>
          <w:tcPr>
            <w:tcW w:w="3345" w:type="dxa"/>
          </w:tcPr>
          <w:p w14:paraId="65A0C812" w14:textId="77777777" w:rsidR="004B3F04" w:rsidRDefault="004B3F04" w:rsidP="000659BE">
            <w:pPr>
              <w:pStyle w:val="TableText"/>
            </w:pPr>
            <w:r>
              <w:tab/>
            </w:r>
            <w:r>
              <w:tab/>
            </w:r>
            <w:r>
              <w:tab/>
              <w:t>code</w:t>
            </w:r>
          </w:p>
        </w:tc>
        <w:tc>
          <w:tcPr>
            <w:tcW w:w="720" w:type="dxa"/>
          </w:tcPr>
          <w:p w14:paraId="6428526C" w14:textId="77777777" w:rsidR="004B3F04" w:rsidRDefault="004B3F04" w:rsidP="000659BE">
            <w:pPr>
              <w:pStyle w:val="TableText"/>
            </w:pPr>
            <w:r>
              <w:t>1..1</w:t>
            </w:r>
          </w:p>
        </w:tc>
        <w:tc>
          <w:tcPr>
            <w:tcW w:w="1152" w:type="dxa"/>
          </w:tcPr>
          <w:p w14:paraId="79EEEB0C" w14:textId="77777777" w:rsidR="004B3F04" w:rsidRDefault="004B3F04" w:rsidP="000659BE">
            <w:pPr>
              <w:pStyle w:val="TableText"/>
            </w:pPr>
            <w:r>
              <w:t>SHALL</w:t>
            </w:r>
          </w:p>
        </w:tc>
        <w:tc>
          <w:tcPr>
            <w:tcW w:w="864" w:type="dxa"/>
          </w:tcPr>
          <w:p w14:paraId="5DBC2830" w14:textId="77777777" w:rsidR="004B3F04" w:rsidRDefault="004B3F04" w:rsidP="000659BE">
            <w:pPr>
              <w:pStyle w:val="TableText"/>
            </w:pPr>
          </w:p>
        </w:tc>
        <w:tc>
          <w:tcPr>
            <w:tcW w:w="1104" w:type="dxa"/>
          </w:tcPr>
          <w:p w14:paraId="165EAAF5" w14:textId="77777777" w:rsidR="004B3F04" w:rsidRDefault="006C736C" w:rsidP="000659BE">
            <w:pPr>
              <w:pStyle w:val="TableText"/>
            </w:pPr>
            <w:hyperlink w:anchor="C_4499-29965">
              <w:r w:rsidR="004B3F04">
                <w:rPr>
                  <w:rStyle w:val="HyperlinkText9pt"/>
                </w:rPr>
                <w:t>4499-29965</w:t>
              </w:r>
            </w:hyperlink>
          </w:p>
        </w:tc>
        <w:tc>
          <w:tcPr>
            <w:tcW w:w="2975" w:type="dxa"/>
          </w:tcPr>
          <w:p w14:paraId="48D13399" w14:textId="77777777" w:rsidR="004B3F04" w:rsidRDefault="004B3F04" w:rsidP="000659BE">
            <w:pPr>
              <w:pStyle w:val="TableText"/>
            </w:pPr>
          </w:p>
        </w:tc>
      </w:tr>
      <w:tr w:rsidR="004B3F04" w14:paraId="23FCA3F2" w14:textId="77777777" w:rsidTr="000659BE">
        <w:trPr>
          <w:jc w:val="center"/>
        </w:trPr>
        <w:tc>
          <w:tcPr>
            <w:tcW w:w="3345" w:type="dxa"/>
          </w:tcPr>
          <w:p w14:paraId="72CD940F" w14:textId="77777777" w:rsidR="004B3F04" w:rsidRDefault="004B3F04" w:rsidP="000659BE">
            <w:pPr>
              <w:pStyle w:val="TableText"/>
            </w:pPr>
            <w:r>
              <w:tab/>
            </w:r>
            <w:r>
              <w:tab/>
            </w:r>
            <w:r>
              <w:tab/>
            </w:r>
            <w:r>
              <w:tab/>
              <w:t>@code</w:t>
            </w:r>
          </w:p>
        </w:tc>
        <w:tc>
          <w:tcPr>
            <w:tcW w:w="720" w:type="dxa"/>
          </w:tcPr>
          <w:p w14:paraId="53B5F544" w14:textId="77777777" w:rsidR="004B3F04" w:rsidRDefault="004B3F04" w:rsidP="000659BE">
            <w:pPr>
              <w:pStyle w:val="TableText"/>
            </w:pPr>
            <w:r>
              <w:t>1..1</w:t>
            </w:r>
          </w:p>
        </w:tc>
        <w:tc>
          <w:tcPr>
            <w:tcW w:w="1152" w:type="dxa"/>
          </w:tcPr>
          <w:p w14:paraId="068F0840" w14:textId="77777777" w:rsidR="004B3F04" w:rsidRDefault="004B3F04" w:rsidP="000659BE">
            <w:pPr>
              <w:pStyle w:val="TableText"/>
            </w:pPr>
            <w:r>
              <w:t>SHALL</w:t>
            </w:r>
          </w:p>
        </w:tc>
        <w:tc>
          <w:tcPr>
            <w:tcW w:w="864" w:type="dxa"/>
          </w:tcPr>
          <w:p w14:paraId="383C2ADC" w14:textId="77777777" w:rsidR="004B3F04" w:rsidRDefault="004B3F04" w:rsidP="000659BE">
            <w:pPr>
              <w:pStyle w:val="TableText"/>
            </w:pPr>
          </w:p>
        </w:tc>
        <w:tc>
          <w:tcPr>
            <w:tcW w:w="1104" w:type="dxa"/>
          </w:tcPr>
          <w:p w14:paraId="774508D1" w14:textId="77777777" w:rsidR="004B3F04" w:rsidRDefault="006C736C" w:rsidP="000659BE">
            <w:pPr>
              <w:pStyle w:val="TableText"/>
            </w:pPr>
            <w:hyperlink w:anchor="C_4499-29967">
              <w:r w:rsidR="004B3F04">
                <w:rPr>
                  <w:rStyle w:val="HyperlinkText9pt"/>
                </w:rPr>
                <w:t>4499-29967</w:t>
              </w:r>
            </w:hyperlink>
          </w:p>
        </w:tc>
        <w:tc>
          <w:tcPr>
            <w:tcW w:w="2975" w:type="dxa"/>
          </w:tcPr>
          <w:p w14:paraId="2E704465" w14:textId="77777777" w:rsidR="004B3F04" w:rsidRDefault="004B3F04" w:rsidP="000659BE">
            <w:pPr>
              <w:pStyle w:val="TableText"/>
            </w:pPr>
            <w:r>
              <w:t>NUMEX</w:t>
            </w:r>
          </w:p>
        </w:tc>
      </w:tr>
      <w:tr w:rsidR="004B3F04" w14:paraId="11DB257C" w14:textId="77777777" w:rsidTr="000659BE">
        <w:trPr>
          <w:jc w:val="center"/>
        </w:trPr>
        <w:tc>
          <w:tcPr>
            <w:tcW w:w="3345" w:type="dxa"/>
          </w:tcPr>
          <w:p w14:paraId="2E2A38CE" w14:textId="77777777" w:rsidR="004B3F04" w:rsidRDefault="004B3F04" w:rsidP="000659BE">
            <w:pPr>
              <w:pStyle w:val="TableText"/>
            </w:pPr>
            <w:r>
              <w:tab/>
            </w:r>
            <w:r>
              <w:tab/>
            </w:r>
            <w:r>
              <w:tab/>
            </w:r>
            <w:r>
              <w:tab/>
              <w:t>@codeSystem</w:t>
            </w:r>
          </w:p>
        </w:tc>
        <w:tc>
          <w:tcPr>
            <w:tcW w:w="720" w:type="dxa"/>
          </w:tcPr>
          <w:p w14:paraId="24D21207" w14:textId="77777777" w:rsidR="004B3F04" w:rsidRDefault="004B3F04" w:rsidP="000659BE">
            <w:pPr>
              <w:pStyle w:val="TableText"/>
            </w:pPr>
            <w:r>
              <w:t>1..1</w:t>
            </w:r>
          </w:p>
        </w:tc>
        <w:tc>
          <w:tcPr>
            <w:tcW w:w="1152" w:type="dxa"/>
          </w:tcPr>
          <w:p w14:paraId="2A0A4C31" w14:textId="77777777" w:rsidR="004B3F04" w:rsidRDefault="004B3F04" w:rsidP="000659BE">
            <w:pPr>
              <w:pStyle w:val="TableText"/>
            </w:pPr>
            <w:r>
              <w:t>SHALL</w:t>
            </w:r>
          </w:p>
        </w:tc>
        <w:tc>
          <w:tcPr>
            <w:tcW w:w="864" w:type="dxa"/>
          </w:tcPr>
          <w:p w14:paraId="6819CFBC" w14:textId="77777777" w:rsidR="004B3F04" w:rsidRDefault="004B3F04" w:rsidP="000659BE">
            <w:pPr>
              <w:pStyle w:val="TableText"/>
            </w:pPr>
          </w:p>
        </w:tc>
        <w:tc>
          <w:tcPr>
            <w:tcW w:w="1104" w:type="dxa"/>
          </w:tcPr>
          <w:p w14:paraId="41435AA1" w14:textId="77777777" w:rsidR="004B3F04" w:rsidRDefault="006C736C" w:rsidP="000659BE">
            <w:pPr>
              <w:pStyle w:val="TableText"/>
            </w:pPr>
            <w:hyperlink w:anchor="C_4499-30086">
              <w:r w:rsidR="004B3F04">
                <w:rPr>
                  <w:rStyle w:val="HyperlinkText9pt"/>
                </w:rPr>
                <w:t>4499-30086</w:t>
              </w:r>
            </w:hyperlink>
          </w:p>
        </w:tc>
        <w:tc>
          <w:tcPr>
            <w:tcW w:w="2975" w:type="dxa"/>
          </w:tcPr>
          <w:p w14:paraId="4FF8AB94" w14:textId="77777777" w:rsidR="004B3F04" w:rsidRDefault="004B3F04" w:rsidP="000659BE">
            <w:pPr>
              <w:pStyle w:val="TableText"/>
            </w:pPr>
            <w:r>
              <w:t>urn:oid:2.16.840.1.113883.5.4 (HL7ActCode)</w:t>
            </w:r>
          </w:p>
        </w:tc>
      </w:tr>
      <w:tr w:rsidR="004B3F04" w14:paraId="2C690B47" w14:textId="77777777" w:rsidTr="000659BE">
        <w:trPr>
          <w:jc w:val="center"/>
        </w:trPr>
        <w:tc>
          <w:tcPr>
            <w:tcW w:w="3345" w:type="dxa"/>
          </w:tcPr>
          <w:p w14:paraId="1F39BBEC" w14:textId="77777777" w:rsidR="004B3F04" w:rsidRDefault="004B3F04" w:rsidP="000659BE">
            <w:pPr>
              <w:pStyle w:val="TableText"/>
            </w:pPr>
            <w:r>
              <w:lastRenderedPageBreak/>
              <w:tab/>
            </w:r>
            <w:r>
              <w:tab/>
            </w:r>
            <w:r>
              <w:tab/>
              <w:t>value</w:t>
            </w:r>
          </w:p>
        </w:tc>
        <w:tc>
          <w:tcPr>
            <w:tcW w:w="720" w:type="dxa"/>
          </w:tcPr>
          <w:p w14:paraId="04EB1738" w14:textId="77777777" w:rsidR="004B3F04" w:rsidRDefault="004B3F04" w:rsidP="000659BE">
            <w:pPr>
              <w:pStyle w:val="TableText"/>
            </w:pPr>
            <w:r>
              <w:t>1..1</w:t>
            </w:r>
          </w:p>
        </w:tc>
        <w:tc>
          <w:tcPr>
            <w:tcW w:w="1152" w:type="dxa"/>
          </w:tcPr>
          <w:p w14:paraId="49E66196" w14:textId="77777777" w:rsidR="004B3F04" w:rsidRDefault="004B3F04" w:rsidP="000659BE">
            <w:pPr>
              <w:pStyle w:val="TableText"/>
            </w:pPr>
            <w:r>
              <w:t>SHALL</w:t>
            </w:r>
          </w:p>
        </w:tc>
        <w:tc>
          <w:tcPr>
            <w:tcW w:w="864" w:type="dxa"/>
          </w:tcPr>
          <w:p w14:paraId="263A91B5" w14:textId="77777777" w:rsidR="004B3F04" w:rsidRDefault="004B3F04" w:rsidP="000659BE">
            <w:pPr>
              <w:pStyle w:val="TableText"/>
            </w:pPr>
            <w:r>
              <w:t>ED</w:t>
            </w:r>
          </w:p>
        </w:tc>
        <w:tc>
          <w:tcPr>
            <w:tcW w:w="1104" w:type="dxa"/>
          </w:tcPr>
          <w:p w14:paraId="2FF49AE8" w14:textId="77777777" w:rsidR="004B3F04" w:rsidRDefault="006C736C" w:rsidP="000659BE">
            <w:pPr>
              <w:pStyle w:val="TableText"/>
            </w:pPr>
            <w:hyperlink w:anchor="C_4499-29966">
              <w:r w:rsidR="004B3F04">
                <w:rPr>
                  <w:rStyle w:val="HyperlinkText9pt"/>
                </w:rPr>
                <w:t>4499-29966</w:t>
              </w:r>
            </w:hyperlink>
          </w:p>
        </w:tc>
        <w:tc>
          <w:tcPr>
            <w:tcW w:w="2975" w:type="dxa"/>
          </w:tcPr>
          <w:p w14:paraId="55E77B10" w14:textId="77777777" w:rsidR="004B3F04" w:rsidRDefault="004B3F04" w:rsidP="000659BE">
            <w:pPr>
              <w:pStyle w:val="TableText"/>
            </w:pPr>
          </w:p>
        </w:tc>
      </w:tr>
      <w:tr w:rsidR="004B3F04" w14:paraId="741552BA" w14:textId="77777777" w:rsidTr="000659BE">
        <w:trPr>
          <w:jc w:val="center"/>
        </w:trPr>
        <w:tc>
          <w:tcPr>
            <w:tcW w:w="3345" w:type="dxa"/>
          </w:tcPr>
          <w:p w14:paraId="54E25CF0" w14:textId="77777777" w:rsidR="004B3F04" w:rsidRDefault="004B3F04" w:rsidP="000659BE">
            <w:pPr>
              <w:pStyle w:val="TableText"/>
            </w:pPr>
            <w:r>
              <w:tab/>
              <w:t>subjectOf</w:t>
            </w:r>
          </w:p>
        </w:tc>
        <w:tc>
          <w:tcPr>
            <w:tcW w:w="720" w:type="dxa"/>
          </w:tcPr>
          <w:p w14:paraId="0B143B3B" w14:textId="77777777" w:rsidR="004B3F04" w:rsidRDefault="004B3F04" w:rsidP="000659BE">
            <w:pPr>
              <w:pStyle w:val="TableText"/>
            </w:pPr>
            <w:r>
              <w:t>0..1</w:t>
            </w:r>
          </w:p>
        </w:tc>
        <w:tc>
          <w:tcPr>
            <w:tcW w:w="1152" w:type="dxa"/>
          </w:tcPr>
          <w:p w14:paraId="22310A52" w14:textId="77777777" w:rsidR="004B3F04" w:rsidRDefault="004B3F04" w:rsidP="000659BE">
            <w:pPr>
              <w:pStyle w:val="TableText"/>
            </w:pPr>
            <w:r>
              <w:t>SHOULD</w:t>
            </w:r>
          </w:p>
        </w:tc>
        <w:tc>
          <w:tcPr>
            <w:tcW w:w="864" w:type="dxa"/>
          </w:tcPr>
          <w:p w14:paraId="4E65B4FE" w14:textId="77777777" w:rsidR="004B3F04" w:rsidRDefault="004B3F04" w:rsidP="000659BE">
            <w:pPr>
              <w:pStyle w:val="TableText"/>
            </w:pPr>
          </w:p>
        </w:tc>
        <w:tc>
          <w:tcPr>
            <w:tcW w:w="1104" w:type="dxa"/>
          </w:tcPr>
          <w:p w14:paraId="2EDD5FDF" w14:textId="77777777" w:rsidR="004B3F04" w:rsidRDefault="006C736C" w:rsidP="000659BE">
            <w:pPr>
              <w:pStyle w:val="TableText"/>
            </w:pPr>
            <w:hyperlink w:anchor="C_4499-29968">
              <w:r w:rsidR="004B3F04">
                <w:rPr>
                  <w:rStyle w:val="HyperlinkText9pt"/>
                </w:rPr>
                <w:t>4499-29968</w:t>
              </w:r>
            </w:hyperlink>
          </w:p>
        </w:tc>
        <w:tc>
          <w:tcPr>
            <w:tcW w:w="2975" w:type="dxa"/>
          </w:tcPr>
          <w:p w14:paraId="7DB3C18E" w14:textId="77777777" w:rsidR="004B3F04" w:rsidRDefault="004B3F04" w:rsidP="000659BE">
            <w:pPr>
              <w:pStyle w:val="TableText"/>
            </w:pPr>
          </w:p>
        </w:tc>
      </w:tr>
      <w:tr w:rsidR="004B3F04" w14:paraId="543A9817" w14:textId="77777777" w:rsidTr="000659BE">
        <w:trPr>
          <w:jc w:val="center"/>
        </w:trPr>
        <w:tc>
          <w:tcPr>
            <w:tcW w:w="3345" w:type="dxa"/>
          </w:tcPr>
          <w:p w14:paraId="7113AA5F" w14:textId="77777777" w:rsidR="004B3F04" w:rsidRDefault="004B3F04" w:rsidP="000659BE">
            <w:pPr>
              <w:pStyle w:val="TableText"/>
            </w:pPr>
            <w:r>
              <w:tab/>
            </w:r>
            <w:r>
              <w:tab/>
              <w:t>measureAttribute</w:t>
            </w:r>
          </w:p>
        </w:tc>
        <w:tc>
          <w:tcPr>
            <w:tcW w:w="720" w:type="dxa"/>
          </w:tcPr>
          <w:p w14:paraId="1A7BE1A5" w14:textId="77777777" w:rsidR="004B3F04" w:rsidRDefault="004B3F04" w:rsidP="000659BE">
            <w:pPr>
              <w:pStyle w:val="TableText"/>
            </w:pPr>
            <w:r>
              <w:t>1..1</w:t>
            </w:r>
          </w:p>
        </w:tc>
        <w:tc>
          <w:tcPr>
            <w:tcW w:w="1152" w:type="dxa"/>
          </w:tcPr>
          <w:p w14:paraId="1D8C3668" w14:textId="77777777" w:rsidR="004B3F04" w:rsidRDefault="004B3F04" w:rsidP="000659BE">
            <w:pPr>
              <w:pStyle w:val="TableText"/>
            </w:pPr>
            <w:r>
              <w:t>SHALL</w:t>
            </w:r>
          </w:p>
        </w:tc>
        <w:tc>
          <w:tcPr>
            <w:tcW w:w="864" w:type="dxa"/>
          </w:tcPr>
          <w:p w14:paraId="271007DA" w14:textId="77777777" w:rsidR="004B3F04" w:rsidRDefault="004B3F04" w:rsidP="000659BE">
            <w:pPr>
              <w:pStyle w:val="TableText"/>
            </w:pPr>
          </w:p>
        </w:tc>
        <w:tc>
          <w:tcPr>
            <w:tcW w:w="1104" w:type="dxa"/>
          </w:tcPr>
          <w:p w14:paraId="2D0A0865" w14:textId="77777777" w:rsidR="004B3F04" w:rsidRDefault="006C736C" w:rsidP="000659BE">
            <w:pPr>
              <w:pStyle w:val="TableText"/>
            </w:pPr>
            <w:hyperlink w:anchor="C_4499-29969">
              <w:r w:rsidR="004B3F04">
                <w:rPr>
                  <w:rStyle w:val="HyperlinkText9pt"/>
                </w:rPr>
                <w:t>4499-29969</w:t>
              </w:r>
            </w:hyperlink>
          </w:p>
        </w:tc>
        <w:tc>
          <w:tcPr>
            <w:tcW w:w="2975" w:type="dxa"/>
          </w:tcPr>
          <w:p w14:paraId="74F0C821" w14:textId="77777777" w:rsidR="004B3F04" w:rsidRDefault="004B3F04" w:rsidP="000659BE">
            <w:pPr>
              <w:pStyle w:val="TableText"/>
            </w:pPr>
          </w:p>
        </w:tc>
      </w:tr>
      <w:tr w:rsidR="004B3F04" w14:paraId="0F31C8BC" w14:textId="77777777" w:rsidTr="000659BE">
        <w:trPr>
          <w:jc w:val="center"/>
        </w:trPr>
        <w:tc>
          <w:tcPr>
            <w:tcW w:w="3345" w:type="dxa"/>
          </w:tcPr>
          <w:p w14:paraId="66E99F2B" w14:textId="77777777" w:rsidR="004B3F04" w:rsidRDefault="004B3F04" w:rsidP="000659BE">
            <w:pPr>
              <w:pStyle w:val="TableText"/>
            </w:pPr>
            <w:r>
              <w:tab/>
            </w:r>
            <w:r>
              <w:tab/>
            </w:r>
            <w:r>
              <w:tab/>
              <w:t>code</w:t>
            </w:r>
          </w:p>
        </w:tc>
        <w:tc>
          <w:tcPr>
            <w:tcW w:w="720" w:type="dxa"/>
          </w:tcPr>
          <w:p w14:paraId="2B8C1548" w14:textId="77777777" w:rsidR="004B3F04" w:rsidRDefault="004B3F04" w:rsidP="000659BE">
            <w:pPr>
              <w:pStyle w:val="TableText"/>
            </w:pPr>
            <w:r>
              <w:t>1..1</w:t>
            </w:r>
          </w:p>
        </w:tc>
        <w:tc>
          <w:tcPr>
            <w:tcW w:w="1152" w:type="dxa"/>
          </w:tcPr>
          <w:p w14:paraId="38192AC5" w14:textId="77777777" w:rsidR="004B3F04" w:rsidRDefault="004B3F04" w:rsidP="000659BE">
            <w:pPr>
              <w:pStyle w:val="TableText"/>
            </w:pPr>
            <w:r>
              <w:t>SHALL</w:t>
            </w:r>
          </w:p>
        </w:tc>
        <w:tc>
          <w:tcPr>
            <w:tcW w:w="864" w:type="dxa"/>
          </w:tcPr>
          <w:p w14:paraId="388AA993" w14:textId="77777777" w:rsidR="004B3F04" w:rsidRDefault="004B3F04" w:rsidP="000659BE">
            <w:pPr>
              <w:pStyle w:val="TableText"/>
            </w:pPr>
          </w:p>
        </w:tc>
        <w:tc>
          <w:tcPr>
            <w:tcW w:w="1104" w:type="dxa"/>
          </w:tcPr>
          <w:p w14:paraId="3A98365B" w14:textId="77777777" w:rsidR="004B3F04" w:rsidRDefault="006C736C" w:rsidP="000659BE">
            <w:pPr>
              <w:pStyle w:val="TableText"/>
            </w:pPr>
            <w:hyperlink w:anchor="C_4499-29970">
              <w:r w:rsidR="004B3F04">
                <w:rPr>
                  <w:rStyle w:val="HyperlinkText9pt"/>
                </w:rPr>
                <w:t>4499-29970</w:t>
              </w:r>
            </w:hyperlink>
          </w:p>
        </w:tc>
        <w:tc>
          <w:tcPr>
            <w:tcW w:w="2975" w:type="dxa"/>
          </w:tcPr>
          <w:p w14:paraId="7C6A259C" w14:textId="77777777" w:rsidR="004B3F04" w:rsidRDefault="004B3F04" w:rsidP="000659BE">
            <w:pPr>
              <w:pStyle w:val="TableText"/>
            </w:pPr>
          </w:p>
        </w:tc>
      </w:tr>
      <w:tr w:rsidR="004B3F04" w14:paraId="01B32C86" w14:textId="77777777" w:rsidTr="000659BE">
        <w:trPr>
          <w:jc w:val="center"/>
        </w:trPr>
        <w:tc>
          <w:tcPr>
            <w:tcW w:w="3345" w:type="dxa"/>
          </w:tcPr>
          <w:p w14:paraId="03EE9FE7" w14:textId="77777777" w:rsidR="004B3F04" w:rsidRDefault="004B3F04" w:rsidP="000659BE">
            <w:pPr>
              <w:pStyle w:val="TableText"/>
            </w:pPr>
            <w:r>
              <w:tab/>
            </w:r>
            <w:r>
              <w:tab/>
            </w:r>
            <w:r>
              <w:tab/>
            </w:r>
            <w:r>
              <w:tab/>
              <w:t>@code</w:t>
            </w:r>
          </w:p>
        </w:tc>
        <w:tc>
          <w:tcPr>
            <w:tcW w:w="720" w:type="dxa"/>
          </w:tcPr>
          <w:p w14:paraId="74791EF5" w14:textId="77777777" w:rsidR="004B3F04" w:rsidRDefault="004B3F04" w:rsidP="000659BE">
            <w:pPr>
              <w:pStyle w:val="TableText"/>
            </w:pPr>
            <w:r>
              <w:t>1..1</w:t>
            </w:r>
          </w:p>
        </w:tc>
        <w:tc>
          <w:tcPr>
            <w:tcW w:w="1152" w:type="dxa"/>
          </w:tcPr>
          <w:p w14:paraId="65A58620" w14:textId="77777777" w:rsidR="004B3F04" w:rsidRDefault="004B3F04" w:rsidP="000659BE">
            <w:pPr>
              <w:pStyle w:val="TableText"/>
            </w:pPr>
            <w:r>
              <w:t>SHALL</w:t>
            </w:r>
          </w:p>
        </w:tc>
        <w:tc>
          <w:tcPr>
            <w:tcW w:w="864" w:type="dxa"/>
          </w:tcPr>
          <w:p w14:paraId="1A1773D6" w14:textId="77777777" w:rsidR="004B3F04" w:rsidRDefault="004B3F04" w:rsidP="000659BE">
            <w:pPr>
              <w:pStyle w:val="TableText"/>
            </w:pPr>
          </w:p>
        </w:tc>
        <w:tc>
          <w:tcPr>
            <w:tcW w:w="1104" w:type="dxa"/>
          </w:tcPr>
          <w:p w14:paraId="10C39609" w14:textId="77777777" w:rsidR="004B3F04" w:rsidRDefault="006C736C" w:rsidP="000659BE">
            <w:pPr>
              <w:pStyle w:val="TableText"/>
            </w:pPr>
            <w:hyperlink w:anchor="C_4499-29971">
              <w:r w:rsidR="004B3F04">
                <w:rPr>
                  <w:rStyle w:val="HyperlinkText9pt"/>
                </w:rPr>
                <w:t>4499-29971</w:t>
              </w:r>
            </w:hyperlink>
          </w:p>
        </w:tc>
        <w:tc>
          <w:tcPr>
            <w:tcW w:w="2975" w:type="dxa"/>
          </w:tcPr>
          <w:p w14:paraId="3A5FA113" w14:textId="77777777" w:rsidR="004B3F04" w:rsidRDefault="004B3F04" w:rsidP="000659BE">
            <w:pPr>
              <w:pStyle w:val="TableText"/>
            </w:pPr>
            <w:r>
              <w:t>DENEXCEP</w:t>
            </w:r>
          </w:p>
        </w:tc>
      </w:tr>
      <w:tr w:rsidR="004B3F04" w14:paraId="6D9EF494" w14:textId="77777777" w:rsidTr="000659BE">
        <w:trPr>
          <w:jc w:val="center"/>
        </w:trPr>
        <w:tc>
          <w:tcPr>
            <w:tcW w:w="3345" w:type="dxa"/>
          </w:tcPr>
          <w:p w14:paraId="51BFC341" w14:textId="77777777" w:rsidR="004B3F04" w:rsidRDefault="004B3F04" w:rsidP="000659BE">
            <w:pPr>
              <w:pStyle w:val="TableText"/>
            </w:pPr>
            <w:r>
              <w:tab/>
            </w:r>
            <w:r>
              <w:tab/>
            </w:r>
            <w:r>
              <w:tab/>
            </w:r>
            <w:r>
              <w:tab/>
              <w:t>@codeSystem</w:t>
            </w:r>
          </w:p>
        </w:tc>
        <w:tc>
          <w:tcPr>
            <w:tcW w:w="720" w:type="dxa"/>
          </w:tcPr>
          <w:p w14:paraId="44B285C2" w14:textId="77777777" w:rsidR="004B3F04" w:rsidRDefault="004B3F04" w:rsidP="000659BE">
            <w:pPr>
              <w:pStyle w:val="TableText"/>
            </w:pPr>
            <w:r>
              <w:t>1..1</w:t>
            </w:r>
          </w:p>
        </w:tc>
        <w:tc>
          <w:tcPr>
            <w:tcW w:w="1152" w:type="dxa"/>
          </w:tcPr>
          <w:p w14:paraId="0FC23899" w14:textId="77777777" w:rsidR="004B3F04" w:rsidRDefault="004B3F04" w:rsidP="000659BE">
            <w:pPr>
              <w:pStyle w:val="TableText"/>
            </w:pPr>
            <w:r>
              <w:t>SHALL</w:t>
            </w:r>
          </w:p>
        </w:tc>
        <w:tc>
          <w:tcPr>
            <w:tcW w:w="864" w:type="dxa"/>
          </w:tcPr>
          <w:p w14:paraId="2902063F" w14:textId="77777777" w:rsidR="004B3F04" w:rsidRDefault="004B3F04" w:rsidP="000659BE">
            <w:pPr>
              <w:pStyle w:val="TableText"/>
            </w:pPr>
          </w:p>
        </w:tc>
        <w:tc>
          <w:tcPr>
            <w:tcW w:w="1104" w:type="dxa"/>
          </w:tcPr>
          <w:p w14:paraId="4DB66F5C" w14:textId="77777777" w:rsidR="004B3F04" w:rsidRDefault="006C736C" w:rsidP="000659BE">
            <w:pPr>
              <w:pStyle w:val="TableText"/>
            </w:pPr>
            <w:hyperlink w:anchor="C_4499-30087">
              <w:r w:rsidR="004B3F04">
                <w:rPr>
                  <w:rStyle w:val="HyperlinkText9pt"/>
                </w:rPr>
                <w:t>4499-30087</w:t>
              </w:r>
            </w:hyperlink>
          </w:p>
        </w:tc>
        <w:tc>
          <w:tcPr>
            <w:tcW w:w="2975" w:type="dxa"/>
          </w:tcPr>
          <w:p w14:paraId="6ADAF968" w14:textId="77777777" w:rsidR="004B3F04" w:rsidRDefault="004B3F04" w:rsidP="000659BE">
            <w:pPr>
              <w:pStyle w:val="TableText"/>
            </w:pPr>
            <w:r>
              <w:t>urn:oid:2.16.840.1.113883.5.4 (HL7ActCode)</w:t>
            </w:r>
          </w:p>
        </w:tc>
      </w:tr>
      <w:tr w:rsidR="004B3F04" w14:paraId="637722F9" w14:textId="77777777" w:rsidTr="000659BE">
        <w:trPr>
          <w:jc w:val="center"/>
        </w:trPr>
        <w:tc>
          <w:tcPr>
            <w:tcW w:w="3345" w:type="dxa"/>
          </w:tcPr>
          <w:p w14:paraId="0619BDE4" w14:textId="77777777" w:rsidR="004B3F04" w:rsidRDefault="004B3F04" w:rsidP="000659BE">
            <w:pPr>
              <w:pStyle w:val="TableText"/>
            </w:pPr>
            <w:r>
              <w:tab/>
            </w:r>
            <w:r>
              <w:tab/>
            </w:r>
            <w:r>
              <w:tab/>
              <w:t>value</w:t>
            </w:r>
          </w:p>
        </w:tc>
        <w:tc>
          <w:tcPr>
            <w:tcW w:w="720" w:type="dxa"/>
          </w:tcPr>
          <w:p w14:paraId="24968B80" w14:textId="77777777" w:rsidR="004B3F04" w:rsidRDefault="004B3F04" w:rsidP="000659BE">
            <w:pPr>
              <w:pStyle w:val="TableText"/>
            </w:pPr>
            <w:r>
              <w:t>1..1</w:t>
            </w:r>
          </w:p>
        </w:tc>
        <w:tc>
          <w:tcPr>
            <w:tcW w:w="1152" w:type="dxa"/>
          </w:tcPr>
          <w:p w14:paraId="3E7285C4" w14:textId="77777777" w:rsidR="004B3F04" w:rsidRDefault="004B3F04" w:rsidP="000659BE">
            <w:pPr>
              <w:pStyle w:val="TableText"/>
            </w:pPr>
            <w:r>
              <w:t>SHALL</w:t>
            </w:r>
          </w:p>
        </w:tc>
        <w:tc>
          <w:tcPr>
            <w:tcW w:w="864" w:type="dxa"/>
          </w:tcPr>
          <w:p w14:paraId="4A8288FE" w14:textId="77777777" w:rsidR="004B3F04" w:rsidRDefault="004B3F04" w:rsidP="000659BE">
            <w:pPr>
              <w:pStyle w:val="TableText"/>
            </w:pPr>
            <w:r>
              <w:t>ED</w:t>
            </w:r>
          </w:p>
        </w:tc>
        <w:tc>
          <w:tcPr>
            <w:tcW w:w="1104" w:type="dxa"/>
          </w:tcPr>
          <w:p w14:paraId="0CCE5B7B" w14:textId="77777777" w:rsidR="004B3F04" w:rsidRDefault="006C736C" w:rsidP="000659BE">
            <w:pPr>
              <w:pStyle w:val="TableText"/>
            </w:pPr>
            <w:hyperlink w:anchor="C_4499-29972">
              <w:r w:rsidR="004B3F04">
                <w:rPr>
                  <w:rStyle w:val="HyperlinkText9pt"/>
                </w:rPr>
                <w:t>4499-29972</w:t>
              </w:r>
            </w:hyperlink>
          </w:p>
        </w:tc>
        <w:tc>
          <w:tcPr>
            <w:tcW w:w="2975" w:type="dxa"/>
          </w:tcPr>
          <w:p w14:paraId="6398440A" w14:textId="77777777" w:rsidR="004B3F04" w:rsidRDefault="004B3F04" w:rsidP="000659BE">
            <w:pPr>
              <w:pStyle w:val="TableText"/>
            </w:pPr>
          </w:p>
        </w:tc>
      </w:tr>
      <w:tr w:rsidR="004B3F04" w14:paraId="03F25C36" w14:textId="77777777" w:rsidTr="000659BE">
        <w:trPr>
          <w:jc w:val="center"/>
        </w:trPr>
        <w:tc>
          <w:tcPr>
            <w:tcW w:w="3345" w:type="dxa"/>
          </w:tcPr>
          <w:p w14:paraId="6C85A783" w14:textId="77777777" w:rsidR="004B3F04" w:rsidRDefault="004B3F04" w:rsidP="000659BE">
            <w:pPr>
              <w:pStyle w:val="TableText"/>
            </w:pPr>
            <w:r>
              <w:tab/>
              <w:t>subjectOf</w:t>
            </w:r>
          </w:p>
        </w:tc>
        <w:tc>
          <w:tcPr>
            <w:tcW w:w="720" w:type="dxa"/>
          </w:tcPr>
          <w:p w14:paraId="5E782C7F" w14:textId="77777777" w:rsidR="004B3F04" w:rsidRDefault="004B3F04" w:rsidP="000659BE">
            <w:pPr>
              <w:pStyle w:val="TableText"/>
            </w:pPr>
            <w:r>
              <w:t>0..1</w:t>
            </w:r>
          </w:p>
        </w:tc>
        <w:tc>
          <w:tcPr>
            <w:tcW w:w="1152" w:type="dxa"/>
          </w:tcPr>
          <w:p w14:paraId="434FF128" w14:textId="77777777" w:rsidR="004B3F04" w:rsidRDefault="004B3F04" w:rsidP="000659BE">
            <w:pPr>
              <w:pStyle w:val="TableText"/>
            </w:pPr>
            <w:r>
              <w:t>SHOULD</w:t>
            </w:r>
          </w:p>
        </w:tc>
        <w:tc>
          <w:tcPr>
            <w:tcW w:w="864" w:type="dxa"/>
          </w:tcPr>
          <w:p w14:paraId="6CE37062" w14:textId="77777777" w:rsidR="004B3F04" w:rsidRDefault="004B3F04" w:rsidP="000659BE">
            <w:pPr>
              <w:pStyle w:val="TableText"/>
            </w:pPr>
          </w:p>
        </w:tc>
        <w:tc>
          <w:tcPr>
            <w:tcW w:w="1104" w:type="dxa"/>
          </w:tcPr>
          <w:p w14:paraId="6C5B4C2C" w14:textId="77777777" w:rsidR="004B3F04" w:rsidRDefault="006C736C" w:rsidP="000659BE">
            <w:pPr>
              <w:pStyle w:val="TableText"/>
            </w:pPr>
            <w:hyperlink w:anchor="C_4499-29973">
              <w:r w:rsidR="004B3F04">
                <w:rPr>
                  <w:rStyle w:val="HyperlinkText9pt"/>
                </w:rPr>
                <w:t>4499-29973</w:t>
              </w:r>
            </w:hyperlink>
          </w:p>
        </w:tc>
        <w:tc>
          <w:tcPr>
            <w:tcW w:w="2975" w:type="dxa"/>
          </w:tcPr>
          <w:p w14:paraId="05861578" w14:textId="77777777" w:rsidR="004B3F04" w:rsidRDefault="004B3F04" w:rsidP="000659BE">
            <w:pPr>
              <w:pStyle w:val="TableText"/>
            </w:pPr>
          </w:p>
        </w:tc>
      </w:tr>
      <w:tr w:rsidR="004B3F04" w14:paraId="5E71BA6C" w14:textId="77777777" w:rsidTr="000659BE">
        <w:trPr>
          <w:jc w:val="center"/>
        </w:trPr>
        <w:tc>
          <w:tcPr>
            <w:tcW w:w="3345" w:type="dxa"/>
          </w:tcPr>
          <w:p w14:paraId="03C83F44" w14:textId="77777777" w:rsidR="004B3F04" w:rsidRDefault="004B3F04" w:rsidP="000659BE">
            <w:pPr>
              <w:pStyle w:val="TableText"/>
            </w:pPr>
            <w:r>
              <w:tab/>
            </w:r>
            <w:r>
              <w:tab/>
              <w:t>measureAttribute</w:t>
            </w:r>
          </w:p>
        </w:tc>
        <w:tc>
          <w:tcPr>
            <w:tcW w:w="720" w:type="dxa"/>
          </w:tcPr>
          <w:p w14:paraId="342FB74C" w14:textId="77777777" w:rsidR="004B3F04" w:rsidRDefault="004B3F04" w:rsidP="000659BE">
            <w:pPr>
              <w:pStyle w:val="TableText"/>
            </w:pPr>
            <w:r>
              <w:t>1..1</w:t>
            </w:r>
          </w:p>
        </w:tc>
        <w:tc>
          <w:tcPr>
            <w:tcW w:w="1152" w:type="dxa"/>
          </w:tcPr>
          <w:p w14:paraId="25979CCD" w14:textId="77777777" w:rsidR="004B3F04" w:rsidRDefault="004B3F04" w:rsidP="000659BE">
            <w:pPr>
              <w:pStyle w:val="TableText"/>
            </w:pPr>
            <w:r>
              <w:t>SHALL</w:t>
            </w:r>
          </w:p>
        </w:tc>
        <w:tc>
          <w:tcPr>
            <w:tcW w:w="864" w:type="dxa"/>
          </w:tcPr>
          <w:p w14:paraId="4467352C" w14:textId="77777777" w:rsidR="004B3F04" w:rsidRDefault="004B3F04" w:rsidP="000659BE">
            <w:pPr>
              <w:pStyle w:val="TableText"/>
            </w:pPr>
          </w:p>
        </w:tc>
        <w:tc>
          <w:tcPr>
            <w:tcW w:w="1104" w:type="dxa"/>
          </w:tcPr>
          <w:p w14:paraId="466FA483" w14:textId="77777777" w:rsidR="004B3F04" w:rsidRDefault="006C736C" w:rsidP="000659BE">
            <w:pPr>
              <w:pStyle w:val="TableText"/>
            </w:pPr>
            <w:hyperlink w:anchor="C_4499-29974">
              <w:r w:rsidR="004B3F04">
                <w:rPr>
                  <w:rStyle w:val="HyperlinkText9pt"/>
                </w:rPr>
                <w:t>4499-29974</w:t>
              </w:r>
            </w:hyperlink>
          </w:p>
        </w:tc>
        <w:tc>
          <w:tcPr>
            <w:tcW w:w="2975" w:type="dxa"/>
          </w:tcPr>
          <w:p w14:paraId="44071307" w14:textId="77777777" w:rsidR="004B3F04" w:rsidRDefault="004B3F04" w:rsidP="000659BE">
            <w:pPr>
              <w:pStyle w:val="TableText"/>
            </w:pPr>
          </w:p>
        </w:tc>
      </w:tr>
      <w:tr w:rsidR="004B3F04" w14:paraId="6C295EE6" w14:textId="77777777" w:rsidTr="000659BE">
        <w:trPr>
          <w:jc w:val="center"/>
        </w:trPr>
        <w:tc>
          <w:tcPr>
            <w:tcW w:w="3345" w:type="dxa"/>
          </w:tcPr>
          <w:p w14:paraId="4C09BAFE" w14:textId="77777777" w:rsidR="004B3F04" w:rsidRDefault="004B3F04" w:rsidP="000659BE">
            <w:pPr>
              <w:pStyle w:val="TableText"/>
            </w:pPr>
            <w:r>
              <w:tab/>
            </w:r>
            <w:r>
              <w:tab/>
            </w:r>
            <w:r>
              <w:tab/>
              <w:t>code</w:t>
            </w:r>
          </w:p>
        </w:tc>
        <w:tc>
          <w:tcPr>
            <w:tcW w:w="720" w:type="dxa"/>
          </w:tcPr>
          <w:p w14:paraId="2C57827C" w14:textId="77777777" w:rsidR="004B3F04" w:rsidRDefault="004B3F04" w:rsidP="000659BE">
            <w:pPr>
              <w:pStyle w:val="TableText"/>
            </w:pPr>
            <w:r>
              <w:t>1..1</w:t>
            </w:r>
          </w:p>
        </w:tc>
        <w:tc>
          <w:tcPr>
            <w:tcW w:w="1152" w:type="dxa"/>
          </w:tcPr>
          <w:p w14:paraId="34358B37" w14:textId="77777777" w:rsidR="004B3F04" w:rsidRDefault="004B3F04" w:rsidP="000659BE">
            <w:pPr>
              <w:pStyle w:val="TableText"/>
            </w:pPr>
            <w:r>
              <w:t>SHALL</w:t>
            </w:r>
          </w:p>
        </w:tc>
        <w:tc>
          <w:tcPr>
            <w:tcW w:w="864" w:type="dxa"/>
          </w:tcPr>
          <w:p w14:paraId="052A915B" w14:textId="77777777" w:rsidR="004B3F04" w:rsidRDefault="004B3F04" w:rsidP="000659BE">
            <w:pPr>
              <w:pStyle w:val="TableText"/>
            </w:pPr>
          </w:p>
        </w:tc>
        <w:tc>
          <w:tcPr>
            <w:tcW w:w="1104" w:type="dxa"/>
          </w:tcPr>
          <w:p w14:paraId="4D16F167" w14:textId="77777777" w:rsidR="004B3F04" w:rsidRDefault="006C736C" w:rsidP="000659BE">
            <w:pPr>
              <w:pStyle w:val="TableText"/>
            </w:pPr>
            <w:hyperlink w:anchor="C_4499-29975">
              <w:r w:rsidR="004B3F04">
                <w:rPr>
                  <w:rStyle w:val="HyperlinkText9pt"/>
                </w:rPr>
                <w:t>4499-29975</w:t>
              </w:r>
            </w:hyperlink>
          </w:p>
        </w:tc>
        <w:tc>
          <w:tcPr>
            <w:tcW w:w="2975" w:type="dxa"/>
          </w:tcPr>
          <w:p w14:paraId="0437CFBE" w14:textId="77777777" w:rsidR="004B3F04" w:rsidRDefault="004B3F04" w:rsidP="000659BE">
            <w:pPr>
              <w:pStyle w:val="TableText"/>
            </w:pPr>
          </w:p>
        </w:tc>
      </w:tr>
      <w:tr w:rsidR="004B3F04" w14:paraId="761CA155" w14:textId="77777777" w:rsidTr="000659BE">
        <w:trPr>
          <w:jc w:val="center"/>
        </w:trPr>
        <w:tc>
          <w:tcPr>
            <w:tcW w:w="3345" w:type="dxa"/>
          </w:tcPr>
          <w:p w14:paraId="0A2A8436" w14:textId="77777777" w:rsidR="004B3F04" w:rsidRDefault="004B3F04" w:rsidP="000659BE">
            <w:pPr>
              <w:pStyle w:val="TableText"/>
            </w:pPr>
            <w:r>
              <w:tab/>
            </w:r>
            <w:r>
              <w:tab/>
            </w:r>
            <w:r>
              <w:tab/>
            </w:r>
            <w:r>
              <w:tab/>
              <w:t>@code</w:t>
            </w:r>
          </w:p>
        </w:tc>
        <w:tc>
          <w:tcPr>
            <w:tcW w:w="720" w:type="dxa"/>
          </w:tcPr>
          <w:p w14:paraId="1C1EB967" w14:textId="77777777" w:rsidR="004B3F04" w:rsidRDefault="004B3F04" w:rsidP="000659BE">
            <w:pPr>
              <w:pStyle w:val="TableText"/>
            </w:pPr>
            <w:r>
              <w:t>1..1</w:t>
            </w:r>
          </w:p>
        </w:tc>
        <w:tc>
          <w:tcPr>
            <w:tcW w:w="1152" w:type="dxa"/>
          </w:tcPr>
          <w:p w14:paraId="61BB5738" w14:textId="77777777" w:rsidR="004B3F04" w:rsidRDefault="004B3F04" w:rsidP="000659BE">
            <w:pPr>
              <w:pStyle w:val="TableText"/>
            </w:pPr>
            <w:r>
              <w:t>SHALL</w:t>
            </w:r>
          </w:p>
        </w:tc>
        <w:tc>
          <w:tcPr>
            <w:tcW w:w="864" w:type="dxa"/>
          </w:tcPr>
          <w:p w14:paraId="6B0DDF06" w14:textId="77777777" w:rsidR="004B3F04" w:rsidRDefault="004B3F04" w:rsidP="000659BE">
            <w:pPr>
              <w:pStyle w:val="TableText"/>
            </w:pPr>
          </w:p>
        </w:tc>
        <w:tc>
          <w:tcPr>
            <w:tcW w:w="1104" w:type="dxa"/>
          </w:tcPr>
          <w:p w14:paraId="0E31E7A9" w14:textId="77777777" w:rsidR="004B3F04" w:rsidRDefault="006C736C" w:rsidP="000659BE">
            <w:pPr>
              <w:pStyle w:val="TableText"/>
            </w:pPr>
            <w:hyperlink w:anchor="C_4499-29976">
              <w:r w:rsidR="004B3F04">
                <w:rPr>
                  <w:rStyle w:val="HyperlinkText9pt"/>
                </w:rPr>
                <w:t>4499-29976</w:t>
              </w:r>
            </w:hyperlink>
          </w:p>
        </w:tc>
        <w:tc>
          <w:tcPr>
            <w:tcW w:w="2975" w:type="dxa"/>
          </w:tcPr>
          <w:p w14:paraId="2B910940" w14:textId="77777777" w:rsidR="004B3F04" w:rsidRDefault="004B3F04" w:rsidP="000659BE">
            <w:pPr>
              <w:pStyle w:val="TableText"/>
            </w:pPr>
            <w:r>
              <w:t>MSRPOPL</w:t>
            </w:r>
          </w:p>
        </w:tc>
      </w:tr>
      <w:tr w:rsidR="004B3F04" w14:paraId="316C5D80" w14:textId="77777777" w:rsidTr="000659BE">
        <w:trPr>
          <w:jc w:val="center"/>
        </w:trPr>
        <w:tc>
          <w:tcPr>
            <w:tcW w:w="3345" w:type="dxa"/>
          </w:tcPr>
          <w:p w14:paraId="436625DA" w14:textId="77777777" w:rsidR="004B3F04" w:rsidRDefault="004B3F04" w:rsidP="000659BE">
            <w:pPr>
              <w:pStyle w:val="TableText"/>
            </w:pPr>
            <w:r>
              <w:tab/>
            </w:r>
            <w:r>
              <w:tab/>
            </w:r>
            <w:r>
              <w:tab/>
            </w:r>
            <w:r>
              <w:tab/>
              <w:t>@codeSystem</w:t>
            </w:r>
          </w:p>
        </w:tc>
        <w:tc>
          <w:tcPr>
            <w:tcW w:w="720" w:type="dxa"/>
          </w:tcPr>
          <w:p w14:paraId="40C6EC4B" w14:textId="77777777" w:rsidR="004B3F04" w:rsidRDefault="004B3F04" w:rsidP="000659BE">
            <w:pPr>
              <w:pStyle w:val="TableText"/>
            </w:pPr>
            <w:r>
              <w:t>1..1</w:t>
            </w:r>
          </w:p>
        </w:tc>
        <w:tc>
          <w:tcPr>
            <w:tcW w:w="1152" w:type="dxa"/>
          </w:tcPr>
          <w:p w14:paraId="2A63D9C1" w14:textId="77777777" w:rsidR="004B3F04" w:rsidRDefault="004B3F04" w:rsidP="000659BE">
            <w:pPr>
              <w:pStyle w:val="TableText"/>
            </w:pPr>
            <w:r>
              <w:t>SHALL</w:t>
            </w:r>
          </w:p>
        </w:tc>
        <w:tc>
          <w:tcPr>
            <w:tcW w:w="864" w:type="dxa"/>
          </w:tcPr>
          <w:p w14:paraId="53A59927" w14:textId="77777777" w:rsidR="004B3F04" w:rsidRDefault="004B3F04" w:rsidP="000659BE">
            <w:pPr>
              <w:pStyle w:val="TableText"/>
            </w:pPr>
          </w:p>
        </w:tc>
        <w:tc>
          <w:tcPr>
            <w:tcW w:w="1104" w:type="dxa"/>
          </w:tcPr>
          <w:p w14:paraId="12F1576B" w14:textId="77777777" w:rsidR="004B3F04" w:rsidRDefault="006C736C" w:rsidP="000659BE">
            <w:pPr>
              <w:pStyle w:val="TableText"/>
            </w:pPr>
            <w:hyperlink w:anchor="C_4499-30088">
              <w:r w:rsidR="004B3F04">
                <w:rPr>
                  <w:rStyle w:val="HyperlinkText9pt"/>
                </w:rPr>
                <w:t>4499-30088</w:t>
              </w:r>
            </w:hyperlink>
          </w:p>
        </w:tc>
        <w:tc>
          <w:tcPr>
            <w:tcW w:w="2975" w:type="dxa"/>
          </w:tcPr>
          <w:p w14:paraId="4FB36D13" w14:textId="77777777" w:rsidR="004B3F04" w:rsidRDefault="004B3F04" w:rsidP="000659BE">
            <w:pPr>
              <w:pStyle w:val="TableText"/>
            </w:pPr>
            <w:r>
              <w:t>urn:oid:2.16.840.1.113883.5.4 (HL7ActCode)</w:t>
            </w:r>
          </w:p>
        </w:tc>
      </w:tr>
      <w:tr w:rsidR="004B3F04" w14:paraId="1DB51CC5" w14:textId="77777777" w:rsidTr="000659BE">
        <w:trPr>
          <w:jc w:val="center"/>
        </w:trPr>
        <w:tc>
          <w:tcPr>
            <w:tcW w:w="3345" w:type="dxa"/>
          </w:tcPr>
          <w:p w14:paraId="254BCB0C" w14:textId="77777777" w:rsidR="004B3F04" w:rsidRDefault="004B3F04" w:rsidP="000659BE">
            <w:pPr>
              <w:pStyle w:val="TableText"/>
            </w:pPr>
            <w:r>
              <w:tab/>
            </w:r>
            <w:r>
              <w:tab/>
            </w:r>
            <w:r>
              <w:tab/>
              <w:t>value</w:t>
            </w:r>
          </w:p>
        </w:tc>
        <w:tc>
          <w:tcPr>
            <w:tcW w:w="720" w:type="dxa"/>
          </w:tcPr>
          <w:p w14:paraId="67B95323" w14:textId="77777777" w:rsidR="004B3F04" w:rsidRDefault="004B3F04" w:rsidP="000659BE">
            <w:pPr>
              <w:pStyle w:val="TableText"/>
            </w:pPr>
            <w:r>
              <w:t>1..1</w:t>
            </w:r>
          </w:p>
        </w:tc>
        <w:tc>
          <w:tcPr>
            <w:tcW w:w="1152" w:type="dxa"/>
          </w:tcPr>
          <w:p w14:paraId="4BB7665E" w14:textId="77777777" w:rsidR="004B3F04" w:rsidRDefault="004B3F04" w:rsidP="000659BE">
            <w:pPr>
              <w:pStyle w:val="TableText"/>
            </w:pPr>
            <w:r>
              <w:t>SHALL</w:t>
            </w:r>
          </w:p>
        </w:tc>
        <w:tc>
          <w:tcPr>
            <w:tcW w:w="864" w:type="dxa"/>
          </w:tcPr>
          <w:p w14:paraId="55DEF944" w14:textId="77777777" w:rsidR="004B3F04" w:rsidRDefault="004B3F04" w:rsidP="000659BE">
            <w:pPr>
              <w:pStyle w:val="TableText"/>
            </w:pPr>
            <w:r>
              <w:t>ED</w:t>
            </w:r>
          </w:p>
        </w:tc>
        <w:tc>
          <w:tcPr>
            <w:tcW w:w="1104" w:type="dxa"/>
          </w:tcPr>
          <w:p w14:paraId="660D8CBA" w14:textId="77777777" w:rsidR="004B3F04" w:rsidRDefault="006C736C" w:rsidP="000659BE">
            <w:pPr>
              <w:pStyle w:val="TableText"/>
            </w:pPr>
            <w:hyperlink w:anchor="C_4499-29977">
              <w:r w:rsidR="004B3F04">
                <w:rPr>
                  <w:rStyle w:val="HyperlinkText9pt"/>
                </w:rPr>
                <w:t>4499-29977</w:t>
              </w:r>
            </w:hyperlink>
          </w:p>
        </w:tc>
        <w:tc>
          <w:tcPr>
            <w:tcW w:w="2975" w:type="dxa"/>
          </w:tcPr>
          <w:p w14:paraId="30DCB268" w14:textId="77777777" w:rsidR="004B3F04" w:rsidRDefault="004B3F04" w:rsidP="000659BE">
            <w:pPr>
              <w:pStyle w:val="TableText"/>
            </w:pPr>
          </w:p>
        </w:tc>
      </w:tr>
      <w:tr w:rsidR="004B3F04" w14:paraId="47382F84" w14:textId="77777777" w:rsidTr="000659BE">
        <w:trPr>
          <w:jc w:val="center"/>
        </w:trPr>
        <w:tc>
          <w:tcPr>
            <w:tcW w:w="3345" w:type="dxa"/>
          </w:tcPr>
          <w:p w14:paraId="481D7500" w14:textId="77777777" w:rsidR="004B3F04" w:rsidRDefault="004B3F04" w:rsidP="000659BE">
            <w:pPr>
              <w:pStyle w:val="TableText"/>
            </w:pPr>
            <w:r>
              <w:tab/>
              <w:t>subjectOf</w:t>
            </w:r>
          </w:p>
        </w:tc>
        <w:tc>
          <w:tcPr>
            <w:tcW w:w="720" w:type="dxa"/>
          </w:tcPr>
          <w:p w14:paraId="2D1E6D1F" w14:textId="77777777" w:rsidR="004B3F04" w:rsidRDefault="004B3F04" w:rsidP="000659BE">
            <w:pPr>
              <w:pStyle w:val="TableText"/>
            </w:pPr>
            <w:r>
              <w:t>0..1</w:t>
            </w:r>
          </w:p>
        </w:tc>
        <w:tc>
          <w:tcPr>
            <w:tcW w:w="1152" w:type="dxa"/>
          </w:tcPr>
          <w:p w14:paraId="034D1C3A" w14:textId="77777777" w:rsidR="004B3F04" w:rsidRDefault="004B3F04" w:rsidP="000659BE">
            <w:pPr>
              <w:pStyle w:val="TableText"/>
            </w:pPr>
            <w:r>
              <w:t>SHOULD</w:t>
            </w:r>
          </w:p>
        </w:tc>
        <w:tc>
          <w:tcPr>
            <w:tcW w:w="864" w:type="dxa"/>
          </w:tcPr>
          <w:p w14:paraId="40408801" w14:textId="77777777" w:rsidR="004B3F04" w:rsidRDefault="004B3F04" w:rsidP="000659BE">
            <w:pPr>
              <w:pStyle w:val="TableText"/>
            </w:pPr>
          </w:p>
        </w:tc>
        <w:tc>
          <w:tcPr>
            <w:tcW w:w="1104" w:type="dxa"/>
          </w:tcPr>
          <w:p w14:paraId="06AE6B48" w14:textId="77777777" w:rsidR="004B3F04" w:rsidRDefault="006C736C" w:rsidP="000659BE">
            <w:pPr>
              <w:pStyle w:val="TableText"/>
            </w:pPr>
            <w:hyperlink w:anchor="C_4499-29978">
              <w:r w:rsidR="004B3F04">
                <w:rPr>
                  <w:rStyle w:val="HyperlinkText9pt"/>
                </w:rPr>
                <w:t>4499-29978</w:t>
              </w:r>
            </w:hyperlink>
          </w:p>
        </w:tc>
        <w:tc>
          <w:tcPr>
            <w:tcW w:w="2975" w:type="dxa"/>
          </w:tcPr>
          <w:p w14:paraId="6C565643" w14:textId="77777777" w:rsidR="004B3F04" w:rsidRDefault="004B3F04" w:rsidP="000659BE">
            <w:pPr>
              <w:pStyle w:val="TableText"/>
            </w:pPr>
          </w:p>
        </w:tc>
      </w:tr>
      <w:tr w:rsidR="004B3F04" w14:paraId="251229A6" w14:textId="77777777" w:rsidTr="000659BE">
        <w:trPr>
          <w:jc w:val="center"/>
        </w:trPr>
        <w:tc>
          <w:tcPr>
            <w:tcW w:w="3345" w:type="dxa"/>
          </w:tcPr>
          <w:p w14:paraId="5183B970" w14:textId="77777777" w:rsidR="004B3F04" w:rsidRDefault="004B3F04" w:rsidP="000659BE">
            <w:pPr>
              <w:pStyle w:val="TableText"/>
            </w:pPr>
            <w:r>
              <w:tab/>
            </w:r>
            <w:r>
              <w:tab/>
              <w:t>measureAttribute</w:t>
            </w:r>
          </w:p>
        </w:tc>
        <w:tc>
          <w:tcPr>
            <w:tcW w:w="720" w:type="dxa"/>
          </w:tcPr>
          <w:p w14:paraId="456DD966" w14:textId="77777777" w:rsidR="004B3F04" w:rsidRDefault="004B3F04" w:rsidP="000659BE">
            <w:pPr>
              <w:pStyle w:val="TableText"/>
            </w:pPr>
            <w:r>
              <w:t>1..1</w:t>
            </w:r>
          </w:p>
        </w:tc>
        <w:tc>
          <w:tcPr>
            <w:tcW w:w="1152" w:type="dxa"/>
          </w:tcPr>
          <w:p w14:paraId="223A047C" w14:textId="77777777" w:rsidR="004B3F04" w:rsidRDefault="004B3F04" w:rsidP="000659BE">
            <w:pPr>
              <w:pStyle w:val="TableText"/>
            </w:pPr>
            <w:r>
              <w:t>SHALL</w:t>
            </w:r>
          </w:p>
        </w:tc>
        <w:tc>
          <w:tcPr>
            <w:tcW w:w="864" w:type="dxa"/>
          </w:tcPr>
          <w:p w14:paraId="26CAC823" w14:textId="77777777" w:rsidR="004B3F04" w:rsidRDefault="004B3F04" w:rsidP="000659BE">
            <w:pPr>
              <w:pStyle w:val="TableText"/>
            </w:pPr>
          </w:p>
        </w:tc>
        <w:tc>
          <w:tcPr>
            <w:tcW w:w="1104" w:type="dxa"/>
          </w:tcPr>
          <w:p w14:paraId="4C6CBE4E" w14:textId="77777777" w:rsidR="004B3F04" w:rsidRDefault="006C736C" w:rsidP="000659BE">
            <w:pPr>
              <w:pStyle w:val="TableText"/>
            </w:pPr>
            <w:hyperlink w:anchor="C_4499-29979">
              <w:r w:rsidR="004B3F04">
                <w:rPr>
                  <w:rStyle w:val="HyperlinkText9pt"/>
                </w:rPr>
                <w:t>4499-29979</w:t>
              </w:r>
            </w:hyperlink>
          </w:p>
        </w:tc>
        <w:tc>
          <w:tcPr>
            <w:tcW w:w="2975" w:type="dxa"/>
          </w:tcPr>
          <w:p w14:paraId="02CD9D24" w14:textId="77777777" w:rsidR="004B3F04" w:rsidRDefault="004B3F04" w:rsidP="000659BE">
            <w:pPr>
              <w:pStyle w:val="TableText"/>
            </w:pPr>
          </w:p>
        </w:tc>
      </w:tr>
      <w:tr w:rsidR="004B3F04" w14:paraId="5B93DACF" w14:textId="77777777" w:rsidTr="000659BE">
        <w:trPr>
          <w:jc w:val="center"/>
        </w:trPr>
        <w:tc>
          <w:tcPr>
            <w:tcW w:w="3345" w:type="dxa"/>
          </w:tcPr>
          <w:p w14:paraId="44D4884B" w14:textId="77777777" w:rsidR="004B3F04" w:rsidRDefault="004B3F04" w:rsidP="000659BE">
            <w:pPr>
              <w:pStyle w:val="TableText"/>
            </w:pPr>
            <w:r>
              <w:tab/>
            </w:r>
            <w:r>
              <w:tab/>
            </w:r>
            <w:r>
              <w:tab/>
              <w:t>code</w:t>
            </w:r>
          </w:p>
        </w:tc>
        <w:tc>
          <w:tcPr>
            <w:tcW w:w="720" w:type="dxa"/>
          </w:tcPr>
          <w:p w14:paraId="287D7E90" w14:textId="77777777" w:rsidR="004B3F04" w:rsidRDefault="004B3F04" w:rsidP="000659BE">
            <w:pPr>
              <w:pStyle w:val="TableText"/>
            </w:pPr>
            <w:r>
              <w:t>1..1</w:t>
            </w:r>
          </w:p>
        </w:tc>
        <w:tc>
          <w:tcPr>
            <w:tcW w:w="1152" w:type="dxa"/>
          </w:tcPr>
          <w:p w14:paraId="716D2191" w14:textId="77777777" w:rsidR="004B3F04" w:rsidRDefault="004B3F04" w:rsidP="000659BE">
            <w:pPr>
              <w:pStyle w:val="TableText"/>
            </w:pPr>
            <w:r>
              <w:t>SHALL</w:t>
            </w:r>
          </w:p>
        </w:tc>
        <w:tc>
          <w:tcPr>
            <w:tcW w:w="864" w:type="dxa"/>
          </w:tcPr>
          <w:p w14:paraId="02ADADEB" w14:textId="77777777" w:rsidR="004B3F04" w:rsidRDefault="004B3F04" w:rsidP="000659BE">
            <w:pPr>
              <w:pStyle w:val="TableText"/>
            </w:pPr>
          </w:p>
        </w:tc>
        <w:tc>
          <w:tcPr>
            <w:tcW w:w="1104" w:type="dxa"/>
          </w:tcPr>
          <w:p w14:paraId="5BF5B5C2" w14:textId="77777777" w:rsidR="004B3F04" w:rsidRDefault="006C736C" w:rsidP="000659BE">
            <w:pPr>
              <w:pStyle w:val="TableText"/>
            </w:pPr>
            <w:hyperlink w:anchor="C_4499-29980">
              <w:r w:rsidR="004B3F04">
                <w:rPr>
                  <w:rStyle w:val="HyperlinkText9pt"/>
                </w:rPr>
                <w:t>4499-29980</w:t>
              </w:r>
            </w:hyperlink>
          </w:p>
        </w:tc>
        <w:tc>
          <w:tcPr>
            <w:tcW w:w="2975" w:type="dxa"/>
          </w:tcPr>
          <w:p w14:paraId="7C4AC5D1" w14:textId="77777777" w:rsidR="004B3F04" w:rsidRDefault="004B3F04" w:rsidP="000659BE">
            <w:pPr>
              <w:pStyle w:val="TableText"/>
            </w:pPr>
          </w:p>
        </w:tc>
      </w:tr>
      <w:tr w:rsidR="004B3F04" w14:paraId="4DDD03A6" w14:textId="77777777" w:rsidTr="000659BE">
        <w:trPr>
          <w:jc w:val="center"/>
        </w:trPr>
        <w:tc>
          <w:tcPr>
            <w:tcW w:w="3345" w:type="dxa"/>
          </w:tcPr>
          <w:p w14:paraId="523E2904" w14:textId="77777777" w:rsidR="004B3F04" w:rsidRDefault="004B3F04" w:rsidP="000659BE">
            <w:pPr>
              <w:pStyle w:val="TableText"/>
            </w:pPr>
            <w:r>
              <w:tab/>
            </w:r>
            <w:r>
              <w:tab/>
            </w:r>
            <w:r>
              <w:tab/>
            </w:r>
            <w:r>
              <w:tab/>
              <w:t>@code</w:t>
            </w:r>
          </w:p>
        </w:tc>
        <w:tc>
          <w:tcPr>
            <w:tcW w:w="720" w:type="dxa"/>
          </w:tcPr>
          <w:p w14:paraId="35B854EC" w14:textId="77777777" w:rsidR="004B3F04" w:rsidRDefault="004B3F04" w:rsidP="000659BE">
            <w:pPr>
              <w:pStyle w:val="TableText"/>
            </w:pPr>
            <w:r>
              <w:t>1..1</w:t>
            </w:r>
          </w:p>
        </w:tc>
        <w:tc>
          <w:tcPr>
            <w:tcW w:w="1152" w:type="dxa"/>
          </w:tcPr>
          <w:p w14:paraId="7B9EACBC" w14:textId="77777777" w:rsidR="004B3F04" w:rsidRDefault="004B3F04" w:rsidP="000659BE">
            <w:pPr>
              <w:pStyle w:val="TableText"/>
            </w:pPr>
            <w:r>
              <w:t>SHALL</w:t>
            </w:r>
          </w:p>
        </w:tc>
        <w:tc>
          <w:tcPr>
            <w:tcW w:w="864" w:type="dxa"/>
          </w:tcPr>
          <w:p w14:paraId="1155A1AF" w14:textId="77777777" w:rsidR="004B3F04" w:rsidRDefault="004B3F04" w:rsidP="000659BE">
            <w:pPr>
              <w:pStyle w:val="TableText"/>
            </w:pPr>
          </w:p>
        </w:tc>
        <w:tc>
          <w:tcPr>
            <w:tcW w:w="1104" w:type="dxa"/>
          </w:tcPr>
          <w:p w14:paraId="1D2873F1" w14:textId="77777777" w:rsidR="004B3F04" w:rsidRDefault="006C736C" w:rsidP="000659BE">
            <w:pPr>
              <w:pStyle w:val="TableText"/>
            </w:pPr>
            <w:hyperlink w:anchor="C_4499-29981">
              <w:r w:rsidR="004B3F04">
                <w:rPr>
                  <w:rStyle w:val="HyperlinkText9pt"/>
                </w:rPr>
                <w:t>4499-29981</w:t>
              </w:r>
            </w:hyperlink>
          </w:p>
        </w:tc>
        <w:tc>
          <w:tcPr>
            <w:tcW w:w="2975" w:type="dxa"/>
          </w:tcPr>
          <w:p w14:paraId="33F4B553" w14:textId="77777777" w:rsidR="004B3F04" w:rsidRDefault="004B3F04" w:rsidP="000659BE">
            <w:pPr>
              <w:pStyle w:val="TableText"/>
            </w:pPr>
            <w:r>
              <w:t>MSRPOPLEX</w:t>
            </w:r>
          </w:p>
        </w:tc>
      </w:tr>
      <w:tr w:rsidR="004B3F04" w14:paraId="647643C7" w14:textId="77777777" w:rsidTr="000659BE">
        <w:trPr>
          <w:jc w:val="center"/>
        </w:trPr>
        <w:tc>
          <w:tcPr>
            <w:tcW w:w="3345" w:type="dxa"/>
          </w:tcPr>
          <w:p w14:paraId="32E1D09F" w14:textId="77777777" w:rsidR="004B3F04" w:rsidRDefault="004B3F04" w:rsidP="000659BE">
            <w:pPr>
              <w:pStyle w:val="TableText"/>
            </w:pPr>
            <w:r>
              <w:tab/>
            </w:r>
            <w:r>
              <w:tab/>
            </w:r>
            <w:r>
              <w:tab/>
            </w:r>
            <w:r>
              <w:tab/>
              <w:t>@codeSystem</w:t>
            </w:r>
          </w:p>
        </w:tc>
        <w:tc>
          <w:tcPr>
            <w:tcW w:w="720" w:type="dxa"/>
          </w:tcPr>
          <w:p w14:paraId="1C0D2B05" w14:textId="77777777" w:rsidR="004B3F04" w:rsidRDefault="004B3F04" w:rsidP="000659BE">
            <w:pPr>
              <w:pStyle w:val="TableText"/>
            </w:pPr>
            <w:r>
              <w:t>1..1</w:t>
            </w:r>
          </w:p>
        </w:tc>
        <w:tc>
          <w:tcPr>
            <w:tcW w:w="1152" w:type="dxa"/>
          </w:tcPr>
          <w:p w14:paraId="40382EB1" w14:textId="77777777" w:rsidR="004B3F04" w:rsidRDefault="004B3F04" w:rsidP="000659BE">
            <w:pPr>
              <w:pStyle w:val="TableText"/>
            </w:pPr>
            <w:r>
              <w:t>SHALL</w:t>
            </w:r>
          </w:p>
        </w:tc>
        <w:tc>
          <w:tcPr>
            <w:tcW w:w="864" w:type="dxa"/>
          </w:tcPr>
          <w:p w14:paraId="466407E7" w14:textId="77777777" w:rsidR="004B3F04" w:rsidRDefault="004B3F04" w:rsidP="000659BE">
            <w:pPr>
              <w:pStyle w:val="TableText"/>
            </w:pPr>
          </w:p>
        </w:tc>
        <w:tc>
          <w:tcPr>
            <w:tcW w:w="1104" w:type="dxa"/>
          </w:tcPr>
          <w:p w14:paraId="06900D53" w14:textId="77777777" w:rsidR="004B3F04" w:rsidRDefault="006C736C" w:rsidP="000659BE">
            <w:pPr>
              <w:pStyle w:val="TableText"/>
            </w:pPr>
            <w:hyperlink w:anchor="C_4499-30089">
              <w:r w:rsidR="004B3F04">
                <w:rPr>
                  <w:rStyle w:val="HyperlinkText9pt"/>
                </w:rPr>
                <w:t>4499-30089</w:t>
              </w:r>
            </w:hyperlink>
          </w:p>
        </w:tc>
        <w:tc>
          <w:tcPr>
            <w:tcW w:w="2975" w:type="dxa"/>
          </w:tcPr>
          <w:p w14:paraId="5F5BEBE9" w14:textId="77777777" w:rsidR="004B3F04" w:rsidRDefault="004B3F04" w:rsidP="000659BE">
            <w:pPr>
              <w:pStyle w:val="TableText"/>
            </w:pPr>
            <w:r>
              <w:t>urn:oid:2.16.840.1.113883.5.4 (HL7ActCode)</w:t>
            </w:r>
          </w:p>
        </w:tc>
      </w:tr>
      <w:tr w:rsidR="004B3F04" w14:paraId="0944CCA4" w14:textId="77777777" w:rsidTr="000659BE">
        <w:trPr>
          <w:jc w:val="center"/>
        </w:trPr>
        <w:tc>
          <w:tcPr>
            <w:tcW w:w="3345" w:type="dxa"/>
          </w:tcPr>
          <w:p w14:paraId="281305FB" w14:textId="77777777" w:rsidR="004B3F04" w:rsidRDefault="004B3F04" w:rsidP="000659BE">
            <w:pPr>
              <w:pStyle w:val="TableText"/>
            </w:pPr>
            <w:r>
              <w:tab/>
            </w:r>
            <w:r>
              <w:tab/>
            </w:r>
            <w:r>
              <w:tab/>
              <w:t>value</w:t>
            </w:r>
          </w:p>
        </w:tc>
        <w:tc>
          <w:tcPr>
            <w:tcW w:w="720" w:type="dxa"/>
          </w:tcPr>
          <w:p w14:paraId="7CD93C1B" w14:textId="77777777" w:rsidR="004B3F04" w:rsidRDefault="004B3F04" w:rsidP="000659BE">
            <w:pPr>
              <w:pStyle w:val="TableText"/>
            </w:pPr>
            <w:r>
              <w:t>1..1</w:t>
            </w:r>
          </w:p>
        </w:tc>
        <w:tc>
          <w:tcPr>
            <w:tcW w:w="1152" w:type="dxa"/>
          </w:tcPr>
          <w:p w14:paraId="34E3D46A" w14:textId="77777777" w:rsidR="004B3F04" w:rsidRDefault="004B3F04" w:rsidP="000659BE">
            <w:pPr>
              <w:pStyle w:val="TableText"/>
            </w:pPr>
            <w:r>
              <w:t>SHALL</w:t>
            </w:r>
          </w:p>
        </w:tc>
        <w:tc>
          <w:tcPr>
            <w:tcW w:w="864" w:type="dxa"/>
          </w:tcPr>
          <w:p w14:paraId="2358C30C" w14:textId="77777777" w:rsidR="004B3F04" w:rsidRDefault="004B3F04" w:rsidP="000659BE">
            <w:pPr>
              <w:pStyle w:val="TableText"/>
            </w:pPr>
            <w:r>
              <w:t>ED</w:t>
            </w:r>
          </w:p>
        </w:tc>
        <w:tc>
          <w:tcPr>
            <w:tcW w:w="1104" w:type="dxa"/>
          </w:tcPr>
          <w:p w14:paraId="1F3F635A" w14:textId="77777777" w:rsidR="004B3F04" w:rsidRDefault="006C736C" w:rsidP="000659BE">
            <w:pPr>
              <w:pStyle w:val="TableText"/>
            </w:pPr>
            <w:hyperlink w:anchor="C_4499-29982">
              <w:r w:rsidR="004B3F04">
                <w:rPr>
                  <w:rStyle w:val="HyperlinkText9pt"/>
                </w:rPr>
                <w:t>4499-29982</w:t>
              </w:r>
            </w:hyperlink>
          </w:p>
        </w:tc>
        <w:tc>
          <w:tcPr>
            <w:tcW w:w="2975" w:type="dxa"/>
          </w:tcPr>
          <w:p w14:paraId="5DD32BD1" w14:textId="77777777" w:rsidR="004B3F04" w:rsidRDefault="004B3F04" w:rsidP="000659BE">
            <w:pPr>
              <w:pStyle w:val="TableText"/>
            </w:pPr>
          </w:p>
        </w:tc>
      </w:tr>
      <w:tr w:rsidR="004B3F04" w14:paraId="71AF2E8F" w14:textId="77777777" w:rsidTr="000659BE">
        <w:trPr>
          <w:jc w:val="center"/>
        </w:trPr>
        <w:tc>
          <w:tcPr>
            <w:tcW w:w="3345" w:type="dxa"/>
          </w:tcPr>
          <w:p w14:paraId="2F6B6FA5" w14:textId="77777777" w:rsidR="004B3F04" w:rsidRDefault="004B3F04" w:rsidP="000659BE">
            <w:pPr>
              <w:pStyle w:val="TableText"/>
            </w:pPr>
            <w:r>
              <w:tab/>
              <w:t>subjectOf</w:t>
            </w:r>
          </w:p>
        </w:tc>
        <w:tc>
          <w:tcPr>
            <w:tcW w:w="720" w:type="dxa"/>
          </w:tcPr>
          <w:p w14:paraId="47A6CC08" w14:textId="77777777" w:rsidR="004B3F04" w:rsidRDefault="004B3F04" w:rsidP="000659BE">
            <w:pPr>
              <w:pStyle w:val="TableText"/>
            </w:pPr>
            <w:r>
              <w:t>0..1</w:t>
            </w:r>
          </w:p>
        </w:tc>
        <w:tc>
          <w:tcPr>
            <w:tcW w:w="1152" w:type="dxa"/>
          </w:tcPr>
          <w:p w14:paraId="64EE267F" w14:textId="77777777" w:rsidR="004B3F04" w:rsidRDefault="004B3F04" w:rsidP="000659BE">
            <w:pPr>
              <w:pStyle w:val="TableText"/>
            </w:pPr>
            <w:r>
              <w:t>SHOULD</w:t>
            </w:r>
          </w:p>
        </w:tc>
        <w:tc>
          <w:tcPr>
            <w:tcW w:w="864" w:type="dxa"/>
          </w:tcPr>
          <w:p w14:paraId="1F47BCF1" w14:textId="77777777" w:rsidR="004B3F04" w:rsidRDefault="004B3F04" w:rsidP="000659BE">
            <w:pPr>
              <w:pStyle w:val="TableText"/>
            </w:pPr>
          </w:p>
        </w:tc>
        <w:tc>
          <w:tcPr>
            <w:tcW w:w="1104" w:type="dxa"/>
          </w:tcPr>
          <w:p w14:paraId="1E28251F" w14:textId="77777777" w:rsidR="004B3F04" w:rsidRDefault="006C736C" w:rsidP="000659BE">
            <w:pPr>
              <w:pStyle w:val="TableText"/>
            </w:pPr>
            <w:hyperlink w:anchor="C_4499-29984">
              <w:r w:rsidR="004B3F04">
                <w:rPr>
                  <w:rStyle w:val="HyperlinkText9pt"/>
                </w:rPr>
                <w:t>4499-29984</w:t>
              </w:r>
            </w:hyperlink>
          </w:p>
        </w:tc>
        <w:tc>
          <w:tcPr>
            <w:tcW w:w="2975" w:type="dxa"/>
          </w:tcPr>
          <w:p w14:paraId="0524D940" w14:textId="77777777" w:rsidR="004B3F04" w:rsidRDefault="004B3F04" w:rsidP="000659BE">
            <w:pPr>
              <w:pStyle w:val="TableText"/>
            </w:pPr>
          </w:p>
        </w:tc>
      </w:tr>
      <w:tr w:rsidR="004B3F04" w14:paraId="73D08CD8" w14:textId="77777777" w:rsidTr="000659BE">
        <w:trPr>
          <w:jc w:val="center"/>
        </w:trPr>
        <w:tc>
          <w:tcPr>
            <w:tcW w:w="3345" w:type="dxa"/>
          </w:tcPr>
          <w:p w14:paraId="689A1AA2" w14:textId="77777777" w:rsidR="004B3F04" w:rsidRDefault="004B3F04" w:rsidP="000659BE">
            <w:pPr>
              <w:pStyle w:val="TableText"/>
            </w:pPr>
            <w:r>
              <w:tab/>
            </w:r>
            <w:r>
              <w:tab/>
              <w:t>measureAttribute</w:t>
            </w:r>
          </w:p>
        </w:tc>
        <w:tc>
          <w:tcPr>
            <w:tcW w:w="720" w:type="dxa"/>
          </w:tcPr>
          <w:p w14:paraId="7AFCAE43" w14:textId="77777777" w:rsidR="004B3F04" w:rsidRDefault="004B3F04" w:rsidP="000659BE">
            <w:pPr>
              <w:pStyle w:val="TableText"/>
            </w:pPr>
            <w:r>
              <w:t>1..1</w:t>
            </w:r>
          </w:p>
        </w:tc>
        <w:tc>
          <w:tcPr>
            <w:tcW w:w="1152" w:type="dxa"/>
          </w:tcPr>
          <w:p w14:paraId="4AB63261" w14:textId="77777777" w:rsidR="004B3F04" w:rsidRDefault="004B3F04" w:rsidP="000659BE">
            <w:pPr>
              <w:pStyle w:val="TableText"/>
            </w:pPr>
            <w:r>
              <w:t>SHALL</w:t>
            </w:r>
          </w:p>
        </w:tc>
        <w:tc>
          <w:tcPr>
            <w:tcW w:w="864" w:type="dxa"/>
          </w:tcPr>
          <w:p w14:paraId="4AB79EC3" w14:textId="77777777" w:rsidR="004B3F04" w:rsidRDefault="004B3F04" w:rsidP="000659BE">
            <w:pPr>
              <w:pStyle w:val="TableText"/>
            </w:pPr>
          </w:p>
        </w:tc>
        <w:tc>
          <w:tcPr>
            <w:tcW w:w="1104" w:type="dxa"/>
          </w:tcPr>
          <w:p w14:paraId="01526B6C" w14:textId="77777777" w:rsidR="004B3F04" w:rsidRDefault="006C736C" w:rsidP="000659BE">
            <w:pPr>
              <w:pStyle w:val="TableText"/>
            </w:pPr>
            <w:hyperlink w:anchor="C_4499-29985">
              <w:r w:rsidR="004B3F04">
                <w:rPr>
                  <w:rStyle w:val="HyperlinkText9pt"/>
                </w:rPr>
                <w:t>4499-29985</w:t>
              </w:r>
            </w:hyperlink>
          </w:p>
        </w:tc>
        <w:tc>
          <w:tcPr>
            <w:tcW w:w="2975" w:type="dxa"/>
          </w:tcPr>
          <w:p w14:paraId="51EFB3C6" w14:textId="77777777" w:rsidR="004B3F04" w:rsidRDefault="004B3F04" w:rsidP="000659BE">
            <w:pPr>
              <w:pStyle w:val="TableText"/>
            </w:pPr>
          </w:p>
        </w:tc>
      </w:tr>
      <w:tr w:rsidR="004B3F04" w14:paraId="7F73091E" w14:textId="77777777" w:rsidTr="000659BE">
        <w:trPr>
          <w:jc w:val="center"/>
        </w:trPr>
        <w:tc>
          <w:tcPr>
            <w:tcW w:w="3345" w:type="dxa"/>
          </w:tcPr>
          <w:p w14:paraId="22B81E93" w14:textId="77777777" w:rsidR="004B3F04" w:rsidRDefault="004B3F04" w:rsidP="000659BE">
            <w:pPr>
              <w:pStyle w:val="TableText"/>
            </w:pPr>
            <w:r>
              <w:tab/>
            </w:r>
            <w:r>
              <w:tab/>
            </w:r>
            <w:r>
              <w:tab/>
              <w:t>code</w:t>
            </w:r>
          </w:p>
        </w:tc>
        <w:tc>
          <w:tcPr>
            <w:tcW w:w="720" w:type="dxa"/>
          </w:tcPr>
          <w:p w14:paraId="0C79BAA8" w14:textId="77777777" w:rsidR="004B3F04" w:rsidRDefault="004B3F04" w:rsidP="000659BE">
            <w:pPr>
              <w:pStyle w:val="TableText"/>
            </w:pPr>
            <w:r>
              <w:t>1..1</w:t>
            </w:r>
          </w:p>
        </w:tc>
        <w:tc>
          <w:tcPr>
            <w:tcW w:w="1152" w:type="dxa"/>
          </w:tcPr>
          <w:p w14:paraId="34FA7CEC" w14:textId="77777777" w:rsidR="004B3F04" w:rsidRDefault="004B3F04" w:rsidP="000659BE">
            <w:pPr>
              <w:pStyle w:val="TableText"/>
            </w:pPr>
            <w:r>
              <w:t>SHALL</w:t>
            </w:r>
          </w:p>
        </w:tc>
        <w:tc>
          <w:tcPr>
            <w:tcW w:w="864" w:type="dxa"/>
          </w:tcPr>
          <w:p w14:paraId="089744ED" w14:textId="77777777" w:rsidR="004B3F04" w:rsidRDefault="004B3F04" w:rsidP="000659BE">
            <w:pPr>
              <w:pStyle w:val="TableText"/>
            </w:pPr>
          </w:p>
        </w:tc>
        <w:tc>
          <w:tcPr>
            <w:tcW w:w="1104" w:type="dxa"/>
          </w:tcPr>
          <w:p w14:paraId="2E3BEDBF" w14:textId="77777777" w:rsidR="004B3F04" w:rsidRDefault="006C736C" w:rsidP="000659BE">
            <w:pPr>
              <w:pStyle w:val="TableText"/>
            </w:pPr>
            <w:hyperlink w:anchor="C_4499-29986">
              <w:r w:rsidR="004B3F04">
                <w:rPr>
                  <w:rStyle w:val="HyperlinkText9pt"/>
                </w:rPr>
                <w:t>4499-29986</w:t>
              </w:r>
            </w:hyperlink>
          </w:p>
        </w:tc>
        <w:tc>
          <w:tcPr>
            <w:tcW w:w="2975" w:type="dxa"/>
          </w:tcPr>
          <w:p w14:paraId="4C1C9453" w14:textId="77777777" w:rsidR="004B3F04" w:rsidRDefault="004B3F04" w:rsidP="000659BE">
            <w:pPr>
              <w:pStyle w:val="TableText"/>
            </w:pPr>
          </w:p>
        </w:tc>
      </w:tr>
      <w:tr w:rsidR="004B3F04" w14:paraId="3CBDE784" w14:textId="77777777" w:rsidTr="000659BE">
        <w:trPr>
          <w:jc w:val="center"/>
        </w:trPr>
        <w:tc>
          <w:tcPr>
            <w:tcW w:w="3345" w:type="dxa"/>
          </w:tcPr>
          <w:p w14:paraId="7B31C359" w14:textId="77777777" w:rsidR="004B3F04" w:rsidRDefault="004B3F04" w:rsidP="000659BE">
            <w:pPr>
              <w:pStyle w:val="TableText"/>
            </w:pPr>
            <w:r>
              <w:tab/>
            </w:r>
            <w:r>
              <w:tab/>
            </w:r>
            <w:r>
              <w:tab/>
            </w:r>
            <w:r>
              <w:tab/>
              <w:t>@code</w:t>
            </w:r>
          </w:p>
        </w:tc>
        <w:tc>
          <w:tcPr>
            <w:tcW w:w="720" w:type="dxa"/>
          </w:tcPr>
          <w:p w14:paraId="3F202C7C" w14:textId="77777777" w:rsidR="004B3F04" w:rsidRDefault="004B3F04" w:rsidP="000659BE">
            <w:pPr>
              <w:pStyle w:val="TableText"/>
            </w:pPr>
            <w:r>
              <w:t>1..1</w:t>
            </w:r>
          </w:p>
        </w:tc>
        <w:tc>
          <w:tcPr>
            <w:tcW w:w="1152" w:type="dxa"/>
          </w:tcPr>
          <w:p w14:paraId="50577454" w14:textId="77777777" w:rsidR="004B3F04" w:rsidRDefault="004B3F04" w:rsidP="000659BE">
            <w:pPr>
              <w:pStyle w:val="TableText"/>
            </w:pPr>
            <w:r>
              <w:t>SHALL</w:t>
            </w:r>
          </w:p>
        </w:tc>
        <w:tc>
          <w:tcPr>
            <w:tcW w:w="864" w:type="dxa"/>
          </w:tcPr>
          <w:p w14:paraId="461687D7" w14:textId="77777777" w:rsidR="004B3F04" w:rsidRDefault="004B3F04" w:rsidP="000659BE">
            <w:pPr>
              <w:pStyle w:val="TableText"/>
            </w:pPr>
          </w:p>
        </w:tc>
        <w:tc>
          <w:tcPr>
            <w:tcW w:w="1104" w:type="dxa"/>
          </w:tcPr>
          <w:p w14:paraId="69662E53" w14:textId="77777777" w:rsidR="004B3F04" w:rsidRDefault="006C736C" w:rsidP="000659BE">
            <w:pPr>
              <w:pStyle w:val="TableText"/>
            </w:pPr>
            <w:hyperlink w:anchor="C_4499-29987">
              <w:r w:rsidR="004B3F04">
                <w:rPr>
                  <w:rStyle w:val="HyperlinkText9pt"/>
                </w:rPr>
                <w:t>4499-</w:t>
              </w:r>
              <w:r w:rsidR="004B3F04">
                <w:rPr>
                  <w:rStyle w:val="HyperlinkText9pt"/>
                </w:rPr>
                <w:lastRenderedPageBreak/>
                <w:t>29987</w:t>
              </w:r>
            </w:hyperlink>
          </w:p>
        </w:tc>
        <w:tc>
          <w:tcPr>
            <w:tcW w:w="2975" w:type="dxa"/>
          </w:tcPr>
          <w:p w14:paraId="100C2396" w14:textId="77777777" w:rsidR="004B3F04" w:rsidRDefault="004B3F04" w:rsidP="000659BE">
            <w:pPr>
              <w:pStyle w:val="TableText"/>
            </w:pPr>
            <w:r>
              <w:lastRenderedPageBreak/>
              <w:t>DISC</w:t>
            </w:r>
          </w:p>
        </w:tc>
      </w:tr>
      <w:tr w:rsidR="004B3F04" w14:paraId="1B417523" w14:textId="77777777" w:rsidTr="000659BE">
        <w:trPr>
          <w:jc w:val="center"/>
        </w:trPr>
        <w:tc>
          <w:tcPr>
            <w:tcW w:w="3345" w:type="dxa"/>
          </w:tcPr>
          <w:p w14:paraId="5C678B5E" w14:textId="77777777" w:rsidR="004B3F04" w:rsidRDefault="004B3F04" w:rsidP="000659BE">
            <w:pPr>
              <w:pStyle w:val="TableText"/>
            </w:pPr>
            <w:r>
              <w:tab/>
            </w:r>
            <w:r>
              <w:tab/>
            </w:r>
            <w:r>
              <w:tab/>
            </w:r>
            <w:r>
              <w:tab/>
              <w:t>@codeSystem</w:t>
            </w:r>
          </w:p>
        </w:tc>
        <w:tc>
          <w:tcPr>
            <w:tcW w:w="720" w:type="dxa"/>
          </w:tcPr>
          <w:p w14:paraId="0B5A7BE1" w14:textId="77777777" w:rsidR="004B3F04" w:rsidRDefault="004B3F04" w:rsidP="000659BE">
            <w:pPr>
              <w:pStyle w:val="TableText"/>
            </w:pPr>
            <w:r>
              <w:t>1..1</w:t>
            </w:r>
          </w:p>
        </w:tc>
        <w:tc>
          <w:tcPr>
            <w:tcW w:w="1152" w:type="dxa"/>
          </w:tcPr>
          <w:p w14:paraId="294F1B57" w14:textId="77777777" w:rsidR="004B3F04" w:rsidRDefault="004B3F04" w:rsidP="000659BE">
            <w:pPr>
              <w:pStyle w:val="TableText"/>
            </w:pPr>
            <w:r>
              <w:t>SHALL</w:t>
            </w:r>
          </w:p>
        </w:tc>
        <w:tc>
          <w:tcPr>
            <w:tcW w:w="864" w:type="dxa"/>
          </w:tcPr>
          <w:p w14:paraId="5AD89FB6" w14:textId="77777777" w:rsidR="004B3F04" w:rsidRDefault="004B3F04" w:rsidP="000659BE">
            <w:pPr>
              <w:pStyle w:val="TableText"/>
            </w:pPr>
          </w:p>
        </w:tc>
        <w:tc>
          <w:tcPr>
            <w:tcW w:w="1104" w:type="dxa"/>
          </w:tcPr>
          <w:p w14:paraId="4373F16B" w14:textId="77777777" w:rsidR="004B3F04" w:rsidRDefault="006C736C" w:rsidP="000659BE">
            <w:pPr>
              <w:pStyle w:val="TableText"/>
            </w:pPr>
            <w:hyperlink w:anchor="C_4499-30090">
              <w:r w:rsidR="004B3F04">
                <w:rPr>
                  <w:rStyle w:val="HyperlinkText9pt"/>
                </w:rPr>
                <w:t>4499-30090</w:t>
              </w:r>
            </w:hyperlink>
          </w:p>
        </w:tc>
        <w:tc>
          <w:tcPr>
            <w:tcW w:w="2975" w:type="dxa"/>
          </w:tcPr>
          <w:p w14:paraId="520169B7" w14:textId="77777777" w:rsidR="004B3F04" w:rsidRDefault="004B3F04" w:rsidP="000659BE">
            <w:pPr>
              <w:pStyle w:val="TableText"/>
            </w:pPr>
            <w:r>
              <w:t>urn:oid:2.16.840.1.113883.5.4 (HL7ActCode)</w:t>
            </w:r>
          </w:p>
        </w:tc>
      </w:tr>
      <w:tr w:rsidR="004B3F04" w14:paraId="56FE99FD" w14:textId="77777777" w:rsidTr="000659BE">
        <w:trPr>
          <w:jc w:val="center"/>
        </w:trPr>
        <w:tc>
          <w:tcPr>
            <w:tcW w:w="3345" w:type="dxa"/>
          </w:tcPr>
          <w:p w14:paraId="39378985" w14:textId="77777777" w:rsidR="004B3F04" w:rsidRDefault="004B3F04" w:rsidP="000659BE">
            <w:pPr>
              <w:pStyle w:val="TableText"/>
            </w:pPr>
            <w:r>
              <w:tab/>
            </w:r>
            <w:r>
              <w:tab/>
            </w:r>
            <w:r>
              <w:tab/>
              <w:t>value</w:t>
            </w:r>
          </w:p>
        </w:tc>
        <w:tc>
          <w:tcPr>
            <w:tcW w:w="720" w:type="dxa"/>
          </w:tcPr>
          <w:p w14:paraId="22A389F0" w14:textId="77777777" w:rsidR="004B3F04" w:rsidRDefault="004B3F04" w:rsidP="000659BE">
            <w:pPr>
              <w:pStyle w:val="TableText"/>
            </w:pPr>
            <w:r>
              <w:t>1..1</w:t>
            </w:r>
          </w:p>
        </w:tc>
        <w:tc>
          <w:tcPr>
            <w:tcW w:w="1152" w:type="dxa"/>
          </w:tcPr>
          <w:p w14:paraId="76EF6EC3" w14:textId="77777777" w:rsidR="004B3F04" w:rsidRDefault="004B3F04" w:rsidP="000659BE">
            <w:pPr>
              <w:pStyle w:val="TableText"/>
            </w:pPr>
            <w:r>
              <w:t>SHALL</w:t>
            </w:r>
          </w:p>
        </w:tc>
        <w:tc>
          <w:tcPr>
            <w:tcW w:w="864" w:type="dxa"/>
          </w:tcPr>
          <w:p w14:paraId="5A791FFB" w14:textId="77777777" w:rsidR="004B3F04" w:rsidRDefault="004B3F04" w:rsidP="000659BE">
            <w:pPr>
              <w:pStyle w:val="TableText"/>
            </w:pPr>
            <w:r>
              <w:t>ED</w:t>
            </w:r>
          </w:p>
        </w:tc>
        <w:tc>
          <w:tcPr>
            <w:tcW w:w="1104" w:type="dxa"/>
          </w:tcPr>
          <w:p w14:paraId="73CCC4CF" w14:textId="77777777" w:rsidR="004B3F04" w:rsidRDefault="006C736C" w:rsidP="000659BE">
            <w:pPr>
              <w:pStyle w:val="TableText"/>
            </w:pPr>
            <w:hyperlink w:anchor="C_4499-29988">
              <w:r w:rsidR="004B3F04">
                <w:rPr>
                  <w:rStyle w:val="HyperlinkText9pt"/>
                </w:rPr>
                <w:t>4499-29988</w:t>
              </w:r>
            </w:hyperlink>
          </w:p>
        </w:tc>
        <w:tc>
          <w:tcPr>
            <w:tcW w:w="2975" w:type="dxa"/>
          </w:tcPr>
          <w:p w14:paraId="11A7373B" w14:textId="77777777" w:rsidR="004B3F04" w:rsidRDefault="004B3F04" w:rsidP="000659BE">
            <w:pPr>
              <w:pStyle w:val="TableText"/>
            </w:pPr>
          </w:p>
        </w:tc>
      </w:tr>
      <w:tr w:rsidR="004B3F04" w14:paraId="5B493ED7" w14:textId="77777777" w:rsidTr="000659BE">
        <w:trPr>
          <w:jc w:val="center"/>
        </w:trPr>
        <w:tc>
          <w:tcPr>
            <w:tcW w:w="3345" w:type="dxa"/>
          </w:tcPr>
          <w:p w14:paraId="00666AA9" w14:textId="77777777" w:rsidR="004B3F04" w:rsidRDefault="004B3F04" w:rsidP="000659BE">
            <w:pPr>
              <w:pStyle w:val="TableText"/>
            </w:pPr>
            <w:r>
              <w:tab/>
              <w:t>subjectOf</w:t>
            </w:r>
          </w:p>
        </w:tc>
        <w:tc>
          <w:tcPr>
            <w:tcW w:w="720" w:type="dxa"/>
          </w:tcPr>
          <w:p w14:paraId="74169083" w14:textId="77777777" w:rsidR="004B3F04" w:rsidRDefault="004B3F04" w:rsidP="000659BE">
            <w:pPr>
              <w:pStyle w:val="TableText"/>
            </w:pPr>
            <w:r>
              <w:t>0..1</w:t>
            </w:r>
          </w:p>
        </w:tc>
        <w:tc>
          <w:tcPr>
            <w:tcW w:w="1152" w:type="dxa"/>
          </w:tcPr>
          <w:p w14:paraId="20B2D77F" w14:textId="77777777" w:rsidR="004B3F04" w:rsidRDefault="004B3F04" w:rsidP="000659BE">
            <w:pPr>
              <w:pStyle w:val="TableText"/>
            </w:pPr>
            <w:r>
              <w:t>MAY</w:t>
            </w:r>
          </w:p>
        </w:tc>
        <w:tc>
          <w:tcPr>
            <w:tcW w:w="864" w:type="dxa"/>
          </w:tcPr>
          <w:p w14:paraId="0801E634" w14:textId="77777777" w:rsidR="004B3F04" w:rsidRDefault="004B3F04" w:rsidP="000659BE">
            <w:pPr>
              <w:pStyle w:val="TableText"/>
            </w:pPr>
          </w:p>
        </w:tc>
        <w:tc>
          <w:tcPr>
            <w:tcW w:w="1104" w:type="dxa"/>
          </w:tcPr>
          <w:p w14:paraId="4BE8FBCF" w14:textId="77777777" w:rsidR="004B3F04" w:rsidRDefault="006C736C" w:rsidP="000659BE">
            <w:pPr>
              <w:pStyle w:val="TableText"/>
            </w:pPr>
            <w:hyperlink w:anchor="C_4499-34637">
              <w:r w:rsidR="004B3F04">
                <w:rPr>
                  <w:rStyle w:val="HyperlinkText9pt"/>
                </w:rPr>
                <w:t>4499-34637</w:t>
              </w:r>
            </w:hyperlink>
          </w:p>
        </w:tc>
        <w:tc>
          <w:tcPr>
            <w:tcW w:w="2975" w:type="dxa"/>
          </w:tcPr>
          <w:p w14:paraId="44110067" w14:textId="77777777" w:rsidR="004B3F04" w:rsidRDefault="004B3F04" w:rsidP="000659BE">
            <w:pPr>
              <w:pStyle w:val="TableText"/>
            </w:pPr>
          </w:p>
        </w:tc>
      </w:tr>
      <w:tr w:rsidR="004B3F04" w14:paraId="660BA9A8" w14:textId="77777777" w:rsidTr="000659BE">
        <w:trPr>
          <w:jc w:val="center"/>
        </w:trPr>
        <w:tc>
          <w:tcPr>
            <w:tcW w:w="3345" w:type="dxa"/>
          </w:tcPr>
          <w:p w14:paraId="23FCACA0" w14:textId="77777777" w:rsidR="004B3F04" w:rsidRDefault="004B3F04" w:rsidP="000659BE">
            <w:pPr>
              <w:pStyle w:val="TableText"/>
            </w:pPr>
            <w:r>
              <w:tab/>
            </w:r>
            <w:r>
              <w:tab/>
              <w:t>measureAttribute</w:t>
            </w:r>
          </w:p>
        </w:tc>
        <w:tc>
          <w:tcPr>
            <w:tcW w:w="720" w:type="dxa"/>
          </w:tcPr>
          <w:p w14:paraId="2F774CE5" w14:textId="77777777" w:rsidR="004B3F04" w:rsidRDefault="004B3F04" w:rsidP="000659BE">
            <w:pPr>
              <w:pStyle w:val="TableText"/>
            </w:pPr>
            <w:r>
              <w:t>1..1</w:t>
            </w:r>
          </w:p>
        </w:tc>
        <w:tc>
          <w:tcPr>
            <w:tcW w:w="1152" w:type="dxa"/>
          </w:tcPr>
          <w:p w14:paraId="0ECDADB5" w14:textId="77777777" w:rsidR="004B3F04" w:rsidRDefault="004B3F04" w:rsidP="000659BE">
            <w:pPr>
              <w:pStyle w:val="TableText"/>
            </w:pPr>
            <w:r>
              <w:t>SHALL</w:t>
            </w:r>
          </w:p>
        </w:tc>
        <w:tc>
          <w:tcPr>
            <w:tcW w:w="864" w:type="dxa"/>
          </w:tcPr>
          <w:p w14:paraId="038DBB4B" w14:textId="77777777" w:rsidR="004B3F04" w:rsidRDefault="004B3F04" w:rsidP="000659BE">
            <w:pPr>
              <w:pStyle w:val="TableText"/>
            </w:pPr>
          </w:p>
        </w:tc>
        <w:tc>
          <w:tcPr>
            <w:tcW w:w="1104" w:type="dxa"/>
          </w:tcPr>
          <w:p w14:paraId="6F56EB1C" w14:textId="77777777" w:rsidR="004B3F04" w:rsidRDefault="006C736C" w:rsidP="000659BE">
            <w:pPr>
              <w:pStyle w:val="TableText"/>
            </w:pPr>
            <w:hyperlink w:anchor="C_4499-34638">
              <w:r w:rsidR="004B3F04">
                <w:rPr>
                  <w:rStyle w:val="HyperlinkText9pt"/>
                </w:rPr>
                <w:t>4499-34638</w:t>
              </w:r>
            </w:hyperlink>
          </w:p>
        </w:tc>
        <w:tc>
          <w:tcPr>
            <w:tcW w:w="2975" w:type="dxa"/>
          </w:tcPr>
          <w:p w14:paraId="74867A38" w14:textId="77777777" w:rsidR="004B3F04" w:rsidRDefault="004B3F04" w:rsidP="000659BE">
            <w:pPr>
              <w:pStyle w:val="TableText"/>
            </w:pPr>
          </w:p>
        </w:tc>
      </w:tr>
      <w:tr w:rsidR="004B3F04" w14:paraId="18143C8D" w14:textId="77777777" w:rsidTr="000659BE">
        <w:trPr>
          <w:jc w:val="center"/>
        </w:trPr>
        <w:tc>
          <w:tcPr>
            <w:tcW w:w="3345" w:type="dxa"/>
          </w:tcPr>
          <w:p w14:paraId="687880D9" w14:textId="77777777" w:rsidR="004B3F04" w:rsidRDefault="004B3F04" w:rsidP="000659BE">
            <w:pPr>
              <w:pStyle w:val="TableText"/>
            </w:pPr>
            <w:r>
              <w:tab/>
            </w:r>
            <w:r>
              <w:tab/>
            </w:r>
            <w:r>
              <w:tab/>
              <w:t>code</w:t>
            </w:r>
          </w:p>
        </w:tc>
        <w:tc>
          <w:tcPr>
            <w:tcW w:w="720" w:type="dxa"/>
          </w:tcPr>
          <w:p w14:paraId="71F3F778" w14:textId="77777777" w:rsidR="004B3F04" w:rsidRDefault="004B3F04" w:rsidP="000659BE">
            <w:pPr>
              <w:pStyle w:val="TableText"/>
            </w:pPr>
            <w:r>
              <w:t>1..1</w:t>
            </w:r>
          </w:p>
        </w:tc>
        <w:tc>
          <w:tcPr>
            <w:tcW w:w="1152" w:type="dxa"/>
          </w:tcPr>
          <w:p w14:paraId="3769B35A" w14:textId="77777777" w:rsidR="004B3F04" w:rsidRDefault="004B3F04" w:rsidP="000659BE">
            <w:pPr>
              <w:pStyle w:val="TableText"/>
            </w:pPr>
            <w:r>
              <w:t>SHALL</w:t>
            </w:r>
          </w:p>
        </w:tc>
        <w:tc>
          <w:tcPr>
            <w:tcW w:w="864" w:type="dxa"/>
          </w:tcPr>
          <w:p w14:paraId="6D1247CD" w14:textId="77777777" w:rsidR="004B3F04" w:rsidRDefault="004B3F04" w:rsidP="000659BE">
            <w:pPr>
              <w:pStyle w:val="TableText"/>
            </w:pPr>
          </w:p>
        </w:tc>
        <w:tc>
          <w:tcPr>
            <w:tcW w:w="1104" w:type="dxa"/>
          </w:tcPr>
          <w:p w14:paraId="715987F1" w14:textId="77777777" w:rsidR="004B3F04" w:rsidRDefault="006C736C" w:rsidP="000659BE">
            <w:pPr>
              <w:pStyle w:val="TableText"/>
            </w:pPr>
            <w:hyperlink w:anchor="C_4499-34639">
              <w:r w:rsidR="004B3F04">
                <w:rPr>
                  <w:rStyle w:val="HyperlinkText9pt"/>
                </w:rPr>
                <w:t>4499-34639</w:t>
              </w:r>
            </w:hyperlink>
          </w:p>
        </w:tc>
        <w:tc>
          <w:tcPr>
            <w:tcW w:w="2975" w:type="dxa"/>
          </w:tcPr>
          <w:p w14:paraId="12C12E27" w14:textId="77777777" w:rsidR="004B3F04" w:rsidRDefault="004B3F04" w:rsidP="000659BE">
            <w:pPr>
              <w:pStyle w:val="TableText"/>
            </w:pPr>
          </w:p>
        </w:tc>
      </w:tr>
      <w:tr w:rsidR="004B3F04" w14:paraId="63318C2B" w14:textId="77777777" w:rsidTr="000659BE">
        <w:trPr>
          <w:jc w:val="center"/>
        </w:trPr>
        <w:tc>
          <w:tcPr>
            <w:tcW w:w="3345" w:type="dxa"/>
          </w:tcPr>
          <w:p w14:paraId="5B63B168" w14:textId="77777777" w:rsidR="004B3F04" w:rsidRDefault="004B3F04" w:rsidP="000659BE">
            <w:pPr>
              <w:pStyle w:val="TableText"/>
            </w:pPr>
            <w:r>
              <w:tab/>
            </w:r>
            <w:r>
              <w:tab/>
            </w:r>
            <w:r>
              <w:tab/>
            </w:r>
            <w:r>
              <w:tab/>
              <w:t>@code</w:t>
            </w:r>
          </w:p>
        </w:tc>
        <w:tc>
          <w:tcPr>
            <w:tcW w:w="720" w:type="dxa"/>
          </w:tcPr>
          <w:p w14:paraId="1A99C7DD" w14:textId="77777777" w:rsidR="004B3F04" w:rsidRDefault="004B3F04" w:rsidP="000659BE">
            <w:pPr>
              <w:pStyle w:val="TableText"/>
            </w:pPr>
            <w:r>
              <w:t>1..1</w:t>
            </w:r>
          </w:p>
        </w:tc>
        <w:tc>
          <w:tcPr>
            <w:tcW w:w="1152" w:type="dxa"/>
          </w:tcPr>
          <w:p w14:paraId="18951E0A" w14:textId="77777777" w:rsidR="004B3F04" w:rsidRDefault="004B3F04" w:rsidP="000659BE">
            <w:pPr>
              <w:pStyle w:val="TableText"/>
            </w:pPr>
            <w:r>
              <w:t>SHALL</w:t>
            </w:r>
          </w:p>
        </w:tc>
        <w:tc>
          <w:tcPr>
            <w:tcW w:w="864" w:type="dxa"/>
          </w:tcPr>
          <w:p w14:paraId="2BAE1451" w14:textId="77777777" w:rsidR="004B3F04" w:rsidRDefault="004B3F04" w:rsidP="000659BE">
            <w:pPr>
              <w:pStyle w:val="TableText"/>
            </w:pPr>
          </w:p>
        </w:tc>
        <w:tc>
          <w:tcPr>
            <w:tcW w:w="1104" w:type="dxa"/>
          </w:tcPr>
          <w:p w14:paraId="504E211F" w14:textId="77777777" w:rsidR="004B3F04" w:rsidRDefault="006C736C" w:rsidP="000659BE">
            <w:pPr>
              <w:pStyle w:val="TableText"/>
            </w:pPr>
            <w:hyperlink w:anchor="C_4499-34640">
              <w:r w:rsidR="004B3F04">
                <w:rPr>
                  <w:rStyle w:val="HyperlinkText9pt"/>
                </w:rPr>
                <w:t>4499-34640</w:t>
              </w:r>
            </w:hyperlink>
          </w:p>
        </w:tc>
        <w:tc>
          <w:tcPr>
            <w:tcW w:w="2975" w:type="dxa"/>
          </w:tcPr>
          <w:p w14:paraId="605976DB" w14:textId="77777777" w:rsidR="004B3F04" w:rsidRDefault="004B3F04" w:rsidP="000659BE">
            <w:pPr>
              <w:pStyle w:val="TableText"/>
            </w:pPr>
            <w:r>
              <w:t>CMPMSRMTH</w:t>
            </w:r>
          </w:p>
        </w:tc>
      </w:tr>
      <w:tr w:rsidR="004B3F04" w14:paraId="127C4D52" w14:textId="77777777" w:rsidTr="000659BE">
        <w:trPr>
          <w:jc w:val="center"/>
        </w:trPr>
        <w:tc>
          <w:tcPr>
            <w:tcW w:w="3345" w:type="dxa"/>
          </w:tcPr>
          <w:p w14:paraId="7EDB3AF0" w14:textId="77777777" w:rsidR="004B3F04" w:rsidRDefault="004B3F04" w:rsidP="000659BE">
            <w:pPr>
              <w:pStyle w:val="TableText"/>
            </w:pPr>
            <w:r>
              <w:tab/>
            </w:r>
            <w:r>
              <w:tab/>
            </w:r>
            <w:r>
              <w:tab/>
            </w:r>
            <w:r>
              <w:tab/>
              <w:t>@codeSystem</w:t>
            </w:r>
          </w:p>
        </w:tc>
        <w:tc>
          <w:tcPr>
            <w:tcW w:w="720" w:type="dxa"/>
          </w:tcPr>
          <w:p w14:paraId="3B7109EA" w14:textId="77777777" w:rsidR="004B3F04" w:rsidRDefault="004B3F04" w:rsidP="000659BE">
            <w:pPr>
              <w:pStyle w:val="TableText"/>
            </w:pPr>
            <w:r>
              <w:t>1..1</w:t>
            </w:r>
          </w:p>
        </w:tc>
        <w:tc>
          <w:tcPr>
            <w:tcW w:w="1152" w:type="dxa"/>
          </w:tcPr>
          <w:p w14:paraId="7A96323E" w14:textId="77777777" w:rsidR="004B3F04" w:rsidRDefault="004B3F04" w:rsidP="000659BE">
            <w:pPr>
              <w:pStyle w:val="TableText"/>
            </w:pPr>
            <w:r>
              <w:t>SHALL</w:t>
            </w:r>
          </w:p>
        </w:tc>
        <w:tc>
          <w:tcPr>
            <w:tcW w:w="864" w:type="dxa"/>
          </w:tcPr>
          <w:p w14:paraId="6F12655D" w14:textId="77777777" w:rsidR="004B3F04" w:rsidRDefault="004B3F04" w:rsidP="000659BE">
            <w:pPr>
              <w:pStyle w:val="TableText"/>
            </w:pPr>
          </w:p>
        </w:tc>
        <w:tc>
          <w:tcPr>
            <w:tcW w:w="1104" w:type="dxa"/>
          </w:tcPr>
          <w:p w14:paraId="2FC78FE8" w14:textId="77777777" w:rsidR="004B3F04" w:rsidRDefault="006C736C" w:rsidP="000659BE">
            <w:pPr>
              <w:pStyle w:val="TableText"/>
            </w:pPr>
            <w:hyperlink w:anchor="C_4499-34641">
              <w:r w:rsidR="004B3F04">
                <w:rPr>
                  <w:rStyle w:val="HyperlinkText9pt"/>
                </w:rPr>
                <w:t>4499-34641</w:t>
              </w:r>
            </w:hyperlink>
          </w:p>
        </w:tc>
        <w:tc>
          <w:tcPr>
            <w:tcW w:w="2975" w:type="dxa"/>
          </w:tcPr>
          <w:p w14:paraId="15E87925" w14:textId="77777777" w:rsidR="004B3F04" w:rsidRDefault="004B3F04" w:rsidP="000659BE">
            <w:pPr>
              <w:pStyle w:val="TableText"/>
            </w:pPr>
            <w:r>
              <w:t>urn:oid:2.16.840.1.113883.5.4 (HL7ActCode) = 2.16.840.1.113883.5.4</w:t>
            </w:r>
          </w:p>
        </w:tc>
      </w:tr>
      <w:tr w:rsidR="004B3F04" w14:paraId="306AD17D" w14:textId="77777777" w:rsidTr="000659BE">
        <w:trPr>
          <w:jc w:val="center"/>
        </w:trPr>
        <w:tc>
          <w:tcPr>
            <w:tcW w:w="3345" w:type="dxa"/>
          </w:tcPr>
          <w:p w14:paraId="45AF0434" w14:textId="77777777" w:rsidR="004B3F04" w:rsidRDefault="004B3F04" w:rsidP="000659BE">
            <w:pPr>
              <w:pStyle w:val="TableText"/>
            </w:pPr>
            <w:r>
              <w:tab/>
            </w:r>
            <w:r>
              <w:tab/>
            </w:r>
            <w:r>
              <w:tab/>
              <w:t>value</w:t>
            </w:r>
          </w:p>
        </w:tc>
        <w:tc>
          <w:tcPr>
            <w:tcW w:w="720" w:type="dxa"/>
          </w:tcPr>
          <w:p w14:paraId="66410851" w14:textId="77777777" w:rsidR="004B3F04" w:rsidRDefault="004B3F04" w:rsidP="000659BE">
            <w:pPr>
              <w:pStyle w:val="TableText"/>
            </w:pPr>
            <w:r>
              <w:t>1..1</w:t>
            </w:r>
          </w:p>
        </w:tc>
        <w:tc>
          <w:tcPr>
            <w:tcW w:w="1152" w:type="dxa"/>
          </w:tcPr>
          <w:p w14:paraId="67E90BED" w14:textId="77777777" w:rsidR="004B3F04" w:rsidRDefault="004B3F04" w:rsidP="000659BE">
            <w:pPr>
              <w:pStyle w:val="TableText"/>
            </w:pPr>
            <w:r>
              <w:t>SHALL</w:t>
            </w:r>
          </w:p>
        </w:tc>
        <w:tc>
          <w:tcPr>
            <w:tcW w:w="864" w:type="dxa"/>
          </w:tcPr>
          <w:p w14:paraId="727B70A4" w14:textId="77777777" w:rsidR="004B3F04" w:rsidRDefault="004B3F04" w:rsidP="000659BE">
            <w:pPr>
              <w:pStyle w:val="TableText"/>
            </w:pPr>
            <w:r>
              <w:t>CD</w:t>
            </w:r>
          </w:p>
        </w:tc>
        <w:tc>
          <w:tcPr>
            <w:tcW w:w="1104" w:type="dxa"/>
          </w:tcPr>
          <w:p w14:paraId="049D32DA" w14:textId="77777777" w:rsidR="004B3F04" w:rsidRDefault="006C736C" w:rsidP="000659BE">
            <w:pPr>
              <w:pStyle w:val="TableText"/>
            </w:pPr>
            <w:hyperlink w:anchor="C_4499-34642">
              <w:r w:rsidR="004B3F04">
                <w:rPr>
                  <w:rStyle w:val="HyperlinkText9pt"/>
                </w:rPr>
                <w:t>4499-34642</w:t>
              </w:r>
            </w:hyperlink>
          </w:p>
        </w:tc>
        <w:tc>
          <w:tcPr>
            <w:tcW w:w="2975" w:type="dxa"/>
          </w:tcPr>
          <w:p w14:paraId="1DB47EA2" w14:textId="77777777" w:rsidR="004B3F04" w:rsidRDefault="004B3F04" w:rsidP="000659BE">
            <w:pPr>
              <w:pStyle w:val="TableText"/>
            </w:pPr>
          </w:p>
        </w:tc>
      </w:tr>
      <w:tr w:rsidR="004B3F04" w14:paraId="0A5DDFE5" w14:textId="77777777" w:rsidTr="000659BE">
        <w:trPr>
          <w:jc w:val="center"/>
        </w:trPr>
        <w:tc>
          <w:tcPr>
            <w:tcW w:w="3345" w:type="dxa"/>
          </w:tcPr>
          <w:p w14:paraId="0CF36A93" w14:textId="77777777" w:rsidR="004B3F04" w:rsidRDefault="004B3F04" w:rsidP="000659BE">
            <w:pPr>
              <w:pStyle w:val="TableText"/>
            </w:pPr>
            <w:r>
              <w:tab/>
            </w:r>
            <w:r>
              <w:tab/>
            </w:r>
            <w:r>
              <w:tab/>
            </w:r>
            <w:r>
              <w:tab/>
              <w:t>@code</w:t>
            </w:r>
          </w:p>
        </w:tc>
        <w:tc>
          <w:tcPr>
            <w:tcW w:w="720" w:type="dxa"/>
          </w:tcPr>
          <w:p w14:paraId="714C4BC9" w14:textId="77777777" w:rsidR="004B3F04" w:rsidRDefault="004B3F04" w:rsidP="000659BE">
            <w:pPr>
              <w:pStyle w:val="TableText"/>
            </w:pPr>
            <w:r>
              <w:t>1..1</w:t>
            </w:r>
          </w:p>
        </w:tc>
        <w:tc>
          <w:tcPr>
            <w:tcW w:w="1152" w:type="dxa"/>
          </w:tcPr>
          <w:p w14:paraId="17045BAD" w14:textId="77777777" w:rsidR="004B3F04" w:rsidRDefault="004B3F04" w:rsidP="000659BE">
            <w:pPr>
              <w:pStyle w:val="TableText"/>
            </w:pPr>
            <w:r>
              <w:t>SHALL</w:t>
            </w:r>
          </w:p>
        </w:tc>
        <w:tc>
          <w:tcPr>
            <w:tcW w:w="864" w:type="dxa"/>
          </w:tcPr>
          <w:p w14:paraId="1D3DC6DA" w14:textId="77777777" w:rsidR="004B3F04" w:rsidRDefault="004B3F04" w:rsidP="000659BE">
            <w:pPr>
              <w:pStyle w:val="TableText"/>
            </w:pPr>
          </w:p>
        </w:tc>
        <w:tc>
          <w:tcPr>
            <w:tcW w:w="1104" w:type="dxa"/>
          </w:tcPr>
          <w:p w14:paraId="66026C37" w14:textId="77777777" w:rsidR="004B3F04" w:rsidRDefault="006C736C" w:rsidP="000659BE">
            <w:pPr>
              <w:pStyle w:val="TableText"/>
            </w:pPr>
            <w:hyperlink w:anchor="C_4499-34643">
              <w:r w:rsidR="004B3F04">
                <w:rPr>
                  <w:rStyle w:val="HyperlinkText9pt"/>
                </w:rPr>
                <w:t>4499-34643</w:t>
              </w:r>
            </w:hyperlink>
          </w:p>
        </w:tc>
        <w:tc>
          <w:tcPr>
            <w:tcW w:w="2975" w:type="dxa"/>
          </w:tcPr>
          <w:p w14:paraId="05FE5DB7" w14:textId="77777777" w:rsidR="004B3F04" w:rsidRDefault="004B3F04" w:rsidP="000659BE">
            <w:pPr>
              <w:pStyle w:val="TableText"/>
            </w:pPr>
          </w:p>
        </w:tc>
      </w:tr>
      <w:tr w:rsidR="004B3F04" w14:paraId="6B9F28CE" w14:textId="77777777" w:rsidTr="000659BE">
        <w:trPr>
          <w:jc w:val="center"/>
        </w:trPr>
        <w:tc>
          <w:tcPr>
            <w:tcW w:w="3345" w:type="dxa"/>
          </w:tcPr>
          <w:p w14:paraId="4E630053" w14:textId="77777777" w:rsidR="004B3F04" w:rsidRDefault="004B3F04" w:rsidP="000659BE">
            <w:pPr>
              <w:pStyle w:val="TableText"/>
            </w:pPr>
            <w:r>
              <w:tab/>
              <w:t>component</w:t>
            </w:r>
          </w:p>
        </w:tc>
        <w:tc>
          <w:tcPr>
            <w:tcW w:w="720" w:type="dxa"/>
          </w:tcPr>
          <w:p w14:paraId="47104977" w14:textId="77777777" w:rsidR="004B3F04" w:rsidRDefault="004B3F04" w:rsidP="000659BE">
            <w:pPr>
              <w:pStyle w:val="TableText"/>
            </w:pPr>
            <w:r>
              <w:t>1..*</w:t>
            </w:r>
          </w:p>
        </w:tc>
        <w:tc>
          <w:tcPr>
            <w:tcW w:w="1152" w:type="dxa"/>
          </w:tcPr>
          <w:p w14:paraId="56DF47D9" w14:textId="77777777" w:rsidR="004B3F04" w:rsidRDefault="004B3F04" w:rsidP="000659BE">
            <w:pPr>
              <w:pStyle w:val="TableText"/>
            </w:pPr>
            <w:r>
              <w:t>SHALL</w:t>
            </w:r>
          </w:p>
        </w:tc>
        <w:tc>
          <w:tcPr>
            <w:tcW w:w="864" w:type="dxa"/>
          </w:tcPr>
          <w:p w14:paraId="4ED44611" w14:textId="77777777" w:rsidR="004B3F04" w:rsidRDefault="004B3F04" w:rsidP="000659BE">
            <w:pPr>
              <w:pStyle w:val="TableText"/>
            </w:pPr>
          </w:p>
        </w:tc>
        <w:tc>
          <w:tcPr>
            <w:tcW w:w="1104" w:type="dxa"/>
          </w:tcPr>
          <w:p w14:paraId="4090EC24" w14:textId="77777777" w:rsidR="004B3F04" w:rsidRDefault="006C736C" w:rsidP="000659BE">
            <w:pPr>
              <w:pStyle w:val="TableText"/>
            </w:pPr>
            <w:hyperlink w:anchor="C_4499-18813">
              <w:r w:rsidR="004B3F04">
                <w:rPr>
                  <w:rStyle w:val="HyperlinkText9pt"/>
                </w:rPr>
                <w:t>4499-18813</w:t>
              </w:r>
            </w:hyperlink>
          </w:p>
        </w:tc>
        <w:tc>
          <w:tcPr>
            <w:tcW w:w="2975" w:type="dxa"/>
          </w:tcPr>
          <w:p w14:paraId="12C0057C" w14:textId="77777777" w:rsidR="004B3F04" w:rsidRDefault="004B3F04" w:rsidP="000659BE">
            <w:pPr>
              <w:pStyle w:val="TableText"/>
            </w:pPr>
          </w:p>
        </w:tc>
      </w:tr>
      <w:tr w:rsidR="004B3F04" w14:paraId="6127F199" w14:textId="77777777" w:rsidTr="000659BE">
        <w:trPr>
          <w:jc w:val="center"/>
        </w:trPr>
        <w:tc>
          <w:tcPr>
            <w:tcW w:w="3345" w:type="dxa"/>
          </w:tcPr>
          <w:p w14:paraId="53ED60F8" w14:textId="77777777" w:rsidR="004B3F04" w:rsidRDefault="004B3F04" w:rsidP="000659BE">
            <w:pPr>
              <w:pStyle w:val="TableText"/>
            </w:pPr>
            <w:r>
              <w:tab/>
              <w:t>component</w:t>
            </w:r>
          </w:p>
        </w:tc>
        <w:tc>
          <w:tcPr>
            <w:tcW w:w="720" w:type="dxa"/>
          </w:tcPr>
          <w:p w14:paraId="54ADE6EE" w14:textId="77777777" w:rsidR="004B3F04" w:rsidRDefault="004B3F04" w:rsidP="000659BE">
            <w:pPr>
              <w:pStyle w:val="TableText"/>
            </w:pPr>
            <w:r>
              <w:t>1..1</w:t>
            </w:r>
          </w:p>
        </w:tc>
        <w:tc>
          <w:tcPr>
            <w:tcW w:w="1152" w:type="dxa"/>
          </w:tcPr>
          <w:p w14:paraId="2E811453" w14:textId="77777777" w:rsidR="004B3F04" w:rsidRDefault="004B3F04" w:rsidP="000659BE">
            <w:pPr>
              <w:pStyle w:val="TableText"/>
            </w:pPr>
            <w:r>
              <w:t>SHALL</w:t>
            </w:r>
          </w:p>
        </w:tc>
        <w:tc>
          <w:tcPr>
            <w:tcW w:w="864" w:type="dxa"/>
          </w:tcPr>
          <w:p w14:paraId="28F58228" w14:textId="77777777" w:rsidR="004B3F04" w:rsidRDefault="004B3F04" w:rsidP="000659BE">
            <w:pPr>
              <w:pStyle w:val="TableText"/>
            </w:pPr>
          </w:p>
        </w:tc>
        <w:tc>
          <w:tcPr>
            <w:tcW w:w="1104" w:type="dxa"/>
          </w:tcPr>
          <w:p w14:paraId="6D8EEF60" w14:textId="77777777" w:rsidR="004B3F04" w:rsidRDefault="006C736C" w:rsidP="000659BE">
            <w:pPr>
              <w:pStyle w:val="TableText"/>
            </w:pPr>
            <w:hyperlink w:anchor="C_4499-18815">
              <w:r w:rsidR="004B3F04">
                <w:rPr>
                  <w:rStyle w:val="HyperlinkText9pt"/>
                </w:rPr>
                <w:t>4499-18815</w:t>
              </w:r>
            </w:hyperlink>
          </w:p>
        </w:tc>
        <w:tc>
          <w:tcPr>
            <w:tcW w:w="2975" w:type="dxa"/>
          </w:tcPr>
          <w:p w14:paraId="1F823495" w14:textId="77777777" w:rsidR="004B3F04" w:rsidRDefault="004B3F04" w:rsidP="000659BE">
            <w:pPr>
              <w:pStyle w:val="TableText"/>
            </w:pPr>
          </w:p>
        </w:tc>
      </w:tr>
      <w:tr w:rsidR="004B3F04" w14:paraId="39515FF8" w14:textId="77777777" w:rsidTr="000659BE">
        <w:trPr>
          <w:jc w:val="center"/>
        </w:trPr>
        <w:tc>
          <w:tcPr>
            <w:tcW w:w="3345" w:type="dxa"/>
          </w:tcPr>
          <w:p w14:paraId="546C60A2" w14:textId="77777777" w:rsidR="004B3F04" w:rsidRDefault="004B3F04" w:rsidP="000659BE">
            <w:pPr>
              <w:pStyle w:val="TableText"/>
            </w:pPr>
            <w:r>
              <w:tab/>
            </w:r>
            <w:r>
              <w:tab/>
              <w:t>dataCriteriaSection</w:t>
            </w:r>
          </w:p>
        </w:tc>
        <w:tc>
          <w:tcPr>
            <w:tcW w:w="720" w:type="dxa"/>
          </w:tcPr>
          <w:p w14:paraId="5CC40FD3" w14:textId="77777777" w:rsidR="004B3F04" w:rsidRDefault="004B3F04" w:rsidP="000659BE">
            <w:pPr>
              <w:pStyle w:val="TableText"/>
            </w:pPr>
            <w:r>
              <w:t>1..1</w:t>
            </w:r>
          </w:p>
        </w:tc>
        <w:tc>
          <w:tcPr>
            <w:tcW w:w="1152" w:type="dxa"/>
          </w:tcPr>
          <w:p w14:paraId="689FFDD9" w14:textId="77777777" w:rsidR="004B3F04" w:rsidRDefault="004B3F04" w:rsidP="000659BE">
            <w:pPr>
              <w:pStyle w:val="TableText"/>
            </w:pPr>
            <w:r>
              <w:t>SHALL</w:t>
            </w:r>
          </w:p>
        </w:tc>
        <w:tc>
          <w:tcPr>
            <w:tcW w:w="864" w:type="dxa"/>
          </w:tcPr>
          <w:p w14:paraId="5CDA52C2" w14:textId="77777777" w:rsidR="004B3F04" w:rsidRDefault="004B3F04" w:rsidP="000659BE">
            <w:pPr>
              <w:pStyle w:val="TableText"/>
            </w:pPr>
          </w:p>
        </w:tc>
        <w:tc>
          <w:tcPr>
            <w:tcW w:w="1104" w:type="dxa"/>
          </w:tcPr>
          <w:p w14:paraId="3EA5D004" w14:textId="77777777" w:rsidR="004B3F04" w:rsidRDefault="006C736C" w:rsidP="000659BE">
            <w:pPr>
              <w:pStyle w:val="TableText"/>
            </w:pPr>
            <w:hyperlink w:anchor="C_4499-36338">
              <w:r w:rsidR="004B3F04">
                <w:rPr>
                  <w:rStyle w:val="HyperlinkText9pt"/>
                </w:rPr>
                <w:t>4499-36338</w:t>
              </w:r>
            </w:hyperlink>
          </w:p>
        </w:tc>
        <w:tc>
          <w:tcPr>
            <w:tcW w:w="2975" w:type="dxa"/>
          </w:tcPr>
          <w:p w14:paraId="7A2A06BC" w14:textId="77777777" w:rsidR="004B3F04" w:rsidRDefault="006C736C" w:rsidP="000659BE">
            <w:pPr>
              <w:pStyle w:val="TableText"/>
            </w:pPr>
            <w:hyperlink w:anchor="S_Data_Criteria_Section_V5">
              <w:r w:rsidR="004B3F04">
                <w:rPr>
                  <w:rStyle w:val="HyperlinkText9pt"/>
                </w:rPr>
                <w:t>Data Criteria Section (V5) (identifier: urn:hl7ii:2.16.840.1.113883.10.20.28.2.6:2021-02-01</w:t>
              </w:r>
            </w:hyperlink>
          </w:p>
        </w:tc>
      </w:tr>
      <w:tr w:rsidR="004B3F04" w14:paraId="4486978B" w14:textId="77777777" w:rsidTr="000659BE">
        <w:trPr>
          <w:jc w:val="center"/>
        </w:trPr>
        <w:tc>
          <w:tcPr>
            <w:tcW w:w="3345" w:type="dxa"/>
          </w:tcPr>
          <w:p w14:paraId="01DB88BC" w14:textId="77777777" w:rsidR="004B3F04" w:rsidRDefault="004B3F04" w:rsidP="000659BE">
            <w:pPr>
              <w:pStyle w:val="TableText"/>
            </w:pPr>
            <w:r>
              <w:tab/>
              <w:t>component</w:t>
            </w:r>
          </w:p>
        </w:tc>
        <w:tc>
          <w:tcPr>
            <w:tcW w:w="720" w:type="dxa"/>
          </w:tcPr>
          <w:p w14:paraId="5E194D64" w14:textId="77777777" w:rsidR="004B3F04" w:rsidRDefault="004B3F04" w:rsidP="000659BE">
            <w:pPr>
              <w:pStyle w:val="TableText"/>
            </w:pPr>
            <w:r>
              <w:t>1..*</w:t>
            </w:r>
          </w:p>
        </w:tc>
        <w:tc>
          <w:tcPr>
            <w:tcW w:w="1152" w:type="dxa"/>
          </w:tcPr>
          <w:p w14:paraId="0BBADEE8" w14:textId="77777777" w:rsidR="004B3F04" w:rsidRDefault="004B3F04" w:rsidP="000659BE">
            <w:pPr>
              <w:pStyle w:val="TableText"/>
            </w:pPr>
            <w:r>
              <w:t>SHALL</w:t>
            </w:r>
          </w:p>
        </w:tc>
        <w:tc>
          <w:tcPr>
            <w:tcW w:w="864" w:type="dxa"/>
          </w:tcPr>
          <w:p w14:paraId="1B063224" w14:textId="77777777" w:rsidR="004B3F04" w:rsidRDefault="004B3F04" w:rsidP="000659BE">
            <w:pPr>
              <w:pStyle w:val="TableText"/>
            </w:pPr>
          </w:p>
        </w:tc>
        <w:tc>
          <w:tcPr>
            <w:tcW w:w="1104" w:type="dxa"/>
          </w:tcPr>
          <w:p w14:paraId="57BE49F8" w14:textId="77777777" w:rsidR="004B3F04" w:rsidRDefault="006C736C" w:rsidP="000659BE">
            <w:pPr>
              <w:pStyle w:val="TableText"/>
            </w:pPr>
            <w:hyperlink w:anchor="C_4499-19057">
              <w:r w:rsidR="004B3F04">
                <w:rPr>
                  <w:rStyle w:val="HyperlinkText9pt"/>
                </w:rPr>
                <w:t>4499-19057</w:t>
              </w:r>
            </w:hyperlink>
          </w:p>
        </w:tc>
        <w:tc>
          <w:tcPr>
            <w:tcW w:w="2975" w:type="dxa"/>
          </w:tcPr>
          <w:p w14:paraId="3A28A675" w14:textId="77777777" w:rsidR="004B3F04" w:rsidRDefault="004B3F04" w:rsidP="000659BE">
            <w:pPr>
              <w:pStyle w:val="TableText"/>
            </w:pPr>
          </w:p>
        </w:tc>
      </w:tr>
      <w:tr w:rsidR="004B3F04" w14:paraId="4D64E5D1" w14:textId="77777777" w:rsidTr="000659BE">
        <w:trPr>
          <w:jc w:val="center"/>
        </w:trPr>
        <w:tc>
          <w:tcPr>
            <w:tcW w:w="3345" w:type="dxa"/>
          </w:tcPr>
          <w:p w14:paraId="7A707C72" w14:textId="77777777" w:rsidR="004B3F04" w:rsidRDefault="004B3F04" w:rsidP="000659BE">
            <w:pPr>
              <w:pStyle w:val="TableText"/>
            </w:pPr>
            <w:r>
              <w:tab/>
            </w:r>
            <w:r>
              <w:tab/>
              <w:t>populationCriteriaSection</w:t>
            </w:r>
          </w:p>
        </w:tc>
        <w:tc>
          <w:tcPr>
            <w:tcW w:w="720" w:type="dxa"/>
          </w:tcPr>
          <w:p w14:paraId="48631028" w14:textId="77777777" w:rsidR="004B3F04" w:rsidRDefault="004B3F04" w:rsidP="000659BE">
            <w:pPr>
              <w:pStyle w:val="TableText"/>
            </w:pPr>
            <w:r>
              <w:t>1..1</w:t>
            </w:r>
          </w:p>
        </w:tc>
        <w:tc>
          <w:tcPr>
            <w:tcW w:w="1152" w:type="dxa"/>
          </w:tcPr>
          <w:p w14:paraId="1B6FBA5B" w14:textId="77777777" w:rsidR="004B3F04" w:rsidRDefault="004B3F04" w:rsidP="000659BE">
            <w:pPr>
              <w:pStyle w:val="TableText"/>
            </w:pPr>
            <w:r>
              <w:t>SHALL</w:t>
            </w:r>
          </w:p>
        </w:tc>
        <w:tc>
          <w:tcPr>
            <w:tcW w:w="864" w:type="dxa"/>
          </w:tcPr>
          <w:p w14:paraId="284CF726" w14:textId="77777777" w:rsidR="004B3F04" w:rsidRDefault="004B3F04" w:rsidP="000659BE">
            <w:pPr>
              <w:pStyle w:val="TableText"/>
            </w:pPr>
          </w:p>
        </w:tc>
        <w:tc>
          <w:tcPr>
            <w:tcW w:w="1104" w:type="dxa"/>
          </w:tcPr>
          <w:p w14:paraId="2BB22839" w14:textId="77777777" w:rsidR="004B3F04" w:rsidRDefault="006C736C" w:rsidP="000659BE">
            <w:pPr>
              <w:pStyle w:val="TableText"/>
            </w:pPr>
            <w:hyperlink w:anchor="C_4499-19058">
              <w:r w:rsidR="004B3F04">
                <w:rPr>
                  <w:rStyle w:val="HyperlinkText9pt"/>
                </w:rPr>
                <w:t>4499-19058</w:t>
              </w:r>
            </w:hyperlink>
          </w:p>
        </w:tc>
        <w:tc>
          <w:tcPr>
            <w:tcW w:w="2975" w:type="dxa"/>
          </w:tcPr>
          <w:p w14:paraId="6CBDEE1E" w14:textId="77777777" w:rsidR="004B3F04" w:rsidRDefault="006C736C" w:rsidP="000659BE">
            <w:pPr>
              <w:pStyle w:val="TableText"/>
            </w:pPr>
            <w:hyperlink w:anchor="S_Population_Criteria_Section_2">
              <w:r w:rsidR="004B3F04">
                <w:rPr>
                  <w:rStyle w:val="HyperlinkText9pt"/>
                </w:rPr>
                <w:t>Population Criteria Section (V2) (identifier: urn:hl7ii:2.16.840.1.113883.10.20.28.2.7:2017-08-01</w:t>
              </w:r>
            </w:hyperlink>
          </w:p>
        </w:tc>
      </w:tr>
      <w:tr w:rsidR="004B3F04" w14:paraId="3C724261" w14:textId="77777777" w:rsidTr="000659BE">
        <w:trPr>
          <w:jc w:val="center"/>
        </w:trPr>
        <w:tc>
          <w:tcPr>
            <w:tcW w:w="3345" w:type="dxa"/>
          </w:tcPr>
          <w:p w14:paraId="32D15293" w14:textId="77777777" w:rsidR="004B3F04" w:rsidRDefault="004B3F04" w:rsidP="000659BE">
            <w:pPr>
              <w:pStyle w:val="TableText"/>
            </w:pPr>
            <w:r>
              <w:tab/>
              <w:t>component</w:t>
            </w:r>
          </w:p>
        </w:tc>
        <w:tc>
          <w:tcPr>
            <w:tcW w:w="720" w:type="dxa"/>
          </w:tcPr>
          <w:p w14:paraId="2359AE77" w14:textId="77777777" w:rsidR="004B3F04" w:rsidRDefault="004B3F04" w:rsidP="000659BE">
            <w:pPr>
              <w:pStyle w:val="TableText"/>
            </w:pPr>
            <w:r>
              <w:t>0..1</w:t>
            </w:r>
          </w:p>
        </w:tc>
        <w:tc>
          <w:tcPr>
            <w:tcW w:w="1152" w:type="dxa"/>
          </w:tcPr>
          <w:p w14:paraId="4286D5A2" w14:textId="77777777" w:rsidR="004B3F04" w:rsidRDefault="004B3F04" w:rsidP="000659BE">
            <w:pPr>
              <w:pStyle w:val="TableText"/>
            </w:pPr>
            <w:r>
              <w:t>MAY</w:t>
            </w:r>
          </w:p>
        </w:tc>
        <w:tc>
          <w:tcPr>
            <w:tcW w:w="864" w:type="dxa"/>
          </w:tcPr>
          <w:p w14:paraId="49BE8FDA" w14:textId="77777777" w:rsidR="004B3F04" w:rsidRDefault="004B3F04" w:rsidP="000659BE">
            <w:pPr>
              <w:pStyle w:val="TableText"/>
            </w:pPr>
          </w:p>
        </w:tc>
        <w:tc>
          <w:tcPr>
            <w:tcW w:w="1104" w:type="dxa"/>
          </w:tcPr>
          <w:p w14:paraId="2EA17C88" w14:textId="77777777" w:rsidR="004B3F04" w:rsidRDefault="006C736C" w:rsidP="000659BE">
            <w:pPr>
              <w:pStyle w:val="TableText"/>
            </w:pPr>
            <w:hyperlink w:anchor="C_4499-29989">
              <w:r w:rsidR="004B3F04">
                <w:rPr>
                  <w:rStyle w:val="HyperlinkText9pt"/>
                </w:rPr>
                <w:t>4499-29989</w:t>
              </w:r>
            </w:hyperlink>
          </w:p>
        </w:tc>
        <w:tc>
          <w:tcPr>
            <w:tcW w:w="2975" w:type="dxa"/>
          </w:tcPr>
          <w:p w14:paraId="04333B30" w14:textId="77777777" w:rsidR="004B3F04" w:rsidRDefault="004B3F04" w:rsidP="000659BE">
            <w:pPr>
              <w:pStyle w:val="TableText"/>
            </w:pPr>
          </w:p>
        </w:tc>
      </w:tr>
      <w:tr w:rsidR="004B3F04" w14:paraId="58289F7C" w14:textId="77777777" w:rsidTr="000659BE">
        <w:trPr>
          <w:jc w:val="center"/>
        </w:trPr>
        <w:tc>
          <w:tcPr>
            <w:tcW w:w="3345" w:type="dxa"/>
          </w:tcPr>
          <w:p w14:paraId="066967F2" w14:textId="77777777" w:rsidR="004B3F04" w:rsidRDefault="004B3F04" w:rsidP="000659BE">
            <w:pPr>
              <w:pStyle w:val="TableText"/>
            </w:pPr>
            <w:r>
              <w:tab/>
            </w:r>
            <w:r>
              <w:tab/>
              <w:t>measureDescriptionSection</w:t>
            </w:r>
          </w:p>
        </w:tc>
        <w:tc>
          <w:tcPr>
            <w:tcW w:w="720" w:type="dxa"/>
          </w:tcPr>
          <w:p w14:paraId="14C56730" w14:textId="77777777" w:rsidR="004B3F04" w:rsidRDefault="004B3F04" w:rsidP="000659BE">
            <w:pPr>
              <w:pStyle w:val="TableText"/>
            </w:pPr>
            <w:r>
              <w:t>1..1</w:t>
            </w:r>
          </w:p>
        </w:tc>
        <w:tc>
          <w:tcPr>
            <w:tcW w:w="1152" w:type="dxa"/>
          </w:tcPr>
          <w:p w14:paraId="74145FB8" w14:textId="77777777" w:rsidR="004B3F04" w:rsidRDefault="004B3F04" w:rsidP="000659BE">
            <w:pPr>
              <w:pStyle w:val="TableText"/>
            </w:pPr>
            <w:r>
              <w:t>SHALL</w:t>
            </w:r>
          </w:p>
        </w:tc>
        <w:tc>
          <w:tcPr>
            <w:tcW w:w="864" w:type="dxa"/>
          </w:tcPr>
          <w:p w14:paraId="4CA91A64" w14:textId="77777777" w:rsidR="004B3F04" w:rsidRDefault="004B3F04" w:rsidP="000659BE">
            <w:pPr>
              <w:pStyle w:val="TableText"/>
            </w:pPr>
          </w:p>
        </w:tc>
        <w:tc>
          <w:tcPr>
            <w:tcW w:w="1104" w:type="dxa"/>
          </w:tcPr>
          <w:p w14:paraId="0E66549C" w14:textId="77777777" w:rsidR="004B3F04" w:rsidRDefault="006C736C" w:rsidP="000659BE">
            <w:pPr>
              <w:pStyle w:val="TableText"/>
            </w:pPr>
            <w:hyperlink w:anchor="C_4499-29990">
              <w:r w:rsidR="004B3F04">
                <w:rPr>
                  <w:rStyle w:val="HyperlinkText9pt"/>
                </w:rPr>
                <w:t>4499-29990</w:t>
              </w:r>
            </w:hyperlink>
          </w:p>
        </w:tc>
        <w:tc>
          <w:tcPr>
            <w:tcW w:w="2975" w:type="dxa"/>
          </w:tcPr>
          <w:p w14:paraId="06C895D4" w14:textId="77777777" w:rsidR="004B3F04" w:rsidRDefault="006C736C" w:rsidP="000659BE">
            <w:pPr>
              <w:pStyle w:val="TableText"/>
            </w:pPr>
            <w:hyperlink w:anchor="S_Measure_Description_Section">
              <w:r w:rsidR="004B3F04">
                <w:rPr>
                  <w:rStyle w:val="HyperlinkText9pt"/>
                </w:rPr>
                <w:t>Measure Description Section (identifier: urn:oid:2.16.840.1.113883.10.20.28.2.3</w:t>
              </w:r>
            </w:hyperlink>
          </w:p>
        </w:tc>
      </w:tr>
      <w:tr w:rsidR="004B3F04" w14:paraId="7E88B096" w14:textId="77777777" w:rsidTr="000659BE">
        <w:trPr>
          <w:jc w:val="center"/>
        </w:trPr>
        <w:tc>
          <w:tcPr>
            <w:tcW w:w="3345" w:type="dxa"/>
          </w:tcPr>
          <w:p w14:paraId="297B3E1A" w14:textId="77777777" w:rsidR="004B3F04" w:rsidRDefault="004B3F04" w:rsidP="000659BE">
            <w:pPr>
              <w:pStyle w:val="TableText"/>
            </w:pPr>
            <w:r>
              <w:tab/>
              <w:t>component</w:t>
            </w:r>
          </w:p>
        </w:tc>
        <w:tc>
          <w:tcPr>
            <w:tcW w:w="720" w:type="dxa"/>
          </w:tcPr>
          <w:p w14:paraId="780A2E0E" w14:textId="77777777" w:rsidR="004B3F04" w:rsidRDefault="004B3F04" w:rsidP="000659BE">
            <w:pPr>
              <w:pStyle w:val="TableText"/>
            </w:pPr>
            <w:r>
              <w:t>0..1</w:t>
            </w:r>
          </w:p>
        </w:tc>
        <w:tc>
          <w:tcPr>
            <w:tcW w:w="1152" w:type="dxa"/>
          </w:tcPr>
          <w:p w14:paraId="3995BB48" w14:textId="77777777" w:rsidR="004B3F04" w:rsidRDefault="004B3F04" w:rsidP="000659BE">
            <w:pPr>
              <w:pStyle w:val="TableText"/>
            </w:pPr>
            <w:r>
              <w:t>MAY</w:t>
            </w:r>
          </w:p>
        </w:tc>
        <w:tc>
          <w:tcPr>
            <w:tcW w:w="864" w:type="dxa"/>
          </w:tcPr>
          <w:p w14:paraId="403E9E16" w14:textId="77777777" w:rsidR="004B3F04" w:rsidRDefault="004B3F04" w:rsidP="000659BE">
            <w:pPr>
              <w:pStyle w:val="TableText"/>
            </w:pPr>
          </w:p>
        </w:tc>
        <w:tc>
          <w:tcPr>
            <w:tcW w:w="1104" w:type="dxa"/>
          </w:tcPr>
          <w:p w14:paraId="3D437F2B" w14:textId="77777777" w:rsidR="004B3F04" w:rsidRDefault="006C736C" w:rsidP="000659BE">
            <w:pPr>
              <w:pStyle w:val="TableText"/>
            </w:pPr>
            <w:hyperlink w:anchor="C_4499-29991">
              <w:r w:rsidR="004B3F04">
                <w:rPr>
                  <w:rStyle w:val="HyperlinkText9pt"/>
                </w:rPr>
                <w:t>4499-29991</w:t>
              </w:r>
            </w:hyperlink>
          </w:p>
        </w:tc>
        <w:tc>
          <w:tcPr>
            <w:tcW w:w="2975" w:type="dxa"/>
          </w:tcPr>
          <w:p w14:paraId="617271E8" w14:textId="77777777" w:rsidR="004B3F04" w:rsidRDefault="004B3F04" w:rsidP="000659BE">
            <w:pPr>
              <w:pStyle w:val="TableText"/>
            </w:pPr>
          </w:p>
        </w:tc>
      </w:tr>
      <w:tr w:rsidR="004B3F04" w14:paraId="1E535A3F" w14:textId="77777777" w:rsidTr="000659BE">
        <w:trPr>
          <w:jc w:val="center"/>
        </w:trPr>
        <w:tc>
          <w:tcPr>
            <w:tcW w:w="3345" w:type="dxa"/>
          </w:tcPr>
          <w:p w14:paraId="5CEB6C7E" w14:textId="77777777" w:rsidR="004B3F04" w:rsidRDefault="004B3F04" w:rsidP="000659BE">
            <w:pPr>
              <w:pStyle w:val="TableText"/>
            </w:pPr>
            <w:r>
              <w:tab/>
            </w:r>
            <w:r>
              <w:tab/>
              <w:t>measureObservationsSection</w:t>
            </w:r>
          </w:p>
        </w:tc>
        <w:tc>
          <w:tcPr>
            <w:tcW w:w="720" w:type="dxa"/>
          </w:tcPr>
          <w:p w14:paraId="4EADFD4E" w14:textId="77777777" w:rsidR="004B3F04" w:rsidRDefault="004B3F04" w:rsidP="000659BE">
            <w:pPr>
              <w:pStyle w:val="TableText"/>
            </w:pPr>
            <w:r>
              <w:t>1..1</w:t>
            </w:r>
          </w:p>
        </w:tc>
        <w:tc>
          <w:tcPr>
            <w:tcW w:w="1152" w:type="dxa"/>
          </w:tcPr>
          <w:p w14:paraId="03DB89E2" w14:textId="77777777" w:rsidR="004B3F04" w:rsidRDefault="004B3F04" w:rsidP="000659BE">
            <w:pPr>
              <w:pStyle w:val="TableText"/>
            </w:pPr>
            <w:r>
              <w:t>SHALL</w:t>
            </w:r>
          </w:p>
        </w:tc>
        <w:tc>
          <w:tcPr>
            <w:tcW w:w="864" w:type="dxa"/>
          </w:tcPr>
          <w:p w14:paraId="18454FD6" w14:textId="77777777" w:rsidR="004B3F04" w:rsidRDefault="004B3F04" w:rsidP="000659BE">
            <w:pPr>
              <w:pStyle w:val="TableText"/>
            </w:pPr>
          </w:p>
        </w:tc>
        <w:tc>
          <w:tcPr>
            <w:tcW w:w="1104" w:type="dxa"/>
          </w:tcPr>
          <w:p w14:paraId="36148914" w14:textId="77777777" w:rsidR="004B3F04" w:rsidRDefault="006C736C" w:rsidP="000659BE">
            <w:pPr>
              <w:pStyle w:val="TableText"/>
            </w:pPr>
            <w:hyperlink w:anchor="C_4499-29992">
              <w:r w:rsidR="004B3F04">
                <w:rPr>
                  <w:rStyle w:val="HyperlinkText9pt"/>
                </w:rPr>
                <w:t>4499-29992</w:t>
              </w:r>
            </w:hyperlink>
          </w:p>
        </w:tc>
        <w:tc>
          <w:tcPr>
            <w:tcW w:w="2975" w:type="dxa"/>
          </w:tcPr>
          <w:p w14:paraId="4CDB90EB" w14:textId="77777777" w:rsidR="004B3F04" w:rsidRDefault="006C736C" w:rsidP="000659BE">
            <w:pPr>
              <w:pStyle w:val="TableText"/>
            </w:pPr>
            <w:hyperlink w:anchor="S_Measure_Observations_Section_V2">
              <w:r w:rsidR="004B3F04">
                <w:rPr>
                  <w:rStyle w:val="HyperlinkText9pt"/>
                </w:rPr>
                <w:t>Measure Observations Section (V2) (identifier: urn:hl7ii:2.16.840.1.113883.10.20.28.2.4:2018-05-01</w:t>
              </w:r>
            </w:hyperlink>
          </w:p>
        </w:tc>
      </w:tr>
    </w:tbl>
    <w:p w14:paraId="7EB9D250" w14:textId="77777777" w:rsidR="004B3F04" w:rsidRDefault="004B3F04" w:rsidP="004B3F04">
      <w:pPr>
        <w:pStyle w:val="BodyText"/>
      </w:pPr>
    </w:p>
    <w:p w14:paraId="39C64671" w14:textId="77777777" w:rsidR="004B3F04" w:rsidRDefault="004B3F04" w:rsidP="004B3F04">
      <w:pPr>
        <w:numPr>
          <w:ilvl w:val="0"/>
          <w:numId w:val="5"/>
        </w:numPr>
      </w:pPr>
      <w:r>
        <w:rPr>
          <w:rStyle w:val="keyword"/>
        </w:rPr>
        <w:lastRenderedPageBreak/>
        <w:t>SHALL</w:t>
      </w:r>
      <w:r>
        <w:t xml:space="preserve"> contain exactly one [1..1] </w:t>
      </w:r>
      <w:r>
        <w:rPr>
          <w:rStyle w:val="XMLnameBold"/>
        </w:rPr>
        <w:t>typeId</w:t>
      </w:r>
      <w:bookmarkStart w:id="80" w:name="C_4499-18786"/>
      <w:r>
        <w:t xml:space="preserve"> (CONF:4499-18786)</w:t>
      </w:r>
      <w:bookmarkEnd w:id="80"/>
      <w:r>
        <w:t>.</w:t>
      </w:r>
    </w:p>
    <w:p w14:paraId="06892ECD"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@root</w:t>
      </w:r>
      <w:r>
        <w:t>=</w:t>
      </w:r>
      <w:r>
        <w:rPr>
          <w:rStyle w:val="XMLname"/>
        </w:rPr>
        <w:t>"2.16.840.1.113883.1.3"</w:t>
      </w:r>
      <w:bookmarkStart w:id="81" w:name="C_4499-18787"/>
      <w:r>
        <w:t xml:space="preserve"> (CONF:4499-18787)</w:t>
      </w:r>
      <w:bookmarkEnd w:id="81"/>
      <w:r>
        <w:t>.</w:t>
      </w:r>
    </w:p>
    <w:p w14:paraId="57D52877" w14:textId="77777777" w:rsidR="004B3F04" w:rsidRDefault="004B3F04" w:rsidP="004B3F04">
      <w:pPr>
        <w:numPr>
          <w:ilvl w:val="1"/>
          <w:numId w:val="5"/>
        </w:numPr>
      </w:pPr>
      <w:r>
        <w:t xml:space="preserve">This typeId </w:t>
      </w:r>
      <w:r>
        <w:rPr>
          <w:rStyle w:val="keyword"/>
        </w:rPr>
        <w:t>SHALL</w:t>
      </w:r>
      <w:r>
        <w:t xml:space="preserve"> contain exactly one [1..1] </w:t>
      </w:r>
      <w:r>
        <w:rPr>
          <w:rStyle w:val="XMLnameBold"/>
        </w:rPr>
        <w:t>@extension</w:t>
      </w:r>
      <w:r>
        <w:t>=</w:t>
      </w:r>
      <w:r>
        <w:rPr>
          <w:rStyle w:val="XMLname"/>
        </w:rPr>
        <w:t>"POQM_HD000001UV02"</w:t>
      </w:r>
      <w:bookmarkStart w:id="82" w:name="C_4499-18788"/>
      <w:r>
        <w:t xml:space="preserve"> (CONF:4499-18788)</w:t>
      </w:r>
      <w:bookmarkEnd w:id="82"/>
      <w:r>
        <w:t>.</w:t>
      </w:r>
    </w:p>
    <w:p w14:paraId="277E4DB3" w14:textId="77777777" w:rsidR="004B3F04" w:rsidRDefault="004B3F04" w:rsidP="004B3F04">
      <w:pPr>
        <w:numPr>
          <w:ilvl w:val="0"/>
          <w:numId w:val="5"/>
        </w:numPr>
      </w:pPr>
      <w:r>
        <w:rPr>
          <w:rStyle w:val="keyword"/>
        </w:rPr>
        <w:t>SHALL</w:t>
      </w:r>
      <w:r>
        <w:t xml:space="preserve"> contain exactly one [1..1] </w:t>
      </w:r>
      <w:r>
        <w:rPr>
          <w:rStyle w:val="XMLnameBold"/>
        </w:rPr>
        <w:t>templateId</w:t>
      </w:r>
      <w:bookmarkStart w:id="83" w:name="C_4499-18771"/>
      <w:r>
        <w:t xml:space="preserve"> (CONF:4499-18771)</w:t>
      </w:r>
      <w:bookmarkEnd w:id="83"/>
      <w:r>
        <w:t>.</w:t>
      </w:r>
    </w:p>
    <w:p w14:paraId="33779828" w14:textId="77777777" w:rsidR="004B3F04" w:rsidRDefault="004B3F04" w:rsidP="004B3F04">
      <w:pPr>
        <w:numPr>
          <w:ilvl w:val="1"/>
          <w:numId w:val="5"/>
        </w:numPr>
      </w:pPr>
      <w:r>
        <w:t xml:space="preserve">This templateId </w:t>
      </w:r>
      <w:r>
        <w:rPr>
          <w:rStyle w:val="keyword"/>
        </w:rPr>
        <w:t>SHALL</w:t>
      </w:r>
      <w:r>
        <w:t xml:space="preserve"> contain exactly one [1..1] </w:t>
      </w:r>
      <w:r>
        <w:rPr>
          <w:rStyle w:val="XMLnameBold"/>
        </w:rPr>
        <w:t>item</w:t>
      </w:r>
      <w:bookmarkStart w:id="84" w:name="C_4499-18772"/>
      <w:r>
        <w:t xml:space="preserve"> (CONF:4499-18772)</w:t>
      </w:r>
      <w:bookmarkEnd w:id="84"/>
      <w:r>
        <w:t xml:space="preserve"> such that it</w:t>
      </w:r>
    </w:p>
    <w:p w14:paraId="0E14FEFE" w14:textId="77777777" w:rsidR="004B3F04" w:rsidRDefault="004B3F04" w:rsidP="004B3F04">
      <w:pPr>
        <w:numPr>
          <w:ilvl w:val="2"/>
          <w:numId w:val="5"/>
        </w:numPr>
      </w:pPr>
      <w:r>
        <w:rPr>
          <w:rStyle w:val="keyword"/>
        </w:rPr>
        <w:t>SHALL</w:t>
      </w:r>
      <w:r>
        <w:t xml:space="preserve"> contain exactly one [1..1] </w:t>
      </w:r>
      <w:r>
        <w:rPr>
          <w:rStyle w:val="XMLnameBold"/>
        </w:rPr>
        <w:t>@root</w:t>
      </w:r>
      <w:r>
        <w:t>=</w:t>
      </w:r>
      <w:r>
        <w:rPr>
          <w:rStyle w:val="XMLname"/>
        </w:rPr>
        <w:t>"2.16.840.1.113883.10.20.28.1.2"</w:t>
      </w:r>
      <w:bookmarkStart w:id="85" w:name="C_4499-18773"/>
      <w:r>
        <w:t xml:space="preserve"> (CONF:4499-18773)</w:t>
      </w:r>
      <w:bookmarkEnd w:id="85"/>
      <w:r>
        <w:t>.</w:t>
      </w:r>
    </w:p>
    <w:p w14:paraId="5686FC30" w14:textId="77777777" w:rsidR="004B3F04" w:rsidRDefault="004B3F04" w:rsidP="004B3F04">
      <w:pPr>
        <w:numPr>
          <w:ilvl w:val="2"/>
          <w:numId w:val="5"/>
        </w:numPr>
      </w:pPr>
      <w:r>
        <w:rPr>
          <w:rStyle w:val="keyword"/>
        </w:rPr>
        <w:t>SHALL</w:t>
      </w:r>
      <w:r>
        <w:t xml:space="preserve"> contain zero or one [0..1] </w:t>
      </w:r>
      <w:r>
        <w:rPr>
          <w:rStyle w:val="XMLnameBold"/>
        </w:rPr>
        <w:t>@extension</w:t>
      </w:r>
      <w:r>
        <w:t>=</w:t>
      </w:r>
      <w:r>
        <w:rPr>
          <w:rStyle w:val="XMLname"/>
        </w:rPr>
        <w:t>"2019-05-01"</w:t>
      </w:r>
      <w:bookmarkStart w:id="86" w:name="C_4499-33755"/>
      <w:r>
        <w:t xml:space="preserve"> (CONF:4499-33755)</w:t>
      </w:r>
      <w:bookmarkEnd w:id="86"/>
      <w:r>
        <w:t>.</w:t>
      </w:r>
    </w:p>
    <w:p w14:paraId="138593D5" w14:textId="77777777" w:rsidR="004B3F04" w:rsidRDefault="004B3F04" w:rsidP="004B3F04">
      <w:pPr>
        <w:numPr>
          <w:ilvl w:val="0"/>
          <w:numId w:val="5"/>
        </w:numPr>
      </w:pPr>
      <w:r>
        <w:rPr>
          <w:rStyle w:val="keyword"/>
        </w:rPr>
        <w:t>SHALL</w:t>
      </w:r>
      <w:r>
        <w:t xml:space="preserve"> contain exactly one [1..1] </w:t>
      </w:r>
      <w:r>
        <w:rPr>
          <w:rStyle w:val="XMLnameBold"/>
        </w:rPr>
        <w:t>id</w:t>
      </w:r>
      <w:bookmarkStart w:id="87" w:name="C_4499-18542"/>
      <w:r>
        <w:t xml:space="preserve"> (CONF:4499-18542)</w:t>
      </w:r>
      <w:bookmarkEnd w:id="87"/>
      <w:r>
        <w:t>.</w:t>
      </w:r>
    </w:p>
    <w:p w14:paraId="0685166B" w14:textId="77777777" w:rsidR="004B3F04" w:rsidRDefault="004B3F04" w:rsidP="004B3F04">
      <w:pPr>
        <w:numPr>
          <w:ilvl w:val="0"/>
          <w:numId w:val="5"/>
        </w:numPr>
      </w:pPr>
      <w:r>
        <w:rPr>
          <w:rStyle w:val="keyword"/>
        </w:rPr>
        <w:t>SHALL</w:t>
      </w:r>
      <w:r>
        <w:t xml:space="preserve"> contain exactly one [1..1] </w:t>
      </w:r>
      <w:r>
        <w:rPr>
          <w:rStyle w:val="XMLnameBold"/>
        </w:rPr>
        <w:t>code</w:t>
      </w:r>
      <w:bookmarkStart w:id="88" w:name="C_4499-18575"/>
      <w:r>
        <w:t xml:space="preserve"> (CONF:4499-18575)</w:t>
      </w:r>
      <w:bookmarkEnd w:id="88"/>
      <w:r>
        <w:t>.</w:t>
      </w:r>
    </w:p>
    <w:p w14:paraId="3AB9B7A6"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w:t>
      </w:r>
      <w:r>
        <w:t>=</w:t>
      </w:r>
      <w:r>
        <w:rPr>
          <w:rStyle w:val="XMLname"/>
        </w:rPr>
        <w:t>"57024-2"</w:t>
      </w:r>
      <w:r>
        <w:t xml:space="preserve"> Health Quality Measure Document</w:t>
      </w:r>
      <w:bookmarkStart w:id="89" w:name="C_4499-18576"/>
      <w:r>
        <w:t xml:space="preserve"> (CONF:4499-18576)</w:t>
      </w:r>
      <w:bookmarkEnd w:id="89"/>
      <w:r>
        <w:t>.</w:t>
      </w:r>
    </w:p>
    <w:p w14:paraId="01C73EAA" w14:textId="77777777" w:rsidR="004B3F04" w:rsidRDefault="004B3F04" w:rsidP="004B3F04">
      <w:pPr>
        <w:numPr>
          <w:ilvl w:val="1"/>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90" w:name="C_4499-33757"/>
      <w:r>
        <w:t xml:space="preserve"> (CONF:4499-33757)</w:t>
      </w:r>
      <w:bookmarkEnd w:id="90"/>
      <w:r>
        <w:t>.</w:t>
      </w:r>
    </w:p>
    <w:p w14:paraId="53BBADB0" w14:textId="77777777" w:rsidR="004B3F04" w:rsidRDefault="004B3F04" w:rsidP="004B3F04">
      <w:pPr>
        <w:numPr>
          <w:ilvl w:val="0"/>
          <w:numId w:val="5"/>
        </w:numPr>
      </w:pPr>
      <w:r>
        <w:rPr>
          <w:rStyle w:val="keyword"/>
        </w:rPr>
        <w:t>SHALL</w:t>
      </w:r>
      <w:r>
        <w:t xml:space="preserve"> contain exactly one [1..1] </w:t>
      </w:r>
      <w:r>
        <w:rPr>
          <w:rStyle w:val="XMLnameBold"/>
        </w:rPr>
        <w:t>title</w:t>
      </w:r>
      <w:bookmarkStart w:id="91" w:name="C_4499-18541"/>
      <w:r>
        <w:t xml:space="preserve"> (CONF:4499-18541)</w:t>
      </w:r>
      <w:bookmarkEnd w:id="91"/>
      <w:r>
        <w:t>.</w:t>
      </w:r>
    </w:p>
    <w:p w14:paraId="6203200A" w14:textId="77777777" w:rsidR="004B3F04" w:rsidRDefault="004B3F04" w:rsidP="004B3F04">
      <w:pPr>
        <w:numPr>
          <w:ilvl w:val="0"/>
          <w:numId w:val="5"/>
        </w:numPr>
      </w:pPr>
      <w:r>
        <w:rPr>
          <w:rStyle w:val="keyword"/>
        </w:rPr>
        <w:t>SHOULD</w:t>
      </w:r>
      <w:r>
        <w:t xml:space="preserve"> contain zero or one [0..1] </w:t>
      </w:r>
      <w:r>
        <w:rPr>
          <w:rStyle w:val="XMLnameBold"/>
        </w:rPr>
        <w:t>text</w:t>
      </w:r>
      <w:bookmarkStart w:id="92" w:name="C_4499-18578"/>
      <w:r>
        <w:t xml:space="preserve"> (CONF:4499-18578)</w:t>
      </w:r>
      <w:bookmarkEnd w:id="92"/>
      <w:r>
        <w:t>.</w:t>
      </w:r>
    </w:p>
    <w:p w14:paraId="2CF10E14" w14:textId="77777777" w:rsidR="004B3F04" w:rsidRDefault="004B3F04" w:rsidP="004B3F04">
      <w:pPr>
        <w:numPr>
          <w:ilvl w:val="0"/>
          <w:numId w:val="5"/>
        </w:numPr>
      </w:pPr>
      <w:r>
        <w:rPr>
          <w:rStyle w:val="keyword"/>
        </w:rPr>
        <w:t>SHALL</w:t>
      </w:r>
      <w:r>
        <w:t xml:space="preserve"> contain exactly one [1..1] </w:t>
      </w:r>
      <w:r>
        <w:rPr>
          <w:rStyle w:val="XMLnameBold"/>
        </w:rPr>
        <w:t>statusCode</w:t>
      </w:r>
      <w:bookmarkStart w:id="93" w:name="C_4499-18579"/>
      <w:r>
        <w:t xml:space="preserve"> (CONF:4499-18579)</w:t>
      </w:r>
      <w:bookmarkEnd w:id="93"/>
      <w:r>
        <w:t>.</w:t>
      </w:r>
    </w:p>
    <w:p w14:paraId="36B5E511" w14:textId="77777777" w:rsidR="004B3F04" w:rsidRDefault="004B3F04" w:rsidP="004B3F04">
      <w:pPr>
        <w:numPr>
          <w:ilvl w:val="1"/>
          <w:numId w:val="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94" w:name="C_4499-32666"/>
      <w:r>
        <w:t xml:space="preserve"> (CONF:4499-32666)</w:t>
      </w:r>
      <w:bookmarkEnd w:id="94"/>
      <w:r>
        <w:t>.</w:t>
      </w:r>
    </w:p>
    <w:p w14:paraId="7B2181CF" w14:textId="77777777" w:rsidR="004B3F04" w:rsidRDefault="004B3F04" w:rsidP="004B3F04">
      <w:pPr>
        <w:numPr>
          <w:ilvl w:val="0"/>
          <w:numId w:val="5"/>
        </w:numPr>
      </w:pPr>
      <w:r>
        <w:rPr>
          <w:rStyle w:val="keyword"/>
        </w:rPr>
        <w:t>MAY</w:t>
      </w:r>
      <w:r>
        <w:t xml:space="preserve"> contain zero or one [0..1] </w:t>
      </w:r>
      <w:r>
        <w:rPr>
          <w:rStyle w:val="XMLnameBold"/>
        </w:rPr>
        <w:t>effectiveTime</w:t>
      </w:r>
      <w:bookmarkStart w:id="95" w:name="C_4499-18789"/>
      <w:r>
        <w:t xml:space="preserve"> (CONF:4499-18789)</w:t>
      </w:r>
      <w:bookmarkEnd w:id="95"/>
      <w:r>
        <w:t>.</w:t>
      </w:r>
    </w:p>
    <w:p w14:paraId="4F7DCAB9" w14:textId="77777777" w:rsidR="004B3F04" w:rsidRDefault="004B3F04" w:rsidP="004B3F04">
      <w:pPr>
        <w:numPr>
          <w:ilvl w:val="0"/>
          <w:numId w:val="5"/>
        </w:numPr>
      </w:pPr>
      <w:r>
        <w:rPr>
          <w:rStyle w:val="keyword"/>
        </w:rPr>
        <w:t>MAY</w:t>
      </w:r>
      <w:r>
        <w:t xml:space="preserve"> contain zero or one [0..1] </w:t>
      </w:r>
      <w:r>
        <w:rPr>
          <w:rStyle w:val="XMLnameBold"/>
        </w:rPr>
        <w:t>availabilityTime</w:t>
      </w:r>
      <w:bookmarkStart w:id="96" w:name="C_4499-18790"/>
      <w:r>
        <w:t xml:space="preserve"> (CONF:4499-18790)</w:t>
      </w:r>
      <w:bookmarkEnd w:id="96"/>
      <w:r>
        <w:t>.</w:t>
      </w:r>
    </w:p>
    <w:p w14:paraId="27D70409" w14:textId="77777777" w:rsidR="004B3F04" w:rsidRDefault="004B3F04" w:rsidP="004B3F04">
      <w:pPr>
        <w:numPr>
          <w:ilvl w:val="0"/>
          <w:numId w:val="5"/>
        </w:numPr>
      </w:pPr>
      <w:r>
        <w:rPr>
          <w:rStyle w:val="keyword"/>
        </w:rPr>
        <w:t>MAY</w:t>
      </w:r>
      <w:r>
        <w:t xml:space="preserve"> contain zero or one [0..1] </w:t>
      </w:r>
      <w:r>
        <w:rPr>
          <w:rStyle w:val="XMLnameBold"/>
        </w:rPr>
        <w:t>languageCode</w:t>
      </w:r>
      <w:bookmarkStart w:id="97" w:name="C_4499-18791"/>
      <w:r>
        <w:t xml:space="preserve"> (CONF:4499-18791)</w:t>
      </w:r>
      <w:bookmarkEnd w:id="97"/>
      <w:r>
        <w:t>.</w:t>
      </w:r>
    </w:p>
    <w:p w14:paraId="7EC2852A" w14:textId="77777777" w:rsidR="004B3F04" w:rsidRDefault="004B3F04" w:rsidP="004B3F04">
      <w:pPr>
        <w:numPr>
          <w:ilvl w:val="0"/>
          <w:numId w:val="5"/>
        </w:numPr>
      </w:pPr>
      <w:r>
        <w:rPr>
          <w:rStyle w:val="keyword"/>
        </w:rPr>
        <w:t>SHALL</w:t>
      </w:r>
      <w:r>
        <w:t xml:space="preserve"> contain exactly one [1..1] </w:t>
      </w:r>
      <w:r>
        <w:rPr>
          <w:rStyle w:val="XMLnameBold"/>
        </w:rPr>
        <w:t>setId</w:t>
      </w:r>
      <w:bookmarkStart w:id="98" w:name="C_4499-18543"/>
      <w:r>
        <w:t xml:space="preserve"> (CONF:4499-18543)</w:t>
      </w:r>
      <w:bookmarkEnd w:id="98"/>
      <w:r>
        <w:t>.</w:t>
      </w:r>
    </w:p>
    <w:p w14:paraId="077B896F" w14:textId="77777777" w:rsidR="004B3F04" w:rsidRDefault="004B3F04" w:rsidP="004B3F04">
      <w:pPr>
        <w:numPr>
          <w:ilvl w:val="0"/>
          <w:numId w:val="5"/>
        </w:numPr>
      </w:pPr>
      <w:r>
        <w:rPr>
          <w:rStyle w:val="keyword"/>
        </w:rPr>
        <w:t>SHOULD</w:t>
      </w:r>
      <w:r>
        <w:t xml:space="preserve"> contain zero or one [0..1] </w:t>
      </w:r>
      <w:r>
        <w:rPr>
          <w:rStyle w:val="XMLnameBold"/>
        </w:rPr>
        <w:t>versionNumber</w:t>
      </w:r>
      <w:bookmarkStart w:id="99" w:name="C_4499-18544"/>
      <w:r>
        <w:t xml:space="preserve"> (CONF:4499-18544)</w:t>
      </w:r>
      <w:bookmarkEnd w:id="99"/>
      <w:r>
        <w:t>.</w:t>
      </w:r>
    </w:p>
    <w:p w14:paraId="29540D77" w14:textId="77777777" w:rsidR="004B3F04" w:rsidRDefault="004B3F04" w:rsidP="004B3F04">
      <w:pPr>
        <w:numPr>
          <w:ilvl w:val="0"/>
          <w:numId w:val="5"/>
        </w:numPr>
      </w:pPr>
      <w:r>
        <w:rPr>
          <w:rStyle w:val="keyword"/>
        </w:rPr>
        <w:t>SHOULD</w:t>
      </w:r>
      <w:r>
        <w:t xml:space="preserve"> contain zero or more [0..*] </w:t>
      </w:r>
      <w:r>
        <w:rPr>
          <w:rStyle w:val="XMLnameBold"/>
        </w:rPr>
        <w:t>author</w:t>
      </w:r>
      <w:bookmarkStart w:id="100" w:name="C_4499-18563"/>
      <w:r>
        <w:t xml:space="preserve"> (CONF:4499-18563)</w:t>
      </w:r>
      <w:bookmarkEnd w:id="100"/>
      <w:r>
        <w:t>.</w:t>
      </w:r>
    </w:p>
    <w:p w14:paraId="1895532B" w14:textId="77777777" w:rsidR="004B3F04" w:rsidRDefault="004B3F04" w:rsidP="004B3F04">
      <w:pPr>
        <w:numPr>
          <w:ilvl w:val="1"/>
          <w:numId w:val="5"/>
        </w:numPr>
      </w:pPr>
      <w:r>
        <w:t xml:space="preserve">The author, if present, </w:t>
      </w:r>
      <w:r>
        <w:rPr>
          <w:rStyle w:val="keyword"/>
        </w:rPr>
        <w:t>SHALL</w:t>
      </w:r>
      <w:r>
        <w:t xml:space="preserve"> contain exactly one [1..1] </w:t>
      </w:r>
      <w:r>
        <w:rPr>
          <w:rStyle w:val="XMLnameBold"/>
        </w:rPr>
        <w:t>responsibleParty</w:t>
      </w:r>
      <w:bookmarkStart w:id="101" w:name="C_4499-18564"/>
      <w:r>
        <w:t xml:space="preserve"> (CONF:4499-18564)</w:t>
      </w:r>
      <w:bookmarkEnd w:id="101"/>
      <w:r>
        <w:t>.</w:t>
      </w:r>
    </w:p>
    <w:p w14:paraId="33A4504B"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2" w:name="C_4499-18565"/>
      <w:r>
        <w:t xml:space="preserve"> (CONF:4499-18565)</w:t>
      </w:r>
      <w:bookmarkEnd w:id="102"/>
      <w:r>
        <w:t>.</w:t>
      </w:r>
    </w:p>
    <w:p w14:paraId="41A9258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03" w:name="C_4499-18566"/>
      <w:r>
        <w:t xml:space="preserve"> (CONF:4499-18566)</w:t>
      </w:r>
      <w:bookmarkEnd w:id="103"/>
      <w:r>
        <w:t>.</w:t>
      </w:r>
    </w:p>
    <w:p w14:paraId="1110EB6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04" w:name="C_4499-18567"/>
      <w:r>
        <w:t xml:space="preserve"> (CONF:4499-18567)</w:t>
      </w:r>
      <w:bookmarkEnd w:id="104"/>
      <w:r>
        <w:t>.</w:t>
      </w:r>
    </w:p>
    <w:p w14:paraId="5122CB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05" w:name="C_4499-18568"/>
      <w:r>
        <w:t xml:space="preserve"> (CONF:4499-18568)</w:t>
      </w:r>
      <w:bookmarkEnd w:id="105"/>
      <w:r>
        <w:t>.</w:t>
      </w:r>
    </w:p>
    <w:p w14:paraId="3EE39AC6" w14:textId="77777777" w:rsidR="004B3F04" w:rsidRDefault="004B3F04" w:rsidP="004B3F04">
      <w:pPr>
        <w:numPr>
          <w:ilvl w:val="0"/>
          <w:numId w:val="5"/>
        </w:numPr>
      </w:pPr>
      <w:r>
        <w:rPr>
          <w:rStyle w:val="keyword"/>
        </w:rPr>
        <w:t>SHALL</w:t>
      </w:r>
      <w:r>
        <w:t xml:space="preserve"> contain exactly one [1..1] </w:t>
      </w:r>
      <w:r>
        <w:rPr>
          <w:rStyle w:val="XMLnameBold"/>
        </w:rPr>
        <w:t>custodian</w:t>
      </w:r>
      <w:bookmarkStart w:id="106" w:name="C_4499-18555"/>
      <w:r>
        <w:t xml:space="preserve"> (CONF:4499-18555)</w:t>
      </w:r>
      <w:bookmarkEnd w:id="106"/>
      <w:r>
        <w:t>.</w:t>
      </w:r>
    </w:p>
    <w:p w14:paraId="3CB566E9" w14:textId="77777777" w:rsidR="004B3F04" w:rsidRDefault="004B3F04" w:rsidP="004B3F04">
      <w:pPr>
        <w:numPr>
          <w:ilvl w:val="1"/>
          <w:numId w:val="5"/>
        </w:numPr>
      </w:pPr>
      <w:r>
        <w:t xml:space="preserve">This custodian </w:t>
      </w:r>
      <w:r>
        <w:rPr>
          <w:rStyle w:val="keyword"/>
        </w:rPr>
        <w:t>SHALL</w:t>
      </w:r>
      <w:r>
        <w:t xml:space="preserve"> contain exactly one [1..1] </w:t>
      </w:r>
      <w:r>
        <w:rPr>
          <w:rStyle w:val="XMLnameBold"/>
        </w:rPr>
        <w:t>responsibleParty</w:t>
      </w:r>
      <w:bookmarkStart w:id="107" w:name="C_4499-18556"/>
      <w:r>
        <w:t xml:space="preserve"> (CONF:4499-18556)</w:t>
      </w:r>
      <w:bookmarkEnd w:id="107"/>
      <w:r>
        <w:t>.</w:t>
      </w:r>
    </w:p>
    <w:p w14:paraId="1639CF57" w14:textId="77777777" w:rsidR="004B3F04" w:rsidRDefault="004B3F04" w:rsidP="004B3F04">
      <w:pPr>
        <w:numPr>
          <w:ilvl w:val="2"/>
          <w:numId w:val="5"/>
        </w:numPr>
      </w:pPr>
      <w:r>
        <w:lastRenderedPageBreak/>
        <w:t xml:space="preserve">This responsibleParty </w:t>
      </w:r>
      <w:r>
        <w:rPr>
          <w:rStyle w:val="keyword"/>
        </w:rPr>
        <w:t>SHALL</w:t>
      </w:r>
      <w:r>
        <w:t xml:space="preserve"> contain exactly one [1..1] </w:t>
      </w:r>
      <w:r>
        <w:rPr>
          <w:rStyle w:val="XMLnameBold"/>
        </w:rPr>
        <w:t>@classCode</w:t>
      </w:r>
      <w:r>
        <w:t>=</w:t>
      </w:r>
      <w:r>
        <w:rPr>
          <w:rStyle w:val="XMLname"/>
        </w:rPr>
        <w:t>"ASSIGNED"</w:t>
      </w:r>
      <w:bookmarkStart w:id="108" w:name="C_4499-29933"/>
      <w:r>
        <w:t xml:space="preserve"> (CONF:4499-29933)</w:t>
      </w:r>
      <w:bookmarkEnd w:id="108"/>
      <w:r>
        <w:t>.</w:t>
      </w:r>
    </w:p>
    <w:p w14:paraId="42D3F627"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09" w:name="C_4499-18557"/>
      <w:r>
        <w:t xml:space="preserve"> (CONF:4499-18557)</w:t>
      </w:r>
      <w:bookmarkEnd w:id="109"/>
      <w:r>
        <w:t>.</w:t>
      </w:r>
    </w:p>
    <w:p w14:paraId="5896FCD3"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0" w:name="C_4499-18558"/>
      <w:r>
        <w:t xml:space="preserve"> (CONF:4499-18558)</w:t>
      </w:r>
      <w:bookmarkEnd w:id="110"/>
      <w:r>
        <w:t>.</w:t>
      </w:r>
    </w:p>
    <w:p w14:paraId="336E0F82"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1" w:name="C_4499-18559"/>
      <w:r>
        <w:t xml:space="preserve"> (CONF:4499-18559)</w:t>
      </w:r>
      <w:bookmarkEnd w:id="111"/>
      <w:r>
        <w:t>.</w:t>
      </w:r>
    </w:p>
    <w:p w14:paraId="2055B470"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2" w:name="C_4499-18560"/>
      <w:r>
        <w:t xml:space="preserve"> (CONF:4499-18560)</w:t>
      </w:r>
      <w:bookmarkEnd w:id="112"/>
      <w:r>
        <w:t>.</w:t>
      </w:r>
    </w:p>
    <w:p w14:paraId="12F7E7BC" w14:textId="77777777" w:rsidR="004B3F04" w:rsidRDefault="004B3F04" w:rsidP="004B3F04">
      <w:pPr>
        <w:numPr>
          <w:ilvl w:val="0"/>
          <w:numId w:val="5"/>
        </w:numPr>
      </w:pPr>
      <w:r>
        <w:rPr>
          <w:rStyle w:val="keyword"/>
        </w:rPr>
        <w:t>SHOULD</w:t>
      </w:r>
      <w:r>
        <w:t xml:space="preserve"> contain zero or one [0..1] </w:t>
      </w:r>
      <w:r>
        <w:rPr>
          <w:rStyle w:val="XMLnameBold"/>
        </w:rPr>
        <w:t>verifier</w:t>
      </w:r>
      <w:bookmarkStart w:id="113" w:name="C_4499-18754"/>
      <w:r>
        <w:t xml:space="preserve"> (CONF:4499-18754)</w:t>
      </w:r>
      <w:bookmarkEnd w:id="113"/>
      <w:r>
        <w:t>.</w:t>
      </w:r>
    </w:p>
    <w:p w14:paraId="4B81CFDE" w14:textId="77777777" w:rsidR="004B3F04" w:rsidRDefault="004B3F04" w:rsidP="004B3F04">
      <w:pPr>
        <w:numPr>
          <w:ilvl w:val="1"/>
          <w:numId w:val="5"/>
        </w:numPr>
      </w:pPr>
      <w:r>
        <w:t xml:space="preserve">The verifier, if present, </w:t>
      </w:r>
      <w:r>
        <w:rPr>
          <w:rStyle w:val="keyword"/>
        </w:rPr>
        <w:t>SHALL</w:t>
      </w:r>
      <w:r>
        <w:t xml:space="preserve"> contain exactly one [1..1] </w:t>
      </w:r>
      <w:r>
        <w:rPr>
          <w:rStyle w:val="XMLnameBold"/>
        </w:rPr>
        <w:t>responsibleParty</w:t>
      </w:r>
      <w:bookmarkStart w:id="114" w:name="C_4499-18755"/>
      <w:r>
        <w:t xml:space="preserve"> (CONF:4499-18755)</w:t>
      </w:r>
      <w:bookmarkEnd w:id="114"/>
      <w:r>
        <w:t>.</w:t>
      </w:r>
    </w:p>
    <w:p w14:paraId="4E1056CF" w14:textId="77777777" w:rsidR="004B3F04" w:rsidRDefault="004B3F04" w:rsidP="004B3F04">
      <w:pPr>
        <w:numPr>
          <w:ilvl w:val="2"/>
          <w:numId w:val="5"/>
        </w:numPr>
      </w:pPr>
      <w:r>
        <w:t xml:space="preserve">This responsibleParty </w:t>
      </w:r>
      <w:r>
        <w:rPr>
          <w:rStyle w:val="keyword"/>
        </w:rPr>
        <w:t>SHALL</w:t>
      </w:r>
      <w:r>
        <w:t xml:space="preserve"> contain exactly one [1..1] </w:t>
      </w:r>
      <w:r>
        <w:rPr>
          <w:rStyle w:val="XMLnameBold"/>
        </w:rPr>
        <w:t>representedResponsibleOrganization</w:t>
      </w:r>
      <w:bookmarkStart w:id="115" w:name="C_4499-18756"/>
      <w:r>
        <w:t xml:space="preserve"> (CONF:4499-18756)</w:t>
      </w:r>
      <w:bookmarkEnd w:id="115"/>
      <w:r>
        <w:t>.</w:t>
      </w:r>
    </w:p>
    <w:p w14:paraId="63DF10E6"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id</w:t>
      </w:r>
      <w:bookmarkStart w:id="116" w:name="C_4499-18757"/>
      <w:r>
        <w:t xml:space="preserve"> (CONF:4499-18757)</w:t>
      </w:r>
      <w:bookmarkEnd w:id="116"/>
      <w:r>
        <w:t>.</w:t>
      </w:r>
    </w:p>
    <w:p w14:paraId="7F982F40" w14:textId="77777777" w:rsidR="004B3F04" w:rsidRDefault="004B3F04" w:rsidP="004B3F04">
      <w:pPr>
        <w:numPr>
          <w:ilvl w:val="4"/>
          <w:numId w:val="5"/>
        </w:numPr>
      </w:pPr>
      <w:r>
        <w:t xml:space="preserve">This id </w:t>
      </w:r>
      <w:r>
        <w:rPr>
          <w:rStyle w:val="keyword"/>
        </w:rPr>
        <w:t>SHALL</w:t>
      </w:r>
      <w:r>
        <w:t xml:space="preserve"> contain exactly one [1..1] </w:t>
      </w:r>
      <w:r>
        <w:rPr>
          <w:rStyle w:val="XMLnameBold"/>
        </w:rPr>
        <w:t>item</w:t>
      </w:r>
      <w:bookmarkStart w:id="117" w:name="C_4499-18758"/>
      <w:r>
        <w:t xml:space="preserve"> (CONF:4499-18758)</w:t>
      </w:r>
      <w:bookmarkEnd w:id="117"/>
      <w:r>
        <w:t>.</w:t>
      </w:r>
    </w:p>
    <w:p w14:paraId="0C59B971" w14:textId="77777777" w:rsidR="004B3F04" w:rsidRDefault="004B3F04" w:rsidP="004B3F04">
      <w:pPr>
        <w:numPr>
          <w:ilvl w:val="3"/>
          <w:numId w:val="5"/>
        </w:numPr>
      </w:pPr>
      <w:r>
        <w:t xml:space="preserve">This representedResponsibleOrganization </w:t>
      </w:r>
      <w:r>
        <w:rPr>
          <w:rStyle w:val="keyword"/>
        </w:rPr>
        <w:t>SHALL</w:t>
      </w:r>
      <w:r>
        <w:t xml:space="preserve"> contain exactly one [1..1] </w:t>
      </w:r>
      <w:r>
        <w:rPr>
          <w:rStyle w:val="XMLnameBold"/>
        </w:rPr>
        <w:t>name</w:t>
      </w:r>
      <w:bookmarkStart w:id="118" w:name="C_4499-18759"/>
      <w:r>
        <w:t xml:space="preserve"> (CONF:4499-18759)</w:t>
      </w:r>
      <w:bookmarkEnd w:id="118"/>
      <w:r>
        <w:t>.</w:t>
      </w:r>
    </w:p>
    <w:p w14:paraId="692BDC05" w14:textId="77777777" w:rsidR="004B3F04" w:rsidRDefault="004B3F04" w:rsidP="004B3F04">
      <w:pPr>
        <w:numPr>
          <w:ilvl w:val="0"/>
          <w:numId w:val="5"/>
        </w:numPr>
      </w:pPr>
      <w:r>
        <w:rPr>
          <w:rStyle w:val="keyword"/>
        </w:rPr>
        <w:t>SHALL</w:t>
      </w:r>
      <w:r>
        <w:t xml:space="preserve"> contain at least one [1..*] </w:t>
      </w:r>
      <w:r>
        <w:rPr>
          <w:rStyle w:val="XMLnameBold"/>
        </w:rPr>
        <w:t>relatedDocument</w:t>
      </w:r>
      <w:bookmarkStart w:id="119" w:name="C_4499-34627"/>
      <w:r>
        <w:t xml:space="preserve"> (CONF:4499-34627)</w:t>
      </w:r>
      <w:bookmarkEnd w:id="119"/>
      <w:r>
        <w:t xml:space="preserve"> such that it</w:t>
      </w:r>
    </w:p>
    <w:p w14:paraId="52A49FF4" w14:textId="77777777" w:rsidR="004B3F04" w:rsidRDefault="004B3F04" w:rsidP="004B3F04">
      <w:pPr>
        <w:numPr>
          <w:ilvl w:val="1"/>
          <w:numId w:val="5"/>
        </w:numPr>
      </w:pPr>
      <w:r>
        <w:rPr>
          <w:rStyle w:val="keyword"/>
        </w:rPr>
        <w:t>SHALL</w:t>
      </w:r>
      <w:r>
        <w:t xml:space="preserve"> contain exactly one [1..1] </w:t>
      </w:r>
      <w:r>
        <w:rPr>
          <w:rStyle w:val="XMLnameBold"/>
        </w:rPr>
        <w:t>expressionDocument</w:t>
      </w:r>
      <w:bookmarkStart w:id="120" w:name="C_4499-34628"/>
      <w:r>
        <w:t xml:space="preserve"> (CONF:4499-34628)</w:t>
      </w:r>
      <w:bookmarkEnd w:id="120"/>
      <w:r>
        <w:t>.</w:t>
      </w:r>
    </w:p>
    <w:p w14:paraId="10994250"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text</w:t>
      </w:r>
      <w:bookmarkStart w:id="121" w:name="C_4499-34629"/>
      <w:r>
        <w:t xml:space="preserve"> (CONF:4499-34629)</w:t>
      </w:r>
      <w:bookmarkEnd w:id="121"/>
      <w:r>
        <w:t>.</w:t>
      </w:r>
    </w:p>
    <w:p w14:paraId="6291B567"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@mediaType</w:t>
      </w:r>
      <w:r>
        <w:t>=</w:t>
      </w:r>
      <w:r>
        <w:rPr>
          <w:rStyle w:val="XMLname"/>
        </w:rPr>
        <w:t>"text/cql"</w:t>
      </w:r>
      <w:bookmarkStart w:id="122" w:name="C_4499-34631"/>
      <w:r>
        <w:t xml:space="preserve"> (CONF:4499-34631)</w:t>
      </w:r>
      <w:bookmarkEnd w:id="122"/>
      <w:r>
        <w:t>.</w:t>
      </w:r>
    </w:p>
    <w:p w14:paraId="0AE90F0E" w14:textId="77777777" w:rsidR="004B3F04" w:rsidRDefault="004B3F04" w:rsidP="004B3F04">
      <w:pPr>
        <w:numPr>
          <w:ilvl w:val="3"/>
          <w:numId w:val="5"/>
        </w:numPr>
      </w:pPr>
      <w:r>
        <w:t xml:space="preserve">This text </w:t>
      </w:r>
      <w:r>
        <w:rPr>
          <w:rStyle w:val="keyword"/>
        </w:rPr>
        <w:t>SHALL</w:t>
      </w:r>
      <w:r>
        <w:t xml:space="preserve"> contain exactly one [1..1] </w:t>
      </w:r>
      <w:r>
        <w:rPr>
          <w:rStyle w:val="XMLnameBold"/>
        </w:rPr>
        <w:t>reference</w:t>
      </w:r>
      <w:bookmarkStart w:id="123" w:name="C_4499-34630"/>
      <w:r>
        <w:t xml:space="preserve"> (CONF:4499-34630)</w:t>
      </w:r>
      <w:bookmarkEnd w:id="123"/>
      <w:r>
        <w:t>.</w:t>
      </w:r>
    </w:p>
    <w:p w14:paraId="29F34F60" w14:textId="77777777" w:rsidR="004B3F04" w:rsidRDefault="004B3F04" w:rsidP="004B3F04">
      <w:pPr>
        <w:numPr>
          <w:ilvl w:val="4"/>
          <w:numId w:val="5"/>
        </w:numPr>
      </w:pPr>
      <w:r>
        <w:t xml:space="preserve">This reference </w:t>
      </w:r>
      <w:r>
        <w:rPr>
          <w:rStyle w:val="keyword"/>
        </w:rPr>
        <w:t>SHALL</w:t>
      </w:r>
      <w:r>
        <w:t xml:space="preserve"> contain exactly one [1..1] </w:t>
      </w:r>
      <w:r>
        <w:rPr>
          <w:rStyle w:val="XMLnameBold"/>
        </w:rPr>
        <w:t>@value</w:t>
      </w:r>
      <w:bookmarkStart w:id="124" w:name="C_4499-34632"/>
      <w:r>
        <w:t xml:space="preserve"> (CONF:4499-34632)</w:t>
      </w:r>
      <w:bookmarkEnd w:id="124"/>
      <w:r>
        <w:t>.</w:t>
      </w:r>
      <w:r>
        <w:br/>
        <w:t>Note: This value contains a URI (relative or absolute) that identifies the CQL expression document.</w:t>
      </w:r>
    </w:p>
    <w:p w14:paraId="7638CDB2" w14:textId="77777777" w:rsidR="004B3F04" w:rsidRDefault="004B3F04" w:rsidP="004B3F04">
      <w:pPr>
        <w:numPr>
          <w:ilvl w:val="2"/>
          <w:numId w:val="5"/>
        </w:numPr>
      </w:pPr>
      <w:r>
        <w:t xml:space="preserve">This expressionDocument </w:t>
      </w:r>
      <w:r>
        <w:rPr>
          <w:rStyle w:val="keyword"/>
        </w:rPr>
        <w:t>SHALL</w:t>
      </w:r>
      <w:r>
        <w:t xml:space="preserve"> contain exactly one [1..1] </w:t>
      </w:r>
      <w:r>
        <w:rPr>
          <w:rStyle w:val="XMLnameBold"/>
        </w:rPr>
        <w:t>setId</w:t>
      </w:r>
      <w:bookmarkStart w:id="125" w:name="C_4499-34903"/>
      <w:r>
        <w:t xml:space="preserve"> (CONF:4499-34903)</w:t>
      </w:r>
      <w:bookmarkEnd w:id="125"/>
      <w:r>
        <w:t>.</w:t>
      </w:r>
    </w:p>
    <w:p w14:paraId="7C380BDD"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@root</w:t>
      </w:r>
      <w:bookmarkStart w:id="126" w:name="C_4499-34908"/>
      <w:r>
        <w:t xml:space="preserve"> (CONF:4499-34908)</w:t>
      </w:r>
      <w:bookmarkEnd w:id="126"/>
      <w:r>
        <w:t>.</w:t>
      </w:r>
    </w:p>
    <w:p w14:paraId="0D2C1433" w14:textId="77777777" w:rsidR="004B3F04" w:rsidRDefault="004B3F04" w:rsidP="004B3F04">
      <w:pPr>
        <w:numPr>
          <w:ilvl w:val="3"/>
          <w:numId w:val="5"/>
        </w:numPr>
      </w:pPr>
      <w:r>
        <w:t xml:space="preserve">This setId </w:t>
      </w:r>
      <w:r>
        <w:rPr>
          <w:rStyle w:val="keyword"/>
        </w:rPr>
        <w:t>SHALL</w:t>
      </w:r>
      <w:r>
        <w:t xml:space="preserve"> contain exactly one [1..1] </w:t>
      </w:r>
      <w:r>
        <w:rPr>
          <w:rStyle w:val="XMLnameBold"/>
        </w:rPr>
        <w:t>@extension</w:t>
      </w:r>
      <w:bookmarkStart w:id="127" w:name="C_4499-34909"/>
      <w:r>
        <w:t xml:space="preserve"> (CONF:4499-34909)</w:t>
      </w:r>
      <w:bookmarkEnd w:id="127"/>
      <w:r>
        <w:t>.</w:t>
      </w:r>
    </w:p>
    <w:p w14:paraId="6F0FA631" w14:textId="77777777" w:rsidR="004B3F04" w:rsidRDefault="004B3F04" w:rsidP="004B3F04">
      <w:pPr>
        <w:numPr>
          <w:ilvl w:val="0"/>
          <w:numId w:val="5"/>
        </w:numPr>
      </w:pPr>
      <w:r>
        <w:rPr>
          <w:rStyle w:val="keyword"/>
        </w:rPr>
        <w:t>MAY</w:t>
      </w:r>
      <w:r>
        <w:t xml:space="preserve"> contain at least one [1..*] </w:t>
      </w:r>
      <w:r>
        <w:rPr>
          <w:rStyle w:val="XMLnameBold"/>
        </w:rPr>
        <w:t>relatedDocument</w:t>
      </w:r>
      <w:bookmarkStart w:id="128" w:name="C_4499-34898"/>
      <w:r>
        <w:t xml:space="preserve"> (CONF:4499-34898)</w:t>
      </w:r>
      <w:bookmarkEnd w:id="128"/>
      <w:r>
        <w:t xml:space="preserve"> such that it</w:t>
      </w:r>
    </w:p>
    <w:p w14:paraId="46679272" w14:textId="77777777" w:rsidR="004B3F04" w:rsidRDefault="004B3F04" w:rsidP="004B3F04">
      <w:pPr>
        <w:numPr>
          <w:ilvl w:val="1"/>
          <w:numId w:val="5"/>
        </w:numPr>
      </w:pPr>
      <w:r>
        <w:rPr>
          <w:rStyle w:val="keyword"/>
        </w:rPr>
        <w:t>SHALL</w:t>
      </w:r>
      <w:r>
        <w:t xml:space="preserve"> contain exactly one [1..1] </w:t>
      </w:r>
      <w:r>
        <w:rPr>
          <w:rStyle w:val="XMLnameBold"/>
        </w:rPr>
        <w:t>@typeCode</w:t>
      </w:r>
      <w:r>
        <w:t>=</w:t>
      </w:r>
      <w:r>
        <w:rPr>
          <w:rStyle w:val="XMLname"/>
        </w:rPr>
        <w:t>"XCRPT"</w:t>
      </w:r>
      <w:r>
        <w:t xml:space="preserve"> Excerpts (CodeSystem: </w:t>
      </w:r>
      <w:r>
        <w:rPr>
          <w:rStyle w:val="XMLname"/>
        </w:rPr>
        <w:t>HL7ActRelationshipType urn:oid:2.16.840.1.113883.5.1002</w:t>
      </w:r>
      <w:r>
        <w:t>)</w:t>
      </w:r>
      <w:bookmarkStart w:id="129" w:name="C_4499-34902"/>
      <w:r>
        <w:t xml:space="preserve"> (CONF:4499-34902)</w:t>
      </w:r>
      <w:bookmarkEnd w:id="129"/>
      <w:r>
        <w:t>.</w:t>
      </w:r>
    </w:p>
    <w:p w14:paraId="0E6A07F1" w14:textId="77777777" w:rsidR="004B3F04" w:rsidRDefault="004B3F04" w:rsidP="004B3F04">
      <w:pPr>
        <w:numPr>
          <w:ilvl w:val="1"/>
          <w:numId w:val="5"/>
        </w:numPr>
      </w:pPr>
      <w:r>
        <w:rPr>
          <w:rStyle w:val="keyword"/>
        </w:rPr>
        <w:t>SHALL</w:t>
      </w:r>
      <w:r>
        <w:t xml:space="preserve"> contain exactly one [1..1] </w:t>
      </w:r>
      <w:r>
        <w:rPr>
          <w:rStyle w:val="XMLnameBold"/>
        </w:rPr>
        <w:t>componentQualityMeasureDocument</w:t>
      </w:r>
      <w:bookmarkStart w:id="130" w:name="C_4499-34904"/>
      <w:r>
        <w:t xml:space="preserve"> (CONF:4499-34904)</w:t>
      </w:r>
      <w:bookmarkEnd w:id="130"/>
      <w:r>
        <w:t>.</w:t>
      </w:r>
    </w:p>
    <w:p w14:paraId="14BF6AF1" w14:textId="77777777" w:rsidR="004B3F04" w:rsidRDefault="004B3F04" w:rsidP="004B3F04">
      <w:pPr>
        <w:numPr>
          <w:ilvl w:val="2"/>
          <w:numId w:val="5"/>
        </w:numPr>
      </w:pPr>
      <w:r>
        <w:lastRenderedPageBreak/>
        <w:t xml:space="preserve">This componentQualityMeasureDocument </w:t>
      </w:r>
      <w:r>
        <w:rPr>
          <w:rStyle w:val="keyword"/>
        </w:rPr>
        <w:t>SHALL</w:t>
      </w:r>
      <w:r>
        <w:t xml:space="preserve"> contain exactly one [1..1] </w:t>
      </w:r>
      <w:r>
        <w:rPr>
          <w:rStyle w:val="XMLnameBold"/>
        </w:rPr>
        <w:t>id</w:t>
      </w:r>
      <w:bookmarkStart w:id="131" w:name="C_4499-34905"/>
      <w:r>
        <w:t xml:space="preserve"> (CONF:4499-34905)</w:t>
      </w:r>
      <w:bookmarkEnd w:id="131"/>
      <w:r>
        <w:t>.</w:t>
      </w:r>
    </w:p>
    <w:p w14:paraId="0E76507B" w14:textId="77777777" w:rsidR="004B3F04" w:rsidRDefault="004B3F04" w:rsidP="004B3F04">
      <w:pPr>
        <w:numPr>
          <w:ilvl w:val="3"/>
          <w:numId w:val="5"/>
        </w:numPr>
      </w:pPr>
      <w:r>
        <w:t xml:space="preserve">This id </w:t>
      </w:r>
      <w:r>
        <w:rPr>
          <w:rStyle w:val="keyword"/>
        </w:rPr>
        <w:t>SHALL</w:t>
      </w:r>
      <w:r>
        <w:t xml:space="preserve"> contain exactly one [1..1] </w:t>
      </w:r>
      <w:r>
        <w:rPr>
          <w:rStyle w:val="XMLnameBold"/>
        </w:rPr>
        <w:t>@root</w:t>
      </w:r>
      <w:bookmarkStart w:id="132" w:name="C_4499-34910"/>
      <w:r>
        <w:t xml:space="preserve"> (CONF:4499-34910)</w:t>
      </w:r>
      <w:bookmarkEnd w:id="132"/>
      <w:r>
        <w:t>.</w:t>
      </w:r>
      <w:r>
        <w:br/>
        <w:t>Note: The id of the component eCQM</w:t>
      </w:r>
    </w:p>
    <w:p w14:paraId="6BFA499C" w14:textId="77777777" w:rsidR="004B3F04" w:rsidRDefault="004B3F04" w:rsidP="004B3F04">
      <w:pPr>
        <w:numPr>
          <w:ilvl w:val="3"/>
          <w:numId w:val="5"/>
        </w:numPr>
      </w:pPr>
      <w:r>
        <w:t xml:space="preserve">This id </w:t>
      </w:r>
      <w:r>
        <w:rPr>
          <w:rStyle w:val="keyword"/>
        </w:rPr>
        <w:t>SHOULD</w:t>
      </w:r>
      <w:r>
        <w:t xml:space="preserve"> contain zero or one [0..1] </w:t>
      </w:r>
      <w:r>
        <w:rPr>
          <w:rStyle w:val="XMLnameBold"/>
        </w:rPr>
        <w:t>@identifierName</w:t>
      </w:r>
      <w:bookmarkStart w:id="133" w:name="C_4499-34911"/>
      <w:r>
        <w:t xml:space="preserve"> (CONF:4499-34911)</w:t>
      </w:r>
      <w:bookmarkEnd w:id="133"/>
      <w:r>
        <w:t>.</w:t>
      </w:r>
      <w:r>
        <w:br/>
        <w:t>Note: The title of the component eCQM</w:t>
      </w:r>
    </w:p>
    <w:p w14:paraId="7BE6D816"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setId</w:t>
      </w:r>
      <w:bookmarkStart w:id="134" w:name="C_4499-34906"/>
      <w:r>
        <w:t xml:space="preserve"> (CONF:4499-34906)</w:t>
      </w:r>
      <w:bookmarkEnd w:id="134"/>
      <w:r>
        <w:t>.</w:t>
      </w:r>
    </w:p>
    <w:p w14:paraId="61FCABEA" w14:textId="77777777" w:rsidR="004B3F04" w:rsidRDefault="004B3F04" w:rsidP="004B3F04">
      <w:pPr>
        <w:numPr>
          <w:ilvl w:val="3"/>
          <w:numId w:val="5"/>
        </w:numPr>
      </w:pPr>
      <w:r>
        <w:t xml:space="preserve">The setId, if present, </w:t>
      </w:r>
      <w:r>
        <w:rPr>
          <w:rStyle w:val="keyword"/>
        </w:rPr>
        <w:t>SHALL</w:t>
      </w:r>
      <w:r>
        <w:t xml:space="preserve"> contain exactly one [1..1] </w:t>
      </w:r>
      <w:r>
        <w:rPr>
          <w:rStyle w:val="XMLnameBold"/>
        </w:rPr>
        <w:t>@root</w:t>
      </w:r>
      <w:bookmarkStart w:id="135" w:name="C_4499-34912"/>
      <w:r>
        <w:t xml:space="preserve"> (CONF:4499-34912)</w:t>
      </w:r>
      <w:bookmarkEnd w:id="135"/>
      <w:r>
        <w:t>.</w:t>
      </w:r>
      <w:r>
        <w:br/>
        <w:t>Note: The setId of the component eCQM</w:t>
      </w:r>
    </w:p>
    <w:p w14:paraId="355C2DD0" w14:textId="77777777" w:rsidR="004B3F04" w:rsidRDefault="004B3F04" w:rsidP="004B3F04">
      <w:pPr>
        <w:numPr>
          <w:ilvl w:val="2"/>
          <w:numId w:val="5"/>
        </w:numPr>
      </w:pPr>
      <w:r>
        <w:t xml:space="preserve">This componentQualityMeasureDocument </w:t>
      </w:r>
      <w:r>
        <w:rPr>
          <w:rStyle w:val="keyword"/>
        </w:rPr>
        <w:t>SHOULD</w:t>
      </w:r>
      <w:r>
        <w:t xml:space="preserve"> contain zero or one [0..1] </w:t>
      </w:r>
      <w:r>
        <w:rPr>
          <w:rStyle w:val="XMLnameBold"/>
        </w:rPr>
        <w:t>versionNumber</w:t>
      </w:r>
      <w:bookmarkStart w:id="136" w:name="C_4499-34907"/>
      <w:r>
        <w:t xml:space="preserve"> (CONF:4499-34907)</w:t>
      </w:r>
      <w:bookmarkEnd w:id="136"/>
      <w:r>
        <w:t>.</w:t>
      </w:r>
    </w:p>
    <w:p w14:paraId="2C565D6E" w14:textId="77777777" w:rsidR="004B3F04" w:rsidRDefault="004B3F04" w:rsidP="004B3F04">
      <w:pPr>
        <w:numPr>
          <w:ilvl w:val="3"/>
          <w:numId w:val="5"/>
        </w:numPr>
      </w:pPr>
      <w:r>
        <w:t>VersionNumber</w:t>
      </w:r>
      <w:r>
        <w:rPr>
          <w:rStyle w:val="keyword"/>
        </w:rPr>
        <w:t xml:space="preserve"> SHALL </w:t>
      </w:r>
      <w:r>
        <w:t>be present if the setId element is present and if present, it</w:t>
      </w:r>
      <w:r>
        <w:rPr>
          <w:rStyle w:val="keyword"/>
        </w:rPr>
        <w:t xml:space="preserve"> SHALL </w:t>
      </w:r>
      <w:r>
        <w:t>have a value attribute that is the versionNumber of the component eCQM (CONF:4499-34913).</w:t>
      </w:r>
    </w:p>
    <w:p w14:paraId="084B08C6" w14:textId="77777777" w:rsidR="004B3F04" w:rsidRDefault="004B3F04" w:rsidP="004B3F04">
      <w:pPr>
        <w:numPr>
          <w:ilvl w:val="0"/>
          <w:numId w:val="5"/>
        </w:numPr>
      </w:pPr>
      <w:r>
        <w:rPr>
          <w:rStyle w:val="keyword"/>
        </w:rPr>
        <w:t>SHALL</w:t>
      </w:r>
      <w:r>
        <w:t xml:space="preserve"> contain exactly one [1..1] </w:t>
      </w:r>
      <w:r>
        <w:rPr>
          <w:rStyle w:val="XMLnameBold"/>
        </w:rPr>
        <w:t>controlVariable</w:t>
      </w:r>
      <w:bookmarkStart w:id="137" w:name="C_4499-18545"/>
      <w:r>
        <w:t xml:space="preserve"> (CONF:4499-18545)</w:t>
      </w:r>
      <w:bookmarkEnd w:id="137"/>
      <w:r>
        <w:t>.</w:t>
      </w:r>
    </w:p>
    <w:p w14:paraId="419C562B" w14:textId="77777777" w:rsidR="004B3F04" w:rsidRDefault="004B3F04" w:rsidP="004B3F04">
      <w:pPr>
        <w:numPr>
          <w:ilvl w:val="1"/>
          <w:numId w:val="5"/>
        </w:numPr>
      </w:pPr>
      <w:r>
        <w:t xml:space="preserve">This controlVariable </w:t>
      </w:r>
      <w:r>
        <w:rPr>
          <w:rStyle w:val="keyword"/>
        </w:rPr>
        <w:t>SHALL</w:t>
      </w:r>
      <w:r>
        <w:t xml:space="preserve"> contain exactly one [1..1] </w:t>
      </w:r>
      <w:r>
        <w:rPr>
          <w:rStyle w:val="XMLnameBold"/>
        </w:rPr>
        <w:t>measurePeriod</w:t>
      </w:r>
      <w:bookmarkStart w:id="138" w:name="C_4499-18546"/>
      <w:r>
        <w:t xml:space="preserve"> (CONF:4499-18546)</w:t>
      </w:r>
      <w:bookmarkEnd w:id="138"/>
      <w:r>
        <w:t>.</w:t>
      </w:r>
    </w:p>
    <w:p w14:paraId="25A278FA"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code</w:t>
      </w:r>
      <w:bookmarkStart w:id="139" w:name="C_4499-18547"/>
      <w:r>
        <w:t xml:space="preserve"> (CONF:4499-18547)</w:t>
      </w:r>
      <w:bookmarkEnd w:id="139"/>
      <w:r>
        <w:t>.</w:t>
      </w:r>
    </w:p>
    <w:p w14:paraId="6507E1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"MSRTP"</w:t>
      </w:r>
      <w:r>
        <w:t xml:space="preserve"> Measurement Period</w:t>
      </w:r>
      <w:bookmarkStart w:id="140" w:name="C_4499-18548"/>
      <w:r>
        <w:t xml:space="preserve"> (CONF:4499-18548)</w:t>
      </w:r>
      <w:bookmarkEnd w:id="140"/>
      <w:r>
        <w:t>.</w:t>
      </w:r>
    </w:p>
    <w:p w14:paraId="7A75989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1" w:name="C_4499-30056"/>
      <w:r>
        <w:t xml:space="preserve"> (CONF:4499-30056)</w:t>
      </w:r>
      <w:bookmarkEnd w:id="141"/>
      <w:r>
        <w:t>.</w:t>
      </w:r>
    </w:p>
    <w:p w14:paraId="0C6B2E4D" w14:textId="77777777" w:rsidR="004B3F04" w:rsidRDefault="004B3F04" w:rsidP="004B3F04">
      <w:pPr>
        <w:numPr>
          <w:ilvl w:val="2"/>
          <w:numId w:val="5"/>
        </w:numPr>
      </w:pPr>
      <w:r>
        <w:t xml:space="preserve">This measurePeriod </w:t>
      </w:r>
      <w:r>
        <w:rPr>
          <w:rStyle w:val="keyword"/>
        </w:rPr>
        <w:t>SHALL</w:t>
      </w:r>
      <w:r>
        <w:t xml:space="preserve"> contain exactly one [1..1] </w:t>
      </w:r>
      <w:r>
        <w:rPr>
          <w:rStyle w:val="XMLnameBold"/>
        </w:rPr>
        <w:t>value</w:t>
      </w:r>
      <w:bookmarkStart w:id="142" w:name="C_4499-18550"/>
      <w:r>
        <w:t xml:space="preserve"> (CONF:4499-18550)</w:t>
      </w:r>
      <w:bookmarkEnd w:id="142"/>
      <w:r>
        <w:t>.</w:t>
      </w:r>
      <w:r>
        <w:br/>
        <w:t xml:space="preserve">Note: Measure period could be either an IVL_TS or a PIVL_TS data type. Refer to the HQMF Normative Release 1 standard for details. </w:t>
      </w:r>
    </w:p>
    <w:p w14:paraId="06DBECDC" w14:textId="77777777" w:rsidR="004B3F04" w:rsidRDefault="004B3F04" w:rsidP="004B3F04">
      <w:pPr>
        <w:numPr>
          <w:ilvl w:val="0"/>
          <w:numId w:val="5"/>
        </w:numPr>
      </w:pPr>
      <w:r>
        <w:rPr>
          <w:rStyle w:val="keyword"/>
        </w:rPr>
        <w:t>SHALL</w:t>
      </w:r>
      <w:r>
        <w:t xml:space="preserve"> contain exactly one [1..1] </w:t>
      </w:r>
      <w:r>
        <w:rPr>
          <w:rStyle w:val="XMLnameBold"/>
        </w:rPr>
        <w:t>subjectOf</w:t>
      </w:r>
      <w:bookmarkStart w:id="143" w:name="C_4499-18580"/>
      <w:r>
        <w:t xml:space="preserve"> (CONF:4499-18580)</w:t>
      </w:r>
      <w:bookmarkEnd w:id="143"/>
      <w:r>
        <w:t xml:space="preserve"> such that it</w:t>
      </w:r>
    </w:p>
    <w:p w14:paraId="3E1A5FD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44" w:name="C_4499-18581"/>
      <w:r>
        <w:t xml:space="preserve"> (CONF:4499-18581)</w:t>
      </w:r>
      <w:bookmarkEnd w:id="144"/>
      <w:r>
        <w:t>.</w:t>
      </w:r>
    </w:p>
    <w:p w14:paraId="14DB32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45" w:name="C_4499-18582"/>
      <w:r>
        <w:t xml:space="preserve"> (CONF:4499-18582)</w:t>
      </w:r>
      <w:bookmarkEnd w:id="145"/>
      <w:r>
        <w:t>.</w:t>
      </w:r>
    </w:p>
    <w:p w14:paraId="3838430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"MSRSCORE"</w:t>
      </w:r>
      <w:r>
        <w:t xml:space="preserve"> Measure Scoring</w:t>
      </w:r>
      <w:bookmarkStart w:id="146" w:name="C_4499-18583"/>
      <w:r>
        <w:t xml:space="preserve"> (CONF:4499-18583)</w:t>
      </w:r>
      <w:bookmarkEnd w:id="146"/>
      <w:r>
        <w:t>.</w:t>
      </w:r>
    </w:p>
    <w:p w14:paraId="616F4C1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47" w:name="C_4499-30057"/>
      <w:r>
        <w:t xml:space="preserve"> (CONF:4499-30057)</w:t>
      </w:r>
      <w:bookmarkEnd w:id="147"/>
      <w:r>
        <w:t>.</w:t>
      </w:r>
    </w:p>
    <w:p w14:paraId="05C7CA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48" w:name="C_4499-29935"/>
      <w:r>
        <w:t xml:space="preserve"> (CONF:4499-29935)</w:t>
      </w:r>
      <w:bookmarkEnd w:id="148"/>
      <w:r>
        <w:t>.</w:t>
      </w:r>
    </w:p>
    <w:p w14:paraId="5CB830E2"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Scoring">
        <w:r>
          <w:rPr>
            <w:rStyle w:val="HyperlinkCourierBold"/>
          </w:rPr>
          <w:t>ObservationMeasureScoring</w:t>
        </w:r>
      </w:hyperlink>
      <w:r>
        <w:rPr>
          <w:rStyle w:val="XMLname"/>
        </w:rPr>
        <w:t xml:space="preserve"> urn:oid:2.16.840.1.113883.1.11.20367</w:t>
      </w:r>
      <w:r>
        <w:t>)</w:t>
      </w:r>
      <w:bookmarkStart w:id="149" w:name="C_4499-29936"/>
      <w:r>
        <w:t xml:space="preserve"> (CONF:4499-29936)</w:t>
      </w:r>
      <w:bookmarkEnd w:id="149"/>
      <w:r>
        <w:t>.</w:t>
      </w:r>
    </w:p>
    <w:p w14:paraId="2138319C" w14:textId="77777777" w:rsidR="004B3F04" w:rsidRDefault="004B3F04" w:rsidP="004B3F04">
      <w:pPr>
        <w:numPr>
          <w:ilvl w:val="0"/>
          <w:numId w:val="5"/>
        </w:numPr>
      </w:pPr>
      <w:r>
        <w:rPr>
          <w:rStyle w:val="keyword"/>
        </w:rPr>
        <w:lastRenderedPageBreak/>
        <w:t>SHALL</w:t>
      </w:r>
      <w:r>
        <w:t xml:space="preserve"> contain at least one [1..*] </w:t>
      </w:r>
      <w:r>
        <w:rPr>
          <w:rStyle w:val="XMLnameBold"/>
        </w:rPr>
        <w:t>subjectOf</w:t>
      </w:r>
      <w:bookmarkStart w:id="150" w:name="C_4499-18588"/>
      <w:r>
        <w:t xml:space="preserve"> (CONF:4499-18588)</w:t>
      </w:r>
      <w:bookmarkEnd w:id="150"/>
      <w:r>
        <w:t xml:space="preserve"> such that it</w:t>
      </w:r>
    </w:p>
    <w:p w14:paraId="03D3E98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1" w:name="C_4499-18590"/>
      <w:r>
        <w:t xml:space="preserve"> (CONF:4499-18590)</w:t>
      </w:r>
      <w:bookmarkEnd w:id="151"/>
      <w:r>
        <w:t>.</w:t>
      </w:r>
    </w:p>
    <w:p w14:paraId="73B331F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2" w:name="C_4499-18591"/>
      <w:r>
        <w:t xml:space="preserve"> (CONF:4499-18591)</w:t>
      </w:r>
      <w:bookmarkEnd w:id="152"/>
      <w:r>
        <w:t>.</w:t>
      </w:r>
    </w:p>
    <w:p w14:paraId="3C91B57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"MSRTYPE"</w:t>
      </w:r>
      <w:r>
        <w:t xml:space="preserve"> Measure Type</w:t>
      </w:r>
      <w:bookmarkStart w:id="153" w:name="C_4499-29934"/>
      <w:r>
        <w:t xml:space="preserve"> (CONF:4499-29934)</w:t>
      </w:r>
      <w:bookmarkEnd w:id="153"/>
      <w:r>
        <w:t>.</w:t>
      </w:r>
    </w:p>
    <w:p w14:paraId="3CEB68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54" w:name="C_4499-30058"/>
      <w:r>
        <w:t xml:space="preserve"> (CONF:4499-30058)</w:t>
      </w:r>
      <w:bookmarkEnd w:id="154"/>
      <w:r>
        <w:t>.</w:t>
      </w:r>
    </w:p>
    <w:p w14:paraId="2E0681E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155" w:name="C_4499-29938"/>
      <w:r>
        <w:t xml:space="preserve"> (CONF:4499-29938)</w:t>
      </w:r>
      <w:bookmarkEnd w:id="155"/>
      <w:r>
        <w:t>.</w:t>
      </w:r>
    </w:p>
    <w:p w14:paraId="4AB2FC99"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r>
        <w:t xml:space="preserve"> (ValueSet: </w:t>
      </w:r>
      <w:hyperlink w:anchor="ObservationMeasureType">
        <w:r>
          <w:rPr>
            <w:rStyle w:val="HyperlinkCourierBold"/>
          </w:rPr>
          <w:t>ObservationMeasureType</w:t>
        </w:r>
      </w:hyperlink>
      <w:r>
        <w:rPr>
          <w:rStyle w:val="XMLname"/>
        </w:rPr>
        <w:t xml:space="preserve"> urn:oid:2.16.840.1.113883.1.11.20368</w:t>
      </w:r>
      <w:r>
        <w:t>)</w:t>
      </w:r>
      <w:bookmarkStart w:id="156" w:name="C_4499-29939"/>
      <w:r>
        <w:t xml:space="preserve"> (CONF:4499-29939)</w:t>
      </w:r>
      <w:bookmarkEnd w:id="156"/>
      <w:r>
        <w:t>.</w:t>
      </w:r>
    </w:p>
    <w:p w14:paraId="4F91467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57" w:name="C_4499-18603"/>
      <w:r>
        <w:t xml:space="preserve"> (CONF:4499-18603)</w:t>
      </w:r>
      <w:bookmarkEnd w:id="157"/>
      <w:r>
        <w:t xml:space="preserve"> such that it</w:t>
      </w:r>
    </w:p>
    <w:p w14:paraId="1348DE48"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58" w:name="C_4499-18604"/>
      <w:r>
        <w:t xml:space="preserve"> (CONF:4499-18604)</w:t>
      </w:r>
      <w:bookmarkEnd w:id="158"/>
      <w:r>
        <w:t>.</w:t>
      </w:r>
    </w:p>
    <w:p w14:paraId="6D84399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59" w:name="C_4499-18605"/>
      <w:r>
        <w:t xml:space="preserve"> (CONF:4499-18605)</w:t>
      </w:r>
      <w:bookmarkEnd w:id="159"/>
      <w:r>
        <w:t>.</w:t>
      </w:r>
    </w:p>
    <w:p w14:paraId="04A209A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"COPY"</w:t>
      </w:r>
      <w:r>
        <w:t xml:space="preserve"> Copyright</w:t>
      </w:r>
      <w:bookmarkStart w:id="160" w:name="C_4499-29941"/>
      <w:r>
        <w:t xml:space="preserve"> (CONF:4499-29941)</w:t>
      </w:r>
      <w:bookmarkEnd w:id="160"/>
      <w:r>
        <w:t>.</w:t>
      </w:r>
    </w:p>
    <w:p w14:paraId="5758531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1" w:name="C_4499-30060"/>
      <w:r>
        <w:t xml:space="preserve"> (CONF:4499-30060)</w:t>
      </w:r>
      <w:bookmarkEnd w:id="161"/>
      <w:r>
        <w:t>.</w:t>
      </w:r>
    </w:p>
    <w:p w14:paraId="7279290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2" w:name="C_4499-18609"/>
      <w:r>
        <w:t xml:space="preserve"> (CONF:4499-18609)</w:t>
      </w:r>
      <w:bookmarkEnd w:id="162"/>
      <w:r>
        <w:t>.</w:t>
      </w:r>
    </w:p>
    <w:p w14:paraId="2D287CF7"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3" w:name="C_4499-18610"/>
      <w:r>
        <w:t xml:space="preserve"> (CONF:4499-18610)</w:t>
      </w:r>
      <w:bookmarkEnd w:id="163"/>
      <w:r>
        <w:t xml:space="preserve"> such that it</w:t>
      </w:r>
    </w:p>
    <w:p w14:paraId="054ECDD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64" w:name="C_4499-18611"/>
      <w:r>
        <w:t xml:space="preserve"> (CONF:4499-18611)</w:t>
      </w:r>
      <w:bookmarkEnd w:id="164"/>
      <w:r>
        <w:t>.</w:t>
      </w:r>
    </w:p>
    <w:p w14:paraId="3B3BC79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65" w:name="C_4499-18612"/>
      <w:r>
        <w:t xml:space="preserve"> (CONF:4499-18612)</w:t>
      </w:r>
      <w:bookmarkEnd w:id="165"/>
      <w:r>
        <w:t>.</w:t>
      </w:r>
    </w:p>
    <w:p w14:paraId="7F63AEF5"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"CRS"</w:t>
      </w:r>
      <w:r>
        <w:t xml:space="preserve"> Clinical Recommendation Statement</w:t>
      </w:r>
      <w:bookmarkStart w:id="166" w:name="C_4499-18613"/>
      <w:r>
        <w:t xml:space="preserve"> (CONF:4499-18613)</w:t>
      </w:r>
      <w:bookmarkEnd w:id="166"/>
      <w:r>
        <w:t>.</w:t>
      </w:r>
    </w:p>
    <w:p w14:paraId="2E3BF06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67" w:name="C_4499-30061"/>
      <w:r>
        <w:t xml:space="preserve"> (CONF:4499-30061)</w:t>
      </w:r>
      <w:bookmarkEnd w:id="167"/>
      <w:r>
        <w:t>.</w:t>
      </w:r>
    </w:p>
    <w:p w14:paraId="4C83768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68" w:name="C_4499-29942"/>
      <w:r>
        <w:t xml:space="preserve"> (CONF:4499-29942)</w:t>
      </w:r>
      <w:bookmarkEnd w:id="168"/>
      <w:r>
        <w:t>.</w:t>
      </w:r>
    </w:p>
    <w:p w14:paraId="6A667586"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69" w:name="C_4499-18617"/>
      <w:r>
        <w:t xml:space="preserve"> (CONF:4499-18617)</w:t>
      </w:r>
      <w:bookmarkEnd w:id="169"/>
      <w:r>
        <w:t xml:space="preserve"> such that it</w:t>
      </w:r>
    </w:p>
    <w:p w14:paraId="77B7922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0" w:name="C_4499-18618"/>
      <w:r>
        <w:t xml:space="preserve"> (CONF:4499-18618)</w:t>
      </w:r>
      <w:bookmarkEnd w:id="170"/>
      <w:r>
        <w:t>.</w:t>
      </w:r>
    </w:p>
    <w:p w14:paraId="586E173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1" w:name="C_4499-18619"/>
      <w:r>
        <w:t xml:space="preserve"> (CONF:4499-18619)</w:t>
      </w:r>
      <w:bookmarkEnd w:id="171"/>
      <w:r>
        <w:t>.</w:t>
      </w:r>
    </w:p>
    <w:p w14:paraId="127E66C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"GUIDE"</w:t>
      </w:r>
      <w:r>
        <w:t xml:space="preserve"> Guide</w:t>
      </w:r>
      <w:bookmarkStart w:id="172" w:name="C_4499-18620"/>
      <w:r>
        <w:t xml:space="preserve"> (CONF:4499-18620)</w:t>
      </w:r>
      <w:bookmarkEnd w:id="172"/>
      <w:r>
        <w:t>.</w:t>
      </w:r>
    </w:p>
    <w:p w14:paraId="163A0EE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3" w:name="C_4499-30062"/>
      <w:r>
        <w:t xml:space="preserve"> (CONF:4499-30062)</w:t>
      </w:r>
      <w:bookmarkEnd w:id="173"/>
      <w:r>
        <w:t>.</w:t>
      </w:r>
    </w:p>
    <w:p w14:paraId="4C5989C1"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value</w:t>
      </w:r>
      <w:r>
        <w:t xml:space="preserve"> with @xsi:type="ED"</w:t>
      </w:r>
      <w:bookmarkStart w:id="174" w:name="C_4499-29943"/>
      <w:r>
        <w:t xml:space="preserve"> (CONF:4499-29943)</w:t>
      </w:r>
      <w:bookmarkEnd w:id="174"/>
      <w:r>
        <w:t>.</w:t>
      </w:r>
    </w:p>
    <w:p w14:paraId="22069DE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75" w:name="C_4499-18624"/>
      <w:r>
        <w:t xml:space="preserve"> (CONF:4499-18624)</w:t>
      </w:r>
      <w:bookmarkEnd w:id="175"/>
      <w:r>
        <w:t xml:space="preserve"> such that it</w:t>
      </w:r>
    </w:p>
    <w:p w14:paraId="72E4C39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76" w:name="C_4499-18625"/>
      <w:r>
        <w:t xml:space="preserve"> (CONF:4499-18625)</w:t>
      </w:r>
      <w:bookmarkEnd w:id="176"/>
      <w:r>
        <w:t>.</w:t>
      </w:r>
    </w:p>
    <w:p w14:paraId="4D3070C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77" w:name="C_4499-18626"/>
      <w:r>
        <w:t xml:space="preserve"> (CONF:4499-18626)</w:t>
      </w:r>
      <w:bookmarkEnd w:id="177"/>
      <w:r>
        <w:t>.</w:t>
      </w:r>
    </w:p>
    <w:p w14:paraId="5663D5D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"DEF"</w:t>
      </w:r>
      <w:r>
        <w:t xml:space="preserve"> Definition</w:t>
      </w:r>
      <w:bookmarkStart w:id="178" w:name="C_4499-18627"/>
      <w:r>
        <w:t xml:space="preserve"> (CONF:4499-18627)</w:t>
      </w:r>
      <w:bookmarkEnd w:id="178"/>
      <w:r>
        <w:t>.</w:t>
      </w:r>
    </w:p>
    <w:p w14:paraId="4F0E83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79" w:name="C_4499-30063"/>
      <w:r>
        <w:t xml:space="preserve"> (CONF:4499-30063)</w:t>
      </w:r>
      <w:bookmarkEnd w:id="179"/>
      <w:r>
        <w:t>.</w:t>
      </w:r>
    </w:p>
    <w:p w14:paraId="7AEABC0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0" w:name="C_4499-18690"/>
      <w:r>
        <w:t xml:space="preserve"> (CONF:4499-18690)</w:t>
      </w:r>
      <w:bookmarkEnd w:id="180"/>
      <w:r>
        <w:t>.</w:t>
      </w:r>
    </w:p>
    <w:p w14:paraId="1A3B618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1" w:name="C_4499-18630"/>
      <w:r>
        <w:t xml:space="preserve"> (CONF:4499-18630)</w:t>
      </w:r>
      <w:bookmarkEnd w:id="181"/>
      <w:r>
        <w:t xml:space="preserve"> such that it</w:t>
      </w:r>
    </w:p>
    <w:p w14:paraId="731A73B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2" w:name="C_4499-18631"/>
      <w:r>
        <w:t xml:space="preserve"> (CONF:4499-18631)</w:t>
      </w:r>
      <w:bookmarkEnd w:id="182"/>
      <w:r>
        <w:t>.</w:t>
      </w:r>
    </w:p>
    <w:p w14:paraId="58D5A8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3" w:name="C_4499-18632"/>
      <w:r>
        <w:t xml:space="preserve"> (CONF:4499-18632)</w:t>
      </w:r>
      <w:bookmarkEnd w:id="183"/>
      <w:r>
        <w:t>.</w:t>
      </w:r>
    </w:p>
    <w:p w14:paraId="17AFA28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"IDUR"</w:t>
      </w:r>
      <w:r>
        <w:t xml:space="preserve"> Improvement Notation</w:t>
      </w:r>
      <w:bookmarkStart w:id="184" w:name="C_4499-18633"/>
      <w:r>
        <w:t xml:space="preserve"> (CONF:4499-18633)</w:t>
      </w:r>
      <w:bookmarkEnd w:id="184"/>
      <w:r>
        <w:t>.</w:t>
      </w:r>
    </w:p>
    <w:p w14:paraId="47FBF50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85" w:name="C_4499-30064"/>
      <w:r>
        <w:t xml:space="preserve"> (CONF:4499-30064)</w:t>
      </w:r>
      <w:bookmarkEnd w:id="185"/>
      <w:r>
        <w:t>.</w:t>
      </w:r>
    </w:p>
    <w:p w14:paraId="27F5014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86" w:name="C_4499-18636"/>
      <w:r>
        <w:t xml:space="preserve"> (CONF:4499-18636)</w:t>
      </w:r>
      <w:bookmarkEnd w:id="186"/>
      <w:r>
        <w:t>.</w:t>
      </w:r>
    </w:p>
    <w:p w14:paraId="7D3E45BF"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87" w:name="C_4499-18637"/>
      <w:r>
        <w:t xml:space="preserve"> (CONF:4499-18637)</w:t>
      </w:r>
      <w:bookmarkEnd w:id="187"/>
      <w:r>
        <w:t xml:space="preserve"> such that it</w:t>
      </w:r>
    </w:p>
    <w:p w14:paraId="5906AB7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88" w:name="C_4499-18638"/>
      <w:r>
        <w:t xml:space="preserve"> (CONF:4499-18638)</w:t>
      </w:r>
      <w:bookmarkEnd w:id="188"/>
      <w:r>
        <w:t>.</w:t>
      </w:r>
    </w:p>
    <w:p w14:paraId="6FEDEB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89" w:name="C_4499-18639"/>
      <w:r>
        <w:t xml:space="preserve"> (CONF:4499-18639)</w:t>
      </w:r>
      <w:bookmarkEnd w:id="189"/>
      <w:r>
        <w:t>.</w:t>
      </w:r>
    </w:p>
    <w:p w14:paraId="156C6DB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"KEY"</w:t>
      </w:r>
      <w:r>
        <w:t xml:space="preserve"> Keyword</w:t>
      </w:r>
      <w:bookmarkStart w:id="190" w:name="C_4499-18640"/>
      <w:r>
        <w:t xml:space="preserve"> (CONF:4499-18640)</w:t>
      </w:r>
      <w:bookmarkEnd w:id="190"/>
      <w:r>
        <w:t>.</w:t>
      </w:r>
    </w:p>
    <w:p w14:paraId="7BBAC2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1" w:name="C_4499-30065"/>
      <w:r>
        <w:t xml:space="preserve"> (CONF:4499-30065)</w:t>
      </w:r>
      <w:bookmarkEnd w:id="191"/>
      <w:r>
        <w:t>.</w:t>
      </w:r>
    </w:p>
    <w:p w14:paraId="46D015D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2" w:name="C_4499-18644"/>
      <w:r>
        <w:t xml:space="preserve"> (CONF:4499-18644)</w:t>
      </w:r>
      <w:bookmarkEnd w:id="192"/>
      <w:r>
        <w:t xml:space="preserve"> such that it</w:t>
      </w:r>
    </w:p>
    <w:p w14:paraId="37E23A7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193" w:name="C_4499-18645"/>
      <w:r>
        <w:t xml:space="preserve"> (CONF:4499-18645)</w:t>
      </w:r>
      <w:bookmarkEnd w:id="193"/>
      <w:r>
        <w:t>.</w:t>
      </w:r>
    </w:p>
    <w:p w14:paraId="7CE98F8A"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194" w:name="C_4499-18646"/>
      <w:r>
        <w:t xml:space="preserve"> (CONF:4499-18646)</w:t>
      </w:r>
      <w:bookmarkEnd w:id="194"/>
      <w:r>
        <w:t>.</w:t>
      </w:r>
    </w:p>
    <w:p w14:paraId="273496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"MSRAGG"</w:t>
      </w:r>
      <w:r>
        <w:t xml:space="preserve"> Rate Aggregation</w:t>
      </w:r>
      <w:bookmarkStart w:id="195" w:name="C_4499-18647"/>
      <w:r>
        <w:t xml:space="preserve"> (CONF:4499-18647)</w:t>
      </w:r>
      <w:bookmarkEnd w:id="195"/>
      <w:r>
        <w:t>.</w:t>
      </w:r>
    </w:p>
    <w:p w14:paraId="2786045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196" w:name="C_4499-30066"/>
      <w:r>
        <w:t xml:space="preserve"> (CONF:4499-30066)</w:t>
      </w:r>
      <w:bookmarkEnd w:id="196"/>
      <w:r>
        <w:t>.</w:t>
      </w:r>
    </w:p>
    <w:p w14:paraId="5B61DAC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197" w:name="C_4499-18649"/>
      <w:r>
        <w:t xml:space="preserve"> (CONF:4499-18649)</w:t>
      </w:r>
      <w:bookmarkEnd w:id="197"/>
      <w:r>
        <w:t>.</w:t>
      </w:r>
    </w:p>
    <w:p w14:paraId="54137F6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198" w:name="C_4499-18650"/>
      <w:r>
        <w:t xml:space="preserve"> (CONF:4499-18650)</w:t>
      </w:r>
      <w:bookmarkEnd w:id="198"/>
      <w:r>
        <w:t xml:space="preserve"> such that it</w:t>
      </w:r>
    </w:p>
    <w:p w14:paraId="0B0A79B8"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199" w:name="C_4499-18651"/>
      <w:r>
        <w:t xml:space="preserve"> (CONF:4499-18651)</w:t>
      </w:r>
      <w:bookmarkEnd w:id="199"/>
      <w:r>
        <w:t>.</w:t>
      </w:r>
    </w:p>
    <w:p w14:paraId="2BEC344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0" w:name="C_4499-18652"/>
      <w:r>
        <w:t xml:space="preserve"> (CONF:4499-18652)</w:t>
      </w:r>
      <w:bookmarkEnd w:id="200"/>
      <w:r>
        <w:t>.</w:t>
      </w:r>
    </w:p>
    <w:p w14:paraId="1F9E569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"MSRADJ"</w:t>
      </w:r>
      <w:r>
        <w:t xml:space="preserve"> Risk Adjustment</w:t>
      </w:r>
      <w:bookmarkStart w:id="201" w:name="C_4499-18653"/>
      <w:r>
        <w:t xml:space="preserve"> (CONF:4499-18653)</w:t>
      </w:r>
      <w:bookmarkEnd w:id="201"/>
      <w:r>
        <w:t>.</w:t>
      </w:r>
    </w:p>
    <w:p w14:paraId="186DC88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2" w:name="C_4499-30067"/>
      <w:r>
        <w:t xml:space="preserve"> (CONF:4499-30067)</w:t>
      </w:r>
      <w:bookmarkEnd w:id="202"/>
      <w:r>
        <w:t>.</w:t>
      </w:r>
    </w:p>
    <w:p w14:paraId="46B3012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3" w:name="C_4499-18656"/>
      <w:r>
        <w:t xml:space="preserve"> (CONF:4499-18656)</w:t>
      </w:r>
      <w:bookmarkEnd w:id="203"/>
      <w:r>
        <w:t>.</w:t>
      </w:r>
    </w:p>
    <w:p w14:paraId="5C3FA5F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04" w:name="C_4499-18657"/>
      <w:r>
        <w:t xml:space="preserve"> (CONF:4499-18657)</w:t>
      </w:r>
      <w:bookmarkEnd w:id="204"/>
      <w:r>
        <w:t xml:space="preserve"> such that it</w:t>
      </w:r>
    </w:p>
    <w:p w14:paraId="10CE86B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05" w:name="C_4499-18658"/>
      <w:r>
        <w:t xml:space="preserve"> (CONF:4499-18658)</w:t>
      </w:r>
      <w:bookmarkEnd w:id="205"/>
      <w:r>
        <w:t>.</w:t>
      </w:r>
    </w:p>
    <w:p w14:paraId="5E12E4B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06" w:name="C_4499-18659"/>
      <w:r>
        <w:t xml:space="preserve"> (CONF:4499-18659)</w:t>
      </w:r>
      <w:bookmarkEnd w:id="206"/>
      <w:r>
        <w:t>.</w:t>
      </w:r>
    </w:p>
    <w:p w14:paraId="15DDDA5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"RAT"</w:t>
      </w:r>
      <w:r>
        <w:t xml:space="preserve"> Rationale</w:t>
      </w:r>
      <w:bookmarkStart w:id="207" w:name="C_4499-18663"/>
      <w:r>
        <w:t xml:space="preserve"> (CONF:4499-18663)</w:t>
      </w:r>
      <w:bookmarkEnd w:id="207"/>
      <w:r>
        <w:t>.</w:t>
      </w:r>
    </w:p>
    <w:p w14:paraId="7B0EE1F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08" w:name="C_4499-30068"/>
      <w:r>
        <w:t xml:space="preserve"> (CONF:4499-30068)</w:t>
      </w:r>
      <w:bookmarkEnd w:id="208"/>
      <w:r>
        <w:t>.</w:t>
      </w:r>
    </w:p>
    <w:p w14:paraId="0500E70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09" w:name="C_4499-18662"/>
      <w:r>
        <w:t xml:space="preserve"> (CONF:4499-18662)</w:t>
      </w:r>
      <w:bookmarkEnd w:id="209"/>
      <w:r>
        <w:t>.</w:t>
      </w:r>
    </w:p>
    <w:p w14:paraId="0EABC6E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0" w:name="C_4499-18664"/>
      <w:r>
        <w:t xml:space="preserve"> (CONF:4499-18664)</w:t>
      </w:r>
      <w:bookmarkEnd w:id="210"/>
      <w:r>
        <w:t xml:space="preserve"> such that it</w:t>
      </w:r>
    </w:p>
    <w:p w14:paraId="6EFA006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1" w:name="C_4499-18665"/>
      <w:r>
        <w:t xml:space="preserve"> (CONF:4499-18665)</w:t>
      </w:r>
      <w:bookmarkEnd w:id="211"/>
      <w:r>
        <w:t>.</w:t>
      </w:r>
    </w:p>
    <w:p w14:paraId="07ED642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2" w:name="C_4499-18666"/>
      <w:r>
        <w:t xml:space="preserve"> (CONF:4499-18666)</w:t>
      </w:r>
      <w:bookmarkEnd w:id="212"/>
      <w:r>
        <w:t>.</w:t>
      </w:r>
    </w:p>
    <w:p w14:paraId="3927063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"REF"</w:t>
      </w:r>
      <w:r>
        <w:t xml:space="preserve"> Reference</w:t>
      </w:r>
      <w:bookmarkStart w:id="213" w:name="C_4499-18667"/>
      <w:r>
        <w:t xml:space="preserve"> (CONF:4499-18667)</w:t>
      </w:r>
      <w:bookmarkEnd w:id="213"/>
      <w:r>
        <w:t>.</w:t>
      </w:r>
    </w:p>
    <w:p w14:paraId="2925C5E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14" w:name="C_4499-30069"/>
      <w:r>
        <w:t xml:space="preserve"> (CONF:4499-30069)</w:t>
      </w:r>
      <w:bookmarkEnd w:id="214"/>
      <w:r>
        <w:t>.</w:t>
      </w:r>
    </w:p>
    <w:p w14:paraId="292697B9"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15" w:name="C_4499-18668"/>
      <w:r>
        <w:t xml:space="preserve"> (CONF:4499-18668)</w:t>
      </w:r>
      <w:bookmarkEnd w:id="215"/>
      <w:r>
        <w:t>.</w:t>
      </w:r>
    </w:p>
    <w:p w14:paraId="48975565" w14:textId="77777777" w:rsidR="004B3F04" w:rsidRDefault="004B3F04" w:rsidP="004B3F04">
      <w:pPr>
        <w:numPr>
          <w:ilvl w:val="0"/>
          <w:numId w:val="5"/>
        </w:numPr>
      </w:pPr>
      <w:r>
        <w:rPr>
          <w:rStyle w:val="keyword"/>
        </w:rPr>
        <w:t>SHOULD</w:t>
      </w:r>
      <w:r>
        <w:t xml:space="preserve"> contain zero or more [0..*] </w:t>
      </w:r>
      <w:r>
        <w:rPr>
          <w:rStyle w:val="XMLnameBold"/>
        </w:rPr>
        <w:t>subjectOf</w:t>
      </w:r>
      <w:bookmarkStart w:id="216" w:name="C_4499-18669"/>
      <w:r>
        <w:t xml:space="preserve"> (CONF:4499-18669)</w:t>
      </w:r>
      <w:bookmarkEnd w:id="216"/>
      <w:r>
        <w:t xml:space="preserve"> such that it</w:t>
      </w:r>
    </w:p>
    <w:p w14:paraId="70B3DE94"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17" w:name="C_4499-18670"/>
      <w:r>
        <w:t xml:space="preserve"> (CONF:4499-18670)</w:t>
      </w:r>
      <w:bookmarkEnd w:id="217"/>
      <w:r>
        <w:t>.</w:t>
      </w:r>
    </w:p>
    <w:p w14:paraId="3F6EBA4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18" w:name="C_4499-18671"/>
      <w:r>
        <w:t xml:space="preserve"> (CONF:4499-18671)</w:t>
      </w:r>
      <w:bookmarkEnd w:id="218"/>
      <w:r>
        <w:t>.</w:t>
      </w:r>
    </w:p>
    <w:p w14:paraId="15ECAF21"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"MSRSET"</w:t>
      </w:r>
      <w:r>
        <w:t xml:space="preserve"> Care Setting</w:t>
      </w:r>
      <w:bookmarkStart w:id="219" w:name="C_4499-18672"/>
      <w:r>
        <w:t xml:space="preserve"> (CONF:4499-18672)</w:t>
      </w:r>
      <w:bookmarkEnd w:id="219"/>
      <w:r>
        <w:t>.</w:t>
      </w:r>
    </w:p>
    <w:p w14:paraId="3407321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0" w:name="C_4499-30070"/>
      <w:r>
        <w:t xml:space="preserve"> (CONF:4499-30070)</w:t>
      </w:r>
      <w:bookmarkEnd w:id="220"/>
      <w:r>
        <w:t>.</w:t>
      </w:r>
    </w:p>
    <w:p w14:paraId="1319A9E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 (ValueSet: </w:t>
      </w:r>
      <w:hyperlink w:anchor="RoleClassServiceDeliveryLocation">
        <w:r>
          <w:rPr>
            <w:rStyle w:val="HyperlinkCourierBold"/>
          </w:rPr>
          <w:t>RoleClassServiceDeliveryLocation</w:t>
        </w:r>
      </w:hyperlink>
      <w:r>
        <w:rPr>
          <w:rStyle w:val="XMLname"/>
        </w:rPr>
        <w:t xml:space="preserve"> urn:oid:2.16.840.1.113883.1.11.16927</w:t>
      </w:r>
      <w:r>
        <w:t>)</w:t>
      </w:r>
      <w:bookmarkStart w:id="221" w:name="C_4499-29950"/>
      <w:r>
        <w:t xml:space="preserve"> (CONF:4499-29950)</w:t>
      </w:r>
      <w:bookmarkEnd w:id="221"/>
      <w:r>
        <w:t>.</w:t>
      </w:r>
    </w:p>
    <w:p w14:paraId="5A97949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2" w:name="C_4499-18674"/>
      <w:r>
        <w:t xml:space="preserve"> (CONF:4499-18674)</w:t>
      </w:r>
      <w:bookmarkEnd w:id="222"/>
      <w:r>
        <w:t xml:space="preserve"> such that it</w:t>
      </w:r>
    </w:p>
    <w:p w14:paraId="042CACB1" w14:textId="77777777" w:rsidR="004B3F04" w:rsidRDefault="004B3F04" w:rsidP="004B3F04">
      <w:pPr>
        <w:numPr>
          <w:ilvl w:val="1"/>
          <w:numId w:val="5"/>
        </w:numPr>
      </w:pPr>
      <w:r>
        <w:rPr>
          <w:rStyle w:val="keyword"/>
        </w:rPr>
        <w:lastRenderedPageBreak/>
        <w:t>SHALL</w:t>
      </w:r>
      <w:r>
        <w:t xml:space="preserve"> contain exactly one [1..1] </w:t>
      </w:r>
      <w:r>
        <w:rPr>
          <w:rStyle w:val="XMLnameBold"/>
        </w:rPr>
        <w:t>measureAttribute</w:t>
      </w:r>
      <w:bookmarkStart w:id="223" w:name="C_4499-18675"/>
      <w:r>
        <w:t xml:space="preserve"> (CONF:4499-18675)</w:t>
      </w:r>
      <w:bookmarkEnd w:id="223"/>
      <w:r>
        <w:t>.</w:t>
      </w:r>
    </w:p>
    <w:p w14:paraId="40E9C67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24" w:name="C_4499-18676"/>
      <w:r>
        <w:t xml:space="preserve"> (CONF:4499-18676)</w:t>
      </w:r>
      <w:bookmarkEnd w:id="224"/>
      <w:r>
        <w:t>.</w:t>
      </w:r>
    </w:p>
    <w:p w14:paraId="6370682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"MSRJUR"</w:t>
      </w:r>
      <w:r>
        <w:t xml:space="preserve"> Jurisdiction</w:t>
      </w:r>
      <w:bookmarkStart w:id="225" w:name="C_4499-18677"/>
      <w:r>
        <w:t xml:space="preserve"> (CONF:4499-18677)</w:t>
      </w:r>
      <w:bookmarkEnd w:id="225"/>
      <w:r>
        <w:t>.</w:t>
      </w:r>
    </w:p>
    <w:p w14:paraId="6A576EB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26" w:name="C_4499-30071"/>
      <w:r>
        <w:t xml:space="preserve"> (CONF:4499-30071)</w:t>
      </w:r>
      <w:bookmarkEnd w:id="226"/>
      <w:r>
        <w:t>.</w:t>
      </w:r>
    </w:p>
    <w:p w14:paraId="37401DB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27" w:name="C_4499-29951"/>
      <w:r>
        <w:t xml:space="preserve"> (CONF:4499-29951)</w:t>
      </w:r>
      <w:bookmarkEnd w:id="227"/>
      <w:r>
        <w:t>.</w:t>
      </w:r>
    </w:p>
    <w:p w14:paraId="31C0627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28" w:name="C_4499-18679"/>
      <w:r>
        <w:t xml:space="preserve"> (CONF:4499-18679)</w:t>
      </w:r>
      <w:bookmarkEnd w:id="228"/>
      <w:r>
        <w:t xml:space="preserve"> such that it</w:t>
      </w:r>
    </w:p>
    <w:p w14:paraId="3C8DAA5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29" w:name="C_4499-18680"/>
      <w:r>
        <w:t xml:space="preserve"> (CONF:4499-18680)</w:t>
      </w:r>
      <w:bookmarkEnd w:id="229"/>
      <w:r>
        <w:t>.</w:t>
      </w:r>
    </w:p>
    <w:p w14:paraId="21CDDB20"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0" w:name="C_4499-18681"/>
      <w:r>
        <w:t xml:space="preserve"> (CONF:4499-18681)</w:t>
      </w:r>
      <w:bookmarkEnd w:id="230"/>
      <w:r>
        <w:t>.</w:t>
      </w:r>
    </w:p>
    <w:p w14:paraId="715C2194"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"MSRTOPIC"</w:t>
      </w:r>
      <w:r>
        <w:t xml:space="preserve"> Topic Type</w:t>
      </w:r>
      <w:bookmarkStart w:id="231" w:name="C_4499-29952"/>
      <w:r>
        <w:t xml:space="preserve"> (CONF:4499-29952)</w:t>
      </w:r>
      <w:bookmarkEnd w:id="231"/>
      <w:r>
        <w:t>.</w:t>
      </w:r>
    </w:p>
    <w:p w14:paraId="76812B7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2" w:name="C_4499-30072"/>
      <w:r>
        <w:t xml:space="preserve"> (CONF:4499-30072)</w:t>
      </w:r>
      <w:bookmarkEnd w:id="232"/>
      <w:r>
        <w:t>.</w:t>
      </w:r>
    </w:p>
    <w:p w14:paraId="546E5D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3" w:name="C_4499-29953"/>
      <w:r>
        <w:t xml:space="preserve"> (CONF:4499-29953)</w:t>
      </w:r>
      <w:bookmarkEnd w:id="233"/>
      <w:r>
        <w:t>.</w:t>
      </w:r>
    </w:p>
    <w:p w14:paraId="28F306A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34" w:name="C_4499-18691"/>
      <w:r>
        <w:t xml:space="preserve"> (CONF:4499-18691)</w:t>
      </w:r>
      <w:bookmarkEnd w:id="234"/>
      <w:r>
        <w:t xml:space="preserve"> such that it</w:t>
      </w:r>
    </w:p>
    <w:p w14:paraId="0E52B78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35" w:name="C_4499-18692"/>
      <w:r>
        <w:t xml:space="preserve"> (CONF:4499-18692)</w:t>
      </w:r>
      <w:bookmarkEnd w:id="235"/>
      <w:r>
        <w:t>.</w:t>
      </w:r>
    </w:p>
    <w:p w14:paraId="1657190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36" w:name="C_4499-18693"/>
      <w:r>
        <w:t xml:space="preserve"> (CONF:4499-18693)</w:t>
      </w:r>
      <w:bookmarkEnd w:id="236"/>
      <w:r>
        <w:t>.</w:t>
      </w:r>
    </w:p>
    <w:p w14:paraId="2668AFE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"MSRRPTR"</w:t>
      </w:r>
      <w:r>
        <w:t xml:space="preserve"> Reporter Type</w:t>
      </w:r>
      <w:bookmarkStart w:id="237" w:name="C_4499-18694"/>
      <w:r>
        <w:t xml:space="preserve"> (CONF:4499-18694)</w:t>
      </w:r>
      <w:bookmarkEnd w:id="237"/>
      <w:r>
        <w:t>.</w:t>
      </w:r>
    </w:p>
    <w:p w14:paraId="193058B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38" w:name="C_4499-30073"/>
      <w:r>
        <w:t xml:space="preserve"> (CONF:4499-30073)</w:t>
      </w:r>
      <w:bookmarkEnd w:id="238"/>
      <w:r>
        <w:t>.</w:t>
      </w:r>
    </w:p>
    <w:p w14:paraId="6EC8B96D"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239" w:name="C_4499-29954"/>
      <w:r>
        <w:t xml:space="preserve"> (CONF:4499-29954)</w:t>
      </w:r>
      <w:bookmarkEnd w:id="239"/>
      <w:r>
        <w:t>.</w:t>
      </w:r>
    </w:p>
    <w:p w14:paraId="257E6CF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0" w:name="C_4499-18698"/>
      <w:r>
        <w:t xml:space="preserve"> (CONF:4499-18698)</w:t>
      </w:r>
      <w:bookmarkEnd w:id="240"/>
      <w:r>
        <w:t xml:space="preserve"> such that it</w:t>
      </w:r>
    </w:p>
    <w:p w14:paraId="7E279FB0"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1" w:name="C_4499-18699"/>
      <w:r>
        <w:t xml:space="preserve"> (CONF:4499-18699)</w:t>
      </w:r>
      <w:bookmarkEnd w:id="241"/>
      <w:r>
        <w:t>.</w:t>
      </w:r>
    </w:p>
    <w:p w14:paraId="5126203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42" w:name="C_4499-18700"/>
      <w:r>
        <w:t xml:space="preserve"> (CONF:4499-18700)</w:t>
      </w:r>
      <w:bookmarkEnd w:id="242"/>
      <w:r>
        <w:t>.</w:t>
      </w:r>
    </w:p>
    <w:p w14:paraId="3EAED2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"MSRRPTTIME"</w:t>
      </w:r>
      <w:r>
        <w:t xml:space="preserve"> Timeframe for Reporting</w:t>
      </w:r>
      <w:bookmarkStart w:id="243" w:name="C_4499-18701"/>
      <w:r>
        <w:t xml:space="preserve"> (CONF:4499-18701)</w:t>
      </w:r>
      <w:bookmarkEnd w:id="243"/>
      <w:r>
        <w:t>.</w:t>
      </w:r>
    </w:p>
    <w:p w14:paraId="53D9966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44" w:name="C_4499-30074"/>
      <w:r>
        <w:t xml:space="preserve"> (CONF:4499-30074)</w:t>
      </w:r>
      <w:bookmarkEnd w:id="244"/>
      <w:r>
        <w:t>.</w:t>
      </w:r>
    </w:p>
    <w:p w14:paraId="5D6BD36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@xsi:type="PQ"</w:t>
      </w:r>
      <w:bookmarkStart w:id="245" w:name="C_4499-29955"/>
      <w:r>
        <w:t xml:space="preserve"> (CONF:4499-29955)</w:t>
      </w:r>
      <w:bookmarkEnd w:id="245"/>
      <w:r>
        <w:t>.</w:t>
      </w:r>
    </w:p>
    <w:p w14:paraId="0C99ABB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46" w:name="C_4499-18705"/>
      <w:r>
        <w:t xml:space="preserve"> (CONF:4499-18705)</w:t>
      </w:r>
      <w:bookmarkEnd w:id="246"/>
      <w:r>
        <w:t xml:space="preserve"> such that it</w:t>
      </w:r>
    </w:p>
    <w:p w14:paraId="7E5CBBFA"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47" w:name="C_4499-18706"/>
      <w:r>
        <w:t xml:space="preserve"> (CONF:4499-18706)</w:t>
      </w:r>
      <w:bookmarkEnd w:id="247"/>
      <w:r>
        <w:t>.</w:t>
      </w:r>
    </w:p>
    <w:p w14:paraId="46A470BD"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48" w:name="C_4499-18707"/>
      <w:r>
        <w:t xml:space="preserve"> (CONF:4499-18707)</w:t>
      </w:r>
      <w:bookmarkEnd w:id="248"/>
      <w:r>
        <w:t>.</w:t>
      </w:r>
    </w:p>
    <w:p w14:paraId="2D85D38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"USE"</w:t>
      </w:r>
      <w:r>
        <w:t xml:space="preserve"> Notice of Use</w:t>
      </w:r>
      <w:bookmarkStart w:id="249" w:name="C_4499-30075"/>
      <w:r>
        <w:t xml:space="preserve"> (CONF:4499-30075)</w:t>
      </w:r>
      <w:bookmarkEnd w:id="249"/>
      <w:r>
        <w:t>.</w:t>
      </w:r>
    </w:p>
    <w:p w14:paraId="020FFBB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0" w:name="C_4499-30076"/>
      <w:r>
        <w:t xml:space="preserve"> (CONF:4499-30076)</w:t>
      </w:r>
      <w:bookmarkEnd w:id="250"/>
      <w:r>
        <w:t>.</w:t>
      </w:r>
    </w:p>
    <w:p w14:paraId="3A378A7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1" w:name="C_4499-18711"/>
      <w:r>
        <w:t xml:space="preserve"> (CONF:4499-18711)</w:t>
      </w:r>
      <w:bookmarkEnd w:id="251"/>
      <w:r>
        <w:t>.</w:t>
      </w:r>
    </w:p>
    <w:p w14:paraId="7FC8F1C4"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2" w:name="C_4499-18712"/>
      <w:r>
        <w:t xml:space="preserve"> (CONF:4499-18712)</w:t>
      </w:r>
      <w:bookmarkEnd w:id="252"/>
      <w:r>
        <w:t xml:space="preserve"> such that it</w:t>
      </w:r>
    </w:p>
    <w:p w14:paraId="5AEFF5EC"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3" w:name="C_4499-18713"/>
      <w:r>
        <w:t xml:space="preserve"> (CONF:4499-18713)</w:t>
      </w:r>
      <w:bookmarkEnd w:id="253"/>
      <w:r>
        <w:t>.</w:t>
      </w:r>
    </w:p>
    <w:p w14:paraId="42BA332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54" w:name="C_4499-18714"/>
      <w:r>
        <w:t xml:space="preserve"> (CONF:4499-18714)</w:t>
      </w:r>
      <w:bookmarkEnd w:id="254"/>
      <w:r>
        <w:t>.</w:t>
      </w:r>
    </w:p>
    <w:p w14:paraId="7C4A3A6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"SDE"</w:t>
      </w:r>
      <w:r>
        <w:t xml:space="preserve"> Supplemental Data Elements</w:t>
      </w:r>
      <w:bookmarkStart w:id="255" w:name="C_4499-18715"/>
      <w:r>
        <w:t xml:space="preserve"> (CONF:4499-18715)</w:t>
      </w:r>
      <w:bookmarkEnd w:id="255"/>
      <w:r>
        <w:t>.</w:t>
      </w:r>
    </w:p>
    <w:p w14:paraId="46AEB72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56" w:name="C_4499-30077"/>
      <w:r>
        <w:t xml:space="preserve"> (CONF:4499-30077)</w:t>
      </w:r>
      <w:bookmarkEnd w:id="256"/>
      <w:r>
        <w:t>.</w:t>
      </w:r>
    </w:p>
    <w:p w14:paraId="37B59F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57" w:name="C_4499-18718"/>
      <w:r>
        <w:t xml:space="preserve"> (CONF:4499-18718)</w:t>
      </w:r>
      <w:bookmarkEnd w:id="257"/>
      <w:r>
        <w:t>.</w:t>
      </w:r>
    </w:p>
    <w:p w14:paraId="4DC5F10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58" w:name="C_4499-18719"/>
      <w:r>
        <w:t xml:space="preserve"> (CONF:4499-18719)</w:t>
      </w:r>
      <w:bookmarkEnd w:id="258"/>
      <w:r>
        <w:t xml:space="preserve"> such that it</w:t>
      </w:r>
    </w:p>
    <w:p w14:paraId="3DBBE1B9"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59" w:name="C_4499-18720"/>
      <w:r>
        <w:t xml:space="preserve"> (CONF:4499-18720)</w:t>
      </w:r>
      <w:bookmarkEnd w:id="259"/>
      <w:r>
        <w:t>.</w:t>
      </w:r>
    </w:p>
    <w:p w14:paraId="6BCF43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0" w:name="C_4499-18721"/>
      <w:r>
        <w:t xml:space="preserve"> (CONF:4499-18721)</w:t>
      </w:r>
      <w:bookmarkEnd w:id="260"/>
      <w:r>
        <w:t>.</w:t>
      </w:r>
    </w:p>
    <w:p w14:paraId="0964636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"TRANF"</w:t>
      </w:r>
      <w:r>
        <w:t xml:space="preserve"> Transmission Format</w:t>
      </w:r>
      <w:bookmarkStart w:id="261" w:name="C_4499-29956"/>
      <w:r>
        <w:t xml:space="preserve"> (CONF:4499-29956)</w:t>
      </w:r>
      <w:bookmarkEnd w:id="261"/>
      <w:r>
        <w:t>.</w:t>
      </w:r>
    </w:p>
    <w:p w14:paraId="6B45026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2" w:name="C_4499-30078"/>
      <w:r>
        <w:t xml:space="preserve"> (CONF:4499-30078)</w:t>
      </w:r>
      <w:bookmarkEnd w:id="262"/>
      <w:r>
        <w:t>.</w:t>
      </w:r>
    </w:p>
    <w:p w14:paraId="517A5A3F"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3" w:name="C_4499-18725"/>
      <w:r>
        <w:t xml:space="preserve"> (CONF:4499-18725)</w:t>
      </w:r>
      <w:bookmarkEnd w:id="263"/>
      <w:r>
        <w:t>.</w:t>
      </w:r>
    </w:p>
    <w:p w14:paraId="5DE51680"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64" w:name="C_4499-18726"/>
      <w:r>
        <w:t xml:space="preserve"> (CONF:4499-18726)</w:t>
      </w:r>
      <w:bookmarkEnd w:id="264"/>
      <w:r>
        <w:t xml:space="preserve"> such that it</w:t>
      </w:r>
    </w:p>
    <w:p w14:paraId="389D10C1"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65" w:name="C_4499-18727"/>
      <w:r>
        <w:t xml:space="preserve"> (CONF:4499-18727)</w:t>
      </w:r>
      <w:bookmarkEnd w:id="265"/>
      <w:r>
        <w:t>.</w:t>
      </w:r>
    </w:p>
    <w:p w14:paraId="7C98974C"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66" w:name="C_4499-18728"/>
      <w:r>
        <w:t xml:space="preserve"> (CONF:4499-18728)</w:t>
      </w:r>
      <w:bookmarkEnd w:id="266"/>
      <w:r>
        <w:t>.</w:t>
      </w:r>
    </w:p>
    <w:p w14:paraId="04F140F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"STRAT"</w:t>
      </w:r>
      <w:r>
        <w:t xml:space="preserve"> Stratification</w:t>
      </w:r>
      <w:bookmarkStart w:id="267" w:name="C_4499-18729"/>
      <w:r>
        <w:t xml:space="preserve"> (CONF:4499-18729)</w:t>
      </w:r>
      <w:bookmarkEnd w:id="267"/>
      <w:r>
        <w:t>.</w:t>
      </w:r>
    </w:p>
    <w:p w14:paraId="3656DF7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68" w:name="C_4499-30079"/>
      <w:r>
        <w:t xml:space="preserve"> (CONF:4499-30079)</w:t>
      </w:r>
      <w:bookmarkEnd w:id="268"/>
      <w:r>
        <w:t>.</w:t>
      </w:r>
    </w:p>
    <w:p w14:paraId="3DC86D04"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69" w:name="C_4499-18732"/>
      <w:r>
        <w:t xml:space="preserve"> (CONF:4499-18732)</w:t>
      </w:r>
      <w:bookmarkEnd w:id="269"/>
      <w:r>
        <w:t>.</w:t>
      </w:r>
    </w:p>
    <w:p w14:paraId="4D0B0B8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0" w:name="C_4499-18733"/>
      <w:r>
        <w:t xml:space="preserve"> (CONF:4499-18733)</w:t>
      </w:r>
      <w:bookmarkEnd w:id="270"/>
      <w:r>
        <w:t xml:space="preserve"> such that it</w:t>
      </w:r>
    </w:p>
    <w:p w14:paraId="3BC6AC36"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1" w:name="C_4499-18734"/>
      <w:r>
        <w:t xml:space="preserve"> (CONF:4499-18734)</w:t>
      </w:r>
      <w:bookmarkEnd w:id="271"/>
      <w:r>
        <w:t>.</w:t>
      </w:r>
    </w:p>
    <w:p w14:paraId="4FC96FDA"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72" w:name="C_4499-18735"/>
      <w:r>
        <w:t xml:space="preserve"> (CONF:4499-18735)</w:t>
      </w:r>
      <w:bookmarkEnd w:id="272"/>
      <w:r>
        <w:t>.</w:t>
      </w:r>
    </w:p>
    <w:p w14:paraId="7DD4EF09"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273" w:name="C_4499-18736"/>
      <w:r>
        <w:t xml:space="preserve"> (CONF:4499-18736)</w:t>
      </w:r>
      <w:bookmarkEnd w:id="273"/>
      <w:r>
        <w:t>.</w:t>
      </w:r>
    </w:p>
    <w:p w14:paraId="6CE31B3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74" w:name="C_4499-30080"/>
      <w:r>
        <w:t xml:space="preserve"> (CONF:4499-30080)</w:t>
      </w:r>
      <w:bookmarkEnd w:id="274"/>
      <w:r>
        <w:t>.</w:t>
      </w:r>
    </w:p>
    <w:p w14:paraId="5F98CD7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75" w:name="C_4499-18739"/>
      <w:r>
        <w:t xml:space="preserve"> (CONF:4499-18739)</w:t>
      </w:r>
      <w:bookmarkEnd w:id="275"/>
      <w:r>
        <w:t>.</w:t>
      </w:r>
    </w:p>
    <w:p w14:paraId="040E89F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76" w:name="C_4499-18740"/>
      <w:r>
        <w:t xml:space="preserve"> (CONF:4499-18740)</w:t>
      </w:r>
      <w:bookmarkEnd w:id="276"/>
      <w:r>
        <w:t xml:space="preserve"> such that it</w:t>
      </w:r>
    </w:p>
    <w:p w14:paraId="3CCFDD1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77" w:name="C_4499-18741"/>
      <w:r>
        <w:t xml:space="preserve"> (CONF:4499-18741)</w:t>
      </w:r>
      <w:bookmarkEnd w:id="277"/>
      <w:r>
        <w:t>.</w:t>
      </w:r>
    </w:p>
    <w:p w14:paraId="0D6187B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78" w:name="C_4499-18742"/>
      <w:r>
        <w:t xml:space="preserve"> (CONF:4499-18742)</w:t>
      </w:r>
      <w:bookmarkEnd w:id="278"/>
      <w:r>
        <w:t>.</w:t>
      </w:r>
    </w:p>
    <w:p w14:paraId="71A0081D"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279" w:name="C_4499-29957"/>
      <w:r>
        <w:t xml:space="preserve"> (CONF:4499-29957)</w:t>
      </w:r>
      <w:bookmarkEnd w:id="279"/>
      <w:r>
        <w:t>.</w:t>
      </w:r>
    </w:p>
    <w:p w14:paraId="236426D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0" w:name="C_4499-30081"/>
      <w:r>
        <w:t xml:space="preserve"> (CONF:4499-30081)</w:t>
      </w:r>
      <w:bookmarkEnd w:id="280"/>
      <w:r>
        <w:t>.</w:t>
      </w:r>
    </w:p>
    <w:p w14:paraId="5431D127"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1" w:name="C_4499-18746"/>
      <w:r>
        <w:t xml:space="preserve"> (CONF:4499-18746)</w:t>
      </w:r>
      <w:bookmarkEnd w:id="281"/>
      <w:r>
        <w:t>.</w:t>
      </w:r>
    </w:p>
    <w:p w14:paraId="1631ABF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2" w:name="C_4499-18747"/>
      <w:r>
        <w:t xml:space="preserve"> (CONF:4499-18747)</w:t>
      </w:r>
      <w:bookmarkEnd w:id="282"/>
      <w:r>
        <w:t xml:space="preserve"> such that it</w:t>
      </w:r>
    </w:p>
    <w:p w14:paraId="0A9F2B07"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3" w:name="C_4499-18748"/>
      <w:r>
        <w:t xml:space="preserve"> (CONF:4499-18748)</w:t>
      </w:r>
      <w:bookmarkEnd w:id="283"/>
      <w:r>
        <w:t>.</w:t>
      </w:r>
    </w:p>
    <w:p w14:paraId="17426E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84" w:name="C_4499-18749"/>
      <w:r>
        <w:t xml:space="preserve"> (CONF:4499-18749)</w:t>
      </w:r>
      <w:bookmarkEnd w:id="284"/>
      <w:r>
        <w:t>.</w:t>
      </w:r>
    </w:p>
    <w:p w14:paraId="6A9719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285" w:name="C_4499-29958"/>
      <w:r>
        <w:t xml:space="preserve"> (CONF:4499-29958)</w:t>
      </w:r>
      <w:bookmarkEnd w:id="285"/>
      <w:r>
        <w:t>.</w:t>
      </w:r>
    </w:p>
    <w:p w14:paraId="41C27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6" w:name="C_4499-30082"/>
      <w:r>
        <w:t xml:space="preserve"> (CONF:4499-30082)</w:t>
      </w:r>
      <w:bookmarkEnd w:id="286"/>
      <w:r>
        <w:t>.</w:t>
      </w:r>
    </w:p>
    <w:p w14:paraId="5C88D8AB"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87" w:name="C_4499-18753"/>
      <w:r>
        <w:t xml:space="preserve"> (CONF:4499-18753)</w:t>
      </w:r>
      <w:bookmarkEnd w:id="287"/>
      <w:r>
        <w:t>.</w:t>
      </w:r>
    </w:p>
    <w:p w14:paraId="08ED0A2A"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88" w:name="C_4499-29959"/>
      <w:r>
        <w:t xml:space="preserve"> (CONF:4499-29959)</w:t>
      </w:r>
      <w:bookmarkEnd w:id="288"/>
      <w:r>
        <w:t xml:space="preserve"> such that it</w:t>
      </w:r>
    </w:p>
    <w:p w14:paraId="08ABB24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89" w:name="C_4499-29960"/>
      <w:r>
        <w:t xml:space="preserve"> (CONF:4499-29960)</w:t>
      </w:r>
      <w:bookmarkEnd w:id="289"/>
      <w:r>
        <w:t>.</w:t>
      </w:r>
    </w:p>
    <w:p w14:paraId="3DE2BFB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290" w:name="C_4499-30083"/>
      <w:r>
        <w:t xml:space="preserve"> (CONF:4499-30083)</w:t>
      </w:r>
      <w:bookmarkEnd w:id="290"/>
      <w:r>
        <w:t>.</w:t>
      </w:r>
    </w:p>
    <w:p w14:paraId="3EE156E6"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291" w:name="C_4499-30084"/>
      <w:r>
        <w:t xml:space="preserve"> (CONF:4499-30084)</w:t>
      </w:r>
      <w:bookmarkEnd w:id="291"/>
      <w:r>
        <w:t>.</w:t>
      </w:r>
    </w:p>
    <w:p w14:paraId="65CF8EB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2" w:name="C_4499-30085"/>
      <w:r>
        <w:t xml:space="preserve"> (CONF:4499-30085)</w:t>
      </w:r>
      <w:bookmarkEnd w:id="292"/>
      <w:r>
        <w:t>.</w:t>
      </w:r>
    </w:p>
    <w:p w14:paraId="66A30886"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3" w:name="C_4499-29962"/>
      <w:r>
        <w:t xml:space="preserve"> (CONF:4499-29962)</w:t>
      </w:r>
      <w:bookmarkEnd w:id="293"/>
      <w:r>
        <w:t>.</w:t>
      </w:r>
    </w:p>
    <w:p w14:paraId="178AFB29"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294" w:name="C_4499-29963"/>
      <w:r>
        <w:t xml:space="preserve"> (CONF:4499-29963)</w:t>
      </w:r>
      <w:bookmarkEnd w:id="294"/>
      <w:r>
        <w:t xml:space="preserve"> such that it</w:t>
      </w:r>
    </w:p>
    <w:p w14:paraId="49D21EBF"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295" w:name="C_4499-29964"/>
      <w:r>
        <w:t xml:space="preserve"> (CONF:4499-29964)</w:t>
      </w:r>
      <w:bookmarkEnd w:id="295"/>
      <w:r>
        <w:t>.</w:t>
      </w:r>
    </w:p>
    <w:p w14:paraId="1CF270D6"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296" w:name="C_4499-29965"/>
      <w:r>
        <w:t xml:space="preserve"> (CONF:4499-29965)</w:t>
      </w:r>
      <w:bookmarkEnd w:id="296"/>
      <w:r>
        <w:t>.</w:t>
      </w:r>
    </w:p>
    <w:p w14:paraId="1BDF875A"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297" w:name="C_4499-29967"/>
      <w:r>
        <w:t xml:space="preserve"> (CONF:4499-29967)</w:t>
      </w:r>
      <w:bookmarkEnd w:id="297"/>
      <w:r>
        <w:t>.</w:t>
      </w:r>
    </w:p>
    <w:p w14:paraId="695857B7"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98" w:name="C_4499-30086"/>
      <w:r>
        <w:t xml:space="preserve"> (CONF:4499-30086)</w:t>
      </w:r>
      <w:bookmarkEnd w:id="298"/>
      <w:r>
        <w:t>.</w:t>
      </w:r>
    </w:p>
    <w:p w14:paraId="7D2A0761"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299" w:name="C_4499-29966"/>
      <w:r>
        <w:t xml:space="preserve"> (CONF:4499-29966)</w:t>
      </w:r>
      <w:bookmarkEnd w:id="299"/>
      <w:r>
        <w:t>.</w:t>
      </w:r>
    </w:p>
    <w:p w14:paraId="506A16C3"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0" w:name="C_4499-29968"/>
      <w:r>
        <w:t xml:space="preserve"> (CONF:4499-29968)</w:t>
      </w:r>
      <w:bookmarkEnd w:id="300"/>
      <w:r>
        <w:t xml:space="preserve"> such that it</w:t>
      </w:r>
    </w:p>
    <w:p w14:paraId="10F820D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1" w:name="C_4499-29969"/>
      <w:r>
        <w:t xml:space="preserve"> (CONF:4499-29969)</w:t>
      </w:r>
      <w:bookmarkEnd w:id="301"/>
      <w:r>
        <w:t>.</w:t>
      </w:r>
    </w:p>
    <w:p w14:paraId="1A1198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2" w:name="C_4499-29970"/>
      <w:r>
        <w:t xml:space="preserve"> (CONF:4499-29970)</w:t>
      </w:r>
      <w:bookmarkEnd w:id="302"/>
      <w:r>
        <w:t>.</w:t>
      </w:r>
    </w:p>
    <w:p w14:paraId="302573E0"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303" w:name="C_4499-29971"/>
      <w:r>
        <w:t xml:space="preserve"> (CONF:4499-29971)</w:t>
      </w:r>
      <w:bookmarkEnd w:id="303"/>
      <w:r>
        <w:t>.</w:t>
      </w:r>
    </w:p>
    <w:p w14:paraId="27DB2ACC"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04" w:name="C_4499-30087"/>
      <w:r>
        <w:t xml:space="preserve"> (CONF:4499-30087)</w:t>
      </w:r>
      <w:bookmarkEnd w:id="304"/>
      <w:r>
        <w:t>.</w:t>
      </w:r>
    </w:p>
    <w:p w14:paraId="1E05A675"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05" w:name="C_4499-29972"/>
      <w:r>
        <w:t xml:space="preserve"> (CONF:4499-29972)</w:t>
      </w:r>
      <w:bookmarkEnd w:id="305"/>
      <w:r>
        <w:t>.</w:t>
      </w:r>
    </w:p>
    <w:p w14:paraId="59CFA1E1"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06" w:name="C_4499-29973"/>
      <w:r>
        <w:t xml:space="preserve"> (CONF:4499-29973)</w:t>
      </w:r>
      <w:bookmarkEnd w:id="306"/>
      <w:r>
        <w:t xml:space="preserve"> such that it</w:t>
      </w:r>
    </w:p>
    <w:p w14:paraId="0D822A9B"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07" w:name="C_4499-29974"/>
      <w:r>
        <w:t xml:space="preserve"> (CONF:4499-29974)</w:t>
      </w:r>
      <w:bookmarkEnd w:id="307"/>
      <w:r>
        <w:t>.</w:t>
      </w:r>
    </w:p>
    <w:p w14:paraId="55A9251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08" w:name="C_4499-29975"/>
      <w:r>
        <w:t xml:space="preserve"> (CONF:4499-29975)</w:t>
      </w:r>
      <w:bookmarkEnd w:id="308"/>
      <w:r>
        <w:t>.</w:t>
      </w:r>
    </w:p>
    <w:p w14:paraId="54FFF62F"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309" w:name="C_4499-29976"/>
      <w:r>
        <w:t xml:space="preserve"> (CONF:4499-29976)</w:t>
      </w:r>
      <w:bookmarkEnd w:id="309"/>
      <w:r>
        <w:t>.</w:t>
      </w:r>
    </w:p>
    <w:p w14:paraId="7A945052"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0" w:name="C_4499-30088"/>
      <w:r>
        <w:t xml:space="preserve"> (CONF:4499-30088)</w:t>
      </w:r>
      <w:bookmarkEnd w:id="310"/>
      <w:r>
        <w:t>.</w:t>
      </w:r>
    </w:p>
    <w:p w14:paraId="26DA6588"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1" w:name="C_4499-29977"/>
      <w:r>
        <w:t xml:space="preserve"> (CONF:4499-29977)</w:t>
      </w:r>
      <w:bookmarkEnd w:id="311"/>
      <w:r>
        <w:t>.</w:t>
      </w:r>
    </w:p>
    <w:p w14:paraId="2375E31B"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2" w:name="C_4499-29978"/>
      <w:r>
        <w:t xml:space="preserve"> (CONF:4499-29978)</w:t>
      </w:r>
      <w:bookmarkEnd w:id="312"/>
      <w:r>
        <w:t xml:space="preserve"> such that it</w:t>
      </w:r>
    </w:p>
    <w:p w14:paraId="7C964E55"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3" w:name="C_4499-29979"/>
      <w:r>
        <w:t xml:space="preserve"> (CONF:4499-29979)</w:t>
      </w:r>
      <w:bookmarkEnd w:id="313"/>
      <w:r>
        <w:t>.</w:t>
      </w:r>
    </w:p>
    <w:p w14:paraId="2D4816AE"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14" w:name="C_4499-29980"/>
      <w:r>
        <w:t xml:space="preserve"> (CONF:4499-29980)</w:t>
      </w:r>
      <w:bookmarkEnd w:id="314"/>
      <w:r>
        <w:t>.</w:t>
      </w:r>
    </w:p>
    <w:p w14:paraId="419AD82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 </w:t>
      </w:r>
      <w:bookmarkStart w:id="315" w:name="C_4499-29981"/>
      <w:r>
        <w:t xml:space="preserve"> (CONF:4499-29981)</w:t>
      </w:r>
      <w:bookmarkEnd w:id="315"/>
      <w:r>
        <w:t>.</w:t>
      </w:r>
    </w:p>
    <w:p w14:paraId="6C63C3F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16" w:name="C_4499-30089"/>
      <w:r>
        <w:t xml:space="preserve"> (CONF:4499-30089)</w:t>
      </w:r>
      <w:bookmarkEnd w:id="316"/>
      <w:r>
        <w:t>.</w:t>
      </w:r>
    </w:p>
    <w:p w14:paraId="4A6276A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17" w:name="C_4499-29982"/>
      <w:r>
        <w:t xml:space="preserve"> (CONF:4499-29982)</w:t>
      </w:r>
      <w:bookmarkEnd w:id="317"/>
      <w:r>
        <w:t>.</w:t>
      </w:r>
    </w:p>
    <w:p w14:paraId="3E6E07D5" w14:textId="77777777" w:rsidR="004B3F04" w:rsidRDefault="004B3F04" w:rsidP="004B3F04">
      <w:pPr>
        <w:numPr>
          <w:ilvl w:val="0"/>
          <w:numId w:val="5"/>
        </w:numPr>
      </w:pPr>
      <w:r>
        <w:rPr>
          <w:rStyle w:val="keyword"/>
        </w:rPr>
        <w:t>SHOULD</w:t>
      </w:r>
      <w:r>
        <w:t xml:space="preserve"> contain zero or one [0..1] </w:t>
      </w:r>
      <w:r>
        <w:rPr>
          <w:rStyle w:val="XMLnameBold"/>
        </w:rPr>
        <w:t>subjectOf</w:t>
      </w:r>
      <w:bookmarkStart w:id="318" w:name="C_4499-29984"/>
      <w:r>
        <w:t xml:space="preserve"> (CONF:4499-29984)</w:t>
      </w:r>
      <w:bookmarkEnd w:id="318"/>
      <w:r>
        <w:t xml:space="preserve"> such that it</w:t>
      </w:r>
    </w:p>
    <w:p w14:paraId="1E2F4E32"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19" w:name="C_4499-29985"/>
      <w:r>
        <w:t xml:space="preserve"> (CONF:4499-29985)</w:t>
      </w:r>
      <w:bookmarkEnd w:id="319"/>
      <w:r>
        <w:t>.</w:t>
      </w:r>
    </w:p>
    <w:p w14:paraId="17D7A983" w14:textId="77777777" w:rsidR="004B3F04" w:rsidRDefault="004B3F04" w:rsidP="004B3F04">
      <w:pPr>
        <w:numPr>
          <w:ilvl w:val="2"/>
          <w:numId w:val="5"/>
        </w:numPr>
      </w:pPr>
      <w:r>
        <w:lastRenderedPageBreak/>
        <w:t xml:space="preserve">This measureAttribute </w:t>
      </w:r>
      <w:r>
        <w:rPr>
          <w:rStyle w:val="keyword"/>
        </w:rPr>
        <w:t>SHALL</w:t>
      </w:r>
      <w:r>
        <w:t xml:space="preserve"> contain exactly one [1..1] </w:t>
      </w:r>
      <w:r>
        <w:rPr>
          <w:rStyle w:val="XMLnameBold"/>
        </w:rPr>
        <w:t>code</w:t>
      </w:r>
      <w:bookmarkStart w:id="320" w:name="C_4499-29986"/>
      <w:r>
        <w:t xml:space="preserve"> (CONF:4499-29986)</w:t>
      </w:r>
      <w:bookmarkEnd w:id="320"/>
      <w:r>
        <w:t>.</w:t>
      </w:r>
    </w:p>
    <w:p w14:paraId="478EB5CB"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"DISC"</w:t>
      </w:r>
      <w:r>
        <w:t xml:space="preserve"> Disclaimer</w:t>
      </w:r>
      <w:bookmarkStart w:id="321" w:name="C_4499-29987"/>
      <w:r>
        <w:t xml:space="preserve"> (CONF:4499-29987)</w:t>
      </w:r>
      <w:bookmarkEnd w:id="321"/>
      <w:r>
        <w:t>.</w:t>
      </w:r>
    </w:p>
    <w:p w14:paraId="48E11738"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322" w:name="C_4499-30090"/>
      <w:r>
        <w:t xml:space="preserve"> (CONF:4499-30090)</w:t>
      </w:r>
      <w:bookmarkEnd w:id="322"/>
      <w:r>
        <w:t>.</w:t>
      </w:r>
    </w:p>
    <w:p w14:paraId="7E449D7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@xsi:type="ED"</w:t>
      </w:r>
      <w:bookmarkStart w:id="323" w:name="C_4499-29988"/>
      <w:r>
        <w:t xml:space="preserve"> (CONF:4499-29988)</w:t>
      </w:r>
      <w:bookmarkEnd w:id="323"/>
      <w:r>
        <w:t>.</w:t>
      </w:r>
    </w:p>
    <w:p w14:paraId="29594A60" w14:textId="77777777" w:rsidR="004B3F04" w:rsidRDefault="004B3F04" w:rsidP="004B3F04">
      <w:pPr>
        <w:numPr>
          <w:ilvl w:val="0"/>
          <w:numId w:val="5"/>
        </w:numPr>
      </w:pPr>
      <w:r>
        <w:rPr>
          <w:rStyle w:val="keyword"/>
        </w:rPr>
        <w:t>MAY</w:t>
      </w:r>
      <w:r>
        <w:t xml:space="preserve"> contain zero or one [0..1] </w:t>
      </w:r>
      <w:r>
        <w:rPr>
          <w:rStyle w:val="XMLnameBold"/>
        </w:rPr>
        <w:t>subjectOf</w:t>
      </w:r>
      <w:bookmarkStart w:id="324" w:name="C_4499-34637"/>
      <w:r>
        <w:t xml:space="preserve"> (CONF:4499-34637)</w:t>
      </w:r>
      <w:bookmarkEnd w:id="324"/>
      <w:r>
        <w:t xml:space="preserve"> such that it</w:t>
      </w:r>
    </w:p>
    <w:p w14:paraId="6187199E" w14:textId="77777777" w:rsidR="004B3F04" w:rsidRDefault="004B3F04" w:rsidP="004B3F04">
      <w:pPr>
        <w:numPr>
          <w:ilvl w:val="1"/>
          <w:numId w:val="5"/>
        </w:numPr>
      </w:pPr>
      <w:r>
        <w:rPr>
          <w:rStyle w:val="keyword"/>
        </w:rPr>
        <w:t>SHALL</w:t>
      </w:r>
      <w:r>
        <w:t xml:space="preserve"> contain exactly one [1..1] </w:t>
      </w:r>
      <w:r>
        <w:rPr>
          <w:rStyle w:val="XMLnameBold"/>
        </w:rPr>
        <w:t>measureAttribute</w:t>
      </w:r>
      <w:bookmarkStart w:id="325" w:name="C_4499-34638"/>
      <w:r>
        <w:t xml:space="preserve"> (CONF:4499-34638)</w:t>
      </w:r>
      <w:bookmarkEnd w:id="325"/>
      <w:r>
        <w:t>.</w:t>
      </w:r>
    </w:p>
    <w:p w14:paraId="16EEACF3"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code</w:t>
      </w:r>
      <w:bookmarkStart w:id="326" w:name="C_4499-34639"/>
      <w:r>
        <w:t xml:space="preserve"> (CONF:4499-34639)</w:t>
      </w:r>
      <w:bookmarkEnd w:id="326"/>
      <w:r>
        <w:t>.</w:t>
      </w:r>
    </w:p>
    <w:p w14:paraId="5D6DA4FE"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w:t>
      </w:r>
      <w:r>
        <w:t>=</w:t>
      </w:r>
      <w:r>
        <w:rPr>
          <w:rStyle w:val="XMLname"/>
        </w:rPr>
        <w:t>"CMPMSRMTH"</w:t>
      </w:r>
      <w:r>
        <w:t xml:space="preserve"> composite measure method</w:t>
      </w:r>
      <w:bookmarkStart w:id="327" w:name="C_4499-34640"/>
      <w:r>
        <w:t xml:space="preserve"> (CONF:4499-34640)</w:t>
      </w:r>
      <w:bookmarkEnd w:id="327"/>
      <w:r>
        <w:t>.</w:t>
      </w:r>
    </w:p>
    <w:p w14:paraId="525F7F63" w14:textId="77777777" w:rsidR="004B3F04" w:rsidRDefault="004B3F04" w:rsidP="004B3F04">
      <w:pPr>
        <w:numPr>
          <w:ilvl w:val="3"/>
          <w:numId w:val="5"/>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28" w:name="C_4499-34641"/>
      <w:r>
        <w:t xml:space="preserve"> (CONF:4499-34641)</w:t>
      </w:r>
      <w:bookmarkEnd w:id="328"/>
      <w:r>
        <w:t>.</w:t>
      </w:r>
    </w:p>
    <w:p w14:paraId="34A6CE02" w14:textId="77777777" w:rsidR="004B3F04" w:rsidRDefault="004B3F04" w:rsidP="004B3F04">
      <w:pPr>
        <w:numPr>
          <w:ilvl w:val="2"/>
          <w:numId w:val="5"/>
        </w:numPr>
      </w:pPr>
      <w:r>
        <w:t xml:space="preserve">This measureAttribute </w:t>
      </w:r>
      <w:r>
        <w:rPr>
          <w:rStyle w:val="keyword"/>
        </w:rPr>
        <w:t>SHALL</w:t>
      </w:r>
      <w:r>
        <w:t xml:space="preserve"> contain exactly one [1..1] </w:t>
      </w:r>
      <w:r>
        <w:rPr>
          <w:rStyle w:val="XMLnameBold"/>
        </w:rPr>
        <w:t>value</w:t>
      </w:r>
      <w:r>
        <w:t xml:space="preserve"> with @xsi:type="CD"</w:t>
      </w:r>
      <w:bookmarkStart w:id="329" w:name="C_4499-34642"/>
      <w:r>
        <w:t xml:space="preserve"> (CONF:4499-34642)</w:t>
      </w:r>
      <w:bookmarkEnd w:id="329"/>
      <w:r>
        <w:t>.</w:t>
      </w:r>
    </w:p>
    <w:p w14:paraId="7E3A02C8" w14:textId="77777777" w:rsidR="004B3F04" w:rsidRDefault="004B3F04" w:rsidP="004B3F04">
      <w:pPr>
        <w:numPr>
          <w:ilvl w:val="3"/>
          <w:numId w:val="5"/>
        </w:numPr>
      </w:pPr>
      <w:r>
        <w:t xml:space="preserve">This value </w:t>
      </w:r>
      <w:r>
        <w:rPr>
          <w:rStyle w:val="keyword"/>
        </w:rPr>
        <w:t>SHALL</w:t>
      </w:r>
      <w:r>
        <w:t xml:space="preserve"> contain exactly one [1..1] </w:t>
      </w:r>
      <w:r>
        <w:rPr>
          <w:rStyle w:val="XMLnameBold"/>
        </w:rPr>
        <w:t>@code</w:t>
      </w:r>
      <w:bookmarkStart w:id="330" w:name="C_4499-34643"/>
      <w:r>
        <w:t xml:space="preserve"> (CONF:4499-34643)</w:t>
      </w:r>
      <w:bookmarkEnd w:id="330"/>
      <w:r>
        <w:t>.</w:t>
      </w:r>
      <w:r>
        <w:br/>
        <w:t>Note: Will add a valueset that contain the following codes: "OPPORSCR","ALLORNONESCR","LINEARSCR","WEIGHTSCR"</w:t>
      </w:r>
    </w:p>
    <w:p w14:paraId="1289AD9E"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1" w:name="C_4499-18813"/>
      <w:r>
        <w:t xml:space="preserve"> (CONF:4499-18813)</w:t>
      </w:r>
      <w:bookmarkEnd w:id="331"/>
      <w:r>
        <w:t>.</w:t>
      </w:r>
    </w:p>
    <w:p w14:paraId="46D63CB9" w14:textId="77777777" w:rsidR="004B3F04" w:rsidRDefault="004B3F04" w:rsidP="004B3F04">
      <w:pPr>
        <w:numPr>
          <w:ilvl w:val="0"/>
          <w:numId w:val="5"/>
        </w:numPr>
      </w:pPr>
      <w:r>
        <w:rPr>
          <w:rStyle w:val="keyword"/>
        </w:rPr>
        <w:t>SHALL</w:t>
      </w:r>
      <w:r>
        <w:t xml:space="preserve"> contain exactly one [1..1] </w:t>
      </w:r>
      <w:r>
        <w:rPr>
          <w:rStyle w:val="XMLnameBold"/>
        </w:rPr>
        <w:t>component</w:t>
      </w:r>
      <w:bookmarkStart w:id="332" w:name="C_4499-18815"/>
      <w:r>
        <w:t xml:space="preserve"> (CONF:4499-18815)</w:t>
      </w:r>
      <w:bookmarkEnd w:id="332"/>
      <w:r>
        <w:t xml:space="preserve"> such that it</w:t>
      </w:r>
    </w:p>
    <w:p w14:paraId="23E45322" w14:textId="77777777" w:rsidR="004B3F04" w:rsidRDefault="004B3F04" w:rsidP="004B3F04">
      <w:pPr>
        <w:numPr>
          <w:ilvl w:val="1"/>
          <w:numId w:val="5"/>
        </w:numPr>
      </w:pPr>
      <w:r>
        <w:rPr>
          <w:rStyle w:val="keyword"/>
        </w:rPr>
        <w:t>SHALL</w:t>
      </w:r>
      <w:r>
        <w:t xml:space="preserve"> contain exactly one [1..1]  </w:t>
      </w:r>
      <w:hyperlink w:anchor="S_Data_Criteria_Section_V5">
        <w:r>
          <w:rPr>
            <w:rStyle w:val="HyperlinkCourierBold"/>
          </w:rPr>
          <w:t>Data Criteria Section (V5)</w:t>
        </w:r>
      </w:hyperlink>
      <w:r>
        <w:rPr>
          <w:rStyle w:val="XMLname"/>
        </w:rPr>
        <w:t xml:space="preserve"> (identifier: urn:hl7ii:2.16.840.1.113883.10.20.28.2.6:2021-02-01)</w:t>
      </w:r>
      <w:bookmarkStart w:id="333" w:name="C_4499-36338"/>
      <w:r>
        <w:t xml:space="preserve"> (CONF:4499-36338)</w:t>
      </w:r>
      <w:bookmarkEnd w:id="333"/>
      <w:r>
        <w:t>.</w:t>
      </w:r>
    </w:p>
    <w:p w14:paraId="09561599" w14:textId="77777777" w:rsidR="004B3F04" w:rsidRDefault="004B3F04" w:rsidP="004B3F04">
      <w:pPr>
        <w:numPr>
          <w:ilvl w:val="0"/>
          <w:numId w:val="5"/>
        </w:numPr>
      </w:pPr>
      <w:r>
        <w:rPr>
          <w:rStyle w:val="keyword"/>
        </w:rPr>
        <w:t>SHALL</w:t>
      </w:r>
      <w:r>
        <w:t xml:space="preserve"> contain at least one [1..*] </w:t>
      </w:r>
      <w:r>
        <w:rPr>
          <w:rStyle w:val="XMLnameBold"/>
        </w:rPr>
        <w:t>component</w:t>
      </w:r>
      <w:bookmarkStart w:id="334" w:name="C_4499-19057"/>
      <w:r>
        <w:t xml:space="preserve"> (CONF:4499-19057)</w:t>
      </w:r>
      <w:bookmarkEnd w:id="334"/>
      <w:r>
        <w:t xml:space="preserve"> such that it</w:t>
      </w:r>
    </w:p>
    <w:p w14:paraId="468744AE" w14:textId="77777777" w:rsidR="004B3F04" w:rsidRDefault="004B3F04" w:rsidP="004B3F04">
      <w:pPr>
        <w:numPr>
          <w:ilvl w:val="1"/>
          <w:numId w:val="5"/>
        </w:numPr>
      </w:pPr>
      <w:r>
        <w:rPr>
          <w:rStyle w:val="keyword"/>
        </w:rPr>
        <w:t>SHALL</w:t>
      </w:r>
      <w:r>
        <w:t xml:space="preserve"> contain exactly one [1..1]  </w:t>
      </w:r>
      <w:hyperlink w:anchor="S_Population_Criteria_Section_2">
        <w:r>
          <w:rPr>
            <w:rStyle w:val="HyperlinkCourierBold"/>
          </w:rPr>
          <w:t>Population Criteria Section (V2)</w:t>
        </w:r>
      </w:hyperlink>
      <w:r>
        <w:rPr>
          <w:rStyle w:val="XMLname"/>
        </w:rPr>
        <w:t xml:space="preserve"> (identifier: urn:hl7ii:2.16.840.1.113883.10.20.28.2.7:2017-08-01)</w:t>
      </w:r>
      <w:bookmarkStart w:id="335" w:name="C_4499-19058"/>
      <w:r>
        <w:t xml:space="preserve"> (CONF:4499-19058)</w:t>
      </w:r>
      <w:bookmarkEnd w:id="335"/>
      <w:r>
        <w:t>.</w:t>
      </w:r>
    </w:p>
    <w:p w14:paraId="4E62A698"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6" w:name="C_4499-29989"/>
      <w:r>
        <w:t xml:space="preserve"> (CONF:4499-29989)</w:t>
      </w:r>
      <w:bookmarkEnd w:id="336"/>
      <w:r>
        <w:t xml:space="preserve"> such that it</w:t>
      </w:r>
    </w:p>
    <w:p w14:paraId="399DF7D3" w14:textId="77777777" w:rsidR="004B3F04" w:rsidRDefault="004B3F04" w:rsidP="004B3F04">
      <w:pPr>
        <w:numPr>
          <w:ilvl w:val="1"/>
          <w:numId w:val="5"/>
        </w:numPr>
      </w:pPr>
      <w:r>
        <w:rPr>
          <w:rStyle w:val="keyword"/>
        </w:rPr>
        <w:t>SHALL</w:t>
      </w:r>
      <w:r>
        <w:t xml:space="preserve"> contain exactly one [1..1]  </w:t>
      </w:r>
      <w:hyperlink w:anchor="S_Measure_Description_Section">
        <w:r>
          <w:rPr>
            <w:rStyle w:val="HyperlinkCourierBold"/>
          </w:rPr>
          <w:t>Measure Description Section</w:t>
        </w:r>
      </w:hyperlink>
      <w:r>
        <w:rPr>
          <w:rStyle w:val="XMLname"/>
        </w:rPr>
        <w:t xml:space="preserve"> (identifier: urn:oid:2.16.840.1.113883.10.20.28.2.3)</w:t>
      </w:r>
      <w:bookmarkStart w:id="337" w:name="C_4499-29990"/>
      <w:r>
        <w:t xml:space="preserve"> (CONF:4499-29990)</w:t>
      </w:r>
      <w:bookmarkEnd w:id="337"/>
      <w:r>
        <w:t>.</w:t>
      </w:r>
    </w:p>
    <w:p w14:paraId="7C3934FD" w14:textId="77777777" w:rsidR="004B3F04" w:rsidRDefault="004B3F04" w:rsidP="004B3F04">
      <w:pPr>
        <w:numPr>
          <w:ilvl w:val="0"/>
          <w:numId w:val="5"/>
        </w:numPr>
      </w:pPr>
      <w:r>
        <w:rPr>
          <w:rStyle w:val="keyword"/>
        </w:rPr>
        <w:t>MAY</w:t>
      </w:r>
      <w:r>
        <w:t xml:space="preserve"> contain zero or one [0..1] </w:t>
      </w:r>
      <w:r>
        <w:rPr>
          <w:rStyle w:val="XMLnameBold"/>
        </w:rPr>
        <w:t>component</w:t>
      </w:r>
      <w:bookmarkStart w:id="338" w:name="C_4499-29991"/>
      <w:r>
        <w:t xml:space="preserve"> (CONF:4499-29991)</w:t>
      </w:r>
      <w:bookmarkEnd w:id="338"/>
      <w:r>
        <w:t xml:space="preserve"> such that it</w:t>
      </w:r>
    </w:p>
    <w:p w14:paraId="39B2B7DC" w14:textId="77777777" w:rsidR="004B3F04" w:rsidRDefault="004B3F04" w:rsidP="004B3F04">
      <w:pPr>
        <w:numPr>
          <w:ilvl w:val="1"/>
          <w:numId w:val="5"/>
        </w:numPr>
      </w:pPr>
      <w:r>
        <w:rPr>
          <w:rStyle w:val="keyword"/>
        </w:rPr>
        <w:t>SHALL</w:t>
      </w:r>
      <w:r>
        <w:t xml:space="preserve"> contain exactly one [1..1]  </w:t>
      </w:r>
      <w:hyperlink w:anchor="S_Measure_Observations_Section_V2">
        <w:r>
          <w:rPr>
            <w:rStyle w:val="HyperlinkCourierBold"/>
          </w:rPr>
          <w:t>Measure Observations Section (V2)</w:t>
        </w:r>
      </w:hyperlink>
      <w:r>
        <w:rPr>
          <w:rStyle w:val="XMLname"/>
        </w:rPr>
        <w:t xml:space="preserve"> (identifier: urn:hl7ii:2.16.840.1.113883.10.20.28.2.4:2018-05-01)</w:t>
      </w:r>
      <w:bookmarkStart w:id="339" w:name="C_4499-29992"/>
      <w:r>
        <w:t xml:space="preserve"> (CONF:4499-29992)</w:t>
      </w:r>
      <w:bookmarkEnd w:id="339"/>
      <w:r>
        <w:t>.</w:t>
      </w:r>
    </w:p>
    <w:p w14:paraId="184446C5" w14:textId="77777777" w:rsidR="004B3F04" w:rsidRDefault="004B3F04" w:rsidP="004B3F04">
      <w:pPr>
        <w:pStyle w:val="Heading1"/>
      </w:pPr>
      <w:bookmarkStart w:id="340" w:name="_Toc64841861"/>
      <w:bookmarkStart w:id="341" w:name="_Toc65482777"/>
      <w:r>
        <w:lastRenderedPageBreak/>
        <w:t>Section</w:t>
      </w:r>
      <w:bookmarkEnd w:id="340"/>
      <w:bookmarkEnd w:id="341"/>
    </w:p>
    <w:p w14:paraId="0E5BB0DC" w14:textId="426811B5" w:rsidR="004B3F04" w:rsidRDefault="004B3F04" w:rsidP="004B3F04">
      <w:pPr>
        <w:pStyle w:val="Heading2nospace"/>
      </w:pPr>
      <w:bookmarkStart w:id="342" w:name="S_Data_Criteria_Section_V5"/>
      <w:bookmarkStart w:id="343" w:name="_Toc64841862"/>
      <w:bookmarkStart w:id="344" w:name="_Toc65482778"/>
      <w:r>
        <w:t>Data Criteria Section (V5)</w:t>
      </w:r>
      <w:bookmarkEnd w:id="342"/>
      <w:bookmarkEnd w:id="343"/>
      <w:r w:rsidR="006F762B">
        <w:t xml:space="preserve"> - DRAFT</w:t>
      </w:r>
      <w:bookmarkEnd w:id="344"/>
    </w:p>
    <w:p w14:paraId="6E9CB1B9" w14:textId="77777777" w:rsidR="004B3F04" w:rsidRDefault="004B3F04" w:rsidP="004B3F04">
      <w:pPr>
        <w:pStyle w:val="BracketData"/>
      </w:pPr>
      <w:r>
        <w:t>[dataCriteriaSection: identifier urn:hl7ii:2.16.840.1.113883.10.20.28.2.6:2021-02-01 (open)]</w:t>
      </w:r>
    </w:p>
    <w:p w14:paraId="0C5B0331" w14:textId="77777777" w:rsidR="004B3F04" w:rsidRDefault="004B3F04" w:rsidP="004B3F04">
      <w:pPr>
        <w:pStyle w:val="Caption"/>
      </w:pPr>
      <w:bookmarkStart w:id="345" w:name="_Toc64842080"/>
      <w:bookmarkStart w:id="346" w:name="_Toc65483164"/>
      <w:r>
        <w:t xml:space="preserve">Table </w:t>
      </w:r>
      <w:r>
        <w:fldChar w:fldCharType="begin"/>
      </w:r>
      <w:r>
        <w:instrText>SEQ Table \* ARABIC</w:instrText>
      </w:r>
      <w:r>
        <w:fldChar w:fldCharType="separate"/>
      </w:r>
      <w:r>
        <w:t>3</w:t>
      </w:r>
      <w:r>
        <w:fldChar w:fldCharType="end"/>
      </w:r>
      <w:r>
        <w:t>: Data Criteria Section (V5) Contexts</w:t>
      </w:r>
      <w:bookmarkEnd w:id="345"/>
      <w:bookmarkEnd w:id="34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AFEAEE" w14:textId="77777777" w:rsidTr="000659BE">
        <w:trPr>
          <w:cantSplit/>
          <w:tblHeader/>
          <w:jc w:val="center"/>
        </w:trPr>
        <w:tc>
          <w:tcPr>
            <w:tcW w:w="360" w:type="dxa"/>
            <w:shd w:val="clear" w:color="auto" w:fill="E6E6E6"/>
          </w:tcPr>
          <w:p w14:paraId="1A962161" w14:textId="77777777" w:rsidR="004B3F04" w:rsidRDefault="004B3F04" w:rsidP="000659BE">
            <w:pPr>
              <w:pStyle w:val="TableHead"/>
            </w:pPr>
            <w:r>
              <w:t>Contained By:</w:t>
            </w:r>
          </w:p>
        </w:tc>
        <w:tc>
          <w:tcPr>
            <w:tcW w:w="360" w:type="dxa"/>
            <w:shd w:val="clear" w:color="auto" w:fill="E6E6E6"/>
          </w:tcPr>
          <w:p w14:paraId="0C8B5105" w14:textId="77777777" w:rsidR="004B3F04" w:rsidRDefault="004B3F04" w:rsidP="000659BE">
            <w:pPr>
              <w:pStyle w:val="TableHead"/>
            </w:pPr>
            <w:r>
              <w:t>Contains:</w:t>
            </w:r>
          </w:p>
        </w:tc>
      </w:tr>
      <w:tr w:rsidR="004B3F04" w14:paraId="15FE2BAF" w14:textId="77777777" w:rsidTr="000659BE">
        <w:trPr>
          <w:jc w:val="center"/>
        </w:trPr>
        <w:tc>
          <w:tcPr>
            <w:tcW w:w="360" w:type="dxa"/>
          </w:tcPr>
          <w:p w14:paraId="12D49C8F" w14:textId="77777777" w:rsidR="004B3F04" w:rsidRDefault="006C736C"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186C33D" w14:textId="77777777" w:rsidR="004B3F04" w:rsidRDefault="006C736C"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29FCB1DC" w14:textId="77777777" w:rsidR="004B3F04" w:rsidRDefault="006C736C" w:rsidP="000659BE">
            <w:pPr>
              <w:pStyle w:val="TableText"/>
            </w:pPr>
            <w:hyperlink w:anchor="E_Patient_Characteristic_Birth_Date">
              <w:r w:rsidR="004B3F04">
                <w:rPr>
                  <w:rStyle w:val="HyperlinkText9pt"/>
                </w:rPr>
                <w:t>Patient Characteristic Birth Date</w:t>
              </w:r>
            </w:hyperlink>
            <w:r w:rsidR="004B3F04">
              <w:t xml:space="preserve"> (optional)</w:t>
            </w:r>
          </w:p>
          <w:p w14:paraId="5E400F53" w14:textId="77777777" w:rsidR="004B3F04" w:rsidRDefault="006C736C" w:rsidP="000659BE">
            <w:pPr>
              <w:pStyle w:val="TableText"/>
            </w:pPr>
            <w:hyperlink w:anchor="E_Patient_Characteristic_Ethnicity">
              <w:r w:rsidR="004B3F04">
                <w:rPr>
                  <w:rStyle w:val="HyperlinkText9pt"/>
                </w:rPr>
                <w:t>Patient Characteristic Ethnicity</w:t>
              </w:r>
            </w:hyperlink>
            <w:r w:rsidR="004B3F04">
              <w:t xml:space="preserve"> (optional)</w:t>
            </w:r>
          </w:p>
          <w:p w14:paraId="5A98D6A7" w14:textId="77777777" w:rsidR="004B3F04" w:rsidRDefault="006C736C" w:rsidP="000659BE">
            <w:pPr>
              <w:pStyle w:val="TableText"/>
            </w:pPr>
            <w:hyperlink w:anchor="E_Patient_Characteristic_Expired_V1">
              <w:r w:rsidR="004B3F04">
                <w:rPr>
                  <w:rStyle w:val="HyperlinkText9pt"/>
                </w:rPr>
                <w:t>Patient Characteristic Expired</w:t>
              </w:r>
            </w:hyperlink>
            <w:r w:rsidR="004B3F04">
              <w:t xml:space="preserve"> (optional)</w:t>
            </w:r>
          </w:p>
          <w:p w14:paraId="346FB19D" w14:textId="77777777" w:rsidR="004B3F04" w:rsidRDefault="006C736C" w:rsidP="000659BE">
            <w:pPr>
              <w:pStyle w:val="TableText"/>
            </w:pPr>
            <w:hyperlink w:anchor="E_Patient_Characteristic_Payer">
              <w:r w:rsidR="004B3F04">
                <w:rPr>
                  <w:rStyle w:val="HyperlinkText9pt"/>
                </w:rPr>
                <w:t>Patient Characteristic Payer</w:t>
              </w:r>
            </w:hyperlink>
            <w:r w:rsidR="004B3F04">
              <w:t xml:space="preserve"> (optional)</w:t>
            </w:r>
          </w:p>
          <w:p w14:paraId="3BFDB1EC" w14:textId="77777777" w:rsidR="004B3F04" w:rsidRDefault="006C736C" w:rsidP="000659BE">
            <w:pPr>
              <w:pStyle w:val="TableText"/>
            </w:pPr>
            <w:hyperlink w:anchor="E_Patient_Characteristic_Race">
              <w:r w:rsidR="004B3F04">
                <w:rPr>
                  <w:rStyle w:val="HyperlinkText9pt"/>
                </w:rPr>
                <w:t>Patient Characteristic Race</w:t>
              </w:r>
            </w:hyperlink>
            <w:r w:rsidR="004B3F04">
              <w:t xml:space="preserve"> (optional)</w:t>
            </w:r>
          </w:p>
          <w:p w14:paraId="0E9F7511" w14:textId="77777777" w:rsidR="004B3F04" w:rsidRDefault="006C736C" w:rsidP="000659BE">
            <w:pPr>
              <w:pStyle w:val="TableText"/>
            </w:pPr>
            <w:hyperlink w:anchor="E_Patient_Characteristic_Sex">
              <w:r w:rsidR="004B3F04">
                <w:rPr>
                  <w:rStyle w:val="HyperlinkText9pt"/>
                </w:rPr>
                <w:t>Patient Characteristic Sex</w:t>
              </w:r>
            </w:hyperlink>
            <w:r w:rsidR="004B3F04">
              <w:t xml:space="preserve"> (optional)</w:t>
            </w:r>
          </w:p>
          <w:p w14:paraId="165AC7D9" w14:textId="77777777" w:rsidR="004B3F04" w:rsidRDefault="006C736C" w:rsidP="000659BE">
            <w:pPr>
              <w:pStyle w:val="TableText"/>
            </w:pPr>
            <w:hyperlink w:anchor="E_Patient_Characteristic_V2">
              <w:r w:rsidR="004B3F04">
                <w:rPr>
                  <w:rStyle w:val="HyperlinkText9pt"/>
                </w:rPr>
                <w:t>Patient Characteristic (V2)</w:t>
              </w:r>
            </w:hyperlink>
            <w:r w:rsidR="004B3F04">
              <w:t xml:space="preserve"> (optional)</w:t>
            </w:r>
          </w:p>
          <w:p w14:paraId="33B18BED" w14:textId="77777777" w:rsidR="004B3F04" w:rsidRDefault="006C736C" w:rsidP="000659BE">
            <w:pPr>
              <w:pStyle w:val="TableText"/>
            </w:pPr>
            <w:hyperlink w:anchor="E_Related_Person_">
              <w:r w:rsidR="004B3F04">
                <w:rPr>
                  <w:rStyle w:val="HyperlinkText9pt"/>
                </w:rPr>
                <w:t>Related Person</w:t>
              </w:r>
            </w:hyperlink>
            <w:r w:rsidR="004B3F04">
              <w:t xml:space="preserve"> (optional)</w:t>
            </w:r>
          </w:p>
          <w:p w14:paraId="3D51D080"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06B88A55"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709F8B75"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33B60AA1"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69C29788"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693C1C76"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421CD5D3"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6743DC43"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3165E3A9"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2CDBA4C2"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014C8291"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6F39B137"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13508232"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129F76E2"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0AA070DB"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4816303D"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16457439"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01885CF1" w14:textId="77777777" w:rsidR="004B3F04" w:rsidRDefault="006C736C" w:rsidP="000659BE">
            <w:pPr>
              <w:pStyle w:val="TableText"/>
            </w:pPr>
            <w:hyperlink w:anchor="E_Family_History_V3">
              <w:r w:rsidR="004B3F04">
                <w:rPr>
                  <w:rStyle w:val="HyperlinkText9pt"/>
                </w:rPr>
                <w:t>Family History (V3)</w:t>
              </w:r>
            </w:hyperlink>
            <w:r w:rsidR="004B3F04">
              <w:t xml:space="preserve"> (optional)</w:t>
            </w:r>
          </w:p>
          <w:p w14:paraId="67623FCC"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3F36626E"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246AFBCA"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374A4874"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37CA5C56"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6945330B"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1EC42B1A"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66B652D1" w14:textId="77777777" w:rsidR="004B3F04" w:rsidRDefault="006C736C" w:rsidP="000659BE">
            <w:pPr>
              <w:pStyle w:val="TableText"/>
            </w:pPr>
            <w:hyperlink w:anchor="E_Medication_Active_V5_">
              <w:r w:rsidR="004B3F04">
                <w:rPr>
                  <w:rStyle w:val="HyperlinkText9pt"/>
                </w:rPr>
                <w:t>Medication, Active (V5)</w:t>
              </w:r>
            </w:hyperlink>
            <w:r w:rsidR="004B3F04">
              <w:t xml:space="preserve"> (optional)</w:t>
            </w:r>
          </w:p>
          <w:p w14:paraId="7B941BFA"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7C022FEA"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7AF52C00"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2AA5EFEA"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3AF1BDD9" w14:textId="77777777" w:rsidR="004B3F04" w:rsidRDefault="006C736C" w:rsidP="000659BE">
            <w:pPr>
              <w:pStyle w:val="TableText"/>
            </w:pPr>
            <w:hyperlink w:anchor="E_Patient_Care_Experience_V3_">
              <w:r w:rsidR="004B3F04">
                <w:rPr>
                  <w:rStyle w:val="HyperlinkText9pt"/>
                </w:rPr>
                <w:t>Patient Care Experience (V3)</w:t>
              </w:r>
            </w:hyperlink>
            <w:r w:rsidR="004B3F04">
              <w:t xml:space="preserve"> (optional)</w:t>
            </w:r>
          </w:p>
          <w:p w14:paraId="670CFF80"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78B2D140"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7F1278D6"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02B29BDD"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191212FA"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656EC24F" w14:textId="77777777" w:rsidR="004B3F04" w:rsidRDefault="006C736C" w:rsidP="000659BE">
            <w:pPr>
              <w:pStyle w:val="TableText"/>
            </w:pPr>
            <w:hyperlink w:anchor="E_Program_Participation_V4">
              <w:r w:rsidR="004B3F04">
                <w:rPr>
                  <w:rStyle w:val="HyperlinkText9pt"/>
                </w:rPr>
                <w:t>Program Participation (V4)</w:t>
              </w:r>
            </w:hyperlink>
            <w:r w:rsidR="004B3F04">
              <w:t xml:space="preserve"> (optional)</w:t>
            </w:r>
          </w:p>
          <w:p w14:paraId="65213819" w14:textId="77777777" w:rsidR="004B3F04" w:rsidRDefault="006C736C" w:rsidP="000659BE">
            <w:pPr>
              <w:pStyle w:val="TableText"/>
            </w:pPr>
            <w:hyperlink w:anchor="E_Substance_Administered_V5">
              <w:r w:rsidR="004B3F04">
                <w:rPr>
                  <w:rStyle w:val="HyperlinkText9pt"/>
                </w:rPr>
                <w:t>Substance, Administered (V5)</w:t>
              </w:r>
            </w:hyperlink>
            <w:r w:rsidR="004B3F04">
              <w:t xml:space="preserve"> (optional)</w:t>
            </w:r>
          </w:p>
          <w:p w14:paraId="46720A66"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2005B370"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15C19500" w14:textId="77777777" w:rsidR="004B3F04" w:rsidRDefault="006C736C" w:rsidP="000659BE">
            <w:pPr>
              <w:pStyle w:val="TableText"/>
            </w:pPr>
            <w:hyperlink w:anchor="E_Symptom_V4">
              <w:r w:rsidR="004B3F04">
                <w:rPr>
                  <w:rStyle w:val="HyperlinkText9pt"/>
                </w:rPr>
                <w:t>Symptom (V4)</w:t>
              </w:r>
            </w:hyperlink>
            <w:r w:rsidR="004B3F04">
              <w:t xml:space="preserve"> (optional)</w:t>
            </w:r>
          </w:p>
          <w:p w14:paraId="3E7DD527"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p w14:paraId="7C66FCD3" w14:textId="77777777" w:rsidR="004B3F04" w:rsidRDefault="006C736C" w:rsidP="000659BE">
            <w:pPr>
              <w:pStyle w:val="TableText"/>
            </w:pPr>
            <w:hyperlink w:anchor="E_Provider_Care_Experience_V3_">
              <w:r w:rsidR="004B3F04">
                <w:rPr>
                  <w:rStyle w:val="HyperlinkText9pt"/>
                </w:rPr>
                <w:t>Provider Care Experience (V3)</w:t>
              </w:r>
            </w:hyperlink>
            <w:r w:rsidR="004B3F04">
              <w:t xml:space="preserve"> (optional)</w:t>
            </w:r>
          </w:p>
        </w:tc>
      </w:tr>
    </w:tbl>
    <w:p w14:paraId="52DE83F5" w14:textId="77777777" w:rsidR="004B3F04" w:rsidRDefault="004B3F04" w:rsidP="004B3F04">
      <w:pPr>
        <w:pStyle w:val="BodyText"/>
      </w:pPr>
    </w:p>
    <w:p w14:paraId="3D792E5D" w14:textId="77777777" w:rsidR="004B3F04" w:rsidRDefault="004B3F04" w:rsidP="004B3F04">
      <w:r>
        <w:t>The Data Criteria Section contains the criteria describing the data of interest to a measure.</w:t>
      </w:r>
    </w:p>
    <w:p w14:paraId="6CF46FE3" w14:textId="77777777" w:rsidR="004B3F04" w:rsidRDefault="004B3F04" w:rsidP="004B3F04">
      <w:pPr>
        <w:pStyle w:val="Caption"/>
      </w:pPr>
      <w:bookmarkStart w:id="347" w:name="_Toc64842081"/>
      <w:bookmarkStart w:id="348" w:name="_Toc65483165"/>
      <w:r>
        <w:lastRenderedPageBreak/>
        <w:t xml:space="preserve">Table </w:t>
      </w:r>
      <w:r>
        <w:fldChar w:fldCharType="begin"/>
      </w:r>
      <w:r>
        <w:instrText>SEQ Table \* ARABIC</w:instrText>
      </w:r>
      <w:r>
        <w:fldChar w:fldCharType="separate"/>
      </w:r>
      <w:r>
        <w:t>4</w:t>
      </w:r>
      <w:r>
        <w:fldChar w:fldCharType="end"/>
      </w:r>
      <w:r>
        <w:t>: Data Criteria Section (V5) Constraints Overview</w:t>
      </w:r>
      <w:bookmarkEnd w:id="347"/>
      <w:bookmarkEnd w:id="34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B2D6D3" w14:textId="77777777" w:rsidTr="000659BE">
        <w:trPr>
          <w:cantSplit/>
          <w:tblHeader/>
          <w:jc w:val="center"/>
        </w:trPr>
        <w:tc>
          <w:tcPr>
            <w:tcW w:w="0" w:type="dxa"/>
            <w:shd w:val="clear" w:color="auto" w:fill="E6E6E6"/>
            <w:noWrap/>
          </w:tcPr>
          <w:p w14:paraId="787549F4" w14:textId="77777777" w:rsidR="004B3F04" w:rsidRDefault="004B3F04" w:rsidP="000659BE">
            <w:pPr>
              <w:pStyle w:val="TableHead"/>
            </w:pPr>
            <w:r>
              <w:t>XPath</w:t>
            </w:r>
          </w:p>
        </w:tc>
        <w:tc>
          <w:tcPr>
            <w:tcW w:w="720" w:type="dxa"/>
            <w:shd w:val="clear" w:color="auto" w:fill="E6E6E6"/>
            <w:noWrap/>
          </w:tcPr>
          <w:p w14:paraId="46A30476" w14:textId="77777777" w:rsidR="004B3F04" w:rsidRDefault="004B3F04" w:rsidP="000659BE">
            <w:pPr>
              <w:pStyle w:val="TableHead"/>
            </w:pPr>
            <w:r>
              <w:t>Card.</w:t>
            </w:r>
          </w:p>
        </w:tc>
        <w:tc>
          <w:tcPr>
            <w:tcW w:w="1152" w:type="dxa"/>
            <w:shd w:val="clear" w:color="auto" w:fill="E6E6E6"/>
            <w:noWrap/>
          </w:tcPr>
          <w:p w14:paraId="76EEEF37" w14:textId="77777777" w:rsidR="004B3F04" w:rsidRDefault="004B3F04" w:rsidP="000659BE">
            <w:pPr>
              <w:pStyle w:val="TableHead"/>
            </w:pPr>
            <w:r>
              <w:t>Verb</w:t>
            </w:r>
          </w:p>
        </w:tc>
        <w:tc>
          <w:tcPr>
            <w:tcW w:w="864" w:type="dxa"/>
            <w:shd w:val="clear" w:color="auto" w:fill="E6E6E6"/>
            <w:noWrap/>
          </w:tcPr>
          <w:p w14:paraId="475C14B4" w14:textId="77777777" w:rsidR="004B3F04" w:rsidRDefault="004B3F04" w:rsidP="000659BE">
            <w:pPr>
              <w:pStyle w:val="TableHead"/>
            </w:pPr>
            <w:r>
              <w:t>Data Type</w:t>
            </w:r>
          </w:p>
        </w:tc>
        <w:tc>
          <w:tcPr>
            <w:tcW w:w="864" w:type="dxa"/>
            <w:shd w:val="clear" w:color="auto" w:fill="E6E6E6"/>
            <w:noWrap/>
          </w:tcPr>
          <w:p w14:paraId="329323D2" w14:textId="77777777" w:rsidR="004B3F04" w:rsidRDefault="004B3F04" w:rsidP="000659BE">
            <w:pPr>
              <w:pStyle w:val="TableHead"/>
            </w:pPr>
            <w:r>
              <w:t>CONF#</w:t>
            </w:r>
          </w:p>
        </w:tc>
        <w:tc>
          <w:tcPr>
            <w:tcW w:w="864" w:type="dxa"/>
            <w:shd w:val="clear" w:color="auto" w:fill="E6E6E6"/>
            <w:noWrap/>
          </w:tcPr>
          <w:p w14:paraId="51D1EE61" w14:textId="77777777" w:rsidR="004B3F04" w:rsidRDefault="004B3F04" w:rsidP="000659BE">
            <w:pPr>
              <w:pStyle w:val="TableHead"/>
            </w:pPr>
            <w:r>
              <w:t>Value</w:t>
            </w:r>
          </w:p>
        </w:tc>
      </w:tr>
      <w:tr w:rsidR="004B3F04" w14:paraId="7F3058DB" w14:textId="77777777" w:rsidTr="000659BE">
        <w:trPr>
          <w:jc w:val="center"/>
        </w:trPr>
        <w:tc>
          <w:tcPr>
            <w:tcW w:w="10160" w:type="dxa"/>
            <w:gridSpan w:val="6"/>
          </w:tcPr>
          <w:p w14:paraId="50E869D1" w14:textId="77777777" w:rsidR="004B3F04" w:rsidRDefault="004B3F04" w:rsidP="000659BE">
            <w:pPr>
              <w:pStyle w:val="TableText"/>
            </w:pPr>
            <w:r>
              <w:t>dataCriteriaSection (identifier: urn:hl7ii:2.16.840.1.113883.10.20.28.2.6:2021-02-01)</w:t>
            </w:r>
          </w:p>
        </w:tc>
      </w:tr>
      <w:tr w:rsidR="004B3F04" w14:paraId="3D29EA90" w14:textId="77777777" w:rsidTr="000659BE">
        <w:trPr>
          <w:jc w:val="center"/>
        </w:trPr>
        <w:tc>
          <w:tcPr>
            <w:tcW w:w="3345" w:type="dxa"/>
          </w:tcPr>
          <w:p w14:paraId="7CCDB2E8" w14:textId="77777777" w:rsidR="004B3F04" w:rsidRDefault="004B3F04" w:rsidP="000659BE">
            <w:pPr>
              <w:pStyle w:val="TableText"/>
            </w:pPr>
            <w:r>
              <w:tab/>
              <w:t>templateId</w:t>
            </w:r>
          </w:p>
        </w:tc>
        <w:tc>
          <w:tcPr>
            <w:tcW w:w="720" w:type="dxa"/>
          </w:tcPr>
          <w:p w14:paraId="7A55571A" w14:textId="77777777" w:rsidR="004B3F04" w:rsidRDefault="004B3F04" w:rsidP="000659BE">
            <w:pPr>
              <w:pStyle w:val="TableText"/>
            </w:pPr>
            <w:r>
              <w:t>1..1</w:t>
            </w:r>
          </w:p>
        </w:tc>
        <w:tc>
          <w:tcPr>
            <w:tcW w:w="1152" w:type="dxa"/>
          </w:tcPr>
          <w:p w14:paraId="36FB8525" w14:textId="77777777" w:rsidR="004B3F04" w:rsidRDefault="004B3F04" w:rsidP="000659BE">
            <w:pPr>
              <w:pStyle w:val="TableText"/>
            </w:pPr>
            <w:r>
              <w:t>SHALL</w:t>
            </w:r>
          </w:p>
        </w:tc>
        <w:tc>
          <w:tcPr>
            <w:tcW w:w="864" w:type="dxa"/>
          </w:tcPr>
          <w:p w14:paraId="6A2FAA4A" w14:textId="77777777" w:rsidR="004B3F04" w:rsidRDefault="004B3F04" w:rsidP="000659BE">
            <w:pPr>
              <w:pStyle w:val="TableText"/>
            </w:pPr>
          </w:p>
        </w:tc>
        <w:tc>
          <w:tcPr>
            <w:tcW w:w="1104" w:type="dxa"/>
          </w:tcPr>
          <w:p w14:paraId="41A4CE85" w14:textId="77777777" w:rsidR="004B3F04" w:rsidRDefault="006C736C" w:rsidP="000659BE">
            <w:pPr>
              <w:pStyle w:val="TableText"/>
            </w:pPr>
            <w:hyperlink w:anchor="C_4499-18804">
              <w:r w:rsidR="004B3F04">
                <w:rPr>
                  <w:rStyle w:val="HyperlinkText9pt"/>
                </w:rPr>
                <w:t>4499-18804</w:t>
              </w:r>
            </w:hyperlink>
          </w:p>
        </w:tc>
        <w:tc>
          <w:tcPr>
            <w:tcW w:w="2975" w:type="dxa"/>
          </w:tcPr>
          <w:p w14:paraId="6A93A4E6" w14:textId="77777777" w:rsidR="004B3F04" w:rsidRDefault="004B3F04" w:rsidP="000659BE">
            <w:pPr>
              <w:pStyle w:val="TableText"/>
            </w:pPr>
          </w:p>
        </w:tc>
      </w:tr>
      <w:tr w:rsidR="004B3F04" w14:paraId="66E3C562" w14:textId="77777777" w:rsidTr="000659BE">
        <w:trPr>
          <w:jc w:val="center"/>
        </w:trPr>
        <w:tc>
          <w:tcPr>
            <w:tcW w:w="3345" w:type="dxa"/>
          </w:tcPr>
          <w:p w14:paraId="0C187C71" w14:textId="77777777" w:rsidR="004B3F04" w:rsidRDefault="004B3F04" w:rsidP="000659BE">
            <w:pPr>
              <w:pStyle w:val="TableText"/>
            </w:pPr>
            <w:r>
              <w:tab/>
            </w:r>
            <w:r>
              <w:tab/>
              <w:t>item</w:t>
            </w:r>
          </w:p>
        </w:tc>
        <w:tc>
          <w:tcPr>
            <w:tcW w:w="720" w:type="dxa"/>
          </w:tcPr>
          <w:p w14:paraId="226AC4A2" w14:textId="77777777" w:rsidR="004B3F04" w:rsidRDefault="004B3F04" w:rsidP="000659BE">
            <w:pPr>
              <w:pStyle w:val="TableText"/>
            </w:pPr>
            <w:r>
              <w:t>1..1</w:t>
            </w:r>
          </w:p>
        </w:tc>
        <w:tc>
          <w:tcPr>
            <w:tcW w:w="1152" w:type="dxa"/>
          </w:tcPr>
          <w:p w14:paraId="75063C90" w14:textId="77777777" w:rsidR="004B3F04" w:rsidRDefault="004B3F04" w:rsidP="000659BE">
            <w:pPr>
              <w:pStyle w:val="TableText"/>
            </w:pPr>
            <w:r>
              <w:t>SHALL</w:t>
            </w:r>
          </w:p>
        </w:tc>
        <w:tc>
          <w:tcPr>
            <w:tcW w:w="864" w:type="dxa"/>
          </w:tcPr>
          <w:p w14:paraId="0B4E459E" w14:textId="77777777" w:rsidR="004B3F04" w:rsidRDefault="004B3F04" w:rsidP="000659BE">
            <w:pPr>
              <w:pStyle w:val="TableText"/>
            </w:pPr>
          </w:p>
        </w:tc>
        <w:tc>
          <w:tcPr>
            <w:tcW w:w="1104" w:type="dxa"/>
          </w:tcPr>
          <w:p w14:paraId="54D1880D" w14:textId="77777777" w:rsidR="004B3F04" w:rsidRDefault="006C736C" w:rsidP="000659BE">
            <w:pPr>
              <w:pStyle w:val="TableText"/>
            </w:pPr>
            <w:hyperlink w:anchor="C_4499-18805">
              <w:r w:rsidR="004B3F04">
                <w:rPr>
                  <w:rStyle w:val="HyperlinkText9pt"/>
                </w:rPr>
                <w:t>4499-18805</w:t>
              </w:r>
            </w:hyperlink>
          </w:p>
        </w:tc>
        <w:tc>
          <w:tcPr>
            <w:tcW w:w="2975" w:type="dxa"/>
          </w:tcPr>
          <w:p w14:paraId="055D49C5" w14:textId="77777777" w:rsidR="004B3F04" w:rsidRDefault="004B3F04" w:rsidP="000659BE">
            <w:pPr>
              <w:pStyle w:val="TableText"/>
            </w:pPr>
          </w:p>
        </w:tc>
      </w:tr>
      <w:tr w:rsidR="004B3F04" w14:paraId="1D5CFC2E" w14:textId="77777777" w:rsidTr="000659BE">
        <w:trPr>
          <w:jc w:val="center"/>
        </w:trPr>
        <w:tc>
          <w:tcPr>
            <w:tcW w:w="3345" w:type="dxa"/>
          </w:tcPr>
          <w:p w14:paraId="4B1830FE" w14:textId="77777777" w:rsidR="004B3F04" w:rsidRDefault="004B3F04" w:rsidP="000659BE">
            <w:pPr>
              <w:pStyle w:val="TableText"/>
            </w:pPr>
            <w:r>
              <w:tab/>
            </w:r>
            <w:r>
              <w:tab/>
            </w:r>
            <w:r>
              <w:tab/>
              <w:t>@root</w:t>
            </w:r>
          </w:p>
        </w:tc>
        <w:tc>
          <w:tcPr>
            <w:tcW w:w="720" w:type="dxa"/>
          </w:tcPr>
          <w:p w14:paraId="7A1C6BCB" w14:textId="77777777" w:rsidR="004B3F04" w:rsidRDefault="004B3F04" w:rsidP="000659BE">
            <w:pPr>
              <w:pStyle w:val="TableText"/>
            </w:pPr>
            <w:r>
              <w:t>1..1</w:t>
            </w:r>
          </w:p>
        </w:tc>
        <w:tc>
          <w:tcPr>
            <w:tcW w:w="1152" w:type="dxa"/>
          </w:tcPr>
          <w:p w14:paraId="2F603DB0" w14:textId="77777777" w:rsidR="004B3F04" w:rsidRDefault="004B3F04" w:rsidP="000659BE">
            <w:pPr>
              <w:pStyle w:val="TableText"/>
            </w:pPr>
            <w:r>
              <w:t>SHALL</w:t>
            </w:r>
          </w:p>
        </w:tc>
        <w:tc>
          <w:tcPr>
            <w:tcW w:w="864" w:type="dxa"/>
          </w:tcPr>
          <w:p w14:paraId="1A2B54FE" w14:textId="77777777" w:rsidR="004B3F04" w:rsidRDefault="004B3F04" w:rsidP="000659BE">
            <w:pPr>
              <w:pStyle w:val="TableText"/>
            </w:pPr>
          </w:p>
        </w:tc>
        <w:tc>
          <w:tcPr>
            <w:tcW w:w="1104" w:type="dxa"/>
          </w:tcPr>
          <w:p w14:paraId="0B6855C4" w14:textId="77777777" w:rsidR="004B3F04" w:rsidRDefault="006C736C" w:rsidP="000659BE">
            <w:pPr>
              <w:pStyle w:val="TableText"/>
            </w:pPr>
            <w:hyperlink w:anchor="C_4499-18806">
              <w:r w:rsidR="004B3F04">
                <w:rPr>
                  <w:rStyle w:val="HyperlinkText9pt"/>
                </w:rPr>
                <w:t>4499-18806</w:t>
              </w:r>
            </w:hyperlink>
          </w:p>
        </w:tc>
        <w:tc>
          <w:tcPr>
            <w:tcW w:w="2975" w:type="dxa"/>
          </w:tcPr>
          <w:p w14:paraId="3CAEEA3D" w14:textId="77777777" w:rsidR="004B3F04" w:rsidRDefault="004B3F04" w:rsidP="000659BE">
            <w:pPr>
              <w:pStyle w:val="TableText"/>
            </w:pPr>
            <w:r>
              <w:t>2.16.840.1.113883.10.20.28.2.6</w:t>
            </w:r>
          </w:p>
        </w:tc>
      </w:tr>
      <w:tr w:rsidR="004B3F04" w14:paraId="0171BA7B" w14:textId="77777777" w:rsidTr="000659BE">
        <w:trPr>
          <w:jc w:val="center"/>
        </w:trPr>
        <w:tc>
          <w:tcPr>
            <w:tcW w:w="3345" w:type="dxa"/>
          </w:tcPr>
          <w:p w14:paraId="13433845" w14:textId="77777777" w:rsidR="004B3F04" w:rsidRDefault="004B3F04" w:rsidP="000659BE">
            <w:pPr>
              <w:pStyle w:val="TableText"/>
            </w:pPr>
            <w:r>
              <w:tab/>
            </w:r>
            <w:r>
              <w:tab/>
            </w:r>
            <w:r>
              <w:tab/>
              <w:t>@extension</w:t>
            </w:r>
          </w:p>
        </w:tc>
        <w:tc>
          <w:tcPr>
            <w:tcW w:w="720" w:type="dxa"/>
          </w:tcPr>
          <w:p w14:paraId="14D27474" w14:textId="77777777" w:rsidR="004B3F04" w:rsidRDefault="004B3F04" w:rsidP="000659BE">
            <w:pPr>
              <w:pStyle w:val="TableText"/>
            </w:pPr>
            <w:r>
              <w:t>1..1</w:t>
            </w:r>
          </w:p>
        </w:tc>
        <w:tc>
          <w:tcPr>
            <w:tcW w:w="1152" w:type="dxa"/>
          </w:tcPr>
          <w:p w14:paraId="68CA4142" w14:textId="77777777" w:rsidR="004B3F04" w:rsidRDefault="004B3F04" w:rsidP="000659BE">
            <w:pPr>
              <w:pStyle w:val="TableText"/>
            </w:pPr>
            <w:r>
              <w:t>SHALL</w:t>
            </w:r>
          </w:p>
        </w:tc>
        <w:tc>
          <w:tcPr>
            <w:tcW w:w="864" w:type="dxa"/>
          </w:tcPr>
          <w:p w14:paraId="323666E1" w14:textId="77777777" w:rsidR="004B3F04" w:rsidRDefault="004B3F04" w:rsidP="000659BE">
            <w:pPr>
              <w:pStyle w:val="TableText"/>
            </w:pPr>
          </w:p>
        </w:tc>
        <w:tc>
          <w:tcPr>
            <w:tcW w:w="1104" w:type="dxa"/>
          </w:tcPr>
          <w:p w14:paraId="6C15A0C6" w14:textId="77777777" w:rsidR="004B3F04" w:rsidRDefault="006C736C" w:rsidP="000659BE">
            <w:pPr>
              <w:pStyle w:val="TableText"/>
            </w:pPr>
            <w:hyperlink w:anchor="C_4499-33440">
              <w:r w:rsidR="004B3F04">
                <w:rPr>
                  <w:rStyle w:val="HyperlinkText9pt"/>
                </w:rPr>
                <w:t>4499-33440</w:t>
              </w:r>
            </w:hyperlink>
          </w:p>
        </w:tc>
        <w:tc>
          <w:tcPr>
            <w:tcW w:w="2975" w:type="dxa"/>
          </w:tcPr>
          <w:p w14:paraId="14C5C05F" w14:textId="77777777" w:rsidR="004B3F04" w:rsidRDefault="004B3F04" w:rsidP="000659BE">
            <w:pPr>
              <w:pStyle w:val="TableText"/>
            </w:pPr>
            <w:r>
              <w:t>2019-05-01</w:t>
            </w:r>
          </w:p>
        </w:tc>
      </w:tr>
      <w:tr w:rsidR="004B3F04" w14:paraId="6784AE96" w14:textId="77777777" w:rsidTr="000659BE">
        <w:trPr>
          <w:jc w:val="center"/>
        </w:trPr>
        <w:tc>
          <w:tcPr>
            <w:tcW w:w="3345" w:type="dxa"/>
          </w:tcPr>
          <w:p w14:paraId="030BBC7B" w14:textId="77777777" w:rsidR="004B3F04" w:rsidRDefault="004B3F04" w:rsidP="000659BE">
            <w:pPr>
              <w:pStyle w:val="TableText"/>
            </w:pPr>
            <w:r>
              <w:tab/>
              <w:t>id</w:t>
            </w:r>
          </w:p>
        </w:tc>
        <w:tc>
          <w:tcPr>
            <w:tcW w:w="720" w:type="dxa"/>
          </w:tcPr>
          <w:p w14:paraId="744A6C36" w14:textId="77777777" w:rsidR="004B3F04" w:rsidRDefault="004B3F04" w:rsidP="000659BE">
            <w:pPr>
              <w:pStyle w:val="TableText"/>
            </w:pPr>
            <w:r>
              <w:t>0..1</w:t>
            </w:r>
          </w:p>
        </w:tc>
        <w:tc>
          <w:tcPr>
            <w:tcW w:w="1152" w:type="dxa"/>
          </w:tcPr>
          <w:p w14:paraId="66263B6D" w14:textId="77777777" w:rsidR="004B3F04" w:rsidRDefault="004B3F04" w:rsidP="000659BE">
            <w:pPr>
              <w:pStyle w:val="TableText"/>
            </w:pPr>
            <w:r>
              <w:t>MAY</w:t>
            </w:r>
          </w:p>
        </w:tc>
        <w:tc>
          <w:tcPr>
            <w:tcW w:w="864" w:type="dxa"/>
          </w:tcPr>
          <w:p w14:paraId="63C2B42A" w14:textId="77777777" w:rsidR="004B3F04" w:rsidRDefault="004B3F04" w:rsidP="000659BE">
            <w:pPr>
              <w:pStyle w:val="TableText"/>
            </w:pPr>
          </w:p>
        </w:tc>
        <w:tc>
          <w:tcPr>
            <w:tcW w:w="1104" w:type="dxa"/>
          </w:tcPr>
          <w:p w14:paraId="3F869ADB" w14:textId="77777777" w:rsidR="004B3F04" w:rsidRDefault="006C736C" w:rsidP="000659BE">
            <w:pPr>
              <w:pStyle w:val="TableText"/>
            </w:pPr>
            <w:hyperlink w:anchor="C_4499-18856">
              <w:r w:rsidR="004B3F04">
                <w:rPr>
                  <w:rStyle w:val="HyperlinkText9pt"/>
                </w:rPr>
                <w:t>4499-18856</w:t>
              </w:r>
            </w:hyperlink>
          </w:p>
        </w:tc>
        <w:tc>
          <w:tcPr>
            <w:tcW w:w="2975" w:type="dxa"/>
          </w:tcPr>
          <w:p w14:paraId="29EF971B" w14:textId="77777777" w:rsidR="004B3F04" w:rsidRDefault="004B3F04" w:rsidP="000659BE">
            <w:pPr>
              <w:pStyle w:val="TableText"/>
            </w:pPr>
          </w:p>
        </w:tc>
      </w:tr>
      <w:tr w:rsidR="004B3F04" w14:paraId="0E856A8F" w14:textId="77777777" w:rsidTr="000659BE">
        <w:trPr>
          <w:jc w:val="center"/>
        </w:trPr>
        <w:tc>
          <w:tcPr>
            <w:tcW w:w="3345" w:type="dxa"/>
          </w:tcPr>
          <w:p w14:paraId="682AB124" w14:textId="77777777" w:rsidR="004B3F04" w:rsidRDefault="004B3F04" w:rsidP="000659BE">
            <w:pPr>
              <w:pStyle w:val="TableText"/>
            </w:pPr>
            <w:r>
              <w:tab/>
              <w:t>code</w:t>
            </w:r>
          </w:p>
        </w:tc>
        <w:tc>
          <w:tcPr>
            <w:tcW w:w="720" w:type="dxa"/>
          </w:tcPr>
          <w:p w14:paraId="48DAAD8F" w14:textId="77777777" w:rsidR="004B3F04" w:rsidRDefault="004B3F04" w:rsidP="000659BE">
            <w:pPr>
              <w:pStyle w:val="TableText"/>
            </w:pPr>
            <w:r>
              <w:t>1..1</w:t>
            </w:r>
          </w:p>
        </w:tc>
        <w:tc>
          <w:tcPr>
            <w:tcW w:w="1152" w:type="dxa"/>
          </w:tcPr>
          <w:p w14:paraId="08412DFB" w14:textId="77777777" w:rsidR="004B3F04" w:rsidRDefault="004B3F04" w:rsidP="000659BE">
            <w:pPr>
              <w:pStyle w:val="TableText"/>
            </w:pPr>
            <w:r>
              <w:t>SHALL</w:t>
            </w:r>
          </w:p>
        </w:tc>
        <w:tc>
          <w:tcPr>
            <w:tcW w:w="864" w:type="dxa"/>
          </w:tcPr>
          <w:p w14:paraId="478DA04B" w14:textId="77777777" w:rsidR="004B3F04" w:rsidRDefault="004B3F04" w:rsidP="000659BE">
            <w:pPr>
              <w:pStyle w:val="TableText"/>
            </w:pPr>
          </w:p>
        </w:tc>
        <w:tc>
          <w:tcPr>
            <w:tcW w:w="1104" w:type="dxa"/>
          </w:tcPr>
          <w:p w14:paraId="1F4B3A3C" w14:textId="77777777" w:rsidR="004B3F04" w:rsidRDefault="006C736C" w:rsidP="000659BE">
            <w:pPr>
              <w:pStyle w:val="TableText"/>
            </w:pPr>
            <w:hyperlink w:anchor="C_4499-18807">
              <w:r w:rsidR="004B3F04">
                <w:rPr>
                  <w:rStyle w:val="HyperlinkText9pt"/>
                </w:rPr>
                <w:t>4499-18807</w:t>
              </w:r>
            </w:hyperlink>
          </w:p>
        </w:tc>
        <w:tc>
          <w:tcPr>
            <w:tcW w:w="2975" w:type="dxa"/>
          </w:tcPr>
          <w:p w14:paraId="2405D33C" w14:textId="77777777" w:rsidR="004B3F04" w:rsidRDefault="004B3F04" w:rsidP="000659BE">
            <w:pPr>
              <w:pStyle w:val="TableText"/>
            </w:pPr>
          </w:p>
        </w:tc>
      </w:tr>
      <w:tr w:rsidR="004B3F04" w14:paraId="03554048" w14:textId="77777777" w:rsidTr="000659BE">
        <w:trPr>
          <w:jc w:val="center"/>
        </w:trPr>
        <w:tc>
          <w:tcPr>
            <w:tcW w:w="3345" w:type="dxa"/>
          </w:tcPr>
          <w:p w14:paraId="2F55A78C" w14:textId="77777777" w:rsidR="004B3F04" w:rsidRDefault="004B3F04" w:rsidP="000659BE">
            <w:pPr>
              <w:pStyle w:val="TableText"/>
            </w:pPr>
            <w:r>
              <w:tab/>
            </w:r>
            <w:r>
              <w:tab/>
              <w:t>@code</w:t>
            </w:r>
          </w:p>
        </w:tc>
        <w:tc>
          <w:tcPr>
            <w:tcW w:w="720" w:type="dxa"/>
          </w:tcPr>
          <w:p w14:paraId="04097729" w14:textId="77777777" w:rsidR="004B3F04" w:rsidRDefault="004B3F04" w:rsidP="000659BE">
            <w:pPr>
              <w:pStyle w:val="TableText"/>
            </w:pPr>
            <w:r>
              <w:t>1..1</w:t>
            </w:r>
          </w:p>
        </w:tc>
        <w:tc>
          <w:tcPr>
            <w:tcW w:w="1152" w:type="dxa"/>
          </w:tcPr>
          <w:p w14:paraId="7A2D1670" w14:textId="77777777" w:rsidR="004B3F04" w:rsidRDefault="004B3F04" w:rsidP="000659BE">
            <w:pPr>
              <w:pStyle w:val="TableText"/>
            </w:pPr>
            <w:r>
              <w:t>SHALL</w:t>
            </w:r>
          </w:p>
        </w:tc>
        <w:tc>
          <w:tcPr>
            <w:tcW w:w="864" w:type="dxa"/>
          </w:tcPr>
          <w:p w14:paraId="2EC2CFE2" w14:textId="77777777" w:rsidR="004B3F04" w:rsidRDefault="004B3F04" w:rsidP="000659BE">
            <w:pPr>
              <w:pStyle w:val="TableText"/>
            </w:pPr>
          </w:p>
        </w:tc>
        <w:tc>
          <w:tcPr>
            <w:tcW w:w="1104" w:type="dxa"/>
          </w:tcPr>
          <w:p w14:paraId="02ADDB0F" w14:textId="77777777" w:rsidR="004B3F04" w:rsidRDefault="006C736C" w:rsidP="000659BE">
            <w:pPr>
              <w:pStyle w:val="TableText"/>
            </w:pPr>
            <w:hyperlink w:anchor="C_4499-18808">
              <w:r w:rsidR="004B3F04">
                <w:rPr>
                  <w:rStyle w:val="HyperlinkText9pt"/>
                </w:rPr>
                <w:t>4499-18808</w:t>
              </w:r>
            </w:hyperlink>
          </w:p>
        </w:tc>
        <w:tc>
          <w:tcPr>
            <w:tcW w:w="2975" w:type="dxa"/>
          </w:tcPr>
          <w:p w14:paraId="62B98CA3" w14:textId="77777777" w:rsidR="004B3F04" w:rsidRDefault="004B3F04" w:rsidP="000659BE">
            <w:pPr>
              <w:pStyle w:val="TableText"/>
            </w:pPr>
            <w:r>
              <w:t>urn:oid:2.16.840.1.113883.6.1 (LOINC) = 57025-9</w:t>
            </w:r>
          </w:p>
        </w:tc>
      </w:tr>
      <w:tr w:rsidR="004B3F04" w14:paraId="18045CA3" w14:textId="77777777" w:rsidTr="000659BE">
        <w:trPr>
          <w:jc w:val="center"/>
        </w:trPr>
        <w:tc>
          <w:tcPr>
            <w:tcW w:w="3345" w:type="dxa"/>
          </w:tcPr>
          <w:p w14:paraId="788FC652" w14:textId="77777777" w:rsidR="004B3F04" w:rsidRDefault="004B3F04" w:rsidP="000659BE">
            <w:pPr>
              <w:pStyle w:val="TableText"/>
            </w:pPr>
            <w:r>
              <w:tab/>
            </w:r>
            <w:r>
              <w:tab/>
              <w:t>@codeSystem</w:t>
            </w:r>
          </w:p>
        </w:tc>
        <w:tc>
          <w:tcPr>
            <w:tcW w:w="720" w:type="dxa"/>
          </w:tcPr>
          <w:p w14:paraId="3EB83286" w14:textId="77777777" w:rsidR="004B3F04" w:rsidRDefault="004B3F04" w:rsidP="000659BE">
            <w:pPr>
              <w:pStyle w:val="TableText"/>
            </w:pPr>
            <w:r>
              <w:t>1..1</w:t>
            </w:r>
          </w:p>
        </w:tc>
        <w:tc>
          <w:tcPr>
            <w:tcW w:w="1152" w:type="dxa"/>
          </w:tcPr>
          <w:p w14:paraId="3B771D77" w14:textId="77777777" w:rsidR="004B3F04" w:rsidRDefault="004B3F04" w:rsidP="000659BE">
            <w:pPr>
              <w:pStyle w:val="TableText"/>
            </w:pPr>
            <w:r>
              <w:t>SHALL</w:t>
            </w:r>
          </w:p>
        </w:tc>
        <w:tc>
          <w:tcPr>
            <w:tcW w:w="864" w:type="dxa"/>
          </w:tcPr>
          <w:p w14:paraId="63B22F73" w14:textId="77777777" w:rsidR="004B3F04" w:rsidRDefault="004B3F04" w:rsidP="000659BE">
            <w:pPr>
              <w:pStyle w:val="TableText"/>
            </w:pPr>
          </w:p>
        </w:tc>
        <w:tc>
          <w:tcPr>
            <w:tcW w:w="1104" w:type="dxa"/>
          </w:tcPr>
          <w:p w14:paraId="45D34B15" w14:textId="77777777" w:rsidR="004B3F04" w:rsidRDefault="006C736C" w:rsidP="000659BE">
            <w:pPr>
              <w:pStyle w:val="TableText"/>
            </w:pPr>
            <w:hyperlink w:anchor="C_4499-30091">
              <w:r w:rsidR="004B3F04">
                <w:rPr>
                  <w:rStyle w:val="HyperlinkText9pt"/>
                </w:rPr>
                <w:t>4499-30091</w:t>
              </w:r>
            </w:hyperlink>
          </w:p>
        </w:tc>
        <w:tc>
          <w:tcPr>
            <w:tcW w:w="2975" w:type="dxa"/>
          </w:tcPr>
          <w:p w14:paraId="55F44B94" w14:textId="77777777" w:rsidR="004B3F04" w:rsidRDefault="004B3F04" w:rsidP="000659BE">
            <w:pPr>
              <w:pStyle w:val="TableText"/>
            </w:pPr>
            <w:r>
              <w:t>urn:oid:2.16.840.1.113883.6.1 (LOINC)</w:t>
            </w:r>
          </w:p>
        </w:tc>
      </w:tr>
      <w:tr w:rsidR="004B3F04" w14:paraId="7F353BE1" w14:textId="77777777" w:rsidTr="000659BE">
        <w:trPr>
          <w:jc w:val="center"/>
        </w:trPr>
        <w:tc>
          <w:tcPr>
            <w:tcW w:w="3345" w:type="dxa"/>
          </w:tcPr>
          <w:p w14:paraId="7A6293F5" w14:textId="77777777" w:rsidR="004B3F04" w:rsidRDefault="004B3F04" w:rsidP="000659BE">
            <w:pPr>
              <w:pStyle w:val="TableText"/>
            </w:pPr>
            <w:r>
              <w:tab/>
              <w:t>title</w:t>
            </w:r>
          </w:p>
        </w:tc>
        <w:tc>
          <w:tcPr>
            <w:tcW w:w="720" w:type="dxa"/>
          </w:tcPr>
          <w:p w14:paraId="32D3076E" w14:textId="77777777" w:rsidR="004B3F04" w:rsidRDefault="004B3F04" w:rsidP="000659BE">
            <w:pPr>
              <w:pStyle w:val="TableText"/>
            </w:pPr>
            <w:r>
              <w:t>1..1</w:t>
            </w:r>
          </w:p>
        </w:tc>
        <w:tc>
          <w:tcPr>
            <w:tcW w:w="1152" w:type="dxa"/>
          </w:tcPr>
          <w:p w14:paraId="64D0D050" w14:textId="77777777" w:rsidR="004B3F04" w:rsidRDefault="004B3F04" w:rsidP="000659BE">
            <w:pPr>
              <w:pStyle w:val="TableText"/>
            </w:pPr>
            <w:r>
              <w:t>SHALL</w:t>
            </w:r>
          </w:p>
        </w:tc>
        <w:tc>
          <w:tcPr>
            <w:tcW w:w="864" w:type="dxa"/>
          </w:tcPr>
          <w:p w14:paraId="39D48699" w14:textId="77777777" w:rsidR="004B3F04" w:rsidRDefault="004B3F04" w:rsidP="000659BE">
            <w:pPr>
              <w:pStyle w:val="TableText"/>
            </w:pPr>
          </w:p>
        </w:tc>
        <w:tc>
          <w:tcPr>
            <w:tcW w:w="1104" w:type="dxa"/>
          </w:tcPr>
          <w:p w14:paraId="293C66E3" w14:textId="77777777" w:rsidR="004B3F04" w:rsidRDefault="006C736C" w:rsidP="000659BE">
            <w:pPr>
              <w:pStyle w:val="TableText"/>
            </w:pPr>
            <w:hyperlink w:anchor="C_4499-18857">
              <w:r w:rsidR="004B3F04">
                <w:rPr>
                  <w:rStyle w:val="HyperlinkText9pt"/>
                </w:rPr>
                <w:t>4499-18857</w:t>
              </w:r>
            </w:hyperlink>
          </w:p>
        </w:tc>
        <w:tc>
          <w:tcPr>
            <w:tcW w:w="2975" w:type="dxa"/>
          </w:tcPr>
          <w:p w14:paraId="0D43DB00" w14:textId="77777777" w:rsidR="004B3F04" w:rsidRDefault="004B3F04" w:rsidP="000659BE">
            <w:pPr>
              <w:pStyle w:val="TableText"/>
            </w:pPr>
          </w:p>
        </w:tc>
      </w:tr>
      <w:tr w:rsidR="004B3F04" w14:paraId="433B5BFE" w14:textId="77777777" w:rsidTr="000659BE">
        <w:trPr>
          <w:jc w:val="center"/>
        </w:trPr>
        <w:tc>
          <w:tcPr>
            <w:tcW w:w="3345" w:type="dxa"/>
          </w:tcPr>
          <w:p w14:paraId="38471F60" w14:textId="77777777" w:rsidR="004B3F04" w:rsidRDefault="004B3F04" w:rsidP="000659BE">
            <w:pPr>
              <w:pStyle w:val="TableText"/>
            </w:pPr>
            <w:r>
              <w:tab/>
            </w:r>
            <w:r>
              <w:tab/>
              <w:t>@value</w:t>
            </w:r>
          </w:p>
        </w:tc>
        <w:tc>
          <w:tcPr>
            <w:tcW w:w="720" w:type="dxa"/>
          </w:tcPr>
          <w:p w14:paraId="1B8B6A70" w14:textId="77777777" w:rsidR="004B3F04" w:rsidRDefault="004B3F04" w:rsidP="000659BE">
            <w:pPr>
              <w:pStyle w:val="TableText"/>
            </w:pPr>
            <w:r>
              <w:t>1..1</w:t>
            </w:r>
          </w:p>
        </w:tc>
        <w:tc>
          <w:tcPr>
            <w:tcW w:w="1152" w:type="dxa"/>
          </w:tcPr>
          <w:p w14:paraId="4E7F05E1" w14:textId="77777777" w:rsidR="004B3F04" w:rsidRDefault="004B3F04" w:rsidP="000659BE">
            <w:pPr>
              <w:pStyle w:val="TableText"/>
            </w:pPr>
            <w:r>
              <w:t>SHALL</w:t>
            </w:r>
          </w:p>
        </w:tc>
        <w:tc>
          <w:tcPr>
            <w:tcW w:w="864" w:type="dxa"/>
          </w:tcPr>
          <w:p w14:paraId="7A11759B" w14:textId="77777777" w:rsidR="004B3F04" w:rsidRDefault="004B3F04" w:rsidP="000659BE">
            <w:pPr>
              <w:pStyle w:val="TableText"/>
            </w:pPr>
          </w:p>
        </w:tc>
        <w:tc>
          <w:tcPr>
            <w:tcW w:w="1104" w:type="dxa"/>
          </w:tcPr>
          <w:p w14:paraId="0AD9B898" w14:textId="77777777" w:rsidR="004B3F04" w:rsidRDefault="006C736C" w:rsidP="000659BE">
            <w:pPr>
              <w:pStyle w:val="TableText"/>
            </w:pPr>
            <w:hyperlink w:anchor="C_4499-18964">
              <w:r w:rsidR="004B3F04">
                <w:rPr>
                  <w:rStyle w:val="HyperlinkText9pt"/>
                </w:rPr>
                <w:t>4499-18964</w:t>
              </w:r>
            </w:hyperlink>
          </w:p>
        </w:tc>
        <w:tc>
          <w:tcPr>
            <w:tcW w:w="2975" w:type="dxa"/>
          </w:tcPr>
          <w:p w14:paraId="5D8B474E" w14:textId="77777777" w:rsidR="004B3F04" w:rsidRDefault="004B3F04" w:rsidP="000659BE">
            <w:pPr>
              <w:pStyle w:val="TableText"/>
            </w:pPr>
            <w:r>
              <w:t>Data Criteria Section</w:t>
            </w:r>
          </w:p>
        </w:tc>
      </w:tr>
      <w:tr w:rsidR="004B3F04" w14:paraId="03B658E3" w14:textId="77777777" w:rsidTr="000659BE">
        <w:trPr>
          <w:jc w:val="center"/>
        </w:trPr>
        <w:tc>
          <w:tcPr>
            <w:tcW w:w="3345" w:type="dxa"/>
          </w:tcPr>
          <w:p w14:paraId="57450540" w14:textId="77777777" w:rsidR="004B3F04" w:rsidRDefault="004B3F04" w:rsidP="000659BE">
            <w:pPr>
              <w:pStyle w:val="TableText"/>
            </w:pPr>
            <w:r>
              <w:tab/>
              <w:t>text</w:t>
            </w:r>
          </w:p>
        </w:tc>
        <w:tc>
          <w:tcPr>
            <w:tcW w:w="720" w:type="dxa"/>
          </w:tcPr>
          <w:p w14:paraId="0DE74A42" w14:textId="77777777" w:rsidR="004B3F04" w:rsidRDefault="004B3F04" w:rsidP="000659BE">
            <w:pPr>
              <w:pStyle w:val="TableText"/>
            </w:pPr>
            <w:r>
              <w:t>1..1</w:t>
            </w:r>
          </w:p>
        </w:tc>
        <w:tc>
          <w:tcPr>
            <w:tcW w:w="1152" w:type="dxa"/>
          </w:tcPr>
          <w:p w14:paraId="7D188FED" w14:textId="77777777" w:rsidR="004B3F04" w:rsidRDefault="004B3F04" w:rsidP="000659BE">
            <w:pPr>
              <w:pStyle w:val="TableText"/>
            </w:pPr>
            <w:r>
              <w:t>SHALL</w:t>
            </w:r>
          </w:p>
        </w:tc>
        <w:tc>
          <w:tcPr>
            <w:tcW w:w="864" w:type="dxa"/>
          </w:tcPr>
          <w:p w14:paraId="32568204" w14:textId="77777777" w:rsidR="004B3F04" w:rsidRDefault="004B3F04" w:rsidP="000659BE">
            <w:pPr>
              <w:pStyle w:val="TableText"/>
            </w:pPr>
          </w:p>
        </w:tc>
        <w:tc>
          <w:tcPr>
            <w:tcW w:w="1104" w:type="dxa"/>
          </w:tcPr>
          <w:p w14:paraId="3BC6A44D" w14:textId="77777777" w:rsidR="004B3F04" w:rsidRDefault="006C736C" w:rsidP="000659BE">
            <w:pPr>
              <w:pStyle w:val="TableText"/>
            </w:pPr>
            <w:hyperlink w:anchor="C_4499-18858">
              <w:r w:rsidR="004B3F04">
                <w:rPr>
                  <w:rStyle w:val="HyperlinkText9pt"/>
                </w:rPr>
                <w:t>4499-18858</w:t>
              </w:r>
            </w:hyperlink>
          </w:p>
        </w:tc>
        <w:tc>
          <w:tcPr>
            <w:tcW w:w="2975" w:type="dxa"/>
          </w:tcPr>
          <w:p w14:paraId="4E99F770" w14:textId="77777777" w:rsidR="004B3F04" w:rsidRDefault="004B3F04" w:rsidP="000659BE">
            <w:pPr>
              <w:pStyle w:val="TableText"/>
            </w:pPr>
          </w:p>
        </w:tc>
      </w:tr>
      <w:tr w:rsidR="004B3F04" w14:paraId="11BD0B24" w14:textId="77777777" w:rsidTr="000659BE">
        <w:trPr>
          <w:jc w:val="center"/>
        </w:trPr>
        <w:tc>
          <w:tcPr>
            <w:tcW w:w="3345" w:type="dxa"/>
          </w:tcPr>
          <w:p w14:paraId="057C9DBD" w14:textId="77777777" w:rsidR="004B3F04" w:rsidRDefault="004B3F04" w:rsidP="000659BE">
            <w:pPr>
              <w:pStyle w:val="TableText"/>
            </w:pPr>
            <w:r>
              <w:tab/>
              <w:t>entry</w:t>
            </w:r>
          </w:p>
        </w:tc>
        <w:tc>
          <w:tcPr>
            <w:tcW w:w="720" w:type="dxa"/>
          </w:tcPr>
          <w:p w14:paraId="18BC01A7" w14:textId="77777777" w:rsidR="004B3F04" w:rsidRDefault="004B3F04" w:rsidP="000659BE">
            <w:pPr>
              <w:pStyle w:val="TableText"/>
            </w:pPr>
            <w:r>
              <w:t>1..*</w:t>
            </w:r>
          </w:p>
        </w:tc>
        <w:tc>
          <w:tcPr>
            <w:tcW w:w="1152" w:type="dxa"/>
          </w:tcPr>
          <w:p w14:paraId="7F981AA9" w14:textId="77777777" w:rsidR="004B3F04" w:rsidRDefault="004B3F04" w:rsidP="000659BE">
            <w:pPr>
              <w:pStyle w:val="TableText"/>
            </w:pPr>
            <w:r>
              <w:t>SHALL</w:t>
            </w:r>
          </w:p>
        </w:tc>
        <w:tc>
          <w:tcPr>
            <w:tcW w:w="864" w:type="dxa"/>
          </w:tcPr>
          <w:p w14:paraId="0943D20A" w14:textId="77777777" w:rsidR="004B3F04" w:rsidRDefault="004B3F04" w:rsidP="000659BE">
            <w:pPr>
              <w:pStyle w:val="TableText"/>
            </w:pPr>
          </w:p>
        </w:tc>
        <w:tc>
          <w:tcPr>
            <w:tcW w:w="1104" w:type="dxa"/>
          </w:tcPr>
          <w:p w14:paraId="09DD7ADD" w14:textId="77777777" w:rsidR="004B3F04" w:rsidRDefault="006C736C" w:rsidP="000659BE">
            <w:pPr>
              <w:pStyle w:val="TableText"/>
            </w:pPr>
            <w:hyperlink w:anchor="C_4499-18853">
              <w:r w:rsidR="004B3F04">
                <w:rPr>
                  <w:rStyle w:val="HyperlinkText9pt"/>
                </w:rPr>
                <w:t>4499-18853</w:t>
              </w:r>
            </w:hyperlink>
          </w:p>
        </w:tc>
        <w:tc>
          <w:tcPr>
            <w:tcW w:w="2975" w:type="dxa"/>
          </w:tcPr>
          <w:p w14:paraId="10BF30BA" w14:textId="77777777" w:rsidR="004B3F04" w:rsidRDefault="004B3F04" w:rsidP="000659BE">
            <w:pPr>
              <w:pStyle w:val="TableText"/>
            </w:pPr>
          </w:p>
        </w:tc>
      </w:tr>
      <w:tr w:rsidR="004B3F04" w14:paraId="3F04D4D4" w14:textId="77777777" w:rsidTr="000659BE">
        <w:trPr>
          <w:jc w:val="center"/>
        </w:trPr>
        <w:tc>
          <w:tcPr>
            <w:tcW w:w="3345" w:type="dxa"/>
          </w:tcPr>
          <w:p w14:paraId="1C612711" w14:textId="77777777" w:rsidR="004B3F04" w:rsidRDefault="004B3F04" w:rsidP="000659BE">
            <w:pPr>
              <w:pStyle w:val="TableText"/>
            </w:pPr>
            <w:r>
              <w:tab/>
              <w:t>entry</w:t>
            </w:r>
          </w:p>
        </w:tc>
        <w:tc>
          <w:tcPr>
            <w:tcW w:w="720" w:type="dxa"/>
          </w:tcPr>
          <w:p w14:paraId="5624797C" w14:textId="77777777" w:rsidR="004B3F04" w:rsidRDefault="004B3F04" w:rsidP="000659BE">
            <w:pPr>
              <w:pStyle w:val="TableText"/>
            </w:pPr>
            <w:r>
              <w:t>0..*</w:t>
            </w:r>
          </w:p>
        </w:tc>
        <w:tc>
          <w:tcPr>
            <w:tcW w:w="1152" w:type="dxa"/>
          </w:tcPr>
          <w:p w14:paraId="505580BC" w14:textId="77777777" w:rsidR="004B3F04" w:rsidRDefault="004B3F04" w:rsidP="000659BE">
            <w:pPr>
              <w:pStyle w:val="TableText"/>
            </w:pPr>
            <w:r>
              <w:t>MAY</w:t>
            </w:r>
          </w:p>
        </w:tc>
        <w:tc>
          <w:tcPr>
            <w:tcW w:w="864" w:type="dxa"/>
          </w:tcPr>
          <w:p w14:paraId="7B387B58" w14:textId="77777777" w:rsidR="004B3F04" w:rsidRDefault="004B3F04" w:rsidP="000659BE">
            <w:pPr>
              <w:pStyle w:val="TableText"/>
            </w:pPr>
          </w:p>
        </w:tc>
        <w:tc>
          <w:tcPr>
            <w:tcW w:w="1104" w:type="dxa"/>
          </w:tcPr>
          <w:p w14:paraId="40E0D103" w14:textId="77777777" w:rsidR="004B3F04" w:rsidRDefault="006C736C" w:rsidP="000659BE">
            <w:pPr>
              <w:pStyle w:val="TableText"/>
            </w:pPr>
            <w:hyperlink w:anchor="C_4499-34258">
              <w:r w:rsidR="004B3F04">
                <w:rPr>
                  <w:rStyle w:val="HyperlinkText9pt"/>
                </w:rPr>
                <w:t>4499-34258</w:t>
              </w:r>
            </w:hyperlink>
          </w:p>
        </w:tc>
        <w:tc>
          <w:tcPr>
            <w:tcW w:w="2975" w:type="dxa"/>
          </w:tcPr>
          <w:p w14:paraId="0BBF2541" w14:textId="77777777" w:rsidR="004B3F04" w:rsidRDefault="004B3F04" w:rsidP="000659BE">
            <w:pPr>
              <w:pStyle w:val="TableText"/>
            </w:pPr>
          </w:p>
        </w:tc>
      </w:tr>
      <w:tr w:rsidR="004B3F04" w14:paraId="5BC822C6" w14:textId="77777777" w:rsidTr="000659BE">
        <w:trPr>
          <w:jc w:val="center"/>
        </w:trPr>
        <w:tc>
          <w:tcPr>
            <w:tcW w:w="3345" w:type="dxa"/>
          </w:tcPr>
          <w:p w14:paraId="376594EB" w14:textId="77777777" w:rsidR="004B3F04" w:rsidRDefault="004B3F04" w:rsidP="000659BE">
            <w:pPr>
              <w:pStyle w:val="TableText"/>
            </w:pPr>
            <w:r>
              <w:tab/>
            </w:r>
            <w:r>
              <w:tab/>
              <w:t>@typeCode</w:t>
            </w:r>
          </w:p>
        </w:tc>
        <w:tc>
          <w:tcPr>
            <w:tcW w:w="720" w:type="dxa"/>
          </w:tcPr>
          <w:p w14:paraId="4F0ED549" w14:textId="77777777" w:rsidR="004B3F04" w:rsidRDefault="004B3F04" w:rsidP="000659BE">
            <w:pPr>
              <w:pStyle w:val="TableText"/>
            </w:pPr>
            <w:r>
              <w:t>1..1</w:t>
            </w:r>
          </w:p>
        </w:tc>
        <w:tc>
          <w:tcPr>
            <w:tcW w:w="1152" w:type="dxa"/>
          </w:tcPr>
          <w:p w14:paraId="07192A2A" w14:textId="77777777" w:rsidR="004B3F04" w:rsidRDefault="004B3F04" w:rsidP="000659BE">
            <w:pPr>
              <w:pStyle w:val="TableText"/>
            </w:pPr>
            <w:r>
              <w:t>SHALL</w:t>
            </w:r>
          </w:p>
        </w:tc>
        <w:tc>
          <w:tcPr>
            <w:tcW w:w="864" w:type="dxa"/>
          </w:tcPr>
          <w:p w14:paraId="6B733C29" w14:textId="77777777" w:rsidR="004B3F04" w:rsidRDefault="004B3F04" w:rsidP="000659BE">
            <w:pPr>
              <w:pStyle w:val="TableText"/>
            </w:pPr>
          </w:p>
        </w:tc>
        <w:tc>
          <w:tcPr>
            <w:tcW w:w="1104" w:type="dxa"/>
          </w:tcPr>
          <w:p w14:paraId="3ED7E5DC" w14:textId="77777777" w:rsidR="004B3F04" w:rsidRDefault="006C736C" w:rsidP="000659BE">
            <w:pPr>
              <w:pStyle w:val="TableText"/>
            </w:pPr>
            <w:hyperlink w:anchor="C_4499-34259">
              <w:r w:rsidR="004B3F04">
                <w:rPr>
                  <w:rStyle w:val="HyperlinkText9pt"/>
                </w:rPr>
                <w:t>4499-34259</w:t>
              </w:r>
            </w:hyperlink>
          </w:p>
        </w:tc>
        <w:tc>
          <w:tcPr>
            <w:tcW w:w="2975" w:type="dxa"/>
          </w:tcPr>
          <w:p w14:paraId="7B99F139" w14:textId="77777777" w:rsidR="004B3F04" w:rsidRDefault="004B3F04" w:rsidP="000659BE">
            <w:pPr>
              <w:pStyle w:val="TableText"/>
            </w:pPr>
            <w:r>
              <w:t>urn:oid:2.16.840.1.113883.5.1002 (HL7ActRelationshipType) = DRIV</w:t>
            </w:r>
          </w:p>
        </w:tc>
      </w:tr>
      <w:tr w:rsidR="004B3F04" w14:paraId="5BAEB676" w14:textId="77777777" w:rsidTr="000659BE">
        <w:trPr>
          <w:jc w:val="center"/>
        </w:trPr>
        <w:tc>
          <w:tcPr>
            <w:tcW w:w="3345" w:type="dxa"/>
          </w:tcPr>
          <w:p w14:paraId="27EAE491" w14:textId="77777777" w:rsidR="004B3F04" w:rsidRDefault="004B3F04" w:rsidP="000659BE">
            <w:pPr>
              <w:pStyle w:val="TableText"/>
            </w:pPr>
            <w:r>
              <w:tab/>
            </w:r>
            <w:r>
              <w:tab/>
              <w:t>observationCriteria</w:t>
            </w:r>
          </w:p>
        </w:tc>
        <w:tc>
          <w:tcPr>
            <w:tcW w:w="720" w:type="dxa"/>
          </w:tcPr>
          <w:p w14:paraId="794F51F5" w14:textId="77777777" w:rsidR="004B3F04" w:rsidRDefault="004B3F04" w:rsidP="000659BE">
            <w:pPr>
              <w:pStyle w:val="TableText"/>
            </w:pPr>
            <w:r>
              <w:t>1..1</w:t>
            </w:r>
          </w:p>
        </w:tc>
        <w:tc>
          <w:tcPr>
            <w:tcW w:w="1152" w:type="dxa"/>
          </w:tcPr>
          <w:p w14:paraId="7308288D" w14:textId="77777777" w:rsidR="004B3F04" w:rsidRDefault="004B3F04" w:rsidP="000659BE">
            <w:pPr>
              <w:pStyle w:val="TableText"/>
            </w:pPr>
            <w:r>
              <w:t>SHALL</w:t>
            </w:r>
          </w:p>
        </w:tc>
        <w:tc>
          <w:tcPr>
            <w:tcW w:w="864" w:type="dxa"/>
          </w:tcPr>
          <w:p w14:paraId="1B088F81" w14:textId="77777777" w:rsidR="004B3F04" w:rsidRDefault="004B3F04" w:rsidP="000659BE">
            <w:pPr>
              <w:pStyle w:val="TableText"/>
            </w:pPr>
          </w:p>
        </w:tc>
        <w:tc>
          <w:tcPr>
            <w:tcW w:w="1104" w:type="dxa"/>
          </w:tcPr>
          <w:p w14:paraId="3275F918" w14:textId="77777777" w:rsidR="004B3F04" w:rsidRDefault="006C736C" w:rsidP="000659BE">
            <w:pPr>
              <w:pStyle w:val="TableText"/>
            </w:pPr>
            <w:hyperlink w:anchor="C_4499-36284">
              <w:r w:rsidR="004B3F04">
                <w:rPr>
                  <w:rStyle w:val="HyperlinkText9pt"/>
                </w:rPr>
                <w:t>4499-36284</w:t>
              </w:r>
            </w:hyperlink>
          </w:p>
        </w:tc>
        <w:tc>
          <w:tcPr>
            <w:tcW w:w="2975" w:type="dxa"/>
          </w:tcPr>
          <w:p w14:paraId="72E1CE28" w14:textId="77777777" w:rsidR="004B3F04" w:rsidRDefault="006C736C" w:rsidP="000659BE">
            <w:pPr>
              <w:pStyle w:val="TableText"/>
            </w:pPr>
            <w:hyperlink w:anchor="E_Adverse_Event_V4">
              <w:r w:rsidR="004B3F04">
                <w:rPr>
                  <w:rStyle w:val="HyperlinkText9pt"/>
                </w:rPr>
                <w:t>Adverse Event (V4) (identifier: urn:hl7ii:2.16.840.1.113883.10.20.28.4.120:2021-02-01</w:t>
              </w:r>
            </w:hyperlink>
          </w:p>
        </w:tc>
      </w:tr>
      <w:tr w:rsidR="004B3F04" w14:paraId="53485FEB" w14:textId="77777777" w:rsidTr="000659BE">
        <w:trPr>
          <w:jc w:val="center"/>
        </w:trPr>
        <w:tc>
          <w:tcPr>
            <w:tcW w:w="3345" w:type="dxa"/>
          </w:tcPr>
          <w:p w14:paraId="589AB64A" w14:textId="77777777" w:rsidR="004B3F04" w:rsidRDefault="004B3F04" w:rsidP="000659BE">
            <w:pPr>
              <w:pStyle w:val="TableText"/>
            </w:pPr>
            <w:r>
              <w:tab/>
              <w:t>entry</w:t>
            </w:r>
          </w:p>
        </w:tc>
        <w:tc>
          <w:tcPr>
            <w:tcW w:w="720" w:type="dxa"/>
          </w:tcPr>
          <w:p w14:paraId="42502487" w14:textId="77777777" w:rsidR="004B3F04" w:rsidRDefault="004B3F04" w:rsidP="000659BE">
            <w:pPr>
              <w:pStyle w:val="TableText"/>
            </w:pPr>
            <w:r>
              <w:t>0..*</w:t>
            </w:r>
          </w:p>
        </w:tc>
        <w:tc>
          <w:tcPr>
            <w:tcW w:w="1152" w:type="dxa"/>
          </w:tcPr>
          <w:p w14:paraId="17961B3F" w14:textId="77777777" w:rsidR="004B3F04" w:rsidRDefault="004B3F04" w:rsidP="000659BE">
            <w:pPr>
              <w:pStyle w:val="TableText"/>
            </w:pPr>
            <w:r>
              <w:t>MAY</w:t>
            </w:r>
          </w:p>
        </w:tc>
        <w:tc>
          <w:tcPr>
            <w:tcW w:w="864" w:type="dxa"/>
          </w:tcPr>
          <w:p w14:paraId="74A00F4F" w14:textId="77777777" w:rsidR="004B3F04" w:rsidRDefault="004B3F04" w:rsidP="000659BE">
            <w:pPr>
              <w:pStyle w:val="TableText"/>
            </w:pPr>
          </w:p>
        </w:tc>
        <w:tc>
          <w:tcPr>
            <w:tcW w:w="1104" w:type="dxa"/>
          </w:tcPr>
          <w:p w14:paraId="3B783838" w14:textId="77777777" w:rsidR="004B3F04" w:rsidRDefault="006C736C" w:rsidP="000659BE">
            <w:pPr>
              <w:pStyle w:val="TableText"/>
            </w:pPr>
            <w:hyperlink w:anchor="C_4499-34261">
              <w:r w:rsidR="004B3F04">
                <w:rPr>
                  <w:rStyle w:val="HyperlinkText9pt"/>
                </w:rPr>
                <w:t>4499-34261</w:t>
              </w:r>
            </w:hyperlink>
          </w:p>
        </w:tc>
        <w:tc>
          <w:tcPr>
            <w:tcW w:w="2975" w:type="dxa"/>
          </w:tcPr>
          <w:p w14:paraId="0E119330" w14:textId="77777777" w:rsidR="004B3F04" w:rsidRDefault="004B3F04" w:rsidP="000659BE">
            <w:pPr>
              <w:pStyle w:val="TableText"/>
            </w:pPr>
          </w:p>
        </w:tc>
      </w:tr>
      <w:tr w:rsidR="004B3F04" w14:paraId="1331D75B" w14:textId="77777777" w:rsidTr="000659BE">
        <w:trPr>
          <w:jc w:val="center"/>
        </w:trPr>
        <w:tc>
          <w:tcPr>
            <w:tcW w:w="3345" w:type="dxa"/>
          </w:tcPr>
          <w:p w14:paraId="1A949F27" w14:textId="77777777" w:rsidR="004B3F04" w:rsidRDefault="004B3F04" w:rsidP="000659BE">
            <w:pPr>
              <w:pStyle w:val="TableText"/>
            </w:pPr>
            <w:r>
              <w:tab/>
            </w:r>
            <w:r>
              <w:tab/>
              <w:t>@typeCode</w:t>
            </w:r>
          </w:p>
        </w:tc>
        <w:tc>
          <w:tcPr>
            <w:tcW w:w="720" w:type="dxa"/>
          </w:tcPr>
          <w:p w14:paraId="52AA5A68" w14:textId="77777777" w:rsidR="004B3F04" w:rsidRDefault="004B3F04" w:rsidP="000659BE">
            <w:pPr>
              <w:pStyle w:val="TableText"/>
            </w:pPr>
            <w:r>
              <w:t>1..1</w:t>
            </w:r>
          </w:p>
        </w:tc>
        <w:tc>
          <w:tcPr>
            <w:tcW w:w="1152" w:type="dxa"/>
          </w:tcPr>
          <w:p w14:paraId="6C5B2D4F" w14:textId="77777777" w:rsidR="004B3F04" w:rsidRDefault="004B3F04" w:rsidP="000659BE">
            <w:pPr>
              <w:pStyle w:val="TableText"/>
            </w:pPr>
            <w:r>
              <w:t>SHALL</w:t>
            </w:r>
          </w:p>
        </w:tc>
        <w:tc>
          <w:tcPr>
            <w:tcW w:w="864" w:type="dxa"/>
          </w:tcPr>
          <w:p w14:paraId="00E60E43" w14:textId="77777777" w:rsidR="004B3F04" w:rsidRDefault="004B3F04" w:rsidP="000659BE">
            <w:pPr>
              <w:pStyle w:val="TableText"/>
            </w:pPr>
          </w:p>
        </w:tc>
        <w:tc>
          <w:tcPr>
            <w:tcW w:w="1104" w:type="dxa"/>
          </w:tcPr>
          <w:p w14:paraId="14BDDCCF" w14:textId="77777777" w:rsidR="004B3F04" w:rsidRDefault="006C736C" w:rsidP="000659BE">
            <w:pPr>
              <w:pStyle w:val="TableText"/>
            </w:pPr>
            <w:hyperlink w:anchor="C_4499-34262">
              <w:r w:rsidR="004B3F04">
                <w:rPr>
                  <w:rStyle w:val="HyperlinkText9pt"/>
                </w:rPr>
                <w:t>4499-34262</w:t>
              </w:r>
            </w:hyperlink>
          </w:p>
        </w:tc>
        <w:tc>
          <w:tcPr>
            <w:tcW w:w="2975" w:type="dxa"/>
          </w:tcPr>
          <w:p w14:paraId="52CCBB14" w14:textId="77777777" w:rsidR="004B3F04" w:rsidRDefault="004B3F04" w:rsidP="000659BE">
            <w:pPr>
              <w:pStyle w:val="TableText"/>
            </w:pPr>
            <w:r>
              <w:t>urn:oid:2.16.840.1.113883.5.1002 (HL7ActRelationshipType) = DRIV</w:t>
            </w:r>
          </w:p>
        </w:tc>
      </w:tr>
      <w:tr w:rsidR="004B3F04" w14:paraId="5969F9CA" w14:textId="77777777" w:rsidTr="000659BE">
        <w:trPr>
          <w:jc w:val="center"/>
        </w:trPr>
        <w:tc>
          <w:tcPr>
            <w:tcW w:w="3345" w:type="dxa"/>
          </w:tcPr>
          <w:p w14:paraId="7A1F7B32" w14:textId="77777777" w:rsidR="004B3F04" w:rsidRDefault="004B3F04" w:rsidP="000659BE">
            <w:pPr>
              <w:pStyle w:val="TableText"/>
            </w:pPr>
            <w:r>
              <w:tab/>
            </w:r>
            <w:r>
              <w:tab/>
              <w:t>observationCriteria</w:t>
            </w:r>
          </w:p>
        </w:tc>
        <w:tc>
          <w:tcPr>
            <w:tcW w:w="720" w:type="dxa"/>
          </w:tcPr>
          <w:p w14:paraId="24C635C3" w14:textId="77777777" w:rsidR="004B3F04" w:rsidRDefault="004B3F04" w:rsidP="000659BE">
            <w:pPr>
              <w:pStyle w:val="TableText"/>
            </w:pPr>
            <w:r>
              <w:t>1..1</w:t>
            </w:r>
          </w:p>
        </w:tc>
        <w:tc>
          <w:tcPr>
            <w:tcW w:w="1152" w:type="dxa"/>
          </w:tcPr>
          <w:p w14:paraId="63093269" w14:textId="77777777" w:rsidR="004B3F04" w:rsidRDefault="004B3F04" w:rsidP="000659BE">
            <w:pPr>
              <w:pStyle w:val="TableText"/>
            </w:pPr>
            <w:r>
              <w:t>SHALL</w:t>
            </w:r>
          </w:p>
        </w:tc>
        <w:tc>
          <w:tcPr>
            <w:tcW w:w="864" w:type="dxa"/>
          </w:tcPr>
          <w:p w14:paraId="72DFC54D" w14:textId="77777777" w:rsidR="004B3F04" w:rsidRDefault="004B3F04" w:rsidP="000659BE">
            <w:pPr>
              <w:pStyle w:val="TableText"/>
            </w:pPr>
          </w:p>
        </w:tc>
        <w:tc>
          <w:tcPr>
            <w:tcW w:w="1104" w:type="dxa"/>
          </w:tcPr>
          <w:p w14:paraId="0DA10F0A" w14:textId="77777777" w:rsidR="004B3F04" w:rsidRDefault="006C736C" w:rsidP="000659BE">
            <w:pPr>
              <w:pStyle w:val="TableText"/>
            </w:pPr>
            <w:hyperlink w:anchor="C_4499-36285">
              <w:r w:rsidR="004B3F04">
                <w:rPr>
                  <w:rStyle w:val="HyperlinkText9pt"/>
                </w:rPr>
                <w:t>4499-36285</w:t>
              </w:r>
            </w:hyperlink>
          </w:p>
        </w:tc>
        <w:tc>
          <w:tcPr>
            <w:tcW w:w="2975" w:type="dxa"/>
          </w:tcPr>
          <w:p w14:paraId="76CAB40B" w14:textId="77777777" w:rsidR="004B3F04" w:rsidRDefault="006C736C" w:rsidP="000659BE">
            <w:pPr>
              <w:pStyle w:val="TableText"/>
            </w:pPr>
            <w:hyperlink w:anchor="E_Allergy_Intolerance_V4">
              <w:r w:rsidR="004B3F04">
                <w:rPr>
                  <w:rStyle w:val="HyperlinkText9pt"/>
                </w:rPr>
                <w:t>Allergy Intolerance (V4) (identifier: urn:hl7ii:2.16.840.1.113883.10.20.28.4.119:2021-02-01</w:t>
              </w:r>
            </w:hyperlink>
          </w:p>
        </w:tc>
      </w:tr>
      <w:tr w:rsidR="004B3F04" w14:paraId="76DFD294" w14:textId="77777777" w:rsidTr="000659BE">
        <w:trPr>
          <w:jc w:val="center"/>
        </w:trPr>
        <w:tc>
          <w:tcPr>
            <w:tcW w:w="3345" w:type="dxa"/>
          </w:tcPr>
          <w:p w14:paraId="51A09485" w14:textId="77777777" w:rsidR="004B3F04" w:rsidRDefault="004B3F04" w:rsidP="000659BE">
            <w:pPr>
              <w:pStyle w:val="TableText"/>
            </w:pPr>
            <w:r>
              <w:tab/>
              <w:t>entry</w:t>
            </w:r>
          </w:p>
        </w:tc>
        <w:tc>
          <w:tcPr>
            <w:tcW w:w="720" w:type="dxa"/>
          </w:tcPr>
          <w:p w14:paraId="186E9FDD" w14:textId="77777777" w:rsidR="004B3F04" w:rsidRDefault="004B3F04" w:rsidP="000659BE">
            <w:pPr>
              <w:pStyle w:val="TableText"/>
            </w:pPr>
            <w:r>
              <w:t>0..*</w:t>
            </w:r>
          </w:p>
        </w:tc>
        <w:tc>
          <w:tcPr>
            <w:tcW w:w="1152" w:type="dxa"/>
          </w:tcPr>
          <w:p w14:paraId="66F7AA30" w14:textId="77777777" w:rsidR="004B3F04" w:rsidRDefault="004B3F04" w:rsidP="000659BE">
            <w:pPr>
              <w:pStyle w:val="TableText"/>
            </w:pPr>
            <w:r>
              <w:t>MAY</w:t>
            </w:r>
          </w:p>
        </w:tc>
        <w:tc>
          <w:tcPr>
            <w:tcW w:w="864" w:type="dxa"/>
          </w:tcPr>
          <w:p w14:paraId="4648E986" w14:textId="77777777" w:rsidR="004B3F04" w:rsidRDefault="004B3F04" w:rsidP="000659BE">
            <w:pPr>
              <w:pStyle w:val="TableText"/>
            </w:pPr>
          </w:p>
        </w:tc>
        <w:tc>
          <w:tcPr>
            <w:tcW w:w="1104" w:type="dxa"/>
          </w:tcPr>
          <w:p w14:paraId="76339DB5" w14:textId="77777777" w:rsidR="004B3F04" w:rsidRDefault="006C736C" w:rsidP="000659BE">
            <w:pPr>
              <w:pStyle w:val="TableText"/>
            </w:pPr>
            <w:hyperlink w:anchor="C_4499-34176">
              <w:r w:rsidR="004B3F04">
                <w:rPr>
                  <w:rStyle w:val="HyperlinkText9pt"/>
                </w:rPr>
                <w:t>4499-34176</w:t>
              </w:r>
            </w:hyperlink>
          </w:p>
        </w:tc>
        <w:tc>
          <w:tcPr>
            <w:tcW w:w="2975" w:type="dxa"/>
          </w:tcPr>
          <w:p w14:paraId="35361567" w14:textId="77777777" w:rsidR="004B3F04" w:rsidRDefault="004B3F04" w:rsidP="000659BE">
            <w:pPr>
              <w:pStyle w:val="TableText"/>
            </w:pPr>
          </w:p>
        </w:tc>
      </w:tr>
      <w:tr w:rsidR="004B3F04" w14:paraId="56A47569" w14:textId="77777777" w:rsidTr="000659BE">
        <w:trPr>
          <w:jc w:val="center"/>
        </w:trPr>
        <w:tc>
          <w:tcPr>
            <w:tcW w:w="3345" w:type="dxa"/>
          </w:tcPr>
          <w:p w14:paraId="039E6085" w14:textId="77777777" w:rsidR="004B3F04" w:rsidRDefault="004B3F04" w:rsidP="000659BE">
            <w:pPr>
              <w:pStyle w:val="TableText"/>
            </w:pPr>
            <w:r>
              <w:lastRenderedPageBreak/>
              <w:tab/>
            </w:r>
            <w:r>
              <w:tab/>
              <w:t>@typeCode</w:t>
            </w:r>
          </w:p>
        </w:tc>
        <w:tc>
          <w:tcPr>
            <w:tcW w:w="720" w:type="dxa"/>
          </w:tcPr>
          <w:p w14:paraId="6DE97F64" w14:textId="77777777" w:rsidR="004B3F04" w:rsidRDefault="004B3F04" w:rsidP="000659BE">
            <w:pPr>
              <w:pStyle w:val="TableText"/>
            </w:pPr>
            <w:r>
              <w:t>1..1</w:t>
            </w:r>
          </w:p>
        </w:tc>
        <w:tc>
          <w:tcPr>
            <w:tcW w:w="1152" w:type="dxa"/>
          </w:tcPr>
          <w:p w14:paraId="31C91E8F" w14:textId="77777777" w:rsidR="004B3F04" w:rsidRDefault="004B3F04" w:rsidP="000659BE">
            <w:pPr>
              <w:pStyle w:val="TableText"/>
            </w:pPr>
            <w:r>
              <w:t>SHALL</w:t>
            </w:r>
          </w:p>
        </w:tc>
        <w:tc>
          <w:tcPr>
            <w:tcW w:w="864" w:type="dxa"/>
          </w:tcPr>
          <w:p w14:paraId="0BA617EA" w14:textId="77777777" w:rsidR="004B3F04" w:rsidRDefault="004B3F04" w:rsidP="000659BE">
            <w:pPr>
              <w:pStyle w:val="TableText"/>
            </w:pPr>
          </w:p>
        </w:tc>
        <w:tc>
          <w:tcPr>
            <w:tcW w:w="1104" w:type="dxa"/>
          </w:tcPr>
          <w:p w14:paraId="7DF015D0" w14:textId="77777777" w:rsidR="004B3F04" w:rsidRDefault="006C736C" w:rsidP="000659BE">
            <w:pPr>
              <w:pStyle w:val="TableText"/>
            </w:pPr>
            <w:hyperlink w:anchor="C_4499-34177">
              <w:r w:rsidR="004B3F04">
                <w:rPr>
                  <w:rStyle w:val="HyperlinkText9pt"/>
                </w:rPr>
                <w:t>4499-34177</w:t>
              </w:r>
            </w:hyperlink>
          </w:p>
        </w:tc>
        <w:tc>
          <w:tcPr>
            <w:tcW w:w="2975" w:type="dxa"/>
          </w:tcPr>
          <w:p w14:paraId="7E81DA66" w14:textId="77777777" w:rsidR="004B3F04" w:rsidRDefault="004B3F04" w:rsidP="000659BE">
            <w:pPr>
              <w:pStyle w:val="TableText"/>
            </w:pPr>
            <w:r>
              <w:t>urn:oid:2.16.840.1.113883.5.1002 (HL7ActRelationshipType) = DRIV</w:t>
            </w:r>
          </w:p>
        </w:tc>
      </w:tr>
      <w:tr w:rsidR="004B3F04" w14:paraId="0A12082E" w14:textId="77777777" w:rsidTr="000659BE">
        <w:trPr>
          <w:jc w:val="center"/>
        </w:trPr>
        <w:tc>
          <w:tcPr>
            <w:tcW w:w="3345" w:type="dxa"/>
          </w:tcPr>
          <w:p w14:paraId="7E392ECF" w14:textId="77777777" w:rsidR="004B3F04" w:rsidRDefault="004B3F04" w:rsidP="000659BE">
            <w:pPr>
              <w:pStyle w:val="TableText"/>
            </w:pPr>
            <w:r>
              <w:tab/>
            </w:r>
            <w:r>
              <w:tab/>
              <w:t>observationCriteria</w:t>
            </w:r>
          </w:p>
        </w:tc>
        <w:tc>
          <w:tcPr>
            <w:tcW w:w="720" w:type="dxa"/>
          </w:tcPr>
          <w:p w14:paraId="72C5AA17" w14:textId="77777777" w:rsidR="004B3F04" w:rsidRDefault="004B3F04" w:rsidP="000659BE">
            <w:pPr>
              <w:pStyle w:val="TableText"/>
            </w:pPr>
            <w:r>
              <w:t>1..1</w:t>
            </w:r>
          </w:p>
        </w:tc>
        <w:tc>
          <w:tcPr>
            <w:tcW w:w="1152" w:type="dxa"/>
          </w:tcPr>
          <w:p w14:paraId="241B2DF7" w14:textId="77777777" w:rsidR="004B3F04" w:rsidRDefault="004B3F04" w:rsidP="000659BE">
            <w:pPr>
              <w:pStyle w:val="TableText"/>
            </w:pPr>
            <w:r>
              <w:t>SHALL</w:t>
            </w:r>
          </w:p>
        </w:tc>
        <w:tc>
          <w:tcPr>
            <w:tcW w:w="864" w:type="dxa"/>
          </w:tcPr>
          <w:p w14:paraId="41BF2F14" w14:textId="77777777" w:rsidR="004B3F04" w:rsidRDefault="004B3F04" w:rsidP="000659BE">
            <w:pPr>
              <w:pStyle w:val="TableText"/>
            </w:pPr>
          </w:p>
        </w:tc>
        <w:tc>
          <w:tcPr>
            <w:tcW w:w="1104" w:type="dxa"/>
          </w:tcPr>
          <w:p w14:paraId="5E7DDDA4" w14:textId="77777777" w:rsidR="004B3F04" w:rsidRDefault="006C736C" w:rsidP="000659BE">
            <w:pPr>
              <w:pStyle w:val="TableText"/>
            </w:pPr>
            <w:hyperlink w:anchor="C_4499-36286">
              <w:r w:rsidR="004B3F04">
                <w:rPr>
                  <w:rStyle w:val="HyperlinkText9pt"/>
                </w:rPr>
                <w:t>4499-36286</w:t>
              </w:r>
            </w:hyperlink>
          </w:p>
        </w:tc>
        <w:tc>
          <w:tcPr>
            <w:tcW w:w="2975" w:type="dxa"/>
          </w:tcPr>
          <w:p w14:paraId="1DACD271" w14:textId="77777777" w:rsidR="004B3F04" w:rsidRDefault="006C736C" w:rsidP="000659BE">
            <w:pPr>
              <w:pStyle w:val="TableText"/>
            </w:pPr>
            <w:hyperlink w:anchor="E_Assessment_Performed_V4">
              <w:r w:rsidR="004B3F04">
                <w:rPr>
                  <w:rStyle w:val="HyperlinkText9pt"/>
                </w:rPr>
                <w:t>Assessment, Performed (V4) (identifier: urn:hl7ii:2.16.840.1.113883.10.20.28.4.117:2021-02-01</w:t>
              </w:r>
            </w:hyperlink>
          </w:p>
        </w:tc>
      </w:tr>
      <w:tr w:rsidR="004B3F04" w14:paraId="56C02CD8" w14:textId="77777777" w:rsidTr="000659BE">
        <w:trPr>
          <w:jc w:val="center"/>
        </w:trPr>
        <w:tc>
          <w:tcPr>
            <w:tcW w:w="3345" w:type="dxa"/>
          </w:tcPr>
          <w:p w14:paraId="70D078FE" w14:textId="77777777" w:rsidR="004B3F04" w:rsidRDefault="004B3F04" w:rsidP="000659BE">
            <w:pPr>
              <w:pStyle w:val="TableText"/>
            </w:pPr>
            <w:r>
              <w:tab/>
              <w:t>entry</w:t>
            </w:r>
          </w:p>
        </w:tc>
        <w:tc>
          <w:tcPr>
            <w:tcW w:w="720" w:type="dxa"/>
          </w:tcPr>
          <w:p w14:paraId="08BE8F87" w14:textId="77777777" w:rsidR="004B3F04" w:rsidRDefault="004B3F04" w:rsidP="000659BE">
            <w:pPr>
              <w:pStyle w:val="TableText"/>
            </w:pPr>
            <w:r>
              <w:t>0..*</w:t>
            </w:r>
          </w:p>
        </w:tc>
        <w:tc>
          <w:tcPr>
            <w:tcW w:w="1152" w:type="dxa"/>
          </w:tcPr>
          <w:p w14:paraId="1194ED36" w14:textId="77777777" w:rsidR="004B3F04" w:rsidRDefault="004B3F04" w:rsidP="000659BE">
            <w:pPr>
              <w:pStyle w:val="TableText"/>
            </w:pPr>
            <w:r>
              <w:t>MAY</w:t>
            </w:r>
          </w:p>
        </w:tc>
        <w:tc>
          <w:tcPr>
            <w:tcW w:w="864" w:type="dxa"/>
          </w:tcPr>
          <w:p w14:paraId="195CE8D1" w14:textId="77777777" w:rsidR="004B3F04" w:rsidRDefault="004B3F04" w:rsidP="000659BE">
            <w:pPr>
              <w:pStyle w:val="TableText"/>
            </w:pPr>
          </w:p>
        </w:tc>
        <w:tc>
          <w:tcPr>
            <w:tcW w:w="1104" w:type="dxa"/>
          </w:tcPr>
          <w:p w14:paraId="1C5C563F" w14:textId="77777777" w:rsidR="004B3F04" w:rsidRDefault="006C736C" w:rsidP="000659BE">
            <w:pPr>
              <w:pStyle w:val="TableText"/>
            </w:pPr>
            <w:hyperlink w:anchor="C_4499-34179">
              <w:r w:rsidR="004B3F04">
                <w:rPr>
                  <w:rStyle w:val="HyperlinkText9pt"/>
                </w:rPr>
                <w:t>4499-34179</w:t>
              </w:r>
            </w:hyperlink>
          </w:p>
        </w:tc>
        <w:tc>
          <w:tcPr>
            <w:tcW w:w="2975" w:type="dxa"/>
          </w:tcPr>
          <w:p w14:paraId="1D656AD5" w14:textId="77777777" w:rsidR="004B3F04" w:rsidRDefault="004B3F04" w:rsidP="000659BE">
            <w:pPr>
              <w:pStyle w:val="TableText"/>
            </w:pPr>
          </w:p>
        </w:tc>
      </w:tr>
      <w:tr w:rsidR="004B3F04" w14:paraId="4B5C764B" w14:textId="77777777" w:rsidTr="000659BE">
        <w:trPr>
          <w:jc w:val="center"/>
        </w:trPr>
        <w:tc>
          <w:tcPr>
            <w:tcW w:w="3345" w:type="dxa"/>
          </w:tcPr>
          <w:p w14:paraId="25852E8A" w14:textId="77777777" w:rsidR="004B3F04" w:rsidRDefault="004B3F04" w:rsidP="000659BE">
            <w:pPr>
              <w:pStyle w:val="TableText"/>
            </w:pPr>
            <w:r>
              <w:tab/>
            </w:r>
            <w:r>
              <w:tab/>
              <w:t>typeId</w:t>
            </w:r>
          </w:p>
        </w:tc>
        <w:tc>
          <w:tcPr>
            <w:tcW w:w="720" w:type="dxa"/>
          </w:tcPr>
          <w:p w14:paraId="01573655" w14:textId="77777777" w:rsidR="004B3F04" w:rsidRDefault="004B3F04" w:rsidP="000659BE">
            <w:pPr>
              <w:pStyle w:val="TableText"/>
            </w:pPr>
            <w:r>
              <w:t>1..1</w:t>
            </w:r>
          </w:p>
        </w:tc>
        <w:tc>
          <w:tcPr>
            <w:tcW w:w="1152" w:type="dxa"/>
          </w:tcPr>
          <w:p w14:paraId="09CC1853" w14:textId="77777777" w:rsidR="004B3F04" w:rsidRDefault="004B3F04" w:rsidP="000659BE">
            <w:pPr>
              <w:pStyle w:val="TableText"/>
            </w:pPr>
            <w:r>
              <w:t>SHALL</w:t>
            </w:r>
          </w:p>
        </w:tc>
        <w:tc>
          <w:tcPr>
            <w:tcW w:w="864" w:type="dxa"/>
          </w:tcPr>
          <w:p w14:paraId="75CDD987" w14:textId="77777777" w:rsidR="004B3F04" w:rsidRDefault="004B3F04" w:rsidP="000659BE">
            <w:pPr>
              <w:pStyle w:val="TableText"/>
            </w:pPr>
          </w:p>
        </w:tc>
        <w:tc>
          <w:tcPr>
            <w:tcW w:w="1104" w:type="dxa"/>
          </w:tcPr>
          <w:p w14:paraId="751F1048" w14:textId="77777777" w:rsidR="004B3F04" w:rsidRDefault="006C736C" w:rsidP="000659BE">
            <w:pPr>
              <w:pStyle w:val="TableText"/>
            </w:pPr>
            <w:hyperlink w:anchor="C_4499-34180">
              <w:r w:rsidR="004B3F04">
                <w:rPr>
                  <w:rStyle w:val="HyperlinkText9pt"/>
                </w:rPr>
                <w:t>4499-34180</w:t>
              </w:r>
            </w:hyperlink>
          </w:p>
        </w:tc>
        <w:tc>
          <w:tcPr>
            <w:tcW w:w="2975" w:type="dxa"/>
          </w:tcPr>
          <w:p w14:paraId="43C08288" w14:textId="77777777" w:rsidR="004B3F04" w:rsidRDefault="004B3F04" w:rsidP="000659BE">
            <w:pPr>
              <w:pStyle w:val="TableText"/>
            </w:pPr>
            <w:r>
              <w:t>urn:oid:2.16.840.1.113883.5.1002 (HL7ActRelationshipType) = DRIV</w:t>
            </w:r>
          </w:p>
        </w:tc>
      </w:tr>
      <w:tr w:rsidR="004B3F04" w14:paraId="4A24FAC5" w14:textId="77777777" w:rsidTr="000659BE">
        <w:trPr>
          <w:jc w:val="center"/>
        </w:trPr>
        <w:tc>
          <w:tcPr>
            <w:tcW w:w="3345" w:type="dxa"/>
          </w:tcPr>
          <w:p w14:paraId="353301C0" w14:textId="77777777" w:rsidR="004B3F04" w:rsidRDefault="004B3F04" w:rsidP="000659BE">
            <w:pPr>
              <w:pStyle w:val="TableText"/>
            </w:pPr>
            <w:r>
              <w:tab/>
            </w:r>
            <w:r>
              <w:tab/>
              <w:t>observationCriteria</w:t>
            </w:r>
          </w:p>
        </w:tc>
        <w:tc>
          <w:tcPr>
            <w:tcW w:w="720" w:type="dxa"/>
          </w:tcPr>
          <w:p w14:paraId="00D6E8D0" w14:textId="77777777" w:rsidR="004B3F04" w:rsidRDefault="004B3F04" w:rsidP="000659BE">
            <w:pPr>
              <w:pStyle w:val="TableText"/>
            </w:pPr>
            <w:r>
              <w:t>1..1</w:t>
            </w:r>
          </w:p>
        </w:tc>
        <w:tc>
          <w:tcPr>
            <w:tcW w:w="1152" w:type="dxa"/>
          </w:tcPr>
          <w:p w14:paraId="4FAE20AB" w14:textId="77777777" w:rsidR="004B3F04" w:rsidRDefault="004B3F04" w:rsidP="000659BE">
            <w:pPr>
              <w:pStyle w:val="TableText"/>
            </w:pPr>
            <w:r>
              <w:t>SHALL</w:t>
            </w:r>
          </w:p>
        </w:tc>
        <w:tc>
          <w:tcPr>
            <w:tcW w:w="864" w:type="dxa"/>
          </w:tcPr>
          <w:p w14:paraId="6628274C" w14:textId="77777777" w:rsidR="004B3F04" w:rsidRDefault="004B3F04" w:rsidP="000659BE">
            <w:pPr>
              <w:pStyle w:val="TableText"/>
            </w:pPr>
          </w:p>
        </w:tc>
        <w:tc>
          <w:tcPr>
            <w:tcW w:w="1104" w:type="dxa"/>
          </w:tcPr>
          <w:p w14:paraId="2D78787C" w14:textId="77777777" w:rsidR="004B3F04" w:rsidRDefault="006C736C" w:rsidP="000659BE">
            <w:pPr>
              <w:pStyle w:val="TableText"/>
            </w:pPr>
            <w:hyperlink w:anchor="C_4499-36287">
              <w:r w:rsidR="004B3F04">
                <w:rPr>
                  <w:rStyle w:val="HyperlinkText9pt"/>
                </w:rPr>
                <w:t>4499-36287</w:t>
              </w:r>
            </w:hyperlink>
          </w:p>
        </w:tc>
        <w:tc>
          <w:tcPr>
            <w:tcW w:w="2975" w:type="dxa"/>
          </w:tcPr>
          <w:p w14:paraId="01B2F9C7" w14:textId="77777777" w:rsidR="004B3F04" w:rsidRDefault="006C736C" w:rsidP="000659BE">
            <w:pPr>
              <w:pStyle w:val="TableText"/>
            </w:pPr>
            <w:hyperlink w:anchor="E_Assessment_Recommended_V4">
              <w:r w:rsidR="004B3F04">
                <w:rPr>
                  <w:rStyle w:val="HyperlinkText9pt"/>
                </w:rPr>
                <w:t>Assessment, Recommended (V4) (identifier: urn:hl7ii:2.16.840.1.113883.10.20.28.4.118:2021-02-01</w:t>
              </w:r>
            </w:hyperlink>
          </w:p>
        </w:tc>
      </w:tr>
      <w:tr w:rsidR="004B3F04" w14:paraId="1A80A6B7" w14:textId="77777777" w:rsidTr="000659BE">
        <w:trPr>
          <w:jc w:val="center"/>
        </w:trPr>
        <w:tc>
          <w:tcPr>
            <w:tcW w:w="3345" w:type="dxa"/>
          </w:tcPr>
          <w:p w14:paraId="07B5293F" w14:textId="77777777" w:rsidR="004B3F04" w:rsidRDefault="004B3F04" w:rsidP="000659BE">
            <w:pPr>
              <w:pStyle w:val="TableText"/>
            </w:pPr>
            <w:r>
              <w:tab/>
              <w:t>entry</w:t>
            </w:r>
          </w:p>
        </w:tc>
        <w:tc>
          <w:tcPr>
            <w:tcW w:w="720" w:type="dxa"/>
          </w:tcPr>
          <w:p w14:paraId="4BFBF98D" w14:textId="77777777" w:rsidR="004B3F04" w:rsidRDefault="004B3F04" w:rsidP="000659BE">
            <w:pPr>
              <w:pStyle w:val="TableText"/>
            </w:pPr>
            <w:r>
              <w:t>0..*</w:t>
            </w:r>
          </w:p>
        </w:tc>
        <w:tc>
          <w:tcPr>
            <w:tcW w:w="1152" w:type="dxa"/>
          </w:tcPr>
          <w:p w14:paraId="1CA181BF" w14:textId="77777777" w:rsidR="004B3F04" w:rsidRDefault="004B3F04" w:rsidP="000659BE">
            <w:pPr>
              <w:pStyle w:val="TableText"/>
            </w:pPr>
            <w:r>
              <w:t>MAY</w:t>
            </w:r>
          </w:p>
        </w:tc>
        <w:tc>
          <w:tcPr>
            <w:tcW w:w="864" w:type="dxa"/>
          </w:tcPr>
          <w:p w14:paraId="7AFB48F6" w14:textId="77777777" w:rsidR="004B3F04" w:rsidRDefault="004B3F04" w:rsidP="000659BE">
            <w:pPr>
              <w:pStyle w:val="TableText"/>
            </w:pPr>
          </w:p>
        </w:tc>
        <w:tc>
          <w:tcPr>
            <w:tcW w:w="1104" w:type="dxa"/>
          </w:tcPr>
          <w:p w14:paraId="152AF7A3" w14:textId="77777777" w:rsidR="004B3F04" w:rsidRDefault="006C736C" w:rsidP="000659BE">
            <w:pPr>
              <w:pStyle w:val="TableText"/>
            </w:pPr>
            <w:hyperlink w:anchor="C_4499-34678">
              <w:r w:rsidR="004B3F04">
                <w:rPr>
                  <w:rStyle w:val="HyperlinkText9pt"/>
                </w:rPr>
                <w:t>4499-34678</w:t>
              </w:r>
            </w:hyperlink>
          </w:p>
        </w:tc>
        <w:tc>
          <w:tcPr>
            <w:tcW w:w="2975" w:type="dxa"/>
          </w:tcPr>
          <w:p w14:paraId="2C6ADBD8" w14:textId="77777777" w:rsidR="004B3F04" w:rsidRDefault="004B3F04" w:rsidP="000659BE">
            <w:pPr>
              <w:pStyle w:val="TableText"/>
            </w:pPr>
          </w:p>
        </w:tc>
      </w:tr>
      <w:tr w:rsidR="004B3F04" w14:paraId="06DF127D" w14:textId="77777777" w:rsidTr="000659BE">
        <w:trPr>
          <w:jc w:val="center"/>
        </w:trPr>
        <w:tc>
          <w:tcPr>
            <w:tcW w:w="3345" w:type="dxa"/>
          </w:tcPr>
          <w:p w14:paraId="54888BA0" w14:textId="77777777" w:rsidR="004B3F04" w:rsidRDefault="004B3F04" w:rsidP="000659BE">
            <w:pPr>
              <w:pStyle w:val="TableText"/>
            </w:pPr>
            <w:r>
              <w:tab/>
            </w:r>
            <w:r>
              <w:tab/>
              <w:t>typeId</w:t>
            </w:r>
          </w:p>
        </w:tc>
        <w:tc>
          <w:tcPr>
            <w:tcW w:w="720" w:type="dxa"/>
          </w:tcPr>
          <w:p w14:paraId="15616E77" w14:textId="77777777" w:rsidR="004B3F04" w:rsidRDefault="004B3F04" w:rsidP="000659BE">
            <w:pPr>
              <w:pStyle w:val="TableText"/>
            </w:pPr>
            <w:r>
              <w:t>1..1</w:t>
            </w:r>
          </w:p>
        </w:tc>
        <w:tc>
          <w:tcPr>
            <w:tcW w:w="1152" w:type="dxa"/>
          </w:tcPr>
          <w:p w14:paraId="55D78FF0" w14:textId="77777777" w:rsidR="004B3F04" w:rsidRDefault="004B3F04" w:rsidP="000659BE">
            <w:pPr>
              <w:pStyle w:val="TableText"/>
            </w:pPr>
            <w:r>
              <w:t>SHALL</w:t>
            </w:r>
          </w:p>
        </w:tc>
        <w:tc>
          <w:tcPr>
            <w:tcW w:w="864" w:type="dxa"/>
          </w:tcPr>
          <w:p w14:paraId="49B9D9AE" w14:textId="77777777" w:rsidR="004B3F04" w:rsidRDefault="004B3F04" w:rsidP="000659BE">
            <w:pPr>
              <w:pStyle w:val="TableText"/>
            </w:pPr>
          </w:p>
        </w:tc>
        <w:tc>
          <w:tcPr>
            <w:tcW w:w="1104" w:type="dxa"/>
          </w:tcPr>
          <w:p w14:paraId="79E0CCD6" w14:textId="77777777" w:rsidR="004B3F04" w:rsidRDefault="006C736C" w:rsidP="000659BE">
            <w:pPr>
              <w:pStyle w:val="TableText"/>
            </w:pPr>
            <w:hyperlink w:anchor="C_4499-34680">
              <w:r w:rsidR="004B3F04">
                <w:rPr>
                  <w:rStyle w:val="HyperlinkText9pt"/>
                </w:rPr>
                <w:t>4499-34680</w:t>
              </w:r>
            </w:hyperlink>
          </w:p>
        </w:tc>
        <w:tc>
          <w:tcPr>
            <w:tcW w:w="2975" w:type="dxa"/>
          </w:tcPr>
          <w:p w14:paraId="401F2BC6" w14:textId="77777777" w:rsidR="004B3F04" w:rsidRDefault="004B3F04" w:rsidP="000659BE">
            <w:pPr>
              <w:pStyle w:val="TableText"/>
            </w:pPr>
            <w:r>
              <w:t>urn:oid:2.16.840.1.113883.5.1002 (HL7ActRelationshipType) = DRIV</w:t>
            </w:r>
          </w:p>
        </w:tc>
      </w:tr>
      <w:tr w:rsidR="004B3F04" w14:paraId="2B262B55" w14:textId="77777777" w:rsidTr="000659BE">
        <w:trPr>
          <w:jc w:val="center"/>
        </w:trPr>
        <w:tc>
          <w:tcPr>
            <w:tcW w:w="3345" w:type="dxa"/>
          </w:tcPr>
          <w:p w14:paraId="36D50ACB" w14:textId="77777777" w:rsidR="004B3F04" w:rsidRDefault="004B3F04" w:rsidP="000659BE">
            <w:pPr>
              <w:pStyle w:val="TableText"/>
            </w:pPr>
            <w:r>
              <w:tab/>
            </w:r>
            <w:r>
              <w:tab/>
              <w:t>observationCriteria</w:t>
            </w:r>
          </w:p>
        </w:tc>
        <w:tc>
          <w:tcPr>
            <w:tcW w:w="720" w:type="dxa"/>
          </w:tcPr>
          <w:p w14:paraId="260BEF3B" w14:textId="77777777" w:rsidR="004B3F04" w:rsidRDefault="004B3F04" w:rsidP="000659BE">
            <w:pPr>
              <w:pStyle w:val="TableText"/>
            </w:pPr>
            <w:r>
              <w:t>1..1</w:t>
            </w:r>
          </w:p>
        </w:tc>
        <w:tc>
          <w:tcPr>
            <w:tcW w:w="1152" w:type="dxa"/>
          </w:tcPr>
          <w:p w14:paraId="32E569F9" w14:textId="77777777" w:rsidR="004B3F04" w:rsidRDefault="004B3F04" w:rsidP="000659BE">
            <w:pPr>
              <w:pStyle w:val="TableText"/>
            </w:pPr>
            <w:r>
              <w:t>SHALL</w:t>
            </w:r>
          </w:p>
        </w:tc>
        <w:tc>
          <w:tcPr>
            <w:tcW w:w="864" w:type="dxa"/>
          </w:tcPr>
          <w:p w14:paraId="261F507F" w14:textId="77777777" w:rsidR="004B3F04" w:rsidRDefault="004B3F04" w:rsidP="000659BE">
            <w:pPr>
              <w:pStyle w:val="TableText"/>
            </w:pPr>
          </w:p>
        </w:tc>
        <w:tc>
          <w:tcPr>
            <w:tcW w:w="1104" w:type="dxa"/>
          </w:tcPr>
          <w:p w14:paraId="1A5FE637" w14:textId="77777777" w:rsidR="004B3F04" w:rsidRDefault="006C736C" w:rsidP="000659BE">
            <w:pPr>
              <w:pStyle w:val="TableText"/>
            </w:pPr>
            <w:hyperlink w:anchor="C_4499-36288">
              <w:r w:rsidR="004B3F04">
                <w:rPr>
                  <w:rStyle w:val="HyperlinkText9pt"/>
                </w:rPr>
                <w:t>4499-36288</w:t>
              </w:r>
            </w:hyperlink>
          </w:p>
        </w:tc>
        <w:tc>
          <w:tcPr>
            <w:tcW w:w="2975" w:type="dxa"/>
          </w:tcPr>
          <w:p w14:paraId="6C0F89CB" w14:textId="77777777" w:rsidR="004B3F04" w:rsidRDefault="006C736C" w:rsidP="000659BE">
            <w:pPr>
              <w:pStyle w:val="TableText"/>
            </w:pPr>
            <w:hyperlink w:anchor="E_Assessment_Order_V4">
              <w:r w:rsidR="004B3F04">
                <w:rPr>
                  <w:rStyle w:val="HyperlinkText9pt"/>
                </w:rPr>
                <w:t>Assessment, Order (V4) (identifier: urn:hl7ii:2.16.840.1.113883.10.20.28.4.131:2021-02-01</w:t>
              </w:r>
            </w:hyperlink>
          </w:p>
        </w:tc>
      </w:tr>
      <w:tr w:rsidR="004B3F04" w14:paraId="215733D9" w14:textId="77777777" w:rsidTr="000659BE">
        <w:trPr>
          <w:jc w:val="center"/>
        </w:trPr>
        <w:tc>
          <w:tcPr>
            <w:tcW w:w="3345" w:type="dxa"/>
          </w:tcPr>
          <w:p w14:paraId="725915A5" w14:textId="77777777" w:rsidR="004B3F04" w:rsidRDefault="004B3F04" w:rsidP="000659BE">
            <w:pPr>
              <w:pStyle w:val="TableText"/>
            </w:pPr>
            <w:r>
              <w:tab/>
              <w:t>entry</w:t>
            </w:r>
          </w:p>
        </w:tc>
        <w:tc>
          <w:tcPr>
            <w:tcW w:w="720" w:type="dxa"/>
          </w:tcPr>
          <w:p w14:paraId="5EA05CDE" w14:textId="77777777" w:rsidR="004B3F04" w:rsidRDefault="004B3F04" w:rsidP="000659BE">
            <w:pPr>
              <w:pStyle w:val="TableText"/>
            </w:pPr>
            <w:r>
              <w:t>0..*</w:t>
            </w:r>
          </w:p>
        </w:tc>
        <w:tc>
          <w:tcPr>
            <w:tcW w:w="1152" w:type="dxa"/>
          </w:tcPr>
          <w:p w14:paraId="4917894A" w14:textId="77777777" w:rsidR="004B3F04" w:rsidRDefault="004B3F04" w:rsidP="000659BE">
            <w:pPr>
              <w:pStyle w:val="TableText"/>
            </w:pPr>
            <w:r>
              <w:t>MAY</w:t>
            </w:r>
          </w:p>
        </w:tc>
        <w:tc>
          <w:tcPr>
            <w:tcW w:w="864" w:type="dxa"/>
          </w:tcPr>
          <w:p w14:paraId="26FAB127" w14:textId="77777777" w:rsidR="004B3F04" w:rsidRDefault="004B3F04" w:rsidP="000659BE">
            <w:pPr>
              <w:pStyle w:val="TableText"/>
            </w:pPr>
          </w:p>
        </w:tc>
        <w:tc>
          <w:tcPr>
            <w:tcW w:w="1104" w:type="dxa"/>
          </w:tcPr>
          <w:p w14:paraId="7A6AF3C4" w14:textId="77777777" w:rsidR="004B3F04" w:rsidRDefault="006C736C" w:rsidP="000659BE">
            <w:pPr>
              <w:pStyle w:val="TableText"/>
            </w:pPr>
            <w:hyperlink w:anchor="C_4499-32667">
              <w:r w:rsidR="004B3F04">
                <w:rPr>
                  <w:rStyle w:val="HyperlinkText9pt"/>
                </w:rPr>
                <w:t>4499-32667</w:t>
              </w:r>
            </w:hyperlink>
          </w:p>
        </w:tc>
        <w:tc>
          <w:tcPr>
            <w:tcW w:w="2975" w:type="dxa"/>
          </w:tcPr>
          <w:p w14:paraId="741694CB" w14:textId="77777777" w:rsidR="004B3F04" w:rsidRDefault="004B3F04" w:rsidP="000659BE">
            <w:pPr>
              <w:pStyle w:val="TableText"/>
            </w:pPr>
          </w:p>
        </w:tc>
      </w:tr>
      <w:tr w:rsidR="004B3F04" w14:paraId="1CA6F97F" w14:textId="77777777" w:rsidTr="000659BE">
        <w:trPr>
          <w:jc w:val="center"/>
        </w:trPr>
        <w:tc>
          <w:tcPr>
            <w:tcW w:w="3345" w:type="dxa"/>
          </w:tcPr>
          <w:p w14:paraId="296CC84D" w14:textId="77777777" w:rsidR="004B3F04" w:rsidRDefault="004B3F04" w:rsidP="000659BE">
            <w:pPr>
              <w:pStyle w:val="TableText"/>
            </w:pPr>
            <w:r>
              <w:tab/>
            </w:r>
            <w:r>
              <w:tab/>
              <w:t>@typeCode</w:t>
            </w:r>
          </w:p>
        </w:tc>
        <w:tc>
          <w:tcPr>
            <w:tcW w:w="720" w:type="dxa"/>
          </w:tcPr>
          <w:p w14:paraId="4D4CFBDA" w14:textId="77777777" w:rsidR="004B3F04" w:rsidRDefault="004B3F04" w:rsidP="000659BE">
            <w:pPr>
              <w:pStyle w:val="TableText"/>
            </w:pPr>
            <w:r>
              <w:t>1..1</w:t>
            </w:r>
          </w:p>
        </w:tc>
        <w:tc>
          <w:tcPr>
            <w:tcW w:w="1152" w:type="dxa"/>
          </w:tcPr>
          <w:p w14:paraId="1D66B7C8" w14:textId="77777777" w:rsidR="004B3F04" w:rsidRDefault="004B3F04" w:rsidP="000659BE">
            <w:pPr>
              <w:pStyle w:val="TableText"/>
            </w:pPr>
            <w:r>
              <w:t>SHALL</w:t>
            </w:r>
          </w:p>
        </w:tc>
        <w:tc>
          <w:tcPr>
            <w:tcW w:w="864" w:type="dxa"/>
          </w:tcPr>
          <w:p w14:paraId="08A5487B" w14:textId="77777777" w:rsidR="004B3F04" w:rsidRDefault="004B3F04" w:rsidP="000659BE">
            <w:pPr>
              <w:pStyle w:val="TableText"/>
            </w:pPr>
          </w:p>
        </w:tc>
        <w:tc>
          <w:tcPr>
            <w:tcW w:w="1104" w:type="dxa"/>
          </w:tcPr>
          <w:p w14:paraId="47DA3B79" w14:textId="77777777" w:rsidR="004B3F04" w:rsidRDefault="006C736C" w:rsidP="000659BE">
            <w:pPr>
              <w:pStyle w:val="TableText"/>
            </w:pPr>
            <w:hyperlink w:anchor="C_4499-32668">
              <w:r w:rsidR="004B3F04">
                <w:rPr>
                  <w:rStyle w:val="HyperlinkText9pt"/>
                </w:rPr>
                <w:t>4499-32668</w:t>
              </w:r>
            </w:hyperlink>
          </w:p>
        </w:tc>
        <w:tc>
          <w:tcPr>
            <w:tcW w:w="2975" w:type="dxa"/>
          </w:tcPr>
          <w:p w14:paraId="1A2871EB" w14:textId="77777777" w:rsidR="004B3F04" w:rsidRDefault="004B3F04" w:rsidP="000659BE">
            <w:pPr>
              <w:pStyle w:val="TableText"/>
            </w:pPr>
            <w:r>
              <w:t>urn:oid:2.16.840.1.113883.5.1002 (HL7ActRelationshipType) = DRIV</w:t>
            </w:r>
          </w:p>
        </w:tc>
      </w:tr>
      <w:tr w:rsidR="004B3F04" w14:paraId="5AF75583" w14:textId="77777777" w:rsidTr="000659BE">
        <w:trPr>
          <w:jc w:val="center"/>
        </w:trPr>
        <w:tc>
          <w:tcPr>
            <w:tcW w:w="3345" w:type="dxa"/>
          </w:tcPr>
          <w:p w14:paraId="4CBE4EA9" w14:textId="77777777" w:rsidR="004B3F04" w:rsidRDefault="004B3F04" w:rsidP="000659BE">
            <w:pPr>
              <w:pStyle w:val="TableText"/>
            </w:pPr>
            <w:r>
              <w:tab/>
            </w:r>
            <w:r>
              <w:tab/>
              <w:t>observationCriteria</w:t>
            </w:r>
          </w:p>
        </w:tc>
        <w:tc>
          <w:tcPr>
            <w:tcW w:w="720" w:type="dxa"/>
          </w:tcPr>
          <w:p w14:paraId="3BDC74D9" w14:textId="77777777" w:rsidR="004B3F04" w:rsidRDefault="004B3F04" w:rsidP="000659BE">
            <w:pPr>
              <w:pStyle w:val="TableText"/>
            </w:pPr>
            <w:r>
              <w:t>1..1</w:t>
            </w:r>
          </w:p>
        </w:tc>
        <w:tc>
          <w:tcPr>
            <w:tcW w:w="1152" w:type="dxa"/>
          </w:tcPr>
          <w:p w14:paraId="137B7F4D" w14:textId="77777777" w:rsidR="004B3F04" w:rsidRDefault="004B3F04" w:rsidP="000659BE">
            <w:pPr>
              <w:pStyle w:val="TableText"/>
            </w:pPr>
            <w:r>
              <w:t>SHALL</w:t>
            </w:r>
          </w:p>
        </w:tc>
        <w:tc>
          <w:tcPr>
            <w:tcW w:w="864" w:type="dxa"/>
          </w:tcPr>
          <w:p w14:paraId="03CF77FB" w14:textId="77777777" w:rsidR="004B3F04" w:rsidRDefault="004B3F04" w:rsidP="000659BE">
            <w:pPr>
              <w:pStyle w:val="TableText"/>
            </w:pPr>
          </w:p>
        </w:tc>
        <w:tc>
          <w:tcPr>
            <w:tcW w:w="1104" w:type="dxa"/>
          </w:tcPr>
          <w:p w14:paraId="493A84D7" w14:textId="77777777" w:rsidR="004B3F04" w:rsidRDefault="006C736C" w:rsidP="000659BE">
            <w:pPr>
              <w:pStyle w:val="TableText"/>
            </w:pPr>
            <w:hyperlink w:anchor="C_4499-36289">
              <w:r w:rsidR="004B3F04">
                <w:rPr>
                  <w:rStyle w:val="HyperlinkText9pt"/>
                </w:rPr>
                <w:t>4499-36289</w:t>
              </w:r>
            </w:hyperlink>
          </w:p>
        </w:tc>
        <w:tc>
          <w:tcPr>
            <w:tcW w:w="2975" w:type="dxa"/>
          </w:tcPr>
          <w:p w14:paraId="65070FD5" w14:textId="77777777" w:rsidR="004B3F04" w:rsidRDefault="006C736C" w:rsidP="000659BE">
            <w:pPr>
              <w:pStyle w:val="TableText"/>
            </w:pPr>
            <w:hyperlink w:anchor="E_Care_Goal_V4_">
              <w:r w:rsidR="004B3F04">
                <w:rPr>
                  <w:rStyle w:val="HyperlinkText9pt"/>
                </w:rPr>
                <w:t>Care Goal (V4) (identifier: urn:hl7ii:2.16.840.1.113883.10.20.28.4.7:2021-02-01</w:t>
              </w:r>
            </w:hyperlink>
          </w:p>
        </w:tc>
      </w:tr>
      <w:tr w:rsidR="004B3F04" w14:paraId="53822EEF" w14:textId="77777777" w:rsidTr="000659BE">
        <w:trPr>
          <w:jc w:val="center"/>
        </w:trPr>
        <w:tc>
          <w:tcPr>
            <w:tcW w:w="3345" w:type="dxa"/>
          </w:tcPr>
          <w:p w14:paraId="5D987B73" w14:textId="77777777" w:rsidR="004B3F04" w:rsidRDefault="004B3F04" w:rsidP="000659BE">
            <w:pPr>
              <w:pStyle w:val="TableText"/>
            </w:pPr>
            <w:r>
              <w:tab/>
              <w:t>entry</w:t>
            </w:r>
          </w:p>
        </w:tc>
        <w:tc>
          <w:tcPr>
            <w:tcW w:w="720" w:type="dxa"/>
          </w:tcPr>
          <w:p w14:paraId="3DC4C418" w14:textId="77777777" w:rsidR="004B3F04" w:rsidRDefault="004B3F04" w:rsidP="000659BE">
            <w:pPr>
              <w:pStyle w:val="TableText"/>
            </w:pPr>
            <w:r>
              <w:t>0..*</w:t>
            </w:r>
          </w:p>
        </w:tc>
        <w:tc>
          <w:tcPr>
            <w:tcW w:w="1152" w:type="dxa"/>
          </w:tcPr>
          <w:p w14:paraId="40A393FA" w14:textId="77777777" w:rsidR="004B3F04" w:rsidRDefault="004B3F04" w:rsidP="000659BE">
            <w:pPr>
              <w:pStyle w:val="TableText"/>
            </w:pPr>
            <w:r>
              <w:t>MAY</w:t>
            </w:r>
          </w:p>
        </w:tc>
        <w:tc>
          <w:tcPr>
            <w:tcW w:w="864" w:type="dxa"/>
          </w:tcPr>
          <w:p w14:paraId="5E70ADB1" w14:textId="77777777" w:rsidR="004B3F04" w:rsidRDefault="004B3F04" w:rsidP="000659BE">
            <w:pPr>
              <w:pStyle w:val="TableText"/>
            </w:pPr>
          </w:p>
        </w:tc>
        <w:tc>
          <w:tcPr>
            <w:tcW w:w="1104" w:type="dxa"/>
          </w:tcPr>
          <w:p w14:paraId="23C45145" w14:textId="77777777" w:rsidR="004B3F04" w:rsidRDefault="006C736C" w:rsidP="000659BE">
            <w:pPr>
              <w:pStyle w:val="TableText"/>
            </w:pPr>
            <w:hyperlink w:anchor="C_4499-34850">
              <w:r w:rsidR="004B3F04">
                <w:rPr>
                  <w:rStyle w:val="HyperlinkText9pt"/>
                </w:rPr>
                <w:t>4499-34850</w:t>
              </w:r>
            </w:hyperlink>
          </w:p>
        </w:tc>
        <w:tc>
          <w:tcPr>
            <w:tcW w:w="2975" w:type="dxa"/>
          </w:tcPr>
          <w:p w14:paraId="3D6E821C" w14:textId="77777777" w:rsidR="004B3F04" w:rsidRDefault="004B3F04" w:rsidP="000659BE">
            <w:pPr>
              <w:pStyle w:val="TableText"/>
            </w:pPr>
          </w:p>
        </w:tc>
      </w:tr>
      <w:tr w:rsidR="004B3F04" w14:paraId="14DECC57" w14:textId="77777777" w:rsidTr="000659BE">
        <w:trPr>
          <w:jc w:val="center"/>
        </w:trPr>
        <w:tc>
          <w:tcPr>
            <w:tcW w:w="3345" w:type="dxa"/>
          </w:tcPr>
          <w:p w14:paraId="444F5A98" w14:textId="77777777" w:rsidR="004B3F04" w:rsidRDefault="004B3F04" w:rsidP="000659BE">
            <w:pPr>
              <w:pStyle w:val="TableText"/>
            </w:pPr>
            <w:r>
              <w:tab/>
            </w:r>
            <w:r>
              <w:tab/>
              <w:t>@typeCode</w:t>
            </w:r>
          </w:p>
        </w:tc>
        <w:tc>
          <w:tcPr>
            <w:tcW w:w="720" w:type="dxa"/>
          </w:tcPr>
          <w:p w14:paraId="335355E8" w14:textId="77777777" w:rsidR="004B3F04" w:rsidRDefault="004B3F04" w:rsidP="000659BE">
            <w:pPr>
              <w:pStyle w:val="TableText"/>
            </w:pPr>
            <w:r>
              <w:t>1..1</w:t>
            </w:r>
          </w:p>
        </w:tc>
        <w:tc>
          <w:tcPr>
            <w:tcW w:w="1152" w:type="dxa"/>
          </w:tcPr>
          <w:p w14:paraId="1F137336" w14:textId="77777777" w:rsidR="004B3F04" w:rsidRDefault="004B3F04" w:rsidP="000659BE">
            <w:pPr>
              <w:pStyle w:val="TableText"/>
            </w:pPr>
            <w:r>
              <w:t>SHALL</w:t>
            </w:r>
          </w:p>
        </w:tc>
        <w:tc>
          <w:tcPr>
            <w:tcW w:w="864" w:type="dxa"/>
          </w:tcPr>
          <w:p w14:paraId="48378E7F" w14:textId="77777777" w:rsidR="004B3F04" w:rsidRDefault="004B3F04" w:rsidP="000659BE">
            <w:pPr>
              <w:pStyle w:val="TableText"/>
            </w:pPr>
          </w:p>
        </w:tc>
        <w:tc>
          <w:tcPr>
            <w:tcW w:w="1104" w:type="dxa"/>
          </w:tcPr>
          <w:p w14:paraId="16627A9A" w14:textId="77777777" w:rsidR="004B3F04" w:rsidRDefault="006C736C" w:rsidP="000659BE">
            <w:pPr>
              <w:pStyle w:val="TableText"/>
            </w:pPr>
            <w:hyperlink w:anchor="C_4499-34852">
              <w:r w:rsidR="004B3F04">
                <w:rPr>
                  <w:rStyle w:val="HyperlinkText9pt"/>
                </w:rPr>
                <w:t>4499-34852</w:t>
              </w:r>
            </w:hyperlink>
          </w:p>
        </w:tc>
        <w:tc>
          <w:tcPr>
            <w:tcW w:w="2975" w:type="dxa"/>
          </w:tcPr>
          <w:p w14:paraId="5B061EF7" w14:textId="77777777" w:rsidR="004B3F04" w:rsidRDefault="004B3F04" w:rsidP="000659BE">
            <w:pPr>
              <w:pStyle w:val="TableText"/>
            </w:pPr>
            <w:r>
              <w:t>urn:oid:2.16.840.1.113883.5.1002 (HL7ActRelationshipType) = DRIV</w:t>
            </w:r>
          </w:p>
        </w:tc>
      </w:tr>
      <w:tr w:rsidR="004B3F04" w14:paraId="47BA4E63" w14:textId="77777777" w:rsidTr="000659BE">
        <w:trPr>
          <w:jc w:val="center"/>
        </w:trPr>
        <w:tc>
          <w:tcPr>
            <w:tcW w:w="3345" w:type="dxa"/>
          </w:tcPr>
          <w:p w14:paraId="4251DA94" w14:textId="77777777" w:rsidR="004B3F04" w:rsidRDefault="004B3F04" w:rsidP="000659BE">
            <w:pPr>
              <w:pStyle w:val="TableText"/>
            </w:pPr>
            <w:r>
              <w:tab/>
            </w:r>
            <w:r>
              <w:tab/>
              <w:t>actCriteria</w:t>
            </w:r>
          </w:p>
        </w:tc>
        <w:tc>
          <w:tcPr>
            <w:tcW w:w="720" w:type="dxa"/>
          </w:tcPr>
          <w:p w14:paraId="593B49B7" w14:textId="77777777" w:rsidR="004B3F04" w:rsidRDefault="004B3F04" w:rsidP="000659BE">
            <w:pPr>
              <w:pStyle w:val="TableText"/>
            </w:pPr>
            <w:r>
              <w:t>1..1</w:t>
            </w:r>
          </w:p>
        </w:tc>
        <w:tc>
          <w:tcPr>
            <w:tcW w:w="1152" w:type="dxa"/>
          </w:tcPr>
          <w:p w14:paraId="5287C52D" w14:textId="77777777" w:rsidR="004B3F04" w:rsidRDefault="004B3F04" w:rsidP="000659BE">
            <w:pPr>
              <w:pStyle w:val="TableText"/>
            </w:pPr>
            <w:r>
              <w:t>SHALL</w:t>
            </w:r>
          </w:p>
        </w:tc>
        <w:tc>
          <w:tcPr>
            <w:tcW w:w="864" w:type="dxa"/>
          </w:tcPr>
          <w:p w14:paraId="3DA42511" w14:textId="77777777" w:rsidR="004B3F04" w:rsidRDefault="004B3F04" w:rsidP="000659BE">
            <w:pPr>
              <w:pStyle w:val="TableText"/>
            </w:pPr>
          </w:p>
        </w:tc>
        <w:tc>
          <w:tcPr>
            <w:tcW w:w="1104" w:type="dxa"/>
          </w:tcPr>
          <w:p w14:paraId="5D2ECF39" w14:textId="77777777" w:rsidR="004B3F04" w:rsidRDefault="006C736C" w:rsidP="000659BE">
            <w:pPr>
              <w:pStyle w:val="TableText"/>
            </w:pPr>
            <w:hyperlink w:anchor="C_4499-36290">
              <w:r w:rsidR="004B3F04">
                <w:rPr>
                  <w:rStyle w:val="HyperlinkText9pt"/>
                </w:rPr>
                <w:t>4499-36290</w:t>
              </w:r>
            </w:hyperlink>
          </w:p>
        </w:tc>
        <w:tc>
          <w:tcPr>
            <w:tcW w:w="2975" w:type="dxa"/>
          </w:tcPr>
          <w:p w14:paraId="67D09393" w14:textId="77777777" w:rsidR="004B3F04" w:rsidRDefault="006C736C" w:rsidP="000659BE">
            <w:pPr>
              <w:pStyle w:val="TableText"/>
            </w:pPr>
            <w:hyperlink w:anchor="E_Communication_Performed_V3">
              <w:r w:rsidR="004B3F04">
                <w:rPr>
                  <w:rStyle w:val="HyperlinkText9pt"/>
                </w:rPr>
                <w:t>Communication, Performed (V3) (identifier: urn:hl7ii:2.16.840.1.113883.10.20.28.4.132:2021-02-01</w:t>
              </w:r>
            </w:hyperlink>
          </w:p>
        </w:tc>
      </w:tr>
      <w:tr w:rsidR="004B3F04" w14:paraId="5088A030" w14:textId="77777777" w:rsidTr="000659BE">
        <w:trPr>
          <w:jc w:val="center"/>
        </w:trPr>
        <w:tc>
          <w:tcPr>
            <w:tcW w:w="3345" w:type="dxa"/>
          </w:tcPr>
          <w:p w14:paraId="515DF997" w14:textId="77777777" w:rsidR="004B3F04" w:rsidRDefault="004B3F04" w:rsidP="000659BE">
            <w:pPr>
              <w:pStyle w:val="TableText"/>
            </w:pPr>
            <w:r>
              <w:tab/>
              <w:t>entry</w:t>
            </w:r>
          </w:p>
        </w:tc>
        <w:tc>
          <w:tcPr>
            <w:tcW w:w="720" w:type="dxa"/>
          </w:tcPr>
          <w:p w14:paraId="1D3CF697" w14:textId="77777777" w:rsidR="004B3F04" w:rsidRDefault="004B3F04" w:rsidP="000659BE">
            <w:pPr>
              <w:pStyle w:val="TableText"/>
            </w:pPr>
            <w:r>
              <w:t>0..*</w:t>
            </w:r>
          </w:p>
        </w:tc>
        <w:tc>
          <w:tcPr>
            <w:tcW w:w="1152" w:type="dxa"/>
          </w:tcPr>
          <w:p w14:paraId="46CCC570" w14:textId="77777777" w:rsidR="004B3F04" w:rsidRDefault="004B3F04" w:rsidP="000659BE">
            <w:pPr>
              <w:pStyle w:val="TableText"/>
            </w:pPr>
            <w:r>
              <w:t>MAY</w:t>
            </w:r>
          </w:p>
        </w:tc>
        <w:tc>
          <w:tcPr>
            <w:tcW w:w="864" w:type="dxa"/>
          </w:tcPr>
          <w:p w14:paraId="38BF3793" w14:textId="77777777" w:rsidR="004B3F04" w:rsidRDefault="004B3F04" w:rsidP="000659BE">
            <w:pPr>
              <w:pStyle w:val="TableText"/>
            </w:pPr>
          </w:p>
        </w:tc>
        <w:tc>
          <w:tcPr>
            <w:tcW w:w="1104" w:type="dxa"/>
          </w:tcPr>
          <w:p w14:paraId="1AC3CCBC" w14:textId="77777777" w:rsidR="004B3F04" w:rsidRDefault="006C736C" w:rsidP="000659BE">
            <w:pPr>
              <w:pStyle w:val="TableText"/>
            </w:pPr>
            <w:hyperlink w:anchor="C_4499-32691">
              <w:r w:rsidR="004B3F04">
                <w:rPr>
                  <w:rStyle w:val="HyperlinkText9pt"/>
                </w:rPr>
                <w:t>4499-32691</w:t>
              </w:r>
            </w:hyperlink>
          </w:p>
        </w:tc>
        <w:tc>
          <w:tcPr>
            <w:tcW w:w="2975" w:type="dxa"/>
          </w:tcPr>
          <w:p w14:paraId="649202F7" w14:textId="77777777" w:rsidR="004B3F04" w:rsidRDefault="004B3F04" w:rsidP="000659BE">
            <w:pPr>
              <w:pStyle w:val="TableText"/>
            </w:pPr>
          </w:p>
        </w:tc>
      </w:tr>
      <w:tr w:rsidR="004B3F04" w14:paraId="7EF55889" w14:textId="77777777" w:rsidTr="000659BE">
        <w:trPr>
          <w:jc w:val="center"/>
        </w:trPr>
        <w:tc>
          <w:tcPr>
            <w:tcW w:w="3345" w:type="dxa"/>
          </w:tcPr>
          <w:p w14:paraId="24761ED7" w14:textId="77777777" w:rsidR="004B3F04" w:rsidRDefault="004B3F04" w:rsidP="000659BE">
            <w:pPr>
              <w:pStyle w:val="TableText"/>
            </w:pPr>
            <w:r>
              <w:tab/>
            </w:r>
            <w:r>
              <w:tab/>
              <w:t>@typeCode</w:t>
            </w:r>
          </w:p>
        </w:tc>
        <w:tc>
          <w:tcPr>
            <w:tcW w:w="720" w:type="dxa"/>
          </w:tcPr>
          <w:p w14:paraId="6289E9EE" w14:textId="77777777" w:rsidR="004B3F04" w:rsidRDefault="004B3F04" w:rsidP="000659BE">
            <w:pPr>
              <w:pStyle w:val="TableText"/>
            </w:pPr>
            <w:r>
              <w:t>1..1</w:t>
            </w:r>
          </w:p>
        </w:tc>
        <w:tc>
          <w:tcPr>
            <w:tcW w:w="1152" w:type="dxa"/>
          </w:tcPr>
          <w:p w14:paraId="5FE048C5" w14:textId="77777777" w:rsidR="004B3F04" w:rsidRDefault="004B3F04" w:rsidP="000659BE">
            <w:pPr>
              <w:pStyle w:val="TableText"/>
            </w:pPr>
            <w:r>
              <w:t>SHALL</w:t>
            </w:r>
          </w:p>
        </w:tc>
        <w:tc>
          <w:tcPr>
            <w:tcW w:w="864" w:type="dxa"/>
          </w:tcPr>
          <w:p w14:paraId="3A548A54" w14:textId="77777777" w:rsidR="004B3F04" w:rsidRDefault="004B3F04" w:rsidP="000659BE">
            <w:pPr>
              <w:pStyle w:val="TableText"/>
            </w:pPr>
          </w:p>
        </w:tc>
        <w:tc>
          <w:tcPr>
            <w:tcW w:w="1104" w:type="dxa"/>
          </w:tcPr>
          <w:p w14:paraId="584B8D69" w14:textId="77777777" w:rsidR="004B3F04" w:rsidRDefault="006C736C" w:rsidP="000659BE">
            <w:pPr>
              <w:pStyle w:val="TableText"/>
            </w:pPr>
            <w:hyperlink w:anchor="C_4499-32692">
              <w:r w:rsidR="004B3F04">
                <w:rPr>
                  <w:rStyle w:val="HyperlinkText9pt"/>
                </w:rPr>
                <w:t>4499-32692</w:t>
              </w:r>
            </w:hyperlink>
          </w:p>
        </w:tc>
        <w:tc>
          <w:tcPr>
            <w:tcW w:w="2975" w:type="dxa"/>
          </w:tcPr>
          <w:p w14:paraId="657CC744" w14:textId="77777777" w:rsidR="004B3F04" w:rsidRDefault="004B3F04" w:rsidP="000659BE">
            <w:pPr>
              <w:pStyle w:val="TableText"/>
            </w:pPr>
            <w:r>
              <w:t>urn:oid:2.16.840.1.113883.5.1002 (HL7ActRelationshipType) = DRIV</w:t>
            </w:r>
          </w:p>
        </w:tc>
      </w:tr>
      <w:tr w:rsidR="004B3F04" w14:paraId="4D35A18B" w14:textId="77777777" w:rsidTr="000659BE">
        <w:trPr>
          <w:jc w:val="center"/>
        </w:trPr>
        <w:tc>
          <w:tcPr>
            <w:tcW w:w="3345" w:type="dxa"/>
          </w:tcPr>
          <w:p w14:paraId="255281FF" w14:textId="77777777" w:rsidR="004B3F04" w:rsidRDefault="004B3F04" w:rsidP="000659BE">
            <w:pPr>
              <w:pStyle w:val="TableText"/>
            </w:pPr>
            <w:r>
              <w:tab/>
            </w:r>
            <w:r>
              <w:tab/>
              <w:t>supplyCriteria</w:t>
            </w:r>
          </w:p>
        </w:tc>
        <w:tc>
          <w:tcPr>
            <w:tcW w:w="720" w:type="dxa"/>
          </w:tcPr>
          <w:p w14:paraId="6951E1C9" w14:textId="77777777" w:rsidR="004B3F04" w:rsidRDefault="004B3F04" w:rsidP="000659BE">
            <w:pPr>
              <w:pStyle w:val="TableText"/>
            </w:pPr>
            <w:r>
              <w:t>1..1</w:t>
            </w:r>
          </w:p>
        </w:tc>
        <w:tc>
          <w:tcPr>
            <w:tcW w:w="1152" w:type="dxa"/>
          </w:tcPr>
          <w:p w14:paraId="054FC72C" w14:textId="77777777" w:rsidR="004B3F04" w:rsidRDefault="004B3F04" w:rsidP="000659BE">
            <w:pPr>
              <w:pStyle w:val="TableText"/>
            </w:pPr>
            <w:r>
              <w:t>SHALL</w:t>
            </w:r>
          </w:p>
        </w:tc>
        <w:tc>
          <w:tcPr>
            <w:tcW w:w="864" w:type="dxa"/>
          </w:tcPr>
          <w:p w14:paraId="60988CB8" w14:textId="77777777" w:rsidR="004B3F04" w:rsidRDefault="004B3F04" w:rsidP="000659BE">
            <w:pPr>
              <w:pStyle w:val="TableText"/>
            </w:pPr>
          </w:p>
        </w:tc>
        <w:tc>
          <w:tcPr>
            <w:tcW w:w="1104" w:type="dxa"/>
          </w:tcPr>
          <w:p w14:paraId="575B4F5A" w14:textId="77777777" w:rsidR="004B3F04" w:rsidRDefault="006C736C" w:rsidP="000659BE">
            <w:pPr>
              <w:pStyle w:val="TableText"/>
            </w:pPr>
            <w:hyperlink w:anchor="C_4499-36291">
              <w:r w:rsidR="004B3F04">
                <w:rPr>
                  <w:rStyle w:val="HyperlinkText9pt"/>
                </w:rPr>
                <w:t>4499-</w:t>
              </w:r>
              <w:r w:rsidR="004B3F04">
                <w:rPr>
                  <w:rStyle w:val="HyperlinkText9pt"/>
                </w:rPr>
                <w:lastRenderedPageBreak/>
                <w:t>36291</w:t>
              </w:r>
            </w:hyperlink>
          </w:p>
        </w:tc>
        <w:tc>
          <w:tcPr>
            <w:tcW w:w="2975" w:type="dxa"/>
          </w:tcPr>
          <w:p w14:paraId="650007BC" w14:textId="77777777" w:rsidR="004B3F04" w:rsidRDefault="006C736C" w:rsidP="000659BE">
            <w:pPr>
              <w:pStyle w:val="TableText"/>
            </w:pPr>
            <w:hyperlink w:anchor="E_Device_Order_V3_">
              <w:r w:rsidR="004B3F04">
                <w:rPr>
                  <w:rStyle w:val="HyperlinkText9pt"/>
                </w:rPr>
                <w:t xml:space="preserve">Device, Order (V3) (identifier: </w:t>
              </w:r>
              <w:r w:rsidR="004B3F04">
                <w:rPr>
                  <w:rStyle w:val="HyperlinkText9pt"/>
                </w:rPr>
                <w:lastRenderedPageBreak/>
                <w:t>urn:hl7ii:2.16.840.1.113883.10.20.28.4.15:2021-02-01</w:t>
              </w:r>
            </w:hyperlink>
          </w:p>
        </w:tc>
      </w:tr>
      <w:tr w:rsidR="004B3F04" w14:paraId="1A07D070" w14:textId="77777777" w:rsidTr="000659BE">
        <w:trPr>
          <w:jc w:val="center"/>
        </w:trPr>
        <w:tc>
          <w:tcPr>
            <w:tcW w:w="3345" w:type="dxa"/>
          </w:tcPr>
          <w:p w14:paraId="1D834111" w14:textId="77777777" w:rsidR="004B3F04" w:rsidRDefault="004B3F04" w:rsidP="000659BE">
            <w:pPr>
              <w:pStyle w:val="TableText"/>
            </w:pPr>
            <w:r>
              <w:lastRenderedPageBreak/>
              <w:tab/>
              <w:t>entry</w:t>
            </w:r>
          </w:p>
        </w:tc>
        <w:tc>
          <w:tcPr>
            <w:tcW w:w="720" w:type="dxa"/>
          </w:tcPr>
          <w:p w14:paraId="4F63EE69" w14:textId="77777777" w:rsidR="004B3F04" w:rsidRDefault="004B3F04" w:rsidP="000659BE">
            <w:pPr>
              <w:pStyle w:val="TableText"/>
            </w:pPr>
            <w:r>
              <w:t>0..*</w:t>
            </w:r>
          </w:p>
        </w:tc>
        <w:tc>
          <w:tcPr>
            <w:tcW w:w="1152" w:type="dxa"/>
          </w:tcPr>
          <w:p w14:paraId="47BE05B0" w14:textId="77777777" w:rsidR="004B3F04" w:rsidRDefault="004B3F04" w:rsidP="000659BE">
            <w:pPr>
              <w:pStyle w:val="TableText"/>
            </w:pPr>
            <w:r>
              <w:t>MAY</w:t>
            </w:r>
          </w:p>
        </w:tc>
        <w:tc>
          <w:tcPr>
            <w:tcW w:w="864" w:type="dxa"/>
          </w:tcPr>
          <w:p w14:paraId="5FED1F15" w14:textId="77777777" w:rsidR="004B3F04" w:rsidRDefault="004B3F04" w:rsidP="000659BE">
            <w:pPr>
              <w:pStyle w:val="TableText"/>
            </w:pPr>
          </w:p>
        </w:tc>
        <w:tc>
          <w:tcPr>
            <w:tcW w:w="1104" w:type="dxa"/>
          </w:tcPr>
          <w:p w14:paraId="26CE42EB" w14:textId="77777777" w:rsidR="004B3F04" w:rsidRDefault="006C736C" w:rsidP="000659BE">
            <w:pPr>
              <w:pStyle w:val="TableText"/>
            </w:pPr>
            <w:hyperlink w:anchor="C_4499-32694">
              <w:r w:rsidR="004B3F04">
                <w:rPr>
                  <w:rStyle w:val="HyperlinkText9pt"/>
                </w:rPr>
                <w:t>4499-32694</w:t>
              </w:r>
            </w:hyperlink>
          </w:p>
        </w:tc>
        <w:tc>
          <w:tcPr>
            <w:tcW w:w="2975" w:type="dxa"/>
          </w:tcPr>
          <w:p w14:paraId="51EA067D" w14:textId="77777777" w:rsidR="004B3F04" w:rsidRDefault="004B3F04" w:rsidP="000659BE">
            <w:pPr>
              <w:pStyle w:val="TableText"/>
            </w:pPr>
          </w:p>
        </w:tc>
      </w:tr>
      <w:tr w:rsidR="004B3F04" w14:paraId="5C9AD41F" w14:textId="77777777" w:rsidTr="000659BE">
        <w:trPr>
          <w:jc w:val="center"/>
        </w:trPr>
        <w:tc>
          <w:tcPr>
            <w:tcW w:w="3345" w:type="dxa"/>
          </w:tcPr>
          <w:p w14:paraId="38D42929" w14:textId="77777777" w:rsidR="004B3F04" w:rsidRDefault="004B3F04" w:rsidP="000659BE">
            <w:pPr>
              <w:pStyle w:val="TableText"/>
            </w:pPr>
            <w:r>
              <w:tab/>
            </w:r>
            <w:r>
              <w:tab/>
              <w:t>@typeCode</w:t>
            </w:r>
          </w:p>
        </w:tc>
        <w:tc>
          <w:tcPr>
            <w:tcW w:w="720" w:type="dxa"/>
          </w:tcPr>
          <w:p w14:paraId="3E3BE6E2" w14:textId="77777777" w:rsidR="004B3F04" w:rsidRDefault="004B3F04" w:rsidP="000659BE">
            <w:pPr>
              <w:pStyle w:val="TableText"/>
            </w:pPr>
            <w:r>
              <w:t>1..1</w:t>
            </w:r>
          </w:p>
        </w:tc>
        <w:tc>
          <w:tcPr>
            <w:tcW w:w="1152" w:type="dxa"/>
          </w:tcPr>
          <w:p w14:paraId="1B152F8A" w14:textId="77777777" w:rsidR="004B3F04" w:rsidRDefault="004B3F04" w:rsidP="000659BE">
            <w:pPr>
              <w:pStyle w:val="TableText"/>
            </w:pPr>
            <w:r>
              <w:t>SHALL</w:t>
            </w:r>
          </w:p>
        </w:tc>
        <w:tc>
          <w:tcPr>
            <w:tcW w:w="864" w:type="dxa"/>
          </w:tcPr>
          <w:p w14:paraId="16CD86E5" w14:textId="77777777" w:rsidR="004B3F04" w:rsidRDefault="004B3F04" w:rsidP="000659BE">
            <w:pPr>
              <w:pStyle w:val="TableText"/>
            </w:pPr>
          </w:p>
        </w:tc>
        <w:tc>
          <w:tcPr>
            <w:tcW w:w="1104" w:type="dxa"/>
          </w:tcPr>
          <w:p w14:paraId="65BCB6C9" w14:textId="77777777" w:rsidR="004B3F04" w:rsidRDefault="006C736C" w:rsidP="000659BE">
            <w:pPr>
              <w:pStyle w:val="TableText"/>
            </w:pPr>
            <w:hyperlink w:anchor="C_4499-32695">
              <w:r w:rsidR="004B3F04">
                <w:rPr>
                  <w:rStyle w:val="HyperlinkText9pt"/>
                </w:rPr>
                <w:t>4499-32695</w:t>
              </w:r>
            </w:hyperlink>
          </w:p>
        </w:tc>
        <w:tc>
          <w:tcPr>
            <w:tcW w:w="2975" w:type="dxa"/>
          </w:tcPr>
          <w:p w14:paraId="13BD34AF" w14:textId="77777777" w:rsidR="004B3F04" w:rsidRDefault="004B3F04" w:rsidP="000659BE">
            <w:pPr>
              <w:pStyle w:val="TableText"/>
            </w:pPr>
            <w:r>
              <w:t>urn:oid:2.16.840.1.113883.5.1002 (HL7ActRelationshipType) = DRIV</w:t>
            </w:r>
          </w:p>
        </w:tc>
      </w:tr>
      <w:tr w:rsidR="004B3F04" w14:paraId="5A2BE830" w14:textId="77777777" w:rsidTr="000659BE">
        <w:trPr>
          <w:jc w:val="center"/>
        </w:trPr>
        <w:tc>
          <w:tcPr>
            <w:tcW w:w="3345" w:type="dxa"/>
          </w:tcPr>
          <w:p w14:paraId="3AC88C18" w14:textId="77777777" w:rsidR="004B3F04" w:rsidRDefault="004B3F04" w:rsidP="000659BE">
            <w:pPr>
              <w:pStyle w:val="TableText"/>
            </w:pPr>
            <w:r>
              <w:tab/>
            </w:r>
            <w:r>
              <w:tab/>
              <w:t>supplyCriteria</w:t>
            </w:r>
          </w:p>
        </w:tc>
        <w:tc>
          <w:tcPr>
            <w:tcW w:w="720" w:type="dxa"/>
          </w:tcPr>
          <w:p w14:paraId="3AB33E99" w14:textId="77777777" w:rsidR="004B3F04" w:rsidRDefault="004B3F04" w:rsidP="000659BE">
            <w:pPr>
              <w:pStyle w:val="TableText"/>
            </w:pPr>
            <w:r>
              <w:t>1..1</w:t>
            </w:r>
          </w:p>
        </w:tc>
        <w:tc>
          <w:tcPr>
            <w:tcW w:w="1152" w:type="dxa"/>
          </w:tcPr>
          <w:p w14:paraId="0975512C" w14:textId="77777777" w:rsidR="004B3F04" w:rsidRDefault="004B3F04" w:rsidP="000659BE">
            <w:pPr>
              <w:pStyle w:val="TableText"/>
            </w:pPr>
            <w:r>
              <w:t>SHALL</w:t>
            </w:r>
          </w:p>
        </w:tc>
        <w:tc>
          <w:tcPr>
            <w:tcW w:w="864" w:type="dxa"/>
          </w:tcPr>
          <w:p w14:paraId="74B7B370" w14:textId="77777777" w:rsidR="004B3F04" w:rsidRDefault="004B3F04" w:rsidP="000659BE">
            <w:pPr>
              <w:pStyle w:val="TableText"/>
            </w:pPr>
          </w:p>
        </w:tc>
        <w:tc>
          <w:tcPr>
            <w:tcW w:w="1104" w:type="dxa"/>
          </w:tcPr>
          <w:p w14:paraId="466BC134" w14:textId="77777777" w:rsidR="004B3F04" w:rsidRDefault="006C736C" w:rsidP="000659BE">
            <w:pPr>
              <w:pStyle w:val="TableText"/>
            </w:pPr>
            <w:hyperlink w:anchor="C_4499-36292">
              <w:r w:rsidR="004B3F04">
                <w:rPr>
                  <w:rStyle w:val="HyperlinkText9pt"/>
                </w:rPr>
                <w:t>4499-36292</w:t>
              </w:r>
            </w:hyperlink>
          </w:p>
        </w:tc>
        <w:tc>
          <w:tcPr>
            <w:tcW w:w="2975" w:type="dxa"/>
          </w:tcPr>
          <w:p w14:paraId="2EDFC8ED" w14:textId="77777777" w:rsidR="004B3F04" w:rsidRDefault="006C736C" w:rsidP="000659BE">
            <w:pPr>
              <w:pStyle w:val="TableText"/>
            </w:pPr>
            <w:hyperlink w:anchor="E_Device_Recommended_V3_">
              <w:r w:rsidR="004B3F04">
                <w:rPr>
                  <w:rStyle w:val="HyperlinkText9pt"/>
                </w:rPr>
                <w:t>Device, Recommended (V3) (identifier: urn:hl7ii:2.16.840.1.113883.10.20.28.4.16:2021-02-01</w:t>
              </w:r>
            </w:hyperlink>
          </w:p>
        </w:tc>
      </w:tr>
      <w:tr w:rsidR="004B3F04" w14:paraId="56128F9F" w14:textId="77777777" w:rsidTr="000659BE">
        <w:trPr>
          <w:jc w:val="center"/>
        </w:trPr>
        <w:tc>
          <w:tcPr>
            <w:tcW w:w="3345" w:type="dxa"/>
          </w:tcPr>
          <w:p w14:paraId="61776D33" w14:textId="77777777" w:rsidR="004B3F04" w:rsidRDefault="004B3F04" w:rsidP="000659BE">
            <w:pPr>
              <w:pStyle w:val="TableText"/>
            </w:pPr>
            <w:r>
              <w:tab/>
              <w:t>entry</w:t>
            </w:r>
          </w:p>
        </w:tc>
        <w:tc>
          <w:tcPr>
            <w:tcW w:w="720" w:type="dxa"/>
          </w:tcPr>
          <w:p w14:paraId="3DA52FB8" w14:textId="77777777" w:rsidR="004B3F04" w:rsidRDefault="004B3F04" w:rsidP="000659BE">
            <w:pPr>
              <w:pStyle w:val="TableText"/>
            </w:pPr>
            <w:r>
              <w:t>0..*</w:t>
            </w:r>
          </w:p>
        </w:tc>
        <w:tc>
          <w:tcPr>
            <w:tcW w:w="1152" w:type="dxa"/>
          </w:tcPr>
          <w:p w14:paraId="052478CB" w14:textId="77777777" w:rsidR="004B3F04" w:rsidRDefault="004B3F04" w:rsidP="000659BE">
            <w:pPr>
              <w:pStyle w:val="TableText"/>
            </w:pPr>
            <w:r>
              <w:t>MAY</w:t>
            </w:r>
          </w:p>
        </w:tc>
        <w:tc>
          <w:tcPr>
            <w:tcW w:w="864" w:type="dxa"/>
          </w:tcPr>
          <w:p w14:paraId="633ABA24" w14:textId="77777777" w:rsidR="004B3F04" w:rsidRDefault="004B3F04" w:rsidP="000659BE">
            <w:pPr>
              <w:pStyle w:val="TableText"/>
            </w:pPr>
          </w:p>
        </w:tc>
        <w:tc>
          <w:tcPr>
            <w:tcW w:w="1104" w:type="dxa"/>
          </w:tcPr>
          <w:p w14:paraId="5F03F255" w14:textId="77777777" w:rsidR="004B3F04" w:rsidRDefault="006C736C" w:rsidP="000659BE">
            <w:pPr>
              <w:pStyle w:val="TableText"/>
            </w:pPr>
            <w:hyperlink w:anchor="C_4499-34055">
              <w:r w:rsidR="004B3F04">
                <w:rPr>
                  <w:rStyle w:val="HyperlinkText9pt"/>
                </w:rPr>
                <w:t>4499-34055</w:t>
              </w:r>
            </w:hyperlink>
          </w:p>
        </w:tc>
        <w:tc>
          <w:tcPr>
            <w:tcW w:w="2975" w:type="dxa"/>
          </w:tcPr>
          <w:p w14:paraId="35749F5D" w14:textId="77777777" w:rsidR="004B3F04" w:rsidRDefault="004B3F04" w:rsidP="000659BE">
            <w:pPr>
              <w:pStyle w:val="TableText"/>
            </w:pPr>
          </w:p>
        </w:tc>
      </w:tr>
      <w:tr w:rsidR="004B3F04" w14:paraId="3B948559" w14:textId="77777777" w:rsidTr="000659BE">
        <w:trPr>
          <w:jc w:val="center"/>
        </w:trPr>
        <w:tc>
          <w:tcPr>
            <w:tcW w:w="3345" w:type="dxa"/>
          </w:tcPr>
          <w:p w14:paraId="211CA2A0" w14:textId="77777777" w:rsidR="004B3F04" w:rsidRDefault="004B3F04" w:rsidP="000659BE">
            <w:pPr>
              <w:pStyle w:val="TableText"/>
            </w:pPr>
            <w:r>
              <w:tab/>
            </w:r>
            <w:r>
              <w:tab/>
              <w:t>@typeCode</w:t>
            </w:r>
          </w:p>
        </w:tc>
        <w:tc>
          <w:tcPr>
            <w:tcW w:w="720" w:type="dxa"/>
          </w:tcPr>
          <w:p w14:paraId="6297A220" w14:textId="77777777" w:rsidR="004B3F04" w:rsidRDefault="004B3F04" w:rsidP="000659BE">
            <w:pPr>
              <w:pStyle w:val="TableText"/>
            </w:pPr>
            <w:r>
              <w:t>1..1</w:t>
            </w:r>
          </w:p>
        </w:tc>
        <w:tc>
          <w:tcPr>
            <w:tcW w:w="1152" w:type="dxa"/>
          </w:tcPr>
          <w:p w14:paraId="6E3382D5" w14:textId="77777777" w:rsidR="004B3F04" w:rsidRDefault="004B3F04" w:rsidP="000659BE">
            <w:pPr>
              <w:pStyle w:val="TableText"/>
            </w:pPr>
            <w:r>
              <w:t>SHALL</w:t>
            </w:r>
          </w:p>
        </w:tc>
        <w:tc>
          <w:tcPr>
            <w:tcW w:w="864" w:type="dxa"/>
          </w:tcPr>
          <w:p w14:paraId="492F2415" w14:textId="77777777" w:rsidR="004B3F04" w:rsidRDefault="004B3F04" w:rsidP="000659BE">
            <w:pPr>
              <w:pStyle w:val="TableText"/>
            </w:pPr>
          </w:p>
        </w:tc>
        <w:tc>
          <w:tcPr>
            <w:tcW w:w="1104" w:type="dxa"/>
          </w:tcPr>
          <w:p w14:paraId="30881977" w14:textId="77777777" w:rsidR="004B3F04" w:rsidRDefault="006C736C" w:rsidP="000659BE">
            <w:pPr>
              <w:pStyle w:val="TableText"/>
            </w:pPr>
            <w:hyperlink w:anchor="C_4499-34056">
              <w:r w:rsidR="004B3F04">
                <w:rPr>
                  <w:rStyle w:val="HyperlinkText9pt"/>
                </w:rPr>
                <w:t>4499-34056</w:t>
              </w:r>
            </w:hyperlink>
          </w:p>
        </w:tc>
        <w:tc>
          <w:tcPr>
            <w:tcW w:w="2975" w:type="dxa"/>
          </w:tcPr>
          <w:p w14:paraId="7045A9EB" w14:textId="77777777" w:rsidR="004B3F04" w:rsidRDefault="004B3F04" w:rsidP="000659BE">
            <w:pPr>
              <w:pStyle w:val="TableText"/>
            </w:pPr>
            <w:r>
              <w:t>urn:oid:2.16.840.1.113883.5.1002 (HL7ActRelationshipType) = DRIV</w:t>
            </w:r>
          </w:p>
        </w:tc>
      </w:tr>
      <w:tr w:rsidR="004B3F04" w14:paraId="759E768C" w14:textId="77777777" w:rsidTr="000659BE">
        <w:trPr>
          <w:jc w:val="center"/>
        </w:trPr>
        <w:tc>
          <w:tcPr>
            <w:tcW w:w="3345" w:type="dxa"/>
          </w:tcPr>
          <w:p w14:paraId="4BCC6D3D" w14:textId="77777777" w:rsidR="004B3F04" w:rsidRDefault="004B3F04" w:rsidP="000659BE">
            <w:pPr>
              <w:pStyle w:val="TableText"/>
            </w:pPr>
            <w:r>
              <w:tab/>
            </w:r>
            <w:r>
              <w:tab/>
              <w:t>observationCriteria</w:t>
            </w:r>
          </w:p>
        </w:tc>
        <w:tc>
          <w:tcPr>
            <w:tcW w:w="720" w:type="dxa"/>
          </w:tcPr>
          <w:p w14:paraId="7C87A90E" w14:textId="77777777" w:rsidR="004B3F04" w:rsidRDefault="004B3F04" w:rsidP="000659BE">
            <w:pPr>
              <w:pStyle w:val="TableText"/>
            </w:pPr>
            <w:r>
              <w:t>1..1</w:t>
            </w:r>
          </w:p>
        </w:tc>
        <w:tc>
          <w:tcPr>
            <w:tcW w:w="1152" w:type="dxa"/>
          </w:tcPr>
          <w:p w14:paraId="7B6D6D80" w14:textId="77777777" w:rsidR="004B3F04" w:rsidRDefault="004B3F04" w:rsidP="000659BE">
            <w:pPr>
              <w:pStyle w:val="TableText"/>
            </w:pPr>
            <w:r>
              <w:t>SHALL</w:t>
            </w:r>
          </w:p>
        </w:tc>
        <w:tc>
          <w:tcPr>
            <w:tcW w:w="864" w:type="dxa"/>
          </w:tcPr>
          <w:p w14:paraId="300ECB9A" w14:textId="77777777" w:rsidR="004B3F04" w:rsidRDefault="004B3F04" w:rsidP="000659BE">
            <w:pPr>
              <w:pStyle w:val="TableText"/>
            </w:pPr>
          </w:p>
        </w:tc>
        <w:tc>
          <w:tcPr>
            <w:tcW w:w="1104" w:type="dxa"/>
          </w:tcPr>
          <w:p w14:paraId="42A58F6A" w14:textId="77777777" w:rsidR="004B3F04" w:rsidRDefault="006C736C" w:rsidP="000659BE">
            <w:pPr>
              <w:pStyle w:val="TableText"/>
            </w:pPr>
            <w:hyperlink w:anchor="C_4499-36293">
              <w:r w:rsidR="004B3F04">
                <w:rPr>
                  <w:rStyle w:val="HyperlinkText9pt"/>
                </w:rPr>
                <w:t>4499-36293</w:t>
              </w:r>
            </w:hyperlink>
          </w:p>
        </w:tc>
        <w:tc>
          <w:tcPr>
            <w:tcW w:w="2975" w:type="dxa"/>
          </w:tcPr>
          <w:p w14:paraId="647B9F63" w14:textId="77777777" w:rsidR="004B3F04" w:rsidRDefault="006C736C" w:rsidP="000659BE">
            <w:pPr>
              <w:pStyle w:val="TableText"/>
            </w:pPr>
            <w:hyperlink w:anchor="E_Diagnosis_V4">
              <w:r w:rsidR="004B3F04">
                <w:rPr>
                  <w:rStyle w:val="HyperlinkText9pt"/>
                </w:rPr>
                <w:t>Diagnosis (V4) (identifier: urn:hl7ii:2.16.840.1.113883.10.20.28.4.110:2021-02-01</w:t>
              </w:r>
            </w:hyperlink>
          </w:p>
        </w:tc>
      </w:tr>
      <w:tr w:rsidR="004B3F04" w14:paraId="736CF075" w14:textId="77777777" w:rsidTr="000659BE">
        <w:trPr>
          <w:jc w:val="center"/>
        </w:trPr>
        <w:tc>
          <w:tcPr>
            <w:tcW w:w="3345" w:type="dxa"/>
          </w:tcPr>
          <w:p w14:paraId="5B36D40A" w14:textId="77777777" w:rsidR="004B3F04" w:rsidRDefault="004B3F04" w:rsidP="000659BE">
            <w:pPr>
              <w:pStyle w:val="TableText"/>
            </w:pPr>
            <w:r>
              <w:tab/>
              <w:t>entry</w:t>
            </w:r>
          </w:p>
        </w:tc>
        <w:tc>
          <w:tcPr>
            <w:tcW w:w="720" w:type="dxa"/>
          </w:tcPr>
          <w:p w14:paraId="61717526" w14:textId="77777777" w:rsidR="004B3F04" w:rsidRDefault="004B3F04" w:rsidP="000659BE">
            <w:pPr>
              <w:pStyle w:val="TableText"/>
            </w:pPr>
            <w:r>
              <w:t>0..*</w:t>
            </w:r>
          </w:p>
        </w:tc>
        <w:tc>
          <w:tcPr>
            <w:tcW w:w="1152" w:type="dxa"/>
          </w:tcPr>
          <w:p w14:paraId="58A813C3" w14:textId="77777777" w:rsidR="004B3F04" w:rsidRDefault="004B3F04" w:rsidP="000659BE">
            <w:pPr>
              <w:pStyle w:val="TableText"/>
            </w:pPr>
            <w:r>
              <w:t>MAY</w:t>
            </w:r>
          </w:p>
        </w:tc>
        <w:tc>
          <w:tcPr>
            <w:tcW w:w="864" w:type="dxa"/>
          </w:tcPr>
          <w:p w14:paraId="430AFB54" w14:textId="77777777" w:rsidR="004B3F04" w:rsidRDefault="004B3F04" w:rsidP="000659BE">
            <w:pPr>
              <w:pStyle w:val="TableText"/>
            </w:pPr>
          </w:p>
        </w:tc>
        <w:tc>
          <w:tcPr>
            <w:tcW w:w="1104" w:type="dxa"/>
          </w:tcPr>
          <w:p w14:paraId="1758970A" w14:textId="77777777" w:rsidR="004B3F04" w:rsidRDefault="006C736C" w:rsidP="000659BE">
            <w:pPr>
              <w:pStyle w:val="TableText"/>
            </w:pPr>
            <w:hyperlink w:anchor="C_4499-34038">
              <w:r w:rsidR="004B3F04">
                <w:rPr>
                  <w:rStyle w:val="HyperlinkText9pt"/>
                </w:rPr>
                <w:t>4499-34038</w:t>
              </w:r>
            </w:hyperlink>
          </w:p>
        </w:tc>
        <w:tc>
          <w:tcPr>
            <w:tcW w:w="2975" w:type="dxa"/>
          </w:tcPr>
          <w:p w14:paraId="3CA72616" w14:textId="77777777" w:rsidR="004B3F04" w:rsidRDefault="004B3F04" w:rsidP="000659BE">
            <w:pPr>
              <w:pStyle w:val="TableText"/>
            </w:pPr>
          </w:p>
        </w:tc>
      </w:tr>
      <w:tr w:rsidR="004B3F04" w14:paraId="0F43C640" w14:textId="77777777" w:rsidTr="000659BE">
        <w:trPr>
          <w:jc w:val="center"/>
        </w:trPr>
        <w:tc>
          <w:tcPr>
            <w:tcW w:w="3345" w:type="dxa"/>
          </w:tcPr>
          <w:p w14:paraId="3551A9DF" w14:textId="77777777" w:rsidR="004B3F04" w:rsidRDefault="004B3F04" w:rsidP="000659BE">
            <w:pPr>
              <w:pStyle w:val="TableText"/>
            </w:pPr>
            <w:r>
              <w:tab/>
            </w:r>
            <w:r>
              <w:tab/>
              <w:t>@typeCode</w:t>
            </w:r>
          </w:p>
        </w:tc>
        <w:tc>
          <w:tcPr>
            <w:tcW w:w="720" w:type="dxa"/>
          </w:tcPr>
          <w:p w14:paraId="18EEA31C" w14:textId="77777777" w:rsidR="004B3F04" w:rsidRDefault="004B3F04" w:rsidP="000659BE">
            <w:pPr>
              <w:pStyle w:val="TableText"/>
            </w:pPr>
            <w:r>
              <w:t>1..1</w:t>
            </w:r>
          </w:p>
        </w:tc>
        <w:tc>
          <w:tcPr>
            <w:tcW w:w="1152" w:type="dxa"/>
          </w:tcPr>
          <w:p w14:paraId="15F42D82" w14:textId="77777777" w:rsidR="004B3F04" w:rsidRDefault="004B3F04" w:rsidP="000659BE">
            <w:pPr>
              <w:pStyle w:val="TableText"/>
            </w:pPr>
            <w:r>
              <w:t>SHALL</w:t>
            </w:r>
          </w:p>
        </w:tc>
        <w:tc>
          <w:tcPr>
            <w:tcW w:w="864" w:type="dxa"/>
          </w:tcPr>
          <w:p w14:paraId="5382A0E1" w14:textId="77777777" w:rsidR="004B3F04" w:rsidRDefault="004B3F04" w:rsidP="000659BE">
            <w:pPr>
              <w:pStyle w:val="TableText"/>
            </w:pPr>
          </w:p>
        </w:tc>
        <w:tc>
          <w:tcPr>
            <w:tcW w:w="1104" w:type="dxa"/>
          </w:tcPr>
          <w:p w14:paraId="5562AA9C" w14:textId="77777777" w:rsidR="004B3F04" w:rsidRDefault="006C736C" w:rsidP="000659BE">
            <w:pPr>
              <w:pStyle w:val="TableText"/>
            </w:pPr>
            <w:hyperlink w:anchor="C_4499-34039">
              <w:r w:rsidR="004B3F04">
                <w:rPr>
                  <w:rStyle w:val="HyperlinkText9pt"/>
                </w:rPr>
                <w:t>4499-34039</w:t>
              </w:r>
            </w:hyperlink>
          </w:p>
        </w:tc>
        <w:tc>
          <w:tcPr>
            <w:tcW w:w="2975" w:type="dxa"/>
          </w:tcPr>
          <w:p w14:paraId="4537F877" w14:textId="77777777" w:rsidR="004B3F04" w:rsidRDefault="004B3F04" w:rsidP="000659BE">
            <w:pPr>
              <w:pStyle w:val="TableText"/>
            </w:pPr>
            <w:r>
              <w:t>DRIV</w:t>
            </w:r>
          </w:p>
        </w:tc>
      </w:tr>
      <w:tr w:rsidR="004B3F04" w14:paraId="398DF1EF" w14:textId="77777777" w:rsidTr="000659BE">
        <w:trPr>
          <w:jc w:val="center"/>
        </w:trPr>
        <w:tc>
          <w:tcPr>
            <w:tcW w:w="3345" w:type="dxa"/>
          </w:tcPr>
          <w:p w14:paraId="361930A2" w14:textId="77777777" w:rsidR="004B3F04" w:rsidRDefault="004B3F04" w:rsidP="000659BE">
            <w:pPr>
              <w:pStyle w:val="TableText"/>
            </w:pPr>
            <w:r>
              <w:tab/>
            </w:r>
            <w:r>
              <w:tab/>
              <w:t>observationCriteria</w:t>
            </w:r>
          </w:p>
        </w:tc>
        <w:tc>
          <w:tcPr>
            <w:tcW w:w="720" w:type="dxa"/>
          </w:tcPr>
          <w:p w14:paraId="7F6B9735" w14:textId="77777777" w:rsidR="004B3F04" w:rsidRDefault="004B3F04" w:rsidP="000659BE">
            <w:pPr>
              <w:pStyle w:val="TableText"/>
            </w:pPr>
            <w:r>
              <w:t>1..1</w:t>
            </w:r>
          </w:p>
        </w:tc>
        <w:tc>
          <w:tcPr>
            <w:tcW w:w="1152" w:type="dxa"/>
          </w:tcPr>
          <w:p w14:paraId="5D94BCB8" w14:textId="77777777" w:rsidR="004B3F04" w:rsidRDefault="004B3F04" w:rsidP="000659BE">
            <w:pPr>
              <w:pStyle w:val="TableText"/>
            </w:pPr>
            <w:r>
              <w:t>SHALL</w:t>
            </w:r>
          </w:p>
        </w:tc>
        <w:tc>
          <w:tcPr>
            <w:tcW w:w="864" w:type="dxa"/>
          </w:tcPr>
          <w:p w14:paraId="2E18D169" w14:textId="77777777" w:rsidR="004B3F04" w:rsidRDefault="004B3F04" w:rsidP="000659BE">
            <w:pPr>
              <w:pStyle w:val="TableText"/>
            </w:pPr>
          </w:p>
        </w:tc>
        <w:tc>
          <w:tcPr>
            <w:tcW w:w="1104" w:type="dxa"/>
          </w:tcPr>
          <w:p w14:paraId="09267892" w14:textId="77777777" w:rsidR="004B3F04" w:rsidRDefault="006C736C" w:rsidP="000659BE">
            <w:pPr>
              <w:pStyle w:val="TableText"/>
            </w:pPr>
            <w:hyperlink w:anchor="C_4499-36294">
              <w:r w:rsidR="004B3F04">
                <w:rPr>
                  <w:rStyle w:val="HyperlinkText9pt"/>
                </w:rPr>
                <w:t>4499-36294</w:t>
              </w:r>
            </w:hyperlink>
          </w:p>
        </w:tc>
        <w:tc>
          <w:tcPr>
            <w:tcW w:w="2975" w:type="dxa"/>
          </w:tcPr>
          <w:p w14:paraId="23EC4132" w14:textId="77777777" w:rsidR="004B3F04" w:rsidRDefault="006C736C" w:rsidP="000659BE">
            <w:pPr>
              <w:pStyle w:val="TableText"/>
            </w:pPr>
            <w:hyperlink w:anchor="E_Family_History_V3">
              <w:r w:rsidR="004B3F04">
                <w:rPr>
                  <w:rStyle w:val="HyperlinkText9pt"/>
                </w:rPr>
                <w:t>Family History (V3) (identifier: urn:hl7ii:2.16.840.1.113883.10.20.28.4.111:2021-02-01</w:t>
              </w:r>
            </w:hyperlink>
          </w:p>
        </w:tc>
      </w:tr>
      <w:tr w:rsidR="004B3F04" w14:paraId="087A33D9" w14:textId="77777777" w:rsidTr="000659BE">
        <w:trPr>
          <w:jc w:val="center"/>
        </w:trPr>
        <w:tc>
          <w:tcPr>
            <w:tcW w:w="3345" w:type="dxa"/>
          </w:tcPr>
          <w:p w14:paraId="15871E57" w14:textId="77777777" w:rsidR="004B3F04" w:rsidRDefault="004B3F04" w:rsidP="000659BE">
            <w:pPr>
              <w:pStyle w:val="TableText"/>
            </w:pPr>
            <w:r>
              <w:tab/>
              <w:t>entry</w:t>
            </w:r>
          </w:p>
        </w:tc>
        <w:tc>
          <w:tcPr>
            <w:tcW w:w="720" w:type="dxa"/>
          </w:tcPr>
          <w:p w14:paraId="7BA3B223" w14:textId="77777777" w:rsidR="004B3F04" w:rsidRDefault="004B3F04" w:rsidP="000659BE">
            <w:pPr>
              <w:pStyle w:val="TableText"/>
            </w:pPr>
            <w:r>
              <w:t>0..*</w:t>
            </w:r>
          </w:p>
        </w:tc>
        <w:tc>
          <w:tcPr>
            <w:tcW w:w="1152" w:type="dxa"/>
          </w:tcPr>
          <w:p w14:paraId="51F5F44E" w14:textId="77777777" w:rsidR="004B3F04" w:rsidRDefault="004B3F04" w:rsidP="000659BE">
            <w:pPr>
              <w:pStyle w:val="TableText"/>
            </w:pPr>
            <w:r>
              <w:t>MAY</w:t>
            </w:r>
          </w:p>
        </w:tc>
        <w:tc>
          <w:tcPr>
            <w:tcW w:w="864" w:type="dxa"/>
          </w:tcPr>
          <w:p w14:paraId="63AA3D75" w14:textId="77777777" w:rsidR="004B3F04" w:rsidRDefault="004B3F04" w:rsidP="000659BE">
            <w:pPr>
              <w:pStyle w:val="TableText"/>
            </w:pPr>
          </w:p>
        </w:tc>
        <w:tc>
          <w:tcPr>
            <w:tcW w:w="1104" w:type="dxa"/>
          </w:tcPr>
          <w:p w14:paraId="1504ABA4" w14:textId="77777777" w:rsidR="004B3F04" w:rsidRDefault="006C736C" w:rsidP="000659BE">
            <w:pPr>
              <w:pStyle w:val="TableText"/>
            </w:pPr>
            <w:hyperlink w:anchor="C_4499-32715">
              <w:r w:rsidR="004B3F04">
                <w:rPr>
                  <w:rStyle w:val="HyperlinkText9pt"/>
                </w:rPr>
                <w:t>4499-32715</w:t>
              </w:r>
            </w:hyperlink>
          </w:p>
        </w:tc>
        <w:tc>
          <w:tcPr>
            <w:tcW w:w="2975" w:type="dxa"/>
          </w:tcPr>
          <w:p w14:paraId="6F3968E6" w14:textId="77777777" w:rsidR="004B3F04" w:rsidRDefault="004B3F04" w:rsidP="000659BE">
            <w:pPr>
              <w:pStyle w:val="TableText"/>
            </w:pPr>
          </w:p>
        </w:tc>
      </w:tr>
      <w:tr w:rsidR="004B3F04" w14:paraId="19E7DF8D" w14:textId="77777777" w:rsidTr="000659BE">
        <w:trPr>
          <w:jc w:val="center"/>
        </w:trPr>
        <w:tc>
          <w:tcPr>
            <w:tcW w:w="3345" w:type="dxa"/>
          </w:tcPr>
          <w:p w14:paraId="5323BBB6" w14:textId="77777777" w:rsidR="004B3F04" w:rsidRDefault="004B3F04" w:rsidP="000659BE">
            <w:pPr>
              <w:pStyle w:val="TableText"/>
            </w:pPr>
            <w:r>
              <w:tab/>
            </w:r>
            <w:r>
              <w:tab/>
              <w:t>@typeCode</w:t>
            </w:r>
          </w:p>
        </w:tc>
        <w:tc>
          <w:tcPr>
            <w:tcW w:w="720" w:type="dxa"/>
          </w:tcPr>
          <w:p w14:paraId="1CE51195" w14:textId="77777777" w:rsidR="004B3F04" w:rsidRDefault="004B3F04" w:rsidP="000659BE">
            <w:pPr>
              <w:pStyle w:val="TableText"/>
            </w:pPr>
            <w:r>
              <w:t>1..1</w:t>
            </w:r>
          </w:p>
        </w:tc>
        <w:tc>
          <w:tcPr>
            <w:tcW w:w="1152" w:type="dxa"/>
          </w:tcPr>
          <w:p w14:paraId="1AE03A27" w14:textId="77777777" w:rsidR="004B3F04" w:rsidRDefault="004B3F04" w:rsidP="000659BE">
            <w:pPr>
              <w:pStyle w:val="TableText"/>
            </w:pPr>
            <w:r>
              <w:t>SHALL</w:t>
            </w:r>
          </w:p>
        </w:tc>
        <w:tc>
          <w:tcPr>
            <w:tcW w:w="864" w:type="dxa"/>
          </w:tcPr>
          <w:p w14:paraId="2723A66A" w14:textId="77777777" w:rsidR="004B3F04" w:rsidRDefault="004B3F04" w:rsidP="000659BE">
            <w:pPr>
              <w:pStyle w:val="TableText"/>
            </w:pPr>
          </w:p>
        </w:tc>
        <w:tc>
          <w:tcPr>
            <w:tcW w:w="1104" w:type="dxa"/>
          </w:tcPr>
          <w:p w14:paraId="1DB3E57C" w14:textId="77777777" w:rsidR="004B3F04" w:rsidRDefault="006C736C" w:rsidP="000659BE">
            <w:pPr>
              <w:pStyle w:val="TableText"/>
            </w:pPr>
            <w:hyperlink w:anchor="C_4499-32716">
              <w:r w:rsidR="004B3F04">
                <w:rPr>
                  <w:rStyle w:val="HyperlinkText9pt"/>
                </w:rPr>
                <w:t>4499-32716</w:t>
              </w:r>
            </w:hyperlink>
          </w:p>
        </w:tc>
        <w:tc>
          <w:tcPr>
            <w:tcW w:w="2975" w:type="dxa"/>
          </w:tcPr>
          <w:p w14:paraId="197789A3" w14:textId="77777777" w:rsidR="004B3F04" w:rsidRDefault="004B3F04" w:rsidP="000659BE">
            <w:pPr>
              <w:pStyle w:val="TableText"/>
            </w:pPr>
            <w:r>
              <w:t>urn:oid:2.16.840.1.113883.5.1002 (HL7ActRelationshipType) = DRIV</w:t>
            </w:r>
          </w:p>
        </w:tc>
      </w:tr>
      <w:tr w:rsidR="004B3F04" w14:paraId="36F3179A" w14:textId="77777777" w:rsidTr="000659BE">
        <w:trPr>
          <w:jc w:val="center"/>
        </w:trPr>
        <w:tc>
          <w:tcPr>
            <w:tcW w:w="3345" w:type="dxa"/>
          </w:tcPr>
          <w:p w14:paraId="6F77D393" w14:textId="77777777" w:rsidR="004B3F04" w:rsidRDefault="004B3F04" w:rsidP="000659BE">
            <w:pPr>
              <w:pStyle w:val="TableText"/>
            </w:pPr>
            <w:r>
              <w:tab/>
            </w:r>
            <w:r>
              <w:tab/>
              <w:t>observationCriteria</w:t>
            </w:r>
          </w:p>
        </w:tc>
        <w:tc>
          <w:tcPr>
            <w:tcW w:w="720" w:type="dxa"/>
          </w:tcPr>
          <w:p w14:paraId="62FCA6CF" w14:textId="77777777" w:rsidR="004B3F04" w:rsidRDefault="004B3F04" w:rsidP="000659BE">
            <w:pPr>
              <w:pStyle w:val="TableText"/>
            </w:pPr>
            <w:r>
              <w:t>1..1</w:t>
            </w:r>
          </w:p>
        </w:tc>
        <w:tc>
          <w:tcPr>
            <w:tcW w:w="1152" w:type="dxa"/>
          </w:tcPr>
          <w:p w14:paraId="11984F82" w14:textId="77777777" w:rsidR="004B3F04" w:rsidRDefault="004B3F04" w:rsidP="000659BE">
            <w:pPr>
              <w:pStyle w:val="TableText"/>
            </w:pPr>
            <w:r>
              <w:t>SHALL</w:t>
            </w:r>
          </w:p>
        </w:tc>
        <w:tc>
          <w:tcPr>
            <w:tcW w:w="864" w:type="dxa"/>
          </w:tcPr>
          <w:p w14:paraId="1B2EEED1" w14:textId="77777777" w:rsidR="004B3F04" w:rsidRDefault="004B3F04" w:rsidP="000659BE">
            <w:pPr>
              <w:pStyle w:val="TableText"/>
            </w:pPr>
          </w:p>
        </w:tc>
        <w:tc>
          <w:tcPr>
            <w:tcW w:w="1104" w:type="dxa"/>
          </w:tcPr>
          <w:p w14:paraId="728C916D" w14:textId="77777777" w:rsidR="004B3F04" w:rsidRDefault="006C736C" w:rsidP="000659BE">
            <w:pPr>
              <w:pStyle w:val="TableText"/>
            </w:pPr>
            <w:hyperlink w:anchor="C_4499-36295">
              <w:r w:rsidR="004B3F04">
                <w:rPr>
                  <w:rStyle w:val="HyperlinkText9pt"/>
                </w:rPr>
                <w:t>4499-36295</w:t>
              </w:r>
            </w:hyperlink>
          </w:p>
        </w:tc>
        <w:tc>
          <w:tcPr>
            <w:tcW w:w="2975" w:type="dxa"/>
          </w:tcPr>
          <w:p w14:paraId="15B40A12" w14:textId="77777777" w:rsidR="004B3F04" w:rsidRDefault="006C736C" w:rsidP="000659BE">
            <w:pPr>
              <w:pStyle w:val="TableText"/>
            </w:pPr>
            <w:hyperlink w:anchor="E_Diagnostic_Study_Order_V5_">
              <w:r w:rsidR="004B3F04">
                <w:rPr>
                  <w:rStyle w:val="HyperlinkText9pt"/>
                </w:rPr>
                <w:t>Diagnostic Study, Order (V5) (identifier: urn:hl7ii:2.16.840.1.113883.10.20.28.4.22:2021-02-01</w:t>
              </w:r>
            </w:hyperlink>
          </w:p>
        </w:tc>
      </w:tr>
      <w:tr w:rsidR="004B3F04" w14:paraId="7E1591BD" w14:textId="77777777" w:rsidTr="000659BE">
        <w:trPr>
          <w:jc w:val="center"/>
        </w:trPr>
        <w:tc>
          <w:tcPr>
            <w:tcW w:w="3345" w:type="dxa"/>
          </w:tcPr>
          <w:p w14:paraId="26DD383A" w14:textId="77777777" w:rsidR="004B3F04" w:rsidRDefault="004B3F04" w:rsidP="000659BE">
            <w:pPr>
              <w:pStyle w:val="TableText"/>
            </w:pPr>
            <w:r>
              <w:tab/>
              <w:t>entry</w:t>
            </w:r>
          </w:p>
        </w:tc>
        <w:tc>
          <w:tcPr>
            <w:tcW w:w="720" w:type="dxa"/>
          </w:tcPr>
          <w:p w14:paraId="0FC2D547" w14:textId="77777777" w:rsidR="004B3F04" w:rsidRDefault="004B3F04" w:rsidP="000659BE">
            <w:pPr>
              <w:pStyle w:val="TableText"/>
            </w:pPr>
            <w:r>
              <w:t>0..*</w:t>
            </w:r>
          </w:p>
        </w:tc>
        <w:tc>
          <w:tcPr>
            <w:tcW w:w="1152" w:type="dxa"/>
          </w:tcPr>
          <w:p w14:paraId="407CADDB" w14:textId="77777777" w:rsidR="004B3F04" w:rsidRDefault="004B3F04" w:rsidP="000659BE">
            <w:pPr>
              <w:pStyle w:val="TableText"/>
            </w:pPr>
            <w:r>
              <w:t>MAY</w:t>
            </w:r>
          </w:p>
        </w:tc>
        <w:tc>
          <w:tcPr>
            <w:tcW w:w="864" w:type="dxa"/>
          </w:tcPr>
          <w:p w14:paraId="0A2672B8" w14:textId="77777777" w:rsidR="004B3F04" w:rsidRDefault="004B3F04" w:rsidP="000659BE">
            <w:pPr>
              <w:pStyle w:val="TableText"/>
            </w:pPr>
          </w:p>
        </w:tc>
        <w:tc>
          <w:tcPr>
            <w:tcW w:w="1104" w:type="dxa"/>
          </w:tcPr>
          <w:p w14:paraId="000BAD40" w14:textId="77777777" w:rsidR="004B3F04" w:rsidRDefault="006C736C" w:rsidP="000659BE">
            <w:pPr>
              <w:pStyle w:val="TableText"/>
            </w:pPr>
            <w:hyperlink w:anchor="C_4499-32718">
              <w:r w:rsidR="004B3F04">
                <w:rPr>
                  <w:rStyle w:val="HyperlinkText9pt"/>
                </w:rPr>
                <w:t>4499-32718</w:t>
              </w:r>
            </w:hyperlink>
          </w:p>
        </w:tc>
        <w:tc>
          <w:tcPr>
            <w:tcW w:w="2975" w:type="dxa"/>
          </w:tcPr>
          <w:p w14:paraId="5B0230C3" w14:textId="77777777" w:rsidR="004B3F04" w:rsidRDefault="004B3F04" w:rsidP="000659BE">
            <w:pPr>
              <w:pStyle w:val="TableText"/>
            </w:pPr>
          </w:p>
        </w:tc>
      </w:tr>
      <w:tr w:rsidR="004B3F04" w14:paraId="30C3A648" w14:textId="77777777" w:rsidTr="000659BE">
        <w:trPr>
          <w:jc w:val="center"/>
        </w:trPr>
        <w:tc>
          <w:tcPr>
            <w:tcW w:w="3345" w:type="dxa"/>
          </w:tcPr>
          <w:p w14:paraId="1C84F287" w14:textId="77777777" w:rsidR="004B3F04" w:rsidRDefault="004B3F04" w:rsidP="000659BE">
            <w:pPr>
              <w:pStyle w:val="TableText"/>
            </w:pPr>
            <w:r>
              <w:tab/>
            </w:r>
            <w:r>
              <w:tab/>
              <w:t>@typeCode</w:t>
            </w:r>
          </w:p>
        </w:tc>
        <w:tc>
          <w:tcPr>
            <w:tcW w:w="720" w:type="dxa"/>
          </w:tcPr>
          <w:p w14:paraId="3358EA0E" w14:textId="77777777" w:rsidR="004B3F04" w:rsidRDefault="004B3F04" w:rsidP="000659BE">
            <w:pPr>
              <w:pStyle w:val="TableText"/>
            </w:pPr>
            <w:r>
              <w:t>1..1</w:t>
            </w:r>
          </w:p>
        </w:tc>
        <w:tc>
          <w:tcPr>
            <w:tcW w:w="1152" w:type="dxa"/>
          </w:tcPr>
          <w:p w14:paraId="7517D9B9" w14:textId="77777777" w:rsidR="004B3F04" w:rsidRDefault="004B3F04" w:rsidP="000659BE">
            <w:pPr>
              <w:pStyle w:val="TableText"/>
            </w:pPr>
            <w:r>
              <w:t>SHALL</w:t>
            </w:r>
          </w:p>
        </w:tc>
        <w:tc>
          <w:tcPr>
            <w:tcW w:w="864" w:type="dxa"/>
          </w:tcPr>
          <w:p w14:paraId="2F0888B7" w14:textId="77777777" w:rsidR="004B3F04" w:rsidRDefault="004B3F04" w:rsidP="000659BE">
            <w:pPr>
              <w:pStyle w:val="TableText"/>
            </w:pPr>
          </w:p>
        </w:tc>
        <w:tc>
          <w:tcPr>
            <w:tcW w:w="1104" w:type="dxa"/>
          </w:tcPr>
          <w:p w14:paraId="7571ADB8" w14:textId="77777777" w:rsidR="004B3F04" w:rsidRDefault="006C736C" w:rsidP="000659BE">
            <w:pPr>
              <w:pStyle w:val="TableText"/>
            </w:pPr>
            <w:hyperlink w:anchor="C_4499-32719">
              <w:r w:rsidR="004B3F04">
                <w:rPr>
                  <w:rStyle w:val="HyperlinkText9pt"/>
                </w:rPr>
                <w:t>4499-32719</w:t>
              </w:r>
            </w:hyperlink>
          </w:p>
        </w:tc>
        <w:tc>
          <w:tcPr>
            <w:tcW w:w="2975" w:type="dxa"/>
          </w:tcPr>
          <w:p w14:paraId="2522527F" w14:textId="77777777" w:rsidR="004B3F04" w:rsidRDefault="004B3F04" w:rsidP="000659BE">
            <w:pPr>
              <w:pStyle w:val="TableText"/>
            </w:pPr>
            <w:r>
              <w:t>urn:oid:2.16.840.1.113883.5.1002 (HL7ActRelationshipType) = DRIV</w:t>
            </w:r>
          </w:p>
        </w:tc>
      </w:tr>
      <w:tr w:rsidR="004B3F04" w14:paraId="7A6818C1" w14:textId="77777777" w:rsidTr="000659BE">
        <w:trPr>
          <w:jc w:val="center"/>
        </w:trPr>
        <w:tc>
          <w:tcPr>
            <w:tcW w:w="3345" w:type="dxa"/>
          </w:tcPr>
          <w:p w14:paraId="5CCEF152" w14:textId="77777777" w:rsidR="004B3F04" w:rsidRDefault="004B3F04" w:rsidP="000659BE">
            <w:pPr>
              <w:pStyle w:val="TableText"/>
            </w:pPr>
            <w:r>
              <w:tab/>
            </w:r>
            <w:r>
              <w:tab/>
              <w:t>observationCriteria</w:t>
            </w:r>
          </w:p>
        </w:tc>
        <w:tc>
          <w:tcPr>
            <w:tcW w:w="720" w:type="dxa"/>
          </w:tcPr>
          <w:p w14:paraId="0A0CB67A" w14:textId="77777777" w:rsidR="004B3F04" w:rsidRDefault="004B3F04" w:rsidP="000659BE">
            <w:pPr>
              <w:pStyle w:val="TableText"/>
            </w:pPr>
            <w:r>
              <w:t>1..1</w:t>
            </w:r>
          </w:p>
        </w:tc>
        <w:tc>
          <w:tcPr>
            <w:tcW w:w="1152" w:type="dxa"/>
          </w:tcPr>
          <w:p w14:paraId="24C11813" w14:textId="77777777" w:rsidR="004B3F04" w:rsidRDefault="004B3F04" w:rsidP="000659BE">
            <w:pPr>
              <w:pStyle w:val="TableText"/>
            </w:pPr>
            <w:r>
              <w:t>SHALL</w:t>
            </w:r>
          </w:p>
        </w:tc>
        <w:tc>
          <w:tcPr>
            <w:tcW w:w="864" w:type="dxa"/>
          </w:tcPr>
          <w:p w14:paraId="1EC55BC2" w14:textId="77777777" w:rsidR="004B3F04" w:rsidRDefault="004B3F04" w:rsidP="000659BE">
            <w:pPr>
              <w:pStyle w:val="TableText"/>
            </w:pPr>
          </w:p>
        </w:tc>
        <w:tc>
          <w:tcPr>
            <w:tcW w:w="1104" w:type="dxa"/>
          </w:tcPr>
          <w:p w14:paraId="145DE690" w14:textId="77777777" w:rsidR="004B3F04" w:rsidRDefault="006C736C" w:rsidP="000659BE">
            <w:pPr>
              <w:pStyle w:val="TableText"/>
            </w:pPr>
            <w:hyperlink w:anchor="C_4499-36296">
              <w:r w:rsidR="004B3F04">
                <w:rPr>
                  <w:rStyle w:val="HyperlinkText9pt"/>
                </w:rPr>
                <w:t>4499-36296</w:t>
              </w:r>
            </w:hyperlink>
          </w:p>
        </w:tc>
        <w:tc>
          <w:tcPr>
            <w:tcW w:w="2975" w:type="dxa"/>
          </w:tcPr>
          <w:p w14:paraId="7162E7EB" w14:textId="77777777" w:rsidR="004B3F04" w:rsidRDefault="006C736C" w:rsidP="000659BE">
            <w:pPr>
              <w:pStyle w:val="TableText"/>
            </w:pPr>
            <w:hyperlink w:anchor="E_Diagnostic_Study_Performed_V4_">
              <w:r w:rsidR="004B3F04">
                <w:rPr>
                  <w:rStyle w:val="HyperlinkText9pt"/>
                </w:rPr>
                <w:t>Diagnostic Study, Performed (V4) (identifier: urn:hl7ii:2.16.840.1.113883.10.20.28.4.23:2021-02-01</w:t>
              </w:r>
            </w:hyperlink>
          </w:p>
        </w:tc>
      </w:tr>
      <w:tr w:rsidR="004B3F04" w14:paraId="3B072685" w14:textId="77777777" w:rsidTr="000659BE">
        <w:trPr>
          <w:jc w:val="center"/>
        </w:trPr>
        <w:tc>
          <w:tcPr>
            <w:tcW w:w="3345" w:type="dxa"/>
          </w:tcPr>
          <w:p w14:paraId="068AA405" w14:textId="77777777" w:rsidR="004B3F04" w:rsidRDefault="004B3F04" w:rsidP="000659BE">
            <w:pPr>
              <w:pStyle w:val="TableText"/>
            </w:pPr>
            <w:r>
              <w:tab/>
              <w:t>entry</w:t>
            </w:r>
          </w:p>
        </w:tc>
        <w:tc>
          <w:tcPr>
            <w:tcW w:w="720" w:type="dxa"/>
          </w:tcPr>
          <w:p w14:paraId="0FC309B1" w14:textId="77777777" w:rsidR="004B3F04" w:rsidRDefault="004B3F04" w:rsidP="000659BE">
            <w:pPr>
              <w:pStyle w:val="TableText"/>
            </w:pPr>
            <w:r>
              <w:t>0..*</w:t>
            </w:r>
          </w:p>
        </w:tc>
        <w:tc>
          <w:tcPr>
            <w:tcW w:w="1152" w:type="dxa"/>
          </w:tcPr>
          <w:p w14:paraId="485795C8" w14:textId="77777777" w:rsidR="004B3F04" w:rsidRDefault="004B3F04" w:rsidP="000659BE">
            <w:pPr>
              <w:pStyle w:val="TableText"/>
            </w:pPr>
            <w:r>
              <w:t>MAY</w:t>
            </w:r>
          </w:p>
        </w:tc>
        <w:tc>
          <w:tcPr>
            <w:tcW w:w="864" w:type="dxa"/>
          </w:tcPr>
          <w:p w14:paraId="6319E243" w14:textId="77777777" w:rsidR="004B3F04" w:rsidRDefault="004B3F04" w:rsidP="000659BE">
            <w:pPr>
              <w:pStyle w:val="TableText"/>
            </w:pPr>
          </w:p>
        </w:tc>
        <w:tc>
          <w:tcPr>
            <w:tcW w:w="1104" w:type="dxa"/>
          </w:tcPr>
          <w:p w14:paraId="7309FE8D" w14:textId="77777777" w:rsidR="004B3F04" w:rsidRDefault="006C736C" w:rsidP="000659BE">
            <w:pPr>
              <w:pStyle w:val="TableText"/>
            </w:pPr>
            <w:hyperlink w:anchor="C_4499-32721">
              <w:r w:rsidR="004B3F04">
                <w:rPr>
                  <w:rStyle w:val="HyperlinkText9pt"/>
                </w:rPr>
                <w:t>4499-32721</w:t>
              </w:r>
            </w:hyperlink>
          </w:p>
        </w:tc>
        <w:tc>
          <w:tcPr>
            <w:tcW w:w="2975" w:type="dxa"/>
          </w:tcPr>
          <w:p w14:paraId="61775BBC" w14:textId="77777777" w:rsidR="004B3F04" w:rsidRDefault="004B3F04" w:rsidP="000659BE">
            <w:pPr>
              <w:pStyle w:val="TableText"/>
            </w:pPr>
          </w:p>
        </w:tc>
      </w:tr>
      <w:tr w:rsidR="004B3F04" w14:paraId="13BF6C71" w14:textId="77777777" w:rsidTr="000659BE">
        <w:trPr>
          <w:jc w:val="center"/>
        </w:trPr>
        <w:tc>
          <w:tcPr>
            <w:tcW w:w="3345" w:type="dxa"/>
          </w:tcPr>
          <w:p w14:paraId="1C5D9363" w14:textId="77777777" w:rsidR="004B3F04" w:rsidRDefault="004B3F04" w:rsidP="000659BE">
            <w:pPr>
              <w:pStyle w:val="TableText"/>
            </w:pPr>
            <w:r>
              <w:tab/>
            </w:r>
            <w:r>
              <w:tab/>
              <w:t>@typeCode</w:t>
            </w:r>
          </w:p>
        </w:tc>
        <w:tc>
          <w:tcPr>
            <w:tcW w:w="720" w:type="dxa"/>
          </w:tcPr>
          <w:p w14:paraId="4CEBF2FD" w14:textId="77777777" w:rsidR="004B3F04" w:rsidRDefault="004B3F04" w:rsidP="000659BE">
            <w:pPr>
              <w:pStyle w:val="TableText"/>
            </w:pPr>
            <w:r>
              <w:t>1..1</w:t>
            </w:r>
          </w:p>
        </w:tc>
        <w:tc>
          <w:tcPr>
            <w:tcW w:w="1152" w:type="dxa"/>
          </w:tcPr>
          <w:p w14:paraId="12D5AC54" w14:textId="77777777" w:rsidR="004B3F04" w:rsidRDefault="004B3F04" w:rsidP="000659BE">
            <w:pPr>
              <w:pStyle w:val="TableText"/>
            </w:pPr>
            <w:r>
              <w:t>SHALL</w:t>
            </w:r>
          </w:p>
        </w:tc>
        <w:tc>
          <w:tcPr>
            <w:tcW w:w="864" w:type="dxa"/>
          </w:tcPr>
          <w:p w14:paraId="2A40D2E1" w14:textId="77777777" w:rsidR="004B3F04" w:rsidRDefault="004B3F04" w:rsidP="000659BE">
            <w:pPr>
              <w:pStyle w:val="TableText"/>
            </w:pPr>
          </w:p>
        </w:tc>
        <w:tc>
          <w:tcPr>
            <w:tcW w:w="1104" w:type="dxa"/>
          </w:tcPr>
          <w:p w14:paraId="13E6DCB4" w14:textId="77777777" w:rsidR="004B3F04" w:rsidRDefault="006C736C" w:rsidP="000659BE">
            <w:pPr>
              <w:pStyle w:val="TableText"/>
            </w:pPr>
            <w:hyperlink w:anchor="C_4499-32722">
              <w:r w:rsidR="004B3F04">
                <w:rPr>
                  <w:rStyle w:val="HyperlinkText9pt"/>
                </w:rPr>
                <w:t>4499-</w:t>
              </w:r>
              <w:r w:rsidR="004B3F04">
                <w:rPr>
                  <w:rStyle w:val="HyperlinkText9pt"/>
                </w:rPr>
                <w:lastRenderedPageBreak/>
                <w:t>32722</w:t>
              </w:r>
            </w:hyperlink>
          </w:p>
        </w:tc>
        <w:tc>
          <w:tcPr>
            <w:tcW w:w="2975" w:type="dxa"/>
          </w:tcPr>
          <w:p w14:paraId="1AADAC80" w14:textId="77777777" w:rsidR="004B3F04" w:rsidRDefault="004B3F04" w:rsidP="000659BE">
            <w:pPr>
              <w:pStyle w:val="TableText"/>
            </w:pPr>
            <w:r>
              <w:lastRenderedPageBreak/>
              <w:t>urn:oid:2.16.840.1.113883.5.1</w:t>
            </w:r>
            <w:r>
              <w:lastRenderedPageBreak/>
              <w:t>002 (HL7ActRelationshipType) = DRIV</w:t>
            </w:r>
          </w:p>
        </w:tc>
      </w:tr>
      <w:tr w:rsidR="004B3F04" w14:paraId="24746713" w14:textId="77777777" w:rsidTr="000659BE">
        <w:trPr>
          <w:jc w:val="center"/>
        </w:trPr>
        <w:tc>
          <w:tcPr>
            <w:tcW w:w="3345" w:type="dxa"/>
          </w:tcPr>
          <w:p w14:paraId="31AFD889" w14:textId="77777777" w:rsidR="004B3F04" w:rsidRDefault="004B3F04" w:rsidP="000659BE">
            <w:pPr>
              <w:pStyle w:val="TableText"/>
            </w:pPr>
            <w:r>
              <w:lastRenderedPageBreak/>
              <w:tab/>
            </w:r>
            <w:r>
              <w:tab/>
              <w:t>observationCriteria</w:t>
            </w:r>
          </w:p>
        </w:tc>
        <w:tc>
          <w:tcPr>
            <w:tcW w:w="720" w:type="dxa"/>
          </w:tcPr>
          <w:p w14:paraId="4212BD10" w14:textId="77777777" w:rsidR="004B3F04" w:rsidRDefault="004B3F04" w:rsidP="000659BE">
            <w:pPr>
              <w:pStyle w:val="TableText"/>
            </w:pPr>
            <w:r>
              <w:t>1..1</w:t>
            </w:r>
          </w:p>
        </w:tc>
        <w:tc>
          <w:tcPr>
            <w:tcW w:w="1152" w:type="dxa"/>
          </w:tcPr>
          <w:p w14:paraId="63EBD89D" w14:textId="77777777" w:rsidR="004B3F04" w:rsidRDefault="004B3F04" w:rsidP="000659BE">
            <w:pPr>
              <w:pStyle w:val="TableText"/>
            </w:pPr>
            <w:r>
              <w:t>SHALL</w:t>
            </w:r>
          </w:p>
        </w:tc>
        <w:tc>
          <w:tcPr>
            <w:tcW w:w="864" w:type="dxa"/>
          </w:tcPr>
          <w:p w14:paraId="69E1FC03" w14:textId="77777777" w:rsidR="004B3F04" w:rsidRDefault="004B3F04" w:rsidP="000659BE">
            <w:pPr>
              <w:pStyle w:val="TableText"/>
            </w:pPr>
          </w:p>
        </w:tc>
        <w:tc>
          <w:tcPr>
            <w:tcW w:w="1104" w:type="dxa"/>
          </w:tcPr>
          <w:p w14:paraId="1D8DFE65" w14:textId="77777777" w:rsidR="004B3F04" w:rsidRDefault="006C736C" w:rsidP="000659BE">
            <w:pPr>
              <w:pStyle w:val="TableText"/>
            </w:pPr>
            <w:hyperlink w:anchor="C_4499-36297">
              <w:r w:rsidR="004B3F04">
                <w:rPr>
                  <w:rStyle w:val="HyperlinkText9pt"/>
                </w:rPr>
                <w:t>4499-36297</w:t>
              </w:r>
            </w:hyperlink>
          </w:p>
        </w:tc>
        <w:tc>
          <w:tcPr>
            <w:tcW w:w="2975" w:type="dxa"/>
          </w:tcPr>
          <w:p w14:paraId="6B653378" w14:textId="77777777" w:rsidR="004B3F04" w:rsidRDefault="006C736C" w:rsidP="000659BE">
            <w:pPr>
              <w:pStyle w:val="TableText"/>
            </w:pPr>
            <w:hyperlink w:anchor="E_Diagnostic_Study_Recommended_V5_">
              <w:r w:rsidR="004B3F04">
                <w:rPr>
                  <w:rStyle w:val="HyperlinkText9pt"/>
                </w:rPr>
                <w:t>Diagnostic Study, Recommended (V5) (identifier: urn:hl7ii:2.16.840.1.113883.10.20.28.4.24:2021-02-01</w:t>
              </w:r>
            </w:hyperlink>
          </w:p>
        </w:tc>
      </w:tr>
      <w:tr w:rsidR="004B3F04" w14:paraId="5C48AEBF" w14:textId="77777777" w:rsidTr="000659BE">
        <w:trPr>
          <w:jc w:val="center"/>
        </w:trPr>
        <w:tc>
          <w:tcPr>
            <w:tcW w:w="3345" w:type="dxa"/>
          </w:tcPr>
          <w:p w14:paraId="20A30DB5" w14:textId="77777777" w:rsidR="004B3F04" w:rsidRDefault="004B3F04" w:rsidP="000659BE">
            <w:pPr>
              <w:pStyle w:val="TableText"/>
            </w:pPr>
            <w:r>
              <w:tab/>
              <w:t>entry</w:t>
            </w:r>
          </w:p>
        </w:tc>
        <w:tc>
          <w:tcPr>
            <w:tcW w:w="720" w:type="dxa"/>
          </w:tcPr>
          <w:p w14:paraId="2A51AF5F" w14:textId="77777777" w:rsidR="004B3F04" w:rsidRDefault="004B3F04" w:rsidP="000659BE">
            <w:pPr>
              <w:pStyle w:val="TableText"/>
            </w:pPr>
            <w:r>
              <w:t>0..*</w:t>
            </w:r>
          </w:p>
        </w:tc>
        <w:tc>
          <w:tcPr>
            <w:tcW w:w="1152" w:type="dxa"/>
          </w:tcPr>
          <w:p w14:paraId="1AC1A874" w14:textId="77777777" w:rsidR="004B3F04" w:rsidRDefault="004B3F04" w:rsidP="000659BE">
            <w:pPr>
              <w:pStyle w:val="TableText"/>
            </w:pPr>
            <w:r>
              <w:t>MAY</w:t>
            </w:r>
          </w:p>
        </w:tc>
        <w:tc>
          <w:tcPr>
            <w:tcW w:w="864" w:type="dxa"/>
          </w:tcPr>
          <w:p w14:paraId="126834EC" w14:textId="77777777" w:rsidR="004B3F04" w:rsidRDefault="004B3F04" w:rsidP="000659BE">
            <w:pPr>
              <w:pStyle w:val="TableText"/>
            </w:pPr>
          </w:p>
        </w:tc>
        <w:tc>
          <w:tcPr>
            <w:tcW w:w="1104" w:type="dxa"/>
          </w:tcPr>
          <w:p w14:paraId="42C2FFDA" w14:textId="77777777" w:rsidR="004B3F04" w:rsidRDefault="006C736C" w:rsidP="000659BE">
            <w:pPr>
              <w:pStyle w:val="TableText"/>
            </w:pPr>
            <w:hyperlink w:anchor="C_4499-32730">
              <w:r w:rsidR="004B3F04">
                <w:rPr>
                  <w:rStyle w:val="HyperlinkText9pt"/>
                </w:rPr>
                <w:t>4499-32730</w:t>
              </w:r>
            </w:hyperlink>
          </w:p>
        </w:tc>
        <w:tc>
          <w:tcPr>
            <w:tcW w:w="2975" w:type="dxa"/>
          </w:tcPr>
          <w:p w14:paraId="4DDE17ED" w14:textId="77777777" w:rsidR="004B3F04" w:rsidRDefault="004B3F04" w:rsidP="000659BE">
            <w:pPr>
              <w:pStyle w:val="TableText"/>
            </w:pPr>
          </w:p>
        </w:tc>
      </w:tr>
      <w:tr w:rsidR="004B3F04" w14:paraId="6B4662EB" w14:textId="77777777" w:rsidTr="000659BE">
        <w:trPr>
          <w:jc w:val="center"/>
        </w:trPr>
        <w:tc>
          <w:tcPr>
            <w:tcW w:w="3345" w:type="dxa"/>
          </w:tcPr>
          <w:p w14:paraId="6B64B272" w14:textId="77777777" w:rsidR="004B3F04" w:rsidRDefault="004B3F04" w:rsidP="000659BE">
            <w:pPr>
              <w:pStyle w:val="TableText"/>
            </w:pPr>
            <w:r>
              <w:tab/>
            </w:r>
            <w:r>
              <w:tab/>
              <w:t>@typeCode</w:t>
            </w:r>
          </w:p>
        </w:tc>
        <w:tc>
          <w:tcPr>
            <w:tcW w:w="720" w:type="dxa"/>
          </w:tcPr>
          <w:p w14:paraId="111EB02F" w14:textId="77777777" w:rsidR="004B3F04" w:rsidRDefault="004B3F04" w:rsidP="000659BE">
            <w:pPr>
              <w:pStyle w:val="TableText"/>
            </w:pPr>
            <w:r>
              <w:t>1..1</w:t>
            </w:r>
          </w:p>
        </w:tc>
        <w:tc>
          <w:tcPr>
            <w:tcW w:w="1152" w:type="dxa"/>
          </w:tcPr>
          <w:p w14:paraId="6159BCC9" w14:textId="77777777" w:rsidR="004B3F04" w:rsidRDefault="004B3F04" w:rsidP="000659BE">
            <w:pPr>
              <w:pStyle w:val="TableText"/>
            </w:pPr>
            <w:r>
              <w:t>SHALL</w:t>
            </w:r>
          </w:p>
        </w:tc>
        <w:tc>
          <w:tcPr>
            <w:tcW w:w="864" w:type="dxa"/>
          </w:tcPr>
          <w:p w14:paraId="4AAC5052" w14:textId="77777777" w:rsidR="004B3F04" w:rsidRDefault="004B3F04" w:rsidP="000659BE">
            <w:pPr>
              <w:pStyle w:val="TableText"/>
            </w:pPr>
          </w:p>
        </w:tc>
        <w:tc>
          <w:tcPr>
            <w:tcW w:w="1104" w:type="dxa"/>
          </w:tcPr>
          <w:p w14:paraId="4F9249CE" w14:textId="77777777" w:rsidR="004B3F04" w:rsidRDefault="006C736C" w:rsidP="000659BE">
            <w:pPr>
              <w:pStyle w:val="TableText"/>
            </w:pPr>
            <w:hyperlink w:anchor="C_4499-32731">
              <w:r w:rsidR="004B3F04">
                <w:rPr>
                  <w:rStyle w:val="HyperlinkText9pt"/>
                </w:rPr>
                <w:t>4499-32731</w:t>
              </w:r>
            </w:hyperlink>
          </w:p>
        </w:tc>
        <w:tc>
          <w:tcPr>
            <w:tcW w:w="2975" w:type="dxa"/>
          </w:tcPr>
          <w:p w14:paraId="3A2652E1" w14:textId="77777777" w:rsidR="004B3F04" w:rsidRDefault="004B3F04" w:rsidP="000659BE">
            <w:pPr>
              <w:pStyle w:val="TableText"/>
            </w:pPr>
            <w:r>
              <w:t>urn:oid:2.16.840.1.113883.5.1002 (HL7ActRelationshipType) = DRIV</w:t>
            </w:r>
          </w:p>
        </w:tc>
      </w:tr>
      <w:tr w:rsidR="004B3F04" w14:paraId="1D912F6B" w14:textId="77777777" w:rsidTr="000659BE">
        <w:trPr>
          <w:jc w:val="center"/>
        </w:trPr>
        <w:tc>
          <w:tcPr>
            <w:tcW w:w="3345" w:type="dxa"/>
          </w:tcPr>
          <w:p w14:paraId="064DC1C4" w14:textId="77777777" w:rsidR="004B3F04" w:rsidRDefault="004B3F04" w:rsidP="000659BE">
            <w:pPr>
              <w:pStyle w:val="TableText"/>
            </w:pPr>
            <w:r>
              <w:tab/>
            </w:r>
            <w:r>
              <w:tab/>
              <w:t>encounterCriteria</w:t>
            </w:r>
          </w:p>
        </w:tc>
        <w:tc>
          <w:tcPr>
            <w:tcW w:w="720" w:type="dxa"/>
          </w:tcPr>
          <w:p w14:paraId="700F415C" w14:textId="77777777" w:rsidR="004B3F04" w:rsidRDefault="004B3F04" w:rsidP="000659BE">
            <w:pPr>
              <w:pStyle w:val="TableText"/>
            </w:pPr>
            <w:r>
              <w:t>1..1</w:t>
            </w:r>
          </w:p>
        </w:tc>
        <w:tc>
          <w:tcPr>
            <w:tcW w:w="1152" w:type="dxa"/>
          </w:tcPr>
          <w:p w14:paraId="144B595D" w14:textId="77777777" w:rsidR="004B3F04" w:rsidRDefault="004B3F04" w:rsidP="000659BE">
            <w:pPr>
              <w:pStyle w:val="TableText"/>
            </w:pPr>
            <w:r>
              <w:t>SHALL</w:t>
            </w:r>
          </w:p>
        </w:tc>
        <w:tc>
          <w:tcPr>
            <w:tcW w:w="864" w:type="dxa"/>
          </w:tcPr>
          <w:p w14:paraId="29B010D7" w14:textId="77777777" w:rsidR="004B3F04" w:rsidRDefault="004B3F04" w:rsidP="000659BE">
            <w:pPr>
              <w:pStyle w:val="TableText"/>
            </w:pPr>
          </w:p>
        </w:tc>
        <w:tc>
          <w:tcPr>
            <w:tcW w:w="1104" w:type="dxa"/>
          </w:tcPr>
          <w:p w14:paraId="6282C997" w14:textId="77777777" w:rsidR="004B3F04" w:rsidRDefault="006C736C" w:rsidP="000659BE">
            <w:pPr>
              <w:pStyle w:val="TableText"/>
            </w:pPr>
            <w:hyperlink w:anchor="C_4499-36298">
              <w:r w:rsidR="004B3F04">
                <w:rPr>
                  <w:rStyle w:val="HyperlinkText9pt"/>
                </w:rPr>
                <w:t>4499-36298</w:t>
              </w:r>
            </w:hyperlink>
          </w:p>
        </w:tc>
        <w:tc>
          <w:tcPr>
            <w:tcW w:w="2975" w:type="dxa"/>
          </w:tcPr>
          <w:p w14:paraId="4E7C9C9E" w14:textId="77777777" w:rsidR="004B3F04" w:rsidRDefault="006C736C" w:rsidP="000659BE">
            <w:pPr>
              <w:pStyle w:val="TableText"/>
            </w:pPr>
            <w:hyperlink w:anchor="E_Encounter_Order_V3_">
              <w:r w:rsidR="004B3F04">
                <w:rPr>
                  <w:rStyle w:val="HyperlinkText9pt"/>
                </w:rPr>
                <w:t>Encounter, Order (V3) (identifier: urn:hl7ii:2.16.840.1.113883.10.20.28.4.27:2021-02-01</w:t>
              </w:r>
            </w:hyperlink>
          </w:p>
        </w:tc>
      </w:tr>
      <w:tr w:rsidR="004B3F04" w14:paraId="0509C156" w14:textId="77777777" w:rsidTr="000659BE">
        <w:trPr>
          <w:jc w:val="center"/>
        </w:trPr>
        <w:tc>
          <w:tcPr>
            <w:tcW w:w="3345" w:type="dxa"/>
          </w:tcPr>
          <w:p w14:paraId="65D4E36D" w14:textId="77777777" w:rsidR="004B3F04" w:rsidRDefault="004B3F04" w:rsidP="000659BE">
            <w:pPr>
              <w:pStyle w:val="TableText"/>
            </w:pPr>
            <w:r>
              <w:tab/>
              <w:t>entry</w:t>
            </w:r>
          </w:p>
        </w:tc>
        <w:tc>
          <w:tcPr>
            <w:tcW w:w="720" w:type="dxa"/>
          </w:tcPr>
          <w:p w14:paraId="3325B858" w14:textId="77777777" w:rsidR="004B3F04" w:rsidRDefault="004B3F04" w:rsidP="000659BE">
            <w:pPr>
              <w:pStyle w:val="TableText"/>
            </w:pPr>
            <w:r>
              <w:t>0..*</w:t>
            </w:r>
          </w:p>
        </w:tc>
        <w:tc>
          <w:tcPr>
            <w:tcW w:w="1152" w:type="dxa"/>
          </w:tcPr>
          <w:p w14:paraId="491DE973" w14:textId="77777777" w:rsidR="004B3F04" w:rsidRDefault="004B3F04" w:rsidP="000659BE">
            <w:pPr>
              <w:pStyle w:val="TableText"/>
            </w:pPr>
            <w:r>
              <w:t>MAY</w:t>
            </w:r>
          </w:p>
        </w:tc>
        <w:tc>
          <w:tcPr>
            <w:tcW w:w="864" w:type="dxa"/>
          </w:tcPr>
          <w:p w14:paraId="1B91C6AF" w14:textId="77777777" w:rsidR="004B3F04" w:rsidRDefault="004B3F04" w:rsidP="000659BE">
            <w:pPr>
              <w:pStyle w:val="TableText"/>
            </w:pPr>
          </w:p>
        </w:tc>
        <w:tc>
          <w:tcPr>
            <w:tcW w:w="1104" w:type="dxa"/>
          </w:tcPr>
          <w:p w14:paraId="427FDC40" w14:textId="77777777" w:rsidR="004B3F04" w:rsidRDefault="006C736C" w:rsidP="000659BE">
            <w:pPr>
              <w:pStyle w:val="TableText"/>
            </w:pPr>
            <w:hyperlink w:anchor="C_4499-32733">
              <w:r w:rsidR="004B3F04">
                <w:rPr>
                  <w:rStyle w:val="HyperlinkText9pt"/>
                </w:rPr>
                <w:t>4499-32733</w:t>
              </w:r>
            </w:hyperlink>
          </w:p>
        </w:tc>
        <w:tc>
          <w:tcPr>
            <w:tcW w:w="2975" w:type="dxa"/>
          </w:tcPr>
          <w:p w14:paraId="3E315153" w14:textId="77777777" w:rsidR="004B3F04" w:rsidRDefault="004B3F04" w:rsidP="000659BE">
            <w:pPr>
              <w:pStyle w:val="TableText"/>
            </w:pPr>
          </w:p>
        </w:tc>
      </w:tr>
      <w:tr w:rsidR="004B3F04" w14:paraId="66A7C9A1" w14:textId="77777777" w:rsidTr="000659BE">
        <w:trPr>
          <w:jc w:val="center"/>
        </w:trPr>
        <w:tc>
          <w:tcPr>
            <w:tcW w:w="3345" w:type="dxa"/>
          </w:tcPr>
          <w:p w14:paraId="624AAE19" w14:textId="77777777" w:rsidR="004B3F04" w:rsidRDefault="004B3F04" w:rsidP="000659BE">
            <w:pPr>
              <w:pStyle w:val="TableText"/>
            </w:pPr>
            <w:r>
              <w:tab/>
            </w:r>
            <w:r>
              <w:tab/>
              <w:t>@typeCode</w:t>
            </w:r>
          </w:p>
        </w:tc>
        <w:tc>
          <w:tcPr>
            <w:tcW w:w="720" w:type="dxa"/>
          </w:tcPr>
          <w:p w14:paraId="6605D537" w14:textId="77777777" w:rsidR="004B3F04" w:rsidRDefault="004B3F04" w:rsidP="000659BE">
            <w:pPr>
              <w:pStyle w:val="TableText"/>
            </w:pPr>
            <w:r>
              <w:t>1..1</w:t>
            </w:r>
          </w:p>
        </w:tc>
        <w:tc>
          <w:tcPr>
            <w:tcW w:w="1152" w:type="dxa"/>
          </w:tcPr>
          <w:p w14:paraId="08D17A8C" w14:textId="77777777" w:rsidR="004B3F04" w:rsidRDefault="004B3F04" w:rsidP="000659BE">
            <w:pPr>
              <w:pStyle w:val="TableText"/>
            </w:pPr>
            <w:r>
              <w:t>SHALL</w:t>
            </w:r>
          </w:p>
        </w:tc>
        <w:tc>
          <w:tcPr>
            <w:tcW w:w="864" w:type="dxa"/>
          </w:tcPr>
          <w:p w14:paraId="6756FEFC" w14:textId="77777777" w:rsidR="004B3F04" w:rsidRDefault="004B3F04" w:rsidP="000659BE">
            <w:pPr>
              <w:pStyle w:val="TableText"/>
            </w:pPr>
          </w:p>
        </w:tc>
        <w:tc>
          <w:tcPr>
            <w:tcW w:w="1104" w:type="dxa"/>
          </w:tcPr>
          <w:p w14:paraId="0F80F73F" w14:textId="77777777" w:rsidR="004B3F04" w:rsidRDefault="006C736C" w:rsidP="000659BE">
            <w:pPr>
              <w:pStyle w:val="TableText"/>
            </w:pPr>
            <w:hyperlink w:anchor="C_4499-32734">
              <w:r w:rsidR="004B3F04">
                <w:rPr>
                  <w:rStyle w:val="HyperlinkText9pt"/>
                </w:rPr>
                <w:t>4499-32734</w:t>
              </w:r>
            </w:hyperlink>
          </w:p>
        </w:tc>
        <w:tc>
          <w:tcPr>
            <w:tcW w:w="2975" w:type="dxa"/>
          </w:tcPr>
          <w:p w14:paraId="6199DC5D" w14:textId="77777777" w:rsidR="004B3F04" w:rsidRDefault="004B3F04" w:rsidP="000659BE">
            <w:pPr>
              <w:pStyle w:val="TableText"/>
            </w:pPr>
            <w:r>
              <w:t>urn:oid:2.16.840.1.113883.5.1002 (HL7ActRelationshipType) = DRIV</w:t>
            </w:r>
          </w:p>
        </w:tc>
      </w:tr>
      <w:tr w:rsidR="004B3F04" w14:paraId="41CF9A36" w14:textId="77777777" w:rsidTr="000659BE">
        <w:trPr>
          <w:jc w:val="center"/>
        </w:trPr>
        <w:tc>
          <w:tcPr>
            <w:tcW w:w="3345" w:type="dxa"/>
          </w:tcPr>
          <w:p w14:paraId="4DEF0A44" w14:textId="77777777" w:rsidR="004B3F04" w:rsidRDefault="004B3F04" w:rsidP="000659BE">
            <w:pPr>
              <w:pStyle w:val="TableText"/>
            </w:pPr>
            <w:r>
              <w:tab/>
            </w:r>
            <w:r>
              <w:tab/>
              <w:t>encounterCriteria</w:t>
            </w:r>
          </w:p>
        </w:tc>
        <w:tc>
          <w:tcPr>
            <w:tcW w:w="720" w:type="dxa"/>
          </w:tcPr>
          <w:p w14:paraId="6669B84E" w14:textId="77777777" w:rsidR="004B3F04" w:rsidRDefault="004B3F04" w:rsidP="000659BE">
            <w:pPr>
              <w:pStyle w:val="TableText"/>
            </w:pPr>
            <w:r>
              <w:t>1..1</w:t>
            </w:r>
          </w:p>
        </w:tc>
        <w:tc>
          <w:tcPr>
            <w:tcW w:w="1152" w:type="dxa"/>
          </w:tcPr>
          <w:p w14:paraId="00D06DDE" w14:textId="77777777" w:rsidR="004B3F04" w:rsidRDefault="004B3F04" w:rsidP="000659BE">
            <w:pPr>
              <w:pStyle w:val="TableText"/>
            </w:pPr>
            <w:r>
              <w:t>SHALL</w:t>
            </w:r>
          </w:p>
        </w:tc>
        <w:tc>
          <w:tcPr>
            <w:tcW w:w="864" w:type="dxa"/>
          </w:tcPr>
          <w:p w14:paraId="571395D8" w14:textId="77777777" w:rsidR="004B3F04" w:rsidRDefault="004B3F04" w:rsidP="000659BE">
            <w:pPr>
              <w:pStyle w:val="TableText"/>
            </w:pPr>
          </w:p>
        </w:tc>
        <w:tc>
          <w:tcPr>
            <w:tcW w:w="1104" w:type="dxa"/>
          </w:tcPr>
          <w:p w14:paraId="25686227" w14:textId="77777777" w:rsidR="004B3F04" w:rsidRDefault="006C736C" w:rsidP="000659BE">
            <w:pPr>
              <w:pStyle w:val="TableText"/>
            </w:pPr>
            <w:hyperlink w:anchor="C_4499-36299">
              <w:r w:rsidR="004B3F04">
                <w:rPr>
                  <w:rStyle w:val="HyperlinkText9pt"/>
                </w:rPr>
                <w:t>4499-36299</w:t>
              </w:r>
            </w:hyperlink>
          </w:p>
        </w:tc>
        <w:tc>
          <w:tcPr>
            <w:tcW w:w="2975" w:type="dxa"/>
          </w:tcPr>
          <w:p w14:paraId="308A3993" w14:textId="77777777" w:rsidR="004B3F04" w:rsidRDefault="006C736C" w:rsidP="000659BE">
            <w:pPr>
              <w:pStyle w:val="TableText"/>
            </w:pPr>
            <w:hyperlink w:anchor="E_Encounter_Performed_V4_">
              <w:r w:rsidR="004B3F04">
                <w:rPr>
                  <w:rStyle w:val="HyperlinkText9pt"/>
                </w:rPr>
                <w:t>Encounter, Performed (V4) (identifier: urn:hl7ii:2.16.840.1.113883.10.20.28.4.5:2021-02-01</w:t>
              </w:r>
            </w:hyperlink>
          </w:p>
        </w:tc>
      </w:tr>
      <w:tr w:rsidR="004B3F04" w14:paraId="66964F49" w14:textId="77777777" w:rsidTr="000659BE">
        <w:trPr>
          <w:jc w:val="center"/>
        </w:trPr>
        <w:tc>
          <w:tcPr>
            <w:tcW w:w="3345" w:type="dxa"/>
          </w:tcPr>
          <w:p w14:paraId="545BF357" w14:textId="77777777" w:rsidR="004B3F04" w:rsidRDefault="004B3F04" w:rsidP="000659BE">
            <w:pPr>
              <w:pStyle w:val="TableText"/>
            </w:pPr>
            <w:r>
              <w:tab/>
              <w:t>entry</w:t>
            </w:r>
          </w:p>
        </w:tc>
        <w:tc>
          <w:tcPr>
            <w:tcW w:w="720" w:type="dxa"/>
          </w:tcPr>
          <w:p w14:paraId="669335C2" w14:textId="77777777" w:rsidR="004B3F04" w:rsidRDefault="004B3F04" w:rsidP="000659BE">
            <w:pPr>
              <w:pStyle w:val="TableText"/>
            </w:pPr>
            <w:r>
              <w:t>0..*</w:t>
            </w:r>
          </w:p>
        </w:tc>
        <w:tc>
          <w:tcPr>
            <w:tcW w:w="1152" w:type="dxa"/>
          </w:tcPr>
          <w:p w14:paraId="3882358F" w14:textId="77777777" w:rsidR="004B3F04" w:rsidRDefault="004B3F04" w:rsidP="000659BE">
            <w:pPr>
              <w:pStyle w:val="TableText"/>
            </w:pPr>
            <w:r>
              <w:t>MAY</w:t>
            </w:r>
          </w:p>
        </w:tc>
        <w:tc>
          <w:tcPr>
            <w:tcW w:w="864" w:type="dxa"/>
          </w:tcPr>
          <w:p w14:paraId="764D7FDE" w14:textId="77777777" w:rsidR="004B3F04" w:rsidRDefault="004B3F04" w:rsidP="000659BE">
            <w:pPr>
              <w:pStyle w:val="TableText"/>
            </w:pPr>
          </w:p>
        </w:tc>
        <w:tc>
          <w:tcPr>
            <w:tcW w:w="1104" w:type="dxa"/>
          </w:tcPr>
          <w:p w14:paraId="162F6E73" w14:textId="77777777" w:rsidR="004B3F04" w:rsidRDefault="006C736C" w:rsidP="000659BE">
            <w:pPr>
              <w:pStyle w:val="TableText"/>
            </w:pPr>
            <w:hyperlink w:anchor="C_4499-32736">
              <w:r w:rsidR="004B3F04">
                <w:rPr>
                  <w:rStyle w:val="HyperlinkText9pt"/>
                </w:rPr>
                <w:t>4499-32736</w:t>
              </w:r>
            </w:hyperlink>
          </w:p>
        </w:tc>
        <w:tc>
          <w:tcPr>
            <w:tcW w:w="2975" w:type="dxa"/>
          </w:tcPr>
          <w:p w14:paraId="34ACDC90" w14:textId="77777777" w:rsidR="004B3F04" w:rsidRDefault="004B3F04" w:rsidP="000659BE">
            <w:pPr>
              <w:pStyle w:val="TableText"/>
            </w:pPr>
          </w:p>
        </w:tc>
      </w:tr>
      <w:tr w:rsidR="004B3F04" w14:paraId="7C02FA08" w14:textId="77777777" w:rsidTr="000659BE">
        <w:trPr>
          <w:jc w:val="center"/>
        </w:trPr>
        <w:tc>
          <w:tcPr>
            <w:tcW w:w="3345" w:type="dxa"/>
          </w:tcPr>
          <w:p w14:paraId="2F6C8E98" w14:textId="77777777" w:rsidR="004B3F04" w:rsidRDefault="004B3F04" w:rsidP="000659BE">
            <w:pPr>
              <w:pStyle w:val="TableText"/>
            </w:pPr>
            <w:r>
              <w:tab/>
            </w:r>
            <w:r>
              <w:tab/>
              <w:t>@typeCode</w:t>
            </w:r>
          </w:p>
        </w:tc>
        <w:tc>
          <w:tcPr>
            <w:tcW w:w="720" w:type="dxa"/>
          </w:tcPr>
          <w:p w14:paraId="72A72659" w14:textId="77777777" w:rsidR="004B3F04" w:rsidRDefault="004B3F04" w:rsidP="000659BE">
            <w:pPr>
              <w:pStyle w:val="TableText"/>
            </w:pPr>
            <w:r>
              <w:t>1..1</w:t>
            </w:r>
          </w:p>
        </w:tc>
        <w:tc>
          <w:tcPr>
            <w:tcW w:w="1152" w:type="dxa"/>
          </w:tcPr>
          <w:p w14:paraId="117708F7" w14:textId="77777777" w:rsidR="004B3F04" w:rsidRDefault="004B3F04" w:rsidP="000659BE">
            <w:pPr>
              <w:pStyle w:val="TableText"/>
            </w:pPr>
            <w:r>
              <w:t>SHALL</w:t>
            </w:r>
          </w:p>
        </w:tc>
        <w:tc>
          <w:tcPr>
            <w:tcW w:w="864" w:type="dxa"/>
          </w:tcPr>
          <w:p w14:paraId="1E9F9D1C" w14:textId="77777777" w:rsidR="004B3F04" w:rsidRDefault="004B3F04" w:rsidP="000659BE">
            <w:pPr>
              <w:pStyle w:val="TableText"/>
            </w:pPr>
          </w:p>
        </w:tc>
        <w:tc>
          <w:tcPr>
            <w:tcW w:w="1104" w:type="dxa"/>
          </w:tcPr>
          <w:p w14:paraId="6C5B098B" w14:textId="77777777" w:rsidR="004B3F04" w:rsidRDefault="006C736C" w:rsidP="000659BE">
            <w:pPr>
              <w:pStyle w:val="TableText"/>
            </w:pPr>
            <w:hyperlink w:anchor="C_4499-32737">
              <w:r w:rsidR="004B3F04">
                <w:rPr>
                  <w:rStyle w:val="HyperlinkText9pt"/>
                </w:rPr>
                <w:t>4499-32737</w:t>
              </w:r>
            </w:hyperlink>
          </w:p>
        </w:tc>
        <w:tc>
          <w:tcPr>
            <w:tcW w:w="2975" w:type="dxa"/>
          </w:tcPr>
          <w:p w14:paraId="7B8A198C" w14:textId="77777777" w:rsidR="004B3F04" w:rsidRDefault="004B3F04" w:rsidP="000659BE">
            <w:pPr>
              <w:pStyle w:val="TableText"/>
            </w:pPr>
            <w:r>
              <w:t>urn:oid:2.16.840.1.113883.5.1002 (HL7ActRelationshipType) = DRIV</w:t>
            </w:r>
          </w:p>
        </w:tc>
      </w:tr>
      <w:tr w:rsidR="004B3F04" w14:paraId="1FA59A21" w14:textId="77777777" w:rsidTr="000659BE">
        <w:trPr>
          <w:jc w:val="center"/>
        </w:trPr>
        <w:tc>
          <w:tcPr>
            <w:tcW w:w="3345" w:type="dxa"/>
          </w:tcPr>
          <w:p w14:paraId="193EED95" w14:textId="77777777" w:rsidR="004B3F04" w:rsidRDefault="004B3F04" w:rsidP="000659BE">
            <w:pPr>
              <w:pStyle w:val="TableText"/>
            </w:pPr>
            <w:r>
              <w:tab/>
            </w:r>
            <w:r>
              <w:tab/>
              <w:t>encounterCriteria</w:t>
            </w:r>
          </w:p>
        </w:tc>
        <w:tc>
          <w:tcPr>
            <w:tcW w:w="720" w:type="dxa"/>
          </w:tcPr>
          <w:p w14:paraId="1E2D3D88" w14:textId="77777777" w:rsidR="004B3F04" w:rsidRDefault="004B3F04" w:rsidP="000659BE">
            <w:pPr>
              <w:pStyle w:val="TableText"/>
            </w:pPr>
            <w:r>
              <w:t>1..1</w:t>
            </w:r>
          </w:p>
        </w:tc>
        <w:tc>
          <w:tcPr>
            <w:tcW w:w="1152" w:type="dxa"/>
          </w:tcPr>
          <w:p w14:paraId="489E3A0F" w14:textId="77777777" w:rsidR="004B3F04" w:rsidRDefault="004B3F04" w:rsidP="000659BE">
            <w:pPr>
              <w:pStyle w:val="TableText"/>
            </w:pPr>
            <w:r>
              <w:t>SHALL</w:t>
            </w:r>
          </w:p>
        </w:tc>
        <w:tc>
          <w:tcPr>
            <w:tcW w:w="864" w:type="dxa"/>
          </w:tcPr>
          <w:p w14:paraId="79263F5E" w14:textId="77777777" w:rsidR="004B3F04" w:rsidRDefault="004B3F04" w:rsidP="000659BE">
            <w:pPr>
              <w:pStyle w:val="TableText"/>
            </w:pPr>
          </w:p>
        </w:tc>
        <w:tc>
          <w:tcPr>
            <w:tcW w:w="1104" w:type="dxa"/>
          </w:tcPr>
          <w:p w14:paraId="4B59E4E5" w14:textId="77777777" w:rsidR="004B3F04" w:rsidRDefault="006C736C" w:rsidP="000659BE">
            <w:pPr>
              <w:pStyle w:val="TableText"/>
            </w:pPr>
            <w:hyperlink w:anchor="C_4499-36300">
              <w:r w:rsidR="004B3F04">
                <w:rPr>
                  <w:rStyle w:val="HyperlinkText9pt"/>
                </w:rPr>
                <w:t>4499-36300</w:t>
              </w:r>
            </w:hyperlink>
          </w:p>
        </w:tc>
        <w:tc>
          <w:tcPr>
            <w:tcW w:w="2975" w:type="dxa"/>
          </w:tcPr>
          <w:p w14:paraId="52AF06D2" w14:textId="77777777" w:rsidR="004B3F04" w:rsidRDefault="006C736C" w:rsidP="000659BE">
            <w:pPr>
              <w:pStyle w:val="TableText"/>
            </w:pPr>
            <w:hyperlink w:anchor="E_Encounter_Recommended_V3_">
              <w:r w:rsidR="004B3F04">
                <w:rPr>
                  <w:rStyle w:val="HyperlinkText9pt"/>
                </w:rPr>
                <w:t>Encounter, Recommended (V3) (identifier: urn:hl7ii:2.16.840.1.113883.10.20.28.4.28:2021-02-01</w:t>
              </w:r>
            </w:hyperlink>
          </w:p>
        </w:tc>
      </w:tr>
      <w:tr w:rsidR="004B3F04" w14:paraId="1CCD436F" w14:textId="77777777" w:rsidTr="000659BE">
        <w:trPr>
          <w:jc w:val="center"/>
        </w:trPr>
        <w:tc>
          <w:tcPr>
            <w:tcW w:w="3345" w:type="dxa"/>
          </w:tcPr>
          <w:p w14:paraId="2F16B6C9" w14:textId="77777777" w:rsidR="004B3F04" w:rsidRDefault="004B3F04" w:rsidP="000659BE">
            <w:pPr>
              <w:pStyle w:val="TableText"/>
            </w:pPr>
            <w:r>
              <w:tab/>
              <w:t>entry</w:t>
            </w:r>
          </w:p>
        </w:tc>
        <w:tc>
          <w:tcPr>
            <w:tcW w:w="720" w:type="dxa"/>
          </w:tcPr>
          <w:p w14:paraId="156F0BD9" w14:textId="77777777" w:rsidR="004B3F04" w:rsidRDefault="004B3F04" w:rsidP="000659BE">
            <w:pPr>
              <w:pStyle w:val="TableText"/>
            </w:pPr>
            <w:r>
              <w:t>0..*</w:t>
            </w:r>
          </w:p>
        </w:tc>
        <w:tc>
          <w:tcPr>
            <w:tcW w:w="1152" w:type="dxa"/>
          </w:tcPr>
          <w:p w14:paraId="60263A9A" w14:textId="77777777" w:rsidR="004B3F04" w:rsidRDefault="004B3F04" w:rsidP="000659BE">
            <w:pPr>
              <w:pStyle w:val="TableText"/>
            </w:pPr>
            <w:r>
              <w:t>MAY</w:t>
            </w:r>
          </w:p>
        </w:tc>
        <w:tc>
          <w:tcPr>
            <w:tcW w:w="864" w:type="dxa"/>
          </w:tcPr>
          <w:p w14:paraId="35A31DAF" w14:textId="77777777" w:rsidR="004B3F04" w:rsidRDefault="004B3F04" w:rsidP="000659BE">
            <w:pPr>
              <w:pStyle w:val="TableText"/>
            </w:pPr>
          </w:p>
        </w:tc>
        <w:tc>
          <w:tcPr>
            <w:tcW w:w="1104" w:type="dxa"/>
          </w:tcPr>
          <w:p w14:paraId="4DB68017" w14:textId="77777777" w:rsidR="004B3F04" w:rsidRDefault="006C736C" w:rsidP="000659BE">
            <w:pPr>
              <w:pStyle w:val="TableText"/>
            </w:pPr>
            <w:hyperlink w:anchor="C_4499-32757">
              <w:r w:rsidR="004B3F04">
                <w:rPr>
                  <w:rStyle w:val="HyperlinkText9pt"/>
                </w:rPr>
                <w:t>4499-32757</w:t>
              </w:r>
            </w:hyperlink>
          </w:p>
        </w:tc>
        <w:tc>
          <w:tcPr>
            <w:tcW w:w="2975" w:type="dxa"/>
          </w:tcPr>
          <w:p w14:paraId="6D5CD110" w14:textId="77777777" w:rsidR="004B3F04" w:rsidRDefault="004B3F04" w:rsidP="000659BE">
            <w:pPr>
              <w:pStyle w:val="TableText"/>
            </w:pPr>
          </w:p>
        </w:tc>
      </w:tr>
      <w:tr w:rsidR="004B3F04" w14:paraId="3B0AC929" w14:textId="77777777" w:rsidTr="000659BE">
        <w:trPr>
          <w:jc w:val="center"/>
        </w:trPr>
        <w:tc>
          <w:tcPr>
            <w:tcW w:w="3345" w:type="dxa"/>
          </w:tcPr>
          <w:p w14:paraId="09A0AD1A" w14:textId="77777777" w:rsidR="004B3F04" w:rsidRDefault="004B3F04" w:rsidP="000659BE">
            <w:pPr>
              <w:pStyle w:val="TableText"/>
            </w:pPr>
            <w:r>
              <w:tab/>
            </w:r>
            <w:r>
              <w:tab/>
              <w:t>@typeCode</w:t>
            </w:r>
          </w:p>
        </w:tc>
        <w:tc>
          <w:tcPr>
            <w:tcW w:w="720" w:type="dxa"/>
          </w:tcPr>
          <w:p w14:paraId="741D85A0" w14:textId="77777777" w:rsidR="004B3F04" w:rsidRDefault="004B3F04" w:rsidP="000659BE">
            <w:pPr>
              <w:pStyle w:val="TableText"/>
            </w:pPr>
            <w:r>
              <w:t>1..1</w:t>
            </w:r>
          </w:p>
        </w:tc>
        <w:tc>
          <w:tcPr>
            <w:tcW w:w="1152" w:type="dxa"/>
          </w:tcPr>
          <w:p w14:paraId="2B9C3A65" w14:textId="77777777" w:rsidR="004B3F04" w:rsidRDefault="004B3F04" w:rsidP="000659BE">
            <w:pPr>
              <w:pStyle w:val="TableText"/>
            </w:pPr>
            <w:r>
              <w:t>SHALL</w:t>
            </w:r>
          </w:p>
        </w:tc>
        <w:tc>
          <w:tcPr>
            <w:tcW w:w="864" w:type="dxa"/>
          </w:tcPr>
          <w:p w14:paraId="2379047E" w14:textId="77777777" w:rsidR="004B3F04" w:rsidRDefault="004B3F04" w:rsidP="000659BE">
            <w:pPr>
              <w:pStyle w:val="TableText"/>
            </w:pPr>
          </w:p>
        </w:tc>
        <w:tc>
          <w:tcPr>
            <w:tcW w:w="1104" w:type="dxa"/>
          </w:tcPr>
          <w:p w14:paraId="74AE1A68" w14:textId="77777777" w:rsidR="004B3F04" w:rsidRDefault="006C736C" w:rsidP="000659BE">
            <w:pPr>
              <w:pStyle w:val="TableText"/>
            </w:pPr>
            <w:hyperlink w:anchor="C_4499-32758">
              <w:r w:rsidR="004B3F04">
                <w:rPr>
                  <w:rStyle w:val="HyperlinkText9pt"/>
                </w:rPr>
                <w:t>4499-32758</w:t>
              </w:r>
            </w:hyperlink>
          </w:p>
        </w:tc>
        <w:tc>
          <w:tcPr>
            <w:tcW w:w="2975" w:type="dxa"/>
          </w:tcPr>
          <w:p w14:paraId="5637F04E" w14:textId="77777777" w:rsidR="004B3F04" w:rsidRDefault="004B3F04" w:rsidP="000659BE">
            <w:pPr>
              <w:pStyle w:val="TableText"/>
            </w:pPr>
            <w:r>
              <w:t>urn:oid:2.16.840.1.113883.5.1002 (HL7ActRelationshipType) = DRIV</w:t>
            </w:r>
          </w:p>
        </w:tc>
      </w:tr>
      <w:tr w:rsidR="004B3F04" w14:paraId="72BC3B14" w14:textId="77777777" w:rsidTr="000659BE">
        <w:trPr>
          <w:jc w:val="center"/>
        </w:trPr>
        <w:tc>
          <w:tcPr>
            <w:tcW w:w="3345" w:type="dxa"/>
          </w:tcPr>
          <w:p w14:paraId="27D40828" w14:textId="77777777" w:rsidR="004B3F04" w:rsidRDefault="004B3F04" w:rsidP="000659BE">
            <w:pPr>
              <w:pStyle w:val="TableText"/>
            </w:pPr>
            <w:r>
              <w:tab/>
            </w:r>
            <w:r>
              <w:tab/>
              <w:t>actCriteria</w:t>
            </w:r>
          </w:p>
        </w:tc>
        <w:tc>
          <w:tcPr>
            <w:tcW w:w="720" w:type="dxa"/>
          </w:tcPr>
          <w:p w14:paraId="0C49AD58" w14:textId="77777777" w:rsidR="004B3F04" w:rsidRDefault="004B3F04" w:rsidP="000659BE">
            <w:pPr>
              <w:pStyle w:val="TableText"/>
            </w:pPr>
            <w:r>
              <w:t>1..1</w:t>
            </w:r>
          </w:p>
        </w:tc>
        <w:tc>
          <w:tcPr>
            <w:tcW w:w="1152" w:type="dxa"/>
          </w:tcPr>
          <w:p w14:paraId="018BAF09" w14:textId="77777777" w:rsidR="004B3F04" w:rsidRDefault="004B3F04" w:rsidP="000659BE">
            <w:pPr>
              <w:pStyle w:val="TableText"/>
            </w:pPr>
            <w:r>
              <w:t>SHALL</w:t>
            </w:r>
          </w:p>
        </w:tc>
        <w:tc>
          <w:tcPr>
            <w:tcW w:w="864" w:type="dxa"/>
          </w:tcPr>
          <w:p w14:paraId="66C6AA3C" w14:textId="77777777" w:rsidR="004B3F04" w:rsidRDefault="004B3F04" w:rsidP="000659BE">
            <w:pPr>
              <w:pStyle w:val="TableText"/>
            </w:pPr>
          </w:p>
        </w:tc>
        <w:tc>
          <w:tcPr>
            <w:tcW w:w="1104" w:type="dxa"/>
          </w:tcPr>
          <w:p w14:paraId="6E7DA1F4" w14:textId="77777777" w:rsidR="004B3F04" w:rsidRDefault="006C736C" w:rsidP="000659BE">
            <w:pPr>
              <w:pStyle w:val="TableText"/>
            </w:pPr>
            <w:hyperlink w:anchor="C_4499-36301">
              <w:r w:rsidR="004B3F04">
                <w:rPr>
                  <w:rStyle w:val="HyperlinkText9pt"/>
                </w:rPr>
                <w:t>4499-36301</w:t>
              </w:r>
            </w:hyperlink>
          </w:p>
        </w:tc>
        <w:tc>
          <w:tcPr>
            <w:tcW w:w="2975" w:type="dxa"/>
          </w:tcPr>
          <w:p w14:paraId="64BAF0FE" w14:textId="77777777" w:rsidR="004B3F04" w:rsidRDefault="006C736C" w:rsidP="000659BE">
            <w:pPr>
              <w:pStyle w:val="TableText"/>
            </w:pPr>
            <w:hyperlink w:anchor="E_Intervention_Order_V3_">
              <w:r w:rsidR="004B3F04">
                <w:rPr>
                  <w:rStyle w:val="HyperlinkText9pt"/>
                </w:rPr>
                <w:t>Intervention, Order (V3) (identifier: urn:hl7ii:2.16.840.1.113883.10.20.28.4.35:2021-02-01</w:t>
              </w:r>
            </w:hyperlink>
          </w:p>
        </w:tc>
      </w:tr>
      <w:tr w:rsidR="004B3F04" w14:paraId="16AB00C4" w14:textId="77777777" w:rsidTr="000659BE">
        <w:trPr>
          <w:jc w:val="center"/>
        </w:trPr>
        <w:tc>
          <w:tcPr>
            <w:tcW w:w="3345" w:type="dxa"/>
          </w:tcPr>
          <w:p w14:paraId="3A33634E" w14:textId="77777777" w:rsidR="004B3F04" w:rsidRDefault="004B3F04" w:rsidP="000659BE">
            <w:pPr>
              <w:pStyle w:val="TableText"/>
            </w:pPr>
            <w:r>
              <w:tab/>
              <w:t>entry</w:t>
            </w:r>
          </w:p>
        </w:tc>
        <w:tc>
          <w:tcPr>
            <w:tcW w:w="720" w:type="dxa"/>
          </w:tcPr>
          <w:p w14:paraId="607576AF" w14:textId="77777777" w:rsidR="004B3F04" w:rsidRDefault="004B3F04" w:rsidP="000659BE">
            <w:pPr>
              <w:pStyle w:val="TableText"/>
            </w:pPr>
            <w:r>
              <w:t>0..*</w:t>
            </w:r>
          </w:p>
        </w:tc>
        <w:tc>
          <w:tcPr>
            <w:tcW w:w="1152" w:type="dxa"/>
          </w:tcPr>
          <w:p w14:paraId="1556FF21" w14:textId="77777777" w:rsidR="004B3F04" w:rsidRDefault="004B3F04" w:rsidP="000659BE">
            <w:pPr>
              <w:pStyle w:val="TableText"/>
            </w:pPr>
            <w:r>
              <w:t>MAY</w:t>
            </w:r>
          </w:p>
        </w:tc>
        <w:tc>
          <w:tcPr>
            <w:tcW w:w="864" w:type="dxa"/>
          </w:tcPr>
          <w:p w14:paraId="45864983" w14:textId="77777777" w:rsidR="004B3F04" w:rsidRDefault="004B3F04" w:rsidP="000659BE">
            <w:pPr>
              <w:pStyle w:val="TableText"/>
            </w:pPr>
          </w:p>
        </w:tc>
        <w:tc>
          <w:tcPr>
            <w:tcW w:w="1104" w:type="dxa"/>
          </w:tcPr>
          <w:p w14:paraId="4BBF0D17" w14:textId="77777777" w:rsidR="004B3F04" w:rsidRDefault="006C736C" w:rsidP="000659BE">
            <w:pPr>
              <w:pStyle w:val="TableText"/>
            </w:pPr>
            <w:hyperlink w:anchor="C_4499-32760">
              <w:r w:rsidR="004B3F04">
                <w:rPr>
                  <w:rStyle w:val="HyperlinkText9pt"/>
                </w:rPr>
                <w:t>4499-32760</w:t>
              </w:r>
            </w:hyperlink>
          </w:p>
        </w:tc>
        <w:tc>
          <w:tcPr>
            <w:tcW w:w="2975" w:type="dxa"/>
          </w:tcPr>
          <w:p w14:paraId="7B6617C6" w14:textId="77777777" w:rsidR="004B3F04" w:rsidRDefault="004B3F04" w:rsidP="000659BE">
            <w:pPr>
              <w:pStyle w:val="TableText"/>
            </w:pPr>
          </w:p>
        </w:tc>
      </w:tr>
      <w:tr w:rsidR="004B3F04" w14:paraId="0A205732" w14:textId="77777777" w:rsidTr="000659BE">
        <w:trPr>
          <w:jc w:val="center"/>
        </w:trPr>
        <w:tc>
          <w:tcPr>
            <w:tcW w:w="3345" w:type="dxa"/>
          </w:tcPr>
          <w:p w14:paraId="3949202B" w14:textId="77777777" w:rsidR="004B3F04" w:rsidRDefault="004B3F04" w:rsidP="000659BE">
            <w:pPr>
              <w:pStyle w:val="TableText"/>
            </w:pPr>
            <w:r>
              <w:tab/>
            </w:r>
            <w:r>
              <w:tab/>
              <w:t>@typeCode</w:t>
            </w:r>
          </w:p>
        </w:tc>
        <w:tc>
          <w:tcPr>
            <w:tcW w:w="720" w:type="dxa"/>
          </w:tcPr>
          <w:p w14:paraId="4563D79B" w14:textId="77777777" w:rsidR="004B3F04" w:rsidRDefault="004B3F04" w:rsidP="000659BE">
            <w:pPr>
              <w:pStyle w:val="TableText"/>
            </w:pPr>
            <w:r>
              <w:t>1..1</w:t>
            </w:r>
          </w:p>
        </w:tc>
        <w:tc>
          <w:tcPr>
            <w:tcW w:w="1152" w:type="dxa"/>
          </w:tcPr>
          <w:p w14:paraId="225321D0" w14:textId="77777777" w:rsidR="004B3F04" w:rsidRDefault="004B3F04" w:rsidP="000659BE">
            <w:pPr>
              <w:pStyle w:val="TableText"/>
            </w:pPr>
            <w:r>
              <w:t>SHALL</w:t>
            </w:r>
          </w:p>
        </w:tc>
        <w:tc>
          <w:tcPr>
            <w:tcW w:w="864" w:type="dxa"/>
          </w:tcPr>
          <w:p w14:paraId="6A44ED7F" w14:textId="77777777" w:rsidR="004B3F04" w:rsidRDefault="004B3F04" w:rsidP="000659BE">
            <w:pPr>
              <w:pStyle w:val="TableText"/>
            </w:pPr>
          </w:p>
        </w:tc>
        <w:tc>
          <w:tcPr>
            <w:tcW w:w="1104" w:type="dxa"/>
          </w:tcPr>
          <w:p w14:paraId="7157FF2B" w14:textId="77777777" w:rsidR="004B3F04" w:rsidRDefault="006C736C" w:rsidP="000659BE">
            <w:pPr>
              <w:pStyle w:val="TableText"/>
            </w:pPr>
            <w:hyperlink w:anchor="C_4499-32761">
              <w:r w:rsidR="004B3F04">
                <w:rPr>
                  <w:rStyle w:val="HyperlinkText9pt"/>
                </w:rPr>
                <w:t>4499-32761</w:t>
              </w:r>
            </w:hyperlink>
          </w:p>
        </w:tc>
        <w:tc>
          <w:tcPr>
            <w:tcW w:w="2975" w:type="dxa"/>
          </w:tcPr>
          <w:p w14:paraId="57E51340" w14:textId="77777777" w:rsidR="004B3F04" w:rsidRDefault="004B3F04" w:rsidP="000659BE">
            <w:pPr>
              <w:pStyle w:val="TableText"/>
            </w:pPr>
            <w:r>
              <w:t>urn:oid:2.16.840.1.113883.5.1002 (HL7ActRelationshipType) = DRIV</w:t>
            </w:r>
          </w:p>
        </w:tc>
      </w:tr>
      <w:tr w:rsidR="004B3F04" w14:paraId="5F8A6537" w14:textId="77777777" w:rsidTr="000659BE">
        <w:trPr>
          <w:jc w:val="center"/>
        </w:trPr>
        <w:tc>
          <w:tcPr>
            <w:tcW w:w="3345" w:type="dxa"/>
          </w:tcPr>
          <w:p w14:paraId="15BDBD95" w14:textId="77777777" w:rsidR="004B3F04" w:rsidRDefault="004B3F04" w:rsidP="000659BE">
            <w:pPr>
              <w:pStyle w:val="TableText"/>
            </w:pPr>
            <w:r>
              <w:tab/>
            </w:r>
            <w:r>
              <w:tab/>
              <w:t>actCriteria</w:t>
            </w:r>
          </w:p>
        </w:tc>
        <w:tc>
          <w:tcPr>
            <w:tcW w:w="720" w:type="dxa"/>
          </w:tcPr>
          <w:p w14:paraId="2B1EBB3F" w14:textId="77777777" w:rsidR="004B3F04" w:rsidRDefault="004B3F04" w:rsidP="000659BE">
            <w:pPr>
              <w:pStyle w:val="TableText"/>
            </w:pPr>
            <w:r>
              <w:t>1..1</w:t>
            </w:r>
          </w:p>
        </w:tc>
        <w:tc>
          <w:tcPr>
            <w:tcW w:w="1152" w:type="dxa"/>
          </w:tcPr>
          <w:p w14:paraId="5502299D" w14:textId="77777777" w:rsidR="004B3F04" w:rsidRDefault="004B3F04" w:rsidP="000659BE">
            <w:pPr>
              <w:pStyle w:val="TableText"/>
            </w:pPr>
            <w:r>
              <w:t>SHALL</w:t>
            </w:r>
          </w:p>
        </w:tc>
        <w:tc>
          <w:tcPr>
            <w:tcW w:w="864" w:type="dxa"/>
          </w:tcPr>
          <w:p w14:paraId="4F03620C" w14:textId="77777777" w:rsidR="004B3F04" w:rsidRDefault="004B3F04" w:rsidP="000659BE">
            <w:pPr>
              <w:pStyle w:val="TableText"/>
            </w:pPr>
          </w:p>
        </w:tc>
        <w:tc>
          <w:tcPr>
            <w:tcW w:w="1104" w:type="dxa"/>
          </w:tcPr>
          <w:p w14:paraId="4FD5436B" w14:textId="77777777" w:rsidR="004B3F04" w:rsidRDefault="006C736C" w:rsidP="000659BE">
            <w:pPr>
              <w:pStyle w:val="TableText"/>
            </w:pPr>
            <w:hyperlink w:anchor="C_4499-36302">
              <w:r w:rsidR="004B3F04">
                <w:rPr>
                  <w:rStyle w:val="HyperlinkText9pt"/>
                </w:rPr>
                <w:t>4499-</w:t>
              </w:r>
              <w:r w:rsidR="004B3F04">
                <w:rPr>
                  <w:rStyle w:val="HyperlinkText9pt"/>
                </w:rPr>
                <w:lastRenderedPageBreak/>
                <w:t>36302</w:t>
              </w:r>
            </w:hyperlink>
          </w:p>
        </w:tc>
        <w:tc>
          <w:tcPr>
            <w:tcW w:w="2975" w:type="dxa"/>
          </w:tcPr>
          <w:p w14:paraId="438850A3" w14:textId="77777777" w:rsidR="004B3F04" w:rsidRDefault="006C736C" w:rsidP="000659BE">
            <w:pPr>
              <w:pStyle w:val="TableText"/>
            </w:pPr>
            <w:hyperlink w:anchor="E_Intervention_Performed_V4_">
              <w:r w:rsidR="004B3F04">
                <w:rPr>
                  <w:rStyle w:val="HyperlinkText9pt"/>
                </w:rPr>
                <w:t xml:space="preserve">Intervention, Performed (V4) </w:t>
              </w:r>
              <w:r w:rsidR="004B3F04">
                <w:rPr>
                  <w:rStyle w:val="HyperlinkText9pt"/>
                </w:rPr>
                <w:lastRenderedPageBreak/>
                <w:t>(identifier: urn:hl7ii:2.16.840.1.113883.10.20.28.4.36:2021-02-01</w:t>
              </w:r>
            </w:hyperlink>
          </w:p>
        </w:tc>
      </w:tr>
      <w:tr w:rsidR="004B3F04" w14:paraId="10B94E06" w14:textId="77777777" w:rsidTr="000659BE">
        <w:trPr>
          <w:jc w:val="center"/>
        </w:trPr>
        <w:tc>
          <w:tcPr>
            <w:tcW w:w="3345" w:type="dxa"/>
          </w:tcPr>
          <w:p w14:paraId="5B59CD50" w14:textId="77777777" w:rsidR="004B3F04" w:rsidRDefault="004B3F04" w:rsidP="000659BE">
            <w:pPr>
              <w:pStyle w:val="TableText"/>
            </w:pPr>
            <w:r>
              <w:lastRenderedPageBreak/>
              <w:tab/>
              <w:t>entry</w:t>
            </w:r>
          </w:p>
        </w:tc>
        <w:tc>
          <w:tcPr>
            <w:tcW w:w="720" w:type="dxa"/>
          </w:tcPr>
          <w:p w14:paraId="1F266A34" w14:textId="77777777" w:rsidR="004B3F04" w:rsidRDefault="004B3F04" w:rsidP="000659BE">
            <w:pPr>
              <w:pStyle w:val="TableText"/>
            </w:pPr>
            <w:r>
              <w:t>0..*</w:t>
            </w:r>
          </w:p>
        </w:tc>
        <w:tc>
          <w:tcPr>
            <w:tcW w:w="1152" w:type="dxa"/>
          </w:tcPr>
          <w:p w14:paraId="1FC51533" w14:textId="77777777" w:rsidR="004B3F04" w:rsidRDefault="004B3F04" w:rsidP="000659BE">
            <w:pPr>
              <w:pStyle w:val="TableText"/>
            </w:pPr>
            <w:r>
              <w:t>MAY</w:t>
            </w:r>
          </w:p>
        </w:tc>
        <w:tc>
          <w:tcPr>
            <w:tcW w:w="864" w:type="dxa"/>
          </w:tcPr>
          <w:p w14:paraId="66CB03DE" w14:textId="77777777" w:rsidR="004B3F04" w:rsidRDefault="004B3F04" w:rsidP="000659BE">
            <w:pPr>
              <w:pStyle w:val="TableText"/>
            </w:pPr>
          </w:p>
        </w:tc>
        <w:tc>
          <w:tcPr>
            <w:tcW w:w="1104" w:type="dxa"/>
          </w:tcPr>
          <w:p w14:paraId="15603A49" w14:textId="77777777" w:rsidR="004B3F04" w:rsidRDefault="006C736C" w:rsidP="000659BE">
            <w:pPr>
              <w:pStyle w:val="TableText"/>
            </w:pPr>
            <w:hyperlink w:anchor="C_4499-32763">
              <w:r w:rsidR="004B3F04">
                <w:rPr>
                  <w:rStyle w:val="HyperlinkText9pt"/>
                </w:rPr>
                <w:t>4499-32763</w:t>
              </w:r>
            </w:hyperlink>
          </w:p>
        </w:tc>
        <w:tc>
          <w:tcPr>
            <w:tcW w:w="2975" w:type="dxa"/>
          </w:tcPr>
          <w:p w14:paraId="27A8C5CF" w14:textId="77777777" w:rsidR="004B3F04" w:rsidRDefault="004B3F04" w:rsidP="000659BE">
            <w:pPr>
              <w:pStyle w:val="TableText"/>
            </w:pPr>
          </w:p>
        </w:tc>
      </w:tr>
      <w:tr w:rsidR="004B3F04" w14:paraId="7613F85B" w14:textId="77777777" w:rsidTr="000659BE">
        <w:trPr>
          <w:jc w:val="center"/>
        </w:trPr>
        <w:tc>
          <w:tcPr>
            <w:tcW w:w="3345" w:type="dxa"/>
          </w:tcPr>
          <w:p w14:paraId="2FF2FC05" w14:textId="77777777" w:rsidR="004B3F04" w:rsidRDefault="004B3F04" w:rsidP="000659BE">
            <w:pPr>
              <w:pStyle w:val="TableText"/>
            </w:pPr>
            <w:r>
              <w:tab/>
            </w:r>
            <w:r>
              <w:tab/>
              <w:t>@typeCode</w:t>
            </w:r>
          </w:p>
        </w:tc>
        <w:tc>
          <w:tcPr>
            <w:tcW w:w="720" w:type="dxa"/>
          </w:tcPr>
          <w:p w14:paraId="17BB1C5E" w14:textId="77777777" w:rsidR="004B3F04" w:rsidRDefault="004B3F04" w:rsidP="000659BE">
            <w:pPr>
              <w:pStyle w:val="TableText"/>
            </w:pPr>
            <w:r>
              <w:t>1..1</w:t>
            </w:r>
          </w:p>
        </w:tc>
        <w:tc>
          <w:tcPr>
            <w:tcW w:w="1152" w:type="dxa"/>
          </w:tcPr>
          <w:p w14:paraId="003BFFBE" w14:textId="77777777" w:rsidR="004B3F04" w:rsidRDefault="004B3F04" w:rsidP="000659BE">
            <w:pPr>
              <w:pStyle w:val="TableText"/>
            </w:pPr>
            <w:r>
              <w:t>SHALL</w:t>
            </w:r>
          </w:p>
        </w:tc>
        <w:tc>
          <w:tcPr>
            <w:tcW w:w="864" w:type="dxa"/>
          </w:tcPr>
          <w:p w14:paraId="18CEDB57" w14:textId="77777777" w:rsidR="004B3F04" w:rsidRDefault="004B3F04" w:rsidP="000659BE">
            <w:pPr>
              <w:pStyle w:val="TableText"/>
            </w:pPr>
          </w:p>
        </w:tc>
        <w:tc>
          <w:tcPr>
            <w:tcW w:w="1104" w:type="dxa"/>
          </w:tcPr>
          <w:p w14:paraId="52C15EBD" w14:textId="77777777" w:rsidR="004B3F04" w:rsidRDefault="006C736C" w:rsidP="000659BE">
            <w:pPr>
              <w:pStyle w:val="TableText"/>
            </w:pPr>
            <w:hyperlink w:anchor="C_4499-32764">
              <w:r w:rsidR="004B3F04">
                <w:rPr>
                  <w:rStyle w:val="HyperlinkText9pt"/>
                </w:rPr>
                <w:t>4499-32764</w:t>
              </w:r>
            </w:hyperlink>
          </w:p>
        </w:tc>
        <w:tc>
          <w:tcPr>
            <w:tcW w:w="2975" w:type="dxa"/>
          </w:tcPr>
          <w:p w14:paraId="5F5C6177" w14:textId="77777777" w:rsidR="004B3F04" w:rsidRDefault="004B3F04" w:rsidP="000659BE">
            <w:pPr>
              <w:pStyle w:val="TableText"/>
            </w:pPr>
            <w:r>
              <w:t>urn:oid:2.16.840.1.113883.5.1002 (HL7ActRelationshipType) = DRIV</w:t>
            </w:r>
          </w:p>
        </w:tc>
      </w:tr>
      <w:tr w:rsidR="004B3F04" w14:paraId="47E43D74" w14:textId="77777777" w:rsidTr="000659BE">
        <w:trPr>
          <w:jc w:val="center"/>
        </w:trPr>
        <w:tc>
          <w:tcPr>
            <w:tcW w:w="3345" w:type="dxa"/>
          </w:tcPr>
          <w:p w14:paraId="772BAB00" w14:textId="77777777" w:rsidR="004B3F04" w:rsidRDefault="004B3F04" w:rsidP="000659BE">
            <w:pPr>
              <w:pStyle w:val="TableText"/>
            </w:pPr>
            <w:r>
              <w:tab/>
            </w:r>
            <w:r>
              <w:tab/>
              <w:t>actCriteria</w:t>
            </w:r>
          </w:p>
        </w:tc>
        <w:tc>
          <w:tcPr>
            <w:tcW w:w="720" w:type="dxa"/>
          </w:tcPr>
          <w:p w14:paraId="614C0739" w14:textId="77777777" w:rsidR="004B3F04" w:rsidRDefault="004B3F04" w:rsidP="000659BE">
            <w:pPr>
              <w:pStyle w:val="TableText"/>
            </w:pPr>
            <w:r>
              <w:t>1..1</w:t>
            </w:r>
          </w:p>
        </w:tc>
        <w:tc>
          <w:tcPr>
            <w:tcW w:w="1152" w:type="dxa"/>
          </w:tcPr>
          <w:p w14:paraId="3CBE0906" w14:textId="77777777" w:rsidR="004B3F04" w:rsidRDefault="004B3F04" w:rsidP="000659BE">
            <w:pPr>
              <w:pStyle w:val="TableText"/>
            </w:pPr>
            <w:r>
              <w:t>SHALL</w:t>
            </w:r>
          </w:p>
        </w:tc>
        <w:tc>
          <w:tcPr>
            <w:tcW w:w="864" w:type="dxa"/>
          </w:tcPr>
          <w:p w14:paraId="616CF38F" w14:textId="77777777" w:rsidR="004B3F04" w:rsidRDefault="004B3F04" w:rsidP="000659BE">
            <w:pPr>
              <w:pStyle w:val="TableText"/>
            </w:pPr>
          </w:p>
        </w:tc>
        <w:tc>
          <w:tcPr>
            <w:tcW w:w="1104" w:type="dxa"/>
          </w:tcPr>
          <w:p w14:paraId="2BC8A09F" w14:textId="77777777" w:rsidR="004B3F04" w:rsidRDefault="006C736C" w:rsidP="000659BE">
            <w:pPr>
              <w:pStyle w:val="TableText"/>
            </w:pPr>
            <w:hyperlink w:anchor="C_4499-36303">
              <w:r w:rsidR="004B3F04">
                <w:rPr>
                  <w:rStyle w:val="HyperlinkText9pt"/>
                </w:rPr>
                <w:t>4499-36303</w:t>
              </w:r>
            </w:hyperlink>
          </w:p>
        </w:tc>
        <w:tc>
          <w:tcPr>
            <w:tcW w:w="2975" w:type="dxa"/>
          </w:tcPr>
          <w:p w14:paraId="4AC6CE46" w14:textId="77777777" w:rsidR="004B3F04" w:rsidRDefault="006C736C" w:rsidP="000659BE">
            <w:pPr>
              <w:pStyle w:val="TableText"/>
            </w:pPr>
            <w:hyperlink w:anchor="E_Intervention_Recommended_V3_">
              <w:r w:rsidR="004B3F04">
                <w:rPr>
                  <w:rStyle w:val="HyperlinkText9pt"/>
                </w:rPr>
                <w:t>Intervention, Recommended (V3) (identifier: urn:hl7ii:2.16.840.1.113883.10.20.28.4.37:2021-02-01</w:t>
              </w:r>
            </w:hyperlink>
          </w:p>
        </w:tc>
      </w:tr>
      <w:tr w:rsidR="004B3F04" w14:paraId="2E5FD633" w14:textId="77777777" w:rsidTr="000659BE">
        <w:trPr>
          <w:jc w:val="center"/>
        </w:trPr>
        <w:tc>
          <w:tcPr>
            <w:tcW w:w="3345" w:type="dxa"/>
          </w:tcPr>
          <w:p w14:paraId="1A1665CE" w14:textId="77777777" w:rsidR="004B3F04" w:rsidRDefault="004B3F04" w:rsidP="000659BE">
            <w:pPr>
              <w:pStyle w:val="TableText"/>
            </w:pPr>
            <w:r>
              <w:tab/>
              <w:t>entry</w:t>
            </w:r>
          </w:p>
        </w:tc>
        <w:tc>
          <w:tcPr>
            <w:tcW w:w="720" w:type="dxa"/>
          </w:tcPr>
          <w:p w14:paraId="684C616E" w14:textId="77777777" w:rsidR="004B3F04" w:rsidRDefault="004B3F04" w:rsidP="000659BE">
            <w:pPr>
              <w:pStyle w:val="TableText"/>
            </w:pPr>
            <w:r>
              <w:t>0..*</w:t>
            </w:r>
          </w:p>
        </w:tc>
        <w:tc>
          <w:tcPr>
            <w:tcW w:w="1152" w:type="dxa"/>
          </w:tcPr>
          <w:p w14:paraId="5542B1BF" w14:textId="77777777" w:rsidR="004B3F04" w:rsidRDefault="004B3F04" w:rsidP="000659BE">
            <w:pPr>
              <w:pStyle w:val="TableText"/>
            </w:pPr>
            <w:r>
              <w:t>MAY</w:t>
            </w:r>
          </w:p>
        </w:tc>
        <w:tc>
          <w:tcPr>
            <w:tcW w:w="864" w:type="dxa"/>
          </w:tcPr>
          <w:p w14:paraId="7AA9BEBB" w14:textId="77777777" w:rsidR="004B3F04" w:rsidRDefault="004B3F04" w:rsidP="000659BE">
            <w:pPr>
              <w:pStyle w:val="TableText"/>
            </w:pPr>
          </w:p>
        </w:tc>
        <w:tc>
          <w:tcPr>
            <w:tcW w:w="1104" w:type="dxa"/>
          </w:tcPr>
          <w:p w14:paraId="5D06FDAC" w14:textId="77777777" w:rsidR="004B3F04" w:rsidRDefault="006C736C" w:rsidP="000659BE">
            <w:pPr>
              <w:pStyle w:val="TableText"/>
            </w:pPr>
            <w:hyperlink w:anchor="C_4499-32775">
              <w:r w:rsidR="004B3F04">
                <w:rPr>
                  <w:rStyle w:val="HyperlinkText9pt"/>
                </w:rPr>
                <w:t>4499-32775</w:t>
              </w:r>
            </w:hyperlink>
          </w:p>
        </w:tc>
        <w:tc>
          <w:tcPr>
            <w:tcW w:w="2975" w:type="dxa"/>
          </w:tcPr>
          <w:p w14:paraId="703EA57E" w14:textId="77777777" w:rsidR="004B3F04" w:rsidRDefault="004B3F04" w:rsidP="000659BE">
            <w:pPr>
              <w:pStyle w:val="TableText"/>
            </w:pPr>
          </w:p>
        </w:tc>
      </w:tr>
      <w:tr w:rsidR="004B3F04" w14:paraId="52B60DC9" w14:textId="77777777" w:rsidTr="000659BE">
        <w:trPr>
          <w:jc w:val="center"/>
        </w:trPr>
        <w:tc>
          <w:tcPr>
            <w:tcW w:w="3345" w:type="dxa"/>
          </w:tcPr>
          <w:p w14:paraId="2DA92D15" w14:textId="77777777" w:rsidR="004B3F04" w:rsidRDefault="004B3F04" w:rsidP="000659BE">
            <w:pPr>
              <w:pStyle w:val="TableText"/>
            </w:pPr>
            <w:r>
              <w:tab/>
            </w:r>
            <w:r>
              <w:tab/>
              <w:t>@typeCode</w:t>
            </w:r>
          </w:p>
        </w:tc>
        <w:tc>
          <w:tcPr>
            <w:tcW w:w="720" w:type="dxa"/>
          </w:tcPr>
          <w:p w14:paraId="4E334E34" w14:textId="77777777" w:rsidR="004B3F04" w:rsidRDefault="004B3F04" w:rsidP="000659BE">
            <w:pPr>
              <w:pStyle w:val="TableText"/>
            </w:pPr>
            <w:r>
              <w:t>1..1</w:t>
            </w:r>
          </w:p>
        </w:tc>
        <w:tc>
          <w:tcPr>
            <w:tcW w:w="1152" w:type="dxa"/>
          </w:tcPr>
          <w:p w14:paraId="214BF6FC" w14:textId="77777777" w:rsidR="004B3F04" w:rsidRDefault="004B3F04" w:rsidP="000659BE">
            <w:pPr>
              <w:pStyle w:val="TableText"/>
            </w:pPr>
            <w:r>
              <w:t>SHALL</w:t>
            </w:r>
          </w:p>
        </w:tc>
        <w:tc>
          <w:tcPr>
            <w:tcW w:w="864" w:type="dxa"/>
          </w:tcPr>
          <w:p w14:paraId="7A4EF012" w14:textId="77777777" w:rsidR="004B3F04" w:rsidRDefault="004B3F04" w:rsidP="000659BE">
            <w:pPr>
              <w:pStyle w:val="TableText"/>
            </w:pPr>
          </w:p>
        </w:tc>
        <w:tc>
          <w:tcPr>
            <w:tcW w:w="1104" w:type="dxa"/>
          </w:tcPr>
          <w:p w14:paraId="415CCA2A" w14:textId="77777777" w:rsidR="004B3F04" w:rsidRDefault="006C736C" w:rsidP="000659BE">
            <w:pPr>
              <w:pStyle w:val="TableText"/>
            </w:pPr>
            <w:hyperlink w:anchor="C_4499-32776">
              <w:r w:rsidR="004B3F04">
                <w:rPr>
                  <w:rStyle w:val="HyperlinkText9pt"/>
                </w:rPr>
                <w:t>4499-32776</w:t>
              </w:r>
            </w:hyperlink>
          </w:p>
        </w:tc>
        <w:tc>
          <w:tcPr>
            <w:tcW w:w="2975" w:type="dxa"/>
          </w:tcPr>
          <w:p w14:paraId="1FC48F31" w14:textId="77777777" w:rsidR="004B3F04" w:rsidRDefault="004B3F04" w:rsidP="000659BE">
            <w:pPr>
              <w:pStyle w:val="TableText"/>
            </w:pPr>
            <w:r>
              <w:t>urn:oid:2.16.840.1.113883.5.1002 (HL7ActRelationshipType) = DRIV</w:t>
            </w:r>
          </w:p>
        </w:tc>
      </w:tr>
      <w:tr w:rsidR="004B3F04" w14:paraId="0082C551" w14:textId="77777777" w:rsidTr="000659BE">
        <w:trPr>
          <w:jc w:val="center"/>
        </w:trPr>
        <w:tc>
          <w:tcPr>
            <w:tcW w:w="3345" w:type="dxa"/>
          </w:tcPr>
          <w:p w14:paraId="2D3BC0B2" w14:textId="77777777" w:rsidR="004B3F04" w:rsidRDefault="004B3F04" w:rsidP="000659BE">
            <w:pPr>
              <w:pStyle w:val="TableText"/>
            </w:pPr>
            <w:r>
              <w:tab/>
            </w:r>
            <w:r>
              <w:tab/>
              <w:t>procedureCriteria</w:t>
            </w:r>
          </w:p>
        </w:tc>
        <w:tc>
          <w:tcPr>
            <w:tcW w:w="720" w:type="dxa"/>
          </w:tcPr>
          <w:p w14:paraId="685C3CFC" w14:textId="77777777" w:rsidR="004B3F04" w:rsidRDefault="004B3F04" w:rsidP="000659BE">
            <w:pPr>
              <w:pStyle w:val="TableText"/>
            </w:pPr>
            <w:r>
              <w:t>1..1</w:t>
            </w:r>
          </w:p>
        </w:tc>
        <w:tc>
          <w:tcPr>
            <w:tcW w:w="1152" w:type="dxa"/>
          </w:tcPr>
          <w:p w14:paraId="359C84F6" w14:textId="77777777" w:rsidR="004B3F04" w:rsidRDefault="004B3F04" w:rsidP="000659BE">
            <w:pPr>
              <w:pStyle w:val="TableText"/>
            </w:pPr>
            <w:r>
              <w:t>SHALL</w:t>
            </w:r>
          </w:p>
        </w:tc>
        <w:tc>
          <w:tcPr>
            <w:tcW w:w="864" w:type="dxa"/>
          </w:tcPr>
          <w:p w14:paraId="50A59D0B" w14:textId="77777777" w:rsidR="004B3F04" w:rsidRDefault="004B3F04" w:rsidP="000659BE">
            <w:pPr>
              <w:pStyle w:val="TableText"/>
            </w:pPr>
          </w:p>
        </w:tc>
        <w:tc>
          <w:tcPr>
            <w:tcW w:w="1104" w:type="dxa"/>
          </w:tcPr>
          <w:p w14:paraId="7C869A5D" w14:textId="77777777" w:rsidR="004B3F04" w:rsidRDefault="006C736C" w:rsidP="000659BE">
            <w:pPr>
              <w:pStyle w:val="TableText"/>
            </w:pPr>
            <w:hyperlink w:anchor="C_4499-36304">
              <w:r w:rsidR="004B3F04">
                <w:rPr>
                  <w:rStyle w:val="HyperlinkText9pt"/>
                </w:rPr>
                <w:t>4499-36304</w:t>
              </w:r>
            </w:hyperlink>
          </w:p>
        </w:tc>
        <w:tc>
          <w:tcPr>
            <w:tcW w:w="2975" w:type="dxa"/>
          </w:tcPr>
          <w:p w14:paraId="52DCED27" w14:textId="77777777" w:rsidR="004B3F04" w:rsidRDefault="006C736C" w:rsidP="000659BE">
            <w:pPr>
              <w:pStyle w:val="TableText"/>
            </w:pPr>
            <w:hyperlink w:anchor="E_Laboratory_Test_Order_V4_">
              <w:r w:rsidR="004B3F04">
                <w:rPr>
                  <w:rStyle w:val="HyperlinkText9pt"/>
                </w:rPr>
                <w:t>Laboratory Test, Order (V4) (identifier: urn:hl7ii:2.16.840.1.113883.10.20.28.4.41:2021-02-01</w:t>
              </w:r>
            </w:hyperlink>
          </w:p>
        </w:tc>
      </w:tr>
      <w:tr w:rsidR="004B3F04" w14:paraId="6A83DE64" w14:textId="77777777" w:rsidTr="000659BE">
        <w:trPr>
          <w:jc w:val="center"/>
        </w:trPr>
        <w:tc>
          <w:tcPr>
            <w:tcW w:w="3345" w:type="dxa"/>
          </w:tcPr>
          <w:p w14:paraId="33D8673A" w14:textId="77777777" w:rsidR="004B3F04" w:rsidRDefault="004B3F04" w:rsidP="000659BE">
            <w:pPr>
              <w:pStyle w:val="TableText"/>
            </w:pPr>
            <w:r>
              <w:tab/>
              <w:t>entry</w:t>
            </w:r>
          </w:p>
        </w:tc>
        <w:tc>
          <w:tcPr>
            <w:tcW w:w="720" w:type="dxa"/>
          </w:tcPr>
          <w:p w14:paraId="0FFCFBC2" w14:textId="77777777" w:rsidR="004B3F04" w:rsidRDefault="004B3F04" w:rsidP="000659BE">
            <w:pPr>
              <w:pStyle w:val="TableText"/>
            </w:pPr>
            <w:r>
              <w:t>0..*</w:t>
            </w:r>
          </w:p>
        </w:tc>
        <w:tc>
          <w:tcPr>
            <w:tcW w:w="1152" w:type="dxa"/>
          </w:tcPr>
          <w:p w14:paraId="7752FEBA" w14:textId="77777777" w:rsidR="004B3F04" w:rsidRDefault="004B3F04" w:rsidP="000659BE">
            <w:pPr>
              <w:pStyle w:val="TableText"/>
            </w:pPr>
            <w:r>
              <w:t>MAY</w:t>
            </w:r>
          </w:p>
        </w:tc>
        <w:tc>
          <w:tcPr>
            <w:tcW w:w="864" w:type="dxa"/>
          </w:tcPr>
          <w:p w14:paraId="4603256F" w14:textId="77777777" w:rsidR="004B3F04" w:rsidRDefault="004B3F04" w:rsidP="000659BE">
            <w:pPr>
              <w:pStyle w:val="TableText"/>
            </w:pPr>
          </w:p>
        </w:tc>
        <w:tc>
          <w:tcPr>
            <w:tcW w:w="1104" w:type="dxa"/>
          </w:tcPr>
          <w:p w14:paraId="01BFFF4D" w14:textId="77777777" w:rsidR="004B3F04" w:rsidRDefault="006C736C" w:rsidP="000659BE">
            <w:pPr>
              <w:pStyle w:val="TableText"/>
            </w:pPr>
            <w:hyperlink w:anchor="C_4499-32778">
              <w:r w:rsidR="004B3F04">
                <w:rPr>
                  <w:rStyle w:val="HyperlinkText9pt"/>
                </w:rPr>
                <w:t>4499-32778</w:t>
              </w:r>
            </w:hyperlink>
          </w:p>
        </w:tc>
        <w:tc>
          <w:tcPr>
            <w:tcW w:w="2975" w:type="dxa"/>
          </w:tcPr>
          <w:p w14:paraId="3DB1D6A2" w14:textId="77777777" w:rsidR="004B3F04" w:rsidRDefault="004B3F04" w:rsidP="000659BE">
            <w:pPr>
              <w:pStyle w:val="TableText"/>
            </w:pPr>
          </w:p>
        </w:tc>
      </w:tr>
      <w:tr w:rsidR="004B3F04" w14:paraId="442AA095" w14:textId="77777777" w:rsidTr="000659BE">
        <w:trPr>
          <w:jc w:val="center"/>
        </w:trPr>
        <w:tc>
          <w:tcPr>
            <w:tcW w:w="3345" w:type="dxa"/>
          </w:tcPr>
          <w:p w14:paraId="5FF7957E" w14:textId="77777777" w:rsidR="004B3F04" w:rsidRDefault="004B3F04" w:rsidP="000659BE">
            <w:pPr>
              <w:pStyle w:val="TableText"/>
            </w:pPr>
            <w:r>
              <w:tab/>
            </w:r>
            <w:r>
              <w:tab/>
              <w:t>@typeCode</w:t>
            </w:r>
          </w:p>
        </w:tc>
        <w:tc>
          <w:tcPr>
            <w:tcW w:w="720" w:type="dxa"/>
          </w:tcPr>
          <w:p w14:paraId="382EE395" w14:textId="77777777" w:rsidR="004B3F04" w:rsidRDefault="004B3F04" w:rsidP="000659BE">
            <w:pPr>
              <w:pStyle w:val="TableText"/>
            </w:pPr>
            <w:r>
              <w:t>1..1</w:t>
            </w:r>
          </w:p>
        </w:tc>
        <w:tc>
          <w:tcPr>
            <w:tcW w:w="1152" w:type="dxa"/>
          </w:tcPr>
          <w:p w14:paraId="79DD98AD" w14:textId="77777777" w:rsidR="004B3F04" w:rsidRDefault="004B3F04" w:rsidP="000659BE">
            <w:pPr>
              <w:pStyle w:val="TableText"/>
            </w:pPr>
            <w:r>
              <w:t>SHALL</w:t>
            </w:r>
          </w:p>
        </w:tc>
        <w:tc>
          <w:tcPr>
            <w:tcW w:w="864" w:type="dxa"/>
          </w:tcPr>
          <w:p w14:paraId="453724FA" w14:textId="77777777" w:rsidR="004B3F04" w:rsidRDefault="004B3F04" w:rsidP="000659BE">
            <w:pPr>
              <w:pStyle w:val="TableText"/>
            </w:pPr>
          </w:p>
        </w:tc>
        <w:tc>
          <w:tcPr>
            <w:tcW w:w="1104" w:type="dxa"/>
          </w:tcPr>
          <w:p w14:paraId="6F9255AC" w14:textId="77777777" w:rsidR="004B3F04" w:rsidRDefault="006C736C" w:rsidP="000659BE">
            <w:pPr>
              <w:pStyle w:val="TableText"/>
            </w:pPr>
            <w:hyperlink w:anchor="C_4499-32779">
              <w:r w:rsidR="004B3F04">
                <w:rPr>
                  <w:rStyle w:val="HyperlinkText9pt"/>
                </w:rPr>
                <w:t>4499-32779</w:t>
              </w:r>
            </w:hyperlink>
          </w:p>
        </w:tc>
        <w:tc>
          <w:tcPr>
            <w:tcW w:w="2975" w:type="dxa"/>
          </w:tcPr>
          <w:p w14:paraId="5BED92EE" w14:textId="77777777" w:rsidR="004B3F04" w:rsidRDefault="004B3F04" w:rsidP="000659BE">
            <w:pPr>
              <w:pStyle w:val="TableText"/>
            </w:pPr>
            <w:r>
              <w:t>urn:oid:2.16.840.1.113883.5.1002 (HL7ActRelationshipType) = DRIV</w:t>
            </w:r>
          </w:p>
        </w:tc>
      </w:tr>
      <w:tr w:rsidR="004B3F04" w14:paraId="080ED7DB" w14:textId="77777777" w:rsidTr="000659BE">
        <w:trPr>
          <w:jc w:val="center"/>
        </w:trPr>
        <w:tc>
          <w:tcPr>
            <w:tcW w:w="3345" w:type="dxa"/>
          </w:tcPr>
          <w:p w14:paraId="325F5217" w14:textId="77777777" w:rsidR="004B3F04" w:rsidRDefault="004B3F04" w:rsidP="000659BE">
            <w:pPr>
              <w:pStyle w:val="TableText"/>
            </w:pPr>
            <w:r>
              <w:tab/>
            </w:r>
            <w:r>
              <w:tab/>
              <w:t>observationCriteria</w:t>
            </w:r>
          </w:p>
        </w:tc>
        <w:tc>
          <w:tcPr>
            <w:tcW w:w="720" w:type="dxa"/>
          </w:tcPr>
          <w:p w14:paraId="0DDD0DA8" w14:textId="77777777" w:rsidR="004B3F04" w:rsidRDefault="004B3F04" w:rsidP="000659BE">
            <w:pPr>
              <w:pStyle w:val="TableText"/>
            </w:pPr>
            <w:r>
              <w:t>1..1</w:t>
            </w:r>
          </w:p>
        </w:tc>
        <w:tc>
          <w:tcPr>
            <w:tcW w:w="1152" w:type="dxa"/>
          </w:tcPr>
          <w:p w14:paraId="74619C94" w14:textId="77777777" w:rsidR="004B3F04" w:rsidRDefault="004B3F04" w:rsidP="000659BE">
            <w:pPr>
              <w:pStyle w:val="TableText"/>
            </w:pPr>
            <w:r>
              <w:t>SHALL</w:t>
            </w:r>
          </w:p>
        </w:tc>
        <w:tc>
          <w:tcPr>
            <w:tcW w:w="864" w:type="dxa"/>
          </w:tcPr>
          <w:p w14:paraId="5FC0BC98" w14:textId="77777777" w:rsidR="004B3F04" w:rsidRDefault="004B3F04" w:rsidP="000659BE">
            <w:pPr>
              <w:pStyle w:val="TableText"/>
            </w:pPr>
          </w:p>
        </w:tc>
        <w:tc>
          <w:tcPr>
            <w:tcW w:w="1104" w:type="dxa"/>
          </w:tcPr>
          <w:p w14:paraId="0010038A" w14:textId="77777777" w:rsidR="004B3F04" w:rsidRDefault="006C736C" w:rsidP="000659BE">
            <w:pPr>
              <w:pStyle w:val="TableText"/>
            </w:pPr>
            <w:hyperlink w:anchor="C_4499-36305">
              <w:r w:rsidR="004B3F04">
                <w:rPr>
                  <w:rStyle w:val="HyperlinkText9pt"/>
                </w:rPr>
                <w:t>4499-36305</w:t>
              </w:r>
            </w:hyperlink>
          </w:p>
        </w:tc>
        <w:tc>
          <w:tcPr>
            <w:tcW w:w="2975" w:type="dxa"/>
          </w:tcPr>
          <w:p w14:paraId="01648354" w14:textId="77777777" w:rsidR="004B3F04" w:rsidRDefault="006C736C" w:rsidP="000659BE">
            <w:pPr>
              <w:pStyle w:val="TableText"/>
            </w:pPr>
            <w:hyperlink w:anchor="E_Laboratory_Test_Performed_V4_">
              <w:r w:rsidR="004B3F04">
                <w:rPr>
                  <w:rStyle w:val="HyperlinkText9pt"/>
                </w:rPr>
                <w:t>Laboratory Test, Performed (V4) (identifier: urn:hl7ii:2.16.840.1.113883.10.20.28.4.42:2021-02-01</w:t>
              </w:r>
            </w:hyperlink>
          </w:p>
        </w:tc>
      </w:tr>
      <w:tr w:rsidR="004B3F04" w14:paraId="7D47CFAD" w14:textId="77777777" w:rsidTr="000659BE">
        <w:trPr>
          <w:jc w:val="center"/>
        </w:trPr>
        <w:tc>
          <w:tcPr>
            <w:tcW w:w="3345" w:type="dxa"/>
          </w:tcPr>
          <w:p w14:paraId="3C7B9F61" w14:textId="77777777" w:rsidR="004B3F04" w:rsidRDefault="004B3F04" w:rsidP="000659BE">
            <w:pPr>
              <w:pStyle w:val="TableText"/>
            </w:pPr>
            <w:r>
              <w:tab/>
              <w:t>entry</w:t>
            </w:r>
          </w:p>
        </w:tc>
        <w:tc>
          <w:tcPr>
            <w:tcW w:w="720" w:type="dxa"/>
          </w:tcPr>
          <w:p w14:paraId="6D9E1892" w14:textId="77777777" w:rsidR="004B3F04" w:rsidRDefault="004B3F04" w:rsidP="000659BE">
            <w:pPr>
              <w:pStyle w:val="TableText"/>
            </w:pPr>
            <w:r>
              <w:t>0..*</w:t>
            </w:r>
          </w:p>
        </w:tc>
        <w:tc>
          <w:tcPr>
            <w:tcW w:w="1152" w:type="dxa"/>
          </w:tcPr>
          <w:p w14:paraId="65217E44" w14:textId="77777777" w:rsidR="004B3F04" w:rsidRDefault="004B3F04" w:rsidP="000659BE">
            <w:pPr>
              <w:pStyle w:val="TableText"/>
            </w:pPr>
            <w:r>
              <w:t>MAY</w:t>
            </w:r>
          </w:p>
        </w:tc>
        <w:tc>
          <w:tcPr>
            <w:tcW w:w="864" w:type="dxa"/>
          </w:tcPr>
          <w:p w14:paraId="50F5DFD4" w14:textId="77777777" w:rsidR="004B3F04" w:rsidRDefault="004B3F04" w:rsidP="000659BE">
            <w:pPr>
              <w:pStyle w:val="TableText"/>
            </w:pPr>
          </w:p>
        </w:tc>
        <w:tc>
          <w:tcPr>
            <w:tcW w:w="1104" w:type="dxa"/>
          </w:tcPr>
          <w:p w14:paraId="03989BCA" w14:textId="77777777" w:rsidR="004B3F04" w:rsidRDefault="006C736C" w:rsidP="000659BE">
            <w:pPr>
              <w:pStyle w:val="TableText"/>
            </w:pPr>
            <w:hyperlink w:anchor="C_4499-32781">
              <w:r w:rsidR="004B3F04">
                <w:rPr>
                  <w:rStyle w:val="HyperlinkText9pt"/>
                </w:rPr>
                <w:t>4499-32781</w:t>
              </w:r>
            </w:hyperlink>
          </w:p>
        </w:tc>
        <w:tc>
          <w:tcPr>
            <w:tcW w:w="2975" w:type="dxa"/>
          </w:tcPr>
          <w:p w14:paraId="109D4AB6" w14:textId="77777777" w:rsidR="004B3F04" w:rsidRDefault="004B3F04" w:rsidP="000659BE">
            <w:pPr>
              <w:pStyle w:val="TableText"/>
            </w:pPr>
          </w:p>
        </w:tc>
      </w:tr>
      <w:tr w:rsidR="004B3F04" w14:paraId="09895EE7" w14:textId="77777777" w:rsidTr="000659BE">
        <w:trPr>
          <w:jc w:val="center"/>
        </w:trPr>
        <w:tc>
          <w:tcPr>
            <w:tcW w:w="3345" w:type="dxa"/>
          </w:tcPr>
          <w:p w14:paraId="46F71C74" w14:textId="77777777" w:rsidR="004B3F04" w:rsidRDefault="004B3F04" w:rsidP="000659BE">
            <w:pPr>
              <w:pStyle w:val="TableText"/>
            </w:pPr>
            <w:r>
              <w:tab/>
            </w:r>
            <w:r>
              <w:tab/>
              <w:t>@typeCode</w:t>
            </w:r>
          </w:p>
        </w:tc>
        <w:tc>
          <w:tcPr>
            <w:tcW w:w="720" w:type="dxa"/>
          </w:tcPr>
          <w:p w14:paraId="110B6AAE" w14:textId="77777777" w:rsidR="004B3F04" w:rsidRDefault="004B3F04" w:rsidP="000659BE">
            <w:pPr>
              <w:pStyle w:val="TableText"/>
            </w:pPr>
            <w:r>
              <w:t>1..1</w:t>
            </w:r>
          </w:p>
        </w:tc>
        <w:tc>
          <w:tcPr>
            <w:tcW w:w="1152" w:type="dxa"/>
          </w:tcPr>
          <w:p w14:paraId="7E085532" w14:textId="77777777" w:rsidR="004B3F04" w:rsidRDefault="004B3F04" w:rsidP="000659BE">
            <w:pPr>
              <w:pStyle w:val="TableText"/>
            </w:pPr>
            <w:r>
              <w:t>SHALL</w:t>
            </w:r>
          </w:p>
        </w:tc>
        <w:tc>
          <w:tcPr>
            <w:tcW w:w="864" w:type="dxa"/>
          </w:tcPr>
          <w:p w14:paraId="20B96404" w14:textId="77777777" w:rsidR="004B3F04" w:rsidRDefault="004B3F04" w:rsidP="000659BE">
            <w:pPr>
              <w:pStyle w:val="TableText"/>
            </w:pPr>
          </w:p>
        </w:tc>
        <w:tc>
          <w:tcPr>
            <w:tcW w:w="1104" w:type="dxa"/>
          </w:tcPr>
          <w:p w14:paraId="033EA2E2" w14:textId="77777777" w:rsidR="004B3F04" w:rsidRDefault="006C736C" w:rsidP="000659BE">
            <w:pPr>
              <w:pStyle w:val="TableText"/>
            </w:pPr>
            <w:hyperlink w:anchor="C_4499-32782">
              <w:r w:rsidR="004B3F04">
                <w:rPr>
                  <w:rStyle w:val="HyperlinkText9pt"/>
                </w:rPr>
                <w:t>4499-32782</w:t>
              </w:r>
            </w:hyperlink>
          </w:p>
        </w:tc>
        <w:tc>
          <w:tcPr>
            <w:tcW w:w="2975" w:type="dxa"/>
          </w:tcPr>
          <w:p w14:paraId="14FB58C6" w14:textId="77777777" w:rsidR="004B3F04" w:rsidRDefault="004B3F04" w:rsidP="000659BE">
            <w:pPr>
              <w:pStyle w:val="TableText"/>
            </w:pPr>
            <w:r>
              <w:t>DRIV</w:t>
            </w:r>
          </w:p>
        </w:tc>
      </w:tr>
      <w:tr w:rsidR="004B3F04" w14:paraId="4C2F6CAA" w14:textId="77777777" w:rsidTr="000659BE">
        <w:trPr>
          <w:jc w:val="center"/>
        </w:trPr>
        <w:tc>
          <w:tcPr>
            <w:tcW w:w="3345" w:type="dxa"/>
          </w:tcPr>
          <w:p w14:paraId="760A8C85" w14:textId="77777777" w:rsidR="004B3F04" w:rsidRDefault="004B3F04" w:rsidP="000659BE">
            <w:pPr>
              <w:pStyle w:val="TableText"/>
            </w:pPr>
            <w:r>
              <w:tab/>
            </w:r>
            <w:r>
              <w:tab/>
              <w:t>observationCriteria</w:t>
            </w:r>
          </w:p>
        </w:tc>
        <w:tc>
          <w:tcPr>
            <w:tcW w:w="720" w:type="dxa"/>
          </w:tcPr>
          <w:p w14:paraId="0DBDCAE6" w14:textId="77777777" w:rsidR="004B3F04" w:rsidRDefault="004B3F04" w:rsidP="000659BE">
            <w:pPr>
              <w:pStyle w:val="TableText"/>
            </w:pPr>
            <w:r>
              <w:t>1..1</w:t>
            </w:r>
          </w:p>
        </w:tc>
        <w:tc>
          <w:tcPr>
            <w:tcW w:w="1152" w:type="dxa"/>
          </w:tcPr>
          <w:p w14:paraId="451D8157" w14:textId="77777777" w:rsidR="004B3F04" w:rsidRDefault="004B3F04" w:rsidP="000659BE">
            <w:pPr>
              <w:pStyle w:val="TableText"/>
            </w:pPr>
            <w:r>
              <w:t>SHALL</w:t>
            </w:r>
          </w:p>
        </w:tc>
        <w:tc>
          <w:tcPr>
            <w:tcW w:w="864" w:type="dxa"/>
          </w:tcPr>
          <w:p w14:paraId="17F7D1C1" w14:textId="77777777" w:rsidR="004B3F04" w:rsidRDefault="004B3F04" w:rsidP="000659BE">
            <w:pPr>
              <w:pStyle w:val="TableText"/>
            </w:pPr>
          </w:p>
        </w:tc>
        <w:tc>
          <w:tcPr>
            <w:tcW w:w="1104" w:type="dxa"/>
          </w:tcPr>
          <w:p w14:paraId="1936A937" w14:textId="77777777" w:rsidR="004B3F04" w:rsidRDefault="006C736C" w:rsidP="000659BE">
            <w:pPr>
              <w:pStyle w:val="TableText"/>
            </w:pPr>
            <w:hyperlink w:anchor="C_4499-36306">
              <w:r w:rsidR="004B3F04">
                <w:rPr>
                  <w:rStyle w:val="HyperlinkText9pt"/>
                </w:rPr>
                <w:t>4499-36306</w:t>
              </w:r>
            </w:hyperlink>
          </w:p>
        </w:tc>
        <w:tc>
          <w:tcPr>
            <w:tcW w:w="2975" w:type="dxa"/>
          </w:tcPr>
          <w:p w14:paraId="61065D20" w14:textId="77777777" w:rsidR="004B3F04" w:rsidRDefault="006C736C" w:rsidP="000659BE">
            <w:pPr>
              <w:pStyle w:val="TableText"/>
            </w:pPr>
            <w:hyperlink w:anchor="E_Laboratory_Test_Recommended_V4_">
              <w:r w:rsidR="004B3F04">
                <w:rPr>
                  <w:rStyle w:val="HyperlinkText9pt"/>
                </w:rPr>
                <w:t>Laboratory Test, Recommended (V4) (identifier: urn:hl7ii:2.16.840.1.113883.10.20.28.4.43:2021-02-01</w:t>
              </w:r>
            </w:hyperlink>
          </w:p>
        </w:tc>
      </w:tr>
      <w:tr w:rsidR="004B3F04" w14:paraId="7DF87FC0" w14:textId="77777777" w:rsidTr="000659BE">
        <w:trPr>
          <w:jc w:val="center"/>
        </w:trPr>
        <w:tc>
          <w:tcPr>
            <w:tcW w:w="3345" w:type="dxa"/>
          </w:tcPr>
          <w:p w14:paraId="5268A001" w14:textId="77777777" w:rsidR="004B3F04" w:rsidRDefault="004B3F04" w:rsidP="000659BE">
            <w:pPr>
              <w:pStyle w:val="TableText"/>
            </w:pPr>
            <w:r>
              <w:tab/>
              <w:t>entry</w:t>
            </w:r>
          </w:p>
        </w:tc>
        <w:tc>
          <w:tcPr>
            <w:tcW w:w="720" w:type="dxa"/>
          </w:tcPr>
          <w:p w14:paraId="12CF35EF" w14:textId="77777777" w:rsidR="004B3F04" w:rsidRDefault="004B3F04" w:rsidP="000659BE">
            <w:pPr>
              <w:pStyle w:val="TableText"/>
            </w:pPr>
            <w:r>
              <w:t>0..*</w:t>
            </w:r>
          </w:p>
        </w:tc>
        <w:tc>
          <w:tcPr>
            <w:tcW w:w="1152" w:type="dxa"/>
          </w:tcPr>
          <w:p w14:paraId="3254D70F" w14:textId="77777777" w:rsidR="004B3F04" w:rsidRDefault="004B3F04" w:rsidP="000659BE">
            <w:pPr>
              <w:pStyle w:val="TableText"/>
            </w:pPr>
            <w:r>
              <w:t>MAY</w:t>
            </w:r>
          </w:p>
        </w:tc>
        <w:tc>
          <w:tcPr>
            <w:tcW w:w="864" w:type="dxa"/>
          </w:tcPr>
          <w:p w14:paraId="7BCB2DFE" w14:textId="77777777" w:rsidR="004B3F04" w:rsidRDefault="004B3F04" w:rsidP="000659BE">
            <w:pPr>
              <w:pStyle w:val="TableText"/>
            </w:pPr>
          </w:p>
        </w:tc>
        <w:tc>
          <w:tcPr>
            <w:tcW w:w="1104" w:type="dxa"/>
          </w:tcPr>
          <w:p w14:paraId="3CB0576B" w14:textId="77777777" w:rsidR="004B3F04" w:rsidRDefault="006C736C" w:rsidP="000659BE">
            <w:pPr>
              <w:pStyle w:val="TableText"/>
            </w:pPr>
            <w:hyperlink w:anchor="C_4499-32787">
              <w:r w:rsidR="004B3F04">
                <w:rPr>
                  <w:rStyle w:val="HyperlinkText9pt"/>
                </w:rPr>
                <w:t>4499-32787</w:t>
              </w:r>
            </w:hyperlink>
          </w:p>
        </w:tc>
        <w:tc>
          <w:tcPr>
            <w:tcW w:w="2975" w:type="dxa"/>
          </w:tcPr>
          <w:p w14:paraId="54167E4F" w14:textId="77777777" w:rsidR="004B3F04" w:rsidRDefault="004B3F04" w:rsidP="000659BE">
            <w:pPr>
              <w:pStyle w:val="TableText"/>
            </w:pPr>
          </w:p>
        </w:tc>
      </w:tr>
      <w:tr w:rsidR="004B3F04" w14:paraId="13D4D52D" w14:textId="77777777" w:rsidTr="000659BE">
        <w:trPr>
          <w:jc w:val="center"/>
        </w:trPr>
        <w:tc>
          <w:tcPr>
            <w:tcW w:w="3345" w:type="dxa"/>
          </w:tcPr>
          <w:p w14:paraId="4149EDE6" w14:textId="77777777" w:rsidR="004B3F04" w:rsidRDefault="004B3F04" w:rsidP="000659BE">
            <w:pPr>
              <w:pStyle w:val="TableText"/>
            </w:pPr>
            <w:r>
              <w:tab/>
            </w:r>
            <w:r>
              <w:tab/>
              <w:t>@typeCode</w:t>
            </w:r>
          </w:p>
        </w:tc>
        <w:tc>
          <w:tcPr>
            <w:tcW w:w="720" w:type="dxa"/>
          </w:tcPr>
          <w:p w14:paraId="4C3861DA" w14:textId="77777777" w:rsidR="004B3F04" w:rsidRDefault="004B3F04" w:rsidP="000659BE">
            <w:pPr>
              <w:pStyle w:val="TableText"/>
            </w:pPr>
            <w:r>
              <w:t>1..1</w:t>
            </w:r>
          </w:p>
        </w:tc>
        <w:tc>
          <w:tcPr>
            <w:tcW w:w="1152" w:type="dxa"/>
          </w:tcPr>
          <w:p w14:paraId="2A0EC51C" w14:textId="77777777" w:rsidR="004B3F04" w:rsidRDefault="004B3F04" w:rsidP="000659BE">
            <w:pPr>
              <w:pStyle w:val="TableText"/>
            </w:pPr>
            <w:r>
              <w:t>SHALL</w:t>
            </w:r>
          </w:p>
        </w:tc>
        <w:tc>
          <w:tcPr>
            <w:tcW w:w="864" w:type="dxa"/>
          </w:tcPr>
          <w:p w14:paraId="13AC7FA4" w14:textId="77777777" w:rsidR="004B3F04" w:rsidRDefault="004B3F04" w:rsidP="000659BE">
            <w:pPr>
              <w:pStyle w:val="TableText"/>
            </w:pPr>
          </w:p>
        </w:tc>
        <w:tc>
          <w:tcPr>
            <w:tcW w:w="1104" w:type="dxa"/>
          </w:tcPr>
          <w:p w14:paraId="5BA98075" w14:textId="77777777" w:rsidR="004B3F04" w:rsidRDefault="006C736C" w:rsidP="000659BE">
            <w:pPr>
              <w:pStyle w:val="TableText"/>
            </w:pPr>
            <w:hyperlink w:anchor="C_4499-32788">
              <w:r w:rsidR="004B3F04">
                <w:rPr>
                  <w:rStyle w:val="HyperlinkText9pt"/>
                </w:rPr>
                <w:t>4499-32788</w:t>
              </w:r>
            </w:hyperlink>
          </w:p>
        </w:tc>
        <w:tc>
          <w:tcPr>
            <w:tcW w:w="2975" w:type="dxa"/>
          </w:tcPr>
          <w:p w14:paraId="10B1E618" w14:textId="77777777" w:rsidR="004B3F04" w:rsidRDefault="004B3F04" w:rsidP="000659BE">
            <w:pPr>
              <w:pStyle w:val="TableText"/>
            </w:pPr>
            <w:r>
              <w:t>urn:oid:2.16.840.1.113883.5.1002 (HL7ActRelationshipType) = DRIV</w:t>
            </w:r>
          </w:p>
        </w:tc>
      </w:tr>
      <w:tr w:rsidR="004B3F04" w14:paraId="22ED8FDD" w14:textId="77777777" w:rsidTr="000659BE">
        <w:trPr>
          <w:jc w:val="center"/>
        </w:trPr>
        <w:tc>
          <w:tcPr>
            <w:tcW w:w="3345" w:type="dxa"/>
          </w:tcPr>
          <w:p w14:paraId="6702EA80" w14:textId="77777777" w:rsidR="004B3F04" w:rsidRDefault="004B3F04" w:rsidP="000659BE">
            <w:pPr>
              <w:pStyle w:val="TableText"/>
            </w:pPr>
            <w:r>
              <w:tab/>
            </w:r>
            <w:r>
              <w:tab/>
              <w:t>substanceAdministrationCriteria</w:t>
            </w:r>
          </w:p>
        </w:tc>
        <w:tc>
          <w:tcPr>
            <w:tcW w:w="720" w:type="dxa"/>
          </w:tcPr>
          <w:p w14:paraId="75EB1174" w14:textId="77777777" w:rsidR="004B3F04" w:rsidRDefault="004B3F04" w:rsidP="000659BE">
            <w:pPr>
              <w:pStyle w:val="TableText"/>
            </w:pPr>
            <w:r>
              <w:t>1..1</w:t>
            </w:r>
          </w:p>
        </w:tc>
        <w:tc>
          <w:tcPr>
            <w:tcW w:w="1152" w:type="dxa"/>
          </w:tcPr>
          <w:p w14:paraId="560990FE" w14:textId="77777777" w:rsidR="004B3F04" w:rsidRDefault="004B3F04" w:rsidP="000659BE">
            <w:pPr>
              <w:pStyle w:val="TableText"/>
            </w:pPr>
            <w:r>
              <w:t>SHALL</w:t>
            </w:r>
          </w:p>
        </w:tc>
        <w:tc>
          <w:tcPr>
            <w:tcW w:w="864" w:type="dxa"/>
          </w:tcPr>
          <w:p w14:paraId="480C31DF" w14:textId="77777777" w:rsidR="004B3F04" w:rsidRDefault="004B3F04" w:rsidP="000659BE">
            <w:pPr>
              <w:pStyle w:val="TableText"/>
            </w:pPr>
          </w:p>
        </w:tc>
        <w:tc>
          <w:tcPr>
            <w:tcW w:w="1104" w:type="dxa"/>
          </w:tcPr>
          <w:p w14:paraId="16E20A70" w14:textId="77777777" w:rsidR="004B3F04" w:rsidRDefault="006C736C" w:rsidP="000659BE">
            <w:pPr>
              <w:pStyle w:val="TableText"/>
            </w:pPr>
            <w:hyperlink w:anchor="C_4499-36307">
              <w:r w:rsidR="004B3F04">
                <w:rPr>
                  <w:rStyle w:val="HyperlinkText9pt"/>
                </w:rPr>
                <w:t>4499-36307</w:t>
              </w:r>
            </w:hyperlink>
          </w:p>
        </w:tc>
        <w:tc>
          <w:tcPr>
            <w:tcW w:w="2975" w:type="dxa"/>
          </w:tcPr>
          <w:p w14:paraId="78B716AB" w14:textId="77777777" w:rsidR="004B3F04" w:rsidRDefault="006C736C" w:rsidP="000659BE">
            <w:pPr>
              <w:pStyle w:val="TableText"/>
            </w:pPr>
            <w:hyperlink w:anchor="E_Medication_Active_V5_">
              <w:r w:rsidR="004B3F04">
                <w:rPr>
                  <w:rStyle w:val="HyperlinkText9pt"/>
                </w:rPr>
                <w:t>Medication, Active (V5) (identifier: urn:hl7ii:2.16.840.1.113883.10.20.28.4.44:2021-02-01</w:t>
              </w:r>
            </w:hyperlink>
          </w:p>
        </w:tc>
      </w:tr>
      <w:tr w:rsidR="004B3F04" w14:paraId="5F22005E" w14:textId="77777777" w:rsidTr="000659BE">
        <w:trPr>
          <w:jc w:val="center"/>
        </w:trPr>
        <w:tc>
          <w:tcPr>
            <w:tcW w:w="3345" w:type="dxa"/>
          </w:tcPr>
          <w:p w14:paraId="0EB4E0F0" w14:textId="77777777" w:rsidR="004B3F04" w:rsidRDefault="004B3F04" w:rsidP="000659BE">
            <w:pPr>
              <w:pStyle w:val="TableText"/>
            </w:pPr>
            <w:r>
              <w:tab/>
              <w:t>entry</w:t>
            </w:r>
          </w:p>
        </w:tc>
        <w:tc>
          <w:tcPr>
            <w:tcW w:w="720" w:type="dxa"/>
          </w:tcPr>
          <w:p w14:paraId="4C260DE2" w14:textId="77777777" w:rsidR="004B3F04" w:rsidRDefault="004B3F04" w:rsidP="000659BE">
            <w:pPr>
              <w:pStyle w:val="TableText"/>
            </w:pPr>
            <w:r>
              <w:t>0..*</w:t>
            </w:r>
          </w:p>
        </w:tc>
        <w:tc>
          <w:tcPr>
            <w:tcW w:w="1152" w:type="dxa"/>
          </w:tcPr>
          <w:p w14:paraId="6AEF87DE" w14:textId="77777777" w:rsidR="004B3F04" w:rsidRDefault="004B3F04" w:rsidP="000659BE">
            <w:pPr>
              <w:pStyle w:val="TableText"/>
            </w:pPr>
            <w:r>
              <w:t>MAY</w:t>
            </w:r>
          </w:p>
        </w:tc>
        <w:tc>
          <w:tcPr>
            <w:tcW w:w="864" w:type="dxa"/>
          </w:tcPr>
          <w:p w14:paraId="023C37A7" w14:textId="77777777" w:rsidR="004B3F04" w:rsidRDefault="004B3F04" w:rsidP="000659BE">
            <w:pPr>
              <w:pStyle w:val="TableText"/>
            </w:pPr>
          </w:p>
        </w:tc>
        <w:tc>
          <w:tcPr>
            <w:tcW w:w="1104" w:type="dxa"/>
          </w:tcPr>
          <w:p w14:paraId="5B2FB9A3" w14:textId="77777777" w:rsidR="004B3F04" w:rsidRDefault="006C736C" w:rsidP="000659BE">
            <w:pPr>
              <w:pStyle w:val="TableText"/>
            </w:pPr>
            <w:hyperlink w:anchor="C_4499-32790">
              <w:r w:rsidR="004B3F04">
                <w:rPr>
                  <w:rStyle w:val="HyperlinkText9pt"/>
                </w:rPr>
                <w:t>4499-</w:t>
              </w:r>
              <w:r w:rsidR="004B3F04">
                <w:rPr>
                  <w:rStyle w:val="HyperlinkText9pt"/>
                </w:rPr>
                <w:lastRenderedPageBreak/>
                <w:t>32790</w:t>
              </w:r>
            </w:hyperlink>
          </w:p>
        </w:tc>
        <w:tc>
          <w:tcPr>
            <w:tcW w:w="2975" w:type="dxa"/>
          </w:tcPr>
          <w:p w14:paraId="50F1965B" w14:textId="77777777" w:rsidR="004B3F04" w:rsidRDefault="004B3F04" w:rsidP="000659BE">
            <w:pPr>
              <w:pStyle w:val="TableText"/>
            </w:pPr>
          </w:p>
        </w:tc>
      </w:tr>
      <w:tr w:rsidR="004B3F04" w14:paraId="549F0BCF" w14:textId="77777777" w:rsidTr="000659BE">
        <w:trPr>
          <w:jc w:val="center"/>
        </w:trPr>
        <w:tc>
          <w:tcPr>
            <w:tcW w:w="3345" w:type="dxa"/>
          </w:tcPr>
          <w:p w14:paraId="3674F1C9" w14:textId="77777777" w:rsidR="004B3F04" w:rsidRDefault="004B3F04" w:rsidP="000659BE">
            <w:pPr>
              <w:pStyle w:val="TableText"/>
            </w:pPr>
            <w:r>
              <w:tab/>
            </w:r>
            <w:r>
              <w:tab/>
              <w:t>@typeCode</w:t>
            </w:r>
          </w:p>
        </w:tc>
        <w:tc>
          <w:tcPr>
            <w:tcW w:w="720" w:type="dxa"/>
          </w:tcPr>
          <w:p w14:paraId="3F6C8B7B" w14:textId="77777777" w:rsidR="004B3F04" w:rsidRDefault="004B3F04" w:rsidP="000659BE">
            <w:pPr>
              <w:pStyle w:val="TableText"/>
            </w:pPr>
            <w:r>
              <w:t>1..1</w:t>
            </w:r>
          </w:p>
        </w:tc>
        <w:tc>
          <w:tcPr>
            <w:tcW w:w="1152" w:type="dxa"/>
          </w:tcPr>
          <w:p w14:paraId="422FB0E5" w14:textId="77777777" w:rsidR="004B3F04" w:rsidRDefault="004B3F04" w:rsidP="000659BE">
            <w:pPr>
              <w:pStyle w:val="TableText"/>
            </w:pPr>
            <w:r>
              <w:t>SHALL</w:t>
            </w:r>
          </w:p>
        </w:tc>
        <w:tc>
          <w:tcPr>
            <w:tcW w:w="864" w:type="dxa"/>
          </w:tcPr>
          <w:p w14:paraId="3AA21869" w14:textId="77777777" w:rsidR="004B3F04" w:rsidRDefault="004B3F04" w:rsidP="000659BE">
            <w:pPr>
              <w:pStyle w:val="TableText"/>
            </w:pPr>
          </w:p>
        </w:tc>
        <w:tc>
          <w:tcPr>
            <w:tcW w:w="1104" w:type="dxa"/>
          </w:tcPr>
          <w:p w14:paraId="778F381A" w14:textId="77777777" w:rsidR="004B3F04" w:rsidRDefault="006C736C" w:rsidP="000659BE">
            <w:pPr>
              <w:pStyle w:val="TableText"/>
            </w:pPr>
            <w:hyperlink w:anchor="C_4499-32791">
              <w:r w:rsidR="004B3F04">
                <w:rPr>
                  <w:rStyle w:val="HyperlinkText9pt"/>
                </w:rPr>
                <w:t>4499-32791</w:t>
              </w:r>
            </w:hyperlink>
          </w:p>
        </w:tc>
        <w:tc>
          <w:tcPr>
            <w:tcW w:w="2975" w:type="dxa"/>
          </w:tcPr>
          <w:p w14:paraId="4C6833FB" w14:textId="77777777" w:rsidR="004B3F04" w:rsidRDefault="004B3F04" w:rsidP="000659BE">
            <w:pPr>
              <w:pStyle w:val="TableText"/>
            </w:pPr>
            <w:r>
              <w:t>urn:oid:2.16.840.1.113883.5.1002 (HL7ActRelationshipType) = DRIV</w:t>
            </w:r>
          </w:p>
        </w:tc>
      </w:tr>
      <w:tr w:rsidR="004B3F04" w14:paraId="4E43FF1E" w14:textId="77777777" w:rsidTr="000659BE">
        <w:trPr>
          <w:jc w:val="center"/>
        </w:trPr>
        <w:tc>
          <w:tcPr>
            <w:tcW w:w="3345" w:type="dxa"/>
          </w:tcPr>
          <w:p w14:paraId="7494E60D" w14:textId="77777777" w:rsidR="004B3F04" w:rsidRDefault="004B3F04" w:rsidP="000659BE">
            <w:pPr>
              <w:pStyle w:val="TableText"/>
            </w:pPr>
            <w:r>
              <w:tab/>
            </w:r>
            <w:r>
              <w:tab/>
              <w:t>substanceAdministrationCriteria</w:t>
            </w:r>
          </w:p>
        </w:tc>
        <w:tc>
          <w:tcPr>
            <w:tcW w:w="720" w:type="dxa"/>
          </w:tcPr>
          <w:p w14:paraId="0F4A8978" w14:textId="77777777" w:rsidR="004B3F04" w:rsidRDefault="004B3F04" w:rsidP="000659BE">
            <w:pPr>
              <w:pStyle w:val="TableText"/>
            </w:pPr>
            <w:r>
              <w:t>1..1</w:t>
            </w:r>
          </w:p>
        </w:tc>
        <w:tc>
          <w:tcPr>
            <w:tcW w:w="1152" w:type="dxa"/>
          </w:tcPr>
          <w:p w14:paraId="3988871A" w14:textId="77777777" w:rsidR="004B3F04" w:rsidRDefault="004B3F04" w:rsidP="000659BE">
            <w:pPr>
              <w:pStyle w:val="TableText"/>
            </w:pPr>
            <w:r>
              <w:t>SHALL</w:t>
            </w:r>
          </w:p>
        </w:tc>
        <w:tc>
          <w:tcPr>
            <w:tcW w:w="864" w:type="dxa"/>
          </w:tcPr>
          <w:p w14:paraId="45B3C75D" w14:textId="77777777" w:rsidR="004B3F04" w:rsidRDefault="004B3F04" w:rsidP="000659BE">
            <w:pPr>
              <w:pStyle w:val="TableText"/>
            </w:pPr>
          </w:p>
        </w:tc>
        <w:tc>
          <w:tcPr>
            <w:tcW w:w="1104" w:type="dxa"/>
          </w:tcPr>
          <w:p w14:paraId="1CF4093D" w14:textId="77777777" w:rsidR="004B3F04" w:rsidRDefault="006C736C" w:rsidP="000659BE">
            <w:pPr>
              <w:pStyle w:val="TableText"/>
            </w:pPr>
            <w:hyperlink w:anchor="C_4499-36308">
              <w:r w:rsidR="004B3F04">
                <w:rPr>
                  <w:rStyle w:val="HyperlinkText9pt"/>
                </w:rPr>
                <w:t>4499-36308</w:t>
              </w:r>
            </w:hyperlink>
          </w:p>
        </w:tc>
        <w:tc>
          <w:tcPr>
            <w:tcW w:w="2975" w:type="dxa"/>
          </w:tcPr>
          <w:p w14:paraId="59132374" w14:textId="77777777" w:rsidR="004B3F04" w:rsidRDefault="006C736C" w:rsidP="000659BE">
            <w:pPr>
              <w:pStyle w:val="TableText"/>
            </w:pPr>
            <w:hyperlink w:anchor="E_Medication_Administered_V5_">
              <w:r w:rsidR="004B3F04">
                <w:rPr>
                  <w:rStyle w:val="HyperlinkText9pt"/>
                </w:rPr>
                <w:t>Medication, Administered (V5) (identifier: urn:hl7ii:2.16.840.1.113883.10.20.28.4.45:2021-02-01</w:t>
              </w:r>
            </w:hyperlink>
          </w:p>
        </w:tc>
      </w:tr>
      <w:tr w:rsidR="004B3F04" w14:paraId="74885EC2" w14:textId="77777777" w:rsidTr="000659BE">
        <w:trPr>
          <w:jc w:val="center"/>
        </w:trPr>
        <w:tc>
          <w:tcPr>
            <w:tcW w:w="3345" w:type="dxa"/>
          </w:tcPr>
          <w:p w14:paraId="219F03E8" w14:textId="77777777" w:rsidR="004B3F04" w:rsidRDefault="004B3F04" w:rsidP="000659BE">
            <w:pPr>
              <w:pStyle w:val="TableText"/>
            </w:pPr>
            <w:r>
              <w:tab/>
              <w:t>entry</w:t>
            </w:r>
          </w:p>
        </w:tc>
        <w:tc>
          <w:tcPr>
            <w:tcW w:w="720" w:type="dxa"/>
          </w:tcPr>
          <w:p w14:paraId="6C65A53C" w14:textId="77777777" w:rsidR="004B3F04" w:rsidRDefault="004B3F04" w:rsidP="000659BE">
            <w:pPr>
              <w:pStyle w:val="TableText"/>
            </w:pPr>
            <w:r>
              <w:t>0..*</w:t>
            </w:r>
          </w:p>
        </w:tc>
        <w:tc>
          <w:tcPr>
            <w:tcW w:w="1152" w:type="dxa"/>
          </w:tcPr>
          <w:p w14:paraId="1280D35B" w14:textId="77777777" w:rsidR="004B3F04" w:rsidRDefault="004B3F04" w:rsidP="000659BE">
            <w:pPr>
              <w:pStyle w:val="TableText"/>
            </w:pPr>
            <w:r>
              <w:t>MAY</w:t>
            </w:r>
          </w:p>
        </w:tc>
        <w:tc>
          <w:tcPr>
            <w:tcW w:w="864" w:type="dxa"/>
          </w:tcPr>
          <w:p w14:paraId="7338F48A" w14:textId="77777777" w:rsidR="004B3F04" w:rsidRDefault="004B3F04" w:rsidP="000659BE">
            <w:pPr>
              <w:pStyle w:val="TableText"/>
            </w:pPr>
          </w:p>
        </w:tc>
        <w:tc>
          <w:tcPr>
            <w:tcW w:w="1104" w:type="dxa"/>
          </w:tcPr>
          <w:p w14:paraId="6B0A51F5" w14:textId="77777777" w:rsidR="004B3F04" w:rsidRDefault="006C736C" w:rsidP="000659BE">
            <w:pPr>
              <w:pStyle w:val="TableText"/>
            </w:pPr>
            <w:hyperlink w:anchor="C_4499-32797">
              <w:r w:rsidR="004B3F04">
                <w:rPr>
                  <w:rStyle w:val="HyperlinkText9pt"/>
                </w:rPr>
                <w:t>4499-32797</w:t>
              </w:r>
            </w:hyperlink>
          </w:p>
        </w:tc>
        <w:tc>
          <w:tcPr>
            <w:tcW w:w="2975" w:type="dxa"/>
          </w:tcPr>
          <w:p w14:paraId="05F71FB7" w14:textId="77777777" w:rsidR="004B3F04" w:rsidRDefault="004B3F04" w:rsidP="000659BE">
            <w:pPr>
              <w:pStyle w:val="TableText"/>
            </w:pPr>
          </w:p>
        </w:tc>
      </w:tr>
      <w:tr w:rsidR="004B3F04" w14:paraId="4ACF0283" w14:textId="77777777" w:rsidTr="000659BE">
        <w:trPr>
          <w:jc w:val="center"/>
        </w:trPr>
        <w:tc>
          <w:tcPr>
            <w:tcW w:w="3345" w:type="dxa"/>
          </w:tcPr>
          <w:p w14:paraId="2EA829EB" w14:textId="77777777" w:rsidR="004B3F04" w:rsidRDefault="004B3F04" w:rsidP="000659BE">
            <w:pPr>
              <w:pStyle w:val="TableText"/>
            </w:pPr>
            <w:r>
              <w:tab/>
            </w:r>
            <w:r>
              <w:tab/>
              <w:t>@typeCode</w:t>
            </w:r>
          </w:p>
        </w:tc>
        <w:tc>
          <w:tcPr>
            <w:tcW w:w="720" w:type="dxa"/>
          </w:tcPr>
          <w:p w14:paraId="045CF684" w14:textId="77777777" w:rsidR="004B3F04" w:rsidRDefault="004B3F04" w:rsidP="000659BE">
            <w:pPr>
              <w:pStyle w:val="TableText"/>
            </w:pPr>
            <w:r>
              <w:t>1..1</w:t>
            </w:r>
          </w:p>
        </w:tc>
        <w:tc>
          <w:tcPr>
            <w:tcW w:w="1152" w:type="dxa"/>
          </w:tcPr>
          <w:p w14:paraId="7D69C6C5" w14:textId="77777777" w:rsidR="004B3F04" w:rsidRDefault="004B3F04" w:rsidP="000659BE">
            <w:pPr>
              <w:pStyle w:val="TableText"/>
            </w:pPr>
            <w:r>
              <w:t>SHALL</w:t>
            </w:r>
          </w:p>
        </w:tc>
        <w:tc>
          <w:tcPr>
            <w:tcW w:w="864" w:type="dxa"/>
          </w:tcPr>
          <w:p w14:paraId="5DFB62D5" w14:textId="77777777" w:rsidR="004B3F04" w:rsidRDefault="004B3F04" w:rsidP="000659BE">
            <w:pPr>
              <w:pStyle w:val="TableText"/>
            </w:pPr>
          </w:p>
        </w:tc>
        <w:tc>
          <w:tcPr>
            <w:tcW w:w="1104" w:type="dxa"/>
          </w:tcPr>
          <w:p w14:paraId="100B7B8B" w14:textId="77777777" w:rsidR="004B3F04" w:rsidRDefault="006C736C" w:rsidP="000659BE">
            <w:pPr>
              <w:pStyle w:val="TableText"/>
            </w:pPr>
            <w:hyperlink w:anchor="C_4499-32803">
              <w:r w:rsidR="004B3F04">
                <w:rPr>
                  <w:rStyle w:val="HyperlinkText9pt"/>
                </w:rPr>
                <w:t>4499-32803</w:t>
              </w:r>
            </w:hyperlink>
          </w:p>
        </w:tc>
        <w:tc>
          <w:tcPr>
            <w:tcW w:w="2975" w:type="dxa"/>
          </w:tcPr>
          <w:p w14:paraId="238F4822" w14:textId="77777777" w:rsidR="004B3F04" w:rsidRDefault="004B3F04" w:rsidP="000659BE">
            <w:pPr>
              <w:pStyle w:val="TableText"/>
            </w:pPr>
            <w:r>
              <w:t>urn:oid:2.16.840.1.113883.5.1002 (HL7ActRelationshipType) = DRIV</w:t>
            </w:r>
          </w:p>
        </w:tc>
      </w:tr>
      <w:tr w:rsidR="004B3F04" w14:paraId="24AD2CFA" w14:textId="77777777" w:rsidTr="000659BE">
        <w:trPr>
          <w:jc w:val="center"/>
        </w:trPr>
        <w:tc>
          <w:tcPr>
            <w:tcW w:w="3345" w:type="dxa"/>
          </w:tcPr>
          <w:p w14:paraId="02A04458" w14:textId="77777777" w:rsidR="004B3F04" w:rsidRDefault="004B3F04" w:rsidP="000659BE">
            <w:pPr>
              <w:pStyle w:val="TableText"/>
            </w:pPr>
            <w:r>
              <w:tab/>
            </w:r>
            <w:r>
              <w:tab/>
              <w:t>substanceAdministrationCriteria</w:t>
            </w:r>
          </w:p>
        </w:tc>
        <w:tc>
          <w:tcPr>
            <w:tcW w:w="720" w:type="dxa"/>
          </w:tcPr>
          <w:p w14:paraId="596A94E5" w14:textId="77777777" w:rsidR="004B3F04" w:rsidRDefault="004B3F04" w:rsidP="000659BE">
            <w:pPr>
              <w:pStyle w:val="TableText"/>
            </w:pPr>
            <w:r>
              <w:t>1..1</w:t>
            </w:r>
          </w:p>
        </w:tc>
        <w:tc>
          <w:tcPr>
            <w:tcW w:w="1152" w:type="dxa"/>
          </w:tcPr>
          <w:p w14:paraId="68DF067C" w14:textId="77777777" w:rsidR="004B3F04" w:rsidRDefault="004B3F04" w:rsidP="000659BE">
            <w:pPr>
              <w:pStyle w:val="TableText"/>
            </w:pPr>
            <w:r>
              <w:t>SHALL</w:t>
            </w:r>
          </w:p>
        </w:tc>
        <w:tc>
          <w:tcPr>
            <w:tcW w:w="864" w:type="dxa"/>
          </w:tcPr>
          <w:p w14:paraId="4F08A61A" w14:textId="77777777" w:rsidR="004B3F04" w:rsidRDefault="004B3F04" w:rsidP="000659BE">
            <w:pPr>
              <w:pStyle w:val="TableText"/>
            </w:pPr>
          </w:p>
        </w:tc>
        <w:tc>
          <w:tcPr>
            <w:tcW w:w="1104" w:type="dxa"/>
          </w:tcPr>
          <w:p w14:paraId="19D9123B" w14:textId="77777777" w:rsidR="004B3F04" w:rsidRDefault="006C736C" w:rsidP="000659BE">
            <w:pPr>
              <w:pStyle w:val="TableText"/>
            </w:pPr>
            <w:hyperlink w:anchor="C_4499-36309">
              <w:r w:rsidR="004B3F04">
                <w:rPr>
                  <w:rStyle w:val="HyperlinkText9pt"/>
                </w:rPr>
                <w:t>4499-36309</w:t>
              </w:r>
            </w:hyperlink>
          </w:p>
        </w:tc>
        <w:tc>
          <w:tcPr>
            <w:tcW w:w="2975" w:type="dxa"/>
          </w:tcPr>
          <w:p w14:paraId="379D32A8" w14:textId="77777777" w:rsidR="004B3F04" w:rsidRDefault="006C736C" w:rsidP="000659BE">
            <w:pPr>
              <w:pStyle w:val="TableText"/>
            </w:pPr>
            <w:hyperlink w:anchor="E_Medication_Discharge_V4">
              <w:r w:rsidR="004B3F04">
                <w:rPr>
                  <w:rStyle w:val="HyperlinkText9pt"/>
                </w:rPr>
                <w:t>Medication, Discharge (V4) (identifier: urn:hl7ii:2.16.840.1.113883.10.20.28.4.48:2021-02-01</w:t>
              </w:r>
            </w:hyperlink>
          </w:p>
        </w:tc>
      </w:tr>
      <w:tr w:rsidR="004B3F04" w14:paraId="23D14A97" w14:textId="77777777" w:rsidTr="000659BE">
        <w:trPr>
          <w:jc w:val="center"/>
        </w:trPr>
        <w:tc>
          <w:tcPr>
            <w:tcW w:w="3345" w:type="dxa"/>
          </w:tcPr>
          <w:p w14:paraId="22A33369" w14:textId="77777777" w:rsidR="004B3F04" w:rsidRDefault="004B3F04" w:rsidP="000659BE">
            <w:pPr>
              <w:pStyle w:val="TableText"/>
            </w:pPr>
            <w:r>
              <w:tab/>
              <w:t>entry</w:t>
            </w:r>
          </w:p>
        </w:tc>
        <w:tc>
          <w:tcPr>
            <w:tcW w:w="720" w:type="dxa"/>
          </w:tcPr>
          <w:p w14:paraId="69F80CA6" w14:textId="77777777" w:rsidR="004B3F04" w:rsidRDefault="004B3F04" w:rsidP="000659BE">
            <w:pPr>
              <w:pStyle w:val="TableText"/>
            </w:pPr>
            <w:r>
              <w:t>0..*</w:t>
            </w:r>
          </w:p>
        </w:tc>
        <w:tc>
          <w:tcPr>
            <w:tcW w:w="1152" w:type="dxa"/>
          </w:tcPr>
          <w:p w14:paraId="6C0A1D69" w14:textId="77777777" w:rsidR="004B3F04" w:rsidRDefault="004B3F04" w:rsidP="000659BE">
            <w:pPr>
              <w:pStyle w:val="TableText"/>
            </w:pPr>
            <w:r>
              <w:t>MAY</w:t>
            </w:r>
          </w:p>
        </w:tc>
        <w:tc>
          <w:tcPr>
            <w:tcW w:w="864" w:type="dxa"/>
          </w:tcPr>
          <w:p w14:paraId="5B172E91" w14:textId="77777777" w:rsidR="004B3F04" w:rsidRDefault="004B3F04" w:rsidP="000659BE">
            <w:pPr>
              <w:pStyle w:val="TableText"/>
            </w:pPr>
          </w:p>
        </w:tc>
        <w:tc>
          <w:tcPr>
            <w:tcW w:w="1104" w:type="dxa"/>
          </w:tcPr>
          <w:p w14:paraId="23626065" w14:textId="77777777" w:rsidR="004B3F04" w:rsidRDefault="006C736C" w:rsidP="000659BE">
            <w:pPr>
              <w:pStyle w:val="TableText"/>
            </w:pPr>
            <w:hyperlink w:anchor="C_4499-32798">
              <w:r w:rsidR="004B3F04">
                <w:rPr>
                  <w:rStyle w:val="HyperlinkText9pt"/>
                </w:rPr>
                <w:t>4499-32798</w:t>
              </w:r>
            </w:hyperlink>
          </w:p>
        </w:tc>
        <w:tc>
          <w:tcPr>
            <w:tcW w:w="2975" w:type="dxa"/>
          </w:tcPr>
          <w:p w14:paraId="1018D5DD" w14:textId="77777777" w:rsidR="004B3F04" w:rsidRDefault="004B3F04" w:rsidP="000659BE">
            <w:pPr>
              <w:pStyle w:val="TableText"/>
            </w:pPr>
          </w:p>
        </w:tc>
      </w:tr>
      <w:tr w:rsidR="004B3F04" w14:paraId="32BC51F3" w14:textId="77777777" w:rsidTr="000659BE">
        <w:trPr>
          <w:jc w:val="center"/>
        </w:trPr>
        <w:tc>
          <w:tcPr>
            <w:tcW w:w="3345" w:type="dxa"/>
          </w:tcPr>
          <w:p w14:paraId="2F274B63" w14:textId="77777777" w:rsidR="004B3F04" w:rsidRDefault="004B3F04" w:rsidP="000659BE">
            <w:pPr>
              <w:pStyle w:val="TableText"/>
            </w:pPr>
            <w:r>
              <w:tab/>
            </w:r>
            <w:r>
              <w:tab/>
              <w:t>@typeCode</w:t>
            </w:r>
          </w:p>
        </w:tc>
        <w:tc>
          <w:tcPr>
            <w:tcW w:w="720" w:type="dxa"/>
          </w:tcPr>
          <w:p w14:paraId="1183E837" w14:textId="77777777" w:rsidR="004B3F04" w:rsidRDefault="004B3F04" w:rsidP="000659BE">
            <w:pPr>
              <w:pStyle w:val="TableText"/>
            </w:pPr>
            <w:r>
              <w:t>1..1</w:t>
            </w:r>
          </w:p>
        </w:tc>
        <w:tc>
          <w:tcPr>
            <w:tcW w:w="1152" w:type="dxa"/>
          </w:tcPr>
          <w:p w14:paraId="0C7031E4" w14:textId="77777777" w:rsidR="004B3F04" w:rsidRDefault="004B3F04" w:rsidP="000659BE">
            <w:pPr>
              <w:pStyle w:val="TableText"/>
            </w:pPr>
            <w:r>
              <w:t>SHALL</w:t>
            </w:r>
          </w:p>
        </w:tc>
        <w:tc>
          <w:tcPr>
            <w:tcW w:w="864" w:type="dxa"/>
          </w:tcPr>
          <w:p w14:paraId="4736BC3D" w14:textId="77777777" w:rsidR="004B3F04" w:rsidRDefault="004B3F04" w:rsidP="000659BE">
            <w:pPr>
              <w:pStyle w:val="TableText"/>
            </w:pPr>
          </w:p>
        </w:tc>
        <w:tc>
          <w:tcPr>
            <w:tcW w:w="1104" w:type="dxa"/>
          </w:tcPr>
          <w:p w14:paraId="19E043C8" w14:textId="77777777" w:rsidR="004B3F04" w:rsidRDefault="006C736C" w:rsidP="000659BE">
            <w:pPr>
              <w:pStyle w:val="TableText"/>
            </w:pPr>
            <w:hyperlink w:anchor="C_4499-32805">
              <w:r w:rsidR="004B3F04">
                <w:rPr>
                  <w:rStyle w:val="HyperlinkText9pt"/>
                </w:rPr>
                <w:t>4499-32805</w:t>
              </w:r>
            </w:hyperlink>
          </w:p>
        </w:tc>
        <w:tc>
          <w:tcPr>
            <w:tcW w:w="2975" w:type="dxa"/>
          </w:tcPr>
          <w:p w14:paraId="4B951E68" w14:textId="77777777" w:rsidR="004B3F04" w:rsidRDefault="004B3F04" w:rsidP="000659BE">
            <w:pPr>
              <w:pStyle w:val="TableText"/>
            </w:pPr>
            <w:r>
              <w:t>urn:oid:2.16.840.1.113883.5.1002 (HL7ActRelationshipType) = DRIV</w:t>
            </w:r>
          </w:p>
        </w:tc>
      </w:tr>
      <w:tr w:rsidR="004B3F04" w14:paraId="0A520B17" w14:textId="77777777" w:rsidTr="000659BE">
        <w:trPr>
          <w:jc w:val="center"/>
        </w:trPr>
        <w:tc>
          <w:tcPr>
            <w:tcW w:w="3345" w:type="dxa"/>
          </w:tcPr>
          <w:p w14:paraId="7DA0ACC4" w14:textId="77777777" w:rsidR="004B3F04" w:rsidRDefault="004B3F04" w:rsidP="000659BE">
            <w:pPr>
              <w:pStyle w:val="TableText"/>
            </w:pPr>
            <w:r>
              <w:tab/>
            </w:r>
            <w:r>
              <w:tab/>
              <w:t>substanceAdministrationCriteria</w:t>
            </w:r>
          </w:p>
        </w:tc>
        <w:tc>
          <w:tcPr>
            <w:tcW w:w="720" w:type="dxa"/>
          </w:tcPr>
          <w:p w14:paraId="1810E513" w14:textId="77777777" w:rsidR="004B3F04" w:rsidRDefault="004B3F04" w:rsidP="000659BE">
            <w:pPr>
              <w:pStyle w:val="TableText"/>
            </w:pPr>
            <w:r>
              <w:t>1..1</w:t>
            </w:r>
          </w:p>
        </w:tc>
        <w:tc>
          <w:tcPr>
            <w:tcW w:w="1152" w:type="dxa"/>
          </w:tcPr>
          <w:p w14:paraId="5B30C5C5" w14:textId="77777777" w:rsidR="004B3F04" w:rsidRDefault="004B3F04" w:rsidP="000659BE">
            <w:pPr>
              <w:pStyle w:val="TableText"/>
            </w:pPr>
            <w:r>
              <w:t>SHALL</w:t>
            </w:r>
          </w:p>
        </w:tc>
        <w:tc>
          <w:tcPr>
            <w:tcW w:w="864" w:type="dxa"/>
          </w:tcPr>
          <w:p w14:paraId="791FF56C" w14:textId="77777777" w:rsidR="004B3F04" w:rsidRDefault="004B3F04" w:rsidP="000659BE">
            <w:pPr>
              <w:pStyle w:val="TableText"/>
            </w:pPr>
          </w:p>
        </w:tc>
        <w:tc>
          <w:tcPr>
            <w:tcW w:w="1104" w:type="dxa"/>
          </w:tcPr>
          <w:p w14:paraId="5A172EC9" w14:textId="77777777" w:rsidR="004B3F04" w:rsidRDefault="006C736C" w:rsidP="000659BE">
            <w:pPr>
              <w:pStyle w:val="TableText"/>
            </w:pPr>
            <w:hyperlink w:anchor="C_4499-36310">
              <w:r w:rsidR="004B3F04">
                <w:rPr>
                  <w:rStyle w:val="HyperlinkText9pt"/>
                </w:rPr>
                <w:t>4499-36310</w:t>
              </w:r>
            </w:hyperlink>
          </w:p>
        </w:tc>
        <w:tc>
          <w:tcPr>
            <w:tcW w:w="2975" w:type="dxa"/>
          </w:tcPr>
          <w:p w14:paraId="466ACD48" w14:textId="77777777" w:rsidR="004B3F04" w:rsidRDefault="006C736C" w:rsidP="000659BE">
            <w:pPr>
              <w:pStyle w:val="TableText"/>
            </w:pPr>
            <w:hyperlink w:anchor="E_Medication_Order_V5_">
              <w:r w:rsidR="004B3F04">
                <w:rPr>
                  <w:rStyle w:val="HyperlinkText9pt"/>
                </w:rPr>
                <w:t>Medication, Order (V5) (identifier: urn:hl7ii:2.16.840.1.113883.10.20.28.4.51:2021-02-01</w:t>
              </w:r>
            </w:hyperlink>
          </w:p>
        </w:tc>
      </w:tr>
      <w:tr w:rsidR="004B3F04" w14:paraId="4C7FAE93" w14:textId="77777777" w:rsidTr="000659BE">
        <w:trPr>
          <w:jc w:val="center"/>
        </w:trPr>
        <w:tc>
          <w:tcPr>
            <w:tcW w:w="3345" w:type="dxa"/>
          </w:tcPr>
          <w:p w14:paraId="08803339" w14:textId="77777777" w:rsidR="004B3F04" w:rsidRDefault="004B3F04" w:rsidP="000659BE">
            <w:pPr>
              <w:pStyle w:val="TableText"/>
            </w:pPr>
            <w:r>
              <w:tab/>
              <w:t>entry</w:t>
            </w:r>
          </w:p>
        </w:tc>
        <w:tc>
          <w:tcPr>
            <w:tcW w:w="720" w:type="dxa"/>
          </w:tcPr>
          <w:p w14:paraId="3939B839" w14:textId="77777777" w:rsidR="004B3F04" w:rsidRDefault="004B3F04" w:rsidP="000659BE">
            <w:pPr>
              <w:pStyle w:val="TableText"/>
            </w:pPr>
            <w:r>
              <w:t>0..*</w:t>
            </w:r>
          </w:p>
        </w:tc>
        <w:tc>
          <w:tcPr>
            <w:tcW w:w="1152" w:type="dxa"/>
          </w:tcPr>
          <w:p w14:paraId="765D241E" w14:textId="77777777" w:rsidR="004B3F04" w:rsidRDefault="004B3F04" w:rsidP="000659BE">
            <w:pPr>
              <w:pStyle w:val="TableText"/>
            </w:pPr>
            <w:r>
              <w:t>MAY</w:t>
            </w:r>
          </w:p>
        </w:tc>
        <w:tc>
          <w:tcPr>
            <w:tcW w:w="864" w:type="dxa"/>
          </w:tcPr>
          <w:p w14:paraId="6E3F82B0" w14:textId="77777777" w:rsidR="004B3F04" w:rsidRDefault="004B3F04" w:rsidP="000659BE">
            <w:pPr>
              <w:pStyle w:val="TableText"/>
            </w:pPr>
          </w:p>
        </w:tc>
        <w:tc>
          <w:tcPr>
            <w:tcW w:w="1104" w:type="dxa"/>
          </w:tcPr>
          <w:p w14:paraId="15859A71" w14:textId="77777777" w:rsidR="004B3F04" w:rsidRDefault="006C736C" w:rsidP="000659BE">
            <w:pPr>
              <w:pStyle w:val="TableText"/>
            </w:pPr>
            <w:hyperlink w:anchor="C_4499-32799">
              <w:r w:rsidR="004B3F04">
                <w:rPr>
                  <w:rStyle w:val="HyperlinkText9pt"/>
                </w:rPr>
                <w:t>4499-32799</w:t>
              </w:r>
            </w:hyperlink>
          </w:p>
        </w:tc>
        <w:tc>
          <w:tcPr>
            <w:tcW w:w="2975" w:type="dxa"/>
          </w:tcPr>
          <w:p w14:paraId="4182A84F" w14:textId="77777777" w:rsidR="004B3F04" w:rsidRDefault="004B3F04" w:rsidP="000659BE">
            <w:pPr>
              <w:pStyle w:val="TableText"/>
            </w:pPr>
          </w:p>
        </w:tc>
      </w:tr>
      <w:tr w:rsidR="004B3F04" w14:paraId="46C4E3BC" w14:textId="77777777" w:rsidTr="000659BE">
        <w:trPr>
          <w:jc w:val="center"/>
        </w:trPr>
        <w:tc>
          <w:tcPr>
            <w:tcW w:w="3345" w:type="dxa"/>
          </w:tcPr>
          <w:p w14:paraId="59590901" w14:textId="77777777" w:rsidR="004B3F04" w:rsidRDefault="004B3F04" w:rsidP="000659BE">
            <w:pPr>
              <w:pStyle w:val="TableText"/>
            </w:pPr>
            <w:r>
              <w:tab/>
            </w:r>
            <w:r>
              <w:tab/>
              <w:t>@typeCode</w:t>
            </w:r>
          </w:p>
        </w:tc>
        <w:tc>
          <w:tcPr>
            <w:tcW w:w="720" w:type="dxa"/>
          </w:tcPr>
          <w:p w14:paraId="47BB4FC4" w14:textId="77777777" w:rsidR="004B3F04" w:rsidRDefault="004B3F04" w:rsidP="000659BE">
            <w:pPr>
              <w:pStyle w:val="TableText"/>
            </w:pPr>
            <w:r>
              <w:t>1..1</w:t>
            </w:r>
          </w:p>
        </w:tc>
        <w:tc>
          <w:tcPr>
            <w:tcW w:w="1152" w:type="dxa"/>
          </w:tcPr>
          <w:p w14:paraId="77EFFB53" w14:textId="77777777" w:rsidR="004B3F04" w:rsidRDefault="004B3F04" w:rsidP="000659BE">
            <w:pPr>
              <w:pStyle w:val="TableText"/>
            </w:pPr>
            <w:r>
              <w:t>SHALL</w:t>
            </w:r>
          </w:p>
        </w:tc>
        <w:tc>
          <w:tcPr>
            <w:tcW w:w="864" w:type="dxa"/>
          </w:tcPr>
          <w:p w14:paraId="4C899949" w14:textId="77777777" w:rsidR="004B3F04" w:rsidRDefault="004B3F04" w:rsidP="000659BE">
            <w:pPr>
              <w:pStyle w:val="TableText"/>
            </w:pPr>
          </w:p>
        </w:tc>
        <w:tc>
          <w:tcPr>
            <w:tcW w:w="1104" w:type="dxa"/>
          </w:tcPr>
          <w:p w14:paraId="55CA625B" w14:textId="77777777" w:rsidR="004B3F04" w:rsidRDefault="006C736C" w:rsidP="000659BE">
            <w:pPr>
              <w:pStyle w:val="TableText"/>
            </w:pPr>
            <w:hyperlink w:anchor="C_4499-32807">
              <w:r w:rsidR="004B3F04">
                <w:rPr>
                  <w:rStyle w:val="HyperlinkText9pt"/>
                </w:rPr>
                <w:t>4499-32807</w:t>
              </w:r>
            </w:hyperlink>
          </w:p>
        </w:tc>
        <w:tc>
          <w:tcPr>
            <w:tcW w:w="2975" w:type="dxa"/>
          </w:tcPr>
          <w:p w14:paraId="502C18EC" w14:textId="77777777" w:rsidR="004B3F04" w:rsidRDefault="004B3F04" w:rsidP="000659BE">
            <w:pPr>
              <w:pStyle w:val="TableText"/>
            </w:pPr>
            <w:r>
              <w:t>urn:oid:2.16.840.1.113883.5.1002 (HL7ActRelationshipType) = DRIV</w:t>
            </w:r>
          </w:p>
        </w:tc>
      </w:tr>
      <w:tr w:rsidR="004B3F04" w14:paraId="6ED977B0" w14:textId="77777777" w:rsidTr="000659BE">
        <w:trPr>
          <w:jc w:val="center"/>
        </w:trPr>
        <w:tc>
          <w:tcPr>
            <w:tcW w:w="3345" w:type="dxa"/>
          </w:tcPr>
          <w:p w14:paraId="0A618083" w14:textId="77777777" w:rsidR="004B3F04" w:rsidRDefault="004B3F04" w:rsidP="000659BE">
            <w:pPr>
              <w:pStyle w:val="TableText"/>
            </w:pPr>
            <w:r>
              <w:tab/>
            </w:r>
            <w:r>
              <w:tab/>
              <w:t>supplyCriteria</w:t>
            </w:r>
          </w:p>
        </w:tc>
        <w:tc>
          <w:tcPr>
            <w:tcW w:w="720" w:type="dxa"/>
          </w:tcPr>
          <w:p w14:paraId="598BD391" w14:textId="77777777" w:rsidR="004B3F04" w:rsidRDefault="004B3F04" w:rsidP="000659BE">
            <w:pPr>
              <w:pStyle w:val="TableText"/>
            </w:pPr>
            <w:r>
              <w:t>1..1</w:t>
            </w:r>
          </w:p>
        </w:tc>
        <w:tc>
          <w:tcPr>
            <w:tcW w:w="1152" w:type="dxa"/>
          </w:tcPr>
          <w:p w14:paraId="6440416F" w14:textId="77777777" w:rsidR="004B3F04" w:rsidRDefault="004B3F04" w:rsidP="000659BE">
            <w:pPr>
              <w:pStyle w:val="TableText"/>
            </w:pPr>
            <w:r>
              <w:t>SHALL</w:t>
            </w:r>
          </w:p>
        </w:tc>
        <w:tc>
          <w:tcPr>
            <w:tcW w:w="864" w:type="dxa"/>
          </w:tcPr>
          <w:p w14:paraId="101B1E69" w14:textId="77777777" w:rsidR="004B3F04" w:rsidRDefault="004B3F04" w:rsidP="000659BE">
            <w:pPr>
              <w:pStyle w:val="TableText"/>
            </w:pPr>
          </w:p>
        </w:tc>
        <w:tc>
          <w:tcPr>
            <w:tcW w:w="1104" w:type="dxa"/>
          </w:tcPr>
          <w:p w14:paraId="7B6A68E0" w14:textId="77777777" w:rsidR="004B3F04" w:rsidRDefault="006C736C" w:rsidP="000659BE">
            <w:pPr>
              <w:pStyle w:val="TableText"/>
            </w:pPr>
            <w:hyperlink w:anchor="C_4499-36311">
              <w:r w:rsidR="004B3F04">
                <w:rPr>
                  <w:rStyle w:val="HyperlinkText9pt"/>
                </w:rPr>
                <w:t>4499-36311</w:t>
              </w:r>
            </w:hyperlink>
          </w:p>
        </w:tc>
        <w:tc>
          <w:tcPr>
            <w:tcW w:w="2975" w:type="dxa"/>
          </w:tcPr>
          <w:p w14:paraId="3C464533" w14:textId="77777777" w:rsidR="004B3F04" w:rsidRDefault="006C736C" w:rsidP="000659BE">
            <w:pPr>
              <w:pStyle w:val="TableText"/>
            </w:pPr>
            <w:hyperlink w:anchor="E_Medication_Dispensed_V4_">
              <w:r w:rsidR="004B3F04">
                <w:rPr>
                  <w:rStyle w:val="HyperlinkText9pt"/>
                </w:rPr>
                <w:t>Medication, Dispensed (V4) (identifier: urn:hl7ii:2.16.840.1.113883.10.20.28.4.49:2021-02-01</w:t>
              </w:r>
            </w:hyperlink>
          </w:p>
        </w:tc>
      </w:tr>
      <w:tr w:rsidR="004B3F04" w14:paraId="29C06E1F" w14:textId="77777777" w:rsidTr="000659BE">
        <w:trPr>
          <w:jc w:val="center"/>
        </w:trPr>
        <w:tc>
          <w:tcPr>
            <w:tcW w:w="3345" w:type="dxa"/>
          </w:tcPr>
          <w:p w14:paraId="27D183B0" w14:textId="77777777" w:rsidR="004B3F04" w:rsidRDefault="004B3F04" w:rsidP="000659BE">
            <w:pPr>
              <w:pStyle w:val="TableText"/>
            </w:pPr>
            <w:r>
              <w:tab/>
              <w:t>entry</w:t>
            </w:r>
          </w:p>
        </w:tc>
        <w:tc>
          <w:tcPr>
            <w:tcW w:w="720" w:type="dxa"/>
          </w:tcPr>
          <w:p w14:paraId="2BB5CE61" w14:textId="77777777" w:rsidR="004B3F04" w:rsidRDefault="004B3F04" w:rsidP="000659BE">
            <w:pPr>
              <w:pStyle w:val="TableText"/>
            </w:pPr>
            <w:r>
              <w:t>0..*</w:t>
            </w:r>
          </w:p>
        </w:tc>
        <w:tc>
          <w:tcPr>
            <w:tcW w:w="1152" w:type="dxa"/>
          </w:tcPr>
          <w:p w14:paraId="78BB381A" w14:textId="77777777" w:rsidR="004B3F04" w:rsidRDefault="004B3F04" w:rsidP="000659BE">
            <w:pPr>
              <w:pStyle w:val="TableText"/>
            </w:pPr>
            <w:r>
              <w:t>MAY</w:t>
            </w:r>
          </w:p>
        </w:tc>
        <w:tc>
          <w:tcPr>
            <w:tcW w:w="864" w:type="dxa"/>
          </w:tcPr>
          <w:p w14:paraId="4164279E" w14:textId="77777777" w:rsidR="004B3F04" w:rsidRDefault="004B3F04" w:rsidP="000659BE">
            <w:pPr>
              <w:pStyle w:val="TableText"/>
            </w:pPr>
          </w:p>
        </w:tc>
        <w:tc>
          <w:tcPr>
            <w:tcW w:w="1104" w:type="dxa"/>
          </w:tcPr>
          <w:p w14:paraId="3A50C113" w14:textId="77777777" w:rsidR="004B3F04" w:rsidRDefault="006C736C" w:rsidP="000659BE">
            <w:pPr>
              <w:pStyle w:val="TableText"/>
            </w:pPr>
            <w:hyperlink w:anchor="C_4499-33949">
              <w:r w:rsidR="004B3F04">
                <w:rPr>
                  <w:rStyle w:val="HyperlinkText9pt"/>
                </w:rPr>
                <w:t>4499-33949</w:t>
              </w:r>
            </w:hyperlink>
          </w:p>
        </w:tc>
        <w:tc>
          <w:tcPr>
            <w:tcW w:w="2975" w:type="dxa"/>
          </w:tcPr>
          <w:p w14:paraId="470BC63A" w14:textId="77777777" w:rsidR="004B3F04" w:rsidRDefault="004B3F04" w:rsidP="000659BE">
            <w:pPr>
              <w:pStyle w:val="TableText"/>
            </w:pPr>
          </w:p>
        </w:tc>
      </w:tr>
      <w:tr w:rsidR="004B3F04" w14:paraId="38B8BAAB" w14:textId="77777777" w:rsidTr="000659BE">
        <w:trPr>
          <w:jc w:val="center"/>
        </w:trPr>
        <w:tc>
          <w:tcPr>
            <w:tcW w:w="3345" w:type="dxa"/>
          </w:tcPr>
          <w:p w14:paraId="564D66F0" w14:textId="77777777" w:rsidR="004B3F04" w:rsidRDefault="004B3F04" w:rsidP="000659BE">
            <w:pPr>
              <w:pStyle w:val="TableText"/>
            </w:pPr>
            <w:r>
              <w:tab/>
            </w:r>
            <w:r>
              <w:tab/>
              <w:t>@typeCode</w:t>
            </w:r>
          </w:p>
        </w:tc>
        <w:tc>
          <w:tcPr>
            <w:tcW w:w="720" w:type="dxa"/>
          </w:tcPr>
          <w:p w14:paraId="7272F08F" w14:textId="77777777" w:rsidR="004B3F04" w:rsidRDefault="004B3F04" w:rsidP="000659BE">
            <w:pPr>
              <w:pStyle w:val="TableText"/>
            </w:pPr>
            <w:r>
              <w:t>1..1</w:t>
            </w:r>
          </w:p>
        </w:tc>
        <w:tc>
          <w:tcPr>
            <w:tcW w:w="1152" w:type="dxa"/>
          </w:tcPr>
          <w:p w14:paraId="3E8382F4" w14:textId="77777777" w:rsidR="004B3F04" w:rsidRDefault="004B3F04" w:rsidP="000659BE">
            <w:pPr>
              <w:pStyle w:val="TableText"/>
            </w:pPr>
            <w:r>
              <w:t>SHALL</w:t>
            </w:r>
          </w:p>
        </w:tc>
        <w:tc>
          <w:tcPr>
            <w:tcW w:w="864" w:type="dxa"/>
          </w:tcPr>
          <w:p w14:paraId="56439EC9" w14:textId="77777777" w:rsidR="004B3F04" w:rsidRDefault="004B3F04" w:rsidP="000659BE">
            <w:pPr>
              <w:pStyle w:val="TableText"/>
            </w:pPr>
          </w:p>
        </w:tc>
        <w:tc>
          <w:tcPr>
            <w:tcW w:w="1104" w:type="dxa"/>
          </w:tcPr>
          <w:p w14:paraId="7B2F5E2E" w14:textId="77777777" w:rsidR="004B3F04" w:rsidRDefault="006C736C" w:rsidP="000659BE">
            <w:pPr>
              <w:pStyle w:val="TableText"/>
            </w:pPr>
            <w:hyperlink w:anchor="C_4499-33950">
              <w:r w:rsidR="004B3F04">
                <w:rPr>
                  <w:rStyle w:val="HyperlinkText9pt"/>
                </w:rPr>
                <w:t>4499-33950</w:t>
              </w:r>
            </w:hyperlink>
          </w:p>
        </w:tc>
        <w:tc>
          <w:tcPr>
            <w:tcW w:w="2975" w:type="dxa"/>
          </w:tcPr>
          <w:p w14:paraId="633D10C1" w14:textId="77777777" w:rsidR="004B3F04" w:rsidRDefault="004B3F04" w:rsidP="000659BE">
            <w:pPr>
              <w:pStyle w:val="TableText"/>
            </w:pPr>
            <w:r>
              <w:t>urn:oid:2.16.840.1.113883.5.1002 (HL7ActRelationshipType) = DRIV</w:t>
            </w:r>
          </w:p>
        </w:tc>
      </w:tr>
      <w:tr w:rsidR="004B3F04" w14:paraId="1FA50C81" w14:textId="77777777" w:rsidTr="000659BE">
        <w:trPr>
          <w:jc w:val="center"/>
        </w:trPr>
        <w:tc>
          <w:tcPr>
            <w:tcW w:w="3345" w:type="dxa"/>
          </w:tcPr>
          <w:p w14:paraId="21DE03F2" w14:textId="77777777" w:rsidR="004B3F04" w:rsidRDefault="004B3F04" w:rsidP="000659BE">
            <w:pPr>
              <w:pStyle w:val="TableText"/>
            </w:pPr>
            <w:r>
              <w:tab/>
            </w:r>
            <w:r>
              <w:tab/>
              <w:t>substanceAdministrationCriteria</w:t>
            </w:r>
          </w:p>
        </w:tc>
        <w:tc>
          <w:tcPr>
            <w:tcW w:w="720" w:type="dxa"/>
          </w:tcPr>
          <w:p w14:paraId="5D4A1BE0" w14:textId="77777777" w:rsidR="004B3F04" w:rsidRDefault="004B3F04" w:rsidP="000659BE">
            <w:pPr>
              <w:pStyle w:val="TableText"/>
            </w:pPr>
            <w:r>
              <w:t>1..1</w:t>
            </w:r>
          </w:p>
        </w:tc>
        <w:tc>
          <w:tcPr>
            <w:tcW w:w="1152" w:type="dxa"/>
          </w:tcPr>
          <w:p w14:paraId="7F1C4CB8" w14:textId="77777777" w:rsidR="004B3F04" w:rsidRDefault="004B3F04" w:rsidP="000659BE">
            <w:pPr>
              <w:pStyle w:val="TableText"/>
            </w:pPr>
            <w:r>
              <w:t>SHALL</w:t>
            </w:r>
          </w:p>
        </w:tc>
        <w:tc>
          <w:tcPr>
            <w:tcW w:w="864" w:type="dxa"/>
          </w:tcPr>
          <w:p w14:paraId="7BB821B5" w14:textId="77777777" w:rsidR="004B3F04" w:rsidRDefault="004B3F04" w:rsidP="000659BE">
            <w:pPr>
              <w:pStyle w:val="TableText"/>
            </w:pPr>
          </w:p>
        </w:tc>
        <w:tc>
          <w:tcPr>
            <w:tcW w:w="1104" w:type="dxa"/>
          </w:tcPr>
          <w:p w14:paraId="61F20820" w14:textId="77777777" w:rsidR="004B3F04" w:rsidRDefault="006C736C" w:rsidP="000659BE">
            <w:pPr>
              <w:pStyle w:val="TableText"/>
            </w:pPr>
            <w:hyperlink w:anchor="C_4499-36312">
              <w:r w:rsidR="004B3F04">
                <w:rPr>
                  <w:rStyle w:val="HyperlinkText9pt"/>
                </w:rPr>
                <w:t>4499-36312</w:t>
              </w:r>
            </w:hyperlink>
          </w:p>
        </w:tc>
        <w:tc>
          <w:tcPr>
            <w:tcW w:w="2975" w:type="dxa"/>
          </w:tcPr>
          <w:p w14:paraId="1D2E98B5" w14:textId="77777777" w:rsidR="004B3F04" w:rsidRDefault="006C736C" w:rsidP="000659BE">
            <w:pPr>
              <w:pStyle w:val="TableText"/>
            </w:pPr>
            <w:hyperlink w:anchor="E_Immunization_Administered_V5">
              <w:r w:rsidR="004B3F04">
                <w:rPr>
                  <w:rStyle w:val="HyperlinkText9pt"/>
                </w:rPr>
                <w:t>Immunization, Administered (V5) (identifier: urn:hl7ii:2.16.840.1.113883.10.20.28.4.112:2021-02-01</w:t>
              </w:r>
            </w:hyperlink>
          </w:p>
        </w:tc>
      </w:tr>
      <w:tr w:rsidR="004B3F04" w14:paraId="6D7BC9F0" w14:textId="77777777" w:rsidTr="000659BE">
        <w:trPr>
          <w:jc w:val="center"/>
        </w:trPr>
        <w:tc>
          <w:tcPr>
            <w:tcW w:w="3345" w:type="dxa"/>
          </w:tcPr>
          <w:p w14:paraId="19DD85E9" w14:textId="77777777" w:rsidR="004B3F04" w:rsidRDefault="004B3F04" w:rsidP="000659BE">
            <w:pPr>
              <w:pStyle w:val="TableText"/>
            </w:pPr>
            <w:r>
              <w:tab/>
              <w:t>entry</w:t>
            </w:r>
          </w:p>
        </w:tc>
        <w:tc>
          <w:tcPr>
            <w:tcW w:w="720" w:type="dxa"/>
          </w:tcPr>
          <w:p w14:paraId="6266F556" w14:textId="77777777" w:rsidR="004B3F04" w:rsidRDefault="004B3F04" w:rsidP="000659BE">
            <w:pPr>
              <w:pStyle w:val="TableText"/>
            </w:pPr>
            <w:r>
              <w:t>0..*</w:t>
            </w:r>
          </w:p>
        </w:tc>
        <w:tc>
          <w:tcPr>
            <w:tcW w:w="1152" w:type="dxa"/>
          </w:tcPr>
          <w:p w14:paraId="22DEDF34" w14:textId="77777777" w:rsidR="004B3F04" w:rsidRDefault="004B3F04" w:rsidP="000659BE">
            <w:pPr>
              <w:pStyle w:val="TableText"/>
            </w:pPr>
            <w:r>
              <w:t>MAY</w:t>
            </w:r>
          </w:p>
        </w:tc>
        <w:tc>
          <w:tcPr>
            <w:tcW w:w="864" w:type="dxa"/>
          </w:tcPr>
          <w:p w14:paraId="5B258423" w14:textId="77777777" w:rsidR="004B3F04" w:rsidRDefault="004B3F04" w:rsidP="000659BE">
            <w:pPr>
              <w:pStyle w:val="TableText"/>
            </w:pPr>
          </w:p>
        </w:tc>
        <w:tc>
          <w:tcPr>
            <w:tcW w:w="1104" w:type="dxa"/>
          </w:tcPr>
          <w:p w14:paraId="494B2009" w14:textId="77777777" w:rsidR="004B3F04" w:rsidRDefault="006C736C" w:rsidP="000659BE">
            <w:pPr>
              <w:pStyle w:val="TableText"/>
            </w:pPr>
            <w:hyperlink w:anchor="C_4499-33955">
              <w:r w:rsidR="004B3F04">
                <w:rPr>
                  <w:rStyle w:val="HyperlinkText9pt"/>
                </w:rPr>
                <w:t>4499-33955</w:t>
              </w:r>
            </w:hyperlink>
          </w:p>
        </w:tc>
        <w:tc>
          <w:tcPr>
            <w:tcW w:w="2975" w:type="dxa"/>
          </w:tcPr>
          <w:p w14:paraId="6218D3A2" w14:textId="77777777" w:rsidR="004B3F04" w:rsidRDefault="004B3F04" w:rsidP="000659BE">
            <w:pPr>
              <w:pStyle w:val="TableText"/>
            </w:pPr>
          </w:p>
        </w:tc>
      </w:tr>
      <w:tr w:rsidR="004B3F04" w14:paraId="7356BB61" w14:textId="77777777" w:rsidTr="000659BE">
        <w:trPr>
          <w:jc w:val="center"/>
        </w:trPr>
        <w:tc>
          <w:tcPr>
            <w:tcW w:w="3345" w:type="dxa"/>
          </w:tcPr>
          <w:p w14:paraId="40FEDF18" w14:textId="77777777" w:rsidR="004B3F04" w:rsidRDefault="004B3F04" w:rsidP="000659BE">
            <w:pPr>
              <w:pStyle w:val="TableText"/>
            </w:pPr>
            <w:r>
              <w:tab/>
            </w:r>
            <w:r>
              <w:tab/>
              <w:t>@typeCode</w:t>
            </w:r>
          </w:p>
        </w:tc>
        <w:tc>
          <w:tcPr>
            <w:tcW w:w="720" w:type="dxa"/>
          </w:tcPr>
          <w:p w14:paraId="0CC16C92" w14:textId="77777777" w:rsidR="004B3F04" w:rsidRDefault="004B3F04" w:rsidP="000659BE">
            <w:pPr>
              <w:pStyle w:val="TableText"/>
            </w:pPr>
            <w:r>
              <w:t>1..1</w:t>
            </w:r>
          </w:p>
        </w:tc>
        <w:tc>
          <w:tcPr>
            <w:tcW w:w="1152" w:type="dxa"/>
          </w:tcPr>
          <w:p w14:paraId="736ED023" w14:textId="77777777" w:rsidR="004B3F04" w:rsidRDefault="004B3F04" w:rsidP="000659BE">
            <w:pPr>
              <w:pStyle w:val="TableText"/>
            </w:pPr>
            <w:r>
              <w:t>SHALL</w:t>
            </w:r>
          </w:p>
        </w:tc>
        <w:tc>
          <w:tcPr>
            <w:tcW w:w="864" w:type="dxa"/>
          </w:tcPr>
          <w:p w14:paraId="7D33CA45" w14:textId="77777777" w:rsidR="004B3F04" w:rsidRDefault="004B3F04" w:rsidP="000659BE">
            <w:pPr>
              <w:pStyle w:val="TableText"/>
            </w:pPr>
          </w:p>
        </w:tc>
        <w:tc>
          <w:tcPr>
            <w:tcW w:w="1104" w:type="dxa"/>
          </w:tcPr>
          <w:p w14:paraId="46E3A723" w14:textId="77777777" w:rsidR="004B3F04" w:rsidRDefault="006C736C" w:rsidP="000659BE">
            <w:pPr>
              <w:pStyle w:val="TableText"/>
            </w:pPr>
            <w:hyperlink w:anchor="C_4499-33956">
              <w:r w:rsidR="004B3F04">
                <w:rPr>
                  <w:rStyle w:val="HyperlinkText9pt"/>
                </w:rPr>
                <w:t>4499-33956</w:t>
              </w:r>
            </w:hyperlink>
          </w:p>
        </w:tc>
        <w:tc>
          <w:tcPr>
            <w:tcW w:w="2975" w:type="dxa"/>
          </w:tcPr>
          <w:p w14:paraId="268FBD1D" w14:textId="77777777" w:rsidR="004B3F04" w:rsidRDefault="004B3F04" w:rsidP="000659BE">
            <w:pPr>
              <w:pStyle w:val="TableText"/>
            </w:pPr>
            <w:r>
              <w:t xml:space="preserve">urn:oid:2.16.840.1.113883.5.1002 (HL7ActRelationshipType) </w:t>
            </w:r>
            <w:r>
              <w:lastRenderedPageBreak/>
              <w:t>= DRIV</w:t>
            </w:r>
          </w:p>
        </w:tc>
      </w:tr>
      <w:tr w:rsidR="004B3F04" w14:paraId="4303A106" w14:textId="77777777" w:rsidTr="000659BE">
        <w:trPr>
          <w:jc w:val="center"/>
        </w:trPr>
        <w:tc>
          <w:tcPr>
            <w:tcW w:w="3345" w:type="dxa"/>
          </w:tcPr>
          <w:p w14:paraId="615F5AC4" w14:textId="77777777" w:rsidR="004B3F04" w:rsidRDefault="004B3F04" w:rsidP="000659BE">
            <w:pPr>
              <w:pStyle w:val="TableText"/>
            </w:pPr>
            <w:r>
              <w:lastRenderedPageBreak/>
              <w:tab/>
            </w:r>
            <w:r>
              <w:tab/>
              <w:t>substanceAdministrationCriteria</w:t>
            </w:r>
          </w:p>
        </w:tc>
        <w:tc>
          <w:tcPr>
            <w:tcW w:w="720" w:type="dxa"/>
          </w:tcPr>
          <w:p w14:paraId="222A0C03" w14:textId="77777777" w:rsidR="004B3F04" w:rsidRDefault="004B3F04" w:rsidP="000659BE">
            <w:pPr>
              <w:pStyle w:val="TableText"/>
            </w:pPr>
            <w:r>
              <w:t>1..1</w:t>
            </w:r>
          </w:p>
        </w:tc>
        <w:tc>
          <w:tcPr>
            <w:tcW w:w="1152" w:type="dxa"/>
          </w:tcPr>
          <w:p w14:paraId="421B9DC4" w14:textId="77777777" w:rsidR="004B3F04" w:rsidRDefault="004B3F04" w:rsidP="000659BE">
            <w:pPr>
              <w:pStyle w:val="TableText"/>
            </w:pPr>
            <w:r>
              <w:t>SHALL</w:t>
            </w:r>
          </w:p>
        </w:tc>
        <w:tc>
          <w:tcPr>
            <w:tcW w:w="864" w:type="dxa"/>
          </w:tcPr>
          <w:p w14:paraId="38803767" w14:textId="77777777" w:rsidR="004B3F04" w:rsidRDefault="004B3F04" w:rsidP="000659BE">
            <w:pPr>
              <w:pStyle w:val="TableText"/>
            </w:pPr>
          </w:p>
        </w:tc>
        <w:tc>
          <w:tcPr>
            <w:tcW w:w="1104" w:type="dxa"/>
          </w:tcPr>
          <w:p w14:paraId="29DA4409" w14:textId="77777777" w:rsidR="004B3F04" w:rsidRDefault="006C736C" w:rsidP="000659BE">
            <w:pPr>
              <w:pStyle w:val="TableText"/>
            </w:pPr>
            <w:hyperlink w:anchor="C_4499-36313">
              <w:r w:rsidR="004B3F04">
                <w:rPr>
                  <w:rStyle w:val="HyperlinkText9pt"/>
                </w:rPr>
                <w:t>4499-36313</w:t>
              </w:r>
            </w:hyperlink>
          </w:p>
        </w:tc>
        <w:tc>
          <w:tcPr>
            <w:tcW w:w="2975" w:type="dxa"/>
          </w:tcPr>
          <w:p w14:paraId="3570CA0A" w14:textId="77777777" w:rsidR="004B3F04" w:rsidRDefault="006C736C" w:rsidP="000659BE">
            <w:pPr>
              <w:pStyle w:val="TableText"/>
            </w:pPr>
            <w:hyperlink w:anchor="E_Immunization_Order_V4">
              <w:r w:rsidR="004B3F04">
                <w:rPr>
                  <w:rStyle w:val="HyperlinkText9pt"/>
                </w:rPr>
                <w:t>Immunization, Order (V4) (identifier: urn:hl7ii:2.16.840.1.113883.10.20.28.4.113:2021-02-01</w:t>
              </w:r>
            </w:hyperlink>
          </w:p>
        </w:tc>
      </w:tr>
      <w:tr w:rsidR="004B3F04" w14:paraId="1CFB737B" w14:textId="77777777" w:rsidTr="000659BE">
        <w:trPr>
          <w:jc w:val="center"/>
        </w:trPr>
        <w:tc>
          <w:tcPr>
            <w:tcW w:w="3345" w:type="dxa"/>
          </w:tcPr>
          <w:p w14:paraId="7D453047" w14:textId="77777777" w:rsidR="004B3F04" w:rsidRDefault="004B3F04" w:rsidP="000659BE">
            <w:pPr>
              <w:pStyle w:val="TableText"/>
            </w:pPr>
            <w:r>
              <w:tab/>
              <w:t>entry</w:t>
            </w:r>
          </w:p>
        </w:tc>
        <w:tc>
          <w:tcPr>
            <w:tcW w:w="720" w:type="dxa"/>
          </w:tcPr>
          <w:p w14:paraId="625A1079" w14:textId="77777777" w:rsidR="004B3F04" w:rsidRDefault="004B3F04" w:rsidP="000659BE">
            <w:pPr>
              <w:pStyle w:val="TableText"/>
            </w:pPr>
            <w:r>
              <w:t>0..*</w:t>
            </w:r>
          </w:p>
        </w:tc>
        <w:tc>
          <w:tcPr>
            <w:tcW w:w="1152" w:type="dxa"/>
          </w:tcPr>
          <w:p w14:paraId="3436D563" w14:textId="77777777" w:rsidR="004B3F04" w:rsidRDefault="004B3F04" w:rsidP="000659BE">
            <w:pPr>
              <w:pStyle w:val="TableText"/>
            </w:pPr>
            <w:r>
              <w:t>MAY</w:t>
            </w:r>
          </w:p>
        </w:tc>
        <w:tc>
          <w:tcPr>
            <w:tcW w:w="864" w:type="dxa"/>
          </w:tcPr>
          <w:p w14:paraId="36A5123A" w14:textId="77777777" w:rsidR="004B3F04" w:rsidRDefault="004B3F04" w:rsidP="000659BE">
            <w:pPr>
              <w:pStyle w:val="TableText"/>
            </w:pPr>
          </w:p>
        </w:tc>
        <w:tc>
          <w:tcPr>
            <w:tcW w:w="1104" w:type="dxa"/>
          </w:tcPr>
          <w:p w14:paraId="75B91E0C" w14:textId="77777777" w:rsidR="004B3F04" w:rsidRDefault="006C736C" w:rsidP="000659BE">
            <w:pPr>
              <w:pStyle w:val="TableText"/>
            </w:pPr>
            <w:hyperlink w:anchor="C_4499-32811">
              <w:r w:rsidR="004B3F04">
                <w:rPr>
                  <w:rStyle w:val="HyperlinkText9pt"/>
                </w:rPr>
                <w:t>4499-32811</w:t>
              </w:r>
            </w:hyperlink>
          </w:p>
        </w:tc>
        <w:tc>
          <w:tcPr>
            <w:tcW w:w="2975" w:type="dxa"/>
          </w:tcPr>
          <w:p w14:paraId="59C2B08A" w14:textId="77777777" w:rsidR="004B3F04" w:rsidRDefault="004B3F04" w:rsidP="000659BE">
            <w:pPr>
              <w:pStyle w:val="TableText"/>
            </w:pPr>
          </w:p>
        </w:tc>
      </w:tr>
      <w:tr w:rsidR="004B3F04" w14:paraId="210B2BD1" w14:textId="77777777" w:rsidTr="000659BE">
        <w:trPr>
          <w:jc w:val="center"/>
        </w:trPr>
        <w:tc>
          <w:tcPr>
            <w:tcW w:w="3345" w:type="dxa"/>
          </w:tcPr>
          <w:p w14:paraId="7589E4E3" w14:textId="77777777" w:rsidR="004B3F04" w:rsidRDefault="004B3F04" w:rsidP="000659BE">
            <w:pPr>
              <w:pStyle w:val="TableText"/>
            </w:pPr>
            <w:r>
              <w:tab/>
            </w:r>
            <w:r>
              <w:tab/>
              <w:t>@typeCode</w:t>
            </w:r>
          </w:p>
        </w:tc>
        <w:tc>
          <w:tcPr>
            <w:tcW w:w="720" w:type="dxa"/>
          </w:tcPr>
          <w:p w14:paraId="461EC2F0" w14:textId="77777777" w:rsidR="004B3F04" w:rsidRDefault="004B3F04" w:rsidP="000659BE">
            <w:pPr>
              <w:pStyle w:val="TableText"/>
            </w:pPr>
            <w:r>
              <w:t>1..1</w:t>
            </w:r>
          </w:p>
        </w:tc>
        <w:tc>
          <w:tcPr>
            <w:tcW w:w="1152" w:type="dxa"/>
          </w:tcPr>
          <w:p w14:paraId="25294F60" w14:textId="77777777" w:rsidR="004B3F04" w:rsidRDefault="004B3F04" w:rsidP="000659BE">
            <w:pPr>
              <w:pStyle w:val="TableText"/>
            </w:pPr>
            <w:r>
              <w:t>SHALL</w:t>
            </w:r>
          </w:p>
        </w:tc>
        <w:tc>
          <w:tcPr>
            <w:tcW w:w="864" w:type="dxa"/>
          </w:tcPr>
          <w:p w14:paraId="3CD6D5B7" w14:textId="77777777" w:rsidR="004B3F04" w:rsidRDefault="004B3F04" w:rsidP="000659BE">
            <w:pPr>
              <w:pStyle w:val="TableText"/>
            </w:pPr>
          </w:p>
        </w:tc>
        <w:tc>
          <w:tcPr>
            <w:tcW w:w="1104" w:type="dxa"/>
          </w:tcPr>
          <w:p w14:paraId="18D19E08" w14:textId="77777777" w:rsidR="004B3F04" w:rsidRDefault="006C736C" w:rsidP="000659BE">
            <w:pPr>
              <w:pStyle w:val="TableText"/>
            </w:pPr>
            <w:hyperlink w:anchor="C_4499-32821">
              <w:r w:rsidR="004B3F04">
                <w:rPr>
                  <w:rStyle w:val="HyperlinkText9pt"/>
                </w:rPr>
                <w:t>4499-32821</w:t>
              </w:r>
            </w:hyperlink>
          </w:p>
        </w:tc>
        <w:tc>
          <w:tcPr>
            <w:tcW w:w="2975" w:type="dxa"/>
          </w:tcPr>
          <w:p w14:paraId="3CA8567F" w14:textId="77777777" w:rsidR="004B3F04" w:rsidRDefault="004B3F04" w:rsidP="000659BE">
            <w:pPr>
              <w:pStyle w:val="TableText"/>
            </w:pPr>
            <w:r>
              <w:t>urn:oid:2.16.840.1.113883.5.1002 (HL7ActRelationshipType) = DRIV</w:t>
            </w:r>
          </w:p>
        </w:tc>
      </w:tr>
      <w:tr w:rsidR="004B3F04" w14:paraId="5964ACC3" w14:textId="77777777" w:rsidTr="000659BE">
        <w:trPr>
          <w:jc w:val="center"/>
        </w:trPr>
        <w:tc>
          <w:tcPr>
            <w:tcW w:w="3345" w:type="dxa"/>
          </w:tcPr>
          <w:p w14:paraId="449CB70F" w14:textId="77777777" w:rsidR="004B3F04" w:rsidRDefault="004B3F04" w:rsidP="000659BE">
            <w:pPr>
              <w:pStyle w:val="TableText"/>
            </w:pPr>
            <w:r>
              <w:tab/>
            </w:r>
            <w:r>
              <w:tab/>
              <w:t>observationCriteria</w:t>
            </w:r>
          </w:p>
        </w:tc>
        <w:tc>
          <w:tcPr>
            <w:tcW w:w="720" w:type="dxa"/>
          </w:tcPr>
          <w:p w14:paraId="4B2794E3" w14:textId="77777777" w:rsidR="004B3F04" w:rsidRDefault="004B3F04" w:rsidP="000659BE">
            <w:pPr>
              <w:pStyle w:val="TableText"/>
            </w:pPr>
            <w:r>
              <w:t>1..1</w:t>
            </w:r>
          </w:p>
        </w:tc>
        <w:tc>
          <w:tcPr>
            <w:tcW w:w="1152" w:type="dxa"/>
          </w:tcPr>
          <w:p w14:paraId="4887AB85" w14:textId="77777777" w:rsidR="004B3F04" w:rsidRDefault="004B3F04" w:rsidP="000659BE">
            <w:pPr>
              <w:pStyle w:val="TableText"/>
            </w:pPr>
            <w:r>
              <w:t>SHALL</w:t>
            </w:r>
          </w:p>
        </w:tc>
        <w:tc>
          <w:tcPr>
            <w:tcW w:w="864" w:type="dxa"/>
          </w:tcPr>
          <w:p w14:paraId="17CBEC1A" w14:textId="77777777" w:rsidR="004B3F04" w:rsidRDefault="004B3F04" w:rsidP="000659BE">
            <w:pPr>
              <w:pStyle w:val="TableText"/>
            </w:pPr>
          </w:p>
        </w:tc>
        <w:tc>
          <w:tcPr>
            <w:tcW w:w="1104" w:type="dxa"/>
          </w:tcPr>
          <w:p w14:paraId="052D72AC" w14:textId="77777777" w:rsidR="004B3F04" w:rsidRDefault="006C736C" w:rsidP="000659BE">
            <w:pPr>
              <w:pStyle w:val="TableText"/>
            </w:pPr>
            <w:hyperlink w:anchor="C_4499-36314">
              <w:r w:rsidR="004B3F04">
                <w:rPr>
                  <w:rStyle w:val="HyperlinkText9pt"/>
                </w:rPr>
                <w:t>4499-36314</w:t>
              </w:r>
            </w:hyperlink>
          </w:p>
        </w:tc>
        <w:tc>
          <w:tcPr>
            <w:tcW w:w="2975" w:type="dxa"/>
          </w:tcPr>
          <w:p w14:paraId="3B94E010" w14:textId="77777777" w:rsidR="004B3F04" w:rsidRDefault="006C736C" w:rsidP="000659BE">
            <w:pPr>
              <w:pStyle w:val="TableText"/>
            </w:pPr>
            <w:hyperlink w:anchor="E_Patient_Care_Experience_V3_">
              <w:r w:rsidR="004B3F04">
                <w:rPr>
                  <w:rStyle w:val="HyperlinkText9pt"/>
                </w:rPr>
                <w:t>Patient Care Experience (V3) (identifier: urn:hl7ii:2.16.840.1.113883.10.20.28.4.52:2021-02-01</w:t>
              </w:r>
            </w:hyperlink>
          </w:p>
        </w:tc>
      </w:tr>
      <w:tr w:rsidR="004B3F04" w14:paraId="1EAD04A7" w14:textId="77777777" w:rsidTr="000659BE">
        <w:trPr>
          <w:jc w:val="center"/>
        </w:trPr>
        <w:tc>
          <w:tcPr>
            <w:tcW w:w="3345" w:type="dxa"/>
          </w:tcPr>
          <w:p w14:paraId="0644A4B6" w14:textId="77777777" w:rsidR="004B3F04" w:rsidRDefault="004B3F04" w:rsidP="000659BE">
            <w:pPr>
              <w:pStyle w:val="TableText"/>
            </w:pPr>
            <w:r>
              <w:tab/>
              <w:t>entry</w:t>
            </w:r>
          </w:p>
        </w:tc>
        <w:tc>
          <w:tcPr>
            <w:tcW w:w="720" w:type="dxa"/>
          </w:tcPr>
          <w:p w14:paraId="126F94DD" w14:textId="77777777" w:rsidR="004B3F04" w:rsidRDefault="004B3F04" w:rsidP="000659BE">
            <w:pPr>
              <w:pStyle w:val="TableText"/>
            </w:pPr>
            <w:r>
              <w:t>0..*</w:t>
            </w:r>
          </w:p>
        </w:tc>
        <w:tc>
          <w:tcPr>
            <w:tcW w:w="1152" w:type="dxa"/>
          </w:tcPr>
          <w:p w14:paraId="5DAEA558" w14:textId="77777777" w:rsidR="004B3F04" w:rsidRDefault="004B3F04" w:rsidP="000659BE">
            <w:pPr>
              <w:pStyle w:val="TableText"/>
            </w:pPr>
            <w:r>
              <w:t>MAY</w:t>
            </w:r>
          </w:p>
        </w:tc>
        <w:tc>
          <w:tcPr>
            <w:tcW w:w="864" w:type="dxa"/>
          </w:tcPr>
          <w:p w14:paraId="100A109D" w14:textId="77777777" w:rsidR="004B3F04" w:rsidRDefault="004B3F04" w:rsidP="000659BE">
            <w:pPr>
              <w:pStyle w:val="TableText"/>
            </w:pPr>
          </w:p>
        </w:tc>
        <w:tc>
          <w:tcPr>
            <w:tcW w:w="1104" w:type="dxa"/>
          </w:tcPr>
          <w:p w14:paraId="6D2C233C" w14:textId="77777777" w:rsidR="004B3F04" w:rsidRDefault="006C736C" w:rsidP="000659BE">
            <w:pPr>
              <w:pStyle w:val="TableText"/>
            </w:pPr>
            <w:hyperlink w:anchor="C_4499-32812">
              <w:r w:rsidR="004B3F04">
                <w:rPr>
                  <w:rStyle w:val="HyperlinkText9pt"/>
                </w:rPr>
                <w:t>4499-32812</w:t>
              </w:r>
            </w:hyperlink>
          </w:p>
        </w:tc>
        <w:tc>
          <w:tcPr>
            <w:tcW w:w="2975" w:type="dxa"/>
          </w:tcPr>
          <w:p w14:paraId="5150AA95" w14:textId="77777777" w:rsidR="004B3F04" w:rsidRDefault="004B3F04" w:rsidP="000659BE">
            <w:pPr>
              <w:pStyle w:val="TableText"/>
            </w:pPr>
          </w:p>
        </w:tc>
      </w:tr>
      <w:tr w:rsidR="004B3F04" w14:paraId="67272331" w14:textId="77777777" w:rsidTr="000659BE">
        <w:trPr>
          <w:jc w:val="center"/>
        </w:trPr>
        <w:tc>
          <w:tcPr>
            <w:tcW w:w="3345" w:type="dxa"/>
          </w:tcPr>
          <w:p w14:paraId="6E982B12" w14:textId="77777777" w:rsidR="004B3F04" w:rsidRDefault="004B3F04" w:rsidP="000659BE">
            <w:pPr>
              <w:pStyle w:val="TableText"/>
            </w:pPr>
            <w:r>
              <w:tab/>
            </w:r>
            <w:r>
              <w:tab/>
              <w:t>@typeCode</w:t>
            </w:r>
          </w:p>
        </w:tc>
        <w:tc>
          <w:tcPr>
            <w:tcW w:w="720" w:type="dxa"/>
          </w:tcPr>
          <w:p w14:paraId="5EB9386A" w14:textId="77777777" w:rsidR="004B3F04" w:rsidRDefault="004B3F04" w:rsidP="000659BE">
            <w:pPr>
              <w:pStyle w:val="TableText"/>
            </w:pPr>
            <w:r>
              <w:t>1..1</w:t>
            </w:r>
          </w:p>
        </w:tc>
        <w:tc>
          <w:tcPr>
            <w:tcW w:w="1152" w:type="dxa"/>
          </w:tcPr>
          <w:p w14:paraId="02B6237D" w14:textId="77777777" w:rsidR="004B3F04" w:rsidRDefault="004B3F04" w:rsidP="000659BE">
            <w:pPr>
              <w:pStyle w:val="TableText"/>
            </w:pPr>
            <w:r>
              <w:t>SHALL</w:t>
            </w:r>
          </w:p>
        </w:tc>
        <w:tc>
          <w:tcPr>
            <w:tcW w:w="864" w:type="dxa"/>
          </w:tcPr>
          <w:p w14:paraId="207C11E2" w14:textId="77777777" w:rsidR="004B3F04" w:rsidRDefault="004B3F04" w:rsidP="000659BE">
            <w:pPr>
              <w:pStyle w:val="TableText"/>
            </w:pPr>
          </w:p>
        </w:tc>
        <w:tc>
          <w:tcPr>
            <w:tcW w:w="1104" w:type="dxa"/>
          </w:tcPr>
          <w:p w14:paraId="52C6C9AB" w14:textId="77777777" w:rsidR="004B3F04" w:rsidRDefault="006C736C" w:rsidP="000659BE">
            <w:pPr>
              <w:pStyle w:val="TableText"/>
            </w:pPr>
            <w:hyperlink w:anchor="C_4499-32823">
              <w:r w:rsidR="004B3F04">
                <w:rPr>
                  <w:rStyle w:val="HyperlinkText9pt"/>
                </w:rPr>
                <w:t>4499-32823</w:t>
              </w:r>
            </w:hyperlink>
          </w:p>
        </w:tc>
        <w:tc>
          <w:tcPr>
            <w:tcW w:w="2975" w:type="dxa"/>
          </w:tcPr>
          <w:p w14:paraId="2F33894D" w14:textId="77777777" w:rsidR="004B3F04" w:rsidRDefault="004B3F04" w:rsidP="000659BE">
            <w:pPr>
              <w:pStyle w:val="TableText"/>
            </w:pPr>
            <w:r>
              <w:t>DRIV</w:t>
            </w:r>
          </w:p>
        </w:tc>
      </w:tr>
      <w:tr w:rsidR="004B3F04" w14:paraId="23735D84" w14:textId="77777777" w:rsidTr="000659BE">
        <w:trPr>
          <w:jc w:val="center"/>
        </w:trPr>
        <w:tc>
          <w:tcPr>
            <w:tcW w:w="3345" w:type="dxa"/>
          </w:tcPr>
          <w:p w14:paraId="637DEEEF" w14:textId="77777777" w:rsidR="004B3F04" w:rsidRDefault="004B3F04" w:rsidP="000659BE">
            <w:pPr>
              <w:pStyle w:val="TableText"/>
            </w:pPr>
            <w:r>
              <w:tab/>
            </w:r>
            <w:r>
              <w:tab/>
              <w:t>observationCriteria</w:t>
            </w:r>
          </w:p>
        </w:tc>
        <w:tc>
          <w:tcPr>
            <w:tcW w:w="720" w:type="dxa"/>
          </w:tcPr>
          <w:p w14:paraId="71442262" w14:textId="77777777" w:rsidR="004B3F04" w:rsidRDefault="004B3F04" w:rsidP="000659BE">
            <w:pPr>
              <w:pStyle w:val="TableText"/>
            </w:pPr>
            <w:r>
              <w:t>1..1</w:t>
            </w:r>
          </w:p>
        </w:tc>
        <w:tc>
          <w:tcPr>
            <w:tcW w:w="1152" w:type="dxa"/>
          </w:tcPr>
          <w:p w14:paraId="5DE80874" w14:textId="77777777" w:rsidR="004B3F04" w:rsidRDefault="004B3F04" w:rsidP="000659BE">
            <w:pPr>
              <w:pStyle w:val="TableText"/>
            </w:pPr>
            <w:r>
              <w:t>SHALL</w:t>
            </w:r>
          </w:p>
        </w:tc>
        <w:tc>
          <w:tcPr>
            <w:tcW w:w="864" w:type="dxa"/>
          </w:tcPr>
          <w:p w14:paraId="299937EA" w14:textId="77777777" w:rsidR="004B3F04" w:rsidRDefault="004B3F04" w:rsidP="000659BE">
            <w:pPr>
              <w:pStyle w:val="TableText"/>
            </w:pPr>
          </w:p>
        </w:tc>
        <w:tc>
          <w:tcPr>
            <w:tcW w:w="1104" w:type="dxa"/>
          </w:tcPr>
          <w:p w14:paraId="7602C374" w14:textId="77777777" w:rsidR="004B3F04" w:rsidRDefault="006C736C" w:rsidP="000659BE">
            <w:pPr>
              <w:pStyle w:val="TableText"/>
            </w:pPr>
            <w:hyperlink w:anchor="C_4499-32824">
              <w:r w:rsidR="004B3F04">
                <w:rPr>
                  <w:rStyle w:val="HyperlinkText9pt"/>
                </w:rPr>
                <w:t>4499-32824</w:t>
              </w:r>
            </w:hyperlink>
          </w:p>
        </w:tc>
        <w:tc>
          <w:tcPr>
            <w:tcW w:w="2975" w:type="dxa"/>
          </w:tcPr>
          <w:p w14:paraId="631122DD" w14:textId="77777777" w:rsidR="004B3F04" w:rsidRDefault="006C736C" w:rsidP="000659BE">
            <w:pPr>
              <w:pStyle w:val="TableText"/>
            </w:pPr>
            <w:hyperlink w:anchor="E_Patient_Characteristic_V2">
              <w:r w:rsidR="004B3F04">
                <w:rPr>
                  <w:rStyle w:val="HyperlinkText9pt"/>
                </w:rPr>
                <w:t>Patient Characteristic (V2) (identifier: urn:hl7ii:2.16.840.1.113883.10.20.28.4.53:2017-08-01</w:t>
              </w:r>
            </w:hyperlink>
          </w:p>
        </w:tc>
      </w:tr>
      <w:tr w:rsidR="004B3F04" w14:paraId="1A0C7658" w14:textId="77777777" w:rsidTr="000659BE">
        <w:trPr>
          <w:jc w:val="center"/>
        </w:trPr>
        <w:tc>
          <w:tcPr>
            <w:tcW w:w="3345" w:type="dxa"/>
          </w:tcPr>
          <w:p w14:paraId="1BD753A4" w14:textId="77777777" w:rsidR="004B3F04" w:rsidRDefault="004B3F04" w:rsidP="000659BE">
            <w:pPr>
              <w:pStyle w:val="TableText"/>
            </w:pPr>
            <w:r>
              <w:tab/>
              <w:t>entry</w:t>
            </w:r>
          </w:p>
        </w:tc>
        <w:tc>
          <w:tcPr>
            <w:tcW w:w="720" w:type="dxa"/>
          </w:tcPr>
          <w:p w14:paraId="2EB08762" w14:textId="77777777" w:rsidR="004B3F04" w:rsidRDefault="004B3F04" w:rsidP="000659BE">
            <w:pPr>
              <w:pStyle w:val="TableText"/>
            </w:pPr>
            <w:r>
              <w:t>0..*</w:t>
            </w:r>
          </w:p>
        </w:tc>
        <w:tc>
          <w:tcPr>
            <w:tcW w:w="1152" w:type="dxa"/>
          </w:tcPr>
          <w:p w14:paraId="4546750C" w14:textId="77777777" w:rsidR="004B3F04" w:rsidRDefault="004B3F04" w:rsidP="000659BE">
            <w:pPr>
              <w:pStyle w:val="TableText"/>
            </w:pPr>
            <w:r>
              <w:t>MAY</w:t>
            </w:r>
          </w:p>
        </w:tc>
        <w:tc>
          <w:tcPr>
            <w:tcW w:w="864" w:type="dxa"/>
          </w:tcPr>
          <w:p w14:paraId="3B051AE9" w14:textId="77777777" w:rsidR="004B3F04" w:rsidRDefault="004B3F04" w:rsidP="000659BE">
            <w:pPr>
              <w:pStyle w:val="TableText"/>
            </w:pPr>
          </w:p>
        </w:tc>
        <w:tc>
          <w:tcPr>
            <w:tcW w:w="1104" w:type="dxa"/>
          </w:tcPr>
          <w:p w14:paraId="4DE63668" w14:textId="77777777" w:rsidR="004B3F04" w:rsidRDefault="006C736C" w:rsidP="000659BE">
            <w:pPr>
              <w:pStyle w:val="TableText"/>
            </w:pPr>
            <w:hyperlink w:anchor="C_4499-32813">
              <w:r w:rsidR="004B3F04">
                <w:rPr>
                  <w:rStyle w:val="HyperlinkText9pt"/>
                </w:rPr>
                <w:t>4499-32813</w:t>
              </w:r>
            </w:hyperlink>
          </w:p>
        </w:tc>
        <w:tc>
          <w:tcPr>
            <w:tcW w:w="2975" w:type="dxa"/>
          </w:tcPr>
          <w:p w14:paraId="13C224DA" w14:textId="77777777" w:rsidR="004B3F04" w:rsidRDefault="004B3F04" w:rsidP="000659BE">
            <w:pPr>
              <w:pStyle w:val="TableText"/>
            </w:pPr>
          </w:p>
        </w:tc>
      </w:tr>
      <w:tr w:rsidR="004B3F04" w14:paraId="07AC9989" w14:textId="77777777" w:rsidTr="000659BE">
        <w:trPr>
          <w:jc w:val="center"/>
        </w:trPr>
        <w:tc>
          <w:tcPr>
            <w:tcW w:w="3345" w:type="dxa"/>
          </w:tcPr>
          <w:p w14:paraId="6B24DBD1" w14:textId="77777777" w:rsidR="004B3F04" w:rsidRDefault="004B3F04" w:rsidP="000659BE">
            <w:pPr>
              <w:pStyle w:val="TableText"/>
            </w:pPr>
            <w:r>
              <w:tab/>
            </w:r>
            <w:r>
              <w:tab/>
              <w:t>@typeCode</w:t>
            </w:r>
          </w:p>
        </w:tc>
        <w:tc>
          <w:tcPr>
            <w:tcW w:w="720" w:type="dxa"/>
          </w:tcPr>
          <w:p w14:paraId="0011D691" w14:textId="77777777" w:rsidR="004B3F04" w:rsidRDefault="004B3F04" w:rsidP="000659BE">
            <w:pPr>
              <w:pStyle w:val="TableText"/>
            </w:pPr>
            <w:r>
              <w:t>1..1</w:t>
            </w:r>
          </w:p>
        </w:tc>
        <w:tc>
          <w:tcPr>
            <w:tcW w:w="1152" w:type="dxa"/>
          </w:tcPr>
          <w:p w14:paraId="4761330B" w14:textId="77777777" w:rsidR="004B3F04" w:rsidRDefault="004B3F04" w:rsidP="000659BE">
            <w:pPr>
              <w:pStyle w:val="TableText"/>
            </w:pPr>
            <w:r>
              <w:t>SHALL</w:t>
            </w:r>
          </w:p>
        </w:tc>
        <w:tc>
          <w:tcPr>
            <w:tcW w:w="864" w:type="dxa"/>
          </w:tcPr>
          <w:p w14:paraId="76F019F1" w14:textId="77777777" w:rsidR="004B3F04" w:rsidRDefault="004B3F04" w:rsidP="000659BE">
            <w:pPr>
              <w:pStyle w:val="TableText"/>
            </w:pPr>
          </w:p>
        </w:tc>
        <w:tc>
          <w:tcPr>
            <w:tcW w:w="1104" w:type="dxa"/>
          </w:tcPr>
          <w:p w14:paraId="74201E12" w14:textId="77777777" w:rsidR="004B3F04" w:rsidRDefault="006C736C" w:rsidP="000659BE">
            <w:pPr>
              <w:pStyle w:val="TableText"/>
            </w:pPr>
            <w:hyperlink w:anchor="C_4499-32825">
              <w:r w:rsidR="004B3F04">
                <w:rPr>
                  <w:rStyle w:val="HyperlinkText9pt"/>
                </w:rPr>
                <w:t>4499-32825</w:t>
              </w:r>
            </w:hyperlink>
          </w:p>
        </w:tc>
        <w:tc>
          <w:tcPr>
            <w:tcW w:w="2975" w:type="dxa"/>
          </w:tcPr>
          <w:p w14:paraId="0F2E8B8F" w14:textId="77777777" w:rsidR="004B3F04" w:rsidRDefault="004B3F04" w:rsidP="000659BE">
            <w:pPr>
              <w:pStyle w:val="TableText"/>
            </w:pPr>
            <w:r>
              <w:t>urn:oid:2.16.840.1.113883.5.1002 (HL7ActRelationshipType) = DRIV</w:t>
            </w:r>
          </w:p>
        </w:tc>
      </w:tr>
      <w:tr w:rsidR="004B3F04" w14:paraId="74A0BBAA" w14:textId="77777777" w:rsidTr="000659BE">
        <w:trPr>
          <w:jc w:val="center"/>
        </w:trPr>
        <w:tc>
          <w:tcPr>
            <w:tcW w:w="3345" w:type="dxa"/>
          </w:tcPr>
          <w:p w14:paraId="038AD32C" w14:textId="77777777" w:rsidR="004B3F04" w:rsidRDefault="004B3F04" w:rsidP="000659BE">
            <w:pPr>
              <w:pStyle w:val="TableText"/>
            </w:pPr>
            <w:r>
              <w:tab/>
            </w:r>
            <w:r>
              <w:tab/>
              <w:t>observationCriteria</w:t>
            </w:r>
          </w:p>
        </w:tc>
        <w:tc>
          <w:tcPr>
            <w:tcW w:w="720" w:type="dxa"/>
          </w:tcPr>
          <w:p w14:paraId="7FD3ED83" w14:textId="77777777" w:rsidR="004B3F04" w:rsidRDefault="004B3F04" w:rsidP="000659BE">
            <w:pPr>
              <w:pStyle w:val="TableText"/>
            </w:pPr>
            <w:r>
              <w:t>1..1</w:t>
            </w:r>
          </w:p>
        </w:tc>
        <w:tc>
          <w:tcPr>
            <w:tcW w:w="1152" w:type="dxa"/>
          </w:tcPr>
          <w:p w14:paraId="004BB314" w14:textId="77777777" w:rsidR="004B3F04" w:rsidRDefault="004B3F04" w:rsidP="000659BE">
            <w:pPr>
              <w:pStyle w:val="TableText"/>
            </w:pPr>
            <w:r>
              <w:t>SHALL</w:t>
            </w:r>
          </w:p>
        </w:tc>
        <w:tc>
          <w:tcPr>
            <w:tcW w:w="864" w:type="dxa"/>
          </w:tcPr>
          <w:p w14:paraId="7321BCBC" w14:textId="77777777" w:rsidR="004B3F04" w:rsidRDefault="004B3F04" w:rsidP="000659BE">
            <w:pPr>
              <w:pStyle w:val="TableText"/>
            </w:pPr>
          </w:p>
        </w:tc>
        <w:tc>
          <w:tcPr>
            <w:tcW w:w="1104" w:type="dxa"/>
          </w:tcPr>
          <w:p w14:paraId="70527A85" w14:textId="77777777" w:rsidR="004B3F04" w:rsidRDefault="006C736C" w:rsidP="000659BE">
            <w:pPr>
              <w:pStyle w:val="TableText"/>
            </w:pPr>
            <w:hyperlink w:anchor="C_4499-32826">
              <w:r w:rsidR="004B3F04">
                <w:rPr>
                  <w:rStyle w:val="HyperlinkText9pt"/>
                </w:rPr>
                <w:t>4499-32826</w:t>
              </w:r>
            </w:hyperlink>
          </w:p>
        </w:tc>
        <w:tc>
          <w:tcPr>
            <w:tcW w:w="2975" w:type="dxa"/>
          </w:tcPr>
          <w:p w14:paraId="27334311" w14:textId="77777777" w:rsidR="004B3F04" w:rsidRDefault="006C736C" w:rsidP="000659BE">
            <w:pPr>
              <w:pStyle w:val="TableText"/>
            </w:pPr>
            <w:hyperlink w:anchor="E_Patient_Charac_Clinical_Trial_1">
              <w:r w:rsidR="004B3F04">
                <w:rPr>
                  <w:rStyle w:val="HyperlinkText9pt"/>
                </w:rPr>
                <w:t>Patient Characteristic Clinical Trial Participant (identifier: urn:hl7ii:2.16.840.1.113883.10.20.28.4.6:2017-05-01</w:t>
              </w:r>
            </w:hyperlink>
          </w:p>
        </w:tc>
      </w:tr>
      <w:tr w:rsidR="004B3F04" w14:paraId="5938CC6A" w14:textId="77777777" w:rsidTr="000659BE">
        <w:trPr>
          <w:jc w:val="center"/>
        </w:trPr>
        <w:tc>
          <w:tcPr>
            <w:tcW w:w="3345" w:type="dxa"/>
          </w:tcPr>
          <w:p w14:paraId="554C5674" w14:textId="77777777" w:rsidR="004B3F04" w:rsidRDefault="004B3F04" w:rsidP="000659BE">
            <w:pPr>
              <w:pStyle w:val="TableText"/>
            </w:pPr>
            <w:r>
              <w:tab/>
              <w:t>entry</w:t>
            </w:r>
          </w:p>
        </w:tc>
        <w:tc>
          <w:tcPr>
            <w:tcW w:w="720" w:type="dxa"/>
          </w:tcPr>
          <w:p w14:paraId="6C9D76FB" w14:textId="77777777" w:rsidR="004B3F04" w:rsidRDefault="004B3F04" w:rsidP="000659BE">
            <w:pPr>
              <w:pStyle w:val="TableText"/>
            </w:pPr>
            <w:r>
              <w:t>0..*</w:t>
            </w:r>
          </w:p>
        </w:tc>
        <w:tc>
          <w:tcPr>
            <w:tcW w:w="1152" w:type="dxa"/>
          </w:tcPr>
          <w:p w14:paraId="6FEA6907" w14:textId="77777777" w:rsidR="004B3F04" w:rsidRDefault="004B3F04" w:rsidP="000659BE">
            <w:pPr>
              <w:pStyle w:val="TableText"/>
            </w:pPr>
            <w:r>
              <w:t>MAY</w:t>
            </w:r>
          </w:p>
        </w:tc>
        <w:tc>
          <w:tcPr>
            <w:tcW w:w="864" w:type="dxa"/>
          </w:tcPr>
          <w:p w14:paraId="0ECC167A" w14:textId="77777777" w:rsidR="004B3F04" w:rsidRDefault="004B3F04" w:rsidP="000659BE">
            <w:pPr>
              <w:pStyle w:val="TableText"/>
            </w:pPr>
          </w:p>
        </w:tc>
        <w:tc>
          <w:tcPr>
            <w:tcW w:w="1104" w:type="dxa"/>
          </w:tcPr>
          <w:p w14:paraId="4686ED35" w14:textId="77777777" w:rsidR="004B3F04" w:rsidRDefault="006C736C" w:rsidP="000659BE">
            <w:pPr>
              <w:pStyle w:val="TableText"/>
            </w:pPr>
            <w:hyperlink w:anchor="C_4499-32814">
              <w:r w:rsidR="004B3F04">
                <w:rPr>
                  <w:rStyle w:val="HyperlinkText9pt"/>
                </w:rPr>
                <w:t>4499-32814</w:t>
              </w:r>
            </w:hyperlink>
          </w:p>
        </w:tc>
        <w:tc>
          <w:tcPr>
            <w:tcW w:w="2975" w:type="dxa"/>
          </w:tcPr>
          <w:p w14:paraId="4146EE82" w14:textId="77777777" w:rsidR="004B3F04" w:rsidRDefault="004B3F04" w:rsidP="000659BE">
            <w:pPr>
              <w:pStyle w:val="TableText"/>
            </w:pPr>
          </w:p>
        </w:tc>
      </w:tr>
      <w:tr w:rsidR="004B3F04" w14:paraId="417E14C9" w14:textId="77777777" w:rsidTr="000659BE">
        <w:trPr>
          <w:jc w:val="center"/>
        </w:trPr>
        <w:tc>
          <w:tcPr>
            <w:tcW w:w="3345" w:type="dxa"/>
          </w:tcPr>
          <w:p w14:paraId="7306DA84" w14:textId="77777777" w:rsidR="004B3F04" w:rsidRDefault="004B3F04" w:rsidP="000659BE">
            <w:pPr>
              <w:pStyle w:val="TableText"/>
            </w:pPr>
            <w:r>
              <w:tab/>
            </w:r>
            <w:r>
              <w:tab/>
              <w:t>@typeCode</w:t>
            </w:r>
          </w:p>
        </w:tc>
        <w:tc>
          <w:tcPr>
            <w:tcW w:w="720" w:type="dxa"/>
          </w:tcPr>
          <w:p w14:paraId="68F9FC40" w14:textId="77777777" w:rsidR="004B3F04" w:rsidRDefault="004B3F04" w:rsidP="000659BE">
            <w:pPr>
              <w:pStyle w:val="TableText"/>
            </w:pPr>
            <w:r>
              <w:t>1..1</w:t>
            </w:r>
          </w:p>
        </w:tc>
        <w:tc>
          <w:tcPr>
            <w:tcW w:w="1152" w:type="dxa"/>
          </w:tcPr>
          <w:p w14:paraId="594F1EA8" w14:textId="77777777" w:rsidR="004B3F04" w:rsidRDefault="004B3F04" w:rsidP="000659BE">
            <w:pPr>
              <w:pStyle w:val="TableText"/>
            </w:pPr>
            <w:r>
              <w:t>SHALL</w:t>
            </w:r>
          </w:p>
        </w:tc>
        <w:tc>
          <w:tcPr>
            <w:tcW w:w="864" w:type="dxa"/>
          </w:tcPr>
          <w:p w14:paraId="4B57F317" w14:textId="77777777" w:rsidR="004B3F04" w:rsidRDefault="004B3F04" w:rsidP="000659BE">
            <w:pPr>
              <w:pStyle w:val="TableText"/>
            </w:pPr>
          </w:p>
        </w:tc>
        <w:tc>
          <w:tcPr>
            <w:tcW w:w="1104" w:type="dxa"/>
          </w:tcPr>
          <w:p w14:paraId="08158DF4" w14:textId="77777777" w:rsidR="004B3F04" w:rsidRDefault="006C736C" w:rsidP="000659BE">
            <w:pPr>
              <w:pStyle w:val="TableText"/>
            </w:pPr>
            <w:hyperlink w:anchor="C_4499-32827">
              <w:r w:rsidR="004B3F04">
                <w:rPr>
                  <w:rStyle w:val="HyperlinkText9pt"/>
                </w:rPr>
                <w:t>4499-32827</w:t>
              </w:r>
            </w:hyperlink>
          </w:p>
        </w:tc>
        <w:tc>
          <w:tcPr>
            <w:tcW w:w="2975" w:type="dxa"/>
          </w:tcPr>
          <w:p w14:paraId="3DF37FE4" w14:textId="77777777" w:rsidR="004B3F04" w:rsidRDefault="004B3F04" w:rsidP="000659BE">
            <w:pPr>
              <w:pStyle w:val="TableText"/>
            </w:pPr>
            <w:r>
              <w:t>urn:oid:2.16.840.1.113883.5.1002 (HL7ActRelationshipType) = DRIV</w:t>
            </w:r>
          </w:p>
        </w:tc>
      </w:tr>
      <w:tr w:rsidR="004B3F04" w14:paraId="7C98FACF" w14:textId="77777777" w:rsidTr="000659BE">
        <w:trPr>
          <w:jc w:val="center"/>
        </w:trPr>
        <w:tc>
          <w:tcPr>
            <w:tcW w:w="3345" w:type="dxa"/>
          </w:tcPr>
          <w:p w14:paraId="1CF03D63" w14:textId="77777777" w:rsidR="004B3F04" w:rsidRDefault="004B3F04" w:rsidP="000659BE">
            <w:pPr>
              <w:pStyle w:val="TableText"/>
            </w:pPr>
            <w:r>
              <w:tab/>
            </w:r>
            <w:r>
              <w:tab/>
              <w:t>observationCriteria</w:t>
            </w:r>
          </w:p>
        </w:tc>
        <w:tc>
          <w:tcPr>
            <w:tcW w:w="720" w:type="dxa"/>
          </w:tcPr>
          <w:p w14:paraId="476FB4B0" w14:textId="77777777" w:rsidR="004B3F04" w:rsidRDefault="004B3F04" w:rsidP="000659BE">
            <w:pPr>
              <w:pStyle w:val="TableText"/>
            </w:pPr>
            <w:r>
              <w:t>1..1</w:t>
            </w:r>
          </w:p>
        </w:tc>
        <w:tc>
          <w:tcPr>
            <w:tcW w:w="1152" w:type="dxa"/>
          </w:tcPr>
          <w:p w14:paraId="2373A6D8" w14:textId="77777777" w:rsidR="004B3F04" w:rsidRDefault="004B3F04" w:rsidP="000659BE">
            <w:pPr>
              <w:pStyle w:val="TableText"/>
            </w:pPr>
            <w:r>
              <w:t>SHALL</w:t>
            </w:r>
          </w:p>
        </w:tc>
        <w:tc>
          <w:tcPr>
            <w:tcW w:w="864" w:type="dxa"/>
          </w:tcPr>
          <w:p w14:paraId="26D47D51" w14:textId="77777777" w:rsidR="004B3F04" w:rsidRDefault="004B3F04" w:rsidP="000659BE">
            <w:pPr>
              <w:pStyle w:val="TableText"/>
            </w:pPr>
          </w:p>
        </w:tc>
        <w:tc>
          <w:tcPr>
            <w:tcW w:w="1104" w:type="dxa"/>
          </w:tcPr>
          <w:p w14:paraId="40D865E4" w14:textId="77777777" w:rsidR="004B3F04" w:rsidRDefault="006C736C" w:rsidP="000659BE">
            <w:pPr>
              <w:pStyle w:val="TableText"/>
            </w:pPr>
            <w:hyperlink w:anchor="C_4499-32828">
              <w:r w:rsidR="004B3F04">
                <w:rPr>
                  <w:rStyle w:val="HyperlinkText9pt"/>
                </w:rPr>
                <w:t>4499-32828</w:t>
              </w:r>
            </w:hyperlink>
          </w:p>
        </w:tc>
        <w:tc>
          <w:tcPr>
            <w:tcW w:w="2975" w:type="dxa"/>
          </w:tcPr>
          <w:p w14:paraId="48C9B105" w14:textId="77777777" w:rsidR="004B3F04" w:rsidRDefault="006C736C" w:rsidP="000659BE">
            <w:pPr>
              <w:pStyle w:val="TableText"/>
            </w:pPr>
            <w:hyperlink w:anchor="E_Patient_Characteristic_Birth_Date">
              <w:r w:rsidR="004B3F04">
                <w:rPr>
                  <w:rStyle w:val="HyperlinkText9pt"/>
                </w:rPr>
                <w:t>Patient Characteristic Birth Date (identifier: urn:hl7ii:2.16.840.1.113883.10.20.28.4.54:2017-05-01</w:t>
              </w:r>
            </w:hyperlink>
          </w:p>
        </w:tc>
      </w:tr>
      <w:tr w:rsidR="004B3F04" w14:paraId="2587E869" w14:textId="77777777" w:rsidTr="000659BE">
        <w:trPr>
          <w:jc w:val="center"/>
        </w:trPr>
        <w:tc>
          <w:tcPr>
            <w:tcW w:w="3345" w:type="dxa"/>
          </w:tcPr>
          <w:p w14:paraId="13DAC9EB" w14:textId="77777777" w:rsidR="004B3F04" w:rsidRDefault="004B3F04" w:rsidP="000659BE">
            <w:pPr>
              <w:pStyle w:val="TableText"/>
            </w:pPr>
            <w:r>
              <w:tab/>
              <w:t>entry</w:t>
            </w:r>
          </w:p>
        </w:tc>
        <w:tc>
          <w:tcPr>
            <w:tcW w:w="720" w:type="dxa"/>
          </w:tcPr>
          <w:p w14:paraId="4B80F371" w14:textId="77777777" w:rsidR="004B3F04" w:rsidRDefault="004B3F04" w:rsidP="000659BE">
            <w:pPr>
              <w:pStyle w:val="TableText"/>
            </w:pPr>
            <w:r>
              <w:t>0..*</w:t>
            </w:r>
          </w:p>
        </w:tc>
        <w:tc>
          <w:tcPr>
            <w:tcW w:w="1152" w:type="dxa"/>
          </w:tcPr>
          <w:p w14:paraId="2D08234C" w14:textId="77777777" w:rsidR="004B3F04" w:rsidRDefault="004B3F04" w:rsidP="000659BE">
            <w:pPr>
              <w:pStyle w:val="TableText"/>
            </w:pPr>
            <w:r>
              <w:t>MAY</w:t>
            </w:r>
          </w:p>
        </w:tc>
        <w:tc>
          <w:tcPr>
            <w:tcW w:w="864" w:type="dxa"/>
          </w:tcPr>
          <w:p w14:paraId="2C3EEE02" w14:textId="77777777" w:rsidR="004B3F04" w:rsidRDefault="004B3F04" w:rsidP="000659BE">
            <w:pPr>
              <w:pStyle w:val="TableText"/>
            </w:pPr>
          </w:p>
        </w:tc>
        <w:tc>
          <w:tcPr>
            <w:tcW w:w="1104" w:type="dxa"/>
          </w:tcPr>
          <w:p w14:paraId="053D7C93" w14:textId="77777777" w:rsidR="004B3F04" w:rsidRDefault="006C736C" w:rsidP="000659BE">
            <w:pPr>
              <w:pStyle w:val="TableText"/>
            </w:pPr>
            <w:hyperlink w:anchor="C_4499-32815">
              <w:r w:rsidR="004B3F04">
                <w:rPr>
                  <w:rStyle w:val="HyperlinkText9pt"/>
                </w:rPr>
                <w:t>4499-32815</w:t>
              </w:r>
            </w:hyperlink>
          </w:p>
        </w:tc>
        <w:tc>
          <w:tcPr>
            <w:tcW w:w="2975" w:type="dxa"/>
          </w:tcPr>
          <w:p w14:paraId="22E0CF92" w14:textId="77777777" w:rsidR="004B3F04" w:rsidRDefault="004B3F04" w:rsidP="000659BE">
            <w:pPr>
              <w:pStyle w:val="TableText"/>
            </w:pPr>
          </w:p>
        </w:tc>
      </w:tr>
      <w:tr w:rsidR="004B3F04" w14:paraId="4F13A442" w14:textId="77777777" w:rsidTr="000659BE">
        <w:trPr>
          <w:jc w:val="center"/>
        </w:trPr>
        <w:tc>
          <w:tcPr>
            <w:tcW w:w="3345" w:type="dxa"/>
          </w:tcPr>
          <w:p w14:paraId="69EBCBD9" w14:textId="77777777" w:rsidR="004B3F04" w:rsidRDefault="004B3F04" w:rsidP="000659BE">
            <w:pPr>
              <w:pStyle w:val="TableText"/>
            </w:pPr>
            <w:r>
              <w:tab/>
            </w:r>
            <w:r>
              <w:tab/>
              <w:t>@typeCode</w:t>
            </w:r>
          </w:p>
        </w:tc>
        <w:tc>
          <w:tcPr>
            <w:tcW w:w="720" w:type="dxa"/>
          </w:tcPr>
          <w:p w14:paraId="15F83D85" w14:textId="77777777" w:rsidR="004B3F04" w:rsidRDefault="004B3F04" w:rsidP="000659BE">
            <w:pPr>
              <w:pStyle w:val="TableText"/>
            </w:pPr>
            <w:r>
              <w:t>1..1</w:t>
            </w:r>
          </w:p>
        </w:tc>
        <w:tc>
          <w:tcPr>
            <w:tcW w:w="1152" w:type="dxa"/>
          </w:tcPr>
          <w:p w14:paraId="6F5CCA31" w14:textId="77777777" w:rsidR="004B3F04" w:rsidRDefault="004B3F04" w:rsidP="000659BE">
            <w:pPr>
              <w:pStyle w:val="TableText"/>
            </w:pPr>
            <w:r>
              <w:t>SHALL</w:t>
            </w:r>
          </w:p>
        </w:tc>
        <w:tc>
          <w:tcPr>
            <w:tcW w:w="864" w:type="dxa"/>
          </w:tcPr>
          <w:p w14:paraId="55C5A074" w14:textId="77777777" w:rsidR="004B3F04" w:rsidRDefault="004B3F04" w:rsidP="000659BE">
            <w:pPr>
              <w:pStyle w:val="TableText"/>
            </w:pPr>
          </w:p>
        </w:tc>
        <w:tc>
          <w:tcPr>
            <w:tcW w:w="1104" w:type="dxa"/>
          </w:tcPr>
          <w:p w14:paraId="19A9564A" w14:textId="77777777" w:rsidR="004B3F04" w:rsidRDefault="006C736C" w:rsidP="000659BE">
            <w:pPr>
              <w:pStyle w:val="TableText"/>
            </w:pPr>
            <w:hyperlink w:anchor="C_4499-32829">
              <w:r w:rsidR="004B3F04">
                <w:rPr>
                  <w:rStyle w:val="HyperlinkText9pt"/>
                </w:rPr>
                <w:t>4499-32829</w:t>
              </w:r>
            </w:hyperlink>
          </w:p>
        </w:tc>
        <w:tc>
          <w:tcPr>
            <w:tcW w:w="2975" w:type="dxa"/>
          </w:tcPr>
          <w:p w14:paraId="106007B0" w14:textId="77777777" w:rsidR="004B3F04" w:rsidRDefault="004B3F04" w:rsidP="000659BE">
            <w:pPr>
              <w:pStyle w:val="TableText"/>
            </w:pPr>
            <w:r>
              <w:t>urn:oid:2.16.840.1.113883.5.1002 (HL7ActRelationshipType) = DRIV</w:t>
            </w:r>
          </w:p>
        </w:tc>
      </w:tr>
      <w:tr w:rsidR="004B3F04" w14:paraId="7235921A" w14:textId="77777777" w:rsidTr="000659BE">
        <w:trPr>
          <w:jc w:val="center"/>
        </w:trPr>
        <w:tc>
          <w:tcPr>
            <w:tcW w:w="3345" w:type="dxa"/>
          </w:tcPr>
          <w:p w14:paraId="3F915018" w14:textId="77777777" w:rsidR="004B3F04" w:rsidRDefault="004B3F04" w:rsidP="000659BE">
            <w:pPr>
              <w:pStyle w:val="TableText"/>
            </w:pPr>
            <w:r>
              <w:tab/>
            </w:r>
            <w:r>
              <w:tab/>
              <w:t>observationCriteria</w:t>
            </w:r>
          </w:p>
        </w:tc>
        <w:tc>
          <w:tcPr>
            <w:tcW w:w="720" w:type="dxa"/>
          </w:tcPr>
          <w:p w14:paraId="44BA7392" w14:textId="77777777" w:rsidR="004B3F04" w:rsidRDefault="004B3F04" w:rsidP="000659BE">
            <w:pPr>
              <w:pStyle w:val="TableText"/>
            </w:pPr>
            <w:r>
              <w:t>1..1</w:t>
            </w:r>
          </w:p>
        </w:tc>
        <w:tc>
          <w:tcPr>
            <w:tcW w:w="1152" w:type="dxa"/>
          </w:tcPr>
          <w:p w14:paraId="3FF0937D" w14:textId="77777777" w:rsidR="004B3F04" w:rsidRDefault="004B3F04" w:rsidP="000659BE">
            <w:pPr>
              <w:pStyle w:val="TableText"/>
            </w:pPr>
            <w:r>
              <w:t>SHALL</w:t>
            </w:r>
          </w:p>
        </w:tc>
        <w:tc>
          <w:tcPr>
            <w:tcW w:w="864" w:type="dxa"/>
          </w:tcPr>
          <w:p w14:paraId="0B56E806" w14:textId="77777777" w:rsidR="004B3F04" w:rsidRDefault="004B3F04" w:rsidP="000659BE">
            <w:pPr>
              <w:pStyle w:val="TableText"/>
            </w:pPr>
          </w:p>
        </w:tc>
        <w:tc>
          <w:tcPr>
            <w:tcW w:w="1104" w:type="dxa"/>
          </w:tcPr>
          <w:p w14:paraId="200FD7D8" w14:textId="77777777" w:rsidR="004B3F04" w:rsidRDefault="006C736C" w:rsidP="000659BE">
            <w:pPr>
              <w:pStyle w:val="TableText"/>
            </w:pPr>
            <w:hyperlink w:anchor="C_4499-32830">
              <w:r w:rsidR="004B3F04">
                <w:rPr>
                  <w:rStyle w:val="HyperlinkText9pt"/>
                </w:rPr>
                <w:t>4499-32830</w:t>
              </w:r>
            </w:hyperlink>
          </w:p>
        </w:tc>
        <w:tc>
          <w:tcPr>
            <w:tcW w:w="2975" w:type="dxa"/>
          </w:tcPr>
          <w:p w14:paraId="1AD82CA6" w14:textId="77777777" w:rsidR="004B3F04" w:rsidRDefault="006C736C" w:rsidP="000659BE">
            <w:pPr>
              <w:pStyle w:val="TableText"/>
            </w:pPr>
            <w:hyperlink w:anchor="E_Patient_Characteristic_Ethnicity">
              <w:r w:rsidR="004B3F04">
                <w:rPr>
                  <w:rStyle w:val="HyperlinkText9pt"/>
                </w:rPr>
                <w:t>Patient Characteristic Ethnicity (identifier: urn:hl7ii:2.16.840.1.113883.1</w:t>
              </w:r>
              <w:r w:rsidR="004B3F04">
                <w:rPr>
                  <w:rStyle w:val="HyperlinkText9pt"/>
                </w:rPr>
                <w:lastRenderedPageBreak/>
                <w:t>0.20.28.4.56:2017-05-01</w:t>
              </w:r>
            </w:hyperlink>
          </w:p>
        </w:tc>
      </w:tr>
      <w:tr w:rsidR="004B3F04" w14:paraId="0AFFE457" w14:textId="77777777" w:rsidTr="000659BE">
        <w:trPr>
          <w:jc w:val="center"/>
        </w:trPr>
        <w:tc>
          <w:tcPr>
            <w:tcW w:w="3345" w:type="dxa"/>
          </w:tcPr>
          <w:p w14:paraId="0C32D953" w14:textId="77777777" w:rsidR="004B3F04" w:rsidRDefault="004B3F04" w:rsidP="000659BE">
            <w:pPr>
              <w:pStyle w:val="TableText"/>
            </w:pPr>
            <w:r>
              <w:lastRenderedPageBreak/>
              <w:tab/>
              <w:t>entry</w:t>
            </w:r>
          </w:p>
        </w:tc>
        <w:tc>
          <w:tcPr>
            <w:tcW w:w="720" w:type="dxa"/>
          </w:tcPr>
          <w:p w14:paraId="15C7EB98" w14:textId="77777777" w:rsidR="004B3F04" w:rsidRDefault="004B3F04" w:rsidP="000659BE">
            <w:pPr>
              <w:pStyle w:val="TableText"/>
            </w:pPr>
            <w:r>
              <w:t>0..*</w:t>
            </w:r>
          </w:p>
        </w:tc>
        <w:tc>
          <w:tcPr>
            <w:tcW w:w="1152" w:type="dxa"/>
          </w:tcPr>
          <w:p w14:paraId="31A5E0AA" w14:textId="77777777" w:rsidR="004B3F04" w:rsidRDefault="004B3F04" w:rsidP="000659BE">
            <w:pPr>
              <w:pStyle w:val="TableText"/>
            </w:pPr>
            <w:r>
              <w:t>MAY</w:t>
            </w:r>
          </w:p>
        </w:tc>
        <w:tc>
          <w:tcPr>
            <w:tcW w:w="864" w:type="dxa"/>
          </w:tcPr>
          <w:p w14:paraId="43A8A74F" w14:textId="77777777" w:rsidR="004B3F04" w:rsidRDefault="004B3F04" w:rsidP="000659BE">
            <w:pPr>
              <w:pStyle w:val="TableText"/>
            </w:pPr>
          </w:p>
        </w:tc>
        <w:tc>
          <w:tcPr>
            <w:tcW w:w="1104" w:type="dxa"/>
          </w:tcPr>
          <w:p w14:paraId="38275B77" w14:textId="77777777" w:rsidR="004B3F04" w:rsidRDefault="006C736C" w:rsidP="000659BE">
            <w:pPr>
              <w:pStyle w:val="TableText"/>
            </w:pPr>
            <w:hyperlink w:anchor="C_4499-32816">
              <w:r w:rsidR="004B3F04">
                <w:rPr>
                  <w:rStyle w:val="HyperlinkText9pt"/>
                </w:rPr>
                <w:t>4499-32816</w:t>
              </w:r>
            </w:hyperlink>
          </w:p>
        </w:tc>
        <w:tc>
          <w:tcPr>
            <w:tcW w:w="2975" w:type="dxa"/>
          </w:tcPr>
          <w:p w14:paraId="58ECAEEF" w14:textId="77777777" w:rsidR="004B3F04" w:rsidRDefault="004B3F04" w:rsidP="000659BE">
            <w:pPr>
              <w:pStyle w:val="TableText"/>
            </w:pPr>
          </w:p>
        </w:tc>
      </w:tr>
      <w:tr w:rsidR="004B3F04" w14:paraId="278E7ACA" w14:textId="77777777" w:rsidTr="000659BE">
        <w:trPr>
          <w:jc w:val="center"/>
        </w:trPr>
        <w:tc>
          <w:tcPr>
            <w:tcW w:w="3345" w:type="dxa"/>
          </w:tcPr>
          <w:p w14:paraId="15E78518" w14:textId="77777777" w:rsidR="004B3F04" w:rsidRDefault="004B3F04" w:rsidP="000659BE">
            <w:pPr>
              <w:pStyle w:val="TableText"/>
            </w:pPr>
            <w:r>
              <w:tab/>
            </w:r>
            <w:r>
              <w:tab/>
              <w:t>@typeCode</w:t>
            </w:r>
          </w:p>
        </w:tc>
        <w:tc>
          <w:tcPr>
            <w:tcW w:w="720" w:type="dxa"/>
          </w:tcPr>
          <w:p w14:paraId="6DE9B8FE" w14:textId="77777777" w:rsidR="004B3F04" w:rsidRDefault="004B3F04" w:rsidP="000659BE">
            <w:pPr>
              <w:pStyle w:val="TableText"/>
            </w:pPr>
            <w:r>
              <w:t>1..1</w:t>
            </w:r>
          </w:p>
        </w:tc>
        <w:tc>
          <w:tcPr>
            <w:tcW w:w="1152" w:type="dxa"/>
          </w:tcPr>
          <w:p w14:paraId="3A6AC8DB" w14:textId="77777777" w:rsidR="004B3F04" w:rsidRDefault="004B3F04" w:rsidP="000659BE">
            <w:pPr>
              <w:pStyle w:val="TableText"/>
            </w:pPr>
            <w:r>
              <w:t>SHALL</w:t>
            </w:r>
          </w:p>
        </w:tc>
        <w:tc>
          <w:tcPr>
            <w:tcW w:w="864" w:type="dxa"/>
          </w:tcPr>
          <w:p w14:paraId="2DA858A5" w14:textId="77777777" w:rsidR="004B3F04" w:rsidRDefault="004B3F04" w:rsidP="000659BE">
            <w:pPr>
              <w:pStyle w:val="TableText"/>
            </w:pPr>
          </w:p>
        </w:tc>
        <w:tc>
          <w:tcPr>
            <w:tcW w:w="1104" w:type="dxa"/>
          </w:tcPr>
          <w:p w14:paraId="2E5D78AD" w14:textId="77777777" w:rsidR="004B3F04" w:rsidRDefault="006C736C" w:rsidP="000659BE">
            <w:pPr>
              <w:pStyle w:val="TableText"/>
            </w:pPr>
            <w:hyperlink w:anchor="C_4499-32831">
              <w:r w:rsidR="004B3F04">
                <w:rPr>
                  <w:rStyle w:val="HyperlinkText9pt"/>
                </w:rPr>
                <w:t>4499-32831</w:t>
              </w:r>
            </w:hyperlink>
          </w:p>
        </w:tc>
        <w:tc>
          <w:tcPr>
            <w:tcW w:w="2975" w:type="dxa"/>
          </w:tcPr>
          <w:p w14:paraId="52EB4A4E" w14:textId="77777777" w:rsidR="004B3F04" w:rsidRDefault="004B3F04" w:rsidP="000659BE">
            <w:pPr>
              <w:pStyle w:val="TableText"/>
            </w:pPr>
            <w:r>
              <w:t>urn:oid:2.16.840.1.113883.5.1002 (HL7ActRelationshipType) = DRIV</w:t>
            </w:r>
          </w:p>
        </w:tc>
      </w:tr>
      <w:tr w:rsidR="004B3F04" w14:paraId="0471A81B" w14:textId="77777777" w:rsidTr="000659BE">
        <w:trPr>
          <w:jc w:val="center"/>
        </w:trPr>
        <w:tc>
          <w:tcPr>
            <w:tcW w:w="3345" w:type="dxa"/>
          </w:tcPr>
          <w:p w14:paraId="200952CE" w14:textId="77777777" w:rsidR="004B3F04" w:rsidRDefault="004B3F04" w:rsidP="000659BE">
            <w:pPr>
              <w:pStyle w:val="TableText"/>
            </w:pPr>
            <w:r>
              <w:tab/>
            </w:r>
            <w:r>
              <w:tab/>
              <w:t>observationCriteria</w:t>
            </w:r>
          </w:p>
        </w:tc>
        <w:tc>
          <w:tcPr>
            <w:tcW w:w="720" w:type="dxa"/>
          </w:tcPr>
          <w:p w14:paraId="20BA5DE3" w14:textId="77777777" w:rsidR="004B3F04" w:rsidRDefault="004B3F04" w:rsidP="000659BE">
            <w:pPr>
              <w:pStyle w:val="TableText"/>
            </w:pPr>
            <w:r>
              <w:t>1..1</w:t>
            </w:r>
          </w:p>
        </w:tc>
        <w:tc>
          <w:tcPr>
            <w:tcW w:w="1152" w:type="dxa"/>
          </w:tcPr>
          <w:p w14:paraId="28B09805" w14:textId="77777777" w:rsidR="004B3F04" w:rsidRDefault="004B3F04" w:rsidP="000659BE">
            <w:pPr>
              <w:pStyle w:val="TableText"/>
            </w:pPr>
            <w:r>
              <w:t>SHALL</w:t>
            </w:r>
          </w:p>
        </w:tc>
        <w:tc>
          <w:tcPr>
            <w:tcW w:w="864" w:type="dxa"/>
          </w:tcPr>
          <w:p w14:paraId="19C4C765" w14:textId="77777777" w:rsidR="004B3F04" w:rsidRDefault="004B3F04" w:rsidP="000659BE">
            <w:pPr>
              <w:pStyle w:val="TableText"/>
            </w:pPr>
          </w:p>
        </w:tc>
        <w:tc>
          <w:tcPr>
            <w:tcW w:w="1104" w:type="dxa"/>
          </w:tcPr>
          <w:p w14:paraId="2D221D6C" w14:textId="77777777" w:rsidR="004B3F04" w:rsidRDefault="006C736C" w:rsidP="000659BE">
            <w:pPr>
              <w:pStyle w:val="TableText"/>
            </w:pPr>
            <w:hyperlink w:anchor="C_4499-32832">
              <w:r w:rsidR="004B3F04">
                <w:rPr>
                  <w:rStyle w:val="HyperlinkText9pt"/>
                </w:rPr>
                <w:t>4499-32832</w:t>
              </w:r>
            </w:hyperlink>
          </w:p>
        </w:tc>
        <w:tc>
          <w:tcPr>
            <w:tcW w:w="2975" w:type="dxa"/>
          </w:tcPr>
          <w:p w14:paraId="10CF86C3" w14:textId="77777777" w:rsidR="004B3F04" w:rsidRDefault="006C736C" w:rsidP="000659BE">
            <w:pPr>
              <w:pStyle w:val="TableText"/>
            </w:pPr>
            <w:hyperlink w:anchor="E_Patient_Characteristic_Expired_V1">
              <w:r w:rsidR="004B3F04">
                <w:rPr>
                  <w:rStyle w:val="HyperlinkText9pt"/>
                </w:rPr>
                <w:t>Patient Characteristic Expired (identifier: urn:hl7ii:2.16.840.1.113883.10.20.28.4.57:2017-05-01</w:t>
              </w:r>
            </w:hyperlink>
          </w:p>
        </w:tc>
      </w:tr>
      <w:tr w:rsidR="004B3F04" w14:paraId="5AA51EE6" w14:textId="77777777" w:rsidTr="000659BE">
        <w:trPr>
          <w:jc w:val="center"/>
        </w:trPr>
        <w:tc>
          <w:tcPr>
            <w:tcW w:w="3345" w:type="dxa"/>
          </w:tcPr>
          <w:p w14:paraId="174ACF4E" w14:textId="77777777" w:rsidR="004B3F04" w:rsidRDefault="004B3F04" w:rsidP="000659BE">
            <w:pPr>
              <w:pStyle w:val="TableText"/>
            </w:pPr>
            <w:r>
              <w:tab/>
              <w:t>entry</w:t>
            </w:r>
          </w:p>
        </w:tc>
        <w:tc>
          <w:tcPr>
            <w:tcW w:w="720" w:type="dxa"/>
          </w:tcPr>
          <w:p w14:paraId="2BFF9F5B" w14:textId="77777777" w:rsidR="004B3F04" w:rsidRDefault="004B3F04" w:rsidP="000659BE">
            <w:pPr>
              <w:pStyle w:val="TableText"/>
            </w:pPr>
            <w:r>
              <w:t>0..*</w:t>
            </w:r>
          </w:p>
        </w:tc>
        <w:tc>
          <w:tcPr>
            <w:tcW w:w="1152" w:type="dxa"/>
          </w:tcPr>
          <w:p w14:paraId="08912C7F" w14:textId="77777777" w:rsidR="004B3F04" w:rsidRDefault="004B3F04" w:rsidP="000659BE">
            <w:pPr>
              <w:pStyle w:val="TableText"/>
            </w:pPr>
            <w:r>
              <w:t>MAY</w:t>
            </w:r>
          </w:p>
        </w:tc>
        <w:tc>
          <w:tcPr>
            <w:tcW w:w="864" w:type="dxa"/>
          </w:tcPr>
          <w:p w14:paraId="4464ADB9" w14:textId="77777777" w:rsidR="004B3F04" w:rsidRDefault="004B3F04" w:rsidP="000659BE">
            <w:pPr>
              <w:pStyle w:val="TableText"/>
            </w:pPr>
          </w:p>
        </w:tc>
        <w:tc>
          <w:tcPr>
            <w:tcW w:w="1104" w:type="dxa"/>
          </w:tcPr>
          <w:p w14:paraId="656964C7" w14:textId="77777777" w:rsidR="004B3F04" w:rsidRDefault="006C736C" w:rsidP="000659BE">
            <w:pPr>
              <w:pStyle w:val="TableText"/>
            </w:pPr>
            <w:hyperlink w:anchor="C_4499-32817">
              <w:r w:rsidR="004B3F04">
                <w:rPr>
                  <w:rStyle w:val="HyperlinkText9pt"/>
                </w:rPr>
                <w:t>4499-32817</w:t>
              </w:r>
            </w:hyperlink>
          </w:p>
        </w:tc>
        <w:tc>
          <w:tcPr>
            <w:tcW w:w="2975" w:type="dxa"/>
          </w:tcPr>
          <w:p w14:paraId="174C0694" w14:textId="77777777" w:rsidR="004B3F04" w:rsidRDefault="004B3F04" w:rsidP="000659BE">
            <w:pPr>
              <w:pStyle w:val="TableText"/>
            </w:pPr>
          </w:p>
        </w:tc>
      </w:tr>
      <w:tr w:rsidR="004B3F04" w14:paraId="11470CA0" w14:textId="77777777" w:rsidTr="000659BE">
        <w:trPr>
          <w:jc w:val="center"/>
        </w:trPr>
        <w:tc>
          <w:tcPr>
            <w:tcW w:w="3345" w:type="dxa"/>
          </w:tcPr>
          <w:p w14:paraId="0B9F542B" w14:textId="77777777" w:rsidR="004B3F04" w:rsidRDefault="004B3F04" w:rsidP="000659BE">
            <w:pPr>
              <w:pStyle w:val="TableText"/>
            </w:pPr>
            <w:r>
              <w:tab/>
            </w:r>
            <w:r>
              <w:tab/>
              <w:t>@typeCode</w:t>
            </w:r>
          </w:p>
        </w:tc>
        <w:tc>
          <w:tcPr>
            <w:tcW w:w="720" w:type="dxa"/>
          </w:tcPr>
          <w:p w14:paraId="7A6CBDB3" w14:textId="77777777" w:rsidR="004B3F04" w:rsidRDefault="004B3F04" w:rsidP="000659BE">
            <w:pPr>
              <w:pStyle w:val="TableText"/>
            </w:pPr>
            <w:r>
              <w:t>1..1</w:t>
            </w:r>
          </w:p>
        </w:tc>
        <w:tc>
          <w:tcPr>
            <w:tcW w:w="1152" w:type="dxa"/>
          </w:tcPr>
          <w:p w14:paraId="38B67231" w14:textId="77777777" w:rsidR="004B3F04" w:rsidRDefault="004B3F04" w:rsidP="000659BE">
            <w:pPr>
              <w:pStyle w:val="TableText"/>
            </w:pPr>
            <w:r>
              <w:t>SHALL</w:t>
            </w:r>
          </w:p>
        </w:tc>
        <w:tc>
          <w:tcPr>
            <w:tcW w:w="864" w:type="dxa"/>
          </w:tcPr>
          <w:p w14:paraId="4A478682" w14:textId="77777777" w:rsidR="004B3F04" w:rsidRDefault="004B3F04" w:rsidP="000659BE">
            <w:pPr>
              <w:pStyle w:val="TableText"/>
            </w:pPr>
          </w:p>
        </w:tc>
        <w:tc>
          <w:tcPr>
            <w:tcW w:w="1104" w:type="dxa"/>
          </w:tcPr>
          <w:p w14:paraId="350018B9" w14:textId="77777777" w:rsidR="004B3F04" w:rsidRDefault="006C736C" w:rsidP="000659BE">
            <w:pPr>
              <w:pStyle w:val="TableText"/>
            </w:pPr>
            <w:hyperlink w:anchor="C_4499-32833">
              <w:r w:rsidR="004B3F04">
                <w:rPr>
                  <w:rStyle w:val="HyperlinkText9pt"/>
                </w:rPr>
                <w:t>4499-32833</w:t>
              </w:r>
            </w:hyperlink>
          </w:p>
        </w:tc>
        <w:tc>
          <w:tcPr>
            <w:tcW w:w="2975" w:type="dxa"/>
          </w:tcPr>
          <w:p w14:paraId="5FC12F79" w14:textId="77777777" w:rsidR="004B3F04" w:rsidRDefault="004B3F04" w:rsidP="000659BE">
            <w:pPr>
              <w:pStyle w:val="TableText"/>
            </w:pPr>
            <w:r>
              <w:t>urn:oid:2.16.840.1.113883.5.1002 (HL7ActRelationshipType) = DRIV</w:t>
            </w:r>
          </w:p>
        </w:tc>
      </w:tr>
      <w:tr w:rsidR="004B3F04" w14:paraId="4391A13E" w14:textId="77777777" w:rsidTr="000659BE">
        <w:trPr>
          <w:jc w:val="center"/>
        </w:trPr>
        <w:tc>
          <w:tcPr>
            <w:tcW w:w="3345" w:type="dxa"/>
          </w:tcPr>
          <w:p w14:paraId="6DBC1D87" w14:textId="77777777" w:rsidR="004B3F04" w:rsidRDefault="004B3F04" w:rsidP="000659BE">
            <w:pPr>
              <w:pStyle w:val="TableText"/>
            </w:pPr>
            <w:r>
              <w:tab/>
            </w:r>
            <w:r>
              <w:tab/>
              <w:t>observationCriteria</w:t>
            </w:r>
          </w:p>
        </w:tc>
        <w:tc>
          <w:tcPr>
            <w:tcW w:w="720" w:type="dxa"/>
          </w:tcPr>
          <w:p w14:paraId="64C5C837" w14:textId="77777777" w:rsidR="004B3F04" w:rsidRDefault="004B3F04" w:rsidP="000659BE">
            <w:pPr>
              <w:pStyle w:val="TableText"/>
            </w:pPr>
            <w:r>
              <w:t>1..1</w:t>
            </w:r>
          </w:p>
        </w:tc>
        <w:tc>
          <w:tcPr>
            <w:tcW w:w="1152" w:type="dxa"/>
          </w:tcPr>
          <w:p w14:paraId="129ECFB5" w14:textId="77777777" w:rsidR="004B3F04" w:rsidRDefault="004B3F04" w:rsidP="000659BE">
            <w:pPr>
              <w:pStyle w:val="TableText"/>
            </w:pPr>
            <w:r>
              <w:t>SHALL</w:t>
            </w:r>
          </w:p>
        </w:tc>
        <w:tc>
          <w:tcPr>
            <w:tcW w:w="864" w:type="dxa"/>
          </w:tcPr>
          <w:p w14:paraId="7193118B" w14:textId="77777777" w:rsidR="004B3F04" w:rsidRDefault="004B3F04" w:rsidP="000659BE">
            <w:pPr>
              <w:pStyle w:val="TableText"/>
            </w:pPr>
          </w:p>
        </w:tc>
        <w:tc>
          <w:tcPr>
            <w:tcW w:w="1104" w:type="dxa"/>
          </w:tcPr>
          <w:p w14:paraId="3214E394" w14:textId="77777777" w:rsidR="004B3F04" w:rsidRDefault="006C736C" w:rsidP="000659BE">
            <w:pPr>
              <w:pStyle w:val="TableText"/>
            </w:pPr>
            <w:hyperlink w:anchor="C_4499-32834">
              <w:r w:rsidR="004B3F04">
                <w:rPr>
                  <w:rStyle w:val="HyperlinkText9pt"/>
                </w:rPr>
                <w:t>4499-32834</w:t>
              </w:r>
            </w:hyperlink>
          </w:p>
        </w:tc>
        <w:tc>
          <w:tcPr>
            <w:tcW w:w="2975" w:type="dxa"/>
          </w:tcPr>
          <w:p w14:paraId="666B75C3" w14:textId="77777777" w:rsidR="004B3F04" w:rsidRDefault="006C736C" w:rsidP="000659BE">
            <w:pPr>
              <w:pStyle w:val="TableText"/>
            </w:pPr>
            <w:hyperlink w:anchor="E_Patient_Characteristic_Payer">
              <w:r w:rsidR="004B3F04">
                <w:rPr>
                  <w:rStyle w:val="HyperlinkText9pt"/>
                </w:rPr>
                <w:t>Patient Characteristic Payer (identifier: urn:hl7ii:2.16.840.1.113883.10.20.28.4.58:2017-05-01</w:t>
              </w:r>
            </w:hyperlink>
          </w:p>
        </w:tc>
      </w:tr>
      <w:tr w:rsidR="004B3F04" w14:paraId="18893FC4" w14:textId="77777777" w:rsidTr="000659BE">
        <w:trPr>
          <w:jc w:val="center"/>
        </w:trPr>
        <w:tc>
          <w:tcPr>
            <w:tcW w:w="3345" w:type="dxa"/>
          </w:tcPr>
          <w:p w14:paraId="44E3947A" w14:textId="77777777" w:rsidR="004B3F04" w:rsidRDefault="004B3F04" w:rsidP="000659BE">
            <w:pPr>
              <w:pStyle w:val="TableText"/>
            </w:pPr>
            <w:r>
              <w:tab/>
              <w:t>entry</w:t>
            </w:r>
          </w:p>
        </w:tc>
        <w:tc>
          <w:tcPr>
            <w:tcW w:w="720" w:type="dxa"/>
          </w:tcPr>
          <w:p w14:paraId="69C3D4B3" w14:textId="77777777" w:rsidR="004B3F04" w:rsidRDefault="004B3F04" w:rsidP="000659BE">
            <w:pPr>
              <w:pStyle w:val="TableText"/>
            </w:pPr>
            <w:r>
              <w:t>0..*</w:t>
            </w:r>
          </w:p>
        </w:tc>
        <w:tc>
          <w:tcPr>
            <w:tcW w:w="1152" w:type="dxa"/>
          </w:tcPr>
          <w:p w14:paraId="18C3C2B4" w14:textId="77777777" w:rsidR="004B3F04" w:rsidRDefault="004B3F04" w:rsidP="000659BE">
            <w:pPr>
              <w:pStyle w:val="TableText"/>
            </w:pPr>
            <w:r>
              <w:t>MAY</w:t>
            </w:r>
          </w:p>
        </w:tc>
        <w:tc>
          <w:tcPr>
            <w:tcW w:w="864" w:type="dxa"/>
          </w:tcPr>
          <w:p w14:paraId="2911278B" w14:textId="77777777" w:rsidR="004B3F04" w:rsidRDefault="004B3F04" w:rsidP="000659BE">
            <w:pPr>
              <w:pStyle w:val="TableText"/>
            </w:pPr>
          </w:p>
        </w:tc>
        <w:tc>
          <w:tcPr>
            <w:tcW w:w="1104" w:type="dxa"/>
          </w:tcPr>
          <w:p w14:paraId="1226C329" w14:textId="77777777" w:rsidR="004B3F04" w:rsidRDefault="006C736C" w:rsidP="000659BE">
            <w:pPr>
              <w:pStyle w:val="TableText"/>
            </w:pPr>
            <w:hyperlink w:anchor="C_4499-32818">
              <w:r w:rsidR="004B3F04">
                <w:rPr>
                  <w:rStyle w:val="HyperlinkText9pt"/>
                </w:rPr>
                <w:t>4499-32818</w:t>
              </w:r>
            </w:hyperlink>
          </w:p>
        </w:tc>
        <w:tc>
          <w:tcPr>
            <w:tcW w:w="2975" w:type="dxa"/>
          </w:tcPr>
          <w:p w14:paraId="7419B031" w14:textId="77777777" w:rsidR="004B3F04" w:rsidRDefault="004B3F04" w:rsidP="000659BE">
            <w:pPr>
              <w:pStyle w:val="TableText"/>
            </w:pPr>
          </w:p>
        </w:tc>
      </w:tr>
      <w:tr w:rsidR="004B3F04" w14:paraId="7AD0AAE2" w14:textId="77777777" w:rsidTr="000659BE">
        <w:trPr>
          <w:jc w:val="center"/>
        </w:trPr>
        <w:tc>
          <w:tcPr>
            <w:tcW w:w="3345" w:type="dxa"/>
          </w:tcPr>
          <w:p w14:paraId="645FEE56" w14:textId="77777777" w:rsidR="004B3F04" w:rsidRDefault="004B3F04" w:rsidP="000659BE">
            <w:pPr>
              <w:pStyle w:val="TableText"/>
            </w:pPr>
            <w:r>
              <w:tab/>
            </w:r>
            <w:r>
              <w:tab/>
              <w:t>@typeCode</w:t>
            </w:r>
          </w:p>
        </w:tc>
        <w:tc>
          <w:tcPr>
            <w:tcW w:w="720" w:type="dxa"/>
          </w:tcPr>
          <w:p w14:paraId="4F47328E" w14:textId="77777777" w:rsidR="004B3F04" w:rsidRDefault="004B3F04" w:rsidP="000659BE">
            <w:pPr>
              <w:pStyle w:val="TableText"/>
            </w:pPr>
            <w:r>
              <w:t>1..1</w:t>
            </w:r>
          </w:p>
        </w:tc>
        <w:tc>
          <w:tcPr>
            <w:tcW w:w="1152" w:type="dxa"/>
          </w:tcPr>
          <w:p w14:paraId="796B5F34" w14:textId="77777777" w:rsidR="004B3F04" w:rsidRDefault="004B3F04" w:rsidP="000659BE">
            <w:pPr>
              <w:pStyle w:val="TableText"/>
            </w:pPr>
            <w:r>
              <w:t>SHALL</w:t>
            </w:r>
          </w:p>
        </w:tc>
        <w:tc>
          <w:tcPr>
            <w:tcW w:w="864" w:type="dxa"/>
          </w:tcPr>
          <w:p w14:paraId="27304421" w14:textId="77777777" w:rsidR="004B3F04" w:rsidRDefault="004B3F04" w:rsidP="000659BE">
            <w:pPr>
              <w:pStyle w:val="TableText"/>
            </w:pPr>
          </w:p>
        </w:tc>
        <w:tc>
          <w:tcPr>
            <w:tcW w:w="1104" w:type="dxa"/>
          </w:tcPr>
          <w:p w14:paraId="01B271BF" w14:textId="77777777" w:rsidR="004B3F04" w:rsidRDefault="006C736C" w:rsidP="000659BE">
            <w:pPr>
              <w:pStyle w:val="TableText"/>
            </w:pPr>
            <w:hyperlink w:anchor="C_4499-32835">
              <w:r w:rsidR="004B3F04">
                <w:rPr>
                  <w:rStyle w:val="HyperlinkText9pt"/>
                </w:rPr>
                <w:t>4499-32835</w:t>
              </w:r>
            </w:hyperlink>
          </w:p>
        </w:tc>
        <w:tc>
          <w:tcPr>
            <w:tcW w:w="2975" w:type="dxa"/>
          </w:tcPr>
          <w:p w14:paraId="35C25200" w14:textId="77777777" w:rsidR="004B3F04" w:rsidRDefault="004B3F04" w:rsidP="000659BE">
            <w:pPr>
              <w:pStyle w:val="TableText"/>
            </w:pPr>
            <w:r>
              <w:t>urn:oid:2.16.840.1.113883.5.1002 (HL7ActRelationshipType) = DRIV</w:t>
            </w:r>
          </w:p>
        </w:tc>
      </w:tr>
      <w:tr w:rsidR="004B3F04" w14:paraId="1C272824" w14:textId="77777777" w:rsidTr="000659BE">
        <w:trPr>
          <w:jc w:val="center"/>
        </w:trPr>
        <w:tc>
          <w:tcPr>
            <w:tcW w:w="3345" w:type="dxa"/>
          </w:tcPr>
          <w:p w14:paraId="32388BA0" w14:textId="77777777" w:rsidR="004B3F04" w:rsidRDefault="004B3F04" w:rsidP="000659BE">
            <w:pPr>
              <w:pStyle w:val="TableText"/>
            </w:pPr>
            <w:r>
              <w:tab/>
            </w:r>
            <w:r>
              <w:tab/>
              <w:t>observationCriteria</w:t>
            </w:r>
          </w:p>
        </w:tc>
        <w:tc>
          <w:tcPr>
            <w:tcW w:w="720" w:type="dxa"/>
          </w:tcPr>
          <w:p w14:paraId="3E5145C7" w14:textId="77777777" w:rsidR="004B3F04" w:rsidRDefault="004B3F04" w:rsidP="000659BE">
            <w:pPr>
              <w:pStyle w:val="TableText"/>
            </w:pPr>
            <w:r>
              <w:t>1..1</w:t>
            </w:r>
          </w:p>
        </w:tc>
        <w:tc>
          <w:tcPr>
            <w:tcW w:w="1152" w:type="dxa"/>
          </w:tcPr>
          <w:p w14:paraId="4EEEB62A" w14:textId="77777777" w:rsidR="004B3F04" w:rsidRDefault="004B3F04" w:rsidP="000659BE">
            <w:pPr>
              <w:pStyle w:val="TableText"/>
            </w:pPr>
            <w:r>
              <w:t>SHALL</w:t>
            </w:r>
          </w:p>
        </w:tc>
        <w:tc>
          <w:tcPr>
            <w:tcW w:w="864" w:type="dxa"/>
          </w:tcPr>
          <w:p w14:paraId="36CF3F0D" w14:textId="77777777" w:rsidR="004B3F04" w:rsidRDefault="004B3F04" w:rsidP="000659BE">
            <w:pPr>
              <w:pStyle w:val="TableText"/>
            </w:pPr>
          </w:p>
        </w:tc>
        <w:tc>
          <w:tcPr>
            <w:tcW w:w="1104" w:type="dxa"/>
          </w:tcPr>
          <w:p w14:paraId="47B2AEBD" w14:textId="77777777" w:rsidR="004B3F04" w:rsidRDefault="006C736C" w:rsidP="000659BE">
            <w:pPr>
              <w:pStyle w:val="TableText"/>
            </w:pPr>
            <w:hyperlink w:anchor="C_4499-32836">
              <w:r w:rsidR="004B3F04">
                <w:rPr>
                  <w:rStyle w:val="HyperlinkText9pt"/>
                </w:rPr>
                <w:t>4499-32836</w:t>
              </w:r>
            </w:hyperlink>
          </w:p>
        </w:tc>
        <w:tc>
          <w:tcPr>
            <w:tcW w:w="2975" w:type="dxa"/>
          </w:tcPr>
          <w:p w14:paraId="2CE65A69" w14:textId="77777777" w:rsidR="004B3F04" w:rsidRDefault="006C736C" w:rsidP="000659BE">
            <w:pPr>
              <w:pStyle w:val="TableText"/>
            </w:pPr>
            <w:hyperlink w:anchor="E_Patient_Characteristic_Race">
              <w:r w:rsidR="004B3F04">
                <w:rPr>
                  <w:rStyle w:val="HyperlinkText9pt"/>
                </w:rPr>
                <w:t>Patient Characteristic Race (identifier: urn:hl7ii:2.16.840.1.113883.10.20.28.4.59:2017-05-01</w:t>
              </w:r>
            </w:hyperlink>
          </w:p>
        </w:tc>
      </w:tr>
      <w:tr w:rsidR="004B3F04" w14:paraId="08A6150A" w14:textId="77777777" w:rsidTr="000659BE">
        <w:trPr>
          <w:jc w:val="center"/>
        </w:trPr>
        <w:tc>
          <w:tcPr>
            <w:tcW w:w="3345" w:type="dxa"/>
          </w:tcPr>
          <w:p w14:paraId="253BB72F" w14:textId="77777777" w:rsidR="004B3F04" w:rsidRDefault="004B3F04" w:rsidP="000659BE">
            <w:pPr>
              <w:pStyle w:val="TableText"/>
            </w:pPr>
            <w:r>
              <w:tab/>
              <w:t>entry</w:t>
            </w:r>
          </w:p>
        </w:tc>
        <w:tc>
          <w:tcPr>
            <w:tcW w:w="720" w:type="dxa"/>
          </w:tcPr>
          <w:p w14:paraId="7EEF5233" w14:textId="77777777" w:rsidR="004B3F04" w:rsidRDefault="004B3F04" w:rsidP="000659BE">
            <w:pPr>
              <w:pStyle w:val="TableText"/>
            </w:pPr>
            <w:r>
              <w:t>0..*</w:t>
            </w:r>
          </w:p>
        </w:tc>
        <w:tc>
          <w:tcPr>
            <w:tcW w:w="1152" w:type="dxa"/>
          </w:tcPr>
          <w:p w14:paraId="3E315D59" w14:textId="77777777" w:rsidR="004B3F04" w:rsidRDefault="004B3F04" w:rsidP="000659BE">
            <w:pPr>
              <w:pStyle w:val="TableText"/>
            </w:pPr>
            <w:r>
              <w:t>MAY</w:t>
            </w:r>
          </w:p>
        </w:tc>
        <w:tc>
          <w:tcPr>
            <w:tcW w:w="864" w:type="dxa"/>
          </w:tcPr>
          <w:p w14:paraId="06D6EBB0" w14:textId="77777777" w:rsidR="004B3F04" w:rsidRDefault="004B3F04" w:rsidP="000659BE">
            <w:pPr>
              <w:pStyle w:val="TableText"/>
            </w:pPr>
          </w:p>
        </w:tc>
        <w:tc>
          <w:tcPr>
            <w:tcW w:w="1104" w:type="dxa"/>
          </w:tcPr>
          <w:p w14:paraId="7E1C75EE" w14:textId="77777777" w:rsidR="004B3F04" w:rsidRDefault="006C736C" w:rsidP="000659BE">
            <w:pPr>
              <w:pStyle w:val="TableText"/>
            </w:pPr>
            <w:hyperlink w:anchor="C_4499-32819">
              <w:r w:rsidR="004B3F04">
                <w:rPr>
                  <w:rStyle w:val="HyperlinkText9pt"/>
                </w:rPr>
                <w:t>4499-32819</w:t>
              </w:r>
            </w:hyperlink>
          </w:p>
        </w:tc>
        <w:tc>
          <w:tcPr>
            <w:tcW w:w="2975" w:type="dxa"/>
          </w:tcPr>
          <w:p w14:paraId="24E5381A" w14:textId="77777777" w:rsidR="004B3F04" w:rsidRDefault="004B3F04" w:rsidP="000659BE">
            <w:pPr>
              <w:pStyle w:val="TableText"/>
            </w:pPr>
          </w:p>
        </w:tc>
      </w:tr>
      <w:tr w:rsidR="004B3F04" w14:paraId="48AFC397" w14:textId="77777777" w:rsidTr="000659BE">
        <w:trPr>
          <w:jc w:val="center"/>
        </w:trPr>
        <w:tc>
          <w:tcPr>
            <w:tcW w:w="3345" w:type="dxa"/>
          </w:tcPr>
          <w:p w14:paraId="6681E112" w14:textId="77777777" w:rsidR="004B3F04" w:rsidRDefault="004B3F04" w:rsidP="000659BE">
            <w:pPr>
              <w:pStyle w:val="TableText"/>
            </w:pPr>
            <w:r>
              <w:tab/>
            </w:r>
            <w:r>
              <w:tab/>
              <w:t>@typeCode</w:t>
            </w:r>
          </w:p>
        </w:tc>
        <w:tc>
          <w:tcPr>
            <w:tcW w:w="720" w:type="dxa"/>
          </w:tcPr>
          <w:p w14:paraId="1FA45179" w14:textId="77777777" w:rsidR="004B3F04" w:rsidRDefault="004B3F04" w:rsidP="000659BE">
            <w:pPr>
              <w:pStyle w:val="TableText"/>
            </w:pPr>
            <w:r>
              <w:t>1..1</w:t>
            </w:r>
          </w:p>
        </w:tc>
        <w:tc>
          <w:tcPr>
            <w:tcW w:w="1152" w:type="dxa"/>
          </w:tcPr>
          <w:p w14:paraId="7DD651F1" w14:textId="77777777" w:rsidR="004B3F04" w:rsidRDefault="004B3F04" w:rsidP="000659BE">
            <w:pPr>
              <w:pStyle w:val="TableText"/>
            </w:pPr>
            <w:r>
              <w:t>SHALL</w:t>
            </w:r>
          </w:p>
        </w:tc>
        <w:tc>
          <w:tcPr>
            <w:tcW w:w="864" w:type="dxa"/>
          </w:tcPr>
          <w:p w14:paraId="2212733A" w14:textId="77777777" w:rsidR="004B3F04" w:rsidRDefault="004B3F04" w:rsidP="000659BE">
            <w:pPr>
              <w:pStyle w:val="TableText"/>
            </w:pPr>
          </w:p>
        </w:tc>
        <w:tc>
          <w:tcPr>
            <w:tcW w:w="1104" w:type="dxa"/>
          </w:tcPr>
          <w:p w14:paraId="38DB4878" w14:textId="77777777" w:rsidR="004B3F04" w:rsidRDefault="006C736C" w:rsidP="000659BE">
            <w:pPr>
              <w:pStyle w:val="TableText"/>
            </w:pPr>
            <w:hyperlink w:anchor="C_4499-32837">
              <w:r w:rsidR="004B3F04">
                <w:rPr>
                  <w:rStyle w:val="HyperlinkText9pt"/>
                </w:rPr>
                <w:t>4499-32837</w:t>
              </w:r>
            </w:hyperlink>
          </w:p>
        </w:tc>
        <w:tc>
          <w:tcPr>
            <w:tcW w:w="2975" w:type="dxa"/>
          </w:tcPr>
          <w:p w14:paraId="4F77F99C" w14:textId="77777777" w:rsidR="004B3F04" w:rsidRDefault="004B3F04" w:rsidP="000659BE">
            <w:pPr>
              <w:pStyle w:val="TableText"/>
            </w:pPr>
            <w:r>
              <w:t>urn:oid:2.16.840.1.113883.5.1002 (HL7ActRelationshipType) = DRIV</w:t>
            </w:r>
          </w:p>
        </w:tc>
      </w:tr>
      <w:tr w:rsidR="004B3F04" w14:paraId="586C078B" w14:textId="77777777" w:rsidTr="000659BE">
        <w:trPr>
          <w:jc w:val="center"/>
        </w:trPr>
        <w:tc>
          <w:tcPr>
            <w:tcW w:w="3345" w:type="dxa"/>
          </w:tcPr>
          <w:p w14:paraId="19EF639B" w14:textId="77777777" w:rsidR="004B3F04" w:rsidRDefault="004B3F04" w:rsidP="000659BE">
            <w:pPr>
              <w:pStyle w:val="TableText"/>
            </w:pPr>
            <w:r>
              <w:tab/>
            </w:r>
            <w:r>
              <w:tab/>
              <w:t>observationCriteria</w:t>
            </w:r>
          </w:p>
        </w:tc>
        <w:tc>
          <w:tcPr>
            <w:tcW w:w="720" w:type="dxa"/>
          </w:tcPr>
          <w:p w14:paraId="0FCCEC6E" w14:textId="77777777" w:rsidR="004B3F04" w:rsidRDefault="004B3F04" w:rsidP="000659BE">
            <w:pPr>
              <w:pStyle w:val="TableText"/>
            </w:pPr>
            <w:r>
              <w:t>1..1</w:t>
            </w:r>
          </w:p>
        </w:tc>
        <w:tc>
          <w:tcPr>
            <w:tcW w:w="1152" w:type="dxa"/>
          </w:tcPr>
          <w:p w14:paraId="4396F780" w14:textId="77777777" w:rsidR="004B3F04" w:rsidRDefault="004B3F04" w:rsidP="000659BE">
            <w:pPr>
              <w:pStyle w:val="TableText"/>
            </w:pPr>
            <w:r>
              <w:t>SHALL</w:t>
            </w:r>
          </w:p>
        </w:tc>
        <w:tc>
          <w:tcPr>
            <w:tcW w:w="864" w:type="dxa"/>
          </w:tcPr>
          <w:p w14:paraId="11A1C48B" w14:textId="77777777" w:rsidR="004B3F04" w:rsidRDefault="004B3F04" w:rsidP="000659BE">
            <w:pPr>
              <w:pStyle w:val="TableText"/>
            </w:pPr>
          </w:p>
        </w:tc>
        <w:tc>
          <w:tcPr>
            <w:tcW w:w="1104" w:type="dxa"/>
          </w:tcPr>
          <w:p w14:paraId="05FDB036" w14:textId="77777777" w:rsidR="004B3F04" w:rsidRDefault="006C736C" w:rsidP="000659BE">
            <w:pPr>
              <w:pStyle w:val="TableText"/>
            </w:pPr>
            <w:hyperlink w:anchor="C_4499-32838">
              <w:r w:rsidR="004B3F04">
                <w:rPr>
                  <w:rStyle w:val="HyperlinkText9pt"/>
                </w:rPr>
                <w:t>4499-32838</w:t>
              </w:r>
            </w:hyperlink>
          </w:p>
        </w:tc>
        <w:tc>
          <w:tcPr>
            <w:tcW w:w="2975" w:type="dxa"/>
          </w:tcPr>
          <w:p w14:paraId="705DC56E" w14:textId="77777777" w:rsidR="004B3F04" w:rsidRDefault="006C736C" w:rsidP="000659BE">
            <w:pPr>
              <w:pStyle w:val="TableText"/>
            </w:pPr>
            <w:hyperlink w:anchor="E_Patient_Characteristic_Sex">
              <w:r w:rsidR="004B3F04">
                <w:rPr>
                  <w:rStyle w:val="HyperlinkText9pt"/>
                </w:rPr>
                <w:t>Patient Characteristic Sex (identifier: urn:hl7ii:2.16.840.1.113883.10.20.28.4.55:2017-05-01</w:t>
              </w:r>
            </w:hyperlink>
          </w:p>
        </w:tc>
      </w:tr>
      <w:tr w:rsidR="004B3F04" w14:paraId="4445A5B2" w14:textId="77777777" w:rsidTr="000659BE">
        <w:trPr>
          <w:jc w:val="center"/>
        </w:trPr>
        <w:tc>
          <w:tcPr>
            <w:tcW w:w="3345" w:type="dxa"/>
          </w:tcPr>
          <w:p w14:paraId="436A3FA1" w14:textId="77777777" w:rsidR="004B3F04" w:rsidRDefault="004B3F04" w:rsidP="000659BE">
            <w:pPr>
              <w:pStyle w:val="TableText"/>
            </w:pPr>
            <w:r>
              <w:tab/>
              <w:t>entry</w:t>
            </w:r>
          </w:p>
        </w:tc>
        <w:tc>
          <w:tcPr>
            <w:tcW w:w="720" w:type="dxa"/>
          </w:tcPr>
          <w:p w14:paraId="5E17DF0D" w14:textId="77777777" w:rsidR="004B3F04" w:rsidRDefault="004B3F04" w:rsidP="000659BE">
            <w:pPr>
              <w:pStyle w:val="TableText"/>
            </w:pPr>
            <w:r>
              <w:t>0..*</w:t>
            </w:r>
          </w:p>
        </w:tc>
        <w:tc>
          <w:tcPr>
            <w:tcW w:w="1152" w:type="dxa"/>
          </w:tcPr>
          <w:p w14:paraId="54D4CE36" w14:textId="77777777" w:rsidR="004B3F04" w:rsidRDefault="004B3F04" w:rsidP="000659BE">
            <w:pPr>
              <w:pStyle w:val="TableText"/>
            </w:pPr>
            <w:r>
              <w:t>MAY</w:t>
            </w:r>
          </w:p>
        </w:tc>
        <w:tc>
          <w:tcPr>
            <w:tcW w:w="864" w:type="dxa"/>
          </w:tcPr>
          <w:p w14:paraId="02F7DB51" w14:textId="77777777" w:rsidR="004B3F04" w:rsidRDefault="004B3F04" w:rsidP="000659BE">
            <w:pPr>
              <w:pStyle w:val="TableText"/>
            </w:pPr>
          </w:p>
        </w:tc>
        <w:tc>
          <w:tcPr>
            <w:tcW w:w="1104" w:type="dxa"/>
          </w:tcPr>
          <w:p w14:paraId="79A562E7" w14:textId="77777777" w:rsidR="004B3F04" w:rsidRDefault="006C736C" w:rsidP="000659BE">
            <w:pPr>
              <w:pStyle w:val="TableText"/>
            </w:pPr>
            <w:hyperlink w:anchor="C_4499-32844">
              <w:r w:rsidR="004B3F04">
                <w:rPr>
                  <w:rStyle w:val="HyperlinkText9pt"/>
                </w:rPr>
                <w:t>4499-32844</w:t>
              </w:r>
            </w:hyperlink>
          </w:p>
        </w:tc>
        <w:tc>
          <w:tcPr>
            <w:tcW w:w="2975" w:type="dxa"/>
          </w:tcPr>
          <w:p w14:paraId="58D025C4" w14:textId="77777777" w:rsidR="004B3F04" w:rsidRDefault="004B3F04" w:rsidP="000659BE">
            <w:pPr>
              <w:pStyle w:val="TableText"/>
            </w:pPr>
          </w:p>
        </w:tc>
      </w:tr>
      <w:tr w:rsidR="004B3F04" w14:paraId="40ABF82D" w14:textId="77777777" w:rsidTr="000659BE">
        <w:trPr>
          <w:jc w:val="center"/>
        </w:trPr>
        <w:tc>
          <w:tcPr>
            <w:tcW w:w="3345" w:type="dxa"/>
          </w:tcPr>
          <w:p w14:paraId="3EF2812B" w14:textId="77777777" w:rsidR="004B3F04" w:rsidRDefault="004B3F04" w:rsidP="000659BE">
            <w:pPr>
              <w:pStyle w:val="TableText"/>
            </w:pPr>
            <w:r>
              <w:tab/>
            </w:r>
            <w:r>
              <w:tab/>
              <w:t>@typeCode</w:t>
            </w:r>
          </w:p>
        </w:tc>
        <w:tc>
          <w:tcPr>
            <w:tcW w:w="720" w:type="dxa"/>
          </w:tcPr>
          <w:p w14:paraId="785230D9" w14:textId="77777777" w:rsidR="004B3F04" w:rsidRDefault="004B3F04" w:rsidP="000659BE">
            <w:pPr>
              <w:pStyle w:val="TableText"/>
            </w:pPr>
            <w:r>
              <w:t>1..1</w:t>
            </w:r>
          </w:p>
        </w:tc>
        <w:tc>
          <w:tcPr>
            <w:tcW w:w="1152" w:type="dxa"/>
          </w:tcPr>
          <w:p w14:paraId="0428FA0F" w14:textId="77777777" w:rsidR="004B3F04" w:rsidRDefault="004B3F04" w:rsidP="000659BE">
            <w:pPr>
              <w:pStyle w:val="TableText"/>
            </w:pPr>
            <w:r>
              <w:t>SHALL</w:t>
            </w:r>
          </w:p>
        </w:tc>
        <w:tc>
          <w:tcPr>
            <w:tcW w:w="864" w:type="dxa"/>
          </w:tcPr>
          <w:p w14:paraId="330DC36D" w14:textId="77777777" w:rsidR="004B3F04" w:rsidRDefault="004B3F04" w:rsidP="000659BE">
            <w:pPr>
              <w:pStyle w:val="TableText"/>
            </w:pPr>
          </w:p>
        </w:tc>
        <w:tc>
          <w:tcPr>
            <w:tcW w:w="1104" w:type="dxa"/>
          </w:tcPr>
          <w:p w14:paraId="320F0C5B" w14:textId="77777777" w:rsidR="004B3F04" w:rsidRDefault="006C736C" w:rsidP="000659BE">
            <w:pPr>
              <w:pStyle w:val="TableText"/>
            </w:pPr>
            <w:hyperlink w:anchor="C_4499-32845">
              <w:r w:rsidR="004B3F04">
                <w:rPr>
                  <w:rStyle w:val="HyperlinkText9pt"/>
                </w:rPr>
                <w:t>4499-32845</w:t>
              </w:r>
            </w:hyperlink>
          </w:p>
        </w:tc>
        <w:tc>
          <w:tcPr>
            <w:tcW w:w="2975" w:type="dxa"/>
          </w:tcPr>
          <w:p w14:paraId="0659DE25" w14:textId="77777777" w:rsidR="004B3F04" w:rsidRDefault="004B3F04" w:rsidP="000659BE">
            <w:pPr>
              <w:pStyle w:val="TableText"/>
            </w:pPr>
            <w:r>
              <w:t>urn:oid:2.16.840.1.113883.5.1002 (HL7ActRelationshipType) = DRIV</w:t>
            </w:r>
          </w:p>
        </w:tc>
      </w:tr>
      <w:tr w:rsidR="004B3F04" w14:paraId="26EB12EC" w14:textId="77777777" w:rsidTr="000659BE">
        <w:trPr>
          <w:jc w:val="center"/>
        </w:trPr>
        <w:tc>
          <w:tcPr>
            <w:tcW w:w="3345" w:type="dxa"/>
          </w:tcPr>
          <w:p w14:paraId="205C9BCF" w14:textId="77777777" w:rsidR="004B3F04" w:rsidRDefault="004B3F04" w:rsidP="000659BE">
            <w:pPr>
              <w:pStyle w:val="TableText"/>
            </w:pPr>
            <w:r>
              <w:tab/>
            </w:r>
            <w:r>
              <w:tab/>
              <w:t>observationCriteria</w:t>
            </w:r>
          </w:p>
        </w:tc>
        <w:tc>
          <w:tcPr>
            <w:tcW w:w="720" w:type="dxa"/>
          </w:tcPr>
          <w:p w14:paraId="1BD2164A" w14:textId="77777777" w:rsidR="004B3F04" w:rsidRDefault="004B3F04" w:rsidP="000659BE">
            <w:pPr>
              <w:pStyle w:val="TableText"/>
            </w:pPr>
            <w:r>
              <w:t>1..1</w:t>
            </w:r>
          </w:p>
        </w:tc>
        <w:tc>
          <w:tcPr>
            <w:tcW w:w="1152" w:type="dxa"/>
          </w:tcPr>
          <w:p w14:paraId="65ADD04D" w14:textId="77777777" w:rsidR="004B3F04" w:rsidRDefault="004B3F04" w:rsidP="000659BE">
            <w:pPr>
              <w:pStyle w:val="TableText"/>
            </w:pPr>
            <w:r>
              <w:t>SHALL</w:t>
            </w:r>
          </w:p>
        </w:tc>
        <w:tc>
          <w:tcPr>
            <w:tcW w:w="864" w:type="dxa"/>
          </w:tcPr>
          <w:p w14:paraId="581CF562" w14:textId="77777777" w:rsidR="004B3F04" w:rsidRDefault="004B3F04" w:rsidP="000659BE">
            <w:pPr>
              <w:pStyle w:val="TableText"/>
            </w:pPr>
          </w:p>
        </w:tc>
        <w:tc>
          <w:tcPr>
            <w:tcW w:w="1104" w:type="dxa"/>
          </w:tcPr>
          <w:p w14:paraId="69FEA184" w14:textId="77777777" w:rsidR="004B3F04" w:rsidRDefault="006C736C" w:rsidP="000659BE">
            <w:pPr>
              <w:pStyle w:val="TableText"/>
            </w:pPr>
            <w:hyperlink w:anchor="C_4499-36315">
              <w:r w:rsidR="004B3F04">
                <w:rPr>
                  <w:rStyle w:val="HyperlinkText9pt"/>
                </w:rPr>
                <w:t>4499-36315</w:t>
              </w:r>
            </w:hyperlink>
          </w:p>
        </w:tc>
        <w:tc>
          <w:tcPr>
            <w:tcW w:w="2975" w:type="dxa"/>
          </w:tcPr>
          <w:p w14:paraId="68873AE3" w14:textId="77777777" w:rsidR="004B3F04" w:rsidRDefault="006C736C" w:rsidP="000659BE">
            <w:pPr>
              <w:pStyle w:val="TableText"/>
            </w:pPr>
            <w:hyperlink w:anchor="E_Physical_Exam_Order_V4_">
              <w:r w:rsidR="004B3F04">
                <w:rPr>
                  <w:rStyle w:val="HyperlinkText9pt"/>
                </w:rPr>
                <w:t>Physical Exam, Order (V4) (identifier: urn:hl7ii:2.16.840.1.113883.10.20.28.4.61:2021-02-01</w:t>
              </w:r>
            </w:hyperlink>
          </w:p>
        </w:tc>
      </w:tr>
      <w:tr w:rsidR="004B3F04" w14:paraId="26A80848" w14:textId="77777777" w:rsidTr="000659BE">
        <w:trPr>
          <w:jc w:val="center"/>
        </w:trPr>
        <w:tc>
          <w:tcPr>
            <w:tcW w:w="3345" w:type="dxa"/>
          </w:tcPr>
          <w:p w14:paraId="2341B643" w14:textId="77777777" w:rsidR="004B3F04" w:rsidRDefault="004B3F04" w:rsidP="000659BE">
            <w:pPr>
              <w:pStyle w:val="TableText"/>
            </w:pPr>
            <w:r>
              <w:tab/>
              <w:t>entry</w:t>
            </w:r>
          </w:p>
        </w:tc>
        <w:tc>
          <w:tcPr>
            <w:tcW w:w="720" w:type="dxa"/>
          </w:tcPr>
          <w:p w14:paraId="2AF9E99B" w14:textId="77777777" w:rsidR="004B3F04" w:rsidRDefault="004B3F04" w:rsidP="000659BE">
            <w:pPr>
              <w:pStyle w:val="TableText"/>
            </w:pPr>
            <w:r>
              <w:t>0..*</w:t>
            </w:r>
          </w:p>
        </w:tc>
        <w:tc>
          <w:tcPr>
            <w:tcW w:w="1152" w:type="dxa"/>
          </w:tcPr>
          <w:p w14:paraId="50839ACD" w14:textId="77777777" w:rsidR="004B3F04" w:rsidRDefault="004B3F04" w:rsidP="000659BE">
            <w:pPr>
              <w:pStyle w:val="TableText"/>
            </w:pPr>
            <w:r>
              <w:t>MAY</w:t>
            </w:r>
          </w:p>
        </w:tc>
        <w:tc>
          <w:tcPr>
            <w:tcW w:w="864" w:type="dxa"/>
          </w:tcPr>
          <w:p w14:paraId="63D68CDA" w14:textId="77777777" w:rsidR="004B3F04" w:rsidRDefault="004B3F04" w:rsidP="000659BE">
            <w:pPr>
              <w:pStyle w:val="TableText"/>
            </w:pPr>
          </w:p>
        </w:tc>
        <w:tc>
          <w:tcPr>
            <w:tcW w:w="1104" w:type="dxa"/>
          </w:tcPr>
          <w:p w14:paraId="38E673FE" w14:textId="77777777" w:rsidR="004B3F04" w:rsidRDefault="006C736C" w:rsidP="000659BE">
            <w:pPr>
              <w:pStyle w:val="TableText"/>
            </w:pPr>
            <w:hyperlink w:anchor="C_4499-32847">
              <w:r w:rsidR="004B3F04">
                <w:rPr>
                  <w:rStyle w:val="HyperlinkText9pt"/>
                </w:rPr>
                <w:t>4499-32847</w:t>
              </w:r>
            </w:hyperlink>
          </w:p>
        </w:tc>
        <w:tc>
          <w:tcPr>
            <w:tcW w:w="2975" w:type="dxa"/>
          </w:tcPr>
          <w:p w14:paraId="7BFCA738" w14:textId="77777777" w:rsidR="004B3F04" w:rsidRDefault="004B3F04" w:rsidP="000659BE">
            <w:pPr>
              <w:pStyle w:val="TableText"/>
            </w:pPr>
          </w:p>
        </w:tc>
      </w:tr>
      <w:tr w:rsidR="004B3F04" w14:paraId="19BEA2A9" w14:textId="77777777" w:rsidTr="000659BE">
        <w:trPr>
          <w:jc w:val="center"/>
        </w:trPr>
        <w:tc>
          <w:tcPr>
            <w:tcW w:w="3345" w:type="dxa"/>
          </w:tcPr>
          <w:p w14:paraId="17526C3A" w14:textId="77777777" w:rsidR="004B3F04" w:rsidRDefault="004B3F04" w:rsidP="000659BE">
            <w:pPr>
              <w:pStyle w:val="TableText"/>
            </w:pPr>
            <w:r>
              <w:lastRenderedPageBreak/>
              <w:tab/>
            </w:r>
            <w:r>
              <w:tab/>
              <w:t>@typeCode</w:t>
            </w:r>
          </w:p>
        </w:tc>
        <w:tc>
          <w:tcPr>
            <w:tcW w:w="720" w:type="dxa"/>
          </w:tcPr>
          <w:p w14:paraId="500EBE24" w14:textId="77777777" w:rsidR="004B3F04" w:rsidRDefault="004B3F04" w:rsidP="000659BE">
            <w:pPr>
              <w:pStyle w:val="TableText"/>
            </w:pPr>
            <w:r>
              <w:t>1..1</w:t>
            </w:r>
          </w:p>
        </w:tc>
        <w:tc>
          <w:tcPr>
            <w:tcW w:w="1152" w:type="dxa"/>
          </w:tcPr>
          <w:p w14:paraId="60A15972" w14:textId="77777777" w:rsidR="004B3F04" w:rsidRDefault="004B3F04" w:rsidP="000659BE">
            <w:pPr>
              <w:pStyle w:val="TableText"/>
            </w:pPr>
            <w:r>
              <w:t>SHALL</w:t>
            </w:r>
          </w:p>
        </w:tc>
        <w:tc>
          <w:tcPr>
            <w:tcW w:w="864" w:type="dxa"/>
          </w:tcPr>
          <w:p w14:paraId="28F1599C" w14:textId="77777777" w:rsidR="004B3F04" w:rsidRDefault="004B3F04" w:rsidP="000659BE">
            <w:pPr>
              <w:pStyle w:val="TableText"/>
            </w:pPr>
          </w:p>
        </w:tc>
        <w:tc>
          <w:tcPr>
            <w:tcW w:w="1104" w:type="dxa"/>
          </w:tcPr>
          <w:p w14:paraId="4E077E6D" w14:textId="77777777" w:rsidR="004B3F04" w:rsidRDefault="006C736C" w:rsidP="000659BE">
            <w:pPr>
              <w:pStyle w:val="TableText"/>
            </w:pPr>
            <w:hyperlink w:anchor="C_4499-32848">
              <w:r w:rsidR="004B3F04">
                <w:rPr>
                  <w:rStyle w:val="HyperlinkText9pt"/>
                </w:rPr>
                <w:t>4499-32848</w:t>
              </w:r>
            </w:hyperlink>
          </w:p>
        </w:tc>
        <w:tc>
          <w:tcPr>
            <w:tcW w:w="2975" w:type="dxa"/>
          </w:tcPr>
          <w:p w14:paraId="108A03C0" w14:textId="77777777" w:rsidR="004B3F04" w:rsidRDefault="004B3F04" w:rsidP="000659BE">
            <w:pPr>
              <w:pStyle w:val="TableText"/>
            </w:pPr>
            <w:r>
              <w:t>urn:oid:2.16.840.1.113883.5.1002 (HL7ActRelationshipType) = DRIV</w:t>
            </w:r>
          </w:p>
        </w:tc>
      </w:tr>
      <w:tr w:rsidR="004B3F04" w14:paraId="42031DB1" w14:textId="77777777" w:rsidTr="000659BE">
        <w:trPr>
          <w:jc w:val="center"/>
        </w:trPr>
        <w:tc>
          <w:tcPr>
            <w:tcW w:w="3345" w:type="dxa"/>
          </w:tcPr>
          <w:p w14:paraId="4172F2EE" w14:textId="77777777" w:rsidR="004B3F04" w:rsidRDefault="004B3F04" w:rsidP="000659BE">
            <w:pPr>
              <w:pStyle w:val="TableText"/>
            </w:pPr>
            <w:r>
              <w:tab/>
            </w:r>
            <w:r>
              <w:tab/>
              <w:t>observationCriteria</w:t>
            </w:r>
          </w:p>
        </w:tc>
        <w:tc>
          <w:tcPr>
            <w:tcW w:w="720" w:type="dxa"/>
          </w:tcPr>
          <w:p w14:paraId="71DE5D83" w14:textId="77777777" w:rsidR="004B3F04" w:rsidRDefault="004B3F04" w:rsidP="000659BE">
            <w:pPr>
              <w:pStyle w:val="TableText"/>
            </w:pPr>
            <w:r>
              <w:t>1..1</w:t>
            </w:r>
          </w:p>
        </w:tc>
        <w:tc>
          <w:tcPr>
            <w:tcW w:w="1152" w:type="dxa"/>
          </w:tcPr>
          <w:p w14:paraId="7AB66E9C" w14:textId="77777777" w:rsidR="004B3F04" w:rsidRDefault="004B3F04" w:rsidP="000659BE">
            <w:pPr>
              <w:pStyle w:val="TableText"/>
            </w:pPr>
            <w:r>
              <w:t>SHALL</w:t>
            </w:r>
          </w:p>
        </w:tc>
        <w:tc>
          <w:tcPr>
            <w:tcW w:w="864" w:type="dxa"/>
          </w:tcPr>
          <w:p w14:paraId="43BE58F9" w14:textId="77777777" w:rsidR="004B3F04" w:rsidRDefault="004B3F04" w:rsidP="000659BE">
            <w:pPr>
              <w:pStyle w:val="TableText"/>
            </w:pPr>
          </w:p>
        </w:tc>
        <w:tc>
          <w:tcPr>
            <w:tcW w:w="1104" w:type="dxa"/>
          </w:tcPr>
          <w:p w14:paraId="78681D7F" w14:textId="77777777" w:rsidR="004B3F04" w:rsidRDefault="006C736C" w:rsidP="000659BE">
            <w:pPr>
              <w:pStyle w:val="TableText"/>
            </w:pPr>
            <w:hyperlink w:anchor="C_4499-36316">
              <w:r w:rsidR="004B3F04">
                <w:rPr>
                  <w:rStyle w:val="HyperlinkText9pt"/>
                </w:rPr>
                <w:t>4499-36316</w:t>
              </w:r>
            </w:hyperlink>
          </w:p>
        </w:tc>
        <w:tc>
          <w:tcPr>
            <w:tcW w:w="2975" w:type="dxa"/>
          </w:tcPr>
          <w:p w14:paraId="4D40978F" w14:textId="77777777" w:rsidR="004B3F04" w:rsidRDefault="006C736C" w:rsidP="000659BE">
            <w:pPr>
              <w:pStyle w:val="TableText"/>
            </w:pPr>
            <w:hyperlink w:anchor="E_Physical_Exam_Performed_V4_">
              <w:r w:rsidR="004B3F04">
                <w:rPr>
                  <w:rStyle w:val="HyperlinkText9pt"/>
                </w:rPr>
                <w:t>Physical Exam, Performed (V4) (identifier: urn:hl7ii:2.16.840.1.113883.10.20.28.4.62:2021-02-01</w:t>
              </w:r>
            </w:hyperlink>
          </w:p>
        </w:tc>
      </w:tr>
      <w:tr w:rsidR="004B3F04" w14:paraId="0AC46F49" w14:textId="77777777" w:rsidTr="000659BE">
        <w:trPr>
          <w:jc w:val="center"/>
        </w:trPr>
        <w:tc>
          <w:tcPr>
            <w:tcW w:w="3345" w:type="dxa"/>
          </w:tcPr>
          <w:p w14:paraId="0C96F9DA" w14:textId="77777777" w:rsidR="004B3F04" w:rsidRDefault="004B3F04" w:rsidP="000659BE">
            <w:pPr>
              <w:pStyle w:val="TableText"/>
            </w:pPr>
            <w:r>
              <w:tab/>
              <w:t>entry</w:t>
            </w:r>
          </w:p>
        </w:tc>
        <w:tc>
          <w:tcPr>
            <w:tcW w:w="720" w:type="dxa"/>
          </w:tcPr>
          <w:p w14:paraId="16FBDEEA" w14:textId="77777777" w:rsidR="004B3F04" w:rsidRDefault="004B3F04" w:rsidP="000659BE">
            <w:pPr>
              <w:pStyle w:val="TableText"/>
            </w:pPr>
            <w:r>
              <w:t>0..*</w:t>
            </w:r>
          </w:p>
        </w:tc>
        <w:tc>
          <w:tcPr>
            <w:tcW w:w="1152" w:type="dxa"/>
          </w:tcPr>
          <w:p w14:paraId="57A36BC2" w14:textId="77777777" w:rsidR="004B3F04" w:rsidRDefault="004B3F04" w:rsidP="000659BE">
            <w:pPr>
              <w:pStyle w:val="TableText"/>
            </w:pPr>
            <w:r>
              <w:t>MAY</w:t>
            </w:r>
          </w:p>
        </w:tc>
        <w:tc>
          <w:tcPr>
            <w:tcW w:w="864" w:type="dxa"/>
          </w:tcPr>
          <w:p w14:paraId="3369C685" w14:textId="77777777" w:rsidR="004B3F04" w:rsidRDefault="004B3F04" w:rsidP="000659BE">
            <w:pPr>
              <w:pStyle w:val="TableText"/>
            </w:pPr>
          </w:p>
        </w:tc>
        <w:tc>
          <w:tcPr>
            <w:tcW w:w="1104" w:type="dxa"/>
          </w:tcPr>
          <w:p w14:paraId="7BF1BC5F" w14:textId="77777777" w:rsidR="004B3F04" w:rsidRDefault="006C736C" w:rsidP="000659BE">
            <w:pPr>
              <w:pStyle w:val="TableText"/>
            </w:pPr>
            <w:hyperlink w:anchor="C_4499-32850">
              <w:r w:rsidR="004B3F04">
                <w:rPr>
                  <w:rStyle w:val="HyperlinkText9pt"/>
                </w:rPr>
                <w:t>4499-32850</w:t>
              </w:r>
            </w:hyperlink>
          </w:p>
        </w:tc>
        <w:tc>
          <w:tcPr>
            <w:tcW w:w="2975" w:type="dxa"/>
          </w:tcPr>
          <w:p w14:paraId="03D48379" w14:textId="77777777" w:rsidR="004B3F04" w:rsidRDefault="004B3F04" w:rsidP="000659BE">
            <w:pPr>
              <w:pStyle w:val="TableText"/>
            </w:pPr>
          </w:p>
        </w:tc>
      </w:tr>
      <w:tr w:rsidR="004B3F04" w14:paraId="7C56FE96" w14:textId="77777777" w:rsidTr="000659BE">
        <w:trPr>
          <w:jc w:val="center"/>
        </w:trPr>
        <w:tc>
          <w:tcPr>
            <w:tcW w:w="3345" w:type="dxa"/>
          </w:tcPr>
          <w:p w14:paraId="2CEDEB15" w14:textId="77777777" w:rsidR="004B3F04" w:rsidRDefault="004B3F04" w:rsidP="000659BE">
            <w:pPr>
              <w:pStyle w:val="TableText"/>
            </w:pPr>
            <w:r>
              <w:tab/>
            </w:r>
            <w:r>
              <w:tab/>
              <w:t>@typeCode</w:t>
            </w:r>
          </w:p>
        </w:tc>
        <w:tc>
          <w:tcPr>
            <w:tcW w:w="720" w:type="dxa"/>
          </w:tcPr>
          <w:p w14:paraId="3E605ADF" w14:textId="77777777" w:rsidR="004B3F04" w:rsidRDefault="004B3F04" w:rsidP="000659BE">
            <w:pPr>
              <w:pStyle w:val="TableText"/>
            </w:pPr>
            <w:r>
              <w:t>1..1</w:t>
            </w:r>
          </w:p>
        </w:tc>
        <w:tc>
          <w:tcPr>
            <w:tcW w:w="1152" w:type="dxa"/>
          </w:tcPr>
          <w:p w14:paraId="118AF97A" w14:textId="77777777" w:rsidR="004B3F04" w:rsidRDefault="004B3F04" w:rsidP="000659BE">
            <w:pPr>
              <w:pStyle w:val="TableText"/>
            </w:pPr>
            <w:r>
              <w:t>SHALL</w:t>
            </w:r>
          </w:p>
        </w:tc>
        <w:tc>
          <w:tcPr>
            <w:tcW w:w="864" w:type="dxa"/>
          </w:tcPr>
          <w:p w14:paraId="1B917658" w14:textId="77777777" w:rsidR="004B3F04" w:rsidRDefault="004B3F04" w:rsidP="000659BE">
            <w:pPr>
              <w:pStyle w:val="TableText"/>
            </w:pPr>
          </w:p>
        </w:tc>
        <w:tc>
          <w:tcPr>
            <w:tcW w:w="1104" w:type="dxa"/>
          </w:tcPr>
          <w:p w14:paraId="3675CA36" w14:textId="77777777" w:rsidR="004B3F04" w:rsidRDefault="006C736C" w:rsidP="000659BE">
            <w:pPr>
              <w:pStyle w:val="TableText"/>
            </w:pPr>
            <w:hyperlink w:anchor="C_4499-32851">
              <w:r w:rsidR="004B3F04">
                <w:rPr>
                  <w:rStyle w:val="HyperlinkText9pt"/>
                </w:rPr>
                <w:t>4499-32851</w:t>
              </w:r>
            </w:hyperlink>
          </w:p>
        </w:tc>
        <w:tc>
          <w:tcPr>
            <w:tcW w:w="2975" w:type="dxa"/>
          </w:tcPr>
          <w:p w14:paraId="5FDB54F4" w14:textId="77777777" w:rsidR="004B3F04" w:rsidRDefault="004B3F04" w:rsidP="000659BE">
            <w:pPr>
              <w:pStyle w:val="TableText"/>
            </w:pPr>
            <w:r>
              <w:t>urn:oid:2.16.840.1.113883.5.1002 (HL7ActRelationshipType) = DRIV</w:t>
            </w:r>
          </w:p>
        </w:tc>
      </w:tr>
      <w:tr w:rsidR="004B3F04" w14:paraId="23BA2FF2" w14:textId="77777777" w:rsidTr="000659BE">
        <w:trPr>
          <w:jc w:val="center"/>
        </w:trPr>
        <w:tc>
          <w:tcPr>
            <w:tcW w:w="3345" w:type="dxa"/>
          </w:tcPr>
          <w:p w14:paraId="3071BA8D" w14:textId="77777777" w:rsidR="004B3F04" w:rsidRDefault="004B3F04" w:rsidP="000659BE">
            <w:pPr>
              <w:pStyle w:val="TableText"/>
            </w:pPr>
            <w:r>
              <w:tab/>
            </w:r>
            <w:r>
              <w:tab/>
              <w:t>observationCriteria</w:t>
            </w:r>
          </w:p>
        </w:tc>
        <w:tc>
          <w:tcPr>
            <w:tcW w:w="720" w:type="dxa"/>
          </w:tcPr>
          <w:p w14:paraId="160E8905" w14:textId="77777777" w:rsidR="004B3F04" w:rsidRDefault="004B3F04" w:rsidP="000659BE">
            <w:pPr>
              <w:pStyle w:val="TableText"/>
            </w:pPr>
            <w:r>
              <w:t>1..1</w:t>
            </w:r>
          </w:p>
        </w:tc>
        <w:tc>
          <w:tcPr>
            <w:tcW w:w="1152" w:type="dxa"/>
          </w:tcPr>
          <w:p w14:paraId="46AB3778" w14:textId="77777777" w:rsidR="004B3F04" w:rsidRDefault="004B3F04" w:rsidP="000659BE">
            <w:pPr>
              <w:pStyle w:val="TableText"/>
            </w:pPr>
            <w:r>
              <w:t>SHALL</w:t>
            </w:r>
          </w:p>
        </w:tc>
        <w:tc>
          <w:tcPr>
            <w:tcW w:w="864" w:type="dxa"/>
          </w:tcPr>
          <w:p w14:paraId="317BC857" w14:textId="77777777" w:rsidR="004B3F04" w:rsidRDefault="004B3F04" w:rsidP="000659BE">
            <w:pPr>
              <w:pStyle w:val="TableText"/>
            </w:pPr>
          </w:p>
        </w:tc>
        <w:tc>
          <w:tcPr>
            <w:tcW w:w="1104" w:type="dxa"/>
          </w:tcPr>
          <w:p w14:paraId="74C191F6" w14:textId="77777777" w:rsidR="004B3F04" w:rsidRDefault="006C736C" w:rsidP="000659BE">
            <w:pPr>
              <w:pStyle w:val="TableText"/>
            </w:pPr>
            <w:hyperlink w:anchor="C_4499-36317">
              <w:r w:rsidR="004B3F04">
                <w:rPr>
                  <w:rStyle w:val="HyperlinkText9pt"/>
                </w:rPr>
                <w:t>4499-36317</w:t>
              </w:r>
            </w:hyperlink>
          </w:p>
        </w:tc>
        <w:tc>
          <w:tcPr>
            <w:tcW w:w="2975" w:type="dxa"/>
          </w:tcPr>
          <w:p w14:paraId="41097AD6" w14:textId="77777777" w:rsidR="004B3F04" w:rsidRDefault="006C736C" w:rsidP="000659BE">
            <w:pPr>
              <w:pStyle w:val="TableText"/>
            </w:pPr>
            <w:hyperlink w:anchor="E_Physical_Exam_Recommended_V4_">
              <w:r w:rsidR="004B3F04">
                <w:rPr>
                  <w:rStyle w:val="HyperlinkText9pt"/>
                </w:rPr>
                <w:t>Physical Exam, Recommended (V4) (identifier: urn:hl7ii:2.16.840.1.113883.10.20.28.4.63:2021-02-01</w:t>
              </w:r>
            </w:hyperlink>
          </w:p>
        </w:tc>
      </w:tr>
      <w:tr w:rsidR="004B3F04" w14:paraId="79DC8F75" w14:textId="77777777" w:rsidTr="000659BE">
        <w:trPr>
          <w:jc w:val="center"/>
        </w:trPr>
        <w:tc>
          <w:tcPr>
            <w:tcW w:w="3345" w:type="dxa"/>
          </w:tcPr>
          <w:p w14:paraId="38CE2657" w14:textId="77777777" w:rsidR="004B3F04" w:rsidRDefault="004B3F04" w:rsidP="000659BE">
            <w:pPr>
              <w:pStyle w:val="TableText"/>
            </w:pPr>
            <w:r>
              <w:tab/>
              <w:t>entry</w:t>
            </w:r>
          </w:p>
        </w:tc>
        <w:tc>
          <w:tcPr>
            <w:tcW w:w="720" w:type="dxa"/>
          </w:tcPr>
          <w:p w14:paraId="57A19FC3" w14:textId="77777777" w:rsidR="004B3F04" w:rsidRDefault="004B3F04" w:rsidP="000659BE">
            <w:pPr>
              <w:pStyle w:val="TableText"/>
            </w:pPr>
            <w:r>
              <w:t>0..*</w:t>
            </w:r>
          </w:p>
        </w:tc>
        <w:tc>
          <w:tcPr>
            <w:tcW w:w="1152" w:type="dxa"/>
          </w:tcPr>
          <w:p w14:paraId="6E7AD29B" w14:textId="77777777" w:rsidR="004B3F04" w:rsidRDefault="004B3F04" w:rsidP="000659BE">
            <w:pPr>
              <w:pStyle w:val="TableText"/>
            </w:pPr>
            <w:r>
              <w:t>MAY</w:t>
            </w:r>
          </w:p>
        </w:tc>
        <w:tc>
          <w:tcPr>
            <w:tcW w:w="864" w:type="dxa"/>
          </w:tcPr>
          <w:p w14:paraId="78EE6B2F" w14:textId="77777777" w:rsidR="004B3F04" w:rsidRDefault="004B3F04" w:rsidP="000659BE">
            <w:pPr>
              <w:pStyle w:val="TableText"/>
            </w:pPr>
          </w:p>
        </w:tc>
        <w:tc>
          <w:tcPr>
            <w:tcW w:w="1104" w:type="dxa"/>
          </w:tcPr>
          <w:p w14:paraId="6D92D30C" w14:textId="77777777" w:rsidR="004B3F04" w:rsidRDefault="006C736C" w:rsidP="000659BE">
            <w:pPr>
              <w:pStyle w:val="TableText"/>
            </w:pPr>
            <w:hyperlink w:anchor="C_4499-32856">
              <w:r w:rsidR="004B3F04">
                <w:rPr>
                  <w:rStyle w:val="HyperlinkText9pt"/>
                </w:rPr>
                <w:t>4499-32856</w:t>
              </w:r>
            </w:hyperlink>
          </w:p>
        </w:tc>
        <w:tc>
          <w:tcPr>
            <w:tcW w:w="2975" w:type="dxa"/>
          </w:tcPr>
          <w:p w14:paraId="34B75FA2" w14:textId="77777777" w:rsidR="004B3F04" w:rsidRDefault="004B3F04" w:rsidP="000659BE">
            <w:pPr>
              <w:pStyle w:val="TableText"/>
            </w:pPr>
          </w:p>
        </w:tc>
      </w:tr>
      <w:tr w:rsidR="004B3F04" w14:paraId="7684D8AF" w14:textId="77777777" w:rsidTr="000659BE">
        <w:trPr>
          <w:jc w:val="center"/>
        </w:trPr>
        <w:tc>
          <w:tcPr>
            <w:tcW w:w="3345" w:type="dxa"/>
          </w:tcPr>
          <w:p w14:paraId="1D7871E5" w14:textId="77777777" w:rsidR="004B3F04" w:rsidRDefault="004B3F04" w:rsidP="000659BE">
            <w:pPr>
              <w:pStyle w:val="TableText"/>
            </w:pPr>
            <w:r>
              <w:tab/>
            </w:r>
            <w:r>
              <w:tab/>
              <w:t>@typeCode</w:t>
            </w:r>
          </w:p>
        </w:tc>
        <w:tc>
          <w:tcPr>
            <w:tcW w:w="720" w:type="dxa"/>
          </w:tcPr>
          <w:p w14:paraId="30B6115E" w14:textId="77777777" w:rsidR="004B3F04" w:rsidRDefault="004B3F04" w:rsidP="000659BE">
            <w:pPr>
              <w:pStyle w:val="TableText"/>
            </w:pPr>
            <w:r>
              <w:t>1..1</w:t>
            </w:r>
          </w:p>
        </w:tc>
        <w:tc>
          <w:tcPr>
            <w:tcW w:w="1152" w:type="dxa"/>
          </w:tcPr>
          <w:p w14:paraId="53C51F4F" w14:textId="77777777" w:rsidR="004B3F04" w:rsidRDefault="004B3F04" w:rsidP="000659BE">
            <w:pPr>
              <w:pStyle w:val="TableText"/>
            </w:pPr>
            <w:r>
              <w:t>SHALL</w:t>
            </w:r>
          </w:p>
        </w:tc>
        <w:tc>
          <w:tcPr>
            <w:tcW w:w="864" w:type="dxa"/>
          </w:tcPr>
          <w:p w14:paraId="4C4F0393" w14:textId="77777777" w:rsidR="004B3F04" w:rsidRDefault="004B3F04" w:rsidP="000659BE">
            <w:pPr>
              <w:pStyle w:val="TableText"/>
            </w:pPr>
          </w:p>
        </w:tc>
        <w:tc>
          <w:tcPr>
            <w:tcW w:w="1104" w:type="dxa"/>
          </w:tcPr>
          <w:p w14:paraId="0E48EB22" w14:textId="77777777" w:rsidR="004B3F04" w:rsidRDefault="006C736C" w:rsidP="000659BE">
            <w:pPr>
              <w:pStyle w:val="TableText"/>
            </w:pPr>
            <w:hyperlink w:anchor="C_4499-32857">
              <w:r w:rsidR="004B3F04">
                <w:rPr>
                  <w:rStyle w:val="HyperlinkText9pt"/>
                </w:rPr>
                <w:t>4499-32857</w:t>
              </w:r>
            </w:hyperlink>
          </w:p>
        </w:tc>
        <w:tc>
          <w:tcPr>
            <w:tcW w:w="2975" w:type="dxa"/>
          </w:tcPr>
          <w:p w14:paraId="1E712AD4" w14:textId="77777777" w:rsidR="004B3F04" w:rsidRDefault="004B3F04" w:rsidP="000659BE">
            <w:pPr>
              <w:pStyle w:val="TableText"/>
            </w:pPr>
            <w:r>
              <w:t>urn:oid:2.16.840.1.113883.5.1002 (HL7ActRelationshipType) = DRIV</w:t>
            </w:r>
          </w:p>
        </w:tc>
      </w:tr>
      <w:tr w:rsidR="004B3F04" w14:paraId="6773D6A8" w14:textId="77777777" w:rsidTr="000659BE">
        <w:trPr>
          <w:jc w:val="center"/>
        </w:trPr>
        <w:tc>
          <w:tcPr>
            <w:tcW w:w="3345" w:type="dxa"/>
          </w:tcPr>
          <w:p w14:paraId="6179B153" w14:textId="77777777" w:rsidR="004B3F04" w:rsidRDefault="004B3F04" w:rsidP="000659BE">
            <w:pPr>
              <w:pStyle w:val="TableText"/>
            </w:pPr>
            <w:r>
              <w:tab/>
            </w:r>
            <w:r>
              <w:tab/>
              <w:t>procedureCriteria</w:t>
            </w:r>
          </w:p>
        </w:tc>
        <w:tc>
          <w:tcPr>
            <w:tcW w:w="720" w:type="dxa"/>
          </w:tcPr>
          <w:p w14:paraId="1494B1D2" w14:textId="77777777" w:rsidR="004B3F04" w:rsidRDefault="004B3F04" w:rsidP="000659BE">
            <w:pPr>
              <w:pStyle w:val="TableText"/>
            </w:pPr>
            <w:r>
              <w:t>1..1</w:t>
            </w:r>
          </w:p>
        </w:tc>
        <w:tc>
          <w:tcPr>
            <w:tcW w:w="1152" w:type="dxa"/>
          </w:tcPr>
          <w:p w14:paraId="277671A6" w14:textId="77777777" w:rsidR="004B3F04" w:rsidRDefault="004B3F04" w:rsidP="000659BE">
            <w:pPr>
              <w:pStyle w:val="TableText"/>
            </w:pPr>
            <w:r>
              <w:t>SHALL</w:t>
            </w:r>
          </w:p>
        </w:tc>
        <w:tc>
          <w:tcPr>
            <w:tcW w:w="864" w:type="dxa"/>
          </w:tcPr>
          <w:p w14:paraId="05F2B52A" w14:textId="77777777" w:rsidR="004B3F04" w:rsidRDefault="004B3F04" w:rsidP="000659BE">
            <w:pPr>
              <w:pStyle w:val="TableText"/>
            </w:pPr>
          </w:p>
        </w:tc>
        <w:tc>
          <w:tcPr>
            <w:tcW w:w="1104" w:type="dxa"/>
          </w:tcPr>
          <w:p w14:paraId="4B1CC727" w14:textId="77777777" w:rsidR="004B3F04" w:rsidRDefault="006C736C" w:rsidP="000659BE">
            <w:pPr>
              <w:pStyle w:val="TableText"/>
            </w:pPr>
            <w:hyperlink w:anchor="C_4499-36325">
              <w:r w:rsidR="004B3F04">
                <w:rPr>
                  <w:rStyle w:val="HyperlinkText9pt"/>
                </w:rPr>
                <w:t>4499-36325</w:t>
              </w:r>
            </w:hyperlink>
          </w:p>
        </w:tc>
        <w:tc>
          <w:tcPr>
            <w:tcW w:w="2975" w:type="dxa"/>
          </w:tcPr>
          <w:p w14:paraId="2A10F42B" w14:textId="77777777" w:rsidR="004B3F04" w:rsidRDefault="006C736C" w:rsidP="000659BE">
            <w:pPr>
              <w:pStyle w:val="TableText"/>
            </w:pPr>
            <w:hyperlink w:anchor="E_Procedure_Performed_V5_">
              <w:r w:rsidR="004B3F04">
                <w:rPr>
                  <w:rStyle w:val="HyperlinkText9pt"/>
                </w:rPr>
                <w:t>Procedure, Performed (V5) (identifier: urn:hl7ii:2.16.840.1.113883.10.20.28.4.67:2021-02-01</w:t>
              </w:r>
            </w:hyperlink>
          </w:p>
        </w:tc>
      </w:tr>
      <w:tr w:rsidR="004B3F04" w14:paraId="3113A68A" w14:textId="77777777" w:rsidTr="000659BE">
        <w:trPr>
          <w:jc w:val="center"/>
        </w:trPr>
        <w:tc>
          <w:tcPr>
            <w:tcW w:w="3345" w:type="dxa"/>
          </w:tcPr>
          <w:p w14:paraId="61FEDE58" w14:textId="77777777" w:rsidR="004B3F04" w:rsidRDefault="004B3F04" w:rsidP="000659BE">
            <w:pPr>
              <w:pStyle w:val="TableText"/>
            </w:pPr>
            <w:r>
              <w:tab/>
              <w:t>entry</w:t>
            </w:r>
          </w:p>
        </w:tc>
        <w:tc>
          <w:tcPr>
            <w:tcW w:w="720" w:type="dxa"/>
          </w:tcPr>
          <w:p w14:paraId="09A4C4B7" w14:textId="77777777" w:rsidR="004B3F04" w:rsidRDefault="004B3F04" w:rsidP="000659BE">
            <w:pPr>
              <w:pStyle w:val="TableText"/>
            </w:pPr>
            <w:r>
              <w:t>0..*</w:t>
            </w:r>
          </w:p>
        </w:tc>
        <w:tc>
          <w:tcPr>
            <w:tcW w:w="1152" w:type="dxa"/>
          </w:tcPr>
          <w:p w14:paraId="111B65CB" w14:textId="77777777" w:rsidR="004B3F04" w:rsidRDefault="004B3F04" w:rsidP="000659BE">
            <w:pPr>
              <w:pStyle w:val="TableText"/>
            </w:pPr>
            <w:r>
              <w:t>MAY</w:t>
            </w:r>
          </w:p>
        </w:tc>
        <w:tc>
          <w:tcPr>
            <w:tcW w:w="864" w:type="dxa"/>
          </w:tcPr>
          <w:p w14:paraId="631CD0E5" w14:textId="77777777" w:rsidR="004B3F04" w:rsidRDefault="004B3F04" w:rsidP="000659BE">
            <w:pPr>
              <w:pStyle w:val="TableText"/>
            </w:pPr>
          </w:p>
        </w:tc>
        <w:tc>
          <w:tcPr>
            <w:tcW w:w="1104" w:type="dxa"/>
          </w:tcPr>
          <w:p w14:paraId="6386CB37" w14:textId="77777777" w:rsidR="004B3F04" w:rsidRDefault="006C736C" w:rsidP="000659BE">
            <w:pPr>
              <w:pStyle w:val="TableText"/>
            </w:pPr>
            <w:hyperlink w:anchor="C_4499-32859">
              <w:r w:rsidR="004B3F04">
                <w:rPr>
                  <w:rStyle w:val="HyperlinkText9pt"/>
                </w:rPr>
                <w:t>4499-32859</w:t>
              </w:r>
            </w:hyperlink>
          </w:p>
        </w:tc>
        <w:tc>
          <w:tcPr>
            <w:tcW w:w="2975" w:type="dxa"/>
          </w:tcPr>
          <w:p w14:paraId="452ED7A5" w14:textId="77777777" w:rsidR="004B3F04" w:rsidRDefault="004B3F04" w:rsidP="000659BE">
            <w:pPr>
              <w:pStyle w:val="TableText"/>
            </w:pPr>
          </w:p>
        </w:tc>
      </w:tr>
      <w:tr w:rsidR="004B3F04" w14:paraId="1EC0EE46" w14:textId="77777777" w:rsidTr="000659BE">
        <w:trPr>
          <w:jc w:val="center"/>
        </w:trPr>
        <w:tc>
          <w:tcPr>
            <w:tcW w:w="3345" w:type="dxa"/>
          </w:tcPr>
          <w:p w14:paraId="59E8CE8D" w14:textId="77777777" w:rsidR="004B3F04" w:rsidRDefault="004B3F04" w:rsidP="000659BE">
            <w:pPr>
              <w:pStyle w:val="TableText"/>
            </w:pPr>
            <w:r>
              <w:tab/>
            </w:r>
            <w:r>
              <w:tab/>
              <w:t>@typeCode</w:t>
            </w:r>
          </w:p>
        </w:tc>
        <w:tc>
          <w:tcPr>
            <w:tcW w:w="720" w:type="dxa"/>
          </w:tcPr>
          <w:p w14:paraId="5348EFEE" w14:textId="77777777" w:rsidR="004B3F04" w:rsidRDefault="004B3F04" w:rsidP="000659BE">
            <w:pPr>
              <w:pStyle w:val="TableText"/>
            </w:pPr>
            <w:r>
              <w:t>1..1</w:t>
            </w:r>
          </w:p>
        </w:tc>
        <w:tc>
          <w:tcPr>
            <w:tcW w:w="1152" w:type="dxa"/>
          </w:tcPr>
          <w:p w14:paraId="30296F34" w14:textId="77777777" w:rsidR="004B3F04" w:rsidRDefault="004B3F04" w:rsidP="000659BE">
            <w:pPr>
              <w:pStyle w:val="TableText"/>
            </w:pPr>
            <w:r>
              <w:t>SHALL</w:t>
            </w:r>
          </w:p>
        </w:tc>
        <w:tc>
          <w:tcPr>
            <w:tcW w:w="864" w:type="dxa"/>
          </w:tcPr>
          <w:p w14:paraId="409BED64" w14:textId="77777777" w:rsidR="004B3F04" w:rsidRDefault="004B3F04" w:rsidP="000659BE">
            <w:pPr>
              <w:pStyle w:val="TableText"/>
            </w:pPr>
          </w:p>
        </w:tc>
        <w:tc>
          <w:tcPr>
            <w:tcW w:w="1104" w:type="dxa"/>
          </w:tcPr>
          <w:p w14:paraId="38EEE474" w14:textId="77777777" w:rsidR="004B3F04" w:rsidRDefault="006C736C" w:rsidP="000659BE">
            <w:pPr>
              <w:pStyle w:val="TableText"/>
            </w:pPr>
            <w:hyperlink w:anchor="C_4499-32860">
              <w:r w:rsidR="004B3F04">
                <w:rPr>
                  <w:rStyle w:val="HyperlinkText9pt"/>
                </w:rPr>
                <w:t>4499-32860</w:t>
              </w:r>
            </w:hyperlink>
          </w:p>
        </w:tc>
        <w:tc>
          <w:tcPr>
            <w:tcW w:w="2975" w:type="dxa"/>
          </w:tcPr>
          <w:p w14:paraId="3FBF08C9" w14:textId="77777777" w:rsidR="004B3F04" w:rsidRDefault="004B3F04" w:rsidP="000659BE">
            <w:pPr>
              <w:pStyle w:val="TableText"/>
            </w:pPr>
            <w:r>
              <w:t>urn:oid:2.16.840.1.113883.5.1002 (HL7ActRelationshipType) = DRIV</w:t>
            </w:r>
          </w:p>
        </w:tc>
      </w:tr>
      <w:tr w:rsidR="004B3F04" w14:paraId="0B1C6CB1" w14:textId="77777777" w:rsidTr="000659BE">
        <w:trPr>
          <w:jc w:val="center"/>
        </w:trPr>
        <w:tc>
          <w:tcPr>
            <w:tcW w:w="3345" w:type="dxa"/>
          </w:tcPr>
          <w:p w14:paraId="6A81B271" w14:textId="77777777" w:rsidR="004B3F04" w:rsidRDefault="004B3F04" w:rsidP="000659BE">
            <w:pPr>
              <w:pStyle w:val="TableText"/>
            </w:pPr>
            <w:r>
              <w:tab/>
            </w:r>
            <w:r>
              <w:tab/>
              <w:t>procedureCriteria</w:t>
            </w:r>
          </w:p>
        </w:tc>
        <w:tc>
          <w:tcPr>
            <w:tcW w:w="720" w:type="dxa"/>
          </w:tcPr>
          <w:p w14:paraId="0CA7900A" w14:textId="77777777" w:rsidR="004B3F04" w:rsidRDefault="004B3F04" w:rsidP="000659BE">
            <w:pPr>
              <w:pStyle w:val="TableText"/>
            </w:pPr>
            <w:r>
              <w:t>1..1</w:t>
            </w:r>
          </w:p>
        </w:tc>
        <w:tc>
          <w:tcPr>
            <w:tcW w:w="1152" w:type="dxa"/>
          </w:tcPr>
          <w:p w14:paraId="134D9432" w14:textId="77777777" w:rsidR="004B3F04" w:rsidRDefault="004B3F04" w:rsidP="000659BE">
            <w:pPr>
              <w:pStyle w:val="TableText"/>
            </w:pPr>
            <w:r>
              <w:t>SHALL</w:t>
            </w:r>
          </w:p>
        </w:tc>
        <w:tc>
          <w:tcPr>
            <w:tcW w:w="864" w:type="dxa"/>
          </w:tcPr>
          <w:p w14:paraId="223AFD5C" w14:textId="77777777" w:rsidR="004B3F04" w:rsidRDefault="004B3F04" w:rsidP="000659BE">
            <w:pPr>
              <w:pStyle w:val="TableText"/>
            </w:pPr>
          </w:p>
        </w:tc>
        <w:tc>
          <w:tcPr>
            <w:tcW w:w="1104" w:type="dxa"/>
          </w:tcPr>
          <w:p w14:paraId="4C1678EE" w14:textId="77777777" w:rsidR="004B3F04" w:rsidRDefault="006C736C" w:rsidP="000659BE">
            <w:pPr>
              <w:pStyle w:val="TableText"/>
            </w:pPr>
            <w:hyperlink w:anchor="C_4499-36318">
              <w:r w:rsidR="004B3F04">
                <w:rPr>
                  <w:rStyle w:val="HyperlinkText9pt"/>
                </w:rPr>
                <w:t>4499-36318</w:t>
              </w:r>
            </w:hyperlink>
          </w:p>
        </w:tc>
        <w:tc>
          <w:tcPr>
            <w:tcW w:w="2975" w:type="dxa"/>
          </w:tcPr>
          <w:p w14:paraId="152A1961" w14:textId="77777777" w:rsidR="004B3F04" w:rsidRDefault="006C736C" w:rsidP="000659BE">
            <w:pPr>
              <w:pStyle w:val="TableText"/>
            </w:pPr>
            <w:hyperlink w:anchor="E_Procedure_Recommended_V4_">
              <w:r w:rsidR="004B3F04">
                <w:rPr>
                  <w:rStyle w:val="HyperlinkText9pt"/>
                </w:rPr>
                <w:t>Procedure, Recommended (V4) (identifier: urn:hl7ii:2.16.840.1.113883.10.20.28.4.68:2021-02-01</w:t>
              </w:r>
            </w:hyperlink>
          </w:p>
        </w:tc>
      </w:tr>
      <w:tr w:rsidR="004B3F04" w14:paraId="390586BC" w14:textId="77777777" w:rsidTr="000659BE">
        <w:trPr>
          <w:jc w:val="center"/>
        </w:trPr>
        <w:tc>
          <w:tcPr>
            <w:tcW w:w="3345" w:type="dxa"/>
          </w:tcPr>
          <w:p w14:paraId="5C827C98" w14:textId="77777777" w:rsidR="004B3F04" w:rsidRDefault="004B3F04" w:rsidP="000659BE">
            <w:pPr>
              <w:pStyle w:val="TableText"/>
            </w:pPr>
            <w:r>
              <w:tab/>
              <w:t>entry</w:t>
            </w:r>
          </w:p>
        </w:tc>
        <w:tc>
          <w:tcPr>
            <w:tcW w:w="720" w:type="dxa"/>
          </w:tcPr>
          <w:p w14:paraId="14F2B933" w14:textId="77777777" w:rsidR="004B3F04" w:rsidRDefault="004B3F04" w:rsidP="000659BE">
            <w:pPr>
              <w:pStyle w:val="TableText"/>
            </w:pPr>
            <w:r>
              <w:t>0..*</w:t>
            </w:r>
          </w:p>
        </w:tc>
        <w:tc>
          <w:tcPr>
            <w:tcW w:w="1152" w:type="dxa"/>
          </w:tcPr>
          <w:p w14:paraId="3EB7952C" w14:textId="77777777" w:rsidR="004B3F04" w:rsidRDefault="004B3F04" w:rsidP="000659BE">
            <w:pPr>
              <w:pStyle w:val="TableText"/>
            </w:pPr>
            <w:r>
              <w:t>MAY</w:t>
            </w:r>
          </w:p>
        </w:tc>
        <w:tc>
          <w:tcPr>
            <w:tcW w:w="864" w:type="dxa"/>
          </w:tcPr>
          <w:p w14:paraId="23E282F1" w14:textId="77777777" w:rsidR="004B3F04" w:rsidRDefault="004B3F04" w:rsidP="000659BE">
            <w:pPr>
              <w:pStyle w:val="TableText"/>
            </w:pPr>
          </w:p>
        </w:tc>
        <w:tc>
          <w:tcPr>
            <w:tcW w:w="1104" w:type="dxa"/>
          </w:tcPr>
          <w:p w14:paraId="43C615BE" w14:textId="77777777" w:rsidR="004B3F04" w:rsidRDefault="006C736C" w:rsidP="000659BE">
            <w:pPr>
              <w:pStyle w:val="TableText"/>
            </w:pPr>
            <w:hyperlink w:anchor="C_4499-32862">
              <w:r w:rsidR="004B3F04">
                <w:rPr>
                  <w:rStyle w:val="HyperlinkText9pt"/>
                </w:rPr>
                <w:t>4499-32862</w:t>
              </w:r>
            </w:hyperlink>
          </w:p>
        </w:tc>
        <w:tc>
          <w:tcPr>
            <w:tcW w:w="2975" w:type="dxa"/>
          </w:tcPr>
          <w:p w14:paraId="213CEAB9" w14:textId="77777777" w:rsidR="004B3F04" w:rsidRDefault="004B3F04" w:rsidP="000659BE">
            <w:pPr>
              <w:pStyle w:val="TableText"/>
            </w:pPr>
          </w:p>
        </w:tc>
      </w:tr>
      <w:tr w:rsidR="004B3F04" w14:paraId="31B21714" w14:textId="77777777" w:rsidTr="000659BE">
        <w:trPr>
          <w:jc w:val="center"/>
        </w:trPr>
        <w:tc>
          <w:tcPr>
            <w:tcW w:w="3345" w:type="dxa"/>
          </w:tcPr>
          <w:p w14:paraId="240EB7BC" w14:textId="77777777" w:rsidR="004B3F04" w:rsidRDefault="004B3F04" w:rsidP="000659BE">
            <w:pPr>
              <w:pStyle w:val="TableText"/>
            </w:pPr>
            <w:r>
              <w:tab/>
            </w:r>
            <w:r>
              <w:tab/>
              <w:t>@typeCode</w:t>
            </w:r>
          </w:p>
        </w:tc>
        <w:tc>
          <w:tcPr>
            <w:tcW w:w="720" w:type="dxa"/>
          </w:tcPr>
          <w:p w14:paraId="63AB6E2D" w14:textId="77777777" w:rsidR="004B3F04" w:rsidRDefault="004B3F04" w:rsidP="000659BE">
            <w:pPr>
              <w:pStyle w:val="TableText"/>
            </w:pPr>
            <w:r>
              <w:t>1..1</w:t>
            </w:r>
          </w:p>
        </w:tc>
        <w:tc>
          <w:tcPr>
            <w:tcW w:w="1152" w:type="dxa"/>
          </w:tcPr>
          <w:p w14:paraId="42AEAE1B" w14:textId="77777777" w:rsidR="004B3F04" w:rsidRDefault="004B3F04" w:rsidP="000659BE">
            <w:pPr>
              <w:pStyle w:val="TableText"/>
            </w:pPr>
            <w:r>
              <w:t>SHALL</w:t>
            </w:r>
          </w:p>
        </w:tc>
        <w:tc>
          <w:tcPr>
            <w:tcW w:w="864" w:type="dxa"/>
          </w:tcPr>
          <w:p w14:paraId="425A2204" w14:textId="77777777" w:rsidR="004B3F04" w:rsidRDefault="004B3F04" w:rsidP="000659BE">
            <w:pPr>
              <w:pStyle w:val="TableText"/>
            </w:pPr>
          </w:p>
        </w:tc>
        <w:tc>
          <w:tcPr>
            <w:tcW w:w="1104" w:type="dxa"/>
          </w:tcPr>
          <w:p w14:paraId="16D7D5FD" w14:textId="77777777" w:rsidR="004B3F04" w:rsidRDefault="006C736C" w:rsidP="000659BE">
            <w:pPr>
              <w:pStyle w:val="TableText"/>
            </w:pPr>
            <w:hyperlink w:anchor="C_4499-32863">
              <w:r w:rsidR="004B3F04">
                <w:rPr>
                  <w:rStyle w:val="HyperlinkText9pt"/>
                </w:rPr>
                <w:t>4499-32863</w:t>
              </w:r>
            </w:hyperlink>
          </w:p>
        </w:tc>
        <w:tc>
          <w:tcPr>
            <w:tcW w:w="2975" w:type="dxa"/>
          </w:tcPr>
          <w:p w14:paraId="7138F8EA" w14:textId="77777777" w:rsidR="004B3F04" w:rsidRDefault="004B3F04" w:rsidP="000659BE">
            <w:pPr>
              <w:pStyle w:val="TableText"/>
            </w:pPr>
            <w:r>
              <w:t>urn:oid:2.16.840.1.113883.5.1002 (HL7ActRelationshipType) = DRIV</w:t>
            </w:r>
          </w:p>
        </w:tc>
      </w:tr>
      <w:tr w:rsidR="004B3F04" w14:paraId="32DA918B" w14:textId="77777777" w:rsidTr="000659BE">
        <w:trPr>
          <w:jc w:val="center"/>
        </w:trPr>
        <w:tc>
          <w:tcPr>
            <w:tcW w:w="3345" w:type="dxa"/>
          </w:tcPr>
          <w:p w14:paraId="182C2DAA" w14:textId="77777777" w:rsidR="004B3F04" w:rsidRDefault="004B3F04" w:rsidP="000659BE">
            <w:pPr>
              <w:pStyle w:val="TableText"/>
            </w:pPr>
            <w:r>
              <w:tab/>
            </w:r>
            <w:r>
              <w:tab/>
              <w:t>procedureCriteria</w:t>
            </w:r>
          </w:p>
        </w:tc>
        <w:tc>
          <w:tcPr>
            <w:tcW w:w="720" w:type="dxa"/>
          </w:tcPr>
          <w:p w14:paraId="71E08C9A" w14:textId="77777777" w:rsidR="004B3F04" w:rsidRDefault="004B3F04" w:rsidP="000659BE">
            <w:pPr>
              <w:pStyle w:val="TableText"/>
            </w:pPr>
            <w:r>
              <w:t>1..1</w:t>
            </w:r>
          </w:p>
        </w:tc>
        <w:tc>
          <w:tcPr>
            <w:tcW w:w="1152" w:type="dxa"/>
          </w:tcPr>
          <w:p w14:paraId="4E7ED27A" w14:textId="77777777" w:rsidR="004B3F04" w:rsidRDefault="004B3F04" w:rsidP="000659BE">
            <w:pPr>
              <w:pStyle w:val="TableText"/>
            </w:pPr>
            <w:r>
              <w:t>SHALL</w:t>
            </w:r>
          </w:p>
        </w:tc>
        <w:tc>
          <w:tcPr>
            <w:tcW w:w="864" w:type="dxa"/>
          </w:tcPr>
          <w:p w14:paraId="725D66C3" w14:textId="77777777" w:rsidR="004B3F04" w:rsidRDefault="004B3F04" w:rsidP="000659BE">
            <w:pPr>
              <w:pStyle w:val="TableText"/>
            </w:pPr>
          </w:p>
        </w:tc>
        <w:tc>
          <w:tcPr>
            <w:tcW w:w="1104" w:type="dxa"/>
          </w:tcPr>
          <w:p w14:paraId="043C3BE2" w14:textId="77777777" w:rsidR="004B3F04" w:rsidRDefault="006C736C" w:rsidP="000659BE">
            <w:pPr>
              <w:pStyle w:val="TableText"/>
            </w:pPr>
            <w:hyperlink w:anchor="C_4499-36319">
              <w:r w:rsidR="004B3F04">
                <w:rPr>
                  <w:rStyle w:val="HyperlinkText9pt"/>
                </w:rPr>
                <w:t>4499-36319</w:t>
              </w:r>
            </w:hyperlink>
          </w:p>
        </w:tc>
        <w:tc>
          <w:tcPr>
            <w:tcW w:w="2975" w:type="dxa"/>
          </w:tcPr>
          <w:p w14:paraId="15D1F617" w14:textId="77777777" w:rsidR="004B3F04" w:rsidRDefault="006C736C" w:rsidP="000659BE">
            <w:pPr>
              <w:pStyle w:val="TableText"/>
            </w:pPr>
            <w:hyperlink w:anchor="E_Procedure_Order_V5_">
              <w:r w:rsidR="004B3F04">
                <w:rPr>
                  <w:rStyle w:val="HyperlinkText9pt"/>
                </w:rPr>
                <w:t>Procedure, Order (V5) (identifier: urn:hl7ii:2.16.840.1.113883.10.20.28.4.66:2021-02-01</w:t>
              </w:r>
            </w:hyperlink>
          </w:p>
        </w:tc>
      </w:tr>
      <w:tr w:rsidR="004B3F04" w14:paraId="278CA603" w14:textId="77777777" w:rsidTr="000659BE">
        <w:trPr>
          <w:jc w:val="center"/>
        </w:trPr>
        <w:tc>
          <w:tcPr>
            <w:tcW w:w="3345" w:type="dxa"/>
          </w:tcPr>
          <w:p w14:paraId="060E5C63" w14:textId="77777777" w:rsidR="004B3F04" w:rsidRDefault="004B3F04" w:rsidP="000659BE">
            <w:pPr>
              <w:pStyle w:val="TableText"/>
            </w:pPr>
            <w:r>
              <w:tab/>
              <w:t>entry</w:t>
            </w:r>
          </w:p>
        </w:tc>
        <w:tc>
          <w:tcPr>
            <w:tcW w:w="720" w:type="dxa"/>
          </w:tcPr>
          <w:p w14:paraId="6FFB021A" w14:textId="77777777" w:rsidR="004B3F04" w:rsidRDefault="004B3F04" w:rsidP="000659BE">
            <w:pPr>
              <w:pStyle w:val="TableText"/>
            </w:pPr>
            <w:r>
              <w:t>0..*</w:t>
            </w:r>
          </w:p>
        </w:tc>
        <w:tc>
          <w:tcPr>
            <w:tcW w:w="1152" w:type="dxa"/>
          </w:tcPr>
          <w:p w14:paraId="0B8C8BDF" w14:textId="77777777" w:rsidR="004B3F04" w:rsidRDefault="004B3F04" w:rsidP="000659BE">
            <w:pPr>
              <w:pStyle w:val="TableText"/>
            </w:pPr>
            <w:r>
              <w:t>MAY</w:t>
            </w:r>
          </w:p>
        </w:tc>
        <w:tc>
          <w:tcPr>
            <w:tcW w:w="864" w:type="dxa"/>
          </w:tcPr>
          <w:p w14:paraId="29DE9732" w14:textId="77777777" w:rsidR="004B3F04" w:rsidRDefault="004B3F04" w:rsidP="000659BE">
            <w:pPr>
              <w:pStyle w:val="TableText"/>
            </w:pPr>
          </w:p>
        </w:tc>
        <w:tc>
          <w:tcPr>
            <w:tcW w:w="1104" w:type="dxa"/>
          </w:tcPr>
          <w:p w14:paraId="5B5B20F2" w14:textId="77777777" w:rsidR="004B3F04" w:rsidRDefault="006C736C" w:rsidP="000659BE">
            <w:pPr>
              <w:pStyle w:val="TableText"/>
            </w:pPr>
            <w:hyperlink w:anchor="C_4499-32868">
              <w:r w:rsidR="004B3F04">
                <w:rPr>
                  <w:rStyle w:val="HyperlinkText9pt"/>
                </w:rPr>
                <w:t>4499-32868</w:t>
              </w:r>
            </w:hyperlink>
          </w:p>
        </w:tc>
        <w:tc>
          <w:tcPr>
            <w:tcW w:w="2975" w:type="dxa"/>
          </w:tcPr>
          <w:p w14:paraId="520BBE34" w14:textId="77777777" w:rsidR="004B3F04" w:rsidRDefault="004B3F04" w:rsidP="000659BE">
            <w:pPr>
              <w:pStyle w:val="TableText"/>
            </w:pPr>
          </w:p>
        </w:tc>
      </w:tr>
      <w:tr w:rsidR="004B3F04" w14:paraId="58CE55BD" w14:textId="77777777" w:rsidTr="000659BE">
        <w:trPr>
          <w:jc w:val="center"/>
        </w:trPr>
        <w:tc>
          <w:tcPr>
            <w:tcW w:w="3345" w:type="dxa"/>
          </w:tcPr>
          <w:p w14:paraId="59C981C0" w14:textId="77777777" w:rsidR="004B3F04" w:rsidRDefault="004B3F04" w:rsidP="000659BE">
            <w:pPr>
              <w:pStyle w:val="TableText"/>
            </w:pPr>
            <w:r>
              <w:tab/>
            </w:r>
            <w:r>
              <w:tab/>
              <w:t>@typeCode</w:t>
            </w:r>
          </w:p>
        </w:tc>
        <w:tc>
          <w:tcPr>
            <w:tcW w:w="720" w:type="dxa"/>
          </w:tcPr>
          <w:p w14:paraId="22839997" w14:textId="77777777" w:rsidR="004B3F04" w:rsidRDefault="004B3F04" w:rsidP="000659BE">
            <w:pPr>
              <w:pStyle w:val="TableText"/>
            </w:pPr>
            <w:r>
              <w:t>1..1</w:t>
            </w:r>
          </w:p>
        </w:tc>
        <w:tc>
          <w:tcPr>
            <w:tcW w:w="1152" w:type="dxa"/>
          </w:tcPr>
          <w:p w14:paraId="2DA7EC7B" w14:textId="77777777" w:rsidR="004B3F04" w:rsidRDefault="004B3F04" w:rsidP="000659BE">
            <w:pPr>
              <w:pStyle w:val="TableText"/>
            </w:pPr>
            <w:r>
              <w:t>SHALL</w:t>
            </w:r>
          </w:p>
        </w:tc>
        <w:tc>
          <w:tcPr>
            <w:tcW w:w="864" w:type="dxa"/>
          </w:tcPr>
          <w:p w14:paraId="1E27EE1F" w14:textId="77777777" w:rsidR="004B3F04" w:rsidRDefault="004B3F04" w:rsidP="000659BE">
            <w:pPr>
              <w:pStyle w:val="TableText"/>
            </w:pPr>
          </w:p>
        </w:tc>
        <w:tc>
          <w:tcPr>
            <w:tcW w:w="1104" w:type="dxa"/>
          </w:tcPr>
          <w:p w14:paraId="7CE6E104" w14:textId="77777777" w:rsidR="004B3F04" w:rsidRDefault="006C736C" w:rsidP="000659BE">
            <w:pPr>
              <w:pStyle w:val="TableText"/>
            </w:pPr>
            <w:hyperlink w:anchor="C_4499-32869">
              <w:r w:rsidR="004B3F04">
                <w:rPr>
                  <w:rStyle w:val="HyperlinkText9pt"/>
                </w:rPr>
                <w:t>4499-32869</w:t>
              </w:r>
            </w:hyperlink>
          </w:p>
        </w:tc>
        <w:tc>
          <w:tcPr>
            <w:tcW w:w="2975" w:type="dxa"/>
          </w:tcPr>
          <w:p w14:paraId="40535AC7" w14:textId="77777777" w:rsidR="004B3F04" w:rsidRDefault="004B3F04" w:rsidP="000659BE">
            <w:pPr>
              <w:pStyle w:val="TableText"/>
            </w:pPr>
            <w:r>
              <w:t>urn:oid:2.16.840.1.113883.5.1002 (HL7ActRelationshipType) = DRIV</w:t>
            </w:r>
          </w:p>
        </w:tc>
      </w:tr>
      <w:tr w:rsidR="004B3F04" w14:paraId="04AF942F" w14:textId="77777777" w:rsidTr="000659BE">
        <w:trPr>
          <w:jc w:val="center"/>
        </w:trPr>
        <w:tc>
          <w:tcPr>
            <w:tcW w:w="3345" w:type="dxa"/>
          </w:tcPr>
          <w:p w14:paraId="7EBC1E81" w14:textId="77777777" w:rsidR="004B3F04" w:rsidRDefault="004B3F04" w:rsidP="000659BE">
            <w:pPr>
              <w:pStyle w:val="TableText"/>
            </w:pPr>
            <w:r>
              <w:lastRenderedPageBreak/>
              <w:tab/>
            </w:r>
            <w:r>
              <w:tab/>
              <w:t>observationCriteria</w:t>
            </w:r>
          </w:p>
        </w:tc>
        <w:tc>
          <w:tcPr>
            <w:tcW w:w="720" w:type="dxa"/>
          </w:tcPr>
          <w:p w14:paraId="11EB3BD1" w14:textId="77777777" w:rsidR="004B3F04" w:rsidRDefault="004B3F04" w:rsidP="000659BE">
            <w:pPr>
              <w:pStyle w:val="TableText"/>
            </w:pPr>
            <w:r>
              <w:t>1..1</w:t>
            </w:r>
          </w:p>
        </w:tc>
        <w:tc>
          <w:tcPr>
            <w:tcW w:w="1152" w:type="dxa"/>
          </w:tcPr>
          <w:p w14:paraId="08628BA2" w14:textId="77777777" w:rsidR="004B3F04" w:rsidRDefault="004B3F04" w:rsidP="000659BE">
            <w:pPr>
              <w:pStyle w:val="TableText"/>
            </w:pPr>
            <w:r>
              <w:t>SHALL</w:t>
            </w:r>
          </w:p>
        </w:tc>
        <w:tc>
          <w:tcPr>
            <w:tcW w:w="864" w:type="dxa"/>
          </w:tcPr>
          <w:p w14:paraId="47937D00" w14:textId="77777777" w:rsidR="004B3F04" w:rsidRDefault="004B3F04" w:rsidP="000659BE">
            <w:pPr>
              <w:pStyle w:val="TableText"/>
            </w:pPr>
          </w:p>
        </w:tc>
        <w:tc>
          <w:tcPr>
            <w:tcW w:w="1104" w:type="dxa"/>
          </w:tcPr>
          <w:p w14:paraId="002F36DB" w14:textId="77777777" w:rsidR="004B3F04" w:rsidRDefault="006C736C" w:rsidP="000659BE">
            <w:pPr>
              <w:pStyle w:val="TableText"/>
            </w:pPr>
            <w:hyperlink w:anchor="C_4499-36326">
              <w:r w:rsidR="004B3F04">
                <w:rPr>
                  <w:rStyle w:val="HyperlinkText9pt"/>
                </w:rPr>
                <w:t>4499-36326</w:t>
              </w:r>
            </w:hyperlink>
          </w:p>
        </w:tc>
        <w:tc>
          <w:tcPr>
            <w:tcW w:w="2975" w:type="dxa"/>
          </w:tcPr>
          <w:p w14:paraId="2E581879" w14:textId="77777777" w:rsidR="004B3F04" w:rsidRDefault="006C736C" w:rsidP="000659BE">
            <w:pPr>
              <w:pStyle w:val="TableText"/>
            </w:pPr>
            <w:hyperlink w:anchor="E_Provider_Care_Experience_V3_">
              <w:r w:rsidR="004B3F04">
                <w:rPr>
                  <w:rStyle w:val="HyperlinkText9pt"/>
                </w:rPr>
                <w:t>Provider Care Experience (V3) (identifier: urn:hl7ii:2.16.840.1.113883.10.20.28.4.70:2021-02-01</w:t>
              </w:r>
            </w:hyperlink>
          </w:p>
        </w:tc>
      </w:tr>
      <w:tr w:rsidR="004B3F04" w14:paraId="1A8EF140" w14:textId="77777777" w:rsidTr="000659BE">
        <w:trPr>
          <w:jc w:val="center"/>
        </w:trPr>
        <w:tc>
          <w:tcPr>
            <w:tcW w:w="3345" w:type="dxa"/>
          </w:tcPr>
          <w:p w14:paraId="5ED46FBE" w14:textId="77777777" w:rsidR="004B3F04" w:rsidRDefault="004B3F04" w:rsidP="000659BE">
            <w:pPr>
              <w:pStyle w:val="TableText"/>
            </w:pPr>
            <w:r>
              <w:tab/>
              <w:t>entry</w:t>
            </w:r>
          </w:p>
        </w:tc>
        <w:tc>
          <w:tcPr>
            <w:tcW w:w="720" w:type="dxa"/>
          </w:tcPr>
          <w:p w14:paraId="16CFAD5C" w14:textId="77777777" w:rsidR="004B3F04" w:rsidRDefault="004B3F04" w:rsidP="000659BE">
            <w:pPr>
              <w:pStyle w:val="TableText"/>
            </w:pPr>
            <w:r>
              <w:t>0..*</w:t>
            </w:r>
          </w:p>
        </w:tc>
        <w:tc>
          <w:tcPr>
            <w:tcW w:w="1152" w:type="dxa"/>
          </w:tcPr>
          <w:p w14:paraId="383A5406" w14:textId="77777777" w:rsidR="004B3F04" w:rsidRDefault="004B3F04" w:rsidP="000659BE">
            <w:pPr>
              <w:pStyle w:val="TableText"/>
            </w:pPr>
            <w:r>
              <w:t>MAY</w:t>
            </w:r>
          </w:p>
        </w:tc>
        <w:tc>
          <w:tcPr>
            <w:tcW w:w="864" w:type="dxa"/>
          </w:tcPr>
          <w:p w14:paraId="30B64D76" w14:textId="77777777" w:rsidR="004B3F04" w:rsidRDefault="004B3F04" w:rsidP="000659BE">
            <w:pPr>
              <w:pStyle w:val="TableText"/>
            </w:pPr>
          </w:p>
        </w:tc>
        <w:tc>
          <w:tcPr>
            <w:tcW w:w="1104" w:type="dxa"/>
          </w:tcPr>
          <w:p w14:paraId="5CC67531" w14:textId="77777777" w:rsidR="004B3F04" w:rsidRDefault="006C736C" w:rsidP="000659BE">
            <w:pPr>
              <w:pStyle w:val="TableText"/>
            </w:pPr>
            <w:hyperlink w:anchor="C_4499-32996">
              <w:r w:rsidR="004B3F04">
                <w:rPr>
                  <w:rStyle w:val="HyperlinkText9pt"/>
                </w:rPr>
                <w:t>4499-32996</w:t>
              </w:r>
            </w:hyperlink>
          </w:p>
        </w:tc>
        <w:tc>
          <w:tcPr>
            <w:tcW w:w="2975" w:type="dxa"/>
          </w:tcPr>
          <w:p w14:paraId="448AC406" w14:textId="77777777" w:rsidR="004B3F04" w:rsidRDefault="004B3F04" w:rsidP="000659BE">
            <w:pPr>
              <w:pStyle w:val="TableText"/>
            </w:pPr>
          </w:p>
        </w:tc>
      </w:tr>
      <w:tr w:rsidR="004B3F04" w14:paraId="0CC678C2" w14:textId="77777777" w:rsidTr="000659BE">
        <w:trPr>
          <w:jc w:val="center"/>
        </w:trPr>
        <w:tc>
          <w:tcPr>
            <w:tcW w:w="3345" w:type="dxa"/>
          </w:tcPr>
          <w:p w14:paraId="78C9DA45" w14:textId="77777777" w:rsidR="004B3F04" w:rsidRDefault="004B3F04" w:rsidP="000659BE">
            <w:pPr>
              <w:pStyle w:val="TableText"/>
            </w:pPr>
            <w:r>
              <w:tab/>
            </w:r>
            <w:r>
              <w:tab/>
              <w:t>@typeCode</w:t>
            </w:r>
          </w:p>
        </w:tc>
        <w:tc>
          <w:tcPr>
            <w:tcW w:w="720" w:type="dxa"/>
          </w:tcPr>
          <w:p w14:paraId="72C787D8" w14:textId="77777777" w:rsidR="004B3F04" w:rsidRDefault="004B3F04" w:rsidP="000659BE">
            <w:pPr>
              <w:pStyle w:val="TableText"/>
            </w:pPr>
            <w:r>
              <w:t>1..1</w:t>
            </w:r>
          </w:p>
        </w:tc>
        <w:tc>
          <w:tcPr>
            <w:tcW w:w="1152" w:type="dxa"/>
          </w:tcPr>
          <w:p w14:paraId="6BB35031" w14:textId="77777777" w:rsidR="004B3F04" w:rsidRDefault="004B3F04" w:rsidP="000659BE">
            <w:pPr>
              <w:pStyle w:val="TableText"/>
            </w:pPr>
            <w:r>
              <w:t>SHALL</w:t>
            </w:r>
          </w:p>
        </w:tc>
        <w:tc>
          <w:tcPr>
            <w:tcW w:w="864" w:type="dxa"/>
          </w:tcPr>
          <w:p w14:paraId="59186933" w14:textId="77777777" w:rsidR="004B3F04" w:rsidRDefault="004B3F04" w:rsidP="000659BE">
            <w:pPr>
              <w:pStyle w:val="TableText"/>
            </w:pPr>
          </w:p>
        </w:tc>
        <w:tc>
          <w:tcPr>
            <w:tcW w:w="1104" w:type="dxa"/>
          </w:tcPr>
          <w:p w14:paraId="1888BE0B" w14:textId="77777777" w:rsidR="004B3F04" w:rsidRDefault="006C736C" w:rsidP="000659BE">
            <w:pPr>
              <w:pStyle w:val="TableText"/>
            </w:pPr>
            <w:hyperlink w:anchor="C_4499-32997">
              <w:r w:rsidR="004B3F04">
                <w:rPr>
                  <w:rStyle w:val="HyperlinkText9pt"/>
                </w:rPr>
                <w:t>4499-32997</w:t>
              </w:r>
            </w:hyperlink>
          </w:p>
        </w:tc>
        <w:tc>
          <w:tcPr>
            <w:tcW w:w="2975" w:type="dxa"/>
          </w:tcPr>
          <w:p w14:paraId="50EF70C8" w14:textId="77777777" w:rsidR="004B3F04" w:rsidRDefault="004B3F04" w:rsidP="000659BE">
            <w:pPr>
              <w:pStyle w:val="TableText"/>
            </w:pPr>
            <w:r>
              <w:t>urn:oid:2.16.840.1.113883.5.1002 (HL7ActRelationshipType) = DRIV</w:t>
            </w:r>
          </w:p>
        </w:tc>
      </w:tr>
      <w:tr w:rsidR="004B3F04" w14:paraId="247A5F25" w14:textId="77777777" w:rsidTr="000659BE">
        <w:trPr>
          <w:jc w:val="center"/>
        </w:trPr>
        <w:tc>
          <w:tcPr>
            <w:tcW w:w="3345" w:type="dxa"/>
          </w:tcPr>
          <w:p w14:paraId="3513649F" w14:textId="77777777" w:rsidR="004B3F04" w:rsidRDefault="004B3F04" w:rsidP="000659BE">
            <w:pPr>
              <w:pStyle w:val="TableText"/>
            </w:pPr>
            <w:r>
              <w:tab/>
            </w:r>
            <w:r>
              <w:tab/>
              <w:t>substanceAdministrationCriteria</w:t>
            </w:r>
          </w:p>
        </w:tc>
        <w:tc>
          <w:tcPr>
            <w:tcW w:w="720" w:type="dxa"/>
          </w:tcPr>
          <w:p w14:paraId="4407FFCD" w14:textId="77777777" w:rsidR="004B3F04" w:rsidRDefault="004B3F04" w:rsidP="000659BE">
            <w:pPr>
              <w:pStyle w:val="TableText"/>
            </w:pPr>
            <w:r>
              <w:t>1..1</w:t>
            </w:r>
          </w:p>
        </w:tc>
        <w:tc>
          <w:tcPr>
            <w:tcW w:w="1152" w:type="dxa"/>
          </w:tcPr>
          <w:p w14:paraId="01ED45BA" w14:textId="77777777" w:rsidR="004B3F04" w:rsidRDefault="004B3F04" w:rsidP="000659BE">
            <w:pPr>
              <w:pStyle w:val="TableText"/>
            </w:pPr>
            <w:r>
              <w:t>SHALL</w:t>
            </w:r>
          </w:p>
        </w:tc>
        <w:tc>
          <w:tcPr>
            <w:tcW w:w="864" w:type="dxa"/>
          </w:tcPr>
          <w:p w14:paraId="0698936A" w14:textId="77777777" w:rsidR="004B3F04" w:rsidRDefault="004B3F04" w:rsidP="000659BE">
            <w:pPr>
              <w:pStyle w:val="TableText"/>
            </w:pPr>
          </w:p>
        </w:tc>
        <w:tc>
          <w:tcPr>
            <w:tcW w:w="1104" w:type="dxa"/>
          </w:tcPr>
          <w:p w14:paraId="265C0EBF" w14:textId="77777777" w:rsidR="004B3F04" w:rsidRDefault="006C736C" w:rsidP="000659BE">
            <w:pPr>
              <w:pStyle w:val="TableText"/>
            </w:pPr>
            <w:hyperlink w:anchor="C_4499-36320">
              <w:r w:rsidR="004B3F04">
                <w:rPr>
                  <w:rStyle w:val="HyperlinkText9pt"/>
                </w:rPr>
                <w:t>4499-36320</w:t>
              </w:r>
            </w:hyperlink>
          </w:p>
        </w:tc>
        <w:tc>
          <w:tcPr>
            <w:tcW w:w="2975" w:type="dxa"/>
          </w:tcPr>
          <w:p w14:paraId="34AE7990" w14:textId="77777777" w:rsidR="004B3F04" w:rsidRDefault="006C736C" w:rsidP="000659BE">
            <w:pPr>
              <w:pStyle w:val="TableText"/>
            </w:pPr>
            <w:hyperlink w:anchor="E_Substance_Administered_V5">
              <w:r w:rsidR="004B3F04">
                <w:rPr>
                  <w:rStyle w:val="HyperlinkText9pt"/>
                </w:rPr>
                <w:t>Substance, Administered (V5) (identifier: urn:hl7ii:2.16.840.1.113883.10.20.28.4.73:2021-02-01</w:t>
              </w:r>
            </w:hyperlink>
          </w:p>
        </w:tc>
      </w:tr>
      <w:tr w:rsidR="004B3F04" w14:paraId="48298046" w14:textId="77777777" w:rsidTr="000659BE">
        <w:trPr>
          <w:jc w:val="center"/>
        </w:trPr>
        <w:tc>
          <w:tcPr>
            <w:tcW w:w="3345" w:type="dxa"/>
          </w:tcPr>
          <w:p w14:paraId="05A0D7C3" w14:textId="77777777" w:rsidR="004B3F04" w:rsidRDefault="004B3F04" w:rsidP="000659BE">
            <w:pPr>
              <w:pStyle w:val="TableText"/>
            </w:pPr>
            <w:r>
              <w:tab/>
              <w:t>entry</w:t>
            </w:r>
          </w:p>
        </w:tc>
        <w:tc>
          <w:tcPr>
            <w:tcW w:w="720" w:type="dxa"/>
          </w:tcPr>
          <w:p w14:paraId="06821059" w14:textId="77777777" w:rsidR="004B3F04" w:rsidRDefault="004B3F04" w:rsidP="000659BE">
            <w:pPr>
              <w:pStyle w:val="TableText"/>
            </w:pPr>
            <w:r>
              <w:t>0..*</w:t>
            </w:r>
          </w:p>
        </w:tc>
        <w:tc>
          <w:tcPr>
            <w:tcW w:w="1152" w:type="dxa"/>
          </w:tcPr>
          <w:p w14:paraId="46B9E084" w14:textId="77777777" w:rsidR="004B3F04" w:rsidRDefault="004B3F04" w:rsidP="000659BE">
            <w:pPr>
              <w:pStyle w:val="TableText"/>
            </w:pPr>
            <w:r>
              <w:t>MAY</w:t>
            </w:r>
          </w:p>
        </w:tc>
        <w:tc>
          <w:tcPr>
            <w:tcW w:w="864" w:type="dxa"/>
          </w:tcPr>
          <w:p w14:paraId="63E6F04B" w14:textId="77777777" w:rsidR="004B3F04" w:rsidRDefault="004B3F04" w:rsidP="000659BE">
            <w:pPr>
              <w:pStyle w:val="TableText"/>
            </w:pPr>
          </w:p>
        </w:tc>
        <w:tc>
          <w:tcPr>
            <w:tcW w:w="1104" w:type="dxa"/>
          </w:tcPr>
          <w:p w14:paraId="2D9D6894" w14:textId="77777777" w:rsidR="004B3F04" w:rsidRDefault="006C736C" w:rsidP="000659BE">
            <w:pPr>
              <w:pStyle w:val="TableText"/>
            </w:pPr>
            <w:hyperlink w:anchor="C_4499-33005">
              <w:r w:rsidR="004B3F04">
                <w:rPr>
                  <w:rStyle w:val="HyperlinkText9pt"/>
                </w:rPr>
                <w:t>4499-33005</w:t>
              </w:r>
            </w:hyperlink>
          </w:p>
        </w:tc>
        <w:tc>
          <w:tcPr>
            <w:tcW w:w="2975" w:type="dxa"/>
          </w:tcPr>
          <w:p w14:paraId="0AC1CEDC" w14:textId="77777777" w:rsidR="004B3F04" w:rsidRDefault="004B3F04" w:rsidP="000659BE">
            <w:pPr>
              <w:pStyle w:val="TableText"/>
            </w:pPr>
          </w:p>
        </w:tc>
      </w:tr>
      <w:tr w:rsidR="004B3F04" w14:paraId="449CD1AA" w14:textId="77777777" w:rsidTr="000659BE">
        <w:trPr>
          <w:jc w:val="center"/>
        </w:trPr>
        <w:tc>
          <w:tcPr>
            <w:tcW w:w="3345" w:type="dxa"/>
          </w:tcPr>
          <w:p w14:paraId="7B2AD9AA" w14:textId="77777777" w:rsidR="004B3F04" w:rsidRDefault="004B3F04" w:rsidP="000659BE">
            <w:pPr>
              <w:pStyle w:val="TableText"/>
            </w:pPr>
            <w:r>
              <w:tab/>
            </w:r>
            <w:r>
              <w:tab/>
              <w:t>@typeCode</w:t>
            </w:r>
          </w:p>
        </w:tc>
        <w:tc>
          <w:tcPr>
            <w:tcW w:w="720" w:type="dxa"/>
          </w:tcPr>
          <w:p w14:paraId="35ED3F9A" w14:textId="77777777" w:rsidR="004B3F04" w:rsidRDefault="004B3F04" w:rsidP="000659BE">
            <w:pPr>
              <w:pStyle w:val="TableText"/>
            </w:pPr>
            <w:r>
              <w:t>1..1</w:t>
            </w:r>
          </w:p>
        </w:tc>
        <w:tc>
          <w:tcPr>
            <w:tcW w:w="1152" w:type="dxa"/>
          </w:tcPr>
          <w:p w14:paraId="69ADBFB3" w14:textId="77777777" w:rsidR="004B3F04" w:rsidRDefault="004B3F04" w:rsidP="000659BE">
            <w:pPr>
              <w:pStyle w:val="TableText"/>
            </w:pPr>
            <w:r>
              <w:t>SHALL</w:t>
            </w:r>
          </w:p>
        </w:tc>
        <w:tc>
          <w:tcPr>
            <w:tcW w:w="864" w:type="dxa"/>
          </w:tcPr>
          <w:p w14:paraId="49A01E2D" w14:textId="77777777" w:rsidR="004B3F04" w:rsidRDefault="004B3F04" w:rsidP="000659BE">
            <w:pPr>
              <w:pStyle w:val="TableText"/>
            </w:pPr>
          </w:p>
        </w:tc>
        <w:tc>
          <w:tcPr>
            <w:tcW w:w="1104" w:type="dxa"/>
          </w:tcPr>
          <w:p w14:paraId="1EB2909F" w14:textId="77777777" w:rsidR="004B3F04" w:rsidRDefault="006C736C" w:rsidP="000659BE">
            <w:pPr>
              <w:pStyle w:val="TableText"/>
            </w:pPr>
            <w:hyperlink w:anchor="C_4499-33006">
              <w:r w:rsidR="004B3F04">
                <w:rPr>
                  <w:rStyle w:val="HyperlinkText9pt"/>
                </w:rPr>
                <w:t>4499-33006</w:t>
              </w:r>
            </w:hyperlink>
          </w:p>
        </w:tc>
        <w:tc>
          <w:tcPr>
            <w:tcW w:w="2975" w:type="dxa"/>
          </w:tcPr>
          <w:p w14:paraId="4362E94C" w14:textId="77777777" w:rsidR="004B3F04" w:rsidRDefault="004B3F04" w:rsidP="000659BE">
            <w:pPr>
              <w:pStyle w:val="TableText"/>
            </w:pPr>
            <w:r>
              <w:t>urn:oid:2.16.840.1.113883.5.1002 (HL7ActRelationshipType) = DRIV</w:t>
            </w:r>
          </w:p>
        </w:tc>
      </w:tr>
      <w:tr w:rsidR="004B3F04" w14:paraId="5B78EF10" w14:textId="77777777" w:rsidTr="000659BE">
        <w:trPr>
          <w:jc w:val="center"/>
        </w:trPr>
        <w:tc>
          <w:tcPr>
            <w:tcW w:w="3345" w:type="dxa"/>
          </w:tcPr>
          <w:p w14:paraId="4F24446B" w14:textId="77777777" w:rsidR="004B3F04" w:rsidRDefault="004B3F04" w:rsidP="000659BE">
            <w:pPr>
              <w:pStyle w:val="TableText"/>
            </w:pPr>
            <w:r>
              <w:tab/>
            </w:r>
            <w:r>
              <w:tab/>
              <w:t>substanceAdministrationCriteria</w:t>
            </w:r>
          </w:p>
        </w:tc>
        <w:tc>
          <w:tcPr>
            <w:tcW w:w="720" w:type="dxa"/>
          </w:tcPr>
          <w:p w14:paraId="3D6198A9" w14:textId="77777777" w:rsidR="004B3F04" w:rsidRDefault="004B3F04" w:rsidP="000659BE">
            <w:pPr>
              <w:pStyle w:val="TableText"/>
            </w:pPr>
            <w:r>
              <w:t>1..1</w:t>
            </w:r>
          </w:p>
        </w:tc>
        <w:tc>
          <w:tcPr>
            <w:tcW w:w="1152" w:type="dxa"/>
          </w:tcPr>
          <w:p w14:paraId="642A526D" w14:textId="77777777" w:rsidR="004B3F04" w:rsidRDefault="004B3F04" w:rsidP="000659BE">
            <w:pPr>
              <w:pStyle w:val="TableText"/>
            </w:pPr>
            <w:r>
              <w:t>SHALL</w:t>
            </w:r>
          </w:p>
        </w:tc>
        <w:tc>
          <w:tcPr>
            <w:tcW w:w="864" w:type="dxa"/>
          </w:tcPr>
          <w:p w14:paraId="46A900EE" w14:textId="77777777" w:rsidR="004B3F04" w:rsidRDefault="004B3F04" w:rsidP="000659BE">
            <w:pPr>
              <w:pStyle w:val="TableText"/>
            </w:pPr>
          </w:p>
        </w:tc>
        <w:tc>
          <w:tcPr>
            <w:tcW w:w="1104" w:type="dxa"/>
          </w:tcPr>
          <w:p w14:paraId="5C95826D" w14:textId="77777777" w:rsidR="004B3F04" w:rsidRDefault="006C736C" w:rsidP="000659BE">
            <w:pPr>
              <w:pStyle w:val="TableText"/>
            </w:pPr>
            <w:hyperlink w:anchor="C_4499-36321">
              <w:r w:rsidR="004B3F04">
                <w:rPr>
                  <w:rStyle w:val="HyperlinkText9pt"/>
                </w:rPr>
                <w:t>4499-36321</w:t>
              </w:r>
            </w:hyperlink>
          </w:p>
        </w:tc>
        <w:tc>
          <w:tcPr>
            <w:tcW w:w="2975" w:type="dxa"/>
          </w:tcPr>
          <w:p w14:paraId="6EB972E0" w14:textId="77777777" w:rsidR="004B3F04" w:rsidRDefault="006C736C" w:rsidP="000659BE">
            <w:pPr>
              <w:pStyle w:val="TableText"/>
            </w:pPr>
            <w:hyperlink w:anchor="E_Substance_Order_V5">
              <w:r w:rsidR="004B3F04">
                <w:rPr>
                  <w:rStyle w:val="HyperlinkText9pt"/>
                </w:rPr>
                <w:t>Substance, Order (V5) (identifier: urn:hl7ii:2.16.840.1.113883.10.20.28.4.77:2021-02-01</w:t>
              </w:r>
            </w:hyperlink>
          </w:p>
        </w:tc>
      </w:tr>
      <w:tr w:rsidR="004B3F04" w14:paraId="3745AE64" w14:textId="77777777" w:rsidTr="000659BE">
        <w:trPr>
          <w:jc w:val="center"/>
        </w:trPr>
        <w:tc>
          <w:tcPr>
            <w:tcW w:w="3345" w:type="dxa"/>
          </w:tcPr>
          <w:p w14:paraId="49782409" w14:textId="77777777" w:rsidR="004B3F04" w:rsidRDefault="004B3F04" w:rsidP="000659BE">
            <w:pPr>
              <w:pStyle w:val="TableText"/>
            </w:pPr>
            <w:r>
              <w:tab/>
              <w:t>entry</w:t>
            </w:r>
          </w:p>
        </w:tc>
        <w:tc>
          <w:tcPr>
            <w:tcW w:w="720" w:type="dxa"/>
          </w:tcPr>
          <w:p w14:paraId="210B4457" w14:textId="77777777" w:rsidR="004B3F04" w:rsidRDefault="004B3F04" w:rsidP="000659BE">
            <w:pPr>
              <w:pStyle w:val="TableText"/>
            </w:pPr>
            <w:r>
              <w:t>0..*</w:t>
            </w:r>
          </w:p>
        </w:tc>
        <w:tc>
          <w:tcPr>
            <w:tcW w:w="1152" w:type="dxa"/>
          </w:tcPr>
          <w:p w14:paraId="484973A1" w14:textId="77777777" w:rsidR="004B3F04" w:rsidRDefault="004B3F04" w:rsidP="000659BE">
            <w:pPr>
              <w:pStyle w:val="TableText"/>
            </w:pPr>
            <w:r>
              <w:t>MAY</w:t>
            </w:r>
          </w:p>
        </w:tc>
        <w:tc>
          <w:tcPr>
            <w:tcW w:w="864" w:type="dxa"/>
          </w:tcPr>
          <w:p w14:paraId="44E5BFE7" w14:textId="77777777" w:rsidR="004B3F04" w:rsidRDefault="004B3F04" w:rsidP="000659BE">
            <w:pPr>
              <w:pStyle w:val="TableText"/>
            </w:pPr>
          </w:p>
        </w:tc>
        <w:tc>
          <w:tcPr>
            <w:tcW w:w="1104" w:type="dxa"/>
          </w:tcPr>
          <w:p w14:paraId="3CFFE7A5" w14:textId="77777777" w:rsidR="004B3F04" w:rsidRDefault="006C736C" w:rsidP="000659BE">
            <w:pPr>
              <w:pStyle w:val="TableText"/>
            </w:pPr>
            <w:hyperlink w:anchor="C_4499-33011">
              <w:r w:rsidR="004B3F04">
                <w:rPr>
                  <w:rStyle w:val="HyperlinkText9pt"/>
                </w:rPr>
                <w:t>4499-33011</w:t>
              </w:r>
            </w:hyperlink>
          </w:p>
        </w:tc>
        <w:tc>
          <w:tcPr>
            <w:tcW w:w="2975" w:type="dxa"/>
          </w:tcPr>
          <w:p w14:paraId="40667FE8" w14:textId="77777777" w:rsidR="004B3F04" w:rsidRDefault="004B3F04" w:rsidP="000659BE">
            <w:pPr>
              <w:pStyle w:val="TableText"/>
            </w:pPr>
          </w:p>
        </w:tc>
      </w:tr>
      <w:tr w:rsidR="004B3F04" w14:paraId="2272B72D" w14:textId="77777777" w:rsidTr="000659BE">
        <w:trPr>
          <w:jc w:val="center"/>
        </w:trPr>
        <w:tc>
          <w:tcPr>
            <w:tcW w:w="3345" w:type="dxa"/>
          </w:tcPr>
          <w:p w14:paraId="073FF445" w14:textId="77777777" w:rsidR="004B3F04" w:rsidRDefault="004B3F04" w:rsidP="000659BE">
            <w:pPr>
              <w:pStyle w:val="TableText"/>
            </w:pPr>
            <w:r>
              <w:tab/>
            </w:r>
            <w:r>
              <w:tab/>
              <w:t>@typeCode</w:t>
            </w:r>
          </w:p>
        </w:tc>
        <w:tc>
          <w:tcPr>
            <w:tcW w:w="720" w:type="dxa"/>
          </w:tcPr>
          <w:p w14:paraId="3B8AA88C" w14:textId="77777777" w:rsidR="004B3F04" w:rsidRDefault="004B3F04" w:rsidP="000659BE">
            <w:pPr>
              <w:pStyle w:val="TableText"/>
            </w:pPr>
            <w:r>
              <w:t>1..1</w:t>
            </w:r>
          </w:p>
        </w:tc>
        <w:tc>
          <w:tcPr>
            <w:tcW w:w="1152" w:type="dxa"/>
          </w:tcPr>
          <w:p w14:paraId="5170E683" w14:textId="77777777" w:rsidR="004B3F04" w:rsidRDefault="004B3F04" w:rsidP="000659BE">
            <w:pPr>
              <w:pStyle w:val="TableText"/>
            </w:pPr>
            <w:r>
              <w:t>SHALL</w:t>
            </w:r>
          </w:p>
        </w:tc>
        <w:tc>
          <w:tcPr>
            <w:tcW w:w="864" w:type="dxa"/>
          </w:tcPr>
          <w:p w14:paraId="73481FC1" w14:textId="77777777" w:rsidR="004B3F04" w:rsidRDefault="004B3F04" w:rsidP="000659BE">
            <w:pPr>
              <w:pStyle w:val="TableText"/>
            </w:pPr>
          </w:p>
        </w:tc>
        <w:tc>
          <w:tcPr>
            <w:tcW w:w="1104" w:type="dxa"/>
          </w:tcPr>
          <w:p w14:paraId="30F72C18" w14:textId="77777777" w:rsidR="004B3F04" w:rsidRDefault="006C736C" w:rsidP="000659BE">
            <w:pPr>
              <w:pStyle w:val="TableText"/>
            </w:pPr>
            <w:hyperlink w:anchor="C_4499-33012">
              <w:r w:rsidR="004B3F04">
                <w:rPr>
                  <w:rStyle w:val="HyperlinkText9pt"/>
                </w:rPr>
                <w:t>4499-33012</w:t>
              </w:r>
            </w:hyperlink>
          </w:p>
        </w:tc>
        <w:tc>
          <w:tcPr>
            <w:tcW w:w="2975" w:type="dxa"/>
          </w:tcPr>
          <w:p w14:paraId="15636DA9" w14:textId="77777777" w:rsidR="004B3F04" w:rsidRDefault="004B3F04" w:rsidP="000659BE">
            <w:pPr>
              <w:pStyle w:val="TableText"/>
            </w:pPr>
            <w:r>
              <w:t>urn:oid:2.16.840.1.113883.5.1002 (HL7ActRelationshipType) = DRIV</w:t>
            </w:r>
          </w:p>
        </w:tc>
      </w:tr>
      <w:tr w:rsidR="004B3F04" w14:paraId="63382EC8" w14:textId="77777777" w:rsidTr="000659BE">
        <w:trPr>
          <w:jc w:val="center"/>
        </w:trPr>
        <w:tc>
          <w:tcPr>
            <w:tcW w:w="3345" w:type="dxa"/>
          </w:tcPr>
          <w:p w14:paraId="25E9F777" w14:textId="77777777" w:rsidR="004B3F04" w:rsidRDefault="004B3F04" w:rsidP="000659BE">
            <w:pPr>
              <w:pStyle w:val="TableText"/>
            </w:pPr>
            <w:r>
              <w:tab/>
            </w:r>
            <w:r>
              <w:tab/>
              <w:t>substanceAdministrationCriteria</w:t>
            </w:r>
          </w:p>
        </w:tc>
        <w:tc>
          <w:tcPr>
            <w:tcW w:w="720" w:type="dxa"/>
          </w:tcPr>
          <w:p w14:paraId="1BC759F6" w14:textId="77777777" w:rsidR="004B3F04" w:rsidRDefault="004B3F04" w:rsidP="000659BE">
            <w:pPr>
              <w:pStyle w:val="TableText"/>
            </w:pPr>
            <w:r>
              <w:t>1..1</w:t>
            </w:r>
          </w:p>
        </w:tc>
        <w:tc>
          <w:tcPr>
            <w:tcW w:w="1152" w:type="dxa"/>
          </w:tcPr>
          <w:p w14:paraId="49D30204" w14:textId="77777777" w:rsidR="004B3F04" w:rsidRDefault="004B3F04" w:rsidP="000659BE">
            <w:pPr>
              <w:pStyle w:val="TableText"/>
            </w:pPr>
            <w:r>
              <w:t>SHALL</w:t>
            </w:r>
          </w:p>
        </w:tc>
        <w:tc>
          <w:tcPr>
            <w:tcW w:w="864" w:type="dxa"/>
          </w:tcPr>
          <w:p w14:paraId="3F013084" w14:textId="77777777" w:rsidR="004B3F04" w:rsidRDefault="004B3F04" w:rsidP="000659BE">
            <w:pPr>
              <w:pStyle w:val="TableText"/>
            </w:pPr>
          </w:p>
        </w:tc>
        <w:tc>
          <w:tcPr>
            <w:tcW w:w="1104" w:type="dxa"/>
          </w:tcPr>
          <w:p w14:paraId="2BAF025C" w14:textId="77777777" w:rsidR="004B3F04" w:rsidRDefault="006C736C" w:rsidP="000659BE">
            <w:pPr>
              <w:pStyle w:val="TableText"/>
            </w:pPr>
            <w:hyperlink w:anchor="C_4499-36322">
              <w:r w:rsidR="004B3F04">
                <w:rPr>
                  <w:rStyle w:val="HyperlinkText9pt"/>
                </w:rPr>
                <w:t>4499-36322</w:t>
              </w:r>
            </w:hyperlink>
          </w:p>
        </w:tc>
        <w:tc>
          <w:tcPr>
            <w:tcW w:w="2975" w:type="dxa"/>
          </w:tcPr>
          <w:p w14:paraId="73FA450E" w14:textId="77777777" w:rsidR="004B3F04" w:rsidRDefault="006C736C" w:rsidP="000659BE">
            <w:pPr>
              <w:pStyle w:val="TableText"/>
            </w:pPr>
            <w:hyperlink w:anchor="E_Substance_Recommended_V5_">
              <w:r w:rsidR="004B3F04">
                <w:rPr>
                  <w:rStyle w:val="HyperlinkText9pt"/>
                </w:rPr>
                <w:t>Substance, Recommended (V5) (identifier: urn:hl7ii:2.16.840.1.113883.10.20.28.4.78:2021-02-01</w:t>
              </w:r>
            </w:hyperlink>
          </w:p>
        </w:tc>
      </w:tr>
      <w:tr w:rsidR="004B3F04" w14:paraId="719B71C1" w14:textId="77777777" w:rsidTr="000659BE">
        <w:trPr>
          <w:jc w:val="center"/>
        </w:trPr>
        <w:tc>
          <w:tcPr>
            <w:tcW w:w="3345" w:type="dxa"/>
          </w:tcPr>
          <w:p w14:paraId="7D67A2DE" w14:textId="77777777" w:rsidR="004B3F04" w:rsidRDefault="004B3F04" w:rsidP="000659BE">
            <w:pPr>
              <w:pStyle w:val="TableText"/>
            </w:pPr>
            <w:r>
              <w:tab/>
              <w:t>entry</w:t>
            </w:r>
          </w:p>
        </w:tc>
        <w:tc>
          <w:tcPr>
            <w:tcW w:w="720" w:type="dxa"/>
          </w:tcPr>
          <w:p w14:paraId="0BE0144A" w14:textId="77777777" w:rsidR="004B3F04" w:rsidRDefault="004B3F04" w:rsidP="000659BE">
            <w:pPr>
              <w:pStyle w:val="TableText"/>
            </w:pPr>
            <w:r>
              <w:t>0..*</w:t>
            </w:r>
          </w:p>
        </w:tc>
        <w:tc>
          <w:tcPr>
            <w:tcW w:w="1152" w:type="dxa"/>
          </w:tcPr>
          <w:p w14:paraId="2E771541" w14:textId="77777777" w:rsidR="004B3F04" w:rsidRDefault="004B3F04" w:rsidP="000659BE">
            <w:pPr>
              <w:pStyle w:val="TableText"/>
            </w:pPr>
            <w:r>
              <w:t>MAY</w:t>
            </w:r>
          </w:p>
        </w:tc>
        <w:tc>
          <w:tcPr>
            <w:tcW w:w="864" w:type="dxa"/>
          </w:tcPr>
          <w:p w14:paraId="29772533" w14:textId="77777777" w:rsidR="004B3F04" w:rsidRDefault="004B3F04" w:rsidP="000659BE">
            <w:pPr>
              <w:pStyle w:val="TableText"/>
            </w:pPr>
          </w:p>
        </w:tc>
        <w:tc>
          <w:tcPr>
            <w:tcW w:w="1104" w:type="dxa"/>
          </w:tcPr>
          <w:p w14:paraId="5ADACD0C" w14:textId="77777777" w:rsidR="004B3F04" w:rsidRDefault="006C736C" w:rsidP="000659BE">
            <w:pPr>
              <w:pStyle w:val="TableText"/>
            </w:pPr>
            <w:hyperlink w:anchor="C_4499-34058">
              <w:r w:rsidR="004B3F04">
                <w:rPr>
                  <w:rStyle w:val="HyperlinkText9pt"/>
                </w:rPr>
                <w:t>4499-34058</w:t>
              </w:r>
            </w:hyperlink>
          </w:p>
        </w:tc>
        <w:tc>
          <w:tcPr>
            <w:tcW w:w="2975" w:type="dxa"/>
          </w:tcPr>
          <w:p w14:paraId="16F9360E" w14:textId="77777777" w:rsidR="004B3F04" w:rsidRDefault="004B3F04" w:rsidP="000659BE">
            <w:pPr>
              <w:pStyle w:val="TableText"/>
            </w:pPr>
          </w:p>
        </w:tc>
      </w:tr>
      <w:tr w:rsidR="004B3F04" w14:paraId="3A2CE139" w14:textId="77777777" w:rsidTr="000659BE">
        <w:trPr>
          <w:jc w:val="center"/>
        </w:trPr>
        <w:tc>
          <w:tcPr>
            <w:tcW w:w="3345" w:type="dxa"/>
          </w:tcPr>
          <w:p w14:paraId="7367DB91" w14:textId="77777777" w:rsidR="004B3F04" w:rsidRDefault="004B3F04" w:rsidP="000659BE">
            <w:pPr>
              <w:pStyle w:val="TableText"/>
            </w:pPr>
            <w:r>
              <w:tab/>
            </w:r>
            <w:r>
              <w:tab/>
              <w:t>@typeCode</w:t>
            </w:r>
          </w:p>
        </w:tc>
        <w:tc>
          <w:tcPr>
            <w:tcW w:w="720" w:type="dxa"/>
          </w:tcPr>
          <w:p w14:paraId="725F3D96" w14:textId="77777777" w:rsidR="004B3F04" w:rsidRDefault="004B3F04" w:rsidP="000659BE">
            <w:pPr>
              <w:pStyle w:val="TableText"/>
            </w:pPr>
            <w:r>
              <w:t>1..1</w:t>
            </w:r>
          </w:p>
        </w:tc>
        <w:tc>
          <w:tcPr>
            <w:tcW w:w="1152" w:type="dxa"/>
          </w:tcPr>
          <w:p w14:paraId="4ACAA3B2" w14:textId="77777777" w:rsidR="004B3F04" w:rsidRDefault="004B3F04" w:rsidP="000659BE">
            <w:pPr>
              <w:pStyle w:val="TableText"/>
            </w:pPr>
            <w:r>
              <w:t>SHALL</w:t>
            </w:r>
          </w:p>
        </w:tc>
        <w:tc>
          <w:tcPr>
            <w:tcW w:w="864" w:type="dxa"/>
          </w:tcPr>
          <w:p w14:paraId="5AF6B569" w14:textId="77777777" w:rsidR="004B3F04" w:rsidRDefault="004B3F04" w:rsidP="000659BE">
            <w:pPr>
              <w:pStyle w:val="TableText"/>
            </w:pPr>
          </w:p>
        </w:tc>
        <w:tc>
          <w:tcPr>
            <w:tcW w:w="1104" w:type="dxa"/>
          </w:tcPr>
          <w:p w14:paraId="459A5D81" w14:textId="77777777" w:rsidR="004B3F04" w:rsidRDefault="006C736C" w:rsidP="000659BE">
            <w:pPr>
              <w:pStyle w:val="TableText"/>
            </w:pPr>
            <w:hyperlink w:anchor="C_4499-34059">
              <w:r w:rsidR="004B3F04">
                <w:rPr>
                  <w:rStyle w:val="HyperlinkText9pt"/>
                </w:rPr>
                <w:t>4499-34059</w:t>
              </w:r>
            </w:hyperlink>
          </w:p>
        </w:tc>
        <w:tc>
          <w:tcPr>
            <w:tcW w:w="2975" w:type="dxa"/>
          </w:tcPr>
          <w:p w14:paraId="4E01E7F8" w14:textId="77777777" w:rsidR="004B3F04" w:rsidRDefault="004B3F04" w:rsidP="000659BE">
            <w:pPr>
              <w:pStyle w:val="TableText"/>
            </w:pPr>
            <w:r>
              <w:t>urn:oid:2.16.840.1.113883.5.1002 (HL7ActRelationshipType) = DRIV</w:t>
            </w:r>
          </w:p>
        </w:tc>
      </w:tr>
      <w:tr w:rsidR="004B3F04" w14:paraId="13A6EB16" w14:textId="77777777" w:rsidTr="000659BE">
        <w:trPr>
          <w:jc w:val="center"/>
        </w:trPr>
        <w:tc>
          <w:tcPr>
            <w:tcW w:w="3345" w:type="dxa"/>
          </w:tcPr>
          <w:p w14:paraId="66C91029" w14:textId="77777777" w:rsidR="004B3F04" w:rsidRDefault="004B3F04" w:rsidP="000659BE">
            <w:pPr>
              <w:pStyle w:val="TableText"/>
            </w:pPr>
            <w:r>
              <w:tab/>
            </w:r>
            <w:r>
              <w:tab/>
              <w:t>observationCriteria</w:t>
            </w:r>
          </w:p>
        </w:tc>
        <w:tc>
          <w:tcPr>
            <w:tcW w:w="720" w:type="dxa"/>
          </w:tcPr>
          <w:p w14:paraId="4A7DE789" w14:textId="77777777" w:rsidR="004B3F04" w:rsidRDefault="004B3F04" w:rsidP="000659BE">
            <w:pPr>
              <w:pStyle w:val="TableText"/>
            </w:pPr>
            <w:r>
              <w:t>1..1</w:t>
            </w:r>
          </w:p>
        </w:tc>
        <w:tc>
          <w:tcPr>
            <w:tcW w:w="1152" w:type="dxa"/>
          </w:tcPr>
          <w:p w14:paraId="5B284929" w14:textId="77777777" w:rsidR="004B3F04" w:rsidRDefault="004B3F04" w:rsidP="000659BE">
            <w:pPr>
              <w:pStyle w:val="TableText"/>
            </w:pPr>
            <w:r>
              <w:t>SHALL</w:t>
            </w:r>
          </w:p>
        </w:tc>
        <w:tc>
          <w:tcPr>
            <w:tcW w:w="864" w:type="dxa"/>
          </w:tcPr>
          <w:p w14:paraId="338B944B" w14:textId="77777777" w:rsidR="004B3F04" w:rsidRDefault="004B3F04" w:rsidP="000659BE">
            <w:pPr>
              <w:pStyle w:val="TableText"/>
            </w:pPr>
          </w:p>
        </w:tc>
        <w:tc>
          <w:tcPr>
            <w:tcW w:w="1104" w:type="dxa"/>
          </w:tcPr>
          <w:p w14:paraId="0CC4D864" w14:textId="77777777" w:rsidR="004B3F04" w:rsidRDefault="006C736C" w:rsidP="000659BE">
            <w:pPr>
              <w:pStyle w:val="TableText"/>
            </w:pPr>
            <w:hyperlink w:anchor="C_4499-36323">
              <w:r w:rsidR="004B3F04">
                <w:rPr>
                  <w:rStyle w:val="HyperlinkText9pt"/>
                </w:rPr>
                <w:t>4499-36323</w:t>
              </w:r>
            </w:hyperlink>
          </w:p>
        </w:tc>
        <w:tc>
          <w:tcPr>
            <w:tcW w:w="2975" w:type="dxa"/>
          </w:tcPr>
          <w:p w14:paraId="76AE3151" w14:textId="77777777" w:rsidR="004B3F04" w:rsidRDefault="006C736C" w:rsidP="000659BE">
            <w:pPr>
              <w:pStyle w:val="TableText"/>
            </w:pPr>
            <w:hyperlink w:anchor="E_Symptom_V4">
              <w:r w:rsidR="004B3F04">
                <w:rPr>
                  <w:rStyle w:val="HyperlinkText9pt"/>
                </w:rPr>
                <w:t>Symptom (V4) (identifier: urn:hl7ii:2.16.840.1.113883.10.20.28.4.116:2021-02-01</w:t>
              </w:r>
            </w:hyperlink>
          </w:p>
        </w:tc>
      </w:tr>
      <w:tr w:rsidR="004B3F04" w14:paraId="3980111C" w14:textId="77777777" w:rsidTr="000659BE">
        <w:trPr>
          <w:jc w:val="center"/>
        </w:trPr>
        <w:tc>
          <w:tcPr>
            <w:tcW w:w="3345" w:type="dxa"/>
          </w:tcPr>
          <w:p w14:paraId="05956BCF" w14:textId="77777777" w:rsidR="004B3F04" w:rsidRDefault="004B3F04" w:rsidP="000659BE">
            <w:pPr>
              <w:pStyle w:val="TableText"/>
            </w:pPr>
            <w:r>
              <w:tab/>
              <w:t>entry</w:t>
            </w:r>
          </w:p>
        </w:tc>
        <w:tc>
          <w:tcPr>
            <w:tcW w:w="720" w:type="dxa"/>
          </w:tcPr>
          <w:p w14:paraId="50559C3F" w14:textId="77777777" w:rsidR="004B3F04" w:rsidRDefault="004B3F04" w:rsidP="000659BE">
            <w:pPr>
              <w:pStyle w:val="TableText"/>
            </w:pPr>
            <w:r>
              <w:t>0..*</w:t>
            </w:r>
          </w:p>
        </w:tc>
        <w:tc>
          <w:tcPr>
            <w:tcW w:w="1152" w:type="dxa"/>
          </w:tcPr>
          <w:p w14:paraId="7F57F1A1" w14:textId="77777777" w:rsidR="004B3F04" w:rsidRDefault="004B3F04" w:rsidP="000659BE">
            <w:pPr>
              <w:pStyle w:val="TableText"/>
            </w:pPr>
            <w:r>
              <w:t>MAY</w:t>
            </w:r>
          </w:p>
        </w:tc>
        <w:tc>
          <w:tcPr>
            <w:tcW w:w="864" w:type="dxa"/>
          </w:tcPr>
          <w:p w14:paraId="6BDD9809" w14:textId="77777777" w:rsidR="004B3F04" w:rsidRDefault="004B3F04" w:rsidP="000659BE">
            <w:pPr>
              <w:pStyle w:val="TableText"/>
            </w:pPr>
          </w:p>
        </w:tc>
        <w:tc>
          <w:tcPr>
            <w:tcW w:w="1104" w:type="dxa"/>
          </w:tcPr>
          <w:p w14:paraId="2F1E7680" w14:textId="77777777" w:rsidR="004B3F04" w:rsidRDefault="006C736C" w:rsidP="000659BE">
            <w:pPr>
              <w:pStyle w:val="TableText"/>
            </w:pPr>
            <w:hyperlink w:anchor="C_4499-34878">
              <w:r w:rsidR="004B3F04">
                <w:rPr>
                  <w:rStyle w:val="HyperlinkText9pt"/>
                </w:rPr>
                <w:t>4499-34878</w:t>
              </w:r>
            </w:hyperlink>
          </w:p>
        </w:tc>
        <w:tc>
          <w:tcPr>
            <w:tcW w:w="2975" w:type="dxa"/>
          </w:tcPr>
          <w:p w14:paraId="3EB4CF43" w14:textId="77777777" w:rsidR="004B3F04" w:rsidRDefault="004B3F04" w:rsidP="000659BE">
            <w:pPr>
              <w:pStyle w:val="TableText"/>
            </w:pPr>
          </w:p>
        </w:tc>
      </w:tr>
      <w:tr w:rsidR="004B3F04" w14:paraId="463F7E6E" w14:textId="77777777" w:rsidTr="000659BE">
        <w:trPr>
          <w:jc w:val="center"/>
        </w:trPr>
        <w:tc>
          <w:tcPr>
            <w:tcW w:w="3345" w:type="dxa"/>
          </w:tcPr>
          <w:p w14:paraId="011D3BDD" w14:textId="77777777" w:rsidR="004B3F04" w:rsidRDefault="004B3F04" w:rsidP="000659BE">
            <w:pPr>
              <w:pStyle w:val="TableText"/>
            </w:pPr>
            <w:r>
              <w:tab/>
            </w:r>
            <w:r>
              <w:tab/>
              <w:t>@typeCode</w:t>
            </w:r>
          </w:p>
        </w:tc>
        <w:tc>
          <w:tcPr>
            <w:tcW w:w="720" w:type="dxa"/>
          </w:tcPr>
          <w:p w14:paraId="598E34D9" w14:textId="77777777" w:rsidR="004B3F04" w:rsidRDefault="004B3F04" w:rsidP="000659BE">
            <w:pPr>
              <w:pStyle w:val="TableText"/>
            </w:pPr>
            <w:r>
              <w:t>1..1</w:t>
            </w:r>
          </w:p>
        </w:tc>
        <w:tc>
          <w:tcPr>
            <w:tcW w:w="1152" w:type="dxa"/>
          </w:tcPr>
          <w:p w14:paraId="3F8E3F13" w14:textId="77777777" w:rsidR="004B3F04" w:rsidRDefault="004B3F04" w:rsidP="000659BE">
            <w:pPr>
              <w:pStyle w:val="TableText"/>
            </w:pPr>
            <w:r>
              <w:t>SHALL</w:t>
            </w:r>
          </w:p>
        </w:tc>
        <w:tc>
          <w:tcPr>
            <w:tcW w:w="864" w:type="dxa"/>
          </w:tcPr>
          <w:p w14:paraId="4F16A3D4" w14:textId="77777777" w:rsidR="004B3F04" w:rsidRDefault="004B3F04" w:rsidP="000659BE">
            <w:pPr>
              <w:pStyle w:val="TableText"/>
            </w:pPr>
          </w:p>
        </w:tc>
        <w:tc>
          <w:tcPr>
            <w:tcW w:w="1104" w:type="dxa"/>
          </w:tcPr>
          <w:p w14:paraId="3297D362" w14:textId="77777777" w:rsidR="004B3F04" w:rsidRDefault="006C736C" w:rsidP="000659BE">
            <w:pPr>
              <w:pStyle w:val="TableText"/>
            </w:pPr>
            <w:hyperlink w:anchor="C_4499-34880">
              <w:r w:rsidR="004B3F04">
                <w:rPr>
                  <w:rStyle w:val="HyperlinkText9pt"/>
                </w:rPr>
                <w:t>4499-34880</w:t>
              </w:r>
            </w:hyperlink>
          </w:p>
        </w:tc>
        <w:tc>
          <w:tcPr>
            <w:tcW w:w="2975" w:type="dxa"/>
          </w:tcPr>
          <w:p w14:paraId="05952881" w14:textId="77777777" w:rsidR="004B3F04" w:rsidRDefault="004B3F04" w:rsidP="000659BE">
            <w:pPr>
              <w:pStyle w:val="TableText"/>
            </w:pPr>
            <w:r>
              <w:t>urn:oid:2.16.840.1.113883.5.1002 (HL7ActRelationshipType) = DRIV</w:t>
            </w:r>
          </w:p>
        </w:tc>
      </w:tr>
      <w:tr w:rsidR="004B3F04" w14:paraId="418F6CEC" w14:textId="77777777" w:rsidTr="000659BE">
        <w:trPr>
          <w:jc w:val="center"/>
        </w:trPr>
        <w:tc>
          <w:tcPr>
            <w:tcW w:w="3345" w:type="dxa"/>
          </w:tcPr>
          <w:p w14:paraId="0CE22A31" w14:textId="77777777" w:rsidR="004B3F04" w:rsidRDefault="004B3F04" w:rsidP="000659BE">
            <w:pPr>
              <w:pStyle w:val="TableText"/>
            </w:pPr>
            <w:r>
              <w:tab/>
            </w:r>
            <w:r>
              <w:tab/>
              <w:t>observationCriteria</w:t>
            </w:r>
          </w:p>
        </w:tc>
        <w:tc>
          <w:tcPr>
            <w:tcW w:w="720" w:type="dxa"/>
          </w:tcPr>
          <w:p w14:paraId="5B794050" w14:textId="77777777" w:rsidR="004B3F04" w:rsidRDefault="004B3F04" w:rsidP="000659BE">
            <w:pPr>
              <w:pStyle w:val="TableText"/>
            </w:pPr>
            <w:r>
              <w:t>1..1</w:t>
            </w:r>
          </w:p>
        </w:tc>
        <w:tc>
          <w:tcPr>
            <w:tcW w:w="1152" w:type="dxa"/>
          </w:tcPr>
          <w:p w14:paraId="55A524D6" w14:textId="77777777" w:rsidR="004B3F04" w:rsidRDefault="004B3F04" w:rsidP="000659BE">
            <w:pPr>
              <w:pStyle w:val="TableText"/>
            </w:pPr>
            <w:r>
              <w:t>SHALL</w:t>
            </w:r>
          </w:p>
        </w:tc>
        <w:tc>
          <w:tcPr>
            <w:tcW w:w="864" w:type="dxa"/>
          </w:tcPr>
          <w:p w14:paraId="3B831589" w14:textId="77777777" w:rsidR="004B3F04" w:rsidRDefault="004B3F04" w:rsidP="000659BE">
            <w:pPr>
              <w:pStyle w:val="TableText"/>
            </w:pPr>
          </w:p>
        </w:tc>
        <w:tc>
          <w:tcPr>
            <w:tcW w:w="1104" w:type="dxa"/>
          </w:tcPr>
          <w:p w14:paraId="2EDE02E9" w14:textId="77777777" w:rsidR="004B3F04" w:rsidRDefault="006C736C" w:rsidP="000659BE">
            <w:pPr>
              <w:pStyle w:val="TableText"/>
            </w:pPr>
            <w:hyperlink w:anchor="C_4499-36324">
              <w:r w:rsidR="004B3F04">
                <w:rPr>
                  <w:rStyle w:val="HyperlinkText9pt"/>
                </w:rPr>
                <w:t>4499-36324</w:t>
              </w:r>
            </w:hyperlink>
          </w:p>
        </w:tc>
        <w:tc>
          <w:tcPr>
            <w:tcW w:w="2975" w:type="dxa"/>
          </w:tcPr>
          <w:p w14:paraId="16226BD4" w14:textId="77777777" w:rsidR="004B3F04" w:rsidRDefault="006C736C" w:rsidP="000659BE">
            <w:pPr>
              <w:pStyle w:val="TableText"/>
            </w:pPr>
            <w:hyperlink w:anchor="E_Program_Participation_V4">
              <w:r w:rsidR="004B3F04">
                <w:rPr>
                  <w:rStyle w:val="HyperlinkText9pt"/>
                </w:rPr>
                <w:t>Program Participation (V4) (identifier: urn:hl7ii:2.16.840.1.113883.10.20.28.4.130:2021-02-01</w:t>
              </w:r>
            </w:hyperlink>
          </w:p>
        </w:tc>
      </w:tr>
      <w:tr w:rsidR="004B3F04" w14:paraId="3F356CC0" w14:textId="77777777" w:rsidTr="000659BE">
        <w:trPr>
          <w:jc w:val="center"/>
        </w:trPr>
        <w:tc>
          <w:tcPr>
            <w:tcW w:w="3345" w:type="dxa"/>
          </w:tcPr>
          <w:p w14:paraId="36526976" w14:textId="77777777" w:rsidR="004B3F04" w:rsidRDefault="004B3F04" w:rsidP="000659BE">
            <w:pPr>
              <w:pStyle w:val="TableText"/>
            </w:pPr>
            <w:r>
              <w:lastRenderedPageBreak/>
              <w:tab/>
              <w:t>entry</w:t>
            </w:r>
          </w:p>
        </w:tc>
        <w:tc>
          <w:tcPr>
            <w:tcW w:w="720" w:type="dxa"/>
          </w:tcPr>
          <w:p w14:paraId="12A49189" w14:textId="77777777" w:rsidR="004B3F04" w:rsidRDefault="004B3F04" w:rsidP="000659BE">
            <w:pPr>
              <w:pStyle w:val="TableText"/>
            </w:pPr>
            <w:r>
              <w:t>0..*</w:t>
            </w:r>
          </w:p>
        </w:tc>
        <w:tc>
          <w:tcPr>
            <w:tcW w:w="1152" w:type="dxa"/>
          </w:tcPr>
          <w:p w14:paraId="4E6FFB0D" w14:textId="77777777" w:rsidR="004B3F04" w:rsidRDefault="004B3F04" w:rsidP="000659BE">
            <w:pPr>
              <w:pStyle w:val="TableText"/>
            </w:pPr>
            <w:r>
              <w:t>MAY</w:t>
            </w:r>
          </w:p>
        </w:tc>
        <w:tc>
          <w:tcPr>
            <w:tcW w:w="864" w:type="dxa"/>
          </w:tcPr>
          <w:p w14:paraId="38FF0A19" w14:textId="77777777" w:rsidR="004B3F04" w:rsidRDefault="004B3F04" w:rsidP="000659BE">
            <w:pPr>
              <w:pStyle w:val="TableText"/>
            </w:pPr>
          </w:p>
        </w:tc>
        <w:tc>
          <w:tcPr>
            <w:tcW w:w="1104" w:type="dxa"/>
          </w:tcPr>
          <w:p w14:paraId="2B333BE6" w14:textId="77777777" w:rsidR="004B3F04" w:rsidRDefault="006C736C" w:rsidP="000659BE">
            <w:pPr>
              <w:pStyle w:val="TableText"/>
            </w:pPr>
            <w:hyperlink w:anchor="C_4499-35739">
              <w:r w:rsidR="004B3F04">
                <w:rPr>
                  <w:rStyle w:val="HyperlinkText9pt"/>
                </w:rPr>
                <w:t>4499-35739</w:t>
              </w:r>
            </w:hyperlink>
          </w:p>
        </w:tc>
        <w:tc>
          <w:tcPr>
            <w:tcW w:w="2975" w:type="dxa"/>
          </w:tcPr>
          <w:p w14:paraId="678D9FB9" w14:textId="77777777" w:rsidR="004B3F04" w:rsidRDefault="004B3F04" w:rsidP="000659BE">
            <w:pPr>
              <w:pStyle w:val="TableText"/>
            </w:pPr>
          </w:p>
        </w:tc>
      </w:tr>
      <w:tr w:rsidR="004B3F04" w14:paraId="486E7BF6" w14:textId="77777777" w:rsidTr="000659BE">
        <w:trPr>
          <w:jc w:val="center"/>
        </w:trPr>
        <w:tc>
          <w:tcPr>
            <w:tcW w:w="3345" w:type="dxa"/>
          </w:tcPr>
          <w:p w14:paraId="7F99D4D8" w14:textId="77777777" w:rsidR="004B3F04" w:rsidRDefault="004B3F04" w:rsidP="000659BE">
            <w:pPr>
              <w:pStyle w:val="TableText"/>
            </w:pPr>
            <w:r>
              <w:tab/>
            </w:r>
            <w:r>
              <w:tab/>
              <w:t>@typeCode</w:t>
            </w:r>
          </w:p>
        </w:tc>
        <w:tc>
          <w:tcPr>
            <w:tcW w:w="720" w:type="dxa"/>
          </w:tcPr>
          <w:p w14:paraId="4B874D2B" w14:textId="77777777" w:rsidR="004B3F04" w:rsidRDefault="004B3F04" w:rsidP="000659BE">
            <w:pPr>
              <w:pStyle w:val="TableText"/>
            </w:pPr>
            <w:r>
              <w:t>1..1</w:t>
            </w:r>
          </w:p>
        </w:tc>
        <w:tc>
          <w:tcPr>
            <w:tcW w:w="1152" w:type="dxa"/>
          </w:tcPr>
          <w:p w14:paraId="20A83746" w14:textId="77777777" w:rsidR="004B3F04" w:rsidRDefault="004B3F04" w:rsidP="000659BE">
            <w:pPr>
              <w:pStyle w:val="TableText"/>
            </w:pPr>
            <w:r>
              <w:t>SHALL</w:t>
            </w:r>
          </w:p>
        </w:tc>
        <w:tc>
          <w:tcPr>
            <w:tcW w:w="864" w:type="dxa"/>
          </w:tcPr>
          <w:p w14:paraId="705D4B4C" w14:textId="77777777" w:rsidR="004B3F04" w:rsidRDefault="004B3F04" w:rsidP="000659BE">
            <w:pPr>
              <w:pStyle w:val="TableText"/>
            </w:pPr>
          </w:p>
        </w:tc>
        <w:tc>
          <w:tcPr>
            <w:tcW w:w="1104" w:type="dxa"/>
          </w:tcPr>
          <w:p w14:paraId="461E9EC4" w14:textId="77777777" w:rsidR="004B3F04" w:rsidRDefault="006C736C" w:rsidP="000659BE">
            <w:pPr>
              <w:pStyle w:val="TableText"/>
            </w:pPr>
            <w:hyperlink w:anchor="C_4499-35741">
              <w:r w:rsidR="004B3F04">
                <w:rPr>
                  <w:rStyle w:val="HyperlinkText9pt"/>
                </w:rPr>
                <w:t>4499-35741</w:t>
              </w:r>
            </w:hyperlink>
          </w:p>
        </w:tc>
        <w:tc>
          <w:tcPr>
            <w:tcW w:w="2975" w:type="dxa"/>
          </w:tcPr>
          <w:p w14:paraId="1FBD9E4C" w14:textId="77777777" w:rsidR="004B3F04" w:rsidRDefault="004B3F04" w:rsidP="000659BE">
            <w:pPr>
              <w:pStyle w:val="TableText"/>
            </w:pPr>
            <w:r>
              <w:t>urn:oid:2.16.840.1.113883.5.1002 (HL7ActRelationshipType) = DRIV</w:t>
            </w:r>
          </w:p>
        </w:tc>
      </w:tr>
      <w:tr w:rsidR="004B3F04" w14:paraId="122190BD" w14:textId="77777777" w:rsidTr="000659BE">
        <w:trPr>
          <w:jc w:val="center"/>
        </w:trPr>
        <w:tc>
          <w:tcPr>
            <w:tcW w:w="3345" w:type="dxa"/>
          </w:tcPr>
          <w:p w14:paraId="5196689A" w14:textId="77777777" w:rsidR="004B3F04" w:rsidRDefault="004B3F04" w:rsidP="000659BE">
            <w:pPr>
              <w:pStyle w:val="TableText"/>
            </w:pPr>
            <w:r>
              <w:tab/>
            </w:r>
            <w:r>
              <w:tab/>
              <w:t>observationCriteria</w:t>
            </w:r>
          </w:p>
        </w:tc>
        <w:tc>
          <w:tcPr>
            <w:tcW w:w="720" w:type="dxa"/>
          </w:tcPr>
          <w:p w14:paraId="1237CCCA" w14:textId="77777777" w:rsidR="004B3F04" w:rsidRDefault="004B3F04" w:rsidP="000659BE">
            <w:pPr>
              <w:pStyle w:val="TableText"/>
            </w:pPr>
            <w:r>
              <w:t>1..1</w:t>
            </w:r>
          </w:p>
        </w:tc>
        <w:tc>
          <w:tcPr>
            <w:tcW w:w="1152" w:type="dxa"/>
          </w:tcPr>
          <w:p w14:paraId="01B829FE" w14:textId="77777777" w:rsidR="004B3F04" w:rsidRDefault="004B3F04" w:rsidP="000659BE">
            <w:pPr>
              <w:pStyle w:val="TableText"/>
            </w:pPr>
            <w:r>
              <w:t>SHALL</w:t>
            </w:r>
          </w:p>
        </w:tc>
        <w:tc>
          <w:tcPr>
            <w:tcW w:w="864" w:type="dxa"/>
          </w:tcPr>
          <w:p w14:paraId="112FA921" w14:textId="77777777" w:rsidR="004B3F04" w:rsidRDefault="004B3F04" w:rsidP="000659BE">
            <w:pPr>
              <w:pStyle w:val="TableText"/>
            </w:pPr>
          </w:p>
        </w:tc>
        <w:tc>
          <w:tcPr>
            <w:tcW w:w="1104" w:type="dxa"/>
          </w:tcPr>
          <w:p w14:paraId="6C77FEC6" w14:textId="77777777" w:rsidR="004B3F04" w:rsidRDefault="006C736C" w:rsidP="000659BE">
            <w:pPr>
              <w:pStyle w:val="TableText"/>
            </w:pPr>
            <w:hyperlink w:anchor="C_4499-35740">
              <w:r w:rsidR="004B3F04">
                <w:rPr>
                  <w:rStyle w:val="HyperlinkText9pt"/>
                </w:rPr>
                <w:t>4499-35740</w:t>
              </w:r>
            </w:hyperlink>
          </w:p>
        </w:tc>
        <w:tc>
          <w:tcPr>
            <w:tcW w:w="2975" w:type="dxa"/>
          </w:tcPr>
          <w:p w14:paraId="5275F414" w14:textId="77777777" w:rsidR="004B3F04" w:rsidRDefault="006C736C" w:rsidP="000659BE">
            <w:pPr>
              <w:pStyle w:val="TableText"/>
            </w:pPr>
            <w:hyperlink w:anchor="E_Related_Person_">
              <w:r w:rsidR="004B3F04">
                <w:rPr>
                  <w:rStyle w:val="HyperlinkText9pt"/>
                </w:rPr>
                <w:t>Related Person (identifier: urn:hl7ii:2.16.840.1.113883.10.20.28.4.141:2019-05-01</w:t>
              </w:r>
            </w:hyperlink>
          </w:p>
        </w:tc>
      </w:tr>
    </w:tbl>
    <w:p w14:paraId="2CBA6499" w14:textId="77777777" w:rsidR="004B3F04" w:rsidRDefault="004B3F04" w:rsidP="004B3F04">
      <w:pPr>
        <w:pStyle w:val="BodyText"/>
      </w:pPr>
    </w:p>
    <w:p w14:paraId="05B2156E" w14:textId="77777777" w:rsidR="004B3F04" w:rsidRDefault="004B3F04" w:rsidP="007E63CC">
      <w:pPr>
        <w:numPr>
          <w:ilvl w:val="0"/>
          <w:numId w:val="84"/>
        </w:numPr>
      </w:pPr>
      <w:r>
        <w:rPr>
          <w:rStyle w:val="keyword"/>
        </w:rPr>
        <w:t>SHALL</w:t>
      </w:r>
      <w:r>
        <w:t xml:space="preserve"> contain exactly one [1..1] </w:t>
      </w:r>
      <w:r>
        <w:rPr>
          <w:rStyle w:val="XMLnameBold"/>
        </w:rPr>
        <w:t>templateId</w:t>
      </w:r>
      <w:bookmarkStart w:id="349" w:name="C_4499-18804"/>
      <w:r>
        <w:t xml:space="preserve"> (CONF:4499-18804)</w:t>
      </w:r>
      <w:bookmarkEnd w:id="349"/>
      <w:r>
        <w:t xml:space="preserve"> such that it</w:t>
      </w:r>
    </w:p>
    <w:p w14:paraId="1BECDA41" w14:textId="77777777" w:rsidR="004B3F04" w:rsidRDefault="004B3F04" w:rsidP="007E63CC">
      <w:pPr>
        <w:numPr>
          <w:ilvl w:val="1"/>
          <w:numId w:val="84"/>
        </w:numPr>
      </w:pPr>
      <w:r>
        <w:rPr>
          <w:rStyle w:val="keyword"/>
        </w:rPr>
        <w:t>SHALL</w:t>
      </w:r>
      <w:r>
        <w:t xml:space="preserve"> contain exactly one [1..1] </w:t>
      </w:r>
      <w:r>
        <w:rPr>
          <w:rStyle w:val="XMLnameBold"/>
        </w:rPr>
        <w:t>item</w:t>
      </w:r>
      <w:bookmarkStart w:id="350" w:name="C_4499-18805"/>
      <w:r>
        <w:t xml:space="preserve"> (CONF:4499-18805)</w:t>
      </w:r>
      <w:bookmarkEnd w:id="350"/>
      <w:r>
        <w:t xml:space="preserve"> such that it</w:t>
      </w:r>
    </w:p>
    <w:p w14:paraId="687DB96A" w14:textId="77777777" w:rsidR="004B3F04" w:rsidRDefault="004B3F04" w:rsidP="007E63CC">
      <w:pPr>
        <w:numPr>
          <w:ilvl w:val="2"/>
          <w:numId w:val="84"/>
        </w:numPr>
      </w:pPr>
      <w:r>
        <w:rPr>
          <w:rStyle w:val="keyword"/>
        </w:rPr>
        <w:t>SHALL</w:t>
      </w:r>
      <w:r>
        <w:t xml:space="preserve"> contain exactly one [1..1] </w:t>
      </w:r>
      <w:r>
        <w:rPr>
          <w:rStyle w:val="XMLnameBold"/>
        </w:rPr>
        <w:t>@root</w:t>
      </w:r>
      <w:r>
        <w:t>=</w:t>
      </w:r>
      <w:r>
        <w:rPr>
          <w:rStyle w:val="XMLname"/>
        </w:rPr>
        <w:t>"2.16.840.1.113883.10.20.28.2.6"</w:t>
      </w:r>
      <w:bookmarkStart w:id="351" w:name="C_4499-18806"/>
      <w:r>
        <w:t xml:space="preserve"> (CONF:4499-18806)</w:t>
      </w:r>
      <w:bookmarkEnd w:id="351"/>
      <w:r>
        <w:t>.</w:t>
      </w:r>
    </w:p>
    <w:p w14:paraId="3A3F147D" w14:textId="77777777" w:rsidR="004B3F04" w:rsidRDefault="004B3F04" w:rsidP="007E63CC">
      <w:pPr>
        <w:numPr>
          <w:ilvl w:val="2"/>
          <w:numId w:val="84"/>
        </w:numPr>
      </w:pPr>
      <w:r>
        <w:rPr>
          <w:rStyle w:val="keyword"/>
        </w:rPr>
        <w:t>SHALL</w:t>
      </w:r>
      <w:r>
        <w:t xml:space="preserve"> contain exactly one [1..1] </w:t>
      </w:r>
      <w:r>
        <w:rPr>
          <w:rStyle w:val="XMLnameBold"/>
        </w:rPr>
        <w:t>@extension</w:t>
      </w:r>
      <w:r>
        <w:t>=</w:t>
      </w:r>
      <w:r>
        <w:rPr>
          <w:rStyle w:val="XMLname"/>
        </w:rPr>
        <w:t>"2019-05-01"</w:t>
      </w:r>
      <w:bookmarkStart w:id="352" w:name="C_4499-33440"/>
      <w:r>
        <w:t xml:space="preserve"> (CONF:4499-33440)</w:t>
      </w:r>
      <w:bookmarkEnd w:id="352"/>
      <w:r>
        <w:t>.</w:t>
      </w:r>
    </w:p>
    <w:p w14:paraId="2101D85A" w14:textId="77777777" w:rsidR="004B3F04" w:rsidRDefault="004B3F04" w:rsidP="007E63CC">
      <w:pPr>
        <w:numPr>
          <w:ilvl w:val="0"/>
          <w:numId w:val="84"/>
        </w:numPr>
      </w:pPr>
      <w:r>
        <w:rPr>
          <w:rStyle w:val="keyword"/>
        </w:rPr>
        <w:t>MAY</w:t>
      </w:r>
      <w:r>
        <w:t xml:space="preserve"> contain zero or one [0..1] </w:t>
      </w:r>
      <w:r>
        <w:rPr>
          <w:rStyle w:val="XMLnameBold"/>
        </w:rPr>
        <w:t>id</w:t>
      </w:r>
      <w:bookmarkStart w:id="353" w:name="C_4499-18856"/>
      <w:r>
        <w:t xml:space="preserve"> (CONF:4499-18856)</w:t>
      </w:r>
      <w:bookmarkEnd w:id="353"/>
      <w:r>
        <w:t>.</w:t>
      </w:r>
    </w:p>
    <w:p w14:paraId="5ED5BF79" w14:textId="77777777" w:rsidR="004B3F04" w:rsidRDefault="004B3F04" w:rsidP="007E63CC">
      <w:pPr>
        <w:numPr>
          <w:ilvl w:val="0"/>
          <w:numId w:val="84"/>
        </w:numPr>
      </w:pPr>
      <w:r>
        <w:rPr>
          <w:rStyle w:val="keyword"/>
        </w:rPr>
        <w:t>SHALL</w:t>
      </w:r>
      <w:r>
        <w:t xml:space="preserve"> contain exactly one [1..1] </w:t>
      </w:r>
      <w:r>
        <w:rPr>
          <w:rStyle w:val="XMLnameBold"/>
        </w:rPr>
        <w:t>code</w:t>
      </w:r>
      <w:bookmarkStart w:id="354" w:name="C_4499-18807"/>
      <w:r>
        <w:t xml:space="preserve"> (CONF:4499-18807)</w:t>
      </w:r>
      <w:bookmarkEnd w:id="354"/>
      <w:r>
        <w:t>.</w:t>
      </w:r>
    </w:p>
    <w:p w14:paraId="491F6970"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w:t>
      </w:r>
      <w:r>
        <w:t>=</w:t>
      </w:r>
      <w:r>
        <w:rPr>
          <w:rStyle w:val="XMLname"/>
        </w:rPr>
        <w:t>"57025-9"</w:t>
      </w:r>
      <w:r>
        <w:t xml:space="preserve"> Data Criteria (CodeSystem: </w:t>
      </w:r>
      <w:r>
        <w:rPr>
          <w:rStyle w:val="XMLname"/>
        </w:rPr>
        <w:t>LOINC urn:oid:2.16.840.1.113883.6.1</w:t>
      </w:r>
      <w:r>
        <w:rPr>
          <w:rStyle w:val="keyword"/>
        </w:rPr>
        <w:t xml:space="preserve"> STATIC</w:t>
      </w:r>
      <w:r>
        <w:t>)</w:t>
      </w:r>
      <w:bookmarkStart w:id="355" w:name="C_4499-18808"/>
      <w:r>
        <w:t xml:space="preserve"> (CONF:4499-18808)</w:t>
      </w:r>
      <w:bookmarkEnd w:id="355"/>
      <w:r>
        <w:t>.</w:t>
      </w:r>
    </w:p>
    <w:p w14:paraId="551CB76A" w14:textId="77777777" w:rsidR="004B3F04" w:rsidRDefault="004B3F04" w:rsidP="007E63CC">
      <w:pPr>
        <w:numPr>
          <w:ilvl w:val="1"/>
          <w:numId w:val="84"/>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6" w:name="C_4499-30091"/>
      <w:r>
        <w:t xml:space="preserve"> (CONF:4499-30091)</w:t>
      </w:r>
      <w:bookmarkEnd w:id="356"/>
      <w:r>
        <w:t>.</w:t>
      </w:r>
    </w:p>
    <w:p w14:paraId="49B55385" w14:textId="77777777" w:rsidR="004B3F04" w:rsidRDefault="004B3F04" w:rsidP="007E63CC">
      <w:pPr>
        <w:numPr>
          <w:ilvl w:val="0"/>
          <w:numId w:val="84"/>
        </w:numPr>
      </w:pPr>
      <w:r>
        <w:rPr>
          <w:rStyle w:val="keyword"/>
        </w:rPr>
        <w:t>SHALL</w:t>
      </w:r>
      <w:r>
        <w:t xml:space="preserve"> contain exactly one [1..1] </w:t>
      </w:r>
      <w:r>
        <w:rPr>
          <w:rStyle w:val="XMLnameBold"/>
        </w:rPr>
        <w:t>title</w:t>
      </w:r>
      <w:bookmarkStart w:id="357" w:name="C_4499-18857"/>
      <w:r>
        <w:t xml:space="preserve"> (CONF:4499-18857)</w:t>
      </w:r>
      <w:bookmarkEnd w:id="357"/>
      <w:r>
        <w:t>.</w:t>
      </w:r>
    </w:p>
    <w:p w14:paraId="4C51F260" w14:textId="77777777" w:rsidR="004B3F04" w:rsidRDefault="004B3F04" w:rsidP="007E63CC">
      <w:pPr>
        <w:numPr>
          <w:ilvl w:val="1"/>
          <w:numId w:val="84"/>
        </w:numPr>
      </w:pPr>
      <w:r>
        <w:t xml:space="preserve">This title </w:t>
      </w:r>
      <w:r>
        <w:rPr>
          <w:rStyle w:val="keyword"/>
        </w:rPr>
        <w:t>SHALL</w:t>
      </w:r>
      <w:r>
        <w:t xml:space="preserve"> contain exactly one [1..1] </w:t>
      </w:r>
      <w:r>
        <w:rPr>
          <w:rStyle w:val="XMLnameBold"/>
        </w:rPr>
        <w:t>@value</w:t>
      </w:r>
      <w:r>
        <w:t>=</w:t>
      </w:r>
      <w:r>
        <w:rPr>
          <w:rStyle w:val="XMLname"/>
        </w:rPr>
        <w:t>"Data Criteria Section"</w:t>
      </w:r>
      <w:bookmarkStart w:id="358" w:name="C_4499-18964"/>
      <w:r>
        <w:t xml:space="preserve"> (CONF:4499-18964)</w:t>
      </w:r>
      <w:bookmarkEnd w:id="358"/>
      <w:r>
        <w:t>.</w:t>
      </w:r>
    </w:p>
    <w:p w14:paraId="7ECC3DA3" w14:textId="77777777" w:rsidR="004B3F04" w:rsidRDefault="004B3F04" w:rsidP="007E63CC">
      <w:pPr>
        <w:numPr>
          <w:ilvl w:val="0"/>
          <w:numId w:val="84"/>
        </w:numPr>
      </w:pPr>
      <w:r>
        <w:rPr>
          <w:rStyle w:val="keyword"/>
        </w:rPr>
        <w:t>SHALL</w:t>
      </w:r>
      <w:r>
        <w:t xml:space="preserve"> contain exactly one [1..1] </w:t>
      </w:r>
      <w:r>
        <w:rPr>
          <w:rStyle w:val="XMLnameBold"/>
        </w:rPr>
        <w:t>text</w:t>
      </w:r>
      <w:bookmarkStart w:id="359" w:name="C_4499-18858"/>
      <w:r>
        <w:t xml:space="preserve"> (CONF:4499-18858)</w:t>
      </w:r>
      <w:bookmarkEnd w:id="359"/>
      <w:r>
        <w:t>.</w:t>
      </w:r>
    </w:p>
    <w:p w14:paraId="7C65A493" w14:textId="77777777" w:rsidR="004B3F04" w:rsidRDefault="004B3F04" w:rsidP="007E63CC">
      <w:pPr>
        <w:numPr>
          <w:ilvl w:val="0"/>
          <w:numId w:val="84"/>
        </w:numPr>
      </w:pPr>
      <w:r>
        <w:rPr>
          <w:rStyle w:val="keyword"/>
        </w:rPr>
        <w:t>SHALL</w:t>
      </w:r>
      <w:r>
        <w:t xml:space="preserve"> contain at least one [1..*] </w:t>
      </w:r>
      <w:r>
        <w:rPr>
          <w:rStyle w:val="XMLnameBold"/>
        </w:rPr>
        <w:t>entry</w:t>
      </w:r>
      <w:bookmarkStart w:id="360" w:name="C_4499-18853"/>
      <w:r>
        <w:t xml:space="preserve"> (CONF:4499-18853)</w:t>
      </w:r>
      <w:bookmarkEnd w:id="360"/>
      <w:r>
        <w:t>.</w:t>
      </w:r>
    </w:p>
    <w:p w14:paraId="6267A01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1" w:name="C_4499-34258"/>
      <w:r>
        <w:t xml:space="preserve"> (CONF:4499-34258)</w:t>
      </w:r>
      <w:bookmarkEnd w:id="361"/>
      <w:r>
        <w:t xml:space="preserve"> such that it</w:t>
      </w:r>
    </w:p>
    <w:p w14:paraId="3C75D34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2" w:name="C_4499-34259"/>
      <w:r>
        <w:t xml:space="preserve"> (CONF:4499-34259)</w:t>
      </w:r>
      <w:bookmarkEnd w:id="362"/>
      <w:r>
        <w:t>.</w:t>
      </w:r>
    </w:p>
    <w:p w14:paraId="0F37D9E3" w14:textId="77777777" w:rsidR="004B3F04" w:rsidRDefault="004B3F04" w:rsidP="007E63CC">
      <w:pPr>
        <w:numPr>
          <w:ilvl w:val="1"/>
          <w:numId w:val="84"/>
        </w:numPr>
      </w:pPr>
      <w:r>
        <w:rPr>
          <w:rStyle w:val="keyword"/>
        </w:rPr>
        <w:t>SHALL</w:t>
      </w:r>
      <w:r>
        <w:t xml:space="preserve"> contain exactly one [1..1]  </w:t>
      </w:r>
      <w:hyperlink w:anchor="E_Adverse_Event_V4">
        <w:r>
          <w:rPr>
            <w:rStyle w:val="HyperlinkCourierBold"/>
          </w:rPr>
          <w:t>Adverse Event (V4)</w:t>
        </w:r>
      </w:hyperlink>
      <w:r>
        <w:rPr>
          <w:rStyle w:val="XMLname"/>
        </w:rPr>
        <w:t xml:space="preserve"> (identifier: urn:hl7ii:2.16.840.1.113883.10.20.28.4.120:2021-02-01)</w:t>
      </w:r>
      <w:bookmarkStart w:id="363" w:name="C_4499-36284"/>
      <w:r>
        <w:t xml:space="preserve"> (CONF:4499-36284)</w:t>
      </w:r>
      <w:bookmarkEnd w:id="363"/>
      <w:r>
        <w:t>.</w:t>
      </w:r>
    </w:p>
    <w:p w14:paraId="6CAE93A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4" w:name="C_4499-34261"/>
      <w:r>
        <w:t xml:space="preserve"> (CONF:4499-34261)</w:t>
      </w:r>
      <w:bookmarkEnd w:id="364"/>
      <w:r>
        <w:t xml:space="preserve"> such that it</w:t>
      </w:r>
    </w:p>
    <w:p w14:paraId="00647F9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5" w:name="C_4499-34262"/>
      <w:r>
        <w:t xml:space="preserve"> (CONF:4499-34262)</w:t>
      </w:r>
      <w:bookmarkEnd w:id="365"/>
      <w:r>
        <w:t>.</w:t>
      </w:r>
    </w:p>
    <w:p w14:paraId="2A7F5D42" w14:textId="77777777" w:rsidR="004B3F04" w:rsidRDefault="004B3F04" w:rsidP="007E63CC">
      <w:pPr>
        <w:numPr>
          <w:ilvl w:val="1"/>
          <w:numId w:val="84"/>
        </w:numPr>
      </w:pPr>
      <w:r>
        <w:rPr>
          <w:rStyle w:val="keyword"/>
        </w:rPr>
        <w:t>SHALL</w:t>
      </w:r>
      <w:r>
        <w:t xml:space="preserve"> contain exactly one [1..1]  </w:t>
      </w:r>
      <w:hyperlink w:anchor="E_Allergy_Intolerance_V4">
        <w:r>
          <w:rPr>
            <w:rStyle w:val="HyperlinkCourierBold"/>
          </w:rPr>
          <w:t>Allergy Intolerance (V4)</w:t>
        </w:r>
      </w:hyperlink>
      <w:r>
        <w:rPr>
          <w:rStyle w:val="XMLname"/>
        </w:rPr>
        <w:t xml:space="preserve"> (identifier: urn:hl7ii:2.16.840.1.113883.10.20.28.4.119:2021-02-01)</w:t>
      </w:r>
      <w:bookmarkStart w:id="366" w:name="C_4499-36285"/>
      <w:r>
        <w:t xml:space="preserve"> (CONF:4499-36285)</w:t>
      </w:r>
      <w:bookmarkEnd w:id="366"/>
      <w:r>
        <w:t>.</w:t>
      </w:r>
    </w:p>
    <w:p w14:paraId="7329768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67" w:name="C_4499-34176"/>
      <w:r>
        <w:t xml:space="preserve"> (CONF:4499-34176)</w:t>
      </w:r>
      <w:bookmarkEnd w:id="367"/>
      <w:r>
        <w:t xml:space="preserve"> such that it</w:t>
      </w:r>
    </w:p>
    <w:p w14:paraId="18B61C0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68" w:name="C_4499-34177"/>
      <w:r>
        <w:t xml:space="preserve"> (CONF:4499-34177)</w:t>
      </w:r>
      <w:bookmarkEnd w:id="368"/>
      <w:r>
        <w:t>.</w:t>
      </w:r>
    </w:p>
    <w:p w14:paraId="1D5ED8F2" w14:textId="77777777" w:rsidR="004B3F04" w:rsidRDefault="004B3F04" w:rsidP="007E63CC">
      <w:pPr>
        <w:numPr>
          <w:ilvl w:val="1"/>
          <w:numId w:val="84"/>
        </w:numPr>
      </w:pPr>
      <w:r>
        <w:rPr>
          <w:rStyle w:val="keyword"/>
        </w:rPr>
        <w:t>SHALL</w:t>
      </w:r>
      <w:r>
        <w:t xml:space="preserve"> contain exactly one [1..1]  </w:t>
      </w:r>
      <w:hyperlink w:anchor="E_Assessment_Performed_V4">
        <w:r>
          <w:rPr>
            <w:rStyle w:val="HyperlinkCourierBold"/>
          </w:rPr>
          <w:t>Assessment, Performed (V4)</w:t>
        </w:r>
      </w:hyperlink>
      <w:r>
        <w:rPr>
          <w:rStyle w:val="XMLname"/>
        </w:rPr>
        <w:t xml:space="preserve"> (identifier: urn:hl7ii:2.16.840.1.113883.10.20.28.4.117:2021-02-01)</w:t>
      </w:r>
      <w:bookmarkStart w:id="369" w:name="C_4499-36286"/>
      <w:r>
        <w:t xml:space="preserve"> (CONF:4499-36286)</w:t>
      </w:r>
      <w:bookmarkEnd w:id="369"/>
      <w:r>
        <w:t>.</w:t>
      </w:r>
    </w:p>
    <w:p w14:paraId="5AB574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0" w:name="C_4499-34179"/>
      <w:r>
        <w:t xml:space="preserve"> (CONF:4499-34179)</w:t>
      </w:r>
      <w:bookmarkEnd w:id="370"/>
      <w:r>
        <w:t xml:space="preserve"> such that it</w:t>
      </w:r>
    </w:p>
    <w:p w14:paraId="7E457813"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1" w:name="C_4499-34180"/>
      <w:r>
        <w:t xml:space="preserve"> (CONF:4499-34180)</w:t>
      </w:r>
      <w:bookmarkEnd w:id="371"/>
      <w:r>
        <w:t>.</w:t>
      </w:r>
    </w:p>
    <w:p w14:paraId="4A1C60D8" w14:textId="77777777" w:rsidR="004B3F04" w:rsidRDefault="004B3F04" w:rsidP="007E63CC">
      <w:pPr>
        <w:numPr>
          <w:ilvl w:val="1"/>
          <w:numId w:val="84"/>
        </w:numPr>
      </w:pPr>
      <w:r>
        <w:rPr>
          <w:rStyle w:val="keyword"/>
        </w:rPr>
        <w:t>SHALL</w:t>
      </w:r>
      <w:r>
        <w:t xml:space="preserve"> contain exactly one [1..1]  </w:t>
      </w:r>
      <w:hyperlink w:anchor="E_Assessment_Recommended_V4">
        <w:r>
          <w:rPr>
            <w:rStyle w:val="HyperlinkCourierBold"/>
          </w:rPr>
          <w:t>Assessment, Recommended (V4)</w:t>
        </w:r>
      </w:hyperlink>
      <w:r>
        <w:rPr>
          <w:rStyle w:val="XMLname"/>
        </w:rPr>
        <w:t xml:space="preserve"> (identifier: urn:hl7ii:2.16.840.1.113883.10.20.28.4.118:2021-02-01)</w:t>
      </w:r>
      <w:bookmarkStart w:id="372" w:name="C_4499-36287"/>
      <w:r>
        <w:t xml:space="preserve"> (CONF:4499-36287)</w:t>
      </w:r>
      <w:bookmarkEnd w:id="372"/>
      <w:r>
        <w:t>.</w:t>
      </w:r>
    </w:p>
    <w:p w14:paraId="3DBC26B2"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3" w:name="C_4499-34678"/>
      <w:r>
        <w:t xml:space="preserve"> (CONF:4499-34678)</w:t>
      </w:r>
      <w:bookmarkEnd w:id="373"/>
      <w:r>
        <w:t xml:space="preserve"> such that it</w:t>
      </w:r>
    </w:p>
    <w:p w14:paraId="7625478A" w14:textId="77777777" w:rsidR="004B3F04" w:rsidRDefault="004B3F04" w:rsidP="007E63CC">
      <w:pPr>
        <w:numPr>
          <w:ilvl w:val="1"/>
          <w:numId w:val="84"/>
        </w:numPr>
      </w:pPr>
      <w:r>
        <w:rPr>
          <w:rStyle w:val="keyword"/>
        </w:rPr>
        <w:t>SHALL</w:t>
      </w:r>
      <w:r>
        <w:t xml:space="preserve"> contain exactly one [1..1] </w:t>
      </w:r>
      <w:r>
        <w:rPr>
          <w:rStyle w:val="XMLnameBold"/>
        </w:rPr>
        <w:t>typeId</w:t>
      </w:r>
      <w:r>
        <w:t>=</w:t>
      </w:r>
      <w:r>
        <w:rPr>
          <w:rStyle w:val="XMLname"/>
        </w:rPr>
        <w:t>"DRIV"</w:t>
      </w:r>
      <w:r>
        <w:t xml:space="preserve"> Is Derived From (CodeSystem: </w:t>
      </w:r>
      <w:r>
        <w:rPr>
          <w:rStyle w:val="XMLname"/>
        </w:rPr>
        <w:t>HL7ActRelationshipType urn:oid:2.16.840.1.113883.5.1002</w:t>
      </w:r>
      <w:r>
        <w:t>)</w:t>
      </w:r>
      <w:bookmarkStart w:id="374" w:name="C_4499-34680"/>
      <w:r>
        <w:t xml:space="preserve"> (CONF:4499-34680)</w:t>
      </w:r>
      <w:bookmarkEnd w:id="374"/>
      <w:r>
        <w:t>.</w:t>
      </w:r>
    </w:p>
    <w:p w14:paraId="0F3660E9" w14:textId="77777777" w:rsidR="004B3F04" w:rsidRDefault="004B3F04" w:rsidP="007E63CC">
      <w:pPr>
        <w:numPr>
          <w:ilvl w:val="1"/>
          <w:numId w:val="84"/>
        </w:numPr>
      </w:pPr>
      <w:r>
        <w:rPr>
          <w:rStyle w:val="keyword"/>
        </w:rPr>
        <w:t>SHALL</w:t>
      </w:r>
      <w:r>
        <w:t xml:space="preserve"> contain exactly one [1..1]  </w:t>
      </w:r>
      <w:hyperlink w:anchor="E_Assessment_Order_V4">
        <w:r>
          <w:rPr>
            <w:rStyle w:val="HyperlinkCourierBold"/>
          </w:rPr>
          <w:t>Assessment, Order (V4)</w:t>
        </w:r>
      </w:hyperlink>
      <w:r>
        <w:rPr>
          <w:rStyle w:val="XMLname"/>
        </w:rPr>
        <w:t xml:space="preserve"> (identifier: urn:hl7ii:2.16.840.1.113883.10.20.28.4.131:2021-02-01)</w:t>
      </w:r>
      <w:bookmarkStart w:id="375" w:name="C_4499-36288"/>
      <w:r>
        <w:t xml:space="preserve"> (CONF:4499-36288)</w:t>
      </w:r>
      <w:bookmarkEnd w:id="375"/>
      <w:r>
        <w:t>.</w:t>
      </w:r>
    </w:p>
    <w:p w14:paraId="3430942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6" w:name="C_4499-32667"/>
      <w:r>
        <w:t xml:space="preserve"> (CONF:4499-32667)</w:t>
      </w:r>
      <w:bookmarkEnd w:id="376"/>
      <w:r>
        <w:t xml:space="preserve"> such that it</w:t>
      </w:r>
    </w:p>
    <w:p w14:paraId="46B056E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77" w:name="C_4499-32668"/>
      <w:r>
        <w:t xml:space="preserve"> (CONF:4499-32668)</w:t>
      </w:r>
      <w:bookmarkEnd w:id="377"/>
      <w:r>
        <w:t>.</w:t>
      </w:r>
    </w:p>
    <w:p w14:paraId="76031211" w14:textId="77777777" w:rsidR="004B3F04" w:rsidRDefault="004B3F04" w:rsidP="007E63CC">
      <w:pPr>
        <w:numPr>
          <w:ilvl w:val="1"/>
          <w:numId w:val="84"/>
        </w:numPr>
      </w:pPr>
      <w:r>
        <w:rPr>
          <w:rStyle w:val="keyword"/>
        </w:rPr>
        <w:t>SHALL</w:t>
      </w:r>
      <w:r>
        <w:t xml:space="preserve"> contain exactly one [1..1]  </w:t>
      </w:r>
      <w:hyperlink w:anchor="E_Care_Goal_V4_">
        <w:r>
          <w:rPr>
            <w:rStyle w:val="HyperlinkCourierBold"/>
          </w:rPr>
          <w:t>Care Goal (V4)</w:t>
        </w:r>
      </w:hyperlink>
      <w:r>
        <w:rPr>
          <w:rStyle w:val="XMLname"/>
        </w:rPr>
        <w:t xml:space="preserve"> (identifier: urn:hl7ii:2.16.840.1.113883.10.20.28.4.7:2021-02-01)</w:t>
      </w:r>
      <w:bookmarkStart w:id="378" w:name="C_4499-36289"/>
      <w:r>
        <w:t xml:space="preserve"> (CONF:4499-36289)</w:t>
      </w:r>
      <w:bookmarkEnd w:id="378"/>
      <w:r>
        <w:t>.</w:t>
      </w:r>
    </w:p>
    <w:p w14:paraId="6ED905D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79" w:name="C_4499-34850"/>
      <w:r>
        <w:t xml:space="preserve"> (CONF:4499-34850)</w:t>
      </w:r>
      <w:bookmarkEnd w:id="379"/>
      <w:r>
        <w:t xml:space="preserve"> such that it</w:t>
      </w:r>
    </w:p>
    <w:p w14:paraId="16C115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0" w:name="C_4499-34852"/>
      <w:r>
        <w:t xml:space="preserve"> (CONF:4499-34852)</w:t>
      </w:r>
      <w:bookmarkEnd w:id="380"/>
      <w:r>
        <w:t>.</w:t>
      </w:r>
    </w:p>
    <w:p w14:paraId="08681204" w14:textId="77777777" w:rsidR="004B3F04" w:rsidRDefault="004B3F04" w:rsidP="007E63CC">
      <w:pPr>
        <w:numPr>
          <w:ilvl w:val="1"/>
          <w:numId w:val="84"/>
        </w:numPr>
      </w:pPr>
      <w:r>
        <w:rPr>
          <w:rStyle w:val="keyword"/>
        </w:rPr>
        <w:t>SHALL</w:t>
      </w:r>
      <w:r>
        <w:t xml:space="preserve"> contain exactly one [1..1]  </w:t>
      </w:r>
      <w:hyperlink w:anchor="E_Communication_Performed_V3">
        <w:r>
          <w:rPr>
            <w:rStyle w:val="HyperlinkCourierBold"/>
          </w:rPr>
          <w:t>Communication, Performed (V3)</w:t>
        </w:r>
      </w:hyperlink>
      <w:r>
        <w:rPr>
          <w:rStyle w:val="XMLname"/>
        </w:rPr>
        <w:t xml:space="preserve"> (identifier: urn:hl7ii:2.16.840.1.113883.10.20.28.4.132:2021-02-01)</w:t>
      </w:r>
      <w:bookmarkStart w:id="381" w:name="C_4499-36290"/>
      <w:r>
        <w:t xml:space="preserve"> (CONF:4499-36290)</w:t>
      </w:r>
      <w:bookmarkEnd w:id="381"/>
      <w:r>
        <w:t>.</w:t>
      </w:r>
    </w:p>
    <w:p w14:paraId="1B87EA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2" w:name="C_4499-32691"/>
      <w:r>
        <w:t xml:space="preserve"> (CONF:4499-32691)</w:t>
      </w:r>
      <w:bookmarkEnd w:id="382"/>
      <w:r>
        <w:t xml:space="preserve"> such that it</w:t>
      </w:r>
    </w:p>
    <w:p w14:paraId="4835B8A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3" w:name="C_4499-32692"/>
      <w:r>
        <w:t xml:space="preserve"> (CONF:4499-32692)</w:t>
      </w:r>
      <w:bookmarkEnd w:id="383"/>
      <w:r>
        <w:t>.</w:t>
      </w:r>
    </w:p>
    <w:p w14:paraId="4FF9256C" w14:textId="77777777" w:rsidR="004B3F04" w:rsidRDefault="004B3F04" w:rsidP="007E63CC">
      <w:pPr>
        <w:numPr>
          <w:ilvl w:val="1"/>
          <w:numId w:val="84"/>
        </w:numPr>
      </w:pPr>
      <w:r>
        <w:rPr>
          <w:rStyle w:val="keyword"/>
        </w:rPr>
        <w:t>SHALL</w:t>
      </w:r>
      <w:r>
        <w:t xml:space="preserve"> contain exactly one [1..1]  </w:t>
      </w:r>
      <w:hyperlink w:anchor="E_Device_Order_V3_">
        <w:r>
          <w:rPr>
            <w:rStyle w:val="HyperlinkCourierBold"/>
          </w:rPr>
          <w:t>Device, Order (V3)</w:t>
        </w:r>
      </w:hyperlink>
      <w:r>
        <w:rPr>
          <w:rStyle w:val="XMLname"/>
        </w:rPr>
        <w:t xml:space="preserve"> (identifier: urn:hl7ii:2.16.840.1.113883.10.20.28.4.15:2021-02-01)</w:t>
      </w:r>
      <w:bookmarkStart w:id="384" w:name="C_4499-36291"/>
      <w:r>
        <w:t xml:space="preserve"> (CONF:4499-36291)</w:t>
      </w:r>
      <w:bookmarkEnd w:id="384"/>
      <w:r>
        <w:t>.</w:t>
      </w:r>
    </w:p>
    <w:p w14:paraId="241D82C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5" w:name="C_4499-32694"/>
      <w:r>
        <w:t xml:space="preserve"> (CONF:4499-32694)</w:t>
      </w:r>
      <w:bookmarkEnd w:id="385"/>
      <w:r>
        <w:t xml:space="preserve"> such that it</w:t>
      </w:r>
    </w:p>
    <w:p w14:paraId="1B2E6D9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6" w:name="C_4499-32695"/>
      <w:r>
        <w:t xml:space="preserve"> (CONF:4499-32695)</w:t>
      </w:r>
      <w:bookmarkEnd w:id="386"/>
      <w:r>
        <w:t>.</w:t>
      </w:r>
    </w:p>
    <w:p w14:paraId="5F2E681B" w14:textId="77777777" w:rsidR="004B3F04" w:rsidRDefault="004B3F04" w:rsidP="007E63CC">
      <w:pPr>
        <w:numPr>
          <w:ilvl w:val="1"/>
          <w:numId w:val="84"/>
        </w:numPr>
      </w:pPr>
      <w:r>
        <w:rPr>
          <w:rStyle w:val="keyword"/>
        </w:rPr>
        <w:lastRenderedPageBreak/>
        <w:t>SHALL</w:t>
      </w:r>
      <w:r>
        <w:t xml:space="preserve"> contain exactly one [1..1]  </w:t>
      </w:r>
      <w:hyperlink w:anchor="E_Device_Recommended_V3_">
        <w:r>
          <w:rPr>
            <w:rStyle w:val="HyperlinkCourierBold"/>
          </w:rPr>
          <w:t>Device, Recommended (V3)</w:t>
        </w:r>
      </w:hyperlink>
      <w:r>
        <w:rPr>
          <w:rStyle w:val="XMLname"/>
        </w:rPr>
        <w:t xml:space="preserve"> (identifier: urn:hl7ii:2.16.840.1.113883.10.20.28.4.16:2021-02-01)</w:t>
      </w:r>
      <w:bookmarkStart w:id="387" w:name="C_4499-36292"/>
      <w:r>
        <w:t xml:space="preserve"> (CONF:4499-36292)</w:t>
      </w:r>
      <w:bookmarkEnd w:id="387"/>
      <w:r>
        <w:t>.</w:t>
      </w:r>
    </w:p>
    <w:p w14:paraId="125CCD7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88" w:name="C_4499-34055"/>
      <w:r>
        <w:t xml:space="preserve"> (CONF:4499-34055)</w:t>
      </w:r>
      <w:bookmarkEnd w:id="388"/>
      <w:r>
        <w:t xml:space="preserve"> such that it</w:t>
      </w:r>
    </w:p>
    <w:p w14:paraId="0D443404"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89" w:name="C_4499-34056"/>
      <w:r>
        <w:t xml:space="preserve"> (CONF:4499-34056)</w:t>
      </w:r>
      <w:bookmarkEnd w:id="389"/>
      <w:r>
        <w:t>.</w:t>
      </w:r>
    </w:p>
    <w:p w14:paraId="0C8C3DBF" w14:textId="77777777" w:rsidR="004B3F04" w:rsidRDefault="004B3F04" w:rsidP="007E63CC">
      <w:pPr>
        <w:numPr>
          <w:ilvl w:val="1"/>
          <w:numId w:val="84"/>
        </w:numPr>
      </w:pPr>
      <w:r>
        <w:rPr>
          <w:rStyle w:val="keyword"/>
        </w:rPr>
        <w:t>SHALL</w:t>
      </w:r>
      <w:r>
        <w:t xml:space="preserve"> contain exactly one [1..1]  </w:t>
      </w:r>
      <w:hyperlink w:anchor="E_Diagnosis_V4">
        <w:r>
          <w:rPr>
            <w:rStyle w:val="HyperlinkCourierBold"/>
          </w:rPr>
          <w:t>Diagnosis (V4)</w:t>
        </w:r>
      </w:hyperlink>
      <w:r>
        <w:rPr>
          <w:rStyle w:val="XMLname"/>
        </w:rPr>
        <w:t xml:space="preserve"> (identifier: urn:hl7ii:2.16.840.1.113883.10.20.28.4.110:2021-02-01)</w:t>
      </w:r>
      <w:bookmarkStart w:id="390" w:name="C_4499-36293"/>
      <w:r>
        <w:t xml:space="preserve"> (CONF:4499-36293)</w:t>
      </w:r>
      <w:bookmarkEnd w:id="390"/>
      <w:r>
        <w:t>.</w:t>
      </w:r>
    </w:p>
    <w:p w14:paraId="7B29760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1" w:name="C_4499-34038"/>
      <w:r>
        <w:t xml:space="preserve"> (CONF:4499-34038)</w:t>
      </w:r>
      <w:bookmarkEnd w:id="391"/>
      <w:r>
        <w:t xml:space="preserve"> such that it</w:t>
      </w:r>
    </w:p>
    <w:p w14:paraId="00A1690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392" w:name="C_4499-34039"/>
      <w:r>
        <w:t xml:space="preserve"> (CONF:4499-34039)</w:t>
      </w:r>
      <w:bookmarkEnd w:id="392"/>
      <w:r>
        <w:t>.</w:t>
      </w:r>
    </w:p>
    <w:p w14:paraId="4B47B2EC" w14:textId="77777777" w:rsidR="004B3F04" w:rsidRDefault="004B3F04" w:rsidP="007E63CC">
      <w:pPr>
        <w:numPr>
          <w:ilvl w:val="1"/>
          <w:numId w:val="84"/>
        </w:numPr>
      </w:pPr>
      <w:r>
        <w:rPr>
          <w:rStyle w:val="keyword"/>
        </w:rPr>
        <w:t>SHALL</w:t>
      </w:r>
      <w:r>
        <w:t xml:space="preserve"> contain exactly one [1..1]  </w:t>
      </w:r>
      <w:hyperlink w:anchor="E_Family_History_V3">
        <w:r>
          <w:rPr>
            <w:rStyle w:val="HyperlinkCourierBold"/>
          </w:rPr>
          <w:t>Family History (V3)</w:t>
        </w:r>
      </w:hyperlink>
      <w:r>
        <w:rPr>
          <w:rStyle w:val="XMLname"/>
        </w:rPr>
        <w:t xml:space="preserve"> (identifier: urn:hl7ii:2.16.840.1.113883.10.20.28.4.111:2021-02-01)</w:t>
      </w:r>
      <w:bookmarkStart w:id="393" w:name="C_4499-36294"/>
      <w:r>
        <w:t xml:space="preserve"> (CONF:4499-36294)</w:t>
      </w:r>
      <w:bookmarkEnd w:id="393"/>
      <w:r>
        <w:t>.</w:t>
      </w:r>
    </w:p>
    <w:p w14:paraId="18A7DF1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4" w:name="C_4499-32715"/>
      <w:r>
        <w:t xml:space="preserve"> (CONF:4499-32715)</w:t>
      </w:r>
      <w:bookmarkEnd w:id="394"/>
      <w:r>
        <w:t xml:space="preserve"> such that it</w:t>
      </w:r>
    </w:p>
    <w:p w14:paraId="7B26C5CD"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5" w:name="C_4499-32716"/>
      <w:r>
        <w:t xml:space="preserve"> (CONF:4499-32716)</w:t>
      </w:r>
      <w:bookmarkEnd w:id="395"/>
      <w:r>
        <w:t>.</w:t>
      </w:r>
    </w:p>
    <w:p w14:paraId="197F561E" w14:textId="77777777" w:rsidR="004B3F04" w:rsidRDefault="004B3F04" w:rsidP="007E63CC">
      <w:pPr>
        <w:numPr>
          <w:ilvl w:val="1"/>
          <w:numId w:val="84"/>
        </w:numPr>
      </w:pPr>
      <w:r>
        <w:rPr>
          <w:rStyle w:val="keyword"/>
        </w:rPr>
        <w:t>SHALL</w:t>
      </w:r>
      <w:r>
        <w:t xml:space="preserve"> contain exactly one [1..1]  </w:t>
      </w:r>
      <w:hyperlink w:anchor="E_Diagnostic_Study_Order_V5_">
        <w:r>
          <w:rPr>
            <w:rStyle w:val="HyperlinkCourierBold"/>
          </w:rPr>
          <w:t>Diagnostic Study, Order (V5)</w:t>
        </w:r>
      </w:hyperlink>
      <w:r>
        <w:rPr>
          <w:rStyle w:val="XMLname"/>
        </w:rPr>
        <w:t xml:space="preserve"> (identifier: urn:hl7ii:2.16.840.1.113883.10.20.28.4.22:2021-02-01)</w:t>
      </w:r>
      <w:bookmarkStart w:id="396" w:name="C_4499-36295"/>
      <w:r>
        <w:t xml:space="preserve"> (CONF:4499-36295)</w:t>
      </w:r>
      <w:bookmarkEnd w:id="396"/>
      <w:r>
        <w:t>.</w:t>
      </w:r>
    </w:p>
    <w:p w14:paraId="45176E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397" w:name="C_4499-32718"/>
      <w:r>
        <w:t xml:space="preserve"> (CONF:4499-32718)</w:t>
      </w:r>
      <w:bookmarkEnd w:id="397"/>
      <w:r>
        <w:t xml:space="preserve"> such that it</w:t>
      </w:r>
    </w:p>
    <w:p w14:paraId="2EE8A86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398" w:name="C_4499-32719"/>
      <w:r>
        <w:t xml:space="preserve"> (CONF:4499-32719)</w:t>
      </w:r>
      <w:bookmarkEnd w:id="398"/>
      <w:r>
        <w:t>.</w:t>
      </w:r>
    </w:p>
    <w:p w14:paraId="2E923F88" w14:textId="77777777" w:rsidR="004B3F04" w:rsidRDefault="004B3F04" w:rsidP="007E63CC">
      <w:pPr>
        <w:numPr>
          <w:ilvl w:val="1"/>
          <w:numId w:val="84"/>
        </w:numPr>
      </w:pPr>
      <w:r>
        <w:rPr>
          <w:rStyle w:val="keyword"/>
        </w:rPr>
        <w:t>SHALL</w:t>
      </w:r>
      <w:r>
        <w:t xml:space="preserve"> contain exactly one [1..1]  </w:t>
      </w:r>
      <w:hyperlink w:anchor="E_Diagnostic_Study_Performed_V4_">
        <w:r>
          <w:rPr>
            <w:rStyle w:val="HyperlinkCourierBold"/>
          </w:rPr>
          <w:t>Diagnostic Study, Performed (V4)</w:t>
        </w:r>
      </w:hyperlink>
      <w:r>
        <w:rPr>
          <w:rStyle w:val="XMLname"/>
        </w:rPr>
        <w:t xml:space="preserve"> (identifier: urn:hl7ii:2.16.840.1.113883.10.20.28.4.23:2021-02-01)</w:t>
      </w:r>
      <w:bookmarkStart w:id="399" w:name="C_4499-36296"/>
      <w:r>
        <w:t xml:space="preserve"> (CONF:4499-36296)</w:t>
      </w:r>
      <w:bookmarkEnd w:id="399"/>
      <w:r>
        <w:t>.</w:t>
      </w:r>
    </w:p>
    <w:p w14:paraId="3B9C076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0" w:name="C_4499-32721"/>
      <w:r>
        <w:t xml:space="preserve"> (CONF:4499-32721)</w:t>
      </w:r>
      <w:bookmarkEnd w:id="400"/>
      <w:r>
        <w:t xml:space="preserve"> such that it</w:t>
      </w:r>
    </w:p>
    <w:p w14:paraId="6BD4700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1" w:name="C_4499-32722"/>
      <w:r>
        <w:t xml:space="preserve"> (CONF:4499-32722)</w:t>
      </w:r>
      <w:bookmarkEnd w:id="401"/>
      <w:r>
        <w:t>.</w:t>
      </w:r>
    </w:p>
    <w:p w14:paraId="4FD9A6B0" w14:textId="77777777" w:rsidR="004B3F04" w:rsidRDefault="004B3F04" w:rsidP="007E63CC">
      <w:pPr>
        <w:numPr>
          <w:ilvl w:val="1"/>
          <w:numId w:val="84"/>
        </w:numPr>
      </w:pPr>
      <w:r>
        <w:rPr>
          <w:rStyle w:val="keyword"/>
        </w:rPr>
        <w:t>SHALL</w:t>
      </w:r>
      <w:r>
        <w:t xml:space="preserve"> contain exactly one [1..1]  </w:t>
      </w:r>
      <w:hyperlink w:anchor="E_Diagnostic_Study_Recommended_V5_">
        <w:r>
          <w:rPr>
            <w:rStyle w:val="HyperlinkCourierBold"/>
          </w:rPr>
          <w:t>Diagnostic Study, Recommended (V5)</w:t>
        </w:r>
      </w:hyperlink>
      <w:r>
        <w:rPr>
          <w:rStyle w:val="XMLname"/>
        </w:rPr>
        <w:t xml:space="preserve"> (identifier: urn:hl7ii:2.16.840.1.113883.10.20.28.4.24:2021-02-01)</w:t>
      </w:r>
      <w:bookmarkStart w:id="402" w:name="C_4499-36297"/>
      <w:r>
        <w:t xml:space="preserve"> (CONF:4499-36297)</w:t>
      </w:r>
      <w:bookmarkEnd w:id="402"/>
      <w:r>
        <w:t>.</w:t>
      </w:r>
    </w:p>
    <w:p w14:paraId="6BDC7C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3" w:name="C_4499-32730"/>
      <w:r>
        <w:t xml:space="preserve"> (CONF:4499-32730)</w:t>
      </w:r>
      <w:bookmarkEnd w:id="403"/>
      <w:r>
        <w:t xml:space="preserve"> such that it</w:t>
      </w:r>
    </w:p>
    <w:p w14:paraId="04B3C19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4" w:name="C_4499-32731"/>
      <w:r>
        <w:t xml:space="preserve"> (CONF:4499-32731)</w:t>
      </w:r>
      <w:bookmarkEnd w:id="404"/>
      <w:r>
        <w:t>.</w:t>
      </w:r>
    </w:p>
    <w:p w14:paraId="7F168303" w14:textId="77777777" w:rsidR="004B3F04" w:rsidRDefault="004B3F04" w:rsidP="007E63CC">
      <w:pPr>
        <w:numPr>
          <w:ilvl w:val="1"/>
          <w:numId w:val="84"/>
        </w:numPr>
      </w:pPr>
      <w:r>
        <w:rPr>
          <w:rStyle w:val="keyword"/>
        </w:rPr>
        <w:t>SHALL</w:t>
      </w:r>
      <w:r>
        <w:t xml:space="preserve"> contain exactly one [1..1]  </w:t>
      </w:r>
      <w:hyperlink w:anchor="E_Encounter_Order_V3_">
        <w:r>
          <w:rPr>
            <w:rStyle w:val="HyperlinkCourierBold"/>
          </w:rPr>
          <w:t>Encounter, Order (V3)</w:t>
        </w:r>
      </w:hyperlink>
      <w:r>
        <w:rPr>
          <w:rStyle w:val="XMLname"/>
        </w:rPr>
        <w:t xml:space="preserve"> (identifier: urn:hl7ii:2.16.840.1.113883.10.20.28.4.27:2021-02-01)</w:t>
      </w:r>
      <w:bookmarkStart w:id="405" w:name="C_4499-36298"/>
      <w:r>
        <w:t xml:space="preserve"> (CONF:4499-36298)</w:t>
      </w:r>
      <w:bookmarkEnd w:id="405"/>
      <w:r>
        <w:t>.</w:t>
      </w:r>
    </w:p>
    <w:p w14:paraId="1DACFD0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6" w:name="C_4499-32733"/>
      <w:r>
        <w:t xml:space="preserve"> (CONF:4499-32733)</w:t>
      </w:r>
      <w:bookmarkEnd w:id="406"/>
      <w:r>
        <w:t xml:space="preserve"> such that it</w:t>
      </w:r>
    </w:p>
    <w:p w14:paraId="1073E7F6"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07" w:name="C_4499-32734"/>
      <w:r>
        <w:t xml:space="preserve"> (CONF:4499-32734)</w:t>
      </w:r>
      <w:bookmarkEnd w:id="407"/>
      <w:r>
        <w:t>.</w:t>
      </w:r>
    </w:p>
    <w:p w14:paraId="499689DB" w14:textId="77777777" w:rsidR="004B3F04" w:rsidRDefault="004B3F04" w:rsidP="007E63CC">
      <w:pPr>
        <w:numPr>
          <w:ilvl w:val="1"/>
          <w:numId w:val="84"/>
        </w:numPr>
      </w:pPr>
      <w:r>
        <w:rPr>
          <w:rStyle w:val="keyword"/>
        </w:rPr>
        <w:t>SHALL</w:t>
      </w:r>
      <w:r>
        <w:t xml:space="preserve"> contain exactly one [1..1]  </w:t>
      </w:r>
      <w:hyperlink w:anchor="E_Encounter_Performed_V4_">
        <w:r>
          <w:rPr>
            <w:rStyle w:val="HyperlinkCourierBold"/>
          </w:rPr>
          <w:t>Encounter, Performed (V4)</w:t>
        </w:r>
      </w:hyperlink>
      <w:r>
        <w:rPr>
          <w:rStyle w:val="XMLname"/>
        </w:rPr>
        <w:t xml:space="preserve"> (identifier: urn:hl7ii:2.16.840.1.113883.10.20.28.4.5:2021-02-01)</w:t>
      </w:r>
      <w:bookmarkStart w:id="408" w:name="C_4499-36299"/>
      <w:r>
        <w:t xml:space="preserve"> (CONF:4499-36299)</w:t>
      </w:r>
      <w:bookmarkEnd w:id="408"/>
      <w:r>
        <w:t>.</w:t>
      </w:r>
    </w:p>
    <w:p w14:paraId="2F3366F5"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09" w:name="C_4499-32736"/>
      <w:r>
        <w:t xml:space="preserve"> (CONF:4499-32736)</w:t>
      </w:r>
      <w:bookmarkEnd w:id="409"/>
      <w:r>
        <w:t xml:space="preserve"> such that it</w:t>
      </w:r>
    </w:p>
    <w:p w14:paraId="62019B0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0" w:name="C_4499-32737"/>
      <w:r>
        <w:t xml:space="preserve"> (CONF:4499-32737)</w:t>
      </w:r>
      <w:bookmarkEnd w:id="410"/>
      <w:r>
        <w:t>.</w:t>
      </w:r>
    </w:p>
    <w:p w14:paraId="72A4FCBC" w14:textId="77777777" w:rsidR="004B3F04" w:rsidRDefault="004B3F04" w:rsidP="007E63CC">
      <w:pPr>
        <w:numPr>
          <w:ilvl w:val="1"/>
          <w:numId w:val="84"/>
        </w:numPr>
      </w:pPr>
      <w:r>
        <w:rPr>
          <w:rStyle w:val="keyword"/>
        </w:rPr>
        <w:t>SHALL</w:t>
      </w:r>
      <w:r>
        <w:t xml:space="preserve"> contain exactly one [1..1]  </w:t>
      </w:r>
      <w:hyperlink w:anchor="E_Encounter_Recommended_V3_">
        <w:r>
          <w:rPr>
            <w:rStyle w:val="HyperlinkCourierBold"/>
          </w:rPr>
          <w:t>Encounter, Recommended (V3)</w:t>
        </w:r>
      </w:hyperlink>
      <w:r>
        <w:rPr>
          <w:rStyle w:val="XMLname"/>
        </w:rPr>
        <w:t xml:space="preserve"> (identifier: urn:hl7ii:2.16.840.1.113883.10.20.28.4.28:2021-02-01)</w:t>
      </w:r>
      <w:bookmarkStart w:id="411" w:name="C_4499-36300"/>
      <w:r>
        <w:t xml:space="preserve"> (CONF:4499-36300)</w:t>
      </w:r>
      <w:bookmarkEnd w:id="411"/>
      <w:r>
        <w:t>.</w:t>
      </w:r>
    </w:p>
    <w:p w14:paraId="3E80A40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2" w:name="C_4499-32757"/>
      <w:r>
        <w:t xml:space="preserve"> (CONF:4499-32757)</w:t>
      </w:r>
      <w:bookmarkEnd w:id="412"/>
      <w:r>
        <w:t xml:space="preserve"> such that it</w:t>
      </w:r>
    </w:p>
    <w:p w14:paraId="68221BA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3" w:name="C_4499-32758"/>
      <w:r>
        <w:t xml:space="preserve"> (CONF:4499-32758)</w:t>
      </w:r>
      <w:bookmarkEnd w:id="413"/>
      <w:r>
        <w:t>.</w:t>
      </w:r>
    </w:p>
    <w:p w14:paraId="7F8ABCF6" w14:textId="77777777" w:rsidR="004B3F04" w:rsidRDefault="004B3F04" w:rsidP="007E63CC">
      <w:pPr>
        <w:numPr>
          <w:ilvl w:val="1"/>
          <w:numId w:val="84"/>
        </w:numPr>
      </w:pPr>
      <w:r>
        <w:rPr>
          <w:rStyle w:val="keyword"/>
        </w:rPr>
        <w:t>SHALL</w:t>
      </w:r>
      <w:r>
        <w:t xml:space="preserve"> contain exactly one [1..1]  </w:t>
      </w:r>
      <w:hyperlink w:anchor="E_Intervention_Order_V3_">
        <w:r>
          <w:rPr>
            <w:rStyle w:val="HyperlinkCourierBold"/>
          </w:rPr>
          <w:t>Intervention, Order (V3)</w:t>
        </w:r>
      </w:hyperlink>
      <w:r>
        <w:rPr>
          <w:rStyle w:val="XMLname"/>
        </w:rPr>
        <w:t xml:space="preserve"> (identifier: urn:hl7ii:2.16.840.1.113883.10.20.28.4.35:2021-02-01)</w:t>
      </w:r>
      <w:bookmarkStart w:id="414" w:name="C_4499-36301"/>
      <w:r>
        <w:t xml:space="preserve"> (CONF:4499-36301)</w:t>
      </w:r>
      <w:bookmarkEnd w:id="414"/>
      <w:r>
        <w:t>.</w:t>
      </w:r>
    </w:p>
    <w:p w14:paraId="088022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5" w:name="C_4499-32760"/>
      <w:r>
        <w:t xml:space="preserve"> (CONF:4499-32760)</w:t>
      </w:r>
      <w:bookmarkEnd w:id="415"/>
      <w:r>
        <w:t xml:space="preserve"> such that it</w:t>
      </w:r>
    </w:p>
    <w:p w14:paraId="36B963F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6" w:name="C_4499-32761"/>
      <w:r>
        <w:t xml:space="preserve"> (CONF:4499-32761)</w:t>
      </w:r>
      <w:bookmarkEnd w:id="416"/>
      <w:r>
        <w:t>.</w:t>
      </w:r>
    </w:p>
    <w:p w14:paraId="013BF8A9" w14:textId="77777777" w:rsidR="004B3F04" w:rsidRDefault="004B3F04" w:rsidP="007E63CC">
      <w:pPr>
        <w:numPr>
          <w:ilvl w:val="1"/>
          <w:numId w:val="84"/>
        </w:numPr>
      </w:pPr>
      <w:r>
        <w:rPr>
          <w:rStyle w:val="keyword"/>
        </w:rPr>
        <w:t>SHALL</w:t>
      </w:r>
      <w:r>
        <w:t xml:space="preserve"> contain exactly one [1..1]  </w:t>
      </w:r>
      <w:hyperlink w:anchor="E_Intervention_Performed_V4_">
        <w:r>
          <w:rPr>
            <w:rStyle w:val="HyperlinkCourierBold"/>
          </w:rPr>
          <w:t>Intervention, Performed (V4)</w:t>
        </w:r>
      </w:hyperlink>
      <w:r>
        <w:rPr>
          <w:rStyle w:val="XMLname"/>
        </w:rPr>
        <w:t xml:space="preserve"> (identifier: urn:hl7ii:2.16.840.1.113883.10.20.28.4.36:2021-02-01)</w:t>
      </w:r>
      <w:bookmarkStart w:id="417" w:name="C_4499-36302"/>
      <w:r>
        <w:t xml:space="preserve"> (CONF:4499-36302)</w:t>
      </w:r>
      <w:bookmarkEnd w:id="417"/>
      <w:r>
        <w:t>.</w:t>
      </w:r>
    </w:p>
    <w:p w14:paraId="74BF124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18" w:name="C_4499-32763"/>
      <w:r>
        <w:t xml:space="preserve"> (CONF:4499-32763)</w:t>
      </w:r>
      <w:bookmarkEnd w:id="418"/>
      <w:r>
        <w:t xml:space="preserve"> such that it</w:t>
      </w:r>
    </w:p>
    <w:p w14:paraId="612D386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19" w:name="C_4499-32764"/>
      <w:r>
        <w:t xml:space="preserve"> (CONF:4499-32764)</w:t>
      </w:r>
      <w:bookmarkEnd w:id="419"/>
      <w:r>
        <w:t>.</w:t>
      </w:r>
    </w:p>
    <w:p w14:paraId="1ED9FAE0" w14:textId="77777777" w:rsidR="004B3F04" w:rsidRDefault="004B3F04" w:rsidP="007E63CC">
      <w:pPr>
        <w:numPr>
          <w:ilvl w:val="1"/>
          <w:numId w:val="84"/>
        </w:numPr>
      </w:pPr>
      <w:r>
        <w:rPr>
          <w:rStyle w:val="keyword"/>
        </w:rPr>
        <w:t>SHALL</w:t>
      </w:r>
      <w:r>
        <w:t xml:space="preserve"> contain exactly one [1..1]  </w:t>
      </w:r>
      <w:hyperlink w:anchor="E_Intervention_Recommended_V3_">
        <w:r>
          <w:rPr>
            <w:rStyle w:val="HyperlinkCourierBold"/>
          </w:rPr>
          <w:t>Intervention, Recommended (V3)</w:t>
        </w:r>
      </w:hyperlink>
      <w:r>
        <w:rPr>
          <w:rStyle w:val="XMLname"/>
        </w:rPr>
        <w:t xml:space="preserve"> (identifier: urn:hl7ii:2.16.840.1.113883.10.20.28.4.37:2021-02-01)</w:t>
      </w:r>
      <w:bookmarkStart w:id="420" w:name="C_4499-36303"/>
      <w:r>
        <w:t xml:space="preserve"> (CONF:4499-36303)</w:t>
      </w:r>
      <w:bookmarkEnd w:id="420"/>
      <w:r>
        <w:t>.</w:t>
      </w:r>
    </w:p>
    <w:p w14:paraId="2B7A17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1" w:name="C_4499-32775"/>
      <w:r>
        <w:t xml:space="preserve"> (CONF:4499-32775)</w:t>
      </w:r>
      <w:bookmarkEnd w:id="421"/>
      <w:r>
        <w:t xml:space="preserve"> such that it</w:t>
      </w:r>
    </w:p>
    <w:p w14:paraId="05F698E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2" w:name="C_4499-32776"/>
      <w:r>
        <w:t xml:space="preserve"> (CONF:4499-32776)</w:t>
      </w:r>
      <w:bookmarkEnd w:id="422"/>
      <w:r>
        <w:t>.</w:t>
      </w:r>
    </w:p>
    <w:p w14:paraId="6055A465" w14:textId="77777777" w:rsidR="004B3F04" w:rsidRDefault="004B3F04" w:rsidP="007E63CC">
      <w:pPr>
        <w:numPr>
          <w:ilvl w:val="1"/>
          <w:numId w:val="84"/>
        </w:numPr>
      </w:pPr>
      <w:r>
        <w:rPr>
          <w:rStyle w:val="keyword"/>
        </w:rPr>
        <w:t>SHALL</w:t>
      </w:r>
      <w:r>
        <w:t xml:space="preserve"> contain exactly one [1..1]  </w:t>
      </w:r>
      <w:hyperlink w:anchor="E_Laboratory_Test_Order_V4_">
        <w:r>
          <w:rPr>
            <w:rStyle w:val="HyperlinkCourierBold"/>
          </w:rPr>
          <w:t>Laboratory Test, Order (V4)</w:t>
        </w:r>
      </w:hyperlink>
      <w:r>
        <w:rPr>
          <w:rStyle w:val="XMLname"/>
        </w:rPr>
        <w:t xml:space="preserve"> (identifier: urn:hl7ii:2.16.840.1.113883.10.20.28.4.41:2021-02-01)</w:t>
      </w:r>
      <w:bookmarkStart w:id="423" w:name="C_4499-36304"/>
      <w:r>
        <w:t xml:space="preserve"> (CONF:4499-36304)</w:t>
      </w:r>
      <w:bookmarkEnd w:id="423"/>
      <w:r>
        <w:t>.</w:t>
      </w:r>
    </w:p>
    <w:p w14:paraId="5090B0E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4" w:name="C_4499-32778"/>
      <w:r>
        <w:t xml:space="preserve"> (CONF:4499-32778)</w:t>
      </w:r>
      <w:bookmarkEnd w:id="424"/>
      <w:r>
        <w:t xml:space="preserve"> such that it</w:t>
      </w:r>
    </w:p>
    <w:p w14:paraId="59DF4B3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25" w:name="C_4499-32779"/>
      <w:r>
        <w:t xml:space="preserve"> (CONF:4499-32779)</w:t>
      </w:r>
      <w:bookmarkEnd w:id="425"/>
      <w:r>
        <w:t>.</w:t>
      </w:r>
    </w:p>
    <w:p w14:paraId="6655206B" w14:textId="77777777" w:rsidR="004B3F04" w:rsidRDefault="004B3F04" w:rsidP="007E63CC">
      <w:pPr>
        <w:numPr>
          <w:ilvl w:val="1"/>
          <w:numId w:val="84"/>
        </w:numPr>
      </w:pPr>
      <w:r>
        <w:rPr>
          <w:rStyle w:val="keyword"/>
        </w:rPr>
        <w:lastRenderedPageBreak/>
        <w:t>SHALL</w:t>
      </w:r>
      <w:r>
        <w:t xml:space="preserve"> contain exactly one [1..1]  </w:t>
      </w:r>
      <w:hyperlink w:anchor="E_Laboratory_Test_Performed_V4_">
        <w:r>
          <w:rPr>
            <w:rStyle w:val="HyperlinkCourierBold"/>
          </w:rPr>
          <w:t>Laboratory Test, Performed (V4)</w:t>
        </w:r>
      </w:hyperlink>
      <w:r>
        <w:rPr>
          <w:rStyle w:val="XMLname"/>
        </w:rPr>
        <w:t xml:space="preserve"> (identifier: urn:hl7ii:2.16.840.1.113883.10.20.28.4.42:2021-02-01)</w:t>
      </w:r>
      <w:bookmarkStart w:id="426" w:name="C_4499-36305"/>
      <w:r>
        <w:t xml:space="preserve"> (CONF:4499-36305)</w:t>
      </w:r>
      <w:bookmarkEnd w:id="426"/>
      <w:r>
        <w:t>.</w:t>
      </w:r>
    </w:p>
    <w:p w14:paraId="6AC9A5D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27" w:name="C_4499-32781"/>
      <w:r>
        <w:t xml:space="preserve"> (CONF:4499-32781)</w:t>
      </w:r>
      <w:bookmarkEnd w:id="427"/>
      <w:r>
        <w:t xml:space="preserve"> such that it</w:t>
      </w:r>
    </w:p>
    <w:p w14:paraId="54EC75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28" w:name="C_4499-32782"/>
      <w:r>
        <w:t xml:space="preserve"> (CONF:4499-32782)</w:t>
      </w:r>
      <w:bookmarkEnd w:id="428"/>
      <w:r>
        <w:t>.</w:t>
      </w:r>
    </w:p>
    <w:p w14:paraId="0E568A92" w14:textId="77777777" w:rsidR="004B3F04" w:rsidRDefault="004B3F04" w:rsidP="007E63CC">
      <w:pPr>
        <w:numPr>
          <w:ilvl w:val="1"/>
          <w:numId w:val="84"/>
        </w:numPr>
      </w:pPr>
      <w:r>
        <w:rPr>
          <w:rStyle w:val="keyword"/>
        </w:rPr>
        <w:t>SHALL</w:t>
      </w:r>
      <w:r>
        <w:t xml:space="preserve"> contain exactly one [1..1]  </w:t>
      </w:r>
      <w:hyperlink w:anchor="E_Laboratory_Test_Recommended_V4_">
        <w:r>
          <w:rPr>
            <w:rStyle w:val="HyperlinkCourierBold"/>
          </w:rPr>
          <w:t>Laboratory Test, Recommended (V4)</w:t>
        </w:r>
      </w:hyperlink>
      <w:r>
        <w:rPr>
          <w:rStyle w:val="XMLname"/>
        </w:rPr>
        <w:t xml:space="preserve"> (identifier: urn:hl7ii:2.16.840.1.113883.10.20.28.4.43:2021-02-01)</w:t>
      </w:r>
      <w:bookmarkStart w:id="429" w:name="C_4499-36306"/>
      <w:r>
        <w:t xml:space="preserve"> (CONF:4499-36306)</w:t>
      </w:r>
      <w:bookmarkEnd w:id="429"/>
      <w:r>
        <w:t>.</w:t>
      </w:r>
    </w:p>
    <w:p w14:paraId="290EC82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0" w:name="C_4499-32787"/>
      <w:r>
        <w:t xml:space="preserve"> (CONF:4499-32787)</w:t>
      </w:r>
      <w:bookmarkEnd w:id="430"/>
      <w:r>
        <w:t xml:space="preserve"> such that it</w:t>
      </w:r>
    </w:p>
    <w:p w14:paraId="37203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1" w:name="C_4499-32788"/>
      <w:r>
        <w:t xml:space="preserve"> (CONF:4499-32788)</w:t>
      </w:r>
      <w:bookmarkEnd w:id="431"/>
      <w:r>
        <w:t>.</w:t>
      </w:r>
    </w:p>
    <w:p w14:paraId="6A4082D1" w14:textId="77777777" w:rsidR="004B3F04" w:rsidRDefault="004B3F04" w:rsidP="007E63CC">
      <w:pPr>
        <w:numPr>
          <w:ilvl w:val="1"/>
          <w:numId w:val="84"/>
        </w:numPr>
      </w:pPr>
      <w:r>
        <w:rPr>
          <w:rStyle w:val="keyword"/>
        </w:rPr>
        <w:t>SHALL</w:t>
      </w:r>
      <w:r>
        <w:t xml:space="preserve"> contain exactly one [1..1]  </w:t>
      </w:r>
      <w:hyperlink w:anchor="E_Medication_Active_V5_">
        <w:r>
          <w:rPr>
            <w:rStyle w:val="HyperlinkCourierBold"/>
          </w:rPr>
          <w:t>Medication, Active (V5)</w:t>
        </w:r>
      </w:hyperlink>
      <w:r>
        <w:rPr>
          <w:rStyle w:val="XMLname"/>
        </w:rPr>
        <w:t xml:space="preserve"> (identifier: urn:hl7ii:2.16.840.1.113883.10.20.28.4.44:2021-02-01)</w:t>
      </w:r>
      <w:bookmarkStart w:id="432" w:name="C_4499-36307"/>
      <w:r>
        <w:t xml:space="preserve"> (CONF:4499-36307)</w:t>
      </w:r>
      <w:bookmarkEnd w:id="432"/>
      <w:r>
        <w:t>.</w:t>
      </w:r>
    </w:p>
    <w:p w14:paraId="47E78BD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3" w:name="C_4499-32790"/>
      <w:r>
        <w:t xml:space="preserve"> (CONF:4499-32790)</w:t>
      </w:r>
      <w:bookmarkEnd w:id="433"/>
      <w:r>
        <w:t xml:space="preserve"> such that it</w:t>
      </w:r>
    </w:p>
    <w:p w14:paraId="18EC202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4" w:name="C_4499-32791"/>
      <w:r>
        <w:t xml:space="preserve"> (CONF:4499-32791)</w:t>
      </w:r>
      <w:bookmarkEnd w:id="434"/>
      <w:r>
        <w:t>.</w:t>
      </w:r>
    </w:p>
    <w:p w14:paraId="359B4839" w14:textId="77777777" w:rsidR="004B3F04" w:rsidRDefault="004B3F04" w:rsidP="007E63CC">
      <w:pPr>
        <w:numPr>
          <w:ilvl w:val="1"/>
          <w:numId w:val="84"/>
        </w:numPr>
      </w:pPr>
      <w:r>
        <w:rPr>
          <w:rStyle w:val="keyword"/>
        </w:rPr>
        <w:t>SHALL</w:t>
      </w:r>
      <w:r>
        <w:t xml:space="preserve"> contain exactly one [1..1]  </w:t>
      </w:r>
      <w:hyperlink w:anchor="E_Medication_Administered_V5_">
        <w:r>
          <w:rPr>
            <w:rStyle w:val="HyperlinkCourierBold"/>
          </w:rPr>
          <w:t>Medication, Administered (V5)</w:t>
        </w:r>
      </w:hyperlink>
      <w:r>
        <w:rPr>
          <w:rStyle w:val="XMLname"/>
        </w:rPr>
        <w:t xml:space="preserve"> (identifier: urn:hl7ii:2.16.840.1.113883.10.20.28.4.45:2021-02-01)</w:t>
      </w:r>
      <w:bookmarkStart w:id="435" w:name="C_4499-36308"/>
      <w:r>
        <w:t xml:space="preserve"> (CONF:4499-36308)</w:t>
      </w:r>
      <w:bookmarkEnd w:id="435"/>
      <w:r>
        <w:t>.</w:t>
      </w:r>
    </w:p>
    <w:p w14:paraId="212E7F7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6" w:name="C_4499-32797"/>
      <w:r>
        <w:t xml:space="preserve"> (CONF:4499-32797)</w:t>
      </w:r>
      <w:bookmarkEnd w:id="436"/>
      <w:r>
        <w:t xml:space="preserve"> such that it</w:t>
      </w:r>
    </w:p>
    <w:p w14:paraId="0FDB9F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37" w:name="C_4499-32803"/>
      <w:r>
        <w:t xml:space="preserve"> (CONF:4499-32803)</w:t>
      </w:r>
      <w:bookmarkEnd w:id="437"/>
      <w:r>
        <w:t>.</w:t>
      </w:r>
    </w:p>
    <w:p w14:paraId="7775DFED" w14:textId="77777777" w:rsidR="004B3F04" w:rsidRDefault="004B3F04" w:rsidP="007E63CC">
      <w:pPr>
        <w:numPr>
          <w:ilvl w:val="1"/>
          <w:numId w:val="84"/>
        </w:numPr>
      </w:pPr>
      <w:r>
        <w:rPr>
          <w:rStyle w:val="keyword"/>
        </w:rPr>
        <w:t>SHALL</w:t>
      </w:r>
      <w:r>
        <w:t xml:space="preserve"> contain exactly one [1..1]  </w:t>
      </w:r>
      <w:hyperlink w:anchor="E_Medication_Discharge_V4">
        <w:r>
          <w:rPr>
            <w:rStyle w:val="HyperlinkCourierBold"/>
          </w:rPr>
          <w:t>Medication, Discharge (V4)</w:t>
        </w:r>
      </w:hyperlink>
      <w:r>
        <w:rPr>
          <w:rStyle w:val="XMLname"/>
        </w:rPr>
        <w:t xml:space="preserve"> (identifier: urn:hl7ii:2.16.840.1.113883.10.20.28.4.48:2021-02-01)</w:t>
      </w:r>
      <w:bookmarkStart w:id="438" w:name="C_4499-36309"/>
      <w:r>
        <w:t xml:space="preserve"> (CONF:4499-36309)</w:t>
      </w:r>
      <w:bookmarkEnd w:id="438"/>
      <w:r>
        <w:t>.</w:t>
      </w:r>
    </w:p>
    <w:p w14:paraId="001C86D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39" w:name="C_4499-32798"/>
      <w:r>
        <w:t xml:space="preserve"> (CONF:4499-32798)</w:t>
      </w:r>
      <w:bookmarkEnd w:id="439"/>
      <w:r>
        <w:t xml:space="preserve"> such that it</w:t>
      </w:r>
    </w:p>
    <w:p w14:paraId="616E277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0" w:name="C_4499-32805"/>
      <w:r>
        <w:t xml:space="preserve"> (CONF:4499-32805)</w:t>
      </w:r>
      <w:bookmarkEnd w:id="440"/>
      <w:r>
        <w:t>.</w:t>
      </w:r>
    </w:p>
    <w:p w14:paraId="59EE05DC" w14:textId="77777777" w:rsidR="004B3F04" w:rsidRDefault="004B3F04" w:rsidP="007E63CC">
      <w:pPr>
        <w:numPr>
          <w:ilvl w:val="1"/>
          <w:numId w:val="84"/>
        </w:numPr>
      </w:pPr>
      <w:r>
        <w:rPr>
          <w:rStyle w:val="keyword"/>
        </w:rPr>
        <w:t>SHALL</w:t>
      </w:r>
      <w:r>
        <w:t xml:space="preserve"> contain exactly one [1..1]  </w:t>
      </w:r>
      <w:hyperlink w:anchor="E_Medication_Order_V5_">
        <w:r>
          <w:rPr>
            <w:rStyle w:val="HyperlinkCourierBold"/>
          </w:rPr>
          <w:t>Medication, Order (V5)</w:t>
        </w:r>
      </w:hyperlink>
      <w:r>
        <w:rPr>
          <w:rStyle w:val="XMLname"/>
        </w:rPr>
        <w:t xml:space="preserve"> (identifier: urn:hl7ii:2.16.840.1.113883.10.20.28.4.51:2021-02-01)</w:t>
      </w:r>
      <w:bookmarkStart w:id="441" w:name="C_4499-36310"/>
      <w:r>
        <w:t xml:space="preserve"> (CONF:4499-36310)</w:t>
      </w:r>
      <w:bookmarkEnd w:id="441"/>
      <w:r>
        <w:t>.</w:t>
      </w:r>
    </w:p>
    <w:p w14:paraId="1B639F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2" w:name="C_4499-32799"/>
      <w:r>
        <w:t xml:space="preserve"> (CONF:4499-32799)</w:t>
      </w:r>
      <w:bookmarkEnd w:id="442"/>
      <w:r>
        <w:t xml:space="preserve"> such that it</w:t>
      </w:r>
    </w:p>
    <w:p w14:paraId="57DDEAB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3" w:name="C_4499-32807"/>
      <w:r>
        <w:t xml:space="preserve"> (CONF:4499-32807)</w:t>
      </w:r>
      <w:bookmarkEnd w:id="443"/>
      <w:r>
        <w:t>.</w:t>
      </w:r>
    </w:p>
    <w:p w14:paraId="77827439" w14:textId="77777777" w:rsidR="004B3F04" w:rsidRDefault="004B3F04" w:rsidP="007E63CC">
      <w:pPr>
        <w:numPr>
          <w:ilvl w:val="1"/>
          <w:numId w:val="84"/>
        </w:numPr>
      </w:pPr>
      <w:r>
        <w:rPr>
          <w:rStyle w:val="keyword"/>
        </w:rPr>
        <w:t>SHALL</w:t>
      </w:r>
      <w:r>
        <w:t xml:space="preserve"> contain exactly one [1..1]  </w:t>
      </w:r>
      <w:hyperlink w:anchor="E_Medication_Dispensed_V4_">
        <w:r>
          <w:rPr>
            <w:rStyle w:val="HyperlinkCourierBold"/>
          </w:rPr>
          <w:t>Medication, Dispensed (V4)</w:t>
        </w:r>
      </w:hyperlink>
      <w:r>
        <w:rPr>
          <w:rStyle w:val="XMLname"/>
        </w:rPr>
        <w:t xml:space="preserve"> (identifier: urn:hl7ii:2.16.840.1.113883.10.20.28.4.49:2021-02-01)</w:t>
      </w:r>
      <w:bookmarkStart w:id="444" w:name="C_4499-36311"/>
      <w:r>
        <w:t xml:space="preserve"> (CONF:4499-36311)</w:t>
      </w:r>
      <w:bookmarkEnd w:id="444"/>
      <w:r>
        <w:t>.</w:t>
      </w:r>
    </w:p>
    <w:p w14:paraId="62B1B7A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5" w:name="C_4499-33949"/>
      <w:r>
        <w:t xml:space="preserve"> (CONF:4499-33949)</w:t>
      </w:r>
      <w:bookmarkEnd w:id="445"/>
      <w:r>
        <w:t xml:space="preserve"> such that it</w:t>
      </w:r>
    </w:p>
    <w:p w14:paraId="56E0432F"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6" w:name="C_4499-33950"/>
      <w:r>
        <w:t xml:space="preserve"> (CONF:4499-33950)</w:t>
      </w:r>
      <w:bookmarkEnd w:id="446"/>
      <w:r>
        <w:t>.</w:t>
      </w:r>
    </w:p>
    <w:p w14:paraId="747E4C05" w14:textId="77777777" w:rsidR="004B3F04" w:rsidRDefault="004B3F04" w:rsidP="007E63CC">
      <w:pPr>
        <w:numPr>
          <w:ilvl w:val="1"/>
          <w:numId w:val="84"/>
        </w:numPr>
      </w:pPr>
      <w:r>
        <w:rPr>
          <w:rStyle w:val="keyword"/>
        </w:rPr>
        <w:t>SHALL</w:t>
      </w:r>
      <w:r>
        <w:t xml:space="preserve"> contain exactly one [1..1]  </w:t>
      </w:r>
      <w:hyperlink w:anchor="E_Immunization_Administered_V5">
        <w:r>
          <w:rPr>
            <w:rStyle w:val="HyperlinkCourierBold"/>
          </w:rPr>
          <w:t>Immunization, Administered (V5)</w:t>
        </w:r>
      </w:hyperlink>
      <w:r>
        <w:rPr>
          <w:rStyle w:val="XMLname"/>
        </w:rPr>
        <w:t xml:space="preserve"> (identifier: urn:hl7ii:2.16.840.1.113883.10.20.28.4.112:2021-02-01)</w:t>
      </w:r>
      <w:bookmarkStart w:id="447" w:name="C_4499-36312"/>
      <w:r>
        <w:t xml:space="preserve"> (CONF:4499-36312)</w:t>
      </w:r>
      <w:bookmarkEnd w:id="447"/>
      <w:r>
        <w:t>.</w:t>
      </w:r>
    </w:p>
    <w:p w14:paraId="2C3755E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48" w:name="C_4499-33955"/>
      <w:r>
        <w:t xml:space="preserve"> (CONF:4499-33955)</w:t>
      </w:r>
      <w:bookmarkEnd w:id="448"/>
      <w:r>
        <w:t xml:space="preserve"> such that it</w:t>
      </w:r>
    </w:p>
    <w:p w14:paraId="61E6482B"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49" w:name="C_4499-33956"/>
      <w:r>
        <w:t xml:space="preserve"> (CONF:4499-33956)</w:t>
      </w:r>
      <w:bookmarkEnd w:id="449"/>
      <w:r>
        <w:t>.</w:t>
      </w:r>
    </w:p>
    <w:p w14:paraId="5A6B72A2" w14:textId="77777777" w:rsidR="004B3F04" w:rsidRDefault="004B3F04" w:rsidP="007E63CC">
      <w:pPr>
        <w:numPr>
          <w:ilvl w:val="1"/>
          <w:numId w:val="84"/>
        </w:numPr>
      </w:pPr>
      <w:r>
        <w:rPr>
          <w:rStyle w:val="keyword"/>
        </w:rPr>
        <w:t>SHALL</w:t>
      </w:r>
      <w:r>
        <w:t xml:space="preserve"> contain exactly one [1..1]  </w:t>
      </w:r>
      <w:hyperlink w:anchor="E_Immunization_Order_V4">
        <w:r>
          <w:rPr>
            <w:rStyle w:val="HyperlinkCourierBold"/>
          </w:rPr>
          <w:t>Immunization, Order (V4)</w:t>
        </w:r>
      </w:hyperlink>
      <w:r>
        <w:rPr>
          <w:rStyle w:val="XMLname"/>
        </w:rPr>
        <w:t xml:space="preserve"> (identifier: urn:hl7ii:2.16.840.1.113883.10.20.28.4.113:2021-02-01)</w:t>
      </w:r>
      <w:bookmarkStart w:id="450" w:name="C_4499-36313"/>
      <w:r>
        <w:t xml:space="preserve"> (CONF:4499-36313)</w:t>
      </w:r>
      <w:bookmarkEnd w:id="450"/>
      <w:r>
        <w:t>.</w:t>
      </w:r>
    </w:p>
    <w:p w14:paraId="6719A8F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1" w:name="C_4499-32811"/>
      <w:r>
        <w:t xml:space="preserve"> (CONF:4499-32811)</w:t>
      </w:r>
      <w:bookmarkEnd w:id="451"/>
      <w:r>
        <w:t xml:space="preserve"> such that it</w:t>
      </w:r>
    </w:p>
    <w:p w14:paraId="5E73C5B9"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2" w:name="C_4499-32821"/>
      <w:r>
        <w:t xml:space="preserve"> (CONF:4499-32821)</w:t>
      </w:r>
      <w:bookmarkEnd w:id="452"/>
      <w:r>
        <w:t>.</w:t>
      </w:r>
    </w:p>
    <w:p w14:paraId="1A753AAD" w14:textId="77777777" w:rsidR="004B3F04" w:rsidRDefault="004B3F04" w:rsidP="007E63CC">
      <w:pPr>
        <w:numPr>
          <w:ilvl w:val="1"/>
          <w:numId w:val="84"/>
        </w:numPr>
      </w:pPr>
      <w:r>
        <w:rPr>
          <w:rStyle w:val="keyword"/>
        </w:rPr>
        <w:t>SHALL</w:t>
      </w:r>
      <w:r>
        <w:t xml:space="preserve"> contain exactly one [1..1]  </w:t>
      </w:r>
      <w:hyperlink w:anchor="E_Patient_Care_Experience_V3_">
        <w:r>
          <w:rPr>
            <w:rStyle w:val="HyperlinkCourierBold"/>
          </w:rPr>
          <w:t>Patient Care Experience (V3)</w:t>
        </w:r>
      </w:hyperlink>
      <w:r>
        <w:rPr>
          <w:rStyle w:val="XMLname"/>
        </w:rPr>
        <w:t xml:space="preserve"> (identifier: urn:hl7ii:2.16.840.1.113883.10.20.28.4.52:2021-02-01)</w:t>
      </w:r>
      <w:bookmarkStart w:id="453" w:name="C_4499-36314"/>
      <w:r>
        <w:t xml:space="preserve"> (CONF:4499-36314)</w:t>
      </w:r>
      <w:bookmarkEnd w:id="453"/>
      <w:r>
        <w:t>.</w:t>
      </w:r>
    </w:p>
    <w:p w14:paraId="1E58CAF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4" w:name="C_4499-32812"/>
      <w:r>
        <w:t xml:space="preserve"> (CONF:4499-32812)</w:t>
      </w:r>
      <w:bookmarkEnd w:id="454"/>
      <w:r>
        <w:t xml:space="preserve"> such that it</w:t>
      </w:r>
    </w:p>
    <w:p w14:paraId="4F6FA14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w:t>
      </w:r>
      <w:bookmarkStart w:id="455" w:name="C_4499-32823"/>
      <w:r>
        <w:t xml:space="preserve"> (CONF:4499-32823)</w:t>
      </w:r>
      <w:bookmarkEnd w:id="455"/>
      <w:r>
        <w:t>.</w:t>
      </w:r>
    </w:p>
    <w:p w14:paraId="088AED13" w14:textId="77777777" w:rsidR="004B3F04" w:rsidRDefault="004B3F04" w:rsidP="007E63CC">
      <w:pPr>
        <w:numPr>
          <w:ilvl w:val="1"/>
          <w:numId w:val="84"/>
        </w:numPr>
      </w:pPr>
      <w:r>
        <w:rPr>
          <w:rStyle w:val="keyword"/>
        </w:rPr>
        <w:t>SHALL</w:t>
      </w:r>
      <w:r>
        <w:t xml:space="preserve"> contain exactly one [1..1]  </w:t>
      </w:r>
      <w:hyperlink w:anchor="E_Patient_Characteristic_V2">
        <w:r>
          <w:rPr>
            <w:rStyle w:val="HyperlinkCourierBold"/>
          </w:rPr>
          <w:t>Patient Characteristic (V2)</w:t>
        </w:r>
      </w:hyperlink>
      <w:r>
        <w:rPr>
          <w:rStyle w:val="XMLname"/>
        </w:rPr>
        <w:t xml:space="preserve"> (identifier: urn:hl7ii:2.16.840.1.113883.10.20.28.4.53:2017-08-01)</w:t>
      </w:r>
      <w:bookmarkStart w:id="456" w:name="C_4499-32824"/>
      <w:r>
        <w:t xml:space="preserve"> (CONF:4499-32824)</w:t>
      </w:r>
      <w:bookmarkEnd w:id="456"/>
      <w:r>
        <w:t>.</w:t>
      </w:r>
    </w:p>
    <w:p w14:paraId="54B5A1E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57" w:name="C_4499-32813"/>
      <w:r>
        <w:t xml:space="preserve"> (CONF:4499-32813)</w:t>
      </w:r>
      <w:bookmarkEnd w:id="457"/>
      <w:r>
        <w:t xml:space="preserve"> such that it</w:t>
      </w:r>
    </w:p>
    <w:p w14:paraId="571211D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58" w:name="C_4499-32825"/>
      <w:r>
        <w:t xml:space="preserve"> (CONF:4499-32825)</w:t>
      </w:r>
      <w:bookmarkEnd w:id="458"/>
      <w:r>
        <w:t>.</w:t>
      </w:r>
    </w:p>
    <w:p w14:paraId="6B43FC10" w14:textId="77777777" w:rsidR="004B3F04" w:rsidRDefault="004B3F04" w:rsidP="007E63CC">
      <w:pPr>
        <w:numPr>
          <w:ilvl w:val="1"/>
          <w:numId w:val="84"/>
        </w:numPr>
      </w:pPr>
      <w:r>
        <w:rPr>
          <w:rStyle w:val="keyword"/>
        </w:rPr>
        <w:t>SHALL</w:t>
      </w:r>
      <w:r>
        <w:t xml:space="preserve"> contain exactly one [1..1]  </w:t>
      </w:r>
      <w:hyperlink w:anchor="E_Patient_Charac_Clinical_Trial_1">
        <w:r>
          <w:rPr>
            <w:rStyle w:val="HyperlinkCourierBold"/>
          </w:rPr>
          <w:t>Patient Characteristic Clinical Trial Participant</w:t>
        </w:r>
      </w:hyperlink>
      <w:r>
        <w:rPr>
          <w:rStyle w:val="XMLname"/>
        </w:rPr>
        <w:t xml:space="preserve"> (identifier: urn:hl7ii:2.16.840.1.113883.10.20.28.4.6:2017-05-01)</w:t>
      </w:r>
      <w:bookmarkStart w:id="459" w:name="C_4499-32826"/>
      <w:r>
        <w:t xml:space="preserve"> (CONF:4499-32826)</w:t>
      </w:r>
      <w:bookmarkEnd w:id="459"/>
      <w:r>
        <w:t>.</w:t>
      </w:r>
    </w:p>
    <w:p w14:paraId="2A29D52B"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0" w:name="C_4499-32814"/>
      <w:r>
        <w:t xml:space="preserve"> (CONF:4499-32814)</w:t>
      </w:r>
      <w:bookmarkEnd w:id="460"/>
      <w:r>
        <w:t xml:space="preserve"> such that it</w:t>
      </w:r>
    </w:p>
    <w:p w14:paraId="21E3A71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1" w:name="C_4499-32827"/>
      <w:r>
        <w:t xml:space="preserve"> (CONF:4499-32827)</w:t>
      </w:r>
      <w:bookmarkEnd w:id="461"/>
      <w:r>
        <w:t>.</w:t>
      </w:r>
    </w:p>
    <w:p w14:paraId="358D05DA" w14:textId="77777777" w:rsidR="004B3F04" w:rsidRDefault="004B3F04" w:rsidP="007E63CC">
      <w:pPr>
        <w:numPr>
          <w:ilvl w:val="1"/>
          <w:numId w:val="84"/>
        </w:numPr>
      </w:pPr>
      <w:r>
        <w:rPr>
          <w:rStyle w:val="keyword"/>
        </w:rPr>
        <w:t>SHALL</w:t>
      </w:r>
      <w:r>
        <w:t xml:space="preserve"> contain exactly one [1..1]  </w:t>
      </w:r>
      <w:hyperlink w:anchor="E_Patient_Characteristic_Birth_Date">
        <w:r>
          <w:rPr>
            <w:rStyle w:val="HyperlinkCourierBold"/>
          </w:rPr>
          <w:t>Patient Characteristic Birth Date</w:t>
        </w:r>
      </w:hyperlink>
      <w:r>
        <w:rPr>
          <w:rStyle w:val="XMLname"/>
        </w:rPr>
        <w:t xml:space="preserve"> (identifier: urn:hl7ii:2.16.840.1.113883.10.20.28.4.54:2017-05-01)</w:t>
      </w:r>
      <w:bookmarkStart w:id="462" w:name="C_4499-32828"/>
      <w:r>
        <w:t xml:space="preserve"> (CONF:4499-32828)</w:t>
      </w:r>
      <w:bookmarkEnd w:id="462"/>
      <w:r>
        <w:t>.</w:t>
      </w:r>
    </w:p>
    <w:p w14:paraId="7E264B6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3" w:name="C_4499-32815"/>
      <w:r>
        <w:t xml:space="preserve"> (CONF:4499-32815)</w:t>
      </w:r>
      <w:bookmarkEnd w:id="463"/>
      <w:r>
        <w:t xml:space="preserve"> such that it</w:t>
      </w:r>
    </w:p>
    <w:p w14:paraId="1E273B4F"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4" w:name="C_4499-32829"/>
      <w:r>
        <w:t xml:space="preserve"> (CONF:4499-32829)</w:t>
      </w:r>
      <w:bookmarkEnd w:id="464"/>
      <w:r>
        <w:t>.</w:t>
      </w:r>
    </w:p>
    <w:p w14:paraId="621B0277" w14:textId="77777777" w:rsidR="004B3F04" w:rsidRDefault="004B3F04" w:rsidP="007E63CC">
      <w:pPr>
        <w:numPr>
          <w:ilvl w:val="1"/>
          <w:numId w:val="84"/>
        </w:numPr>
      </w:pPr>
      <w:r>
        <w:rPr>
          <w:rStyle w:val="keyword"/>
        </w:rPr>
        <w:lastRenderedPageBreak/>
        <w:t>SHALL</w:t>
      </w:r>
      <w:r>
        <w:t xml:space="preserve"> contain exactly one [1..1]  </w:t>
      </w:r>
      <w:hyperlink w:anchor="E_Patient_Characteristic_Ethnicity">
        <w:r>
          <w:rPr>
            <w:rStyle w:val="HyperlinkCourierBold"/>
          </w:rPr>
          <w:t>Patient Characteristic Ethnicity</w:t>
        </w:r>
      </w:hyperlink>
      <w:r>
        <w:rPr>
          <w:rStyle w:val="XMLname"/>
        </w:rPr>
        <w:t xml:space="preserve"> (identifier: urn:hl7ii:2.16.840.1.113883.10.20.28.4.56:2017-05-01)</w:t>
      </w:r>
      <w:bookmarkStart w:id="465" w:name="C_4499-32830"/>
      <w:r>
        <w:t xml:space="preserve"> (CONF:4499-32830)</w:t>
      </w:r>
      <w:bookmarkEnd w:id="465"/>
      <w:r>
        <w:t>.</w:t>
      </w:r>
    </w:p>
    <w:p w14:paraId="413A74F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6" w:name="C_4499-32816"/>
      <w:r>
        <w:t xml:space="preserve"> (CONF:4499-32816)</w:t>
      </w:r>
      <w:bookmarkEnd w:id="466"/>
      <w:r>
        <w:t xml:space="preserve"> such that it</w:t>
      </w:r>
    </w:p>
    <w:p w14:paraId="7AA6B4A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67" w:name="C_4499-32831"/>
      <w:r>
        <w:t xml:space="preserve"> (CONF:4499-32831)</w:t>
      </w:r>
      <w:bookmarkEnd w:id="467"/>
      <w:r>
        <w:t>.</w:t>
      </w:r>
    </w:p>
    <w:p w14:paraId="686D1A9F" w14:textId="77777777" w:rsidR="004B3F04" w:rsidRDefault="004B3F04" w:rsidP="007E63CC">
      <w:pPr>
        <w:numPr>
          <w:ilvl w:val="1"/>
          <w:numId w:val="84"/>
        </w:numPr>
      </w:pPr>
      <w:r>
        <w:rPr>
          <w:rStyle w:val="keyword"/>
        </w:rPr>
        <w:t>SHALL</w:t>
      </w:r>
      <w:r>
        <w:t xml:space="preserve"> contain exactly one [1..1]  </w:t>
      </w:r>
      <w:hyperlink w:anchor="E_Patient_Characteristic_Expired_V1">
        <w:r>
          <w:rPr>
            <w:rStyle w:val="HyperlinkCourierBold"/>
          </w:rPr>
          <w:t>Patient Characteristic Expired</w:t>
        </w:r>
      </w:hyperlink>
      <w:r>
        <w:rPr>
          <w:rStyle w:val="XMLname"/>
        </w:rPr>
        <w:t xml:space="preserve"> (identifier: urn:hl7ii:2.16.840.1.113883.10.20.28.4.57:2017-05-01)</w:t>
      </w:r>
      <w:bookmarkStart w:id="468" w:name="C_4499-32832"/>
      <w:r>
        <w:t xml:space="preserve"> (CONF:4499-32832)</w:t>
      </w:r>
      <w:bookmarkEnd w:id="468"/>
      <w:r>
        <w:t>.</w:t>
      </w:r>
    </w:p>
    <w:p w14:paraId="3CA32931"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69" w:name="C_4499-32817"/>
      <w:r>
        <w:t xml:space="preserve"> (CONF:4499-32817)</w:t>
      </w:r>
      <w:bookmarkEnd w:id="469"/>
      <w:r>
        <w:t xml:space="preserve"> such that it</w:t>
      </w:r>
    </w:p>
    <w:p w14:paraId="5A701810"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0" w:name="C_4499-32833"/>
      <w:r>
        <w:t xml:space="preserve"> (CONF:4499-32833)</w:t>
      </w:r>
      <w:bookmarkEnd w:id="470"/>
      <w:r>
        <w:t>.</w:t>
      </w:r>
    </w:p>
    <w:p w14:paraId="195800CC" w14:textId="77777777" w:rsidR="004B3F04" w:rsidRDefault="004B3F04" w:rsidP="007E63CC">
      <w:pPr>
        <w:numPr>
          <w:ilvl w:val="1"/>
          <w:numId w:val="84"/>
        </w:numPr>
      </w:pPr>
      <w:r>
        <w:rPr>
          <w:rStyle w:val="keyword"/>
        </w:rPr>
        <w:t>SHALL</w:t>
      </w:r>
      <w:r>
        <w:t xml:space="preserve"> contain exactly one [1..1]  </w:t>
      </w:r>
      <w:hyperlink w:anchor="E_Patient_Characteristic_Payer">
        <w:r>
          <w:rPr>
            <w:rStyle w:val="HyperlinkCourierBold"/>
          </w:rPr>
          <w:t>Patient Characteristic Payer</w:t>
        </w:r>
      </w:hyperlink>
      <w:r>
        <w:rPr>
          <w:rStyle w:val="XMLname"/>
        </w:rPr>
        <w:t xml:space="preserve"> (identifier: urn:hl7ii:2.16.840.1.113883.10.20.28.4.58:2017-05-01)</w:t>
      </w:r>
      <w:bookmarkStart w:id="471" w:name="C_4499-32834"/>
      <w:r>
        <w:t xml:space="preserve"> (CONF:4499-32834)</w:t>
      </w:r>
      <w:bookmarkEnd w:id="471"/>
      <w:r>
        <w:t>.</w:t>
      </w:r>
    </w:p>
    <w:p w14:paraId="6023438F"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2" w:name="C_4499-32818"/>
      <w:r>
        <w:t xml:space="preserve"> (CONF:4499-32818)</w:t>
      </w:r>
      <w:bookmarkEnd w:id="472"/>
      <w:r>
        <w:t xml:space="preserve"> such that it</w:t>
      </w:r>
    </w:p>
    <w:p w14:paraId="43E3C0A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3" w:name="C_4499-32835"/>
      <w:r>
        <w:t xml:space="preserve"> (CONF:4499-32835)</w:t>
      </w:r>
      <w:bookmarkEnd w:id="473"/>
      <w:r>
        <w:t>.</w:t>
      </w:r>
    </w:p>
    <w:p w14:paraId="1362C29A" w14:textId="77777777" w:rsidR="004B3F04" w:rsidRDefault="004B3F04" w:rsidP="007E63CC">
      <w:pPr>
        <w:numPr>
          <w:ilvl w:val="1"/>
          <w:numId w:val="84"/>
        </w:numPr>
      </w:pPr>
      <w:r>
        <w:rPr>
          <w:rStyle w:val="keyword"/>
        </w:rPr>
        <w:t>SHALL</w:t>
      </w:r>
      <w:r>
        <w:t xml:space="preserve"> contain exactly one [1..1]  </w:t>
      </w:r>
      <w:hyperlink w:anchor="E_Patient_Characteristic_Race">
        <w:r>
          <w:rPr>
            <w:rStyle w:val="HyperlinkCourierBold"/>
          </w:rPr>
          <w:t>Patient Characteristic Race</w:t>
        </w:r>
      </w:hyperlink>
      <w:r>
        <w:rPr>
          <w:rStyle w:val="XMLname"/>
        </w:rPr>
        <w:t xml:space="preserve"> (identifier: urn:hl7ii:2.16.840.1.113883.10.20.28.4.59:2017-05-01)</w:t>
      </w:r>
      <w:bookmarkStart w:id="474" w:name="C_4499-32836"/>
      <w:r>
        <w:t xml:space="preserve"> (CONF:4499-32836)</w:t>
      </w:r>
      <w:bookmarkEnd w:id="474"/>
      <w:r>
        <w:t>.</w:t>
      </w:r>
    </w:p>
    <w:p w14:paraId="4ED0520E"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5" w:name="C_4499-32819"/>
      <w:r>
        <w:t xml:space="preserve"> (CONF:4499-32819)</w:t>
      </w:r>
      <w:bookmarkEnd w:id="475"/>
      <w:r>
        <w:t xml:space="preserve"> such that it</w:t>
      </w:r>
    </w:p>
    <w:p w14:paraId="28E8C133"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6" w:name="C_4499-32837"/>
      <w:r>
        <w:t xml:space="preserve"> (CONF:4499-32837)</w:t>
      </w:r>
      <w:bookmarkEnd w:id="476"/>
      <w:r>
        <w:t>.</w:t>
      </w:r>
    </w:p>
    <w:p w14:paraId="04487A67" w14:textId="77777777" w:rsidR="004B3F04" w:rsidRDefault="004B3F04" w:rsidP="007E63CC">
      <w:pPr>
        <w:numPr>
          <w:ilvl w:val="1"/>
          <w:numId w:val="84"/>
        </w:numPr>
      </w:pPr>
      <w:r>
        <w:rPr>
          <w:rStyle w:val="keyword"/>
        </w:rPr>
        <w:t>SHALL</w:t>
      </w:r>
      <w:r>
        <w:t xml:space="preserve"> contain exactly one [1..1]  </w:t>
      </w:r>
      <w:hyperlink w:anchor="E_Patient_Characteristic_Sex">
        <w:r>
          <w:rPr>
            <w:rStyle w:val="HyperlinkCourierBold"/>
          </w:rPr>
          <w:t>Patient Characteristic Sex</w:t>
        </w:r>
      </w:hyperlink>
      <w:r>
        <w:rPr>
          <w:rStyle w:val="XMLname"/>
        </w:rPr>
        <w:t xml:space="preserve"> (identifier: urn:hl7ii:2.16.840.1.113883.10.20.28.4.55:2017-05-01)</w:t>
      </w:r>
      <w:bookmarkStart w:id="477" w:name="C_4499-32838"/>
      <w:r>
        <w:t xml:space="preserve"> (CONF:4499-32838)</w:t>
      </w:r>
      <w:bookmarkEnd w:id="477"/>
      <w:r>
        <w:t>.</w:t>
      </w:r>
    </w:p>
    <w:p w14:paraId="6B8C6FB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78" w:name="C_4499-32844"/>
      <w:r>
        <w:t xml:space="preserve"> (CONF:4499-32844)</w:t>
      </w:r>
      <w:bookmarkEnd w:id="478"/>
      <w:r>
        <w:t xml:space="preserve"> such that it</w:t>
      </w:r>
    </w:p>
    <w:p w14:paraId="05A6EFCA"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79" w:name="C_4499-32845"/>
      <w:r>
        <w:t xml:space="preserve"> (CONF:4499-32845)</w:t>
      </w:r>
      <w:bookmarkEnd w:id="479"/>
      <w:r>
        <w:t>.</w:t>
      </w:r>
    </w:p>
    <w:p w14:paraId="7049DB4B" w14:textId="77777777" w:rsidR="004B3F04" w:rsidRDefault="004B3F04" w:rsidP="007E63CC">
      <w:pPr>
        <w:numPr>
          <w:ilvl w:val="1"/>
          <w:numId w:val="84"/>
        </w:numPr>
      </w:pPr>
      <w:r>
        <w:rPr>
          <w:rStyle w:val="keyword"/>
        </w:rPr>
        <w:t>SHALL</w:t>
      </w:r>
      <w:r>
        <w:t xml:space="preserve"> contain exactly one [1..1]  </w:t>
      </w:r>
      <w:hyperlink w:anchor="E_Physical_Exam_Order_V4_">
        <w:r>
          <w:rPr>
            <w:rStyle w:val="HyperlinkCourierBold"/>
          </w:rPr>
          <w:t>Physical Exam, Order (V4)</w:t>
        </w:r>
      </w:hyperlink>
      <w:r>
        <w:rPr>
          <w:rStyle w:val="XMLname"/>
        </w:rPr>
        <w:t xml:space="preserve"> (identifier: urn:hl7ii:2.16.840.1.113883.10.20.28.4.61:2021-02-01)</w:t>
      </w:r>
      <w:bookmarkStart w:id="480" w:name="C_4499-36315"/>
      <w:r>
        <w:t xml:space="preserve"> (CONF:4499-36315)</w:t>
      </w:r>
      <w:bookmarkEnd w:id="480"/>
      <w:r>
        <w:t>.</w:t>
      </w:r>
    </w:p>
    <w:p w14:paraId="5C6EADF4"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1" w:name="C_4499-32847"/>
      <w:r>
        <w:t xml:space="preserve"> (CONF:4499-32847)</w:t>
      </w:r>
      <w:bookmarkEnd w:id="481"/>
      <w:r>
        <w:t xml:space="preserve"> such that it</w:t>
      </w:r>
    </w:p>
    <w:p w14:paraId="1D143E1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2" w:name="C_4499-32848"/>
      <w:r>
        <w:t xml:space="preserve"> (CONF:4499-32848)</w:t>
      </w:r>
      <w:bookmarkEnd w:id="482"/>
      <w:r>
        <w:t>.</w:t>
      </w:r>
    </w:p>
    <w:p w14:paraId="2C9EA0AB" w14:textId="77777777" w:rsidR="004B3F04" w:rsidRDefault="004B3F04" w:rsidP="007E63CC">
      <w:pPr>
        <w:numPr>
          <w:ilvl w:val="1"/>
          <w:numId w:val="84"/>
        </w:numPr>
      </w:pPr>
      <w:r>
        <w:rPr>
          <w:rStyle w:val="keyword"/>
        </w:rPr>
        <w:t>SHALL</w:t>
      </w:r>
      <w:r>
        <w:t xml:space="preserve"> contain exactly one [1..1]  </w:t>
      </w:r>
      <w:hyperlink w:anchor="E_Physical_Exam_Performed_V4_">
        <w:r>
          <w:rPr>
            <w:rStyle w:val="HyperlinkCourierBold"/>
          </w:rPr>
          <w:t>Physical Exam, Performed (V4)</w:t>
        </w:r>
      </w:hyperlink>
      <w:r>
        <w:rPr>
          <w:rStyle w:val="XMLname"/>
        </w:rPr>
        <w:t xml:space="preserve"> (identifier: urn:hl7ii:2.16.840.1.113883.10.20.28.4.62:2021-02-01)</w:t>
      </w:r>
      <w:bookmarkStart w:id="483" w:name="C_4499-36316"/>
      <w:r>
        <w:t xml:space="preserve"> (CONF:4499-36316)</w:t>
      </w:r>
      <w:bookmarkEnd w:id="483"/>
      <w:r>
        <w:t>.</w:t>
      </w:r>
    </w:p>
    <w:p w14:paraId="5C868F52" w14:textId="77777777" w:rsidR="004B3F04" w:rsidRDefault="004B3F04" w:rsidP="007E63CC">
      <w:pPr>
        <w:numPr>
          <w:ilvl w:val="0"/>
          <w:numId w:val="84"/>
        </w:numPr>
      </w:pPr>
      <w:r>
        <w:rPr>
          <w:rStyle w:val="keyword"/>
        </w:rPr>
        <w:lastRenderedPageBreak/>
        <w:t>MAY</w:t>
      </w:r>
      <w:r>
        <w:t xml:space="preserve"> contain zero or more [0..*] </w:t>
      </w:r>
      <w:r>
        <w:rPr>
          <w:rStyle w:val="XMLnameBold"/>
        </w:rPr>
        <w:t>entry</w:t>
      </w:r>
      <w:bookmarkStart w:id="484" w:name="C_4499-32850"/>
      <w:r>
        <w:t xml:space="preserve"> (CONF:4499-32850)</w:t>
      </w:r>
      <w:bookmarkEnd w:id="484"/>
      <w:r>
        <w:t xml:space="preserve"> such that it</w:t>
      </w:r>
    </w:p>
    <w:p w14:paraId="3135166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5" w:name="C_4499-32851"/>
      <w:r>
        <w:t xml:space="preserve"> (CONF:4499-32851)</w:t>
      </w:r>
      <w:bookmarkEnd w:id="485"/>
      <w:r>
        <w:t>.</w:t>
      </w:r>
    </w:p>
    <w:p w14:paraId="5CA9508C" w14:textId="77777777" w:rsidR="004B3F04" w:rsidRDefault="004B3F04" w:rsidP="007E63CC">
      <w:pPr>
        <w:numPr>
          <w:ilvl w:val="1"/>
          <w:numId w:val="84"/>
        </w:numPr>
      </w:pPr>
      <w:r>
        <w:rPr>
          <w:rStyle w:val="keyword"/>
        </w:rPr>
        <w:t>SHALL</w:t>
      </w:r>
      <w:r>
        <w:t xml:space="preserve"> contain exactly one [1..1]  </w:t>
      </w:r>
      <w:hyperlink w:anchor="E_Physical_Exam_Recommended_V4_">
        <w:r>
          <w:rPr>
            <w:rStyle w:val="HyperlinkCourierBold"/>
          </w:rPr>
          <w:t>Physical Exam, Recommended (V4)</w:t>
        </w:r>
      </w:hyperlink>
      <w:r>
        <w:rPr>
          <w:rStyle w:val="XMLname"/>
        </w:rPr>
        <w:t xml:space="preserve"> (identifier: urn:hl7ii:2.16.840.1.113883.10.20.28.4.63:2021-02-01)</w:t>
      </w:r>
      <w:bookmarkStart w:id="486" w:name="C_4499-36317"/>
      <w:r>
        <w:t xml:space="preserve"> (CONF:4499-36317)</w:t>
      </w:r>
      <w:bookmarkEnd w:id="486"/>
      <w:r>
        <w:t>.</w:t>
      </w:r>
    </w:p>
    <w:p w14:paraId="6683F09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87" w:name="C_4499-32856"/>
      <w:r>
        <w:t xml:space="preserve"> (CONF:4499-32856)</w:t>
      </w:r>
      <w:bookmarkEnd w:id="487"/>
      <w:r>
        <w:t xml:space="preserve"> such that it</w:t>
      </w:r>
    </w:p>
    <w:p w14:paraId="6EB28422"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88" w:name="C_4499-32857"/>
      <w:r>
        <w:t xml:space="preserve"> (CONF:4499-32857)</w:t>
      </w:r>
      <w:bookmarkEnd w:id="488"/>
      <w:r>
        <w:t>.</w:t>
      </w:r>
    </w:p>
    <w:p w14:paraId="51840908" w14:textId="77777777" w:rsidR="004B3F04" w:rsidRDefault="004B3F04" w:rsidP="007E63CC">
      <w:pPr>
        <w:numPr>
          <w:ilvl w:val="1"/>
          <w:numId w:val="84"/>
        </w:numPr>
      </w:pPr>
      <w:r>
        <w:rPr>
          <w:rStyle w:val="keyword"/>
        </w:rPr>
        <w:t>SHALL</w:t>
      </w:r>
      <w:r>
        <w:t xml:space="preserve"> contain exactly one [1..1]  </w:t>
      </w:r>
      <w:hyperlink w:anchor="E_Procedure_Performed_V5_">
        <w:r>
          <w:rPr>
            <w:rStyle w:val="HyperlinkCourierBold"/>
          </w:rPr>
          <w:t>Procedure, Performed (V5)</w:t>
        </w:r>
      </w:hyperlink>
      <w:r>
        <w:rPr>
          <w:rStyle w:val="XMLname"/>
        </w:rPr>
        <w:t xml:space="preserve"> (identifier: urn:hl7ii:2.16.840.1.113883.10.20.28.4.67:2021-02-01)</w:t>
      </w:r>
      <w:bookmarkStart w:id="489" w:name="C_4499-36325"/>
      <w:r>
        <w:t xml:space="preserve"> (CONF:4499-36325)</w:t>
      </w:r>
      <w:bookmarkEnd w:id="489"/>
      <w:r>
        <w:t>.</w:t>
      </w:r>
    </w:p>
    <w:p w14:paraId="515B5B56"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0" w:name="C_4499-32859"/>
      <w:r>
        <w:t xml:space="preserve"> (CONF:4499-32859)</w:t>
      </w:r>
      <w:bookmarkEnd w:id="490"/>
      <w:r>
        <w:t xml:space="preserve"> such that it</w:t>
      </w:r>
    </w:p>
    <w:p w14:paraId="38CBCD81"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1" w:name="C_4499-32860"/>
      <w:r>
        <w:t xml:space="preserve"> (CONF:4499-32860)</w:t>
      </w:r>
      <w:bookmarkEnd w:id="491"/>
      <w:r>
        <w:t>.</w:t>
      </w:r>
    </w:p>
    <w:p w14:paraId="7D97B0D7" w14:textId="77777777" w:rsidR="004B3F04" w:rsidRDefault="004B3F04" w:rsidP="007E63CC">
      <w:pPr>
        <w:numPr>
          <w:ilvl w:val="1"/>
          <w:numId w:val="84"/>
        </w:numPr>
      </w:pPr>
      <w:r>
        <w:rPr>
          <w:rStyle w:val="keyword"/>
        </w:rPr>
        <w:t>SHALL</w:t>
      </w:r>
      <w:r>
        <w:t xml:space="preserve"> contain exactly one [1..1]  </w:t>
      </w:r>
      <w:hyperlink w:anchor="E_Procedure_Recommended_V4_">
        <w:r>
          <w:rPr>
            <w:rStyle w:val="HyperlinkCourierBold"/>
          </w:rPr>
          <w:t>Procedure, Recommended (V4)</w:t>
        </w:r>
      </w:hyperlink>
      <w:r>
        <w:rPr>
          <w:rStyle w:val="XMLname"/>
        </w:rPr>
        <w:t xml:space="preserve"> (identifier: urn:hl7ii:2.16.840.1.113883.10.20.28.4.68:2021-02-01)</w:t>
      </w:r>
      <w:bookmarkStart w:id="492" w:name="C_4499-36318"/>
      <w:r>
        <w:t xml:space="preserve"> (CONF:4499-36318)</w:t>
      </w:r>
      <w:bookmarkEnd w:id="492"/>
      <w:r>
        <w:t>.</w:t>
      </w:r>
    </w:p>
    <w:p w14:paraId="3F682649"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3" w:name="C_4499-32862"/>
      <w:r>
        <w:t xml:space="preserve"> (CONF:4499-32862)</w:t>
      </w:r>
      <w:bookmarkEnd w:id="493"/>
      <w:r>
        <w:t xml:space="preserve"> such that it</w:t>
      </w:r>
    </w:p>
    <w:p w14:paraId="199193DE"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4" w:name="C_4499-32863"/>
      <w:r>
        <w:t xml:space="preserve"> (CONF:4499-32863)</w:t>
      </w:r>
      <w:bookmarkEnd w:id="494"/>
      <w:r>
        <w:t>.</w:t>
      </w:r>
    </w:p>
    <w:p w14:paraId="00E25ADC" w14:textId="77777777" w:rsidR="004B3F04" w:rsidRDefault="004B3F04" w:rsidP="007E63CC">
      <w:pPr>
        <w:numPr>
          <w:ilvl w:val="1"/>
          <w:numId w:val="84"/>
        </w:numPr>
      </w:pPr>
      <w:r>
        <w:rPr>
          <w:rStyle w:val="keyword"/>
        </w:rPr>
        <w:t>SHALL</w:t>
      </w:r>
      <w:r>
        <w:t xml:space="preserve"> contain exactly one [1..1]  </w:t>
      </w:r>
      <w:hyperlink w:anchor="E_Procedure_Order_V5_">
        <w:r>
          <w:rPr>
            <w:rStyle w:val="HyperlinkCourierBold"/>
          </w:rPr>
          <w:t>Procedure, Order (V5)</w:t>
        </w:r>
      </w:hyperlink>
      <w:r>
        <w:rPr>
          <w:rStyle w:val="XMLname"/>
        </w:rPr>
        <w:t xml:space="preserve"> (identifier: urn:hl7ii:2.16.840.1.113883.10.20.28.4.66:2021-02-01)</w:t>
      </w:r>
      <w:bookmarkStart w:id="495" w:name="C_4499-36319"/>
      <w:r>
        <w:t xml:space="preserve"> (CONF:4499-36319)</w:t>
      </w:r>
      <w:bookmarkEnd w:id="495"/>
      <w:r>
        <w:t>.</w:t>
      </w:r>
    </w:p>
    <w:p w14:paraId="06C447AC"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6" w:name="C_4499-32868"/>
      <w:r>
        <w:t xml:space="preserve"> (CONF:4499-32868)</w:t>
      </w:r>
      <w:bookmarkEnd w:id="496"/>
      <w:r>
        <w:t xml:space="preserve"> such that it</w:t>
      </w:r>
    </w:p>
    <w:p w14:paraId="32FE493C"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497" w:name="C_4499-32869"/>
      <w:r>
        <w:t xml:space="preserve"> (CONF:4499-32869)</w:t>
      </w:r>
      <w:bookmarkEnd w:id="497"/>
      <w:r>
        <w:t>.</w:t>
      </w:r>
    </w:p>
    <w:p w14:paraId="604C472B" w14:textId="77777777" w:rsidR="004B3F04" w:rsidRDefault="004B3F04" w:rsidP="007E63CC">
      <w:pPr>
        <w:numPr>
          <w:ilvl w:val="1"/>
          <w:numId w:val="84"/>
        </w:numPr>
      </w:pPr>
      <w:r>
        <w:rPr>
          <w:rStyle w:val="keyword"/>
        </w:rPr>
        <w:t>SHALL</w:t>
      </w:r>
      <w:r>
        <w:t xml:space="preserve"> contain exactly one [1..1]  </w:t>
      </w:r>
      <w:hyperlink w:anchor="E_Provider_Care_Experience_V3_">
        <w:r>
          <w:rPr>
            <w:rStyle w:val="HyperlinkCourierBold"/>
          </w:rPr>
          <w:t>Provider Care Experience (V3)</w:t>
        </w:r>
      </w:hyperlink>
      <w:r>
        <w:rPr>
          <w:rStyle w:val="XMLname"/>
        </w:rPr>
        <w:t xml:space="preserve"> (identifier: urn:hl7ii:2.16.840.1.113883.10.20.28.4.70:2021-02-01)</w:t>
      </w:r>
      <w:bookmarkStart w:id="498" w:name="C_4499-36326"/>
      <w:r>
        <w:t xml:space="preserve"> (CONF:4499-36326)</w:t>
      </w:r>
      <w:bookmarkEnd w:id="498"/>
      <w:r>
        <w:t>.</w:t>
      </w:r>
    </w:p>
    <w:p w14:paraId="69531FF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499" w:name="C_4499-32996"/>
      <w:r>
        <w:t xml:space="preserve"> (CONF:4499-32996)</w:t>
      </w:r>
      <w:bookmarkEnd w:id="499"/>
      <w:r>
        <w:t xml:space="preserve"> such that it</w:t>
      </w:r>
    </w:p>
    <w:p w14:paraId="34FD1E25"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0" w:name="C_4499-32997"/>
      <w:r>
        <w:t xml:space="preserve"> (CONF:4499-32997)</w:t>
      </w:r>
      <w:bookmarkEnd w:id="500"/>
      <w:r>
        <w:t>.</w:t>
      </w:r>
    </w:p>
    <w:p w14:paraId="6D7A30C1" w14:textId="77777777" w:rsidR="004B3F04" w:rsidRDefault="004B3F04" w:rsidP="007E63CC">
      <w:pPr>
        <w:numPr>
          <w:ilvl w:val="1"/>
          <w:numId w:val="84"/>
        </w:numPr>
      </w:pPr>
      <w:r>
        <w:rPr>
          <w:rStyle w:val="keyword"/>
        </w:rPr>
        <w:t>SHALL</w:t>
      </w:r>
      <w:r>
        <w:t xml:space="preserve"> contain exactly one [1..1]  </w:t>
      </w:r>
      <w:hyperlink w:anchor="E_Substance_Administered_V5">
        <w:r>
          <w:rPr>
            <w:rStyle w:val="HyperlinkCourierBold"/>
          </w:rPr>
          <w:t>Substance, Administered (V5)</w:t>
        </w:r>
      </w:hyperlink>
      <w:r>
        <w:rPr>
          <w:rStyle w:val="XMLname"/>
        </w:rPr>
        <w:t xml:space="preserve"> (identifier: urn:hl7ii:2.16.840.1.113883.10.20.28.4.73:2021-02-01)</w:t>
      </w:r>
      <w:bookmarkStart w:id="501" w:name="C_4499-36320"/>
      <w:r>
        <w:t xml:space="preserve"> (CONF:4499-36320)</w:t>
      </w:r>
      <w:bookmarkEnd w:id="501"/>
      <w:r>
        <w:t>.</w:t>
      </w:r>
    </w:p>
    <w:p w14:paraId="03AD489D"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2" w:name="C_4499-33005"/>
      <w:r>
        <w:t xml:space="preserve"> (CONF:4499-33005)</w:t>
      </w:r>
      <w:bookmarkEnd w:id="502"/>
      <w:r>
        <w:t xml:space="preserve"> such that it</w:t>
      </w:r>
    </w:p>
    <w:p w14:paraId="29C7631D" w14:textId="77777777" w:rsidR="004B3F04" w:rsidRDefault="004B3F04" w:rsidP="007E63CC">
      <w:pPr>
        <w:numPr>
          <w:ilvl w:val="1"/>
          <w:numId w:val="84"/>
        </w:numPr>
      </w:pPr>
      <w:r>
        <w:rPr>
          <w:rStyle w:val="keyword"/>
        </w:rPr>
        <w:lastRenderedPageBreak/>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3" w:name="C_4499-33006"/>
      <w:r>
        <w:t xml:space="preserve"> (CONF:4499-33006)</w:t>
      </w:r>
      <w:bookmarkEnd w:id="503"/>
      <w:r>
        <w:t>.</w:t>
      </w:r>
    </w:p>
    <w:p w14:paraId="61320C3A" w14:textId="77777777" w:rsidR="004B3F04" w:rsidRDefault="004B3F04" w:rsidP="007E63CC">
      <w:pPr>
        <w:numPr>
          <w:ilvl w:val="1"/>
          <w:numId w:val="84"/>
        </w:numPr>
      </w:pPr>
      <w:r>
        <w:rPr>
          <w:rStyle w:val="keyword"/>
        </w:rPr>
        <w:t>SHALL</w:t>
      </w:r>
      <w:r>
        <w:t xml:space="preserve"> contain exactly one [1..1]  </w:t>
      </w:r>
      <w:hyperlink w:anchor="E_Substance_Order_V5">
        <w:r>
          <w:rPr>
            <w:rStyle w:val="HyperlinkCourierBold"/>
          </w:rPr>
          <w:t>Substance, Order (V5)</w:t>
        </w:r>
      </w:hyperlink>
      <w:r>
        <w:rPr>
          <w:rStyle w:val="XMLname"/>
        </w:rPr>
        <w:t xml:space="preserve"> (identifier: urn:hl7ii:2.16.840.1.113883.10.20.28.4.77:2021-02-01)</w:t>
      </w:r>
      <w:bookmarkStart w:id="504" w:name="C_4499-36321"/>
      <w:r>
        <w:t xml:space="preserve"> (CONF:4499-36321)</w:t>
      </w:r>
      <w:bookmarkEnd w:id="504"/>
      <w:r>
        <w:t>.</w:t>
      </w:r>
    </w:p>
    <w:p w14:paraId="580BEBDA"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5" w:name="C_4499-33011"/>
      <w:r>
        <w:t xml:space="preserve"> (CONF:4499-33011)</w:t>
      </w:r>
      <w:bookmarkEnd w:id="505"/>
      <w:r>
        <w:t xml:space="preserve"> such that it</w:t>
      </w:r>
    </w:p>
    <w:p w14:paraId="5C6401C8"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6" w:name="C_4499-33012"/>
      <w:r>
        <w:t xml:space="preserve"> (CONF:4499-33012)</w:t>
      </w:r>
      <w:bookmarkEnd w:id="506"/>
      <w:r>
        <w:t>.</w:t>
      </w:r>
    </w:p>
    <w:p w14:paraId="03A52B9A" w14:textId="77777777" w:rsidR="004B3F04" w:rsidRDefault="004B3F04" w:rsidP="007E63CC">
      <w:pPr>
        <w:numPr>
          <w:ilvl w:val="1"/>
          <w:numId w:val="84"/>
        </w:numPr>
      </w:pPr>
      <w:r>
        <w:rPr>
          <w:rStyle w:val="keyword"/>
        </w:rPr>
        <w:t>SHALL</w:t>
      </w:r>
      <w:r>
        <w:t xml:space="preserve"> contain exactly one [1..1]  </w:t>
      </w:r>
      <w:hyperlink w:anchor="E_Substance_Recommended_V5_">
        <w:r>
          <w:rPr>
            <w:rStyle w:val="HyperlinkCourierBold"/>
          </w:rPr>
          <w:t>Substance, Recommended (V5)</w:t>
        </w:r>
      </w:hyperlink>
      <w:r>
        <w:rPr>
          <w:rStyle w:val="XMLname"/>
        </w:rPr>
        <w:t xml:space="preserve"> (identifier: urn:hl7ii:2.16.840.1.113883.10.20.28.4.78:2021-02-01)</w:t>
      </w:r>
      <w:bookmarkStart w:id="507" w:name="C_4499-36322"/>
      <w:r>
        <w:t xml:space="preserve"> (CONF:4499-36322)</w:t>
      </w:r>
      <w:bookmarkEnd w:id="507"/>
      <w:r>
        <w:t>.</w:t>
      </w:r>
    </w:p>
    <w:p w14:paraId="72867388"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08" w:name="C_4499-34058"/>
      <w:r>
        <w:t xml:space="preserve"> (CONF:4499-34058)</w:t>
      </w:r>
      <w:bookmarkEnd w:id="508"/>
      <w:r>
        <w:t xml:space="preserve"> such that it</w:t>
      </w:r>
    </w:p>
    <w:p w14:paraId="2B0B184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09" w:name="C_4499-34059"/>
      <w:r>
        <w:t xml:space="preserve"> (CONF:4499-34059)</w:t>
      </w:r>
      <w:bookmarkEnd w:id="509"/>
      <w:r>
        <w:t>.</w:t>
      </w:r>
    </w:p>
    <w:p w14:paraId="63AF169C" w14:textId="77777777" w:rsidR="004B3F04" w:rsidRDefault="004B3F04" w:rsidP="007E63CC">
      <w:pPr>
        <w:numPr>
          <w:ilvl w:val="1"/>
          <w:numId w:val="84"/>
        </w:numPr>
      </w:pPr>
      <w:r>
        <w:rPr>
          <w:rStyle w:val="keyword"/>
        </w:rPr>
        <w:t>SHALL</w:t>
      </w:r>
      <w:r>
        <w:t xml:space="preserve"> contain exactly one [1..1]  </w:t>
      </w:r>
      <w:hyperlink w:anchor="E_Symptom_V4">
        <w:r>
          <w:rPr>
            <w:rStyle w:val="HyperlinkCourierBold"/>
          </w:rPr>
          <w:t>Symptom (V4)</w:t>
        </w:r>
      </w:hyperlink>
      <w:r>
        <w:rPr>
          <w:rStyle w:val="XMLname"/>
        </w:rPr>
        <w:t xml:space="preserve"> (identifier: urn:hl7ii:2.16.840.1.113883.10.20.28.4.116:2021-02-01)</w:t>
      </w:r>
      <w:bookmarkStart w:id="510" w:name="C_4499-36323"/>
      <w:r>
        <w:t xml:space="preserve"> (CONF:4499-36323)</w:t>
      </w:r>
      <w:bookmarkEnd w:id="510"/>
      <w:r>
        <w:t>.</w:t>
      </w:r>
    </w:p>
    <w:p w14:paraId="4F034F1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1" w:name="C_4499-34878"/>
      <w:r>
        <w:t xml:space="preserve"> (CONF:4499-34878)</w:t>
      </w:r>
      <w:bookmarkEnd w:id="511"/>
      <w:r>
        <w:t xml:space="preserve"> such that it</w:t>
      </w:r>
    </w:p>
    <w:p w14:paraId="4CFD0456"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2" w:name="C_4499-34880"/>
      <w:r>
        <w:t xml:space="preserve"> (CONF:4499-34880)</w:t>
      </w:r>
      <w:bookmarkEnd w:id="512"/>
      <w:r>
        <w:t>.</w:t>
      </w:r>
    </w:p>
    <w:p w14:paraId="219C23D2" w14:textId="77777777" w:rsidR="004B3F04" w:rsidRDefault="004B3F04" w:rsidP="007E63CC">
      <w:pPr>
        <w:numPr>
          <w:ilvl w:val="1"/>
          <w:numId w:val="84"/>
        </w:numPr>
      </w:pPr>
      <w:r>
        <w:rPr>
          <w:rStyle w:val="keyword"/>
        </w:rPr>
        <w:t>SHALL</w:t>
      </w:r>
      <w:r>
        <w:t xml:space="preserve"> contain exactly one [1..1]  </w:t>
      </w:r>
      <w:hyperlink w:anchor="E_Program_Participation_V4">
        <w:r>
          <w:rPr>
            <w:rStyle w:val="HyperlinkCourierBold"/>
          </w:rPr>
          <w:t>Program Participation (V4)</w:t>
        </w:r>
      </w:hyperlink>
      <w:r>
        <w:rPr>
          <w:rStyle w:val="XMLname"/>
        </w:rPr>
        <w:t xml:space="preserve"> (identifier: urn:hl7ii:2.16.840.1.113883.10.20.28.4.130:2021-02-01)</w:t>
      </w:r>
      <w:bookmarkStart w:id="513" w:name="C_4499-36324"/>
      <w:r>
        <w:t xml:space="preserve"> (CONF:4499-36324)</w:t>
      </w:r>
      <w:bookmarkEnd w:id="513"/>
      <w:r>
        <w:t>.</w:t>
      </w:r>
    </w:p>
    <w:p w14:paraId="7E16FB30" w14:textId="77777777" w:rsidR="004B3F04" w:rsidRDefault="004B3F04" w:rsidP="007E63CC">
      <w:pPr>
        <w:numPr>
          <w:ilvl w:val="0"/>
          <w:numId w:val="84"/>
        </w:numPr>
      </w:pPr>
      <w:r>
        <w:rPr>
          <w:rStyle w:val="keyword"/>
        </w:rPr>
        <w:t>MAY</w:t>
      </w:r>
      <w:r>
        <w:t xml:space="preserve"> contain zero or more [0..*] </w:t>
      </w:r>
      <w:r>
        <w:rPr>
          <w:rStyle w:val="XMLnameBold"/>
        </w:rPr>
        <w:t>entry</w:t>
      </w:r>
      <w:bookmarkStart w:id="514" w:name="C_4499-35739"/>
      <w:r>
        <w:t xml:space="preserve"> (CONF:4499-35739)</w:t>
      </w:r>
      <w:bookmarkEnd w:id="514"/>
      <w:r>
        <w:t xml:space="preserve"> such that it</w:t>
      </w:r>
    </w:p>
    <w:p w14:paraId="52AF60B7" w14:textId="77777777" w:rsidR="004B3F04" w:rsidRDefault="004B3F04" w:rsidP="007E63CC">
      <w:pPr>
        <w:numPr>
          <w:ilvl w:val="1"/>
          <w:numId w:val="84"/>
        </w:numPr>
      </w:pPr>
      <w:r>
        <w:rPr>
          <w:rStyle w:val="keyword"/>
        </w:rPr>
        <w:t>SHALL</w:t>
      </w:r>
      <w:r>
        <w:t xml:space="preserve"> contain exactly one [1..1] </w:t>
      </w:r>
      <w:r>
        <w:rPr>
          <w:rStyle w:val="XMLnameBold"/>
        </w:rPr>
        <w:t>@typeCode</w:t>
      </w:r>
      <w:r>
        <w:t>=</w:t>
      </w:r>
      <w:r>
        <w:rPr>
          <w:rStyle w:val="XMLname"/>
        </w:rPr>
        <w:t>"DRIV"</w:t>
      </w:r>
      <w:r>
        <w:t xml:space="preserve"> Is Derived From (CodeSystem: </w:t>
      </w:r>
      <w:r>
        <w:rPr>
          <w:rStyle w:val="XMLname"/>
        </w:rPr>
        <w:t>HL7ActRelationshipType urn:oid:2.16.840.1.113883.5.1002</w:t>
      </w:r>
      <w:r>
        <w:t>)</w:t>
      </w:r>
      <w:bookmarkStart w:id="515" w:name="C_4499-35741"/>
      <w:r>
        <w:t xml:space="preserve"> (CONF:4499-35741)</w:t>
      </w:r>
      <w:bookmarkEnd w:id="515"/>
      <w:r>
        <w:t>.</w:t>
      </w:r>
    </w:p>
    <w:p w14:paraId="2D1E251F" w14:textId="77777777" w:rsidR="004B3F04" w:rsidRDefault="004B3F04" w:rsidP="007E63CC">
      <w:pPr>
        <w:numPr>
          <w:ilvl w:val="1"/>
          <w:numId w:val="84"/>
        </w:numPr>
      </w:pPr>
      <w:r>
        <w:rPr>
          <w:rStyle w:val="keyword"/>
        </w:rPr>
        <w:t>SHALL</w:t>
      </w:r>
      <w:r>
        <w:t xml:space="preserve"> contain exactly one [1..1]  </w:t>
      </w:r>
      <w:hyperlink w:anchor="E_Related_Person_">
        <w:r>
          <w:rPr>
            <w:rStyle w:val="HyperlinkCourierBold"/>
          </w:rPr>
          <w:t>Related Person</w:t>
        </w:r>
      </w:hyperlink>
      <w:r>
        <w:rPr>
          <w:rStyle w:val="XMLname"/>
        </w:rPr>
        <w:t xml:space="preserve"> (identifier: urn:hl7ii:2.16.840.1.113883.10.20.28.4.141:2019-05-01)</w:t>
      </w:r>
      <w:bookmarkStart w:id="516" w:name="C_4499-35740"/>
      <w:r>
        <w:t xml:space="preserve"> (CONF:4499-35740)</w:t>
      </w:r>
      <w:bookmarkEnd w:id="516"/>
      <w:r>
        <w:t>.</w:t>
      </w:r>
    </w:p>
    <w:p w14:paraId="7882EB87" w14:textId="77777777" w:rsidR="004B3F04" w:rsidRDefault="004B3F04" w:rsidP="004B3F04">
      <w:pPr>
        <w:pStyle w:val="Heading2nospace"/>
      </w:pPr>
      <w:bookmarkStart w:id="517" w:name="S_Measure_Description_Section"/>
      <w:bookmarkStart w:id="518" w:name="_Toc64841863"/>
      <w:bookmarkStart w:id="519" w:name="_Toc65482779"/>
      <w:r>
        <w:t>Measure Description Section</w:t>
      </w:r>
      <w:bookmarkEnd w:id="517"/>
      <w:bookmarkEnd w:id="518"/>
      <w:bookmarkEnd w:id="519"/>
    </w:p>
    <w:p w14:paraId="51928F01" w14:textId="77777777" w:rsidR="004B3F04" w:rsidRDefault="004B3F04" w:rsidP="004B3F04">
      <w:pPr>
        <w:pStyle w:val="BracketData"/>
      </w:pPr>
      <w:r>
        <w:t>[measureDescriptionSection: identifier urn:oid:2.16.840.1.113883.10.20.28.2.3 (open)]</w:t>
      </w:r>
    </w:p>
    <w:p w14:paraId="7E850807" w14:textId="77777777" w:rsidR="004B3F04" w:rsidRDefault="004B3F04" w:rsidP="004B3F04">
      <w:pPr>
        <w:pStyle w:val="Caption"/>
      </w:pPr>
      <w:bookmarkStart w:id="520" w:name="_Toc64842082"/>
      <w:bookmarkStart w:id="521" w:name="_Toc65483166"/>
      <w:r>
        <w:t xml:space="preserve">Table </w:t>
      </w:r>
      <w:r>
        <w:fldChar w:fldCharType="begin"/>
      </w:r>
      <w:r>
        <w:instrText>SEQ Table \* ARABIC</w:instrText>
      </w:r>
      <w:r>
        <w:fldChar w:fldCharType="separate"/>
      </w:r>
      <w:r>
        <w:t>5</w:t>
      </w:r>
      <w:r>
        <w:fldChar w:fldCharType="end"/>
      </w:r>
      <w:r>
        <w:t>: Measure Description Section Contexts</w:t>
      </w:r>
      <w:bookmarkEnd w:id="520"/>
      <w:bookmarkEnd w:id="52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581B3FD" w14:textId="77777777" w:rsidTr="000659BE">
        <w:trPr>
          <w:cantSplit/>
          <w:tblHeader/>
          <w:jc w:val="center"/>
        </w:trPr>
        <w:tc>
          <w:tcPr>
            <w:tcW w:w="360" w:type="dxa"/>
            <w:shd w:val="clear" w:color="auto" w:fill="E6E6E6"/>
          </w:tcPr>
          <w:p w14:paraId="5091FF9C" w14:textId="77777777" w:rsidR="004B3F04" w:rsidRDefault="004B3F04" w:rsidP="000659BE">
            <w:pPr>
              <w:pStyle w:val="TableHead"/>
            </w:pPr>
            <w:r>
              <w:t>Contained By:</w:t>
            </w:r>
          </w:p>
        </w:tc>
        <w:tc>
          <w:tcPr>
            <w:tcW w:w="360" w:type="dxa"/>
            <w:shd w:val="clear" w:color="auto" w:fill="E6E6E6"/>
          </w:tcPr>
          <w:p w14:paraId="0C07E24F" w14:textId="77777777" w:rsidR="004B3F04" w:rsidRDefault="004B3F04" w:rsidP="000659BE">
            <w:pPr>
              <w:pStyle w:val="TableHead"/>
            </w:pPr>
            <w:r>
              <w:t>Contains:</w:t>
            </w:r>
          </w:p>
        </w:tc>
      </w:tr>
      <w:tr w:rsidR="004B3F04" w14:paraId="7EF5B342" w14:textId="77777777" w:rsidTr="000659BE">
        <w:trPr>
          <w:jc w:val="center"/>
        </w:trPr>
        <w:tc>
          <w:tcPr>
            <w:tcW w:w="360" w:type="dxa"/>
          </w:tcPr>
          <w:p w14:paraId="7BE2A8BA" w14:textId="77777777" w:rsidR="004B3F04" w:rsidRDefault="006C736C"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416FF423" w14:textId="77777777" w:rsidR="004B3F04" w:rsidRDefault="004B3F04" w:rsidP="000659BE"/>
        </w:tc>
      </w:tr>
    </w:tbl>
    <w:p w14:paraId="32EAF54C" w14:textId="77777777" w:rsidR="004B3F04" w:rsidRDefault="004B3F04" w:rsidP="004B3F04">
      <w:pPr>
        <w:pStyle w:val="BodyText"/>
      </w:pPr>
    </w:p>
    <w:p w14:paraId="7AD12412" w14:textId="77777777" w:rsidR="004B3F04" w:rsidRDefault="004B3F04" w:rsidP="004B3F04">
      <w:r>
        <w:lastRenderedPageBreak/>
        <w:t>The Measure Description Section is used to provide a more detailed or embellished description, such as one containing images and/or flow diagrams, than that provided in QualityMeasureDocument.text.</w:t>
      </w:r>
    </w:p>
    <w:p w14:paraId="4461C0F9" w14:textId="77777777" w:rsidR="004B3F04" w:rsidRDefault="004B3F04" w:rsidP="004B3F04">
      <w:pPr>
        <w:pStyle w:val="Caption"/>
      </w:pPr>
      <w:bookmarkStart w:id="522" w:name="_Toc64842083"/>
      <w:bookmarkStart w:id="523" w:name="_Toc65483167"/>
      <w:r>
        <w:t xml:space="preserve">Table </w:t>
      </w:r>
      <w:r>
        <w:fldChar w:fldCharType="begin"/>
      </w:r>
      <w:r>
        <w:instrText>SEQ Table \* ARABIC</w:instrText>
      </w:r>
      <w:r>
        <w:fldChar w:fldCharType="separate"/>
      </w:r>
      <w:r>
        <w:t>6</w:t>
      </w:r>
      <w:r>
        <w:fldChar w:fldCharType="end"/>
      </w:r>
      <w:r>
        <w:t>: Measure Description Section Constraints Overview</w:t>
      </w:r>
      <w:bookmarkEnd w:id="522"/>
      <w:bookmarkEnd w:id="52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EFE48F5" w14:textId="77777777" w:rsidTr="000659BE">
        <w:trPr>
          <w:cantSplit/>
          <w:tblHeader/>
          <w:jc w:val="center"/>
        </w:trPr>
        <w:tc>
          <w:tcPr>
            <w:tcW w:w="0" w:type="dxa"/>
            <w:shd w:val="clear" w:color="auto" w:fill="E6E6E6"/>
            <w:noWrap/>
          </w:tcPr>
          <w:p w14:paraId="7534E2CD" w14:textId="77777777" w:rsidR="004B3F04" w:rsidRDefault="004B3F04" w:rsidP="000659BE">
            <w:pPr>
              <w:pStyle w:val="TableHead"/>
            </w:pPr>
            <w:r>
              <w:t>XPath</w:t>
            </w:r>
          </w:p>
        </w:tc>
        <w:tc>
          <w:tcPr>
            <w:tcW w:w="720" w:type="dxa"/>
            <w:shd w:val="clear" w:color="auto" w:fill="E6E6E6"/>
            <w:noWrap/>
          </w:tcPr>
          <w:p w14:paraId="08EDC438" w14:textId="77777777" w:rsidR="004B3F04" w:rsidRDefault="004B3F04" w:rsidP="000659BE">
            <w:pPr>
              <w:pStyle w:val="TableHead"/>
            </w:pPr>
            <w:r>
              <w:t>Card.</w:t>
            </w:r>
          </w:p>
        </w:tc>
        <w:tc>
          <w:tcPr>
            <w:tcW w:w="1152" w:type="dxa"/>
            <w:shd w:val="clear" w:color="auto" w:fill="E6E6E6"/>
            <w:noWrap/>
          </w:tcPr>
          <w:p w14:paraId="248D41A2" w14:textId="77777777" w:rsidR="004B3F04" w:rsidRDefault="004B3F04" w:rsidP="000659BE">
            <w:pPr>
              <w:pStyle w:val="TableHead"/>
            </w:pPr>
            <w:r>
              <w:t>Verb</w:t>
            </w:r>
          </w:p>
        </w:tc>
        <w:tc>
          <w:tcPr>
            <w:tcW w:w="864" w:type="dxa"/>
            <w:shd w:val="clear" w:color="auto" w:fill="E6E6E6"/>
            <w:noWrap/>
          </w:tcPr>
          <w:p w14:paraId="5A1B9A8C" w14:textId="77777777" w:rsidR="004B3F04" w:rsidRDefault="004B3F04" w:rsidP="000659BE">
            <w:pPr>
              <w:pStyle w:val="TableHead"/>
            </w:pPr>
            <w:r>
              <w:t>Data Type</w:t>
            </w:r>
          </w:p>
        </w:tc>
        <w:tc>
          <w:tcPr>
            <w:tcW w:w="864" w:type="dxa"/>
            <w:shd w:val="clear" w:color="auto" w:fill="E6E6E6"/>
            <w:noWrap/>
          </w:tcPr>
          <w:p w14:paraId="7004DDA0" w14:textId="77777777" w:rsidR="004B3F04" w:rsidRDefault="004B3F04" w:rsidP="000659BE">
            <w:pPr>
              <w:pStyle w:val="TableHead"/>
            </w:pPr>
            <w:r>
              <w:t>CONF#</w:t>
            </w:r>
          </w:p>
        </w:tc>
        <w:tc>
          <w:tcPr>
            <w:tcW w:w="864" w:type="dxa"/>
            <w:shd w:val="clear" w:color="auto" w:fill="E6E6E6"/>
            <w:noWrap/>
          </w:tcPr>
          <w:p w14:paraId="05B72B21" w14:textId="77777777" w:rsidR="004B3F04" w:rsidRDefault="004B3F04" w:rsidP="000659BE">
            <w:pPr>
              <w:pStyle w:val="TableHead"/>
            </w:pPr>
            <w:r>
              <w:t>Value</w:t>
            </w:r>
          </w:p>
        </w:tc>
      </w:tr>
      <w:tr w:rsidR="004B3F04" w14:paraId="644DFABF" w14:textId="77777777" w:rsidTr="000659BE">
        <w:trPr>
          <w:jc w:val="center"/>
        </w:trPr>
        <w:tc>
          <w:tcPr>
            <w:tcW w:w="10160" w:type="dxa"/>
            <w:gridSpan w:val="6"/>
          </w:tcPr>
          <w:p w14:paraId="5C41D324" w14:textId="77777777" w:rsidR="004B3F04" w:rsidRDefault="004B3F04" w:rsidP="000659BE">
            <w:pPr>
              <w:pStyle w:val="TableText"/>
            </w:pPr>
            <w:r>
              <w:t>measureDescriptionSection (identifier: urn:oid:2.16.840.1.113883.10.20.28.2.3)</w:t>
            </w:r>
          </w:p>
        </w:tc>
      </w:tr>
      <w:tr w:rsidR="004B3F04" w14:paraId="4065F7C9" w14:textId="77777777" w:rsidTr="000659BE">
        <w:trPr>
          <w:jc w:val="center"/>
        </w:trPr>
        <w:tc>
          <w:tcPr>
            <w:tcW w:w="3345" w:type="dxa"/>
          </w:tcPr>
          <w:p w14:paraId="1E995618" w14:textId="77777777" w:rsidR="004B3F04" w:rsidRDefault="004B3F04" w:rsidP="000659BE">
            <w:pPr>
              <w:pStyle w:val="TableText"/>
            </w:pPr>
            <w:r>
              <w:tab/>
              <w:t>templateId</w:t>
            </w:r>
          </w:p>
        </w:tc>
        <w:tc>
          <w:tcPr>
            <w:tcW w:w="720" w:type="dxa"/>
          </w:tcPr>
          <w:p w14:paraId="7B888EFD" w14:textId="77777777" w:rsidR="004B3F04" w:rsidRDefault="004B3F04" w:rsidP="000659BE">
            <w:pPr>
              <w:pStyle w:val="TableText"/>
            </w:pPr>
            <w:r>
              <w:t>1..1</w:t>
            </w:r>
          </w:p>
        </w:tc>
        <w:tc>
          <w:tcPr>
            <w:tcW w:w="1152" w:type="dxa"/>
          </w:tcPr>
          <w:p w14:paraId="40E2698F" w14:textId="77777777" w:rsidR="004B3F04" w:rsidRDefault="004B3F04" w:rsidP="000659BE">
            <w:pPr>
              <w:pStyle w:val="TableText"/>
            </w:pPr>
            <w:r>
              <w:t>SHALL</w:t>
            </w:r>
          </w:p>
        </w:tc>
        <w:tc>
          <w:tcPr>
            <w:tcW w:w="864" w:type="dxa"/>
          </w:tcPr>
          <w:p w14:paraId="48F87149" w14:textId="77777777" w:rsidR="004B3F04" w:rsidRDefault="004B3F04" w:rsidP="000659BE">
            <w:pPr>
              <w:pStyle w:val="TableText"/>
            </w:pPr>
          </w:p>
        </w:tc>
        <w:tc>
          <w:tcPr>
            <w:tcW w:w="1104" w:type="dxa"/>
          </w:tcPr>
          <w:p w14:paraId="7E1ECB4B" w14:textId="77777777" w:rsidR="004B3F04" w:rsidRDefault="006C736C" w:rsidP="000659BE">
            <w:pPr>
              <w:pStyle w:val="TableText"/>
            </w:pPr>
            <w:hyperlink w:anchor="C_87-18897">
              <w:r w:rsidR="004B3F04">
                <w:rPr>
                  <w:rStyle w:val="HyperlinkText9pt"/>
                </w:rPr>
                <w:t>87-18897</w:t>
              </w:r>
            </w:hyperlink>
          </w:p>
        </w:tc>
        <w:tc>
          <w:tcPr>
            <w:tcW w:w="2975" w:type="dxa"/>
          </w:tcPr>
          <w:p w14:paraId="7E69EAE9" w14:textId="77777777" w:rsidR="004B3F04" w:rsidRDefault="004B3F04" w:rsidP="000659BE">
            <w:pPr>
              <w:pStyle w:val="TableText"/>
            </w:pPr>
          </w:p>
        </w:tc>
      </w:tr>
      <w:tr w:rsidR="004B3F04" w14:paraId="7F7BAB39" w14:textId="77777777" w:rsidTr="000659BE">
        <w:trPr>
          <w:jc w:val="center"/>
        </w:trPr>
        <w:tc>
          <w:tcPr>
            <w:tcW w:w="3345" w:type="dxa"/>
          </w:tcPr>
          <w:p w14:paraId="22DFBFB3" w14:textId="77777777" w:rsidR="004B3F04" w:rsidRDefault="004B3F04" w:rsidP="000659BE">
            <w:pPr>
              <w:pStyle w:val="TableText"/>
            </w:pPr>
            <w:r>
              <w:tab/>
            </w:r>
            <w:r>
              <w:tab/>
              <w:t>item</w:t>
            </w:r>
          </w:p>
        </w:tc>
        <w:tc>
          <w:tcPr>
            <w:tcW w:w="720" w:type="dxa"/>
          </w:tcPr>
          <w:p w14:paraId="7CC9FC28" w14:textId="77777777" w:rsidR="004B3F04" w:rsidRDefault="004B3F04" w:rsidP="000659BE">
            <w:pPr>
              <w:pStyle w:val="TableText"/>
            </w:pPr>
            <w:r>
              <w:t>1..1</w:t>
            </w:r>
          </w:p>
        </w:tc>
        <w:tc>
          <w:tcPr>
            <w:tcW w:w="1152" w:type="dxa"/>
          </w:tcPr>
          <w:p w14:paraId="6BDB8B55" w14:textId="77777777" w:rsidR="004B3F04" w:rsidRDefault="004B3F04" w:rsidP="000659BE">
            <w:pPr>
              <w:pStyle w:val="TableText"/>
            </w:pPr>
            <w:r>
              <w:t>SHALL</w:t>
            </w:r>
          </w:p>
        </w:tc>
        <w:tc>
          <w:tcPr>
            <w:tcW w:w="864" w:type="dxa"/>
          </w:tcPr>
          <w:p w14:paraId="607D1F02" w14:textId="77777777" w:rsidR="004B3F04" w:rsidRDefault="004B3F04" w:rsidP="000659BE">
            <w:pPr>
              <w:pStyle w:val="TableText"/>
            </w:pPr>
          </w:p>
        </w:tc>
        <w:tc>
          <w:tcPr>
            <w:tcW w:w="1104" w:type="dxa"/>
          </w:tcPr>
          <w:p w14:paraId="3B1B758E" w14:textId="77777777" w:rsidR="004B3F04" w:rsidRDefault="006C736C" w:rsidP="000659BE">
            <w:pPr>
              <w:pStyle w:val="TableText"/>
            </w:pPr>
            <w:hyperlink w:anchor="C_87-18898">
              <w:r w:rsidR="004B3F04">
                <w:rPr>
                  <w:rStyle w:val="HyperlinkText9pt"/>
                </w:rPr>
                <w:t>87-18898</w:t>
              </w:r>
            </w:hyperlink>
          </w:p>
        </w:tc>
        <w:tc>
          <w:tcPr>
            <w:tcW w:w="2975" w:type="dxa"/>
          </w:tcPr>
          <w:p w14:paraId="27799CA8" w14:textId="77777777" w:rsidR="004B3F04" w:rsidRDefault="004B3F04" w:rsidP="000659BE">
            <w:pPr>
              <w:pStyle w:val="TableText"/>
            </w:pPr>
          </w:p>
        </w:tc>
      </w:tr>
      <w:tr w:rsidR="004B3F04" w14:paraId="3989C48B" w14:textId="77777777" w:rsidTr="000659BE">
        <w:trPr>
          <w:jc w:val="center"/>
        </w:trPr>
        <w:tc>
          <w:tcPr>
            <w:tcW w:w="3345" w:type="dxa"/>
          </w:tcPr>
          <w:p w14:paraId="4664B3E0" w14:textId="77777777" w:rsidR="004B3F04" w:rsidRDefault="004B3F04" w:rsidP="000659BE">
            <w:pPr>
              <w:pStyle w:val="TableText"/>
            </w:pPr>
            <w:r>
              <w:tab/>
            </w:r>
            <w:r>
              <w:tab/>
            </w:r>
            <w:r>
              <w:tab/>
              <w:t>@root</w:t>
            </w:r>
          </w:p>
        </w:tc>
        <w:tc>
          <w:tcPr>
            <w:tcW w:w="720" w:type="dxa"/>
          </w:tcPr>
          <w:p w14:paraId="2055701E" w14:textId="77777777" w:rsidR="004B3F04" w:rsidRDefault="004B3F04" w:rsidP="000659BE">
            <w:pPr>
              <w:pStyle w:val="TableText"/>
            </w:pPr>
            <w:r>
              <w:t>1..1</w:t>
            </w:r>
          </w:p>
        </w:tc>
        <w:tc>
          <w:tcPr>
            <w:tcW w:w="1152" w:type="dxa"/>
          </w:tcPr>
          <w:p w14:paraId="08BAFD47" w14:textId="77777777" w:rsidR="004B3F04" w:rsidRDefault="004B3F04" w:rsidP="000659BE">
            <w:pPr>
              <w:pStyle w:val="TableText"/>
            </w:pPr>
            <w:r>
              <w:t>SHALL</w:t>
            </w:r>
          </w:p>
        </w:tc>
        <w:tc>
          <w:tcPr>
            <w:tcW w:w="864" w:type="dxa"/>
          </w:tcPr>
          <w:p w14:paraId="0893401F" w14:textId="77777777" w:rsidR="004B3F04" w:rsidRDefault="004B3F04" w:rsidP="000659BE">
            <w:pPr>
              <w:pStyle w:val="TableText"/>
            </w:pPr>
          </w:p>
        </w:tc>
        <w:tc>
          <w:tcPr>
            <w:tcW w:w="1104" w:type="dxa"/>
          </w:tcPr>
          <w:p w14:paraId="140FA900" w14:textId="77777777" w:rsidR="004B3F04" w:rsidRDefault="006C736C" w:rsidP="000659BE">
            <w:pPr>
              <w:pStyle w:val="TableText"/>
            </w:pPr>
            <w:hyperlink w:anchor="C_87-18899">
              <w:r w:rsidR="004B3F04">
                <w:rPr>
                  <w:rStyle w:val="HyperlinkText9pt"/>
                </w:rPr>
                <w:t>87-18899</w:t>
              </w:r>
            </w:hyperlink>
          </w:p>
        </w:tc>
        <w:tc>
          <w:tcPr>
            <w:tcW w:w="2975" w:type="dxa"/>
          </w:tcPr>
          <w:p w14:paraId="37D32045" w14:textId="77777777" w:rsidR="004B3F04" w:rsidRDefault="004B3F04" w:rsidP="000659BE">
            <w:pPr>
              <w:pStyle w:val="TableText"/>
            </w:pPr>
            <w:r>
              <w:t>2.16.840.1.113883.10.20.28.2.3</w:t>
            </w:r>
          </w:p>
        </w:tc>
      </w:tr>
      <w:tr w:rsidR="004B3F04" w14:paraId="549B7420" w14:textId="77777777" w:rsidTr="000659BE">
        <w:trPr>
          <w:jc w:val="center"/>
        </w:trPr>
        <w:tc>
          <w:tcPr>
            <w:tcW w:w="3345" w:type="dxa"/>
          </w:tcPr>
          <w:p w14:paraId="7545DB4A" w14:textId="77777777" w:rsidR="004B3F04" w:rsidRDefault="004B3F04" w:rsidP="000659BE">
            <w:pPr>
              <w:pStyle w:val="TableText"/>
            </w:pPr>
            <w:r>
              <w:tab/>
              <w:t>id</w:t>
            </w:r>
          </w:p>
        </w:tc>
        <w:tc>
          <w:tcPr>
            <w:tcW w:w="720" w:type="dxa"/>
          </w:tcPr>
          <w:p w14:paraId="13FA9B13" w14:textId="77777777" w:rsidR="004B3F04" w:rsidRDefault="004B3F04" w:rsidP="000659BE">
            <w:pPr>
              <w:pStyle w:val="TableText"/>
            </w:pPr>
            <w:r>
              <w:t>0..1</w:t>
            </w:r>
          </w:p>
        </w:tc>
        <w:tc>
          <w:tcPr>
            <w:tcW w:w="1152" w:type="dxa"/>
          </w:tcPr>
          <w:p w14:paraId="101BDEAE" w14:textId="77777777" w:rsidR="004B3F04" w:rsidRDefault="004B3F04" w:rsidP="000659BE">
            <w:pPr>
              <w:pStyle w:val="TableText"/>
            </w:pPr>
            <w:r>
              <w:t>MAY</w:t>
            </w:r>
          </w:p>
        </w:tc>
        <w:tc>
          <w:tcPr>
            <w:tcW w:w="864" w:type="dxa"/>
          </w:tcPr>
          <w:p w14:paraId="183A6439" w14:textId="77777777" w:rsidR="004B3F04" w:rsidRDefault="004B3F04" w:rsidP="000659BE">
            <w:pPr>
              <w:pStyle w:val="TableText"/>
            </w:pPr>
          </w:p>
        </w:tc>
        <w:tc>
          <w:tcPr>
            <w:tcW w:w="1104" w:type="dxa"/>
          </w:tcPr>
          <w:p w14:paraId="13239C3A" w14:textId="77777777" w:rsidR="004B3F04" w:rsidRDefault="006C736C" w:rsidP="000659BE">
            <w:pPr>
              <w:pStyle w:val="TableText"/>
            </w:pPr>
            <w:hyperlink w:anchor="C_87-18913">
              <w:r w:rsidR="004B3F04">
                <w:rPr>
                  <w:rStyle w:val="HyperlinkText9pt"/>
                </w:rPr>
                <w:t>87-18913</w:t>
              </w:r>
            </w:hyperlink>
          </w:p>
        </w:tc>
        <w:tc>
          <w:tcPr>
            <w:tcW w:w="2975" w:type="dxa"/>
          </w:tcPr>
          <w:p w14:paraId="582D156A" w14:textId="77777777" w:rsidR="004B3F04" w:rsidRDefault="004B3F04" w:rsidP="000659BE">
            <w:pPr>
              <w:pStyle w:val="TableText"/>
            </w:pPr>
          </w:p>
        </w:tc>
      </w:tr>
      <w:tr w:rsidR="004B3F04" w14:paraId="4C9AA554" w14:textId="77777777" w:rsidTr="000659BE">
        <w:trPr>
          <w:jc w:val="center"/>
        </w:trPr>
        <w:tc>
          <w:tcPr>
            <w:tcW w:w="3345" w:type="dxa"/>
          </w:tcPr>
          <w:p w14:paraId="6AC2C9B0" w14:textId="77777777" w:rsidR="004B3F04" w:rsidRDefault="004B3F04" w:rsidP="000659BE">
            <w:pPr>
              <w:pStyle w:val="TableText"/>
            </w:pPr>
            <w:r>
              <w:tab/>
              <w:t>code</w:t>
            </w:r>
          </w:p>
        </w:tc>
        <w:tc>
          <w:tcPr>
            <w:tcW w:w="720" w:type="dxa"/>
          </w:tcPr>
          <w:p w14:paraId="4DC04B84" w14:textId="77777777" w:rsidR="004B3F04" w:rsidRDefault="004B3F04" w:rsidP="000659BE">
            <w:pPr>
              <w:pStyle w:val="TableText"/>
            </w:pPr>
            <w:r>
              <w:t>1..1</w:t>
            </w:r>
          </w:p>
        </w:tc>
        <w:tc>
          <w:tcPr>
            <w:tcW w:w="1152" w:type="dxa"/>
          </w:tcPr>
          <w:p w14:paraId="651DD3FA" w14:textId="77777777" w:rsidR="004B3F04" w:rsidRDefault="004B3F04" w:rsidP="000659BE">
            <w:pPr>
              <w:pStyle w:val="TableText"/>
            </w:pPr>
            <w:r>
              <w:t>SHALL</w:t>
            </w:r>
          </w:p>
        </w:tc>
        <w:tc>
          <w:tcPr>
            <w:tcW w:w="864" w:type="dxa"/>
          </w:tcPr>
          <w:p w14:paraId="445A1388" w14:textId="77777777" w:rsidR="004B3F04" w:rsidRDefault="004B3F04" w:rsidP="000659BE">
            <w:pPr>
              <w:pStyle w:val="TableText"/>
            </w:pPr>
          </w:p>
        </w:tc>
        <w:tc>
          <w:tcPr>
            <w:tcW w:w="1104" w:type="dxa"/>
          </w:tcPr>
          <w:p w14:paraId="4EAC2FF5" w14:textId="77777777" w:rsidR="004B3F04" w:rsidRDefault="006C736C" w:rsidP="000659BE">
            <w:pPr>
              <w:pStyle w:val="TableText"/>
            </w:pPr>
            <w:hyperlink w:anchor="C_87-18914">
              <w:r w:rsidR="004B3F04">
                <w:rPr>
                  <w:rStyle w:val="HyperlinkText9pt"/>
                </w:rPr>
                <w:t>87-18914</w:t>
              </w:r>
            </w:hyperlink>
          </w:p>
        </w:tc>
        <w:tc>
          <w:tcPr>
            <w:tcW w:w="2975" w:type="dxa"/>
          </w:tcPr>
          <w:p w14:paraId="3EB8A4E4" w14:textId="77777777" w:rsidR="004B3F04" w:rsidRDefault="004B3F04" w:rsidP="000659BE">
            <w:pPr>
              <w:pStyle w:val="TableText"/>
            </w:pPr>
          </w:p>
        </w:tc>
      </w:tr>
      <w:tr w:rsidR="004B3F04" w14:paraId="1D94A071" w14:textId="77777777" w:rsidTr="000659BE">
        <w:trPr>
          <w:jc w:val="center"/>
        </w:trPr>
        <w:tc>
          <w:tcPr>
            <w:tcW w:w="3345" w:type="dxa"/>
          </w:tcPr>
          <w:p w14:paraId="63C573EF" w14:textId="77777777" w:rsidR="004B3F04" w:rsidRDefault="004B3F04" w:rsidP="000659BE">
            <w:pPr>
              <w:pStyle w:val="TableText"/>
            </w:pPr>
            <w:r>
              <w:tab/>
            </w:r>
            <w:r>
              <w:tab/>
              <w:t>@code</w:t>
            </w:r>
          </w:p>
        </w:tc>
        <w:tc>
          <w:tcPr>
            <w:tcW w:w="720" w:type="dxa"/>
          </w:tcPr>
          <w:p w14:paraId="28FD91A9" w14:textId="77777777" w:rsidR="004B3F04" w:rsidRDefault="004B3F04" w:rsidP="000659BE">
            <w:pPr>
              <w:pStyle w:val="TableText"/>
            </w:pPr>
            <w:r>
              <w:t>1..1</w:t>
            </w:r>
          </w:p>
        </w:tc>
        <w:tc>
          <w:tcPr>
            <w:tcW w:w="1152" w:type="dxa"/>
          </w:tcPr>
          <w:p w14:paraId="22C9C136" w14:textId="77777777" w:rsidR="004B3F04" w:rsidRDefault="004B3F04" w:rsidP="000659BE">
            <w:pPr>
              <w:pStyle w:val="TableText"/>
            </w:pPr>
            <w:r>
              <w:t>SHALL</w:t>
            </w:r>
          </w:p>
        </w:tc>
        <w:tc>
          <w:tcPr>
            <w:tcW w:w="864" w:type="dxa"/>
          </w:tcPr>
          <w:p w14:paraId="3105ECAA" w14:textId="77777777" w:rsidR="004B3F04" w:rsidRDefault="004B3F04" w:rsidP="000659BE">
            <w:pPr>
              <w:pStyle w:val="TableText"/>
            </w:pPr>
          </w:p>
        </w:tc>
        <w:tc>
          <w:tcPr>
            <w:tcW w:w="1104" w:type="dxa"/>
          </w:tcPr>
          <w:p w14:paraId="4B550A80" w14:textId="77777777" w:rsidR="004B3F04" w:rsidRDefault="006C736C" w:rsidP="000659BE">
            <w:pPr>
              <w:pStyle w:val="TableText"/>
            </w:pPr>
            <w:hyperlink w:anchor="C_87-19064">
              <w:r w:rsidR="004B3F04">
                <w:rPr>
                  <w:rStyle w:val="HyperlinkText9pt"/>
                </w:rPr>
                <w:t>87-19064</w:t>
              </w:r>
            </w:hyperlink>
          </w:p>
        </w:tc>
        <w:tc>
          <w:tcPr>
            <w:tcW w:w="2975" w:type="dxa"/>
          </w:tcPr>
          <w:p w14:paraId="1880BB0D" w14:textId="77777777" w:rsidR="004B3F04" w:rsidRDefault="004B3F04" w:rsidP="000659BE">
            <w:pPr>
              <w:pStyle w:val="TableText"/>
            </w:pPr>
            <w:r>
              <w:t>urn:oid:2.16.840.1.113883.6.1 (LOINC) = 74045-6</w:t>
            </w:r>
          </w:p>
        </w:tc>
      </w:tr>
      <w:tr w:rsidR="004B3F04" w14:paraId="60DA7A0E" w14:textId="77777777" w:rsidTr="000659BE">
        <w:trPr>
          <w:jc w:val="center"/>
        </w:trPr>
        <w:tc>
          <w:tcPr>
            <w:tcW w:w="3345" w:type="dxa"/>
          </w:tcPr>
          <w:p w14:paraId="69DBC3CC" w14:textId="77777777" w:rsidR="004B3F04" w:rsidRDefault="004B3F04" w:rsidP="000659BE">
            <w:pPr>
              <w:pStyle w:val="TableText"/>
            </w:pPr>
            <w:r>
              <w:tab/>
            </w:r>
            <w:r>
              <w:tab/>
              <w:t>@codeSystem</w:t>
            </w:r>
          </w:p>
        </w:tc>
        <w:tc>
          <w:tcPr>
            <w:tcW w:w="720" w:type="dxa"/>
          </w:tcPr>
          <w:p w14:paraId="2EF36485" w14:textId="77777777" w:rsidR="004B3F04" w:rsidRDefault="004B3F04" w:rsidP="000659BE">
            <w:pPr>
              <w:pStyle w:val="TableText"/>
            </w:pPr>
            <w:r>
              <w:t>1..1</w:t>
            </w:r>
          </w:p>
        </w:tc>
        <w:tc>
          <w:tcPr>
            <w:tcW w:w="1152" w:type="dxa"/>
          </w:tcPr>
          <w:p w14:paraId="4A63FC03" w14:textId="77777777" w:rsidR="004B3F04" w:rsidRDefault="004B3F04" w:rsidP="000659BE">
            <w:pPr>
              <w:pStyle w:val="TableText"/>
            </w:pPr>
            <w:r>
              <w:t>SHALL</w:t>
            </w:r>
          </w:p>
        </w:tc>
        <w:tc>
          <w:tcPr>
            <w:tcW w:w="864" w:type="dxa"/>
          </w:tcPr>
          <w:p w14:paraId="78C7D3AE" w14:textId="77777777" w:rsidR="004B3F04" w:rsidRDefault="004B3F04" w:rsidP="000659BE">
            <w:pPr>
              <w:pStyle w:val="TableText"/>
            </w:pPr>
          </w:p>
        </w:tc>
        <w:tc>
          <w:tcPr>
            <w:tcW w:w="1104" w:type="dxa"/>
          </w:tcPr>
          <w:p w14:paraId="2510BD30" w14:textId="77777777" w:rsidR="004B3F04" w:rsidRDefault="006C736C" w:rsidP="000659BE">
            <w:pPr>
              <w:pStyle w:val="TableText"/>
            </w:pPr>
            <w:hyperlink w:anchor="C_87-30102">
              <w:r w:rsidR="004B3F04">
                <w:rPr>
                  <w:rStyle w:val="HyperlinkText9pt"/>
                </w:rPr>
                <w:t>87-30102</w:t>
              </w:r>
            </w:hyperlink>
          </w:p>
        </w:tc>
        <w:tc>
          <w:tcPr>
            <w:tcW w:w="2975" w:type="dxa"/>
          </w:tcPr>
          <w:p w14:paraId="0E36A166" w14:textId="77777777" w:rsidR="004B3F04" w:rsidRDefault="004B3F04" w:rsidP="000659BE">
            <w:pPr>
              <w:pStyle w:val="TableText"/>
            </w:pPr>
            <w:r>
              <w:t>urn:oid:2.16.840.1.113883.6.1 (LOINC)</w:t>
            </w:r>
          </w:p>
        </w:tc>
      </w:tr>
      <w:tr w:rsidR="004B3F04" w14:paraId="50CDB7E5" w14:textId="77777777" w:rsidTr="000659BE">
        <w:trPr>
          <w:jc w:val="center"/>
        </w:trPr>
        <w:tc>
          <w:tcPr>
            <w:tcW w:w="3345" w:type="dxa"/>
          </w:tcPr>
          <w:p w14:paraId="3889472C" w14:textId="77777777" w:rsidR="004B3F04" w:rsidRDefault="004B3F04" w:rsidP="000659BE">
            <w:pPr>
              <w:pStyle w:val="TableText"/>
            </w:pPr>
            <w:r>
              <w:tab/>
              <w:t>title</w:t>
            </w:r>
          </w:p>
        </w:tc>
        <w:tc>
          <w:tcPr>
            <w:tcW w:w="720" w:type="dxa"/>
          </w:tcPr>
          <w:p w14:paraId="057C45E5" w14:textId="77777777" w:rsidR="004B3F04" w:rsidRDefault="004B3F04" w:rsidP="000659BE">
            <w:pPr>
              <w:pStyle w:val="TableText"/>
            </w:pPr>
            <w:r>
              <w:t>1..1</w:t>
            </w:r>
          </w:p>
        </w:tc>
        <w:tc>
          <w:tcPr>
            <w:tcW w:w="1152" w:type="dxa"/>
          </w:tcPr>
          <w:p w14:paraId="0B920CAE" w14:textId="77777777" w:rsidR="004B3F04" w:rsidRDefault="004B3F04" w:rsidP="000659BE">
            <w:pPr>
              <w:pStyle w:val="TableText"/>
            </w:pPr>
            <w:r>
              <w:t>SHALL</w:t>
            </w:r>
          </w:p>
        </w:tc>
        <w:tc>
          <w:tcPr>
            <w:tcW w:w="864" w:type="dxa"/>
          </w:tcPr>
          <w:p w14:paraId="7CFD224F" w14:textId="77777777" w:rsidR="004B3F04" w:rsidRDefault="004B3F04" w:rsidP="000659BE">
            <w:pPr>
              <w:pStyle w:val="TableText"/>
            </w:pPr>
          </w:p>
        </w:tc>
        <w:tc>
          <w:tcPr>
            <w:tcW w:w="1104" w:type="dxa"/>
          </w:tcPr>
          <w:p w14:paraId="161A2C42" w14:textId="77777777" w:rsidR="004B3F04" w:rsidRDefault="006C736C" w:rsidP="000659BE">
            <w:pPr>
              <w:pStyle w:val="TableText"/>
            </w:pPr>
            <w:hyperlink w:anchor="C_87-18918">
              <w:r w:rsidR="004B3F04">
                <w:rPr>
                  <w:rStyle w:val="HyperlinkText9pt"/>
                </w:rPr>
                <w:t>87-18918</w:t>
              </w:r>
            </w:hyperlink>
          </w:p>
        </w:tc>
        <w:tc>
          <w:tcPr>
            <w:tcW w:w="2975" w:type="dxa"/>
          </w:tcPr>
          <w:p w14:paraId="0520A7B0" w14:textId="77777777" w:rsidR="004B3F04" w:rsidRDefault="004B3F04" w:rsidP="000659BE">
            <w:pPr>
              <w:pStyle w:val="TableText"/>
            </w:pPr>
          </w:p>
        </w:tc>
      </w:tr>
      <w:tr w:rsidR="004B3F04" w14:paraId="0F0E4050" w14:textId="77777777" w:rsidTr="000659BE">
        <w:trPr>
          <w:jc w:val="center"/>
        </w:trPr>
        <w:tc>
          <w:tcPr>
            <w:tcW w:w="3345" w:type="dxa"/>
          </w:tcPr>
          <w:p w14:paraId="7F14A56D" w14:textId="77777777" w:rsidR="004B3F04" w:rsidRDefault="004B3F04" w:rsidP="000659BE">
            <w:pPr>
              <w:pStyle w:val="TableText"/>
            </w:pPr>
            <w:r>
              <w:tab/>
            </w:r>
            <w:r>
              <w:tab/>
              <w:t>@value</w:t>
            </w:r>
          </w:p>
        </w:tc>
        <w:tc>
          <w:tcPr>
            <w:tcW w:w="720" w:type="dxa"/>
          </w:tcPr>
          <w:p w14:paraId="561B539D" w14:textId="77777777" w:rsidR="004B3F04" w:rsidRDefault="004B3F04" w:rsidP="000659BE">
            <w:pPr>
              <w:pStyle w:val="TableText"/>
            </w:pPr>
            <w:r>
              <w:t>1..1</w:t>
            </w:r>
          </w:p>
        </w:tc>
        <w:tc>
          <w:tcPr>
            <w:tcW w:w="1152" w:type="dxa"/>
          </w:tcPr>
          <w:p w14:paraId="7163822D" w14:textId="77777777" w:rsidR="004B3F04" w:rsidRDefault="004B3F04" w:rsidP="000659BE">
            <w:pPr>
              <w:pStyle w:val="TableText"/>
            </w:pPr>
            <w:r>
              <w:t>SHALL</w:t>
            </w:r>
          </w:p>
        </w:tc>
        <w:tc>
          <w:tcPr>
            <w:tcW w:w="864" w:type="dxa"/>
          </w:tcPr>
          <w:p w14:paraId="1185F7E1" w14:textId="77777777" w:rsidR="004B3F04" w:rsidRDefault="004B3F04" w:rsidP="000659BE">
            <w:pPr>
              <w:pStyle w:val="TableText"/>
            </w:pPr>
          </w:p>
        </w:tc>
        <w:tc>
          <w:tcPr>
            <w:tcW w:w="1104" w:type="dxa"/>
          </w:tcPr>
          <w:p w14:paraId="5B832C35" w14:textId="77777777" w:rsidR="004B3F04" w:rsidRDefault="006C736C" w:rsidP="000659BE">
            <w:pPr>
              <w:pStyle w:val="TableText"/>
            </w:pPr>
            <w:hyperlink w:anchor="C_87-18919">
              <w:r w:rsidR="004B3F04">
                <w:rPr>
                  <w:rStyle w:val="HyperlinkText9pt"/>
                </w:rPr>
                <w:t>87-18919</w:t>
              </w:r>
            </w:hyperlink>
          </w:p>
        </w:tc>
        <w:tc>
          <w:tcPr>
            <w:tcW w:w="2975" w:type="dxa"/>
          </w:tcPr>
          <w:p w14:paraId="5243D34E" w14:textId="77777777" w:rsidR="004B3F04" w:rsidRDefault="004B3F04" w:rsidP="000659BE">
            <w:pPr>
              <w:pStyle w:val="TableText"/>
            </w:pPr>
            <w:r>
              <w:t>Measure Description Section</w:t>
            </w:r>
          </w:p>
        </w:tc>
      </w:tr>
      <w:tr w:rsidR="004B3F04" w14:paraId="6B6BF574" w14:textId="77777777" w:rsidTr="000659BE">
        <w:trPr>
          <w:jc w:val="center"/>
        </w:trPr>
        <w:tc>
          <w:tcPr>
            <w:tcW w:w="3345" w:type="dxa"/>
          </w:tcPr>
          <w:p w14:paraId="30C602E6" w14:textId="77777777" w:rsidR="004B3F04" w:rsidRDefault="004B3F04" w:rsidP="000659BE">
            <w:pPr>
              <w:pStyle w:val="TableText"/>
            </w:pPr>
            <w:r>
              <w:tab/>
              <w:t>text</w:t>
            </w:r>
          </w:p>
        </w:tc>
        <w:tc>
          <w:tcPr>
            <w:tcW w:w="720" w:type="dxa"/>
          </w:tcPr>
          <w:p w14:paraId="3769F01F" w14:textId="77777777" w:rsidR="004B3F04" w:rsidRDefault="004B3F04" w:rsidP="000659BE">
            <w:pPr>
              <w:pStyle w:val="TableText"/>
            </w:pPr>
            <w:r>
              <w:t>1..1</w:t>
            </w:r>
          </w:p>
        </w:tc>
        <w:tc>
          <w:tcPr>
            <w:tcW w:w="1152" w:type="dxa"/>
          </w:tcPr>
          <w:p w14:paraId="762DA26F" w14:textId="77777777" w:rsidR="004B3F04" w:rsidRDefault="004B3F04" w:rsidP="000659BE">
            <w:pPr>
              <w:pStyle w:val="TableText"/>
            </w:pPr>
            <w:r>
              <w:t>SHALL</w:t>
            </w:r>
          </w:p>
        </w:tc>
        <w:tc>
          <w:tcPr>
            <w:tcW w:w="864" w:type="dxa"/>
          </w:tcPr>
          <w:p w14:paraId="4FBD7FF9" w14:textId="77777777" w:rsidR="004B3F04" w:rsidRDefault="004B3F04" w:rsidP="000659BE">
            <w:pPr>
              <w:pStyle w:val="TableText"/>
            </w:pPr>
          </w:p>
        </w:tc>
        <w:tc>
          <w:tcPr>
            <w:tcW w:w="1104" w:type="dxa"/>
          </w:tcPr>
          <w:p w14:paraId="33E352D8" w14:textId="77777777" w:rsidR="004B3F04" w:rsidRDefault="006C736C" w:rsidP="000659BE">
            <w:pPr>
              <w:pStyle w:val="TableText"/>
            </w:pPr>
            <w:hyperlink w:anchor="C_87-18920">
              <w:r w:rsidR="004B3F04">
                <w:rPr>
                  <w:rStyle w:val="HyperlinkText9pt"/>
                </w:rPr>
                <w:t>87-18920</w:t>
              </w:r>
            </w:hyperlink>
          </w:p>
        </w:tc>
        <w:tc>
          <w:tcPr>
            <w:tcW w:w="2975" w:type="dxa"/>
          </w:tcPr>
          <w:p w14:paraId="32EDE4B6" w14:textId="77777777" w:rsidR="004B3F04" w:rsidRDefault="004B3F04" w:rsidP="000659BE">
            <w:pPr>
              <w:pStyle w:val="TableText"/>
            </w:pPr>
          </w:p>
        </w:tc>
      </w:tr>
    </w:tbl>
    <w:p w14:paraId="27B44D17" w14:textId="77777777" w:rsidR="004B3F04" w:rsidRDefault="004B3F04" w:rsidP="004B3F04">
      <w:pPr>
        <w:pStyle w:val="BodyText"/>
      </w:pPr>
    </w:p>
    <w:p w14:paraId="4AFE3F33" w14:textId="77777777" w:rsidR="004B3F04" w:rsidRDefault="004B3F04" w:rsidP="007E63CC">
      <w:pPr>
        <w:numPr>
          <w:ilvl w:val="0"/>
          <w:numId w:val="85"/>
        </w:numPr>
      </w:pPr>
      <w:r>
        <w:rPr>
          <w:rStyle w:val="keyword"/>
        </w:rPr>
        <w:t>SHALL</w:t>
      </w:r>
      <w:r>
        <w:t xml:space="preserve"> contain exactly one [1..1] </w:t>
      </w:r>
      <w:r>
        <w:rPr>
          <w:rStyle w:val="XMLnameBold"/>
        </w:rPr>
        <w:t>templateId</w:t>
      </w:r>
      <w:bookmarkStart w:id="524" w:name="C_87-18897"/>
      <w:r>
        <w:t xml:space="preserve"> (CONF:87-18897)</w:t>
      </w:r>
      <w:bookmarkEnd w:id="524"/>
      <w:r>
        <w:t>.</w:t>
      </w:r>
    </w:p>
    <w:p w14:paraId="16CB6B2F" w14:textId="77777777" w:rsidR="004B3F04" w:rsidRDefault="004B3F04" w:rsidP="007E63CC">
      <w:pPr>
        <w:numPr>
          <w:ilvl w:val="1"/>
          <w:numId w:val="85"/>
        </w:numPr>
      </w:pPr>
      <w:r>
        <w:t xml:space="preserve">This templateId </w:t>
      </w:r>
      <w:r>
        <w:rPr>
          <w:rStyle w:val="keyword"/>
        </w:rPr>
        <w:t>SHALL</w:t>
      </w:r>
      <w:r>
        <w:t xml:space="preserve"> contain exactly one [1..1] </w:t>
      </w:r>
      <w:r>
        <w:rPr>
          <w:rStyle w:val="XMLnameBold"/>
        </w:rPr>
        <w:t>item</w:t>
      </w:r>
      <w:bookmarkStart w:id="525" w:name="C_87-18898"/>
      <w:r>
        <w:t xml:space="preserve"> (CONF:87-18898)</w:t>
      </w:r>
      <w:bookmarkEnd w:id="525"/>
      <w:r>
        <w:t xml:space="preserve"> such that it</w:t>
      </w:r>
    </w:p>
    <w:p w14:paraId="14DBB3E2" w14:textId="77777777" w:rsidR="004B3F04" w:rsidRDefault="004B3F04" w:rsidP="007E63CC">
      <w:pPr>
        <w:numPr>
          <w:ilvl w:val="2"/>
          <w:numId w:val="85"/>
        </w:numPr>
      </w:pPr>
      <w:r>
        <w:rPr>
          <w:rStyle w:val="keyword"/>
        </w:rPr>
        <w:t>SHALL</w:t>
      </w:r>
      <w:r>
        <w:t xml:space="preserve"> contain exactly one [1..1] </w:t>
      </w:r>
      <w:r>
        <w:rPr>
          <w:rStyle w:val="XMLnameBold"/>
        </w:rPr>
        <w:t>@root</w:t>
      </w:r>
      <w:r>
        <w:t>=</w:t>
      </w:r>
      <w:r>
        <w:rPr>
          <w:rStyle w:val="XMLname"/>
        </w:rPr>
        <w:t>"2.16.840.1.113883.10.20.28.2.3"</w:t>
      </w:r>
      <w:bookmarkStart w:id="526" w:name="C_87-18899"/>
      <w:r>
        <w:t xml:space="preserve"> (CONF:87-18899)</w:t>
      </w:r>
      <w:bookmarkEnd w:id="526"/>
      <w:r>
        <w:t>.</w:t>
      </w:r>
    </w:p>
    <w:p w14:paraId="4B90955B" w14:textId="77777777" w:rsidR="004B3F04" w:rsidRDefault="004B3F04" w:rsidP="007E63CC">
      <w:pPr>
        <w:numPr>
          <w:ilvl w:val="0"/>
          <w:numId w:val="85"/>
        </w:numPr>
      </w:pPr>
      <w:r>
        <w:rPr>
          <w:rStyle w:val="keyword"/>
        </w:rPr>
        <w:t>MAY</w:t>
      </w:r>
      <w:r>
        <w:t xml:space="preserve"> contain zero or one [0..1] </w:t>
      </w:r>
      <w:r>
        <w:rPr>
          <w:rStyle w:val="XMLnameBold"/>
        </w:rPr>
        <w:t>id</w:t>
      </w:r>
      <w:bookmarkStart w:id="527" w:name="C_87-18913"/>
      <w:r>
        <w:t xml:space="preserve"> (CONF:87-18913)</w:t>
      </w:r>
      <w:bookmarkEnd w:id="527"/>
      <w:r>
        <w:t>.</w:t>
      </w:r>
    </w:p>
    <w:p w14:paraId="04BE9D01" w14:textId="77777777" w:rsidR="004B3F04" w:rsidRDefault="004B3F04" w:rsidP="007E63CC">
      <w:pPr>
        <w:numPr>
          <w:ilvl w:val="0"/>
          <w:numId w:val="85"/>
        </w:numPr>
      </w:pPr>
      <w:r>
        <w:rPr>
          <w:rStyle w:val="keyword"/>
        </w:rPr>
        <w:t>SHALL</w:t>
      </w:r>
      <w:r>
        <w:t xml:space="preserve"> contain exactly one [1..1] </w:t>
      </w:r>
      <w:r>
        <w:rPr>
          <w:rStyle w:val="XMLnameBold"/>
        </w:rPr>
        <w:t>code</w:t>
      </w:r>
      <w:bookmarkStart w:id="528" w:name="C_87-18914"/>
      <w:r>
        <w:t xml:space="preserve"> (CONF:87-18914)</w:t>
      </w:r>
      <w:bookmarkEnd w:id="528"/>
      <w:r>
        <w:t>.</w:t>
      </w:r>
    </w:p>
    <w:p w14:paraId="1F99D3C8"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w:t>
      </w:r>
      <w:r>
        <w:t>=</w:t>
      </w:r>
      <w:r>
        <w:rPr>
          <w:rStyle w:val="XMLname"/>
        </w:rPr>
        <w:t>"74045-6"</w:t>
      </w:r>
      <w:r>
        <w:t xml:space="preserve"> Measure Description (CodeSystem: </w:t>
      </w:r>
      <w:r>
        <w:rPr>
          <w:rStyle w:val="XMLname"/>
        </w:rPr>
        <w:t>LOINC urn:oid:2.16.840.1.113883.6.1</w:t>
      </w:r>
      <w:r>
        <w:rPr>
          <w:rStyle w:val="keyword"/>
        </w:rPr>
        <w:t xml:space="preserve"> STATIC</w:t>
      </w:r>
      <w:r>
        <w:t>)</w:t>
      </w:r>
      <w:bookmarkStart w:id="529" w:name="C_87-19064"/>
      <w:r>
        <w:t xml:space="preserve"> (CONF:87-19064)</w:t>
      </w:r>
      <w:bookmarkEnd w:id="529"/>
      <w:r>
        <w:t>.</w:t>
      </w:r>
    </w:p>
    <w:p w14:paraId="6B5E5DC5" w14:textId="77777777" w:rsidR="004B3F04" w:rsidRDefault="004B3F04" w:rsidP="007E63CC">
      <w:pPr>
        <w:numPr>
          <w:ilvl w:val="1"/>
          <w:numId w:val="85"/>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30" w:name="C_87-30102"/>
      <w:r>
        <w:t xml:space="preserve"> (CONF:87-30102)</w:t>
      </w:r>
      <w:bookmarkEnd w:id="530"/>
      <w:r>
        <w:t>.</w:t>
      </w:r>
    </w:p>
    <w:p w14:paraId="1E403EA9" w14:textId="77777777" w:rsidR="004B3F04" w:rsidRDefault="004B3F04" w:rsidP="007E63CC">
      <w:pPr>
        <w:numPr>
          <w:ilvl w:val="0"/>
          <w:numId w:val="85"/>
        </w:numPr>
      </w:pPr>
      <w:r>
        <w:rPr>
          <w:rStyle w:val="keyword"/>
        </w:rPr>
        <w:t>SHALL</w:t>
      </w:r>
      <w:r>
        <w:t xml:space="preserve"> contain exactly one [1..1] </w:t>
      </w:r>
      <w:r>
        <w:rPr>
          <w:rStyle w:val="XMLnameBold"/>
        </w:rPr>
        <w:t>title</w:t>
      </w:r>
      <w:bookmarkStart w:id="531" w:name="C_87-18918"/>
      <w:r>
        <w:t xml:space="preserve"> (CONF:87-18918)</w:t>
      </w:r>
      <w:bookmarkEnd w:id="531"/>
      <w:r>
        <w:t>.</w:t>
      </w:r>
    </w:p>
    <w:p w14:paraId="21B0A90C" w14:textId="77777777" w:rsidR="004B3F04" w:rsidRDefault="004B3F04" w:rsidP="007E63CC">
      <w:pPr>
        <w:numPr>
          <w:ilvl w:val="1"/>
          <w:numId w:val="85"/>
        </w:numPr>
      </w:pPr>
      <w:r>
        <w:t xml:space="preserve">This title </w:t>
      </w:r>
      <w:r>
        <w:rPr>
          <w:rStyle w:val="keyword"/>
        </w:rPr>
        <w:t>SHALL</w:t>
      </w:r>
      <w:r>
        <w:t xml:space="preserve"> contain exactly one [1..1] </w:t>
      </w:r>
      <w:r>
        <w:rPr>
          <w:rStyle w:val="XMLnameBold"/>
        </w:rPr>
        <w:t>@value</w:t>
      </w:r>
      <w:r>
        <w:t>=</w:t>
      </w:r>
      <w:r>
        <w:rPr>
          <w:rStyle w:val="XMLname"/>
        </w:rPr>
        <w:t>"Measure Description Section"</w:t>
      </w:r>
      <w:bookmarkStart w:id="532" w:name="C_87-18919"/>
      <w:r>
        <w:t xml:space="preserve"> (CONF:87-18919)</w:t>
      </w:r>
      <w:bookmarkEnd w:id="532"/>
      <w:r>
        <w:t>.</w:t>
      </w:r>
    </w:p>
    <w:p w14:paraId="1151E80F" w14:textId="77777777" w:rsidR="004B3F04" w:rsidRDefault="004B3F04" w:rsidP="007E63CC">
      <w:pPr>
        <w:numPr>
          <w:ilvl w:val="0"/>
          <w:numId w:val="85"/>
        </w:numPr>
      </w:pPr>
      <w:r>
        <w:rPr>
          <w:rStyle w:val="keyword"/>
        </w:rPr>
        <w:t>SHALL</w:t>
      </w:r>
      <w:r>
        <w:t xml:space="preserve"> contain exactly one [1..1] </w:t>
      </w:r>
      <w:r>
        <w:rPr>
          <w:rStyle w:val="XMLnameBold"/>
        </w:rPr>
        <w:t>text</w:t>
      </w:r>
      <w:bookmarkStart w:id="533" w:name="C_87-18920"/>
      <w:r>
        <w:t xml:space="preserve"> (CONF:87-18920)</w:t>
      </w:r>
      <w:bookmarkEnd w:id="533"/>
      <w:r>
        <w:t>.</w:t>
      </w:r>
    </w:p>
    <w:p w14:paraId="0E4051DB" w14:textId="77777777" w:rsidR="004B3F04" w:rsidRDefault="004B3F04" w:rsidP="004B3F04">
      <w:pPr>
        <w:pStyle w:val="Caption"/>
        <w:ind w:left="130" w:right="115"/>
      </w:pPr>
      <w:bookmarkStart w:id="534" w:name="_Toc64841999"/>
      <w:bookmarkStart w:id="535" w:name="_Toc65482915"/>
      <w:r>
        <w:lastRenderedPageBreak/>
        <w:t xml:space="preserve">Figure </w:t>
      </w:r>
      <w:r>
        <w:fldChar w:fldCharType="begin"/>
      </w:r>
      <w:r>
        <w:instrText>SEQ Figure \* ARABIC</w:instrText>
      </w:r>
      <w:r>
        <w:fldChar w:fldCharType="separate"/>
      </w:r>
      <w:r>
        <w:t>1</w:t>
      </w:r>
      <w:r>
        <w:fldChar w:fldCharType="end"/>
      </w:r>
      <w:r>
        <w:t>: Measure Description Section Example</w:t>
      </w:r>
      <w:bookmarkEnd w:id="534"/>
      <w:bookmarkEnd w:id="535"/>
    </w:p>
    <w:p w14:paraId="54910032" w14:textId="77777777" w:rsidR="004B3F04" w:rsidRDefault="004B3F04" w:rsidP="004B3F04">
      <w:pPr>
        <w:pStyle w:val="Example"/>
        <w:ind w:left="130" w:right="115"/>
      </w:pPr>
      <w:r>
        <w:t>&lt;component&gt;</w:t>
      </w:r>
    </w:p>
    <w:p w14:paraId="59C15C7F" w14:textId="77777777" w:rsidR="004B3F04" w:rsidRDefault="004B3F04" w:rsidP="004B3F04">
      <w:pPr>
        <w:pStyle w:val="Example"/>
        <w:ind w:left="130" w:right="115"/>
      </w:pPr>
      <w:r>
        <w:t xml:space="preserve">    &lt;measureDescriptionSection&gt;</w:t>
      </w:r>
    </w:p>
    <w:p w14:paraId="6A066846" w14:textId="77777777" w:rsidR="004B3F04" w:rsidRDefault="004B3F04" w:rsidP="004B3F04">
      <w:pPr>
        <w:pStyle w:val="Example"/>
        <w:ind w:left="130" w:right="115"/>
      </w:pPr>
      <w:r>
        <w:t xml:space="preserve">        &lt;templateId&gt;</w:t>
      </w:r>
    </w:p>
    <w:p w14:paraId="12DB341A" w14:textId="77777777" w:rsidR="004B3F04" w:rsidRDefault="004B3F04" w:rsidP="004B3F04">
      <w:pPr>
        <w:pStyle w:val="Example"/>
        <w:ind w:left="130" w:right="115"/>
      </w:pPr>
      <w:r>
        <w:t xml:space="preserve">            &lt;item root="2.16.840.1.113883.10.20.28.2.3"/&gt;</w:t>
      </w:r>
    </w:p>
    <w:p w14:paraId="7E6A87C8" w14:textId="77777777" w:rsidR="004B3F04" w:rsidRDefault="004B3F04" w:rsidP="004B3F04">
      <w:pPr>
        <w:pStyle w:val="Example"/>
        <w:ind w:left="130" w:right="115"/>
      </w:pPr>
      <w:r>
        <w:t xml:space="preserve">        &lt;/templateId&gt;</w:t>
      </w:r>
    </w:p>
    <w:p w14:paraId="57E808A7" w14:textId="77777777" w:rsidR="004B3F04" w:rsidRDefault="004B3F04" w:rsidP="004B3F04">
      <w:pPr>
        <w:pStyle w:val="Example"/>
        <w:ind w:left="130" w:right="115"/>
      </w:pPr>
      <w:r>
        <w:t xml:space="preserve">        &lt;code code="74045-6" codeSystem="2.16.840.1.113883.6.1"&gt;</w:t>
      </w:r>
    </w:p>
    <w:p w14:paraId="7BA0D863" w14:textId="77777777" w:rsidR="004B3F04" w:rsidRDefault="004B3F04" w:rsidP="004B3F04">
      <w:pPr>
        <w:pStyle w:val="Example"/>
        <w:ind w:left="130" w:right="115"/>
      </w:pPr>
      <w:r>
        <w:t xml:space="preserve">            &lt;displayName value="Measure Description"/&gt;</w:t>
      </w:r>
    </w:p>
    <w:p w14:paraId="649A597B" w14:textId="77777777" w:rsidR="004B3F04" w:rsidRDefault="004B3F04" w:rsidP="004B3F04">
      <w:pPr>
        <w:pStyle w:val="Example"/>
        <w:ind w:left="130" w:right="115"/>
      </w:pPr>
      <w:r>
        <w:t xml:space="preserve">        &lt;/code&gt;</w:t>
      </w:r>
    </w:p>
    <w:p w14:paraId="1067A5EB" w14:textId="77777777" w:rsidR="004B3F04" w:rsidRDefault="004B3F04" w:rsidP="004B3F04">
      <w:pPr>
        <w:pStyle w:val="Example"/>
        <w:ind w:left="130" w:right="115"/>
      </w:pPr>
      <w:r>
        <w:t xml:space="preserve">        &lt;title value="Measure Description Section"/&gt;</w:t>
      </w:r>
    </w:p>
    <w:p w14:paraId="7354E0DD" w14:textId="77777777" w:rsidR="004B3F04" w:rsidRDefault="004B3F04" w:rsidP="004B3F04">
      <w:pPr>
        <w:pStyle w:val="Example"/>
        <w:ind w:left="130" w:right="115"/>
      </w:pPr>
      <w:r>
        <w:t xml:space="preserve">        &lt;text value="...."/&gt;</w:t>
      </w:r>
    </w:p>
    <w:p w14:paraId="1A437CD7" w14:textId="77777777" w:rsidR="004B3F04" w:rsidRDefault="004B3F04" w:rsidP="004B3F04">
      <w:pPr>
        <w:pStyle w:val="Example"/>
        <w:ind w:left="130" w:right="115"/>
      </w:pPr>
      <w:r>
        <w:t xml:space="preserve">    &lt;/measureDescriptionSection&gt;</w:t>
      </w:r>
    </w:p>
    <w:p w14:paraId="2A191601" w14:textId="77777777" w:rsidR="004B3F04" w:rsidRDefault="004B3F04" w:rsidP="004B3F04">
      <w:pPr>
        <w:pStyle w:val="Example"/>
        <w:ind w:left="130" w:right="115"/>
      </w:pPr>
      <w:r>
        <w:t xml:space="preserve">&lt;/component&gt; </w:t>
      </w:r>
    </w:p>
    <w:p w14:paraId="1F6DEC4C" w14:textId="77777777" w:rsidR="004B3F04" w:rsidRDefault="004B3F04" w:rsidP="004B3F04">
      <w:pPr>
        <w:pStyle w:val="BodyText"/>
      </w:pPr>
    </w:p>
    <w:p w14:paraId="570EE178" w14:textId="77777777" w:rsidR="004B3F04" w:rsidRDefault="004B3F04" w:rsidP="004B3F04">
      <w:pPr>
        <w:pStyle w:val="Heading2nospace"/>
      </w:pPr>
      <w:bookmarkStart w:id="536" w:name="S_Measure_Observations_Section_V2"/>
      <w:bookmarkStart w:id="537" w:name="_Toc64841864"/>
      <w:bookmarkStart w:id="538" w:name="_Toc65482780"/>
      <w:r>
        <w:t>Measure Observations Section (V2)</w:t>
      </w:r>
      <w:bookmarkEnd w:id="536"/>
      <w:bookmarkEnd w:id="537"/>
      <w:bookmarkEnd w:id="538"/>
    </w:p>
    <w:p w14:paraId="70ECABD5" w14:textId="77777777" w:rsidR="004B3F04" w:rsidRDefault="004B3F04" w:rsidP="004B3F04">
      <w:pPr>
        <w:pStyle w:val="BracketData"/>
      </w:pPr>
      <w:r>
        <w:t>[measureObservationsSection: identifier urn:hl7ii:2.16.840.1.113883.10.20.28.2.4:2018-05-01 (open)]</w:t>
      </w:r>
    </w:p>
    <w:p w14:paraId="4288F228" w14:textId="77777777" w:rsidR="004B3F04" w:rsidRDefault="004B3F04" w:rsidP="004B3F04">
      <w:pPr>
        <w:pStyle w:val="Caption"/>
      </w:pPr>
      <w:bookmarkStart w:id="539" w:name="_Toc64842084"/>
      <w:bookmarkStart w:id="540" w:name="_Toc65483168"/>
      <w:r>
        <w:t xml:space="preserve">Table </w:t>
      </w:r>
      <w:r>
        <w:fldChar w:fldCharType="begin"/>
      </w:r>
      <w:r>
        <w:instrText>SEQ Table \* ARABIC</w:instrText>
      </w:r>
      <w:r>
        <w:fldChar w:fldCharType="separate"/>
      </w:r>
      <w:r>
        <w:t>7</w:t>
      </w:r>
      <w:r>
        <w:fldChar w:fldCharType="end"/>
      </w:r>
      <w:r>
        <w:t>: Measure Observations Section (V2) Contexts</w:t>
      </w:r>
      <w:bookmarkEnd w:id="539"/>
      <w:bookmarkEnd w:id="5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06204D" w14:textId="77777777" w:rsidTr="000659BE">
        <w:trPr>
          <w:cantSplit/>
          <w:tblHeader/>
          <w:jc w:val="center"/>
        </w:trPr>
        <w:tc>
          <w:tcPr>
            <w:tcW w:w="360" w:type="dxa"/>
            <w:shd w:val="clear" w:color="auto" w:fill="E6E6E6"/>
          </w:tcPr>
          <w:p w14:paraId="1ABEB20A" w14:textId="77777777" w:rsidR="004B3F04" w:rsidRDefault="004B3F04" w:rsidP="000659BE">
            <w:pPr>
              <w:pStyle w:val="TableHead"/>
            </w:pPr>
            <w:r>
              <w:t>Contained By:</w:t>
            </w:r>
          </w:p>
        </w:tc>
        <w:tc>
          <w:tcPr>
            <w:tcW w:w="360" w:type="dxa"/>
            <w:shd w:val="clear" w:color="auto" w:fill="E6E6E6"/>
          </w:tcPr>
          <w:p w14:paraId="20C0E461" w14:textId="77777777" w:rsidR="004B3F04" w:rsidRDefault="004B3F04" w:rsidP="000659BE">
            <w:pPr>
              <w:pStyle w:val="TableHead"/>
            </w:pPr>
            <w:r>
              <w:t>Contains:</w:t>
            </w:r>
          </w:p>
        </w:tc>
      </w:tr>
      <w:tr w:rsidR="004B3F04" w14:paraId="4B30B159" w14:textId="77777777" w:rsidTr="000659BE">
        <w:trPr>
          <w:jc w:val="center"/>
        </w:trPr>
        <w:tc>
          <w:tcPr>
            <w:tcW w:w="360" w:type="dxa"/>
          </w:tcPr>
          <w:p w14:paraId="3D11F341" w14:textId="77777777" w:rsidR="004B3F04" w:rsidRDefault="006C736C" w:rsidP="000659BE">
            <w:pPr>
              <w:pStyle w:val="TableText"/>
            </w:pPr>
            <w:hyperlink w:anchor="D_QDM_for_CQLBased_HQMF_Header_V5">
              <w:r w:rsidR="004B3F04">
                <w:rPr>
                  <w:rStyle w:val="HyperlinkText9pt"/>
                </w:rPr>
                <w:t>QDM Templates for CQL-Based HQMF Header (V5)</w:t>
              </w:r>
            </w:hyperlink>
            <w:r w:rsidR="004B3F04">
              <w:t xml:space="preserve"> (optional)</w:t>
            </w:r>
          </w:p>
        </w:tc>
        <w:tc>
          <w:tcPr>
            <w:tcW w:w="360" w:type="dxa"/>
          </w:tcPr>
          <w:p w14:paraId="74ADD0D0" w14:textId="77777777" w:rsidR="004B3F04" w:rsidRDefault="004B3F04" w:rsidP="000659BE"/>
        </w:tc>
      </w:tr>
    </w:tbl>
    <w:p w14:paraId="261091DA" w14:textId="77777777" w:rsidR="004B3F04" w:rsidRDefault="004B3F04" w:rsidP="004B3F04">
      <w:pPr>
        <w:pStyle w:val="BodyText"/>
      </w:pPr>
    </w:p>
    <w:p w14:paraId="64B82EF6" w14:textId="77777777" w:rsidR="004B3F04" w:rsidRDefault="004B3F04" w:rsidP="004B3F04">
      <w:r>
        <w:t>The Measure Observations section defines computations (e.g., time from check in to antibiotic administration) used to score particular aspects of performance. Measure observations are used in ratio and continuous variable eCQM.</w:t>
      </w:r>
    </w:p>
    <w:p w14:paraId="08EE7A3F" w14:textId="77777777" w:rsidR="004B3F04" w:rsidRDefault="004B3F04" w:rsidP="004B3F04">
      <w:pPr>
        <w:pStyle w:val="Caption"/>
      </w:pPr>
      <w:bookmarkStart w:id="541" w:name="_Toc64842085"/>
      <w:bookmarkStart w:id="542" w:name="_Toc65483169"/>
      <w:r>
        <w:lastRenderedPageBreak/>
        <w:t xml:space="preserve">Table </w:t>
      </w:r>
      <w:r>
        <w:fldChar w:fldCharType="begin"/>
      </w:r>
      <w:r>
        <w:instrText>SEQ Table \* ARABIC</w:instrText>
      </w:r>
      <w:r>
        <w:fldChar w:fldCharType="separate"/>
      </w:r>
      <w:r>
        <w:t>8</w:t>
      </w:r>
      <w:r>
        <w:fldChar w:fldCharType="end"/>
      </w:r>
      <w:r>
        <w:t>: Measure Observations Section (V2) Constraints Overview</w:t>
      </w:r>
      <w:bookmarkEnd w:id="541"/>
      <w:bookmarkEnd w:id="5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5A0660" w14:textId="77777777" w:rsidTr="000659BE">
        <w:trPr>
          <w:cantSplit/>
          <w:tblHeader/>
          <w:jc w:val="center"/>
        </w:trPr>
        <w:tc>
          <w:tcPr>
            <w:tcW w:w="0" w:type="dxa"/>
            <w:shd w:val="clear" w:color="auto" w:fill="E6E6E6"/>
            <w:noWrap/>
          </w:tcPr>
          <w:p w14:paraId="3FD4856C" w14:textId="77777777" w:rsidR="004B3F04" w:rsidRDefault="004B3F04" w:rsidP="000659BE">
            <w:pPr>
              <w:pStyle w:val="TableHead"/>
            </w:pPr>
            <w:r>
              <w:t>XPath</w:t>
            </w:r>
          </w:p>
        </w:tc>
        <w:tc>
          <w:tcPr>
            <w:tcW w:w="720" w:type="dxa"/>
            <w:shd w:val="clear" w:color="auto" w:fill="E6E6E6"/>
            <w:noWrap/>
          </w:tcPr>
          <w:p w14:paraId="570F6576" w14:textId="77777777" w:rsidR="004B3F04" w:rsidRDefault="004B3F04" w:rsidP="000659BE">
            <w:pPr>
              <w:pStyle w:val="TableHead"/>
            </w:pPr>
            <w:r>
              <w:t>Card.</w:t>
            </w:r>
          </w:p>
        </w:tc>
        <w:tc>
          <w:tcPr>
            <w:tcW w:w="1152" w:type="dxa"/>
            <w:shd w:val="clear" w:color="auto" w:fill="E6E6E6"/>
            <w:noWrap/>
          </w:tcPr>
          <w:p w14:paraId="04B448EC" w14:textId="77777777" w:rsidR="004B3F04" w:rsidRDefault="004B3F04" w:rsidP="000659BE">
            <w:pPr>
              <w:pStyle w:val="TableHead"/>
            </w:pPr>
            <w:r>
              <w:t>Verb</w:t>
            </w:r>
          </w:p>
        </w:tc>
        <w:tc>
          <w:tcPr>
            <w:tcW w:w="864" w:type="dxa"/>
            <w:shd w:val="clear" w:color="auto" w:fill="E6E6E6"/>
            <w:noWrap/>
          </w:tcPr>
          <w:p w14:paraId="135E2C2D" w14:textId="77777777" w:rsidR="004B3F04" w:rsidRDefault="004B3F04" w:rsidP="000659BE">
            <w:pPr>
              <w:pStyle w:val="TableHead"/>
            </w:pPr>
            <w:r>
              <w:t>Data Type</w:t>
            </w:r>
          </w:p>
        </w:tc>
        <w:tc>
          <w:tcPr>
            <w:tcW w:w="864" w:type="dxa"/>
            <w:shd w:val="clear" w:color="auto" w:fill="E6E6E6"/>
            <w:noWrap/>
          </w:tcPr>
          <w:p w14:paraId="1ED174CB" w14:textId="77777777" w:rsidR="004B3F04" w:rsidRDefault="004B3F04" w:rsidP="000659BE">
            <w:pPr>
              <w:pStyle w:val="TableHead"/>
            </w:pPr>
            <w:r>
              <w:t>CONF#</w:t>
            </w:r>
          </w:p>
        </w:tc>
        <w:tc>
          <w:tcPr>
            <w:tcW w:w="864" w:type="dxa"/>
            <w:shd w:val="clear" w:color="auto" w:fill="E6E6E6"/>
            <w:noWrap/>
          </w:tcPr>
          <w:p w14:paraId="647A5D4C" w14:textId="77777777" w:rsidR="004B3F04" w:rsidRDefault="004B3F04" w:rsidP="000659BE">
            <w:pPr>
              <w:pStyle w:val="TableHead"/>
            </w:pPr>
            <w:r>
              <w:t>Value</w:t>
            </w:r>
          </w:p>
        </w:tc>
      </w:tr>
      <w:tr w:rsidR="004B3F04" w14:paraId="60CD1A46" w14:textId="77777777" w:rsidTr="000659BE">
        <w:trPr>
          <w:jc w:val="center"/>
        </w:trPr>
        <w:tc>
          <w:tcPr>
            <w:tcW w:w="10160" w:type="dxa"/>
            <w:gridSpan w:val="6"/>
          </w:tcPr>
          <w:p w14:paraId="29B35B95" w14:textId="77777777" w:rsidR="004B3F04" w:rsidRDefault="004B3F04" w:rsidP="000659BE">
            <w:pPr>
              <w:pStyle w:val="TableText"/>
            </w:pPr>
            <w:r>
              <w:t>measureObservationsSection (identifier: urn:hl7ii:2.16.840.1.113883.10.20.28.2.4:2018-05-01)</w:t>
            </w:r>
          </w:p>
        </w:tc>
      </w:tr>
      <w:tr w:rsidR="004B3F04" w14:paraId="133CF65B" w14:textId="77777777" w:rsidTr="000659BE">
        <w:trPr>
          <w:jc w:val="center"/>
        </w:trPr>
        <w:tc>
          <w:tcPr>
            <w:tcW w:w="3345" w:type="dxa"/>
          </w:tcPr>
          <w:p w14:paraId="3775E3A5" w14:textId="77777777" w:rsidR="004B3F04" w:rsidRDefault="004B3F04" w:rsidP="000659BE">
            <w:pPr>
              <w:pStyle w:val="TableText"/>
            </w:pPr>
            <w:r>
              <w:tab/>
              <w:t>templateId</w:t>
            </w:r>
          </w:p>
        </w:tc>
        <w:tc>
          <w:tcPr>
            <w:tcW w:w="720" w:type="dxa"/>
          </w:tcPr>
          <w:p w14:paraId="40AB0037" w14:textId="77777777" w:rsidR="004B3F04" w:rsidRDefault="004B3F04" w:rsidP="000659BE">
            <w:pPr>
              <w:pStyle w:val="TableText"/>
            </w:pPr>
            <w:r>
              <w:t>1..1</w:t>
            </w:r>
          </w:p>
        </w:tc>
        <w:tc>
          <w:tcPr>
            <w:tcW w:w="1152" w:type="dxa"/>
          </w:tcPr>
          <w:p w14:paraId="7B341E8F" w14:textId="77777777" w:rsidR="004B3F04" w:rsidRDefault="004B3F04" w:rsidP="000659BE">
            <w:pPr>
              <w:pStyle w:val="TableText"/>
            </w:pPr>
            <w:r>
              <w:t>SHALL</w:t>
            </w:r>
          </w:p>
        </w:tc>
        <w:tc>
          <w:tcPr>
            <w:tcW w:w="864" w:type="dxa"/>
          </w:tcPr>
          <w:p w14:paraId="19855953" w14:textId="77777777" w:rsidR="004B3F04" w:rsidRDefault="004B3F04" w:rsidP="000659BE">
            <w:pPr>
              <w:pStyle w:val="TableText"/>
            </w:pPr>
          </w:p>
        </w:tc>
        <w:tc>
          <w:tcPr>
            <w:tcW w:w="1104" w:type="dxa"/>
          </w:tcPr>
          <w:p w14:paraId="2BC084EB" w14:textId="77777777" w:rsidR="004B3F04" w:rsidRDefault="006C736C" w:rsidP="000659BE">
            <w:pPr>
              <w:pStyle w:val="TableText"/>
            </w:pPr>
            <w:hyperlink w:anchor="C_3372-18901">
              <w:r w:rsidR="004B3F04">
                <w:rPr>
                  <w:rStyle w:val="HyperlinkText9pt"/>
                </w:rPr>
                <w:t>3372-18901</w:t>
              </w:r>
            </w:hyperlink>
          </w:p>
        </w:tc>
        <w:tc>
          <w:tcPr>
            <w:tcW w:w="2975" w:type="dxa"/>
          </w:tcPr>
          <w:p w14:paraId="13B7F4F4" w14:textId="77777777" w:rsidR="004B3F04" w:rsidRDefault="004B3F04" w:rsidP="000659BE">
            <w:pPr>
              <w:pStyle w:val="TableText"/>
            </w:pPr>
          </w:p>
        </w:tc>
      </w:tr>
      <w:tr w:rsidR="004B3F04" w14:paraId="3A793B26" w14:textId="77777777" w:rsidTr="000659BE">
        <w:trPr>
          <w:jc w:val="center"/>
        </w:trPr>
        <w:tc>
          <w:tcPr>
            <w:tcW w:w="3345" w:type="dxa"/>
          </w:tcPr>
          <w:p w14:paraId="24C3C000" w14:textId="77777777" w:rsidR="004B3F04" w:rsidRDefault="004B3F04" w:rsidP="000659BE">
            <w:pPr>
              <w:pStyle w:val="TableText"/>
            </w:pPr>
            <w:r>
              <w:tab/>
            </w:r>
            <w:r>
              <w:tab/>
              <w:t>item</w:t>
            </w:r>
          </w:p>
        </w:tc>
        <w:tc>
          <w:tcPr>
            <w:tcW w:w="720" w:type="dxa"/>
          </w:tcPr>
          <w:p w14:paraId="04A989A9" w14:textId="77777777" w:rsidR="004B3F04" w:rsidRDefault="004B3F04" w:rsidP="000659BE">
            <w:pPr>
              <w:pStyle w:val="TableText"/>
            </w:pPr>
            <w:r>
              <w:t>1..1</w:t>
            </w:r>
          </w:p>
        </w:tc>
        <w:tc>
          <w:tcPr>
            <w:tcW w:w="1152" w:type="dxa"/>
          </w:tcPr>
          <w:p w14:paraId="7712BAB5" w14:textId="77777777" w:rsidR="004B3F04" w:rsidRDefault="004B3F04" w:rsidP="000659BE">
            <w:pPr>
              <w:pStyle w:val="TableText"/>
            </w:pPr>
            <w:r>
              <w:t>SHALL</w:t>
            </w:r>
          </w:p>
        </w:tc>
        <w:tc>
          <w:tcPr>
            <w:tcW w:w="864" w:type="dxa"/>
          </w:tcPr>
          <w:p w14:paraId="2491B94D" w14:textId="77777777" w:rsidR="004B3F04" w:rsidRDefault="004B3F04" w:rsidP="000659BE">
            <w:pPr>
              <w:pStyle w:val="TableText"/>
            </w:pPr>
          </w:p>
        </w:tc>
        <w:tc>
          <w:tcPr>
            <w:tcW w:w="1104" w:type="dxa"/>
          </w:tcPr>
          <w:p w14:paraId="057E8915" w14:textId="77777777" w:rsidR="004B3F04" w:rsidRDefault="006C736C" w:rsidP="000659BE">
            <w:pPr>
              <w:pStyle w:val="TableText"/>
            </w:pPr>
            <w:hyperlink w:anchor="C_3372-18902">
              <w:r w:rsidR="004B3F04">
                <w:rPr>
                  <w:rStyle w:val="HyperlinkText9pt"/>
                </w:rPr>
                <w:t>3372-18902</w:t>
              </w:r>
            </w:hyperlink>
          </w:p>
        </w:tc>
        <w:tc>
          <w:tcPr>
            <w:tcW w:w="2975" w:type="dxa"/>
          </w:tcPr>
          <w:p w14:paraId="625D9064" w14:textId="77777777" w:rsidR="004B3F04" w:rsidRDefault="004B3F04" w:rsidP="000659BE">
            <w:pPr>
              <w:pStyle w:val="TableText"/>
            </w:pPr>
          </w:p>
        </w:tc>
      </w:tr>
      <w:tr w:rsidR="004B3F04" w14:paraId="1A4CB668" w14:textId="77777777" w:rsidTr="000659BE">
        <w:trPr>
          <w:jc w:val="center"/>
        </w:trPr>
        <w:tc>
          <w:tcPr>
            <w:tcW w:w="3345" w:type="dxa"/>
          </w:tcPr>
          <w:p w14:paraId="57DEED15" w14:textId="77777777" w:rsidR="004B3F04" w:rsidRDefault="004B3F04" w:rsidP="000659BE">
            <w:pPr>
              <w:pStyle w:val="TableText"/>
            </w:pPr>
            <w:r>
              <w:tab/>
            </w:r>
            <w:r>
              <w:tab/>
            </w:r>
            <w:r>
              <w:tab/>
              <w:t>@root</w:t>
            </w:r>
          </w:p>
        </w:tc>
        <w:tc>
          <w:tcPr>
            <w:tcW w:w="720" w:type="dxa"/>
          </w:tcPr>
          <w:p w14:paraId="1E3A1506" w14:textId="77777777" w:rsidR="004B3F04" w:rsidRDefault="004B3F04" w:rsidP="000659BE">
            <w:pPr>
              <w:pStyle w:val="TableText"/>
            </w:pPr>
            <w:r>
              <w:t>1..1</w:t>
            </w:r>
          </w:p>
        </w:tc>
        <w:tc>
          <w:tcPr>
            <w:tcW w:w="1152" w:type="dxa"/>
          </w:tcPr>
          <w:p w14:paraId="35454B37" w14:textId="77777777" w:rsidR="004B3F04" w:rsidRDefault="004B3F04" w:rsidP="000659BE">
            <w:pPr>
              <w:pStyle w:val="TableText"/>
            </w:pPr>
            <w:r>
              <w:t>SHALL</w:t>
            </w:r>
          </w:p>
        </w:tc>
        <w:tc>
          <w:tcPr>
            <w:tcW w:w="864" w:type="dxa"/>
          </w:tcPr>
          <w:p w14:paraId="3E63541F" w14:textId="77777777" w:rsidR="004B3F04" w:rsidRDefault="004B3F04" w:rsidP="000659BE">
            <w:pPr>
              <w:pStyle w:val="TableText"/>
            </w:pPr>
          </w:p>
        </w:tc>
        <w:tc>
          <w:tcPr>
            <w:tcW w:w="1104" w:type="dxa"/>
          </w:tcPr>
          <w:p w14:paraId="039F0C9F" w14:textId="77777777" w:rsidR="004B3F04" w:rsidRDefault="006C736C" w:rsidP="000659BE">
            <w:pPr>
              <w:pStyle w:val="TableText"/>
            </w:pPr>
            <w:hyperlink w:anchor="C_3372-18903">
              <w:r w:rsidR="004B3F04">
                <w:rPr>
                  <w:rStyle w:val="HyperlinkText9pt"/>
                </w:rPr>
                <w:t>3372-18903</w:t>
              </w:r>
            </w:hyperlink>
          </w:p>
        </w:tc>
        <w:tc>
          <w:tcPr>
            <w:tcW w:w="2975" w:type="dxa"/>
          </w:tcPr>
          <w:p w14:paraId="07B3DDB2" w14:textId="77777777" w:rsidR="004B3F04" w:rsidRDefault="004B3F04" w:rsidP="000659BE">
            <w:pPr>
              <w:pStyle w:val="TableText"/>
            </w:pPr>
            <w:r>
              <w:t>2.16.840.1.113883.10.20.28.2.4</w:t>
            </w:r>
          </w:p>
        </w:tc>
      </w:tr>
      <w:tr w:rsidR="004B3F04" w14:paraId="6642B8BF" w14:textId="77777777" w:rsidTr="000659BE">
        <w:trPr>
          <w:jc w:val="center"/>
        </w:trPr>
        <w:tc>
          <w:tcPr>
            <w:tcW w:w="3345" w:type="dxa"/>
          </w:tcPr>
          <w:p w14:paraId="0BFE64DD" w14:textId="77777777" w:rsidR="004B3F04" w:rsidRDefault="004B3F04" w:rsidP="000659BE">
            <w:pPr>
              <w:pStyle w:val="TableText"/>
            </w:pPr>
            <w:r>
              <w:tab/>
            </w:r>
            <w:r>
              <w:tab/>
            </w:r>
            <w:r>
              <w:tab/>
              <w:t>@extension</w:t>
            </w:r>
          </w:p>
        </w:tc>
        <w:tc>
          <w:tcPr>
            <w:tcW w:w="720" w:type="dxa"/>
          </w:tcPr>
          <w:p w14:paraId="397024CA" w14:textId="77777777" w:rsidR="004B3F04" w:rsidRDefault="004B3F04" w:rsidP="000659BE">
            <w:pPr>
              <w:pStyle w:val="TableText"/>
            </w:pPr>
            <w:r>
              <w:t>1..1</w:t>
            </w:r>
          </w:p>
        </w:tc>
        <w:tc>
          <w:tcPr>
            <w:tcW w:w="1152" w:type="dxa"/>
          </w:tcPr>
          <w:p w14:paraId="1E401D32" w14:textId="77777777" w:rsidR="004B3F04" w:rsidRDefault="004B3F04" w:rsidP="000659BE">
            <w:pPr>
              <w:pStyle w:val="TableText"/>
            </w:pPr>
            <w:r>
              <w:t>SHALL</w:t>
            </w:r>
          </w:p>
        </w:tc>
        <w:tc>
          <w:tcPr>
            <w:tcW w:w="864" w:type="dxa"/>
          </w:tcPr>
          <w:p w14:paraId="1CACC967" w14:textId="77777777" w:rsidR="004B3F04" w:rsidRDefault="004B3F04" w:rsidP="000659BE">
            <w:pPr>
              <w:pStyle w:val="TableText"/>
            </w:pPr>
          </w:p>
        </w:tc>
        <w:tc>
          <w:tcPr>
            <w:tcW w:w="1104" w:type="dxa"/>
          </w:tcPr>
          <w:p w14:paraId="2BB73DC6" w14:textId="77777777" w:rsidR="004B3F04" w:rsidRDefault="006C736C" w:rsidP="000659BE">
            <w:pPr>
              <w:pStyle w:val="TableText"/>
            </w:pPr>
            <w:hyperlink w:anchor="C_3372-30104">
              <w:r w:rsidR="004B3F04">
                <w:rPr>
                  <w:rStyle w:val="HyperlinkText9pt"/>
                </w:rPr>
                <w:t>3372-30104</w:t>
              </w:r>
            </w:hyperlink>
          </w:p>
        </w:tc>
        <w:tc>
          <w:tcPr>
            <w:tcW w:w="2975" w:type="dxa"/>
          </w:tcPr>
          <w:p w14:paraId="2FC9A81A" w14:textId="77777777" w:rsidR="004B3F04" w:rsidRDefault="004B3F04" w:rsidP="000659BE">
            <w:pPr>
              <w:pStyle w:val="TableText"/>
            </w:pPr>
            <w:r>
              <w:t>2018-05-01</w:t>
            </w:r>
          </w:p>
        </w:tc>
      </w:tr>
      <w:tr w:rsidR="004B3F04" w14:paraId="5321A2B7" w14:textId="77777777" w:rsidTr="000659BE">
        <w:trPr>
          <w:jc w:val="center"/>
        </w:trPr>
        <w:tc>
          <w:tcPr>
            <w:tcW w:w="3345" w:type="dxa"/>
          </w:tcPr>
          <w:p w14:paraId="28B66648" w14:textId="77777777" w:rsidR="004B3F04" w:rsidRDefault="004B3F04" w:rsidP="000659BE">
            <w:pPr>
              <w:pStyle w:val="TableText"/>
            </w:pPr>
            <w:r>
              <w:tab/>
              <w:t>id</w:t>
            </w:r>
          </w:p>
        </w:tc>
        <w:tc>
          <w:tcPr>
            <w:tcW w:w="720" w:type="dxa"/>
          </w:tcPr>
          <w:p w14:paraId="787EAB66" w14:textId="77777777" w:rsidR="004B3F04" w:rsidRDefault="004B3F04" w:rsidP="000659BE">
            <w:pPr>
              <w:pStyle w:val="TableText"/>
            </w:pPr>
            <w:r>
              <w:t>0..1</w:t>
            </w:r>
          </w:p>
        </w:tc>
        <w:tc>
          <w:tcPr>
            <w:tcW w:w="1152" w:type="dxa"/>
          </w:tcPr>
          <w:p w14:paraId="2E8260B1" w14:textId="77777777" w:rsidR="004B3F04" w:rsidRDefault="004B3F04" w:rsidP="000659BE">
            <w:pPr>
              <w:pStyle w:val="TableText"/>
            </w:pPr>
            <w:r>
              <w:t>MAY</w:t>
            </w:r>
          </w:p>
        </w:tc>
        <w:tc>
          <w:tcPr>
            <w:tcW w:w="864" w:type="dxa"/>
          </w:tcPr>
          <w:p w14:paraId="5AC42ADC" w14:textId="77777777" w:rsidR="004B3F04" w:rsidRDefault="004B3F04" w:rsidP="000659BE">
            <w:pPr>
              <w:pStyle w:val="TableText"/>
            </w:pPr>
          </w:p>
        </w:tc>
        <w:tc>
          <w:tcPr>
            <w:tcW w:w="1104" w:type="dxa"/>
          </w:tcPr>
          <w:p w14:paraId="32AD1B7B" w14:textId="77777777" w:rsidR="004B3F04" w:rsidRDefault="006C736C" w:rsidP="000659BE">
            <w:pPr>
              <w:pStyle w:val="TableText"/>
            </w:pPr>
            <w:hyperlink w:anchor="C_3372-18904">
              <w:r w:rsidR="004B3F04">
                <w:rPr>
                  <w:rStyle w:val="HyperlinkText9pt"/>
                </w:rPr>
                <w:t>3372-18904</w:t>
              </w:r>
            </w:hyperlink>
          </w:p>
        </w:tc>
        <w:tc>
          <w:tcPr>
            <w:tcW w:w="2975" w:type="dxa"/>
          </w:tcPr>
          <w:p w14:paraId="36040431" w14:textId="77777777" w:rsidR="004B3F04" w:rsidRDefault="004B3F04" w:rsidP="000659BE">
            <w:pPr>
              <w:pStyle w:val="TableText"/>
            </w:pPr>
          </w:p>
        </w:tc>
      </w:tr>
      <w:tr w:rsidR="004B3F04" w14:paraId="2602A1D3" w14:textId="77777777" w:rsidTr="000659BE">
        <w:trPr>
          <w:jc w:val="center"/>
        </w:trPr>
        <w:tc>
          <w:tcPr>
            <w:tcW w:w="3345" w:type="dxa"/>
          </w:tcPr>
          <w:p w14:paraId="4C6C3B4B" w14:textId="77777777" w:rsidR="004B3F04" w:rsidRDefault="004B3F04" w:rsidP="000659BE">
            <w:pPr>
              <w:pStyle w:val="TableText"/>
            </w:pPr>
            <w:r>
              <w:tab/>
              <w:t>code</w:t>
            </w:r>
          </w:p>
        </w:tc>
        <w:tc>
          <w:tcPr>
            <w:tcW w:w="720" w:type="dxa"/>
          </w:tcPr>
          <w:p w14:paraId="6F2B8CE7" w14:textId="77777777" w:rsidR="004B3F04" w:rsidRDefault="004B3F04" w:rsidP="000659BE">
            <w:pPr>
              <w:pStyle w:val="TableText"/>
            </w:pPr>
            <w:r>
              <w:t>1..1</w:t>
            </w:r>
          </w:p>
        </w:tc>
        <w:tc>
          <w:tcPr>
            <w:tcW w:w="1152" w:type="dxa"/>
          </w:tcPr>
          <w:p w14:paraId="74C95FE4" w14:textId="77777777" w:rsidR="004B3F04" w:rsidRDefault="004B3F04" w:rsidP="000659BE">
            <w:pPr>
              <w:pStyle w:val="TableText"/>
            </w:pPr>
            <w:r>
              <w:t>SHALL</w:t>
            </w:r>
          </w:p>
        </w:tc>
        <w:tc>
          <w:tcPr>
            <w:tcW w:w="864" w:type="dxa"/>
          </w:tcPr>
          <w:p w14:paraId="6C70B645" w14:textId="77777777" w:rsidR="004B3F04" w:rsidRDefault="004B3F04" w:rsidP="000659BE">
            <w:pPr>
              <w:pStyle w:val="TableText"/>
            </w:pPr>
          </w:p>
        </w:tc>
        <w:tc>
          <w:tcPr>
            <w:tcW w:w="1104" w:type="dxa"/>
          </w:tcPr>
          <w:p w14:paraId="3B0D6C6E" w14:textId="77777777" w:rsidR="004B3F04" w:rsidRDefault="006C736C" w:rsidP="000659BE">
            <w:pPr>
              <w:pStyle w:val="TableText"/>
            </w:pPr>
            <w:hyperlink w:anchor="C_3372-18905">
              <w:r w:rsidR="004B3F04">
                <w:rPr>
                  <w:rStyle w:val="HyperlinkText9pt"/>
                </w:rPr>
                <w:t>3372-18905</w:t>
              </w:r>
            </w:hyperlink>
          </w:p>
        </w:tc>
        <w:tc>
          <w:tcPr>
            <w:tcW w:w="2975" w:type="dxa"/>
          </w:tcPr>
          <w:p w14:paraId="0D057914" w14:textId="77777777" w:rsidR="004B3F04" w:rsidRDefault="004B3F04" w:rsidP="000659BE">
            <w:pPr>
              <w:pStyle w:val="TableText"/>
            </w:pPr>
          </w:p>
        </w:tc>
      </w:tr>
      <w:tr w:rsidR="004B3F04" w14:paraId="70618544" w14:textId="77777777" w:rsidTr="000659BE">
        <w:trPr>
          <w:jc w:val="center"/>
        </w:trPr>
        <w:tc>
          <w:tcPr>
            <w:tcW w:w="3345" w:type="dxa"/>
          </w:tcPr>
          <w:p w14:paraId="4E06DFE9" w14:textId="77777777" w:rsidR="004B3F04" w:rsidRDefault="004B3F04" w:rsidP="000659BE">
            <w:pPr>
              <w:pStyle w:val="TableText"/>
            </w:pPr>
            <w:r>
              <w:tab/>
            </w:r>
            <w:r>
              <w:tab/>
              <w:t>@code</w:t>
            </w:r>
          </w:p>
        </w:tc>
        <w:tc>
          <w:tcPr>
            <w:tcW w:w="720" w:type="dxa"/>
          </w:tcPr>
          <w:p w14:paraId="78C8D9B0" w14:textId="77777777" w:rsidR="004B3F04" w:rsidRDefault="004B3F04" w:rsidP="000659BE">
            <w:pPr>
              <w:pStyle w:val="TableText"/>
            </w:pPr>
            <w:r>
              <w:t>1..1</w:t>
            </w:r>
          </w:p>
        </w:tc>
        <w:tc>
          <w:tcPr>
            <w:tcW w:w="1152" w:type="dxa"/>
          </w:tcPr>
          <w:p w14:paraId="4C54324B" w14:textId="77777777" w:rsidR="004B3F04" w:rsidRDefault="004B3F04" w:rsidP="000659BE">
            <w:pPr>
              <w:pStyle w:val="TableText"/>
            </w:pPr>
            <w:r>
              <w:t>SHALL</w:t>
            </w:r>
          </w:p>
        </w:tc>
        <w:tc>
          <w:tcPr>
            <w:tcW w:w="864" w:type="dxa"/>
          </w:tcPr>
          <w:p w14:paraId="551A3CBD" w14:textId="77777777" w:rsidR="004B3F04" w:rsidRDefault="004B3F04" w:rsidP="000659BE">
            <w:pPr>
              <w:pStyle w:val="TableText"/>
            </w:pPr>
          </w:p>
        </w:tc>
        <w:tc>
          <w:tcPr>
            <w:tcW w:w="1104" w:type="dxa"/>
          </w:tcPr>
          <w:p w14:paraId="6A99022A" w14:textId="77777777" w:rsidR="004B3F04" w:rsidRDefault="006C736C" w:rsidP="000659BE">
            <w:pPr>
              <w:pStyle w:val="TableText"/>
            </w:pPr>
            <w:hyperlink w:anchor="C_3372-18906">
              <w:r w:rsidR="004B3F04">
                <w:rPr>
                  <w:rStyle w:val="HyperlinkText9pt"/>
                </w:rPr>
                <w:t>3372-18906</w:t>
              </w:r>
            </w:hyperlink>
          </w:p>
        </w:tc>
        <w:tc>
          <w:tcPr>
            <w:tcW w:w="2975" w:type="dxa"/>
          </w:tcPr>
          <w:p w14:paraId="0AF4E77E" w14:textId="77777777" w:rsidR="004B3F04" w:rsidRDefault="004B3F04" w:rsidP="000659BE">
            <w:pPr>
              <w:pStyle w:val="TableText"/>
            </w:pPr>
            <w:r>
              <w:t>urn:oid:2.16.840.1.113883.6.1 (LOINC) = 57027-5</w:t>
            </w:r>
          </w:p>
        </w:tc>
      </w:tr>
      <w:tr w:rsidR="004B3F04" w14:paraId="7609B726" w14:textId="77777777" w:rsidTr="000659BE">
        <w:trPr>
          <w:jc w:val="center"/>
        </w:trPr>
        <w:tc>
          <w:tcPr>
            <w:tcW w:w="3345" w:type="dxa"/>
          </w:tcPr>
          <w:p w14:paraId="68428041" w14:textId="77777777" w:rsidR="004B3F04" w:rsidRDefault="004B3F04" w:rsidP="000659BE">
            <w:pPr>
              <w:pStyle w:val="TableText"/>
            </w:pPr>
            <w:r>
              <w:tab/>
            </w:r>
            <w:r>
              <w:tab/>
              <w:t>@codeSystem</w:t>
            </w:r>
          </w:p>
        </w:tc>
        <w:tc>
          <w:tcPr>
            <w:tcW w:w="720" w:type="dxa"/>
          </w:tcPr>
          <w:p w14:paraId="5A3F35DF" w14:textId="77777777" w:rsidR="004B3F04" w:rsidRDefault="004B3F04" w:rsidP="000659BE">
            <w:pPr>
              <w:pStyle w:val="TableText"/>
            </w:pPr>
            <w:r>
              <w:t>1..1</w:t>
            </w:r>
          </w:p>
        </w:tc>
        <w:tc>
          <w:tcPr>
            <w:tcW w:w="1152" w:type="dxa"/>
          </w:tcPr>
          <w:p w14:paraId="46029A4E" w14:textId="77777777" w:rsidR="004B3F04" w:rsidRDefault="004B3F04" w:rsidP="000659BE">
            <w:pPr>
              <w:pStyle w:val="TableText"/>
            </w:pPr>
            <w:r>
              <w:t>SHALL</w:t>
            </w:r>
          </w:p>
        </w:tc>
        <w:tc>
          <w:tcPr>
            <w:tcW w:w="864" w:type="dxa"/>
          </w:tcPr>
          <w:p w14:paraId="6CE68A8F" w14:textId="77777777" w:rsidR="004B3F04" w:rsidRDefault="004B3F04" w:rsidP="000659BE">
            <w:pPr>
              <w:pStyle w:val="TableText"/>
            </w:pPr>
          </w:p>
        </w:tc>
        <w:tc>
          <w:tcPr>
            <w:tcW w:w="1104" w:type="dxa"/>
          </w:tcPr>
          <w:p w14:paraId="635E8330" w14:textId="77777777" w:rsidR="004B3F04" w:rsidRDefault="006C736C" w:rsidP="000659BE">
            <w:pPr>
              <w:pStyle w:val="TableText"/>
            </w:pPr>
            <w:hyperlink w:anchor="C_3372-30103">
              <w:r w:rsidR="004B3F04">
                <w:rPr>
                  <w:rStyle w:val="HyperlinkText9pt"/>
                </w:rPr>
                <w:t>3372-30103</w:t>
              </w:r>
            </w:hyperlink>
          </w:p>
        </w:tc>
        <w:tc>
          <w:tcPr>
            <w:tcW w:w="2975" w:type="dxa"/>
          </w:tcPr>
          <w:p w14:paraId="3BDBB05D" w14:textId="77777777" w:rsidR="004B3F04" w:rsidRDefault="004B3F04" w:rsidP="000659BE">
            <w:pPr>
              <w:pStyle w:val="TableText"/>
            </w:pPr>
            <w:r>
              <w:t>urn:oid:2.16.840.1.113883.6.1 (LOINC)</w:t>
            </w:r>
          </w:p>
        </w:tc>
      </w:tr>
      <w:tr w:rsidR="004B3F04" w14:paraId="1B097738" w14:textId="77777777" w:rsidTr="000659BE">
        <w:trPr>
          <w:jc w:val="center"/>
        </w:trPr>
        <w:tc>
          <w:tcPr>
            <w:tcW w:w="3345" w:type="dxa"/>
          </w:tcPr>
          <w:p w14:paraId="6DC42510" w14:textId="77777777" w:rsidR="004B3F04" w:rsidRDefault="004B3F04" w:rsidP="000659BE">
            <w:pPr>
              <w:pStyle w:val="TableText"/>
            </w:pPr>
            <w:r>
              <w:tab/>
              <w:t>title</w:t>
            </w:r>
          </w:p>
        </w:tc>
        <w:tc>
          <w:tcPr>
            <w:tcW w:w="720" w:type="dxa"/>
          </w:tcPr>
          <w:p w14:paraId="18CEC52F" w14:textId="77777777" w:rsidR="004B3F04" w:rsidRDefault="004B3F04" w:rsidP="000659BE">
            <w:pPr>
              <w:pStyle w:val="TableText"/>
            </w:pPr>
            <w:r>
              <w:t>1..1</w:t>
            </w:r>
          </w:p>
        </w:tc>
        <w:tc>
          <w:tcPr>
            <w:tcW w:w="1152" w:type="dxa"/>
          </w:tcPr>
          <w:p w14:paraId="4F6F64FB" w14:textId="77777777" w:rsidR="004B3F04" w:rsidRDefault="004B3F04" w:rsidP="000659BE">
            <w:pPr>
              <w:pStyle w:val="TableText"/>
            </w:pPr>
            <w:r>
              <w:t>SHALL</w:t>
            </w:r>
          </w:p>
        </w:tc>
        <w:tc>
          <w:tcPr>
            <w:tcW w:w="864" w:type="dxa"/>
          </w:tcPr>
          <w:p w14:paraId="7F81C0E7" w14:textId="77777777" w:rsidR="004B3F04" w:rsidRDefault="004B3F04" w:rsidP="000659BE">
            <w:pPr>
              <w:pStyle w:val="TableText"/>
            </w:pPr>
          </w:p>
        </w:tc>
        <w:tc>
          <w:tcPr>
            <w:tcW w:w="1104" w:type="dxa"/>
          </w:tcPr>
          <w:p w14:paraId="2FD26850" w14:textId="77777777" w:rsidR="004B3F04" w:rsidRDefault="006C736C" w:rsidP="000659BE">
            <w:pPr>
              <w:pStyle w:val="TableText"/>
            </w:pPr>
            <w:hyperlink w:anchor="C_3372-18910">
              <w:r w:rsidR="004B3F04">
                <w:rPr>
                  <w:rStyle w:val="HyperlinkText9pt"/>
                </w:rPr>
                <w:t>3372-18910</w:t>
              </w:r>
            </w:hyperlink>
          </w:p>
        </w:tc>
        <w:tc>
          <w:tcPr>
            <w:tcW w:w="2975" w:type="dxa"/>
          </w:tcPr>
          <w:p w14:paraId="35F88B6C" w14:textId="77777777" w:rsidR="004B3F04" w:rsidRDefault="004B3F04" w:rsidP="000659BE">
            <w:pPr>
              <w:pStyle w:val="TableText"/>
            </w:pPr>
          </w:p>
        </w:tc>
      </w:tr>
      <w:tr w:rsidR="004B3F04" w14:paraId="7AFC0C0B" w14:textId="77777777" w:rsidTr="000659BE">
        <w:trPr>
          <w:jc w:val="center"/>
        </w:trPr>
        <w:tc>
          <w:tcPr>
            <w:tcW w:w="3345" w:type="dxa"/>
          </w:tcPr>
          <w:p w14:paraId="552F4FAC" w14:textId="77777777" w:rsidR="004B3F04" w:rsidRDefault="004B3F04" w:rsidP="000659BE">
            <w:pPr>
              <w:pStyle w:val="TableText"/>
            </w:pPr>
            <w:r>
              <w:tab/>
            </w:r>
            <w:r>
              <w:tab/>
              <w:t>@value</w:t>
            </w:r>
          </w:p>
        </w:tc>
        <w:tc>
          <w:tcPr>
            <w:tcW w:w="720" w:type="dxa"/>
          </w:tcPr>
          <w:p w14:paraId="13105965" w14:textId="77777777" w:rsidR="004B3F04" w:rsidRDefault="004B3F04" w:rsidP="000659BE">
            <w:pPr>
              <w:pStyle w:val="TableText"/>
            </w:pPr>
            <w:r>
              <w:t>1..1</w:t>
            </w:r>
          </w:p>
        </w:tc>
        <w:tc>
          <w:tcPr>
            <w:tcW w:w="1152" w:type="dxa"/>
          </w:tcPr>
          <w:p w14:paraId="75423E59" w14:textId="77777777" w:rsidR="004B3F04" w:rsidRDefault="004B3F04" w:rsidP="000659BE">
            <w:pPr>
              <w:pStyle w:val="TableText"/>
            </w:pPr>
            <w:r>
              <w:t>SHALL</w:t>
            </w:r>
          </w:p>
        </w:tc>
        <w:tc>
          <w:tcPr>
            <w:tcW w:w="864" w:type="dxa"/>
          </w:tcPr>
          <w:p w14:paraId="095EC130" w14:textId="77777777" w:rsidR="004B3F04" w:rsidRDefault="004B3F04" w:rsidP="000659BE">
            <w:pPr>
              <w:pStyle w:val="TableText"/>
            </w:pPr>
          </w:p>
        </w:tc>
        <w:tc>
          <w:tcPr>
            <w:tcW w:w="1104" w:type="dxa"/>
          </w:tcPr>
          <w:p w14:paraId="132614CC" w14:textId="77777777" w:rsidR="004B3F04" w:rsidRDefault="006C736C" w:rsidP="000659BE">
            <w:pPr>
              <w:pStyle w:val="TableText"/>
            </w:pPr>
            <w:hyperlink w:anchor="C_3372-18965">
              <w:r w:rsidR="004B3F04">
                <w:rPr>
                  <w:rStyle w:val="HyperlinkText9pt"/>
                </w:rPr>
                <w:t>3372-18965</w:t>
              </w:r>
            </w:hyperlink>
          </w:p>
        </w:tc>
        <w:tc>
          <w:tcPr>
            <w:tcW w:w="2975" w:type="dxa"/>
          </w:tcPr>
          <w:p w14:paraId="36F89F17" w14:textId="77777777" w:rsidR="004B3F04" w:rsidRDefault="004B3F04" w:rsidP="000659BE">
            <w:pPr>
              <w:pStyle w:val="TableText"/>
            </w:pPr>
            <w:r>
              <w:t>Measure Observations Section</w:t>
            </w:r>
          </w:p>
        </w:tc>
      </w:tr>
      <w:tr w:rsidR="004B3F04" w14:paraId="7201E5A0" w14:textId="77777777" w:rsidTr="000659BE">
        <w:trPr>
          <w:jc w:val="center"/>
        </w:trPr>
        <w:tc>
          <w:tcPr>
            <w:tcW w:w="3345" w:type="dxa"/>
          </w:tcPr>
          <w:p w14:paraId="32670845" w14:textId="77777777" w:rsidR="004B3F04" w:rsidRDefault="004B3F04" w:rsidP="000659BE">
            <w:pPr>
              <w:pStyle w:val="TableText"/>
            </w:pPr>
            <w:r>
              <w:tab/>
              <w:t>text</w:t>
            </w:r>
          </w:p>
        </w:tc>
        <w:tc>
          <w:tcPr>
            <w:tcW w:w="720" w:type="dxa"/>
          </w:tcPr>
          <w:p w14:paraId="35B505BA" w14:textId="77777777" w:rsidR="004B3F04" w:rsidRDefault="004B3F04" w:rsidP="000659BE">
            <w:pPr>
              <w:pStyle w:val="TableText"/>
            </w:pPr>
            <w:r>
              <w:t>1..1</w:t>
            </w:r>
          </w:p>
        </w:tc>
        <w:tc>
          <w:tcPr>
            <w:tcW w:w="1152" w:type="dxa"/>
          </w:tcPr>
          <w:p w14:paraId="7CA96F0F" w14:textId="77777777" w:rsidR="004B3F04" w:rsidRDefault="004B3F04" w:rsidP="000659BE">
            <w:pPr>
              <w:pStyle w:val="TableText"/>
            </w:pPr>
            <w:r>
              <w:t>SHALL</w:t>
            </w:r>
          </w:p>
        </w:tc>
        <w:tc>
          <w:tcPr>
            <w:tcW w:w="864" w:type="dxa"/>
          </w:tcPr>
          <w:p w14:paraId="0B167F06" w14:textId="77777777" w:rsidR="004B3F04" w:rsidRDefault="004B3F04" w:rsidP="000659BE">
            <w:pPr>
              <w:pStyle w:val="TableText"/>
            </w:pPr>
          </w:p>
        </w:tc>
        <w:tc>
          <w:tcPr>
            <w:tcW w:w="1104" w:type="dxa"/>
          </w:tcPr>
          <w:p w14:paraId="7913C44C" w14:textId="77777777" w:rsidR="004B3F04" w:rsidRDefault="006C736C" w:rsidP="000659BE">
            <w:pPr>
              <w:pStyle w:val="TableText"/>
            </w:pPr>
            <w:hyperlink w:anchor="C_3372-18911">
              <w:r w:rsidR="004B3F04">
                <w:rPr>
                  <w:rStyle w:val="HyperlinkText9pt"/>
                </w:rPr>
                <w:t>3372-18911</w:t>
              </w:r>
            </w:hyperlink>
          </w:p>
        </w:tc>
        <w:tc>
          <w:tcPr>
            <w:tcW w:w="2975" w:type="dxa"/>
          </w:tcPr>
          <w:p w14:paraId="065E7D84" w14:textId="77777777" w:rsidR="004B3F04" w:rsidRDefault="004B3F04" w:rsidP="000659BE">
            <w:pPr>
              <w:pStyle w:val="TableText"/>
            </w:pPr>
          </w:p>
        </w:tc>
      </w:tr>
      <w:tr w:rsidR="004B3F04" w14:paraId="605D3103" w14:textId="77777777" w:rsidTr="000659BE">
        <w:trPr>
          <w:jc w:val="center"/>
        </w:trPr>
        <w:tc>
          <w:tcPr>
            <w:tcW w:w="3345" w:type="dxa"/>
          </w:tcPr>
          <w:p w14:paraId="4DD31F90" w14:textId="77777777" w:rsidR="004B3F04" w:rsidRDefault="004B3F04" w:rsidP="000659BE">
            <w:pPr>
              <w:pStyle w:val="TableText"/>
            </w:pPr>
            <w:r>
              <w:tab/>
              <w:t>definition</w:t>
            </w:r>
          </w:p>
        </w:tc>
        <w:tc>
          <w:tcPr>
            <w:tcW w:w="720" w:type="dxa"/>
          </w:tcPr>
          <w:p w14:paraId="376EBBA4" w14:textId="77777777" w:rsidR="004B3F04" w:rsidRDefault="004B3F04" w:rsidP="000659BE">
            <w:pPr>
              <w:pStyle w:val="TableText"/>
            </w:pPr>
            <w:r>
              <w:t>1..*</w:t>
            </w:r>
          </w:p>
        </w:tc>
        <w:tc>
          <w:tcPr>
            <w:tcW w:w="1152" w:type="dxa"/>
          </w:tcPr>
          <w:p w14:paraId="2E2164BC" w14:textId="77777777" w:rsidR="004B3F04" w:rsidRDefault="004B3F04" w:rsidP="000659BE">
            <w:pPr>
              <w:pStyle w:val="TableText"/>
            </w:pPr>
            <w:r>
              <w:t>SHALL</w:t>
            </w:r>
          </w:p>
        </w:tc>
        <w:tc>
          <w:tcPr>
            <w:tcW w:w="864" w:type="dxa"/>
          </w:tcPr>
          <w:p w14:paraId="52225830" w14:textId="77777777" w:rsidR="004B3F04" w:rsidRDefault="004B3F04" w:rsidP="000659BE">
            <w:pPr>
              <w:pStyle w:val="TableText"/>
            </w:pPr>
          </w:p>
        </w:tc>
        <w:tc>
          <w:tcPr>
            <w:tcW w:w="1104" w:type="dxa"/>
          </w:tcPr>
          <w:p w14:paraId="0A9E05C1" w14:textId="77777777" w:rsidR="004B3F04" w:rsidRDefault="006C736C" w:rsidP="000659BE">
            <w:pPr>
              <w:pStyle w:val="TableText"/>
            </w:pPr>
            <w:hyperlink w:anchor="C_3372-30105">
              <w:r w:rsidR="004B3F04">
                <w:rPr>
                  <w:rStyle w:val="HyperlinkText9pt"/>
                </w:rPr>
                <w:t>3372-30105</w:t>
              </w:r>
            </w:hyperlink>
          </w:p>
        </w:tc>
        <w:tc>
          <w:tcPr>
            <w:tcW w:w="2975" w:type="dxa"/>
          </w:tcPr>
          <w:p w14:paraId="6B4F6832" w14:textId="77777777" w:rsidR="004B3F04" w:rsidRDefault="004B3F04" w:rsidP="000659BE">
            <w:pPr>
              <w:pStyle w:val="TableText"/>
            </w:pPr>
          </w:p>
        </w:tc>
      </w:tr>
      <w:tr w:rsidR="004B3F04" w14:paraId="3D91F148" w14:textId="77777777" w:rsidTr="000659BE">
        <w:trPr>
          <w:jc w:val="center"/>
        </w:trPr>
        <w:tc>
          <w:tcPr>
            <w:tcW w:w="3345" w:type="dxa"/>
          </w:tcPr>
          <w:p w14:paraId="722E1AD3" w14:textId="77777777" w:rsidR="004B3F04" w:rsidRDefault="004B3F04" w:rsidP="000659BE">
            <w:pPr>
              <w:pStyle w:val="TableText"/>
            </w:pPr>
            <w:r>
              <w:tab/>
            </w:r>
            <w:r>
              <w:tab/>
              <w:t>measureObservationDefinition</w:t>
            </w:r>
          </w:p>
        </w:tc>
        <w:tc>
          <w:tcPr>
            <w:tcW w:w="720" w:type="dxa"/>
          </w:tcPr>
          <w:p w14:paraId="6DC80F94" w14:textId="77777777" w:rsidR="004B3F04" w:rsidRDefault="004B3F04" w:rsidP="000659BE">
            <w:pPr>
              <w:pStyle w:val="TableText"/>
            </w:pPr>
            <w:r>
              <w:t>1..1</w:t>
            </w:r>
          </w:p>
        </w:tc>
        <w:tc>
          <w:tcPr>
            <w:tcW w:w="1152" w:type="dxa"/>
          </w:tcPr>
          <w:p w14:paraId="2F0A9595" w14:textId="77777777" w:rsidR="004B3F04" w:rsidRDefault="004B3F04" w:rsidP="000659BE">
            <w:pPr>
              <w:pStyle w:val="TableText"/>
            </w:pPr>
            <w:r>
              <w:t>SHALL</w:t>
            </w:r>
          </w:p>
        </w:tc>
        <w:tc>
          <w:tcPr>
            <w:tcW w:w="864" w:type="dxa"/>
          </w:tcPr>
          <w:p w14:paraId="44192F80" w14:textId="77777777" w:rsidR="004B3F04" w:rsidRDefault="004B3F04" w:rsidP="000659BE">
            <w:pPr>
              <w:pStyle w:val="TableText"/>
            </w:pPr>
          </w:p>
        </w:tc>
        <w:tc>
          <w:tcPr>
            <w:tcW w:w="1104" w:type="dxa"/>
          </w:tcPr>
          <w:p w14:paraId="15400816" w14:textId="77777777" w:rsidR="004B3F04" w:rsidRDefault="006C736C" w:rsidP="000659BE">
            <w:pPr>
              <w:pStyle w:val="TableText"/>
            </w:pPr>
            <w:hyperlink w:anchor="C_3372-34644">
              <w:r w:rsidR="004B3F04">
                <w:rPr>
                  <w:rStyle w:val="HyperlinkText9pt"/>
                </w:rPr>
                <w:t>3372-34644</w:t>
              </w:r>
            </w:hyperlink>
          </w:p>
        </w:tc>
        <w:tc>
          <w:tcPr>
            <w:tcW w:w="2975" w:type="dxa"/>
          </w:tcPr>
          <w:p w14:paraId="5482EB83" w14:textId="77777777" w:rsidR="004B3F04" w:rsidRDefault="004B3F04" w:rsidP="000659BE">
            <w:pPr>
              <w:pStyle w:val="TableText"/>
            </w:pPr>
          </w:p>
        </w:tc>
      </w:tr>
      <w:tr w:rsidR="004B3F04" w14:paraId="2BFC0FFA" w14:textId="77777777" w:rsidTr="000659BE">
        <w:trPr>
          <w:jc w:val="center"/>
        </w:trPr>
        <w:tc>
          <w:tcPr>
            <w:tcW w:w="3345" w:type="dxa"/>
          </w:tcPr>
          <w:p w14:paraId="22E23831" w14:textId="77777777" w:rsidR="004B3F04" w:rsidRDefault="004B3F04" w:rsidP="000659BE">
            <w:pPr>
              <w:pStyle w:val="TableText"/>
            </w:pPr>
            <w:r>
              <w:tab/>
            </w:r>
            <w:r>
              <w:tab/>
            </w:r>
            <w:r>
              <w:tab/>
              <w:t>code</w:t>
            </w:r>
          </w:p>
        </w:tc>
        <w:tc>
          <w:tcPr>
            <w:tcW w:w="720" w:type="dxa"/>
          </w:tcPr>
          <w:p w14:paraId="5B926BE4" w14:textId="77777777" w:rsidR="004B3F04" w:rsidRDefault="004B3F04" w:rsidP="000659BE">
            <w:pPr>
              <w:pStyle w:val="TableText"/>
            </w:pPr>
            <w:r>
              <w:t>1..1</w:t>
            </w:r>
          </w:p>
        </w:tc>
        <w:tc>
          <w:tcPr>
            <w:tcW w:w="1152" w:type="dxa"/>
          </w:tcPr>
          <w:p w14:paraId="1B41FD98" w14:textId="77777777" w:rsidR="004B3F04" w:rsidRDefault="004B3F04" w:rsidP="000659BE">
            <w:pPr>
              <w:pStyle w:val="TableText"/>
            </w:pPr>
            <w:r>
              <w:t>SHALL</w:t>
            </w:r>
          </w:p>
        </w:tc>
        <w:tc>
          <w:tcPr>
            <w:tcW w:w="864" w:type="dxa"/>
          </w:tcPr>
          <w:p w14:paraId="4DAA7C0C" w14:textId="77777777" w:rsidR="004B3F04" w:rsidRDefault="004B3F04" w:rsidP="000659BE">
            <w:pPr>
              <w:pStyle w:val="TableText"/>
            </w:pPr>
          </w:p>
        </w:tc>
        <w:tc>
          <w:tcPr>
            <w:tcW w:w="1104" w:type="dxa"/>
          </w:tcPr>
          <w:p w14:paraId="2065AB4F" w14:textId="77777777" w:rsidR="004B3F04" w:rsidRDefault="006C736C" w:rsidP="000659BE">
            <w:pPr>
              <w:pStyle w:val="TableText"/>
            </w:pPr>
            <w:hyperlink w:anchor="C_3372-34650">
              <w:r w:rsidR="004B3F04">
                <w:rPr>
                  <w:rStyle w:val="HyperlinkText9pt"/>
                </w:rPr>
                <w:t>3372-34650</w:t>
              </w:r>
            </w:hyperlink>
          </w:p>
        </w:tc>
        <w:tc>
          <w:tcPr>
            <w:tcW w:w="2975" w:type="dxa"/>
          </w:tcPr>
          <w:p w14:paraId="7769AC18" w14:textId="77777777" w:rsidR="004B3F04" w:rsidRDefault="004B3F04" w:rsidP="000659BE">
            <w:pPr>
              <w:pStyle w:val="TableText"/>
            </w:pPr>
          </w:p>
        </w:tc>
      </w:tr>
      <w:tr w:rsidR="004B3F04" w14:paraId="231FC3DE" w14:textId="77777777" w:rsidTr="000659BE">
        <w:trPr>
          <w:jc w:val="center"/>
        </w:trPr>
        <w:tc>
          <w:tcPr>
            <w:tcW w:w="3345" w:type="dxa"/>
          </w:tcPr>
          <w:p w14:paraId="7FFDBC03" w14:textId="77777777" w:rsidR="004B3F04" w:rsidRDefault="004B3F04" w:rsidP="000659BE">
            <w:pPr>
              <w:pStyle w:val="TableText"/>
            </w:pPr>
            <w:r>
              <w:tab/>
            </w:r>
            <w:r>
              <w:tab/>
            </w:r>
            <w:r>
              <w:tab/>
              <w:t>value</w:t>
            </w:r>
          </w:p>
        </w:tc>
        <w:tc>
          <w:tcPr>
            <w:tcW w:w="720" w:type="dxa"/>
          </w:tcPr>
          <w:p w14:paraId="4422C942" w14:textId="77777777" w:rsidR="004B3F04" w:rsidRDefault="004B3F04" w:rsidP="000659BE">
            <w:pPr>
              <w:pStyle w:val="TableText"/>
            </w:pPr>
            <w:r>
              <w:t>1..1</w:t>
            </w:r>
          </w:p>
        </w:tc>
        <w:tc>
          <w:tcPr>
            <w:tcW w:w="1152" w:type="dxa"/>
          </w:tcPr>
          <w:p w14:paraId="058FC0B9" w14:textId="77777777" w:rsidR="004B3F04" w:rsidRDefault="004B3F04" w:rsidP="000659BE">
            <w:pPr>
              <w:pStyle w:val="TableText"/>
            </w:pPr>
            <w:r>
              <w:t>SHALL</w:t>
            </w:r>
          </w:p>
        </w:tc>
        <w:tc>
          <w:tcPr>
            <w:tcW w:w="864" w:type="dxa"/>
          </w:tcPr>
          <w:p w14:paraId="76E12137" w14:textId="77777777" w:rsidR="004B3F04" w:rsidRDefault="004B3F04" w:rsidP="000659BE">
            <w:pPr>
              <w:pStyle w:val="TableText"/>
            </w:pPr>
          </w:p>
        </w:tc>
        <w:tc>
          <w:tcPr>
            <w:tcW w:w="1104" w:type="dxa"/>
          </w:tcPr>
          <w:p w14:paraId="35C43B09" w14:textId="77777777" w:rsidR="004B3F04" w:rsidRDefault="006C736C" w:rsidP="000659BE">
            <w:pPr>
              <w:pStyle w:val="TableText"/>
            </w:pPr>
            <w:hyperlink w:anchor="C_3372-34651">
              <w:r w:rsidR="004B3F04">
                <w:rPr>
                  <w:rStyle w:val="HyperlinkText9pt"/>
                </w:rPr>
                <w:t>3372-34651</w:t>
              </w:r>
            </w:hyperlink>
          </w:p>
        </w:tc>
        <w:tc>
          <w:tcPr>
            <w:tcW w:w="2975" w:type="dxa"/>
          </w:tcPr>
          <w:p w14:paraId="44198C14" w14:textId="77777777" w:rsidR="004B3F04" w:rsidRDefault="004B3F04" w:rsidP="000659BE">
            <w:pPr>
              <w:pStyle w:val="TableText"/>
            </w:pPr>
          </w:p>
        </w:tc>
      </w:tr>
      <w:tr w:rsidR="004B3F04" w14:paraId="27FD6F79" w14:textId="77777777" w:rsidTr="000659BE">
        <w:trPr>
          <w:jc w:val="center"/>
        </w:trPr>
        <w:tc>
          <w:tcPr>
            <w:tcW w:w="3345" w:type="dxa"/>
          </w:tcPr>
          <w:p w14:paraId="14A9E502" w14:textId="77777777" w:rsidR="004B3F04" w:rsidRDefault="004B3F04" w:rsidP="000659BE">
            <w:pPr>
              <w:pStyle w:val="TableText"/>
            </w:pPr>
            <w:r>
              <w:tab/>
            </w:r>
            <w:r>
              <w:tab/>
            </w:r>
            <w:r>
              <w:tab/>
              <w:t>methodCode</w:t>
            </w:r>
          </w:p>
        </w:tc>
        <w:tc>
          <w:tcPr>
            <w:tcW w:w="720" w:type="dxa"/>
          </w:tcPr>
          <w:p w14:paraId="54C32A88" w14:textId="77777777" w:rsidR="004B3F04" w:rsidRDefault="004B3F04" w:rsidP="000659BE">
            <w:pPr>
              <w:pStyle w:val="TableText"/>
            </w:pPr>
            <w:r>
              <w:t>1..1</w:t>
            </w:r>
          </w:p>
        </w:tc>
        <w:tc>
          <w:tcPr>
            <w:tcW w:w="1152" w:type="dxa"/>
          </w:tcPr>
          <w:p w14:paraId="5E439512" w14:textId="77777777" w:rsidR="004B3F04" w:rsidRDefault="004B3F04" w:rsidP="000659BE">
            <w:pPr>
              <w:pStyle w:val="TableText"/>
            </w:pPr>
            <w:r>
              <w:t>SHALL</w:t>
            </w:r>
          </w:p>
        </w:tc>
        <w:tc>
          <w:tcPr>
            <w:tcW w:w="864" w:type="dxa"/>
          </w:tcPr>
          <w:p w14:paraId="61BAC26E" w14:textId="77777777" w:rsidR="004B3F04" w:rsidRDefault="004B3F04" w:rsidP="000659BE">
            <w:pPr>
              <w:pStyle w:val="TableText"/>
            </w:pPr>
          </w:p>
        </w:tc>
        <w:tc>
          <w:tcPr>
            <w:tcW w:w="1104" w:type="dxa"/>
          </w:tcPr>
          <w:p w14:paraId="54C1EF92" w14:textId="77777777" w:rsidR="004B3F04" w:rsidRDefault="006C736C" w:rsidP="000659BE">
            <w:pPr>
              <w:pStyle w:val="TableText"/>
            </w:pPr>
            <w:hyperlink w:anchor="C_3372-34649">
              <w:r w:rsidR="004B3F04">
                <w:rPr>
                  <w:rStyle w:val="HyperlinkText9pt"/>
                </w:rPr>
                <w:t>3372-34649</w:t>
              </w:r>
            </w:hyperlink>
          </w:p>
        </w:tc>
        <w:tc>
          <w:tcPr>
            <w:tcW w:w="2975" w:type="dxa"/>
          </w:tcPr>
          <w:p w14:paraId="2F108650" w14:textId="77777777" w:rsidR="004B3F04" w:rsidRDefault="004B3F04" w:rsidP="000659BE">
            <w:pPr>
              <w:pStyle w:val="TableText"/>
            </w:pPr>
          </w:p>
        </w:tc>
      </w:tr>
    </w:tbl>
    <w:p w14:paraId="40AA4894" w14:textId="77777777" w:rsidR="004B3F04" w:rsidRDefault="004B3F04" w:rsidP="004B3F04">
      <w:pPr>
        <w:pStyle w:val="BodyText"/>
      </w:pPr>
    </w:p>
    <w:p w14:paraId="5FAF2483" w14:textId="77777777" w:rsidR="004B3F04" w:rsidRDefault="004B3F04" w:rsidP="007E63CC">
      <w:pPr>
        <w:numPr>
          <w:ilvl w:val="0"/>
          <w:numId w:val="86"/>
        </w:numPr>
      </w:pPr>
      <w:r>
        <w:rPr>
          <w:rStyle w:val="keyword"/>
        </w:rPr>
        <w:t>SHALL</w:t>
      </w:r>
      <w:r>
        <w:t xml:space="preserve"> contain exactly one [1..1] </w:t>
      </w:r>
      <w:r>
        <w:rPr>
          <w:rStyle w:val="XMLnameBold"/>
        </w:rPr>
        <w:t>templateId</w:t>
      </w:r>
      <w:bookmarkStart w:id="543" w:name="C_3372-18901"/>
      <w:r>
        <w:t xml:space="preserve"> (CONF:3372-18901)</w:t>
      </w:r>
      <w:bookmarkEnd w:id="543"/>
      <w:r>
        <w:t>.</w:t>
      </w:r>
    </w:p>
    <w:p w14:paraId="5D18B21F" w14:textId="77777777" w:rsidR="004B3F04" w:rsidRDefault="004B3F04" w:rsidP="007E63CC">
      <w:pPr>
        <w:numPr>
          <w:ilvl w:val="1"/>
          <w:numId w:val="86"/>
        </w:numPr>
      </w:pPr>
      <w:r>
        <w:t xml:space="preserve">This templateId </w:t>
      </w:r>
      <w:r>
        <w:rPr>
          <w:rStyle w:val="keyword"/>
        </w:rPr>
        <w:t>SHALL</w:t>
      </w:r>
      <w:r>
        <w:t xml:space="preserve"> contain exactly one [1..1] </w:t>
      </w:r>
      <w:r>
        <w:rPr>
          <w:rStyle w:val="XMLnameBold"/>
        </w:rPr>
        <w:t>item</w:t>
      </w:r>
      <w:bookmarkStart w:id="544" w:name="C_3372-18902"/>
      <w:r>
        <w:t xml:space="preserve"> (CONF:3372-18902)</w:t>
      </w:r>
      <w:bookmarkEnd w:id="544"/>
      <w:r>
        <w:t xml:space="preserve"> such that it</w:t>
      </w:r>
    </w:p>
    <w:p w14:paraId="177624C2" w14:textId="77777777" w:rsidR="004B3F04" w:rsidRDefault="004B3F04" w:rsidP="007E63CC">
      <w:pPr>
        <w:numPr>
          <w:ilvl w:val="2"/>
          <w:numId w:val="86"/>
        </w:numPr>
      </w:pPr>
      <w:r>
        <w:rPr>
          <w:rStyle w:val="keyword"/>
        </w:rPr>
        <w:t>SHALL</w:t>
      </w:r>
      <w:r>
        <w:t xml:space="preserve"> contain exactly one [1..1] </w:t>
      </w:r>
      <w:r>
        <w:rPr>
          <w:rStyle w:val="XMLnameBold"/>
        </w:rPr>
        <w:t>@root</w:t>
      </w:r>
      <w:r>
        <w:t>=</w:t>
      </w:r>
      <w:r>
        <w:rPr>
          <w:rStyle w:val="XMLname"/>
        </w:rPr>
        <w:t>"2.16.840.1.113883.10.20.28.2.4"</w:t>
      </w:r>
      <w:bookmarkStart w:id="545" w:name="C_3372-18903"/>
      <w:r>
        <w:t xml:space="preserve"> (CONF:3372-18903)</w:t>
      </w:r>
      <w:bookmarkEnd w:id="545"/>
      <w:r>
        <w:t>.</w:t>
      </w:r>
    </w:p>
    <w:p w14:paraId="2A6CE39F" w14:textId="77777777" w:rsidR="004B3F04" w:rsidRDefault="004B3F04" w:rsidP="007E63CC">
      <w:pPr>
        <w:numPr>
          <w:ilvl w:val="2"/>
          <w:numId w:val="86"/>
        </w:numPr>
      </w:pPr>
      <w:r>
        <w:rPr>
          <w:rStyle w:val="keyword"/>
        </w:rPr>
        <w:t>SHALL</w:t>
      </w:r>
      <w:r>
        <w:t xml:space="preserve"> contain exactly one [1..1] </w:t>
      </w:r>
      <w:r>
        <w:rPr>
          <w:rStyle w:val="XMLnameBold"/>
        </w:rPr>
        <w:t>@extension</w:t>
      </w:r>
      <w:r>
        <w:t>=</w:t>
      </w:r>
      <w:r>
        <w:rPr>
          <w:rStyle w:val="XMLname"/>
        </w:rPr>
        <w:t>"2018-05-01"</w:t>
      </w:r>
      <w:bookmarkStart w:id="546" w:name="C_3372-30104"/>
      <w:r>
        <w:t xml:space="preserve"> (CONF:3372-30104)</w:t>
      </w:r>
      <w:bookmarkEnd w:id="546"/>
      <w:r>
        <w:t>.</w:t>
      </w:r>
    </w:p>
    <w:p w14:paraId="2E6506A1" w14:textId="77777777" w:rsidR="004B3F04" w:rsidRDefault="004B3F04" w:rsidP="007E63CC">
      <w:pPr>
        <w:numPr>
          <w:ilvl w:val="0"/>
          <w:numId w:val="86"/>
        </w:numPr>
      </w:pPr>
      <w:r>
        <w:rPr>
          <w:rStyle w:val="keyword"/>
        </w:rPr>
        <w:t>MAY</w:t>
      </w:r>
      <w:r>
        <w:t xml:space="preserve"> contain zero or one [0..1] </w:t>
      </w:r>
      <w:r>
        <w:rPr>
          <w:rStyle w:val="XMLnameBold"/>
        </w:rPr>
        <w:t>id</w:t>
      </w:r>
      <w:bookmarkStart w:id="547" w:name="C_3372-18904"/>
      <w:r>
        <w:t xml:space="preserve"> (CONF:3372-18904)</w:t>
      </w:r>
      <w:bookmarkEnd w:id="547"/>
      <w:r>
        <w:t>.</w:t>
      </w:r>
    </w:p>
    <w:p w14:paraId="74BC2D58" w14:textId="77777777" w:rsidR="004B3F04" w:rsidRDefault="004B3F04" w:rsidP="007E63CC">
      <w:pPr>
        <w:numPr>
          <w:ilvl w:val="0"/>
          <w:numId w:val="86"/>
        </w:numPr>
      </w:pPr>
      <w:r>
        <w:rPr>
          <w:rStyle w:val="keyword"/>
        </w:rPr>
        <w:t>SHALL</w:t>
      </w:r>
      <w:r>
        <w:t xml:space="preserve"> contain exactly one [1..1] </w:t>
      </w:r>
      <w:r>
        <w:rPr>
          <w:rStyle w:val="XMLnameBold"/>
        </w:rPr>
        <w:t>code</w:t>
      </w:r>
      <w:bookmarkStart w:id="548" w:name="C_3372-18905"/>
      <w:r>
        <w:t xml:space="preserve"> (CONF:3372-18905)</w:t>
      </w:r>
      <w:bookmarkEnd w:id="548"/>
      <w:r>
        <w:t>.</w:t>
      </w:r>
    </w:p>
    <w:p w14:paraId="72248785" w14:textId="77777777" w:rsidR="004B3F04" w:rsidRDefault="004B3F04" w:rsidP="007E63CC">
      <w:pPr>
        <w:numPr>
          <w:ilvl w:val="1"/>
          <w:numId w:val="86"/>
        </w:numPr>
      </w:pPr>
      <w:r>
        <w:lastRenderedPageBreak/>
        <w:t xml:space="preserve">This code </w:t>
      </w:r>
      <w:r>
        <w:rPr>
          <w:rStyle w:val="keyword"/>
        </w:rPr>
        <w:t>SHALL</w:t>
      </w:r>
      <w:r>
        <w:t xml:space="preserve"> contain exactly one [1..1] </w:t>
      </w:r>
      <w:r>
        <w:rPr>
          <w:rStyle w:val="XMLnameBold"/>
        </w:rPr>
        <w:t>@code</w:t>
      </w:r>
      <w:r>
        <w:t>=</w:t>
      </w:r>
      <w:r>
        <w:rPr>
          <w:rStyle w:val="XMLname"/>
        </w:rPr>
        <w:t>"57027-5"</w:t>
      </w:r>
      <w:r>
        <w:t xml:space="preserve"> Measure Observation (CodeSystem: </w:t>
      </w:r>
      <w:r>
        <w:rPr>
          <w:rStyle w:val="XMLname"/>
        </w:rPr>
        <w:t>LOINC urn:oid:2.16.840.1.113883.6.1</w:t>
      </w:r>
      <w:r>
        <w:rPr>
          <w:rStyle w:val="keyword"/>
        </w:rPr>
        <w:t xml:space="preserve"> STATIC</w:t>
      </w:r>
      <w:r>
        <w:t>)</w:t>
      </w:r>
      <w:bookmarkStart w:id="549" w:name="C_3372-18906"/>
      <w:r>
        <w:t xml:space="preserve"> (CONF:3372-18906)</w:t>
      </w:r>
      <w:bookmarkEnd w:id="549"/>
      <w:r>
        <w:t>.</w:t>
      </w:r>
    </w:p>
    <w:p w14:paraId="7E6FF193" w14:textId="77777777" w:rsidR="004B3F04" w:rsidRDefault="004B3F04" w:rsidP="007E63CC">
      <w:pPr>
        <w:numPr>
          <w:ilvl w:val="1"/>
          <w:numId w:val="8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50" w:name="C_3372-30103"/>
      <w:r>
        <w:t xml:space="preserve"> (CONF:3372-30103)</w:t>
      </w:r>
      <w:bookmarkEnd w:id="550"/>
      <w:r>
        <w:t>.</w:t>
      </w:r>
    </w:p>
    <w:p w14:paraId="279382C6" w14:textId="77777777" w:rsidR="004B3F04" w:rsidRDefault="004B3F04" w:rsidP="007E63CC">
      <w:pPr>
        <w:numPr>
          <w:ilvl w:val="0"/>
          <w:numId w:val="86"/>
        </w:numPr>
      </w:pPr>
      <w:r>
        <w:rPr>
          <w:rStyle w:val="keyword"/>
        </w:rPr>
        <w:t>SHALL</w:t>
      </w:r>
      <w:r>
        <w:t xml:space="preserve"> contain exactly one [1..1] </w:t>
      </w:r>
      <w:r>
        <w:rPr>
          <w:rStyle w:val="XMLnameBold"/>
        </w:rPr>
        <w:t>title</w:t>
      </w:r>
      <w:bookmarkStart w:id="551" w:name="C_3372-18910"/>
      <w:r>
        <w:t xml:space="preserve"> (CONF:3372-18910)</w:t>
      </w:r>
      <w:bookmarkEnd w:id="551"/>
      <w:r>
        <w:t>.</w:t>
      </w:r>
    </w:p>
    <w:p w14:paraId="610CAED5" w14:textId="77777777" w:rsidR="004B3F04" w:rsidRDefault="004B3F04" w:rsidP="007E63CC">
      <w:pPr>
        <w:numPr>
          <w:ilvl w:val="1"/>
          <w:numId w:val="86"/>
        </w:numPr>
      </w:pPr>
      <w:r>
        <w:t xml:space="preserve">This title </w:t>
      </w:r>
      <w:r>
        <w:rPr>
          <w:rStyle w:val="keyword"/>
        </w:rPr>
        <w:t>SHALL</w:t>
      </w:r>
      <w:r>
        <w:t xml:space="preserve"> contain exactly one [1..1] </w:t>
      </w:r>
      <w:r>
        <w:rPr>
          <w:rStyle w:val="XMLnameBold"/>
        </w:rPr>
        <w:t>@value</w:t>
      </w:r>
      <w:r>
        <w:t>=</w:t>
      </w:r>
      <w:r>
        <w:rPr>
          <w:rStyle w:val="XMLname"/>
        </w:rPr>
        <w:t>"Measure Observations Section"</w:t>
      </w:r>
      <w:bookmarkStart w:id="552" w:name="C_3372-18965"/>
      <w:r>
        <w:t xml:space="preserve"> (CONF:3372-18965)</w:t>
      </w:r>
      <w:bookmarkEnd w:id="552"/>
      <w:r>
        <w:t>.</w:t>
      </w:r>
    </w:p>
    <w:p w14:paraId="3E9C1777" w14:textId="77777777" w:rsidR="004B3F04" w:rsidRDefault="004B3F04" w:rsidP="007E63CC">
      <w:pPr>
        <w:numPr>
          <w:ilvl w:val="0"/>
          <w:numId w:val="86"/>
        </w:numPr>
      </w:pPr>
      <w:r>
        <w:rPr>
          <w:rStyle w:val="keyword"/>
        </w:rPr>
        <w:t>SHALL</w:t>
      </w:r>
      <w:r>
        <w:t xml:space="preserve"> contain exactly one [1..1] </w:t>
      </w:r>
      <w:r>
        <w:rPr>
          <w:rStyle w:val="XMLnameBold"/>
        </w:rPr>
        <w:t>text</w:t>
      </w:r>
      <w:bookmarkStart w:id="553" w:name="C_3372-18911"/>
      <w:r>
        <w:t xml:space="preserve"> (CONF:3372-18911)</w:t>
      </w:r>
      <w:bookmarkEnd w:id="553"/>
      <w:r>
        <w:t>.</w:t>
      </w:r>
    </w:p>
    <w:p w14:paraId="053D1443" w14:textId="77777777" w:rsidR="004B3F04" w:rsidRDefault="004B3F04" w:rsidP="007E63CC">
      <w:pPr>
        <w:numPr>
          <w:ilvl w:val="0"/>
          <w:numId w:val="86"/>
        </w:numPr>
      </w:pPr>
      <w:r>
        <w:rPr>
          <w:rStyle w:val="keyword"/>
        </w:rPr>
        <w:t>SHALL</w:t>
      </w:r>
      <w:r>
        <w:t xml:space="preserve"> contain at least one [1..*] </w:t>
      </w:r>
      <w:r>
        <w:rPr>
          <w:rStyle w:val="XMLnameBold"/>
        </w:rPr>
        <w:t>definition</w:t>
      </w:r>
      <w:bookmarkStart w:id="554" w:name="C_3372-30105"/>
      <w:r>
        <w:t xml:space="preserve"> (CONF:3372-30105)</w:t>
      </w:r>
      <w:bookmarkEnd w:id="554"/>
      <w:r>
        <w:t>.</w:t>
      </w:r>
    </w:p>
    <w:p w14:paraId="133F14A0" w14:textId="77777777" w:rsidR="004B3F04" w:rsidRDefault="004B3F04" w:rsidP="007E63CC">
      <w:pPr>
        <w:numPr>
          <w:ilvl w:val="1"/>
          <w:numId w:val="86"/>
        </w:numPr>
      </w:pPr>
      <w:r>
        <w:t xml:space="preserve">Such definitions </w:t>
      </w:r>
      <w:r>
        <w:rPr>
          <w:rStyle w:val="keyword"/>
        </w:rPr>
        <w:t>SHALL</w:t>
      </w:r>
      <w:r>
        <w:t xml:space="preserve"> contain exactly one [1..1] </w:t>
      </w:r>
      <w:r>
        <w:rPr>
          <w:rStyle w:val="XMLnameBold"/>
        </w:rPr>
        <w:t>measureObservationDefinition</w:t>
      </w:r>
      <w:bookmarkStart w:id="555" w:name="C_3372-34644"/>
      <w:r>
        <w:t xml:space="preserve"> (CONF:3372-34644)</w:t>
      </w:r>
      <w:bookmarkEnd w:id="555"/>
      <w:r>
        <w:t>.</w:t>
      </w:r>
    </w:p>
    <w:p w14:paraId="76070022"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code</w:t>
      </w:r>
      <w:bookmarkStart w:id="556" w:name="C_3372-34650"/>
      <w:r>
        <w:t xml:space="preserve"> (CONF:3372-34650)</w:t>
      </w:r>
      <w:bookmarkEnd w:id="556"/>
      <w:r>
        <w:t>.</w:t>
      </w:r>
    </w:p>
    <w:p w14:paraId="059D1988"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value</w:t>
      </w:r>
      <w:bookmarkStart w:id="557" w:name="C_3372-34651"/>
      <w:r>
        <w:t xml:space="preserve"> (CONF:3372-34651)</w:t>
      </w:r>
      <w:bookmarkEnd w:id="557"/>
      <w:r>
        <w:t>.</w:t>
      </w:r>
    </w:p>
    <w:p w14:paraId="76E92F93" w14:textId="77777777" w:rsidR="004B3F04" w:rsidRDefault="004B3F04" w:rsidP="007E63CC">
      <w:pPr>
        <w:numPr>
          <w:ilvl w:val="2"/>
          <w:numId w:val="86"/>
        </w:numPr>
      </w:pPr>
      <w:r>
        <w:t xml:space="preserve">This measureObservationDefinition </w:t>
      </w:r>
      <w:r>
        <w:rPr>
          <w:rStyle w:val="keyword"/>
        </w:rPr>
        <w:t>SHALL</w:t>
      </w:r>
      <w:r>
        <w:t xml:space="preserve"> contain exactly one [1..1] </w:t>
      </w:r>
      <w:r>
        <w:rPr>
          <w:rStyle w:val="XMLnameBold"/>
        </w:rPr>
        <w:t>methodCode</w:t>
      </w:r>
      <w:bookmarkStart w:id="558" w:name="C_3372-34649"/>
      <w:r>
        <w:t xml:space="preserve"> (CONF:3372-34649)</w:t>
      </w:r>
      <w:bookmarkEnd w:id="558"/>
      <w:r>
        <w:t>.</w:t>
      </w:r>
    </w:p>
    <w:p w14:paraId="6AD30AF1" w14:textId="77777777" w:rsidR="004B3F04" w:rsidRDefault="004B3F04" w:rsidP="004B3F04">
      <w:pPr>
        <w:pStyle w:val="Caption"/>
        <w:ind w:left="130" w:right="115"/>
      </w:pPr>
      <w:bookmarkStart w:id="559" w:name="_Toc64842000"/>
      <w:bookmarkStart w:id="560" w:name="_Toc65482916"/>
      <w:r>
        <w:t xml:space="preserve">Figure </w:t>
      </w:r>
      <w:r>
        <w:fldChar w:fldCharType="begin"/>
      </w:r>
      <w:r>
        <w:instrText>SEQ Figure \* ARABIC</w:instrText>
      </w:r>
      <w:r>
        <w:fldChar w:fldCharType="separate"/>
      </w:r>
      <w:r>
        <w:t>2</w:t>
      </w:r>
      <w:r>
        <w:fldChar w:fldCharType="end"/>
      </w:r>
      <w:r>
        <w:t>: Measure Observations Section (V2) Example</w:t>
      </w:r>
      <w:bookmarkEnd w:id="559"/>
      <w:bookmarkEnd w:id="560"/>
    </w:p>
    <w:p w14:paraId="3D57B929" w14:textId="77777777" w:rsidR="004B3F04" w:rsidRDefault="004B3F04" w:rsidP="004B3F04">
      <w:pPr>
        <w:pStyle w:val="Example"/>
        <w:ind w:left="130" w:right="115"/>
      </w:pPr>
      <w:r>
        <w:t>&lt;component&gt;</w:t>
      </w:r>
    </w:p>
    <w:p w14:paraId="69672C3D" w14:textId="77777777" w:rsidR="004B3F04" w:rsidRDefault="004B3F04" w:rsidP="004B3F04">
      <w:pPr>
        <w:pStyle w:val="Example"/>
        <w:ind w:left="130" w:right="115"/>
      </w:pPr>
      <w:r>
        <w:t xml:space="preserve">    &lt;measureObservationSection&gt;</w:t>
      </w:r>
    </w:p>
    <w:p w14:paraId="361911E7" w14:textId="77777777" w:rsidR="004B3F04" w:rsidRDefault="004B3F04" w:rsidP="004B3F04">
      <w:pPr>
        <w:pStyle w:val="Example"/>
        <w:ind w:left="130" w:right="115"/>
      </w:pPr>
      <w:r>
        <w:t xml:space="preserve">        &lt;templateId&gt;</w:t>
      </w:r>
    </w:p>
    <w:p w14:paraId="7AD09A6A" w14:textId="77777777" w:rsidR="004B3F04" w:rsidRDefault="004B3F04" w:rsidP="004B3F04">
      <w:pPr>
        <w:pStyle w:val="Example"/>
        <w:ind w:left="130" w:right="115"/>
      </w:pPr>
      <w:r>
        <w:t xml:space="preserve">            &lt;item root="2.16.840.1.113883.10.20.28.2.4" extension=”2018-05-01”/&gt;</w:t>
      </w:r>
    </w:p>
    <w:p w14:paraId="2FC0C9FF" w14:textId="77777777" w:rsidR="004B3F04" w:rsidRDefault="004B3F04" w:rsidP="004B3F04">
      <w:pPr>
        <w:pStyle w:val="Example"/>
        <w:ind w:left="130" w:right="115"/>
      </w:pPr>
      <w:r>
        <w:t xml:space="preserve">        &lt;/templateId&gt;</w:t>
      </w:r>
    </w:p>
    <w:p w14:paraId="12120E49" w14:textId="77777777" w:rsidR="004B3F04" w:rsidRDefault="004B3F04" w:rsidP="004B3F04">
      <w:pPr>
        <w:pStyle w:val="Example"/>
        <w:ind w:left="130" w:right="115"/>
      </w:pPr>
      <w:r>
        <w:t xml:space="preserve">        &lt;code code="57027-5" codeSystem="2.16.840.1.113883.6.1"&gt;</w:t>
      </w:r>
    </w:p>
    <w:p w14:paraId="59BAC768" w14:textId="77777777" w:rsidR="004B3F04" w:rsidRDefault="004B3F04" w:rsidP="004B3F04">
      <w:pPr>
        <w:pStyle w:val="Example"/>
        <w:ind w:left="130" w:right="115"/>
      </w:pPr>
      <w:r>
        <w:t xml:space="preserve">            &lt;displayName value="Measure Observation"/&gt;</w:t>
      </w:r>
    </w:p>
    <w:p w14:paraId="6D80C628" w14:textId="77777777" w:rsidR="004B3F04" w:rsidRDefault="004B3F04" w:rsidP="004B3F04">
      <w:pPr>
        <w:pStyle w:val="Example"/>
        <w:ind w:left="130" w:right="115"/>
      </w:pPr>
      <w:r>
        <w:t xml:space="preserve">        &lt;/code&gt;</w:t>
      </w:r>
    </w:p>
    <w:p w14:paraId="003EE386" w14:textId="77777777" w:rsidR="004B3F04" w:rsidRDefault="004B3F04" w:rsidP="004B3F04">
      <w:pPr>
        <w:pStyle w:val="Example"/>
        <w:ind w:left="130" w:right="115"/>
      </w:pPr>
      <w:r>
        <w:t xml:space="preserve">        &lt;title value="Measure Observation Section"/&gt;</w:t>
      </w:r>
    </w:p>
    <w:p w14:paraId="07AB29E1" w14:textId="77777777" w:rsidR="004B3F04" w:rsidRDefault="004B3F04" w:rsidP="004B3F04">
      <w:pPr>
        <w:pStyle w:val="Example"/>
        <w:ind w:left="130" w:right="115"/>
      </w:pPr>
      <w:r>
        <w:t xml:space="preserve">        &lt;text value="...."/&gt;</w:t>
      </w:r>
    </w:p>
    <w:p w14:paraId="4C7257EF" w14:textId="77777777" w:rsidR="004B3F04" w:rsidRDefault="004B3F04" w:rsidP="004B3F04">
      <w:pPr>
        <w:pStyle w:val="Example"/>
        <w:ind w:left="130" w:right="115"/>
      </w:pPr>
      <w:r>
        <w:t xml:space="preserve">        &lt;definition&gt;</w:t>
      </w:r>
    </w:p>
    <w:p w14:paraId="59A440B5" w14:textId="77777777" w:rsidR="004B3F04" w:rsidRDefault="004B3F04" w:rsidP="004B3F04">
      <w:pPr>
        <w:pStyle w:val="Example"/>
        <w:ind w:left="130" w:right="115"/>
      </w:pPr>
      <w:r>
        <w:t xml:space="preserve">            &lt;measureObservationDefinition classCode="OBS" moodCode="DEF"&gt;</w:t>
      </w:r>
    </w:p>
    <w:p w14:paraId="0D5348F5" w14:textId="77777777" w:rsidR="004B3F04" w:rsidRDefault="004B3F04" w:rsidP="004B3F04">
      <w:pPr>
        <w:pStyle w:val="Example"/>
        <w:ind w:left="130" w:right="115"/>
      </w:pPr>
      <w:r>
        <w:t xml:space="preserve">                &lt;id extension="Measure Observation"</w:t>
      </w:r>
    </w:p>
    <w:p w14:paraId="4F229361" w14:textId="77777777" w:rsidR="004B3F04" w:rsidRDefault="004B3F04" w:rsidP="004B3F04">
      <w:pPr>
        <w:pStyle w:val="Example"/>
        <w:ind w:left="130" w:right="115"/>
      </w:pPr>
      <w:r>
        <w:tab/>
        <w:t>root="8A9A47CF-45A4-4385-923C-5A045D8EA9F8"/&gt;</w:t>
      </w:r>
    </w:p>
    <w:p w14:paraId="7C7CC8CD" w14:textId="77777777" w:rsidR="004B3F04" w:rsidRDefault="004B3F04" w:rsidP="004B3F04">
      <w:pPr>
        <w:pStyle w:val="Example"/>
        <w:ind w:left="130" w:right="115"/>
      </w:pPr>
      <w:r>
        <w:t xml:space="preserve">                &lt;code code="AGGREGATE" codeSystem="2.16.840.1.113883.5.4"/&gt;</w:t>
      </w:r>
    </w:p>
    <w:p w14:paraId="5A305522" w14:textId="77777777" w:rsidR="004B3F04" w:rsidRDefault="004B3F04" w:rsidP="004B3F04">
      <w:pPr>
        <w:pStyle w:val="Example"/>
        <w:ind w:left="130" w:right="115"/>
      </w:pPr>
      <w:r>
        <w:t xml:space="preserve">                &lt;value nullFlavor="DER" xsi:type="INT"&gt;</w:t>
      </w:r>
    </w:p>
    <w:p w14:paraId="0B3EF284" w14:textId="77777777" w:rsidR="004B3F04" w:rsidRDefault="004B3F04" w:rsidP="004B3F04">
      <w:pPr>
        <w:pStyle w:val="Example"/>
        <w:ind w:left="130" w:right="115"/>
      </w:pPr>
      <w:r>
        <w:t xml:space="preserve">                    &lt;expression value="TestCMS55v5.&amp;quot;Measure Observation&amp;quot;"/&gt;</w:t>
      </w:r>
    </w:p>
    <w:p w14:paraId="08EA5A6B" w14:textId="77777777" w:rsidR="004B3F04" w:rsidRDefault="004B3F04" w:rsidP="004B3F04">
      <w:pPr>
        <w:pStyle w:val="Example"/>
        <w:ind w:left="130" w:right="115"/>
      </w:pPr>
      <w:r>
        <w:t xml:space="preserve">                &lt;/value&gt;</w:t>
      </w:r>
    </w:p>
    <w:p w14:paraId="219B71A5" w14:textId="77777777" w:rsidR="004B3F04" w:rsidRDefault="004B3F04" w:rsidP="004B3F04">
      <w:pPr>
        <w:pStyle w:val="Example"/>
        <w:ind w:left="130" w:right="115"/>
      </w:pPr>
      <w:r>
        <w:t xml:space="preserve">            &lt;/measureObservationDefinition&gt;</w:t>
      </w:r>
    </w:p>
    <w:p w14:paraId="63639850" w14:textId="77777777" w:rsidR="004B3F04" w:rsidRDefault="004B3F04" w:rsidP="004B3F04">
      <w:pPr>
        <w:pStyle w:val="Example"/>
        <w:ind w:left="130" w:right="115"/>
      </w:pPr>
      <w:r>
        <w:t xml:space="preserve">        &lt;/definition&gt;</w:t>
      </w:r>
    </w:p>
    <w:p w14:paraId="7ED718F0" w14:textId="77777777" w:rsidR="004B3F04" w:rsidRDefault="004B3F04" w:rsidP="004B3F04">
      <w:pPr>
        <w:pStyle w:val="Example"/>
        <w:ind w:left="130" w:right="115"/>
      </w:pPr>
      <w:r>
        <w:t xml:space="preserve">    &lt;/measureObservationSection&gt;</w:t>
      </w:r>
    </w:p>
    <w:p w14:paraId="1CE4B443" w14:textId="77777777" w:rsidR="004B3F04" w:rsidRDefault="004B3F04" w:rsidP="004B3F04">
      <w:pPr>
        <w:pStyle w:val="Example"/>
        <w:ind w:left="130" w:right="115"/>
      </w:pPr>
      <w:r>
        <w:t>&lt;/component&gt;</w:t>
      </w:r>
    </w:p>
    <w:p w14:paraId="0CE43899" w14:textId="77777777" w:rsidR="004B3F04" w:rsidRDefault="004B3F04" w:rsidP="004B3F04">
      <w:pPr>
        <w:pStyle w:val="BodyText"/>
      </w:pPr>
    </w:p>
    <w:p w14:paraId="2A5BF949" w14:textId="77777777" w:rsidR="004B3F04" w:rsidRDefault="004B3F04" w:rsidP="004B3F04">
      <w:pPr>
        <w:pStyle w:val="Heading2nospace"/>
      </w:pPr>
      <w:bookmarkStart w:id="561" w:name="S_Population_Criteria_Section_2"/>
      <w:bookmarkStart w:id="562" w:name="_Toc64841865"/>
      <w:bookmarkStart w:id="563" w:name="_Toc65482781"/>
      <w:r>
        <w:lastRenderedPageBreak/>
        <w:t>Population Criteria Section (V2)</w:t>
      </w:r>
      <w:bookmarkEnd w:id="561"/>
      <w:bookmarkEnd w:id="562"/>
      <w:bookmarkEnd w:id="563"/>
    </w:p>
    <w:p w14:paraId="257725BC" w14:textId="77777777" w:rsidR="004B3F04" w:rsidRDefault="004B3F04" w:rsidP="004B3F04">
      <w:pPr>
        <w:pStyle w:val="BracketData"/>
      </w:pPr>
      <w:r>
        <w:t>[populationCriteriaSection: identifier urn:hl7ii:2.16.840.1.113883.10.20.28.2.7:2017-08-01 (open)]</w:t>
      </w:r>
    </w:p>
    <w:p w14:paraId="66EF6A52" w14:textId="77777777" w:rsidR="004B3F04" w:rsidRDefault="004B3F04" w:rsidP="004B3F04">
      <w:pPr>
        <w:pStyle w:val="Caption"/>
      </w:pPr>
      <w:bookmarkStart w:id="564" w:name="_Toc64842086"/>
      <w:bookmarkStart w:id="565" w:name="_Toc65483170"/>
      <w:r>
        <w:t xml:space="preserve">Table </w:t>
      </w:r>
      <w:r>
        <w:fldChar w:fldCharType="begin"/>
      </w:r>
      <w:r>
        <w:instrText>SEQ Table \* ARABIC</w:instrText>
      </w:r>
      <w:r>
        <w:fldChar w:fldCharType="separate"/>
      </w:r>
      <w:r>
        <w:t>9</w:t>
      </w:r>
      <w:r>
        <w:fldChar w:fldCharType="end"/>
      </w:r>
      <w:r>
        <w:t>: Population Criteria Section (V2) Contexts</w:t>
      </w:r>
      <w:bookmarkEnd w:id="564"/>
      <w:bookmarkEnd w:id="56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FCD549D" w14:textId="77777777" w:rsidTr="000659BE">
        <w:trPr>
          <w:cantSplit/>
          <w:tblHeader/>
          <w:jc w:val="center"/>
        </w:trPr>
        <w:tc>
          <w:tcPr>
            <w:tcW w:w="360" w:type="dxa"/>
            <w:shd w:val="clear" w:color="auto" w:fill="E6E6E6"/>
          </w:tcPr>
          <w:p w14:paraId="09CEC181" w14:textId="77777777" w:rsidR="004B3F04" w:rsidRDefault="004B3F04" w:rsidP="000659BE">
            <w:pPr>
              <w:pStyle w:val="TableHead"/>
            </w:pPr>
            <w:r>
              <w:t>Contained By:</w:t>
            </w:r>
          </w:p>
        </w:tc>
        <w:tc>
          <w:tcPr>
            <w:tcW w:w="360" w:type="dxa"/>
            <w:shd w:val="clear" w:color="auto" w:fill="E6E6E6"/>
          </w:tcPr>
          <w:p w14:paraId="5BE2330D" w14:textId="77777777" w:rsidR="004B3F04" w:rsidRDefault="004B3F04" w:rsidP="000659BE">
            <w:pPr>
              <w:pStyle w:val="TableHead"/>
            </w:pPr>
            <w:r>
              <w:t>Contains:</w:t>
            </w:r>
          </w:p>
        </w:tc>
      </w:tr>
      <w:tr w:rsidR="004B3F04" w14:paraId="5C54C040" w14:textId="77777777" w:rsidTr="000659BE">
        <w:trPr>
          <w:jc w:val="center"/>
        </w:trPr>
        <w:tc>
          <w:tcPr>
            <w:tcW w:w="360" w:type="dxa"/>
          </w:tcPr>
          <w:p w14:paraId="5333CB2C" w14:textId="77777777" w:rsidR="004B3F04" w:rsidRDefault="006C736C" w:rsidP="000659BE">
            <w:pPr>
              <w:pStyle w:val="TableText"/>
            </w:pPr>
            <w:hyperlink w:anchor="D_QDM_for_CQLBased_HQMF_Header_V5">
              <w:r w:rsidR="004B3F04">
                <w:rPr>
                  <w:rStyle w:val="HyperlinkText9pt"/>
                </w:rPr>
                <w:t>QDM Templates for CQL-Based HQMF Header (V5)</w:t>
              </w:r>
            </w:hyperlink>
            <w:r w:rsidR="004B3F04">
              <w:t xml:space="preserve"> (required)</w:t>
            </w:r>
          </w:p>
        </w:tc>
        <w:tc>
          <w:tcPr>
            <w:tcW w:w="360" w:type="dxa"/>
          </w:tcPr>
          <w:p w14:paraId="05064369" w14:textId="77777777" w:rsidR="004B3F04" w:rsidRDefault="004B3F04" w:rsidP="000659BE"/>
        </w:tc>
      </w:tr>
    </w:tbl>
    <w:p w14:paraId="3A603E6D" w14:textId="77777777" w:rsidR="004B3F04" w:rsidRDefault="004B3F04" w:rsidP="004B3F04">
      <w:pPr>
        <w:pStyle w:val="BodyText"/>
      </w:pPr>
    </w:p>
    <w:p w14:paraId="1947BA03" w14:textId="77777777" w:rsidR="004B3F04" w:rsidRDefault="004B3F04" w:rsidP="004B3F04">
      <w:r>
        <w:t>The Population Criteria Section is used to formalize a measure's population types (e.g., initial population, numerator, denominator).</w:t>
      </w:r>
    </w:p>
    <w:p w14:paraId="6FB7B378" w14:textId="77777777" w:rsidR="004B3F04" w:rsidRDefault="004B3F04" w:rsidP="004B3F04">
      <w:pPr>
        <w:pStyle w:val="Caption"/>
      </w:pPr>
      <w:bookmarkStart w:id="566" w:name="_Toc64842087"/>
      <w:bookmarkStart w:id="567" w:name="_Toc65483171"/>
      <w:r>
        <w:lastRenderedPageBreak/>
        <w:t xml:space="preserve">Table </w:t>
      </w:r>
      <w:r>
        <w:fldChar w:fldCharType="begin"/>
      </w:r>
      <w:r>
        <w:instrText>SEQ Table \* ARABIC</w:instrText>
      </w:r>
      <w:r>
        <w:fldChar w:fldCharType="separate"/>
      </w:r>
      <w:r>
        <w:t>10</w:t>
      </w:r>
      <w:r>
        <w:fldChar w:fldCharType="end"/>
      </w:r>
      <w:r>
        <w:t>: Population Criteria Section (V2) Constraints Overview</w:t>
      </w:r>
      <w:bookmarkEnd w:id="566"/>
      <w:bookmarkEnd w:id="56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206CEEA" w14:textId="77777777" w:rsidTr="000659BE">
        <w:trPr>
          <w:cantSplit/>
          <w:tblHeader/>
          <w:jc w:val="center"/>
        </w:trPr>
        <w:tc>
          <w:tcPr>
            <w:tcW w:w="0" w:type="dxa"/>
            <w:shd w:val="clear" w:color="auto" w:fill="E6E6E6"/>
            <w:noWrap/>
          </w:tcPr>
          <w:p w14:paraId="756CED24" w14:textId="77777777" w:rsidR="004B3F04" w:rsidRDefault="004B3F04" w:rsidP="000659BE">
            <w:pPr>
              <w:pStyle w:val="TableHead"/>
            </w:pPr>
            <w:r>
              <w:t>XPath</w:t>
            </w:r>
          </w:p>
        </w:tc>
        <w:tc>
          <w:tcPr>
            <w:tcW w:w="720" w:type="dxa"/>
            <w:shd w:val="clear" w:color="auto" w:fill="E6E6E6"/>
            <w:noWrap/>
          </w:tcPr>
          <w:p w14:paraId="6ED2634E" w14:textId="77777777" w:rsidR="004B3F04" w:rsidRDefault="004B3F04" w:rsidP="000659BE">
            <w:pPr>
              <w:pStyle w:val="TableHead"/>
            </w:pPr>
            <w:r>
              <w:t>Card.</w:t>
            </w:r>
          </w:p>
        </w:tc>
        <w:tc>
          <w:tcPr>
            <w:tcW w:w="1152" w:type="dxa"/>
            <w:shd w:val="clear" w:color="auto" w:fill="E6E6E6"/>
            <w:noWrap/>
          </w:tcPr>
          <w:p w14:paraId="18389077" w14:textId="77777777" w:rsidR="004B3F04" w:rsidRDefault="004B3F04" w:rsidP="000659BE">
            <w:pPr>
              <w:pStyle w:val="TableHead"/>
            </w:pPr>
            <w:r>
              <w:t>Verb</w:t>
            </w:r>
          </w:p>
        </w:tc>
        <w:tc>
          <w:tcPr>
            <w:tcW w:w="864" w:type="dxa"/>
            <w:shd w:val="clear" w:color="auto" w:fill="E6E6E6"/>
            <w:noWrap/>
          </w:tcPr>
          <w:p w14:paraId="4D0AD2B6" w14:textId="77777777" w:rsidR="004B3F04" w:rsidRDefault="004B3F04" w:rsidP="000659BE">
            <w:pPr>
              <w:pStyle w:val="TableHead"/>
            </w:pPr>
            <w:r>
              <w:t>Data Type</w:t>
            </w:r>
          </w:p>
        </w:tc>
        <w:tc>
          <w:tcPr>
            <w:tcW w:w="864" w:type="dxa"/>
            <w:shd w:val="clear" w:color="auto" w:fill="E6E6E6"/>
            <w:noWrap/>
          </w:tcPr>
          <w:p w14:paraId="334273C6" w14:textId="77777777" w:rsidR="004B3F04" w:rsidRDefault="004B3F04" w:rsidP="000659BE">
            <w:pPr>
              <w:pStyle w:val="TableHead"/>
            </w:pPr>
            <w:r>
              <w:t>CONF#</w:t>
            </w:r>
          </w:p>
        </w:tc>
        <w:tc>
          <w:tcPr>
            <w:tcW w:w="864" w:type="dxa"/>
            <w:shd w:val="clear" w:color="auto" w:fill="E6E6E6"/>
            <w:noWrap/>
          </w:tcPr>
          <w:p w14:paraId="17603CBD" w14:textId="77777777" w:rsidR="004B3F04" w:rsidRDefault="004B3F04" w:rsidP="000659BE">
            <w:pPr>
              <w:pStyle w:val="TableHead"/>
            </w:pPr>
            <w:r>
              <w:t>Value</w:t>
            </w:r>
          </w:p>
        </w:tc>
      </w:tr>
      <w:tr w:rsidR="004B3F04" w14:paraId="479C980E" w14:textId="77777777" w:rsidTr="000659BE">
        <w:trPr>
          <w:jc w:val="center"/>
        </w:trPr>
        <w:tc>
          <w:tcPr>
            <w:tcW w:w="10160" w:type="dxa"/>
            <w:gridSpan w:val="6"/>
          </w:tcPr>
          <w:p w14:paraId="3A3CBFF3" w14:textId="77777777" w:rsidR="004B3F04" w:rsidRDefault="004B3F04" w:rsidP="000659BE">
            <w:pPr>
              <w:pStyle w:val="TableText"/>
            </w:pPr>
            <w:r>
              <w:t>populationCriteriaSection (identifier: urn:hl7ii:2.16.840.1.113883.10.20.28.2.7:2017-08-01)</w:t>
            </w:r>
          </w:p>
        </w:tc>
      </w:tr>
      <w:tr w:rsidR="004B3F04" w14:paraId="7F0D5F52" w14:textId="77777777" w:rsidTr="000659BE">
        <w:trPr>
          <w:jc w:val="center"/>
        </w:trPr>
        <w:tc>
          <w:tcPr>
            <w:tcW w:w="3345" w:type="dxa"/>
          </w:tcPr>
          <w:p w14:paraId="5D823590" w14:textId="77777777" w:rsidR="004B3F04" w:rsidRDefault="004B3F04" w:rsidP="000659BE">
            <w:pPr>
              <w:pStyle w:val="TableText"/>
            </w:pPr>
            <w:r>
              <w:tab/>
              <w:t>templateId</w:t>
            </w:r>
          </w:p>
        </w:tc>
        <w:tc>
          <w:tcPr>
            <w:tcW w:w="720" w:type="dxa"/>
          </w:tcPr>
          <w:p w14:paraId="674DC567" w14:textId="77777777" w:rsidR="004B3F04" w:rsidRDefault="004B3F04" w:rsidP="000659BE">
            <w:pPr>
              <w:pStyle w:val="TableText"/>
            </w:pPr>
            <w:r>
              <w:t>1..1</w:t>
            </w:r>
          </w:p>
        </w:tc>
        <w:tc>
          <w:tcPr>
            <w:tcW w:w="1152" w:type="dxa"/>
          </w:tcPr>
          <w:p w14:paraId="2D9AF66E" w14:textId="77777777" w:rsidR="004B3F04" w:rsidRDefault="004B3F04" w:rsidP="000659BE">
            <w:pPr>
              <w:pStyle w:val="TableText"/>
            </w:pPr>
            <w:r>
              <w:t>SHALL</w:t>
            </w:r>
          </w:p>
        </w:tc>
        <w:tc>
          <w:tcPr>
            <w:tcW w:w="864" w:type="dxa"/>
          </w:tcPr>
          <w:p w14:paraId="2CECB706" w14:textId="77777777" w:rsidR="004B3F04" w:rsidRDefault="004B3F04" w:rsidP="000659BE">
            <w:pPr>
              <w:pStyle w:val="TableText"/>
            </w:pPr>
          </w:p>
        </w:tc>
        <w:tc>
          <w:tcPr>
            <w:tcW w:w="1104" w:type="dxa"/>
          </w:tcPr>
          <w:p w14:paraId="10362B96" w14:textId="77777777" w:rsidR="004B3F04" w:rsidRDefault="006C736C" w:rsidP="000659BE">
            <w:pPr>
              <w:pStyle w:val="TableText"/>
            </w:pPr>
            <w:hyperlink w:anchor="C_3346-18774">
              <w:r w:rsidR="004B3F04">
                <w:rPr>
                  <w:rStyle w:val="HyperlinkText9pt"/>
                </w:rPr>
                <w:t>3346-18774</w:t>
              </w:r>
            </w:hyperlink>
          </w:p>
        </w:tc>
        <w:tc>
          <w:tcPr>
            <w:tcW w:w="2975" w:type="dxa"/>
          </w:tcPr>
          <w:p w14:paraId="0932DB22" w14:textId="77777777" w:rsidR="004B3F04" w:rsidRDefault="004B3F04" w:rsidP="000659BE">
            <w:pPr>
              <w:pStyle w:val="TableText"/>
            </w:pPr>
          </w:p>
        </w:tc>
      </w:tr>
      <w:tr w:rsidR="004B3F04" w14:paraId="6B8919FE" w14:textId="77777777" w:rsidTr="000659BE">
        <w:trPr>
          <w:jc w:val="center"/>
        </w:trPr>
        <w:tc>
          <w:tcPr>
            <w:tcW w:w="3345" w:type="dxa"/>
          </w:tcPr>
          <w:p w14:paraId="3F0EC0EE" w14:textId="77777777" w:rsidR="004B3F04" w:rsidRDefault="004B3F04" w:rsidP="000659BE">
            <w:pPr>
              <w:pStyle w:val="TableText"/>
            </w:pPr>
            <w:r>
              <w:tab/>
            </w:r>
            <w:r>
              <w:tab/>
              <w:t>item</w:t>
            </w:r>
          </w:p>
        </w:tc>
        <w:tc>
          <w:tcPr>
            <w:tcW w:w="720" w:type="dxa"/>
          </w:tcPr>
          <w:p w14:paraId="340C32EB" w14:textId="77777777" w:rsidR="004B3F04" w:rsidRDefault="004B3F04" w:rsidP="000659BE">
            <w:pPr>
              <w:pStyle w:val="TableText"/>
            </w:pPr>
            <w:r>
              <w:t>1..1</w:t>
            </w:r>
          </w:p>
        </w:tc>
        <w:tc>
          <w:tcPr>
            <w:tcW w:w="1152" w:type="dxa"/>
          </w:tcPr>
          <w:p w14:paraId="530A2DA6" w14:textId="77777777" w:rsidR="004B3F04" w:rsidRDefault="004B3F04" w:rsidP="000659BE">
            <w:pPr>
              <w:pStyle w:val="TableText"/>
            </w:pPr>
            <w:r>
              <w:t>SHALL</w:t>
            </w:r>
          </w:p>
        </w:tc>
        <w:tc>
          <w:tcPr>
            <w:tcW w:w="864" w:type="dxa"/>
          </w:tcPr>
          <w:p w14:paraId="48860FB2" w14:textId="77777777" w:rsidR="004B3F04" w:rsidRDefault="004B3F04" w:rsidP="000659BE">
            <w:pPr>
              <w:pStyle w:val="TableText"/>
            </w:pPr>
          </w:p>
        </w:tc>
        <w:tc>
          <w:tcPr>
            <w:tcW w:w="1104" w:type="dxa"/>
          </w:tcPr>
          <w:p w14:paraId="5A150A10" w14:textId="77777777" w:rsidR="004B3F04" w:rsidRDefault="006C736C" w:rsidP="000659BE">
            <w:pPr>
              <w:pStyle w:val="TableText"/>
            </w:pPr>
            <w:hyperlink w:anchor="C_3346-18775">
              <w:r w:rsidR="004B3F04">
                <w:rPr>
                  <w:rStyle w:val="HyperlinkText9pt"/>
                </w:rPr>
                <w:t>3346-18775</w:t>
              </w:r>
            </w:hyperlink>
          </w:p>
        </w:tc>
        <w:tc>
          <w:tcPr>
            <w:tcW w:w="2975" w:type="dxa"/>
          </w:tcPr>
          <w:p w14:paraId="742FDEF4" w14:textId="77777777" w:rsidR="004B3F04" w:rsidRDefault="004B3F04" w:rsidP="000659BE">
            <w:pPr>
              <w:pStyle w:val="TableText"/>
            </w:pPr>
          </w:p>
        </w:tc>
      </w:tr>
      <w:tr w:rsidR="004B3F04" w14:paraId="641B0905" w14:textId="77777777" w:rsidTr="000659BE">
        <w:trPr>
          <w:jc w:val="center"/>
        </w:trPr>
        <w:tc>
          <w:tcPr>
            <w:tcW w:w="3345" w:type="dxa"/>
          </w:tcPr>
          <w:p w14:paraId="05B72016" w14:textId="77777777" w:rsidR="004B3F04" w:rsidRDefault="004B3F04" w:rsidP="000659BE">
            <w:pPr>
              <w:pStyle w:val="TableText"/>
            </w:pPr>
            <w:r>
              <w:tab/>
            </w:r>
            <w:r>
              <w:tab/>
            </w:r>
            <w:r>
              <w:tab/>
              <w:t>@root</w:t>
            </w:r>
          </w:p>
        </w:tc>
        <w:tc>
          <w:tcPr>
            <w:tcW w:w="720" w:type="dxa"/>
          </w:tcPr>
          <w:p w14:paraId="5D569461" w14:textId="77777777" w:rsidR="004B3F04" w:rsidRDefault="004B3F04" w:rsidP="000659BE">
            <w:pPr>
              <w:pStyle w:val="TableText"/>
            </w:pPr>
            <w:r>
              <w:t>1..1</w:t>
            </w:r>
          </w:p>
        </w:tc>
        <w:tc>
          <w:tcPr>
            <w:tcW w:w="1152" w:type="dxa"/>
          </w:tcPr>
          <w:p w14:paraId="5D872368" w14:textId="77777777" w:rsidR="004B3F04" w:rsidRDefault="004B3F04" w:rsidP="000659BE">
            <w:pPr>
              <w:pStyle w:val="TableText"/>
            </w:pPr>
            <w:r>
              <w:t>SHALL</w:t>
            </w:r>
          </w:p>
        </w:tc>
        <w:tc>
          <w:tcPr>
            <w:tcW w:w="864" w:type="dxa"/>
          </w:tcPr>
          <w:p w14:paraId="24662247" w14:textId="77777777" w:rsidR="004B3F04" w:rsidRDefault="004B3F04" w:rsidP="000659BE">
            <w:pPr>
              <w:pStyle w:val="TableText"/>
            </w:pPr>
          </w:p>
        </w:tc>
        <w:tc>
          <w:tcPr>
            <w:tcW w:w="1104" w:type="dxa"/>
          </w:tcPr>
          <w:p w14:paraId="7D3DBAEE" w14:textId="77777777" w:rsidR="004B3F04" w:rsidRDefault="006C736C" w:rsidP="000659BE">
            <w:pPr>
              <w:pStyle w:val="TableText"/>
            </w:pPr>
            <w:hyperlink w:anchor="C_3346-18776">
              <w:r w:rsidR="004B3F04">
                <w:rPr>
                  <w:rStyle w:val="HyperlinkText9pt"/>
                </w:rPr>
                <w:t>3346-18776</w:t>
              </w:r>
            </w:hyperlink>
          </w:p>
        </w:tc>
        <w:tc>
          <w:tcPr>
            <w:tcW w:w="2975" w:type="dxa"/>
          </w:tcPr>
          <w:p w14:paraId="4439450E" w14:textId="77777777" w:rsidR="004B3F04" w:rsidRDefault="004B3F04" w:rsidP="000659BE">
            <w:pPr>
              <w:pStyle w:val="TableText"/>
            </w:pPr>
            <w:r>
              <w:t>2.16.840.1.113883.10.20.28.2.7</w:t>
            </w:r>
          </w:p>
        </w:tc>
      </w:tr>
      <w:tr w:rsidR="004B3F04" w14:paraId="48A868FD" w14:textId="77777777" w:rsidTr="000659BE">
        <w:trPr>
          <w:jc w:val="center"/>
        </w:trPr>
        <w:tc>
          <w:tcPr>
            <w:tcW w:w="3345" w:type="dxa"/>
          </w:tcPr>
          <w:p w14:paraId="7C35E3F9" w14:textId="77777777" w:rsidR="004B3F04" w:rsidRDefault="004B3F04" w:rsidP="000659BE">
            <w:pPr>
              <w:pStyle w:val="TableText"/>
            </w:pPr>
            <w:r>
              <w:tab/>
            </w:r>
            <w:r>
              <w:tab/>
            </w:r>
            <w:r>
              <w:tab/>
              <w:t>@extension</w:t>
            </w:r>
          </w:p>
        </w:tc>
        <w:tc>
          <w:tcPr>
            <w:tcW w:w="720" w:type="dxa"/>
          </w:tcPr>
          <w:p w14:paraId="3A77BB86" w14:textId="77777777" w:rsidR="004B3F04" w:rsidRDefault="004B3F04" w:rsidP="000659BE">
            <w:pPr>
              <w:pStyle w:val="TableText"/>
            </w:pPr>
            <w:r>
              <w:t>1..1</w:t>
            </w:r>
          </w:p>
        </w:tc>
        <w:tc>
          <w:tcPr>
            <w:tcW w:w="1152" w:type="dxa"/>
          </w:tcPr>
          <w:p w14:paraId="1E61C518" w14:textId="77777777" w:rsidR="004B3F04" w:rsidRDefault="004B3F04" w:rsidP="000659BE">
            <w:pPr>
              <w:pStyle w:val="TableText"/>
            </w:pPr>
            <w:r>
              <w:t>SHALL</w:t>
            </w:r>
          </w:p>
        </w:tc>
        <w:tc>
          <w:tcPr>
            <w:tcW w:w="864" w:type="dxa"/>
          </w:tcPr>
          <w:p w14:paraId="27D2F326" w14:textId="77777777" w:rsidR="004B3F04" w:rsidRDefault="004B3F04" w:rsidP="000659BE">
            <w:pPr>
              <w:pStyle w:val="TableText"/>
            </w:pPr>
          </w:p>
        </w:tc>
        <w:tc>
          <w:tcPr>
            <w:tcW w:w="1104" w:type="dxa"/>
          </w:tcPr>
          <w:p w14:paraId="62C6D2F1" w14:textId="77777777" w:rsidR="004B3F04" w:rsidRDefault="006C736C" w:rsidP="000659BE">
            <w:pPr>
              <w:pStyle w:val="TableText"/>
            </w:pPr>
            <w:hyperlink w:anchor="C_3346-34633">
              <w:r w:rsidR="004B3F04">
                <w:rPr>
                  <w:rStyle w:val="HyperlinkText9pt"/>
                </w:rPr>
                <w:t>3346-34633</w:t>
              </w:r>
            </w:hyperlink>
          </w:p>
        </w:tc>
        <w:tc>
          <w:tcPr>
            <w:tcW w:w="2975" w:type="dxa"/>
          </w:tcPr>
          <w:p w14:paraId="0097551A" w14:textId="77777777" w:rsidR="004B3F04" w:rsidRDefault="004B3F04" w:rsidP="000659BE">
            <w:pPr>
              <w:pStyle w:val="TableText"/>
            </w:pPr>
            <w:r>
              <w:t>2017-08-01</w:t>
            </w:r>
          </w:p>
        </w:tc>
      </w:tr>
      <w:tr w:rsidR="004B3F04" w14:paraId="13F5A609" w14:textId="77777777" w:rsidTr="000659BE">
        <w:trPr>
          <w:jc w:val="center"/>
        </w:trPr>
        <w:tc>
          <w:tcPr>
            <w:tcW w:w="3345" w:type="dxa"/>
          </w:tcPr>
          <w:p w14:paraId="7FD081A2" w14:textId="77777777" w:rsidR="004B3F04" w:rsidRDefault="004B3F04" w:rsidP="000659BE">
            <w:pPr>
              <w:pStyle w:val="TableText"/>
            </w:pPr>
            <w:r>
              <w:tab/>
              <w:t>id</w:t>
            </w:r>
          </w:p>
        </w:tc>
        <w:tc>
          <w:tcPr>
            <w:tcW w:w="720" w:type="dxa"/>
          </w:tcPr>
          <w:p w14:paraId="7D0A1357" w14:textId="77777777" w:rsidR="004B3F04" w:rsidRDefault="004B3F04" w:rsidP="000659BE">
            <w:pPr>
              <w:pStyle w:val="TableText"/>
            </w:pPr>
            <w:r>
              <w:t>0..1</w:t>
            </w:r>
          </w:p>
        </w:tc>
        <w:tc>
          <w:tcPr>
            <w:tcW w:w="1152" w:type="dxa"/>
          </w:tcPr>
          <w:p w14:paraId="0694FB9A" w14:textId="77777777" w:rsidR="004B3F04" w:rsidRDefault="004B3F04" w:rsidP="000659BE">
            <w:pPr>
              <w:pStyle w:val="TableText"/>
            </w:pPr>
            <w:r>
              <w:t>MAY</w:t>
            </w:r>
          </w:p>
        </w:tc>
        <w:tc>
          <w:tcPr>
            <w:tcW w:w="864" w:type="dxa"/>
          </w:tcPr>
          <w:p w14:paraId="1C84F453" w14:textId="77777777" w:rsidR="004B3F04" w:rsidRDefault="004B3F04" w:rsidP="000659BE">
            <w:pPr>
              <w:pStyle w:val="TableText"/>
            </w:pPr>
          </w:p>
        </w:tc>
        <w:tc>
          <w:tcPr>
            <w:tcW w:w="1104" w:type="dxa"/>
          </w:tcPr>
          <w:p w14:paraId="339DE287" w14:textId="77777777" w:rsidR="004B3F04" w:rsidRDefault="006C736C" w:rsidP="000659BE">
            <w:pPr>
              <w:pStyle w:val="TableText"/>
            </w:pPr>
            <w:hyperlink w:anchor="C_3346-18960">
              <w:r w:rsidR="004B3F04">
                <w:rPr>
                  <w:rStyle w:val="HyperlinkText9pt"/>
                </w:rPr>
                <w:t>3346-18960</w:t>
              </w:r>
            </w:hyperlink>
          </w:p>
        </w:tc>
        <w:tc>
          <w:tcPr>
            <w:tcW w:w="2975" w:type="dxa"/>
          </w:tcPr>
          <w:p w14:paraId="4B082EBB" w14:textId="77777777" w:rsidR="004B3F04" w:rsidRDefault="004B3F04" w:rsidP="000659BE">
            <w:pPr>
              <w:pStyle w:val="TableText"/>
            </w:pPr>
          </w:p>
        </w:tc>
      </w:tr>
      <w:tr w:rsidR="004B3F04" w14:paraId="7F9724F5" w14:textId="77777777" w:rsidTr="000659BE">
        <w:trPr>
          <w:jc w:val="center"/>
        </w:trPr>
        <w:tc>
          <w:tcPr>
            <w:tcW w:w="3345" w:type="dxa"/>
          </w:tcPr>
          <w:p w14:paraId="51EF6289" w14:textId="77777777" w:rsidR="004B3F04" w:rsidRDefault="004B3F04" w:rsidP="000659BE">
            <w:pPr>
              <w:pStyle w:val="TableText"/>
            </w:pPr>
            <w:r>
              <w:tab/>
              <w:t>code</w:t>
            </w:r>
          </w:p>
        </w:tc>
        <w:tc>
          <w:tcPr>
            <w:tcW w:w="720" w:type="dxa"/>
          </w:tcPr>
          <w:p w14:paraId="67A4159B" w14:textId="77777777" w:rsidR="004B3F04" w:rsidRDefault="004B3F04" w:rsidP="000659BE">
            <w:pPr>
              <w:pStyle w:val="TableText"/>
            </w:pPr>
            <w:r>
              <w:t>1..1</w:t>
            </w:r>
          </w:p>
        </w:tc>
        <w:tc>
          <w:tcPr>
            <w:tcW w:w="1152" w:type="dxa"/>
          </w:tcPr>
          <w:p w14:paraId="1CDDD478" w14:textId="77777777" w:rsidR="004B3F04" w:rsidRDefault="004B3F04" w:rsidP="000659BE">
            <w:pPr>
              <w:pStyle w:val="TableText"/>
            </w:pPr>
            <w:r>
              <w:t>SHALL</w:t>
            </w:r>
          </w:p>
        </w:tc>
        <w:tc>
          <w:tcPr>
            <w:tcW w:w="864" w:type="dxa"/>
          </w:tcPr>
          <w:p w14:paraId="052CCE6C" w14:textId="77777777" w:rsidR="004B3F04" w:rsidRDefault="004B3F04" w:rsidP="000659BE">
            <w:pPr>
              <w:pStyle w:val="TableText"/>
            </w:pPr>
          </w:p>
        </w:tc>
        <w:tc>
          <w:tcPr>
            <w:tcW w:w="1104" w:type="dxa"/>
          </w:tcPr>
          <w:p w14:paraId="22F7BC02" w14:textId="77777777" w:rsidR="004B3F04" w:rsidRDefault="006C736C" w:rsidP="000659BE">
            <w:pPr>
              <w:pStyle w:val="TableText"/>
            </w:pPr>
            <w:hyperlink w:anchor="C_3346-19059">
              <w:r w:rsidR="004B3F04">
                <w:rPr>
                  <w:rStyle w:val="HyperlinkText9pt"/>
                </w:rPr>
                <w:t>3346-19059</w:t>
              </w:r>
            </w:hyperlink>
          </w:p>
        </w:tc>
        <w:tc>
          <w:tcPr>
            <w:tcW w:w="2975" w:type="dxa"/>
          </w:tcPr>
          <w:p w14:paraId="14F46A1A" w14:textId="77777777" w:rsidR="004B3F04" w:rsidRDefault="004B3F04" w:rsidP="000659BE">
            <w:pPr>
              <w:pStyle w:val="TableText"/>
            </w:pPr>
          </w:p>
        </w:tc>
      </w:tr>
      <w:tr w:rsidR="004B3F04" w14:paraId="057171E0" w14:textId="77777777" w:rsidTr="000659BE">
        <w:trPr>
          <w:jc w:val="center"/>
        </w:trPr>
        <w:tc>
          <w:tcPr>
            <w:tcW w:w="3345" w:type="dxa"/>
          </w:tcPr>
          <w:p w14:paraId="6471D013" w14:textId="77777777" w:rsidR="004B3F04" w:rsidRDefault="004B3F04" w:rsidP="000659BE">
            <w:pPr>
              <w:pStyle w:val="TableText"/>
            </w:pPr>
            <w:r>
              <w:tab/>
            </w:r>
            <w:r>
              <w:tab/>
              <w:t>@code</w:t>
            </w:r>
          </w:p>
        </w:tc>
        <w:tc>
          <w:tcPr>
            <w:tcW w:w="720" w:type="dxa"/>
          </w:tcPr>
          <w:p w14:paraId="7D485984" w14:textId="77777777" w:rsidR="004B3F04" w:rsidRDefault="004B3F04" w:rsidP="000659BE">
            <w:pPr>
              <w:pStyle w:val="TableText"/>
            </w:pPr>
            <w:r>
              <w:t>1..1</w:t>
            </w:r>
          </w:p>
        </w:tc>
        <w:tc>
          <w:tcPr>
            <w:tcW w:w="1152" w:type="dxa"/>
          </w:tcPr>
          <w:p w14:paraId="5B9F1D61" w14:textId="77777777" w:rsidR="004B3F04" w:rsidRDefault="004B3F04" w:rsidP="000659BE">
            <w:pPr>
              <w:pStyle w:val="TableText"/>
            </w:pPr>
            <w:r>
              <w:t>SHALL</w:t>
            </w:r>
          </w:p>
        </w:tc>
        <w:tc>
          <w:tcPr>
            <w:tcW w:w="864" w:type="dxa"/>
          </w:tcPr>
          <w:p w14:paraId="0236F8F8" w14:textId="77777777" w:rsidR="004B3F04" w:rsidRDefault="004B3F04" w:rsidP="000659BE">
            <w:pPr>
              <w:pStyle w:val="TableText"/>
            </w:pPr>
          </w:p>
        </w:tc>
        <w:tc>
          <w:tcPr>
            <w:tcW w:w="1104" w:type="dxa"/>
          </w:tcPr>
          <w:p w14:paraId="11F9F6B2" w14:textId="77777777" w:rsidR="004B3F04" w:rsidRDefault="006C736C" w:rsidP="000659BE">
            <w:pPr>
              <w:pStyle w:val="TableText"/>
            </w:pPr>
            <w:hyperlink w:anchor="C_3346-19060">
              <w:r w:rsidR="004B3F04">
                <w:rPr>
                  <w:rStyle w:val="HyperlinkText9pt"/>
                </w:rPr>
                <w:t>3346-19060</w:t>
              </w:r>
            </w:hyperlink>
          </w:p>
        </w:tc>
        <w:tc>
          <w:tcPr>
            <w:tcW w:w="2975" w:type="dxa"/>
          </w:tcPr>
          <w:p w14:paraId="3D79D1C6" w14:textId="77777777" w:rsidR="004B3F04" w:rsidRDefault="004B3F04" w:rsidP="000659BE">
            <w:pPr>
              <w:pStyle w:val="TableText"/>
            </w:pPr>
            <w:r>
              <w:t>57026-7</w:t>
            </w:r>
          </w:p>
        </w:tc>
      </w:tr>
      <w:tr w:rsidR="004B3F04" w14:paraId="400E1EDC" w14:textId="77777777" w:rsidTr="000659BE">
        <w:trPr>
          <w:jc w:val="center"/>
        </w:trPr>
        <w:tc>
          <w:tcPr>
            <w:tcW w:w="3345" w:type="dxa"/>
          </w:tcPr>
          <w:p w14:paraId="6C2A42CA" w14:textId="77777777" w:rsidR="004B3F04" w:rsidRDefault="004B3F04" w:rsidP="000659BE">
            <w:pPr>
              <w:pStyle w:val="TableText"/>
            </w:pPr>
            <w:r>
              <w:tab/>
            </w:r>
            <w:r>
              <w:tab/>
              <w:t>@codeSystem</w:t>
            </w:r>
          </w:p>
        </w:tc>
        <w:tc>
          <w:tcPr>
            <w:tcW w:w="720" w:type="dxa"/>
          </w:tcPr>
          <w:p w14:paraId="2C5123DD" w14:textId="77777777" w:rsidR="004B3F04" w:rsidRDefault="004B3F04" w:rsidP="000659BE">
            <w:pPr>
              <w:pStyle w:val="TableText"/>
            </w:pPr>
            <w:r>
              <w:t>1..1</w:t>
            </w:r>
          </w:p>
        </w:tc>
        <w:tc>
          <w:tcPr>
            <w:tcW w:w="1152" w:type="dxa"/>
          </w:tcPr>
          <w:p w14:paraId="3FD99F17" w14:textId="77777777" w:rsidR="004B3F04" w:rsidRDefault="004B3F04" w:rsidP="000659BE">
            <w:pPr>
              <w:pStyle w:val="TableText"/>
            </w:pPr>
            <w:r>
              <w:t>SHALL</w:t>
            </w:r>
          </w:p>
        </w:tc>
        <w:tc>
          <w:tcPr>
            <w:tcW w:w="864" w:type="dxa"/>
          </w:tcPr>
          <w:p w14:paraId="1AB90BFA" w14:textId="77777777" w:rsidR="004B3F04" w:rsidRDefault="004B3F04" w:rsidP="000659BE">
            <w:pPr>
              <w:pStyle w:val="TableText"/>
            </w:pPr>
          </w:p>
        </w:tc>
        <w:tc>
          <w:tcPr>
            <w:tcW w:w="1104" w:type="dxa"/>
          </w:tcPr>
          <w:p w14:paraId="480D2866" w14:textId="77777777" w:rsidR="004B3F04" w:rsidRDefault="006C736C" w:rsidP="000659BE">
            <w:pPr>
              <w:pStyle w:val="TableText"/>
            </w:pPr>
            <w:hyperlink w:anchor="C_3346-30092">
              <w:r w:rsidR="004B3F04">
                <w:rPr>
                  <w:rStyle w:val="HyperlinkText9pt"/>
                </w:rPr>
                <w:t>3346-30092</w:t>
              </w:r>
            </w:hyperlink>
          </w:p>
        </w:tc>
        <w:tc>
          <w:tcPr>
            <w:tcW w:w="2975" w:type="dxa"/>
          </w:tcPr>
          <w:p w14:paraId="3BD39BD5" w14:textId="77777777" w:rsidR="004B3F04" w:rsidRDefault="004B3F04" w:rsidP="000659BE">
            <w:pPr>
              <w:pStyle w:val="TableText"/>
            </w:pPr>
            <w:r>
              <w:t>urn:oid:2.16.840.1.113883.6.1 (LOINC)</w:t>
            </w:r>
          </w:p>
        </w:tc>
      </w:tr>
      <w:tr w:rsidR="004B3F04" w14:paraId="30A7E073" w14:textId="77777777" w:rsidTr="000659BE">
        <w:trPr>
          <w:jc w:val="center"/>
        </w:trPr>
        <w:tc>
          <w:tcPr>
            <w:tcW w:w="3345" w:type="dxa"/>
          </w:tcPr>
          <w:p w14:paraId="78C2A7A6" w14:textId="77777777" w:rsidR="004B3F04" w:rsidRDefault="004B3F04" w:rsidP="000659BE">
            <w:pPr>
              <w:pStyle w:val="TableText"/>
            </w:pPr>
            <w:r>
              <w:tab/>
              <w:t>title</w:t>
            </w:r>
          </w:p>
        </w:tc>
        <w:tc>
          <w:tcPr>
            <w:tcW w:w="720" w:type="dxa"/>
          </w:tcPr>
          <w:p w14:paraId="5EA68151" w14:textId="77777777" w:rsidR="004B3F04" w:rsidRDefault="004B3F04" w:rsidP="000659BE">
            <w:pPr>
              <w:pStyle w:val="TableText"/>
            </w:pPr>
            <w:r>
              <w:t>1..1</w:t>
            </w:r>
          </w:p>
        </w:tc>
        <w:tc>
          <w:tcPr>
            <w:tcW w:w="1152" w:type="dxa"/>
          </w:tcPr>
          <w:p w14:paraId="34BBDD90" w14:textId="77777777" w:rsidR="004B3F04" w:rsidRDefault="004B3F04" w:rsidP="000659BE">
            <w:pPr>
              <w:pStyle w:val="TableText"/>
            </w:pPr>
            <w:r>
              <w:t>SHALL</w:t>
            </w:r>
          </w:p>
        </w:tc>
        <w:tc>
          <w:tcPr>
            <w:tcW w:w="864" w:type="dxa"/>
          </w:tcPr>
          <w:p w14:paraId="262FAEB0" w14:textId="77777777" w:rsidR="004B3F04" w:rsidRDefault="004B3F04" w:rsidP="000659BE">
            <w:pPr>
              <w:pStyle w:val="TableText"/>
            </w:pPr>
          </w:p>
        </w:tc>
        <w:tc>
          <w:tcPr>
            <w:tcW w:w="1104" w:type="dxa"/>
          </w:tcPr>
          <w:p w14:paraId="0E4D5375" w14:textId="77777777" w:rsidR="004B3F04" w:rsidRDefault="006C736C" w:rsidP="000659BE">
            <w:pPr>
              <w:pStyle w:val="TableText"/>
            </w:pPr>
            <w:hyperlink w:anchor="C_3346-18781">
              <w:r w:rsidR="004B3F04">
                <w:rPr>
                  <w:rStyle w:val="HyperlinkText9pt"/>
                </w:rPr>
                <w:t>3346-18781</w:t>
              </w:r>
            </w:hyperlink>
          </w:p>
        </w:tc>
        <w:tc>
          <w:tcPr>
            <w:tcW w:w="2975" w:type="dxa"/>
          </w:tcPr>
          <w:p w14:paraId="478767DA" w14:textId="77777777" w:rsidR="004B3F04" w:rsidRDefault="004B3F04" w:rsidP="000659BE">
            <w:pPr>
              <w:pStyle w:val="TableText"/>
            </w:pPr>
          </w:p>
        </w:tc>
      </w:tr>
      <w:tr w:rsidR="004B3F04" w14:paraId="238D2524" w14:textId="77777777" w:rsidTr="000659BE">
        <w:trPr>
          <w:jc w:val="center"/>
        </w:trPr>
        <w:tc>
          <w:tcPr>
            <w:tcW w:w="3345" w:type="dxa"/>
          </w:tcPr>
          <w:p w14:paraId="335A75D8" w14:textId="77777777" w:rsidR="004B3F04" w:rsidRDefault="004B3F04" w:rsidP="000659BE">
            <w:pPr>
              <w:pStyle w:val="TableText"/>
            </w:pPr>
            <w:r>
              <w:tab/>
            </w:r>
            <w:r>
              <w:tab/>
              <w:t>@value</w:t>
            </w:r>
          </w:p>
        </w:tc>
        <w:tc>
          <w:tcPr>
            <w:tcW w:w="720" w:type="dxa"/>
          </w:tcPr>
          <w:p w14:paraId="30679FAF" w14:textId="77777777" w:rsidR="004B3F04" w:rsidRDefault="004B3F04" w:rsidP="000659BE">
            <w:pPr>
              <w:pStyle w:val="TableText"/>
            </w:pPr>
            <w:r>
              <w:t>1..1</w:t>
            </w:r>
          </w:p>
        </w:tc>
        <w:tc>
          <w:tcPr>
            <w:tcW w:w="1152" w:type="dxa"/>
          </w:tcPr>
          <w:p w14:paraId="1265C99B" w14:textId="77777777" w:rsidR="004B3F04" w:rsidRDefault="004B3F04" w:rsidP="000659BE">
            <w:pPr>
              <w:pStyle w:val="TableText"/>
            </w:pPr>
            <w:r>
              <w:t>SHALL</w:t>
            </w:r>
          </w:p>
        </w:tc>
        <w:tc>
          <w:tcPr>
            <w:tcW w:w="864" w:type="dxa"/>
          </w:tcPr>
          <w:p w14:paraId="65F3E84B" w14:textId="77777777" w:rsidR="004B3F04" w:rsidRDefault="004B3F04" w:rsidP="000659BE">
            <w:pPr>
              <w:pStyle w:val="TableText"/>
            </w:pPr>
          </w:p>
        </w:tc>
        <w:tc>
          <w:tcPr>
            <w:tcW w:w="1104" w:type="dxa"/>
          </w:tcPr>
          <w:p w14:paraId="59236CCC" w14:textId="77777777" w:rsidR="004B3F04" w:rsidRDefault="006C736C" w:rsidP="000659BE">
            <w:pPr>
              <w:pStyle w:val="TableText"/>
            </w:pPr>
            <w:hyperlink w:anchor="C_3346-18782">
              <w:r w:rsidR="004B3F04">
                <w:rPr>
                  <w:rStyle w:val="HyperlinkText9pt"/>
                </w:rPr>
                <w:t>3346-18782</w:t>
              </w:r>
            </w:hyperlink>
          </w:p>
        </w:tc>
        <w:tc>
          <w:tcPr>
            <w:tcW w:w="2975" w:type="dxa"/>
          </w:tcPr>
          <w:p w14:paraId="3F11A8FF" w14:textId="77777777" w:rsidR="004B3F04" w:rsidRDefault="004B3F04" w:rsidP="000659BE">
            <w:pPr>
              <w:pStyle w:val="TableText"/>
            </w:pPr>
            <w:r>
              <w:t>Population Criteria Section</w:t>
            </w:r>
          </w:p>
        </w:tc>
      </w:tr>
      <w:tr w:rsidR="004B3F04" w14:paraId="30ABAC28" w14:textId="77777777" w:rsidTr="000659BE">
        <w:trPr>
          <w:jc w:val="center"/>
        </w:trPr>
        <w:tc>
          <w:tcPr>
            <w:tcW w:w="3345" w:type="dxa"/>
          </w:tcPr>
          <w:p w14:paraId="78D69C22" w14:textId="77777777" w:rsidR="004B3F04" w:rsidRDefault="004B3F04" w:rsidP="000659BE">
            <w:pPr>
              <w:pStyle w:val="TableText"/>
            </w:pPr>
            <w:r>
              <w:tab/>
              <w:t>text</w:t>
            </w:r>
          </w:p>
        </w:tc>
        <w:tc>
          <w:tcPr>
            <w:tcW w:w="720" w:type="dxa"/>
          </w:tcPr>
          <w:p w14:paraId="5C30BE2F" w14:textId="77777777" w:rsidR="004B3F04" w:rsidRDefault="004B3F04" w:rsidP="000659BE">
            <w:pPr>
              <w:pStyle w:val="TableText"/>
            </w:pPr>
            <w:r>
              <w:t>1..1</w:t>
            </w:r>
          </w:p>
        </w:tc>
        <w:tc>
          <w:tcPr>
            <w:tcW w:w="1152" w:type="dxa"/>
          </w:tcPr>
          <w:p w14:paraId="54FCF866" w14:textId="77777777" w:rsidR="004B3F04" w:rsidRDefault="004B3F04" w:rsidP="000659BE">
            <w:pPr>
              <w:pStyle w:val="TableText"/>
            </w:pPr>
            <w:r>
              <w:t>SHALL</w:t>
            </w:r>
          </w:p>
        </w:tc>
        <w:tc>
          <w:tcPr>
            <w:tcW w:w="864" w:type="dxa"/>
          </w:tcPr>
          <w:p w14:paraId="07D24D68" w14:textId="77777777" w:rsidR="004B3F04" w:rsidRDefault="004B3F04" w:rsidP="000659BE">
            <w:pPr>
              <w:pStyle w:val="TableText"/>
            </w:pPr>
          </w:p>
        </w:tc>
        <w:tc>
          <w:tcPr>
            <w:tcW w:w="1104" w:type="dxa"/>
          </w:tcPr>
          <w:p w14:paraId="29F034EC" w14:textId="77777777" w:rsidR="004B3F04" w:rsidRDefault="006C736C" w:rsidP="000659BE">
            <w:pPr>
              <w:pStyle w:val="TableText"/>
            </w:pPr>
            <w:hyperlink w:anchor="C_3346-18961">
              <w:r w:rsidR="004B3F04">
                <w:rPr>
                  <w:rStyle w:val="HyperlinkText9pt"/>
                </w:rPr>
                <w:t>3346-18961</w:t>
              </w:r>
            </w:hyperlink>
          </w:p>
        </w:tc>
        <w:tc>
          <w:tcPr>
            <w:tcW w:w="2975" w:type="dxa"/>
          </w:tcPr>
          <w:p w14:paraId="7F2B06AA" w14:textId="77777777" w:rsidR="004B3F04" w:rsidRDefault="004B3F04" w:rsidP="000659BE">
            <w:pPr>
              <w:pStyle w:val="TableText"/>
            </w:pPr>
          </w:p>
        </w:tc>
      </w:tr>
      <w:tr w:rsidR="004B3F04" w14:paraId="185F5262" w14:textId="77777777" w:rsidTr="000659BE">
        <w:trPr>
          <w:jc w:val="center"/>
        </w:trPr>
        <w:tc>
          <w:tcPr>
            <w:tcW w:w="3345" w:type="dxa"/>
          </w:tcPr>
          <w:p w14:paraId="44F852DF" w14:textId="77777777" w:rsidR="004B3F04" w:rsidRDefault="004B3F04" w:rsidP="000659BE">
            <w:pPr>
              <w:pStyle w:val="TableText"/>
            </w:pPr>
            <w:r>
              <w:tab/>
              <w:t>component</w:t>
            </w:r>
          </w:p>
        </w:tc>
        <w:tc>
          <w:tcPr>
            <w:tcW w:w="720" w:type="dxa"/>
          </w:tcPr>
          <w:p w14:paraId="059014C6" w14:textId="77777777" w:rsidR="004B3F04" w:rsidRDefault="004B3F04" w:rsidP="000659BE">
            <w:pPr>
              <w:pStyle w:val="TableText"/>
            </w:pPr>
            <w:r>
              <w:t>1..*</w:t>
            </w:r>
          </w:p>
        </w:tc>
        <w:tc>
          <w:tcPr>
            <w:tcW w:w="1152" w:type="dxa"/>
          </w:tcPr>
          <w:p w14:paraId="0379A8A8" w14:textId="77777777" w:rsidR="004B3F04" w:rsidRDefault="004B3F04" w:rsidP="000659BE">
            <w:pPr>
              <w:pStyle w:val="TableText"/>
            </w:pPr>
            <w:r>
              <w:t>SHALL</w:t>
            </w:r>
          </w:p>
        </w:tc>
        <w:tc>
          <w:tcPr>
            <w:tcW w:w="864" w:type="dxa"/>
          </w:tcPr>
          <w:p w14:paraId="6D47D566" w14:textId="77777777" w:rsidR="004B3F04" w:rsidRDefault="004B3F04" w:rsidP="000659BE">
            <w:pPr>
              <w:pStyle w:val="TableText"/>
            </w:pPr>
          </w:p>
        </w:tc>
        <w:tc>
          <w:tcPr>
            <w:tcW w:w="1104" w:type="dxa"/>
          </w:tcPr>
          <w:p w14:paraId="77D295E0" w14:textId="77777777" w:rsidR="004B3F04" w:rsidRDefault="006C736C" w:rsidP="000659BE">
            <w:pPr>
              <w:pStyle w:val="TableText"/>
            </w:pPr>
            <w:hyperlink w:anchor="C_3346-29995">
              <w:r w:rsidR="004B3F04">
                <w:rPr>
                  <w:rStyle w:val="HyperlinkText9pt"/>
                </w:rPr>
                <w:t>3346-29995</w:t>
              </w:r>
            </w:hyperlink>
          </w:p>
        </w:tc>
        <w:tc>
          <w:tcPr>
            <w:tcW w:w="2975" w:type="dxa"/>
          </w:tcPr>
          <w:p w14:paraId="64CC9AE6" w14:textId="77777777" w:rsidR="004B3F04" w:rsidRDefault="004B3F04" w:rsidP="000659BE">
            <w:pPr>
              <w:pStyle w:val="TableText"/>
            </w:pPr>
          </w:p>
        </w:tc>
      </w:tr>
      <w:tr w:rsidR="004B3F04" w14:paraId="434BF850" w14:textId="77777777" w:rsidTr="000659BE">
        <w:trPr>
          <w:jc w:val="center"/>
        </w:trPr>
        <w:tc>
          <w:tcPr>
            <w:tcW w:w="3345" w:type="dxa"/>
          </w:tcPr>
          <w:p w14:paraId="1BE83180" w14:textId="77777777" w:rsidR="004B3F04" w:rsidRDefault="004B3F04" w:rsidP="000659BE">
            <w:pPr>
              <w:pStyle w:val="TableText"/>
            </w:pPr>
            <w:r>
              <w:tab/>
            </w:r>
            <w:r>
              <w:tab/>
              <w:t>initialPopulationCriteria</w:t>
            </w:r>
          </w:p>
        </w:tc>
        <w:tc>
          <w:tcPr>
            <w:tcW w:w="720" w:type="dxa"/>
          </w:tcPr>
          <w:p w14:paraId="35BFC24F" w14:textId="77777777" w:rsidR="004B3F04" w:rsidRDefault="004B3F04" w:rsidP="000659BE">
            <w:pPr>
              <w:pStyle w:val="TableText"/>
            </w:pPr>
            <w:r>
              <w:t>1..1</w:t>
            </w:r>
          </w:p>
        </w:tc>
        <w:tc>
          <w:tcPr>
            <w:tcW w:w="1152" w:type="dxa"/>
          </w:tcPr>
          <w:p w14:paraId="188E1D21" w14:textId="77777777" w:rsidR="004B3F04" w:rsidRDefault="004B3F04" w:rsidP="000659BE">
            <w:pPr>
              <w:pStyle w:val="TableText"/>
            </w:pPr>
            <w:r>
              <w:t>SHALL</w:t>
            </w:r>
          </w:p>
        </w:tc>
        <w:tc>
          <w:tcPr>
            <w:tcW w:w="864" w:type="dxa"/>
          </w:tcPr>
          <w:p w14:paraId="1F0038F5" w14:textId="77777777" w:rsidR="004B3F04" w:rsidRDefault="004B3F04" w:rsidP="000659BE">
            <w:pPr>
              <w:pStyle w:val="TableText"/>
            </w:pPr>
          </w:p>
        </w:tc>
        <w:tc>
          <w:tcPr>
            <w:tcW w:w="1104" w:type="dxa"/>
          </w:tcPr>
          <w:p w14:paraId="6695CACB" w14:textId="77777777" w:rsidR="004B3F04" w:rsidRDefault="006C736C" w:rsidP="000659BE">
            <w:pPr>
              <w:pStyle w:val="TableText"/>
            </w:pPr>
            <w:hyperlink w:anchor="C_3346-29996">
              <w:r w:rsidR="004B3F04">
                <w:rPr>
                  <w:rStyle w:val="HyperlinkText9pt"/>
                </w:rPr>
                <w:t>3346-29996</w:t>
              </w:r>
            </w:hyperlink>
          </w:p>
        </w:tc>
        <w:tc>
          <w:tcPr>
            <w:tcW w:w="2975" w:type="dxa"/>
          </w:tcPr>
          <w:p w14:paraId="1B91CC01" w14:textId="77777777" w:rsidR="004B3F04" w:rsidRDefault="004B3F04" w:rsidP="000659BE">
            <w:pPr>
              <w:pStyle w:val="TableText"/>
            </w:pPr>
          </w:p>
        </w:tc>
      </w:tr>
      <w:tr w:rsidR="004B3F04" w14:paraId="578DFBA7" w14:textId="77777777" w:rsidTr="000659BE">
        <w:trPr>
          <w:jc w:val="center"/>
        </w:trPr>
        <w:tc>
          <w:tcPr>
            <w:tcW w:w="3345" w:type="dxa"/>
          </w:tcPr>
          <w:p w14:paraId="5481E682" w14:textId="77777777" w:rsidR="004B3F04" w:rsidRDefault="004B3F04" w:rsidP="000659BE">
            <w:pPr>
              <w:pStyle w:val="TableText"/>
            </w:pPr>
            <w:r>
              <w:tab/>
            </w:r>
            <w:r>
              <w:tab/>
            </w:r>
            <w:r>
              <w:tab/>
              <w:t>code</w:t>
            </w:r>
          </w:p>
        </w:tc>
        <w:tc>
          <w:tcPr>
            <w:tcW w:w="720" w:type="dxa"/>
          </w:tcPr>
          <w:p w14:paraId="1674F414" w14:textId="77777777" w:rsidR="004B3F04" w:rsidRDefault="004B3F04" w:rsidP="000659BE">
            <w:pPr>
              <w:pStyle w:val="TableText"/>
            </w:pPr>
            <w:r>
              <w:t>1..1</w:t>
            </w:r>
          </w:p>
        </w:tc>
        <w:tc>
          <w:tcPr>
            <w:tcW w:w="1152" w:type="dxa"/>
          </w:tcPr>
          <w:p w14:paraId="1FC4577E" w14:textId="77777777" w:rsidR="004B3F04" w:rsidRDefault="004B3F04" w:rsidP="000659BE">
            <w:pPr>
              <w:pStyle w:val="TableText"/>
            </w:pPr>
            <w:r>
              <w:t>SHALL</w:t>
            </w:r>
          </w:p>
        </w:tc>
        <w:tc>
          <w:tcPr>
            <w:tcW w:w="864" w:type="dxa"/>
          </w:tcPr>
          <w:p w14:paraId="4A5D4767" w14:textId="77777777" w:rsidR="004B3F04" w:rsidRDefault="004B3F04" w:rsidP="000659BE">
            <w:pPr>
              <w:pStyle w:val="TableText"/>
            </w:pPr>
          </w:p>
        </w:tc>
        <w:tc>
          <w:tcPr>
            <w:tcW w:w="1104" w:type="dxa"/>
          </w:tcPr>
          <w:p w14:paraId="778910F5" w14:textId="77777777" w:rsidR="004B3F04" w:rsidRDefault="006C736C" w:rsidP="000659BE">
            <w:pPr>
              <w:pStyle w:val="TableText"/>
            </w:pPr>
            <w:hyperlink w:anchor="C_3346-30022">
              <w:r w:rsidR="004B3F04">
                <w:rPr>
                  <w:rStyle w:val="HyperlinkText9pt"/>
                </w:rPr>
                <w:t>3346-30022</w:t>
              </w:r>
            </w:hyperlink>
          </w:p>
        </w:tc>
        <w:tc>
          <w:tcPr>
            <w:tcW w:w="2975" w:type="dxa"/>
          </w:tcPr>
          <w:p w14:paraId="605C7F56" w14:textId="77777777" w:rsidR="004B3F04" w:rsidRDefault="004B3F04" w:rsidP="000659BE">
            <w:pPr>
              <w:pStyle w:val="TableText"/>
            </w:pPr>
          </w:p>
        </w:tc>
      </w:tr>
      <w:tr w:rsidR="004B3F04" w14:paraId="28AFC567" w14:textId="77777777" w:rsidTr="000659BE">
        <w:trPr>
          <w:jc w:val="center"/>
        </w:trPr>
        <w:tc>
          <w:tcPr>
            <w:tcW w:w="3345" w:type="dxa"/>
          </w:tcPr>
          <w:p w14:paraId="7CFC27B5" w14:textId="77777777" w:rsidR="004B3F04" w:rsidRDefault="004B3F04" w:rsidP="000659BE">
            <w:pPr>
              <w:pStyle w:val="TableText"/>
            </w:pPr>
            <w:r>
              <w:tab/>
            </w:r>
            <w:r>
              <w:tab/>
            </w:r>
            <w:r>
              <w:tab/>
            </w:r>
            <w:r>
              <w:tab/>
              <w:t>@code</w:t>
            </w:r>
          </w:p>
        </w:tc>
        <w:tc>
          <w:tcPr>
            <w:tcW w:w="720" w:type="dxa"/>
          </w:tcPr>
          <w:p w14:paraId="708C3620" w14:textId="77777777" w:rsidR="004B3F04" w:rsidRDefault="004B3F04" w:rsidP="000659BE">
            <w:pPr>
              <w:pStyle w:val="TableText"/>
            </w:pPr>
            <w:r>
              <w:t>1..1</w:t>
            </w:r>
          </w:p>
        </w:tc>
        <w:tc>
          <w:tcPr>
            <w:tcW w:w="1152" w:type="dxa"/>
          </w:tcPr>
          <w:p w14:paraId="4E054EB4" w14:textId="77777777" w:rsidR="004B3F04" w:rsidRDefault="004B3F04" w:rsidP="000659BE">
            <w:pPr>
              <w:pStyle w:val="TableText"/>
            </w:pPr>
            <w:r>
              <w:t>SHALL</w:t>
            </w:r>
          </w:p>
        </w:tc>
        <w:tc>
          <w:tcPr>
            <w:tcW w:w="864" w:type="dxa"/>
          </w:tcPr>
          <w:p w14:paraId="3CA92A94" w14:textId="77777777" w:rsidR="004B3F04" w:rsidRDefault="004B3F04" w:rsidP="000659BE">
            <w:pPr>
              <w:pStyle w:val="TableText"/>
            </w:pPr>
          </w:p>
        </w:tc>
        <w:tc>
          <w:tcPr>
            <w:tcW w:w="1104" w:type="dxa"/>
          </w:tcPr>
          <w:p w14:paraId="40D34BC7" w14:textId="77777777" w:rsidR="004B3F04" w:rsidRDefault="006C736C" w:rsidP="000659BE">
            <w:pPr>
              <w:pStyle w:val="TableText"/>
            </w:pPr>
            <w:hyperlink w:anchor="C_3346-30023">
              <w:r w:rsidR="004B3F04">
                <w:rPr>
                  <w:rStyle w:val="HyperlinkText9pt"/>
                </w:rPr>
                <w:t>3346-30023</w:t>
              </w:r>
            </w:hyperlink>
          </w:p>
        </w:tc>
        <w:tc>
          <w:tcPr>
            <w:tcW w:w="2975" w:type="dxa"/>
          </w:tcPr>
          <w:p w14:paraId="050EED3C" w14:textId="77777777" w:rsidR="004B3F04" w:rsidRDefault="004B3F04" w:rsidP="000659BE">
            <w:pPr>
              <w:pStyle w:val="TableText"/>
            </w:pPr>
            <w:r>
              <w:t>IPOP</w:t>
            </w:r>
          </w:p>
        </w:tc>
      </w:tr>
      <w:tr w:rsidR="004B3F04" w14:paraId="39CC7726" w14:textId="77777777" w:rsidTr="000659BE">
        <w:trPr>
          <w:jc w:val="center"/>
        </w:trPr>
        <w:tc>
          <w:tcPr>
            <w:tcW w:w="3345" w:type="dxa"/>
          </w:tcPr>
          <w:p w14:paraId="7A34D981" w14:textId="77777777" w:rsidR="004B3F04" w:rsidRDefault="004B3F04" w:rsidP="000659BE">
            <w:pPr>
              <w:pStyle w:val="TableText"/>
            </w:pPr>
            <w:r>
              <w:tab/>
            </w:r>
            <w:r>
              <w:tab/>
            </w:r>
            <w:r>
              <w:tab/>
            </w:r>
            <w:r>
              <w:tab/>
              <w:t>@codeSystem</w:t>
            </w:r>
          </w:p>
        </w:tc>
        <w:tc>
          <w:tcPr>
            <w:tcW w:w="720" w:type="dxa"/>
          </w:tcPr>
          <w:p w14:paraId="588928F1" w14:textId="77777777" w:rsidR="004B3F04" w:rsidRDefault="004B3F04" w:rsidP="000659BE">
            <w:pPr>
              <w:pStyle w:val="TableText"/>
            </w:pPr>
            <w:r>
              <w:t>1..1</w:t>
            </w:r>
          </w:p>
        </w:tc>
        <w:tc>
          <w:tcPr>
            <w:tcW w:w="1152" w:type="dxa"/>
          </w:tcPr>
          <w:p w14:paraId="20F481CA" w14:textId="77777777" w:rsidR="004B3F04" w:rsidRDefault="004B3F04" w:rsidP="000659BE">
            <w:pPr>
              <w:pStyle w:val="TableText"/>
            </w:pPr>
            <w:r>
              <w:t>SHALL</w:t>
            </w:r>
          </w:p>
        </w:tc>
        <w:tc>
          <w:tcPr>
            <w:tcW w:w="864" w:type="dxa"/>
          </w:tcPr>
          <w:p w14:paraId="5F23ECDC" w14:textId="77777777" w:rsidR="004B3F04" w:rsidRDefault="004B3F04" w:rsidP="000659BE">
            <w:pPr>
              <w:pStyle w:val="TableText"/>
            </w:pPr>
          </w:p>
        </w:tc>
        <w:tc>
          <w:tcPr>
            <w:tcW w:w="1104" w:type="dxa"/>
          </w:tcPr>
          <w:p w14:paraId="0042A2E5" w14:textId="77777777" w:rsidR="004B3F04" w:rsidRDefault="006C736C" w:rsidP="000659BE">
            <w:pPr>
              <w:pStyle w:val="TableText"/>
            </w:pPr>
            <w:hyperlink w:anchor="C_3346-30093">
              <w:r w:rsidR="004B3F04">
                <w:rPr>
                  <w:rStyle w:val="HyperlinkText9pt"/>
                </w:rPr>
                <w:t>3346-30093</w:t>
              </w:r>
            </w:hyperlink>
          </w:p>
        </w:tc>
        <w:tc>
          <w:tcPr>
            <w:tcW w:w="2975" w:type="dxa"/>
          </w:tcPr>
          <w:p w14:paraId="176FDF0B" w14:textId="77777777" w:rsidR="004B3F04" w:rsidRDefault="004B3F04" w:rsidP="000659BE">
            <w:pPr>
              <w:pStyle w:val="TableText"/>
            </w:pPr>
            <w:r>
              <w:t>urn:oid:2.16.840.1.113883.5.4 (HL7ActCode)</w:t>
            </w:r>
          </w:p>
        </w:tc>
      </w:tr>
      <w:tr w:rsidR="004B3F04" w14:paraId="37AFC00A" w14:textId="77777777" w:rsidTr="000659BE">
        <w:trPr>
          <w:jc w:val="center"/>
        </w:trPr>
        <w:tc>
          <w:tcPr>
            <w:tcW w:w="3345" w:type="dxa"/>
          </w:tcPr>
          <w:p w14:paraId="7403BFF4" w14:textId="77777777" w:rsidR="004B3F04" w:rsidRDefault="004B3F04" w:rsidP="000659BE">
            <w:pPr>
              <w:pStyle w:val="TableText"/>
            </w:pPr>
            <w:r>
              <w:tab/>
            </w:r>
            <w:r>
              <w:tab/>
            </w:r>
            <w:r>
              <w:tab/>
              <w:t>precondition</w:t>
            </w:r>
          </w:p>
        </w:tc>
        <w:tc>
          <w:tcPr>
            <w:tcW w:w="720" w:type="dxa"/>
          </w:tcPr>
          <w:p w14:paraId="4EE7ED2C" w14:textId="77777777" w:rsidR="004B3F04" w:rsidRDefault="004B3F04" w:rsidP="000659BE">
            <w:pPr>
              <w:pStyle w:val="TableText"/>
            </w:pPr>
            <w:r>
              <w:t>1..*</w:t>
            </w:r>
          </w:p>
        </w:tc>
        <w:tc>
          <w:tcPr>
            <w:tcW w:w="1152" w:type="dxa"/>
          </w:tcPr>
          <w:p w14:paraId="3282A2CD" w14:textId="77777777" w:rsidR="004B3F04" w:rsidRDefault="004B3F04" w:rsidP="000659BE">
            <w:pPr>
              <w:pStyle w:val="TableText"/>
            </w:pPr>
            <w:r>
              <w:t>SHALL</w:t>
            </w:r>
          </w:p>
        </w:tc>
        <w:tc>
          <w:tcPr>
            <w:tcW w:w="864" w:type="dxa"/>
          </w:tcPr>
          <w:p w14:paraId="58AC68F0" w14:textId="77777777" w:rsidR="004B3F04" w:rsidRDefault="004B3F04" w:rsidP="000659BE">
            <w:pPr>
              <w:pStyle w:val="TableText"/>
            </w:pPr>
          </w:p>
        </w:tc>
        <w:tc>
          <w:tcPr>
            <w:tcW w:w="1104" w:type="dxa"/>
          </w:tcPr>
          <w:p w14:paraId="6942B08D" w14:textId="77777777" w:rsidR="004B3F04" w:rsidRDefault="006C736C" w:rsidP="000659BE">
            <w:pPr>
              <w:pStyle w:val="TableText"/>
            </w:pPr>
            <w:hyperlink w:anchor="C_3346-34868">
              <w:r w:rsidR="004B3F04">
                <w:rPr>
                  <w:rStyle w:val="HyperlinkText9pt"/>
                </w:rPr>
                <w:t>3346-34868</w:t>
              </w:r>
            </w:hyperlink>
          </w:p>
        </w:tc>
        <w:tc>
          <w:tcPr>
            <w:tcW w:w="2975" w:type="dxa"/>
          </w:tcPr>
          <w:p w14:paraId="3E7C0A9B" w14:textId="77777777" w:rsidR="004B3F04" w:rsidRDefault="004B3F04" w:rsidP="000659BE">
            <w:pPr>
              <w:pStyle w:val="TableText"/>
            </w:pPr>
          </w:p>
        </w:tc>
      </w:tr>
      <w:tr w:rsidR="004B3F04" w14:paraId="0845D9BF" w14:textId="77777777" w:rsidTr="000659BE">
        <w:trPr>
          <w:jc w:val="center"/>
        </w:trPr>
        <w:tc>
          <w:tcPr>
            <w:tcW w:w="3345" w:type="dxa"/>
          </w:tcPr>
          <w:p w14:paraId="6C671067" w14:textId="77777777" w:rsidR="004B3F04" w:rsidRDefault="004B3F04" w:rsidP="000659BE">
            <w:pPr>
              <w:pStyle w:val="TableText"/>
            </w:pPr>
            <w:r>
              <w:tab/>
            </w:r>
            <w:r>
              <w:tab/>
            </w:r>
            <w:r>
              <w:tab/>
            </w:r>
            <w:r>
              <w:tab/>
              <w:t>criteriaReference</w:t>
            </w:r>
          </w:p>
        </w:tc>
        <w:tc>
          <w:tcPr>
            <w:tcW w:w="720" w:type="dxa"/>
          </w:tcPr>
          <w:p w14:paraId="48ED3847" w14:textId="77777777" w:rsidR="004B3F04" w:rsidRDefault="004B3F04" w:rsidP="000659BE">
            <w:pPr>
              <w:pStyle w:val="TableText"/>
            </w:pPr>
            <w:r>
              <w:t>1..1</w:t>
            </w:r>
          </w:p>
        </w:tc>
        <w:tc>
          <w:tcPr>
            <w:tcW w:w="1152" w:type="dxa"/>
          </w:tcPr>
          <w:p w14:paraId="4F94D52F" w14:textId="77777777" w:rsidR="004B3F04" w:rsidRDefault="004B3F04" w:rsidP="000659BE">
            <w:pPr>
              <w:pStyle w:val="TableText"/>
            </w:pPr>
            <w:r>
              <w:t>SHALL</w:t>
            </w:r>
          </w:p>
        </w:tc>
        <w:tc>
          <w:tcPr>
            <w:tcW w:w="864" w:type="dxa"/>
          </w:tcPr>
          <w:p w14:paraId="1BC33A4D" w14:textId="77777777" w:rsidR="004B3F04" w:rsidRDefault="004B3F04" w:rsidP="000659BE">
            <w:pPr>
              <w:pStyle w:val="TableText"/>
            </w:pPr>
          </w:p>
        </w:tc>
        <w:tc>
          <w:tcPr>
            <w:tcW w:w="1104" w:type="dxa"/>
          </w:tcPr>
          <w:p w14:paraId="2BA067BA" w14:textId="77777777" w:rsidR="004B3F04" w:rsidRDefault="006C736C" w:rsidP="000659BE">
            <w:pPr>
              <w:pStyle w:val="TableText"/>
            </w:pPr>
            <w:hyperlink w:anchor="C_3346-34869">
              <w:r w:rsidR="004B3F04">
                <w:rPr>
                  <w:rStyle w:val="HyperlinkText9pt"/>
                </w:rPr>
                <w:t>3346-34869</w:t>
              </w:r>
            </w:hyperlink>
          </w:p>
        </w:tc>
        <w:tc>
          <w:tcPr>
            <w:tcW w:w="2975" w:type="dxa"/>
          </w:tcPr>
          <w:p w14:paraId="43B8168C" w14:textId="77777777" w:rsidR="004B3F04" w:rsidRDefault="004B3F04" w:rsidP="000659BE">
            <w:pPr>
              <w:pStyle w:val="TableText"/>
            </w:pPr>
          </w:p>
        </w:tc>
      </w:tr>
      <w:tr w:rsidR="004B3F04" w14:paraId="2E92093B" w14:textId="77777777" w:rsidTr="000659BE">
        <w:trPr>
          <w:jc w:val="center"/>
        </w:trPr>
        <w:tc>
          <w:tcPr>
            <w:tcW w:w="3345" w:type="dxa"/>
          </w:tcPr>
          <w:p w14:paraId="7ABF228A" w14:textId="77777777" w:rsidR="004B3F04" w:rsidRDefault="004B3F04" w:rsidP="000659BE">
            <w:pPr>
              <w:pStyle w:val="TableText"/>
            </w:pPr>
            <w:r>
              <w:tab/>
            </w:r>
            <w:r>
              <w:tab/>
            </w:r>
            <w:r>
              <w:tab/>
            </w:r>
            <w:r>
              <w:tab/>
            </w:r>
            <w:r>
              <w:tab/>
              <w:t>id</w:t>
            </w:r>
          </w:p>
        </w:tc>
        <w:tc>
          <w:tcPr>
            <w:tcW w:w="720" w:type="dxa"/>
          </w:tcPr>
          <w:p w14:paraId="119D0424" w14:textId="77777777" w:rsidR="004B3F04" w:rsidRDefault="004B3F04" w:rsidP="000659BE">
            <w:pPr>
              <w:pStyle w:val="TableText"/>
            </w:pPr>
            <w:r>
              <w:t>1..1</w:t>
            </w:r>
          </w:p>
        </w:tc>
        <w:tc>
          <w:tcPr>
            <w:tcW w:w="1152" w:type="dxa"/>
          </w:tcPr>
          <w:p w14:paraId="4FB4A43B" w14:textId="77777777" w:rsidR="004B3F04" w:rsidRDefault="004B3F04" w:rsidP="000659BE">
            <w:pPr>
              <w:pStyle w:val="TableText"/>
            </w:pPr>
            <w:r>
              <w:t>SHALL</w:t>
            </w:r>
          </w:p>
        </w:tc>
        <w:tc>
          <w:tcPr>
            <w:tcW w:w="864" w:type="dxa"/>
          </w:tcPr>
          <w:p w14:paraId="600D4C64" w14:textId="77777777" w:rsidR="004B3F04" w:rsidRDefault="004B3F04" w:rsidP="000659BE">
            <w:pPr>
              <w:pStyle w:val="TableText"/>
            </w:pPr>
          </w:p>
        </w:tc>
        <w:tc>
          <w:tcPr>
            <w:tcW w:w="1104" w:type="dxa"/>
          </w:tcPr>
          <w:p w14:paraId="793873D0" w14:textId="77777777" w:rsidR="004B3F04" w:rsidRDefault="006C736C" w:rsidP="000659BE">
            <w:pPr>
              <w:pStyle w:val="TableText"/>
            </w:pPr>
            <w:hyperlink w:anchor="C_3346-34870">
              <w:r w:rsidR="004B3F04">
                <w:rPr>
                  <w:rStyle w:val="HyperlinkText9pt"/>
                </w:rPr>
                <w:t>3346-34870</w:t>
              </w:r>
            </w:hyperlink>
          </w:p>
        </w:tc>
        <w:tc>
          <w:tcPr>
            <w:tcW w:w="2975" w:type="dxa"/>
          </w:tcPr>
          <w:p w14:paraId="05BFEA74" w14:textId="77777777" w:rsidR="004B3F04" w:rsidRDefault="004B3F04" w:rsidP="000659BE">
            <w:pPr>
              <w:pStyle w:val="TableText"/>
            </w:pPr>
          </w:p>
        </w:tc>
      </w:tr>
      <w:tr w:rsidR="004B3F04" w14:paraId="12742E22" w14:textId="77777777" w:rsidTr="000659BE">
        <w:trPr>
          <w:jc w:val="center"/>
        </w:trPr>
        <w:tc>
          <w:tcPr>
            <w:tcW w:w="3345" w:type="dxa"/>
          </w:tcPr>
          <w:p w14:paraId="3378F2E7" w14:textId="77777777" w:rsidR="004B3F04" w:rsidRDefault="004B3F04" w:rsidP="000659BE">
            <w:pPr>
              <w:pStyle w:val="TableText"/>
            </w:pPr>
            <w:r>
              <w:tab/>
            </w:r>
            <w:r>
              <w:tab/>
            </w:r>
            <w:r>
              <w:tab/>
            </w:r>
            <w:r>
              <w:tab/>
            </w:r>
            <w:r>
              <w:tab/>
            </w:r>
            <w:r>
              <w:tab/>
              <w:t>@root</w:t>
            </w:r>
          </w:p>
        </w:tc>
        <w:tc>
          <w:tcPr>
            <w:tcW w:w="720" w:type="dxa"/>
          </w:tcPr>
          <w:p w14:paraId="420B52EC" w14:textId="77777777" w:rsidR="004B3F04" w:rsidRDefault="004B3F04" w:rsidP="000659BE">
            <w:pPr>
              <w:pStyle w:val="TableText"/>
            </w:pPr>
            <w:r>
              <w:t>1..1</w:t>
            </w:r>
          </w:p>
        </w:tc>
        <w:tc>
          <w:tcPr>
            <w:tcW w:w="1152" w:type="dxa"/>
          </w:tcPr>
          <w:p w14:paraId="4778FAC1" w14:textId="77777777" w:rsidR="004B3F04" w:rsidRDefault="004B3F04" w:rsidP="000659BE">
            <w:pPr>
              <w:pStyle w:val="TableText"/>
            </w:pPr>
            <w:r>
              <w:t>SHALL</w:t>
            </w:r>
          </w:p>
        </w:tc>
        <w:tc>
          <w:tcPr>
            <w:tcW w:w="864" w:type="dxa"/>
          </w:tcPr>
          <w:p w14:paraId="0738A1D9" w14:textId="77777777" w:rsidR="004B3F04" w:rsidRDefault="004B3F04" w:rsidP="000659BE">
            <w:pPr>
              <w:pStyle w:val="TableText"/>
            </w:pPr>
          </w:p>
        </w:tc>
        <w:tc>
          <w:tcPr>
            <w:tcW w:w="1104" w:type="dxa"/>
          </w:tcPr>
          <w:p w14:paraId="22A5AC3E" w14:textId="77777777" w:rsidR="004B3F04" w:rsidRDefault="006C736C" w:rsidP="000659BE">
            <w:pPr>
              <w:pStyle w:val="TableText"/>
            </w:pPr>
            <w:hyperlink w:anchor="C_3346-34886">
              <w:r w:rsidR="004B3F04">
                <w:rPr>
                  <w:rStyle w:val="HyperlinkText9pt"/>
                </w:rPr>
                <w:t>3346-34886</w:t>
              </w:r>
            </w:hyperlink>
          </w:p>
        </w:tc>
        <w:tc>
          <w:tcPr>
            <w:tcW w:w="2975" w:type="dxa"/>
          </w:tcPr>
          <w:p w14:paraId="48CD9905" w14:textId="77777777" w:rsidR="004B3F04" w:rsidRDefault="004B3F04" w:rsidP="000659BE">
            <w:pPr>
              <w:pStyle w:val="TableText"/>
            </w:pPr>
          </w:p>
        </w:tc>
      </w:tr>
      <w:tr w:rsidR="004B3F04" w14:paraId="66701EB9" w14:textId="77777777" w:rsidTr="000659BE">
        <w:trPr>
          <w:jc w:val="center"/>
        </w:trPr>
        <w:tc>
          <w:tcPr>
            <w:tcW w:w="3345" w:type="dxa"/>
          </w:tcPr>
          <w:p w14:paraId="0E1A959D" w14:textId="77777777" w:rsidR="004B3F04" w:rsidRDefault="004B3F04" w:rsidP="000659BE">
            <w:pPr>
              <w:pStyle w:val="TableText"/>
            </w:pPr>
            <w:r>
              <w:tab/>
            </w:r>
            <w:r>
              <w:tab/>
            </w:r>
            <w:r>
              <w:tab/>
            </w:r>
            <w:r>
              <w:tab/>
            </w:r>
            <w:r>
              <w:tab/>
            </w:r>
            <w:r>
              <w:tab/>
              <w:t>@extension</w:t>
            </w:r>
          </w:p>
        </w:tc>
        <w:tc>
          <w:tcPr>
            <w:tcW w:w="720" w:type="dxa"/>
          </w:tcPr>
          <w:p w14:paraId="2CEA518C" w14:textId="77777777" w:rsidR="004B3F04" w:rsidRDefault="004B3F04" w:rsidP="000659BE">
            <w:pPr>
              <w:pStyle w:val="TableText"/>
            </w:pPr>
            <w:r>
              <w:t>1..1</w:t>
            </w:r>
          </w:p>
        </w:tc>
        <w:tc>
          <w:tcPr>
            <w:tcW w:w="1152" w:type="dxa"/>
          </w:tcPr>
          <w:p w14:paraId="34473377" w14:textId="77777777" w:rsidR="004B3F04" w:rsidRDefault="004B3F04" w:rsidP="000659BE">
            <w:pPr>
              <w:pStyle w:val="TableText"/>
            </w:pPr>
            <w:r>
              <w:t>SHALL</w:t>
            </w:r>
          </w:p>
        </w:tc>
        <w:tc>
          <w:tcPr>
            <w:tcW w:w="864" w:type="dxa"/>
          </w:tcPr>
          <w:p w14:paraId="2A8E1A46" w14:textId="77777777" w:rsidR="004B3F04" w:rsidRDefault="004B3F04" w:rsidP="000659BE">
            <w:pPr>
              <w:pStyle w:val="TableText"/>
            </w:pPr>
          </w:p>
        </w:tc>
        <w:tc>
          <w:tcPr>
            <w:tcW w:w="1104" w:type="dxa"/>
          </w:tcPr>
          <w:p w14:paraId="2892B231" w14:textId="77777777" w:rsidR="004B3F04" w:rsidRDefault="006C736C" w:rsidP="000659BE">
            <w:pPr>
              <w:pStyle w:val="TableText"/>
            </w:pPr>
            <w:hyperlink w:anchor="C_3346-34887">
              <w:r w:rsidR="004B3F04">
                <w:rPr>
                  <w:rStyle w:val="HyperlinkText9pt"/>
                </w:rPr>
                <w:t>3346-34887</w:t>
              </w:r>
            </w:hyperlink>
          </w:p>
        </w:tc>
        <w:tc>
          <w:tcPr>
            <w:tcW w:w="2975" w:type="dxa"/>
          </w:tcPr>
          <w:p w14:paraId="1ECAD593" w14:textId="77777777" w:rsidR="004B3F04" w:rsidRDefault="004B3F04" w:rsidP="000659BE">
            <w:pPr>
              <w:pStyle w:val="TableText"/>
            </w:pPr>
          </w:p>
        </w:tc>
      </w:tr>
      <w:tr w:rsidR="004B3F04" w14:paraId="5ABE3C17" w14:textId="77777777" w:rsidTr="000659BE">
        <w:trPr>
          <w:jc w:val="center"/>
        </w:trPr>
        <w:tc>
          <w:tcPr>
            <w:tcW w:w="3345" w:type="dxa"/>
          </w:tcPr>
          <w:p w14:paraId="7657937E" w14:textId="77777777" w:rsidR="004B3F04" w:rsidRDefault="004B3F04" w:rsidP="000659BE">
            <w:pPr>
              <w:pStyle w:val="TableText"/>
            </w:pPr>
            <w:r>
              <w:lastRenderedPageBreak/>
              <w:tab/>
              <w:t>component</w:t>
            </w:r>
          </w:p>
        </w:tc>
        <w:tc>
          <w:tcPr>
            <w:tcW w:w="720" w:type="dxa"/>
          </w:tcPr>
          <w:p w14:paraId="18C24562" w14:textId="77777777" w:rsidR="004B3F04" w:rsidRDefault="004B3F04" w:rsidP="000659BE">
            <w:pPr>
              <w:pStyle w:val="TableText"/>
            </w:pPr>
            <w:r>
              <w:t>0..*</w:t>
            </w:r>
          </w:p>
        </w:tc>
        <w:tc>
          <w:tcPr>
            <w:tcW w:w="1152" w:type="dxa"/>
          </w:tcPr>
          <w:p w14:paraId="6FEC76C6" w14:textId="77777777" w:rsidR="004B3F04" w:rsidRDefault="004B3F04" w:rsidP="000659BE">
            <w:pPr>
              <w:pStyle w:val="TableText"/>
            </w:pPr>
            <w:r>
              <w:t>MAY</w:t>
            </w:r>
          </w:p>
        </w:tc>
        <w:tc>
          <w:tcPr>
            <w:tcW w:w="864" w:type="dxa"/>
          </w:tcPr>
          <w:p w14:paraId="5D957048" w14:textId="77777777" w:rsidR="004B3F04" w:rsidRDefault="004B3F04" w:rsidP="000659BE">
            <w:pPr>
              <w:pStyle w:val="TableText"/>
            </w:pPr>
          </w:p>
        </w:tc>
        <w:tc>
          <w:tcPr>
            <w:tcW w:w="1104" w:type="dxa"/>
          </w:tcPr>
          <w:p w14:paraId="490158CA" w14:textId="77777777" w:rsidR="004B3F04" w:rsidRDefault="006C736C" w:rsidP="000659BE">
            <w:pPr>
              <w:pStyle w:val="TableText"/>
            </w:pPr>
            <w:hyperlink w:anchor="C_3346-30024">
              <w:r w:rsidR="004B3F04">
                <w:rPr>
                  <w:rStyle w:val="HyperlinkText9pt"/>
                </w:rPr>
                <w:t>3346-30024</w:t>
              </w:r>
            </w:hyperlink>
          </w:p>
        </w:tc>
        <w:tc>
          <w:tcPr>
            <w:tcW w:w="2975" w:type="dxa"/>
          </w:tcPr>
          <w:p w14:paraId="53B82708" w14:textId="77777777" w:rsidR="004B3F04" w:rsidRDefault="004B3F04" w:rsidP="000659BE">
            <w:pPr>
              <w:pStyle w:val="TableText"/>
            </w:pPr>
          </w:p>
        </w:tc>
      </w:tr>
      <w:tr w:rsidR="004B3F04" w14:paraId="76CBDE9C" w14:textId="77777777" w:rsidTr="000659BE">
        <w:trPr>
          <w:jc w:val="center"/>
        </w:trPr>
        <w:tc>
          <w:tcPr>
            <w:tcW w:w="3345" w:type="dxa"/>
          </w:tcPr>
          <w:p w14:paraId="4F14248F" w14:textId="77777777" w:rsidR="004B3F04" w:rsidRDefault="004B3F04" w:rsidP="000659BE">
            <w:pPr>
              <w:pStyle w:val="TableText"/>
            </w:pPr>
            <w:r>
              <w:tab/>
            </w:r>
            <w:r>
              <w:tab/>
              <w:t>numeratorCriteria</w:t>
            </w:r>
          </w:p>
        </w:tc>
        <w:tc>
          <w:tcPr>
            <w:tcW w:w="720" w:type="dxa"/>
          </w:tcPr>
          <w:p w14:paraId="52CB527F" w14:textId="77777777" w:rsidR="004B3F04" w:rsidRDefault="004B3F04" w:rsidP="000659BE">
            <w:pPr>
              <w:pStyle w:val="TableText"/>
            </w:pPr>
            <w:r>
              <w:t>1..1</w:t>
            </w:r>
          </w:p>
        </w:tc>
        <w:tc>
          <w:tcPr>
            <w:tcW w:w="1152" w:type="dxa"/>
          </w:tcPr>
          <w:p w14:paraId="5D28B617" w14:textId="77777777" w:rsidR="004B3F04" w:rsidRDefault="004B3F04" w:rsidP="000659BE">
            <w:pPr>
              <w:pStyle w:val="TableText"/>
            </w:pPr>
            <w:r>
              <w:t>SHALL</w:t>
            </w:r>
          </w:p>
        </w:tc>
        <w:tc>
          <w:tcPr>
            <w:tcW w:w="864" w:type="dxa"/>
          </w:tcPr>
          <w:p w14:paraId="7DDE7608" w14:textId="77777777" w:rsidR="004B3F04" w:rsidRDefault="004B3F04" w:rsidP="000659BE">
            <w:pPr>
              <w:pStyle w:val="TableText"/>
            </w:pPr>
          </w:p>
        </w:tc>
        <w:tc>
          <w:tcPr>
            <w:tcW w:w="1104" w:type="dxa"/>
          </w:tcPr>
          <w:p w14:paraId="5A62FD67" w14:textId="77777777" w:rsidR="004B3F04" w:rsidRDefault="006C736C" w:rsidP="000659BE">
            <w:pPr>
              <w:pStyle w:val="TableText"/>
            </w:pPr>
            <w:hyperlink w:anchor="C_3346-30025">
              <w:r w:rsidR="004B3F04">
                <w:rPr>
                  <w:rStyle w:val="HyperlinkText9pt"/>
                </w:rPr>
                <w:t>3346-30025</w:t>
              </w:r>
            </w:hyperlink>
          </w:p>
        </w:tc>
        <w:tc>
          <w:tcPr>
            <w:tcW w:w="2975" w:type="dxa"/>
          </w:tcPr>
          <w:p w14:paraId="22A032DC" w14:textId="77777777" w:rsidR="004B3F04" w:rsidRDefault="004B3F04" w:rsidP="000659BE">
            <w:pPr>
              <w:pStyle w:val="TableText"/>
            </w:pPr>
          </w:p>
        </w:tc>
      </w:tr>
      <w:tr w:rsidR="004B3F04" w14:paraId="61718138" w14:textId="77777777" w:rsidTr="000659BE">
        <w:trPr>
          <w:jc w:val="center"/>
        </w:trPr>
        <w:tc>
          <w:tcPr>
            <w:tcW w:w="3345" w:type="dxa"/>
          </w:tcPr>
          <w:p w14:paraId="06280BD3" w14:textId="77777777" w:rsidR="004B3F04" w:rsidRDefault="004B3F04" w:rsidP="000659BE">
            <w:pPr>
              <w:pStyle w:val="TableText"/>
            </w:pPr>
            <w:r>
              <w:tab/>
            </w:r>
            <w:r>
              <w:tab/>
            </w:r>
            <w:r>
              <w:tab/>
              <w:t>code</w:t>
            </w:r>
          </w:p>
        </w:tc>
        <w:tc>
          <w:tcPr>
            <w:tcW w:w="720" w:type="dxa"/>
          </w:tcPr>
          <w:p w14:paraId="495A4896" w14:textId="77777777" w:rsidR="004B3F04" w:rsidRDefault="004B3F04" w:rsidP="000659BE">
            <w:pPr>
              <w:pStyle w:val="TableText"/>
            </w:pPr>
            <w:r>
              <w:t>1..1</w:t>
            </w:r>
          </w:p>
        </w:tc>
        <w:tc>
          <w:tcPr>
            <w:tcW w:w="1152" w:type="dxa"/>
          </w:tcPr>
          <w:p w14:paraId="279F7F68" w14:textId="77777777" w:rsidR="004B3F04" w:rsidRDefault="004B3F04" w:rsidP="000659BE">
            <w:pPr>
              <w:pStyle w:val="TableText"/>
            </w:pPr>
            <w:r>
              <w:t>SHALL</w:t>
            </w:r>
          </w:p>
        </w:tc>
        <w:tc>
          <w:tcPr>
            <w:tcW w:w="864" w:type="dxa"/>
          </w:tcPr>
          <w:p w14:paraId="2CE77540" w14:textId="77777777" w:rsidR="004B3F04" w:rsidRDefault="004B3F04" w:rsidP="000659BE">
            <w:pPr>
              <w:pStyle w:val="TableText"/>
            </w:pPr>
          </w:p>
        </w:tc>
        <w:tc>
          <w:tcPr>
            <w:tcW w:w="1104" w:type="dxa"/>
          </w:tcPr>
          <w:p w14:paraId="4689E221" w14:textId="77777777" w:rsidR="004B3F04" w:rsidRDefault="006C736C" w:rsidP="000659BE">
            <w:pPr>
              <w:pStyle w:val="TableText"/>
            </w:pPr>
            <w:hyperlink w:anchor="C_3346-30028">
              <w:r w:rsidR="004B3F04">
                <w:rPr>
                  <w:rStyle w:val="HyperlinkText9pt"/>
                </w:rPr>
                <w:t>3346-30028</w:t>
              </w:r>
            </w:hyperlink>
          </w:p>
        </w:tc>
        <w:tc>
          <w:tcPr>
            <w:tcW w:w="2975" w:type="dxa"/>
          </w:tcPr>
          <w:p w14:paraId="32B4E993" w14:textId="77777777" w:rsidR="004B3F04" w:rsidRDefault="004B3F04" w:rsidP="000659BE">
            <w:pPr>
              <w:pStyle w:val="TableText"/>
            </w:pPr>
          </w:p>
        </w:tc>
      </w:tr>
      <w:tr w:rsidR="004B3F04" w14:paraId="489310CB" w14:textId="77777777" w:rsidTr="000659BE">
        <w:trPr>
          <w:jc w:val="center"/>
        </w:trPr>
        <w:tc>
          <w:tcPr>
            <w:tcW w:w="3345" w:type="dxa"/>
          </w:tcPr>
          <w:p w14:paraId="5A7732DC" w14:textId="77777777" w:rsidR="004B3F04" w:rsidRDefault="004B3F04" w:rsidP="000659BE">
            <w:pPr>
              <w:pStyle w:val="TableText"/>
            </w:pPr>
            <w:r>
              <w:tab/>
            </w:r>
            <w:r>
              <w:tab/>
            </w:r>
            <w:r>
              <w:tab/>
            </w:r>
            <w:r>
              <w:tab/>
              <w:t>@code</w:t>
            </w:r>
          </w:p>
        </w:tc>
        <w:tc>
          <w:tcPr>
            <w:tcW w:w="720" w:type="dxa"/>
          </w:tcPr>
          <w:p w14:paraId="29E702E1" w14:textId="77777777" w:rsidR="004B3F04" w:rsidRDefault="004B3F04" w:rsidP="000659BE">
            <w:pPr>
              <w:pStyle w:val="TableText"/>
            </w:pPr>
            <w:r>
              <w:t>1..1</w:t>
            </w:r>
          </w:p>
        </w:tc>
        <w:tc>
          <w:tcPr>
            <w:tcW w:w="1152" w:type="dxa"/>
          </w:tcPr>
          <w:p w14:paraId="1E664D3A" w14:textId="77777777" w:rsidR="004B3F04" w:rsidRDefault="004B3F04" w:rsidP="000659BE">
            <w:pPr>
              <w:pStyle w:val="TableText"/>
            </w:pPr>
            <w:r>
              <w:t>SHALL</w:t>
            </w:r>
          </w:p>
        </w:tc>
        <w:tc>
          <w:tcPr>
            <w:tcW w:w="864" w:type="dxa"/>
          </w:tcPr>
          <w:p w14:paraId="55AD7B97" w14:textId="77777777" w:rsidR="004B3F04" w:rsidRDefault="004B3F04" w:rsidP="000659BE">
            <w:pPr>
              <w:pStyle w:val="TableText"/>
            </w:pPr>
          </w:p>
        </w:tc>
        <w:tc>
          <w:tcPr>
            <w:tcW w:w="1104" w:type="dxa"/>
          </w:tcPr>
          <w:p w14:paraId="7B6B41AB" w14:textId="77777777" w:rsidR="004B3F04" w:rsidRDefault="006C736C" w:rsidP="000659BE">
            <w:pPr>
              <w:pStyle w:val="TableText"/>
            </w:pPr>
            <w:hyperlink w:anchor="C_3346-30029">
              <w:r w:rsidR="004B3F04">
                <w:rPr>
                  <w:rStyle w:val="HyperlinkText9pt"/>
                </w:rPr>
                <w:t>3346-30029</w:t>
              </w:r>
            </w:hyperlink>
          </w:p>
        </w:tc>
        <w:tc>
          <w:tcPr>
            <w:tcW w:w="2975" w:type="dxa"/>
          </w:tcPr>
          <w:p w14:paraId="5CC339F3" w14:textId="77777777" w:rsidR="004B3F04" w:rsidRDefault="004B3F04" w:rsidP="000659BE">
            <w:pPr>
              <w:pStyle w:val="TableText"/>
            </w:pPr>
            <w:r>
              <w:t>NUMER</w:t>
            </w:r>
          </w:p>
        </w:tc>
      </w:tr>
      <w:tr w:rsidR="004B3F04" w14:paraId="2D385292" w14:textId="77777777" w:rsidTr="000659BE">
        <w:trPr>
          <w:jc w:val="center"/>
        </w:trPr>
        <w:tc>
          <w:tcPr>
            <w:tcW w:w="3345" w:type="dxa"/>
          </w:tcPr>
          <w:p w14:paraId="4CF81CB4" w14:textId="77777777" w:rsidR="004B3F04" w:rsidRDefault="004B3F04" w:rsidP="000659BE">
            <w:pPr>
              <w:pStyle w:val="TableText"/>
            </w:pPr>
            <w:r>
              <w:tab/>
            </w:r>
            <w:r>
              <w:tab/>
            </w:r>
            <w:r>
              <w:tab/>
            </w:r>
            <w:r>
              <w:tab/>
              <w:t>@codeSystem</w:t>
            </w:r>
          </w:p>
        </w:tc>
        <w:tc>
          <w:tcPr>
            <w:tcW w:w="720" w:type="dxa"/>
          </w:tcPr>
          <w:p w14:paraId="657200E0" w14:textId="77777777" w:rsidR="004B3F04" w:rsidRDefault="004B3F04" w:rsidP="000659BE">
            <w:pPr>
              <w:pStyle w:val="TableText"/>
            </w:pPr>
            <w:r>
              <w:t>1..1</w:t>
            </w:r>
          </w:p>
        </w:tc>
        <w:tc>
          <w:tcPr>
            <w:tcW w:w="1152" w:type="dxa"/>
          </w:tcPr>
          <w:p w14:paraId="61988942" w14:textId="77777777" w:rsidR="004B3F04" w:rsidRDefault="004B3F04" w:rsidP="000659BE">
            <w:pPr>
              <w:pStyle w:val="TableText"/>
            </w:pPr>
            <w:r>
              <w:t>SHALL</w:t>
            </w:r>
          </w:p>
        </w:tc>
        <w:tc>
          <w:tcPr>
            <w:tcW w:w="864" w:type="dxa"/>
          </w:tcPr>
          <w:p w14:paraId="33D69ACB" w14:textId="77777777" w:rsidR="004B3F04" w:rsidRDefault="004B3F04" w:rsidP="000659BE">
            <w:pPr>
              <w:pStyle w:val="TableText"/>
            </w:pPr>
          </w:p>
        </w:tc>
        <w:tc>
          <w:tcPr>
            <w:tcW w:w="1104" w:type="dxa"/>
          </w:tcPr>
          <w:p w14:paraId="4AFD3437" w14:textId="77777777" w:rsidR="004B3F04" w:rsidRDefault="006C736C" w:rsidP="000659BE">
            <w:pPr>
              <w:pStyle w:val="TableText"/>
            </w:pPr>
            <w:hyperlink w:anchor="C_3346-30094">
              <w:r w:rsidR="004B3F04">
                <w:rPr>
                  <w:rStyle w:val="HyperlinkText9pt"/>
                </w:rPr>
                <w:t>3346-30094</w:t>
              </w:r>
            </w:hyperlink>
          </w:p>
        </w:tc>
        <w:tc>
          <w:tcPr>
            <w:tcW w:w="2975" w:type="dxa"/>
          </w:tcPr>
          <w:p w14:paraId="6EC8ECFB" w14:textId="77777777" w:rsidR="004B3F04" w:rsidRDefault="004B3F04" w:rsidP="000659BE">
            <w:pPr>
              <w:pStyle w:val="TableText"/>
            </w:pPr>
            <w:r>
              <w:t>urn:oid:2.16.840.1.113883.5.4 (HL7ActCode)</w:t>
            </w:r>
          </w:p>
        </w:tc>
      </w:tr>
      <w:tr w:rsidR="004B3F04" w14:paraId="5112AE87" w14:textId="77777777" w:rsidTr="000659BE">
        <w:trPr>
          <w:jc w:val="center"/>
        </w:trPr>
        <w:tc>
          <w:tcPr>
            <w:tcW w:w="3345" w:type="dxa"/>
          </w:tcPr>
          <w:p w14:paraId="64C46867" w14:textId="77777777" w:rsidR="004B3F04" w:rsidRDefault="004B3F04" w:rsidP="000659BE">
            <w:pPr>
              <w:pStyle w:val="TableText"/>
            </w:pPr>
            <w:r>
              <w:tab/>
            </w:r>
            <w:r>
              <w:tab/>
            </w:r>
            <w:r>
              <w:tab/>
              <w:t>precondition</w:t>
            </w:r>
          </w:p>
        </w:tc>
        <w:tc>
          <w:tcPr>
            <w:tcW w:w="720" w:type="dxa"/>
          </w:tcPr>
          <w:p w14:paraId="5DE62E8D" w14:textId="77777777" w:rsidR="004B3F04" w:rsidRDefault="004B3F04" w:rsidP="000659BE">
            <w:pPr>
              <w:pStyle w:val="TableText"/>
            </w:pPr>
            <w:r>
              <w:t>1..*</w:t>
            </w:r>
          </w:p>
        </w:tc>
        <w:tc>
          <w:tcPr>
            <w:tcW w:w="1152" w:type="dxa"/>
          </w:tcPr>
          <w:p w14:paraId="6294D015" w14:textId="77777777" w:rsidR="004B3F04" w:rsidRDefault="004B3F04" w:rsidP="000659BE">
            <w:pPr>
              <w:pStyle w:val="TableText"/>
            </w:pPr>
            <w:r>
              <w:t>SHALL</w:t>
            </w:r>
          </w:p>
        </w:tc>
        <w:tc>
          <w:tcPr>
            <w:tcW w:w="864" w:type="dxa"/>
          </w:tcPr>
          <w:p w14:paraId="01FF8EF3" w14:textId="77777777" w:rsidR="004B3F04" w:rsidRDefault="004B3F04" w:rsidP="000659BE">
            <w:pPr>
              <w:pStyle w:val="TableText"/>
            </w:pPr>
          </w:p>
        </w:tc>
        <w:tc>
          <w:tcPr>
            <w:tcW w:w="1104" w:type="dxa"/>
          </w:tcPr>
          <w:p w14:paraId="441BA12C" w14:textId="77777777" w:rsidR="004B3F04" w:rsidRDefault="006C736C" w:rsidP="000659BE">
            <w:pPr>
              <w:pStyle w:val="TableText"/>
            </w:pPr>
            <w:hyperlink w:anchor="C_3346-34871">
              <w:r w:rsidR="004B3F04">
                <w:rPr>
                  <w:rStyle w:val="HyperlinkText9pt"/>
                </w:rPr>
                <w:t>3346-34871</w:t>
              </w:r>
            </w:hyperlink>
          </w:p>
        </w:tc>
        <w:tc>
          <w:tcPr>
            <w:tcW w:w="2975" w:type="dxa"/>
          </w:tcPr>
          <w:p w14:paraId="7302E4DC" w14:textId="77777777" w:rsidR="004B3F04" w:rsidRDefault="004B3F04" w:rsidP="000659BE">
            <w:pPr>
              <w:pStyle w:val="TableText"/>
            </w:pPr>
          </w:p>
        </w:tc>
      </w:tr>
      <w:tr w:rsidR="004B3F04" w14:paraId="2C48FB68" w14:textId="77777777" w:rsidTr="000659BE">
        <w:trPr>
          <w:jc w:val="center"/>
        </w:trPr>
        <w:tc>
          <w:tcPr>
            <w:tcW w:w="3345" w:type="dxa"/>
          </w:tcPr>
          <w:p w14:paraId="54BE4C61" w14:textId="77777777" w:rsidR="004B3F04" w:rsidRDefault="004B3F04" w:rsidP="000659BE">
            <w:pPr>
              <w:pStyle w:val="TableText"/>
            </w:pPr>
            <w:r>
              <w:tab/>
            </w:r>
            <w:r>
              <w:tab/>
            </w:r>
            <w:r>
              <w:tab/>
            </w:r>
            <w:r>
              <w:tab/>
              <w:t>criteriaReference</w:t>
            </w:r>
          </w:p>
        </w:tc>
        <w:tc>
          <w:tcPr>
            <w:tcW w:w="720" w:type="dxa"/>
          </w:tcPr>
          <w:p w14:paraId="23850F30" w14:textId="77777777" w:rsidR="004B3F04" w:rsidRDefault="004B3F04" w:rsidP="000659BE">
            <w:pPr>
              <w:pStyle w:val="TableText"/>
            </w:pPr>
            <w:r>
              <w:t>1..1</w:t>
            </w:r>
          </w:p>
        </w:tc>
        <w:tc>
          <w:tcPr>
            <w:tcW w:w="1152" w:type="dxa"/>
          </w:tcPr>
          <w:p w14:paraId="42A47822" w14:textId="77777777" w:rsidR="004B3F04" w:rsidRDefault="004B3F04" w:rsidP="000659BE">
            <w:pPr>
              <w:pStyle w:val="TableText"/>
            </w:pPr>
            <w:r>
              <w:t>SHALL</w:t>
            </w:r>
          </w:p>
        </w:tc>
        <w:tc>
          <w:tcPr>
            <w:tcW w:w="864" w:type="dxa"/>
          </w:tcPr>
          <w:p w14:paraId="3AA18612" w14:textId="77777777" w:rsidR="004B3F04" w:rsidRDefault="004B3F04" w:rsidP="000659BE">
            <w:pPr>
              <w:pStyle w:val="TableText"/>
            </w:pPr>
          </w:p>
        </w:tc>
        <w:tc>
          <w:tcPr>
            <w:tcW w:w="1104" w:type="dxa"/>
          </w:tcPr>
          <w:p w14:paraId="61A13295" w14:textId="77777777" w:rsidR="004B3F04" w:rsidRDefault="006C736C" w:rsidP="000659BE">
            <w:pPr>
              <w:pStyle w:val="TableText"/>
            </w:pPr>
            <w:hyperlink w:anchor="C_3346-34872">
              <w:r w:rsidR="004B3F04">
                <w:rPr>
                  <w:rStyle w:val="HyperlinkText9pt"/>
                </w:rPr>
                <w:t>3346-34872</w:t>
              </w:r>
            </w:hyperlink>
          </w:p>
        </w:tc>
        <w:tc>
          <w:tcPr>
            <w:tcW w:w="2975" w:type="dxa"/>
          </w:tcPr>
          <w:p w14:paraId="001E7A5D" w14:textId="77777777" w:rsidR="004B3F04" w:rsidRDefault="004B3F04" w:rsidP="000659BE">
            <w:pPr>
              <w:pStyle w:val="TableText"/>
            </w:pPr>
          </w:p>
        </w:tc>
      </w:tr>
      <w:tr w:rsidR="004B3F04" w14:paraId="33D38AA2" w14:textId="77777777" w:rsidTr="000659BE">
        <w:trPr>
          <w:jc w:val="center"/>
        </w:trPr>
        <w:tc>
          <w:tcPr>
            <w:tcW w:w="3345" w:type="dxa"/>
          </w:tcPr>
          <w:p w14:paraId="06E1926A" w14:textId="77777777" w:rsidR="004B3F04" w:rsidRDefault="004B3F04" w:rsidP="000659BE">
            <w:pPr>
              <w:pStyle w:val="TableText"/>
            </w:pPr>
            <w:r>
              <w:tab/>
            </w:r>
            <w:r>
              <w:tab/>
            </w:r>
            <w:r>
              <w:tab/>
            </w:r>
            <w:r>
              <w:tab/>
            </w:r>
            <w:r>
              <w:tab/>
              <w:t>id</w:t>
            </w:r>
          </w:p>
        </w:tc>
        <w:tc>
          <w:tcPr>
            <w:tcW w:w="720" w:type="dxa"/>
          </w:tcPr>
          <w:p w14:paraId="16BA8EE7" w14:textId="77777777" w:rsidR="004B3F04" w:rsidRDefault="004B3F04" w:rsidP="000659BE">
            <w:pPr>
              <w:pStyle w:val="TableText"/>
            </w:pPr>
            <w:r>
              <w:t>1..1</w:t>
            </w:r>
          </w:p>
        </w:tc>
        <w:tc>
          <w:tcPr>
            <w:tcW w:w="1152" w:type="dxa"/>
          </w:tcPr>
          <w:p w14:paraId="0E08F5B5" w14:textId="77777777" w:rsidR="004B3F04" w:rsidRDefault="004B3F04" w:rsidP="000659BE">
            <w:pPr>
              <w:pStyle w:val="TableText"/>
            </w:pPr>
            <w:r>
              <w:t>SHALL</w:t>
            </w:r>
          </w:p>
        </w:tc>
        <w:tc>
          <w:tcPr>
            <w:tcW w:w="864" w:type="dxa"/>
          </w:tcPr>
          <w:p w14:paraId="08C6E6AA" w14:textId="77777777" w:rsidR="004B3F04" w:rsidRDefault="004B3F04" w:rsidP="000659BE">
            <w:pPr>
              <w:pStyle w:val="TableText"/>
            </w:pPr>
          </w:p>
        </w:tc>
        <w:tc>
          <w:tcPr>
            <w:tcW w:w="1104" w:type="dxa"/>
          </w:tcPr>
          <w:p w14:paraId="518BCD4A" w14:textId="77777777" w:rsidR="004B3F04" w:rsidRDefault="006C736C" w:rsidP="000659BE">
            <w:pPr>
              <w:pStyle w:val="TableText"/>
            </w:pPr>
            <w:hyperlink w:anchor="C_3346-34873">
              <w:r w:rsidR="004B3F04">
                <w:rPr>
                  <w:rStyle w:val="HyperlinkText9pt"/>
                </w:rPr>
                <w:t>3346-34873</w:t>
              </w:r>
            </w:hyperlink>
          </w:p>
        </w:tc>
        <w:tc>
          <w:tcPr>
            <w:tcW w:w="2975" w:type="dxa"/>
          </w:tcPr>
          <w:p w14:paraId="7B4F7F4C" w14:textId="77777777" w:rsidR="004B3F04" w:rsidRDefault="004B3F04" w:rsidP="000659BE">
            <w:pPr>
              <w:pStyle w:val="TableText"/>
            </w:pPr>
          </w:p>
        </w:tc>
      </w:tr>
      <w:tr w:rsidR="004B3F04" w14:paraId="032D5FDC" w14:textId="77777777" w:rsidTr="000659BE">
        <w:trPr>
          <w:jc w:val="center"/>
        </w:trPr>
        <w:tc>
          <w:tcPr>
            <w:tcW w:w="3345" w:type="dxa"/>
          </w:tcPr>
          <w:p w14:paraId="557A44CA" w14:textId="77777777" w:rsidR="004B3F04" w:rsidRDefault="004B3F04" w:rsidP="000659BE">
            <w:pPr>
              <w:pStyle w:val="TableText"/>
            </w:pPr>
            <w:r>
              <w:tab/>
            </w:r>
            <w:r>
              <w:tab/>
            </w:r>
            <w:r>
              <w:tab/>
            </w:r>
            <w:r>
              <w:tab/>
            </w:r>
            <w:r>
              <w:tab/>
            </w:r>
            <w:r>
              <w:tab/>
              <w:t>@root</w:t>
            </w:r>
          </w:p>
        </w:tc>
        <w:tc>
          <w:tcPr>
            <w:tcW w:w="720" w:type="dxa"/>
          </w:tcPr>
          <w:p w14:paraId="4EADCE5A" w14:textId="77777777" w:rsidR="004B3F04" w:rsidRDefault="004B3F04" w:rsidP="000659BE">
            <w:pPr>
              <w:pStyle w:val="TableText"/>
            </w:pPr>
            <w:r>
              <w:t>1..1</w:t>
            </w:r>
          </w:p>
        </w:tc>
        <w:tc>
          <w:tcPr>
            <w:tcW w:w="1152" w:type="dxa"/>
          </w:tcPr>
          <w:p w14:paraId="7CD22BC8" w14:textId="77777777" w:rsidR="004B3F04" w:rsidRDefault="004B3F04" w:rsidP="000659BE">
            <w:pPr>
              <w:pStyle w:val="TableText"/>
            </w:pPr>
            <w:r>
              <w:t>SHALL</w:t>
            </w:r>
          </w:p>
        </w:tc>
        <w:tc>
          <w:tcPr>
            <w:tcW w:w="864" w:type="dxa"/>
          </w:tcPr>
          <w:p w14:paraId="25E696BD" w14:textId="77777777" w:rsidR="004B3F04" w:rsidRDefault="004B3F04" w:rsidP="000659BE">
            <w:pPr>
              <w:pStyle w:val="TableText"/>
            </w:pPr>
          </w:p>
        </w:tc>
        <w:tc>
          <w:tcPr>
            <w:tcW w:w="1104" w:type="dxa"/>
          </w:tcPr>
          <w:p w14:paraId="1A318689" w14:textId="77777777" w:rsidR="004B3F04" w:rsidRDefault="006C736C" w:rsidP="000659BE">
            <w:pPr>
              <w:pStyle w:val="TableText"/>
            </w:pPr>
            <w:hyperlink w:anchor="C_3346-34888">
              <w:r w:rsidR="004B3F04">
                <w:rPr>
                  <w:rStyle w:val="HyperlinkText9pt"/>
                </w:rPr>
                <w:t>3346-34888</w:t>
              </w:r>
            </w:hyperlink>
          </w:p>
        </w:tc>
        <w:tc>
          <w:tcPr>
            <w:tcW w:w="2975" w:type="dxa"/>
          </w:tcPr>
          <w:p w14:paraId="7903003F" w14:textId="77777777" w:rsidR="004B3F04" w:rsidRDefault="004B3F04" w:rsidP="000659BE">
            <w:pPr>
              <w:pStyle w:val="TableText"/>
            </w:pPr>
          </w:p>
        </w:tc>
      </w:tr>
      <w:tr w:rsidR="004B3F04" w14:paraId="61930EC8" w14:textId="77777777" w:rsidTr="000659BE">
        <w:trPr>
          <w:jc w:val="center"/>
        </w:trPr>
        <w:tc>
          <w:tcPr>
            <w:tcW w:w="3345" w:type="dxa"/>
          </w:tcPr>
          <w:p w14:paraId="7EC32ED8" w14:textId="77777777" w:rsidR="004B3F04" w:rsidRDefault="004B3F04" w:rsidP="000659BE">
            <w:pPr>
              <w:pStyle w:val="TableText"/>
            </w:pPr>
            <w:r>
              <w:tab/>
            </w:r>
            <w:r>
              <w:tab/>
            </w:r>
            <w:r>
              <w:tab/>
            </w:r>
            <w:r>
              <w:tab/>
            </w:r>
            <w:r>
              <w:tab/>
            </w:r>
            <w:r>
              <w:tab/>
              <w:t>@extension</w:t>
            </w:r>
          </w:p>
        </w:tc>
        <w:tc>
          <w:tcPr>
            <w:tcW w:w="720" w:type="dxa"/>
          </w:tcPr>
          <w:p w14:paraId="20E90FF5" w14:textId="77777777" w:rsidR="004B3F04" w:rsidRDefault="004B3F04" w:rsidP="000659BE">
            <w:pPr>
              <w:pStyle w:val="TableText"/>
            </w:pPr>
            <w:r>
              <w:t>1..1</w:t>
            </w:r>
          </w:p>
        </w:tc>
        <w:tc>
          <w:tcPr>
            <w:tcW w:w="1152" w:type="dxa"/>
          </w:tcPr>
          <w:p w14:paraId="2815DB62" w14:textId="77777777" w:rsidR="004B3F04" w:rsidRDefault="004B3F04" w:rsidP="000659BE">
            <w:pPr>
              <w:pStyle w:val="TableText"/>
            </w:pPr>
            <w:r>
              <w:t>SHALL</w:t>
            </w:r>
          </w:p>
        </w:tc>
        <w:tc>
          <w:tcPr>
            <w:tcW w:w="864" w:type="dxa"/>
          </w:tcPr>
          <w:p w14:paraId="698E0CF9" w14:textId="77777777" w:rsidR="004B3F04" w:rsidRDefault="004B3F04" w:rsidP="000659BE">
            <w:pPr>
              <w:pStyle w:val="TableText"/>
            </w:pPr>
          </w:p>
        </w:tc>
        <w:tc>
          <w:tcPr>
            <w:tcW w:w="1104" w:type="dxa"/>
          </w:tcPr>
          <w:p w14:paraId="0994AC83" w14:textId="77777777" w:rsidR="004B3F04" w:rsidRDefault="006C736C" w:rsidP="000659BE">
            <w:pPr>
              <w:pStyle w:val="TableText"/>
            </w:pPr>
            <w:hyperlink w:anchor="C_3346-34889">
              <w:r w:rsidR="004B3F04">
                <w:rPr>
                  <w:rStyle w:val="HyperlinkText9pt"/>
                </w:rPr>
                <w:t>3346-34889</w:t>
              </w:r>
            </w:hyperlink>
          </w:p>
        </w:tc>
        <w:tc>
          <w:tcPr>
            <w:tcW w:w="2975" w:type="dxa"/>
          </w:tcPr>
          <w:p w14:paraId="27AAE154" w14:textId="77777777" w:rsidR="004B3F04" w:rsidRDefault="004B3F04" w:rsidP="000659BE">
            <w:pPr>
              <w:pStyle w:val="TableText"/>
            </w:pPr>
          </w:p>
        </w:tc>
      </w:tr>
      <w:tr w:rsidR="004B3F04" w14:paraId="6586623E" w14:textId="77777777" w:rsidTr="000659BE">
        <w:trPr>
          <w:jc w:val="center"/>
        </w:trPr>
        <w:tc>
          <w:tcPr>
            <w:tcW w:w="3345" w:type="dxa"/>
          </w:tcPr>
          <w:p w14:paraId="61AB027E" w14:textId="77777777" w:rsidR="004B3F04" w:rsidRDefault="004B3F04" w:rsidP="000659BE">
            <w:pPr>
              <w:pStyle w:val="TableText"/>
            </w:pPr>
            <w:r>
              <w:tab/>
              <w:t>component</w:t>
            </w:r>
          </w:p>
        </w:tc>
        <w:tc>
          <w:tcPr>
            <w:tcW w:w="720" w:type="dxa"/>
          </w:tcPr>
          <w:p w14:paraId="788B94EE" w14:textId="77777777" w:rsidR="004B3F04" w:rsidRDefault="004B3F04" w:rsidP="000659BE">
            <w:pPr>
              <w:pStyle w:val="TableText"/>
            </w:pPr>
            <w:r>
              <w:t>0..*</w:t>
            </w:r>
          </w:p>
        </w:tc>
        <w:tc>
          <w:tcPr>
            <w:tcW w:w="1152" w:type="dxa"/>
          </w:tcPr>
          <w:p w14:paraId="1DDD63A7" w14:textId="77777777" w:rsidR="004B3F04" w:rsidRDefault="004B3F04" w:rsidP="000659BE">
            <w:pPr>
              <w:pStyle w:val="TableText"/>
            </w:pPr>
            <w:r>
              <w:t>MAY</w:t>
            </w:r>
          </w:p>
        </w:tc>
        <w:tc>
          <w:tcPr>
            <w:tcW w:w="864" w:type="dxa"/>
          </w:tcPr>
          <w:p w14:paraId="5144B471" w14:textId="77777777" w:rsidR="004B3F04" w:rsidRDefault="004B3F04" w:rsidP="000659BE">
            <w:pPr>
              <w:pStyle w:val="TableText"/>
            </w:pPr>
          </w:p>
        </w:tc>
        <w:tc>
          <w:tcPr>
            <w:tcW w:w="1104" w:type="dxa"/>
          </w:tcPr>
          <w:p w14:paraId="53CB246C" w14:textId="77777777" w:rsidR="004B3F04" w:rsidRDefault="006C736C" w:rsidP="000659BE">
            <w:pPr>
              <w:pStyle w:val="TableText"/>
            </w:pPr>
            <w:hyperlink w:anchor="C_3346-30026">
              <w:r w:rsidR="004B3F04">
                <w:rPr>
                  <w:rStyle w:val="HyperlinkText9pt"/>
                </w:rPr>
                <w:t>3346-30026</w:t>
              </w:r>
            </w:hyperlink>
          </w:p>
        </w:tc>
        <w:tc>
          <w:tcPr>
            <w:tcW w:w="2975" w:type="dxa"/>
          </w:tcPr>
          <w:p w14:paraId="3341271D" w14:textId="77777777" w:rsidR="004B3F04" w:rsidRDefault="004B3F04" w:rsidP="000659BE">
            <w:pPr>
              <w:pStyle w:val="TableText"/>
            </w:pPr>
          </w:p>
        </w:tc>
      </w:tr>
      <w:tr w:rsidR="004B3F04" w14:paraId="51030D05" w14:textId="77777777" w:rsidTr="000659BE">
        <w:trPr>
          <w:jc w:val="center"/>
        </w:trPr>
        <w:tc>
          <w:tcPr>
            <w:tcW w:w="3345" w:type="dxa"/>
          </w:tcPr>
          <w:p w14:paraId="6F73D523" w14:textId="77777777" w:rsidR="004B3F04" w:rsidRDefault="004B3F04" w:rsidP="000659BE">
            <w:pPr>
              <w:pStyle w:val="TableText"/>
            </w:pPr>
            <w:r>
              <w:tab/>
            </w:r>
            <w:r>
              <w:tab/>
              <w:t>denominatorCriteria</w:t>
            </w:r>
          </w:p>
        </w:tc>
        <w:tc>
          <w:tcPr>
            <w:tcW w:w="720" w:type="dxa"/>
          </w:tcPr>
          <w:p w14:paraId="49C4A024" w14:textId="77777777" w:rsidR="004B3F04" w:rsidRDefault="004B3F04" w:rsidP="000659BE">
            <w:pPr>
              <w:pStyle w:val="TableText"/>
            </w:pPr>
            <w:r>
              <w:t>1..1</w:t>
            </w:r>
          </w:p>
        </w:tc>
        <w:tc>
          <w:tcPr>
            <w:tcW w:w="1152" w:type="dxa"/>
          </w:tcPr>
          <w:p w14:paraId="17406BCF" w14:textId="77777777" w:rsidR="004B3F04" w:rsidRDefault="004B3F04" w:rsidP="000659BE">
            <w:pPr>
              <w:pStyle w:val="TableText"/>
            </w:pPr>
            <w:r>
              <w:t>SHALL</w:t>
            </w:r>
          </w:p>
        </w:tc>
        <w:tc>
          <w:tcPr>
            <w:tcW w:w="864" w:type="dxa"/>
          </w:tcPr>
          <w:p w14:paraId="1D7498CD" w14:textId="77777777" w:rsidR="004B3F04" w:rsidRDefault="004B3F04" w:rsidP="000659BE">
            <w:pPr>
              <w:pStyle w:val="TableText"/>
            </w:pPr>
          </w:p>
        </w:tc>
        <w:tc>
          <w:tcPr>
            <w:tcW w:w="1104" w:type="dxa"/>
          </w:tcPr>
          <w:p w14:paraId="1D16B795" w14:textId="77777777" w:rsidR="004B3F04" w:rsidRDefault="006C736C" w:rsidP="000659BE">
            <w:pPr>
              <w:pStyle w:val="TableText"/>
            </w:pPr>
            <w:hyperlink w:anchor="C_3346-30027">
              <w:r w:rsidR="004B3F04">
                <w:rPr>
                  <w:rStyle w:val="HyperlinkText9pt"/>
                </w:rPr>
                <w:t>3346-30027</w:t>
              </w:r>
            </w:hyperlink>
          </w:p>
        </w:tc>
        <w:tc>
          <w:tcPr>
            <w:tcW w:w="2975" w:type="dxa"/>
          </w:tcPr>
          <w:p w14:paraId="0B8D9112" w14:textId="77777777" w:rsidR="004B3F04" w:rsidRDefault="004B3F04" w:rsidP="000659BE">
            <w:pPr>
              <w:pStyle w:val="TableText"/>
            </w:pPr>
          </w:p>
        </w:tc>
      </w:tr>
      <w:tr w:rsidR="004B3F04" w14:paraId="29C9C642" w14:textId="77777777" w:rsidTr="000659BE">
        <w:trPr>
          <w:jc w:val="center"/>
        </w:trPr>
        <w:tc>
          <w:tcPr>
            <w:tcW w:w="3345" w:type="dxa"/>
          </w:tcPr>
          <w:p w14:paraId="7D175C78" w14:textId="77777777" w:rsidR="004B3F04" w:rsidRDefault="004B3F04" w:rsidP="000659BE">
            <w:pPr>
              <w:pStyle w:val="TableText"/>
            </w:pPr>
            <w:r>
              <w:tab/>
            </w:r>
            <w:r>
              <w:tab/>
            </w:r>
            <w:r>
              <w:tab/>
              <w:t>code</w:t>
            </w:r>
          </w:p>
        </w:tc>
        <w:tc>
          <w:tcPr>
            <w:tcW w:w="720" w:type="dxa"/>
          </w:tcPr>
          <w:p w14:paraId="044357C4" w14:textId="77777777" w:rsidR="004B3F04" w:rsidRDefault="004B3F04" w:rsidP="000659BE">
            <w:pPr>
              <w:pStyle w:val="TableText"/>
            </w:pPr>
            <w:r>
              <w:t>1..1</w:t>
            </w:r>
          </w:p>
        </w:tc>
        <w:tc>
          <w:tcPr>
            <w:tcW w:w="1152" w:type="dxa"/>
          </w:tcPr>
          <w:p w14:paraId="268AAA89" w14:textId="77777777" w:rsidR="004B3F04" w:rsidRDefault="004B3F04" w:rsidP="000659BE">
            <w:pPr>
              <w:pStyle w:val="TableText"/>
            </w:pPr>
            <w:r>
              <w:t>SHALL</w:t>
            </w:r>
          </w:p>
        </w:tc>
        <w:tc>
          <w:tcPr>
            <w:tcW w:w="864" w:type="dxa"/>
          </w:tcPr>
          <w:p w14:paraId="30BD0351" w14:textId="77777777" w:rsidR="004B3F04" w:rsidRDefault="004B3F04" w:rsidP="000659BE">
            <w:pPr>
              <w:pStyle w:val="TableText"/>
            </w:pPr>
          </w:p>
        </w:tc>
        <w:tc>
          <w:tcPr>
            <w:tcW w:w="1104" w:type="dxa"/>
          </w:tcPr>
          <w:p w14:paraId="5E350115" w14:textId="77777777" w:rsidR="004B3F04" w:rsidRDefault="006C736C" w:rsidP="000659BE">
            <w:pPr>
              <w:pStyle w:val="TableText"/>
            </w:pPr>
            <w:hyperlink w:anchor="C_3346-30030">
              <w:r w:rsidR="004B3F04">
                <w:rPr>
                  <w:rStyle w:val="HyperlinkText9pt"/>
                </w:rPr>
                <w:t>3346-30030</w:t>
              </w:r>
            </w:hyperlink>
          </w:p>
        </w:tc>
        <w:tc>
          <w:tcPr>
            <w:tcW w:w="2975" w:type="dxa"/>
          </w:tcPr>
          <w:p w14:paraId="3277677C" w14:textId="77777777" w:rsidR="004B3F04" w:rsidRDefault="004B3F04" w:rsidP="000659BE">
            <w:pPr>
              <w:pStyle w:val="TableText"/>
            </w:pPr>
          </w:p>
        </w:tc>
      </w:tr>
      <w:tr w:rsidR="004B3F04" w14:paraId="0C312041" w14:textId="77777777" w:rsidTr="000659BE">
        <w:trPr>
          <w:jc w:val="center"/>
        </w:trPr>
        <w:tc>
          <w:tcPr>
            <w:tcW w:w="3345" w:type="dxa"/>
          </w:tcPr>
          <w:p w14:paraId="3CC78D05" w14:textId="77777777" w:rsidR="004B3F04" w:rsidRDefault="004B3F04" w:rsidP="000659BE">
            <w:pPr>
              <w:pStyle w:val="TableText"/>
            </w:pPr>
            <w:r>
              <w:tab/>
            </w:r>
            <w:r>
              <w:tab/>
            </w:r>
            <w:r>
              <w:tab/>
            </w:r>
            <w:r>
              <w:tab/>
              <w:t>@code</w:t>
            </w:r>
          </w:p>
        </w:tc>
        <w:tc>
          <w:tcPr>
            <w:tcW w:w="720" w:type="dxa"/>
          </w:tcPr>
          <w:p w14:paraId="4E79D7C0" w14:textId="77777777" w:rsidR="004B3F04" w:rsidRDefault="004B3F04" w:rsidP="000659BE">
            <w:pPr>
              <w:pStyle w:val="TableText"/>
            </w:pPr>
            <w:r>
              <w:t>1..1</w:t>
            </w:r>
          </w:p>
        </w:tc>
        <w:tc>
          <w:tcPr>
            <w:tcW w:w="1152" w:type="dxa"/>
          </w:tcPr>
          <w:p w14:paraId="3356BFE9" w14:textId="77777777" w:rsidR="004B3F04" w:rsidRDefault="004B3F04" w:rsidP="000659BE">
            <w:pPr>
              <w:pStyle w:val="TableText"/>
            </w:pPr>
            <w:r>
              <w:t>SHALL</w:t>
            </w:r>
          </w:p>
        </w:tc>
        <w:tc>
          <w:tcPr>
            <w:tcW w:w="864" w:type="dxa"/>
          </w:tcPr>
          <w:p w14:paraId="220D1B59" w14:textId="77777777" w:rsidR="004B3F04" w:rsidRDefault="004B3F04" w:rsidP="000659BE">
            <w:pPr>
              <w:pStyle w:val="TableText"/>
            </w:pPr>
          </w:p>
        </w:tc>
        <w:tc>
          <w:tcPr>
            <w:tcW w:w="1104" w:type="dxa"/>
          </w:tcPr>
          <w:p w14:paraId="6BDEE6AB" w14:textId="77777777" w:rsidR="004B3F04" w:rsidRDefault="006C736C" w:rsidP="000659BE">
            <w:pPr>
              <w:pStyle w:val="TableText"/>
            </w:pPr>
            <w:hyperlink w:anchor="C_3346-30031">
              <w:r w:rsidR="004B3F04">
                <w:rPr>
                  <w:rStyle w:val="HyperlinkText9pt"/>
                </w:rPr>
                <w:t>3346-30031</w:t>
              </w:r>
            </w:hyperlink>
          </w:p>
        </w:tc>
        <w:tc>
          <w:tcPr>
            <w:tcW w:w="2975" w:type="dxa"/>
          </w:tcPr>
          <w:p w14:paraId="614416F2" w14:textId="77777777" w:rsidR="004B3F04" w:rsidRDefault="004B3F04" w:rsidP="000659BE">
            <w:pPr>
              <w:pStyle w:val="TableText"/>
            </w:pPr>
            <w:r>
              <w:t>DENOM</w:t>
            </w:r>
          </w:p>
        </w:tc>
      </w:tr>
      <w:tr w:rsidR="004B3F04" w14:paraId="62B48A9F" w14:textId="77777777" w:rsidTr="000659BE">
        <w:trPr>
          <w:jc w:val="center"/>
        </w:trPr>
        <w:tc>
          <w:tcPr>
            <w:tcW w:w="3345" w:type="dxa"/>
          </w:tcPr>
          <w:p w14:paraId="53AF0506" w14:textId="77777777" w:rsidR="004B3F04" w:rsidRDefault="004B3F04" w:rsidP="000659BE">
            <w:pPr>
              <w:pStyle w:val="TableText"/>
            </w:pPr>
            <w:r>
              <w:tab/>
            </w:r>
            <w:r>
              <w:tab/>
            </w:r>
            <w:r>
              <w:tab/>
            </w:r>
            <w:r>
              <w:tab/>
              <w:t>@codeSystem</w:t>
            </w:r>
          </w:p>
        </w:tc>
        <w:tc>
          <w:tcPr>
            <w:tcW w:w="720" w:type="dxa"/>
          </w:tcPr>
          <w:p w14:paraId="7C60A5D8" w14:textId="77777777" w:rsidR="004B3F04" w:rsidRDefault="004B3F04" w:rsidP="000659BE">
            <w:pPr>
              <w:pStyle w:val="TableText"/>
            </w:pPr>
            <w:r>
              <w:t>1..1</w:t>
            </w:r>
          </w:p>
        </w:tc>
        <w:tc>
          <w:tcPr>
            <w:tcW w:w="1152" w:type="dxa"/>
          </w:tcPr>
          <w:p w14:paraId="22C75A8A" w14:textId="77777777" w:rsidR="004B3F04" w:rsidRDefault="004B3F04" w:rsidP="000659BE">
            <w:pPr>
              <w:pStyle w:val="TableText"/>
            </w:pPr>
            <w:r>
              <w:t>SHALL</w:t>
            </w:r>
          </w:p>
        </w:tc>
        <w:tc>
          <w:tcPr>
            <w:tcW w:w="864" w:type="dxa"/>
          </w:tcPr>
          <w:p w14:paraId="54E91867" w14:textId="77777777" w:rsidR="004B3F04" w:rsidRDefault="004B3F04" w:rsidP="000659BE">
            <w:pPr>
              <w:pStyle w:val="TableText"/>
            </w:pPr>
          </w:p>
        </w:tc>
        <w:tc>
          <w:tcPr>
            <w:tcW w:w="1104" w:type="dxa"/>
          </w:tcPr>
          <w:p w14:paraId="0D5A1112" w14:textId="77777777" w:rsidR="004B3F04" w:rsidRDefault="006C736C" w:rsidP="000659BE">
            <w:pPr>
              <w:pStyle w:val="TableText"/>
            </w:pPr>
            <w:hyperlink w:anchor="C_3346-30095">
              <w:r w:rsidR="004B3F04">
                <w:rPr>
                  <w:rStyle w:val="HyperlinkText9pt"/>
                </w:rPr>
                <w:t>3346-30095</w:t>
              </w:r>
            </w:hyperlink>
          </w:p>
        </w:tc>
        <w:tc>
          <w:tcPr>
            <w:tcW w:w="2975" w:type="dxa"/>
          </w:tcPr>
          <w:p w14:paraId="534D975C" w14:textId="77777777" w:rsidR="004B3F04" w:rsidRDefault="004B3F04" w:rsidP="000659BE">
            <w:pPr>
              <w:pStyle w:val="TableText"/>
            </w:pPr>
            <w:r>
              <w:t>urn:oid:2.16.840.1.113883.5.4 (HL7ActCode)</w:t>
            </w:r>
          </w:p>
        </w:tc>
      </w:tr>
      <w:tr w:rsidR="004B3F04" w14:paraId="634FAA36" w14:textId="77777777" w:rsidTr="000659BE">
        <w:trPr>
          <w:jc w:val="center"/>
        </w:trPr>
        <w:tc>
          <w:tcPr>
            <w:tcW w:w="3345" w:type="dxa"/>
          </w:tcPr>
          <w:p w14:paraId="4336ECAC" w14:textId="77777777" w:rsidR="004B3F04" w:rsidRDefault="004B3F04" w:rsidP="000659BE">
            <w:pPr>
              <w:pStyle w:val="TableText"/>
            </w:pPr>
            <w:r>
              <w:tab/>
            </w:r>
            <w:r>
              <w:tab/>
            </w:r>
            <w:r>
              <w:tab/>
              <w:t>precondition</w:t>
            </w:r>
          </w:p>
        </w:tc>
        <w:tc>
          <w:tcPr>
            <w:tcW w:w="720" w:type="dxa"/>
          </w:tcPr>
          <w:p w14:paraId="2D226671" w14:textId="77777777" w:rsidR="004B3F04" w:rsidRDefault="004B3F04" w:rsidP="000659BE">
            <w:pPr>
              <w:pStyle w:val="TableText"/>
            </w:pPr>
            <w:r>
              <w:t>1..*</w:t>
            </w:r>
          </w:p>
        </w:tc>
        <w:tc>
          <w:tcPr>
            <w:tcW w:w="1152" w:type="dxa"/>
          </w:tcPr>
          <w:p w14:paraId="1BC0BC5E" w14:textId="77777777" w:rsidR="004B3F04" w:rsidRDefault="004B3F04" w:rsidP="000659BE">
            <w:pPr>
              <w:pStyle w:val="TableText"/>
            </w:pPr>
            <w:r>
              <w:t>SHALL</w:t>
            </w:r>
          </w:p>
        </w:tc>
        <w:tc>
          <w:tcPr>
            <w:tcW w:w="864" w:type="dxa"/>
          </w:tcPr>
          <w:p w14:paraId="4C072848" w14:textId="77777777" w:rsidR="004B3F04" w:rsidRDefault="004B3F04" w:rsidP="000659BE">
            <w:pPr>
              <w:pStyle w:val="TableText"/>
            </w:pPr>
          </w:p>
        </w:tc>
        <w:tc>
          <w:tcPr>
            <w:tcW w:w="1104" w:type="dxa"/>
          </w:tcPr>
          <w:p w14:paraId="49A12C98" w14:textId="77777777" w:rsidR="004B3F04" w:rsidRDefault="006C736C" w:rsidP="000659BE">
            <w:pPr>
              <w:pStyle w:val="TableText"/>
            </w:pPr>
            <w:hyperlink w:anchor="C_3346-34874">
              <w:r w:rsidR="004B3F04">
                <w:rPr>
                  <w:rStyle w:val="HyperlinkText9pt"/>
                </w:rPr>
                <w:t>3346-34874</w:t>
              </w:r>
            </w:hyperlink>
          </w:p>
        </w:tc>
        <w:tc>
          <w:tcPr>
            <w:tcW w:w="2975" w:type="dxa"/>
          </w:tcPr>
          <w:p w14:paraId="4738A646" w14:textId="77777777" w:rsidR="004B3F04" w:rsidRDefault="004B3F04" w:rsidP="000659BE">
            <w:pPr>
              <w:pStyle w:val="TableText"/>
            </w:pPr>
          </w:p>
        </w:tc>
      </w:tr>
      <w:tr w:rsidR="004B3F04" w14:paraId="1187CA3E" w14:textId="77777777" w:rsidTr="000659BE">
        <w:trPr>
          <w:jc w:val="center"/>
        </w:trPr>
        <w:tc>
          <w:tcPr>
            <w:tcW w:w="3345" w:type="dxa"/>
          </w:tcPr>
          <w:p w14:paraId="0241D135" w14:textId="77777777" w:rsidR="004B3F04" w:rsidRDefault="004B3F04" w:rsidP="000659BE">
            <w:pPr>
              <w:pStyle w:val="TableText"/>
            </w:pPr>
            <w:r>
              <w:tab/>
            </w:r>
            <w:r>
              <w:tab/>
            </w:r>
            <w:r>
              <w:tab/>
            </w:r>
            <w:r>
              <w:tab/>
              <w:t>criteriaReference</w:t>
            </w:r>
          </w:p>
        </w:tc>
        <w:tc>
          <w:tcPr>
            <w:tcW w:w="720" w:type="dxa"/>
          </w:tcPr>
          <w:p w14:paraId="32038DD6" w14:textId="77777777" w:rsidR="004B3F04" w:rsidRDefault="004B3F04" w:rsidP="000659BE">
            <w:pPr>
              <w:pStyle w:val="TableText"/>
            </w:pPr>
            <w:r>
              <w:t>1..1</w:t>
            </w:r>
          </w:p>
        </w:tc>
        <w:tc>
          <w:tcPr>
            <w:tcW w:w="1152" w:type="dxa"/>
          </w:tcPr>
          <w:p w14:paraId="4D650B55" w14:textId="77777777" w:rsidR="004B3F04" w:rsidRDefault="004B3F04" w:rsidP="000659BE">
            <w:pPr>
              <w:pStyle w:val="TableText"/>
            </w:pPr>
            <w:r>
              <w:t>SHALL</w:t>
            </w:r>
          </w:p>
        </w:tc>
        <w:tc>
          <w:tcPr>
            <w:tcW w:w="864" w:type="dxa"/>
          </w:tcPr>
          <w:p w14:paraId="38709C63" w14:textId="77777777" w:rsidR="004B3F04" w:rsidRDefault="004B3F04" w:rsidP="000659BE">
            <w:pPr>
              <w:pStyle w:val="TableText"/>
            </w:pPr>
          </w:p>
        </w:tc>
        <w:tc>
          <w:tcPr>
            <w:tcW w:w="1104" w:type="dxa"/>
          </w:tcPr>
          <w:p w14:paraId="532C5A01" w14:textId="77777777" w:rsidR="004B3F04" w:rsidRDefault="006C736C" w:rsidP="000659BE">
            <w:pPr>
              <w:pStyle w:val="TableText"/>
            </w:pPr>
            <w:hyperlink w:anchor="C_3346-34875">
              <w:r w:rsidR="004B3F04">
                <w:rPr>
                  <w:rStyle w:val="HyperlinkText9pt"/>
                </w:rPr>
                <w:t>3346-34875</w:t>
              </w:r>
            </w:hyperlink>
          </w:p>
        </w:tc>
        <w:tc>
          <w:tcPr>
            <w:tcW w:w="2975" w:type="dxa"/>
          </w:tcPr>
          <w:p w14:paraId="6785C29C" w14:textId="77777777" w:rsidR="004B3F04" w:rsidRDefault="004B3F04" w:rsidP="000659BE">
            <w:pPr>
              <w:pStyle w:val="TableText"/>
            </w:pPr>
          </w:p>
        </w:tc>
      </w:tr>
      <w:tr w:rsidR="004B3F04" w14:paraId="75A0ED41" w14:textId="77777777" w:rsidTr="000659BE">
        <w:trPr>
          <w:jc w:val="center"/>
        </w:trPr>
        <w:tc>
          <w:tcPr>
            <w:tcW w:w="3345" w:type="dxa"/>
          </w:tcPr>
          <w:p w14:paraId="216671C2" w14:textId="77777777" w:rsidR="004B3F04" w:rsidRDefault="004B3F04" w:rsidP="000659BE">
            <w:pPr>
              <w:pStyle w:val="TableText"/>
            </w:pPr>
            <w:r>
              <w:tab/>
            </w:r>
            <w:r>
              <w:tab/>
            </w:r>
            <w:r>
              <w:tab/>
            </w:r>
            <w:r>
              <w:tab/>
            </w:r>
            <w:r>
              <w:tab/>
              <w:t>id</w:t>
            </w:r>
          </w:p>
        </w:tc>
        <w:tc>
          <w:tcPr>
            <w:tcW w:w="720" w:type="dxa"/>
          </w:tcPr>
          <w:p w14:paraId="7226F305" w14:textId="77777777" w:rsidR="004B3F04" w:rsidRDefault="004B3F04" w:rsidP="000659BE">
            <w:pPr>
              <w:pStyle w:val="TableText"/>
            </w:pPr>
            <w:r>
              <w:t>1..1</w:t>
            </w:r>
          </w:p>
        </w:tc>
        <w:tc>
          <w:tcPr>
            <w:tcW w:w="1152" w:type="dxa"/>
          </w:tcPr>
          <w:p w14:paraId="5B45F4F6" w14:textId="77777777" w:rsidR="004B3F04" w:rsidRDefault="004B3F04" w:rsidP="000659BE">
            <w:pPr>
              <w:pStyle w:val="TableText"/>
            </w:pPr>
            <w:r>
              <w:t>SHALL</w:t>
            </w:r>
          </w:p>
        </w:tc>
        <w:tc>
          <w:tcPr>
            <w:tcW w:w="864" w:type="dxa"/>
          </w:tcPr>
          <w:p w14:paraId="25D35BCF" w14:textId="77777777" w:rsidR="004B3F04" w:rsidRDefault="004B3F04" w:rsidP="000659BE">
            <w:pPr>
              <w:pStyle w:val="TableText"/>
            </w:pPr>
          </w:p>
        </w:tc>
        <w:tc>
          <w:tcPr>
            <w:tcW w:w="1104" w:type="dxa"/>
          </w:tcPr>
          <w:p w14:paraId="3875D0E4" w14:textId="77777777" w:rsidR="004B3F04" w:rsidRDefault="006C736C" w:rsidP="000659BE">
            <w:pPr>
              <w:pStyle w:val="TableText"/>
            </w:pPr>
            <w:hyperlink w:anchor="C_3346-34876">
              <w:r w:rsidR="004B3F04">
                <w:rPr>
                  <w:rStyle w:val="HyperlinkText9pt"/>
                </w:rPr>
                <w:t>3346-34876</w:t>
              </w:r>
            </w:hyperlink>
          </w:p>
        </w:tc>
        <w:tc>
          <w:tcPr>
            <w:tcW w:w="2975" w:type="dxa"/>
          </w:tcPr>
          <w:p w14:paraId="1ADB999D" w14:textId="77777777" w:rsidR="004B3F04" w:rsidRDefault="004B3F04" w:rsidP="000659BE">
            <w:pPr>
              <w:pStyle w:val="TableText"/>
            </w:pPr>
          </w:p>
        </w:tc>
      </w:tr>
      <w:tr w:rsidR="004B3F04" w14:paraId="0C600D9C" w14:textId="77777777" w:rsidTr="000659BE">
        <w:trPr>
          <w:jc w:val="center"/>
        </w:trPr>
        <w:tc>
          <w:tcPr>
            <w:tcW w:w="3345" w:type="dxa"/>
          </w:tcPr>
          <w:p w14:paraId="39BAD2EC" w14:textId="77777777" w:rsidR="004B3F04" w:rsidRDefault="004B3F04" w:rsidP="000659BE">
            <w:pPr>
              <w:pStyle w:val="TableText"/>
            </w:pPr>
            <w:r>
              <w:tab/>
            </w:r>
            <w:r>
              <w:tab/>
            </w:r>
            <w:r>
              <w:tab/>
            </w:r>
            <w:r>
              <w:tab/>
            </w:r>
            <w:r>
              <w:tab/>
            </w:r>
            <w:r>
              <w:tab/>
              <w:t>@root</w:t>
            </w:r>
          </w:p>
        </w:tc>
        <w:tc>
          <w:tcPr>
            <w:tcW w:w="720" w:type="dxa"/>
          </w:tcPr>
          <w:p w14:paraId="4F3A6866" w14:textId="77777777" w:rsidR="004B3F04" w:rsidRDefault="004B3F04" w:rsidP="000659BE">
            <w:pPr>
              <w:pStyle w:val="TableText"/>
            </w:pPr>
            <w:r>
              <w:t>1..1</w:t>
            </w:r>
          </w:p>
        </w:tc>
        <w:tc>
          <w:tcPr>
            <w:tcW w:w="1152" w:type="dxa"/>
          </w:tcPr>
          <w:p w14:paraId="0EC3E188" w14:textId="77777777" w:rsidR="004B3F04" w:rsidRDefault="004B3F04" w:rsidP="000659BE">
            <w:pPr>
              <w:pStyle w:val="TableText"/>
            </w:pPr>
            <w:r>
              <w:t>SHALL</w:t>
            </w:r>
          </w:p>
        </w:tc>
        <w:tc>
          <w:tcPr>
            <w:tcW w:w="864" w:type="dxa"/>
          </w:tcPr>
          <w:p w14:paraId="0BAFD508" w14:textId="77777777" w:rsidR="004B3F04" w:rsidRDefault="004B3F04" w:rsidP="000659BE">
            <w:pPr>
              <w:pStyle w:val="TableText"/>
            </w:pPr>
          </w:p>
        </w:tc>
        <w:tc>
          <w:tcPr>
            <w:tcW w:w="1104" w:type="dxa"/>
          </w:tcPr>
          <w:p w14:paraId="738C5757" w14:textId="77777777" w:rsidR="004B3F04" w:rsidRDefault="006C736C" w:rsidP="000659BE">
            <w:pPr>
              <w:pStyle w:val="TableText"/>
            </w:pPr>
            <w:hyperlink w:anchor="C_3346-34890">
              <w:r w:rsidR="004B3F04">
                <w:rPr>
                  <w:rStyle w:val="HyperlinkText9pt"/>
                </w:rPr>
                <w:t>3346-34890</w:t>
              </w:r>
            </w:hyperlink>
          </w:p>
        </w:tc>
        <w:tc>
          <w:tcPr>
            <w:tcW w:w="2975" w:type="dxa"/>
          </w:tcPr>
          <w:p w14:paraId="69FF90BA" w14:textId="77777777" w:rsidR="004B3F04" w:rsidRDefault="004B3F04" w:rsidP="000659BE">
            <w:pPr>
              <w:pStyle w:val="TableText"/>
            </w:pPr>
          </w:p>
        </w:tc>
      </w:tr>
      <w:tr w:rsidR="004B3F04" w14:paraId="735F69E5" w14:textId="77777777" w:rsidTr="000659BE">
        <w:trPr>
          <w:jc w:val="center"/>
        </w:trPr>
        <w:tc>
          <w:tcPr>
            <w:tcW w:w="3345" w:type="dxa"/>
          </w:tcPr>
          <w:p w14:paraId="5BF6CB93" w14:textId="77777777" w:rsidR="004B3F04" w:rsidRDefault="004B3F04" w:rsidP="000659BE">
            <w:pPr>
              <w:pStyle w:val="TableText"/>
            </w:pPr>
            <w:r>
              <w:tab/>
            </w:r>
            <w:r>
              <w:tab/>
            </w:r>
            <w:r>
              <w:tab/>
            </w:r>
            <w:r>
              <w:tab/>
            </w:r>
            <w:r>
              <w:tab/>
            </w:r>
            <w:r>
              <w:tab/>
              <w:t>@extension</w:t>
            </w:r>
          </w:p>
        </w:tc>
        <w:tc>
          <w:tcPr>
            <w:tcW w:w="720" w:type="dxa"/>
          </w:tcPr>
          <w:p w14:paraId="25EC9F32" w14:textId="77777777" w:rsidR="004B3F04" w:rsidRDefault="004B3F04" w:rsidP="000659BE">
            <w:pPr>
              <w:pStyle w:val="TableText"/>
            </w:pPr>
            <w:r>
              <w:t>1..1</w:t>
            </w:r>
          </w:p>
        </w:tc>
        <w:tc>
          <w:tcPr>
            <w:tcW w:w="1152" w:type="dxa"/>
          </w:tcPr>
          <w:p w14:paraId="01A3FE03" w14:textId="77777777" w:rsidR="004B3F04" w:rsidRDefault="004B3F04" w:rsidP="000659BE">
            <w:pPr>
              <w:pStyle w:val="TableText"/>
            </w:pPr>
            <w:r>
              <w:t>SHALL</w:t>
            </w:r>
          </w:p>
        </w:tc>
        <w:tc>
          <w:tcPr>
            <w:tcW w:w="864" w:type="dxa"/>
          </w:tcPr>
          <w:p w14:paraId="0B545916" w14:textId="77777777" w:rsidR="004B3F04" w:rsidRDefault="004B3F04" w:rsidP="000659BE">
            <w:pPr>
              <w:pStyle w:val="TableText"/>
            </w:pPr>
          </w:p>
        </w:tc>
        <w:tc>
          <w:tcPr>
            <w:tcW w:w="1104" w:type="dxa"/>
          </w:tcPr>
          <w:p w14:paraId="3DEA69F9" w14:textId="77777777" w:rsidR="004B3F04" w:rsidRDefault="006C736C" w:rsidP="000659BE">
            <w:pPr>
              <w:pStyle w:val="TableText"/>
            </w:pPr>
            <w:hyperlink w:anchor="C_3346-34891">
              <w:r w:rsidR="004B3F04">
                <w:rPr>
                  <w:rStyle w:val="HyperlinkText9pt"/>
                </w:rPr>
                <w:t>3346-34891</w:t>
              </w:r>
            </w:hyperlink>
          </w:p>
        </w:tc>
        <w:tc>
          <w:tcPr>
            <w:tcW w:w="2975" w:type="dxa"/>
          </w:tcPr>
          <w:p w14:paraId="64F057A6" w14:textId="77777777" w:rsidR="004B3F04" w:rsidRDefault="004B3F04" w:rsidP="000659BE">
            <w:pPr>
              <w:pStyle w:val="TableText"/>
            </w:pPr>
          </w:p>
        </w:tc>
      </w:tr>
      <w:tr w:rsidR="004B3F04" w14:paraId="3BE4F30C" w14:textId="77777777" w:rsidTr="000659BE">
        <w:trPr>
          <w:jc w:val="center"/>
        </w:trPr>
        <w:tc>
          <w:tcPr>
            <w:tcW w:w="3345" w:type="dxa"/>
          </w:tcPr>
          <w:p w14:paraId="2E6E7A4B" w14:textId="77777777" w:rsidR="004B3F04" w:rsidRDefault="004B3F04" w:rsidP="000659BE">
            <w:pPr>
              <w:pStyle w:val="TableText"/>
            </w:pPr>
            <w:r>
              <w:tab/>
              <w:t>component</w:t>
            </w:r>
          </w:p>
        </w:tc>
        <w:tc>
          <w:tcPr>
            <w:tcW w:w="720" w:type="dxa"/>
          </w:tcPr>
          <w:p w14:paraId="5F564BB6" w14:textId="77777777" w:rsidR="004B3F04" w:rsidRDefault="004B3F04" w:rsidP="000659BE">
            <w:pPr>
              <w:pStyle w:val="TableText"/>
            </w:pPr>
            <w:r>
              <w:t>0..*</w:t>
            </w:r>
          </w:p>
        </w:tc>
        <w:tc>
          <w:tcPr>
            <w:tcW w:w="1152" w:type="dxa"/>
          </w:tcPr>
          <w:p w14:paraId="0CA3755D" w14:textId="77777777" w:rsidR="004B3F04" w:rsidRDefault="004B3F04" w:rsidP="000659BE">
            <w:pPr>
              <w:pStyle w:val="TableText"/>
            </w:pPr>
            <w:r>
              <w:t>MAY</w:t>
            </w:r>
          </w:p>
        </w:tc>
        <w:tc>
          <w:tcPr>
            <w:tcW w:w="864" w:type="dxa"/>
          </w:tcPr>
          <w:p w14:paraId="75DA2801" w14:textId="77777777" w:rsidR="004B3F04" w:rsidRDefault="004B3F04" w:rsidP="000659BE">
            <w:pPr>
              <w:pStyle w:val="TableText"/>
            </w:pPr>
          </w:p>
        </w:tc>
        <w:tc>
          <w:tcPr>
            <w:tcW w:w="1104" w:type="dxa"/>
          </w:tcPr>
          <w:p w14:paraId="4D3DA98B" w14:textId="77777777" w:rsidR="004B3F04" w:rsidRDefault="006C736C" w:rsidP="000659BE">
            <w:pPr>
              <w:pStyle w:val="TableText"/>
            </w:pPr>
            <w:hyperlink w:anchor="C_3346-30032">
              <w:r w:rsidR="004B3F04">
                <w:rPr>
                  <w:rStyle w:val="HyperlinkText9pt"/>
                </w:rPr>
                <w:t>3346-30032</w:t>
              </w:r>
            </w:hyperlink>
          </w:p>
        </w:tc>
        <w:tc>
          <w:tcPr>
            <w:tcW w:w="2975" w:type="dxa"/>
          </w:tcPr>
          <w:p w14:paraId="519E2B03" w14:textId="77777777" w:rsidR="004B3F04" w:rsidRDefault="004B3F04" w:rsidP="000659BE">
            <w:pPr>
              <w:pStyle w:val="TableText"/>
            </w:pPr>
          </w:p>
        </w:tc>
      </w:tr>
      <w:tr w:rsidR="004B3F04" w14:paraId="5BA375D3" w14:textId="77777777" w:rsidTr="000659BE">
        <w:trPr>
          <w:jc w:val="center"/>
        </w:trPr>
        <w:tc>
          <w:tcPr>
            <w:tcW w:w="3345" w:type="dxa"/>
          </w:tcPr>
          <w:p w14:paraId="594CEED8" w14:textId="77777777" w:rsidR="004B3F04" w:rsidRDefault="004B3F04" w:rsidP="000659BE">
            <w:pPr>
              <w:pStyle w:val="TableText"/>
            </w:pPr>
            <w:r>
              <w:tab/>
            </w:r>
            <w:r>
              <w:tab/>
              <w:t>measurePopulationCriteria</w:t>
            </w:r>
          </w:p>
        </w:tc>
        <w:tc>
          <w:tcPr>
            <w:tcW w:w="720" w:type="dxa"/>
          </w:tcPr>
          <w:p w14:paraId="7773CC5A" w14:textId="77777777" w:rsidR="004B3F04" w:rsidRDefault="004B3F04" w:rsidP="000659BE">
            <w:pPr>
              <w:pStyle w:val="TableText"/>
            </w:pPr>
            <w:r>
              <w:t>1..1</w:t>
            </w:r>
          </w:p>
        </w:tc>
        <w:tc>
          <w:tcPr>
            <w:tcW w:w="1152" w:type="dxa"/>
          </w:tcPr>
          <w:p w14:paraId="30738A83" w14:textId="77777777" w:rsidR="004B3F04" w:rsidRDefault="004B3F04" w:rsidP="000659BE">
            <w:pPr>
              <w:pStyle w:val="TableText"/>
            </w:pPr>
            <w:r>
              <w:t>SHALL</w:t>
            </w:r>
          </w:p>
        </w:tc>
        <w:tc>
          <w:tcPr>
            <w:tcW w:w="864" w:type="dxa"/>
          </w:tcPr>
          <w:p w14:paraId="5B959A21" w14:textId="77777777" w:rsidR="004B3F04" w:rsidRDefault="004B3F04" w:rsidP="000659BE">
            <w:pPr>
              <w:pStyle w:val="TableText"/>
            </w:pPr>
          </w:p>
        </w:tc>
        <w:tc>
          <w:tcPr>
            <w:tcW w:w="1104" w:type="dxa"/>
          </w:tcPr>
          <w:p w14:paraId="1546DC53" w14:textId="77777777" w:rsidR="004B3F04" w:rsidRDefault="006C736C" w:rsidP="000659BE">
            <w:pPr>
              <w:pStyle w:val="TableText"/>
            </w:pPr>
            <w:hyperlink w:anchor="C_3346-30033">
              <w:r w:rsidR="004B3F04">
                <w:rPr>
                  <w:rStyle w:val="HyperlinkText9pt"/>
                </w:rPr>
                <w:t>3346-30033</w:t>
              </w:r>
            </w:hyperlink>
          </w:p>
        </w:tc>
        <w:tc>
          <w:tcPr>
            <w:tcW w:w="2975" w:type="dxa"/>
          </w:tcPr>
          <w:p w14:paraId="5A7F2B0D" w14:textId="77777777" w:rsidR="004B3F04" w:rsidRDefault="004B3F04" w:rsidP="000659BE">
            <w:pPr>
              <w:pStyle w:val="TableText"/>
            </w:pPr>
          </w:p>
        </w:tc>
      </w:tr>
      <w:tr w:rsidR="004B3F04" w14:paraId="4FEFDA8E" w14:textId="77777777" w:rsidTr="000659BE">
        <w:trPr>
          <w:jc w:val="center"/>
        </w:trPr>
        <w:tc>
          <w:tcPr>
            <w:tcW w:w="3345" w:type="dxa"/>
          </w:tcPr>
          <w:p w14:paraId="28EC1345" w14:textId="77777777" w:rsidR="004B3F04" w:rsidRDefault="004B3F04" w:rsidP="000659BE">
            <w:pPr>
              <w:pStyle w:val="TableText"/>
            </w:pPr>
            <w:r>
              <w:tab/>
            </w:r>
            <w:r>
              <w:tab/>
            </w:r>
            <w:r>
              <w:tab/>
              <w:t>code</w:t>
            </w:r>
          </w:p>
        </w:tc>
        <w:tc>
          <w:tcPr>
            <w:tcW w:w="720" w:type="dxa"/>
          </w:tcPr>
          <w:p w14:paraId="03ABFBF6" w14:textId="77777777" w:rsidR="004B3F04" w:rsidRDefault="004B3F04" w:rsidP="000659BE">
            <w:pPr>
              <w:pStyle w:val="TableText"/>
            </w:pPr>
            <w:r>
              <w:t>1..1</w:t>
            </w:r>
          </w:p>
        </w:tc>
        <w:tc>
          <w:tcPr>
            <w:tcW w:w="1152" w:type="dxa"/>
          </w:tcPr>
          <w:p w14:paraId="77EDC130" w14:textId="77777777" w:rsidR="004B3F04" w:rsidRDefault="004B3F04" w:rsidP="000659BE">
            <w:pPr>
              <w:pStyle w:val="TableText"/>
            </w:pPr>
            <w:r>
              <w:t>SHALL</w:t>
            </w:r>
          </w:p>
        </w:tc>
        <w:tc>
          <w:tcPr>
            <w:tcW w:w="864" w:type="dxa"/>
          </w:tcPr>
          <w:p w14:paraId="771950CF" w14:textId="77777777" w:rsidR="004B3F04" w:rsidRDefault="004B3F04" w:rsidP="000659BE">
            <w:pPr>
              <w:pStyle w:val="TableText"/>
            </w:pPr>
          </w:p>
        </w:tc>
        <w:tc>
          <w:tcPr>
            <w:tcW w:w="1104" w:type="dxa"/>
          </w:tcPr>
          <w:p w14:paraId="213E1780" w14:textId="77777777" w:rsidR="004B3F04" w:rsidRDefault="006C736C" w:rsidP="000659BE">
            <w:pPr>
              <w:pStyle w:val="TableText"/>
            </w:pPr>
            <w:hyperlink w:anchor="C_3346-30034">
              <w:r w:rsidR="004B3F04">
                <w:rPr>
                  <w:rStyle w:val="HyperlinkText9pt"/>
                </w:rPr>
                <w:t>3346-</w:t>
              </w:r>
              <w:r w:rsidR="004B3F04">
                <w:rPr>
                  <w:rStyle w:val="HyperlinkText9pt"/>
                </w:rPr>
                <w:lastRenderedPageBreak/>
                <w:t>30034</w:t>
              </w:r>
            </w:hyperlink>
          </w:p>
        </w:tc>
        <w:tc>
          <w:tcPr>
            <w:tcW w:w="2975" w:type="dxa"/>
          </w:tcPr>
          <w:p w14:paraId="66185E8B" w14:textId="77777777" w:rsidR="004B3F04" w:rsidRDefault="004B3F04" w:rsidP="000659BE">
            <w:pPr>
              <w:pStyle w:val="TableText"/>
            </w:pPr>
          </w:p>
        </w:tc>
      </w:tr>
      <w:tr w:rsidR="004B3F04" w14:paraId="32383314" w14:textId="77777777" w:rsidTr="000659BE">
        <w:trPr>
          <w:jc w:val="center"/>
        </w:trPr>
        <w:tc>
          <w:tcPr>
            <w:tcW w:w="3345" w:type="dxa"/>
          </w:tcPr>
          <w:p w14:paraId="3FA04E2E" w14:textId="77777777" w:rsidR="004B3F04" w:rsidRDefault="004B3F04" w:rsidP="000659BE">
            <w:pPr>
              <w:pStyle w:val="TableText"/>
            </w:pPr>
            <w:r>
              <w:tab/>
            </w:r>
            <w:r>
              <w:tab/>
            </w:r>
            <w:r>
              <w:tab/>
            </w:r>
            <w:r>
              <w:tab/>
              <w:t>@code</w:t>
            </w:r>
          </w:p>
        </w:tc>
        <w:tc>
          <w:tcPr>
            <w:tcW w:w="720" w:type="dxa"/>
          </w:tcPr>
          <w:p w14:paraId="03E41754" w14:textId="77777777" w:rsidR="004B3F04" w:rsidRDefault="004B3F04" w:rsidP="000659BE">
            <w:pPr>
              <w:pStyle w:val="TableText"/>
            </w:pPr>
            <w:r>
              <w:t>1..1</w:t>
            </w:r>
          </w:p>
        </w:tc>
        <w:tc>
          <w:tcPr>
            <w:tcW w:w="1152" w:type="dxa"/>
          </w:tcPr>
          <w:p w14:paraId="605F921C" w14:textId="77777777" w:rsidR="004B3F04" w:rsidRDefault="004B3F04" w:rsidP="000659BE">
            <w:pPr>
              <w:pStyle w:val="TableText"/>
            </w:pPr>
            <w:r>
              <w:t>SHALL</w:t>
            </w:r>
          </w:p>
        </w:tc>
        <w:tc>
          <w:tcPr>
            <w:tcW w:w="864" w:type="dxa"/>
          </w:tcPr>
          <w:p w14:paraId="4D751689" w14:textId="77777777" w:rsidR="004B3F04" w:rsidRDefault="004B3F04" w:rsidP="000659BE">
            <w:pPr>
              <w:pStyle w:val="TableText"/>
            </w:pPr>
          </w:p>
        </w:tc>
        <w:tc>
          <w:tcPr>
            <w:tcW w:w="1104" w:type="dxa"/>
          </w:tcPr>
          <w:p w14:paraId="1FEE61DC" w14:textId="77777777" w:rsidR="004B3F04" w:rsidRDefault="006C736C" w:rsidP="000659BE">
            <w:pPr>
              <w:pStyle w:val="TableText"/>
            </w:pPr>
            <w:hyperlink w:anchor="C_3346-30035">
              <w:r w:rsidR="004B3F04">
                <w:rPr>
                  <w:rStyle w:val="HyperlinkText9pt"/>
                </w:rPr>
                <w:t>3346-30035</w:t>
              </w:r>
            </w:hyperlink>
          </w:p>
        </w:tc>
        <w:tc>
          <w:tcPr>
            <w:tcW w:w="2975" w:type="dxa"/>
          </w:tcPr>
          <w:p w14:paraId="172CF177" w14:textId="77777777" w:rsidR="004B3F04" w:rsidRDefault="004B3F04" w:rsidP="000659BE">
            <w:pPr>
              <w:pStyle w:val="TableText"/>
            </w:pPr>
            <w:r>
              <w:t>MSRPOPL</w:t>
            </w:r>
          </w:p>
        </w:tc>
      </w:tr>
      <w:tr w:rsidR="004B3F04" w14:paraId="0EBD9A1D" w14:textId="77777777" w:rsidTr="000659BE">
        <w:trPr>
          <w:jc w:val="center"/>
        </w:trPr>
        <w:tc>
          <w:tcPr>
            <w:tcW w:w="3345" w:type="dxa"/>
          </w:tcPr>
          <w:p w14:paraId="310C5FBB" w14:textId="77777777" w:rsidR="004B3F04" w:rsidRDefault="004B3F04" w:rsidP="000659BE">
            <w:pPr>
              <w:pStyle w:val="TableText"/>
            </w:pPr>
            <w:r>
              <w:tab/>
            </w:r>
            <w:r>
              <w:tab/>
            </w:r>
            <w:r>
              <w:tab/>
            </w:r>
            <w:r>
              <w:tab/>
              <w:t>@codeSystem</w:t>
            </w:r>
          </w:p>
        </w:tc>
        <w:tc>
          <w:tcPr>
            <w:tcW w:w="720" w:type="dxa"/>
          </w:tcPr>
          <w:p w14:paraId="42C15E21" w14:textId="77777777" w:rsidR="004B3F04" w:rsidRDefault="004B3F04" w:rsidP="000659BE">
            <w:pPr>
              <w:pStyle w:val="TableText"/>
            </w:pPr>
            <w:r>
              <w:t>1..1</w:t>
            </w:r>
          </w:p>
        </w:tc>
        <w:tc>
          <w:tcPr>
            <w:tcW w:w="1152" w:type="dxa"/>
          </w:tcPr>
          <w:p w14:paraId="0F44DF9F" w14:textId="77777777" w:rsidR="004B3F04" w:rsidRDefault="004B3F04" w:rsidP="000659BE">
            <w:pPr>
              <w:pStyle w:val="TableText"/>
            </w:pPr>
            <w:r>
              <w:t>SHALL</w:t>
            </w:r>
          </w:p>
        </w:tc>
        <w:tc>
          <w:tcPr>
            <w:tcW w:w="864" w:type="dxa"/>
          </w:tcPr>
          <w:p w14:paraId="6043A31D" w14:textId="77777777" w:rsidR="004B3F04" w:rsidRDefault="004B3F04" w:rsidP="000659BE">
            <w:pPr>
              <w:pStyle w:val="TableText"/>
            </w:pPr>
          </w:p>
        </w:tc>
        <w:tc>
          <w:tcPr>
            <w:tcW w:w="1104" w:type="dxa"/>
          </w:tcPr>
          <w:p w14:paraId="1DD56CE6" w14:textId="77777777" w:rsidR="004B3F04" w:rsidRDefault="006C736C" w:rsidP="000659BE">
            <w:pPr>
              <w:pStyle w:val="TableText"/>
            </w:pPr>
            <w:hyperlink w:anchor="C_3346-30096">
              <w:r w:rsidR="004B3F04">
                <w:rPr>
                  <w:rStyle w:val="HyperlinkText9pt"/>
                </w:rPr>
                <w:t>3346-30096</w:t>
              </w:r>
            </w:hyperlink>
          </w:p>
        </w:tc>
        <w:tc>
          <w:tcPr>
            <w:tcW w:w="2975" w:type="dxa"/>
          </w:tcPr>
          <w:p w14:paraId="1FBF7379" w14:textId="77777777" w:rsidR="004B3F04" w:rsidRDefault="004B3F04" w:rsidP="000659BE">
            <w:pPr>
              <w:pStyle w:val="TableText"/>
            </w:pPr>
            <w:r>
              <w:t>urn:oid:2.16.840.1.113883.5.4 (HL7ActCode)</w:t>
            </w:r>
          </w:p>
        </w:tc>
      </w:tr>
      <w:tr w:rsidR="004B3F04" w14:paraId="6BF10CFC" w14:textId="77777777" w:rsidTr="000659BE">
        <w:trPr>
          <w:jc w:val="center"/>
        </w:trPr>
        <w:tc>
          <w:tcPr>
            <w:tcW w:w="3345" w:type="dxa"/>
          </w:tcPr>
          <w:p w14:paraId="1ACE0402" w14:textId="77777777" w:rsidR="004B3F04" w:rsidRDefault="004B3F04" w:rsidP="000659BE">
            <w:pPr>
              <w:pStyle w:val="TableText"/>
            </w:pPr>
            <w:r>
              <w:tab/>
            </w:r>
            <w:r>
              <w:tab/>
            </w:r>
            <w:r>
              <w:tab/>
              <w:t>precondition</w:t>
            </w:r>
          </w:p>
        </w:tc>
        <w:tc>
          <w:tcPr>
            <w:tcW w:w="720" w:type="dxa"/>
          </w:tcPr>
          <w:p w14:paraId="6C7C806A" w14:textId="77777777" w:rsidR="004B3F04" w:rsidRDefault="004B3F04" w:rsidP="000659BE">
            <w:pPr>
              <w:pStyle w:val="TableText"/>
            </w:pPr>
            <w:r>
              <w:t>1..*</w:t>
            </w:r>
          </w:p>
        </w:tc>
        <w:tc>
          <w:tcPr>
            <w:tcW w:w="1152" w:type="dxa"/>
          </w:tcPr>
          <w:p w14:paraId="7F574B7B" w14:textId="77777777" w:rsidR="004B3F04" w:rsidRDefault="004B3F04" w:rsidP="000659BE">
            <w:pPr>
              <w:pStyle w:val="TableText"/>
            </w:pPr>
            <w:r>
              <w:t>SHALL</w:t>
            </w:r>
          </w:p>
        </w:tc>
        <w:tc>
          <w:tcPr>
            <w:tcW w:w="864" w:type="dxa"/>
          </w:tcPr>
          <w:p w14:paraId="52F799F4" w14:textId="77777777" w:rsidR="004B3F04" w:rsidRDefault="004B3F04" w:rsidP="000659BE">
            <w:pPr>
              <w:pStyle w:val="TableText"/>
            </w:pPr>
          </w:p>
        </w:tc>
        <w:tc>
          <w:tcPr>
            <w:tcW w:w="1104" w:type="dxa"/>
          </w:tcPr>
          <w:p w14:paraId="7FDA119C" w14:textId="77777777" w:rsidR="004B3F04" w:rsidRDefault="006C736C" w:rsidP="000659BE">
            <w:pPr>
              <w:pStyle w:val="TableText"/>
            </w:pPr>
            <w:hyperlink w:anchor="C_3346-34877">
              <w:r w:rsidR="004B3F04">
                <w:rPr>
                  <w:rStyle w:val="HyperlinkText9pt"/>
                </w:rPr>
                <w:t>3346-34877</w:t>
              </w:r>
            </w:hyperlink>
          </w:p>
        </w:tc>
        <w:tc>
          <w:tcPr>
            <w:tcW w:w="2975" w:type="dxa"/>
          </w:tcPr>
          <w:p w14:paraId="6BE2840E" w14:textId="77777777" w:rsidR="004B3F04" w:rsidRDefault="004B3F04" w:rsidP="000659BE">
            <w:pPr>
              <w:pStyle w:val="TableText"/>
            </w:pPr>
          </w:p>
        </w:tc>
      </w:tr>
      <w:tr w:rsidR="004B3F04" w14:paraId="2E0C69D9" w14:textId="77777777" w:rsidTr="000659BE">
        <w:trPr>
          <w:jc w:val="center"/>
        </w:trPr>
        <w:tc>
          <w:tcPr>
            <w:tcW w:w="3345" w:type="dxa"/>
          </w:tcPr>
          <w:p w14:paraId="198C2226" w14:textId="77777777" w:rsidR="004B3F04" w:rsidRDefault="004B3F04" w:rsidP="000659BE">
            <w:pPr>
              <w:pStyle w:val="TableText"/>
            </w:pPr>
            <w:r>
              <w:tab/>
            </w:r>
            <w:r>
              <w:tab/>
            </w:r>
            <w:r>
              <w:tab/>
            </w:r>
            <w:r>
              <w:tab/>
              <w:t>criteriaReference</w:t>
            </w:r>
          </w:p>
        </w:tc>
        <w:tc>
          <w:tcPr>
            <w:tcW w:w="720" w:type="dxa"/>
          </w:tcPr>
          <w:p w14:paraId="3006D65C" w14:textId="77777777" w:rsidR="004B3F04" w:rsidRDefault="004B3F04" w:rsidP="000659BE">
            <w:pPr>
              <w:pStyle w:val="TableText"/>
            </w:pPr>
            <w:r>
              <w:t>1..1</w:t>
            </w:r>
          </w:p>
        </w:tc>
        <w:tc>
          <w:tcPr>
            <w:tcW w:w="1152" w:type="dxa"/>
          </w:tcPr>
          <w:p w14:paraId="115A5700" w14:textId="77777777" w:rsidR="004B3F04" w:rsidRDefault="004B3F04" w:rsidP="000659BE">
            <w:pPr>
              <w:pStyle w:val="TableText"/>
            </w:pPr>
            <w:r>
              <w:t>SHALL</w:t>
            </w:r>
          </w:p>
        </w:tc>
        <w:tc>
          <w:tcPr>
            <w:tcW w:w="864" w:type="dxa"/>
          </w:tcPr>
          <w:p w14:paraId="51C84ABB" w14:textId="77777777" w:rsidR="004B3F04" w:rsidRDefault="004B3F04" w:rsidP="000659BE">
            <w:pPr>
              <w:pStyle w:val="TableText"/>
            </w:pPr>
          </w:p>
        </w:tc>
        <w:tc>
          <w:tcPr>
            <w:tcW w:w="1104" w:type="dxa"/>
          </w:tcPr>
          <w:p w14:paraId="0BE7B676" w14:textId="77777777" w:rsidR="004B3F04" w:rsidRDefault="006C736C" w:rsidP="000659BE">
            <w:pPr>
              <w:pStyle w:val="TableText"/>
            </w:pPr>
            <w:hyperlink w:anchor="C_3346-34878">
              <w:r w:rsidR="004B3F04">
                <w:rPr>
                  <w:rStyle w:val="HyperlinkText9pt"/>
                </w:rPr>
                <w:t>3346-34878</w:t>
              </w:r>
            </w:hyperlink>
          </w:p>
        </w:tc>
        <w:tc>
          <w:tcPr>
            <w:tcW w:w="2975" w:type="dxa"/>
          </w:tcPr>
          <w:p w14:paraId="534F8E21" w14:textId="77777777" w:rsidR="004B3F04" w:rsidRDefault="004B3F04" w:rsidP="000659BE">
            <w:pPr>
              <w:pStyle w:val="TableText"/>
            </w:pPr>
          </w:p>
        </w:tc>
      </w:tr>
      <w:tr w:rsidR="004B3F04" w14:paraId="30B4C671" w14:textId="77777777" w:rsidTr="000659BE">
        <w:trPr>
          <w:jc w:val="center"/>
        </w:trPr>
        <w:tc>
          <w:tcPr>
            <w:tcW w:w="3345" w:type="dxa"/>
          </w:tcPr>
          <w:p w14:paraId="2D4565DA" w14:textId="77777777" w:rsidR="004B3F04" w:rsidRDefault="004B3F04" w:rsidP="000659BE">
            <w:pPr>
              <w:pStyle w:val="TableText"/>
            </w:pPr>
            <w:r>
              <w:tab/>
            </w:r>
            <w:r>
              <w:tab/>
            </w:r>
            <w:r>
              <w:tab/>
            </w:r>
            <w:r>
              <w:tab/>
            </w:r>
            <w:r>
              <w:tab/>
              <w:t>id</w:t>
            </w:r>
          </w:p>
        </w:tc>
        <w:tc>
          <w:tcPr>
            <w:tcW w:w="720" w:type="dxa"/>
          </w:tcPr>
          <w:p w14:paraId="5A6122A0" w14:textId="77777777" w:rsidR="004B3F04" w:rsidRDefault="004B3F04" w:rsidP="000659BE">
            <w:pPr>
              <w:pStyle w:val="TableText"/>
            </w:pPr>
            <w:r>
              <w:t>1..1</w:t>
            </w:r>
          </w:p>
        </w:tc>
        <w:tc>
          <w:tcPr>
            <w:tcW w:w="1152" w:type="dxa"/>
          </w:tcPr>
          <w:p w14:paraId="5B7A4A6F" w14:textId="77777777" w:rsidR="004B3F04" w:rsidRDefault="004B3F04" w:rsidP="000659BE">
            <w:pPr>
              <w:pStyle w:val="TableText"/>
            </w:pPr>
            <w:r>
              <w:t>SHALL</w:t>
            </w:r>
          </w:p>
        </w:tc>
        <w:tc>
          <w:tcPr>
            <w:tcW w:w="864" w:type="dxa"/>
          </w:tcPr>
          <w:p w14:paraId="7D867D41" w14:textId="77777777" w:rsidR="004B3F04" w:rsidRDefault="004B3F04" w:rsidP="000659BE">
            <w:pPr>
              <w:pStyle w:val="TableText"/>
            </w:pPr>
          </w:p>
        </w:tc>
        <w:tc>
          <w:tcPr>
            <w:tcW w:w="1104" w:type="dxa"/>
          </w:tcPr>
          <w:p w14:paraId="2B802D43" w14:textId="77777777" w:rsidR="004B3F04" w:rsidRDefault="006C736C" w:rsidP="000659BE">
            <w:pPr>
              <w:pStyle w:val="TableText"/>
            </w:pPr>
            <w:hyperlink w:anchor="C_3346-34879">
              <w:r w:rsidR="004B3F04">
                <w:rPr>
                  <w:rStyle w:val="HyperlinkText9pt"/>
                </w:rPr>
                <w:t>3346-34879</w:t>
              </w:r>
            </w:hyperlink>
          </w:p>
        </w:tc>
        <w:tc>
          <w:tcPr>
            <w:tcW w:w="2975" w:type="dxa"/>
          </w:tcPr>
          <w:p w14:paraId="6F55268C" w14:textId="77777777" w:rsidR="004B3F04" w:rsidRDefault="004B3F04" w:rsidP="000659BE">
            <w:pPr>
              <w:pStyle w:val="TableText"/>
            </w:pPr>
          </w:p>
        </w:tc>
      </w:tr>
      <w:tr w:rsidR="004B3F04" w14:paraId="77ABF768" w14:textId="77777777" w:rsidTr="000659BE">
        <w:trPr>
          <w:jc w:val="center"/>
        </w:trPr>
        <w:tc>
          <w:tcPr>
            <w:tcW w:w="3345" w:type="dxa"/>
          </w:tcPr>
          <w:p w14:paraId="222DA103" w14:textId="77777777" w:rsidR="004B3F04" w:rsidRDefault="004B3F04" w:rsidP="000659BE">
            <w:pPr>
              <w:pStyle w:val="TableText"/>
            </w:pPr>
            <w:r>
              <w:tab/>
            </w:r>
            <w:r>
              <w:tab/>
            </w:r>
            <w:r>
              <w:tab/>
            </w:r>
            <w:r>
              <w:tab/>
            </w:r>
            <w:r>
              <w:tab/>
            </w:r>
            <w:r>
              <w:tab/>
              <w:t>@root</w:t>
            </w:r>
          </w:p>
        </w:tc>
        <w:tc>
          <w:tcPr>
            <w:tcW w:w="720" w:type="dxa"/>
          </w:tcPr>
          <w:p w14:paraId="4B86C043" w14:textId="77777777" w:rsidR="004B3F04" w:rsidRDefault="004B3F04" w:rsidP="000659BE">
            <w:pPr>
              <w:pStyle w:val="TableText"/>
            </w:pPr>
            <w:r>
              <w:t>1..1</w:t>
            </w:r>
          </w:p>
        </w:tc>
        <w:tc>
          <w:tcPr>
            <w:tcW w:w="1152" w:type="dxa"/>
          </w:tcPr>
          <w:p w14:paraId="0B8AB1D2" w14:textId="77777777" w:rsidR="004B3F04" w:rsidRDefault="004B3F04" w:rsidP="000659BE">
            <w:pPr>
              <w:pStyle w:val="TableText"/>
            </w:pPr>
            <w:r>
              <w:t>SHALL</w:t>
            </w:r>
          </w:p>
        </w:tc>
        <w:tc>
          <w:tcPr>
            <w:tcW w:w="864" w:type="dxa"/>
          </w:tcPr>
          <w:p w14:paraId="62D472D8" w14:textId="77777777" w:rsidR="004B3F04" w:rsidRDefault="004B3F04" w:rsidP="000659BE">
            <w:pPr>
              <w:pStyle w:val="TableText"/>
            </w:pPr>
          </w:p>
        </w:tc>
        <w:tc>
          <w:tcPr>
            <w:tcW w:w="1104" w:type="dxa"/>
          </w:tcPr>
          <w:p w14:paraId="0B46B318" w14:textId="77777777" w:rsidR="004B3F04" w:rsidRDefault="006C736C" w:rsidP="000659BE">
            <w:pPr>
              <w:pStyle w:val="TableText"/>
            </w:pPr>
            <w:hyperlink w:anchor="C_3346-34892">
              <w:r w:rsidR="004B3F04">
                <w:rPr>
                  <w:rStyle w:val="HyperlinkText9pt"/>
                </w:rPr>
                <w:t>3346-34892</w:t>
              </w:r>
            </w:hyperlink>
          </w:p>
        </w:tc>
        <w:tc>
          <w:tcPr>
            <w:tcW w:w="2975" w:type="dxa"/>
          </w:tcPr>
          <w:p w14:paraId="32516567" w14:textId="77777777" w:rsidR="004B3F04" w:rsidRDefault="004B3F04" w:rsidP="000659BE">
            <w:pPr>
              <w:pStyle w:val="TableText"/>
            </w:pPr>
          </w:p>
        </w:tc>
      </w:tr>
      <w:tr w:rsidR="004B3F04" w14:paraId="4BF267BE" w14:textId="77777777" w:rsidTr="000659BE">
        <w:trPr>
          <w:jc w:val="center"/>
        </w:trPr>
        <w:tc>
          <w:tcPr>
            <w:tcW w:w="3345" w:type="dxa"/>
          </w:tcPr>
          <w:p w14:paraId="1B3F4C91" w14:textId="77777777" w:rsidR="004B3F04" w:rsidRDefault="004B3F04" w:rsidP="000659BE">
            <w:pPr>
              <w:pStyle w:val="TableText"/>
            </w:pPr>
            <w:r>
              <w:tab/>
            </w:r>
            <w:r>
              <w:tab/>
            </w:r>
            <w:r>
              <w:tab/>
            </w:r>
            <w:r>
              <w:tab/>
            </w:r>
            <w:r>
              <w:tab/>
            </w:r>
            <w:r>
              <w:tab/>
              <w:t>@extension</w:t>
            </w:r>
          </w:p>
        </w:tc>
        <w:tc>
          <w:tcPr>
            <w:tcW w:w="720" w:type="dxa"/>
          </w:tcPr>
          <w:p w14:paraId="66690CD9" w14:textId="77777777" w:rsidR="004B3F04" w:rsidRDefault="004B3F04" w:rsidP="000659BE">
            <w:pPr>
              <w:pStyle w:val="TableText"/>
            </w:pPr>
            <w:r>
              <w:t>1..1</w:t>
            </w:r>
          </w:p>
        </w:tc>
        <w:tc>
          <w:tcPr>
            <w:tcW w:w="1152" w:type="dxa"/>
          </w:tcPr>
          <w:p w14:paraId="671EC72F" w14:textId="77777777" w:rsidR="004B3F04" w:rsidRDefault="004B3F04" w:rsidP="000659BE">
            <w:pPr>
              <w:pStyle w:val="TableText"/>
            </w:pPr>
            <w:r>
              <w:t>SHALL</w:t>
            </w:r>
          </w:p>
        </w:tc>
        <w:tc>
          <w:tcPr>
            <w:tcW w:w="864" w:type="dxa"/>
          </w:tcPr>
          <w:p w14:paraId="22CC3490" w14:textId="77777777" w:rsidR="004B3F04" w:rsidRDefault="004B3F04" w:rsidP="000659BE">
            <w:pPr>
              <w:pStyle w:val="TableText"/>
            </w:pPr>
          </w:p>
        </w:tc>
        <w:tc>
          <w:tcPr>
            <w:tcW w:w="1104" w:type="dxa"/>
          </w:tcPr>
          <w:p w14:paraId="0F092DAA" w14:textId="77777777" w:rsidR="004B3F04" w:rsidRDefault="006C736C" w:rsidP="000659BE">
            <w:pPr>
              <w:pStyle w:val="TableText"/>
            </w:pPr>
            <w:hyperlink w:anchor="C_3346-34893">
              <w:r w:rsidR="004B3F04">
                <w:rPr>
                  <w:rStyle w:val="HyperlinkText9pt"/>
                </w:rPr>
                <w:t>3346-34893</w:t>
              </w:r>
            </w:hyperlink>
          </w:p>
        </w:tc>
        <w:tc>
          <w:tcPr>
            <w:tcW w:w="2975" w:type="dxa"/>
          </w:tcPr>
          <w:p w14:paraId="6E2992D2" w14:textId="77777777" w:rsidR="004B3F04" w:rsidRDefault="004B3F04" w:rsidP="000659BE">
            <w:pPr>
              <w:pStyle w:val="TableText"/>
            </w:pPr>
          </w:p>
        </w:tc>
      </w:tr>
      <w:tr w:rsidR="004B3F04" w14:paraId="231EEAB8" w14:textId="77777777" w:rsidTr="000659BE">
        <w:trPr>
          <w:jc w:val="center"/>
        </w:trPr>
        <w:tc>
          <w:tcPr>
            <w:tcW w:w="3345" w:type="dxa"/>
          </w:tcPr>
          <w:p w14:paraId="2D82BBC4" w14:textId="77777777" w:rsidR="004B3F04" w:rsidRDefault="004B3F04" w:rsidP="000659BE">
            <w:pPr>
              <w:pStyle w:val="TableText"/>
            </w:pPr>
            <w:r>
              <w:tab/>
              <w:t>component</w:t>
            </w:r>
          </w:p>
        </w:tc>
        <w:tc>
          <w:tcPr>
            <w:tcW w:w="720" w:type="dxa"/>
          </w:tcPr>
          <w:p w14:paraId="0B6A1C95" w14:textId="77777777" w:rsidR="004B3F04" w:rsidRDefault="004B3F04" w:rsidP="000659BE">
            <w:pPr>
              <w:pStyle w:val="TableText"/>
            </w:pPr>
            <w:r>
              <w:t>0..*</w:t>
            </w:r>
          </w:p>
        </w:tc>
        <w:tc>
          <w:tcPr>
            <w:tcW w:w="1152" w:type="dxa"/>
          </w:tcPr>
          <w:p w14:paraId="00D73375" w14:textId="77777777" w:rsidR="004B3F04" w:rsidRDefault="004B3F04" w:rsidP="000659BE">
            <w:pPr>
              <w:pStyle w:val="TableText"/>
            </w:pPr>
            <w:r>
              <w:t>MAY</w:t>
            </w:r>
          </w:p>
        </w:tc>
        <w:tc>
          <w:tcPr>
            <w:tcW w:w="864" w:type="dxa"/>
          </w:tcPr>
          <w:p w14:paraId="5ADDD33D" w14:textId="77777777" w:rsidR="004B3F04" w:rsidRDefault="004B3F04" w:rsidP="000659BE">
            <w:pPr>
              <w:pStyle w:val="TableText"/>
            </w:pPr>
          </w:p>
        </w:tc>
        <w:tc>
          <w:tcPr>
            <w:tcW w:w="1104" w:type="dxa"/>
          </w:tcPr>
          <w:p w14:paraId="0AFDACCC" w14:textId="77777777" w:rsidR="004B3F04" w:rsidRDefault="006C736C" w:rsidP="000659BE">
            <w:pPr>
              <w:pStyle w:val="TableText"/>
            </w:pPr>
            <w:hyperlink w:anchor="C_3346-30036">
              <w:r w:rsidR="004B3F04">
                <w:rPr>
                  <w:rStyle w:val="HyperlinkText9pt"/>
                </w:rPr>
                <w:t>3346-30036</w:t>
              </w:r>
            </w:hyperlink>
          </w:p>
        </w:tc>
        <w:tc>
          <w:tcPr>
            <w:tcW w:w="2975" w:type="dxa"/>
          </w:tcPr>
          <w:p w14:paraId="40DAC0B0" w14:textId="77777777" w:rsidR="004B3F04" w:rsidRDefault="004B3F04" w:rsidP="000659BE">
            <w:pPr>
              <w:pStyle w:val="TableText"/>
            </w:pPr>
          </w:p>
        </w:tc>
      </w:tr>
      <w:tr w:rsidR="004B3F04" w14:paraId="210C9E64" w14:textId="77777777" w:rsidTr="000659BE">
        <w:trPr>
          <w:jc w:val="center"/>
        </w:trPr>
        <w:tc>
          <w:tcPr>
            <w:tcW w:w="3345" w:type="dxa"/>
          </w:tcPr>
          <w:p w14:paraId="741F52F5" w14:textId="77777777" w:rsidR="004B3F04" w:rsidRDefault="004B3F04" w:rsidP="000659BE">
            <w:pPr>
              <w:pStyle w:val="TableText"/>
            </w:pPr>
            <w:r>
              <w:tab/>
            </w:r>
            <w:r>
              <w:tab/>
              <w:t>denominatorExceptionCriteria</w:t>
            </w:r>
          </w:p>
        </w:tc>
        <w:tc>
          <w:tcPr>
            <w:tcW w:w="720" w:type="dxa"/>
          </w:tcPr>
          <w:p w14:paraId="70BE7118" w14:textId="77777777" w:rsidR="004B3F04" w:rsidRDefault="004B3F04" w:rsidP="000659BE">
            <w:pPr>
              <w:pStyle w:val="TableText"/>
            </w:pPr>
            <w:r>
              <w:t>1..1</w:t>
            </w:r>
          </w:p>
        </w:tc>
        <w:tc>
          <w:tcPr>
            <w:tcW w:w="1152" w:type="dxa"/>
          </w:tcPr>
          <w:p w14:paraId="55059BBB" w14:textId="77777777" w:rsidR="004B3F04" w:rsidRDefault="004B3F04" w:rsidP="000659BE">
            <w:pPr>
              <w:pStyle w:val="TableText"/>
            </w:pPr>
            <w:r>
              <w:t>SHALL</w:t>
            </w:r>
          </w:p>
        </w:tc>
        <w:tc>
          <w:tcPr>
            <w:tcW w:w="864" w:type="dxa"/>
          </w:tcPr>
          <w:p w14:paraId="53343212" w14:textId="77777777" w:rsidR="004B3F04" w:rsidRDefault="004B3F04" w:rsidP="000659BE">
            <w:pPr>
              <w:pStyle w:val="TableText"/>
            </w:pPr>
          </w:p>
        </w:tc>
        <w:tc>
          <w:tcPr>
            <w:tcW w:w="1104" w:type="dxa"/>
          </w:tcPr>
          <w:p w14:paraId="1471ADEA" w14:textId="77777777" w:rsidR="004B3F04" w:rsidRDefault="006C736C" w:rsidP="000659BE">
            <w:pPr>
              <w:pStyle w:val="TableText"/>
            </w:pPr>
            <w:hyperlink w:anchor="C_3346-30037">
              <w:r w:rsidR="004B3F04">
                <w:rPr>
                  <w:rStyle w:val="HyperlinkText9pt"/>
                </w:rPr>
                <w:t>3346-30037</w:t>
              </w:r>
            </w:hyperlink>
          </w:p>
        </w:tc>
        <w:tc>
          <w:tcPr>
            <w:tcW w:w="2975" w:type="dxa"/>
          </w:tcPr>
          <w:p w14:paraId="6829A786" w14:textId="77777777" w:rsidR="004B3F04" w:rsidRDefault="004B3F04" w:rsidP="000659BE">
            <w:pPr>
              <w:pStyle w:val="TableText"/>
            </w:pPr>
          </w:p>
        </w:tc>
      </w:tr>
      <w:tr w:rsidR="004B3F04" w14:paraId="7BA23AD5" w14:textId="77777777" w:rsidTr="000659BE">
        <w:trPr>
          <w:jc w:val="center"/>
        </w:trPr>
        <w:tc>
          <w:tcPr>
            <w:tcW w:w="3345" w:type="dxa"/>
          </w:tcPr>
          <w:p w14:paraId="7C252C94" w14:textId="77777777" w:rsidR="004B3F04" w:rsidRDefault="004B3F04" w:rsidP="000659BE">
            <w:pPr>
              <w:pStyle w:val="TableText"/>
            </w:pPr>
            <w:r>
              <w:tab/>
            </w:r>
            <w:r>
              <w:tab/>
            </w:r>
            <w:r>
              <w:tab/>
              <w:t>code</w:t>
            </w:r>
          </w:p>
        </w:tc>
        <w:tc>
          <w:tcPr>
            <w:tcW w:w="720" w:type="dxa"/>
          </w:tcPr>
          <w:p w14:paraId="392C2A32" w14:textId="77777777" w:rsidR="004B3F04" w:rsidRDefault="004B3F04" w:rsidP="000659BE">
            <w:pPr>
              <w:pStyle w:val="TableText"/>
            </w:pPr>
            <w:r>
              <w:t>1..1</w:t>
            </w:r>
          </w:p>
        </w:tc>
        <w:tc>
          <w:tcPr>
            <w:tcW w:w="1152" w:type="dxa"/>
          </w:tcPr>
          <w:p w14:paraId="6E5B8086" w14:textId="77777777" w:rsidR="004B3F04" w:rsidRDefault="004B3F04" w:rsidP="000659BE">
            <w:pPr>
              <w:pStyle w:val="TableText"/>
            </w:pPr>
            <w:r>
              <w:t>SHALL</w:t>
            </w:r>
          </w:p>
        </w:tc>
        <w:tc>
          <w:tcPr>
            <w:tcW w:w="864" w:type="dxa"/>
          </w:tcPr>
          <w:p w14:paraId="475E9601" w14:textId="77777777" w:rsidR="004B3F04" w:rsidRDefault="004B3F04" w:rsidP="000659BE">
            <w:pPr>
              <w:pStyle w:val="TableText"/>
            </w:pPr>
          </w:p>
        </w:tc>
        <w:tc>
          <w:tcPr>
            <w:tcW w:w="1104" w:type="dxa"/>
          </w:tcPr>
          <w:p w14:paraId="12AD91FD" w14:textId="77777777" w:rsidR="004B3F04" w:rsidRDefault="006C736C" w:rsidP="000659BE">
            <w:pPr>
              <w:pStyle w:val="TableText"/>
            </w:pPr>
            <w:hyperlink w:anchor="C_3346-30038">
              <w:r w:rsidR="004B3F04">
                <w:rPr>
                  <w:rStyle w:val="HyperlinkText9pt"/>
                </w:rPr>
                <w:t>3346-30038</w:t>
              </w:r>
            </w:hyperlink>
          </w:p>
        </w:tc>
        <w:tc>
          <w:tcPr>
            <w:tcW w:w="2975" w:type="dxa"/>
          </w:tcPr>
          <w:p w14:paraId="27C6406C" w14:textId="77777777" w:rsidR="004B3F04" w:rsidRDefault="004B3F04" w:rsidP="000659BE">
            <w:pPr>
              <w:pStyle w:val="TableText"/>
            </w:pPr>
          </w:p>
        </w:tc>
      </w:tr>
      <w:tr w:rsidR="004B3F04" w14:paraId="71AAB192" w14:textId="77777777" w:rsidTr="000659BE">
        <w:trPr>
          <w:jc w:val="center"/>
        </w:trPr>
        <w:tc>
          <w:tcPr>
            <w:tcW w:w="3345" w:type="dxa"/>
          </w:tcPr>
          <w:p w14:paraId="19B80826" w14:textId="77777777" w:rsidR="004B3F04" w:rsidRDefault="004B3F04" w:rsidP="000659BE">
            <w:pPr>
              <w:pStyle w:val="TableText"/>
            </w:pPr>
            <w:r>
              <w:tab/>
            </w:r>
            <w:r>
              <w:tab/>
            </w:r>
            <w:r>
              <w:tab/>
            </w:r>
            <w:r>
              <w:tab/>
              <w:t>@code</w:t>
            </w:r>
          </w:p>
        </w:tc>
        <w:tc>
          <w:tcPr>
            <w:tcW w:w="720" w:type="dxa"/>
          </w:tcPr>
          <w:p w14:paraId="441D5C91" w14:textId="77777777" w:rsidR="004B3F04" w:rsidRDefault="004B3F04" w:rsidP="000659BE">
            <w:pPr>
              <w:pStyle w:val="TableText"/>
            </w:pPr>
            <w:r>
              <w:t>1..1</w:t>
            </w:r>
          </w:p>
        </w:tc>
        <w:tc>
          <w:tcPr>
            <w:tcW w:w="1152" w:type="dxa"/>
          </w:tcPr>
          <w:p w14:paraId="3574FA72" w14:textId="77777777" w:rsidR="004B3F04" w:rsidRDefault="004B3F04" w:rsidP="000659BE">
            <w:pPr>
              <w:pStyle w:val="TableText"/>
            </w:pPr>
            <w:r>
              <w:t>SHALL</w:t>
            </w:r>
          </w:p>
        </w:tc>
        <w:tc>
          <w:tcPr>
            <w:tcW w:w="864" w:type="dxa"/>
          </w:tcPr>
          <w:p w14:paraId="63B8C419" w14:textId="77777777" w:rsidR="004B3F04" w:rsidRDefault="004B3F04" w:rsidP="000659BE">
            <w:pPr>
              <w:pStyle w:val="TableText"/>
            </w:pPr>
          </w:p>
        </w:tc>
        <w:tc>
          <w:tcPr>
            <w:tcW w:w="1104" w:type="dxa"/>
          </w:tcPr>
          <w:p w14:paraId="4247E75F" w14:textId="77777777" w:rsidR="004B3F04" w:rsidRDefault="006C736C" w:rsidP="000659BE">
            <w:pPr>
              <w:pStyle w:val="TableText"/>
            </w:pPr>
            <w:hyperlink w:anchor="C_3346-30039">
              <w:r w:rsidR="004B3F04">
                <w:rPr>
                  <w:rStyle w:val="HyperlinkText9pt"/>
                </w:rPr>
                <w:t>3346-30039</w:t>
              </w:r>
            </w:hyperlink>
          </w:p>
        </w:tc>
        <w:tc>
          <w:tcPr>
            <w:tcW w:w="2975" w:type="dxa"/>
          </w:tcPr>
          <w:p w14:paraId="5B83FDC1" w14:textId="77777777" w:rsidR="004B3F04" w:rsidRDefault="004B3F04" w:rsidP="000659BE">
            <w:pPr>
              <w:pStyle w:val="TableText"/>
            </w:pPr>
            <w:r>
              <w:t>DENEXCEP</w:t>
            </w:r>
          </w:p>
        </w:tc>
      </w:tr>
      <w:tr w:rsidR="004B3F04" w14:paraId="60BF2487" w14:textId="77777777" w:rsidTr="000659BE">
        <w:trPr>
          <w:jc w:val="center"/>
        </w:trPr>
        <w:tc>
          <w:tcPr>
            <w:tcW w:w="3345" w:type="dxa"/>
          </w:tcPr>
          <w:p w14:paraId="3C6B33C9" w14:textId="77777777" w:rsidR="004B3F04" w:rsidRDefault="004B3F04" w:rsidP="000659BE">
            <w:pPr>
              <w:pStyle w:val="TableText"/>
            </w:pPr>
            <w:r>
              <w:tab/>
            </w:r>
            <w:r>
              <w:tab/>
            </w:r>
            <w:r>
              <w:tab/>
            </w:r>
            <w:r>
              <w:tab/>
              <w:t>@codeSystem</w:t>
            </w:r>
          </w:p>
        </w:tc>
        <w:tc>
          <w:tcPr>
            <w:tcW w:w="720" w:type="dxa"/>
          </w:tcPr>
          <w:p w14:paraId="77AE88B2" w14:textId="77777777" w:rsidR="004B3F04" w:rsidRDefault="004B3F04" w:rsidP="000659BE">
            <w:pPr>
              <w:pStyle w:val="TableText"/>
            </w:pPr>
            <w:r>
              <w:t>1..1</w:t>
            </w:r>
          </w:p>
        </w:tc>
        <w:tc>
          <w:tcPr>
            <w:tcW w:w="1152" w:type="dxa"/>
          </w:tcPr>
          <w:p w14:paraId="7DBF1D54" w14:textId="77777777" w:rsidR="004B3F04" w:rsidRDefault="004B3F04" w:rsidP="000659BE">
            <w:pPr>
              <w:pStyle w:val="TableText"/>
            </w:pPr>
            <w:r>
              <w:t>SHALL</w:t>
            </w:r>
          </w:p>
        </w:tc>
        <w:tc>
          <w:tcPr>
            <w:tcW w:w="864" w:type="dxa"/>
          </w:tcPr>
          <w:p w14:paraId="27D52BB5" w14:textId="77777777" w:rsidR="004B3F04" w:rsidRDefault="004B3F04" w:rsidP="000659BE">
            <w:pPr>
              <w:pStyle w:val="TableText"/>
            </w:pPr>
          </w:p>
        </w:tc>
        <w:tc>
          <w:tcPr>
            <w:tcW w:w="1104" w:type="dxa"/>
          </w:tcPr>
          <w:p w14:paraId="37FA92E6" w14:textId="77777777" w:rsidR="004B3F04" w:rsidRDefault="006C736C" w:rsidP="000659BE">
            <w:pPr>
              <w:pStyle w:val="TableText"/>
            </w:pPr>
            <w:hyperlink w:anchor="C_3346-30097">
              <w:r w:rsidR="004B3F04">
                <w:rPr>
                  <w:rStyle w:val="HyperlinkText9pt"/>
                </w:rPr>
                <w:t>3346-30097</w:t>
              </w:r>
            </w:hyperlink>
          </w:p>
        </w:tc>
        <w:tc>
          <w:tcPr>
            <w:tcW w:w="2975" w:type="dxa"/>
          </w:tcPr>
          <w:p w14:paraId="22E25AB9" w14:textId="77777777" w:rsidR="004B3F04" w:rsidRDefault="004B3F04" w:rsidP="000659BE">
            <w:pPr>
              <w:pStyle w:val="TableText"/>
            </w:pPr>
            <w:r>
              <w:t>urn:oid:2.16.840.1.113883.5.4 (HL7ActCode)</w:t>
            </w:r>
          </w:p>
        </w:tc>
      </w:tr>
      <w:tr w:rsidR="004B3F04" w14:paraId="015C62C4" w14:textId="77777777" w:rsidTr="000659BE">
        <w:trPr>
          <w:jc w:val="center"/>
        </w:trPr>
        <w:tc>
          <w:tcPr>
            <w:tcW w:w="3345" w:type="dxa"/>
          </w:tcPr>
          <w:p w14:paraId="1FE92729" w14:textId="77777777" w:rsidR="004B3F04" w:rsidRDefault="004B3F04" w:rsidP="000659BE">
            <w:pPr>
              <w:pStyle w:val="TableText"/>
            </w:pPr>
            <w:r>
              <w:tab/>
            </w:r>
            <w:r>
              <w:tab/>
            </w:r>
            <w:r>
              <w:tab/>
              <w:t>precondition</w:t>
            </w:r>
          </w:p>
        </w:tc>
        <w:tc>
          <w:tcPr>
            <w:tcW w:w="720" w:type="dxa"/>
          </w:tcPr>
          <w:p w14:paraId="4E901ABF" w14:textId="77777777" w:rsidR="004B3F04" w:rsidRDefault="004B3F04" w:rsidP="000659BE">
            <w:pPr>
              <w:pStyle w:val="TableText"/>
            </w:pPr>
            <w:r>
              <w:t>1..*</w:t>
            </w:r>
          </w:p>
        </w:tc>
        <w:tc>
          <w:tcPr>
            <w:tcW w:w="1152" w:type="dxa"/>
          </w:tcPr>
          <w:p w14:paraId="095EFCD6" w14:textId="77777777" w:rsidR="004B3F04" w:rsidRDefault="004B3F04" w:rsidP="000659BE">
            <w:pPr>
              <w:pStyle w:val="TableText"/>
            </w:pPr>
            <w:r>
              <w:t>SHALL</w:t>
            </w:r>
          </w:p>
        </w:tc>
        <w:tc>
          <w:tcPr>
            <w:tcW w:w="864" w:type="dxa"/>
          </w:tcPr>
          <w:p w14:paraId="1C16635A" w14:textId="77777777" w:rsidR="004B3F04" w:rsidRDefault="004B3F04" w:rsidP="000659BE">
            <w:pPr>
              <w:pStyle w:val="TableText"/>
            </w:pPr>
          </w:p>
        </w:tc>
        <w:tc>
          <w:tcPr>
            <w:tcW w:w="1104" w:type="dxa"/>
          </w:tcPr>
          <w:p w14:paraId="21EE43B9" w14:textId="77777777" w:rsidR="004B3F04" w:rsidRDefault="006C736C" w:rsidP="000659BE">
            <w:pPr>
              <w:pStyle w:val="TableText"/>
            </w:pPr>
            <w:hyperlink w:anchor="C_3346-34880">
              <w:r w:rsidR="004B3F04">
                <w:rPr>
                  <w:rStyle w:val="HyperlinkText9pt"/>
                </w:rPr>
                <w:t>3346-34880</w:t>
              </w:r>
            </w:hyperlink>
          </w:p>
        </w:tc>
        <w:tc>
          <w:tcPr>
            <w:tcW w:w="2975" w:type="dxa"/>
          </w:tcPr>
          <w:p w14:paraId="4CA8C362" w14:textId="77777777" w:rsidR="004B3F04" w:rsidRDefault="004B3F04" w:rsidP="000659BE">
            <w:pPr>
              <w:pStyle w:val="TableText"/>
            </w:pPr>
          </w:p>
        </w:tc>
      </w:tr>
      <w:tr w:rsidR="004B3F04" w14:paraId="56CD9DBF" w14:textId="77777777" w:rsidTr="000659BE">
        <w:trPr>
          <w:jc w:val="center"/>
        </w:trPr>
        <w:tc>
          <w:tcPr>
            <w:tcW w:w="3345" w:type="dxa"/>
          </w:tcPr>
          <w:p w14:paraId="5045BCB6" w14:textId="77777777" w:rsidR="004B3F04" w:rsidRDefault="004B3F04" w:rsidP="000659BE">
            <w:pPr>
              <w:pStyle w:val="TableText"/>
            </w:pPr>
            <w:r>
              <w:tab/>
            </w:r>
            <w:r>
              <w:tab/>
            </w:r>
            <w:r>
              <w:tab/>
            </w:r>
            <w:r>
              <w:tab/>
              <w:t>criteriaReference</w:t>
            </w:r>
          </w:p>
        </w:tc>
        <w:tc>
          <w:tcPr>
            <w:tcW w:w="720" w:type="dxa"/>
          </w:tcPr>
          <w:p w14:paraId="1E658536" w14:textId="77777777" w:rsidR="004B3F04" w:rsidRDefault="004B3F04" w:rsidP="000659BE">
            <w:pPr>
              <w:pStyle w:val="TableText"/>
            </w:pPr>
            <w:r>
              <w:t>1..1</w:t>
            </w:r>
          </w:p>
        </w:tc>
        <w:tc>
          <w:tcPr>
            <w:tcW w:w="1152" w:type="dxa"/>
          </w:tcPr>
          <w:p w14:paraId="37B4278F" w14:textId="77777777" w:rsidR="004B3F04" w:rsidRDefault="004B3F04" w:rsidP="000659BE">
            <w:pPr>
              <w:pStyle w:val="TableText"/>
            </w:pPr>
            <w:r>
              <w:t>SHALL</w:t>
            </w:r>
          </w:p>
        </w:tc>
        <w:tc>
          <w:tcPr>
            <w:tcW w:w="864" w:type="dxa"/>
          </w:tcPr>
          <w:p w14:paraId="155E629B" w14:textId="77777777" w:rsidR="004B3F04" w:rsidRDefault="004B3F04" w:rsidP="000659BE">
            <w:pPr>
              <w:pStyle w:val="TableText"/>
            </w:pPr>
          </w:p>
        </w:tc>
        <w:tc>
          <w:tcPr>
            <w:tcW w:w="1104" w:type="dxa"/>
          </w:tcPr>
          <w:p w14:paraId="60F99CFD" w14:textId="77777777" w:rsidR="004B3F04" w:rsidRDefault="006C736C" w:rsidP="000659BE">
            <w:pPr>
              <w:pStyle w:val="TableText"/>
            </w:pPr>
            <w:hyperlink w:anchor="C_3346-34881">
              <w:r w:rsidR="004B3F04">
                <w:rPr>
                  <w:rStyle w:val="HyperlinkText9pt"/>
                </w:rPr>
                <w:t>3346-34881</w:t>
              </w:r>
            </w:hyperlink>
          </w:p>
        </w:tc>
        <w:tc>
          <w:tcPr>
            <w:tcW w:w="2975" w:type="dxa"/>
          </w:tcPr>
          <w:p w14:paraId="63087717" w14:textId="77777777" w:rsidR="004B3F04" w:rsidRDefault="004B3F04" w:rsidP="000659BE">
            <w:pPr>
              <w:pStyle w:val="TableText"/>
            </w:pPr>
          </w:p>
        </w:tc>
      </w:tr>
      <w:tr w:rsidR="004B3F04" w14:paraId="41F3045D" w14:textId="77777777" w:rsidTr="000659BE">
        <w:trPr>
          <w:jc w:val="center"/>
        </w:trPr>
        <w:tc>
          <w:tcPr>
            <w:tcW w:w="3345" w:type="dxa"/>
          </w:tcPr>
          <w:p w14:paraId="292993E9" w14:textId="77777777" w:rsidR="004B3F04" w:rsidRDefault="004B3F04" w:rsidP="000659BE">
            <w:pPr>
              <w:pStyle w:val="TableText"/>
            </w:pPr>
            <w:r>
              <w:tab/>
            </w:r>
            <w:r>
              <w:tab/>
            </w:r>
            <w:r>
              <w:tab/>
            </w:r>
            <w:r>
              <w:tab/>
            </w:r>
            <w:r>
              <w:tab/>
              <w:t>id</w:t>
            </w:r>
          </w:p>
        </w:tc>
        <w:tc>
          <w:tcPr>
            <w:tcW w:w="720" w:type="dxa"/>
          </w:tcPr>
          <w:p w14:paraId="3B1C1E39" w14:textId="77777777" w:rsidR="004B3F04" w:rsidRDefault="004B3F04" w:rsidP="000659BE">
            <w:pPr>
              <w:pStyle w:val="TableText"/>
            </w:pPr>
            <w:r>
              <w:t>1..1</w:t>
            </w:r>
          </w:p>
        </w:tc>
        <w:tc>
          <w:tcPr>
            <w:tcW w:w="1152" w:type="dxa"/>
          </w:tcPr>
          <w:p w14:paraId="40C03C9C" w14:textId="77777777" w:rsidR="004B3F04" w:rsidRDefault="004B3F04" w:rsidP="000659BE">
            <w:pPr>
              <w:pStyle w:val="TableText"/>
            </w:pPr>
            <w:r>
              <w:t>SHALL</w:t>
            </w:r>
          </w:p>
        </w:tc>
        <w:tc>
          <w:tcPr>
            <w:tcW w:w="864" w:type="dxa"/>
          </w:tcPr>
          <w:p w14:paraId="29E20696" w14:textId="77777777" w:rsidR="004B3F04" w:rsidRDefault="004B3F04" w:rsidP="000659BE">
            <w:pPr>
              <w:pStyle w:val="TableText"/>
            </w:pPr>
          </w:p>
        </w:tc>
        <w:tc>
          <w:tcPr>
            <w:tcW w:w="1104" w:type="dxa"/>
          </w:tcPr>
          <w:p w14:paraId="5F238121" w14:textId="77777777" w:rsidR="004B3F04" w:rsidRDefault="006C736C" w:rsidP="000659BE">
            <w:pPr>
              <w:pStyle w:val="TableText"/>
            </w:pPr>
            <w:hyperlink w:anchor="C_3346-34882">
              <w:r w:rsidR="004B3F04">
                <w:rPr>
                  <w:rStyle w:val="HyperlinkText9pt"/>
                </w:rPr>
                <w:t>3346-34882</w:t>
              </w:r>
            </w:hyperlink>
          </w:p>
        </w:tc>
        <w:tc>
          <w:tcPr>
            <w:tcW w:w="2975" w:type="dxa"/>
          </w:tcPr>
          <w:p w14:paraId="701DCA9E" w14:textId="77777777" w:rsidR="004B3F04" w:rsidRDefault="004B3F04" w:rsidP="000659BE">
            <w:pPr>
              <w:pStyle w:val="TableText"/>
            </w:pPr>
          </w:p>
        </w:tc>
      </w:tr>
      <w:tr w:rsidR="004B3F04" w14:paraId="3B9668BA" w14:textId="77777777" w:rsidTr="000659BE">
        <w:trPr>
          <w:jc w:val="center"/>
        </w:trPr>
        <w:tc>
          <w:tcPr>
            <w:tcW w:w="3345" w:type="dxa"/>
          </w:tcPr>
          <w:p w14:paraId="22FB2C18" w14:textId="77777777" w:rsidR="004B3F04" w:rsidRDefault="004B3F04" w:rsidP="000659BE">
            <w:pPr>
              <w:pStyle w:val="TableText"/>
            </w:pPr>
            <w:r>
              <w:tab/>
            </w:r>
            <w:r>
              <w:tab/>
            </w:r>
            <w:r>
              <w:tab/>
            </w:r>
            <w:r>
              <w:tab/>
            </w:r>
            <w:r>
              <w:tab/>
            </w:r>
            <w:r>
              <w:tab/>
              <w:t>@root</w:t>
            </w:r>
          </w:p>
        </w:tc>
        <w:tc>
          <w:tcPr>
            <w:tcW w:w="720" w:type="dxa"/>
          </w:tcPr>
          <w:p w14:paraId="18D75310" w14:textId="77777777" w:rsidR="004B3F04" w:rsidRDefault="004B3F04" w:rsidP="000659BE">
            <w:pPr>
              <w:pStyle w:val="TableText"/>
            </w:pPr>
            <w:r>
              <w:t>1..1</w:t>
            </w:r>
          </w:p>
        </w:tc>
        <w:tc>
          <w:tcPr>
            <w:tcW w:w="1152" w:type="dxa"/>
          </w:tcPr>
          <w:p w14:paraId="179A4516" w14:textId="77777777" w:rsidR="004B3F04" w:rsidRDefault="004B3F04" w:rsidP="000659BE">
            <w:pPr>
              <w:pStyle w:val="TableText"/>
            </w:pPr>
            <w:r>
              <w:t>SHALL</w:t>
            </w:r>
          </w:p>
        </w:tc>
        <w:tc>
          <w:tcPr>
            <w:tcW w:w="864" w:type="dxa"/>
          </w:tcPr>
          <w:p w14:paraId="14592048" w14:textId="77777777" w:rsidR="004B3F04" w:rsidRDefault="004B3F04" w:rsidP="000659BE">
            <w:pPr>
              <w:pStyle w:val="TableText"/>
            </w:pPr>
          </w:p>
        </w:tc>
        <w:tc>
          <w:tcPr>
            <w:tcW w:w="1104" w:type="dxa"/>
          </w:tcPr>
          <w:p w14:paraId="3A3821FA" w14:textId="77777777" w:rsidR="004B3F04" w:rsidRDefault="006C736C" w:rsidP="000659BE">
            <w:pPr>
              <w:pStyle w:val="TableText"/>
            </w:pPr>
            <w:hyperlink w:anchor="C_3346-34894">
              <w:r w:rsidR="004B3F04">
                <w:rPr>
                  <w:rStyle w:val="HyperlinkText9pt"/>
                </w:rPr>
                <w:t>3346-34894</w:t>
              </w:r>
            </w:hyperlink>
          </w:p>
        </w:tc>
        <w:tc>
          <w:tcPr>
            <w:tcW w:w="2975" w:type="dxa"/>
          </w:tcPr>
          <w:p w14:paraId="167C5A06" w14:textId="77777777" w:rsidR="004B3F04" w:rsidRDefault="004B3F04" w:rsidP="000659BE">
            <w:pPr>
              <w:pStyle w:val="TableText"/>
            </w:pPr>
          </w:p>
        </w:tc>
      </w:tr>
      <w:tr w:rsidR="004B3F04" w14:paraId="1E5F505B" w14:textId="77777777" w:rsidTr="000659BE">
        <w:trPr>
          <w:jc w:val="center"/>
        </w:trPr>
        <w:tc>
          <w:tcPr>
            <w:tcW w:w="3345" w:type="dxa"/>
          </w:tcPr>
          <w:p w14:paraId="143C8B87" w14:textId="77777777" w:rsidR="004B3F04" w:rsidRDefault="004B3F04" w:rsidP="000659BE">
            <w:pPr>
              <w:pStyle w:val="TableText"/>
            </w:pPr>
            <w:r>
              <w:tab/>
            </w:r>
            <w:r>
              <w:tab/>
            </w:r>
            <w:r>
              <w:tab/>
            </w:r>
            <w:r>
              <w:tab/>
            </w:r>
            <w:r>
              <w:tab/>
            </w:r>
            <w:r>
              <w:tab/>
              <w:t>@extension</w:t>
            </w:r>
          </w:p>
        </w:tc>
        <w:tc>
          <w:tcPr>
            <w:tcW w:w="720" w:type="dxa"/>
          </w:tcPr>
          <w:p w14:paraId="71C1795B" w14:textId="77777777" w:rsidR="004B3F04" w:rsidRDefault="004B3F04" w:rsidP="000659BE">
            <w:pPr>
              <w:pStyle w:val="TableText"/>
            </w:pPr>
            <w:r>
              <w:t>1..1</w:t>
            </w:r>
          </w:p>
        </w:tc>
        <w:tc>
          <w:tcPr>
            <w:tcW w:w="1152" w:type="dxa"/>
          </w:tcPr>
          <w:p w14:paraId="2659848F" w14:textId="77777777" w:rsidR="004B3F04" w:rsidRDefault="004B3F04" w:rsidP="000659BE">
            <w:pPr>
              <w:pStyle w:val="TableText"/>
            </w:pPr>
            <w:r>
              <w:t>SHALL</w:t>
            </w:r>
          </w:p>
        </w:tc>
        <w:tc>
          <w:tcPr>
            <w:tcW w:w="864" w:type="dxa"/>
          </w:tcPr>
          <w:p w14:paraId="533F1606" w14:textId="77777777" w:rsidR="004B3F04" w:rsidRDefault="004B3F04" w:rsidP="000659BE">
            <w:pPr>
              <w:pStyle w:val="TableText"/>
            </w:pPr>
          </w:p>
        </w:tc>
        <w:tc>
          <w:tcPr>
            <w:tcW w:w="1104" w:type="dxa"/>
          </w:tcPr>
          <w:p w14:paraId="363CC73C" w14:textId="77777777" w:rsidR="004B3F04" w:rsidRDefault="006C736C" w:rsidP="000659BE">
            <w:pPr>
              <w:pStyle w:val="TableText"/>
            </w:pPr>
            <w:hyperlink w:anchor="C_3346-34895">
              <w:r w:rsidR="004B3F04">
                <w:rPr>
                  <w:rStyle w:val="HyperlinkText9pt"/>
                </w:rPr>
                <w:t>3346-34895</w:t>
              </w:r>
            </w:hyperlink>
          </w:p>
        </w:tc>
        <w:tc>
          <w:tcPr>
            <w:tcW w:w="2975" w:type="dxa"/>
          </w:tcPr>
          <w:p w14:paraId="54B42795" w14:textId="77777777" w:rsidR="004B3F04" w:rsidRDefault="004B3F04" w:rsidP="000659BE">
            <w:pPr>
              <w:pStyle w:val="TableText"/>
            </w:pPr>
          </w:p>
        </w:tc>
      </w:tr>
      <w:tr w:rsidR="004B3F04" w14:paraId="402C53BE" w14:textId="77777777" w:rsidTr="000659BE">
        <w:trPr>
          <w:jc w:val="center"/>
        </w:trPr>
        <w:tc>
          <w:tcPr>
            <w:tcW w:w="3345" w:type="dxa"/>
          </w:tcPr>
          <w:p w14:paraId="499A62A3" w14:textId="77777777" w:rsidR="004B3F04" w:rsidRDefault="004B3F04" w:rsidP="000659BE">
            <w:pPr>
              <w:pStyle w:val="TableText"/>
            </w:pPr>
            <w:r>
              <w:tab/>
              <w:t>component</w:t>
            </w:r>
          </w:p>
        </w:tc>
        <w:tc>
          <w:tcPr>
            <w:tcW w:w="720" w:type="dxa"/>
          </w:tcPr>
          <w:p w14:paraId="42C6EE2B" w14:textId="77777777" w:rsidR="004B3F04" w:rsidRDefault="004B3F04" w:rsidP="000659BE">
            <w:pPr>
              <w:pStyle w:val="TableText"/>
            </w:pPr>
            <w:r>
              <w:t>0..*</w:t>
            </w:r>
          </w:p>
        </w:tc>
        <w:tc>
          <w:tcPr>
            <w:tcW w:w="1152" w:type="dxa"/>
          </w:tcPr>
          <w:p w14:paraId="64ABB120" w14:textId="77777777" w:rsidR="004B3F04" w:rsidRDefault="004B3F04" w:rsidP="000659BE">
            <w:pPr>
              <w:pStyle w:val="TableText"/>
            </w:pPr>
            <w:r>
              <w:t>MAY</w:t>
            </w:r>
          </w:p>
        </w:tc>
        <w:tc>
          <w:tcPr>
            <w:tcW w:w="864" w:type="dxa"/>
          </w:tcPr>
          <w:p w14:paraId="29B6F9BC" w14:textId="77777777" w:rsidR="004B3F04" w:rsidRDefault="004B3F04" w:rsidP="000659BE">
            <w:pPr>
              <w:pStyle w:val="TableText"/>
            </w:pPr>
          </w:p>
        </w:tc>
        <w:tc>
          <w:tcPr>
            <w:tcW w:w="1104" w:type="dxa"/>
          </w:tcPr>
          <w:p w14:paraId="6B97645B" w14:textId="77777777" w:rsidR="004B3F04" w:rsidRDefault="006C736C" w:rsidP="000659BE">
            <w:pPr>
              <w:pStyle w:val="TableText"/>
            </w:pPr>
            <w:hyperlink w:anchor="C_3346-30040">
              <w:r w:rsidR="004B3F04">
                <w:rPr>
                  <w:rStyle w:val="HyperlinkText9pt"/>
                </w:rPr>
                <w:t>3346-30040</w:t>
              </w:r>
            </w:hyperlink>
          </w:p>
        </w:tc>
        <w:tc>
          <w:tcPr>
            <w:tcW w:w="2975" w:type="dxa"/>
          </w:tcPr>
          <w:p w14:paraId="29F1E6B4" w14:textId="77777777" w:rsidR="004B3F04" w:rsidRDefault="004B3F04" w:rsidP="000659BE">
            <w:pPr>
              <w:pStyle w:val="TableText"/>
            </w:pPr>
          </w:p>
        </w:tc>
      </w:tr>
      <w:tr w:rsidR="004B3F04" w14:paraId="1FB09D9C" w14:textId="77777777" w:rsidTr="000659BE">
        <w:trPr>
          <w:jc w:val="center"/>
        </w:trPr>
        <w:tc>
          <w:tcPr>
            <w:tcW w:w="3345" w:type="dxa"/>
          </w:tcPr>
          <w:p w14:paraId="7F957D61" w14:textId="77777777" w:rsidR="004B3F04" w:rsidRDefault="004B3F04" w:rsidP="000659BE">
            <w:pPr>
              <w:pStyle w:val="TableText"/>
            </w:pPr>
            <w:r>
              <w:tab/>
            </w:r>
            <w:r>
              <w:tab/>
              <w:t>denominatorExclusionCriteria</w:t>
            </w:r>
          </w:p>
        </w:tc>
        <w:tc>
          <w:tcPr>
            <w:tcW w:w="720" w:type="dxa"/>
          </w:tcPr>
          <w:p w14:paraId="24F7FEE1" w14:textId="77777777" w:rsidR="004B3F04" w:rsidRDefault="004B3F04" w:rsidP="000659BE">
            <w:pPr>
              <w:pStyle w:val="TableText"/>
            </w:pPr>
            <w:r>
              <w:t>1..1</w:t>
            </w:r>
          </w:p>
        </w:tc>
        <w:tc>
          <w:tcPr>
            <w:tcW w:w="1152" w:type="dxa"/>
          </w:tcPr>
          <w:p w14:paraId="58F9D554" w14:textId="77777777" w:rsidR="004B3F04" w:rsidRDefault="004B3F04" w:rsidP="000659BE">
            <w:pPr>
              <w:pStyle w:val="TableText"/>
            </w:pPr>
            <w:r>
              <w:t>SHALL</w:t>
            </w:r>
          </w:p>
        </w:tc>
        <w:tc>
          <w:tcPr>
            <w:tcW w:w="864" w:type="dxa"/>
          </w:tcPr>
          <w:p w14:paraId="0379DE52" w14:textId="77777777" w:rsidR="004B3F04" w:rsidRDefault="004B3F04" w:rsidP="000659BE">
            <w:pPr>
              <w:pStyle w:val="TableText"/>
            </w:pPr>
          </w:p>
        </w:tc>
        <w:tc>
          <w:tcPr>
            <w:tcW w:w="1104" w:type="dxa"/>
          </w:tcPr>
          <w:p w14:paraId="7552AB5B" w14:textId="77777777" w:rsidR="004B3F04" w:rsidRDefault="006C736C" w:rsidP="000659BE">
            <w:pPr>
              <w:pStyle w:val="TableText"/>
            </w:pPr>
            <w:hyperlink w:anchor="C_3346-30041">
              <w:r w:rsidR="004B3F04">
                <w:rPr>
                  <w:rStyle w:val="HyperlinkText9pt"/>
                </w:rPr>
                <w:t>3346-30041</w:t>
              </w:r>
            </w:hyperlink>
          </w:p>
        </w:tc>
        <w:tc>
          <w:tcPr>
            <w:tcW w:w="2975" w:type="dxa"/>
          </w:tcPr>
          <w:p w14:paraId="7F84AB67" w14:textId="77777777" w:rsidR="004B3F04" w:rsidRDefault="004B3F04" w:rsidP="000659BE">
            <w:pPr>
              <w:pStyle w:val="TableText"/>
            </w:pPr>
          </w:p>
        </w:tc>
      </w:tr>
      <w:tr w:rsidR="004B3F04" w14:paraId="5542CA39" w14:textId="77777777" w:rsidTr="000659BE">
        <w:trPr>
          <w:jc w:val="center"/>
        </w:trPr>
        <w:tc>
          <w:tcPr>
            <w:tcW w:w="3345" w:type="dxa"/>
          </w:tcPr>
          <w:p w14:paraId="559B21A4" w14:textId="77777777" w:rsidR="004B3F04" w:rsidRDefault="004B3F04" w:rsidP="000659BE">
            <w:pPr>
              <w:pStyle w:val="TableText"/>
            </w:pPr>
            <w:r>
              <w:tab/>
            </w:r>
            <w:r>
              <w:tab/>
            </w:r>
            <w:r>
              <w:tab/>
              <w:t>code</w:t>
            </w:r>
          </w:p>
        </w:tc>
        <w:tc>
          <w:tcPr>
            <w:tcW w:w="720" w:type="dxa"/>
          </w:tcPr>
          <w:p w14:paraId="3B6684B8" w14:textId="77777777" w:rsidR="004B3F04" w:rsidRDefault="004B3F04" w:rsidP="000659BE">
            <w:pPr>
              <w:pStyle w:val="TableText"/>
            </w:pPr>
            <w:r>
              <w:t>1..1</w:t>
            </w:r>
          </w:p>
        </w:tc>
        <w:tc>
          <w:tcPr>
            <w:tcW w:w="1152" w:type="dxa"/>
          </w:tcPr>
          <w:p w14:paraId="66FE4F26" w14:textId="77777777" w:rsidR="004B3F04" w:rsidRDefault="004B3F04" w:rsidP="000659BE">
            <w:pPr>
              <w:pStyle w:val="TableText"/>
            </w:pPr>
            <w:r>
              <w:t>SHALL</w:t>
            </w:r>
          </w:p>
        </w:tc>
        <w:tc>
          <w:tcPr>
            <w:tcW w:w="864" w:type="dxa"/>
          </w:tcPr>
          <w:p w14:paraId="452F4982" w14:textId="77777777" w:rsidR="004B3F04" w:rsidRDefault="004B3F04" w:rsidP="000659BE">
            <w:pPr>
              <w:pStyle w:val="TableText"/>
            </w:pPr>
          </w:p>
        </w:tc>
        <w:tc>
          <w:tcPr>
            <w:tcW w:w="1104" w:type="dxa"/>
          </w:tcPr>
          <w:p w14:paraId="4223DEDC" w14:textId="77777777" w:rsidR="004B3F04" w:rsidRDefault="006C736C" w:rsidP="000659BE">
            <w:pPr>
              <w:pStyle w:val="TableText"/>
            </w:pPr>
            <w:hyperlink w:anchor="C_3346-30042">
              <w:r w:rsidR="004B3F04">
                <w:rPr>
                  <w:rStyle w:val="HyperlinkText9pt"/>
                </w:rPr>
                <w:t>3346-30042</w:t>
              </w:r>
            </w:hyperlink>
          </w:p>
        </w:tc>
        <w:tc>
          <w:tcPr>
            <w:tcW w:w="2975" w:type="dxa"/>
          </w:tcPr>
          <w:p w14:paraId="75298791" w14:textId="77777777" w:rsidR="004B3F04" w:rsidRDefault="004B3F04" w:rsidP="000659BE">
            <w:pPr>
              <w:pStyle w:val="TableText"/>
            </w:pPr>
          </w:p>
        </w:tc>
      </w:tr>
      <w:tr w:rsidR="004B3F04" w14:paraId="46299957" w14:textId="77777777" w:rsidTr="000659BE">
        <w:trPr>
          <w:jc w:val="center"/>
        </w:trPr>
        <w:tc>
          <w:tcPr>
            <w:tcW w:w="3345" w:type="dxa"/>
          </w:tcPr>
          <w:p w14:paraId="7E54D2FB" w14:textId="77777777" w:rsidR="004B3F04" w:rsidRDefault="004B3F04" w:rsidP="000659BE">
            <w:pPr>
              <w:pStyle w:val="TableText"/>
            </w:pPr>
            <w:r>
              <w:tab/>
            </w:r>
            <w:r>
              <w:tab/>
            </w:r>
            <w:r>
              <w:tab/>
            </w:r>
            <w:r>
              <w:tab/>
              <w:t>@code</w:t>
            </w:r>
          </w:p>
        </w:tc>
        <w:tc>
          <w:tcPr>
            <w:tcW w:w="720" w:type="dxa"/>
          </w:tcPr>
          <w:p w14:paraId="172EE511" w14:textId="77777777" w:rsidR="004B3F04" w:rsidRDefault="004B3F04" w:rsidP="000659BE">
            <w:pPr>
              <w:pStyle w:val="TableText"/>
            </w:pPr>
            <w:r>
              <w:t>1..1</w:t>
            </w:r>
          </w:p>
        </w:tc>
        <w:tc>
          <w:tcPr>
            <w:tcW w:w="1152" w:type="dxa"/>
          </w:tcPr>
          <w:p w14:paraId="7D1676A4" w14:textId="77777777" w:rsidR="004B3F04" w:rsidRDefault="004B3F04" w:rsidP="000659BE">
            <w:pPr>
              <w:pStyle w:val="TableText"/>
            </w:pPr>
            <w:r>
              <w:t>SHALL</w:t>
            </w:r>
          </w:p>
        </w:tc>
        <w:tc>
          <w:tcPr>
            <w:tcW w:w="864" w:type="dxa"/>
          </w:tcPr>
          <w:p w14:paraId="61D27DFE" w14:textId="77777777" w:rsidR="004B3F04" w:rsidRDefault="004B3F04" w:rsidP="000659BE">
            <w:pPr>
              <w:pStyle w:val="TableText"/>
            </w:pPr>
          </w:p>
        </w:tc>
        <w:tc>
          <w:tcPr>
            <w:tcW w:w="1104" w:type="dxa"/>
          </w:tcPr>
          <w:p w14:paraId="63386265" w14:textId="77777777" w:rsidR="004B3F04" w:rsidRDefault="006C736C" w:rsidP="000659BE">
            <w:pPr>
              <w:pStyle w:val="TableText"/>
            </w:pPr>
            <w:hyperlink w:anchor="C_3346-30043">
              <w:r w:rsidR="004B3F04">
                <w:rPr>
                  <w:rStyle w:val="HyperlinkText9pt"/>
                </w:rPr>
                <w:t>3346-30043</w:t>
              </w:r>
            </w:hyperlink>
          </w:p>
        </w:tc>
        <w:tc>
          <w:tcPr>
            <w:tcW w:w="2975" w:type="dxa"/>
          </w:tcPr>
          <w:p w14:paraId="0523B6D4" w14:textId="77777777" w:rsidR="004B3F04" w:rsidRDefault="004B3F04" w:rsidP="000659BE">
            <w:pPr>
              <w:pStyle w:val="TableText"/>
            </w:pPr>
            <w:r>
              <w:t>DENEX</w:t>
            </w:r>
          </w:p>
        </w:tc>
      </w:tr>
      <w:tr w:rsidR="004B3F04" w14:paraId="021E12D3" w14:textId="77777777" w:rsidTr="000659BE">
        <w:trPr>
          <w:jc w:val="center"/>
        </w:trPr>
        <w:tc>
          <w:tcPr>
            <w:tcW w:w="3345" w:type="dxa"/>
          </w:tcPr>
          <w:p w14:paraId="44EC6C88" w14:textId="77777777" w:rsidR="004B3F04" w:rsidRDefault="004B3F04" w:rsidP="000659BE">
            <w:pPr>
              <w:pStyle w:val="TableText"/>
            </w:pPr>
            <w:r>
              <w:tab/>
            </w:r>
            <w:r>
              <w:tab/>
            </w:r>
            <w:r>
              <w:tab/>
            </w:r>
            <w:r>
              <w:tab/>
              <w:t>@codeSystem</w:t>
            </w:r>
          </w:p>
        </w:tc>
        <w:tc>
          <w:tcPr>
            <w:tcW w:w="720" w:type="dxa"/>
          </w:tcPr>
          <w:p w14:paraId="3D0C73A6" w14:textId="77777777" w:rsidR="004B3F04" w:rsidRDefault="004B3F04" w:rsidP="000659BE">
            <w:pPr>
              <w:pStyle w:val="TableText"/>
            </w:pPr>
            <w:r>
              <w:t>1..1</w:t>
            </w:r>
          </w:p>
        </w:tc>
        <w:tc>
          <w:tcPr>
            <w:tcW w:w="1152" w:type="dxa"/>
          </w:tcPr>
          <w:p w14:paraId="21BD83C5" w14:textId="77777777" w:rsidR="004B3F04" w:rsidRDefault="004B3F04" w:rsidP="000659BE">
            <w:pPr>
              <w:pStyle w:val="TableText"/>
            </w:pPr>
            <w:r>
              <w:t>SHALL</w:t>
            </w:r>
          </w:p>
        </w:tc>
        <w:tc>
          <w:tcPr>
            <w:tcW w:w="864" w:type="dxa"/>
          </w:tcPr>
          <w:p w14:paraId="7E74D595" w14:textId="77777777" w:rsidR="004B3F04" w:rsidRDefault="004B3F04" w:rsidP="000659BE">
            <w:pPr>
              <w:pStyle w:val="TableText"/>
            </w:pPr>
          </w:p>
        </w:tc>
        <w:tc>
          <w:tcPr>
            <w:tcW w:w="1104" w:type="dxa"/>
          </w:tcPr>
          <w:p w14:paraId="6332BE19" w14:textId="77777777" w:rsidR="004B3F04" w:rsidRDefault="006C736C" w:rsidP="000659BE">
            <w:pPr>
              <w:pStyle w:val="TableText"/>
            </w:pPr>
            <w:hyperlink w:anchor="C_3346-30098">
              <w:r w:rsidR="004B3F04">
                <w:rPr>
                  <w:rStyle w:val="HyperlinkText9pt"/>
                </w:rPr>
                <w:t>3346-30098</w:t>
              </w:r>
            </w:hyperlink>
          </w:p>
        </w:tc>
        <w:tc>
          <w:tcPr>
            <w:tcW w:w="2975" w:type="dxa"/>
          </w:tcPr>
          <w:p w14:paraId="2CB3A06C" w14:textId="77777777" w:rsidR="004B3F04" w:rsidRDefault="004B3F04" w:rsidP="000659BE">
            <w:pPr>
              <w:pStyle w:val="TableText"/>
            </w:pPr>
            <w:r>
              <w:t>urn:oid:2.16.840.1.113883.5.4 (HL7ActCode)</w:t>
            </w:r>
          </w:p>
        </w:tc>
      </w:tr>
      <w:tr w:rsidR="004B3F04" w14:paraId="47491129" w14:textId="77777777" w:rsidTr="000659BE">
        <w:trPr>
          <w:jc w:val="center"/>
        </w:trPr>
        <w:tc>
          <w:tcPr>
            <w:tcW w:w="3345" w:type="dxa"/>
          </w:tcPr>
          <w:p w14:paraId="56C4D5FC" w14:textId="77777777" w:rsidR="004B3F04" w:rsidRDefault="004B3F04" w:rsidP="000659BE">
            <w:pPr>
              <w:pStyle w:val="TableText"/>
            </w:pPr>
            <w:r>
              <w:lastRenderedPageBreak/>
              <w:tab/>
            </w:r>
            <w:r>
              <w:tab/>
            </w:r>
            <w:r>
              <w:tab/>
              <w:t>precondition</w:t>
            </w:r>
          </w:p>
        </w:tc>
        <w:tc>
          <w:tcPr>
            <w:tcW w:w="720" w:type="dxa"/>
          </w:tcPr>
          <w:p w14:paraId="5851FA44" w14:textId="77777777" w:rsidR="004B3F04" w:rsidRDefault="004B3F04" w:rsidP="000659BE">
            <w:pPr>
              <w:pStyle w:val="TableText"/>
            </w:pPr>
            <w:r>
              <w:t>1..*</w:t>
            </w:r>
          </w:p>
        </w:tc>
        <w:tc>
          <w:tcPr>
            <w:tcW w:w="1152" w:type="dxa"/>
          </w:tcPr>
          <w:p w14:paraId="5BFAEBC0" w14:textId="77777777" w:rsidR="004B3F04" w:rsidRDefault="004B3F04" w:rsidP="000659BE">
            <w:pPr>
              <w:pStyle w:val="TableText"/>
            </w:pPr>
            <w:r>
              <w:t>SHALL</w:t>
            </w:r>
          </w:p>
        </w:tc>
        <w:tc>
          <w:tcPr>
            <w:tcW w:w="864" w:type="dxa"/>
          </w:tcPr>
          <w:p w14:paraId="443317EA" w14:textId="77777777" w:rsidR="004B3F04" w:rsidRDefault="004B3F04" w:rsidP="000659BE">
            <w:pPr>
              <w:pStyle w:val="TableText"/>
            </w:pPr>
          </w:p>
        </w:tc>
        <w:tc>
          <w:tcPr>
            <w:tcW w:w="1104" w:type="dxa"/>
          </w:tcPr>
          <w:p w14:paraId="77294CD0" w14:textId="77777777" w:rsidR="004B3F04" w:rsidRDefault="006C736C" w:rsidP="000659BE">
            <w:pPr>
              <w:pStyle w:val="TableText"/>
            </w:pPr>
            <w:hyperlink w:anchor="C_3346-34883">
              <w:r w:rsidR="004B3F04">
                <w:rPr>
                  <w:rStyle w:val="HyperlinkText9pt"/>
                </w:rPr>
                <w:t>3346-34883</w:t>
              </w:r>
            </w:hyperlink>
          </w:p>
        </w:tc>
        <w:tc>
          <w:tcPr>
            <w:tcW w:w="2975" w:type="dxa"/>
          </w:tcPr>
          <w:p w14:paraId="0674BB7B" w14:textId="77777777" w:rsidR="004B3F04" w:rsidRDefault="004B3F04" w:rsidP="000659BE">
            <w:pPr>
              <w:pStyle w:val="TableText"/>
            </w:pPr>
          </w:p>
        </w:tc>
      </w:tr>
      <w:tr w:rsidR="004B3F04" w14:paraId="64BA3CC4" w14:textId="77777777" w:rsidTr="000659BE">
        <w:trPr>
          <w:jc w:val="center"/>
        </w:trPr>
        <w:tc>
          <w:tcPr>
            <w:tcW w:w="3345" w:type="dxa"/>
          </w:tcPr>
          <w:p w14:paraId="59242391" w14:textId="77777777" w:rsidR="004B3F04" w:rsidRDefault="004B3F04" w:rsidP="000659BE">
            <w:pPr>
              <w:pStyle w:val="TableText"/>
            </w:pPr>
            <w:r>
              <w:tab/>
            </w:r>
            <w:r>
              <w:tab/>
            </w:r>
            <w:r>
              <w:tab/>
            </w:r>
            <w:r>
              <w:tab/>
              <w:t>criteriaReference</w:t>
            </w:r>
          </w:p>
        </w:tc>
        <w:tc>
          <w:tcPr>
            <w:tcW w:w="720" w:type="dxa"/>
          </w:tcPr>
          <w:p w14:paraId="5A754B10" w14:textId="77777777" w:rsidR="004B3F04" w:rsidRDefault="004B3F04" w:rsidP="000659BE">
            <w:pPr>
              <w:pStyle w:val="TableText"/>
            </w:pPr>
            <w:r>
              <w:t>1..1</w:t>
            </w:r>
          </w:p>
        </w:tc>
        <w:tc>
          <w:tcPr>
            <w:tcW w:w="1152" w:type="dxa"/>
          </w:tcPr>
          <w:p w14:paraId="60CD9966" w14:textId="77777777" w:rsidR="004B3F04" w:rsidRDefault="004B3F04" w:rsidP="000659BE">
            <w:pPr>
              <w:pStyle w:val="TableText"/>
            </w:pPr>
            <w:r>
              <w:t>SHALL</w:t>
            </w:r>
          </w:p>
        </w:tc>
        <w:tc>
          <w:tcPr>
            <w:tcW w:w="864" w:type="dxa"/>
          </w:tcPr>
          <w:p w14:paraId="4A82D02C" w14:textId="77777777" w:rsidR="004B3F04" w:rsidRDefault="004B3F04" w:rsidP="000659BE">
            <w:pPr>
              <w:pStyle w:val="TableText"/>
            </w:pPr>
          </w:p>
        </w:tc>
        <w:tc>
          <w:tcPr>
            <w:tcW w:w="1104" w:type="dxa"/>
          </w:tcPr>
          <w:p w14:paraId="1778F3F7" w14:textId="77777777" w:rsidR="004B3F04" w:rsidRDefault="006C736C" w:rsidP="000659BE">
            <w:pPr>
              <w:pStyle w:val="TableText"/>
            </w:pPr>
            <w:hyperlink w:anchor="C_3346-34884">
              <w:r w:rsidR="004B3F04">
                <w:rPr>
                  <w:rStyle w:val="HyperlinkText9pt"/>
                </w:rPr>
                <w:t>3346-34884</w:t>
              </w:r>
            </w:hyperlink>
          </w:p>
        </w:tc>
        <w:tc>
          <w:tcPr>
            <w:tcW w:w="2975" w:type="dxa"/>
          </w:tcPr>
          <w:p w14:paraId="16340541" w14:textId="77777777" w:rsidR="004B3F04" w:rsidRDefault="004B3F04" w:rsidP="000659BE">
            <w:pPr>
              <w:pStyle w:val="TableText"/>
            </w:pPr>
          </w:p>
        </w:tc>
      </w:tr>
      <w:tr w:rsidR="004B3F04" w14:paraId="00C69CA1" w14:textId="77777777" w:rsidTr="000659BE">
        <w:trPr>
          <w:jc w:val="center"/>
        </w:trPr>
        <w:tc>
          <w:tcPr>
            <w:tcW w:w="3345" w:type="dxa"/>
          </w:tcPr>
          <w:p w14:paraId="57BA2735" w14:textId="77777777" w:rsidR="004B3F04" w:rsidRDefault="004B3F04" w:rsidP="000659BE">
            <w:pPr>
              <w:pStyle w:val="TableText"/>
            </w:pPr>
            <w:r>
              <w:tab/>
            </w:r>
            <w:r>
              <w:tab/>
            </w:r>
            <w:r>
              <w:tab/>
            </w:r>
            <w:r>
              <w:tab/>
            </w:r>
            <w:r>
              <w:tab/>
              <w:t>id</w:t>
            </w:r>
          </w:p>
        </w:tc>
        <w:tc>
          <w:tcPr>
            <w:tcW w:w="720" w:type="dxa"/>
          </w:tcPr>
          <w:p w14:paraId="1B7F0DB3" w14:textId="77777777" w:rsidR="004B3F04" w:rsidRDefault="004B3F04" w:rsidP="000659BE">
            <w:pPr>
              <w:pStyle w:val="TableText"/>
            </w:pPr>
            <w:r>
              <w:t>1..1</w:t>
            </w:r>
          </w:p>
        </w:tc>
        <w:tc>
          <w:tcPr>
            <w:tcW w:w="1152" w:type="dxa"/>
          </w:tcPr>
          <w:p w14:paraId="743D3FA6" w14:textId="77777777" w:rsidR="004B3F04" w:rsidRDefault="004B3F04" w:rsidP="000659BE">
            <w:pPr>
              <w:pStyle w:val="TableText"/>
            </w:pPr>
            <w:r>
              <w:t>SHALL</w:t>
            </w:r>
          </w:p>
        </w:tc>
        <w:tc>
          <w:tcPr>
            <w:tcW w:w="864" w:type="dxa"/>
          </w:tcPr>
          <w:p w14:paraId="6CBFC946" w14:textId="77777777" w:rsidR="004B3F04" w:rsidRDefault="004B3F04" w:rsidP="000659BE">
            <w:pPr>
              <w:pStyle w:val="TableText"/>
            </w:pPr>
          </w:p>
        </w:tc>
        <w:tc>
          <w:tcPr>
            <w:tcW w:w="1104" w:type="dxa"/>
          </w:tcPr>
          <w:p w14:paraId="149979F1" w14:textId="77777777" w:rsidR="004B3F04" w:rsidRDefault="006C736C" w:rsidP="000659BE">
            <w:pPr>
              <w:pStyle w:val="TableText"/>
            </w:pPr>
            <w:hyperlink w:anchor="C_3346-34885">
              <w:r w:rsidR="004B3F04">
                <w:rPr>
                  <w:rStyle w:val="HyperlinkText9pt"/>
                </w:rPr>
                <w:t>3346-34885</w:t>
              </w:r>
            </w:hyperlink>
          </w:p>
        </w:tc>
        <w:tc>
          <w:tcPr>
            <w:tcW w:w="2975" w:type="dxa"/>
          </w:tcPr>
          <w:p w14:paraId="5EE7E199" w14:textId="77777777" w:rsidR="004B3F04" w:rsidRDefault="004B3F04" w:rsidP="000659BE">
            <w:pPr>
              <w:pStyle w:val="TableText"/>
            </w:pPr>
          </w:p>
        </w:tc>
      </w:tr>
      <w:tr w:rsidR="004B3F04" w14:paraId="59FE43E2" w14:textId="77777777" w:rsidTr="000659BE">
        <w:trPr>
          <w:jc w:val="center"/>
        </w:trPr>
        <w:tc>
          <w:tcPr>
            <w:tcW w:w="3345" w:type="dxa"/>
          </w:tcPr>
          <w:p w14:paraId="5E736B22" w14:textId="77777777" w:rsidR="004B3F04" w:rsidRDefault="004B3F04" w:rsidP="000659BE">
            <w:pPr>
              <w:pStyle w:val="TableText"/>
            </w:pPr>
            <w:r>
              <w:tab/>
            </w:r>
            <w:r>
              <w:tab/>
            </w:r>
            <w:r>
              <w:tab/>
            </w:r>
            <w:r>
              <w:tab/>
            </w:r>
            <w:r>
              <w:tab/>
            </w:r>
            <w:r>
              <w:tab/>
              <w:t>@root</w:t>
            </w:r>
          </w:p>
        </w:tc>
        <w:tc>
          <w:tcPr>
            <w:tcW w:w="720" w:type="dxa"/>
          </w:tcPr>
          <w:p w14:paraId="0CE1DC5C" w14:textId="77777777" w:rsidR="004B3F04" w:rsidRDefault="004B3F04" w:rsidP="000659BE">
            <w:pPr>
              <w:pStyle w:val="TableText"/>
            </w:pPr>
            <w:r>
              <w:t>1..1</w:t>
            </w:r>
          </w:p>
        </w:tc>
        <w:tc>
          <w:tcPr>
            <w:tcW w:w="1152" w:type="dxa"/>
          </w:tcPr>
          <w:p w14:paraId="4FCF6EAB" w14:textId="77777777" w:rsidR="004B3F04" w:rsidRDefault="004B3F04" w:rsidP="000659BE">
            <w:pPr>
              <w:pStyle w:val="TableText"/>
            </w:pPr>
            <w:r>
              <w:t>SHALL</w:t>
            </w:r>
          </w:p>
        </w:tc>
        <w:tc>
          <w:tcPr>
            <w:tcW w:w="864" w:type="dxa"/>
          </w:tcPr>
          <w:p w14:paraId="63D56744" w14:textId="77777777" w:rsidR="004B3F04" w:rsidRDefault="004B3F04" w:rsidP="000659BE">
            <w:pPr>
              <w:pStyle w:val="TableText"/>
            </w:pPr>
          </w:p>
        </w:tc>
        <w:tc>
          <w:tcPr>
            <w:tcW w:w="1104" w:type="dxa"/>
          </w:tcPr>
          <w:p w14:paraId="0CE7910B" w14:textId="77777777" w:rsidR="004B3F04" w:rsidRDefault="006C736C" w:rsidP="000659BE">
            <w:pPr>
              <w:pStyle w:val="TableText"/>
            </w:pPr>
            <w:hyperlink w:anchor="C_3346-34896">
              <w:r w:rsidR="004B3F04">
                <w:rPr>
                  <w:rStyle w:val="HyperlinkText9pt"/>
                </w:rPr>
                <w:t>3346-34896</w:t>
              </w:r>
            </w:hyperlink>
          </w:p>
        </w:tc>
        <w:tc>
          <w:tcPr>
            <w:tcW w:w="2975" w:type="dxa"/>
          </w:tcPr>
          <w:p w14:paraId="2AB417B5" w14:textId="77777777" w:rsidR="004B3F04" w:rsidRDefault="004B3F04" w:rsidP="000659BE">
            <w:pPr>
              <w:pStyle w:val="TableText"/>
            </w:pPr>
          </w:p>
        </w:tc>
      </w:tr>
      <w:tr w:rsidR="004B3F04" w14:paraId="7940642B" w14:textId="77777777" w:rsidTr="000659BE">
        <w:trPr>
          <w:jc w:val="center"/>
        </w:trPr>
        <w:tc>
          <w:tcPr>
            <w:tcW w:w="3345" w:type="dxa"/>
          </w:tcPr>
          <w:p w14:paraId="0A7F19BC" w14:textId="77777777" w:rsidR="004B3F04" w:rsidRDefault="004B3F04" w:rsidP="000659BE">
            <w:pPr>
              <w:pStyle w:val="TableText"/>
            </w:pPr>
            <w:r>
              <w:tab/>
            </w:r>
            <w:r>
              <w:tab/>
            </w:r>
            <w:r>
              <w:tab/>
            </w:r>
            <w:r>
              <w:tab/>
            </w:r>
            <w:r>
              <w:tab/>
            </w:r>
            <w:r>
              <w:tab/>
              <w:t>@extension</w:t>
            </w:r>
          </w:p>
        </w:tc>
        <w:tc>
          <w:tcPr>
            <w:tcW w:w="720" w:type="dxa"/>
          </w:tcPr>
          <w:p w14:paraId="490AF299" w14:textId="77777777" w:rsidR="004B3F04" w:rsidRDefault="004B3F04" w:rsidP="000659BE">
            <w:pPr>
              <w:pStyle w:val="TableText"/>
            </w:pPr>
            <w:r>
              <w:t>1..1</w:t>
            </w:r>
          </w:p>
        </w:tc>
        <w:tc>
          <w:tcPr>
            <w:tcW w:w="1152" w:type="dxa"/>
          </w:tcPr>
          <w:p w14:paraId="4409C55A" w14:textId="77777777" w:rsidR="004B3F04" w:rsidRDefault="004B3F04" w:rsidP="000659BE">
            <w:pPr>
              <w:pStyle w:val="TableText"/>
            </w:pPr>
            <w:r>
              <w:t>SHALL</w:t>
            </w:r>
          </w:p>
        </w:tc>
        <w:tc>
          <w:tcPr>
            <w:tcW w:w="864" w:type="dxa"/>
          </w:tcPr>
          <w:p w14:paraId="45E4EB81" w14:textId="77777777" w:rsidR="004B3F04" w:rsidRDefault="004B3F04" w:rsidP="000659BE">
            <w:pPr>
              <w:pStyle w:val="TableText"/>
            </w:pPr>
          </w:p>
        </w:tc>
        <w:tc>
          <w:tcPr>
            <w:tcW w:w="1104" w:type="dxa"/>
          </w:tcPr>
          <w:p w14:paraId="7A2B9D95" w14:textId="77777777" w:rsidR="004B3F04" w:rsidRDefault="006C736C" w:rsidP="000659BE">
            <w:pPr>
              <w:pStyle w:val="TableText"/>
            </w:pPr>
            <w:hyperlink w:anchor="C_3346-34897">
              <w:r w:rsidR="004B3F04">
                <w:rPr>
                  <w:rStyle w:val="HyperlinkText9pt"/>
                </w:rPr>
                <w:t>3346-34897</w:t>
              </w:r>
            </w:hyperlink>
          </w:p>
        </w:tc>
        <w:tc>
          <w:tcPr>
            <w:tcW w:w="2975" w:type="dxa"/>
          </w:tcPr>
          <w:p w14:paraId="764968A4" w14:textId="77777777" w:rsidR="004B3F04" w:rsidRDefault="004B3F04" w:rsidP="000659BE">
            <w:pPr>
              <w:pStyle w:val="TableText"/>
            </w:pPr>
          </w:p>
        </w:tc>
      </w:tr>
      <w:tr w:rsidR="004B3F04" w14:paraId="2EE11743" w14:textId="77777777" w:rsidTr="000659BE">
        <w:trPr>
          <w:jc w:val="center"/>
        </w:trPr>
        <w:tc>
          <w:tcPr>
            <w:tcW w:w="3345" w:type="dxa"/>
          </w:tcPr>
          <w:p w14:paraId="364FCAEB" w14:textId="77777777" w:rsidR="004B3F04" w:rsidRDefault="004B3F04" w:rsidP="000659BE">
            <w:pPr>
              <w:pStyle w:val="TableText"/>
            </w:pPr>
            <w:r>
              <w:tab/>
              <w:t>component</w:t>
            </w:r>
          </w:p>
        </w:tc>
        <w:tc>
          <w:tcPr>
            <w:tcW w:w="720" w:type="dxa"/>
          </w:tcPr>
          <w:p w14:paraId="2E28789B" w14:textId="77777777" w:rsidR="004B3F04" w:rsidRDefault="004B3F04" w:rsidP="000659BE">
            <w:pPr>
              <w:pStyle w:val="TableText"/>
            </w:pPr>
            <w:r>
              <w:t>0..*</w:t>
            </w:r>
          </w:p>
        </w:tc>
        <w:tc>
          <w:tcPr>
            <w:tcW w:w="1152" w:type="dxa"/>
          </w:tcPr>
          <w:p w14:paraId="61A7A6FA" w14:textId="77777777" w:rsidR="004B3F04" w:rsidRDefault="004B3F04" w:rsidP="000659BE">
            <w:pPr>
              <w:pStyle w:val="TableText"/>
            </w:pPr>
            <w:r>
              <w:t>MAY</w:t>
            </w:r>
          </w:p>
        </w:tc>
        <w:tc>
          <w:tcPr>
            <w:tcW w:w="864" w:type="dxa"/>
          </w:tcPr>
          <w:p w14:paraId="77BDA866" w14:textId="77777777" w:rsidR="004B3F04" w:rsidRDefault="004B3F04" w:rsidP="000659BE">
            <w:pPr>
              <w:pStyle w:val="TableText"/>
            </w:pPr>
          </w:p>
        </w:tc>
        <w:tc>
          <w:tcPr>
            <w:tcW w:w="1104" w:type="dxa"/>
          </w:tcPr>
          <w:p w14:paraId="41F23A41" w14:textId="77777777" w:rsidR="004B3F04" w:rsidRDefault="006C736C" w:rsidP="000659BE">
            <w:pPr>
              <w:pStyle w:val="TableText"/>
            </w:pPr>
            <w:hyperlink w:anchor="C_3346-30044">
              <w:r w:rsidR="004B3F04">
                <w:rPr>
                  <w:rStyle w:val="HyperlinkText9pt"/>
                </w:rPr>
                <w:t>3346-30044</w:t>
              </w:r>
            </w:hyperlink>
          </w:p>
        </w:tc>
        <w:tc>
          <w:tcPr>
            <w:tcW w:w="2975" w:type="dxa"/>
          </w:tcPr>
          <w:p w14:paraId="04B1AA5B" w14:textId="77777777" w:rsidR="004B3F04" w:rsidRDefault="004B3F04" w:rsidP="000659BE">
            <w:pPr>
              <w:pStyle w:val="TableText"/>
            </w:pPr>
          </w:p>
        </w:tc>
      </w:tr>
      <w:tr w:rsidR="004B3F04" w14:paraId="65BB4C27" w14:textId="77777777" w:rsidTr="000659BE">
        <w:trPr>
          <w:jc w:val="center"/>
        </w:trPr>
        <w:tc>
          <w:tcPr>
            <w:tcW w:w="3345" w:type="dxa"/>
          </w:tcPr>
          <w:p w14:paraId="0C4633A5" w14:textId="77777777" w:rsidR="004B3F04" w:rsidRDefault="004B3F04" w:rsidP="000659BE">
            <w:pPr>
              <w:pStyle w:val="TableText"/>
            </w:pPr>
            <w:r>
              <w:tab/>
            </w:r>
            <w:r>
              <w:tab/>
              <w:t>numeratorExclusionCriteria</w:t>
            </w:r>
          </w:p>
        </w:tc>
        <w:tc>
          <w:tcPr>
            <w:tcW w:w="720" w:type="dxa"/>
          </w:tcPr>
          <w:p w14:paraId="7C37ED4C" w14:textId="77777777" w:rsidR="004B3F04" w:rsidRDefault="004B3F04" w:rsidP="000659BE">
            <w:pPr>
              <w:pStyle w:val="TableText"/>
            </w:pPr>
            <w:r>
              <w:t>1..1</w:t>
            </w:r>
          </w:p>
        </w:tc>
        <w:tc>
          <w:tcPr>
            <w:tcW w:w="1152" w:type="dxa"/>
          </w:tcPr>
          <w:p w14:paraId="08976AD5" w14:textId="77777777" w:rsidR="004B3F04" w:rsidRDefault="004B3F04" w:rsidP="000659BE">
            <w:pPr>
              <w:pStyle w:val="TableText"/>
            </w:pPr>
            <w:r>
              <w:t>SHALL</w:t>
            </w:r>
          </w:p>
        </w:tc>
        <w:tc>
          <w:tcPr>
            <w:tcW w:w="864" w:type="dxa"/>
          </w:tcPr>
          <w:p w14:paraId="33EA2859" w14:textId="77777777" w:rsidR="004B3F04" w:rsidRDefault="004B3F04" w:rsidP="000659BE">
            <w:pPr>
              <w:pStyle w:val="TableText"/>
            </w:pPr>
          </w:p>
        </w:tc>
        <w:tc>
          <w:tcPr>
            <w:tcW w:w="1104" w:type="dxa"/>
          </w:tcPr>
          <w:p w14:paraId="391AB64C" w14:textId="77777777" w:rsidR="004B3F04" w:rsidRDefault="006C736C" w:rsidP="000659BE">
            <w:pPr>
              <w:pStyle w:val="TableText"/>
            </w:pPr>
            <w:hyperlink w:anchor="C_3346-30045">
              <w:r w:rsidR="004B3F04">
                <w:rPr>
                  <w:rStyle w:val="HyperlinkText9pt"/>
                </w:rPr>
                <w:t>3346-30045</w:t>
              </w:r>
            </w:hyperlink>
          </w:p>
        </w:tc>
        <w:tc>
          <w:tcPr>
            <w:tcW w:w="2975" w:type="dxa"/>
          </w:tcPr>
          <w:p w14:paraId="50D064E3" w14:textId="77777777" w:rsidR="004B3F04" w:rsidRDefault="004B3F04" w:rsidP="000659BE">
            <w:pPr>
              <w:pStyle w:val="TableText"/>
            </w:pPr>
          </w:p>
        </w:tc>
      </w:tr>
      <w:tr w:rsidR="004B3F04" w14:paraId="43F16A46" w14:textId="77777777" w:rsidTr="000659BE">
        <w:trPr>
          <w:jc w:val="center"/>
        </w:trPr>
        <w:tc>
          <w:tcPr>
            <w:tcW w:w="3345" w:type="dxa"/>
          </w:tcPr>
          <w:p w14:paraId="5D655F64" w14:textId="77777777" w:rsidR="004B3F04" w:rsidRDefault="004B3F04" w:rsidP="000659BE">
            <w:pPr>
              <w:pStyle w:val="TableText"/>
            </w:pPr>
            <w:r>
              <w:tab/>
            </w:r>
            <w:r>
              <w:tab/>
            </w:r>
            <w:r>
              <w:tab/>
              <w:t>code</w:t>
            </w:r>
          </w:p>
        </w:tc>
        <w:tc>
          <w:tcPr>
            <w:tcW w:w="720" w:type="dxa"/>
          </w:tcPr>
          <w:p w14:paraId="15095666" w14:textId="77777777" w:rsidR="004B3F04" w:rsidRDefault="004B3F04" w:rsidP="000659BE">
            <w:pPr>
              <w:pStyle w:val="TableText"/>
            </w:pPr>
            <w:r>
              <w:t>1..1</w:t>
            </w:r>
          </w:p>
        </w:tc>
        <w:tc>
          <w:tcPr>
            <w:tcW w:w="1152" w:type="dxa"/>
          </w:tcPr>
          <w:p w14:paraId="22443D15" w14:textId="77777777" w:rsidR="004B3F04" w:rsidRDefault="004B3F04" w:rsidP="000659BE">
            <w:pPr>
              <w:pStyle w:val="TableText"/>
            </w:pPr>
            <w:r>
              <w:t>SHALL</w:t>
            </w:r>
          </w:p>
        </w:tc>
        <w:tc>
          <w:tcPr>
            <w:tcW w:w="864" w:type="dxa"/>
          </w:tcPr>
          <w:p w14:paraId="2EE800AF" w14:textId="77777777" w:rsidR="004B3F04" w:rsidRDefault="004B3F04" w:rsidP="000659BE">
            <w:pPr>
              <w:pStyle w:val="TableText"/>
            </w:pPr>
          </w:p>
        </w:tc>
        <w:tc>
          <w:tcPr>
            <w:tcW w:w="1104" w:type="dxa"/>
          </w:tcPr>
          <w:p w14:paraId="156EF9F1" w14:textId="77777777" w:rsidR="004B3F04" w:rsidRDefault="006C736C" w:rsidP="000659BE">
            <w:pPr>
              <w:pStyle w:val="TableText"/>
            </w:pPr>
            <w:hyperlink w:anchor="C_3346-30046">
              <w:r w:rsidR="004B3F04">
                <w:rPr>
                  <w:rStyle w:val="HyperlinkText9pt"/>
                </w:rPr>
                <w:t>3346-30046</w:t>
              </w:r>
            </w:hyperlink>
          </w:p>
        </w:tc>
        <w:tc>
          <w:tcPr>
            <w:tcW w:w="2975" w:type="dxa"/>
          </w:tcPr>
          <w:p w14:paraId="5D774726" w14:textId="77777777" w:rsidR="004B3F04" w:rsidRDefault="004B3F04" w:rsidP="000659BE">
            <w:pPr>
              <w:pStyle w:val="TableText"/>
            </w:pPr>
          </w:p>
        </w:tc>
      </w:tr>
      <w:tr w:rsidR="004B3F04" w14:paraId="78042DCA" w14:textId="77777777" w:rsidTr="000659BE">
        <w:trPr>
          <w:jc w:val="center"/>
        </w:trPr>
        <w:tc>
          <w:tcPr>
            <w:tcW w:w="3345" w:type="dxa"/>
          </w:tcPr>
          <w:p w14:paraId="1F86E7BB" w14:textId="77777777" w:rsidR="004B3F04" w:rsidRDefault="004B3F04" w:rsidP="000659BE">
            <w:pPr>
              <w:pStyle w:val="TableText"/>
            </w:pPr>
            <w:r>
              <w:tab/>
            </w:r>
            <w:r>
              <w:tab/>
            </w:r>
            <w:r>
              <w:tab/>
            </w:r>
            <w:r>
              <w:tab/>
              <w:t>@code</w:t>
            </w:r>
          </w:p>
        </w:tc>
        <w:tc>
          <w:tcPr>
            <w:tcW w:w="720" w:type="dxa"/>
          </w:tcPr>
          <w:p w14:paraId="1574C4C8" w14:textId="77777777" w:rsidR="004B3F04" w:rsidRDefault="004B3F04" w:rsidP="000659BE">
            <w:pPr>
              <w:pStyle w:val="TableText"/>
            </w:pPr>
            <w:r>
              <w:t>1..1</w:t>
            </w:r>
          </w:p>
        </w:tc>
        <w:tc>
          <w:tcPr>
            <w:tcW w:w="1152" w:type="dxa"/>
          </w:tcPr>
          <w:p w14:paraId="3BADE9F3" w14:textId="77777777" w:rsidR="004B3F04" w:rsidRDefault="004B3F04" w:rsidP="000659BE">
            <w:pPr>
              <w:pStyle w:val="TableText"/>
            </w:pPr>
            <w:r>
              <w:t>SHALL</w:t>
            </w:r>
          </w:p>
        </w:tc>
        <w:tc>
          <w:tcPr>
            <w:tcW w:w="864" w:type="dxa"/>
          </w:tcPr>
          <w:p w14:paraId="19F4D916" w14:textId="77777777" w:rsidR="004B3F04" w:rsidRDefault="004B3F04" w:rsidP="000659BE">
            <w:pPr>
              <w:pStyle w:val="TableText"/>
            </w:pPr>
          </w:p>
        </w:tc>
        <w:tc>
          <w:tcPr>
            <w:tcW w:w="1104" w:type="dxa"/>
          </w:tcPr>
          <w:p w14:paraId="6138D13F" w14:textId="77777777" w:rsidR="004B3F04" w:rsidRDefault="006C736C" w:rsidP="000659BE">
            <w:pPr>
              <w:pStyle w:val="TableText"/>
            </w:pPr>
            <w:hyperlink w:anchor="C_3346-30047">
              <w:r w:rsidR="004B3F04">
                <w:rPr>
                  <w:rStyle w:val="HyperlinkText9pt"/>
                </w:rPr>
                <w:t>3346-30047</w:t>
              </w:r>
            </w:hyperlink>
          </w:p>
        </w:tc>
        <w:tc>
          <w:tcPr>
            <w:tcW w:w="2975" w:type="dxa"/>
          </w:tcPr>
          <w:p w14:paraId="5BC036D3" w14:textId="77777777" w:rsidR="004B3F04" w:rsidRDefault="004B3F04" w:rsidP="000659BE">
            <w:pPr>
              <w:pStyle w:val="TableText"/>
            </w:pPr>
            <w:r>
              <w:t>NUMEX</w:t>
            </w:r>
          </w:p>
        </w:tc>
      </w:tr>
      <w:tr w:rsidR="004B3F04" w14:paraId="5AA83DBB" w14:textId="77777777" w:rsidTr="000659BE">
        <w:trPr>
          <w:jc w:val="center"/>
        </w:trPr>
        <w:tc>
          <w:tcPr>
            <w:tcW w:w="3345" w:type="dxa"/>
          </w:tcPr>
          <w:p w14:paraId="535DA939" w14:textId="77777777" w:rsidR="004B3F04" w:rsidRDefault="004B3F04" w:rsidP="000659BE">
            <w:pPr>
              <w:pStyle w:val="TableText"/>
            </w:pPr>
            <w:r>
              <w:tab/>
            </w:r>
            <w:r>
              <w:tab/>
            </w:r>
            <w:r>
              <w:tab/>
            </w:r>
            <w:r>
              <w:tab/>
              <w:t>@codeSystem</w:t>
            </w:r>
          </w:p>
        </w:tc>
        <w:tc>
          <w:tcPr>
            <w:tcW w:w="720" w:type="dxa"/>
          </w:tcPr>
          <w:p w14:paraId="4B31DFE0" w14:textId="77777777" w:rsidR="004B3F04" w:rsidRDefault="004B3F04" w:rsidP="000659BE">
            <w:pPr>
              <w:pStyle w:val="TableText"/>
            </w:pPr>
            <w:r>
              <w:t>1..1</w:t>
            </w:r>
          </w:p>
        </w:tc>
        <w:tc>
          <w:tcPr>
            <w:tcW w:w="1152" w:type="dxa"/>
          </w:tcPr>
          <w:p w14:paraId="53666AFE" w14:textId="77777777" w:rsidR="004B3F04" w:rsidRDefault="004B3F04" w:rsidP="000659BE">
            <w:pPr>
              <w:pStyle w:val="TableText"/>
            </w:pPr>
            <w:r>
              <w:t>SHALL</w:t>
            </w:r>
          </w:p>
        </w:tc>
        <w:tc>
          <w:tcPr>
            <w:tcW w:w="864" w:type="dxa"/>
          </w:tcPr>
          <w:p w14:paraId="1B236B37" w14:textId="77777777" w:rsidR="004B3F04" w:rsidRDefault="004B3F04" w:rsidP="000659BE">
            <w:pPr>
              <w:pStyle w:val="TableText"/>
            </w:pPr>
          </w:p>
        </w:tc>
        <w:tc>
          <w:tcPr>
            <w:tcW w:w="1104" w:type="dxa"/>
          </w:tcPr>
          <w:p w14:paraId="38D4E7C2" w14:textId="77777777" w:rsidR="004B3F04" w:rsidRDefault="006C736C" w:rsidP="000659BE">
            <w:pPr>
              <w:pStyle w:val="TableText"/>
            </w:pPr>
            <w:hyperlink w:anchor="C_3346-30099">
              <w:r w:rsidR="004B3F04">
                <w:rPr>
                  <w:rStyle w:val="HyperlinkText9pt"/>
                </w:rPr>
                <w:t>3346-30099</w:t>
              </w:r>
            </w:hyperlink>
          </w:p>
        </w:tc>
        <w:tc>
          <w:tcPr>
            <w:tcW w:w="2975" w:type="dxa"/>
          </w:tcPr>
          <w:p w14:paraId="5ACBE1F4" w14:textId="77777777" w:rsidR="004B3F04" w:rsidRDefault="004B3F04" w:rsidP="000659BE">
            <w:pPr>
              <w:pStyle w:val="TableText"/>
            </w:pPr>
            <w:r>
              <w:t>urn:oid:2.16.840.1.113883.5.4 (HL7ActCode)</w:t>
            </w:r>
          </w:p>
        </w:tc>
      </w:tr>
      <w:tr w:rsidR="004B3F04" w14:paraId="281E2BE9" w14:textId="77777777" w:rsidTr="000659BE">
        <w:trPr>
          <w:jc w:val="center"/>
        </w:trPr>
        <w:tc>
          <w:tcPr>
            <w:tcW w:w="3345" w:type="dxa"/>
          </w:tcPr>
          <w:p w14:paraId="035524F3" w14:textId="77777777" w:rsidR="004B3F04" w:rsidRDefault="004B3F04" w:rsidP="000659BE">
            <w:pPr>
              <w:pStyle w:val="TableText"/>
            </w:pPr>
            <w:r>
              <w:tab/>
            </w:r>
            <w:r>
              <w:tab/>
            </w:r>
            <w:r>
              <w:tab/>
              <w:t>precondition</w:t>
            </w:r>
          </w:p>
        </w:tc>
        <w:tc>
          <w:tcPr>
            <w:tcW w:w="720" w:type="dxa"/>
          </w:tcPr>
          <w:p w14:paraId="747734F9" w14:textId="77777777" w:rsidR="004B3F04" w:rsidRDefault="004B3F04" w:rsidP="000659BE">
            <w:pPr>
              <w:pStyle w:val="TableText"/>
            </w:pPr>
            <w:r>
              <w:t>1..*</w:t>
            </w:r>
          </w:p>
        </w:tc>
        <w:tc>
          <w:tcPr>
            <w:tcW w:w="1152" w:type="dxa"/>
          </w:tcPr>
          <w:p w14:paraId="1C38253B" w14:textId="77777777" w:rsidR="004B3F04" w:rsidRDefault="004B3F04" w:rsidP="000659BE">
            <w:pPr>
              <w:pStyle w:val="TableText"/>
            </w:pPr>
            <w:r>
              <w:t>SHALL</w:t>
            </w:r>
          </w:p>
        </w:tc>
        <w:tc>
          <w:tcPr>
            <w:tcW w:w="864" w:type="dxa"/>
          </w:tcPr>
          <w:p w14:paraId="30F8FAB6" w14:textId="77777777" w:rsidR="004B3F04" w:rsidRDefault="004B3F04" w:rsidP="000659BE">
            <w:pPr>
              <w:pStyle w:val="TableText"/>
            </w:pPr>
          </w:p>
        </w:tc>
        <w:tc>
          <w:tcPr>
            <w:tcW w:w="1104" w:type="dxa"/>
          </w:tcPr>
          <w:p w14:paraId="5AB6ED62" w14:textId="77777777" w:rsidR="004B3F04" w:rsidRDefault="006C736C" w:rsidP="000659BE">
            <w:pPr>
              <w:pStyle w:val="TableText"/>
            </w:pPr>
            <w:hyperlink w:anchor="C_3346-34898">
              <w:r w:rsidR="004B3F04">
                <w:rPr>
                  <w:rStyle w:val="HyperlinkText9pt"/>
                </w:rPr>
                <w:t>3346-34898</w:t>
              </w:r>
            </w:hyperlink>
          </w:p>
        </w:tc>
        <w:tc>
          <w:tcPr>
            <w:tcW w:w="2975" w:type="dxa"/>
          </w:tcPr>
          <w:p w14:paraId="36BDBD91" w14:textId="77777777" w:rsidR="004B3F04" w:rsidRDefault="004B3F04" w:rsidP="000659BE">
            <w:pPr>
              <w:pStyle w:val="TableText"/>
            </w:pPr>
          </w:p>
        </w:tc>
      </w:tr>
      <w:tr w:rsidR="004B3F04" w14:paraId="7803384D" w14:textId="77777777" w:rsidTr="000659BE">
        <w:trPr>
          <w:jc w:val="center"/>
        </w:trPr>
        <w:tc>
          <w:tcPr>
            <w:tcW w:w="3345" w:type="dxa"/>
          </w:tcPr>
          <w:p w14:paraId="28874105" w14:textId="77777777" w:rsidR="004B3F04" w:rsidRDefault="004B3F04" w:rsidP="000659BE">
            <w:pPr>
              <w:pStyle w:val="TableText"/>
            </w:pPr>
            <w:r>
              <w:tab/>
            </w:r>
            <w:r>
              <w:tab/>
            </w:r>
            <w:r>
              <w:tab/>
            </w:r>
            <w:r>
              <w:tab/>
              <w:t>criteriaReference</w:t>
            </w:r>
          </w:p>
        </w:tc>
        <w:tc>
          <w:tcPr>
            <w:tcW w:w="720" w:type="dxa"/>
          </w:tcPr>
          <w:p w14:paraId="67D61935" w14:textId="77777777" w:rsidR="004B3F04" w:rsidRDefault="004B3F04" w:rsidP="000659BE">
            <w:pPr>
              <w:pStyle w:val="TableText"/>
            </w:pPr>
            <w:r>
              <w:t>1..1</w:t>
            </w:r>
          </w:p>
        </w:tc>
        <w:tc>
          <w:tcPr>
            <w:tcW w:w="1152" w:type="dxa"/>
          </w:tcPr>
          <w:p w14:paraId="1B91EF88" w14:textId="77777777" w:rsidR="004B3F04" w:rsidRDefault="004B3F04" w:rsidP="000659BE">
            <w:pPr>
              <w:pStyle w:val="TableText"/>
            </w:pPr>
            <w:r>
              <w:t>SHALL</w:t>
            </w:r>
          </w:p>
        </w:tc>
        <w:tc>
          <w:tcPr>
            <w:tcW w:w="864" w:type="dxa"/>
          </w:tcPr>
          <w:p w14:paraId="489EEFC0" w14:textId="77777777" w:rsidR="004B3F04" w:rsidRDefault="004B3F04" w:rsidP="000659BE">
            <w:pPr>
              <w:pStyle w:val="TableText"/>
            </w:pPr>
          </w:p>
        </w:tc>
        <w:tc>
          <w:tcPr>
            <w:tcW w:w="1104" w:type="dxa"/>
          </w:tcPr>
          <w:p w14:paraId="14606D32" w14:textId="77777777" w:rsidR="004B3F04" w:rsidRDefault="006C736C" w:rsidP="000659BE">
            <w:pPr>
              <w:pStyle w:val="TableText"/>
            </w:pPr>
            <w:hyperlink w:anchor="C_3346-34899">
              <w:r w:rsidR="004B3F04">
                <w:rPr>
                  <w:rStyle w:val="HyperlinkText9pt"/>
                </w:rPr>
                <w:t>3346-34899</w:t>
              </w:r>
            </w:hyperlink>
          </w:p>
        </w:tc>
        <w:tc>
          <w:tcPr>
            <w:tcW w:w="2975" w:type="dxa"/>
          </w:tcPr>
          <w:p w14:paraId="5249E5D7" w14:textId="77777777" w:rsidR="004B3F04" w:rsidRDefault="004B3F04" w:rsidP="000659BE">
            <w:pPr>
              <w:pStyle w:val="TableText"/>
            </w:pPr>
          </w:p>
        </w:tc>
      </w:tr>
      <w:tr w:rsidR="004B3F04" w14:paraId="410A7879" w14:textId="77777777" w:rsidTr="000659BE">
        <w:trPr>
          <w:jc w:val="center"/>
        </w:trPr>
        <w:tc>
          <w:tcPr>
            <w:tcW w:w="3345" w:type="dxa"/>
          </w:tcPr>
          <w:p w14:paraId="2E93E1F4" w14:textId="77777777" w:rsidR="004B3F04" w:rsidRDefault="004B3F04" w:rsidP="000659BE">
            <w:pPr>
              <w:pStyle w:val="TableText"/>
            </w:pPr>
            <w:r>
              <w:tab/>
            </w:r>
            <w:r>
              <w:tab/>
            </w:r>
            <w:r>
              <w:tab/>
            </w:r>
            <w:r>
              <w:tab/>
            </w:r>
            <w:r>
              <w:tab/>
              <w:t>id</w:t>
            </w:r>
          </w:p>
        </w:tc>
        <w:tc>
          <w:tcPr>
            <w:tcW w:w="720" w:type="dxa"/>
          </w:tcPr>
          <w:p w14:paraId="7A500A67" w14:textId="77777777" w:rsidR="004B3F04" w:rsidRDefault="004B3F04" w:rsidP="000659BE">
            <w:pPr>
              <w:pStyle w:val="TableText"/>
            </w:pPr>
            <w:r>
              <w:t>1..1</w:t>
            </w:r>
          </w:p>
        </w:tc>
        <w:tc>
          <w:tcPr>
            <w:tcW w:w="1152" w:type="dxa"/>
          </w:tcPr>
          <w:p w14:paraId="6BAC1D88" w14:textId="77777777" w:rsidR="004B3F04" w:rsidRDefault="004B3F04" w:rsidP="000659BE">
            <w:pPr>
              <w:pStyle w:val="TableText"/>
            </w:pPr>
            <w:r>
              <w:t>SHALL</w:t>
            </w:r>
          </w:p>
        </w:tc>
        <w:tc>
          <w:tcPr>
            <w:tcW w:w="864" w:type="dxa"/>
          </w:tcPr>
          <w:p w14:paraId="44F5DE05" w14:textId="77777777" w:rsidR="004B3F04" w:rsidRDefault="004B3F04" w:rsidP="000659BE">
            <w:pPr>
              <w:pStyle w:val="TableText"/>
            </w:pPr>
          </w:p>
        </w:tc>
        <w:tc>
          <w:tcPr>
            <w:tcW w:w="1104" w:type="dxa"/>
          </w:tcPr>
          <w:p w14:paraId="27534A26" w14:textId="77777777" w:rsidR="004B3F04" w:rsidRDefault="006C736C" w:rsidP="000659BE">
            <w:pPr>
              <w:pStyle w:val="TableText"/>
            </w:pPr>
            <w:hyperlink w:anchor="C_3346-34900">
              <w:r w:rsidR="004B3F04">
                <w:rPr>
                  <w:rStyle w:val="HyperlinkText9pt"/>
                </w:rPr>
                <w:t>3346-34900</w:t>
              </w:r>
            </w:hyperlink>
          </w:p>
        </w:tc>
        <w:tc>
          <w:tcPr>
            <w:tcW w:w="2975" w:type="dxa"/>
          </w:tcPr>
          <w:p w14:paraId="41504F99" w14:textId="77777777" w:rsidR="004B3F04" w:rsidRDefault="004B3F04" w:rsidP="000659BE">
            <w:pPr>
              <w:pStyle w:val="TableText"/>
            </w:pPr>
          </w:p>
        </w:tc>
      </w:tr>
      <w:tr w:rsidR="004B3F04" w14:paraId="3C426628" w14:textId="77777777" w:rsidTr="000659BE">
        <w:trPr>
          <w:jc w:val="center"/>
        </w:trPr>
        <w:tc>
          <w:tcPr>
            <w:tcW w:w="3345" w:type="dxa"/>
          </w:tcPr>
          <w:p w14:paraId="49BC9645" w14:textId="77777777" w:rsidR="004B3F04" w:rsidRDefault="004B3F04" w:rsidP="000659BE">
            <w:pPr>
              <w:pStyle w:val="TableText"/>
            </w:pPr>
            <w:r>
              <w:tab/>
            </w:r>
            <w:r>
              <w:tab/>
            </w:r>
            <w:r>
              <w:tab/>
            </w:r>
            <w:r>
              <w:tab/>
            </w:r>
            <w:r>
              <w:tab/>
            </w:r>
            <w:r>
              <w:tab/>
              <w:t>@root</w:t>
            </w:r>
          </w:p>
        </w:tc>
        <w:tc>
          <w:tcPr>
            <w:tcW w:w="720" w:type="dxa"/>
          </w:tcPr>
          <w:p w14:paraId="62DDA683" w14:textId="77777777" w:rsidR="004B3F04" w:rsidRDefault="004B3F04" w:rsidP="000659BE">
            <w:pPr>
              <w:pStyle w:val="TableText"/>
            </w:pPr>
            <w:r>
              <w:t>1..1</w:t>
            </w:r>
          </w:p>
        </w:tc>
        <w:tc>
          <w:tcPr>
            <w:tcW w:w="1152" w:type="dxa"/>
          </w:tcPr>
          <w:p w14:paraId="6C49DA6F" w14:textId="77777777" w:rsidR="004B3F04" w:rsidRDefault="004B3F04" w:rsidP="000659BE">
            <w:pPr>
              <w:pStyle w:val="TableText"/>
            </w:pPr>
            <w:r>
              <w:t>SHALL</w:t>
            </w:r>
          </w:p>
        </w:tc>
        <w:tc>
          <w:tcPr>
            <w:tcW w:w="864" w:type="dxa"/>
          </w:tcPr>
          <w:p w14:paraId="684DD546" w14:textId="77777777" w:rsidR="004B3F04" w:rsidRDefault="004B3F04" w:rsidP="000659BE">
            <w:pPr>
              <w:pStyle w:val="TableText"/>
            </w:pPr>
          </w:p>
        </w:tc>
        <w:tc>
          <w:tcPr>
            <w:tcW w:w="1104" w:type="dxa"/>
          </w:tcPr>
          <w:p w14:paraId="0CFBCF80" w14:textId="77777777" w:rsidR="004B3F04" w:rsidRDefault="006C736C" w:rsidP="000659BE">
            <w:pPr>
              <w:pStyle w:val="TableText"/>
            </w:pPr>
            <w:hyperlink w:anchor="C_3346-34904">
              <w:r w:rsidR="004B3F04">
                <w:rPr>
                  <w:rStyle w:val="HyperlinkText9pt"/>
                </w:rPr>
                <w:t>3346-34904</w:t>
              </w:r>
            </w:hyperlink>
          </w:p>
        </w:tc>
        <w:tc>
          <w:tcPr>
            <w:tcW w:w="2975" w:type="dxa"/>
          </w:tcPr>
          <w:p w14:paraId="335418A6" w14:textId="77777777" w:rsidR="004B3F04" w:rsidRDefault="004B3F04" w:rsidP="000659BE">
            <w:pPr>
              <w:pStyle w:val="TableText"/>
            </w:pPr>
          </w:p>
        </w:tc>
      </w:tr>
      <w:tr w:rsidR="004B3F04" w14:paraId="6250E1BE" w14:textId="77777777" w:rsidTr="000659BE">
        <w:trPr>
          <w:jc w:val="center"/>
        </w:trPr>
        <w:tc>
          <w:tcPr>
            <w:tcW w:w="3345" w:type="dxa"/>
          </w:tcPr>
          <w:p w14:paraId="5A55DBCE" w14:textId="77777777" w:rsidR="004B3F04" w:rsidRDefault="004B3F04" w:rsidP="000659BE">
            <w:pPr>
              <w:pStyle w:val="TableText"/>
            </w:pPr>
            <w:r>
              <w:tab/>
            </w:r>
            <w:r>
              <w:tab/>
            </w:r>
            <w:r>
              <w:tab/>
            </w:r>
            <w:r>
              <w:tab/>
            </w:r>
            <w:r>
              <w:tab/>
            </w:r>
            <w:r>
              <w:tab/>
              <w:t>@extension</w:t>
            </w:r>
          </w:p>
        </w:tc>
        <w:tc>
          <w:tcPr>
            <w:tcW w:w="720" w:type="dxa"/>
          </w:tcPr>
          <w:p w14:paraId="2ADE4E6C" w14:textId="77777777" w:rsidR="004B3F04" w:rsidRDefault="004B3F04" w:rsidP="000659BE">
            <w:pPr>
              <w:pStyle w:val="TableText"/>
            </w:pPr>
            <w:r>
              <w:t>1..1</w:t>
            </w:r>
          </w:p>
        </w:tc>
        <w:tc>
          <w:tcPr>
            <w:tcW w:w="1152" w:type="dxa"/>
          </w:tcPr>
          <w:p w14:paraId="2D733DE2" w14:textId="77777777" w:rsidR="004B3F04" w:rsidRDefault="004B3F04" w:rsidP="000659BE">
            <w:pPr>
              <w:pStyle w:val="TableText"/>
            </w:pPr>
            <w:r>
              <w:t>SHALL</w:t>
            </w:r>
          </w:p>
        </w:tc>
        <w:tc>
          <w:tcPr>
            <w:tcW w:w="864" w:type="dxa"/>
          </w:tcPr>
          <w:p w14:paraId="3919C6DE" w14:textId="77777777" w:rsidR="004B3F04" w:rsidRDefault="004B3F04" w:rsidP="000659BE">
            <w:pPr>
              <w:pStyle w:val="TableText"/>
            </w:pPr>
          </w:p>
        </w:tc>
        <w:tc>
          <w:tcPr>
            <w:tcW w:w="1104" w:type="dxa"/>
          </w:tcPr>
          <w:p w14:paraId="2CEEFC3B" w14:textId="77777777" w:rsidR="004B3F04" w:rsidRDefault="006C736C" w:rsidP="000659BE">
            <w:pPr>
              <w:pStyle w:val="TableText"/>
            </w:pPr>
            <w:hyperlink w:anchor="C_3346-34905">
              <w:r w:rsidR="004B3F04">
                <w:rPr>
                  <w:rStyle w:val="HyperlinkText9pt"/>
                </w:rPr>
                <w:t>3346-34905</w:t>
              </w:r>
            </w:hyperlink>
          </w:p>
        </w:tc>
        <w:tc>
          <w:tcPr>
            <w:tcW w:w="2975" w:type="dxa"/>
          </w:tcPr>
          <w:p w14:paraId="674F2525" w14:textId="77777777" w:rsidR="004B3F04" w:rsidRDefault="004B3F04" w:rsidP="000659BE">
            <w:pPr>
              <w:pStyle w:val="TableText"/>
            </w:pPr>
          </w:p>
        </w:tc>
      </w:tr>
      <w:tr w:rsidR="004B3F04" w14:paraId="651052B2" w14:textId="77777777" w:rsidTr="000659BE">
        <w:trPr>
          <w:jc w:val="center"/>
        </w:trPr>
        <w:tc>
          <w:tcPr>
            <w:tcW w:w="3345" w:type="dxa"/>
          </w:tcPr>
          <w:p w14:paraId="53F1260A" w14:textId="77777777" w:rsidR="004B3F04" w:rsidRDefault="004B3F04" w:rsidP="000659BE">
            <w:pPr>
              <w:pStyle w:val="TableText"/>
            </w:pPr>
            <w:r>
              <w:tab/>
              <w:t>component</w:t>
            </w:r>
          </w:p>
        </w:tc>
        <w:tc>
          <w:tcPr>
            <w:tcW w:w="720" w:type="dxa"/>
          </w:tcPr>
          <w:p w14:paraId="654D3CAD" w14:textId="77777777" w:rsidR="004B3F04" w:rsidRDefault="004B3F04" w:rsidP="000659BE">
            <w:pPr>
              <w:pStyle w:val="TableText"/>
            </w:pPr>
            <w:r>
              <w:t>0..*</w:t>
            </w:r>
          </w:p>
        </w:tc>
        <w:tc>
          <w:tcPr>
            <w:tcW w:w="1152" w:type="dxa"/>
          </w:tcPr>
          <w:p w14:paraId="5F1D9A07" w14:textId="77777777" w:rsidR="004B3F04" w:rsidRDefault="004B3F04" w:rsidP="000659BE">
            <w:pPr>
              <w:pStyle w:val="TableText"/>
            </w:pPr>
            <w:r>
              <w:t>MAY</w:t>
            </w:r>
          </w:p>
        </w:tc>
        <w:tc>
          <w:tcPr>
            <w:tcW w:w="864" w:type="dxa"/>
          </w:tcPr>
          <w:p w14:paraId="0DAAEEF0" w14:textId="77777777" w:rsidR="004B3F04" w:rsidRDefault="004B3F04" w:rsidP="000659BE">
            <w:pPr>
              <w:pStyle w:val="TableText"/>
            </w:pPr>
          </w:p>
        </w:tc>
        <w:tc>
          <w:tcPr>
            <w:tcW w:w="1104" w:type="dxa"/>
          </w:tcPr>
          <w:p w14:paraId="719D3258" w14:textId="77777777" w:rsidR="004B3F04" w:rsidRDefault="006C736C" w:rsidP="000659BE">
            <w:pPr>
              <w:pStyle w:val="TableText"/>
            </w:pPr>
            <w:hyperlink w:anchor="C_3346-30048">
              <w:r w:rsidR="004B3F04">
                <w:rPr>
                  <w:rStyle w:val="HyperlinkText9pt"/>
                </w:rPr>
                <w:t>3346-30048</w:t>
              </w:r>
            </w:hyperlink>
          </w:p>
        </w:tc>
        <w:tc>
          <w:tcPr>
            <w:tcW w:w="2975" w:type="dxa"/>
          </w:tcPr>
          <w:p w14:paraId="36A14CE9" w14:textId="77777777" w:rsidR="004B3F04" w:rsidRDefault="004B3F04" w:rsidP="000659BE">
            <w:pPr>
              <w:pStyle w:val="TableText"/>
            </w:pPr>
          </w:p>
        </w:tc>
      </w:tr>
      <w:tr w:rsidR="004B3F04" w14:paraId="58CA11CD" w14:textId="77777777" w:rsidTr="000659BE">
        <w:trPr>
          <w:jc w:val="center"/>
        </w:trPr>
        <w:tc>
          <w:tcPr>
            <w:tcW w:w="3345" w:type="dxa"/>
          </w:tcPr>
          <w:p w14:paraId="3E415E84" w14:textId="77777777" w:rsidR="004B3F04" w:rsidRDefault="004B3F04" w:rsidP="000659BE">
            <w:pPr>
              <w:pStyle w:val="TableText"/>
            </w:pPr>
            <w:r>
              <w:tab/>
            </w:r>
            <w:r>
              <w:tab/>
              <w:t>measurePopulationExclusionCriteria</w:t>
            </w:r>
          </w:p>
        </w:tc>
        <w:tc>
          <w:tcPr>
            <w:tcW w:w="720" w:type="dxa"/>
          </w:tcPr>
          <w:p w14:paraId="6CD3BE59" w14:textId="77777777" w:rsidR="004B3F04" w:rsidRDefault="004B3F04" w:rsidP="000659BE">
            <w:pPr>
              <w:pStyle w:val="TableText"/>
            </w:pPr>
            <w:r>
              <w:t>1..1</w:t>
            </w:r>
          </w:p>
        </w:tc>
        <w:tc>
          <w:tcPr>
            <w:tcW w:w="1152" w:type="dxa"/>
          </w:tcPr>
          <w:p w14:paraId="123A58B7" w14:textId="77777777" w:rsidR="004B3F04" w:rsidRDefault="004B3F04" w:rsidP="000659BE">
            <w:pPr>
              <w:pStyle w:val="TableText"/>
            </w:pPr>
            <w:r>
              <w:t>SHALL</w:t>
            </w:r>
          </w:p>
        </w:tc>
        <w:tc>
          <w:tcPr>
            <w:tcW w:w="864" w:type="dxa"/>
          </w:tcPr>
          <w:p w14:paraId="636A2C09" w14:textId="77777777" w:rsidR="004B3F04" w:rsidRDefault="004B3F04" w:rsidP="000659BE">
            <w:pPr>
              <w:pStyle w:val="TableText"/>
            </w:pPr>
          </w:p>
        </w:tc>
        <w:tc>
          <w:tcPr>
            <w:tcW w:w="1104" w:type="dxa"/>
          </w:tcPr>
          <w:p w14:paraId="7B284103" w14:textId="77777777" w:rsidR="004B3F04" w:rsidRDefault="006C736C" w:rsidP="000659BE">
            <w:pPr>
              <w:pStyle w:val="TableText"/>
            </w:pPr>
            <w:hyperlink w:anchor="C_3346-30049">
              <w:r w:rsidR="004B3F04">
                <w:rPr>
                  <w:rStyle w:val="HyperlinkText9pt"/>
                </w:rPr>
                <w:t>3346-30049</w:t>
              </w:r>
            </w:hyperlink>
          </w:p>
        </w:tc>
        <w:tc>
          <w:tcPr>
            <w:tcW w:w="2975" w:type="dxa"/>
          </w:tcPr>
          <w:p w14:paraId="525317EF" w14:textId="77777777" w:rsidR="004B3F04" w:rsidRDefault="004B3F04" w:rsidP="000659BE">
            <w:pPr>
              <w:pStyle w:val="TableText"/>
            </w:pPr>
          </w:p>
        </w:tc>
      </w:tr>
      <w:tr w:rsidR="004B3F04" w14:paraId="092D87E6" w14:textId="77777777" w:rsidTr="000659BE">
        <w:trPr>
          <w:jc w:val="center"/>
        </w:trPr>
        <w:tc>
          <w:tcPr>
            <w:tcW w:w="3345" w:type="dxa"/>
          </w:tcPr>
          <w:p w14:paraId="5B19C77A" w14:textId="77777777" w:rsidR="004B3F04" w:rsidRDefault="004B3F04" w:rsidP="000659BE">
            <w:pPr>
              <w:pStyle w:val="TableText"/>
            </w:pPr>
            <w:r>
              <w:tab/>
            </w:r>
            <w:r>
              <w:tab/>
            </w:r>
            <w:r>
              <w:tab/>
              <w:t>code</w:t>
            </w:r>
          </w:p>
        </w:tc>
        <w:tc>
          <w:tcPr>
            <w:tcW w:w="720" w:type="dxa"/>
          </w:tcPr>
          <w:p w14:paraId="070683A4" w14:textId="77777777" w:rsidR="004B3F04" w:rsidRDefault="004B3F04" w:rsidP="000659BE">
            <w:pPr>
              <w:pStyle w:val="TableText"/>
            </w:pPr>
            <w:r>
              <w:t>1..1</w:t>
            </w:r>
          </w:p>
        </w:tc>
        <w:tc>
          <w:tcPr>
            <w:tcW w:w="1152" w:type="dxa"/>
          </w:tcPr>
          <w:p w14:paraId="1FF4E8C5" w14:textId="77777777" w:rsidR="004B3F04" w:rsidRDefault="004B3F04" w:rsidP="000659BE">
            <w:pPr>
              <w:pStyle w:val="TableText"/>
            </w:pPr>
            <w:r>
              <w:t>SHALL</w:t>
            </w:r>
          </w:p>
        </w:tc>
        <w:tc>
          <w:tcPr>
            <w:tcW w:w="864" w:type="dxa"/>
          </w:tcPr>
          <w:p w14:paraId="11929E44" w14:textId="77777777" w:rsidR="004B3F04" w:rsidRDefault="004B3F04" w:rsidP="000659BE">
            <w:pPr>
              <w:pStyle w:val="TableText"/>
            </w:pPr>
          </w:p>
        </w:tc>
        <w:tc>
          <w:tcPr>
            <w:tcW w:w="1104" w:type="dxa"/>
          </w:tcPr>
          <w:p w14:paraId="40CE623B" w14:textId="77777777" w:rsidR="004B3F04" w:rsidRDefault="006C736C" w:rsidP="000659BE">
            <w:pPr>
              <w:pStyle w:val="TableText"/>
            </w:pPr>
            <w:hyperlink w:anchor="C_3346-30050">
              <w:r w:rsidR="004B3F04">
                <w:rPr>
                  <w:rStyle w:val="HyperlinkText9pt"/>
                </w:rPr>
                <w:t>3346-30050</w:t>
              </w:r>
            </w:hyperlink>
          </w:p>
        </w:tc>
        <w:tc>
          <w:tcPr>
            <w:tcW w:w="2975" w:type="dxa"/>
          </w:tcPr>
          <w:p w14:paraId="489B4EDE" w14:textId="77777777" w:rsidR="004B3F04" w:rsidRDefault="004B3F04" w:rsidP="000659BE">
            <w:pPr>
              <w:pStyle w:val="TableText"/>
            </w:pPr>
          </w:p>
        </w:tc>
      </w:tr>
      <w:tr w:rsidR="004B3F04" w14:paraId="55F941BE" w14:textId="77777777" w:rsidTr="000659BE">
        <w:trPr>
          <w:jc w:val="center"/>
        </w:trPr>
        <w:tc>
          <w:tcPr>
            <w:tcW w:w="3345" w:type="dxa"/>
          </w:tcPr>
          <w:p w14:paraId="32C32F96" w14:textId="77777777" w:rsidR="004B3F04" w:rsidRDefault="004B3F04" w:rsidP="000659BE">
            <w:pPr>
              <w:pStyle w:val="TableText"/>
            </w:pPr>
            <w:r>
              <w:tab/>
            </w:r>
            <w:r>
              <w:tab/>
            </w:r>
            <w:r>
              <w:tab/>
            </w:r>
            <w:r>
              <w:tab/>
              <w:t>@code</w:t>
            </w:r>
          </w:p>
        </w:tc>
        <w:tc>
          <w:tcPr>
            <w:tcW w:w="720" w:type="dxa"/>
          </w:tcPr>
          <w:p w14:paraId="05056DB4" w14:textId="77777777" w:rsidR="004B3F04" w:rsidRDefault="004B3F04" w:rsidP="000659BE">
            <w:pPr>
              <w:pStyle w:val="TableText"/>
            </w:pPr>
            <w:r>
              <w:t>1..1</w:t>
            </w:r>
          </w:p>
        </w:tc>
        <w:tc>
          <w:tcPr>
            <w:tcW w:w="1152" w:type="dxa"/>
          </w:tcPr>
          <w:p w14:paraId="3C4E4E8F" w14:textId="77777777" w:rsidR="004B3F04" w:rsidRDefault="004B3F04" w:rsidP="000659BE">
            <w:pPr>
              <w:pStyle w:val="TableText"/>
            </w:pPr>
            <w:r>
              <w:t>SHALL</w:t>
            </w:r>
          </w:p>
        </w:tc>
        <w:tc>
          <w:tcPr>
            <w:tcW w:w="864" w:type="dxa"/>
          </w:tcPr>
          <w:p w14:paraId="23289852" w14:textId="77777777" w:rsidR="004B3F04" w:rsidRDefault="004B3F04" w:rsidP="000659BE">
            <w:pPr>
              <w:pStyle w:val="TableText"/>
            </w:pPr>
          </w:p>
        </w:tc>
        <w:tc>
          <w:tcPr>
            <w:tcW w:w="1104" w:type="dxa"/>
          </w:tcPr>
          <w:p w14:paraId="6768497E" w14:textId="77777777" w:rsidR="004B3F04" w:rsidRDefault="006C736C" w:rsidP="000659BE">
            <w:pPr>
              <w:pStyle w:val="TableText"/>
            </w:pPr>
            <w:hyperlink w:anchor="C_3346-30051">
              <w:r w:rsidR="004B3F04">
                <w:rPr>
                  <w:rStyle w:val="HyperlinkText9pt"/>
                </w:rPr>
                <w:t>3346-30051</w:t>
              </w:r>
            </w:hyperlink>
          </w:p>
        </w:tc>
        <w:tc>
          <w:tcPr>
            <w:tcW w:w="2975" w:type="dxa"/>
          </w:tcPr>
          <w:p w14:paraId="26D86075" w14:textId="77777777" w:rsidR="004B3F04" w:rsidRDefault="004B3F04" w:rsidP="000659BE">
            <w:pPr>
              <w:pStyle w:val="TableText"/>
            </w:pPr>
            <w:r>
              <w:t>MSRPOPLEX</w:t>
            </w:r>
          </w:p>
        </w:tc>
      </w:tr>
      <w:tr w:rsidR="004B3F04" w14:paraId="2CA4C922" w14:textId="77777777" w:rsidTr="000659BE">
        <w:trPr>
          <w:jc w:val="center"/>
        </w:trPr>
        <w:tc>
          <w:tcPr>
            <w:tcW w:w="3345" w:type="dxa"/>
          </w:tcPr>
          <w:p w14:paraId="565BFCAD" w14:textId="77777777" w:rsidR="004B3F04" w:rsidRDefault="004B3F04" w:rsidP="000659BE">
            <w:pPr>
              <w:pStyle w:val="TableText"/>
            </w:pPr>
            <w:r>
              <w:tab/>
            </w:r>
            <w:r>
              <w:tab/>
            </w:r>
            <w:r>
              <w:tab/>
            </w:r>
            <w:r>
              <w:tab/>
              <w:t>@codeSystem</w:t>
            </w:r>
          </w:p>
        </w:tc>
        <w:tc>
          <w:tcPr>
            <w:tcW w:w="720" w:type="dxa"/>
          </w:tcPr>
          <w:p w14:paraId="21F94CD8" w14:textId="77777777" w:rsidR="004B3F04" w:rsidRDefault="004B3F04" w:rsidP="000659BE">
            <w:pPr>
              <w:pStyle w:val="TableText"/>
            </w:pPr>
            <w:r>
              <w:t>1..1</w:t>
            </w:r>
          </w:p>
        </w:tc>
        <w:tc>
          <w:tcPr>
            <w:tcW w:w="1152" w:type="dxa"/>
          </w:tcPr>
          <w:p w14:paraId="7405C5B2" w14:textId="77777777" w:rsidR="004B3F04" w:rsidRDefault="004B3F04" w:rsidP="000659BE">
            <w:pPr>
              <w:pStyle w:val="TableText"/>
            </w:pPr>
            <w:r>
              <w:t>SHALL</w:t>
            </w:r>
          </w:p>
        </w:tc>
        <w:tc>
          <w:tcPr>
            <w:tcW w:w="864" w:type="dxa"/>
          </w:tcPr>
          <w:p w14:paraId="1C7E2598" w14:textId="77777777" w:rsidR="004B3F04" w:rsidRDefault="004B3F04" w:rsidP="000659BE">
            <w:pPr>
              <w:pStyle w:val="TableText"/>
            </w:pPr>
          </w:p>
        </w:tc>
        <w:tc>
          <w:tcPr>
            <w:tcW w:w="1104" w:type="dxa"/>
          </w:tcPr>
          <w:p w14:paraId="2E74E94C" w14:textId="77777777" w:rsidR="004B3F04" w:rsidRDefault="006C736C" w:rsidP="000659BE">
            <w:pPr>
              <w:pStyle w:val="TableText"/>
            </w:pPr>
            <w:hyperlink w:anchor="C_3346-30100">
              <w:r w:rsidR="004B3F04">
                <w:rPr>
                  <w:rStyle w:val="HyperlinkText9pt"/>
                </w:rPr>
                <w:t>3346-30100</w:t>
              </w:r>
            </w:hyperlink>
          </w:p>
        </w:tc>
        <w:tc>
          <w:tcPr>
            <w:tcW w:w="2975" w:type="dxa"/>
          </w:tcPr>
          <w:p w14:paraId="5626E179" w14:textId="77777777" w:rsidR="004B3F04" w:rsidRDefault="004B3F04" w:rsidP="000659BE">
            <w:pPr>
              <w:pStyle w:val="TableText"/>
            </w:pPr>
            <w:r>
              <w:t>urn:oid:2.16.840.1.113883.5.4 (HL7ActCode)</w:t>
            </w:r>
          </w:p>
        </w:tc>
      </w:tr>
      <w:tr w:rsidR="004B3F04" w14:paraId="55D38B60" w14:textId="77777777" w:rsidTr="000659BE">
        <w:trPr>
          <w:jc w:val="center"/>
        </w:trPr>
        <w:tc>
          <w:tcPr>
            <w:tcW w:w="3345" w:type="dxa"/>
          </w:tcPr>
          <w:p w14:paraId="48C4DF97" w14:textId="77777777" w:rsidR="004B3F04" w:rsidRDefault="004B3F04" w:rsidP="000659BE">
            <w:pPr>
              <w:pStyle w:val="TableText"/>
            </w:pPr>
            <w:r>
              <w:tab/>
            </w:r>
            <w:r>
              <w:tab/>
            </w:r>
            <w:r>
              <w:tab/>
              <w:t>precondition</w:t>
            </w:r>
          </w:p>
        </w:tc>
        <w:tc>
          <w:tcPr>
            <w:tcW w:w="720" w:type="dxa"/>
          </w:tcPr>
          <w:p w14:paraId="43C26D36" w14:textId="77777777" w:rsidR="004B3F04" w:rsidRDefault="004B3F04" w:rsidP="000659BE">
            <w:pPr>
              <w:pStyle w:val="TableText"/>
            </w:pPr>
            <w:r>
              <w:t>1..*</w:t>
            </w:r>
          </w:p>
        </w:tc>
        <w:tc>
          <w:tcPr>
            <w:tcW w:w="1152" w:type="dxa"/>
          </w:tcPr>
          <w:p w14:paraId="14E483CA" w14:textId="77777777" w:rsidR="004B3F04" w:rsidRDefault="004B3F04" w:rsidP="000659BE">
            <w:pPr>
              <w:pStyle w:val="TableText"/>
            </w:pPr>
            <w:r>
              <w:t>SHALL</w:t>
            </w:r>
          </w:p>
        </w:tc>
        <w:tc>
          <w:tcPr>
            <w:tcW w:w="864" w:type="dxa"/>
          </w:tcPr>
          <w:p w14:paraId="1DA0A7B0" w14:textId="77777777" w:rsidR="004B3F04" w:rsidRDefault="004B3F04" w:rsidP="000659BE">
            <w:pPr>
              <w:pStyle w:val="TableText"/>
            </w:pPr>
          </w:p>
        </w:tc>
        <w:tc>
          <w:tcPr>
            <w:tcW w:w="1104" w:type="dxa"/>
          </w:tcPr>
          <w:p w14:paraId="374DD378" w14:textId="77777777" w:rsidR="004B3F04" w:rsidRDefault="006C736C" w:rsidP="000659BE">
            <w:pPr>
              <w:pStyle w:val="TableText"/>
            </w:pPr>
            <w:hyperlink w:anchor="C_3346-34901">
              <w:r w:rsidR="004B3F04">
                <w:rPr>
                  <w:rStyle w:val="HyperlinkText9pt"/>
                </w:rPr>
                <w:t>3346-34901</w:t>
              </w:r>
            </w:hyperlink>
          </w:p>
        </w:tc>
        <w:tc>
          <w:tcPr>
            <w:tcW w:w="2975" w:type="dxa"/>
          </w:tcPr>
          <w:p w14:paraId="3FB675D7" w14:textId="77777777" w:rsidR="004B3F04" w:rsidRDefault="004B3F04" w:rsidP="000659BE">
            <w:pPr>
              <w:pStyle w:val="TableText"/>
            </w:pPr>
          </w:p>
        </w:tc>
      </w:tr>
      <w:tr w:rsidR="004B3F04" w14:paraId="290183F5" w14:textId="77777777" w:rsidTr="000659BE">
        <w:trPr>
          <w:jc w:val="center"/>
        </w:trPr>
        <w:tc>
          <w:tcPr>
            <w:tcW w:w="3345" w:type="dxa"/>
          </w:tcPr>
          <w:p w14:paraId="2F96CCA6" w14:textId="77777777" w:rsidR="004B3F04" w:rsidRDefault="004B3F04" w:rsidP="000659BE">
            <w:pPr>
              <w:pStyle w:val="TableText"/>
            </w:pPr>
            <w:r>
              <w:tab/>
            </w:r>
            <w:r>
              <w:tab/>
            </w:r>
            <w:r>
              <w:tab/>
            </w:r>
            <w:r>
              <w:tab/>
              <w:t>criteriaReference</w:t>
            </w:r>
          </w:p>
        </w:tc>
        <w:tc>
          <w:tcPr>
            <w:tcW w:w="720" w:type="dxa"/>
          </w:tcPr>
          <w:p w14:paraId="4735CFED" w14:textId="77777777" w:rsidR="004B3F04" w:rsidRDefault="004B3F04" w:rsidP="000659BE">
            <w:pPr>
              <w:pStyle w:val="TableText"/>
            </w:pPr>
            <w:r>
              <w:t>1..1</w:t>
            </w:r>
          </w:p>
        </w:tc>
        <w:tc>
          <w:tcPr>
            <w:tcW w:w="1152" w:type="dxa"/>
          </w:tcPr>
          <w:p w14:paraId="767685D8" w14:textId="77777777" w:rsidR="004B3F04" w:rsidRDefault="004B3F04" w:rsidP="000659BE">
            <w:pPr>
              <w:pStyle w:val="TableText"/>
            </w:pPr>
            <w:r>
              <w:t>SHALL</w:t>
            </w:r>
          </w:p>
        </w:tc>
        <w:tc>
          <w:tcPr>
            <w:tcW w:w="864" w:type="dxa"/>
          </w:tcPr>
          <w:p w14:paraId="3BF9AC00" w14:textId="77777777" w:rsidR="004B3F04" w:rsidRDefault="004B3F04" w:rsidP="000659BE">
            <w:pPr>
              <w:pStyle w:val="TableText"/>
            </w:pPr>
          </w:p>
        </w:tc>
        <w:tc>
          <w:tcPr>
            <w:tcW w:w="1104" w:type="dxa"/>
          </w:tcPr>
          <w:p w14:paraId="744851A4" w14:textId="77777777" w:rsidR="004B3F04" w:rsidRDefault="006C736C" w:rsidP="000659BE">
            <w:pPr>
              <w:pStyle w:val="TableText"/>
            </w:pPr>
            <w:hyperlink w:anchor="C_3346-34902">
              <w:r w:rsidR="004B3F04">
                <w:rPr>
                  <w:rStyle w:val="HyperlinkText9pt"/>
                </w:rPr>
                <w:t>3346-34902</w:t>
              </w:r>
            </w:hyperlink>
          </w:p>
        </w:tc>
        <w:tc>
          <w:tcPr>
            <w:tcW w:w="2975" w:type="dxa"/>
          </w:tcPr>
          <w:p w14:paraId="1570F206" w14:textId="77777777" w:rsidR="004B3F04" w:rsidRDefault="004B3F04" w:rsidP="000659BE">
            <w:pPr>
              <w:pStyle w:val="TableText"/>
            </w:pPr>
          </w:p>
        </w:tc>
      </w:tr>
      <w:tr w:rsidR="004B3F04" w14:paraId="16EF85E2" w14:textId="77777777" w:rsidTr="000659BE">
        <w:trPr>
          <w:jc w:val="center"/>
        </w:trPr>
        <w:tc>
          <w:tcPr>
            <w:tcW w:w="3345" w:type="dxa"/>
          </w:tcPr>
          <w:p w14:paraId="3A301530" w14:textId="77777777" w:rsidR="004B3F04" w:rsidRDefault="004B3F04" w:rsidP="000659BE">
            <w:pPr>
              <w:pStyle w:val="TableText"/>
            </w:pPr>
            <w:r>
              <w:lastRenderedPageBreak/>
              <w:tab/>
            </w:r>
            <w:r>
              <w:tab/>
            </w:r>
            <w:r>
              <w:tab/>
            </w:r>
            <w:r>
              <w:tab/>
            </w:r>
            <w:r>
              <w:tab/>
              <w:t>id</w:t>
            </w:r>
          </w:p>
        </w:tc>
        <w:tc>
          <w:tcPr>
            <w:tcW w:w="720" w:type="dxa"/>
          </w:tcPr>
          <w:p w14:paraId="61A99B57" w14:textId="77777777" w:rsidR="004B3F04" w:rsidRDefault="004B3F04" w:rsidP="000659BE">
            <w:pPr>
              <w:pStyle w:val="TableText"/>
            </w:pPr>
            <w:r>
              <w:t>1..1</w:t>
            </w:r>
          </w:p>
        </w:tc>
        <w:tc>
          <w:tcPr>
            <w:tcW w:w="1152" w:type="dxa"/>
          </w:tcPr>
          <w:p w14:paraId="42B94EB1" w14:textId="77777777" w:rsidR="004B3F04" w:rsidRDefault="004B3F04" w:rsidP="000659BE">
            <w:pPr>
              <w:pStyle w:val="TableText"/>
            </w:pPr>
            <w:r>
              <w:t>SHALL</w:t>
            </w:r>
          </w:p>
        </w:tc>
        <w:tc>
          <w:tcPr>
            <w:tcW w:w="864" w:type="dxa"/>
          </w:tcPr>
          <w:p w14:paraId="5A0CC054" w14:textId="77777777" w:rsidR="004B3F04" w:rsidRDefault="004B3F04" w:rsidP="000659BE">
            <w:pPr>
              <w:pStyle w:val="TableText"/>
            </w:pPr>
          </w:p>
        </w:tc>
        <w:tc>
          <w:tcPr>
            <w:tcW w:w="1104" w:type="dxa"/>
          </w:tcPr>
          <w:p w14:paraId="363B432A" w14:textId="77777777" w:rsidR="004B3F04" w:rsidRDefault="006C736C" w:rsidP="000659BE">
            <w:pPr>
              <w:pStyle w:val="TableText"/>
            </w:pPr>
            <w:hyperlink w:anchor="C_3346-34903">
              <w:r w:rsidR="004B3F04">
                <w:rPr>
                  <w:rStyle w:val="HyperlinkText9pt"/>
                </w:rPr>
                <w:t>3346-34903</w:t>
              </w:r>
            </w:hyperlink>
          </w:p>
        </w:tc>
        <w:tc>
          <w:tcPr>
            <w:tcW w:w="2975" w:type="dxa"/>
          </w:tcPr>
          <w:p w14:paraId="1A8C6446" w14:textId="77777777" w:rsidR="004B3F04" w:rsidRDefault="004B3F04" w:rsidP="000659BE">
            <w:pPr>
              <w:pStyle w:val="TableText"/>
            </w:pPr>
          </w:p>
        </w:tc>
      </w:tr>
      <w:tr w:rsidR="004B3F04" w14:paraId="1039DD46" w14:textId="77777777" w:rsidTr="000659BE">
        <w:trPr>
          <w:jc w:val="center"/>
        </w:trPr>
        <w:tc>
          <w:tcPr>
            <w:tcW w:w="3345" w:type="dxa"/>
          </w:tcPr>
          <w:p w14:paraId="7DEFE845" w14:textId="77777777" w:rsidR="004B3F04" w:rsidRDefault="004B3F04" w:rsidP="000659BE">
            <w:pPr>
              <w:pStyle w:val="TableText"/>
            </w:pPr>
            <w:r>
              <w:tab/>
            </w:r>
            <w:r>
              <w:tab/>
            </w:r>
            <w:r>
              <w:tab/>
            </w:r>
            <w:r>
              <w:tab/>
            </w:r>
            <w:r>
              <w:tab/>
            </w:r>
            <w:r>
              <w:tab/>
              <w:t>@root</w:t>
            </w:r>
          </w:p>
        </w:tc>
        <w:tc>
          <w:tcPr>
            <w:tcW w:w="720" w:type="dxa"/>
          </w:tcPr>
          <w:p w14:paraId="77AE8F9B" w14:textId="77777777" w:rsidR="004B3F04" w:rsidRDefault="004B3F04" w:rsidP="000659BE">
            <w:pPr>
              <w:pStyle w:val="TableText"/>
            </w:pPr>
            <w:r>
              <w:t>1..1</w:t>
            </w:r>
          </w:p>
        </w:tc>
        <w:tc>
          <w:tcPr>
            <w:tcW w:w="1152" w:type="dxa"/>
          </w:tcPr>
          <w:p w14:paraId="7EC826EA" w14:textId="77777777" w:rsidR="004B3F04" w:rsidRDefault="004B3F04" w:rsidP="000659BE">
            <w:pPr>
              <w:pStyle w:val="TableText"/>
            </w:pPr>
            <w:r>
              <w:t>SHALL</w:t>
            </w:r>
          </w:p>
        </w:tc>
        <w:tc>
          <w:tcPr>
            <w:tcW w:w="864" w:type="dxa"/>
          </w:tcPr>
          <w:p w14:paraId="5F89D7B7" w14:textId="77777777" w:rsidR="004B3F04" w:rsidRDefault="004B3F04" w:rsidP="000659BE">
            <w:pPr>
              <w:pStyle w:val="TableText"/>
            </w:pPr>
          </w:p>
        </w:tc>
        <w:tc>
          <w:tcPr>
            <w:tcW w:w="1104" w:type="dxa"/>
          </w:tcPr>
          <w:p w14:paraId="4625794C" w14:textId="77777777" w:rsidR="004B3F04" w:rsidRDefault="006C736C" w:rsidP="000659BE">
            <w:pPr>
              <w:pStyle w:val="TableText"/>
            </w:pPr>
            <w:hyperlink w:anchor="C_3346-34906">
              <w:r w:rsidR="004B3F04">
                <w:rPr>
                  <w:rStyle w:val="HyperlinkText9pt"/>
                </w:rPr>
                <w:t>3346-34906</w:t>
              </w:r>
            </w:hyperlink>
          </w:p>
        </w:tc>
        <w:tc>
          <w:tcPr>
            <w:tcW w:w="2975" w:type="dxa"/>
          </w:tcPr>
          <w:p w14:paraId="26AB2F14" w14:textId="77777777" w:rsidR="004B3F04" w:rsidRDefault="004B3F04" w:rsidP="000659BE">
            <w:pPr>
              <w:pStyle w:val="TableText"/>
            </w:pPr>
          </w:p>
        </w:tc>
      </w:tr>
      <w:tr w:rsidR="004B3F04" w14:paraId="60ED21D8" w14:textId="77777777" w:rsidTr="000659BE">
        <w:trPr>
          <w:jc w:val="center"/>
        </w:trPr>
        <w:tc>
          <w:tcPr>
            <w:tcW w:w="3345" w:type="dxa"/>
          </w:tcPr>
          <w:p w14:paraId="16EA7317" w14:textId="77777777" w:rsidR="004B3F04" w:rsidRDefault="004B3F04" w:rsidP="000659BE">
            <w:pPr>
              <w:pStyle w:val="TableText"/>
            </w:pPr>
            <w:r>
              <w:tab/>
            </w:r>
            <w:r>
              <w:tab/>
            </w:r>
            <w:r>
              <w:tab/>
            </w:r>
            <w:r>
              <w:tab/>
            </w:r>
            <w:r>
              <w:tab/>
            </w:r>
            <w:r>
              <w:tab/>
              <w:t>@extension</w:t>
            </w:r>
          </w:p>
        </w:tc>
        <w:tc>
          <w:tcPr>
            <w:tcW w:w="720" w:type="dxa"/>
          </w:tcPr>
          <w:p w14:paraId="3B4DF6B9" w14:textId="77777777" w:rsidR="004B3F04" w:rsidRDefault="004B3F04" w:rsidP="000659BE">
            <w:pPr>
              <w:pStyle w:val="TableText"/>
            </w:pPr>
            <w:r>
              <w:t>1..1</w:t>
            </w:r>
          </w:p>
        </w:tc>
        <w:tc>
          <w:tcPr>
            <w:tcW w:w="1152" w:type="dxa"/>
          </w:tcPr>
          <w:p w14:paraId="38FEE7FB" w14:textId="77777777" w:rsidR="004B3F04" w:rsidRDefault="004B3F04" w:rsidP="000659BE">
            <w:pPr>
              <w:pStyle w:val="TableText"/>
            </w:pPr>
            <w:r>
              <w:t>SHALL</w:t>
            </w:r>
          </w:p>
        </w:tc>
        <w:tc>
          <w:tcPr>
            <w:tcW w:w="864" w:type="dxa"/>
          </w:tcPr>
          <w:p w14:paraId="26165AAE" w14:textId="77777777" w:rsidR="004B3F04" w:rsidRDefault="004B3F04" w:rsidP="000659BE">
            <w:pPr>
              <w:pStyle w:val="TableText"/>
            </w:pPr>
          </w:p>
        </w:tc>
        <w:tc>
          <w:tcPr>
            <w:tcW w:w="1104" w:type="dxa"/>
          </w:tcPr>
          <w:p w14:paraId="42A19E87" w14:textId="77777777" w:rsidR="004B3F04" w:rsidRDefault="006C736C" w:rsidP="000659BE">
            <w:pPr>
              <w:pStyle w:val="TableText"/>
            </w:pPr>
            <w:hyperlink w:anchor="C_3346-34907">
              <w:r w:rsidR="004B3F04">
                <w:rPr>
                  <w:rStyle w:val="HyperlinkText9pt"/>
                </w:rPr>
                <w:t>3346-34907</w:t>
              </w:r>
            </w:hyperlink>
          </w:p>
        </w:tc>
        <w:tc>
          <w:tcPr>
            <w:tcW w:w="2975" w:type="dxa"/>
          </w:tcPr>
          <w:p w14:paraId="4D4B684D" w14:textId="77777777" w:rsidR="004B3F04" w:rsidRDefault="004B3F04" w:rsidP="000659BE">
            <w:pPr>
              <w:pStyle w:val="TableText"/>
            </w:pPr>
          </w:p>
        </w:tc>
      </w:tr>
      <w:tr w:rsidR="004B3F04" w14:paraId="3A116EE6" w14:textId="77777777" w:rsidTr="000659BE">
        <w:trPr>
          <w:jc w:val="center"/>
        </w:trPr>
        <w:tc>
          <w:tcPr>
            <w:tcW w:w="3345" w:type="dxa"/>
          </w:tcPr>
          <w:p w14:paraId="04384D70" w14:textId="77777777" w:rsidR="004B3F04" w:rsidRDefault="004B3F04" w:rsidP="000659BE">
            <w:pPr>
              <w:pStyle w:val="TableText"/>
            </w:pPr>
            <w:r>
              <w:tab/>
              <w:t>component</w:t>
            </w:r>
          </w:p>
        </w:tc>
        <w:tc>
          <w:tcPr>
            <w:tcW w:w="720" w:type="dxa"/>
          </w:tcPr>
          <w:p w14:paraId="7EFF7FBA" w14:textId="77777777" w:rsidR="004B3F04" w:rsidRDefault="004B3F04" w:rsidP="000659BE">
            <w:pPr>
              <w:pStyle w:val="TableText"/>
            </w:pPr>
            <w:r>
              <w:t>0..*</w:t>
            </w:r>
          </w:p>
        </w:tc>
        <w:tc>
          <w:tcPr>
            <w:tcW w:w="1152" w:type="dxa"/>
          </w:tcPr>
          <w:p w14:paraId="2AD3EBB2" w14:textId="77777777" w:rsidR="004B3F04" w:rsidRDefault="004B3F04" w:rsidP="000659BE">
            <w:pPr>
              <w:pStyle w:val="TableText"/>
            </w:pPr>
            <w:r>
              <w:t>MAY</w:t>
            </w:r>
          </w:p>
        </w:tc>
        <w:tc>
          <w:tcPr>
            <w:tcW w:w="864" w:type="dxa"/>
          </w:tcPr>
          <w:p w14:paraId="1F05DF83" w14:textId="77777777" w:rsidR="004B3F04" w:rsidRDefault="004B3F04" w:rsidP="000659BE">
            <w:pPr>
              <w:pStyle w:val="TableText"/>
            </w:pPr>
          </w:p>
        </w:tc>
        <w:tc>
          <w:tcPr>
            <w:tcW w:w="1104" w:type="dxa"/>
          </w:tcPr>
          <w:p w14:paraId="3F5C61E2" w14:textId="77777777" w:rsidR="004B3F04" w:rsidRDefault="006C736C" w:rsidP="000659BE">
            <w:pPr>
              <w:pStyle w:val="TableText"/>
            </w:pPr>
            <w:hyperlink w:anchor="C_3346-30052">
              <w:r w:rsidR="004B3F04">
                <w:rPr>
                  <w:rStyle w:val="HyperlinkText9pt"/>
                </w:rPr>
                <w:t>3346-30052</w:t>
              </w:r>
            </w:hyperlink>
          </w:p>
        </w:tc>
        <w:tc>
          <w:tcPr>
            <w:tcW w:w="2975" w:type="dxa"/>
          </w:tcPr>
          <w:p w14:paraId="5623E4E8" w14:textId="77777777" w:rsidR="004B3F04" w:rsidRDefault="004B3F04" w:rsidP="000659BE">
            <w:pPr>
              <w:pStyle w:val="TableText"/>
            </w:pPr>
          </w:p>
        </w:tc>
      </w:tr>
      <w:tr w:rsidR="004B3F04" w14:paraId="6A740F41" w14:textId="77777777" w:rsidTr="000659BE">
        <w:trPr>
          <w:jc w:val="center"/>
        </w:trPr>
        <w:tc>
          <w:tcPr>
            <w:tcW w:w="3345" w:type="dxa"/>
          </w:tcPr>
          <w:p w14:paraId="49D8467F" w14:textId="77777777" w:rsidR="004B3F04" w:rsidRDefault="004B3F04" w:rsidP="000659BE">
            <w:pPr>
              <w:pStyle w:val="TableText"/>
            </w:pPr>
            <w:r>
              <w:tab/>
            </w:r>
            <w:r>
              <w:tab/>
              <w:t>stratifierCriteria</w:t>
            </w:r>
          </w:p>
        </w:tc>
        <w:tc>
          <w:tcPr>
            <w:tcW w:w="720" w:type="dxa"/>
          </w:tcPr>
          <w:p w14:paraId="091540EB" w14:textId="77777777" w:rsidR="004B3F04" w:rsidRDefault="004B3F04" w:rsidP="000659BE">
            <w:pPr>
              <w:pStyle w:val="TableText"/>
            </w:pPr>
            <w:r>
              <w:t>1..1</w:t>
            </w:r>
          </w:p>
        </w:tc>
        <w:tc>
          <w:tcPr>
            <w:tcW w:w="1152" w:type="dxa"/>
          </w:tcPr>
          <w:p w14:paraId="0F68357D" w14:textId="77777777" w:rsidR="004B3F04" w:rsidRDefault="004B3F04" w:rsidP="000659BE">
            <w:pPr>
              <w:pStyle w:val="TableText"/>
            </w:pPr>
            <w:r>
              <w:t>SHALL</w:t>
            </w:r>
          </w:p>
        </w:tc>
        <w:tc>
          <w:tcPr>
            <w:tcW w:w="864" w:type="dxa"/>
          </w:tcPr>
          <w:p w14:paraId="2BD8C624" w14:textId="77777777" w:rsidR="004B3F04" w:rsidRDefault="004B3F04" w:rsidP="000659BE">
            <w:pPr>
              <w:pStyle w:val="TableText"/>
            </w:pPr>
          </w:p>
        </w:tc>
        <w:tc>
          <w:tcPr>
            <w:tcW w:w="1104" w:type="dxa"/>
          </w:tcPr>
          <w:p w14:paraId="363622BA" w14:textId="77777777" w:rsidR="004B3F04" w:rsidRDefault="006C736C" w:rsidP="000659BE">
            <w:pPr>
              <w:pStyle w:val="TableText"/>
            </w:pPr>
            <w:hyperlink w:anchor="C_3346-30053">
              <w:r w:rsidR="004B3F04">
                <w:rPr>
                  <w:rStyle w:val="HyperlinkText9pt"/>
                </w:rPr>
                <w:t>3346-30053</w:t>
              </w:r>
            </w:hyperlink>
          </w:p>
        </w:tc>
        <w:tc>
          <w:tcPr>
            <w:tcW w:w="2975" w:type="dxa"/>
          </w:tcPr>
          <w:p w14:paraId="55DF16A1" w14:textId="77777777" w:rsidR="004B3F04" w:rsidRDefault="004B3F04" w:rsidP="000659BE">
            <w:pPr>
              <w:pStyle w:val="TableText"/>
            </w:pPr>
          </w:p>
        </w:tc>
      </w:tr>
      <w:tr w:rsidR="004B3F04" w14:paraId="2E6E19CA" w14:textId="77777777" w:rsidTr="000659BE">
        <w:trPr>
          <w:jc w:val="center"/>
        </w:trPr>
        <w:tc>
          <w:tcPr>
            <w:tcW w:w="3345" w:type="dxa"/>
          </w:tcPr>
          <w:p w14:paraId="017A189E" w14:textId="77777777" w:rsidR="004B3F04" w:rsidRDefault="004B3F04" w:rsidP="000659BE">
            <w:pPr>
              <w:pStyle w:val="TableText"/>
            </w:pPr>
            <w:r>
              <w:tab/>
            </w:r>
            <w:r>
              <w:tab/>
            </w:r>
            <w:r>
              <w:tab/>
              <w:t>code</w:t>
            </w:r>
          </w:p>
        </w:tc>
        <w:tc>
          <w:tcPr>
            <w:tcW w:w="720" w:type="dxa"/>
          </w:tcPr>
          <w:p w14:paraId="440F1D5F" w14:textId="77777777" w:rsidR="004B3F04" w:rsidRDefault="004B3F04" w:rsidP="000659BE">
            <w:pPr>
              <w:pStyle w:val="TableText"/>
            </w:pPr>
            <w:r>
              <w:t>0..1</w:t>
            </w:r>
          </w:p>
        </w:tc>
        <w:tc>
          <w:tcPr>
            <w:tcW w:w="1152" w:type="dxa"/>
          </w:tcPr>
          <w:p w14:paraId="12E6934B" w14:textId="77777777" w:rsidR="004B3F04" w:rsidRDefault="004B3F04" w:rsidP="000659BE">
            <w:pPr>
              <w:pStyle w:val="TableText"/>
            </w:pPr>
            <w:r>
              <w:t>MAY</w:t>
            </w:r>
          </w:p>
        </w:tc>
        <w:tc>
          <w:tcPr>
            <w:tcW w:w="864" w:type="dxa"/>
          </w:tcPr>
          <w:p w14:paraId="32AD51A7" w14:textId="77777777" w:rsidR="004B3F04" w:rsidRDefault="004B3F04" w:rsidP="000659BE">
            <w:pPr>
              <w:pStyle w:val="TableText"/>
            </w:pPr>
          </w:p>
        </w:tc>
        <w:tc>
          <w:tcPr>
            <w:tcW w:w="1104" w:type="dxa"/>
          </w:tcPr>
          <w:p w14:paraId="3E22505B" w14:textId="77777777" w:rsidR="004B3F04" w:rsidRDefault="006C736C" w:rsidP="000659BE">
            <w:pPr>
              <w:pStyle w:val="TableText"/>
            </w:pPr>
            <w:hyperlink w:anchor="C_3346-30054">
              <w:r w:rsidR="004B3F04">
                <w:rPr>
                  <w:rStyle w:val="HyperlinkText9pt"/>
                </w:rPr>
                <w:t>3346-30054</w:t>
              </w:r>
            </w:hyperlink>
          </w:p>
        </w:tc>
        <w:tc>
          <w:tcPr>
            <w:tcW w:w="2975" w:type="dxa"/>
          </w:tcPr>
          <w:p w14:paraId="457180FC" w14:textId="77777777" w:rsidR="004B3F04" w:rsidRDefault="004B3F04" w:rsidP="000659BE">
            <w:pPr>
              <w:pStyle w:val="TableText"/>
            </w:pPr>
          </w:p>
        </w:tc>
      </w:tr>
      <w:tr w:rsidR="004B3F04" w14:paraId="1D99B738" w14:textId="77777777" w:rsidTr="000659BE">
        <w:trPr>
          <w:jc w:val="center"/>
        </w:trPr>
        <w:tc>
          <w:tcPr>
            <w:tcW w:w="3345" w:type="dxa"/>
          </w:tcPr>
          <w:p w14:paraId="50E036D8" w14:textId="77777777" w:rsidR="004B3F04" w:rsidRDefault="004B3F04" w:rsidP="000659BE">
            <w:pPr>
              <w:pStyle w:val="TableText"/>
            </w:pPr>
            <w:r>
              <w:tab/>
            </w:r>
            <w:r>
              <w:tab/>
            </w:r>
            <w:r>
              <w:tab/>
            </w:r>
            <w:r>
              <w:tab/>
              <w:t>@code</w:t>
            </w:r>
          </w:p>
        </w:tc>
        <w:tc>
          <w:tcPr>
            <w:tcW w:w="720" w:type="dxa"/>
          </w:tcPr>
          <w:p w14:paraId="44A4DBDA" w14:textId="77777777" w:rsidR="004B3F04" w:rsidRDefault="004B3F04" w:rsidP="000659BE">
            <w:pPr>
              <w:pStyle w:val="TableText"/>
            </w:pPr>
            <w:r>
              <w:t>1..1</w:t>
            </w:r>
          </w:p>
        </w:tc>
        <w:tc>
          <w:tcPr>
            <w:tcW w:w="1152" w:type="dxa"/>
          </w:tcPr>
          <w:p w14:paraId="03931CCE" w14:textId="77777777" w:rsidR="004B3F04" w:rsidRDefault="004B3F04" w:rsidP="000659BE">
            <w:pPr>
              <w:pStyle w:val="TableText"/>
            </w:pPr>
            <w:r>
              <w:t>SHALL</w:t>
            </w:r>
          </w:p>
        </w:tc>
        <w:tc>
          <w:tcPr>
            <w:tcW w:w="864" w:type="dxa"/>
          </w:tcPr>
          <w:p w14:paraId="3DC4BFD0" w14:textId="77777777" w:rsidR="004B3F04" w:rsidRDefault="004B3F04" w:rsidP="000659BE">
            <w:pPr>
              <w:pStyle w:val="TableText"/>
            </w:pPr>
          </w:p>
        </w:tc>
        <w:tc>
          <w:tcPr>
            <w:tcW w:w="1104" w:type="dxa"/>
          </w:tcPr>
          <w:p w14:paraId="3FFF5226" w14:textId="77777777" w:rsidR="004B3F04" w:rsidRDefault="006C736C" w:rsidP="000659BE">
            <w:pPr>
              <w:pStyle w:val="TableText"/>
            </w:pPr>
            <w:hyperlink w:anchor="C_3346-30055">
              <w:r w:rsidR="004B3F04">
                <w:rPr>
                  <w:rStyle w:val="HyperlinkText9pt"/>
                </w:rPr>
                <w:t>3346-30055</w:t>
              </w:r>
            </w:hyperlink>
          </w:p>
        </w:tc>
        <w:tc>
          <w:tcPr>
            <w:tcW w:w="2975" w:type="dxa"/>
          </w:tcPr>
          <w:p w14:paraId="40FF4F80" w14:textId="77777777" w:rsidR="004B3F04" w:rsidRDefault="004B3F04" w:rsidP="000659BE">
            <w:pPr>
              <w:pStyle w:val="TableText"/>
            </w:pPr>
            <w:r>
              <w:t>STRAT</w:t>
            </w:r>
          </w:p>
        </w:tc>
      </w:tr>
      <w:tr w:rsidR="004B3F04" w14:paraId="32811DA5" w14:textId="77777777" w:rsidTr="000659BE">
        <w:trPr>
          <w:jc w:val="center"/>
        </w:trPr>
        <w:tc>
          <w:tcPr>
            <w:tcW w:w="3345" w:type="dxa"/>
          </w:tcPr>
          <w:p w14:paraId="2D16B164" w14:textId="77777777" w:rsidR="004B3F04" w:rsidRDefault="004B3F04" w:rsidP="000659BE">
            <w:pPr>
              <w:pStyle w:val="TableText"/>
            </w:pPr>
            <w:r>
              <w:tab/>
            </w:r>
            <w:r>
              <w:tab/>
            </w:r>
            <w:r>
              <w:tab/>
            </w:r>
            <w:r>
              <w:tab/>
              <w:t>@codeSystem</w:t>
            </w:r>
          </w:p>
        </w:tc>
        <w:tc>
          <w:tcPr>
            <w:tcW w:w="720" w:type="dxa"/>
          </w:tcPr>
          <w:p w14:paraId="5AA01F32" w14:textId="77777777" w:rsidR="004B3F04" w:rsidRDefault="004B3F04" w:rsidP="000659BE">
            <w:pPr>
              <w:pStyle w:val="TableText"/>
            </w:pPr>
            <w:r>
              <w:t>1..1</w:t>
            </w:r>
          </w:p>
        </w:tc>
        <w:tc>
          <w:tcPr>
            <w:tcW w:w="1152" w:type="dxa"/>
          </w:tcPr>
          <w:p w14:paraId="4BD9A126" w14:textId="77777777" w:rsidR="004B3F04" w:rsidRDefault="004B3F04" w:rsidP="000659BE">
            <w:pPr>
              <w:pStyle w:val="TableText"/>
            </w:pPr>
            <w:r>
              <w:t>SHALL</w:t>
            </w:r>
          </w:p>
        </w:tc>
        <w:tc>
          <w:tcPr>
            <w:tcW w:w="864" w:type="dxa"/>
          </w:tcPr>
          <w:p w14:paraId="7707FC6D" w14:textId="77777777" w:rsidR="004B3F04" w:rsidRDefault="004B3F04" w:rsidP="000659BE">
            <w:pPr>
              <w:pStyle w:val="TableText"/>
            </w:pPr>
          </w:p>
        </w:tc>
        <w:tc>
          <w:tcPr>
            <w:tcW w:w="1104" w:type="dxa"/>
          </w:tcPr>
          <w:p w14:paraId="086BE8B2" w14:textId="77777777" w:rsidR="004B3F04" w:rsidRDefault="006C736C" w:rsidP="000659BE">
            <w:pPr>
              <w:pStyle w:val="TableText"/>
            </w:pPr>
            <w:hyperlink w:anchor="C_3346-30101">
              <w:r w:rsidR="004B3F04">
                <w:rPr>
                  <w:rStyle w:val="HyperlinkText9pt"/>
                </w:rPr>
                <w:t>3346-30101</w:t>
              </w:r>
            </w:hyperlink>
          </w:p>
        </w:tc>
        <w:tc>
          <w:tcPr>
            <w:tcW w:w="2975" w:type="dxa"/>
          </w:tcPr>
          <w:p w14:paraId="2ECABB53" w14:textId="77777777" w:rsidR="004B3F04" w:rsidRDefault="004B3F04" w:rsidP="000659BE">
            <w:pPr>
              <w:pStyle w:val="TableText"/>
            </w:pPr>
            <w:r>
              <w:t>urn:oid:2.16.840.1.113883.5.4 (HL7ActCode)</w:t>
            </w:r>
          </w:p>
        </w:tc>
      </w:tr>
      <w:tr w:rsidR="004B3F04" w14:paraId="63538317" w14:textId="77777777" w:rsidTr="000659BE">
        <w:trPr>
          <w:jc w:val="center"/>
        </w:trPr>
        <w:tc>
          <w:tcPr>
            <w:tcW w:w="3345" w:type="dxa"/>
          </w:tcPr>
          <w:p w14:paraId="1E5B0927" w14:textId="77777777" w:rsidR="004B3F04" w:rsidRDefault="004B3F04" w:rsidP="000659BE">
            <w:pPr>
              <w:pStyle w:val="TableText"/>
            </w:pPr>
            <w:r>
              <w:tab/>
            </w:r>
            <w:r>
              <w:tab/>
            </w:r>
            <w:r>
              <w:tab/>
              <w:t>precondition</w:t>
            </w:r>
          </w:p>
        </w:tc>
        <w:tc>
          <w:tcPr>
            <w:tcW w:w="720" w:type="dxa"/>
          </w:tcPr>
          <w:p w14:paraId="257AD837" w14:textId="77777777" w:rsidR="004B3F04" w:rsidRDefault="004B3F04" w:rsidP="000659BE">
            <w:pPr>
              <w:pStyle w:val="TableText"/>
            </w:pPr>
            <w:r>
              <w:t>1..*</w:t>
            </w:r>
          </w:p>
        </w:tc>
        <w:tc>
          <w:tcPr>
            <w:tcW w:w="1152" w:type="dxa"/>
          </w:tcPr>
          <w:p w14:paraId="74C56E8C" w14:textId="77777777" w:rsidR="004B3F04" w:rsidRDefault="004B3F04" w:rsidP="000659BE">
            <w:pPr>
              <w:pStyle w:val="TableText"/>
            </w:pPr>
            <w:r>
              <w:t>SHALL</w:t>
            </w:r>
          </w:p>
        </w:tc>
        <w:tc>
          <w:tcPr>
            <w:tcW w:w="864" w:type="dxa"/>
          </w:tcPr>
          <w:p w14:paraId="552EF661" w14:textId="77777777" w:rsidR="004B3F04" w:rsidRDefault="004B3F04" w:rsidP="000659BE">
            <w:pPr>
              <w:pStyle w:val="TableText"/>
            </w:pPr>
          </w:p>
        </w:tc>
        <w:tc>
          <w:tcPr>
            <w:tcW w:w="1104" w:type="dxa"/>
          </w:tcPr>
          <w:p w14:paraId="05AEDB75" w14:textId="77777777" w:rsidR="004B3F04" w:rsidRDefault="006C736C" w:rsidP="000659BE">
            <w:pPr>
              <w:pStyle w:val="TableText"/>
            </w:pPr>
            <w:hyperlink w:anchor="C_3346-34634">
              <w:r w:rsidR="004B3F04">
                <w:rPr>
                  <w:rStyle w:val="HyperlinkText9pt"/>
                </w:rPr>
                <w:t>3346-34634</w:t>
              </w:r>
            </w:hyperlink>
          </w:p>
        </w:tc>
        <w:tc>
          <w:tcPr>
            <w:tcW w:w="2975" w:type="dxa"/>
          </w:tcPr>
          <w:p w14:paraId="2025C06B" w14:textId="77777777" w:rsidR="004B3F04" w:rsidRDefault="004B3F04" w:rsidP="000659BE">
            <w:pPr>
              <w:pStyle w:val="TableText"/>
            </w:pPr>
          </w:p>
        </w:tc>
      </w:tr>
      <w:tr w:rsidR="004B3F04" w14:paraId="142BA2CA" w14:textId="77777777" w:rsidTr="000659BE">
        <w:trPr>
          <w:jc w:val="center"/>
        </w:trPr>
        <w:tc>
          <w:tcPr>
            <w:tcW w:w="3345" w:type="dxa"/>
          </w:tcPr>
          <w:p w14:paraId="15D8E85E" w14:textId="77777777" w:rsidR="004B3F04" w:rsidRDefault="004B3F04" w:rsidP="000659BE">
            <w:pPr>
              <w:pStyle w:val="TableText"/>
            </w:pPr>
            <w:r>
              <w:tab/>
            </w:r>
            <w:r>
              <w:tab/>
            </w:r>
            <w:r>
              <w:tab/>
            </w:r>
            <w:r>
              <w:tab/>
              <w:t>criteriaReference</w:t>
            </w:r>
          </w:p>
        </w:tc>
        <w:tc>
          <w:tcPr>
            <w:tcW w:w="720" w:type="dxa"/>
          </w:tcPr>
          <w:p w14:paraId="3D571DEA" w14:textId="77777777" w:rsidR="004B3F04" w:rsidRDefault="004B3F04" w:rsidP="000659BE">
            <w:pPr>
              <w:pStyle w:val="TableText"/>
            </w:pPr>
            <w:r>
              <w:t>1..1</w:t>
            </w:r>
          </w:p>
        </w:tc>
        <w:tc>
          <w:tcPr>
            <w:tcW w:w="1152" w:type="dxa"/>
          </w:tcPr>
          <w:p w14:paraId="52236396" w14:textId="77777777" w:rsidR="004B3F04" w:rsidRDefault="004B3F04" w:rsidP="000659BE">
            <w:pPr>
              <w:pStyle w:val="TableText"/>
            </w:pPr>
            <w:r>
              <w:t>SHALL</w:t>
            </w:r>
          </w:p>
        </w:tc>
        <w:tc>
          <w:tcPr>
            <w:tcW w:w="864" w:type="dxa"/>
          </w:tcPr>
          <w:p w14:paraId="32B05992" w14:textId="77777777" w:rsidR="004B3F04" w:rsidRDefault="004B3F04" w:rsidP="000659BE">
            <w:pPr>
              <w:pStyle w:val="TableText"/>
            </w:pPr>
          </w:p>
        </w:tc>
        <w:tc>
          <w:tcPr>
            <w:tcW w:w="1104" w:type="dxa"/>
          </w:tcPr>
          <w:p w14:paraId="3268F4FB" w14:textId="77777777" w:rsidR="004B3F04" w:rsidRDefault="006C736C" w:rsidP="000659BE">
            <w:pPr>
              <w:pStyle w:val="TableText"/>
            </w:pPr>
            <w:hyperlink w:anchor="C_3346-34635">
              <w:r w:rsidR="004B3F04">
                <w:rPr>
                  <w:rStyle w:val="HyperlinkText9pt"/>
                </w:rPr>
                <w:t>3346-34635</w:t>
              </w:r>
            </w:hyperlink>
          </w:p>
        </w:tc>
        <w:tc>
          <w:tcPr>
            <w:tcW w:w="2975" w:type="dxa"/>
          </w:tcPr>
          <w:p w14:paraId="7F8B0AD6" w14:textId="77777777" w:rsidR="004B3F04" w:rsidRDefault="004B3F04" w:rsidP="000659BE">
            <w:pPr>
              <w:pStyle w:val="TableText"/>
            </w:pPr>
          </w:p>
        </w:tc>
      </w:tr>
      <w:tr w:rsidR="004B3F04" w14:paraId="0A344F0D" w14:textId="77777777" w:rsidTr="000659BE">
        <w:trPr>
          <w:jc w:val="center"/>
        </w:trPr>
        <w:tc>
          <w:tcPr>
            <w:tcW w:w="3345" w:type="dxa"/>
          </w:tcPr>
          <w:p w14:paraId="6910DA59" w14:textId="77777777" w:rsidR="004B3F04" w:rsidRDefault="004B3F04" w:rsidP="000659BE">
            <w:pPr>
              <w:pStyle w:val="TableText"/>
            </w:pPr>
            <w:r>
              <w:tab/>
            </w:r>
            <w:r>
              <w:tab/>
            </w:r>
            <w:r>
              <w:tab/>
            </w:r>
            <w:r>
              <w:tab/>
            </w:r>
            <w:r>
              <w:tab/>
              <w:t>id</w:t>
            </w:r>
          </w:p>
        </w:tc>
        <w:tc>
          <w:tcPr>
            <w:tcW w:w="720" w:type="dxa"/>
          </w:tcPr>
          <w:p w14:paraId="469586A9" w14:textId="77777777" w:rsidR="004B3F04" w:rsidRDefault="004B3F04" w:rsidP="000659BE">
            <w:pPr>
              <w:pStyle w:val="TableText"/>
            </w:pPr>
            <w:r>
              <w:t>1..1</w:t>
            </w:r>
          </w:p>
        </w:tc>
        <w:tc>
          <w:tcPr>
            <w:tcW w:w="1152" w:type="dxa"/>
          </w:tcPr>
          <w:p w14:paraId="715BE4AC" w14:textId="77777777" w:rsidR="004B3F04" w:rsidRDefault="004B3F04" w:rsidP="000659BE">
            <w:pPr>
              <w:pStyle w:val="TableText"/>
            </w:pPr>
            <w:r>
              <w:t>SHALL</w:t>
            </w:r>
          </w:p>
        </w:tc>
        <w:tc>
          <w:tcPr>
            <w:tcW w:w="864" w:type="dxa"/>
          </w:tcPr>
          <w:p w14:paraId="6D608E2C" w14:textId="77777777" w:rsidR="004B3F04" w:rsidRDefault="004B3F04" w:rsidP="000659BE">
            <w:pPr>
              <w:pStyle w:val="TableText"/>
            </w:pPr>
          </w:p>
        </w:tc>
        <w:tc>
          <w:tcPr>
            <w:tcW w:w="1104" w:type="dxa"/>
          </w:tcPr>
          <w:p w14:paraId="2C3B1935" w14:textId="77777777" w:rsidR="004B3F04" w:rsidRDefault="006C736C" w:rsidP="000659BE">
            <w:pPr>
              <w:pStyle w:val="TableText"/>
            </w:pPr>
            <w:hyperlink w:anchor="C_3346-34644">
              <w:r w:rsidR="004B3F04">
                <w:rPr>
                  <w:rStyle w:val="HyperlinkText9pt"/>
                </w:rPr>
                <w:t>3346-34644</w:t>
              </w:r>
            </w:hyperlink>
          </w:p>
        </w:tc>
        <w:tc>
          <w:tcPr>
            <w:tcW w:w="2975" w:type="dxa"/>
          </w:tcPr>
          <w:p w14:paraId="7242DD65" w14:textId="77777777" w:rsidR="004B3F04" w:rsidRDefault="004B3F04" w:rsidP="000659BE">
            <w:pPr>
              <w:pStyle w:val="TableText"/>
            </w:pPr>
          </w:p>
        </w:tc>
      </w:tr>
      <w:tr w:rsidR="004B3F04" w14:paraId="109F3A30" w14:textId="77777777" w:rsidTr="000659BE">
        <w:trPr>
          <w:jc w:val="center"/>
        </w:trPr>
        <w:tc>
          <w:tcPr>
            <w:tcW w:w="3345" w:type="dxa"/>
          </w:tcPr>
          <w:p w14:paraId="13C953CE" w14:textId="77777777" w:rsidR="004B3F04" w:rsidRDefault="004B3F04" w:rsidP="000659BE">
            <w:pPr>
              <w:pStyle w:val="TableText"/>
            </w:pPr>
            <w:r>
              <w:tab/>
            </w:r>
            <w:r>
              <w:tab/>
            </w:r>
            <w:r>
              <w:tab/>
            </w:r>
            <w:r>
              <w:tab/>
            </w:r>
            <w:r>
              <w:tab/>
            </w:r>
            <w:r>
              <w:tab/>
              <w:t>@root</w:t>
            </w:r>
          </w:p>
        </w:tc>
        <w:tc>
          <w:tcPr>
            <w:tcW w:w="720" w:type="dxa"/>
          </w:tcPr>
          <w:p w14:paraId="2DA0D483" w14:textId="77777777" w:rsidR="004B3F04" w:rsidRDefault="004B3F04" w:rsidP="000659BE">
            <w:pPr>
              <w:pStyle w:val="TableText"/>
            </w:pPr>
            <w:r>
              <w:t>1..1</w:t>
            </w:r>
          </w:p>
        </w:tc>
        <w:tc>
          <w:tcPr>
            <w:tcW w:w="1152" w:type="dxa"/>
          </w:tcPr>
          <w:p w14:paraId="0E0574CB" w14:textId="77777777" w:rsidR="004B3F04" w:rsidRDefault="004B3F04" w:rsidP="000659BE">
            <w:pPr>
              <w:pStyle w:val="TableText"/>
            </w:pPr>
            <w:r>
              <w:t>SHALL</w:t>
            </w:r>
          </w:p>
        </w:tc>
        <w:tc>
          <w:tcPr>
            <w:tcW w:w="864" w:type="dxa"/>
          </w:tcPr>
          <w:p w14:paraId="025E4300" w14:textId="77777777" w:rsidR="004B3F04" w:rsidRDefault="004B3F04" w:rsidP="000659BE">
            <w:pPr>
              <w:pStyle w:val="TableText"/>
            </w:pPr>
          </w:p>
        </w:tc>
        <w:tc>
          <w:tcPr>
            <w:tcW w:w="1104" w:type="dxa"/>
          </w:tcPr>
          <w:p w14:paraId="753D13C4" w14:textId="77777777" w:rsidR="004B3F04" w:rsidRDefault="006C736C" w:rsidP="000659BE">
            <w:pPr>
              <w:pStyle w:val="TableText"/>
            </w:pPr>
            <w:hyperlink w:anchor="C_3346-34645">
              <w:r w:rsidR="004B3F04">
                <w:rPr>
                  <w:rStyle w:val="HyperlinkText9pt"/>
                </w:rPr>
                <w:t>3346-34645</w:t>
              </w:r>
            </w:hyperlink>
          </w:p>
        </w:tc>
        <w:tc>
          <w:tcPr>
            <w:tcW w:w="2975" w:type="dxa"/>
          </w:tcPr>
          <w:p w14:paraId="432C2BF5" w14:textId="77777777" w:rsidR="004B3F04" w:rsidRDefault="004B3F04" w:rsidP="000659BE">
            <w:pPr>
              <w:pStyle w:val="TableText"/>
            </w:pPr>
          </w:p>
        </w:tc>
      </w:tr>
      <w:tr w:rsidR="004B3F04" w14:paraId="5135F983" w14:textId="77777777" w:rsidTr="000659BE">
        <w:trPr>
          <w:jc w:val="center"/>
        </w:trPr>
        <w:tc>
          <w:tcPr>
            <w:tcW w:w="3345" w:type="dxa"/>
          </w:tcPr>
          <w:p w14:paraId="4787F14B" w14:textId="77777777" w:rsidR="004B3F04" w:rsidRDefault="004B3F04" w:rsidP="000659BE">
            <w:pPr>
              <w:pStyle w:val="TableText"/>
            </w:pPr>
            <w:r>
              <w:tab/>
            </w:r>
            <w:r>
              <w:tab/>
            </w:r>
            <w:r>
              <w:tab/>
            </w:r>
            <w:r>
              <w:tab/>
            </w:r>
            <w:r>
              <w:tab/>
            </w:r>
            <w:r>
              <w:tab/>
              <w:t>@extension</w:t>
            </w:r>
          </w:p>
        </w:tc>
        <w:tc>
          <w:tcPr>
            <w:tcW w:w="720" w:type="dxa"/>
          </w:tcPr>
          <w:p w14:paraId="4540AA61" w14:textId="77777777" w:rsidR="004B3F04" w:rsidRDefault="004B3F04" w:rsidP="000659BE">
            <w:pPr>
              <w:pStyle w:val="TableText"/>
            </w:pPr>
            <w:r>
              <w:t>1..1</w:t>
            </w:r>
          </w:p>
        </w:tc>
        <w:tc>
          <w:tcPr>
            <w:tcW w:w="1152" w:type="dxa"/>
          </w:tcPr>
          <w:p w14:paraId="5CD526CD" w14:textId="77777777" w:rsidR="004B3F04" w:rsidRDefault="004B3F04" w:rsidP="000659BE">
            <w:pPr>
              <w:pStyle w:val="TableText"/>
            </w:pPr>
            <w:r>
              <w:t>SHALL</w:t>
            </w:r>
          </w:p>
        </w:tc>
        <w:tc>
          <w:tcPr>
            <w:tcW w:w="864" w:type="dxa"/>
          </w:tcPr>
          <w:p w14:paraId="783E5EF6" w14:textId="77777777" w:rsidR="004B3F04" w:rsidRDefault="004B3F04" w:rsidP="000659BE">
            <w:pPr>
              <w:pStyle w:val="TableText"/>
            </w:pPr>
          </w:p>
        </w:tc>
        <w:tc>
          <w:tcPr>
            <w:tcW w:w="1104" w:type="dxa"/>
          </w:tcPr>
          <w:p w14:paraId="0BCDF111" w14:textId="77777777" w:rsidR="004B3F04" w:rsidRDefault="006C736C" w:rsidP="000659BE">
            <w:pPr>
              <w:pStyle w:val="TableText"/>
            </w:pPr>
            <w:hyperlink w:anchor="C_3346-34646">
              <w:r w:rsidR="004B3F04">
                <w:rPr>
                  <w:rStyle w:val="HyperlinkText9pt"/>
                </w:rPr>
                <w:t>3346-34646</w:t>
              </w:r>
            </w:hyperlink>
          </w:p>
        </w:tc>
        <w:tc>
          <w:tcPr>
            <w:tcW w:w="2975" w:type="dxa"/>
          </w:tcPr>
          <w:p w14:paraId="76A5C9A7" w14:textId="77777777" w:rsidR="004B3F04" w:rsidRDefault="004B3F04" w:rsidP="000659BE">
            <w:pPr>
              <w:pStyle w:val="TableText"/>
            </w:pPr>
          </w:p>
        </w:tc>
      </w:tr>
    </w:tbl>
    <w:p w14:paraId="1EB1FB85" w14:textId="77777777" w:rsidR="004B3F04" w:rsidRDefault="004B3F04" w:rsidP="004B3F04">
      <w:pPr>
        <w:pStyle w:val="BodyText"/>
      </w:pPr>
    </w:p>
    <w:p w14:paraId="2D0AEA7E" w14:textId="77777777" w:rsidR="004B3F04" w:rsidRDefault="004B3F04" w:rsidP="007E63CC">
      <w:pPr>
        <w:numPr>
          <w:ilvl w:val="0"/>
          <w:numId w:val="87"/>
        </w:numPr>
      </w:pPr>
      <w:r>
        <w:rPr>
          <w:rStyle w:val="keyword"/>
        </w:rPr>
        <w:t>SHALL</w:t>
      </w:r>
      <w:r>
        <w:t xml:space="preserve"> contain exactly one [1..1] </w:t>
      </w:r>
      <w:r>
        <w:rPr>
          <w:rStyle w:val="XMLnameBold"/>
        </w:rPr>
        <w:t>templateId</w:t>
      </w:r>
      <w:bookmarkStart w:id="568" w:name="C_3346-18774"/>
      <w:r>
        <w:t xml:space="preserve"> (CONF:3346-18774)</w:t>
      </w:r>
      <w:bookmarkEnd w:id="568"/>
      <w:r>
        <w:t>.</w:t>
      </w:r>
    </w:p>
    <w:p w14:paraId="16D2C110" w14:textId="77777777" w:rsidR="004B3F04" w:rsidRDefault="004B3F04" w:rsidP="007E63CC">
      <w:pPr>
        <w:numPr>
          <w:ilvl w:val="1"/>
          <w:numId w:val="87"/>
        </w:numPr>
      </w:pPr>
      <w:r>
        <w:t xml:space="preserve">This templateId </w:t>
      </w:r>
      <w:r>
        <w:rPr>
          <w:rStyle w:val="keyword"/>
        </w:rPr>
        <w:t>SHALL</w:t>
      </w:r>
      <w:r>
        <w:t xml:space="preserve"> contain exactly one [1..1] </w:t>
      </w:r>
      <w:r>
        <w:rPr>
          <w:rStyle w:val="XMLnameBold"/>
        </w:rPr>
        <w:t>item</w:t>
      </w:r>
      <w:bookmarkStart w:id="569" w:name="C_3346-18775"/>
      <w:r>
        <w:t xml:space="preserve"> (CONF:3346-18775)</w:t>
      </w:r>
      <w:bookmarkEnd w:id="569"/>
      <w:r>
        <w:t xml:space="preserve"> such that it</w:t>
      </w:r>
    </w:p>
    <w:p w14:paraId="2E453BC2" w14:textId="77777777" w:rsidR="004B3F04" w:rsidRDefault="004B3F04" w:rsidP="007E63CC">
      <w:pPr>
        <w:numPr>
          <w:ilvl w:val="2"/>
          <w:numId w:val="87"/>
        </w:numPr>
      </w:pPr>
      <w:r>
        <w:rPr>
          <w:rStyle w:val="keyword"/>
        </w:rPr>
        <w:t>SHALL</w:t>
      </w:r>
      <w:r>
        <w:t xml:space="preserve"> contain exactly one [1..1] </w:t>
      </w:r>
      <w:r>
        <w:rPr>
          <w:rStyle w:val="XMLnameBold"/>
        </w:rPr>
        <w:t>@root</w:t>
      </w:r>
      <w:r>
        <w:t>=</w:t>
      </w:r>
      <w:r>
        <w:rPr>
          <w:rStyle w:val="XMLname"/>
        </w:rPr>
        <w:t>"2.16.840.1.113883.10.20.28.2.7"</w:t>
      </w:r>
      <w:bookmarkStart w:id="570" w:name="C_3346-18776"/>
      <w:r>
        <w:t xml:space="preserve"> (CONF:3346-18776)</w:t>
      </w:r>
      <w:bookmarkEnd w:id="570"/>
      <w:r>
        <w:t>.</w:t>
      </w:r>
    </w:p>
    <w:p w14:paraId="31125D1D" w14:textId="77777777" w:rsidR="004B3F04" w:rsidRDefault="004B3F04" w:rsidP="007E63CC">
      <w:pPr>
        <w:numPr>
          <w:ilvl w:val="2"/>
          <w:numId w:val="87"/>
        </w:numPr>
      </w:pPr>
      <w:r>
        <w:rPr>
          <w:rStyle w:val="keyword"/>
        </w:rPr>
        <w:t>SHALL</w:t>
      </w:r>
      <w:r>
        <w:t xml:space="preserve"> contain exactly one [1..1] </w:t>
      </w:r>
      <w:r>
        <w:rPr>
          <w:rStyle w:val="XMLnameBold"/>
        </w:rPr>
        <w:t>@extension</w:t>
      </w:r>
      <w:r>
        <w:t>=</w:t>
      </w:r>
      <w:r>
        <w:rPr>
          <w:rStyle w:val="XMLname"/>
        </w:rPr>
        <w:t>"2017-08-01"</w:t>
      </w:r>
      <w:bookmarkStart w:id="571" w:name="C_3346-34633"/>
      <w:r>
        <w:t xml:space="preserve"> (CONF:3346-34633)</w:t>
      </w:r>
      <w:bookmarkEnd w:id="571"/>
      <w:r>
        <w:t>.</w:t>
      </w:r>
    </w:p>
    <w:p w14:paraId="288B00FF" w14:textId="77777777" w:rsidR="004B3F04" w:rsidRDefault="004B3F04" w:rsidP="007E63CC">
      <w:pPr>
        <w:numPr>
          <w:ilvl w:val="0"/>
          <w:numId w:val="87"/>
        </w:numPr>
      </w:pPr>
      <w:r>
        <w:rPr>
          <w:rStyle w:val="keyword"/>
        </w:rPr>
        <w:t>MAY</w:t>
      </w:r>
      <w:r>
        <w:t xml:space="preserve"> contain zero or one [0..1] </w:t>
      </w:r>
      <w:r>
        <w:rPr>
          <w:rStyle w:val="XMLnameBold"/>
        </w:rPr>
        <w:t>id</w:t>
      </w:r>
      <w:bookmarkStart w:id="572" w:name="C_3346-18960"/>
      <w:r>
        <w:t xml:space="preserve"> (CONF:3346-18960)</w:t>
      </w:r>
      <w:bookmarkEnd w:id="572"/>
      <w:r>
        <w:t>.</w:t>
      </w:r>
    </w:p>
    <w:p w14:paraId="77B1F9D8" w14:textId="77777777" w:rsidR="004B3F04" w:rsidRDefault="004B3F04" w:rsidP="007E63CC">
      <w:pPr>
        <w:numPr>
          <w:ilvl w:val="0"/>
          <w:numId w:val="87"/>
        </w:numPr>
      </w:pPr>
      <w:r>
        <w:rPr>
          <w:rStyle w:val="keyword"/>
        </w:rPr>
        <w:t>SHALL</w:t>
      </w:r>
      <w:r>
        <w:t xml:space="preserve"> contain exactly one [1..1] </w:t>
      </w:r>
      <w:r>
        <w:rPr>
          <w:rStyle w:val="XMLnameBold"/>
        </w:rPr>
        <w:t>code</w:t>
      </w:r>
      <w:bookmarkStart w:id="573" w:name="C_3346-19059"/>
      <w:r>
        <w:t xml:space="preserve"> (CONF:3346-19059)</w:t>
      </w:r>
      <w:bookmarkEnd w:id="573"/>
      <w:r>
        <w:t>.</w:t>
      </w:r>
    </w:p>
    <w:p w14:paraId="01CAD10D"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w:t>
      </w:r>
      <w:r>
        <w:t>=</w:t>
      </w:r>
      <w:r>
        <w:rPr>
          <w:rStyle w:val="XMLname"/>
        </w:rPr>
        <w:t>"57026-7"</w:t>
      </w:r>
      <w:r>
        <w:t xml:space="preserve"> Population Criteria</w:t>
      </w:r>
      <w:bookmarkStart w:id="574" w:name="C_3346-19060"/>
      <w:r>
        <w:t xml:space="preserve"> (CONF:3346-19060)</w:t>
      </w:r>
      <w:bookmarkEnd w:id="574"/>
      <w:r>
        <w:t>.</w:t>
      </w:r>
    </w:p>
    <w:p w14:paraId="5CC2A3AE" w14:textId="77777777" w:rsidR="004B3F04" w:rsidRDefault="004B3F04" w:rsidP="007E63CC">
      <w:pPr>
        <w:numPr>
          <w:ilvl w:val="1"/>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575" w:name="C_3346-30092"/>
      <w:r>
        <w:t xml:space="preserve"> (CONF:3346-30092)</w:t>
      </w:r>
      <w:bookmarkEnd w:id="575"/>
      <w:r>
        <w:t>.</w:t>
      </w:r>
    </w:p>
    <w:p w14:paraId="320E40C0" w14:textId="77777777" w:rsidR="004B3F04" w:rsidRDefault="004B3F04" w:rsidP="007E63CC">
      <w:pPr>
        <w:numPr>
          <w:ilvl w:val="0"/>
          <w:numId w:val="87"/>
        </w:numPr>
      </w:pPr>
      <w:r>
        <w:rPr>
          <w:rStyle w:val="keyword"/>
        </w:rPr>
        <w:t>SHALL</w:t>
      </w:r>
      <w:r>
        <w:t xml:space="preserve"> contain exactly one [1..1] </w:t>
      </w:r>
      <w:r>
        <w:rPr>
          <w:rStyle w:val="XMLnameBold"/>
        </w:rPr>
        <w:t>title</w:t>
      </w:r>
      <w:bookmarkStart w:id="576" w:name="C_3346-18781"/>
      <w:r>
        <w:t xml:space="preserve"> (CONF:3346-18781)</w:t>
      </w:r>
      <w:bookmarkEnd w:id="576"/>
      <w:r>
        <w:t>.</w:t>
      </w:r>
    </w:p>
    <w:p w14:paraId="67D6DDDD" w14:textId="77777777" w:rsidR="004B3F04" w:rsidRDefault="004B3F04" w:rsidP="007E63CC">
      <w:pPr>
        <w:numPr>
          <w:ilvl w:val="1"/>
          <w:numId w:val="87"/>
        </w:numPr>
      </w:pPr>
      <w:r>
        <w:t xml:space="preserve">This title </w:t>
      </w:r>
      <w:r>
        <w:rPr>
          <w:rStyle w:val="keyword"/>
        </w:rPr>
        <w:t>SHALL</w:t>
      </w:r>
      <w:r>
        <w:t xml:space="preserve"> contain exactly one [1..1] </w:t>
      </w:r>
      <w:r>
        <w:rPr>
          <w:rStyle w:val="XMLnameBold"/>
        </w:rPr>
        <w:t>@value</w:t>
      </w:r>
      <w:r>
        <w:t>=</w:t>
      </w:r>
      <w:r>
        <w:rPr>
          <w:rStyle w:val="XMLname"/>
        </w:rPr>
        <w:t>"Population Criteria Section"</w:t>
      </w:r>
      <w:bookmarkStart w:id="577" w:name="C_3346-18782"/>
      <w:r>
        <w:t xml:space="preserve"> (CONF:3346-18782)</w:t>
      </w:r>
      <w:bookmarkEnd w:id="577"/>
      <w:r>
        <w:t>.</w:t>
      </w:r>
    </w:p>
    <w:p w14:paraId="390A5881" w14:textId="77777777" w:rsidR="004B3F04" w:rsidRDefault="004B3F04" w:rsidP="007E63CC">
      <w:pPr>
        <w:numPr>
          <w:ilvl w:val="0"/>
          <w:numId w:val="87"/>
        </w:numPr>
      </w:pPr>
      <w:r>
        <w:rPr>
          <w:rStyle w:val="keyword"/>
        </w:rPr>
        <w:t>SHALL</w:t>
      </w:r>
      <w:r>
        <w:t xml:space="preserve"> contain exactly one [1..1] </w:t>
      </w:r>
      <w:r>
        <w:rPr>
          <w:rStyle w:val="XMLnameBold"/>
        </w:rPr>
        <w:t>text</w:t>
      </w:r>
      <w:bookmarkStart w:id="578" w:name="C_3346-18961"/>
      <w:r>
        <w:t xml:space="preserve"> (CONF:3346-18961)</w:t>
      </w:r>
      <w:bookmarkEnd w:id="578"/>
      <w:r>
        <w:t>.</w:t>
      </w:r>
    </w:p>
    <w:p w14:paraId="5CF211F2" w14:textId="77777777" w:rsidR="004B3F04" w:rsidRDefault="004B3F04" w:rsidP="007E63CC">
      <w:pPr>
        <w:numPr>
          <w:ilvl w:val="0"/>
          <w:numId w:val="87"/>
        </w:numPr>
      </w:pPr>
      <w:r>
        <w:rPr>
          <w:rStyle w:val="keyword"/>
        </w:rPr>
        <w:lastRenderedPageBreak/>
        <w:t>SHALL</w:t>
      </w:r>
      <w:r>
        <w:t xml:space="preserve"> contain at least one [1..*] </w:t>
      </w:r>
      <w:r>
        <w:rPr>
          <w:rStyle w:val="XMLnameBold"/>
        </w:rPr>
        <w:t>component</w:t>
      </w:r>
      <w:bookmarkStart w:id="579" w:name="C_3346-29995"/>
      <w:r>
        <w:t xml:space="preserve"> (CONF:3346-29995)</w:t>
      </w:r>
      <w:bookmarkEnd w:id="579"/>
      <w:r>
        <w:t xml:space="preserve"> such that it</w:t>
      </w:r>
    </w:p>
    <w:p w14:paraId="4DA75CE3" w14:textId="77777777" w:rsidR="004B3F04" w:rsidRDefault="004B3F04" w:rsidP="007E63CC">
      <w:pPr>
        <w:numPr>
          <w:ilvl w:val="1"/>
          <w:numId w:val="87"/>
        </w:numPr>
      </w:pPr>
      <w:r>
        <w:rPr>
          <w:rStyle w:val="keyword"/>
        </w:rPr>
        <w:t>SHALL</w:t>
      </w:r>
      <w:r>
        <w:t xml:space="preserve"> contain exactly one [1..1] </w:t>
      </w:r>
      <w:r>
        <w:rPr>
          <w:rStyle w:val="XMLnameBold"/>
        </w:rPr>
        <w:t>initialPopulationCriteria</w:t>
      </w:r>
      <w:bookmarkStart w:id="580" w:name="C_3346-29996"/>
      <w:r>
        <w:t xml:space="preserve"> (CONF:3346-29996)</w:t>
      </w:r>
      <w:bookmarkEnd w:id="580"/>
      <w:r>
        <w:t>.</w:t>
      </w:r>
    </w:p>
    <w:p w14:paraId="28A3407D" w14:textId="77777777" w:rsidR="004B3F04" w:rsidRDefault="004B3F04" w:rsidP="007E63CC">
      <w:pPr>
        <w:numPr>
          <w:ilvl w:val="2"/>
          <w:numId w:val="87"/>
        </w:numPr>
      </w:pPr>
      <w:r>
        <w:t xml:space="preserve">This initialPopulationCriteria </w:t>
      </w:r>
      <w:r>
        <w:rPr>
          <w:rStyle w:val="keyword"/>
        </w:rPr>
        <w:t>SHALL</w:t>
      </w:r>
      <w:r>
        <w:t xml:space="preserve"> contain exactly one [1..1] </w:t>
      </w:r>
      <w:r>
        <w:rPr>
          <w:rStyle w:val="XMLnameBold"/>
        </w:rPr>
        <w:t>code</w:t>
      </w:r>
      <w:bookmarkStart w:id="581" w:name="C_3346-30022"/>
      <w:r>
        <w:t xml:space="preserve"> (CONF:3346-30022)</w:t>
      </w:r>
      <w:bookmarkEnd w:id="581"/>
      <w:r>
        <w:t>.</w:t>
      </w:r>
    </w:p>
    <w:p w14:paraId="19EDD4F4"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"IPOP"</w:t>
      </w:r>
      <w:r>
        <w:t xml:space="preserve"> Initial Population</w:t>
      </w:r>
      <w:bookmarkStart w:id="582" w:name="C_3346-30023"/>
      <w:r>
        <w:t xml:space="preserve"> (CONF:3346-30023)</w:t>
      </w:r>
      <w:bookmarkEnd w:id="582"/>
      <w:r>
        <w:t>.</w:t>
      </w:r>
    </w:p>
    <w:p w14:paraId="540F4A7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83" w:name="C_3346-30093"/>
      <w:r>
        <w:t xml:space="preserve"> (CONF:3346-30093)</w:t>
      </w:r>
      <w:bookmarkEnd w:id="583"/>
      <w:r>
        <w:t>.</w:t>
      </w:r>
    </w:p>
    <w:p w14:paraId="69A7948F" w14:textId="77777777" w:rsidR="004B3F04" w:rsidRDefault="004B3F04" w:rsidP="007E63CC">
      <w:pPr>
        <w:numPr>
          <w:ilvl w:val="2"/>
          <w:numId w:val="87"/>
        </w:numPr>
      </w:pPr>
      <w:r>
        <w:t xml:space="preserve">This initialPopulationCriteria </w:t>
      </w:r>
      <w:r>
        <w:rPr>
          <w:rStyle w:val="keyword"/>
        </w:rPr>
        <w:t>SHALL</w:t>
      </w:r>
      <w:r>
        <w:t xml:space="preserve"> contain at least one [1..*] </w:t>
      </w:r>
      <w:r>
        <w:rPr>
          <w:rStyle w:val="XMLnameBold"/>
        </w:rPr>
        <w:t>precondition</w:t>
      </w:r>
      <w:bookmarkStart w:id="584" w:name="C_3346-34868"/>
      <w:r>
        <w:t xml:space="preserve"> (CONF:3346-34868)</w:t>
      </w:r>
      <w:bookmarkEnd w:id="584"/>
      <w:r>
        <w:t>.</w:t>
      </w:r>
    </w:p>
    <w:p w14:paraId="5CFB250A"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85" w:name="C_3346-34869"/>
      <w:r>
        <w:t xml:space="preserve"> (CONF:3346-34869)</w:t>
      </w:r>
      <w:bookmarkEnd w:id="585"/>
      <w:r>
        <w:t>.</w:t>
      </w:r>
    </w:p>
    <w:p w14:paraId="29C8CA7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86" w:name="C_3346-34870"/>
      <w:r>
        <w:t xml:space="preserve"> (CONF:3346-34870)</w:t>
      </w:r>
      <w:bookmarkEnd w:id="586"/>
      <w:r>
        <w:t>.</w:t>
      </w:r>
    </w:p>
    <w:p w14:paraId="170C55A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87" w:name="C_3346-34886"/>
      <w:r>
        <w:t xml:space="preserve"> (CONF:3346-34886)</w:t>
      </w:r>
      <w:bookmarkEnd w:id="587"/>
      <w:r>
        <w:t>.</w:t>
      </w:r>
    </w:p>
    <w:p w14:paraId="4F3DDAE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88" w:name="C_3346-34887"/>
      <w:r>
        <w:t xml:space="preserve"> (CONF:3346-34887)</w:t>
      </w:r>
      <w:bookmarkEnd w:id="588"/>
      <w:r>
        <w:t>.</w:t>
      </w:r>
    </w:p>
    <w:p w14:paraId="1302B7F7"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89" w:name="C_3346-30024"/>
      <w:r>
        <w:t xml:space="preserve"> (CONF:3346-30024)</w:t>
      </w:r>
      <w:bookmarkEnd w:id="589"/>
      <w:r>
        <w:t xml:space="preserve"> such that it</w:t>
      </w:r>
    </w:p>
    <w:p w14:paraId="6A584A7B" w14:textId="77777777" w:rsidR="004B3F04" w:rsidRDefault="004B3F04" w:rsidP="007E63CC">
      <w:pPr>
        <w:numPr>
          <w:ilvl w:val="1"/>
          <w:numId w:val="87"/>
        </w:numPr>
      </w:pPr>
      <w:r>
        <w:rPr>
          <w:rStyle w:val="keyword"/>
        </w:rPr>
        <w:t>SHALL</w:t>
      </w:r>
      <w:r>
        <w:t xml:space="preserve"> contain exactly one [1..1] </w:t>
      </w:r>
      <w:r>
        <w:rPr>
          <w:rStyle w:val="XMLnameBold"/>
        </w:rPr>
        <w:t>numeratorCriteria</w:t>
      </w:r>
      <w:bookmarkStart w:id="590" w:name="C_3346-30025"/>
      <w:r>
        <w:t xml:space="preserve"> (CONF:3346-30025)</w:t>
      </w:r>
      <w:bookmarkEnd w:id="590"/>
      <w:r>
        <w:t>.</w:t>
      </w:r>
    </w:p>
    <w:p w14:paraId="582E4306" w14:textId="77777777" w:rsidR="004B3F04" w:rsidRDefault="004B3F04" w:rsidP="007E63CC">
      <w:pPr>
        <w:numPr>
          <w:ilvl w:val="2"/>
          <w:numId w:val="87"/>
        </w:numPr>
      </w:pPr>
      <w:r>
        <w:t xml:space="preserve">This numeratorCriteria </w:t>
      </w:r>
      <w:r>
        <w:rPr>
          <w:rStyle w:val="keyword"/>
        </w:rPr>
        <w:t>SHALL</w:t>
      </w:r>
      <w:r>
        <w:t xml:space="preserve"> contain exactly one [1..1] </w:t>
      </w:r>
      <w:r>
        <w:rPr>
          <w:rStyle w:val="XMLnameBold"/>
        </w:rPr>
        <w:t>code</w:t>
      </w:r>
      <w:bookmarkStart w:id="591" w:name="C_3346-30028"/>
      <w:r>
        <w:t xml:space="preserve"> (CONF:3346-30028)</w:t>
      </w:r>
      <w:bookmarkEnd w:id="591"/>
      <w:r>
        <w:t>.</w:t>
      </w:r>
    </w:p>
    <w:p w14:paraId="01CE1E1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"NUMER"</w:t>
      </w:r>
      <w:r>
        <w:t xml:space="preserve"> Numerator</w:t>
      </w:r>
      <w:bookmarkStart w:id="592" w:name="C_3346-30029"/>
      <w:r>
        <w:t xml:space="preserve"> (CONF:3346-30029)</w:t>
      </w:r>
      <w:bookmarkEnd w:id="592"/>
      <w:r>
        <w:t>.</w:t>
      </w:r>
    </w:p>
    <w:p w14:paraId="5B64205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593" w:name="C_3346-30094"/>
      <w:r>
        <w:t xml:space="preserve"> (CONF:3346-30094)</w:t>
      </w:r>
      <w:bookmarkEnd w:id="593"/>
      <w:r>
        <w:t>.</w:t>
      </w:r>
    </w:p>
    <w:p w14:paraId="2B393287" w14:textId="77777777" w:rsidR="004B3F04" w:rsidRDefault="004B3F04" w:rsidP="007E63CC">
      <w:pPr>
        <w:numPr>
          <w:ilvl w:val="2"/>
          <w:numId w:val="87"/>
        </w:numPr>
      </w:pPr>
      <w:r>
        <w:t xml:space="preserve">This numeratorCriteria </w:t>
      </w:r>
      <w:r>
        <w:rPr>
          <w:rStyle w:val="keyword"/>
        </w:rPr>
        <w:t>SHALL</w:t>
      </w:r>
      <w:r>
        <w:t xml:space="preserve"> contain at least one [1..*] </w:t>
      </w:r>
      <w:r>
        <w:rPr>
          <w:rStyle w:val="XMLnameBold"/>
        </w:rPr>
        <w:t>precondition</w:t>
      </w:r>
      <w:bookmarkStart w:id="594" w:name="C_3346-34871"/>
      <w:r>
        <w:t xml:space="preserve"> (CONF:3346-34871)</w:t>
      </w:r>
      <w:bookmarkEnd w:id="594"/>
      <w:r>
        <w:t>.</w:t>
      </w:r>
    </w:p>
    <w:p w14:paraId="4C5420C3"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595" w:name="C_3346-34872"/>
      <w:r>
        <w:t xml:space="preserve"> (CONF:3346-34872)</w:t>
      </w:r>
      <w:bookmarkEnd w:id="595"/>
      <w:r>
        <w:t>.</w:t>
      </w:r>
    </w:p>
    <w:p w14:paraId="5279A9C3"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596" w:name="C_3346-34873"/>
      <w:r>
        <w:t xml:space="preserve"> (CONF:3346-34873)</w:t>
      </w:r>
      <w:bookmarkEnd w:id="596"/>
      <w:r>
        <w:t>.</w:t>
      </w:r>
    </w:p>
    <w:p w14:paraId="20727E46"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597" w:name="C_3346-34888"/>
      <w:r>
        <w:t xml:space="preserve"> (CONF:3346-34888)</w:t>
      </w:r>
      <w:bookmarkEnd w:id="597"/>
      <w:r>
        <w:t>.</w:t>
      </w:r>
    </w:p>
    <w:p w14:paraId="63631480"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598" w:name="C_3346-34889"/>
      <w:r>
        <w:t xml:space="preserve"> (CONF:3346-34889)</w:t>
      </w:r>
      <w:bookmarkEnd w:id="598"/>
      <w:r>
        <w:t>.</w:t>
      </w:r>
    </w:p>
    <w:p w14:paraId="6B1660DE"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599" w:name="C_3346-30026"/>
      <w:r>
        <w:t xml:space="preserve"> (CONF:3346-30026)</w:t>
      </w:r>
      <w:bookmarkEnd w:id="599"/>
      <w:r>
        <w:t xml:space="preserve"> such that it</w:t>
      </w:r>
    </w:p>
    <w:p w14:paraId="548F13D7" w14:textId="77777777" w:rsidR="004B3F04" w:rsidRDefault="004B3F04" w:rsidP="007E63CC">
      <w:pPr>
        <w:numPr>
          <w:ilvl w:val="1"/>
          <w:numId w:val="87"/>
        </w:numPr>
      </w:pPr>
      <w:r>
        <w:rPr>
          <w:rStyle w:val="keyword"/>
        </w:rPr>
        <w:t>SHALL</w:t>
      </w:r>
      <w:r>
        <w:t xml:space="preserve"> contain exactly one [1..1] </w:t>
      </w:r>
      <w:r>
        <w:rPr>
          <w:rStyle w:val="XMLnameBold"/>
        </w:rPr>
        <w:t>denominatorCriteria</w:t>
      </w:r>
      <w:bookmarkStart w:id="600" w:name="C_3346-30027"/>
      <w:r>
        <w:t xml:space="preserve"> (CONF:3346-30027)</w:t>
      </w:r>
      <w:bookmarkEnd w:id="600"/>
      <w:r>
        <w:t>.</w:t>
      </w:r>
    </w:p>
    <w:p w14:paraId="0FF90E3A" w14:textId="77777777" w:rsidR="004B3F04" w:rsidRDefault="004B3F04" w:rsidP="007E63CC">
      <w:pPr>
        <w:numPr>
          <w:ilvl w:val="2"/>
          <w:numId w:val="87"/>
        </w:numPr>
      </w:pPr>
      <w:r>
        <w:t xml:space="preserve">This denominatorCriteria </w:t>
      </w:r>
      <w:r>
        <w:rPr>
          <w:rStyle w:val="keyword"/>
        </w:rPr>
        <w:t>SHALL</w:t>
      </w:r>
      <w:r>
        <w:t xml:space="preserve"> contain exactly one [1..1] </w:t>
      </w:r>
      <w:r>
        <w:rPr>
          <w:rStyle w:val="XMLnameBold"/>
        </w:rPr>
        <w:t>code</w:t>
      </w:r>
      <w:bookmarkStart w:id="601" w:name="C_3346-30030"/>
      <w:r>
        <w:t xml:space="preserve"> (CONF:3346-30030)</w:t>
      </w:r>
      <w:bookmarkEnd w:id="601"/>
      <w:r>
        <w:t>.</w:t>
      </w:r>
    </w:p>
    <w:p w14:paraId="60A388DB"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"DENOM"</w:t>
      </w:r>
      <w:r>
        <w:t xml:space="preserve"> Denominator</w:t>
      </w:r>
      <w:bookmarkStart w:id="602" w:name="C_3346-30031"/>
      <w:r>
        <w:t xml:space="preserve"> (CONF:3346-30031)</w:t>
      </w:r>
      <w:bookmarkEnd w:id="602"/>
      <w:r>
        <w:t>.</w:t>
      </w:r>
    </w:p>
    <w:p w14:paraId="7CC625D4" w14:textId="77777777" w:rsidR="004B3F04" w:rsidRDefault="004B3F04" w:rsidP="007E63CC">
      <w:pPr>
        <w:numPr>
          <w:ilvl w:val="3"/>
          <w:numId w:val="87"/>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03" w:name="C_3346-30095"/>
      <w:r>
        <w:t xml:space="preserve"> (CONF:3346-30095)</w:t>
      </w:r>
      <w:bookmarkEnd w:id="603"/>
      <w:r>
        <w:t>.</w:t>
      </w:r>
    </w:p>
    <w:p w14:paraId="58A621E9" w14:textId="77777777" w:rsidR="004B3F04" w:rsidRDefault="004B3F04" w:rsidP="007E63CC">
      <w:pPr>
        <w:numPr>
          <w:ilvl w:val="2"/>
          <w:numId w:val="87"/>
        </w:numPr>
      </w:pPr>
      <w:r>
        <w:t xml:space="preserve">This denominatorCriteria </w:t>
      </w:r>
      <w:r>
        <w:rPr>
          <w:rStyle w:val="keyword"/>
        </w:rPr>
        <w:t>SHALL</w:t>
      </w:r>
      <w:r>
        <w:t xml:space="preserve"> contain at least one [1..*] </w:t>
      </w:r>
      <w:r>
        <w:rPr>
          <w:rStyle w:val="XMLnameBold"/>
        </w:rPr>
        <w:t>precondition</w:t>
      </w:r>
      <w:bookmarkStart w:id="604" w:name="C_3346-34874"/>
      <w:r>
        <w:t xml:space="preserve"> (CONF:3346-34874)</w:t>
      </w:r>
      <w:bookmarkEnd w:id="604"/>
      <w:r>
        <w:t>.</w:t>
      </w:r>
    </w:p>
    <w:p w14:paraId="786FD70F"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05" w:name="C_3346-34875"/>
      <w:r>
        <w:t xml:space="preserve"> (CONF:3346-34875)</w:t>
      </w:r>
      <w:bookmarkEnd w:id="605"/>
      <w:r>
        <w:t>.</w:t>
      </w:r>
    </w:p>
    <w:p w14:paraId="759A5E78"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06" w:name="C_3346-34876"/>
      <w:r>
        <w:t xml:space="preserve"> (CONF:3346-34876)</w:t>
      </w:r>
      <w:bookmarkEnd w:id="606"/>
      <w:r>
        <w:t>.</w:t>
      </w:r>
    </w:p>
    <w:p w14:paraId="3E2723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07" w:name="C_3346-34890"/>
      <w:r>
        <w:t xml:space="preserve"> (CONF:3346-34890)</w:t>
      </w:r>
      <w:bookmarkEnd w:id="607"/>
      <w:r>
        <w:t>.</w:t>
      </w:r>
    </w:p>
    <w:p w14:paraId="7E98DD3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08" w:name="C_3346-34891"/>
      <w:r>
        <w:t xml:space="preserve"> (CONF:3346-34891)</w:t>
      </w:r>
      <w:bookmarkEnd w:id="608"/>
      <w:r>
        <w:t>.</w:t>
      </w:r>
    </w:p>
    <w:p w14:paraId="496C26DB"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09" w:name="C_3346-30032"/>
      <w:r>
        <w:t xml:space="preserve"> (CONF:3346-30032)</w:t>
      </w:r>
      <w:bookmarkEnd w:id="609"/>
      <w:r>
        <w:t xml:space="preserve"> such that it</w:t>
      </w:r>
    </w:p>
    <w:p w14:paraId="551B744D" w14:textId="77777777" w:rsidR="004B3F04" w:rsidRDefault="004B3F04" w:rsidP="007E63CC">
      <w:pPr>
        <w:numPr>
          <w:ilvl w:val="1"/>
          <w:numId w:val="87"/>
        </w:numPr>
      </w:pPr>
      <w:r>
        <w:rPr>
          <w:rStyle w:val="keyword"/>
        </w:rPr>
        <w:t>SHALL</w:t>
      </w:r>
      <w:r>
        <w:t xml:space="preserve"> contain exactly one [1..1] </w:t>
      </w:r>
      <w:r>
        <w:rPr>
          <w:rStyle w:val="XMLnameBold"/>
        </w:rPr>
        <w:t>measurePopulationCriteria</w:t>
      </w:r>
      <w:bookmarkStart w:id="610" w:name="C_3346-30033"/>
      <w:r>
        <w:t xml:space="preserve"> (CONF:3346-30033)</w:t>
      </w:r>
      <w:bookmarkEnd w:id="610"/>
      <w:r>
        <w:t>.</w:t>
      </w:r>
    </w:p>
    <w:p w14:paraId="19499886" w14:textId="77777777" w:rsidR="004B3F04" w:rsidRDefault="004B3F04" w:rsidP="007E63CC">
      <w:pPr>
        <w:numPr>
          <w:ilvl w:val="2"/>
          <w:numId w:val="87"/>
        </w:numPr>
      </w:pPr>
      <w:r>
        <w:t xml:space="preserve">This measurePopulationCriteria </w:t>
      </w:r>
      <w:r>
        <w:rPr>
          <w:rStyle w:val="keyword"/>
        </w:rPr>
        <w:t>SHALL</w:t>
      </w:r>
      <w:r>
        <w:t xml:space="preserve"> contain exactly one [1..1] </w:t>
      </w:r>
      <w:r>
        <w:rPr>
          <w:rStyle w:val="XMLnameBold"/>
        </w:rPr>
        <w:t>code</w:t>
      </w:r>
      <w:bookmarkStart w:id="611" w:name="C_3346-30034"/>
      <w:r>
        <w:t xml:space="preserve"> (CONF:3346-30034)</w:t>
      </w:r>
      <w:bookmarkEnd w:id="611"/>
      <w:r>
        <w:t>.</w:t>
      </w:r>
    </w:p>
    <w:p w14:paraId="376D0B65"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w:t>
      </w:r>
      <w:r>
        <w:t xml:space="preserve"> Measure Population</w:t>
      </w:r>
      <w:bookmarkStart w:id="612" w:name="C_3346-30035"/>
      <w:r>
        <w:t xml:space="preserve"> (CONF:3346-30035)</w:t>
      </w:r>
      <w:bookmarkEnd w:id="612"/>
      <w:r>
        <w:t>.</w:t>
      </w:r>
    </w:p>
    <w:p w14:paraId="6D5AFCC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13" w:name="C_3346-30096"/>
      <w:r>
        <w:t xml:space="preserve"> (CONF:3346-30096)</w:t>
      </w:r>
      <w:bookmarkEnd w:id="613"/>
      <w:r>
        <w:t>.</w:t>
      </w:r>
    </w:p>
    <w:p w14:paraId="56A13FE1" w14:textId="77777777" w:rsidR="004B3F04" w:rsidRDefault="004B3F04" w:rsidP="007E63CC">
      <w:pPr>
        <w:numPr>
          <w:ilvl w:val="2"/>
          <w:numId w:val="87"/>
        </w:numPr>
      </w:pPr>
      <w:r>
        <w:t xml:space="preserve">This measurePopulationCriteria </w:t>
      </w:r>
      <w:r>
        <w:rPr>
          <w:rStyle w:val="keyword"/>
        </w:rPr>
        <w:t>SHALL</w:t>
      </w:r>
      <w:r>
        <w:t xml:space="preserve"> contain at least one [1..*] </w:t>
      </w:r>
      <w:r>
        <w:rPr>
          <w:rStyle w:val="XMLnameBold"/>
        </w:rPr>
        <w:t>precondition</w:t>
      </w:r>
      <w:bookmarkStart w:id="614" w:name="C_3346-34877"/>
      <w:r>
        <w:t xml:space="preserve"> (CONF:3346-34877)</w:t>
      </w:r>
      <w:bookmarkEnd w:id="614"/>
      <w:r>
        <w:t>.</w:t>
      </w:r>
    </w:p>
    <w:p w14:paraId="031C7AE0"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15" w:name="C_3346-34878"/>
      <w:r>
        <w:t xml:space="preserve"> (CONF:3346-34878)</w:t>
      </w:r>
      <w:bookmarkEnd w:id="615"/>
      <w:r>
        <w:t>.</w:t>
      </w:r>
    </w:p>
    <w:p w14:paraId="76A29892"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16" w:name="C_3346-34879"/>
      <w:r>
        <w:t xml:space="preserve"> (CONF:3346-34879)</w:t>
      </w:r>
      <w:bookmarkEnd w:id="616"/>
      <w:r>
        <w:t>.</w:t>
      </w:r>
    </w:p>
    <w:p w14:paraId="56C417E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17" w:name="C_3346-34892"/>
      <w:r>
        <w:t xml:space="preserve"> (CONF:3346-34892)</w:t>
      </w:r>
      <w:bookmarkEnd w:id="617"/>
      <w:r>
        <w:t>.</w:t>
      </w:r>
    </w:p>
    <w:p w14:paraId="3BD58A87"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18" w:name="C_3346-34893"/>
      <w:r>
        <w:t xml:space="preserve"> (CONF:3346-34893)</w:t>
      </w:r>
      <w:bookmarkEnd w:id="618"/>
      <w:r>
        <w:t>.</w:t>
      </w:r>
    </w:p>
    <w:p w14:paraId="0A302AD2"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19" w:name="C_3346-30036"/>
      <w:r>
        <w:t xml:space="preserve"> (CONF:3346-30036)</w:t>
      </w:r>
      <w:bookmarkEnd w:id="619"/>
      <w:r>
        <w:t xml:space="preserve"> such that it</w:t>
      </w:r>
    </w:p>
    <w:p w14:paraId="74E78298" w14:textId="77777777" w:rsidR="004B3F04" w:rsidRDefault="004B3F04" w:rsidP="007E63CC">
      <w:pPr>
        <w:numPr>
          <w:ilvl w:val="1"/>
          <w:numId w:val="87"/>
        </w:numPr>
      </w:pPr>
      <w:r>
        <w:rPr>
          <w:rStyle w:val="keyword"/>
        </w:rPr>
        <w:t>SHALL</w:t>
      </w:r>
      <w:r>
        <w:t xml:space="preserve"> contain exactly one [1..1] </w:t>
      </w:r>
      <w:r>
        <w:rPr>
          <w:rStyle w:val="XMLnameBold"/>
        </w:rPr>
        <w:t>denominatorExceptionCriteria</w:t>
      </w:r>
      <w:bookmarkStart w:id="620" w:name="C_3346-30037"/>
      <w:r>
        <w:t xml:space="preserve"> (CONF:3346-30037)</w:t>
      </w:r>
      <w:bookmarkEnd w:id="620"/>
      <w:r>
        <w:t>.</w:t>
      </w:r>
    </w:p>
    <w:p w14:paraId="7089E5EB" w14:textId="77777777" w:rsidR="004B3F04" w:rsidRDefault="004B3F04" w:rsidP="007E63CC">
      <w:pPr>
        <w:numPr>
          <w:ilvl w:val="2"/>
          <w:numId w:val="87"/>
        </w:numPr>
      </w:pPr>
      <w:r>
        <w:t xml:space="preserve">This denominatorExceptionCriteria </w:t>
      </w:r>
      <w:r>
        <w:rPr>
          <w:rStyle w:val="keyword"/>
        </w:rPr>
        <w:t>SHALL</w:t>
      </w:r>
      <w:r>
        <w:t xml:space="preserve"> contain exactly one [1..1] </w:t>
      </w:r>
      <w:r>
        <w:rPr>
          <w:rStyle w:val="XMLnameBold"/>
        </w:rPr>
        <w:t>code</w:t>
      </w:r>
      <w:bookmarkStart w:id="621" w:name="C_3346-30038"/>
      <w:r>
        <w:t xml:space="preserve"> (CONF:3346-30038)</w:t>
      </w:r>
      <w:bookmarkEnd w:id="621"/>
      <w:r>
        <w:t>.</w:t>
      </w:r>
    </w:p>
    <w:p w14:paraId="75466D5E"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"DENEXCEP"</w:t>
      </w:r>
      <w:r>
        <w:t xml:space="preserve"> Denominator Exception</w:t>
      </w:r>
      <w:bookmarkStart w:id="622" w:name="C_3346-30039"/>
      <w:r>
        <w:t xml:space="preserve"> (CONF:3346-30039)</w:t>
      </w:r>
      <w:bookmarkEnd w:id="622"/>
      <w:r>
        <w:t>.</w:t>
      </w:r>
    </w:p>
    <w:p w14:paraId="29DE98E0"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23" w:name="C_3346-30097"/>
      <w:r>
        <w:t xml:space="preserve"> (CONF:3346-30097)</w:t>
      </w:r>
      <w:bookmarkEnd w:id="623"/>
      <w:r>
        <w:t>.</w:t>
      </w:r>
    </w:p>
    <w:p w14:paraId="5B9B883D" w14:textId="77777777" w:rsidR="004B3F04" w:rsidRDefault="004B3F04" w:rsidP="007E63CC">
      <w:pPr>
        <w:numPr>
          <w:ilvl w:val="2"/>
          <w:numId w:val="87"/>
        </w:numPr>
      </w:pPr>
      <w:r>
        <w:t xml:space="preserve">This denominatorExceptionCriteria </w:t>
      </w:r>
      <w:r>
        <w:rPr>
          <w:rStyle w:val="keyword"/>
        </w:rPr>
        <w:t>SHALL</w:t>
      </w:r>
      <w:r>
        <w:t xml:space="preserve"> contain at least one [1..*] </w:t>
      </w:r>
      <w:r>
        <w:rPr>
          <w:rStyle w:val="XMLnameBold"/>
        </w:rPr>
        <w:t>precondition</w:t>
      </w:r>
      <w:bookmarkStart w:id="624" w:name="C_3346-34880"/>
      <w:r>
        <w:t xml:space="preserve"> (CONF:3346-34880)</w:t>
      </w:r>
      <w:bookmarkEnd w:id="624"/>
      <w:r>
        <w:t>.</w:t>
      </w:r>
    </w:p>
    <w:p w14:paraId="78C67535" w14:textId="77777777" w:rsidR="004B3F04" w:rsidRDefault="004B3F04" w:rsidP="007E63CC">
      <w:pPr>
        <w:numPr>
          <w:ilvl w:val="3"/>
          <w:numId w:val="87"/>
        </w:numPr>
      </w:pPr>
      <w:r>
        <w:lastRenderedPageBreak/>
        <w:t xml:space="preserve">Such preconditions </w:t>
      </w:r>
      <w:r>
        <w:rPr>
          <w:rStyle w:val="keyword"/>
        </w:rPr>
        <w:t>SHALL</w:t>
      </w:r>
      <w:r>
        <w:t xml:space="preserve"> contain exactly one [1..1] </w:t>
      </w:r>
      <w:r>
        <w:rPr>
          <w:rStyle w:val="XMLnameBold"/>
        </w:rPr>
        <w:t>criteriaReference</w:t>
      </w:r>
      <w:bookmarkStart w:id="625" w:name="C_3346-34881"/>
      <w:r>
        <w:t xml:space="preserve"> (CONF:3346-34881)</w:t>
      </w:r>
      <w:bookmarkEnd w:id="625"/>
      <w:r>
        <w:t>.</w:t>
      </w:r>
    </w:p>
    <w:p w14:paraId="708B656B"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26" w:name="C_3346-34882"/>
      <w:r>
        <w:t xml:space="preserve"> (CONF:3346-34882)</w:t>
      </w:r>
      <w:bookmarkEnd w:id="626"/>
      <w:r>
        <w:t>.</w:t>
      </w:r>
    </w:p>
    <w:p w14:paraId="2EBE9AC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27" w:name="C_3346-34894"/>
      <w:r>
        <w:t xml:space="preserve"> (CONF:3346-34894)</w:t>
      </w:r>
      <w:bookmarkEnd w:id="627"/>
      <w:r>
        <w:t>.</w:t>
      </w:r>
    </w:p>
    <w:p w14:paraId="6143B2B5"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28" w:name="C_3346-34895"/>
      <w:r>
        <w:t xml:space="preserve"> (CONF:3346-34895)</w:t>
      </w:r>
      <w:bookmarkEnd w:id="628"/>
      <w:r>
        <w:t>.</w:t>
      </w:r>
    </w:p>
    <w:p w14:paraId="7D2BA65D"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29" w:name="C_3346-30040"/>
      <w:r>
        <w:t xml:space="preserve"> (CONF:3346-30040)</w:t>
      </w:r>
      <w:bookmarkEnd w:id="629"/>
      <w:r>
        <w:t xml:space="preserve"> such that it</w:t>
      </w:r>
    </w:p>
    <w:p w14:paraId="0E9A2B1C" w14:textId="77777777" w:rsidR="004B3F04" w:rsidRDefault="004B3F04" w:rsidP="007E63CC">
      <w:pPr>
        <w:numPr>
          <w:ilvl w:val="1"/>
          <w:numId w:val="87"/>
        </w:numPr>
      </w:pPr>
      <w:r>
        <w:rPr>
          <w:rStyle w:val="keyword"/>
        </w:rPr>
        <w:t>SHALL</w:t>
      </w:r>
      <w:r>
        <w:t xml:space="preserve"> contain exactly one [1..1] </w:t>
      </w:r>
      <w:r>
        <w:rPr>
          <w:rStyle w:val="XMLnameBold"/>
        </w:rPr>
        <w:t>denominatorExclusionCriteria</w:t>
      </w:r>
      <w:bookmarkStart w:id="630" w:name="C_3346-30041"/>
      <w:r>
        <w:t xml:space="preserve"> (CONF:3346-30041)</w:t>
      </w:r>
      <w:bookmarkEnd w:id="630"/>
      <w:r>
        <w:t>.</w:t>
      </w:r>
    </w:p>
    <w:p w14:paraId="4B74853F" w14:textId="77777777" w:rsidR="004B3F04" w:rsidRDefault="004B3F04" w:rsidP="007E63CC">
      <w:pPr>
        <w:numPr>
          <w:ilvl w:val="2"/>
          <w:numId w:val="87"/>
        </w:numPr>
      </w:pPr>
      <w:r>
        <w:t xml:space="preserve">This denominatorExclusionCriteria </w:t>
      </w:r>
      <w:r>
        <w:rPr>
          <w:rStyle w:val="keyword"/>
        </w:rPr>
        <w:t>SHALL</w:t>
      </w:r>
      <w:r>
        <w:t xml:space="preserve"> contain exactly one [1..1] </w:t>
      </w:r>
      <w:r>
        <w:rPr>
          <w:rStyle w:val="XMLnameBold"/>
        </w:rPr>
        <w:t>code</w:t>
      </w:r>
      <w:bookmarkStart w:id="631" w:name="C_3346-30042"/>
      <w:r>
        <w:t xml:space="preserve"> (CONF:3346-30042)</w:t>
      </w:r>
      <w:bookmarkEnd w:id="631"/>
      <w:r>
        <w:t>.</w:t>
      </w:r>
    </w:p>
    <w:p w14:paraId="5028A4F1"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"DENEX"</w:t>
      </w:r>
      <w:r>
        <w:t xml:space="preserve"> Denominator Exclusion</w:t>
      </w:r>
      <w:bookmarkStart w:id="632" w:name="C_3346-30043"/>
      <w:r>
        <w:t xml:space="preserve"> (CONF:3346-30043)</w:t>
      </w:r>
      <w:bookmarkEnd w:id="632"/>
      <w:r>
        <w:t>.</w:t>
      </w:r>
    </w:p>
    <w:p w14:paraId="424C905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33" w:name="C_3346-30098"/>
      <w:r>
        <w:t xml:space="preserve"> (CONF:3346-30098)</w:t>
      </w:r>
      <w:bookmarkEnd w:id="633"/>
      <w:r>
        <w:t>.</w:t>
      </w:r>
    </w:p>
    <w:p w14:paraId="0E4A0478" w14:textId="77777777" w:rsidR="004B3F04" w:rsidRDefault="004B3F04" w:rsidP="007E63CC">
      <w:pPr>
        <w:numPr>
          <w:ilvl w:val="2"/>
          <w:numId w:val="87"/>
        </w:numPr>
      </w:pPr>
      <w:r>
        <w:t xml:space="preserve">This denominatorExclusionCriteria </w:t>
      </w:r>
      <w:r>
        <w:rPr>
          <w:rStyle w:val="keyword"/>
        </w:rPr>
        <w:t>SHALL</w:t>
      </w:r>
      <w:r>
        <w:t xml:space="preserve"> contain at least one [1..*] </w:t>
      </w:r>
      <w:r>
        <w:rPr>
          <w:rStyle w:val="XMLnameBold"/>
        </w:rPr>
        <w:t>precondition</w:t>
      </w:r>
      <w:bookmarkStart w:id="634" w:name="C_3346-34883"/>
      <w:r>
        <w:t xml:space="preserve"> (CONF:3346-34883)</w:t>
      </w:r>
      <w:bookmarkEnd w:id="634"/>
      <w:r>
        <w:t>.</w:t>
      </w:r>
    </w:p>
    <w:p w14:paraId="489A1F2C"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35" w:name="C_3346-34884"/>
      <w:r>
        <w:t xml:space="preserve"> (CONF:3346-34884)</w:t>
      </w:r>
      <w:bookmarkEnd w:id="635"/>
      <w:r>
        <w:t>.</w:t>
      </w:r>
    </w:p>
    <w:p w14:paraId="5BAAC1EF"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36" w:name="C_3346-34885"/>
      <w:r>
        <w:t xml:space="preserve"> (CONF:3346-34885)</w:t>
      </w:r>
      <w:bookmarkEnd w:id="636"/>
      <w:r>
        <w:t>.</w:t>
      </w:r>
    </w:p>
    <w:p w14:paraId="40DEDDB1"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37" w:name="C_3346-34896"/>
      <w:r>
        <w:t xml:space="preserve"> (CONF:3346-34896)</w:t>
      </w:r>
      <w:bookmarkEnd w:id="637"/>
      <w:r>
        <w:t>.</w:t>
      </w:r>
    </w:p>
    <w:p w14:paraId="40EBB068"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38" w:name="C_3346-34897"/>
      <w:r>
        <w:t xml:space="preserve"> (CONF:3346-34897)</w:t>
      </w:r>
      <w:bookmarkEnd w:id="638"/>
      <w:r>
        <w:t>.</w:t>
      </w:r>
    </w:p>
    <w:p w14:paraId="2CDB6F35"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39" w:name="C_3346-30044"/>
      <w:r>
        <w:t xml:space="preserve"> (CONF:3346-30044)</w:t>
      </w:r>
      <w:bookmarkEnd w:id="639"/>
      <w:r>
        <w:t xml:space="preserve"> such that it</w:t>
      </w:r>
    </w:p>
    <w:p w14:paraId="79460D88" w14:textId="77777777" w:rsidR="004B3F04" w:rsidRDefault="004B3F04" w:rsidP="007E63CC">
      <w:pPr>
        <w:numPr>
          <w:ilvl w:val="1"/>
          <w:numId w:val="87"/>
        </w:numPr>
      </w:pPr>
      <w:r>
        <w:rPr>
          <w:rStyle w:val="keyword"/>
        </w:rPr>
        <w:t>SHALL</w:t>
      </w:r>
      <w:r>
        <w:t xml:space="preserve"> contain exactly one [1..1] </w:t>
      </w:r>
      <w:r>
        <w:rPr>
          <w:rStyle w:val="XMLnameBold"/>
        </w:rPr>
        <w:t>numeratorExclusionCriteria</w:t>
      </w:r>
      <w:bookmarkStart w:id="640" w:name="C_3346-30045"/>
      <w:r>
        <w:t xml:space="preserve"> (CONF:3346-30045)</w:t>
      </w:r>
      <w:bookmarkEnd w:id="640"/>
      <w:r>
        <w:t>.</w:t>
      </w:r>
    </w:p>
    <w:p w14:paraId="0F820CFA" w14:textId="77777777" w:rsidR="004B3F04" w:rsidRDefault="004B3F04" w:rsidP="007E63CC">
      <w:pPr>
        <w:numPr>
          <w:ilvl w:val="2"/>
          <w:numId w:val="87"/>
        </w:numPr>
      </w:pPr>
      <w:r>
        <w:t xml:space="preserve">This numeratorExclusionCriteria </w:t>
      </w:r>
      <w:r>
        <w:rPr>
          <w:rStyle w:val="keyword"/>
        </w:rPr>
        <w:t>SHALL</w:t>
      </w:r>
      <w:r>
        <w:t xml:space="preserve"> contain exactly one [1..1] </w:t>
      </w:r>
      <w:r>
        <w:rPr>
          <w:rStyle w:val="XMLnameBold"/>
        </w:rPr>
        <w:t>code</w:t>
      </w:r>
      <w:bookmarkStart w:id="641" w:name="C_3346-30046"/>
      <w:r>
        <w:t xml:space="preserve"> (CONF:3346-30046)</w:t>
      </w:r>
      <w:bookmarkEnd w:id="641"/>
      <w:r>
        <w:t>.</w:t>
      </w:r>
    </w:p>
    <w:p w14:paraId="0B387BF6"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"NUMEX"</w:t>
      </w:r>
      <w:r>
        <w:t xml:space="preserve"> Numerator Exclusion</w:t>
      </w:r>
      <w:bookmarkStart w:id="642" w:name="C_3346-30047"/>
      <w:r>
        <w:t xml:space="preserve"> (CONF:3346-30047)</w:t>
      </w:r>
      <w:bookmarkEnd w:id="642"/>
      <w:r>
        <w:t>.</w:t>
      </w:r>
    </w:p>
    <w:p w14:paraId="10F83522"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43" w:name="C_3346-30099"/>
      <w:r>
        <w:t xml:space="preserve"> (CONF:3346-30099)</w:t>
      </w:r>
      <w:bookmarkEnd w:id="643"/>
      <w:r>
        <w:t>.</w:t>
      </w:r>
    </w:p>
    <w:p w14:paraId="1D1B05A3" w14:textId="77777777" w:rsidR="004B3F04" w:rsidRDefault="004B3F04" w:rsidP="007E63CC">
      <w:pPr>
        <w:numPr>
          <w:ilvl w:val="2"/>
          <w:numId w:val="87"/>
        </w:numPr>
      </w:pPr>
      <w:r>
        <w:t xml:space="preserve">This numeratorExclusionCriteria </w:t>
      </w:r>
      <w:r>
        <w:rPr>
          <w:rStyle w:val="keyword"/>
        </w:rPr>
        <w:t>SHALL</w:t>
      </w:r>
      <w:r>
        <w:t xml:space="preserve"> contain at least one [1..*] </w:t>
      </w:r>
      <w:r>
        <w:rPr>
          <w:rStyle w:val="XMLnameBold"/>
        </w:rPr>
        <w:t>precondition</w:t>
      </w:r>
      <w:bookmarkStart w:id="644" w:name="C_3346-34898"/>
      <w:r>
        <w:t xml:space="preserve"> (CONF:3346-34898)</w:t>
      </w:r>
      <w:bookmarkEnd w:id="644"/>
      <w:r>
        <w:t>.</w:t>
      </w:r>
    </w:p>
    <w:p w14:paraId="30B3FF1B"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45" w:name="C_3346-34899"/>
      <w:r>
        <w:t xml:space="preserve"> (CONF:3346-34899)</w:t>
      </w:r>
      <w:bookmarkEnd w:id="645"/>
      <w:r>
        <w:t>.</w:t>
      </w:r>
    </w:p>
    <w:p w14:paraId="044E6DD4"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46" w:name="C_3346-34900"/>
      <w:r>
        <w:t xml:space="preserve"> (CONF:3346-34900)</w:t>
      </w:r>
      <w:bookmarkEnd w:id="646"/>
      <w:r>
        <w:t>.</w:t>
      </w:r>
    </w:p>
    <w:p w14:paraId="4FD80846" w14:textId="77777777" w:rsidR="004B3F04" w:rsidRDefault="004B3F04" w:rsidP="007E63CC">
      <w:pPr>
        <w:numPr>
          <w:ilvl w:val="5"/>
          <w:numId w:val="87"/>
        </w:numPr>
      </w:pPr>
      <w:r>
        <w:lastRenderedPageBreak/>
        <w:t xml:space="preserve">This id </w:t>
      </w:r>
      <w:r>
        <w:rPr>
          <w:rStyle w:val="keyword"/>
        </w:rPr>
        <w:t>SHALL</w:t>
      </w:r>
      <w:r>
        <w:t xml:space="preserve"> contain exactly one [1..1] </w:t>
      </w:r>
      <w:r>
        <w:rPr>
          <w:rStyle w:val="XMLnameBold"/>
        </w:rPr>
        <w:t>@root</w:t>
      </w:r>
      <w:bookmarkStart w:id="647" w:name="C_3346-34904"/>
      <w:r>
        <w:t xml:space="preserve"> (CONF:3346-34904)</w:t>
      </w:r>
      <w:bookmarkEnd w:id="647"/>
      <w:r>
        <w:t>.</w:t>
      </w:r>
    </w:p>
    <w:p w14:paraId="2DC2505B"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48" w:name="C_3346-34905"/>
      <w:r>
        <w:t xml:space="preserve"> (CONF:3346-34905)</w:t>
      </w:r>
      <w:bookmarkEnd w:id="648"/>
      <w:r>
        <w:t>.</w:t>
      </w:r>
    </w:p>
    <w:p w14:paraId="12916E41"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49" w:name="C_3346-30048"/>
      <w:r>
        <w:t xml:space="preserve"> (CONF:3346-30048)</w:t>
      </w:r>
      <w:bookmarkEnd w:id="649"/>
      <w:r>
        <w:t xml:space="preserve"> such that it</w:t>
      </w:r>
    </w:p>
    <w:p w14:paraId="703F7A1E" w14:textId="77777777" w:rsidR="004B3F04" w:rsidRDefault="004B3F04" w:rsidP="007E63CC">
      <w:pPr>
        <w:numPr>
          <w:ilvl w:val="1"/>
          <w:numId w:val="87"/>
        </w:numPr>
      </w:pPr>
      <w:r>
        <w:rPr>
          <w:rStyle w:val="keyword"/>
        </w:rPr>
        <w:t>SHALL</w:t>
      </w:r>
      <w:r>
        <w:t xml:space="preserve"> contain exactly one [1..1] </w:t>
      </w:r>
      <w:r>
        <w:rPr>
          <w:rStyle w:val="XMLnameBold"/>
        </w:rPr>
        <w:t>measurePopulationExclusionCriteria</w:t>
      </w:r>
      <w:bookmarkStart w:id="650" w:name="C_3346-30049"/>
      <w:r>
        <w:t xml:space="preserve"> (CONF:3346-30049)</w:t>
      </w:r>
      <w:bookmarkEnd w:id="650"/>
      <w:r>
        <w:t>.</w:t>
      </w:r>
    </w:p>
    <w:p w14:paraId="4E3CCE2E" w14:textId="77777777" w:rsidR="004B3F04" w:rsidRDefault="004B3F04" w:rsidP="007E63CC">
      <w:pPr>
        <w:numPr>
          <w:ilvl w:val="2"/>
          <w:numId w:val="87"/>
        </w:numPr>
      </w:pPr>
      <w:r>
        <w:t xml:space="preserve">This measurePopulationExclusionCriteria </w:t>
      </w:r>
      <w:r>
        <w:rPr>
          <w:rStyle w:val="keyword"/>
        </w:rPr>
        <w:t>SHALL</w:t>
      </w:r>
      <w:r>
        <w:t xml:space="preserve"> contain exactly one [1..1] </w:t>
      </w:r>
      <w:r>
        <w:rPr>
          <w:rStyle w:val="XMLnameBold"/>
        </w:rPr>
        <w:t>code</w:t>
      </w:r>
      <w:bookmarkStart w:id="651" w:name="C_3346-30050"/>
      <w:r>
        <w:t xml:space="preserve"> (CONF:3346-30050)</w:t>
      </w:r>
      <w:bookmarkEnd w:id="651"/>
      <w:r>
        <w:t>.</w:t>
      </w:r>
    </w:p>
    <w:p w14:paraId="0DBE892A"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w:t>
      </w:r>
      <w:r>
        <w:t>=</w:t>
      </w:r>
      <w:r>
        <w:rPr>
          <w:rStyle w:val="XMLname"/>
        </w:rPr>
        <w:t>"MSRPOPLEX"</w:t>
      </w:r>
      <w:r>
        <w:t xml:space="preserve"> Measure Population Exclusions</w:t>
      </w:r>
      <w:bookmarkStart w:id="652" w:name="C_3346-30051"/>
      <w:r>
        <w:t xml:space="preserve"> (CONF:3346-30051)</w:t>
      </w:r>
      <w:bookmarkEnd w:id="652"/>
      <w:r>
        <w:t>.</w:t>
      </w:r>
    </w:p>
    <w:p w14:paraId="61A0CA8D" w14:textId="77777777" w:rsidR="004B3F04" w:rsidRDefault="004B3F04" w:rsidP="007E63CC">
      <w:pPr>
        <w:numPr>
          <w:ilvl w:val="3"/>
          <w:numId w:val="8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53" w:name="C_3346-30100"/>
      <w:r>
        <w:t xml:space="preserve"> (CONF:3346-30100)</w:t>
      </w:r>
      <w:bookmarkEnd w:id="653"/>
      <w:r>
        <w:t>.</w:t>
      </w:r>
    </w:p>
    <w:p w14:paraId="70876933" w14:textId="77777777" w:rsidR="004B3F04" w:rsidRDefault="004B3F04" w:rsidP="007E63CC">
      <w:pPr>
        <w:numPr>
          <w:ilvl w:val="2"/>
          <w:numId w:val="87"/>
        </w:numPr>
      </w:pPr>
      <w:r>
        <w:t xml:space="preserve">This measurePopulationExclusionCriteria </w:t>
      </w:r>
      <w:r>
        <w:rPr>
          <w:rStyle w:val="keyword"/>
        </w:rPr>
        <w:t>SHALL</w:t>
      </w:r>
      <w:r>
        <w:t xml:space="preserve"> contain at least one [1..*] </w:t>
      </w:r>
      <w:r>
        <w:rPr>
          <w:rStyle w:val="XMLnameBold"/>
        </w:rPr>
        <w:t>precondition</w:t>
      </w:r>
      <w:bookmarkStart w:id="654" w:name="C_3346-34901"/>
      <w:r>
        <w:t xml:space="preserve"> (CONF:3346-34901)</w:t>
      </w:r>
      <w:bookmarkEnd w:id="654"/>
      <w:r>
        <w:t>.</w:t>
      </w:r>
    </w:p>
    <w:p w14:paraId="15DBAB89"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55" w:name="C_3346-34902"/>
      <w:r>
        <w:t xml:space="preserve"> (CONF:3346-34902)</w:t>
      </w:r>
      <w:bookmarkEnd w:id="655"/>
      <w:r>
        <w:t>.</w:t>
      </w:r>
    </w:p>
    <w:p w14:paraId="275070BA"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56" w:name="C_3346-34903"/>
      <w:r>
        <w:t xml:space="preserve"> (CONF:3346-34903)</w:t>
      </w:r>
      <w:bookmarkEnd w:id="656"/>
      <w:r>
        <w:t>.</w:t>
      </w:r>
    </w:p>
    <w:p w14:paraId="54014DC3"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57" w:name="C_3346-34906"/>
      <w:r>
        <w:t xml:space="preserve"> (CONF:3346-34906)</w:t>
      </w:r>
      <w:bookmarkEnd w:id="657"/>
      <w:r>
        <w:t>.</w:t>
      </w:r>
    </w:p>
    <w:p w14:paraId="51110289"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58" w:name="C_3346-34907"/>
      <w:r>
        <w:t xml:space="preserve"> (CONF:3346-34907)</w:t>
      </w:r>
      <w:bookmarkEnd w:id="658"/>
      <w:r>
        <w:t>.</w:t>
      </w:r>
    </w:p>
    <w:p w14:paraId="149B33AA" w14:textId="77777777" w:rsidR="004B3F04" w:rsidRDefault="004B3F04" w:rsidP="007E63CC">
      <w:pPr>
        <w:numPr>
          <w:ilvl w:val="0"/>
          <w:numId w:val="87"/>
        </w:numPr>
      </w:pPr>
      <w:r>
        <w:rPr>
          <w:rStyle w:val="keyword"/>
        </w:rPr>
        <w:t>MAY</w:t>
      </w:r>
      <w:r>
        <w:t xml:space="preserve"> contain zero or more [0..*] </w:t>
      </w:r>
      <w:r>
        <w:rPr>
          <w:rStyle w:val="XMLnameBold"/>
        </w:rPr>
        <w:t>component</w:t>
      </w:r>
      <w:bookmarkStart w:id="659" w:name="C_3346-30052"/>
      <w:r>
        <w:t xml:space="preserve"> (CONF:3346-30052)</w:t>
      </w:r>
      <w:bookmarkEnd w:id="659"/>
      <w:r>
        <w:t xml:space="preserve"> such that it</w:t>
      </w:r>
    </w:p>
    <w:p w14:paraId="2119B7D5" w14:textId="77777777" w:rsidR="004B3F04" w:rsidRDefault="004B3F04" w:rsidP="007E63CC">
      <w:pPr>
        <w:numPr>
          <w:ilvl w:val="1"/>
          <w:numId w:val="87"/>
        </w:numPr>
      </w:pPr>
      <w:r>
        <w:rPr>
          <w:rStyle w:val="keyword"/>
        </w:rPr>
        <w:t>SHALL</w:t>
      </w:r>
      <w:r>
        <w:t xml:space="preserve"> contain exactly one [1..1] </w:t>
      </w:r>
      <w:r>
        <w:rPr>
          <w:rStyle w:val="XMLnameBold"/>
        </w:rPr>
        <w:t>stratifierCriteria</w:t>
      </w:r>
      <w:bookmarkStart w:id="660" w:name="C_3346-30053"/>
      <w:r>
        <w:t xml:space="preserve"> (CONF:3346-30053)</w:t>
      </w:r>
      <w:bookmarkEnd w:id="660"/>
      <w:r>
        <w:t>.</w:t>
      </w:r>
    </w:p>
    <w:p w14:paraId="72AE2D42" w14:textId="77777777" w:rsidR="004B3F04" w:rsidRDefault="004B3F04" w:rsidP="007E63CC">
      <w:pPr>
        <w:numPr>
          <w:ilvl w:val="2"/>
          <w:numId w:val="87"/>
        </w:numPr>
      </w:pPr>
      <w:r>
        <w:t xml:space="preserve">This stratifierCriteria </w:t>
      </w:r>
      <w:r>
        <w:rPr>
          <w:rStyle w:val="keyword"/>
        </w:rPr>
        <w:t>MAY</w:t>
      </w:r>
      <w:r>
        <w:t xml:space="preserve"> contain zero or one [0..1] </w:t>
      </w:r>
      <w:r>
        <w:rPr>
          <w:rStyle w:val="XMLnameBold"/>
        </w:rPr>
        <w:t>code</w:t>
      </w:r>
      <w:bookmarkStart w:id="661" w:name="C_3346-30054"/>
      <w:r>
        <w:t xml:space="preserve"> (CONF:3346-30054)</w:t>
      </w:r>
      <w:bookmarkEnd w:id="661"/>
      <w:r>
        <w:t>.</w:t>
      </w:r>
    </w:p>
    <w:p w14:paraId="1F0B36BD"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w:t>
      </w:r>
      <w:r>
        <w:t>=</w:t>
      </w:r>
      <w:r>
        <w:rPr>
          <w:rStyle w:val="XMLname"/>
        </w:rPr>
        <w:t>"STRAT"</w:t>
      </w:r>
      <w:r>
        <w:t xml:space="preserve"> Stratification</w:t>
      </w:r>
      <w:bookmarkStart w:id="662" w:name="C_3346-30055"/>
      <w:r>
        <w:t xml:space="preserve"> (CONF:3346-30055)</w:t>
      </w:r>
      <w:bookmarkEnd w:id="662"/>
      <w:r>
        <w:t>.</w:t>
      </w:r>
    </w:p>
    <w:p w14:paraId="0C3FAA95" w14:textId="77777777" w:rsidR="004B3F04" w:rsidRDefault="004B3F04" w:rsidP="007E63CC">
      <w:pPr>
        <w:numPr>
          <w:ilvl w:val="3"/>
          <w:numId w:val="87"/>
        </w:numPr>
      </w:pPr>
      <w:r>
        <w:t xml:space="preserve">The code, if present,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663" w:name="C_3346-30101"/>
      <w:r>
        <w:t xml:space="preserve"> (CONF:3346-30101)</w:t>
      </w:r>
      <w:bookmarkEnd w:id="663"/>
      <w:r>
        <w:t>.</w:t>
      </w:r>
    </w:p>
    <w:p w14:paraId="017FD945" w14:textId="77777777" w:rsidR="004B3F04" w:rsidRDefault="004B3F04" w:rsidP="007E63CC">
      <w:pPr>
        <w:numPr>
          <w:ilvl w:val="2"/>
          <w:numId w:val="87"/>
        </w:numPr>
      </w:pPr>
      <w:r>
        <w:t xml:space="preserve">This stratifierCriteria </w:t>
      </w:r>
      <w:r>
        <w:rPr>
          <w:rStyle w:val="keyword"/>
        </w:rPr>
        <w:t>SHALL</w:t>
      </w:r>
      <w:r>
        <w:t xml:space="preserve"> contain at least one [1..*] </w:t>
      </w:r>
      <w:r>
        <w:rPr>
          <w:rStyle w:val="XMLnameBold"/>
        </w:rPr>
        <w:t>precondition</w:t>
      </w:r>
      <w:bookmarkStart w:id="664" w:name="C_3346-34634"/>
      <w:r>
        <w:t xml:space="preserve"> (CONF:3346-34634)</w:t>
      </w:r>
      <w:bookmarkEnd w:id="664"/>
      <w:r>
        <w:t>.</w:t>
      </w:r>
    </w:p>
    <w:p w14:paraId="20BED5F4" w14:textId="77777777" w:rsidR="004B3F04" w:rsidRDefault="004B3F04" w:rsidP="007E63CC">
      <w:pPr>
        <w:numPr>
          <w:ilvl w:val="3"/>
          <w:numId w:val="87"/>
        </w:numPr>
      </w:pPr>
      <w:r>
        <w:t xml:space="preserve">Such preconditions </w:t>
      </w:r>
      <w:r>
        <w:rPr>
          <w:rStyle w:val="keyword"/>
        </w:rPr>
        <w:t>SHALL</w:t>
      </w:r>
      <w:r>
        <w:t xml:space="preserve"> contain exactly one [1..1] </w:t>
      </w:r>
      <w:r>
        <w:rPr>
          <w:rStyle w:val="XMLnameBold"/>
        </w:rPr>
        <w:t>criteriaReference</w:t>
      </w:r>
      <w:bookmarkStart w:id="665" w:name="C_3346-34635"/>
      <w:r>
        <w:t xml:space="preserve"> (CONF:3346-34635)</w:t>
      </w:r>
      <w:bookmarkEnd w:id="665"/>
      <w:r>
        <w:t>.</w:t>
      </w:r>
    </w:p>
    <w:p w14:paraId="5422B9B9" w14:textId="77777777" w:rsidR="004B3F04" w:rsidRDefault="004B3F04" w:rsidP="007E63CC">
      <w:pPr>
        <w:numPr>
          <w:ilvl w:val="4"/>
          <w:numId w:val="87"/>
        </w:numPr>
      </w:pPr>
      <w:r>
        <w:t xml:space="preserve">This criteriaReference </w:t>
      </w:r>
      <w:r>
        <w:rPr>
          <w:rStyle w:val="keyword"/>
        </w:rPr>
        <w:t>SHALL</w:t>
      </w:r>
      <w:r>
        <w:t xml:space="preserve"> contain exactly one [1..1] </w:t>
      </w:r>
      <w:r>
        <w:rPr>
          <w:rStyle w:val="XMLnameBold"/>
        </w:rPr>
        <w:t>id</w:t>
      </w:r>
      <w:bookmarkStart w:id="666" w:name="C_3346-34644"/>
      <w:r>
        <w:t xml:space="preserve"> (CONF:3346-34644)</w:t>
      </w:r>
      <w:bookmarkEnd w:id="666"/>
      <w:r>
        <w:t>.</w:t>
      </w:r>
    </w:p>
    <w:p w14:paraId="533BC982"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@root</w:t>
      </w:r>
      <w:bookmarkStart w:id="667" w:name="C_3346-34645"/>
      <w:r>
        <w:t xml:space="preserve"> (CONF:3346-34645)</w:t>
      </w:r>
      <w:bookmarkEnd w:id="667"/>
      <w:r>
        <w:t>.</w:t>
      </w:r>
    </w:p>
    <w:p w14:paraId="37AE538C" w14:textId="77777777" w:rsidR="004B3F04" w:rsidRDefault="004B3F04" w:rsidP="007E63CC">
      <w:pPr>
        <w:numPr>
          <w:ilvl w:val="5"/>
          <w:numId w:val="87"/>
        </w:numPr>
      </w:pPr>
      <w:r>
        <w:t xml:space="preserve">This id </w:t>
      </w:r>
      <w:r>
        <w:rPr>
          <w:rStyle w:val="keyword"/>
        </w:rPr>
        <w:t>SHALL</w:t>
      </w:r>
      <w:r>
        <w:t xml:space="preserve"> contain exactly one [1..1] </w:t>
      </w:r>
      <w:r>
        <w:rPr>
          <w:rStyle w:val="XMLnameBold"/>
        </w:rPr>
        <w:t>@extension</w:t>
      </w:r>
      <w:bookmarkStart w:id="668" w:name="C_3346-34646"/>
      <w:r>
        <w:t xml:space="preserve"> (CONF:3346-34646)</w:t>
      </w:r>
      <w:bookmarkEnd w:id="668"/>
      <w:r>
        <w:t>.</w:t>
      </w:r>
    </w:p>
    <w:p w14:paraId="35C7FB1A" w14:textId="77777777" w:rsidR="004B3F04" w:rsidRDefault="004B3F04" w:rsidP="004B3F04">
      <w:pPr>
        <w:pStyle w:val="Heading1"/>
      </w:pPr>
      <w:bookmarkStart w:id="669" w:name="_Toc64841866"/>
      <w:bookmarkStart w:id="670" w:name="_Toc65482782"/>
      <w:r>
        <w:lastRenderedPageBreak/>
        <w:t>Entry</w:t>
      </w:r>
      <w:bookmarkEnd w:id="669"/>
      <w:bookmarkEnd w:id="670"/>
    </w:p>
    <w:p w14:paraId="53F8D4BC" w14:textId="77777777" w:rsidR="004B3F04" w:rsidRDefault="004B3F04" w:rsidP="004B3F04">
      <w:pPr>
        <w:pStyle w:val="Heading2nospace"/>
      </w:pPr>
      <w:bookmarkStart w:id="671" w:name="E_Admission_Source_1"/>
      <w:bookmarkStart w:id="672" w:name="_Toc64841867"/>
      <w:bookmarkStart w:id="673" w:name="_Toc65482783"/>
      <w:r>
        <w:t>Admission Source</w:t>
      </w:r>
      <w:bookmarkEnd w:id="671"/>
      <w:bookmarkEnd w:id="672"/>
      <w:bookmarkEnd w:id="673"/>
    </w:p>
    <w:p w14:paraId="0C06044C" w14:textId="77777777" w:rsidR="004B3F04" w:rsidRDefault="004B3F04" w:rsidP="004B3F04">
      <w:pPr>
        <w:pStyle w:val="BracketData"/>
      </w:pPr>
      <w:r>
        <w:t>[Role: identifier urn:hl7ii:2.16.840.1.113883.10.20.28.4.123:2017-05-01 (open)]</w:t>
      </w:r>
    </w:p>
    <w:p w14:paraId="5DDF7C79" w14:textId="77777777" w:rsidR="004B3F04" w:rsidRDefault="004B3F04" w:rsidP="004B3F04">
      <w:pPr>
        <w:pStyle w:val="Caption"/>
      </w:pPr>
      <w:bookmarkStart w:id="674" w:name="_Toc64842088"/>
      <w:bookmarkStart w:id="675" w:name="_Toc65483172"/>
      <w:r>
        <w:t xml:space="preserve">Table </w:t>
      </w:r>
      <w:r>
        <w:fldChar w:fldCharType="begin"/>
      </w:r>
      <w:r>
        <w:instrText>SEQ Table \* ARABIC</w:instrText>
      </w:r>
      <w:r>
        <w:fldChar w:fldCharType="separate"/>
      </w:r>
      <w:r>
        <w:t>11</w:t>
      </w:r>
      <w:r>
        <w:fldChar w:fldCharType="end"/>
      </w:r>
      <w:r>
        <w:t>: Admission Source Contexts</w:t>
      </w:r>
      <w:bookmarkEnd w:id="674"/>
      <w:bookmarkEnd w:id="67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350B7D" w14:textId="77777777" w:rsidTr="000659BE">
        <w:trPr>
          <w:cantSplit/>
          <w:tblHeader/>
          <w:jc w:val="center"/>
        </w:trPr>
        <w:tc>
          <w:tcPr>
            <w:tcW w:w="360" w:type="dxa"/>
            <w:shd w:val="clear" w:color="auto" w:fill="E6E6E6"/>
          </w:tcPr>
          <w:p w14:paraId="61B715E1" w14:textId="77777777" w:rsidR="004B3F04" w:rsidRDefault="004B3F04" w:rsidP="000659BE">
            <w:pPr>
              <w:pStyle w:val="TableHead"/>
            </w:pPr>
            <w:r>
              <w:t>Contained By:</w:t>
            </w:r>
          </w:p>
        </w:tc>
        <w:tc>
          <w:tcPr>
            <w:tcW w:w="360" w:type="dxa"/>
            <w:shd w:val="clear" w:color="auto" w:fill="E6E6E6"/>
          </w:tcPr>
          <w:p w14:paraId="47CF5678" w14:textId="77777777" w:rsidR="004B3F04" w:rsidRDefault="004B3F04" w:rsidP="000659BE">
            <w:pPr>
              <w:pStyle w:val="TableHead"/>
            </w:pPr>
            <w:r>
              <w:t>Contains:</w:t>
            </w:r>
          </w:p>
        </w:tc>
      </w:tr>
      <w:tr w:rsidR="004B3F04" w14:paraId="01491F47" w14:textId="77777777" w:rsidTr="000659BE">
        <w:trPr>
          <w:jc w:val="center"/>
        </w:trPr>
        <w:tc>
          <w:tcPr>
            <w:tcW w:w="360" w:type="dxa"/>
          </w:tcPr>
          <w:p w14:paraId="2606A8B5"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6882E99D" w14:textId="77777777" w:rsidR="004B3F04" w:rsidRDefault="004B3F04" w:rsidP="000659BE"/>
        </w:tc>
      </w:tr>
    </w:tbl>
    <w:p w14:paraId="6D41A834" w14:textId="77777777" w:rsidR="004B3F04" w:rsidRDefault="004B3F04" w:rsidP="004B3F04">
      <w:pPr>
        <w:pStyle w:val="BodyText"/>
      </w:pPr>
    </w:p>
    <w:p w14:paraId="0ADEC2B0" w14:textId="77777777" w:rsidR="004B3F04" w:rsidRDefault="004B3F04" w:rsidP="004B3F04">
      <w:r>
        <w:t>This template represents the QDM attribute: Admission Source</w:t>
      </w:r>
      <w:r>
        <w:br/>
        <w:t>The location from which the patient was admitted (e.g., physician referral, facility from which the patient was transferred).</w:t>
      </w:r>
    </w:p>
    <w:p w14:paraId="1EDF9941" w14:textId="77777777" w:rsidR="004B3F04" w:rsidRDefault="004B3F04" w:rsidP="004B3F04">
      <w:pPr>
        <w:pStyle w:val="Caption"/>
      </w:pPr>
      <w:bookmarkStart w:id="676" w:name="_Toc64842089"/>
      <w:bookmarkStart w:id="677" w:name="_Toc65483173"/>
      <w:r>
        <w:t xml:space="preserve">Table </w:t>
      </w:r>
      <w:r>
        <w:fldChar w:fldCharType="begin"/>
      </w:r>
      <w:r>
        <w:instrText>SEQ Table \* ARABIC</w:instrText>
      </w:r>
      <w:r>
        <w:fldChar w:fldCharType="separate"/>
      </w:r>
      <w:r>
        <w:t>12</w:t>
      </w:r>
      <w:r>
        <w:fldChar w:fldCharType="end"/>
      </w:r>
      <w:r>
        <w:t>: Admission Source Constraints Overview</w:t>
      </w:r>
      <w:bookmarkEnd w:id="676"/>
      <w:bookmarkEnd w:id="67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61B6533" w14:textId="77777777" w:rsidTr="000659BE">
        <w:trPr>
          <w:cantSplit/>
          <w:tblHeader/>
          <w:jc w:val="center"/>
        </w:trPr>
        <w:tc>
          <w:tcPr>
            <w:tcW w:w="0" w:type="dxa"/>
            <w:shd w:val="clear" w:color="auto" w:fill="E6E6E6"/>
            <w:noWrap/>
          </w:tcPr>
          <w:p w14:paraId="030718C0" w14:textId="77777777" w:rsidR="004B3F04" w:rsidRDefault="004B3F04" w:rsidP="000659BE">
            <w:pPr>
              <w:pStyle w:val="TableHead"/>
            </w:pPr>
            <w:r>
              <w:t>XPath</w:t>
            </w:r>
          </w:p>
        </w:tc>
        <w:tc>
          <w:tcPr>
            <w:tcW w:w="720" w:type="dxa"/>
            <w:shd w:val="clear" w:color="auto" w:fill="E6E6E6"/>
            <w:noWrap/>
          </w:tcPr>
          <w:p w14:paraId="424D31D3" w14:textId="77777777" w:rsidR="004B3F04" w:rsidRDefault="004B3F04" w:rsidP="000659BE">
            <w:pPr>
              <w:pStyle w:val="TableHead"/>
            </w:pPr>
            <w:r>
              <w:t>Card.</w:t>
            </w:r>
          </w:p>
        </w:tc>
        <w:tc>
          <w:tcPr>
            <w:tcW w:w="1152" w:type="dxa"/>
            <w:shd w:val="clear" w:color="auto" w:fill="E6E6E6"/>
            <w:noWrap/>
          </w:tcPr>
          <w:p w14:paraId="267D4EB6" w14:textId="77777777" w:rsidR="004B3F04" w:rsidRDefault="004B3F04" w:rsidP="000659BE">
            <w:pPr>
              <w:pStyle w:val="TableHead"/>
            </w:pPr>
            <w:r>
              <w:t>Verb</w:t>
            </w:r>
          </w:p>
        </w:tc>
        <w:tc>
          <w:tcPr>
            <w:tcW w:w="864" w:type="dxa"/>
            <w:shd w:val="clear" w:color="auto" w:fill="E6E6E6"/>
            <w:noWrap/>
          </w:tcPr>
          <w:p w14:paraId="30416B8B" w14:textId="77777777" w:rsidR="004B3F04" w:rsidRDefault="004B3F04" w:rsidP="000659BE">
            <w:pPr>
              <w:pStyle w:val="TableHead"/>
            </w:pPr>
            <w:r>
              <w:t>Data Type</w:t>
            </w:r>
          </w:p>
        </w:tc>
        <w:tc>
          <w:tcPr>
            <w:tcW w:w="864" w:type="dxa"/>
            <w:shd w:val="clear" w:color="auto" w:fill="E6E6E6"/>
            <w:noWrap/>
          </w:tcPr>
          <w:p w14:paraId="58C77BA7" w14:textId="77777777" w:rsidR="004B3F04" w:rsidRDefault="004B3F04" w:rsidP="000659BE">
            <w:pPr>
              <w:pStyle w:val="TableHead"/>
            </w:pPr>
            <w:r>
              <w:t>CONF#</w:t>
            </w:r>
          </w:p>
        </w:tc>
        <w:tc>
          <w:tcPr>
            <w:tcW w:w="864" w:type="dxa"/>
            <w:shd w:val="clear" w:color="auto" w:fill="E6E6E6"/>
            <w:noWrap/>
          </w:tcPr>
          <w:p w14:paraId="77DF8C6F" w14:textId="77777777" w:rsidR="004B3F04" w:rsidRDefault="004B3F04" w:rsidP="000659BE">
            <w:pPr>
              <w:pStyle w:val="TableHead"/>
            </w:pPr>
            <w:r>
              <w:t>Value</w:t>
            </w:r>
          </w:p>
        </w:tc>
      </w:tr>
      <w:tr w:rsidR="004B3F04" w14:paraId="2E98A0B3" w14:textId="77777777" w:rsidTr="000659BE">
        <w:trPr>
          <w:jc w:val="center"/>
        </w:trPr>
        <w:tc>
          <w:tcPr>
            <w:tcW w:w="10160" w:type="dxa"/>
            <w:gridSpan w:val="6"/>
          </w:tcPr>
          <w:p w14:paraId="74063E80" w14:textId="77777777" w:rsidR="004B3F04" w:rsidRDefault="004B3F04" w:rsidP="000659BE">
            <w:pPr>
              <w:pStyle w:val="TableText"/>
            </w:pPr>
            <w:r>
              <w:t>Role (identifier: urn:hl7ii:2.16.840.1.113883.10.20.28.4.123:2017-05-01)</w:t>
            </w:r>
          </w:p>
        </w:tc>
      </w:tr>
      <w:tr w:rsidR="004B3F04" w14:paraId="227402CD" w14:textId="77777777" w:rsidTr="000659BE">
        <w:trPr>
          <w:jc w:val="center"/>
        </w:trPr>
        <w:tc>
          <w:tcPr>
            <w:tcW w:w="3345" w:type="dxa"/>
          </w:tcPr>
          <w:p w14:paraId="3059B198" w14:textId="77777777" w:rsidR="004B3F04" w:rsidRDefault="004B3F04" w:rsidP="000659BE">
            <w:pPr>
              <w:pStyle w:val="TableText"/>
            </w:pPr>
            <w:r>
              <w:tab/>
              <w:t>@classCode</w:t>
            </w:r>
          </w:p>
        </w:tc>
        <w:tc>
          <w:tcPr>
            <w:tcW w:w="720" w:type="dxa"/>
          </w:tcPr>
          <w:p w14:paraId="7BFEE164" w14:textId="77777777" w:rsidR="004B3F04" w:rsidRDefault="004B3F04" w:rsidP="000659BE">
            <w:pPr>
              <w:pStyle w:val="TableText"/>
            </w:pPr>
            <w:r>
              <w:t>1..1</w:t>
            </w:r>
          </w:p>
        </w:tc>
        <w:tc>
          <w:tcPr>
            <w:tcW w:w="1152" w:type="dxa"/>
          </w:tcPr>
          <w:p w14:paraId="7C19BCF9" w14:textId="77777777" w:rsidR="004B3F04" w:rsidRDefault="004B3F04" w:rsidP="000659BE">
            <w:pPr>
              <w:pStyle w:val="TableText"/>
            </w:pPr>
            <w:r>
              <w:t>SHALL</w:t>
            </w:r>
          </w:p>
        </w:tc>
        <w:tc>
          <w:tcPr>
            <w:tcW w:w="864" w:type="dxa"/>
          </w:tcPr>
          <w:p w14:paraId="0273A235" w14:textId="77777777" w:rsidR="004B3F04" w:rsidRDefault="004B3F04" w:rsidP="000659BE">
            <w:pPr>
              <w:pStyle w:val="TableText"/>
            </w:pPr>
          </w:p>
        </w:tc>
        <w:tc>
          <w:tcPr>
            <w:tcW w:w="1104" w:type="dxa"/>
          </w:tcPr>
          <w:p w14:paraId="29228793" w14:textId="77777777" w:rsidR="004B3F04" w:rsidRDefault="006C736C" w:rsidP="000659BE">
            <w:pPr>
              <w:pStyle w:val="TableText"/>
            </w:pPr>
            <w:hyperlink w:anchor="C_3335-34344">
              <w:r w:rsidR="004B3F04">
                <w:rPr>
                  <w:rStyle w:val="HyperlinkText9pt"/>
                </w:rPr>
                <w:t>3335-34344</w:t>
              </w:r>
            </w:hyperlink>
          </w:p>
        </w:tc>
        <w:tc>
          <w:tcPr>
            <w:tcW w:w="2975" w:type="dxa"/>
          </w:tcPr>
          <w:p w14:paraId="2CB7CE59" w14:textId="77777777" w:rsidR="004B3F04" w:rsidRDefault="004B3F04" w:rsidP="000659BE">
            <w:pPr>
              <w:pStyle w:val="TableText"/>
            </w:pPr>
            <w:r>
              <w:t>urn:oid:2.16.840.1.113883.5.110 (HL7RoleClass) = SDLOC</w:t>
            </w:r>
          </w:p>
        </w:tc>
      </w:tr>
      <w:tr w:rsidR="004B3F04" w14:paraId="6B9ADD79" w14:textId="77777777" w:rsidTr="000659BE">
        <w:trPr>
          <w:jc w:val="center"/>
        </w:trPr>
        <w:tc>
          <w:tcPr>
            <w:tcW w:w="3345" w:type="dxa"/>
          </w:tcPr>
          <w:p w14:paraId="579C3D7A" w14:textId="77777777" w:rsidR="004B3F04" w:rsidRDefault="004B3F04" w:rsidP="000659BE">
            <w:pPr>
              <w:pStyle w:val="TableText"/>
            </w:pPr>
            <w:r>
              <w:tab/>
              <w:t>templateId</w:t>
            </w:r>
          </w:p>
        </w:tc>
        <w:tc>
          <w:tcPr>
            <w:tcW w:w="720" w:type="dxa"/>
          </w:tcPr>
          <w:p w14:paraId="1FEF4458" w14:textId="77777777" w:rsidR="004B3F04" w:rsidRDefault="004B3F04" w:rsidP="000659BE">
            <w:pPr>
              <w:pStyle w:val="TableText"/>
            </w:pPr>
            <w:r>
              <w:t>1..1</w:t>
            </w:r>
          </w:p>
        </w:tc>
        <w:tc>
          <w:tcPr>
            <w:tcW w:w="1152" w:type="dxa"/>
          </w:tcPr>
          <w:p w14:paraId="391DA156" w14:textId="77777777" w:rsidR="004B3F04" w:rsidRDefault="004B3F04" w:rsidP="000659BE">
            <w:pPr>
              <w:pStyle w:val="TableText"/>
            </w:pPr>
            <w:r>
              <w:t>SHALL</w:t>
            </w:r>
          </w:p>
        </w:tc>
        <w:tc>
          <w:tcPr>
            <w:tcW w:w="864" w:type="dxa"/>
          </w:tcPr>
          <w:p w14:paraId="40C33104" w14:textId="77777777" w:rsidR="004B3F04" w:rsidRDefault="004B3F04" w:rsidP="000659BE">
            <w:pPr>
              <w:pStyle w:val="TableText"/>
            </w:pPr>
          </w:p>
        </w:tc>
        <w:tc>
          <w:tcPr>
            <w:tcW w:w="1104" w:type="dxa"/>
          </w:tcPr>
          <w:p w14:paraId="1B3C38F4" w14:textId="77777777" w:rsidR="004B3F04" w:rsidRDefault="006C736C" w:rsidP="000659BE">
            <w:pPr>
              <w:pStyle w:val="TableText"/>
            </w:pPr>
            <w:hyperlink w:anchor="C_3335-34340">
              <w:r w:rsidR="004B3F04">
                <w:rPr>
                  <w:rStyle w:val="HyperlinkText9pt"/>
                </w:rPr>
                <w:t>3335-34340</w:t>
              </w:r>
            </w:hyperlink>
          </w:p>
        </w:tc>
        <w:tc>
          <w:tcPr>
            <w:tcW w:w="2975" w:type="dxa"/>
          </w:tcPr>
          <w:p w14:paraId="70619B97" w14:textId="77777777" w:rsidR="004B3F04" w:rsidRDefault="004B3F04" w:rsidP="000659BE">
            <w:pPr>
              <w:pStyle w:val="TableText"/>
            </w:pPr>
          </w:p>
        </w:tc>
      </w:tr>
      <w:tr w:rsidR="004B3F04" w14:paraId="7885FDC4" w14:textId="77777777" w:rsidTr="000659BE">
        <w:trPr>
          <w:jc w:val="center"/>
        </w:trPr>
        <w:tc>
          <w:tcPr>
            <w:tcW w:w="3345" w:type="dxa"/>
          </w:tcPr>
          <w:p w14:paraId="2F2F6145" w14:textId="77777777" w:rsidR="004B3F04" w:rsidRDefault="004B3F04" w:rsidP="000659BE">
            <w:pPr>
              <w:pStyle w:val="TableText"/>
            </w:pPr>
            <w:r>
              <w:tab/>
            </w:r>
            <w:r>
              <w:tab/>
              <w:t>item</w:t>
            </w:r>
          </w:p>
        </w:tc>
        <w:tc>
          <w:tcPr>
            <w:tcW w:w="720" w:type="dxa"/>
          </w:tcPr>
          <w:p w14:paraId="47B366B6" w14:textId="77777777" w:rsidR="004B3F04" w:rsidRDefault="004B3F04" w:rsidP="000659BE">
            <w:pPr>
              <w:pStyle w:val="TableText"/>
            </w:pPr>
            <w:r>
              <w:t>1..1</w:t>
            </w:r>
          </w:p>
        </w:tc>
        <w:tc>
          <w:tcPr>
            <w:tcW w:w="1152" w:type="dxa"/>
          </w:tcPr>
          <w:p w14:paraId="48783B5E" w14:textId="77777777" w:rsidR="004B3F04" w:rsidRDefault="004B3F04" w:rsidP="000659BE">
            <w:pPr>
              <w:pStyle w:val="TableText"/>
            </w:pPr>
            <w:r>
              <w:t>SHALL</w:t>
            </w:r>
          </w:p>
        </w:tc>
        <w:tc>
          <w:tcPr>
            <w:tcW w:w="864" w:type="dxa"/>
          </w:tcPr>
          <w:p w14:paraId="478A6A87" w14:textId="77777777" w:rsidR="004B3F04" w:rsidRDefault="004B3F04" w:rsidP="000659BE">
            <w:pPr>
              <w:pStyle w:val="TableText"/>
            </w:pPr>
          </w:p>
        </w:tc>
        <w:tc>
          <w:tcPr>
            <w:tcW w:w="1104" w:type="dxa"/>
          </w:tcPr>
          <w:p w14:paraId="24258DAB" w14:textId="77777777" w:rsidR="004B3F04" w:rsidRDefault="006C736C" w:rsidP="000659BE">
            <w:pPr>
              <w:pStyle w:val="TableText"/>
            </w:pPr>
            <w:hyperlink w:anchor="C_3335-34341">
              <w:r w:rsidR="004B3F04">
                <w:rPr>
                  <w:rStyle w:val="HyperlinkText9pt"/>
                </w:rPr>
                <w:t>3335-34341</w:t>
              </w:r>
            </w:hyperlink>
          </w:p>
        </w:tc>
        <w:tc>
          <w:tcPr>
            <w:tcW w:w="2975" w:type="dxa"/>
          </w:tcPr>
          <w:p w14:paraId="4FB89DAE" w14:textId="77777777" w:rsidR="004B3F04" w:rsidRDefault="004B3F04" w:rsidP="000659BE">
            <w:pPr>
              <w:pStyle w:val="TableText"/>
            </w:pPr>
          </w:p>
        </w:tc>
      </w:tr>
      <w:tr w:rsidR="004B3F04" w14:paraId="2B103576" w14:textId="77777777" w:rsidTr="000659BE">
        <w:trPr>
          <w:jc w:val="center"/>
        </w:trPr>
        <w:tc>
          <w:tcPr>
            <w:tcW w:w="3345" w:type="dxa"/>
          </w:tcPr>
          <w:p w14:paraId="47653513" w14:textId="77777777" w:rsidR="004B3F04" w:rsidRDefault="004B3F04" w:rsidP="000659BE">
            <w:pPr>
              <w:pStyle w:val="TableText"/>
            </w:pPr>
            <w:r>
              <w:tab/>
            </w:r>
            <w:r>
              <w:tab/>
            </w:r>
            <w:r>
              <w:tab/>
              <w:t>@root</w:t>
            </w:r>
          </w:p>
        </w:tc>
        <w:tc>
          <w:tcPr>
            <w:tcW w:w="720" w:type="dxa"/>
          </w:tcPr>
          <w:p w14:paraId="10B1F0E6" w14:textId="77777777" w:rsidR="004B3F04" w:rsidRDefault="004B3F04" w:rsidP="000659BE">
            <w:pPr>
              <w:pStyle w:val="TableText"/>
            </w:pPr>
            <w:r>
              <w:t>1..1</w:t>
            </w:r>
          </w:p>
        </w:tc>
        <w:tc>
          <w:tcPr>
            <w:tcW w:w="1152" w:type="dxa"/>
          </w:tcPr>
          <w:p w14:paraId="1573569D" w14:textId="77777777" w:rsidR="004B3F04" w:rsidRDefault="004B3F04" w:rsidP="000659BE">
            <w:pPr>
              <w:pStyle w:val="TableText"/>
            </w:pPr>
            <w:r>
              <w:t>SHALL</w:t>
            </w:r>
          </w:p>
        </w:tc>
        <w:tc>
          <w:tcPr>
            <w:tcW w:w="864" w:type="dxa"/>
          </w:tcPr>
          <w:p w14:paraId="04CE7B36" w14:textId="77777777" w:rsidR="004B3F04" w:rsidRDefault="004B3F04" w:rsidP="000659BE">
            <w:pPr>
              <w:pStyle w:val="TableText"/>
            </w:pPr>
          </w:p>
        </w:tc>
        <w:tc>
          <w:tcPr>
            <w:tcW w:w="1104" w:type="dxa"/>
          </w:tcPr>
          <w:p w14:paraId="0059869C" w14:textId="77777777" w:rsidR="004B3F04" w:rsidRDefault="006C736C" w:rsidP="000659BE">
            <w:pPr>
              <w:pStyle w:val="TableText"/>
            </w:pPr>
            <w:hyperlink w:anchor="C_3335-34345">
              <w:r w:rsidR="004B3F04">
                <w:rPr>
                  <w:rStyle w:val="HyperlinkText9pt"/>
                </w:rPr>
                <w:t>3335-34345</w:t>
              </w:r>
            </w:hyperlink>
          </w:p>
        </w:tc>
        <w:tc>
          <w:tcPr>
            <w:tcW w:w="2975" w:type="dxa"/>
          </w:tcPr>
          <w:p w14:paraId="058DC6CC" w14:textId="77777777" w:rsidR="004B3F04" w:rsidRDefault="004B3F04" w:rsidP="000659BE">
            <w:pPr>
              <w:pStyle w:val="TableText"/>
            </w:pPr>
            <w:r>
              <w:t>2.16.840.1.113883.10.20.28.3.123</w:t>
            </w:r>
          </w:p>
        </w:tc>
      </w:tr>
      <w:tr w:rsidR="004B3F04" w14:paraId="4A0A2301" w14:textId="77777777" w:rsidTr="000659BE">
        <w:trPr>
          <w:jc w:val="center"/>
        </w:trPr>
        <w:tc>
          <w:tcPr>
            <w:tcW w:w="3345" w:type="dxa"/>
          </w:tcPr>
          <w:p w14:paraId="27DFBE4E" w14:textId="77777777" w:rsidR="004B3F04" w:rsidRDefault="004B3F04" w:rsidP="000659BE">
            <w:pPr>
              <w:pStyle w:val="TableText"/>
            </w:pPr>
            <w:r>
              <w:tab/>
            </w:r>
            <w:r>
              <w:tab/>
            </w:r>
            <w:r>
              <w:tab/>
              <w:t>@extension</w:t>
            </w:r>
          </w:p>
        </w:tc>
        <w:tc>
          <w:tcPr>
            <w:tcW w:w="720" w:type="dxa"/>
          </w:tcPr>
          <w:p w14:paraId="4D94801A" w14:textId="77777777" w:rsidR="004B3F04" w:rsidRDefault="004B3F04" w:rsidP="000659BE">
            <w:pPr>
              <w:pStyle w:val="TableText"/>
            </w:pPr>
            <w:r>
              <w:t>1..1</w:t>
            </w:r>
          </w:p>
        </w:tc>
        <w:tc>
          <w:tcPr>
            <w:tcW w:w="1152" w:type="dxa"/>
          </w:tcPr>
          <w:p w14:paraId="55034BC2" w14:textId="77777777" w:rsidR="004B3F04" w:rsidRDefault="004B3F04" w:rsidP="000659BE">
            <w:pPr>
              <w:pStyle w:val="TableText"/>
            </w:pPr>
            <w:r>
              <w:t>SHALL</w:t>
            </w:r>
          </w:p>
        </w:tc>
        <w:tc>
          <w:tcPr>
            <w:tcW w:w="864" w:type="dxa"/>
          </w:tcPr>
          <w:p w14:paraId="7A7E3F9E" w14:textId="77777777" w:rsidR="004B3F04" w:rsidRDefault="004B3F04" w:rsidP="000659BE">
            <w:pPr>
              <w:pStyle w:val="TableText"/>
            </w:pPr>
          </w:p>
        </w:tc>
        <w:tc>
          <w:tcPr>
            <w:tcW w:w="1104" w:type="dxa"/>
          </w:tcPr>
          <w:p w14:paraId="585B910D" w14:textId="77777777" w:rsidR="004B3F04" w:rsidRDefault="006C736C" w:rsidP="000659BE">
            <w:pPr>
              <w:pStyle w:val="TableText"/>
            </w:pPr>
            <w:hyperlink w:anchor="C_3335-34530">
              <w:r w:rsidR="004B3F04">
                <w:rPr>
                  <w:rStyle w:val="HyperlinkText9pt"/>
                </w:rPr>
                <w:t>3335-34530</w:t>
              </w:r>
            </w:hyperlink>
          </w:p>
        </w:tc>
        <w:tc>
          <w:tcPr>
            <w:tcW w:w="2975" w:type="dxa"/>
          </w:tcPr>
          <w:p w14:paraId="4BD874EA" w14:textId="77777777" w:rsidR="004B3F04" w:rsidRDefault="004B3F04" w:rsidP="000659BE">
            <w:pPr>
              <w:pStyle w:val="TableText"/>
            </w:pPr>
            <w:r>
              <w:t>2017-05-01</w:t>
            </w:r>
          </w:p>
        </w:tc>
      </w:tr>
      <w:tr w:rsidR="004B3F04" w14:paraId="08D53EC6" w14:textId="77777777" w:rsidTr="000659BE">
        <w:trPr>
          <w:jc w:val="center"/>
        </w:trPr>
        <w:tc>
          <w:tcPr>
            <w:tcW w:w="3345" w:type="dxa"/>
          </w:tcPr>
          <w:p w14:paraId="01EDA9B8" w14:textId="77777777" w:rsidR="004B3F04" w:rsidRDefault="004B3F04" w:rsidP="000659BE">
            <w:pPr>
              <w:pStyle w:val="TableText"/>
            </w:pPr>
            <w:r>
              <w:tab/>
              <w:t>code</w:t>
            </w:r>
          </w:p>
        </w:tc>
        <w:tc>
          <w:tcPr>
            <w:tcW w:w="720" w:type="dxa"/>
          </w:tcPr>
          <w:p w14:paraId="1594AED8" w14:textId="77777777" w:rsidR="004B3F04" w:rsidRDefault="004B3F04" w:rsidP="000659BE">
            <w:pPr>
              <w:pStyle w:val="TableText"/>
            </w:pPr>
            <w:r>
              <w:t>1..1</w:t>
            </w:r>
          </w:p>
        </w:tc>
        <w:tc>
          <w:tcPr>
            <w:tcW w:w="1152" w:type="dxa"/>
          </w:tcPr>
          <w:p w14:paraId="04045464" w14:textId="77777777" w:rsidR="004B3F04" w:rsidRDefault="004B3F04" w:rsidP="000659BE">
            <w:pPr>
              <w:pStyle w:val="TableText"/>
            </w:pPr>
            <w:r>
              <w:t>SHALL</w:t>
            </w:r>
          </w:p>
        </w:tc>
        <w:tc>
          <w:tcPr>
            <w:tcW w:w="864" w:type="dxa"/>
          </w:tcPr>
          <w:p w14:paraId="3526221F" w14:textId="77777777" w:rsidR="004B3F04" w:rsidRDefault="004B3F04" w:rsidP="000659BE">
            <w:pPr>
              <w:pStyle w:val="TableText"/>
            </w:pPr>
          </w:p>
        </w:tc>
        <w:tc>
          <w:tcPr>
            <w:tcW w:w="1104" w:type="dxa"/>
          </w:tcPr>
          <w:p w14:paraId="12F7D608" w14:textId="77777777" w:rsidR="004B3F04" w:rsidRDefault="006C736C" w:rsidP="000659BE">
            <w:pPr>
              <w:pStyle w:val="TableText"/>
            </w:pPr>
            <w:hyperlink w:anchor="C_3335-34342">
              <w:r w:rsidR="004B3F04">
                <w:rPr>
                  <w:rStyle w:val="HyperlinkText9pt"/>
                </w:rPr>
                <w:t>3335-34342</w:t>
              </w:r>
            </w:hyperlink>
          </w:p>
        </w:tc>
        <w:tc>
          <w:tcPr>
            <w:tcW w:w="2975" w:type="dxa"/>
          </w:tcPr>
          <w:p w14:paraId="48DAB16B" w14:textId="77777777" w:rsidR="004B3F04" w:rsidRDefault="004B3F04" w:rsidP="000659BE">
            <w:pPr>
              <w:pStyle w:val="TableText"/>
            </w:pPr>
          </w:p>
        </w:tc>
      </w:tr>
      <w:tr w:rsidR="004B3F04" w14:paraId="5C6FF1CD" w14:textId="77777777" w:rsidTr="000659BE">
        <w:trPr>
          <w:jc w:val="center"/>
        </w:trPr>
        <w:tc>
          <w:tcPr>
            <w:tcW w:w="3345" w:type="dxa"/>
          </w:tcPr>
          <w:p w14:paraId="77D5F0CB" w14:textId="77777777" w:rsidR="004B3F04" w:rsidRDefault="004B3F04" w:rsidP="000659BE">
            <w:pPr>
              <w:pStyle w:val="TableText"/>
            </w:pPr>
            <w:r>
              <w:tab/>
            </w:r>
            <w:r>
              <w:tab/>
              <w:t>@valueSet</w:t>
            </w:r>
          </w:p>
        </w:tc>
        <w:tc>
          <w:tcPr>
            <w:tcW w:w="720" w:type="dxa"/>
          </w:tcPr>
          <w:p w14:paraId="658384CB" w14:textId="77777777" w:rsidR="004B3F04" w:rsidRDefault="004B3F04" w:rsidP="000659BE">
            <w:pPr>
              <w:pStyle w:val="TableText"/>
            </w:pPr>
            <w:r>
              <w:t>0..1</w:t>
            </w:r>
          </w:p>
        </w:tc>
        <w:tc>
          <w:tcPr>
            <w:tcW w:w="1152" w:type="dxa"/>
          </w:tcPr>
          <w:p w14:paraId="018A5311" w14:textId="77777777" w:rsidR="004B3F04" w:rsidRDefault="004B3F04" w:rsidP="000659BE">
            <w:pPr>
              <w:pStyle w:val="TableText"/>
            </w:pPr>
            <w:r>
              <w:t>SHOULD</w:t>
            </w:r>
          </w:p>
        </w:tc>
        <w:tc>
          <w:tcPr>
            <w:tcW w:w="864" w:type="dxa"/>
          </w:tcPr>
          <w:p w14:paraId="32A15532" w14:textId="77777777" w:rsidR="004B3F04" w:rsidRDefault="004B3F04" w:rsidP="000659BE">
            <w:pPr>
              <w:pStyle w:val="TableText"/>
            </w:pPr>
          </w:p>
        </w:tc>
        <w:tc>
          <w:tcPr>
            <w:tcW w:w="1104" w:type="dxa"/>
          </w:tcPr>
          <w:p w14:paraId="724E2479" w14:textId="77777777" w:rsidR="004B3F04" w:rsidRDefault="006C736C" w:rsidP="000659BE">
            <w:pPr>
              <w:pStyle w:val="TableText"/>
            </w:pPr>
            <w:hyperlink w:anchor="C_3335-34346">
              <w:r w:rsidR="004B3F04">
                <w:rPr>
                  <w:rStyle w:val="HyperlinkText9pt"/>
                </w:rPr>
                <w:t>3335-34346</w:t>
              </w:r>
            </w:hyperlink>
          </w:p>
        </w:tc>
        <w:tc>
          <w:tcPr>
            <w:tcW w:w="2975" w:type="dxa"/>
          </w:tcPr>
          <w:p w14:paraId="3ADA1BF9" w14:textId="77777777" w:rsidR="004B3F04" w:rsidRDefault="004B3F04" w:rsidP="000659BE">
            <w:pPr>
              <w:pStyle w:val="TableText"/>
            </w:pPr>
          </w:p>
        </w:tc>
      </w:tr>
    </w:tbl>
    <w:p w14:paraId="4D9C3737" w14:textId="77777777" w:rsidR="004B3F04" w:rsidRDefault="004B3F04" w:rsidP="004B3F04">
      <w:pPr>
        <w:pStyle w:val="BodyText"/>
      </w:pPr>
    </w:p>
    <w:p w14:paraId="7CFF087A" w14:textId="77777777" w:rsidR="004B3F04" w:rsidRDefault="004B3F04" w:rsidP="007E63CC">
      <w:pPr>
        <w:numPr>
          <w:ilvl w:val="0"/>
          <w:numId w:val="7"/>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678" w:name="C_3335-34344"/>
      <w:r>
        <w:t xml:space="preserve"> (CONF:3335-34344)</w:t>
      </w:r>
      <w:bookmarkEnd w:id="678"/>
      <w:r>
        <w:t>.</w:t>
      </w:r>
    </w:p>
    <w:p w14:paraId="5EF525CE" w14:textId="77777777" w:rsidR="004B3F04" w:rsidRDefault="004B3F04" w:rsidP="007E63CC">
      <w:pPr>
        <w:numPr>
          <w:ilvl w:val="0"/>
          <w:numId w:val="7"/>
        </w:numPr>
      </w:pPr>
      <w:r>
        <w:rPr>
          <w:rStyle w:val="keyword"/>
        </w:rPr>
        <w:t>SHALL</w:t>
      </w:r>
      <w:r>
        <w:t xml:space="preserve"> contain exactly one [1..1] </w:t>
      </w:r>
      <w:r>
        <w:rPr>
          <w:rStyle w:val="XMLnameBold"/>
        </w:rPr>
        <w:t>templateId</w:t>
      </w:r>
      <w:bookmarkStart w:id="679" w:name="C_3335-34340"/>
      <w:r>
        <w:t xml:space="preserve"> (CONF:3335-34340)</w:t>
      </w:r>
      <w:bookmarkEnd w:id="679"/>
      <w:r>
        <w:t>.</w:t>
      </w:r>
    </w:p>
    <w:p w14:paraId="7DB848D7" w14:textId="77777777" w:rsidR="004B3F04" w:rsidRDefault="004B3F04" w:rsidP="007E63CC">
      <w:pPr>
        <w:numPr>
          <w:ilvl w:val="1"/>
          <w:numId w:val="7"/>
        </w:numPr>
      </w:pPr>
      <w:r>
        <w:t xml:space="preserve">This templateId </w:t>
      </w:r>
      <w:r>
        <w:rPr>
          <w:rStyle w:val="keyword"/>
        </w:rPr>
        <w:t>SHALL</w:t>
      </w:r>
      <w:r>
        <w:t xml:space="preserve"> contain exactly one [1..1] </w:t>
      </w:r>
      <w:r>
        <w:rPr>
          <w:rStyle w:val="XMLnameBold"/>
        </w:rPr>
        <w:t>item</w:t>
      </w:r>
      <w:bookmarkStart w:id="680" w:name="C_3335-34341"/>
      <w:r>
        <w:t xml:space="preserve"> (CONF:3335-34341)</w:t>
      </w:r>
      <w:bookmarkEnd w:id="680"/>
      <w:r>
        <w:t xml:space="preserve"> such that it</w:t>
      </w:r>
    </w:p>
    <w:p w14:paraId="21CF6DB9" w14:textId="77777777" w:rsidR="004B3F04" w:rsidRDefault="004B3F04" w:rsidP="007E63CC">
      <w:pPr>
        <w:numPr>
          <w:ilvl w:val="2"/>
          <w:numId w:val="7"/>
        </w:numPr>
      </w:pPr>
      <w:r>
        <w:rPr>
          <w:rStyle w:val="keyword"/>
        </w:rPr>
        <w:t>SHALL</w:t>
      </w:r>
      <w:r>
        <w:t xml:space="preserve"> contain exactly one [1..1] </w:t>
      </w:r>
      <w:r>
        <w:rPr>
          <w:rStyle w:val="XMLnameBold"/>
        </w:rPr>
        <w:t>@root</w:t>
      </w:r>
      <w:r>
        <w:t>=</w:t>
      </w:r>
      <w:r>
        <w:rPr>
          <w:rStyle w:val="XMLname"/>
        </w:rPr>
        <w:t>"2.16.840.1.113883.10.20.28.3.123"</w:t>
      </w:r>
      <w:bookmarkStart w:id="681" w:name="C_3335-34345"/>
      <w:r>
        <w:t xml:space="preserve"> (CONF:3335-34345)</w:t>
      </w:r>
      <w:bookmarkEnd w:id="681"/>
      <w:r>
        <w:t>.</w:t>
      </w:r>
    </w:p>
    <w:p w14:paraId="2DB1115F" w14:textId="77777777" w:rsidR="004B3F04" w:rsidRDefault="004B3F04" w:rsidP="007E63CC">
      <w:pPr>
        <w:numPr>
          <w:ilvl w:val="2"/>
          <w:numId w:val="7"/>
        </w:numPr>
      </w:pPr>
      <w:r>
        <w:rPr>
          <w:rStyle w:val="keyword"/>
        </w:rPr>
        <w:t>SHALL</w:t>
      </w:r>
      <w:r>
        <w:t xml:space="preserve"> contain exactly one [1..1] </w:t>
      </w:r>
      <w:r>
        <w:rPr>
          <w:rStyle w:val="XMLnameBold"/>
        </w:rPr>
        <w:t>@extension</w:t>
      </w:r>
      <w:r>
        <w:t>=</w:t>
      </w:r>
      <w:r>
        <w:rPr>
          <w:rStyle w:val="XMLname"/>
        </w:rPr>
        <w:t>"2017-05-01"</w:t>
      </w:r>
      <w:bookmarkStart w:id="682" w:name="C_3335-34530"/>
      <w:r>
        <w:t xml:space="preserve"> (CONF:3335-34530)</w:t>
      </w:r>
      <w:bookmarkEnd w:id="682"/>
      <w:r>
        <w:t>.</w:t>
      </w:r>
    </w:p>
    <w:p w14:paraId="7CF44811" w14:textId="77777777" w:rsidR="004B3F04" w:rsidRDefault="004B3F04" w:rsidP="007E63CC">
      <w:pPr>
        <w:numPr>
          <w:ilvl w:val="0"/>
          <w:numId w:val="7"/>
        </w:numPr>
      </w:pPr>
      <w:r>
        <w:rPr>
          <w:rStyle w:val="keyword"/>
        </w:rPr>
        <w:t>SHALL</w:t>
      </w:r>
      <w:r>
        <w:t xml:space="preserve"> contain exactly one [1..1] </w:t>
      </w:r>
      <w:r>
        <w:rPr>
          <w:rStyle w:val="XMLnameBold"/>
        </w:rPr>
        <w:t>code</w:t>
      </w:r>
      <w:bookmarkStart w:id="683" w:name="C_3335-34342"/>
      <w:r>
        <w:t xml:space="preserve"> (CONF:3335-34342)</w:t>
      </w:r>
      <w:bookmarkEnd w:id="683"/>
      <w:r>
        <w:t>.</w:t>
      </w:r>
    </w:p>
    <w:p w14:paraId="427DBD38" w14:textId="77777777" w:rsidR="004B3F04" w:rsidRDefault="004B3F04" w:rsidP="007E63CC">
      <w:pPr>
        <w:numPr>
          <w:ilvl w:val="1"/>
          <w:numId w:val="7"/>
        </w:numPr>
      </w:pPr>
      <w:r>
        <w:lastRenderedPageBreak/>
        <w:t xml:space="preserve">This code </w:t>
      </w:r>
      <w:r>
        <w:rPr>
          <w:rStyle w:val="keyword"/>
        </w:rPr>
        <w:t>SHOULD</w:t>
      </w:r>
      <w:r>
        <w:t xml:space="preserve"> contain zero or one [0..1] </w:t>
      </w:r>
      <w:r>
        <w:rPr>
          <w:rStyle w:val="XMLnameBold"/>
        </w:rPr>
        <w:t>@valueSet</w:t>
      </w:r>
      <w:bookmarkStart w:id="684" w:name="C_3335-34346"/>
      <w:r>
        <w:t xml:space="preserve"> (CONF:3335-34346)</w:t>
      </w:r>
      <w:bookmarkEnd w:id="684"/>
      <w:r>
        <w:t>.</w:t>
      </w:r>
    </w:p>
    <w:p w14:paraId="6CD0EFB9" w14:textId="77777777" w:rsidR="004B3F04" w:rsidRDefault="004B3F04" w:rsidP="004B3F04">
      <w:pPr>
        <w:pStyle w:val="Caption"/>
        <w:ind w:left="130" w:right="115"/>
      </w:pPr>
      <w:bookmarkStart w:id="685" w:name="_Toc64842001"/>
      <w:bookmarkStart w:id="686" w:name="_Toc65482917"/>
      <w:r>
        <w:t xml:space="preserve">Figure </w:t>
      </w:r>
      <w:r>
        <w:fldChar w:fldCharType="begin"/>
      </w:r>
      <w:r>
        <w:instrText>SEQ Figure \* ARABIC</w:instrText>
      </w:r>
      <w:r>
        <w:fldChar w:fldCharType="separate"/>
      </w:r>
      <w:r>
        <w:t>3</w:t>
      </w:r>
      <w:r>
        <w:fldChar w:fldCharType="end"/>
      </w:r>
      <w:r>
        <w:t>: Admission Source Example</w:t>
      </w:r>
      <w:bookmarkEnd w:id="685"/>
      <w:bookmarkEnd w:id="686"/>
    </w:p>
    <w:p w14:paraId="26897901" w14:textId="77777777" w:rsidR="004B3F04" w:rsidRDefault="004B3F04" w:rsidP="004B3F04">
      <w:pPr>
        <w:pStyle w:val="Example"/>
        <w:ind w:left="130" w:right="115"/>
      </w:pPr>
      <w:r>
        <w:t>&lt;role classCode="SDLOC"&gt;</w:t>
      </w:r>
    </w:p>
    <w:p w14:paraId="02F3EB51" w14:textId="77777777" w:rsidR="004B3F04" w:rsidRDefault="004B3F04" w:rsidP="004B3F04">
      <w:pPr>
        <w:pStyle w:val="Example"/>
        <w:ind w:left="130" w:right="115"/>
      </w:pPr>
      <w:r>
        <w:t xml:space="preserve">    &lt;templateId&gt;</w:t>
      </w:r>
    </w:p>
    <w:p w14:paraId="62972EA2" w14:textId="77777777" w:rsidR="004B3F04" w:rsidRDefault="004B3F04" w:rsidP="004B3F04">
      <w:pPr>
        <w:pStyle w:val="Example"/>
        <w:ind w:left="130" w:right="115"/>
      </w:pPr>
      <w:r>
        <w:t xml:space="preserve">        &lt;item root="2.16.840.1.113883.10.20.28.4.123" extension="2017-05-01"/&gt;</w:t>
      </w:r>
    </w:p>
    <w:p w14:paraId="5CE4DD23" w14:textId="77777777" w:rsidR="004B3F04" w:rsidRDefault="004B3F04" w:rsidP="004B3F04">
      <w:pPr>
        <w:pStyle w:val="Example"/>
        <w:ind w:left="130" w:right="115"/>
      </w:pPr>
      <w:r>
        <w:t xml:space="preserve">    &lt;/templateId&gt;</w:t>
      </w:r>
    </w:p>
    <w:p w14:paraId="530461DA" w14:textId="77777777" w:rsidR="004B3F04" w:rsidRDefault="004B3F04" w:rsidP="004B3F04">
      <w:pPr>
        <w:pStyle w:val="Example"/>
        <w:ind w:left="130" w:right="115"/>
      </w:pPr>
      <w:r>
        <w:t xml:space="preserve">    &lt;code valueSet="{$QDMElementValueSetOID}"/&gt;</w:t>
      </w:r>
    </w:p>
    <w:p w14:paraId="6A2AD5BD" w14:textId="77777777" w:rsidR="004B3F04" w:rsidRDefault="004B3F04" w:rsidP="004B3F04">
      <w:pPr>
        <w:pStyle w:val="Example"/>
        <w:ind w:left="130" w:right="115"/>
      </w:pPr>
      <w:r>
        <w:t xml:space="preserve">&lt;/role&gt;  </w:t>
      </w:r>
    </w:p>
    <w:p w14:paraId="0856A2EF" w14:textId="77777777" w:rsidR="004B3F04" w:rsidRDefault="004B3F04" w:rsidP="004B3F04">
      <w:pPr>
        <w:pStyle w:val="BodyText"/>
      </w:pPr>
    </w:p>
    <w:p w14:paraId="7EB5542E" w14:textId="4B64906E" w:rsidR="004B3F04" w:rsidRDefault="004B3F04" w:rsidP="004B3F04">
      <w:pPr>
        <w:pStyle w:val="Heading2nospace"/>
      </w:pPr>
      <w:bookmarkStart w:id="687" w:name="E_Adverse_Event_V4"/>
      <w:bookmarkStart w:id="688" w:name="_Toc64841868"/>
      <w:bookmarkStart w:id="689" w:name="_Toc65482784"/>
      <w:r>
        <w:t>Adverse Event (V4)</w:t>
      </w:r>
      <w:bookmarkEnd w:id="687"/>
      <w:bookmarkEnd w:id="688"/>
      <w:r w:rsidR="006F762B">
        <w:t xml:space="preserve"> - DRAFT</w:t>
      </w:r>
      <w:bookmarkEnd w:id="689"/>
    </w:p>
    <w:p w14:paraId="0D6B731B" w14:textId="77777777" w:rsidR="004B3F04" w:rsidRDefault="004B3F04" w:rsidP="004B3F04">
      <w:pPr>
        <w:pStyle w:val="BracketData"/>
      </w:pPr>
      <w:r>
        <w:t>[observationCriteria: identifier urn:hl7ii:2.16.840.1.113883.10.20.28.4.120:2021-02-01 (open)]</w:t>
      </w:r>
    </w:p>
    <w:p w14:paraId="6E2B992A" w14:textId="77777777" w:rsidR="004B3F04" w:rsidRDefault="004B3F04" w:rsidP="004B3F04">
      <w:pPr>
        <w:pStyle w:val="Caption"/>
      </w:pPr>
      <w:bookmarkStart w:id="690" w:name="_Toc64842090"/>
      <w:bookmarkStart w:id="691" w:name="_Toc65483174"/>
      <w:r>
        <w:t xml:space="preserve">Table </w:t>
      </w:r>
      <w:r>
        <w:fldChar w:fldCharType="begin"/>
      </w:r>
      <w:r>
        <w:instrText>SEQ Table \* ARABIC</w:instrText>
      </w:r>
      <w:r>
        <w:fldChar w:fldCharType="separate"/>
      </w:r>
      <w:r>
        <w:t>13</w:t>
      </w:r>
      <w:r>
        <w:fldChar w:fldCharType="end"/>
      </w:r>
      <w:r>
        <w:t>: Adverse Event (V4) Contexts</w:t>
      </w:r>
      <w:bookmarkEnd w:id="690"/>
      <w:bookmarkEnd w:id="6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73F95DD" w14:textId="77777777" w:rsidTr="000659BE">
        <w:trPr>
          <w:cantSplit/>
          <w:tblHeader/>
          <w:jc w:val="center"/>
        </w:trPr>
        <w:tc>
          <w:tcPr>
            <w:tcW w:w="360" w:type="dxa"/>
            <w:shd w:val="clear" w:color="auto" w:fill="E6E6E6"/>
          </w:tcPr>
          <w:p w14:paraId="199FCF9B" w14:textId="77777777" w:rsidR="004B3F04" w:rsidRDefault="004B3F04" w:rsidP="000659BE">
            <w:pPr>
              <w:pStyle w:val="TableHead"/>
            </w:pPr>
            <w:r>
              <w:t>Contained By:</w:t>
            </w:r>
          </w:p>
        </w:tc>
        <w:tc>
          <w:tcPr>
            <w:tcW w:w="360" w:type="dxa"/>
            <w:shd w:val="clear" w:color="auto" w:fill="E6E6E6"/>
          </w:tcPr>
          <w:p w14:paraId="22EC1DCA" w14:textId="77777777" w:rsidR="004B3F04" w:rsidRDefault="004B3F04" w:rsidP="000659BE">
            <w:pPr>
              <w:pStyle w:val="TableHead"/>
            </w:pPr>
            <w:r>
              <w:t>Contains:</w:t>
            </w:r>
          </w:p>
        </w:tc>
      </w:tr>
      <w:tr w:rsidR="004B3F04" w14:paraId="1ED9E361" w14:textId="77777777" w:rsidTr="000659BE">
        <w:trPr>
          <w:jc w:val="center"/>
        </w:trPr>
        <w:tc>
          <w:tcPr>
            <w:tcW w:w="360" w:type="dxa"/>
          </w:tcPr>
          <w:p w14:paraId="3D652410"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C255F6A" w14:textId="77777777" w:rsidR="004B3F04" w:rsidRDefault="006C736C" w:rsidP="000659BE">
            <w:pPr>
              <w:pStyle w:val="TableText"/>
            </w:pPr>
            <w:hyperlink w:anchor="E_Facility_Location">
              <w:r w:rsidR="004B3F04">
                <w:rPr>
                  <w:rStyle w:val="HyperlinkText9pt"/>
                </w:rPr>
                <w:t>Facility Location</w:t>
              </w:r>
            </w:hyperlink>
            <w:r w:rsidR="004B3F04">
              <w:t xml:space="preserve"> (optional)</w:t>
            </w:r>
          </w:p>
          <w:p w14:paraId="70CA4B08" w14:textId="77777777" w:rsidR="004B3F04" w:rsidRDefault="006C736C" w:rsidP="000659BE">
            <w:pPr>
              <w:pStyle w:val="TableText"/>
            </w:pPr>
            <w:hyperlink w:anchor="E_Severity_Observation_2">
              <w:r w:rsidR="004B3F04">
                <w:rPr>
                  <w:rStyle w:val="HyperlinkText9pt"/>
                </w:rPr>
                <w:t>Severity Observation (V2)</w:t>
              </w:r>
            </w:hyperlink>
            <w:r w:rsidR="004B3F04">
              <w:t xml:space="preserve"> (optional)</w:t>
            </w:r>
          </w:p>
          <w:p w14:paraId="1BAD76E8"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8B765A4"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5EC329BB"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024CD05"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27F4BA50" w14:textId="77777777" w:rsidR="004B3F04" w:rsidRDefault="004B3F04" w:rsidP="004B3F04">
      <w:pPr>
        <w:pStyle w:val="BodyText"/>
      </w:pPr>
    </w:p>
    <w:p w14:paraId="729C4828" w14:textId="77777777" w:rsidR="004B3F04" w:rsidRDefault="004B3F04" w:rsidP="004B3F04">
      <w:r>
        <w:t>This template represents the QDM data type: Adverse Event</w:t>
      </w:r>
      <w:r>
        <w:br/>
        <w:t>Adverse Event is used to define any untoward medical occurrence associated with the clinical care delivery, whether or not considered drug related.</w:t>
      </w:r>
      <w:r>
        <w:br/>
        <w:t>Timing: The Relevant dateTime references the adverse event occurred. The Author dateTime references the time the adverse event was recorded.</w:t>
      </w:r>
    </w:p>
    <w:p w14:paraId="7089101A" w14:textId="77777777" w:rsidR="004B3F04" w:rsidRDefault="004B3F04" w:rsidP="004B3F04">
      <w:pPr>
        <w:pStyle w:val="Caption"/>
      </w:pPr>
      <w:bookmarkStart w:id="692" w:name="_Toc64842091"/>
      <w:bookmarkStart w:id="693" w:name="_Toc65483175"/>
      <w:r>
        <w:lastRenderedPageBreak/>
        <w:t xml:space="preserve">Table </w:t>
      </w:r>
      <w:r>
        <w:fldChar w:fldCharType="begin"/>
      </w:r>
      <w:r>
        <w:instrText>SEQ Table \* ARABIC</w:instrText>
      </w:r>
      <w:r>
        <w:fldChar w:fldCharType="separate"/>
      </w:r>
      <w:r>
        <w:t>14</w:t>
      </w:r>
      <w:r>
        <w:fldChar w:fldCharType="end"/>
      </w:r>
      <w:r>
        <w:t>: Adverse Event (V4) Constraints Overview</w:t>
      </w:r>
      <w:bookmarkEnd w:id="692"/>
      <w:bookmarkEnd w:id="6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67CD28" w14:textId="77777777" w:rsidTr="000659BE">
        <w:trPr>
          <w:cantSplit/>
          <w:tblHeader/>
          <w:jc w:val="center"/>
        </w:trPr>
        <w:tc>
          <w:tcPr>
            <w:tcW w:w="0" w:type="dxa"/>
            <w:shd w:val="clear" w:color="auto" w:fill="E6E6E6"/>
            <w:noWrap/>
          </w:tcPr>
          <w:p w14:paraId="553BB319" w14:textId="77777777" w:rsidR="004B3F04" w:rsidRDefault="004B3F04" w:rsidP="000659BE">
            <w:pPr>
              <w:pStyle w:val="TableHead"/>
            </w:pPr>
            <w:r>
              <w:t>XPath</w:t>
            </w:r>
          </w:p>
        </w:tc>
        <w:tc>
          <w:tcPr>
            <w:tcW w:w="720" w:type="dxa"/>
            <w:shd w:val="clear" w:color="auto" w:fill="E6E6E6"/>
            <w:noWrap/>
          </w:tcPr>
          <w:p w14:paraId="6E52B772" w14:textId="77777777" w:rsidR="004B3F04" w:rsidRDefault="004B3F04" w:rsidP="000659BE">
            <w:pPr>
              <w:pStyle w:val="TableHead"/>
            </w:pPr>
            <w:r>
              <w:t>Card.</w:t>
            </w:r>
          </w:p>
        </w:tc>
        <w:tc>
          <w:tcPr>
            <w:tcW w:w="1152" w:type="dxa"/>
            <w:shd w:val="clear" w:color="auto" w:fill="E6E6E6"/>
            <w:noWrap/>
          </w:tcPr>
          <w:p w14:paraId="765489CB" w14:textId="77777777" w:rsidR="004B3F04" w:rsidRDefault="004B3F04" w:rsidP="000659BE">
            <w:pPr>
              <w:pStyle w:val="TableHead"/>
            </w:pPr>
            <w:r>
              <w:t>Verb</w:t>
            </w:r>
          </w:p>
        </w:tc>
        <w:tc>
          <w:tcPr>
            <w:tcW w:w="864" w:type="dxa"/>
            <w:shd w:val="clear" w:color="auto" w:fill="E6E6E6"/>
            <w:noWrap/>
          </w:tcPr>
          <w:p w14:paraId="24373AD7" w14:textId="77777777" w:rsidR="004B3F04" w:rsidRDefault="004B3F04" w:rsidP="000659BE">
            <w:pPr>
              <w:pStyle w:val="TableHead"/>
            </w:pPr>
            <w:r>
              <w:t>Data Type</w:t>
            </w:r>
          </w:p>
        </w:tc>
        <w:tc>
          <w:tcPr>
            <w:tcW w:w="864" w:type="dxa"/>
            <w:shd w:val="clear" w:color="auto" w:fill="E6E6E6"/>
            <w:noWrap/>
          </w:tcPr>
          <w:p w14:paraId="75D91AF3" w14:textId="77777777" w:rsidR="004B3F04" w:rsidRDefault="004B3F04" w:rsidP="000659BE">
            <w:pPr>
              <w:pStyle w:val="TableHead"/>
            </w:pPr>
            <w:r>
              <w:t>CONF#</w:t>
            </w:r>
          </w:p>
        </w:tc>
        <w:tc>
          <w:tcPr>
            <w:tcW w:w="864" w:type="dxa"/>
            <w:shd w:val="clear" w:color="auto" w:fill="E6E6E6"/>
            <w:noWrap/>
          </w:tcPr>
          <w:p w14:paraId="24EBDC1B" w14:textId="77777777" w:rsidR="004B3F04" w:rsidRDefault="004B3F04" w:rsidP="000659BE">
            <w:pPr>
              <w:pStyle w:val="TableHead"/>
            </w:pPr>
            <w:r>
              <w:t>Value</w:t>
            </w:r>
          </w:p>
        </w:tc>
      </w:tr>
      <w:tr w:rsidR="004B3F04" w14:paraId="1C78E4C6" w14:textId="77777777" w:rsidTr="000659BE">
        <w:trPr>
          <w:jc w:val="center"/>
        </w:trPr>
        <w:tc>
          <w:tcPr>
            <w:tcW w:w="10160" w:type="dxa"/>
            <w:gridSpan w:val="6"/>
          </w:tcPr>
          <w:p w14:paraId="343626BD" w14:textId="77777777" w:rsidR="004B3F04" w:rsidRDefault="004B3F04" w:rsidP="000659BE">
            <w:pPr>
              <w:pStyle w:val="TableText"/>
            </w:pPr>
            <w:r>
              <w:t>observationCriteria (identifier: urn:hl7ii:2.16.840.1.113883.10.20.28.4.120:2021-02-01)</w:t>
            </w:r>
          </w:p>
        </w:tc>
      </w:tr>
      <w:tr w:rsidR="004B3F04" w14:paraId="4400F69D" w14:textId="77777777" w:rsidTr="000659BE">
        <w:trPr>
          <w:jc w:val="center"/>
        </w:trPr>
        <w:tc>
          <w:tcPr>
            <w:tcW w:w="3345" w:type="dxa"/>
          </w:tcPr>
          <w:p w14:paraId="64ED37AD" w14:textId="77777777" w:rsidR="004B3F04" w:rsidRDefault="004B3F04" w:rsidP="000659BE">
            <w:pPr>
              <w:pStyle w:val="TableText"/>
            </w:pPr>
            <w:r>
              <w:tab/>
              <w:t>@classCode</w:t>
            </w:r>
          </w:p>
        </w:tc>
        <w:tc>
          <w:tcPr>
            <w:tcW w:w="720" w:type="dxa"/>
          </w:tcPr>
          <w:p w14:paraId="7B7DC714" w14:textId="77777777" w:rsidR="004B3F04" w:rsidRDefault="004B3F04" w:rsidP="000659BE">
            <w:pPr>
              <w:pStyle w:val="TableText"/>
            </w:pPr>
            <w:r>
              <w:t>1..1</w:t>
            </w:r>
          </w:p>
        </w:tc>
        <w:tc>
          <w:tcPr>
            <w:tcW w:w="1152" w:type="dxa"/>
          </w:tcPr>
          <w:p w14:paraId="234B454D" w14:textId="77777777" w:rsidR="004B3F04" w:rsidRDefault="004B3F04" w:rsidP="000659BE">
            <w:pPr>
              <w:pStyle w:val="TableText"/>
            </w:pPr>
            <w:r>
              <w:t>SHALL</w:t>
            </w:r>
          </w:p>
        </w:tc>
        <w:tc>
          <w:tcPr>
            <w:tcW w:w="864" w:type="dxa"/>
          </w:tcPr>
          <w:p w14:paraId="19AE5857" w14:textId="77777777" w:rsidR="004B3F04" w:rsidRDefault="004B3F04" w:rsidP="000659BE">
            <w:pPr>
              <w:pStyle w:val="TableText"/>
            </w:pPr>
          </w:p>
        </w:tc>
        <w:tc>
          <w:tcPr>
            <w:tcW w:w="1104" w:type="dxa"/>
          </w:tcPr>
          <w:p w14:paraId="507FD261" w14:textId="77777777" w:rsidR="004B3F04" w:rsidRDefault="006C736C" w:rsidP="000659BE">
            <w:pPr>
              <w:pStyle w:val="TableText"/>
            </w:pPr>
            <w:hyperlink w:anchor="C_4499-34210">
              <w:r w:rsidR="004B3F04">
                <w:rPr>
                  <w:rStyle w:val="HyperlinkText9pt"/>
                </w:rPr>
                <w:t>4499-34210</w:t>
              </w:r>
            </w:hyperlink>
          </w:p>
        </w:tc>
        <w:tc>
          <w:tcPr>
            <w:tcW w:w="2975" w:type="dxa"/>
          </w:tcPr>
          <w:p w14:paraId="52B6A5BC" w14:textId="77777777" w:rsidR="004B3F04" w:rsidRDefault="004B3F04" w:rsidP="000659BE">
            <w:pPr>
              <w:pStyle w:val="TableText"/>
            </w:pPr>
            <w:r>
              <w:t>urn:oid:2.16.840.1.113883.5.6 (HL7ActClass) = OBS</w:t>
            </w:r>
          </w:p>
        </w:tc>
      </w:tr>
      <w:tr w:rsidR="004B3F04" w14:paraId="69E884C1" w14:textId="77777777" w:rsidTr="000659BE">
        <w:trPr>
          <w:jc w:val="center"/>
        </w:trPr>
        <w:tc>
          <w:tcPr>
            <w:tcW w:w="3345" w:type="dxa"/>
          </w:tcPr>
          <w:p w14:paraId="7401AC4A" w14:textId="77777777" w:rsidR="004B3F04" w:rsidRDefault="004B3F04" w:rsidP="000659BE">
            <w:pPr>
              <w:pStyle w:val="TableText"/>
            </w:pPr>
            <w:r>
              <w:tab/>
              <w:t>@moodCode</w:t>
            </w:r>
          </w:p>
        </w:tc>
        <w:tc>
          <w:tcPr>
            <w:tcW w:w="720" w:type="dxa"/>
          </w:tcPr>
          <w:p w14:paraId="7F3B891E" w14:textId="77777777" w:rsidR="004B3F04" w:rsidRDefault="004B3F04" w:rsidP="000659BE">
            <w:pPr>
              <w:pStyle w:val="TableText"/>
            </w:pPr>
            <w:r>
              <w:t>1..1</w:t>
            </w:r>
          </w:p>
        </w:tc>
        <w:tc>
          <w:tcPr>
            <w:tcW w:w="1152" w:type="dxa"/>
          </w:tcPr>
          <w:p w14:paraId="2A083604" w14:textId="77777777" w:rsidR="004B3F04" w:rsidRDefault="004B3F04" w:rsidP="000659BE">
            <w:pPr>
              <w:pStyle w:val="TableText"/>
            </w:pPr>
            <w:r>
              <w:t>SHALL</w:t>
            </w:r>
          </w:p>
        </w:tc>
        <w:tc>
          <w:tcPr>
            <w:tcW w:w="864" w:type="dxa"/>
          </w:tcPr>
          <w:p w14:paraId="180D0382" w14:textId="77777777" w:rsidR="004B3F04" w:rsidRDefault="004B3F04" w:rsidP="000659BE">
            <w:pPr>
              <w:pStyle w:val="TableText"/>
            </w:pPr>
          </w:p>
        </w:tc>
        <w:tc>
          <w:tcPr>
            <w:tcW w:w="1104" w:type="dxa"/>
          </w:tcPr>
          <w:p w14:paraId="464C53B7" w14:textId="77777777" w:rsidR="004B3F04" w:rsidRDefault="006C736C" w:rsidP="000659BE">
            <w:pPr>
              <w:pStyle w:val="TableText"/>
            </w:pPr>
            <w:hyperlink w:anchor="C_4499-34211">
              <w:r w:rsidR="004B3F04">
                <w:rPr>
                  <w:rStyle w:val="HyperlinkText9pt"/>
                </w:rPr>
                <w:t>4499-34211</w:t>
              </w:r>
            </w:hyperlink>
          </w:p>
        </w:tc>
        <w:tc>
          <w:tcPr>
            <w:tcW w:w="2975" w:type="dxa"/>
          </w:tcPr>
          <w:p w14:paraId="793463E0" w14:textId="77777777" w:rsidR="004B3F04" w:rsidRDefault="004B3F04" w:rsidP="000659BE">
            <w:pPr>
              <w:pStyle w:val="TableText"/>
            </w:pPr>
            <w:r>
              <w:t>urn:oid:2.16.840.1.113883.5.1001 (HL7ActMood) = EVN</w:t>
            </w:r>
          </w:p>
        </w:tc>
      </w:tr>
      <w:tr w:rsidR="004B3F04" w14:paraId="479C5490" w14:textId="77777777" w:rsidTr="000659BE">
        <w:trPr>
          <w:jc w:val="center"/>
        </w:trPr>
        <w:tc>
          <w:tcPr>
            <w:tcW w:w="3345" w:type="dxa"/>
          </w:tcPr>
          <w:p w14:paraId="1839CE09" w14:textId="77777777" w:rsidR="004B3F04" w:rsidRDefault="004B3F04" w:rsidP="000659BE">
            <w:pPr>
              <w:pStyle w:val="TableText"/>
            </w:pPr>
            <w:r>
              <w:tab/>
              <w:t>@actionNegationInd</w:t>
            </w:r>
          </w:p>
        </w:tc>
        <w:tc>
          <w:tcPr>
            <w:tcW w:w="720" w:type="dxa"/>
          </w:tcPr>
          <w:p w14:paraId="7CA1F4A6" w14:textId="77777777" w:rsidR="004B3F04" w:rsidRDefault="004B3F04" w:rsidP="000659BE">
            <w:pPr>
              <w:pStyle w:val="TableText"/>
            </w:pPr>
            <w:r>
              <w:t>0..0</w:t>
            </w:r>
          </w:p>
        </w:tc>
        <w:tc>
          <w:tcPr>
            <w:tcW w:w="1152" w:type="dxa"/>
          </w:tcPr>
          <w:p w14:paraId="6C338C26" w14:textId="77777777" w:rsidR="004B3F04" w:rsidRDefault="004B3F04" w:rsidP="000659BE">
            <w:pPr>
              <w:pStyle w:val="TableText"/>
            </w:pPr>
            <w:r>
              <w:t>SHALL NOT</w:t>
            </w:r>
          </w:p>
        </w:tc>
        <w:tc>
          <w:tcPr>
            <w:tcW w:w="864" w:type="dxa"/>
          </w:tcPr>
          <w:p w14:paraId="109473C9" w14:textId="77777777" w:rsidR="004B3F04" w:rsidRDefault="004B3F04" w:rsidP="000659BE">
            <w:pPr>
              <w:pStyle w:val="TableText"/>
            </w:pPr>
          </w:p>
        </w:tc>
        <w:tc>
          <w:tcPr>
            <w:tcW w:w="1104" w:type="dxa"/>
          </w:tcPr>
          <w:p w14:paraId="2A2AA1BD" w14:textId="77777777" w:rsidR="004B3F04" w:rsidRDefault="006C736C" w:rsidP="000659BE">
            <w:pPr>
              <w:pStyle w:val="TableText"/>
            </w:pPr>
            <w:hyperlink w:anchor="C_4499-34758">
              <w:r w:rsidR="004B3F04">
                <w:rPr>
                  <w:rStyle w:val="HyperlinkText9pt"/>
                </w:rPr>
                <w:t>4499-34758</w:t>
              </w:r>
            </w:hyperlink>
          </w:p>
        </w:tc>
        <w:tc>
          <w:tcPr>
            <w:tcW w:w="2975" w:type="dxa"/>
          </w:tcPr>
          <w:p w14:paraId="408BA095" w14:textId="77777777" w:rsidR="004B3F04" w:rsidRDefault="004B3F04" w:rsidP="000659BE">
            <w:pPr>
              <w:pStyle w:val="TableText"/>
            </w:pPr>
          </w:p>
        </w:tc>
      </w:tr>
      <w:tr w:rsidR="004B3F04" w14:paraId="77358BFB" w14:textId="77777777" w:rsidTr="000659BE">
        <w:trPr>
          <w:jc w:val="center"/>
        </w:trPr>
        <w:tc>
          <w:tcPr>
            <w:tcW w:w="3345" w:type="dxa"/>
          </w:tcPr>
          <w:p w14:paraId="5364E962" w14:textId="77777777" w:rsidR="004B3F04" w:rsidRDefault="004B3F04" w:rsidP="000659BE">
            <w:pPr>
              <w:pStyle w:val="TableText"/>
            </w:pPr>
            <w:r>
              <w:tab/>
              <w:t>templateId</w:t>
            </w:r>
          </w:p>
        </w:tc>
        <w:tc>
          <w:tcPr>
            <w:tcW w:w="720" w:type="dxa"/>
          </w:tcPr>
          <w:p w14:paraId="615A42F8" w14:textId="77777777" w:rsidR="004B3F04" w:rsidRDefault="004B3F04" w:rsidP="000659BE">
            <w:pPr>
              <w:pStyle w:val="TableText"/>
            </w:pPr>
            <w:r>
              <w:t>1..1</w:t>
            </w:r>
          </w:p>
        </w:tc>
        <w:tc>
          <w:tcPr>
            <w:tcW w:w="1152" w:type="dxa"/>
          </w:tcPr>
          <w:p w14:paraId="5EC81349" w14:textId="77777777" w:rsidR="004B3F04" w:rsidRDefault="004B3F04" w:rsidP="000659BE">
            <w:pPr>
              <w:pStyle w:val="TableText"/>
            </w:pPr>
            <w:r>
              <w:t>SHALL</w:t>
            </w:r>
          </w:p>
        </w:tc>
        <w:tc>
          <w:tcPr>
            <w:tcW w:w="864" w:type="dxa"/>
          </w:tcPr>
          <w:p w14:paraId="3C98C6A4" w14:textId="77777777" w:rsidR="004B3F04" w:rsidRDefault="004B3F04" w:rsidP="000659BE">
            <w:pPr>
              <w:pStyle w:val="TableText"/>
            </w:pPr>
          </w:p>
        </w:tc>
        <w:tc>
          <w:tcPr>
            <w:tcW w:w="1104" w:type="dxa"/>
          </w:tcPr>
          <w:p w14:paraId="4C09435D" w14:textId="77777777" w:rsidR="004B3F04" w:rsidRDefault="006C736C" w:rsidP="000659BE">
            <w:pPr>
              <w:pStyle w:val="TableText"/>
            </w:pPr>
            <w:hyperlink w:anchor="C_4499-34183">
              <w:r w:rsidR="004B3F04">
                <w:rPr>
                  <w:rStyle w:val="HyperlinkText9pt"/>
                </w:rPr>
                <w:t>4499-34183</w:t>
              </w:r>
            </w:hyperlink>
          </w:p>
        </w:tc>
        <w:tc>
          <w:tcPr>
            <w:tcW w:w="2975" w:type="dxa"/>
          </w:tcPr>
          <w:p w14:paraId="1A6A330F" w14:textId="77777777" w:rsidR="004B3F04" w:rsidRDefault="004B3F04" w:rsidP="000659BE">
            <w:pPr>
              <w:pStyle w:val="TableText"/>
            </w:pPr>
          </w:p>
        </w:tc>
      </w:tr>
      <w:tr w:rsidR="004B3F04" w14:paraId="7F9B5E38" w14:textId="77777777" w:rsidTr="000659BE">
        <w:trPr>
          <w:jc w:val="center"/>
        </w:trPr>
        <w:tc>
          <w:tcPr>
            <w:tcW w:w="3345" w:type="dxa"/>
          </w:tcPr>
          <w:p w14:paraId="5C480B9A" w14:textId="77777777" w:rsidR="004B3F04" w:rsidRDefault="004B3F04" w:rsidP="000659BE">
            <w:pPr>
              <w:pStyle w:val="TableText"/>
            </w:pPr>
            <w:r>
              <w:tab/>
            </w:r>
            <w:r>
              <w:tab/>
              <w:t>item</w:t>
            </w:r>
          </w:p>
        </w:tc>
        <w:tc>
          <w:tcPr>
            <w:tcW w:w="720" w:type="dxa"/>
          </w:tcPr>
          <w:p w14:paraId="52F1F0AE" w14:textId="77777777" w:rsidR="004B3F04" w:rsidRDefault="004B3F04" w:rsidP="000659BE">
            <w:pPr>
              <w:pStyle w:val="TableText"/>
            </w:pPr>
            <w:r>
              <w:t>1..1</w:t>
            </w:r>
          </w:p>
        </w:tc>
        <w:tc>
          <w:tcPr>
            <w:tcW w:w="1152" w:type="dxa"/>
          </w:tcPr>
          <w:p w14:paraId="26AB25F8" w14:textId="77777777" w:rsidR="004B3F04" w:rsidRDefault="004B3F04" w:rsidP="000659BE">
            <w:pPr>
              <w:pStyle w:val="TableText"/>
            </w:pPr>
            <w:r>
              <w:t>SHALL</w:t>
            </w:r>
          </w:p>
        </w:tc>
        <w:tc>
          <w:tcPr>
            <w:tcW w:w="864" w:type="dxa"/>
          </w:tcPr>
          <w:p w14:paraId="0EDC5E02" w14:textId="77777777" w:rsidR="004B3F04" w:rsidRDefault="004B3F04" w:rsidP="000659BE">
            <w:pPr>
              <w:pStyle w:val="TableText"/>
            </w:pPr>
          </w:p>
        </w:tc>
        <w:tc>
          <w:tcPr>
            <w:tcW w:w="1104" w:type="dxa"/>
          </w:tcPr>
          <w:p w14:paraId="370F2E12" w14:textId="77777777" w:rsidR="004B3F04" w:rsidRDefault="006C736C" w:rsidP="000659BE">
            <w:pPr>
              <w:pStyle w:val="TableText"/>
            </w:pPr>
            <w:hyperlink w:anchor="C_4499-34184">
              <w:r w:rsidR="004B3F04">
                <w:rPr>
                  <w:rStyle w:val="HyperlinkText9pt"/>
                </w:rPr>
                <w:t>4499-34184</w:t>
              </w:r>
            </w:hyperlink>
          </w:p>
        </w:tc>
        <w:tc>
          <w:tcPr>
            <w:tcW w:w="2975" w:type="dxa"/>
          </w:tcPr>
          <w:p w14:paraId="5C673CFB" w14:textId="77777777" w:rsidR="004B3F04" w:rsidRDefault="004B3F04" w:rsidP="000659BE">
            <w:pPr>
              <w:pStyle w:val="TableText"/>
            </w:pPr>
          </w:p>
        </w:tc>
      </w:tr>
      <w:tr w:rsidR="004B3F04" w14:paraId="6BFBFCE3" w14:textId="77777777" w:rsidTr="000659BE">
        <w:trPr>
          <w:jc w:val="center"/>
        </w:trPr>
        <w:tc>
          <w:tcPr>
            <w:tcW w:w="3345" w:type="dxa"/>
          </w:tcPr>
          <w:p w14:paraId="067A7FE9" w14:textId="77777777" w:rsidR="004B3F04" w:rsidRDefault="004B3F04" w:rsidP="000659BE">
            <w:pPr>
              <w:pStyle w:val="TableText"/>
            </w:pPr>
            <w:r>
              <w:tab/>
            </w:r>
            <w:r>
              <w:tab/>
            </w:r>
            <w:r>
              <w:tab/>
              <w:t>@root</w:t>
            </w:r>
          </w:p>
        </w:tc>
        <w:tc>
          <w:tcPr>
            <w:tcW w:w="720" w:type="dxa"/>
          </w:tcPr>
          <w:p w14:paraId="2489C0F9" w14:textId="77777777" w:rsidR="004B3F04" w:rsidRDefault="004B3F04" w:rsidP="000659BE">
            <w:pPr>
              <w:pStyle w:val="TableText"/>
            </w:pPr>
            <w:r>
              <w:t>1..1</w:t>
            </w:r>
          </w:p>
        </w:tc>
        <w:tc>
          <w:tcPr>
            <w:tcW w:w="1152" w:type="dxa"/>
          </w:tcPr>
          <w:p w14:paraId="53BCD431" w14:textId="77777777" w:rsidR="004B3F04" w:rsidRDefault="004B3F04" w:rsidP="000659BE">
            <w:pPr>
              <w:pStyle w:val="TableText"/>
            </w:pPr>
            <w:r>
              <w:t>SHALL</w:t>
            </w:r>
          </w:p>
        </w:tc>
        <w:tc>
          <w:tcPr>
            <w:tcW w:w="864" w:type="dxa"/>
          </w:tcPr>
          <w:p w14:paraId="0E253D70" w14:textId="77777777" w:rsidR="004B3F04" w:rsidRDefault="004B3F04" w:rsidP="000659BE">
            <w:pPr>
              <w:pStyle w:val="TableText"/>
            </w:pPr>
          </w:p>
        </w:tc>
        <w:tc>
          <w:tcPr>
            <w:tcW w:w="1104" w:type="dxa"/>
          </w:tcPr>
          <w:p w14:paraId="45B298CD" w14:textId="77777777" w:rsidR="004B3F04" w:rsidRDefault="006C736C" w:rsidP="000659BE">
            <w:pPr>
              <w:pStyle w:val="TableText"/>
            </w:pPr>
            <w:hyperlink w:anchor="C_4499-34194">
              <w:r w:rsidR="004B3F04">
                <w:rPr>
                  <w:rStyle w:val="HyperlinkText9pt"/>
                </w:rPr>
                <w:t>4499-34194</w:t>
              </w:r>
            </w:hyperlink>
          </w:p>
        </w:tc>
        <w:tc>
          <w:tcPr>
            <w:tcW w:w="2975" w:type="dxa"/>
          </w:tcPr>
          <w:p w14:paraId="6F9CC344" w14:textId="77777777" w:rsidR="004B3F04" w:rsidRDefault="004B3F04" w:rsidP="000659BE">
            <w:pPr>
              <w:pStyle w:val="TableText"/>
            </w:pPr>
            <w:r>
              <w:t>2.16.840.1.113883.10.20.28.4.120</w:t>
            </w:r>
          </w:p>
        </w:tc>
      </w:tr>
      <w:tr w:rsidR="004B3F04" w14:paraId="46736E26" w14:textId="77777777" w:rsidTr="000659BE">
        <w:trPr>
          <w:jc w:val="center"/>
        </w:trPr>
        <w:tc>
          <w:tcPr>
            <w:tcW w:w="3345" w:type="dxa"/>
          </w:tcPr>
          <w:p w14:paraId="3D2193F7" w14:textId="77777777" w:rsidR="004B3F04" w:rsidRDefault="004B3F04" w:rsidP="000659BE">
            <w:pPr>
              <w:pStyle w:val="TableText"/>
            </w:pPr>
            <w:r>
              <w:tab/>
            </w:r>
            <w:r>
              <w:tab/>
            </w:r>
            <w:r>
              <w:tab/>
              <w:t>@extension</w:t>
            </w:r>
          </w:p>
        </w:tc>
        <w:tc>
          <w:tcPr>
            <w:tcW w:w="720" w:type="dxa"/>
          </w:tcPr>
          <w:p w14:paraId="4C363C2D" w14:textId="77777777" w:rsidR="004B3F04" w:rsidRDefault="004B3F04" w:rsidP="000659BE">
            <w:pPr>
              <w:pStyle w:val="TableText"/>
            </w:pPr>
            <w:r>
              <w:t>1..1</w:t>
            </w:r>
          </w:p>
        </w:tc>
        <w:tc>
          <w:tcPr>
            <w:tcW w:w="1152" w:type="dxa"/>
          </w:tcPr>
          <w:p w14:paraId="57AF7532" w14:textId="77777777" w:rsidR="004B3F04" w:rsidRDefault="004B3F04" w:rsidP="000659BE">
            <w:pPr>
              <w:pStyle w:val="TableText"/>
            </w:pPr>
            <w:r>
              <w:t>SHALL</w:t>
            </w:r>
          </w:p>
        </w:tc>
        <w:tc>
          <w:tcPr>
            <w:tcW w:w="864" w:type="dxa"/>
          </w:tcPr>
          <w:p w14:paraId="012FD9C2" w14:textId="77777777" w:rsidR="004B3F04" w:rsidRDefault="004B3F04" w:rsidP="000659BE">
            <w:pPr>
              <w:pStyle w:val="TableText"/>
            </w:pPr>
          </w:p>
        </w:tc>
        <w:tc>
          <w:tcPr>
            <w:tcW w:w="1104" w:type="dxa"/>
          </w:tcPr>
          <w:p w14:paraId="23C18BBE" w14:textId="77777777" w:rsidR="004B3F04" w:rsidRDefault="006C736C" w:rsidP="000659BE">
            <w:pPr>
              <w:pStyle w:val="TableText"/>
            </w:pPr>
            <w:hyperlink w:anchor="C_4499-34531">
              <w:r w:rsidR="004B3F04">
                <w:rPr>
                  <w:rStyle w:val="HyperlinkText9pt"/>
                </w:rPr>
                <w:t>4499-34531</w:t>
              </w:r>
            </w:hyperlink>
          </w:p>
        </w:tc>
        <w:tc>
          <w:tcPr>
            <w:tcW w:w="2975" w:type="dxa"/>
          </w:tcPr>
          <w:p w14:paraId="531ACE91" w14:textId="77777777" w:rsidR="004B3F04" w:rsidRDefault="004B3F04" w:rsidP="000659BE">
            <w:pPr>
              <w:pStyle w:val="TableText"/>
            </w:pPr>
            <w:r>
              <w:t>2021-02-01</w:t>
            </w:r>
          </w:p>
        </w:tc>
      </w:tr>
      <w:tr w:rsidR="004B3F04" w14:paraId="60348900" w14:textId="77777777" w:rsidTr="000659BE">
        <w:trPr>
          <w:jc w:val="center"/>
        </w:trPr>
        <w:tc>
          <w:tcPr>
            <w:tcW w:w="3345" w:type="dxa"/>
          </w:tcPr>
          <w:p w14:paraId="55558550" w14:textId="77777777" w:rsidR="004B3F04" w:rsidRDefault="004B3F04" w:rsidP="000659BE">
            <w:pPr>
              <w:pStyle w:val="TableText"/>
            </w:pPr>
            <w:r>
              <w:tab/>
              <w:t>id</w:t>
            </w:r>
          </w:p>
        </w:tc>
        <w:tc>
          <w:tcPr>
            <w:tcW w:w="720" w:type="dxa"/>
          </w:tcPr>
          <w:p w14:paraId="4CE84247" w14:textId="77777777" w:rsidR="004B3F04" w:rsidRDefault="004B3F04" w:rsidP="000659BE">
            <w:pPr>
              <w:pStyle w:val="TableText"/>
            </w:pPr>
            <w:r>
              <w:t>1..1</w:t>
            </w:r>
          </w:p>
        </w:tc>
        <w:tc>
          <w:tcPr>
            <w:tcW w:w="1152" w:type="dxa"/>
          </w:tcPr>
          <w:p w14:paraId="05436D12" w14:textId="77777777" w:rsidR="004B3F04" w:rsidRDefault="004B3F04" w:rsidP="000659BE">
            <w:pPr>
              <w:pStyle w:val="TableText"/>
            </w:pPr>
            <w:r>
              <w:t>SHALL</w:t>
            </w:r>
          </w:p>
        </w:tc>
        <w:tc>
          <w:tcPr>
            <w:tcW w:w="864" w:type="dxa"/>
          </w:tcPr>
          <w:p w14:paraId="06BC05C3" w14:textId="77777777" w:rsidR="004B3F04" w:rsidRDefault="004B3F04" w:rsidP="000659BE">
            <w:pPr>
              <w:pStyle w:val="TableText"/>
            </w:pPr>
          </w:p>
        </w:tc>
        <w:tc>
          <w:tcPr>
            <w:tcW w:w="1104" w:type="dxa"/>
          </w:tcPr>
          <w:p w14:paraId="7635C27C" w14:textId="77777777" w:rsidR="004B3F04" w:rsidRDefault="006C736C" w:rsidP="000659BE">
            <w:pPr>
              <w:pStyle w:val="TableText"/>
            </w:pPr>
            <w:hyperlink w:anchor="C_4499-34212">
              <w:r w:rsidR="004B3F04">
                <w:rPr>
                  <w:rStyle w:val="HyperlinkText9pt"/>
                </w:rPr>
                <w:t>4499-34212</w:t>
              </w:r>
            </w:hyperlink>
          </w:p>
        </w:tc>
        <w:tc>
          <w:tcPr>
            <w:tcW w:w="2975" w:type="dxa"/>
          </w:tcPr>
          <w:p w14:paraId="0772F52E" w14:textId="77777777" w:rsidR="004B3F04" w:rsidRDefault="004B3F04" w:rsidP="000659BE">
            <w:pPr>
              <w:pStyle w:val="TableText"/>
            </w:pPr>
          </w:p>
        </w:tc>
      </w:tr>
      <w:tr w:rsidR="004B3F04" w14:paraId="6C5266B1" w14:textId="77777777" w:rsidTr="000659BE">
        <w:trPr>
          <w:jc w:val="center"/>
        </w:trPr>
        <w:tc>
          <w:tcPr>
            <w:tcW w:w="3345" w:type="dxa"/>
          </w:tcPr>
          <w:p w14:paraId="5A78B40B" w14:textId="77777777" w:rsidR="004B3F04" w:rsidRDefault="004B3F04" w:rsidP="000659BE">
            <w:pPr>
              <w:pStyle w:val="TableText"/>
            </w:pPr>
            <w:r>
              <w:tab/>
              <w:t>code</w:t>
            </w:r>
          </w:p>
        </w:tc>
        <w:tc>
          <w:tcPr>
            <w:tcW w:w="720" w:type="dxa"/>
          </w:tcPr>
          <w:p w14:paraId="639FEB2D" w14:textId="77777777" w:rsidR="004B3F04" w:rsidRDefault="004B3F04" w:rsidP="000659BE">
            <w:pPr>
              <w:pStyle w:val="TableText"/>
            </w:pPr>
            <w:r>
              <w:t>1..1</w:t>
            </w:r>
          </w:p>
        </w:tc>
        <w:tc>
          <w:tcPr>
            <w:tcW w:w="1152" w:type="dxa"/>
          </w:tcPr>
          <w:p w14:paraId="090E0DBE" w14:textId="77777777" w:rsidR="004B3F04" w:rsidRDefault="004B3F04" w:rsidP="000659BE">
            <w:pPr>
              <w:pStyle w:val="TableText"/>
            </w:pPr>
            <w:r>
              <w:t>SHALL</w:t>
            </w:r>
          </w:p>
        </w:tc>
        <w:tc>
          <w:tcPr>
            <w:tcW w:w="864" w:type="dxa"/>
          </w:tcPr>
          <w:p w14:paraId="7B31F72E" w14:textId="77777777" w:rsidR="004B3F04" w:rsidRDefault="004B3F04" w:rsidP="000659BE">
            <w:pPr>
              <w:pStyle w:val="TableText"/>
            </w:pPr>
          </w:p>
        </w:tc>
        <w:tc>
          <w:tcPr>
            <w:tcW w:w="1104" w:type="dxa"/>
          </w:tcPr>
          <w:p w14:paraId="46E492A7" w14:textId="77777777" w:rsidR="004B3F04" w:rsidRDefault="006C736C" w:rsidP="000659BE">
            <w:pPr>
              <w:pStyle w:val="TableText"/>
            </w:pPr>
            <w:hyperlink w:anchor="C_4499-34185">
              <w:r w:rsidR="004B3F04">
                <w:rPr>
                  <w:rStyle w:val="HyperlinkText9pt"/>
                </w:rPr>
                <w:t>4499-34185</w:t>
              </w:r>
            </w:hyperlink>
          </w:p>
        </w:tc>
        <w:tc>
          <w:tcPr>
            <w:tcW w:w="2975" w:type="dxa"/>
          </w:tcPr>
          <w:p w14:paraId="49DADCB8" w14:textId="77777777" w:rsidR="004B3F04" w:rsidRDefault="004B3F04" w:rsidP="000659BE">
            <w:pPr>
              <w:pStyle w:val="TableText"/>
            </w:pPr>
          </w:p>
        </w:tc>
      </w:tr>
      <w:tr w:rsidR="004B3F04" w14:paraId="0FAF722F" w14:textId="77777777" w:rsidTr="000659BE">
        <w:trPr>
          <w:jc w:val="center"/>
        </w:trPr>
        <w:tc>
          <w:tcPr>
            <w:tcW w:w="3345" w:type="dxa"/>
          </w:tcPr>
          <w:p w14:paraId="303A8B10" w14:textId="77777777" w:rsidR="004B3F04" w:rsidRDefault="004B3F04" w:rsidP="000659BE">
            <w:pPr>
              <w:pStyle w:val="TableText"/>
            </w:pPr>
            <w:r>
              <w:tab/>
            </w:r>
            <w:r>
              <w:tab/>
              <w:t>@code</w:t>
            </w:r>
          </w:p>
        </w:tc>
        <w:tc>
          <w:tcPr>
            <w:tcW w:w="720" w:type="dxa"/>
          </w:tcPr>
          <w:p w14:paraId="50F5BAE8" w14:textId="77777777" w:rsidR="004B3F04" w:rsidRDefault="004B3F04" w:rsidP="000659BE">
            <w:pPr>
              <w:pStyle w:val="TableText"/>
            </w:pPr>
            <w:r>
              <w:t>1..1</w:t>
            </w:r>
          </w:p>
        </w:tc>
        <w:tc>
          <w:tcPr>
            <w:tcW w:w="1152" w:type="dxa"/>
          </w:tcPr>
          <w:p w14:paraId="7E1024CD" w14:textId="77777777" w:rsidR="004B3F04" w:rsidRDefault="004B3F04" w:rsidP="000659BE">
            <w:pPr>
              <w:pStyle w:val="TableText"/>
            </w:pPr>
            <w:r>
              <w:t>SHALL</w:t>
            </w:r>
          </w:p>
        </w:tc>
        <w:tc>
          <w:tcPr>
            <w:tcW w:w="864" w:type="dxa"/>
          </w:tcPr>
          <w:p w14:paraId="4C60DA76" w14:textId="77777777" w:rsidR="004B3F04" w:rsidRDefault="004B3F04" w:rsidP="000659BE">
            <w:pPr>
              <w:pStyle w:val="TableText"/>
            </w:pPr>
          </w:p>
        </w:tc>
        <w:tc>
          <w:tcPr>
            <w:tcW w:w="1104" w:type="dxa"/>
          </w:tcPr>
          <w:p w14:paraId="3AA9C2CD" w14:textId="77777777" w:rsidR="004B3F04" w:rsidRDefault="006C736C" w:rsidP="000659BE">
            <w:pPr>
              <w:pStyle w:val="TableText"/>
            </w:pPr>
            <w:hyperlink w:anchor="C_4499-34196">
              <w:r w:rsidR="004B3F04">
                <w:rPr>
                  <w:rStyle w:val="HyperlinkText9pt"/>
                </w:rPr>
                <w:t>4499-34196</w:t>
              </w:r>
            </w:hyperlink>
          </w:p>
        </w:tc>
        <w:tc>
          <w:tcPr>
            <w:tcW w:w="2975" w:type="dxa"/>
          </w:tcPr>
          <w:p w14:paraId="1DA2F576" w14:textId="77777777" w:rsidR="004B3F04" w:rsidRDefault="004B3F04" w:rsidP="000659BE">
            <w:pPr>
              <w:pStyle w:val="TableText"/>
            </w:pPr>
            <w:r>
              <w:t>ASSERTION</w:t>
            </w:r>
          </w:p>
        </w:tc>
      </w:tr>
      <w:tr w:rsidR="004B3F04" w14:paraId="151B3A67" w14:textId="77777777" w:rsidTr="000659BE">
        <w:trPr>
          <w:jc w:val="center"/>
        </w:trPr>
        <w:tc>
          <w:tcPr>
            <w:tcW w:w="3345" w:type="dxa"/>
          </w:tcPr>
          <w:p w14:paraId="58BC1F08" w14:textId="77777777" w:rsidR="004B3F04" w:rsidRDefault="004B3F04" w:rsidP="000659BE">
            <w:pPr>
              <w:pStyle w:val="TableText"/>
            </w:pPr>
            <w:r>
              <w:tab/>
            </w:r>
            <w:r>
              <w:tab/>
              <w:t>@codeSystem</w:t>
            </w:r>
          </w:p>
        </w:tc>
        <w:tc>
          <w:tcPr>
            <w:tcW w:w="720" w:type="dxa"/>
          </w:tcPr>
          <w:p w14:paraId="43FF6B52" w14:textId="77777777" w:rsidR="004B3F04" w:rsidRDefault="004B3F04" w:rsidP="000659BE">
            <w:pPr>
              <w:pStyle w:val="TableText"/>
            </w:pPr>
            <w:r>
              <w:t>1..1</w:t>
            </w:r>
          </w:p>
        </w:tc>
        <w:tc>
          <w:tcPr>
            <w:tcW w:w="1152" w:type="dxa"/>
          </w:tcPr>
          <w:p w14:paraId="38C4F478" w14:textId="77777777" w:rsidR="004B3F04" w:rsidRDefault="004B3F04" w:rsidP="000659BE">
            <w:pPr>
              <w:pStyle w:val="TableText"/>
            </w:pPr>
            <w:r>
              <w:t>SHALL</w:t>
            </w:r>
          </w:p>
        </w:tc>
        <w:tc>
          <w:tcPr>
            <w:tcW w:w="864" w:type="dxa"/>
          </w:tcPr>
          <w:p w14:paraId="76E3649A" w14:textId="77777777" w:rsidR="004B3F04" w:rsidRDefault="004B3F04" w:rsidP="000659BE">
            <w:pPr>
              <w:pStyle w:val="TableText"/>
            </w:pPr>
          </w:p>
        </w:tc>
        <w:tc>
          <w:tcPr>
            <w:tcW w:w="1104" w:type="dxa"/>
          </w:tcPr>
          <w:p w14:paraId="0C974CF4" w14:textId="77777777" w:rsidR="004B3F04" w:rsidRDefault="006C736C" w:rsidP="000659BE">
            <w:pPr>
              <w:pStyle w:val="TableText"/>
            </w:pPr>
            <w:hyperlink w:anchor="C_4499-34197">
              <w:r w:rsidR="004B3F04">
                <w:rPr>
                  <w:rStyle w:val="HyperlinkText9pt"/>
                </w:rPr>
                <w:t>4499-34197</w:t>
              </w:r>
            </w:hyperlink>
          </w:p>
        </w:tc>
        <w:tc>
          <w:tcPr>
            <w:tcW w:w="2975" w:type="dxa"/>
          </w:tcPr>
          <w:p w14:paraId="236FDA6D" w14:textId="77777777" w:rsidR="004B3F04" w:rsidRDefault="004B3F04" w:rsidP="000659BE">
            <w:pPr>
              <w:pStyle w:val="TableText"/>
            </w:pPr>
            <w:r>
              <w:t>urn:oid:2.16.840.1.113883.5.4 (HL7ActCode) = 2.16.840.1.113883.5.4</w:t>
            </w:r>
          </w:p>
        </w:tc>
      </w:tr>
      <w:tr w:rsidR="004B3F04" w14:paraId="49E6A270" w14:textId="77777777" w:rsidTr="000659BE">
        <w:trPr>
          <w:jc w:val="center"/>
        </w:trPr>
        <w:tc>
          <w:tcPr>
            <w:tcW w:w="3345" w:type="dxa"/>
          </w:tcPr>
          <w:p w14:paraId="509C3ABD" w14:textId="77777777" w:rsidR="004B3F04" w:rsidRDefault="004B3F04" w:rsidP="000659BE">
            <w:pPr>
              <w:pStyle w:val="TableText"/>
            </w:pPr>
            <w:r>
              <w:tab/>
              <w:t>title</w:t>
            </w:r>
          </w:p>
        </w:tc>
        <w:tc>
          <w:tcPr>
            <w:tcW w:w="720" w:type="dxa"/>
          </w:tcPr>
          <w:p w14:paraId="14863CC7" w14:textId="77777777" w:rsidR="004B3F04" w:rsidRDefault="004B3F04" w:rsidP="000659BE">
            <w:pPr>
              <w:pStyle w:val="TableText"/>
            </w:pPr>
            <w:r>
              <w:t>1..1</w:t>
            </w:r>
          </w:p>
        </w:tc>
        <w:tc>
          <w:tcPr>
            <w:tcW w:w="1152" w:type="dxa"/>
          </w:tcPr>
          <w:p w14:paraId="7CD66925" w14:textId="77777777" w:rsidR="004B3F04" w:rsidRDefault="004B3F04" w:rsidP="000659BE">
            <w:pPr>
              <w:pStyle w:val="TableText"/>
            </w:pPr>
            <w:r>
              <w:t>SHALL</w:t>
            </w:r>
          </w:p>
        </w:tc>
        <w:tc>
          <w:tcPr>
            <w:tcW w:w="864" w:type="dxa"/>
          </w:tcPr>
          <w:p w14:paraId="488C9BE3" w14:textId="77777777" w:rsidR="004B3F04" w:rsidRDefault="004B3F04" w:rsidP="000659BE">
            <w:pPr>
              <w:pStyle w:val="TableText"/>
            </w:pPr>
          </w:p>
        </w:tc>
        <w:tc>
          <w:tcPr>
            <w:tcW w:w="1104" w:type="dxa"/>
          </w:tcPr>
          <w:p w14:paraId="55453F96" w14:textId="77777777" w:rsidR="004B3F04" w:rsidRDefault="006C736C" w:rsidP="000659BE">
            <w:pPr>
              <w:pStyle w:val="TableText"/>
            </w:pPr>
            <w:hyperlink w:anchor="C_4499-34213">
              <w:r w:rsidR="004B3F04">
                <w:rPr>
                  <w:rStyle w:val="HyperlinkText9pt"/>
                </w:rPr>
                <w:t>4499-34213</w:t>
              </w:r>
            </w:hyperlink>
          </w:p>
        </w:tc>
        <w:tc>
          <w:tcPr>
            <w:tcW w:w="2975" w:type="dxa"/>
          </w:tcPr>
          <w:p w14:paraId="5CA53B73" w14:textId="77777777" w:rsidR="004B3F04" w:rsidRDefault="004B3F04" w:rsidP="000659BE">
            <w:pPr>
              <w:pStyle w:val="TableText"/>
            </w:pPr>
          </w:p>
        </w:tc>
      </w:tr>
      <w:tr w:rsidR="004B3F04" w14:paraId="5C24A7C3" w14:textId="77777777" w:rsidTr="000659BE">
        <w:trPr>
          <w:jc w:val="center"/>
        </w:trPr>
        <w:tc>
          <w:tcPr>
            <w:tcW w:w="3345" w:type="dxa"/>
          </w:tcPr>
          <w:p w14:paraId="2FF27F9A" w14:textId="77777777" w:rsidR="004B3F04" w:rsidRDefault="004B3F04" w:rsidP="000659BE">
            <w:pPr>
              <w:pStyle w:val="TableText"/>
            </w:pPr>
            <w:r>
              <w:tab/>
              <w:t>statusCode</w:t>
            </w:r>
          </w:p>
        </w:tc>
        <w:tc>
          <w:tcPr>
            <w:tcW w:w="720" w:type="dxa"/>
          </w:tcPr>
          <w:p w14:paraId="0515F36B" w14:textId="77777777" w:rsidR="004B3F04" w:rsidRDefault="004B3F04" w:rsidP="000659BE">
            <w:pPr>
              <w:pStyle w:val="TableText"/>
            </w:pPr>
            <w:r>
              <w:t>1..1</w:t>
            </w:r>
          </w:p>
        </w:tc>
        <w:tc>
          <w:tcPr>
            <w:tcW w:w="1152" w:type="dxa"/>
          </w:tcPr>
          <w:p w14:paraId="3627F363" w14:textId="77777777" w:rsidR="004B3F04" w:rsidRDefault="004B3F04" w:rsidP="000659BE">
            <w:pPr>
              <w:pStyle w:val="TableText"/>
            </w:pPr>
            <w:r>
              <w:t>SHALL</w:t>
            </w:r>
          </w:p>
        </w:tc>
        <w:tc>
          <w:tcPr>
            <w:tcW w:w="864" w:type="dxa"/>
          </w:tcPr>
          <w:p w14:paraId="35B0FA8D" w14:textId="77777777" w:rsidR="004B3F04" w:rsidRDefault="004B3F04" w:rsidP="000659BE">
            <w:pPr>
              <w:pStyle w:val="TableText"/>
            </w:pPr>
          </w:p>
        </w:tc>
        <w:tc>
          <w:tcPr>
            <w:tcW w:w="1104" w:type="dxa"/>
          </w:tcPr>
          <w:p w14:paraId="6188C80A" w14:textId="77777777" w:rsidR="004B3F04" w:rsidRDefault="006C736C" w:rsidP="000659BE">
            <w:pPr>
              <w:pStyle w:val="TableText"/>
            </w:pPr>
            <w:hyperlink w:anchor="C_4499-34186">
              <w:r w:rsidR="004B3F04">
                <w:rPr>
                  <w:rStyle w:val="HyperlinkText9pt"/>
                </w:rPr>
                <w:t>4499-34186</w:t>
              </w:r>
            </w:hyperlink>
          </w:p>
        </w:tc>
        <w:tc>
          <w:tcPr>
            <w:tcW w:w="2975" w:type="dxa"/>
          </w:tcPr>
          <w:p w14:paraId="576F1926" w14:textId="77777777" w:rsidR="004B3F04" w:rsidRDefault="004B3F04" w:rsidP="000659BE">
            <w:pPr>
              <w:pStyle w:val="TableText"/>
            </w:pPr>
          </w:p>
        </w:tc>
      </w:tr>
      <w:tr w:rsidR="004B3F04" w14:paraId="50D85181" w14:textId="77777777" w:rsidTr="000659BE">
        <w:trPr>
          <w:jc w:val="center"/>
        </w:trPr>
        <w:tc>
          <w:tcPr>
            <w:tcW w:w="3345" w:type="dxa"/>
          </w:tcPr>
          <w:p w14:paraId="0544BF55" w14:textId="77777777" w:rsidR="004B3F04" w:rsidRDefault="004B3F04" w:rsidP="000659BE">
            <w:pPr>
              <w:pStyle w:val="TableText"/>
            </w:pPr>
            <w:r>
              <w:tab/>
            </w:r>
            <w:r>
              <w:tab/>
              <w:t>@code</w:t>
            </w:r>
          </w:p>
        </w:tc>
        <w:tc>
          <w:tcPr>
            <w:tcW w:w="720" w:type="dxa"/>
          </w:tcPr>
          <w:p w14:paraId="396CCB0A" w14:textId="77777777" w:rsidR="004B3F04" w:rsidRDefault="004B3F04" w:rsidP="000659BE">
            <w:pPr>
              <w:pStyle w:val="TableText"/>
            </w:pPr>
            <w:r>
              <w:t>1..1</w:t>
            </w:r>
          </w:p>
        </w:tc>
        <w:tc>
          <w:tcPr>
            <w:tcW w:w="1152" w:type="dxa"/>
          </w:tcPr>
          <w:p w14:paraId="1DB60A17" w14:textId="77777777" w:rsidR="004B3F04" w:rsidRDefault="004B3F04" w:rsidP="000659BE">
            <w:pPr>
              <w:pStyle w:val="TableText"/>
            </w:pPr>
            <w:r>
              <w:t>SHALL</w:t>
            </w:r>
          </w:p>
        </w:tc>
        <w:tc>
          <w:tcPr>
            <w:tcW w:w="864" w:type="dxa"/>
          </w:tcPr>
          <w:p w14:paraId="6BADC475" w14:textId="77777777" w:rsidR="004B3F04" w:rsidRDefault="004B3F04" w:rsidP="000659BE">
            <w:pPr>
              <w:pStyle w:val="TableText"/>
            </w:pPr>
          </w:p>
        </w:tc>
        <w:tc>
          <w:tcPr>
            <w:tcW w:w="1104" w:type="dxa"/>
          </w:tcPr>
          <w:p w14:paraId="0456ADE0" w14:textId="77777777" w:rsidR="004B3F04" w:rsidRDefault="006C736C" w:rsidP="000659BE">
            <w:pPr>
              <w:pStyle w:val="TableText"/>
            </w:pPr>
            <w:hyperlink w:anchor="C_4499-34198">
              <w:r w:rsidR="004B3F04">
                <w:rPr>
                  <w:rStyle w:val="HyperlinkText9pt"/>
                </w:rPr>
                <w:t>4499-34198</w:t>
              </w:r>
            </w:hyperlink>
          </w:p>
        </w:tc>
        <w:tc>
          <w:tcPr>
            <w:tcW w:w="2975" w:type="dxa"/>
          </w:tcPr>
          <w:p w14:paraId="0C59171C" w14:textId="77777777" w:rsidR="004B3F04" w:rsidRDefault="004B3F04" w:rsidP="000659BE">
            <w:pPr>
              <w:pStyle w:val="TableText"/>
            </w:pPr>
            <w:r>
              <w:t>urn:oid:2.16.840.1.113883.5.14 (HL7ActStatus) = completed</w:t>
            </w:r>
          </w:p>
        </w:tc>
      </w:tr>
      <w:tr w:rsidR="004B3F04" w14:paraId="196A9098" w14:textId="77777777" w:rsidTr="000659BE">
        <w:trPr>
          <w:jc w:val="center"/>
        </w:trPr>
        <w:tc>
          <w:tcPr>
            <w:tcW w:w="3345" w:type="dxa"/>
          </w:tcPr>
          <w:p w14:paraId="15BBB4E2" w14:textId="77777777" w:rsidR="004B3F04" w:rsidRDefault="004B3F04" w:rsidP="000659BE">
            <w:pPr>
              <w:pStyle w:val="TableText"/>
            </w:pPr>
            <w:r>
              <w:tab/>
              <w:t>effectiveTime</w:t>
            </w:r>
          </w:p>
        </w:tc>
        <w:tc>
          <w:tcPr>
            <w:tcW w:w="720" w:type="dxa"/>
          </w:tcPr>
          <w:p w14:paraId="5D16EE9C" w14:textId="77777777" w:rsidR="004B3F04" w:rsidRDefault="004B3F04" w:rsidP="000659BE">
            <w:pPr>
              <w:pStyle w:val="TableText"/>
            </w:pPr>
            <w:r>
              <w:t>0..1</w:t>
            </w:r>
          </w:p>
        </w:tc>
        <w:tc>
          <w:tcPr>
            <w:tcW w:w="1152" w:type="dxa"/>
          </w:tcPr>
          <w:p w14:paraId="53CCAC77" w14:textId="77777777" w:rsidR="004B3F04" w:rsidRDefault="004B3F04" w:rsidP="000659BE">
            <w:pPr>
              <w:pStyle w:val="TableText"/>
            </w:pPr>
            <w:r>
              <w:t>MAY</w:t>
            </w:r>
          </w:p>
        </w:tc>
        <w:tc>
          <w:tcPr>
            <w:tcW w:w="864" w:type="dxa"/>
          </w:tcPr>
          <w:p w14:paraId="6E012A3E" w14:textId="77777777" w:rsidR="004B3F04" w:rsidRDefault="004B3F04" w:rsidP="000659BE">
            <w:pPr>
              <w:pStyle w:val="TableText"/>
            </w:pPr>
            <w:r>
              <w:t>IVL_TS</w:t>
            </w:r>
          </w:p>
        </w:tc>
        <w:tc>
          <w:tcPr>
            <w:tcW w:w="1104" w:type="dxa"/>
          </w:tcPr>
          <w:p w14:paraId="3DBE84A2" w14:textId="77777777" w:rsidR="004B3F04" w:rsidRDefault="006C736C" w:rsidP="000659BE">
            <w:pPr>
              <w:pStyle w:val="TableText"/>
            </w:pPr>
            <w:hyperlink w:anchor="C_4499-34187">
              <w:r w:rsidR="004B3F04">
                <w:rPr>
                  <w:rStyle w:val="HyperlinkText9pt"/>
                </w:rPr>
                <w:t>4499-34187</w:t>
              </w:r>
            </w:hyperlink>
          </w:p>
        </w:tc>
        <w:tc>
          <w:tcPr>
            <w:tcW w:w="2975" w:type="dxa"/>
          </w:tcPr>
          <w:p w14:paraId="50F31B49" w14:textId="77777777" w:rsidR="004B3F04" w:rsidRDefault="004B3F04" w:rsidP="000659BE">
            <w:pPr>
              <w:pStyle w:val="TableText"/>
            </w:pPr>
          </w:p>
        </w:tc>
      </w:tr>
      <w:tr w:rsidR="004B3F04" w14:paraId="70D81DF2" w14:textId="77777777" w:rsidTr="000659BE">
        <w:trPr>
          <w:jc w:val="center"/>
        </w:trPr>
        <w:tc>
          <w:tcPr>
            <w:tcW w:w="3345" w:type="dxa"/>
          </w:tcPr>
          <w:p w14:paraId="2839DF3A" w14:textId="77777777" w:rsidR="004B3F04" w:rsidRDefault="004B3F04" w:rsidP="000659BE">
            <w:pPr>
              <w:pStyle w:val="TableText"/>
            </w:pPr>
            <w:r>
              <w:tab/>
            </w:r>
            <w:r>
              <w:tab/>
              <w:t>low</w:t>
            </w:r>
          </w:p>
        </w:tc>
        <w:tc>
          <w:tcPr>
            <w:tcW w:w="720" w:type="dxa"/>
          </w:tcPr>
          <w:p w14:paraId="4F357CE6" w14:textId="77777777" w:rsidR="004B3F04" w:rsidRDefault="004B3F04" w:rsidP="000659BE">
            <w:pPr>
              <w:pStyle w:val="TableText"/>
            </w:pPr>
            <w:r>
              <w:t>1..1</w:t>
            </w:r>
          </w:p>
        </w:tc>
        <w:tc>
          <w:tcPr>
            <w:tcW w:w="1152" w:type="dxa"/>
          </w:tcPr>
          <w:p w14:paraId="520572AC" w14:textId="77777777" w:rsidR="004B3F04" w:rsidRDefault="004B3F04" w:rsidP="000659BE">
            <w:pPr>
              <w:pStyle w:val="TableText"/>
            </w:pPr>
            <w:r>
              <w:t>SHALL</w:t>
            </w:r>
          </w:p>
        </w:tc>
        <w:tc>
          <w:tcPr>
            <w:tcW w:w="864" w:type="dxa"/>
          </w:tcPr>
          <w:p w14:paraId="360D18A3" w14:textId="77777777" w:rsidR="004B3F04" w:rsidRDefault="004B3F04" w:rsidP="000659BE">
            <w:pPr>
              <w:pStyle w:val="TableText"/>
            </w:pPr>
          </w:p>
        </w:tc>
        <w:tc>
          <w:tcPr>
            <w:tcW w:w="1104" w:type="dxa"/>
          </w:tcPr>
          <w:p w14:paraId="2F76EB20" w14:textId="77777777" w:rsidR="004B3F04" w:rsidRDefault="006C736C" w:rsidP="000659BE">
            <w:pPr>
              <w:pStyle w:val="TableText"/>
            </w:pPr>
            <w:hyperlink w:anchor="C_4499-34199">
              <w:r w:rsidR="004B3F04">
                <w:rPr>
                  <w:rStyle w:val="HyperlinkText9pt"/>
                </w:rPr>
                <w:t>4499-34199</w:t>
              </w:r>
            </w:hyperlink>
          </w:p>
        </w:tc>
        <w:tc>
          <w:tcPr>
            <w:tcW w:w="2975" w:type="dxa"/>
          </w:tcPr>
          <w:p w14:paraId="0026F02A" w14:textId="77777777" w:rsidR="004B3F04" w:rsidRDefault="004B3F04" w:rsidP="000659BE">
            <w:pPr>
              <w:pStyle w:val="TableText"/>
            </w:pPr>
          </w:p>
        </w:tc>
      </w:tr>
      <w:tr w:rsidR="004B3F04" w14:paraId="6B18A5D4" w14:textId="77777777" w:rsidTr="000659BE">
        <w:trPr>
          <w:jc w:val="center"/>
        </w:trPr>
        <w:tc>
          <w:tcPr>
            <w:tcW w:w="3345" w:type="dxa"/>
          </w:tcPr>
          <w:p w14:paraId="2E01D0F1" w14:textId="77777777" w:rsidR="004B3F04" w:rsidRDefault="004B3F04" w:rsidP="000659BE">
            <w:pPr>
              <w:pStyle w:val="TableText"/>
            </w:pPr>
            <w:r>
              <w:tab/>
              <w:t>value</w:t>
            </w:r>
          </w:p>
        </w:tc>
        <w:tc>
          <w:tcPr>
            <w:tcW w:w="720" w:type="dxa"/>
          </w:tcPr>
          <w:p w14:paraId="16B9715D" w14:textId="77777777" w:rsidR="004B3F04" w:rsidRDefault="004B3F04" w:rsidP="000659BE">
            <w:pPr>
              <w:pStyle w:val="TableText"/>
            </w:pPr>
            <w:r>
              <w:t>1..1</w:t>
            </w:r>
          </w:p>
        </w:tc>
        <w:tc>
          <w:tcPr>
            <w:tcW w:w="1152" w:type="dxa"/>
          </w:tcPr>
          <w:p w14:paraId="633EBF05" w14:textId="77777777" w:rsidR="004B3F04" w:rsidRDefault="004B3F04" w:rsidP="000659BE">
            <w:pPr>
              <w:pStyle w:val="TableText"/>
            </w:pPr>
            <w:r>
              <w:t>SHALL</w:t>
            </w:r>
          </w:p>
        </w:tc>
        <w:tc>
          <w:tcPr>
            <w:tcW w:w="864" w:type="dxa"/>
          </w:tcPr>
          <w:p w14:paraId="79331288" w14:textId="77777777" w:rsidR="004B3F04" w:rsidRDefault="004B3F04" w:rsidP="000659BE">
            <w:pPr>
              <w:pStyle w:val="TableText"/>
            </w:pPr>
            <w:r>
              <w:t>CD</w:t>
            </w:r>
          </w:p>
        </w:tc>
        <w:tc>
          <w:tcPr>
            <w:tcW w:w="1104" w:type="dxa"/>
          </w:tcPr>
          <w:p w14:paraId="375AE4F1" w14:textId="77777777" w:rsidR="004B3F04" w:rsidRDefault="006C736C" w:rsidP="000659BE">
            <w:pPr>
              <w:pStyle w:val="TableText"/>
            </w:pPr>
            <w:hyperlink w:anchor="C_4499-34188">
              <w:r w:rsidR="004B3F04">
                <w:rPr>
                  <w:rStyle w:val="HyperlinkText9pt"/>
                </w:rPr>
                <w:t>4499-34188</w:t>
              </w:r>
            </w:hyperlink>
          </w:p>
        </w:tc>
        <w:tc>
          <w:tcPr>
            <w:tcW w:w="2975" w:type="dxa"/>
          </w:tcPr>
          <w:p w14:paraId="350DBD01" w14:textId="77777777" w:rsidR="004B3F04" w:rsidRDefault="004B3F04" w:rsidP="000659BE">
            <w:pPr>
              <w:pStyle w:val="TableText"/>
            </w:pPr>
          </w:p>
        </w:tc>
      </w:tr>
      <w:tr w:rsidR="004B3F04" w14:paraId="5F996DE4" w14:textId="77777777" w:rsidTr="000659BE">
        <w:trPr>
          <w:jc w:val="center"/>
        </w:trPr>
        <w:tc>
          <w:tcPr>
            <w:tcW w:w="3345" w:type="dxa"/>
          </w:tcPr>
          <w:p w14:paraId="2B9EA762" w14:textId="77777777" w:rsidR="004B3F04" w:rsidRDefault="004B3F04" w:rsidP="000659BE">
            <w:pPr>
              <w:pStyle w:val="TableText"/>
            </w:pPr>
            <w:r>
              <w:tab/>
            </w:r>
            <w:r>
              <w:tab/>
              <w:t>@code</w:t>
            </w:r>
          </w:p>
        </w:tc>
        <w:tc>
          <w:tcPr>
            <w:tcW w:w="720" w:type="dxa"/>
          </w:tcPr>
          <w:p w14:paraId="00882DB4" w14:textId="77777777" w:rsidR="004B3F04" w:rsidRDefault="004B3F04" w:rsidP="000659BE">
            <w:pPr>
              <w:pStyle w:val="TableText"/>
            </w:pPr>
            <w:r>
              <w:t>1..1</w:t>
            </w:r>
          </w:p>
        </w:tc>
        <w:tc>
          <w:tcPr>
            <w:tcW w:w="1152" w:type="dxa"/>
          </w:tcPr>
          <w:p w14:paraId="034DF05E" w14:textId="77777777" w:rsidR="004B3F04" w:rsidRDefault="004B3F04" w:rsidP="000659BE">
            <w:pPr>
              <w:pStyle w:val="TableText"/>
            </w:pPr>
            <w:r>
              <w:t>SHALL</w:t>
            </w:r>
          </w:p>
        </w:tc>
        <w:tc>
          <w:tcPr>
            <w:tcW w:w="864" w:type="dxa"/>
          </w:tcPr>
          <w:p w14:paraId="600AEC70" w14:textId="77777777" w:rsidR="004B3F04" w:rsidRDefault="004B3F04" w:rsidP="000659BE">
            <w:pPr>
              <w:pStyle w:val="TableText"/>
            </w:pPr>
          </w:p>
        </w:tc>
        <w:tc>
          <w:tcPr>
            <w:tcW w:w="1104" w:type="dxa"/>
          </w:tcPr>
          <w:p w14:paraId="1E1D630F" w14:textId="77777777" w:rsidR="004B3F04" w:rsidRDefault="006C736C" w:rsidP="000659BE">
            <w:pPr>
              <w:pStyle w:val="TableText"/>
            </w:pPr>
            <w:hyperlink w:anchor="C_4499-34201">
              <w:r w:rsidR="004B3F04">
                <w:rPr>
                  <w:rStyle w:val="HyperlinkText9pt"/>
                </w:rPr>
                <w:t>4499-34201</w:t>
              </w:r>
            </w:hyperlink>
          </w:p>
        </w:tc>
        <w:tc>
          <w:tcPr>
            <w:tcW w:w="2975" w:type="dxa"/>
          </w:tcPr>
          <w:p w14:paraId="686E03EC" w14:textId="77777777" w:rsidR="004B3F04" w:rsidRDefault="004B3F04" w:rsidP="000659BE">
            <w:pPr>
              <w:pStyle w:val="TableText"/>
            </w:pPr>
            <w:r>
              <w:t>281647001</w:t>
            </w:r>
          </w:p>
        </w:tc>
      </w:tr>
      <w:tr w:rsidR="004B3F04" w14:paraId="684DCE9E" w14:textId="77777777" w:rsidTr="000659BE">
        <w:trPr>
          <w:jc w:val="center"/>
        </w:trPr>
        <w:tc>
          <w:tcPr>
            <w:tcW w:w="3345" w:type="dxa"/>
          </w:tcPr>
          <w:p w14:paraId="1C19B905" w14:textId="77777777" w:rsidR="004B3F04" w:rsidRDefault="004B3F04" w:rsidP="000659BE">
            <w:pPr>
              <w:pStyle w:val="TableText"/>
            </w:pPr>
            <w:r>
              <w:tab/>
            </w:r>
            <w:r>
              <w:tab/>
              <w:t>@codeSystem</w:t>
            </w:r>
          </w:p>
        </w:tc>
        <w:tc>
          <w:tcPr>
            <w:tcW w:w="720" w:type="dxa"/>
          </w:tcPr>
          <w:p w14:paraId="21DBAB97" w14:textId="77777777" w:rsidR="004B3F04" w:rsidRDefault="004B3F04" w:rsidP="000659BE">
            <w:pPr>
              <w:pStyle w:val="TableText"/>
            </w:pPr>
            <w:r>
              <w:t>1..1</w:t>
            </w:r>
          </w:p>
        </w:tc>
        <w:tc>
          <w:tcPr>
            <w:tcW w:w="1152" w:type="dxa"/>
          </w:tcPr>
          <w:p w14:paraId="0352913B" w14:textId="77777777" w:rsidR="004B3F04" w:rsidRDefault="004B3F04" w:rsidP="000659BE">
            <w:pPr>
              <w:pStyle w:val="TableText"/>
            </w:pPr>
            <w:r>
              <w:t>SHALL</w:t>
            </w:r>
          </w:p>
        </w:tc>
        <w:tc>
          <w:tcPr>
            <w:tcW w:w="864" w:type="dxa"/>
          </w:tcPr>
          <w:p w14:paraId="119A41F4" w14:textId="77777777" w:rsidR="004B3F04" w:rsidRDefault="004B3F04" w:rsidP="000659BE">
            <w:pPr>
              <w:pStyle w:val="TableText"/>
            </w:pPr>
          </w:p>
        </w:tc>
        <w:tc>
          <w:tcPr>
            <w:tcW w:w="1104" w:type="dxa"/>
          </w:tcPr>
          <w:p w14:paraId="65E0E5FD" w14:textId="77777777" w:rsidR="004B3F04" w:rsidRDefault="006C736C" w:rsidP="000659BE">
            <w:pPr>
              <w:pStyle w:val="TableText"/>
            </w:pPr>
            <w:hyperlink w:anchor="C_4499-34202">
              <w:r w:rsidR="004B3F04">
                <w:rPr>
                  <w:rStyle w:val="HyperlinkText9pt"/>
                </w:rPr>
                <w:t>4499-34202</w:t>
              </w:r>
            </w:hyperlink>
          </w:p>
        </w:tc>
        <w:tc>
          <w:tcPr>
            <w:tcW w:w="2975" w:type="dxa"/>
          </w:tcPr>
          <w:p w14:paraId="7FE3FC2A" w14:textId="77777777" w:rsidR="004B3F04" w:rsidRDefault="004B3F04" w:rsidP="000659BE">
            <w:pPr>
              <w:pStyle w:val="TableText"/>
            </w:pPr>
            <w:r>
              <w:t>urn:oid:2.16.840.1.113883.6.96 (SNOMED CT) = 2.16.840.1.113883.6.96</w:t>
            </w:r>
          </w:p>
        </w:tc>
      </w:tr>
      <w:tr w:rsidR="004B3F04" w14:paraId="73F79F84" w14:textId="77777777" w:rsidTr="000659BE">
        <w:trPr>
          <w:jc w:val="center"/>
        </w:trPr>
        <w:tc>
          <w:tcPr>
            <w:tcW w:w="3345" w:type="dxa"/>
          </w:tcPr>
          <w:p w14:paraId="0BFC6AE1" w14:textId="77777777" w:rsidR="004B3F04" w:rsidRDefault="004B3F04" w:rsidP="000659BE">
            <w:pPr>
              <w:pStyle w:val="TableText"/>
            </w:pPr>
            <w:r>
              <w:tab/>
              <w:t>participation</w:t>
            </w:r>
          </w:p>
        </w:tc>
        <w:tc>
          <w:tcPr>
            <w:tcW w:w="720" w:type="dxa"/>
          </w:tcPr>
          <w:p w14:paraId="6D9CE74B" w14:textId="77777777" w:rsidR="004B3F04" w:rsidRDefault="004B3F04" w:rsidP="000659BE">
            <w:pPr>
              <w:pStyle w:val="TableText"/>
            </w:pPr>
            <w:r>
              <w:t>1..1</w:t>
            </w:r>
          </w:p>
        </w:tc>
        <w:tc>
          <w:tcPr>
            <w:tcW w:w="1152" w:type="dxa"/>
          </w:tcPr>
          <w:p w14:paraId="376212DF" w14:textId="77777777" w:rsidR="004B3F04" w:rsidRDefault="004B3F04" w:rsidP="000659BE">
            <w:pPr>
              <w:pStyle w:val="TableText"/>
            </w:pPr>
            <w:r>
              <w:t>SHALL</w:t>
            </w:r>
          </w:p>
        </w:tc>
        <w:tc>
          <w:tcPr>
            <w:tcW w:w="864" w:type="dxa"/>
          </w:tcPr>
          <w:p w14:paraId="487ABAC5" w14:textId="77777777" w:rsidR="004B3F04" w:rsidRDefault="004B3F04" w:rsidP="000659BE">
            <w:pPr>
              <w:pStyle w:val="TableText"/>
            </w:pPr>
          </w:p>
        </w:tc>
        <w:tc>
          <w:tcPr>
            <w:tcW w:w="1104" w:type="dxa"/>
          </w:tcPr>
          <w:p w14:paraId="275BF587" w14:textId="77777777" w:rsidR="004B3F04" w:rsidRDefault="006C736C" w:rsidP="000659BE">
            <w:pPr>
              <w:pStyle w:val="TableText"/>
            </w:pPr>
            <w:hyperlink w:anchor="C_4499-34189">
              <w:r w:rsidR="004B3F04">
                <w:rPr>
                  <w:rStyle w:val="HyperlinkText9pt"/>
                </w:rPr>
                <w:t>4499-34189</w:t>
              </w:r>
            </w:hyperlink>
          </w:p>
        </w:tc>
        <w:tc>
          <w:tcPr>
            <w:tcW w:w="2975" w:type="dxa"/>
          </w:tcPr>
          <w:p w14:paraId="0DE70D58" w14:textId="77777777" w:rsidR="004B3F04" w:rsidRDefault="004B3F04" w:rsidP="000659BE">
            <w:pPr>
              <w:pStyle w:val="TableText"/>
            </w:pPr>
          </w:p>
        </w:tc>
      </w:tr>
      <w:tr w:rsidR="004B3F04" w14:paraId="1610FCE2" w14:textId="77777777" w:rsidTr="000659BE">
        <w:trPr>
          <w:jc w:val="center"/>
        </w:trPr>
        <w:tc>
          <w:tcPr>
            <w:tcW w:w="3345" w:type="dxa"/>
          </w:tcPr>
          <w:p w14:paraId="7DAF6DC8" w14:textId="77777777" w:rsidR="004B3F04" w:rsidRDefault="004B3F04" w:rsidP="000659BE">
            <w:pPr>
              <w:pStyle w:val="TableText"/>
            </w:pPr>
            <w:r>
              <w:tab/>
            </w:r>
            <w:r>
              <w:tab/>
              <w:t>@typeCode</w:t>
            </w:r>
          </w:p>
        </w:tc>
        <w:tc>
          <w:tcPr>
            <w:tcW w:w="720" w:type="dxa"/>
          </w:tcPr>
          <w:p w14:paraId="4E1381F9" w14:textId="77777777" w:rsidR="004B3F04" w:rsidRDefault="004B3F04" w:rsidP="000659BE">
            <w:pPr>
              <w:pStyle w:val="TableText"/>
            </w:pPr>
            <w:r>
              <w:t>1..1</w:t>
            </w:r>
          </w:p>
        </w:tc>
        <w:tc>
          <w:tcPr>
            <w:tcW w:w="1152" w:type="dxa"/>
          </w:tcPr>
          <w:p w14:paraId="5D6E1216" w14:textId="77777777" w:rsidR="004B3F04" w:rsidRDefault="004B3F04" w:rsidP="000659BE">
            <w:pPr>
              <w:pStyle w:val="TableText"/>
            </w:pPr>
            <w:r>
              <w:t>SHALL</w:t>
            </w:r>
          </w:p>
        </w:tc>
        <w:tc>
          <w:tcPr>
            <w:tcW w:w="864" w:type="dxa"/>
          </w:tcPr>
          <w:p w14:paraId="62B8ADA8" w14:textId="77777777" w:rsidR="004B3F04" w:rsidRDefault="004B3F04" w:rsidP="000659BE">
            <w:pPr>
              <w:pStyle w:val="TableText"/>
            </w:pPr>
          </w:p>
        </w:tc>
        <w:tc>
          <w:tcPr>
            <w:tcW w:w="1104" w:type="dxa"/>
          </w:tcPr>
          <w:p w14:paraId="61EAF3CD" w14:textId="77777777" w:rsidR="004B3F04" w:rsidRDefault="006C736C" w:rsidP="000659BE">
            <w:pPr>
              <w:pStyle w:val="TableText"/>
            </w:pPr>
            <w:hyperlink w:anchor="C_4499-34207">
              <w:r w:rsidR="004B3F04">
                <w:rPr>
                  <w:rStyle w:val="HyperlinkText9pt"/>
                </w:rPr>
                <w:t>4499-</w:t>
              </w:r>
              <w:r w:rsidR="004B3F04">
                <w:rPr>
                  <w:rStyle w:val="HyperlinkText9pt"/>
                </w:rPr>
                <w:lastRenderedPageBreak/>
                <w:t>34207</w:t>
              </w:r>
            </w:hyperlink>
          </w:p>
        </w:tc>
        <w:tc>
          <w:tcPr>
            <w:tcW w:w="2975" w:type="dxa"/>
          </w:tcPr>
          <w:p w14:paraId="0D97DD49" w14:textId="77777777" w:rsidR="004B3F04" w:rsidRDefault="004B3F04" w:rsidP="000659BE">
            <w:pPr>
              <w:pStyle w:val="TableText"/>
            </w:pPr>
            <w:r>
              <w:lastRenderedPageBreak/>
              <w:t>urn:oid:2.16.840.1.113883.5.9</w:t>
            </w:r>
            <w:r>
              <w:lastRenderedPageBreak/>
              <w:t>0 (HL7ParticipationType) = CSM</w:t>
            </w:r>
          </w:p>
        </w:tc>
      </w:tr>
      <w:tr w:rsidR="004B3F04" w14:paraId="6566DB31" w14:textId="77777777" w:rsidTr="000659BE">
        <w:trPr>
          <w:jc w:val="center"/>
        </w:trPr>
        <w:tc>
          <w:tcPr>
            <w:tcW w:w="3345" w:type="dxa"/>
          </w:tcPr>
          <w:p w14:paraId="24C228E5" w14:textId="77777777" w:rsidR="004B3F04" w:rsidRDefault="004B3F04" w:rsidP="000659BE">
            <w:pPr>
              <w:pStyle w:val="TableText"/>
            </w:pPr>
            <w:r>
              <w:lastRenderedPageBreak/>
              <w:tab/>
            </w:r>
            <w:r>
              <w:tab/>
              <w:t>role</w:t>
            </w:r>
          </w:p>
        </w:tc>
        <w:tc>
          <w:tcPr>
            <w:tcW w:w="720" w:type="dxa"/>
          </w:tcPr>
          <w:p w14:paraId="47A794E9" w14:textId="77777777" w:rsidR="004B3F04" w:rsidRDefault="004B3F04" w:rsidP="000659BE">
            <w:pPr>
              <w:pStyle w:val="TableText"/>
            </w:pPr>
            <w:r>
              <w:t>1..1</w:t>
            </w:r>
          </w:p>
        </w:tc>
        <w:tc>
          <w:tcPr>
            <w:tcW w:w="1152" w:type="dxa"/>
          </w:tcPr>
          <w:p w14:paraId="03087F92" w14:textId="77777777" w:rsidR="004B3F04" w:rsidRDefault="004B3F04" w:rsidP="000659BE">
            <w:pPr>
              <w:pStyle w:val="TableText"/>
            </w:pPr>
            <w:r>
              <w:t>SHALL</w:t>
            </w:r>
          </w:p>
        </w:tc>
        <w:tc>
          <w:tcPr>
            <w:tcW w:w="864" w:type="dxa"/>
          </w:tcPr>
          <w:p w14:paraId="7812BE1B" w14:textId="77777777" w:rsidR="004B3F04" w:rsidRDefault="004B3F04" w:rsidP="000659BE">
            <w:pPr>
              <w:pStyle w:val="TableText"/>
            </w:pPr>
          </w:p>
        </w:tc>
        <w:tc>
          <w:tcPr>
            <w:tcW w:w="1104" w:type="dxa"/>
          </w:tcPr>
          <w:p w14:paraId="02140940" w14:textId="77777777" w:rsidR="004B3F04" w:rsidRDefault="006C736C" w:rsidP="000659BE">
            <w:pPr>
              <w:pStyle w:val="TableText"/>
            </w:pPr>
            <w:hyperlink w:anchor="C_4499-34190">
              <w:r w:rsidR="004B3F04">
                <w:rPr>
                  <w:rStyle w:val="HyperlinkText9pt"/>
                </w:rPr>
                <w:t>4499-34190</w:t>
              </w:r>
            </w:hyperlink>
          </w:p>
        </w:tc>
        <w:tc>
          <w:tcPr>
            <w:tcW w:w="2975" w:type="dxa"/>
          </w:tcPr>
          <w:p w14:paraId="55B394F8" w14:textId="77777777" w:rsidR="004B3F04" w:rsidRDefault="004B3F04" w:rsidP="000659BE">
            <w:pPr>
              <w:pStyle w:val="TableText"/>
            </w:pPr>
          </w:p>
        </w:tc>
      </w:tr>
      <w:tr w:rsidR="004B3F04" w14:paraId="16305DBF" w14:textId="77777777" w:rsidTr="000659BE">
        <w:trPr>
          <w:jc w:val="center"/>
        </w:trPr>
        <w:tc>
          <w:tcPr>
            <w:tcW w:w="3345" w:type="dxa"/>
          </w:tcPr>
          <w:p w14:paraId="35F3C343" w14:textId="77777777" w:rsidR="004B3F04" w:rsidRDefault="004B3F04" w:rsidP="000659BE">
            <w:pPr>
              <w:pStyle w:val="TableText"/>
            </w:pPr>
            <w:r>
              <w:tab/>
            </w:r>
            <w:r>
              <w:tab/>
            </w:r>
            <w:r>
              <w:tab/>
              <w:t>@classCode</w:t>
            </w:r>
          </w:p>
        </w:tc>
        <w:tc>
          <w:tcPr>
            <w:tcW w:w="720" w:type="dxa"/>
          </w:tcPr>
          <w:p w14:paraId="6396C0B9" w14:textId="77777777" w:rsidR="004B3F04" w:rsidRDefault="004B3F04" w:rsidP="000659BE">
            <w:pPr>
              <w:pStyle w:val="TableText"/>
            </w:pPr>
            <w:r>
              <w:t>1..1</w:t>
            </w:r>
          </w:p>
        </w:tc>
        <w:tc>
          <w:tcPr>
            <w:tcW w:w="1152" w:type="dxa"/>
          </w:tcPr>
          <w:p w14:paraId="296C5BD0" w14:textId="77777777" w:rsidR="004B3F04" w:rsidRDefault="004B3F04" w:rsidP="000659BE">
            <w:pPr>
              <w:pStyle w:val="TableText"/>
            </w:pPr>
            <w:r>
              <w:t>SHALL</w:t>
            </w:r>
          </w:p>
        </w:tc>
        <w:tc>
          <w:tcPr>
            <w:tcW w:w="864" w:type="dxa"/>
          </w:tcPr>
          <w:p w14:paraId="3D0B15E7" w14:textId="77777777" w:rsidR="004B3F04" w:rsidRDefault="004B3F04" w:rsidP="000659BE">
            <w:pPr>
              <w:pStyle w:val="TableText"/>
            </w:pPr>
          </w:p>
        </w:tc>
        <w:tc>
          <w:tcPr>
            <w:tcW w:w="1104" w:type="dxa"/>
          </w:tcPr>
          <w:p w14:paraId="6D540280" w14:textId="77777777" w:rsidR="004B3F04" w:rsidRDefault="006C736C" w:rsidP="000659BE">
            <w:pPr>
              <w:pStyle w:val="TableText"/>
            </w:pPr>
            <w:hyperlink w:anchor="C_4499-34206">
              <w:r w:rsidR="004B3F04">
                <w:rPr>
                  <w:rStyle w:val="HyperlinkText9pt"/>
                </w:rPr>
                <w:t>4499-34206</w:t>
              </w:r>
            </w:hyperlink>
          </w:p>
        </w:tc>
        <w:tc>
          <w:tcPr>
            <w:tcW w:w="2975" w:type="dxa"/>
          </w:tcPr>
          <w:p w14:paraId="4AF0E28F" w14:textId="77777777" w:rsidR="004B3F04" w:rsidRDefault="004B3F04" w:rsidP="000659BE">
            <w:pPr>
              <w:pStyle w:val="TableText"/>
            </w:pPr>
            <w:r>
              <w:t>urn:oid:2.16.840.1.113883.5.110 (HL7RoleClass) = MANU</w:t>
            </w:r>
          </w:p>
        </w:tc>
      </w:tr>
      <w:tr w:rsidR="004B3F04" w14:paraId="720D7904" w14:textId="77777777" w:rsidTr="000659BE">
        <w:trPr>
          <w:jc w:val="center"/>
        </w:trPr>
        <w:tc>
          <w:tcPr>
            <w:tcW w:w="3345" w:type="dxa"/>
          </w:tcPr>
          <w:p w14:paraId="58891B09" w14:textId="77777777" w:rsidR="004B3F04" w:rsidRDefault="004B3F04" w:rsidP="000659BE">
            <w:pPr>
              <w:pStyle w:val="TableText"/>
            </w:pPr>
            <w:r>
              <w:tab/>
            </w:r>
            <w:r>
              <w:tab/>
            </w:r>
            <w:r>
              <w:tab/>
              <w:t>playingEntity</w:t>
            </w:r>
          </w:p>
        </w:tc>
        <w:tc>
          <w:tcPr>
            <w:tcW w:w="720" w:type="dxa"/>
          </w:tcPr>
          <w:p w14:paraId="1EDF2062" w14:textId="77777777" w:rsidR="004B3F04" w:rsidRDefault="004B3F04" w:rsidP="000659BE">
            <w:pPr>
              <w:pStyle w:val="TableText"/>
            </w:pPr>
            <w:r>
              <w:t>1..1</w:t>
            </w:r>
          </w:p>
        </w:tc>
        <w:tc>
          <w:tcPr>
            <w:tcW w:w="1152" w:type="dxa"/>
          </w:tcPr>
          <w:p w14:paraId="70EA0998" w14:textId="77777777" w:rsidR="004B3F04" w:rsidRDefault="004B3F04" w:rsidP="000659BE">
            <w:pPr>
              <w:pStyle w:val="TableText"/>
            </w:pPr>
            <w:r>
              <w:t>SHALL</w:t>
            </w:r>
          </w:p>
        </w:tc>
        <w:tc>
          <w:tcPr>
            <w:tcW w:w="864" w:type="dxa"/>
          </w:tcPr>
          <w:p w14:paraId="5D7EFCAF" w14:textId="77777777" w:rsidR="004B3F04" w:rsidRDefault="004B3F04" w:rsidP="000659BE">
            <w:pPr>
              <w:pStyle w:val="TableText"/>
            </w:pPr>
          </w:p>
        </w:tc>
        <w:tc>
          <w:tcPr>
            <w:tcW w:w="1104" w:type="dxa"/>
          </w:tcPr>
          <w:p w14:paraId="6BB0B823" w14:textId="77777777" w:rsidR="004B3F04" w:rsidRDefault="006C736C" w:rsidP="000659BE">
            <w:pPr>
              <w:pStyle w:val="TableText"/>
            </w:pPr>
            <w:hyperlink w:anchor="C_4499-34191">
              <w:r w:rsidR="004B3F04">
                <w:rPr>
                  <w:rStyle w:val="HyperlinkText9pt"/>
                </w:rPr>
                <w:t>4499-34191</w:t>
              </w:r>
            </w:hyperlink>
          </w:p>
        </w:tc>
        <w:tc>
          <w:tcPr>
            <w:tcW w:w="2975" w:type="dxa"/>
          </w:tcPr>
          <w:p w14:paraId="75950C80" w14:textId="77777777" w:rsidR="004B3F04" w:rsidRDefault="004B3F04" w:rsidP="000659BE">
            <w:pPr>
              <w:pStyle w:val="TableText"/>
            </w:pPr>
          </w:p>
        </w:tc>
      </w:tr>
      <w:tr w:rsidR="004B3F04" w14:paraId="21E1B362" w14:textId="77777777" w:rsidTr="000659BE">
        <w:trPr>
          <w:jc w:val="center"/>
        </w:trPr>
        <w:tc>
          <w:tcPr>
            <w:tcW w:w="3345" w:type="dxa"/>
          </w:tcPr>
          <w:p w14:paraId="09E88BA9" w14:textId="77777777" w:rsidR="004B3F04" w:rsidRDefault="004B3F04" w:rsidP="000659BE">
            <w:pPr>
              <w:pStyle w:val="TableText"/>
            </w:pPr>
            <w:r>
              <w:tab/>
            </w:r>
            <w:r>
              <w:tab/>
            </w:r>
            <w:r>
              <w:tab/>
            </w:r>
            <w:r>
              <w:tab/>
              <w:t>@classCode</w:t>
            </w:r>
          </w:p>
        </w:tc>
        <w:tc>
          <w:tcPr>
            <w:tcW w:w="720" w:type="dxa"/>
          </w:tcPr>
          <w:p w14:paraId="394299F4" w14:textId="77777777" w:rsidR="004B3F04" w:rsidRDefault="004B3F04" w:rsidP="000659BE">
            <w:pPr>
              <w:pStyle w:val="TableText"/>
            </w:pPr>
            <w:r>
              <w:t>1..1</w:t>
            </w:r>
          </w:p>
        </w:tc>
        <w:tc>
          <w:tcPr>
            <w:tcW w:w="1152" w:type="dxa"/>
          </w:tcPr>
          <w:p w14:paraId="4B18EB06" w14:textId="77777777" w:rsidR="004B3F04" w:rsidRDefault="004B3F04" w:rsidP="000659BE">
            <w:pPr>
              <w:pStyle w:val="TableText"/>
            </w:pPr>
            <w:r>
              <w:t>SHALL</w:t>
            </w:r>
          </w:p>
        </w:tc>
        <w:tc>
          <w:tcPr>
            <w:tcW w:w="864" w:type="dxa"/>
          </w:tcPr>
          <w:p w14:paraId="15FD26AA" w14:textId="77777777" w:rsidR="004B3F04" w:rsidRDefault="004B3F04" w:rsidP="000659BE">
            <w:pPr>
              <w:pStyle w:val="TableText"/>
            </w:pPr>
          </w:p>
        </w:tc>
        <w:tc>
          <w:tcPr>
            <w:tcW w:w="1104" w:type="dxa"/>
          </w:tcPr>
          <w:p w14:paraId="2BC1074C" w14:textId="77777777" w:rsidR="004B3F04" w:rsidRDefault="006C736C" w:rsidP="000659BE">
            <w:pPr>
              <w:pStyle w:val="TableText"/>
            </w:pPr>
            <w:hyperlink w:anchor="C_4499-34204">
              <w:r w:rsidR="004B3F04">
                <w:rPr>
                  <w:rStyle w:val="HyperlinkText9pt"/>
                </w:rPr>
                <w:t>4499-34204</w:t>
              </w:r>
            </w:hyperlink>
          </w:p>
        </w:tc>
        <w:tc>
          <w:tcPr>
            <w:tcW w:w="2975" w:type="dxa"/>
          </w:tcPr>
          <w:p w14:paraId="2741C9A6" w14:textId="77777777" w:rsidR="004B3F04" w:rsidRDefault="004B3F04" w:rsidP="000659BE">
            <w:pPr>
              <w:pStyle w:val="TableText"/>
            </w:pPr>
            <w:r>
              <w:t>urn:oid:2.16.840.1.113883.5.41 (HL7EntityClass) = MMAT</w:t>
            </w:r>
          </w:p>
        </w:tc>
      </w:tr>
      <w:tr w:rsidR="004B3F04" w14:paraId="42571976" w14:textId="77777777" w:rsidTr="000659BE">
        <w:trPr>
          <w:jc w:val="center"/>
        </w:trPr>
        <w:tc>
          <w:tcPr>
            <w:tcW w:w="3345" w:type="dxa"/>
          </w:tcPr>
          <w:p w14:paraId="6AAB746A" w14:textId="77777777" w:rsidR="004B3F04" w:rsidRDefault="004B3F04" w:rsidP="000659BE">
            <w:pPr>
              <w:pStyle w:val="TableText"/>
            </w:pPr>
            <w:r>
              <w:tab/>
            </w:r>
            <w:r>
              <w:tab/>
            </w:r>
            <w:r>
              <w:tab/>
            </w:r>
            <w:r>
              <w:tab/>
              <w:t>@determinerCode</w:t>
            </w:r>
          </w:p>
        </w:tc>
        <w:tc>
          <w:tcPr>
            <w:tcW w:w="720" w:type="dxa"/>
          </w:tcPr>
          <w:p w14:paraId="4E9E0117" w14:textId="77777777" w:rsidR="004B3F04" w:rsidRDefault="004B3F04" w:rsidP="000659BE">
            <w:pPr>
              <w:pStyle w:val="TableText"/>
            </w:pPr>
            <w:r>
              <w:t>1..1</w:t>
            </w:r>
          </w:p>
        </w:tc>
        <w:tc>
          <w:tcPr>
            <w:tcW w:w="1152" w:type="dxa"/>
          </w:tcPr>
          <w:p w14:paraId="1E9CAF7E" w14:textId="77777777" w:rsidR="004B3F04" w:rsidRDefault="004B3F04" w:rsidP="000659BE">
            <w:pPr>
              <w:pStyle w:val="TableText"/>
            </w:pPr>
            <w:r>
              <w:t>SHALL</w:t>
            </w:r>
          </w:p>
        </w:tc>
        <w:tc>
          <w:tcPr>
            <w:tcW w:w="864" w:type="dxa"/>
          </w:tcPr>
          <w:p w14:paraId="7C0529F8" w14:textId="77777777" w:rsidR="004B3F04" w:rsidRDefault="004B3F04" w:rsidP="000659BE">
            <w:pPr>
              <w:pStyle w:val="TableText"/>
            </w:pPr>
          </w:p>
        </w:tc>
        <w:tc>
          <w:tcPr>
            <w:tcW w:w="1104" w:type="dxa"/>
          </w:tcPr>
          <w:p w14:paraId="6D280DF2" w14:textId="77777777" w:rsidR="004B3F04" w:rsidRDefault="006C736C" w:rsidP="000659BE">
            <w:pPr>
              <w:pStyle w:val="TableText"/>
            </w:pPr>
            <w:hyperlink w:anchor="C_4499-34205">
              <w:r w:rsidR="004B3F04">
                <w:rPr>
                  <w:rStyle w:val="HyperlinkText9pt"/>
                </w:rPr>
                <w:t>4499-34205</w:t>
              </w:r>
            </w:hyperlink>
          </w:p>
        </w:tc>
        <w:tc>
          <w:tcPr>
            <w:tcW w:w="2975" w:type="dxa"/>
          </w:tcPr>
          <w:p w14:paraId="34ABEAAF" w14:textId="77777777" w:rsidR="004B3F04" w:rsidRDefault="004B3F04" w:rsidP="000659BE">
            <w:pPr>
              <w:pStyle w:val="TableText"/>
            </w:pPr>
            <w:r>
              <w:t>urn:oid:2.16.840.1.113883.5.30 (HL7EntityDeterminer) = KIND</w:t>
            </w:r>
          </w:p>
        </w:tc>
      </w:tr>
      <w:tr w:rsidR="004B3F04" w14:paraId="1D4588D8" w14:textId="77777777" w:rsidTr="000659BE">
        <w:trPr>
          <w:jc w:val="center"/>
        </w:trPr>
        <w:tc>
          <w:tcPr>
            <w:tcW w:w="3345" w:type="dxa"/>
          </w:tcPr>
          <w:p w14:paraId="22788E33" w14:textId="77777777" w:rsidR="004B3F04" w:rsidRDefault="004B3F04" w:rsidP="000659BE">
            <w:pPr>
              <w:pStyle w:val="TableText"/>
            </w:pPr>
            <w:r>
              <w:tab/>
            </w:r>
            <w:r>
              <w:tab/>
            </w:r>
            <w:r>
              <w:tab/>
            </w:r>
            <w:r>
              <w:tab/>
              <w:t>code</w:t>
            </w:r>
          </w:p>
        </w:tc>
        <w:tc>
          <w:tcPr>
            <w:tcW w:w="720" w:type="dxa"/>
          </w:tcPr>
          <w:p w14:paraId="05F3F533" w14:textId="77777777" w:rsidR="004B3F04" w:rsidRDefault="004B3F04" w:rsidP="000659BE">
            <w:pPr>
              <w:pStyle w:val="TableText"/>
            </w:pPr>
            <w:r>
              <w:t>1..1</w:t>
            </w:r>
          </w:p>
        </w:tc>
        <w:tc>
          <w:tcPr>
            <w:tcW w:w="1152" w:type="dxa"/>
          </w:tcPr>
          <w:p w14:paraId="7B12619E" w14:textId="77777777" w:rsidR="004B3F04" w:rsidRDefault="004B3F04" w:rsidP="000659BE">
            <w:pPr>
              <w:pStyle w:val="TableText"/>
            </w:pPr>
            <w:r>
              <w:t>SHALL</w:t>
            </w:r>
          </w:p>
        </w:tc>
        <w:tc>
          <w:tcPr>
            <w:tcW w:w="864" w:type="dxa"/>
          </w:tcPr>
          <w:p w14:paraId="0B37DE2B" w14:textId="77777777" w:rsidR="004B3F04" w:rsidRDefault="004B3F04" w:rsidP="000659BE">
            <w:pPr>
              <w:pStyle w:val="TableText"/>
            </w:pPr>
          </w:p>
        </w:tc>
        <w:tc>
          <w:tcPr>
            <w:tcW w:w="1104" w:type="dxa"/>
          </w:tcPr>
          <w:p w14:paraId="7952BD28" w14:textId="77777777" w:rsidR="004B3F04" w:rsidRDefault="006C736C" w:rsidP="000659BE">
            <w:pPr>
              <w:pStyle w:val="TableText"/>
            </w:pPr>
            <w:hyperlink w:anchor="C_4499-34192">
              <w:r w:rsidR="004B3F04">
                <w:rPr>
                  <w:rStyle w:val="HyperlinkText9pt"/>
                </w:rPr>
                <w:t>4499-34192</w:t>
              </w:r>
            </w:hyperlink>
          </w:p>
        </w:tc>
        <w:tc>
          <w:tcPr>
            <w:tcW w:w="2975" w:type="dxa"/>
          </w:tcPr>
          <w:p w14:paraId="762FA7CE" w14:textId="77777777" w:rsidR="004B3F04" w:rsidRDefault="004B3F04" w:rsidP="000659BE">
            <w:pPr>
              <w:pStyle w:val="TableText"/>
            </w:pPr>
          </w:p>
        </w:tc>
      </w:tr>
      <w:tr w:rsidR="004B3F04" w14:paraId="22A3D7D1" w14:textId="77777777" w:rsidTr="000659BE">
        <w:trPr>
          <w:jc w:val="center"/>
        </w:trPr>
        <w:tc>
          <w:tcPr>
            <w:tcW w:w="3345" w:type="dxa"/>
          </w:tcPr>
          <w:p w14:paraId="0F9F7574" w14:textId="77777777" w:rsidR="004B3F04" w:rsidRDefault="004B3F04" w:rsidP="000659BE">
            <w:pPr>
              <w:pStyle w:val="TableText"/>
            </w:pPr>
            <w:r>
              <w:tab/>
            </w:r>
            <w:r>
              <w:tab/>
            </w:r>
            <w:r>
              <w:tab/>
            </w:r>
            <w:r>
              <w:tab/>
            </w:r>
            <w:r>
              <w:tab/>
              <w:t>@valueSet</w:t>
            </w:r>
          </w:p>
        </w:tc>
        <w:tc>
          <w:tcPr>
            <w:tcW w:w="720" w:type="dxa"/>
          </w:tcPr>
          <w:p w14:paraId="73699258" w14:textId="77777777" w:rsidR="004B3F04" w:rsidRDefault="004B3F04" w:rsidP="000659BE">
            <w:pPr>
              <w:pStyle w:val="TableText"/>
            </w:pPr>
            <w:r>
              <w:t>0..1</w:t>
            </w:r>
          </w:p>
        </w:tc>
        <w:tc>
          <w:tcPr>
            <w:tcW w:w="1152" w:type="dxa"/>
          </w:tcPr>
          <w:p w14:paraId="34202471" w14:textId="77777777" w:rsidR="004B3F04" w:rsidRDefault="004B3F04" w:rsidP="000659BE">
            <w:pPr>
              <w:pStyle w:val="TableText"/>
            </w:pPr>
            <w:r>
              <w:t>SHOULD</w:t>
            </w:r>
          </w:p>
        </w:tc>
        <w:tc>
          <w:tcPr>
            <w:tcW w:w="864" w:type="dxa"/>
          </w:tcPr>
          <w:p w14:paraId="5022E13C" w14:textId="77777777" w:rsidR="004B3F04" w:rsidRDefault="004B3F04" w:rsidP="000659BE">
            <w:pPr>
              <w:pStyle w:val="TableText"/>
            </w:pPr>
          </w:p>
        </w:tc>
        <w:tc>
          <w:tcPr>
            <w:tcW w:w="1104" w:type="dxa"/>
          </w:tcPr>
          <w:p w14:paraId="6527A0FF" w14:textId="77777777" w:rsidR="004B3F04" w:rsidRDefault="006C736C" w:rsidP="000659BE">
            <w:pPr>
              <w:pStyle w:val="TableText"/>
            </w:pPr>
            <w:hyperlink w:anchor="C_4499-34203">
              <w:r w:rsidR="004B3F04">
                <w:rPr>
                  <w:rStyle w:val="HyperlinkText9pt"/>
                </w:rPr>
                <w:t>4499-34203</w:t>
              </w:r>
            </w:hyperlink>
          </w:p>
        </w:tc>
        <w:tc>
          <w:tcPr>
            <w:tcW w:w="2975" w:type="dxa"/>
          </w:tcPr>
          <w:p w14:paraId="3C584D8C" w14:textId="77777777" w:rsidR="004B3F04" w:rsidRDefault="004B3F04" w:rsidP="000659BE">
            <w:pPr>
              <w:pStyle w:val="TableText"/>
            </w:pPr>
          </w:p>
        </w:tc>
      </w:tr>
      <w:tr w:rsidR="004B3F04" w14:paraId="4C22A8F5" w14:textId="77777777" w:rsidTr="000659BE">
        <w:trPr>
          <w:jc w:val="center"/>
        </w:trPr>
        <w:tc>
          <w:tcPr>
            <w:tcW w:w="3345" w:type="dxa"/>
          </w:tcPr>
          <w:p w14:paraId="029B2C3F" w14:textId="77777777" w:rsidR="004B3F04" w:rsidRDefault="004B3F04" w:rsidP="000659BE">
            <w:pPr>
              <w:pStyle w:val="TableText"/>
            </w:pPr>
            <w:r>
              <w:tab/>
              <w:t>participation</w:t>
            </w:r>
          </w:p>
        </w:tc>
        <w:tc>
          <w:tcPr>
            <w:tcW w:w="720" w:type="dxa"/>
          </w:tcPr>
          <w:p w14:paraId="15FD0CA9" w14:textId="77777777" w:rsidR="004B3F04" w:rsidRDefault="004B3F04" w:rsidP="000659BE">
            <w:pPr>
              <w:pStyle w:val="TableText"/>
            </w:pPr>
            <w:r>
              <w:t>0..1</w:t>
            </w:r>
          </w:p>
        </w:tc>
        <w:tc>
          <w:tcPr>
            <w:tcW w:w="1152" w:type="dxa"/>
          </w:tcPr>
          <w:p w14:paraId="27DB6379" w14:textId="77777777" w:rsidR="004B3F04" w:rsidRDefault="004B3F04" w:rsidP="000659BE">
            <w:pPr>
              <w:pStyle w:val="TableText"/>
            </w:pPr>
            <w:r>
              <w:t>MAY</w:t>
            </w:r>
          </w:p>
        </w:tc>
        <w:tc>
          <w:tcPr>
            <w:tcW w:w="864" w:type="dxa"/>
          </w:tcPr>
          <w:p w14:paraId="2683ECA7" w14:textId="77777777" w:rsidR="004B3F04" w:rsidRDefault="004B3F04" w:rsidP="000659BE">
            <w:pPr>
              <w:pStyle w:val="TableText"/>
            </w:pPr>
          </w:p>
        </w:tc>
        <w:tc>
          <w:tcPr>
            <w:tcW w:w="1104" w:type="dxa"/>
          </w:tcPr>
          <w:p w14:paraId="2E1A9863" w14:textId="77777777" w:rsidR="004B3F04" w:rsidRDefault="006C736C" w:rsidP="000659BE">
            <w:pPr>
              <w:pStyle w:val="TableText"/>
            </w:pPr>
            <w:hyperlink w:anchor="C_4499-34692">
              <w:r w:rsidR="004B3F04">
                <w:rPr>
                  <w:rStyle w:val="HyperlinkText9pt"/>
                </w:rPr>
                <w:t>4499-34692</w:t>
              </w:r>
            </w:hyperlink>
          </w:p>
        </w:tc>
        <w:tc>
          <w:tcPr>
            <w:tcW w:w="2975" w:type="dxa"/>
          </w:tcPr>
          <w:p w14:paraId="4D54E003" w14:textId="77777777" w:rsidR="004B3F04" w:rsidRDefault="004B3F04" w:rsidP="000659BE">
            <w:pPr>
              <w:pStyle w:val="TableText"/>
            </w:pPr>
          </w:p>
        </w:tc>
      </w:tr>
      <w:tr w:rsidR="004B3F04" w14:paraId="3373D5CA" w14:textId="77777777" w:rsidTr="000659BE">
        <w:trPr>
          <w:jc w:val="center"/>
        </w:trPr>
        <w:tc>
          <w:tcPr>
            <w:tcW w:w="3345" w:type="dxa"/>
          </w:tcPr>
          <w:p w14:paraId="68B89EFC" w14:textId="77777777" w:rsidR="004B3F04" w:rsidRDefault="004B3F04" w:rsidP="000659BE">
            <w:pPr>
              <w:pStyle w:val="TableText"/>
            </w:pPr>
            <w:r>
              <w:tab/>
            </w:r>
            <w:r>
              <w:tab/>
              <w:t>@typeCode</w:t>
            </w:r>
          </w:p>
        </w:tc>
        <w:tc>
          <w:tcPr>
            <w:tcW w:w="720" w:type="dxa"/>
          </w:tcPr>
          <w:p w14:paraId="0DB81D8A" w14:textId="77777777" w:rsidR="004B3F04" w:rsidRDefault="004B3F04" w:rsidP="000659BE">
            <w:pPr>
              <w:pStyle w:val="TableText"/>
            </w:pPr>
            <w:r>
              <w:t>1..1</w:t>
            </w:r>
          </w:p>
        </w:tc>
        <w:tc>
          <w:tcPr>
            <w:tcW w:w="1152" w:type="dxa"/>
          </w:tcPr>
          <w:p w14:paraId="6B51F180" w14:textId="77777777" w:rsidR="004B3F04" w:rsidRDefault="004B3F04" w:rsidP="000659BE">
            <w:pPr>
              <w:pStyle w:val="TableText"/>
            </w:pPr>
            <w:r>
              <w:t>SHALL</w:t>
            </w:r>
          </w:p>
        </w:tc>
        <w:tc>
          <w:tcPr>
            <w:tcW w:w="864" w:type="dxa"/>
          </w:tcPr>
          <w:p w14:paraId="41AAA872" w14:textId="77777777" w:rsidR="004B3F04" w:rsidRDefault="004B3F04" w:rsidP="000659BE">
            <w:pPr>
              <w:pStyle w:val="TableText"/>
            </w:pPr>
          </w:p>
        </w:tc>
        <w:tc>
          <w:tcPr>
            <w:tcW w:w="1104" w:type="dxa"/>
          </w:tcPr>
          <w:p w14:paraId="4B0CFB73" w14:textId="77777777" w:rsidR="004B3F04" w:rsidRDefault="006C736C" w:rsidP="000659BE">
            <w:pPr>
              <w:pStyle w:val="TableText"/>
            </w:pPr>
            <w:hyperlink w:anchor="C_4499-34694">
              <w:r w:rsidR="004B3F04">
                <w:rPr>
                  <w:rStyle w:val="HyperlinkText9pt"/>
                </w:rPr>
                <w:t>4499-34694</w:t>
              </w:r>
            </w:hyperlink>
          </w:p>
        </w:tc>
        <w:tc>
          <w:tcPr>
            <w:tcW w:w="2975" w:type="dxa"/>
          </w:tcPr>
          <w:p w14:paraId="4C17430B" w14:textId="77777777" w:rsidR="004B3F04" w:rsidRDefault="004B3F04" w:rsidP="000659BE">
            <w:pPr>
              <w:pStyle w:val="TableText"/>
            </w:pPr>
            <w:r>
              <w:t>urn:oid:2.16.840.1.113883.5.90 (HL7ParticipationType) = AUT</w:t>
            </w:r>
          </w:p>
        </w:tc>
      </w:tr>
      <w:tr w:rsidR="004B3F04" w14:paraId="6E823967" w14:textId="77777777" w:rsidTr="000659BE">
        <w:trPr>
          <w:jc w:val="center"/>
        </w:trPr>
        <w:tc>
          <w:tcPr>
            <w:tcW w:w="3345" w:type="dxa"/>
          </w:tcPr>
          <w:p w14:paraId="7DDD6339" w14:textId="77777777" w:rsidR="004B3F04" w:rsidRDefault="004B3F04" w:rsidP="000659BE">
            <w:pPr>
              <w:pStyle w:val="TableText"/>
            </w:pPr>
            <w:r>
              <w:tab/>
            </w:r>
            <w:r>
              <w:tab/>
              <w:t>time</w:t>
            </w:r>
          </w:p>
        </w:tc>
        <w:tc>
          <w:tcPr>
            <w:tcW w:w="720" w:type="dxa"/>
          </w:tcPr>
          <w:p w14:paraId="31346E6E" w14:textId="77777777" w:rsidR="004B3F04" w:rsidRDefault="004B3F04" w:rsidP="000659BE">
            <w:pPr>
              <w:pStyle w:val="TableText"/>
            </w:pPr>
            <w:r>
              <w:t>1..1</w:t>
            </w:r>
          </w:p>
        </w:tc>
        <w:tc>
          <w:tcPr>
            <w:tcW w:w="1152" w:type="dxa"/>
          </w:tcPr>
          <w:p w14:paraId="437D3B04" w14:textId="77777777" w:rsidR="004B3F04" w:rsidRDefault="004B3F04" w:rsidP="000659BE">
            <w:pPr>
              <w:pStyle w:val="TableText"/>
            </w:pPr>
            <w:r>
              <w:t>SHALL</w:t>
            </w:r>
          </w:p>
        </w:tc>
        <w:tc>
          <w:tcPr>
            <w:tcW w:w="864" w:type="dxa"/>
          </w:tcPr>
          <w:p w14:paraId="364DE61D" w14:textId="77777777" w:rsidR="004B3F04" w:rsidRDefault="004B3F04" w:rsidP="000659BE">
            <w:pPr>
              <w:pStyle w:val="TableText"/>
            </w:pPr>
          </w:p>
        </w:tc>
        <w:tc>
          <w:tcPr>
            <w:tcW w:w="1104" w:type="dxa"/>
          </w:tcPr>
          <w:p w14:paraId="6581C252" w14:textId="77777777" w:rsidR="004B3F04" w:rsidRDefault="006C736C" w:rsidP="000659BE">
            <w:pPr>
              <w:pStyle w:val="TableText"/>
            </w:pPr>
            <w:hyperlink w:anchor="C_4499-34695">
              <w:r w:rsidR="004B3F04">
                <w:rPr>
                  <w:rStyle w:val="HyperlinkText9pt"/>
                </w:rPr>
                <w:t>4499-34695</w:t>
              </w:r>
            </w:hyperlink>
          </w:p>
        </w:tc>
        <w:tc>
          <w:tcPr>
            <w:tcW w:w="2975" w:type="dxa"/>
          </w:tcPr>
          <w:p w14:paraId="3E08B12F" w14:textId="77777777" w:rsidR="004B3F04" w:rsidRDefault="004B3F04" w:rsidP="000659BE">
            <w:pPr>
              <w:pStyle w:val="TableText"/>
            </w:pPr>
          </w:p>
        </w:tc>
      </w:tr>
      <w:tr w:rsidR="004B3F04" w14:paraId="69F18DCC" w14:textId="77777777" w:rsidTr="000659BE">
        <w:trPr>
          <w:jc w:val="center"/>
        </w:trPr>
        <w:tc>
          <w:tcPr>
            <w:tcW w:w="3345" w:type="dxa"/>
          </w:tcPr>
          <w:p w14:paraId="14E122C0" w14:textId="77777777" w:rsidR="004B3F04" w:rsidRDefault="004B3F04" w:rsidP="000659BE">
            <w:pPr>
              <w:pStyle w:val="TableText"/>
            </w:pPr>
            <w:r>
              <w:tab/>
            </w:r>
            <w:r>
              <w:tab/>
              <w:t>role</w:t>
            </w:r>
          </w:p>
        </w:tc>
        <w:tc>
          <w:tcPr>
            <w:tcW w:w="720" w:type="dxa"/>
          </w:tcPr>
          <w:p w14:paraId="1BFEDCD2" w14:textId="77777777" w:rsidR="004B3F04" w:rsidRDefault="004B3F04" w:rsidP="000659BE">
            <w:pPr>
              <w:pStyle w:val="TableText"/>
            </w:pPr>
            <w:r>
              <w:t>1..1</w:t>
            </w:r>
          </w:p>
        </w:tc>
        <w:tc>
          <w:tcPr>
            <w:tcW w:w="1152" w:type="dxa"/>
          </w:tcPr>
          <w:p w14:paraId="1B6A1931" w14:textId="77777777" w:rsidR="004B3F04" w:rsidRDefault="004B3F04" w:rsidP="000659BE">
            <w:pPr>
              <w:pStyle w:val="TableText"/>
            </w:pPr>
            <w:r>
              <w:t>SHALL</w:t>
            </w:r>
          </w:p>
        </w:tc>
        <w:tc>
          <w:tcPr>
            <w:tcW w:w="864" w:type="dxa"/>
          </w:tcPr>
          <w:p w14:paraId="5055296B" w14:textId="77777777" w:rsidR="004B3F04" w:rsidRDefault="004B3F04" w:rsidP="000659BE">
            <w:pPr>
              <w:pStyle w:val="TableText"/>
            </w:pPr>
          </w:p>
        </w:tc>
        <w:tc>
          <w:tcPr>
            <w:tcW w:w="1104" w:type="dxa"/>
          </w:tcPr>
          <w:p w14:paraId="6E22C5AF" w14:textId="77777777" w:rsidR="004B3F04" w:rsidRDefault="006C736C" w:rsidP="000659BE">
            <w:pPr>
              <w:pStyle w:val="TableText"/>
            </w:pPr>
            <w:hyperlink w:anchor="C_4499-34693">
              <w:r w:rsidR="004B3F04">
                <w:rPr>
                  <w:rStyle w:val="HyperlinkText9pt"/>
                </w:rPr>
                <w:t>4499-34693</w:t>
              </w:r>
            </w:hyperlink>
          </w:p>
        </w:tc>
        <w:tc>
          <w:tcPr>
            <w:tcW w:w="2975" w:type="dxa"/>
          </w:tcPr>
          <w:p w14:paraId="4706C648" w14:textId="77777777" w:rsidR="004B3F04" w:rsidRDefault="004B3F04" w:rsidP="000659BE">
            <w:pPr>
              <w:pStyle w:val="TableText"/>
            </w:pPr>
          </w:p>
        </w:tc>
      </w:tr>
      <w:tr w:rsidR="004B3F04" w14:paraId="0881DC27" w14:textId="77777777" w:rsidTr="000659BE">
        <w:trPr>
          <w:jc w:val="center"/>
        </w:trPr>
        <w:tc>
          <w:tcPr>
            <w:tcW w:w="3345" w:type="dxa"/>
          </w:tcPr>
          <w:p w14:paraId="72D9BC8C" w14:textId="77777777" w:rsidR="004B3F04" w:rsidRDefault="004B3F04" w:rsidP="000659BE">
            <w:pPr>
              <w:pStyle w:val="TableText"/>
            </w:pPr>
            <w:r>
              <w:tab/>
            </w:r>
            <w:r>
              <w:tab/>
            </w:r>
            <w:r>
              <w:tab/>
              <w:t>@classCode</w:t>
            </w:r>
          </w:p>
        </w:tc>
        <w:tc>
          <w:tcPr>
            <w:tcW w:w="720" w:type="dxa"/>
          </w:tcPr>
          <w:p w14:paraId="26234737" w14:textId="77777777" w:rsidR="004B3F04" w:rsidRDefault="004B3F04" w:rsidP="000659BE">
            <w:pPr>
              <w:pStyle w:val="TableText"/>
            </w:pPr>
            <w:r>
              <w:t>1..1</w:t>
            </w:r>
          </w:p>
        </w:tc>
        <w:tc>
          <w:tcPr>
            <w:tcW w:w="1152" w:type="dxa"/>
          </w:tcPr>
          <w:p w14:paraId="326FC24D" w14:textId="77777777" w:rsidR="004B3F04" w:rsidRDefault="004B3F04" w:rsidP="000659BE">
            <w:pPr>
              <w:pStyle w:val="TableText"/>
            </w:pPr>
            <w:r>
              <w:t>SHALL</w:t>
            </w:r>
          </w:p>
        </w:tc>
        <w:tc>
          <w:tcPr>
            <w:tcW w:w="864" w:type="dxa"/>
          </w:tcPr>
          <w:p w14:paraId="047DDC18" w14:textId="77777777" w:rsidR="004B3F04" w:rsidRDefault="004B3F04" w:rsidP="000659BE">
            <w:pPr>
              <w:pStyle w:val="TableText"/>
            </w:pPr>
          </w:p>
        </w:tc>
        <w:tc>
          <w:tcPr>
            <w:tcW w:w="1104" w:type="dxa"/>
          </w:tcPr>
          <w:p w14:paraId="6B712935" w14:textId="77777777" w:rsidR="004B3F04" w:rsidRDefault="006C736C" w:rsidP="000659BE">
            <w:pPr>
              <w:pStyle w:val="TableText"/>
            </w:pPr>
            <w:hyperlink w:anchor="C_4499-34696">
              <w:r w:rsidR="004B3F04">
                <w:rPr>
                  <w:rStyle w:val="HyperlinkText9pt"/>
                </w:rPr>
                <w:t>4499-34696</w:t>
              </w:r>
            </w:hyperlink>
          </w:p>
        </w:tc>
        <w:tc>
          <w:tcPr>
            <w:tcW w:w="2975" w:type="dxa"/>
          </w:tcPr>
          <w:p w14:paraId="6F46C1B3" w14:textId="77777777" w:rsidR="004B3F04" w:rsidRDefault="004B3F04" w:rsidP="000659BE">
            <w:pPr>
              <w:pStyle w:val="TableText"/>
            </w:pPr>
            <w:r>
              <w:t>urn:oid:2.16.840.1.113883.5.110 (HL7RoleClass) = ROL</w:t>
            </w:r>
          </w:p>
        </w:tc>
      </w:tr>
      <w:tr w:rsidR="004B3F04" w14:paraId="2A287EC0" w14:textId="77777777" w:rsidTr="000659BE">
        <w:trPr>
          <w:jc w:val="center"/>
        </w:trPr>
        <w:tc>
          <w:tcPr>
            <w:tcW w:w="3345" w:type="dxa"/>
          </w:tcPr>
          <w:p w14:paraId="78E77BD6" w14:textId="77777777" w:rsidR="004B3F04" w:rsidRDefault="004B3F04" w:rsidP="000659BE">
            <w:pPr>
              <w:pStyle w:val="TableText"/>
            </w:pPr>
            <w:r>
              <w:tab/>
            </w:r>
            <w:r>
              <w:tab/>
            </w:r>
            <w:r>
              <w:tab/>
              <w:t>id</w:t>
            </w:r>
          </w:p>
        </w:tc>
        <w:tc>
          <w:tcPr>
            <w:tcW w:w="720" w:type="dxa"/>
          </w:tcPr>
          <w:p w14:paraId="6386BF5F" w14:textId="77777777" w:rsidR="004B3F04" w:rsidRDefault="004B3F04" w:rsidP="000659BE">
            <w:pPr>
              <w:pStyle w:val="TableText"/>
            </w:pPr>
            <w:r>
              <w:t>0..1</w:t>
            </w:r>
          </w:p>
        </w:tc>
        <w:tc>
          <w:tcPr>
            <w:tcW w:w="1152" w:type="dxa"/>
          </w:tcPr>
          <w:p w14:paraId="43687874" w14:textId="77777777" w:rsidR="004B3F04" w:rsidRDefault="004B3F04" w:rsidP="000659BE">
            <w:pPr>
              <w:pStyle w:val="TableText"/>
            </w:pPr>
            <w:r>
              <w:t>MAY</w:t>
            </w:r>
          </w:p>
        </w:tc>
        <w:tc>
          <w:tcPr>
            <w:tcW w:w="864" w:type="dxa"/>
          </w:tcPr>
          <w:p w14:paraId="19E1C4EC" w14:textId="77777777" w:rsidR="004B3F04" w:rsidRDefault="004B3F04" w:rsidP="000659BE">
            <w:pPr>
              <w:pStyle w:val="TableText"/>
            </w:pPr>
          </w:p>
        </w:tc>
        <w:tc>
          <w:tcPr>
            <w:tcW w:w="1104" w:type="dxa"/>
          </w:tcPr>
          <w:p w14:paraId="054C4FDB" w14:textId="77777777" w:rsidR="004B3F04" w:rsidRDefault="006C736C" w:rsidP="000659BE">
            <w:pPr>
              <w:pStyle w:val="TableText"/>
            </w:pPr>
            <w:hyperlink w:anchor="C_4499-34697">
              <w:r w:rsidR="004B3F04">
                <w:rPr>
                  <w:rStyle w:val="HyperlinkText9pt"/>
                </w:rPr>
                <w:t>4499-34697</w:t>
              </w:r>
            </w:hyperlink>
          </w:p>
        </w:tc>
        <w:tc>
          <w:tcPr>
            <w:tcW w:w="2975" w:type="dxa"/>
          </w:tcPr>
          <w:p w14:paraId="5BA027EC" w14:textId="77777777" w:rsidR="004B3F04" w:rsidRDefault="004B3F04" w:rsidP="000659BE">
            <w:pPr>
              <w:pStyle w:val="TableText"/>
            </w:pPr>
          </w:p>
        </w:tc>
      </w:tr>
      <w:tr w:rsidR="004B3F04" w14:paraId="5FD552CA" w14:textId="77777777" w:rsidTr="000659BE">
        <w:trPr>
          <w:jc w:val="center"/>
        </w:trPr>
        <w:tc>
          <w:tcPr>
            <w:tcW w:w="3345" w:type="dxa"/>
          </w:tcPr>
          <w:p w14:paraId="6E934272" w14:textId="77777777" w:rsidR="004B3F04" w:rsidRDefault="004B3F04" w:rsidP="000659BE">
            <w:pPr>
              <w:pStyle w:val="TableText"/>
            </w:pPr>
            <w:r>
              <w:tab/>
              <w:t>participation</w:t>
            </w:r>
          </w:p>
        </w:tc>
        <w:tc>
          <w:tcPr>
            <w:tcW w:w="720" w:type="dxa"/>
          </w:tcPr>
          <w:p w14:paraId="2269002F" w14:textId="77777777" w:rsidR="004B3F04" w:rsidRDefault="004B3F04" w:rsidP="000659BE">
            <w:pPr>
              <w:pStyle w:val="TableText"/>
            </w:pPr>
            <w:r>
              <w:t>0..*</w:t>
            </w:r>
          </w:p>
        </w:tc>
        <w:tc>
          <w:tcPr>
            <w:tcW w:w="1152" w:type="dxa"/>
          </w:tcPr>
          <w:p w14:paraId="3138CCCA" w14:textId="77777777" w:rsidR="004B3F04" w:rsidRDefault="004B3F04" w:rsidP="000659BE">
            <w:pPr>
              <w:pStyle w:val="TableText"/>
            </w:pPr>
            <w:r>
              <w:t>MAY</w:t>
            </w:r>
          </w:p>
        </w:tc>
        <w:tc>
          <w:tcPr>
            <w:tcW w:w="864" w:type="dxa"/>
          </w:tcPr>
          <w:p w14:paraId="6B152052" w14:textId="77777777" w:rsidR="004B3F04" w:rsidRDefault="004B3F04" w:rsidP="000659BE">
            <w:pPr>
              <w:pStyle w:val="TableText"/>
            </w:pPr>
          </w:p>
        </w:tc>
        <w:tc>
          <w:tcPr>
            <w:tcW w:w="1104" w:type="dxa"/>
          </w:tcPr>
          <w:p w14:paraId="2485D9CF" w14:textId="77777777" w:rsidR="004B3F04" w:rsidRDefault="006C736C" w:rsidP="000659BE">
            <w:pPr>
              <w:pStyle w:val="TableText"/>
            </w:pPr>
            <w:hyperlink w:anchor="C_4499-34500">
              <w:r w:rsidR="004B3F04">
                <w:rPr>
                  <w:rStyle w:val="HyperlinkText9pt"/>
                </w:rPr>
                <w:t>4499-34500</w:t>
              </w:r>
            </w:hyperlink>
          </w:p>
        </w:tc>
        <w:tc>
          <w:tcPr>
            <w:tcW w:w="2975" w:type="dxa"/>
          </w:tcPr>
          <w:p w14:paraId="3E01A2F4" w14:textId="77777777" w:rsidR="004B3F04" w:rsidRDefault="004B3F04" w:rsidP="000659BE">
            <w:pPr>
              <w:pStyle w:val="TableText"/>
            </w:pPr>
          </w:p>
        </w:tc>
      </w:tr>
      <w:tr w:rsidR="004B3F04" w14:paraId="54527889" w14:textId="77777777" w:rsidTr="000659BE">
        <w:trPr>
          <w:jc w:val="center"/>
        </w:trPr>
        <w:tc>
          <w:tcPr>
            <w:tcW w:w="3345" w:type="dxa"/>
          </w:tcPr>
          <w:p w14:paraId="15D5FBA8" w14:textId="77777777" w:rsidR="004B3F04" w:rsidRDefault="004B3F04" w:rsidP="000659BE">
            <w:pPr>
              <w:pStyle w:val="TableText"/>
            </w:pPr>
            <w:r>
              <w:tab/>
            </w:r>
            <w:r>
              <w:tab/>
              <w:t>@typeCode</w:t>
            </w:r>
          </w:p>
        </w:tc>
        <w:tc>
          <w:tcPr>
            <w:tcW w:w="720" w:type="dxa"/>
          </w:tcPr>
          <w:p w14:paraId="4D242190" w14:textId="77777777" w:rsidR="004B3F04" w:rsidRDefault="004B3F04" w:rsidP="000659BE">
            <w:pPr>
              <w:pStyle w:val="TableText"/>
            </w:pPr>
            <w:r>
              <w:t>1..1</w:t>
            </w:r>
          </w:p>
        </w:tc>
        <w:tc>
          <w:tcPr>
            <w:tcW w:w="1152" w:type="dxa"/>
          </w:tcPr>
          <w:p w14:paraId="7E2880BA" w14:textId="77777777" w:rsidR="004B3F04" w:rsidRDefault="004B3F04" w:rsidP="000659BE">
            <w:pPr>
              <w:pStyle w:val="TableText"/>
            </w:pPr>
            <w:r>
              <w:t>SHALL</w:t>
            </w:r>
          </w:p>
        </w:tc>
        <w:tc>
          <w:tcPr>
            <w:tcW w:w="864" w:type="dxa"/>
          </w:tcPr>
          <w:p w14:paraId="72DF6397" w14:textId="77777777" w:rsidR="004B3F04" w:rsidRDefault="004B3F04" w:rsidP="000659BE">
            <w:pPr>
              <w:pStyle w:val="TableText"/>
            </w:pPr>
          </w:p>
        </w:tc>
        <w:tc>
          <w:tcPr>
            <w:tcW w:w="1104" w:type="dxa"/>
          </w:tcPr>
          <w:p w14:paraId="7EFC9A27" w14:textId="77777777" w:rsidR="004B3F04" w:rsidRDefault="006C736C" w:rsidP="000659BE">
            <w:pPr>
              <w:pStyle w:val="TableText"/>
            </w:pPr>
            <w:hyperlink w:anchor="C_4499-34501">
              <w:r w:rsidR="004B3F04">
                <w:rPr>
                  <w:rStyle w:val="HyperlinkText9pt"/>
                </w:rPr>
                <w:t>4499-34501</w:t>
              </w:r>
            </w:hyperlink>
          </w:p>
        </w:tc>
        <w:tc>
          <w:tcPr>
            <w:tcW w:w="2975" w:type="dxa"/>
          </w:tcPr>
          <w:p w14:paraId="3BB2C593" w14:textId="77777777" w:rsidR="004B3F04" w:rsidRDefault="004B3F04" w:rsidP="000659BE">
            <w:pPr>
              <w:pStyle w:val="TableText"/>
            </w:pPr>
            <w:r>
              <w:t>urn:oid:2.16.840.1.113883.5.90 (HL7ParticipationType) = LOC</w:t>
            </w:r>
          </w:p>
        </w:tc>
      </w:tr>
      <w:tr w:rsidR="004B3F04" w14:paraId="6ABA4366" w14:textId="77777777" w:rsidTr="000659BE">
        <w:trPr>
          <w:jc w:val="center"/>
        </w:trPr>
        <w:tc>
          <w:tcPr>
            <w:tcW w:w="3345" w:type="dxa"/>
          </w:tcPr>
          <w:p w14:paraId="7AE6FB54" w14:textId="77777777" w:rsidR="004B3F04" w:rsidRDefault="004B3F04" w:rsidP="000659BE">
            <w:pPr>
              <w:pStyle w:val="TableText"/>
            </w:pPr>
            <w:r>
              <w:tab/>
            </w:r>
            <w:r>
              <w:tab/>
              <w:t>role</w:t>
            </w:r>
          </w:p>
        </w:tc>
        <w:tc>
          <w:tcPr>
            <w:tcW w:w="720" w:type="dxa"/>
          </w:tcPr>
          <w:p w14:paraId="0A44C45F" w14:textId="77777777" w:rsidR="004B3F04" w:rsidRDefault="004B3F04" w:rsidP="000659BE">
            <w:pPr>
              <w:pStyle w:val="TableText"/>
            </w:pPr>
            <w:r>
              <w:t>1..1</w:t>
            </w:r>
          </w:p>
        </w:tc>
        <w:tc>
          <w:tcPr>
            <w:tcW w:w="1152" w:type="dxa"/>
          </w:tcPr>
          <w:p w14:paraId="0B2E37EC" w14:textId="77777777" w:rsidR="004B3F04" w:rsidRDefault="004B3F04" w:rsidP="000659BE">
            <w:pPr>
              <w:pStyle w:val="TableText"/>
            </w:pPr>
            <w:r>
              <w:t>SHALL</w:t>
            </w:r>
          </w:p>
        </w:tc>
        <w:tc>
          <w:tcPr>
            <w:tcW w:w="864" w:type="dxa"/>
          </w:tcPr>
          <w:p w14:paraId="0724102F" w14:textId="77777777" w:rsidR="004B3F04" w:rsidRDefault="004B3F04" w:rsidP="000659BE">
            <w:pPr>
              <w:pStyle w:val="TableText"/>
            </w:pPr>
          </w:p>
        </w:tc>
        <w:tc>
          <w:tcPr>
            <w:tcW w:w="1104" w:type="dxa"/>
          </w:tcPr>
          <w:p w14:paraId="0D8D9E70" w14:textId="77777777" w:rsidR="004B3F04" w:rsidRDefault="006C736C" w:rsidP="000659BE">
            <w:pPr>
              <w:pStyle w:val="TableText"/>
            </w:pPr>
            <w:hyperlink w:anchor="C_4499-34502">
              <w:r w:rsidR="004B3F04">
                <w:rPr>
                  <w:rStyle w:val="HyperlinkText9pt"/>
                </w:rPr>
                <w:t>4499-34502</w:t>
              </w:r>
            </w:hyperlink>
          </w:p>
        </w:tc>
        <w:tc>
          <w:tcPr>
            <w:tcW w:w="2975" w:type="dxa"/>
          </w:tcPr>
          <w:p w14:paraId="0D03ED7B" w14:textId="77777777" w:rsidR="004B3F04" w:rsidRDefault="006C736C" w:rsidP="000659BE">
            <w:pPr>
              <w:pStyle w:val="TableText"/>
            </w:pPr>
            <w:hyperlink w:anchor="E_Facility_Location">
              <w:r w:rsidR="004B3F04">
                <w:rPr>
                  <w:rStyle w:val="HyperlinkText9pt"/>
                </w:rPr>
                <w:t>Facility Location (identifier: urn:hl7ii:2.16.840.1.113883.10.20.28.4.92:2017-05-01</w:t>
              </w:r>
            </w:hyperlink>
          </w:p>
        </w:tc>
      </w:tr>
      <w:tr w:rsidR="004B3F04" w14:paraId="004D9CB8" w14:textId="77777777" w:rsidTr="000659BE">
        <w:trPr>
          <w:jc w:val="center"/>
        </w:trPr>
        <w:tc>
          <w:tcPr>
            <w:tcW w:w="3345" w:type="dxa"/>
          </w:tcPr>
          <w:p w14:paraId="06B89758" w14:textId="77777777" w:rsidR="004B3F04" w:rsidRDefault="004B3F04" w:rsidP="000659BE">
            <w:pPr>
              <w:pStyle w:val="TableText"/>
            </w:pPr>
            <w:r>
              <w:tab/>
              <w:t>participation</w:t>
            </w:r>
          </w:p>
        </w:tc>
        <w:tc>
          <w:tcPr>
            <w:tcW w:w="720" w:type="dxa"/>
          </w:tcPr>
          <w:p w14:paraId="7292C509" w14:textId="77777777" w:rsidR="004B3F04" w:rsidRDefault="004B3F04" w:rsidP="000659BE">
            <w:pPr>
              <w:pStyle w:val="TableText"/>
            </w:pPr>
            <w:r>
              <w:t>0..*</w:t>
            </w:r>
          </w:p>
        </w:tc>
        <w:tc>
          <w:tcPr>
            <w:tcW w:w="1152" w:type="dxa"/>
          </w:tcPr>
          <w:p w14:paraId="039DE1B6" w14:textId="77777777" w:rsidR="004B3F04" w:rsidRDefault="004B3F04" w:rsidP="000659BE">
            <w:pPr>
              <w:pStyle w:val="TableText"/>
            </w:pPr>
            <w:r>
              <w:t>MAY</w:t>
            </w:r>
          </w:p>
        </w:tc>
        <w:tc>
          <w:tcPr>
            <w:tcW w:w="864" w:type="dxa"/>
          </w:tcPr>
          <w:p w14:paraId="5AE8A4E9" w14:textId="77777777" w:rsidR="004B3F04" w:rsidRDefault="004B3F04" w:rsidP="000659BE">
            <w:pPr>
              <w:pStyle w:val="TableText"/>
            </w:pPr>
          </w:p>
        </w:tc>
        <w:tc>
          <w:tcPr>
            <w:tcW w:w="1104" w:type="dxa"/>
          </w:tcPr>
          <w:p w14:paraId="2A0B556A" w14:textId="77777777" w:rsidR="004B3F04" w:rsidRDefault="006C736C" w:rsidP="000659BE">
            <w:pPr>
              <w:pStyle w:val="TableText"/>
            </w:pPr>
            <w:hyperlink w:anchor="C_4499-34966">
              <w:r w:rsidR="004B3F04">
                <w:rPr>
                  <w:rStyle w:val="HyperlinkText9pt"/>
                </w:rPr>
                <w:t>4499-34966</w:t>
              </w:r>
            </w:hyperlink>
          </w:p>
        </w:tc>
        <w:tc>
          <w:tcPr>
            <w:tcW w:w="2975" w:type="dxa"/>
          </w:tcPr>
          <w:p w14:paraId="0FD88406" w14:textId="77777777" w:rsidR="004B3F04" w:rsidRDefault="004B3F04" w:rsidP="000659BE">
            <w:pPr>
              <w:pStyle w:val="TableText"/>
            </w:pPr>
          </w:p>
        </w:tc>
      </w:tr>
      <w:tr w:rsidR="004B3F04" w14:paraId="72F3F093" w14:textId="77777777" w:rsidTr="000659BE">
        <w:trPr>
          <w:jc w:val="center"/>
        </w:trPr>
        <w:tc>
          <w:tcPr>
            <w:tcW w:w="3345" w:type="dxa"/>
          </w:tcPr>
          <w:p w14:paraId="3C81FDB6" w14:textId="77777777" w:rsidR="004B3F04" w:rsidRDefault="004B3F04" w:rsidP="000659BE">
            <w:pPr>
              <w:pStyle w:val="TableText"/>
            </w:pPr>
            <w:r>
              <w:tab/>
            </w:r>
            <w:r>
              <w:tab/>
              <w:t>@typeCode</w:t>
            </w:r>
          </w:p>
        </w:tc>
        <w:tc>
          <w:tcPr>
            <w:tcW w:w="720" w:type="dxa"/>
          </w:tcPr>
          <w:p w14:paraId="61EEF1CE" w14:textId="77777777" w:rsidR="004B3F04" w:rsidRDefault="004B3F04" w:rsidP="000659BE">
            <w:pPr>
              <w:pStyle w:val="TableText"/>
            </w:pPr>
            <w:r>
              <w:t>1..1</w:t>
            </w:r>
          </w:p>
        </w:tc>
        <w:tc>
          <w:tcPr>
            <w:tcW w:w="1152" w:type="dxa"/>
          </w:tcPr>
          <w:p w14:paraId="26BF4707" w14:textId="77777777" w:rsidR="004B3F04" w:rsidRDefault="004B3F04" w:rsidP="000659BE">
            <w:pPr>
              <w:pStyle w:val="TableText"/>
            </w:pPr>
            <w:r>
              <w:t>SHALL</w:t>
            </w:r>
          </w:p>
        </w:tc>
        <w:tc>
          <w:tcPr>
            <w:tcW w:w="864" w:type="dxa"/>
          </w:tcPr>
          <w:p w14:paraId="13148D32" w14:textId="77777777" w:rsidR="004B3F04" w:rsidRDefault="004B3F04" w:rsidP="000659BE">
            <w:pPr>
              <w:pStyle w:val="TableText"/>
            </w:pPr>
          </w:p>
        </w:tc>
        <w:tc>
          <w:tcPr>
            <w:tcW w:w="1104" w:type="dxa"/>
          </w:tcPr>
          <w:p w14:paraId="16796CBE" w14:textId="77777777" w:rsidR="004B3F04" w:rsidRDefault="006C736C" w:rsidP="000659BE">
            <w:pPr>
              <w:pStyle w:val="TableText"/>
            </w:pPr>
            <w:hyperlink w:anchor="C_4499-34970">
              <w:r w:rsidR="004B3F04">
                <w:rPr>
                  <w:rStyle w:val="HyperlinkText9pt"/>
                </w:rPr>
                <w:t>4499-34970</w:t>
              </w:r>
            </w:hyperlink>
          </w:p>
        </w:tc>
        <w:tc>
          <w:tcPr>
            <w:tcW w:w="2975" w:type="dxa"/>
          </w:tcPr>
          <w:p w14:paraId="4B4D63A1" w14:textId="77777777" w:rsidR="004B3F04" w:rsidRDefault="004B3F04" w:rsidP="000659BE">
            <w:pPr>
              <w:pStyle w:val="TableText"/>
            </w:pPr>
            <w:r>
              <w:t>urn:oid:2.16.840.1.113883.5.90 (HL7ParticipationType) = PART</w:t>
            </w:r>
          </w:p>
        </w:tc>
      </w:tr>
      <w:tr w:rsidR="004B3F04" w14:paraId="3ECF2424" w14:textId="77777777" w:rsidTr="000659BE">
        <w:trPr>
          <w:jc w:val="center"/>
        </w:trPr>
        <w:tc>
          <w:tcPr>
            <w:tcW w:w="3345" w:type="dxa"/>
          </w:tcPr>
          <w:p w14:paraId="1361367C" w14:textId="77777777" w:rsidR="004B3F04" w:rsidRDefault="004B3F04" w:rsidP="000659BE">
            <w:pPr>
              <w:pStyle w:val="TableText"/>
            </w:pPr>
            <w:r>
              <w:tab/>
            </w:r>
            <w:r>
              <w:tab/>
              <w:t>role</w:t>
            </w:r>
          </w:p>
        </w:tc>
        <w:tc>
          <w:tcPr>
            <w:tcW w:w="720" w:type="dxa"/>
          </w:tcPr>
          <w:p w14:paraId="1373E8EC" w14:textId="77777777" w:rsidR="004B3F04" w:rsidRDefault="004B3F04" w:rsidP="000659BE">
            <w:pPr>
              <w:pStyle w:val="TableText"/>
            </w:pPr>
            <w:r>
              <w:t>1..1</w:t>
            </w:r>
          </w:p>
        </w:tc>
        <w:tc>
          <w:tcPr>
            <w:tcW w:w="1152" w:type="dxa"/>
          </w:tcPr>
          <w:p w14:paraId="60BB7036" w14:textId="77777777" w:rsidR="004B3F04" w:rsidRDefault="004B3F04" w:rsidP="000659BE">
            <w:pPr>
              <w:pStyle w:val="TableText"/>
            </w:pPr>
            <w:r>
              <w:t>SHALL</w:t>
            </w:r>
          </w:p>
        </w:tc>
        <w:tc>
          <w:tcPr>
            <w:tcW w:w="864" w:type="dxa"/>
          </w:tcPr>
          <w:p w14:paraId="11CCB697" w14:textId="77777777" w:rsidR="004B3F04" w:rsidRDefault="004B3F04" w:rsidP="000659BE">
            <w:pPr>
              <w:pStyle w:val="TableText"/>
            </w:pPr>
          </w:p>
        </w:tc>
        <w:tc>
          <w:tcPr>
            <w:tcW w:w="1104" w:type="dxa"/>
          </w:tcPr>
          <w:p w14:paraId="758572B4" w14:textId="77777777" w:rsidR="004B3F04" w:rsidRDefault="006C736C" w:rsidP="000659BE">
            <w:pPr>
              <w:pStyle w:val="TableText"/>
            </w:pPr>
            <w:hyperlink w:anchor="C_4499-36017">
              <w:r w:rsidR="004B3F04">
                <w:rPr>
                  <w:rStyle w:val="HyperlinkText9pt"/>
                </w:rPr>
                <w:t>4499-36017</w:t>
              </w:r>
            </w:hyperlink>
          </w:p>
        </w:tc>
        <w:tc>
          <w:tcPr>
            <w:tcW w:w="2975" w:type="dxa"/>
          </w:tcPr>
          <w:p w14:paraId="1B8E57E8" w14:textId="77777777" w:rsidR="004B3F04" w:rsidRDefault="006C736C" w:rsidP="000659BE">
            <w:pPr>
              <w:pStyle w:val="TableText"/>
            </w:pPr>
            <w:hyperlink w:anchor="E_Entity_Practitioner_V2">
              <w:r w:rsidR="004B3F04">
                <w:rPr>
                  <w:rStyle w:val="HyperlinkText9pt"/>
                </w:rPr>
                <w:t>Entity - Practitioner (V2) (identifier: urn:hl7ii:2.16.840.1.113883.1</w:t>
              </w:r>
              <w:r w:rsidR="004B3F04">
                <w:rPr>
                  <w:rStyle w:val="HyperlinkText9pt"/>
                </w:rPr>
                <w:lastRenderedPageBreak/>
                <w:t>0.20.28.4.137:2021-02-01</w:t>
              </w:r>
            </w:hyperlink>
          </w:p>
        </w:tc>
      </w:tr>
      <w:tr w:rsidR="004B3F04" w14:paraId="60EB4B7A" w14:textId="77777777" w:rsidTr="000659BE">
        <w:trPr>
          <w:jc w:val="center"/>
        </w:trPr>
        <w:tc>
          <w:tcPr>
            <w:tcW w:w="3345" w:type="dxa"/>
          </w:tcPr>
          <w:p w14:paraId="2BAA5025" w14:textId="77777777" w:rsidR="004B3F04" w:rsidRDefault="004B3F04" w:rsidP="000659BE">
            <w:pPr>
              <w:pStyle w:val="TableText"/>
            </w:pPr>
            <w:r>
              <w:lastRenderedPageBreak/>
              <w:tab/>
              <w:t>participation</w:t>
            </w:r>
          </w:p>
        </w:tc>
        <w:tc>
          <w:tcPr>
            <w:tcW w:w="720" w:type="dxa"/>
          </w:tcPr>
          <w:p w14:paraId="3FD177D4" w14:textId="77777777" w:rsidR="004B3F04" w:rsidRDefault="004B3F04" w:rsidP="000659BE">
            <w:pPr>
              <w:pStyle w:val="TableText"/>
            </w:pPr>
            <w:r>
              <w:t>0..*</w:t>
            </w:r>
          </w:p>
        </w:tc>
        <w:tc>
          <w:tcPr>
            <w:tcW w:w="1152" w:type="dxa"/>
          </w:tcPr>
          <w:p w14:paraId="61EED86E" w14:textId="77777777" w:rsidR="004B3F04" w:rsidRDefault="004B3F04" w:rsidP="000659BE">
            <w:pPr>
              <w:pStyle w:val="TableText"/>
            </w:pPr>
            <w:r>
              <w:t>MAY</w:t>
            </w:r>
          </w:p>
        </w:tc>
        <w:tc>
          <w:tcPr>
            <w:tcW w:w="864" w:type="dxa"/>
          </w:tcPr>
          <w:p w14:paraId="22F1DAB1" w14:textId="77777777" w:rsidR="004B3F04" w:rsidRDefault="004B3F04" w:rsidP="000659BE">
            <w:pPr>
              <w:pStyle w:val="TableText"/>
            </w:pPr>
          </w:p>
        </w:tc>
        <w:tc>
          <w:tcPr>
            <w:tcW w:w="1104" w:type="dxa"/>
          </w:tcPr>
          <w:p w14:paraId="335F6CE7" w14:textId="77777777" w:rsidR="004B3F04" w:rsidRDefault="006C736C" w:rsidP="000659BE">
            <w:pPr>
              <w:pStyle w:val="TableText"/>
            </w:pPr>
            <w:hyperlink w:anchor="C_4499-34968">
              <w:r w:rsidR="004B3F04">
                <w:rPr>
                  <w:rStyle w:val="HyperlinkText9pt"/>
                </w:rPr>
                <w:t>4499-34968</w:t>
              </w:r>
            </w:hyperlink>
          </w:p>
        </w:tc>
        <w:tc>
          <w:tcPr>
            <w:tcW w:w="2975" w:type="dxa"/>
          </w:tcPr>
          <w:p w14:paraId="6EE1A106" w14:textId="77777777" w:rsidR="004B3F04" w:rsidRDefault="004B3F04" w:rsidP="000659BE">
            <w:pPr>
              <w:pStyle w:val="TableText"/>
            </w:pPr>
          </w:p>
        </w:tc>
      </w:tr>
      <w:tr w:rsidR="004B3F04" w14:paraId="4B62265C" w14:textId="77777777" w:rsidTr="000659BE">
        <w:trPr>
          <w:jc w:val="center"/>
        </w:trPr>
        <w:tc>
          <w:tcPr>
            <w:tcW w:w="3345" w:type="dxa"/>
          </w:tcPr>
          <w:p w14:paraId="3DBB8187" w14:textId="77777777" w:rsidR="004B3F04" w:rsidRDefault="004B3F04" w:rsidP="000659BE">
            <w:pPr>
              <w:pStyle w:val="TableText"/>
            </w:pPr>
            <w:r>
              <w:tab/>
            </w:r>
            <w:r>
              <w:tab/>
              <w:t>@typeCode</w:t>
            </w:r>
          </w:p>
        </w:tc>
        <w:tc>
          <w:tcPr>
            <w:tcW w:w="720" w:type="dxa"/>
          </w:tcPr>
          <w:p w14:paraId="5D64FBB2" w14:textId="77777777" w:rsidR="004B3F04" w:rsidRDefault="004B3F04" w:rsidP="000659BE">
            <w:pPr>
              <w:pStyle w:val="TableText"/>
            </w:pPr>
            <w:r>
              <w:t>1..1</w:t>
            </w:r>
          </w:p>
        </w:tc>
        <w:tc>
          <w:tcPr>
            <w:tcW w:w="1152" w:type="dxa"/>
          </w:tcPr>
          <w:p w14:paraId="0618CBD6" w14:textId="77777777" w:rsidR="004B3F04" w:rsidRDefault="004B3F04" w:rsidP="000659BE">
            <w:pPr>
              <w:pStyle w:val="TableText"/>
            </w:pPr>
            <w:r>
              <w:t>SHALL</w:t>
            </w:r>
          </w:p>
        </w:tc>
        <w:tc>
          <w:tcPr>
            <w:tcW w:w="864" w:type="dxa"/>
          </w:tcPr>
          <w:p w14:paraId="00508100" w14:textId="77777777" w:rsidR="004B3F04" w:rsidRDefault="004B3F04" w:rsidP="000659BE">
            <w:pPr>
              <w:pStyle w:val="TableText"/>
            </w:pPr>
          </w:p>
        </w:tc>
        <w:tc>
          <w:tcPr>
            <w:tcW w:w="1104" w:type="dxa"/>
          </w:tcPr>
          <w:p w14:paraId="2B718F94" w14:textId="77777777" w:rsidR="004B3F04" w:rsidRDefault="006C736C" w:rsidP="000659BE">
            <w:pPr>
              <w:pStyle w:val="TableText"/>
            </w:pPr>
            <w:hyperlink w:anchor="C_4499-34971">
              <w:r w:rsidR="004B3F04">
                <w:rPr>
                  <w:rStyle w:val="HyperlinkText9pt"/>
                </w:rPr>
                <w:t>4499-34971</w:t>
              </w:r>
            </w:hyperlink>
          </w:p>
        </w:tc>
        <w:tc>
          <w:tcPr>
            <w:tcW w:w="2975" w:type="dxa"/>
          </w:tcPr>
          <w:p w14:paraId="3E9DEB8C" w14:textId="77777777" w:rsidR="004B3F04" w:rsidRDefault="004B3F04" w:rsidP="000659BE">
            <w:pPr>
              <w:pStyle w:val="TableText"/>
            </w:pPr>
            <w:r>
              <w:t>urn:oid:2.16.840.1.113883.5.90 (HL7ParticipationType) = PART</w:t>
            </w:r>
          </w:p>
        </w:tc>
      </w:tr>
      <w:tr w:rsidR="004B3F04" w14:paraId="2A8C6BC7" w14:textId="77777777" w:rsidTr="000659BE">
        <w:trPr>
          <w:jc w:val="center"/>
        </w:trPr>
        <w:tc>
          <w:tcPr>
            <w:tcW w:w="3345" w:type="dxa"/>
          </w:tcPr>
          <w:p w14:paraId="0F6682B9" w14:textId="77777777" w:rsidR="004B3F04" w:rsidRDefault="004B3F04" w:rsidP="000659BE">
            <w:pPr>
              <w:pStyle w:val="TableText"/>
            </w:pPr>
            <w:r>
              <w:tab/>
            </w:r>
            <w:r>
              <w:tab/>
              <w:t>role</w:t>
            </w:r>
          </w:p>
        </w:tc>
        <w:tc>
          <w:tcPr>
            <w:tcW w:w="720" w:type="dxa"/>
          </w:tcPr>
          <w:p w14:paraId="6AB1AAE0" w14:textId="77777777" w:rsidR="004B3F04" w:rsidRDefault="004B3F04" w:rsidP="000659BE">
            <w:pPr>
              <w:pStyle w:val="TableText"/>
            </w:pPr>
            <w:r>
              <w:t>1..1</w:t>
            </w:r>
          </w:p>
        </w:tc>
        <w:tc>
          <w:tcPr>
            <w:tcW w:w="1152" w:type="dxa"/>
          </w:tcPr>
          <w:p w14:paraId="3CF55201" w14:textId="77777777" w:rsidR="004B3F04" w:rsidRDefault="004B3F04" w:rsidP="000659BE">
            <w:pPr>
              <w:pStyle w:val="TableText"/>
            </w:pPr>
            <w:r>
              <w:t>SHALL</w:t>
            </w:r>
          </w:p>
        </w:tc>
        <w:tc>
          <w:tcPr>
            <w:tcW w:w="864" w:type="dxa"/>
          </w:tcPr>
          <w:p w14:paraId="2A57C928" w14:textId="77777777" w:rsidR="004B3F04" w:rsidRDefault="004B3F04" w:rsidP="000659BE">
            <w:pPr>
              <w:pStyle w:val="TableText"/>
            </w:pPr>
          </w:p>
        </w:tc>
        <w:tc>
          <w:tcPr>
            <w:tcW w:w="1104" w:type="dxa"/>
          </w:tcPr>
          <w:p w14:paraId="04CCC061" w14:textId="77777777" w:rsidR="004B3F04" w:rsidRDefault="006C736C" w:rsidP="000659BE">
            <w:pPr>
              <w:pStyle w:val="TableText"/>
            </w:pPr>
            <w:hyperlink w:anchor="C_4499-36018">
              <w:r w:rsidR="004B3F04">
                <w:rPr>
                  <w:rStyle w:val="HyperlinkText9pt"/>
                </w:rPr>
                <w:t>4499-36018</w:t>
              </w:r>
            </w:hyperlink>
          </w:p>
        </w:tc>
        <w:tc>
          <w:tcPr>
            <w:tcW w:w="2975" w:type="dxa"/>
          </w:tcPr>
          <w:p w14:paraId="3DFCE93C"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5A5B815" w14:textId="77777777" w:rsidTr="000659BE">
        <w:trPr>
          <w:jc w:val="center"/>
        </w:trPr>
        <w:tc>
          <w:tcPr>
            <w:tcW w:w="3345" w:type="dxa"/>
          </w:tcPr>
          <w:p w14:paraId="680F87FC" w14:textId="77777777" w:rsidR="004B3F04" w:rsidRDefault="004B3F04" w:rsidP="000659BE">
            <w:pPr>
              <w:pStyle w:val="TableText"/>
            </w:pPr>
            <w:r>
              <w:tab/>
              <w:t>participation</w:t>
            </w:r>
          </w:p>
        </w:tc>
        <w:tc>
          <w:tcPr>
            <w:tcW w:w="720" w:type="dxa"/>
          </w:tcPr>
          <w:p w14:paraId="36E0AE75" w14:textId="77777777" w:rsidR="004B3F04" w:rsidRDefault="004B3F04" w:rsidP="000659BE">
            <w:pPr>
              <w:pStyle w:val="TableText"/>
            </w:pPr>
            <w:r>
              <w:t>0..1</w:t>
            </w:r>
          </w:p>
        </w:tc>
        <w:tc>
          <w:tcPr>
            <w:tcW w:w="1152" w:type="dxa"/>
          </w:tcPr>
          <w:p w14:paraId="64918529" w14:textId="77777777" w:rsidR="004B3F04" w:rsidRDefault="004B3F04" w:rsidP="000659BE">
            <w:pPr>
              <w:pStyle w:val="TableText"/>
            </w:pPr>
            <w:r>
              <w:t>MAY</w:t>
            </w:r>
          </w:p>
        </w:tc>
        <w:tc>
          <w:tcPr>
            <w:tcW w:w="864" w:type="dxa"/>
          </w:tcPr>
          <w:p w14:paraId="3DAE5AC0" w14:textId="77777777" w:rsidR="004B3F04" w:rsidRDefault="004B3F04" w:rsidP="000659BE">
            <w:pPr>
              <w:pStyle w:val="TableText"/>
            </w:pPr>
          </w:p>
        </w:tc>
        <w:tc>
          <w:tcPr>
            <w:tcW w:w="1104" w:type="dxa"/>
          </w:tcPr>
          <w:p w14:paraId="64DC3DF5" w14:textId="77777777" w:rsidR="004B3F04" w:rsidRDefault="006C736C" w:rsidP="000659BE">
            <w:pPr>
              <w:pStyle w:val="TableText"/>
            </w:pPr>
            <w:hyperlink w:anchor="C_4499-34972">
              <w:r w:rsidR="004B3F04">
                <w:rPr>
                  <w:rStyle w:val="HyperlinkText9pt"/>
                </w:rPr>
                <w:t>4499-34972</w:t>
              </w:r>
            </w:hyperlink>
          </w:p>
        </w:tc>
        <w:tc>
          <w:tcPr>
            <w:tcW w:w="2975" w:type="dxa"/>
          </w:tcPr>
          <w:p w14:paraId="7041C168" w14:textId="77777777" w:rsidR="004B3F04" w:rsidRDefault="004B3F04" w:rsidP="000659BE">
            <w:pPr>
              <w:pStyle w:val="TableText"/>
            </w:pPr>
          </w:p>
        </w:tc>
      </w:tr>
      <w:tr w:rsidR="004B3F04" w14:paraId="5B4E9F34" w14:textId="77777777" w:rsidTr="000659BE">
        <w:trPr>
          <w:jc w:val="center"/>
        </w:trPr>
        <w:tc>
          <w:tcPr>
            <w:tcW w:w="3345" w:type="dxa"/>
          </w:tcPr>
          <w:p w14:paraId="6193B67F" w14:textId="77777777" w:rsidR="004B3F04" w:rsidRDefault="004B3F04" w:rsidP="000659BE">
            <w:pPr>
              <w:pStyle w:val="TableText"/>
            </w:pPr>
            <w:r>
              <w:tab/>
            </w:r>
            <w:r>
              <w:tab/>
              <w:t>@typeCode</w:t>
            </w:r>
          </w:p>
        </w:tc>
        <w:tc>
          <w:tcPr>
            <w:tcW w:w="720" w:type="dxa"/>
          </w:tcPr>
          <w:p w14:paraId="7ACD212A" w14:textId="77777777" w:rsidR="004B3F04" w:rsidRDefault="004B3F04" w:rsidP="000659BE">
            <w:pPr>
              <w:pStyle w:val="TableText"/>
            </w:pPr>
            <w:r>
              <w:t>1..1</w:t>
            </w:r>
          </w:p>
        </w:tc>
        <w:tc>
          <w:tcPr>
            <w:tcW w:w="1152" w:type="dxa"/>
          </w:tcPr>
          <w:p w14:paraId="2A7E5234" w14:textId="77777777" w:rsidR="004B3F04" w:rsidRDefault="004B3F04" w:rsidP="000659BE">
            <w:pPr>
              <w:pStyle w:val="TableText"/>
            </w:pPr>
            <w:r>
              <w:t>SHALL</w:t>
            </w:r>
          </w:p>
        </w:tc>
        <w:tc>
          <w:tcPr>
            <w:tcW w:w="864" w:type="dxa"/>
          </w:tcPr>
          <w:p w14:paraId="4B2457CD" w14:textId="77777777" w:rsidR="004B3F04" w:rsidRDefault="004B3F04" w:rsidP="000659BE">
            <w:pPr>
              <w:pStyle w:val="TableText"/>
            </w:pPr>
          </w:p>
        </w:tc>
        <w:tc>
          <w:tcPr>
            <w:tcW w:w="1104" w:type="dxa"/>
          </w:tcPr>
          <w:p w14:paraId="4C49352E" w14:textId="77777777" w:rsidR="004B3F04" w:rsidRDefault="006C736C" w:rsidP="000659BE">
            <w:pPr>
              <w:pStyle w:val="TableText"/>
            </w:pPr>
            <w:hyperlink w:anchor="C_4499-34974">
              <w:r w:rsidR="004B3F04">
                <w:rPr>
                  <w:rStyle w:val="HyperlinkText9pt"/>
                </w:rPr>
                <w:t>4499-34974</w:t>
              </w:r>
            </w:hyperlink>
          </w:p>
        </w:tc>
        <w:tc>
          <w:tcPr>
            <w:tcW w:w="2975" w:type="dxa"/>
          </w:tcPr>
          <w:p w14:paraId="2F89FA28" w14:textId="77777777" w:rsidR="004B3F04" w:rsidRDefault="004B3F04" w:rsidP="000659BE">
            <w:pPr>
              <w:pStyle w:val="TableText"/>
            </w:pPr>
            <w:r>
              <w:t>urn:oid:2.16.840.1.113883.5.90 (HL7ParticipationType) = PART</w:t>
            </w:r>
          </w:p>
        </w:tc>
      </w:tr>
      <w:tr w:rsidR="004B3F04" w14:paraId="5457D2A8" w14:textId="77777777" w:rsidTr="000659BE">
        <w:trPr>
          <w:jc w:val="center"/>
        </w:trPr>
        <w:tc>
          <w:tcPr>
            <w:tcW w:w="3345" w:type="dxa"/>
          </w:tcPr>
          <w:p w14:paraId="723E8373" w14:textId="77777777" w:rsidR="004B3F04" w:rsidRDefault="004B3F04" w:rsidP="000659BE">
            <w:pPr>
              <w:pStyle w:val="TableText"/>
            </w:pPr>
            <w:r>
              <w:tab/>
            </w:r>
            <w:r>
              <w:tab/>
              <w:t>patient</w:t>
            </w:r>
          </w:p>
        </w:tc>
        <w:tc>
          <w:tcPr>
            <w:tcW w:w="720" w:type="dxa"/>
          </w:tcPr>
          <w:p w14:paraId="6345D2C1" w14:textId="77777777" w:rsidR="004B3F04" w:rsidRDefault="004B3F04" w:rsidP="000659BE">
            <w:pPr>
              <w:pStyle w:val="TableText"/>
            </w:pPr>
            <w:r>
              <w:t>1..1</w:t>
            </w:r>
          </w:p>
        </w:tc>
        <w:tc>
          <w:tcPr>
            <w:tcW w:w="1152" w:type="dxa"/>
          </w:tcPr>
          <w:p w14:paraId="08B3193F" w14:textId="77777777" w:rsidR="004B3F04" w:rsidRDefault="004B3F04" w:rsidP="000659BE">
            <w:pPr>
              <w:pStyle w:val="TableText"/>
            </w:pPr>
            <w:r>
              <w:t>SHALL</w:t>
            </w:r>
          </w:p>
        </w:tc>
        <w:tc>
          <w:tcPr>
            <w:tcW w:w="864" w:type="dxa"/>
          </w:tcPr>
          <w:p w14:paraId="59DC4546" w14:textId="77777777" w:rsidR="004B3F04" w:rsidRDefault="004B3F04" w:rsidP="000659BE">
            <w:pPr>
              <w:pStyle w:val="TableText"/>
            </w:pPr>
          </w:p>
        </w:tc>
        <w:tc>
          <w:tcPr>
            <w:tcW w:w="1104" w:type="dxa"/>
          </w:tcPr>
          <w:p w14:paraId="725A81E4" w14:textId="77777777" w:rsidR="004B3F04" w:rsidRDefault="006C736C" w:rsidP="000659BE">
            <w:pPr>
              <w:pStyle w:val="TableText"/>
            </w:pPr>
            <w:hyperlink w:anchor="C_4499-36019">
              <w:r w:rsidR="004B3F04">
                <w:rPr>
                  <w:rStyle w:val="HyperlinkText9pt"/>
                </w:rPr>
                <w:t>4499-36019</w:t>
              </w:r>
            </w:hyperlink>
          </w:p>
        </w:tc>
        <w:tc>
          <w:tcPr>
            <w:tcW w:w="2975" w:type="dxa"/>
          </w:tcPr>
          <w:p w14:paraId="15360483"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58660F6" w14:textId="77777777" w:rsidTr="000659BE">
        <w:trPr>
          <w:jc w:val="center"/>
        </w:trPr>
        <w:tc>
          <w:tcPr>
            <w:tcW w:w="3345" w:type="dxa"/>
          </w:tcPr>
          <w:p w14:paraId="4839524B" w14:textId="77777777" w:rsidR="004B3F04" w:rsidRDefault="004B3F04" w:rsidP="000659BE">
            <w:pPr>
              <w:pStyle w:val="TableText"/>
            </w:pPr>
            <w:r>
              <w:tab/>
              <w:t>participation</w:t>
            </w:r>
          </w:p>
        </w:tc>
        <w:tc>
          <w:tcPr>
            <w:tcW w:w="720" w:type="dxa"/>
          </w:tcPr>
          <w:p w14:paraId="5A16EA3A" w14:textId="77777777" w:rsidR="004B3F04" w:rsidRDefault="004B3F04" w:rsidP="000659BE">
            <w:pPr>
              <w:pStyle w:val="TableText"/>
            </w:pPr>
            <w:r>
              <w:t>0..*</w:t>
            </w:r>
          </w:p>
        </w:tc>
        <w:tc>
          <w:tcPr>
            <w:tcW w:w="1152" w:type="dxa"/>
          </w:tcPr>
          <w:p w14:paraId="3C248AE3" w14:textId="77777777" w:rsidR="004B3F04" w:rsidRDefault="004B3F04" w:rsidP="000659BE">
            <w:pPr>
              <w:pStyle w:val="TableText"/>
            </w:pPr>
            <w:r>
              <w:t>MAY</w:t>
            </w:r>
          </w:p>
        </w:tc>
        <w:tc>
          <w:tcPr>
            <w:tcW w:w="864" w:type="dxa"/>
          </w:tcPr>
          <w:p w14:paraId="60F0FBCE" w14:textId="77777777" w:rsidR="004B3F04" w:rsidRDefault="004B3F04" w:rsidP="000659BE">
            <w:pPr>
              <w:pStyle w:val="TableText"/>
            </w:pPr>
          </w:p>
        </w:tc>
        <w:tc>
          <w:tcPr>
            <w:tcW w:w="1104" w:type="dxa"/>
          </w:tcPr>
          <w:p w14:paraId="17F909C5" w14:textId="77777777" w:rsidR="004B3F04" w:rsidRDefault="006C736C" w:rsidP="000659BE">
            <w:pPr>
              <w:pStyle w:val="TableText"/>
            </w:pPr>
            <w:hyperlink w:anchor="C_4499-35795">
              <w:r w:rsidR="004B3F04">
                <w:rPr>
                  <w:rStyle w:val="HyperlinkText9pt"/>
                </w:rPr>
                <w:t>4499-35795</w:t>
              </w:r>
            </w:hyperlink>
          </w:p>
        </w:tc>
        <w:tc>
          <w:tcPr>
            <w:tcW w:w="2975" w:type="dxa"/>
          </w:tcPr>
          <w:p w14:paraId="47F88EAD" w14:textId="77777777" w:rsidR="004B3F04" w:rsidRDefault="004B3F04" w:rsidP="000659BE">
            <w:pPr>
              <w:pStyle w:val="TableText"/>
            </w:pPr>
          </w:p>
        </w:tc>
      </w:tr>
      <w:tr w:rsidR="004B3F04" w14:paraId="230D9876" w14:textId="77777777" w:rsidTr="000659BE">
        <w:trPr>
          <w:jc w:val="center"/>
        </w:trPr>
        <w:tc>
          <w:tcPr>
            <w:tcW w:w="3345" w:type="dxa"/>
          </w:tcPr>
          <w:p w14:paraId="2F42763D" w14:textId="77777777" w:rsidR="004B3F04" w:rsidRDefault="004B3F04" w:rsidP="000659BE">
            <w:pPr>
              <w:pStyle w:val="TableText"/>
            </w:pPr>
            <w:r>
              <w:tab/>
            </w:r>
            <w:r>
              <w:tab/>
              <w:t>@typeCode</w:t>
            </w:r>
          </w:p>
        </w:tc>
        <w:tc>
          <w:tcPr>
            <w:tcW w:w="720" w:type="dxa"/>
          </w:tcPr>
          <w:p w14:paraId="23BED6D5" w14:textId="77777777" w:rsidR="004B3F04" w:rsidRDefault="004B3F04" w:rsidP="000659BE">
            <w:pPr>
              <w:pStyle w:val="TableText"/>
            </w:pPr>
            <w:r>
              <w:t>1..1</w:t>
            </w:r>
          </w:p>
        </w:tc>
        <w:tc>
          <w:tcPr>
            <w:tcW w:w="1152" w:type="dxa"/>
          </w:tcPr>
          <w:p w14:paraId="6B446698" w14:textId="77777777" w:rsidR="004B3F04" w:rsidRDefault="004B3F04" w:rsidP="000659BE">
            <w:pPr>
              <w:pStyle w:val="TableText"/>
            </w:pPr>
            <w:r>
              <w:t>SHALL</w:t>
            </w:r>
          </w:p>
        </w:tc>
        <w:tc>
          <w:tcPr>
            <w:tcW w:w="864" w:type="dxa"/>
          </w:tcPr>
          <w:p w14:paraId="3A20BE6B" w14:textId="77777777" w:rsidR="004B3F04" w:rsidRDefault="004B3F04" w:rsidP="000659BE">
            <w:pPr>
              <w:pStyle w:val="TableText"/>
            </w:pPr>
          </w:p>
        </w:tc>
        <w:tc>
          <w:tcPr>
            <w:tcW w:w="1104" w:type="dxa"/>
          </w:tcPr>
          <w:p w14:paraId="1535E99D" w14:textId="77777777" w:rsidR="004B3F04" w:rsidRDefault="006C736C" w:rsidP="000659BE">
            <w:pPr>
              <w:pStyle w:val="TableText"/>
            </w:pPr>
            <w:hyperlink w:anchor="C_4499-35797">
              <w:r w:rsidR="004B3F04">
                <w:rPr>
                  <w:rStyle w:val="HyperlinkText9pt"/>
                </w:rPr>
                <w:t>4499-35797</w:t>
              </w:r>
            </w:hyperlink>
          </w:p>
        </w:tc>
        <w:tc>
          <w:tcPr>
            <w:tcW w:w="2975" w:type="dxa"/>
          </w:tcPr>
          <w:p w14:paraId="504FDE3D" w14:textId="77777777" w:rsidR="004B3F04" w:rsidRDefault="004B3F04" w:rsidP="000659BE">
            <w:pPr>
              <w:pStyle w:val="TableText"/>
            </w:pPr>
            <w:r>
              <w:t>urn:oid:2.16.840.1.113883.5.90 (HL7ParticipationType) = PART</w:t>
            </w:r>
          </w:p>
        </w:tc>
      </w:tr>
      <w:tr w:rsidR="004B3F04" w14:paraId="4ED53BA7" w14:textId="77777777" w:rsidTr="000659BE">
        <w:trPr>
          <w:jc w:val="center"/>
        </w:trPr>
        <w:tc>
          <w:tcPr>
            <w:tcW w:w="3345" w:type="dxa"/>
          </w:tcPr>
          <w:p w14:paraId="5B9EB996" w14:textId="77777777" w:rsidR="004B3F04" w:rsidRDefault="004B3F04" w:rsidP="000659BE">
            <w:pPr>
              <w:pStyle w:val="TableText"/>
            </w:pPr>
            <w:r>
              <w:tab/>
            </w:r>
            <w:r>
              <w:tab/>
              <w:t>role</w:t>
            </w:r>
          </w:p>
        </w:tc>
        <w:tc>
          <w:tcPr>
            <w:tcW w:w="720" w:type="dxa"/>
          </w:tcPr>
          <w:p w14:paraId="73429DB5" w14:textId="77777777" w:rsidR="004B3F04" w:rsidRDefault="004B3F04" w:rsidP="000659BE">
            <w:pPr>
              <w:pStyle w:val="TableText"/>
            </w:pPr>
            <w:r>
              <w:t>1..1</w:t>
            </w:r>
          </w:p>
        </w:tc>
        <w:tc>
          <w:tcPr>
            <w:tcW w:w="1152" w:type="dxa"/>
          </w:tcPr>
          <w:p w14:paraId="5DA9305F" w14:textId="77777777" w:rsidR="004B3F04" w:rsidRDefault="004B3F04" w:rsidP="000659BE">
            <w:pPr>
              <w:pStyle w:val="TableText"/>
            </w:pPr>
            <w:r>
              <w:t>SHALL</w:t>
            </w:r>
          </w:p>
        </w:tc>
        <w:tc>
          <w:tcPr>
            <w:tcW w:w="864" w:type="dxa"/>
          </w:tcPr>
          <w:p w14:paraId="3EB1A406" w14:textId="77777777" w:rsidR="004B3F04" w:rsidRDefault="004B3F04" w:rsidP="000659BE">
            <w:pPr>
              <w:pStyle w:val="TableText"/>
            </w:pPr>
          </w:p>
        </w:tc>
        <w:tc>
          <w:tcPr>
            <w:tcW w:w="1104" w:type="dxa"/>
          </w:tcPr>
          <w:p w14:paraId="3FEE4928" w14:textId="77777777" w:rsidR="004B3F04" w:rsidRDefault="006C736C" w:rsidP="000659BE">
            <w:pPr>
              <w:pStyle w:val="TableText"/>
            </w:pPr>
            <w:hyperlink w:anchor="C_4499-36020">
              <w:r w:rsidR="004B3F04">
                <w:rPr>
                  <w:rStyle w:val="HyperlinkText9pt"/>
                </w:rPr>
                <w:t>4499-36020</w:t>
              </w:r>
            </w:hyperlink>
          </w:p>
        </w:tc>
        <w:tc>
          <w:tcPr>
            <w:tcW w:w="2975" w:type="dxa"/>
          </w:tcPr>
          <w:p w14:paraId="3379483E"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66E1C39" w14:textId="77777777" w:rsidTr="000659BE">
        <w:trPr>
          <w:jc w:val="center"/>
        </w:trPr>
        <w:tc>
          <w:tcPr>
            <w:tcW w:w="3345" w:type="dxa"/>
          </w:tcPr>
          <w:p w14:paraId="655E5A4B" w14:textId="77777777" w:rsidR="004B3F04" w:rsidRDefault="004B3F04" w:rsidP="000659BE">
            <w:pPr>
              <w:pStyle w:val="TableText"/>
            </w:pPr>
            <w:r>
              <w:tab/>
              <w:t>outboundRelationship</w:t>
            </w:r>
          </w:p>
        </w:tc>
        <w:tc>
          <w:tcPr>
            <w:tcW w:w="720" w:type="dxa"/>
          </w:tcPr>
          <w:p w14:paraId="6FBAED46" w14:textId="77777777" w:rsidR="004B3F04" w:rsidRDefault="004B3F04" w:rsidP="000659BE">
            <w:pPr>
              <w:pStyle w:val="TableText"/>
            </w:pPr>
            <w:r>
              <w:t>0..1</w:t>
            </w:r>
          </w:p>
        </w:tc>
        <w:tc>
          <w:tcPr>
            <w:tcW w:w="1152" w:type="dxa"/>
          </w:tcPr>
          <w:p w14:paraId="712D8432" w14:textId="77777777" w:rsidR="004B3F04" w:rsidRDefault="004B3F04" w:rsidP="000659BE">
            <w:pPr>
              <w:pStyle w:val="TableText"/>
            </w:pPr>
            <w:r>
              <w:t>MAY</w:t>
            </w:r>
          </w:p>
        </w:tc>
        <w:tc>
          <w:tcPr>
            <w:tcW w:w="864" w:type="dxa"/>
          </w:tcPr>
          <w:p w14:paraId="7A357669" w14:textId="77777777" w:rsidR="004B3F04" w:rsidRDefault="004B3F04" w:rsidP="000659BE">
            <w:pPr>
              <w:pStyle w:val="TableText"/>
            </w:pPr>
          </w:p>
        </w:tc>
        <w:tc>
          <w:tcPr>
            <w:tcW w:w="1104" w:type="dxa"/>
          </w:tcPr>
          <w:p w14:paraId="700C8AE9" w14:textId="77777777" w:rsidR="004B3F04" w:rsidRDefault="006C736C" w:rsidP="000659BE">
            <w:pPr>
              <w:pStyle w:val="TableText"/>
            </w:pPr>
            <w:hyperlink w:anchor="C_4499-34497">
              <w:r w:rsidR="004B3F04">
                <w:rPr>
                  <w:rStyle w:val="HyperlinkText9pt"/>
                </w:rPr>
                <w:t>4499-34497</w:t>
              </w:r>
            </w:hyperlink>
          </w:p>
        </w:tc>
        <w:tc>
          <w:tcPr>
            <w:tcW w:w="2975" w:type="dxa"/>
          </w:tcPr>
          <w:p w14:paraId="2C39F4B9" w14:textId="77777777" w:rsidR="004B3F04" w:rsidRDefault="004B3F04" w:rsidP="000659BE">
            <w:pPr>
              <w:pStyle w:val="TableText"/>
            </w:pPr>
          </w:p>
        </w:tc>
      </w:tr>
      <w:tr w:rsidR="004B3F04" w14:paraId="1E0B92EC" w14:textId="77777777" w:rsidTr="000659BE">
        <w:trPr>
          <w:jc w:val="center"/>
        </w:trPr>
        <w:tc>
          <w:tcPr>
            <w:tcW w:w="3345" w:type="dxa"/>
          </w:tcPr>
          <w:p w14:paraId="093D8755" w14:textId="77777777" w:rsidR="004B3F04" w:rsidRDefault="004B3F04" w:rsidP="000659BE">
            <w:pPr>
              <w:pStyle w:val="TableText"/>
            </w:pPr>
            <w:r>
              <w:tab/>
            </w:r>
            <w:r>
              <w:tab/>
              <w:t>@typeCode</w:t>
            </w:r>
          </w:p>
        </w:tc>
        <w:tc>
          <w:tcPr>
            <w:tcW w:w="720" w:type="dxa"/>
          </w:tcPr>
          <w:p w14:paraId="187D8C71" w14:textId="77777777" w:rsidR="004B3F04" w:rsidRDefault="004B3F04" w:rsidP="000659BE">
            <w:pPr>
              <w:pStyle w:val="TableText"/>
            </w:pPr>
            <w:r>
              <w:t>1..1</w:t>
            </w:r>
          </w:p>
        </w:tc>
        <w:tc>
          <w:tcPr>
            <w:tcW w:w="1152" w:type="dxa"/>
          </w:tcPr>
          <w:p w14:paraId="2381863F" w14:textId="77777777" w:rsidR="004B3F04" w:rsidRDefault="004B3F04" w:rsidP="000659BE">
            <w:pPr>
              <w:pStyle w:val="TableText"/>
            </w:pPr>
            <w:r>
              <w:t>SHALL</w:t>
            </w:r>
          </w:p>
        </w:tc>
        <w:tc>
          <w:tcPr>
            <w:tcW w:w="864" w:type="dxa"/>
          </w:tcPr>
          <w:p w14:paraId="3B07E565" w14:textId="77777777" w:rsidR="004B3F04" w:rsidRDefault="004B3F04" w:rsidP="000659BE">
            <w:pPr>
              <w:pStyle w:val="TableText"/>
            </w:pPr>
          </w:p>
        </w:tc>
        <w:tc>
          <w:tcPr>
            <w:tcW w:w="1104" w:type="dxa"/>
          </w:tcPr>
          <w:p w14:paraId="38F82A9C" w14:textId="77777777" w:rsidR="004B3F04" w:rsidRDefault="006C736C" w:rsidP="000659BE">
            <w:pPr>
              <w:pStyle w:val="TableText"/>
            </w:pPr>
            <w:hyperlink w:anchor="C_4499-34498">
              <w:r w:rsidR="004B3F04">
                <w:rPr>
                  <w:rStyle w:val="HyperlinkText9pt"/>
                </w:rPr>
                <w:t>4499-34498</w:t>
              </w:r>
            </w:hyperlink>
          </w:p>
        </w:tc>
        <w:tc>
          <w:tcPr>
            <w:tcW w:w="2975" w:type="dxa"/>
          </w:tcPr>
          <w:p w14:paraId="23877120" w14:textId="77777777" w:rsidR="004B3F04" w:rsidRDefault="004B3F04" w:rsidP="000659BE">
            <w:pPr>
              <w:pStyle w:val="TableText"/>
            </w:pPr>
            <w:r>
              <w:t>urn:oid:2.16.840.1.113883.5.1002 (HL7ActRelationshipType) = REFR</w:t>
            </w:r>
          </w:p>
        </w:tc>
      </w:tr>
      <w:tr w:rsidR="004B3F04" w14:paraId="46B1298A" w14:textId="77777777" w:rsidTr="000659BE">
        <w:trPr>
          <w:jc w:val="center"/>
        </w:trPr>
        <w:tc>
          <w:tcPr>
            <w:tcW w:w="3345" w:type="dxa"/>
          </w:tcPr>
          <w:p w14:paraId="3D102759" w14:textId="77777777" w:rsidR="004B3F04" w:rsidRDefault="004B3F04" w:rsidP="000659BE">
            <w:pPr>
              <w:pStyle w:val="TableText"/>
            </w:pPr>
            <w:r>
              <w:tab/>
            </w:r>
            <w:r>
              <w:tab/>
              <w:t>observationCriteria</w:t>
            </w:r>
          </w:p>
        </w:tc>
        <w:tc>
          <w:tcPr>
            <w:tcW w:w="720" w:type="dxa"/>
          </w:tcPr>
          <w:p w14:paraId="2FC26357" w14:textId="77777777" w:rsidR="004B3F04" w:rsidRDefault="004B3F04" w:rsidP="000659BE">
            <w:pPr>
              <w:pStyle w:val="TableText"/>
            </w:pPr>
            <w:r>
              <w:t>1..1</w:t>
            </w:r>
          </w:p>
        </w:tc>
        <w:tc>
          <w:tcPr>
            <w:tcW w:w="1152" w:type="dxa"/>
          </w:tcPr>
          <w:p w14:paraId="4F69CA8F" w14:textId="77777777" w:rsidR="004B3F04" w:rsidRDefault="004B3F04" w:rsidP="000659BE">
            <w:pPr>
              <w:pStyle w:val="TableText"/>
            </w:pPr>
            <w:r>
              <w:t>SHALL</w:t>
            </w:r>
          </w:p>
        </w:tc>
        <w:tc>
          <w:tcPr>
            <w:tcW w:w="864" w:type="dxa"/>
          </w:tcPr>
          <w:p w14:paraId="288CB481" w14:textId="77777777" w:rsidR="004B3F04" w:rsidRDefault="004B3F04" w:rsidP="000659BE">
            <w:pPr>
              <w:pStyle w:val="TableText"/>
            </w:pPr>
          </w:p>
        </w:tc>
        <w:tc>
          <w:tcPr>
            <w:tcW w:w="1104" w:type="dxa"/>
          </w:tcPr>
          <w:p w14:paraId="38F58990" w14:textId="77777777" w:rsidR="004B3F04" w:rsidRDefault="006C736C" w:rsidP="000659BE">
            <w:pPr>
              <w:pStyle w:val="TableText"/>
            </w:pPr>
            <w:hyperlink w:anchor="C_4499-34499">
              <w:r w:rsidR="004B3F04">
                <w:rPr>
                  <w:rStyle w:val="HyperlinkText9pt"/>
                </w:rPr>
                <w:t>4499-34499</w:t>
              </w:r>
            </w:hyperlink>
          </w:p>
        </w:tc>
        <w:tc>
          <w:tcPr>
            <w:tcW w:w="2975" w:type="dxa"/>
          </w:tcPr>
          <w:p w14:paraId="3EAB24D7" w14:textId="77777777" w:rsidR="004B3F04" w:rsidRDefault="006C736C"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F1E6492" w14:textId="77777777" w:rsidTr="000659BE">
        <w:trPr>
          <w:jc w:val="center"/>
        </w:trPr>
        <w:tc>
          <w:tcPr>
            <w:tcW w:w="3345" w:type="dxa"/>
          </w:tcPr>
          <w:p w14:paraId="15938062" w14:textId="77777777" w:rsidR="004B3F04" w:rsidRDefault="004B3F04" w:rsidP="000659BE">
            <w:pPr>
              <w:pStyle w:val="TableText"/>
            </w:pPr>
            <w:r>
              <w:tab/>
              <w:t>outboundRelationship</w:t>
            </w:r>
          </w:p>
        </w:tc>
        <w:tc>
          <w:tcPr>
            <w:tcW w:w="720" w:type="dxa"/>
          </w:tcPr>
          <w:p w14:paraId="56B0DCA2" w14:textId="77777777" w:rsidR="004B3F04" w:rsidRDefault="004B3F04" w:rsidP="000659BE">
            <w:pPr>
              <w:pStyle w:val="TableText"/>
            </w:pPr>
            <w:r>
              <w:t>0..1</w:t>
            </w:r>
          </w:p>
        </w:tc>
        <w:tc>
          <w:tcPr>
            <w:tcW w:w="1152" w:type="dxa"/>
          </w:tcPr>
          <w:p w14:paraId="5A0D130F" w14:textId="77777777" w:rsidR="004B3F04" w:rsidRDefault="004B3F04" w:rsidP="000659BE">
            <w:pPr>
              <w:pStyle w:val="TableText"/>
            </w:pPr>
            <w:r>
              <w:t>MAY</w:t>
            </w:r>
          </w:p>
        </w:tc>
        <w:tc>
          <w:tcPr>
            <w:tcW w:w="864" w:type="dxa"/>
          </w:tcPr>
          <w:p w14:paraId="42A108FB" w14:textId="77777777" w:rsidR="004B3F04" w:rsidRDefault="004B3F04" w:rsidP="000659BE">
            <w:pPr>
              <w:pStyle w:val="TableText"/>
            </w:pPr>
          </w:p>
        </w:tc>
        <w:tc>
          <w:tcPr>
            <w:tcW w:w="1104" w:type="dxa"/>
          </w:tcPr>
          <w:p w14:paraId="36E2598E" w14:textId="77777777" w:rsidR="004B3F04" w:rsidRDefault="006C736C" w:rsidP="000659BE">
            <w:pPr>
              <w:pStyle w:val="TableText"/>
            </w:pPr>
            <w:hyperlink w:anchor="C_4499-34682">
              <w:r w:rsidR="004B3F04">
                <w:rPr>
                  <w:rStyle w:val="HyperlinkText9pt"/>
                </w:rPr>
                <w:t>4499-34682</w:t>
              </w:r>
            </w:hyperlink>
          </w:p>
        </w:tc>
        <w:tc>
          <w:tcPr>
            <w:tcW w:w="2975" w:type="dxa"/>
          </w:tcPr>
          <w:p w14:paraId="2492644B" w14:textId="77777777" w:rsidR="004B3F04" w:rsidRDefault="004B3F04" w:rsidP="000659BE">
            <w:pPr>
              <w:pStyle w:val="TableText"/>
            </w:pPr>
          </w:p>
        </w:tc>
      </w:tr>
      <w:tr w:rsidR="004B3F04" w14:paraId="6668C1A4" w14:textId="77777777" w:rsidTr="000659BE">
        <w:trPr>
          <w:jc w:val="center"/>
        </w:trPr>
        <w:tc>
          <w:tcPr>
            <w:tcW w:w="3345" w:type="dxa"/>
          </w:tcPr>
          <w:p w14:paraId="6C04E7EA" w14:textId="77777777" w:rsidR="004B3F04" w:rsidRDefault="004B3F04" w:rsidP="000659BE">
            <w:pPr>
              <w:pStyle w:val="TableText"/>
            </w:pPr>
            <w:r>
              <w:tab/>
            </w:r>
            <w:r>
              <w:tab/>
              <w:t>@typeCode</w:t>
            </w:r>
          </w:p>
        </w:tc>
        <w:tc>
          <w:tcPr>
            <w:tcW w:w="720" w:type="dxa"/>
          </w:tcPr>
          <w:p w14:paraId="1341E2AA" w14:textId="77777777" w:rsidR="004B3F04" w:rsidRDefault="004B3F04" w:rsidP="000659BE">
            <w:pPr>
              <w:pStyle w:val="TableText"/>
            </w:pPr>
            <w:r>
              <w:t>1..1</w:t>
            </w:r>
          </w:p>
        </w:tc>
        <w:tc>
          <w:tcPr>
            <w:tcW w:w="1152" w:type="dxa"/>
          </w:tcPr>
          <w:p w14:paraId="61A1418A" w14:textId="77777777" w:rsidR="004B3F04" w:rsidRDefault="004B3F04" w:rsidP="000659BE">
            <w:pPr>
              <w:pStyle w:val="TableText"/>
            </w:pPr>
            <w:r>
              <w:t>SHALL</w:t>
            </w:r>
          </w:p>
        </w:tc>
        <w:tc>
          <w:tcPr>
            <w:tcW w:w="864" w:type="dxa"/>
          </w:tcPr>
          <w:p w14:paraId="025C244D" w14:textId="77777777" w:rsidR="004B3F04" w:rsidRDefault="004B3F04" w:rsidP="000659BE">
            <w:pPr>
              <w:pStyle w:val="TableText"/>
            </w:pPr>
          </w:p>
        </w:tc>
        <w:tc>
          <w:tcPr>
            <w:tcW w:w="1104" w:type="dxa"/>
          </w:tcPr>
          <w:p w14:paraId="23E9574B" w14:textId="77777777" w:rsidR="004B3F04" w:rsidRDefault="006C736C" w:rsidP="000659BE">
            <w:pPr>
              <w:pStyle w:val="TableText"/>
            </w:pPr>
            <w:hyperlink w:anchor="C_4499-34686">
              <w:r w:rsidR="004B3F04">
                <w:rPr>
                  <w:rStyle w:val="HyperlinkText9pt"/>
                </w:rPr>
                <w:t>4499-34686</w:t>
              </w:r>
            </w:hyperlink>
          </w:p>
        </w:tc>
        <w:tc>
          <w:tcPr>
            <w:tcW w:w="2975" w:type="dxa"/>
          </w:tcPr>
          <w:p w14:paraId="49C6B05D" w14:textId="77777777" w:rsidR="004B3F04" w:rsidRDefault="004B3F04" w:rsidP="000659BE">
            <w:pPr>
              <w:pStyle w:val="TableText"/>
            </w:pPr>
            <w:r>
              <w:t>urn:oid:2.16.840.1.113883.5.1002 (HL7ActRelationshipType) = REFR</w:t>
            </w:r>
          </w:p>
        </w:tc>
      </w:tr>
      <w:tr w:rsidR="004B3F04" w14:paraId="615D0E4D" w14:textId="77777777" w:rsidTr="000659BE">
        <w:trPr>
          <w:jc w:val="center"/>
        </w:trPr>
        <w:tc>
          <w:tcPr>
            <w:tcW w:w="3345" w:type="dxa"/>
          </w:tcPr>
          <w:p w14:paraId="5BD992F5" w14:textId="77777777" w:rsidR="004B3F04" w:rsidRDefault="004B3F04" w:rsidP="000659BE">
            <w:pPr>
              <w:pStyle w:val="TableText"/>
            </w:pPr>
            <w:r>
              <w:tab/>
            </w:r>
            <w:r>
              <w:tab/>
              <w:t>observationCriteria</w:t>
            </w:r>
          </w:p>
        </w:tc>
        <w:tc>
          <w:tcPr>
            <w:tcW w:w="720" w:type="dxa"/>
          </w:tcPr>
          <w:p w14:paraId="44E7ADCD" w14:textId="77777777" w:rsidR="004B3F04" w:rsidRDefault="004B3F04" w:rsidP="000659BE">
            <w:pPr>
              <w:pStyle w:val="TableText"/>
            </w:pPr>
            <w:r>
              <w:t>1..1</w:t>
            </w:r>
          </w:p>
        </w:tc>
        <w:tc>
          <w:tcPr>
            <w:tcW w:w="1152" w:type="dxa"/>
          </w:tcPr>
          <w:p w14:paraId="0703616D" w14:textId="77777777" w:rsidR="004B3F04" w:rsidRDefault="004B3F04" w:rsidP="000659BE">
            <w:pPr>
              <w:pStyle w:val="TableText"/>
            </w:pPr>
            <w:r>
              <w:t>SHALL</w:t>
            </w:r>
          </w:p>
        </w:tc>
        <w:tc>
          <w:tcPr>
            <w:tcW w:w="864" w:type="dxa"/>
          </w:tcPr>
          <w:p w14:paraId="27BD3ECF" w14:textId="77777777" w:rsidR="004B3F04" w:rsidRDefault="004B3F04" w:rsidP="000659BE">
            <w:pPr>
              <w:pStyle w:val="TableText"/>
            </w:pPr>
          </w:p>
        </w:tc>
        <w:tc>
          <w:tcPr>
            <w:tcW w:w="1104" w:type="dxa"/>
          </w:tcPr>
          <w:p w14:paraId="221F451F" w14:textId="77777777" w:rsidR="004B3F04" w:rsidRDefault="006C736C" w:rsidP="000659BE">
            <w:pPr>
              <w:pStyle w:val="TableText"/>
            </w:pPr>
            <w:hyperlink w:anchor="C_4499-34683">
              <w:r w:rsidR="004B3F04">
                <w:rPr>
                  <w:rStyle w:val="HyperlinkText9pt"/>
                </w:rPr>
                <w:t>4499-34683</w:t>
              </w:r>
            </w:hyperlink>
          </w:p>
        </w:tc>
        <w:tc>
          <w:tcPr>
            <w:tcW w:w="2975" w:type="dxa"/>
          </w:tcPr>
          <w:p w14:paraId="24AB7966" w14:textId="77777777" w:rsidR="004B3F04" w:rsidRDefault="004B3F04" w:rsidP="000659BE">
            <w:pPr>
              <w:pStyle w:val="TableText"/>
            </w:pPr>
          </w:p>
        </w:tc>
      </w:tr>
      <w:tr w:rsidR="004B3F04" w14:paraId="289C5809" w14:textId="77777777" w:rsidTr="000659BE">
        <w:trPr>
          <w:jc w:val="center"/>
        </w:trPr>
        <w:tc>
          <w:tcPr>
            <w:tcW w:w="3345" w:type="dxa"/>
          </w:tcPr>
          <w:p w14:paraId="49FA8E6B" w14:textId="77777777" w:rsidR="004B3F04" w:rsidRDefault="004B3F04" w:rsidP="000659BE">
            <w:pPr>
              <w:pStyle w:val="TableText"/>
            </w:pPr>
            <w:r>
              <w:tab/>
            </w:r>
            <w:r>
              <w:tab/>
            </w:r>
            <w:r>
              <w:tab/>
              <w:t>@classCode</w:t>
            </w:r>
          </w:p>
        </w:tc>
        <w:tc>
          <w:tcPr>
            <w:tcW w:w="720" w:type="dxa"/>
          </w:tcPr>
          <w:p w14:paraId="2C366EAC" w14:textId="77777777" w:rsidR="004B3F04" w:rsidRDefault="004B3F04" w:rsidP="000659BE">
            <w:pPr>
              <w:pStyle w:val="TableText"/>
            </w:pPr>
            <w:r>
              <w:t>1..1</w:t>
            </w:r>
          </w:p>
        </w:tc>
        <w:tc>
          <w:tcPr>
            <w:tcW w:w="1152" w:type="dxa"/>
          </w:tcPr>
          <w:p w14:paraId="3F40811E" w14:textId="77777777" w:rsidR="004B3F04" w:rsidRDefault="004B3F04" w:rsidP="000659BE">
            <w:pPr>
              <w:pStyle w:val="TableText"/>
            </w:pPr>
            <w:r>
              <w:t>SHALL</w:t>
            </w:r>
          </w:p>
        </w:tc>
        <w:tc>
          <w:tcPr>
            <w:tcW w:w="864" w:type="dxa"/>
          </w:tcPr>
          <w:p w14:paraId="28A6446D" w14:textId="77777777" w:rsidR="004B3F04" w:rsidRDefault="004B3F04" w:rsidP="000659BE">
            <w:pPr>
              <w:pStyle w:val="TableText"/>
            </w:pPr>
          </w:p>
        </w:tc>
        <w:tc>
          <w:tcPr>
            <w:tcW w:w="1104" w:type="dxa"/>
          </w:tcPr>
          <w:p w14:paraId="0D9BCBFD" w14:textId="77777777" w:rsidR="004B3F04" w:rsidRDefault="006C736C" w:rsidP="000659BE">
            <w:pPr>
              <w:pStyle w:val="TableText"/>
            </w:pPr>
            <w:hyperlink w:anchor="C_4499-34687">
              <w:r w:rsidR="004B3F04">
                <w:rPr>
                  <w:rStyle w:val="HyperlinkText9pt"/>
                </w:rPr>
                <w:t>4499-34687</w:t>
              </w:r>
            </w:hyperlink>
          </w:p>
        </w:tc>
        <w:tc>
          <w:tcPr>
            <w:tcW w:w="2975" w:type="dxa"/>
          </w:tcPr>
          <w:p w14:paraId="2CED59D7" w14:textId="77777777" w:rsidR="004B3F04" w:rsidRDefault="004B3F04" w:rsidP="000659BE">
            <w:pPr>
              <w:pStyle w:val="TableText"/>
            </w:pPr>
            <w:r>
              <w:t>urn:oid:2.16.840.1.113883.5.6 (HL7ActClass) = OBS</w:t>
            </w:r>
          </w:p>
        </w:tc>
      </w:tr>
      <w:tr w:rsidR="004B3F04" w14:paraId="2AB594B9" w14:textId="77777777" w:rsidTr="000659BE">
        <w:trPr>
          <w:jc w:val="center"/>
        </w:trPr>
        <w:tc>
          <w:tcPr>
            <w:tcW w:w="3345" w:type="dxa"/>
          </w:tcPr>
          <w:p w14:paraId="10EA1D53" w14:textId="77777777" w:rsidR="004B3F04" w:rsidRDefault="004B3F04" w:rsidP="000659BE">
            <w:pPr>
              <w:pStyle w:val="TableText"/>
            </w:pPr>
            <w:r>
              <w:tab/>
            </w:r>
            <w:r>
              <w:tab/>
            </w:r>
            <w:r>
              <w:tab/>
              <w:t>@moodCode</w:t>
            </w:r>
          </w:p>
        </w:tc>
        <w:tc>
          <w:tcPr>
            <w:tcW w:w="720" w:type="dxa"/>
          </w:tcPr>
          <w:p w14:paraId="0073BAA5" w14:textId="77777777" w:rsidR="004B3F04" w:rsidRDefault="004B3F04" w:rsidP="000659BE">
            <w:pPr>
              <w:pStyle w:val="TableText"/>
            </w:pPr>
            <w:r>
              <w:t>1..1</w:t>
            </w:r>
          </w:p>
        </w:tc>
        <w:tc>
          <w:tcPr>
            <w:tcW w:w="1152" w:type="dxa"/>
          </w:tcPr>
          <w:p w14:paraId="72CBF5F9" w14:textId="77777777" w:rsidR="004B3F04" w:rsidRDefault="004B3F04" w:rsidP="000659BE">
            <w:pPr>
              <w:pStyle w:val="TableText"/>
            </w:pPr>
            <w:r>
              <w:t>SHALL</w:t>
            </w:r>
          </w:p>
        </w:tc>
        <w:tc>
          <w:tcPr>
            <w:tcW w:w="864" w:type="dxa"/>
          </w:tcPr>
          <w:p w14:paraId="15A84DD8" w14:textId="77777777" w:rsidR="004B3F04" w:rsidRDefault="004B3F04" w:rsidP="000659BE">
            <w:pPr>
              <w:pStyle w:val="TableText"/>
            </w:pPr>
          </w:p>
        </w:tc>
        <w:tc>
          <w:tcPr>
            <w:tcW w:w="1104" w:type="dxa"/>
          </w:tcPr>
          <w:p w14:paraId="74BF0433" w14:textId="77777777" w:rsidR="004B3F04" w:rsidRDefault="006C736C" w:rsidP="000659BE">
            <w:pPr>
              <w:pStyle w:val="TableText"/>
            </w:pPr>
            <w:hyperlink w:anchor="C_4499-34688">
              <w:r w:rsidR="004B3F04">
                <w:rPr>
                  <w:rStyle w:val="HyperlinkText9pt"/>
                </w:rPr>
                <w:t>4499-34688</w:t>
              </w:r>
            </w:hyperlink>
          </w:p>
        </w:tc>
        <w:tc>
          <w:tcPr>
            <w:tcW w:w="2975" w:type="dxa"/>
          </w:tcPr>
          <w:p w14:paraId="5F110339" w14:textId="77777777" w:rsidR="004B3F04" w:rsidRDefault="004B3F04" w:rsidP="000659BE">
            <w:pPr>
              <w:pStyle w:val="TableText"/>
            </w:pPr>
            <w:r>
              <w:t>urn:oid:2.16.840.1.113883.5.1001 (HL7ActMood) = EVN</w:t>
            </w:r>
          </w:p>
        </w:tc>
      </w:tr>
      <w:tr w:rsidR="004B3F04" w14:paraId="4755E50F" w14:textId="77777777" w:rsidTr="000659BE">
        <w:trPr>
          <w:jc w:val="center"/>
        </w:trPr>
        <w:tc>
          <w:tcPr>
            <w:tcW w:w="3345" w:type="dxa"/>
          </w:tcPr>
          <w:p w14:paraId="13175015" w14:textId="77777777" w:rsidR="004B3F04" w:rsidRDefault="004B3F04" w:rsidP="000659BE">
            <w:pPr>
              <w:pStyle w:val="TableText"/>
            </w:pPr>
            <w:r>
              <w:lastRenderedPageBreak/>
              <w:tab/>
            </w:r>
            <w:r>
              <w:tab/>
            </w:r>
            <w:r>
              <w:tab/>
              <w:t>code</w:t>
            </w:r>
          </w:p>
        </w:tc>
        <w:tc>
          <w:tcPr>
            <w:tcW w:w="720" w:type="dxa"/>
          </w:tcPr>
          <w:p w14:paraId="0067E510" w14:textId="77777777" w:rsidR="004B3F04" w:rsidRDefault="004B3F04" w:rsidP="000659BE">
            <w:pPr>
              <w:pStyle w:val="TableText"/>
            </w:pPr>
            <w:r>
              <w:t>1..1</w:t>
            </w:r>
          </w:p>
        </w:tc>
        <w:tc>
          <w:tcPr>
            <w:tcW w:w="1152" w:type="dxa"/>
          </w:tcPr>
          <w:p w14:paraId="2CCB4977" w14:textId="77777777" w:rsidR="004B3F04" w:rsidRDefault="004B3F04" w:rsidP="000659BE">
            <w:pPr>
              <w:pStyle w:val="TableText"/>
            </w:pPr>
            <w:r>
              <w:t>SHALL</w:t>
            </w:r>
          </w:p>
        </w:tc>
        <w:tc>
          <w:tcPr>
            <w:tcW w:w="864" w:type="dxa"/>
          </w:tcPr>
          <w:p w14:paraId="0DCE2BFB" w14:textId="77777777" w:rsidR="004B3F04" w:rsidRDefault="004B3F04" w:rsidP="000659BE">
            <w:pPr>
              <w:pStyle w:val="TableText"/>
            </w:pPr>
          </w:p>
        </w:tc>
        <w:tc>
          <w:tcPr>
            <w:tcW w:w="1104" w:type="dxa"/>
          </w:tcPr>
          <w:p w14:paraId="397A0491" w14:textId="77777777" w:rsidR="004B3F04" w:rsidRDefault="006C736C" w:rsidP="000659BE">
            <w:pPr>
              <w:pStyle w:val="TableText"/>
            </w:pPr>
            <w:hyperlink w:anchor="C_4499-34684">
              <w:r w:rsidR="004B3F04">
                <w:rPr>
                  <w:rStyle w:val="HyperlinkText9pt"/>
                </w:rPr>
                <w:t>4499-34684</w:t>
              </w:r>
            </w:hyperlink>
          </w:p>
        </w:tc>
        <w:tc>
          <w:tcPr>
            <w:tcW w:w="2975" w:type="dxa"/>
          </w:tcPr>
          <w:p w14:paraId="190DF3FD" w14:textId="77777777" w:rsidR="004B3F04" w:rsidRDefault="004B3F04" w:rsidP="000659BE">
            <w:pPr>
              <w:pStyle w:val="TableText"/>
            </w:pPr>
          </w:p>
        </w:tc>
      </w:tr>
      <w:tr w:rsidR="004B3F04" w14:paraId="68CFDB09" w14:textId="77777777" w:rsidTr="000659BE">
        <w:trPr>
          <w:jc w:val="center"/>
        </w:trPr>
        <w:tc>
          <w:tcPr>
            <w:tcW w:w="3345" w:type="dxa"/>
          </w:tcPr>
          <w:p w14:paraId="45415A79" w14:textId="77777777" w:rsidR="004B3F04" w:rsidRDefault="004B3F04" w:rsidP="000659BE">
            <w:pPr>
              <w:pStyle w:val="TableText"/>
            </w:pPr>
            <w:r>
              <w:tab/>
            </w:r>
            <w:r>
              <w:tab/>
            </w:r>
            <w:r>
              <w:tab/>
            </w:r>
            <w:r>
              <w:tab/>
              <w:t>@code</w:t>
            </w:r>
          </w:p>
        </w:tc>
        <w:tc>
          <w:tcPr>
            <w:tcW w:w="720" w:type="dxa"/>
          </w:tcPr>
          <w:p w14:paraId="7738AE9E" w14:textId="77777777" w:rsidR="004B3F04" w:rsidRDefault="004B3F04" w:rsidP="000659BE">
            <w:pPr>
              <w:pStyle w:val="TableText"/>
            </w:pPr>
            <w:r>
              <w:t>1..1</w:t>
            </w:r>
          </w:p>
        </w:tc>
        <w:tc>
          <w:tcPr>
            <w:tcW w:w="1152" w:type="dxa"/>
          </w:tcPr>
          <w:p w14:paraId="548FDB5C" w14:textId="77777777" w:rsidR="004B3F04" w:rsidRDefault="004B3F04" w:rsidP="000659BE">
            <w:pPr>
              <w:pStyle w:val="TableText"/>
            </w:pPr>
            <w:r>
              <w:t>SHALL</w:t>
            </w:r>
          </w:p>
        </w:tc>
        <w:tc>
          <w:tcPr>
            <w:tcW w:w="864" w:type="dxa"/>
          </w:tcPr>
          <w:p w14:paraId="2DDF2AEB" w14:textId="77777777" w:rsidR="004B3F04" w:rsidRDefault="004B3F04" w:rsidP="000659BE">
            <w:pPr>
              <w:pStyle w:val="TableText"/>
            </w:pPr>
          </w:p>
        </w:tc>
        <w:tc>
          <w:tcPr>
            <w:tcW w:w="1104" w:type="dxa"/>
          </w:tcPr>
          <w:p w14:paraId="657E52AF" w14:textId="77777777" w:rsidR="004B3F04" w:rsidRDefault="006C736C" w:rsidP="000659BE">
            <w:pPr>
              <w:pStyle w:val="TableText"/>
            </w:pPr>
            <w:hyperlink w:anchor="C_4499-34689">
              <w:r w:rsidR="004B3F04">
                <w:rPr>
                  <w:rStyle w:val="HyperlinkText9pt"/>
                </w:rPr>
                <w:t>4499-34689</w:t>
              </w:r>
            </w:hyperlink>
          </w:p>
        </w:tc>
        <w:tc>
          <w:tcPr>
            <w:tcW w:w="2975" w:type="dxa"/>
          </w:tcPr>
          <w:p w14:paraId="3A36F132" w14:textId="77777777" w:rsidR="004B3F04" w:rsidRDefault="004B3F04" w:rsidP="000659BE">
            <w:pPr>
              <w:pStyle w:val="TableText"/>
            </w:pPr>
            <w:r>
              <w:t>ASSERTION</w:t>
            </w:r>
          </w:p>
        </w:tc>
      </w:tr>
      <w:tr w:rsidR="004B3F04" w14:paraId="45046EB7" w14:textId="77777777" w:rsidTr="000659BE">
        <w:trPr>
          <w:jc w:val="center"/>
        </w:trPr>
        <w:tc>
          <w:tcPr>
            <w:tcW w:w="3345" w:type="dxa"/>
          </w:tcPr>
          <w:p w14:paraId="0912DA3D" w14:textId="77777777" w:rsidR="004B3F04" w:rsidRDefault="004B3F04" w:rsidP="000659BE">
            <w:pPr>
              <w:pStyle w:val="TableText"/>
            </w:pPr>
            <w:r>
              <w:tab/>
            </w:r>
            <w:r>
              <w:tab/>
            </w:r>
            <w:r>
              <w:tab/>
            </w:r>
            <w:r>
              <w:tab/>
              <w:t>@codeSystem</w:t>
            </w:r>
          </w:p>
        </w:tc>
        <w:tc>
          <w:tcPr>
            <w:tcW w:w="720" w:type="dxa"/>
          </w:tcPr>
          <w:p w14:paraId="334B1434" w14:textId="77777777" w:rsidR="004B3F04" w:rsidRDefault="004B3F04" w:rsidP="000659BE">
            <w:pPr>
              <w:pStyle w:val="TableText"/>
            </w:pPr>
            <w:r>
              <w:t>1..1</w:t>
            </w:r>
          </w:p>
        </w:tc>
        <w:tc>
          <w:tcPr>
            <w:tcW w:w="1152" w:type="dxa"/>
          </w:tcPr>
          <w:p w14:paraId="6252D1A6" w14:textId="77777777" w:rsidR="004B3F04" w:rsidRDefault="004B3F04" w:rsidP="000659BE">
            <w:pPr>
              <w:pStyle w:val="TableText"/>
            </w:pPr>
            <w:r>
              <w:t>SHALL</w:t>
            </w:r>
          </w:p>
        </w:tc>
        <w:tc>
          <w:tcPr>
            <w:tcW w:w="864" w:type="dxa"/>
          </w:tcPr>
          <w:p w14:paraId="1E41C771" w14:textId="77777777" w:rsidR="004B3F04" w:rsidRDefault="004B3F04" w:rsidP="000659BE">
            <w:pPr>
              <w:pStyle w:val="TableText"/>
            </w:pPr>
          </w:p>
        </w:tc>
        <w:tc>
          <w:tcPr>
            <w:tcW w:w="1104" w:type="dxa"/>
          </w:tcPr>
          <w:p w14:paraId="5C8CF05F" w14:textId="77777777" w:rsidR="004B3F04" w:rsidRDefault="006C736C" w:rsidP="000659BE">
            <w:pPr>
              <w:pStyle w:val="TableText"/>
            </w:pPr>
            <w:hyperlink w:anchor="C_4499-34690">
              <w:r w:rsidR="004B3F04">
                <w:rPr>
                  <w:rStyle w:val="HyperlinkText9pt"/>
                </w:rPr>
                <w:t>4499-34690</w:t>
              </w:r>
            </w:hyperlink>
          </w:p>
        </w:tc>
        <w:tc>
          <w:tcPr>
            <w:tcW w:w="2975" w:type="dxa"/>
          </w:tcPr>
          <w:p w14:paraId="25EE60CD" w14:textId="77777777" w:rsidR="004B3F04" w:rsidRDefault="004B3F04" w:rsidP="000659BE">
            <w:pPr>
              <w:pStyle w:val="TableText"/>
            </w:pPr>
            <w:r>
              <w:t>urn:oid:2.16.840.1.113883.5.4 (HL7ActCode) = 2.16.840.1.113883.5.4</w:t>
            </w:r>
          </w:p>
        </w:tc>
      </w:tr>
      <w:tr w:rsidR="004B3F04" w14:paraId="4B1929E7" w14:textId="77777777" w:rsidTr="000659BE">
        <w:trPr>
          <w:jc w:val="center"/>
        </w:trPr>
        <w:tc>
          <w:tcPr>
            <w:tcW w:w="3345" w:type="dxa"/>
          </w:tcPr>
          <w:p w14:paraId="56183EF1" w14:textId="77777777" w:rsidR="004B3F04" w:rsidRDefault="004B3F04" w:rsidP="000659BE">
            <w:pPr>
              <w:pStyle w:val="TableText"/>
            </w:pPr>
            <w:r>
              <w:tab/>
            </w:r>
            <w:r>
              <w:tab/>
            </w:r>
            <w:r>
              <w:tab/>
              <w:t>value</w:t>
            </w:r>
          </w:p>
        </w:tc>
        <w:tc>
          <w:tcPr>
            <w:tcW w:w="720" w:type="dxa"/>
          </w:tcPr>
          <w:p w14:paraId="7B3382EE" w14:textId="77777777" w:rsidR="004B3F04" w:rsidRDefault="004B3F04" w:rsidP="000659BE">
            <w:pPr>
              <w:pStyle w:val="TableText"/>
            </w:pPr>
            <w:r>
              <w:t>1..1</w:t>
            </w:r>
          </w:p>
        </w:tc>
        <w:tc>
          <w:tcPr>
            <w:tcW w:w="1152" w:type="dxa"/>
          </w:tcPr>
          <w:p w14:paraId="0232ED6F" w14:textId="77777777" w:rsidR="004B3F04" w:rsidRDefault="004B3F04" w:rsidP="000659BE">
            <w:pPr>
              <w:pStyle w:val="TableText"/>
            </w:pPr>
            <w:r>
              <w:t>SHALL</w:t>
            </w:r>
          </w:p>
        </w:tc>
        <w:tc>
          <w:tcPr>
            <w:tcW w:w="864" w:type="dxa"/>
          </w:tcPr>
          <w:p w14:paraId="76CB704C" w14:textId="77777777" w:rsidR="004B3F04" w:rsidRDefault="004B3F04" w:rsidP="000659BE">
            <w:pPr>
              <w:pStyle w:val="TableText"/>
            </w:pPr>
            <w:r>
              <w:t>CD</w:t>
            </w:r>
          </w:p>
        </w:tc>
        <w:tc>
          <w:tcPr>
            <w:tcW w:w="1104" w:type="dxa"/>
          </w:tcPr>
          <w:p w14:paraId="759FFD8F" w14:textId="77777777" w:rsidR="004B3F04" w:rsidRDefault="006C736C" w:rsidP="000659BE">
            <w:pPr>
              <w:pStyle w:val="TableText"/>
            </w:pPr>
            <w:hyperlink w:anchor="C_4499-34685">
              <w:r w:rsidR="004B3F04">
                <w:rPr>
                  <w:rStyle w:val="HyperlinkText9pt"/>
                </w:rPr>
                <w:t>4499-34685</w:t>
              </w:r>
            </w:hyperlink>
          </w:p>
        </w:tc>
        <w:tc>
          <w:tcPr>
            <w:tcW w:w="2975" w:type="dxa"/>
          </w:tcPr>
          <w:p w14:paraId="15CF41BA" w14:textId="77777777" w:rsidR="004B3F04" w:rsidRDefault="004B3F04" w:rsidP="000659BE">
            <w:pPr>
              <w:pStyle w:val="TableText"/>
            </w:pPr>
          </w:p>
        </w:tc>
      </w:tr>
      <w:tr w:rsidR="004B3F04" w14:paraId="2FCF6EB2" w14:textId="77777777" w:rsidTr="000659BE">
        <w:trPr>
          <w:jc w:val="center"/>
        </w:trPr>
        <w:tc>
          <w:tcPr>
            <w:tcW w:w="3345" w:type="dxa"/>
          </w:tcPr>
          <w:p w14:paraId="1F6958A3" w14:textId="77777777" w:rsidR="004B3F04" w:rsidRDefault="004B3F04" w:rsidP="000659BE">
            <w:pPr>
              <w:pStyle w:val="TableText"/>
            </w:pPr>
            <w:r>
              <w:tab/>
            </w:r>
            <w:r>
              <w:tab/>
            </w:r>
            <w:r>
              <w:tab/>
            </w:r>
            <w:r>
              <w:tab/>
              <w:t>@valueSet</w:t>
            </w:r>
          </w:p>
        </w:tc>
        <w:tc>
          <w:tcPr>
            <w:tcW w:w="720" w:type="dxa"/>
          </w:tcPr>
          <w:p w14:paraId="277A3743" w14:textId="77777777" w:rsidR="004B3F04" w:rsidRDefault="004B3F04" w:rsidP="000659BE">
            <w:pPr>
              <w:pStyle w:val="TableText"/>
            </w:pPr>
            <w:r>
              <w:t>0..1</w:t>
            </w:r>
          </w:p>
        </w:tc>
        <w:tc>
          <w:tcPr>
            <w:tcW w:w="1152" w:type="dxa"/>
          </w:tcPr>
          <w:p w14:paraId="16A6DB36" w14:textId="77777777" w:rsidR="004B3F04" w:rsidRDefault="004B3F04" w:rsidP="000659BE">
            <w:pPr>
              <w:pStyle w:val="TableText"/>
            </w:pPr>
            <w:r>
              <w:t>SHOULD</w:t>
            </w:r>
          </w:p>
        </w:tc>
        <w:tc>
          <w:tcPr>
            <w:tcW w:w="864" w:type="dxa"/>
          </w:tcPr>
          <w:p w14:paraId="1A34603D" w14:textId="77777777" w:rsidR="004B3F04" w:rsidRDefault="004B3F04" w:rsidP="000659BE">
            <w:pPr>
              <w:pStyle w:val="TableText"/>
            </w:pPr>
          </w:p>
        </w:tc>
        <w:tc>
          <w:tcPr>
            <w:tcW w:w="1104" w:type="dxa"/>
          </w:tcPr>
          <w:p w14:paraId="665CD1C9" w14:textId="77777777" w:rsidR="004B3F04" w:rsidRDefault="006C736C" w:rsidP="000659BE">
            <w:pPr>
              <w:pStyle w:val="TableText"/>
            </w:pPr>
            <w:hyperlink w:anchor="C_4499-34691">
              <w:r w:rsidR="004B3F04">
                <w:rPr>
                  <w:rStyle w:val="HyperlinkText9pt"/>
                </w:rPr>
                <w:t>4499-34691</w:t>
              </w:r>
            </w:hyperlink>
          </w:p>
        </w:tc>
        <w:tc>
          <w:tcPr>
            <w:tcW w:w="2975" w:type="dxa"/>
          </w:tcPr>
          <w:p w14:paraId="11E8ECC1" w14:textId="77777777" w:rsidR="004B3F04" w:rsidRDefault="004B3F04" w:rsidP="000659BE">
            <w:pPr>
              <w:pStyle w:val="TableText"/>
            </w:pPr>
          </w:p>
        </w:tc>
      </w:tr>
    </w:tbl>
    <w:p w14:paraId="43D6808D" w14:textId="77777777" w:rsidR="004B3F04" w:rsidRDefault="004B3F04" w:rsidP="004B3F04">
      <w:pPr>
        <w:pStyle w:val="BodyText"/>
      </w:pPr>
    </w:p>
    <w:p w14:paraId="170E6B8E" w14:textId="77777777" w:rsidR="004B3F04" w:rsidRDefault="004B3F04" w:rsidP="007E63CC">
      <w:pPr>
        <w:numPr>
          <w:ilvl w:val="0"/>
          <w:numId w:val="8"/>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694" w:name="C_4499-34210"/>
      <w:r>
        <w:t xml:space="preserve"> (CONF:4499-34210)</w:t>
      </w:r>
      <w:bookmarkEnd w:id="694"/>
      <w:r>
        <w:t>.</w:t>
      </w:r>
    </w:p>
    <w:p w14:paraId="1F40E142" w14:textId="77777777" w:rsidR="004B3F04" w:rsidRDefault="004B3F04" w:rsidP="007E63CC">
      <w:pPr>
        <w:numPr>
          <w:ilvl w:val="0"/>
          <w:numId w:val="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695" w:name="C_4499-34211"/>
      <w:r>
        <w:t xml:space="preserve"> (CONF:4499-34211)</w:t>
      </w:r>
      <w:bookmarkEnd w:id="695"/>
      <w:r>
        <w:t>.</w:t>
      </w:r>
    </w:p>
    <w:p w14:paraId="170E5D12" w14:textId="77777777" w:rsidR="004B3F04" w:rsidRDefault="004B3F04" w:rsidP="007E63CC">
      <w:pPr>
        <w:numPr>
          <w:ilvl w:val="0"/>
          <w:numId w:val="8"/>
        </w:numPr>
      </w:pPr>
      <w:r>
        <w:rPr>
          <w:rStyle w:val="keyword"/>
        </w:rPr>
        <w:t>SHALL NOT</w:t>
      </w:r>
      <w:r>
        <w:t xml:space="preserve"> contain [0..0] </w:t>
      </w:r>
      <w:r>
        <w:rPr>
          <w:rStyle w:val="XMLnameBold"/>
        </w:rPr>
        <w:t>@actionNegationInd</w:t>
      </w:r>
      <w:bookmarkStart w:id="696" w:name="C_4499-34758"/>
      <w:r>
        <w:t xml:space="preserve"> (CONF:4499-34758)</w:t>
      </w:r>
      <w:bookmarkEnd w:id="696"/>
      <w:r>
        <w:t>.</w:t>
      </w:r>
    </w:p>
    <w:p w14:paraId="1D1548F1" w14:textId="77777777" w:rsidR="004B3F04" w:rsidRDefault="004B3F04" w:rsidP="007E63CC">
      <w:pPr>
        <w:numPr>
          <w:ilvl w:val="0"/>
          <w:numId w:val="8"/>
        </w:numPr>
      </w:pPr>
      <w:r>
        <w:rPr>
          <w:rStyle w:val="keyword"/>
        </w:rPr>
        <w:t>SHALL</w:t>
      </w:r>
      <w:r>
        <w:t xml:space="preserve"> contain exactly one [1..1] </w:t>
      </w:r>
      <w:r>
        <w:rPr>
          <w:rStyle w:val="XMLnameBold"/>
        </w:rPr>
        <w:t>templateId</w:t>
      </w:r>
      <w:bookmarkStart w:id="697" w:name="C_4499-34183"/>
      <w:r>
        <w:t xml:space="preserve"> (CONF:4499-34183)</w:t>
      </w:r>
      <w:bookmarkEnd w:id="697"/>
      <w:r>
        <w:t>.</w:t>
      </w:r>
    </w:p>
    <w:p w14:paraId="549C1161" w14:textId="77777777" w:rsidR="004B3F04" w:rsidRDefault="004B3F04" w:rsidP="007E63CC">
      <w:pPr>
        <w:numPr>
          <w:ilvl w:val="1"/>
          <w:numId w:val="8"/>
        </w:numPr>
      </w:pPr>
      <w:r>
        <w:t xml:space="preserve">This templateId </w:t>
      </w:r>
      <w:r>
        <w:rPr>
          <w:rStyle w:val="keyword"/>
        </w:rPr>
        <w:t>SHALL</w:t>
      </w:r>
      <w:r>
        <w:t xml:space="preserve"> contain exactly one [1..1] </w:t>
      </w:r>
      <w:r>
        <w:rPr>
          <w:rStyle w:val="XMLnameBold"/>
        </w:rPr>
        <w:t>item</w:t>
      </w:r>
      <w:bookmarkStart w:id="698" w:name="C_4499-34184"/>
      <w:r>
        <w:t xml:space="preserve"> (CONF:4499-34184)</w:t>
      </w:r>
      <w:bookmarkEnd w:id="698"/>
      <w:r>
        <w:t xml:space="preserve"> such that it</w:t>
      </w:r>
    </w:p>
    <w:p w14:paraId="02538930" w14:textId="77777777" w:rsidR="004B3F04" w:rsidRDefault="004B3F04" w:rsidP="007E63CC">
      <w:pPr>
        <w:numPr>
          <w:ilvl w:val="2"/>
          <w:numId w:val="8"/>
        </w:numPr>
      </w:pPr>
      <w:r>
        <w:rPr>
          <w:rStyle w:val="keyword"/>
        </w:rPr>
        <w:t>SHALL</w:t>
      </w:r>
      <w:r>
        <w:t xml:space="preserve"> contain exactly one [1..1] </w:t>
      </w:r>
      <w:r>
        <w:rPr>
          <w:rStyle w:val="XMLnameBold"/>
        </w:rPr>
        <w:t>@root</w:t>
      </w:r>
      <w:r>
        <w:t>=</w:t>
      </w:r>
      <w:r>
        <w:rPr>
          <w:rStyle w:val="XMLname"/>
        </w:rPr>
        <w:t>"2.16.840.1.113883.10.20.28.4.120"</w:t>
      </w:r>
      <w:bookmarkStart w:id="699" w:name="C_4499-34194"/>
      <w:r>
        <w:t xml:space="preserve"> (CONF:4499-34194)</w:t>
      </w:r>
      <w:bookmarkEnd w:id="699"/>
      <w:r>
        <w:t>.</w:t>
      </w:r>
    </w:p>
    <w:p w14:paraId="59C2ACD6" w14:textId="77777777" w:rsidR="004B3F04" w:rsidRDefault="004B3F04" w:rsidP="007E63CC">
      <w:pPr>
        <w:numPr>
          <w:ilvl w:val="2"/>
          <w:numId w:val="8"/>
        </w:numPr>
      </w:pPr>
      <w:r>
        <w:rPr>
          <w:rStyle w:val="keyword"/>
        </w:rPr>
        <w:t>SHALL</w:t>
      </w:r>
      <w:r>
        <w:t xml:space="preserve"> contain exactly one [1..1] </w:t>
      </w:r>
      <w:r>
        <w:rPr>
          <w:rStyle w:val="XMLnameBold"/>
        </w:rPr>
        <w:t>@extension</w:t>
      </w:r>
      <w:r>
        <w:t>=</w:t>
      </w:r>
      <w:r>
        <w:rPr>
          <w:rStyle w:val="XMLname"/>
        </w:rPr>
        <w:t>"2021-02-01"</w:t>
      </w:r>
      <w:bookmarkStart w:id="700" w:name="C_4499-34531"/>
      <w:r>
        <w:t xml:space="preserve"> (CONF:4499-34531)</w:t>
      </w:r>
      <w:bookmarkEnd w:id="700"/>
      <w:r>
        <w:t>.</w:t>
      </w:r>
    </w:p>
    <w:p w14:paraId="1C6D62A4" w14:textId="77777777" w:rsidR="004B3F04" w:rsidRDefault="004B3F04" w:rsidP="007E63CC">
      <w:pPr>
        <w:numPr>
          <w:ilvl w:val="0"/>
          <w:numId w:val="8"/>
        </w:numPr>
      </w:pPr>
      <w:r>
        <w:rPr>
          <w:rStyle w:val="keyword"/>
        </w:rPr>
        <w:t>SHALL</w:t>
      </w:r>
      <w:r>
        <w:t xml:space="preserve"> contain exactly one [1..1] </w:t>
      </w:r>
      <w:r>
        <w:rPr>
          <w:rStyle w:val="XMLnameBold"/>
        </w:rPr>
        <w:t>id</w:t>
      </w:r>
      <w:bookmarkStart w:id="701" w:name="C_4499-34212"/>
      <w:r>
        <w:t xml:space="preserve"> (CONF:4499-34212)</w:t>
      </w:r>
      <w:bookmarkEnd w:id="701"/>
      <w:r>
        <w:t>.</w:t>
      </w:r>
    </w:p>
    <w:p w14:paraId="2B6DF057" w14:textId="77777777" w:rsidR="004B3F04" w:rsidRDefault="004B3F04" w:rsidP="007E63CC">
      <w:pPr>
        <w:numPr>
          <w:ilvl w:val="0"/>
          <w:numId w:val="8"/>
        </w:numPr>
      </w:pPr>
      <w:r>
        <w:rPr>
          <w:rStyle w:val="keyword"/>
        </w:rPr>
        <w:t>SHALL</w:t>
      </w:r>
      <w:r>
        <w:t xml:space="preserve"> contain exactly one [1..1] </w:t>
      </w:r>
      <w:r>
        <w:rPr>
          <w:rStyle w:val="XMLnameBold"/>
        </w:rPr>
        <w:t>code</w:t>
      </w:r>
      <w:bookmarkStart w:id="702" w:name="C_4499-34185"/>
      <w:r>
        <w:t xml:space="preserve"> (CONF:4499-34185)</w:t>
      </w:r>
      <w:bookmarkEnd w:id="702"/>
      <w:r>
        <w:t>.</w:t>
      </w:r>
    </w:p>
    <w:p w14:paraId="33AA0D6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03" w:name="C_4499-34196"/>
      <w:r>
        <w:t xml:space="preserve"> (CONF:4499-34196)</w:t>
      </w:r>
      <w:bookmarkEnd w:id="703"/>
      <w:r>
        <w:t>.</w:t>
      </w:r>
    </w:p>
    <w:p w14:paraId="1DCFF890" w14:textId="77777777" w:rsidR="004B3F04" w:rsidRDefault="004B3F04" w:rsidP="007E63CC">
      <w:pPr>
        <w:numPr>
          <w:ilvl w:val="1"/>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04" w:name="C_4499-34197"/>
      <w:r>
        <w:t xml:space="preserve"> (CONF:4499-34197)</w:t>
      </w:r>
      <w:bookmarkEnd w:id="704"/>
      <w:r>
        <w:t>.</w:t>
      </w:r>
    </w:p>
    <w:p w14:paraId="4E7F7A3D" w14:textId="77777777" w:rsidR="004B3F04" w:rsidRDefault="004B3F04" w:rsidP="007E63CC">
      <w:pPr>
        <w:numPr>
          <w:ilvl w:val="0"/>
          <w:numId w:val="8"/>
        </w:numPr>
      </w:pPr>
      <w:r>
        <w:rPr>
          <w:rStyle w:val="keyword"/>
        </w:rPr>
        <w:t>SHALL</w:t>
      </w:r>
      <w:r>
        <w:t xml:space="preserve"> contain exactly one [1..1] </w:t>
      </w:r>
      <w:r>
        <w:rPr>
          <w:rStyle w:val="XMLnameBold"/>
        </w:rPr>
        <w:t>title</w:t>
      </w:r>
      <w:bookmarkStart w:id="705" w:name="C_4499-34213"/>
      <w:r>
        <w:t xml:space="preserve"> (CONF:4499-34213)</w:t>
      </w:r>
      <w:bookmarkEnd w:id="705"/>
      <w:r>
        <w:t>.</w:t>
      </w:r>
    </w:p>
    <w:p w14:paraId="0B814C68" w14:textId="77777777" w:rsidR="004B3F04" w:rsidRDefault="004B3F04" w:rsidP="007E63CC">
      <w:pPr>
        <w:numPr>
          <w:ilvl w:val="0"/>
          <w:numId w:val="8"/>
        </w:numPr>
      </w:pPr>
      <w:r>
        <w:rPr>
          <w:rStyle w:val="keyword"/>
        </w:rPr>
        <w:t>SHALL</w:t>
      </w:r>
      <w:r>
        <w:t xml:space="preserve"> contain exactly one [1..1] </w:t>
      </w:r>
      <w:r>
        <w:rPr>
          <w:rStyle w:val="XMLnameBold"/>
        </w:rPr>
        <w:t>statusCode</w:t>
      </w:r>
      <w:bookmarkStart w:id="706" w:name="C_4499-34186"/>
      <w:r>
        <w:t xml:space="preserve"> (CONF:4499-34186)</w:t>
      </w:r>
      <w:bookmarkEnd w:id="706"/>
      <w:r>
        <w:t>.</w:t>
      </w:r>
    </w:p>
    <w:p w14:paraId="7A5CE7E0" w14:textId="77777777" w:rsidR="004B3F04" w:rsidRDefault="004B3F04" w:rsidP="007E63CC">
      <w:pPr>
        <w:numPr>
          <w:ilvl w:val="1"/>
          <w:numId w:val="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07" w:name="C_4499-34198"/>
      <w:r>
        <w:t xml:space="preserve"> (CONF:4499-34198)</w:t>
      </w:r>
      <w:bookmarkEnd w:id="707"/>
      <w:r>
        <w:t>.</w:t>
      </w:r>
    </w:p>
    <w:p w14:paraId="5938821F" w14:textId="77777777" w:rsidR="004B3F04" w:rsidRDefault="004B3F04" w:rsidP="007E63CC">
      <w:pPr>
        <w:numPr>
          <w:ilvl w:val="0"/>
          <w:numId w:val="8"/>
        </w:numPr>
      </w:pPr>
      <w:r>
        <w:rPr>
          <w:rStyle w:val="keyword"/>
        </w:rPr>
        <w:t>MAY</w:t>
      </w:r>
      <w:r>
        <w:t xml:space="preserve"> contain zero or one [0..1] </w:t>
      </w:r>
      <w:r>
        <w:rPr>
          <w:rStyle w:val="XMLnameBold"/>
        </w:rPr>
        <w:t>effectiveTime</w:t>
      </w:r>
      <w:bookmarkStart w:id="708" w:name="C_4499-34187"/>
      <w:r>
        <w:t xml:space="preserve"> (CONF:4499-34187)</w:t>
      </w:r>
      <w:bookmarkEnd w:id="708"/>
      <w:r>
        <w:t xml:space="preserve"> such that it</w:t>
      </w:r>
    </w:p>
    <w:p w14:paraId="67E4C1F1" w14:textId="77777777" w:rsidR="004B3F04" w:rsidRDefault="004B3F04" w:rsidP="007E63CC">
      <w:pPr>
        <w:numPr>
          <w:ilvl w:val="1"/>
          <w:numId w:val="8"/>
        </w:numPr>
      </w:pPr>
      <w:r>
        <w:rPr>
          <w:rStyle w:val="keyword"/>
        </w:rPr>
        <w:t>SHALL</w:t>
      </w:r>
      <w:r>
        <w:t xml:space="preserve"> contain exactly one [1..1] </w:t>
      </w:r>
      <w:r>
        <w:rPr>
          <w:rStyle w:val="XMLnameBold"/>
        </w:rPr>
        <w:t>low</w:t>
      </w:r>
      <w:bookmarkStart w:id="709" w:name="C_4499-34199"/>
      <w:r>
        <w:t xml:space="preserve"> (CONF:4499-34199)</w:t>
      </w:r>
      <w:bookmarkEnd w:id="709"/>
      <w:r>
        <w:t>.</w:t>
      </w:r>
      <w:r>
        <w:br/>
        <w:t>Note: QDM Attribute: Relevant dateTime (references the adverse event occurred)</w:t>
      </w:r>
    </w:p>
    <w:p w14:paraId="4DF11CDB" w14:textId="77777777" w:rsidR="004B3F04" w:rsidRDefault="004B3F04" w:rsidP="007E63CC">
      <w:pPr>
        <w:numPr>
          <w:ilvl w:val="0"/>
          <w:numId w:val="8"/>
        </w:numPr>
      </w:pPr>
      <w:r>
        <w:rPr>
          <w:rStyle w:val="keyword"/>
        </w:rPr>
        <w:t>SHALL</w:t>
      </w:r>
      <w:r>
        <w:t xml:space="preserve"> contain exactly one [1..1] </w:t>
      </w:r>
      <w:r>
        <w:rPr>
          <w:rStyle w:val="XMLnameBold"/>
        </w:rPr>
        <w:t>value</w:t>
      </w:r>
      <w:r>
        <w:t xml:space="preserve"> with @xsi:type="CD"</w:t>
      </w:r>
      <w:bookmarkStart w:id="710" w:name="C_4499-34188"/>
      <w:r>
        <w:t xml:space="preserve"> (CONF:4499-34188)</w:t>
      </w:r>
      <w:bookmarkEnd w:id="710"/>
      <w:r>
        <w:t>.</w:t>
      </w:r>
    </w:p>
    <w:p w14:paraId="35ECE363" w14:textId="77777777" w:rsidR="004B3F04" w:rsidRDefault="004B3F04" w:rsidP="007E63CC">
      <w:pPr>
        <w:numPr>
          <w:ilvl w:val="1"/>
          <w:numId w:val="8"/>
        </w:numPr>
      </w:pPr>
      <w:r>
        <w:t xml:space="preserve">This value </w:t>
      </w:r>
      <w:r>
        <w:rPr>
          <w:rStyle w:val="keyword"/>
        </w:rPr>
        <w:t>SHALL</w:t>
      </w:r>
      <w:r>
        <w:t xml:space="preserve"> contain exactly one [1..1] </w:t>
      </w:r>
      <w:r>
        <w:rPr>
          <w:rStyle w:val="XMLnameBold"/>
        </w:rPr>
        <w:t>@code</w:t>
      </w:r>
      <w:r>
        <w:t>=</w:t>
      </w:r>
      <w:r>
        <w:rPr>
          <w:rStyle w:val="XMLname"/>
        </w:rPr>
        <w:t>"281647001"</w:t>
      </w:r>
      <w:r>
        <w:t xml:space="preserve"> Adverse Reaction</w:t>
      </w:r>
      <w:bookmarkStart w:id="711" w:name="C_4499-34201"/>
      <w:r>
        <w:t xml:space="preserve"> (CONF:4499-34201)</w:t>
      </w:r>
      <w:bookmarkEnd w:id="711"/>
      <w:r>
        <w:t>.</w:t>
      </w:r>
    </w:p>
    <w:p w14:paraId="5BDC2108" w14:textId="77777777" w:rsidR="004B3F04" w:rsidRDefault="004B3F04" w:rsidP="007E63CC">
      <w:pPr>
        <w:numPr>
          <w:ilvl w:val="1"/>
          <w:numId w:val="8"/>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12" w:name="C_4499-34202"/>
      <w:r>
        <w:t xml:space="preserve"> (CONF:4499-34202)</w:t>
      </w:r>
      <w:bookmarkEnd w:id="712"/>
      <w:r>
        <w:t>.</w:t>
      </w:r>
    </w:p>
    <w:p w14:paraId="26EC2878" w14:textId="77777777" w:rsidR="004B3F04" w:rsidRDefault="004B3F04" w:rsidP="007E63CC">
      <w:pPr>
        <w:numPr>
          <w:ilvl w:val="0"/>
          <w:numId w:val="8"/>
        </w:numPr>
      </w:pPr>
      <w:r>
        <w:rPr>
          <w:rStyle w:val="keyword"/>
        </w:rPr>
        <w:t>SHALL</w:t>
      </w:r>
      <w:r>
        <w:t xml:space="preserve"> contain exactly one [1..1] </w:t>
      </w:r>
      <w:r>
        <w:rPr>
          <w:rStyle w:val="XMLnameBold"/>
        </w:rPr>
        <w:t>participation</w:t>
      </w:r>
      <w:bookmarkStart w:id="713" w:name="C_4499-34189"/>
      <w:r>
        <w:t xml:space="preserve"> (CONF:4499-34189)</w:t>
      </w:r>
      <w:bookmarkEnd w:id="713"/>
      <w:r>
        <w:t xml:space="preserve"> such that it</w:t>
      </w:r>
    </w:p>
    <w:p w14:paraId="4CD94109"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14" w:name="C_4499-34207"/>
      <w:r>
        <w:t xml:space="preserve"> (CONF:4499-34207)</w:t>
      </w:r>
      <w:bookmarkEnd w:id="714"/>
      <w:r>
        <w:t>.</w:t>
      </w:r>
    </w:p>
    <w:p w14:paraId="45A0CE03"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15" w:name="C_4499-34190"/>
      <w:r>
        <w:t xml:space="preserve"> (CONF:4499-34190)</w:t>
      </w:r>
      <w:bookmarkEnd w:id="715"/>
      <w:r>
        <w:t>.</w:t>
      </w:r>
    </w:p>
    <w:p w14:paraId="450C1777"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16" w:name="C_4499-34206"/>
      <w:r>
        <w:t xml:space="preserve"> (CONF:4499-34206)</w:t>
      </w:r>
      <w:bookmarkEnd w:id="716"/>
      <w:r>
        <w:t>.</w:t>
      </w:r>
    </w:p>
    <w:p w14:paraId="7BED09EB"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playingEntity</w:t>
      </w:r>
      <w:bookmarkStart w:id="717" w:name="C_4499-34191"/>
      <w:r>
        <w:t xml:space="preserve"> (CONF:4499-34191)</w:t>
      </w:r>
      <w:bookmarkEnd w:id="717"/>
      <w:r>
        <w:t>.</w:t>
      </w:r>
    </w:p>
    <w:p w14:paraId="4FA26678"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18" w:name="C_4499-34204"/>
      <w:r>
        <w:t xml:space="preserve"> (CONF:4499-34204)</w:t>
      </w:r>
      <w:bookmarkEnd w:id="718"/>
      <w:r>
        <w:t>.</w:t>
      </w:r>
    </w:p>
    <w:p w14:paraId="2441EB3A"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19" w:name="C_4499-34205"/>
      <w:r>
        <w:t xml:space="preserve"> (CONF:4499-34205)</w:t>
      </w:r>
      <w:bookmarkEnd w:id="719"/>
      <w:r>
        <w:t>.</w:t>
      </w:r>
    </w:p>
    <w:p w14:paraId="0FE9DD8D" w14:textId="77777777" w:rsidR="004B3F04" w:rsidRDefault="004B3F04" w:rsidP="007E63CC">
      <w:pPr>
        <w:numPr>
          <w:ilvl w:val="3"/>
          <w:numId w:val="8"/>
        </w:numPr>
      </w:pPr>
      <w:r>
        <w:t xml:space="preserve">This playingEntity </w:t>
      </w:r>
      <w:r>
        <w:rPr>
          <w:rStyle w:val="keyword"/>
        </w:rPr>
        <w:t>SHALL</w:t>
      </w:r>
      <w:r>
        <w:t xml:space="preserve"> contain exactly one [1..1] </w:t>
      </w:r>
      <w:r>
        <w:rPr>
          <w:rStyle w:val="XMLnameBold"/>
        </w:rPr>
        <w:t>code</w:t>
      </w:r>
      <w:bookmarkStart w:id="720" w:name="C_4499-34192"/>
      <w:r>
        <w:t xml:space="preserve"> (CONF:4499-34192)</w:t>
      </w:r>
      <w:bookmarkEnd w:id="720"/>
      <w:r>
        <w:t>.</w:t>
      </w:r>
      <w:r>
        <w:br/>
        <w:t>Note: QDM Attribute: Code</w:t>
      </w:r>
    </w:p>
    <w:p w14:paraId="19E516A8" w14:textId="77777777" w:rsidR="004B3F04" w:rsidRDefault="004B3F04" w:rsidP="007E63CC">
      <w:pPr>
        <w:numPr>
          <w:ilvl w:val="4"/>
          <w:numId w:val="8"/>
        </w:numPr>
      </w:pPr>
      <w:r>
        <w:t xml:space="preserve">This code </w:t>
      </w:r>
      <w:r>
        <w:rPr>
          <w:rStyle w:val="keyword"/>
        </w:rPr>
        <w:t>SHOULD</w:t>
      </w:r>
      <w:r>
        <w:t xml:space="preserve"> contain zero or one [0..1] </w:t>
      </w:r>
      <w:r>
        <w:rPr>
          <w:rStyle w:val="XMLnameBold"/>
        </w:rPr>
        <w:t>@valueSet</w:t>
      </w:r>
      <w:bookmarkStart w:id="721" w:name="C_4499-34203"/>
      <w:r>
        <w:t xml:space="preserve"> (CONF:4499-34203)</w:t>
      </w:r>
      <w:bookmarkEnd w:id="721"/>
      <w:r>
        <w:t>.</w:t>
      </w:r>
    </w:p>
    <w:p w14:paraId="04A2F9DC"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22" w:name="C_4499-34692"/>
      <w:r>
        <w:t xml:space="preserve"> (CONF:4499-34692)</w:t>
      </w:r>
      <w:bookmarkEnd w:id="722"/>
      <w:r>
        <w:t xml:space="preserve"> such that it</w:t>
      </w:r>
    </w:p>
    <w:p w14:paraId="7B5823B1"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23" w:name="C_4499-34694"/>
      <w:r>
        <w:t xml:space="preserve"> (CONF:4499-34694)</w:t>
      </w:r>
      <w:bookmarkEnd w:id="723"/>
      <w:r>
        <w:t>.</w:t>
      </w:r>
    </w:p>
    <w:p w14:paraId="7F5E3508" w14:textId="77777777" w:rsidR="004B3F04" w:rsidRDefault="004B3F04" w:rsidP="007E63CC">
      <w:pPr>
        <w:numPr>
          <w:ilvl w:val="1"/>
          <w:numId w:val="8"/>
        </w:numPr>
      </w:pPr>
      <w:r>
        <w:rPr>
          <w:rStyle w:val="keyword"/>
        </w:rPr>
        <w:t>SHALL</w:t>
      </w:r>
      <w:r>
        <w:t xml:space="preserve"> contain exactly one [1..1] </w:t>
      </w:r>
      <w:r>
        <w:rPr>
          <w:rStyle w:val="XMLnameBold"/>
        </w:rPr>
        <w:t>time</w:t>
      </w:r>
      <w:bookmarkStart w:id="724" w:name="C_4499-34695"/>
      <w:r>
        <w:t xml:space="preserve"> (CONF:4499-34695)</w:t>
      </w:r>
      <w:bookmarkEnd w:id="724"/>
      <w:r>
        <w:t>.</w:t>
      </w:r>
      <w:r>
        <w:br/>
        <w:t>Note: QDM Attribute: Author dateTime</w:t>
      </w:r>
    </w:p>
    <w:p w14:paraId="5C257E4C" w14:textId="77777777" w:rsidR="004B3F04" w:rsidRDefault="004B3F04" w:rsidP="007E63CC">
      <w:pPr>
        <w:numPr>
          <w:ilvl w:val="1"/>
          <w:numId w:val="8"/>
        </w:numPr>
      </w:pPr>
      <w:r>
        <w:rPr>
          <w:rStyle w:val="keyword"/>
        </w:rPr>
        <w:t>SHALL</w:t>
      </w:r>
      <w:r>
        <w:t xml:space="preserve"> contain exactly one [1..1] </w:t>
      </w:r>
      <w:r>
        <w:rPr>
          <w:rStyle w:val="XMLnameBold"/>
        </w:rPr>
        <w:t>role</w:t>
      </w:r>
      <w:bookmarkStart w:id="725" w:name="C_4499-34693"/>
      <w:r>
        <w:t xml:space="preserve"> (CONF:4499-34693)</w:t>
      </w:r>
      <w:bookmarkEnd w:id="725"/>
      <w:r>
        <w:t>.</w:t>
      </w:r>
    </w:p>
    <w:p w14:paraId="256B1655" w14:textId="77777777" w:rsidR="004B3F04" w:rsidRDefault="004B3F04" w:rsidP="007E63CC">
      <w:pPr>
        <w:numPr>
          <w:ilvl w:val="2"/>
          <w:numId w:val="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26" w:name="C_4499-34696"/>
      <w:r>
        <w:t xml:space="preserve"> (CONF:4499-34696)</w:t>
      </w:r>
      <w:bookmarkEnd w:id="726"/>
      <w:r>
        <w:t>.</w:t>
      </w:r>
    </w:p>
    <w:p w14:paraId="184483DD" w14:textId="77777777" w:rsidR="004B3F04" w:rsidRDefault="004B3F04" w:rsidP="007E63CC">
      <w:pPr>
        <w:numPr>
          <w:ilvl w:val="2"/>
          <w:numId w:val="8"/>
        </w:numPr>
      </w:pPr>
      <w:r>
        <w:t xml:space="preserve">This role </w:t>
      </w:r>
      <w:r>
        <w:rPr>
          <w:rStyle w:val="keyword"/>
        </w:rPr>
        <w:t>MAY</w:t>
      </w:r>
      <w:r>
        <w:t xml:space="preserve"> contain zero or one [0..1] </w:t>
      </w:r>
      <w:r>
        <w:rPr>
          <w:rStyle w:val="XMLnameBold"/>
        </w:rPr>
        <w:t>id</w:t>
      </w:r>
      <w:bookmarkStart w:id="727" w:name="C_4499-34697"/>
      <w:r>
        <w:t xml:space="preserve"> (CONF:4499-34697)</w:t>
      </w:r>
      <w:bookmarkEnd w:id="727"/>
      <w:r>
        <w:t>.</w:t>
      </w:r>
    </w:p>
    <w:p w14:paraId="1783659E"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28" w:name="C_4499-34500"/>
      <w:r>
        <w:t xml:space="preserve"> (CONF:4499-34500)</w:t>
      </w:r>
      <w:bookmarkEnd w:id="728"/>
      <w:r>
        <w:t xml:space="preserve"> such that it</w:t>
      </w:r>
      <w:r>
        <w:br/>
        <w:t>Note: QDM Attribute: Facility Location</w:t>
      </w:r>
    </w:p>
    <w:p w14:paraId="26DE17F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729" w:name="C_4499-34501"/>
      <w:r>
        <w:t xml:space="preserve"> (CONF:4499-34501)</w:t>
      </w:r>
      <w:bookmarkEnd w:id="729"/>
      <w:r>
        <w:t>.</w:t>
      </w:r>
    </w:p>
    <w:p w14:paraId="31496593" w14:textId="77777777" w:rsidR="004B3F04" w:rsidRDefault="004B3F04" w:rsidP="007E63CC">
      <w:pPr>
        <w:numPr>
          <w:ilvl w:val="1"/>
          <w:numId w:val="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730" w:name="C_4499-34502"/>
      <w:r>
        <w:t xml:space="preserve"> (CONF:4499-34502)</w:t>
      </w:r>
      <w:bookmarkEnd w:id="730"/>
      <w:r>
        <w:t>.</w:t>
      </w:r>
    </w:p>
    <w:p w14:paraId="67CA76E4"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1" w:name="C_4499-34966"/>
      <w:r>
        <w:t xml:space="preserve"> (CONF:4499-34966)</w:t>
      </w:r>
      <w:bookmarkEnd w:id="731"/>
      <w:r>
        <w:t xml:space="preserve"> such that it</w:t>
      </w:r>
      <w:r>
        <w:br/>
        <w:t>Note: QDM Attribute: Recorder</w:t>
      </w:r>
    </w:p>
    <w:p w14:paraId="5D3FF566" w14:textId="77777777" w:rsidR="004B3F04" w:rsidRDefault="004B3F04" w:rsidP="007E63CC">
      <w:pPr>
        <w:numPr>
          <w:ilvl w:val="1"/>
          <w:numId w:val="8"/>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2" w:name="C_4499-34970"/>
      <w:r>
        <w:t xml:space="preserve"> (CONF:4499-34970)</w:t>
      </w:r>
      <w:bookmarkEnd w:id="732"/>
      <w:r>
        <w:t>.</w:t>
      </w:r>
    </w:p>
    <w:p w14:paraId="79B62B75" w14:textId="77777777" w:rsidR="004B3F04" w:rsidRDefault="004B3F04" w:rsidP="007E63CC">
      <w:pPr>
        <w:numPr>
          <w:ilvl w:val="1"/>
          <w:numId w:val="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733" w:name="C_4499-36017"/>
      <w:r>
        <w:t xml:space="preserve"> (CONF:4499-36017)</w:t>
      </w:r>
      <w:bookmarkEnd w:id="733"/>
      <w:r>
        <w:t>.</w:t>
      </w:r>
    </w:p>
    <w:p w14:paraId="5CAE2CCD"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34" w:name="C_4499-34968"/>
      <w:r>
        <w:t xml:space="preserve"> (CONF:4499-34968)</w:t>
      </w:r>
      <w:bookmarkEnd w:id="734"/>
      <w:r>
        <w:t xml:space="preserve"> such that it</w:t>
      </w:r>
      <w:r>
        <w:br/>
        <w:t>Note: QDM Attribute: Recorder</w:t>
      </w:r>
    </w:p>
    <w:p w14:paraId="20F993B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5" w:name="C_4499-34971"/>
      <w:r>
        <w:t xml:space="preserve"> (CONF:4499-34971)</w:t>
      </w:r>
      <w:bookmarkEnd w:id="735"/>
      <w:r>
        <w:t>.</w:t>
      </w:r>
    </w:p>
    <w:p w14:paraId="21A45B6D" w14:textId="77777777" w:rsidR="004B3F04" w:rsidRDefault="004B3F04" w:rsidP="007E63CC">
      <w:pPr>
        <w:numPr>
          <w:ilvl w:val="1"/>
          <w:numId w:val="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736" w:name="C_4499-36018"/>
      <w:r>
        <w:t xml:space="preserve"> (CONF:4499-36018)</w:t>
      </w:r>
      <w:bookmarkEnd w:id="736"/>
      <w:r>
        <w:t>.</w:t>
      </w:r>
    </w:p>
    <w:p w14:paraId="395421D1" w14:textId="77777777" w:rsidR="004B3F04" w:rsidRDefault="004B3F04" w:rsidP="007E63CC">
      <w:pPr>
        <w:numPr>
          <w:ilvl w:val="0"/>
          <w:numId w:val="8"/>
        </w:numPr>
      </w:pPr>
      <w:r>
        <w:rPr>
          <w:rStyle w:val="keyword"/>
        </w:rPr>
        <w:t>MAY</w:t>
      </w:r>
      <w:r>
        <w:t xml:space="preserve"> contain zero or one [0..1] </w:t>
      </w:r>
      <w:r>
        <w:rPr>
          <w:rStyle w:val="XMLnameBold"/>
        </w:rPr>
        <w:t>participation</w:t>
      </w:r>
      <w:bookmarkStart w:id="737" w:name="C_4499-34972"/>
      <w:r>
        <w:t xml:space="preserve"> (CONF:4499-34972)</w:t>
      </w:r>
      <w:bookmarkEnd w:id="737"/>
      <w:r>
        <w:t xml:space="preserve"> such that it</w:t>
      </w:r>
      <w:r>
        <w:br/>
        <w:t>Note: QDM Attribute: Recorder</w:t>
      </w:r>
    </w:p>
    <w:p w14:paraId="6BA211C2"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738" w:name="C_4499-34974"/>
      <w:r>
        <w:t xml:space="preserve"> (CONF:4499-34974)</w:t>
      </w:r>
      <w:bookmarkEnd w:id="738"/>
      <w:r>
        <w:t>.</w:t>
      </w:r>
    </w:p>
    <w:p w14:paraId="43904094" w14:textId="77777777" w:rsidR="004B3F04" w:rsidRDefault="004B3F04" w:rsidP="007E63CC">
      <w:pPr>
        <w:numPr>
          <w:ilvl w:val="1"/>
          <w:numId w:val="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739" w:name="C_4499-36019"/>
      <w:r>
        <w:t xml:space="preserve"> (CONF:4499-36019)</w:t>
      </w:r>
      <w:bookmarkEnd w:id="739"/>
      <w:r>
        <w:t>.</w:t>
      </w:r>
    </w:p>
    <w:p w14:paraId="100A4669" w14:textId="77777777" w:rsidR="004B3F04" w:rsidRDefault="004B3F04" w:rsidP="007E63CC">
      <w:pPr>
        <w:numPr>
          <w:ilvl w:val="0"/>
          <w:numId w:val="8"/>
        </w:numPr>
      </w:pPr>
      <w:r>
        <w:rPr>
          <w:rStyle w:val="keyword"/>
        </w:rPr>
        <w:t>MAY</w:t>
      </w:r>
      <w:r>
        <w:t xml:space="preserve"> contain zero or more [0..*] </w:t>
      </w:r>
      <w:r>
        <w:rPr>
          <w:rStyle w:val="XMLnameBold"/>
        </w:rPr>
        <w:t>participation</w:t>
      </w:r>
      <w:bookmarkStart w:id="740" w:name="C_4499-35795"/>
      <w:r>
        <w:t xml:space="preserve"> (CONF:4499-35795)</w:t>
      </w:r>
      <w:bookmarkEnd w:id="740"/>
      <w:r>
        <w:t xml:space="preserve"> such that it</w:t>
      </w:r>
      <w:r>
        <w:br/>
        <w:t>Note: QDM Attribute: Recorder</w:t>
      </w:r>
    </w:p>
    <w:p w14:paraId="753BD90C"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741" w:name="C_4499-35797"/>
      <w:r>
        <w:t xml:space="preserve"> (CONF:4499-35797)</w:t>
      </w:r>
      <w:bookmarkEnd w:id="741"/>
      <w:r>
        <w:t>.</w:t>
      </w:r>
    </w:p>
    <w:p w14:paraId="14029653" w14:textId="77777777" w:rsidR="004B3F04" w:rsidRDefault="004B3F04" w:rsidP="007E63CC">
      <w:pPr>
        <w:numPr>
          <w:ilvl w:val="1"/>
          <w:numId w:val="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742" w:name="C_4499-36020"/>
      <w:r>
        <w:t xml:space="preserve"> (CONF:4499-36020)</w:t>
      </w:r>
      <w:bookmarkEnd w:id="742"/>
      <w:r>
        <w:t>.</w:t>
      </w:r>
    </w:p>
    <w:p w14:paraId="424DB675"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3" w:name="C_4499-34497"/>
      <w:r>
        <w:t xml:space="preserve"> (CONF:4499-34497)</w:t>
      </w:r>
      <w:bookmarkEnd w:id="743"/>
      <w:r>
        <w:t xml:space="preserve"> such that it</w:t>
      </w:r>
      <w:r>
        <w:br/>
        <w:t>Note: QDM Attribute: Severity</w:t>
      </w:r>
    </w:p>
    <w:p w14:paraId="3A5D8B35"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4" w:name="C_4499-34498"/>
      <w:r>
        <w:t xml:space="preserve"> (CONF:4499-34498)</w:t>
      </w:r>
      <w:bookmarkEnd w:id="744"/>
      <w:r>
        <w:t>.</w:t>
      </w:r>
    </w:p>
    <w:p w14:paraId="31B24EE4" w14:textId="77777777" w:rsidR="004B3F04" w:rsidRDefault="004B3F04" w:rsidP="007E63CC">
      <w:pPr>
        <w:numPr>
          <w:ilvl w:val="1"/>
          <w:numId w:val="8"/>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745" w:name="C_4499-34499"/>
      <w:r>
        <w:t xml:space="preserve"> (CONF:4499-34499)</w:t>
      </w:r>
      <w:bookmarkEnd w:id="745"/>
      <w:r>
        <w:t>.</w:t>
      </w:r>
    </w:p>
    <w:p w14:paraId="2089441E" w14:textId="77777777" w:rsidR="004B3F04" w:rsidRDefault="004B3F04" w:rsidP="007E63CC">
      <w:pPr>
        <w:numPr>
          <w:ilvl w:val="0"/>
          <w:numId w:val="8"/>
        </w:numPr>
      </w:pPr>
      <w:r>
        <w:rPr>
          <w:rStyle w:val="keyword"/>
        </w:rPr>
        <w:t>MAY</w:t>
      </w:r>
      <w:r>
        <w:t xml:space="preserve"> contain zero or one [0..1] </w:t>
      </w:r>
      <w:r>
        <w:rPr>
          <w:rStyle w:val="XMLnameBold"/>
        </w:rPr>
        <w:t>outboundRelationship</w:t>
      </w:r>
      <w:bookmarkStart w:id="746" w:name="C_4499-34682"/>
      <w:r>
        <w:t xml:space="preserve"> (CONF:4499-34682)</w:t>
      </w:r>
      <w:bookmarkEnd w:id="746"/>
      <w:r>
        <w:t xml:space="preserve"> such that it</w:t>
      </w:r>
      <w:r>
        <w:br/>
        <w:t>Note: QDM Attribute: Type (The characterization of the reaction (e.g., hypersensitivity, rash, gastroenteric symptoms, etc.)</w:t>
      </w:r>
    </w:p>
    <w:p w14:paraId="4D06EAB8" w14:textId="77777777" w:rsidR="004B3F04" w:rsidRDefault="004B3F04" w:rsidP="007E63CC">
      <w:pPr>
        <w:numPr>
          <w:ilvl w:val="1"/>
          <w:numId w:val="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747" w:name="C_4499-34686"/>
      <w:r>
        <w:t xml:space="preserve"> (CONF:4499-34686)</w:t>
      </w:r>
      <w:bookmarkEnd w:id="747"/>
      <w:r>
        <w:t>.</w:t>
      </w:r>
    </w:p>
    <w:p w14:paraId="1D677B0C" w14:textId="77777777" w:rsidR="004B3F04" w:rsidRDefault="004B3F04" w:rsidP="007E63CC">
      <w:pPr>
        <w:numPr>
          <w:ilvl w:val="1"/>
          <w:numId w:val="8"/>
        </w:numPr>
      </w:pPr>
      <w:r>
        <w:rPr>
          <w:rStyle w:val="keyword"/>
        </w:rPr>
        <w:t>SHALL</w:t>
      </w:r>
      <w:r>
        <w:t xml:space="preserve"> contain exactly one [1..1] </w:t>
      </w:r>
      <w:r>
        <w:rPr>
          <w:rStyle w:val="XMLnameBold"/>
        </w:rPr>
        <w:t>observationCriteria</w:t>
      </w:r>
      <w:bookmarkStart w:id="748" w:name="C_4499-34683"/>
      <w:r>
        <w:t xml:space="preserve"> (CONF:4499-34683)</w:t>
      </w:r>
      <w:bookmarkEnd w:id="748"/>
      <w:r>
        <w:t>.</w:t>
      </w:r>
    </w:p>
    <w:p w14:paraId="25E84BE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749" w:name="C_4499-34687"/>
      <w:r>
        <w:t xml:space="preserve"> (CONF:4499-34687)</w:t>
      </w:r>
      <w:bookmarkEnd w:id="749"/>
      <w:r>
        <w:t>.</w:t>
      </w:r>
    </w:p>
    <w:p w14:paraId="5BB4E73C" w14:textId="77777777" w:rsidR="004B3F04" w:rsidRDefault="004B3F04" w:rsidP="007E63CC">
      <w:pPr>
        <w:numPr>
          <w:ilvl w:val="2"/>
          <w:numId w:val="8"/>
        </w:numPr>
      </w:pPr>
      <w:r>
        <w:lastRenderedPageBreak/>
        <w:t xml:space="preserve">This observationCriteria </w:t>
      </w: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750" w:name="C_4499-34688"/>
      <w:r>
        <w:t xml:space="preserve"> (CONF:4499-34688)</w:t>
      </w:r>
      <w:bookmarkEnd w:id="750"/>
      <w:r>
        <w:t>.</w:t>
      </w:r>
    </w:p>
    <w:p w14:paraId="4617CE79"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code</w:t>
      </w:r>
      <w:bookmarkStart w:id="751" w:name="C_4499-34684"/>
      <w:r>
        <w:t xml:space="preserve"> (CONF:4499-34684)</w:t>
      </w:r>
      <w:bookmarkEnd w:id="751"/>
      <w:r>
        <w:t>.</w:t>
      </w:r>
    </w:p>
    <w:p w14:paraId="1A58E475"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752" w:name="C_4499-34689"/>
      <w:r>
        <w:t xml:space="preserve"> (CONF:4499-34689)</w:t>
      </w:r>
      <w:bookmarkEnd w:id="752"/>
      <w:r>
        <w:t>.</w:t>
      </w:r>
    </w:p>
    <w:p w14:paraId="5F411094" w14:textId="77777777" w:rsidR="004B3F04" w:rsidRDefault="004B3F04" w:rsidP="007E63CC">
      <w:pPr>
        <w:numPr>
          <w:ilvl w:val="3"/>
          <w:numId w:val="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53" w:name="C_4499-34690"/>
      <w:r>
        <w:t xml:space="preserve"> (CONF:4499-34690)</w:t>
      </w:r>
      <w:bookmarkEnd w:id="753"/>
      <w:r>
        <w:t>.</w:t>
      </w:r>
    </w:p>
    <w:p w14:paraId="5E25E0D2" w14:textId="77777777" w:rsidR="004B3F04" w:rsidRDefault="004B3F04" w:rsidP="007E63CC">
      <w:pPr>
        <w:numPr>
          <w:ilvl w:val="2"/>
          <w:numId w:val="8"/>
        </w:numPr>
      </w:pPr>
      <w:r>
        <w:t xml:space="preserve">This observationCriteria </w:t>
      </w:r>
      <w:r>
        <w:rPr>
          <w:rStyle w:val="keyword"/>
        </w:rPr>
        <w:t>SHALL</w:t>
      </w:r>
      <w:r>
        <w:t xml:space="preserve"> contain exactly one [1..1] </w:t>
      </w:r>
      <w:r>
        <w:rPr>
          <w:rStyle w:val="XMLnameBold"/>
        </w:rPr>
        <w:t>value</w:t>
      </w:r>
      <w:r>
        <w:t xml:space="preserve"> with @xsi:type="CD"</w:t>
      </w:r>
      <w:bookmarkStart w:id="754" w:name="C_4499-34685"/>
      <w:r>
        <w:t xml:space="preserve"> (CONF:4499-34685)</w:t>
      </w:r>
      <w:bookmarkEnd w:id="754"/>
      <w:r>
        <w:t>.</w:t>
      </w:r>
    </w:p>
    <w:p w14:paraId="6E2EB712" w14:textId="77777777" w:rsidR="004B3F04" w:rsidRDefault="004B3F04" w:rsidP="007E63CC">
      <w:pPr>
        <w:numPr>
          <w:ilvl w:val="3"/>
          <w:numId w:val="8"/>
        </w:numPr>
      </w:pPr>
      <w:r>
        <w:t xml:space="preserve">This value </w:t>
      </w:r>
      <w:r>
        <w:rPr>
          <w:rStyle w:val="keyword"/>
        </w:rPr>
        <w:t>SHOULD</w:t>
      </w:r>
      <w:r>
        <w:t xml:space="preserve"> contain zero or one [0..1] </w:t>
      </w:r>
      <w:r>
        <w:rPr>
          <w:rStyle w:val="XMLnameBold"/>
        </w:rPr>
        <w:t>@valueSet</w:t>
      </w:r>
      <w:bookmarkStart w:id="755" w:name="C_4499-34691"/>
      <w:r>
        <w:t xml:space="preserve"> (CONF:4499-34691)</w:t>
      </w:r>
      <w:bookmarkEnd w:id="755"/>
      <w:r>
        <w:t>.</w:t>
      </w:r>
    </w:p>
    <w:p w14:paraId="11322521" w14:textId="77777777" w:rsidR="004B3F04" w:rsidRDefault="004B3F04" w:rsidP="004B3F04">
      <w:pPr>
        <w:pStyle w:val="Caption"/>
        <w:ind w:left="130" w:right="115"/>
      </w:pPr>
      <w:bookmarkStart w:id="756" w:name="_Toc64842002"/>
      <w:bookmarkStart w:id="757" w:name="_Toc65482918"/>
      <w:r>
        <w:t xml:space="preserve">Figure </w:t>
      </w:r>
      <w:r>
        <w:fldChar w:fldCharType="begin"/>
      </w:r>
      <w:r>
        <w:instrText>SEQ Figure \* ARABIC</w:instrText>
      </w:r>
      <w:r>
        <w:fldChar w:fldCharType="separate"/>
      </w:r>
      <w:r>
        <w:t>4</w:t>
      </w:r>
      <w:r>
        <w:fldChar w:fldCharType="end"/>
      </w:r>
      <w:r>
        <w:t>: Adverse Event (V4) Example</w:t>
      </w:r>
      <w:bookmarkEnd w:id="756"/>
      <w:bookmarkEnd w:id="757"/>
    </w:p>
    <w:p w14:paraId="4BC71291" w14:textId="77777777" w:rsidR="004B3F04" w:rsidRDefault="004B3F04" w:rsidP="004B3F04">
      <w:pPr>
        <w:pStyle w:val="Example"/>
        <w:ind w:left="130" w:right="115"/>
      </w:pPr>
      <w:r>
        <w:t>&lt;observationCriteria classCode="OBS" moodCode="EVN"&gt;</w:t>
      </w:r>
    </w:p>
    <w:p w14:paraId="2F202BA1" w14:textId="77777777" w:rsidR="004B3F04" w:rsidRDefault="004B3F04" w:rsidP="004B3F04">
      <w:pPr>
        <w:pStyle w:val="Example"/>
        <w:ind w:left="130" w:right="115"/>
      </w:pPr>
      <w:r>
        <w:t xml:space="preserve">    &lt;templateId&gt;</w:t>
      </w:r>
    </w:p>
    <w:p w14:paraId="003688FF" w14:textId="77777777" w:rsidR="004B3F04" w:rsidRDefault="004B3F04" w:rsidP="004B3F04">
      <w:pPr>
        <w:pStyle w:val="Example"/>
        <w:ind w:left="130" w:right="115"/>
      </w:pPr>
      <w:r>
        <w:t xml:space="preserve">        &lt;item root="2.16.840.1.113883.10.20.28.4.120" extension="2021-02-01"/&gt;</w:t>
      </w:r>
    </w:p>
    <w:p w14:paraId="47325961" w14:textId="77777777" w:rsidR="004B3F04" w:rsidRDefault="004B3F04" w:rsidP="004B3F04">
      <w:pPr>
        <w:pStyle w:val="Example"/>
        <w:ind w:left="130" w:right="115"/>
      </w:pPr>
      <w:r>
        <w:t xml:space="preserve">    &lt;/templateId&gt;</w:t>
      </w:r>
    </w:p>
    <w:p w14:paraId="719BC7A9" w14:textId="77777777" w:rsidR="004B3F04" w:rsidRDefault="004B3F04" w:rsidP="004B3F04">
      <w:pPr>
        <w:pStyle w:val="Example"/>
        <w:ind w:left="130" w:right="115"/>
      </w:pPr>
      <w:r>
        <w:t xml:space="preserve">    &lt;id root="69da3f12-e963-4f6f-baed-3e59cf9b58c8"/&gt;</w:t>
      </w:r>
    </w:p>
    <w:p w14:paraId="00479C6E" w14:textId="77777777" w:rsidR="004B3F04" w:rsidRDefault="004B3F04" w:rsidP="004B3F04">
      <w:pPr>
        <w:pStyle w:val="Example"/>
        <w:ind w:left="130" w:right="115"/>
      </w:pPr>
      <w:r>
        <w:t xml:space="preserve">    &lt;code code="ASSERTION" codeSystem="2.16.840.1.113883.5.4" codeSystemName="ActCode"/&gt;</w:t>
      </w:r>
    </w:p>
    <w:p w14:paraId="5648C927" w14:textId="77777777" w:rsidR="004B3F04" w:rsidRDefault="004B3F04" w:rsidP="004B3F04">
      <w:pPr>
        <w:pStyle w:val="Example"/>
        <w:ind w:left="130" w:right="115"/>
      </w:pPr>
      <w:r>
        <w:t xml:space="preserve">    &lt;title value="Adverse Event"/&gt;</w:t>
      </w:r>
    </w:p>
    <w:p w14:paraId="4159C8EB" w14:textId="77777777" w:rsidR="004B3F04" w:rsidRDefault="004B3F04" w:rsidP="004B3F04">
      <w:pPr>
        <w:pStyle w:val="Example"/>
        <w:ind w:left="130" w:right="115"/>
      </w:pPr>
      <w:r>
        <w:t xml:space="preserve">    &lt;statusCode code="completed"/&gt;</w:t>
      </w:r>
    </w:p>
    <w:p w14:paraId="2C7DA8E1" w14:textId="77777777" w:rsidR="004B3F04" w:rsidRDefault="004B3F04" w:rsidP="004B3F04">
      <w:pPr>
        <w:pStyle w:val="Example"/>
        <w:ind w:left="130" w:right="115"/>
      </w:pPr>
      <w:r>
        <w:t xml:space="preserve">    &lt;value xsi:type="CD" code="281647001" codeSystem="2.16.840.1.113883.6.96"                         codeSystemName="SNOMED-CT"&gt;</w:t>
      </w:r>
    </w:p>
    <w:p w14:paraId="6BC47A7B" w14:textId="77777777" w:rsidR="004B3F04" w:rsidRDefault="004B3F04" w:rsidP="004B3F04">
      <w:pPr>
        <w:pStyle w:val="Example"/>
        <w:ind w:left="130" w:right="115"/>
      </w:pPr>
      <w:r>
        <w:t xml:space="preserve">        &lt;displayName value="Adverse Reaction"/&gt;</w:t>
      </w:r>
    </w:p>
    <w:p w14:paraId="6B9BAA1B" w14:textId="77777777" w:rsidR="004B3F04" w:rsidRDefault="004B3F04" w:rsidP="004B3F04">
      <w:pPr>
        <w:pStyle w:val="Example"/>
        <w:ind w:left="130" w:right="115"/>
      </w:pPr>
      <w:r>
        <w:t xml:space="preserve">    &lt;/value&gt;</w:t>
      </w:r>
    </w:p>
    <w:p w14:paraId="4DD9BD87" w14:textId="77777777" w:rsidR="004B3F04" w:rsidRDefault="004B3F04" w:rsidP="004B3F04">
      <w:pPr>
        <w:pStyle w:val="Example"/>
        <w:ind w:left="130" w:right="115"/>
      </w:pPr>
      <w:r>
        <w:t xml:space="preserve">    &lt;participation typeCode="CSM"&gt;</w:t>
      </w:r>
    </w:p>
    <w:p w14:paraId="3548B74A" w14:textId="77777777" w:rsidR="004B3F04" w:rsidRDefault="004B3F04" w:rsidP="004B3F04">
      <w:pPr>
        <w:pStyle w:val="Example"/>
        <w:ind w:left="130" w:right="115"/>
      </w:pPr>
      <w:r>
        <w:t xml:space="preserve">        &lt;role classCode="MANU"&gt;</w:t>
      </w:r>
    </w:p>
    <w:p w14:paraId="41AC6428" w14:textId="77777777" w:rsidR="004B3F04" w:rsidRDefault="004B3F04" w:rsidP="004B3F04">
      <w:pPr>
        <w:pStyle w:val="Example"/>
        <w:ind w:left="130" w:right="115"/>
      </w:pPr>
      <w:r>
        <w:t xml:space="preserve">            &lt;playingEntity classCode="MMAT" determinerCode="KIND"&gt;</w:t>
      </w:r>
    </w:p>
    <w:p w14:paraId="0D8B16F2" w14:textId="77777777" w:rsidR="004B3F04" w:rsidRDefault="004B3F04" w:rsidP="004B3F04">
      <w:pPr>
        <w:pStyle w:val="Example"/>
        <w:ind w:left="130" w:right="115"/>
      </w:pPr>
      <w:r>
        <w:t xml:space="preserve">                &lt;code valueSet="{$QDMElementValueSetOID}"/&gt;</w:t>
      </w:r>
    </w:p>
    <w:p w14:paraId="2BFBEF2C" w14:textId="77777777" w:rsidR="004B3F04" w:rsidRDefault="004B3F04" w:rsidP="004B3F04">
      <w:pPr>
        <w:pStyle w:val="Example"/>
        <w:ind w:left="130" w:right="115"/>
      </w:pPr>
      <w:r>
        <w:t xml:space="preserve">            &lt;/playingEntity&gt;</w:t>
      </w:r>
    </w:p>
    <w:p w14:paraId="7B1339BB" w14:textId="77777777" w:rsidR="004B3F04" w:rsidRDefault="004B3F04" w:rsidP="004B3F04">
      <w:pPr>
        <w:pStyle w:val="Example"/>
        <w:ind w:left="130" w:right="115"/>
      </w:pPr>
      <w:r>
        <w:t xml:space="preserve">        &lt;/role&gt;</w:t>
      </w:r>
    </w:p>
    <w:p w14:paraId="2B9AB777" w14:textId="77777777" w:rsidR="004B3F04" w:rsidRDefault="004B3F04" w:rsidP="004B3F04">
      <w:pPr>
        <w:pStyle w:val="Example"/>
        <w:ind w:left="130" w:right="115"/>
      </w:pPr>
      <w:r>
        <w:t xml:space="preserve">    &lt;/participation&gt;</w:t>
      </w:r>
    </w:p>
    <w:p w14:paraId="697D25DF" w14:textId="77777777" w:rsidR="004B3F04" w:rsidRDefault="004B3F04" w:rsidP="004B3F04">
      <w:pPr>
        <w:pStyle w:val="Example"/>
        <w:ind w:left="130" w:right="115"/>
      </w:pPr>
      <w:r>
        <w:t xml:space="preserve">&lt;/observationCriteria&gt; </w:t>
      </w:r>
    </w:p>
    <w:p w14:paraId="0122CD75" w14:textId="77777777" w:rsidR="004B3F04" w:rsidRDefault="004B3F04" w:rsidP="004B3F04">
      <w:pPr>
        <w:pStyle w:val="BodyText"/>
      </w:pPr>
    </w:p>
    <w:p w14:paraId="2F30B521" w14:textId="1A3F8E15" w:rsidR="004B3F04" w:rsidRDefault="004B3F04" w:rsidP="004B3F04">
      <w:pPr>
        <w:pStyle w:val="Heading2nospace"/>
      </w:pPr>
      <w:bookmarkStart w:id="758" w:name="E_Allergy_Intolerance_V4"/>
      <w:bookmarkStart w:id="759" w:name="_Toc64841869"/>
      <w:bookmarkStart w:id="760" w:name="_Toc65482785"/>
      <w:r>
        <w:lastRenderedPageBreak/>
        <w:t>Allergy Intolerance (V4)</w:t>
      </w:r>
      <w:bookmarkEnd w:id="758"/>
      <w:bookmarkEnd w:id="759"/>
      <w:r w:rsidR="006F762B">
        <w:t xml:space="preserve"> - DRAFT</w:t>
      </w:r>
      <w:bookmarkEnd w:id="760"/>
    </w:p>
    <w:p w14:paraId="7AA19298" w14:textId="77777777" w:rsidR="004B3F04" w:rsidRDefault="004B3F04" w:rsidP="004B3F04">
      <w:pPr>
        <w:pStyle w:val="BracketData"/>
      </w:pPr>
      <w:r>
        <w:t>[observationCriteria: identifier urn:hl7ii:2.16.840.1.113883.10.20.28.4.119:2021-02-01 (open)]</w:t>
      </w:r>
    </w:p>
    <w:p w14:paraId="2381D43C" w14:textId="77777777" w:rsidR="004B3F04" w:rsidRDefault="004B3F04" w:rsidP="004B3F04">
      <w:pPr>
        <w:pStyle w:val="Caption"/>
      </w:pPr>
      <w:bookmarkStart w:id="761" w:name="_Toc64842092"/>
      <w:bookmarkStart w:id="762" w:name="_Toc65483176"/>
      <w:r>
        <w:t xml:space="preserve">Table </w:t>
      </w:r>
      <w:r>
        <w:fldChar w:fldCharType="begin"/>
      </w:r>
      <w:r>
        <w:instrText>SEQ Table \* ARABIC</w:instrText>
      </w:r>
      <w:r>
        <w:fldChar w:fldCharType="separate"/>
      </w:r>
      <w:r>
        <w:t>15</w:t>
      </w:r>
      <w:r>
        <w:fldChar w:fldCharType="end"/>
      </w:r>
      <w:r>
        <w:t>: Allergy Intolerance (V4) Contexts</w:t>
      </w:r>
      <w:bookmarkEnd w:id="761"/>
      <w:bookmarkEnd w:id="7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E1127" w14:textId="77777777" w:rsidTr="000659BE">
        <w:trPr>
          <w:cantSplit/>
          <w:tblHeader/>
          <w:jc w:val="center"/>
        </w:trPr>
        <w:tc>
          <w:tcPr>
            <w:tcW w:w="360" w:type="dxa"/>
            <w:shd w:val="clear" w:color="auto" w:fill="E6E6E6"/>
          </w:tcPr>
          <w:p w14:paraId="46B7B92B" w14:textId="77777777" w:rsidR="004B3F04" w:rsidRDefault="004B3F04" w:rsidP="000659BE">
            <w:pPr>
              <w:pStyle w:val="TableHead"/>
            </w:pPr>
            <w:r>
              <w:t>Contained By:</w:t>
            </w:r>
          </w:p>
        </w:tc>
        <w:tc>
          <w:tcPr>
            <w:tcW w:w="360" w:type="dxa"/>
            <w:shd w:val="clear" w:color="auto" w:fill="E6E6E6"/>
          </w:tcPr>
          <w:p w14:paraId="11478961" w14:textId="77777777" w:rsidR="004B3F04" w:rsidRDefault="004B3F04" w:rsidP="000659BE">
            <w:pPr>
              <w:pStyle w:val="TableHead"/>
            </w:pPr>
            <w:r>
              <w:t>Contains:</w:t>
            </w:r>
          </w:p>
        </w:tc>
      </w:tr>
      <w:tr w:rsidR="004B3F04" w14:paraId="0FF8A5B7" w14:textId="77777777" w:rsidTr="000659BE">
        <w:trPr>
          <w:jc w:val="center"/>
        </w:trPr>
        <w:tc>
          <w:tcPr>
            <w:tcW w:w="360" w:type="dxa"/>
          </w:tcPr>
          <w:p w14:paraId="1994C084"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AAA3608" w14:textId="77777777" w:rsidR="004B3F04" w:rsidRDefault="006C736C" w:rsidP="000659BE">
            <w:pPr>
              <w:pStyle w:val="TableText"/>
            </w:pPr>
            <w:hyperlink w:anchor="E_Severity_Observation_2">
              <w:r w:rsidR="004B3F04">
                <w:rPr>
                  <w:rStyle w:val="HyperlinkText9pt"/>
                </w:rPr>
                <w:t>Severity Observation (V2)</w:t>
              </w:r>
            </w:hyperlink>
            <w:r w:rsidR="004B3F04">
              <w:t xml:space="preserve"> (optional)</w:t>
            </w:r>
          </w:p>
          <w:p w14:paraId="6EE7D171"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E5AE04C"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0F5BB461"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4C23AEE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50FA04E4" w14:textId="77777777" w:rsidR="004B3F04" w:rsidRDefault="004B3F04" w:rsidP="004B3F04">
      <w:pPr>
        <w:pStyle w:val="BodyText"/>
      </w:pPr>
    </w:p>
    <w:p w14:paraId="229A8D80" w14:textId="77777777" w:rsidR="004B3F04" w:rsidRDefault="004B3F04" w:rsidP="004B3F04">
      <w:r>
        <w:t>This template represents the QDM data type: Allergy/Intolerance</w:t>
      </w:r>
    </w:p>
    <w:p w14:paraId="1E3325D8" w14:textId="77777777" w:rsidR="004B3F04" w:rsidRDefault="004B3F04" w:rsidP="004B3F04">
      <w:r>
        <w:t>Allergy is used to address immune-mediated reactions to a substance such as type 1 hypersensitivity reactions, other allergy-like reactions, including pseudo-allergy.</w:t>
      </w:r>
      <w:r>
        <w:br/>
        <w:t>Intolerance is a record of a clinical assessment of a propensity, or a potential risk to an individual, to have a non-immune mediated adverse reaction on future exposure to the specified substance, or class of substance.</w:t>
      </w:r>
      <w:r>
        <w:br/>
        <w:t>Timing: The Prevalence Period references the time from the onset date to the abatement date.</w:t>
      </w:r>
    </w:p>
    <w:p w14:paraId="2B3F87BE" w14:textId="77777777" w:rsidR="004B3F04" w:rsidRDefault="004B3F04" w:rsidP="004B3F04">
      <w:pPr>
        <w:pStyle w:val="Caption"/>
      </w:pPr>
      <w:bookmarkStart w:id="763" w:name="_Toc64842093"/>
      <w:bookmarkStart w:id="764" w:name="_Toc65483177"/>
      <w:r>
        <w:lastRenderedPageBreak/>
        <w:t xml:space="preserve">Table </w:t>
      </w:r>
      <w:r>
        <w:fldChar w:fldCharType="begin"/>
      </w:r>
      <w:r>
        <w:instrText>SEQ Table \* ARABIC</w:instrText>
      </w:r>
      <w:r>
        <w:fldChar w:fldCharType="separate"/>
      </w:r>
      <w:r>
        <w:t>16</w:t>
      </w:r>
      <w:r>
        <w:fldChar w:fldCharType="end"/>
      </w:r>
      <w:r>
        <w:t>: Allergy Intolerance (V4) Constraints Overview</w:t>
      </w:r>
      <w:bookmarkEnd w:id="763"/>
      <w:bookmarkEnd w:id="7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79D455" w14:textId="77777777" w:rsidTr="000659BE">
        <w:trPr>
          <w:cantSplit/>
          <w:tblHeader/>
          <w:jc w:val="center"/>
        </w:trPr>
        <w:tc>
          <w:tcPr>
            <w:tcW w:w="0" w:type="dxa"/>
            <w:shd w:val="clear" w:color="auto" w:fill="E6E6E6"/>
            <w:noWrap/>
          </w:tcPr>
          <w:p w14:paraId="3F47474F" w14:textId="77777777" w:rsidR="004B3F04" w:rsidRDefault="004B3F04" w:rsidP="000659BE">
            <w:pPr>
              <w:pStyle w:val="TableHead"/>
            </w:pPr>
            <w:r>
              <w:t>XPath</w:t>
            </w:r>
          </w:p>
        </w:tc>
        <w:tc>
          <w:tcPr>
            <w:tcW w:w="720" w:type="dxa"/>
            <w:shd w:val="clear" w:color="auto" w:fill="E6E6E6"/>
            <w:noWrap/>
          </w:tcPr>
          <w:p w14:paraId="2C877FE3" w14:textId="77777777" w:rsidR="004B3F04" w:rsidRDefault="004B3F04" w:rsidP="000659BE">
            <w:pPr>
              <w:pStyle w:val="TableHead"/>
            </w:pPr>
            <w:r>
              <w:t>Card.</w:t>
            </w:r>
          </w:p>
        </w:tc>
        <w:tc>
          <w:tcPr>
            <w:tcW w:w="1152" w:type="dxa"/>
            <w:shd w:val="clear" w:color="auto" w:fill="E6E6E6"/>
            <w:noWrap/>
          </w:tcPr>
          <w:p w14:paraId="6541E74D" w14:textId="77777777" w:rsidR="004B3F04" w:rsidRDefault="004B3F04" w:rsidP="000659BE">
            <w:pPr>
              <w:pStyle w:val="TableHead"/>
            </w:pPr>
            <w:r>
              <w:t>Verb</w:t>
            </w:r>
          </w:p>
        </w:tc>
        <w:tc>
          <w:tcPr>
            <w:tcW w:w="864" w:type="dxa"/>
            <w:shd w:val="clear" w:color="auto" w:fill="E6E6E6"/>
            <w:noWrap/>
          </w:tcPr>
          <w:p w14:paraId="2C536BE3" w14:textId="77777777" w:rsidR="004B3F04" w:rsidRDefault="004B3F04" w:rsidP="000659BE">
            <w:pPr>
              <w:pStyle w:val="TableHead"/>
            </w:pPr>
            <w:r>
              <w:t>Data Type</w:t>
            </w:r>
          </w:p>
        </w:tc>
        <w:tc>
          <w:tcPr>
            <w:tcW w:w="864" w:type="dxa"/>
            <w:shd w:val="clear" w:color="auto" w:fill="E6E6E6"/>
            <w:noWrap/>
          </w:tcPr>
          <w:p w14:paraId="175EA10F" w14:textId="77777777" w:rsidR="004B3F04" w:rsidRDefault="004B3F04" w:rsidP="000659BE">
            <w:pPr>
              <w:pStyle w:val="TableHead"/>
            </w:pPr>
            <w:r>
              <w:t>CONF#</w:t>
            </w:r>
          </w:p>
        </w:tc>
        <w:tc>
          <w:tcPr>
            <w:tcW w:w="864" w:type="dxa"/>
            <w:shd w:val="clear" w:color="auto" w:fill="E6E6E6"/>
            <w:noWrap/>
          </w:tcPr>
          <w:p w14:paraId="24557BC4" w14:textId="77777777" w:rsidR="004B3F04" w:rsidRDefault="004B3F04" w:rsidP="000659BE">
            <w:pPr>
              <w:pStyle w:val="TableHead"/>
            </w:pPr>
            <w:r>
              <w:t>Value</w:t>
            </w:r>
          </w:p>
        </w:tc>
      </w:tr>
      <w:tr w:rsidR="004B3F04" w14:paraId="30BA1358" w14:textId="77777777" w:rsidTr="000659BE">
        <w:trPr>
          <w:jc w:val="center"/>
        </w:trPr>
        <w:tc>
          <w:tcPr>
            <w:tcW w:w="10160" w:type="dxa"/>
            <w:gridSpan w:val="6"/>
          </w:tcPr>
          <w:p w14:paraId="22D3C1AF" w14:textId="77777777" w:rsidR="004B3F04" w:rsidRDefault="004B3F04" w:rsidP="000659BE">
            <w:pPr>
              <w:pStyle w:val="TableText"/>
            </w:pPr>
            <w:r>
              <w:t>observationCriteria (identifier: urn:hl7ii:2.16.840.1.113883.10.20.28.4.119:2021-02-01)</w:t>
            </w:r>
          </w:p>
        </w:tc>
      </w:tr>
      <w:tr w:rsidR="004B3F04" w14:paraId="40087D2D" w14:textId="77777777" w:rsidTr="000659BE">
        <w:trPr>
          <w:jc w:val="center"/>
        </w:trPr>
        <w:tc>
          <w:tcPr>
            <w:tcW w:w="3345" w:type="dxa"/>
          </w:tcPr>
          <w:p w14:paraId="6D84D65B" w14:textId="77777777" w:rsidR="004B3F04" w:rsidRDefault="004B3F04" w:rsidP="000659BE">
            <w:pPr>
              <w:pStyle w:val="TableText"/>
            </w:pPr>
            <w:r>
              <w:tab/>
              <w:t>@classCode</w:t>
            </w:r>
          </w:p>
        </w:tc>
        <w:tc>
          <w:tcPr>
            <w:tcW w:w="720" w:type="dxa"/>
          </w:tcPr>
          <w:p w14:paraId="1C205487" w14:textId="77777777" w:rsidR="004B3F04" w:rsidRDefault="004B3F04" w:rsidP="000659BE">
            <w:pPr>
              <w:pStyle w:val="TableText"/>
            </w:pPr>
            <w:r>
              <w:t>1..1</w:t>
            </w:r>
          </w:p>
        </w:tc>
        <w:tc>
          <w:tcPr>
            <w:tcW w:w="1152" w:type="dxa"/>
          </w:tcPr>
          <w:p w14:paraId="1F576F13" w14:textId="77777777" w:rsidR="004B3F04" w:rsidRDefault="004B3F04" w:rsidP="000659BE">
            <w:pPr>
              <w:pStyle w:val="TableText"/>
            </w:pPr>
            <w:r>
              <w:t>SHALL</w:t>
            </w:r>
          </w:p>
        </w:tc>
        <w:tc>
          <w:tcPr>
            <w:tcW w:w="864" w:type="dxa"/>
          </w:tcPr>
          <w:p w14:paraId="784CEFEF" w14:textId="77777777" w:rsidR="004B3F04" w:rsidRDefault="004B3F04" w:rsidP="000659BE">
            <w:pPr>
              <w:pStyle w:val="TableText"/>
            </w:pPr>
          </w:p>
        </w:tc>
        <w:tc>
          <w:tcPr>
            <w:tcW w:w="1104" w:type="dxa"/>
          </w:tcPr>
          <w:p w14:paraId="3A9DA154" w14:textId="77777777" w:rsidR="004B3F04" w:rsidRDefault="006C736C" w:rsidP="000659BE">
            <w:pPr>
              <w:pStyle w:val="TableText"/>
            </w:pPr>
            <w:hyperlink w:anchor="C_4499-34241">
              <w:r w:rsidR="004B3F04">
                <w:rPr>
                  <w:rStyle w:val="HyperlinkText9pt"/>
                </w:rPr>
                <w:t>4499-34241</w:t>
              </w:r>
            </w:hyperlink>
          </w:p>
        </w:tc>
        <w:tc>
          <w:tcPr>
            <w:tcW w:w="2975" w:type="dxa"/>
          </w:tcPr>
          <w:p w14:paraId="4C42F6F2" w14:textId="77777777" w:rsidR="004B3F04" w:rsidRDefault="004B3F04" w:rsidP="000659BE">
            <w:pPr>
              <w:pStyle w:val="TableText"/>
            </w:pPr>
            <w:r>
              <w:t>urn:oid:2.16.840.1.113883.5.6 (HL7ActClass) = OBS</w:t>
            </w:r>
          </w:p>
        </w:tc>
      </w:tr>
      <w:tr w:rsidR="004B3F04" w14:paraId="17EF3114" w14:textId="77777777" w:rsidTr="000659BE">
        <w:trPr>
          <w:jc w:val="center"/>
        </w:trPr>
        <w:tc>
          <w:tcPr>
            <w:tcW w:w="3345" w:type="dxa"/>
          </w:tcPr>
          <w:p w14:paraId="20B70A55" w14:textId="77777777" w:rsidR="004B3F04" w:rsidRDefault="004B3F04" w:rsidP="000659BE">
            <w:pPr>
              <w:pStyle w:val="TableText"/>
            </w:pPr>
            <w:r>
              <w:tab/>
              <w:t>@moodCode</w:t>
            </w:r>
          </w:p>
        </w:tc>
        <w:tc>
          <w:tcPr>
            <w:tcW w:w="720" w:type="dxa"/>
          </w:tcPr>
          <w:p w14:paraId="29141055" w14:textId="77777777" w:rsidR="004B3F04" w:rsidRDefault="004B3F04" w:rsidP="000659BE">
            <w:pPr>
              <w:pStyle w:val="TableText"/>
            </w:pPr>
            <w:r>
              <w:t>1..1</w:t>
            </w:r>
          </w:p>
        </w:tc>
        <w:tc>
          <w:tcPr>
            <w:tcW w:w="1152" w:type="dxa"/>
          </w:tcPr>
          <w:p w14:paraId="01C3623A" w14:textId="77777777" w:rsidR="004B3F04" w:rsidRDefault="004B3F04" w:rsidP="000659BE">
            <w:pPr>
              <w:pStyle w:val="TableText"/>
            </w:pPr>
            <w:r>
              <w:t>SHALL</w:t>
            </w:r>
          </w:p>
        </w:tc>
        <w:tc>
          <w:tcPr>
            <w:tcW w:w="864" w:type="dxa"/>
          </w:tcPr>
          <w:p w14:paraId="3F9BFA47" w14:textId="77777777" w:rsidR="004B3F04" w:rsidRDefault="004B3F04" w:rsidP="000659BE">
            <w:pPr>
              <w:pStyle w:val="TableText"/>
            </w:pPr>
          </w:p>
        </w:tc>
        <w:tc>
          <w:tcPr>
            <w:tcW w:w="1104" w:type="dxa"/>
          </w:tcPr>
          <w:p w14:paraId="5DDD39E7" w14:textId="77777777" w:rsidR="004B3F04" w:rsidRDefault="006C736C" w:rsidP="000659BE">
            <w:pPr>
              <w:pStyle w:val="TableText"/>
            </w:pPr>
            <w:hyperlink w:anchor="C_4499-34242">
              <w:r w:rsidR="004B3F04">
                <w:rPr>
                  <w:rStyle w:val="HyperlinkText9pt"/>
                </w:rPr>
                <w:t>4499-34242</w:t>
              </w:r>
            </w:hyperlink>
          </w:p>
        </w:tc>
        <w:tc>
          <w:tcPr>
            <w:tcW w:w="2975" w:type="dxa"/>
          </w:tcPr>
          <w:p w14:paraId="0B034809" w14:textId="77777777" w:rsidR="004B3F04" w:rsidRDefault="004B3F04" w:rsidP="000659BE">
            <w:pPr>
              <w:pStyle w:val="TableText"/>
            </w:pPr>
            <w:r>
              <w:t>urn:oid:2.16.840.1.113883.5.1001 (HL7ActMood) = EVN</w:t>
            </w:r>
          </w:p>
        </w:tc>
      </w:tr>
      <w:tr w:rsidR="004B3F04" w14:paraId="16E32CA0" w14:textId="77777777" w:rsidTr="000659BE">
        <w:trPr>
          <w:jc w:val="center"/>
        </w:trPr>
        <w:tc>
          <w:tcPr>
            <w:tcW w:w="3345" w:type="dxa"/>
          </w:tcPr>
          <w:p w14:paraId="4E3A7B65" w14:textId="77777777" w:rsidR="004B3F04" w:rsidRDefault="004B3F04" w:rsidP="000659BE">
            <w:pPr>
              <w:pStyle w:val="TableText"/>
            </w:pPr>
            <w:r>
              <w:tab/>
              <w:t>@actionNegationInd</w:t>
            </w:r>
          </w:p>
        </w:tc>
        <w:tc>
          <w:tcPr>
            <w:tcW w:w="720" w:type="dxa"/>
          </w:tcPr>
          <w:p w14:paraId="349CB532" w14:textId="77777777" w:rsidR="004B3F04" w:rsidRDefault="004B3F04" w:rsidP="000659BE">
            <w:pPr>
              <w:pStyle w:val="TableText"/>
            </w:pPr>
            <w:r>
              <w:t>0..0</w:t>
            </w:r>
          </w:p>
        </w:tc>
        <w:tc>
          <w:tcPr>
            <w:tcW w:w="1152" w:type="dxa"/>
          </w:tcPr>
          <w:p w14:paraId="7AE02164" w14:textId="77777777" w:rsidR="004B3F04" w:rsidRDefault="004B3F04" w:rsidP="000659BE">
            <w:pPr>
              <w:pStyle w:val="TableText"/>
            </w:pPr>
            <w:r>
              <w:t>SHALL NOT</w:t>
            </w:r>
          </w:p>
        </w:tc>
        <w:tc>
          <w:tcPr>
            <w:tcW w:w="864" w:type="dxa"/>
          </w:tcPr>
          <w:p w14:paraId="036DFE8E" w14:textId="77777777" w:rsidR="004B3F04" w:rsidRDefault="004B3F04" w:rsidP="000659BE">
            <w:pPr>
              <w:pStyle w:val="TableText"/>
            </w:pPr>
          </w:p>
        </w:tc>
        <w:tc>
          <w:tcPr>
            <w:tcW w:w="1104" w:type="dxa"/>
          </w:tcPr>
          <w:p w14:paraId="2DCB3F91" w14:textId="77777777" w:rsidR="004B3F04" w:rsidRDefault="006C736C" w:rsidP="000659BE">
            <w:pPr>
              <w:pStyle w:val="TableText"/>
            </w:pPr>
            <w:hyperlink w:anchor="C_4499-34759">
              <w:r w:rsidR="004B3F04">
                <w:rPr>
                  <w:rStyle w:val="HyperlinkText9pt"/>
                </w:rPr>
                <w:t>4499-34759</w:t>
              </w:r>
            </w:hyperlink>
          </w:p>
        </w:tc>
        <w:tc>
          <w:tcPr>
            <w:tcW w:w="2975" w:type="dxa"/>
          </w:tcPr>
          <w:p w14:paraId="69525712" w14:textId="77777777" w:rsidR="004B3F04" w:rsidRDefault="004B3F04" w:rsidP="000659BE">
            <w:pPr>
              <w:pStyle w:val="TableText"/>
            </w:pPr>
          </w:p>
        </w:tc>
      </w:tr>
      <w:tr w:rsidR="004B3F04" w14:paraId="1A1B4063" w14:textId="77777777" w:rsidTr="000659BE">
        <w:trPr>
          <w:jc w:val="center"/>
        </w:trPr>
        <w:tc>
          <w:tcPr>
            <w:tcW w:w="3345" w:type="dxa"/>
          </w:tcPr>
          <w:p w14:paraId="2433BCDC" w14:textId="77777777" w:rsidR="004B3F04" w:rsidRDefault="004B3F04" w:rsidP="000659BE">
            <w:pPr>
              <w:pStyle w:val="TableText"/>
            </w:pPr>
            <w:r>
              <w:tab/>
              <w:t>templateId</w:t>
            </w:r>
          </w:p>
        </w:tc>
        <w:tc>
          <w:tcPr>
            <w:tcW w:w="720" w:type="dxa"/>
          </w:tcPr>
          <w:p w14:paraId="6FE10961" w14:textId="77777777" w:rsidR="004B3F04" w:rsidRDefault="004B3F04" w:rsidP="000659BE">
            <w:pPr>
              <w:pStyle w:val="TableText"/>
            </w:pPr>
            <w:r>
              <w:t>1..1</w:t>
            </w:r>
          </w:p>
        </w:tc>
        <w:tc>
          <w:tcPr>
            <w:tcW w:w="1152" w:type="dxa"/>
          </w:tcPr>
          <w:p w14:paraId="2731B6B1" w14:textId="77777777" w:rsidR="004B3F04" w:rsidRDefault="004B3F04" w:rsidP="000659BE">
            <w:pPr>
              <w:pStyle w:val="TableText"/>
            </w:pPr>
            <w:r>
              <w:t>SHALL</w:t>
            </w:r>
          </w:p>
        </w:tc>
        <w:tc>
          <w:tcPr>
            <w:tcW w:w="864" w:type="dxa"/>
          </w:tcPr>
          <w:p w14:paraId="393A5FDF" w14:textId="77777777" w:rsidR="004B3F04" w:rsidRDefault="004B3F04" w:rsidP="000659BE">
            <w:pPr>
              <w:pStyle w:val="TableText"/>
            </w:pPr>
          </w:p>
        </w:tc>
        <w:tc>
          <w:tcPr>
            <w:tcW w:w="1104" w:type="dxa"/>
          </w:tcPr>
          <w:p w14:paraId="0F7CB100" w14:textId="77777777" w:rsidR="004B3F04" w:rsidRDefault="006C736C" w:rsidP="000659BE">
            <w:pPr>
              <w:pStyle w:val="TableText"/>
            </w:pPr>
            <w:hyperlink w:anchor="C_4499-34215">
              <w:r w:rsidR="004B3F04">
                <w:rPr>
                  <w:rStyle w:val="HyperlinkText9pt"/>
                </w:rPr>
                <w:t>4499-34215</w:t>
              </w:r>
            </w:hyperlink>
          </w:p>
        </w:tc>
        <w:tc>
          <w:tcPr>
            <w:tcW w:w="2975" w:type="dxa"/>
          </w:tcPr>
          <w:p w14:paraId="3D9F0F50" w14:textId="77777777" w:rsidR="004B3F04" w:rsidRDefault="004B3F04" w:rsidP="000659BE">
            <w:pPr>
              <w:pStyle w:val="TableText"/>
            </w:pPr>
          </w:p>
        </w:tc>
      </w:tr>
      <w:tr w:rsidR="004B3F04" w14:paraId="23010D53" w14:textId="77777777" w:rsidTr="000659BE">
        <w:trPr>
          <w:jc w:val="center"/>
        </w:trPr>
        <w:tc>
          <w:tcPr>
            <w:tcW w:w="3345" w:type="dxa"/>
          </w:tcPr>
          <w:p w14:paraId="2281E504" w14:textId="77777777" w:rsidR="004B3F04" w:rsidRDefault="004B3F04" w:rsidP="000659BE">
            <w:pPr>
              <w:pStyle w:val="TableText"/>
            </w:pPr>
            <w:r>
              <w:tab/>
            </w:r>
            <w:r>
              <w:tab/>
              <w:t>item</w:t>
            </w:r>
          </w:p>
        </w:tc>
        <w:tc>
          <w:tcPr>
            <w:tcW w:w="720" w:type="dxa"/>
          </w:tcPr>
          <w:p w14:paraId="6C3B9621" w14:textId="77777777" w:rsidR="004B3F04" w:rsidRDefault="004B3F04" w:rsidP="000659BE">
            <w:pPr>
              <w:pStyle w:val="TableText"/>
            </w:pPr>
            <w:r>
              <w:t>1..1</w:t>
            </w:r>
          </w:p>
        </w:tc>
        <w:tc>
          <w:tcPr>
            <w:tcW w:w="1152" w:type="dxa"/>
          </w:tcPr>
          <w:p w14:paraId="44FB5B5C" w14:textId="77777777" w:rsidR="004B3F04" w:rsidRDefault="004B3F04" w:rsidP="000659BE">
            <w:pPr>
              <w:pStyle w:val="TableText"/>
            </w:pPr>
            <w:r>
              <w:t>SHALL</w:t>
            </w:r>
          </w:p>
        </w:tc>
        <w:tc>
          <w:tcPr>
            <w:tcW w:w="864" w:type="dxa"/>
          </w:tcPr>
          <w:p w14:paraId="79ECBD7F" w14:textId="77777777" w:rsidR="004B3F04" w:rsidRDefault="004B3F04" w:rsidP="000659BE">
            <w:pPr>
              <w:pStyle w:val="TableText"/>
            </w:pPr>
          </w:p>
        </w:tc>
        <w:tc>
          <w:tcPr>
            <w:tcW w:w="1104" w:type="dxa"/>
          </w:tcPr>
          <w:p w14:paraId="0A2EB29E" w14:textId="77777777" w:rsidR="004B3F04" w:rsidRDefault="006C736C" w:rsidP="000659BE">
            <w:pPr>
              <w:pStyle w:val="TableText"/>
            </w:pPr>
            <w:hyperlink w:anchor="C_4499-34216">
              <w:r w:rsidR="004B3F04">
                <w:rPr>
                  <w:rStyle w:val="HyperlinkText9pt"/>
                </w:rPr>
                <w:t>4499-34216</w:t>
              </w:r>
            </w:hyperlink>
          </w:p>
        </w:tc>
        <w:tc>
          <w:tcPr>
            <w:tcW w:w="2975" w:type="dxa"/>
          </w:tcPr>
          <w:p w14:paraId="3C870614" w14:textId="77777777" w:rsidR="004B3F04" w:rsidRDefault="004B3F04" w:rsidP="000659BE">
            <w:pPr>
              <w:pStyle w:val="TableText"/>
            </w:pPr>
          </w:p>
        </w:tc>
      </w:tr>
      <w:tr w:rsidR="004B3F04" w14:paraId="40CC283D" w14:textId="77777777" w:rsidTr="000659BE">
        <w:trPr>
          <w:jc w:val="center"/>
        </w:trPr>
        <w:tc>
          <w:tcPr>
            <w:tcW w:w="3345" w:type="dxa"/>
          </w:tcPr>
          <w:p w14:paraId="7A68FDBE" w14:textId="77777777" w:rsidR="004B3F04" w:rsidRDefault="004B3F04" w:rsidP="000659BE">
            <w:pPr>
              <w:pStyle w:val="TableText"/>
            </w:pPr>
            <w:r>
              <w:tab/>
            </w:r>
            <w:r>
              <w:tab/>
            </w:r>
            <w:r>
              <w:tab/>
              <w:t>@root</w:t>
            </w:r>
          </w:p>
        </w:tc>
        <w:tc>
          <w:tcPr>
            <w:tcW w:w="720" w:type="dxa"/>
          </w:tcPr>
          <w:p w14:paraId="28DB6500" w14:textId="77777777" w:rsidR="004B3F04" w:rsidRDefault="004B3F04" w:rsidP="000659BE">
            <w:pPr>
              <w:pStyle w:val="TableText"/>
            </w:pPr>
            <w:r>
              <w:t>1..1</w:t>
            </w:r>
          </w:p>
        </w:tc>
        <w:tc>
          <w:tcPr>
            <w:tcW w:w="1152" w:type="dxa"/>
          </w:tcPr>
          <w:p w14:paraId="03BE77F6" w14:textId="77777777" w:rsidR="004B3F04" w:rsidRDefault="004B3F04" w:rsidP="000659BE">
            <w:pPr>
              <w:pStyle w:val="TableText"/>
            </w:pPr>
            <w:r>
              <w:t>SHALL</w:t>
            </w:r>
          </w:p>
        </w:tc>
        <w:tc>
          <w:tcPr>
            <w:tcW w:w="864" w:type="dxa"/>
          </w:tcPr>
          <w:p w14:paraId="3D0CCC5E" w14:textId="77777777" w:rsidR="004B3F04" w:rsidRDefault="004B3F04" w:rsidP="000659BE">
            <w:pPr>
              <w:pStyle w:val="TableText"/>
            </w:pPr>
          </w:p>
        </w:tc>
        <w:tc>
          <w:tcPr>
            <w:tcW w:w="1104" w:type="dxa"/>
          </w:tcPr>
          <w:p w14:paraId="2F090E3D" w14:textId="77777777" w:rsidR="004B3F04" w:rsidRDefault="006C736C" w:rsidP="000659BE">
            <w:pPr>
              <w:pStyle w:val="TableText"/>
            </w:pPr>
            <w:hyperlink w:anchor="C_4499-34228">
              <w:r w:rsidR="004B3F04">
                <w:rPr>
                  <w:rStyle w:val="HyperlinkText9pt"/>
                </w:rPr>
                <w:t>4499-34228</w:t>
              </w:r>
            </w:hyperlink>
          </w:p>
        </w:tc>
        <w:tc>
          <w:tcPr>
            <w:tcW w:w="2975" w:type="dxa"/>
          </w:tcPr>
          <w:p w14:paraId="0973F6B5" w14:textId="77777777" w:rsidR="004B3F04" w:rsidRDefault="004B3F04" w:rsidP="000659BE">
            <w:pPr>
              <w:pStyle w:val="TableText"/>
            </w:pPr>
            <w:r>
              <w:t>2.16.840.1.113883.10.20.28.4.119</w:t>
            </w:r>
          </w:p>
        </w:tc>
      </w:tr>
      <w:tr w:rsidR="004B3F04" w14:paraId="15A934D8" w14:textId="77777777" w:rsidTr="000659BE">
        <w:trPr>
          <w:jc w:val="center"/>
        </w:trPr>
        <w:tc>
          <w:tcPr>
            <w:tcW w:w="3345" w:type="dxa"/>
          </w:tcPr>
          <w:p w14:paraId="7330859F" w14:textId="77777777" w:rsidR="004B3F04" w:rsidRDefault="004B3F04" w:rsidP="000659BE">
            <w:pPr>
              <w:pStyle w:val="TableText"/>
            </w:pPr>
            <w:r>
              <w:tab/>
            </w:r>
            <w:r>
              <w:tab/>
            </w:r>
            <w:r>
              <w:tab/>
              <w:t>@extension</w:t>
            </w:r>
          </w:p>
        </w:tc>
        <w:tc>
          <w:tcPr>
            <w:tcW w:w="720" w:type="dxa"/>
          </w:tcPr>
          <w:p w14:paraId="27832052" w14:textId="77777777" w:rsidR="004B3F04" w:rsidRDefault="004B3F04" w:rsidP="000659BE">
            <w:pPr>
              <w:pStyle w:val="TableText"/>
            </w:pPr>
            <w:r>
              <w:t>1..1</w:t>
            </w:r>
          </w:p>
        </w:tc>
        <w:tc>
          <w:tcPr>
            <w:tcW w:w="1152" w:type="dxa"/>
          </w:tcPr>
          <w:p w14:paraId="6C7BB17E" w14:textId="77777777" w:rsidR="004B3F04" w:rsidRDefault="004B3F04" w:rsidP="000659BE">
            <w:pPr>
              <w:pStyle w:val="TableText"/>
            </w:pPr>
            <w:r>
              <w:t>SHALL</w:t>
            </w:r>
          </w:p>
        </w:tc>
        <w:tc>
          <w:tcPr>
            <w:tcW w:w="864" w:type="dxa"/>
          </w:tcPr>
          <w:p w14:paraId="60552875" w14:textId="77777777" w:rsidR="004B3F04" w:rsidRDefault="004B3F04" w:rsidP="000659BE">
            <w:pPr>
              <w:pStyle w:val="TableText"/>
            </w:pPr>
          </w:p>
        </w:tc>
        <w:tc>
          <w:tcPr>
            <w:tcW w:w="1104" w:type="dxa"/>
          </w:tcPr>
          <w:p w14:paraId="3DFDE9BE" w14:textId="77777777" w:rsidR="004B3F04" w:rsidRDefault="006C736C" w:rsidP="000659BE">
            <w:pPr>
              <w:pStyle w:val="TableText"/>
            </w:pPr>
            <w:hyperlink w:anchor="C_4499-34532">
              <w:r w:rsidR="004B3F04">
                <w:rPr>
                  <w:rStyle w:val="HyperlinkText9pt"/>
                </w:rPr>
                <w:t>4499-34532</w:t>
              </w:r>
            </w:hyperlink>
          </w:p>
        </w:tc>
        <w:tc>
          <w:tcPr>
            <w:tcW w:w="2975" w:type="dxa"/>
          </w:tcPr>
          <w:p w14:paraId="50FD04AD" w14:textId="77777777" w:rsidR="004B3F04" w:rsidRDefault="004B3F04" w:rsidP="000659BE">
            <w:pPr>
              <w:pStyle w:val="TableText"/>
            </w:pPr>
            <w:r>
              <w:t>2021-02-01</w:t>
            </w:r>
          </w:p>
        </w:tc>
      </w:tr>
      <w:tr w:rsidR="004B3F04" w14:paraId="03279DD8" w14:textId="77777777" w:rsidTr="000659BE">
        <w:trPr>
          <w:jc w:val="center"/>
        </w:trPr>
        <w:tc>
          <w:tcPr>
            <w:tcW w:w="3345" w:type="dxa"/>
          </w:tcPr>
          <w:p w14:paraId="175D0DB3" w14:textId="77777777" w:rsidR="004B3F04" w:rsidRDefault="004B3F04" w:rsidP="000659BE">
            <w:pPr>
              <w:pStyle w:val="TableText"/>
            </w:pPr>
            <w:r>
              <w:tab/>
              <w:t>id</w:t>
            </w:r>
          </w:p>
        </w:tc>
        <w:tc>
          <w:tcPr>
            <w:tcW w:w="720" w:type="dxa"/>
          </w:tcPr>
          <w:p w14:paraId="67E34D96" w14:textId="77777777" w:rsidR="004B3F04" w:rsidRDefault="004B3F04" w:rsidP="000659BE">
            <w:pPr>
              <w:pStyle w:val="TableText"/>
            </w:pPr>
            <w:r>
              <w:t>1..1</w:t>
            </w:r>
          </w:p>
        </w:tc>
        <w:tc>
          <w:tcPr>
            <w:tcW w:w="1152" w:type="dxa"/>
          </w:tcPr>
          <w:p w14:paraId="1624713A" w14:textId="77777777" w:rsidR="004B3F04" w:rsidRDefault="004B3F04" w:rsidP="000659BE">
            <w:pPr>
              <w:pStyle w:val="TableText"/>
            </w:pPr>
            <w:r>
              <w:t>SHALL</w:t>
            </w:r>
          </w:p>
        </w:tc>
        <w:tc>
          <w:tcPr>
            <w:tcW w:w="864" w:type="dxa"/>
          </w:tcPr>
          <w:p w14:paraId="0F18699B" w14:textId="77777777" w:rsidR="004B3F04" w:rsidRDefault="004B3F04" w:rsidP="000659BE">
            <w:pPr>
              <w:pStyle w:val="TableText"/>
            </w:pPr>
          </w:p>
        </w:tc>
        <w:tc>
          <w:tcPr>
            <w:tcW w:w="1104" w:type="dxa"/>
          </w:tcPr>
          <w:p w14:paraId="3698273E" w14:textId="77777777" w:rsidR="004B3F04" w:rsidRDefault="006C736C" w:rsidP="000659BE">
            <w:pPr>
              <w:pStyle w:val="TableText"/>
            </w:pPr>
            <w:hyperlink w:anchor="C_4499-34243">
              <w:r w:rsidR="004B3F04">
                <w:rPr>
                  <w:rStyle w:val="HyperlinkText9pt"/>
                </w:rPr>
                <w:t>4499-34243</w:t>
              </w:r>
            </w:hyperlink>
          </w:p>
        </w:tc>
        <w:tc>
          <w:tcPr>
            <w:tcW w:w="2975" w:type="dxa"/>
          </w:tcPr>
          <w:p w14:paraId="06263764" w14:textId="77777777" w:rsidR="004B3F04" w:rsidRDefault="004B3F04" w:rsidP="000659BE">
            <w:pPr>
              <w:pStyle w:val="TableText"/>
            </w:pPr>
          </w:p>
        </w:tc>
      </w:tr>
      <w:tr w:rsidR="004B3F04" w14:paraId="78312CE3" w14:textId="77777777" w:rsidTr="000659BE">
        <w:trPr>
          <w:jc w:val="center"/>
        </w:trPr>
        <w:tc>
          <w:tcPr>
            <w:tcW w:w="3345" w:type="dxa"/>
          </w:tcPr>
          <w:p w14:paraId="21DF28E2" w14:textId="77777777" w:rsidR="004B3F04" w:rsidRDefault="004B3F04" w:rsidP="000659BE">
            <w:pPr>
              <w:pStyle w:val="TableText"/>
            </w:pPr>
            <w:r>
              <w:tab/>
              <w:t>code</w:t>
            </w:r>
          </w:p>
        </w:tc>
        <w:tc>
          <w:tcPr>
            <w:tcW w:w="720" w:type="dxa"/>
          </w:tcPr>
          <w:p w14:paraId="09302F8A" w14:textId="77777777" w:rsidR="004B3F04" w:rsidRDefault="004B3F04" w:rsidP="000659BE">
            <w:pPr>
              <w:pStyle w:val="TableText"/>
            </w:pPr>
            <w:r>
              <w:t>1..1</w:t>
            </w:r>
          </w:p>
        </w:tc>
        <w:tc>
          <w:tcPr>
            <w:tcW w:w="1152" w:type="dxa"/>
          </w:tcPr>
          <w:p w14:paraId="189C658D" w14:textId="77777777" w:rsidR="004B3F04" w:rsidRDefault="004B3F04" w:rsidP="000659BE">
            <w:pPr>
              <w:pStyle w:val="TableText"/>
            </w:pPr>
            <w:r>
              <w:t>SHALL</w:t>
            </w:r>
          </w:p>
        </w:tc>
        <w:tc>
          <w:tcPr>
            <w:tcW w:w="864" w:type="dxa"/>
          </w:tcPr>
          <w:p w14:paraId="42F09057" w14:textId="77777777" w:rsidR="004B3F04" w:rsidRDefault="004B3F04" w:rsidP="000659BE">
            <w:pPr>
              <w:pStyle w:val="TableText"/>
            </w:pPr>
          </w:p>
        </w:tc>
        <w:tc>
          <w:tcPr>
            <w:tcW w:w="1104" w:type="dxa"/>
          </w:tcPr>
          <w:p w14:paraId="21DE2356" w14:textId="77777777" w:rsidR="004B3F04" w:rsidRDefault="006C736C" w:rsidP="000659BE">
            <w:pPr>
              <w:pStyle w:val="TableText"/>
            </w:pPr>
            <w:hyperlink w:anchor="C_4499-34217">
              <w:r w:rsidR="004B3F04">
                <w:rPr>
                  <w:rStyle w:val="HyperlinkText9pt"/>
                </w:rPr>
                <w:t>4499-34217</w:t>
              </w:r>
            </w:hyperlink>
          </w:p>
        </w:tc>
        <w:tc>
          <w:tcPr>
            <w:tcW w:w="2975" w:type="dxa"/>
          </w:tcPr>
          <w:p w14:paraId="61FE69E4" w14:textId="77777777" w:rsidR="004B3F04" w:rsidRDefault="004B3F04" w:rsidP="000659BE">
            <w:pPr>
              <w:pStyle w:val="TableText"/>
            </w:pPr>
          </w:p>
        </w:tc>
      </w:tr>
      <w:tr w:rsidR="004B3F04" w14:paraId="0015E830" w14:textId="77777777" w:rsidTr="000659BE">
        <w:trPr>
          <w:jc w:val="center"/>
        </w:trPr>
        <w:tc>
          <w:tcPr>
            <w:tcW w:w="3345" w:type="dxa"/>
          </w:tcPr>
          <w:p w14:paraId="1193F13C" w14:textId="77777777" w:rsidR="004B3F04" w:rsidRDefault="004B3F04" w:rsidP="000659BE">
            <w:pPr>
              <w:pStyle w:val="TableText"/>
            </w:pPr>
            <w:r>
              <w:tab/>
            </w:r>
            <w:r>
              <w:tab/>
              <w:t>@code</w:t>
            </w:r>
          </w:p>
        </w:tc>
        <w:tc>
          <w:tcPr>
            <w:tcW w:w="720" w:type="dxa"/>
          </w:tcPr>
          <w:p w14:paraId="739A4C82" w14:textId="77777777" w:rsidR="004B3F04" w:rsidRDefault="004B3F04" w:rsidP="000659BE">
            <w:pPr>
              <w:pStyle w:val="TableText"/>
            </w:pPr>
            <w:r>
              <w:t>1..1</w:t>
            </w:r>
          </w:p>
        </w:tc>
        <w:tc>
          <w:tcPr>
            <w:tcW w:w="1152" w:type="dxa"/>
          </w:tcPr>
          <w:p w14:paraId="0175FC89" w14:textId="77777777" w:rsidR="004B3F04" w:rsidRDefault="004B3F04" w:rsidP="000659BE">
            <w:pPr>
              <w:pStyle w:val="TableText"/>
            </w:pPr>
            <w:r>
              <w:t>SHALL</w:t>
            </w:r>
          </w:p>
        </w:tc>
        <w:tc>
          <w:tcPr>
            <w:tcW w:w="864" w:type="dxa"/>
          </w:tcPr>
          <w:p w14:paraId="2665B710" w14:textId="77777777" w:rsidR="004B3F04" w:rsidRDefault="004B3F04" w:rsidP="000659BE">
            <w:pPr>
              <w:pStyle w:val="TableText"/>
            </w:pPr>
          </w:p>
        </w:tc>
        <w:tc>
          <w:tcPr>
            <w:tcW w:w="1104" w:type="dxa"/>
          </w:tcPr>
          <w:p w14:paraId="272CA97F" w14:textId="77777777" w:rsidR="004B3F04" w:rsidRDefault="006C736C" w:rsidP="000659BE">
            <w:pPr>
              <w:pStyle w:val="TableText"/>
            </w:pPr>
            <w:hyperlink w:anchor="C_4499-34229">
              <w:r w:rsidR="004B3F04">
                <w:rPr>
                  <w:rStyle w:val="HyperlinkText9pt"/>
                </w:rPr>
                <w:t>4499-34229</w:t>
              </w:r>
            </w:hyperlink>
          </w:p>
        </w:tc>
        <w:tc>
          <w:tcPr>
            <w:tcW w:w="2975" w:type="dxa"/>
          </w:tcPr>
          <w:p w14:paraId="776F3374" w14:textId="77777777" w:rsidR="004B3F04" w:rsidRDefault="004B3F04" w:rsidP="000659BE">
            <w:pPr>
              <w:pStyle w:val="TableText"/>
            </w:pPr>
            <w:r>
              <w:t>ASSERTION</w:t>
            </w:r>
          </w:p>
        </w:tc>
      </w:tr>
      <w:tr w:rsidR="004B3F04" w14:paraId="0B31DE6D" w14:textId="77777777" w:rsidTr="000659BE">
        <w:trPr>
          <w:jc w:val="center"/>
        </w:trPr>
        <w:tc>
          <w:tcPr>
            <w:tcW w:w="3345" w:type="dxa"/>
          </w:tcPr>
          <w:p w14:paraId="637918AE" w14:textId="77777777" w:rsidR="004B3F04" w:rsidRDefault="004B3F04" w:rsidP="000659BE">
            <w:pPr>
              <w:pStyle w:val="TableText"/>
            </w:pPr>
            <w:r>
              <w:tab/>
            </w:r>
            <w:r>
              <w:tab/>
              <w:t>@codeSystem</w:t>
            </w:r>
          </w:p>
        </w:tc>
        <w:tc>
          <w:tcPr>
            <w:tcW w:w="720" w:type="dxa"/>
          </w:tcPr>
          <w:p w14:paraId="37B4C19A" w14:textId="77777777" w:rsidR="004B3F04" w:rsidRDefault="004B3F04" w:rsidP="000659BE">
            <w:pPr>
              <w:pStyle w:val="TableText"/>
            </w:pPr>
            <w:r>
              <w:t>1..1</w:t>
            </w:r>
          </w:p>
        </w:tc>
        <w:tc>
          <w:tcPr>
            <w:tcW w:w="1152" w:type="dxa"/>
          </w:tcPr>
          <w:p w14:paraId="2C73F1C3" w14:textId="77777777" w:rsidR="004B3F04" w:rsidRDefault="004B3F04" w:rsidP="000659BE">
            <w:pPr>
              <w:pStyle w:val="TableText"/>
            </w:pPr>
            <w:r>
              <w:t>SHALL</w:t>
            </w:r>
          </w:p>
        </w:tc>
        <w:tc>
          <w:tcPr>
            <w:tcW w:w="864" w:type="dxa"/>
          </w:tcPr>
          <w:p w14:paraId="770E7DE2" w14:textId="77777777" w:rsidR="004B3F04" w:rsidRDefault="004B3F04" w:rsidP="000659BE">
            <w:pPr>
              <w:pStyle w:val="TableText"/>
            </w:pPr>
          </w:p>
        </w:tc>
        <w:tc>
          <w:tcPr>
            <w:tcW w:w="1104" w:type="dxa"/>
          </w:tcPr>
          <w:p w14:paraId="02004236" w14:textId="77777777" w:rsidR="004B3F04" w:rsidRDefault="006C736C" w:rsidP="000659BE">
            <w:pPr>
              <w:pStyle w:val="TableText"/>
            </w:pPr>
            <w:hyperlink w:anchor="C_4499-34230">
              <w:r w:rsidR="004B3F04">
                <w:rPr>
                  <w:rStyle w:val="HyperlinkText9pt"/>
                </w:rPr>
                <w:t>4499-34230</w:t>
              </w:r>
            </w:hyperlink>
          </w:p>
        </w:tc>
        <w:tc>
          <w:tcPr>
            <w:tcW w:w="2975" w:type="dxa"/>
          </w:tcPr>
          <w:p w14:paraId="5EF8D5E0" w14:textId="77777777" w:rsidR="004B3F04" w:rsidRDefault="004B3F04" w:rsidP="000659BE">
            <w:pPr>
              <w:pStyle w:val="TableText"/>
            </w:pPr>
            <w:r>
              <w:t>urn:oid:2.16.840.1.113883.5.4 (HL7ActCode) = 2.16.840.1.113883.5.4</w:t>
            </w:r>
          </w:p>
        </w:tc>
      </w:tr>
      <w:tr w:rsidR="004B3F04" w14:paraId="674E7AA6" w14:textId="77777777" w:rsidTr="000659BE">
        <w:trPr>
          <w:jc w:val="center"/>
        </w:trPr>
        <w:tc>
          <w:tcPr>
            <w:tcW w:w="3345" w:type="dxa"/>
          </w:tcPr>
          <w:p w14:paraId="132EC33B" w14:textId="77777777" w:rsidR="004B3F04" w:rsidRDefault="004B3F04" w:rsidP="000659BE">
            <w:pPr>
              <w:pStyle w:val="TableText"/>
            </w:pPr>
            <w:r>
              <w:tab/>
              <w:t>title</w:t>
            </w:r>
          </w:p>
        </w:tc>
        <w:tc>
          <w:tcPr>
            <w:tcW w:w="720" w:type="dxa"/>
          </w:tcPr>
          <w:p w14:paraId="04047ACA" w14:textId="77777777" w:rsidR="004B3F04" w:rsidRDefault="004B3F04" w:rsidP="000659BE">
            <w:pPr>
              <w:pStyle w:val="TableText"/>
            </w:pPr>
            <w:r>
              <w:t>1..1</w:t>
            </w:r>
          </w:p>
        </w:tc>
        <w:tc>
          <w:tcPr>
            <w:tcW w:w="1152" w:type="dxa"/>
          </w:tcPr>
          <w:p w14:paraId="3AE74E61" w14:textId="77777777" w:rsidR="004B3F04" w:rsidRDefault="004B3F04" w:rsidP="000659BE">
            <w:pPr>
              <w:pStyle w:val="TableText"/>
            </w:pPr>
            <w:r>
              <w:t>SHALL</w:t>
            </w:r>
          </w:p>
        </w:tc>
        <w:tc>
          <w:tcPr>
            <w:tcW w:w="864" w:type="dxa"/>
          </w:tcPr>
          <w:p w14:paraId="56B6C584" w14:textId="77777777" w:rsidR="004B3F04" w:rsidRDefault="004B3F04" w:rsidP="000659BE">
            <w:pPr>
              <w:pStyle w:val="TableText"/>
            </w:pPr>
          </w:p>
        </w:tc>
        <w:tc>
          <w:tcPr>
            <w:tcW w:w="1104" w:type="dxa"/>
          </w:tcPr>
          <w:p w14:paraId="3CC43078" w14:textId="77777777" w:rsidR="004B3F04" w:rsidRDefault="006C736C" w:rsidP="000659BE">
            <w:pPr>
              <w:pStyle w:val="TableText"/>
            </w:pPr>
            <w:hyperlink w:anchor="C_4499-34244">
              <w:r w:rsidR="004B3F04">
                <w:rPr>
                  <w:rStyle w:val="HyperlinkText9pt"/>
                </w:rPr>
                <w:t>4499-34244</w:t>
              </w:r>
            </w:hyperlink>
          </w:p>
        </w:tc>
        <w:tc>
          <w:tcPr>
            <w:tcW w:w="2975" w:type="dxa"/>
          </w:tcPr>
          <w:p w14:paraId="4D844B6D" w14:textId="77777777" w:rsidR="004B3F04" w:rsidRDefault="004B3F04" w:rsidP="000659BE">
            <w:pPr>
              <w:pStyle w:val="TableText"/>
            </w:pPr>
          </w:p>
        </w:tc>
      </w:tr>
      <w:tr w:rsidR="004B3F04" w14:paraId="7C26B345" w14:textId="77777777" w:rsidTr="000659BE">
        <w:trPr>
          <w:jc w:val="center"/>
        </w:trPr>
        <w:tc>
          <w:tcPr>
            <w:tcW w:w="3345" w:type="dxa"/>
          </w:tcPr>
          <w:p w14:paraId="48C41B47" w14:textId="77777777" w:rsidR="004B3F04" w:rsidRDefault="004B3F04" w:rsidP="000659BE">
            <w:pPr>
              <w:pStyle w:val="TableText"/>
            </w:pPr>
            <w:r>
              <w:tab/>
              <w:t>statusCode</w:t>
            </w:r>
          </w:p>
        </w:tc>
        <w:tc>
          <w:tcPr>
            <w:tcW w:w="720" w:type="dxa"/>
          </w:tcPr>
          <w:p w14:paraId="26575EFE" w14:textId="77777777" w:rsidR="004B3F04" w:rsidRDefault="004B3F04" w:rsidP="000659BE">
            <w:pPr>
              <w:pStyle w:val="TableText"/>
            </w:pPr>
            <w:r>
              <w:t>1..1</w:t>
            </w:r>
          </w:p>
        </w:tc>
        <w:tc>
          <w:tcPr>
            <w:tcW w:w="1152" w:type="dxa"/>
          </w:tcPr>
          <w:p w14:paraId="00E3F4D8" w14:textId="77777777" w:rsidR="004B3F04" w:rsidRDefault="004B3F04" w:rsidP="000659BE">
            <w:pPr>
              <w:pStyle w:val="TableText"/>
            </w:pPr>
            <w:r>
              <w:t>SHALL</w:t>
            </w:r>
          </w:p>
        </w:tc>
        <w:tc>
          <w:tcPr>
            <w:tcW w:w="864" w:type="dxa"/>
          </w:tcPr>
          <w:p w14:paraId="4434A948" w14:textId="77777777" w:rsidR="004B3F04" w:rsidRDefault="004B3F04" w:rsidP="000659BE">
            <w:pPr>
              <w:pStyle w:val="TableText"/>
            </w:pPr>
          </w:p>
        </w:tc>
        <w:tc>
          <w:tcPr>
            <w:tcW w:w="1104" w:type="dxa"/>
          </w:tcPr>
          <w:p w14:paraId="334F0C72" w14:textId="77777777" w:rsidR="004B3F04" w:rsidRDefault="006C736C" w:rsidP="000659BE">
            <w:pPr>
              <w:pStyle w:val="TableText"/>
            </w:pPr>
            <w:hyperlink w:anchor="C_4499-34218">
              <w:r w:rsidR="004B3F04">
                <w:rPr>
                  <w:rStyle w:val="HyperlinkText9pt"/>
                </w:rPr>
                <w:t>4499-34218</w:t>
              </w:r>
            </w:hyperlink>
          </w:p>
        </w:tc>
        <w:tc>
          <w:tcPr>
            <w:tcW w:w="2975" w:type="dxa"/>
          </w:tcPr>
          <w:p w14:paraId="7A9D35D2" w14:textId="77777777" w:rsidR="004B3F04" w:rsidRDefault="004B3F04" w:rsidP="000659BE">
            <w:pPr>
              <w:pStyle w:val="TableText"/>
            </w:pPr>
          </w:p>
        </w:tc>
      </w:tr>
      <w:tr w:rsidR="004B3F04" w14:paraId="4A6299AC" w14:textId="77777777" w:rsidTr="000659BE">
        <w:trPr>
          <w:jc w:val="center"/>
        </w:trPr>
        <w:tc>
          <w:tcPr>
            <w:tcW w:w="3345" w:type="dxa"/>
          </w:tcPr>
          <w:p w14:paraId="73B8532D" w14:textId="77777777" w:rsidR="004B3F04" w:rsidRDefault="004B3F04" w:rsidP="000659BE">
            <w:pPr>
              <w:pStyle w:val="TableText"/>
            </w:pPr>
            <w:r>
              <w:tab/>
            </w:r>
            <w:r>
              <w:tab/>
              <w:t>@code</w:t>
            </w:r>
          </w:p>
        </w:tc>
        <w:tc>
          <w:tcPr>
            <w:tcW w:w="720" w:type="dxa"/>
          </w:tcPr>
          <w:p w14:paraId="015BE1F5" w14:textId="77777777" w:rsidR="004B3F04" w:rsidRDefault="004B3F04" w:rsidP="000659BE">
            <w:pPr>
              <w:pStyle w:val="TableText"/>
            </w:pPr>
            <w:r>
              <w:t>1..1</w:t>
            </w:r>
          </w:p>
        </w:tc>
        <w:tc>
          <w:tcPr>
            <w:tcW w:w="1152" w:type="dxa"/>
          </w:tcPr>
          <w:p w14:paraId="3CF82A2D" w14:textId="77777777" w:rsidR="004B3F04" w:rsidRDefault="004B3F04" w:rsidP="000659BE">
            <w:pPr>
              <w:pStyle w:val="TableText"/>
            </w:pPr>
            <w:r>
              <w:t>SHALL</w:t>
            </w:r>
          </w:p>
        </w:tc>
        <w:tc>
          <w:tcPr>
            <w:tcW w:w="864" w:type="dxa"/>
          </w:tcPr>
          <w:p w14:paraId="1776E6B4" w14:textId="77777777" w:rsidR="004B3F04" w:rsidRDefault="004B3F04" w:rsidP="000659BE">
            <w:pPr>
              <w:pStyle w:val="TableText"/>
            </w:pPr>
          </w:p>
        </w:tc>
        <w:tc>
          <w:tcPr>
            <w:tcW w:w="1104" w:type="dxa"/>
          </w:tcPr>
          <w:p w14:paraId="477D4AFA" w14:textId="77777777" w:rsidR="004B3F04" w:rsidRDefault="006C736C" w:rsidP="000659BE">
            <w:pPr>
              <w:pStyle w:val="TableText"/>
            </w:pPr>
            <w:hyperlink w:anchor="C_4499-34231">
              <w:r w:rsidR="004B3F04">
                <w:rPr>
                  <w:rStyle w:val="HyperlinkText9pt"/>
                </w:rPr>
                <w:t>4499-34231</w:t>
              </w:r>
            </w:hyperlink>
          </w:p>
        </w:tc>
        <w:tc>
          <w:tcPr>
            <w:tcW w:w="2975" w:type="dxa"/>
          </w:tcPr>
          <w:p w14:paraId="2CB22C84" w14:textId="77777777" w:rsidR="004B3F04" w:rsidRDefault="004B3F04" w:rsidP="000659BE">
            <w:pPr>
              <w:pStyle w:val="TableText"/>
            </w:pPr>
            <w:r>
              <w:t>urn:oid:2.16.840.1.113883.5.14 (HL7ActStatus) = completed</w:t>
            </w:r>
          </w:p>
        </w:tc>
      </w:tr>
      <w:tr w:rsidR="004B3F04" w14:paraId="2ADA9D4A" w14:textId="77777777" w:rsidTr="000659BE">
        <w:trPr>
          <w:jc w:val="center"/>
        </w:trPr>
        <w:tc>
          <w:tcPr>
            <w:tcW w:w="3345" w:type="dxa"/>
          </w:tcPr>
          <w:p w14:paraId="43AE2D88" w14:textId="77777777" w:rsidR="004B3F04" w:rsidRDefault="004B3F04" w:rsidP="000659BE">
            <w:pPr>
              <w:pStyle w:val="TableText"/>
            </w:pPr>
            <w:r>
              <w:tab/>
              <w:t>effectiveTime</w:t>
            </w:r>
          </w:p>
        </w:tc>
        <w:tc>
          <w:tcPr>
            <w:tcW w:w="720" w:type="dxa"/>
          </w:tcPr>
          <w:p w14:paraId="0C159047" w14:textId="77777777" w:rsidR="004B3F04" w:rsidRDefault="004B3F04" w:rsidP="000659BE">
            <w:pPr>
              <w:pStyle w:val="TableText"/>
            </w:pPr>
            <w:r>
              <w:t>0..1</w:t>
            </w:r>
          </w:p>
        </w:tc>
        <w:tc>
          <w:tcPr>
            <w:tcW w:w="1152" w:type="dxa"/>
          </w:tcPr>
          <w:p w14:paraId="324CAD6A" w14:textId="77777777" w:rsidR="004B3F04" w:rsidRDefault="004B3F04" w:rsidP="000659BE">
            <w:pPr>
              <w:pStyle w:val="TableText"/>
            </w:pPr>
            <w:r>
              <w:t>MAY</w:t>
            </w:r>
          </w:p>
        </w:tc>
        <w:tc>
          <w:tcPr>
            <w:tcW w:w="864" w:type="dxa"/>
          </w:tcPr>
          <w:p w14:paraId="42A58922" w14:textId="77777777" w:rsidR="004B3F04" w:rsidRDefault="004B3F04" w:rsidP="000659BE">
            <w:pPr>
              <w:pStyle w:val="TableText"/>
            </w:pPr>
            <w:r>
              <w:t>IVL_TS</w:t>
            </w:r>
          </w:p>
        </w:tc>
        <w:tc>
          <w:tcPr>
            <w:tcW w:w="1104" w:type="dxa"/>
          </w:tcPr>
          <w:p w14:paraId="638ABE15" w14:textId="77777777" w:rsidR="004B3F04" w:rsidRDefault="006C736C" w:rsidP="000659BE">
            <w:pPr>
              <w:pStyle w:val="TableText"/>
            </w:pPr>
            <w:hyperlink w:anchor="C_4499-34219">
              <w:r w:rsidR="004B3F04">
                <w:rPr>
                  <w:rStyle w:val="HyperlinkText9pt"/>
                </w:rPr>
                <w:t>4499-34219</w:t>
              </w:r>
            </w:hyperlink>
          </w:p>
        </w:tc>
        <w:tc>
          <w:tcPr>
            <w:tcW w:w="2975" w:type="dxa"/>
          </w:tcPr>
          <w:p w14:paraId="5CAB1893" w14:textId="77777777" w:rsidR="004B3F04" w:rsidRDefault="004B3F04" w:rsidP="000659BE">
            <w:pPr>
              <w:pStyle w:val="TableText"/>
            </w:pPr>
          </w:p>
        </w:tc>
      </w:tr>
      <w:tr w:rsidR="004B3F04" w14:paraId="35775B57" w14:textId="77777777" w:rsidTr="000659BE">
        <w:trPr>
          <w:jc w:val="center"/>
        </w:trPr>
        <w:tc>
          <w:tcPr>
            <w:tcW w:w="3345" w:type="dxa"/>
          </w:tcPr>
          <w:p w14:paraId="1FD0EA37" w14:textId="77777777" w:rsidR="004B3F04" w:rsidRDefault="004B3F04" w:rsidP="000659BE">
            <w:pPr>
              <w:pStyle w:val="TableText"/>
            </w:pPr>
            <w:r>
              <w:tab/>
            </w:r>
            <w:r>
              <w:tab/>
              <w:t>low</w:t>
            </w:r>
          </w:p>
        </w:tc>
        <w:tc>
          <w:tcPr>
            <w:tcW w:w="720" w:type="dxa"/>
          </w:tcPr>
          <w:p w14:paraId="2CB5FAA7" w14:textId="77777777" w:rsidR="004B3F04" w:rsidRDefault="004B3F04" w:rsidP="000659BE">
            <w:pPr>
              <w:pStyle w:val="TableText"/>
            </w:pPr>
            <w:r>
              <w:t>0..1</w:t>
            </w:r>
          </w:p>
        </w:tc>
        <w:tc>
          <w:tcPr>
            <w:tcW w:w="1152" w:type="dxa"/>
          </w:tcPr>
          <w:p w14:paraId="5C5D94C2" w14:textId="77777777" w:rsidR="004B3F04" w:rsidRDefault="004B3F04" w:rsidP="000659BE">
            <w:pPr>
              <w:pStyle w:val="TableText"/>
            </w:pPr>
            <w:r>
              <w:t>MAY</w:t>
            </w:r>
          </w:p>
        </w:tc>
        <w:tc>
          <w:tcPr>
            <w:tcW w:w="864" w:type="dxa"/>
          </w:tcPr>
          <w:p w14:paraId="0D20CA3F" w14:textId="77777777" w:rsidR="004B3F04" w:rsidRDefault="004B3F04" w:rsidP="000659BE">
            <w:pPr>
              <w:pStyle w:val="TableText"/>
            </w:pPr>
          </w:p>
        </w:tc>
        <w:tc>
          <w:tcPr>
            <w:tcW w:w="1104" w:type="dxa"/>
          </w:tcPr>
          <w:p w14:paraId="3DFB785A" w14:textId="77777777" w:rsidR="004B3F04" w:rsidRDefault="006C736C" w:rsidP="000659BE">
            <w:pPr>
              <w:pStyle w:val="TableText"/>
            </w:pPr>
            <w:hyperlink w:anchor="C_4499-34232">
              <w:r w:rsidR="004B3F04">
                <w:rPr>
                  <w:rStyle w:val="HyperlinkText9pt"/>
                </w:rPr>
                <w:t>4499-34232</w:t>
              </w:r>
            </w:hyperlink>
          </w:p>
        </w:tc>
        <w:tc>
          <w:tcPr>
            <w:tcW w:w="2975" w:type="dxa"/>
          </w:tcPr>
          <w:p w14:paraId="7344E7A3" w14:textId="77777777" w:rsidR="004B3F04" w:rsidRDefault="004B3F04" w:rsidP="000659BE">
            <w:pPr>
              <w:pStyle w:val="TableText"/>
            </w:pPr>
          </w:p>
        </w:tc>
      </w:tr>
      <w:tr w:rsidR="004B3F04" w14:paraId="4F104B7E" w14:textId="77777777" w:rsidTr="000659BE">
        <w:trPr>
          <w:jc w:val="center"/>
        </w:trPr>
        <w:tc>
          <w:tcPr>
            <w:tcW w:w="3345" w:type="dxa"/>
          </w:tcPr>
          <w:p w14:paraId="3EF7EDA6" w14:textId="77777777" w:rsidR="004B3F04" w:rsidRDefault="004B3F04" w:rsidP="000659BE">
            <w:pPr>
              <w:pStyle w:val="TableText"/>
            </w:pPr>
            <w:r>
              <w:tab/>
            </w:r>
            <w:r>
              <w:tab/>
              <w:t>high</w:t>
            </w:r>
          </w:p>
        </w:tc>
        <w:tc>
          <w:tcPr>
            <w:tcW w:w="720" w:type="dxa"/>
          </w:tcPr>
          <w:p w14:paraId="4864D95D" w14:textId="77777777" w:rsidR="004B3F04" w:rsidRDefault="004B3F04" w:rsidP="000659BE">
            <w:pPr>
              <w:pStyle w:val="TableText"/>
            </w:pPr>
            <w:r>
              <w:t>0..1</w:t>
            </w:r>
          </w:p>
        </w:tc>
        <w:tc>
          <w:tcPr>
            <w:tcW w:w="1152" w:type="dxa"/>
          </w:tcPr>
          <w:p w14:paraId="5FF39961" w14:textId="77777777" w:rsidR="004B3F04" w:rsidRDefault="004B3F04" w:rsidP="000659BE">
            <w:pPr>
              <w:pStyle w:val="TableText"/>
            </w:pPr>
            <w:r>
              <w:t>MAY</w:t>
            </w:r>
          </w:p>
        </w:tc>
        <w:tc>
          <w:tcPr>
            <w:tcW w:w="864" w:type="dxa"/>
          </w:tcPr>
          <w:p w14:paraId="1F4FFADA" w14:textId="77777777" w:rsidR="004B3F04" w:rsidRDefault="004B3F04" w:rsidP="000659BE">
            <w:pPr>
              <w:pStyle w:val="TableText"/>
            </w:pPr>
          </w:p>
        </w:tc>
        <w:tc>
          <w:tcPr>
            <w:tcW w:w="1104" w:type="dxa"/>
          </w:tcPr>
          <w:p w14:paraId="5A574427" w14:textId="77777777" w:rsidR="004B3F04" w:rsidRDefault="006C736C" w:rsidP="000659BE">
            <w:pPr>
              <w:pStyle w:val="TableText"/>
            </w:pPr>
            <w:hyperlink w:anchor="C_4499-34233">
              <w:r w:rsidR="004B3F04">
                <w:rPr>
                  <w:rStyle w:val="HyperlinkText9pt"/>
                </w:rPr>
                <w:t>4499-34233</w:t>
              </w:r>
            </w:hyperlink>
          </w:p>
        </w:tc>
        <w:tc>
          <w:tcPr>
            <w:tcW w:w="2975" w:type="dxa"/>
          </w:tcPr>
          <w:p w14:paraId="60DE6688" w14:textId="77777777" w:rsidR="004B3F04" w:rsidRDefault="004B3F04" w:rsidP="000659BE">
            <w:pPr>
              <w:pStyle w:val="TableText"/>
            </w:pPr>
          </w:p>
        </w:tc>
      </w:tr>
      <w:tr w:rsidR="004B3F04" w14:paraId="5F36E444" w14:textId="77777777" w:rsidTr="000659BE">
        <w:trPr>
          <w:jc w:val="center"/>
        </w:trPr>
        <w:tc>
          <w:tcPr>
            <w:tcW w:w="3345" w:type="dxa"/>
          </w:tcPr>
          <w:p w14:paraId="3F2D03AE" w14:textId="77777777" w:rsidR="004B3F04" w:rsidRDefault="004B3F04" w:rsidP="000659BE">
            <w:pPr>
              <w:pStyle w:val="TableText"/>
            </w:pPr>
            <w:r>
              <w:tab/>
              <w:t>value</w:t>
            </w:r>
          </w:p>
        </w:tc>
        <w:tc>
          <w:tcPr>
            <w:tcW w:w="720" w:type="dxa"/>
          </w:tcPr>
          <w:p w14:paraId="3CF2FB0F" w14:textId="77777777" w:rsidR="004B3F04" w:rsidRDefault="004B3F04" w:rsidP="000659BE">
            <w:pPr>
              <w:pStyle w:val="TableText"/>
            </w:pPr>
            <w:r>
              <w:t>1..1</w:t>
            </w:r>
          </w:p>
        </w:tc>
        <w:tc>
          <w:tcPr>
            <w:tcW w:w="1152" w:type="dxa"/>
          </w:tcPr>
          <w:p w14:paraId="509647EA" w14:textId="77777777" w:rsidR="004B3F04" w:rsidRDefault="004B3F04" w:rsidP="000659BE">
            <w:pPr>
              <w:pStyle w:val="TableText"/>
            </w:pPr>
            <w:r>
              <w:t>SHALL</w:t>
            </w:r>
          </w:p>
        </w:tc>
        <w:tc>
          <w:tcPr>
            <w:tcW w:w="864" w:type="dxa"/>
          </w:tcPr>
          <w:p w14:paraId="3051B134" w14:textId="77777777" w:rsidR="004B3F04" w:rsidRDefault="004B3F04" w:rsidP="000659BE">
            <w:pPr>
              <w:pStyle w:val="TableText"/>
            </w:pPr>
            <w:r>
              <w:t>CD</w:t>
            </w:r>
          </w:p>
        </w:tc>
        <w:tc>
          <w:tcPr>
            <w:tcW w:w="1104" w:type="dxa"/>
          </w:tcPr>
          <w:p w14:paraId="4907DF86" w14:textId="77777777" w:rsidR="004B3F04" w:rsidRDefault="006C736C" w:rsidP="000659BE">
            <w:pPr>
              <w:pStyle w:val="TableText"/>
            </w:pPr>
            <w:hyperlink w:anchor="C_4499-34220">
              <w:r w:rsidR="004B3F04">
                <w:rPr>
                  <w:rStyle w:val="HyperlinkText9pt"/>
                </w:rPr>
                <w:t>4499-34220</w:t>
              </w:r>
            </w:hyperlink>
          </w:p>
        </w:tc>
        <w:tc>
          <w:tcPr>
            <w:tcW w:w="2975" w:type="dxa"/>
          </w:tcPr>
          <w:p w14:paraId="4E16E408" w14:textId="77777777" w:rsidR="004B3F04" w:rsidRDefault="004B3F04" w:rsidP="000659BE">
            <w:pPr>
              <w:pStyle w:val="TableText"/>
            </w:pPr>
          </w:p>
        </w:tc>
      </w:tr>
      <w:tr w:rsidR="004B3F04" w14:paraId="572C4D75" w14:textId="77777777" w:rsidTr="000659BE">
        <w:trPr>
          <w:jc w:val="center"/>
        </w:trPr>
        <w:tc>
          <w:tcPr>
            <w:tcW w:w="3345" w:type="dxa"/>
          </w:tcPr>
          <w:p w14:paraId="57DFEAFB" w14:textId="77777777" w:rsidR="004B3F04" w:rsidRDefault="004B3F04" w:rsidP="000659BE">
            <w:pPr>
              <w:pStyle w:val="TableText"/>
            </w:pPr>
            <w:r>
              <w:tab/>
            </w:r>
            <w:r>
              <w:tab/>
              <w:t>@code</w:t>
            </w:r>
          </w:p>
        </w:tc>
        <w:tc>
          <w:tcPr>
            <w:tcW w:w="720" w:type="dxa"/>
          </w:tcPr>
          <w:p w14:paraId="444676B3" w14:textId="77777777" w:rsidR="004B3F04" w:rsidRDefault="004B3F04" w:rsidP="000659BE">
            <w:pPr>
              <w:pStyle w:val="TableText"/>
            </w:pPr>
            <w:r>
              <w:t>1..1</w:t>
            </w:r>
          </w:p>
        </w:tc>
        <w:tc>
          <w:tcPr>
            <w:tcW w:w="1152" w:type="dxa"/>
          </w:tcPr>
          <w:p w14:paraId="5E4490DC" w14:textId="77777777" w:rsidR="004B3F04" w:rsidRDefault="004B3F04" w:rsidP="000659BE">
            <w:pPr>
              <w:pStyle w:val="TableText"/>
            </w:pPr>
            <w:r>
              <w:t>SHALL</w:t>
            </w:r>
          </w:p>
        </w:tc>
        <w:tc>
          <w:tcPr>
            <w:tcW w:w="864" w:type="dxa"/>
          </w:tcPr>
          <w:p w14:paraId="07762DFA" w14:textId="77777777" w:rsidR="004B3F04" w:rsidRDefault="004B3F04" w:rsidP="000659BE">
            <w:pPr>
              <w:pStyle w:val="TableText"/>
            </w:pPr>
          </w:p>
        </w:tc>
        <w:tc>
          <w:tcPr>
            <w:tcW w:w="1104" w:type="dxa"/>
          </w:tcPr>
          <w:p w14:paraId="5BCE926E" w14:textId="77777777" w:rsidR="004B3F04" w:rsidRDefault="006C736C" w:rsidP="000659BE">
            <w:pPr>
              <w:pStyle w:val="TableText"/>
            </w:pPr>
            <w:hyperlink w:anchor="C_4499-34234">
              <w:r w:rsidR="004B3F04">
                <w:rPr>
                  <w:rStyle w:val="HyperlinkText9pt"/>
                </w:rPr>
                <w:t>4499-34234</w:t>
              </w:r>
            </w:hyperlink>
          </w:p>
        </w:tc>
        <w:tc>
          <w:tcPr>
            <w:tcW w:w="2975" w:type="dxa"/>
          </w:tcPr>
          <w:p w14:paraId="1ED47229" w14:textId="77777777" w:rsidR="004B3F04" w:rsidRDefault="004B3F04" w:rsidP="000659BE">
            <w:pPr>
              <w:pStyle w:val="TableText"/>
            </w:pPr>
            <w:r>
              <w:t>106190000</w:t>
            </w:r>
          </w:p>
        </w:tc>
      </w:tr>
      <w:tr w:rsidR="004B3F04" w14:paraId="749CE8D1" w14:textId="77777777" w:rsidTr="000659BE">
        <w:trPr>
          <w:jc w:val="center"/>
        </w:trPr>
        <w:tc>
          <w:tcPr>
            <w:tcW w:w="3345" w:type="dxa"/>
          </w:tcPr>
          <w:p w14:paraId="59A4750B" w14:textId="77777777" w:rsidR="004B3F04" w:rsidRDefault="004B3F04" w:rsidP="000659BE">
            <w:pPr>
              <w:pStyle w:val="TableText"/>
            </w:pPr>
            <w:r>
              <w:tab/>
            </w:r>
            <w:r>
              <w:tab/>
              <w:t>@codeSystem</w:t>
            </w:r>
          </w:p>
        </w:tc>
        <w:tc>
          <w:tcPr>
            <w:tcW w:w="720" w:type="dxa"/>
          </w:tcPr>
          <w:p w14:paraId="152B0449" w14:textId="77777777" w:rsidR="004B3F04" w:rsidRDefault="004B3F04" w:rsidP="000659BE">
            <w:pPr>
              <w:pStyle w:val="TableText"/>
            </w:pPr>
            <w:r>
              <w:t>1..1</w:t>
            </w:r>
          </w:p>
        </w:tc>
        <w:tc>
          <w:tcPr>
            <w:tcW w:w="1152" w:type="dxa"/>
          </w:tcPr>
          <w:p w14:paraId="2E501D77" w14:textId="77777777" w:rsidR="004B3F04" w:rsidRDefault="004B3F04" w:rsidP="000659BE">
            <w:pPr>
              <w:pStyle w:val="TableText"/>
            </w:pPr>
            <w:r>
              <w:t>SHALL</w:t>
            </w:r>
          </w:p>
        </w:tc>
        <w:tc>
          <w:tcPr>
            <w:tcW w:w="864" w:type="dxa"/>
          </w:tcPr>
          <w:p w14:paraId="528739DE" w14:textId="77777777" w:rsidR="004B3F04" w:rsidRDefault="004B3F04" w:rsidP="000659BE">
            <w:pPr>
              <w:pStyle w:val="TableText"/>
            </w:pPr>
          </w:p>
        </w:tc>
        <w:tc>
          <w:tcPr>
            <w:tcW w:w="1104" w:type="dxa"/>
          </w:tcPr>
          <w:p w14:paraId="28C3D91C" w14:textId="77777777" w:rsidR="004B3F04" w:rsidRDefault="006C736C" w:rsidP="000659BE">
            <w:pPr>
              <w:pStyle w:val="TableText"/>
            </w:pPr>
            <w:hyperlink w:anchor="C_4499-34235">
              <w:r w:rsidR="004B3F04">
                <w:rPr>
                  <w:rStyle w:val="HyperlinkText9pt"/>
                </w:rPr>
                <w:t>4499-34235</w:t>
              </w:r>
            </w:hyperlink>
          </w:p>
        </w:tc>
        <w:tc>
          <w:tcPr>
            <w:tcW w:w="2975" w:type="dxa"/>
          </w:tcPr>
          <w:p w14:paraId="7C6CCA61" w14:textId="77777777" w:rsidR="004B3F04" w:rsidRDefault="004B3F04" w:rsidP="000659BE">
            <w:pPr>
              <w:pStyle w:val="TableText"/>
            </w:pPr>
            <w:r>
              <w:t>urn:oid:2.16.840.1.113883.6.96 (SNOMED CT) = 2.16.840.1.113883.6.96</w:t>
            </w:r>
          </w:p>
        </w:tc>
      </w:tr>
      <w:tr w:rsidR="004B3F04" w14:paraId="2E38FB46" w14:textId="77777777" w:rsidTr="000659BE">
        <w:trPr>
          <w:jc w:val="center"/>
        </w:trPr>
        <w:tc>
          <w:tcPr>
            <w:tcW w:w="3345" w:type="dxa"/>
          </w:tcPr>
          <w:p w14:paraId="429C8440" w14:textId="77777777" w:rsidR="004B3F04" w:rsidRDefault="004B3F04" w:rsidP="000659BE">
            <w:pPr>
              <w:pStyle w:val="TableText"/>
            </w:pPr>
            <w:r>
              <w:tab/>
              <w:t>participation</w:t>
            </w:r>
          </w:p>
        </w:tc>
        <w:tc>
          <w:tcPr>
            <w:tcW w:w="720" w:type="dxa"/>
          </w:tcPr>
          <w:p w14:paraId="098A5B80" w14:textId="77777777" w:rsidR="004B3F04" w:rsidRDefault="004B3F04" w:rsidP="000659BE">
            <w:pPr>
              <w:pStyle w:val="TableText"/>
            </w:pPr>
            <w:r>
              <w:t>1..1</w:t>
            </w:r>
          </w:p>
        </w:tc>
        <w:tc>
          <w:tcPr>
            <w:tcW w:w="1152" w:type="dxa"/>
          </w:tcPr>
          <w:p w14:paraId="1BE50595" w14:textId="77777777" w:rsidR="004B3F04" w:rsidRDefault="004B3F04" w:rsidP="000659BE">
            <w:pPr>
              <w:pStyle w:val="TableText"/>
            </w:pPr>
            <w:r>
              <w:t>SHALL</w:t>
            </w:r>
          </w:p>
        </w:tc>
        <w:tc>
          <w:tcPr>
            <w:tcW w:w="864" w:type="dxa"/>
          </w:tcPr>
          <w:p w14:paraId="3C13F4EE" w14:textId="77777777" w:rsidR="004B3F04" w:rsidRDefault="004B3F04" w:rsidP="000659BE">
            <w:pPr>
              <w:pStyle w:val="TableText"/>
            </w:pPr>
          </w:p>
        </w:tc>
        <w:tc>
          <w:tcPr>
            <w:tcW w:w="1104" w:type="dxa"/>
          </w:tcPr>
          <w:p w14:paraId="64A81318" w14:textId="77777777" w:rsidR="004B3F04" w:rsidRDefault="006C736C" w:rsidP="000659BE">
            <w:pPr>
              <w:pStyle w:val="TableText"/>
            </w:pPr>
            <w:hyperlink w:anchor="C_4499-34221">
              <w:r w:rsidR="004B3F04">
                <w:rPr>
                  <w:rStyle w:val="HyperlinkText9pt"/>
                </w:rPr>
                <w:t>4499-</w:t>
              </w:r>
              <w:r w:rsidR="004B3F04">
                <w:rPr>
                  <w:rStyle w:val="HyperlinkText9pt"/>
                </w:rPr>
                <w:lastRenderedPageBreak/>
                <w:t>34221</w:t>
              </w:r>
            </w:hyperlink>
          </w:p>
        </w:tc>
        <w:tc>
          <w:tcPr>
            <w:tcW w:w="2975" w:type="dxa"/>
          </w:tcPr>
          <w:p w14:paraId="1EF1683F" w14:textId="77777777" w:rsidR="004B3F04" w:rsidRDefault="004B3F04" w:rsidP="000659BE">
            <w:pPr>
              <w:pStyle w:val="TableText"/>
            </w:pPr>
          </w:p>
        </w:tc>
      </w:tr>
      <w:tr w:rsidR="004B3F04" w14:paraId="7EC88383" w14:textId="77777777" w:rsidTr="000659BE">
        <w:trPr>
          <w:jc w:val="center"/>
        </w:trPr>
        <w:tc>
          <w:tcPr>
            <w:tcW w:w="3345" w:type="dxa"/>
          </w:tcPr>
          <w:p w14:paraId="5B0C83B8" w14:textId="77777777" w:rsidR="004B3F04" w:rsidRDefault="004B3F04" w:rsidP="000659BE">
            <w:pPr>
              <w:pStyle w:val="TableText"/>
            </w:pPr>
            <w:r>
              <w:tab/>
            </w:r>
            <w:r>
              <w:tab/>
              <w:t>@typeCode</w:t>
            </w:r>
          </w:p>
        </w:tc>
        <w:tc>
          <w:tcPr>
            <w:tcW w:w="720" w:type="dxa"/>
          </w:tcPr>
          <w:p w14:paraId="0A261B24" w14:textId="77777777" w:rsidR="004B3F04" w:rsidRDefault="004B3F04" w:rsidP="000659BE">
            <w:pPr>
              <w:pStyle w:val="TableText"/>
            </w:pPr>
            <w:r>
              <w:t>1..1</w:t>
            </w:r>
          </w:p>
        </w:tc>
        <w:tc>
          <w:tcPr>
            <w:tcW w:w="1152" w:type="dxa"/>
          </w:tcPr>
          <w:p w14:paraId="72EBD9C4" w14:textId="77777777" w:rsidR="004B3F04" w:rsidRDefault="004B3F04" w:rsidP="000659BE">
            <w:pPr>
              <w:pStyle w:val="TableText"/>
            </w:pPr>
            <w:r>
              <w:t>SHALL</w:t>
            </w:r>
          </w:p>
        </w:tc>
        <w:tc>
          <w:tcPr>
            <w:tcW w:w="864" w:type="dxa"/>
          </w:tcPr>
          <w:p w14:paraId="5D0E1C0D" w14:textId="77777777" w:rsidR="004B3F04" w:rsidRDefault="004B3F04" w:rsidP="000659BE">
            <w:pPr>
              <w:pStyle w:val="TableText"/>
            </w:pPr>
          </w:p>
        </w:tc>
        <w:tc>
          <w:tcPr>
            <w:tcW w:w="1104" w:type="dxa"/>
          </w:tcPr>
          <w:p w14:paraId="015715A3" w14:textId="77777777" w:rsidR="004B3F04" w:rsidRDefault="006C736C" w:rsidP="000659BE">
            <w:pPr>
              <w:pStyle w:val="TableText"/>
            </w:pPr>
            <w:hyperlink w:anchor="C_4499-34240">
              <w:r w:rsidR="004B3F04">
                <w:rPr>
                  <w:rStyle w:val="HyperlinkText9pt"/>
                </w:rPr>
                <w:t>4499-34240</w:t>
              </w:r>
            </w:hyperlink>
          </w:p>
        </w:tc>
        <w:tc>
          <w:tcPr>
            <w:tcW w:w="2975" w:type="dxa"/>
          </w:tcPr>
          <w:p w14:paraId="04E5CBCF" w14:textId="77777777" w:rsidR="004B3F04" w:rsidRDefault="004B3F04" w:rsidP="000659BE">
            <w:pPr>
              <w:pStyle w:val="TableText"/>
            </w:pPr>
            <w:r>
              <w:t>urn:oid:2.16.840.1.113883.5.90 (HL7ParticipationType) = CSM</w:t>
            </w:r>
          </w:p>
        </w:tc>
      </w:tr>
      <w:tr w:rsidR="004B3F04" w14:paraId="4EFDD36C" w14:textId="77777777" w:rsidTr="000659BE">
        <w:trPr>
          <w:jc w:val="center"/>
        </w:trPr>
        <w:tc>
          <w:tcPr>
            <w:tcW w:w="3345" w:type="dxa"/>
          </w:tcPr>
          <w:p w14:paraId="6D6A3095" w14:textId="77777777" w:rsidR="004B3F04" w:rsidRDefault="004B3F04" w:rsidP="000659BE">
            <w:pPr>
              <w:pStyle w:val="TableText"/>
            </w:pPr>
            <w:r>
              <w:tab/>
            </w:r>
            <w:r>
              <w:tab/>
              <w:t>role</w:t>
            </w:r>
          </w:p>
        </w:tc>
        <w:tc>
          <w:tcPr>
            <w:tcW w:w="720" w:type="dxa"/>
          </w:tcPr>
          <w:p w14:paraId="1DD6A59D" w14:textId="77777777" w:rsidR="004B3F04" w:rsidRDefault="004B3F04" w:rsidP="000659BE">
            <w:pPr>
              <w:pStyle w:val="TableText"/>
            </w:pPr>
            <w:r>
              <w:t>1..1</w:t>
            </w:r>
          </w:p>
        </w:tc>
        <w:tc>
          <w:tcPr>
            <w:tcW w:w="1152" w:type="dxa"/>
          </w:tcPr>
          <w:p w14:paraId="4E9C37A6" w14:textId="77777777" w:rsidR="004B3F04" w:rsidRDefault="004B3F04" w:rsidP="000659BE">
            <w:pPr>
              <w:pStyle w:val="TableText"/>
            </w:pPr>
            <w:r>
              <w:t>SHALL</w:t>
            </w:r>
          </w:p>
        </w:tc>
        <w:tc>
          <w:tcPr>
            <w:tcW w:w="864" w:type="dxa"/>
          </w:tcPr>
          <w:p w14:paraId="5A0FBD4F" w14:textId="77777777" w:rsidR="004B3F04" w:rsidRDefault="004B3F04" w:rsidP="000659BE">
            <w:pPr>
              <w:pStyle w:val="TableText"/>
            </w:pPr>
          </w:p>
        </w:tc>
        <w:tc>
          <w:tcPr>
            <w:tcW w:w="1104" w:type="dxa"/>
          </w:tcPr>
          <w:p w14:paraId="28DE7005" w14:textId="77777777" w:rsidR="004B3F04" w:rsidRDefault="006C736C" w:rsidP="000659BE">
            <w:pPr>
              <w:pStyle w:val="TableText"/>
            </w:pPr>
            <w:hyperlink w:anchor="C_4499-34222">
              <w:r w:rsidR="004B3F04">
                <w:rPr>
                  <w:rStyle w:val="HyperlinkText9pt"/>
                </w:rPr>
                <w:t>4499-34222</w:t>
              </w:r>
            </w:hyperlink>
          </w:p>
        </w:tc>
        <w:tc>
          <w:tcPr>
            <w:tcW w:w="2975" w:type="dxa"/>
          </w:tcPr>
          <w:p w14:paraId="787C2E01" w14:textId="77777777" w:rsidR="004B3F04" w:rsidRDefault="004B3F04" w:rsidP="000659BE">
            <w:pPr>
              <w:pStyle w:val="TableText"/>
            </w:pPr>
          </w:p>
        </w:tc>
      </w:tr>
      <w:tr w:rsidR="004B3F04" w14:paraId="62F05BD6" w14:textId="77777777" w:rsidTr="000659BE">
        <w:trPr>
          <w:jc w:val="center"/>
        </w:trPr>
        <w:tc>
          <w:tcPr>
            <w:tcW w:w="3345" w:type="dxa"/>
          </w:tcPr>
          <w:p w14:paraId="7AA4C832" w14:textId="77777777" w:rsidR="004B3F04" w:rsidRDefault="004B3F04" w:rsidP="000659BE">
            <w:pPr>
              <w:pStyle w:val="TableText"/>
            </w:pPr>
            <w:r>
              <w:tab/>
            </w:r>
            <w:r>
              <w:tab/>
            </w:r>
            <w:r>
              <w:tab/>
              <w:t>@classCode</w:t>
            </w:r>
          </w:p>
        </w:tc>
        <w:tc>
          <w:tcPr>
            <w:tcW w:w="720" w:type="dxa"/>
          </w:tcPr>
          <w:p w14:paraId="1EA130EF" w14:textId="77777777" w:rsidR="004B3F04" w:rsidRDefault="004B3F04" w:rsidP="000659BE">
            <w:pPr>
              <w:pStyle w:val="TableText"/>
            </w:pPr>
            <w:r>
              <w:t>1..1</w:t>
            </w:r>
          </w:p>
        </w:tc>
        <w:tc>
          <w:tcPr>
            <w:tcW w:w="1152" w:type="dxa"/>
          </w:tcPr>
          <w:p w14:paraId="28DF0396" w14:textId="77777777" w:rsidR="004B3F04" w:rsidRDefault="004B3F04" w:rsidP="000659BE">
            <w:pPr>
              <w:pStyle w:val="TableText"/>
            </w:pPr>
            <w:r>
              <w:t>SHALL</w:t>
            </w:r>
          </w:p>
        </w:tc>
        <w:tc>
          <w:tcPr>
            <w:tcW w:w="864" w:type="dxa"/>
          </w:tcPr>
          <w:p w14:paraId="0E996544" w14:textId="77777777" w:rsidR="004B3F04" w:rsidRDefault="004B3F04" w:rsidP="000659BE">
            <w:pPr>
              <w:pStyle w:val="TableText"/>
            </w:pPr>
          </w:p>
        </w:tc>
        <w:tc>
          <w:tcPr>
            <w:tcW w:w="1104" w:type="dxa"/>
          </w:tcPr>
          <w:p w14:paraId="2DCE9807" w14:textId="77777777" w:rsidR="004B3F04" w:rsidRDefault="006C736C" w:rsidP="000659BE">
            <w:pPr>
              <w:pStyle w:val="TableText"/>
            </w:pPr>
            <w:hyperlink w:anchor="C_4499-34239">
              <w:r w:rsidR="004B3F04">
                <w:rPr>
                  <w:rStyle w:val="HyperlinkText9pt"/>
                </w:rPr>
                <w:t>4499-34239</w:t>
              </w:r>
            </w:hyperlink>
          </w:p>
        </w:tc>
        <w:tc>
          <w:tcPr>
            <w:tcW w:w="2975" w:type="dxa"/>
          </w:tcPr>
          <w:p w14:paraId="69AB1277" w14:textId="77777777" w:rsidR="004B3F04" w:rsidRDefault="004B3F04" w:rsidP="000659BE">
            <w:pPr>
              <w:pStyle w:val="TableText"/>
            </w:pPr>
            <w:r>
              <w:t>urn:oid:2.16.840.1.113883.5.110 (HL7RoleClass) = MANU</w:t>
            </w:r>
          </w:p>
        </w:tc>
      </w:tr>
      <w:tr w:rsidR="004B3F04" w14:paraId="10B09606" w14:textId="77777777" w:rsidTr="000659BE">
        <w:trPr>
          <w:jc w:val="center"/>
        </w:trPr>
        <w:tc>
          <w:tcPr>
            <w:tcW w:w="3345" w:type="dxa"/>
          </w:tcPr>
          <w:p w14:paraId="39FFFD34" w14:textId="77777777" w:rsidR="004B3F04" w:rsidRDefault="004B3F04" w:rsidP="000659BE">
            <w:pPr>
              <w:pStyle w:val="TableText"/>
            </w:pPr>
            <w:r>
              <w:tab/>
            </w:r>
            <w:r>
              <w:tab/>
            </w:r>
            <w:r>
              <w:tab/>
              <w:t>playingEntity</w:t>
            </w:r>
          </w:p>
        </w:tc>
        <w:tc>
          <w:tcPr>
            <w:tcW w:w="720" w:type="dxa"/>
          </w:tcPr>
          <w:p w14:paraId="2CA19347" w14:textId="77777777" w:rsidR="004B3F04" w:rsidRDefault="004B3F04" w:rsidP="000659BE">
            <w:pPr>
              <w:pStyle w:val="TableText"/>
            </w:pPr>
            <w:r>
              <w:t>1..1</w:t>
            </w:r>
          </w:p>
        </w:tc>
        <w:tc>
          <w:tcPr>
            <w:tcW w:w="1152" w:type="dxa"/>
          </w:tcPr>
          <w:p w14:paraId="4D9BC709" w14:textId="77777777" w:rsidR="004B3F04" w:rsidRDefault="004B3F04" w:rsidP="000659BE">
            <w:pPr>
              <w:pStyle w:val="TableText"/>
            </w:pPr>
            <w:r>
              <w:t>SHALL</w:t>
            </w:r>
          </w:p>
        </w:tc>
        <w:tc>
          <w:tcPr>
            <w:tcW w:w="864" w:type="dxa"/>
          </w:tcPr>
          <w:p w14:paraId="6C2F7F9B" w14:textId="77777777" w:rsidR="004B3F04" w:rsidRDefault="004B3F04" w:rsidP="000659BE">
            <w:pPr>
              <w:pStyle w:val="TableText"/>
            </w:pPr>
          </w:p>
        </w:tc>
        <w:tc>
          <w:tcPr>
            <w:tcW w:w="1104" w:type="dxa"/>
          </w:tcPr>
          <w:p w14:paraId="753F4741" w14:textId="77777777" w:rsidR="004B3F04" w:rsidRDefault="006C736C" w:rsidP="000659BE">
            <w:pPr>
              <w:pStyle w:val="TableText"/>
            </w:pPr>
            <w:hyperlink w:anchor="C_4499-34223">
              <w:r w:rsidR="004B3F04">
                <w:rPr>
                  <w:rStyle w:val="HyperlinkText9pt"/>
                </w:rPr>
                <w:t>4499-34223</w:t>
              </w:r>
            </w:hyperlink>
          </w:p>
        </w:tc>
        <w:tc>
          <w:tcPr>
            <w:tcW w:w="2975" w:type="dxa"/>
          </w:tcPr>
          <w:p w14:paraId="179D82D3" w14:textId="77777777" w:rsidR="004B3F04" w:rsidRDefault="004B3F04" w:rsidP="000659BE">
            <w:pPr>
              <w:pStyle w:val="TableText"/>
            </w:pPr>
          </w:p>
        </w:tc>
      </w:tr>
      <w:tr w:rsidR="004B3F04" w14:paraId="413F050A" w14:textId="77777777" w:rsidTr="000659BE">
        <w:trPr>
          <w:jc w:val="center"/>
        </w:trPr>
        <w:tc>
          <w:tcPr>
            <w:tcW w:w="3345" w:type="dxa"/>
          </w:tcPr>
          <w:p w14:paraId="61780E96" w14:textId="77777777" w:rsidR="004B3F04" w:rsidRDefault="004B3F04" w:rsidP="000659BE">
            <w:pPr>
              <w:pStyle w:val="TableText"/>
            </w:pPr>
            <w:r>
              <w:tab/>
            </w:r>
            <w:r>
              <w:tab/>
            </w:r>
            <w:r>
              <w:tab/>
            </w:r>
            <w:r>
              <w:tab/>
              <w:t>@classCode</w:t>
            </w:r>
          </w:p>
        </w:tc>
        <w:tc>
          <w:tcPr>
            <w:tcW w:w="720" w:type="dxa"/>
          </w:tcPr>
          <w:p w14:paraId="55D4895A" w14:textId="77777777" w:rsidR="004B3F04" w:rsidRDefault="004B3F04" w:rsidP="000659BE">
            <w:pPr>
              <w:pStyle w:val="TableText"/>
            </w:pPr>
            <w:r>
              <w:t>1..1</w:t>
            </w:r>
          </w:p>
        </w:tc>
        <w:tc>
          <w:tcPr>
            <w:tcW w:w="1152" w:type="dxa"/>
          </w:tcPr>
          <w:p w14:paraId="55A61B02" w14:textId="77777777" w:rsidR="004B3F04" w:rsidRDefault="004B3F04" w:rsidP="000659BE">
            <w:pPr>
              <w:pStyle w:val="TableText"/>
            </w:pPr>
            <w:r>
              <w:t>SHALL</w:t>
            </w:r>
          </w:p>
        </w:tc>
        <w:tc>
          <w:tcPr>
            <w:tcW w:w="864" w:type="dxa"/>
          </w:tcPr>
          <w:p w14:paraId="60670958" w14:textId="77777777" w:rsidR="004B3F04" w:rsidRDefault="004B3F04" w:rsidP="000659BE">
            <w:pPr>
              <w:pStyle w:val="TableText"/>
            </w:pPr>
          </w:p>
        </w:tc>
        <w:tc>
          <w:tcPr>
            <w:tcW w:w="1104" w:type="dxa"/>
          </w:tcPr>
          <w:p w14:paraId="6BDE6B34" w14:textId="77777777" w:rsidR="004B3F04" w:rsidRDefault="006C736C" w:rsidP="000659BE">
            <w:pPr>
              <w:pStyle w:val="TableText"/>
            </w:pPr>
            <w:hyperlink w:anchor="C_4499-34237">
              <w:r w:rsidR="004B3F04">
                <w:rPr>
                  <w:rStyle w:val="HyperlinkText9pt"/>
                </w:rPr>
                <w:t>4499-34237</w:t>
              </w:r>
            </w:hyperlink>
          </w:p>
        </w:tc>
        <w:tc>
          <w:tcPr>
            <w:tcW w:w="2975" w:type="dxa"/>
          </w:tcPr>
          <w:p w14:paraId="4EC39BDB" w14:textId="77777777" w:rsidR="004B3F04" w:rsidRDefault="004B3F04" w:rsidP="000659BE">
            <w:pPr>
              <w:pStyle w:val="TableText"/>
            </w:pPr>
            <w:r>
              <w:t>urn:oid:2.16.840.1.113883.5.41 (HL7EntityClass) = MMAT</w:t>
            </w:r>
          </w:p>
        </w:tc>
      </w:tr>
      <w:tr w:rsidR="004B3F04" w14:paraId="4F121CDA" w14:textId="77777777" w:rsidTr="000659BE">
        <w:trPr>
          <w:jc w:val="center"/>
        </w:trPr>
        <w:tc>
          <w:tcPr>
            <w:tcW w:w="3345" w:type="dxa"/>
          </w:tcPr>
          <w:p w14:paraId="29B11A5D" w14:textId="77777777" w:rsidR="004B3F04" w:rsidRDefault="004B3F04" w:rsidP="000659BE">
            <w:pPr>
              <w:pStyle w:val="TableText"/>
            </w:pPr>
            <w:r>
              <w:tab/>
            </w:r>
            <w:r>
              <w:tab/>
            </w:r>
            <w:r>
              <w:tab/>
            </w:r>
            <w:r>
              <w:tab/>
              <w:t>@determinerCode</w:t>
            </w:r>
          </w:p>
        </w:tc>
        <w:tc>
          <w:tcPr>
            <w:tcW w:w="720" w:type="dxa"/>
          </w:tcPr>
          <w:p w14:paraId="0A4D3170" w14:textId="77777777" w:rsidR="004B3F04" w:rsidRDefault="004B3F04" w:rsidP="000659BE">
            <w:pPr>
              <w:pStyle w:val="TableText"/>
            </w:pPr>
            <w:r>
              <w:t>1..1</w:t>
            </w:r>
          </w:p>
        </w:tc>
        <w:tc>
          <w:tcPr>
            <w:tcW w:w="1152" w:type="dxa"/>
          </w:tcPr>
          <w:p w14:paraId="4E6E4C62" w14:textId="77777777" w:rsidR="004B3F04" w:rsidRDefault="004B3F04" w:rsidP="000659BE">
            <w:pPr>
              <w:pStyle w:val="TableText"/>
            </w:pPr>
            <w:r>
              <w:t>SHALL</w:t>
            </w:r>
          </w:p>
        </w:tc>
        <w:tc>
          <w:tcPr>
            <w:tcW w:w="864" w:type="dxa"/>
          </w:tcPr>
          <w:p w14:paraId="78753C5E" w14:textId="77777777" w:rsidR="004B3F04" w:rsidRDefault="004B3F04" w:rsidP="000659BE">
            <w:pPr>
              <w:pStyle w:val="TableText"/>
            </w:pPr>
          </w:p>
        </w:tc>
        <w:tc>
          <w:tcPr>
            <w:tcW w:w="1104" w:type="dxa"/>
          </w:tcPr>
          <w:p w14:paraId="4499CA26" w14:textId="77777777" w:rsidR="004B3F04" w:rsidRDefault="006C736C" w:rsidP="000659BE">
            <w:pPr>
              <w:pStyle w:val="TableText"/>
            </w:pPr>
            <w:hyperlink w:anchor="C_4499-34238">
              <w:r w:rsidR="004B3F04">
                <w:rPr>
                  <w:rStyle w:val="HyperlinkText9pt"/>
                </w:rPr>
                <w:t>4499-34238</w:t>
              </w:r>
            </w:hyperlink>
          </w:p>
        </w:tc>
        <w:tc>
          <w:tcPr>
            <w:tcW w:w="2975" w:type="dxa"/>
          </w:tcPr>
          <w:p w14:paraId="5AECF223" w14:textId="77777777" w:rsidR="004B3F04" w:rsidRDefault="004B3F04" w:rsidP="000659BE">
            <w:pPr>
              <w:pStyle w:val="TableText"/>
            </w:pPr>
            <w:r>
              <w:t>urn:oid:2.16.840.1.113883.5.30 (HL7EntityDeterminer) = KIND</w:t>
            </w:r>
          </w:p>
        </w:tc>
      </w:tr>
      <w:tr w:rsidR="004B3F04" w14:paraId="54B52CEF" w14:textId="77777777" w:rsidTr="000659BE">
        <w:trPr>
          <w:jc w:val="center"/>
        </w:trPr>
        <w:tc>
          <w:tcPr>
            <w:tcW w:w="3345" w:type="dxa"/>
          </w:tcPr>
          <w:p w14:paraId="04E9C5DE" w14:textId="77777777" w:rsidR="004B3F04" w:rsidRDefault="004B3F04" w:rsidP="000659BE">
            <w:pPr>
              <w:pStyle w:val="TableText"/>
            </w:pPr>
            <w:r>
              <w:tab/>
            </w:r>
            <w:r>
              <w:tab/>
            </w:r>
            <w:r>
              <w:tab/>
            </w:r>
            <w:r>
              <w:tab/>
              <w:t>code</w:t>
            </w:r>
          </w:p>
        </w:tc>
        <w:tc>
          <w:tcPr>
            <w:tcW w:w="720" w:type="dxa"/>
          </w:tcPr>
          <w:p w14:paraId="175893FE" w14:textId="77777777" w:rsidR="004B3F04" w:rsidRDefault="004B3F04" w:rsidP="000659BE">
            <w:pPr>
              <w:pStyle w:val="TableText"/>
            </w:pPr>
            <w:r>
              <w:t>1..1</w:t>
            </w:r>
          </w:p>
        </w:tc>
        <w:tc>
          <w:tcPr>
            <w:tcW w:w="1152" w:type="dxa"/>
          </w:tcPr>
          <w:p w14:paraId="3C322F8C" w14:textId="77777777" w:rsidR="004B3F04" w:rsidRDefault="004B3F04" w:rsidP="000659BE">
            <w:pPr>
              <w:pStyle w:val="TableText"/>
            </w:pPr>
            <w:r>
              <w:t>SHALL</w:t>
            </w:r>
          </w:p>
        </w:tc>
        <w:tc>
          <w:tcPr>
            <w:tcW w:w="864" w:type="dxa"/>
          </w:tcPr>
          <w:p w14:paraId="6C56D125" w14:textId="77777777" w:rsidR="004B3F04" w:rsidRDefault="004B3F04" w:rsidP="000659BE">
            <w:pPr>
              <w:pStyle w:val="TableText"/>
            </w:pPr>
          </w:p>
        </w:tc>
        <w:tc>
          <w:tcPr>
            <w:tcW w:w="1104" w:type="dxa"/>
          </w:tcPr>
          <w:p w14:paraId="59A256A0" w14:textId="77777777" w:rsidR="004B3F04" w:rsidRDefault="006C736C" w:rsidP="000659BE">
            <w:pPr>
              <w:pStyle w:val="TableText"/>
            </w:pPr>
            <w:hyperlink w:anchor="C_4499-34224">
              <w:r w:rsidR="004B3F04">
                <w:rPr>
                  <w:rStyle w:val="HyperlinkText9pt"/>
                </w:rPr>
                <w:t>4499-34224</w:t>
              </w:r>
            </w:hyperlink>
          </w:p>
        </w:tc>
        <w:tc>
          <w:tcPr>
            <w:tcW w:w="2975" w:type="dxa"/>
          </w:tcPr>
          <w:p w14:paraId="43E21E67" w14:textId="77777777" w:rsidR="004B3F04" w:rsidRDefault="004B3F04" w:rsidP="000659BE">
            <w:pPr>
              <w:pStyle w:val="TableText"/>
            </w:pPr>
          </w:p>
        </w:tc>
      </w:tr>
      <w:tr w:rsidR="004B3F04" w14:paraId="527C7B5A" w14:textId="77777777" w:rsidTr="000659BE">
        <w:trPr>
          <w:jc w:val="center"/>
        </w:trPr>
        <w:tc>
          <w:tcPr>
            <w:tcW w:w="3345" w:type="dxa"/>
          </w:tcPr>
          <w:p w14:paraId="4589ACA8" w14:textId="77777777" w:rsidR="004B3F04" w:rsidRDefault="004B3F04" w:rsidP="000659BE">
            <w:pPr>
              <w:pStyle w:val="TableText"/>
            </w:pPr>
            <w:r>
              <w:tab/>
            </w:r>
            <w:r>
              <w:tab/>
            </w:r>
            <w:r>
              <w:tab/>
            </w:r>
            <w:r>
              <w:tab/>
            </w:r>
            <w:r>
              <w:tab/>
              <w:t>@valueSet</w:t>
            </w:r>
          </w:p>
        </w:tc>
        <w:tc>
          <w:tcPr>
            <w:tcW w:w="720" w:type="dxa"/>
          </w:tcPr>
          <w:p w14:paraId="4DB18F15" w14:textId="77777777" w:rsidR="004B3F04" w:rsidRDefault="004B3F04" w:rsidP="000659BE">
            <w:pPr>
              <w:pStyle w:val="TableText"/>
            </w:pPr>
            <w:r>
              <w:t>0..1</w:t>
            </w:r>
          </w:p>
        </w:tc>
        <w:tc>
          <w:tcPr>
            <w:tcW w:w="1152" w:type="dxa"/>
          </w:tcPr>
          <w:p w14:paraId="2FCB019B" w14:textId="77777777" w:rsidR="004B3F04" w:rsidRDefault="004B3F04" w:rsidP="000659BE">
            <w:pPr>
              <w:pStyle w:val="TableText"/>
            </w:pPr>
            <w:r>
              <w:t>SHOULD</w:t>
            </w:r>
          </w:p>
        </w:tc>
        <w:tc>
          <w:tcPr>
            <w:tcW w:w="864" w:type="dxa"/>
          </w:tcPr>
          <w:p w14:paraId="1A095D25" w14:textId="77777777" w:rsidR="004B3F04" w:rsidRDefault="004B3F04" w:rsidP="000659BE">
            <w:pPr>
              <w:pStyle w:val="TableText"/>
            </w:pPr>
          </w:p>
        </w:tc>
        <w:tc>
          <w:tcPr>
            <w:tcW w:w="1104" w:type="dxa"/>
          </w:tcPr>
          <w:p w14:paraId="74471301" w14:textId="77777777" w:rsidR="004B3F04" w:rsidRDefault="006C736C" w:rsidP="000659BE">
            <w:pPr>
              <w:pStyle w:val="TableText"/>
            </w:pPr>
            <w:hyperlink w:anchor="C_4499-34236">
              <w:r w:rsidR="004B3F04">
                <w:rPr>
                  <w:rStyle w:val="HyperlinkText9pt"/>
                </w:rPr>
                <w:t>4499-34236</w:t>
              </w:r>
            </w:hyperlink>
          </w:p>
        </w:tc>
        <w:tc>
          <w:tcPr>
            <w:tcW w:w="2975" w:type="dxa"/>
          </w:tcPr>
          <w:p w14:paraId="65B100E7" w14:textId="77777777" w:rsidR="004B3F04" w:rsidRDefault="004B3F04" w:rsidP="000659BE">
            <w:pPr>
              <w:pStyle w:val="TableText"/>
            </w:pPr>
          </w:p>
        </w:tc>
      </w:tr>
      <w:tr w:rsidR="004B3F04" w14:paraId="0D0B4AA2" w14:textId="77777777" w:rsidTr="000659BE">
        <w:trPr>
          <w:jc w:val="center"/>
        </w:trPr>
        <w:tc>
          <w:tcPr>
            <w:tcW w:w="3345" w:type="dxa"/>
          </w:tcPr>
          <w:p w14:paraId="0C9518F2" w14:textId="77777777" w:rsidR="004B3F04" w:rsidRDefault="004B3F04" w:rsidP="000659BE">
            <w:pPr>
              <w:pStyle w:val="TableText"/>
            </w:pPr>
            <w:r>
              <w:tab/>
              <w:t>participation</w:t>
            </w:r>
          </w:p>
        </w:tc>
        <w:tc>
          <w:tcPr>
            <w:tcW w:w="720" w:type="dxa"/>
          </w:tcPr>
          <w:p w14:paraId="4EEAA8F2" w14:textId="77777777" w:rsidR="004B3F04" w:rsidRDefault="004B3F04" w:rsidP="000659BE">
            <w:pPr>
              <w:pStyle w:val="TableText"/>
            </w:pPr>
            <w:r>
              <w:t>0..1</w:t>
            </w:r>
          </w:p>
        </w:tc>
        <w:tc>
          <w:tcPr>
            <w:tcW w:w="1152" w:type="dxa"/>
          </w:tcPr>
          <w:p w14:paraId="1B602C20" w14:textId="77777777" w:rsidR="004B3F04" w:rsidRDefault="004B3F04" w:rsidP="000659BE">
            <w:pPr>
              <w:pStyle w:val="TableText"/>
            </w:pPr>
            <w:r>
              <w:t>MAY</w:t>
            </w:r>
          </w:p>
        </w:tc>
        <w:tc>
          <w:tcPr>
            <w:tcW w:w="864" w:type="dxa"/>
          </w:tcPr>
          <w:p w14:paraId="538983CB" w14:textId="77777777" w:rsidR="004B3F04" w:rsidRDefault="004B3F04" w:rsidP="000659BE">
            <w:pPr>
              <w:pStyle w:val="TableText"/>
            </w:pPr>
          </w:p>
        </w:tc>
        <w:tc>
          <w:tcPr>
            <w:tcW w:w="1104" w:type="dxa"/>
          </w:tcPr>
          <w:p w14:paraId="5D91D71D" w14:textId="77777777" w:rsidR="004B3F04" w:rsidRDefault="006C736C" w:rsidP="000659BE">
            <w:pPr>
              <w:pStyle w:val="TableText"/>
            </w:pPr>
            <w:hyperlink w:anchor="C_4499-34710">
              <w:r w:rsidR="004B3F04">
                <w:rPr>
                  <w:rStyle w:val="HyperlinkText9pt"/>
                </w:rPr>
                <w:t>4499-34710</w:t>
              </w:r>
            </w:hyperlink>
          </w:p>
        </w:tc>
        <w:tc>
          <w:tcPr>
            <w:tcW w:w="2975" w:type="dxa"/>
          </w:tcPr>
          <w:p w14:paraId="3EF6619B" w14:textId="77777777" w:rsidR="004B3F04" w:rsidRDefault="004B3F04" w:rsidP="000659BE">
            <w:pPr>
              <w:pStyle w:val="TableText"/>
            </w:pPr>
          </w:p>
        </w:tc>
      </w:tr>
      <w:tr w:rsidR="004B3F04" w14:paraId="1094CB5E" w14:textId="77777777" w:rsidTr="000659BE">
        <w:trPr>
          <w:jc w:val="center"/>
        </w:trPr>
        <w:tc>
          <w:tcPr>
            <w:tcW w:w="3345" w:type="dxa"/>
          </w:tcPr>
          <w:p w14:paraId="053ADBBB" w14:textId="77777777" w:rsidR="004B3F04" w:rsidRDefault="004B3F04" w:rsidP="000659BE">
            <w:pPr>
              <w:pStyle w:val="TableText"/>
            </w:pPr>
            <w:r>
              <w:tab/>
            </w:r>
            <w:r>
              <w:tab/>
              <w:t>@typeCode</w:t>
            </w:r>
          </w:p>
        </w:tc>
        <w:tc>
          <w:tcPr>
            <w:tcW w:w="720" w:type="dxa"/>
          </w:tcPr>
          <w:p w14:paraId="3E0C5539" w14:textId="77777777" w:rsidR="004B3F04" w:rsidRDefault="004B3F04" w:rsidP="000659BE">
            <w:pPr>
              <w:pStyle w:val="TableText"/>
            </w:pPr>
            <w:r>
              <w:t>1..1</w:t>
            </w:r>
          </w:p>
        </w:tc>
        <w:tc>
          <w:tcPr>
            <w:tcW w:w="1152" w:type="dxa"/>
          </w:tcPr>
          <w:p w14:paraId="7A2E3FB3" w14:textId="77777777" w:rsidR="004B3F04" w:rsidRDefault="004B3F04" w:rsidP="000659BE">
            <w:pPr>
              <w:pStyle w:val="TableText"/>
            </w:pPr>
            <w:r>
              <w:t>SHALL</w:t>
            </w:r>
          </w:p>
        </w:tc>
        <w:tc>
          <w:tcPr>
            <w:tcW w:w="864" w:type="dxa"/>
          </w:tcPr>
          <w:p w14:paraId="5B4EA79E" w14:textId="77777777" w:rsidR="004B3F04" w:rsidRDefault="004B3F04" w:rsidP="000659BE">
            <w:pPr>
              <w:pStyle w:val="TableText"/>
            </w:pPr>
          </w:p>
        </w:tc>
        <w:tc>
          <w:tcPr>
            <w:tcW w:w="1104" w:type="dxa"/>
          </w:tcPr>
          <w:p w14:paraId="73814052" w14:textId="77777777" w:rsidR="004B3F04" w:rsidRDefault="006C736C" w:rsidP="000659BE">
            <w:pPr>
              <w:pStyle w:val="TableText"/>
            </w:pPr>
            <w:hyperlink w:anchor="C_4499-34713">
              <w:r w:rsidR="004B3F04">
                <w:rPr>
                  <w:rStyle w:val="HyperlinkText9pt"/>
                </w:rPr>
                <w:t>4499-34713</w:t>
              </w:r>
            </w:hyperlink>
          </w:p>
        </w:tc>
        <w:tc>
          <w:tcPr>
            <w:tcW w:w="2975" w:type="dxa"/>
          </w:tcPr>
          <w:p w14:paraId="408D8785" w14:textId="77777777" w:rsidR="004B3F04" w:rsidRDefault="004B3F04" w:rsidP="000659BE">
            <w:pPr>
              <w:pStyle w:val="TableText"/>
            </w:pPr>
            <w:r>
              <w:t>urn:oid:2.16.840.1.113883.5.90 (HL7ParticipationType) = AUT</w:t>
            </w:r>
          </w:p>
        </w:tc>
      </w:tr>
      <w:tr w:rsidR="004B3F04" w14:paraId="22A9D3DF" w14:textId="77777777" w:rsidTr="000659BE">
        <w:trPr>
          <w:jc w:val="center"/>
        </w:trPr>
        <w:tc>
          <w:tcPr>
            <w:tcW w:w="3345" w:type="dxa"/>
          </w:tcPr>
          <w:p w14:paraId="374A84A7" w14:textId="77777777" w:rsidR="004B3F04" w:rsidRDefault="004B3F04" w:rsidP="000659BE">
            <w:pPr>
              <w:pStyle w:val="TableText"/>
            </w:pPr>
            <w:r>
              <w:tab/>
            </w:r>
            <w:r>
              <w:tab/>
              <w:t>time</w:t>
            </w:r>
          </w:p>
        </w:tc>
        <w:tc>
          <w:tcPr>
            <w:tcW w:w="720" w:type="dxa"/>
          </w:tcPr>
          <w:p w14:paraId="40CFDAA7" w14:textId="77777777" w:rsidR="004B3F04" w:rsidRDefault="004B3F04" w:rsidP="000659BE">
            <w:pPr>
              <w:pStyle w:val="TableText"/>
            </w:pPr>
            <w:r>
              <w:t>1..1</w:t>
            </w:r>
          </w:p>
        </w:tc>
        <w:tc>
          <w:tcPr>
            <w:tcW w:w="1152" w:type="dxa"/>
          </w:tcPr>
          <w:p w14:paraId="0104064C" w14:textId="77777777" w:rsidR="004B3F04" w:rsidRDefault="004B3F04" w:rsidP="000659BE">
            <w:pPr>
              <w:pStyle w:val="TableText"/>
            </w:pPr>
            <w:r>
              <w:t>SHALL</w:t>
            </w:r>
          </w:p>
        </w:tc>
        <w:tc>
          <w:tcPr>
            <w:tcW w:w="864" w:type="dxa"/>
          </w:tcPr>
          <w:p w14:paraId="12724BFB" w14:textId="77777777" w:rsidR="004B3F04" w:rsidRDefault="004B3F04" w:rsidP="000659BE">
            <w:pPr>
              <w:pStyle w:val="TableText"/>
            </w:pPr>
          </w:p>
        </w:tc>
        <w:tc>
          <w:tcPr>
            <w:tcW w:w="1104" w:type="dxa"/>
          </w:tcPr>
          <w:p w14:paraId="45D9A2C4" w14:textId="77777777" w:rsidR="004B3F04" w:rsidRDefault="006C736C" w:rsidP="000659BE">
            <w:pPr>
              <w:pStyle w:val="TableText"/>
            </w:pPr>
            <w:hyperlink w:anchor="C_4499-34711">
              <w:r w:rsidR="004B3F04">
                <w:rPr>
                  <w:rStyle w:val="HyperlinkText9pt"/>
                </w:rPr>
                <w:t>4499-34711</w:t>
              </w:r>
            </w:hyperlink>
          </w:p>
        </w:tc>
        <w:tc>
          <w:tcPr>
            <w:tcW w:w="2975" w:type="dxa"/>
          </w:tcPr>
          <w:p w14:paraId="49462297" w14:textId="77777777" w:rsidR="004B3F04" w:rsidRDefault="004B3F04" w:rsidP="000659BE">
            <w:pPr>
              <w:pStyle w:val="TableText"/>
            </w:pPr>
          </w:p>
        </w:tc>
      </w:tr>
      <w:tr w:rsidR="004B3F04" w14:paraId="3BD51FDB" w14:textId="77777777" w:rsidTr="000659BE">
        <w:trPr>
          <w:jc w:val="center"/>
        </w:trPr>
        <w:tc>
          <w:tcPr>
            <w:tcW w:w="3345" w:type="dxa"/>
          </w:tcPr>
          <w:p w14:paraId="6831E3C2" w14:textId="77777777" w:rsidR="004B3F04" w:rsidRDefault="004B3F04" w:rsidP="000659BE">
            <w:pPr>
              <w:pStyle w:val="TableText"/>
            </w:pPr>
            <w:r>
              <w:tab/>
            </w:r>
            <w:r>
              <w:tab/>
            </w:r>
            <w:r>
              <w:tab/>
              <w:t>low</w:t>
            </w:r>
          </w:p>
        </w:tc>
        <w:tc>
          <w:tcPr>
            <w:tcW w:w="720" w:type="dxa"/>
          </w:tcPr>
          <w:p w14:paraId="5CFB69D5" w14:textId="77777777" w:rsidR="004B3F04" w:rsidRDefault="004B3F04" w:rsidP="000659BE">
            <w:pPr>
              <w:pStyle w:val="TableText"/>
            </w:pPr>
            <w:r>
              <w:t>1..1</w:t>
            </w:r>
          </w:p>
        </w:tc>
        <w:tc>
          <w:tcPr>
            <w:tcW w:w="1152" w:type="dxa"/>
          </w:tcPr>
          <w:p w14:paraId="341800D9" w14:textId="77777777" w:rsidR="004B3F04" w:rsidRDefault="004B3F04" w:rsidP="000659BE">
            <w:pPr>
              <w:pStyle w:val="TableText"/>
            </w:pPr>
            <w:r>
              <w:t>SHALL</w:t>
            </w:r>
          </w:p>
        </w:tc>
        <w:tc>
          <w:tcPr>
            <w:tcW w:w="864" w:type="dxa"/>
          </w:tcPr>
          <w:p w14:paraId="17E550F6" w14:textId="77777777" w:rsidR="004B3F04" w:rsidRDefault="004B3F04" w:rsidP="000659BE">
            <w:pPr>
              <w:pStyle w:val="TableText"/>
            </w:pPr>
          </w:p>
        </w:tc>
        <w:tc>
          <w:tcPr>
            <w:tcW w:w="1104" w:type="dxa"/>
          </w:tcPr>
          <w:p w14:paraId="535FB5D2" w14:textId="77777777" w:rsidR="004B3F04" w:rsidRDefault="006C736C" w:rsidP="000659BE">
            <w:pPr>
              <w:pStyle w:val="TableText"/>
            </w:pPr>
            <w:hyperlink w:anchor="C_4499-34714">
              <w:r w:rsidR="004B3F04">
                <w:rPr>
                  <w:rStyle w:val="HyperlinkText9pt"/>
                </w:rPr>
                <w:t>4499-34714</w:t>
              </w:r>
            </w:hyperlink>
          </w:p>
        </w:tc>
        <w:tc>
          <w:tcPr>
            <w:tcW w:w="2975" w:type="dxa"/>
          </w:tcPr>
          <w:p w14:paraId="19CF2BEF" w14:textId="77777777" w:rsidR="004B3F04" w:rsidRDefault="004B3F04" w:rsidP="000659BE">
            <w:pPr>
              <w:pStyle w:val="TableText"/>
            </w:pPr>
          </w:p>
        </w:tc>
      </w:tr>
      <w:tr w:rsidR="004B3F04" w14:paraId="0DA09AA2" w14:textId="77777777" w:rsidTr="000659BE">
        <w:trPr>
          <w:jc w:val="center"/>
        </w:trPr>
        <w:tc>
          <w:tcPr>
            <w:tcW w:w="3345" w:type="dxa"/>
          </w:tcPr>
          <w:p w14:paraId="7A33D897" w14:textId="77777777" w:rsidR="004B3F04" w:rsidRDefault="004B3F04" w:rsidP="000659BE">
            <w:pPr>
              <w:pStyle w:val="TableText"/>
            </w:pPr>
            <w:r>
              <w:tab/>
            </w:r>
            <w:r>
              <w:tab/>
              <w:t>role</w:t>
            </w:r>
          </w:p>
        </w:tc>
        <w:tc>
          <w:tcPr>
            <w:tcW w:w="720" w:type="dxa"/>
          </w:tcPr>
          <w:p w14:paraId="3209165D" w14:textId="77777777" w:rsidR="004B3F04" w:rsidRDefault="004B3F04" w:rsidP="000659BE">
            <w:pPr>
              <w:pStyle w:val="TableText"/>
            </w:pPr>
            <w:r>
              <w:t>1..1</w:t>
            </w:r>
          </w:p>
        </w:tc>
        <w:tc>
          <w:tcPr>
            <w:tcW w:w="1152" w:type="dxa"/>
          </w:tcPr>
          <w:p w14:paraId="21ABAADB" w14:textId="77777777" w:rsidR="004B3F04" w:rsidRDefault="004B3F04" w:rsidP="000659BE">
            <w:pPr>
              <w:pStyle w:val="TableText"/>
            </w:pPr>
            <w:r>
              <w:t>SHALL</w:t>
            </w:r>
          </w:p>
        </w:tc>
        <w:tc>
          <w:tcPr>
            <w:tcW w:w="864" w:type="dxa"/>
          </w:tcPr>
          <w:p w14:paraId="51C64875" w14:textId="77777777" w:rsidR="004B3F04" w:rsidRDefault="004B3F04" w:rsidP="000659BE">
            <w:pPr>
              <w:pStyle w:val="TableText"/>
            </w:pPr>
          </w:p>
        </w:tc>
        <w:tc>
          <w:tcPr>
            <w:tcW w:w="1104" w:type="dxa"/>
          </w:tcPr>
          <w:p w14:paraId="3ED6937C" w14:textId="77777777" w:rsidR="004B3F04" w:rsidRDefault="006C736C" w:rsidP="000659BE">
            <w:pPr>
              <w:pStyle w:val="TableText"/>
            </w:pPr>
            <w:hyperlink w:anchor="C_4499-34712">
              <w:r w:rsidR="004B3F04">
                <w:rPr>
                  <w:rStyle w:val="HyperlinkText9pt"/>
                </w:rPr>
                <w:t>4499-34712</w:t>
              </w:r>
            </w:hyperlink>
          </w:p>
        </w:tc>
        <w:tc>
          <w:tcPr>
            <w:tcW w:w="2975" w:type="dxa"/>
          </w:tcPr>
          <w:p w14:paraId="48E4D3DD" w14:textId="77777777" w:rsidR="004B3F04" w:rsidRDefault="004B3F04" w:rsidP="000659BE">
            <w:pPr>
              <w:pStyle w:val="TableText"/>
            </w:pPr>
          </w:p>
        </w:tc>
      </w:tr>
      <w:tr w:rsidR="004B3F04" w14:paraId="0FD1FD8A" w14:textId="77777777" w:rsidTr="000659BE">
        <w:trPr>
          <w:jc w:val="center"/>
        </w:trPr>
        <w:tc>
          <w:tcPr>
            <w:tcW w:w="3345" w:type="dxa"/>
          </w:tcPr>
          <w:p w14:paraId="6558E80E" w14:textId="77777777" w:rsidR="004B3F04" w:rsidRDefault="004B3F04" w:rsidP="000659BE">
            <w:pPr>
              <w:pStyle w:val="TableText"/>
            </w:pPr>
            <w:r>
              <w:tab/>
            </w:r>
            <w:r>
              <w:tab/>
            </w:r>
            <w:r>
              <w:tab/>
              <w:t>@classCode</w:t>
            </w:r>
          </w:p>
        </w:tc>
        <w:tc>
          <w:tcPr>
            <w:tcW w:w="720" w:type="dxa"/>
          </w:tcPr>
          <w:p w14:paraId="1ECB4B90" w14:textId="77777777" w:rsidR="004B3F04" w:rsidRDefault="004B3F04" w:rsidP="000659BE">
            <w:pPr>
              <w:pStyle w:val="TableText"/>
            </w:pPr>
            <w:r>
              <w:t>1..1</w:t>
            </w:r>
          </w:p>
        </w:tc>
        <w:tc>
          <w:tcPr>
            <w:tcW w:w="1152" w:type="dxa"/>
          </w:tcPr>
          <w:p w14:paraId="781E8B0E" w14:textId="77777777" w:rsidR="004B3F04" w:rsidRDefault="004B3F04" w:rsidP="000659BE">
            <w:pPr>
              <w:pStyle w:val="TableText"/>
            </w:pPr>
            <w:r>
              <w:t>SHALL</w:t>
            </w:r>
          </w:p>
        </w:tc>
        <w:tc>
          <w:tcPr>
            <w:tcW w:w="864" w:type="dxa"/>
          </w:tcPr>
          <w:p w14:paraId="46C99DAF" w14:textId="77777777" w:rsidR="004B3F04" w:rsidRDefault="004B3F04" w:rsidP="000659BE">
            <w:pPr>
              <w:pStyle w:val="TableText"/>
            </w:pPr>
          </w:p>
        </w:tc>
        <w:tc>
          <w:tcPr>
            <w:tcW w:w="1104" w:type="dxa"/>
          </w:tcPr>
          <w:p w14:paraId="3FB31752" w14:textId="77777777" w:rsidR="004B3F04" w:rsidRDefault="006C736C" w:rsidP="000659BE">
            <w:pPr>
              <w:pStyle w:val="TableText"/>
            </w:pPr>
            <w:hyperlink w:anchor="C_4499-34715">
              <w:r w:rsidR="004B3F04">
                <w:rPr>
                  <w:rStyle w:val="HyperlinkText9pt"/>
                </w:rPr>
                <w:t>4499-34715</w:t>
              </w:r>
            </w:hyperlink>
          </w:p>
        </w:tc>
        <w:tc>
          <w:tcPr>
            <w:tcW w:w="2975" w:type="dxa"/>
          </w:tcPr>
          <w:p w14:paraId="549268F9" w14:textId="77777777" w:rsidR="004B3F04" w:rsidRDefault="004B3F04" w:rsidP="000659BE">
            <w:pPr>
              <w:pStyle w:val="TableText"/>
            </w:pPr>
            <w:r>
              <w:t>urn:oid:2.16.840.1.113883.5.110 (HL7RoleClass) = ROL</w:t>
            </w:r>
          </w:p>
        </w:tc>
      </w:tr>
      <w:tr w:rsidR="004B3F04" w14:paraId="3D1DD41B" w14:textId="77777777" w:rsidTr="000659BE">
        <w:trPr>
          <w:jc w:val="center"/>
        </w:trPr>
        <w:tc>
          <w:tcPr>
            <w:tcW w:w="3345" w:type="dxa"/>
          </w:tcPr>
          <w:p w14:paraId="05F84BE3" w14:textId="77777777" w:rsidR="004B3F04" w:rsidRDefault="004B3F04" w:rsidP="000659BE">
            <w:pPr>
              <w:pStyle w:val="TableText"/>
            </w:pPr>
            <w:r>
              <w:tab/>
            </w:r>
            <w:r>
              <w:tab/>
            </w:r>
            <w:r>
              <w:tab/>
              <w:t>id</w:t>
            </w:r>
          </w:p>
        </w:tc>
        <w:tc>
          <w:tcPr>
            <w:tcW w:w="720" w:type="dxa"/>
          </w:tcPr>
          <w:p w14:paraId="2183F226" w14:textId="77777777" w:rsidR="004B3F04" w:rsidRDefault="004B3F04" w:rsidP="000659BE">
            <w:pPr>
              <w:pStyle w:val="TableText"/>
            </w:pPr>
            <w:r>
              <w:t>0..1</w:t>
            </w:r>
          </w:p>
        </w:tc>
        <w:tc>
          <w:tcPr>
            <w:tcW w:w="1152" w:type="dxa"/>
          </w:tcPr>
          <w:p w14:paraId="5DED557F" w14:textId="77777777" w:rsidR="004B3F04" w:rsidRDefault="004B3F04" w:rsidP="000659BE">
            <w:pPr>
              <w:pStyle w:val="TableText"/>
            </w:pPr>
            <w:r>
              <w:t>MAY</w:t>
            </w:r>
          </w:p>
        </w:tc>
        <w:tc>
          <w:tcPr>
            <w:tcW w:w="864" w:type="dxa"/>
          </w:tcPr>
          <w:p w14:paraId="74F5E417" w14:textId="77777777" w:rsidR="004B3F04" w:rsidRDefault="004B3F04" w:rsidP="000659BE">
            <w:pPr>
              <w:pStyle w:val="TableText"/>
            </w:pPr>
          </w:p>
        </w:tc>
        <w:tc>
          <w:tcPr>
            <w:tcW w:w="1104" w:type="dxa"/>
          </w:tcPr>
          <w:p w14:paraId="183C4955" w14:textId="77777777" w:rsidR="004B3F04" w:rsidRDefault="006C736C" w:rsidP="000659BE">
            <w:pPr>
              <w:pStyle w:val="TableText"/>
            </w:pPr>
            <w:hyperlink w:anchor="C_4499-34716">
              <w:r w:rsidR="004B3F04">
                <w:rPr>
                  <w:rStyle w:val="HyperlinkText9pt"/>
                </w:rPr>
                <w:t>4499-34716</w:t>
              </w:r>
            </w:hyperlink>
          </w:p>
        </w:tc>
        <w:tc>
          <w:tcPr>
            <w:tcW w:w="2975" w:type="dxa"/>
          </w:tcPr>
          <w:p w14:paraId="5BD608D6" w14:textId="77777777" w:rsidR="004B3F04" w:rsidRDefault="004B3F04" w:rsidP="000659BE">
            <w:pPr>
              <w:pStyle w:val="TableText"/>
            </w:pPr>
          </w:p>
        </w:tc>
      </w:tr>
      <w:tr w:rsidR="004B3F04" w14:paraId="469B3E17" w14:textId="77777777" w:rsidTr="000659BE">
        <w:trPr>
          <w:jc w:val="center"/>
        </w:trPr>
        <w:tc>
          <w:tcPr>
            <w:tcW w:w="3345" w:type="dxa"/>
          </w:tcPr>
          <w:p w14:paraId="3C5EEBE5" w14:textId="77777777" w:rsidR="004B3F04" w:rsidRDefault="004B3F04" w:rsidP="000659BE">
            <w:pPr>
              <w:pStyle w:val="TableText"/>
            </w:pPr>
            <w:r>
              <w:tab/>
              <w:t>participation</w:t>
            </w:r>
          </w:p>
        </w:tc>
        <w:tc>
          <w:tcPr>
            <w:tcW w:w="720" w:type="dxa"/>
          </w:tcPr>
          <w:p w14:paraId="208C9319" w14:textId="77777777" w:rsidR="004B3F04" w:rsidRDefault="004B3F04" w:rsidP="000659BE">
            <w:pPr>
              <w:pStyle w:val="TableText"/>
            </w:pPr>
            <w:r>
              <w:t>0..*</w:t>
            </w:r>
          </w:p>
        </w:tc>
        <w:tc>
          <w:tcPr>
            <w:tcW w:w="1152" w:type="dxa"/>
          </w:tcPr>
          <w:p w14:paraId="4BF3F6EE" w14:textId="77777777" w:rsidR="004B3F04" w:rsidRDefault="004B3F04" w:rsidP="000659BE">
            <w:pPr>
              <w:pStyle w:val="TableText"/>
            </w:pPr>
            <w:r>
              <w:t>MAY</w:t>
            </w:r>
          </w:p>
        </w:tc>
        <w:tc>
          <w:tcPr>
            <w:tcW w:w="864" w:type="dxa"/>
          </w:tcPr>
          <w:p w14:paraId="6954E1EC" w14:textId="77777777" w:rsidR="004B3F04" w:rsidRDefault="004B3F04" w:rsidP="000659BE">
            <w:pPr>
              <w:pStyle w:val="TableText"/>
            </w:pPr>
          </w:p>
        </w:tc>
        <w:tc>
          <w:tcPr>
            <w:tcW w:w="1104" w:type="dxa"/>
          </w:tcPr>
          <w:p w14:paraId="786C164A" w14:textId="77777777" w:rsidR="004B3F04" w:rsidRDefault="006C736C" w:rsidP="000659BE">
            <w:pPr>
              <w:pStyle w:val="TableText"/>
            </w:pPr>
            <w:hyperlink w:anchor="C_4499-34979">
              <w:r w:rsidR="004B3F04">
                <w:rPr>
                  <w:rStyle w:val="HyperlinkText9pt"/>
                </w:rPr>
                <w:t>4499-34979</w:t>
              </w:r>
            </w:hyperlink>
          </w:p>
        </w:tc>
        <w:tc>
          <w:tcPr>
            <w:tcW w:w="2975" w:type="dxa"/>
          </w:tcPr>
          <w:p w14:paraId="65A002E0" w14:textId="77777777" w:rsidR="004B3F04" w:rsidRDefault="004B3F04" w:rsidP="000659BE">
            <w:pPr>
              <w:pStyle w:val="TableText"/>
            </w:pPr>
          </w:p>
        </w:tc>
      </w:tr>
      <w:tr w:rsidR="004B3F04" w14:paraId="3640E048" w14:textId="77777777" w:rsidTr="000659BE">
        <w:trPr>
          <w:jc w:val="center"/>
        </w:trPr>
        <w:tc>
          <w:tcPr>
            <w:tcW w:w="3345" w:type="dxa"/>
          </w:tcPr>
          <w:p w14:paraId="4CA9D5B7" w14:textId="77777777" w:rsidR="004B3F04" w:rsidRDefault="004B3F04" w:rsidP="000659BE">
            <w:pPr>
              <w:pStyle w:val="TableText"/>
            </w:pPr>
            <w:r>
              <w:tab/>
            </w:r>
            <w:r>
              <w:tab/>
              <w:t>@typeCode</w:t>
            </w:r>
          </w:p>
        </w:tc>
        <w:tc>
          <w:tcPr>
            <w:tcW w:w="720" w:type="dxa"/>
          </w:tcPr>
          <w:p w14:paraId="2A78B3C2" w14:textId="77777777" w:rsidR="004B3F04" w:rsidRDefault="004B3F04" w:rsidP="000659BE">
            <w:pPr>
              <w:pStyle w:val="TableText"/>
            </w:pPr>
            <w:r>
              <w:t>1..1</w:t>
            </w:r>
          </w:p>
        </w:tc>
        <w:tc>
          <w:tcPr>
            <w:tcW w:w="1152" w:type="dxa"/>
          </w:tcPr>
          <w:p w14:paraId="7394F0FD" w14:textId="77777777" w:rsidR="004B3F04" w:rsidRDefault="004B3F04" w:rsidP="000659BE">
            <w:pPr>
              <w:pStyle w:val="TableText"/>
            </w:pPr>
            <w:r>
              <w:t>SHALL</w:t>
            </w:r>
          </w:p>
        </w:tc>
        <w:tc>
          <w:tcPr>
            <w:tcW w:w="864" w:type="dxa"/>
          </w:tcPr>
          <w:p w14:paraId="33EE201C" w14:textId="77777777" w:rsidR="004B3F04" w:rsidRDefault="004B3F04" w:rsidP="000659BE">
            <w:pPr>
              <w:pStyle w:val="TableText"/>
            </w:pPr>
          </w:p>
        </w:tc>
        <w:tc>
          <w:tcPr>
            <w:tcW w:w="1104" w:type="dxa"/>
          </w:tcPr>
          <w:p w14:paraId="515291EF" w14:textId="77777777" w:rsidR="004B3F04" w:rsidRDefault="006C736C" w:rsidP="000659BE">
            <w:pPr>
              <w:pStyle w:val="TableText"/>
            </w:pPr>
            <w:hyperlink w:anchor="C_4499-34985">
              <w:r w:rsidR="004B3F04">
                <w:rPr>
                  <w:rStyle w:val="HyperlinkText9pt"/>
                </w:rPr>
                <w:t>4499-34985</w:t>
              </w:r>
            </w:hyperlink>
          </w:p>
        </w:tc>
        <w:tc>
          <w:tcPr>
            <w:tcW w:w="2975" w:type="dxa"/>
          </w:tcPr>
          <w:p w14:paraId="67B56DC4" w14:textId="77777777" w:rsidR="004B3F04" w:rsidRDefault="004B3F04" w:rsidP="000659BE">
            <w:pPr>
              <w:pStyle w:val="TableText"/>
            </w:pPr>
            <w:r>
              <w:t>urn:oid:2.16.840.1.113883.5.90 (HL7ParticipationType) = PART</w:t>
            </w:r>
          </w:p>
        </w:tc>
      </w:tr>
      <w:tr w:rsidR="004B3F04" w14:paraId="52D5FC11" w14:textId="77777777" w:rsidTr="000659BE">
        <w:trPr>
          <w:jc w:val="center"/>
        </w:trPr>
        <w:tc>
          <w:tcPr>
            <w:tcW w:w="3345" w:type="dxa"/>
          </w:tcPr>
          <w:p w14:paraId="71E8E918" w14:textId="77777777" w:rsidR="004B3F04" w:rsidRDefault="004B3F04" w:rsidP="000659BE">
            <w:pPr>
              <w:pStyle w:val="TableText"/>
            </w:pPr>
            <w:r>
              <w:tab/>
            </w:r>
            <w:r>
              <w:tab/>
              <w:t>role</w:t>
            </w:r>
          </w:p>
        </w:tc>
        <w:tc>
          <w:tcPr>
            <w:tcW w:w="720" w:type="dxa"/>
          </w:tcPr>
          <w:p w14:paraId="0F432DBD" w14:textId="77777777" w:rsidR="004B3F04" w:rsidRDefault="004B3F04" w:rsidP="000659BE">
            <w:pPr>
              <w:pStyle w:val="TableText"/>
            </w:pPr>
            <w:r>
              <w:t>1..1</w:t>
            </w:r>
          </w:p>
        </w:tc>
        <w:tc>
          <w:tcPr>
            <w:tcW w:w="1152" w:type="dxa"/>
          </w:tcPr>
          <w:p w14:paraId="1F3E746B" w14:textId="77777777" w:rsidR="004B3F04" w:rsidRDefault="004B3F04" w:rsidP="000659BE">
            <w:pPr>
              <w:pStyle w:val="TableText"/>
            </w:pPr>
            <w:r>
              <w:t>SHALL</w:t>
            </w:r>
          </w:p>
        </w:tc>
        <w:tc>
          <w:tcPr>
            <w:tcW w:w="864" w:type="dxa"/>
          </w:tcPr>
          <w:p w14:paraId="3A04EEA9" w14:textId="77777777" w:rsidR="004B3F04" w:rsidRDefault="004B3F04" w:rsidP="000659BE">
            <w:pPr>
              <w:pStyle w:val="TableText"/>
            </w:pPr>
          </w:p>
        </w:tc>
        <w:tc>
          <w:tcPr>
            <w:tcW w:w="1104" w:type="dxa"/>
          </w:tcPr>
          <w:p w14:paraId="6A448F4D" w14:textId="77777777" w:rsidR="004B3F04" w:rsidRDefault="006C736C" w:rsidP="000659BE">
            <w:pPr>
              <w:pStyle w:val="TableText"/>
            </w:pPr>
            <w:hyperlink w:anchor="C_4499-36021">
              <w:r w:rsidR="004B3F04">
                <w:rPr>
                  <w:rStyle w:val="HyperlinkText9pt"/>
                </w:rPr>
                <w:t>4499-36021</w:t>
              </w:r>
            </w:hyperlink>
          </w:p>
        </w:tc>
        <w:tc>
          <w:tcPr>
            <w:tcW w:w="2975" w:type="dxa"/>
          </w:tcPr>
          <w:p w14:paraId="633A68DE"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6009E1" w14:textId="77777777" w:rsidTr="000659BE">
        <w:trPr>
          <w:jc w:val="center"/>
        </w:trPr>
        <w:tc>
          <w:tcPr>
            <w:tcW w:w="3345" w:type="dxa"/>
          </w:tcPr>
          <w:p w14:paraId="7633F5D5" w14:textId="77777777" w:rsidR="004B3F04" w:rsidRDefault="004B3F04" w:rsidP="000659BE">
            <w:pPr>
              <w:pStyle w:val="TableText"/>
            </w:pPr>
            <w:r>
              <w:tab/>
              <w:t>participation</w:t>
            </w:r>
          </w:p>
        </w:tc>
        <w:tc>
          <w:tcPr>
            <w:tcW w:w="720" w:type="dxa"/>
          </w:tcPr>
          <w:p w14:paraId="426AEE88" w14:textId="77777777" w:rsidR="004B3F04" w:rsidRDefault="004B3F04" w:rsidP="000659BE">
            <w:pPr>
              <w:pStyle w:val="TableText"/>
            </w:pPr>
            <w:r>
              <w:t>0..*</w:t>
            </w:r>
          </w:p>
        </w:tc>
        <w:tc>
          <w:tcPr>
            <w:tcW w:w="1152" w:type="dxa"/>
          </w:tcPr>
          <w:p w14:paraId="1B4D9E84" w14:textId="77777777" w:rsidR="004B3F04" w:rsidRDefault="004B3F04" w:rsidP="000659BE">
            <w:pPr>
              <w:pStyle w:val="TableText"/>
            </w:pPr>
            <w:r>
              <w:t>MAY</w:t>
            </w:r>
          </w:p>
        </w:tc>
        <w:tc>
          <w:tcPr>
            <w:tcW w:w="864" w:type="dxa"/>
          </w:tcPr>
          <w:p w14:paraId="0BC6EFE5" w14:textId="77777777" w:rsidR="004B3F04" w:rsidRDefault="004B3F04" w:rsidP="000659BE">
            <w:pPr>
              <w:pStyle w:val="TableText"/>
            </w:pPr>
          </w:p>
        </w:tc>
        <w:tc>
          <w:tcPr>
            <w:tcW w:w="1104" w:type="dxa"/>
          </w:tcPr>
          <w:p w14:paraId="69EDD1AC" w14:textId="77777777" w:rsidR="004B3F04" w:rsidRDefault="006C736C" w:rsidP="000659BE">
            <w:pPr>
              <w:pStyle w:val="TableText"/>
            </w:pPr>
            <w:hyperlink w:anchor="C_4499-34983">
              <w:r w:rsidR="004B3F04">
                <w:rPr>
                  <w:rStyle w:val="HyperlinkText9pt"/>
                </w:rPr>
                <w:t>4499-34983</w:t>
              </w:r>
            </w:hyperlink>
          </w:p>
        </w:tc>
        <w:tc>
          <w:tcPr>
            <w:tcW w:w="2975" w:type="dxa"/>
          </w:tcPr>
          <w:p w14:paraId="63919723" w14:textId="77777777" w:rsidR="004B3F04" w:rsidRDefault="004B3F04" w:rsidP="000659BE">
            <w:pPr>
              <w:pStyle w:val="TableText"/>
            </w:pPr>
          </w:p>
        </w:tc>
      </w:tr>
      <w:tr w:rsidR="004B3F04" w14:paraId="6564F04A" w14:textId="77777777" w:rsidTr="000659BE">
        <w:trPr>
          <w:jc w:val="center"/>
        </w:trPr>
        <w:tc>
          <w:tcPr>
            <w:tcW w:w="3345" w:type="dxa"/>
          </w:tcPr>
          <w:p w14:paraId="7667F9B7" w14:textId="77777777" w:rsidR="004B3F04" w:rsidRDefault="004B3F04" w:rsidP="000659BE">
            <w:pPr>
              <w:pStyle w:val="TableText"/>
            </w:pPr>
            <w:r>
              <w:tab/>
            </w:r>
            <w:r>
              <w:tab/>
              <w:t>@typeCode</w:t>
            </w:r>
          </w:p>
        </w:tc>
        <w:tc>
          <w:tcPr>
            <w:tcW w:w="720" w:type="dxa"/>
          </w:tcPr>
          <w:p w14:paraId="0DE3E0C9" w14:textId="77777777" w:rsidR="004B3F04" w:rsidRDefault="004B3F04" w:rsidP="000659BE">
            <w:pPr>
              <w:pStyle w:val="TableText"/>
            </w:pPr>
            <w:r>
              <w:t>1..1</w:t>
            </w:r>
          </w:p>
        </w:tc>
        <w:tc>
          <w:tcPr>
            <w:tcW w:w="1152" w:type="dxa"/>
          </w:tcPr>
          <w:p w14:paraId="7A3349DF" w14:textId="77777777" w:rsidR="004B3F04" w:rsidRDefault="004B3F04" w:rsidP="000659BE">
            <w:pPr>
              <w:pStyle w:val="TableText"/>
            </w:pPr>
            <w:r>
              <w:t>SHALL</w:t>
            </w:r>
          </w:p>
        </w:tc>
        <w:tc>
          <w:tcPr>
            <w:tcW w:w="864" w:type="dxa"/>
          </w:tcPr>
          <w:p w14:paraId="1CA5DB76" w14:textId="77777777" w:rsidR="004B3F04" w:rsidRDefault="004B3F04" w:rsidP="000659BE">
            <w:pPr>
              <w:pStyle w:val="TableText"/>
            </w:pPr>
          </w:p>
        </w:tc>
        <w:tc>
          <w:tcPr>
            <w:tcW w:w="1104" w:type="dxa"/>
          </w:tcPr>
          <w:p w14:paraId="21E103A1" w14:textId="77777777" w:rsidR="004B3F04" w:rsidRDefault="006C736C" w:rsidP="000659BE">
            <w:pPr>
              <w:pStyle w:val="TableText"/>
            </w:pPr>
            <w:hyperlink w:anchor="C_4499-34987">
              <w:r w:rsidR="004B3F04">
                <w:rPr>
                  <w:rStyle w:val="HyperlinkText9pt"/>
                </w:rPr>
                <w:t>4499-</w:t>
              </w:r>
              <w:r w:rsidR="004B3F04">
                <w:rPr>
                  <w:rStyle w:val="HyperlinkText9pt"/>
                </w:rPr>
                <w:lastRenderedPageBreak/>
                <w:t>34987</w:t>
              </w:r>
            </w:hyperlink>
          </w:p>
        </w:tc>
        <w:tc>
          <w:tcPr>
            <w:tcW w:w="2975" w:type="dxa"/>
          </w:tcPr>
          <w:p w14:paraId="5054EF16" w14:textId="77777777" w:rsidR="004B3F04" w:rsidRDefault="004B3F04" w:rsidP="000659BE">
            <w:pPr>
              <w:pStyle w:val="TableText"/>
            </w:pPr>
            <w:r>
              <w:lastRenderedPageBreak/>
              <w:t>urn:oid:2.16.840.1.113883.5.9</w:t>
            </w:r>
            <w:r>
              <w:lastRenderedPageBreak/>
              <w:t>0 (HL7ParticipationType) = PART</w:t>
            </w:r>
          </w:p>
        </w:tc>
      </w:tr>
      <w:tr w:rsidR="004B3F04" w14:paraId="75282803" w14:textId="77777777" w:rsidTr="000659BE">
        <w:trPr>
          <w:jc w:val="center"/>
        </w:trPr>
        <w:tc>
          <w:tcPr>
            <w:tcW w:w="3345" w:type="dxa"/>
          </w:tcPr>
          <w:p w14:paraId="6C6323CB" w14:textId="77777777" w:rsidR="004B3F04" w:rsidRDefault="004B3F04" w:rsidP="000659BE">
            <w:pPr>
              <w:pStyle w:val="TableText"/>
            </w:pPr>
            <w:r>
              <w:lastRenderedPageBreak/>
              <w:tab/>
            </w:r>
            <w:r>
              <w:tab/>
              <w:t>role</w:t>
            </w:r>
          </w:p>
        </w:tc>
        <w:tc>
          <w:tcPr>
            <w:tcW w:w="720" w:type="dxa"/>
          </w:tcPr>
          <w:p w14:paraId="32610594" w14:textId="77777777" w:rsidR="004B3F04" w:rsidRDefault="004B3F04" w:rsidP="000659BE">
            <w:pPr>
              <w:pStyle w:val="TableText"/>
            </w:pPr>
            <w:r>
              <w:t>1..1</w:t>
            </w:r>
          </w:p>
        </w:tc>
        <w:tc>
          <w:tcPr>
            <w:tcW w:w="1152" w:type="dxa"/>
          </w:tcPr>
          <w:p w14:paraId="4F1FC8B8" w14:textId="77777777" w:rsidR="004B3F04" w:rsidRDefault="004B3F04" w:rsidP="000659BE">
            <w:pPr>
              <w:pStyle w:val="TableText"/>
            </w:pPr>
            <w:r>
              <w:t>SHALL</w:t>
            </w:r>
          </w:p>
        </w:tc>
        <w:tc>
          <w:tcPr>
            <w:tcW w:w="864" w:type="dxa"/>
          </w:tcPr>
          <w:p w14:paraId="11641F67" w14:textId="77777777" w:rsidR="004B3F04" w:rsidRDefault="004B3F04" w:rsidP="000659BE">
            <w:pPr>
              <w:pStyle w:val="TableText"/>
            </w:pPr>
          </w:p>
        </w:tc>
        <w:tc>
          <w:tcPr>
            <w:tcW w:w="1104" w:type="dxa"/>
          </w:tcPr>
          <w:p w14:paraId="49155CC1" w14:textId="77777777" w:rsidR="004B3F04" w:rsidRDefault="006C736C" w:rsidP="000659BE">
            <w:pPr>
              <w:pStyle w:val="TableText"/>
            </w:pPr>
            <w:hyperlink w:anchor="C_4499-36022">
              <w:r w:rsidR="004B3F04">
                <w:rPr>
                  <w:rStyle w:val="HyperlinkText9pt"/>
                </w:rPr>
                <w:t>4499-36022</w:t>
              </w:r>
            </w:hyperlink>
          </w:p>
        </w:tc>
        <w:tc>
          <w:tcPr>
            <w:tcW w:w="2975" w:type="dxa"/>
          </w:tcPr>
          <w:p w14:paraId="539423A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B5214E" w14:textId="77777777" w:rsidTr="000659BE">
        <w:trPr>
          <w:jc w:val="center"/>
        </w:trPr>
        <w:tc>
          <w:tcPr>
            <w:tcW w:w="3345" w:type="dxa"/>
          </w:tcPr>
          <w:p w14:paraId="2093E856" w14:textId="77777777" w:rsidR="004B3F04" w:rsidRDefault="004B3F04" w:rsidP="000659BE">
            <w:pPr>
              <w:pStyle w:val="TableText"/>
            </w:pPr>
            <w:r>
              <w:tab/>
              <w:t>participation</w:t>
            </w:r>
          </w:p>
        </w:tc>
        <w:tc>
          <w:tcPr>
            <w:tcW w:w="720" w:type="dxa"/>
          </w:tcPr>
          <w:p w14:paraId="6544FEC9" w14:textId="77777777" w:rsidR="004B3F04" w:rsidRDefault="004B3F04" w:rsidP="000659BE">
            <w:pPr>
              <w:pStyle w:val="TableText"/>
            </w:pPr>
            <w:r>
              <w:t>0..*</w:t>
            </w:r>
          </w:p>
        </w:tc>
        <w:tc>
          <w:tcPr>
            <w:tcW w:w="1152" w:type="dxa"/>
          </w:tcPr>
          <w:p w14:paraId="22EF532B" w14:textId="77777777" w:rsidR="004B3F04" w:rsidRDefault="004B3F04" w:rsidP="000659BE">
            <w:pPr>
              <w:pStyle w:val="TableText"/>
            </w:pPr>
            <w:r>
              <w:t>MAY</w:t>
            </w:r>
          </w:p>
        </w:tc>
        <w:tc>
          <w:tcPr>
            <w:tcW w:w="864" w:type="dxa"/>
          </w:tcPr>
          <w:p w14:paraId="52564C8C" w14:textId="77777777" w:rsidR="004B3F04" w:rsidRDefault="004B3F04" w:rsidP="000659BE">
            <w:pPr>
              <w:pStyle w:val="TableText"/>
            </w:pPr>
          </w:p>
        </w:tc>
        <w:tc>
          <w:tcPr>
            <w:tcW w:w="1104" w:type="dxa"/>
          </w:tcPr>
          <w:p w14:paraId="53C36BFA" w14:textId="77777777" w:rsidR="004B3F04" w:rsidRDefault="006C736C" w:rsidP="000659BE">
            <w:pPr>
              <w:pStyle w:val="TableText"/>
            </w:pPr>
            <w:hyperlink w:anchor="C_4499-35798">
              <w:r w:rsidR="004B3F04">
                <w:rPr>
                  <w:rStyle w:val="HyperlinkText9pt"/>
                </w:rPr>
                <w:t>4499-35798</w:t>
              </w:r>
            </w:hyperlink>
          </w:p>
        </w:tc>
        <w:tc>
          <w:tcPr>
            <w:tcW w:w="2975" w:type="dxa"/>
          </w:tcPr>
          <w:p w14:paraId="0B123CDA" w14:textId="77777777" w:rsidR="004B3F04" w:rsidRDefault="004B3F04" w:rsidP="000659BE">
            <w:pPr>
              <w:pStyle w:val="TableText"/>
            </w:pPr>
          </w:p>
        </w:tc>
      </w:tr>
      <w:tr w:rsidR="004B3F04" w14:paraId="05505222" w14:textId="77777777" w:rsidTr="000659BE">
        <w:trPr>
          <w:jc w:val="center"/>
        </w:trPr>
        <w:tc>
          <w:tcPr>
            <w:tcW w:w="3345" w:type="dxa"/>
          </w:tcPr>
          <w:p w14:paraId="20CB8A53" w14:textId="77777777" w:rsidR="004B3F04" w:rsidRDefault="004B3F04" w:rsidP="000659BE">
            <w:pPr>
              <w:pStyle w:val="TableText"/>
            </w:pPr>
            <w:r>
              <w:tab/>
            </w:r>
            <w:r>
              <w:tab/>
              <w:t>@typeCode</w:t>
            </w:r>
          </w:p>
        </w:tc>
        <w:tc>
          <w:tcPr>
            <w:tcW w:w="720" w:type="dxa"/>
          </w:tcPr>
          <w:p w14:paraId="3B865597" w14:textId="77777777" w:rsidR="004B3F04" w:rsidRDefault="004B3F04" w:rsidP="000659BE">
            <w:pPr>
              <w:pStyle w:val="TableText"/>
            </w:pPr>
            <w:r>
              <w:t>1..1</w:t>
            </w:r>
          </w:p>
        </w:tc>
        <w:tc>
          <w:tcPr>
            <w:tcW w:w="1152" w:type="dxa"/>
          </w:tcPr>
          <w:p w14:paraId="2B8E479E" w14:textId="77777777" w:rsidR="004B3F04" w:rsidRDefault="004B3F04" w:rsidP="000659BE">
            <w:pPr>
              <w:pStyle w:val="TableText"/>
            </w:pPr>
            <w:r>
              <w:t>SHALL</w:t>
            </w:r>
          </w:p>
        </w:tc>
        <w:tc>
          <w:tcPr>
            <w:tcW w:w="864" w:type="dxa"/>
          </w:tcPr>
          <w:p w14:paraId="0C5E3000" w14:textId="77777777" w:rsidR="004B3F04" w:rsidRDefault="004B3F04" w:rsidP="000659BE">
            <w:pPr>
              <w:pStyle w:val="TableText"/>
            </w:pPr>
          </w:p>
        </w:tc>
        <w:tc>
          <w:tcPr>
            <w:tcW w:w="1104" w:type="dxa"/>
          </w:tcPr>
          <w:p w14:paraId="14641AF0" w14:textId="77777777" w:rsidR="004B3F04" w:rsidRDefault="006C736C" w:rsidP="000659BE">
            <w:pPr>
              <w:pStyle w:val="TableText"/>
            </w:pPr>
            <w:hyperlink w:anchor="C_4499-35800">
              <w:r w:rsidR="004B3F04">
                <w:rPr>
                  <w:rStyle w:val="HyperlinkText9pt"/>
                </w:rPr>
                <w:t>4499-35800</w:t>
              </w:r>
            </w:hyperlink>
          </w:p>
        </w:tc>
        <w:tc>
          <w:tcPr>
            <w:tcW w:w="2975" w:type="dxa"/>
          </w:tcPr>
          <w:p w14:paraId="5F6A1FBC" w14:textId="77777777" w:rsidR="004B3F04" w:rsidRDefault="004B3F04" w:rsidP="000659BE">
            <w:pPr>
              <w:pStyle w:val="TableText"/>
            </w:pPr>
            <w:r>
              <w:t>urn:oid:2.16.840.1.113883.5.90 (HL7ParticipationType) = PART</w:t>
            </w:r>
          </w:p>
        </w:tc>
      </w:tr>
      <w:tr w:rsidR="004B3F04" w14:paraId="7291E06A" w14:textId="77777777" w:rsidTr="000659BE">
        <w:trPr>
          <w:jc w:val="center"/>
        </w:trPr>
        <w:tc>
          <w:tcPr>
            <w:tcW w:w="3345" w:type="dxa"/>
          </w:tcPr>
          <w:p w14:paraId="756B85DD" w14:textId="77777777" w:rsidR="004B3F04" w:rsidRDefault="004B3F04" w:rsidP="000659BE">
            <w:pPr>
              <w:pStyle w:val="TableText"/>
            </w:pPr>
            <w:r>
              <w:tab/>
            </w:r>
            <w:r>
              <w:tab/>
              <w:t>role</w:t>
            </w:r>
          </w:p>
        </w:tc>
        <w:tc>
          <w:tcPr>
            <w:tcW w:w="720" w:type="dxa"/>
          </w:tcPr>
          <w:p w14:paraId="38FB733C" w14:textId="77777777" w:rsidR="004B3F04" w:rsidRDefault="004B3F04" w:rsidP="000659BE">
            <w:pPr>
              <w:pStyle w:val="TableText"/>
            </w:pPr>
            <w:r>
              <w:t>1..1</w:t>
            </w:r>
          </w:p>
        </w:tc>
        <w:tc>
          <w:tcPr>
            <w:tcW w:w="1152" w:type="dxa"/>
          </w:tcPr>
          <w:p w14:paraId="218099B1" w14:textId="77777777" w:rsidR="004B3F04" w:rsidRDefault="004B3F04" w:rsidP="000659BE">
            <w:pPr>
              <w:pStyle w:val="TableText"/>
            </w:pPr>
            <w:r>
              <w:t>SHALL</w:t>
            </w:r>
          </w:p>
        </w:tc>
        <w:tc>
          <w:tcPr>
            <w:tcW w:w="864" w:type="dxa"/>
          </w:tcPr>
          <w:p w14:paraId="5D94ED6C" w14:textId="77777777" w:rsidR="004B3F04" w:rsidRDefault="004B3F04" w:rsidP="000659BE">
            <w:pPr>
              <w:pStyle w:val="TableText"/>
            </w:pPr>
          </w:p>
        </w:tc>
        <w:tc>
          <w:tcPr>
            <w:tcW w:w="1104" w:type="dxa"/>
          </w:tcPr>
          <w:p w14:paraId="35652512" w14:textId="77777777" w:rsidR="004B3F04" w:rsidRDefault="006C736C" w:rsidP="000659BE">
            <w:pPr>
              <w:pStyle w:val="TableText"/>
            </w:pPr>
            <w:hyperlink w:anchor="C_4499-36023">
              <w:r w:rsidR="004B3F04">
                <w:rPr>
                  <w:rStyle w:val="HyperlinkText9pt"/>
                </w:rPr>
                <w:t>4499-36023</w:t>
              </w:r>
            </w:hyperlink>
          </w:p>
        </w:tc>
        <w:tc>
          <w:tcPr>
            <w:tcW w:w="2975" w:type="dxa"/>
          </w:tcPr>
          <w:p w14:paraId="044BFF68"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72432F9" w14:textId="77777777" w:rsidTr="000659BE">
        <w:trPr>
          <w:jc w:val="center"/>
        </w:trPr>
        <w:tc>
          <w:tcPr>
            <w:tcW w:w="3345" w:type="dxa"/>
          </w:tcPr>
          <w:p w14:paraId="615B4615" w14:textId="77777777" w:rsidR="004B3F04" w:rsidRDefault="004B3F04" w:rsidP="000659BE">
            <w:pPr>
              <w:pStyle w:val="TableText"/>
            </w:pPr>
            <w:r>
              <w:tab/>
              <w:t>participation</w:t>
            </w:r>
          </w:p>
        </w:tc>
        <w:tc>
          <w:tcPr>
            <w:tcW w:w="720" w:type="dxa"/>
          </w:tcPr>
          <w:p w14:paraId="059C6BF9" w14:textId="77777777" w:rsidR="004B3F04" w:rsidRDefault="004B3F04" w:rsidP="000659BE">
            <w:pPr>
              <w:pStyle w:val="TableText"/>
            </w:pPr>
            <w:r>
              <w:t>0..1</w:t>
            </w:r>
          </w:p>
        </w:tc>
        <w:tc>
          <w:tcPr>
            <w:tcW w:w="1152" w:type="dxa"/>
          </w:tcPr>
          <w:p w14:paraId="5CE6E8DA" w14:textId="77777777" w:rsidR="004B3F04" w:rsidRDefault="004B3F04" w:rsidP="000659BE">
            <w:pPr>
              <w:pStyle w:val="TableText"/>
            </w:pPr>
            <w:r>
              <w:t>MAY</w:t>
            </w:r>
          </w:p>
        </w:tc>
        <w:tc>
          <w:tcPr>
            <w:tcW w:w="864" w:type="dxa"/>
          </w:tcPr>
          <w:p w14:paraId="217FD248" w14:textId="77777777" w:rsidR="004B3F04" w:rsidRDefault="004B3F04" w:rsidP="000659BE">
            <w:pPr>
              <w:pStyle w:val="TableText"/>
            </w:pPr>
          </w:p>
        </w:tc>
        <w:tc>
          <w:tcPr>
            <w:tcW w:w="1104" w:type="dxa"/>
          </w:tcPr>
          <w:p w14:paraId="3FB2DAE4" w14:textId="77777777" w:rsidR="004B3F04" w:rsidRDefault="006C736C" w:rsidP="000659BE">
            <w:pPr>
              <w:pStyle w:val="TableText"/>
            </w:pPr>
            <w:hyperlink w:anchor="C_4499-34981">
              <w:r w:rsidR="004B3F04">
                <w:rPr>
                  <w:rStyle w:val="HyperlinkText9pt"/>
                </w:rPr>
                <w:t>4499-34981</w:t>
              </w:r>
            </w:hyperlink>
          </w:p>
        </w:tc>
        <w:tc>
          <w:tcPr>
            <w:tcW w:w="2975" w:type="dxa"/>
          </w:tcPr>
          <w:p w14:paraId="4B842249" w14:textId="77777777" w:rsidR="004B3F04" w:rsidRDefault="004B3F04" w:rsidP="000659BE">
            <w:pPr>
              <w:pStyle w:val="TableText"/>
            </w:pPr>
          </w:p>
        </w:tc>
      </w:tr>
      <w:tr w:rsidR="004B3F04" w14:paraId="4E1044F5" w14:textId="77777777" w:rsidTr="000659BE">
        <w:trPr>
          <w:jc w:val="center"/>
        </w:trPr>
        <w:tc>
          <w:tcPr>
            <w:tcW w:w="3345" w:type="dxa"/>
          </w:tcPr>
          <w:p w14:paraId="32C435E0" w14:textId="77777777" w:rsidR="004B3F04" w:rsidRDefault="004B3F04" w:rsidP="000659BE">
            <w:pPr>
              <w:pStyle w:val="TableText"/>
            </w:pPr>
            <w:r>
              <w:tab/>
            </w:r>
            <w:r>
              <w:tab/>
              <w:t>@typeCode</w:t>
            </w:r>
          </w:p>
        </w:tc>
        <w:tc>
          <w:tcPr>
            <w:tcW w:w="720" w:type="dxa"/>
          </w:tcPr>
          <w:p w14:paraId="2C53ADCA" w14:textId="77777777" w:rsidR="004B3F04" w:rsidRDefault="004B3F04" w:rsidP="000659BE">
            <w:pPr>
              <w:pStyle w:val="TableText"/>
            </w:pPr>
            <w:r>
              <w:t>1..1</w:t>
            </w:r>
          </w:p>
        </w:tc>
        <w:tc>
          <w:tcPr>
            <w:tcW w:w="1152" w:type="dxa"/>
          </w:tcPr>
          <w:p w14:paraId="213EE8F0" w14:textId="77777777" w:rsidR="004B3F04" w:rsidRDefault="004B3F04" w:rsidP="000659BE">
            <w:pPr>
              <w:pStyle w:val="TableText"/>
            </w:pPr>
            <w:r>
              <w:t>SHALL</w:t>
            </w:r>
          </w:p>
        </w:tc>
        <w:tc>
          <w:tcPr>
            <w:tcW w:w="864" w:type="dxa"/>
          </w:tcPr>
          <w:p w14:paraId="057B0EC4" w14:textId="77777777" w:rsidR="004B3F04" w:rsidRDefault="004B3F04" w:rsidP="000659BE">
            <w:pPr>
              <w:pStyle w:val="TableText"/>
            </w:pPr>
          </w:p>
        </w:tc>
        <w:tc>
          <w:tcPr>
            <w:tcW w:w="1104" w:type="dxa"/>
          </w:tcPr>
          <w:p w14:paraId="5CF224EE" w14:textId="77777777" w:rsidR="004B3F04" w:rsidRDefault="006C736C" w:rsidP="000659BE">
            <w:pPr>
              <w:pStyle w:val="TableText"/>
            </w:pPr>
            <w:hyperlink w:anchor="C_4499-34986">
              <w:r w:rsidR="004B3F04">
                <w:rPr>
                  <w:rStyle w:val="HyperlinkText9pt"/>
                </w:rPr>
                <w:t>4499-34986</w:t>
              </w:r>
            </w:hyperlink>
          </w:p>
        </w:tc>
        <w:tc>
          <w:tcPr>
            <w:tcW w:w="2975" w:type="dxa"/>
          </w:tcPr>
          <w:p w14:paraId="507FB359" w14:textId="77777777" w:rsidR="004B3F04" w:rsidRDefault="004B3F04" w:rsidP="000659BE">
            <w:pPr>
              <w:pStyle w:val="TableText"/>
            </w:pPr>
            <w:r>
              <w:t>urn:oid:2.16.840.1.113883.5.90 (HL7ParticipationType) = PART</w:t>
            </w:r>
          </w:p>
        </w:tc>
      </w:tr>
      <w:tr w:rsidR="004B3F04" w14:paraId="45D5FBC2" w14:textId="77777777" w:rsidTr="000659BE">
        <w:trPr>
          <w:jc w:val="center"/>
        </w:trPr>
        <w:tc>
          <w:tcPr>
            <w:tcW w:w="3345" w:type="dxa"/>
          </w:tcPr>
          <w:p w14:paraId="61324CDC" w14:textId="77777777" w:rsidR="004B3F04" w:rsidRDefault="004B3F04" w:rsidP="000659BE">
            <w:pPr>
              <w:pStyle w:val="TableText"/>
            </w:pPr>
            <w:r>
              <w:tab/>
            </w:r>
            <w:r>
              <w:tab/>
              <w:t>patient</w:t>
            </w:r>
          </w:p>
        </w:tc>
        <w:tc>
          <w:tcPr>
            <w:tcW w:w="720" w:type="dxa"/>
          </w:tcPr>
          <w:p w14:paraId="61BB764D" w14:textId="77777777" w:rsidR="004B3F04" w:rsidRDefault="004B3F04" w:rsidP="000659BE">
            <w:pPr>
              <w:pStyle w:val="TableText"/>
            </w:pPr>
            <w:r>
              <w:t>1..1</w:t>
            </w:r>
          </w:p>
        </w:tc>
        <w:tc>
          <w:tcPr>
            <w:tcW w:w="1152" w:type="dxa"/>
          </w:tcPr>
          <w:p w14:paraId="6FB654C4" w14:textId="77777777" w:rsidR="004B3F04" w:rsidRDefault="004B3F04" w:rsidP="000659BE">
            <w:pPr>
              <w:pStyle w:val="TableText"/>
            </w:pPr>
            <w:r>
              <w:t>SHALL</w:t>
            </w:r>
          </w:p>
        </w:tc>
        <w:tc>
          <w:tcPr>
            <w:tcW w:w="864" w:type="dxa"/>
          </w:tcPr>
          <w:p w14:paraId="40DED984" w14:textId="77777777" w:rsidR="004B3F04" w:rsidRDefault="004B3F04" w:rsidP="000659BE">
            <w:pPr>
              <w:pStyle w:val="TableText"/>
            </w:pPr>
          </w:p>
        </w:tc>
        <w:tc>
          <w:tcPr>
            <w:tcW w:w="1104" w:type="dxa"/>
          </w:tcPr>
          <w:p w14:paraId="404B6F99" w14:textId="77777777" w:rsidR="004B3F04" w:rsidRDefault="006C736C" w:rsidP="000659BE">
            <w:pPr>
              <w:pStyle w:val="TableText"/>
            </w:pPr>
            <w:hyperlink w:anchor="C_4499-36024">
              <w:r w:rsidR="004B3F04">
                <w:rPr>
                  <w:rStyle w:val="HyperlinkText9pt"/>
                </w:rPr>
                <w:t>4499-36024</w:t>
              </w:r>
            </w:hyperlink>
          </w:p>
        </w:tc>
        <w:tc>
          <w:tcPr>
            <w:tcW w:w="2975" w:type="dxa"/>
          </w:tcPr>
          <w:p w14:paraId="290527D6"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43529A0C" w14:textId="77777777" w:rsidTr="000659BE">
        <w:trPr>
          <w:jc w:val="center"/>
        </w:trPr>
        <w:tc>
          <w:tcPr>
            <w:tcW w:w="3345" w:type="dxa"/>
          </w:tcPr>
          <w:p w14:paraId="3D28121A" w14:textId="77777777" w:rsidR="004B3F04" w:rsidRDefault="004B3F04" w:rsidP="000659BE">
            <w:pPr>
              <w:pStyle w:val="TableText"/>
            </w:pPr>
            <w:r>
              <w:tab/>
              <w:t>outboundRelationship</w:t>
            </w:r>
          </w:p>
        </w:tc>
        <w:tc>
          <w:tcPr>
            <w:tcW w:w="720" w:type="dxa"/>
          </w:tcPr>
          <w:p w14:paraId="454B3401" w14:textId="77777777" w:rsidR="004B3F04" w:rsidRDefault="004B3F04" w:rsidP="000659BE">
            <w:pPr>
              <w:pStyle w:val="TableText"/>
            </w:pPr>
            <w:r>
              <w:t>0..1</w:t>
            </w:r>
          </w:p>
        </w:tc>
        <w:tc>
          <w:tcPr>
            <w:tcW w:w="1152" w:type="dxa"/>
          </w:tcPr>
          <w:p w14:paraId="7116EBEB" w14:textId="77777777" w:rsidR="004B3F04" w:rsidRDefault="004B3F04" w:rsidP="000659BE">
            <w:pPr>
              <w:pStyle w:val="TableText"/>
            </w:pPr>
            <w:r>
              <w:t>MAY</w:t>
            </w:r>
          </w:p>
        </w:tc>
        <w:tc>
          <w:tcPr>
            <w:tcW w:w="864" w:type="dxa"/>
          </w:tcPr>
          <w:p w14:paraId="1765833F" w14:textId="77777777" w:rsidR="004B3F04" w:rsidRDefault="004B3F04" w:rsidP="000659BE">
            <w:pPr>
              <w:pStyle w:val="TableText"/>
            </w:pPr>
          </w:p>
        </w:tc>
        <w:tc>
          <w:tcPr>
            <w:tcW w:w="1104" w:type="dxa"/>
          </w:tcPr>
          <w:p w14:paraId="2C68B884" w14:textId="77777777" w:rsidR="004B3F04" w:rsidRDefault="006C736C" w:rsidP="000659BE">
            <w:pPr>
              <w:pStyle w:val="TableText"/>
            </w:pPr>
            <w:hyperlink w:anchor="C_4499-34214">
              <w:r w:rsidR="004B3F04">
                <w:rPr>
                  <w:rStyle w:val="HyperlinkText9pt"/>
                </w:rPr>
                <w:t>4499-34214</w:t>
              </w:r>
            </w:hyperlink>
          </w:p>
        </w:tc>
        <w:tc>
          <w:tcPr>
            <w:tcW w:w="2975" w:type="dxa"/>
          </w:tcPr>
          <w:p w14:paraId="487B755F" w14:textId="77777777" w:rsidR="004B3F04" w:rsidRDefault="004B3F04" w:rsidP="000659BE">
            <w:pPr>
              <w:pStyle w:val="TableText"/>
            </w:pPr>
          </w:p>
        </w:tc>
      </w:tr>
      <w:tr w:rsidR="004B3F04" w14:paraId="019FAF06" w14:textId="77777777" w:rsidTr="000659BE">
        <w:trPr>
          <w:jc w:val="center"/>
        </w:trPr>
        <w:tc>
          <w:tcPr>
            <w:tcW w:w="3345" w:type="dxa"/>
          </w:tcPr>
          <w:p w14:paraId="52ECA4B6" w14:textId="77777777" w:rsidR="004B3F04" w:rsidRDefault="004B3F04" w:rsidP="000659BE">
            <w:pPr>
              <w:pStyle w:val="TableText"/>
            </w:pPr>
            <w:r>
              <w:tab/>
            </w:r>
            <w:r>
              <w:tab/>
              <w:t>@typeCode</w:t>
            </w:r>
          </w:p>
        </w:tc>
        <w:tc>
          <w:tcPr>
            <w:tcW w:w="720" w:type="dxa"/>
          </w:tcPr>
          <w:p w14:paraId="5B77B89A" w14:textId="77777777" w:rsidR="004B3F04" w:rsidRDefault="004B3F04" w:rsidP="000659BE">
            <w:pPr>
              <w:pStyle w:val="TableText"/>
            </w:pPr>
            <w:r>
              <w:t>1..1</w:t>
            </w:r>
          </w:p>
        </w:tc>
        <w:tc>
          <w:tcPr>
            <w:tcW w:w="1152" w:type="dxa"/>
          </w:tcPr>
          <w:p w14:paraId="1AF1C7A9" w14:textId="77777777" w:rsidR="004B3F04" w:rsidRDefault="004B3F04" w:rsidP="000659BE">
            <w:pPr>
              <w:pStyle w:val="TableText"/>
            </w:pPr>
            <w:r>
              <w:t>SHALL</w:t>
            </w:r>
          </w:p>
        </w:tc>
        <w:tc>
          <w:tcPr>
            <w:tcW w:w="864" w:type="dxa"/>
          </w:tcPr>
          <w:p w14:paraId="48855E75" w14:textId="77777777" w:rsidR="004B3F04" w:rsidRDefault="004B3F04" w:rsidP="000659BE">
            <w:pPr>
              <w:pStyle w:val="TableText"/>
            </w:pPr>
          </w:p>
        </w:tc>
        <w:tc>
          <w:tcPr>
            <w:tcW w:w="1104" w:type="dxa"/>
          </w:tcPr>
          <w:p w14:paraId="3F8593F5" w14:textId="77777777" w:rsidR="004B3F04" w:rsidRDefault="006C736C" w:rsidP="000659BE">
            <w:pPr>
              <w:pStyle w:val="TableText"/>
            </w:pPr>
            <w:hyperlink w:anchor="C_4499-34226">
              <w:r w:rsidR="004B3F04">
                <w:rPr>
                  <w:rStyle w:val="HyperlinkText9pt"/>
                </w:rPr>
                <w:t>4499-34226</w:t>
              </w:r>
            </w:hyperlink>
          </w:p>
        </w:tc>
        <w:tc>
          <w:tcPr>
            <w:tcW w:w="2975" w:type="dxa"/>
          </w:tcPr>
          <w:p w14:paraId="0289F599" w14:textId="77777777" w:rsidR="004B3F04" w:rsidRDefault="004B3F04" w:rsidP="000659BE">
            <w:pPr>
              <w:pStyle w:val="TableText"/>
            </w:pPr>
            <w:r>
              <w:t>urn:oid:2.16.840.1.113883.5.1002 (HL7ActRelationshipType) = REFR</w:t>
            </w:r>
          </w:p>
        </w:tc>
      </w:tr>
      <w:tr w:rsidR="004B3F04" w14:paraId="5DDFED97" w14:textId="77777777" w:rsidTr="000659BE">
        <w:trPr>
          <w:jc w:val="center"/>
        </w:trPr>
        <w:tc>
          <w:tcPr>
            <w:tcW w:w="3345" w:type="dxa"/>
          </w:tcPr>
          <w:p w14:paraId="660A34BF" w14:textId="77777777" w:rsidR="004B3F04" w:rsidRDefault="004B3F04" w:rsidP="000659BE">
            <w:pPr>
              <w:pStyle w:val="TableText"/>
            </w:pPr>
            <w:r>
              <w:tab/>
            </w:r>
            <w:r>
              <w:tab/>
              <w:t>observationCriteria</w:t>
            </w:r>
          </w:p>
        </w:tc>
        <w:tc>
          <w:tcPr>
            <w:tcW w:w="720" w:type="dxa"/>
          </w:tcPr>
          <w:p w14:paraId="309683BC" w14:textId="77777777" w:rsidR="004B3F04" w:rsidRDefault="004B3F04" w:rsidP="000659BE">
            <w:pPr>
              <w:pStyle w:val="TableText"/>
            </w:pPr>
            <w:r>
              <w:t>1..1</w:t>
            </w:r>
          </w:p>
        </w:tc>
        <w:tc>
          <w:tcPr>
            <w:tcW w:w="1152" w:type="dxa"/>
          </w:tcPr>
          <w:p w14:paraId="19488FCD" w14:textId="77777777" w:rsidR="004B3F04" w:rsidRDefault="004B3F04" w:rsidP="000659BE">
            <w:pPr>
              <w:pStyle w:val="TableText"/>
            </w:pPr>
            <w:r>
              <w:t>SHALL</w:t>
            </w:r>
          </w:p>
        </w:tc>
        <w:tc>
          <w:tcPr>
            <w:tcW w:w="864" w:type="dxa"/>
          </w:tcPr>
          <w:p w14:paraId="0FC17069" w14:textId="77777777" w:rsidR="004B3F04" w:rsidRDefault="004B3F04" w:rsidP="000659BE">
            <w:pPr>
              <w:pStyle w:val="TableText"/>
            </w:pPr>
          </w:p>
        </w:tc>
        <w:tc>
          <w:tcPr>
            <w:tcW w:w="1104" w:type="dxa"/>
          </w:tcPr>
          <w:p w14:paraId="0B0223D2" w14:textId="77777777" w:rsidR="004B3F04" w:rsidRDefault="006C736C" w:rsidP="000659BE">
            <w:pPr>
              <w:pStyle w:val="TableText"/>
            </w:pPr>
            <w:hyperlink w:anchor="C_4499-34225">
              <w:r w:rsidR="004B3F04">
                <w:rPr>
                  <w:rStyle w:val="HyperlinkText9pt"/>
                </w:rPr>
                <w:t>4499-34225</w:t>
              </w:r>
            </w:hyperlink>
          </w:p>
        </w:tc>
        <w:tc>
          <w:tcPr>
            <w:tcW w:w="2975" w:type="dxa"/>
          </w:tcPr>
          <w:p w14:paraId="6C24E130" w14:textId="77777777" w:rsidR="004B3F04" w:rsidRDefault="006C736C" w:rsidP="000659BE">
            <w:pPr>
              <w:pStyle w:val="TableText"/>
            </w:pPr>
            <w:hyperlink w:anchor="E_Severity_Observation_2">
              <w:r w:rsidR="004B3F04">
                <w:rPr>
                  <w:rStyle w:val="HyperlinkText9pt"/>
                </w:rPr>
                <w:t>Severity Observation (V2) (identifier: urn:hl7ii:2.16.840.1.113883.10.20.28.4.93:2017-08-01</w:t>
              </w:r>
            </w:hyperlink>
          </w:p>
        </w:tc>
      </w:tr>
      <w:tr w:rsidR="004B3F04" w14:paraId="1E2CA818" w14:textId="77777777" w:rsidTr="000659BE">
        <w:trPr>
          <w:jc w:val="center"/>
        </w:trPr>
        <w:tc>
          <w:tcPr>
            <w:tcW w:w="3345" w:type="dxa"/>
          </w:tcPr>
          <w:p w14:paraId="72AA9D22" w14:textId="77777777" w:rsidR="004B3F04" w:rsidRDefault="004B3F04" w:rsidP="000659BE">
            <w:pPr>
              <w:pStyle w:val="TableText"/>
            </w:pPr>
            <w:r>
              <w:tab/>
              <w:t>outboundRelationship</w:t>
            </w:r>
          </w:p>
        </w:tc>
        <w:tc>
          <w:tcPr>
            <w:tcW w:w="720" w:type="dxa"/>
          </w:tcPr>
          <w:p w14:paraId="165B150B" w14:textId="77777777" w:rsidR="004B3F04" w:rsidRDefault="004B3F04" w:rsidP="000659BE">
            <w:pPr>
              <w:pStyle w:val="TableText"/>
            </w:pPr>
            <w:r>
              <w:t>0..1</w:t>
            </w:r>
          </w:p>
        </w:tc>
        <w:tc>
          <w:tcPr>
            <w:tcW w:w="1152" w:type="dxa"/>
          </w:tcPr>
          <w:p w14:paraId="3F430BDB" w14:textId="77777777" w:rsidR="004B3F04" w:rsidRDefault="004B3F04" w:rsidP="000659BE">
            <w:pPr>
              <w:pStyle w:val="TableText"/>
            </w:pPr>
            <w:r>
              <w:t>MAY</w:t>
            </w:r>
          </w:p>
        </w:tc>
        <w:tc>
          <w:tcPr>
            <w:tcW w:w="864" w:type="dxa"/>
          </w:tcPr>
          <w:p w14:paraId="0A2AA7A1" w14:textId="77777777" w:rsidR="004B3F04" w:rsidRDefault="004B3F04" w:rsidP="000659BE">
            <w:pPr>
              <w:pStyle w:val="TableText"/>
            </w:pPr>
          </w:p>
        </w:tc>
        <w:tc>
          <w:tcPr>
            <w:tcW w:w="1104" w:type="dxa"/>
          </w:tcPr>
          <w:p w14:paraId="216D8184" w14:textId="77777777" w:rsidR="004B3F04" w:rsidRDefault="006C736C" w:rsidP="000659BE">
            <w:pPr>
              <w:pStyle w:val="TableText"/>
            </w:pPr>
            <w:hyperlink w:anchor="C_4499-34704">
              <w:r w:rsidR="004B3F04">
                <w:rPr>
                  <w:rStyle w:val="HyperlinkText9pt"/>
                </w:rPr>
                <w:t>4499-34704</w:t>
              </w:r>
            </w:hyperlink>
          </w:p>
        </w:tc>
        <w:tc>
          <w:tcPr>
            <w:tcW w:w="2975" w:type="dxa"/>
          </w:tcPr>
          <w:p w14:paraId="010E5702" w14:textId="77777777" w:rsidR="004B3F04" w:rsidRDefault="004B3F04" w:rsidP="000659BE">
            <w:pPr>
              <w:pStyle w:val="TableText"/>
            </w:pPr>
          </w:p>
        </w:tc>
      </w:tr>
      <w:tr w:rsidR="004B3F04" w14:paraId="1BB1197C" w14:textId="77777777" w:rsidTr="000659BE">
        <w:trPr>
          <w:jc w:val="center"/>
        </w:trPr>
        <w:tc>
          <w:tcPr>
            <w:tcW w:w="3345" w:type="dxa"/>
          </w:tcPr>
          <w:p w14:paraId="32395552" w14:textId="77777777" w:rsidR="004B3F04" w:rsidRDefault="004B3F04" w:rsidP="000659BE">
            <w:pPr>
              <w:pStyle w:val="TableText"/>
            </w:pPr>
            <w:r>
              <w:tab/>
            </w:r>
            <w:r>
              <w:tab/>
              <w:t>@typeCode</w:t>
            </w:r>
          </w:p>
        </w:tc>
        <w:tc>
          <w:tcPr>
            <w:tcW w:w="720" w:type="dxa"/>
          </w:tcPr>
          <w:p w14:paraId="5C8AFD65" w14:textId="77777777" w:rsidR="004B3F04" w:rsidRDefault="004B3F04" w:rsidP="000659BE">
            <w:pPr>
              <w:pStyle w:val="TableText"/>
            </w:pPr>
            <w:r>
              <w:t>1..1</w:t>
            </w:r>
          </w:p>
        </w:tc>
        <w:tc>
          <w:tcPr>
            <w:tcW w:w="1152" w:type="dxa"/>
          </w:tcPr>
          <w:p w14:paraId="5B2802A4" w14:textId="77777777" w:rsidR="004B3F04" w:rsidRDefault="004B3F04" w:rsidP="000659BE">
            <w:pPr>
              <w:pStyle w:val="TableText"/>
            </w:pPr>
            <w:r>
              <w:t>SHALL</w:t>
            </w:r>
          </w:p>
        </w:tc>
        <w:tc>
          <w:tcPr>
            <w:tcW w:w="864" w:type="dxa"/>
          </w:tcPr>
          <w:p w14:paraId="28FA21CD" w14:textId="77777777" w:rsidR="004B3F04" w:rsidRDefault="004B3F04" w:rsidP="000659BE">
            <w:pPr>
              <w:pStyle w:val="TableText"/>
            </w:pPr>
          </w:p>
        </w:tc>
        <w:tc>
          <w:tcPr>
            <w:tcW w:w="1104" w:type="dxa"/>
          </w:tcPr>
          <w:p w14:paraId="1EEF6F3F" w14:textId="77777777" w:rsidR="004B3F04" w:rsidRDefault="006C736C" w:rsidP="000659BE">
            <w:pPr>
              <w:pStyle w:val="TableText"/>
            </w:pPr>
            <w:hyperlink w:anchor="C_4499-34709">
              <w:r w:rsidR="004B3F04">
                <w:rPr>
                  <w:rStyle w:val="HyperlinkText9pt"/>
                </w:rPr>
                <w:t>4499-34709</w:t>
              </w:r>
            </w:hyperlink>
          </w:p>
        </w:tc>
        <w:tc>
          <w:tcPr>
            <w:tcW w:w="2975" w:type="dxa"/>
          </w:tcPr>
          <w:p w14:paraId="628B7916" w14:textId="77777777" w:rsidR="004B3F04" w:rsidRDefault="004B3F04" w:rsidP="000659BE">
            <w:pPr>
              <w:pStyle w:val="TableText"/>
            </w:pPr>
            <w:r>
              <w:t>REFR</w:t>
            </w:r>
          </w:p>
        </w:tc>
      </w:tr>
      <w:tr w:rsidR="004B3F04" w14:paraId="0DC5CAA3" w14:textId="77777777" w:rsidTr="000659BE">
        <w:trPr>
          <w:jc w:val="center"/>
        </w:trPr>
        <w:tc>
          <w:tcPr>
            <w:tcW w:w="3345" w:type="dxa"/>
          </w:tcPr>
          <w:p w14:paraId="742B7160" w14:textId="77777777" w:rsidR="004B3F04" w:rsidRDefault="004B3F04" w:rsidP="000659BE">
            <w:pPr>
              <w:pStyle w:val="TableText"/>
            </w:pPr>
            <w:r>
              <w:tab/>
            </w:r>
            <w:r>
              <w:tab/>
              <w:t>observationCriteria</w:t>
            </w:r>
          </w:p>
        </w:tc>
        <w:tc>
          <w:tcPr>
            <w:tcW w:w="720" w:type="dxa"/>
          </w:tcPr>
          <w:p w14:paraId="41A96D15" w14:textId="77777777" w:rsidR="004B3F04" w:rsidRDefault="004B3F04" w:rsidP="000659BE">
            <w:pPr>
              <w:pStyle w:val="TableText"/>
            </w:pPr>
            <w:r>
              <w:t>1..1</w:t>
            </w:r>
          </w:p>
        </w:tc>
        <w:tc>
          <w:tcPr>
            <w:tcW w:w="1152" w:type="dxa"/>
          </w:tcPr>
          <w:p w14:paraId="1BCA8630" w14:textId="77777777" w:rsidR="004B3F04" w:rsidRDefault="004B3F04" w:rsidP="000659BE">
            <w:pPr>
              <w:pStyle w:val="TableText"/>
            </w:pPr>
            <w:r>
              <w:t>SHALL</w:t>
            </w:r>
          </w:p>
        </w:tc>
        <w:tc>
          <w:tcPr>
            <w:tcW w:w="864" w:type="dxa"/>
          </w:tcPr>
          <w:p w14:paraId="438AA4D2" w14:textId="77777777" w:rsidR="004B3F04" w:rsidRDefault="004B3F04" w:rsidP="000659BE">
            <w:pPr>
              <w:pStyle w:val="TableText"/>
            </w:pPr>
          </w:p>
        </w:tc>
        <w:tc>
          <w:tcPr>
            <w:tcW w:w="1104" w:type="dxa"/>
          </w:tcPr>
          <w:p w14:paraId="38E1EDC6" w14:textId="77777777" w:rsidR="004B3F04" w:rsidRDefault="006C736C" w:rsidP="000659BE">
            <w:pPr>
              <w:pStyle w:val="TableText"/>
            </w:pPr>
            <w:hyperlink w:anchor="C_4499-34705">
              <w:r w:rsidR="004B3F04">
                <w:rPr>
                  <w:rStyle w:val="HyperlinkText9pt"/>
                </w:rPr>
                <w:t>4499-34705</w:t>
              </w:r>
            </w:hyperlink>
          </w:p>
        </w:tc>
        <w:tc>
          <w:tcPr>
            <w:tcW w:w="2975" w:type="dxa"/>
          </w:tcPr>
          <w:p w14:paraId="4E6B8478" w14:textId="77777777" w:rsidR="004B3F04" w:rsidRDefault="004B3F04" w:rsidP="000659BE">
            <w:pPr>
              <w:pStyle w:val="TableText"/>
            </w:pPr>
          </w:p>
        </w:tc>
      </w:tr>
      <w:tr w:rsidR="004B3F04" w14:paraId="3A6E9AA7" w14:textId="77777777" w:rsidTr="000659BE">
        <w:trPr>
          <w:jc w:val="center"/>
        </w:trPr>
        <w:tc>
          <w:tcPr>
            <w:tcW w:w="3345" w:type="dxa"/>
          </w:tcPr>
          <w:p w14:paraId="77FB76EC" w14:textId="77777777" w:rsidR="004B3F04" w:rsidRDefault="004B3F04" w:rsidP="000659BE">
            <w:pPr>
              <w:pStyle w:val="TableText"/>
            </w:pPr>
            <w:r>
              <w:tab/>
            </w:r>
            <w:r>
              <w:tab/>
            </w:r>
            <w:r>
              <w:tab/>
              <w:t>@classCode</w:t>
            </w:r>
          </w:p>
        </w:tc>
        <w:tc>
          <w:tcPr>
            <w:tcW w:w="720" w:type="dxa"/>
          </w:tcPr>
          <w:p w14:paraId="050E4648" w14:textId="77777777" w:rsidR="004B3F04" w:rsidRDefault="004B3F04" w:rsidP="000659BE">
            <w:pPr>
              <w:pStyle w:val="TableText"/>
            </w:pPr>
            <w:r>
              <w:t>1..1</w:t>
            </w:r>
          </w:p>
        </w:tc>
        <w:tc>
          <w:tcPr>
            <w:tcW w:w="1152" w:type="dxa"/>
          </w:tcPr>
          <w:p w14:paraId="0FAAE617" w14:textId="77777777" w:rsidR="004B3F04" w:rsidRDefault="004B3F04" w:rsidP="000659BE">
            <w:pPr>
              <w:pStyle w:val="TableText"/>
            </w:pPr>
            <w:r>
              <w:t>SHALL</w:t>
            </w:r>
          </w:p>
        </w:tc>
        <w:tc>
          <w:tcPr>
            <w:tcW w:w="864" w:type="dxa"/>
          </w:tcPr>
          <w:p w14:paraId="2A49C118" w14:textId="77777777" w:rsidR="004B3F04" w:rsidRDefault="004B3F04" w:rsidP="000659BE">
            <w:pPr>
              <w:pStyle w:val="TableText"/>
            </w:pPr>
          </w:p>
        </w:tc>
        <w:tc>
          <w:tcPr>
            <w:tcW w:w="1104" w:type="dxa"/>
          </w:tcPr>
          <w:p w14:paraId="6A818D28" w14:textId="77777777" w:rsidR="004B3F04" w:rsidRDefault="006C736C" w:rsidP="000659BE">
            <w:pPr>
              <w:pStyle w:val="TableText"/>
            </w:pPr>
            <w:hyperlink w:anchor="C_4499-34707">
              <w:r w:rsidR="004B3F04">
                <w:rPr>
                  <w:rStyle w:val="HyperlinkText9pt"/>
                </w:rPr>
                <w:t>4499-34707</w:t>
              </w:r>
            </w:hyperlink>
          </w:p>
        </w:tc>
        <w:tc>
          <w:tcPr>
            <w:tcW w:w="2975" w:type="dxa"/>
          </w:tcPr>
          <w:p w14:paraId="071136C3" w14:textId="77777777" w:rsidR="004B3F04" w:rsidRDefault="004B3F04" w:rsidP="000659BE">
            <w:pPr>
              <w:pStyle w:val="TableText"/>
            </w:pPr>
            <w:r>
              <w:t>OBS</w:t>
            </w:r>
          </w:p>
        </w:tc>
      </w:tr>
      <w:tr w:rsidR="004B3F04" w14:paraId="0CFDA298" w14:textId="77777777" w:rsidTr="000659BE">
        <w:trPr>
          <w:jc w:val="center"/>
        </w:trPr>
        <w:tc>
          <w:tcPr>
            <w:tcW w:w="3345" w:type="dxa"/>
          </w:tcPr>
          <w:p w14:paraId="402FBAE8" w14:textId="77777777" w:rsidR="004B3F04" w:rsidRDefault="004B3F04" w:rsidP="000659BE">
            <w:pPr>
              <w:pStyle w:val="TableText"/>
            </w:pPr>
            <w:r>
              <w:tab/>
            </w:r>
            <w:r>
              <w:tab/>
            </w:r>
            <w:r>
              <w:tab/>
              <w:t>@moodCode</w:t>
            </w:r>
          </w:p>
        </w:tc>
        <w:tc>
          <w:tcPr>
            <w:tcW w:w="720" w:type="dxa"/>
          </w:tcPr>
          <w:p w14:paraId="02221FA4" w14:textId="77777777" w:rsidR="004B3F04" w:rsidRDefault="004B3F04" w:rsidP="000659BE">
            <w:pPr>
              <w:pStyle w:val="TableText"/>
            </w:pPr>
            <w:r>
              <w:t>1..1</w:t>
            </w:r>
          </w:p>
        </w:tc>
        <w:tc>
          <w:tcPr>
            <w:tcW w:w="1152" w:type="dxa"/>
          </w:tcPr>
          <w:p w14:paraId="72248362" w14:textId="77777777" w:rsidR="004B3F04" w:rsidRDefault="004B3F04" w:rsidP="000659BE">
            <w:pPr>
              <w:pStyle w:val="TableText"/>
            </w:pPr>
            <w:r>
              <w:t>SHALL</w:t>
            </w:r>
          </w:p>
        </w:tc>
        <w:tc>
          <w:tcPr>
            <w:tcW w:w="864" w:type="dxa"/>
          </w:tcPr>
          <w:p w14:paraId="7DD13844" w14:textId="77777777" w:rsidR="004B3F04" w:rsidRDefault="004B3F04" w:rsidP="000659BE">
            <w:pPr>
              <w:pStyle w:val="TableText"/>
            </w:pPr>
          </w:p>
        </w:tc>
        <w:tc>
          <w:tcPr>
            <w:tcW w:w="1104" w:type="dxa"/>
          </w:tcPr>
          <w:p w14:paraId="5E688E99" w14:textId="77777777" w:rsidR="004B3F04" w:rsidRDefault="006C736C" w:rsidP="000659BE">
            <w:pPr>
              <w:pStyle w:val="TableText"/>
            </w:pPr>
            <w:hyperlink w:anchor="C_4499-34708">
              <w:r w:rsidR="004B3F04">
                <w:rPr>
                  <w:rStyle w:val="HyperlinkText9pt"/>
                </w:rPr>
                <w:t>4499-34708</w:t>
              </w:r>
            </w:hyperlink>
          </w:p>
        </w:tc>
        <w:tc>
          <w:tcPr>
            <w:tcW w:w="2975" w:type="dxa"/>
          </w:tcPr>
          <w:p w14:paraId="6C337432" w14:textId="77777777" w:rsidR="004B3F04" w:rsidRDefault="004B3F04" w:rsidP="000659BE">
            <w:pPr>
              <w:pStyle w:val="TableText"/>
            </w:pPr>
            <w:r>
              <w:t>EVN</w:t>
            </w:r>
          </w:p>
        </w:tc>
      </w:tr>
      <w:tr w:rsidR="004B3F04" w14:paraId="5173B6EF" w14:textId="77777777" w:rsidTr="000659BE">
        <w:trPr>
          <w:jc w:val="center"/>
        </w:trPr>
        <w:tc>
          <w:tcPr>
            <w:tcW w:w="3345" w:type="dxa"/>
          </w:tcPr>
          <w:p w14:paraId="79536194" w14:textId="77777777" w:rsidR="004B3F04" w:rsidRDefault="004B3F04" w:rsidP="000659BE">
            <w:pPr>
              <w:pStyle w:val="TableText"/>
            </w:pPr>
            <w:r>
              <w:tab/>
            </w:r>
            <w:r>
              <w:tab/>
            </w:r>
            <w:r>
              <w:tab/>
              <w:t>code</w:t>
            </w:r>
          </w:p>
        </w:tc>
        <w:tc>
          <w:tcPr>
            <w:tcW w:w="720" w:type="dxa"/>
          </w:tcPr>
          <w:p w14:paraId="0ED36C18" w14:textId="77777777" w:rsidR="004B3F04" w:rsidRDefault="004B3F04" w:rsidP="000659BE">
            <w:pPr>
              <w:pStyle w:val="TableText"/>
            </w:pPr>
            <w:r>
              <w:t>1..1</w:t>
            </w:r>
          </w:p>
        </w:tc>
        <w:tc>
          <w:tcPr>
            <w:tcW w:w="1152" w:type="dxa"/>
          </w:tcPr>
          <w:p w14:paraId="5FE69BF9" w14:textId="77777777" w:rsidR="004B3F04" w:rsidRDefault="004B3F04" w:rsidP="000659BE">
            <w:pPr>
              <w:pStyle w:val="TableText"/>
            </w:pPr>
            <w:r>
              <w:t>SHALL</w:t>
            </w:r>
          </w:p>
        </w:tc>
        <w:tc>
          <w:tcPr>
            <w:tcW w:w="864" w:type="dxa"/>
          </w:tcPr>
          <w:p w14:paraId="2CFA95B2" w14:textId="77777777" w:rsidR="004B3F04" w:rsidRDefault="004B3F04" w:rsidP="000659BE">
            <w:pPr>
              <w:pStyle w:val="TableText"/>
            </w:pPr>
          </w:p>
        </w:tc>
        <w:tc>
          <w:tcPr>
            <w:tcW w:w="1104" w:type="dxa"/>
          </w:tcPr>
          <w:p w14:paraId="244D9945" w14:textId="77777777" w:rsidR="004B3F04" w:rsidRDefault="006C736C" w:rsidP="000659BE">
            <w:pPr>
              <w:pStyle w:val="TableText"/>
            </w:pPr>
            <w:hyperlink w:anchor="C_4499-34706">
              <w:r w:rsidR="004B3F04">
                <w:rPr>
                  <w:rStyle w:val="HyperlinkText9pt"/>
                </w:rPr>
                <w:t>4499-34706</w:t>
              </w:r>
            </w:hyperlink>
          </w:p>
        </w:tc>
        <w:tc>
          <w:tcPr>
            <w:tcW w:w="2975" w:type="dxa"/>
          </w:tcPr>
          <w:p w14:paraId="4FFDAA1B" w14:textId="77777777" w:rsidR="004B3F04" w:rsidRDefault="004B3F04" w:rsidP="000659BE">
            <w:pPr>
              <w:pStyle w:val="TableText"/>
            </w:pPr>
          </w:p>
        </w:tc>
      </w:tr>
      <w:tr w:rsidR="004B3F04" w14:paraId="72A6F469" w14:textId="77777777" w:rsidTr="000659BE">
        <w:trPr>
          <w:jc w:val="center"/>
        </w:trPr>
        <w:tc>
          <w:tcPr>
            <w:tcW w:w="3345" w:type="dxa"/>
          </w:tcPr>
          <w:p w14:paraId="5F3DC298" w14:textId="77777777" w:rsidR="004B3F04" w:rsidRDefault="004B3F04" w:rsidP="000659BE">
            <w:pPr>
              <w:pStyle w:val="TableText"/>
            </w:pPr>
            <w:r>
              <w:tab/>
            </w:r>
            <w:r>
              <w:tab/>
            </w:r>
            <w:r>
              <w:tab/>
            </w:r>
            <w:r>
              <w:tab/>
              <w:t>@code</w:t>
            </w:r>
          </w:p>
        </w:tc>
        <w:tc>
          <w:tcPr>
            <w:tcW w:w="720" w:type="dxa"/>
          </w:tcPr>
          <w:p w14:paraId="5F5F1DE7" w14:textId="77777777" w:rsidR="004B3F04" w:rsidRDefault="004B3F04" w:rsidP="000659BE">
            <w:pPr>
              <w:pStyle w:val="TableText"/>
            </w:pPr>
            <w:r>
              <w:t>1..1</w:t>
            </w:r>
          </w:p>
        </w:tc>
        <w:tc>
          <w:tcPr>
            <w:tcW w:w="1152" w:type="dxa"/>
          </w:tcPr>
          <w:p w14:paraId="5F0B1B35" w14:textId="77777777" w:rsidR="004B3F04" w:rsidRDefault="004B3F04" w:rsidP="000659BE">
            <w:pPr>
              <w:pStyle w:val="TableText"/>
            </w:pPr>
            <w:r>
              <w:t>SHALL</w:t>
            </w:r>
          </w:p>
        </w:tc>
        <w:tc>
          <w:tcPr>
            <w:tcW w:w="864" w:type="dxa"/>
          </w:tcPr>
          <w:p w14:paraId="481F967F" w14:textId="77777777" w:rsidR="004B3F04" w:rsidRDefault="004B3F04" w:rsidP="000659BE">
            <w:pPr>
              <w:pStyle w:val="TableText"/>
            </w:pPr>
          </w:p>
        </w:tc>
        <w:tc>
          <w:tcPr>
            <w:tcW w:w="1104" w:type="dxa"/>
          </w:tcPr>
          <w:p w14:paraId="7EDD6298" w14:textId="77777777" w:rsidR="004B3F04" w:rsidRDefault="006C736C" w:rsidP="000659BE">
            <w:pPr>
              <w:pStyle w:val="TableText"/>
            </w:pPr>
            <w:hyperlink w:anchor="C_4499-34698">
              <w:r w:rsidR="004B3F04">
                <w:rPr>
                  <w:rStyle w:val="HyperlinkText9pt"/>
                </w:rPr>
                <w:t>4499-34698</w:t>
              </w:r>
            </w:hyperlink>
          </w:p>
        </w:tc>
        <w:tc>
          <w:tcPr>
            <w:tcW w:w="2975" w:type="dxa"/>
          </w:tcPr>
          <w:p w14:paraId="0E1C66F8" w14:textId="77777777" w:rsidR="004B3F04" w:rsidRDefault="004B3F04" w:rsidP="000659BE">
            <w:pPr>
              <w:pStyle w:val="TableText"/>
            </w:pPr>
            <w:r>
              <w:t>ASSERTION</w:t>
            </w:r>
          </w:p>
        </w:tc>
      </w:tr>
      <w:tr w:rsidR="004B3F04" w14:paraId="0BFFBB9C" w14:textId="77777777" w:rsidTr="000659BE">
        <w:trPr>
          <w:jc w:val="center"/>
        </w:trPr>
        <w:tc>
          <w:tcPr>
            <w:tcW w:w="3345" w:type="dxa"/>
          </w:tcPr>
          <w:p w14:paraId="09FB4274" w14:textId="77777777" w:rsidR="004B3F04" w:rsidRDefault="004B3F04" w:rsidP="000659BE">
            <w:pPr>
              <w:pStyle w:val="TableText"/>
            </w:pPr>
            <w:r>
              <w:tab/>
            </w:r>
            <w:r>
              <w:tab/>
            </w:r>
            <w:r>
              <w:tab/>
            </w:r>
            <w:r>
              <w:tab/>
              <w:t>@codeSystem</w:t>
            </w:r>
          </w:p>
        </w:tc>
        <w:tc>
          <w:tcPr>
            <w:tcW w:w="720" w:type="dxa"/>
          </w:tcPr>
          <w:p w14:paraId="07311B9C" w14:textId="77777777" w:rsidR="004B3F04" w:rsidRDefault="004B3F04" w:rsidP="000659BE">
            <w:pPr>
              <w:pStyle w:val="TableText"/>
            </w:pPr>
            <w:r>
              <w:t>1..1</w:t>
            </w:r>
          </w:p>
        </w:tc>
        <w:tc>
          <w:tcPr>
            <w:tcW w:w="1152" w:type="dxa"/>
          </w:tcPr>
          <w:p w14:paraId="01FCDD62" w14:textId="77777777" w:rsidR="004B3F04" w:rsidRDefault="004B3F04" w:rsidP="000659BE">
            <w:pPr>
              <w:pStyle w:val="TableText"/>
            </w:pPr>
            <w:r>
              <w:t>SHALL</w:t>
            </w:r>
          </w:p>
        </w:tc>
        <w:tc>
          <w:tcPr>
            <w:tcW w:w="864" w:type="dxa"/>
          </w:tcPr>
          <w:p w14:paraId="5CC5A46F" w14:textId="77777777" w:rsidR="004B3F04" w:rsidRDefault="004B3F04" w:rsidP="000659BE">
            <w:pPr>
              <w:pStyle w:val="TableText"/>
            </w:pPr>
          </w:p>
        </w:tc>
        <w:tc>
          <w:tcPr>
            <w:tcW w:w="1104" w:type="dxa"/>
          </w:tcPr>
          <w:p w14:paraId="25421A22" w14:textId="77777777" w:rsidR="004B3F04" w:rsidRDefault="006C736C" w:rsidP="000659BE">
            <w:pPr>
              <w:pStyle w:val="TableText"/>
            </w:pPr>
            <w:hyperlink w:anchor="C_4499-34699">
              <w:r w:rsidR="004B3F04">
                <w:rPr>
                  <w:rStyle w:val="HyperlinkText9pt"/>
                </w:rPr>
                <w:t>4499-</w:t>
              </w:r>
              <w:r w:rsidR="004B3F04">
                <w:rPr>
                  <w:rStyle w:val="HyperlinkText9pt"/>
                </w:rPr>
                <w:lastRenderedPageBreak/>
                <w:t>34699</w:t>
              </w:r>
            </w:hyperlink>
          </w:p>
        </w:tc>
        <w:tc>
          <w:tcPr>
            <w:tcW w:w="2975" w:type="dxa"/>
          </w:tcPr>
          <w:p w14:paraId="73F152BB" w14:textId="77777777" w:rsidR="004B3F04" w:rsidRDefault="004B3F04" w:rsidP="000659BE">
            <w:pPr>
              <w:pStyle w:val="TableText"/>
            </w:pPr>
            <w:r>
              <w:lastRenderedPageBreak/>
              <w:t xml:space="preserve">urn:oid:2.16.840.1.113883.5.4 </w:t>
            </w:r>
            <w:r>
              <w:lastRenderedPageBreak/>
              <w:t>(HL7ActCode) = 2.16.840.1.113883.5.4</w:t>
            </w:r>
          </w:p>
        </w:tc>
      </w:tr>
      <w:tr w:rsidR="004B3F04" w14:paraId="17F4B881" w14:textId="77777777" w:rsidTr="000659BE">
        <w:trPr>
          <w:jc w:val="center"/>
        </w:trPr>
        <w:tc>
          <w:tcPr>
            <w:tcW w:w="3345" w:type="dxa"/>
          </w:tcPr>
          <w:p w14:paraId="6CCD03E5" w14:textId="77777777" w:rsidR="004B3F04" w:rsidRDefault="004B3F04" w:rsidP="000659BE">
            <w:pPr>
              <w:pStyle w:val="TableText"/>
            </w:pPr>
            <w:r>
              <w:lastRenderedPageBreak/>
              <w:tab/>
            </w:r>
            <w:r>
              <w:tab/>
            </w:r>
            <w:r>
              <w:tab/>
              <w:t>value</w:t>
            </w:r>
          </w:p>
        </w:tc>
        <w:tc>
          <w:tcPr>
            <w:tcW w:w="720" w:type="dxa"/>
          </w:tcPr>
          <w:p w14:paraId="101B5930" w14:textId="77777777" w:rsidR="004B3F04" w:rsidRDefault="004B3F04" w:rsidP="000659BE">
            <w:pPr>
              <w:pStyle w:val="TableText"/>
            </w:pPr>
            <w:r>
              <w:t>1..1</w:t>
            </w:r>
          </w:p>
        </w:tc>
        <w:tc>
          <w:tcPr>
            <w:tcW w:w="1152" w:type="dxa"/>
          </w:tcPr>
          <w:p w14:paraId="0439369F" w14:textId="77777777" w:rsidR="004B3F04" w:rsidRDefault="004B3F04" w:rsidP="000659BE">
            <w:pPr>
              <w:pStyle w:val="TableText"/>
            </w:pPr>
            <w:r>
              <w:t>SHALL</w:t>
            </w:r>
          </w:p>
        </w:tc>
        <w:tc>
          <w:tcPr>
            <w:tcW w:w="864" w:type="dxa"/>
          </w:tcPr>
          <w:p w14:paraId="21F11D5F" w14:textId="77777777" w:rsidR="004B3F04" w:rsidRDefault="004B3F04" w:rsidP="000659BE">
            <w:pPr>
              <w:pStyle w:val="TableText"/>
            </w:pPr>
            <w:r>
              <w:t>CD</w:t>
            </w:r>
          </w:p>
        </w:tc>
        <w:tc>
          <w:tcPr>
            <w:tcW w:w="1104" w:type="dxa"/>
          </w:tcPr>
          <w:p w14:paraId="3A009469" w14:textId="77777777" w:rsidR="004B3F04" w:rsidRDefault="006C736C" w:rsidP="000659BE">
            <w:pPr>
              <w:pStyle w:val="TableText"/>
            </w:pPr>
            <w:hyperlink w:anchor="C_4499-34700">
              <w:r w:rsidR="004B3F04">
                <w:rPr>
                  <w:rStyle w:val="HyperlinkText9pt"/>
                </w:rPr>
                <w:t>4499-34700</w:t>
              </w:r>
            </w:hyperlink>
          </w:p>
        </w:tc>
        <w:tc>
          <w:tcPr>
            <w:tcW w:w="2975" w:type="dxa"/>
          </w:tcPr>
          <w:p w14:paraId="434A6440" w14:textId="77777777" w:rsidR="004B3F04" w:rsidRDefault="004B3F04" w:rsidP="000659BE">
            <w:pPr>
              <w:pStyle w:val="TableText"/>
            </w:pPr>
          </w:p>
        </w:tc>
      </w:tr>
      <w:tr w:rsidR="004B3F04" w14:paraId="520CF636" w14:textId="77777777" w:rsidTr="000659BE">
        <w:trPr>
          <w:jc w:val="center"/>
        </w:trPr>
        <w:tc>
          <w:tcPr>
            <w:tcW w:w="3345" w:type="dxa"/>
          </w:tcPr>
          <w:p w14:paraId="2256EAC2" w14:textId="77777777" w:rsidR="004B3F04" w:rsidRDefault="004B3F04" w:rsidP="000659BE">
            <w:pPr>
              <w:pStyle w:val="TableText"/>
            </w:pPr>
            <w:r>
              <w:tab/>
            </w:r>
            <w:r>
              <w:tab/>
            </w:r>
            <w:r>
              <w:tab/>
            </w:r>
            <w:r>
              <w:tab/>
              <w:t>@valueSet</w:t>
            </w:r>
          </w:p>
        </w:tc>
        <w:tc>
          <w:tcPr>
            <w:tcW w:w="720" w:type="dxa"/>
          </w:tcPr>
          <w:p w14:paraId="7B78C94C" w14:textId="77777777" w:rsidR="004B3F04" w:rsidRDefault="004B3F04" w:rsidP="000659BE">
            <w:pPr>
              <w:pStyle w:val="TableText"/>
            </w:pPr>
            <w:r>
              <w:t>0..1</w:t>
            </w:r>
          </w:p>
        </w:tc>
        <w:tc>
          <w:tcPr>
            <w:tcW w:w="1152" w:type="dxa"/>
          </w:tcPr>
          <w:p w14:paraId="63CF6AFC" w14:textId="77777777" w:rsidR="004B3F04" w:rsidRDefault="004B3F04" w:rsidP="000659BE">
            <w:pPr>
              <w:pStyle w:val="TableText"/>
            </w:pPr>
            <w:r>
              <w:t>SHOULD</w:t>
            </w:r>
          </w:p>
        </w:tc>
        <w:tc>
          <w:tcPr>
            <w:tcW w:w="864" w:type="dxa"/>
          </w:tcPr>
          <w:p w14:paraId="2748217C" w14:textId="77777777" w:rsidR="004B3F04" w:rsidRDefault="004B3F04" w:rsidP="000659BE">
            <w:pPr>
              <w:pStyle w:val="TableText"/>
            </w:pPr>
          </w:p>
        </w:tc>
        <w:tc>
          <w:tcPr>
            <w:tcW w:w="1104" w:type="dxa"/>
          </w:tcPr>
          <w:p w14:paraId="15396705" w14:textId="77777777" w:rsidR="004B3F04" w:rsidRDefault="006C736C" w:rsidP="000659BE">
            <w:pPr>
              <w:pStyle w:val="TableText"/>
            </w:pPr>
            <w:hyperlink w:anchor="C_4499-34701">
              <w:r w:rsidR="004B3F04">
                <w:rPr>
                  <w:rStyle w:val="HyperlinkText9pt"/>
                </w:rPr>
                <w:t>4499-34701</w:t>
              </w:r>
            </w:hyperlink>
          </w:p>
        </w:tc>
        <w:tc>
          <w:tcPr>
            <w:tcW w:w="2975" w:type="dxa"/>
          </w:tcPr>
          <w:p w14:paraId="5631DD8B" w14:textId="77777777" w:rsidR="004B3F04" w:rsidRDefault="004B3F04" w:rsidP="000659BE">
            <w:pPr>
              <w:pStyle w:val="TableText"/>
            </w:pPr>
          </w:p>
        </w:tc>
      </w:tr>
    </w:tbl>
    <w:p w14:paraId="564E51DA" w14:textId="77777777" w:rsidR="004B3F04" w:rsidRDefault="004B3F04" w:rsidP="004B3F04">
      <w:pPr>
        <w:pStyle w:val="BodyText"/>
      </w:pPr>
    </w:p>
    <w:p w14:paraId="15A7090A" w14:textId="77777777" w:rsidR="004B3F04" w:rsidRDefault="004B3F04" w:rsidP="007E63CC">
      <w:pPr>
        <w:numPr>
          <w:ilvl w:val="0"/>
          <w:numId w:val="9"/>
        </w:numPr>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urn:oid:2.16.840.1.113883.5.6</w:t>
      </w:r>
      <w:r>
        <w:t>)</w:t>
      </w:r>
      <w:bookmarkStart w:id="765" w:name="C_4499-34241"/>
      <w:r>
        <w:t xml:space="preserve"> (CONF:4499-34241)</w:t>
      </w:r>
      <w:bookmarkEnd w:id="765"/>
      <w:r>
        <w:t>.</w:t>
      </w:r>
    </w:p>
    <w:p w14:paraId="44128D3D" w14:textId="77777777" w:rsidR="004B3F04" w:rsidRDefault="004B3F04" w:rsidP="007E63CC">
      <w:pPr>
        <w:numPr>
          <w:ilvl w:val="0"/>
          <w:numId w:val="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766" w:name="C_4499-34242"/>
      <w:r>
        <w:t xml:space="preserve"> (CONF:4499-34242)</w:t>
      </w:r>
      <w:bookmarkEnd w:id="766"/>
      <w:r>
        <w:t>.</w:t>
      </w:r>
    </w:p>
    <w:p w14:paraId="16C13760" w14:textId="77777777" w:rsidR="004B3F04" w:rsidRDefault="004B3F04" w:rsidP="007E63CC">
      <w:pPr>
        <w:numPr>
          <w:ilvl w:val="0"/>
          <w:numId w:val="9"/>
        </w:numPr>
      </w:pPr>
      <w:r>
        <w:rPr>
          <w:rStyle w:val="keyword"/>
        </w:rPr>
        <w:t>SHALL NOT</w:t>
      </w:r>
      <w:r>
        <w:t xml:space="preserve"> contain [0..0] </w:t>
      </w:r>
      <w:r>
        <w:rPr>
          <w:rStyle w:val="XMLnameBold"/>
        </w:rPr>
        <w:t>@actionNegationInd</w:t>
      </w:r>
      <w:bookmarkStart w:id="767" w:name="C_4499-34759"/>
      <w:r>
        <w:t xml:space="preserve"> (CONF:4499-34759)</w:t>
      </w:r>
      <w:bookmarkEnd w:id="767"/>
      <w:r>
        <w:t>.</w:t>
      </w:r>
    </w:p>
    <w:p w14:paraId="0D762C07" w14:textId="77777777" w:rsidR="004B3F04" w:rsidRDefault="004B3F04" w:rsidP="007E63CC">
      <w:pPr>
        <w:numPr>
          <w:ilvl w:val="0"/>
          <w:numId w:val="9"/>
        </w:numPr>
      </w:pPr>
      <w:r>
        <w:rPr>
          <w:rStyle w:val="keyword"/>
        </w:rPr>
        <w:t>SHALL</w:t>
      </w:r>
      <w:r>
        <w:t xml:space="preserve"> contain exactly one [1..1] </w:t>
      </w:r>
      <w:r>
        <w:rPr>
          <w:rStyle w:val="XMLnameBold"/>
        </w:rPr>
        <w:t>templateId</w:t>
      </w:r>
      <w:bookmarkStart w:id="768" w:name="C_4499-34215"/>
      <w:r>
        <w:t xml:space="preserve"> (CONF:4499-34215)</w:t>
      </w:r>
      <w:bookmarkEnd w:id="768"/>
      <w:r>
        <w:t>.</w:t>
      </w:r>
    </w:p>
    <w:p w14:paraId="0983CD55" w14:textId="77777777" w:rsidR="004B3F04" w:rsidRDefault="004B3F04" w:rsidP="007E63CC">
      <w:pPr>
        <w:numPr>
          <w:ilvl w:val="1"/>
          <w:numId w:val="9"/>
        </w:numPr>
      </w:pPr>
      <w:r>
        <w:t xml:space="preserve">This templateId </w:t>
      </w:r>
      <w:r>
        <w:rPr>
          <w:rStyle w:val="keyword"/>
        </w:rPr>
        <w:t>SHALL</w:t>
      </w:r>
      <w:r>
        <w:t xml:space="preserve"> contain exactly one [1..1] </w:t>
      </w:r>
      <w:r>
        <w:rPr>
          <w:rStyle w:val="XMLnameBold"/>
        </w:rPr>
        <w:t>item</w:t>
      </w:r>
      <w:bookmarkStart w:id="769" w:name="C_4499-34216"/>
      <w:r>
        <w:t xml:space="preserve"> (CONF:4499-34216)</w:t>
      </w:r>
      <w:bookmarkEnd w:id="769"/>
      <w:r>
        <w:t xml:space="preserve"> such that it</w:t>
      </w:r>
    </w:p>
    <w:p w14:paraId="2068DF9E" w14:textId="77777777" w:rsidR="004B3F04" w:rsidRDefault="004B3F04" w:rsidP="007E63CC">
      <w:pPr>
        <w:numPr>
          <w:ilvl w:val="2"/>
          <w:numId w:val="9"/>
        </w:numPr>
      </w:pPr>
      <w:r>
        <w:rPr>
          <w:rStyle w:val="keyword"/>
        </w:rPr>
        <w:t>SHALL</w:t>
      </w:r>
      <w:r>
        <w:t xml:space="preserve"> contain exactly one [1..1] </w:t>
      </w:r>
      <w:r>
        <w:rPr>
          <w:rStyle w:val="XMLnameBold"/>
        </w:rPr>
        <w:t>@root</w:t>
      </w:r>
      <w:r>
        <w:t>=</w:t>
      </w:r>
      <w:r>
        <w:rPr>
          <w:rStyle w:val="XMLname"/>
        </w:rPr>
        <w:t>"2.16.840.1.113883.10.20.28.4.119"</w:t>
      </w:r>
      <w:bookmarkStart w:id="770" w:name="C_4499-34228"/>
      <w:r>
        <w:t xml:space="preserve"> (CONF:4499-34228)</w:t>
      </w:r>
      <w:bookmarkEnd w:id="770"/>
      <w:r>
        <w:t>.</w:t>
      </w:r>
    </w:p>
    <w:p w14:paraId="72576A8A" w14:textId="77777777" w:rsidR="004B3F04" w:rsidRDefault="004B3F04" w:rsidP="007E63CC">
      <w:pPr>
        <w:numPr>
          <w:ilvl w:val="2"/>
          <w:numId w:val="9"/>
        </w:numPr>
      </w:pPr>
      <w:r>
        <w:rPr>
          <w:rStyle w:val="keyword"/>
        </w:rPr>
        <w:t>SHALL</w:t>
      </w:r>
      <w:r>
        <w:t xml:space="preserve"> contain exactly one [1..1] </w:t>
      </w:r>
      <w:r>
        <w:rPr>
          <w:rStyle w:val="XMLnameBold"/>
        </w:rPr>
        <w:t>@extension</w:t>
      </w:r>
      <w:r>
        <w:t>=</w:t>
      </w:r>
      <w:r>
        <w:rPr>
          <w:rStyle w:val="XMLname"/>
        </w:rPr>
        <w:t>"2021-02-01"</w:t>
      </w:r>
      <w:bookmarkStart w:id="771" w:name="C_4499-34532"/>
      <w:r>
        <w:t xml:space="preserve"> (CONF:4499-34532)</w:t>
      </w:r>
      <w:bookmarkEnd w:id="771"/>
      <w:r>
        <w:t>.</w:t>
      </w:r>
    </w:p>
    <w:p w14:paraId="1E9F2E8A" w14:textId="77777777" w:rsidR="004B3F04" w:rsidRDefault="004B3F04" w:rsidP="007E63CC">
      <w:pPr>
        <w:numPr>
          <w:ilvl w:val="0"/>
          <w:numId w:val="9"/>
        </w:numPr>
      </w:pPr>
      <w:r>
        <w:rPr>
          <w:rStyle w:val="keyword"/>
        </w:rPr>
        <w:t>SHALL</w:t>
      </w:r>
      <w:r>
        <w:t xml:space="preserve"> contain exactly one [1..1] </w:t>
      </w:r>
      <w:r>
        <w:rPr>
          <w:rStyle w:val="XMLnameBold"/>
        </w:rPr>
        <w:t>id</w:t>
      </w:r>
      <w:bookmarkStart w:id="772" w:name="C_4499-34243"/>
      <w:r>
        <w:t xml:space="preserve"> (CONF:4499-34243)</w:t>
      </w:r>
      <w:bookmarkEnd w:id="772"/>
      <w:r>
        <w:t>.</w:t>
      </w:r>
    </w:p>
    <w:p w14:paraId="5BC92817" w14:textId="77777777" w:rsidR="004B3F04" w:rsidRDefault="004B3F04" w:rsidP="007E63CC">
      <w:pPr>
        <w:numPr>
          <w:ilvl w:val="0"/>
          <w:numId w:val="9"/>
        </w:numPr>
      </w:pPr>
      <w:r>
        <w:rPr>
          <w:rStyle w:val="keyword"/>
        </w:rPr>
        <w:t>SHALL</w:t>
      </w:r>
      <w:r>
        <w:t xml:space="preserve"> contain exactly one [1..1] </w:t>
      </w:r>
      <w:r>
        <w:rPr>
          <w:rStyle w:val="XMLnameBold"/>
        </w:rPr>
        <w:t>code</w:t>
      </w:r>
      <w:bookmarkStart w:id="773" w:name="C_4499-34217"/>
      <w:r>
        <w:t xml:space="preserve"> (CONF:4499-34217)</w:t>
      </w:r>
      <w:bookmarkEnd w:id="773"/>
      <w:r>
        <w:t>.</w:t>
      </w:r>
    </w:p>
    <w:p w14:paraId="4F13F0E4"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774" w:name="C_4499-34229"/>
      <w:r>
        <w:t xml:space="preserve"> (CONF:4499-34229)</w:t>
      </w:r>
      <w:bookmarkEnd w:id="774"/>
      <w:r>
        <w:t>.</w:t>
      </w:r>
    </w:p>
    <w:p w14:paraId="4B0D424E" w14:textId="77777777" w:rsidR="004B3F04" w:rsidRDefault="004B3F04" w:rsidP="007E63CC">
      <w:pPr>
        <w:numPr>
          <w:ilvl w:val="1"/>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775" w:name="C_4499-34230"/>
      <w:r>
        <w:t xml:space="preserve"> (CONF:4499-34230)</w:t>
      </w:r>
      <w:bookmarkEnd w:id="775"/>
      <w:r>
        <w:t>.</w:t>
      </w:r>
    </w:p>
    <w:p w14:paraId="56B57E41" w14:textId="77777777" w:rsidR="004B3F04" w:rsidRDefault="004B3F04" w:rsidP="007E63CC">
      <w:pPr>
        <w:numPr>
          <w:ilvl w:val="0"/>
          <w:numId w:val="9"/>
        </w:numPr>
      </w:pPr>
      <w:r>
        <w:rPr>
          <w:rStyle w:val="keyword"/>
        </w:rPr>
        <w:t>SHALL</w:t>
      </w:r>
      <w:r>
        <w:t xml:space="preserve"> contain exactly one [1..1] </w:t>
      </w:r>
      <w:r>
        <w:rPr>
          <w:rStyle w:val="XMLnameBold"/>
        </w:rPr>
        <w:t>title</w:t>
      </w:r>
      <w:bookmarkStart w:id="776" w:name="C_4499-34244"/>
      <w:r>
        <w:t xml:space="preserve"> (CONF:4499-34244)</w:t>
      </w:r>
      <w:bookmarkEnd w:id="776"/>
      <w:r>
        <w:t>.</w:t>
      </w:r>
    </w:p>
    <w:p w14:paraId="0BB96E3D" w14:textId="77777777" w:rsidR="004B3F04" w:rsidRDefault="004B3F04" w:rsidP="007E63CC">
      <w:pPr>
        <w:numPr>
          <w:ilvl w:val="0"/>
          <w:numId w:val="9"/>
        </w:numPr>
      </w:pPr>
      <w:r>
        <w:rPr>
          <w:rStyle w:val="keyword"/>
        </w:rPr>
        <w:t>SHALL</w:t>
      </w:r>
      <w:r>
        <w:t xml:space="preserve"> contain exactly one [1..1] </w:t>
      </w:r>
      <w:r>
        <w:rPr>
          <w:rStyle w:val="XMLnameBold"/>
        </w:rPr>
        <w:t>statusCode</w:t>
      </w:r>
      <w:bookmarkStart w:id="777" w:name="C_4499-34218"/>
      <w:r>
        <w:t xml:space="preserve"> (CONF:4499-34218)</w:t>
      </w:r>
      <w:bookmarkEnd w:id="777"/>
      <w:r>
        <w:t>.</w:t>
      </w:r>
    </w:p>
    <w:p w14:paraId="63C6DFD7" w14:textId="77777777" w:rsidR="004B3F04" w:rsidRDefault="004B3F04" w:rsidP="007E63CC">
      <w:pPr>
        <w:numPr>
          <w:ilvl w:val="1"/>
          <w:numId w:val="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778" w:name="C_4499-34231"/>
      <w:r>
        <w:t xml:space="preserve"> (CONF:4499-34231)</w:t>
      </w:r>
      <w:bookmarkEnd w:id="778"/>
      <w:r>
        <w:t>.</w:t>
      </w:r>
    </w:p>
    <w:p w14:paraId="5F863875" w14:textId="77777777" w:rsidR="004B3F04" w:rsidRDefault="004B3F04" w:rsidP="007E63CC">
      <w:pPr>
        <w:numPr>
          <w:ilvl w:val="0"/>
          <w:numId w:val="9"/>
        </w:numPr>
      </w:pPr>
      <w:r>
        <w:rPr>
          <w:rStyle w:val="keyword"/>
        </w:rPr>
        <w:t>MAY</w:t>
      </w:r>
      <w:r>
        <w:t xml:space="preserve"> contain zero or one [0..1] </w:t>
      </w:r>
      <w:r>
        <w:rPr>
          <w:rStyle w:val="XMLnameBold"/>
        </w:rPr>
        <w:t>effectiveTime</w:t>
      </w:r>
      <w:bookmarkStart w:id="779" w:name="C_4499-34219"/>
      <w:r>
        <w:t xml:space="preserve"> (CONF:4499-34219)</w:t>
      </w:r>
      <w:bookmarkEnd w:id="779"/>
      <w:r>
        <w:t xml:space="preserve"> such that it</w:t>
      </w:r>
      <w:r>
        <w:br/>
        <w:t>Note: QDM Attribute: Prevalence Period (The Prevalence Period references the time from the onset date to the abatement date)</w:t>
      </w:r>
    </w:p>
    <w:p w14:paraId="3B30DC49" w14:textId="77777777" w:rsidR="004B3F04" w:rsidRDefault="004B3F04" w:rsidP="007E63CC">
      <w:pPr>
        <w:numPr>
          <w:ilvl w:val="1"/>
          <w:numId w:val="9"/>
        </w:numPr>
      </w:pPr>
      <w:r>
        <w:rPr>
          <w:rStyle w:val="keyword"/>
        </w:rPr>
        <w:t>MAY</w:t>
      </w:r>
      <w:r>
        <w:t xml:space="preserve"> contain zero or one [0..1] </w:t>
      </w:r>
      <w:r>
        <w:rPr>
          <w:rStyle w:val="XMLnameBold"/>
        </w:rPr>
        <w:t>low</w:t>
      </w:r>
      <w:bookmarkStart w:id="780" w:name="C_4499-34232"/>
      <w:r>
        <w:t xml:space="preserve"> (CONF:4499-34232)</w:t>
      </w:r>
      <w:bookmarkEnd w:id="780"/>
      <w:r>
        <w:t>.</w:t>
      </w:r>
      <w:r>
        <w:br/>
        <w:t>Note: Onset Date</w:t>
      </w:r>
    </w:p>
    <w:p w14:paraId="5C7FB90E" w14:textId="77777777" w:rsidR="004B3F04" w:rsidRDefault="004B3F04" w:rsidP="007E63CC">
      <w:pPr>
        <w:numPr>
          <w:ilvl w:val="1"/>
          <w:numId w:val="9"/>
        </w:numPr>
      </w:pPr>
      <w:r>
        <w:rPr>
          <w:rStyle w:val="keyword"/>
        </w:rPr>
        <w:t>MAY</w:t>
      </w:r>
      <w:r>
        <w:t xml:space="preserve"> contain zero or one [0..1] </w:t>
      </w:r>
      <w:r>
        <w:rPr>
          <w:rStyle w:val="XMLnameBold"/>
        </w:rPr>
        <w:t>high</w:t>
      </w:r>
      <w:bookmarkStart w:id="781" w:name="C_4499-34233"/>
      <w:r>
        <w:t xml:space="preserve"> (CONF:4499-34233)</w:t>
      </w:r>
      <w:bookmarkEnd w:id="781"/>
      <w:r>
        <w:t>.</w:t>
      </w:r>
      <w:r>
        <w:br/>
        <w:t>Note: Abatement Date</w:t>
      </w:r>
    </w:p>
    <w:p w14:paraId="2AEB3471" w14:textId="77777777" w:rsidR="004B3F04" w:rsidRDefault="004B3F04" w:rsidP="007E63CC">
      <w:pPr>
        <w:numPr>
          <w:ilvl w:val="0"/>
          <w:numId w:val="9"/>
        </w:numPr>
      </w:pPr>
      <w:r>
        <w:rPr>
          <w:rStyle w:val="keyword"/>
        </w:rPr>
        <w:t>SHALL</w:t>
      </w:r>
      <w:r>
        <w:t xml:space="preserve"> contain exactly one [1..1] </w:t>
      </w:r>
      <w:r>
        <w:rPr>
          <w:rStyle w:val="XMLnameBold"/>
        </w:rPr>
        <w:t>value</w:t>
      </w:r>
      <w:r>
        <w:t xml:space="preserve"> with @xsi:type="CD"</w:t>
      </w:r>
      <w:bookmarkStart w:id="782" w:name="C_4499-34220"/>
      <w:r>
        <w:t xml:space="preserve"> (CONF:4499-34220)</w:t>
      </w:r>
      <w:bookmarkEnd w:id="782"/>
      <w:r>
        <w:t>.</w:t>
      </w:r>
    </w:p>
    <w:p w14:paraId="1C478B2D" w14:textId="77777777" w:rsidR="004B3F04" w:rsidRDefault="004B3F04" w:rsidP="007E63CC">
      <w:pPr>
        <w:numPr>
          <w:ilvl w:val="1"/>
          <w:numId w:val="9"/>
        </w:numPr>
      </w:pPr>
      <w:r>
        <w:t xml:space="preserve">This value </w:t>
      </w:r>
      <w:r>
        <w:rPr>
          <w:rStyle w:val="keyword"/>
        </w:rPr>
        <w:t>SHALL</w:t>
      </w:r>
      <w:r>
        <w:t xml:space="preserve"> contain exactly one [1..1] </w:t>
      </w:r>
      <w:r>
        <w:rPr>
          <w:rStyle w:val="XMLnameBold"/>
        </w:rPr>
        <w:t>@code</w:t>
      </w:r>
      <w:r>
        <w:t>=</w:t>
      </w:r>
      <w:r>
        <w:rPr>
          <w:rStyle w:val="XMLname"/>
        </w:rPr>
        <w:t>"106190000"</w:t>
      </w:r>
      <w:r>
        <w:t xml:space="preserve"> Allergy</w:t>
      </w:r>
      <w:bookmarkStart w:id="783" w:name="C_4499-34234"/>
      <w:r>
        <w:t xml:space="preserve"> (CONF:4499-34234)</w:t>
      </w:r>
      <w:bookmarkEnd w:id="783"/>
      <w:r>
        <w:t>.</w:t>
      </w:r>
    </w:p>
    <w:p w14:paraId="7FB2F2B1" w14:textId="77777777" w:rsidR="004B3F04" w:rsidRDefault="004B3F04" w:rsidP="007E63CC">
      <w:pPr>
        <w:numPr>
          <w:ilvl w:val="1"/>
          <w:numId w:val="9"/>
        </w:numPr>
      </w:pPr>
      <w:r>
        <w:lastRenderedPageBreak/>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784" w:name="C_4499-34235"/>
      <w:r>
        <w:t xml:space="preserve"> (CONF:4499-34235)</w:t>
      </w:r>
      <w:bookmarkEnd w:id="784"/>
      <w:r>
        <w:t>.</w:t>
      </w:r>
    </w:p>
    <w:p w14:paraId="0F157D18" w14:textId="77777777" w:rsidR="004B3F04" w:rsidRDefault="004B3F04" w:rsidP="007E63CC">
      <w:pPr>
        <w:numPr>
          <w:ilvl w:val="0"/>
          <w:numId w:val="9"/>
        </w:numPr>
      </w:pPr>
      <w:r>
        <w:rPr>
          <w:rStyle w:val="keyword"/>
        </w:rPr>
        <w:t>SHALL</w:t>
      </w:r>
      <w:r>
        <w:t xml:space="preserve"> contain exactly one [1..1] </w:t>
      </w:r>
      <w:r>
        <w:rPr>
          <w:rStyle w:val="XMLnameBold"/>
        </w:rPr>
        <w:t>participation</w:t>
      </w:r>
      <w:bookmarkStart w:id="785" w:name="C_4499-34221"/>
      <w:r>
        <w:t xml:space="preserve"> (CONF:4499-34221)</w:t>
      </w:r>
      <w:bookmarkEnd w:id="785"/>
      <w:r>
        <w:t xml:space="preserve"> such that it</w:t>
      </w:r>
    </w:p>
    <w:p w14:paraId="466CC0E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786" w:name="C_4499-34240"/>
      <w:r>
        <w:t xml:space="preserve"> (CONF:4499-34240)</w:t>
      </w:r>
      <w:bookmarkEnd w:id="786"/>
      <w:r>
        <w:t>.</w:t>
      </w:r>
    </w:p>
    <w:p w14:paraId="55307CA9"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87" w:name="C_4499-34222"/>
      <w:r>
        <w:t xml:space="preserve"> (CONF:4499-34222)</w:t>
      </w:r>
      <w:bookmarkEnd w:id="787"/>
      <w:r>
        <w:t>.</w:t>
      </w:r>
    </w:p>
    <w:p w14:paraId="402B4213"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788" w:name="C_4499-34239"/>
      <w:r>
        <w:t xml:space="preserve"> (CONF:4499-34239)</w:t>
      </w:r>
      <w:bookmarkEnd w:id="788"/>
      <w:r>
        <w:t>.</w:t>
      </w:r>
    </w:p>
    <w:p w14:paraId="5692B535"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playingEntity</w:t>
      </w:r>
      <w:bookmarkStart w:id="789" w:name="C_4499-34223"/>
      <w:r>
        <w:t xml:space="preserve"> (CONF:4499-34223)</w:t>
      </w:r>
      <w:bookmarkEnd w:id="789"/>
      <w:r>
        <w:t>.</w:t>
      </w:r>
    </w:p>
    <w:p w14:paraId="553E9815"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790" w:name="C_4499-34237"/>
      <w:r>
        <w:t xml:space="preserve"> (CONF:4499-34237)</w:t>
      </w:r>
      <w:bookmarkEnd w:id="790"/>
      <w:r>
        <w:t>.</w:t>
      </w:r>
    </w:p>
    <w:p w14:paraId="5D5D31B2"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791" w:name="C_4499-34238"/>
      <w:r>
        <w:t xml:space="preserve"> (CONF:4499-34238)</w:t>
      </w:r>
      <w:bookmarkEnd w:id="791"/>
      <w:r>
        <w:t>.</w:t>
      </w:r>
    </w:p>
    <w:p w14:paraId="5B487239" w14:textId="77777777" w:rsidR="004B3F04" w:rsidRDefault="004B3F04" w:rsidP="007E63CC">
      <w:pPr>
        <w:numPr>
          <w:ilvl w:val="3"/>
          <w:numId w:val="9"/>
        </w:numPr>
      </w:pPr>
      <w:r>
        <w:t xml:space="preserve">This playingEntity </w:t>
      </w:r>
      <w:r>
        <w:rPr>
          <w:rStyle w:val="keyword"/>
        </w:rPr>
        <w:t>SHALL</w:t>
      </w:r>
      <w:r>
        <w:t xml:space="preserve"> contain exactly one [1..1] </w:t>
      </w:r>
      <w:r>
        <w:rPr>
          <w:rStyle w:val="XMLnameBold"/>
        </w:rPr>
        <w:t>code</w:t>
      </w:r>
      <w:bookmarkStart w:id="792" w:name="C_4499-34224"/>
      <w:r>
        <w:t xml:space="preserve"> (CONF:4499-34224)</w:t>
      </w:r>
      <w:bookmarkEnd w:id="792"/>
      <w:r>
        <w:t>.</w:t>
      </w:r>
      <w:r>
        <w:br/>
        <w:t>Note: QDM Attribute: Code</w:t>
      </w:r>
    </w:p>
    <w:p w14:paraId="0552D884" w14:textId="77777777" w:rsidR="004B3F04" w:rsidRDefault="004B3F04" w:rsidP="007E63CC">
      <w:pPr>
        <w:numPr>
          <w:ilvl w:val="4"/>
          <w:numId w:val="9"/>
        </w:numPr>
      </w:pPr>
      <w:r>
        <w:t xml:space="preserve">This code </w:t>
      </w:r>
      <w:r>
        <w:rPr>
          <w:rStyle w:val="keyword"/>
        </w:rPr>
        <w:t>SHOULD</w:t>
      </w:r>
      <w:r>
        <w:t xml:space="preserve"> contain zero or one [0..1] </w:t>
      </w:r>
      <w:r>
        <w:rPr>
          <w:rStyle w:val="XMLnameBold"/>
        </w:rPr>
        <w:t>@valueSet</w:t>
      </w:r>
      <w:bookmarkStart w:id="793" w:name="C_4499-34236"/>
      <w:r>
        <w:t xml:space="preserve"> (CONF:4499-34236)</w:t>
      </w:r>
      <w:bookmarkEnd w:id="793"/>
      <w:r>
        <w:t>.</w:t>
      </w:r>
    </w:p>
    <w:p w14:paraId="5648F154"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794" w:name="C_4499-34710"/>
      <w:r>
        <w:t xml:space="preserve"> (CONF:4499-34710)</w:t>
      </w:r>
      <w:bookmarkEnd w:id="794"/>
      <w:r>
        <w:t xml:space="preserve"> such that it</w:t>
      </w:r>
    </w:p>
    <w:p w14:paraId="475F1841"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795" w:name="C_4499-34713"/>
      <w:r>
        <w:t xml:space="preserve"> (CONF:4499-34713)</w:t>
      </w:r>
      <w:bookmarkEnd w:id="795"/>
      <w:r>
        <w:t>.</w:t>
      </w:r>
    </w:p>
    <w:p w14:paraId="26324F4E" w14:textId="77777777" w:rsidR="004B3F04" w:rsidRDefault="004B3F04" w:rsidP="007E63CC">
      <w:pPr>
        <w:numPr>
          <w:ilvl w:val="1"/>
          <w:numId w:val="9"/>
        </w:numPr>
      </w:pPr>
      <w:r>
        <w:rPr>
          <w:rStyle w:val="keyword"/>
        </w:rPr>
        <w:t>SHALL</w:t>
      </w:r>
      <w:r>
        <w:t xml:space="preserve"> contain exactly one [1..1] </w:t>
      </w:r>
      <w:r>
        <w:rPr>
          <w:rStyle w:val="XMLnameBold"/>
        </w:rPr>
        <w:t>time</w:t>
      </w:r>
      <w:bookmarkStart w:id="796" w:name="C_4499-34711"/>
      <w:r>
        <w:t xml:space="preserve"> (CONF:4499-34711)</w:t>
      </w:r>
      <w:bookmarkEnd w:id="796"/>
      <w:r>
        <w:t>.</w:t>
      </w:r>
    </w:p>
    <w:p w14:paraId="73192711" w14:textId="77777777" w:rsidR="004B3F04" w:rsidRDefault="004B3F04" w:rsidP="007E63CC">
      <w:pPr>
        <w:numPr>
          <w:ilvl w:val="2"/>
          <w:numId w:val="9"/>
        </w:numPr>
      </w:pPr>
      <w:r>
        <w:t xml:space="preserve">This time </w:t>
      </w:r>
      <w:r>
        <w:rPr>
          <w:rStyle w:val="keyword"/>
        </w:rPr>
        <w:t>SHALL</w:t>
      </w:r>
      <w:r>
        <w:t xml:space="preserve"> contain exactly one [1..1] </w:t>
      </w:r>
      <w:r>
        <w:rPr>
          <w:rStyle w:val="XMLnameBold"/>
        </w:rPr>
        <w:t>low</w:t>
      </w:r>
      <w:bookmarkStart w:id="797" w:name="C_4499-34714"/>
      <w:r>
        <w:t xml:space="preserve"> (CONF:4499-34714)</w:t>
      </w:r>
      <w:bookmarkEnd w:id="797"/>
      <w:r>
        <w:t>.</w:t>
      </w:r>
      <w:r>
        <w:br/>
        <w:t>Note: QDM Attribute: Author dateTime</w:t>
      </w:r>
    </w:p>
    <w:p w14:paraId="26FCBF2C" w14:textId="77777777" w:rsidR="004B3F04" w:rsidRDefault="004B3F04" w:rsidP="007E63CC">
      <w:pPr>
        <w:numPr>
          <w:ilvl w:val="1"/>
          <w:numId w:val="9"/>
        </w:numPr>
      </w:pPr>
      <w:r>
        <w:rPr>
          <w:rStyle w:val="keyword"/>
        </w:rPr>
        <w:t>SHALL</w:t>
      </w:r>
      <w:r>
        <w:t xml:space="preserve"> contain exactly one [1..1] </w:t>
      </w:r>
      <w:r>
        <w:rPr>
          <w:rStyle w:val="XMLnameBold"/>
        </w:rPr>
        <w:t>role</w:t>
      </w:r>
      <w:bookmarkStart w:id="798" w:name="C_4499-34712"/>
      <w:r>
        <w:t xml:space="preserve"> (CONF:4499-34712)</w:t>
      </w:r>
      <w:bookmarkEnd w:id="798"/>
      <w:r>
        <w:t>.</w:t>
      </w:r>
    </w:p>
    <w:p w14:paraId="493EC889" w14:textId="77777777" w:rsidR="004B3F04" w:rsidRDefault="004B3F04" w:rsidP="007E63CC">
      <w:pPr>
        <w:numPr>
          <w:ilvl w:val="2"/>
          <w:numId w:val="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799" w:name="C_4499-34715"/>
      <w:r>
        <w:t xml:space="preserve"> (CONF:4499-34715)</w:t>
      </w:r>
      <w:bookmarkEnd w:id="799"/>
      <w:r>
        <w:t>.</w:t>
      </w:r>
    </w:p>
    <w:p w14:paraId="08A0098A" w14:textId="77777777" w:rsidR="004B3F04" w:rsidRDefault="004B3F04" w:rsidP="007E63CC">
      <w:pPr>
        <w:numPr>
          <w:ilvl w:val="2"/>
          <w:numId w:val="9"/>
        </w:numPr>
      </w:pPr>
      <w:r>
        <w:t xml:space="preserve">This role </w:t>
      </w:r>
      <w:r>
        <w:rPr>
          <w:rStyle w:val="keyword"/>
        </w:rPr>
        <w:t>MAY</w:t>
      </w:r>
      <w:r>
        <w:t xml:space="preserve"> contain zero or one [0..1] </w:t>
      </w:r>
      <w:r>
        <w:rPr>
          <w:rStyle w:val="XMLnameBold"/>
        </w:rPr>
        <w:t>id</w:t>
      </w:r>
      <w:bookmarkStart w:id="800" w:name="C_4499-34716"/>
      <w:r>
        <w:t xml:space="preserve"> (CONF:4499-34716)</w:t>
      </w:r>
      <w:bookmarkEnd w:id="800"/>
      <w:r>
        <w:t>.</w:t>
      </w:r>
    </w:p>
    <w:p w14:paraId="7E9A9778"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1" w:name="C_4499-34979"/>
      <w:r>
        <w:t xml:space="preserve"> (CONF:4499-34979)</w:t>
      </w:r>
      <w:bookmarkEnd w:id="801"/>
      <w:r>
        <w:t xml:space="preserve"> such that it</w:t>
      </w:r>
      <w:r>
        <w:br/>
        <w:t>Note: QDM Attribute: Recorder</w:t>
      </w:r>
    </w:p>
    <w:p w14:paraId="0BB1DA79"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2" w:name="C_4499-34985"/>
      <w:r>
        <w:t xml:space="preserve"> (CONF:4499-34985)</w:t>
      </w:r>
      <w:bookmarkEnd w:id="802"/>
      <w:r>
        <w:t>.</w:t>
      </w:r>
    </w:p>
    <w:p w14:paraId="4116FB72" w14:textId="77777777" w:rsidR="004B3F04" w:rsidRDefault="004B3F04" w:rsidP="007E63CC">
      <w:pPr>
        <w:numPr>
          <w:ilvl w:val="1"/>
          <w:numId w:val="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03" w:name="C_4499-36021"/>
      <w:r>
        <w:t xml:space="preserve"> (CONF:4499-36021)</w:t>
      </w:r>
      <w:bookmarkEnd w:id="803"/>
      <w:r>
        <w:t>.</w:t>
      </w:r>
    </w:p>
    <w:p w14:paraId="29B913B1"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4" w:name="C_4499-34983"/>
      <w:r>
        <w:t xml:space="preserve"> (CONF:4499-34983)</w:t>
      </w:r>
      <w:bookmarkEnd w:id="804"/>
      <w:r>
        <w:t xml:space="preserve"> such that it</w:t>
      </w:r>
      <w:r>
        <w:br/>
        <w:t>Note: QDM Attribute: Recorder</w:t>
      </w:r>
    </w:p>
    <w:p w14:paraId="3C352785" w14:textId="77777777" w:rsidR="004B3F04" w:rsidRDefault="004B3F04" w:rsidP="007E63CC">
      <w:pPr>
        <w:numPr>
          <w:ilvl w:val="1"/>
          <w:numId w:val="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05" w:name="C_4499-34987"/>
      <w:r>
        <w:t xml:space="preserve"> (CONF:4499-34987)</w:t>
      </w:r>
      <w:bookmarkEnd w:id="805"/>
      <w:r>
        <w:t>.</w:t>
      </w:r>
    </w:p>
    <w:p w14:paraId="5E39F853" w14:textId="77777777" w:rsidR="004B3F04" w:rsidRDefault="004B3F04" w:rsidP="007E63CC">
      <w:pPr>
        <w:numPr>
          <w:ilvl w:val="1"/>
          <w:numId w:val="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06" w:name="C_4499-36022"/>
      <w:r>
        <w:t xml:space="preserve"> (CONF:4499-36022)</w:t>
      </w:r>
      <w:bookmarkEnd w:id="806"/>
      <w:r>
        <w:t>.</w:t>
      </w:r>
    </w:p>
    <w:p w14:paraId="70F86E47" w14:textId="77777777" w:rsidR="004B3F04" w:rsidRDefault="004B3F04" w:rsidP="007E63CC">
      <w:pPr>
        <w:numPr>
          <w:ilvl w:val="0"/>
          <w:numId w:val="9"/>
        </w:numPr>
      </w:pPr>
      <w:r>
        <w:rPr>
          <w:rStyle w:val="keyword"/>
        </w:rPr>
        <w:t>MAY</w:t>
      </w:r>
      <w:r>
        <w:t xml:space="preserve"> contain zero or more [0..*] </w:t>
      </w:r>
      <w:r>
        <w:rPr>
          <w:rStyle w:val="XMLnameBold"/>
        </w:rPr>
        <w:t>participation</w:t>
      </w:r>
      <w:bookmarkStart w:id="807" w:name="C_4499-35798"/>
      <w:r>
        <w:t xml:space="preserve"> (CONF:4499-35798)</w:t>
      </w:r>
      <w:bookmarkEnd w:id="807"/>
      <w:r>
        <w:t xml:space="preserve"> such that it</w:t>
      </w:r>
      <w:r>
        <w:br/>
        <w:t>Note: QDM Attribute: Recorder</w:t>
      </w:r>
    </w:p>
    <w:p w14:paraId="05AB89BD"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08" w:name="C_4499-35800"/>
      <w:r>
        <w:t xml:space="preserve"> (CONF:4499-35800)</w:t>
      </w:r>
      <w:bookmarkEnd w:id="808"/>
      <w:r>
        <w:t>.</w:t>
      </w:r>
    </w:p>
    <w:p w14:paraId="20CFD986" w14:textId="77777777" w:rsidR="004B3F04" w:rsidRDefault="004B3F04" w:rsidP="007E63CC">
      <w:pPr>
        <w:numPr>
          <w:ilvl w:val="1"/>
          <w:numId w:val="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09" w:name="C_4499-36023"/>
      <w:r>
        <w:t xml:space="preserve"> (CONF:4499-36023)</w:t>
      </w:r>
      <w:bookmarkEnd w:id="809"/>
      <w:r>
        <w:t>.</w:t>
      </w:r>
    </w:p>
    <w:p w14:paraId="60D8B68E" w14:textId="77777777" w:rsidR="004B3F04" w:rsidRDefault="004B3F04" w:rsidP="007E63CC">
      <w:pPr>
        <w:numPr>
          <w:ilvl w:val="0"/>
          <w:numId w:val="9"/>
        </w:numPr>
      </w:pPr>
      <w:r>
        <w:rPr>
          <w:rStyle w:val="keyword"/>
        </w:rPr>
        <w:t>MAY</w:t>
      </w:r>
      <w:r>
        <w:t xml:space="preserve"> contain zero or one [0..1] </w:t>
      </w:r>
      <w:r>
        <w:rPr>
          <w:rStyle w:val="XMLnameBold"/>
        </w:rPr>
        <w:t>participation</w:t>
      </w:r>
      <w:bookmarkStart w:id="810" w:name="C_4499-34981"/>
      <w:r>
        <w:t xml:space="preserve"> (CONF:4499-34981)</w:t>
      </w:r>
      <w:bookmarkEnd w:id="810"/>
      <w:r>
        <w:t xml:space="preserve"> such that it</w:t>
      </w:r>
      <w:r>
        <w:br/>
        <w:t>Note: QDM Attribute: Recorder</w:t>
      </w:r>
    </w:p>
    <w:p w14:paraId="74E04D5C"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11" w:name="C_4499-34986"/>
      <w:r>
        <w:t xml:space="preserve"> (CONF:4499-34986)</w:t>
      </w:r>
      <w:bookmarkEnd w:id="811"/>
      <w:r>
        <w:t>.</w:t>
      </w:r>
    </w:p>
    <w:p w14:paraId="5C04B237" w14:textId="77777777" w:rsidR="004B3F04" w:rsidRDefault="004B3F04" w:rsidP="007E63CC">
      <w:pPr>
        <w:numPr>
          <w:ilvl w:val="1"/>
          <w:numId w:val="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12" w:name="C_4499-36024"/>
      <w:r>
        <w:t xml:space="preserve"> (CONF:4499-36024)</w:t>
      </w:r>
      <w:bookmarkEnd w:id="812"/>
      <w:r>
        <w:t>.</w:t>
      </w:r>
    </w:p>
    <w:p w14:paraId="3B35C21F"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3" w:name="C_4499-34214"/>
      <w:r>
        <w:t xml:space="preserve"> (CONF:4499-34214)</w:t>
      </w:r>
      <w:bookmarkEnd w:id="813"/>
      <w:r>
        <w:t xml:space="preserve"> such that it</w:t>
      </w:r>
      <w:r>
        <w:br/>
        <w:t>Note: QDM Attribute: Severity</w:t>
      </w:r>
    </w:p>
    <w:p w14:paraId="1864E672"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814" w:name="C_4499-34226"/>
      <w:r>
        <w:t xml:space="preserve"> (CONF:4499-34226)</w:t>
      </w:r>
      <w:bookmarkEnd w:id="814"/>
      <w:r>
        <w:t>.</w:t>
      </w:r>
    </w:p>
    <w:p w14:paraId="71E96C51" w14:textId="77777777" w:rsidR="004B3F04" w:rsidRDefault="004B3F04" w:rsidP="007E63CC">
      <w:pPr>
        <w:numPr>
          <w:ilvl w:val="1"/>
          <w:numId w:val="9"/>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815" w:name="C_4499-34225"/>
      <w:r>
        <w:t xml:space="preserve"> (CONF:4499-34225)</w:t>
      </w:r>
      <w:bookmarkEnd w:id="815"/>
      <w:r>
        <w:t>.</w:t>
      </w:r>
    </w:p>
    <w:p w14:paraId="22ED5584" w14:textId="77777777" w:rsidR="004B3F04" w:rsidRDefault="004B3F04" w:rsidP="007E63CC">
      <w:pPr>
        <w:numPr>
          <w:ilvl w:val="0"/>
          <w:numId w:val="9"/>
        </w:numPr>
      </w:pPr>
      <w:r>
        <w:rPr>
          <w:rStyle w:val="keyword"/>
        </w:rPr>
        <w:t>MAY</w:t>
      </w:r>
      <w:r>
        <w:t xml:space="preserve"> contain zero or one [0..1] </w:t>
      </w:r>
      <w:r>
        <w:rPr>
          <w:rStyle w:val="XMLnameBold"/>
        </w:rPr>
        <w:t>outboundRelationship</w:t>
      </w:r>
      <w:bookmarkStart w:id="816" w:name="C_4499-34704"/>
      <w:r>
        <w:t xml:space="preserve"> (CONF:4499-34704)</w:t>
      </w:r>
      <w:bookmarkEnd w:id="816"/>
      <w:r>
        <w:t xml:space="preserve"> such that it</w:t>
      </w:r>
      <w:r>
        <w:br/>
        <w:t>Note: QDM Attribute: Type (The characterization of the reaction (e.g., hypersensitivity, rash, gastroenteric symptoms, etc.)</w:t>
      </w:r>
    </w:p>
    <w:p w14:paraId="05F6669F" w14:textId="77777777" w:rsidR="004B3F04" w:rsidRDefault="004B3F04" w:rsidP="007E63CC">
      <w:pPr>
        <w:numPr>
          <w:ilvl w:val="1"/>
          <w:numId w:val="9"/>
        </w:numPr>
      </w:pPr>
      <w:r>
        <w:rPr>
          <w:rStyle w:val="keyword"/>
        </w:rPr>
        <w:t>SHALL</w:t>
      </w:r>
      <w:r>
        <w:t xml:space="preserve"> contain exactly one [1..1] </w:t>
      </w:r>
      <w:r>
        <w:rPr>
          <w:rStyle w:val="XMLnameBold"/>
        </w:rPr>
        <w:t>@typeCode</w:t>
      </w:r>
      <w:r>
        <w:t>=</w:t>
      </w:r>
      <w:r>
        <w:rPr>
          <w:rStyle w:val="XMLname"/>
        </w:rPr>
        <w:t>"REFR"</w:t>
      </w:r>
      <w:r>
        <w:t xml:space="preserve"> Refers To</w:t>
      </w:r>
      <w:bookmarkStart w:id="817" w:name="C_4499-34709"/>
      <w:r>
        <w:t xml:space="preserve"> (CONF:4499-34709)</w:t>
      </w:r>
      <w:bookmarkEnd w:id="817"/>
      <w:r>
        <w:t>.</w:t>
      </w:r>
    </w:p>
    <w:p w14:paraId="58CBA80B" w14:textId="77777777" w:rsidR="004B3F04" w:rsidRDefault="004B3F04" w:rsidP="007E63CC">
      <w:pPr>
        <w:numPr>
          <w:ilvl w:val="1"/>
          <w:numId w:val="9"/>
        </w:numPr>
      </w:pPr>
      <w:r>
        <w:rPr>
          <w:rStyle w:val="keyword"/>
        </w:rPr>
        <w:t>SHALL</w:t>
      </w:r>
      <w:r>
        <w:t xml:space="preserve"> contain exactly one [1..1] </w:t>
      </w:r>
      <w:r>
        <w:rPr>
          <w:rStyle w:val="XMLnameBold"/>
        </w:rPr>
        <w:t>observationCriteria</w:t>
      </w:r>
      <w:bookmarkStart w:id="818" w:name="C_4499-34705"/>
      <w:r>
        <w:t xml:space="preserve"> (CONF:4499-34705)</w:t>
      </w:r>
      <w:bookmarkEnd w:id="818"/>
      <w:r>
        <w:t>.</w:t>
      </w:r>
    </w:p>
    <w:p w14:paraId="17FA966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@classCode</w:t>
      </w:r>
      <w:r>
        <w:t>=</w:t>
      </w:r>
      <w:r>
        <w:rPr>
          <w:rStyle w:val="XMLname"/>
        </w:rPr>
        <w:t>"OBS"</w:t>
      </w:r>
      <w:bookmarkStart w:id="819" w:name="C_4499-34707"/>
      <w:r>
        <w:t xml:space="preserve"> (CONF:4499-34707)</w:t>
      </w:r>
      <w:bookmarkEnd w:id="819"/>
      <w:r>
        <w:t>.</w:t>
      </w:r>
    </w:p>
    <w:p w14:paraId="03679554"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@moodCode</w:t>
      </w:r>
      <w:r>
        <w:t>=</w:t>
      </w:r>
      <w:r>
        <w:rPr>
          <w:rStyle w:val="XMLname"/>
        </w:rPr>
        <w:t>"EVN"</w:t>
      </w:r>
      <w:bookmarkStart w:id="820" w:name="C_4499-34708"/>
      <w:r>
        <w:t xml:space="preserve"> (CONF:4499-34708)</w:t>
      </w:r>
      <w:bookmarkEnd w:id="820"/>
      <w:r>
        <w:t>.</w:t>
      </w:r>
    </w:p>
    <w:p w14:paraId="37D870B0" w14:textId="77777777" w:rsidR="004B3F04" w:rsidRDefault="004B3F04" w:rsidP="007E63CC">
      <w:pPr>
        <w:numPr>
          <w:ilvl w:val="2"/>
          <w:numId w:val="9"/>
        </w:numPr>
      </w:pPr>
      <w:r>
        <w:t xml:space="preserve">This observationCriteria </w:t>
      </w:r>
      <w:r>
        <w:rPr>
          <w:rStyle w:val="keyword"/>
        </w:rPr>
        <w:t>SHALL</w:t>
      </w:r>
      <w:r>
        <w:t xml:space="preserve"> contain exactly one [1..1] </w:t>
      </w:r>
      <w:r>
        <w:rPr>
          <w:rStyle w:val="XMLnameBold"/>
        </w:rPr>
        <w:t>code</w:t>
      </w:r>
      <w:bookmarkStart w:id="821" w:name="C_4499-34706"/>
      <w:r>
        <w:t xml:space="preserve"> (CONF:4499-34706)</w:t>
      </w:r>
      <w:bookmarkEnd w:id="821"/>
      <w:r>
        <w:t>.</w:t>
      </w:r>
    </w:p>
    <w:p w14:paraId="0567DA1F"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w:t>
      </w:r>
      <w:bookmarkStart w:id="822" w:name="C_4499-34698"/>
      <w:r>
        <w:t xml:space="preserve"> (CONF:4499-34698)</w:t>
      </w:r>
      <w:bookmarkEnd w:id="822"/>
      <w:r>
        <w:t>.</w:t>
      </w:r>
    </w:p>
    <w:p w14:paraId="7C2783FE" w14:textId="77777777" w:rsidR="004B3F04" w:rsidRDefault="004B3F04" w:rsidP="007E63CC">
      <w:pPr>
        <w:numPr>
          <w:ilvl w:val="3"/>
          <w:numId w:val="9"/>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823" w:name="C_4499-34699"/>
      <w:r>
        <w:t xml:space="preserve"> (CONF:4499-34699)</w:t>
      </w:r>
      <w:bookmarkEnd w:id="823"/>
      <w:r>
        <w:t>.</w:t>
      </w:r>
    </w:p>
    <w:p w14:paraId="12FF91F9" w14:textId="77777777" w:rsidR="004B3F04" w:rsidRDefault="004B3F04" w:rsidP="007E63CC">
      <w:pPr>
        <w:numPr>
          <w:ilvl w:val="2"/>
          <w:numId w:val="9"/>
        </w:numPr>
      </w:pPr>
      <w:r>
        <w:lastRenderedPageBreak/>
        <w:t xml:space="preserve">This observationCriteria </w:t>
      </w:r>
      <w:r>
        <w:rPr>
          <w:rStyle w:val="keyword"/>
        </w:rPr>
        <w:t>SHALL</w:t>
      </w:r>
      <w:r>
        <w:t xml:space="preserve"> contain exactly one [1..1] </w:t>
      </w:r>
      <w:r>
        <w:rPr>
          <w:rStyle w:val="XMLnameBold"/>
        </w:rPr>
        <w:t>value</w:t>
      </w:r>
      <w:r>
        <w:t xml:space="preserve"> with @xsi:type="CD"</w:t>
      </w:r>
      <w:bookmarkStart w:id="824" w:name="C_4499-34700"/>
      <w:r>
        <w:t xml:space="preserve"> (CONF:4499-34700)</w:t>
      </w:r>
      <w:bookmarkEnd w:id="824"/>
      <w:r>
        <w:t>.</w:t>
      </w:r>
    </w:p>
    <w:p w14:paraId="718FCA1B" w14:textId="77777777" w:rsidR="004B3F04" w:rsidRDefault="004B3F04" w:rsidP="007E63CC">
      <w:pPr>
        <w:numPr>
          <w:ilvl w:val="3"/>
          <w:numId w:val="9"/>
        </w:numPr>
      </w:pPr>
      <w:r>
        <w:t xml:space="preserve">This value </w:t>
      </w:r>
      <w:r>
        <w:rPr>
          <w:rStyle w:val="keyword"/>
        </w:rPr>
        <w:t>SHOULD</w:t>
      </w:r>
      <w:r>
        <w:t xml:space="preserve"> contain zero or one [0..1] </w:t>
      </w:r>
      <w:r>
        <w:rPr>
          <w:rStyle w:val="XMLnameBold"/>
        </w:rPr>
        <w:t>@valueSet</w:t>
      </w:r>
      <w:bookmarkStart w:id="825" w:name="C_4499-34701"/>
      <w:r>
        <w:t xml:space="preserve"> (CONF:4499-34701)</w:t>
      </w:r>
      <w:bookmarkEnd w:id="825"/>
      <w:r>
        <w:t>.</w:t>
      </w:r>
    </w:p>
    <w:p w14:paraId="3449670B" w14:textId="77777777" w:rsidR="004B3F04" w:rsidRDefault="004B3F04" w:rsidP="004B3F04">
      <w:pPr>
        <w:pStyle w:val="Caption"/>
        <w:ind w:left="130" w:right="115"/>
      </w:pPr>
      <w:bookmarkStart w:id="826" w:name="_Toc64842003"/>
      <w:bookmarkStart w:id="827" w:name="_Toc65482919"/>
      <w:r>
        <w:t xml:space="preserve">Figure </w:t>
      </w:r>
      <w:r>
        <w:fldChar w:fldCharType="begin"/>
      </w:r>
      <w:r>
        <w:instrText>SEQ Figure \* ARABIC</w:instrText>
      </w:r>
      <w:r>
        <w:fldChar w:fldCharType="separate"/>
      </w:r>
      <w:r>
        <w:t>5</w:t>
      </w:r>
      <w:r>
        <w:fldChar w:fldCharType="end"/>
      </w:r>
      <w:r>
        <w:t>: Allergy Intolerance (V4) Example</w:t>
      </w:r>
      <w:bookmarkEnd w:id="826"/>
      <w:bookmarkEnd w:id="827"/>
    </w:p>
    <w:p w14:paraId="7F02E6EF" w14:textId="77777777" w:rsidR="004B3F04" w:rsidRDefault="004B3F04" w:rsidP="004B3F04">
      <w:pPr>
        <w:pStyle w:val="Example"/>
        <w:ind w:left="130" w:right="115"/>
      </w:pPr>
      <w:r>
        <w:t>&lt;observationCriteria classCode="OBS" moodCode="EVN"&gt;</w:t>
      </w:r>
    </w:p>
    <w:p w14:paraId="2D626C24" w14:textId="77777777" w:rsidR="004B3F04" w:rsidRDefault="004B3F04" w:rsidP="004B3F04">
      <w:pPr>
        <w:pStyle w:val="Example"/>
        <w:ind w:left="130" w:right="115"/>
      </w:pPr>
      <w:r>
        <w:t xml:space="preserve">    &lt;templateId&gt;</w:t>
      </w:r>
    </w:p>
    <w:p w14:paraId="33DB6ABC" w14:textId="77777777" w:rsidR="004B3F04" w:rsidRDefault="004B3F04" w:rsidP="004B3F04">
      <w:pPr>
        <w:pStyle w:val="Example"/>
        <w:ind w:left="130" w:right="115"/>
      </w:pPr>
      <w:r>
        <w:t xml:space="preserve">        &lt;item root="2.16.840.1.113883.10.20.28.4.119" extension="2021-02-01"/&gt;</w:t>
      </w:r>
    </w:p>
    <w:p w14:paraId="039A76FB" w14:textId="77777777" w:rsidR="004B3F04" w:rsidRDefault="004B3F04" w:rsidP="004B3F04">
      <w:pPr>
        <w:pStyle w:val="Example"/>
        <w:ind w:left="130" w:right="115"/>
      </w:pPr>
      <w:r>
        <w:t xml:space="preserve">    &lt;/templateId&gt;</w:t>
      </w:r>
    </w:p>
    <w:p w14:paraId="57D33600" w14:textId="77777777" w:rsidR="004B3F04" w:rsidRDefault="004B3F04" w:rsidP="004B3F04">
      <w:pPr>
        <w:pStyle w:val="Example"/>
        <w:ind w:left="130" w:right="115"/>
      </w:pPr>
      <w:r>
        <w:t xml:space="preserve">    &lt;id root="dd055113-6d52-4b3f-928e-235f8e52c4c0"/&gt;</w:t>
      </w:r>
    </w:p>
    <w:p w14:paraId="5CCB8E64" w14:textId="77777777" w:rsidR="004B3F04" w:rsidRDefault="004B3F04" w:rsidP="004B3F04">
      <w:pPr>
        <w:pStyle w:val="Example"/>
        <w:ind w:left="130" w:right="115"/>
      </w:pPr>
      <w:r>
        <w:t xml:space="preserve">    &lt;code code="ASSERTION" codeSystem="2.16.840.1.113883.5.4" codeSystemName="ActCode"/&gt;</w:t>
      </w:r>
    </w:p>
    <w:p w14:paraId="08227DDB" w14:textId="77777777" w:rsidR="004B3F04" w:rsidRDefault="004B3F04" w:rsidP="004B3F04">
      <w:pPr>
        <w:pStyle w:val="Example"/>
        <w:ind w:left="130" w:right="115"/>
      </w:pPr>
      <w:r>
        <w:t xml:space="preserve">    &lt;title value="Allergy Intolerance"/&gt;</w:t>
      </w:r>
    </w:p>
    <w:p w14:paraId="2E42E0C6" w14:textId="77777777" w:rsidR="004B3F04" w:rsidRDefault="004B3F04" w:rsidP="004B3F04">
      <w:pPr>
        <w:pStyle w:val="Example"/>
        <w:ind w:left="130" w:right="115"/>
      </w:pPr>
      <w:r>
        <w:t xml:space="preserve">    &lt;statusCode code="completed"/&gt;</w:t>
      </w:r>
    </w:p>
    <w:p w14:paraId="56B5D7D5" w14:textId="77777777" w:rsidR="004B3F04" w:rsidRDefault="004B3F04" w:rsidP="004B3F04">
      <w:pPr>
        <w:pStyle w:val="Example"/>
        <w:ind w:left="130" w:right="115"/>
      </w:pPr>
      <w:r>
        <w:t xml:space="preserve">    &lt;value xsi:type="CD" code="106190000" codeSystem="2.16.840.1.113883.6.96"                        codeSystemName="SNOMED-CT"&gt;</w:t>
      </w:r>
    </w:p>
    <w:p w14:paraId="1925E04C" w14:textId="77777777" w:rsidR="004B3F04" w:rsidRDefault="004B3F04" w:rsidP="004B3F04">
      <w:pPr>
        <w:pStyle w:val="Example"/>
        <w:ind w:left="130" w:right="115"/>
      </w:pPr>
      <w:r>
        <w:t xml:space="preserve">        &lt;displayName value="Allergy"/&gt;</w:t>
      </w:r>
    </w:p>
    <w:p w14:paraId="5D1A75E3" w14:textId="77777777" w:rsidR="004B3F04" w:rsidRDefault="004B3F04" w:rsidP="004B3F04">
      <w:pPr>
        <w:pStyle w:val="Example"/>
        <w:ind w:left="130" w:right="115"/>
      </w:pPr>
      <w:r>
        <w:t xml:space="preserve">    &lt;/value&gt;</w:t>
      </w:r>
    </w:p>
    <w:p w14:paraId="5B295ABB" w14:textId="77777777" w:rsidR="004B3F04" w:rsidRDefault="004B3F04" w:rsidP="004B3F04">
      <w:pPr>
        <w:pStyle w:val="Example"/>
        <w:ind w:left="130" w:right="115"/>
      </w:pPr>
      <w:r>
        <w:t xml:space="preserve">    &lt;participation typeCode="CSM"&gt;</w:t>
      </w:r>
    </w:p>
    <w:p w14:paraId="5C8AACE5" w14:textId="77777777" w:rsidR="004B3F04" w:rsidRDefault="004B3F04" w:rsidP="004B3F04">
      <w:pPr>
        <w:pStyle w:val="Example"/>
        <w:ind w:left="130" w:right="115"/>
      </w:pPr>
      <w:r>
        <w:t xml:space="preserve">        &lt;role classCode="MANU"&gt;</w:t>
      </w:r>
    </w:p>
    <w:p w14:paraId="4F17BBC9" w14:textId="77777777" w:rsidR="004B3F04" w:rsidRDefault="004B3F04" w:rsidP="004B3F04">
      <w:pPr>
        <w:pStyle w:val="Example"/>
        <w:ind w:left="130" w:right="115"/>
      </w:pPr>
      <w:r>
        <w:t xml:space="preserve">            &lt;playingEntity classCode="MMAT" determinerCode="KIND"&gt;</w:t>
      </w:r>
    </w:p>
    <w:p w14:paraId="5C8BEBC1" w14:textId="77777777" w:rsidR="004B3F04" w:rsidRDefault="004B3F04" w:rsidP="004B3F04">
      <w:pPr>
        <w:pStyle w:val="Example"/>
        <w:ind w:left="130" w:right="115"/>
      </w:pPr>
      <w:r>
        <w:t xml:space="preserve">                &lt;code valueSet="{$QDMElementValueSetOID}"/&gt;</w:t>
      </w:r>
    </w:p>
    <w:p w14:paraId="7EE02DDE" w14:textId="77777777" w:rsidR="004B3F04" w:rsidRDefault="004B3F04" w:rsidP="004B3F04">
      <w:pPr>
        <w:pStyle w:val="Example"/>
        <w:ind w:left="130" w:right="115"/>
      </w:pPr>
      <w:r>
        <w:t xml:space="preserve">            &lt;/playingEntity&gt;</w:t>
      </w:r>
    </w:p>
    <w:p w14:paraId="794C86EB" w14:textId="77777777" w:rsidR="004B3F04" w:rsidRDefault="004B3F04" w:rsidP="004B3F04">
      <w:pPr>
        <w:pStyle w:val="Example"/>
        <w:ind w:left="130" w:right="115"/>
      </w:pPr>
      <w:r>
        <w:t xml:space="preserve">        &lt;/role&gt;</w:t>
      </w:r>
    </w:p>
    <w:p w14:paraId="07E0ED85" w14:textId="77777777" w:rsidR="004B3F04" w:rsidRDefault="004B3F04" w:rsidP="004B3F04">
      <w:pPr>
        <w:pStyle w:val="Example"/>
        <w:ind w:left="130" w:right="115"/>
      </w:pPr>
      <w:r>
        <w:t xml:space="preserve">    &lt;/participation&gt;</w:t>
      </w:r>
    </w:p>
    <w:p w14:paraId="5B04BC70" w14:textId="77777777" w:rsidR="004B3F04" w:rsidRDefault="004B3F04" w:rsidP="004B3F04">
      <w:pPr>
        <w:pStyle w:val="Example"/>
        <w:ind w:left="130" w:right="115"/>
      </w:pPr>
      <w:r>
        <w:t xml:space="preserve">&lt;/observationCriteria&gt; </w:t>
      </w:r>
    </w:p>
    <w:p w14:paraId="5FBE0C92" w14:textId="77777777" w:rsidR="004B3F04" w:rsidRDefault="004B3F04" w:rsidP="004B3F04">
      <w:pPr>
        <w:pStyle w:val="BodyText"/>
      </w:pPr>
    </w:p>
    <w:p w14:paraId="18F52EDC" w14:textId="133A7793" w:rsidR="004B3F04" w:rsidRDefault="004B3F04" w:rsidP="004B3F04">
      <w:pPr>
        <w:pStyle w:val="Heading2nospace"/>
      </w:pPr>
      <w:bookmarkStart w:id="828" w:name="E_Assessment_Order_V4"/>
      <w:bookmarkStart w:id="829" w:name="_Toc64841870"/>
      <w:bookmarkStart w:id="830" w:name="_Toc65482786"/>
      <w:r>
        <w:t>Assessment, Order (V4)</w:t>
      </w:r>
      <w:bookmarkEnd w:id="828"/>
      <w:bookmarkEnd w:id="829"/>
      <w:r w:rsidR="006F762B">
        <w:t xml:space="preserve"> - DRAFT</w:t>
      </w:r>
      <w:bookmarkEnd w:id="830"/>
    </w:p>
    <w:p w14:paraId="11135E07" w14:textId="77777777" w:rsidR="004B3F04" w:rsidRDefault="004B3F04" w:rsidP="004B3F04">
      <w:pPr>
        <w:pStyle w:val="BracketData"/>
      </w:pPr>
      <w:r>
        <w:t>[observationCriteria: identifier urn:hl7ii:2.16.840.1.113883.10.20.28.4.131:2021-02-01 (open)]</w:t>
      </w:r>
    </w:p>
    <w:p w14:paraId="2F0AFD8C" w14:textId="77777777" w:rsidR="004B3F04" w:rsidRDefault="004B3F04" w:rsidP="004B3F04">
      <w:pPr>
        <w:pStyle w:val="Caption"/>
      </w:pPr>
      <w:bookmarkStart w:id="831" w:name="_Toc64842094"/>
      <w:bookmarkStart w:id="832" w:name="_Toc65483178"/>
      <w:r>
        <w:t xml:space="preserve">Table </w:t>
      </w:r>
      <w:r>
        <w:fldChar w:fldCharType="begin"/>
      </w:r>
      <w:r>
        <w:instrText>SEQ Table \* ARABIC</w:instrText>
      </w:r>
      <w:r>
        <w:fldChar w:fldCharType="separate"/>
      </w:r>
      <w:r>
        <w:t>17</w:t>
      </w:r>
      <w:r>
        <w:fldChar w:fldCharType="end"/>
      </w:r>
      <w:r>
        <w:t>: Assessment, Order (V4) Contexts</w:t>
      </w:r>
      <w:bookmarkEnd w:id="831"/>
      <w:bookmarkEnd w:id="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D1015E" w14:textId="77777777" w:rsidTr="000659BE">
        <w:trPr>
          <w:cantSplit/>
          <w:tblHeader/>
          <w:jc w:val="center"/>
        </w:trPr>
        <w:tc>
          <w:tcPr>
            <w:tcW w:w="360" w:type="dxa"/>
            <w:shd w:val="clear" w:color="auto" w:fill="E6E6E6"/>
          </w:tcPr>
          <w:p w14:paraId="53ADB6E1" w14:textId="77777777" w:rsidR="004B3F04" w:rsidRDefault="004B3F04" w:rsidP="000659BE">
            <w:pPr>
              <w:pStyle w:val="TableHead"/>
            </w:pPr>
            <w:r>
              <w:t>Contained By:</w:t>
            </w:r>
          </w:p>
        </w:tc>
        <w:tc>
          <w:tcPr>
            <w:tcW w:w="360" w:type="dxa"/>
            <w:shd w:val="clear" w:color="auto" w:fill="E6E6E6"/>
          </w:tcPr>
          <w:p w14:paraId="4A4DB978" w14:textId="77777777" w:rsidR="004B3F04" w:rsidRDefault="004B3F04" w:rsidP="000659BE">
            <w:pPr>
              <w:pStyle w:val="TableHead"/>
            </w:pPr>
            <w:r>
              <w:t>Contains:</w:t>
            </w:r>
          </w:p>
        </w:tc>
      </w:tr>
      <w:tr w:rsidR="004B3F04" w14:paraId="3044C896" w14:textId="77777777" w:rsidTr="000659BE">
        <w:trPr>
          <w:jc w:val="center"/>
        </w:trPr>
        <w:tc>
          <w:tcPr>
            <w:tcW w:w="360" w:type="dxa"/>
          </w:tcPr>
          <w:p w14:paraId="472E45A5"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32A441"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12D43F3D"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738AB0AB"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2AA88217"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D936A79"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B686DB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59CFFF8D" w14:textId="77777777" w:rsidR="004B3F04" w:rsidRDefault="004B3F04" w:rsidP="004B3F04">
      <w:pPr>
        <w:pStyle w:val="BodyText"/>
      </w:pPr>
    </w:p>
    <w:p w14:paraId="1B8BB4FE" w14:textId="77777777" w:rsidR="004B3F04" w:rsidRDefault="004B3F04" w:rsidP="004B3F04">
      <w:r>
        <w:t>This template represents the QDM data type: Assessment, Order.</w:t>
      </w:r>
    </w:p>
    <w:p w14:paraId="59AB35E9" w14:textId="77777777" w:rsidR="004B3F04" w:rsidRDefault="004B3F04" w:rsidP="004B3F04">
      <w:r>
        <w:t>Data elements that meet these criteria using this datatype should document an order by a clinician or appropriately licensed care provider to a patient or an appropriate provider or organization to perform an assessment indicated by the QDM category and its corresponding value set.</w:t>
      </w:r>
      <w:r>
        <w:br/>
        <w:t>Timing: The time the order is authored (i.e., provided to the patient).</w:t>
      </w:r>
      <w:r>
        <w:br/>
        <w:t xml:space="preserve">NOTE: Orders address the time that the order is authored, a single point in time. Some assessment orders will be addressed as components of a care plan which incorporates the period (or timing) when </w:t>
      </w:r>
      <w:r>
        <w:lastRenderedPageBreak/>
        <w:t>the order is to be carried out. Measure developers should address feasibility of clinical workflow to capture Assessment, Order when evaluating measures.</w:t>
      </w:r>
    </w:p>
    <w:p w14:paraId="184009FB" w14:textId="77777777" w:rsidR="004B3F04" w:rsidRDefault="004B3F04" w:rsidP="004B3F04">
      <w:pPr>
        <w:pStyle w:val="Caption"/>
      </w:pPr>
      <w:bookmarkStart w:id="833" w:name="_Toc64842095"/>
      <w:bookmarkStart w:id="834" w:name="_Toc65483179"/>
      <w:r>
        <w:lastRenderedPageBreak/>
        <w:t xml:space="preserve">Table </w:t>
      </w:r>
      <w:r>
        <w:fldChar w:fldCharType="begin"/>
      </w:r>
      <w:r>
        <w:instrText>SEQ Table \* ARABIC</w:instrText>
      </w:r>
      <w:r>
        <w:fldChar w:fldCharType="separate"/>
      </w:r>
      <w:r>
        <w:t>18</w:t>
      </w:r>
      <w:r>
        <w:fldChar w:fldCharType="end"/>
      </w:r>
      <w:r>
        <w:t>: Assessment, Order (V4) Constraints Overview</w:t>
      </w:r>
      <w:bookmarkEnd w:id="833"/>
      <w:bookmarkEnd w:id="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5FEAE7E" w14:textId="77777777" w:rsidTr="000659BE">
        <w:trPr>
          <w:cantSplit/>
          <w:tblHeader/>
          <w:jc w:val="center"/>
        </w:trPr>
        <w:tc>
          <w:tcPr>
            <w:tcW w:w="0" w:type="dxa"/>
            <w:shd w:val="clear" w:color="auto" w:fill="E6E6E6"/>
            <w:noWrap/>
          </w:tcPr>
          <w:p w14:paraId="6BCBAFF5" w14:textId="77777777" w:rsidR="004B3F04" w:rsidRDefault="004B3F04" w:rsidP="000659BE">
            <w:pPr>
              <w:pStyle w:val="TableHead"/>
            </w:pPr>
            <w:r>
              <w:t>XPath</w:t>
            </w:r>
          </w:p>
        </w:tc>
        <w:tc>
          <w:tcPr>
            <w:tcW w:w="720" w:type="dxa"/>
            <w:shd w:val="clear" w:color="auto" w:fill="E6E6E6"/>
            <w:noWrap/>
          </w:tcPr>
          <w:p w14:paraId="002A38AD" w14:textId="77777777" w:rsidR="004B3F04" w:rsidRDefault="004B3F04" w:rsidP="000659BE">
            <w:pPr>
              <w:pStyle w:val="TableHead"/>
            </w:pPr>
            <w:r>
              <w:t>Card.</w:t>
            </w:r>
          </w:p>
        </w:tc>
        <w:tc>
          <w:tcPr>
            <w:tcW w:w="1152" w:type="dxa"/>
            <w:shd w:val="clear" w:color="auto" w:fill="E6E6E6"/>
            <w:noWrap/>
          </w:tcPr>
          <w:p w14:paraId="6ECD0343" w14:textId="77777777" w:rsidR="004B3F04" w:rsidRDefault="004B3F04" w:rsidP="000659BE">
            <w:pPr>
              <w:pStyle w:val="TableHead"/>
            </w:pPr>
            <w:r>
              <w:t>Verb</w:t>
            </w:r>
          </w:p>
        </w:tc>
        <w:tc>
          <w:tcPr>
            <w:tcW w:w="864" w:type="dxa"/>
            <w:shd w:val="clear" w:color="auto" w:fill="E6E6E6"/>
            <w:noWrap/>
          </w:tcPr>
          <w:p w14:paraId="4A0306F2" w14:textId="77777777" w:rsidR="004B3F04" w:rsidRDefault="004B3F04" w:rsidP="000659BE">
            <w:pPr>
              <w:pStyle w:val="TableHead"/>
            </w:pPr>
            <w:r>
              <w:t>Data Type</w:t>
            </w:r>
          </w:p>
        </w:tc>
        <w:tc>
          <w:tcPr>
            <w:tcW w:w="864" w:type="dxa"/>
            <w:shd w:val="clear" w:color="auto" w:fill="E6E6E6"/>
            <w:noWrap/>
          </w:tcPr>
          <w:p w14:paraId="712E3F76" w14:textId="77777777" w:rsidR="004B3F04" w:rsidRDefault="004B3F04" w:rsidP="000659BE">
            <w:pPr>
              <w:pStyle w:val="TableHead"/>
            </w:pPr>
            <w:r>
              <w:t>CONF#</w:t>
            </w:r>
          </w:p>
        </w:tc>
        <w:tc>
          <w:tcPr>
            <w:tcW w:w="864" w:type="dxa"/>
            <w:shd w:val="clear" w:color="auto" w:fill="E6E6E6"/>
            <w:noWrap/>
          </w:tcPr>
          <w:p w14:paraId="164591FF" w14:textId="77777777" w:rsidR="004B3F04" w:rsidRDefault="004B3F04" w:rsidP="000659BE">
            <w:pPr>
              <w:pStyle w:val="TableHead"/>
            </w:pPr>
            <w:r>
              <w:t>Value</w:t>
            </w:r>
          </w:p>
        </w:tc>
      </w:tr>
      <w:tr w:rsidR="004B3F04" w14:paraId="35BDA988" w14:textId="77777777" w:rsidTr="000659BE">
        <w:trPr>
          <w:jc w:val="center"/>
        </w:trPr>
        <w:tc>
          <w:tcPr>
            <w:tcW w:w="10160" w:type="dxa"/>
            <w:gridSpan w:val="6"/>
          </w:tcPr>
          <w:p w14:paraId="1678DCDC" w14:textId="77777777" w:rsidR="004B3F04" w:rsidRDefault="004B3F04" w:rsidP="000659BE">
            <w:pPr>
              <w:pStyle w:val="TableText"/>
            </w:pPr>
            <w:r>
              <w:t>observationCriteria (identifier: urn:hl7ii:2.16.840.1.113883.10.20.28.4.131:2021-02-01)</w:t>
            </w:r>
          </w:p>
        </w:tc>
      </w:tr>
      <w:tr w:rsidR="004B3F04" w14:paraId="42078A2A" w14:textId="77777777" w:rsidTr="000659BE">
        <w:trPr>
          <w:jc w:val="center"/>
        </w:trPr>
        <w:tc>
          <w:tcPr>
            <w:tcW w:w="3345" w:type="dxa"/>
          </w:tcPr>
          <w:p w14:paraId="481D966E" w14:textId="77777777" w:rsidR="004B3F04" w:rsidRDefault="004B3F04" w:rsidP="000659BE">
            <w:pPr>
              <w:pStyle w:val="TableText"/>
            </w:pPr>
            <w:r>
              <w:tab/>
              <w:t>@classCode</w:t>
            </w:r>
          </w:p>
        </w:tc>
        <w:tc>
          <w:tcPr>
            <w:tcW w:w="720" w:type="dxa"/>
          </w:tcPr>
          <w:p w14:paraId="3220D380" w14:textId="77777777" w:rsidR="004B3F04" w:rsidRDefault="004B3F04" w:rsidP="000659BE">
            <w:pPr>
              <w:pStyle w:val="TableText"/>
            </w:pPr>
            <w:r>
              <w:t>1..1</w:t>
            </w:r>
          </w:p>
        </w:tc>
        <w:tc>
          <w:tcPr>
            <w:tcW w:w="1152" w:type="dxa"/>
          </w:tcPr>
          <w:p w14:paraId="305EB1AA" w14:textId="77777777" w:rsidR="004B3F04" w:rsidRDefault="004B3F04" w:rsidP="000659BE">
            <w:pPr>
              <w:pStyle w:val="TableText"/>
            </w:pPr>
            <w:r>
              <w:t>SHALL</w:t>
            </w:r>
          </w:p>
        </w:tc>
        <w:tc>
          <w:tcPr>
            <w:tcW w:w="864" w:type="dxa"/>
          </w:tcPr>
          <w:p w14:paraId="3BD28A45" w14:textId="77777777" w:rsidR="004B3F04" w:rsidRDefault="004B3F04" w:rsidP="000659BE">
            <w:pPr>
              <w:pStyle w:val="TableText"/>
            </w:pPr>
          </w:p>
        </w:tc>
        <w:tc>
          <w:tcPr>
            <w:tcW w:w="1104" w:type="dxa"/>
          </w:tcPr>
          <w:p w14:paraId="170F45CC" w14:textId="77777777" w:rsidR="004B3F04" w:rsidRDefault="006C736C" w:rsidP="000659BE">
            <w:pPr>
              <w:pStyle w:val="TableText"/>
            </w:pPr>
            <w:hyperlink w:anchor="C_4499-34673">
              <w:r w:rsidR="004B3F04">
                <w:rPr>
                  <w:rStyle w:val="HyperlinkText9pt"/>
                </w:rPr>
                <w:t>4499-34673</w:t>
              </w:r>
            </w:hyperlink>
          </w:p>
        </w:tc>
        <w:tc>
          <w:tcPr>
            <w:tcW w:w="2975" w:type="dxa"/>
          </w:tcPr>
          <w:p w14:paraId="3FF55696" w14:textId="77777777" w:rsidR="004B3F04" w:rsidRDefault="004B3F04" w:rsidP="000659BE">
            <w:pPr>
              <w:pStyle w:val="TableText"/>
            </w:pPr>
            <w:r>
              <w:t>OBS</w:t>
            </w:r>
          </w:p>
        </w:tc>
      </w:tr>
      <w:tr w:rsidR="004B3F04" w14:paraId="6C8AC8C2" w14:textId="77777777" w:rsidTr="000659BE">
        <w:trPr>
          <w:jc w:val="center"/>
        </w:trPr>
        <w:tc>
          <w:tcPr>
            <w:tcW w:w="3345" w:type="dxa"/>
          </w:tcPr>
          <w:p w14:paraId="364C46A6" w14:textId="77777777" w:rsidR="004B3F04" w:rsidRDefault="004B3F04" w:rsidP="000659BE">
            <w:pPr>
              <w:pStyle w:val="TableText"/>
            </w:pPr>
            <w:r>
              <w:tab/>
              <w:t>@moodCode</w:t>
            </w:r>
          </w:p>
        </w:tc>
        <w:tc>
          <w:tcPr>
            <w:tcW w:w="720" w:type="dxa"/>
          </w:tcPr>
          <w:p w14:paraId="273F1C88" w14:textId="77777777" w:rsidR="004B3F04" w:rsidRDefault="004B3F04" w:rsidP="000659BE">
            <w:pPr>
              <w:pStyle w:val="TableText"/>
            </w:pPr>
            <w:r>
              <w:t>1..1</w:t>
            </w:r>
          </w:p>
        </w:tc>
        <w:tc>
          <w:tcPr>
            <w:tcW w:w="1152" w:type="dxa"/>
          </w:tcPr>
          <w:p w14:paraId="3B365929" w14:textId="77777777" w:rsidR="004B3F04" w:rsidRDefault="004B3F04" w:rsidP="000659BE">
            <w:pPr>
              <w:pStyle w:val="TableText"/>
            </w:pPr>
            <w:r>
              <w:t>SHALL</w:t>
            </w:r>
          </w:p>
        </w:tc>
        <w:tc>
          <w:tcPr>
            <w:tcW w:w="864" w:type="dxa"/>
          </w:tcPr>
          <w:p w14:paraId="2F0745E0" w14:textId="77777777" w:rsidR="004B3F04" w:rsidRDefault="004B3F04" w:rsidP="000659BE">
            <w:pPr>
              <w:pStyle w:val="TableText"/>
            </w:pPr>
          </w:p>
        </w:tc>
        <w:tc>
          <w:tcPr>
            <w:tcW w:w="1104" w:type="dxa"/>
          </w:tcPr>
          <w:p w14:paraId="45105CE5" w14:textId="77777777" w:rsidR="004B3F04" w:rsidRDefault="006C736C" w:rsidP="000659BE">
            <w:pPr>
              <w:pStyle w:val="TableText"/>
            </w:pPr>
            <w:hyperlink w:anchor="C_4499-34674">
              <w:r w:rsidR="004B3F04">
                <w:rPr>
                  <w:rStyle w:val="HyperlinkText9pt"/>
                </w:rPr>
                <w:t>4499-34674</w:t>
              </w:r>
            </w:hyperlink>
          </w:p>
        </w:tc>
        <w:tc>
          <w:tcPr>
            <w:tcW w:w="2975" w:type="dxa"/>
          </w:tcPr>
          <w:p w14:paraId="1FC891B6" w14:textId="77777777" w:rsidR="004B3F04" w:rsidRDefault="004B3F04" w:rsidP="000659BE">
            <w:pPr>
              <w:pStyle w:val="TableText"/>
            </w:pPr>
            <w:r>
              <w:t>urn:oid:2.16.840.1.113883.5.1001 (HL7ActMood) = RQO</w:t>
            </w:r>
          </w:p>
        </w:tc>
      </w:tr>
      <w:tr w:rsidR="004B3F04" w14:paraId="73714AB2" w14:textId="77777777" w:rsidTr="000659BE">
        <w:trPr>
          <w:jc w:val="center"/>
        </w:trPr>
        <w:tc>
          <w:tcPr>
            <w:tcW w:w="3345" w:type="dxa"/>
          </w:tcPr>
          <w:p w14:paraId="2344ABEC" w14:textId="77777777" w:rsidR="004B3F04" w:rsidRDefault="004B3F04" w:rsidP="000659BE">
            <w:pPr>
              <w:pStyle w:val="TableText"/>
            </w:pPr>
            <w:r>
              <w:tab/>
              <w:t>@actionNegationInd</w:t>
            </w:r>
          </w:p>
        </w:tc>
        <w:tc>
          <w:tcPr>
            <w:tcW w:w="720" w:type="dxa"/>
          </w:tcPr>
          <w:p w14:paraId="1C843083" w14:textId="77777777" w:rsidR="004B3F04" w:rsidRDefault="004B3F04" w:rsidP="000659BE">
            <w:pPr>
              <w:pStyle w:val="TableText"/>
            </w:pPr>
            <w:r>
              <w:t>0..1</w:t>
            </w:r>
          </w:p>
        </w:tc>
        <w:tc>
          <w:tcPr>
            <w:tcW w:w="1152" w:type="dxa"/>
          </w:tcPr>
          <w:p w14:paraId="1645D8C6" w14:textId="77777777" w:rsidR="004B3F04" w:rsidRDefault="004B3F04" w:rsidP="000659BE">
            <w:pPr>
              <w:pStyle w:val="TableText"/>
            </w:pPr>
            <w:r>
              <w:t>MAY</w:t>
            </w:r>
          </w:p>
        </w:tc>
        <w:tc>
          <w:tcPr>
            <w:tcW w:w="864" w:type="dxa"/>
          </w:tcPr>
          <w:p w14:paraId="1099ECD7" w14:textId="77777777" w:rsidR="004B3F04" w:rsidRDefault="004B3F04" w:rsidP="000659BE">
            <w:pPr>
              <w:pStyle w:val="TableText"/>
            </w:pPr>
          </w:p>
        </w:tc>
        <w:tc>
          <w:tcPr>
            <w:tcW w:w="1104" w:type="dxa"/>
          </w:tcPr>
          <w:p w14:paraId="7C1F9D76" w14:textId="77777777" w:rsidR="004B3F04" w:rsidRDefault="006C736C" w:rsidP="000659BE">
            <w:pPr>
              <w:pStyle w:val="TableText"/>
            </w:pPr>
            <w:hyperlink w:anchor="C_4499-34675">
              <w:r w:rsidR="004B3F04">
                <w:rPr>
                  <w:rStyle w:val="HyperlinkText9pt"/>
                </w:rPr>
                <w:t>4499-34675</w:t>
              </w:r>
            </w:hyperlink>
          </w:p>
        </w:tc>
        <w:tc>
          <w:tcPr>
            <w:tcW w:w="2975" w:type="dxa"/>
          </w:tcPr>
          <w:p w14:paraId="63E8C242" w14:textId="77777777" w:rsidR="004B3F04" w:rsidRDefault="004B3F04" w:rsidP="000659BE">
            <w:pPr>
              <w:pStyle w:val="TableText"/>
            </w:pPr>
          </w:p>
        </w:tc>
      </w:tr>
      <w:tr w:rsidR="004B3F04" w14:paraId="182DFEFD" w14:textId="77777777" w:rsidTr="000659BE">
        <w:trPr>
          <w:jc w:val="center"/>
        </w:trPr>
        <w:tc>
          <w:tcPr>
            <w:tcW w:w="3345" w:type="dxa"/>
          </w:tcPr>
          <w:p w14:paraId="5C4B7E02" w14:textId="77777777" w:rsidR="004B3F04" w:rsidRDefault="004B3F04" w:rsidP="000659BE">
            <w:pPr>
              <w:pStyle w:val="TableText"/>
            </w:pPr>
            <w:r>
              <w:tab/>
              <w:t>templateId</w:t>
            </w:r>
          </w:p>
        </w:tc>
        <w:tc>
          <w:tcPr>
            <w:tcW w:w="720" w:type="dxa"/>
          </w:tcPr>
          <w:p w14:paraId="572DE991" w14:textId="77777777" w:rsidR="004B3F04" w:rsidRDefault="004B3F04" w:rsidP="000659BE">
            <w:pPr>
              <w:pStyle w:val="TableText"/>
            </w:pPr>
            <w:r>
              <w:t>1..1</w:t>
            </w:r>
          </w:p>
        </w:tc>
        <w:tc>
          <w:tcPr>
            <w:tcW w:w="1152" w:type="dxa"/>
          </w:tcPr>
          <w:p w14:paraId="17664D86" w14:textId="77777777" w:rsidR="004B3F04" w:rsidRDefault="004B3F04" w:rsidP="000659BE">
            <w:pPr>
              <w:pStyle w:val="TableText"/>
            </w:pPr>
            <w:r>
              <w:t>SHALL</w:t>
            </w:r>
          </w:p>
        </w:tc>
        <w:tc>
          <w:tcPr>
            <w:tcW w:w="864" w:type="dxa"/>
          </w:tcPr>
          <w:p w14:paraId="4AB8CC18" w14:textId="77777777" w:rsidR="004B3F04" w:rsidRDefault="004B3F04" w:rsidP="000659BE">
            <w:pPr>
              <w:pStyle w:val="TableText"/>
            </w:pPr>
          </w:p>
        </w:tc>
        <w:tc>
          <w:tcPr>
            <w:tcW w:w="1104" w:type="dxa"/>
          </w:tcPr>
          <w:p w14:paraId="2E7A9A53" w14:textId="77777777" w:rsidR="004B3F04" w:rsidRDefault="006C736C" w:rsidP="000659BE">
            <w:pPr>
              <w:pStyle w:val="TableText"/>
            </w:pPr>
            <w:hyperlink w:anchor="C_4499-34654">
              <w:r w:rsidR="004B3F04">
                <w:rPr>
                  <w:rStyle w:val="HyperlinkText9pt"/>
                </w:rPr>
                <w:t>4499-34654</w:t>
              </w:r>
            </w:hyperlink>
          </w:p>
        </w:tc>
        <w:tc>
          <w:tcPr>
            <w:tcW w:w="2975" w:type="dxa"/>
          </w:tcPr>
          <w:p w14:paraId="307F2151" w14:textId="77777777" w:rsidR="004B3F04" w:rsidRDefault="004B3F04" w:rsidP="000659BE">
            <w:pPr>
              <w:pStyle w:val="TableText"/>
            </w:pPr>
          </w:p>
        </w:tc>
      </w:tr>
      <w:tr w:rsidR="004B3F04" w14:paraId="09D05B8F" w14:textId="77777777" w:rsidTr="000659BE">
        <w:trPr>
          <w:jc w:val="center"/>
        </w:trPr>
        <w:tc>
          <w:tcPr>
            <w:tcW w:w="3345" w:type="dxa"/>
          </w:tcPr>
          <w:p w14:paraId="379BEC3A" w14:textId="77777777" w:rsidR="004B3F04" w:rsidRDefault="004B3F04" w:rsidP="000659BE">
            <w:pPr>
              <w:pStyle w:val="TableText"/>
            </w:pPr>
            <w:r>
              <w:tab/>
            </w:r>
            <w:r>
              <w:tab/>
              <w:t>item</w:t>
            </w:r>
          </w:p>
        </w:tc>
        <w:tc>
          <w:tcPr>
            <w:tcW w:w="720" w:type="dxa"/>
          </w:tcPr>
          <w:p w14:paraId="73C24F60" w14:textId="77777777" w:rsidR="004B3F04" w:rsidRDefault="004B3F04" w:rsidP="000659BE">
            <w:pPr>
              <w:pStyle w:val="TableText"/>
            </w:pPr>
            <w:r>
              <w:t>1..1</w:t>
            </w:r>
          </w:p>
        </w:tc>
        <w:tc>
          <w:tcPr>
            <w:tcW w:w="1152" w:type="dxa"/>
          </w:tcPr>
          <w:p w14:paraId="006BFBB5" w14:textId="77777777" w:rsidR="004B3F04" w:rsidRDefault="004B3F04" w:rsidP="000659BE">
            <w:pPr>
              <w:pStyle w:val="TableText"/>
            </w:pPr>
            <w:r>
              <w:t>SHALL</w:t>
            </w:r>
          </w:p>
        </w:tc>
        <w:tc>
          <w:tcPr>
            <w:tcW w:w="864" w:type="dxa"/>
          </w:tcPr>
          <w:p w14:paraId="49A3FC89" w14:textId="77777777" w:rsidR="004B3F04" w:rsidRDefault="004B3F04" w:rsidP="000659BE">
            <w:pPr>
              <w:pStyle w:val="TableText"/>
            </w:pPr>
          </w:p>
        </w:tc>
        <w:tc>
          <w:tcPr>
            <w:tcW w:w="1104" w:type="dxa"/>
          </w:tcPr>
          <w:p w14:paraId="331BECF0" w14:textId="77777777" w:rsidR="004B3F04" w:rsidRDefault="006C736C" w:rsidP="000659BE">
            <w:pPr>
              <w:pStyle w:val="TableText"/>
            </w:pPr>
            <w:hyperlink w:anchor="C_4499-34655">
              <w:r w:rsidR="004B3F04">
                <w:rPr>
                  <w:rStyle w:val="HyperlinkText9pt"/>
                </w:rPr>
                <w:t>4499-34655</w:t>
              </w:r>
            </w:hyperlink>
          </w:p>
        </w:tc>
        <w:tc>
          <w:tcPr>
            <w:tcW w:w="2975" w:type="dxa"/>
          </w:tcPr>
          <w:p w14:paraId="515D77F9" w14:textId="77777777" w:rsidR="004B3F04" w:rsidRDefault="004B3F04" w:rsidP="000659BE">
            <w:pPr>
              <w:pStyle w:val="TableText"/>
            </w:pPr>
          </w:p>
        </w:tc>
      </w:tr>
      <w:tr w:rsidR="004B3F04" w14:paraId="31EDC10B" w14:textId="77777777" w:rsidTr="000659BE">
        <w:trPr>
          <w:jc w:val="center"/>
        </w:trPr>
        <w:tc>
          <w:tcPr>
            <w:tcW w:w="3345" w:type="dxa"/>
          </w:tcPr>
          <w:p w14:paraId="19553719" w14:textId="77777777" w:rsidR="004B3F04" w:rsidRDefault="004B3F04" w:rsidP="000659BE">
            <w:pPr>
              <w:pStyle w:val="TableText"/>
            </w:pPr>
            <w:r>
              <w:tab/>
            </w:r>
            <w:r>
              <w:tab/>
            </w:r>
            <w:r>
              <w:tab/>
              <w:t>@root</w:t>
            </w:r>
          </w:p>
        </w:tc>
        <w:tc>
          <w:tcPr>
            <w:tcW w:w="720" w:type="dxa"/>
          </w:tcPr>
          <w:p w14:paraId="752F6BC2" w14:textId="77777777" w:rsidR="004B3F04" w:rsidRDefault="004B3F04" w:rsidP="000659BE">
            <w:pPr>
              <w:pStyle w:val="TableText"/>
            </w:pPr>
            <w:r>
              <w:t>1..1</w:t>
            </w:r>
          </w:p>
        </w:tc>
        <w:tc>
          <w:tcPr>
            <w:tcW w:w="1152" w:type="dxa"/>
          </w:tcPr>
          <w:p w14:paraId="3745DBBA" w14:textId="77777777" w:rsidR="004B3F04" w:rsidRDefault="004B3F04" w:rsidP="000659BE">
            <w:pPr>
              <w:pStyle w:val="TableText"/>
            </w:pPr>
            <w:r>
              <w:t>SHALL</w:t>
            </w:r>
          </w:p>
        </w:tc>
        <w:tc>
          <w:tcPr>
            <w:tcW w:w="864" w:type="dxa"/>
          </w:tcPr>
          <w:p w14:paraId="0E0B37EE" w14:textId="77777777" w:rsidR="004B3F04" w:rsidRDefault="004B3F04" w:rsidP="000659BE">
            <w:pPr>
              <w:pStyle w:val="TableText"/>
            </w:pPr>
          </w:p>
        </w:tc>
        <w:tc>
          <w:tcPr>
            <w:tcW w:w="1104" w:type="dxa"/>
          </w:tcPr>
          <w:p w14:paraId="5F6D5244" w14:textId="77777777" w:rsidR="004B3F04" w:rsidRDefault="006C736C" w:rsidP="000659BE">
            <w:pPr>
              <w:pStyle w:val="TableText"/>
            </w:pPr>
            <w:hyperlink w:anchor="C_4499-34664">
              <w:r w:rsidR="004B3F04">
                <w:rPr>
                  <w:rStyle w:val="HyperlinkText9pt"/>
                </w:rPr>
                <w:t>4499-34664</w:t>
              </w:r>
            </w:hyperlink>
          </w:p>
        </w:tc>
        <w:tc>
          <w:tcPr>
            <w:tcW w:w="2975" w:type="dxa"/>
          </w:tcPr>
          <w:p w14:paraId="7FF9EC5E" w14:textId="77777777" w:rsidR="004B3F04" w:rsidRDefault="004B3F04" w:rsidP="000659BE">
            <w:pPr>
              <w:pStyle w:val="TableText"/>
            </w:pPr>
            <w:r>
              <w:t>2.16.840.1.113883.10.20.28.4.131</w:t>
            </w:r>
          </w:p>
        </w:tc>
      </w:tr>
      <w:tr w:rsidR="004B3F04" w14:paraId="323739F0" w14:textId="77777777" w:rsidTr="000659BE">
        <w:trPr>
          <w:jc w:val="center"/>
        </w:trPr>
        <w:tc>
          <w:tcPr>
            <w:tcW w:w="3345" w:type="dxa"/>
          </w:tcPr>
          <w:p w14:paraId="0913963F" w14:textId="77777777" w:rsidR="004B3F04" w:rsidRDefault="004B3F04" w:rsidP="000659BE">
            <w:pPr>
              <w:pStyle w:val="TableText"/>
            </w:pPr>
            <w:r>
              <w:tab/>
            </w:r>
            <w:r>
              <w:tab/>
            </w:r>
            <w:r>
              <w:tab/>
              <w:t>@extension</w:t>
            </w:r>
          </w:p>
        </w:tc>
        <w:tc>
          <w:tcPr>
            <w:tcW w:w="720" w:type="dxa"/>
          </w:tcPr>
          <w:p w14:paraId="4F779ACB" w14:textId="77777777" w:rsidR="004B3F04" w:rsidRDefault="004B3F04" w:rsidP="000659BE">
            <w:pPr>
              <w:pStyle w:val="TableText"/>
            </w:pPr>
            <w:r>
              <w:t>1..1</w:t>
            </w:r>
          </w:p>
        </w:tc>
        <w:tc>
          <w:tcPr>
            <w:tcW w:w="1152" w:type="dxa"/>
          </w:tcPr>
          <w:p w14:paraId="3A7A4885" w14:textId="77777777" w:rsidR="004B3F04" w:rsidRDefault="004B3F04" w:rsidP="000659BE">
            <w:pPr>
              <w:pStyle w:val="TableText"/>
            </w:pPr>
            <w:r>
              <w:t>SHALL</w:t>
            </w:r>
          </w:p>
        </w:tc>
        <w:tc>
          <w:tcPr>
            <w:tcW w:w="864" w:type="dxa"/>
          </w:tcPr>
          <w:p w14:paraId="003CE9F1" w14:textId="77777777" w:rsidR="004B3F04" w:rsidRDefault="004B3F04" w:rsidP="000659BE">
            <w:pPr>
              <w:pStyle w:val="TableText"/>
            </w:pPr>
          </w:p>
        </w:tc>
        <w:tc>
          <w:tcPr>
            <w:tcW w:w="1104" w:type="dxa"/>
          </w:tcPr>
          <w:p w14:paraId="3BE76AF0" w14:textId="77777777" w:rsidR="004B3F04" w:rsidRDefault="006C736C" w:rsidP="000659BE">
            <w:pPr>
              <w:pStyle w:val="TableText"/>
            </w:pPr>
            <w:hyperlink w:anchor="C_4499-34665">
              <w:r w:rsidR="004B3F04">
                <w:rPr>
                  <w:rStyle w:val="HyperlinkText9pt"/>
                </w:rPr>
                <w:t>4499-34665</w:t>
              </w:r>
            </w:hyperlink>
          </w:p>
        </w:tc>
        <w:tc>
          <w:tcPr>
            <w:tcW w:w="2975" w:type="dxa"/>
          </w:tcPr>
          <w:p w14:paraId="37FE4F5B" w14:textId="77777777" w:rsidR="004B3F04" w:rsidRDefault="004B3F04" w:rsidP="000659BE">
            <w:pPr>
              <w:pStyle w:val="TableText"/>
            </w:pPr>
            <w:r>
              <w:t>2021-02-01</w:t>
            </w:r>
          </w:p>
        </w:tc>
      </w:tr>
      <w:tr w:rsidR="004B3F04" w14:paraId="0852A345" w14:textId="77777777" w:rsidTr="000659BE">
        <w:trPr>
          <w:jc w:val="center"/>
        </w:trPr>
        <w:tc>
          <w:tcPr>
            <w:tcW w:w="3345" w:type="dxa"/>
          </w:tcPr>
          <w:p w14:paraId="0BB68AE6" w14:textId="77777777" w:rsidR="004B3F04" w:rsidRDefault="004B3F04" w:rsidP="000659BE">
            <w:pPr>
              <w:pStyle w:val="TableText"/>
            </w:pPr>
            <w:r>
              <w:tab/>
              <w:t>id</w:t>
            </w:r>
          </w:p>
        </w:tc>
        <w:tc>
          <w:tcPr>
            <w:tcW w:w="720" w:type="dxa"/>
          </w:tcPr>
          <w:p w14:paraId="74FB63CE" w14:textId="77777777" w:rsidR="004B3F04" w:rsidRDefault="004B3F04" w:rsidP="000659BE">
            <w:pPr>
              <w:pStyle w:val="TableText"/>
            </w:pPr>
            <w:r>
              <w:t>1..1</w:t>
            </w:r>
          </w:p>
        </w:tc>
        <w:tc>
          <w:tcPr>
            <w:tcW w:w="1152" w:type="dxa"/>
          </w:tcPr>
          <w:p w14:paraId="6B30D643" w14:textId="77777777" w:rsidR="004B3F04" w:rsidRDefault="004B3F04" w:rsidP="000659BE">
            <w:pPr>
              <w:pStyle w:val="TableText"/>
            </w:pPr>
            <w:r>
              <w:t>SHALL</w:t>
            </w:r>
          </w:p>
        </w:tc>
        <w:tc>
          <w:tcPr>
            <w:tcW w:w="864" w:type="dxa"/>
          </w:tcPr>
          <w:p w14:paraId="4B98AF11" w14:textId="77777777" w:rsidR="004B3F04" w:rsidRDefault="004B3F04" w:rsidP="000659BE">
            <w:pPr>
              <w:pStyle w:val="TableText"/>
            </w:pPr>
          </w:p>
        </w:tc>
        <w:tc>
          <w:tcPr>
            <w:tcW w:w="1104" w:type="dxa"/>
          </w:tcPr>
          <w:p w14:paraId="3B80FA37" w14:textId="77777777" w:rsidR="004B3F04" w:rsidRDefault="006C736C" w:rsidP="000659BE">
            <w:pPr>
              <w:pStyle w:val="TableText"/>
            </w:pPr>
            <w:hyperlink w:anchor="C_4499-34676">
              <w:r w:rsidR="004B3F04">
                <w:rPr>
                  <w:rStyle w:val="HyperlinkText9pt"/>
                </w:rPr>
                <w:t>4499-34676</w:t>
              </w:r>
            </w:hyperlink>
          </w:p>
        </w:tc>
        <w:tc>
          <w:tcPr>
            <w:tcW w:w="2975" w:type="dxa"/>
          </w:tcPr>
          <w:p w14:paraId="5E0BDE0E" w14:textId="77777777" w:rsidR="004B3F04" w:rsidRDefault="004B3F04" w:rsidP="000659BE">
            <w:pPr>
              <w:pStyle w:val="TableText"/>
            </w:pPr>
          </w:p>
        </w:tc>
      </w:tr>
      <w:tr w:rsidR="004B3F04" w14:paraId="56217D20" w14:textId="77777777" w:rsidTr="000659BE">
        <w:trPr>
          <w:jc w:val="center"/>
        </w:trPr>
        <w:tc>
          <w:tcPr>
            <w:tcW w:w="3345" w:type="dxa"/>
          </w:tcPr>
          <w:p w14:paraId="654E3BEC" w14:textId="77777777" w:rsidR="004B3F04" w:rsidRDefault="004B3F04" w:rsidP="000659BE">
            <w:pPr>
              <w:pStyle w:val="TableText"/>
            </w:pPr>
            <w:r>
              <w:tab/>
              <w:t>code</w:t>
            </w:r>
          </w:p>
        </w:tc>
        <w:tc>
          <w:tcPr>
            <w:tcW w:w="720" w:type="dxa"/>
          </w:tcPr>
          <w:p w14:paraId="055DACDF" w14:textId="77777777" w:rsidR="004B3F04" w:rsidRDefault="004B3F04" w:rsidP="000659BE">
            <w:pPr>
              <w:pStyle w:val="TableText"/>
            </w:pPr>
            <w:r>
              <w:t>1..1</w:t>
            </w:r>
          </w:p>
        </w:tc>
        <w:tc>
          <w:tcPr>
            <w:tcW w:w="1152" w:type="dxa"/>
          </w:tcPr>
          <w:p w14:paraId="75BD9C35" w14:textId="77777777" w:rsidR="004B3F04" w:rsidRDefault="004B3F04" w:rsidP="000659BE">
            <w:pPr>
              <w:pStyle w:val="TableText"/>
            </w:pPr>
            <w:r>
              <w:t>SHALL</w:t>
            </w:r>
          </w:p>
        </w:tc>
        <w:tc>
          <w:tcPr>
            <w:tcW w:w="864" w:type="dxa"/>
          </w:tcPr>
          <w:p w14:paraId="061E9C1D" w14:textId="77777777" w:rsidR="004B3F04" w:rsidRDefault="004B3F04" w:rsidP="000659BE">
            <w:pPr>
              <w:pStyle w:val="TableText"/>
            </w:pPr>
          </w:p>
        </w:tc>
        <w:tc>
          <w:tcPr>
            <w:tcW w:w="1104" w:type="dxa"/>
          </w:tcPr>
          <w:p w14:paraId="5F57A594" w14:textId="77777777" w:rsidR="004B3F04" w:rsidRDefault="006C736C" w:rsidP="000659BE">
            <w:pPr>
              <w:pStyle w:val="TableText"/>
            </w:pPr>
            <w:hyperlink w:anchor="C_4499-34656">
              <w:r w:rsidR="004B3F04">
                <w:rPr>
                  <w:rStyle w:val="HyperlinkText9pt"/>
                </w:rPr>
                <w:t>4499-34656</w:t>
              </w:r>
            </w:hyperlink>
          </w:p>
        </w:tc>
        <w:tc>
          <w:tcPr>
            <w:tcW w:w="2975" w:type="dxa"/>
          </w:tcPr>
          <w:p w14:paraId="4077FC93" w14:textId="77777777" w:rsidR="004B3F04" w:rsidRDefault="004B3F04" w:rsidP="000659BE">
            <w:pPr>
              <w:pStyle w:val="TableText"/>
            </w:pPr>
          </w:p>
        </w:tc>
      </w:tr>
      <w:tr w:rsidR="004B3F04" w14:paraId="716538EE" w14:textId="77777777" w:rsidTr="000659BE">
        <w:trPr>
          <w:jc w:val="center"/>
        </w:trPr>
        <w:tc>
          <w:tcPr>
            <w:tcW w:w="3345" w:type="dxa"/>
          </w:tcPr>
          <w:p w14:paraId="5DCA19C7" w14:textId="77777777" w:rsidR="004B3F04" w:rsidRDefault="004B3F04" w:rsidP="000659BE">
            <w:pPr>
              <w:pStyle w:val="TableText"/>
            </w:pPr>
            <w:r>
              <w:tab/>
            </w:r>
            <w:r>
              <w:tab/>
              <w:t>@valueSet</w:t>
            </w:r>
          </w:p>
        </w:tc>
        <w:tc>
          <w:tcPr>
            <w:tcW w:w="720" w:type="dxa"/>
          </w:tcPr>
          <w:p w14:paraId="2D4BC960" w14:textId="77777777" w:rsidR="004B3F04" w:rsidRDefault="004B3F04" w:rsidP="000659BE">
            <w:pPr>
              <w:pStyle w:val="TableText"/>
            </w:pPr>
            <w:r>
              <w:t>0..1</w:t>
            </w:r>
          </w:p>
        </w:tc>
        <w:tc>
          <w:tcPr>
            <w:tcW w:w="1152" w:type="dxa"/>
          </w:tcPr>
          <w:p w14:paraId="4F7938CC" w14:textId="77777777" w:rsidR="004B3F04" w:rsidRDefault="004B3F04" w:rsidP="000659BE">
            <w:pPr>
              <w:pStyle w:val="TableText"/>
            </w:pPr>
            <w:r>
              <w:t>SHOULD</w:t>
            </w:r>
          </w:p>
        </w:tc>
        <w:tc>
          <w:tcPr>
            <w:tcW w:w="864" w:type="dxa"/>
          </w:tcPr>
          <w:p w14:paraId="7884CA8A" w14:textId="77777777" w:rsidR="004B3F04" w:rsidRDefault="004B3F04" w:rsidP="000659BE">
            <w:pPr>
              <w:pStyle w:val="TableText"/>
            </w:pPr>
          </w:p>
        </w:tc>
        <w:tc>
          <w:tcPr>
            <w:tcW w:w="1104" w:type="dxa"/>
          </w:tcPr>
          <w:p w14:paraId="195B0792" w14:textId="77777777" w:rsidR="004B3F04" w:rsidRDefault="006C736C" w:rsidP="000659BE">
            <w:pPr>
              <w:pStyle w:val="TableText"/>
            </w:pPr>
            <w:hyperlink w:anchor="C_4499-34666">
              <w:r w:rsidR="004B3F04">
                <w:rPr>
                  <w:rStyle w:val="HyperlinkText9pt"/>
                </w:rPr>
                <w:t>4499-34666</w:t>
              </w:r>
            </w:hyperlink>
          </w:p>
        </w:tc>
        <w:tc>
          <w:tcPr>
            <w:tcW w:w="2975" w:type="dxa"/>
          </w:tcPr>
          <w:p w14:paraId="543E3432" w14:textId="77777777" w:rsidR="004B3F04" w:rsidRDefault="004B3F04" w:rsidP="000659BE">
            <w:pPr>
              <w:pStyle w:val="TableText"/>
            </w:pPr>
          </w:p>
        </w:tc>
      </w:tr>
      <w:tr w:rsidR="004B3F04" w14:paraId="5125F98C" w14:textId="77777777" w:rsidTr="000659BE">
        <w:trPr>
          <w:jc w:val="center"/>
        </w:trPr>
        <w:tc>
          <w:tcPr>
            <w:tcW w:w="3345" w:type="dxa"/>
          </w:tcPr>
          <w:p w14:paraId="5345E956" w14:textId="77777777" w:rsidR="004B3F04" w:rsidRDefault="004B3F04" w:rsidP="000659BE">
            <w:pPr>
              <w:pStyle w:val="TableText"/>
            </w:pPr>
            <w:r>
              <w:tab/>
              <w:t>title</w:t>
            </w:r>
          </w:p>
        </w:tc>
        <w:tc>
          <w:tcPr>
            <w:tcW w:w="720" w:type="dxa"/>
          </w:tcPr>
          <w:p w14:paraId="3C157138" w14:textId="77777777" w:rsidR="004B3F04" w:rsidRDefault="004B3F04" w:rsidP="000659BE">
            <w:pPr>
              <w:pStyle w:val="TableText"/>
            </w:pPr>
            <w:r>
              <w:t>1..1</w:t>
            </w:r>
          </w:p>
        </w:tc>
        <w:tc>
          <w:tcPr>
            <w:tcW w:w="1152" w:type="dxa"/>
          </w:tcPr>
          <w:p w14:paraId="1DA5372E" w14:textId="77777777" w:rsidR="004B3F04" w:rsidRDefault="004B3F04" w:rsidP="000659BE">
            <w:pPr>
              <w:pStyle w:val="TableText"/>
            </w:pPr>
            <w:r>
              <w:t>SHALL</w:t>
            </w:r>
          </w:p>
        </w:tc>
        <w:tc>
          <w:tcPr>
            <w:tcW w:w="864" w:type="dxa"/>
          </w:tcPr>
          <w:p w14:paraId="66429E46" w14:textId="77777777" w:rsidR="004B3F04" w:rsidRDefault="004B3F04" w:rsidP="000659BE">
            <w:pPr>
              <w:pStyle w:val="TableText"/>
            </w:pPr>
          </w:p>
        </w:tc>
        <w:tc>
          <w:tcPr>
            <w:tcW w:w="1104" w:type="dxa"/>
          </w:tcPr>
          <w:p w14:paraId="24BED6F9" w14:textId="77777777" w:rsidR="004B3F04" w:rsidRDefault="006C736C" w:rsidP="000659BE">
            <w:pPr>
              <w:pStyle w:val="TableText"/>
            </w:pPr>
            <w:hyperlink w:anchor="C_4499-34677">
              <w:r w:rsidR="004B3F04">
                <w:rPr>
                  <w:rStyle w:val="HyperlinkText9pt"/>
                </w:rPr>
                <w:t>4499-34677</w:t>
              </w:r>
            </w:hyperlink>
          </w:p>
        </w:tc>
        <w:tc>
          <w:tcPr>
            <w:tcW w:w="2975" w:type="dxa"/>
          </w:tcPr>
          <w:p w14:paraId="4849C561" w14:textId="77777777" w:rsidR="004B3F04" w:rsidRDefault="004B3F04" w:rsidP="000659BE">
            <w:pPr>
              <w:pStyle w:val="TableText"/>
            </w:pPr>
          </w:p>
        </w:tc>
      </w:tr>
      <w:tr w:rsidR="004B3F04" w14:paraId="1C4E6AAF" w14:textId="77777777" w:rsidTr="000659BE">
        <w:trPr>
          <w:jc w:val="center"/>
        </w:trPr>
        <w:tc>
          <w:tcPr>
            <w:tcW w:w="3345" w:type="dxa"/>
          </w:tcPr>
          <w:p w14:paraId="38E34B7F" w14:textId="77777777" w:rsidR="004B3F04" w:rsidRDefault="004B3F04" w:rsidP="000659BE">
            <w:pPr>
              <w:pStyle w:val="TableText"/>
            </w:pPr>
            <w:r>
              <w:tab/>
              <w:t>statusCode</w:t>
            </w:r>
          </w:p>
        </w:tc>
        <w:tc>
          <w:tcPr>
            <w:tcW w:w="720" w:type="dxa"/>
          </w:tcPr>
          <w:p w14:paraId="02D42699" w14:textId="77777777" w:rsidR="004B3F04" w:rsidRDefault="004B3F04" w:rsidP="000659BE">
            <w:pPr>
              <w:pStyle w:val="TableText"/>
            </w:pPr>
            <w:r>
              <w:t>1..1</w:t>
            </w:r>
          </w:p>
        </w:tc>
        <w:tc>
          <w:tcPr>
            <w:tcW w:w="1152" w:type="dxa"/>
          </w:tcPr>
          <w:p w14:paraId="1FD97ECC" w14:textId="77777777" w:rsidR="004B3F04" w:rsidRDefault="004B3F04" w:rsidP="000659BE">
            <w:pPr>
              <w:pStyle w:val="TableText"/>
            </w:pPr>
            <w:r>
              <w:t>SHALL</w:t>
            </w:r>
          </w:p>
        </w:tc>
        <w:tc>
          <w:tcPr>
            <w:tcW w:w="864" w:type="dxa"/>
          </w:tcPr>
          <w:p w14:paraId="75E208F6" w14:textId="77777777" w:rsidR="004B3F04" w:rsidRDefault="004B3F04" w:rsidP="000659BE">
            <w:pPr>
              <w:pStyle w:val="TableText"/>
            </w:pPr>
          </w:p>
        </w:tc>
        <w:tc>
          <w:tcPr>
            <w:tcW w:w="1104" w:type="dxa"/>
          </w:tcPr>
          <w:p w14:paraId="7B7EC6B1" w14:textId="77777777" w:rsidR="004B3F04" w:rsidRDefault="006C736C" w:rsidP="000659BE">
            <w:pPr>
              <w:pStyle w:val="TableText"/>
            </w:pPr>
            <w:hyperlink w:anchor="C_4499-34657">
              <w:r w:rsidR="004B3F04">
                <w:rPr>
                  <w:rStyle w:val="HyperlinkText9pt"/>
                </w:rPr>
                <w:t>4499-34657</w:t>
              </w:r>
            </w:hyperlink>
          </w:p>
        </w:tc>
        <w:tc>
          <w:tcPr>
            <w:tcW w:w="2975" w:type="dxa"/>
          </w:tcPr>
          <w:p w14:paraId="499961EC" w14:textId="77777777" w:rsidR="004B3F04" w:rsidRDefault="004B3F04" w:rsidP="000659BE">
            <w:pPr>
              <w:pStyle w:val="TableText"/>
            </w:pPr>
          </w:p>
        </w:tc>
      </w:tr>
      <w:tr w:rsidR="004B3F04" w14:paraId="710A5A81" w14:textId="77777777" w:rsidTr="000659BE">
        <w:trPr>
          <w:jc w:val="center"/>
        </w:trPr>
        <w:tc>
          <w:tcPr>
            <w:tcW w:w="3345" w:type="dxa"/>
          </w:tcPr>
          <w:p w14:paraId="075F8E26" w14:textId="77777777" w:rsidR="004B3F04" w:rsidRDefault="004B3F04" w:rsidP="000659BE">
            <w:pPr>
              <w:pStyle w:val="TableText"/>
            </w:pPr>
            <w:r>
              <w:tab/>
            </w:r>
            <w:r>
              <w:tab/>
              <w:t>@code</w:t>
            </w:r>
          </w:p>
        </w:tc>
        <w:tc>
          <w:tcPr>
            <w:tcW w:w="720" w:type="dxa"/>
          </w:tcPr>
          <w:p w14:paraId="77DD01B9" w14:textId="77777777" w:rsidR="004B3F04" w:rsidRDefault="004B3F04" w:rsidP="000659BE">
            <w:pPr>
              <w:pStyle w:val="TableText"/>
            </w:pPr>
            <w:r>
              <w:t>1..1</w:t>
            </w:r>
          </w:p>
        </w:tc>
        <w:tc>
          <w:tcPr>
            <w:tcW w:w="1152" w:type="dxa"/>
          </w:tcPr>
          <w:p w14:paraId="7497FFB4" w14:textId="77777777" w:rsidR="004B3F04" w:rsidRDefault="004B3F04" w:rsidP="000659BE">
            <w:pPr>
              <w:pStyle w:val="TableText"/>
            </w:pPr>
            <w:r>
              <w:t>SHALL</w:t>
            </w:r>
          </w:p>
        </w:tc>
        <w:tc>
          <w:tcPr>
            <w:tcW w:w="864" w:type="dxa"/>
          </w:tcPr>
          <w:p w14:paraId="06399302" w14:textId="77777777" w:rsidR="004B3F04" w:rsidRDefault="004B3F04" w:rsidP="000659BE">
            <w:pPr>
              <w:pStyle w:val="TableText"/>
            </w:pPr>
          </w:p>
        </w:tc>
        <w:tc>
          <w:tcPr>
            <w:tcW w:w="1104" w:type="dxa"/>
          </w:tcPr>
          <w:p w14:paraId="69C95584" w14:textId="77777777" w:rsidR="004B3F04" w:rsidRDefault="006C736C" w:rsidP="000659BE">
            <w:pPr>
              <w:pStyle w:val="TableText"/>
            </w:pPr>
            <w:hyperlink w:anchor="C_4499-34667">
              <w:r w:rsidR="004B3F04">
                <w:rPr>
                  <w:rStyle w:val="HyperlinkText9pt"/>
                </w:rPr>
                <w:t>4499-34667</w:t>
              </w:r>
            </w:hyperlink>
          </w:p>
        </w:tc>
        <w:tc>
          <w:tcPr>
            <w:tcW w:w="2975" w:type="dxa"/>
          </w:tcPr>
          <w:p w14:paraId="6BE2A615" w14:textId="77777777" w:rsidR="004B3F04" w:rsidRDefault="004B3F04" w:rsidP="000659BE">
            <w:pPr>
              <w:pStyle w:val="TableText"/>
            </w:pPr>
            <w:r>
              <w:t>urn:oid:2.16.840.1.113883.5.14 (HL7ActStatus) = active</w:t>
            </w:r>
          </w:p>
        </w:tc>
      </w:tr>
      <w:tr w:rsidR="004B3F04" w14:paraId="09D31C02" w14:textId="77777777" w:rsidTr="000659BE">
        <w:trPr>
          <w:jc w:val="center"/>
        </w:trPr>
        <w:tc>
          <w:tcPr>
            <w:tcW w:w="3345" w:type="dxa"/>
          </w:tcPr>
          <w:p w14:paraId="353EEFD7" w14:textId="77777777" w:rsidR="004B3F04" w:rsidRDefault="004B3F04" w:rsidP="000659BE">
            <w:pPr>
              <w:pStyle w:val="TableText"/>
            </w:pPr>
            <w:r>
              <w:tab/>
              <w:t>participation</w:t>
            </w:r>
          </w:p>
        </w:tc>
        <w:tc>
          <w:tcPr>
            <w:tcW w:w="720" w:type="dxa"/>
          </w:tcPr>
          <w:p w14:paraId="4A83D103" w14:textId="77777777" w:rsidR="004B3F04" w:rsidRDefault="004B3F04" w:rsidP="000659BE">
            <w:pPr>
              <w:pStyle w:val="TableText"/>
            </w:pPr>
            <w:r>
              <w:t>0..1</w:t>
            </w:r>
          </w:p>
        </w:tc>
        <w:tc>
          <w:tcPr>
            <w:tcW w:w="1152" w:type="dxa"/>
          </w:tcPr>
          <w:p w14:paraId="3DF64BFD" w14:textId="77777777" w:rsidR="004B3F04" w:rsidRDefault="004B3F04" w:rsidP="000659BE">
            <w:pPr>
              <w:pStyle w:val="TableText"/>
            </w:pPr>
            <w:r>
              <w:t>MAY</w:t>
            </w:r>
          </w:p>
        </w:tc>
        <w:tc>
          <w:tcPr>
            <w:tcW w:w="864" w:type="dxa"/>
          </w:tcPr>
          <w:p w14:paraId="2CCDF1F7" w14:textId="77777777" w:rsidR="004B3F04" w:rsidRDefault="004B3F04" w:rsidP="000659BE">
            <w:pPr>
              <w:pStyle w:val="TableText"/>
            </w:pPr>
          </w:p>
        </w:tc>
        <w:tc>
          <w:tcPr>
            <w:tcW w:w="1104" w:type="dxa"/>
          </w:tcPr>
          <w:p w14:paraId="73C86E63" w14:textId="77777777" w:rsidR="004B3F04" w:rsidRDefault="006C736C" w:rsidP="000659BE">
            <w:pPr>
              <w:pStyle w:val="TableText"/>
            </w:pPr>
            <w:hyperlink w:anchor="C_4499-34660">
              <w:r w:rsidR="004B3F04">
                <w:rPr>
                  <w:rStyle w:val="HyperlinkText9pt"/>
                </w:rPr>
                <w:t>4499-34660</w:t>
              </w:r>
            </w:hyperlink>
          </w:p>
        </w:tc>
        <w:tc>
          <w:tcPr>
            <w:tcW w:w="2975" w:type="dxa"/>
          </w:tcPr>
          <w:p w14:paraId="6B3FCE1D" w14:textId="77777777" w:rsidR="004B3F04" w:rsidRDefault="004B3F04" w:rsidP="000659BE">
            <w:pPr>
              <w:pStyle w:val="TableText"/>
            </w:pPr>
          </w:p>
        </w:tc>
      </w:tr>
      <w:tr w:rsidR="004B3F04" w14:paraId="1979658A" w14:textId="77777777" w:rsidTr="000659BE">
        <w:trPr>
          <w:jc w:val="center"/>
        </w:trPr>
        <w:tc>
          <w:tcPr>
            <w:tcW w:w="3345" w:type="dxa"/>
          </w:tcPr>
          <w:p w14:paraId="02E63ABE" w14:textId="77777777" w:rsidR="004B3F04" w:rsidRDefault="004B3F04" w:rsidP="000659BE">
            <w:pPr>
              <w:pStyle w:val="TableText"/>
            </w:pPr>
            <w:r>
              <w:tab/>
            </w:r>
            <w:r>
              <w:tab/>
              <w:t>@typeCode</w:t>
            </w:r>
          </w:p>
        </w:tc>
        <w:tc>
          <w:tcPr>
            <w:tcW w:w="720" w:type="dxa"/>
          </w:tcPr>
          <w:p w14:paraId="55683F79" w14:textId="77777777" w:rsidR="004B3F04" w:rsidRDefault="004B3F04" w:rsidP="000659BE">
            <w:pPr>
              <w:pStyle w:val="TableText"/>
            </w:pPr>
            <w:r>
              <w:t>1..1</w:t>
            </w:r>
          </w:p>
        </w:tc>
        <w:tc>
          <w:tcPr>
            <w:tcW w:w="1152" w:type="dxa"/>
          </w:tcPr>
          <w:p w14:paraId="1B57E47F" w14:textId="77777777" w:rsidR="004B3F04" w:rsidRDefault="004B3F04" w:rsidP="000659BE">
            <w:pPr>
              <w:pStyle w:val="TableText"/>
            </w:pPr>
            <w:r>
              <w:t>SHALL</w:t>
            </w:r>
          </w:p>
        </w:tc>
        <w:tc>
          <w:tcPr>
            <w:tcW w:w="864" w:type="dxa"/>
          </w:tcPr>
          <w:p w14:paraId="15E596F5" w14:textId="77777777" w:rsidR="004B3F04" w:rsidRDefault="004B3F04" w:rsidP="000659BE">
            <w:pPr>
              <w:pStyle w:val="TableText"/>
            </w:pPr>
          </w:p>
        </w:tc>
        <w:tc>
          <w:tcPr>
            <w:tcW w:w="1104" w:type="dxa"/>
          </w:tcPr>
          <w:p w14:paraId="23DCFF09" w14:textId="77777777" w:rsidR="004B3F04" w:rsidRDefault="006C736C" w:rsidP="000659BE">
            <w:pPr>
              <w:pStyle w:val="TableText"/>
            </w:pPr>
            <w:hyperlink w:anchor="C_4499-34672">
              <w:r w:rsidR="004B3F04">
                <w:rPr>
                  <w:rStyle w:val="HyperlinkText9pt"/>
                </w:rPr>
                <w:t>4499-34672</w:t>
              </w:r>
            </w:hyperlink>
          </w:p>
        </w:tc>
        <w:tc>
          <w:tcPr>
            <w:tcW w:w="2975" w:type="dxa"/>
          </w:tcPr>
          <w:p w14:paraId="7030C16D" w14:textId="77777777" w:rsidR="004B3F04" w:rsidRDefault="004B3F04" w:rsidP="000659BE">
            <w:pPr>
              <w:pStyle w:val="TableText"/>
            </w:pPr>
            <w:r>
              <w:t>urn:oid:2.16.840.1.113883.5.90 (HL7ParticipationType) = AUT</w:t>
            </w:r>
          </w:p>
        </w:tc>
      </w:tr>
      <w:tr w:rsidR="004B3F04" w14:paraId="3726CC25" w14:textId="77777777" w:rsidTr="000659BE">
        <w:trPr>
          <w:jc w:val="center"/>
        </w:trPr>
        <w:tc>
          <w:tcPr>
            <w:tcW w:w="3345" w:type="dxa"/>
          </w:tcPr>
          <w:p w14:paraId="61392B2F" w14:textId="77777777" w:rsidR="004B3F04" w:rsidRDefault="004B3F04" w:rsidP="000659BE">
            <w:pPr>
              <w:pStyle w:val="TableText"/>
            </w:pPr>
            <w:r>
              <w:tab/>
            </w:r>
            <w:r>
              <w:tab/>
              <w:t>time</w:t>
            </w:r>
          </w:p>
        </w:tc>
        <w:tc>
          <w:tcPr>
            <w:tcW w:w="720" w:type="dxa"/>
          </w:tcPr>
          <w:p w14:paraId="693A91EC" w14:textId="77777777" w:rsidR="004B3F04" w:rsidRDefault="004B3F04" w:rsidP="000659BE">
            <w:pPr>
              <w:pStyle w:val="TableText"/>
            </w:pPr>
            <w:r>
              <w:t>1..1</w:t>
            </w:r>
          </w:p>
        </w:tc>
        <w:tc>
          <w:tcPr>
            <w:tcW w:w="1152" w:type="dxa"/>
          </w:tcPr>
          <w:p w14:paraId="06FD0180" w14:textId="77777777" w:rsidR="004B3F04" w:rsidRDefault="004B3F04" w:rsidP="000659BE">
            <w:pPr>
              <w:pStyle w:val="TableText"/>
            </w:pPr>
            <w:r>
              <w:t>SHALL</w:t>
            </w:r>
          </w:p>
        </w:tc>
        <w:tc>
          <w:tcPr>
            <w:tcW w:w="864" w:type="dxa"/>
          </w:tcPr>
          <w:p w14:paraId="332F3B28" w14:textId="77777777" w:rsidR="004B3F04" w:rsidRDefault="004B3F04" w:rsidP="000659BE">
            <w:pPr>
              <w:pStyle w:val="TableText"/>
            </w:pPr>
          </w:p>
        </w:tc>
        <w:tc>
          <w:tcPr>
            <w:tcW w:w="1104" w:type="dxa"/>
          </w:tcPr>
          <w:p w14:paraId="35FD3517" w14:textId="77777777" w:rsidR="004B3F04" w:rsidRDefault="006C736C" w:rsidP="000659BE">
            <w:pPr>
              <w:pStyle w:val="TableText"/>
            </w:pPr>
            <w:hyperlink w:anchor="C_4499-34661">
              <w:r w:rsidR="004B3F04">
                <w:rPr>
                  <w:rStyle w:val="HyperlinkText9pt"/>
                </w:rPr>
                <w:t>4499-34661</w:t>
              </w:r>
            </w:hyperlink>
          </w:p>
        </w:tc>
        <w:tc>
          <w:tcPr>
            <w:tcW w:w="2975" w:type="dxa"/>
          </w:tcPr>
          <w:p w14:paraId="4DEA78BD" w14:textId="77777777" w:rsidR="004B3F04" w:rsidRDefault="004B3F04" w:rsidP="000659BE">
            <w:pPr>
              <w:pStyle w:val="TableText"/>
            </w:pPr>
          </w:p>
        </w:tc>
      </w:tr>
      <w:tr w:rsidR="004B3F04" w14:paraId="6D471BF3" w14:textId="77777777" w:rsidTr="000659BE">
        <w:trPr>
          <w:jc w:val="center"/>
        </w:trPr>
        <w:tc>
          <w:tcPr>
            <w:tcW w:w="3345" w:type="dxa"/>
          </w:tcPr>
          <w:p w14:paraId="667266FB" w14:textId="77777777" w:rsidR="004B3F04" w:rsidRDefault="004B3F04" w:rsidP="000659BE">
            <w:pPr>
              <w:pStyle w:val="TableText"/>
            </w:pPr>
            <w:r>
              <w:tab/>
            </w:r>
            <w:r>
              <w:tab/>
            </w:r>
            <w:r>
              <w:tab/>
              <w:t>low</w:t>
            </w:r>
          </w:p>
        </w:tc>
        <w:tc>
          <w:tcPr>
            <w:tcW w:w="720" w:type="dxa"/>
          </w:tcPr>
          <w:p w14:paraId="4DE58639" w14:textId="77777777" w:rsidR="004B3F04" w:rsidRDefault="004B3F04" w:rsidP="000659BE">
            <w:pPr>
              <w:pStyle w:val="TableText"/>
            </w:pPr>
            <w:r>
              <w:t>1..1</w:t>
            </w:r>
          </w:p>
        </w:tc>
        <w:tc>
          <w:tcPr>
            <w:tcW w:w="1152" w:type="dxa"/>
          </w:tcPr>
          <w:p w14:paraId="795B06C7" w14:textId="77777777" w:rsidR="004B3F04" w:rsidRDefault="004B3F04" w:rsidP="000659BE">
            <w:pPr>
              <w:pStyle w:val="TableText"/>
            </w:pPr>
            <w:r>
              <w:t>SHALL</w:t>
            </w:r>
          </w:p>
        </w:tc>
        <w:tc>
          <w:tcPr>
            <w:tcW w:w="864" w:type="dxa"/>
          </w:tcPr>
          <w:p w14:paraId="34200AD6" w14:textId="77777777" w:rsidR="004B3F04" w:rsidRDefault="004B3F04" w:rsidP="000659BE">
            <w:pPr>
              <w:pStyle w:val="TableText"/>
            </w:pPr>
          </w:p>
        </w:tc>
        <w:tc>
          <w:tcPr>
            <w:tcW w:w="1104" w:type="dxa"/>
          </w:tcPr>
          <w:p w14:paraId="4C4C8809" w14:textId="77777777" w:rsidR="004B3F04" w:rsidRDefault="006C736C" w:rsidP="000659BE">
            <w:pPr>
              <w:pStyle w:val="TableText"/>
            </w:pPr>
            <w:hyperlink w:anchor="C_4499-34669">
              <w:r w:rsidR="004B3F04">
                <w:rPr>
                  <w:rStyle w:val="HyperlinkText9pt"/>
                </w:rPr>
                <w:t>4499-34669</w:t>
              </w:r>
            </w:hyperlink>
          </w:p>
        </w:tc>
        <w:tc>
          <w:tcPr>
            <w:tcW w:w="2975" w:type="dxa"/>
          </w:tcPr>
          <w:p w14:paraId="2F0BA85F" w14:textId="77777777" w:rsidR="004B3F04" w:rsidRDefault="004B3F04" w:rsidP="000659BE">
            <w:pPr>
              <w:pStyle w:val="TableText"/>
            </w:pPr>
          </w:p>
        </w:tc>
      </w:tr>
      <w:tr w:rsidR="004B3F04" w14:paraId="08FA5911" w14:textId="77777777" w:rsidTr="000659BE">
        <w:trPr>
          <w:jc w:val="center"/>
        </w:trPr>
        <w:tc>
          <w:tcPr>
            <w:tcW w:w="3345" w:type="dxa"/>
          </w:tcPr>
          <w:p w14:paraId="5C083881" w14:textId="77777777" w:rsidR="004B3F04" w:rsidRDefault="004B3F04" w:rsidP="000659BE">
            <w:pPr>
              <w:pStyle w:val="TableText"/>
            </w:pPr>
            <w:r>
              <w:tab/>
            </w:r>
            <w:r>
              <w:tab/>
              <w:t>role</w:t>
            </w:r>
          </w:p>
        </w:tc>
        <w:tc>
          <w:tcPr>
            <w:tcW w:w="720" w:type="dxa"/>
          </w:tcPr>
          <w:p w14:paraId="426C9730" w14:textId="77777777" w:rsidR="004B3F04" w:rsidRDefault="004B3F04" w:rsidP="000659BE">
            <w:pPr>
              <w:pStyle w:val="TableText"/>
            </w:pPr>
            <w:r>
              <w:t>1..1</w:t>
            </w:r>
          </w:p>
        </w:tc>
        <w:tc>
          <w:tcPr>
            <w:tcW w:w="1152" w:type="dxa"/>
          </w:tcPr>
          <w:p w14:paraId="5AF0DC9C" w14:textId="77777777" w:rsidR="004B3F04" w:rsidRDefault="004B3F04" w:rsidP="000659BE">
            <w:pPr>
              <w:pStyle w:val="TableText"/>
            </w:pPr>
            <w:r>
              <w:t>SHALL</w:t>
            </w:r>
          </w:p>
        </w:tc>
        <w:tc>
          <w:tcPr>
            <w:tcW w:w="864" w:type="dxa"/>
          </w:tcPr>
          <w:p w14:paraId="654C3425" w14:textId="77777777" w:rsidR="004B3F04" w:rsidRDefault="004B3F04" w:rsidP="000659BE">
            <w:pPr>
              <w:pStyle w:val="TableText"/>
            </w:pPr>
          </w:p>
        </w:tc>
        <w:tc>
          <w:tcPr>
            <w:tcW w:w="1104" w:type="dxa"/>
          </w:tcPr>
          <w:p w14:paraId="377969BA" w14:textId="77777777" w:rsidR="004B3F04" w:rsidRDefault="006C736C" w:rsidP="000659BE">
            <w:pPr>
              <w:pStyle w:val="TableText"/>
            </w:pPr>
            <w:hyperlink w:anchor="C_4499-34662">
              <w:r w:rsidR="004B3F04">
                <w:rPr>
                  <w:rStyle w:val="HyperlinkText9pt"/>
                </w:rPr>
                <w:t>4499-34662</w:t>
              </w:r>
            </w:hyperlink>
          </w:p>
        </w:tc>
        <w:tc>
          <w:tcPr>
            <w:tcW w:w="2975" w:type="dxa"/>
          </w:tcPr>
          <w:p w14:paraId="47D9C8D4" w14:textId="77777777" w:rsidR="004B3F04" w:rsidRDefault="004B3F04" w:rsidP="000659BE">
            <w:pPr>
              <w:pStyle w:val="TableText"/>
            </w:pPr>
          </w:p>
        </w:tc>
      </w:tr>
      <w:tr w:rsidR="004B3F04" w14:paraId="160306F7" w14:textId="77777777" w:rsidTr="000659BE">
        <w:trPr>
          <w:jc w:val="center"/>
        </w:trPr>
        <w:tc>
          <w:tcPr>
            <w:tcW w:w="3345" w:type="dxa"/>
          </w:tcPr>
          <w:p w14:paraId="073791CF" w14:textId="77777777" w:rsidR="004B3F04" w:rsidRDefault="004B3F04" w:rsidP="000659BE">
            <w:pPr>
              <w:pStyle w:val="TableText"/>
            </w:pPr>
            <w:r>
              <w:tab/>
            </w:r>
            <w:r>
              <w:tab/>
            </w:r>
            <w:r>
              <w:tab/>
              <w:t>@classCode</w:t>
            </w:r>
          </w:p>
        </w:tc>
        <w:tc>
          <w:tcPr>
            <w:tcW w:w="720" w:type="dxa"/>
          </w:tcPr>
          <w:p w14:paraId="79E16140" w14:textId="77777777" w:rsidR="004B3F04" w:rsidRDefault="004B3F04" w:rsidP="000659BE">
            <w:pPr>
              <w:pStyle w:val="TableText"/>
            </w:pPr>
            <w:r>
              <w:t>1..1</w:t>
            </w:r>
          </w:p>
        </w:tc>
        <w:tc>
          <w:tcPr>
            <w:tcW w:w="1152" w:type="dxa"/>
          </w:tcPr>
          <w:p w14:paraId="565CD726" w14:textId="77777777" w:rsidR="004B3F04" w:rsidRDefault="004B3F04" w:rsidP="000659BE">
            <w:pPr>
              <w:pStyle w:val="TableText"/>
            </w:pPr>
            <w:r>
              <w:t>SHALL</w:t>
            </w:r>
          </w:p>
        </w:tc>
        <w:tc>
          <w:tcPr>
            <w:tcW w:w="864" w:type="dxa"/>
          </w:tcPr>
          <w:p w14:paraId="42B6B33B" w14:textId="77777777" w:rsidR="004B3F04" w:rsidRDefault="004B3F04" w:rsidP="000659BE">
            <w:pPr>
              <w:pStyle w:val="TableText"/>
            </w:pPr>
          </w:p>
        </w:tc>
        <w:tc>
          <w:tcPr>
            <w:tcW w:w="1104" w:type="dxa"/>
          </w:tcPr>
          <w:p w14:paraId="7606C3E2" w14:textId="77777777" w:rsidR="004B3F04" w:rsidRDefault="006C736C" w:rsidP="000659BE">
            <w:pPr>
              <w:pStyle w:val="TableText"/>
            </w:pPr>
            <w:hyperlink w:anchor="C_4499-34670">
              <w:r w:rsidR="004B3F04">
                <w:rPr>
                  <w:rStyle w:val="HyperlinkText9pt"/>
                </w:rPr>
                <w:t>4499-34670</w:t>
              </w:r>
            </w:hyperlink>
          </w:p>
        </w:tc>
        <w:tc>
          <w:tcPr>
            <w:tcW w:w="2975" w:type="dxa"/>
          </w:tcPr>
          <w:p w14:paraId="7C95B30D" w14:textId="77777777" w:rsidR="004B3F04" w:rsidRDefault="004B3F04" w:rsidP="000659BE">
            <w:pPr>
              <w:pStyle w:val="TableText"/>
            </w:pPr>
            <w:r>
              <w:t>ROL</w:t>
            </w:r>
          </w:p>
        </w:tc>
      </w:tr>
      <w:tr w:rsidR="004B3F04" w14:paraId="7E8B199E" w14:textId="77777777" w:rsidTr="000659BE">
        <w:trPr>
          <w:jc w:val="center"/>
        </w:trPr>
        <w:tc>
          <w:tcPr>
            <w:tcW w:w="3345" w:type="dxa"/>
          </w:tcPr>
          <w:p w14:paraId="0D2EF458" w14:textId="77777777" w:rsidR="004B3F04" w:rsidRDefault="004B3F04" w:rsidP="000659BE">
            <w:pPr>
              <w:pStyle w:val="TableText"/>
            </w:pPr>
            <w:r>
              <w:tab/>
            </w:r>
            <w:r>
              <w:tab/>
            </w:r>
            <w:r>
              <w:tab/>
              <w:t>id</w:t>
            </w:r>
          </w:p>
        </w:tc>
        <w:tc>
          <w:tcPr>
            <w:tcW w:w="720" w:type="dxa"/>
          </w:tcPr>
          <w:p w14:paraId="5D6099CD" w14:textId="77777777" w:rsidR="004B3F04" w:rsidRDefault="004B3F04" w:rsidP="000659BE">
            <w:pPr>
              <w:pStyle w:val="TableText"/>
            </w:pPr>
            <w:r>
              <w:t>0..1</w:t>
            </w:r>
          </w:p>
        </w:tc>
        <w:tc>
          <w:tcPr>
            <w:tcW w:w="1152" w:type="dxa"/>
          </w:tcPr>
          <w:p w14:paraId="5DF93266" w14:textId="77777777" w:rsidR="004B3F04" w:rsidRDefault="004B3F04" w:rsidP="000659BE">
            <w:pPr>
              <w:pStyle w:val="TableText"/>
            </w:pPr>
            <w:r>
              <w:t>MAY</w:t>
            </w:r>
          </w:p>
        </w:tc>
        <w:tc>
          <w:tcPr>
            <w:tcW w:w="864" w:type="dxa"/>
          </w:tcPr>
          <w:p w14:paraId="3C0F6698" w14:textId="77777777" w:rsidR="004B3F04" w:rsidRDefault="004B3F04" w:rsidP="000659BE">
            <w:pPr>
              <w:pStyle w:val="TableText"/>
            </w:pPr>
          </w:p>
        </w:tc>
        <w:tc>
          <w:tcPr>
            <w:tcW w:w="1104" w:type="dxa"/>
          </w:tcPr>
          <w:p w14:paraId="35DFB281" w14:textId="77777777" w:rsidR="004B3F04" w:rsidRDefault="006C736C" w:rsidP="000659BE">
            <w:pPr>
              <w:pStyle w:val="TableText"/>
            </w:pPr>
            <w:hyperlink w:anchor="C_4499-34671">
              <w:r w:rsidR="004B3F04">
                <w:rPr>
                  <w:rStyle w:val="HyperlinkText9pt"/>
                </w:rPr>
                <w:t>4499-34671</w:t>
              </w:r>
            </w:hyperlink>
          </w:p>
        </w:tc>
        <w:tc>
          <w:tcPr>
            <w:tcW w:w="2975" w:type="dxa"/>
          </w:tcPr>
          <w:p w14:paraId="61CFDE2C" w14:textId="77777777" w:rsidR="004B3F04" w:rsidRDefault="004B3F04" w:rsidP="000659BE">
            <w:pPr>
              <w:pStyle w:val="TableText"/>
            </w:pPr>
          </w:p>
        </w:tc>
      </w:tr>
      <w:tr w:rsidR="004B3F04" w14:paraId="7677FAAE" w14:textId="77777777" w:rsidTr="000659BE">
        <w:trPr>
          <w:jc w:val="center"/>
        </w:trPr>
        <w:tc>
          <w:tcPr>
            <w:tcW w:w="3345" w:type="dxa"/>
          </w:tcPr>
          <w:p w14:paraId="3962C839" w14:textId="77777777" w:rsidR="004B3F04" w:rsidRDefault="004B3F04" w:rsidP="000659BE">
            <w:pPr>
              <w:pStyle w:val="TableText"/>
            </w:pPr>
            <w:r>
              <w:tab/>
              <w:t>participation</w:t>
            </w:r>
          </w:p>
        </w:tc>
        <w:tc>
          <w:tcPr>
            <w:tcW w:w="720" w:type="dxa"/>
          </w:tcPr>
          <w:p w14:paraId="1DA7F612" w14:textId="77777777" w:rsidR="004B3F04" w:rsidRDefault="004B3F04" w:rsidP="000659BE">
            <w:pPr>
              <w:pStyle w:val="TableText"/>
            </w:pPr>
            <w:r>
              <w:t>0..*</w:t>
            </w:r>
          </w:p>
        </w:tc>
        <w:tc>
          <w:tcPr>
            <w:tcW w:w="1152" w:type="dxa"/>
          </w:tcPr>
          <w:p w14:paraId="4F97CF54" w14:textId="77777777" w:rsidR="004B3F04" w:rsidRDefault="004B3F04" w:rsidP="000659BE">
            <w:pPr>
              <w:pStyle w:val="TableText"/>
            </w:pPr>
            <w:r>
              <w:t>MAY</w:t>
            </w:r>
          </w:p>
        </w:tc>
        <w:tc>
          <w:tcPr>
            <w:tcW w:w="864" w:type="dxa"/>
          </w:tcPr>
          <w:p w14:paraId="0DF9AB9A" w14:textId="77777777" w:rsidR="004B3F04" w:rsidRDefault="004B3F04" w:rsidP="000659BE">
            <w:pPr>
              <w:pStyle w:val="TableText"/>
            </w:pPr>
          </w:p>
        </w:tc>
        <w:tc>
          <w:tcPr>
            <w:tcW w:w="1104" w:type="dxa"/>
          </w:tcPr>
          <w:p w14:paraId="3E38DD81" w14:textId="77777777" w:rsidR="004B3F04" w:rsidRDefault="006C736C" w:rsidP="000659BE">
            <w:pPr>
              <w:pStyle w:val="TableText"/>
            </w:pPr>
            <w:hyperlink w:anchor="C_4499-34988">
              <w:r w:rsidR="004B3F04">
                <w:rPr>
                  <w:rStyle w:val="HyperlinkText9pt"/>
                </w:rPr>
                <w:t>4499-34988</w:t>
              </w:r>
            </w:hyperlink>
          </w:p>
        </w:tc>
        <w:tc>
          <w:tcPr>
            <w:tcW w:w="2975" w:type="dxa"/>
          </w:tcPr>
          <w:p w14:paraId="26967E4C" w14:textId="77777777" w:rsidR="004B3F04" w:rsidRDefault="004B3F04" w:rsidP="000659BE">
            <w:pPr>
              <w:pStyle w:val="TableText"/>
            </w:pPr>
          </w:p>
        </w:tc>
      </w:tr>
      <w:tr w:rsidR="004B3F04" w14:paraId="4038E4FC" w14:textId="77777777" w:rsidTr="000659BE">
        <w:trPr>
          <w:jc w:val="center"/>
        </w:trPr>
        <w:tc>
          <w:tcPr>
            <w:tcW w:w="3345" w:type="dxa"/>
          </w:tcPr>
          <w:p w14:paraId="73D8D394" w14:textId="77777777" w:rsidR="004B3F04" w:rsidRDefault="004B3F04" w:rsidP="000659BE">
            <w:pPr>
              <w:pStyle w:val="TableText"/>
            </w:pPr>
            <w:r>
              <w:lastRenderedPageBreak/>
              <w:tab/>
            </w:r>
            <w:r>
              <w:tab/>
              <w:t>@typeCode</w:t>
            </w:r>
          </w:p>
        </w:tc>
        <w:tc>
          <w:tcPr>
            <w:tcW w:w="720" w:type="dxa"/>
          </w:tcPr>
          <w:p w14:paraId="6039C408" w14:textId="77777777" w:rsidR="004B3F04" w:rsidRDefault="004B3F04" w:rsidP="000659BE">
            <w:pPr>
              <w:pStyle w:val="TableText"/>
            </w:pPr>
            <w:r>
              <w:t>1..1</w:t>
            </w:r>
          </w:p>
        </w:tc>
        <w:tc>
          <w:tcPr>
            <w:tcW w:w="1152" w:type="dxa"/>
          </w:tcPr>
          <w:p w14:paraId="23225D12" w14:textId="77777777" w:rsidR="004B3F04" w:rsidRDefault="004B3F04" w:rsidP="000659BE">
            <w:pPr>
              <w:pStyle w:val="TableText"/>
            </w:pPr>
            <w:r>
              <w:t>SHALL</w:t>
            </w:r>
          </w:p>
        </w:tc>
        <w:tc>
          <w:tcPr>
            <w:tcW w:w="864" w:type="dxa"/>
          </w:tcPr>
          <w:p w14:paraId="7859402C" w14:textId="77777777" w:rsidR="004B3F04" w:rsidRDefault="004B3F04" w:rsidP="000659BE">
            <w:pPr>
              <w:pStyle w:val="TableText"/>
            </w:pPr>
          </w:p>
        </w:tc>
        <w:tc>
          <w:tcPr>
            <w:tcW w:w="1104" w:type="dxa"/>
          </w:tcPr>
          <w:p w14:paraId="12FFC083" w14:textId="77777777" w:rsidR="004B3F04" w:rsidRDefault="006C736C" w:rsidP="000659BE">
            <w:pPr>
              <w:pStyle w:val="TableText"/>
            </w:pPr>
            <w:hyperlink w:anchor="C_4499-34994">
              <w:r w:rsidR="004B3F04">
                <w:rPr>
                  <w:rStyle w:val="HyperlinkText9pt"/>
                </w:rPr>
                <w:t>4499-34994</w:t>
              </w:r>
            </w:hyperlink>
          </w:p>
        </w:tc>
        <w:tc>
          <w:tcPr>
            <w:tcW w:w="2975" w:type="dxa"/>
          </w:tcPr>
          <w:p w14:paraId="7889240C" w14:textId="77777777" w:rsidR="004B3F04" w:rsidRDefault="004B3F04" w:rsidP="000659BE">
            <w:pPr>
              <w:pStyle w:val="TableText"/>
            </w:pPr>
            <w:r>
              <w:t>urn:oid:2.16.840.1.113883.5.90 (HL7ParticipationType) = PART</w:t>
            </w:r>
          </w:p>
        </w:tc>
      </w:tr>
      <w:tr w:rsidR="004B3F04" w14:paraId="46AD63FE" w14:textId="77777777" w:rsidTr="000659BE">
        <w:trPr>
          <w:jc w:val="center"/>
        </w:trPr>
        <w:tc>
          <w:tcPr>
            <w:tcW w:w="3345" w:type="dxa"/>
          </w:tcPr>
          <w:p w14:paraId="61B55E81" w14:textId="77777777" w:rsidR="004B3F04" w:rsidRDefault="004B3F04" w:rsidP="000659BE">
            <w:pPr>
              <w:pStyle w:val="TableText"/>
            </w:pPr>
            <w:r>
              <w:tab/>
            </w:r>
            <w:r>
              <w:tab/>
              <w:t>role</w:t>
            </w:r>
          </w:p>
        </w:tc>
        <w:tc>
          <w:tcPr>
            <w:tcW w:w="720" w:type="dxa"/>
          </w:tcPr>
          <w:p w14:paraId="05F7553B" w14:textId="77777777" w:rsidR="004B3F04" w:rsidRDefault="004B3F04" w:rsidP="000659BE">
            <w:pPr>
              <w:pStyle w:val="TableText"/>
            </w:pPr>
            <w:r>
              <w:t>1..1</w:t>
            </w:r>
          </w:p>
        </w:tc>
        <w:tc>
          <w:tcPr>
            <w:tcW w:w="1152" w:type="dxa"/>
          </w:tcPr>
          <w:p w14:paraId="7C8D6E27" w14:textId="77777777" w:rsidR="004B3F04" w:rsidRDefault="004B3F04" w:rsidP="000659BE">
            <w:pPr>
              <w:pStyle w:val="TableText"/>
            </w:pPr>
            <w:r>
              <w:t>SHALL</w:t>
            </w:r>
          </w:p>
        </w:tc>
        <w:tc>
          <w:tcPr>
            <w:tcW w:w="864" w:type="dxa"/>
          </w:tcPr>
          <w:p w14:paraId="58C7D76F" w14:textId="77777777" w:rsidR="004B3F04" w:rsidRDefault="004B3F04" w:rsidP="000659BE">
            <w:pPr>
              <w:pStyle w:val="TableText"/>
            </w:pPr>
          </w:p>
        </w:tc>
        <w:tc>
          <w:tcPr>
            <w:tcW w:w="1104" w:type="dxa"/>
          </w:tcPr>
          <w:p w14:paraId="05A0B48A" w14:textId="77777777" w:rsidR="004B3F04" w:rsidRDefault="006C736C" w:rsidP="000659BE">
            <w:pPr>
              <w:pStyle w:val="TableText"/>
            </w:pPr>
            <w:hyperlink w:anchor="C_4499-36025">
              <w:r w:rsidR="004B3F04">
                <w:rPr>
                  <w:rStyle w:val="HyperlinkText9pt"/>
                </w:rPr>
                <w:t>4499-36025</w:t>
              </w:r>
            </w:hyperlink>
          </w:p>
        </w:tc>
        <w:tc>
          <w:tcPr>
            <w:tcW w:w="2975" w:type="dxa"/>
          </w:tcPr>
          <w:p w14:paraId="013AC53D"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D462B3B" w14:textId="77777777" w:rsidTr="000659BE">
        <w:trPr>
          <w:jc w:val="center"/>
        </w:trPr>
        <w:tc>
          <w:tcPr>
            <w:tcW w:w="3345" w:type="dxa"/>
          </w:tcPr>
          <w:p w14:paraId="04E1CEE9" w14:textId="77777777" w:rsidR="004B3F04" w:rsidRDefault="004B3F04" w:rsidP="000659BE">
            <w:pPr>
              <w:pStyle w:val="TableText"/>
            </w:pPr>
            <w:r>
              <w:tab/>
              <w:t>participation</w:t>
            </w:r>
          </w:p>
        </w:tc>
        <w:tc>
          <w:tcPr>
            <w:tcW w:w="720" w:type="dxa"/>
          </w:tcPr>
          <w:p w14:paraId="65CB7218" w14:textId="77777777" w:rsidR="004B3F04" w:rsidRDefault="004B3F04" w:rsidP="000659BE">
            <w:pPr>
              <w:pStyle w:val="TableText"/>
            </w:pPr>
            <w:r>
              <w:t>0..*</w:t>
            </w:r>
          </w:p>
        </w:tc>
        <w:tc>
          <w:tcPr>
            <w:tcW w:w="1152" w:type="dxa"/>
          </w:tcPr>
          <w:p w14:paraId="48E4FE6D" w14:textId="77777777" w:rsidR="004B3F04" w:rsidRDefault="004B3F04" w:rsidP="000659BE">
            <w:pPr>
              <w:pStyle w:val="TableText"/>
            </w:pPr>
            <w:r>
              <w:t>MAY</w:t>
            </w:r>
          </w:p>
        </w:tc>
        <w:tc>
          <w:tcPr>
            <w:tcW w:w="864" w:type="dxa"/>
          </w:tcPr>
          <w:p w14:paraId="1401712B" w14:textId="77777777" w:rsidR="004B3F04" w:rsidRDefault="004B3F04" w:rsidP="000659BE">
            <w:pPr>
              <w:pStyle w:val="TableText"/>
            </w:pPr>
          </w:p>
        </w:tc>
        <w:tc>
          <w:tcPr>
            <w:tcW w:w="1104" w:type="dxa"/>
          </w:tcPr>
          <w:p w14:paraId="165F42BC" w14:textId="77777777" w:rsidR="004B3F04" w:rsidRDefault="006C736C" w:rsidP="000659BE">
            <w:pPr>
              <w:pStyle w:val="TableText"/>
            </w:pPr>
            <w:hyperlink w:anchor="C_4499-34992">
              <w:r w:rsidR="004B3F04">
                <w:rPr>
                  <w:rStyle w:val="HyperlinkText9pt"/>
                </w:rPr>
                <w:t>4499-34992</w:t>
              </w:r>
            </w:hyperlink>
          </w:p>
        </w:tc>
        <w:tc>
          <w:tcPr>
            <w:tcW w:w="2975" w:type="dxa"/>
          </w:tcPr>
          <w:p w14:paraId="5F8FDE0B" w14:textId="77777777" w:rsidR="004B3F04" w:rsidRDefault="004B3F04" w:rsidP="000659BE">
            <w:pPr>
              <w:pStyle w:val="TableText"/>
            </w:pPr>
          </w:p>
        </w:tc>
      </w:tr>
      <w:tr w:rsidR="004B3F04" w14:paraId="0A67CBCC" w14:textId="77777777" w:rsidTr="000659BE">
        <w:trPr>
          <w:jc w:val="center"/>
        </w:trPr>
        <w:tc>
          <w:tcPr>
            <w:tcW w:w="3345" w:type="dxa"/>
          </w:tcPr>
          <w:p w14:paraId="77F54B19" w14:textId="77777777" w:rsidR="004B3F04" w:rsidRDefault="004B3F04" w:rsidP="000659BE">
            <w:pPr>
              <w:pStyle w:val="TableText"/>
            </w:pPr>
            <w:r>
              <w:tab/>
            </w:r>
            <w:r>
              <w:tab/>
              <w:t>@typeCode</w:t>
            </w:r>
          </w:p>
        </w:tc>
        <w:tc>
          <w:tcPr>
            <w:tcW w:w="720" w:type="dxa"/>
          </w:tcPr>
          <w:p w14:paraId="184F0807" w14:textId="77777777" w:rsidR="004B3F04" w:rsidRDefault="004B3F04" w:rsidP="000659BE">
            <w:pPr>
              <w:pStyle w:val="TableText"/>
            </w:pPr>
            <w:r>
              <w:t>1..1</w:t>
            </w:r>
          </w:p>
        </w:tc>
        <w:tc>
          <w:tcPr>
            <w:tcW w:w="1152" w:type="dxa"/>
          </w:tcPr>
          <w:p w14:paraId="2AF3B775" w14:textId="77777777" w:rsidR="004B3F04" w:rsidRDefault="004B3F04" w:rsidP="000659BE">
            <w:pPr>
              <w:pStyle w:val="TableText"/>
            </w:pPr>
            <w:r>
              <w:t>SHALL</w:t>
            </w:r>
          </w:p>
        </w:tc>
        <w:tc>
          <w:tcPr>
            <w:tcW w:w="864" w:type="dxa"/>
          </w:tcPr>
          <w:p w14:paraId="62D1BED8" w14:textId="77777777" w:rsidR="004B3F04" w:rsidRDefault="004B3F04" w:rsidP="000659BE">
            <w:pPr>
              <w:pStyle w:val="TableText"/>
            </w:pPr>
          </w:p>
        </w:tc>
        <w:tc>
          <w:tcPr>
            <w:tcW w:w="1104" w:type="dxa"/>
          </w:tcPr>
          <w:p w14:paraId="23935F47" w14:textId="77777777" w:rsidR="004B3F04" w:rsidRDefault="006C736C" w:rsidP="000659BE">
            <w:pPr>
              <w:pStyle w:val="TableText"/>
            </w:pPr>
            <w:hyperlink w:anchor="C_4499-34996">
              <w:r w:rsidR="004B3F04">
                <w:rPr>
                  <w:rStyle w:val="HyperlinkText9pt"/>
                </w:rPr>
                <w:t>4499-34996</w:t>
              </w:r>
            </w:hyperlink>
          </w:p>
        </w:tc>
        <w:tc>
          <w:tcPr>
            <w:tcW w:w="2975" w:type="dxa"/>
          </w:tcPr>
          <w:p w14:paraId="67BAF577" w14:textId="77777777" w:rsidR="004B3F04" w:rsidRDefault="004B3F04" w:rsidP="000659BE">
            <w:pPr>
              <w:pStyle w:val="TableText"/>
            </w:pPr>
            <w:r>
              <w:t>urn:oid:2.16.840.1.113883.5.90 (HL7ParticipationType) = PART</w:t>
            </w:r>
          </w:p>
        </w:tc>
      </w:tr>
      <w:tr w:rsidR="004B3F04" w14:paraId="1B6F1A6F" w14:textId="77777777" w:rsidTr="000659BE">
        <w:trPr>
          <w:jc w:val="center"/>
        </w:trPr>
        <w:tc>
          <w:tcPr>
            <w:tcW w:w="3345" w:type="dxa"/>
          </w:tcPr>
          <w:p w14:paraId="4B02045C" w14:textId="77777777" w:rsidR="004B3F04" w:rsidRDefault="004B3F04" w:rsidP="000659BE">
            <w:pPr>
              <w:pStyle w:val="TableText"/>
            </w:pPr>
            <w:r>
              <w:tab/>
            </w:r>
            <w:r>
              <w:tab/>
              <w:t>role</w:t>
            </w:r>
          </w:p>
        </w:tc>
        <w:tc>
          <w:tcPr>
            <w:tcW w:w="720" w:type="dxa"/>
          </w:tcPr>
          <w:p w14:paraId="276E208E" w14:textId="77777777" w:rsidR="004B3F04" w:rsidRDefault="004B3F04" w:rsidP="000659BE">
            <w:pPr>
              <w:pStyle w:val="TableText"/>
            </w:pPr>
            <w:r>
              <w:t>1..1</w:t>
            </w:r>
          </w:p>
        </w:tc>
        <w:tc>
          <w:tcPr>
            <w:tcW w:w="1152" w:type="dxa"/>
          </w:tcPr>
          <w:p w14:paraId="46E3A6FA" w14:textId="77777777" w:rsidR="004B3F04" w:rsidRDefault="004B3F04" w:rsidP="000659BE">
            <w:pPr>
              <w:pStyle w:val="TableText"/>
            </w:pPr>
            <w:r>
              <w:t>SHALL</w:t>
            </w:r>
          </w:p>
        </w:tc>
        <w:tc>
          <w:tcPr>
            <w:tcW w:w="864" w:type="dxa"/>
          </w:tcPr>
          <w:p w14:paraId="268991EC" w14:textId="77777777" w:rsidR="004B3F04" w:rsidRDefault="004B3F04" w:rsidP="000659BE">
            <w:pPr>
              <w:pStyle w:val="TableText"/>
            </w:pPr>
          </w:p>
        </w:tc>
        <w:tc>
          <w:tcPr>
            <w:tcW w:w="1104" w:type="dxa"/>
          </w:tcPr>
          <w:p w14:paraId="06AFE10E" w14:textId="77777777" w:rsidR="004B3F04" w:rsidRDefault="006C736C" w:rsidP="000659BE">
            <w:pPr>
              <w:pStyle w:val="TableText"/>
            </w:pPr>
            <w:hyperlink w:anchor="C_4499-36026">
              <w:r w:rsidR="004B3F04">
                <w:rPr>
                  <w:rStyle w:val="HyperlinkText9pt"/>
                </w:rPr>
                <w:t>4499-36026</w:t>
              </w:r>
            </w:hyperlink>
          </w:p>
        </w:tc>
        <w:tc>
          <w:tcPr>
            <w:tcW w:w="2975" w:type="dxa"/>
          </w:tcPr>
          <w:p w14:paraId="24599328"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7EEAE1C" w14:textId="77777777" w:rsidTr="000659BE">
        <w:trPr>
          <w:jc w:val="center"/>
        </w:trPr>
        <w:tc>
          <w:tcPr>
            <w:tcW w:w="3345" w:type="dxa"/>
          </w:tcPr>
          <w:p w14:paraId="1055D0F2" w14:textId="77777777" w:rsidR="004B3F04" w:rsidRDefault="004B3F04" w:rsidP="000659BE">
            <w:pPr>
              <w:pStyle w:val="TableText"/>
            </w:pPr>
            <w:r>
              <w:tab/>
              <w:t>participation</w:t>
            </w:r>
          </w:p>
        </w:tc>
        <w:tc>
          <w:tcPr>
            <w:tcW w:w="720" w:type="dxa"/>
          </w:tcPr>
          <w:p w14:paraId="473D855E" w14:textId="77777777" w:rsidR="004B3F04" w:rsidRDefault="004B3F04" w:rsidP="000659BE">
            <w:pPr>
              <w:pStyle w:val="TableText"/>
            </w:pPr>
            <w:r>
              <w:t>0..*</w:t>
            </w:r>
          </w:p>
        </w:tc>
        <w:tc>
          <w:tcPr>
            <w:tcW w:w="1152" w:type="dxa"/>
          </w:tcPr>
          <w:p w14:paraId="1E323C7F" w14:textId="77777777" w:rsidR="004B3F04" w:rsidRDefault="004B3F04" w:rsidP="000659BE">
            <w:pPr>
              <w:pStyle w:val="TableText"/>
            </w:pPr>
            <w:r>
              <w:t>MAY</w:t>
            </w:r>
          </w:p>
        </w:tc>
        <w:tc>
          <w:tcPr>
            <w:tcW w:w="864" w:type="dxa"/>
          </w:tcPr>
          <w:p w14:paraId="08478358" w14:textId="77777777" w:rsidR="004B3F04" w:rsidRDefault="004B3F04" w:rsidP="000659BE">
            <w:pPr>
              <w:pStyle w:val="TableText"/>
            </w:pPr>
          </w:p>
        </w:tc>
        <w:tc>
          <w:tcPr>
            <w:tcW w:w="1104" w:type="dxa"/>
          </w:tcPr>
          <w:p w14:paraId="3A868B14" w14:textId="77777777" w:rsidR="004B3F04" w:rsidRDefault="006C736C" w:rsidP="000659BE">
            <w:pPr>
              <w:pStyle w:val="TableText"/>
            </w:pPr>
            <w:hyperlink w:anchor="C_4499-35801">
              <w:r w:rsidR="004B3F04">
                <w:rPr>
                  <w:rStyle w:val="HyperlinkText9pt"/>
                </w:rPr>
                <w:t>4499-35801</w:t>
              </w:r>
            </w:hyperlink>
          </w:p>
        </w:tc>
        <w:tc>
          <w:tcPr>
            <w:tcW w:w="2975" w:type="dxa"/>
          </w:tcPr>
          <w:p w14:paraId="56925C60" w14:textId="77777777" w:rsidR="004B3F04" w:rsidRDefault="004B3F04" w:rsidP="000659BE">
            <w:pPr>
              <w:pStyle w:val="TableText"/>
            </w:pPr>
          </w:p>
        </w:tc>
      </w:tr>
      <w:tr w:rsidR="004B3F04" w14:paraId="2D7D1FE2" w14:textId="77777777" w:rsidTr="000659BE">
        <w:trPr>
          <w:jc w:val="center"/>
        </w:trPr>
        <w:tc>
          <w:tcPr>
            <w:tcW w:w="3345" w:type="dxa"/>
          </w:tcPr>
          <w:p w14:paraId="2A9A3CD8" w14:textId="77777777" w:rsidR="004B3F04" w:rsidRDefault="004B3F04" w:rsidP="000659BE">
            <w:pPr>
              <w:pStyle w:val="TableText"/>
            </w:pPr>
            <w:r>
              <w:tab/>
            </w:r>
            <w:r>
              <w:tab/>
              <w:t>@typeCode</w:t>
            </w:r>
          </w:p>
        </w:tc>
        <w:tc>
          <w:tcPr>
            <w:tcW w:w="720" w:type="dxa"/>
          </w:tcPr>
          <w:p w14:paraId="7A1CE7AF" w14:textId="77777777" w:rsidR="004B3F04" w:rsidRDefault="004B3F04" w:rsidP="000659BE">
            <w:pPr>
              <w:pStyle w:val="TableText"/>
            </w:pPr>
            <w:r>
              <w:t>1..1</w:t>
            </w:r>
          </w:p>
        </w:tc>
        <w:tc>
          <w:tcPr>
            <w:tcW w:w="1152" w:type="dxa"/>
          </w:tcPr>
          <w:p w14:paraId="41F10DC6" w14:textId="77777777" w:rsidR="004B3F04" w:rsidRDefault="004B3F04" w:rsidP="000659BE">
            <w:pPr>
              <w:pStyle w:val="TableText"/>
            </w:pPr>
            <w:r>
              <w:t>SHALL</w:t>
            </w:r>
          </w:p>
        </w:tc>
        <w:tc>
          <w:tcPr>
            <w:tcW w:w="864" w:type="dxa"/>
          </w:tcPr>
          <w:p w14:paraId="57AA3FAB" w14:textId="77777777" w:rsidR="004B3F04" w:rsidRDefault="004B3F04" w:rsidP="000659BE">
            <w:pPr>
              <w:pStyle w:val="TableText"/>
            </w:pPr>
          </w:p>
        </w:tc>
        <w:tc>
          <w:tcPr>
            <w:tcW w:w="1104" w:type="dxa"/>
          </w:tcPr>
          <w:p w14:paraId="39595BB0" w14:textId="77777777" w:rsidR="004B3F04" w:rsidRDefault="006C736C" w:rsidP="000659BE">
            <w:pPr>
              <w:pStyle w:val="TableText"/>
            </w:pPr>
            <w:hyperlink w:anchor="C_4499-35803">
              <w:r w:rsidR="004B3F04">
                <w:rPr>
                  <w:rStyle w:val="HyperlinkText9pt"/>
                </w:rPr>
                <w:t>4499-35803</w:t>
              </w:r>
            </w:hyperlink>
          </w:p>
        </w:tc>
        <w:tc>
          <w:tcPr>
            <w:tcW w:w="2975" w:type="dxa"/>
          </w:tcPr>
          <w:p w14:paraId="341F3D3D" w14:textId="77777777" w:rsidR="004B3F04" w:rsidRDefault="004B3F04" w:rsidP="000659BE">
            <w:pPr>
              <w:pStyle w:val="TableText"/>
            </w:pPr>
            <w:r>
              <w:t>urn:oid:2.16.840.1.113883.5.90 (HL7ParticipationType) = PART</w:t>
            </w:r>
          </w:p>
        </w:tc>
      </w:tr>
      <w:tr w:rsidR="004B3F04" w14:paraId="596C34B6" w14:textId="77777777" w:rsidTr="000659BE">
        <w:trPr>
          <w:jc w:val="center"/>
        </w:trPr>
        <w:tc>
          <w:tcPr>
            <w:tcW w:w="3345" w:type="dxa"/>
          </w:tcPr>
          <w:p w14:paraId="343CE8F5" w14:textId="77777777" w:rsidR="004B3F04" w:rsidRDefault="004B3F04" w:rsidP="000659BE">
            <w:pPr>
              <w:pStyle w:val="TableText"/>
            </w:pPr>
            <w:r>
              <w:tab/>
            </w:r>
            <w:r>
              <w:tab/>
              <w:t>role</w:t>
            </w:r>
          </w:p>
        </w:tc>
        <w:tc>
          <w:tcPr>
            <w:tcW w:w="720" w:type="dxa"/>
          </w:tcPr>
          <w:p w14:paraId="1FC1E043" w14:textId="77777777" w:rsidR="004B3F04" w:rsidRDefault="004B3F04" w:rsidP="000659BE">
            <w:pPr>
              <w:pStyle w:val="TableText"/>
            </w:pPr>
            <w:r>
              <w:t>1..1</w:t>
            </w:r>
          </w:p>
        </w:tc>
        <w:tc>
          <w:tcPr>
            <w:tcW w:w="1152" w:type="dxa"/>
          </w:tcPr>
          <w:p w14:paraId="6BC53B56" w14:textId="77777777" w:rsidR="004B3F04" w:rsidRDefault="004B3F04" w:rsidP="000659BE">
            <w:pPr>
              <w:pStyle w:val="TableText"/>
            </w:pPr>
            <w:r>
              <w:t>SHALL</w:t>
            </w:r>
          </w:p>
        </w:tc>
        <w:tc>
          <w:tcPr>
            <w:tcW w:w="864" w:type="dxa"/>
          </w:tcPr>
          <w:p w14:paraId="088239A6" w14:textId="77777777" w:rsidR="004B3F04" w:rsidRDefault="004B3F04" w:rsidP="000659BE">
            <w:pPr>
              <w:pStyle w:val="TableText"/>
            </w:pPr>
          </w:p>
        </w:tc>
        <w:tc>
          <w:tcPr>
            <w:tcW w:w="1104" w:type="dxa"/>
          </w:tcPr>
          <w:p w14:paraId="06EA3BE6" w14:textId="77777777" w:rsidR="004B3F04" w:rsidRDefault="006C736C" w:rsidP="000659BE">
            <w:pPr>
              <w:pStyle w:val="TableText"/>
            </w:pPr>
            <w:hyperlink w:anchor="C_4499-36027">
              <w:r w:rsidR="004B3F04">
                <w:rPr>
                  <w:rStyle w:val="HyperlinkText9pt"/>
                </w:rPr>
                <w:t>4499-36027</w:t>
              </w:r>
            </w:hyperlink>
          </w:p>
        </w:tc>
        <w:tc>
          <w:tcPr>
            <w:tcW w:w="2975" w:type="dxa"/>
          </w:tcPr>
          <w:p w14:paraId="63088892"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EEBA674" w14:textId="77777777" w:rsidTr="000659BE">
        <w:trPr>
          <w:jc w:val="center"/>
        </w:trPr>
        <w:tc>
          <w:tcPr>
            <w:tcW w:w="3345" w:type="dxa"/>
          </w:tcPr>
          <w:p w14:paraId="272F04A2" w14:textId="77777777" w:rsidR="004B3F04" w:rsidRDefault="004B3F04" w:rsidP="000659BE">
            <w:pPr>
              <w:pStyle w:val="TableText"/>
            </w:pPr>
            <w:r>
              <w:tab/>
              <w:t>participation</w:t>
            </w:r>
          </w:p>
        </w:tc>
        <w:tc>
          <w:tcPr>
            <w:tcW w:w="720" w:type="dxa"/>
          </w:tcPr>
          <w:p w14:paraId="51D17E83" w14:textId="77777777" w:rsidR="004B3F04" w:rsidRDefault="004B3F04" w:rsidP="000659BE">
            <w:pPr>
              <w:pStyle w:val="TableText"/>
            </w:pPr>
            <w:r>
              <w:t>0..1</w:t>
            </w:r>
          </w:p>
        </w:tc>
        <w:tc>
          <w:tcPr>
            <w:tcW w:w="1152" w:type="dxa"/>
          </w:tcPr>
          <w:p w14:paraId="6CEF4240" w14:textId="77777777" w:rsidR="004B3F04" w:rsidRDefault="004B3F04" w:rsidP="000659BE">
            <w:pPr>
              <w:pStyle w:val="TableText"/>
            </w:pPr>
            <w:r>
              <w:t>MAY</w:t>
            </w:r>
          </w:p>
        </w:tc>
        <w:tc>
          <w:tcPr>
            <w:tcW w:w="864" w:type="dxa"/>
          </w:tcPr>
          <w:p w14:paraId="31CD8936" w14:textId="77777777" w:rsidR="004B3F04" w:rsidRDefault="004B3F04" w:rsidP="000659BE">
            <w:pPr>
              <w:pStyle w:val="TableText"/>
            </w:pPr>
          </w:p>
        </w:tc>
        <w:tc>
          <w:tcPr>
            <w:tcW w:w="1104" w:type="dxa"/>
          </w:tcPr>
          <w:p w14:paraId="3515AF1D" w14:textId="77777777" w:rsidR="004B3F04" w:rsidRDefault="006C736C" w:rsidP="000659BE">
            <w:pPr>
              <w:pStyle w:val="TableText"/>
            </w:pPr>
            <w:hyperlink w:anchor="C_4499-34990">
              <w:r w:rsidR="004B3F04">
                <w:rPr>
                  <w:rStyle w:val="HyperlinkText9pt"/>
                </w:rPr>
                <w:t>4499-34990</w:t>
              </w:r>
            </w:hyperlink>
          </w:p>
        </w:tc>
        <w:tc>
          <w:tcPr>
            <w:tcW w:w="2975" w:type="dxa"/>
          </w:tcPr>
          <w:p w14:paraId="1BEBC4DA" w14:textId="77777777" w:rsidR="004B3F04" w:rsidRDefault="004B3F04" w:rsidP="000659BE">
            <w:pPr>
              <w:pStyle w:val="TableText"/>
            </w:pPr>
          </w:p>
        </w:tc>
      </w:tr>
      <w:tr w:rsidR="004B3F04" w14:paraId="06517496" w14:textId="77777777" w:rsidTr="000659BE">
        <w:trPr>
          <w:jc w:val="center"/>
        </w:trPr>
        <w:tc>
          <w:tcPr>
            <w:tcW w:w="3345" w:type="dxa"/>
          </w:tcPr>
          <w:p w14:paraId="715D8003" w14:textId="77777777" w:rsidR="004B3F04" w:rsidRDefault="004B3F04" w:rsidP="000659BE">
            <w:pPr>
              <w:pStyle w:val="TableText"/>
            </w:pPr>
            <w:r>
              <w:tab/>
            </w:r>
            <w:r>
              <w:tab/>
              <w:t>@typeCode</w:t>
            </w:r>
          </w:p>
        </w:tc>
        <w:tc>
          <w:tcPr>
            <w:tcW w:w="720" w:type="dxa"/>
          </w:tcPr>
          <w:p w14:paraId="2B04E50F" w14:textId="77777777" w:rsidR="004B3F04" w:rsidRDefault="004B3F04" w:rsidP="000659BE">
            <w:pPr>
              <w:pStyle w:val="TableText"/>
            </w:pPr>
            <w:r>
              <w:t>1..1</w:t>
            </w:r>
          </w:p>
        </w:tc>
        <w:tc>
          <w:tcPr>
            <w:tcW w:w="1152" w:type="dxa"/>
          </w:tcPr>
          <w:p w14:paraId="75D42E90" w14:textId="77777777" w:rsidR="004B3F04" w:rsidRDefault="004B3F04" w:rsidP="000659BE">
            <w:pPr>
              <w:pStyle w:val="TableText"/>
            </w:pPr>
            <w:r>
              <w:t>SHALL</w:t>
            </w:r>
          </w:p>
        </w:tc>
        <w:tc>
          <w:tcPr>
            <w:tcW w:w="864" w:type="dxa"/>
          </w:tcPr>
          <w:p w14:paraId="680B3A67" w14:textId="77777777" w:rsidR="004B3F04" w:rsidRDefault="004B3F04" w:rsidP="000659BE">
            <w:pPr>
              <w:pStyle w:val="TableText"/>
            </w:pPr>
          </w:p>
        </w:tc>
        <w:tc>
          <w:tcPr>
            <w:tcW w:w="1104" w:type="dxa"/>
          </w:tcPr>
          <w:p w14:paraId="11CC776F" w14:textId="77777777" w:rsidR="004B3F04" w:rsidRDefault="006C736C" w:rsidP="000659BE">
            <w:pPr>
              <w:pStyle w:val="TableText"/>
            </w:pPr>
            <w:hyperlink w:anchor="C_4499-34995">
              <w:r w:rsidR="004B3F04">
                <w:rPr>
                  <w:rStyle w:val="HyperlinkText9pt"/>
                </w:rPr>
                <w:t>4499-34995</w:t>
              </w:r>
            </w:hyperlink>
          </w:p>
        </w:tc>
        <w:tc>
          <w:tcPr>
            <w:tcW w:w="2975" w:type="dxa"/>
          </w:tcPr>
          <w:p w14:paraId="6C0E9405" w14:textId="77777777" w:rsidR="004B3F04" w:rsidRDefault="004B3F04" w:rsidP="000659BE">
            <w:pPr>
              <w:pStyle w:val="TableText"/>
            </w:pPr>
            <w:r>
              <w:t>urn:oid:2.16.840.1.113883.5.90 (HL7ParticipationType) = PART</w:t>
            </w:r>
          </w:p>
        </w:tc>
      </w:tr>
      <w:tr w:rsidR="004B3F04" w14:paraId="46E1FA98" w14:textId="77777777" w:rsidTr="000659BE">
        <w:trPr>
          <w:jc w:val="center"/>
        </w:trPr>
        <w:tc>
          <w:tcPr>
            <w:tcW w:w="3345" w:type="dxa"/>
          </w:tcPr>
          <w:p w14:paraId="7DF26033" w14:textId="77777777" w:rsidR="004B3F04" w:rsidRDefault="004B3F04" w:rsidP="000659BE">
            <w:pPr>
              <w:pStyle w:val="TableText"/>
            </w:pPr>
            <w:r>
              <w:tab/>
            </w:r>
            <w:r>
              <w:tab/>
              <w:t>patient</w:t>
            </w:r>
          </w:p>
        </w:tc>
        <w:tc>
          <w:tcPr>
            <w:tcW w:w="720" w:type="dxa"/>
          </w:tcPr>
          <w:p w14:paraId="56619031" w14:textId="77777777" w:rsidR="004B3F04" w:rsidRDefault="004B3F04" w:rsidP="000659BE">
            <w:pPr>
              <w:pStyle w:val="TableText"/>
            </w:pPr>
            <w:r>
              <w:t>1..1</w:t>
            </w:r>
          </w:p>
        </w:tc>
        <w:tc>
          <w:tcPr>
            <w:tcW w:w="1152" w:type="dxa"/>
          </w:tcPr>
          <w:p w14:paraId="77E597D1" w14:textId="77777777" w:rsidR="004B3F04" w:rsidRDefault="004B3F04" w:rsidP="000659BE">
            <w:pPr>
              <w:pStyle w:val="TableText"/>
            </w:pPr>
            <w:r>
              <w:t>SHALL</w:t>
            </w:r>
          </w:p>
        </w:tc>
        <w:tc>
          <w:tcPr>
            <w:tcW w:w="864" w:type="dxa"/>
          </w:tcPr>
          <w:p w14:paraId="3DFE1BF8" w14:textId="77777777" w:rsidR="004B3F04" w:rsidRDefault="004B3F04" w:rsidP="000659BE">
            <w:pPr>
              <w:pStyle w:val="TableText"/>
            </w:pPr>
          </w:p>
        </w:tc>
        <w:tc>
          <w:tcPr>
            <w:tcW w:w="1104" w:type="dxa"/>
          </w:tcPr>
          <w:p w14:paraId="5883DA6D" w14:textId="77777777" w:rsidR="004B3F04" w:rsidRDefault="006C736C" w:rsidP="000659BE">
            <w:pPr>
              <w:pStyle w:val="TableText"/>
            </w:pPr>
            <w:hyperlink w:anchor="C_4499-36028">
              <w:r w:rsidR="004B3F04">
                <w:rPr>
                  <w:rStyle w:val="HyperlinkText9pt"/>
                </w:rPr>
                <w:t>4499-36028</w:t>
              </w:r>
            </w:hyperlink>
          </w:p>
        </w:tc>
        <w:tc>
          <w:tcPr>
            <w:tcW w:w="2975" w:type="dxa"/>
          </w:tcPr>
          <w:p w14:paraId="555F5F90"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166184CF" w14:textId="77777777" w:rsidTr="000659BE">
        <w:trPr>
          <w:jc w:val="center"/>
        </w:trPr>
        <w:tc>
          <w:tcPr>
            <w:tcW w:w="3345" w:type="dxa"/>
          </w:tcPr>
          <w:p w14:paraId="6657668B" w14:textId="77777777" w:rsidR="004B3F04" w:rsidRDefault="004B3F04" w:rsidP="000659BE">
            <w:pPr>
              <w:pStyle w:val="TableText"/>
            </w:pPr>
            <w:r>
              <w:tab/>
              <w:t>participation</w:t>
            </w:r>
          </w:p>
        </w:tc>
        <w:tc>
          <w:tcPr>
            <w:tcW w:w="720" w:type="dxa"/>
          </w:tcPr>
          <w:p w14:paraId="4205CDB8" w14:textId="77777777" w:rsidR="004B3F04" w:rsidRDefault="004B3F04" w:rsidP="000659BE">
            <w:pPr>
              <w:pStyle w:val="TableText"/>
            </w:pPr>
            <w:r>
              <w:t>0..*</w:t>
            </w:r>
          </w:p>
        </w:tc>
        <w:tc>
          <w:tcPr>
            <w:tcW w:w="1152" w:type="dxa"/>
          </w:tcPr>
          <w:p w14:paraId="73B1E2E8" w14:textId="77777777" w:rsidR="004B3F04" w:rsidRDefault="004B3F04" w:rsidP="000659BE">
            <w:pPr>
              <w:pStyle w:val="TableText"/>
            </w:pPr>
            <w:r>
              <w:t>MAY</w:t>
            </w:r>
          </w:p>
        </w:tc>
        <w:tc>
          <w:tcPr>
            <w:tcW w:w="864" w:type="dxa"/>
          </w:tcPr>
          <w:p w14:paraId="0A5AE109" w14:textId="77777777" w:rsidR="004B3F04" w:rsidRDefault="004B3F04" w:rsidP="000659BE">
            <w:pPr>
              <w:pStyle w:val="TableText"/>
            </w:pPr>
          </w:p>
        </w:tc>
        <w:tc>
          <w:tcPr>
            <w:tcW w:w="1104" w:type="dxa"/>
          </w:tcPr>
          <w:p w14:paraId="5B77C865" w14:textId="77777777" w:rsidR="004B3F04" w:rsidRDefault="006C736C" w:rsidP="000659BE">
            <w:pPr>
              <w:pStyle w:val="TableText"/>
            </w:pPr>
            <w:hyperlink w:anchor="C_4499-36029">
              <w:r w:rsidR="004B3F04">
                <w:rPr>
                  <w:rStyle w:val="HyperlinkText9pt"/>
                </w:rPr>
                <w:t>4499-36029</w:t>
              </w:r>
            </w:hyperlink>
          </w:p>
        </w:tc>
        <w:tc>
          <w:tcPr>
            <w:tcW w:w="2975" w:type="dxa"/>
          </w:tcPr>
          <w:p w14:paraId="1D4FB864" w14:textId="77777777" w:rsidR="004B3F04" w:rsidRDefault="004B3F04" w:rsidP="000659BE">
            <w:pPr>
              <w:pStyle w:val="TableText"/>
            </w:pPr>
          </w:p>
        </w:tc>
      </w:tr>
      <w:tr w:rsidR="004B3F04" w14:paraId="7365DE61" w14:textId="77777777" w:rsidTr="000659BE">
        <w:trPr>
          <w:jc w:val="center"/>
        </w:trPr>
        <w:tc>
          <w:tcPr>
            <w:tcW w:w="3345" w:type="dxa"/>
          </w:tcPr>
          <w:p w14:paraId="3630C0AF" w14:textId="77777777" w:rsidR="004B3F04" w:rsidRDefault="004B3F04" w:rsidP="000659BE">
            <w:pPr>
              <w:pStyle w:val="TableText"/>
            </w:pPr>
            <w:r>
              <w:tab/>
            </w:r>
            <w:r>
              <w:tab/>
              <w:t>@typeCode</w:t>
            </w:r>
          </w:p>
        </w:tc>
        <w:tc>
          <w:tcPr>
            <w:tcW w:w="720" w:type="dxa"/>
          </w:tcPr>
          <w:p w14:paraId="075CB7FE" w14:textId="77777777" w:rsidR="004B3F04" w:rsidRDefault="004B3F04" w:rsidP="000659BE">
            <w:pPr>
              <w:pStyle w:val="TableText"/>
            </w:pPr>
            <w:r>
              <w:t>1..1</w:t>
            </w:r>
          </w:p>
        </w:tc>
        <w:tc>
          <w:tcPr>
            <w:tcW w:w="1152" w:type="dxa"/>
          </w:tcPr>
          <w:p w14:paraId="0B0B4A84" w14:textId="77777777" w:rsidR="004B3F04" w:rsidRDefault="004B3F04" w:rsidP="000659BE">
            <w:pPr>
              <w:pStyle w:val="TableText"/>
            </w:pPr>
            <w:r>
              <w:t>SHALL</w:t>
            </w:r>
          </w:p>
        </w:tc>
        <w:tc>
          <w:tcPr>
            <w:tcW w:w="864" w:type="dxa"/>
          </w:tcPr>
          <w:p w14:paraId="4B36691E" w14:textId="77777777" w:rsidR="004B3F04" w:rsidRDefault="004B3F04" w:rsidP="000659BE">
            <w:pPr>
              <w:pStyle w:val="TableText"/>
            </w:pPr>
          </w:p>
        </w:tc>
        <w:tc>
          <w:tcPr>
            <w:tcW w:w="1104" w:type="dxa"/>
          </w:tcPr>
          <w:p w14:paraId="016B8276" w14:textId="77777777" w:rsidR="004B3F04" w:rsidRDefault="006C736C" w:rsidP="000659BE">
            <w:pPr>
              <w:pStyle w:val="TableText"/>
            </w:pPr>
            <w:hyperlink w:anchor="C_4499-36031">
              <w:r w:rsidR="004B3F04">
                <w:rPr>
                  <w:rStyle w:val="HyperlinkText9pt"/>
                </w:rPr>
                <w:t>4499-36031</w:t>
              </w:r>
            </w:hyperlink>
          </w:p>
        </w:tc>
        <w:tc>
          <w:tcPr>
            <w:tcW w:w="2975" w:type="dxa"/>
          </w:tcPr>
          <w:p w14:paraId="1478A530" w14:textId="77777777" w:rsidR="004B3F04" w:rsidRDefault="004B3F04" w:rsidP="000659BE">
            <w:pPr>
              <w:pStyle w:val="TableText"/>
            </w:pPr>
            <w:r>
              <w:t>urn:oid:2.16.840.1.113883.5.90 (HL7ParticipationType) = PART</w:t>
            </w:r>
          </w:p>
        </w:tc>
      </w:tr>
      <w:tr w:rsidR="004B3F04" w14:paraId="12CEF8B0" w14:textId="77777777" w:rsidTr="000659BE">
        <w:trPr>
          <w:jc w:val="center"/>
        </w:trPr>
        <w:tc>
          <w:tcPr>
            <w:tcW w:w="3345" w:type="dxa"/>
          </w:tcPr>
          <w:p w14:paraId="26112092" w14:textId="77777777" w:rsidR="004B3F04" w:rsidRDefault="004B3F04" w:rsidP="000659BE">
            <w:pPr>
              <w:pStyle w:val="TableText"/>
            </w:pPr>
            <w:r>
              <w:tab/>
            </w:r>
            <w:r>
              <w:tab/>
              <w:t>role</w:t>
            </w:r>
          </w:p>
        </w:tc>
        <w:tc>
          <w:tcPr>
            <w:tcW w:w="720" w:type="dxa"/>
          </w:tcPr>
          <w:p w14:paraId="7A1B3D81" w14:textId="77777777" w:rsidR="004B3F04" w:rsidRDefault="004B3F04" w:rsidP="000659BE">
            <w:pPr>
              <w:pStyle w:val="TableText"/>
            </w:pPr>
            <w:r>
              <w:t>1..1</w:t>
            </w:r>
          </w:p>
        </w:tc>
        <w:tc>
          <w:tcPr>
            <w:tcW w:w="1152" w:type="dxa"/>
          </w:tcPr>
          <w:p w14:paraId="02136E1C" w14:textId="77777777" w:rsidR="004B3F04" w:rsidRDefault="004B3F04" w:rsidP="000659BE">
            <w:pPr>
              <w:pStyle w:val="TableText"/>
            </w:pPr>
            <w:r>
              <w:t>SHALL</w:t>
            </w:r>
          </w:p>
        </w:tc>
        <w:tc>
          <w:tcPr>
            <w:tcW w:w="864" w:type="dxa"/>
          </w:tcPr>
          <w:p w14:paraId="3E73DF8B" w14:textId="77777777" w:rsidR="004B3F04" w:rsidRDefault="004B3F04" w:rsidP="000659BE">
            <w:pPr>
              <w:pStyle w:val="TableText"/>
            </w:pPr>
          </w:p>
        </w:tc>
        <w:tc>
          <w:tcPr>
            <w:tcW w:w="1104" w:type="dxa"/>
          </w:tcPr>
          <w:p w14:paraId="7E53BA40" w14:textId="77777777" w:rsidR="004B3F04" w:rsidRDefault="006C736C" w:rsidP="000659BE">
            <w:pPr>
              <w:pStyle w:val="TableText"/>
            </w:pPr>
            <w:hyperlink w:anchor="C_4499-36030">
              <w:r w:rsidR="004B3F04">
                <w:rPr>
                  <w:rStyle w:val="HyperlinkText9pt"/>
                </w:rPr>
                <w:t>4499-36030</w:t>
              </w:r>
            </w:hyperlink>
          </w:p>
        </w:tc>
        <w:tc>
          <w:tcPr>
            <w:tcW w:w="2975" w:type="dxa"/>
          </w:tcPr>
          <w:p w14:paraId="6D1D2986"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1215C55" w14:textId="77777777" w:rsidTr="000659BE">
        <w:trPr>
          <w:jc w:val="center"/>
        </w:trPr>
        <w:tc>
          <w:tcPr>
            <w:tcW w:w="3345" w:type="dxa"/>
          </w:tcPr>
          <w:p w14:paraId="292726EB" w14:textId="77777777" w:rsidR="004B3F04" w:rsidRDefault="004B3F04" w:rsidP="000659BE">
            <w:pPr>
              <w:pStyle w:val="TableText"/>
            </w:pPr>
            <w:r>
              <w:tab/>
              <w:t>outboundRelationship</w:t>
            </w:r>
          </w:p>
        </w:tc>
        <w:tc>
          <w:tcPr>
            <w:tcW w:w="720" w:type="dxa"/>
          </w:tcPr>
          <w:p w14:paraId="5E0CDAF0" w14:textId="77777777" w:rsidR="004B3F04" w:rsidRDefault="004B3F04" w:rsidP="000659BE">
            <w:pPr>
              <w:pStyle w:val="TableText"/>
            </w:pPr>
            <w:r>
              <w:t>0..1</w:t>
            </w:r>
          </w:p>
        </w:tc>
        <w:tc>
          <w:tcPr>
            <w:tcW w:w="1152" w:type="dxa"/>
          </w:tcPr>
          <w:p w14:paraId="2E3813A9" w14:textId="77777777" w:rsidR="004B3F04" w:rsidRDefault="004B3F04" w:rsidP="000659BE">
            <w:pPr>
              <w:pStyle w:val="TableText"/>
            </w:pPr>
            <w:r>
              <w:t>MAY</w:t>
            </w:r>
          </w:p>
        </w:tc>
        <w:tc>
          <w:tcPr>
            <w:tcW w:w="864" w:type="dxa"/>
          </w:tcPr>
          <w:p w14:paraId="38571881" w14:textId="77777777" w:rsidR="004B3F04" w:rsidRDefault="004B3F04" w:rsidP="000659BE">
            <w:pPr>
              <w:pStyle w:val="TableText"/>
            </w:pPr>
          </w:p>
        </w:tc>
        <w:tc>
          <w:tcPr>
            <w:tcW w:w="1104" w:type="dxa"/>
          </w:tcPr>
          <w:p w14:paraId="0053EC1A" w14:textId="77777777" w:rsidR="004B3F04" w:rsidRDefault="006C736C" w:rsidP="000659BE">
            <w:pPr>
              <w:pStyle w:val="TableText"/>
            </w:pPr>
            <w:hyperlink w:anchor="C_4499-34652">
              <w:r w:rsidR="004B3F04">
                <w:rPr>
                  <w:rStyle w:val="HyperlinkText9pt"/>
                </w:rPr>
                <w:t>4499-34652</w:t>
              </w:r>
            </w:hyperlink>
          </w:p>
        </w:tc>
        <w:tc>
          <w:tcPr>
            <w:tcW w:w="2975" w:type="dxa"/>
          </w:tcPr>
          <w:p w14:paraId="2E954FC1" w14:textId="77777777" w:rsidR="004B3F04" w:rsidRDefault="004B3F04" w:rsidP="000659BE">
            <w:pPr>
              <w:pStyle w:val="TableText"/>
            </w:pPr>
          </w:p>
        </w:tc>
      </w:tr>
      <w:tr w:rsidR="004B3F04" w14:paraId="122E7A74" w14:textId="77777777" w:rsidTr="000659BE">
        <w:trPr>
          <w:jc w:val="center"/>
        </w:trPr>
        <w:tc>
          <w:tcPr>
            <w:tcW w:w="3345" w:type="dxa"/>
          </w:tcPr>
          <w:p w14:paraId="67DFFA19" w14:textId="77777777" w:rsidR="004B3F04" w:rsidRDefault="004B3F04" w:rsidP="000659BE">
            <w:pPr>
              <w:pStyle w:val="TableText"/>
            </w:pPr>
            <w:r>
              <w:tab/>
            </w:r>
            <w:r>
              <w:tab/>
              <w:t>@typeCode</w:t>
            </w:r>
          </w:p>
        </w:tc>
        <w:tc>
          <w:tcPr>
            <w:tcW w:w="720" w:type="dxa"/>
          </w:tcPr>
          <w:p w14:paraId="168A8D64" w14:textId="77777777" w:rsidR="004B3F04" w:rsidRDefault="004B3F04" w:rsidP="000659BE">
            <w:pPr>
              <w:pStyle w:val="TableText"/>
            </w:pPr>
            <w:r>
              <w:t>1..1</w:t>
            </w:r>
          </w:p>
        </w:tc>
        <w:tc>
          <w:tcPr>
            <w:tcW w:w="1152" w:type="dxa"/>
          </w:tcPr>
          <w:p w14:paraId="5C5EF5EA" w14:textId="77777777" w:rsidR="004B3F04" w:rsidRDefault="004B3F04" w:rsidP="000659BE">
            <w:pPr>
              <w:pStyle w:val="TableText"/>
            </w:pPr>
            <w:r>
              <w:t>SHALL</w:t>
            </w:r>
          </w:p>
        </w:tc>
        <w:tc>
          <w:tcPr>
            <w:tcW w:w="864" w:type="dxa"/>
          </w:tcPr>
          <w:p w14:paraId="420D01E0" w14:textId="77777777" w:rsidR="004B3F04" w:rsidRDefault="004B3F04" w:rsidP="000659BE">
            <w:pPr>
              <w:pStyle w:val="TableText"/>
            </w:pPr>
          </w:p>
        </w:tc>
        <w:tc>
          <w:tcPr>
            <w:tcW w:w="1104" w:type="dxa"/>
          </w:tcPr>
          <w:p w14:paraId="080DCF7C" w14:textId="77777777" w:rsidR="004B3F04" w:rsidRDefault="006C736C" w:rsidP="000659BE">
            <w:pPr>
              <w:pStyle w:val="TableText"/>
            </w:pPr>
            <w:hyperlink w:anchor="C_4499-34663">
              <w:r w:rsidR="004B3F04">
                <w:rPr>
                  <w:rStyle w:val="HyperlinkText9pt"/>
                </w:rPr>
                <w:t>4499-34663</w:t>
              </w:r>
            </w:hyperlink>
          </w:p>
        </w:tc>
        <w:tc>
          <w:tcPr>
            <w:tcW w:w="2975" w:type="dxa"/>
          </w:tcPr>
          <w:p w14:paraId="14DD8B1C" w14:textId="77777777" w:rsidR="004B3F04" w:rsidRDefault="004B3F04" w:rsidP="000659BE">
            <w:pPr>
              <w:pStyle w:val="TableText"/>
            </w:pPr>
            <w:r>
              <w:t>urn:oid:2.16.840.1.113883.5.1002 (HL7ActRelationshipType) = RSON</w:t>
            </w:r>
          </w:p>
        </w:tc>
      </w:tr>
      <w:tr w:rsidR="004B3F04" w14:paraId="412C0D6D" w14:textId="77777777" w:rsidTr="000659BE">
        <w:trPr>
          <w:jc w:val="center"/>
        </w:trPr>
        <w:tc>
          <w:tcPr>
            <w:tcW w:w="3345" w:type="dxa"/>
          </w:tcPr>
          <w:p w14:paraId="1C1C8058" w14:textId="77777777" w:rsidR="004B3F04" w:rsidRDefault="004B3F04" w:rsidP="000659BE">
            <w:pPr>
              <w:pStyle w:val="TableText"/>
            </w:pPr>
            <w:r>
              <w:tab/>
            </w:r>
            <w:r>
              <w:tab/>
              <w:t>observationCriteria</w:t>
            </w:r>
          </w:p>
        </w:tc>
        <w:tc>
          <w:tcPr>
            <w:tcW w:w="720" w:type="dxa"/>
          </w:tcPr>
          <w:p w14:paraId="0C747F65" w14:textId="77777777" w:rsidR="004B3F04" w:rsidRDefault="004B3F04" w:rsidP="000659BE">
            <w:pPr>
              <w:pStyle w:val="TableText"/>
            </w:pPr>
            <w:r>
              <w:t>1..1</w:t>
            </w:r>
          </w:p>
        </w:tc>
        <w:tc>
          <w:tcPr>
            <w:tcW w:w="1152" w:type="dxa"/>
          </w:tcPr>
          <w:p w14:paraId="6C480DD8" w14:textId="77777777" w:rsidR="004B3F04" w:rsidRDefault="004B3F04" w:rsidP="000659BE">
            <w:pPr>
              <w:pStyle w:val="TableText"/>
            </w:pPr>
            <w:r>
              <w:t>SHALL</w:t>
            </w:r>
          </w:p>
        </w:tc>
        <w:tc>
          <w:tcPr>
            <w:tcW w:w="864" w:type="dxa"/>
          </w:tcPr>
          <w:p w14:paraId="2348149A" w14:textId="77777777" w:rsidR="004B3F04" w:rsidRDefault="004B3F04" w:rsidP="000659BE">
            <w:pPr>
              <w:pStyle w:val="TableText"/>
            </w:pPr>
          </w:p>
        </w:tc>
        <w:tc>
          <w:tcPr>
            <w:tcW w:w="1104" w:type="dxa"/>
          </w:tcPr>
          <w:p w14:paraId="1F4B189C" w14:textId="77777777" w:rsidR="004B3F04" w:rsidRDefault="006C736C" w:rsidP="000659BE">
            <w:pPr>
              <w:pStyle w:val="TableText"/>
            </w:pPr>
            <w:hyperlink w:anchor="C_4499-34653">
              <w:r w:rsidR="004B3F04">
                <w:rPr>
                  <w:rStyle w:val="HyperlinkText9pt"/>
                </w:rPr>
                <w:t>4499-34653</w:t>
              </w:r>
            </w:hyperlink>
          </w:p>
        </w:tc>
        <w:tc>
          <w:tcPr>
            <w:tcW w:w="2975" w:type="dxa"/>
          </w:tcPr>
          <w:p w14:paraId="1EFBE926" w14:textId="77777777" w:rsidR="004B3F04" w:rsidRDefault="006C736C"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20BF865" w14:textId="77777777" w:rsidR="004B3F04" w:rsidRDefault="004B3F04" w:rsidP="004B3F04">
      <w:pPr>
        <w:pStyle w:val="BodyText"/>
      </w:pPr>
    </w:p>
    <w:p w14:paraId="304526D0" w14:textId="77777777" w:rsidR="004B3F04" w:rsidRDefault="004B3F04" w:rsidP="007E63CC">
      <w:pPr>
        <w:numPr>
          <w:ilvl w:val="0"/>
          <w:numId w:val="10"/>
        </w:numPr>
      </w:pPr>
      <w:r>
        <w:rPr>
          <w:rStyle w:val="keyword"/>
        </w:rPr>
        <w:t>SHALL</w:t>
      </w:r>
      <w:r>
        <w:t xml:space="preserve"> contain exactly one [1..1] </w:t>
      </w:r>
      <w:r>
        <w:rPr>
          <w:rStyle w:val="XMLnameBold"/>
        </w:rPr>
        <w:t>@classCode</w:t>
      </w:r>
      <w:r>
        <w:t>=</w:t>
      </w:r>
      <w:r>
        <w:rPr>
          <w:rStyle w:val="XMLname"/>
        </w:rPr>
        <w:t>"OBS"</w:t>
      </w:r>
      <w:r>
        <w:t xml:space="preserve"> Observation</w:t>
      </w:r>
      <w:bookmarkStart w:id="835" w:name="C_4499-34673"/>
      <w:r>
        <w:t xml:space="preserve"> (CONF:4499-34673)</w:t>
      </w:r>
      <w:bookmarkEnd w:id="835"/>
      <w:r>
        <w:t>.</w:t>
      </w:r>
    </w:p>
    <w:p w14:paraId="67EED785" w14:textId="77777777" w:rsidR="004B3F04" w:rsidRDefault="004B3F04" w:rsidP="007E63CC">
      <w:pPr>
        <w:numPr>
          <w:ilvl w:val="0"/>
          <w:numId w:val="1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836" w:name="C_4499-34674"/>
      <w:r>
        <w:t xml:space="preserve"> (CONF:4499-34674)</w:t>
      </w:r>
      <w:bookmarkEnd w:id="836"/>
      <w:r>
        <w:t>.</w:t>
      </w:r>
    </w:p>
    <w:p w14:paraId="50CF00FA" w14:textId="77777777" w:rsidR="004B3F04" w:rsidRDefault="004B3F04" w:rsidP="007E63CC">
      <w:pPr>
        <w:numPr>
          <w:ilvl w:val="0"/>
          <w:numId w:val="10"/>
        </w:numPr>
      </w:pPr>
      <w:r>
        <w:rPr>
          <w:rStyle w:val="keyword"/>
        </w:rPr>
        <w:t>MAY</w:t>
      </w:r>
      <w:r>
        <w:t xml:space="preserve"> contain zero or one [0..1] </w:t>
      </w:r>
      <w:r>
        <w:rPr>
          <w:rStyle w:val="XMLnameBold"/>
        </w:rPr>
        <w:t>@actionNegationInd</w:t>
      </w:r>
      <w:bookmarkStart w:id="837" w:name="C_4499-34675"/>
      <w:r>
        <w:t xml:space="preserve"> (CONF:4499-34675)</w:t>
      </w:r>
      <w:bookmarkEnd w:id="837"/>
      <w:r>
        <w:t>.</w:t>
      </w:r>
      <w:r>
        <w:br/>
        <w:t>Note: QDM Attribute: Negation Rationale</w:t>
      </w:r>
    </w:p>
    <w:p w14:paraId="306553BC" w14:textId="77777777" w:rsidR="004B3F04" w:rsidRDefault="004B3F04" w:rsidP="007E63CC">
      <w:pPr>
        <w:numPr>
          <w:ilvl w:val="0"/>
          <w:numId w:val="10"/>
        </w:numPr>
      </w:pPr>
      <w:r>
        <w:rPr>
          <w:rStyle w:val="keyword"/>
        </w:rPr>
        <w:t>SHALL</w:t>
      </w:r>
      <w:r>
        <w:t xml:space="preserve"> contain exactly one [1..1] </w:t>
      </w:r>
      <w:r>
        <w:rPr>
          <w:rStyle w:val="XMLnameBold"/>
        </w:rPr>
        <w:t>templateId</w:t>
      </w:r>
      <w:bookmarkStart w:id="838" w:name="C_4499-34654"/>
      <w:r>
        <w:t xml:space="preserve"> (CONF:4499-34654)</w:t>
      </w:r>
      <w:bookmarkEnd w:id="838"/>
      <w:r>
        <w:t>.</w:t>
      </w:r>
    </w:p>
    <w:p w14:paraId="3A4A0FC4" w14:textId="77777777" w:rsidR="004B3F04" w:rsidRDefault="004B3F04" w:rsidP="007E63CC">
      <w:pPr>
        <w:numPr>
          <w:ilvl w:val="1"/>
          <w:numId w:val="10"/>
        </w:numPr>
      </w:pPr>
      <w:r>
        <w:t xml:space="preserve">This templateId </w:t>
      </w:r>
      <w:r>
        <w:rPr>
          <w:rStyle w:val="keyword"/>
        </w:rPr>
        <w:t>SHALL</w:t>
      </w:r>
      <w:r>
        <w:t xml:space="preserve"> contain exactly one [1..1] </w:t>
      </w:r>
      <w:r>
        <w:rPr>
          <w:rStyle w:val="XMLnameBold"/>
        </w:rPr>
        <w:t>item</w:t>
      </w:r>
      <w:bookmarkStart w:id="839" w:name="C_4499-34655"/>
      <w:r>
        <w:t xml:space="preserve"> (CONF:4499-34655)</w:t>
      </w:r>
      <w:bookmarkEnd w:id="839"/>
      <w:r>
        <w:t xml:space="preserve"> such that it</w:t>
      </w:r>
    </w:p>
    <w:p w14:paraId="464B9C15" w14:textId="77777777" w:rsidR="004B3F04" w:rsidRDefault="004B3F04" w:rsidP="007E63CC">
      <w:pPr>
        <w:numPr>
          <w:ilvl w:val="2"/>
          <w:numId w:val="10"/>
        </w:numPr>
      </w:pPr>
      <w:r>
        <w:rPr>
          <w:rStyle w:val="keyword"/>
        </w:rPr>
        <w:t>SHALL</w:t>
      </w:r>
      <w:r>
        <w:t xml:space="preserve"> contain exactly one [1..1] </w:t>
      </w:r>
      <w:r>
        <w:rPr>
          <w:rStyle w:val="XMLnameBold"/>
        </w:rPr>
        <w:t>@root</w:t>
      </w:r>
      <w:r>
        <w:t>=</w:t>
      </w:r>
      <w:r>
        <w:rPr>
          <w:rStyle w:val="XMLname"/>
        </w:rPr>
        <w:t>"2.16.840.1.113883.10.20.28.4.131"</w:t>
      </w:r>
      <w:bookmarkStart w:id="840" w:name="C_4499-34664"/>
      <w:r>
        <w:t xml:space="preserve"> (CONF:4499-34664)</w:t>
      </w:r>
      <w:bookmarkEnd w:id="840"/>
      <w:r>
        <w:t>.</w:t>
      </w:r>
    </w:p>
    <w:p w14:paraId="5DAFAF36" w14:textId="77777777" w:rsidR="004B3F04" w:rsidRDefault="004B3F04" w:rsidP="007E63CC">
      <w:pPr>
        <w:numPr>
          <w:ilvl w:val="2"/>
          <w:numId w:val="10"/>
        </w:numPr>
      </w:pPr>
      <w:r>
        <w:rPr>
          <w:rStyle w:val="keyword"/>
        </w:rPr>
        <w:t>SHALL</w:t>
      </w:r>
      <w:r>
        <w:t xml:space="preserve"> contain exactly one [1..1] </w:t>
      </w:r>
      <w:r>
        <w:rPr>
          <w:rStyle w:val="XMLnameBold"/>
        </w:rPr>
        <w:t>@extension</w:t>
      </w:r>
      <w:r>
        <w:t>=</w:t>
      </w:r>
      <w:r>
        <w:rPr>
          <w:rStyle w:val="XMLname"/>
        </w:rPr>
        <w:t>"2021-02-01"</w:t>
      </w:r>
      <w:bookmarkStart w:id="841" w:name="C_4499-34665"/>
      <w:r>
        <w:t xml:space="preserve"> (CONF:4499-34665)</w:t>
      </w:r>
      <w:bookmarkEnd w:id="841"/>
      <w:r>
        <w:t>.</w:t>
      </w:r>
    </w:p>
    <w:p w14:paraId="37E1A5CD" w14:textId="77777777" w:rsidR="004B3F04" w:rsidRDefault="004B3F04" w:rsidP="007E63CC">
      <w:pPr>
        <w:numPr>
          <w:ilvl w:val="0"/>
          <w:numId w:val="10"/>
        </w:numPr>
      </w:pPr>
      <w:r>
        <w:rPr>
          <w:rStyle w:val="keyword"/>
        </w:rPr>
        <w:t>SHALL</w:t>
      </w:r>
      <w:r>
        <w:t xml:space="preserve"> contain exactly one [1..1] </w:t>
      </w:r>
      <w:r>
        <w:rPr>
          <w:rStyle w:val="XMLnameBold"/>
        </w:rPr>
        <w:t>id</w:t>
      </w:r>
      <w:bookmarkStart w:id="842" w:name="C_4499-34676"/>
      <w:r>
        <w:t xml:space="preserve"> (CONF:4499-34676)</w:t>
      </w:r>
      <w:bookmarkEnd w:id="842"/>
      <w:r>
        <w:t>.</w:t>
      </w:r>
    </w:p>
    <w:p w14:paraId="66A274A0" w14:textId="77777777" w:rsidR="004B3F04" w:rsidRDefault="004B3F04" w:rsidP="007E63CC">
      <w:pPr>
        <w:numPr>
          <w:ilvl w:val="0"/>
          <w:numId w:val="10"/>
        </w:numPr>
      </w:pPr>
      <w:r>
        <w:rPr>
          <w:rStyle w:val="keyword"/>
        </w:rPr>
        <w:t>SHALL</w:t>
      </w:r>
      <w:r>
        <w:t xml:space="preserve"> contain exactly one [1..1] </w:t>
      </w:r>
      <w:r>
        <w:rPr>
          <w:rStyle w:val="XMLnameBold"/>
        </w:rPr>
        <w:t>code</w:t>
      </w:r>
      <w:bookmarkStart w:id="843" w:name="C_4499-34656"/>
      <w:r>
        <w:t xml:space="preserve"> (CONF:4499-34656)</w:t>
      </w:r>
      <w:bookmarkEnd w:id="843"/>
      <w:r>
        <w:t>.</w:t>
      </w:r>
      <w:r>
        <w:br/>
        <w:t>Note: QDM Attribute: Code</w:t>
      </w:r>
    </w:p>
    <w:p w14:paraId="0160FF16" w14:textId="77777777" w:rsidR="004B3F04" w:rsidRDefault="004B3F04" w:rsidP="007E63CC">
      <w:pPr>
        <w:numPr>
          <w:ilvl w:val="1"/>
          <w:numId w:val="10"/>
        </w:numPr>
      </w:pPr>
      <w:r>
        <w:t xml:space="preserve">This code </w:t>
      </w:r>
      <w:r>
        <w:rPr>
          <w:rStyle w:val="keyword"/>
        </w:rPr>
        <w:t>SHOULD</w:t>
      </w:r>
      <w:r>
        <w:t xml:space="preserve"> contain zero or one [0..1] </w:t>
      </w:r>
      <w:r>
        <w:rPr>
          <w:rStyle w:val="XMLnameBold"/>
        </w:rPr>
        <w:t>@valueSet</w:t>
      </w:r>
      <w:bookmarkStart w:id="844" w:name="C_4499-34666"/>
      <w:r>
        <w:t xml:space="preserve"> (CONF:4499-34666)</w:t>
      </w:r>
      <w:bookmarkEnd w:id="844"/>
      <w:r>
        <w:t>.</w:t>
      </w:r>
    </w:p>
    <w:p w14:paraId="0126A41F" w14:textId="77777777" w:rsidR="004B3F04" w:rsidRDefault="004B3F04" w:rsidP="007E63CC">
      <w:pPr>
        <w:numPr>
          <w:ilvl w:val="0"/>
          <w:numId w:val="10"/>
        </w:numPr>
      </w:pPr>
      <w:r>
        <w:rPr>
          <w:rStyle w:val="keyword"/>
        </w:rPr>
        <w:t>SHALL</w:t>
      </w:r>
      <w:r>
        <w:t xml:space="preserve"> contain exactly one [1..1] </w:t>
      </w:r>
      <w:r>
        <w:rPr>
          <w:rStyle w:val="XMLnameBold"/>
        </w:rPr>
        <w:t>title</w:t>
      </w:r>
      <w:bookmarkStart w:id="845" w:name="C_4499-34677"/>
      <w:r>
        <w:t xml:space="preserve"> (CONF:4499-34677)</w:t>
      </w:r>
      <w:bookmarkEnd w:id="845"/>
      <w:r>
        <w:t>.</w:t>
      </w:r>
    </w:p>
    <w:p w14:paraId="4272E46C" w14:textId="77777777" w:rsidR="004B3F04" w:rsidRDefault="004B3F04" w:rsidP="007E63CC">
      <w:pPr>
        <w:numPr>
          <w:ilvl w:val="0"/>
          <w:numId w:val="10"/>
        </w:numPr>
      </w:pPr>
      <w:r>
        <w:rPr>
          <w:rStyle w:val="keyword"/>
        </w:rPr>
        <w:t>SHALL</w:t>
      </w:r>
      <w:r>
        <w:t xml:space="preserve"> contain exactly one [1..1] </w:t>
      </w:r>
      <w:r>
        <w:rPr>
          <w:rStyle w:val="XMLnameBold"/>
        </w:rPr>
        <w:t>statusCode</w:t>
      </w:r>
      <w:bookmarkStart w:id="846" w:name="C_4499-34657"/>
      <w:r>
        <w:t xml:space="preserve"> (CONF:4499-34657)</w:t>
      </w:r>
      <w:bookmarkEnd w:id="846"/>
      <w:r>
        <w:t>.</w:t>
      </w:r>
    </w:p>
    <w:p w14:paraId="4CB1DA30" w14:textId="77777777" w:rsidR="004B3F04" w:rsidRDefault="004B3F04" w:rsidP="007E63CC">
      <w:pPr>
        <w:numPr>
          <w:ilvl w:val="1"/>
          <w:numId w:val="1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847" w:name="C_4499-34667"/>
      <w:r>
        <w:t xml:space="preserve"> (CONF:4499-34667)</w:t>
      </w:r>
      <w:bookmarkEnd w:id="847"/>
      <w:r>
        <w:t>.</w:t>
      </w:r>
    </w:p>
    <w:p w14:paraId="5E0C3196"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48" w:name="C_4499-34660"/>
      <w:r>
        <w:t xml:space="preserve"> (CONF:4499-34660)</w:t>
      </w:r>
      <w:bookmarkEnd w:id="848"/>
      <w:r>
        <w:t xml:space="preserve"> such that it</w:t>
      </w:r>
    </w:p>
    <w:p w14:paraId="14D732A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849" w:name="C_4499-34672"/>
      <w:r>
        <w:t xml:space="preserve"> (CONF:4499-34672)</w:t>
      </w:r>
      <w:bookmarkEnd w:id="849"/>
      <w:r>
        <w:t>.</w:t>
      </w:r>
    </w:p>
    <w:p w14:paraId="1EBE8DAE" w14:textId="77777777" w:rsidR="004B3F04" w:rsidRDefault="004B3F04" w:rsidP="007E63CC">
      <w:pPr>
        <w:numPr>
          <w:ilvl w:val="1"/>
          <w:numId w:val="10"/>
        </w:numPr>
      </w:pPr>
      <w:r>
        <w:rPr>
          <w:rStyle w:val="keyword"/>
        </w:rPr>
        <w:t>SHALL</w:t>
      </w:r>
      <w:r>
        <w:t xml:space="preserve"> contain exactly one [1..1] </w:t>
      </w:r>
      <w:r>
        <w:rPr>
          <w:rStyle w:val="XMLnameBold"/>
        </w:rPr>
        <w:t>time</w:t>
      </w:r>
      <w:bookmarkStart w:id="850" w:name="C_4499-34661"/>
      <w:r>
        <w:t xml:space="preserve"> (CONF:4499-34661)</w:t>
      </w:r>
      <w:bookmarkEnd w:id="850"/>
      <w:r>
        <w:t>.</w:t>
      </w:r>
    </w:p>
    <w:p w14:paraId="0F4E065C" w14:textId="77777777" w:rsidR="004B3F04" w:rsidRDefault="004B3F04" w:rsidP="007E63CC">
      <w:pPr>
        <w:numPr>
          <w:ilvl w:val="2"/>
          <w:numId w:val="10"/>
        </w:numPr>
      </w:pPr>
      <w:r>
        <w:t xml:space="preserve">This time </w:t>
      </w:r>
      <w:r>
        <w:rPr>
          <w:rStyle w:val="keyword"/>
        </w:rPr>
        <w:t>SHALL</w:t>
      </w:r>
      <w:r>
        <w:t xml:space="preserve"> contain exactly one [1..1] </w:t>
      </w:r>
      <w:r>
        <w:rPr>
          <w:rStyle w:val="XMLnameBold"/>
        </w:rPr>
        <w:t>low</w:t>
      </w:r>
      <w:bookmarkStart w:id="851" w:name="C_4499-34669"/>
      <w:r>
        <w:t xml:space="preserve"> (CONF:4499-34669)</w:t>
      </w:r>
      <w:bookmarkEnd w:id="851"/>
      <w:r>
        <w:t>.</w:t>
      </w:r>
      <w:r>
        <w:br/>
        <w:t>Note: QDM Attribute: Author Time - the time the order is authored (i.e., provided to the patient)</w:t>
      </w:r>
    </w:p>
    <w:p w14:paraId="3F56A91A" w14:textId="77777777" w:rsidR="004B3F04" w:rsidRDefault="004B3F04" w:rsidP="007E63CC">
      <w:pPr>
        <w:numPr>
          <w:ilvl w:val="1"/>
          <w:numId w:val="10"/>
        </w:numPr>
      </w:pPr>
      <w:r>
        <w:rPr>
          <w:rStyle w:val="keyword"/>
        </w:rPr>
        <w:t>SHALL</w:t>
      </w:r>
      <w:r>
        <w:t xml:space="preserve"> contain exactly one [1..1] </w:t>
      </w:r>
      <w:r>
        <w:rPr>
          <w:rStyle w:val="XMLnameBold"/>
        </w:rPr>
        <w:t>role</w:t>
      </w:r>
      <w:bookmarkStart w:id="852" w:name="C_4499-34662"/>
      <w:r>
        <w:t xml:space="preserve"> (CONF:4499-34662)</w:t>
      </w:r>
      <w:bookmarkEnd w:id="852"/>
      <w:r>
        <w:t>.</w:t>
      </w:r>
    </w:p>
    <w:p w14:paraId="7AA20E54" w14:textId="77777777" w:rsidR="004B3F04" w:rsidRDefault="004B3F04" w:rsidP="007E63CC">
      <w:pPr>
        <w:numPr>
          <w:ilvl w:val="2"/>
          <w:numId w:val="1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853" w:name="C_4499-34670"/>
      <w:r>
        <w:t xml:space="preserve"> (CONF:4499-34670)</w:t>
      </w:r>
      <w:bookmarkEnd w:id="853"/>
      <w:r>
        <w:t>.</w:t>
      </w:r>
    </w:p>
    <w:p w14:paraId="360C9C16" w14:textId="77777777" w:rsidR="004B3F04" w:rsidRDefault="004B3F04" w:rsidP="007E63CC">
      <w:pPr>
        <w:numPr>
          <w:ilvl w:val="2"/>
          <w:numId w:val="10"/>
        </w:numPr>
      </w:pPr>
      <w:r>
        <w:t xml:space="preserve">This role </w:t>
      </w:r>
      <w:r>
        <w:rPr>
          <w:rStyle w:val="keyword"/>
        </w:rPr>
        <w:t>MAY</w:t>
      </w:r>
      <w:r>
        <w:t xml:space="preserve"> contain zero or one [0..1] </w:t>
      </w:r>
      <w:r>
        <w:rPr>
          <w:rStyle w:val="XMLnameBold"/>
        </w:rPr>
        <w:t>id</w:t>
      </w:r>
      <w:bookmarkStart w:id="854" w:name="C_4499-34671"/>
      <w:r>
        <w:t xml:space="preserve"> (CONF:4499-34671)</w:t>
      </w:r>
      <w:bookmarkEnd w:id="854"/>
      <w:r>
        <w:t>.</w:t>
      </w:r>
    </w:p>
    <w:p w14:paraId="1CCCBD4E"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55" w:name="C_4499-34988"/>
      <w:r>
        <w:t xml:space="preserve"> (CONF:4499-34988)</w:t>
      </w:r>
      <w:bookmarkEnd w:id="855"/>
      <w:r>
        <w:t xml:space="preserve"> such that it</w:t>
      </w:r>
      <w:r>
        <w:br/>
        <w:t>Note: QDM Attribute: Requester</w:t>
      </w:r>
    </w:p>
    <w:p w14:paraId="75870D7C"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6" w:name="C_4499-34994"/>
      <w:r>
        <w:t xml:space="preserve"> (CONF:4499-34994)</w:t>
      </w:r>
      <w:bookmarkEnd w:id="856"/>
      <w:r>
        <w:t>.</w:t>
      </w:r>
    </w:p>
    <w:p w14:paraId="591D3812" w14:textId="77777777" w:rsidR="004B3F04" w:rsidRDefault="004B3F04" w:rsidP="007E63CC">
      <w:pPr>
        <w:numPr>
          <w:ilvl w:val="1"/>
          <w:numId w:val="1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857" w:name="C_4499-36025"/>
      <w:r>
        <w:t xml:space="preserve"> (CONF:4499-36025)</w:t>
      </w:r>
      <w:bookmarkEnd w:id="857"/>
      <w:r>
        <w:t>.</w:t>
      </w:r>
    </w:p>
    <w:p w14:paraId="50FCE547" w14:textId="77777777" w:rsidR="004B3F04" w:rsidRDefault="004B3F04" w:rsidP="007E63CC">
      <w:pPr>
        <w:numPr>
          <w:ilvl w:val="0"/>
          <w:numId w:val="10"/>
        </w:numPr>
      </w:pPr>
      <w:r>
        <w:rPr>
          <w:rStyle w:val="keyword"/>
        </w:rPr>
        <w:lastRenderedPageBreak/>
        <w:t>MAY</w:t>
      </w:r>
      <w:r>
        <w:t xml:space="preserve"> contain zero or more [0..*] </w:t>
      </w:r>
      <w:r>
        <w:rPr>
          <w:rStyle w:val="XMLnameBold"/>
        </w:rPr>
        <w:t>participation</w:t>
      </w:r>
      <w:bookmarkStart w:id="858" w:name="C_4499-34992"/>
      <w:r>
        <w:t xml:space="preserve"> (CONF:4499-34992)</w:t>
      </w:r>
      <w:bookmarkEnd w:id="858"/>
      <w:r>
        <w:t xml:space="preserve"> such that it</w:t>
      </w:r>
      <w:r>
        <w:br/>
        <w:t>Note: QDM Attribute: Requester</w:t>
      </w:r>
    </w:p>
    <w:p w14:paraId="10F4AD5D"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59" w:name="C_4499-34996"/>
      <w:r>
        <w:t xml:space="preserve"> (CONF:4499-34996)</w:t>
      </w:r>
      <w:bookmarkEnd w:id="859"/>
      <w:r>
        <w:t>.</w:t>
      </w:r>
    </w:p>
    <w:p w14:paraId="15AB70BA" w14:textId="77777777" w:rsidR="004B3F04" w:rsidRDefault="004B3F04" w:rsidP="007E63CC">
      <w:pPr>
        <w:numPr>
          <w:ilvl w:val="1"/>
          <w:numId w:val="1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860" w:name="C_4499-36026"/>
      <w:r>
        <w:t xml:space="preserve"> (CONF:4499-36026)</w:t>
      </w:r>
      <w:bookmarkEnd w:id="860"/>
      <w:r>
        <w:t>.</w:t>
      </w:r>
    </w:p>
    <w:p w14:paraId="6D103BE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1" w:name="C_4499-35801"/>
      <w:r>
        <w:t xml:space="preserve"> (CONF:4499-35801)</w:t>
      </w:r>
      <w:bookmarkEnd w:id="861"/>
      <w:r>
        <w:t xml:space="preserve"> such that it</w:t>
      </w:r>
      <w:r>
        <w:br/>
        <w:t>Note: QDM Attribute: Requester</w:t>
      </w:r>
    </w:p>
    <w:p w14:paraId="22D7E152"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862" w:name="C_4499-35803"/>
      <w:r>
        <w:t xml:space="preserve"> (CONF:4499-35803)</w:t>
      </w:r>
      <w:bookmarkEnd w:id="862"/>
      <w:r>
        <w:t>.</w:t>
      </w:r>
    </w:p>
    <w:p w14:paraId="4EEBC1C2" w14:textId="77777777" w:rsidR="004B3F04" w:rsidRDefault="004B3F04" w:rsidP="007E63CC">
      <w:pPr>
        <w:numPr>
          <w:ilvl w:val="1"/>
          <w:numId w:val="1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863" w:name="C_4499-36027"/>
      <w:r>
        <w:t xml:space="preserve"> (CONF:4499-36027)</w:t>
      </w:r>
      <w:bookmarkEnd w:id="863"/>
      <w:r>
        <w:t>.</w:t>
      </w:r>
    </w:p>
    <w:p w14:paraId="45750771" w14:textId="77777777" w:rsidR="004B3F04" w:rsidRDefault="004B3F04" w:rsidP="007E63CC">
      <w:pPr>
        <w:numPr>
          <w:ilvl w:val="0"/>
          <w:numId w:val="10"/>
        </w:numPr>
      </w:pPr>
      <w:r>
        <w:rPr>
          <w:rStyle w:val="keyword"/>
        </w:rPr>
        <w:t>MAY</w:t>
      </w:r>
      <w:r>
        <w:t xml:space="preserve"> contain zero or one [0..1] </w:t>
      </w:r>
      <w:r>
        <w:rPr>
          <w:rStyle w:val="XMLnameBold"/>
        </w:rPr>
        <w:t>participation</w:t>
      </w:r>
      <w:bookmarkStart w:id="864" w:name="C_4499-34990"/>
      <w:r>
        <w:t xml:space="preserve"> (CONF:4499-34990)</w:t>
      </w:r>
      <w:bookmarkEnd w:id="864"/>
      <w:r>
        <w:t xml:space="preserve"> such that it</w:t>
      </w:r>
      <w:r>
        <w:br/>
        <w:t>Note: QDM Attribute: Requester</w:t>
      </w:r>
    </w:p>
    <w:p w14:paraId="35AB5D55"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5" w:name="C_4499-34995"/>
      <w:r>
        <w:t xml:space="preserve"> (CONF:4499-34995)</w:t>
      </w:r>
      <w:bookmarkEnd w:id="865"/>
      <w:r>
        <w:t>.</w:t>
      </w:r>
    </w:p>
    <w:p w14:paraId="0A285335" w14:textId="77777777" w:rsidR="004B3F04" w:rsidRDefault="004B3F04" w:rsidP="007E63CC">
      <w:pPr>
        <w:numPr>
          <w:ilvl w:val="1"/>
          <w:numId w:val="1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866" w:name="C_4499-36028"/>
      <w:r>
        <w:t xml:space="preserve"> (CONF:4499-36028)</w:t>
      </w:r>
      <w:bookmarkEnd w:id="866"/>
      <w:r>
        <w:t>.</w:t>
      </w:r>
    </w:p>
    <w:p w14:paraId="480CDD1D" w14:textId="77777777" w:rsidR="004B3F04" w:rsidRDefault="004B3F04" w:rsidP="007E63CC">
      <w:pPr>
        <w:numPr>
          <w:ilvl w:val="0"/>
          <w:numId w:val="10"/>
        </w:numPr>
      </w:pPr>
      <w:r>
        <w:rPr>
          <w:rStyle w:val="keyword"/>
        </w:rPr>
        <w:t>MAY</w:t>
      </w:r>
      <w:r>
        <w:t xml:space="preserve"> contain zero or more [0..*] </w:t>
      </w:r>
      <w:r>
        <w:rPr>
          <w:rStyle w:val="XMLnameBold"/>
        </w:rPr>
        <w:t>participation</w:t>
      </w:r>
      <w:bookmarkStart w:id="867" w:name="C_4499-36029"/>
      <w:r>
        <w:t xml:space="preserve"> (CONF:4499-36029)</w:t>
      </w:r>
      <w:bookmarkEnd w:id="867"/>
      <w:r>
        <w:t xml:space="preserve"> such that it</w:t>
      </w:r>
      <w:r>
        <w:br/>
        <w:t>Note: QDM Attribute: Requester</w:t>
      </w:r>
    </w:p>
    <w:p w14:paraId="308B789A"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868" w:name="C_4499-36031"/>
      <w:r>
        <w:t xml:space="preserve"> (CONF:4499-36031)</w:t>
      </w:r>
      <w:bookmarkEnd w:id="868"/>
      <w:r>
        <w:t>.</w:t>
      </w:r>
    </w:p>
    <w:p w14:paraId="719E8854" w14:textId="77777777" w:rsidR="004B3F04" w:rsidRDefault="004B3F04" w:rsidP="007E63CC">
      <w:pPr>
        <w:numPr>
          <w:ilvl w:val="1"/>
          <w:numId w:val="1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869" w:name="C_4499-36030"/>
      <w:r>
        <w:t xml:space="preserve"> (CONF:4499-36030)</w:t>
      </w:r>
      <w:bookmarkEnd w:id="869"/>
      <w:r>
        <w:t>.</w:t>
      </w:r>
    </w:p>
    <w:p w14:paraId="69E0FD4B" w14:textId="77777777" w:rsidR="004B3F04" w:rsidRDefault="004B3F04" w:rsidP="007E63CC">
      <w:pPr>
        <w:numPr>
          <w:ilvl w:val="0"/>
          <w:numId w:val="10"/>
        </w:numPr>
      </w:pPr>
      <w:r>
        <w:rPr>
          <w:rStyle w:val="keyword"/>
        </w:rPr>
        <w:t>MAY</w:t>
      </w:r>
      <w:r>
        <w:t xml:space="preserve"> contain zero or one [0..1] </w:t>
      </w:r>
      <w:r>
        <w:rPr>
          <w:rStyle w:val="XMLnameBold"/>
        </w:rPr>
        <w:t>outboundRelationship</w:t>
      </w:r>
      <w:bookmarkStart w:id="870" w:name="C_4499-34652"/>
      <w:r>
        <w:t xml:space="preserve"> (CONF:4499-34652)</w:t>
      </w:r>
      <w:bookmarkEnd w:id="870"/>
      <w:r>
        <w:t xml:space="preserve"> such that it</w:t>
      </w:r>
      <w:r>
        <w:br/>
        <w:t>Note: QDM Attribute: Reason</w:t>
      </w:r>
    </w:p>
    <w:p w14:paraId="77620CF8" w14:textId="77777777" w:rsidR="004B3F04" w:rsidRDefault="004B3F04" w:rsidP="007E63CC">
      <w:pPr>
        <w:numPr>
          <w:ilvl w:val="1"/>
          <w:numId w:val="1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871" w:name="C_4499-34663"/>
      <w:r>
        <w:t xml:space="preserve"> (CONF:4499-34663)</w:t>
      </w:r>
      <w:bookmarkEnd w:id="871"/>
      <w:r>
        <w:t>.</w:t>
      </w:r>
    </w:p>
    <w:p w14:paraId="0798876C" w14:textId="77777777" w:rsidR="004B3F04" w:rsidRDefault="004B3F04" w:rsidP="007E63CC">
      <w:pPr>
        <w:numPr>
          <w:ilvl w:val="1"/>
          <w:numId w:val="1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872" w:name="C_4499-34653"/>
      <w:r>
        <w:t xml:space="preserve"> (CONF:4499-34653)</w:t>
      </w:r>
      <w:bookmarkEnd w:id="872"/>
      <w:r>
        <w:t>.</w:t>
      </w:r>
    </w:p>
    <w:p w14:paraId="0190017F" w14:textId="77777777" w:rsidR="004B3F04" w:rsidRDefault="004B3F04" w:rsidP="004B3F04">
      <w:pPr>
        <w:pStyle w:val="Caption"/>
        <w:ind w:left="130" w:right="115"/>
      </w:pPr>
      <w:bookmarkStart w:id="873" w:name="_Toc64842004"/>
      <w:bookmarkStart w:id="874" w:name="_Toc65482920"/>
      <w:r>
        <w:lastRenderedPageBreak/>
        <w:t xml:space="preserve">Figure </w:t>
      </w:r>
      <w:r>
        <w:fldChar w:fldCharType="begin"/>
      </w:r>
      <w:r>
        <w:instrText>SEQ Figure \* ARABIC</w:instrText>
      </w:r>
      <w:r>
        <w:fldChar w:fldCharType="separate"/>
      </w:r>
      <w:r>
        <w:t>6</w:t>
      </w:r>
      <w:r>
        <w:fldChar w:fldCharType="end"/>
      </w:r>
      <w:r>
        <w:t>: Assessment, Order (V2) Example</w:t>
      </w:r>
      <w:bookmarkEnd w:id="873"/>
      <w:bookmarkEnd w:id="874"/>
    </w:p>
    <w:p w14:paraId="0C960EA7" w14:textId="77777777" w:rsidR="004B3F04" w:rsidRDefault="004B3F04" w:rsidP="004B3F04">
      <w:pPr>
        <w:pStyle w:val="Example"/>
        <w:ind w:left="130" w:right="115"/>
      </w:pPr>
      <w:r>
        <w:t>&lt;observationCriteria classCode="OBS" moodCode="INT"&gt;</w:t>
      </w:r>
    </w:p>
    <w:p w14:paraId="73BCC1E8" w14:textId="77777777" w:rsidR="004B3F04" w:rsidRDefault="004B3F04" w:rsidP="004B3F04">
      <w:pPr>
        <w:pStyle w:val="Example"/>
        <w:ind w:left="130" w:right="115"/>
      </w:pPr>
      <w:r>
        <w:t xml:space="preserve">    &lt;templateId&gt;</w:t>
      </w:r>
    </w:p>
    <w:p w14:paraId="2B67D130" w14:textId="77777777" w:rsidR="004B3F04" w:rsidRDefault="004B3F04" w:rsidP="004B3F04">
      <w:pPr>
        <w:pStyle w:val="Example"/>
        <w:ind w:left="130" w:right="115"/>
      </w:pPr>
      <w:r>
        <w:t xml:space="preserve">        &lt;item root="2.16.840.1.113883.10.20.28.4.131" extension="2021-02-01"/&gt;</w:t>
      </w:r>
    </w:p>
    <w:p w14:paraId="48D0EFE2" w14:textId="77777777" w:rsidR="004B3F04" w:rsidRDefault="004B3F04" w:rsidP="004B3F04">
      <w:pPr>
        <w:pStyle w:val="Example"/>
        <w:ind w:left="130" w:right="115"/>
      </w:pPr>
      <w:r>
        <w:t xml:space="preserve">    &lt;/templateId&gt;</w:t>
      </w:r>
    </w:p>
    <w:p w14:paraId="128F9BF4" w14:textId="77777777" w:rsidR="004B3F04" w:rsidRDefault="004B3F04" w:rsidP="004B3F04">
      <w:pPr>
        <w:pStyle w:val="Example"/>
        <w:ind w:left="130" w:right="115"/>
      </w:pPr>
      <w:r>
        <w:t xml:space="preserve">    &lt;id root="904c1629-8a5d-4a33-846e-994a97a3caf0"/&gt;</w:t>
      </w:r>
    </w:p>
    <w:p w14:paraId="2A5E93DE" w14:textId="77777777" w:rsidR="004B3F04" w:rsidRDefault="004B3F04" w:rsidP="004B3F04">
      <w:pPr>
        <w:pStyle w:val="Example"/>
        <w:ind w:left="130" w:right="115"/>
      </w:pPr>
      <w:r>
        <w:t xml:space="preserve">    &lt;code valueSet="{$QDMElementValueSetOID}"/&gt;</w:t>
      </w:r>
    </w:p>
    <w:p w14:paraId="095B7648" w14:textId="77777777" w:rsidR="004B3F04" w:rsidRDefault="004B3F04" w:rsidP="004B3F04">
      <w:pPr>
        <w:pStyle w:val="Example"/>
        <w:ind w:left="130" w:right="115"/>
      </w:pPr>
      <w:r>
        <w:t xml:space="preserve">    &lt;title value="Assessment, Order"/&gt;</w:t>
      </w:r>
    </w:p>
    <w:p w14:paraId="14D55857" w14:textId="77777777" w:rsidR="004B3F04" w:rsidRDefault="004B3F04" w:rsidP="004B3F04">
      <w:pPr>
        <w:pStyle w:val="Example"/>
        <w:ind w:left="130" w:right="115"/>
      </w:pPr>
      <w:r>
        <w:t xml:space="preserve">    &lt;statusCode code="active"/&gt;</w:t>
      </w:r>
    </w:p>
    <w:p w14:paraId="57AAAD36" w14:textId="77777777" w:rsidR="004B3F04" w:rsidRDefault="004B3F04" w:rsidP="004B3F04">
      <w:pPr>
        <w:pStyle w:val="Example"/>
        <w:ind w:left="130" w:right="115"/>
      </w:pPr>
      <w:r>
        <w:t xml:space="preserve">&lt;/observationCriteria&gt;      </w:t>
      </w:r>
    </w:p>
    <w:p w14:paraId="49C3E5E1" w14:textId="77777777" w:rsidR="004B3F04" w:rsidRDefault="004B3F04" w:rsidP="004B3F04">
      <w:pPr>
        <w:pStyle w:val="BodyText"/>
      </w:pPr>
    </w:p>
    <w:p w14:paraId="7B56CCD7" w14:textId="450A01DE" w:rsidR="004B3F04" w:rsidRDefault="004B3F04" w:rsidP="004B3F04">
      <w:pPr>
        <w:pStyle w:val="Heading2nospace"/>
      </w:pPr>
      <w:bookmarkStart w:id="875" w:name="E_Assessment_Performed_V4"/>
      <w:bookmarkStart w:id="876" w:name="_Toc64841871"/>
      <w:bookmarkStart w:id="877" w:name="_Toc65482787"/>
      <w:r>
        <w:t>Assessment, Performed (V4)</w:t>
      </w:r>
      <w:bookmarkEnd w:id="875"/>
      <w:bookmarkEnd w:id="876"/>
      <w:r w:rsidR="006F762B">
        <w:t xml:space="preserve"> - DRAFT</w:t>
      </w:r>
      <w:bookmarkEnd w:id="877"/>
    </w:p>
    <w:p w14:paraId="4BFD47B8" w14:textId="77777777" w:rsidR="004B3F04" w:rsidRDefault="004B3F04" w:rsidP="004B3F04">
      <w:pPr>
        <w:pStyle w:val="BracketData"/>
      </w:pPr>
      <w:r>
        <w:t>[observationCriteria: identifier urn:hl7ii:2.16.840.1.113883.10.20.28.4.117:2021-02-01 (open)]</w:t>
      </w:r>
    </w:p>
    <w:p w14:paraId="4EB5422C" w14:textId="77777777" w:rsidR="004B3F04" w:rsidRDefault="004B3F04" w:rsidP="004B3F04">
      <w:pPr>
        <w:pStyle w:val="Caption"/>
      </w:pPr>
      <w:bookmarkStart w:id="878" w:name="_Toc64842096"/>
      <w:bookmarkStart w:id="879" w:name="_Toc65483180"/>
      <w:r>
        <w:t xml:space="preserve">Table </w:t>
      </w:r>
      <w:r>
        <w:fldChar w:fldCharType="begin"/>
      </w:r>
      <w:r>
        <w:instrText>SEQ Table \* ARABIC</w:instrText>
      </w:r>
      <w:r>
        <w:fldChar w:fldCharType="separate"/>
      </w:r>
      <w:r>
        <w:t>19</w:t>
      </w:r>
      <w:r>
        <w:fldChar w:fldCharType="end"/>
      </w:r>
      <w:r>
        <w:t>: Assessment, Performed (V4) Contexts</w:t>
      </w:r>
      <w:bookmarkEnd w:id="878"/>
      <w:bookmarkEnd w:id="8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A30E667" w14:textId="77777777" w:rsidTr="000659BE">
        <w:trPr>
          <w:cantSplit/>
          <w:tblHeader/>
          <w:jc w:val="center"/>
        </w:trPr>
        <w:tc>
          <w:tcPr>
            <w:tcW w:w="360" w:type="dxa"/>
            <w:shd w:val="clear" w:color="auto" w:fill="E6E6E6"/>
          </w:tcPr>
          <w:p w14:paraId="1AB87425" w14:textId="77777777" w:rsidR="004B3F04" w:rsidRDefault="004B3F04" w:rsidP="000659BE">
            <w:pPr>
              <w:pStyle w:val="TableHead"/>
            </w:pPr>
            <w:r>
              <w:t>Contained By:</w:t>
            </w:r>
          </w:p>
        </w:tc>
        <w:tc>
          <w:tcPr>
            <w:tcW w:w="360" w:type="dxa"/>
            <w:shd w:val="clear" w:color="auto" w:fill="E6E6E6"/>
          </w:tcPr>
          <w:p w14:paraId="314C60F8" w14:textId="77777777" w:rsidR="004B3F04" w:rsidRDefault="004B3F04" w:rsidP="000659BE">
            <w:pPr>
              <w:pStyle w:val="TableHead"/>
            </w:pPr>
            <w:r>
              <w:t>Contains:</w:t>
            </w:r>
          </w:p>
        </w:tc>
      </w:tr>
      <w:tr w:rsidR="004B3F04" w14:paraId="5430C3EF" w14:textId="77777777" w:rsidTr="000659BE">
        <w:trPr>
          <w:jc w:val="center"/>
        </w:trPr>
        <w:tc>
          <w:tcPr>
            <w:tcW w:w="360" w:type="dxa"/>
          </w:tcPr>
          <w:p w14:paraId="2103F53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FE39CE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4A07BDF6" w14:textId="77777777" w:rsidR="004B3F04" w:rsidRDefault="006C736C" w:rsidP="000659BE">
            <w:pPr>
              <w:pStyle w:val="TableText"/>
            </w:pPr>
            <w:hyperlink w:anchor="E_Component_1">
              <w:r w:rsidR="004B3F04">
                <w:rPr>
                  <w:rStyle w:val="HyperlinkText9pt"/>
                </w:rPr>
                <w:t>Component</w:t>
              </w:r>
            </w:hyperlink>
            <w:r w:rsidR="004B3F04">
              <w:t xml:space="preserve"> (optional)</w:t>
            </w:r>
          </w:p>
          <w:p w14:paraId="260F50FF"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34A31D2E"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0A33FAE"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41CEEB79"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A2C6523"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DD987F4" w14:textId="77777777" w:rsidR="004B3F04" w:rsidRDefault="004B3F04" w:rsidP="004B3F04">
      <w:pPr>
        <w:pStyle w:val="BodyText"/>
      </w:pPr>
    </w:p>
    <w:p w14:paraId="4D419D91" w14:textId="77777777" w:rsidR="004B3F04" w:rsidRDefault="004B3F04" w:rsidP="004B3F04">
      <w:r>
        <w:t>This template represents the QDM data type: Assessment, Performed.</w:t>
      </w:r>
      <w:r>
        <w:b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questions.The Assessment Performed template represents the completion of an assessment.</w:t>
      </w:r>
      <w:r>
        <w:br/>
        <w:t>Timing: The time the assessment is performed; Relevant dateTime references timing for an assessment that occurs at a single point in time. Relevant Period references a start and stop time for an assessment that occurs over a time interval. author time. Author dateTime references the time the assessment was recorded and applies only when the record has no reference to the time the assessment was performed and only the recorded time is available.</w:t>
      </w:r>
      <w:r>
        <w:br/>
        <w:t>Negation of QDM datatype-related actions for a reason always use the author dateTime attribute to reference timing and must not use Relevant Period.</w:t>
      </w:r>
    </w:p>
    <w:p w14:paraId="69469C50" w14:textId="77777777" w:rsidR="004B3F04" w:rsidRDefault="004B3F04" w:rsidP="004B3F04">
      <w:pPr>
        <w:pStyle w:val="Caption"/>
      </w:pPr>
      <w:bookmarkStart w:id="880" w:name="_Toc64842097"/>
      <w:bookmarkStart w:id="881" w:name="_Toc65483181"/>
      <w:r>
        <w:lastRenderedPageBreak/>
        <w:t xml:space="preserve">Table </w:t>
      </w:r>
      <w:r>
        <w:fldChar w:fldCharType="begin"/>
      </w:r>
      <w:r>
        <w:instrText>SEQ Table \* ARABIC</w:instrText>
      </w:r>
      <w:r>
        <w:fldChar w:fldCharType="separate"/>
      </w:r>
      <w:r>
        <w:t>20</w:t>
      </w:r>
      <w:r>
        <w:fldChar w:fldCharType="end"/>
      </w:r>
      <w:r>
        <w:t>: Assessment, Performed (V4) Constraints Overview</w:t>
      </w:r>
      <w:bookmarkEnd w:id="880"/>
      <w:bookmarkEnd w:id="8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C5C0676" w14:textId="77777777" w:rsidTr="000659BE">
        <w:trPr>
          <w:cantSplit/>
          <w:tblHeader/>
          <w:jc w:val="center"/>
        </w:trPr>
        <w:tc>
          <w:tcPr>
            <w:tcW w:w="0" w:type="dxa"/>
            <w:shd w:val="clear" w:color="auto" w:fill="E6E6E6"/>
            <w:noWrap/>
          </w:tcPr>
          <w:p w14:paraId="54E7A4B1" w14:textId="77777777" w:rsidR="004B3F04" w:rsidRDefault="004B3F04" w:rsidP="000659BE">
            <w:pPr>
              <w:pStyle w:val="TableHead"/>
            </w:pPr>
            <w:r>
              <w:t>XPath</w:t>
            </w:r>
          </w:p>
        </w:tc>
        <w:tc>
          <w:tcPr>
            <w:tcW w:w="720" w:type="dxa"/>
            <w:shd w:val="clear" w:color="auto" w:fill="E6E6E6"/>
            <w:noWrap/>
          </w:tcPr>
          <w:p w14:paraId="55A60F43" w14:textId="77777777" w:rsidR="004B3F04" w:rsidRDefault="004B3F04" w:rsidP="000659BE">
            <w:pPr>
              <w:pStyle w:val="TableHead"/>
            </w:pPr>
            <w:r>
              <w:t>Card.</w:t>
            </w:r>
          </w:p>
        </w:tc>
        <w:tc>
          <w:tcPr>
            <w:tcW w:w="1152" w:type="dxa"/>
            <w:shd w:val="clear" w:color="auto" w:fill="E6E6E6"/>
            <w:noWrap/>
          </w:tcPr>
          <w:p w14:paraId="5EA46BEF" w14:textId="77777777" w:rsidR="004B3F04" w:rsidRDefault="004B3F04" w:rsidP="000659BE">
            <w:pPr>
              <w:pStyle w:val="TableHead"/>
            </w:pPr>
            <w:r>
              <w:t>Verb</w:t>
            </w:r>
          </w:p>
        </w:tc>
        <w:tc>
          <w:tcPr>
            <w:tcW w:w="864" w:type="dxa"/>
            <w:shd w:val="clear" w:color="auto" w:fill="E6E6E6"/>
            <w:noWrap/>
          </w:tcPr>
          <w:p w14:paraId="64CD8D8F" w14:textId="77777777" w:rsidR="004B3F04" w:rsidRDefault="004B3F04" w:rsidP="000659BE">
            <w:pPr>
              <w:pStyle w:val="TableHead"/>
            </w:pPr>
            <w:r>
              <w:t>Data Type</w:t>
            </w:r>
          </w:p>
        </w:tc>
        <w:tc>
          <w:tcPr>
            <w:tcW w:w="864" w:type="dxa"/>
            <w:shd w:val="clear" w:color="auto" w:fill="E6E6E6"/>
            <w:noWrap/>
          </w:tcPr>
          <w:p w14:paraId="3CBC89B5" w14:textId="77777777" w:rsidR="004B3F04" w:rsidRDefault="004B3F04" w:rsidP="000659BE">
            <w:pPr>
              <w:pStyle w:val="TableHead"/>
            </w:pPr>
            <w:r>
              <w:t>CONF#</w:t>
            </w:r>
          </w:p>
        </w:tc>
        <w:tc>
          <w:tcPr>
            <w:tcW w:w="864" w:type="dxa"/>
            <w:shd w:val="clear" w:color="auto" w:fill="E6E6E6"/>
            <w:noWrap/>
          </w:tcPr>
          <w:p w14:paraId="27FBA7AB" w14:textId="77777777" w:rsidR="004B3F04" w:rsidRDefault="004B3F04" w:rsidP="000659BE">
            <w:pPr>
              <w:pStyle w:val="TableHead"/>
            </w:pPr>
            <w:r>
              <w:t>Value</w:t>
            </w:r>
          </w:p>
        </w:tc>
      </w:tr>
      <w:tr w:rsidR="004B3F04" w14:paraId="110ED69A" w14:textId="77777777" w:rsidTr="000659BE">
        <w:trPr>
          <w:jc w:val="center"/>
        </w:trPr>
        <w:tc>
          <w:tcPr>
            <w:tcW w:w="10160" w:type="dxa"/>
            <w:gridSpan w:val="6"/>
          </w:tcPr>
          <w:p w14:paraId="7170D7AC" w14:textId="77777777" w:rsidR="004B3F04" w:rsidRDefault="004B3F04" w:rsidP="000659BE">
            <w:pPr>
              <w:pStyle w:val="TableText"/>
            </w:pPr>
            <w:r>
              <w:t>observationCriteria (identifier: urn:hl7ii:2.16.840.1.113883.10.20.28.4.117:2021-02-01)</w:t>
            </w:r>
          </w:p>
        </w:tc>
      </w:tr>
      <w:tr w:rsidR="004B3F04" w14:paraId="6E6EB766" w14:textId="77777777" w:rsidTr="000659BE">
        <w:trPr>
          <w:jc w:val="center"/>
        </w:trPr>
        <w:tc>
          <w:tcPr>
            <w:tcW w:w="3345" w:type="dxa"/>
          </w:tcPr>
          <w:p w14:paraId="014B81D4" w14:textId="77777777" w:rsidR="004B3F04" w:rsidRDefault="004B3F04" w:rsidP="000659BE">
            <w:pPr>
              <w:pStyle w:val="TableText"/>
            </w:pPr>
            <w:r>
              <w:tab/>
              <w:t>@classCode</w:t>
            </w:r>
          </w:p>
        </w:tc>
        <w:tc>
          <w:tcPr>
            <w:tcW w:w="720" w:type="dxa"/>
          </w:tcPr>
          <w:p w14:paraId="48C0581D" w14:textId="77777777" w:rsidR="004B3F04" w:rsidRDefault="004B3F04" w:rsidP="000659BE">
            <w:pPr>
              <w:pStyle w:val="TableText"/>
            </w:pPr>
            <w:r>
              <w:t>1..1</w:t>
            </w:r>
          </w:p>
        </w:tc>
        <w:tc>
          <w:tcPr>
            <w:tcW w:w="1152" w:type="dxa"/>
          </w:tcPr>
          <w:p w14:paraId="16012FEC" w14:textId="77777777" w:rsidR="004B3F04" w:rsidRDefault="004B3F04" w:rsidP="000659BE">
            <w:pPr>
              <w:pStyle w:val="TableText"/>
            </w:pPr>
            <w:r>
              <w:t>SHALL</w:t>
            </w:r>
          </w:p>
        </w:tc>
        <w:tc>
          <w:tcPr>
            <w:tcW w:w="864" w:type="dxa"/>
          </w:tcPr>
          <w:p w14:paraId="46983871" w14:textId="77777777" w:rsidR="004B3F04" w:rsidRDefault="004B3F04" w:rsidP="000659BE">
            <w:pPr>
              <w:pStyle w:val="TableText"/>
            </w:pPr>
          </w:p>
        </w:tc>
        <w:tc>
          <w:tcPr>
            <w:tcW w:w="1104" w:type="dxa"/>
          </w:tcPr>
          <w:p w14:paraId="58BA1A5F" w14:textId="77777777" w:rsidR="004B3F04" w:rsidRDefault="006C736C" w:rsidP="000659BE">
            <w:pPr>
              <w:pStyle w:val="TableText"/>
            </w:pPr>
            <w:hyperlink w:anchor="C_4499-34142">
              <w:r w:rsidR="004B3F04">
                <w:rPr>
                  <w:rStyle w:val="HyperlinkText9pt"/>
                </w:rPr>
                <w:t>4499-34142</w:t>
              </w:r>
            </w:hyperlink>
          </w:p>
        </w:tc>
        <w:tc>
          <w:tcPr>
            <w:tcW w:w="2975" w:type="dxa"/>
          </w:tcPr>
          <w:p w14:paraId="769287C0" w14:textId="77777777" w:rsidR="004B3F04" w:rsidRDefault="004B3F04" w:rsidP="000659BE">
            <w:pPr>
              <w:pStyle w:val="TableText"/>
            </w:pPr>
            <w:r>
              <w:t>OBS</w:t>
            </w:r>
          </w:p>
        </w:tc>
      </w:tr>
      <w:tr w:rsidR="004B3F04" w14:paraId="6C3109DB" w14:textId="77777777" w:rsidTr="000659BE">
        <w:trPr>
          <w:jc w:val="center"/>
        </w:trPr>
        <w:tc>
          <w:tcPr>
            <w:tcW w:w="3345" w:type="dxa"/>
          </w:tcPr>
          <w:p w14:paraId="287EBE90" w14:textId="77777777" w:rsidR="004B3F04" w:rsidRDefault="004B3F04" w:rsidP="000659BE">
            <w:pPr>
              <w:pStyle w:val="TableText"/>
            </w:pPr>
            <w:r>
              <w:tab/>
              <w:t>@moodCode</w:t>
            </w:r>
          </w:p>
        </w:tc>
        <w:tc>
          <w:tcPr>
            <w:tcW w:w="720" w:type="dxa"/>
          </w:tcPr>
          <w:p w14:paraId="2161738E" w14:textId="77777777" w:rsidR="004B3F04" w:rsidRDefault="004B3F04" w:rsidP="000659BE">
            <w:pPr>
              <w:pStyle w:val="TableText"/>
            </w:pPr>
            <w:r>
              <w:t>1..1</w:t>
            </w:r>
          </w:p>
        </w:tc>
        <w:tc>
          <w:tcPr>
            <w:tcW w:w="1152" w:type="dxa"/>
          </w:tcPr>
          <w:p w14:paraId="329ACEE0" w14:textId="77777777" w:rsidR="004B3F04" w:rsidRDefault="004B3F04" w:rsidP="000659BE">
            <w:pPr>
              <w:pStyle w:val="TableText"/>
            </w:pPr>
            <w:r>
              <w:t>SHALL</w:t>
            </w:r>
          </w:p>
        </w:tc>
        <w:tc>
          <w:tcPr>
            <w:tcW w:w="864" w:type="dxa"/>
          </w:tcPr>
          <w:p w14:paraId="77FF3B5E" w14:textId="77777777" w:rsidR="004B3F04" w:rsidRDefault="004B3F04" w:rsidP="000659BE">
            <w:pPr>
              <w:pStyle w:val="TableText"/>
            </w:pPr>
          </w:p>
        </w:tc>
        <w:tc>
          <w:tcPr>
            <w:tcW w:w="1104" w:type="dxa"/>
          </w:tcPr>
          <w:p w14:paraId="159576BE" w14:textId="77777777" w:rsidR="004B3F04" w:rsidRDefault="006C736C" w:rsidP="000659BE">
            <w:pPr>
              <w:pStyle w:val="TableText"/>
            </w:pPr>
            <w:hyperlink w:anchor="C_4499-34143">
              <w:r w:rsidR="004B3F04">
                <w:rPr>
                  <w:rStyle w:val="HyperlinkText9pt"/>
                </w:rPr>
                <w:t>4499-34143</w:t>
              </w:r>
            </w:hyperlink>
          </w:p>
        </w:tc>
        <w:tc>
          <w:tcPr>
            <w:tcW w:w="2975" w:type="dxa"/>
          </w:tcPr>
          <w:p w14:paraId="21F91896" w14:textId="77777777" w:rsidR="004B3F04" w:rsidRDefault="004B3F04" w:rsidP="000659BE">
            <w:pPr>
              <w:pStyle w:val="TableText"/>
            </w:pPr>
            <w:r>
              <w:t>urn:oid:2.16.840.1.113883.5.1001 (HL7ActMood) = EVN</w:t>
            </w:r>
          </w:p>
        </w:tc>
      </w:tr>
      <w:tr w:rsidR="004B3F04" w14:paraId="2DEEAD96" w14:textId="77777777" w:rsidTr="000659BE">
        <w:trPr>
          <w:jc w:val="center"/>
        </w:trPr>
        <w:tc>
          <w:tcPr>
            <w:tcW w:w="3345" w:type="dxa"/>
          </w:tcPr>
          <w:p w14:paraId="30540ED2" w14:textId="77777777" w:rsidR="004B3F04" w:rsidRDefault="004B3F04" w:rsidP="000659BE">
            <w:pPr>
              <w:pStyle w:val="TableText"/>
            </w:pPr>
            <w:r>
              <w:tab/>
              <w:t>@actionNegationInd</w:t>
            </w:r>
          </w:p>
        </w:tc>
        <w:tc>
          <w:tcPr>
            <w:tcW w:w="720" w:type="dxa"/>
          </w:tcPr>
          <w:p w14:paraId="23C9564C" w14:textId="77777777" w:rsidR="004B3F04" w:rsidRDefault="004B3F04" w:rsidP="000659BE">
            <w:pPr>
              <w:pStyle w:val="TableText"/>
            </w:pPr>
            <w:r>
              <w:t>0..1</w:t>
            </w:r>
          </w:p>
        </w:tc>
        <w:tc>
          <w:tcPr>
            <w:tcW w:w="1152" w:type="dxa"/>
          </w:tcPr>
          <w:p w14:paraId="7E006A70" w14:textId="77777777" w:rsidR="004B3F04" w:rsidRDefault="004B3F04" w:rsidP="000659BE">
            <w:pPr>
              <w:pStyle w:val="TableText"/>
            </w:pPr>
            <w:r>
              <w:t>MAY</w:t>
            </w:r>
          </w:p>
        </w:tc>
        <w:tc>
          <w:tcPr>
            <w:tcW w:w="864" w:type="dxa"/>
          </w:tcPr>
          <w:p w14:paraId="710039CE" w14:textId="77777777" w:rsidR="004B3F04" w:rsidRDefault="004B3F04" w:rsidP="000659BE">
            <w:pPr>
              <w:pStyle w:val="TableText"/>
            </w:pPr>
          </w:p>
        </w:tc>
        <w:tc>
          <w:tcPr>
            <w:tcW w:w="1104" w:type="dxa"/>
          </w:tcPr>
          <w:p w14:paraId="30B67C10" w14:textId="77777777" w:rsidR="004B3F04" w:rsidRDefault="006C736C" w:rsidP="000659BE">
            <w:pPr>
              <w:pStyle w:val="TableText"/>
            </w:pPr>
            <w:hyperlink w:anchor="C_4499-34144">
              <w:r w:rsidR="004B3F04">
                <w:rPr>
                  <w:rStyle w:val="HyperlinkText9pt"/>
                </w:rPr>
                <w:t>4499-34144</w:t>
              </w:r>
            </w:hyperlink>
          </w:p>
        </w:tc>
        <w:tc>
          <w:tcPr>
            <w:tcW w:w="2975" w:type="dxa"/>
          </w:tcPr>
          <w:p w14:paraId="63C23EC3" w14:textId="77777777" w:rsidR="004B3F04" w:rsidRDefault="004B3F04" w:rsidP="000659BE">
            <w:pPr>
              <w:pStyle w:val="TableText"/>
            </w:pPr>
          </w:p>
        </w:tc>
      </w:tr>
      <w:tr w:rsidR="004B3F04" w14:paraId="42B5DB3A" w14:textId="77777777" w:rsidTr="000659BE">
        <w:trPr>
          <w:jc w:val="center"/>
        </w:trPr>
        <w:tc>
          <w:tcPr>
            <w:tcW w:w="3345" w:type="dxa"/>
          </w:tcPr>
          <w:p w14:paraId="388618CD" w14:textId="77777777" w:rsidR="004B3F04" w:rsidRDefault="004B3F04" w:rsidP="000659BE">
            <w:pPr>
              <w:pStyle w:val="TableText"/>
            </w:pPr>
            <w:r>
              <w:tab/>
              <w:t>templateId</w:t>
            </w:r>
          </w:p>
        </w:tc>
        <w:tc>
          <w:tcPr>
            <w:tcW w:w="720" w:type="dxa"/>
          </w:tcPr>
          <w:p w14:paraId="0B724AFD" w14:textId="77777777" w:rsidR="004B3F04" w:rsidRDefault="004B3F04" w:rsidP="000659BE">
            <w:pPr>
              <w:pStyle w:val="TableText"/>
            </w:pPr>
            <w:r>
              <w:t>1..1</w:t>
            </w:r>
          </w:p>
        </w:tc>
        <w:tc>
          <w:tcPr>
            <w:tcW w:w="1152" w:type="dxa"/>
          </w:tcPr>
          <w:p w14:paraId="3AB38F92" w14:textId="77777777" w:rsidR="004B3F04" w:rsidRDefault="004B3F04" w:rsidP="000659BE">
            <w:pPr>
              <w:pStyle w:val="TableText"/>
            </w:pPr>
            <w:r>
              <w:t>SHALL</w:t>
            </w:r>
          </w:p>
        </w:tc>
        <w:tc>
          <w:tcPr>
            <w:tcW w:w="864" w:type="dxa"/>
          </w:tcPr>
          <w:p w14:paraId="1597AEB5" w14:textId="77777777" w:rsidR="004B3F04" w:rsidRDefault="004B3F04" w:rsidP="000659BE">
            <w:pPr>
              <w:pStyle w:val="TableText"/>
            </w:pPr>
          </w:p>
        </w:tc>
        <w:tc>
          <w:tcPr>
            <w:tcW w:w="1104" w:type="dxa"/>
          </w:tcPr>
          <w:p w14:paraId="771600FC" w14:textId="77777777" w:rsidR="004B3F04" w:rsidRDefault="006C736C" w:rsidP="000659BE">
            <w:pPr>
              <w:pStyle w:val="TableText"/>
            </w:pPr>
            <w:hyperlink w:anchor="C_4499-34126">
              <w:r w:rsidR="004B3F04">
                <w:rPr>
                  <w:rStyle w:val="HyperlinkText9pt"/>
                </w:rPr>
                <w:t>4499-34126</w:t>
              </w:r>
            </w:hyperlink>
          </w:p>
        </w:tc>
        <w:tc>
          <w:tcPr>
            <w:tcW w:w="2975" w:type="dxa"/>
          </w:tcPr>
          <w:p w14:paraId="2230BC55" w14:textId="77777777" w:rsidR="004B3F04" w:rsidRDefault="004B3F04" w:rsidP="000659BE">
            <w:pPr>
              <w:pStyle w:val="TableText"/>
            </w:pPr>
          </w:p>
        </w:tc>
      </w:tr>
      <w:tr w:rsidR="004B3F04" w14:paraId="63F96C14" w14:textId="77777777" w:rsidTr="000659BE">
        <w:trPr>
          <w:jc w:val="center"/>
        </w:trPr>
        <w:tc>
          <w:tcPr>
            <w:tcW w:w="3345" w:type="dxa"/>
          </w:tcPr>
          <w:p w14:paraId="55A80B72" w14:textId="77777777" w:rsidR="004B3F04" w:rsidRDefault="004B3F04" w:rsidP="000659BE">
            <w:pPr>
              <w:pStyle w:val="TableText"/>
            </w:pPr>
            <w:r>
              <w:tab/>
            </w:r>
            <w:r>
              <w:tab/>
              <w:t>item</w:t>
            </w:r>
          </w:p>
        </w:tc>
        <w:tc>
          <w:tcPr>
            <w:tcW w:w="720" w:type="dxa"/>
          </w:tcPr>
          <w:p w14:paraId="2ACC0A47" w14:textId="77777777" w:rsidR="004B3F04" w:rsidRDefault="004B3F04" w:rsidP="000659BE">
            <w:pPr>
              <w:pStyle w:val="TableText"/>
            </w:pPr>
            <w:r>
              <w:t>1..1</w:t>
            </w:r>
          </w:p>
        </w:tc>
        <w:tc>
          <w:tcPr>
            <w:tcW w:w="1152" w:type="dxa"/>
          </w:tcPr>
          <w:p w14:paraId="70B314EA" w14:textId="77777777" w:rsidR="004B3F04" w:rsidRDefault="004B3F04" w:rsidP="000659BE">
            <w:pPr>
              <w:pStyle w:val="TableText"/>
            </w:pPr>
            <w:r>
              <w:t>SHALL</w:t>
            </w:r>
          </w:p>
        </w:tc>
        <w:tc>
          <w:tcPr>
            <w:tcW w:w="864" w:type="dxa"/>
          </w:tcPr>
          <w:p w14:paraId="21364E05" w14:textId="77777777" w:rsidR="004B3F04" w:rsidRDefault="004B3F04" w:rsidP="000659BE">
            <w:pPr>
              <w:pStyle w:val="TableText"/>
            </w:pPr>
          </w:p>
        </w:tc>
        <w:tc>
          <w:tcPr>
            <w:tcW w:w="1104" w:type="dxa"/>
          </w:tcPr>
          <w:p w14:paraId="3B5BD6C8" w14:textId="77777777" w:rsidR="004B3F04" w:rsidRDefault="006C736C" w:rsidP="000659BE">
            <w:pPr>
              <w:pStyle w:val="TableText"/>
            </w:pPr>
            <w:hyperlink w:anchor="C_4499-34127">
              <w:r w:rsidR="004B3F04">
                <w:rPr>
                  <w:rStyle w:val="HyperlinkText9pt"/>
                </w:rPr>
                <w:t>4499-34127</w:t>
              </w:r>
            </w:hyperlink>
          </w:p>
        </w:tc>
        <w:tc>
          <w:tcPr>
            <w:tcW w:w="2975" w:type="dxa"/>
          </w:tcPr>
          <w:p w14:paraId="4D4B7CA4" w14:textId="77777777" w:rsidR="004B3F04" w:rsidRDefault="004B3F04" w:rsidP="000659BE">
            <w:pPr>
              <w:pStyle w:val="TableText"/>
            </w:pPr>
          </w:p>
        </w:tc>
      </w:tr>
      <w:tr w:rsidR="004B3F04" w14:paraId="14A976E5" w14:textId="77777777" w:rsidTr="000659BE">
        <w:trPr>
          <w:jc w:val="center"/>
        </w:trPr>
        <w:tc>
          <w:tcPr>
            <w:tcW w:w="3345" w:type="dxa"/>
          </w:tcPr>
          <w:p w14:paraId="72B4268F" w14:textId="77777777" w:rsidR="004B3F04" w:rsidRDefault="004B3F04" w:rsidP="000659BE">
            <w:pPr>
              <w:pStyle w:val="TableText"/>
            </w:pPr>
            <w:r>
              <w:tab/>
            </w:r>
            <w:r>
              <w:tab/>
            </w:r>
            <w:r>
              <w:tab/>
              <w:t>@root</w:t>
            </w:r>
          </w:p>
        </w:tc>
        <w:tc>
          <w:tcPr>
            <w:tcW w:w="720" w:type="dxa"/>
          </w:tcPr>
          <w:p w14:paraId="0438405A" w14:textId="77777777" w:rsidR="004B3F04" w:rsidRDefault="004B3F04" w:rsidP="000659BE">
            <w:pPr>
              <w:pStyle w:val="TableText"/>
            </w:pPr>
            <w:r>
              <w:t>1..1</w:t>
            </w:r>
          </w:p>
        </w:tc>
        <w:tc>
          <w:tcPr>
            <w:tcW w:w="1152" w:type="dxa"/>
          </w:tcPr>
          <w:p w14:paraId="7D096EAB" w14:textId="77777777" w:rsidR="004B3F04" w:rsidRDefault="004B3F04" w:rsidP="000659BE">
            <w:pPr>
              <w:pStyle w:val="TableText"/>
            </w:pPr>
            <w:r>
              <w:t>SHALL</w:t>
            </w:r>
          </w:p>
        </w:tc>
        <w:tc>
          <w:tcPr>
            <w:tcW w:w="864" w:type="dxa"/>
          </w:tcPr>
          <w:p w14:paraId="6DE79C3E" w14:textId="77777777" w:rsidR="004B3F04" w:rsidRDefault="004B3F04" w:rsidP="000659BE">
            <w:pPr>
              <w:pStyle w:val="TableText"/>
            </w:pPr>
          </w:p>
        </w:tc>
        <w:tc>
          <w:tcPr>
            <w:tcW w:w="1104" w:type="dxa"/>
          </w:tcPr>
          <w:p w14:paraId="6961D5C1" w14:textId="77777777" w:rsidR="004B3F04" w:rsidRDefault="006C736C" w:rsidP="000659BE">
            <w:pPr>
              <w:pStyle w:val="TableText"/>
            </w:pPr>
            <w:hyperlink w:anchor="C_4499-34134">
              <w:r w:rsidR="004B3F04">
                <w:rPr>
                  <w:rStyle w:val="HyperlinkText9pt"/>
                </w:rPr>
                <w:t>4499-34134</w:t>
              </w:r>
            </w:hyperlink>
          </w:p>
        </w:tc>
        <w:tc>
          <w:tcPr>
            <w:tcW w:w="2975" w:type="dxa"/>
          </w:tcPr>
          <w:p w14:paraId="69524838" w14:textId="77777777" w:rsidR="004B3F04" w:rsidRDefault="004B3F04" w:rsidP="000659BE">
            <w:pPr>
              <w:pStyle w:val="TableText"/>
            </w:pPr>
            <w:r>
              <w:t>2.16.840.1.113883.10.20.28.4.117</w:t>
            </w:r>
          </w:p>
        </w:tc>
      </w:tr>
      <w:tr w:rsidR="004B3F04" w14:paraId="5385B21D" w14:textId="77777777" w:rsidTr="000659BE">
        <w:trPr>
          <w:jc w:val="center"/>
        </w:trPr>
        <w:tc>
          <w:tcPr>
            <w:tcW w:w="3345" w:type="dxa"/>
          </w:tcPr>
          <w:p w14:paraId="4442EDE8" w14:textId="77777777" w:rsidR="004B3F04" w:rsidRDefault="004B3F04" w:rsidP="000659BE">
            <w:pPr>
              <w:pStyle w:val="TableText"/>
            </w:pPr>
            <w:r>
              <w:tab/>
            </w:r>
            <w:r>
              <w:tab/>
            </w:r>
            <w:r>
              <w:tab/>
              <w:t>@extension</w:t>
            </w:r>
          </w:p>
        </w:tc>
        <w:tc>
          <w:tcPr>
            <w:tcW w:w="720" w:type="dxa"/>
          </w:tcPr>
          <w:p w14:paraId="56ADB865" w14:textId="77777777" w:rsidR="004B3F04" w:rsidRDefault="004B3F04" w:rsidP="000659BE">
            <w:pPr>
              <w:pStyle w:val="TableText"/>
            </w:pPr>
            <w:r>
              <w:t>1..1</w:t>
            </w:r>
          </w:p>
        </w:tc>
        <w:tc>
          <w:tcPr>
            <w:tcW w:w="1152" w:type="dxa"/>
          </w:tcPr>
          <w:p w14:paraId="6187CFBC" w14:textId="77777777" w:rsidR="004B3F04" w:rsidRDefault="004B3F04" w:rsidP="000659BE">
            <w:pPr>
              <w:pStyle w:val="TableText"/>
            </w:pPr>
            <w:r>
              <w:t>SHALL</w:t>
            </w:r>
          </w:p>
        </w:tc>
        <w:tc>
          <w:tcPr>
            <w:tcW w:w="864" w:type="dxa"/>
          </w:tcPr>
          <w:p w14:paraId="32393F5B" w14:textId="77777777" w:rsidR="004B3F04" w:rsidRDefault="004B3F04" w:rsidP="000659BE">
            <w:pPr>
              <w:pStyle w:val="TableText"/>
            </w:pPr>
          </w:p>
        </w:tc>
        <w:tc>
          <w:tcPr>
            <w:tcW w:w="1104" w:type="dxa"/>
          </w:tcPr>
          <w:p w14:paraId="59405AA7" w14:textId="77777777" w:rsidR="004B3F04" w:rsidRDefault="006C736C" w:rsidP="000659BE">
            <w:pPr>
              <w:pStyle w:val="TableText"/>
            </w:pPr>
            <w:hyperlink w:anchor="C_4499-34254">
              <w:r w:rsidR="004B3F04">
                <w:rPr>
                  <w:rStyle w:val="HyperlinkText9pt"/>
                </w:rPr>
                <w:t>4499-34254</w:t>
              </w:r>
            </w:hyperlink>
          </w:p>
        </w:tc>
        <w:tc>
          <w:tcPr>
            <w:tcW w:w="2975" w:type="dxa"/>
          </w:tcPr>
          <w:p w14:paraId="14E29548" w14:textId="77777777" w:rsidR="004B3F04" w:rsidRDefault="004B3F04" w:rsidP="000659BE">
            <w:pPr>
              <w:pStyle w:val="TableText"/>
            </w:pPr>
            <w:r>
              <w:t>2021-02-01</w:t>
            </w:r>
          </w:p>
        </w:tc>
      </w:tr>
      <w:tr w:rsidR="004B3F04" w14:paraId="6EC5CEB3" w14:textId="77777777" w:rsidTr="000659BE">
        <w:trPr>
          <w:jc w:val="center"/>
        </w:trPr>
        <w:tc>
          <w:tcPr>
            <w:tcW w:w="3345" w:type="dxa"/>
          </w:tcPr>
          <w:p w14:paraId="4B0EDCE6" w14:textId="77777777" w:rsidR="004B3F04" w:rsidRDefault="004B3F04" w:rsidP="000659BE">
            <w:pPr>
              <w:pStyle w:val="TableText"/>
            </w:pPr>
            <w:r>
              <w:tab/>
              <w:t>id</w:t>
            </w:r>
          </w:p>
        </w:tc>
        <w:tc>
          <w:tcPr>
            <w:tcW w:w="720" w:type="dxa"/>
          </w:tcPr>
          <w:p w14:paraId="143D3FA5" w14:textId="77777777" w:rsidR="004B3F04" w:rsidRDefault="004B3F04" w:rsidP="000659BE">
            <w:pPr>
              <w:pStyle w:val="TableText"/>
            </w:pPr>
            <w:r>
              <w:t>1..1</w:t>
            </w:r>
          </w:p>
        </w:tc>
        <w:tc>
          <w:tcPr>
            <w:tcW w:w="1152" w:type="dxa"/>
          </w:tcPr>
          <w:p w14:paraId="0CBF597D" w14:textId="77777777" w:rsidR="004B3F04" w:rsidRDefault="004B3F04" w:rsidP="000659BE">
            <w:pPr>
              <w:pStyle w:val="TableText"/>
            </w:pPr>
            <w:r>
              <w:t>SHALL</w:t>
            </w:r>
          </w:p>
        </w:tc>
        <w:tc>
          <w:tcPr>
            <w:tcW w:w="864" w:type="dxa"/>
          </w:tcPr>
          <w:p w14:paraId="23D8BAE6" w14:textId="77777777" w:rsidR="004B3F04" w:rsidRDefault="004B3F04" w:rsidP="000659BE">
            <w:pPr>
              <w:pStyle w:val="TableText"/>
            </w:pPr>
          </w:p>
        </w:tc>
        <w:tc>
          <w:tcPr>
            <w:tcW w:w="1104" w:type="dxa"/>
          </w:tcPr>
          <w:p w14:paraId="4C86BCA8" w14:textId="77777777" w:rsidR="004B3F04" w:rsidRDefault="006C736C" w:rsidP="000659BE">
            <w:pPr>
              <w:pStyle w:val="TableText"/>
            </w:pPr>
            <w:hyperlink w:anchor="C_4499-34145">
              <w:r w:rsidR="004B3F04">
                <w:rPr>
                  <w:rStyle w:val="HyperlinkText9pt"/>
                </w:rPr>
                <w:t>4499-34145</w:t>
              </w:r>
            </w:hyperlink>
          </w:p>
        </w:tc>
        <w:tc>
          <w:tcPr>
            <w:tcW w:w="2975" w:type="dxa"/>
          </w:tcPr>
          <w:p w14:paraId="68004E39" w14:textId="77777777" w:rsidR="004B3F04" w:rsidRDefault="004B3F04" w:rsidP="000659BE">
            <w:pPr>
              <w:pStyle w:val="TableText"/>
            </w:pPr>
          </w:p>
        </w:tc>
      </w:tr>
      <w:tr w:rsidR="004B3F04" w14:paraId="4E98A61C" w14:textId="77777777" w:rsidTr="000659BE">
        <w:trPr>
          <w:jc w:val="center"/>
        </w:trPr>
        <w:tc>
          <w:tcPr>
            <w:tcW w:w="3345" w:type="dxa"/>
          </w:tcPr>
          <w:p w14:paraId="35979BBE" w14:textId="77777777" w:rsidR="004B3F04" w:rsidRDefault="004B3F04" w:rsidP="000659BE">
            <w:pPr>
              <w:pStyle w:val="TableText"/>
            </w:pPr>
            <w:r>
              <w:tab/>
              <w:t>code</w:t>
            </w:r>
          </w:p>
        </w:tc>
        <w:tc>
          <w:tcPr>
            <w:tcW w:w="720" w:type="dxa"/>
          </w:tcPr>
          <w:p w14:paraId="143EA576" w14:textId="77777777" w:rsidR="004B3F04" w:rsidRDefault="004B3F04" w:rsidP="000659BE">
            <w:pPr>
              <w:pStyle w:val="TableText"/>
            </w:pPr>
            <w:r>
              <w:t>1..1</w:t>
            </w:r>
          </w:p>
        </w:tc>
        <w:tc>
          <w:tcPr>
            <w:tcW w:w="1152" w:type="dxa"/>
          </w:tcPr>
          <w:p w14:paraId="425E66C0" w14:textId="77777777" w:rsidR="004B3F04" w:rsidRDefault="004B3F04" w:rsidP="000659BE">
            <w:pPr>
              <w:pStyle w:val="TableText"/>
            </w:pPr>
            <w:r>
              <w:t>SHALL</w:t>
            </w:r>
          </w:p>
        </w:tc>
        <w:tc>
          <w:tcPr>
            <w:tcW w:w="864" w:type="dxa"/>
          </w:tcPr>
          <w:p w14:paraId="3A98A725" w14:textId="77777777" w:rsidR="004B3F04" w:rsidRDefault="004B3F04" w:rsidP="000659BE">
            <w:pPr>
              <w:pStyle w:val="TableText"/>
            </w:pPr>
          </w:p>
        </w:tc>
        <w:tc>
          <w:tcPr>
            <w:tcW w:w="1104" w:type="dxa"/>
          </w:tcPr>
          <w:p w14:paraId="0D5116A7" w14:textId="77777777" w:rsidR="004B3F04" w:rsidRDefault="006C736C" w:rsidP="000659BE">
            <w:pPr>
              <w:pStyle w:val="TableText"/>
            </w:pPr>
            <w:hyperlink w:anchor="C_4499-34128">
              <w:r w:rsidR="004B3F04">
                <w:rPr>
                  <w:rStyle w:val="HyperlinkText9pt"/>
                </w:rPr>
                <w:t>4499-34128</w:t>
              </w:r>
            </w:hyperlink>
          </w:p>
        </w:tc>
        <w:tc>
          <w:tcPr>
            <w:tcW w:w="2975" w:type="dxa"/>
          </w:tcPr>
          <w:p w14:paraId="7ADEC0D5" w14:textId="77777777" w:rsidR="004B3F04" w:rsidRDefault="004B3F04" w:rsidP="000659BE">
            <w:pPr>
              <w:pStyle w:val="TableText"/>
            </w:pPr>
          </w:p>
        </w:tc>
      </w:tr>
      <w:tr w:rsidR="004B3F04" w14:paraId="1F9A6C8E" w14:textId="77777777" w:rsidTr="000659BE">
        <w:trPr>
          <w:jc w:val="center"/>
        </w:trPr>
        <w:tc>
          <w:tcPr>
            <w:tcW w:w="3345" w:type="dxa"/>
          </w:tcPr>
          <w:p w14:paraId="51296E64" w14:textId="77777777" w:rsidR="004B3F04" w:rsidRDefault="004B3F04" w:rsidP="000659BE">
            <w:pPr>
              <w:pStyle w:val="TableText"/>
            </w:pPr>
            <w:r>
              <w:tab/>
            </w:r>
            <w:r>
              <w:tab/>
              <w:t>@valueSet</w:t>
            </w:r>
          </w:p>
        </w:tc>
        <w:tc>
          <w:tcPr>
            <w:tcW w:w="720" w:type="dxa"/>
          </w:tcPr>
          <w:p w14:paraId="3D7CD396" w14:textId="77777777" w:rsidR="004B3F04" w:rsidRDefault="004B3F04" w:rsidP="000659BE">
            <w:pPr>
              <w:pStyle w:val="TableText"/>
            </w:pPr>
            <w:r>
              <w:t>0..1</w:t>
            </w:r>
          </w:p>
        </w:tc>
        <w:tc>
          <w:tcPr>
            <w:tcW w:w="1152" w:type="dxa"/>
          </w:tcPr>
          <w:p w14:paraId="78CDF27D" w14:textId="77777777" w:rsidR="004B3F04" w:rsidRDefault="004B3F04" w:rsidP="000659BE">
            <w:pPr>
              <w:pStyle w:val="TableText"/>
            </w:pPr>
            <w:r>
              <w:t>SHOULD</w:t>
            </w:r>
          </w:p>
        </w:tc>
        <w:tc>
          <w:tcPr>
            <w:tcW w:w="864" w:type="dxa"/>
          </w:tcPr>
          <w:p w14:paraId="0FDC8CD1" w14:textId="77777777" w:rsidR="004B3F04" w:rsidRDefault="004B3F04" w:rsidP="000659BE">
            <w:pPr>
              <w:pStyle w:val="TableText"/>
            </w:pPr>
          </w:p>
        </w:tc>
        <w:tc>
          <w:tcPr>
            <w:tcW w:w="1104" w:type="dxa"/>
          </w:tcPr>
          <w:p w14:paraId="1B12D484" w14:textId="77777777" w:rsidR="004B3F04" w:rsidRDefault="006C736C" w:rsidP="000659BE">
            <w:pPr>
              <w:pStyle w:val="TableText"/>
            </w:pPr>
            <w:hyperlink w:anchor="C_4499-34136">
              <w:r w:rsidR="004B3F04">
                <w:rPr>
                  <w:rStyle w:val="HyperlinkText9pt"/>
                </w:rPr>
                <w:t>4499-34136</w:t>
              </w:r>
            </w:hyperlink>
          </w:p>
        </w:tc>
        <w:tc>
          <w:tcPr>
            <w:tcW w:w="2975" w:type="dxa"/>
          </w:tcPr>
          <w:p w14:paraId="3C6F9456" w14:textId="77777777" w:rsidR="004B3F04" w:rsidRDefault="004B3F04" w:rsidP="000659BE">
            <w:pPr>
              <w:pStyle w:val="TableText"/>
            </w:pPr>
          </w:p>
        </w:tc>
      </w:tr>
      <w:tr w:rsidR="004B3F04" w14:paraId="2821D0BF" w14:textId="77777777" w:rsidTr="000659BE">
        <w:trPr>
          <w:jc w:val="center"/>
        </w:trPr>
        <w:tc>
          <w:tcPr>
            <w:tcW w:w="3345" w:type="dxa"/>
          </w:tcPr>
          <w:p w14:paraId="024337BD" w14:textId="77777777" w:rsidR="004B3F04" w:rsidRDefault="004B3F04" w:rsidP="000659BE">
            <w:pPr>
              <w:pStyle w:val="TableText"/>
            </w:pPr>
            <w:r>
              <w:tab/>
              <w:t>title</w:t>
            </w:r>
          </w:p>
        </w:tc>
        <w:tc>
          <w:tcPr>
            <w:tcW w:w="720" w:type="dxa"/>
          </w:tcPr>
          <w:p w14:paraId="67BE1151" w14:textId="77777777" w:rsidR="004B3F04" w:rsidRDefault="004B3F04" w:rsidP="000659BE">
            <w:pPr>
              <w:pStyle w:val="TableText"/>
            </w:pPr>
            <w:r>
              <w:t>1..1</w:t>
            </w:r>
          </w:p>
        </w:tc>
        <w:tc>
          <w:tcPr>
            <w:tcW w:w="1152" w:type="dxa"/>
          </w:tcPr>
          <w:p w14:paraId="01AB5175" w14:textId="77777777" w:rsidR="004B3F04" w:rsidRDefault="004B3F04" w:rsidP="000659BE">
            <w:pPr>
              <w:pStyle w:val="TableText"/>
            </w:pPr>
            <w:r>
              <w:t>SHALL</w:t>
            </w:r>
          </w:p>
        </w:tc>
        <w:tc>
          <w:tcPr>
            <w:tcW w:w="864" w:type="dxa"/>
          </w:tcPr>
          <w:p w14:paraId="2460B7BE" w14:textId="77777777" w:rsidR="004B3F04" w:rsidRDefault="004B3F04" w:rsidP="000659BE">
            <w:pPr>
              <w:pStyle w:val="TableText"/>
            </w:pPr>
          </w:p>
        </w:tc>
        <w:tc>
          <w:tcPr>
            <w:tcW w:w="1104" w:type="dxa"/>
          </w:tcPr>
          <w:p w14:paraId="2D75BD62" w14:textId="77777777" w:rsidR="004B3F04" w:rsidRDefault="006C736C" w:rsidP="000659BE">
            <w:pPr>
              <w:pStyle w:val="TableText"/>
            </w:pPr>
            <w:hyperlink w:anchor="C_4499-34146">
              <w:r w:rsidR="004B3F04">
                <w:rPr>
                  <w:rStyle w:val="HyperlinkText9pt"/>
                </w:rPr>
                <w:t>4499-34146</w:t>
              </w:r>
            </w:hyperlink>
          </w:p>
        </w:tc>
        <w:tc>
          <w:tcPr>
            <w:tcW w:w="2975" w:type="dxa"/>
          </w:tcPr>
          <w:p w14:paraId="18EF1C6A" w14:textId="77777777" w:rsidR="004B3F04" w:rsidRDefault="004B3F04" w:rsidP="000659BE">
            <w:pPr>
              <w:pStyle w:val="TableText"/>
            </w:pPr>
          </w:p>
        </w:tc>
      </w:tr>
      <w:tr w:rsidR="004B3F04" w14:paraId="2CA4CCCD" w14:textId="77777777" w:rsidTr="000659BE">
        <w:trPr>
          <w:jc w:val="center"/>
        </w:trPr>
        <w:tc>
          <w:tcPr>
            <w:tcW w:w="3345" w:type="dxa"/>
          </w:tcPr>
          <w:p w14:paraId="3451F8BE" w14:textId="77777777" w:rsidR="004B3F04" w:rsidRDefault="004B3F04" w:rsidP="000659BE">
            <w:pPr>
              <w:pStyle w:val="TableText"/>
            </w:pPr>
            <w:r>
              <w:tab/>
              <w:t>statusCode</w:t>
            </w:r>
          </w:p>
        </w:tc>
        <w:tc>
          <w:tcPr>
            <w:tcW w:w="720" w:type="dxa"/>
          </w:tcPr>
          <w:p w14:paraId="47C06432" w14:textId="77777777" w:rsidR="004B3F04" w:rsidRDefault="004B3F04" w:rsidP="000659BE">
            <w:pPr>
              <w:pStyle w:val="TableText"/>
            </w:pPr>
            <w:r>
              <w:t>1..1</w:t>
            </w:r>
          </w:p>
        </w:tc>
        <w:tc>
          <w:tcPr>
            <w:tcW w:w="1152" w:type="dxa"/>
          </w:tcPr>
          <w:p w14:paraId="3AD09D78" w14:textId="77777777" w:rsidR="004B3F04" w:rsidRDefault="004B3F04" w:rsidP="000659BE">
            <w:pPr>
              <w:pStyle w:val="TableText"/>
            </w:pPr>
            <w:r>
              <w:t>SHALL</w:t>
            </w:r>
          </w:p>
        </w:tc>
        <w:tc>
          <w:tcPr>
            <w:tcW w:w="864" w:type="dxa"/>
          </w:tcPr>
          <w:p w14:paraId="7035CD1F" w14:textId="77777777" w:rsidR="004B3F04" w:rsidRDefault="004B3F04" w:rsidP="000659BE">
            <w:pPr>
              <w:pStyle w:val="TableText"/>
            </w:pPr>
          </w:p>
        </w:tc>
        <w:tc>
          <w:tcPr>
            <w:tcW w:w="1104" w:type="dxa"/>
          </w:tcPr>
          <w:p w14:paraId="5B0B17DE" w14:textId="77777777" w:rsidR="004B3F04" w:rsidRDefault="006C736C" w:rsidP="000659BE">
            <w:pPr>
              <w:pStyle w:val="TableText"/>
            </w:pPr>
            <w:hyperlink w:anchor="C_4499-34129">
              <w:r w:rsidR="004B3F04">
                <w:rPr>
                  <w:rStyle w:val="HyperlinkText9pt"/>
                </w:rPr>
                <w:t>4499-34129</w:t>
              </w:r>
            </w:hyperlink>
          </w:p>
        </w:tc>
        <w:tc>
          <w:tcPr>
            <w:tcW w:w="2975" w:type="dxa"/>
          </w:tcPr>
          <w:p w14:paraId="539F985B" w14:textId="77777777" w:rsidR="004B3F04" w:rsidRDefault="004B3F04" w:rsidP="000659BE">
            <w:pPr>
              <w:pStyle w:val="TableText"/>
            </w:pPr>
          </w:p>
        </w:tc>
      </w:tr>
      <w:tr w:rsidR="004B3F04" w14:paraId="28CE78BF" w14:textId="77777777" w:rsidTr="000659BE">
        <w:trPr>
          <w:jc w:val="center"/>
        </w:trPr>
        <w:tc>
          <w:tcPr>
            <w:tcW w:w="3345" w:type="dxa"/>
          </w:tcPr>
          <w:p w14:paraId="4951A3F9" w14:textId="77777777" w:rsidR="004B3F04" w:rsidRDefault="004B3F04" w:rsidP="000659BE">
            <w:pPr>
              <w:pStyle w:val="TableText"/>
            </w:pPr>
            <w:r>
              <w:tab/>
            </w:r>
            <w:r>
              <w:tab/>
              <w:t>@code</w:t>
            </w:r>
          </w:p>
        </w:tc>
        <w:tc>
          <w:tcPr>
            <w:tcW w:w="720" w:type="dxa"/>
          </w:tcPr>
          <w:p w14:paraId="5C0C5694" w14:textId="77777777" w:rsidR="004B3F04" w:rsidRDefault="004B3F04" w:rsidP="000659BE">
            <w:pPr>
              <w:pStyle w:val="TableText"/>
            </w:pPr>
            <w:r>
              <w:t>1..1</w:t>
            </w:r>
          </w:p>
        </w:tc>
        <w:tc>
          <w:tcPr>
            <w:tcW w:w="1152" w:type="dxa"/>
          </w:tcPr>
          <w:p w14:paraId="606264C6" w14:textId="77777777" w:rsidR="004B3F04" w:rsidRDefault="004B3F04" w:rsidP="000659BE">
            <w:pPr>
              <w:pStyle w:val="TableText"/>
            </w:pPr>
            <w:r>
              <w:t>SHALL</w:t>
            </w:r>
          </w:p>
        </w:tc>
        <w:tc>
          <w:tcPr>
            <w:tcW w:w="864" w:type="dxa"/>
          </w:tcPr>
          <w:p w14:paraId="39C0E72E" w14:textId="77777777" w:rsidR="004B3F04" w:rsidRDefault="004B3F04" w:rsidP="000659BE">
            <w:pPr>
              <w:pStyle w:val="TableText"/>
            </w:pPr>
          </w:p>
        </w:tc>
        <w:tc>
          <w:tcPr>
            <w:tcW w:w="1104" w:type="dxa"/>
          </w:tcPr>
          <w:p w14:paraId="3871B517" w14:textId="77777777" w:rsidR="004B3F04" w:rsidRDefault="006C736C" w:rsidP="000659BE">
            <w:pPr>
              <w:pStyle w:val="TableText"/>
            </w:pPr>
            <w:hyperlink w:anchor="C_4499-34137">
              <w:r w:rsidR="004B3F04">
                <w:rPr>
                  <w:rStyle w:val="HyperlinkText9pt"/>
                </w:rPr>
                <w:t>4499-34137</w:t>
              </w:r>
            </w:hyperlink>
          </w:p>
        </w:tc>
        <w:tc>
          <w:tcPr>
            <w:tcW w:w="2975" w:type="dxa"/>
          </w:tcPr>
          <w:p w14:paraId="7D3D03FA" w14:textId="77777777" w:rsidR="004B3F04" w:rsidRDefault="004B3F04" w:rsidP="000659BE">
            <w:pPr>
              <w:pStyle w:val="TableText"/>
            </w:pPr>
            <w:r>
              <w:t>urn:oid:2.16.840.1.113883.5.14 (HL7ActStatus) = completed</w:t>
            </w:r>
          </w:p>
        </w:tc>
      </w:tr>
      <w:tr w:rsidR="004B3F04" w14:paraId="1F6697E5" w14:textId="77777777" w:rsidTr="000659BE">
        <w:trPr>
          <w:jc w:val="center"/>
        </w:trPr>
        <w:tc>
          <w:tcPr>
            <w:tcW w:w="3345" w:type="dxa"/>
          </w:tcPr>
          <w:p w14:paraId="13FAF2A8" w14:textId="77777777" w:rsidR="004B3F04" w:rsidRDefault="004B3F04" w:rsidP="000659BE">
            <w:pPr>
              <w:pStyle w:val="TableText"/>
            </w:pPr>
            <w:r>
              <w:tab/>
              <w:t>effectiveTime</w:t>
            </w:r>
          </w:p>
        </w:tc>
        <w:tc>
          <w:tcPr>
            <w:tcW w:w="720" w:type="dxa"/>
          </w:tcPr>
          <w:p w14:paraId="1D3BE482" w14:textId="77777777" w:rsidR="004B3F04" w:rsidRDefault="004B3F04" w:rsidP="000659BE">
            <w:pPr>
              <w:pStyle w:val="TableText"/>
            </w:pPr>
            <w:r>
              <w:t>0..1</w:t>
            </w:r>
          </w:p>
        </w:tc>
        <w:tc>
          <w:tcPr>
            <w:tcW w:w="1152" w:type="dxa"/>
          </w:tcPr>
          <w:p w14:paraId="1DBA2206" w14:textId="77777777" w:rsidR="004B3F04" w:rsidRDefault="004B3F04" w:rsidP="000659BE">
            <w:pPr>
              <w:pStyle w:val="TableText"/>
            </w:pPr>
            <w:r>
              <w:t>MAY</w:t>
            </w:r>
          </w:p>
        </w:tc>
        <w:tc>
          <w:tcPr>
            <w:tcW w:w="864" w:type="dxa"/>
          </w:tcPr>
          <w:p w14:paraId="08B80F02" w14:textId="77777777" w:rsidR="004B3F04" w:rsidRDefault="004B3F04" w:rsidP="000659BE">
            <w:pPr>
              <w:pStyle w:val="TableText"/>
            </w:pPr>
            <w:r>
              <w:t>IVL_TS</w:t>
            </w:r>
          </w:p>
        </w:tc>
        <w:tc>
          <w:tcPr>
            <w:tcW w:w="1104" w:type="dxa"/>
          </w:tcPr>
          <w:p w14:paraId="18247680" w14:textId="77777777" w:rsidR="004B3F04" w:rsidRDefault="006C736C" w:rsidP="000659BE">
            <w:pPr>
              <w:pStyle w:val="TableText"/>
            </w:pPr>
            <w:hyperlink w:anchor="C_4499-36032">
              <w:r w:rsidR="004B3F04">
                <w:rPr>
                  <w:rStyle w:val="HyperlinkText9pt"/>
                </w:rPr>
                <w:t>4499-36032</w:t>
              </w:r>
            </w:hyperlink>
          </w:p>
        </w:tc>
        <w:tc>
          <w:tcPr>
            <w:tcW w:w="2975" w:type="dxa"/>
          </w:tcPr>
          <w:p w14:paraId="49E2DDDF" w14:textId="77777777" w:rsidR="004B3F04" w:rsidRDefault="004B3F04" w:rsidP="000659BE">
            <w:pPr>
              <w:pStyle w:val="TableText"/>
            </w:pPr>
          </w:p>
        </w:tc>
      </w:tr>
      <w:tr w:rsidR="004B3F04" w14:paraId="229B03E1" w14:textId="77777777" w:rsidTr="000659BE">
        <w:trPr>
          <w:jc w:val="center"/>
        </w:trPr>
        <w:tc>
          <w:tcPr>
            <w:tcW w:w="3345" w:type="dxa"/>
          </w:tcPr>
          <w:p w14:paraId="3DDDE48A" w14:textId="77777777" w:rsidR="004B3F04" w:rsidRDefault="004B3F04" w:rsidP="000659BE">
            <w:pPr>
              <w:pStyle w:val="TableText"/>
            </w:pPr>
            <w:r>
              <w:tab/>
            </w:r>
            <w:r>
              <w:tab/>
              <w:t>low</w:t>
            </w:r>
          </w:p>
        </w:tc>
        <w:tc>
          <w:tcPr>
            <w:tcW w:w="720" w:type="dxa"/>
          </w:tcPr>
          <w:p w14:paraId="04954C64" w14:textId="77777777" w:rsidR="004B3F04" w:rsidRDefault="004B3F04" w:rsidP="000659BE">
            <w:pPr>
              <w:pStyle w:val="TableText"/>
            </w:pPr>
            <w:r>
              <w:t>0..1</w:t>
            </w:r>
          </w:p>
        </w:tc>
        <w:tc>
          <w:tcPr>
            <w:tcW w:w="1152" w:type="dxa"/>
          </w:tcPr>
          <w:p w14:paraId="6EA04C07" w14:textId="77777777" w:rsidR="004B3F04" w:rsidRDefault="004B3F04" w:rsidP="000659BE">
            <w:pPr>
              <w:pStyle w:val="TableText"/>
            </w:pPr>
            <w:r>
              <w:t>MAY</w:t>
            </w:r>
          </w:p>
        </w:tc>
        <w:tc>
          <w:tcPr>
            <w:tcW w:w="864" w:type="dxa"/>
          </w:tcPr>
          <w:p w14:paraId="16918F1F" w14:textId="77777777" w:rsidR="004B3F04" w:rsidRDefault="004B3F04" w:rsidP="000659BE">
            <w:pPr>
              <w:pStyle w:val="TableText"/>
            </w:pPr>
          </w:p>
        </w:tc>
        <w:tc>
          <w:tcPr>
            <w:tcW w:w="1104" w:type="dxa"/>
          </w:tcPr>
          <w:p w14:paraId="692C655C" w14:textId="77777777" w:rsidR="004B3F04" w:rsidRDefault="006C736C" w:rsidP="000659BE">
            <w:pPr>
              <w:pStyle w:val="TableText"/>
            </w:pPr>
            <w:hyperlink w:anchor="C_4499-36033">
              <w:r w:rsidR="004B3F04">
                <w:rPr>
                  <w:rStyle w:val="HyperlinkText9pt"/>
                </w:rPr>
                <w:t>4499-36033</w:t>
              </w:r>
            </w:hyperlink>
          </w:p>
        </w:tc>
        <w:tc>
          <w:tcPr>
            <w:tcW w:w="2975" w:type="dxa"/>
          </w:tcPr>
          <w:p w14:paraId="6739771A" w14:textId="77777777" w:rsidR="004B3F04" w:rsidRDefault="004B3F04" w:rsidP="000659BE">
            <w:pPr>
              <w:pStyle w:val="TableText"/>
            </w:pPr>
          </w:p>
        </w:tc>
      </w:tr>
      <w:tr w:rsidR="004B3F04" w14:paraId="4F801C71" w14:textId="77777777" w:rsidTr="000659BE">
        <w:trPr>
          <w:jc w:val="center"/>
        </w:trPr>
        <w:tc>
          <w:tcPr>
            <w:tcW w:w="3345" w:type="dxa"/>
          </w:tcPr>
          <w:p w14:paraId="2FF083A4" w14:textId="77777777" w:rsidR="004B3F04" w:rsidRDefault="004B3F04" w:rsidP="000659BE">
            <w:pPr>
              <w:pStyle w:val="TableText"/>
            </w:pPr>
            <w:r>
              <w:tab/>
            </w:r>
            <w:r>
              <w:tab/>
              <w:t>high</w:t>
            </w:r>
          </w:p>
        </w:tc>
        <w:tc>
          <w:tcPr>
            <w:tcW w:w="720" w:type="dxa"/>
          </w:tcPr>
          <w:p w14:paraId="38F6E732" w14:textId="77777777" w:rsidR="004B3F04" w:rsidRDefault="004B3F04" w:rsidP="000659BE">
            <w:pPr>
              <w:pStyle w:val="TableText"/>
            </w:pPr>
            <w:r>
              <w:t>0..1</w:t>
            </w:r>
          </w:p>
        </w:tc>
        <w:tc>
          <w:tcPr>
            <w:tcW w:w="1152" w:type="dxa"/>
          </w:tcPr>
          <w:p w14:paraId="731040FA" w14:textId="77777777" w:rsidR="004B3F04" w:rsidRDefault="004B3F04" w:rsidP="000659BE">
            <w:pPr>
              <w:pStyle w:val="TableText"/>
            </w:pPr>
            <w:r>
              <w:t>MAY</w:t>
            </w:r>
          </w:p>
        </w:tc>
        <w:tc>
          <w:tcPr>
            <w:tcW w:w="864" w:type="dxa"/>
          </w:tcPr>
          <w:p w14:paraId="5199B287" w14:textId="77777777" w:rsidR="004B3F04" w:rsidRDefault="004B3F04" w:rsidP="000659BE">
            <w:pPr>
              <w:pStyle w:val="TableText"/>
            </w:pPr>
          </w:p>
        </w:tc>
        <w:tc>
          <w:tcPr>
            <w:tcW w:w="1104" w:type="dxa"/>
          </w:tcPr>
          <w:p w14:paraId="1062BAB0" w14:textId="77777777" w:rsidR="004B3F04" w:rsidRDefault="006C736C" w:rsidP="000659BE">
            <w:pPr>
              <w:pStyle w:val="TableText"/>
            </w:pPr>
            <w:hyperlink w:anchor="C_4499-36034">
              <w:r w:rsidR="004B3F04">
                <w:rPr>
                  <w:rStyle w:val="HyperlinkText9pt"/>
                </w:rPr>
                <w:t>4499-36034</w:t>
              </w:r>
            </w:hyperlink>
          </w:p>
        </w:tc>
        <w:tc>
          <w:tcPr>
            <w:tcW w:w="2975" w:type="dxa"/>
          </w:tcPr>
          <w:p w14:paraId="36A0BD04" w14:textId="77777777" w:rsidR="004B3F04" w:rsidRDefault="004B3F04" w:rsidP="000659BE">
            <w:pPr>
              <w:pStyle w:val="TableText"/>
            </w:pPr>
          </w:p>
        </w:tc>
      </w:tr>
      <w:tr w:rsidR="004B3F04" w14:paraId="1F68ED6E" w14:textId="77777777" w:rsidTr="000659BE">
        <w:trPr>
          <w:jc w:val="center"/>
        </w:trPr>
        <w:tc>
          <w:tcPr>
            <w:tcW w:w="3345" w:type="dxa"/>
          </w:tcPr>
          <w:p w14:paraId="00CFFAAA" w14:textId="77777777" w:rsidR="004B3F04" w:rsidRDefault="004B3F04" w:rsidP="000659BE">
            <w:pPr>
              <w:pStyle w:val="TableText"/>
            </w:pPr>
            <w:r>
              <w:tab/>
              <w:t>value</w:t>
            </w:r>
          </w:p>
        </w:tc>
        <w:tc>
          <w:tcPr>
            <w:tcW w:w="720" w:type="dxa"/>
          </w:tcPr>
          <w:p w14:paraId="45CFF68B" w14:textId="77777777" w:rsidR="004B3F04" w:rsidRDefault="004B3F04" w:rsidP="000659BE">
            <w:pPr>
              <w:pStyle w:val="TableText"/>
            </w:pPr>
            <w:r>
              <w:t>0..1</w:t>
            </w:r>
          </w:p>
        </w:tc>
        <w:tc>
          <w:tcPr>
            <w:tcW w:w="1152" w:type="dxa"/>
          </w:tcPr>
          <w:p w14:paraId="56320178" w14:textId="77777777" w:rsidR="004B3F04" w:rsidRDefault="004B3F04" w:rsidP="000659BE">
            <w:pPr>
              <w:pStyle w:val="TableText"/>
            </w:pPr>
            <w:r>
              <w:t>MAY</w:t>
            </w:r>
          </w:p>
        </w:tc>
        <w:tc>
          <w:tcPr>
            <w:tcW w:w="864" w:type="dxa"/>
          </w:tcPr>
          <w:p w14:paraId="576F4F21" w14:textId="77777777" w:rsidR="004B3F04" w:rsidRDefault="004B3F04" w:rsidP="000659BE">
            <w:pPr>
              <w:pStyle w:val="TableText"/>
            </w:pPr>
          </w:p>
        </w:tc>
        <w:tc>
          <w:tcPr>
            <w:tcW w:w="1104" w:type="dxa"/>
          </w:tcPr>
          <w:p w14:paraId="643B8C76" w14:textId="77777777" w:rsidR="004B3F04" w:rsidRDefault="006C736C" w:rsidP="000659BE">
            <w:pPr>
              <w:pStyle w:val="TableText"/>
            </w:pPr>
            <w:hyperlink w:anchor="C_4499-34147">
              <w:r w:rsidR="004B3F04">
                <w:rPr>
                  <w:rStyle w:val="HyperlinkText9pt"/>
                </w:rPr>
                <w:t>4499-34147</w:t>
              </w:r>
            </w:hyperlink>
          </w:p>
        </w:tc>
        <w:tc>
          <w:tcPr>
            <w:tcW w:w="2975" w:type="dxa"/>
          </w:tcPr>
          <w:p w14:paraId="5B888526" w14:textId="77777777" w:rsidR="004B3F04" w:rsidRDefault="004B3F04" w:rsidP="000659BE">
            <w:pPr>
              <w:pStyle w:val="TableText"/>
            </w:pPr>
          </w:p>
        </w:tc>
      </w:tr>
      <w:tr w:rsidR="004B3F04" w14:paraId="36D880B8" w14:textId="77777777" w:rsidTr="000659BE">
        <w:trPr>
          <w:jc w:val="center"/>
        </w:trPr>
        <w:tc>
          <w:tcPr>
            <w:tcW w:w="3345" w:type="dxa"/>
          </w:tcPr>
          <w:p w14:paraId="17695AA6" w14:textId="77777777" w:rsidR="004B3F04" w:rsidRDefault="004B3F04" w:rsidP="000659BE">
            <w:pPr>
              <w:pStyle w:val="TableText"/>
            </w:pPr>
            <w:r>
              <w:tab/>
              <w:t>interpretationCode</w:t>
            </w:r>
          </w:p>
        </w:tc>
        <w:tc>
          <w:tcPr>
            <w:tcW w:w="720" w:type="dxa"/>
          </w:tcPr>
          <w:p w14:paraId="3FC742EF" w14:textId="77777777" w:rsidR="004B3F04" w:rsidRDefault="004B3F04" w:rsidP="000659BE">
            <w:pPr>
              <w:pStyle w:val="TableText"/>
            </w:pPr>
            <w:r>
              <w:t>0..1</w:t>
            </w:r>
          </w:p>
        </w:tc>
        <w:tc>
          <w:tcPr>
            <w:tcW w:w="1152" w:type="dxa"/>
          </w:tcPr>
          <w:p w14:paraId="5A5FA03E" w14:textId="77777777" w:rsidR="004B3F04" w:rsidRDefault="004B3F04" w:rsidP="000659BE">
            <w:pPr>
              <w:pStyle w:val="TableText"/>
            </w:pPr>
            <w:r>
              <w:t>MAY</w:t>
            </w:r>
          </w:p>
        </w:tc>
        <w:tc>
          <w:tcPr>
            <w:tcW w:w="864" w:type="dxa"/>
          </w:tcPr>
          <w:p w14:paraId="21934710" w14:textId="77777777" w:rsidR="004B3F04" w:rsidRDefault="004B3F04" w:rsidP="000659BE">
            <w:pPr>
              <w:pStyle w:val="TableText"/>
            </w:pPr>
          </w:p>
        </w:tc>
        <w:tc>
          <w:tcPr>
            <w:tcW w:w="1104" w:type="dxa"/>
          </w:tcPr>
          <w:p w14:paraId="2A19F0CE" w14:textId="77777777" w:rsidR="004B3F04" w:rsidRDefault="006C736C" w:rsidP="000659BE">
            <w:pPr>
              <w:pStyle w:val="TableText"/>
            </w:pPr>
            <w:hyperlink w:anchor="C_4499-36035">
              <w:r w:rsidR="004B3F04">
                <w:rPr>
                  <w:rStyle w:val="HyperlinkText9pt"/>
                </w:rPr>
                <w:t>4499-36035</w:t>
              </w:r>
            </w:hyperlink>
          </w:p>
        </w:tc>
        <w:tc>
          <w:tcPr>
            <w:tcW w:w="2975" w:type="dxa"/>
          </w:tcPr>
          <w:p w14:paraId="4037C6F5" w14:textId="77777777" w:rsidR="004B3F04" w:rsidRDefault="004B3F04" w:rsidP="000659BE">
            <w:pPr>
              <w:pStyle w:val="TableText"/>
            </w:pPr>
          </w:p>
        </w:tc>
      </w:tr>
      <w:tr w:rsidR="004B3F04" w14:paraId="015F2035" w14:textId="77777777" w:rsidTr="000659BE">
        <w:trPr>
          <w:jc w:val="center"/>
        </w:trPr>
        <w:tc>
          <w:tcPr>
            <w:tcW w:w="3345" w:type="dxa"/>
          </w:tcPr>
          <w:p w14:paraId="2ACED2E9" w14:textId="77777777" w:rsidR="004B3F04" w:rsidRDefault="004B3F04" w:rsidP="000659BE">
            <w:pPr>
              <w:pStyle w:val="TableText"/>
            </w:pPr>
            <w:r>
              <w:tab/>
            </w:r>
            <w:r>
              <w:tab/>
              <w:t>item</w:t>
            </w:r>
          </w:p>
        </w:tc>
        <w:tc>
          <w:tcPr>
            <w:tcW w:w="720" w:type="dxa"/>
          </w:tcPr>
          <w:p w14:paraId="5B7DF3BC" w14:textId="77777777" w:rsidR="004B3F04" w:rsidRDefault="004B3F04" w:rsidP="000659BE">
            <w:pPr>
              <w:pStyle w:val="TableText"/>
            </w:pPr>
            <w:r>
              <w:t>1..1</w:t>
            </w:r>
          </w:p>
        </w:tc>
        <w:tc>
          <w:tcPr>
            <w:tcW w:w="1152" w:type="dxa"/>
          </w:tcPr>
          <w:p w14:paraId="09FC4AE4" w14:textId="77777777" w:rsidR="004B3F04" w:rsidRDefault="004B3F04" w:rsidP="000659BE">
            <w:pPr>
              <w:pStyle w:val="TableText"/>
            </w:pPr>
            <w:r>
              <w:t>SHALL</w:t>
            </w:r>
          </w:p>
        </w:tc>
        <w:tc>
          <w:tcPr>
            <w:tcW w:w="864" w:type="dxa"/>
          </w:tcPr>
          <w:p w14:paraId="2ED1CD45" w14:textId="77777777" w:rsidR="004B3F04" w:rsidRDefault="004B3F04" w:rsidP="000659BE">
            <w:pPr>
              <w:pStyle w:val="TableText"/>
            </w:pPr>
          </w:p>
        </w:tc>
        <w:tc>
          <w:tcPr>
            <w:tcW w:w="1104" w:type="dxa"/>
          </w:tcPr>
          <w:p w14:paraId="41BC8BA2" w14:textId="77777777" w:rsidR="004B3F04" w:rsidRDefault="006C736C" w:rsidP="000659BE">
            <w:pPr>
              <w:pStyle w:val="TableText"/>
            </w:pPr>
            <w:hyperlink w:anchor="C_4499-36036">
              <w:r w:rsidR="004B3F04">
                <w:rPr>
                  <w:rStyle w:val="HyperlinkText9pt"/>
                </w:rPr>
                <w:t>4499-36036</w:t>
              </w:r>
            </w:hyperlink>
          </w:p>
        </w:tc>
        <w:tc>
          <w:tcPr>
            <w:tcW w:w="2975" w:type="dxa"/>
          </w:tcPr>
          <w:p w14:paraId="7945AF33" w14:textId="77777777" w:rsidR="004B3F04" w:rsidRDefault="004B3F04" w:rsidP="000659BE">
            <w:pPr>
              <w:pStyle w:val="TableText"/>
            </w:pPr>
          </w:p>
        </w:tc>
      </w:tr>
      <w:tr w:rsidR="004B3F04" w14:paraId="096DD281" w14:textId="77777777" w:rsidTr="000659BE">
        <w:trPr>
          <w:jc w:val="center"/>
        </w:trPr>
        <w:tc>
          <w:tcPr>
            <w:tcW w:w="3345" w:type="dxa"/>
          </w:tcPr>
          <w:p w14:paraId="39633B4A" w14:textId="77777777" w:rsidR="004B3F04" w:rsidRDefault="004B3F04" w:rsidP="000659BE">
            <w:pPr>
              <w:pStyle w:val="TableText"/>
            </w:pPr>
            <w:r>
              <w:tab/>
            </w:r>
            <w:r>
              <w:tab/>
            </w:r>
            <w:r>
              <w:tab/>
              <w:t>@valueSet</w:t>
            </w:r>
          </w:p>
        </w:tc>
        <w:tc>
          <w:tcPr>
            <w:tcW w:w="720" w:type="dxa"/>
          </w:tcPr>
          <w:p w14:paraId="2EE65BE7" w14:textId="77777777" w:rsidR="004B3F04" w:rsidRDefault="004B3F04" w:rsidP="000659BE">
            <w:pPr>
              <w:pStyle w:val="TableText"/>
            </w:pPr>
            <w:r>
              <w:t>0..1</w:t>
            </w:r>
          </w:p>
        </w:tc>
        <w:tc>
          <w:tcPr>
            <w:tcW w:w="1152" w:type="dxa"/>
          </w:tcPr>
          <w:p w14:paraId="56607FF0" w14:textId="77777777" w:rsidR="004B3F04" w:rsidRDefault="004B3F04" w:rsidP="000659BE">
            <w:pPr>
              <w:pStyle w:val="TableText"/>
            </w:pPr>
            <w:r>
              <w:t>SHOULD</w:t>
            </w:r>
          </w:p>
        </w:tc>
        <w:tc>
          <w:tcPr>
            <w:tcW w:w="864" w:type="dxa"/>
          </w:tcPr>
          <w:p w14:paraId="4F18FDEB" w14:textId="77777777" w:rsidR="004B3F04" w:rsidRDefault="004B3F04" w:rsidP="000659BE">
            <w:pPr>
              <w:pStyle w:val="TableText"/>
            </w:pPr>
          </w:p>
        </w:tc>
        <w:tc>
          <w:tcPr>
            <w:tcW w:w="1104" w:type="dxa"/>
          </w:tcPr>
          <w:p w14:paraId="0CD1F126" w14:textId="77777777" w:rsidR="004B3F04" w:rsidRDefault="006C736C" w:rsidP="000659BE">
            <w:pPr>
              <w:pStyle w:val="TableText"/>
            </w:pPr>
            <w:hyperlink w:anchor="C_4499-36041">
              <w:r w:rsidR="004B3F04">
                <w:rPr>
                  <w:rStyle w:val="HyperlinkText9pt"/>
                </w:rPr>
                <w:t>4499-36041</w:t>
              </w:r>
            </w:hyperlink>
          </w:p>
        </w:tc>
        <w:tc>
          <w:tcPr>
            <w:tcW w:w="2975" w:type="dxa"/>
          </w:tcPr>
          <w:p w14:paraId="6D1CEAEF" w14:textId="77777777" w:rsidR="004B3F04" w:rsidRDefault="004B3F04" w:rsidP="000659BE">
            <w:pPr>
              <w:pStyle w:val="TableText"/>
            </w:pPr>
          </w:p>
        </w:tc>
      </w:tr>
      <w:tr w:rsidR="004B3F04" w14:paraId="1923EBAC" w14:textId="77777777" w:rsidTr="000659BE">
        <w:trPr>
          <w:jc w:val="center"/>
        </w:trPr>
        <w:tc>
          <w:tcPr>
            <w:tcW w:w="3345" w:type="dxa"/>
          </w:tcPr>
          <w:p w14:paraId="5531661E" w14:textId="77777777" w:rsidR="004B3F04" w:rsidRDefault="004B3F04" w:rsidP="000659BE">
            <w:pPr>
              <w:pStyle w:val="TableText"/>
            </w:pPr>
            <w:r>
              <w:tab/>
              <w:t>methodCode</w:t>
            </w:r>
          </w:p>
        </w:tc>
        <w:tc>
          <w:tcPr>
            <w:tcW w:w="720" w:type="dxa"/>
          </w:tcPr>
          <w:p w14:paraId="63278322" w14:textId="77777777" w:rsidR="004B3F04" w:rsidRDefault="004B3F04" w:rsidP="000659BE">
            <w:pPr>
              <w:pStyle w:val="TableText"/>
            </w:pPr>
            <w:r>
              <w:t>0..1</w:t>
            </w:r>
          </w:p>
        </w:tc>
        <w:tc>
          <w:tcPr>
            <w:tcW w:w="1152" w:type="dxa"/>
          </w:tcPr>
          <w:p w14:paraId="7DDEA150" w14:textId="77777777" w:rsidR="004B3F04" w:rsidRDefault="004B3F04" w:rsidP="000659BE">
            <w:pPr>
              <w:pStyle w:val="TableText"/>
            </w:pPr>
            <w:r>
              <w:t>MAY</w:t>
            </w:r>
          </w:p>
        </w:tc>
        <w:tc>
          <w:tcPr>
            <w:tcW w:w="864" w:type="dxa"/>
          </w:tcPr>
          <w:p w14:paraId="60DF84D4" w14:textId="77777777" w:rsidR="004B3F04" w:rsidRDefault="004B3F04" w:rsidP="000659BE">
            <w:pPr>
              <w:pStyle w:val="TableText"/>
            </w:pPr>
          </w:p>
        </w:tc>
        <w:tc>
          <w:tcPr>
            <w:tcW w:w="1104" w:type="dxa"/>
          </w:tcPr>
          <w:p w14:paraId="79F7A223" w14:textId="77777777" w:rsidR="004B3F04" w:rsidRDefault="006C736C" w:rsidP="000659BE">
            <w:pPr>
              <w:pStyle w:val="TableText"/>
            </w:pPr>
            <w:hyperlink w:anchor="C_4499-34246">
              <w:r w:rsidR="004B3F04">
                <w:rPr>
                  <w:rStyle w:val="HyperlinkText9pt"/>
                </w:rPr>
                <w:t>4499-34246</w:t>
              </w:r>
            </w:hyperlink>
          </w:p>
        </w:tc>
        <w:tc>
          <w:tcPr>
            <w:tcW w:w="2975" w:type="dxa"/>
          </w:tcPr>
          <w:p w14:paraId="2C1412D9" w14:textId="77777777" w:rsidR="004B3F04" w:rsidRDefault="004B3F04" w:rsidP="000659BE">
            <w:pPr>
              <w:pStyle w:val="TableText"/>
            </w:pPr>
          </w:p>
        </w:tc>
      </w:tr>
      <w:tr w:rsidR="004B3F04" w14:paraId="1B225C71" w14:textId="77777777" w:rsidTr="000659BE">
        <w:trPr>
          <w:jc w:val="center"/>
        </w:trPr>
        <w:tc>
          <w:tcPr>
            <w:tcW w:w="3345" w:type="dxa"/>
          </w:tcPr>
          <w:p w14:paraId="1214DAFC" w14:textId="77777777" w:rsidR="004B3F04" w:rsidRDefault="004B3F04" w:rsidP="000659BE">
            <w:pPr>
              <w:pStyle w:val="TableText"/>
            </w:pPr>
            <w:r>
              <w:lastRenderedPageBreak/>
              <w:tab/>
            </w:r>
            <w:r>
              <w:tab/>
              <w:t>item</w:t>
            </w:r>
          </w:p>
        </w:tc>
        <w:tc>
          <w:tcPr>
            <w:tcW w:w="720" w:type="dxa"/>
          </w:tcPr>
          <w:p w14:paraId="4521C38C" w14:textId="77777777" w:rsidR="004B3F04" w:rsidRDefault="004B3F04" w:rsidP="000659BE">
            <w:pPr>
              <w:pStyle w:val="TableText"/>
            </w:pPr>
            <w:r>
              <w:t>0..1</w:t>
            </w:r>
          </w:p>
        </w:tc>
        <w:tc>
          <w:tcPr>
            <w:tcW w:w="1152" w:type="dxa"/>
          </w:tcPr>
          <w:p w14:paraId="3B57AF12" w14:textId="77777777" w:rsidR="004B3F04" w:rsidRDefault="004B3F04" w:rsidP="000659BE">
            <w:pPr>
              <w:pStyle w:val="TableText"/>
            </w:pPr>
            <w:r>
              <w:t>SHOULD</w:t>
            </w:r>
          </w:p>
        </w:tc>
        <w:tc>
          <w:tcPr>
            <w:tcW w:w="864" w:type="dxa"/>
          </w:tcPr>
          <w:p w14:paraId="2DE41DE2" w14:textId="77777777" w:rsidR="004B3F04" w:rsidRDefault="004B3F04" w:rsidP="000659BE">
            <w:pPr>
              <w:pStyle w:val="TableText"/>
            </w:pPr>
          </w:p>
        </w:tc>
        <w:tc>
          <w:tcPr>
            <w:tcW w:w="1104" w:type="dxa"/>
          </w:tcPr>
          <w:p w14:paraId="235B2080" w14:textId="77777777" w:rsidR="004B3F04" w:rsidRDefault="006C736C" w:rsidP="000659BE">
            <w:pPr>
              <w:pStyle w:val="TableText"/>
            </w:pPr>
            <w:hyperlink w:anchor="C_4499-34247">
              <w:r w:rsidR="004B3F04">
                <w:rPr>
                  <w:rStyle w:val="HyperlinkText9pt"/>
                </w:rPr>
                <w:t>4499-34247</w:t>
              </w:r>
            </w:hyperlink>
          </w:p>
        </w:tc>
        <w:tc>
          <w:tcPr>
            <w:tcW w:w="2975" w:type="dxa"/>
          </w:tcPr>
          <w:p w14:paraId="79FA8738" w14:textId="77777777" w:rsidR="004B3F04" w:rsidRDefault="004B3F04" w:rsidP="000659BE">
            <w:pPr>
              <w:pStyle w:val="TableText"/>
            </w:pPr>
          </w:p>
        </w:tc>
      </w:tr>
      <w:tr w:rsidR="004B3F04" w14:paraId="21924880" w14:textId="77777777" w:rsidTr="000659BE">
        <w:trPr>
          <w:jc w:val="center"/>
        </w:trPr>
        <w:tc>
          <w:tcPr>
            <w:tcW w:w="3345" w:type="dxa"/>
          </w:tcPr>
          <w:p w14:paraId="10412083" w14:textId="77777777" w:rsidR="004B3F04" w:rsidRDefault="004B3F04" w:rsidP="000659BE">
            <w:pPr>
              <w:pStyle w:val="TableText"/>
            </w:pPr>
            <w:r>
              <w:tab/>
            </w:r>
            <w:r>
              <w:tab/>
            </w:r>
            <w:r>
              <w:tab/>
              <w:t>@valueSet</w:t>
            </w:r>
          </w:p>
        </w:tc>
        <w:tc>
          <w:tcPr>
            <w:tcW w:w="720" w:type="dxa"/>
          </w:tcPr>
          <w:p w14:paraId="2D8903AE" w14:textId="77777777" w:rsidR="004B3F04" w:rsidRDefault="004B3F04" w:rsidP="000659BE">
            <w:pPr>
              <w:pStyle w:val="TableText"/>
            </w:pPr>
            <w:r>
              <w:t>0..1</w:t>
            </w:r>
          </w:p>
        </w:tc>
        <w:tc>
          <w:tcPr>
            <w:tcW w:w="1152" w:type="dxa"/>
          </w:tcPr>
          <w:p w14:paraId="7C5EE5A0" w14:textId="77777777" w:rsidR="004B3F04" w:rsidRDefault="004B3F04" w:rsidP="000659BE">
            <w:pPr>
              <w:pStyle w:val="TableText"/>
            </w:pPr>
            <w:r>
              <w:t>SHOULD</w:t>
            </w:r>
          </w:p>
        </w:tc>
        <w:tc>
          <w:tcPr>
            <w:tcW w:w="864" w:type="dxa"/>
          </w:tcPr>
          <w:p w14:paraId="5F9C2CE6" w14:textId="77777777" w:rsidR="004B3F04" w:rsidRDefault="004B3F04" w:rsidP="000659BE">
            <w:pPr>
              <w:pStyle w:val="TableText"/>
            </w:pPr>
          </w:p>
        </w:tc>
        <w:tc>
          <w:tcPr>
            <w:tcW w:w="1104" w:type="dxa"/>
          </w:tcPr>
          <w:p w14:paraId="0573647A" w14:textId="77777777" w:rsidR="004B3F04" w:rsidRDefault="006C736C" w:rsidP="000659BE">
            <w:pPr>
              <w:pStyle w:val="TableText"/>
            </w:pPr>
            <w:hyperlink w:anchor="C_4499-34249">
              <w:r w:rsidR="004B3F04">
                <w:rPr>
                  <w:rStyle w:val="HyperlinkText9pt"/>
                </w:rPr>
                <w:t>4499-34249</w:t>
              </w:r>
            </w:hyperlink>
          </w:p>
        </w:tc>
        <w:tc>
          <w:tcPr>
            <w:tcW w:w="2975" w:type="dxa"/>
          </w:tcPr>
          <w:p w14:paraId="36E24588" w14:textId="77777777" w:rsidR="004B3F04" w:rsidRDefault="004B3F04" w:rsidP="000659BE">
            <w:pPr>
              <w:pStyle w:val="TableText"/>
            </w:pPr>
          </w:p>
        </w:tc>
      </w:tr>
      <w:tr w:rsidR="004B3F04" w14:paraId="3C2E834F" w14:textId="77777777" w:rsidTr="000659BE">
        <w:trPr>
          <w:jc w:val="center"/>
        </w:trPr>
        <w:tc>
          <w:tcPr>
            <w:tcW w:w="3345" w:type="dxa"/>
          </w:tcPr>
          <w:p w14:paraId="03F42507" w14:textId="77777777" w:rsidR="004B3F04" w:rsidRDefault="004B3F04" w:rsidP="000659BE">
            <w:pPr>
              <w:pStyle w:val="TableText"/>
            </w:pPr>
            <w:r>
              <w:tab/>
              <w:t>participation</w:t>
            </w:r>
          </w:p>
        </w:tc>
        <w:tc>
          <w:tcPr>
            <w:tcW w:w="720" w:type="dxa"/>
          </w:tcPr>
          <w:p w14:paraId="483D3ECE" w14:textId="77777777" w:rsidR="004B3F04" w:rsidRDefault="004B3F04" w:rsidP="000659BE">
            <w:pPr>
              <w:pStyle w:val="TableText"/>
            </w:pPr>
            <w:r>
              <w:t>0..1</w:t>
            </w:r>
          </w:p>
        </w:tc>
        <w:tc>
          <w:tcPr>
            <w:tcW w:w="1152" w:type="dxa"/>
          </w:tcPr>
          <w:p w14:paraId="709F46B1" w14:textId="77777777" w:rsidR="004B3F04" w:rsidRDefault="004B3F04" w:rsidP="000659BE">
            <w:pPr>
              <w:pStyle w:val="TableText"/>
            </w:pPr>
            <w:r>
              <w:t>MAY</w:t>
            </w:r>
          </w:p>
        </w:tc>
        <w:tc>
          <w:tcPr>
            <w:tcW w:w="864" w:type="dxa"/>
          </w:tcPr>
          <w:p w14:paraId="2967D6AF" w14:textId="77777777" w:rsidR="004B3F04" w:rsidRDefault="004B3F04" w:rsidP="000659BE">
            <w:pPr>
              <w:pStyle w:val="TableText"/>
            </w:pPr>
          </w:p>
        </w:tc>
        <w:tc>
          <w:tcPr>
            <w:tcW w:w="1104" w:type="dxa"/>
          </w:tcPr>
          <w:p w14:paraId="0FA3BE16" w14:textId="77777777" w:rsidR="004B3F04" w:rsidRDefault="006C736C" w:rsidP="000659BE">
            <w:pPr>
              <w:pStyle w:val="TableText"/>
            </w:pPr>
            <w:hyperlink w:anchor="C_4499-34735">
              <w:r w:rsidR="004B3F04">
                <w:rPr>
                  <w:rStyle w:val="HyperlinkText9pt"/>
                </w:rPr>
                <w:t>4499-34735</w:t>
              </w:r>
            </w:hyperlink>
          </w:p>
        </w:tc>
        <w:tc>
          <w:tcPr>
            <w:tcW w:w="2975" w:type="dxa"/>
          </w:tcPr>
          <w:p w14:paraId="17C0028C" w14:textId="77777777" w:rsidR="004B3F04" w:rsidRDefault="004B3F04" w:rsidP="000659BE">
            <w:pPr>
              <w:pStyle w:val="TableText"/>
            </w:pPr>
          </w:p>
        </w:tc>
      </w:tr>
      <w:tr w:rsidR="004B3F04" w14:paraId="0942DCAC" w14:textId="77777777" w:rsidTr="000659BE">
        <w:trPr>
          <w:jc w:val="center"/>
        </w:trPr>
        <w:tc>
          <w:tcPr>
            <w:tcW w:w="3345" w:type="dxa"/>
          </w:tcPr>
          <w:p w14:paraId="5F704E5B" w14:textId="77777777" w:rsidR="004B3F04" w:rsidRDefault="004B3F04" w:rsidP="000659BE">
            <w:pPr>
              <w:pStyle w:val="TableText"/>
            </w:pPr>
            <w:r>
              <w:tab/>
            </w:r>
            <w:r>
              <w:tab/>
              <w:t>@typeCode</w:t>
            </w:r>
          </w:p>
        </w:tc>
        <w:tc>
          <w:tcPr>
            <w:tcW w:w="720" w:type="dxa"/>
          </w:tcPr>
          <w:p w14:paraId="727ADF09" w14:textId="77777777" w:rsidR="004B3F04" w:rsidRDefault="004B3F04" w:rsidP="000659BE">
            <w:pPr>
              <w:pStyle w:val="TableText"/>
            </w:pPr>
            <w:r>
              <w:t>1..1</w:t>
            </w:r>
          </w:p>
        </w:tc>
        <w:tc>
          <w:tcPr>
            <w:tcW w:w="1152" w:type="dxa"/>
          </w:tcPr>
          <w:p w14:paraId="6ECB3E46" w14:textId="77777777" w:rsidR="004B3F04" w:rsidRDefault="004B3F04" w:rsidP="000659BE">
            <w:pPr>
              <w:pStyle w:val="TableText"/>
            </w:pPr>
            <w:r>
              <w:t>SHALL</w:t>
            </w:r>
          </w:p>
        </w:tc>
        <w:tc>
          <w:tcPr>
            <w:tcW w:w="864" w:type="dxa"/>
          </w:tcPr>
          <w:p w14:paraId="0620F3C0" w14:textId="77777777" w:rsidR="004B3F04" w:rsidRDefault="004B3F04" w:rsidP="000659BE">
            <w:pPr>
              <w:pStyle w:val="TableText"/>
            </w:pPr>
          </w:p>
        </w:tc>
        <w:tc>
          <w:tcPr>
            <w:tcW w:w="1104" w:type="dxa"/>
          </w:tcPr>
          <w:p w14:paraId="3933CB04" w14:textId="77777777" w:rsidR="004B3F04" w:rsidRDefault="006C736C" w:rsidP="000659BE">
            <w:pPr>
              <w:pStyle w:val="TableText"/>
            </w:pPr>
            <w:hyperlink w:anchor="C_4499-34738">
              <w:r w:rsidR="004B3F04">
                <w:rPr>
                  <w:rStyle w:val="HyperlinkText9pt"/>
                </w:rPr>
                <w:t>4499-34738</w:t>
              </w:r>
            </w:hyperlink>
          </w:p>
        </w:tc>
        <w:tc>
          <w:tcPr>
            <w:tcW w:w="2975" w:type="dxa"/>
          </w:tcPr>
          <w:p w14:paraId="1300301F" w14:textId="77777777" w:rsidR="004B3F04" w:rsidRDefault="004B3F04" w:rsidP="000659BE">
            <w:pPr>
              <w:pStyle w:val="TableText"/>
            </w:pPr>
            <w:r>
              <w:t>urn:oid:2.16.840.1.113883.5.90 (HL7ParticipationType) = AUT</w:t>
            </w:r>
          </w:p>
        </w:tc>
      </w:tr>
      <w:tr w:rsidR="004B3F04" w14:paraId="4F05AFC0" w14:textId="77777777" w:rsidTr="000659BE">
        <w:trPr>
          <w:jc w:val="center"/>
        </w:trPr>
        <w:tc>
          <w:tcPr>
            <w:tcW w:w="3345" w:type="dxa"/>
          </w:tcPr>
          <w:p w14:paraId="651869EE" w14:textId="77777777" w:rsidR="004B3F04" w:rsidRDefault="004B3F04" w:rsidP="000659BE">
            <w:pPr>
              <w:pStyle w:val="TableText"/>
            </w:pPr>
            <w:r>
              <w:tab/>
            </w:r>
            <w:r>
              <w:tab/>
              <w:t>time</w:t>
            </w:r>
          </w:p>
        </w:tc>
        <w:tc>
          <w:tcPr>
            <w:tcW w:w="720" w:type="dxa"/>
          </w:tcPr>
          <w:p w14:paraId="74A4B92F" w14:textId="77777777" w:rsidR="004B3F04" w:rsidRDefault="004B3F04" w:rsidP="000659BE">
            <w:pPr>
              <w:pStyle w:val="TableText"/>
            </w:pPr>
            <w:r>
              <w:t>1..1</w:t>
            </w:r>
          </w:p>
        </w:tc>
        <w:tc>
          <w:tcPr>
            <w:tcW w:w="1152" w:type="dxa"/>
          </w:tcPr>
          <w:p w14:paraId="6E61253A" w14:textId="77777777" w:rsidR="004B3F04" w:rsidRDefault="004B3F04" w:rsidP="000659BE">
            <w:pPr>
              <w:pStyle w:val="TableText"/>
            </w:pPr>
            <w:r>
              <w:t>SHALL</w:t>
            </w:r>
          </w:p>
        </w:tc>
        <w:tc>
          <w:tcPr>
            <w:tcW w:w="864" w:type="dxa"/>
          </w:tcPr>
          <w:p w14:paraId="1FDE044E" w14:textId="77777777" w:rsidR="004B3F04" w:rsidRDefault="004B3F04" w:rsidP="000659BE">
            <w:pPr>
              <w:pStyle w:val="TableText"/>
            </w:pPr>
          </w:p>
        </w:tc>
        <w:tc>
          <w:tcPr>
            <w:tcW w:w="1104" w:type="dxa"/>
          </w:tcPr>
          <w:p w14:paraId="2357DCE9" w14:textId="77777777" w:rsidR="004B3F04" w:rsidRDefault="006C736C" w:rsidP="000659BE">
            <w:pPr>
              <w:pStyle w:val="TableText"/>
            </w:pPr>
            <w:hyperlink w:anchor="C_4499-34736">
              <w:r w:rsidR="004B3F04">
                <w:rPr>
                  <w:rStyle w:val="HyperlinkText9pt"/>
                </w:rPr>
                <w:t>4499-34736</w:t>
              </w:r>
            </w:hyperlink>
          </w:p>
        </w:tc>
        <w:tc>
          <w:tcPr>
            <w:tcW w:w="2975" w:type="dxa"/>
          </w:tcPr>
          <w:p w14:paraId="7CC28F70" w14:textId="77777777" w:rsidR="004B3F04" w:rsidRDefault="004B3F04" w:rsidP="000659BE">
            <w:pPr>
              <w:pStyle w:val="TableText"/>
            </w:pPr>
          </w:p>
        </w:tc>
      </w:tr>
      <w:tr w:rsidR="004B3F04" w14:paraId="0ED995ED" w14:textId="77777777" w:rsidTr="000659BE">
        <w:trPr>
          <w:jc w:val="center"/>
        </w:trPr>
        <w:tc>
          <w:tcPr>
            <w:tcW w:w="3345" w:type="dxa"/>
          </w:tcPr>
          <w:p w14:paraId="28344087" w14:textId="77777777" w:rsidR="004B3F04" w:rsidRDefault="004B3F04" w:rsidP="000659BE">
            <w:pPr>
              <w:pStyle w:val="TableText"/>
            </w:pPr>
            <w:r>
              <w:tab/>
            </w:r>
            <w:r>
              <w:tab/>
            </w:r>
            <w:r>
              <w:tab/>
              <w:t>low</w:t>
            </w:r>
          </w:p>
        </w:tc>
        <w:tc>
          <w:tcPr>
            <w:tcW w:w="720" w:type="dxa"/>
          </w:tcPr>
          <w:p w14:paraId="779C4478" w14:textId="77777777" w:rsidR="004B3F04" w:rsidRDefault="004B3F04" w:rsidP="000659BE">
            <w:pPr>
              <w:pStyle w:val="TableText"/>
            </w:pPr>
            <w:r>
              <w:t>1..1</w:t>
            </w:r>
          </w:p>
        </w:tc>
        <w:tc>
          <w:tcPr>
            <w:tcW w:w="1152" w:type="dxa"/>
          </w:tcPr>
          <w:p w14:paraId="40FBB019" w14:textId="77777777" w:rsidR="004B3F04" w:rsidRDefault="004B3F04" w:rsidP="000659BE">
            <w:pPr>
              <w:pStyle w:val="TableText"/>
            </w:pPr>
            <w:r>
              <w:t>SHALL</w:t>
            </w:r>
          </w:p>
        </w:tc>
        <w:tc>
          <w:tcPr>
            <w:tcW w:w="864" w:type="dxa"/>
          </w:tcPr>
          <w:p w14:paraId="129F7658" w14:textId="77777777" w:rsidR="004B3F04" w:rsidRDefault="004B3F04" w:rsidP="000659BE">
            <w:pPr>
              <w:pStyle w:val="TableText"/>
            </w:pPr>
          </w:p>
        </w:tc>
        <w:tc>
          <w:tcPr>
            <w:tcW w:w="1104" w:type="dxa"/>
          </w:tcPr>
          <w:p w14:paraId="0A8BB77C" w14:textId="77777777" w:rsidR="004B3F04" w:rsidRDefault="006C736C" w:rsidP="000659BE">
            <w:pPr>
              <w:pStyle w:val="TableText"/>
            </w:pPr>
            <w:hyperlink w:anchor="C_4499-34739">
              <w:r w:rsidR="004B3F04">
                <w:rPr>
                  <w:rStyle w:val="HyperlinkText9pt"/>
                </w:rPr>
                <w:t>4499-34739</w:t>
              </w:r>
            </w:hyperlink>
          </w:p>
        </w:tc>
        <w:tc>
          <w:tcPr>
            <w:tcW w:w="2975" w:type="dxa"/>
          </w:tcPr>
          <w:p w14:paraId="2D0AB54A" w14:textId="77777777" w:rsidR="004B3F04" w:rsidRDefault="004B3F04" w:rsidP="000659BE">
            <w:pPr>
              <w:pStyle w:val="TableText"/>
            </w:pPr>
          </w:p>
        </w:tc>
      </w:tr>
      <w:tr w:rsidR="004B3F04" w14:paraId="756C3E1B" w14:textId="77777777" w:rsidTr="000659BE">
        <w:trPr>
          <w:jc w:val="center"/>
        </w:trPr>
        <w:tc>
          <w:tcPr>
            <w:tcW w:w="3345" w:type="dxa"/>
          </w:tcPr>
          <w:p w14:paraId="4C5967DC" w14:textId="77777777" w:rsidR="004B3F04" w:rsidRDefault="004B3F04" w:rsidP="000659BE">
            <w:pPr>
              <w:pStyle w:val="TableText"/>
            </w:pPr>
            <w:r>
              <w:tab/>
            </w:r>
            <w:r>
              <w:tab/>
              <w:t>role</w:t>
            </w:r>
          </w:p>
        </w:tc>
        <w:tc>
          <w:tcPr>
            <w:tcW w:w="720" w:type="dxa"/>
          </w:tcPr>
          <w:p w14:paraId="1CF236B2" w14:textId="77777777" w:rsidR="004B3F04" w:rsidRDefault="004B3F04" w:rsidP="000659BE">
            <w:pPr>
              <w:pStyle w:val="TableText"/>
            </w:pPr>
            <w:r>
              <w:t>1..1</w:t>
            </w:r>
          </w:p>
        </w:tc>
        <w:tc>
          <w:tcPr>
            <w:tcW w:w="1152" w:type="dxa"/>
          </w:tcPr>
          <w:p w14:paraId="132900FD" w14:textId="77777777" w:rsidR="004B3F04" w:rsidRDefault="004B3F04" w:rsidP="000659BE">
            <w:pPr>
              <w:pStyle w:val="TableText"/>
            </w:pPr>
            <w:r>
              <w:t>SHALL</w:t>
            </w:r>
          </w:p>
        </w:tc>
        <w:tc>
          <w:tcPr>
            <w:tcW w:w="864" w:type="dxa"/>
          </w:tcPr>
          <w:p w14:paraId="2717B7D6" w14:textId="77777777" w:rsidR="004B3F04" w:rsidRDefault="004B3F04" w:rsidP="000659BE">
            <w:pPr>
              <w:pStyle w:val="TableText"/>
            </w:pPr>
          </w:p>
        </w:tc>
        <w:tc>
          <w:tcPr>
            <w:tcW w:w="1104" w:type="dxa"/>
          </w:tcPr>
          <w:p w14:paraId="53F462FC" w14:textId="77777777" w:rsidR="004B3F04" w:rsidRDefault="006C736C" w:rsidP="000659BE">
            <w:pPr>
              <w:pStyle w:val="TableText"/>
            </w:pPr>
            <w:hyperlink w:anchor="C_4499-34737">
              <w:r w:rsidR="004B3F04">
                <w:rPr>
                  <w:rStyle w:val="HyperlinkText9pt"/>
                </w:rPr>
                <w:t>4499-34737</w:t>
              </w:r>
            </w:hyperlink>
          </w:p>
        </w:tc>
        <w:tc>
          <w:tcPr>
            <w:tcW w:w="2975" w:type="dxa"/>
          </w:tcPr>
          <w:p w14:paraId="61863A02" w14:textId="77777777" w:rsidR="004B3F04" w:rsidRDefault="004B3F04" w:rsidP="000659BE">
            <w:pPr>
              <w:pStyle w:val="TableText"/>
            </w:pPr>
          </w:p>
        </w:tc>
      </w:tr>
      <w:tr w:rsidR="004B3F04" w14:paraId="154D8C9D" w14:textId="77777777" w:rsidTr="000659BE">
        <w:trPr>
          <w:jc w:val="center"/>
        </w:trPr>
        <w:tc>
          <w:tcPr>
            <w:tcW w:w="3345" w:type="dxa"/>
          </w:tcPr>
          <w:p w14:paraId="54979AC7" w14:textId="77777777" w:rsidR="004B3F04" w:rsidRDefault="004B3F04" w:rsidP="000659BE">
            <w:pPr>
              <w:pStyle w:val="TableText"/>
            </w:pPr>
            <w:r>
              <w:tab/>
            </w:r>
            <w:r>
              <w:tab/>
            </w:r>
            <w:r>
              <w:tab/>
              <w:t>@classCode</w:t>
            </w:r>
          </w:p>
        </w:tc>
        <w:tc>
          <w:tcPr>
            <w:tcW w:w="720" w:type="dxa"/>
          </w:tcPr>
          <w:p w14:paraId="57199FA1" w14:textId="77777777" w:rsidR="004B3F04" w:rsidRDefault="004B3F04" w:rsidP="000659BE">
            <w:pPr>
              <w:pStyle w:val="TableText"/>
            </w:pPr>
            <w:r>
              <w:t>1..1</w:t>
            </w:r>
          </w:p>
        </w:tc>
        <w:tc>
          <w:tcPr>
            <w:tcW w:w="1152" w:type="dxa"/>
          </w:tcPr>
          <w:p w14:paraId="0D0DCD71" w14:textId="77777777" w:rsidR="004B3F04" w:rsidRDefault="004B3F04" w:rsidP="000659BE">
            <w:pPr>
              <w:pStyle w:val="TableText"/>
            </w:pPr>
            <w:r>
              <w:t>SHALL</w:t>
            </w:r>
          </w:p>
        </w:tc>
        <w:tc>
          <w:tcPr>
            <w:tcW w:w="864" w:type="dxa"/>
          </w:tcPr>
          <w:p w14:paraId="658F1561" w14:textId="77777777" w:rsidR="004B3F04" w:rsidRDefault="004B3F04" w:rsidP="000659BE">
            <w:pPr>
              <w:pStyle w:val="TableText"/>
            </w:pPr>
          </w:p>
        </w:tc>
        <w:tc>
          <w:tcPr>
            <w:tcW w:w="1104" w:type="dxa"/>
          </w:tcPr>
          <w:p w14:paraId="3D342652" w14:textId="77777777" w:rsidR="004B3F04" w:rsidRDefault="006C736C" w:rsidP="000659BE">
            <w:pPr>
              <w:pStyle w:val="TableText"/>
            </w:pPr>
            <w:hyperlink w:anchor="C_4499-34741">
              <w:r w:rsidR="004B3F04">
                <w:rPr>
                  <w:rStyle w:val="HyperlinkText9pt"/>
                </w:rPr>
                <w:t>4499-34741</w:t>
              </w:r>
            </w:hyperlink>
          </w:p>
        </w:tc>
        <w:tc>
          <w:tcPr>
            <w:tcW w:w="2975" w:type="dxa"/>
          </w:tcPr>
          <w:p w14:paraId="14AEE9D7" w14:textId="77777777" w:rsidR="004B3F04" w:rsidRDefault="004B3F04" w:rsidP="000659BE">
            <w:pPr>
              <w:pStyle w:val="TableText"/>
            </w:pPr>
            <w:r>
              <w:t>ROL</w:t>
            </w:r>
          </w:p>
        </w:tc>
      </w:tr>
      <w:tr w:rsidR="004B3F04" w14:paraId="262C37B5" w14:textId="77777777" w:rsidTr="000659BE">
        <w:trPr>
          <w:jc w:val="center"/>
        </w:trPr>
        <w:tc>
          <w:tcPr>
            <w:tcW w:w="3345" w:type="dxa"/>
          </w:tcPr>
          <w:p w14:paraId="5B181CA7" w14:textId="77777777" w:rsidR="004B3F04" w:rsidRDefault="004B3F04" w:rsidP="000659BE">
            <w:pPr>
              <w:pStyle w:val="TableText"/>
            </w:pPr>
            <w:r>
              <w:tab/>
            </w:r>
            <w:r>
              <w:tab/>
            </w:r>
            <w:r>
              <w:tab/>
              <w:t>id</w:t>
            </w:r>
          </w:p>
        </w:tc>
        <w:tc>
          <w:tcPr>
            <w:tcW w:w="720" w:type="dxa"/>
          </w:tcPr>
          <w:p w14:paraId="471026A8" w14:textId="77777777" w:rsidR="004B3F04" w:rsidRDefault="004B3F04" w:rsidP="000659BE">
            <w:pPr>
              <w:pStyle w:val="TableText"/>
            </w:pPr>
            <w:r>
              <w:t>0..1</w:t>
            </w:r>
          </w:p>
        </w:tc>
        <w:tc>
          <w:tcPr>
            <w:tcW w:w="1152" w:type="dxa"/>
          </w:tcPr>
          <w:p w14:paraId="51A7DBC3" w14:textId="77777777" w:rsidR="004B3F04" w:rsidRDefault="004B3F04" w:rsidP="000659BE">
            <w:pPr>
              <w:pStyle w:val="TableText"/>
            </w:pPr>
            <w:r>
              <w:t>MAY</w:t>
            </w:r>
          </w:p>
        </w:tc>
        <w:tc>
          <w:tcPr>
            <w:tcW w:w="864" w:type="dxa"/>
          </w:tcPr>
          <w:p w14:paraId="2FA6B4C9" w14:textId="77777777" w:rsidR="004B3F04" w:rsidRDefault="004B3F04" w:rsidP="000659BE">
            <w:pPr>
              <w:pStyle w:val="TableText"/>
            </w:pPr>
          </w:p>
        </w:tc>
        <w:tc>
          <w:tcPr>
            <w:tcW w:w="1104" w:type="dxa"/>
          </w:tcPr>
          <w:p w14:paraId="297260E8" w14:textId="77777777" w:rsidR="004B3F04" w:rsidRDefault="006C736C" w:rsidP="000659BE">
            <w:pPr>
              <w:pStyle w:val="TableText"/>
            </w:pPr>
            <w:hyperlink w:anchor="C_4499-34740">
              <w:r w:rsidR="004B3F04">
                <w:rPr>
                  <w:rStyle w:val="HyperlinkText9pt"/>
                </w:rPr>
                <w:t>4499-34740</w:t>
              </w:r>
            </w:hyperlink>
          </w:p>
        </w:tc>
        <w:tc>
          <w:tcPr>
            <w:tcW w:w="2975" w:type="dxa"/>
          </w:tcPr>
          <w:p w14:paraId="23FC6E9D" w14:textId="77777777" w:rsidR="004B3F04" w:rsidRDefault="004B3F04" w:rsidP="000659BE">
            <w:pPr>
              <w:pStyle w:val="TableText"/>
            </w:pPr>
          </w:p>
        </w:tc>
      </w:tr>
      <w:tr w:rsidR="004B3F04" w14:paraId="6F2FD7A8" w14:textId="77777777" w:rsidTr="000659BE">
        <w:trPr>
          <w:jc w:val="center"/>
        </w:trPr>
        <w:tc>
          <w:tcPr>
            <w:tcW w:w="3345" w:type="dxa"/>
          </w:tcPr>
          <w:p w14:paraId="0961D6DA" w14:textId="77777777" w:rsidR="004B3F04" w:rsidRDefault="004B3F04" w:rsidP="000659BE">
            <w:pPr>
              <w:pStyle w:val="TableText"/>
            </w:pPr>
            <w:r>
              <w:tab/>
              <w:t>participation</w:t>
            </w:r>
          </w:p>
        </w:tc>
        <w:tc>
          <w:tcPr>
            <w:tcW w:w="720" w:type="dxa"/>
          </w:tcPr>
          <w:p w14:paraId="097C103D" w14:textId="77777777" w:rsidR="004B3F04" w:rsidRDefault="004B3F04" w:rsidP="000659BE">
            <w:pPr>
              <w:pStyle w:val="TableText"/>
            </w:pPr>
            <w:r>
              <w:t>0..*</w:t>
            </w:r>
          </w:p>
        </w:tc>
        <w:tc>
          <w:tcPr>
            <w:tcW w:w="1152" w:type="dxa"/>
          </w:tcPr>
          <w:p w14:paraId="7787999F" w14:textId="77777777" w:rsidR="004B3F04" w:rsidRDefault="004B3F04" w:rsidP="000659BE">
            <w:pPr>
              <w:pStyle w:val="TableText"/>
            </w:pPr>
            <w:r>
              <w:t>MAY</w:t>
            </w:r>
          </w:p>
        </w:tc>
        <w:tc>
          <w:tcPr>
            <w:tcW w:w="864" w:type="dxa"/>
          </w:tcPr>
          <w:p w14:paraId="281D6213" w14:textId="77777777" w:rsidR="004B3F04" w:rsidRDefault="004B3F04" w:rsidP="000659BE">
            <w:pPr>
              <w:pStyle w:val="TableText"/>
            </w:pPr>
          </w:p>
        </w:tc>
        <w:tc>
          <w:tcPr>
            <w:tcW w:w="1104" w:type="dxa"/>
          </w:tcPr>
          <w:p w14:paraId="0A482961" w14:textId="77777777" w:rsidR="004B3F04" w:rsidRDefault="006C736C" w:rsidP="000659BE">
            <w:pPr>
              <w:pStyle w:val="TableText"/>
            </w:pPr>
            <w:hyperlink w:anchor="C_4499-34997">
              <w:r w:rsidR="004B3F04">
                <w:rPr>
                  <w:rStyle w:val="HyperlinkText9pt"/>
                </w:rPr>
                <w:t>4499-34997</w:t>
              </w:r>
            </w:hyperlink>
          </w:p>
        </w:tc>
        <w:tc>
          <w:tcPr>
            <w:tcW w:w="2975" w:type="dxa"/>
          </w:tcPr>
          <w:p w14:paraId="0D6823BE" w14:textId="77777777" w:rsidR="004B3F04" w:rsidRDefault="004B3F04" w:rsidP="000659BE">
            <w:pPr>
              <w:pStyle w:val="TableText"/>
            </w:pPr>
          </w:p>
        </w:tc>
      </w:tr>
      <w:tr w:rsidR="004B3F04" w14:paraId="2C659D0F" w14:textId="77777777" w:rsidTr="000659BE">
        <w:trPr>
          <w:jc w:val="center"/>
        </w:trPr>
        <w:tc>
          <w:tcPr>
            <w:tcW w:w="3345" w:type="dxa"/>
          </w:tcPr>
          <w:p w14:paraId="19714B9C" w14:textId="77777777" w:rsidR="004B3F04" w:rsidRDefault="004B3F04" w:rsidP="000659BE">
            <w:pPr>
              <w:pStyle w:val="TableText"/>
            </w:pPr>
            <w:r>
              <w:tab/>
            </w:r>
            <w:r>
              <w:tab/>
              <w:t>@typeCode</w:t>
            </w:r>
          </w:p>
        </w:tc>
        <w:tc>
          <w:tcPr>
            <w:tcW w:w="720" w:type="dxa"/>
          </w:tcPr>
          <w:p w14:paraId="2A6E51A7" w14:textId="77777777" w:rsidR="004B3F04" w:rsidRDefault="004B3F04" w:rsidP="000659BE">
            <w:pPr>
              <w:pStyle w:val="TableText"/>
            </w:pPr>
            <w:r>
              <w:t>1..1</w:t>
            </w:r>
          </w:p>
        </w:tc>
        <w:tc>
          <w:tcPr>
            <w:tcW w:w="1152" w:type="dxa"/>
          </w:tcPr>
          <w:p w14:paraId="653F2D10" w14:textId="77777777" w:rsidR="004B3F04" w:rsidRDefault="004B3F04" w:rsidP="000659BE">
            <w:pPr>
              <w:pStyle w:val="TableText"/>
            </w:pPr>
            <w:r>
              <w:t>SHALL</w:t>
            </w:r>
          </w:p>
        </w:tc>
        <w:tc>
          <w:tcPr>
            <w:tcW w:w="864" w:type="dxa"/>
          </w:tcPr>
          <w:p w14:paraId="43B09DE6" w14:textId="77777777" w:rsidR="004B3F04" w:rsidRDefault="004B3F04" w:rsidP="000659BE">
            <w:pPr>
              <w:pStyle w:val="TableText"/>
            </w:pPr>
          </w:p>
        </w:tc>
        <w:tc>
          <w:tcPr>
            <w:tcW w:w="1104" w:type="dxa"/>
          </w:tcPr>
          <w:p w14:paraId="69A64749" w14:textId="77777777" w:rsidR="004B3F04" w:rsidRDefault="006C736C" w:rsidP="000659BE">
            <w:pPr>
              <w:pStyle w:val="TableText"/>
            </w:pPr>
            <w:hyperlink w:anchor="C_4499-35003">
              <w:r w:rsidR="004B3F04">
                <w:rPr>
                  <w:rStyle w:val="HyperlinkText9pt"/>
                </w:rPr>
                <w:t>4499-35003</w:t>
              </w:r>
            </w:hyperlink>
          </w:p>
        </w:tc>
        <w:tc>
          <w:tcPr>
            <w:tcW w:w="2975" w:type="dxa"/>
          </w:tcPr>
          <w:p w14:paraId="2B09A758" w14:textId="77777777" w:rsidR="004B3F04" w:rsidRDefault="004B3F04" w:rsidP="000659BE">
            <w:pPr>
              <w:pStyle w:val="TableText"/>
            </w:pPr>
            <w:r>
              <w:t>urn:oid:2.16.840.1.113883.5.90 (HL7ParticipationType) = PART</w:t>
            </w:r>
          </w:p>
        </w:tc>
      </w:tr>
      <w:tr w:rsidR="004B3F04" w14:paraId="7D2DA2B4" w14:textId="77777777" w:rsidTr="000659BE">
        <w:trPr>
          <w:jc w:val="center"/>
        </w:trPr>
        <w:tc>
          <w:tcPr>
            <w:tcW w:w="3345" w:type="dxa"/>
          </w:tcPr>
          <w:p w14:paraId="514703DE" w14:textId="77777777" w:rsidR="004B3F04" w:rsidRDefault="004B3F04" w:rsidP="000659BE">
            <w:pPr>
              <w:pStyle w:val="TableText"/>
            </w:pPr>
            <w:r>
              <w:tab/>
            </w:r>
            <w:r>
              <w:tab/>
              <w:t>role</w:t>
            </w:r>
          </w:p>
        </w:tc>
        <w:tc>
          <w:tcPr>
            <w:tcW w:w="720" w:type="dxa"/>
          </w:tcPr>
          <w:p w14:paraId="2C6C3710" w14:textId="77777777" w:rsidR="004B3F04" w:rsidRDefault="004B3F04" w:rsidP="000659BE">
            <w:pPr>
              <w:pStyle w:val="TableText"/>
            </w:pPr>
            <w:r>
              <w:t>1..1</w:t>
            </w:r>
          </w:p>
        </w:tc>
        <w:tc>
          <w:tcPr>
            <w:tcW w:w="1152" w:type="dxa"/>
          </w:tcPr>
          <w:p w14:paraId="4E892B5E" w14:textId="77777777" w:rsidR="004B3F04" w:rsidRDefault="004B3F04" w:rsidP="000659BE">
            <w:pPr>
              <w:pStyle w:val="TableText"/>
            </w:pPr>
            <w:r>
              <w:t>SHALL</w:t>
            </w:r>
          </w:p>
        </w:tc>
        <w:tc>
          <w:tcPr>
            <w:tcW w:w="864" w:type="dxa"/>
          </w:tcPr>
          <w:p w14:paraId="7F5184B8" w14:textId="77777777" w:rsidR="004B3F04" w:rsidRDefault="004B3F04" w:rsidP="000659BE">
            <w:pPr>
              <w:pStyle w:val="TableText"/>
            </w:pPr>
          </w:p>
        </w:tc>
        <w:tc>
          <w:tcPr>
            <w:tcW w:w="1104" w:type="dxa"/>
          </w:tcPr>
          <w:p w14:paraId="755D834C" w14:textId="77777777" w:rsidR="004B3F04" w:rsidRDefault="006C736C" w:rsidP="000659BE">
            <w:pPr>
              <w:pStyle w:val="TableText"/>
            </w:pPr>
            <w:hyperlink w:anchor="C_4499-36037">
              <w:r w:rsidR="004B3F04">
                <w:rPr>
                  <w:rStyle w:val="HyperlinkText9pt"/>
                </w:rPr>
                <w:t>4499-36037</w:t>
              </w:r>
            </w:hyperlink>
          </w:p>
        </w:tc>
        <w:tc>
          <w:tcPr>
            <w:tcW w:w="2975" w:type="dxa"/>
          </w:tcPr>
          <w:p w14:paraId="1F82EF93"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417261" w14:textId="77777777" w:rsidTr="000659BE">
        <w:trPr>
          <w:jc w:val="center"/>
        </w:trPr>
        <w:tc>
          <w:tcPr>
            <w:tcW w:w="3345" w:type="dxa"/>
          </w:tcPr>
          <w:p w14:paraId="5AC7DE75" w14:textId="77777777" w:rsidR="004B3F04" w:rsidRDefault="004B3F04" w:rsidP="000659BE">
            <w:pPr>
              <w:pStyle w:val="TableText"/>
            </w:pPr>
            <w:r>
              <w:tab/>
              <w:t>participation</w:t>
            </w:r>
          </w:p>
        </w:tc>
        <w:tc>
          <w:tcPr>
            <w:tcW w:w="720" w:type="dxa"/>
          </w:tcPr>
          <w:p w14:paraId="40AE0D23" w14:textId="77777777" w:rsidR="004B3F04" w:rsidRDefault="004B3F04" w:rsidP="000659BE">
            <w:pPr>
              <w:pStyle w:val="TableText"/>
            </w:pPr>
            <w:r>
              <w:t>0..*</w:t>
            </w:r>
          </w:p>
        </w:tc>
        <w:tc>
          <w:tcPr>
            <w:tcW w:w="1152" w:type="dxa"/>
          </w:tcPr>
          <w:p w14:paraId="703AE15C" w14:textId="77777777" w:rsidR="004B3F04" w:rsidRDefault="004B3F04" w:rsidP="000659BE">
            <w:pPr>
              <w:pStyle w:val="TableText"/>
            </w:pPr>
            <w:r>
              <w:t>MAY</w:t>
            </w:r>
          </w:p>
        </w:tc>
        <w:tc>
          <w:tcPr>
            <w:tcW w:w="864" w:type="dxa"/>
          </w:tcPr>
          <w:p w14:paraId="1DE48AF9" w14:textId="77777777" w:rsidR="004B3F04" w:rsidRDefault="004B3F04" w:rsidP="000659BE">
            <w:pPr>
              <w:pStyle w:val="TableText"/>
            </w:pPr>
          </w:p>
        </w:tc>
        <w:tc>
          <w:tcPr>
            <w:tcW w:w="1104" w:type="dxa"/>
          </w:tcPr>
          <w:p w14:paraId="63B4325E" w14:textId="77777777" w:rsidR="004B3F04" w:rsidRDefault="006C736C" w:rsidP="000659BE">
            <w:pPr>
              <w:pStyle w:val="TableText"/>
            </w:pPr>
            <w:hyperlink w:anchor="C_4499-35001">
              <w:r w:rsidR="004B3F04">
                <w:rPr>
                  <w:rStyle w:val="HyperlinkText9pt"/>
                </w:rPr>
                <w:t>4499-35001</w:t>
              </w:r>
            </w:hyperlink>
          </w:p>
        </w:tc>
        <w:tc>
          <w:tcPr>
            <w:tcW w:w="2975" w:type="dxa"/>
          </w:tcPr>
          <w:p w14:paraId="12FD3E08" w14:textId="77777777" w:rsidR="004B3F04" w:rsidRDefault="004B3F04" w:rsidP="000659BE">
            <w:pPr>
              <w:pStyle w:val="TableText"/>
            </w:pPr>
          </w:p>
        </w:tc>
      </w:tr>
      <w:tr w:rsidR="004B3F04" w14:paraId="5FA6594B" w14:textId="77777777" w:rsidTr="000659BE">
        <w:trPr>
          <w:jc w:val="center"/>
        </w:trPr>
        <w:tc>
          <w:tcPr>
            <w:tcW w:w="3345" w:type="dxa"/>
          </w:tcPr>
          <w:p w14:paraId="21CDB2EE" w14:textId="77777777" w:rsidR="004B3F04" w:rsidRDefault="004B3F04" w:rsidP="000659BE">
            <w:pPr>
              <w:pStyle w:val="TableText"/>
            </w:pPr>
            <w:r>
              <w:tab/>
            </w:r>
            <w:r>
              <w:tab/>
              <w:t>@typeCode</w:t>
            </w:r>
          </w:p>
        </w:tc>
        <w:tc>
          <w:tcPr>
            <w:tcW w:w="720" w:type="dxa"/>
          </w:tcPr>
          <w:p w14:paraId="6B561712" w14:textId="77777777" w:rsidR="004B3F04" w:rsidRDefault="004B3F04" w:rsidP="000659BE">
            <w:pPr>
              <w:pStyle w:val="TableText"/>
            </w:pPr>
            <w:r>
              <w:t>1..1</w:t>
            </w:r>
          </w:p>
        </w:tc>
        <w:tc>
          <w:tcPr>
            <w:tcW w:w="1152" w:type="dxa"/>
          </w:tcPr>
          <w:p w14:paraId="60BFF9BC" w14:textId="77777777" w:rsidR="004B3F04" w:rsidRDefault="004B3F04" w:rsidP="000659BE">
            <w:pPr>
              <w:pStyle w:val="TableText"/>
            </w:pPr>
            <w:r>
              <w:t>SHALL</w:t>
            </w:r>
          </w:p>
        </w:tc>
        <w:tc>
          <w:tcPr>
            <w:tcW w:w="864" w:type="dxa"/>
          </w:tcPr>
          <w:p w14:paraId="3FDC863A" w14:textId="77777777" w:rsidR="004B3F04" w:rsidRDefault="004B3F04" w:rsidP="000659BE">
            <w:pPr>
              <w:pStyle w:val="TableText"/>
            </w:pPr>
          </w:p>
        </w:tc>
        <w:tc>
          <w:tcPr>
            <w:tcW w:w="1104" w:type="dxa"/>
          </w:tcPr>
          <w:p w14:paraId="0A162C40" w14:textId="77777777" w:rsidR="004B3F04" w:rsidRDefault="006C736C" w:rsidP="000659BE">
            <w:pPr>
              <w:pStyle w:val="TableText"/>
            </w:pPr>
            <w:hyperlink w:anchor="C_4499-35005">
              <w:r w:rsidR="004B3F04">
                <w:rPr>
                  <w:rStyle w:val="HyperlinkText9pt"/>
                </w:rPr>
                <w:t>4499-35005</w:t>
              </w:r>
            </w:hyperlink>
          </w:p>
        </w:tc>
        <w:tc>
          <w:tcPr>
            <w:tcW w:w="2975" w:type="dxa"/>
          </w:tcPr>
          <w:p w14:paraId="0FAC4A2D" w14:textId="77777777" w:rsidR="004B3F04" w:rsidRDefault="004B3F04" w:rsidP="000659BE">
            <w:pPr>
              <w:pStyle w:val="TableText"/>
            </w:pPr>
            <w:r>
              <w:t>urn:oid:2.16.840.1.113883.5.90 (HL7ParticipationType) = PART</w:t>
            </w:r>
          </w:p>
        </w:tc>
      </w:tr>
      <w:tr w:rsidR="004B3F04" w14:paraId="226B7A1A" w14:textId="77777777" w:rsidTr="000659BE">
        <w:trPr>
          <w:jc w:val="center"/>
        </w:trPr>
        <w:tc>
          <w:tcPr>
            <w:tcW w:w="3345" w:type="dxa"/>
          </w:tcPr>
          <w:p w14:paraId="0BBC6DE3" w14:textId="77777777" w:rsidR="004B3F04" w:rsidRDefault="004B3F04" w:rsidP="000659BE">
            <w:pPr>
              <w:pStyle w:val="TableText"/>
            </w:pPr>
            <w:r>
              <w:tab/>
            </w:r>
            <w:r>
              <w:tab/>
              <w:t>role</w:t>
            </w:r>
          </w:p>
        </w:tc>
        <w:tc>
          <w:tcPr>
            <w:tcW w:w="720" w:type="dxa"/>
          </w:tcPr>
          <w:p w14:paraId="56D0568F" w14:textId="77777777" w:rsidR="004B3F04" w:rsidRDefault="004B3F04" w:rsidP="000659BE">
            <w:pPr>
              <w:pStyle w:val="TableText"/>
            </w:pPr>
            <w:r>
              <w:t>1..1</w:t>
            </w:r>
          </w:p>
        </w:tc>
        <w:tc>
          <w:tcPr>
            <w:tcW w:w="1152" w:type="dxa"/>
          </w:tcPr>
          <w:p w14:paraId="11959587" w14:textId="77777777" w:rsidR="004B3F04" w:rsidRDefault="004B3F04" w:rsidP="000659BE">
            <w:pPr>
              <w:pStyle w:val="TableText"/>
            </w:pPr>
            <w:r>
              <w:t>SHALL</w:t>
            </w:r>
          </w:p>
        </w:tc>
        <w:tc>
          <w:tcPr>
            <w:tcW w:w="864" w:type="dxa"/>
          </w:tcPr>
          <w:p w14:paraId="32960CE6" w14:textId="77777777" w:rsidR="004B3F04" w:rsidRDefault="004B3F04" w:rsidP="000659BE">
            <w:pPr>
              <w:pStyle w:val="TableText"/>
            </w:pPr>
          </w:p>
        </w:tc>
        <w:tc>
          <w:tcPr>
            <w:tcW w:w="1104" w:type="dxa"/>
          </w:tcPr>
          <w:p w14:paraId="41799784" w14:textId="77777777" w:rsidR="004B3F04" w:rsidRDefault="006C736C" w:rsidP="000659BE">
            <w:pPr>
              <w:pStyle w:val="TableText"/>
            </w:pPr>
            <w:hyperlink w:anchor="C_4499-36038">
              <w:r w:rsidR="004B3F04">
                <w:rPr>
                  <w:rStyle w:val="HyperlinkText9pt"/>
                </w:rPr>
                <w:t>4499-36038</w:t>
              </w:r>
            </w:hyperlink>
          </w:p>
        </w:tc>
        <w:tc>
          <w:tcPr>
            <w:tcW w:w="2975" w:type="dxa"/>
          </w:tcPr>
          <w:p w14:paraId="70B67320"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5F27C53" w14:textId="77777777" w:rsidTr="000659BE">
        <w:trPr>
          <w:jc w:val="center"/>
        </w:trPr>
        <w:tc>
          <w:tcPr>
            <w:tcW w:w="3345" w:type="dxa"/>
          </w:tcPr>
          <w:p w14:paraId="10380B71" w14:textId="77777777" w:rsidR="004B3F04" w:rsidRDefault="004B3F04" w:rsidP="000659BE">
            <w:pPr>
              <w:pStyle w:val="TableText"/>
            </w:pPr>
            <w:r>
              <w:tab/>
              <w:t>participation</w:t>
            </w:r>
          </w:p>
        </w:tc>
        <w:tc>
          <w:tcPr>
            <w:tcW w:w="720" w:type="dxa"/>
          </w:tcPr>
          <w:p w14:paraId="511BB947" w14:textId="77777777" w:rsidR="004B3F04" w:rsidRDefault="004B3F04" w:rsidP="000659BE">
            <w:pPr>
              <w:pStyle w:val="TableText"/>
            </w:pPr>
            <w:r>
              <w:t>0..*</w:t>
            </w:r>
          </w:p>
        </w:tc>
        <w:tc>
          <w:tcPr>
            <w:tcW w:w="1152" w:type="dxa"/>
          </w:tcPr>
          <w:p w14:paraId="2F9FC0B8" w14:textId="77777777" w:rsidR="004B3F04" w:rsidRDefault="004B3F04" w:rsidP="000659BE">
            <w:pPr>
              <w:pStyle w:val="TableText"/>
            </w:pPr>
            <w:r>
              <w:t>MAY</w:t>
            </w:r>
          </w:p>
        </w:tc>
        <w:tc>
          <w:tcPr>
            <w:tcW w:w="864" w:type="dxa"/>
          </w:tcPr>
          <w:p w14:paraId="1EB12A36" w14:textId="77777777" w:rsidR="004B3F04" w:rsidRDefault="004B3F04" w:rsidP="000659BE">
            <w:pPr>
              <w:pStyle w:val="TableText"/>
            </w:pPr>
          </w:p>
        </w:tc>
        <w:tc>
          <w:tcPr>
            <w:tcW w:w="1104" w:type="dxa"/>
          </w:tcPr>
          <w:p w14:paraId="0DAD2B84" w14:textId="77777777" w:rsidR="004B3F04" w:rsidRDefault="006C736C" w:rsidP="000659BE">
            <w:pPr>
              <w:pStyle w:val="TableText"/>
            </w:pPr>
            <w:hyperlink w:anchor="C_4499-35804">
              <w:r w:rsidR="004B3F04">
                <w:rPr>
                  <w:rStyle w:val="HyperlinkText9pt"/>
                </w:rPr>
                <w:t>4499-35804</w:t>
              </w:r>
            </w:hyperlink>
          </w:p>
        </w:tc>
        <w:tc>
          <w:tcPr>
            <w:tcW w:w="2975" w:type="dxa"/>
          </w:tcPr>
          <w:p w14:paraId="476B2EE2" w14:textId="77777777" w:rsidR="004B3F04" w:rsidRDefault="004B3F04" w:rsidP="000659BE">
            <w:pPr>
              <w:pStyle w:val="TableText"/>
            </w:pPr>
          </w:p>
        </w:tc>
      </w:tr>
      <w:tr w:rsidR="004B3F04" w14:paraId="27FC7360" w14:textId="77777777" w:rsidTr="000659BE">
        <w:trPr>
          <w:jc w:val="center"/>
        </w:trPr>
        <w:tc>
          <w:tcPr>
            <w:tcW w:w="3345" w:type="dxa"/>
          </w:tcPr>
          <w:p w14:paraId="72986F64" w14:textId="77777777" w:rsidR="004B3F04" w:rsidRDefault="004B3F04" w:rsidP="000659BE">
            <w:pPr>
              <w:pStyle w:val="TableText"/>
            </w:pPr>
            <w:r>
              <w:tab/>
            </w:r>
            <w:r>
              <w:tab/>
              <w:t>@typeCode</w:t>
            </w:r>
          </w:p>
        </w:tc>
        <w:tc>
          <w:tcPr>
            <w:tcW w:w="720" w:type="dxa"/>
          </w:tcPr>
          <w:p w14:paraId="5CF63741" w14:textId="77777777" w:rsidR="004B3F04" w:rsidRDefault="004B3F04" w:rsidP="000659BE">
            <w:pPr>
              <w:pStyle w:val="TableText"/>
            </w:pPr>
            <w:r>
              <w:t>1..1</w:t>
            </w:r>
          </w:p>
        </w:tc>
        <w:tc>
          <w:tcPr>
            <w:tcW w:w="1152" w:type="dxa"/>
          </w:tcPr>
          <w:p w14:paraId="6CB2900D" w14:textId="77777777" w:rsidR="004B3F04" w:rsidRDefault="004B3F04" w:rsidP="000659BE">
            <w:pPr>
              <w:pStyle w:val="TableText"/>
            </w:pPr>
            <w:r>
              <w:t>SHALL</w:t>
            </w:r>
          </w:p>
        </w:tc>
        <w:tc>
          <w:tcPr>
            <w:tcW w:w="864" w:type="dxa"/>
          </w:tcPr>
          <w:p w14:paraId="194D41F4" w14:textId="77777777" w:rsidR="004B3F04" w:rsidRDefault="004B3F04" w:rsidP="000659BE">
            <w:pPr>
              <w:pStyle w:val="TableText"/>
            </w:pPr>
          </w:p>
        </w:tc>
        <w:tc>
          <w:tcPr>
            <w:tcW w:w="1104" w:type="dxa"/>
          </w:tcPr>
          <w:p w14:paraId="43E7F19A" w14:textId="77777777" w:rsidR="004B3F04" w:rsidRDefault="006C736C" w:rsidP="000659BE">
            <w:pPr>
              <w:pStyle w:val="TableText"/>
            </w:pPr>
            <w:hyperlink w:anchor="C_4499-35806">
              <w:r w:rsidR="004B3F04">
                <w:rPr>
                  <w:rStyle w:val="HyperlinkText9pt"/>
                </w:rPr>
                <w:t>4499-35806</w:t>
              </w:r>
            </w:hyperlink>
          </w:p>
        </w:tc>
        <w:tc>
          <w:tcPr>
            <w:tcW w:w="2975" w:type="dxa"/>
          </w:tcPr>
          <w:p w14:paraId="342C711F" w14:textId="77777777" w:rsidR="004B3F04" w:rsidRDefault="004B3F04" w:rsidP="000659BE">
            <w:pPr>
              <w:pStyle w:val="TableText"/>
            </w:pPr>
            <w:r>
              <w:t>urn:oid:2.16.840.1.113883.5.90 (HL7ParticipationType) = PART</w:t>
            </w:r>
          </w:p>
        </w:tc>
      </w:tr>
      <w:tr w:rsidR="004B3F04" w14:paraId="05AEC8EB" w14:textId="77777777" w:rsidTr="000659BE">
        <w:trPr>
          <w:jc w:val="center"/>
        </w:trPr>
        <w:tc>
          <w:tcPr>
            <w:tcW w:w="3345" w:type="dxa"/>
          </w:tcPr>
          <w:p w14:paraId="1AE2FDCC" w14:textId="77777777" w:rsidR="004B3F04" w:rsidRDefault="004B3F04" w:rsidP="000659BE">
            <w:pPr>
              <w:pStyle w:val="TableText"/>
            </w:pPr>
            <w:r>
              <w:tab/>
            </w:r>
            <w:r>
              <w:tab/>
              <w:t>role</w:t>
            </w:r>
          </w:p>
        </w:tc>
        <w:tc>
          <w:tcPr>
            <w:tcW w:w="720" w:type="dxa"/>
          </w:tcPr>
          <w:p w14:paraId="112F3F5F" w14:textId="77777777" w:rsidR="004B3F04" w:rsidRDefault="004B3F04" w:rsidP="000659BE">
            <w:pPr>
              <w:pStyle w:val="TableText"/>
            </w:pPr>
            <w:r>
              <w:t>1..1</w:t>
            </w:r>
          </w:p>
        </w:tc>
        <w:tc>
          <w:tcPr>
            <w:tcW w:w="1152" w:type="dxa"/>
          </w:tcPr>
          <w:p w14:paraId="5C9EE532" w14:textId="77777777" w:rsidR="004B3F04" w:rsidRDefault="004B3F04" w:rsidP="000659BE">
            <w:pPr>
              <w:pStyle w:val="TableText"/>
            </w:pPr>
            <w:r>
              <w:t>SHALL</w:t>
            </w:r>
          </w:p>
        </w:tc>
        <w:tc>
          <w:tcPr>
            <w:tcW w:w="864" w:type="dxa"/>
          </w:tcPr>
          <w:p w14:paraId="56CB8628" w14:textId="77777777" w:rsidR="004B3F04" w:rsidRDefault="004B3F04" w:rsidP="000659BE">
            <w:pPr>
              <w:pStyle w:val="TableText"/>
            </w:pPr>
          </w:p>
        </w:tc>
        <w:tc>
          <w:tcPr>
            <w:tcW w:w="1104" w:type="dxa"/>
          </w:tcPr>
          <w:p w14:paraId="58E681F3" w14:textId="77777777" w:rsidR="004B3F04" w:rsidRDefault="006C736C" w:rsidP="000659BE">
            <w:pPr>
              <w:pStyle w:val="TableText"/>
            </w:pPr>
            <w:hyperlink w:anchor="C_4499-36039">
              <w:r w:rsidR="004B3F04">
                <w:rPr>
                  <w:rStyle w:val="HyperlinkText9pt"/>
                </w:rPr>
                <w:t>4499-36039</w:t>
              </w:r>
            </w:hyperlink>
          </w:p>
        </w:tc>
        <w:tc>
          <w:tcPr>
            <w:tcW w:w="2975" w:type="dxa"/>
          </w:tcPr>
          <w:p w14:paraId="1E1423D1"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233903" w14:textId="77777777" w:rsidTr="000659BE">
        <w:trPr>
          <w:jc w:val="center"/>
        </w:trPr>
        <w:tc>
          <w:tcPr>
            <w:tcW w:w="3345" w:type="dxa"/>
          </w:tcPr>
          <w:p w14:paraId="1D5E977F" w14:textId="77777777" w:rsidR="004B3F04" w:rsidRDefault="004B3F04" w:rsidP="000659BE">
            <w:pPr>
              <w:pStyle w:val="TableText"/>
            </w:pPr>
            <w:r>
              <w:tab/>
              <w:t>participation</w:t>
            </w:r>
          </w:p>
        </w:tc>
        <w:tc>
          <w:tcPr>
            <w:tcW w:w="720" w:type="dxa"/>
          </w:tcPr>
          <w:p w14:paraId="50E6987C" w14:textId="77777777" w:rsidR="004B3F04" w:rsidRDefault="004B3F04" w:rsidP="000659BE">
            <w:pPr>
              <w:pStyle w:val="TableText"/>
            </w:pPr>
            <w:r>
              <w:t>0..1</w:t>
            </w:r>
          </w:p>
        </w:tc>
        <w:tc>
          <w:tcPr>
            <w:tcW w:w="1152" w:type="dxa"/>
          </w:tcPr>
          <w:p w14:paraId="3974B379" w14:textId="77777777" w:rsidR="004B3F04" w:rsidRDefault="004B3F04" w:rsidP="000659BE">
            <w:pPr>
              <w:pStyle w:val="TableText"/>
            </w:pPr>
            <w:r>
              <w:t>MAY</w:t>
            </w:r>
          </w:p>
        </w:tc>
        <w:tc>
          <w:tcPr>
            <w:tcW w:w="864" w:type="dxa"/>
          </w:tcPr>
          <w:p w14:paraId="4D160E69" w14:textId="77777777" w:rsidR="004B3F04" w:rsidRDefault="004B3F04" w:rsidP="000659BE">
            <w:pPr>
              <w:pStyle w:val="TableText"/>
            </w:pPr>
          </w:p>
        </w:tc>
        <w:tc>
          <w:tcPr>
            <w:tcW w:w="1104" w:type="dxa"/>
          </w:tcPr>
          <w:p w14:paraId="6233A9BC" w14:textId="77777777" w:rsidR="004B3F04" w:rsidRDefault="006C736C" w:rsidP="000659BE">
            <w:pPr>
              <w:pStyle w:val="TableText"/>
            </w:pPr>
            <w:hyperlink w:anchor="C_4499-34999">
              <w:r w:rsidR="004B3F04">
                <w:rPr>
                  <w:rStyle w:val="HyperlinkText9pt"/>
                </w:rPr>
                <w:t>4499-</w:t>
              </w:r>
              <w:r w:rsidR="004B3F04">
                <w:rPr>
                  <w:rStyle w:val="HyperlinkText9pt"/>
                </w:rPr>
                <w:lastRenderedPageBreak/>
                <w:t>34999</w:t>
              </w:r>
            </w:hyperlink>
          </w:p>
        </w:tc>
        <w:tc>
          <w:tcPr>
            <w:tcW w:w="2975" w:type="dxa"/>
          </w:tcPr>
          <w:p w14:paraId="73037818" w14:textId="77777777" w:rsidR="004B3F04" w:rsidRDefault="004B3F04" w:rsidP="000659BE">
            <w:pPr>
              <w:pStyle w:val="TableText"/>
            </w:pPr>
          </w:p>
        </w:tc>
      </w:tr>
      <w:tr w:rsidR="004B3F04" w14:paraId="16EA08E5" w14:textId="77777777" w:rsidTr="000659BE">
        <w:trPr>
          <w:jc w:val="center"/>
        </w:trPr>
        <w:tc>
          <w:tcPr>
            <w:tcW w:w="3345" w:type="dxa"/>
          </w:tcPr>
          <w:p w14:paraId="4D4F1183" w14:textId="77777777" w:rsidR="004B3F04" w:rsidRDefault="004B3F04" w:rsidP="000659BE">
            <w:pPr>
              <w:pStyle w:val="TableText"/>
            </w:pPr>
            <w:r>
              <w:tab/>
            </w:r>
            <w:r>
              <w:tab/>
              <w:t>@typeCode</w:t>
            </w:r>
          </w:p>
        </w:tc>
        <w:tc>
          <w:tcPr>
            <w:tcW w:w="720" w:type="dxa"/>
          </w:tcPr>
          <w:p w14:paraId="6D5FBE3B" w14:textId="77777777" w:rsidR="004B3F04" w:rsidRDefault="004B3F04" w:rsidP="000659BE">
            <w:pPr>
              <w:pStyle w:val="TableText"/>
            </w:pPr>
            <w:r>
              <w:t>1..1</w:t>
            </w:r>
          </w:p>
        </w:tc>
        <w:tc>
          <w:tcPr>
            <w:tcW w:w="1152" w:type="dxa"/>
          </w:tcPr>
          <w:p w14:paraId="0D11D001" w14:textId="77777777" w:rsidR="004B3F04" w:rsidRDefault="004B3F04" w:rsidP="000659BE">
            <w:pPr>
              <w:pStyle w:val="TableText"/>
            </w:pPr>
            <w:r>
              <w:t>SHALL</w:t>
            </w:r>
          </w:p>
        </w:tc>
        <w:tc>
          <w:tcPr>
            <w:tcW w:w="864" w:type="dxa"/>
          </w:tcPr>
          <w:p w14:paraId="7F655F7F" w14:textId="77777777" w:rsidR="004B3F04" w:rsidRDefault="004B3F04" w:rsidP="000659BE">
            <w:pPr>
              <w:pStyle w:val="TableText"/>
            </w:pPr>
          </w:p>
        </w:tc>
        <w:tc>
          <w:tcPr>
            <w:tcW w:w="1104" w:type="dxa"/>
          </w:tcPr>
          <w:p w14:paraId="6F0D809F" w14:textId="77777777" w:rsidR="004B3F04" w:rsidRDefault="006C736C" w:rsidP="000659BE">
            <w:pPr>
              <w:pStyle w:val="TableText"/>
            </w:pPr>
            <w:hyperlink w:anchor="C_4499-35004">
              <w:r w:rsidR="004B3F04">
                <w:rPr>
                  <w:rStyle w:val="HyperlinkText9pt"/>
                </w:rPr>
                <w:t>4499-35004</w:t>
              </w:r>
            </w:hyperlink>
          </w:p>
        </w:tc>
        <w:tc>
          <w:tcPr>
            <w:tcW w:w="2975" w:type="dxa"/>
          </w:tcPr>
          <w:p w14:paraId="740C4CC5" w14:textId="77777777" w:rsidR="004B3F04" w:rsidRDefault="004B3F04" w:rsidP="000659BE">
            <w:pPr>
              <w:pStyle w:val="TableText"/>
            </w:pPr>
            <w:r>
              <w:t>urn:oid:2.16.840.1.113883.5.90 (HL7ParticipationType) = PART</w:t>
            </w:r>
          </w:p>
        </w:tc>
      </w:tr>
      <w:tr w:rsidR="004B3F04" w14:paraId="0DD13B41" w14:textId="77777777" w:rsidTr="000659BE">
        <w:trPr>
          <w:jc w:val="center"/>
        </w:trPr>
        <w:tc>
          <w:tcPr>
            <w:tcW w:w="3345" w:type="dxa"/>
          </w:tcPr>
          <w:p w14:paraId="2B63FF40" w14:textId="77777777" w:rsidR="004B3F04" w:rsidRDefault="004B3F04" w:rsidP="000659BE">
            <w:pPr>
              <w:pStyle w:val="TableText"/>
            </w:pPr>
            <w:r>
              <w:tab/>
            </w:r>
            <w:r>
              <w:tab/>
              <w:t>patient</w:t>
            </w:r>
          </w:p>
        </w:tc>
        <w:tc>
          <w:tcPr>
            <w:tcW w:w="720" w:type="dxa"/>
          </w:tcPr>
          <w:p w14:paraId="36440DB9" w14:textId="77777777" w:rsidR="004B3F04" w:rsidRDefault="004B3F04" w:rsidP="000659BE">
            <w:pPr>
              <w:pStyle w:val="TableText"/>
            </w:pPr>
            <w:r>
              <w:t>1..1</w:t>
            </w:r>
          </w:p>
        </w:tc>
        <w:tc>
          <w:tcPr>
            <w:tcW w:w="1152" w:type="dxa"/>
          </w:tcPr>
          <w:p w14:paraId="6BCF3305" w14:textId="77777777" w:rsidR="004B3F04" w:rsidRDefault="004B3F04" w:rsidP="000659BE">
            <w:pPr>
              <w:pStyle w:val="TableText"/>
            </w:pPr>
            <w:r>
              <w:t>SHALL</w:t>
            </w:r>
          </w:p>
        </w:tc>
        <w:tc>
          <w:tcPr>
            <w:tcW w:w="864" w:type="dxa"/>
          </w:tcPr>
          <w:p w14:paraId="06E5253B" w14:textId="77777777" w:rsidR="004B3F04" w:rsidRDefault="004B3F04" w:rsidP="000659BE">
            <w:pPr>
              <w:pStyle w:val="TableText"/>
            </w:pPr>
          </w:p>
        </w:tc>
        <w:tc>
          <w:tcPr>
            <w:tcW w:w="1104" w:type="dxa"/>
          </w:tcPr>
          <w:p w14:paraId="1FD1F6D1" w14:textId="77777777" w:rsidR="004B3F04" w:rsidRDefault="006C736C" w:rsidP="000659BE">
            <w:pPr>
              <w:pStyle w:val="TableText"/>
            </w:pPr>
            <w:hyperlink w:anchor="C_4499-36040">
              <w:r w:rsidR="004B3F04">
                <w:rPr>
                  <w:rStyle w:val="HyperlinkText9pt"/>
                </w:rPr>
                <w:t>4499-36040</w:t>
              </w:r>
            </w:hyperlink>
          </w:p>
        </w:tc>
        <w:tc>
          <w:tcPr>
            <w:tcW w:w="2975" w:type="dxa"/>
          </w:tcPr>
          <w:p w14:paraId="54F6741C"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1995D1F" w14:textId="77777777" w:rsidTr="000659BE">
        <w:trPr>
          <w:jc w:val="center"/>
        </w:trPr>
        <w:tc>
          <w:tcPr>
            <w:tcW w:w="3345" w:type="dxa"/>
          </w:tcPr>
          <w:p w14:paraId="2EDAE15D" w14:textId="77777777" w:rsidR="004B3F04" w:rsidRDefault="004B3F04" w:rsidP="000659BE">
            <w:pPr>
              <w:pStyle w:val="TableText"/>
            </w:pPr>
            <w:r>
              <w:tab/>
              <w:t>outboundRelationship</w:t>
            </w:r>
          </w:p>
        </w:tc>
        <w:tc>
          <w:tcPr>
            <w:tcW w:w="720" w:type="dxa"/>
          </w:tcPr>
          <w:p w14:paraId="1E0481D5" w14:textId="77777777" w:rsidR="004B3F04" w:rsidRDefault="004B3F04" w:rsidP="000659BE">
            <w:pPr>
              <w:pStyle w:val="TableText"/>
            </w:pPr>
            <w:r>
              <w:t>0..1</w:t>
            </w:r>
          </w:p>
        </w:tc>
        <w:tc>
          <w:tcPr>
            <w:tcW w:w="1152" w:type="dxa"/>
          </w:tcPr>
          <w:p w14:paraId="2DF58213" w14:textId="77777777" w:rsidR="004B3F04" w:rsidRDefault="004B3F04" w:rsidP="000659BE">
            <w:pPr>
              <w:pStyle w:val="TableText"/>
            </w:pPr>
            <w:r>
              <w:t>MAY</w:t>
            </w:r>
          </w:p>
        </w:tc>
        <w:tc>
          <w:tcPr>
            <w:tcW w:w="864" w:type="dxa"/>
          </w:tcPr>
          <w:p w14:paraId="3E8BE77F" w14:textId="77777777" w:rsidR="004B3F04" w:rsidRDefault="004B3F04" w:rsidP="000659BE">
            <w:pPr>
              <w:pStyle w:val="TableText"/>
            </w:pPr>
          </w:p>
        </w:tc>
        <w:tc>
          <w:tcPr>
            <w:tcW w:w="1104" w:type="dxa"/>
          </w:tcPr>
          <w:p w14:paraId="183CCFC0" w14:textId="77777777" w:rsidR="004B3F04" w:rsidRDefault="006C736C" w:rsidP="000659BE">
            <w:pPr>
              <w:pStyle w:val="TableText"/>
            </w:pPr>
            <w:hyperlink w:anchor="C_4499-34245">
              <w:r w:rsidR="004B3F04">
                <w:rPr>
                  <w:rStyle w:val="HyperlinkText9pt"/>
                </w:rPr>
                <w:t>4499-34245</w:t>
              </w:r>
            </w:hyperlink>
          </w:p>
        </w:tc>
        <w:tc>
          <w:tcPr>
            <w:tcW w:w="2975" w:type="dxa"/>
          </w:tcPr>
          <w:p w14:paraId="6FFABFB4" w14:textId="77777777" w:rsidR="004B3F04" w:rsidRDefault="004B3F04" w:rsidP="000659BE">
            <w:pPr>
              <w:pStyle w:val="TableText"/>
            </w:pPr>
          </w:p>
        </w:tc>
      </w:tr>
      <w:tr w:rsidR="004B3F04" w14:paraId="73735757" w14:textId="77777777" w:rsidTr="000659BE">
        <w:trPr>
          <w:jc w:val="center"/>
        </w:trPr>
        <w:tc>
          <w:tcPr>
            <w:tcW w:w="3345" w:type="dxa"/>
          </w:tcPr>
          <w:p w14:paraId="73962422" w14:textId="77777777" w:rsidR="004B3F04" w:rsidRDefault="004B3F04" w:rsidP="000659BE">
            <w:pPr>
              <w:pStyle w:val="TableText"/>
            </w:pPr>
            <w:r>
              <w:tab/>
            </w:r>
            <w:r>
              <w:tab/>
              <w:t>@typeCode</w:t>
            </w:r>
          </w:p>
        </w:tc>
        <w:tc>
          <w:tcPr>
            <w:tcW w:w="720" w:type="dxa"/>
          </w:tcPr>
          <w:p w14:paraId="61F51D31" w14:textId="77777777" w:rsidR="004B3F04" w:rsidRDefault="004B3F04" w:rsidP="000659BE">
            <w:pPr>
              <w:pStyle w:val="TableText"/>
            </w:pPr>
            <w:r>
              <w:t>1..1</w:t>
            </w:r>
          </w:p>
        </w:tc>
        <w:tc>
          <w:tcPr>
            <w:tcW w:w="1152" w:type="dxa"/>
          </w:tcPr>
          <w:p w14:paraId="136DDB50" w14:textId="77777777" w:rsidR="004B3F04" w:rsidRDefault="004B3F04" w:rsidP="000659BE">
            <w:pPr>
              <w:pStyle w:val="TableText"/>
            </w:pPr>
            <w:r>
              <w:t>SHALL</w:t>
            </w:r>
          </w:p>
        </w:tc>
        <w:tc>
          <w:tcPr>
            <w:tcW w:w="864" w:type="dxa"/>
          </w:tcPr>
          <w:p w14:paraId="78833EDC" w14:textId="77777777" w:rsidR="004B3F04" w:rsidRDefault="004B3F04" w:rsidP="000659BE">
            <w:pPr>
              <w:pStyle w:val="TableText"/>
            </w:pPr>
          </w:p>
        </w:tc>
        <w:tc>
          <w:tcPr>
            <w:tcW w:w="1104" w:type="dxa"/>
          </w:tcPr>
          <w:p w14:paraId="5E0F83F8" w14:textId="77777777" w:rsidR="004B3F04" w:rsidRDefault="006C736C" w:rsidP="000659BE">
            <w:pPr>
              <w:pStyle w:val="TableText"/>
            </w:pPr>
            <w:hyperlink w:anchor="C_4499-34250">
              <w:r w:rsidR="004B3F04">
                <w:rPr>
                  <w:rStyle w:val="HyperlinkText9pt"/>
                </w:rPr>
                <w:t>4499-34250</w:t>
              </w:r>
            </w:hyperlink>
          </w:p>
        </w:tc>
        <w:tc>
          <w:tcPr>
            <w:tcW w:w="2975" w:type="dxa"/>
          </w:tcPr>
          <w:p w14:paraId="1446994A" w14:textId="77777777" w:rsidR="004B3F04" w:rsidRDefault="004B3F04" w:rsidP="000659BE">
            <w:pPr>
              <w:pStyle w:val="TableText"/>
            </w:pPr>
            <w:r>
              <w:t>urn:oid:2.16.840.1.113883.5.1002 (HL7ActRelationshipType) = RSON</w:t>
            </w:r>
          </w:p>
        </w:tc>
      </w:tr>
      <w:tr w:rsidR="004B3F04" w14:paraId="7E1E5C84" w14:textId="77777777" w:rsidTr="000659BE">
        <w:trPr>
          <w:jc w:val="center"/>
        </w:trPr>
        <w:tc>
          <w:tcPr>
            <w:tcW w:w="3345" w:type="dxa"/>
          </w:tcPr>
          <w:p w14:paraId="2AEA8BEF" w14:textId="77777777" w:rsidR="004B3F04" w:rsidRDefault="004B3F04" w:rsidP="000659BE">
            <w:pPr>
              <w:pStyle w:val="TableText"/>
            </w:pPr>
            <w:r>
              <w:tab/>
            </w:r>
            <w:r>
              <w:tab/>
              <w:t>observationCriteria</w:t>
            </w:r>
          </w:p>
        </w:tc>
        <w:tc>
          <w:tcPr>
            <w:tcW w:w="720" w:type="dxa"/>
          </w:tcPr>
          <w:p w14:paraId="030715E3" w14:textId="77777777" w:rsidR="004B3F04" w:rsidRDefault="004B3F04" w:rsidP="000659BE">
            <w:pPr>
              <w:pStyle w:val="TableText"/>
            </w:pPr>
            <w:r>
              <w:t>1..1</w:t>
            </w:r>
          </w:p>
        </w:tc>
        <w:tc>
          <w:tcPr>
            <w:tcW w:w="1152" w:type="dxa"/>
          </w:tcPr>
          <w:p w14:paraId="41DF5292" w14:textId="77777777" w:rsidR="004B3F04" w:rsidRDefault="004B3F04" w:rsidP="000659BE">
            <w:pPr>
              <w:pStyle w:val="TableText"/>
            </w:pPr>
            <w:r>
              <w:t>SHALL</w:t>
            </w:r>
          </w:p>
        </w:tc>
        <w:tc>
          <w:tcPr>
            <w:tcW w:w="864" w:type="dxa"/>
          </w:tcPr>
          <w:p w14:paraId="2F6F9238" w14:textId="77777777" w:rsidR="004B3F04" w:rsidRDefault="004B3F04" w:rsidP="000659BE">
            <w:pPr>
              <w:pStyle w:val="TableText"/>
            </w:pPr>
          </w:p>
        </w:tc>
        <w:tc>
          <w:tcPr>
            <w:tcW w:w="1104" w:type="dxa"/>
          </w:tcPr>
          <w:p w14:paraId="66493D64" w14:textId="77777777" w:rsidR="004B3F04" w:rsidRDefault="006C736C" w:rsidP="000659BE">
            <w:pPr>
              <w:pStyle w:val="TableText"/>
            </w:pPr>
            <w:hyperlink w:anchor="C_4499-34248">
              <w:r w:rsidR="004B3F04">
                <w:rPr>
                  <w:rStyle w:val="HyperlinkText9pt"/>
                </w:rPr>
                <w:t>4499-34248</w:t>
              </w:r>
            </w:hyperlink>
          </w:p>
        </w:tc>
        <w:tc>
          <w:tcPr>
            <w:tcW w:w="2975" w:type="dxa"/>
          </w:tcPr>
          <w:p w14:paraId="22C5175F"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32082E68" w14:textId="77777777" w:rsidTr="000659BE">
        <w:trPr>
          <w:jc w:val="center"/>
        </w:trPr>
        <w:tc>
          <w:tcPr>
            <w:tcW w:w="3345" w:type="dxa"/>
          </w:tcPr>
          <w:p w14:paraId="6DD03F51" w14:textId="77777777" w:rsidR="004B3F04" w:rsidRDefault="004B3F04" w:rsidP="000659BE">
            <w:pPr>
              <w:pStyle w:val="TableText"/>
            </w:pPr>
            <w:r>
              <w:tab/>
              <w:t>outboundRelationship</w:t>
            </w:r>
          </w:p>
        </w:tc>
        <w:tc>
          <w:tcPr>
            <w:tcW w:w="720" w:type="dxa"/>
          </w:tcPr>
          <w:p w14:paraId="691A00EE" w14:textId="77777777" w:rsidR="004B3F04" w:rsidRDefault="004B3F04" w:rsidP="000659BE">
            <w:pPr>
              <w:pStyle w:val="TableText"/>
            </w:pPr>
            <w:r>
              <w:t>0..*</w:t>
            </w:r>
          </w:p>
        </w:tc>
        <w:tc>
          <w:tcPr>
            <w:tcW w:w="1152" w:type="dxa"/>
          </w:tcPr>
          <w:p w14:paraId="25A2AA11" w14:textId="77777777" w:rsidR="004B3F04" w:rsidRDefault="004B3F04" w:rsidP="000659BE">
            <w:pPr>
              <w:pStyle w:val="TableText"/>
            </w:pPr>
            <w:r>
              <w:t>MAY</w:t>
            </w:r>
          </w:p>
        </w:tc>
        <w:tc>
          <w:tcPr>
            <w:tcW w:w="864" w:type="dxa"/>
          </w:tcPr>
          <w:p w14:paraId="6C630E76" w14:textId="77777777" w:rsidR="004B3F04" w:rsidRDefault="004B3F04" w:rsidP="000659BE">
            <w:pPr>
              <w:pStyle w:val="TableText"/>
            </w:pPr>
          </w:p>
        </w:tc>
        <w:tc>
          <w:tcPr>
            <w:tcW w:w="1104" w:type="dxa"/>
          </w:tcPr>
          <w:p w14:paraId="2F2EBF3A" w14:textId="77777777" w:rsidR="004B3F04" w:rsidRDefault="006C736C" w:rsidP="000659BE">
            <w:pPr>
              <w:pStyle w:val="TableText"/>
            </w:pPr>
            <w:hyperlink w:anchor="C_4499-34608">
              <w:r w:rsidR="004B3F04">
                <w:rPr>
                  <w:rStyle w:val="HyperlinkText9pt"/>
                </w:rPr>
                <w:t>4499-34608</w:t>
              </w:r>
            </w:hyperlink>
          </w:p>
        </w:tc>
        <w:tc>
          <w:tcPr>
            <w:tcW w:w="2975" w:type="dxa"/>
          </w:tcPr>
          <w:p w14:paraId="2F6ADF60" w14:textId="77777777" w:rsidR="004B3F04" w:rsidRDefault="004B3F04" w:rsidP="000659BE">
            <w:pPr>
              <w:pStyle w:val="TableText"/>
            </w:pPr>
          </w:p>
        </w:tc>
      </w:tr>
      <w:tr w:rsidR="004B3F04" w14:paraId="7CE385EA" w14:textId="77777777" w:rsidTr="000659BE">
        <w:trPr>
          <w:jc w:val="center"/>
        </w:trPr>
        <w:tc>
          <w:tcPr>
            <w:tcW w:w="3345" w:type="dxa"/>
          </w:tcPr>
          <w:p w14:paraId="7EE91F06" w14:textId="77777777" w:rsidR="004B3F04" w:rsidRDefault="004B3F04" w:rsidP="000659BE">
            <w:pPr>
              <w:pStyle w:val="TableText"/>
            </w:pPr>
            <w:r>
              <w:tab/>
            </w:r>
            <w:r>
              <w:tab/>
              <w:t>@typeCode</w:t>
            </w:r>
          </w:p>
        </w:tc>
        <w:tc>
          <w:tcPr>
            <w:tcW w:w="720" w:type="dxa"/>
          </w:tcPr>
          <w:p w14:paraId="505821D0" w14:textId="77777777" w:rsidR="004B3F04" w:rsidRDefault="004B3F04" w:rsidP="000659BE">
            <w:pPr>
              <w:pStyle w:val="TableText"/>
            </w:pPr>
            <w:r>
              <w:t>1..1</w:t>
            </w:r>
          </w:p>
        </w:tc>
        <w:tc>
          <w:tcPr>
            <w:tcW w:w="1152" w:type="dxa"/>
          </w:tcPr>
          <w:p w14:paraId="6016137C" w14:textId="77777777" w:rsidR="004B3F04" w:rsidRDefault="004B3F04" w:rsidP="000659BE">
            <w:pPr>
              <w:pStyle w:val="TableText"/>
            </w:pPr>
            <w:r>
              <w:t>SHALL</w:t>
            </w:r>
          </w:p>
        </w:tc>
        <w:tc>
          <w:tcPr>
            <w:tcW w:w="864" w:type="dxa"/>
          </w:tcPr>
          <w:p w14:paraId="49F65D9A" w14:textId="77777777" w:rsidR="004B3F04" w:rsidRDefault="004B3F04" w:rsidP="000659BE">
            <w:pPr>
              <w:pStyle w:val="TableText"/>
            </w:pPr>
          </w:p>
        </w:tc>
        <w:tc>
          <w:tcPr>
            <w:tcW w:w="1104" w:type="dxa"/>
          </w:tcPr>
          <w:p w14:paraId="0B71C9D2" w14:textId="77777777" w:rsidR="004B3F04" w:rsidRDefault="006C736C" w:rsidP="000659BE">
            <w:pPr>
              <w:pStyle w:val="TableText"/>
            </w:pPr>
            <w:hyperlink w:anchor="C_4499-34609">
              <w:r w:rsidR="004B3F04">
                <w:rPr>
                  <w:rStyle w:val="HyperlinkText9pt"/>
                </w:rPr>
                <w:t>4499-34609</w:t>
              </w:r>
            </w:hyperlink>
          </w:p>
        </w:tc>
        <w:tc>
          <w:tcPr>
            <w:tcW w:w="2975" w:type="dxa"/>
          </w:tcPr>
          <w:p w14:paraId="27582DD8" w14:textId="77777777" w:rsidR="004B3F04" w:rsidRDefault="004B3F04" w:rsidP="000659BE">
            <w:pPr>
              <w:pStyle w:val="TableText"/>
            </w:pPr>
            <w:r>
              <w:t>urn:oid:2.16.840.1.113883.5.1002 (HL7ActRelationshipType) = REFR</w:t>
            </w:r>
          </w:p>
        </w:tc>
      </w:tr>
      <w:tr w:rsidR="004B3F04" w14:paraId="20705377" w14:textId="77777777" w:rsidTr="000659BE">
        <w:trPr>
          <w:jc w:val="center"/>
        </w:trPr>
        <w:tc>
          <w:tcPr>
            <w:tcW w:w="3345" w:type="dxa"/>
          </w:tcPr>
          <w:p w14:paraId="3F956907" w14:textId="77777777" w:rsidR="004B3F04" w:rsidRDefault="004B3F04" w:rsidP="000659BE">
            <w:pPr>
              <w:pStyle w:val="TableText"/>
            </w:pPr>
            <w:r>
              <w:tab/>
            </w:r>
            <w:r>
              <w:tab/>
              <w:t>observationCriteria</w:t>
            </w:r>
          </w:p>
        </w:tc>
        <w:tc>
          <w:tcPr>
            <w:tcW w:w="720" w:type="dxa"/>
          </w:tcPr>
          <w:p w14:paraId="61EB17AB" w14:textId="77777777" w:rsidR="004B3F04" w:rsidRDefault="004B3F04" w:rsidP="000659BE">
            <w:pPr>
              <w:pStyle w:val="TableText"/>
            </w:pPr>
            <w:r>
              <w:t>1..1</w:t>
            </w:r>
          </w:p>
        </w:tc>
        <w:tc>
          <w:tcPr>
            <w:tcW w:w="1152" w:type="dxa"/>
          </w:tcPr>
          <w:p w14:paraId="12F7EB11" w14:textId="77777777" w:rsidR="004B3F04" w:rsidRDefault="004B3F04" w:rsidP="000659BE">
            <w:pPr>
              <w:pStyle w:val="TableText"/>
            </w:pPr>
            <w:r>
              <w:t>SHALL</w:t>
            </w:r>
          </w:p>
        </w:tc>
        <w:tc>
          <w:tcPr>
            <w:tcW w:w="864" w:type="dxa"/>
          </w:tcPr>
          <w:p w14:paraId="4C01ACE3" w14:textId="77777777" w:rsidR="004B3F04" w:rsidRDefault="004B3F04" w:rsidP="000659BE">
            <w:pPr>
              <w:pStyle w:val="TableText"/>
            </w:pPr>
          </w:p>
        </w:tc>
        <w:tc>
          <w:tcPr>
            <w:tcW w:w="1104" w:type="dxa"/>
          </w:tcPr>
          <w:p w14:paraId="775265C4" w14:textId="77777777" w:rsidR="004B3F04" w:rsidRDefault="006C736C" w:rsidP="000659BE">
            <w:pPr>
              <w:pStyle w:val="TableText"/>
            </w:pPr>
            <w:hyperlink w:anchor="C_4499-34610">
              <w:r w:rsidR="004B3F04">
                <w:rPr>
                  <w:rStyle w:val="HyperlinkText9pt"/>
                </w:rPr>
                <w:t>4499-34610</w:t>
              </w:r>
            </w:hyperlink>
          </w:p>
        </w:tc>
        <w:tc>
          <w:tcPr>
            <w:tcW w:w="2975" w:type="dxa"/>
          </w:tcPr>
          <w:p w14:paraId="2F170039" w14:textId="77777777" w:rsidR="004B3F04" w:rsidRDefault="006C736C" w:rsidP="000659BE">
            <w:pPr>
              <w:pStyle w:val="TableText"/>
            </w:pPr>
            <w:hyperlink w:anchor="E_Component_1">
              <w:r w:rsidR="004B3F04">
                <w:rPr>
                  <w:rStyle w:val="HyperlinkText9pt"/>
                </w:rPr>
                <w:t>Component (identifier: urn:hl7ii:2.16.840.1.113883.10.20.28.4.121:2017-05-01</w:t>
              </w:r>
            </w:hyperlink>
          </w:p>
        </w:tc>
      </w:tr>
      <w:tr w:rsidR="004B3F04" w14:paraId="0A399E6D" w14:textId="77777777" w:rsidTr="000659BE">
        <w:trPr>
          <w:jc w:val="center"/>
        </w:trPr>
        <w:tc>
          <w:tcPr>
            <w:tcW w:w="3345" w:type="dxa"/>
          </w:tcPr>
          <w:p w14:paraId="103EBE05" w14:textId="77777777" w:rsidR="004B3F04" w:rsidRDefault="004B3F04" w:rsidP="000659BE">
            <w:pPr>
              <w:pStyle w:val="TableText"/>
            </w:pPr>
            <w:r>
              <w:tab/>
              <w:t>outboundRelationship</w:t>
            </w:r>
          </w:p>
        </w:tc>
        <w:tc>
          <w:tcPr>
            <w:tcW w:w="720" w:type="dxa"/>
          </w:tcPr>
          <w:p w14:paraId="520C8BB9" w14:textId="77777777" w:rsidR="004B3F04" w:rsidRDefault="004B3F04" w:rsidP="000659BE">
            <w:pPr>
              <w:pStyle w:val="TableText"/>
            </w:pPr>
            <w:r>
              <w:t>0..*</w:t>
            </w:r>
          </w:p>
        </w:tc>
        <w:tc>
          <w:tcPr>
            <w:tcW w:w="1152" w:type="dxa"/>
          </w:tcPr>
          <w:p w14:paraId="4659241B" w14:textId="77777777" w:rsidR="004B3F04" w:rsidRDefault="004B3F04" w:rsidP="000659BE">
            <w:pPr>
              <w:pStyle w:val="TableText"/>
            </w:pPr>
            <w:r>
              <w:t>MAY</w:t>
            </w:r>
          </w:p>
        </w:tc>
        <w:tc>
          <w:tcPr>
            <w:tcW w:w="864" w:type="dxa"/>
          </w:tcPr>
          <w:p w14:paraId="64CAE8DD" w14:textId="77777777" w:rsidR="004B3F04" w:rsidRDefault="004B3F04" w:rsidP="000659BE">
            <w:pPr>
              <w:pStyle w:val="TableText"/>
            </w:pPr>
          </w:p>
        </w:tc>
        <w:tc>
          <w:tcPr>
            <w:tcW w:w="1104" w:type="dxa"/>
          </w:tcPr>
          <w:p w14:paraId="575443F2" w14:textId="77777777" w:rsidR="004B3F04" w:rsidRDefault="006C736C" w:rsidP="000659BE">
            <w:pPr>
              <w:pStyle w:val="TableText"/>
            </w:pPr>
            <w:hyperlink w:anchor="C_4499-34732">
              <w:r w:rsidR="004B3F04">
                <w:rPr>
                  <w:rStyle w:val="HyperlinkText9pt"/>
                </w:rPr>
                <w:t>4499-34732</w:t>
              </w:r>
            </w:hyperlink>
          </w:p>
        </w:tc>
        <w:tc>
          <w:tcPr>
            <w:tcW w:w="2975" w:type="dxa"/>
          </w:tcPr>
          <w:p w14:paraId="56BF76B3" w14:textId="77777777" w:rsidR="004B3F04" w:rsidRDefault="004B3F04" w:rsidP="000659BE">
            <w:pPr>
              <w:pStyle w:val="TableText"/>
            </w:pPr>
          </w:p>
        </w:tc>
      </w:tr>
      <w:tr w:rsidR="004B3F04" w14:paraId="7681406A" w14:textId="77777777" w:rsidTr="000659BE">
        <w:trPr>
          <w:jc w:val="center"/>
        </w:trPr>
        <w:tc>
          <w:tcPr>
            <w:tcW w:w="3345" w:type="dxa"/>
          </w:tcPr>
          <w:p w14:paraId="5F7F7691" w14:textId="77777777" w:rsidR="004B3F04" w:rsidRDefault="004B3F04" w:rsidP="000659BE">
            <w:pPr>
              <w:pStyle w:val="TableText"/>
            </w:pPr>
            <w:r>
              <w:tab/>
            </w:r>
            <w:r>
              <w:tab/>
              <w:t>@typeCode</w:t>
            </w:r>
          </w:p>
        </w:tc>
        <w:tc>
          <w:tcPr>
            <w:tcW w:w="720" w:type="dxa"/>
          </w:tcPr>
          <w:p w14:paraId="37F470A4" w14:textId="77777777" w:rsidR="004B3F04" w:rsidRDefault="004B3F04" w:rsidP="000659BE">
            <w:pPr>
              <w:pStyle w:val="TableText"/>
            </w:pPr>
            <w:r>
              <w:t>1..1</w:t>
            </w:r>
          </w:p>
        </w:tc>
        <w:tc>
          <w:tcPr>
            <w:tcW w:w="1152" w:type="dxa"/>
          </w:tcPr>
          <w:p w14:paraId="379226DC" w14:textId="77777777" w:rsidR="004B3F04" w:rsidRDefault="004B3F04" w:rsidP="000659BE">
            <w:pPr>
              <w:pStyle w:val="TableText"/>
            </w:pPr>
            <w:r>
              <w:t>SHALL</w:t>
            </w:r>
          </w:p>
        </w:tc>
        <w:tc>
          <w:tcPr>
            <w:tcW w:w="864" w:type="dxa"/>
          </w:tcPr>
          <w:p w14:paraId="7CE9933F" w14:textId="77777777" w:rsidR="004B3F04" w:rsidRDefault="004B3F04" w:rsidP="000659BE">
            <w:pPr>
              <w:pStyle w:val="TableText"/>
            </w:pPr>
          </w:p>
        </w:tc>
        <w:tc>
          <w:tcPr>
            <w:tcW w:w="1104" w:type="dxa"/>
          </w:tcPr>
          <w:p w14:paraId="27C2C31C" w14:textId="77777777" w:rsidR="004B3F04" w:rsidRDefault="006C736C" w:rsidP="000659BE">
            <w:pPr>
              <w:pStyle w:val="TableText"/>
            </w:pPr>
            <w:hyperlink w:anchor="C_4499-34733">
              <w:r w:rsidR="004B3F04">
                <w:rPr>
                  <w:rStyle w:val="HyperlinkText9pt"/>
                </w:rPr>
                <w:t>4499-34733</w:t>
              </w:r>
            </w:hyperlink>
          </w:p>
        </w:tc>
        <w:tc>
          <w:tcPr>
            <w:tcW w:w="2975" w:type="dxa"/>
          </w:tcPr>
          <w:p w14:paraId="75C3E04F" w14:textId="77777777" w:rsidR="004B3F04" w:rsidRDefault="004B3F04" w:rsidP="000659BE">
            <w:pPr>
              <w:pStyle w:val="TableText"/>
            </w:pPr>
            <w:r>
              <w:t>urn:oid:2.16.840.1.113883.5.1002 (HL7ActRelationshipType) = REFR</w:t>
            </w:r>
          </w:p>
        </w:tc>
      </w:tr>
      <w:tr w:rsidR="004B3F04" w14:paraId="66EA2435" w14:textId="77777777" w:rsidTr="000659BE">
        <w:trPr>
          <w:jc w:val="center"/>
        </w:trPr>
        <w:tc>
          <w:tcPr>
            <w:tcW w:w="3345" w:type="dxa"/>
          </w:tcPr>
          <w:p w14:paraId="57911D50" w14:textId="77777777" w:rsidR="004B3F04" w:rsidRDefault="004B3F04" w:rsidP="000659BE">
            <w:pPr>
              <w:pStyle w:val="TableText"/>
            </w:pPr>
            <w:r>
              <w:tab/>
            </w:r>
            <w:r>
              <w:tab/>
              <w:t>observationCriteria</w:t>
            </w:r>
          </w:p>
        </w:tc>
        <w:tc>
          <w:tcPr>
            <w:tcW w:w="720" w:type="dxa"/>
          </w:tcPr>
          <w:p w14:paraId="751E7B2C" w14:textId="77777777" w:rsidR="004B3F04" w:rsidRDefault="004B3F04" w:rsidP="000659BE">
            <w:pPr>
              <w:pStyle w:val="TableText"/>
            </w:pPr>
            <w:r>
              <w:t>1..1</w:t>
            </w:r>
          </w:p>
        </w:tc>
        <w:tc>
          <w:tcPr>
            <w:tcW w:w="1152" w:type="dxa"/>
          </w:tcPr>
          <w:p w14:paraId="2D684384" w14:textId="77777777" w:rsidR="004B3F04" w:rsidRDefault="004B3F04" w:rsidP="000659BE">
            <w:pPr>
              <w:pStyle w:val="TableText"/>
            </w:pPr>
            <w:r>
              <w:t>SHALL</w:t>
            </w:r>
          </w:p>
        </w:tc>
        <w:tc>
          <w:tcPr>
            <w:tcW w:w="864" w:type="dxa"/>
          </w:tcPr>
          <w:p w14:paraId="13F2F499" w14:textId="77777777" w:rsidR="004B3F04" w:rsidRDefault="004B3F04" w:rsidP="000659BE">
            <w:pPr>
              <w:pStyle w:val="TableText"/>
            </w:pPr>
          </w:p>
        </w:tc>
        <w:tc>
          <w:tcPr>
            <w:tcW w:w="1104" w:type="dxa"/>
          </w:tcPr>
          <w:p w14:paraId="6A9E5CA8" w14:textId="77777777" w:rsidR="004B3F04" w:rsidRDefault="006C736C" w:rsidP="000659BE">
            <w:pPr>
              <w:pStyle w:val="TableText"/>
            </w:pPr>
            <w:hyperlink w:anchor="C_4499-34734">
              <w:r w:rsidR="004B3F04">
                <w:rPr>
                  <w:rStyle w:val="HyperlinkText9pt"/>
                </w:rPr>
                <w:t>4499-34734</w:t>
              </w:r>
            </w:hyperlink>
          </w:p>
        </w:tc>
        <w:tc>
          <w:tcPr>
            <w:tcW w:w="2975" w:type="dxa"/>
          </w:tcPr>
          <w:p w14:paraId="58559962"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3F7BFCC4" w14:textId="77777777" w:rsidR="004B3F04" w:rsidRDefault="004B3F04" w:rsidP="004B3F04">
      <w:pPr>
        <w:pStyle w:val="BodyText"/>
      </w:pPr>
    </w:p>
    <w:p w14:paraId="129CBA2E" w14:textId="77777777" w:rsidR="004B3F04" w:rsidRDefault="004B3F04" w:rsidP="007E63CC">
      <w:pPr>
        <w:numPr>
          <w:ilvl w:val="0"/>
          <w:numId w:val="11"/>
        </w:numPr>
      </w:pPr>
      <w:r>
        <w:rPr>
          <w:rStyle w:val="keyword"/>
        </w:rPr>
        <w:t>SHALL</w:t>
      </w:r>
      <w:r>
        <w:t xml:space="preserve"> contain exactly one [1..1] </w:t>
      </w:r>
      <w:r>
        <w:rPr>
          <w:rStyle w:val="XMLnameBold"/>
        </w:rPr>
        <w:t>@classCode</w:t>
      </w:r>
      <w:r>
        <w:t>=</w:t>
      </w:r>
      <w:r>
        <w:rPr>
          <w:rStyle w:val="XMLname"/>
        </w:rPr>
        <w:t>"OBS"</w:t>
      </w:r>
      <w:r>
        <w:t xml:space="preserve"> Observation</w:t>
      </w:r>
      <w:bookmarkStart w:id="882" w:name="C_4499-34142"/>
      <w:r>
        <w:t xml:space="preserve"> (CONF:4499-34142)</w:t>
      </w:r>
      <w:bookmarkEnd w:id="882"/>
      <w:r>
        <w:t>.</w:t>
      </w:r>
    </w:p>
    <w:p w14:paraId="219F3B6C" w14:textId="77777777" w:rsidR="004B3F04" w:rsidRDefault="004B3F04" w:rsidP="007E63CC">
      <w:pPr>
        <w:numPr>
          <w:ilvl w:val="0"/>
          <w:numId w:val="1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883" w:name="C_4499-34143"/>
      <w:r>
        <w:t xml:space="preserve"> (CONF:4499-34143)</w:t>
      </w:r>
      <w:bookmarkEnd w:id="883"/>
      <w:r>
        <w:t>.</w:t>
      </w:r>
    </w:p>
    <w:p w14:paraId="74B7675D" w14:textId="77777777" w:rsidR="004B3F04" w:rsidRDefault="004B3F04" w:rsidP="007E63CC">
      <w:pPr>
        <w:numPr>
          <w:ilvl w:val="0"/>
          <w:numId w:val="11"/>
        </w:numPr>
      </w:pPr>
      <w:r>
        <w:rPr>
          <w:rStyle w:val="keyword"/>
        </w:rPr>
        <w:t>MAY</w:t>
      </w:r>
      <w:r>
        <w:t xml:space="preserve"> contain zero or one [0..1] </w:t>
      </w:r>
      <w:r>
        <w:rPr>
          <w:rStyle w:val="XMLnameBold"/>
        </w:rPr>
        <w:t>@actionNegationInd</w:t>
      </w:r>
      <w:bookmarkStart w:id="884" w:name="C_4499-34144"/>
      <w:r>
        <w:t xml:space="preserve"> (CONF:4499-34144)</w:t>
      </w:r>
      <w:bookmarkEnd w:id="884"/>
      <w:r>
        <w:t>.</w:t>
      </w:r>
      <w:r>
        <w:br/>
        <w:t>Note: QDM Attribute: Negation Rationale</w:t>
      </w:r>
    </w:p>
    <w:p w14:paraId="3B053F6A" w14:textId="77777777" w:rsidR="004B3F04" w:rsidRDefault="004B3F04" w:rsidP="007E63CC">
      <w:pPr>
        <w:numPr>
          <w:ilvl w:val="0"/>
          <w:numId w:val="11"/>
        </w:numPr>
      </w:pPr>
      <w:r>
        <w:rPr>
          <w:rStyle w:val="keyword"/>
        </w:rPr>
        <w:t>SHALL</w:t>
      </w:r>
      <w:r>
        <w:t xml:space="preserve"> contain exactly one [1..1] </w:t>
      </w:r>
      <w:r>
        <w:rPr>
          <w:rStyle w:val="XMLnameBold"/>
        </w:rPr>
        <w:t>templateId</w:t>
      </w:r>
      <w:bookmarkStart w:id="885" w:name="C_4499-34126"/>
      <w:r>
        <w:t xml:space="preserve"> (CONF:4499-34126)</w:t>
      </w:r>
      <w:bookmarkEnd w:id="885"/>
      <w:r>
        <w:t>.</w:t>
      </w:r>
    </w:p>
    <w:p w14:paraId="535E9D3F" w14:textId="77777777" w:rsidR="004B3F04" w:rsidRDefault="004B3F04" w:rsidP="007E63CC">
      <w:pPr>
        <w:numPr>
          <w:ilvl w:val="1"/>
          <w:numId w:val="11"/>
        </w:numPr>
      </w:pPr>
      <w:r>
        <w:t xml:space="preserve">This templateId </w:t>
      </w:r>
      <w:r>
        <w:rPr>
          <w:rStyle w:val="keyword"/>
        </w:rPr>
        <w:t>SHALL</w:t>
      </w:r>
      <w:r>
        <w:t xml:space="preserve"> contain exactly one [1..1] </w:t>
      </w:r>
      <w:r>
        <w:rPr>
          <w:rStyle w:val="XMLnameBold"/>
        </w:rPr>
        <w:t>item</w:t>
      </w:r>
      <w:bookmarkStart w:id="886" w:name="C_4499-34127"/>
      <w:r>
        <w:t xml:space="preserve"> (CONF:4499-34127)</w:t>
      </w:r>
      <w:bookmarkEnd w:id="886"/>
      <w:r>
        <w:t xml:space="preserve"> such that it</w:t>
      </w:r>
    </w:p>
    <w:p w14:paraId="6FC36E9F" w14:textId="77777777" w:rsidR="004B3F04" w:rsidRDefault="004B3F04" w:rsidP="007E63CC">
      <w:pPr>
        <w:numPr>
          <w:ilvl w:val="2"/>
          <w:numId w:val="11"/>
        </w:numPr>
      </w:pPr>
      <w:r>
        <w:rPr>
          <w:rStyle w:val="keyword"/>
        </w:rPr>
        <w:t>SHALL</w:t>
      </w:r>
      <w:r>
        <w:t xml:space="preserve"> contain exactly one [1..1] </w:t>
      </w:r>
      <w:r>
        <w:rPr>
          <w:rStyle w:val="XMLnameBold"/>
        </w:rPr>
        <w:t>@root</w:t>
      </w:r>
      <w:r>
        <w:t>=</w:t>
      </w:r>
      <w:r>
        <w:rPr>
          <w:rStyle w:val="XMLname"/>
        </w:rPr>
        <w:t>"2.16.840.1.113883.10.20.28.4.117"</w:t>
      </w:r>
      <w:bookmarkStart w:id="887" w:name="C_4499-34134"/>
      <w:r>
        <w:t xml:space="preserve"> (CONF:4499-34134)</w:t>
      </w:r>
      <w:bookmarkEnd w:id="887"/>
      <w:r>
        <w:t>.</w:t>
      </w:r>
    </w:p>
    <w:p w14:paraId="3777C9D1" w14:textId="77777777" w:rsidR="004B3F04" w:rsidRDefault="004B3F04" w:rsidP="007E63CC">
      <w:pPr>
        <w:numPr>
          <w:ilvl w:val="2"/>
          <w:numId w:val="11"/>
        </w:numPr>
      </w:pPr>
      <w:r>
        <w:rPr>
          <w:rStyle w:val="keyword"/>
        </w:rPr>
        <w:t>SHALL</w:t>
      </w:r>
      <w:r>
        <w:t xml:space="preserve"> contain exactly one [1..1] </w:t>
      </w:r>
      <w:r>
        <w:rPr>
          <w:rStyle w:val="XMLnameBold"/>
        </w:rPr>
        <w:t>@extension</w:t>
      </w:r>
      <w:r>
        <w:t>=</w:t>
      </w:r>
      <w:r>
        <w:rPr>
          <w:rStyle w:val="XMLname"/>
        </w:rPr>
        <w:t>"2021-02-01"</w:t>
      </w:r>
      <w:bookmarkStart w:id="888" w:name="C_4499-34254"/>
      <w:r>
        <w:t xml:space="preserve"> (CONF:4499-34254)</w:t>
      </w:r>
      <w:bookmarkEnd w:id="888"/>
      <w:r>
        <w:t>.</w:t>
      </w:r>
    </w:p>
    <w:p w14:paraId="09861ABD" w14:textId="77777777" w:rsidR="004B3F04" w:rsidRDefault="004B3F04" w:rsidP="007E63CC">
      <w:pPr>
        <w:numPr>
          <w:ilvl w:val="0"/>
          <w:numId w:val="11"/>
        </w:numPr>
      </w:pPr>
      <w:r>
        <w:rPr>
          <w:rStyle w:val="keyword"/>
        </w:rPr>
        <w:t>SHALL</w:t>
      </w:r>
      <w:r>
        <w:t xml:space="preserve"> contain exactly one [1..1] </w:t>
      </w:r>
      <w:r>
        <w:rPr>
          <w:rStyle w:val="XMLnameBold"/>
        </w:rPr>
        <w:t>id</w:t>
      </w:r>
      <w:bookmarkStart w:id="889" w:name="C_4499-34145"/>
      <w:r>
        <w:t xml:space="preserve"> (CONF:4499-34145)</w:t>
      </w:r>
      <w:bookmarkEnd w:id="889"/>
      <w:r>
        <w:t>.</w:t>
      </w:r>
    </w:p>
    <w:p w14:paraId="78BC86E5" w14:textId="77777777" w:rsidR="004B3F04" w:rsidRDefault="004B3F04" w:rsidP="007E63CC">
      <w:pPr>
        <w:numPr>
          <w:ilvl w:val="0"/>
          <w:numId w:val="11"/>
        </w:numPr>
      </w:pPr>
      <w:r>
        <w:rPr>
          <w:rStyle w:val="keyword"/>
        </w:rPr>
        <w:lastRenderedPageBreak/>
        <w:t>SHALL</w:t>
      </w:r>
      <w:r>
        <w:t xml:space="preserve"> contain exactly one [1..1] </w:t>
      </w:r>
      <w:r>
        <w:rPr>
          <w:rStyle w:val="XMLnameBold"/>
        </w:rPr>
        <w:t>code</w:t>
      </w:r>
      <w:bookmarkStart w:id="890" w:name="C_4499-34128"/>
      <w:r>
        <w:t xml:space="preserve"> (CONF:4499-34128)</w:t>
      </w:r>
      <w:bookmarkEnd w:id="890"/>
      <w:r>
        <w:t>.</w:t>
      </w:r>
      <w:r>
        <w:br/>
        <w:t>Note: QDM Attribute: Code</w:t>
      </w:r>
    </w:p>
    <w:p w14:paraId="738FEEE8" w14:textId="77777777" w:rsidR="004B3F04" w:rsidRDefault="004B3F04" w:rsidP="007E63CC">
      <w:pPr>
        <w:numPr>
          <w:ilvl w:val="1"/>
          <w:numId w:val="11"/>
        </w:numPr>
      </w:pPr>
      <w:r>
        <w:t xml:space="preserve">This code </w:t>
      </w:r>
      <w:r>
        <w:rPr>
          <w:rStyle w:val="keyword"/>
        </w:rPr>
        <w:t>SHOULD</w:t>
      </w:r>
      <w:r>
        <w:t xml:space="preserve"> contain zero or one [0..1] </w:t>
      </w:r>
      <w:r>
        <w:rPr>
          <w:rStyle w:val="XMLnameBold"/>
        </w:rPr>
        <w:t>@valueSet</w:t>
      </w:r>
      <w:bookmarkStart w:id="891" w:name="C_4499-34136"/>
      <w:r>
        <w:t xml:space="preserve"> (CONF:4499-34136)</w:t>
      </w:r>
      <w:bookmarkEnd w:id="891"/>
      <w:r>
        <w:t>.</w:t>
      </w:r>
    </w:p>
    <w:p w14:paraId="73CD33E3" w14:textId="77777777" w:rsidR="004B3F04" w:rsidRDefault="004B3F04" w:rsidP="007E63CC">
      <w:pPr>
        <w:numPr>
          <w:ilvl w:val="0"/>
          <w:numId w:val="11"/>
        </w:numPr>
      </w:pPr>
      <w:r>
        <w:rPr>
          <w:rStyle w:val="keyword"/>
        </w:rPr>
        <w:t>SHALL</w:t>
      </w:r>
      <w:r>
        <w:t xml:space="preserve"> contain exactly one [1..1] </w:t>
      </w:r>
      <w:r>
        <w:rPr>
          <w:rStyle w:val="XMLnameBold"/>
        </w:rPr>
        <w:t>title</w:t>
      </w:r>
      <w:bookmarkStart w:id="892" w:name="C_4499-34146"/>
      <w:r>
        <w:t xml:space="preserve"> (CONF:4499-34146)</w:t>
      </w:r>
      <w:bookmarkEnd w:id="892"/>
      <w:r>
        <w:t>.</w:t>
      </w:r>
    </w:p>
    <w:p w14:paraId="224C842D" w14:textId="77777777" w:rsidR="004B3F04" w:rsidRDefault="004B3F04" w:rsidP="007E63CC">
      <w:pPr>
        <w:numPr>
          <w:ilvl w:val="0"/>
          <w:numId w:val="11"/>
        </w:numPr>
      </w:pPr>
      <w:r>
        <w:rPr>
          <w:rStyle w:val="keyword"/>
        </w:rPr>
        <w:t>SHALL</w:t>
      </w:r>
      <w:r>
        <w:t xml:space="preserve"> contain exactly one [1..1] </w:t>
      </w:r>
      <w:r>
        <w:rPr>
          <w:rStyle w:val="XMLnameBold"/>
        </w:rPr>
        <w:t>statusCode</w:t>
      </w:r>
      <w:bookmarkStart w:id="893" w:name="C_4499-34129"/>
      <w:r>
        <w:t xml:space="preserve"> (CONF:4499-34129)</w:t>
      </w:r>
      <w:bookmarkEnd w:id="893"/>
      <w:r>
        <w:t>.</w:t>
      </w:r>
    </w:p>
    <w:p w14:paraId="6C777DCC" w14:textId="77777777" w:rsidR="004B3F04" w:rsidRDefault="004B3F04" w:rsidP="007E63CC">
      <w:pPr>
        <w:numPr>
          <w:ilvl w:val="1"/>
          <w:numId w:val="1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894" w:name="C_4499-34137"/>
      <w:r>
        <w:t xml:space="preserve"> (CONF:4499-34137)</w:t>
      </w:r>
      <w:bookmarkEnd w:id="894"/>
      <w:r>
        <w:t>.</w:t>
      </w:r>
    </w:p>
    <w:p w14:paraId="3F21F7F1" w14:textId="77777777" w:rsidR="004B3F04" w:rsidRDefault="004B3F04" w:rsidP="007E63CC">
      <w:pPr>
        <w:numPr>
          <w:ilvl w:val="0"/>
          <w:numId w:val="11"/>
        </w:numPr>
      </w:pPr>
      <w:r>
        <w:rPr>
          <w:rStyle w:val="keyword"/>
        </w:rPr>
        <w:t>MAY</w:t>
      </w:r>
      <w:r>
        <w:t xml:space="preserve"> contain zero or one [0..1] </w:t>
      </w:r>
      <w:r>
        <w:rPr>
          <w:rStyle w:val="XMLnameBold"/>
        </w:rPr>
        <w:t>effectiveTime</w:t>
      </w:r>
      <w:bookmarkStart w:id="895" w:name="C_4499-36032"/>
      <w:r>
        <w:t xml:space="preserve"> (CONF:4499-36032)</w:t>
      </w:r>
      <w:bookmarkEnd w:id="895"/>
      <w:r>
        <w:t xml:space="preserve"> such that it</w:t>
      </w:r>
      <w:r>
        <w:br/>
        <w:t>Note: QDM Attribute: Relevant Period (The Relevant Period references the time from the onset date to the abatement date)</w:t>
      </w:r>
    </w:p>
    <w:p w14:paraId="1531A3B5" w14:textId="77777777" w:rsidR="004B3F04" w:rsidRDefault="004B3F04" w:rsidP="007E63CC">
      <w:pPr>
        <w:numPr>
          <w:ilvl w:val="1"/>
          <w:numId w:val="11"/>
        </w:numPr>
      </w:pPr>
      <w:r>
        <w:rPr>
          <w:rStyle w:val="keyword"/>
        </w:rPr>
        <w:t>MAY</w:t>
      </w:r>
      <w:r>
        <w:t xml:space="preserve"> contain zero or one [0..1] </w:t>
      </w:r>
      <w:r>
        <w:rPr>
          <w:rStyle w:val="XMLnameBold"/>
        </w:rPr>
        <w:t>low</w:t>
      </w:r>
      <w:bookmarkStart w:id="896" w:name="C_4499-36033"/>
      <w:r>
        <w:t xml:space="preserve"> (CONF:4499-36033)</w:t>
      </w:r>
      <w:bookmarkEnd w:id="896"/>
      <w:r>
        <w:t>.</w:t>
      </w:r>
      <w:r>
        <w:br/>
        <w:t xml:space="preserve">Note: start time of Relevant Period. QDM Attribute: Relevant dateTime. </w:t>
      </w:r>
    </w:p>
    <w:p w14:paraId="2C621159" w14:textId="77777777" w:rsidR="004B3F04" w:rsidRDefault="004B3F04" w:rsidP="007E63CC">
      <w:pPr>
        <w:numPr>
          <w:ilvl w:val="1"/>
          <w:numId w:val="11"/>
        </w:numPr>
      </w:pPr>
      <w:r>
        <w:rPr>
          <w:rStyle w:val="keyword"/>
        </w:rPr>
        <w:t>MAY</w:t>
      </w:r>
      <w:r>
        <w:t xml:space="preserve"> contain zero or one [0..1] </w:t>
      </w:r>
      <w:r>
        <w:rPr>
          <w:rStyle w:val="XMLnameBold"/>
        </w:rPr>
        <w:t>high</w:t>
      </w:r>
      <w:bookmarkStart w:id="897" w:name="C_4499-36034"/>
      <w:r>
        <w:t xml:space="preserve"> (CONF:4499-36034)</w:t>
      </w:r>
      <w:bookmarkEnd w:id="897"/>
      <w:r>
        <w:t>.</w:t>
      </w:r>
      <w:r>
        <w:br/>
        <w:t>Note: stop time of Relevant Period</w:t>
      </w:r>
    </w:p>
    <w:p w14:paraId="49405ED2" w14:textId="77777777" w:rsidR="004B3F04" w:rsidRDefault="004B3F04" w:rsidP="007E63CC">
      <w:pPr>
        <w:numPr>
          <w:ilvl w:val="0"/>
          <w:numId w:val="11"/>
        </w:numPr>
      </w:pPr>
      <w:r>
        <w:rPr>
          <w:rStyle w:val="keyword"/>
        </w:rPr>
        <w:t>MAY</w:t>
      </w:r>
      <w:r>
        <w:t xml:space="preserve"> contain zero or one [0..1] </w:t>
      </w:r>
      <w:r>
        <w:rPr>
          <w:rStyle w:val="XMLnameBold"/>
        </w:rPr>
        <w:t>value</w:t>
      </w:r>
      <w:bookmarkStart w:id="898" w:name="C_4499-34147"/>
      <w:r>
        <w:t xml:space="preserve"> (CONF:4499-34147)</w:t>
      </w:r>
      <w:bookmarkEnd w:id="898"/>
      <w:r>
        <w:t>.</w:t>
      </w:r>
      <w:r>
        <w:br/>
        <w:t>Note: QDM Attribute: Result</w:t>
      </w:r>
    </w:p>
    <w:p w14:paraId="45826FD0" w14:textId="77777777" w:rsidR="004B3F04" w:rsidRDefault="004B3F04" w:rsidP="007E63CC">
      <w:pPr>
        <w:numPr>
          <w:ilvl w:val="0"/>
          <w:numId w:val="11"/>
        </w:numPr>
      </w:pPr>
      <w:r>
        <w:rPr>
          <w:rStyle w:val="keyword"/>
        </w:rPr>
        <w:t>MAY</w:t>
      </w:r>
      <w:r>
        <w:t xml:space="preserve"> contain zero or one [0..1] </w:t>
      </w:r>
      <w:r>
        <w:rPr>
          <w:rStyle w:val="XMLnameBold"/>
        </w:rPr>
        <w:t>interpretationCode</w:t>
      </w:r>
      <w:bookmarkStart w:id="899" w:name="C_4499-36035"/>
      <w:r>
        <w:t xml:space="preserve"> (CONF:4499-36035)</w:t>
      </w:r>
      <w:bookmarkEnd w:id="899"/>
      <w:r>
        <w:t>.</w:t>
      </w:r>
      <w:r>
        <w:br/>
        <w:t>Note: QDM Attribute: Interpretation</w:t>
      </w:r>
    </w:p>
    <w:p w14:paraId="38084A04" w14:textId="77777777" w:rsidR="004B3F04" w:rsidRDefault="004B3F04" w:rsidP="007E63CC">
      <w:pPr>
        <w:numPr>
          <w:ilvl w:val="1"/>
          <w:numId w:val="11"/>
        </w:numPr>
      </w:pPr>
      <w:r>
        <w:t xml:space="preserve">The interpretationCode, if present, </w:t>
      </w:r>
      <w:r>
        <w:rPr>
          <w:rStyle w:val="keyword"/>
        </w:rPr>
        <w:t>SHALL</w:t>
      </w:r>
      <w:r>
        <w:t xml:space="preserve"> contain exactly one [1..1] </w:t>
      </w:r>
      <w:r>
        <w:rPr>
          <w:rStyle w:val="XMLnameBold"/>
        </w:rPr>
        <w:t>item</w:t>
      </w:r>
      <w:bookmarkStart w:id="900" w:name="C_4499-36036"/>
      <w:r>
        <w:t xml:space="preserve"> (CONF:4499-36036)</w:t>
      </w:r>
      <w:bookmarkEnd w:id="900"/>
      <w:r>
        <w:t>.</w:t>
      </w:r>
    </w:p>
    <w:p w14:paraId="310C51EC" w14:textId="77777777" w:rsidR="004B3F04" w:rsidRDefault="004B3F04" w:rsidP="007E63CC">
      <w:pPr>
        <w:numPr>
          <w:ilvl w:val="2"/>
          <w:numId w:val="11"/>
        </w:numPr>
      </w:pPr>
      <w:r>
        <w:t xml:space="preserve">This item </w:t>
      </w:r>
      <w:r>
        <w:rPr>
          <w:rStyle w:val="keyword"/>
        </w:rPr>
        <w:t>SHOULD</w:t>
      </w:r>
      <w:r>
        <w:t xml:space="preserve"> contain zero or one [0..1] </w:t>
      </w:r>
      <w:r>
        <w:rPr>
          <w:rStyle w:val="XMLnameBold"/>
        </w:rPr>
        <w:t>@valueSet</w:t>
      </w:r>
      <w:bookmarkStart w:id="901" w:name="C_4499-36041"/>
      <w:r>
        <w:t xml:space="preserve"> (CONF:4499-36041)</w:t>
      </w:r>
      <w:bookmarkEnd w:id="901"/>
      <w:r>
        <w:t>.</w:t>
      </w:r>
    </w:p>
    <w:p w14:paraId="40AF95BD" w14:textId="77777777" w:rsidR="004B3F04" w:rsidRDefault="004B3F04" w:rsidP="007E63CC">
      <w:pPr>
        <w:numPr>
          <w:ilvl w:val="0"/>
          <w:numId w:val="11"/>
        </w:numPr>
      </w:pPr>
      <w:r>
        <w:rPr>
          <w:rStyle w:val="keyword"/>
        </w:rPr>
        <w:t>MAY</w:t>
      </w:r>
      <w:r>
        <w:t xml:space="preserve"> contain zero or one [0..1] </w:t>
      </w:r>
      <w:r>
        <w:rPr>
          <w:rStyle w:val="XMLnameBold"/>
        </w:rPr>
        <w:t>methodCode</w:t>
      </w:r>
      <w:bookmarkStart w:id="902" w:name="C_4499-34246"/>
      <w:r>
        <w:t xml:space="preserve"> (CONF:4499-34246)</w:t>
      </w:r>
      <w:bookmarkEnd w:id="902"/>
      <w:r>
        <w:t>.</w:t>
      </w:r>
      <w:r>
        <w:br/>
        <w:t>Note: QDM Attribute: Method</w:t>
      </w:r>
    </w:p>
    <w:p w14:paraId="2B1046AF" w14:textId="77777777" w:rsidR="004B3F04" w:rsidRDefault="004B3F04" w:rsidP="007E63CC">
      <w:pPr>
        <w:numPr>
          <w:ilvl w:val="1"/>
          <w:numId w:val="11"/>
        </w:numPr>
      </w:pPr>
      <w:r>
        <w:t xml:space="preserve">The methodCode, if present, </w:t>
      </w:r>
      <w:r>
        <w:rPr>
          <w:rStyle w:val="keyword"/>
        </w:rPr>
        <w:t>SHOULD</w:t>
      </w:r>
      <w:r>
        <w:t xml:space="preserve"> contain zero or one [0..1] </w:t>
      </w:r>
      <w:r>
        <w:rPr>
          <w:rStyle w:val="XMLnameBold"/>
        </w:rPr>
        <w:t>item</w:t>
      </w:r>
      <w:bookmarkStart w:id="903" w:name="C_4499-34247"/>
      <w:r>
        <w:t xml:space="preserve"> (CONF:4499-34247)</w:t>
      </w:r>
      <w:bookmarkEnd w:id="903"/>
      <w:r>
        <w:t>.</w:t>
      </w:r>
    </w:p>
    <w:p w14:paraId="2A7464F1" w14:textId="77777777" w:rsidR="004B3F04" w:rsidRDefault="004B3F04" w:rsidP="007E63CC">
      <w:pPr>
        <w:numPr>
          <w:ilvl w:val="2"/>
          <w:numId w:val="11"/>
        </w:numPr>
      </w:pPr>
      <w:r>
        <w:t xml:space="preserve">The item, if present, </w:t>
      </w:r>
      <w:r>
        <w:rPr>
          <w:rStyle w:val="keyword"/>
        </w:rPr>
        <w:t>SHOULD</w:t>
      </w:r>
      <w:r>
        <w:t xml:space="preserve"> contain zero or one [0..1] </w:t>
      </w:r>
      <w:r>
        <w:rPr>
          <w:rStyle w:val="XMLnameBold"/>
        </w:rPr>
        <w:t>@valueSet</w:t>
      </w:r>
      <w:bookmarkStart w:id="904" w:name="C_4499-34249"/>
      <w:r>
        <w:t xml:space="preserve"> (CONF:4499-34249)</w:t>
      </w:r>
      <w:bookmarkEnd w:id="904"/>
      <w:r>
        <w:t>.</w:t>
      </w:r>
    </w:p>
    <w:p w14:paraId="4E514253"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05" w:name="C_4499-34735"/>
      <w:r>
        <w:t xml:space="preserve"> (CONF:4499-34735)</w:t>
      </w:r>
      <w:bookmarkEnd w:id="905"/>
      <w:r>
        <w:t xml:space="preserve"> such that it</w:t>
      </w:r>
    </w:p>
    <w:p w14:paraId="1E6A3CA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06" w:name="C_4499-34738"/>
      <w:r>
        <w:t xml:space="preserve"> (CONF:4499-34738)</w:t>
      </w:r>
      <w:bookmarkEnd w:id="906"/>
      <w:r>
        <w:t>.</w:t>
      </w:r>
    </w:p>
    <w:p w14:paraId="6CA5859E" w14:textId="77777777" w:rsidR="004B3F04" w:rsidRDefault="004B3F04" w:rsidP="007E63CC">
      <w:pPr>
        <w:numPr>
          <w:ilvl w:val="1"/>
          <w:numId w:val="11"/>
        </w:numPr>
      </w:pPr>
      <w:r>
        <w:rPr>
          <w:rStyle w:val="keyword"/>
        </w:rPr>
        <w:t>SHALL</w:t>
      </w:r>
      <w:r>
        <w:t xml:space="preserve"> contain exactly one [1..1] </w:t>
      </w:r>
      <w:r>
        <w:rPr>
          <w:rStyle w:val="XMLnameBold"/>
        </w:rPr>
        <w:t>time</w:t>
      </w:r>
      <w:bookmarkStart w:id="907" w:name="C_4499-34736"/>
      <w:r>
        <w:t xml:space="preserve"> (CONF:4499-34736)</w:t>
      </w:r>
      <w:bookmarkEnd w:id="907"/>
      <w:r>
        <w:t>.</w:t>
      </w:r>
      <w:r>
        <w:br/>
        <w:t>Note: QDM Attribute: Author dateTime (The time the assessment is completed)</w:t>
      </w:r>
    </w:p>
    <w:p w14:paraId="2503EC05" w14:textId="77777777" w:rsidR="004B3F04" w:rsidRDefault="004B3F04" w:rsidP="007E63CC">
      <w:pPr>
        <w:numPr>
          <w:ilvl w:val="2"/>
          <w:numId w:val="11"/>
        </w:numPr>
      </w:pPr>
      <w:r>
        <w:t xml:space="preserve">This time </w:t>
      </w:r>
      <w:r>
        <w:rPr>
          <w:rStyle w:val="keyword"/>
        </w:rPr>
        <w:t>SHALL</w:t>
      </w:r>
      <w:r>
        <w:t xml:space="preserve"> contain exactly one [1..1] </w:t>
      </w:r>
      <w:r>
        <w:rPr>
          <w:rStyle w:val="XMLnameBold"/>
        </w:rPr>
        <w:t>low</w:t>
      </w:r>
      <w:bookmarkStart w:id="908" w:name="C_4499-34739"/>
      <w:r>
        <w:t xml:space="preserve"> (CONF:4499-34739)</w:t>
      </w:r>
      <w:bookmarkEnd w:id="908"/>
      <w:r>
        <w:t>.</w:t>
      </w:r>
    </w:p>
    <w:p w14:paraId="22824BC4" w14:textId="77777777" w:rsidR="004B3F04" w:rsidRDefault="004B3F04" w:rsidP="007E63CC">
      <w:pPr>
        <w:numPr>
          <w:ilvl w:val="1"/>
          <w:numId w:val="11"/>
        </w:numPr>
      </w:pPr>
      <w:r>
        <w:rPr>
          <w:rStyle w:val="keyword"/>
        </w:rPr>
        <w:t>SHALL</w:t>
      </w:r>
      <w:r>
        <w:t xml:space="preserve"> contain exactly one [1..1] </w:t>
      </w:r>
      <w:r>
        <w:rPr>
          <w:rStyle w:val="XMLnameBold"/>
        </w:rPr>
        <w:t>role</w:t>
      </w:r>
      <w:bookmarkStart w:id="909" w:name="C_4499-34737"/>
      <w:r>
        <w:t xml:space="preserve"> (CONF:4499-34737)</w:t>
      </w:r>
      <w:bookmarkEnd w:id="909"/>
      <w:r>
        <w:t>.</w:t>
      </w:r>
    </w:p>
    <w:p w14:paraId="7BA170C5" w14:textId="77777777" w:rsidR="004B3F04" w:rsidRDefault="004B3F04" w:rsidP="007E63CC">
      <w:pPr>
        <w:numPr>
          <w:ilvl w:val="2"/>
          <w:numId w:val="1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10" w:name="C_4499-34741"/>
      <w:r>
        <w:t xml:space="preserve"> (CONF:4499-34741)</w:t>
      </w:r>
      <w:bookmarkEnd w:id="910"/>
      <w:r>
        <w:t>.</w:t>
      </w:r>
    </w:p>
    <w:p w14:paraId="7B703C36" w14:textId="77777777" w:rsidR="004B3F04" w:rsidRDefault="004B3F04" w:rsidP="007E63CC">
      <w:pPr>
        <w:numPr>
          <w:ilvl w:val="2"/>
          <w:numId w:val="11"/>
        </w:numPr>
      </w:pPr>
      <w:r>
        <w:t xml:space="preserve">This role </w:t>
      </w:r>
      <w:r>
        <w:rPr>
          <w:rStyle w:val="keyword"/>
        </w:rPr>
        <w:t>MAY</w:t>
      </w:r>
      <w:r>
        <w:t xml:space="preserve"> contain zero or one [0..1] </w:t>
      </w:r>
      <w:r>
        <w:rPr>
          <w:rStyle w:val="XMLnameBold"/>
        </w:rPr>
        <w:t>id</w:t>
      </w:r>
      <w:bookmarkStart w:id="911" w:name="C_4499-34740"/>
      <w:r>
        <w:t xml:space="preserve"> (CONF:4499-34740)</w:t>
      </w:r>
      <w:bookmarkEnd w:id="911"/>
      <w:r>
        <w:t>.</w:t>
      </w:r>
    </w:p>
    <w:p w14:paraId="1BC2CD32"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2" w:name="C_4499-34997"/>
      <w:r>
        <w:t xml:space="preserve"> (CONF:4499-34997)</w:t>
      </w:r>
      <w:bookmarkEnd w:id="912"/>
      <w:r>
        <w:t xml:space="preserve"> such that it</w:t>
      </w:r>
      <w:r>
        <w:br/>
        <w:t>Note: QDM Attribute: Performer</w:t>
      </w:r>
    </w:p>
    <w:p w14:paraId="1B46A81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3" w:name="C_4499-35003"/>
      <w:r>
        <w:t xml:space="preserve"> (CONF:4499-35003)</w:t>
      </w:r>
      <w:bookmarkEnd w:id="913"/>
      <w:r>
        <w:t>.</w:t>
      </w:r>
    </w:p>
    <w:p w14:paraId="00AB6BA7" w14:textId="77777777" w:rsidR="004B3F04" w:rsidRDefault="004B3F04" w:rsidP="007E63CC">
      <w:pPr>
        <w:numPr>
          <w:ilvl w:val="1"/>
          <w:numId w:val="1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14" w:name="C_4499-36037"/>
      <w:r>
        <w:t xml:space="preserve"> (CONF:4499-36037)</w:t>
      </w:r>
      <w:bookmarkEnd w:id="914"/>
      <w:r>
        <w:t>.</w:t>
      </w:r>
    </w:p>
    <w:p w14:paraId="4B4D8B5B" w14:textId="77777777" w:rsidR="004B3F04" w:rsidRDefault="004B3F04" w:rsidP="007E63CC">
      <w:pPr>
        <w:numPr>
          <w:ilvl w:val="0"/>
          <w:numId w:val="11"/>
        </w:numPr>
      </w:pPr>
      <w:r>
        <w:rPr>
          <w:rStyle w:val="keyword"/>
        </w:rPr>
        <w:lastRenderedPageBreak/>
        <w:t>MAY</w:t>
      </w:r>
      <w:r>
        <w:t xml:space="preserve"> contain zero or more [0..*] </w:t>
      </w:r>
      <w:r>
        <w:rPr>
          <w:rStyle w:val="XMLnameBold"/>
        </w:rPr>
        <w:t>participation</w:t>
      </w:r>
      <w:bookmarkStart w:id="915" w:name="C_4499-35001"/>
      <w:r>
        <w:t xml:space="preserve"> (CONF:4499-35001)</w:t>
      </w:r>
      <w:bookmarkEnd w:id="915"/>
      <w:r>
        <w:t xml:space="preserve"> such that it</w:t>
      </w:r>
      <w:r>
        <w:br/>
        <w:t>Note: QDM Attribute: Performer</w:t>
      </w:r>
    </w:p>
    <w:p w14:paraId="78E809E8"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16" w:name="C_4499-35005"/>
      <w:r>
        <w:t xml:space="preserve"> (CONF:4499-35005)</w:t>
      </w:r>
      <w:bookmarkEnd w:id="916"/>
      <w:r>
        <w:t>.</w:t>
      </w:r>
    </w:p>
    <w:p w14:paraId="78D10B81" w14:textId="77777777" w:rsidR="004B3F04" w:rsidRDefault="004B3F04" w:rsidP="007E63CC">
      <w:pPr>
        <w:numPr>
          <w:ilvl w:val="1"/>
          <w:numId w:val="1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17" w:name="C_4499-36038"/>
      <w:r>
        <w:t xml:space="preserve"> (CONF:4499-36038)</w:t>
      </w:r>
      <w:bookmarkEnd w:id="917"/>
      <w:r>
        <w:t>.</w:t>
      </w:r>
    </w:p>
    <w:p w14:paraId="06B34861" w14:textId="77777777" w:rsidR="004B3F04" w:rsidRDefault="004B3F04" w:rsidP="007E63CC">
      <w:pPr>
        <w:numPr>
          <w:ilvl w:val="0"/>
          <w:numId w:val="11"/>
        </w:numPr>
      </w:pPr>
      <w:r>
        <w:rPr>
          <w:rStyle w:val="keyword"/>
        </w:rPr>
        <w:t>MAY</w:t>
      </w:r>
      <w:r>
        <w:t xml:space="preserve"> contain zero or more [0..*] </w:t>
      </w:r>
      <w:r>
        <w:rPr>
          <w:rStyle w:val="XMLnameBold"/>
        </w:rPr>
        <w:t>participation</w:t>
      </w:r>
      <w:bookmarkStart w:id="918" w:name="C_4499-35804"/>
      <w:r>
        <w:t xml:space="preserve"> (CONF:4499-35804)</w:t>
      </w:r>
      <w:bookmarkEnd w:id="918"/>
      <w:r>
        <w:t xml:space="preserve"> such that it</w:t>
      </w:r>
      <w:r>
        <w:br/>
        <w:t>Note: QDM Attribute: Performer</w:t>
      </w:r>
    </w:p>
    <w:p w14:paraId="26EC7619"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19" w:name="C_4499-35806"/>
      <w:r>
        <w:t xml:space="preserve"> (CONF:4499-35806)</w:t>
      </w:r>
      <w:bookmarkEnd w:id="919"/>
      <w:r>
        <w:t>.</w:t>
      </w:r>
    </w:p>
    <w:p w14:paraId="587B7426" w14:textId="77777777" w:rsidR="004B3F04" w:rsidRDefault="004B3F04" w:rsidP="007E63CC">
      <w:pPr>
        <w:numPr>
          <w:ilvl w:val="1"/>
          <w:numId w:val="1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20" w:name="C_4499-36039"/>
      <w:r>
        <w:t xml:space="preserve"> (CONF:4499-36039)</w:t>
      </w:r>
      <w:bookmarkEnd w:id="920"/>
      <w:r>
        <w:t>.</w:t>
      </w:r>
    </w:p>
    <w:p w14:paraId="1323B232" w14:textId="77777777" w:rsidR="004B3F04" w:rsidRDefault="004B3F04" w:rsidP="007E63CC">
      <w:pPr>
        <w:numPr>
          <w:ilvl w:val="0"/>
          <w:numId w:val="11"/>
        </w:numPr>
      </w:pPr>
      <w:r>
        <w:rPr>
          <w:rStyle w:val="keyword"/>
        </w:rPr>
        <w:t>MAY</w:t>
      </w:r>
      <w:r>
        <w:t xml:space="preserve"> contain zero or one [0..1] </w:t>
      </w:r>
      <w:r>
        <w:rPr>
          <w:rStyle w:val="XMLnameBold"/>
        </w:rPr>
        <w:t>participation</w:t>
      </w:r>
      <w:bookmarkStart w:id="921" w:name="C_4499-34999"/>
      <w:r>
        <w:t xml:space="preserve"> (CONF:4499-34999)</w:t>
      </w:r>
      <w:bookmarkEnd w:id="921"/>
      <w:r>
        <w:t xml:space="preserve"> such that it</w:t>
      </w:r>
      <w:r>
        <w:br/>
        <w:t>Note: QDM Attribute: Performer</w:t>
      </w:r>
    </w:p>
    <w:p w14:paraId="5B77DA37"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22" w:name="C_4499-35004"/>
      <w:r>
        <w:t xml:space="preserve"> (CONF:4499-35004)</w:t>
      </w:r>
      <w:bookmarkEnd w:id="922"/>
      <w:r>
        <w:t>.</w:t>
      </w:r>
    </w:p>
    <w:p w14:paraId="1FFB56B6" w14:textId="77777777" w:rsidR="004B3F04" w:rsidRDefault="004B3F04" w:rsidP="007E63CC">
      <w:pPr>
        <w:numPr>
          <w:ilvl w:val="1"/>
          <w:numId w:val="1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23" w:name="C_4499-36040"/>
      <w:r>
        <w:t xml:space="preserve"> (CONF:4499-36040)</w:t>
      </w:r>
      <w:bookmarkEnd w:id="923"/>
      <w:r>
        <w:t>.</w:t>
      </w:r>
    </w:p>
    <w:p w14:paraId="083A38B8" w14:textId="77777777" w:rsidR="004B3F04" w:rsidRDefault="004B3F04" w:rsidP="007E63CC">
      <w:pPr>
        <w:numPr>
          <w:ilvl w:val="0"/>
          <w:numId w:val="11"/>
        </w:numPr>
      </w:pPr>
      <w:r>
        <w:rPr>
          <w:rStyle w:val="keyword"/>
        </w:rPr>
        <w:t>MAY</w:t>
      </w:r>
      <w:r>
        <w:t xml:space="preserve"> contain zero or one [0..1] </w:t>
      </w:r>
      <w:r>
        <w:rPr>
          <w:rStyle w:val="XMLnameBold"/>
        </w:rPr>
        <w:t>outboundRelationship</w:t>
      </w:r>
      <w:bookmarkStart w:id="924" w:name="C_4499-34245"/>
      <w:r>
        <w:t xml:space="preserve"> (CONF:4499-34245)</w:t>
      </w:r>
      <w:bookmarkEnd w:id="924"/>
      <w:r>
        <w:t xml:space="preserve"> such that it</w:t>
      </w:r>
      <w:r>
        <w:br/>
        <w:t>Note: QDM Attribute: Reason</w:t>
      </w:r>
    </w:p>
    <w:p w14:paraId="3C9EB1F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25" w:name="C_4499-34250"/>
      <w:r>
        <w:t xml:space="preserve"> (CONF:4499-34250)</w:t>
      </w:r>
      <w:bookmarkEnd w:id="925"/>
      <w:r>
        <w:t>.</w:t>
      </w:r>
    </w:p>
    <w:p w14:paraId="2F1D9F94" w14:textId="77777777" w:rsidR="004B3F04" w:rsidRDefault="004B3F04" w:rsidP="007E63CC">
      <w:pPr>
        <w:numPr>
          <w:ilvl w:val="1"/>
          <w:numId w:val="1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26" w:name="C_4499-34248"/>
      <w:r>
        <w:t xml:space="preserve"> (CONF:4499-34248)</w:t>
      </w:r>
      <w:bookmarkEnd w:id="926"/>
      <w:r>
        <w:t>.</w:t>
      </w:r>
    </w:p>
    <w:p w14:paraId="1E7FC49D"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27" w:name="C_4499-34608"/>
      <w:r>
        <w:t xml:space="preserve"> (CONF:4499-34608)</w:t>
      </w:r>
      <w:bookmarkEnd w:id="927"/>
      <w:r>
        <w:t xml:space="preserve"> such that it</w:t>
      </w:r>
      <w:r>
        <w:br/>
        <w:t>Note: QDM Attribute: Component</w:t>
      </w:r>
    </w:p>
    <w:p w14:paraId="26A67854"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28" w:name="C_4499-34609"/>
      <w:r>
        <w:t xml:space="preserve"> (CONF:4499-34609)</w:t>
      </w:r>
      <w:bookmarkEnd w:id="928"/>
      <w:r>
        <w:t>.</w:t>
      </w:r>
    </w:p>
    <w:p w14:paraId="5B62F852" w14:textId="77777777" w:rsidR="004B3F04" w:rsidRDefault="004B3F04" w:rsidP="007E63CC">
      <w:pPr>
        <w:numPr>
          <w:ilvl w:val="1"/>
          <w:numId w:val="11"/>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929" w:name="C_4499-34610"/>
      <w:r>
        <w:t xml:space="preserve"> (CONF:4499-34610)</w:t>
      </w:r>
      <w:bookmarkEnd w:id="929"/>
      <w:r>
        <w:t>.</w:t>
      </w:r>
    </w:p>
    <w:p w14:paraId="7EDD3867" w14:textId="77777777" w:rsidR="004B3F04" w:rsidRDefault="004B3F04" w:rsidP="007E63CC">
      <w:pPr>
        <w:numPr>
          <w:ilvl w:val="0"/>
          <w:numId w:val="11"/>
        </w:numPr>
      </w:pPr>
      <w:r>
        <w:rPr>
          <w:rStyle w:val="keyword"/>
        </w:rPr>
        <w:t>MAY</w:t>
      </w:r>
      <w:r>
        <w:t xml:space="preserve"> contain zero or more [0..*] </w:t>
      </w:r>
      <w:r>
        <w:rPr>
          <w:rStyle w:val="XMLnameBold"/>
        </w:rPr>
        <w:t>outboundRelationship</w:t>
      </w:r>
      <w:bookmarkStart w:id="930" w:name="C_4499-34732"/>
      <w:r>
        <w:t xml:space="preserve"> (CONF:4499-34732)</w:t>
      </w:r>
      <w:bookmarkEnd w:id="930"/>
      <w:r>
        <w:t xml:space="preserve"> such that it</w:t>
      </w:r>
      <w:r>
        <w:br/>
        <w:t>Note: QDM Attribute: Related To</w:t>
      </w:r>
    </w:p>
    <w:p w14:paraId="07C9C6BA" w14:textId="77777777" w:rsidR="004B3F04" w:rsidRDefault="004B3F04" w:rsidP="007E63CC">
      <w:pPr>
        <w:numPr>
          <w:ilvl w:val="1"/>
          <w:numId w:val="1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931" w:name="C_4499-34733"/>
      <w:r>
        <w:t xml:space="preserve"> (CONF:4499-34733)</w:t>
      </w:r>
      <w:bookmarkEnd w:id="931"/>
      <w:r>
        <w:t>.</w:t>
      </w:r>
    </w:p>
    <w:p w14:paraId="62D9720F" w14:textId="77777777" w:rsidR="004B3F04" w:rsidRDefault="004B3F04" w:rsidP="007E63CC">
      <w:pPr>
        <w:numPr>
          <w:ilvl w:val="1"/>
          <w:numId w:val="1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932" w:name="C_4499-34734"/>
      <w:r>
        <w:t xml:space="preserve"> (CONF:4499-34734)</w:t>
      </w:r>
      <w:bookmarkEnd w:id="932"/>
      <w:r>
        <w:t>.</w:t>
      </w:r>
    </w:p>
    <w:p w14:paraId="4AF994E5" w14:textId="77777777" w:rsidR="004B3F04" w:rsidRDefault="004B3F04" w:rsidP="004B3F04">
      <w:pPr>
        <w:pStyle w:val="Caption"/>
        <w:ind w:left="130" w:right="115"/>
      </w:pPr>
      <w:bookmarkStart w:id="933" w:name="_Toc64842005"/>
      <w:bookmarkStart w:id="934" w:name="_Toc65482921"/>
      <w:r>
        <w:lastRenderedPageBreak/>
        <w:t xml:space="preserve">Figure </w:t>
      </w:r>
      <w:r>
        <w:fldChar w:fldCharType="begin"/>
      </w:r>
      <w:r>
        <w:instrText>SEQ Figure \* ARABIC</w:instrText>
      </w:r>
      <w:r>
        <w:fldChar w:fldCharType="separate"/>
      </w:r>
      <w:r>
        <w:t>7</w:t>
      </w:r>
      <w:r>
        <w:fldChar w:fldCharType="end"/>
      </w:r>
      <w:r>
        <w:t>: Assessment, Performed (V4) Example</w:t>
      </w:r>
      <w:bookmarkEnd w:id="933"/>
      <w:bookmarkEnd w:id="934"/>
    </w:p>
    <w:p w14:paraId="63D20129" w14:textId="77777777" w:rsidR="004B3F04" w:rsidRDefault="004B3F04" w:rsidP="004B3F04">
      <w:pPr>
        <w:pStyle w:val="Example"/>
        <w:ind w:left="130" w:right="115"/>
      </w:pPr>
      <w:r>
        <w:t>&lt;observationCriteria classCode="OBS" moodCode="EVN"&gt;</w:t>
      </w:r>
    </w:p>
    <w:p w14:paraId="0A837849" w14:textId="77777777" w:rsidR="004B3F04" w:rsidRDefault="004B3F04" w:rsidP="004B3F04">
      <w:pPr>
        <w:pStyle w:val="Example"/>
        <w:ind w:left="130" w:right="115"/>
      </w:pPr>
      <w:r>
        <w:t xml:space="preserve">    &lt;templateId&gt;</w:t>
      </w:r>
    </w:p>
    <w:p w14:paraId="70AA3BB1" w14:textId="77777777" w:rsidR="004B3F04" w:rsidRDefault="004B3F04" w:rsidP="004B3F04">
      <w:pPr>
        <w:pStyle w:val="Example"/>
        <w:ind w:left="130" w:right="115"/>
      </w:pPr>
      <w:r>
        <w:t xml:space="preserve">        &lt;item root="2.16.840.1.113883.10.20.28.4.117" extension="2021-02-01"/&gt;</w:t>
      </w:r>
    </w:p>
    <w:p w14:paraId="4DC0F7D3" w14:textId="77777777" w:rsidR="004B3F04" w:rsidRDefault="004B3F04" w:rsidP="004B3F04">
      <w:pPr>
        <w:pStyle w:val="Example"/>
        <w:ind w:left="130" w:right="115"/>
      </w:pPr>
      <w:r>
        <w:t xml:space="preserve">    &lt;/templateId&gt;</w:t>
      </w:r>
    </w:p>
    <w:p w14:paraId="7EF043AC" w14:textId="77777777" w:rsidR="004B3F04" w:rsidRDefault="004B3F04" w:rsidP="004B3F04">
      <w:pPr>
        <w:pStyle w:val="Example"/>
        <w:ind w:left="130" w:right="115"/>
      </w:pPr>
      <w:r>
        <w:t xml:space="preserve">    &lt;id root="08f25bc3-5eff-49a5-b2ec-f66f1027574c"/&gt;</w:t>
      </w:r>
    </w:p>
    <w:p w14:paraId="62611E82" w14:textId="77777777" w:rsidR="004B3F04" w:rsidRDefault="004B3F04" w:rsidP="004B3F04">
      <w:pPr>
        <w:pStyle w:val="Example"/>
        <w:ind w:left="130" w:right="115"/>
      </w:pPr>
      <w:r>
        <w:t xml:space="preserve">    &lt;code valueSet="{$QDMElementValueSetOID}"/&gt;</w:t>
      </w:r>
    </w:p>
    <w:p w14:paraId="42DC5956" w14:textId="77777777" w:rsidR="004B3F04" w:rsidRDefault="004B3F04" w:rsidP="004B3F04">
      <w:pPr>
        <w:pStyle w:val="Example"/>
        <w:ind w:left="130" w:right="115"/>
      </w:pPr>
      <w:r>
        <w:t xml:space="preserve">    &lt;title value="Assessment, Performed"/&gt;</w:t>
      </w:r>
    </w:p>
    <w:p w14:paraId="1A5C189A" w14:textId="77777777" w:rsidR="004B3F04" w:rsidRDefault="004B3F04" w:rsidP="004B3F04">
      <w:pPr>
        <w:pStyle w:val="Example"/>
        <w:ind w:left="130" w:right="115"/>
      </w:pPr>
      <w:r>
        <w:t xml:space="preserve">    &lt;statusCode code="completed"/&gt;</w:t>
      </w:r>
    </w:p>
    <w:p w14:paraId="5A28960C" w14:textId="77777777" w:rsidR="004B3F04" w:rsidRDefault="004B3F04" w:rsidP="004B3F04">
      <w:pPr>
        <w:pStyle w:val="Example"/>
        <w:ind w:left="130" w:right="115"/>
      </w:pPr>
      <w:r>
        <w:t xml:space="preserve">&lt;/observationCriteria&gt;  </w:t>
      </w:r>
    </w:p>
    <w:p w14:paraId="62113CD9" w14:textId="77777777" w:rsidR="004B3F04" w:rsidRDefault="004B3F04" w:rsidP="004B3F04">
      <w:pPr>
        <w:pStyle w:val="BodyText"/>
      </w:pPr>
    </w:p>
    <w:p w14:paraId="4A583FA7" w14:textId="2BF675B8" w:rsidR="004B3F04" w:rsidRDefault="004B3F04" w:rsidP="004B3F04">
      <w:pPr>
        <w:pStyle w:val="Heading2nospace"/>
      </w:pPr>
      <w:bookmarkStart w:id="935" w:name="E_Assessment_Recommended_V4"/>
      <w:bookmarkStart w:id="936" w:name="_Toc64841872"/>
      <w:bookmarkStart w:id="937" w:name="_Toc65482788"/>
      <w:r>
        <w:t>Assessment, Recommended (V4)</w:t>
      </w:r>
      <w:bookmarkEnd w:id="935"/>
      <w:bookmarkEnd w:id="936"/>
      <w:r w:rsidR="006F762B">
        <w:t xml:space="preserve"> - DRAFT</w:t>
      </w:r>
      <w:bookmarkEnd w:id="937"/>
    </w:p>
    <w:p w14:paraId="368EB5F2" w14:textId="77777777" w:rsidR="004B3F04" w:rsidRDefault="004B3F04" w:rsidP="004B3F04">
      <w:pPr>
        <w:pStyle w:val="BracketData"/>
      </w:pPr>
      <w:r>
        <w:t>[observationCriteria: identifier urn:hl7ii:2.16.840.1.113883.10.20.28.4.118:2021-02-01 (open)]</w:t>
      </w:r>
    </w:p>
    <w:p w14:paraId="1BE6DB4F" w14:textId="77777777" w:rsidR="004B3F04" w:rsidRDefault="004B3F04" w:rsidP="004B3F04">
      <w:pPr>
        <w:pStyle w:val="Caption"/>
      </w:pPr>
      <w:bookmarkStart w:id="938" w:name="_Toc64842098"/>
      <w:bookmarkStart w:id="939" w:name="_Toc65483182"/>
      <w:r>
        <w:t xml:space="preserve">Table </w:t>
      </w:r>
      <w:r>
        <w:fldChar w:fldCharType="begin"/>
      </w:r>
      <w:r>
        <w:instrText>SEQ Table \* ARABIC</w:instrText>
      </w:r>
      <w:r>
        <w:fldChar w:fldCharType="separate"/>
      </w:r>
      <w:r>
        <w:t>21</w:t>
      </w:r>
      <w:r>
        <w:fldChar w:fldCharType="end"/>
      </w:r>
      <w:r>
        <w:t>: Assessment, Recommended (V4) Contexts</w:t>
      </w:r>
      <w:bookmarkEnd w:id="938"/>
      <w:bookmarkEnd w:id="93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D12F40B" w14:textId="77777777" w:rsidTr="000659BE">
        <w:trPr>
          <w:cantSplit/>
          <w:tblHeader/>
          <w:jc w:val="center"/>
        </w:trPr>
        <w:tc>
          <w:tcPr>
            <w:tcW w:w="360" w:type="dxa"/>
            <w:shd w:val="clear" w:color="auto" w:fill="E6E6E6"/>
          </w:tcPr>
          <w:p w14:paraId="027829BD" w14:textId="77777777" w:rsidR="004B3F04" w:rsidRDefault="004B3F04" w:rsidP="000659BE">
            <w:pPr>
              <w:pStyle w:val="TableHead"/>
            </w:pPr>
            <w:r>
              <w:t>Contained By:</w:t>
            </w:r>
          </w:p>
        </w:tc>
        <w:tc>
          <w:tcPr>
            <w:tcW w:w="360" w:type="dxa"/>
            <w:shd w:val="clear" w:color="auto" w:fill="E6E6E6"/>
          </w:tcPr>
          <w:p w14:paraId="56E5E870" w14:textId="77777777" w:rsidR="004B3F04" w:rsidRDefault="004B3F04" w:rsidP="000659BE">
            <w:pPr>
              <w:pStyle w:val="TableHead"/>
            </w:pPr>
            <w:r>
              <w:t>Contains:</w:t>
            </w:r>
          </w:p>
        </w:tc>
      </w:tr>
      <w:tr w:rsidR="004B3F04" w14:paraId="2109CDF4" w14:textId="77777777" w:rsidTr="000659BE">
        <w:trPr>
          <w:jc w:val="center"/>
        </w:trPr>
        <w:tc>
          <w:tcPr>
            <w:tcW w:w="360" w:type="dxa"/>
          </w:tcPr>
          <w:p w14:paraId="6B29354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6EE5C48"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1570E80"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23D3FDE6"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6C01947"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2967F86"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42A7238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02EC510" w14:textId="77777777" w:rsidR="004B3F04" w:rsidRDefault="004B3F04" w:rsidP="004B3F04">
      <w:pPr>
        <w:pStyle w:val="BodyText"/>
      </w:pPr>
    </w:p>
    <w:p w14:paraId="6D4AABDC" w14:textId="77777777" w:rsidR="004B3F04" w:rsidRDefault="004B3F04" w:rsidP="004B3F04">
      <w:r>
        <w:t>This template represents the QDM data type: Assessment, Recommended.</w:t>
      </w:r>
    </w:p>
    <w:p w14:paraId="64B007D6" w14:textId="77777777" w:rsidR="004B3F04" w:rsidRDefault="004B3F04" w:rsidP="004B3F04">
      <w:r>
        <w:t>Assessment is a resource used to define specific observations that clinicians use to guide treatment of the patient. An assessment can be a single question, or observable entity with an expected response, an organized collection of questions intended to solicit information from patients, providers or other individuals, or a single observable entity that is part of such a collection of questions. This template represents a recommendation to perform an assessment.</w:t>
      </w:r>
    </w:p>
    <w:p w14:paraId="502992C1"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5EFD32C" w14:textId="77777777" w:rsidR="004B3F04" w:rsidRDefault="004B3F04" w:rsidP="004B3F04">
      <w:r>
        <w:t>Timing: The time the recommendation is authored (i.e., provided to the patient).</w:t>
      </w:r>
    </w:p>
    <w:p w14:paraId="3C852FC1" w14:textId="77777777" w:rsidR="004B3F04" w:rsidRDefault="004B3F04" w:rsidP="004B3F04">
      <w:pPr>
        <w:pStyle w:val="Caption"/>
      </w:pPr>
      <w:bookmarkStart w:id="940" w:name="_Toc64842099"/>
      <w:bookmarkStart w:id="941" w:name="_Toc65483183"/>
      <w:r>
        <w:lastRenderedPageBreak/>
        <w:t xml:space="preserve">Table </w:t>
      </w:r>
      <w:r>
        <w:fldChar w:fldCharType="begin"/>
      </w:r>
      <w:r>
        <w:instrText>SEQ Table \* ARABIC</w:instrText>
      </w:r>
      <w:r>
        <w:fldChar w:fldCharType="separate"/>
      </w:r>
      <w:r>
        <w:t>22</w:t>
      </w:r>
      <w:r>
        <w:fldChar w:fldCharType="end"/>
      </w:r>
      <w:r>
        <w:t>: Assessment, Recommended (V4) Constraints Overview</w:t>
      </w:r>
      <w:bookmarkEnd w:id="940"/>
      <w:bookmarkEnd w:id="94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0C1062F" w14:textId="77777777" w:rsidTr="000659BE">
        <w:trPr>
          <w:cantSplit/>
          <w:tblHeader/>
          <w:jc w:val="center"/>
        </w:trPr>
        <w:tc>
          <w:tcPr>
            <w:tcW w:w="0" w:type="dxa"/>
            <w:shd w:val="clear" w:color="auto" w:fill="E6E6E6"/>
            <w:noWrap/>
          </w:tcPr>
          <w:p w14:paraId="5C85C0C0" w14:textId="77777777" w:rsidR="004B3F04" w:rsidRDefault="004B3F04" w:rsidP="000659BE">
            <w:pPr>
              <w:pStyle w:val="TableHead"/>
            </w:pPr>
            <w:r>
              <w:t>XPath</w:t>
            </w:r>
          </w:p>
        </w:tc>
        <w:tc>
          <w:tcPr>
            <w:tcW w:w="720" w:type="dxa"/>
            <w:shd w:val="clear" w:color="auto" w:fill="E6E6E6"/>
            <w:noWrap/>
          </w:tcPr>
          <w:p w14:paraId="12406416" w14:textId="77777777" w:rsidR="004B3F04" w:rsidRDefault="004B3F04" w:rsidP="000659BE">
            <w:pPr>
              <w:pStyle w:val="TableHead"/>
            </w:pPr>
            <w:r>
              <w:t>Card.</w:t>
            </w:r>
          </w:p>
        </w:tc>
        <w:tc>
          <w:tcPr>
            <w:tcW w:w="1152" w:type="dxa"/>
            <w:shd w:val="clear" w:color="auto" w:fill="E6E6E6"/>
            <w:noWrap/>
          </w:tcPr>
          <w:p w14:paraId="4B4C6DC4" w14:textId="77777777" w:rsidR="004B3F04" w:rsidRDefault="004B3F04" w:rsidP="000659BE">
            <w:pPr>
              <w:pStyle w:val="TableHead"/>
            </w:pPr>
            <w:r>
              <w:t>Verb</w:t>
            </w:r>
          </w:p>
        </w:tc>
        <w:tc>
          <w:tcPr>
            <w:tcW w:w="864" w:type="dxa"/>
            <w:shd w:val="clear" w:color="auto" w:fill="E6E6E6"/>
            <w:noWrap/>
          </w:tcPr>
          <w:p w14:paraId="4E1BE6DF" w14:textId="77777777" w:rsidR="004B3F04" w:rsidRDefault="004B3F04" w:rsidP="000659BE">
            <w:pPr>
              <w:pStyle w:val="TableHead"/>
            </w:pPr>
            <w:r>
              <w:t>Data Type</w:t>
            </w:r>
          </w:p>
        </w:tc>
        <w:tc>
          <w:tcPr>
            <w:tcW w:w="864" w:type="dxa"/>
            <w:shd w:val="clear" w:color="auto" w:fill="E6E6E6"/>
            <w:noWrap/>
          </w:tcPr>
          <w:p w14:paraId="1F74DDB8" w14:textId="77777777" w:rsidR="004B3F04" w:rsidRDefault="004B3F04" w:rsidP="000659BE">
            <w:pPr>
              <w:pStyle w:val="TableHead"/>
            </w:pPr>
            <w:r>
              <w:t>CONF#</w:t>
            </w:r>
          </w:p>
        </w:tc>
        <w:tc>
          <w:tcPr>
            <w:tcW w:w="864" w:type="dxa"/>
            <w:shd w:val="clear" w:color="auto" w:fill="E6E6E6"/>
            <w:noWrap/>
          </w:tcPr>
          <w:p w14:paraId="616A941D" w14:textId="77777777" w:rsidR="004B3F04" w:rsidRDefault="004B3F04" w:rsidP="000659BE">
            <w:pPr>
              <w:pStyle w:val="TableHead"/>
            </w:pPr>
            <w:r>
              <w:t>Value</w:t>
            </w:r>
          </w:p>
        </w:tc>
      </w:tr>
      <w:tr w:rsidR="004B3F04" w14:paraId="48E4252E" w14:textId="77777777" w:rsidTr="000659BE">
        <w:trPr>
          <w:jc w:val="center"/>
        </w:trPr>
        <w:tc>
          <w:tcPr>
            <w:tcW w:w="10160" w:type="dxa"/>
            <w:gridSpan w:val="6"/>
          </w:tcPr>
          <w:p w14:paraId="18171743" w14:textId="77777777" w:rsidR="004B3F04" w:rsidRDefault="004B3F04" w:rsidP="000659BE">
            <w:pPr>
              <w:pStyle w:val="TableText"/>
            </w:pPr>
            <w:r>
              <w:t>observationCriteria (identifier: urn:hl7ii:2.16.840.1.113883.10.20.28.4.118:2021-02-01)</w:t>
            </w:r>
          </w:p>
        </w:tc>
      </w:tr>
      <w:tr w:rsidR="004B3F04" w14:paraId="082AD89B" w14:textId="77777777" w:rsidTr="000659BE">
        <w:trPr>
          <w:jc w:val="center"/>
        </w:trPr>
        <w:tc>
          <w:tcPr>
            <w:tcW w:w="3345" w:type="dxa"/>
          </w:tcPr>
          <w:p w14:paraId="73732642" w14:textId="77777777" w:rsidR="004B3F04" w:rsidRDefault="004B3F04" w:rsidP="000659BE">
            <w:pPr>
              <w:pStyle w:val="TableText"/>
            </w:pPr>
            <w:r>
              <w:tab/>
              <w:t>@classCode</w:t>
            </w:r>
          </w:p>
        </w:tc>
        <w:tc>
          <w:tcPr>
            <w:tcW w:w="720" w:type="dxa"/>
          </w:tcPr>
          <w:p w14:paraId="238F95EF" w14:textId="77777777" w:rsidR="004B3F04" w:rsidRDefault="004B3F04" w:rsidP="000659BE">
            <w:pPr>
              <w:pStyle w:val="TableText"/>
            </w:pPr>
            <w:r>
              <w:t>1..1</w:t>
            </w:r>
          </w:p>
        </w:tc>
        <w:tc>
          <w:tcPr>
            <w:tcW w:w="1152" w:type="dxa"/>
          </w:tcPr>
          <w:p w14:paraId="5677B14A" w14:textId="77777777" w:rsidR="004B3F04" w:rsidRDefault="004B3F04" w:rsidP="000659BE">
            <w:pPr>
              <w:pStyle w:val="TableText"/>
            </w:pPr>
            <w:r>
              <w:t>SHALL</w:t>
            </w:r>
          </w:p>
        </w:tc>
        <w:tc>
          <w:tcPr>
            <w:tcW w:w="864" w:type="dxa"/>
          </w:tcPr>
          <w:p w14:paraId="48D937F4" w14:textId="77777777" w:rsidR="004B3F04" w:rsidRDefault="004B3F04" w:rsidP="000659BE">
            <w:pPr>
              <w:pStyle w:val="TableText"/>
            </w:pPr>
          </w:p>
        </w:tc>
        <w:tc>
          <w:tcPr>
            <w:tcW w:w="1104" w:type="dxa"/>
          </w:tcPr>
          <w:p w14:paraId="50445DD6" w14:textId="77777777" w:rsidR="004B3F04" w:rsidRDefault="006C736C" w:rsidP="000659BE">
            <w:pPr>
              <w:pStyle w:val="TableText"/>
            </w:pPr>
            <w:hyperlink w:anchor="C_4499-34165">
              <w:r w:rsidR="004B3F04">
                <w:rPr>
                  <w:rStyle w:val="HyperlinkText9pt"/>
                </w:rPr>
                <w:t>4499-34165</w:t>
              </w:r>
            </w:hyperlink>
          </w:p>
        </w:tc>
        <w:tc>
          <w:tcPr>
            <w:tcW w:w="2975" w:type="dxa"/>
          </w:tcPr>
          <w:p w14:paraId="69D0BE8B" w14:textId="77777777" w:rsidR="004B3F04" w:rsidRDefault="004B3F04" w:rsidP="000659BE">
            <w:pPr>
              <w:pStyle w:val="TableText"/>
            </w:pPr>
            <w:r>
              <w:t>OBS</w:t>
            </w:r>
          </w:p>
        </w:tc>
      </w:tr>
      <w:tr w:rsidR="004B3F04" w14:paraId="17A798D1" w14:textId="77777777" w:rsidTr="000659BE">
        <w:trPr>
          <w:jc w:val="center"/>
        </w:trPr>
        <w:tc>
          <w:tcPr>
            <w:tcW w:w="3345" w:type="dxa"/>
          </w:tcPr>
          <w:p w14:paraId="6EC45A51" w14:textId="77777777" w:rsidR="004B3F04" w:rsidRDefault="004B3F04" w:rsidP="000659BE">
            <w:pPr>
              <w:pStyle w:val="TableText"/>
            </w:pPr>
            <w:r>
              <w:tab/>
              <w:t>@moodCode</w:t>
            </w:r>
          </w:p>
        </w:tc>
        <w:tc>
          <w:tcPr>
            <w:tcW w:w="720" w:type="dxa"/>
          </w:tcPr>
          <w:p w14:paraId="7DC9D57A" w14:textId="77777777" w:rsidR="004B3F04" w:rsidRDefault="004B3F04" w:rsidP="000659BE">
            <w:pPr>
              <w:pStyle w:val="TableText"/>
            </w:pPr>
            <w:r>
              <w:t>1..1</w:t>
            </w:r>
          </w:p>
        </w:tc>
        <w:tc>
          <w:tcPr>
            <w:tcW w:w="1152" w:type="dxa"/>
          </w:tcPr>
          <w:p w14:paraId="430F937E" w14:textId="77777777" w:rsidR="004B3F04" w:rsidRDefault="004B3F04" w:rsidP="000659BE">
            <w:pPr>
              <w:pStyle w:val="TableText"/>
            </w:pPr>
            <w:r>
              <w:t>SHALL</w:t>
            </w:r>
          </w:p>
        </w:tc>
        <w:tc>
          <w:tcPr>
            <w:tcW w:w="864" w:type="dxa"/>
          </w:tcPr>
          <w:p w14:paraId="479A3173" w14:textId="77777777" w:rsidR="004B3F04" w:rsidRDefault="004B3F04" w:rsidP="000659BE">
            <w:pPr>
              <w:pStyle w:val="TableText"/>
            </w:pPr>
          </w:p>
        </w:tc>
        <w:tc>
          <w:tcPr>
            <w:tcW w:w="1104" w:type="dxa"/>
          </w:tcPr>
          <w:p w14:paraId="0167D91B" w14:textId="77777777" w:rsidR="004B3F04" w:rsidRDefault="006C736C" w:rsidP="000659BE">
            <w:pPr>
              <w:pStyle w:val="TableText"/>
            </w:pPr>
            <w:hyperlink w:anchor="C_4499-34166">
              <w:r w:rsidR="004B3F04">
                <w:rPr>
                  <w:rStyle w:val="HyperlinkText9pt"/>
                </w:rPr>
                <w:t>4499-34166</w:t>
              </w:r>
            </w:hyperlink>
          </w:p>
        </w:tc>
        <w:tc>
          <w:tcPr>
            <w:tcW w:w="2975" w:type="dxa"/>
          </w:tcPr>
          <w:p w14:paraId="08008980" w14:textId="77777777" w:rsidR="004B3F04" w:rsidRDefault="004B3F04" w:rsidP="000659BE">
            <w:pPr>
              <w:pStyle w:val="TableText"/>
            </w:pPr>
            <w:r>
              <w:t>urn:oid:2.16.840.1.113883.5.1001 (HL7ActMood) = INT</w:t>
            </w:r>
          </w:p>
        </w:tc>
      </w:tr>
      <w:tr w:rsidR="004B3F04" w14:paraId="323CBB42" w14:textId="77777777" w:rsidTr="000659BE">
        <w:trPr>
          <w:jc w:val="center"/>
        </w:trPr>
        <w:tc>
          <w:tcPr>
            <w:tcW w:w="3345" w:type="dxa"/>
          </w:tcPr>
          <w:p w14:paraId="139E5A70" w14:textId="77777777" w:rsidR="004B3F04" w:rsidRDefault="004B3F04" w:rsidP="000659BE">
            <w:pPr>
              <w:pStyle w:val="TableText"/>
            </w:pPr>
            <w:r>
              <w:tab/>
              <w:t>@actionNegationInd</w:t>
            </w:r>
          </w:p>
        </w:tc>
        <w:tc>
          <w:tcPr>
            <w:tcW w:w="720" w:type="dxa"/>
          </w:tcPr>
          <w:p w14:paraId="3D0047FA" w14:textId="77777777" w:rsidR="004B3F04" w:rsidRDefault="004B3F04" w:rsidP="000659BE">
            <w:pPr>
              <w:pStyle w:val="TableText"/>
            </w:pPr>
            <w:r>
              <w:t>0..1</w:t>
            </w:r>
          </w:p>
        </w:tc>
        <w:tc>
          <w:tcPr>
            <w:tcW w:w="1152" w:type="dxa"/>
          </w:tcPr>
          <w:p w14:paraId="4ED61660" w14:textId="77777777" w:rsidR="004B3F04" w:rsidRDefault="004B3F04" w:rsidP="000659BE">
            <w:pPr>
              <w:pStyle w:val="TableText"/>
            </w:pPr>
            <w:r>
              <w:t>MAY</w:t>
            </w:r>
          </w:p>
        </w:tc>
        <w:tc>
          <w:tcPr>
            <w:tcW w:w="864" w:type="dxa"/>
          </w:tcPr>
          <w:p w14:paraId="06254D3A" w14:textId="77777777" w:rsidR="004B3F04" w:rsidRDefault="004B3F04" w:rsidP="000659BE">
            <w:pPr>
              <w:pStyle w:val="TableText"/>
            </w:pPr>
          </w:p>
        </w:tc>
        <w:tc>
          <w:tcPr>
            <w:tcW w:w="1104" w:type="dxa"/>
          </w:tcPr>
          <w:p w14:paraId="60105035" w14:textId="77777777" w:rsidR="004B3F04" w:rsidRDefault="006C736C" w:rsidP="000659BE">
            <w:pPr>
              <w:pStyle w:val="TableText"/>
            </w:pPr>
            <w:hyperlink w:anchor="C_4499-34167">
              <w:r w:rsidR="004B3F04">
                <w:rPr>
                  <w:rStyle w:val="HyperlinkText9pt"/>
                </w:rPr>
                <w:t>4499-34167</w:t>
              </w:r>
            </w:hyperlink>
          </w:p>
        </w:tc>
        <w:tc>
          <w:tcPr>
            <w:tcW w:w="2975" w:type="dxa"/>
          </w:tcPr>
          <w:p w14:paraId="6CE1EC8C" w14:textId="77777777" w:rsidR="004B3F04" w:rsidRDefault="004B3F04" w:rsidP="000659BE">
            <w:pPr>
              <w:pStyle w:val="TableText"/>
            </w:pPr>
          </w:p>
        </w:tc>
      </w:tr>
      <w:tr w:rsidR="004B3F04" w14:paraId="33EE9570" w14:textId="77777777" w:rsidTr="000659BE">
        <w:trPr>
          <w:jc w:val="center"/>
        </w:trPr>
        <w:tc>
          <w:tcPr>
            <w:tcW w:w="3345" w:type="dxa"/>
          </w:tcPr>
          <w:p w14:paraId="5EE8AB51" w14:textId="77777777" w:rsidR="004B3F04" w:rsidRDefault="004B3F04" w:rsidP="000659BE">
            <w:pPr>
              <w:pStyle w:val="TableText"/>
            </w:pPr>
            <w:r>
              <w:tab/>
              <w:t>templateId</w:t>
            </w:r>
          </w:p>
        </w:tc>
        <w:tc>
          <w:tcPr>
            <w:tcW w:w="720" w:type="dxa"/>
          </w:tcPr>
          <w:p w14:paraId="1F012230" w14:textId="77777777" w:rsidR="004B3F04" w:rsidRDefault="004B3F04" w:rsidP="000659BE">
            <w:pPr>
              <w:pStyle w:val="TableText"/>
            </w:pPr>
            <w:r>
              <w:t>1..1</w:t>
            </w:r>
          </w:p>
        </w:tc>
        <w:tc>
          <w:tcPr>
            <w:tcW w:w="1152" w:type="dxa"/>
          </w:tcPr>
          <w:p w14:paraId="09894429" w14:textId="77777777" w:rsidR="004B3F04" w:rsidRDefault="004B3F04" w:rsidP="000659BE">
            <w:pPr>
              <w:pStyle w:val="TableText"/>
            </w:pPr>
            <w:r>
              <w:t>SHALL</w:t>
            </w:r>
          </w:p>
        </w:tc>
        <w:tc>
          <w:tcPr>
            <w:tcW w:w="864" w:type="dxa"/>
          </w:tcPr>
          <w:p w14:paraId="72089FA0" w14:textId="77777777" w:rsidR="004B3F04" w:rsidRDefault="004B3F04" w:rsidP="000659BE">
            <w:pPr>
              <w:pStyle w:val="TableText"/>
            </w:pPr>
          </w:p>
        </w:tc>
        <w:tc>
          <w:tcPr>
            <w:tcW w:w="1104" w:type="dxa"/>
          </w:tcPr>
          <w:p w14:paraId="4FE0A8F2" w14:textId="77777777" w:rsidR="004B3F04" w:rsidRDefault="006C736C" w:rsidP="000659BE">
            <w:pPr>
              <w:pStyle w:val="TableText"/>
            </w:pPr>
            <w:hyperlink w:anchor="C_4499-34149">
              <w:r w:rsidR="004B3F04">
                <w:rPr>
                  <w:rStyle w:val="HyperlinkText9pt"/>
                </w:rPr>
                <w:t>4499-34149</w:t>
              </w:r>
            </w:hyperlink>
          </w:p>
        </w:tc>
        <w:tc>
          <w:tcPr>
            <w:tcW w:w="2975" w:type="dxa"/>
          </w:tcPr>
          <w:p w14:paraId="78BE3470" w14:textId="77777777" w:rsidR="004B3F04" w:rsidRDefault="004B3F04" w:rsidP="000659BE">
            <w:pPr>
              <w:pStyle w:val="TableText"/>
            </w:pPr>
          </w:p>
        </w:tc>
      </w:tr>
      <w:tr w:rsidR="004B3F04" w14:paraId="6D2A1BB0" w14:textId="77777777" w:rsidTr="000659BE">
        <w:trPr>
          <w:jc w:val="center"/>
        </w:trPr>
        <w:tc>
          <w:tcPr>
            <w:tcW w:w="3345" w:type="dxa"/>
          </w:tcPr>
          <w:p w14:paraId="62E7C121" w14:textId="77777777" w:rsidR="004B3F04" w:rsidRDefault="004B3F04" w:rsidP="000659BE">
            <w:pPr>
              <w:pStyle w:val="TableText"/>
            </w:pPr>
            <w:r>
              <w:tab/>
            </w:r>
            <w:r>
              <w:tab/>
              <w:t>item</w:t>
            </w:r>
          </w:p>
        </w:tc>
        <w:tc>
          <w:tcPr>
            <w:tcW w:w="720" w:type="dxa"/>
          </w:tcPr>
          <w:p w14:paraId="6FE8E7DA" w14:textId="77777777" w:rsidR="004B3F04" w:rsidRDefault="004B3F04" w:rsidP="000659BE">
            <w:pPr>
              <w:pStyle w:val="TableText"/>
            </w:pPr>
            <w:r>
              <w:t>1..1</w:t>
            </w:r>
          </w:p>
        </w:tc>
        <w:tc>
          <w:tcPr>
            <w:tcW w:w="1152" w:type="dxa"/>
          </w:tcPr>
          <w:p w14:paraId="5513805E" w14:textId="77777777" w:rsidR="004B3F04" w:rsidRDefault="004B3F04" w:rsidP="000659BE">
            <w:pPr>
              <w:pStyle w:val="TableText"/>
            </w:pPr>
            <w:r>
              <w:t>SHALL</w:t>
            </w:r>
          </w:p>
        </w:tc>
        <w:tc>
          <w:tcPr>
            <w:tcW w:w="864" w:type="dxa"/>
          </w:tcPr>
          <w:p w14:paraId="68307ED2" w14:textId="77777777" w:rsidR="004B3F04" w:rsidRDefault="004B3F04" w:rsidP="000659BE">
            <w:pPr>
              <w:pStyle w:val="TableText"/>
            </w:pPr>
          </w:p>
        </w:tc>
        <w:tc>
          <w:tcPr>
            <w:tcW w:w="1104" w:type="dxa"/>
          </w:tcPr>
          <w:p w14:paraId="277E34FA" w14:textId="77777777" w:rsidR="004B3F04" w:rsidRDefault="006C736C" w:rsidP="000659BE">
            <w:pPr>
              <w:pStyle w:val="TableText"/>
            </w:pPr>
            <w:hyperlink w:anchor="C_4499-34150">
              <w:r w:rsidR="004B3F04">
                <w:rPr>
                  <w:rStyle w:val="HyperlinkText9pt"/>
                </w:rPr>
                <w:t>4499-34150</w:t>
              </w:r>
            </w:hyperlink>
          </w:p>
        </w:tc>
        <w:tc>
          <w:tcPr>
            <w:tcW w:w="2975" w:type="dxa"/>
          </w:tcPr>
          <w:p w14:paraId="2FC329DF" w14:textId="77777777" w:rsidR="004B3F04" w:rsidRDefault="004B3F04" w:rsidP="000659BE">
            <w:pPr>
              <w:pStyle w:val="TableText"/>
            </w:pPr>
          </w:p>
        </w:tc>
      </w:tr>
      <w:tr w:rsidR="004B3F04" w14:paraId="06237ABB" w14:textId="77777777" w:rsidTr="000659BE">
        <w:trPr>
          <w:jc w:val="center"/>
        </w:trPr>
        <w:tc>
          <w:tcPr>
            <w:tcW w:w="3345" w:type="dxa"/>
          </w:tcPr>
          <w:p w14:paraId="03751A50" w14:textId="77777777" w:rsidR="004B3F04" w:rsidRDefault="004B3F04" w:rsidP="000659BE">
            <w:pPr>
              <w:pStyle w:val="TableText"/>
            </w:pPr>
            <w:r>
              <w:tab/>
            </w:r>
            <w:r>
              <w:tab/>
            </w:r>
            <w:r>
              <w:tab/>
              <w:t>@root</w:t>
            </w:r>
          </w:p>
        </w:tc>
        <w:tc>
          <w:tcPr>
            <w:tcW w:w="720" w:type="dxa"/>
          </w:tcPr>
          <w:p w14:paraId="3E7F2DC7" w14:textId="77777777" w:rsidR="004B3F04" w:rsidRDefault="004B3F04" w:rsidP="000659BE">
            <w:pPr>
              <w:pStyle w:val="TableText"/>
            </w:pPr>
            <w:r>
              <w:t>1..1</w:t>
            </w:r>
          </w:p>
        </w:tc>
        <w:tc>
          <w:tcPr>
            <w:tcW w:w="1152" w:type="dxa"/>
          </w:tcPr>
          <w:p w14:paraId="300C0668" w14:textId="77777777" w:rsidR="004B3F04" w:rsidRDefault="004B3F04" w:rsidP="000659BE">
            <w:pPr>
              <w:pStyle w:val="TableText"/>
            </w:pPr>
            <w:r>
              <w:t>SHALL</w:t>
            </w:r>
          </w:p>
        </w:tc>
        <w:tc>
          <w:tcPr>
            <w:tcW w:w="864" w:type="dxa"/>
          </w:tcPr>
          <w:p w14:paraId="585E98D3" w14:textId="77777777" w:rsidR="004B3F04" w:rsidRDefault="004B3F04" w:rsidP="000659BE">
            <w:pPr>
              <w:pStyle w:val="TableText"/>
            </w:pPr>
          </w:p>
        </w:tc>
        <w:tc>
          <w:tcPr>
            <w:tcW w:w="1104" w:type="dxa"/>
          </w:tcPr>
          <w:p w14:paraId="4019B6B6" w14:textId="77777777" w:rsidR="004B3F04" w:rsidRDefault="006C736C" w:rsidP="000659BE">
            <w:pPr>
              <w:pStyle w:val="TableText"/>
            </w:pPr>
            <w:hyperlink w:anchor="C_4499-34157">
              <w:r w:rsidR="004B3F04">
                <w:rPr>
                  <w:rStyle w:val="HyperlinkText9pt"/>
                </w:rPr>
                <w:t>4499-34157</w:t>
              </w:r>
            </w:hyperlink>
          </w:p>
        </w:tc>
        <w:tc>
          <w:tcPr>
            <w:tcW w:w="2975" w:type="dxa"/>
          </w:tcPr>
          <w:p w14:paraId="358338B6" w14:textId="77777777" w:rsidR="004B3F04" w:rsidRDefault="004B3F04" w:rsidP="000659BE">
            <w:pPr>
              <w:pStyle w:val="TableText"/>
            </w:pPr>
            <w:r>
              <w:t>2.16.840.1.113883.10.20.28.4.118</w:t>
            </w:r>
          </w:p>
        </w:tc>
      </w:tr>
      <w:tr w:rsidR="004B3F04" w14:paraId="5DA19DA8" w14:textId="77777777" w:rsidTr="000659BE">
        <w:trPr>
          <w:jc w:val="center"/>
        </w:trPr>
        <w:tc>
          <w:tcPr>
            <w:tcW w:w="3345" w:type="dxa"/>
          </w:tcPr>
          <w:p w14:paraId="1A281EE5" w14:textId="77777777" w:rsidR="004B3F04" w:rsidRDefault="004B3F04" w:rsidP="000659BE">
            <w:pPr>
              <w:pStyle w:val="TableText"/>
            </w:pPr>
            <w:r>
              <w:tab/>
            </w:r>
            <w:r>
              <w:tab/>
            </w:r>
            <w:r>
              <w:tab/>
              <w:t>@extension</w:t>
            </w:r>
          </w:p>
        </w:tc>
        <w:tc>
          <w:tcPr>
            <w:tcW w:w="720" w:type="dxa"/>
          </w:tcPr>
          <w:p w14:paraId="1035EB32" w14:textId="77777777" w:rsidR="004B3F04" w:rsidRDefault="004B3F04" w:rsidP="000659BE">
            <w:pPr>
              <w:pStyle w:val="TableText"/>
            </w:pPr>
            <w:r>
              <w:t>1..1</w:t>
            </w:r>
          </w:p>
        </w:tc>
        <w:tc>
          <w:tcPr>
            <w:tcW w:w="1152" w:type="dxa"/>
          </w:tcPr>
          <w:p w14:paraId="7F8C92E2" w14:textId="77777777" w:rsidR="004B3F04" w:rsidRDefault="004B3F04" w:rsidP="000659BE">
            <w:pPr>
              <w:pStyle w:val="TableText"/>
            </w:pPr>
            <w:r>
              <w:t>SHALL</w:t>
            </w:r>
          </w:p>
        </w:tc>
        <w:tc>
          <w:tcPr>
            <w:tcW w:w="864" w:type="dxa"/>
          </w:tcPr>
          <w:p w14:paraId="4EEBF15F" w14:textId="77777777" w:rsidR="004B3F04" w:rsidRDefault="004B3F04" w:rsidP="000659BE">
            <w:pPr>
              <w:pStyle w:val="TableText"/>
            </w:pPr>
          </w:p>
        </w:tc>
        <w:tc>
          <w:tcPr>
            <w:tcW w:w="1104" w:type="dxa"/>
          </w:tcPr>
          <w:p w14:paraId="4C979A5C" w14:textId="77777777" w:rsidR="004B3F04" w:rsidRDefault="006C736C" w:rsidP="000659BE">
            <w:pPr>
              <w:pStyle w:val="TableText"/>
            </w:pPr>
            <w:hyperlink w:anchor="C_4499-34273">
              <w:r w:rsidR="004B3F04">
                <w:rPr>
                  <w:rStyle w:val="HyperlinkText9pt"/>
                </w:rPr>
                <w:t>4499-34273</w:t>
              </w:r>
            </w:hyperlink>
          </w:p>
        </w:tc>
        <w:tc>
          <w:tcPr>
            <w:tcW w:w="2975" w:type="dxa"/>
          </w:tcPr>
          <w:p w14:paraId="6F0994E2" w14:textId="77777777" w:rsidR="004B3F04" w:rsidRDefault="004B3F04" w:rsidP="000659BE">
            <w:pPr>
              <w:pStyle w:val="TableText"/>
            </w:pPr>
            <w:r>
              <w:t>2021-02-01</w:t>
            </w:r>
          </w:p>
        </w:tc>
      </w:tr>
      <w:tr w:rsidR="004B3F04" w14:paraId="5D493AF0" w14:textId="77777777" w:rsidTr="000659BE">
        <w:trPr>
          <w:jc w:val="center"/>
        </w:trPr>
        <w:tc>
          <w:tcPr>
            <w:tcW w:w="3345" w:type="dxa"/>
          </w:tcPr>
          <w:p w14:paraId="1C2A241A" w14:textId="77777777" w:rsidR="004B3F04" w:rsidRDefault="004B3F04" w:rsidP="000659BE">
            <w:pPr>
              <w:pStyle w:val="TableText"/>
            </w:pPr>
            <w:r>
              <w:tab/>
              <w:t>id</w:t>
            </w:r>
          </w:p>
        </w:tc>
        <w:tc>
          <w:tcPr>
            <w:tcW w:w="720" w:type="dxa"/>
          </w:tcPr>
          <w:p w14:paraId="17B7CCC5" w14:textId="77777777" w:rsidR="004B3F04" w:rsidRDefault="004B3F04" w:rsidP="000659BE">
            <w:pPr>
              <w:pStyle w:val="TableText"/>
            </w:pPr>
            <w:r>
              <w:t>1..1</w:t>
            </w:r>
          </w:p>
        </w:tc>
        <w:tc>
          <w:tcPr>
            <w:tcW w:w="1152" w:type="dxa"/>
          </w:tcPr>
          <w:p w14:paraId="01375472" w14:textId="77777777" w:rsidR="004B3F04" w:rsidRDefault="004B3F04" w:rsidP="000659BE">
            <w:pPr>
              <w:pStyle w:val="TableText"/>
            </w:pPr>
            <w:r>
              <w:t>SHALL</w:t>
            </w:r>
          </w:p>
        </w:tc>
        <w:tc>
          <w:tcPr>
            <w:tcW w:w="864" w:type="dxa"/>
          </w:tcPr>
          <w:p w14:paraId="42AF59B4" w14:textId="77777777" w:rsidR="004B3F04" w:rsidRDefault="004B3F04" w:rsidP="000659BE">
            <w:pPr>
              <w:pStyle w:val="TableText"/>
            </w:pPr>
          </w:p>
        </w:tc>
        <w:tc>
          <w:tcPr>
            <w:tcW w:w="1104" w:type="dxa"/>
          </w:tcPr>
          <w:p w14:paraId="5C112263" w14:textId="77777777" w:rsidR="004B3F04" w:rsidRDefault="006C736C" w:rsidP="000659BE">
            <w:pPr>
              <w:pStyle w:val="TableText"/>
            </w:pPr>
            <w:hyperlink w:anchor="C_4499-34168">
              <w:r w:rsidR="004B3F04">
                <w:rPr>
                  <w:rStyle w:val="HyperlinkText9pt"/>
                </w:rPr>
                <w:t>4499-34168</w:t>
              </w:r>
            </w:hyperlink>
          </w:p>
        </w:tc>
        <w:tc>
          <w:tcPr>
            <w:tcW w:w="2975" w:type="dxa"/>
          </w:tcPr>
          <w:p w14:paraId="186106A9" w14:textId="77777777" w:rsidR="004B3F04" w:rsidRDefault="004B3F04" w:rsidP="000659BE">
            <w:pPr>
              <w:pStyle w:val="TableText"/>
            </w:pPr>
          </w:p>
        </w:tc>
      </w:tr>
      <w:tr w:rsidR="004B3F04" w14:paraId="7EB80B9E" w14:textId="77777777" w:rsidTr="000659BE">
        <w:trPr>
          <w:jc w:val="center"/>
        </w:trPr>
        <w:tc>
          <w:tcPr>
            <w:tcW w:w="3345" w:type="dxa"/>
          </w:tcPr>
          <w:p w14:paraId="5D66F635" w14:textId="77777777" w:rsidR="004B3F04" w:rsidRDefault="004B3F04" w:rsidP="000659BE">
            <w:pPr>
              <w:pStyle w:val="TableText"/>
            </w:pPr>
            <w:r>
              <w:tab/>
              <w:t>code</w:t>
            </w:r>
          </w:p>
        </w:tc>
        <w:tc>
          <w:tcPr>
            <w:tcW w:w="720" w:type="dxa"/>
          </w:tcPr>
          <w:p w14:paraId="5200341B" w14:textId="77777777" w:rsidR="004B3F04" w:rsidRDefault="004B3F04" w:rsidP="000659BE">
            <w:pPr>
              <w:pStyle w:val="TableText"/>
            </w:pPr>
            <w:r>
              <w:t>1..1</w:t>
            </w:r>
          </w:p>
        </w:tc>
        <w:tc>
          <w:tcPr>
            <w:tcW w:w="1152" w:type="dxa"/>
          </w:tcPr>
          <w:p w14:paraId="6CDBDC61" w14:textId="77777777" w:rsidR="004B3F04" w:rsidRDefault="004B3F04" w:rsidP="000659BE">
            <w:pPr>
              <w:pStyle w:val="TableText"/>
            </w:pPr>
            <w:r>
              <w:t>SHALL</w:t>
            </w:r>
          </w:p>
        </w:tc>
        <w:tc>
          <w:tcPr>
            <w:tcW w:w="864" w:type="dxa"/>
          </w:tcPr>
          <w:p w14:paraId="49A256A5" w14:textId="77777777" w:rsidR="004B3F04" w:rsidRDefault="004B3F04" w:rsidP="000659BE">
            <w:pPr>
              <w:pStyle w:val="TableText"/>
            </w:pPr>
          </w:p>
        </w:tc>
        <w:tc>
          <w:tcPr>
            <w:tcW w:w="1104" w:type="dxa"/>
          </w:tcPr>
          <w:p w14:paraId="73E2D6DF" w14:textId="77777777" w:rsidR="004B3F04" w:rsidRDefault="006C736C" w:rsidP="000659BE">
            <w:pPr>
              <w:pStyle w:val="TableText"/>
            </w:pPr>
            <w:hyperlink w:anchor="C_4499-34151">
              <w:r w:rsidR="004B3F04">
                <w:rPr>
                  <w:rStyle w:val="HyperlinkText9pt"/>
                </w:rPr>
                <w:t>4499-34151</w:t>
              </w:r>
            </w:hyperlink>
          </w:p>
        </w:tc>
        <w:tc>
          <w:tcPr>
            <w:tcW w:w="2975" w:type="dxa"/>
          </w:tcPr>
          <w:p w14:paraId="605A2E88" w14:textId="77777777" w:rsidR="004B3F04" w:rsidRDefault="004B3F04" w:rsidP="000659BE">
            <w:pPr>
              <w:pStyle w:val="TableText"/>
            </w:pPr>
          </w:p>
        </w:tc>
      </w:tr>
      <w:tr w:rsidR="004B3F04" w14:paraId="0940DAE5" w14:textId="77777777" w:rsidTr="000659BE">
        <w:trPr>
          <w:jc w:val="center"/>
        </w:trPr>
        <w:tc>
          <w:tcPr>
            <w:tcW w:w="3345" w:type="dxa"/>
          </w:tcPr>
          <w:p w14:paraId="75A2A208" w14:textId="77777777" w:rsidR="004B3F04" w:rsidRDefault="004B3F04" w:rsidP="000659BE">
            <w:pPr>
              <w:pStyle w:val="TableText"/>
            </w:pPr>
            <w:r>
              <w:tab/>
            </w:r>
            <w:r>
              <w:tab/>
              <w:t>@valueSet</w:t>
            </w:r>
          </w:p>
        </w:tc>
        <w:tc>
          <w:tcPr>
            <w:tcW w:w="720" w:type="dxa"/>
          </w:tcPr>
          <w:p w14:paraId="7B2F1400" w14:textId="77777777" w:rsidR="004B3F04" w:rsidRDefault="004B3F04" w:rsidP="000659BE">
            <w:pPr>
              <w:pStyle w:val="TableText"/>
            </w:pPr>
            <w:r>
              <w:t>0..1</w:t>
            </w:r>
          </w:p>
        </w:tc>
        <w:tc>
          <w:tcPr>
            <w:tcW w:w="1152" w:type="dxa"/>
          </w:tcPr>
          <w:p w14:paraId="581F3105" w14:textId="77777777" w:rsidR="004B3F04" w:rsidRDefault="004B3F04" w:rsidP="000659BE">
            <w:pPr>
              <w:pStyle w:val="TableText"/>
            </w:pPr>
            <w:r>
              <w:t>SHOULD</w:t>
            </w:r>
          </w:p>
        </w:tc>
        <w:tc>
          <w:tcPr>
            <w:tcW w:w="864" w:type="dxa"/>
          </w:tcPr>
          <w:p w14:paraId="3FA871BF" w14:textId="77777777" w:rsidR="004B3F04" w:rsidRDefault="004B3F04" w:rsidP="000659BE">
            <w:pPr>
              <w:pStyle w:val="TableText"/>
            </w:pPr>
          </w:p>
        </w:tc>
        <w:tc>
          <w:tcPr>
            <w:tcW w:w="1104" w:type="dxa"/>
          </w:tcPr>
          <w:p w14:paraId="3C207990" w14:textId="77777777" w:rsidR="004B3F04" w:rsidRDefault="006C736C" w:rsidP="000659BE">
            <w:pPr>
              <w:pStyle w:val="TableText"/>
            </w:pPr>
            <w:hyperlink w:anchor="C_4499-34159">
              <w:r w:rsidR="004B3F04">
                <w:rPr>
                  <w:rStyle w:val="HyperlinkText9pt"/>
                </w:rPr>
                <w:t>4499-34159</w:t>
              </w:r>
            </w:hyperlink>
          </w:p>
        </w:tc>
        <w:tc>
          <w:tcPr>
            <w:tcW w:w="2975" w:type="dxa"/>
          </w:tcPr>
          <w:p w14:paraId="44E46699" w14:textId="77777777" w:rsidR="004B3F04" w:rsidRDefault="004B3F04" w:rsidP="000659BE">
            <w:pPr>
              <w:pStyle w:val="TableText"/>
            </w:pPr>
          </w:p>
        </w:tc>
      </w:tr>
      <w:tr w:rsidR="004B3F04" w14:paraId="079652A8" w14:textId="77777777" w:rsidTr="000659BE">
        <w:trPr>
          <w:jc w:val="center"/>
        </w:trPr>
        <w:tc>
          <w:tcPr>
            <w:tcW w:w="3345" w:type="dxa"/>
          </w:tcPr>
          <w:p w14:paraId="181A3878" w14:textId="77777777" w:rsidR="004B3F04" w:rsidRDefault="004B3F04" w:rsidP="000659BE">
            <w:pPr>
              <w:pStyle w:val="TableText"/>
            </w:pPr>
            <w:r>
              <w:tab/>
              <w:t>title</w:t>
            </w:r>
          </w:p>
        </w:tc>
        <w:tc>
          <w:tcPr>
            <w:tcW w:w="720" w:type="dxa"/>
          </w:tcPr>
          <w:p w14:paraId="40F50CB0" w14:textId="77777777" w:rsidR="004B3F04" w:rsidRDefault="004B3F04" w:rsidP="000659BE">
            <w:pPr>
              <w:pStyle w:val="TableText"/>
            </w:pPr>
            <w:r>
              <w:t>1..1</w:t>
            </w:r>
          </w:p>
        </w:tc>
        <w:tc>
          <w:tcPr>
            <w:tcW w:w="1152" w:type="dxa"/>
          </w:tcPr>
          <w:p w14:paraId="13F4A584" w14:textId="77777777" w:rsidR="004B3F04" w:rsidRDefault="004B3F04" w:rsidP="000659BE">
            <w:pPr>
              <w:pStyle w:val="TableText"/>
            </w:pPr>
            <w:r>
              <w:t>SHALL</w:t>
            </w:r>
          </w:p>
        </w:tc>
        <w:tc>
          <w:tcPr>
            <w:tcW w:w="864" w:type="dxa"/>
          </w:tcPr>
          <w:p w14:paraId="2B7E69CF" w14:textId="77777777" w:rsidR="004B3F04" w:rsidRDefault="004B3F04" w:rsidP="000659BE">
            <w:pPr>
              <w:pStyle w:val="TableText"/>
            </w:pPr>
          </w:p>
        </w:tc>
        <w:tc>
          <w:tcPr>
            <w:tcW w:w="1104" w:type="dxa"/>
          </w:tcPr>
          <w:p w14:paraId="2BADEE29" w14:textId="77777777" w:rsidR="004B3F04" w:rsidRDefault="006C736C" w:rsidP="000659BE">
            <w:pPr>
              <w:pStyle w:val="TableText"/>
            </w:pPr>
            <w:hyperlink w:anchor="C_4499-34169">
              <w:r w:rsidR="004B3F04">
                <w:rPr>
                  <w:rStyle w:val="HyperlinkText9pt"/>
                </w:rPr>
                <w:t>4499-34169</w:t>
              </w:r>
            </w:hyperlink>
          </w:p>
        </w:tc>
        <w:tc>
          <w:tcPr>
            <w:tcW w:w="2975" w:type="dxa"/>
          </w:tcPr>
          <w:p w14:paraId="4A966B11" w14:textId="77777777" w:rsidR="004B3F04" w:rsidRDefault="004B3F04" w:rsidP="000659BE">
            <w:pPr>
              <w:pStyle w:val="TableText"/>
            </w:pPr>
          </w:p>
        </w:tc>
      </w:tr>
      <w:tr w:rsidR="004B3F04" w14:paraId="5BB50E3D" w14:textId="77777777" w:rsidTr="000659BE">
        <w:trPr>
          <w:jc w:val="center"/>
        </w:trPr>
        <w:tc>
          <w:tcPr>
            <w:tcW w:w="3345" w:type="dxa"/>
          </w:tcPr>
          <w:p w14:paraId="2CEDA497" w14:textId="77777777" w:rsidR="004B3F04" w:rsidRDefault="004B3F04" w:rsidP="000659BE">
            <w:pPr>
              <w:pStyle w:val="TableText"/>
            </w:pPr>
            <w:r>
              <w:tab/>
              <w:t>statusCode</w:t>
            </w:r>
          </w:p>
        </w:tc>
        <w:tc>
          <w:tcPr>
            <w:tcW w:w="720" w:type="dxa"/>
          </w:tcPr>
          <w:p w14:paraId="33CFF91E" w14:textId="77777777" w:rsidR="004B3F04" w:rsidRDefault="004B3F04" w:rsidP="000659BE">
            <w:pPr>
              <w:pStyle w:val="TableText"/>
            </w:pPr>
            <w:r>
              <w:t>1..1</w:t>
            </w:r>
          </w:p>
        </w:tc>
        <w:tc>
          <w:tcPr>
            <w:tcW w:w="1152" w:type="dxa"/>
          </w:tcPr>
          <w:p w14:paraId="4C94B995" w14:textId="77777777" w:rsidR="004B3F04" w:rsidRDefault="004B3F04" w:rsidP="000659BE">
            <w:pPr>
              <w:pStyle w:val="TableText"/>
            </w:pPr>
            <w:r>
              <w:t>SHALL</w:t>
            </w:r>
          </w:p>
        </w:tc>
        <w:tc>
          <w:tcPr>
            <w:tcW w:w="864" w:type="dxa"/>
          </w:tcPr>
          <w:p w14:paraId="00A06020" w14:textId="77777777" w:rsidR="004B3F04" w:rsidRDefault="004B3F04" w:rsidP="000659BE">
            <w:pPr>
              <w:pStyle w:val="TableText"/>
            </w:pPr>
          </w:p>
        </w:tc>
        <w:tc>
          <w:tcPr>
            <w:tcW w:w="1104" w:type="dxa"/>
          </w:tcPr>
          <w:p w14:paraId="23945AAF" w14:textId="77777777" w:rsidR="004B3F04" w:rsidRDefault="006C736C" w:rsidP="000659BE">
            <w:pPr>
              <w:pStyle w:val="TableText"/>
            </w:pPr>
            <w:hyperlink w:anchor="C_4499-34152">
              <w:r w:rsidR="004B3F04">
                <w:rPr>
                  <w:rStyle w:val="HyperlinkText9pt"/>
                </w:rPr>
                <w:t>4499-34152</w:t>
              </w:r>
            </w:hyperlink>
          </w:p>
        </w:tc>
        <w:tc>
          <w:tcPr>
            <w:tcW w:w="2975" w:type="dxa"/>
          </w:tcPr>
          <w:p w14:paraId="0D67A1C1" w14:textId="77777777" w:rsidR="004B3F04" w:rsidRDefault="004B3F04" w:rsidP="000659BE">
            <w:pPr>
              <w:pStyle w:val="TableText"/>
            </w:pPr>
          </w:p>
        </w:tc>
      </w:tr>
      <w:tr w:rsidR="004B3F04" w14:paraId="7C176578" w14:textId="77777777" w:rsidTr="000659BE">
        <w:trPr>
          <w:jc w:val="center"/>
        </w:trPr>
        <w:tc>
          <w:tcPr>
            <w:tcW w:w="3345" w:type="dxa"/>
          </w:tcPr>
          <w:p w14:paraId="4BF0274B" w14:textId="77777777" w:rsidR="004B3F04" w:rsidRDefault="004B3F04" w:rsidP="000659BE">
            <w:pPr>
              <w:pStyle w:val="TableText"/>
            </w:pPr>
            <w:r>
              <w:tab/>
            </w:r>
            <w:r>
              <w:tab/>
              <w:t>@code</w:t>
            </w:r>
          </w:p>
        </w:tc>
        <w:tc>
          <w:tcPr>
            <w:tcW w:w="720" w:type="dxa"/>
          </w:tcPr>
          <w:p w14:paraId="57204468" w14:textId="77777777" w:rsidR="004B3F04" w:rsidRDefault="004B3F04" w:rsidP="000659BE">
            <w:pPr>
              <w:pStyle w:val="TableText"/>
            </w:pPr>
            <w:r>
              <w:t>1..1</w:t>
            </w:r>
          </w:p>
        </w:tc>
        <w:tc>
          <w:tcPr>
            <w:tcW w:w="1152" w:type="dxa"/>
          </w:tcPr>
          <w:p w14:paraId="0BED33A9" w14:textId="77777777" w:rsidR="004B3F04" w:rsidRDefault="004B3F04" w:rsidP="000659BE">
            <w:pPr>
              <w:pStyle w:val="TableText"/>
            </w:pPr>
            <w:r>
              <w:t>SHALL</w:t>
            </w:r>
          </w:p>
        </w:tc>
        <w:tc>
          <w:tcPr>
            <w:tcW w:w="864" w:type="dxa"/>
          </w:tcPr>
          <w:p w14:paraId="25E380C2" w14:textId="77777777" w:rsidR="004B3F04" w:rsidRDefault="004B3F04" w:rsidP="000659BE">
            <w:pPr>
              <w:pStyle w:val="TableText"/>
            </w:pPr>
          </w:p>
        </w:tc>
        <w:tc>
          <w:tcPr>
            <w:tcW w:w="1104" w:type="dxa"/>
          </w:tcPr>
          <w:p w14:paraId="23CF6C51" w14:textId="77777777" w:rsidR="004B3F04" w:rsidRDefault="006C736C" w:rsidP="000659BE">
            <w:pPr>
              <w:pStyle w:val="TableText"/>
            </w:pPr>
            <w:hyperlink w:anchor="C_4499-34160">
              <w:r w:rsidR="004B3F04">
                <w:rPr>
                  <w:rStyle w:val="HyperlinkText9pt"/>
                </w:rPr>
                <w:t>4499-34160</w:t>
              </w:r>
            </w:hyperlink>
          </w:p>
        </w:tc>
        <w:tc>
          <w:tcPr>
            <w:tcW w:w="2975" w:type="dxa"/>
          </w:tcPr>
          <w:p w14:paraId="677B3118" w14:textId="77777777" w:rsidR="004B3F04" w:rsidRDefault="004B3F04" w:rsidP="000659BE">
            <w:pPr>
              <w:pStyle w:val="TableText"/>
            </w:pPr>
            <w:r>
              <w:t>urn:oid:2.16.840.1.113883.5.14 (HL7ActStatus) = active</w:t>
            </w:r>
          </w:p>
        </w:tc>
      </w:tr>
      <w:tr w:rsidR="004B3F04" w14:paraId="3FF1504D" w14:textId="77777777" w:rsidTr="000659BE">
        <w:trPr>
          <w:jc w:val="center"/>
        </w:trPr>
        <w:tc>
          <w:tcPr>
            <w:tcW w:w="3345" w:type="dxa"/>
          </w:tcPr>
          <w:p w14:paraId="289CA12F" w14:textId="77777777" w:rsidR="004B3F04" w:rsidRDefault="004B3F04" w:rsidP="000659BE">
            <w:pPr>
              <w:pStyle w:val="TableText"/>
            </w:pPr>
            <w:r>
              <w:tab/>
              <w:t>participation</w:t>
            </w:r>
          </w:p>
        </w:tc>
        <w:tc>
          <w:tcPr>
            <w:tcW w:w="720" w:type="dxa"/>
          </w:tcPr>
          <w:p w14:paraId="1BE053D4" w14:textId="77777777" w:rsidR="004B3F04" w:rsidRDefault="004B3F04" w:rsidP="000659BE">
            <w:pPr>
              <w:pStyle w:val="TableText"/>
            </w:pPr>
            <w:r>
              <w:t>0..1</w:t>
            </w:r>
          </w:p>
        </w:tc>
        <w:tc>
          <w:tcPr>
            <w:tcW w:w="1152" w:type="dxa"/>
          </w:tcPr>
          <w:p w14:paraId="07FCB7FF" w14:textId="77777777" w:rsidR="004B3F04" w:rsidRDefault="004B3F04" w:rsidP="000659BE">
            <w:pPr>
              <w:pStyle w:val="TableText"/>
            </w:pPr>
            <w:r>
              <w:t>MAY</w:t>
            </w:r>
          </w:p>
        </w:tc>
        <w:tc>
          <w:tcPr>
            <w:tcW w:w="864" w:type="dxa"/>
          </w:tcPr>
          <w:p w14:paraId="052B6C29" w14:textId="77777777" w:rsidR="004B3F04" w:rsidRDefault="004B3F04" w:rsidP="000659BE">
            <w:pPr>
              <w:pStyle w:val="TableText"/>
            </w:pPr>
          </w:p>
        </w:tc>
        <w:tc>
          <w:tcPr>
            <w:tcW w:w="1104" w:type="dxa"/>
          </w:tcPr>
          <w:p w14:paraId="6DE10F0C" w14:textId="77777777" w:rsidR="004B3F04" w:rsidRDefault="006C736C" w:rsidP="000659BE">
            <w:pPr>
              <w:pStyle w:val="TableText"/>
            </w:pPr>
            <w:hyperlink w:anchor="C_4499-34270">
              <w:r w:rsidR="004B3F04">
                <w:rPr>
                  <w:rStyle w:val="HyperlinkText9pt"/>
                </w:rPr>
                <w:t>4499-34270</w:t>
              </w:r>
            </w:hyperlink>
          </w:p>
        </w:tc>
        <w:tc>
          <w:tcPr>
            <w:tcW w:w="2975" w:type="dxa"/>
          </w:tcPr>
          <w:p w14:paraId="6E0B3B5D" w14:textId="77777777" w:rsidR="004B3F04" w:rsidRDefault="004B3F04" w:rsidP="000659BE">
            <w:pPr>
              <w:pStyle w:val="TableText"/>
            </w:pPr>
          </w:p>
        </w:tc>
      </w:tr>
      <w:tr w:rsidR="004B3F04" w14:paraId="1BA44642" w14:textId="77777777" w:rsidTr="000659BE">
        <w:trPr>
          <w:jc w:val="center"/>
        </w:trPr>
        <w:tc>
          <w:tcPr>
            <w:tcW w:w="3345" w:type="dxa"/>
          </w:tcPr>
          <w:p w14:paraId="27A27B02" w14:textId="77777777" w:rsidR="004B3F04" w:rsidRDefault="004B3F04" w:rsidP="000659BE">
            <w:pPr>
              <w:pStyle w:val="TableText"/>
            </w:pPr>
            <w:r>
              <w:tab/>
            </w:r>
            <w:r>
              <w:tab/>
              <w:t>@typeCode</w:t>
            </w:r>
          </w:p>
        </w:tc>
        <w:tc>
          <w:tcPr>
            <w:tcW w:w="720" w:type="dxa"/>
          </w:tcPr>
          <w:p w14:paraId="1F55B7D2" w14:textId="77777777" w:rsidR="004B3F04" w:rsidRDefault="004B3F04" w:rsidP="000659BE">
            <w:pPr>
              <w:pStyle w:val="TableText"/>
            </w:pPr>
            <w:r>
              <w:t>1..1</w:t>
            </w:r>
          </w:p>
        </w:tc>
        <w:tc>
          <w:tcPr>
            <w:tcW w:w="1152" w:type="dxa"/>
          </w:tcPr>
          <w:p w14:paraId="3679C0B1" w14:textId="77777777" w:rsidR="004B3F04" w:rsidRDefault="004B3F04" w:rsidP="000659BE">
            <w:pPr>
              <w:pStyle w:val="TableText"/>
            </w:pPr>
            <w:r>
              <w:t>SHALL</w:t>
            </w:r>
          </w:p>
        </w:tc>
        <w:tc>
          <w:tcPr>
            <w:tcW w:w="864" w:type="dxa"/>
          </w:tcPr>
          <w:p w14:paraId="77E21220" w14:textId="77777777" w:rsidR="004B3F04" w:rsidRDefault="004B3F04" w:rsidP="000659BE">
            <w:pPr>
              <w:pStyle w:val="TableText"/>
            </w:pPr>
          </w:p>
        </w:tc>
        <w:tc>
          <w:tcPr>
            <w:tcW w:w="1104" w:type="dxa"/>
          </w:tcPr>
          <w:p w14:paraId="36DE4EEF" w14:textId="77777777" w:rsidR="004B3F04" w:rsidRDefault="006C736C" w:rsidP="000659BE">
            <w:pPr>
              <w:pStyle w:val="TableText"/>
            </w:pPr>
            <w:hyperlink w:anchor="C_4499-34274">
              <w:r w:rsidR="004B3F04">
                <w:rPr>
                  <w:rStyle w:val="HyperlinkText9pt"/>
                </w:rPr>
                <w:t>4499-34274</w:t>
              </w:r>
            </w:hyperlink>
          </w:p>
        </w:tc>
        <w:tc>
          <w:tcPr>
            <w:tcW w:w="2975" w:type="dxa"/>
          </w:tcPr>
          <w:p w14:paraId="098703AA" w14:textId="77777777" w:rsidR="004B3F04" w:rsidRDefault="004B3F04" w:rsidP="000659BE">
            <w:pPr>
              <w:pStyle w:val="TableText"/>
            </w:pPr>
            <w:r>
              <w:t>urn:oid:2.16.840.1.113883.5.90 (HL7ParticipationType) = AUT</w:t>
            </w:r>
          </w:p>
        </w:tc>
      </w:tr>
      <w:tr w:rsidR="004B3F04" w14:paraId="741F8740" w14:textId="77777777" w:rsidTr="000659BE">
        <w:trPr>
          <w:jc w:val="center"/>
        </w:trPr>
        <w:tc>
          <w:tcPr>
            <w:tcW w:w="3345" w:type="dxa"/>
          </w:tcPr>
          <w:p w14:paraId="08281FFB" w14:textId="77777777" w:rsidR="004B3F04" w:rsidRDefault="004B3F04" w:rsidP="000659BE">
            <w:pPr>
              <w:pStyle w:val="TableText"/>
            </w:pPr>
            <w:r>
              <w:tab/>
            </w:r>
            <w:r>
              <w:tab/>
              <w:t>time</w:t>
            </w:r>
          </w:p>
        </w:tc>
        <w:tc>
          <w:tcPr>
            <w:tcW w:w="720" w:type="dxa"/>
          </w:tcPr>
          <w:p w14:paraId="065F9709" w14:textId="77777777" w:rsidR="004B3F04" w:rsidRDefault="004B3F04" w:rsidP="000659BE">
            <w:pPr>
              <w:pStyle w:val="TableText"/>
            </w:pPr>
            <w:r>
              <w:t>1..1</w:t>
            </w:r>
          </w:p>
        </w:tc>
        <w:tc>
          <w:tcPr>
            <w:tcW w:w="1152" w:type="dxa"/>
          </w:tcPr>
          <w:p w14:paraId="1C31E640" w14:textId="77777777" w:rsidR="004B3F04" w:rsidRDefault="004B3F04" w:rsidP="000659BE">
            <w:pPr>
              <w:pStyle w:val="TableText"/>
            </w:pPr>
            <w:r>
              <w:t>SHALL</w:t>
            </w:r>
          </w:p>
        </w:tc>
        <w:tc>
          <w:tcPr>
            <w:tcW w:w="864" w:type="dxa"/>
          </w:tcPr>
          <w:p w14:paraId="415ADEA5" w14:textId="77777777" w:rsidR="004B3F04" w:rsidRDefault="004B3F04" w:rsidP="000659BE">
            <w:pPr>
              <w:pStyle w:val="TableText"/>
            </w:pPr>
          </w:p>
        </w:tc>
        <w:tc>
          <w:tcPr>
            <w:tcW w:w="1104" w:type="dxa"/>
          </w:tcPr>
          <w:p w14:paraId="561C3F06" w14:textId="77777777" w:rsidR="004B3F04" w:rsidRDefault="006C736C" w:rsidP="000659BE">
            <w:pPr>
              <w:pStyle w:val="TableText"/>
            </w:pPr>
            <w:hyperlink w:anchor="C_4499-34271">
              <w:r w:rsidR="004B3F04">
                <w:rPr>
                  <w:rStyle w:val="HyperlinkText9pt"/>
                </w:rPr>
                <w:t>4499-34271</w:t>
              </w:r>
            </w:hyperlink>
          </w:p>
        </w:tc>
        <w:tc>
          <w:tcPr>
            <w:tcW w:w="2975" w:type="dxa"/>
          </w:tcPr>
          <w:p w14:paraId="14AAB647" w14:textId="77777777" w:rsidR="004B3F04" w:rsidRDefault="004B3F04" w:rsidP="000659BE">
            <w:pPr>
              <w:pStyle w:val="TableText"/>
            </w:pPr>
          </w:p>
        </w:tc>
      </w:tr>
      <w:tr w:rsidR="004B3F04" w14:paraId="3EA6A1BD" w14:textId="77777777" w:rsidTr="000659BE">
        <w:trPr>
          <w:jc w:val="center"/>
        </w:trPr>
        <w:tc>
          <w:tcPr>
            <w:tcW w:w="3345" w:type="dxa"/>
          </w:tcPr>
          <w:p w14:paraId="78948AB2" w14:textId="77777777" w:rsidR="004B3F04" w:rsidRDefault="004B3F04" w:rsidP="000659BE">
            <w:pPr>
              <w:pStyle w:val="TableText"/>
            </w:pPr>
            <w:r>
              <w:tab/>
            </w:r>
            <w:r>
              <w:tab/>
            </w:r>
            <w:r>
              <w:tab/>
              <w:t>low</w:t>
            </w:r>
          </w:p>
        </w:tc>
        <w:tc>
          <w:tcPr>
            <w:tcW w:w="720" w:type="dxa"/>
          </w:tcPr>
          <w:p w14:paraId="7599D6F5" w14:textId="77777777" w:rsidR="004B3F04" w:rsidRDefault="004B3F04" w:rsidP="000659BE">
            <w:pPr>
              <w:pStyle w:val="TableText"/>
            </w:pPr>
            <w:r>
              <w:t>1..1</w:t>
            </w:r>
          </w:p>
        </w:tc>
        <w:tc>
          <w:tcPr>
            <w:tcW w:w="1152" w:type="dxa"/>
          </w:tcPr>
          <w:p w14:paraId="29D85E6E" w14:textId="77777777" w:rsidR="004B3F04" w:rsidRDefault="004B3F04" w:rsidP="000659BE">
            <w:pPr>
              <w:pStyle w:val="TableText"/>
            </w:pPr>
            <w:r>
              <w:t>SHALL</w:t>
            </w:r>
          </w:p>
        </w:tc>
        <w:tc>
          <w:tcPr>
            <w:tcW w:w="864" w:type="dxa"/>
          </w:tcPr>
          <w:p w14:paraId="6CAB6B50" w14:textId="77777777" w:rsidR="004B3F04" w:rsidRDefault="004B3F04" w:rsidP="000659BE">
            <w:pPr>
              <w:pStyle w:val="TableText"/>
            </w:pPr>
          </w:p>
        </w:tc>
        <w:tc>
          <w:tcPr>
            <w:tcW w:w="1104" w:type="dxa"/>
          </w:tcPr>
          <w:p w14:paraId="0740D59A" w14:textId="77777777" w:rsidR="004B3F04" w:rsidRDefault="006C736C" w:rsidP="000659BE">
            <w:pPr>
              <w:pStyle w:val="TableText"/>
            </w:pPr>
            <w:hyperlink w:anchor="C_4499-34275">
              <w:r w:rsidR="004B3F04">
                <w:rPr>
                  <w:rStyle w:val="HyperlinkText9pt"/>
                </w:rPr>
                <w:t>4499-34275</w:t>
              </w:r>
            </w:hyperlink>
          </w:p>
        </w:tc>
        <w:tc>
          <w:tcPr>
            <w:tcW w:w="2975" w:type="dxa"/>
          </w:tcPr>
          <w:p w14:paraId="5D4F1A09" w14:textId="77777777" w:rsidR="004B3F04" w:rsidRDefault="004B3F04" w:rsidP="000659BE">
            <w:pPr>
              <w:pStyle w:val="TableText"/>
            </w:pPr>
          </w:p>
        </w:tc>
      </w:tr>
      <w:tr w:rsidR="004B3F04" w14:paraId="42D0D709" w14:textId="77777777" w:rsidTr="000659BE">
        <w:trPr>
          <w:jc w:val="center"/>
        </w:trPr>
        <w:tc>
          <w:tcPr>
            <w:tcW w:w="3345" w:type="dxa"/>
          </w:tcPr>
          <w:p w14:paraId="19979AAB" w14:textId="77777777" w:rsidR="004B3F04" w:rsidRDefault="004B3F04" w:rsidP="000659BE">
            <w:pPr>
              <w:pStyle w:val="TableText"/>
            </w:pPr>
            <w:r>
              <w:tab/>
            </w:r>
            <w:r>
              <w:tab/>
              <w:t>role</w:t>
            </w:r>
          </w:p>
        </w:tc>
        <w:tc>
          <w:tcPr>
            <w:tcW w:w="720" w:type="dxa"/>
          </w:tcPr>
          <w:p w14:paraId="68153EC7" w14:textId="77777777" w:rsidR="004B3F04" w:rsidRDefault="004B3F04" w:rsidP="000659BE">
            <w:pPr>
              <w:pStyle w:val="TableText"/>
            </w:pPr>
            <w:r>
              <w:t>1..1</w:t>
            </w:r>
          </w:p>
        </w:tc>
        <w:tc>
          <w:tcPr>
            <w:tcW w:w="1152" w:type="dxa"/>
          </w:tcPr>
          <w:p w14:paraId="12163C07" w14:textId="77777777" w:rsidR="004B3F04" w:rsidRDefault="004B3F04" w:rsidP="000659BE">
            <w:pPr>
              <w:pStyle w:val="TableText"/>
            </w:pPr>
            <w:r>
              <w:t>SHALL</w:t>
            </w:r>
          </w:p>
        </w:tc>
        <w:tc>
          <w:tcPr>
            <w:tcW w:w="864" w:type="dxa"/>
          </w:tcPr>
          <w:p w14:paraId="7A0982F3" w14:textId="77777777" w:rsidR="004B3F04" w:rsidRDefault="004B3F04" w:rsidP="000659BE">
            <w:pPr>
              <w:pStyle w:val="TableText"/>
            </w:pPr>
          </w:p>
        </w:tc>
        <w:tc>
          <w:tcPr>
            <w:tcW w:w="1104" w:type="dxa"/>
          </w:tcPr>
          <w:p w14:paraId="59F19D23" w14:textId="77777777" w:rsidR="004B3F04" w:rsidRDefault="006C736C" w:rsidP="000659BE">
            <w:pPr>
              <w:pStyle w:val="TableText"/>
            </w:pPr>
            <w:hyperlink w:anchor="C_4499-34272">
              <w:r w:rsidR="004B3F04">
                <w:rPr>
                  <w:rStyle w:val="HyperlinkText9pt"/>
                </w:rPr>
                <w:t>4499-34272</w:t>
              </w:r>
            </w:hyperlink>
          </w:p>
        </w:tc>
        <w:tc>
          <w:tcPr>
            <w:tcW w:w="2975" w:type="dxa"/>
          </w:tcPr>
          <w:p w14:paraId="2526211B" w14:textId="77777777" w:rsidR="004B3F04" w:rsidRDefault="004B3F04" w:rsidP="000659BE">
            <w:pPr>
              <w:pStyle w:val="TableText"/>
            </w:pPr>
          </w:p>
        </w:tc>
      </w:tr>
      <w:tr w:rsidR="004B3F04" w14:paraId="41892BE3" w14:textId="77777777" w:rsidTr="000659BE">
        <w:trPr>
          <w:jc w:val="center"/>
        </w:trPr>
        <w:tc>
          <w:tcPr>
            <w:tcW w:w="3345" w:type="dxa"/>
          </w:tcPr>
          <w:p w14:paraId="60D64005" w14:textId="77777777" w:rsidR="004B3F04" w:rsidRDefault="004B3F04" w:rsidP="000659BE">
            <w:pPr>
              <w:pStyle w:val="TableText"/>
            </w:pPr>
            <w:r>
              <w:tab/>
            </w:r>
            <w:r>
              <w:tab/>
            </w:r>
            <w:r>
              <w:tab/>
              <w:t>@classCode</w:t>
            </w:r>
          </w:p>
        </w:tc>
        <w:tc>
          <w:tcPr>
            <w:tcW w:w="720" w:type="dxa"/>
          </w:tcPr>
          <w:p w14:paraId="1662F229" w14:textId="77777777" w:rsidR="004B3F04" w:rsidRDefault="004B3F04" w:rsidP="000659BE">
            <w:pPr>
              <w:pStyle w:val="TableText"/>
            </w:pPr>
            <w:r>
              <w:t>1..1</w:t>
            </w:r>
          </w:p>
        </w:tc>
        <w:tc>
          <w:tcPr>
            <w:tcW w:w="1152" w:type="dxa"/>
          </w:tcPr>
          <w:p w14:paraId="6CF0C969" w14:textId="77777777" w:rsidR="004B3F04" w:rsidRDefault="004B3F04" w:rsidP="000659BE">
            <w:pPr>
              <w:pStyle w:val="TableText"/>
            </w:pPr>
            <w:r>
              <w:t>SHALL</w:t>
            </w:r>
          </w:p>
        </w:tc>
        <w:tc>
          <w:tcPr>
            <w:tcW w:w="864" w:type="dxa"/>
          </w:tcPr>
          <w:p w14:paraId="6C6BBC06" w14:textId="77777777" w:rsidR="004B3F04" w:rsidRDefault="004B3F04" w:rsidP="000659BE">
            <w:pPr>
              <w:pStyle w:val="TableText"/>
            </w:pPr>
          </w:p>
        </w:tc>
        <w:tc>
          <w:tcPr>
            <w:tcW w:w="1104" w:type="dxa"/>
          </w:tcPr>
          <w:p w14:paraId="7C192E2F" w14:textId="77777777" w:rsidR="004B3F04" w:rsidRDefault="006C736C" w:rsidP="000659BE">
            <w:pPr>
              <w:pStyle w:val="TableText"/>
            </w:pPr>
            <w:hyperlink w:anchor="C_4499-34276">
              <w:r w:rsidR="004B3F04">
                <w:rPr>
                  <w:rStyle w:val="HyperlinkText9pt"/>
                </w:rPr>
                <w:t>4499-34276</w:t>
              </w:r>
            </w:hyperlink>
          </w:p>
        </w:tc>
        <w:tc>
          <w:tcPr>
            <w:tcW w:w="2975" w:type="dxa"/>
          </w:tcPr>
          <w:p w14:paraId="6D0DB297" w14:textId="77777777" w:rsidR="004B3F04" w:rsidRDefault="004B3F04" w:rsidP="000659BE">
            <w:pPr>
              <w:pStyle w:val="TableText"/>
            </w:pPr>
            <w:r>
              <w:t>ROL</w:t>
            </w:r>
          </w:p>
        </w:tc>
      </w:tr>
      <w:tr w:rsidR="004B3F04" w14:paraId="087B96A7" w14:textId="77777777" w:rsidTr="000659BE">
        <w:trPr>
          <w:jc w:val="center"/>
        </w:trPr>
        <w:tc>
          <w:tcPr>
            <w:tcW w:w="3345" w:type="dxa"/>
          </w:tcPr>
          <w:p w14:paraId="466585FF" w14:textId="77777777" w:rsidR="004B3F04" w:rsidRDefault="004B3F04" w:rsidP="000659BE">
            <w:pPr>
              <w:pStyle w:val="TableText"/>
            </w:pPr>
            <w:r>
              <w:tab/>
              <w:t>participation</w:t>
            </w:r>
          </w:p>
        </w:tc>
        <w:tc>
          <w:tcPr>
            <w:tcW w:w="720" w:type="dxa"/>
          </w:tcPr>
          <w:p w14:paraId="3FD25C02" w14:textId="77777777" w:rsidR="004B3F04" w:rsidRDefault="004B3F04" w:rsidP="000659BE">
            <w:pPr>
              <w:pStyle w:val="TableText"/>
            </w:pPr>
            <w:r>
              <w:t>0..*</w:t>
            </w:r>
          </w:p>
        </w:tc>
        <w:tc>
          <w:tcPr>
            <w:tcW w:w="1152" w:type="dxa"/>
          </w:tcPr>
          <w:p w14:paraId="04208070" w14:textId="77777777" w:rsidR="004B3F04" w:rsidRDefault="004B3F04" w:rsidP="000659BE">
            <w:pPr>
              <w:pStyle w:val="TableText"/>
            </w:pPr>
            <w:r>
              <w:t>MAY</w:t>
            </w:r>
          </w:p>
        </w:tc>
        <w:tc>
          <w:tcPr>
            <w:tcW w:w="864" w:type="dxa"/>
          </w:tcPr>
          <w:p w14:paraId="6DEBF5A4" w14:textId="77777777" w:rsidR="004B3F04" w:rsidRDefault="004B3F04" w:rsidP="000659BE">
            <w:pPr>
              <w:pStyle w:val="TableText"/>
            </w:pPr>
          </w:p>
        </w:tc>
        <w:tc>
          <w:tcPr>
            <w:tcW w:w="1104" w:type="dxa"/>
          </w:tcPr>
          <w:p w14:paraId="103B942F" w14:textId="77777777" w:rsidR="004B3F04" w:rsidRDefault="006C736C" w:rsidP="000659BE">
            <w:pPr>
              <w:pStyle w:val="TableText"/>
            </w:pPr>
            <w:hyperlink w:anchor="C_4499-35006">
              <w:r w:rsidR="004B3F04">
                <w:rPr>
                  <w:rStyle w:val="HyperlinkText9pt"/>
                </w:rPr>
                <w:t>4499-35006</w:t>
              </w:r>
            </w:hyperlink>
          </w:p>
        </w:tc>
        <w:tc>
          <w:tcPr>
            <w:tcW w:w="2975" w:type="dxa"/>
          </w:tcPr>
          <w:p w14:paraId="58B08F70" w14:textId="77777777" w:rsidR="004B3F04" w:rsidRDefault="004B3F04" w:rsidP="000659BE">
            <w:pPr>
              <w:pStyle w:val="TableText"/>
            </w:pPr>
          </w:p>
        </w:tc>
      </w:tr>
      <w:tr w:rsidR="004B3F04" w14:paraId="77A33C53" w14:textId="77777777" w:rsidTr="000659BE">
        <w:trPr>
          <w:jc w:val="center"/>
        </w:trPr>
        <w:tc>
          <w:tcPr>
            <w:tcW w:w="3345" w:type="dxa"/>
          </w:tcPr>
          <w:p w14:paraId="084F4BC7" w14:textId="77777777" w:rsidR="004B3F04" w:rsidRDefault="004B3F04" w:rsidP="000659BE">
            <w:pPr>
              <w:pStyle w:val="TableText"/>
            </w:pPr>
            <w:r>
              <w:tab/>
            </w:r>
            <w:r>
              <w:tab/>
              <w:t>@typeCode</w:t>
            </w:r>
          </w:p>
        </w:tc>
        <w:tc>
          <w:tcPr>
            <w:tcW w:w="720" w:type="dxa"/>
          </w:tcPr>
          <w:p w14:paraId="651AD33A" w14:textId="77777777" w:rsidR="004B3F04" w:rsidRDefault="004B3F04" w:rsidP="000659BE">
            <w:pPr>
              <w:pStyle w:val="TableText"/>
            </w:pPr>
            <w:r>
              <w:t>1..1</w:t>
            </w:r>
          </w:p>
        </w:tc>
        <w:tc>
          <w:tcPr>
            <w:tcW w:w="1152" w:type="dxa"/>
          </w:tcPr>
          <w:p w14:paraId="51265247" w14:textId="77777777" w:rsidR="004B3F04" w:rsidRDefault="004B3F04" w:rsidP="000659BE">
            <w:pPr>
              <w:pStyle w:val="TableText"/>
            </w:pPr>
            <w:r>
              <w:t>SHALL</w:t>
            </w:r>
          </w:p>
        </w:tc>
        <w:tc>
          <w:tcPr>
            <w:tcW w:w="864" w:type="dxa"/>
          </w:tcPr>
          <w:p w14:paraId="462F5173" w14:textId="77777777" w:rsidR="004B3F04" w:rsidRDefault="004B3F04" w:rsidP="000659BE">
            <w:pPr>
              <w:pStyle w:val="TableText"/>
            </w:pPr>
          </w:p>
        </w:tc>
        <w:tc>
          <w:tcPr>
            <w:tcW w:w="1104" w:type="dxa"/>
          </w:tcPr>
          <w:p w14:paraId="20547295" w14:textId="77777777" w:rsidR="004B3F04" w:rsidRDefault="006C736C" w:rsidP="000659BE">
            <w:pPr>
              <w:pStyle w:val="TableText"/>
            </w:pPr>
            <w:hyperlink w:anchor="C_4499-35012">
              <w:r w:rsidR="004B3F04">
                <w:rPr>
                  <w:rStyle w:val="HyperlinkText9pt"/>
                </w:rPr>
                <w:t>4499-35012</w:t>
              </w:r>
            </w:hyperlink>
          </w:p>
        </w:tc>
        <w:tc>
          <w:tcPr>
            <w:tcW w:w="2975" w:type="dxa"/>
          </w:tcPr>
          <w:p w14:paraId="62BC94BF" w14:textId="77777777" w:rsidR="004B3F04" w:rsidRDefault="004B3F04" w:rsidP="000659BE">
            <w:pPr>
              <w:pStyle w:val="TableText"/>
            </w:pPr>
            <w:r>
              <w:t xml:space="preserve">urn:oid:2.16.840.1.113883.5.90 (HL7ParticipationType) = </w:t>
            </w:r>
            <w:r>
              <w:lastRenderedPageBreak/>
              <w:t>PART</w:t>
            </w:r>
          </w:p>
        </w:tc>
      </w:tr>
      <w:tr w:rsidR="004B3F04" w14:paraId="03E22462" w14:textId="77777777" w:rsidTr="000659BE">
        <w:trPr>
          <w:jc w:val="center"/>
        </w:trPr>
        <w:tc>
          <w:tcPr>
            <w:tcW w:w="3345" w:type="dxa"/>
          </w:tcPr>
          <w:p w14:paraId="4C4E2D4B" w14:textId="77777777" w:rsidR="004B3F04" w:rsidRDefault="004B3F04" w:rsidP="000659BE">
            <w:pPr>
              <w:pStyle w:val="TableText"/>
            </w:pPr>
            <w:r>
              <w:lastRenderedPageBreak/>
              <w:tab/>
            </w:r>
            <w:r>
              <w:tab/>
              <w:t>role</w:t>
            </w:r>
          </w:p>
        </w:tc>
        <w:tc>
          <w:tcPr>
            <w:tcW w:w="720" w:type="dxa"/>
          </w:tcPr>
          <w:p w14:paraId="6E2C7ADF" w14:textId="77777777" w:rsidR="004B3F04" w:rsidRDefault="004B3F04" w:rsidP="000659BE">
            <w:pPr>
              <w:pStyle w:val="TableText"/>
            </w:pPr>
            <w:r>
              <w:t>1..1</w:t>
            </w:r>
          </w:p>
        </w:tc>
        <w:tc>
          <w:tcPr>
            <w:tcW w:w="1152" w:type="dxa"/>
          </w:tcPr>
          <w:p w14:paraId="3B72BB0B" w14:textId="77777777" w:rsidR="004B3F04" w:rsidRDefault="004B3F04" w:rsidP="000659BE">
            <w:pPr>
              <w:pStyle w:val="TableText"/>
            </w:pPr>
            <w:r>
              <w:t>SHALL</w:t>
            </w:r>
          </w:p>
        </w:tc>
        <w:tc>
          <w:tcPr>
            <w:tcW w:w="864" w:type="dxa"/>
          </w:tcPr>
          <w:p w14:paraId="3B7E5C8E" w14:textId="77777777" w:rsidR="004B3F04" w:rsidRDefault="004B3F04" w:rsidP="000659BE">
            <w:pPr>
              <w:pStyle w:val="TableText"/>
            </w:pPr>
          </w:p>
        </w:tc>
        <w:tc>
          <w:tcPr>
            <w:tcW w:w="1104" w:type="dxa"/>
          </w:tcPr>
          <w:p w14:paraId="79B178F7" w14:textId="77777777" w:rsidR="004B3F04" w:rsidRDefault="006C736C" w:rsidP="000659BE">
            <w:pPr>
              <w:pStyle w:val="TableText"/>
            </w:pPr>
            <w:hyperlink w:anchor="C_4499-36042">
              <w:r w:rsidR="004B3F04">
                <w:rPr>
                  <w:rStyle w:val="HyperlinkText9pt"/>
                </w:rPr>
                <w:t>4499-36042</w:t>
              </w:r>
            </w:hyperlink>
          </w:p>
        </w:tc>
        <w:tc>
          <w:tcPr>
            <w:tcW w:w="2975" w:type="dxa"/>
          </w:tcPr>
          <w:p w14:paraId="287AA394"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DE2BA08" w14:textId="77777777" w:rsidTr="000659BE">
        <w:trPr>
          <w:jc w:val="center"/>
        </w:trPr>
        <w:tc>
          <w:tcPr>
            <w:tcW w:w="3345" w:type="dxa"/>
          </w:tcPr>
          <w:p w14:paraId="159A7F3F" w14:textId="77777777" w:rsidR="004B3F04" w:rsidRDefault="004B3F04" w:rsidP="000659BE">
            <w:pPr>
              <w:pStyle w:val="TableText"/>
            </w:pPr>
            <w:r>
              <w:tab/>
              <w:t>participation</w:t>
            </w:r>
          </w:p>
        </w:tc>
        <w:tc>
          <w:tcPr>
            <w:tcW w:w="720" w:type="dxa"/>
          </w:tcPr>
          <w:p w14:paraId="63105DD7" w14:textId="77777777" w:rsidR="004B3F04" w:rsidRDefault="004B3F04" w:rsidP="000659BE">
            <w:pPr>
              <w:pStyle w:val="TableText"/>
            </w:pPr>
            <w:r>
              <w:t>0..*</w:t>
            </w:r>
          </w:p>
        </w:tc>
        <w:tc>
          <w:tcPr>
            <w:tcW w:w="1152" w:type="dxa"/>
          </w:tcPr>
          <w:p w14:paraId="05ECE5AA" w14:textId="77777777" w:rsidR="004B3F04" w:rsidRDefault="004B3F04" w:rsidP="000659BE">
            <w:pPr>
              <w:pStyle w:val="TableText"/>
            </w:pPr>
            <w:r>
              <w:t>MAY</w:t>
            </w:r>
          </w:p>
        </w:tc>
        <w:tc>
          <w:tcPr>
            <w:tcW w:w="864" w:type="dxa"/>
          </w:tcPr>
          <w:p w14:paraId="6C335517" w14:textId="77777777" w:rsidR="004B3F04" w:rsidRDefault="004B3F04" w:rsidP="000659BE">
            <w:pPr>
              <w:pStyle w:val="TableText"/>
            </w:pPr>
          </w:p>
        </w:tc>
        <w:tc>
          <w:tcPr>
            <w:tcW w:w="1104" w:type="dxa"/>
          </w:tcPr>
          <w:p w14:paraId="08544540" w14:textId="77777777" w:rsidR="004B3F04" w:rsidRDefault="006C736C" w:rsidP="000659BE">
            <w:pPr>
              <w:pStyle w:val="TableText"/>
            </w:pPr>
            <w:hyperlink w:anchor="C_4499-35010">
              <w:r w:rsidR="004B3F04">
                <w:rPr>
                  <w:rStyle w:val="HyperlinkText9pt"/>
                </w:rPr>
                <w:t>4499-35010</w:t>
              </w:r>
            </w:hyperlink>
          </w:p>
        </w:tc>
        <w:tc>
          <w:tcPr>
            <w:tcW w:w="2975" w:type="dxa"/>
          </w:tcPr>
          <w:p w14:paraId="23F15F53" w14:textId="77777777" w:rsidR="004B3F04" w:rsidRDefault="004B3F04" w:rsidP="000659BE">
            <w:pPr>
              <w:pStyle w:val="TableText"/>
            </w:pPr>
          </w:p>
        </w:tc>
      </w:tr>
      <w:tr w:rsidR="004B3F04" w14:paraId="785974D7" w14:textId="77777777" w:rsidTr="000659BE">
        <w:trPr>
          <w:jc w:val="center"/>
        </w:trPr>
        <w:tc>
          <w:tcPr>
            <w:tcW w:w="3345" w:type="dxa"/>
          </w:tcPr>
          <w:p w14:paraId="7E07BEA9" w14:textId="77777777" w:rsidR="004B3F04" w:rsidRDefault="004B3F04" w:rsidP="000659BE">
            <w:pPr>
              <w:pStyle w:val="TableText"/>
            </w:pPr>
            <w:r>
              <w:tab/>
            </w:r>
            <w:r>
              <w:tab/>
              <w:t>@typeCode</w:t>
            </w:r>
          </w:p>
        </w:tc>
        <w:tc>
          <w:tcPr>
            <w:tcW w:w="720" w:type="dxa"/>
          </w:tcPr>
          <w:p w14:paraId="0A2A600B" w14:textId="77777777" w:rsidR="004B3F04" w:rsidRDefault="004B3F04" w:rsidP="000659BE">
            <w:pPr>
              <w:pStyle w:val="TableText"/>
            </w:pPr>
            <w:r>
              <w:t>1..1</w:t>
            </w:r>
          </w:p>
        </w:tc>
        <w:tc>
          <w:tcPr>
            <w:tcW w:w="1152" w:type="dxa"/>
          </w:tcPr>
          <w:p w14:paraId="16B34936" w14:textId="77777777" w:rsidR="004B3F04" w:rsidRDefault="004B3F04" w:rsidP="000659BE">
            <w:pPr>
              <w:pStyle w:val="TableText"/>
            </w:pPr>
            <w:r>
              <w:t>SHALL</w:t>
            </w:r>
          </w:p>
        </w:tc>
        <w:tc>
          <w:tcPr>
            <w:tcW w:w="864" w:type="dxa"/>
          </w:tcPr>
          <w:p w14:paraId="770C4D78" w14:textId="77777777" w:rsidR="004B3F04" w:rsidRDefault="004B3F04" w:rsidP="000659BE">
            <w:pPr>
              <w:pStyle w:val="TableText"/>
            </w:pPr>
          </w:p>
        </w:tc>
        <w:tc>
          <w:tcPr>
            <w:tcW w:w="1104" w:type="dxa"/>
          </w:tcPr>
          <w:p w14:paraId="2E04DEEB" w14:textId="77777777" w:rsidR="004B3F04" w:rsidRDefault="006C736C" w:rsidP="000659BE">
            <w:pPr>
              <w:pStyle w:val="TableText"/>
            </w:pPr>
            <w:hyperlink w:anchor="C_4499-35014">
              <w:r w:rsidR="004B3F04">
                <w:rPr>
                  <w:rStyle w:val="HyperlinkText9pt"/>
                </w:rPr>
                <w:t>4499-35014</w:t>
              </w:r>
            </w:hyperlink>
          </w:p>
        </w:tc>
        <w:tc>
          <w:tcPr>
            <w:tcW w:w="2975" w:type="dxa"/>
          </w:tcPr>
          <w:p w14:paraId="0BE8AD9F" w14:textId="77777777" w:rsidR="004B3F04" w:rsidRDefault="004B3F04" w:rsidP="000659BE">
            <w:pPr>
              <w:pStyle w:val="TableText"/>
            </w:pPr>
            <w:r>
              <w:t>urn:oid:2.16.840.1.113883.5.90 (HL7ParticipationType) = PART</w:t>
            </w:r>
          </w:p>
        </w:tc>
      </w:tr>
      <w:tr w:rsidR="004B3F04" w14:paraId="1BB4EA2C" w14:textId="77777777" w:rsidTr="000659BE">
        <w:trPr>
          <w:jc w:val="center"/>
        </w:trPr>
        <w:tc>
          <w:tcPr>
            <w:tcW w:w="3345" w:type="dxa"/>
          </w:tcPr>
          <w:p w14:paraId="1AE45245" w14:textId="77777777" w:rsidR="004B3F04" w:rsidRDefault="004B3F04" w:rsidP="000659BE">
            <w:pPr>
              <w:pStyle w:val="TableText"/>
            </w:pPr>
            <w:r>
              <w:tab/>
            </w:r>
            <w:r>
              <w:tab/>
              <w:t>role</w:t>
            </w:r>
          </w:p>
        </w:tc>
        <w:tc>
          <w:tcPr>
            <w:tcW w:w="720" w:type="dxa"/>
          </w:tcPr>
          <w:p w14:paraId="4434E5C7" w14:textId="77777777" w:rsidR="004B3F04" w:rsidRDefault="004B3F04" w:rsidP="000659BE">
            <w:pPr>
              <w:pStyle w:val="TableText"/>
            </w:pPr>
            <w:r>
              <w:t>1..1</w:t>
            </w:r>
          </w:p>
        </w:tc>
        <w:tc>
          <w:tcPr>
            <w:tcW w:w="1152" w:type="dxa"/>
          </w:tcPr>
          <w:p w14:paraId="3C5FCC6C" w14:textId="77777777" w:rsidR="004B3F04" w:rsidRDefault="004B3F04" w:rsidP="000659BE">
            <w:pPr>
              <w:pStyle w:val="TableText"/>
            </w:pPr>
            <w:r>
              <w:t>SHALL</w:t>
            </w:r>
          </w:p>
        </w:tc>
        <w:tc>
          <w:tcPr>
            <w:tcW w:w="864" w:type="dxa"/>
          </w:tcPr>
          <w:p w14:paraId="42322FDD" w14:textId="77777777" w:rsidR="004B3F04" w:rsidRDefault="004B3F04" w:rsidP="000659BE">
            <w:pPr>
              <w:pStyle w:val="TableText"/>
            </w:pPr>
          </w:p>
        </w:tc>
        <w:tc>
          <w:tcPr>
            <w:tcW w:w="1104" w:type="dxa"/>
          </w:tcPr>
          <w:p w14:paraId="1A6308F4" w14:textId="77777777" w:rsidR="004B3F04" w:rsidRDefault="006C736C" w:rsidP="000659BE">
            <w:pPr>
              <w:pStyle w:val="TableText"/>
            </w:pPr>
            <w:hyperlink w:anchor="C_4499-36043">
              <w:r w:rsidR="004B3F04">
                <w:rPr>
                  <w:rStyle w:val="HyperlinkText9pt"/>
                </w:rPr>
                <w:t>4499-36043</w:t>
              </w:r>
            </w:hyperlink>
          </w:p>
        </w:tc>
        <w:tc>
          <w:tcPr>
            <w:tcW w:w="2975" w:type="dxa"/>
          </w:tcPr>
          <w:p w14:paraId="645B400C"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18F9984" w14:textId="77777777" w:rsidTr="000659BE">
        <w:trPr>
          <w:jc w:val="center"/>
        </w:trPr>
        <w:tc>
          <w:tcPr>
            <w:tcW w:w="3345" w:type="dxa"/>
          </w:tcPr>
          <w:p w14:paraId="06885D59" w14:textId="77777777" w:rsidR="004B3F04" w:rsidRDefault="004B3F04" w:rsidP="000659BE">
            <w:pPr>
              <w:pStyle w:val="TableText"/>
            </w:pPr>
            <w:r>
              <w:tab/>
              <w:t>participation</w:t>
            </w:r>
          </w:p>
        </w:tc>
        <w:tc>
          <w:tcPr>
            <w:tcW w:w="720" w:type="dxa"/>
          </w:tcPr>
          <w:p w14:paraId="3871DE1F" w14:textId="77777777" w:rsidR="004B3F04" w:rsidRDefault="004B3F04" w:rsidP="000659BE">
            <w:pPr>
              <w:pStyle w:val="TableText"/>
            </w:pPr>
            <w:r>
              <w:t>0..*</w:t>
            </w:r>
          </w:p>
        </w:tc>
        <w:tc>
          <w:tcPr>
            <w:tcW w:w="1152" w:type="dxa"/>
          </w:tcPr>
          <w:p w14:paraId="03632D59" w14:textId="77777777" w:rsidR="004B3F04" w:rsidRDefault="004B3F04" w:rsidP="000659BE">
            <w:pPr>
              <w:pStyle w:val="TableText"/>
            </w:pPr>
            <w:r>
              <w:t>MAY</w:t>
            </w:r>
          </w:p>
        </w:tc>
        <w:tc>
          <w:tcPr>
            <w:tcW w:w="864" w:type="dxa"/>
          </w:tcPr>
          <w:p w14:paraId="0ECF59E5" w14:textId="77777777" w:rsidR="004B3F04" w:rsidRDefault="004B3F04" w:rsidP="000659BE">
            <w:pPr>
              <w:pStyle w:val="TableText"/>
            </w:pPr>
          </w:p>
        </w:tc>
        <w:tc>
          <w:tcPr>
            <w:tcW w:w="1104" w:type="dxa"/>
          </w:tcPr>
          <w:p w14:paraId="43B86043" w14:textId="77777777" w:rsidR="004B3F04" w:rsidRDefault="006C736C" w:rsidP="000659BE">
            <w:pPr>
              <w:pStyle w:val="TableText"/>
            </w:pPr>
            <w:hyperlink w:anchor="C_4499-35807">
              <w:r w:rsidR="004B3F04">
                <w:rPr>
                  <w:rStyle w:val="HyperlinkText9pt"/>
                </w:rPr>
                <w:t>4499-35807</w:t>
              </w:r>
            </w:hyperlink>
          </w:p>
        </w:tc>
        <w:tc>
          <w:tcPr>
            <w:tcW w:w="2975" w:type="dxa"/>
          </w:tcPr>
          <w:p w14:paraId="1351BB6A" w14:textId="77777777" w:rsidR="004B3F04" w:rsidRDefault="004B3F04" w:rsidP="000659BE">
            <w:pPr>
              <w:pStyle w:val="TableText"/>
            </w:pPr>
          </w:p>
        </w:tc>
      </w:tr>
      <w:tr w:rsidR="004B3F04" w14:paraId="3C1F8F6A" w14:textId="77777777" w:rsidTr="000659BE">
        <w:trPr>
          <w:jc w:val="center"/>
        </w:trPr>
        <w:tc>
          <w:tcPr>
            <w:tcW w:w="3345" w:type="dxa"/>
          </w:tcPr>
          <w:p w14:paraId="3D0125C9" w14:textId="77777777" w:rsidR="004B3F04" w:rsidRDefault="004B3F04" w:rsidP="000659BE">
            <w:pPr>
              <w:pStyle w:val="TableText"/>
            </w:pPr>
            <w:r>
              <w:tab/>
            </w:r>
            <w:r>
              <w:tab/>
              <w:t>@typeCode</w:t>
            </w:r>
          </w:p>
        </w:tc>
        <w:tc>
          <w:tcPr>
            <w:tcW w:w="720" w:type="dxa"/>
          </w:tcPr>
          <w:p w14:paraId="701358C6" w14:textId="77777777" w:rsidR="004B3F04" w:rsidRDefault="004B3F04" w:rsidP="000659BE">
            <w:pPr>
              <w:pStyle w:val="TableText"/>
            </w:pPr>
            <w:r>
              <w:t>1..1</w:t>
            </w:r>
          </w:p>
        </w:tc>
        <w:tc>
          <w:tcPr>
            <w:tcW w:w="1152" w:type="dxa"/>
          </w:tcPr>
          <w:p w14:paraId="31418C15" w14:textId="77777777" w:rsidR="004B3F04" w:rsidRDefault="004B3F04" w:rsidP="000659BE">
            <w:pPr>
              <w:pStyle w:val="TableText"/>
            </w:pPr>
            <w:r>
              <w:t>SHALL</w:t>
            </w:r>
          </w:p>
        </w:tc>
        <w:tc>
          <w:tcPr>
            <w:tcW w:w="864" w:type="dxa"/>
          </w:tcPr>
          <w:p w14:paraId="3AA7C7B0" w14:textId="77777777" w:rsidR="004B3F04" w:rsidRDefault="004B3F04" w:rsidP="000659BE">
            <w:pPr>
              <w:pStyle w:val="TableText"/>
            </w:pPr>
          </w:p>
        </w:tc>
        <w:tc>
          <w:tcPr>
            <w:tcW w:w="1104" w:type="dxa"/>
          </w:tcPr>
          <w:p w14:paraId="51A47E68" w14:textId="77777777" w:rsidR="004B3F04" w:rsidRDefault="006C736C" w:rsidP="000659BE">
            <w:pPr>
              <w:pStyle w:val="TableText"/>
            </w:pPr>
            <w:hyperlink w:anchor="C_4499-35809">
              <w:r w:rsidR="004B3F04">
                <w:rPr>
                  <w:rStyle w:val="HyperlinkText9pt"/>
                </w:rPr>
                <w:t>4499-35809</w:t>
              </w:r>
            </w:hyperlink>
          </w:p>
        </w:tc>
        <w:tc>
          <w:tcPr>
            <w:tcW w:w="2975" w:type="dxa"/>
          </w:tcPr>
          <w:p w14:paraId="2E9242F5" w14:textId="77777777" w:rsidR="004B3F04" w:rsidRDefault="004B3F04" w:rsidP="000659BE">
            <w:pPr>
              <w:pStyle w:val="TableText"/>
            </w:pPr>
            <w:r>
              <w:t>urn:oid:2.16.840.1.113883.5.90 (HL7ParticipationType) = PART</w:t>
            </w:r>
          </w:p>
        </w:tc>
      </w:tr>
      <w:tr w:rsidR="004B3F04" w14:paraId="6CD49294" w14:textId="77777777" w:rsidTr="000659BE">
        <w:trPr>
          <w:jc w:val="center"/>
        </w:trPr>
        <w:tc>
          <w:tcPr>
            <w:tcW w:w="3345" w:type="dxa"/>
          </w:tcPr>
          <w:p w14:paraId="21CDAA41" w14:textId="77777777" w:rsidR="004B3F04" w:rsidRDefault="004B3F04" w:rsidP="000659BE">
            <w:pPr>
              <w:pStyle w:val="TableText"/>
            </w:pPr>
            <w:r>
              <w:tab/>
            </w:r>
            <w:r>
              <w:tab/>
              <w:t>role</w:t>
            </w:r>
          </w:p>
        </w:tc>
        <w:tc>
          <w:tcPr>
            <w:tcW w:w="720" w:type="dxa"/>
          </w:tcPr>
          <w:p w14:paraId="6A0943CC" w14:textId="77777777" w:rsidR="004B3F04" w:rsidRDefault="004B3F04" w:rsidP="000659BE">
            <w:pPr>
              <w:pStyle w:val="TableText"/>
            </w:pPr>
            <w:r>
              <w:t>1..1</w:t>
            </w:r>
          </w:p>
        </w:tc>
        <w:tc>
          <w:tcPr>
            <w:tcW w:w="1152" w:type="dxa"/>
          </w:tcPr>
          <w:p w14:paraId="007ACE31" w14:textId="77777777" w:rsidR="004B3F04" w:rsidRDefault="004B3F04" w:rsidP="000659BE">
            <w:pPr>
              <w:pStyle w:val="TableText"/>
            </w:pPr>
            <w:r>
              <w:t>SHALL</w:t>
            </w:r>
          </w:p>
        </w:tc>
        <w:tc>
          <w:tcPr>
            <w:tcW w:w="864" w:type="dxa"/>
          </w:tcPr>
          <w:p w14:paraId="0244E28E" w14:textId="77777777" w:rsidR="004B3F04" w:rsidRDefault="004B3F04" w:rsidP="000659BE">
            <w:pPr>
              <w:pStyle w:val="TableText"/>
            </w:pPr>
          </w:p>
        </w:tc>
        <w:tc>
          <w:tcPr>
            <w:tcW w:w="1104" w:type="dxa"/>
          </w:tcPr>
          <w:p w14:paraId="27B41045" w14:textId="77777777" w:rsidR="004B3F04" w:rsidRDefault="006C736C" w:rsidP="000659BE">
            <w:pPr>
              <w:pStyle w:val="TableText"/>
            </w:pPr>
            <w:hyperlink w:anchor="C_4499-36044">
              <w:r w:rsidR="004B3F04">
                <w:rPr>
                  <w:rStyle w:val="HyperlinkText9pt"/>
                </w:rPr>
                <w:t>4499-36044</w:t>
              </w:r>
            </w:hyperlink>
          </w:p>
        </w:tc>
        <w:tc>
          <w:tcPr>
            <w:tcW w:w="2975" w:type="dxa"/>
          </w:tcPr>
          <w:p w14:paraId="41E0EC43"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A5399D2" w14:textId="77777777" w:rsidTr="000659BE">
        <w:trPr>
          <w:jc w:val="center"/>
        </w:trPr>
        <w:tc>
          <w:tcPr>
            <w:tcW w:w="3345" w:type="dxa"/>
          </w:tcPr>
          <w:p w14:paraId="32081DD2" w14:textId="77777777" w:rsidR="004B3F04" w:rsidRDefault="004B3F04" w:rsidP="000659BE">
            <w:pPr>
              <w:pStyle w:val="TableText"/>
            </w:pPr>
            <w:r>
              <w:tab/>
              <w:t>participation</w:t>
            </w:r>
          </w:p>
        </w:tc>
        <w:tc>
          <w:tcPr>
            <w:tcW w:w="720" w:type="dxa"/>
          </w:tcPr>
          <w:p w14:paraId="7C6CC40C" w14:textId="77777777" w:rsidR="004B3F04" w:rsidRDefault="004B3F04" w:rsidP="000659BE">
            <w:pPr>
              <w:pStyle w:val="TableText"/>
            </w:pPr>
            <w:r>
              <w:t>0..1</w:t>
            </w:r>
          </w:p>
        </w:tc>
        <w:tc>
          <w:tcPr>
            <w:tcW w:w="1152" w:type="dxa"/>
          </w:tcPr>
          <w:p w14:paraId="73A9FA7D" w14:textId="77777777" w:rsidR="004B3F04" w:rsidRDefault="004B3F04" w:rsidP="000659BE">
            <w:pPr>
              <w:pStyle w:val="TableText"/>
            </w:pPr>
            <w:r>
              <w:t>MAY</w:t>
            </w:r>
          </w:p>
        </w:tc>
        <w:tc>
          <w:tcPr>
            <w:tcW w:w="864" w:type="dxa"/>
          </w:tcPr>
          <w:p w14:paraId="5AFB909C" w14:textId="77777777" w:rsidR="004B3F04" w:rsidRDefault="004B3F04" w:rsidP="000659BE">
            <w:pPr>
              <w:pStyle w:val="TableText"/>
            </w:pPr>
          </w:p>
        </w:tc>
        <w:tc>
          <w:tcPr>
            <w:tcW w:w="1104" w:type="dxa"/>
          </w:tcPr>
          <w:p w14:paraId="7FE78C9B" w14:textId="77777777" w:rsidR="004B3F04" w:rsidRDefault="006C736C" w:rsidP="000659BE">
            <w:pPr>
              <w:pStyle w:val="TableText"/>
            </w:pPr>
            <w:hyperlink w:anchor="C_4499-35008">
              <w:r w:rsidR="004B3F04">
                <w:rPr>
                  <w:rStyle w:val="HyperlinkText9pt"/>
                </w:rPr>
                <w:t>4499-35008</w:t>
              </w:r>
            </w:hyperlink>
          </w:p>
        </w:tc>
        <w:tc>
          <w:tcPr>
            <w:tcW w:w="2975" w:type="dxa"/>
          </w:tcPr>
          <w:p w14:paraId="710A11A3" w14:textId="77777777" w:rsidR="004B3F04" w:rsidRDefault="004B3F04" w:rsidP="000659BE">
            <w:pPr>
              <w:pStyle w:val="TableText"/>
            </w:pPr>
          </w:p>
        </w:tc>
      </w:tr>
      <w:tr w:rsidR="004B3F04" w14:paraId="1A8A35F5" w14:textId="77777777" w:rsidTr="000659BE">
        <w:trPr>
          <w:jc w:val="center"/>
        </w:trPr>
        <w:tc>
          <w:tcPr>
            <w:tcW w:w="3345" w:type="dxa"/>
          </w:tcPr>
          <w:p w14:paraId="6440CDA7" w14:textId="77777777" w:rsidR="004B3F04" w:rsidRDefault="004B3F04" w:rsidP="000659BE">
            <w:pPr>
              <w:pStyle w:val="TableText"/>
            </w:pPr>
            <w:r>
              <w:tab/>
            </w:r>
            <w:r>
              <w:tab/>
              <w:t>@typeCode</w:t>
            </w:r>
          </w:p>
        </w:tc>
        <w:tc>
          <w:tcPr>
            <w:tcW w:w="720" w:type="dxa"/>
          </w:tcPr>
          <w:p w14:paraId="251E5AA2" w14:textId="77777777" w:rsidR="004B3F04" w:rsidRDefault="004B3F04" w:rsidP="000659BE">
            <w:pPr>
              <w:pStyle w:val="TableText"/>
            </w:pPr>
            <w:r>
              <w:t>1..1</w:t>
            </w:r>
          </w:p>
        </w:tc>
        <w:tc>
          <w:tcPr>
            <w:tcW w:w="1152" w:type="dxa"/>
          </w:tcPr>
          <w:p w14:paraId="1887BFF6" w14:textId="77777777" w:rsidR="004B3F04" w:rsidRDefault="004B3F04" w:rsidP="000659BE">
            <w:pPr>
              <w:pStyle w:val="TableText"/>
            </w:pPr>
            <w:r>
              <w:t>SHALL</w:t>
            </w:r>
          </w:p>
        </w:tc>
        <w:tc>
          <w:tcPr>
            <w:tcW w:w="864" w:type="dxa"/>
          </w:tcPr>
          <w:p w14:paraId="2ADC024E" w14:textId="77777777" w:rsidR="004B3F04" w:rsidRDefault="004B3F04" w:rsidP="000659BE">
            <w:pPr>
              <w:pStyle w:val="TableText"/>
            </w:pPr>
          </w:p>
        </w:tc>
        <w:tc>
          <w:tcPr>
            <w:tcW w:w="1104" w:type="dxa"/>
          </w:tcPr>
          <w:p w14:paraId="55513E2E" w14:textId="77777777" w:rsidR="004B3F04" w:rsidRDefault="006C736C" w:rsidP="000659BE">
            <w:pPr>
              <w:pStyle w:val="TableText"/>
            </w:pPr>
            <w:hyperlink w:anchor="C_4499-35013">
              <w:r w:rsidR="004B3F04">
                <w:rPr>
                  <w:rStyle w:val="HyperlinkText9pt"/>
                </w:rPr>
                <w:t>4499-35013</w:t>
              </w:r>
            </w:hyperlink>
          </w:p>
        </w:tc>
        <w:tc>
          <w:tcPr>
            <w:tcW w:w="2975" w:type="dxa"/>
          </w:tcPr>
          <w:p w14:paraId="28CB4E5E" w14:textId="77777777" w:rsidR="004B3F04" w:rsidRDefault="004B3F04" w:rsidP="000659BE">
            <w:pPr>
              <w:pStyle w:val="TableText"/>
            </w:pPr>
            <w:r>
              <w:t>urn:oid:2.16.840.1.113883.5.90 (HL7ParticipationType) = PART</w:t>
            </w:r>
          </w:p>
        </w:tc>
      </w:tr>
      <w:tr w:rsidR="004B3F04" w14:paraId="7746709D" w14:textId="77777777" w:rsidTr="000659BE">
        <w:trPr>
          <w:jc w:val="center"/>
        </w:trPr>
        <w:tc>
          <w:tcPr>
            <w:tcW w:w="3345" w:type="dxa"/>
          </w:tcPr>
          <w:p w14:paraId="4344A842" w14:textId="77777777" w:rsidR="004B3F04" w:rsidRDefault="004B3F04" w:rsidP="000659BE">
            <w:pPr>
              <w:pStyle w:val="TableText"/>
            </w:pPr>
            <w:r>
              <w:tab/>
            </w:r>
            <w:r>
              <w:tab/>
              <w:t>patient</w:t>
            </w:r>
          </w:p>
        </w:tc>
        <w:tc>
          <w:tcPr>
            <w:tcW w:w="720" w:type="dxa"/>
          </w:tcPr>
          <w:p w14:paraId="3BF7C4EB" w14:textId="77777777" w:rsidR="004B3F04" w:rsidRDefault="004B3F04" w:rsidP="000659BE">
            <w:pPr>
              <w:pStyle w:val="TableText"/>
            </w:pPr>
            <w:r>
              <w:t>1..1</w:t>
            </w:r>
          </w:p>
        </w:tc>
        <w:tc>
          <w:tcPr>
            <w:tcW w:w="1152" w:type="dxa"/>
          </w:tcPr>
          <w:p w14:paraId="2B4A3627" w14:textId="77777777" w:rsidR="004B3F04" w:rsidRDefault="004B3F04" w:rsidP="000659BE">
            <w:pPr>
              <w:pStyle w:val="TableText"/>
            </w:pPr>
            <w:r>
              <w:t>SHALL</w:t>
            </w:r>
          </w:p>
        </w:tc>
        <w:tc>
          <w:tcPr>
            <w:tcW w:w="864" w:type="dxa"/>
          </w:tcPr>
          <w:p w14:paraId="590C3448" w14:textId="77777777" w:rsidR="004B3F04" w:rsidRDefault="004B3F04" w:rsidP="000659BE">
            <w:pPr>
              <w:pStyle w:val="TableText"/>
            </w:pPr>
          </w:p>
        </w:tc>
        <w:tc>
          <w:tcPr>
            <w:tcW w:w="1104" w:type="dxa"/>
          </w:tcPr>
          <w:p w14:paraId="443E9E40" w14:textId="77777777" w:rsidR="004B3F04" w:rsidRDefault="006C736C" w:rsidP="000659BE">
            <w:pPr>
              <w:pStyle w:val="TableText"/>
            </w:pPr>
            <w:hyperlink w:anchor="C_4499-36045">
              <w:r w:rsidR="004B3F04">
                <w:rPr>
                  <w:rStyle w:val="HyperlinkText9pt"/>
                </w:rPr>
                <w:t>4499-36045</w:t>
              </w:r>
            </w:hyperlink>
          </w:p>
        </w:tc>
        <w:tc>
          <w:tcPr>
            <w:tcW w:w="2975" w:type="dxa"/>
          </w:tcPr>
          <w:p w14:paraId="3149CCE6"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201A04B" w14:textId="77777777" w:rsidTr="000659BE">
        <w:trPr>
          <w:jc w:val="center"/>
        </w:trPr>
        <w:tc>
          <w:tcPr>
            <w:tcW w:w="3345" w:type="dxa"/>
          </w:tcPr>
          <w:p w14:paraId="645B27CD" w14:textId="77777777" w:rsidR="004B3F04" w:rsidRDefault="004B3F04" w:rsidP="000659BE">
            <w:pPr>
              <w:pStyle w:val="TableText"/>
            </w:pPr>
            <w:r>
              <w:tab/>
              <w:t>participation</w:t>
            </w:r>
          </w:p>
        </w:tc>
        <w:tc>
          <w:tcPr>
            <w:tcW w:w="720" w:type="dxa"/>
          </w:tcPr>
          <w:p w14:paraId="1812CB8D" w14:textId="77777777" w:rsidR="004B3F04" w:rsidRDefault="004B3F04" w:rsidP="000659BE">
            <w:pPr>
              <w:pStyle w:val="TableText"/>
            </w:pPr>
            <w:r>
              <w:t>0..*</w:t>
            </w:r>
          </w:p>
        </w:tc>
        <w:tc>
          <w:tcPr>
            <w:tcW w:w="1152" w:type="dxa"/>
          </w:tcPr>
          <w:p w14:paraId="24179F2A" w14:textId="77777777" w:rsidR="004B3F04" w:rsidRDefault="004B3F04" w:rsidP="000659BE">
            <w:pPr>
              <w:pStyle w:val="TableText"/>
            </w:pPr>
            <w:r>
              <w:t>MAY</w:t>
            </w:r>
          </w:p>
        </w:tc>
        <w:tc>
          <w:tcPr>
            <w:tcW w:w="864" w:type="dxa"/>
          </w:tcPr>
          <w:p w14:paraId="3941D7EA" w14:textId="77777777" w:rsidR="004B3F04" w:rsidRDefault="004B3F04" w:rsidP="000659BE">
            <w:pPr>
              <w:pStyle w:val="TableText"/>
            </w:pPr>
          </w:p>
        </w:tc>
        <w:tc>
          <w:tcPr>
            <w:tcW w:w="1104" w:type="dxa"/>
          </w:tcPr>
          <w:p w14:paraId="2E04F4B1" w14:textId="77777777" w:rsidR="004B3F04" w:rsidRDefault="006C736C" w:rsidP="000659BE">
            <w:pPr>
              <w:pStyle w:val="TableText"/>
            </w:pPr>
            <w:hyperlink w:anchor="C_4499-36046">
              <w:r w:rsidR="004B3F04">
                <w:rPr>
                  <w:rStyle w:val="HyperlinkText9pt"/>
                </w:rPr>
                <w:t>4499-36046</w:t>
              </w:r>
            </w:hyperlink>
          </w:p>
        </w:tc>
        <w:tc>
          <w:tcPr>
            <w:tcW w:w="2975" w:type="dxa"/>
          </w:tcPr>
          <w:p w14:paraId="0F2BE51F" w14:textId="77777777" w:rsidR="004B3F04" w:rsidRDefault="004B3F04" w:rsidP="000659BE">
            <w:pPr>
              <w:pStyle w:val="TableText"/>
            </w:pPr>
          </w:p>
        </w:tc>
      </w:tr>
      <w:tr w:rsidR="004B3F04" w14:paraId="02801EC5" w14:textId="77777777" w:rsidTr="000659BE">
        <w:trPr>
          <w:jc w:val="center"/>
        </w:trPr>
        <w:tc>
          <w:tcPr>
            <w:tcW w:w="3345" w:type="dxa"/>
          </w:tcPr>
          <w:p w14:paraId="336F2268" w14:textId="77777777" w:rsidR="004B3F04" w:rsidRDefault="004B3F04" w:rsidP="000659BE">
            <w:pPr>
              <w:pStyle w:val="TableText"/>
            </w:pPr>
            <w:r>
              <w:tab/>
            </w:r>
            <w:r>
              <w:tab/>
              <w:t>@typeCode</w:t>
            </w:r>
          </w:p>
        </w:tc>
        <w:tc>
          <w:tcPr>
            <w:tcW w:w="720" w:type="dxa"/>
          </w:tcPr>
          <w:p w14:paraId="4987BC5C" w14:textId="77777777" w:rsidR="004B3F04" w:rsidRDefault="004B3F04" w:rsidP="000659BE">
            <w:pPr>
              <w:pStyle w:val="TableText"/>
            </w:pPr>
            <w:r>
              <w:t>1..1</w:t>
            </w:r>
          </w:p>
        </w:tc>
        <w:tc>
          <w:tcPr>
            <w:tcW w:w="1152" w:type="dxa"/>
          </w:tcPr>
          <w:p w14:paraId="7751E152" w14:textId="77777777" w:rsidR="004B3F04" w:rsidRDefault="004B3F04" w:rsidP="000659BE">
            <w:pPr>
              <w:pStyle w:val="TableText"/>
            </w:pPr>
            <w:r>
              <w:t>SHALL</w:t>
            </w:r>
          </w:p>
        </w:tc>
        <w:tc>
          <w:tcPr>
            <w:tcW w:w="864" w:type="dxa"/>
          </w:tcPr>
          <w:p w14:paraId="1B3E0712" w14:textId="77777777" w:rsidR="004B3F04" w:rsidRDefault="004B3F04" w:rsidP="000659BE">
            <w:pPr>
              <w:pStyle w:val="TableText"/>
            </w:pPr>
          </w:p>
        </w:tc>
        <w:tc>
          <w:tcPr>
            <w:tcW w:w="1104" w:type="dxa"/>
          </w:tcPr>
          <w:p w14:paraId="35A1EFD1" w14:textId="77777777" w:rsidR="004B3F04" w:rsidRDefault="006C736C" w:rsidP="000659BE">
            <w:pPr>
              <w:pStyle w:val="TableText"/>
            </w:pPr>
            <w:hyperlink w:anchor="C_4499-36048">
              <w:r w:rsidR="004B3F04">
                <w:rPr>
                  <w:rStyle w:val="HyperlinkText9pt"/>
                </w:rPr>
                <w:t>4499-36048</w:t>
              </w:r>
            </w:hyperlink>
          </w:p>
        </w:tc>
        <w:tc>
          <w:tcPr>
            <w:tcW w:w="2975" w:type="dxa"/>
          </w:tcPr>
          <w:p w14:paraId="2079FA32" w14:textId="77777777" w:rsidR="004B3F04" w:rsidRDefault="004B3F04" w:rsidP="000659BE">
            <w:pPr>
              <w:pStyle w:val="TableText"/>
            </w:pPr>
            <w:r>
              <w:t>urn:oid:2.16.840.1.113883.5.90 (HL7ParticipationType) = PART</w:t>
            </w:r>
          </w:p>
        </w:tc>
      </w:tr>
      <w:tr w:rsidR="004B3F04" w14:paraId="6355865A" w14:textId="77777777" w:rsidTr="000659BE">
        <w:trPr>
          <w:jc w:val="center"/>
        </w:trPr>
        <w:tc>
          <w:tcPr>
            <w:tcW w:w="3345" w:type="dxa"/>
          </w:tcPr>
          <w:p w14:paraId="08290D70" w14:textId="77777777" w:rsidR="004B3F04" w:rsidRDefault="004B3F04" w:rsidP="000659BE">
            <w:pPr>
              <w:pStyle w:val="TableText"/>
            </w:pPr>
            <w:r>
              <w:tab/>
            </w:r>
            <w:r>
              <w:tab/>
              <w:t>role</w:t>
            </w:r>
          </w:p>
        </w:tc>
        <w:tc>
          <w:tcPr>
            <w:tcW w:w="720" w:type="dxa"/>
          </w:tcPr>
          <w:p w14:paraId="29F53910" w14:textId="77777777" w:rsidR="004B3F04" w:rsidRDefault="004B3F04" w:rsidP="000659BE">
            <w:pPr>
              <w:pStyle w:val="TableText"/>
            </w:pPr>
            <w:r>
              <w:t>1..1</w:t>
            </w:r>
          </w:p>
        </w:tc>
        <w:tc>
          <w:tcPr>
            <w:tcW w:w="1152" w:type="dxa"/>
          </w:tcPr>
          <w:p w14:paraId="3F9AEE33" w14:textId="77777777" w:rsidR="004B3F04" w:rsidRDefault="004B3F04" w:rsidP="000659BE">
            <w:pPr>
              <w:pStyle w:val="TableText"/>
            </w:pPr>
            <w:r>
              <w:t>SHALL</w:t>
            </w:r>
          </w:p>
        </w:tc>
        <w:tc>
          <w:tcPr>
            <w:tcW w:w="864" w:type="dxa"/>
          </w:tcPr>
          <w:p w14:paraId="35B0EB7D" w14:textId="77777777" w:rsidR="004B3F04" w:rsidRDefault="004B3F04" w:rsidP="000659BE">
            <w:pPr>
              <w:pStyle w:val="TableText"/>
            </w:pPr>
          </w:p>
        </w:tc>
        <w:tc>
          <w:tcPr>
            <w:tcW w:w="1104" w:type="dxa"/>
          </w:tcPr>
          <w:p w14:paraId="5F46EB2E" w14:textId="77777777" w:rsidR="004B3F04" w:rsidRDefault="006C736C" w:rsidP="000659BE">
            <w:pPr>
              <w:pStyle w:val="TableText"/>
            </w:pPr>
            <w:hyperlink w:anchor="C_4499-36047">
              <w:r w:rsidR="004B3F04">
                <w:rPr>
                  <w:rStyle w:val="HyperlinkText9pt"/>
                </w:rPr>
                <w:t>4499-36047</w:t>
              </w:r>
            </w:hyperlink>
          </w:p>
        </w:tc>
        <w:tc>
          <w:tcPr>
            <w:tcW w:w="2975" w:type="dxa"/>
          </w:tcPr>
          <w:p w14:paraId="3EB93C92"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53F242AE" w14:textId="77777777" w:rsidTr="000659BE">
        <w:trPr>
          <w:jc w:val="center"/>
        </w:trPr>
        <w:tc>
          <w:tcPr>
            <w:tcW w:w="3345" w:type="dxa"/>
          </w:tcPr>
          <w:p w14:paraId="63101850" w14:textId="77777777" w:rsidR="004B3F04" w:rsidRDefault="004B3F04" w:rsidP="000659BE">
            <w:pPr>
              <w:pStyle w:val="TableText"/>
            </w:pPr>
            <w:r>
              <w:tab/>
              <w:t>outboundRelationship</w:t>
            </w:r>
          </w:p>
        </w:tc>
        <w:tc>
          <w:tcPr>
            <w:tcW w:w="720" w:type="dxa"/>
          </w:tcPr>
          <w:p w14:paraId="7B81AB4C" w14:textId="77777777" w:rsidR="004B3F04" w:rsidRDefault="004B3F04" w:rsidP="000659BE">
            <w:pPr>
              <w:pStyle w:val="TableText"/>
            </w:pPr>
            <w:r>
              <w:t>0..1</w:t>
            </w:r>
          </w:p>
        </w:tc>
        <w:tc>
          <w:tcPr>
            <w:tcW w:w="1152" w:type="dxa"/>
          </w:tcPr>
          <w:p w14:paraId="38957493" w14:textId="77777777" w:rsidR="004B3F04" w:rsidRDefault="004B3F04" w:rsidP="000659BE">
            <w:pPr>
              <w:pStyle w:val="TableText"/>
            </w:pPr>
            <w:r>
              <w:t>MAY</w:t>
            </w:r>
          </w:p>
        </w:tc>
        <w:tc>
          <w:tcPr>
            <w:tcW w:w="864" w:type="dxa"/>
          </w:tcPr>
          <w:p w14:paraId="58A60FE1" w14:textId="77777777" w:rsidR="004B3F04" w:rsidRDefault="004B3F04" w:rsidP="000659BE">
            <w:pPr>
              <w:pStyle w:val="TableText"/>
            </w:pPr>
          </w:p>
        </w:tc>
        <w:tc>
          <w:tcPr>
            <w:tcW w:w="1104" w:type="dxa"/>
          </w:tcPr>
          <w:p w14:paraId="75BC1AD4" w14:textId="77777777" w:rsidR="004B3F04" w:rsidRDefault="006C736C" w:rsidP="000659BE">
            <w:pPr>
              <w:pStyle w:val="TableText"/>
            </w:pPr>
            <w:hyperlink w:anchor="C_4499-34264">
              <w:r w:rsidR="004B3F04">
                <w:rPr>
                  <w:rStyle w:val="HyperlinkText9pt"/>
                </w:rPr>
                <w:t>4499-34264</w:t>
              </w:r>
            </w:hyperlink>
          </w:p>
        </w:tc>
        <w:tc>
          <w:tcPr>
            <w:tcW w:w="2975" w:type="dxa"/>
          </w:tcPr>
          <w:p w14:paraId="4C5E2D07" w14:textId="77777777" w:rsidR="004B3F04" w:rsidRDefault="004B3F04" w:rsidP="000659BE">
            <w:pPr>
              <w:pStyle w:val="TableText"/>
            </w:pPr>
          </w:p>
        </w:tc>
      </w:tr>
      <w:tr w:rsidR="004B3F04" w14:paraId="48105710" w14:textId="77777777" w:rsidTr="000659BE">
        <w:trPr>
          <w:jc w:val="center"/>
        </w:trPr>
        <w:tc>
          <w:tcPr>
            <w:tcW w:w="3345" w:type="dxa"/>
          </w:tcPr>
          <w:p w14:paraId="0FF4DE96" w14:textId="77777777" w:rsidR="004B3F04" w:rsidRDefault="004B3F04" w:rsidP="000659BE">
            <w:pPr>
              <w:pStyle w:val="TableText"/>
            </w:pPr>
            <w:r>
              <w:tab/>
            </w:r>
            <w:r>
              <w:tab/>
              <w:t>@typeCode</w:t>
            </w:r>
          </w:p>
        </w:tc>
        <w:tc>
          <w:tcPr>
            <w:tcW w:w="720" w:type="dxa"/>
          </w:tcPr>
          <w:p w14:paraId="400BDE02" w14:textId="77777777" w:rsidR="004B3F04" w:rsidRDefault="004B3F04" w:rsidP="000659BE">
            <w:pPr>
              <w:pStyle w:val="TableText"/>
            </w:pPr>
            <w:r>
              <w:t>1..1</w:t>
            </w:r>
          </w:p>
        </w:tc>
        <w:tc>
          <w:tcPr>
            <w:tcW w:w="1152" w:type="dxa"/>
          </w:tcPr>
          <w:p w14:paraId="2250D170" w14:textId="77777777" w:rsidR="004B3F04" w:rsidRDefault="004B3F04" w:rsidP="000659BE">
            <w:pPr>
              <w:pStyle w:val="TableText"/>
            </w:pPr>
            <w:r>
              <w:t>SHALL</w:t>
            </w:r>
          </w:p>
        </w:tc>
        <w:tc>
          <w:tcPr>
            <w:tcW w:w="864" w:type="dxa"/>
          </w:tcPr>
          <w:p w14:paraId="117F7FF2" w14:textId="77777777" w:rsidR="004B3F04" w:rsidRDefault="004B3F04" w:rsidP="000659BE">
            <w:pPr>
              <w:pStyle w:val="TableText"/>
            </w:pPr>
          </w:p>
        </w:tc>
        <w:tc>
          <w:tcPr>
            <w:tcW w:w="1104" w:type="dxa"/>
          </w:tcPr>
          <w:p w14:paraId="635C1A9D" w14:textId="77777777" w:rsidR="004B3F04" w:rsidRDefault="006C736C" w:rsidP="000659BE">
            <w:pPr>
              <w:pStyle w:val="TableText"/>
            </w:pPr>
            <w:hyperlink w:anchor="C_4499-34269">
              <w:r w:rsidR="004B3F04">
                <w:rPr>
                  <w:rStyle w:val="HyperlinkText9pt"/>
                </w:rPr>
                <w:t>4499-34269</w:t>
              </w:r>
            </w:hyperlink>
          </w:p>
        </w:tc>
        <w:tc>
          <w:tcPr>
            <w:tcW w:w="2975" w:type="dxa"/>
          </w:tcPr>
          <w:p w14:paraId="5F75DF9C" w14:textId="77777777" w:rsidR="004B3F04" w:rsidRDefault="004B3F04" w:rsidP="000659BE">
            <w:pPr>
              <w:pStyle w:val="TableText"/>
            </w:pPr>
            <w:r>
              <w:t>urn:oid:2.16.840.1.113883.5.1002 (HL7ActRelationshipType) = RSON</w:t>
            </w:r>
          </w:p>
        </w:tc>
      </w:tr>
      <w:tr w:rsidR="004B3F04" w14:paraId="7EA1FCED" w14:textId="77777777" w:rsidTr="000659BE">
        <w:trPr>
          <w:jc w:val="center"/>
        </w:trPr>
        <w:tc>
          <w:tcPr>
            <w:tcW w:w="3345" w:type="dxa"/>
          </w:tcPr>
          <w:p w14:paraId="35E8D02A" w14:textId="77777777" w:rsidR="004B3F04" w:rsidRDefault="004B3F04" w:rsidP="000659BE">
            <w:pPr>
              <w:pStyle w:val="TableText"/>
            </w:pPr>
            <w:r>
              <w:tab/>
            </w:r>
            <w:r>
              <w:tab/>
              <w:t>observationCriteria</w:t>
            </w:r>
          </w:p>
        </w:tc>
        <w:tc>
          <w:tcPr>
            <w:tcW w:w="720" w:type="dxa"/>
          </w:tcPr>
          <w:p w14:paraId="3F869C72" w14:textId="77777777" w:rsidR="004B3F04" w:rsidRDefault="004B3F04" w:rsidP="000659BE">
            <w:pPr>
              <w:pStyle w:val="TableText"/>
            </w:pPr>
            <w:r>
              <w:t>1..1</w:t>
            </w:r>
          </w:p>
        </w:tc>
        <w:tc>
          <w:tcPr>
            <w:tcW w:w="1152" w:type="dxa"/>
          </w:tcPr>
          <w:p w14:paraId="2A2C9C4E" w14:textId="77777777" w:rsidR="004B3F04" w:rsidRDefault="004B3F04" w:rsidP="000659BE">
            <w:pPr>
              <w:pStyle w:val="TableText"/>
            </w:pPr>
            <w:r>
              <w:t>SHALL</w:t>
            </w:r>
          </w:p>
        </w:tc>
        <w:tc>
          <w:tcPr>
            <w:tcW w:w="864" w:type="dxa"/>
          </w:tcPr>
          <w:p w14:paraId="0C751C7A" w14:textId="77777777" w:rsidR="004B3F04" w:rsidRDefault="004B3F04" w:rsidP="000659BE">
            <w:pPr>
              <w:pStyle w:val="TableText"/>
            </w:pPr>
          </w:p>
        </w:tc>
        <w:tc>
          <w:tcPr>
            <w:tcW w:w="1104" w:type="dxa"/>
          </w:tcPr>
          <w:p w14:paraId="03D23A62" w14:textId="77777777" w:rsidR="004B3F04" w:rsidRDefault="006C736C" w:rsidP="000659BE">
            <w:pPr>
              <w:pStyle w:val="TableText"/>
            </w:pPr>
            <w:hyperlink w:anchor="C_4499-34267">
              <w:r w:rsidR="004B3F04">
                <w:rPr>
                  <w:rStyle w:val="HyperlinkText9pt"/>
                </w:rPr>
                <w:t>4499-34267</w:t>
              </w:r>
            </w:hyperlink>
          </w:p>
        </w:tc>
        <w:tc>
          <w:tcPr>
            <w:tcW w:w="2975" w:type="dxa"/>
          </w:tcPr>
          <w:p w14:paraId="33166EB6"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277114DF" w14:textId="77777777" w:rsidR="004B3F04" w:rsidRDefault="004B3F04" w:rsidP="004B3F04">
      <w:pPr>
        <w:pStyle w:val="BodyText"/>
      </w:pPr>
    </w:p>
    <w:p w14:paraId="383A83C2" w14:textId="77777777" w:rsidR="004B3F04" w:rsidRDefault="004B3F04" w:rsidP="007E63CC">
      <w:pPr>
        <w:numPr>
          <w:ilvl w:val="0"/>
          <w:numId w:val="12"/>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942" w:name="C_4499-34165"/>
      <w:r>
        <w:t xml:space="preserve"> (CONF:4499-34165)</w:t>
      </w:r>
      <w:bookmarkEnd w:id="942"/>
      <w:r>
        <w:t>.</w:t>
      </w:r>
    </w:p>
    <w:p w14:paraId="37DD6DAA" w14:textId="77777777" w:rsidR="004B3F04" w:rsidRDefault="004B3F04" w:rsidP="007E63CC">
      <w:pPr>
        <w:numPr>
          <w:ilvl w:val="0"/>
          <w:numId w:val="1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943" w:name="C_4499-34166"/>
      <w:r>
        <w:t xml:space="preserve"> (CONF:4499-34166)</w:t>
      </w:r>
      <w:bookmarkEnd w:id="943"/>
      <w:r>
        <w:t>.</w:t>
      </w:r>
    </w:p>
    <w:p w14:paraId="44C4D179" w14:textId="77777777" w:rsidR="004B3F04" w:rsidRDefault="004B3F04" w:rsidP="007E63CC">
      <w:pPr>
        <w:numPr>
          <w:ilvl w:val="0"/>
          <w:numId w:val="12"/>
        </w:numPr>
      </w:pPr>
      <w:r>
        <w:rPr>
          <w:rStyle w:val="keyword"/>
        </w:rPr>
        <w:t>MAY</w:t>
      </w:r>
      <w:r>
        <w:t xml:space="preserve"> contain zero or one [0..1] </w:t>
      </w:r>
      <w:r>
        <w:rPr>
          <w:rStyle w:val="XMLnameBold"/>
        </w:rPr>
        <w:t>@actionNegationInd</w:t>
      </w:r>
      <w:bookmarkStart w:id="944" w:name="C_4499-34167"/>
      <w:r>
        <w:t xml:space="preserve"> (CONF:4499-34167)</w:t>
      </w:r>
      <w:bookmarkEnd w:id="944"/>
      <w:r>
        <w:t>.</w:t>
      </w:r>
      <w:r>
        <w:br/>
        <w:t>Note: QDM Attribute: Negation Rationale</w:t>
      </w:r>
    </w:p>
    <w:p w14:paraId="4DA4EA12" w14:textId="77777777" w:rsidR="004B3F04" w:rsidRDefault="004B3F04" w:rsidP="007E63CC">
      <w:pPr>
        <w:numPr>
          <w:ilvl w:val="0"/>
          <w:numId w:val="12"/>
        </w:numPr>
      </w:pPr>
      <w:r>
        <w:rPr>
          <w:rStyle w:val="keyword"/>
        </w:rPr>
        <w:t>SHALL</w:t>
      </w:r>
      <w:r>
        <w:t xml:space="preserve"> contain exactly one [1..1] </w:t>
      </w:r>
      <w:r>
        <w:rPr>
          <w:rStyle w:val="XMLnameBold"/>
        </w:rPr>
        <w:t>templateId</w:t>
      </w:r>
      <w:bookmarkStart w:id="945" w:name="C_4499-34149"/>
      <w:r>
        <w:t xml:space="preserve"> (CONF:4499-34149)</w:t>
      </w:r>
      <w:bookmarkEnd w:id="945"/>
      <w:r>
        <w:t>.</w:t>
      </w:r>
    </w:p>
    <w:p w14:paraId="4AB48995" w14:textId="77777777" w:rsidR="004B3F04" w:rsidRDefault="004B3F04" w:rsidP="007E63CC">
      <w:pPr>
        <w:numPr>
          <w:ilvl w:val="1"/>
          <w:numId w:val="12"/>
        </w:numPr>
      </w:pPr>
      <w:r>
        <w:t xml:space="preserve">This templateId </w:t>
      </w:r>
      <w:r>
        <w:rPr>
          <w:rStyle w:val="keyword"/>
        </w:rPr>
        <w:t>SHALL</w:t>
      </w:r>
      <w:r>
        <w:t xml:space="preserve"> contain exactly one [1..1] </w:t>
      </w:r>
      <w:r>
        <w:rPr>
          <w:rStyle w:val="XMLnameBold"/>
        </w:rPr>
        <w:t>item</w:t>
      </w:r>
      <w:bookmarkStart w:id="946" w:name="C_4499-34150"/>
      <w:r>
        <w:t xml:space="preserve"> (CONF:4499-34150)</w:t>
      </w:r>
      <w:bookmarkEnd w:id="946"/>
      <w:r>
        <w:t xml:space="preserve"> such that it</w:t>
      </w:r>
    </w:p>
    <w:p w14:paraId="0B0EF931" w14:textId="77777777" w:rsidR="004B3F04" w:rsidRDefault="004B3F04" w:rsidP="007E63CC">
      <w:pPr>
        <w:numPr>
          <w:ilvl w:val="2"/>
          <w:numId w:val="12"/>
        </w:numPr>
      </w:pPr>
      <w:r>
        <w:rPr>
          <w:rStyle w:val="keyword"/>
        </w:rPr>
        <w:t>SHALL</w:t>
      </w:r>
      <w:r>
        <w:t xml:space="preserve"> contain exactly one [1..1] </w:t>
      </w:r>
      <w:r>
        <w:rPr>
          <w:rStyle w:val="XMLnameBold"/>
        </w:rPr>
        <w:t>@root</w:t>
      </w:r>
      <w:r>
        <w:t>=</w:t>
      </w:r>
      <w:r>
        <w:rPr>
          <w:rStyle w:val="XMLname"/>
        </w:rPr>
        <w:t>"2.16.840.1.113883.10.20.28.4.118"</w:t>
      </w:r>
      <w:bookmarkStart w:id="947" w:name="C_4499-34157"/>
      <w:r>
        <w:t xml:space="preserve"> (CONF:4499-34157)</w:t>
      </w:r>
      <w:bookmarkEnd w:id="947"/>
      <w:r>
        <w:t>.</w:t>
      </w:r>
    </w:p>
    <w:p w14:paraId="587A7B08" w14:textId="77777777" w:rsidR="004B3F04" w:rsidRDefault="004B3F04" w:rsidP="007E63CC">
      <w:pPr>
        <w:numPr>
          <w:ilvl w:val="2"/>
          <w:numId w:val="12"/>
        </w:numPr>
      </w:pPr>
      <w:r>
        <w:rPr>
          <w:rStyle w:val="keyword"/>
        </w:rPr>
        <w:t>SHALL</w:t>
      </w:r>
      <w:r>
        <w:t xml:space="preserve"> contain exactly one [1..1] </w:t>
      </w:r>
      <w:r>
        <w:rPr>
          <w:rStyle w:val="XMLnameBold"/>
        </w:rPr>
        <w:t>@extension</w:t>
      </w:r>
      <w:r>
        <w:t>=</w:t>
      </w:r>
      <w:r>
        <w:rPr>
          <w:rStyle w:val="XMLname"/>
        </w:rPr>
        <w:t>"2021-02-01"</w:t>
      </w:r>
      <w:bookmarkStart w:id="948" w:name="C_4499-34273"/>
      <w:r>
        <w:t xml:space="preserve"> (CONF:4499-34273)</w:t>
      </w:r>
      <w:bookmarkEnd w:id="948"/>
      <w:r>
        <w:t>.</w:t>
      </w:r>
    </w:p>
    <w:p w14:paraId="6DCEBE84" w14:textId="77777777" w:rsidR="004B3F04" w:rsidRDefault="004B3F04" w:rsidP="007E63CC">
      <w:pPr>
        <w:numPr>
          <w:ilvl w:val="0"/>
          <w:numId w:val="12"/>
        </w:numPr>
      </w:pPr>
      <w:r>
        <w:rPr>
          <w:rStyle w:val="keyword"/>
        </w:rPr>
        <w:t>SHALL</w:t>
      </w:r>
      <w:r>
        <w:t xml:space="preserve"> contain exactly one [1..1] </w:t>
      </w:r>
      <w:r>
        <w:rPr>
          <w:rStyle w:val="XMLnameBold"/>
        </w:rPr>
        <w:t>id</w:t>
      </w:r>
      <w:bookmarkStart w:id="949" w:name="C_4499-34168"/>
      <w:r>
        <w:t xml:space="preserve"> (CONF:4499-34168)</w:t>
      </w:r>
      <w:bookmarkEnd w:id="949"/>
      <w:r>
        <w:t>.</w:t>
      </w:r>
    </w:p>
    <w:p w14:paraId="2F6FBB46" w14:textId="77777777" w:rsidR="004B3F04" w:rsidRDefault="004B3F04" w:rsidP="007E63CC">
      <w:pPr>
        <w:numPr>
          <w:ilvl w:val="0"/>
          <w:numId w:val="12"/>
        </w:numPr>
      </w:pPr>
      <w:r>
        <w:rPr>
          <w:rStyle w:val="keyword"/>
        </w:rPr>
        <w:t>SHALL</w:t>
      </w:r>
      <w:r>
        <w:t xml:space="preserve"> contain exactly one [1..1] </w:t>
      </w:r>
      <w:r>
        <w:rPr>
          <w:rStyle w:val="XMLnameBold"/>
        </w:rPr>
        <w:t>code</w:t>
      </w:r>
      <w:bookmarkStart w:id="950" w:name="C_4499-34151"/>
      <w:r>
        <w:t xml:space="preserve"> (CONF:4499-34151)</w:t>
      </w:r>
      <w:bookmarkEnd w:id="950"/>
      <w:r>
        <w:t>.</w:t>
      </w:r>
      <w:r>
        <w:br/>
        <w:t>Note: QDM Attribute: Code</w:t>
      </w:r>
    </w:p>
    <w:p w14:paraId="6C7046DE" w14:textId="77777777" w:rsidR="004B3F04" w:rsidRDefault="004B3F04" w:rsidP="007E63CC">
      <w:pPr>
        <w:numPr>
          <w:ilvl w:val="1"/>
          <w:numId w:val="12"/>
        </w:numPr>
      </w:pPr>
      <w:r>
        <w:t xml:space="preserve">This code </w:t>
      </w:r>
      <w:r>
        <w:rPr>
          <w:rStyle w:val="keyword"/>
        </w:rPr>
        <w:t>SHOULD</w:t>
      </w:r>
      <w:r>
        <w:t xml:space="preserve"> contain zero or one [0..1] </w:t>
      </w:r>
      <w:r>
        <w:rPr>
          <w:rStyle w:val="XMLnameBold"/>
        </w:rPr>
        <w:t>@valueSet</w:t>
      </w:r>
      <w:bookmarkStart w:id="951" w:name="C_4499-34159"/>
      <w:r>
        <w:t xml:space="preserve"> (CONF:4499-34159)</w:t>
      </w:r>
      <w:bookmarkEnd w:id="951"/>
      <w:r>
        <w:t>.</w:t>
      </w:r>
    </w:p>
    <w:p w14:paraId="2A5B95B5" w14:textId="77777777" w:rsidR="004B3F04" w:rsidRDefault="004B3F04" w:rsidP="007E63CC">
      <w:pPr>
        <w:numPr>
          <w:ilvl w:val="0"/>
          <w:numId w:val="12"/>
        </w:numPr>
      </w:pPr>
      <w:r>
        <w:rPr>
          <w:rStyle w:val="keyword"/>
        </w:rPr>
        <w:t>SHALL</w:t>
      </w:r>
      <w:r>
        <w:t xml:space="preserve"> contain exactly one [1..1] </w:t>
      </w:r>
      <w:r>
        <w:rPr>
          <w:rStyle w:val="XMLnameBold"/>
        </w:rPr>
        <w:t>title</w:t>
      </w:r>
      <w:bookmarkStart w:id="952" w:name="C_4499-34169"/>
      <w:r>
        <w:t xml:space="preserve"> (CONF:4499-34169)</w:t>
      </w:r>
      <w:bookmarkEnd w:id="952"/>
      <w:r>
        <w:t>.</w:t>
      </w:r>
    </w:p>
    <w:p w14:paraId="168AF954" w14:textId="77777777" w:rsidR="004B3F04" w:rsidRDefault="004B3F04" w:rsidP="007E63CC">
      <w:pPr>
        <w:numPr>
          <w:ilvl w:val="0"/>
          <w:numId w:val="12"/>
        </w:numPr>
      </w:pPr>
      <w:r>
        <w:rPr>
          <w:rStyle w:val="keyword"/>
        </w:rPr>
        <w:t>SHALL</w:t>
      </w:r>
      <w:r>
        <w:t xml:space="preserve"> contain exactly one [1..1] </w:t>
      </w:r>
      <w:r>
        <w:rPr>
          <w:rStyle w:val="XMLnameBold"/>
        </w:rPr>
        <w:t>statusCode</w:t>
      </w:r>
      <w:bookmarkStart w:id="953" w:name="C_4499-34152"/>
      <w:r>
        <w:t xml:space="preserve"> (CONF:4499-34152)</w:t>
      </w:r>
      <w:bookmarkEnd w:id="953"/>
      <w:r>
        <w:t>.</w:t>
      </w:r>
    </w:p>
    <w:p w14:paraId="6C8BC44F" w14:textId="77777777" w:rsidR="004B3F04" w:rsidRDefault="004B3F04" w:rsidP="007E63CC">
      <w:pPr>
        <w:numPr>
          <w:ilvl w:val="1"/>
          <w:numId w:val="1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954" w:name="C_4499-34160"/>
      <w:r>
        <w:t xml:space="preserve"> (CONF:4499-34160)</w:t>
      </w:r>
      <w:bookmarkEnd w:id="954"/>
      <w:r>
        <w:t>.</w:t>
      </w:r>
    </w:p>
    <w:p w14:paraId="48F6FEC3"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55" w:name="C_4499-34270"/>
      <w:r>
        <w:t xml:space="preserve"> (CONF:4499-34270)</w:t>
      </w:r>
      <w:bookmarkEnd w:id="955"/>
      <w:r>
        <w:t xml:space="preserve"> such that it</w:t>
      </w:r>
    </w:p>
    <w:p w14:paraId="4698669E"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956" w:name="C_4499-34274"/>
      <w:r>
        <w:t xml:space="preserve"> (CONF:4499-34274)</w:t>
      </w:r>
      <w:bookmarkEnd w:id="956"/>
      <w:r>
        <w:t>.</w:t>
      </w:r>
    </w:p>
    <w:p w14:paraId="5FA584D4" w14:textId="77777777" w:rsidR="004B3F04" w:rsidRDefault="004B3F04" w:rsidP="007E63CC">
      <w:pPr>
        <w:numPr>
          <w:ilvl w:val="1"/>
          <w:numId w:val="12"/>
        </w:numPr>
      </w:pPr>
      <w:r>
        <w:rPr>
          <w:rStyle w:val="keyword"/>
        </w:rPr>
        <w:t>SHALL</w:t>
      </w:r>
      <w:r>
        <w:t xml:space="preserve"> contain exactly one [1..1] </w:t>
      </w:r>
      <w:r>
        <w:rPr>
          <w:rStyle w:val="XMLnameBold"/>
        </w:rPr>
        <w:t>time</w:t>
      </w:r>
      <w:bookmarkStart w:id="957" w:name="C_4499-34271"/>
      <w:r>
        <w:t xml:space="preserve"> (CONF:4499-34271)</w:t>
      </w:r>
      <w:bookmarkEnd w:id="957"/>
      <w:r>
        <w:t>.</w:t>
      </w:r>
    </w:p>
    <w:p w14:paraId="6BE59327" w14:textId="77777777" w:rsidR="004B3F04" w:rsidRDefault="004B3F04" w:rsidP="007E63CC">
      <w:pPr>
        <w:numPr>
          <w:ilvl w:val="2"/>
          <w:numId w:val="12"/>
        </w:numPr>
      </w:pPr>
      <w:r>
        <w:t xml:space="preserve">This time </w:t>
      </w:r>
      <w:r>
        <w:rPr>
          <w:rStyle w:val="keyword"/>
        </w:rPr>
        <w:t>SHALL</w:t>
      </w:r>
      <w:r>
        <w:t xml:space="preserve"> contain exactly one [1..1] </w:t>
      </w:r>
      <w:r>
        <w:rPr>
          <w:rStyle w:val="XMLnameBold"/>
        </w:rPr>
        <w:t>low</w:t>
      </w:r>
      <w:bookmarkStart w:id="958" w:name="C_4499-34275"/>
      <w:r>
        <w:t xml:space="preserve"> (CONF:4499-34275)</w:t>
      </w:r>
      <w:bookmarkEnd w:id="958"/>
      <w:r>
        <w:t>.</w:t>
      </w:r>
      <w:r>
        <w:br/>
        <w:t>Note: QDM Attribute: Author Time - the time the recommendation is authored (i.e., provided to the patient)</w:t>
      </w:r>
    </w:p>
    <w:p w14:paraId="614B2CB6" w14:textId="77777777" w:rsidR="004B3F04" w:rsidRDefault="004B3F04" w:rsidP="007E63CC">
      <w:pPr>
        <w:numPr>
          <w:ilvl w:val="1"/>
          <w:numId w:val="12"/>
        </w:numPr>
      </w:pPr>
      <w:r>
        <w:rPr>
          <w:rStyle w:val="keyword"/>
        </w:rPr>
        <w:t>SHALL</w:t>
      </w:r>
      <w:r>
        <w:t xml:space="preserve"> contain exactly one [1..1] </w:t>
      </w:r>
      <w:r>
        <w:rPr>
          <w:rStyle w:val="XMLnameBold"/>
        </w:rPr>
        <w:t>role</w:t>
      </w:r>
      <w:bookmarkStart w:id="959" w:name="C_4499-34272"/>
      <w:r>
        <w:t xml:space="preserve"> (CONF:4499-34272)</w:t>
      </w:r>
      <w:bookmarkEnd w:id="959"/>
      <w:r>
        <w:t>.</w:t>
      </w:r>
    </w:p>
    <w:p w14:paraId="1BFF318A" w14:textId="77777777" w:rsidR="004B3F04" w:rsidRDefault="004B3F04" w:rsidP="007E63CC">
      <w:pPr>
        <w:numPr>
          <w:ilvl w:val="2"/>
          <w:numId w:val="1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960" w:name="C_4499-34276"/>
      <w:r>
        <w:t xml:space="preserve"> (CONF:4499-34276)</w:t>
      </w:r>
      <w:bookmarkEnd w:id="960"/>
      <w:r>
        <w:t>.</w:t>
      </w:r>
    </w:p>
    <w:p w14:paraId="281C326F"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1" w:name="C_4499-35006"/>
      <w:r>
        <w:t xml:space="preserve"> (CONF:4499-35006)</w:t>
      </w:r>
      <w:bookmarkEnd w:id="961"/>
      <w:r>
        <w:t xml:space="preserve"> such that it</w:t>
      </w:r>
      <w:r>
        <w:br/>
        <w:t>Note: QDM Attribute: Requester</w:t>
      </w:r>
    </w:p>
    <w:p w14:paraId="5CC781BF"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2" w:name="C_4499-35012"/>
      <w:r>
        <w:t xml:space="preserve"> (CONF:4499-35012)</w:t>
      </w:r>
      <w:bookmarkEnd w:id="962"/>
      <w:r>
        <w:t>.</w:t>
      </w:r>
    </w:p>
    <w:p w14:paraId="6CC969C8" w14:textId="77777777" w:rsidR="004B3F04" w:rsidRDefault="004B3F04" w:rsidP="007E63CC">
      <w:pPr>
        <w:numPr>
          <w:ilvl w:val="1"/>
          <w:numId w:val="1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963" w:name="C_4499-36042"/>
      <w:r>
        <w:t xml:space="preserve"> (CONF:4499-36042)</w:t>
      </w:r>
      <w:bookmarkEnd w:id="963"/>
      <w:r>
        <w:t>.</w:t>
      </w:r>
    </w:p>
    <w:p w14:paraId="05EBFEFE"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64" w:name="C_4499-35010"/>
      <w:r>
        <w:t xml:space="preserve"> (CONF:4499-35010)</w:t>
      </w:r>
      <w:bookmarkEnd w:id="964"/>
      <w:r>
        <w:t xml:space="preserve"> such that it</w:t>
      </w:r>
      <w:r>
        <w:br/>
        <w:t>Note: QDM Attribute: Requester</w:t>
      </w:r>
    </w:p>
    <w:p w14:paraId="49A207F3"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65" w:name="C_4499-35014"/>
      <w:r>
        <w:t xml:space="preserve"> (CONF:4499-35014)</w:t>
      </w:r>
      <w:bookmarkEnd w:id="965"/>
      <w:r>
        <w:t>.</w:t>
      </w:r>
    </w:p>
    <w:p w14:paraId="6817DF86" w14:textId="77777777" w:rsidR="004B3F04" w:rsidRDefault="004B3F04" w:rsidP="007E63CC">
      <w:pPr>
        <w:numPr>
          <w:ilvl w:val="1"/>
          <w:numId w:val="1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966" w:name="C_4499-36043"/>
      <w:r>
        <w:t xml:space="preserve"> (CONF:4499-36043)</w:t>
      </w:r>
      <w:bookmarkEnd w:id="966"/>
      <w:r>
        <w:t>.</w:t>
      </w:r>
    </w:p>
    <w:p w14:paraId="76E7073F" w14:textId="77777777" w:rsidR="004B3F04" w:rsidRDefault="004B3F04" w:rsidP="007E63CC">
      <w:pPr>
        <w:numPr>
          <w:ilvl w:val="0"/>
          <w:numId w:val="12"/>
        </w:numPr>
      </w:pPr>
      <w:r>
        <w:rPr>
          <w:rStyle w:val="keyword"/>
        </w:rPr>
        <w:lastRenderedPageBreak/>
        <w:t>MAY</w:t>
      </w:r>
      <w:r>
        <w:t xml:space="preserve"> contain zero or more [0..*] </w:t>
      </w:r>
      <w:r>
        <w:rPr>
          <w:rStyle w:val="XMLnameBold"/>
        </w:rPr>
        <w:t>participation</w:t>
      </w:r>
      <w:bookmarkStart w:id="967" w:name="C_4499-35807"/>
      <w:r>
        <w:t xml:space="preserve"> (CONF:4499-35807)</w:t>
      </w:r>
      <w:bookmarkEnd w:id="967"/>
      <w:r>
        <w:t xml:space="preserve"> such that it</w:t>
      </w:r>
      <w:r>
        <w:br/>
        <w:t>Note: QDM Attribute: Requester</w:t>
      </w:r>
    </w:p>
    <w:p w14:paraId="180DE77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968" w:name="C_4499-35809"/>
      <w:r>
        <w:t xml:space="preserve"> (CONF:4499-35809)</w:t>
      </w:r>
      <w:bookmarkEnd w:id="968"/>
      <w:r>
        <w:t>.</w:t>
      </w:r>
    </w:p>
    <w:p w14:paraId="68765397" w14:textId="77777777" w:rsidR="004B3F04" w:rsidRDefault="004B3F04" w:rsidP="007E63CC">
      <w:pPr>
        <w:numPr>
          <w:ilvl w:val="1"/>
          <w:numId w:val="1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969" w:name="C_4499-36044"/>
      <w:r>
        <w:t xml:space="preserve"> (CONF:4499-36044)</w:t>
      </w:r>
      <w:bookmarkEnd w:id="969"/>
      <w:r>
        <w:t>.</w:t>
      </w:r>
    </w:p>
    <w:p w14:paraId="1E71B601" w14:textId="77777777" w:rsidR="004B3F04" w:rsidRDefault="004B3F04" w:rsidP="007E63CC">
      <w:pPr>
        <w:numPr>
          <w:ilvl w:val="0"/>
          <w:numId w:val="12"/>
        </w:numPr>
      </w:pPr>
      <w:r>
        <w:rPr>
          <w:rStyle w:val="keyword"/>
        </w:rPr>
        <w:t>MAY</w:t>
      </w:r>
      <w:r>
        <w:t xml:space="preserve"> contain zero or one [0..1] </w:t>
      </w:r>
      <w:r>
        <w:rPr>
          <w:rStyle w:val="XMLnameBold"/>
        </w:rPr>
        <w:t>participation</w:t>
      </w:r>
      <w:bookmarkStart w:id="970" w:name="C_4499-35008"/>
      <w:r>
        <w:t xml:space="preserve"> (CONF:4499-35008)</w:t>
      </w:r>
      <w:bookmarkEnd w:id="970"/>
      <w:r>
        <w:t xml:space="preserve"> such that it</w:t>
      </w:r>
      <w:r>
        <w:br/>
        <w:t>Note: QDM Attribute: Requester</w:t>
      </w:r>
    </w:p>
    <w:p w14:paraId="0B5FF84B"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1" w:name="C_4499-35013"/>
      <w:r>
        <w:t xml:space="preserve"> (CONF:4499-35013)</w:t>
      </w:r>
      <w:bookmarkEnd w:id="971"/>
      <w:r>
        <w:t>.</w:t>
      </w:r>
    </w:p>
    <w:p w14:paraId="7BC503FF" w14:textId="77777777" w:rsidR="004B3F04" w:rsidRDefault="004B3F04" w:rsidP="007E63CC">
      <w:pPr>
        <w:numPr>
          <w:ilvl w:val="1"/>
          <w:numId w:val="1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972" w:name="C_4499-36045"/>
      <w:r>
        <w:t xml:space="preserve"> (CONF:4499-36045)</w:t>
      </w:r>
      <w:bookmarkEnd w:id="972"/>
      <w:r>
        <w:t>.</w:t>
      </w:r>
    </w:p>
    <w:p w14:paraId="50375B07" w14:textId="77777777" w:rsidR="004B3F04" w:rsidRDefault="004B3F04" w:rsidP="007E63CC">
      <w:pPr>
        <w:numPr>
          <w:ilvl w:val="0"/>
          <w:numId w:val="12"/>
        </w:numPr>
      </w:pPr>
      <w:r>
        <w:rPr>
          <w:rStyle w:val="keyword"/>
        </w:rPr>
        <w:t>MAY</w:t>
      </w:r>
      <w:r>
        <w:t xml:space="preserve"> contain zero or more [0..*] </w:t>
      </w:r>
      <w:r>
        <w:rPr>
          <w:rStyle w:val="XMLnameBold"/>
        </w:rPr>
        <w:t>participation</w:t>
      </w:r>
      <w:bookmarkStart w:id="973" w:name="C_4499-36046"/>
      <w:r>
        <w:t xml:space="preserve"> (CONF:4499-36046)</w:t>
      </w:r>
      <w:bookmarkEnd w:id="973"/>
      <w:r>
        <w:t xml:space="preserve"> such that it</w:t>
      </w:r>
      <w:r>
        <w:br/>
        <w:t>Note: QDM Attribute: Requester</w:t>
      </w:r>
    </w:p>
    <w:p w14:paraId="76ABEC16"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974" w:name="C_4499-36048"/>
      <w:r>
        <w:t xml:space="preserve"> (CONF:4499-36048)</w:t>
      </w:r>
      <w:bookmarkEnd w:id="974"/>
      <w:r>
        <w:t>.</w:t>
      </w:r>
    </w:p>
    <w:p w14:paraId="3C8D124F" w14:textId="77777777" w:rsidR="004B3F04" w:rsidRDefault="004B3F04" w:rsidP="007E63CC">
      <w:pPr>
        <w:numPr>
          <w:ilvl w:val="1"/>
          <w:numId w:val="1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975" w:name="C_4499-36047"/>
      <w:r>
        <w:t xml:space="preserve"> (CONF:4499-36047)</w:t>
      </w:r>
      <w:bookmarkEnd w:id="975"/>
      <w:r>
        <w:t>.</w:t>
      </w:r>
    </w:p>
    <w:p w14:paraId="0B044688" w14:textId="77777777" w:rsidR="004B3F04" w:rsidRDefault="004B3F04" w:rsidP="007E63CC">
      <w:pPr>
        <w:numPr>
          <w:ilvl w:val="0"/>
          <w:numId w:val="12"/>
        </w:numPr>
      </w:pPr>
      <w:r>
        <w:rPr>
          <w:rStyle w:val="keyword"/>
        </w:rPr>
        <w:t>MAY</w:t>
      </w:r>
      <w:r>
        <w:t xml:space="preserve"> contain zero or one [0..1] </w:t>
      </w:r>
      <w:r>
        <w:rPr>
          <w:rStyle w:val="XMLnameBold"/>
        </w:rPr>
        <w:t>outboundRelationship</w:t>
      </w:r>
      <w:bookmarkStart w:id="976" w:name="C_4499-34264"/>
      <w:r>
        <w:t xml:space="preserve"> (CONF:4499-34264)</w:t>
      </w:r>
      <w:bookmarkEnd w:id="976"/>
      <w:r>
        <w:t xml:space="preserve"> such that it</w:t>
      </w:r>
      <w:r>
        <w:br/>
        <w:t>Note: QDM Attribute: Reason</w:t>
      </w:r>
    </w:p>
    <w:p w14:paraId="3E127D1D" w14:textId="77777777" w:rsidR="004B3F04" w:rsidRDefault="004B3F04" w:rsidP="007E63CC">
      <w:pPr>
        <w:numPr>
          <w:ilvl w:val="1"/>
          <w:numId w:val="1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977" w:name="C_4499-34269"/>
      <w:r>
        <w:t xml:space="preserve"> (CONF:4499-34269)</w:t>
      </w:r>
      <w:bookmarkEnd w:id="977"/>
      <w:r>
        <w:t>.</w:t>
      </w:r>
    </w:p>
    <w:p w14:paraId="665693BB" w14:textId="77777777" w:rsidR="004B3F04" w:rsidRDefault="004B3F04" w:rsidP="007E63CC">
      <w:pPr>
        <w:numPr>
          <w:ilvl w:val="1"/>
          <w:numId w:val="1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978" w:name="C_4499-34267"/>
      <w:r>
        <w:t xml:space="preserve"> (CONF:4499-34267)</w:t>
      </w:r>
      <w:bookmarkEnd w:id="978"/>
      <w:r>
        <w:t>.</w:t>
      </w:r>
    </w:p>
    <w:p w14:paraId="226E50BD" w14:textId="77777777" w:rsidR="004B3F04" w:rsidRDefault="004B3F04" w:rsidP="004B3F04">
      <w:pPr>
        <w:pStyle w:val="Caption"/>
        <w:ind w:left="130" w:right="115"/>
      </w:pPr>
      <w:bookmarkStart w:id="979" w:name="_Toc64842006"/>
      <w:bookmarkStart w:id="980" w:name="_Toc65482922"/>
      <w:r>
        <w:t xml:space="preserve">Figure </w:t>
      </w:r>
      <w:r>
        <w:fldChar w:fldCharType="begin"/>
      </w:r>
      <w:r>
        <w:instrText>SEQ Figure \* ARABIC</w:instrText>
      </w:r>
      <w:r>
        <w:fldChar w:fldCharType="separate"/>
      </w:r>
      <w:r>
        <w:t>8</w:t>
      </w:r>
      <w:r>
        <w:fldChar w:fldCharType="end"/>
      </w:r>
      <w:r>
        <w:t>: Assessment, Recommended (V4) Example</w:t>
      </w:r>
      <w:bookmarkEnd w:id="979"/>
      <w:bookmarkEnd w:id="980"/>
    </w:p>
    <w:p w14:paraId="7D1C3A66" w14:textId="77777777" w:rsidR="004B3F04" w:rsidRDefault="004B3F04" w:rsidP="004B3F04">
      <w:pPr>
        <w:pStyle w:val="Example"/>
        <w:ind w:left="130" w:right="115"/>
      </w:pPr>
      <w:r>
        <w:t>&lt;observationCriteria classCode="OBS" moodCode="INT"&gt;</w:t>
      </w:r>
    </w:p>
    <w:p w14:paraId="3EF94FCB" w14:textId="77777777" w:rsidR="004B3F04" w:rsidRDefault="004B3F04" w:rsidP="004B3F04">
      <w:pPr>
        <w:pStyle w:val="Example"/>
        <w:ind w:left="130" w:right="115"/>
      </w:pPr>
      <w:r>
        <w:t xml:space="preserve">    &lt;templateId&gt;</w:t>
      </w:r>
    </w:p>
    <w:p w14:paraId="7D76F895" w14:textId="77777777" w:rsidR="004B3F04" w:rsidRDefault="004B3F04" w:rsidP="004B3F04">
      <w:pPr>
        <w:pStyle w:val="Example"/>
        <w:ind w:left="130" w:right="115"/>
      </w:pPr>
      <w:r>
        <w:t xml:space="preserve">        &lt;item root="2.16.840.1.113883.10.20.28.4.118" extension="2021-02-01"/&gt;</w:t>
      </w:r>
    </w:p>
    <w:p w14:paraId="582B642A" w14:textId="77777777" w:rsidR="004B3F04" w:rsidRDefault="004B3F04" w:rsidP="004B3F04">
      <w:pPr>
        <w:pStyle w:val="Example"/>
        <w:ind w:left="130" w:right="115"/>
      </w:pPr>
      <w:r>
        <w:t xml:space="preserve">    &lt;/templateId&gt;</w:t>
      </w:r>
    </w:p>
    <w:p w14:paraId="13AE78CD" w14:textId="77777777" w:rsidR="004B3F04" w:rsidRDefault="004B3F04" w:rsidP="004B3F04">
      <w:pPr>
        <w:pStyle w:val="Example"/>
        <w:ind w:left="130" w:right="115"/>
      </w:pPr>
      <w:r>
        <w:t xml:space="preserve">    &lt;id root="904c1629-8a5d-4a33-846e-994a97a3caf0"/&gt;</w:t>
      </w:r>
    </w:p>
    <w:p w14:paraId="275D0646" w14:textId="77777777" w:rsidR="004B3F04" w:rsidRDefault="004B3F04" w:rsidP="004B3F04">
      <w:pPr>
        <w:pStyle w:val="Example"/>
        <w:ind w:left="130" w:right="115"/>
      </w:pPr>
      <w:r>
        <w:t xml:space="preserve">    &lt;code valueSet="{$QDMElementValueSetOID}"/&gt;</w:t>
      </w:r>
    </w:p>
    <w:p w14:paraId="36C66EF1" w14:textId="77777777" w:rsidR="004B3F04" w:rsidRDefault="004B3F04" w:rsidP="004B3F04">
      <w:pPr>
        <w:pStyle w:val="Example"/>
        <w:ind w:left="130" w:right="115"/>
      </w:pPr>
      <w:r>
        <w:t xml:space="preserve">    &lt;title value="Assessment, Recommended"/&gt;</w:t>
      </w:r>
    </w:p>
    <w:p w14:paraId="759AE046" w14:textId="77777777" w:rsidR="004B3F04" w:rsidRDefault="004B3F04" w:rsidP="004B3F04">
      <w:pPr>
        <w:pStyle w:val="Example"/>
        <w:ind w:left="130" w:right="115"/>
      </w:pPr>
      <w:r>
        <w:t xml:space="preserve">    &lt;statusCode code="active"/&gt;</w:t>
      </w:r>
    </w:p>
    <w:p w14:paraId="519ADDA2" w14:textId="77777777" w:rsidR="004B3F04" w:rsidRDefault="004B3F04" w:rsidP="004B3F04">
      <w:pPr>
        <w:pStyle w:val="Example"/>
        <w:ind w:left="130" w:right="115"/>
      </w:pPr>
      <w:r>
        <w:t xml:space="preserve">&lt;/observationCriteria&gt;      </w:t>
      </w:r>
    </w:p>
    <w:p w14:paraId="3D356199" w14:textId="77777777" w:rsidR="004B3F04" w:rsidRDefault="004B3F04" w:rsidP="004B3F04">
      <w:pPr>
        <w:pStyle w:val="BodyText"/>
      </w:pPr>
    </w:p>
    <w:p w14:paraId="43EE0AF1" w14:textId="290EE60B" w:rsidR="004B3F04" w:rsidRDefault="004B3F04" w:rsidP="004B3F04">
      <w:pPr>
        <w:pStyle w:val="Heading2nospace"/>
      </w:pPr>
      <w:bookmarkStart w:id="981" w:name="E_Care_Goal_V4_"/>
      <w:bookmarkStart w:id="982" w:name="_Toc64841873"/>
      <w:bookmarkStart w:id="983" w:name="_Toc65482789"/>
      <w:r>
        <w:lastRenderedPageBreak/>
        <w:t>Care Goal (V4)</w:t>
      </w:r>
      <w:bookmarkEnd w:id="981"/>
      <w:bookmarkEnd w:id="982"/>
      <w:r w:rsidR="006F762B">
        <w:t xml:space="preserve"> - DRAFT</w:t>
      </w:r>
      <w:bookmarkEnd w:id="983"/>
    </w:p>
    <w:p w14:paraId="1E2689A8" w14:textId="77777777" w:rsidR="004B3F04" w:rsidRDefault="004B3F04" w:rsidP="004B3F04">
      <w:pPr>
        <w:pStyle w:val="BracketData"/>
      </w:pPr>
      <w:r>
        <w:t>[observationCriteria: identifier urn:hl7ii:2.16.840.1.113883.10.20.28.4.7:2021-02-01 (open)]</w:t>
      </w:r>
    </w:p>
    <w:p w14:paraId="477BBE29" w14:textId="77777777" w:rsidR="004B3F04" w:rsidRDefault="004B3F04" w:rsidP="004B3F04">
      <w:pPr>
        <w:pStyle w:val="Caption"/>
      </w:pPr>
      <w:bookmarkStart w:id="984" w:name="_Toc64842100"/>
      <w:bookmarkStart w:id="985" w:name="_Toc65483184"/>
      <w:r>
        <w:t xml:space="preserve">Table </w:t>
      </w:r>
      <w:r>
        <w:fldChar w:fldCharType="begin"/>
      </w:r>
      <w:r>
        <w:instrText>SEQ Table \* ARABIC</w:instrText>
      </w:r>
      <w:r>
        <w:fldChar w:fldCharType="separate"/>
      </w:r>
      <w:r>
        <w:t>23</w:t>
      </w:r>
      <w:r>
        <w:fldChar w:fldCharType="end"/>
      </w:r>
      <w:r>
        <w:t>: Care Goal (V4) Contexts</w:t>
      </w:r>
      <w:bookmarkEnd w:id="984"/>
      <w:bookmarkEnd w:id="9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41E1A01" w14:textId="77777777" w:rsidTr="000659BE">
        <w:trPr>
          <w:cantSplit/>
          <w:tblHeader/>
          <w:jc w:val="center"/>
        </w:trPr>
        <w:tc>
          <w:tcPr>
            <w:tcW w:w="360" w:type="dxa"/>
            <w:shd w:val="clear" w:color="auto" w:fill="E6E6E6"/>
          </w:tcPr>
          <w:p w14:paraId="713AF359" w14:textId="77777777" w:rsidR="004B3F04" w:rsidRDefault="004B3F04" w:rsidP="000659BE">
            <w:pPr>
              <w:pStyle w:val="TableHead"/>
            </w:pPr>
            <w:r>
              <w:t>Contained By:</w:t>
            </w:r>
          </w:p>
        </w:tc>
        <w:tc>
          <w:tcPr>
            <w:tcW w:w="360" w:type="dxa"/>
            <w:shd w:val="clear" w:color="auto" w:fill="E6E6E6"/>
          </w:tcPr>
          <w:p w14:paraId="7D968FF8" w14:textId="77777777" w:rsidR="004B3F04" w:rsidRDefault="004B3F04" w:rsidP="000659BE">
            <w:pPr>
              <w:pStyle w:val="TableHead"/>
            </w:pPr>
            <w:r>
              <w:t>Contains:</w:t>
            </w:r>
          </w:p>
        </w:tc>
      </w:tr>
      <w:tr w:rsidR="004B3F04" w14:paraId="6A7DE8EE" w14:textId="77777777" w:rsidTr="000659BE">
        <w:trPr>
          <w:jc w:val="center"/>
        </w:trPr>
        <w:tc>
          <w:tcPr>
            <w:tcW w:w="360" w:type="dxa"/>
          </w:tcPr>
          <w:p w14:paraId="61D8440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B7563A"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5473CF0D" w14:textId="77777777" w:rsidR="004B3F04" w:rsidRDefault="006C736C" w:rsidP="000659BE">
            <w:pPr>
              <w:pStyle w:val="TableText"/>
            </w:pPr>
            <w:hyperlink w:anchor="E_Target_Outcome_V1">
              <w:r w:rsidR="004B3F04">
                <w:rPr>
                  <w:rStyle w:val="HyperlinkText9pt"/>
                </w:rPr>
                <w:t>Target Outcome</w:t>
              </w:r>
            </w:hyperlink>
            <w:r w:rsidR="004B3F04">
              <w:t xml:space="preserve"> (optional)</w:t>
            </w:r>
          </w:p>
          <w:p w14:paraId="79DB19B5"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5763BD9"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03E2E0DB"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1D8F00D"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7B5DD3DD" w14:textId="77777777" w:rsidR="004B3F04" w:rsidRDefault="004B3F04" w:rsidP="004B3F04">
      <w:pPr>
        <w:pStyle w:val="BodyText"/>
      </w:pPr>
    </w:p>
    <w:p w14:paraId="5995CA95" w14:textId="77777777" w:rsidR="004B3F04" w:rsidRDefault="004B3F04" w:rsidP="004B3F04">
      <w:r>
        <w:t>This template represents the QDM data type: Care Goal.</w:t>
      </w:r>
      <w:r>
        <w:br/>
        <w:t>Care Goal represents a defined target or measure to be achieved in the process of patient care, that is, an expected outcome. A typical goal is expressed as a change in status expected at a defined future time. That change can be an observation represented by other QDM categories (diagnostic tests, laboratory tests, symptoms, etc.) scheduled for some time in the future and with a particular value. A goal can be found in the plan of care (care plan), the structure used by all stakeholders, including the patient, to define the management actions for the various conditions, problems, or issues identified for the target of the plan. This structure, through which the goals and care-planning actions and processes can be organized, planned, communicated, and checked for completion, is represented in the QDM categories as a Record Artifact. A time/date stamp is required. Specifically, a care plan is composed of the following elements:</w:t>
      </w:r>
      <w:r>
        <w:br/>
        <w:t>•</w:t>
      </w:r>
      <w:r>
        <w:tab/>
        <w:t>Problem, which is managed by other QDM standard categories (condition/diagnosis/ problem) and their related data elements.</w:t>
      </w:r>
      <w:r>
        <w:br/>
        <w:t>•</w:t>
      </w:r>
      <w:r>
        <w:tab/>
        <w:t>Procedure, which is managed by other standard categories and their related data elements. Note that procedures are a continuum of interventions ranging from actions patients can do for themselves to those that can be performed by others (caregivers or clinical professionals), including detailed complex surgical procedures requiring highly trained physicians, nurses, and state-of-the-art facilities.</w:t>
      </w:r>
      <w:r>
        <w:br/>
        <w:t>•</w:t>
      </w:r>
      <w:r>
        <w:tab/>
        <w:t>Goal, which is what is expected to happen.</w:t>
      </w:r>
      <w:r>
        <w:br/>
        <w:t>•</w:t>
      </w:r>
      <w:r>
        <w:tab/>
        <w:t>Outcome, which is what happened. An outcome can be shown by other QDM standard categories and their related data elements.</w:t>
      </w:r>
    </w:p>
    <w:p w14:paraId="6289955C" w14:textId="77777777" w:rsidR="004B3F04" w:rsidRDefault="004B3F04" w:rsidP="004B3F04">
      <w:pPr>
        <w:pStyle w:val="Caption"/>
      </w:pPr>
      <w:bookmarkStart w:id="986" w:name="_Toc64842101"/>
      <w:bookmarkStart w:id="987" w:name="_Toc65483185"/>
      <w:r>
        <w:lastRenderedPageBreak/>
        <w:t xml:space="preserve">Table </w:t>
      </w:r>
      <w:r>
        <w:fldChar w:fldCharType="begin"/>
      </w:r>
      <w:r>
        <w:instrText>SEQ Table \* ARABIC</w:instrText>
      </w:r>
      <w:r>
        <w:fldChar w:fldCharType="separate"/>
      </w:r>
      <w:r>
        <w:t>24</w:t>
      </w:r>
      <w:r>
        <w:fldChar w:fldCharType="end"/>
      </w:r>
      <w:r>
        <w:t>: Care Goal (V4) Constraints Overview</w:t>
      </w:r>
      <w:bookmarkEnd w:id="986"/>
      <w:bookmarkEnd w:id="9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155911B" w14:textId="77777777" w:rsidTr="000659BE">
        <w:trPr>
          <w:cantSplit/>
          <w:tblHeader/>
          <w:jc w:val="center"/>
        </w:trPr>
        <w:tc>
          <w:tcPr>
            <w:tcW w:w="0" w:type="dxa"/>
            <w:shd w:val="clear" w:color="auto" w:fill="E6E6E6"/>
            <w:noWrap/>
          </w:tcPr>
          <w:p w14:paraId="5333E574" w14:textId="77777777" w:rsidR="004B3F04" w:rsidRDefault="004B3F04" w:rsidP="000659BE">
            <w:pPr>
              <w:pStyle w:val="TableHead"/>
            </w:pPr>
            <w:r>
              <w:t>XPath</w:t>
            </w:r>
          </w:p>
        </w:tc>
        <w:tc>
          <w:tcPr>
            <w:tcW w:w="720" w:type="dxa"/>
            <w:shd w:val="clear" w:color="auto" w:fill="E6E6E6"/>
            <w:noWrap/>
          </w:tcPr>
          <w:p w14:paraId="08F676B9" w14:textId="77777777" w:rsidR="004B3F04" w:rsidRDefault="004B3F04" w:rsidP="000659BE">
            <w:pPr>
              <w:pStyle w:val="TableHead"/>
            </w:pPr>
            <w:r>
              <w:t>Card.</w:t>
            </w:r>
          </w:p>
        </w:tc>
        <w:tc>
          <w:tcPr>
            <w:tcW w:w="1152" w:type="dxa"/>
            <w:shd w:val="clear" w:color="auto" w:fill="E6E6E6"/>
            <w:noWrap/>
          </w:tcPr>
          <w:p w14:paraId="72355A0A" w14:textId="77777777" w:rsidR="004B3F04" w:rsidRDefault="004B3F04" w:rsidP="000659BE">
            <w:pPr>
              <w:pStyle w:val="TableHead"/>
            </w:pPr>
            <w:r>
              <w:t>Verb</w:t>
            </w:r>
          </w:p>
        </w:tc>
        <w:tc>
          <w:tcPr>
            <w:tcW w:w="864" w:type="dxa"/>
            <w:shd w:val="clear" w:color="auto" w:fill="E6E6E6"/>
            <w:noWrap/>
          </w:tcPr>
          <w:p w14:paraId="03CC32BD" w14:textId="77777777" w:rsidR="004B3F04" w:rsidRDefault="004B3F04" w:rsidP="000659BE">
            <w:pPr>
              <w:pStyle w:val="TableHead"/>
            </w:pPr>
            <w:r>
              <w:t>Data Type</w:t>
            </w:r>
          </w:p>
        </w:tc>
        <w:tc>
          <w:tcPr>
            <w:tcW w:w="864" w:type="dxa"/>
            <w:shd w:val="clear" w:color="auto" w:fill="E6E6E6"/>
            <w:noWrap/>
          </w:tcPr>
          <w:p w14:paraId="4BC32EF0" w14:textId="77777777" w:rsidR="004B3F04" w:rsidRDefault="004B3F04" w:rsidP="000659BE">
            <w:pPr>
              <w:pStyle w:val="TableHead"/>
            </w:pPr>
            <w:r>
              <w:t>CONF#</w:t>
            </w:r>
          </w:p>
        </w:tc>
        <w:tc>
          <w:tcPr>
            <w:tcW w:w="864" w:type="dxa"/>
            <w:shd w:val="clear" w:color="auto" w:fill="E6E6E6"/>
            <w:noWrap/>
          </w:tcPr>
          <w:p w14:paraId="19EC8275" w14:textId="77777777" w:rsidR="004B3F04" w:rsidRDefault="004B3F04" w:rsidP="000659BE">
            <w:pPr>
              <w:pStyle w:val="TableHead"/>
            </w:pPr>
            <w:r>
              <w:t>Value</w:t>
            </w:r>
          </w:p>
        </w:tc>
      </w:tr>
      <w:tr w:rsidR="004B3F04" w14:paraId="76DF3A5D" w14:textId="77777777" w:rsidTr="000659BE">
        <w:trPr>
          <w:jc w:val="center"/>
        </w:trPr>
        <w:tc>
          <w:tcPr>
            <w:tcW w:w="10160" w:type="dxa"/>
            <w:gridSpan w:val="6"/>
          </w:tcPr>
          <w:p w14:paraId="6AAC810A" w14:textId="77777777" w:rsidR="004B3F04" w:rsidRDefault="004B3F04" w:rsidP="000659BE">
            <w:pPr>
              <w:pStyle w:val="TableText"/>
            </w:pPr>
            <w:r>
              <w:t>observationCriteria (identifier: urn:hl7ii:2.16.840.1.113883.10.20.28.4.7:2021-02-01)</w:t>
            </w:r>
          </w:p>
        </w:tc>
      </w:tr>
      <w:tr w:rsidR="004B3F04" w14:paraId="702B7983" w14:textId="77777777" w:rsidTr="000659BE">
        <w:trPr>
          <w:jc w:val="center"/>
        </w:trPr>
        <w:tc>
          <w:tcPr>
            <w:tcW w:w="3345" w:type="dxa"/>
          </w:tcPr>
          <w:p w14:paraId="6CCF0AE7" w14:textId="77777777" w:rsidR="004B3F04" w:rsidRDefault="004B3F04" w:rsidP="000659BE">
            <w:pPr>
              <w:pStyle w:val="TableText"/>
            </w:pPr>
            <w:r>
              <w:tab/>
              <w:t>@classCode</w:t>
            </w:r>
          </w:p>
        </w:tc>
        <w:tc>
          <w:tcPr>
            <w:tcW w:w="720" w:type="dxa"/>
          </w:tcPr>
          <w:p w14:paraId="5DE22957" w14:textId="77777777" w:rsidR="004B3F04" w:rsidRDefault="004B3F04" w:rsidP="000659BE">
            <w:pPr>
              <w:pStyle w:val="TableText"/>
            </w:pPr>
            <w:r>
              <w:t>1..1</w:t>
            </w:r>
          </w:p>
        </w:tc>
        <w:tc>
          <w:tcPr>
            <w:tcW w:w="1152" w:type="dxa"/>
          </w:tcPr>
          <w:p w14:paraId="4858DE53" w14:textId="77777777" w:rsidR="004B3F04" w:rsidRDefault="004B3F04" w:rsidP="000659BE">
            <w:pPr>
              <w:pStyle w:val="TableText"/>
            </w:pPr>
            <w:r>
              <w:t>SHALL</w:t>
            </w:r>
          </w:p>
        </w:tc>
        <w:tc>
          <w:tcPr>
            <w:tcW w:w="864" w:type="dxa"/>
          </w:tcPr>
          <w:p w14:paraId="1455E953" w14:textId="77777777" w:rsidR="004B3F04" w:rsidRDefault="004B3F04" w:rsidP="000659BE">
            <w:pPr>
              <w:pStyle w:val="TableText"/>
            </w:pPr>
          </w:p>
        </w:tc>
        <w:tc>
          <w:tcPr>
            <w:tcW w:w="1104" w:type="dxa"/>
          </w:tcPr>
          <w:p w14:paraId="3EE4E075" w14:textId="77777777" w:rsidR="004B3F04" w:rsidRDefault="006C736C" w:rsidP="000659BE">
            <w:pPr>
              <w:pStyle w:val="TableText"/>
            </w:pPr>
            <w:hyperlink w:anchor="C_4499-27869">
              <w:r w:rsidR="004B3F04">
                <w:rPr>
                  <w:rStyle w:val="HyperlinkText9pt"/>
                </w:rPr>
                <w:t>4499-27869</w:t>
              </w:r>
            </w:hyperlink>
          </w:p>
        </w:tc>
        <w:tc>
          <w:tcPr>
            <w:tcW w:w="2975" w:type="dxa"/>
          </w:tcPr>
          <w:p w14:paraId="6D83B108" w14:textId="77777777" w:rsidR="004B3F04" w:rsidRDefault="004B3F04" w:rsidP="000659BE">
            <w:pPr>
              <w:pStyle w:val="TableText"/>
            </w:pPr>
            <w:r>
              <w:t>OBS</w:t>
            </w:r>
          </w:p>
        </w:tc>
      </w:tr>
      <w:tr w:rsidR="004B3F04" w14:paraId="7A21E59A" w14:textId="77777777" w:rsidTr="000659BE">
        <w:trPr>
          <w:jc w:val="center"/>
        </w:trPr>
        <w:tc>
          <w:tcPr>
            <w:tcW w:w="3345" w:type="dxa"/>
          </w:tcPr>
          <w:p w14:paraId="4EE18F4C" w14:textId="77777777" w:rsidR="004B3F04" w:rsidRDefault="004B3F04" w:rsidP="000659BE">
            <w:pPr>
              <w:pStyle w:val="TableText"/>
            </w:pPr>
            <w:r>
              <w:tab/>
              <w:t>@moodCode</w:t>
            </w:r>
          </w:p>
        </w:tc>
        <w:tc>
          <w:tcPr>
            <w:tcW w:w="720" w:type="dxa"/>
          </w:tcPr>
          <w:p w14:paraId="3E43486D" w14:textId="77777777" w:rsidR="004B3F04" w:rsidRDefault="004B3F04" w:rsidP="000659BE">
            <w:pPr>
              <w:pStyle w:val="TableText"/>
            </w:pPr>
            <w:r>
              <w:t>1..1</w:t>
            </w:r>
          </w:p>
        </w:tc>
        <w:tc>
          <w:tcPr>
            <w:tcW w:w="1152" w:type="dxa"/>
          </w:tcPr>
          <w:p w14:paraId="363E5411" w14:textId="77777777" w:rsidR="004B3F04" w:rsidRDefault="004B3F04" w:rsidP="000659BE">
            <w:pPr>
              <w:pStyle w:val="TableText"/>
            </w:pPr>
            <w:r>
              <w:t>SHALL</w:t>
            </w:r>
          </w:p>
        </w:tc>
        <w:tc>
          <w:tcPr>
            <w:tcW w:w="864" w:type="dxa"/>
          </w:tcPr>
          <w:p w14:paraId="102BDB2F" w14:textId="77777777" w:rsidR="004B3F04" w:rsidRDefault="004B3F04" w:rsidP="000659BE">
            <w:pPr>
              <w:pStyle w:val="TableText"/>
            </w:pPr>
          </w:p>
        </w:tc>
        <w:tc>
          <w:tcPr>
            <w:tcW w:w="1104" w:type="dxa"/>
          </w:tcPr>
          <w:p w14:paraId="7D8446BA" w14:textId="77777777" w:rsidR="004B3F04" w:rsidRDefault="006C736C" w:rsidP="000659BE">
            <w:pPr>
              <w:pStyle w:val="TableText"/>
            </w:pPr>
            <w:hyperlink w:anchor="C_4499-27870">
              <w:r w:rsidR="004B3F04">
                <w:rPr>
                  <w:rStyle w:val="HyperlinkText9pt"/>
                </w:rPr>
                <w:t>4499-27870</w:t>
              </w:r>
            </w:hyperlink>
          </w:p>
        </w:tc>
        <w:tc>
          <w:tcPr>
            <w:tcW w:w="2975" w:type="dxa"/>
          </w:tcPr>
          <w:p w14:paraId="569A57A9" w14:textId="77777777" w:rsidR="004B3F04" w:rsidRDefault="004B3F04" w:rsidP="000659BE">
            <w:pPr>
              <w:pStyle w:val="TableText"/>
            </w:pPr>
            <w:r>
              <w:t>urn:oid:2.16.840.1.113883.5.1001 (HL7ActMood) = GOL</w:t>
            </w:r>
          </w:p>
        </w:tc>
      </w:tr>
      <w:tr w:rsidR="004B3F04" w14:paraId="408E1530" w14:textId="77777777" w:rsidTr="000659BE">
        <w:trPr>
          <w:jc w:val="center"/>
        </w:trPr>
        <w:tc>
          <w:tcPr>
            <w:tcW w:w="3345" w:type="dxa"/>
          </w:tcPr>
          <w:p w14:paraId="017244C7" w14:textId="77777777" w:rsidR="004B3F04" w:rsidRDefault="004B3F04" w:rsidP="000659BE">
            <w:pPr>
              <w:pStyle w:val="TableText"/>
            </w:pPr>
            <w:r>
              <w:tab/>
              <w:t>@actionNegationInd</w:t>
            </w:r>
          </w:p>
        </w:tc>
        <w:tc>
          <w:tcPr>
            <w:tcW w:w="720" w:type="dxa"/>
          </w:tcPr>
          <w:p w14:paraId="17C53547" w14:textId="77777777" w:rsidR="004B3F04" w:rsidRDefault="004B3F04" w:rsidP="000659BE">
            <w:pPr>
              <w:pStyle w:val="TableText"/>
            </w:pPr>
            <w:r>
              <w:t>0..0</w:t>
            </w:r>
          </w:p>
        </w:tc>
        <w:tc>
          <w:tcPr>
            <w:tcW w:w="1152" w:type="dxa"/>
          </w:tcPr>
          <w:p w14:paraId="03999401" w14:textId="77777777" w:rsidR="004B3F04" w:rsidRDefault="004B3F04" w:rsidP="000659BE">
            <w:pPr>
              <w:pStyle w:val="TableText"/>
            </w:pPr>
            <w:r>
              <w:t>SHALL NOT</w:t>
            </w:r>
          </w:p>
        </w:tc>
        <w:tc>
          <w:tcPr>
            <w:tcW w:w="864" w:type="dxa"/>
          </w:tcPr>
          <w:p w14:paraId="35CF939D" w14:textId="77777777" w:rsidR="004B3F04" w:rsidRDefault="004B3F04" w:rsidP="000659BE">
            <w:pPr>
              <w:pStyle w:val="TableText"/>
            </w:pPr>
          </w:p>
        </w:tc>
        <w:tc>
          <w:tcPr>
            <w:tcW w:w="1104" w:type="dxa"/>
          </w:tcPr>
          <w:p w14:paraId="775EB46D" w14:textId="77777777" w:rsidR="004B3F04" w:rsidRDefault="006C736C" w:rsidP="000659BE">
            <w:pPr>
              <w:pStyle w:val="TableText"/>
            </w:pPr>
            <w:hyperlink w:anchor="C_4499-34760">
              <w:r w:rsidR="004B3F04">
                <w:rPr>
                  <w:rStyle w:val="HyperlinkText9pt"/>
                </w:rPr>
                <w:t>4499-34760</w:t>
              </w:r>
            </w:hyperlink>
          </w:p>
        </w:tc>
        <w:tc>
          <w:tcPr>
            <w:tcW w:w="2975" w:type="dxa"/>
          </w:tcPr>
          <w:p w14:paraId="073CBF93" w14:textId="77777777" w:rsidR="004B3F04" w:rsidRDefault="004B3F04" w:rsidP="000659BE">
            <w:pPr>
              <w:pStyle w:val="TableText"/>
            </w:pPr>
          </w:p>
        </w:tc>
      </w:tr>
      <w:tr w:rsidR="004B3F04" w14:paraId="7736B4C8" w14:textId="77777777" w:rsidTr="000659BE">
        <w:trPr>
          <w:jc w:val="center"/>
        </w:trPr>
        <w:tc>
          <w:tcPr>
            <w:tcW w:w="3345" w:type="dxa"/>
          </w:tcPr>
          <w:p w14:paraId="25CFA16A" w14:textId="77777777" w:rsidR="004B3F04" w:rsidRDefault="004B3F04" w:rsidP="000659BE">
            <w:pPr>
              <w:pStyle w:val="TableText"/>
            </w:pPr>
            <w:r>
              <w:tab/>
              <w:t>templateId</w:t>
            </w:r>
          </w:p>
        </w:tc>
        <w:tc>
          <w:tcPr>
            <w:tcW w:w="720" w:type="dxa"/>
          </w:tcPr>
          <w:p w14:paraId="29702438" w14:textId="77777777" w:rsidR="004B3F04" w:rsidRDefault="004B3F04" w:rsidP="000659BE">
            <w:pPr>
              <w:pStyle w:val="TableText"/>
            </w:pPr>
            <w:r>
              <w:t>1..1</w:t>
            </w:r>
          </w:p>
        </w:tc>
        <w:tc>
          <w:tcPr>
            <w:tcW w:w="1152" w:type="dxa"/>
          </w:tcPr>
          <w:p w14:paraId="4E2A4179" w14:textId="77777777" w:rsidR="004B3F04" w:rsidRDefault="004B3F04" w:rsidP="000659BE">
            <w:pPr>
              <w:pStyle w:val="TableText"/>
            </w:pPr>
            <w:r>
              <w:t>SHALL</w:t>
            </w:r>
          </w:p>
        </w:tc>
        <w:tc>
          <w:tcPr>
            <w:tcW w:w="864" w:type="dxa"/>
          </w:tcPr>
          <w:p w14:paraId="461EA396" w14:textId="77777777" w:rsidR="004B3F04" w:rsidRDefault="004B3F04" w:rsidP="000659BE">
            <w:pPr>
              <w:pStyle w:val="TableText"/>
            </w:pPr>
          </w:p>
        </w:tc>
        <w:tc>
          <w:tcPr>
            <w:tcW w:w="1104" w:type="dxa"/>
          </w:tcPr>
          <w:p w14:paraId="20768929" w14:textId="77777777" w:rsidR="004B3F04" w:rsidRDefault="006C736C" w:rsidP="000659BE">
            <w:pPr>
              <w:pStyle w:val="TableText"/>
            </w:pPr>
            <w:hyperlink w:anchor="C_4499-27872">
              <w:r w:rsidR="004B3F04">
                <w:rPr>
                  <w:rStyle w:val="HyperlinkText9pt"/>
                </w:rPr>
                <w:t>4499-27872</w:t>
              </w:r>
            </w:hyperlink>
          </w:p>
        </w:tc>
        <w:tc>
          <w:tcPr>
            <w:tcW w:w="2975" w:type="dxa"/>
          </w:tcPr>
          <w:p w14:paraId="7E78B14C" w14:textId="77777777" w:rsidR="004B3F04" w:rsidRDefault="004B3F04" w:rsidP="000659BE">
            <w:pPr>
              <w:pStyle w:val="TableText"/>
            </w:pPr>
          </w:p>
        </w:tc>
      </w:tr>
      <w:tr w:rsidR="004B3F04" w14:paraId="0CA1EE4D" w14:textId="77777777" w:rsidTr="000659BE">
        <w:trPr>
          <w:jc w:val="center"/>
        </w:trPr>
        <w:tc>
          <w:tcPr>
            <w:tcW w:w="3345" w:type="dxa"/>
          </w:tcPr>
          <w:p w14:paraId="08C24662" w14:textId="77777777" w:rsidR="004B3F04" w:rsidRDefault="004B3F04" w:rsidP="000659BE">
            <w:pPr>
              <w:pStyle w:val="TableText"/>
            </w:pPr>
            <w:r>
              <w:tab/>
            </w:r>
            <w:r>
              <w:tab/>
              <w:t>item</w:t>
            </w:r>
          </w:p>
        </w:tc>
        <w:tc>
          <w:tcPr>
            <w:tcW w:w="720" w:type="dxa"/>
          </w:tcPr>
          <w:p w14:paraId="2012DC78" w14:textId="77777777" w:rsidR="004B3F04" w:rsidRDefault="004B3F04" w:rsidP="000659BE">
            <w:pPr>
              <w:pStyle w:val="TableText"/>
            </w:pPr>
            <w:r>
              <w:t>1..1</w:t>
            </w:r>
          </w:p>
        </w:tc>
        <w:tc>
          <w:tcPr>
            <w:tcW w:w="1152" w:type="dxa"/>
          </w:tcPr>
          <w:p w14:paraId="0EA0AA49" w14:textId="77777777" w:rsidR="004B3F04" w:rsidRDefault="004B3F04" w:rsidP="000659BE">
            <w:pPr>
              <w:pStyle w:val="TableText"/>
            </w:pPr>
            <w:r>
              <w:t>SHALL</w:t>
            </w:r>
          </w:p>
        </w:tc>
        <w:tc>
          <w:tcPr>
            <w:tcW w:w="864" w:type="dxa"/>
          </w:tcPr>
          <w:p w14:paraId="44B158F5" w14:textId="77777777" w:rsidR="004B3F04" w:rsidRDefault="004B3F04" w:rsidP="000659BE">
            <w:pPr>
              <w:pStyle w:val="TableText"/>
            </w:pPr>
          </w:p>
        </w:tc>
        <w:tc>
          <w:tcPr>
            <w:tcW w:w="1104" w:type="dxa"/>
          </w:tcPr>
          <w:p w14:paraId="62AE8FCF" w14:textId="77777777" w:rsidR="004B3F04" w:rsidRDefault="006C736C" w:rsidP="000659BE">
            <w:pPr>
              <w:pStyle w:val="TableText"/>
            </w:pPr>
            <w:hyperlink w:anchor="C_4499-28447">
              <w:r w:rsidR="004B3F04">
                <w:rPr>
                  <w:rStyle w:val="HyperlinkText9pt"/>
                </w:rPr>
                <w:t>4499-28447</w:t>
              </w:r>
            </w:hyperlink>
          </w:p>
        </w:tc>
        <w:tc>
          <w:tcPr>
            <w:tcW w:w="2975" w:type="dxa"/>
          </w:tcPr>
          <w:p w14:paraId="5DCFEC1D" w14:textId="77777777" w:rsidR="004B3F04" w:rsidRDefault="004B3F04" w:rsidP="000659BE">
            <w:pPr>
              <w:pStyle w:val="TableText"/>
            </w:pPr>
          </w:p>
        </w:tc>
      </w:tr>
      <w:tr w:rsidR="004B3F04" w14:paraId="20B8AE5C" w14:textId="77777777" w:rsidTr="000659BE">
        <w:trPr>
          <w:jc w:val="center"/>
        </w:trPr>
        <w:tc>
          <w:tcPr>
            <w:tcW w:w="3345" w:type="dxa"/>
          </w:tcPr>
          <w:p w14:paraId="3B3FCAAD" w14:textId="77777777" w:rsidR="004B3F04" w:rsidRDefault="004B3F04" w:rsidP="000659BE">
            <w:pPr>
              <w:pStyle w:val="TableText"/>
            </w:pPr>
            <w:r>
              <w:tab/>
            </w:r>
            <w:r>
              <w:tab/>
            </w:r>
            <w:r>
              <w:tab/>
              <w:t>@root</w:t>
            </w:r>
          </w:p>
        </w:tc>
        <w:tc>
          <w:tcPr>
            <w:tcW w:w="720" w:type="dxa"/>
          </w:tcPr>
          <w:p w14:paraId="194F2C5C" w14:textId="77777777" w:rsidR="004B3F04" w:rsidRDefault="004B3F04" w:rsidP="000659BE">
            <w:pPr>
              <w:pStyle w:val="TableText"/>
            </w:pPr>
            <w:r>
              <w:t>1..1</w:t>
            </w:r>
          </w:p>
        </w:tc>
        <w:tc>
          <w:tcPr>
            <w:tcW w:w="1152" w:type="dxa"/>
          </w:tcPr>
          <w:p w14:paraId="0D659347" w14:textId="77777777" w:rsidR="004B3F04" w:rsidRDefault="004B3F04" w:rsidP="000659BE">
            <w:pPr>
              <w:pStyle w:val="TableText"/>
            </w:pPr>
            <w:r>
              <w:t>SHALL</w:t>
            </w:r>
          </w:p>
        </w:tc>
        <w:tc>
          <w:tcPr>
            <w:tcW w:w="864" w:type="dxa"/>
          </w:tcPr>
          <w:p w14:paraId="0CCFB3B5" w14:textId="77777777" w:rsidR="004B3F04" w:rsidRDefault="004B3F04" w:rsidP="000659BE">
            <w:pPr>
              <w:pStyle w:val="TableText"/>
            </w:pPr>
          </w:p>
        </w:tc>
        <w:tc>
          <w:tcPr>
            <w:tcW w:w="1104" w:type="dxa"/>
          </w:tcPr>
          <w:p w14:paraId="172DE0FA" w14:textId="77777777" w:rsidR="004B3F04" w:rsidRDefault="006C736C" w:rsidP="000659BE">
            <w:pPr>
              <w:pStyle w:val="TableText"/>
            </w:pPr>
            <w:hyperlink w:anchor="C_4499-28448">
              <w:r w:rsidR="004B3F04">
                <w:rPr>
                  <w:rStyle w:val="HyperlinkText9pt"/>
                </w:rPr>
                <w:t>4499-28448</w:t>
              </w:r>
            </w:hyperlink>
          </w:p>
        </w:tc>
        <w:tc>
          <w:tcPr>
            <w:tcW w:w="2975" w:type="dxa"/>
          </w:tcPr>
          <w:p w14:paraId="561C8F77" w14:textId="77777777" w:rsidR="004B3F04" w:rsidRDefault="004B3F04" w:rsidP="000659BE">
            <w:pPr>
              <w:pStyle w:val="TableText"/>
            </w:pPr>
            <w:r>
              <w:t>2.16.840.1.113883.10.20.28.4.7</w:t>
            </w:r>
          </w:p>
        </w:tc>
      </w:tr>
      <w:tr w:rsidR="004B3F04" w14:paraId="0423CE46" w14:textId="77777777" w:rsidTr="000659BE">
        <w:trPr>
          <w:jc w:val="center"/>
        </w:trPr>
        <w:tc>
          <w:tcPr>
            <w:tcW w:w="3345" w:type="dxa"/>
          </w:tcPr>
          <w:p w14:paraId="6805C900" w14:textId="77777777" w:rsidR="004B3F04" w:rsidRDefault="004B3F04" w:rsidP="000659BE">
            <w:pPr>
              <w:pStyle w:val="TableText"/>
            </w:pPr>
            <w:r>
              <w:tab/>
            </w:r>
            <w:r>
              <w:tab/>
            </w:r>
            <w:r>
              <w:tab/>
              <w:t>@extension</w:t>
            </w:r>
          </w:p>
        </w:tc>
        <w:tc>
          <w:tcPr>
            <w:tcW w:w="720" w:type="dxa"/>
          </w:tcPr>
          <w:p w14:paraId="40FCED13" w14:textId="77777777" w:rsidR="004B3F04" w:rsidRDefault="004B3F04" w:rsidP="000659BE">
            <w:pPr>
              <w:pStyle w:val="TableText"/>
            </w:pPr>
            <w:r>
              <w:t>1..1</w:t>
            </w:r>
          </w:p>
        </w:tc>
        <w:tc>
          <w:tcPr>
            <w:tcW w:w="1152" w:type="dxa"/>
          </w:tcPr>
          <w:p w14:paraId="421FD735" w14:textId="77777777" w:rsidR="004B3F04" w:rsidRDefault="004B3F04" w:rsidP="000659BE">
            <w:pPr>
              <w:pStyle w:val="TableText"/>
            </w:pPr>
            <w:r>
              <w:t>SHALL</w:t>
            </w:r>
          </w:p>
        </w:tc>
        <w:tc>
          <w:tcPr>
            <w:tcW w:w="864" w:type="dxa"/>
          </w:tcPr>
          <w:p w14:paraId="5A8FD5E8" w14:textId="77777777" w:rsidR="004B3F04" w:rsidRDefault="004B3F04" w:rsidP="000659BE">
            <w:pPr>
              <w:pStyle w:val="TableText"/>
            </w:pPr>
          </w:p>
        </w:tc>
        <w:tc>
          <w:tcPr>
            <w:tcW w:w="1104" w:type="dxa"/>
          </w:tcPr>
          <w:p w14:paraId="5B0E1453" w14:textId="77777777" w:rsidR="004B3F04" w:rsidRDefault="006C736C" w:rsidP="000659BE">
            <w:pPr>
              <w:pStyle w:val="TableText"/>
            </w:pPr>
            <w:hyperlink w:anchor="C_4499-33051">
              <w:r w:rsidR="004B3F04">
                <w:rPr>
                  <w:rStyle w:val="HyperlinkText9pt"/>
                </w:rPr>
                <w:t>4499-33051</w:t>
              </w:r>
            </w:hyperlink>
          </w:p>
        </w:tc>
        <w:tc>
          <w:tcPr>
            <w:tcW w:w="2975" w:type="dxa"/>
          </w:tcPr>
          <w:p w14:paraId="462E9556" w14:textId="77777777" w:rsidR="004B3F04" w:rsidRDefault="004B3F04" w:rsidP="000659BE">
            <w:pPr>
              <w:pStyle w:val="TableText"/>
            </w:pPr>
            <w:r>
              <w:t>2021-02-01</w:t>
            </w:r>
          </w:p>
        </w:tc>
      </w:tr>
      <w:tr w:rsidR="004B3F04" w14:paraId="59400817" w14:textId="77777777" w:rsidTr="000659BE">
        <w:trPr>
          <w:jc w:val="center"/>
        </w:trPr>
        <w:tc>
          <w:tcPr>
            <w:tcW w:w="3345" w:type="dxa"/>
          </w:tcPr>
          <w:p w14:paraId="6CAD1896" w14:textId="77777777" w:rsidR="004B3F04" w:rsidRDefault="004B3F04" w:rsidP="000659BE">
            <w:pPr>
              <w:pStyle w:val="TableText"/>
            </w:pPr>
            <w:r>
              <w:tab/>
              <w:t>id</w:t>
            </w:r>
          </w:p>
        </w:tc>
        <w:tc>
          <w:tcPr>
            <w:tcW w:w="720" w:type="dxa"/>
          </w:tcPr>
          <w:p w14:paraId="4795256F" w14:textId="77777777" w:rsidR="004B3F04" w:rsidRDefault="004B3F04" w:rsidP="000659BE">
            <w:pPr>
              <w:pStyle w:val="TableText"/>
            </w:pPr>
            <w:r>
              <w:t>1..1</w:t>
            </w:r>
          </w:p>
        </w:tc>
        <w:tc>
          <w:tcPr>
            <w:tcW w:w="1152" w:type="dxa"/>
          </w:tcPr>
          <w:p w14:paraId="3FC9DF60" w14:textId="77777777" w:rsidR="004B3F04" w:rsidRDefault="004B3F04" w:rsidP="000659BE">
            <w:pPr>
              <w:pStyle w:val="TableText"/>
            </w:pPr>
            <w:r>
              <w:t>SHALL</w:t>
            </w:r>
          </w:p>
        </w:tc>
        <w:tc>
          <w:tcPr>
            <w:tcW w:w="864" w:type="dxa"/>
          </w:tcPr>
          <w:p w14:paraId="3E8B4DBA" w14:textId="77777777" w:rsidR="004B3F04" w:rsidRDefault="004B3F04" w:rsidP="000659BE">
            <w:pPr>
              <w:pStyle w:val="TableText"/>
            </w:pPr>
          </w:p>
        </w:tc>
        <w:tc>
          <w:tcPr>
            <w:tcW w:w="1104" w:type="dxa"/>
          </w:tcPr>
          <w:p w14:paraId="0131A8F9" w14:textId="77777777" w:rsidR="004B3F04" w:rsidRDefault="006C736C" w:rsidP="000659BE">
            <w:pPr>
              <w:pStyle w:val="TableText"/>
            </w:pPr>
            <w:hyperlink w:anchor="C_4499-32479">
              <w:r w:rsidR="004B3F04">
                <w:rPr>
                  <w:rStyle w:val="HyperlinkText9pt"/>
                </w:rPr>
                <w:t>4499-32479</w:t>
              </w:r>
            </w:hyperlink>
          </w:p>
        </w:tc>
        <w:tc>
          <w:tcPr>
            <w:tcW w:w="2975" w:type="dxa"/>
          </w:tcPr>
          <w:p w14:paraId="692C081C" w14:textId="77777777" w:rsidR="004B3F04" w:rsidRDefault="004B3F04" w:rsidP="000659BE">
            <w:pPr>
              <w:pStyle w:val="TableText"/>
            </w:pPr>
          </w:p>
        </w:tc>
      </w:tr>
      <w:tr w:rsidR="004B3F04" w14:paraId="08CEDD8D" w14:textId="77777777" w:rsidTr="000659BE">
        <w:trPr>
          <w:jc w:val="center"/>
        </w:trPr>
        <w:tc>
          <w:tcPr>
            <w:tcW w:w="3345" w:type="dxa"/>
          </w:tcPr>
          <w:p w14:paraId="08835192" w14:textId="77777777" w:rsidR="004B3F04" w:rsidRDefault="004B3F04" w:rsidP="000659BE">
            <w:pPr>
              <w:pStyle w:val="TableText"/>
            </w:pPr>
            <w:r>
              <w:tab/>
              <w:t>code</w:t>
            </w:r>
          </w:p>
        </w:tc>
        <w:tc>
          <w:tcPr>
            <w:tcW w:w="720" w:type="dxa"/>
          </w:tcPr>
          <w:p w14:paraId="30DD0124" w14:textId="77777777" w:rsidR="004B3F04" w:rsidRDefault="004B3F04" w:rsidP="000659BE">
            <w:pPr>
              <w:pStyle w:val="TableText"/>
            </w:pPr>
            <w:r>
              <w:t>1..1</w:t>
            </w:r>
          </w:p>
        </w:tc>
        <w:tc>
          <w:tcPr>
            <w:tcW w:w="1152" w:type="dxa"/>
          </w:tcPr>
          <w:p w14:paraId="29819746" w14:textId="77777777" w:rsidR="004B3F04" w:rsidRDefault="004B3F04" w:rsidP="000659BE">
            <w:pPr>
              <w:pStyle w:val="TableText"/>
            </w:pPr>
            <w:r>
              <w:t>SHALL</w:t>
            </w:r>
          </w:p>
        </w:tc>
        <w:tc>
          <w:tcPr>
            <w:tcW w:w="864" w:type="dxa"/>
          </w:tcPr>
          <w:p w14:paraId="6B95200F" w14:textId="77777777" w:rsidR="004B3F04" w:rsidRDefault="004B3F04" w:rsidP="000659BE">
            <w:pPr>
              <w:pStyle w:val="TableText"/>
            </w:pPr>
          </w:p>
        </w:tc>
        <w:tc>
          <w:tcPr>
            <w:tcW w:w="1104" w:type="dxa"/>
          </w:tcPr>
          <w:p w14:paraId="52FBD22A" w14:textId="77777777" w:rsidR="004B3F04" w:rsidRDefault="006C736C" w:rsidP="000659BE">
            <w:pPr>
              <w:pStyle w:val="TableText"/>
            </w:pPr>
            <w:hyperlink w:anchor="C_4499-27873">
              <w:r w:rsidR="004B3F04">
                <w:rPr>
                  <w:rStyle w:val="HyperlinkText9pt"/>
                </w:rPr>
                <w:t>4499-27873</w:t>
              </w:r>
            </w:hyperlink>
          </w:p>
        </w:tc>
        <w:tc>
          <w:tcPr>
            <w:tcW w:w="2975" w:type="dxa"/>
          </w:tcPr>
          <w:p w14:paraId="21BA72B2" w14:textId="77777777" w:rsidR="004B3F04" w:rsidRDefault="004B3F04" w:rsidP="000659BE">
            <w:pPr>
              <w:pStyle w:val="TableText"/>
            </w:pPr>
          </w:p>
        </w:tc>
      </w:tr>
      <w:tr w:rsidR="004B3F04" w14:paraId="0291D86B" w14:textId="77777777" w:rsidTr="000659BE">
        <w:trPr>
          <w:jc w:val="center"/>
        </w:trPr>
        <w:tc>
          <w:tcPr>
            <w:tcW w:w="3345" w:type="dxa"/>
          </w:tcPr>
          <w:p w14:paraId="03161742" w14:textId="77777777" w:rsidR="004B3F04" w:rsidRDefault="004B3F04" w:rsidP="000659BE">
            <w:pPr>
              <w:pStyle w:val="TableText"/>
            </w:pPr>
            <w:r>
              <w:tab/>
            </w:r>
            <w:r>
              <w:tab/>
              <w:t>@code</w:t>
            </w:r>
          </w:p>
        </w:tc>
        <w:tc>
          <w:tcPr>
            <w:tcW w:w="720" w:type="dxa"/>
          </w:tcPr>
          <w:p w14:paraId="0186F8D3" w14:textId="77777777" w:rsidR="004B3F04" w:rsidRDefault="004B3F04" w:rsidP="000659BE">
            <w:pPr>
              <w:pStyle w:val="TableText"/>
            </w:pPr>
            <w:r>
              <w:t>1..1</w:t>
            </w:r>
          </w:p>
        </w:tc>
        <w:tc>
          <w:tcPr>
            <w:tcW w:w="1152" w:type="dxa"/>
          </w:tcPr>
          <w:p w14:paraId="320472D3" w14:textId="77777777" w:rsidR="004B3F04" w:rsidRDefault="004B3F04" w:rsidP="000659BE">
            <w:pPr>
              <w:pStyle w:val="TableText"/>
            </w:pPr>
            <w:r>
              <w:t>SHALL</w:t>
            </w:r>
          </w:p>
        </w:tc>
        <w:tc>
          <w:tcPr>
            <w:tcW w:w="864" w:type="dxa"/>
          </w:tcPr>
          <w:p w14:paraId="6FB5CDA7" w14:textId="77777777" w:rsidR="004B3F04" w:rsidRDefault="004B3F04" w:rsidP="000659BE">
            <w:pPr>
              <w:pStyle w:val="TableText"/>
            </w:pPr>
          </w:p>
        </w:tc>
        <w:tc>
          <w:tcPr>
            <w:tcW w:w="1104" w:type="dxa"/>
          </w:tcPr>
          <w:p w14:paraId="2C9F77E4" w14:textId="77777777" w:rsidR="004B3F04" w:rsidRDefault="006C736C" w:rsidP="000659BE">
            <w:pPr>
              <w:pStyle w:val="TableText"/>
            </w:pPr>
            <w:hyperlink w:anchor="C_4499-27874">
              <w:r w:rsidR="004B3F04">
                <w:rPr>
                  <w:rStyle w:val="HyperlinkText9pt"/>
                </w:rPr>
                <w:t>4499-27874</w:t>
              </w:r>
            </w:hyperlink>
          </w:p>
        </w:tc>
        <w:tc>
          <w:tcPr>
            <w:tcW w:w="2975" w:type="dxa"/>
          </w:tcPr>
          <w:p w14:paraId="7CC73D91" w14:textId="77777777" w:rsidR="004B3F04" w:rsidRDefault="004B3F04" w:rsidP="000659BE">
            <w:pPr>
              <w:pStyle w:val="TableText"/>
            </w:pPr>
            <w:r>
              <w:t>ASSERTION</w:t>
            </w:r>
          </w:p>
        </w:tc>
      </w:tr>
      <w:tr w:rsidR="004B3F04" w14:paraId="1B67BB4C" w14:textId="77777777" w:rsidTr="000659BE">
        <w:trPr>
          <w:jc w:val="center"/>
        </w:trPr>
        <w:tc>
          <w:tcPr>
            <w:tcW w:w="3345" w:type="dxa"/>
          </w:tcPr>
          <w:p w14:paraId="30283459" w14:textId="77777777" w:rsidR="004B3F04" w:rsidRDefault="004B3F04" w:rsidP="000659BE">
            <w:pPr>
              <w:pStyle w:val="TableText"/>
            </w:pPr>
            <w:r>
              <w:tab/>
            </w:r>
            <w:r>
              <w:tab/>
              <w:t>@codeSystem</w:t>
            </w:r>
          </w:p>
        </w:tc>
        <w:tc>
          <w:tcPr>
            <w:tcW w:w="720" w:type="dxa"/>
          </w:tcPr>
          <w:p w14:paraId="116D0C02" w14:textId="77777777" w:rsidR="004B3F04" w:rsidRDefault="004B3F04" w:rsidP="000659BE">
            <w:pPr>
              <w:pStyle w:val="TableText"/>
            </w:pPr>
            <w:r>
              <w:t>1..1</w:t>
            </w:r>
          </w:p>
        </w:tc>
        <w:tc>
          <w:tcPr>
            <w:tcW w:w="1152" w:type="dxa"/>
          </w:tcPr>
          <w:p w14:paraId="1F7272C2" w14:textId="77777777" w:rsidR="004B3F04" w:rsidRDefault="004B3F04" w:rsidP="000659BE">
            <w:pPr>
              <w:pStyle w:val="TableText"/>
            </w:pPr>
            <w:r>
              <w:t>SHALL</w:t>
            </w:r>
          </w:p>
        </w:tc>
        <w:tc>
          <w:tcPr>
            <w:tcW w:w="864" w:type="dxa"/>
          </w:tcPr>
          <w:p w14:paraId="04A941A4" w14:textId="77777777" w:rsidR="004B3F04" w:rsidRDefault="004B3F04" w:rsidP="000659BE">
            <w:pPr>
              <w:pStyle w:val="TableText"/>
            </w:pPr>
          </w:p>
        </w:tc>
        <w:tc>
          <w:tcPr>
            <w:tcW w:w="1104" w:type="dxa"/>
          </w:tcPr>
          <w:p w14:paraId="6C47D6CA" w14:textId="77777777" w:rsidR="004B3F04" w:rsidRDefault="006C736C" w:rsidP="000659BE">
            <w:pPr>
              <w:pStyle w:val="TableText"/>
            </w:pPr>
            <w:hyperlink w:anchor="C_4499-27875">
              <w:r w:rsidR="004B3F04">
                <w:rPr>
                  <w:rStyle w:val="HyperlinkText9pt"/>
                </w:rPr>
                <w:t>4499-27875</w:t>
              </w:r>
            </w:hyperlink>
          </w:p>
        </w:tc>
        <w:tc>
          <w:tcPr>
            <w:tcW w:w="2975" w:type="dxa"/>
          </w:tcPr>
          <w:p w14:paraId="1B07F5A7" w14:textId="77777777" w:rsidR="004B3F04" w:rsidRDefault="004B3F04" w:rsidP="000659BE">
            <w:pPr>
              <w:pStyle w:val="TableText"/>
            </w:pPr>
            <w:r>
              <w:t>urn:oid:2.16.840.1.113883.5.4 (HL7ActCode) = 2.16.840.1.113883.5.4</w:t>
            </w:r>
          </w:p>
        </w:tc>
      </w:tr>
      <w:tr w:rsidR="004B3F04" w14:paraId="14FFF771" w14:textId="77777777" w:rsidTr="000659BE">
        <w:trPr>
          <w:jc w:val="center"/>
        </w:trPr>
        <w:tc>
          <w:tcPr>
            <w:tcW w:w="3345" w:type="dxa"/>
          </w:tcPr>
          <w:p w14:paraId="75890BDA" w14:textId="77777777" w:rsidR="004B3F04" w:rsidRDefault="004B3F04" w:rsidP="000659BE">
            <w:pPr>
              <w:pStyle w:val="TableText"/>
            </w:pPr>
            <w:r>
              <w:tab/>
              <w:t>title</w:t>
            </w:r>
          </w:p>
        </w:tc>
        <w:tc>
          <w:tcPr>
            <w:tcW w:w="720" w:type="dxa"/>
          </w:tcPr>
          <w:p w14:paraId="2598A1B5" w14:textId="77777777" w:rsidR="004B3F04" w:rsidRDefault="004B3F04" w:rsidP="000659BE">
            <w:pPr>
              <w:pStyle w:val="TableText"/>
            </w:pPr>
            <w:r>
              <w:t>1..1</w:t>
            </w:r>
          </w:p>
        </w:tc>
        <w:tc>
          <w:tcPr>
            <w:tcW w:w="1152" w:type="dxa"/>
          </w:tcPr>
          <w:p w14:paraId="6B806BCD" w14:textId="77777777" w:rsidR="004B3F04" w:rsidRDefault="004B3F04" w:rsidP="000659BE">
            <w:pPr>
              <w:pStyle w:val="TableText"/>
            </w:pPr>
            <w:r>
              <w:t>SHALL</w:t>
            </w:r>
          </w:p>
        </w:tc>
        <w:tc>
          <w:tcPr>
            <w:tcW w:w="864" w:type="dxa"/>
          </w:tcPr>
          <w:p w14:paraId="38B48984" w14:textId="77777777" w:rsidR="004B3F04" w:rsidRDefault="004B3F04" w:rsidP="000659BE">
            <w:pPr>
              <w:pStyle w:val="TableText"/>
            </w:pPr>
          </w:p>
        </w:tc>
        <w:tc>
          <w:tcPr>
            <w:tcW w:w="1104" w:type="dxa"/>
          </w:tcPr>
          <w:p w14:paraId="010C521E" w14:textId="77777777" w:rsidR="004B3F04" w:rsidRDefault="006C736C" w:rsidP="000659BE">
            <w:pPr>
              <w:pStyle w:val="TableText"/>
            </w:pPr>
            <w:hyperlink w:anchor="C_4499-32480">
              <w:r w:rsidR="004B3F04">
                <w:rPr>
                  <w:rStyle w:val="HyperlinkText9pt"/>
                </w:rPr>
                <w:t>4499-32480</w:t>
              </w:r>
            </w:hyperlink>
          </w:p>
        </w:tc>
        <w:tc>
          <w:tcPr>
            <w:tcW w:w="2975" w:type="dxa"/>
          </w:tcPr>
          <w:p w14:paraId="50B6EF1C" w14:textId="77777777" w:rsidR="004B3F04" w:rsidRDefault="004B3F04" w:rsidP="000659BE">
            <w:pPr>
              <w:pStyle w:val="TableText"/>
            </w:pPr>
          </w:p>
        </w:tc>
      </w:tr>
      <w:tr w:rsidR="004B3F04" w14:paraId="2A9C7238" w14:textId="77777777" w:rsidTr="000659BE">
        <w:trPr>
          <w:jc w:val="center"/>
        </w:trPr>
        <w:tc>
          <w:tcPr>
            <w:tcW w:w="3345" w:type="dxa"/>
          </w:tcPr>
          <w:p w14:paraId="3AC46911" w14:textId="77777777" w:rsidR="004B3F04" w:rsidRDefault="004B3F04" w:rsidP="000659BE">
            <w:pPr>
              <w:pStyle w:val="TableText"/>
            </w:pPr>
            <w:r>
              <w:tab/>
              <w:t>statusCode</w:t>
            </w:r>
          </w:p>
        </w:tc>
        <w:tc>
          <w:tcPr>
            <w:tcW w:w="720" w:type="dxa"/>
          </w:tcPr>
          <w:p w14:paraId="1BFF81CD" w14:textId="77777777" w:rsidR="004B3F04" w:rsidRDefault="004B3F04" w:rsidP="000659BE">
            <w:pPr>
              <w:pStyle w:val="TableText"/>
            </w:pPr>
            <w:r>
              <w:t>1..1</w:t>
            </w:r>
          </w:p>
        </w:tc>
        <w:tc>
          <w:tcPr>
            <w:tcW w:w="1152" w:type="dxa"/>
          </w:tcPr>
          <w:p w14:paraId="34235A08" w14:textId="77777777" w:rsidR="004B3F04" w:rsidRDefault="004B3F04" w:rsidP="000659BE">
            <w:pPr>
              <w:pStyle w:val="TableText"/>
            </w:pPr>
            <w:r>
              <w:t>SHALL</w:t>
            </w:r>
          </w:p>
        </w:tc>
        <w:tc>
          <w:tcPr>
            <w:tcW w:w="864" w:type="dxa"/>
          </w:tcPr>
          <w:p w14:paraId="4B41C676" w14:textId="77777777" w:rsidR="004B3F04" w:rsidRDefault="004B3F04" w:rsidP="000659BE">
            <w:pPr>
              <w:pStyle w:val="TableText"/>
            </w:pPr>
          </w:p>
        </w:tc>
        <w:tc>
          <w:tcPr>
            <w:tcW w:w="1104" w:type="dxa"/>
          </w:tcPr>
          <w:p w14:paraId="356789BD" w14:textId="77777777" w:rsidR="004B3F04" w:rsidRDefault="006C736C" w:rsidP="000659BE">
            <w:pPr>
              <w:pStyle w:val="TableText"/>
            </w:pPr>
            <w:hyperlink w:anchor="C_4499-32481">
              <w:r w:rsidR="004B3F04">
                <w:rPr>
                  <w:rStyle w:val="HyperlinkText9pt"/>
                </w:rPr>
                <w:t>4499-32481</w:t>
              </w:r>
            </w:hyperlink>
          </w:p>
        </w:tc>
        <w:tc>
          <w:tcPr>
            <w:tcW w:w="2975" w:type="dxa"/>
          </w:tcPr>
          <w:p w14:paraId="601BEE93" w14:textId="77777777" w:rsidR="004B3F04" w:rsidRDefault="004B3F04" w:rsidP="000659BE">
            <w:pPr>
              <w:pStyle w:val="TableText"/>
            </w:pPr>
          </w:p>
        </w:tc>
      </w:tr>
      <w:tr w:rsidR="004B3F04" w14:paraId="32C063A0" w14:textId="77777777" w:rsidTr="000659BE">
        <w:trPr>
          <w:jc w:val="center"/>
        </w:trPr>
        <w:tc>
          <w:tcPr>
            <w:tcW w:w="3345" w:type="dxa"/>
          </w:tcPr>
          <w:p w14:paraId="4ED688A3" w14:textId="77777777" w:rsidR="004B3F04" w:rsidRDefault="004B3F04" w:rsidP="000659BE">
            <w:pPr>
              <w:pStyle w:val="TableText"/>
            </w:pPr>
            <w:r>
              <w:tab/>
            </w:r>
            <w:r>
              <w:tab/>
              <w:t>@code</w:t>
            </w:r>
          </w:p>
        </w:tc>
        <w:tc>
          <w:tcPr>
            <w:tcW w:w="720" w:type="dxa"/>
          </w:tcPr>
          <w:p w14:paraId="1744BB32" w14:textId="77777777" w:rsidR="004B3F04" w:rsidRDefault="004B3F04" w:rsidP="000659BE">
            <w:pPr>
              <w:pStyle w:val="TableText"/>
            </w:pPr>
            <w:r>
              <w:t>1..1</w:t>
            </w:r>
          </w:p>
        </w:tc>
        <w:tc>
          <w:tcPr>
            <w:tcW w:w="1152" w:type="dxa"/>
          </w:tcPr>
          <w:p w14:paraId="42CE28CF" w14:textId="77777777" w:rsidR="004B3F04" w:rsidRDefault="004B3F04" w:rsidP="000659BE">
            <w:pPr>
              <w:pStyle w:val="TableText"/>
            </w:pPr>
            <w:r>
              <w:t>SHALL</w:t>
            </w:r>
          </w:p>
        </w:tc>
        <w:tc>
          <w:tcPr>
            <w:tcW w:w="864" w:type="dxa"/>
          </w:tcPr>
          <w:p w14:paraId="7A005726" w14:textId="77777777" w:rsidR="004B3F04" w:rsidRDefault="004B3F04" w:rsidP="000659BE">
            <w:pPr>
              <w:pStyle w:val="TableText"/>
            </w:pPr>
          </w:p>
        </w:tc>
        <w:tc>
          <w:tcPr>
            <w:tcW w:w="1104" w:type="dxa"/>
          </w:tcPr>
          <w:p w14:paraId="7A1C57B8" w14:textId="77777777" w:rsidR="004B3F04" w:rsidRDefault="006C736C" w:rsidP="000659BE">
            <w:pPr>
              <w:pStyle w:val="TableText"/>
            </w:pPr>
            <w:hyperlink w:anchor="C_4499-32482">
              <w:r w:rsidR="004B3F04">
                <w:rPr>
                  <w:rStyle w:val="HyperlinkText9pt"/>
                </w:rPr>
                <w:t>4499-32482</w:t>
              </w:r>
            </w:hyperlink>
          </w:p>
        </w:tc>
        <w:tc>
          <w:tcPr>
            <w:tcW w:w="2975" w:type="dxa"/>
          </w:tcPr>
          <w:p w14:paraId="2C5E250E" w14:textId="77777777" w:rsidR="004B3F04" w:rsidRDefault="004B3F04" w:rsidP="000659BE">
            <w:pPr>
              <w:pStyle w:val="TableText"/>
            </w:pPr>
            <w:r>
              <w:t>urn:oid:2.16.840.1.113883.5.14 (HL7ActStatus) = active</w:t>
            </w:r>
          </w:p>
        </w:tc>
      </w:tr>
      <w:tr w:rsidR="004B3F04" w14:paraId="21CFCF28" w14:textId="77777777" w:rsidTr="000659BE">
        <w:trPr>
          <w:jc w:val="center"/>
        </w:trPr>
        <w:tc>
          <w:tcPr>
            <w:tcW w:w="3345" w:type="dxa"/>
          </w:tcPr>
          <w:p w14:paraId="19BACD4A" w14:textId="77777777" w:rsidR="004B3F04" w:rsidRDefault="004B3F04" w:rsidP="000659BE">
            <w:pPr>
              <w:pStyle w:val="TableText"/>
            </w:pPr>
            <w:r>
              <w:tab/>
              <w:t>effectiveTime</w:t>
            </w:r>
          </w:p>
        </w:tc>
        <w:tc>
          <w:tcPr>
            <w:tcW w:w="720" w:type="dxa"/>
          </w:tcPr>
          <w:p w14:paraId="2E625365" w14:textId="77777777" w:rsidR="004B3F04" w:rsidRDefault="004B3F04" w:rsidP="000659BE">
            <w:pPr>
              <w:pStyle w:val="TableText"/>
            </w:pPr>
            <w:r>
              <w:t>0..1</w:t>
            </w:r>
          </w:p>
        </w:tc>
        <w:tc>
          <w:tcPr>
            <w:tcW w:w="1152" w:type="dxa"/>
          </w:tcPr>
          <w:p w14:paraId="0D26166C" w14:textId="77777777" w:rsidR="004B3F04" w:rsidRDefault="004B3F04" w:rsidP="000659BE">
            <w:pPr>
              <w:pStyle w:val="TableText"/>
            </w:pPr>
            <w:r>
              <w:t>MAY</w:t>
            </w:r>
          </w:p>
        </w:tc>
        <w:tc>
          <w:tcPr>
            <w:tcW w:w="864" w:type="dxa"/>
          </w:tcPr>
          <w:p w14:paraId="0936E0B7" w14:textId="77777777" w:rsidR="004B3F04" w:rsidRDefault="004B3F04" w:rsidP="000659BE">
            <w:pPr>
              <w:pStyle w:val="TableText"/>
            </w:pPr>
            <w:r>
              <w:t>IVL_TS</w:t>
            </w:r>
          </w:p>
        </w:tc>
        <w:tc>
          <w:tcPr>
            <w:tcW w:w="1104" w:type="dxa"/>
          </w:tcPr>
          <w:p w14:paraId="195777CB" w14:textId="77777777" w:rsidR="004B3F04" w:rsidRDefault="006C736C" w:rsidP="000659BE">
            <w:pPr>
              <w:pStyle w:val="TableText"/>
            </w:pPr>
            <w:hyperlink w:anchor="C_4499-32488">
              <w:r w:rsidR="004B3F04">
                <w:rPr>
                  <w:rStyle w:val="HyperlinkText9pt"/>
                </w:rPr>
                <w:t>4499-32488</w:t>
              </w:r>
            </w:hyperlink>
          </w:p>
        </w:tc>
        <w:tc>
          <w:tcPr>
            <w:tcW w:w="2975" w:type="dxa"/>
          </w:tcPr>
          <w:p w14:paraId="4B9B59C6" w14:textId="77777777" w:rsidR="004B3F04" w:rsidRDefault="004B3F04" w:rsidP="000659BE">
            <w:pPr>
              <w:pStyle w:val="TableText"/>
            </w:pPr>
          </w:p>
        </w:tc>
      </w:tr>
      <w:tr w:rsidR="004B3F04" w14:paraId="4182377C" w14:textId="77777777" w:rsidTr="000659BE">
        <w:trPr>
          <w:jc w:val="center"/>
        </w:trPr>
        <w:tc>
          <w:tcPr>
            <w:tcW w:w="3345" w:type="dxa"/>
          </w:tcPr>
          <w:p w14:paraId="3C4AFD49" w14:textId="77777777" w:rsidR="004B3F04" w:rsidRDefault="004B3F04" w:rsidP="000659BE">
            <w:pPr>
              <w:pStyle w:val="TableText"/>
            </w:pPr>
            <w:r>
              <w:tab/>
            </w:r>
            <w:r>
              <w:tab/>
              <w:t>low</w:t>
            </w:r>
          </w:p>
        </w:tc>
        <w:tc>
          <w:tcPr>
            <w:tcW w:w="720" w:type="dxa"/>
          </w:tcPr>
          <w:p w14:paraId="23E3A580" w14:textId="77777777" w:rsidR="004B3F04" w:rsidRDefault="004B3F04" w:rsidP="000659BE">
            <w:pPr>
              <w:pStyle w:val="TableText"/>
            </w:pPr>
            <w:r>
              <w:t>0..1</w:t>
            </w:r>
          </w:p>
        </w:tc>
        <w:tc>
          <w:tcPr>
            <w:tcW w:w="1152" w:type="dxa"/>
          </w:tcPr>
          <w:p w14:paraId="6F50DA04" w14:textId="77777777" w:rsidR="004B3F04" w:rsidRDefault="004B3F04" w:rsidP="000659BE">
            <w:pPr>
              <w:pStyle w:val="TableText"/>
            </w:pPr>
            <w:r>
              <w:t>MAY</w:t>
            </w:r>
          </w:p>
        </w:tc>
        <w:tc>
          <w:tcPr>
            <w:tcW w:w="864" w:type="dxa"/>
          </w:tcPr>
          <w:p w14:paraId="0BC8C657" w14:textId="77777777" w:rsidR="004B3F04" w:rsidRDefault="004B3F04" w:rsidP="000659BE">
            <w:pPr>
              <w:pStyle w:val="TableText"/>
            </w:pPr>
          </w:p>
        </w:tc>
        <w:tc>
          <w:tcPr>
            <w:tcW w:w="1104" w:type="dxa"/>
          </w:tcPr>
          <w:p w14:paraId="306DA6E3" w14:textId="77777777" w:rsidR="004B3F04" w:rsidRDefault="006C736C" w:rsidP="000659BE">
            <w:pPr>
              <w:pStyle w:val="TableText"/>
            </w:pPr>
            <w:hyperlink w:anchor="C_4499-32489">
              <w:r w:rsidR="004B3F04">
                <w:rPr>
                  <w:rStyle w:val="HyperlinkText9pt"/>
                </w:rPr>
                <w:t>4499-32489</w:t>
              </w:r>
            </w:hyperlink>
          </w:p>
        </w:tc>
        <w:tc>
          <w:tcPr>
            <w:tcW w:w="2975" w:type="dxa"/>
          </w:tcPr>
          <w:p w14:paraId="79A81D8A" w14:textId="77777777" w:rsidR="004B3F04" w:rsidRDefault="004B3F04" w:rsidP="000659BE">
            <w:pPr>
              <w:pStyle w:val="TableText"/>
            </w:pPr>
          </w:p>
        </w:tc>
      </w:tr>
      <w:tr w:rsidR="004B3F04" w14:paraId="47732F3E" w14:textId="77777777" w:rsidTr="000659BE">
        <w:trPr>
          <w:jc w:val="center"/>
        </w:trPr>
        <w:tc>
          <w:tcPr>
            <w:tcW w:w="3345" w:type="dxa"/>
          </w:tcPr>
          <w:p w14:paraId="3B976FBB" w14:textId="77777777" w:rsidR="004B3F04" w:rsidRDefault="004B3F04" w:rsidP="000659BE">
            <w:pPr>
              <w:pStyle w:val="TableText"/>
            </w:pPr>
            <w:r>
              <w:tab/>
            </w:r>
            <w:r>
              <w:tab/>
              <w:t>high</w:t>
            </w:r>
          </w:p>
        </w:tc>
        <w:tc>
          <w:tcPr>
            <w:tcW w:w="720" w:type="dxa"/>
          </w:tcPr>
          <w:p w14:paraId="3BA6310D" w14:textId="77777777" w:rsidR="004B3F04" w:rsidRDefault="004B3F04" w:rsidP="000659BE">
            <w:pPr>
              <w:pStyle w:val="TableText"/>
            </w:pPr>
            <w:r>
              <w:t>0..1</w:t>
            </w:r>
          </w:p>
        </w:tc>
        <w:tc>
          <w:tcPr>
            <w:tcW w:w="1152" w:type="dxa"/>
          </w:tcPr>
          <w:p w14:paraId="71B48A93" w14:textId="77777777" w:rsidR="004B3F04" w:rsidRDefault="004B3F04" w:rsidP="000659BE">
            <w:pPr>
              <w:pStyle w:val="TableText"/>
            </w:pPr>
            <w:r>
              <w:t>MAY</w:t>
            </w:r>
          </w:p>
        </w:tc>
        <w:tc>
          <w:tcPr>
            <w:tcW w:w="864" w:type="dxa"/>
          </w:tcPr>
          <w:p w14:paraId="363514DA" w14:textId="77777777" w:rsidR="004B3F04" w:rsidRDefault="004B3F04" w:rsidP="000659BE">
            <w:pPr>
              <w:pStyle w:val="TableText"/>
            </w:pPr>
          </w:p>
        </w:tc>
        <w:tc>
          <w:tcPr>
            <w:tcW w:w="1104" w:type="dxa"/>
          </w:tcPr>
          <w:p w14:paraId="2D6DB4F4" w14:textId="77777777" w:rsidR="004B3F04" w:rsidRDefault="006C736C" w:rsidP="000659BE">
            <w:pPr>
              <w:pStyle w:val="TableText"/>
            </w:pPr>
            <w:hyperlink w:anchor="C_4499-32490">
              <w:r w:rsidR="004B3F04">
                <w:rPr>
                  <w:rStyle w:val="HyperlinkText9pt"/>
                </w:rPr>
                <w:t>4499-32490</w:t>
              </w:r>
            </w:hyperlink>
          </w:p>
        </w:tc>
        <w:tc>
          <w:tcPr>
            <w:tcW w:w="2975" w:type="dxa"/>
          </w:tcPr>
          <w:p w14:paraId="64C3D299" w14:textId="77777777" w:rsidR="004B3F04" w:rsidRDefault="004B3F04" w:rsidP="000659BE">
            <w:pPr>
              <w:pStyle w:val="TableText"/>
            </w:pPr>
          </w:p>
        </w:tc>
      </w:tr>
      <w:tr w:rsidR="004B3F04" w14:paraId="73B86710" w14:textId="77777777" w:rsidTr="000659BE">
        <w:trPr>
          <w:jc w:val="center"/>
        </w:trPr>
        <w:tc>
          <w:tcPr>
            <w:tcW w:w="3345" w:type="dxa"/>
          </w:tcPr>
          <w:p w14:paraId="28E83A70" w14:textId="77777777" w:rsidR="004B3F04" w:rsidRDefault="004B3F04" w:rsidP="000659BE">
            <w:pPr>
              <w:pStyle w:val="TableText"/>
            </w:pPr>
            <w:r>
              <w:tab/>
              <w:t>activityTime</w:t>
            </w:r>
          </w:p>
        </w:tc>
        <w:tc>
          <w:tcPr>
            <w:tcW w:w="720" w:type="dxa"/>
          </w:tcPr>
          <w:p w14:paraId="70169727" w14:textId="77777777" w:rsidR="004B3F04" w:rsidRDefault="004B3F04" w:rsidP="000659BE">
            <w:pPr>
              <w:pStyle w:val="TableText"/>
            </w:pPr>
            <w:r>
              <w:t>0..1</w:t>
            </w:r>
          </w:p>
        </w:tc>
        <w:tc>
          <w:tcPr>
            <w:tcW w:w="1152" w:type="dxa"/>
          </w:tcPr>
          <w:p w14:paraId="2DB1A369" w14:textId="77777777" w:rsidR="004B3F04" w:rsidRDefault="004B3F04" w:rsidP="000659BE">
            <w:pPr>
              <w:pStyle w:val="TableText"/>
            </w:pPr>
            <w:r>
              <w:t>MAY</w:t>
            </w:r>
          </w:p>
        </w:tc>
        <w:tc>
          <w:tcPr>
            <w:tcW w:w="864" w:type="dxa"/>
          </w:tcPr>
          <w:p w14:paraId="12D6D0E2" w14:textId="77777777" w:rsidR="004B3F04" w:rsidRDefault="004B3F04" w:rsidP="000659BE">
            <w:pPr>
              <w:pStyle w:val="TableText"/>
            </w:pPr>
            <w:r>
              <w:t>IVL_TS</w:t>
            </w:r>
          </w:p>
        </w:tc>
        <w:tc>
          <w:tcPr>
            <w:tcW w:w="1104" w:type="dxa"/>
          </w:tcPr>
          <w:p w14:paraId="56182A7E" w14:textId="77777777" w:rsidR="004B3F04" w:rsidRDefault="006C736C" w:rsidP="000659BE">
            <w:pPr>
              <w:pStyle w:val="TableText"/>
            </w:pPr>
            <w:hyperlink w:anchor="C_4499-36049">
              <w:r w:rsidR="004B3F04">
                <w:rPr>
                  <w:rStyle w:val="HyperlinkText9pt"/>
                </w:rPr>
                <w:t>4499-36049</w:t>
              </w:r>
            </w:hyperlink>
          </w:p>
        </w:tc>
        <w:tc>
          <w:tcPr>
            <w:tcW w:w="2975" w:type="dxa"/>
          </w:tcPr>
          <w:p w14:paraId="78230D0B" w14:textId="77777777" w:rsidR="004B3F04" w:rsidRDefault="004B3F04" w:rsidP="000659BE">
            <w:pPr>
              <w:pStyle w:val="TableText"/>
            </w:pPr>
          </w:p>
        </w:tc>
      </w:tr>
      <w:tr w:rsidR="004B3F04" w14:paraId="13C4E96D" w14:textId="77777777" w:rsidTr="000659BE">
        <w:trPr>
          <w:jc w:val="center"/>
        </w:trPr>
        <w:tc>
          <w:tcPr>
            <w:tcW w:w="3345" w:type="dxa"/>
          </w:tcPr>
          <w:p w14:paraId="0456CBA0" w14:textId="77777777" w:rsidR="004B3F04" w:rsidRDefault="004B3F04" w:rsidP="000659BE">
            <w:pPr>
              <w:pStyle w:val="TableText"/>
            </w:pPr>
            <w:r>
              <w:tab/>
            </w:r>
            <w:r>
              <w:tab/>
              <w:t>low</w:t>
            </w:r>
          </w:p>
        </w:tc>
        <w:tc>
          <w:tcPr>
            <w:tcW w:w="720" w:type="dxa"/>
          </w:tcPr>
          <w:p w14:paraId="10CE6184" w14:textId="77777777" w:rsidR="004B3F04" w:rsidRDefault="004B3F04" w:rsidP="000659BE">
            <w:pPr>
              <w:pStyle w:val="TableText"/>
            </w:pPr>
            <w:r>
              <w:t>1..1</w:t>
            </w:r>
          </w:p>
        </w:tc>
        <w:tc>
          <w:tcPr>
            <w:tcW w:w="1152" w:type="dxa"/>
          </w:tcPr>
          <w:p w14:paraId="587FB4C2" w14:textId="77777777" w:rsidR="004B3F04" w:rsidRDefault="004B3F04" w:rsidP="000659BE">
            <w:pPr>
              <w:pStyle w:val="TableText"/>
            </w:pPr>
            <w:r>
              <w:t>SHALL</w:t>
            </w:r>
          </w:p>
        </w:tc>
        <w:tc>
          <w:tcPr>
            <w:tcW w:w="864" w:type="dxa"/>
          </w:tcPr>
          <w:p w14:paraId="36464BF8" w14:textId="77777777" w:rsidR="004B3F04" w:rsidRDefault="004B3F04" w:rsidP="000659BE">
            <w:pPr>
              <w:pStyle w:val="TableText"/>
            </w:pPr>
          </w:p>
        </w:tc>
        <w:tc>
          <w:tcPr>
            <w:tcW w:w="1104" w:type="dxa"/>
          </w:tcPr>
          <w:p w14:paraId="41DD4C99" w14:textId="77777777" w:rsidR="004B3F04" w:rsidRDefault="006C736C" w:rsidP="000659BE">
            <w:pPr>
              <w:pStyle w:val="TableText"/>
            </w:pPr>
            <w:hyperlink w:anchor="C_4499-36050">
              <w:r w:rsidR="004B3F04">
                <w:rPr>
                  <w:rStyle w:val="HyperlinkText9pt"/>
                </w:rPr>
                <w:t>4499-36050</w:t>
              </w:r>
            </w:hyperlink>
          </w:p>
        </w:tc>
        <w:tc>
          <w:tcPr>
            <w:tcW w:w="2975" w:type="dxa"/>
          </w:tcPr>
          <w:p w14:paraId="61D06BD0" w14:textId="77777777" w:rsidR="004B3F04" w:rsidRDefault="004B3F04" w:rsidP="000659BE">
            <w:pPr>
              <w:pStyle w:val="TableText"/>
            </w:pPr>
          </w:p>
        </w:tc>
      </w:tr>
      <w:tr w:rsidR="004B3F04" w14:paraId="47FC5FB6" w14:textId="77777777" w:rsidTr="000659BE">
        <w:trPr>
          <w:jc w:val="center"/>
        </w:trPr>
        <w:tc>
          <w:tcPr>
            <w:tcW w:w="3345" w:type="dxa"/>
          </w:tcPr>
          <w:p w14:paraId="043BAC6E" w14:textId="77777777" w:rsidR="004B3F04" w:rsidRDefault="004B3F04" w:rsidP="000659BE">
            <w:pPr>
              <w:pStyle w:val="TableText"/>
            </w:pPr>
            <w:r>
              <w:tab/>
              <w:t>value</w:t>
            </w:r>
          </w:p>
        </w:tc>
        <w:tc>
          <w:tcPr>
            <w:tcW w:w="720" w:type="dxa"/>
          </w:tcPr>
          <w:p w14:paraId="0052A36C" w14:textId="77777777" w:rsidR="004B3F04" w:rsidRDefault="004B3F04" w:rsidP="000659BE">
            <w:pPr>
              <w:pStyle w:val="TableText"/>
            </w:pPr>
            <w:r>
              <w:t>1..1</w:t>
            </w:r>
          </w:p>
        </w:tc>
        <w:tc>
          <w:tcPr>
            <w:tcW w:w="1152" w:type="dxa"/>
          </w:tcPr>
          <w:p w14:paraId="7D542732" w14:textId="77777777" w:rsidR="004B3F04" w:rsidRDefault="004B3F04" w:rsidP="000659BE">
            <w:pPr>
              <w:pStyle w:val="TableText"/>
            </w:pPr>
            <w:r>
              <w:t>SHALL</w:t>
            </w:r>
          </w:p>
        </w:tc>
        <w:tc>
          <w:tcPr>
            <w:tcW w:w="864" w:type="dxa"/>
          </w:tcPr>
          <w:p w14:paraId="20709584" w14:textId="77777777" w:rsidR="004B3F04" w:rsidRDefault="004B3F04" w:rsidP="000659BE">
            <w:pPr>
              <w:pStyle w:val="TableText"/>
            </w:pPr>
            <w:r>
              <w:t>CD</w:t>
            </w:r>
          </w:p>
        </w:tc>
        <w:tc>
          <w:tcPr>
            <w:tcW w:w="1104" w:type="dxa"/>
          </w:tcPr>
          <w:p w14:paraId="1A249D7B" w14:textId="77777777" w:rsidR="004B3F04" w:rsidRDefault="006C736C" w:rsidP="000659BE">
            <w:pPr>
              <w:pStyle w:val="TableText"/>
            </w:pPr>
            <w:hyperlink w:anchor="C_4499-27876">
              <w:r w:rsidR="004B3F04">
                <w:rPr>
                  <w:rStyle w:val="HyperlinkText9pt"/>
                </w:rPr>
                <w:t>4499-27876</w:t>
              </w:r>
            </w:hyperlink>
          </w:p>
        </w:tc>
        <w:tc>
          <w:tcPr>
            <w:tcW w:w="2975" w:type="dxa"/>
          </w:tcPr>
          <w:p w14:paraId="09BA37D3" w14:textId="77777777" w:rsidR="004B3F04" w:rsidRDefault="004B3F04" w:rsidP="000659BE">
            <w:pPr>
              <w:pStyle w:val="TableText"/>
            </w:pPr>
          </w:p>
        </w:tc>
      </w:tr>
      <w:tr w:rsidR="004B3F04" w14:paraId="2E1F350B" w14:textId="77777777" w:rsidTr="000659BE">
        <w:trPr>
          <w:jc w:val="center"/>
        </w:trPr>
        <w:tc>
          <w:tcPr>
            <w:tcW w:w="3345" w:type="dxa"/>
          </w:tcPr>
          <w:p w14:paraId="37F09C97" w14:textId="77777777" w:rsidR="004B3F04" w:rsidRDefault="004B3F04" w:rsidP="000659BE">
            <w:pPr>
              <w:pStyle w:val="TableText"/>
            </w:pPr>
            <w:r>
              <w:tab/>
            </w:r>
            <w:r>
              <w:tab/>
              <w:t>@valueSet</w:t>
            </w:r>
          </w:p>
        </w:tc>
        <w:tc>
          <w:tcPr>
            <w:tcW w:w="720" w:type="dxa"/>
          </w:tcPr>
          <w:p w14:paraId="24B40DAC" w14:textId="77777777" w:rsidR="004B3F04" w:rsidRDefault="004B3F04" w:rsidP="000659BE">
            <w:pPr>
              <w:pStyle w:val="TableText"/>
            </w:pPr>
            <w:r>
              <w:t>0..1</w:t>
            </w:r>
          </w:p>
        </w:tc>
        <w:tc>
          <w:tcPr>
            <w:tcW w:w="1152" w:type="dxa"/>
          </w:tcPr>
          <w:p w14:paraId="2A7D3788" w14:textId="77777777" w:rsidR="004B3F04" w:rsidRDefault="004B3F04" w:rsidP="000659BE">
            <w:pPr>
              <w:pStyle w:val="TableText"/>
            </w:pPr>
            <w:r>
              <w:t>SHOULD</w:t>
            </w:r>
          </w:p>
        </w:tc>
        <w:tc>
          <w:tcPr>
            <w:tcW w:w="864" w:type="dxa"/>
          </w:tcPr>
          <w:p w14:paraId="20C83127" w14:textId="77777777" w:rsidR="004B3F04" w:rsidRDefault="004B3F04" w:rsidP="000659BE">
            <w:pPr>
              <w:pStyle w:val="TableText"/>
            </w:pPr>
          </w:p>
        </w:tc>
        <w:tc>
          <w:tcPr>
            <w:tcW w:w="1104" w:type="dxa"/>
          </w:tcPr>
          <w:p w14:paraId="3B12695A" w14:textId="77777777" w:rsidR="004B3F04" w:rsidRDefault="006C736C" w:rsidP="000659BE">
            <w:pPr>
              <w:pStyle w:val="TableText"/>
            </w:pPr>
            <w:hyperlink w:anchor="C_4499-32483">
              <w:r w:rsidR="004B3F04">
                <w:rPr>
                  <w:rStyle w:val="HyperlinkText9pt"/>
                </w:rPr>
                <w:t>4499-32483</w:t>
              </w:r>
            </w:hyperlink>
          </w:p>
        </w:tc>
        <w:tc>
          <w:tcPr>
            <w:tcW w:w="2975" w:type="dxa"/>
          </w:tcPr>
          <w:p w14:paraId="4C6086C6" w14:textId="77777777" w:rsidR="004B3F04" w:rsidRDefault="004B3F04" w:rsidP="000659BE">
            <w:pPr>
              <w:pStyle w:val="TableText"/>
            </w:pPr>
          </w:p>
        </w:tc>
      </w:tr>
      <w:tr w:rsidR="004B3F04" w14:paraId="3C4561FF" w14:textId="77777777" w:rsidTr="000659BE">
        <w:trPr>
          <w:jc w:val="center"/>
        </w:trPr>
        <w:tc>
          <w:tcPr>
            <w:tcW w:w="3345" w:type="dxa"/>
          </w:tcPr>
          <w:p w14:paraId="7E42BC09" w14:textId="77777777" w:rsidR="004B3F04" w:rsidRDefault="004B3F04" w:rsidP="000659BE">
            <w:pPr>
              <w:pStyle w:val="TableText"/>
            </w:pPr>
            <w:r>
              <w:lastRenderedPageBreak/>
              <w:tab/>
              <w:t>participation</w:t>
            </w:r>
          </w:p>
        </w:tc>
        <w:tc>
          <w:tcPr>
            <w:tcW w:w="720" w:type="dxa"/>
          </w:tcPr>
          <w:p w14:paraId="6134ABB0" w14:textId="77777777" w:rsidR="004B3F04" w:rsidRDefault="004B3F04" w:rsidP="000659BE">
            <w:pPr>
              <w:pStyle w:val="TableText"/>
            </w:pPr>
            <w:r>
              <w:t>0..*</w:t>
            </w:r>
          </w:p>
        </w:tc>
        <w:tc>
          <w:tcPr>
            <w:tcW w:w="1152" w:type="dxa"/>
          </w:tcPr>
          <w:p w14:paraId="3CAB7A0C" w14:textId="77777777" w:rsidR="004B3F04" w:rsidRDefault="004B3F04" w:rsidP="000659BE">
            <w:pPr>
              <w:pStyle w:val="TableText"/>
            </w:pPr>
            <w:r>
              <w:t>MAY</w:t>
            </w:r>
          </w:p>
        </w:tc>
        <w:tc>
          <w:tcPr>
            <w:tcW w:w="864" w:type="dxa"/>
          </w:tcPr>
          <w:p w14:paraId="1975E28C" w14:textId="77777777" w:rsidR="004B3F04" w:rsidRDefault="004B3F04" w:rsidP="000659BE">
            <w:pPr>
              <w:pStyle w:val="TableText"/>
            </w:pPr>
          </w:p>
        </w:tc>
        <w:tc>
          <w:tcPr>
            <w:tcW w:w="1104" w:type="dxa"/>
          </w:tcPr>
          <w:p w14:paraId="5A80D393" w14:textId="77777777" w:rsidR="004B3F04" w:rsidRDefault="006C736C" w:rsidP="000659BE">
            <w:pPr>
              <w:pStyle w:val="TableText"/>
            </w:pPr>
            <w:hyperlink w:anchor="C_4499-35015">
              <w:r w:rsidR="004B3F04">
                <w:rPr>
                  <w:rStyle w:val="HyperlinkText9pt"/>
                </w:rPr>
                <w:t>4499-35015</w:t>
              </w:r>
            </w:hyperlink>
          </w:p>
        </w:tc>
        <w:tc>
          <w:tcPr>
            <w:tcW w:w="2975" w:type="dxa"/>
          </w:tcPr>
          <w:p w14:paraId="1B418985" w14:textId="77777777" w:rsidR="004B3F04" w:rsidRDefault="004B3F04" w:rsidP="000659BE">
            <w:pPr>
              <w:pStyle w:val="TableText"/>
            </w:pPr>
          </w:p>
        </w:tc>
      </w:tr>
      <w:tr w:rsidR="004B3F04" w14:paraId="5AEF060E" w14:textId="77777777" w:rsidTr="000659BE">
        <w:trPr>
          <w:jc w:val="center"/>
        </w:trPr>
        <w:tc>
          <w:tcPr>
            <w:tcW w:w="3345" w:type="dxa"/>
          </w:tcPr>
          <w:p w14:paraId="4CCD53B2" w14:textId="77777777" w:rsidR="004B3F04" w:rsidRDefault="004B3F04" w:rsidP="000659BE">
            <w:pPr>
              <w:pStyle w:val="TableText"/>
            </w:pPr>
            <w:r>
              <w:tab/>
            </w:r>
            <w:r>
              <w:tab/>
              <w:t>@typeCode</w:t>
            </w:r>
          </w:p>
        </w:tc>
        <w:tc>
          <w:tcPr>
            <w:tcW w:w="720" w:type="dxa"/>
          </w:tcPr>
          <w:p w14:paraId="7C10A841" w14:textId="77777777" w:rsidR="004B3F04" w:rsidRDefault="004B3F04" w:rsidP="000659BE">
            <w:pPr>
              <w:pStyle w:val="TableText"/>
            </w:pPr>
            <w:r>
              <w:t>1..1</w:t>
            </w:r>
          </w:p>
        </w:tc>
        <w:tc>
          <w:tcPr>
            <w:tcW w:w="1152" w:type="dxa"/>
          </w:tcPr>
          <w:p w14:paraId="2613C897" w14:textId="77777777" w:rsidR="004B3F04" w:rsidRDefault="004B3F04" w:rsidP="000659BE">
            <w:pPr>
              <w:pStyle w:val="TableText"/>
            </w:pPr>
            <w:r>
              <w:t>SHALL</w:t>
            </w:r>
          </w:p>
        </w:tc>
        <w:tc>
          <w:tcPr>
            <w:tcW w:w="864" w:type="dxa"/>
          </w:tcPr>
          <w:p w14:paraId="60030FD0" w14:textId="77777777" w:rsidR="004B3F04" w:rsidRDefault="004B3F04" w:rsidP="000659BE">
            <w:pPr>
              <w:pStyle w:val="TableText"/>
            </w:pPr>
          </w:p>
        </w:tc>
        <w:tc>
          <w:tcPr>
            <w:tcW w:w="1104" w:type="dxa"/>
          </w:tcPr>
          <w:p w14:paraId="708278EC" w14:textId="77777777" w:rsidR="004B3F04" w:rsidRDefault="006C736C" w:rsidP="000659BE">
            <w:pPr>
              <w:pStyle w:val="TableText"/>
            </w:pPr>
            <w:hyperlink w:anchor="C_4499-35021">
              <w:r w:rsidR="004B3F04">
                <w:rPr>
                  <w:rStyle w:val="HyperlinkText9pt"/>
                </w:rPr>
                <w:t>4499-35021</w:t>
              </w:r>
            </w:hyperlink>
          </w:p>
        </w:tc>
        <w:tc>
          <w:tcPr>
            <w:tcW w:w="2975" w:type="dxa"/>
          </w:tcPr>
          <w:p w14:paraId="5865F82F" w14:textId="77777777" w:rsidR="004B3F04" w:rsidRDefault="004B3F04" w:rsidP="000659BE">
            <w:pPr>
              <w:pStyle w:val="TableText"/>
            </w:pPr>
            <w:r>
              <w:t>urn:oid:2.16.840.1.113883.5.90 (HL7ParticipationType) = PART</w:t>
            </w:r>
          </w:p>
        </w:tc>
      </w:tr>
      <w:tr w:rsidR="004B3F04" w14:paraId="4AA82BA0" w14:textId="77777777" w:rsidTr="000659BE">
        <w:trPr>
          <w:jc w:val="center"/>
        </w:trPr>
        <w:tc>
          <w:tcPr>
            <w:tcW w:w="3345" w:type="dxa"/>
          </w:tcPr>
          <w:p w14:paraId="1EC81EE7" w14:textId="77777777" w:rsidR="004B3F04" w:rsidRDefault="004B3F04" w:rsidP="000659BE">
            <w:pPr>
              <w:pStyle w:val="TableText"/>
            </w:pPr>
            <w:r>
              <w:tab/>
            </w:r>
            <w:r>
              <w:tab/>
              <w:t>role</w:t>
            </w:r>
          </w:p>
        </w:tc>
        <w:tc>
          <w:tcPr>
            <w:tcW w:w="720" w:type="dxa"/>
          </w:tcPr>
          <w:p w14:paraId="7E565942" w14:textId="77777777" w:rsidR="004B3F04" w:rsidRDefault="004B3F04" w:rsidP="000659BE">
            <w:pPr>
              <w:pStyle w:val="TableText"/>
            </w:pPr>
            <w:r>
              <w:t>1..1</w:t>
            </w:r>
          </w:p>
        </w:tc>
        <w:tc>
          <w:tcPr>
            <w:tcW w:w="1152" w:type="dxa"/>
          </w:tcPr>
          <w:p w14:paraId="51AB34E8" w14:textId="77777777" w:rsidR="004B3F04" w:rsidRDefault="004B3F04" w:rsidP="000659BE">
            <w:pPr>
              <w:pStyle w:val="TableText"/>
            </w:pPr>
            <w:r>
              <w:t>SHALL</w:t>
            </w:r>
          </w:p>
        </w:tc>
        <w:tc>
          <w:tcPr>
            <w:tcW w:w="864" w:type="dxa"/>
          </w:tcPr>
          <w:p w14:paraId="301992E8" w14:textId="77777777" w:rsidR="004B3F04" w:rsidRDefault="004B3F04" w:rsidP="000659BE">
            <w:pPr>
              <w:pStyle w:val="TableText"/>
            </w:pPr>
          </w:p>
        </w:tc>
        <w:tc>
          <w:tcPr>
            <w:tcW w:w="1104" w:type="dxa"/>
          </w:tcPr>
          <w:p w14:paraId="602593F7" w14:textId="77777777" w:rsidR="004B3F04" w:rsidRDefault="006C736C" w:rsidP="000659BE">
            <w:pPr>
              <w:pStyle w:val="TableText"/>
            </w:pPr>
            <w:hyperlink w:anchor="C_4499-36051">
              <w:r w:rsidR="004B3F04">
                <w:rPr>
                  <w:rStyle w:val="HyperlinkText9pt"/>
                </w:rPr>
                <w:t>4499-36051</w:t>
              </w:r>
            </w:hyperlink>
          </w:p>
        </w:tc>
        <w:tc>
          <w:tcPr>
            <w:tcW w:w="2975" w:type="dxa"/>
          </w:tcPr>
          <w:p w14:paraId="1CAA41BA"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5F2F7EF" w14:textId="77777777" w:rsidTr="000659BE">
        <w:trPr>
          <w:jc w:val="center"/>
        </w:trPr>
        <w:tc>
          <w:tcPr>
            <w:tcW w:w="3345" w:type="dxa"/>
          </w:tcPr>
          <w:p w14:paraId="309E75AA" w14:textId="77777777" w:rsidR="004B3F04" w:rsidRDefault="004B3F04" w:rsidP="000659BE">
            <w:pPr>
              <w:pStyle w:val="TableText"/>
            </w:pPr>
            <w:r>
              <w:tab/>
              <w:t>participation</w:t>
            </w:r>
          </w:p>
        </w:tc>
        <w:tc>
          <w:tcPr>
            <w:tcW w:w="720" w:type="dxa"/>
          </w:tcPr>
          <w:p w14:paraId="4A14BABF" w14:textId="77777777" w:rsidR="004B3F04" w:rsidRDefault="004B3F04" w:rsidP="000659BE">
            <w:pPr>
              <w:pStyle w:val="TableText"/>
            </w:pPr>
            <w:r>
              <w:t>0..*</w:t>
            </w:r>
          </w:p>
        </w:tc>
        <w:tc>
          <w:tcPr>
            <w:tcW w:w="1152" w:type="dxa"/>
          </w:tcPr>
          <w:p w14:paraId="184D0FE0" w14:textId="77777777" w:rsidR="004B3F04" w:rsidRDefault="004B3F04" w:rsidP="000659BE">
            <w:pPr>
              <w:pStyle w:val="TableText"/>
            </w:pPr>
            <w:r>
              <w:t>MAY</w:t>
            </w:r>
          </w:p>
        </w:tc>
        <w:tc>
          <w:tcPr>
            <w:tcW w:w="864" w:type="dxa"/>
          </w:tcPr>
          <w:p w14:paraId="5F66B9B9" w14:textId="77777777" w:rsidR="004B3F04" w:rsidRDefault="004B3F04" w:rsidP="000659BE">
            <w:pPr>
              <w:pStyle w:val="TableText"/>
            </w:pPr>
          </w:p>
        </w:tc>
        <w:tc>
          <w:tcPr>
            <w:tcW w:w="1104" w:type="dxa"/>
          </w:tcPr>
          <w:p w14:paraId="02EFD4A3" w14:textId="77777777" w:rsidR="004B3F04" w:rsidRDefault="006C736C" w:rsidP="000659BE">
            <w:pPr>
              <w:pStyle w:val="TableText"/>
            </w:pPr>
            <w:hyperlink w:anchor="C_4499-35017">
              <w:r w:rsidR="004B3F04">
                <w:rPr>
                  <w:rStyle w:val="HyperlinkText9pt"/>
                </w:rPr>
                <w:t>4499-35017</w:t>
              </w:r>
            </w:hyperlink>
          </w:p>
        </w:tc>
        <w:tc>
          <w:tcPr>
            <w:tcW w:w="2975" w:type="dxa"/>
          </w:tcPr>
          <w:p w14:paraId="45BD304E" w14:textId="77777777" w:rsidR="004B3F04" w:rsidRDefault="004B3F04" w:rsidP="000659BE">
            <w:pPr>
              <w:pStyle w:val="TableText"/>
            </w:pPr>
          </w:p>
        </w:tc>
      </w:tr>
      <w:tr w:rsidR="004B3F04" w14:paraId="6B9ED035" w14:textId="77777777" w:rsidTr="000659BE">
        <w:trPr>
          <w:jc w:val="center"/>
        </w:trPr>
        <w:tc>
          <w:tcPr>
            <w:tcW w:w="3345" w:type="dxa"/>
          </w:tcPr>
          <w:p w14:paraId="551E3CE7" w14:textId="77777777" w:rsidR="004B3F04" w:rsidRDefault="004B3F04" w:rsidP="000659BE">
            <w:pPr>
              <w:pStyle w:val="TableText"/>
            </w:pPr>
            <w:r>
              <w:tab/>
            </w:r>
            <w:r>
              <w:tab/>
              <w:t>@typeCode</w:t>
            </w:r>
          </w:p>
        </w:tc>
        <w:tc>
          <w:tcPr>
            <w:tcW w:w="720" w:type="dxa"/>
          </w:tcPr>
          <w:p w14:paraId="041342C9" w14:textId="77777777" w:rsidR="004B3F04" w:rsidRDefault="004B3F04" w:rsidP="000659BE">
            <w:pPr>
              <w:pStyle w:val="TableText"/>
            </w:pPr>
            <w:r>
              <w:t>1..1</w:t>
            </w:r>
          </w:p>
        </w:tc>
        <w:tc>
          <w:tcPr>
            <w:tcW w:w="1152" w:type="dxa"/>
          </w:tcPr>
          <w:p w14:paraId="71F5DCD4" w14:textId="77777777" w:rsidR="004B3F04" w:rsidRDefault="004B3F04" w:rsidP="000659BE">
            <w:pPr>
              <w:pStyle w:val="TableText"/>
            </w:pPr>
            <w:r>
              <w:t>SHALL</w:t>
            </w:r>
          </w:p>
        </w:tc>
        <w:tc>
          <w:tcPr>
            <w:tcW w:w="864" w:type="dxa"/>
          </w:tcPr>
          <w:p w14:paraId="0025999F" w14:textId="77777777" w:rsidR="004B3F04" w:rsidRDefault="004B3F04" w:rsidP="000659BE">
            <w:pPr>
              <w:pStyle w:val="TableText"/>
            </w:pPr>
          </w:p>
        </w:tc>
        <w:tc>
          <w:tcPr>
            <w:tcW w:w="1104" w:type="dxa"/>
          </w:tcPr>
          <w:p w14:paraId="3D830BC1" w14:textId="77777777" w:rsidR="004B3F04" w:rsidRDefault="006C736C" w:rsidP="000659BE">
            <w:pPr>
              <w:pStyle w:val="TableText"/>
            </w:pPr>
            <w:hyperlink w:anchor="C_4499-35022">
              <w:r w:rsidR="004B3F04">
                <w:rPr>
                  <w:rStyle w:val="HyperlinkText9pt"/>
                </w:rPr>
                <w:t>4499-35022</w:t>
              </w:r>
            </w:hyperlink>
          </w:p>
        </w:tc>
        <w:tc>
          <w:tcPr>
            <w:tcW w:w="2975" w:type="dxa"/>
          </w:tcPr>
          <w:p w14:paraId="6766BE48" w14:textId="77777777" w:rsidR="004B3F04" w:rsidRDefault="004B3F04" w:rsidP="000659BE">
            <w:pPr>
              <w:pStyle w:val="TableText"/>
            </w:pPr>
            <w:r>
              <w:t>urn:oid:2.16.840.1.113883.5.90 (HL7ParticipationType) = PART</w:t>
            </w:r>
          </w:p>
        </w:tc>
      </w:tr>
      <w:tr w:rsidR="004B3F04" w14:paraId="0ABCEF84" w14:textId="77777777" w:rsidTr="000659BE">
        <w:trPr>
          <w:jc w:val="center"/>
        </w:trPr>
        <w:tc>
          <w:tcPr>
            <w:tcW w:w="3345" w:type="dxa"/>
          </w:tcPr>
          <w:p w14:paraId="46A66B5A" w14:textId="77777777" w:rsidR="004B3F04" w:rsidRDefault="004B3F04" w:rsidP="000659BE">
            <w:pPr>
              <w:pStyle w:val="TableText"/>
            </w:pPr>
            <w:r>
              <w:tab/>
            </w:r>
            <w:r>
              <w:tab/>
              <w:t>role</w:t>
            </w:r>
          </w:p>
        </w:tc>
        <w:tc>
          <w:tcPr>
            <w:tcW w:w="720" w:type="dxa"/>
          </w:tcPr>
          <w:p w14:paraId="79713D53" w14:textId="77777777" w:rsidR="004B3F04" w:rsidRDefault="004B3F04" w:rsidP="000659BE">
            <w:pPr>
              <w:pStyle w:val="TableText"/>
            </w:pPr>
            <w:r>
              <w:t>1..1</w:t>
            </w:r>
          </w:p>
        </w:tc>
        <w:tc>
          <w:tcPr>
            <w:tcW w:w="1152" w:type="dxa"/>
          </w:tcPr>
          <w:p w14:paraId="084A8CFF" w14:textId="77777777" w:rsidR="004B3F04" w:rsidRDefault="004B3F04" w:rsidP="000659BE">
            <w:pPr>
              <w:pStyle w:val="TableText"/>
            </w:pPr>
            <w:r>
              <w:t>SHALL</w:t>
            </w:r>
          </w:p>
        </w:tc>
        <w:tc>
          <w:tcPr>
            <w:tcW w:w="864" w:type="dxa"/>
          </w:tcPr>
          <w:p w14:paraId="2F0FBF38" w14:textId="77777777" w:rsidR="004B3F04" w:rsidRDefault="004B3F04" w:rsidP="000659BE">
            <w:pPr>
              <w:pStyle w:val="TableText"/>
            </w:pPr>
          </w:p>
        </w:tc>
        <w:tc>
          <w:tcPr>
            <w:tcW w:w="1104" w:type="dxa"/>
          </w:tcPr>
          <w:p w14:paraId="0A27A41C" w14:textId="77777777" w:rsidR="004B3F04" w:rsidRDefault="006C736C" w:rsidP="000659BE">
            <w:pPr>
              <w:pStyle w:val="TableText"/>
            </w:pPr>
            <w:hyperlink w:anchor="C_4499-36052">
              <w:r w:rsidR="004B3F04">
                <w:rPr>
                  <w:rStyle w:val="HyperlinkText9pt"/>
                </w:rPr>
                <w:t>4499-36052</w:t>
              </w:r>
            </w:hyperlink>
          </w:p>
        </w:tc>
        <w:tc>
          <w:tcPr>
            <w:tcW w:w="2975" w:type="dxa"/>
          </w:tcPr>
          <w:p w14:paraId="2DCF74B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8ED1750" w14:textId="77777777" w:rsidTr="000659BE">
        <w:trPr>
          <w:jc w:val="center"/>
        </w:trPr>
        <w:tc>
          <w:tcPr>
            <w:tcW w:w="3345" w:type="dxa"/>
          </w:tcPr>
          <w:p w14:paraId="0D3D516E" w14:textId="77777777" w:rsidR="004B3F04" w:rsidRDefault="004B3F04" w:rsidP="000659BE">
            <w:pPr>
              <w:pStyle w:val="TableText"/>
            </w:pPr>
            <w:r>
              <w:tab/>
              <w:t>participation</w:t>
            </w:r>
          </w:p>
        </w:tc>
        <w:tc>
          <w:tcPr>
            <w:tcW w:w="720" w:type="dxa"/>
          </w:tcPr>
          <w:p w14:paraId="04699E77" w14:textId="77777777" w:rsidR="004B3F04" w:rsidRDefault="004B3F04" w:rsidP="000659BE">
            <w:pPr>
              <w:pStyle w:val="TableText"/>
            </w:pPr>
            <w:r>
              <w:t>0..*</w:t>
            </w:r>
          </w:p>
        </w:tc>
        <w:tc>
          <w:tcPr>
            <w:tcW w:w="1152" w:type="dxa"/>
          </w:tcPr>
          <w:p w14:paraId="62F0E2DE" w14:textId="77777777" w:rsidR="004B3F04" w:rsidRDefault="004B3F04" w:rsidP="000659BE">
            <w:pPr>
              <w:pStyle w:val="TableText"/>
            </w:pPr>
            <w:r>
              <w:t>MAY</w:t>
            </w:r>
          </w:p>
        </w:tc>
        <w:tc>
          <w:tcPr>
            <w:tcW w:w="864" w:type="dxa"/>
          </w:tcPr>
          <w:p w14:paraId="4E3C3BDC" w14:textId="77777777" w:rsidR="004B3F04" w:rsidRDefault="004B3F04" w:rsidP="000659BE">
            <w:pPr>
              <w:pStyle w:val="TableText"/>
            </w:pPr>
          </w:p>
        </w:tc>
        <w:tc>
          <w:tcPr>
            <w:tcW w:w="1104" w:type="dxa"/>
          </w:tcPr>
          <w:p w14:paraId="77D13F42" w14:textId="77777777" w:rsidR="004B3F04" w:rsidRDefault="006C736C" w:rsidP="000659BE">
            <w:pPr>
              <w:pStyle w:val="TableText"/>
            </w:pPr>
            <w:hyperlink w:anchor="C_4499-35810">
              <w:r w:rsidR="004B3F04">
                <w:rPr>
                  <w:rStyle w:val="HyperlinkText9pt"/>
                </w:rPr>
                <w:t>4499-35810</w:t>
              </w:r>
            </w:hyperlink>
          </w:p>
        </w:tc>
        <w:tc>
          <w:tcPr>
            <w:tcW w:w="2975" w:type="dxa"/>
          </w:tcPr>
          <w:p w14:paraId="3174CD19" w14:textId="77777777" w:rsidR="004B3F04" w:rsidRDefault="004B3F04" w:rsidP="000659BE">
            <w:pPr>
              <w:pStyle w:val="TableText"/>
            </w:pPr>
          </w:p>
        </w:tc>
      </w:tr>
      <w:tr w:rsidR="004B3F04" w14:paraId="7C531C3A" w14:textId="77777777" w:rsidTr="000659BE">
        <w:trPr>
          <w:jc w:val="center"/>
        </w:trPr>
        <w:tc>
          <w:tcPr>
            <w:tcW w:w="3345" w:type="dxa"/>
          </w:tcPr>
          <w:p w14:paraId="6AA45318" w14:textId="77777777" w:rsidR="004B3F04" w:rsidRDefault="004B3F04" w:rsidP="000659BE">
            <w:pPr>
              <w:pStyle w:val="TableText"/>
            </w:pPr>
            <w:r>
              <w:tab/>
            </w:r>
            <w:r>
              <w:tab/>
              <w:t>@typeCode</w:t>
            </w:r>
          </w:p>
        </w:tc>
        <w:tc>
          <w:tcPr>
            <w:tcW w:w="720" w:type="dxa"/>
          </w:tcPr>
          <w:p w14:paraId="3D14A34D" w14:textId="77777777" w:rsidR="004B3F04" w:rsidRDefault="004B3F04" w:rsidP="000659BE">
            <w:pPr>
              <w:pStyle w:val="TableText"/>
            </w:pPr>
            <w:r>
              <w:t>1..1</w:t>
            </w:r>
          </w:p>
        </w:tc>
        <w:tc>
          <w:tcPr>
            <w:tcW w:w="1152" w:type="dxa"/>
          </w:tcPr>
          <w:p w14:paraId="5BC983CF" w14:textId="77777777" w:rsidR="004B3F04" w:rsidRDefault="004B3F04" w:rsidP="000659BE">
            <w:pPr>
              <w:pStyle w:val="TableText"/>
            </w:pPr>
            <w:r>
              <w:t>SHALL</w:t>
            </w:r>
          </w:p>
        </w:tc>
        <w:tc>
          <w:tcPr>
            <w:tcW w:w="864" w:type="dxa"/>
          </w:tcPr>
          <w:p w14:paraId="5CD276F0" w14:textId="77777777" w:rsidR="004B3F04" w:rsidRDefault="004B3F04" w:rsidP="000659BE">
            <w:pPr>
              <w:pStyle w:val="TableText"/>
            </w:pPr>
          </w:p>
        </w:tc>
        <w:tc>
          <w:tcPr>
            <w:tcW w:w="1104" w:type="dxa"/>
          </w:tcPr>
          <w:p w14:paraId="1129ADC2" w14:textId="77777777" w:rsidR="004B3F04" w:rsidRDefault="006C736C" w:rsidP="000659BE">
            <w:pPr>
              <w:pStyle w:val="TableText"/>
            </w:pPr>
            <w:hyperlink w:anchor="C_4499-35812">
              <w:r w:rsidR="004B3F04">
                <w:rPr>
                  <w:rStyle w:val="HyperlinkText9pt"/>
                </w:rPr>
                <w:t>4499-35812</w:t>
              </w:r>
            </w:hyperlink>
          </w:p>
        </w:tc>
        <w:tc>
          <w:tcPr>
            <w:tcW w:w="2975" w:type="dxa"/>
          </w:tcPr>
          <w:p w14:paraId="06FB936B" w14:textId="77777777" w:rsidR="004B3F04" w:rsidRDefault="004B3F04" w:rsidP="000659BE">
            <w:pPr>
              <w:pStyle w:val="TableText"/>
            </w:pPr>
            <w:r>
              <w:t>urn:oid:2.16.840.1.113883.5.90 (HL7ParticipationType) = PART</w:t>
            </w:r>
          </w:p>
        </w:tc>
      </w:tr>
      <w:tr w:rsidR="004B3F04" w14:paraId="0FBFA1EC" w14:textId="77777777" w:rsidTr="000659BE">
        <w:trPr>
          <w:jc w:val="center"/>
        </w:trPr>
        <w:tc>
          <w:tcPr>
            <w:tcW w:w="3345" w:type="dxa"/>
          </w:tcPr>
          <w:p w14:paraId="1B6ECB4B" w14:textId="77777777" w:rsidR="004B3F04" w:rsidRDefault="004B3F04" w:rsidP="000659BE">
            <w:pPr>
              <w:pStyle w:val="TableText"/>
            </w:pPr>
            <w:r>
              <w:tab/>
            </w:r>
            <w:r>
              <w:tab/>
              <w:t>role</w:t>
            </w:r>
          </w:p>
        </w:tc>
        <w:tc>
          <w:tcPr>
            <w:tcW w:w="720" w:type="dxa"/>
          </w:tcPr>
          <w:p w14:paraId="0479B738" w14:textId="77777777" w:rsidR="004B3F04" w:rsidRDefault="004B3F04" w:rsidP="000659BE">
            <w:pPr>
              <w:pStyle w:val="TableText"/>
            </w:pPr>
            <w:r>
              <w:t>1..1</w:t>
            </w:r>
          </w:p>
        </w:tc>
        <w:tc>
          <w:tcPr>
            <w:tcW w:w="1152" w:type="dxa"/>
          </w:tcPr>
          <w:p w14:paraId="4C7690F2" w14:textId="77777777" w:rsidR="004B3F04" w:rsidRDefault="004B3F04" w:rsidP="000659BE">
            <w:pPr>
              <w:pStyle w:val="TableText"/>
            </w:pPr>
            <w:r>
              <w:t>SHALL</w:t>
            </w:r>
          </w:p>
        </w:tc>
        <w:tc>
          <w:tcPr>
            <w:tcW w:w="864" w:type="dxa"/>
          </w:tcPr>
          <w:p w14:paraId="7BA37731" w14:textId="77777777" w:rsidR="004B3F04" w:rsidRDefault="004B3F04" w:rsidP="000659BE">
            <w:pPr>
              <w:pStyle w:val="TableText"/>
            </w:pPr>
          </w:p>
        </w:tc>
        <w:tc>
          <w:tcPr>
            <w:tcW w:w="1104" w:type="dxa"/>
          </w:tcPr>
          <w:p w14:paraId="4920867D" w14:textId="77777777" w:rsidR="004B3F04" w:rsidRDefault="006C736C" w:rsidP="000659BE">
            <w:pPr>
              <w:pStyle w:val="TableText"/>
            </w:pPr>
            <w:hyperlink w:anchor="C_4499-36053">
              <w:r w:rsidR="004B3F04">
                <w:rPr>
                  <w:rStyle w:val="HyperlinkText9pt"/>
                </w:rPr>
                <w:t>4499-36053</w:t>
              </w:r>
            </w:hyperlink>
          </w:p>
        </w:tc>
        <w:tc>
          <w:tcPr>
            <w:tcW w:w="2975" w:type="dxa"/>
          </w:tcPr>
          <w:p w14:paraId="7FD454A1"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6E0D115" w14:textId="77777777" w:rsidTr="000659BE">
        <w:trPr>
          <w:jc w:val="center"/>
        </w:trPr>
        <w:tc>
          <w:tcPr>
            <w:tcW w:w="3345" w:type="dxa"/>
          </w:tcPr>
          <w:p w14:paraId="45B390E8" w14:textId="77777777" w:rsidR="004B3F04" w:rsidRDefault="004B3F04" w:rsidP="000659BE">
            <w:pPr>
              <w:pStyle w:val="TableText"/>
            </w:pPr>
            <w:r>
              <w:tab/>
              <w:t>participation</w:t>
            </w:r>
          </w:p>
        </w:tc>
        <w:tc>
          <w:tcPr>
            <w:tcW w:w="720" w:type="dxa"/>
          </w:tcPr>
          <w:p w14:paraId="14CAFAA3" w14:textId="77777777" w:rsidR="004B3F04" w:rsidRDefault="004B3F04" w:rsidP="000659BE">
            <w:pPr>
              <w:pStyle w:val="TableText"/>
            </w:pPr>
            <w:r>
              <w:t>0..1</w:t>
            </w:r>
          </w:p>
        </w:tc>
        <w:tc>
          <w:tcPr>
            <w:tcW w:w="1152" w:type="dxa"/>
          </w:tcPr>
          <w:p w14:paraId="49FDF756" w14:textId="77777777" w:rsidR="004B3F04" w:rsidRDefault="004B3F04" w:rsidP="000659BE">
            <w:pPr>
              <w:pStyle w:val="TableText"/>
            </w:pPr>
            <w:r>
              <w:t>MAY</w:t>
            </w:r>
          </w:p>
        </w:tc>
        <w:tc>
          <w:tcPr>
            <w:tcW w:w="864" w:type="dxa"/>
          </w:tcPr>
          <w:p w14:paraId="2F0679F5" w14:textId="77777777" w:rsidR="004B3F04" w:rsidRDefault="004B3F04" w:rsidP="000659BE">
            <w:pPr>
              <w:pStyle w:val="TableText"/>
            </w:pPr>
          </w:p>
        </w:tc>
        <w:tc>
          <w:tcPr>
            <w:tcW w:w="1104" w:type="dxa"/>
          </w:tcPr>
          <w:p w14:paraId="26816C12" w14:textId="77777777" w:rsidR="004B3F04" w:rsidRDefault="006C736C" w:rsidP="000659BE">
            <w:pPr>
              <w:pStyle w:val="TableText"/>
            </w:pPr>
            <w:hyperlink w:anchor="C_4499-35019">
              <w:r w:rsidR="004B3F04">
                <w:rPr>
                  <w:rStyle w:val="HyperlinkText9pt"/>
                </w:rPr>
                <w:t>4499-35019</w:t>
              </w:r>
            </w:hyperlink>
          </w:p>
        </w:tc>
        <w:tc>
          <w:tcPr>
            <w:tcW w:w="2975" w:type="dxa"/>
          </w:tcPr>
          <w:p w14:paraId="4E1BADA1" w14:textId="77777777" w:rsidR="004B3F04" w:rsidRDefault="004B3F04" w:rsidP="000659BE">
            <w:pPr>
              <w:pStyle w:val="TableText"/>
            </w:pPr>
          </w:p>
        </w:tc>
      </w:tr>
      <w:tr w:rsidR="004B3F04" w14:paraId="6DC22B9A" w14:textId="77777777" w:rsidTr="000659BE">
        <w:trPr>
          <w:jc w:val="center"/>
        </w:trPr>
        <w:tc>
          <w:tcPr>
            <w:tcW w:w="3345" w:type="dxa"/>
          </w:tcPr>
          <w:p w14:paraId="49C1D311" w14:textId="77777777" w:rsidR="004B3F04" w:rsidRDefault="004B3F04" w:rsidP="000659BE">
            <w:pPr>
              <w:pStyle w:val="TableText"/>
            </w:pPr>
            <w:r>
              <w:tab/>
            </w:r>
            <w:r>
              <w:tab/>
              <w:t>@typeCode</w:t>
            </w:r>
          </w:p>
        </w:tc>
        <w:tc>
          <w:tcPr>
            <w:tcW w:w="720" w:type="dxa"/>
          </w:tcPr>
          <w:p w14:paraId="2BCB151C" w14:textId="77777777" w:rsidR="004B3F04" w:rsidRDefault="004B3F04" w:rsidP="000659BE">
            <w:pPr>
              <w:pStyle w:val="TableText"/>
            </w:pPr>
            <w:r>
              <w:t>1..1</w:t>
            </w:r>
          </w:p>
        </w:tc>
        <w:tc>
          <w:tcPr>
            <w:tcW w:w="1152" w:type="dxa"/>
          </w:tcPr>
          <w:p w14:paraId="28F59629" w14:textId="77777777" w:rsidR="004B3F04" w:rsidRDefault="004B3F04" w:rsidP="000659BE">
            <w:pPr>
              <w:pStyle w:val="TableText"/>
            </w:pPr>
            <w:r>
              <w:t>SHALL</w:t>
            </w:r>
          </w:p>
        </w:tc>
        <w:tc>
          <w:tcPr>
            <w:tcW w:w="864" w:type="dxa"/>
          </w:tcPr>
          <w:p w14:paraId="708E6534" w14:textId="77777777" w:rsidR="004B3F04" w:rsidRDefault="004B3F04" w:rsidP="000659BE">
            <w:pPr>
              <w:pStyle w:val="TableText"/>
            </w:pPr>
          </w:p>
        </w:tc>
        <w:tc>
          <w:tcPr>
            <w:tcW w:w="1104" w:type="dxa"/>
          </w:tcPr>
          <w:p w14:paraId="21CD7294" w14:textId="77777777" w:rsidR="004B3F04" w:rsidRDefault="006C736C" w:rsidP="000659BE">
            <w:pPr>
              <w:pStyle w:val="TableText"/>
            </w:pPr>
            <w:hyperlink w:anchor="C_4499-35023">
              <w:r w:rsidR="004B3F04">
                <w:rPr>
                  <w:rStyle w:val="HyperlinkText9pt"/>
                </w:rPr>
                <w:t>4499-35023</w:t>
              </w:r>
            </w:hyperlink>
          </w:p>
        </w:tc>
        <w:tc>
          <w:tcPr>
            <w:tcW w:w="2975" w:type="dxa"/>
          </w:tcPr>
          <w:p w14:paraId="61B166D0" w14:textId="77777777" w:rsidR="004B3F04" w:rsidRDefault="004B3F04" w:rsidP="000659BE">
            <w:pPr>
              <w:pStyle w:val="TableText"/>
            </w:pPr>
            <w:r>
              <w:t>urn:oid:2.16.840.1.113883.5.90 (HL7ParticipationType) = PART</w:t>
            </w:r>
          </w:p>
        </w:tc>
      </w:tr>
      <w:tr w:rsidR="004B3F04" w14:paraId="6E85FEEC" w14:textId="77777777" w:rsidTr="000659BE">
        <w:trPr>
          <w:jc w:val="center"/>
        </w:trPr>
        <w:tc>
          <w:tcPr>
            <w:tcW w:w="3345" w:type="dxa"/>
          </w:tcPr>
          <w:p w14:paraId="4D0F9E51" w14:textId="77777777" w:rsidR="004B3F04" w:rsidRDefault="004B3F04" w:rsidP="000659BE">
            <w:pPr>
              <w:pStyle w:val="TableText"/>
            </w:pPr>
            <w:r>
              <w:tab/>
            </w:r>
            <w:r>
              <w:tab/>
              <w:t>patient</w:t>
            </w:r>
          </w:p>
        </w:tc>
        <w:tc>
          <w:tcPr>
            <w:tcW w:w="720" w:type="dxa"/>
          </w:tcPr>
          <w:p w14:paraId="6B396E80" w14:textId="77777777" w:rsidR="004B3F04" w:rsidRDefault="004B3F04" w:rsidP="000659BE">
            <w:pPr>
              <w:pStyle w:val="TableText"/>
            </w:pPr>
            <w:r>
              <w:t>1..1</w:t>
            </w:r>
          </w:p>
        </w:tc>
        <w:tc>
          <w:tcPr>
            <w:tcW w:w="1152" w:type="dxa"/>
          </w:tcPr>
          <w:p w14:paraId="155125FB" w14:textId="77777777" w:rsidR="004B3F04" w:rsidRDefault="004B3F04" w:rsidP="000659BE">
            <w:pPr>
              <w:pStyle w:val="TableText"/>
            </w:pPr>
            <w:r>
              <w:t>SHALL</w:t>
            </w:r>
          </w:p>
        </w:tc>
        <w:tc>
          <w:tcPr>
            <w:tcW w:w="864" w:type="dxa"/>
          </w:tcPr>
          <w:p w14:paraId="652ABCDD" w14:textId="77777777" w:rsidR="004B3F04" w:rsidRDefault="004B3F04" w:rsidP="000659BE">
            <w:pPr>
              <w:pStyle w:val="TableText"/>
            </w:pPr>
          </w:p>
        </w:tc>
        <w:tc>
          <w:tcPr>
            <w:tcW w:w="1104" w:type="dxa"/>
          </w:tcPr>
          <w:p w14:paraId="339C4A58" w14:textId="77777777" w:rsidR="004B3F04" w:rsidRDefault="006C736C" w:rsidP="000659BE">
            <w:pPr>
              <w:pStyle w:val="TableText"/>
            </w:pPr>
            <w:hyperlink w:anchor="C_4499-36054">
              <w:r w:rsidR="004B3F04">
                <w:rPr>
                  <w:rStyle w:val="HyperlinkText9pt"/>
                </w:rPr>
                <w:t>4499-36054</w:t>
              </w:r>
            </w:hyperlink>
          </w:p>
        </w:tc>
        <w:tc>
          <w:tcPr>
            <w:tcW w:w="2975" w:type="dxa"/>
          </w:tcPr>
          <w:p w14:paraId="0DDCE691"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37E826AB" w14:textId="77777777" w:rsidTr="000659BE">
        <w:trPr>
          <w:jc w:val="center"/>
        </w:trPr>
        <w:tc>
          <w:tcPr>
            <w:tcW w:w="3345" w:type="dxa"/>
          </w:tcPr>
          <w:p w14:paraId="2591910F" w14:textId="77777777" w:rsidR="004B3F04" w:rsidRDefault="004B3F04" w:rsidP="000659BE">
            <w:pPr>
              <w:pStyle w:val="TableText"/>
            </w:pPr>
            <w:r>
              <w:tab/>
              <w:t>outboundRelationship</w:t>
            </w:r>
          </w:p>
        </w:tc>
        <w:tc>
          <w:tcPr>
            <w:tcW w:w="720" w:type="dxa"/>
          </w:tcPr>
          <w:p w14:paraId="5C76A086" w14:textId="77777777" w:rsidR="004B3F04" w:rsidRDefault="004B3F04" w:rsidP="000659BE">
            <w:pPr>
              <w:pStyle w:val="TableText"/>
            </w:pPr>
            <w:r>
              <w:t>0..*</w:t>
            </w:r>
          </w:p>
        </w:tc>
        <w:tc>
          <w:tcPr>
            <w:tcW w:w="1152" w:type="dxa"/>
          </w:tcPr>
          <w:p w14:paraId="4DF917BC" w14:textId="77777777" w:rsidR="004B3F04" w:rsidRDefault="004B3F04" w:rsidP="000659BE">
            <w:pPr>
              <w:pStyle w:val="TableText"/>
            </w:pPr>
            <w:r>
              <w:t>MAY</w:t>
            </w:r>
          </w:p>
        </w:tc>
        <w:tc>
          <w:tcPr>
            <w:tcW w:w="864" w:type="dxa"/>
          </w:tcPr>
          <w:p w14:paraId="68106614" w14:textId="77777777" w:rsidR="004B3F04" w:rsidRDefault="004B3F04" w:rsidP="000659BE">
            <w:pPr>
              <w:pStyle w:val="TableText"/>
            </w:pPr>
          </w:p>
        </w:tc>
        <w:tc>
          <w:tcPr>
            <w:tcW w:w="1104" w:type="dxa"/>
          </w:tcPr>
          <w:p w14:paraId="582904DA" w14:textId="77777777" w:rsidR="004B3F04" w:rsidRDefault="006C736C" w:rsidP="000659BE">
            <w:pPr>
              <w:pStyle w:val="TableText"/>
            </w:pPr>
            <w:hyperlink w:anchor="C_4499-33032">
              <w:r w:rsidR="004B3F04">
                <w:rPr>
                  <w:rStyle w:val="HyperlinkText9pt"/>
                </w:rPr>
                <w:t>4499-33032</w:t>
              </w:r>
            </w:hyperlink>
          </w:p>
        </w:tc>
        <w:tc>
          <w:tcPr>
            <w:tcW w:w="2975" w:type="dxa"/>
          </w:tcPr>
          <w:p w14:paraId="38ABF524" w14:textId="77777777" w:rsidR="004B3F04" w:rsidRDefault="004B3F04" w:rsidP="000659BE">
            <w:pPr>
              <w:pStyle w:val="TableText"/>
            </w:pPr>
          </w:p>
        </w:tc>
      </w:tr>
      <w:tr w:rsidR="004B3F04" w14:paraId="64972D8B" w14:textId="77777777" w:rsidTr="000659BE">
        <w:trPr>
          <w:jc w:val="center"/>
        </w:trPr>
        <w:tc>
          <w:tcPr>
            <w:tcW w:w="3345" w:type="dxa"/>
          </w:tcPr>
          <w:p w14:paraId="602037A0" w14:textId="77777777" w:rsidR="004B3F04" w:rsidRDefault="004B3F04" w:rsidP="000659BE">
            <w:pPr>
              <w:pStyle w:val="TableText"/>
            </w:pPr>
            <w:r>
              <w:tab/>
            </w:r>
            <w:r>
              <w:tab/>
              <w:t>@typeCode</w:t>
            </w:r>
          </w:p>
        </w:tc>
        <w:tc>
          <w:tcPr>
            <w:tcW w:w="720" w:type="dxa"/>
          </w:tcPr>
          <w:p w14:paraId="4F02D63B" w14:textId="77777777" w:rsidR="004B3F04" w:rsidRDefault="004B3F04" w:rsidP="000659BE">
            <w:pPr>
              <w:pStyle w:val="TableText"/>
            </w:pPr>
            <w:r>
              <w:t>1..1</w:t>
            </w:r>
          </w:p>
        </w:tc>
        <w:tc>
          <w:tcPr>
            <w:tcW w:w="1152" w:type="dxa"/>
          </w:tcPr>
          <w:p w14:paraId="3AE17EDC" w14:textId="77777777" w:rsidR="004B3F04" w:rsidRDefault="004B3F04" w:rsidP="000659BE">
            <w:pPr>
              <w:pStyle w:val="TableText"/>
            </w:pPr>
            <w:r>
              <w:t>SHALL</w:t>
            </w:r>
          </w:p>
        </w:tc>
        <w:tc>
          <w:tcPr>
            <w:tcW w:w="864" w:type="dxa"/>
          </w:tcPr>
          <w:p w14:paraId="77CC8733" w14:textId="77777777" w:rsidR="004B3F04" w:rsidRDefault="004B3F04" w:rsidP="000659BE">
            <w:pPr>
              <w:pStyle w:val="TableText"/>
            </w:pPr>
          </w:p>
        </w:tc>
        <w:tc>
          <w:tcPr>
            <w:tcW w:w="1104" w:type="dxa"/>
          </w:tcPr>
          <w:p w14:paraId="7C6BA217" w14:textId="77777777" w:rsidR="004B3F04" w:rsidRDefault="006C736C" w:rsidP="000659BE">
            <w:pPr>
              <w:pStyle w:val="TableText"/>
            </w:pPr>
            <w:hyperlink w:anchor="C_4499-34743">
              <w:r w:rsidR="004B3F04">
                <w:rPr>
                  <w:rStyle w:val="HyperlinkText9pt"/>
                </w:rPr>
                <w:t>4499-34743</w:t>
              </w:r>
            </w:hyperlink>
          </w:p>
        </w:tc>
        <w:tc>
          <w:tcPr>
            <w:tcW w:w="2975" w:type="dxa"/>
          </w:tcPr>
          <w:p w14:paraId="48364238" w14:textId="77777777" w:rsidR="004B3F04" w:rsidRDefault="004B3F04" w:rsidP="000659BE">
            <w:pPr>
              <w:pStyle w:val="TableText"/>
            </w:pPr>
            <w:r>
              <w:t>urn:oid:2.16.840.1.113883.5.1002 (HL7ActRelationshipType) = REFR</w:t>
            </w:r>
          </w:p>
        </w:tc>
      </w:tr>
      <w:tr w:rsidR="004B3F04" w14:paraId="407C5F2F" w14:textId="77777777" w:rsidTr="000659BE">
        <w:trPr>
          <w:jc w:val="center"/>
        </w:trPr>
        <w:tc>
          <w:tcPr>
            <w:tcW w:w="3345" w:type="dxa"/>
          </w:tcPr>
          <w:p w14:paraId="16BB071D" w14:textId="77777777" w:rsidR="004B3F04" w:rsidRDefault="004B3F04" w:rsidP="000659BE">
            <w:pPr>
              <w:pStyle w:val="TableText"/>
            </w:pPr>
            <w:r>
              <w:tab/>
            </w:r>
            <w:r>
              <w:tab/>
              <w:t>observationCriteria</w:t>
            </w:r>
          </w:p>
        </w:tc>
        <w:tc>
          <w:tcPr>
            <w:tcW w:w="720" w:type="dxa"/>
          </w:tcPr>
          <w:p w14:paraId="200CA04E" w14:textId="77777777" w:rsidR="004B3F04" w:rsidRDefault="004B3F04" w:rsidP="000659BE">
            <w:pPr>
              <w:pStyle w:val="TableText"/>
            </w:pPr>
            <w:r>
              <w:t>1..1</w:t>
            </w:r>
          </w:p>
        </w:tc>
        <w:tc>
          <w:tcPr>
            <w:tcW w:w="1152" w:type="dxa"/>
          </w:tcPr>
          <w:p w14:paraId="1F6E8FBA" w14:textId="77777777" w:rsidR="004B3F04" w:rsidRDefault="004B3F04" w:rsidP="000659BE">
            <w:pPr>
              <w:pStyle w:val="TableText"/>
            </w:pPr>
            <w:r>
              <w:t>SHALL</w:t>
            </w:r>
          </w:p>
        </w:tc>
        <w:tc>
          <w:tcPr>
            <w:tcW w:w="864" w:type="dxa"/>
          </w:tcPr>
          <w:p w14:paraId="6F8C9FAB" w14:textId="77777777" w:rsidR="004B3F04" w:rsidRDefault="004B3F04" w:rsidP="000659BE">
            <w:pPr>
              <w:pStyle w:val="TableText"/>
            </w:pPr>
          </w:p>
        </w:tc>
        <w:tc>
          <w:tcPr>
            <w:tcW w:w="1104" w:type="dxa"/>
          </w:tcPr>
          <w:p w14:paraId="00D65FCE" w14:textId="77777777" w:rsidR="004B3F04" w:rsidRDefault="006C736C" w:rsidP="000659BE">
            <w:pPr>
              <w:pStyle w:val="TableText"/>
            </w:pPr>
            <w:hyperlink w:anchor="C_4499-34744">
              <w:r w:rsidR="004B3F04">
                <w:rPr>
                  <w:rStyle w:val="HyperlinkText9pt"/>
                </w:rPr>
                <w:t>4499-34744</w:t>
              </w:r>
            </w:hyperlink>
          </w:p>
        </w:tc>
        <w:tc>
          <w:tcPr>
            <w:tcW w:w="2975" w:type="dxa"/>
          </w:tcPr>
          <w:p w14:paraId="3B261EE7"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r w:rsidR="004B3F04" w14:paraId="204440DD" w14:textId="77777777" w:rsidTr="000659BE">
        <w:trPr>
          <w:jc w:val="center"/>
        </w:trPr>
        <w:tc>
          <w:tcPr>
            <w:tcW w:w="3345" w:type="dxa"/>
          </w:tcPr>
          <w:p w14:paraId="7E5C5627" w14:textId="77777777" w:rsidR="004B3F04" w:rsidRDefault="004B3F04" w:rsidP="000659BE">
            <w:pPr>
              <w:pStyle w:val="TableText"/>
            </w:pPr>
            <w:r>
              <w:tab/>
              <w:t>outboundRelationship</w:t>
            </w:r>
          </w:p>
        </w:tc>
        <w:tc>
          <w:tcPr>
            <w:tcW w:w="720" w:type="dxa"/>
          </w:tcPr>
          <w:p w14:paraId="37620C55" w14:textId="77777777" w:rsidR="004B3F04" w:rsidRDefault="004B3F04" w:rsidP="000659BE">
            <w:pPr>
              <w:pStyle w:val="TableText"/>
            </w:pPr>
            <w:r>
              <w:t>0..1</w:t>
            </w:r>
          </w:p>
        </w:tc>
        <w:tc>
          <w:tcPr>
            <w:tcW w:w="1152" w:type="dxa"/>
          </w:tcPr>
          <w:p w14:paraId="477FDD97" w14:textId="77777777" w:rsidR="004B3F04" w:rsidRDefault="004B3F04" w:rsidP="000659BE">
            <w:pPr>
              <w:pStyle w:val="TableText"/>
            </w:pPr>
            <w:r>
              <w:t>MAY</w:t>
            </w:r>
          </w:p>
        </w:tc>
        <w:tc>
          <w:tcPr>
            <w:tcW w:w="864" w:type="dxa"/>
          </w:tcPr>
          <w:p w14:paraId="0F64B2FD" w14:textId="77777777" w:rsidR="004B3F04" w:rsidRDefault="004B3F04" w:rsidP="000659BE">
            <w:pPr>
              <w:pStyle w:val="TableText"/>
            </w:pPr>
          </w:p>
        </w:tc>
        <w:tc>
          <w:tcPr>
            <w:tcW w:w="1104" w:type="dxa"/>
          </w:tcPr>
          <w:p w14:paraId="2533522D" w14:textId="77777777" w:rsidR="004B3F04" w:rsidRDefault="006C736C" w:rsidP="000659BE">
            <w:pPr>
              <w:pStyle w:val="TableText"/>
            </w:pPr>
            <w:hyperlink w:anchor="C_4499-34742">
              <w:r w:rsidR="004B3F04">
                <w:rPr>
                  <w:rStyle w:val="HyperlinkText9pt"/>
                </w:rPr>
                <w:t>4499-34742</w:t>
              </w:r>
            </w:hyperlink>
          </w:p>
        </w:tc>
        <w:tc>
          <w:tcPr>
            <w:tcW w:w="2975" w:type="dxa"/>
          </w:tcPr>
          <w:p w14:paraId="3CE46004" w14:textId="77777777" w:rsidR="004B3F04" w:rsidRDefault="004B3F04" w:rsidP="000659BE">
            <w:pPr>
              <w:pStyle w:val="TableText"/>
            </w:pPr>
          </w:p>
        </w:tc>
      </w:tr>
      <w:tr w:rsidR="004B3F04" w14:paraId="234FD3D9" w14:textId="77777777" w:rsidTr="000659BE">
        <w:trPr>
          <w:jc w:val="center"/>
        </w:trPr>
        <w:tc>
          <w:tcPr>
            <w:tcW w:w="3345" w:type="dxa"/>
          </w:tcPr>
          <w:p w14:paraId="757915BB" w14:textId="77777777" w:rsidR="004B3F04" w:rsidRDefault="004B3F04" w:rsidP="000659BE">
            <w:pPr>
              <w:pStyle w:val="TableText"/>
            </w:pPr>
            <w:r>
              <w:tab/>
            </w:r>
            <w:r>
              <w:tab/>
              <w:t>@typeCode</w:t>
            </w:r>
          </w:p>
        </w:tc>
        <w:tc>
          <w:tcPr>
            <w:tcW w:w="720" w:type="dxa"/>
          </w:tcPr>
          <w:p w14:paraId="414390A8" w14:textId="77777777" w:rsidR="004B3F04" w:rsidRDefault="004B3F04" w:rsidP="000659BE">
            <w:pPr>
              <w:pStyle w:val="TableText"/>
            </w:pPr>
            <w:r>
              <w:t>1..1</w:t>
            </w:r>
          </w:p>
        </w:tc>
        <w:tc>
          <w:tcPr>
            <w:tcW w:w="1152" w:type="dxa"/>
          </w:tcPr>
          <w:p w14:paraId="58116242" w14:textId="77777777" w:rsidR="004B3F04" w:rsidRDefault="004B3F04" w:rsidP="000659BE">
            <w:pPr>
              <w:pStyle w:val="TableText"/>
            </w:pPr>
            <w:r>
              <w:t>SHALL</w:t>
            </w:r>
          </w:p>
        </w:tc>
        <w:tc>
          <w:tcPr>
            <w:tcW w:w="864" w:type="dxa"/>
          </w:tcPr>
          <w:p w14:paraId="2DF36707" w14:textId="77777777" w:rsidR="004B3F04" w:rsidRDefault="004B3F04" w:rsidP="000659BE">
            <w:pPr>
              <w:pStyle w:val="TableText"/>
            </w:pPr>
          </w:p>
        </w:tc>
        <w:tc>
          <w:tcPr>
            <w:tcW w:w="1104" w:type="dxa"/>
          </w:tcPr>
          <w:p w14:paraId="6DC44458" w14:textId="77777777" w:rsidR="004B3F04" w:rsidRDefault="006C736C" w:rsidP="000659BE">
            <w:pPr>
              <w:pStyle w:val="TableText"/>
            </w:pPr>
            <w:hyperlink w:anchor="C_4499-34745">
              <w:r w:rsidR="004B3F04">
                <w:rPr>
                  <w:rStyle w:val="HyperlinkText9pt"/>
                </w:rPr>
                <w:t>4499-34745</w:t>
              </w:r>
            </w:hyperlink>
          </w:p>
        </w:tc>
        <w:tc>
          <w:tcPr>
            <w:tcW w:w="2975" w:type="dxa"/>
          </w:tcPr>
          <w:p w14:paraId="1D7EC4C7" w14:textId="77777777" w:rsidR="004B3F04" w:rsidRDefault="004B3F04" w:rsidP="000659BE">
            <w:pPr>
              <w:pStyle w:val="TableText"/>
            </w:pPr>
            <w:r>
              <w:t>urn:oid:2.16.840.1.113883.5.1002 (HL7ActRelationshipType) = REFR</w:t>
            </w:r>
          </w:p>
        </w:tc>
      </w:tr>
      <w:tr w:rsidR="004B3F04" w14:paraId="529D46CE" w14:textId="77777777" w:rsidTr="000659BE">
        <w:trPr>
          <w:jc w:val="center"/>
        </w:trPr>
        <w:tc>
          <w:tcPr>
            <w:tcW w:w="3345" w:type="dxa"/>
          </w:tcPr>
          <w:p w14:paraId="487EDF3C" w14:textId="77777777" w:rsidR="004B3F04" w:rsidRDefault="004B3F04" w:rsidP="000659BE">
            <w:pPr>
              <w:pStyle w:val="TableText"/>
            </w:pPr>
            <w:r>
              <w:lastRenderedPageBreak/>
              <w:tab/>
            </w:r>
            <w:r>
              <w:tab/>
              <w:t>observationCriteria</w:t>
            </w:r>
          </w:p>
        </w:tc>
        <w:tc>
          <w:tcPr>
            <w:tcW w:w="720" w:type="dxa"/>
          </w:tcPr>
          <w:p w14:paraId="4646CB80" w14:textId="77777777" w:rsidR="004B3F04" w:rsidRDefault="004B3F04" w:rsidP="000659BE">
            <w:pPr>
              <w:pStyle w:val="TableText"/>
            </w:pPr>
            <w:r>
              <w:t>1..1</w:t>
            </w:r>
          </w:p>
        </w:tc>
        <w:tc>
          <w:tcPr>
            <w:tcW w:w="1152" w:type="dxa"/>
          </w:tcPr>
          <w:p w14:paraId="24F9CB03" w14:textId="77777777" w:rsidR="004B3F04" w:rsidRDefault="004B3F04" w:rsidP="000659BE">
            <w:pPr>
              <w:pStyle w:val="TableText"/>
            </w:pPr>
            <w:r>
              <w:t>SHALL</w:t>
            </w:r>
          </w:p>
        </w:tc>
        <w:tc>
          <w:tcPr>
            <w:tcW w:w="864" w:type="dxa"/>
          </w:tcPr>
          <w:p w14:paraId="1DEDFFF1" w14:textId="77777777" w:rsidR="004B3F04" w:rsidRDefault="004B3F04" w:rsidP="000659BE">
            <w:pPr>
              <w:pStyle w:val="TableText"/>
            </w:pPr>
          </w:p>
        </w:tc>
        <w:tc>
          <w:tcPr>
            <w:tcW w:w="1104" w:type="dxa"/>
          </w:tcPr>
          <w:p w14:paraId="4E808FD3" w14:textId="77777777" w:rsidR="004B3F04" w:rsidRDefault="006C736C" w:rsidP="000659BE">
            <w:pPr>
              <w:pStyle w:val="TableText"/>
            </w:pPr>
            <w:hyperlink w:anchor="C_4499-34746">
              <w:r w:rsidR="004B3F04">
                <w:rPr>
                  <w:rStyle w:val="HyperlinkText9pt"/>
                </w:rPr>
                <w:t>4499-34746</w:t>
              </w:r>
            </w:hyperlink>
          </w:p>
        </w:tc>
        <w:tc>
          <w:tcPr>
            <w:tcW w:w="2975" w:type="dxa"/>
          </w:tcPr>
          <w:p w14:paraId="351A723C" w14:textId="77777777" w:rsidR="004B3F04" w:rsidRDefault="006C736C" w:rsidP="000659BE">
            <w:pPr>
              <w:pStyle w:val="TableText"/>
            </w:pPr>
            <w:hyperlink w:anchor="E_Target_Outcome_V1">
              <w:r w:rsidR="004B3F04">
                <w:rPr>
                  <w:rStyle w:val="HyperlinkText9pt"/>
                </w:rPr>
                <w:t>Target Outcome (identifier: urn:hl7ii:2.16.840.1.113883.10.20.28.4.128:2017-08-01</w:t>
              </w:r>
            </w:hyperlink>
          </w:p>
        </w:tc>
      </w:tr>
    </w:tbl>
    <w:p w14:paraId="76B232F6" w14:textId="77777777" w:rsidR="004B3F04" w:rsidRDefault="004B3F04" w:rsidP="004B3F04">
      <w:pPr>
        <w:pStyle w:val="BodyText"/>
      </w:pPr>
    </w:p>
    <w:p w14:paraId="2D59F750" w14:textId="77777777" w:rsidR="004B3F04" w:rsidRDefault="004B3F04" w:rsidP="007E63CC">
      <w:pPr>
        <w:numPr>
          <w:ilvl w:val="0"/>
          <w:numId w:val="13"/>
        </w:numPr>
      </w:pPr>
      <w:r>
        <w:rPr>
          <w:rStyle w:val="keyword"/>
        </w:rPr>
        <w:t>SHALL</w:t>
      </w:r>
      <w:r>
        <w:t xml:space="preserve"> contain exactly one [1..1] </w:t>
      </w:r>
      <w:r>
        <w:rPr>
          <w:rStyle w:val="XMLnameBold"/>
        </w:rPr>
        <w:t>@classCode</w:t>
      </w:r>
      <w:r>
        <w:t>=</w:t>
      </w:r>
      <w:r>
        <w:rPr>
          <w:rStyle w:val="XMLname"/>
        </w:rPr>
        <w:t>"OBS"</w:t>
      </w:r>
      <w:r>
        <w:t xml:space="preserve"> Observation</w:t>
      </w:r>
      <w:bookmarkStart w:id="988" w:name="C_4499-27869"/>
      <w:r>
        <w:t xml:space="preserve"> (CONF:4499-27869)</w:t>
      </w:r>
      <w:bookmarkEnd w:id="988"/>
      <w:r>
        <w:t>.</w:t>
      </w:r>
    </w:p>
    <w:p w14:paraId="6F7179EC" w14:textId="77777777" w:rsidR="004B3F04" w:rsidRDefault="004B3F04" w:rsidP="007E63CC">
      <w:pPr>
        <w:numPr>
          <w:ilvl w:val="0"/>
          <w:numId w:val="13"/>
        </w:numPr>
      </w:pPr>
      <w:r>
        <w:rPr>
          <w:rStyle w:val="keyword"/>
        </w:rPr>
        <w:t>SHALL</w:t>
      </w:r>
      <w:r>
        <w:t xml:space="preserve"> contain exactly one [1..1] </w:t>
      </w:r>
      <w:r>
        <w:rPr>
          <w:rStyle w:val="XMLnameBold"/>
        </w:rPr>
        <w:t>@moodCode</w:t>
      </w:r>
      <w:r>
        <w:t>=</w:t>
      </w:r>
      <w:r>
        <w:rPr>
          <w:rStyle w:val="XMLname"/>
        </w:rPr>
        <w:t>"GOL"</w:t>
      </w:r>
      <w:r>
        <w:t xml:space="preserve"> Goal (CodeSystem: </w:t>
      </w:r>
      <w:r>
        <w:rPr>
          <w:rStyle w:val="XMLname"/>
        </w:rPr>
        <w:t>HL7ActMood urn:oid:2.16.840.1.113883.5.1001</w:t>
      </w:r>
      <w:r>
        <w:t>)</w:t>
      </w:r>
      <w:bookmarkStart w:id="989" w:name="C_4499-27870"/>
      <w:r>
        <w:t xml:space="preserve"> (CONF:4499-27870)</w:t>
      </w:r>
      <w:bookmarkEnd w:id="989"/>
      <w:r>
        <w:t>.</w:t>
      </w:r>
    </w:p>
    <w:p w14:paraId="6F5F45F9" w14:textId="77777777" w:rsidR="004B3F04" w:rsidRDefault="004B3F04" w:rsidP="007E63CC">
      <w:pPr>
        <w:numPr>
          <w:ilvl w:val="0"/>
          <w:numId w:val="13"/>
        </w:numPr>
      </w:pPr>
      <w:r>
        <w:rPr>
          <w:rStyle w:val="keyword"/>
        </w:rPr>
        <w:t>SHALL NOT</w:t>
      </w:r>
      <w:r>
        <w:t xml:space="preserve"> contain [0..0] </w:t>
      </w:r>
      <w:r>
        <w:rPr>
          <w:rStyle w:val="XMLnameBold"/>
        </w:rPr>
        <w:t>@actionNegationInd</w:t>
      </w:r>
      <w:bookmarkStart w:id="990" w:name="C_4499-34760"/>
      <w:r>
        <w:t xml:space="preserve"> (CONF:4499-34760)</w:t>
      </w:r>
      <w:bookmarkEnd w:id="990"/>
      <w:r>
        <w:t>.</w:t>
      </w:r>
    </w:p>
    <w:p w14:paraId="350C4962" w14:textId="77777777" w:rsidR="004B3F04" w:rsidRDefault="004B3F04" w:rsidP="007E63CC">
      <w:pPr>
        <w:numPr>
          <w:ilvl w:val="0"/>
          <w:numId w:val="13"/>
        </w:numPr>
      </w:pPr>
      <w:r>
        <w:rPr>
          <w:rStyle w:val="keyword"/>
        </w:rPr>
        <w:t>SHALL</w:t>
      </w:r>
      <w:r>
        <w:t xml:space="preserve"> contain exactly one [1..1] </w:t>
      </w:r>
      <w:r>
        <w:rPr>
          <w:rStyle w:val="XMLnameBold"/>
        </w:rPr>
        <w:t>templateId</w:t>
      </w:r>
      <w:bookmarkStart w:id="991" w:name="C_4499-27872"/>
      <w:r>
        <w:t xml:space="preserve"> (CONF:4499-27872)</w:t>
      </w:r>
      <w:bookmarkEnd w:id="991"/>
      <w:r>
        <w:t>.</w:t>
      </w:r>
    </w:p>
    <w:p w14:paraId="33680C0B" w14:textId="77777777" w:rsidR="004B3F04" w:rsidRDefault="004B3F04" w:rsidP="007E63CC">
      <w:pPr>
        <w:numPr>
          <w:ilvl w:val="1"/>
          <w:numId w:val="13"/>
        </w:numPr>
      </w:pPr>
      <w:r>
        <w:t xml:space="preserve">This templateId </w:t>
      </w:r>
      <w:r>
        <w:rPr>
          <w:rStyle w:val="keyword"/>
        </w:rPr>
        <w:t>SHALL</w:t>
      </w:r>
      <w:r>
        <w:t xml:space="preserve"> contain exactly one [1..1] </w:t>
      </w:r>
      <w:r>
        <w:rPr>
          <w:rStyle w:val="XMLnameBold"/>
        </w:rPr>
        <w:t>item</w:t>
      </w:r>
      <w:bookmarkStart w:id="992" w:name="C_4499-28447"/>
      <w:r>
        <w:t xml:space="preserve"> (CONF:4499-28447)</w:t>
      </w:r>
      <w:bookmarkEnd w:id="992"/>
      <w:r>
        <w:t xml:space="preserve"> such that it</w:t>
      </w:r>
    </w:p>
    <w:p w14:paraId="39A2DADD" w14:textId="77777777" w:rsidR="004B3F04" w:rsidRDefault="004B3F04" w:rsidP="007E63CC">
      <w:pPr>
        <w:numPr>
          <w:ilvl w:val="2"/>
          <w:numId w:val="13"/>
        </w:numPr>
      </w:pPr>
      <w:r>
        <w:rPr>
          <w:rStyle w:val="keyword"/>
        </w:rPr>
        <w:t>SHALL</w:t>
      </w:r>
      <w:r>
        <w:t xml:space="preserve"> contain exactly one [1..1] </w:t>
      </w:r>
      <w:r>
        <w:rPr>
          <w:rStyle w:val="XMLnameBold"/>
        </w:rPr>
        <w:t>@root</w:t>
      </w:r>
      <w:r>
        <w:t>=</w:t>
      </w:r>
      <w:r>
        <w:rPr>
          <w:rStyle w:val="XMLname"/>
        </w:rPr>
        <w:t>"2.16.840.1.113883.10.20.28.4.7"</w:t>
      </w:r>
      <w:bookmarkStart w:id="993" w:name="C_4499-28448"/>
      <w:r>
        <w:t xml:space="preserve"> (CONF:4499-28448)</w:t>
      </w:r>
      <w:bookmarkEnd w:id="993"/>
      <w:r>
        <w:t>.</w:t>
      </w:r>
    </w:p>
    <w:p w14:paraId="37B31419" w14:textId="77777777" w:rsidR="004B3F04" w:rsidRDefault="004B3F04" w:rsidP="007E63CC">
      <w:pPr>
        <w:numPr>
          <w:ilvl w:val="2"/>
          <w:numId w:val="13"/>
        </w:numPr>
      </w:pPr>
      <w:r>
        <w:rPr>
          <w:rStyle w:val="keyword"/>
        </w:rPr>
        <w:t>SHALL</w:t>
      </w:r>
      <w:r>
        <w:t xml:space="preserve"> contain exactly one [1..1] </w:t>
      </w:r>
      <w:r>
        <w:rPr>
          <w:rStyle w:val="XMLnameBold"/>
        </w:rPr>
        <w:t>@extension</w:t>
      </w:r>
      <w:r>
        <w:t>=</w:t>
      </w:r>
      <w:r>
        <w:rPr>
          <w:rStyle w:val="XMLname"/>
        </w:rPr>
        <w:t>"2021-02-01"</w:t>
      </w:r>
      <w:bookmarkStart w:id="994" w:name="C_4499-33051"/>
      <w:r>
        <w:t xml:space="preserve"> (CONF:4499-33051)</w:t>
      </w:r>
      <w:bookmarkEnd w:id="994"/>
      <w:r>
        <w:t>.</w:t>
      </w:r>
    </w:p>
    <w:p w14:paraId="6C16C551" w14:textId="77777777" w:rsidR="004B3F04" w:rsidRDefault="004B3F04" w:rsidP="007E63CC">
      <w:pPr>
        <w:numPr>
          <w:ilvl w:val="0"/>
          <w:numId w:val="13"/>
        </w:numPr>
      </w:pPr>
      <w:r>
        <w:rPr>
          <w:rStyle w:val="keyword"/>
        </w:rPr>
        <w:t>SHALL</w:t>
      </w:r>
      <w:r>
        <w:t xml:space="preserve"> contain exactly one [1..1] </w:t>
      </w:r>
      <w:r>
        <w:rPr>
          <w:rStyle w:val="XMLnameBold"/>
        </w:rPr>
        <w:t>id</w:t>
      </w:r>
      <w:bookmarkStart w:id="995" w:name="C_4499-32479"/>
      <w:r>
        <w:t xml:space="preserve"> (CONF:4499-32479)</w:t>
      </w:r>
      <w:bookmarkEnd w:id="995"/>
      <w:r>
        <w:t>.</w:t>
      </w:r>
    </w:p>
    <w:p w14:paraId="409CA425" w14:textId="77777777" w:rsidR="004B3F04" w:rsidRDefault="004B3F04" w:rsidP="007E63CC">
      <w:pPr>
        <w:numPr>
          <w:ilvl w:val="0"/>
          <w:numId w:val="13"/>
        </w:numPr>
      </w:pPr>
      <w:r>
        <w:rPr>
          <w:rStyle w:val="keyword"/>
        </w:rPr>
        <w:t>SHALL</w:t>
      </w:r>
      <w:r>
        <w:t xml:space="preserve"> contain exactly one [1..1] </w:t>
      </w:r>
      <w:r>
        <w:rPr>
          <w:rStyle w:val="XMLnameBold"/>
        </w:rPr>
        <w:t>code</w:t>
      </w:r>
      <w:bookmarkStart w:id="996" w:name="C_4499-27873"/>
      <w:r>
        <w:t xml:space="preserve"> (CONF:4499-27873)</w:t>
      </w:r>
      <w:bookmarkEnd w:id="996"/>
      <w:r>
        <w:t>.</w:t>
      </w:r>
    </w:p>
    <w:p w14:paraId="5451F2B0"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w:t>
      </w:r>
      <w:r>
        <w:t>=</w:t>
      </w:r>
      <w:r>
        <w:rPr>
          <w:rStyle w:val="XMLname"/>
        </w:rPr>
        <w:t>"ASSERTION"</w:t>
      </w:r>
      <w:bookmarkStart w:id="997" w:name="C_4499-27874"/>
      <w:r>
        <w:t xml:space="preserve"> (CONF:4499-27874)</w:t>
      </w:r>
      <w:bookmarkEnd w:id="997"/>
      <w:r>
        <w:t>.</w:t>
      </w:r>
    </w:p>
    <w:p w14:paraId="66D81C35" w14:textId="77777777" w:rsidR="004B3F04" w:rsidRDefault="004B3F04" w:rsidP="007E63CC">
      <w:pPr>
        <w:numPr>
          <w:ilvl w:val="1"/>
          <w:numId w:val="13"/>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998" w:name="C_4499-27875"/>
      <w:r>
        <w:t xml:space="preserve"> (CONF:4499-27875)</w:t>
      </w:r>
      <w:bookmarkEnd w:id="998"/>
      <w:r>
        <w:t>.</w:t>
      </w:r>
    </w:p>
    <w:p w14:paraId="0BBF0808" w14:textId="77777777" w:rsidR="004B3F04" w:rsidRDefault="004B3F04" w:rsidP="007E63CC">
      <w:pPr>
        <w:numPr>
          <w:ilvl w:val="0"/>
          <w:numId w:val="13"/>
        </w:numPr>
      </w:pPr>
      <w:r>
        <w:rPr>
          <w:rStyle w:val="keyword"/>
        </w:rPr>
        <w:t>SHALL</w:t>
      </w:r>
      <w:r>
        <w:t xml:space="preserve"> contain exactly one [1..1] </w:t>
      </w:r>
      <w:r>
        <w:rPr>
          <w:rStyle w:val="XMLnameBold"/>
        </w:rPr>
        <w:t>title</w:t>
      </w:r>
      <w:bookmarkStart w:id="999" w:name="C_4499-32480"/>
      <w:r>
        <w:t xml:space="preserve"> (CONF:4499-32480)</w:t>
      </w:r>
      <w:bookmarkEnd w:id="999"/>
      <w:r>
        <w:t>.</w:t>
      </w:r>
    </w:p>
    <w:p w14:paraId="3AA3C82A" w14:textId="77777777" w:rsidR="004B3F04" w:rsidRDefault="004B3F04" w:rsidP="007E63CC">
      <w:pPr>
        <w:numPr>
          <w:ilvl w:val="0"/>
          <w:numId w:val="13"/>
        </w:numPr>
      </w:pPr>
      <w:r>
        <w:rPr>
          <w:rStyle w:val="keyword"/>
        </w:rPr>
        <w:t>SHALL</w:t>
      </w:r>
      <w:r>
        <w:t xml:space="preserve"> contain exactly one [1..1] </w:t>
      </w:r>
      <w:r>
        <w:rPr>
          <w:rStyle w:val="XMLnameBold"/>
        </w:rPr>
        <w:t>statusCode</w:t>
      </w:r>
      <w:bookmarkStart w:id="1000" w:name="C_4499-32481"/>
      <w:r>
        <w:t xml:space="preserve"> (CONF:4499-32481)</w:t>
      </w:r>
      <w:bookmarkEnd w:id="1000"/>
      <w:r>
        <w:t>.</w:t>
      </w:r>
    </w:p>
    <w:p w14:paraId="3842C202" w14:textId="77777777" w:rsidR="004B3F04" w:rsidRDefault="004B3F04" w:rsidP="007E63CC">
      <w:pPr>
        <w:numPr>
          <w:ilvl w:val="1"/>
          <w:numId w:val="1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HL7ActStatus urn:oid:2.16.840.1.113883.5.14</w:t>
      </w:r>
      <w:r>
        <w:t>)</w:t>
      </w:r>
      <w:bookmarkStart w:id="1001" w:name="C_4499-32482"/>
      <w:r>
        <w:t xml:space="preserve"> (CONF:4499-32482)</w:t>
      </w:r>
      <w:bookmarkEnd w:id="1001"/>
      <w:r>
        <w:t>.</w:t>
      </w:r>
    </w:p>
    <w:p w14:paraId="74199CE4" w14:textId="77777777" w:rsidR="004B3F04" w:rsidRDefault="004B3F04" w:rsidP="007E63CC">
      <w:pPr>
        <w:numPr>
          <w:ilvl w:val="0"/>
          <w:numId w:val="13"/>
        </w:numPr>
      </w:pPr>
      <w:r>
        <w:rPr>
          <w:rStyle w:val="keyword"/>
        </w:rPr>
        <w:t>MAY</w:t>
      </w:r>
      <w:r>
        <w:t xml:space="preserve"> contain zero or one [0..1] </w:t>
      </w:r>
      <w:r>
        <w:rPr>
          <w:rStyle w:val="XMLnameBold"/>
        </w:rPr>
        <w:t>effectiveTime</w:t>
      </w:r>
      <w:bookmarkStart w:id="1002" w:name="C_4499-32488"/>
      <w:r>
        <w:t xml:space="preserve"> (CONF:4499-32488)</w:t>
      </w:r>
      <w:bookmarkEnd w:id="1002"/>
      <w:r>
        <w:t xml:space="preserve"> such that it</w:t>
      </w:r>
      <w:r>
        <w:br/>
        <w:t>Note: QDM Attribute: Relevant Period (The Relevant Period references the period between Start Time and Stop Time)</w:t>
      </w:r>
    </w:p>
    <w:p w14:paraId="15A4D2B0" w14:textId="77777777" w:rsidR="004B3F04" w:rsidRDefault="004B3F04" w:rsidP="007E63CC">
      <w:pPr>
        <w:numPr>
          <w:ilvl w:val="1"/>
          <w:numId w:val="13"/>
        </w:numPr>
      </w:pPr>
      <w:r>
        <w:rPr>
          <w:rStyle w:val="keyword"/>
        </w:rPr>
        <w:t>MAY</w:t>
      </w:r>
      <w:r>
        <w:t xml:space="preserve"> contain zero or one [0..1] </w:t>
      </w:r>
      <w:r>
        <w:rPr>
          <w:rStyle w:val="XMLnameBold"/>
        </w:rPr>
        <w:t>low</w:t>
      </w:r>
      <w:bookmarkStart w:id="1003" w:name="C_4499-32489"/>
      <w:r>
        <w:t xml:space="preserve"> (CONF:4499-32489)</w:t>
      </w:r>
      <w:bookmarkEnd w:id="1003"/>
      <w:r>
        <w:t>.</w:t>
      </w:r>
      <w:r>
        <w:br/>
        <w:t>Note: Start dateTime (when the goal is recorded, and therefore should be considered effective)</w:t>
      </w:r>
    </w:p>
    <w:p w14:paraId="6F336727" w14:textId="77777777" w:rsidR="004B3F04" w:rsidRDefault="004B3F04" w:rsidP="007E63CC">
      <w:pPr>
        <w:numPr>
          <w:ilvl w:val="1"/>
          <w:numId w:val="13"/>
        </w:numPr>
      </w:pPr>
      <w:r>
        <w:rPr>
          <w:rStyle w:val="keyword"/>
        </w:rPr>
        <w:t>MAY</w:t>
      </w:r>
      <w:r>
        <w:t xml:space="preserve"> contain zero or one [0..1] </w:t>
      </w:r>
      <w:r>
        <w:rPr>
          <w:rStyle w:val="XMLnameBold"/>
        </w:rPr>
        <w:t>high</w:t>
      </w:r>
      <w:bookmarkStart w:id="1004" w:name="C_4499-32490"/>
      <w:r>
        <w:t xml:space="preserve"> (CONF:4499-32490)</w:t>
      </w:r>
      <w:bookmarkEnd w:id="1004"/>
      <w:r>
        <w:t>.</w:t>
      </w:r>
      <w:r>
        <w:br/>
        <w:t>Note: Stop dateTime (when the target outcome is expected to be met)</w:t>
      </w:r>
    </w:p>
    <w:p w14:paraId="22092C5F" w14:textId="77777777" w:rsidR="004B3F04" w:rsidRDefault="004B3F04" w:rsidP="007E63CC">
      <w:pPr>
        <w:numPr>
          <w:ilvl w:val="0"/>
          <w:numId w:val="13"/>
        </w:numPr>
      </w:pPr>
      <w:r>
        <w:rPr>
          <w:rStyle w:val="keyword"/>
        </w:rPr>
        <w:t>MAY</w:t>
      </w:r>
      <w:r>
        <w:t xml:space="preserve"> contain zero or one [0..1] </w:t>
      </w:r>
      <w:r>
        <w:rPr>
          <w:rStyle w:val="XMLnameBold"/>
        </w:rPr>
        <w:t>activityTime</w:t>
      </w:r>
      <w:bookmarkStart w:id="1005" w:name="C_4499-36049"/>
      <w:r>
        <w:t xml:space="preserve"> (CONF:4499-36049)</w:t>
      </w:r>
      <w:bookmarkEnd w:id="1005"/>
      <w:r>
        <w:t>.</w:t>
      </w:r>
    </w:p>
    <w:p w14:paraId="54F7ECE3" w14:textId="77777777" w:rsidR="004B3F04" w:rsidRDefault="004B3F04" w:rsidP="007E63CC">
      <w:pPr>
        <w:numPr>
          <w:ilvl w:val="1"/>
          <w:numId w:val="13"/>
        </w:numPr>
      </w:pPr>
      <w:r>
        <w:t xml:space="preserve">The activityTime, if present, </w:t>
      </w:r>
      <w:r>
        <w:rPr>
          <w:rStyle w:val="keyword"/>
        </w:rPr>
        <w:t>SHALL</w:t>
      </w:r>
      <w:r>
        <w:t xml:space="preserve"> contain exactly one [1..1] </w:t>
      </w:r>
      <w:r>
        <w:rPr>
          <w:rStyle w:val="XMLnameBold"/>
        </w:rPr>
        <w:t>low</w:t>
      </w:r>
      <w:bookmarkStart w:id="1006" w:name="C_4499-36050"/>
      <w:r>
        <w:t xml:space="preserve"> (CONF:4499-36050)</w:t>
      </w:r>
      <w:bookmarkEnd w:id="1006"/>
      <w:r>
        <w:t>.</w:t>
      </w:r>
      <w:r>
        <w:br/>
        <w:t>Note: QDM Attribute: statusDate (when the goal took effect)</w:t>
      </w:r>
    </w:p>
    <w:p w14:paraId="46479908" w14:textId="77777777" w:rsidR="004B3F04" w:rsidRDefault="004B3F04" w:rsidP="007E63CC">
      <w:pPr>
        <w:numPr>
          <w:ilvl w:val="0"/>
          <w:numId w:val="13"/>
        </w:numPr>
      </w:pPr>
      <w:r>
        <w:rPr>
          <w:rStyle w:val="keyword"/>
        </w:rPr>
        <w:t>SHALL</w:t>
      </w:r>
      <w:r>
        <w:t xml:space="preserve"> contain exactly one [1..1] </w:t>
      </w:r>
      <w:r>
        <w:rPr>
          <w:rStyle w:val="XMLnameBold"/>
        </w:rPr>
        <w:t>value</w:t>
      </w:r>
      <w:r>
        <w:t xml:space="preserve"> with @xsi:type="CD"</w:t>
      </w:r>
      <w:bookmarkStart w:id="1007" w:name="C_4499-27876"/>
      <w:r>
        <w:t xml:space="preserve"> (CONF:4499-27876)</w:t>
      </w:r>
      <w:bookmarkEnd w:id="1007"/>
      <w:r>
        <w:t>.</w:t>
      </w:r>
      <w:r>
        <w:br/>
        <w:t>Note: QDM Attribute: Code</w:t>
      </w:r>
    </w:p>
    <w:p w14:paraId="43C69635" w14:textId="77777777" w:rsidR="004B3F04" w:rsidRDefault="004B3F04" w:rsidP="007E63CC">
      <w:pPr>
        <w:numPr>
          <w:ilvl w:val="1"/>
          <w:numId w:val="13"/>
        </w:numPr>
      </w:pPr>
      <w:r>
        <w:t xml:space="preserve">This value </w:t>
      </w:r>
      <w:r>
        <w:rPr>
          <w:rStyle w:val="keyword"/>
        </w:rPr>
        <w:t>SHOULD</w:t>
      </w:r>
      <w:r>
        <w:t xml:space="preserve"> contain zero or one [0..1] </w:t>
      </w:r>
      <w:r>
        <w:rPr>
          <w:rStyle w:val="XMLnameBold"/>
        </w:rPr>
        <w:t>@valueSet</w:t>
      </w:r>
      <w:bookmarkStart w:id="1008" w:name="C_4499-32483"/>
      <w:r>
        <w:t xml:space="preserve"> (CONF:4499-32483)</w:t>
      </w:r>
      <w:bookmarkEnd w:id="1008"/>
      <w:r>
        <w:t>.</w:t>
      </w:r>
    </w:p>
    <w:p w14:paraId="347D41FA"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09" w:name="C_4499-35015"/>
      <w:r>
        <w:t xml:space="preserve"> (CONF:4499-35015)</w:t>
      </w:r>
      <w:bookmarkEnd w:id="1009"/>
      <w:r>
        <w:t>.</w:t>
      </w:r>
      <w:r>
        <w:br/>
        <w:t>Note: QDM Attribute: Performer</w:t>
      </w:r>
    </w:p>
    <w:p w14:paraId="4458DBAD" w14:textId="77777777" w:rsidR="004B3F04" w:rsidRDefault="004B3F04" w:rsidP="007E63CC">
      <w:pPr>
        <w:numPr>
          <w:ilvl w:val="1"/>
          <w:numId w:val="13"/>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0" w:name="C_4499-35021"/>
      <w:r>
        <w:t xml:space="preserve"> (CONF:4499-35021)</w:t>
      </w:r>
      <w:bookmarkEnd w:id="1010"/>
      <w:r>
        <w:t>.</w:t>
      </w:r>
    </w:p>
    <w:p w14:paraId="1FF05D1B"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11" w:name="C_4499-36051"/>
      <w:r>
        <w:t xml:space="preserve"> (CONF:4499-36051)</w:t>
      </w:r>
      <w:bookmarkEnd w:id="1011"/>
      <w:r>
        <w:t>.</w:t>
      </w:r>
    </w:p>
    <w:p w14:paraId="6330A5CE"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2" w:name="C_4499-35017"/>
      <w:r>
        <w:t xml:space="preserve"> (CONF:4499-35017)</w:t>
      </w:r>
      <w:bookmarkEnd w:id="1012"/>
      <w:r>
        <w:t>.</w:t>
      </w:r>
      <w:r>
        <w:br/>
        <w:t>Note: QDM Attribute: Performer</w:t>
      </w:r>
    </w:p>
    <w:p w14:paraId="5C55B73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3" w:name="C_4499-35022"/>
      <w:r>
        <w:t xml:space="preserve"> (CONF:4499-35022)</w:t>
      </w:r>
      <w:bookmarkEnd w:id="1013"/>
      <w:r>
        <w:t>.</w:t>
      </w:r>
    </w:p>
    <w:p w14:paraId="5F636C1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14" w:name="C_4499-36052"/>
      <w:r>
        <w:t xml:space="preserve"> (CONF:4499-36052)</w:t>
      </w:r>
      <w:bookmarkEnd w:id="1014"/>
      <w:r>
        <w:t>.</w:t>
      </w:r>
    </w:p>
    <w:p w14:paraId="04375CEB" w14:textId="77777777" w:rsidR="004B3F04" w:rsidRDefault="004B3F04" w:rsidP="007E63CC">
      <w:pPr>
        <w:numPr>
          <w:ilvl w:val="0"/>
          <w:numId w:val="13"/>
        </w:numPr>
      </w:pPr>
      <w:r>
        <w:rPr>
          <w:rStyle w:val="keyword"/>
        </w:rPr>
        <w:t>MAY</w:t>
      </w:r>
      <w:r>
        <w:t xml:space="preserve"> contain zero or more [0..*] </w:t>
      </w:r>
      <w:r>
        <w:rPr>
          <w:rStyle w:val="XMLnameBold"/>
        </w:rPr>
        <w:t>participation</w:t>
      </w:r>
      <w:bookmarkStart w:id="1015" w:name="C_4499-35810"/>
      <w:r>
        <w:t xml:space="preserve"> (CONF:4499-35810)</w:t>
      </w:r>
      <w:bookmarkEnd w:id="1015"/>
      <w:r>
        <w:t>.</w:t>
      </w:r>
      <w:r>
        <w:br/>
        <w:t>Note: QDM Attribute: Performer</w:t>
      </w:r>
    </w:p>
    <w:p w14:paraId="5AF468AE"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016" w:name="C_4499-35812"/>
      <w:r>
        <w:t xml:space="preserve"> (CONF:4499-35812)</w:t>
      </w:r>
      <w:bookmarkEnd w:id="1016"/>
      <w:r>
        <w:t>.</w:t>
      </w:r>
    </w:p>
    <w:p w14:paraId="6D60B5B9"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17" w:name="C_4499-36053"/>
      <w:r>
        <w:t xml:space="preserve"> (CONF:4499-36053)</w:t>
      </w:r>
      <w:bookmarkEnd w:id="1017"/>
      <w:r>
        <w:t>.</w:t>
      </w:r>
    </w:p>
    <w:p w14:paraId="3228643B" w14:textId="77777777" w:rsidR="004B3F04" w:rsidRDefault="004B3F04" w:rsidP="007E63CC">
      <w:pPr>
        <w:numPr>
          <w:ilvl w:val="0"/>
          <w:numId w:val="13"/>
        </w:numPr>
      </w:pPr>
      <w:r>
        <w:rPr>
          <w:rStyle w:val="keyword"/>
        </w:rPr>
        <w:t>MAY</w:t>
      </w:r>
      <w:r>
        <w:t xml:space="preserve"> contain zero or one [0..1] </w:t>
      </w:r>
      <w:r>
        <w:rPr>
          <w:rStyle w:val="XMLnameBold"/>
        </w:rPr>
        <w:t>participation</w:t>
      </w:r>
      <w:bookmarkStart w:id="1018" w:name="C_4499-35019"/>
      <w:r>
        <w:t xml:space="preserve"> (CONF:4499-35019)</w:t>
      </w:r>
      <w:bookmarkEnd w:id="1018"/>
      <w:r>
        <w:t>.</w:t>
      </w:r>
      <w:r>
        <w:br/>
        <w:t>Note: QDM Attribute: Performer</w:t>
      </w:r>
    </w:p>
    <w:p w14:paraId="529A062C" w14:textId="77777777" w:rsidR="004B3F04" w:rsidRDefault="004B3F04" w:rsidP="007E63CC">
      <w:pPr>
        <w:numPr>
          <w:ilvl w:val="1"/>
          <w:numId w:val="1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019" w:name="C_4499-35023"/>
      <w:r>
        <w:t xml:space="preserve"> (CONF:4499-35023)</w:t>
      </w:r>
      <w:bookmarkEnd w:id="1019"/>
      <w:r>
        <w:t>.</w:t>
      </w:r>
    </w:p>
    <w:p w14:paraId="79EB9E8C" w14:textId="77777777" w:rsidR="004B3F04" w:rsidRDefault="004B3F04" w:rsidP="007E63CC">
      <w:pPr>
        <w:numPr>
          <w:ilvl w:val="1"/>
          <w:numId w:val="13"/>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20" w:name="C_4499-36054"/>
      <w:r>
        <w:t xml:space="preserve"> (CONF:4499-36054)</w:t>
      </w:r>
      <w:bookmarkEnd w:id="1020"/>
      <w:r>
        <w:t>.</w:t>
      </w:r>
    </w:p>
    <w:p w14:paraId="5F2E5585" w14:textId="77777777" w:rsidR="004B3F04" w:rsidRDefault="004B3F04" w:rsidP="007E63CC">
      <w:pPr>
        <w:numPr>
          <w:ilvl w:val="0"/>
          <w:numId w:val="13"/>
        </w:numPr>
      </w:pPr>
      <w:r>
        <w:rPr>
          <w:rStyle w:val="keyword"/>
        </w:rPr>
        <w:t>MAY</w:t>
      </w:r>
      <w:r>
        <w:t xml:space="preserve"> contain zero or more [0..*] </w:t>
      </w:r>
      <w:r>
        <w:rPr>
          <w:rStyle w:val="XMLnameBold"/>
        </w:rPr>
        <w:t>outboundRelationship</w:t>
      </w:r>
      <w:bookmarkStart w:id="1021" w:name="C_4499-33032"/>
      <w:r>
        <w:t xml:space="preserve"> (CONF:4499-33032)</w:t>
      </w:r>
      <w:bookmarkEnd w:id="1021"/>
      <w:r>
        <w:t xml:space="preserve"> such that it</w:t>
      </w:r>
      <w:r>
        <w:br/>
        <w:t>Note: QDM Attribute: Related To</w:t>
      </w:r>
    </w:p>
    <w:p w14:paraId="0F93C87B"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2" w:name="C_4499-34743"/>
      <w:r>
        <w:t xml:space="preserve"> (CONF:4499-34743)</w:t>
      </w:r>
      <w:bookmarkEnd w:id="1022"/>
      <w:r>
        <w:t>.</w:t>
      </w:r>
    </w:p>
    <w:p w14:paraId="337EBF25" w14:textId="77777777" w:rsidR="004B3F04" w:rsidRDefault="004B3F04" w:rsidP="007E63CC">
      <w:pPr>
        <w:numPr>
          <w:ilvl w:val="1"/>
          <w:numId w:val="1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023" w:name="C_4499-34744"/>
      <w:r>
        <w:t xml:space="preserve"> (CONF:4499-34744)</w:t>
      </w:r>
      <w:bookmarkEnd w:id="1023"/>
      <w:r>
        <w:t>.</w:t>
      </w:r>
    </w:p>
    <w:p w14:paraId="2077CB94" w14:textId="77777777" w:rsidR="004B3F04" w:rsidRDefault="004B3F04" w:rsidP="007E63CC">
      <w:pPr>
        <w:numPr>
          <w:ilvl w:val="0"/>
          <w:numId w:val="13"/>
        </w:numPr>
      </w:pPr>
      <w:r>
        <w:rPr>
          <w:rStyle w:val="keyword"/>
        </w:rPr>
        <w:t>MAY</w:t>
      </w:r>
      <w:r>
        <w:t xml:space="preserve"> contain zero or one [0..1] </w:t>
      </w:r>
      <w:r>
        <w:rPr>
          <w:rStyle w:val="XMLnameBold"/>
        </w:rPr>
        <w:t>outboundRelationship</w:t>
      </w:r>
      <w:bookmarkStart w:id="1024" w:name="C_4499-34742"/>
      <w:r>
        <w:t xml:space="preserve"> (CONF:4499-34742)</w:t>
      </w:r>
      <w:bookmarkEnd w:id="1024"/>
      <w:r>
        <w:t xml:space="preserve"> such that it</w:t>
      </w:r>
      <w:r>
        <w:br/>
        <w:t>Note: QDM Attribute: Target Outcome</w:t>
      </w:r>
    </w:p>
    <w:p w14:paraId="2EC9BE24" w14:textId="77777777" w:rsidR="004B3F04" w:rsidRDefault="004B3F04" w:rsidP="007E63CC">
      <w:pPr>
        <w:numPr>
          <w:ilvl w:val="1"/>
          <w:numId w:val="1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025" w:name="C_4499-34745"/>
      <w:r>
        <w:t xml:space="preserve"> (CONF:4499-34745)</w:t>
      </w:r>
      <w:bookmarkEnd w:id="1025"/>
      <w:r>
        <w:t>.</w:t>
      </w:r>
    </w:p>
    <w:p w14:paraId="0C902899" w14:textId="77777777" w:rsidR="004B3F04" w:rsidRDefault="004B3F04" w:rsidP="007E63CC">
      <w:pPr>
        <w:numPr>
          <w:ilvl w:val="1"/>
          <w:numId w:val="13"/>
        </w:numPr>
      </w:pPr>
      <w:r>
        <w:rPr>
          <w:rStyle w:val="keyword"/>
        </w:rPr>
        <w:lastRenderedPageBreak/>
        <w:t>SHALL</w:t>
      </w:r>
      <w:r>
        <w:t xml:space="preserve"> contain exactly one [1..1]  </w:t>
      </w:r>
      <w:hyperlink w:anchor="E_Target_Outcome_V1">
        <w:r>
          <w:rPr>
            <w:rStyle w:val="HyperlinkCourierBold"/>
          </w:rPr>
          <w:t>Target Outcome</w:t>
        </w:r>
      </w:hyperlink>
      <w:r>
        <w:rPr>
          <w:rStyle w:val="XMLname"/>
        </w:rPr>
        <w:t xml:space="preserve"> (identifier: urn:hl7ii:2.16.840.1.113883.10.20.28.4.128:2017-08-01)</w:t>
      </w:r>
      <w:bookmarkStart w:id="1026" w:name="C_4499-34746"/>
      <w:r>
        <w:t xml:space="preserve"> (CONF:4499-34746)</w:t>
      </w:r>
      <w:bookmarkEnd w:id="1026"/>
      <w:r>
        <w:t>.</w:t>
      </w:r>
    </w:p>
    <w:p w14:paraId="11722DEE" w14:textId="77777777" w:rsidR="004B3F04" w:rsidRDefault="004B3F04" w:rsidP="004B3F04">
      <w:pPr>
        <w:pStyle w:val="Caption"/>
        <w:ind w:left="130" w:right="115"/>
      </w:pPr>
      <w:bookmarkStart w:id="1027" w:name="_Toc64842007"/>
      <w:bookmarkStart w:id="1028" w:name="_Toc65482923"/>
      <w:r>
        <w:t xml:space="preserve">Figure </w:t>
      </w:r>
      <w:r>
        <w:fldChar w:fldCharType="begin"/>
      </w:r>
      <w:r>
        <w:instrText>SEQ Figure \* ARABIC</w:instrText>
      </w:r>
      <w:r>
        <w:fldChar w:fldCharType="separate"/>
      </w:r>
      <w:r>
        <w:t>9</w:t>
      </w:r>
      <w:r>
        <w:fldChar w:fldCharType="end"/>
      </w:r>
      <w:r>
        <w:t>: Care Goal (V4) Example</w:t>
      </w:r>
      <w:bookmarkEnd w:id="1027"/>
      <w:bookmarkEnd w:id="1028"/>
    </w:p>
    <w:p w14:paraId="6458CDB7" w14:textId="77777777" w:rsidR="004B3F04" w:rsidRDefault="004B3F04" w:rsidP="004B3F04">
      <w:pPr>
        <w:pStyle w:val="Example"/>
        <w:ind w:left="130" w:right="115"/>
      </w:pPr>
      <w:r>
        <w:t>&lt;observationCriteria classCode="OBS" moodCode="GOL"&gt;</w:t>
      </w:r>
    </w:p>
    <w:p w14:paraId="3DD8BF8B" w14:textId="77777777" w:rsidR="004B3F04" w:rsidRDefault="004B3F04" w:rsidP="004B3F04">
      <w:pPr>
        <w:pStyle w:val="Example"/>
        <w:ind w:left="130" w:right="115"/>
      </w:pPr>
      <w:r>
        <w:t xml:space="preserve">    &lt;templateId&gt;</w:t>
      </w:r>
    </w:p>
    <w:p w14:paraId="3F391E13" w14:textId="77777777" w:rsidR="004B3F04" w:rsidRDefault="004B3F04" w:rsidP="004B3F04">
      <w:pPr>
        <w:pStyle w:val="Example"/>
        <w:ind w:left="130" w:right="115"/>
      </w:pPr>
      <w:r>
        <w:t xml:space="preserve">        &lt;item root="2.16.840.1.113883.10.20.28.4.7" extension="2021-02-01"/&gt;</w:t>
      </w:r>
    </w:p>
    <w:p w14:paraId="0D438BEF" w14:textId="77777777" w:rsidR="004B3F04" w:rsidRDefault="004B3F04" w:rsidP="004B3F04">
      <w:pPr>
        <w:pStyle w:val="Example"/>
        <w:ind w:left="130" w:right="115"/>
      </w:pPr>
      <w:r>
        <w:t xml:space="preserve">    &lt;/templateId&gt;</w:t>
      </w:r>
    </w:p>
    <w:p w14:paraId="735BF8CF" w14:textId="77777777" w:rsidR="004B3F04" w:rsidRDefault="004B3F04" w:rsidP="004B3F04">
      <w:pPr>
        <w:pStyle w:val="Example"/>
        <w:ind w:left="130" w:right="115"/>
      </w:pPr>
      <w:r>
        <w:t xml:space="preserve">    &lt;id root="f0a729a3-6fe8-4e79-acee-b4dd16b3e755"/&gt;</w:t>
      </w:r>
    </w:p>
    <w:p w14:paraId="2A6504C0" w14:textId="77777777" w:rsidR="004B3F04" w:rsidRDefault="004B3F04" w:rsidP="004B3F04">
      <w:pPr>
        <w:pStyle w:val="Example"/>
        <w:ind w:left="130" w:right="115"/>
      </w:pPr>
      <w:r>
        <w:t xml:space="preserve">    &lt;code code="ASSERTION" codeSystem="2.16.840.1.113883.5.4"/&gt;</w:t>
      </w:r>
    </w:p>
    <w:p w14:paraId="007414CB" w14:textId="77777777" w:rsidR="004B3F04" w:rsidRDefault="004B3F04" w:rsidP="004B3F04">
      <w:pPr>
        <w:pStyle w:val="Example"/>
        <w:ind w:left="130" w:right="115"/>
      </w:pPr>
      <w:r>
        <w:t xml:space="preserve">    &lt;title value="Care Goal"/&gt;</w:t>
      </w:r>
    </w:p>
    <w:p w14:paraId="004E5776" w14:textId="77777777" w:rsidR="004B3F04" w:rsidRDefault="004B3F04" w:rsidP="004B3F04">
      <w:pPr>
        <w:pStyle w:val="Example"/>
        <w:ind w:left="130" w:right="115"/>
      </w:pPr>
      <w:r>
        <w:t xml:space="preserve">    &lt;statusCode code="active"/&gt;</w:t>
      </w:r>
    </w:p>
    <w:p w14:paraId="587E07AF" w14:textId="77777777" w:rsidR="004B3F04" w:rsidRDefault="004B3F04" w:rsidP="004B3F04">
      <w:pPr>
        <w:pStyle w:val="Example"/>
        <w:ind w:left="130" w:right="115"/>
      </w:pPr>
      <w:r>
        <w:t xml:space="preserve">    &lt;value xsi:type="CD" valueSet="{$QDMElementValueSetOID}"/&gt;</w:t>
      </w:r>
    </w:p>
    <w:p w14:paraId="75F9A44A" w14:textId="77777777" w:rsidR="004B3F04" w:rsidRDefault="004B3F04" w:rsidP="004B3F04">
      <w:pPr>
        <w:pStyle w:val="Example"/>
        <w:ind w:left="130" w:right="115"/>
      </w:pPr>
      <w:r>
        <w:t>&lt;/observationCriteria&gt;</w:t>
      </w:r>
    </w:p>
    <w:p w14:paraId="0520ABEA" w14:textId="77777777" w:rsidR="004B3F04" w:rsidRDefault="004B3F04" w:rsidP="004B3F04">
      <w:pPr>
        <w:pStyle w:val="BodyText"/>
      </w:pPr>
    </w:p>
    <w:p w14:paraId="516FDB64" w14:textId="77777777" w:rsidR="004B3F04" w:rsidRDefault="004B3F04" w:rsidP="004B3F04">
      <w:pPr>
        <w:pStyle w:val="Heading2nospace"/>
      </w:pPr>
      <w:bookmarkStart w:id="1029" w:name="E_Cause"/>
      <w:bookmarkStart w:id="1030" w:name="_Toc64841874"/>
      <w:bookmarkStart w:id="1031" w:name="_Toc65482790"/>
      <w:r>
        <w:t>Cause</w:t>
      </w:r>
      <w:bookmarkEnd w:id="1029"/>
      <w:bookmarkEnd w:id="1030"/>
      <w:bookmarkEnd w:id="1031"/>
    </w:p>
    <w:p w14:paraId="4B406BAF" w14:textId="77777777" w:rsidR="004B3F04" w:rsidRDefault="004B3F04" w:rsidP="004B3F04">
      <w:pPr>
        <w:pStyle w:val="BracketData"/>
      </w:pPr>
      <w:r>
        <w:t>[observationCriteria: identifier urn:hl7ii:2.16.840.1.113883.10.20.28.4.105:2017-05-01 (open)]</w:t>
      </w:r>
    </w:p>
    <w:p w14:paraId="0170090C" w14:textId="77777777" w:rsidR="004B3F04" w:rsidRDefault="004B3F04" w:rsidP="004B3F04">
      <w:pPr>
        <w:pStyle w:val="Caption"/>
      </w:pPr>
      <w:bookmarkStart w:id="1032" w:name="_Toc64842102"/>
      <w:bookmarkStart w:id="1033" w:name="_Toc65483186"/>
      <w:r>
        <w:t xml:space="preserve">Table </w:t>
      </w:r>
      <w:r>
        <w:fldChar w:fldCharType="begin"/>
      </w:r>
      <w:r>
        <w:instrText>SEQ Table \* ARABIC</w:instrText>
      </w:r>
      <w:r>
        <w:fldChar w:fldCharType="separate"/>
      </w:r>
      <w:r>
        <w:t>25</w:t>
      </w:r>
      <w:r>
        <w:fldChar w:fldCharType="end"/>
      </w:r>
      <w:r>
        <w:t>: Cause Contexts</w:t>
      </w:r>
      <w:bookmarkEnd w:id="1032"/>
      <w:bookmarkEnd w:id="103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C24705E" w14:textId="77777777" w:rsidTr="000659BE">
        <w:trPr>
          <w:cantSplit/>
          <w:tblHeader/>
          <w:jc w:val="center"/>
        </w:trPr>
        <w:tc>
          <w:tcPr>
            <w:tcW w:w="360" w:type="dxa"/>
            <w:shd w:val="clear" w:color="auto" w:fill="E6E6E6"/>
          </w:tcPr>
          <w:p w14:paraId="4217B720" w14:textId="77777777" w:rsidR="004B3F04" w:rsidRDefault="004B3F04" w:rsidP="000659BE">
            <w:pPr>
              <w:pStyle w:val="TableHead"/>
            </w:pPr>
            <w:r>
              <w:t>Contained By:</w:t>
            </w:r>
          </w:p>
        </w:tc>
        <w:tc>
          <w:tcPr>
            <w:tcW w:w="360" w:type="dxa"/>
            <w:shd w:val="clear" w:color="auto" w:fill="E6E6E6"/>
          </w:tcPr>
          <w:p w14:paraId="22D90F15" w14:textId="77777777" w:rsidR="004B3F04" w:rsidRDefault="004B3F04" w:rsidP="000659BE">
            <w:pPr>
              <w:pStyle w:val="TableHead"/>
            </w:pPr>
            <w:r>
              <w:t>Contains:</w:t>
            </w:r>
          </w:p>
        </w:tc>
      </w:tr>
      <w:tr w:rsidR="004B3F04" w14:paraId="58E63202" w14:textId="77777777" w:rsidTr="000659BE">
        <w:trPr>
          <w:jc w:val="center"/>
        </w:trPr>
        <w:tc>
          <w:tcPr>
            <w:tcW w:w="360" w:type="dxa"/>
          </w:tcPr>
          <w:p w14:paraId="1CF7BAE4" w14:textId="77777777" w:rsidR="004B3F04" w:rsidRDefault="006C736C" w:rsidP="000659BE">
            <w:pPr>
              <w:pStyle w:val="TableText"/>
            </w:pPr>
            <w:hyperlink w:anchor="E_Patient_Characteristic_Expired_V1">
              <w:r w:rsidR="004B3F04">
                <w:rPr>
                  <w:rStyle w:val="HyperlinkText9pt"/>
                </w:rPr>
                <w:t>Patient Characteristic Expired</w:t>
              </w:r>
            </w:hyperlink>
            <w:r w:rsidR="004B3F04">
              <w:t xml:space="preserve"> (optional)</w:t>
            </w:r>
          </w:p>
        </w:tc>
        <w:tc>
          <w:tcPr>
            <w:tcW w:w="360" w:type="dxa"/>
          </w:tcPr>
          <w:p w14:paraId="66C9704D" w14:textId="77777777" w:rsidR="004B3F04" w:rsidRDefault="004B3F04" w:rsidP="000659BE"/>
        </w:tc>
      </w:tr>
    </w:tbl>
    <w:p w14:paraId="1219501F" w14:textId="77777777" w:rsidR="004B3F04" w:rsidRDefault="004B3F04" w:rsidP="004B3F04">
      <w:pPr>
        <w:pStyle w:val="BodyText"/>
      </w:pPr>
    </w:p>
    <w:p w14:paraId="70235D1F" w14:textId="77777777" w:rsidR="004B3F04" w:rsidRDefault="004B3F04" w:rsidP="004B3F04">
      <w:r>
        <w:t>This template represents the QDM attribute: Cause.</w:t>
      </w:r>
      <w:r>
        <w:br/>
        <w:t>This represents the recorded cause of death.</w:t>
      </w:r>
    </w:p>
    <w:p w14:paraId="17B86061" w14:textId="77777777" w:rsidR="004B3F04" w:rsidRDefault="004B3F04" w:rsidP="004B3F04">
      <w:pPr>
        <w:pStyle w:val="Caption"/>
      </w:pPr>
      <w:bookmarkStart w:id="1034" w:name="_Toc64842103"/>
      <w:bookmarkStart w:id="1035" w:name="_Toc65483187"/>
      <w:r>
        <w:lastRenderedPageBreak/>
        <w:t xml:space="preserve">Table </w:t>
      </w:r>
      <w:r>
        <w:fldChar w:fldCharType="begin"/>
      </w:r>
      <w:r>
        <w:instrText>SEQ Table \* ARABIC</w:instrText>
      </w:r>
      <w:r>
        <w:fldChar w:fldCharType="separate"/>
      </w:r>
      <w:r>
        <w:t>26</w:t>
      </w:r>
      <w:r>
        <w:fldChar w:fldCharType="end"/>
      </w:r>
      <w:r>
        <w:t>: Cause Constraints Overview</w:t>
      </w:r>
      <w:bookmarkEnd w:id="1034"/>
      <w:bookmarkEnd w:id="103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C39B8ED" w14:textId="77777777" w:rsidTr="000659BE">
        <w:trPr>
          <w:cantSplit/>
          <w:tblHeader/>
          <w:jc w:val="center"/>
        </w:trPr>
        <w:tc>
          <w:tcPr>
            <w:tcW w:w="0" w:type="dxa"/>
            <w:shd w:val="clear" w:color="auto" w:fill="E6E6E6"/>
            <w:noWrap/>
          </w:tcPr>
          <w:p w14:paraId="1756354B" w14:textId="77777777" w:rsidR="004B3F04" w:rsidRDefault="004B3F04" w:rsidP="000659BE">
            <w:pPr>
              <w:pStyle w:val="TableHead"/>
            </w:pPr>
            <w:r>
              <w:t>XPath</w:t>
            </w:r>
          </w:p>
        </w:tc>
        <w:tc>
          <w:tcPr>
            <w:tcW w:w="720" w:type="dxa"/>
            <w:shd w:val="clear" w:color="auto" w:fill="E6E6E6"/>
            <w:noWrap/>
          </w:tcPr>
          <w:p w14:paraId="61473FBB" w14:textId="77777777" w:rsidR="004B3F04" w:rsidRDefault="004B3F04" w:rsidP="000659BE">
            <w:pPr>
              <w:pStyle w:val="TableHead"/>
            </w:pPr>
            <w:r>
              <w:t>Card.</w:t>
            </w:r>
          </w:p>
        </w:tc>
        <w:tc>
          <w:tcPr>
            <w:tcW w:w="1152" w:type="dxa"/>
            <w:shd w:val="clear" w:color="auto" w:fill="E6E6E6"/>
            <w:noWrap/>
          </w:tcPr>
          <w:p w14:paraId="0564DFB3" w14:textId="77777777" w:rsidR="004B3F04" w:rsidRDefault="004B3F04" w:rsidP="000659BE">
            <w:pPr>
              <w:pStyle w:val="TableHead"/>
            </w:pPr>
            <w:r>
              <w:t>Verb</w:t>
            </w:r>
          </w:p>
        </w:tc>
        <w:tc>
          <w:tcPr>
            <w:tcW w:w="864" w:type="dxa"/>
            <w:shd w:val="clear" w:color="auto" w:fill="E6E6E6"/>
            <w:noWrap/>
          </w:tcPr>
          <w:p w14:paraId="09E685AF" w14:textId="77777777" w:rsidR="004B3F04" w:rsidRDefault="004B3F04" w:rsidP="000659BE">
            <w:pPr>
              <w:pStyle w:val="TableHead"/>
            </w:pPr>
            <w:r>
              <w:t>Data Type</w:t>
            </w:r>
          </w:p>
        </w:tc>
        <w:tc>
          <w:tcPr>
            <w:tcW w:w="864" w:type="dxa"/>
            <w:shd w:val="clear" w:color="auto" w:fill="E6E6E6"/>
            <w:noWrap/>
          </w:tcPr>
          <w:p w14:paraId="6BA35221" w14:textId="77777777" w:rsidR="004B3F04" w:rsidRDefault="004B3F04" w:rsidP="000659BE">
            <w:pPr>
              <w:pStyle w:val="TableHead"/>
            </w:pPr>
            <w:r>
              <w:t>CONF#</w:t>
            </w:r>
          </w:p>
        </w:tc>
        <w:tc>
          <w:tcPr>
            <w:tcW w:w="864" w:type="dxa"/>
            <w:shd w:val="clear" w:color="auto" w:fill="E6E6E6"/>
            <w:noWrap/>
          </w:tcPr>
          <w:p w14:paraId="7392A7BB" w14:textId="77777777" w:rsidR="004B3F04" w:rsidRDefault="004B3F04" w:rsidP="000659BE">
            <w:pPr>
              <w:pStyle w:val="TableHead"/>
            </w:pPr>
            <w:r>
              <w:t>Value</w:t>
            </w:r>
          </w:p>
        </w:tc>
      </w:tr>
      <w:tr w:rsidR="004B3F04" w14:paraId="7BA25CDA" w14:textId="77777777" w:rsidTr="000659BE">
        <w:trPr>
          <w:jc w:val="center"/>
        </w:trPr>
        <w:tc>
          <w:tcPr>
            <w:tcW w:w="10160" w:type="dxa"/>
            <w:gridSpan w:val="6"/>
          </w:tcPr>
          <w:p w14:paraId="2D785003" w14:textId="77777777" w:rsidR="004B3F04" w:rsidRDefault="004B3F04" w:rsidP="000659BE">
            <w:pPr>
              <w:pStyle w:val="TableText"/>
            </w:pPr>
            <w:r>
              <w:t>observationCriteria (identifier: urn:hl7ii:2.16.840.1.113883.10.20.28.4.105:2017-05-01)</w:t>
            </w:r>
          </w:p>
        </w:tc>
      </w:tr>
      <w:tr w:rsidR="004B3F04" w14:paraId="2B45D4EA" w14:textId="77777777" w:rsidTr="000659BE">
        <w:trPr>
          <w:jc w:val="center"/>
        </w:trPr>
        <w:tc>
          <w:tcPr>
            <w:tcW w:w="3345" w:type="dxa"/>
          </w:tcPr>
          <w:p w14:paraId="1ED10844" w14:textId="77777777" w:rsidR="004B3F04" w:rsidRDefault="004B3F04" w:rsidP="000659BE">
            <w:pPr>
              <w:pStyle w:val="TableText"/>
            </w:pPr>
            <w:r>
              <w:tab/>
              <w:t>@classCode</w:t>
            </w:r>
          </w:p>
        </w:tc>
        <w:tc>
          <w:tcPr>
            <w:tcW w:w="720" w:type="dxa"/>
          </w:tcPr>
          <w:p w14:paraId="5436CFED" w14:textId="77777777" w:rsidR="004B3F04" w:rsidRDefault="004B3F04" w:rsidP="000659BE">
            <w:pPr>
              <w:pStyle w:val="TableText"/>
            </w:pPr>
            <w:r>
              <w:t>1..1</w:t>
            </w:r>
          </w:p>
        </w:tc>
        <w:tc>
          <w:tcPr>
            <w:tcW w:w="1152" w:type="dxa"/>
          </w:tcPr>
          <w:p w14:paraId="55D38BEA" w14:textId="77777777" w:rsidR="004B3F04" w:rsidRDefault="004B3F04" w:rsidP="000659BE">
            <w:pPr>
              <w:pStyle w:val="TableText"/>
            </w:pPr>
            <w:r>
              <w:t>SHALL</w:t>
            </w:r>
          </w:p>
        </w:tc>
        <w:tc>
          <w:tcPr>
            <w:tcW w:w="864" w:type="dxa"/>
          </w:tcPr>
          <w:p w14:paraId="2FAB8187" w14:textId="77777777" w:rsidR="004B3F04" w:rsidRDefault="004B3F04" w:rsidP="000659BE">
            <w:pPr>
              <w:pStyle w:val="TableText"/>
            </w:pPr>
          </w:p>
        </w:tc>
        <w:tc>
          <w:tcPr>
            <w:tcW w:w="1104" w:type="dxa"/>
          </w:tcPr>
          <w:p w14:paraId="6194D2A3" w14:textId="77777777" w:rsidR="004B3F04" w:rsidRDefault="006C736C" w:rsidP="000659BE">
            <w:pPr>
              <w:pStyle w:val="TableText"/>
            </w:pPr>
            <w:hyperlink w:anchor="C_3335-33456">
              <w:r w:rsidR="004B3F04">
                <w:rPr>
                  <w:rStyle w:val="HyperlinkText9pt"/>
                </w:rPr>
                <w:t>3335-33456</w:t>
              </w:r>
            </w:hyperlink>
          </w:p>
        </w:tc>
        <w:tc>
          <w:tcPr>
            <w:tcW w:w="2975" w:type="dxa"/>
          </w:tcPr>
          <w:p w14:paraId="256192B4" w14:textId="77777777" w:rsidR="004B3F04" w:rsidRDefault="004B3F04" w:rsidP="000659BE">
            <w:pPr>
              <w:pStyle w:val="TableText"/>
            </w:pPr>
            <w:r>
              <w:t>OBS</w:t>
            </w:r>
          </w:p>
        </w:tc>
      </w:tr>
      <w:tr w:rsidR="004B3F04" w14:paraId="7AA76DA6" w14:textId="77777777" w:rsidTr="000659BE">
        <w:trPr>
          <w:jc w:val="center"/>
        </w:trPr>
        <w:tc>
          <w:tcPr>
            <w:tcW w:w="3345" w:type="dxa"/>
          </w:tcPr>
          <w:p w14:paraId="3105E076" w14:textId="77777777" w:rsidR="004B3F04" w:rsidRDefault="004B3F04" w:rsidP="000659BE">
            <w:pPr>
              <w:pStyle w:val="TableText"/>
            </w:pPr>
            <w:r>
              <w:tab/>
              <w:t>@moodCode</w:t>
            </w:r>
          </w:p>
        </w:tc>
        <w:tc>
          <w:tcPr>
            <w:tcW w:w="720" w:type="dxa"/>
          </w:tcPr>
          <w:p w14:paraId="4980E556" w14:textId="77777777" w:rsidR="004B3F04" w:rsidRDefault="004B3F04" w:rsidP="000659BE">
            <w:pPr>
              <w:pStyle w:val="TableText"/>
            </w:pPr>
            <w:r>
              <w:t>1..1</w:t>
            </w:r>
          </w:p>
        </w:tc>
        <w:tc>
          <w:tcPr>
            <w:tcW w:w="1152" w:type="dxa"/>
          </w:tcPr>
          <w:p w14:paraId="70EADF3E" w14:textId="77777777" w:rsidR="004B3F04" w:rsidRDefault="004B3F04" w:rsidP="000659BE">
            <w:pPr>
              <w:pStyle w:val="TableText"/>
            </w:pPr>
            <w:r>
              <w:t>SHALL</w:t>
            </w:r>
          </w:p>
        </w:tc>
        <w:tc>
          <w:tcPr>
            <w:tcW w:w="864" w:type="dxa"/>
          </w:tcPr>
          <w:p w14:paraId="7D8346E7" w14:textId="77777777" w:rsidR="004B3F04" w:rsidRDefault="004B3F04" w:rsidP="000659BE">
            <w:pPr>
              <w:pStyle w:val="TableText"/>
            </w:pPr>
          </w:p>
        </w:tc>
        <w:tc>
          <w:tcPr>
            <w:tcW w:w="1104" w:type="dxa"/>
          </w:tcPr>
          <w:p w14:paraId="30441603" w14:textId="77777777" w:rsidR="004B3F04" w:rsidRDefault="006C736C" w:rsidP="000659BE">
            <w:pPr>
              <w:pStyle w:val="TableText"/>
            </w:pPr>
            <w:hyperlink w:anchor="C_3335-33457">
              <w:r w:rsidR="004B3F04">
                <w:rPr>
                  <w:rStyle w:val="HyperlinkText9pt"/>
                </w:rPr>
                <w:t>3335-33457</w:t>
              </w:r>
            </w:hyperlink>
          </w:p>
        </w:tc>
        <w:tc>
          <w:tcPr>
            <w:tcW w:w="2975" w:type="dxa"/>
          </w:tcPr>
          <w:p w14:paraId="3F0D41F0" w14:textId="77777777" w:rsidR="004B3F04" w:rsidRDefault="004B3F04" w:rsidP="000659BE">
            <w:pPr>
              <w:pStyle w:val="TableText"/>
            </w:pPr>
            <w:r>
              <w:t>EVN</w:t>
            </w:r>
          </w:p>
        </w:tc>
      </w:tr>
      <w:tr w:rsidR="004B3F04" w14:paraId="767EA929" w14:textId="77777777" w:rsidTr="000659BE">
        <w:trPr>
          <w:jc w:val="center"/>
        </w:trPr>
        <w:tc>
          <w:tcPr>
            <w:tcW w:w="3345" w:type="dxa"/>
          </w:tcPr>
          <w:p w14:paraId="042674DE" w14:textId="77777777" w:rsidR="004B3F04" w:rsidRDefault="004B3F04" w:rsidP="000659BE">
            <w:pPr>
              <w:pStyle w:val="TableText"/>
            </w:pPr>
            <w:r>
              <w:tab/>
              <w:t>templateId</w:t>
            </w:r>
          </w:p>
        </w:tc>
        <w:tc>
          <w:tcPr>
            <w:tcW w:w="720" w:type="dxa"/>
          </w:tcPr>
          <w:p w14:paraId="525E09FE" w14:textId="77777777" w:rsidR="004B3F04" w:rsidRDefault="004B3F04" w:rsidP="000659BE">
            <w:pPr>
              <w:pStyle w:val="TableText"/>
            </w:pPr>
            <w:r>
              <w:t>1..1</w:t>
            </w:r>
          </w:p>
        </w:tc>
        <w:tc>
          <w:tcPr>
            <w:tcW w:w="1152" w:type="dxa"/>
          </w:tcPr>
          <w:p w14:paraId="7CB22897" w14:textId="77777777" w:rsidR="004B3F04" w:rsidRDefault="004B3F04" w:rsidP="000659BE">
            <w:pPr>
              <w:pStyle w:val="TableText"/>
            </w:pPr>
            <w:r>
              <w:t>SHALL</w:t>
            </w:r>
          </w:p>
        </w:tc>
        <w:tc>
          <w:tcPr>
            <w:tcW w:w="864" w:type="dxa"/>
          </w:tcPr>
          <w:p w14:paraId="59CC2875" w14:textId="77777777" w:rsidR="004B3F04" w:rsidRDefault="004B3F04" w:rsidP="000659BE">
            <w:pPr>
              <w:pStyle w:val="TableText"/>
            </w:pPr>
          </w:p>
        </w:tc>
        <w:tc>
          <w:tcPr>
            <w:tcW w:w="1104" w:type="dxa"/>
          </w:tcPr>
          <w:p w14:paraId="0838F73C" w14:textId="77777777" w:rsidR="004B3F04" w:rsidRDefault="006C736C" w:rsidP="000659BE">
            <w:pPr>
              <w:pStyle w:val="TableText"/>
            </w:pPr>
            <w:hyperlink w:anchor="C_3335-33453">
              <w:r w:rsidR="004B3F04">
                <w:rPr>
                  <w:rStyle w:val="HyperlinkText9pt"/>
                </w:rPr>
                <w:t>3335-33453</w:t>
              </w:r>
            </w:hyperlink>
          </w:p>
        </w:tc>
        <w:tc>
          <w:tcPr>
            <w:tcW w:w="2975" w:type="dxa"/>
          </w:tcPr>
          <w:p w14:paraId="0C716D66" w14:textId="77777777" w:rsidR="004B3F04" w:rsidRDefault="004B3F04" w:rsidP="000659BE">
            <w:pPr>
              <w:pStyle w:val="TableText"/>
            </w:pPr>
          </w:p>
        </w:tc>
      </w:tr>
      <w:tr w:rsidR="004B3F04" w14:paraId="07233ACA" w14:textId="77777777" w:rsidTr="000659BE">
        <w:trPr>
          <w:jc w:val="center"/>
        </w:trPr>
        <w:tc>
          <w:tcPr>
            <w:tcW w:w="3345" w:type="dxa"/>
          </w:tcPr>
          <w:p w14:paraId="742C7231" w14:textId="77777777" w:rsidR="004B3F04" w:rsidRDefault="004B3F04" w:rsidP="000659BE">
            <w:pPr>
              <w:pStyle w:val="TableText"/>
            </w:pPr>
            <w:r>
              <w:tab/>
            </w:r>
            <w:r>
              <w:tab/>
              <w:t>item</w:t>
            </w:r>
          </w:p>
        </w:tc>
        <w:tc>
          <w:tcPr>
            <w:tcW w:w="720" w:type="dxa"/>
          </w:tcPr>
          <w:p w14:paraId="6825BC02" w14:textId="77777777" w:rsidR="004B3F04" w:rsidRDefault="004B3F04" w:rsidP="000659BE">
            <w:pPr>
              <w:pStyle w:val="TableText"/>
            </w:pPr>
            <w:r>
              <w:t>1..1</w:t>
            </w:r>
          </w:p>
        </w:tc>
        <w:tc>
          <w:tcPr>
            <w:tcW w:w="1152" w:type="dxa"/>
          </w:tcPr>
          <w:p w14:paraId="0AAA7C76" w14:textId="77777777" w:rsidR="004B3F04" w:rsidRDefault="004B3F04" w:rsidP="000659BE">
            <w:pPr>
              <w:pStyle w:val="TableText"/>
            </w:pPr>
            <w:r>
              <w:t>SHALL</w:t>
            </w:r>
          </w:p>
        </w:tc>
        <w:tc>
          <w:tcPr>
            <w:tcW w:w="864" w:type="dxa"/>
          </w:tcPr>
          <w:p w14:paraId="49756547" w14:textId="77777777" w:rsidR="004B3F04" w:rsidRDefault="004B3F04" w:rsidP="000659BE">
            <w:pPr>
              <w:pStyle w:val="TableText"/>
            </w:pPr>
          </w:p>
        </w:tc>
        <w:tc>
          <w:tcPr>
            <w:tcW w:w="1104" w:type="dxa"/>
          </w:tcPr>
          <w:p w14:paraId="37BB274A" w14:textId="77777777" w:rsidR="004B3F04" w:rsidRDefault="006C736C" w:rsidP="000659BE">
            <w:pPr>
              <w:pStyle w:val="TableText"/>
            </w:pPr>
            <w:hyperlink w:anchor="C_3335-33454">
              <w:r w:rsidR="004B3F04">
                <w:rPr>
                  <w:rStyle w:val="HyperlinkText9pt"/>
                </w:rPr>
                <w:t>3335-33454</w:t>
              </w:r>
            </w:hyperlink>
          </w:p>
        </w:tc>
        <w:tc>
          <w:tcPr>
            <w:tcW w:w="2975" w:type="dxa"/>
          </w:tcPr>
          <w:p w14:paraId="21DF1B33" w14:textId="77777777" w:rsidR="004B3F04" w:rsidRDefault="004B3F04" w:rsidP="000659BE">
            <w:pPr>
              <w:pStyle w:val="TableText"/>
            </w:pPr>
          </w:p>
        </w:tc>
      </w:tr>
      <w:tr w:rsidR="004B3F04" w14:paraId="6126DA8E" w14:textId="77777777" w:rsidTr="000659BE">
        <w:trPr>
          <w:jc w:val="center"/>
        </w:trPr>
        <w:tc>
          <w:tcPr>
            <w:tcW w:w="3345" w:type="dxa"/>
          </w:tcPr>
          <w:p w14:paraId="6D9300E4" w14:textId="77777777" w:rsidR="004B3F04" w:rsidRDefault="004B3F04" w:rsidP="000659BE">
            <w:pPr>
              <w:pStyle w:val="TableText"/>
            </w:pPr>
            <w:r>
              <w:tab/>
            </w:r>
            <w:r>
              <w:tab/>
            </w:r>
            <w:r>
              <w:tab/>
              <w:t>@root</w:t>
            </w:r>
          </w:p>
        </w:tc>
        <w:tc>
          <w:tcPr>
            <w:tcW w:w="720" w:type="dxa"/>
          </w:tcPr>
          <w:p w14:paraId="3B961CCB" w14:textId="77777777" w:rsidR="004B3F04" w:rsidRDefault="004B3F04" w:rsidP="000659BE">
            <w:pPr>
              <w:pStyle w:val="TableText"/>
            </w:pPr>
            <w:r>
              <w:t>1..1</w:t>
            </w:r>
          </w:p>
        </w:tc>
        <w:tc>
          <w:tcPr>
            <w:tcW w:w="1152" w:type="dxa"/>
          </w:tcPr>
          <w:p w14:paraId="08DB7C3B" w14:textId="77777777" w:rsidR="004B3F04" w:rsidRDefault="004B3F04" w:rsidP="000659BE">
            <w:pPr>
              <w:pStyle w:val="TableText"/>
            </w:pPr>
            <w:r>
              <w:t>SHALL</w:t>
            </w:r>
          </w:p>
        </w:tc>
        <w:tc>
          <w:tcPr>
            <w:tcW w:w="864" w:type="dxa"/>
          </w:tcPr>
          <w:p w14:paraId="673986CC" w14:textId="77777777" w:rsidR="004B3F04" w:rsidRDefault="004B3F04" w:rsidP="000659BE">
            <w:pPr>
              <w:pStyle w:val="TableText"/>
            </w:pPr>
          </w:p>
        </w:tc>
        <w:tc>
          <w:tcPr>
            <w:tcW w:w="1104" w:type="dxa"/>
          </w:tcPr>
          <w:p w14:paraId="24F53620" w14:textId="77777777" w:rsidR="004B3F04" w:rsidRDefault="006C736C" w:rsidP="000659BE">
            <w:pPr>
              <w:pStyle w:val="TableText"/>
            </w:pPr>
            <w:hyperlink w:anchor="C_3335-33458">
              <w:r w:rsidR="004B3F04">
                <w:rPr>
                  <w:rStyle w:val="HyperlinkText9pt"/>
                </w:rPr>
                <w:t>3335-33458</w:t>
              </w:r>
            </w:hyperlink>
          </w:p>
        </w:tc>
        <w:tc>
          <w:tcPr>
            <w:tcW w:w="2975" w:type="dxa"/>
          </w:tcPr>
          <w:p w14:paraId="6E2A2052" w14:textId="77777777" w:rsidR="004B3F04" w:rsidRDefault="004B3F04" w:rsidP="000659BE">
            <w:pPr>
              <w:pStyle w:val="TableText"/>
            </w:pPr>
            <w:r>
              <w:t>2.16.840.1.113883.10.20.28.4.105</w:t>
            </w:r>
          </w:p>
        </w:tc>
      </w:tr>
      <w:tr w:rsidR="004B3F04" w14:paraId="15CE5B3D" w14:textId="77777777" w:rsidTr="000659BE">
        <w:trPr>
          <w:jc w:val="center"/>
        </w:trPr>
        <w:tc>
          <w:tcPr>
            <w:tcW w:w="3345" w:type="dxa"/>
          </w:tcPr>
          <w:p w14:paraId="2A9B61AA" w14:textId="77777777" w:rsidR="004B3F04" w:rsidRDefault="004B3F04" w:rsidP="000659BE">
            <w:pPr>
              <w:pStyle w:val="TableText"/>
            </w:pPr>
            <w:r>
              <w:tab/>
            </w:r>
            <w:r>
              <w:tab/>
            </w:r>
            <w:r>
              <w:tab/>
              <w:t>@extension</w:t>
            </w:r>
          </w:p>
        </w:tc>
        <w:tc>
          <w:tcPr>
            <w:tcW w:w="720" w:type="dxa"/>
          </w:tcPr>
          <w:p w14:paraId="25FE75B3" w14:textId="77777777" w:rsidR="004B3F04" w:rsidRDefault="004B3F04" w:rsidP="000659BE">
            <w:pPr>
              <w:pStyle w:val="TableText"/>
            </w:pPr>
            <w:r>
              <w:t>1..1</w:t>
            </w:r>
          </w:p>
        </w:tc>
        <w:tc>
          <w:tcPr>
            <w:tcW w:w="1152" w:type="dxa"/>
          </w:tcPr>
          <w:p w14:paraId="2DF61DAF" w14:textId="77777777" w:rsidR="004B3F04" w:rsidRDefault="004B3F04" w:rsidP="000659BE">
            <w:pPr>
              <w:pStyle w:val="TableText"/>
            </w:pPr>
            <w:r>
              <w:t>SHALL</w:t>
            </w:r>
          </w:p>
        </w:tc>
        <w:tc>
          <w:tcPr>
            <w:tcW w:w="864" w:type="dxa"/>
          </w:tcPr>
          <w:p w14:paraId="55DD8B41" w14:textId="77777777" w:rsidR="004B3F04" w:rsidRDefault="004B3F04" w:rsidP="000659BE">
            <w:pPr>
              <w:pStyle w:val="TableText"/>
            </w:pPr>
          </w:p>
        </w:tc>
        <w:tc>
          <w:tcPr>
            <w:tcW w:w="1104" w:type="dxa"/>
          </w:tcPr>
          <w:p w14:paraId="2F341DCC" w14:textId="77777777" w:rsidR="004B3F04" w:rsidRDefault="006C736C" w:rsidP="000659BE">
            <w:pPr>
              <w:pStyle w:val="TableText"/>
            </w:pPr>
            <w:hyperlink w:anchor="C_3335-34647">
              <w:r w:rsidR="004B3F04">
                <w:rPr>
                  <w:rStyle w:val="HyperlinkText9pt"/>
                </w:rPr>
                <w:t>3335-34647</w:t>
              </w:r>
            </w:hyperlink>
          </w:p>
        </w:tc>
        <w:tc>
          <w:tcPr>
            <w:tcW w:w="2975" w:type="dxa"/>
          </w:tcPr>
          <w:p w14:paraId="7D67E523" w14:textId="77777777" w:rsidR="004B3F04" w:rsidRDefault="004B3F04" w:rsidP="000659BE">
            <w:pPr>
              <w:pStyle w:val="TableText"/>
            </w:pPr>
            <w:r>
              <w:t>2017-05-01</w:t>
            </w:r>
          </w:p>
        </w:tc>
      </w:tr>
      <w:tr w:rsidR="004B3F04" w14:paraId="7F17320F" w14:textId="77777777" w:rsidTr="000659BE">
        <w:trPr>
          <w:jc w:val="center"/>
        </w:trPr>
        <w:tc>
          <w:tcPr>
            <w:tcW w:w="3345" w:type="dxa"/>
          </w:tcPr>
          <w:p w14:paraId="288EFFD0" w14:textId="77777777" w:rsidR="004B3F04" w:rsidRDefault="004B3F04" w:rsidP="000659BE">
            <w:pPr>
              <w:pStyle w:val="TableText"/>
            </w:pPr>
            <w:r>
              <w:tab/>
              <w:t>code</w:t>
            </w:r>
          </w:p>
        </w:tc>
        <w:tc>
          <w:tcPr>
            <w:tcW w:w="720" w:type="dxa"/>
          </w:tcPr>
          <w:p w14:paraId="10F8A170" w14:textId="77777777" w:rsidR="004B3F04" w:rsidRDefault="004B3F04" w:rsidP="000659BE">
            <w:pPr>
              <w:pStyle w:val="TableText"/>
            </w:pPr>
            <w:r>
              <w:t>1..1</w:t>
            </w:r>
          </w:p>
        </w:tc>
        <w:tc>
          <w:tcPr>
            <w:tcW w:w="1152" w:type="dxa"/>
          </w:tcPr>
          <w:p w14:paraId="2D55F51E" w14:textId="77777777" w:rsidR="004B3F04" w:rsidRDefault="004B3F04" w:rsidP="000659BE">
            <w:pPr>
              <w:pStyle w:val="TableText"/>
            </w:pPr>
            <w:r>
              <w:t>SHALL</w:t>
            </w:r>
          </w:p>
        </w:tc>
        <w:tc>
          <w:tcPr>
            <w:tcW w:w="864" w:type="dxa"/>
          </w:tcPr>
          <w:p w14:paraId="55A958EA" w14:textId="77777777" w:rsidR="004B3F04" w:rsidRDefault="004B3F04" w:rsidP="000659BE">
            <w:pPr>
              <w:pStyle w:val="TableText"/>
            </w:pPr>
          </w:p>
        </w:tc>
        <w:tc>
          <w:tcPr>
            <w:tcW w:w="1104" w:type="dxa"/>
          </w:tcPr>
          <w:p w14:paraId="5CC4DAC1" w14:textId="77777777" w:rsidR="004B3F04" w:rsidRDefault="006C736C" w:rsidP="000659BE">
            <w:pPr>
              <w:pStyle w:val="TableText"/>
            </w:pPr>
            <w:hyperlink w:anchor="C_3335-33455">
              <w:r w:rsidR="004B3F04">
                <w:rPr>
                  <w:rStyle w:val="HyperlinkText9pt"/>
                </w:rPr>
                <w:t>3335-33455</w:t>
              </w:r>
            </w:hyperlink>
          </w:p>
        </w:tc>
        <w:tc>
          <w:tcPr>
            <w:tcW w:w="2975" w:type="dxa"/>
          </w:tcPr>
          <w:p w14:paraId="0708FE7A" w14:textId="77777777" w:rsidR="004B3F04" w:rsidRDefault="004B3F04" w:rsidP="000659BE">
            <w:pPr>
              <w:pStyle w:val="TableText"/>
            </w:pPr>
          </w:p>
        </w:tc>
      </w:tr>
      <w:tr w:rsidR="004B3F04" w14:paraId="734AAD49" w14:textId="77777777" w:rsidTr="000659BE">
        <w:trPr>
          <w:jc w:val="center"/>
        </w:trPr>
        <w:tc>
          <w:tcPr>
            <w:tcW w:w="3345" w:type="dxa"/>
          </w:tcPr>
          <w:p w14:paraId="37E85BF1" w14:textId="77777777" w:rsidR="004B3F04" w:rsidRDefault="004B3F04" w:rsidP="000659BE">
            <w:pPr>
              <w:pStyle w:val="TableText"/>
            </w:pPr>
            <w:r>
              <w:tab/>
            </w:r>
            <w:r>
              <w:tab/>
              <w:t>@code</w:t>
            </w:r>
          </w:p>
        </w:tc>
        <w:tc>
          <w:tcPr>
            <w:tcW w:w="720" w:type="dxa"/>
          </w:tcPr>
          <w:p w14:paraId="681BF501" w14:textId="77777777" w:rsidR="004B3F04" w:rsidRDefault="004B3F04" w:rsidP="000659BE">
            <w:pPr>
              <w:pStyle w:val="TableText"/>
            </w:pPr>
            <w:r>
              <w:t>1..1</w:t>
            </w:r>
          </w:p>
        </w:tc>
        <w:tc>
          <w:tcPr>
            <w:tcW w:w="1152" w:type="dxa"/>
          </w:tcPr>
          <w:p w14:paraId="13931A02" w14:textId="77777777" w:rsidR="004B3F04" w:rsidRDefault="004B3F04" w:rsidP="000659BE">
            <w:pPr>
              <w:pStyle w:val="TableText"/>
            </w:pPr>
            <w:r>
              <w:t>SHALL</w:t>
            </w:r>
          </w:p>
        </w:tc>
        <w:tc>
          <w:tcPr>
            <w:tcW w:w="864" w:type="dxa"/>
          </w:tcPr>
          <w:p w14:paraId="0D596EC2" w14:textId="77777777" w:rsidR="004B3F04" w:rsidRDefault="004B3F04" w:rsidP="000659BE">
            <w:pPr>
              <w:pStyle w:val="TableText"/>
            </w:pPr>
          </w:p>
        </w:tc>
        <w:tc>
          <w:tcPr>
            <w:tcW w:w="1104" w:type="dxa"/>
          </w:tcPr>
          <w:p w14:paraId="3AFACC83" w14:textId="77777777" w:rsidR="004B3F04" w:rsidRDefault="006C736C" w:rsidP="000659BE">
            <w:pPr>
              <w:pStyle w:val="TableText"/>
            </w:pPr>
            <w:hyperlink w:anchor="C_3335-33460">
              <w:r w:rsidR="004B3F04">
                <w:rPr>
                  <w:rStyle w:val="HyperlinkText9pt"/>
                </w:rPr>
                <w:t>3335-33460</w:t>
              </w:r>
            </w:hyperlink>
          </w:p>
        </w:tc>
        <w:tc>
          <w:tcPr>
            <w:tcW w:w="2975" w:type="dxa"/>
          </w:tcPr>
          <w:p w14:paraId="428494BB" w14:textId="77777777" w:rsidR="004B3F04" w:rsidRDefault="004B3F04" w:rsidP="000659BE">
            <w:pPr>
              <w:pStyle w:val="TableText"/>
            </w:pPr>
            <w:r>
              <w:t>42752001</w:t>
            </w:r>
          </w:p>
        </w:tc>
      </w:tr>
      <w:tr w:rsidR="004B3F04" w14:paraId="75CC829A" w14:textId="77777777" w:rsidTr="000659BE">
        <w:trPr>
          <w:jc w:val="center"/>
        </w:trPr>
        <w:tc>
          <w:tcPr>
            <w:tcW w:w="3345" w:type="dxa"/>
          </w:tcPr>
          <w:p w14:paraId="12E6C42E" w14:textId="77777777" w:rsidR="004B3F04" w:rsidRDefault="004B3F04" w:rsidP="000659BE">
            <w:pPr>
              <w:pStyle w:val="TableText"/>
            </w:pPr>
            <w:r>
              <w:tab/>
            </w:r>
            <w:r>
              <w:tab/>
              <w:t>@codeSystem</w:t>
            </w:r>
          </w:p>
        </w:tc>
        <w:tc>
          <w:tcPr>
            <w:tcW w:w="720" w:type="dxa"/>
          </w:tcPr>
          <w:p w14:paraId="3A00D986" w14:textId="77777777" w:rsidR="004B3F04" w:rsidRDefault="004B3F04" w:rsidP="000659BE">
            <w:pPr>
              <w:pStyle w:val="TableText"/>
            </w:pPr>
            <w:r>
              <w:t>1..1</w:t>
            </w:r>
          </w:p>
        </w:tc>
        <w:tc>
          <w:tcPr>
            <w:tcW w:w="1152" w:type="dxa"/>
          </w:tcPr>
          <w:p w14:paraId="4DA5C817" w14:textId="77777777" w:rsidR="004B3F04" w:rsidRDefault="004B3F04" w:rsidP="000659BE">
            <w:pPr>
              <w:pStyle w:val="TableText"/>
            </w:pPr>
            <w:r>
              <w:t>SHALL</w:t>
            </w:r>
          </w:p>
        </w:tc>
        <w:tc>
          <w:tcPr>
            <w:tcW w:w="864" w:type="dxa"/>
          </w:tcPr>
          <w:p w14:paraId="6BF9EF19" w14:textId="77777777" w:rsidR="004B3F04" w:rsidRDefault="004B3F04" w:rsidP="000659BE">
            <w:pPr>
              <w:pStyle w:val="TableText"/>
            </w:pPr>
          </w:p>
        </w:tc>
        <w:tc>
          <w:tcPr>
            <w:tcW w:w="1104" w:type="dxa"/>
          </w:tcPr>
          <w:p w14:paraId="6E567CA1" w14:textId="77777777" w:rsidR="004B3F04" w:rsidRDefault="006C736C" w:rsidP="000659BE">
            <w:pPr>
              <w:pStyle w:val="TableText"/>
            </w:pPr>
            <w:hyperlink w:anchor="C_3335-33461">
              <w:r w:rsidR="004B3F04">
                <w:rPr>
                  <w:rStyle w:val="HyperlinkText9pt"/>
                </w:rPr>
                <w:t>3335-33461</w:t>
              </w:r>
            </w:hyperlink>
          </w:p>
        </w:tc>
        <w:tc>
          <w:tcPr>
            <w:tcW w:w="2975" w:type="dxa"/>
          </w:tcPr>
          <w:p w14:paraId="06F811B8" w14:textId="77777777" w:rsidR="004B3F04" w:rsidRDefault="004B3F04" w:rsidP="000659BE">
            <w:pPr>
              <w:pStyle w:val="TableText"/>
            </w:pPr>
            <w:r>
              <w:t>urn:oid:2.16.840.1.113883.6.96 (SNOMED CT) = 2.16.840.1.113883.6.96</w:t>
            </w:r>
          </w:p>
        </w:tc>
      </w:tr>
      <w:tr w:rsidR="004B3F04" w14:paraId="47964355" w14:textId="77777777" w:rsidTr="000659BE">
        <w:trPr>
          <w:jc w:val="center"/>
        </w:trPr>
        <w:tc>
          <w:tcPr>
            <w:tcW w:w="3345" w:type="dxa"/>
          </w:tcPr>
          <w:p w14:paraId="41BB4814" w14:textId="77777777" w:rsidR="004B3F04" w:rsidRDefault="004B3F04" w:rsidP="000659BE">
            <w:pPr>
              <w:pStyle w:val="TableText"/>
            </w:pPr>
            <w:r>
              <w:tab/>
              <w:t>value</w:t>
            </w:r>
          </w:p>
        </w:tc>
        <w:tc>
          <w:tcPr>
            <w:tcW w:w="720" w:type="dxa"/>
          </w:tcPr>
          <w:p w14:paraId="48C9041A" w14:textId="77777777" w:rsidR="004B3F04" w:rsidRDefault="004B3F04" w:rsidP="000659BE">
            <w:pPr>
              <w:pStyle w:val="TableText"/>
            </w:pPr>
            <w:r>
              <w:t>1..1</w:t>
            </w:r>
          </w:p>
        </w:tc>
        <w:tc>
          <w:tcPr>
            <w:tcW w:w="1152" w:type="dxa"/>
          </w:tcPr>
          <w:p w14:paraId="62AF354E" w14:textId="77777777" w:rsidR="004B3F04" w:rsidRDefault="004B3F04" w:rsidP="000659BE">
            <w:pPr>
              <w:pStyle w:val="TableText"/>
            </w:pPr>
            <w:r>
              <w:t>SHALL</w:t>
            </w:r>
          </w:p>
        </w:tc>
        <w:tc>
          <w:tcPr>
            <w:tcW w:w="864" w:type="dxa"/>
          </w:tcPr>
          <w:p w14:paraId="769CE5B2" w14:textId="77777777" w:rsidR="004B3F04" w:rsidRDefault="004B3F04" w:rsidP="000659BE">
            <w:pPr>
              <w:pStyle w:val="TableText"/>
            </w:pPr>
            <w:r>
              <w:t>CD</w:t>
            </w:r>
          </w:p>
        </w:tc>
        <w:tc>
          <w:tcPr>
            <w:tcW w:w="1104" w:type="dxa"/>
          </w:tcPr>
          <w:p w14:paraId="7C24E13C" w14:textId="77777777" w:rsidR="004B3F04" w:rsidRDefault="006C736C" w:rsidP="000659BE">
            <w:pPr>
              <w:pStyle w:val="TableText"/>
            </w:pPr>
            <w:hyperlink w:anchor="C_3335-33462">
              <w:r w:rsidR="004B3F04">
                <w:rPr>
                  <w:rStyle w:val="HyperlinkText9pt"/>
                </w:rPr>
                <w:t>3335-33462</w:t>
              </w:r>
            </w:hyperlink>
          </w:p>
        </w:tc>
        <w:tc>
          <w:tcPr>
            <w:tcW w:w="2975" w:type="dxa"/>
          </w:tcPr>
          <w:p w14:paraId="2DE1B981" w14:textId="77777777" w:rsidR="004B3F04" w:rsidRDefault="004B3F04" w:rsidP="000659BE">
            <w:pPr>
              <w:pStyle w:val="TableText"/>
            </w:pPr>
          </w:p>
        </w:tc>
      </w:tr>
      <w:tr w:rsidR="004B3F04" w14:paraId="25971865" w14:textId="77777777" w:rsidTr="000659BE">
        <w:trPr>
          <w:jc w:val="center"/>
        </w:trPr>
        <w:tc>
          <w:tcPr>
            <w:tcW w:w="3345" w:type="dxa"/>
          </w:tcPr>
          <w:p w14:paraId="6AA1F9EE" w14:textId="77777777" w:rsidR="004B3F04" w:rsidRDefault="004B3F04" w:rsidP="000659BE">
            <w:pPr>
              <w:pStyle w:val="TableText"/>
            </w:pPr>
            <w:r>
              <w:tab/>
            </w:r>
            <w:r>
              <w:tab/>
              <w:t>@valueSet</w:t>
            </w:r>
          </w:p>
        </w:tc>
        <w:tc>
          <w:tcPr>
            <w:tcW w:w="720" w:type="dxa"/>
          </w:tcPr>
          <w:p w14:paraId="62FE086F" w14:textId="77777777" w:rsidR="004B3F04" w:rsidRDefault="004B3F04" w:rsidP="000659BE">
            <w:pPr>
              <w:pStyle w:val="TableText"/>
            </w:pPr>
            <w:r>
              <w:t>0..1</w:t>
            </w:r>
          </w:p>
        </w:tc>
        <w:tc>
          <w:tcPr>
            <w:tcW w:w="1152" w:type="dxa"/>
          </w:tcPr>
          <w:p w14:paraId="46967685" w14:textId="77777777" w:rsidR="004B3F04" w:rsidRDefault="004B3F04" w:rsidP="000659BE">
            <w:pPr>
              <w:pStyle w:val="TableText"/>
            </w:pPr>
            <w:r>
              <w:t>SHOULD</w:t>
            </w:r>
          </w:p>
        </w:tc>
        <w:tc>
          <w:tcPr>
            <w:tcW w:w="864" w:type="dxa"/>
          </w:tcPr>
          <w:p w14:paraId="154DB13F" w14:textId="77777777" w:rsidR="004B3F04" w:rsidRDefault="004B3F04" w:rsidP="000659BE">
            <w:pPr>
              <w:pStyle w:val="TableText"/>
            </w:pPr>
          </w:p>
        </w:tc>
        <w:tc>
          <w:tcPr>
            <w:tcW w:w="1104" w:type="dxa"/>
          </w:tcPr>
          <w:p w14:paraId="60958B10" w14:textId="77777777" w:rsidR="004B3F04" w:rsidRDefault="006C736C" w:rsidP="000659BE">
            <w:pPr>
              <w:pStyle w:val="TableText"/>
            </w:pPr>
            <w:hyperlink w:anchor="C_3335-34663">
              <w:r w:rsidR="004B3F04">
                <w:rPr>
                  <w:rStyle w:val="HyperlinkText9pt"/>
                </w:rPr>
                <w:t>3335-34663</w:t>
              </w:r>
            </w:hyperlink>
          </w:p>
        </w:tc>
        <w:tc>
          <w:tcPr>
            <w:tcW w:w="2975" w:type="dxa"/>
          </w:tcPr>
          <w:p w14:paraId="6404C219" w14:textId="77777777" w:rsidR="004B3F04" w:rsidRDefault="004B3F04" w:rsidP="000659BE">
            <w:pPr>
              <w:pStyle w:val="TableText"/>
            </w:pPr>
          </w:p>
        </w:tc>
      </w:tr>
    </w:tbl>
    <w:p w14:paraId="308F8FF7" w14:textId="77777777" w:rsidR="004B3F04" w:rsidRDefault="004B3F04" w:rsidP="004B3F04">
      <w:pPr>
        <w:pStyle w:val="BodyText"/>
      </w:pPr>
    </w:p>
    <w:p w14:paraId="0E92D631" w14:textId="77777777" w:rsidR="004B3F04" w:rsidRDefault="004B3F04" w:rsidP="007E63CC">
      <w:pPr>
        <w:numPr>
          <w:ilvl w:val="0"/>
          <w:numId w:val="1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036" w:name="C_3335-33456"/>
      <w:r>
        <w:t xml:space="preserve"> (CONF:3335-33456)</w:t>
      </w:r>
      <w:bookmarkEnd w:id="1036"/>
      <w:r>
        <w:t>.</w:t>
      </w:r>
    </w:p>
    <w:p w14:paraId="322FD903" w14:textId="77777777" w:rsidR="004B3F04" w:rsidRDefault="004B3F04" w:rsidP="007E63CC">
      <w:pPr>
        <w:numPr>
          <w:ilvl w:val="0"/>
          <w:numId w:val="14"/>
        </w:numPr>
      </w:pPr>
      <w:r>
        <w:rPr>
          <w:rStyle w:val="keyword"/>
        </w:rPr>
        <w:t>SHALL</w:t>
      </w:r>
      <w:r>
        <w:t xml:space="preserve"> contain exactly one [1..1] </w:t>
      </w:r>
      <w:r>
        <w:rPr>
          <w:rStyle w:val="XMLnameBold"/>
        </w:rPr>
        <w:t>@moodCode</w:t>
      </w:r>
      <w:r>
        <w:t>=</w:t>
      </w:r>
      <w:r>
        <w:rPr>
          <w:rStyle w:val="XMLname"/>
        </w:rPr>
        <w:t>"EVN"</w:t>
      </w:r>
      <w:r>
        <w:t xml:space="preserve"> Event</w:t>
      </w:r>
      <w:bookmarkStart w:id="1037" w:name="C_3335-33457"/>
      <w:r>
        <w:t xml:space="preserve"> (CONF:3335-33457)</w:t>
      </w:r>
      <w:bookmarkEnd w:id="1037"/>
      <w:r>
        <w:t>.</w:t>
      </w:r>
    </w:p>
    <w:p w14:paraId="70A51F4E" w14:textId="77777777" w:rsidR="004B3F04" w:rsidRDefault="004B3F04" w:rsidP="007E63CC">
      <w:pPr>
        <w:numPr>
          <w:ilvl w:val="0"/>
          <w:numId w:val="14"/>
        </w:numPr>
      </w:pPr>
      <w:r>
        <w:rPr>
          <w:rStyle w:val="keyword"/>
        </w:rPr>
        <w:t>SHALL</w:t>
      </w:r>
      <w:r>
        <w:t xml:space="preserve"> contain exactly one [1..1] </w:t>
      </w:r>
      <w:r>
        <w:rPr>
          <w:rStyle w:val="XMLnameBold"/>
        </w:rPr>
        <w:t>templateId</w:t>
      </w:r>
      <w:bookmarkStart w:id="1038" w:name="C_3335-33453"/>
      <w:r>
        <w:t xml:space="preserve"> (CONF:3335-33453)</w:t>
      </w:r>
      <w:bookmarkEnd w:id="1038"/>
      <w:r>
        <w:t>.</w:t>
      </w:r>
    </w:p>
    <w:p w14:paraId="09AEDDAA" w14:textId="77777777" w:rsidR="004B3F04" w:rsidRDefault="004B3F04" w:rsidP="007E63CC">
      <w:pPr>
        <w:numPr>
          <w:ilvl w:val="1"/>
          <w:numId w:val="14"/>
        </w:numPr>
      </w:pPr>
      <w:r>
        <w:t xml:space="preserve">This templateId </w:t>
      </w:r>
      <w:r>
        <w:rPr>
          <w:rStyle w:val="keyword"/>
        </w:rPr>
        <w:t>SHALL</w:t>
      </w:r>
      <w:r>
        <w:t xml:space="preserve"> contain exactly one [1..1] </w:t>
      </w:r>
      <w:r>
        <w:rPr>
          <w:rStyle w:val="XMLnameBold"/>
        </w:rPr>
        <w:t>item</w:t>
      </w:r>
      <w:bookmarkStart w:id="1039" w:name="C_3335-33454"/>
      <w:r>
        <w:t xml:space="preserve"> (CONF:3335-33454)</w:t>
      </w:r>
      <w:bookmarkEnd w:id="1039"/>
      <w:r>
        <w:t xml:space="preserve"> such that it</w:t>
      </w:r>
    </w:p>
    <w:p w14:paraId="147A6CA5" w14:textId="77777777" w:rsidR="004B3F04" w:rsidRDefault="004B3F04" w:rsidP="007E63CC">
      <w:pPr>
        <w:numPr>
          <w:ilvl w:val="2"/>
          <w:numId w:val="14"/>
        </w:numPr>
      </w:pPr>
      <w:r>
        <w:rPr>
          <w:rStyle w:val="keyword"/>
        </w:rPr>
        <w:t>SHALL</w:t>
      </w:r>
      <w:r>
        <w:t xml:space="preserve"> contain exactly one [1..1] </w:t>
      </w:r>
      <w:r>
        <w:rPr>
          <w:rStyle w:val="XMLnameBold"/>
        </w:rPr>
        <w:t>@root</w:t>
      </w:r>
      <w:r>
        <w:t>=</w:t>
      </w:r>
      <w:r>
        <w:rPr>
          <w:rStyle w:val="XMLname"/>
        </w:rPr>
        <w:t>"2.16.840.1.113883.10.20.28.4.105"</w:t>
      </w:r>
      <w:bookmarkStart w:id="1040" w:name="C_3335-33458"/>
      <w:r>
        <w:t xml:space="preserve"> (CONF:3335-33458)</w:t>
      </w:r>
      <w:bookmarkEnd w:id="1040"/>
      <w:r>
        <w:t>.</w:t>
      </w:r>
    </w:p>
    <w:p w14:paraId="37A6BE06" w14:textId="77777777" w:rsidR="004B3F04" w:rsidRDefault="004B3F04" w:rsidP="007E63CC">
      <w:pPr>
        <w:numPr>
          <w:ilvl w:val="2"/>
          <w:numId w:val="14"/>
        </w:numPr>
      </w:pPr>
      <w:r>
        <w:rPr>
          <w:rStyle w:val="keyword"/>
        </w:rPr>
        <w:t>SHALL</w:t>
      </w:r>
      <w:r>
        <w:t xml:space="preserve"> contain exactly one [1..1] </w:t>
      </w:r>
      <w:r>
        <w:rPr>
          <w:rStyle w:val="XMLnameBold"/>
        </w:rPr>
        <w:t>@extension</w:t>
      </w:r>
      <w:r>
        <w:t>=</w:t>
      </w:r>
      <w:r>
        <w:rPr>
          <w:rStyle w:val="XMLname"/>
        </w:rPr>
        <w:t>"2017-05-01"</w:t>
      </w:r>
      <w:bookmarkStart w:id="1041" w:name="C_3335-34647"/>
      <w:r>
        <w:t xml:space="preserve"> (CONF:3335-34647)</w:t>
      </w:r>
      <w:bookmarkEnd w:id="1041"/>
      <w:r>
        <w:t>.</w:t>
      </w:r>
    </w:p>
    <w:p w14:paraId="12D4BBFB" w14:textId="77777777" w:rsidR="004B3F04" w:rsidRDefault="004B3F04" w:rsidP="007E63CC">
      <w:pPr>
        <w:numPr>
          <w:ilvl w:val="0"/>
          <w:numId w:val="14"/>
        </w:numPr>
      </w:pPr>
      <w:r>
        <w:rPr>
          <w:rStyle w:val="keyword"/>
        </w:rPr>
        <w:t>SHALL</w:t>
      </w:r>
      <w:r>
        <w:t xml:space="preserve"> contain exactly one [1..1] </w:t>
      </w:r>
      <w:r>
        <w:rPr>
          <w:rStyle w:val="XMLnameBold"/>
        </w:rPr>
        <w:t>code</w:t>
      </w:r>
      <w:bookmarkStart w:id="1042" w:name="C_3335-33455"/>
      <w:r>
        <w:t xml:space="preserve"> (CONF:3335-33455)</w:t>
      </w:r>
      <w:bookmarkEnd w:id="1042"/>
      <w:r>
        <w:t>.</w:t>
      </w:r>
    </w:p>
    <w:p w14:paraId="063C50D2"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1043" w:name="C_3335-33460"/>
      <w:r>
        <w:t xml:space="preserve"> (CONF:3335-33460)</w:t>
      </w:r>
      <w:bookmarkEnd w:id="1043"/>
      <w:r>
        <w:t>.</w:t>
      </w:r>
    </w:p>
    <w:p w14:paraId="52F54A73" w14:textId="77777777" w:rsidR="004B3F04" w:rsidRDefault="004B3F04" w:rsidP="007E63CC">
      <w:pPr>
        <w:numPr>
          <w:ilvl w:val="1"/>
          <w:numId w:val="1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044" w:name="C_3335-33461"/>
      <w:r>
        <w:t xml:space="preserve"> (CONF:3335-33461)</w:t>
      </w:r>
      <w:bookmarkEnd w:id="1044"/>
      <w:r>
        <w:t>.</w:t>
      </w:r>
    </w:p>
    <w:p w14:paraId="27360687" w14:textId="77777777" w:rsidR="004B3F04" w:rsidRDefault="004B3F04" w:rsidP="007E63CC">
      <w:pPr>
        <w:numPr>
          <w:ilvl w:val="0"/>
          <w:numId w:val="14"/>
        </w:numPr>
      </w:pPr>
      <w:r>
        <w:rPr>
          <w:rStyle w:val="keyword"/>
        </w:rPr>
        <w:t>SHALL</w:t>
      </w:r>
      <w:r>
        <w:t xml:space="preserve"> contain exactly one [1..1] </w:t>
      </w:r>
      <w:r>
        <w:rPr>
          <w:rStyle w:val="XMLnameBold"/>
        </w:rPr>
        <w:t>value</w:t>
      </w:r>
      <w:r>
        <w:t xml:space="preserve"> with @xsi:type="CD"</w:t>
      </w:r>
      <w:bookmarkStart w:id="1045" w:name="C_3335-33462"/>
      <w:r>
        <w:t xml:space="preserve"> (CONF:3335-33462)</w:t>
      </w:r>
      <w:bookmarkEnd w:id="1045"/>
      <w:r>
        <w:t>.</w:t>
      </w:r>
    </w:p>
    <w:p w14:paraId="5EA54055" w14:textId="77777777" w:rsidR="004B3F04" w:rsidRDefault="004B3F04" w:rsidP="007E63CC">
      <w:pPr>
        <w:numPr>
          <w:ilvl w:val="1"/>
          <w:numId w:val="14"/>
        </w:numPr>
      </w:pPr>
      <w:r>
        <w:t xml:space="preserve">This value </w:t>
      </w:r>
      <w:r>
        <w:rPr>
          <w:rStyle w:val="keyword"/>
        </w:rPr>
        <w:t>SHOULD</w:t>
      </w:r>
      <w:r>
        <w:t xml:space="preserve"> contain zero or one [0..1] </w:t>
      </w:r>
      <w:r>
        <w:rPr>
          <w:rStyle w:val="XMLnameBold"/>
        </w:rPr>
        <w:t>@valueSet</w:t>
      </w:r>
      <w:bookmarkStart w:id="1046" w:name="C_3335-34663"/>
      <w:r>
        <w:t xml:space="preserve"> (CONF:3335-34663)</w:t>
      </w:r>
      <w:bookmarkEnd w:id="1046"/>
      <w:r>
        <w:t>.</w:t>
      </w:r>
    </w:p>
    <w:p w14:paraId="04A1EE2D" w14:textId="77777777" w:rsidR="004B3F04" w:rsidRDefault="004B3F04" w:rsidP="004B3F04">
      <w:pPr>
        <w:pStyle w:val="Caption"/>
        <w:ind w:left="130" w:right="115"/>
      </w:pPr>
      <w:bookmarkStart w:id="1047" w:name="_Toc64842008"/>
      <w:bookmarkStart w:id="1048" w:name="_Toc65482924"/>
      <w:r>
        <w:lastRenderedPageBreak/>
        <w:t xml:space="preserve">Figure </w:t>
      </w:r>
      <w:r>
        <w:fldChar w:fldCharType="begin"/>
      </w:r>
      <w:r>
        <w:instrText>SEQ Figure \* ARABIC</w:instrText>
      </w:r>
      <w:r>
        <w:fldChar w:fldCharType="separate"/>
      </w:r>
      <w:r>
        <w:t>10</w:t>
      </w:r>
      <w:r>
        <w:fldChar w:fldCharType="end"/>
      </w:r>
      <w:r>
        <w:t>: Cause Example</w:t>
      </w:r>
      <w:bookmarkEnd w:id="1047"/>
      <w:bookmarkEnd w:id="1048"/>
    </w:p>
    <w:p w14:paraId="533ADA09" w14:textId="77777777" w:rsidR="004B3F04" w:rsidRDefault="004B3F04" w:rsidP="004B3F04">
      <w:pPr>
        <w:pStyle w:val="Example"/>
        <w:ind w:left="130" w:right="115"/>
      </w:pPr>
      <w:r>
        <w:t>&lt;observationCriteria classCode="OBS" moodCode="EVN"&gt;</w:t>
      </w:r>
    </w:p>
    <w:p w14:paraId="13CB7320" w14:textId="77777777" w:rsidR="004B3F04" w:rsidRDefault="004B3F04" w:rsidP="004B3F04">
      <w:pPr>
        <w:pStyle w:val="Example"/>
        <w:ind w:left="130" w:right="115"/>
      </w:pPr>
      <w:r>
        <w:t xml:space="preserve">    &lt;templateId&gt;</w:t>
      </w:r>
    </w:p>
    <w:p w14:paraId="7F0C3CA8" w14:textId="77777777" w:rsidR="004B3F04" w:rsidRDefault="004B3F04" w:rsidP="004B3F04">
      <w:pPr>
        <w:pStyle w:val="Example"/>
        <w:ind w:left="130" w:right="115"/>
      </w:pPr>
      <w:r>
        <w:t xml:space="preserve">        &lt;item root="2.16.840.1.113883.10.20.28.4.105" extension="2017-05-01"/&gt;</w:t>
      </w:r>
    </w:p>
    <w:p w14:paraId="137FF56A" w14:textId="77777777" w:rsidR="004B3F04" w:rsidRDefault="004B3F04" w:rsidP="004B3F04">
      <w:pPr>
        <w:pStyle w:val="Example"/>
        <w:ind w:left="130" w:right="115"/>
      </w:pPr>
      <w:r>
        <w:t xml:space="preserve">    &lt;/templateId&gt;</w:t>
      </w:r>
    </w:p>
    <w:p w14:paraId="2EF6AB11" w14:textId="77777777" w:rsidR="004B3F04" w:rsidRDefault="004B3F04" w:rsidP="004B3F04">
      <w:pPr>
        <w:pStyle w:val="Example"/>
        <w:ind w:left="130" w:right="115"/>
      </w:pPr>
      <w:r>
        <w:t xml:space="preserve">    &lt;id root="302625d2-e41a-4d51-ba11-af0dfc81a11b"/&gt;</w:t>
      </w:r>
    </w:p>
    <w:p w14:paraId="480D708F" w14:textId="77777777" w:rsidR="004B3F04" w:rsidRDefault="004B3F04" w:rsidP="004B3F04">
      <w:pPr>
        <w:pStyle w:val="Example"/>
        <w:ind w:left="130" w:right="115"/>
      </w:pPr>
      <w:r>
        <w:t xml:space="preserve">    &lt;code code="42752001" codeSystem="2.16.840.1.113883.6.96" codeSystemName="SNOMED CT"&gt;</w:t>
      </w:r>
    </w:p>
    <w:p w14:paraId="46A3FF6E" w14:textId="77777777" w:rsidR="004B3F04" w:rsidRDefault="004B3F04" w:rsidP="004B3F04">
      <w:pPr>
        <w:pStyle w:val="Example"/>
        <w:ind w:left="130" w:right="115"/>
      </w:pPr>
      <w:r>
        <w:t xml:space="preserve">        &lt;displayName value="Due to"/&gt;</w:t>
      </w:r>
    </w:p>
    <w:p w14:paraId="1C8B04DE" w14:textId="77777777" w:rsidR="004B3F04" w:rsidRDefault="004B3F04" w:rsidP="004B3F04">
      <w:pPr>
        <w:pStyle w:val="Example"/>
        <w:ind w:left="130" w:right="115"/>
      </w:pPr>
      <w:r>
        <w:t xml:space="preserve">    &lt;/code&gt;</w:t>
      </w:r>
    </w:p>
    <w:p w14:paraId="1C466D53" w14:textId="77777777" w:rsidR="004B3F04" w:rsidRDefault="004B3F04" w:rsidP="004B3F04">
      <w:pPr>
        <w:pStyle w:val="Example"/>
        <w:ind w:left="130" w:right="115"/>
      </w:pPr>
      <w:r>
        <w:t xml:space="preserve">    &lt;title value="Cause"/&gt;</w:t>
      </w:r>
    </w:p>
    <w:p w14:paraId="54DCD73A" w14:textId="77777777" w:rsidR="004B3F04" w:rsidRDefault="004B3F04" w:rsidP="004B3F04">
      <w:pPr>
        <w:pStyle w:val="Example"/>
        <w:ind w:left="130" w:right="115"/>
      </w:pPr>
      <w:r>
        <w:t xml:space="preserve">    &lt;value xsi:type="CD" valueSet="{$QDMElementValueSetOID}"/&gt;</w:t>
      </w:r>
    </w:p>
    <w:p w14:paraId="3739B040" w14:textId="77777777" w:rsidR="004B3F04" w:rsidRDefault="004B3F04" w:rsidP="004B3F04">
      <w:pPr>
        <w:pStyle w:val="Example"/>
        <w:ind w:left="130" w:right="115"/>
      </w:pPr>
      <w:r>
        <w:t>&lt;/observationCriteria&gt;</w:t>
      </w:r>
    </w:p>
    <w:p w14:paraId="3B2B5B78" w14:textId="77777777" w:rsidR="004B3F04" w:rsidRDefault="004B3F04" w:rsidP="004B3F04">
      <w:pPr>
        <w:pStyle w:val="BodyText"/>
      </w:pPr>
    </w:p>
    <w:p w14:paraId="0960EABB" w14:textId="3B9BF170" w:rsidR="004B3F04" w:rsidRDefault="004B3F04" w:rsidP="004B3F04">
      <w:pPr>
        <w:pStyle w:val="Heading2nospace"/>
      </w:pPr>
      <w:bookmarkStart w:id="1049" w:name="E_Communication_Performed_V3"/>
      <w:bookmarkStart w:id="1050" w:name="_Toc64841875"/>
      <w:bookmarkStart w:id="1051" w:name="_Toc65482791"/>
      <w:r>
        <w:t>Communication, Performed (V3)</w:t>
      </w:r>
      <w:bookmarkEnd w:id="1049"/>
      <w:bookmarkEnd w:id="1050"/>
      <w:r w:rsidR="006F762B">
        <w:t xml:space="preserve"> - DRAFT</w:t>
      </w:r>
      <w:bookmarkEnd w:id="1051"/>
    </w:p>
    <w:p w14:paraId="6619BD21" w14:textId="77777777" w:rsidR="004B3F04" w:rsidRDefault="004B3F04" w:rsidP="004B3F04">
      <w:pPr>
        <w:pStyle w:val="BracketData"/>
      </w:pPr>
      <w:r>
        <w:t>[actCriteria: identifier urn:hl7ii:2.16.840.1.113883.10.20.28.4.132:2021-02-01 (open)]</w:t>
      </w:r>
    </w:p>
    <w:p w14:paraId="047999D9" w14:textId="77777777" w:rsidR="004B3F04" w:rsidRDefault="004B3F04" w:rsidP="004B3F04">
      <w:pPr>
        <w:pStyle w:val="Caption"/>
      </w:pPr>
      <w:bookmarkStart w:id="1052" w:name="_Toc64842104"/>
      <w:bookmarkStart w:id="1053" w:name="_Toc65483188"/>
      <w:r>
        <w:t xml:space="preserve">Table </w:t>
      </w:r>
      <w:r>
        <w:fldChar w:fldCharType="begin"/>
      </w:r>
      <w:r>
        <w:instrText>SEQ Table \* ARABIC</w:instrText>
      </w:r>
      <w:r>
        <w:fldChar w:fldCharType="separate"/>
      </w:r>
      <w:r>
        <w:t>27</w:t>
      </w:r>
      <w:r>
        <w:fldChar w:fldCharType="end"/>
      </w:r>
      <w:r>
        <w:t>: Communication, Performed (V3) Contexts</w:t>
      </w:r>
      <w:bookmarkEnd w:id="1052"/>
      <w:bookmarkEnd w:id="10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D0E7E8" w14:textId="77777777" w:rsidTr="000659BE">
        <w:trPr>
          <w:cantSplit/>
          <w:tblHeader/>
          <w:jc w:val="center"/>
        </w:trPr>
        <w:tc>
          <w:tcPr>
            <w:tcW w:w="360" w:type="dxa"/>
            <w:shd w:val="clear" w:color="auto" w:fill="E6E6E6"/>
          </w:tcPr>
          <w:p w14:paraId="480FBACD" w14:textId="77777777" w:rsidR="004B3F04" w:rsidRDefault="004B3F04" w:rsidP="000659BE">
            <w:pPr>
              <w:pStyle w:val="TableHead"/>
            </w:pPr>
            <w:r>
              <w:t>Contained By:</w:t>
            </w:r>
          </w:p>
        </w:tc>
        <w:tc>
          <w:tcPr>
            <w:tcW w:w="360" w:type="dxa"/>
            <w:shd w:val="clear" w:color="auto" w:fill="E6E6E6"/>
          </w:tcPr>
          <w:p w14:paraId="1E7E2151" w14:textId="77777777" w:rsidR="004B3F04" w:rsidRDefault="004B3F04" w:rsidP="000659BE">
            <w:pPr>
              <w:pStyle w:val="TableHead"/>
            </w:pPr>
            <w:r>
              <w:t>Contains:</w:t>
            </w:r>
          </w:p>
        </w:tc>
      </w:tr>
      <w:tr w:rsidR="004B3F04" w14:paraId="4793E624" w14:textId="77777777" w:rsidTr="000659BE">
        <w:trPr>
          <w:jc w:val="center"/>
        </w:trPr>
        <w:tc>
          <w:tcPr>
            <w:tcW w:w="360" w:type="dxa"/>
          </w:tcPr>
          <w:p w14:paraId="545D940F"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505E90E" w14:textId="77777777" w:rsidR="004B3F04" w:rsidRDefault="006C736C" w:rsidP="000659BE">
            <w:pPr>
              <w:pStyle w:val="TableText"/>
            </w:pPr>
            <w:hyperlink w:anchor="E_Reason_V1">
              <w:r w:rsidR="004B3F04">
                <w:rPr>
                  <w:rStyle w:val="HyperlinkText9pt"/>
                </w:rPr>
                <w:t>Reason</w:t>
              </w:r>
            </w:hyperlink>
            <w:r w:rsidR="004B3F04">
              <w:t xml:space="preserve"> (required)</w:t>
            </w:r>
          </w:p>
          <w:p w14:paraId="6ECA7D3F"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6933DECF"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05F78E09"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051092CA"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7DC069A"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EF63D2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0FF0D41D" w14:textId="77777777" w:rsidR="004B3F04" w:rsidRDefault="004B3F04" w:rsidP="004B3F04">
      <w:pPr>
        <w:pStyle w:val="BodyText"/>
      </w:pPr>
    </w:p>
    <w:p w14:paraId="250618A1" w14:textId="77777777" w:rsidR="004B3F04" w:rsidRDefault="004B3F04" w:rsidP="004B3F04">
      <w:r>
        <w:t>This template represents the QDM data type: Communication, Performed</w:t>
      </w:r>
      <w:r>
        <w:br/>
        <w:t>Communication is a conveyance of information from one entity (e.g., person, organization, or device) to another.</w:t>
      </w:r>
      <w:r>
        <w:br/>
        <w:t>Timing: sent dateTime – when the communication was sent; received dateTime – when the communication was received.</w:t>
      </w:r>
      <w:r>
        <w:br/>
        <w:t>Author dateTime the time the communication is documented (specifically significant for negation rationale, i.e., Communication Not Performed).</w:t>
      </w:r>
    </w:p>
    <w:p w14:paraId="75EBA5E3" w14:textId="77777777" w:rsidR="004B3F04" w:rsidRDefault="004B3F04" w:rsidP="004B3F04">
      <w:pPr>
        <w:pStyle w:val="Caption"/>
      </w:pPr>
      <w:bookmarkStart w:id="1054" w:name="_Toc64842105"/>
      <w:bookmarkStart w:id="1055" w:name="_Toc65483189"/>
      <w:r>
        <w:lastRenderedPageBreak/>
        <w:t xml:space="preserve">Table </w:t>
      </w:r>
      <w:r>
        <w:fldChar w:fldCharType="begin"/>
      </w:r>
      <w:r>
        <w:instrText>SEQ Table \* ARABIC</w:instrText>
      </w:r>
      <w:r>
        <w:fldChar w:fldCharType="separate"/>
      </w:r>
      <w:r>
        <w:t>28</w:t>
      </w:r>
      <w:r>
        <w:fldChar w:fldCharType="end"/>
      </w:r>
      <w:r>
        <w:t>: Communication, Performed (V3) Constraints Overview</w:t>
      </w:r>
      <w:bookmarkEnd w:id="1054"/>
      <w:bookmarkEnd w:id="10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C4706E" w14:textId="77777777" w:rsidTr="000659BE">
        <w:trPr>
          <w:cantSplit/>
          <w:tblHeader/>
          <w:jc w:val="center"/>
        </w:trPr>
        <w:tc>
          <w:tcPr>
            <w:tcW w:w="0" w:type="dxa"/>
            <w:shd w:val="clear" w:color="auto" w:fill="E6E6E6"/>
            <w:noWrap/>
          </w:tcPr>
          <w:p w14:paraId="6C47E7A7" w14:textId="77777777" w:rsidR="004B3F04" w:rsidRDefault="004B3F04" w:rsidP="000659BE">
            <w:pPr>
              <w:pStyle w:val="TableHead"/>
            </w:pPr>
            <w:r>
              <w:t>XPath</w:t>
            </w:r>
          </w:p>
        </w:tc>
        <w:tc>
          <w:tcPr>
            <w:tcW w:w="720" w:type="dxa"/>
            <w:shd w:val="clear" w:color="auto" w:fill="E6E6E6"/>
            <w:noWrap/>
          </w:tcPr>
          <w:p w14:paraId="1D8EEAFB" w14:textId="77777777" w:rsidR="004B3F04" w:rsidRDefault="004B3F04" w:rsidP="000659BE">
            <w:pPr>
              <w:pStyle w:val="TableHead"/>
            </w:pPr>
            <w:r>
              <w:t>Card.</w:t>
            </w:r>
          </w:p>
        </w:tc>
        <w:tc>
          <w:tcPr>
            <w:tcW w:w="1152" w:type="dxa"/>
            <w:shd w:val="clear" w:color="auto" w:fill="E6E6E6"/>
            <w:noWrap/>
          </w:tcPr>
          <w:p w14:paraId="0ED955A9" w14:textId="77777777" w:rsidR="004B3F04" w:rsidRDefault="004B3F04" w:rsidP="000659BE">
            <w:pPr>
              <w:pStyle w:val="TableHead"/>
            </w:pPr>
            <w:r>
              <w:t>Verb</w:t>
            </w:r>
          </w:p>
        </w:tc>
        <w:tc>
          <w:tcPr>
            <w:tcW w:w="864" w:type="dxa"/>
            <w:shd w:val="clear" w:color="auto" w:fill="E6E6E6"/>
            <w:noWrap/>
          </w:tcPr>
          <w:p w14:paraId="42B7E9E5" w14:textId="77777777" w:rsidR="004B3F04" w:rsidRDefault="004B3F04" w:rsidP="000659BE">
            <w:pPr>
              <w:pStyle w:val="TableHead"/>
            </w:pPr>
            <w:r>
              <w:t>Data Type</w:t>
            </w:r>
          </w:p>
        </w:tc>
        <w:tc>
          <w:tcPr>
            <w:tcW w:w="864" w:type="dxa"/>
            <w:shd w:val="clear" w:color="auto" w:fill="E6E6E6"/>
            <w:noWrap/>
          </w:tcPr>
          <w:p w14:paraId="2494C432" w14:textId="77777777" w:rsidR="004B3F04" w:rsidRDefault="004B3F04" w:rsidP="000659BE">
            <w:pPr>
              <w:pStyle w:val="TableHead"/>
            </w:pPr>
            <w:r>
              <w:t>CONF#</w:t>
            </w:r>
          </w:p>
        </w:tc>
        <w:tc>
          <w:tcPr>
            <w:tcW w:w="864" w:type="dxa"/>
            <w:shd w:val="clear" w:color="auto" w:fill="E6E6E6"/>
            <w:noWrap/>
          </w:tcPr>
          <w:p w14:paraId="7A376902" w14:textId="77777777" w:rsidR="004B3F04" w:rsidRDefault="004B3F04" w:rsidP="000659BE">
            <w:pPr>
              <w:pStyle w:val="TableHead"/>
            </w:pPr>
            <w:r>
              <w:t>Value</w:t>
            </w:r>
          </w:p>
        </w:tc>
      </w:tr>
      <w:tr w:rsidR="004B3F04" w14:paraId="0B4350CD" w14:textId="77777777" w:rsidTr="000659BE">
        <w:trPr>
          <w:jc w:val="center"/>
        </w:trPr>
        <w:tc>
          <w:tcPr>
            <w:tcW w:w="10160" w:type="dxa"/>
            <w:gridSpan w:val="6"/>
          </w:tcPr>
          <w:p w14:paraId="1D1A0BCC" w14:textId="77777777" w:rsidR="004B3F04" w:rsidRDefault="004B3F04" w:rsidP="000659BE">
            <w:pPr>
              <w:pStyle w:val="TableText"/>
            </w:pPr>
            <w:r>
              <w:t>actCriteria (identifier: urn:hl7ii:2.16.840.1.113883.10.20.28.4.132:2021-02-01)</w:t>
            </w:r>
          </w:p>
        </w:tc>
      </w:tr>
      <w:tr w:rsidR="004B3F04" w14:paraId="249A322E" w14:textId="77777777" w:rsidTr="000659BE">
        <w:trPr>
          <w:jc w:val="center"/>
        </w:trPr>
        <w:tc>
          <w:tcPr>
            <w:tcW w:w="3345" w:type="dxa"/>
          </w:tcPr>
          <w:p w14:paraId="307F8B16" w14:textId="77777777" w:rsidR="004B3F04" w:rsidRDefault="004B3F04" w:rsidP="000659BE">
            <w:pPr>
              <w:pStyle w:val="TableText"/>
            </w:pPr>
            <w:r>
              <w:tab/>
              <w:t>@classCode</w:t>
            </w:r>
          </w:p>
        </w:tc>
        <w:tc>
          <w:tcPr>
            <w:tcW w:w="720" w:type="dxa"/>
          </w:tcPr>
          <w:p w14:paraId="280790D4" w14:textId="77777777" w:rsidR="004B3F04" w:rsidRDefault="004B3F04" w:rsidP="000659BE">
            <w:pPr>
              <w:pStyle w:val="TableText"/>
            </w:pPr>
            <w:r>
              <w:t>1..1</w:t>
            </w:r>
          </w:p>
        </w:tc>
        <w:tc>
          <w:tcPr>
            <w:tcW w:w="1152" w:type="dxa"/>
          </w:tcPr>
          <w:p w14:paraId="454BD395" w14:textId="77777777" w:rsidR="004B3F04" w:rsidRDefault="004B3F04" w:rsidP="000659BE">
            <w:pPr>
              <w:pStyle w:val="TableText"/>
            </w:pPr>
            <w:r>
              <w:t>SHALL</w:t>
            </w:r>
          </w:p>
        </w:tc>
        <w:tc>
          <w:tcPr>
            <w:tcW w:w="864" w:type="dxa"/>
          </w:tcPr>
          <w:p w14:paraId="0900C84F" w14:textId="77777777" w:rsidR="004B3F04" w:rsidRDefault="004B3F04" w:rsidP="000659BE">
            <w:pPr>
              <w:pStyle w:val="TableText"/>
            </w:pPr>
          </w:p>
        </w:tc>
        <w:tc>
          <w:tcPr>
            <w:tcW w:w="1104" w:type="dxa"/>
          </w:tcPr>
          <w:p w14:paraId="7E11359E" w14:textId="77777777" w:rsidR="004B3F04" w:rsidRDefault="006C736C" w:rsidP="000659BE">
            <w:pPr>
              <w:pStyle w:val="TableText"/>
            </w:pPr>
            <w:hyperlink w:anchor="C_4499-35042">
              <w:r w:rsidR="004B3F04">
                <w:rPr>
                  <w:rStyle w:val="HyperlinkText9pt"/>
                </w:rPr>
                <w:t>4499-35042</w:t>
              </w:r>
            </w:hyperlink>
          </w:p>
        </w:tc>
        <w:tc>
          <w:tcPr>
            <w:tcW w:w="2975" w:type="dxa"/>
          </w:tcPr>
          <w:p w14:paraId="7542F411" w14:textId="77777777" w:rsidR="004B3F04" w:rsidRDefault="004B3F04" w:rsidP="000659BE">
            <w:pPr>
              <w:pStyle w:val="TableText"/>
            </w:pPr>
            <w:r>
              <w:t>ACT</w:t>
            </w:r>
          </w:p>
        </w:tc>
      </w:tr>
      <w:tr w:rsidR="004B3F04" w14:paraId="2D9121AD" w14:textId="77777777" w:rsidTr="000659BE">
        <w:trPr>
          <w:jc w:val="center"/>
        </w:trPr>
        <w:tc>
          <w:tcPr>
            <w:tcW w:w="3345" w:type="dxa"/>
          </w:tcPr>
          <w:p w14:paraId="4A83C7E2" w14:textId="77777777" w:rsidR="004B3F04" w:rsidRDefault="004B3F04" w:rsidP="000659BE">
            <w:pPr>
              <w:pStyle w:val="TableText"/>
            </w:pPr>
            <w:r>
              <w:tab/>
              <w:t>@moodCode</w:t>
            </w:r>
          </w:p>
        </w:tc>
        <w:tc>
          <w:tcPr>
            <w:tcW w:w="720" w:type="dxa"/>
          </w:tcPr>
          <w:p w14:paraId="3C97F348" w14:textId="77777777" w:rsidR="004B3F04" w:rsidRDefault="004B3F04" w:rsidP="000659BE">
            <w:pPr>
              <w:pStyle w:val="TableText"/>
            </w:pPr>
            <w:r>
              <w:t>1..1</w:t>
            </w:r>
          </w:p>
        </w:tc>
        <w:tc>
          <w:tcPr>
            <w:tcW w:w="1152" w:type="dxa"/>
          </w:tcPr>
          <w:p w14:paraId="2C5CE441" w14:textId="77777777" w:rsidR="004B3F04" w:rsidRDefault="004B3F04" w:rsidP="000659BE">
            <w:pPr>
              <w:pStyle w:val="TableText"/>
            </w:pPr>
            <w:r>
              <w:t>SHALL</w:t>
            </w:r>
          </w:p>
        </w:tc>
        <w:tc>
          <w:tcPr>
            <w:tcW w:w="864" w:type="dxa"/>
          </w:tcPr>
          <w:p w14:paraId="02AD55F4" w14:textId="77777777" w:rsidR="004B3F04" w:rsidRDefault="004B3F04" w:rsidP="000659BE">
            <w:pPr>
              <w:pStyle w:val="TableText"/>
            </w:pPr>
          </w:p>
        </w:tc>
        <w:tc>
          <w:tcPr>
            <w:tcW w:w="1104" w:type="dxa"/>
          </w:tcPr>
          <w:p w14:paraId="4EC717EE" w14:textId="77777777" w:rsidR="004B3F04" w:rsidRDefault="006C736C" w:rsidP="000659BE">
            <w:pPr>
              <w:pStyle w:val="TableText"/>
            </w:pPr>
            <w:hyperlink w:anchor="C_4499-35043">
              <w:r w:rsidR="004B3F04">
                <w:rPr>
                  <w:rStyle w:val="HyperlinkText9pt"/>
                </w:rPr>
                <w:t>4499-35043</w:t>
              </w:r>
            </w:hyperlink>
          </w:p>
        </w:tc>
        <w:tc>
          <w:tcPr>
            <w:tcW w:w="2975" w:type="dxa"/>
          </w:tcPr>
          <w:p w14:paraId="46EDD855" w14:textId="77777777" w:rsidR="004B3F04" w:rsidRDefault="004B3F04" w:rsidP="000659BE">
            <w:pPr>
              <w:pStyle w:val="TableText"/>
            </w:pPr>
            <w:r>
              <w:t>urn:oid:2.16.840.1.113883.5.1001 (HL7ActMood) = EVN</w:t>
            </w:r>
          </w:p>
        </w:tc>
      </w:tr>
      <w:tr w:rsidR="004B3F04" w14:paraId="5CDF100B" w14:textId="77777777" w:rsidTr="000659BE">
        <w:trPr>
          <w:jc w:val="center"/>
        </w:trPr>
        <w:tc>
          <w:tcPr>
            <w:tcW w:w="3345" w:type="dxa"/>
          </w:tcPr>
          <w:p w14:paraId="33C5B9CC" w14:textId="77777777" w:rsidR="004B3F04" w:rsidRDefault="004B3F04" w:rsidP="000659BE">
            <w:pPr>
              <w:pStyle w:val="TableText"/>
            </w:pPr>
            <w:r>
              <w:tab/>
              <w:t>@actionNegationInd</w:t>
            </w:r>
          </w:p>
        </w:tc>
        <w:tc>
          <w:tcPr>
            <w:tcW w:w="720" w:type="dxa"/>
          </w:tcPr>
          <w:p w14:paraId="437599AE" w14:textId="77777777" w:rsidR="004B3F04" w:rsidRDefault="004B3F04" w:rsidP="000659BE">
            <w:pPr>
              <w:pStyle w:val="TableText"/>
            </w:pPr>
            <w:r>
              <w:t>0..1</w:t>
            </w:r>
          </w:p>
        </w:tc>
        <w:tc>
          <w:tcPr>
            <w:tcW w:w="1152" w:type="dxa"/>
          </w:tcPr>
          <w:p w14:paraId="1195887F" w14:textId="77777777" w:rsidR="004B3F04" w:rsidRDefault="004B3F04" w:rsidP="000659BE">
            <w:pPr>
              <w:pStyle w:val="TableText"/>
            </w:pPr>
            <w:r>
              <w:t>MAY</w:t>
            </w:r>
          </w:p>
        </w:tc>
        <w:tc>
          <w:tcPr>
            <w:tcW w:w="864" w:type="dxa"/>
          </w:tcPr>
          <w:p w14:paraId="30A23346" w14:textId="77777777" w:rsidR="004B3F04" w:rsidRDefault="004B3F04" w:rsidP="000659BE">
            <w:pPr>
              <w:pStyle w:val="TableText"/>
            </w:pPr>
          </w:p>
        </w:tc>
        <w:tc>
          <w:tcPr>
            <w:tcW w:w="1104" w:type="dxa"/>
          </w:tcPr>
          <w:p w14:paraId="5995D4AD" w14:textId="77777777" w:rsidR="004B3F04" w:rsidRDefault="006C736C" w:rsidP="000659BE">
            <w:pPr>
              <w:pStyle w:val="TableText"/>
            </w:pPr>
            <w:hyperlink w:anchor="C_4499-35044">
              <w:r w:rsidR="004B3F04">
                <w:rPr>
                  <w:rStyle w:val="HyperlinkText9pt"/>
                </w:rPr>
                <w:t>4499-35044</w:t>
              </w:r>
            </w:hyperlink>
          </w:p>
        </w:tc>
        <w:tc>
          <w:tcPr>
            <w:tcW w:w="2975" w:type="dxa"/>
          </w:tcPr>
          <w:p w14:paraId="640CDF4A" w14:textId="77777777" w:rsidR="004B3F04" w:rsidRDefault="004B3F04" w:rsidP="000659BE">
            <w:pPr>
              <w:pStyle w:val="TableText"/>
            </w:pPr>
          </w:p>
        </w:tc>
      </w:tr>
      <w:tr w:rsidR="004B3F04" w14:paraId="1EB66EE3" w14:textId="77777777" w:rsidTr="000659BE">
        <w:trPr>
          <w:jc w:val="center"/>
        </w:trPr>
        <w:tc>
          <w:tcPr>
            <w:tcW w:w="3345" w:type="dxa"/>
          </w:tcPr>
          <w:p w14:paraId="747760FE" w14:textId="77777777" w:rsidR="004B3F04" w:rsidRDefault="004B3F04" w:rsidP="000659BE">
            <w:pPr>
              <w:pStyle w:val="TableText"/>
            </w:pPr>
            <w:r>
              <w:tab/>
              <w:t>templateId</w:t>
            </w:r>
          </w:p>
        </w:tc>
        <w:tc>
          <w:tcPr>
            <w:tcW w:w="720" w:type="dxa"/>
          </w:tcPr>
          <w:p w14:paraId="22D0D8CD" w14:textId="77777777" w:rsidR="004B3F04" w:rsidRDefault="004B3F04" w:rsidP="000659BE">
            <w:pPr>
              <w:pStyle w:val="TableText"/>
            </w:pPr>
            <w:r>
              <w:t>1..1</w:t>
            </w:r>
          </w:p>
        </w:tc>
        <w:tc>
          <w:tcPr>
            <w:tcW w:w="1152" w:type="dxa"/>
          </w:tcPr>
          <w:p w14:paraId="4119F2EF" w14:textId="77777777" w:rsidR="004B3F04" w:rsidRDefault="004B3F04" w:rsidP="000659BE">
            <w:pPr>
              <w:pStyle w:val="TableText"/>
            </w:pPr>
            <w:r>
              <w:t>SHALL</w:t>
            </w:r>
          </w:p>
        </w:tc>
        <w:tc>
          <w:tcPr>
            <w:tcW w:w="864" w:type="dxa"/>
          </w:tcPr>
          <w:p w14:paraId="1B899916" w14:textId="77777777" w:rsidR="004B3F04" w:rsidRDefault="004B3F04" w:rsidP="000659BE">
            <w:pPr>
              <w:pStyle w:val="TableText"/>
            </w:pPr>
          </w:p>
        </w:tc>
        <w:tc>
          <w:tcPr>
            <w:tcW w:w="1104" w:type="dxa"/>
          </w:tcPr>
          <w:p w14:paraId="08C2A7CE" w14:textId="77777777" w:rsidR="004B3F04" w:rsidRDefault="006C736C" w:rsidP="000659BE">
            <w:pPr>
              <w:pStyle w:val="TableText"/>
            </w:pPr>
            <w:hyperlink w:anchor="C_4499-35025">
              <w:r w:rsidR="004B3F04">
                <w:rPr>
                  <w:rStyle w:val="HyperlinkText9pt"/>
                </w:rPr>
                <w:t>4499-35025</w:t>
              </w:r>
            </w:hyperlink>
          </w:p>
        </w:tc>
        <w:tc>
          <w:tcPr>
            <w:tcW w:w="2975" w:type="dxa"/>
          </w:tcPr>
          <w:p w14:paraId="2EAC2FE7" w14:textId="77777777" w:rsidR="004B3F04" w:rsidRDefault="004B3F04" w:rsidP="000659BE">
            <w:pPr>
              <w:pStyle w:val="TableText"/>
            </w:pPr>
          </w:p>
        </w:tc>
      </w:tr>
      <w:tr w:rsidR="004B3F04" w14:paraId="13F9E5AB" w14:textId="77777777" w:rsidTr="000659BE">
        <w:trPr>
          <w:jc w:val="center"/>
        </w:trPr>
        <w:tc>
          <w:tcPr>
            <w:tcW w:w="3345" w:type="dxa"/>
          </w:tcPr>
          <w:p w14:paraId="57C8B642" w14:textId="77777777" w:rsidR="004B3F04" w:rsidRDefault="004B3F04" w:rsidP="000659BE">
            <w:pPr>
              <w:pStyle w:val="TableText"/>
            </w:pPr>
            <w:r>
              <w:tab/>
            </w:r>
            <w:r>
              <w:tab/>
              <w:t>item</w:t>
            </w:r>
          </w:p>
        </w:tc>
        <w:tc>
          <w:tcPr>
            <w:tcW w:w="720" w:type="dxa"/>
          </w:tcPr>
          <w:p w14:paraId="4A04D9DE" w14:textId="77777777" w:rsidR="004B3F04" w:rsidRDefault="004B3F04" w:rsidP="000659BE">
            <w:pPr>
              <w:pStyle w:val="TableText"/>
            </w:pPr>
            <w:r>
              <w:t>1..1</w:t>
            </w:r>
          </w:p>
        </w:tc>
        <w:tc>
          <w:tcPr>
            <w:tcW w:w="1152" w:type="dxa"/>
          </w:tcPr>
          <w:p w14:paraId="3726F5F6" w14:textId="77777777" w:rsidR="004B3F04" w:rsidRDefault="004B3F04" w:rsidP="000659BE">
            <w:pPr>
              <w:pStyle w:val="TableText"/>
            </w:pPr>
            <w:r>
              <w:t>SHALL</w:t>
            </w:r>
          </w:p>
        </w:tc>
        <w:tc>
          <w:tcPr>
            <w:tcW w:w="864" w:type="dxa"/>
          </w:tcPr>
          <w:p w14:paraId="6CB6AFD0" w14:textId="77777777" w:rsidR="004B3F04" w:rsidRDefault="004B3F04" w:rsidP="000659BE">
            <w:pPr>
              <w:pStyle w:val="TableText"/>
            </w:pPr>
          </w:p>
        </w:tc>
        <w:tc>
          <w:tcPr>
            <w:tcW w:w="1104" w:type="dxa"/>
          </w:tcPr>
          <w:p w14:paraId="3783A969" w14:textId="77777777" w:rsidR="004B3F04" w:rsidRDefault="006C736C" w:rsidP="000659BE">
            <w:pPr>
              <w:pStyle w:val="TableText"/>
            </w:pPr>
            <w:hyperlink w:anchor="C_4499-35026">
              <w:r w:rsidR="004B3F04">
                <w:rPr>
                  <w:rStyle w:val="HyperlinkText9pt"/>
                </w:rPr>
                <w:t>4499-35026</w:t>
              </w:r>
            </w:hyperlink>
          </w:p>
        </w:tc>
        <w:tc>
          <w:tcPr>
            <w:tcW w:w="2975" w:type="dxa"/>
          </w:tcPr>
          <w:p w14:paraId="5106FBE2" w14:textId="77777777" w:rsidR="004B3F04" w:rsidRDefault="004B3F04" w:rsidP="000659BE">
            <w:pPr>
              <w:pStyle w:val="TableText"/>
            </w:pPr>
          </w:p>
        </w:tc>
      </w:tr>
      <w:tr w:rsidR="004B3F04" w14:paraId="312CE25B" w14:textId="77777777" w:rsidTr="000659BE">
        <w:trPr>
          <w:jc w:val="center"/>
        </w:trPr>
        <w:tc>
          <w:tcPr>
            <w:tcW w:w="3345" w:type="dxa"/>
          </w:tcPr>
          <w:p w14:paraId="74EC9F6B" w14:textId="77777777" w:rsidR="004B3F04" w:rsidRDefault="004B3F04" w:rsidP="000659BE">
            <w:pPr>
              <w:pStyle w:val="TableText"/>
            </w:pPr>
            <w:r>
              <w:tab/>
            </w:r>
            <w:r>
              <w:tab/>
            </w:r>
            <w:r>
              <w:tab/>
              <w:t>@root</w:t>
            </w:r>
          </w:p>
        </w:tc>
        <w:tc>
          <w:tcPr>
            <w:tcW w:w="720" w:type="dxa"/>
          </w:tcPr>
          <w:p w14:paraId="34ACC4F5" w14:textId="77777777" w:rsidR="004B3F04" w:rsidRDefault="004B3F04" w:rsidP="000659BE">
            <w:pPr>
              <w:pStyle w:val="TableText"/>
            </w:pPr>
            <w:r>
              <w:t>1..1</w:t>
            </w:r>
          </w:p>
        </w:tc>
        <w:tc>
          <w:tcPr>
            <w:tcW w:w="1152" w:type="dxa"/>
          </w:tcPr>
          <w:p w14:paraId="630CB2DC" w14:textId="77777777" w:rsidR="004B3F04" w:rsidRDefault="004B3F04" w:rsidP="000659BE">
            <w:pPr>
              <w:pStyle w:val="TableText"/>
            </w:pPr>
            <w:r>
              <w:t>SHALL</w:t>
            </w:r>
          </w:p>
        </w:tc>
        <w:tc>
          <w:tcPr>
            <w:tcW w:w="864" w:type="dxa"/>
          </w:tcPr>
          <w:p w14:paraId="7936832D" w14:textId="77777777" w:rsidR="004B3F04" w:rsidRDefault="004B3F04" w:rsidP="000659BE">
            <w:pPr>
              <w:pStyle w:val="TableText"/>
            </w:pPr>
          </w:p>
        </w:tc>
        <w:tc>
          <w:tcPr>
            <w:tcW w:w="1104" w:type="dxa"/>
          </w:tcPr>
          <w:p w14:paraId="3B534CB6" w14:textId="77777777" w:rsidR="004B3F04" w:rsidRDefault="006C736C" w:rsidP="000659BE">
            <w:pPr>
              <w:pStyle w:val="TableText"/>
            </w:pPr>
            <w:hyperlink w:anchor="C_4499-35035">
              <w:r w:rsidR="004B3F04">
                <w:rPr>
                  <w:rStyle w:val="HyperlinkText9pt"/>
                </w:rPr>
                <w:t>4499-35035</w:t>
              </w:r>
            </w:hyperlink>
          </w:p>
        </w:tc>
        <w:tc>
          <w:tcPr>
            <w:tcW w:w="2975" w:type="dxa"/>
          </w:tcPr>
          <w:p w14:paraId="05B2A33C" w14:textId="77777777" w:rsidR="004B3F04" w:rsidRDefault="004B3F04" w:rsidP="000659BE">
            <w:pPr>
              <w:pStyle w:val="TableText"/>
            </w:pPr>
            <w:r>
              <w:t>2.16.840.1.113883.10.20.28.4.132</w:t>
            </w:r>
          </w:p>
        </w:tc>
      </w:tr>
      <w:tr w:rsidR="004B3F04" w14:paraId="6D767838" w14:textId="77777777" w:rsidTr="000659BE">
        <w:trPr>
          <w:jc w:val="center"/>
        </w:trPr>
        <w:tc>
          <w:tcPr>
            <w:tcW w:w="3345" w:type="dxa"/>
          </w:tcPr>
          <w:p w14:paraId="21F48152" w14:textId="77777777" w:rsidR="004B3F04" w:rsidRDefault="004B3F04" w:rsidP="000659BE">
            <w:pPr>
              <w:pStyle w:val="TableText"/>
            </w:pPr>
            <w:r>
              <w:tab/>
            </w:r>
            <w:r>
              <w:tab/>
            </w:r>
            <w:r>
              <w:tab/>
              <w:t>@extension</w:t>
            </w:r>
          </w:p>
        </w:tc>
        <w:tc>
          <w:tcPr>
            <w:tcW w:w="720" w:type="dxa"/>
          </w:tcPr>
          <w:p w14:paraId="3C11EC79" w14:textId="77777777" w:rsidR="004B3F04" w:rsidRDefault="004B3F04" w:rsidP="000659BE">
            <w:pPr>
              <w:pStyle w:val="TableText"/>
            </w:pPr>
            <w:r>
              <w:t>1..1</w:t>
            </w:r>
          </w:p>
        </w:tc>
        <w:tc>
          <w:tcPr>
            <w:tcW w:w="1152" w:type="dxa"/>
          </w:tcPr>
          <w:p w14:paraId="16A9B4F4" w14:textId="77777777" w:rsidR="004B3F04" w:rsidRDefault="004B3F04" w:rsidP="000659BE">
            <w:pPr>
              <w:pStyle w:val="TableText"/>
            </w:pPr>
            <w:r>
              <w:t>SHALL</w:t>
            </w:r>
          </w:p>
        </w:tc>
        <w:tc>
          <w:tcPr>
            <w:tcW w:w="864" w:type="dxa"/>
          </w:tcPr>
          <w:p w14:paraId="078FA3B3" w14:textId="77777777" w:rsidR="004B3F04" w:rsidRDefault="004B3F04" w:rsidP="000659BE">
            <w:pPr>
              <w:pStyle w:val="TableText"/>
            </w:pPr>
          </w:p>
        </w:tc>
        <w:tc>
          <w:tcPr>
            <w:tcW w:w="1104" w:type="dxa"/>
          </w:tcPr>
          <w:p w14:paraId="2C87C034" w14:textId="77777777" w:rsidR="004B3F04" w:rsidRDefault="006C736C" w:rsidP="000659BE">
            <w:pPr>
              <w:pStyle w:val="TableText"/>
            </w:pPr>
            <w:hyperlink w:anchor="C_4499-35036">
              <w:r w:rsidR="004B3F04">
                <w:rPr>
                  <w:rStyle w:val="HyperlinkText9pt"/>
                </w:rPr>
                <w:t>4499-35036</w:t>
              </w:r>
            </w:hyperlink>
          </w:p>
        </w:tc>
        <w:tc>
          <w:tcPr>
            <w:tcW w:w="2975" w:type="dxa"/>
          </w:tcPr>
          <w:p w14:paraId="6EE54AE0" w14:textId="77777777" w:rsidR="004B3F04" w:rsidRDefault="004B3F04" w:rsidP="000659BE">
            <w:pPr>
              <w:pStyle w:val="TableText"/>
            </w:pPr>
            <w:r>
              <w:t>2021-02-01</w:t>
            </w:r>
          </w:p>
        </w:tc>
      </w:tr>
      <w:tr w:rsidR="004B3F04" w14:paraId="583A1035" w14:textId="77777777" w:rsidTr="000659BE">
        <w:trPr>
          <w:jc w:val="center"/>
        </w:trPr>
        <w:tc>
          <w:tcPr>
            <w:tcW w:w="3345" w:type="dxa"/>
          </w:tcPr>
          <w:p w14:paraId="74EEFE7E" w14:textId="77777777" w:rsidR="004B3F04" w:rsidRDefault="004B3F04" w:rsidP="000659BE">
            <w:pPr>
              <w:pStyle w:val="TableText"/>
            </w:pPr>
            <w:r>
              <w:tab/>
              <w:t>id</w:t>
            </w:r>
          </w:p>
        </w:tc>
        <w:tc>
          <w:tcPr>
            <w:tcW w:w="720" w:type="dxa"/>
          </w:tcPr>
          <w:p w14:paraId="0FA6153F" w14:textId="77777777" w:rsidR="004B3F04" w:rsidRDefault="004B3F04" w:rsidP="000659BE">
            <w:pPr>
              <w:pStyle w:val="TableText"/>
            </w:pPr>
            <w:r>
              <w:t>1..1</w:t>
            </w:r>
          </w:p>
        </w:tc>
        <w:tc>
          <w:tcPr>
            <w:tcW w:w="1152" w:type="dxa"/>
          </w:tcPr>
          <w:p w14:paraId="7189D3E5" w14:textId="77777777" w:rsidR="004B3F04" w:rsidRDefault="004B3F04" w:rsidP="000659BE">
            <w:pPr>
              <w:pStyle w:val="TableText"/>
            </w:pPr>
            <w:r>
              <w:t>SHALL</w:t>
            </w:r>
          </w:p>
        </w:tc>
        <w:tc>
          <w:tcPr>
            <w:tcW w:w="864" w:type="dxa"/>
          </w:tcPr>
          <w:p w14:paraId="4F92F95E" w14:textId="77777777" w:rsidR="004B3F04" w:rsidRDefault="004B3F04" w:rsidP="000659BE">
            <w:pPr>
              <w:pStyle w:val="TableText"/>
            </w:pPr>
          </w:p>
        </w:tc>
        <w:tc>
          <w:tcPr>
            <w:tcW w:w="1104" w:type="dxa"/>
          </w:tcPr>
          <w:p w14:paraId="54756AAE" w14:textId="77777777" w:rsidR="004B3F04" w:rsidRDefault="006C736C" w:rsidP="000659BE">
            <w:pPr>
              <w:pStyle w:val="TableText"/>
            </w:pPr>
            <w:hyperlink w:anchor="C_4499-35045">
              <w:r w:rsidR="004B3F04">
                <w:rPr>
                  <w:rStyle w:val="HyperlinkText9pt"/>
                </w:rPr>
                <w:t>4499-35045</w:t>
              </w:r>
            </w:hyperlink>
          </w:p>
        </w:tc>
        <w:tc>
          <w:tcPr>
            <w:tcW w:w="2975" w:type="dxa"/>
          </w:tcPr>
          <w:p w14:paraId="378A85C1" w14:textId="77777777" w:rsidR="004B3F04" w:rsidRDefault="004B3F04" w:rsidP="000659BE">
            <w:pPr>
              <w:pStyle w:val="TableText"/>
            </w:pPr>
          </w:p>
        </w:tc>
      </w:tr>
      <w:tr w:rsidR="004B3F04" w14:paraId="2E469058" w14:textId="77777777" w:rsidTr="000659BE">
        <w:trPr>
          <w:jc w:val="center"/>
        </w:trPr>
        <w:tc>
          <w:tcPr>
            <w:tcW w:w="3345" w:type="dxa"/>
          </w:tcPr>
          <w:p w14:paraId="468CABF4" w14:textId="77777777" w:rsidR="004B3F04" w:rsidRDefault="004B3F04" w:rsidP="000659BE">
            <w:pPr>
              <w:pStyle w:val="TableText"/>
            </w:pPr>
            <w:r>
              <w:tab/>
              <w:t>code</w:t>
            </w:r>
          </w:p>
        </w:tc>
        <w:tc>
          <w:tcPr>
            <w:tcW w:w="720" w:type="dxa"/>
          </w:tcPr>
          <w:p w14:paraId="1DAD7C4B" w14:textId="77777777" w:rsidR="004B3F04" w:rsidRDefault="004B3F04" w:rsidP="000659BE">
            <w:pPr>
              <w:pStyle w:val="TableText"/>
            </w:pPr>
            <w:r>
              <w:t>0..1</w:t>
            </w:r>
          </w:p>
        </w:tc>
        <w:tc>
          <w:tcPr>
            <w:tcW w:w="1152" w:type="dxa"/>
          </w:tcPr>
          <w:p w14:paraId="23861C1E" w14:textId="77777777" w:rsidR="004B3F04" w:rsidRDefault="004B3F04" w:rsidP="000659BE">
            <w:pPr>
              <w:pStyle w:val="TableText"/>
            </w:pPr>
            <w:r>
              <w:t>MAY</w:t>
            </w:r>
          </w:p>
        </w:tc>
        <w:tc>
          <w:tcPr>
            <w:tcW w:w="864" w:type="dxa"/>
          </w:tcPr>
          <w:p w14:paraId="6AF180B0" w14:textId="77777777" w:rsidR="004B3F04" w:rsidRDefault="004B3F04" w:rsidP="000659BE">
            <w:pPr>
              <w:pStyle w:val="TableText"/>
            </w:pPr>
          </w:p>
        </w:tc>
        <w:tc>
          <w:tcPr>
            <w:tcW w:w="1104" w:type="dxa"/>
          </w:tcPr>
          <w:p w14:paraId="4DE2DF51" w14:textId="77777777" w:rsidR="004B3F04" w:rsidRDefault="006C736C" w:rsidP="000659BE">
            <w:pPr>
              <w:pStyle w:val="TableText"/>
            </w:pPr>
            <w:hyperlink w:anchor="C_4499-35028">
              <w:r w:rsidR="004B3F04">
                <w:rPr>
                  <w:rStyle w:val="HyperlinkText9pt"/>
                </w:rPr>
                <w:t>4499-35028</w:t>
              </w:r>
            </w:hyperlink>
          </w:p>
        </w:tc>
        <w:tc>
          <w:tcPr>
            <w:tcW w:w="2975" w:type="dxa"/>
          </w:tcPr>
          <w:p w14:paraId="139DF82D" w14:textId="77777777" w:rsidR="004B3F04" w:rsidRDefault="004B3F04" w:rsidP="000659BE">
            <w:pPr>
              <w:pStyle w:val="TableText"/>
            </w:pPr>
          </w:p>
        </w:tc>
      </w:tr>
      <w:tr w:rsidR="004B3F04" w14:paraId="7DA510AC" w14:textId="77777777" w:rsidTr="000659BE">
        <w:trPr>
          <w:jc w:val="center"/>
        </w:trPr>
        <w:tc>
          <w:tcPr>
            <w:tcW w:w="3345" w:type="dxa"/>
          </w:tcPr>
          <w:p w14:paraId="641C4A12" w14:textId="77777777" w:rsidR="004B3F04" w:rsidRDefault="004B3F04" w:rsidP="000659BE">
            <w:pPr>
              <w:pStyle w:val="TableText"/>
            </w:pPr>
            <w:r>
              <w:tab/>
            </w:r>
            <w:r>
              <w:tab/>
              <w:t>@valueSet</w:t>
            </w:r>
          </w:p>
        </w:tc>
        <w:tc>
          <w:tcPr>
            <w:tcW w:w="720" w:type="dxa"/>
          </w:tcPr>
          <w:p w14:paraId="2C528708" w14:textId="77777777" w:rsidR="004B3F04" w:rsidRDefault="004B3F04" w:rsidP="000659BE">
            <w:pPr>
              <w:pStyle w:val="TableText"/>
            </w:pPr>
            <w:r>
              <w:t>0..1</w:t>
            </w:r>
          </w:p>
        </w:tc>
        <w:tc>
          <w:tcPr>
            <w:tcW w:w="1152" w:type="dxa"/>
          </w:tcPr>
          <w:p w14:paraId="7513065C" w14:textId="77777777" w:rsidR="004B3F04" w:rsidRDefault="004B3F04" w:rsidP="000659BE">
            <w:pPr>
              <w:pStyle w:val="TableText"/>
            </w:pPr>
            <w:r>
              <w:t>SHOULD</w:t>
            </w:r>
          </w:p>
        </w:tc>
        <w:tc>
          <w:tcPr>
            <w:tcW w:w="864" w:type="dxa"/>
          </w:tcPr>
          <w:p w14:paraId="75E7EA0F" w14:textId="77777777" w:rsidR="004B3F04" w:rsidRDefault="004B3F04" w:rsidP="000659BE">
            <w:pPr>
              <w:pStyle w:val="TableText"/>
            </w:pPr>
          </w:p>
        </w:tc>
        <w:tc>
          <w:tcPr>
            <w:tcW w:w="1104" w:type="dxa"/>
          </w:tcPr>
          <w:p w14:paraId="5D0B3E5A" w14:textId="77777777" w:rsidR="004B3F04" w:rsidRDefault="006C736C" w:rsidP="000659BE">
            <w:pPr>
              <w:pStyle w:val="TableText"/>
            </w:pPr>
            <w:hyperlink w:anchor="C_4499-35038">
              <w:r w:rsidR="004B3F04">
                <w:rPr>
                  <w:rStyle w:val="HyperlinkText9pt"/>
                </w:rPr>
                <w:t>4499-35038</w:t>
              </w:r>
            </w:hyperlink>
          </w:p>
        </w:tc>
        <w:tc>
          <w:tcPr>
            <w:tcW w:w="2975" w:type="dxa"/>
          </w:tcPr>
          <w:p w14:paraId="1363FB1C" w14:textId="77777777" w:rsidR="004B3F04" w:rsidRDefault="004B3F04" w:rsidP="000659BE">
            <w:pPr>
              <w:pStyle w:val="TableText"/>
            </w:pPr>
          </w:p>
        </w:tc>
      </w:tr>
      <w:tr w:rsidR="004B3F04" w14:paraId="41018F01" w14:textId="77777777" w:rsidTr="000659BE">
        <w:trPr>
          <w:jc w:val="center"/>
        </w:trPr>
        <w:tc>
          <w:tcPr>
            <w:tcW w:w="3345" w:type="dxa"/>
          </w:tcPr>
          <w:p w14:paraId="407D9CD5" w14:textId="77777777" w:rsidR="004B3F04" w:rsidRDefault="004B3F04" w:rsidP="000659BE">
            <w:pPr>
              <w:pStyle w:val="TableText"/>
            </w:pPr>
            <w:r>
              <w:tab/>
              <w:t>title</w:t>
            </w:r>
          </w:p>
        </w:tc>
        <w:tc>
          <w:tcPr>
            <w:tcW w:w="720" w:type="dxa"/>
          </w:tcPr>
          <w:p w14:paraId="2DF66515" w14:textId="77777777" w:rsidR="004B3F04" w:rsidRDefault="004B3F04" w:rsidP="000659BE">
            <w:pPr>
              <w:pStyle w:val="TableText"/>
            </w:pPr>
            <w:r>
              <w:t>1..1</w:t>
            </w:r>
          </w:p>
        </w:tc>
        <w:tc>
          <w:tcPr>
            <w:tcW w:w="1152" w:type="dxa"/>
          </w:tcPr>
          <w:p w14:paraId="609097F7" w14:textId="77777777" w:rsidR="004B3F04" w:rsidRDefault="004B3F04" w:rsidP="000659BE">
            <w:pPr>
              <w:pStyle w:val="TableText"/>
            </w:pPr>
            <w:r>
              <w:t>SHALL</w:t>
            </w:r>
          </w:p>
        </w:tc>
        <w:tc>
          <w:tcPr>
            <w:tcW w:w="864" w:type="dxa"/>
          </w:tcPr>
          <w:p w14:paraId="2622C78F" w14:textId="77777777" w:rsidR="004B3F04" w:rsidRDefault="004B3F04" w:rsidP="000659BE">
            <w:pPr>
              <w:pStyle w:val="TableText"/>
            </w:pPr>
          </w:p>
        </w:tc>
        <w:tc>
          <w:tcPr>
            <w:tcW w:w="1104" w:type="dxa"/>
          </w:tcPr>
          <w:p w14:paraId="1F4E70D9" w14:textId="77777777" w:rsidR="004B3F04" w:rsidRDefault="006C736C" w:rsidP="000659BE">
            <w:pPr>
              <w:pStyle w:val="TableText"/>
            </w:pPr>
            <w:hyperlink w:anchor="C_4499-35046">
              <w:r w:rsidR="004B3F04">
                <w:rPr>
                  <w:rStyle w:val="HyperlinkText9pt"/>
                </w:rPr>
                <w:t>4499-35046</w:t>
              </w:r>
            </w:hyperlink>
          </w:p>
        </w:tc>
        <w:tc>
          <w:tcPr>
            <w:tcW w:w="2975" w:type="dxa"/>
          </w:tcPr>
          <w:p w14:paraId="1F4BFBA4" w14:textId="77777777" w:rsidR="004B3F04" w:rsidRDefault="004B3F04" w:rsidP="000659BE">
            <w:pPr>
              <w:pStyle w:val="TableText"/>
            </w:pPr>
          </w:p>
        </w:tc>
      </w:tr>
      <w:tr w:rsidR="004B3F04" w14:paraId="74AFAC01" w14:textId="77777777" w:rsidTr="000659BE">
        <w:trPr>
          <w:jc w:val="center"/>
        </w:trPr>
        <w:tc>
          <w:tcPr>
            <w:tcW w:w="3345" w:type="dxa"/>
          </w:tcPr>
          <w:p w14:paraId="73D7FDB0" w14:textId="77777777" w:rsidR="004B3F04" w:rsidRDefault="004B3F04" w:rsidP="000659BE">
            <w:pPr>
              <w:pStyle w:val="TableText"/>
            </w:pPr>
            <w:r>
              <w:tab/>
              <w:t>statusCode</w:t>
            </w:r>
          </w:p>
        </w:tc>
        <w:tc>
          <w:tcPr>
            <w:tcW w:w="720" w:type="dxa"/>
          </w:tcPr>
          <w:p w14:paraId="402C5175" w14:textId="77777777" w:rsidR="004B3F04" w:rsidRDefault="004B3F04" w:rsidP="000659BE">
            <w:pPr>
              <w:pStyle w:val="TableText"/>
            </w:pPr>
            <w:r>
              <w:t>1..1</w:t>
            </w:r>
          </w:p>
        </w:tc>
        <w:tc>
          <w:tcPr>
            <w:tcW w:w="1152" w:type="dxa"/>
          </w:tcPr>
          <w:p w14:paraId="7F3DCD8B" w14:textId="77777777" w:rsidR="004B3F04" w:rsidRDefault="004B3F04" w:rsidP="000659BE">
            <w:pPr>
              <w:pStyle w:val="TableText"/>
            </w:pPr>
            <w:r>
              <w:t>SHALL</w:t>
            </w:r>
          </w:p>
        </w:tc>
        <w:tc>
          <w:tcPr>
            <w:tcW w:w="864" w:type="dxa"/>
          </w:tcPr>
          <w:p w14:paraId="010337C0" w14:textId="77777777" w:rsidR="004B3F04" w:rsidRDefault="004B3F04" w:rsidP="000659BE">
            <w:pPr>
              <w:pStyle w:val="TableText"/>
            </w:pPr>
          </w:p>
        </w:tc>
        <w:tc>
          <w:tcPr>
            <w:tcW w:w="1104" w:type="dxa"/>
          </w:tcPr>
          <w:p w14:paraId="737E63BD" w14:textId="77777777" w:rsidR="004B3F04" w:rsidRDefault="006C736C" w:rsidP="000659BE">
            <w:pPr>
              <w:pStyle w:val="TableText"/>
            </w:pPr>
            <w:hyperlink w:anchor="C_4499-35027">
              <w:r w:rsidR="004B3F04">
                <w:rPr>
                  <w:rStyle w:val="HyperlinkText9pt"/>
                </w:rPr>
                <w:t>4499-35027</w:t>
              </w:r>
            </w:hyperlink>
          </w:p>
        </w:tc>
        <w:tc>
          <w:tcPr>
            <w:tcW w:w="2975" w:type="dxa"/>
          </w:tcPr>
          <w:p w14:paraId="52C54332" w14:textId="77777777" w:rsidR="004B3F04" w:rsidRDefault="004B3F04" w:rsidP="000659BE">
            <w:pPr>
              <w:pStyle w:val="TableText"/>
            </w:pPr>
          </w:p>
        </w:tc>
      </w:tr>
      <w:tr w:rsidR="004B3F04" w14:paraId="23345861" w14:textId="77777777" w:rsidTr="000659BE">
        <w:trPr>
          <w:jc w:val="center"/>
        </w:trPr>
        <w:tc>
          <w:tcPr>
            <w:tcW w:w="3345" w:type="dxa"/>
          </w:tcPr>
          <w:p w14:paraId="12669036" w14:textId="77777777" w:rsidR="004B3F04" w:rsidRDefault="004B3F04" w:rsidP="000659BE">
            <w:pPr>
              <w:pStyle w:val="TableText"/>
            </w:pPr>
            <w:r>
              <w:tab/>
            </w:r>
            <w:r>
              <w:tab/>
              <w:t>@code</w:t>
            </w:r>
          </w:p>
        </w:tc>
        <w:tc>
          <w:tcPr>
            <w:tcW w:w="720" w:type="dxa"/>
          </w:tcPr>
          <w:p w14:paraId="03B72630" w14:textId="77777777" w:rsidR="004B3F04" w:rsidRDefault="004B3F04" w:rsidP="000659BE">
            <w:pPr>
              <w:pStyle w:val="TableText"/>
            </w:pPr>
            <w:r>
              <w:t>1..1</w:t>
            </w:r>
          </w:p>
        </w:tc>
        <w:tc>
          <w:tcPr>
            <w:tcW w:w="1152" w:type="dxa"/>
          </w:tcPr>
          <w:p w14:paraId="2440A641" w14:textId="77777777" w:rsidR="004B3F04" w:rsidRDefault="004B3F04" w:rsidP="000659BE">
            <w:pPr>
              <w:pStyle w:val="TableText"/>
            </w:pPr>
            <w:r>
              <w:t>SHALL</w:t>
            </w:r>
          </w:p>
        </w:tc>
        <w:tc>
          <w:tcPr>
            <w:tcW w:w="864" w:type="dxa"/>
          </w:tcPr>
          <w:p w14:paraId="5F36C289" w14:textId="77777777" w:rsidR="004B3F04" w:rsidRDefault="004B3F04" w:rsidP="000659BE">
            <w:pPr>
              <w:pStyle w:val="TableText"/>
            </w:pPr>
          </w:p>
        </w:tc>
        <w:tc>
          <w:tcPr>
            <w:tcW w:w="1104" w:type="dxa"/>
          </w:tcPr>
          <w:p w14:paraId="52D1E114" w14:textId="77777777" w:rsidR="004B3F04" w:rsidRDefault="006C736C" w:rsidP="000659BE">
            <w:pPr>
              <w:pStyle w:val="TableText"/>
            </w:pPr>
            <w:hyperlink w:anchor="C_4499-35037">
              <w:r w:rsidR="004B3F04">
                <w:rPr>
                  <w:rStyle w:val="HyperlinkText9pt"/>
                </w:rPr>
                <w:t>4499-35037</w:t>
              </w:r>
            </w:hyperlink>
          </w:p>
        </w:tc>
        <w:tc>
          <w:tcPr>
            <w:tcW w:w="2975" w:type="dxa"/>
          </w:tcPr>
          <w:p w14:paraId="58B497E7" w14:textId="77777777" w:rsidR="004B3F04" w:rsidRDefault="004B3F04" w:rsidP="000659BE">
            <w:pPr>
              <w:pStyle w:val="TableText"/>
            </w:pPr>
            <w:r>
              <w:t>urn:oid:2.16.840.1.113883.5.14 (HL7ActStatus) = completed</w:t>
            </w:r>
          </w:p>
        </w:tc>
      </w:tr>
      <w:tr w:rsidR="004B3F04" w14:paraId="56A8CEC1" w14:textId="77777777" w:rsidTr="000659BE">
        <w:trPr>
          <w:jc w:val="center"/>
        </w:trPr>
        <w:tc>
          <w:tcPr>
            <w:tcW w:w="3345" w:type="dxa"/>
          </w:tcPr>
          <w:p w14:paraId="2A2F4473" w14:textId="77777777" w:rsidR="004B3F04" w:rsidRDefault="004B3F04" w:rsidP="000659BE">
            <w:pPr>
              <w:pStyle w:val="TableText"/>
            </w:pPr>
            <w:r>
              <w:tab/>
              <w:t>effectiveTime</w:t>
            </w:r>
          </w:p>
        </w:tc>
        <w:tc>
          <w:tcPr>
            <w:tcW w:w="720" w:type="dxa"/>
          </w:tcPr>
          <w:p w14:paraId="7261C6FE" w14:textId="77777777" w:rsidR="004B3F04" w:rsidRDefault="004B3F04" w:rsidP="000659BE">
            <w:pPr>
              <w:pStyle w:val="TableText"/>
            </w:pPr>
            <w:r>
              <w:t>0..1</w:t>
            </w:r>
          </w:p>
        </w:tc>
        <w:tc>
          <w:tcPr>
            <w:tcW w:w="1152" w:type="dxa"/>
          </w:tcPr>
          <w:p w14:paraId="2C1BE899" w14:textId="77777777" w:rsidR="004B3F04" w:rsidRDefault="004B3F04" w:rsidP="000659BE">
            <w:pPr>
              <w:pStyle w:val="TableText"/>
            </w:pPr>
            <w:r>
              <w:t>MAY</w:t>
            </w:r>
          </w:p>
        </w:tc>
        <w:tc>
          <w:tcPr>
            <w:tcW w:w="864" w:type="dxa"/>
          </w:tcPr>
          <w:p w14:paraId="45B705D5" w14:textId="77777777" w:rsidR="004B3F04" w:rsidRDefault="004B3F04" w:rsidP="000659BE">
            <w:pPr>
              <w:pStyle w:val="TableText"/>
            </w:pPr>
            <w:r>
              <w:t>IVL_TS</w:t>
            </w:r>
          </w:p>
        </w:tc>
        <w:tc>
          <w:tcPr>
            <w:tcW w:w="1104" w:type="dxa"/>
          </w:tcPr>
          <w:p w14:paraId="19678476" w14:textId="77777777" w:rsidR="004B3F04" w:rsidRDefault="006C736C" w:rsidP="000659BE">
            <w:pPr>
              <w:pStyle w:val="TableText"/>
            </w:pPr>
            <w:hyperlink w:anchor="C_4499-35031">
              <w:r w:rsidR="004B3F04">
                <w:rPr>
                  <w:rStyle w:val="HyperlinkText9pt"/>
                </w:rPr>
                <w:t>4499-35031</w:t>
              </w:r>
            </w:hyperlink>
          </w:p>
        </w:tc>
        <w:tc>
          <w:tcPr>
            <w:tcW w:w="2975" w:type="dxa"/>
          </w:tcPr>
          <w:p w14:paraId="335172AB" w14:textId="77777777" w:rsidR="004B3F04" w:rsidRDefault="004B3F04" w:rsidP="000659BE">
            <w:pPr>
              <w:pStyle w:val="TableText"/>
            </w:pPr>
          </w:p>
        </w:tc>
      </w:tr>
      <w:tr w:rsidR="004B3F04" w14:paraId="7ACFA17E" w14:textId="77777777" w:rsidTr="000659BE">
        <w:trPr>
          <w:jc w:val="center"/>
        </w:trPr>
        <w:tc>
          <w:tcPr>
            <w:tcW w:w="3345" w:type="dxa"/>
          </w:tcPr>
          <w:p w14:paraId="2510AAA4" w14:textId="77777777" w:rsidR="004B3F04" w:rsidRDefault="004B3F04" w:rsidP="000659BE">
            <w:pPr>
              <w:pStyle w:val="TableText"/>
            </w:pPr>
            <w:r>
              <w:tab/>
            </w:r>
            <w:r>
              <w:tab/>
              <w:t>low</w:t>
            </w:r>
          </w:p>
        </w:tc>
        <w:tc>
          <w:tcPr>
            <w:tcW w:w="720" w:type="dxa"/>
          </w:tcPr>
          <w:p w14:paraId="0B6F17F8" w14:textId="77777777" w:rsidR="004B3F04" w:rsidRDefault="004B3F04" w:rsidP="000659BE">
            <w:pPr>
              <w:pStyle w:val="TableText"/>
            </w:pPr>
            <w:r>
              <w:t>0..1</w:t>
            </w:r>
          </w:p>
        </w:tc>
        <w:tc>
          <w:tcPr>
            <w:tcW w:w="1152" w:type="dxa"/>
          </w:tcPr>
          <w:p w14:paraId="3FF73606" w14:textId="77777777" w:rsidR="004B3F04" w:rsidRDefault="004B3F04" w:rsidP="000659BE">
            <w:pPr>
              <w:pStyle w:val="TableText"/>
            </w:pPr>
            <w:r>
              <w:t>MAY</w:t>
            </w:r>
          </w:p>
        </w:tc>
        <w:tc>
          <w:tcPr>
            <w:tcW w:w="864" w:type="dxa"/>
          </w:tcPr>
          <w:p w14:paraId="09E04F1D" w14:textId="77777777" w:rsidR="004B3F04" w:rsidRDefault="004B3F04" w:rsidP="000659BE">
            <w:pPr>
              <w:pStyle w:val="TableText"/>
            </w:pPr>
          </w:p>
        </w:tc>
        <w:tc>
          <w:tcPr>
            <w:tcW w:w="1104" w:type="dxa"/>
          </w:tcPr>
          <w:p w14:paraId="7D47B138" w14:textId="77777777" w:rsidR="004B3F04" w:rsidRDefault="006C736C" w:rsidP="000659BE">
            <w:pPr>
              <w:pStyle w:val="TableText"/>
            </w:pPr>
            <w:hyperlink w:anchor="C_4499-35040">
              <w:r w:rsidR="004B3F04">
                <w:rPr>
                  <w:rStyle w:val="HyperlinkText9pt"/>
                </w:rPr>
                <w:t>4499-35040</w:t>
              </w:r>
            </w:hyperlink>
          </w:p>
        </w:tc>
        <w:tc>
          <w:tcPr>
            <w:tcW w:w="2975" w:type="dxa"/>
          </w:tcPr>
          <w:p w14:paraId="4266BF8F" w14:textId="77777777" w:rsidR="004B3F04" w:rsidRDefault="004B3F04" w:rsidP="000659BE">
            <w:pPr>
              <w:pStyle w:val="TableText"/>
            </w:pPr>
          </w:p>
        </w:tc>
      </w:tr>
      <w:tr w:rsidR="004B3F04" w14:paraId="76E24952" w14:textId="77777777" w:rsidTr="000659BE">
        <w:trPr>
          <w:jc w:val="center"/>
        </w:trPr>
        <w:tc>
          <w:tcPr>
            <w:tcW w:w="3345" w:type="dxa"/>
          </w:tcPr>
          <w:p w14:paraId="0A736918" w14:textId="77777777" w:rsidR="004B3F04" w:rsidRDefault="004B3F04" w:rsidP="000659BE">
            <w:pPr>
              <w:pStyle w:val="TableText"/>
            </w:pPr>
            <w:r>
              <w:tab/>
            </w:r>
            <w:r>
              <w:tab/>
              <w:t>high</w:t>
            </w:r>
          </w:p>
        </w:tc>
        <w:tc>
          <w:tcPr>
            <w:tcW w:w="720" w:type="dxa"/>
          </w:tcPr>
          <w:p w14:paraId="08937D30" w14:textId="77777777" w:rsidR="004B3F04" w:rsidRDefault="004B3F04" w:rsidP="000659BE">
            <w:pPr>
              <w:pStyle w:val="TableText"/>
            </w:pPr>
            <w:r>
              <w:t>0..1</w:t>
            </w:r>
          </w:p>
        </w:tc>
        <w:tc>
          <w:tcPr>
            <w:tcW w:w="1152" w:type="dxa"/>
          </w:tcPr>
          <w:p w14:paraId="1D364825" w14:textId="77777777" w:rsidR="004B3F04" w:rsidRDefault="004B3F04" w:rsidP="000659BE">
            <w:pPr>
              <w:pStyle w:val="TableText"/>
            </w:pPr>
            <w:r>
              <w:t>MAY</w:t>
            </w:r>
          </w:p>
        </w:tc>
        <w:tc>
          <w:tcPr>
            <w:tcW w:w="864" w:type="dxa"/>
          </w:tcPr>
          <w:p w14:paraId="467A85A3" w14:textId="77777777" w:rsidR="004B3F04" w:rsidRDefault="004B3F04" w:rsidP="000659BE">
            <w:pPr>
              <w:pStyle w:val="TableText"/>
            </w:pPr>
          </w:p>
        </w:tc>
        <w:tc>
          <w:tcPr>
            <w:tcW w:w="1104" w:type="dxa"/>
          </w:tcPr>
          <w:p w14:paraId="6565A204" w14:textId="77777777" w:rsidR="004B3F04" w:rsidRDefault="006C736C" w:rsidP="000659BE">
            <w:pPr>
              <w:pStyle w:val="TableText"/>
            </w:pPr>
            <w:hyperlink w:anchor="C_4499-35041">
              <w:r w:rsidR="004B3F04">
                <w:rPr>
                  <w:rStyle w:val="HyperlinkText9pt"/>
                </w:rPr>
                <w:t>4499-35041</w:t>
              </w:r>
            </w:hyperlink>
          </w:p>
        </w:tc>
        <w:tc>
          <w:tcPr>
            <w:tcW w:w="2975" w:type="dxa"/>
          </w:tcPr>
          <w:p w14:paraId="07057190" w14:textId="77777777" w:rsidR="004B3F04" w:rsidRDefault="004B3F04" w:rsidP="000659BE">
            <w:pPr>
              <w:pStyle w:val="TableText"/>
            </w:pPr>
          </w:p>
        </w:tc>
      </w:tr>
      <w:tr w:rsidR="004B3F04" w14:paraId="1DB361A6" w14:textId="77777777" w:rsidTr="000659BE">
        <w:trPr>
          <w:jc w:val="center"/>
        </w:trPr>
        <w:tc>
          <w:tcPr>
            <w:tcW w:w="3345" w:type="dxa"/>
          </w:tcPr>
          <w:p w14:paraId="6223CED7" w14:textId="77777777" w:rsidR="004B3F04" w:rsidRDefault="004B3F04" w:rsidP="000659BE">
            <w:pPr>
              <w:pStyle w:val="TableText"/>
            </w:pPr>
            <w:r>
              <w:tab/>
              <w:t>participation</w:t>
            </w:r>
          </w:p>
        </w:tc>
        <w:tc>
          <w:tcPr>
            <w:tcW w:w="720" w:type="dxa"/>
          </w:tcPr>
          <w:p w14:paraId="12C2F848" w14:textId="77777777" w:rsidR="004B3F04" w:rsidRDefault="004B3F04" w:rsidP="000659BE">
            <w:pPr>
              <w:pStyle w:val="TableText"/>
            </w:pPr>
            <w:r>
              <w:t>0..1</w:t>
            </w:r>
          </w:p>
        </w:tc>
        <w:tc>
          <w:tcPr>
            <w:tcW w:w="1152" w:type="dxa"/>
          </w:tcPr>
          <w:p w14:paraId="5CBBA464" w14:textId="77777777" w:rsidR="004B3F04" w:rsidRDefault="004B3F04" w:rsidP="000659BE">
            <w:pPr>
              <w:pStyle w:val="TableText"/>
            </w:pPr>
            <w:r>
              <w:t>MAY</w:t>
            </w:r>
          </w:p>
        </w:tc>
        <w:tc>
          <w:tcPr>
            <w:tcW w:w="864" w:type="dxa"/>
          </w:tcPr>
          <w:p w14:paraId="259E800C" w14:textId="77777777" w:rsidR="004B3F04" w:rsidRDefault="004B3F04" w:rsidP="000659BE">
            <w:pPr>
              <w:pStyle w:val="TableText"/>
            </w:pPr>
          </w:p>
        </w:tc>
        <w:tc>
          <w:tcPr>
            <w:tcW w:w="1104" w:type="dxa"/>
          </w:tcPr>
          <w:p w14:paraId="4CA31F88" w14:textId="77777777" w:rsidR="004B3F04" w:rsidRDefault="006C736C" w:rsidP="000659BE">
            <w:pPr>
              <w:pStyle w:val="TableText"/>
            </w:pPr>
            <w:hyperlink w:anchor="C_4499-35032">
              <w:r w:rsidR="004B3F04">
                <w:rPr>
                  <w:rStyle w:val="HyperlinkText9pt"/>
                </w:rPr>
                <w:t>4499-35032</w:t>
              </w:r>
            </w:hyperlink>
          </w:p>
        </w:tc>
        <w:tc>
          <w:tcPr>
            <w:tcW w:w="2975" w:type="dxa"/>
          </w:tcPr>
          <w:p w14:paraId="28FD6FB6" w14:textId="77777777" w:rsidR="004B3F04" w:rsidRDefault="004B3F04" w:rsidP="000659BE">
            <w:pPr>
              <w:pStyle w:val="TableText"/>
            </w:pPr>
          </w:p>
        </w:tc>
      </w:tr>
      <w:tr w:rsidR="004B3F04" w14:paraId="267D2D45" w14:textId="77777777" w:rsidTr="000659BE">
        <w:trPr>
          <w:jc w:val="center"/>
        </w:trPr>
        <w:tc>
          <w:tcPr>
            <w:tcW w:w="3345" w:type="dxa"/>
          </w:tcPr>
          <w:p w14:paraId="05B5F08E" w14:textId="77777777" w:rsidR="004B3F04" w:rsidRDefault="004B3F04" w:rsidP="000659BE">
            <w:pPr>
              <w:pStyle w:val="TableText"/>
            </w:pPr>
            <w:r>
              <w:tab/>
            </w:r>
            <w:r>
              <w:tab/>
              <w:t>@typeCode</w:t>
            </w:r>
          </w:p>
        </w:tc>
        <w:tc>
          <w:tcPr>
            <w:tcW w:w="720" w:type="dxa"/>
          </w:tcPr>
          <w:p w14:paraId="2FDA237F" w14:textId="77777777" w:rsidR="004B3F04" w:rsidRDefault="004B3F04" w:rsidP="000659BE">
            <w:pPr>
              <w:pStyle w:val="TableText"/>
            </w:pPr>
            <w:r>
              <w:t>1..1</w:t>
            </w:r>
          </w:p>
        </w:tc>
        <w:tc>
          <w:tcPr>
            <w:tcW w:w="1152" w:type="dxa"/>
          </w:tcPr>
          <w:p w14:paraId="5E90838B" w14:textId="77777777" w:rsidR="004B3F04" w:rsidRDefault="004B3F04" w:rsidP="000659BE">
            <w:pPr>
              <w:pStyle w:val="TableText"/>
            </w:pPr>
            <w:r>
              <w:t>SHALL</w:t>
            </w:r>
          </w:p>
        </w:tc>
        <w:tc>
          <w:tcPr>
            <w:tcW w:w="864" w:type="dxa"/>
          </w:tcPr>
          <w:p w14:paraId="6913657A" w14:textId="77777777" w:rsidR="004B3F04" w:rsidRDefault="004B3F04" w:rsidP="000659BE">
            <w:pPr>
              <w:pStyle w:val="TableText"/>
            </w:pPr>
          </w:p>
        </w:tc>
        <w:tc>
          <w:tcPr>
            <w:tcW w:w="1104" w:type="dxa"/>
          </w:tcPr>
          <w:p w14:paraId="2828EE6F" w14:textId="77777777" w:rsidR="004B3F04" w:rsidRDefault="006C736C" w:rsidP="000659BE">
            <w:pPr>
              <w:pStyle w:val="TableText"/>
            </w:pPr>
            <w:hyperlink w:anchor="C_4499-35047">
              <w:r w:rsidR="004B3F04">
                <w:rPr>
                  <w:rStyle w:val="HyperlinkText9pt"/>
                </w:rPr>
                <w:t>4499-35047</w:t>
              </w:r>
            </w:hyperlink>
          </w:p>
        </w:tc>
        <w:tc>
          <w:tcPr>
            <w:tcW w:w="2975" w:type="dxa"/>
          </w:tcPr>
          <w:p w14:paraId="454FEE7E" w14:textId="77777777" w:rsidR="004B3F04" w:rsidRDefault="004B3F04" w:rsidP="000659BE">
            <w:pPr>
              <w:pStyle w:val="TableText"/>
            </w:pPr>
            <w:r>
              <w:t>urn:oid:2.16.840.1.113883.5.90 (HL7ParticipationType) = AUT</w:t>
            </w:r>
          </w:p>
        </w:tc>
      </w:tr>
      <w:tr w:rsidR="004B3F04" w14:paraId="167784BF" w14:textId="77777777" w:rsidTr="000659BE">
        <w:trPr>
          <w:jc w:val="center"/>
        </w:trPr>
        <w:tc>
          <w:tcPr>
            <w:tcW w:w="3345" w:type="dxa"/>
          </w:tcPr>
          <w:p w14:paraId="2B3E6D36" w14:textId="77777777" w:rsidR="004B3F04" w:rsidRDefault="004B3F04" w:rsidP="000659BE">
            <w:pPr>
              <w:pStyle w:val="TableText"/>
            </w:pPr>
            <w:r>
              <w:tab/>
            </w:r>
            <w:r>
              <w:tab/>
              <w:t>time</w:t>
            </w:r>
          </w:p>
        </w:tc>
        <w:tc>
          <w:tcPr>
            <w:tcW w:w="720" w:type="dxa"/>
          </w:tcPr>
          <w:p w14:paraId="14F06C7D" w14:textId="77777777" w:rsidR="004B3F04" w:rsidRDefault="004B3F04" w:rsidP="000659BE">
            <w:pPr>
              <w:pStyle w:val="TableText"/>
            </w:pPr>
            <w:r>
              <w:t>1..1</w:t>
            </w:r>
          </w:p>
        </w:tc>
        <w:tc>
          <w:tcPr>
            <w:tcW w:w="1152" w:type="dxa"/>
          </w:tcPr>
          <w:p w14:paraId="667EAFE7" w14:textId="77777777" w:rsidR="004B3F04" w:rsidRDefault="004B3F04" w:rsidP="000659BE">
            <w:pPr>
              <w:pStyle w:val="TableText"/>
            </w:pPr>
            <w:r>
              <w:t>SHALL</w:t>
            </w:r>
          </w:p>
        </w:tc>
        <w:tc>
          <w:tcPr>
            <w:tcW w:w="864" w:type="dxa"/>
          </w:tcPr>
          <w:p w14:paraId="252F2F79" w14:textId="77777777" w:rsidR="004B3F04" w:rsidRDefault="004B3F04" w:rsidP="000659BE">
            <w:pPr>
              <w:pStyle w:val="TableText"/>
            </w:pPr>
          </w:p>
        </w:tc>
        <w:tc>
          <w:tcPr>
            <w:tcW w:w="1104" w:type="dxa"/>
          </w:tcPr>
          <w:p w14:paraId="1E3D06C8" w14:textId="77777777" w:rsidR="004B3F04" w:rsidRDefault="006C736C" w:rsidP="000659BE">
            <w:pPr>
              <w:pStyle w:val="TableText"/>
            </w:pPr>
            <w:hyperlink w:anchor="C_4499-34717">
              <w:r w:rsidR="004B3F04">
                <w:rPr>
                  <w:rStyle w:val="HyperlinkText9pt"/>
                </w:rPr>
                <w:t>4499-34717</w:t>
              </w:r>
            </w:hyperlink>
          </w:p>
        </w:tc>
        <w:tc>
          <w:tcPr>
            <w:tcW w:w="2975" w:type="dxa"/>
          </w:tcPr>
          <w:p w14:paraId="2639E79F" w14:textId="77777777" w:rsidR="004B3F04" w:rsidRDefault="004B3F04" w:rsidP="000659BE">
            <w:pPr>
              <w:pStyle w:val="TableText"/>
            </w:pPr>
          </w:p>
        </w:tc>
      </w:tr>
      <w:tr w:rsidR="004B3F04" w14:paraId="522165AA" w14:textId="77777777" w:rsidTr="000659BE">
        <w:trPr>
          <w:jc w:val="center"/>
        </w:trPr>
        <w:tc>
          <w:tcPr>
            <w:tcW w:w="3345" w:type="dxa"/>
          </w:tcPr>
          <w:p w14:paraId="022C5FE5" w14:textId="77777777" w:rsidR="004B3F04" w:rsidRDefault="004B3F04" w:rsidP="000659BE">
            <w:pPr>
              <w:pStyle w:val="TableText"/>
            </w:pPr>
            <w:r>
              <w:tab/>
            </w:r>
            <w:r>
              <w:tab/>
              <w:t>role</w:t>
            </w:r>
          </w:p>
        </w:tc>
        <w:tc>
          <w:tcPr>
            <w:tcW w:w="720" w:type="dxa"/>
          </w:tcPr>
          <w:p w14:paraId="7B6772C2" w14:textId="77777777" w:rsidR="004B3F04" w:rsidRDefault="004B3F04" w:rsidP="000659BE">
            <w:pPr>
              <w:pStyle w:val="TableText"/>
            </w:pPr>
            <w:r>
              <w:t>1..1</w:t>
            </w:r>
          </w:p>
        </w:tc>
        <w:tc>
          <w:tcPr>
            <w:tcW w:w="1152" w:type="dxa"/>
          </w:tcPr>
          <w:p w14:paraId="4AAA80E0" w14:textId="77777777" w:rsidR="004B3F04" w:rsidRDefault="004B3F04" w:rsidP="000659BE">
            <w:pPr>
              <w:pStyle w:val="TableText"/>
            </w:pPr>
            <w:r>
              <w:t>SHALL</w:t>
            </w:r>
          </w:p>
        </w:tc>
        <w:tc>
          <w:tcPr>
            <w:tcW w:w="864" w:type="dxa"/>
          </w:tcPr>
          <w:p w14:paraId="0A1F00A6" w14:textId="77777777" w:rsidR="004B3F04" w:rsidRDefault="004B3F04" w:rsidP="000659BE">
            <w:pPr>
              <w:pStyle w:val="TableText"/>
            </w:pPr>
          </w:p>
        </w:tc>
        <w:tc>
          <w:tcPr>
            <w:tcW w:w="1104" w:type="dxa"/>
          </w:tcPr>
          <w:p w14:paraId="626889AA" w14:textId="77777777" w:rsidR="004B3F04" w:rsidRDefault="006C736C" w:rsidP="000659BE">
            <w:pPr>
              <w:pStyle w:val="TableText"/>
            </w:pPr>
            <w:hyperlink w:anchor="C_4499-35033">
              <w:r w:rsidR="004B3F04">
                <w:rPr>
                  <w:rStyle w:val="HyperlinkText9pt"/>
                </w:rPr>
                <w:t>4499-35033</w:t>
              </w:r>
            </w:hyperlink>
          </w:p>
        </w:tc>
        <w:tc>
          <w:tcPr>
            <w:tcW w:w="2975" w:type="dxa"/>
          </w:tcPr>
          <w:p w14:paraId="5F7622C9" w14:textId="77777777" w:rsidR="004B3F04" w:rsidRDefault="004B3F04" w:rsidP="000659BE">
            <w:pPr>
              <w:pStyle w:val="TableText"/>
            </w:pPr>
          </w:p>
        </w:tc>
      </w:tr>
      <w:tr w:rsidR="004B3F04" w14:paraId="219F4906" w14:textId="77777777" w:rsidTr="000659BE">
        <w:trPr>
          <w:jc w:val="center"/>
        </w:trPr>
        <w:tc>
          <w:tcPr>
            <w:tcW w:w="3345" w:type="dxa"/>
          </w:tcPr>
          <w:p w14:paraId="66461322" w14:textId="77777777" w:rsidR="004B3F04" w:rsidRDefault="004B3F04" w:rsidP="000659BE">
            <w:pPr>
              <w:pStyle w:val="TableText"/>
            </w:pPr>
            <w:r>
              <w:tab/>
            </w:r>
            <w:r>
              <w:tab/>
            </w:r>
            <w:r>
              <w:tab/>
              <w:t>@classCode</w:t>
            </w:r>
          </w:p>
        </w:tc>
        <w:tc>
          <w:tcPr>
            <w:tcW w:w="720" w:type="dxa"/>
          </w:tcPr>
          <w:p w14:paraId="2958DA2B" w14:textId="77777777" w:rsidR="004B3F04" w:rsidRDefault="004B3F04" w:rsidP="000659BE">
            <w:pPr>
              <w:pStyle w:val="TableText"/>
            </w:pPr>
            <w:r>
              <w:t>1..1</w:t>
            </w:r>
          </w:p>
        </w:tc>
        <w:tc>
          <w:tcPr>
            <w:tcW w:w="1152" w:type="dxa"/>
          </w:tcPr>
          <w:p w14:paraId="50B65CCA" w14:textId="77777777" w:rsidR="004B3F04" w:rsidRDefault="004B3F04" w:rsidP="000659BE">
            <w:pPr>
              <w:pStyle w:val="TableText"/>
            </w:pPr>
            <w:r>
              <w:t>SHALL</w:t>
            </w:r>
          </w:p>
        </w:tc>
        <w:tc>
          <w:tcPr>
            <w:tcW w:w="864" w:type="dxa"/>
          </w:tcPr>
          <w:p w14:paraId="7F12A1EC" w14:textId="77777777" w:rsidR="004B3F04" w:rsidRDefault="004B3F04" w:rsidP="000659BE">
            <w:pPr>
              <w:pStyle w:val="TableText"/>
            </w:pPr>
          </w:p>
        </w:tc>
        <w:tc>
          <w:tcPr>
            <w:tcW w:w="1104" w:type="dxa"/>
          </w:tcPr>
          <w:p w14:paraId="08DAD432" w14:textId="77777777" w:rsidR="004B3F04" w:rsidRDefault="006C736C" w:rsidP="000659BE">
            <w:pPr>
              <w:pStyle w:val="TableText"/>
            </w:pPr>
            <w:hyperlink w:anchor="C_4499-34718">
              <w:r w:rsidR="004B3F04">
                <w:rPr>
                  <w:rStyle w:val="HyperlinkText9pt"/>
                </w:rPr>
                <w:t>4499-34718</w:t>
              </w:r>
            </w:hyperlink>
          </w:p>
        </w:tc>
        <w:tc>
          <w:tcPr>
            <w:tcW w:w="2975" w:type="dxa"/>
          </w:tcPr>
          <w:p w14:paraId="4E0B4693" w14:textId="77777777" w:rsidR="004B3F04" w:rsidRDefault="004B3F04" w:rsidP="000659BE">
            <w:pPr>
              <w:pStyle w:val="TableText"/>
            </w:pPr>
            <w:r>
              <w:t>urn:oid:2.16.840.1.113883.5.110 (HL7RoleClass) = ROL</w:t>
            </w:r>
          </w:p>
        </w:tc>
      </w:tr>
      <w:tr w:rsidR="004B3F04" w14:paraId="0CEEBDE5" w14:textId="77777777" w:rsidTr="000659BE">
        <w:trPr>
          <w:jc w:val="center"/>
        </w:trPr>
        <w:tc>
          <w:tcPr>
            <w:tcW w:w="3345" w:type="dxa"/>
          </w:tcPr>
          <w:p w14:paraId="76C139ED" w14:textId="77777777" w:rsidR="004B3F04" w:rsidRDefault="004B3F04" w:rsidP="000659BE">
            <w:pPr>
              <w:pStyle w:val="TableText"/>
            </w:pPr>
            <w:r>
              <w:lastRenderedPageBreak/>
              <w:tab/>
            </w:r>
            <w:r>
              <w:tab/>
            </w:r>
            <w:r>
              <w:tab/>
              <w:t>id</w:t>
            </w:r>
          </w:p>
        </w:tc>
        <w:tc>
          <w:tcPr>
            <w:tcW w:w="720" w:type="dxa"/>
          </w:tcPr>
          <w:p w14:paraId="6DD835A0" w14:textId="77777777" w:rsidR="004B3F04" w:rsidRDefault="004B3F04" w:rsidP="000659BE">
            <w:pPr>
              <w:pStyle w:val="TableText"/>
            </w:pPr>
            <w:r>
              <w:t>0..1</w:t>
            </w:r>
          </w:p>
        </w:tc>
        <w:tc>
          <w:tcPr>
            <w:tcW w:w="1152" w:type="dxa"/>
          </w:tcPr>
          <w:p w14:paraId="1A8E3722" w14:textId="77777777" w:rsidR="004B3F04" w:rsidRDefault="004B3F04" w:rsidP="000659BE">
            <w:pPr>
              <w:pStyle w:val="TableText"/>
            </w:pPr>
            <w:r>
              <w:t>MAY</w:t>
            </w:r>
          </w:p>
        </w:tc>
        <w:tc>
          <w:tcPr>
            <w:tcW w:w="864" w:type="dxa"/>
          </w:tcPr>
          <w:p w14:paraId="5CE5DE81" w14:textId="77777777" w:rsidR="004B3F04" w:rsidRDefault="004B3F04" w:rsidP="000659BE">
            <w:pPr>
              <w:pStyle w:val="TableText"/>
            </w:pPr>
          </w:p>
        </w:tc>
        <w:tc>
          <w:tcPr>
            <w:tcW w:w="1104" w:type="dxa"/>
          </w:tcPr>
          <w:p w14:paraId="7995DBD1" w14:textId="77777777" w:rsidR="004B3F04" w:rsidRDefault="006C736C" w:rsidP="000659BE">
            <w:pPr>
              <w:pStyle w:val="TableText"/>
            </w:pPr>
            <w:hyperlink w:anchor="C_4499-34719">
              <w:r w:rsidR="004B3F04">
                <w:rPr>
                  <w:rStyle w:val="HyperlinkText9pt"/>
                </w:rPr>
                <w:t>4499-34719</w:t>
              </w:r>
            </w:hyperlink>
          </w:p>
        </w:tc>
        <w:tc>
          <w:tcPr>
            <w:tcW w:w="2975" w:type="dxa"/>
          </w:tcPr>
          <w:p w14:paraId="051EE2C8" w14:textId="77777777" w:rsidR="004B3F04" w:rsidRDefault="004B3F04" w:rsidP="000659BE">
            <w:pPr>
              <w:pStyle w:val="TableText"/>
            </w:pPr>
          </w:p>
        </w:tc>
      </w:tr>
      <w:tr w:rsidR="004B3F04" w14:paraId="5AEE9EA7" w14:textId="77777777" w:rsidTr="000659BE">
        <w:trPr>
          <w:jc w:val="center"/>
        </w:trPr>
        <w:tc>
          <w:tcPr>
            <w:tcW w:w="3345" w:type="dxa"/>
          </w:tcPr>
          <w:p w14:paraId="3DF7A640" w14:textId="77777777" w:rsidR="004B3F04" w:rsidRDefault="004B3F04" w:rsidP="000659BE">
            <w:pPr>
              <w:pStyle w:val="TableText"/>
            </w:pPr>
            <w:r>
              <w:tab/>
              <w:t>participation</w:t>
            </w:r>
          </w:p>
        </w:tc>
        <w:tc>
          <w:tcPr>
            <w:tcW w:w="720" w:type="dxa"/>
          </w:tcPr>
          <w:p w14:paraId="60B1B798" w14:textId="77777777" w:rsidR="004B3F04" w:rsidRDefault="004B3F04" w:rsidP="000659BE">
            <w:pPr>
              <w:pStyle w:val="TableText"/>
            </w:pPr>
            <w:r>
              <w:t>0..1</w:t>
            </w:r>
          </w:p>
        </w:tc>
        <w:tc>
          <w:tcPr>
            <w:tcW w:w="1152" w:type="dxa"/>
          </w:tcPr>
          <w:p w14:paraId="1CDD33F6" w14:textId="77777777" w:rsidR="004B3F04" w:rsidRDefault="004B3F04" w:rsidP="000659BE">
            <w:pPr>
              <w:pStyle w:val="TableText"/>
            </w:pPr>
            <w:r>
              <w:t>MAY</w:t>
            </w:r>
          </w:p>
        </w:tc>
        <w:tc>
          <w:tcPr>
            <w:tcW w:w="864" w:type="dxa"/>
          </w:tcPr>
          <w:p w14:paraId="6D1F33DD" w14:textId="77777777" w:rsidR="004B3F04" w:rsidRDefault="004B3F04" w:rsidP="000659BE">
            <w:pPr>
              <w:pStyle w:val="TableText"/>
            </w:pPr>
          </w:p>
        </w:tc>
        <w:tc>
          <w:tcPr>
            <w:tcW w:w="1104" w:type="dxa"/>
          </w:tcPr>
          <w:p w14:paraId="61159AC5" w14:textId="77777777" w:rsidR="004B3F04" w:rsidRDefault="006C736C" w:rsidP="000659BE">
            <w:pPr>
              <w:pStyle w:val="TableText"/>
            </w:pPr>
            <w:hyperlink w:anchor="C_4499-34865">
              <w:r w:rsidR="004B3F04">
                <w:rPr>
                  <w:rStyle w:val="HyperlinkText9pt"/>
                </w:rPr>
                <w:t>4499-34865</w:t>
              </w:r>
            </w:hyperlink>
          </w:p>
        </w:tc>
        <w:tc>
          <w:tcPr>
            <w:tcW w:w="2975" w:type="dxa"/>
          </w:tcPr>
          <w:p w14:paraId="14DF7094" w14:textId="77777777" w:rsidR="004B3F04" w:rsidRDefault="004B3F04" w:rsidP="000659BE">
            <w:pPr>
              <w:pStyle w:val="TableText"/>
            </w:pPr>
          </w:p>
        </w:tc>
      </w:tr>
      <w:tr w:rsidR="004B3F04" w14:paraId="774A22B9" w14:textId="77777777" w:rsidTr="000659BE">
        <w:trPr>
          <w:jc w:val="center"/>
        </w:trPr>
        <w:tc>
          <w:tcPr>
            <w:tcW w:w="3345" w:type="dxa"/>
          </w:tcPr>
          <w:p w14:paraId="0F49520D" w14:textId="77777777" w:rsidR="004B3F04" w:rsidRDefault="004B3F04" w:rsidP="000659BE">
            <w:pPr>
              <w:pStyle w:val="TableText"/>
            </w:pPr>
            <w:r>
              <w:tab/>
            </w:r>
            <w:r>
              <w:tab/>
              <w:t>@typeCode</w:t>
            </w:r>
          </w:p>
        </w:tc>
        <w:tc>
          <w:tcPr>
            <w:tcW w:w="720" w:type="dxa"/>
          </w:tcPr>
          <w:p w14:paraId="0ADD66FC" w14:textId="77777777" w:rsidR="004B3F04" w:rsidRDefault="004B3F04" w:rsidP="000659BE">
            <w:pPr>
              <w:pStyle w:val="TableText"/>
            </w:pPr>
            <w:r>
              <w:t>1..1</w:t>
            </w:r>
          </w:p>
        </w:tc>
        <w:tc>
          <w:tcPr>
            <w:tcW w:w="1152" w:type="dxa"/>
          </w:tcPr>
          <w:p w14:paraId="6AC4961B" w14:textId="77777777" w:rsidR="004B3F04" w:rsidRDefault="004B3F04" w:rsidP="000659BE">
            <w:pPr>
              <w:pStyle w:val="TableText"/>
            </w:pPr>
            <w:r>
              <w:t>SHALL</w:t>
            </w:r>
          </w:p>
        </w:tc>
        <w:tc>
          <w:tcPr>
            <w:tcW w:w="864" w:type="dxa"/>
          </w:tcPr>
          <w:p w14:paraId="12BF6B5E" w14:textId="77777777" w:rsidR="004B3F04" w:rsidRDefault="004B3F04" w:rsidP="000659BE">
            <w:pPr>
              <w:pStyle w:val="TableText"/>
            </w:pPr>
          </w:p>
        </w:tc>
        <w:tc>
          <w:tcPr>
            <w:tcW w:w="1104" w:type="dxa"/>
          </w:tcPr>
          <w:p w14:paraId="5486BBA8" w14:textId="77777777" w:rsidR="004B3F04" w:rsidRDefault="006C736C" w:rsidP="000659BE">
            <w:pPr>
              <w:pStyle w:val="TableText"/>
            </w:pPr>
            <w:hyperlink w:anchor="C_4499-34866">
              <w:r w:rsidR="004B3F04">
                <w:rPr>
                  <w:rStyle w:val="HyperlinkText9pt"/>
                </w:rPr>
                <w:t>4499-34866</w:t>
              </w:r>
            </w:hyperlink>
          </w:p>
        </w:tc>
        <w:tc>
          <w:tcPr>
            <w:tcW w:w="2975" w:type="dxa"/>
          </w:tcPr>
          <w:p w14:paraId="4FD9F2F3" w14:textId="77777777" w:rsidR="004B3F04" w:rsidRDefault="004B3F04" w:rsidP="000659BE">
            <w:pPr>
              <w:pStyle w:val="TableText"/>
            </w:pPr>
            <w:r>
              <w:t>urn:oid:2.16.840.1.113883.5.90 (HL7ParticipationType) = VIA</w:t>
            </w:r>
          </w:p>
        </w:tc>
      </w:tr>
      <w:tr w:rsidR="004B3F04" w14:paraId="6A62C89B" w14:textId="77777777" w:rsidTr="000659BE">
        <w:trPr>
          <w:jc w:val="center"/>
        </w:trPr>
        <w:tc>
          <w:tcPr>
            <w:tcW w:w="3345" w:type="dxa"/>
          </w:tcPr>
          <w:p w14:paraId="72231A3A" w14:textId="77777777" w:rsidR="004B3F04" w:rsidRDefault="004B3F04" w:rsidP="000659BE">
            <w:pPr>
              <w:pStyle w:val="TableText"/>
            </w:pPr>
            <w:r>
              <w:tab/>
            </w:r>
            <w:r>
              <w:tab/>
              <w:t>modeCode</w:t>
            </w:r>
          </w:p>
        </w:tc>
        <w:tc>
          <w:tcPr>
            <w:tcW w:w="720" w:type="dxa"/>
          </w:tcPr>
          <w:p w14:paraId="47B20933" w14:textId="77777777" w:rsidR="004B3F04" w:rsidRDefault="004B3F04" w:rsidP="000659BE">
            <w:pPr>
              <w:pStyle w:val="TableText"/>
            </w:pPr>
            <w:r>
              <w:t>1..1</w:t>
            </w:r>
          </w:p>
        </w:tc>
        <w:tc>
          <w:tcPr>
            <w:tcW w:w="1152" w:type="dxa"/>
          </w:tcPr>
          <w:p w14:paraId="1417B32F" w14:textId="77777777" w:rsidR="004B3F04" w:rsidRDefault="004B3F04" w:rsidP="000659BE">
            <w:pPr>
              <w:pStyle w:val="TableText"/>
            </w:pPr>
            <w:r>
              <w:t>SHALL</w:t>
            </w:r>
          </w:p>
        </w:tc>
        <w:tc>
          <w:tcPr>
            <w:tcW w:w="864" w:type="dxa"/>
          </w:tcPr>
          <w:p w14:paraId="6C41DAC1" w14:textId="77777777" w:rsidR="004B3F04" w:rsidRDefault="004B3F04" w:rsidP="000659BE">
            <w:pPr>
              <w:pStyle w:val="TableText"/>
            </w:pPr>
          </w:p>
        </w:tc>
        <w:tc>
          <w:tcPr>
            <w:tcW w:w="1104" w:type="dxa"/>
          </w:tcPr>
          <w:p w14:paraId="3571FF4C" w14:textId="77777777" w:rsidR="004B3F04" w:rsidRDefault="006C736C" w:rsidP="000659BE">
            <w:pPr>
              <w:pStyle w:val="TableText"/>
            </w:pPr>
            <w:hyperlink w:anchor="C_4499-34867">
              <w:r w:rsidR="004B3F04">
                <w:rPr>
                  <w:rStyle w:val="HyperlinkText9pt"/>
                </w:rPr>
                <w:t>4499-34867</w:t>
              </w:r>
            </w:hyperlink>
          </w:p>
        </w:tc>
        <w:tc>
          <w:tcPr>
            <w:tcW w:w="2975" w:type="dxa"/>
          </w:tcPr>
          <w:p w14:paraId="715BD0B6" w14:textId="77777777" w:rsidR="004B3F04" w:rsidRDefault="004B3F04" w:rsidP="000659BE">
            <w:pPr>
              <w:pStyle w:val="TableText"/>
            </w:pPr>
          </w:p>
        </w:tc>
      </w:tr>
      <w:tr w:rsidR="004B3F04" w14:paraId="756B6FA3" w14:textId="77777777" w:rsidTr="000659BE">
        <w:trPr>
          <w:jc w:val="center"/>
        </w:trPr>
        <w:tc>
          <w:tcPr>
            <w:tcW w:w="3345" w:type="dxa"/>
          </w:tcPr>
          <w:p w14:paraId="6AB6D120" w14:textId="77777777" w:rsidR="004B3F04" w:rsidRDefault="004B3F04" w:rsidP="000659BE">
            <w:pPr>
              <w:pStyle w:val="TableText"/>
            </w:pPr>
            <w:r>
              <w:tab/>
            </w:r>
            <w:r>
              <w:tab/>
              <w:t>role</w:t>
            </w:r>
          </w:p>
        </w:tc>
        <w:tc>
          <w:tcPr>
            <w:tcW w:w="720" w:type="dxa"/>
          </w:tcPr>
          <w:p w14:paraId="0281AB45" w14:textId="77777777" w:rsidR="004B3F04" w:rsidRDefault="004B3F04" w:rsidP="000659BE">
            <w:pPr>
              <w:pStyle w:val="TableText"/>
            </w:pPr>
            <w:r>
              <w:t>1..1</w:t>
            </w:r>
          </w:p>
        </w:tc>
        <w:tc>
          <w:tcPr>
            <w:tcW w:w="1152" w:type="dxa"/>
          </w:tcPr>
          <w:p w14:paraId="43942618" w14:textId="77777777" w:rsidR="004B3F04" w:rsidRDefault="004B3F04" w:rsidP="000659BE">
            <w:pPr>
              <w:pStyle w:val="TableText"/>
            </w:pPr>
            <w:r>
              <w:t>SHALL</w:t>
            </w:r>
          </w:p>
        </w:tc>
        <w:tc>
          <w:tcPr>
            <w:tcW w:w="864" w:type="dxa"/>
          </w:tcPr>
          <w:p w14:paraId="2586511F" w14:textId="77777777" w:rsidR="004B3F04" w:rsidRDefault="004B3F04" w:rsidP="000659BE">
            <w:pPr>
              <w:pStyle w:val="TableText"/>
            </w:pPr>
          </w:p>
        </w:tc>
        <w:tc>
          <w:tcPr>
            <w:tcW w:w="1104" w:type="dxa"/>
          </w:tcPr>
          <w:p w14:paraId="2CE2DA0B" w14:textId="77777777" w:rsidR="004B3F04" w:rsidRDefault="006C736C" w:rsidP="000659BE">
            <w:pPr>
              <w:pStyle w:val="TableText"/>
            </w:pPr>
            <w:hyperlink w:anchor="C_4499-34868">
              <w:r w:rsidR="004B3F04">
                <w:rPr>
                  <w:rStyle w:val="HyperlinkText9pt"/>
                </w:rPr>
                <w:t>4499-34868</w:t>
              </w:r>
            </w:hyperlink>
          </w:p>
        </w:tc>
        <w:tc>
          <w:tcPr>
            <w:tcW w:w="2975" w:type="dxa"/>
          </w:tcPr>
          <w:p w14:paraId="15D3B24A" w14:textId="77777777" w:rsidR="004B3F04" w:rsidRDefault="004B3F04" w:rsidP="000659BE">
            <w:pPr>
              <w:pStyle w:val="TableText"/>
            </w:pPr>
          </w:p>
        </w:tc>
      </w:tr>
      <w:tr w:rsidR="004B3F04" w14:paraId="4C7A3B98" w14:textId="77777777" w:rsidTr="000659BE">
        <w:trPr>
          <w:jc w:val="center"/>
        </w:trPr>
        <w:tc>
          <w:tcPr>
            <w:tcW w:w="3345" w:type="dxa"/>
          </w:tcPr>
          <w:p w14:paraId="35A6A73E" w14:textId="77777777" w:rsidR="004B3F04" w:rsidRDefault="004B3F04" w:rsidP="000659BE">
            <w:pPr>
              <w:pStyle w:val="TableText"/>
            </w:pPr>
            <w:r>
              <w:tab/>
            </w:r>
            <w:r>
              <w:tab/>
            </w:r>
            <w:r>
              <w:tab/>
              <w:t>@classCode</w:t>
            </w:r>
          </w:p>
        </w:tc>
        <w:tc>
          <w:tcPr>
            <w:tcW w:w="720" w:type="dxa"/>
          </w:tcPr>
          <w:p w14:paraId="556AC612" w14:textId="77777777" w:rsidR="004B3F04" w:rsidRDefault="004B3F04" w:rsidP="000659BE">
            <w:pPr>
              <w:pStyle w:val="TableText"/>
            </w:pPr>
            <w:r>
              <w:t>1..1</w:t>
            </w:r>
          </w:p>
        </w:tc>
        <w:tc>
          <w:tcPr>
            <w:tcW w:w="1152" w:type="dxa"/>
          </w:tcPr>
          <w:p w14:paraId="7C3D847D" w14:textId="77777777" w:rsidR="004B3F04" w:rsidRDefault="004B3F04" w:rsidP="000659BE">
            <w:pPr>
              <w:pStyle w:val="TableText"/>
            </w:pPr>
            <w:r>
              <w:t>SHALL</w:t>
            </w:r>
          </w:p>
        </w:tc>
        <w:tc>
          <w:tcPr>
            <w:tcW w:w="864" w:type="dxa"/>
          </w:tcPr>
          <w:p w14:paraId="5F10BB73" w14:textId="77777777" w:rsidR="004B3F04" w:rsidRDefault="004B3F04" w:rsidP="000659BE">
            <w:pPr>
              <w:pStyle w:val="TableText"/>
            </w:pPr>
          </w:p>
        </w:tc>
        <w:tc>
          <w:tcPr>
            <w:tcW w:w="1104" w:type="dxa"/>
          </w:tcPr>
          <w:p w14:paraId="1FF4175A" w14:textId="77777777" w:rsidR="004B3F04" w:rsidRDefault="006C736C" w:rsidP="000659BE">
            <w:pPr>
              <w:pStyle w:val="TableText"/>
            </w:pPr>
            <w:hyperlink w:anchor="C_4499-34870">
              <w:r w:rsidR="004B3F04">
                <w:rPr>
                  <w:rStyle w:val="HyperlinkText9pt"/>
                </w:rPr>
                <w:t>4499-34870</w:t>
              </w:r>
            </w:hyperlink>
          </w:p>
        </w:tc>
        <w:tc>
          <w:tcPr>
            <w:tcW w:w="2975" w:type="dxa"/>
          </w:tcPr>
          <w:p w14:paraId="723092BC" w14:textId="77777777" w:rsidR="004B3F04" w:rsidRDefault="004B3F04" w:rsidP="000659BE">
            <w:pPr>
              <w:pStyle w:val="TableText"/>
            </w:pPr>
            <w:r>
              <w:t>urn:oid:2.16.840.1.113883.5.110 (HL7RoleClass) = ASSIGNED</w:t>
            </w:r>
          </w:p>
        </w:tc>
      </w:tr>
      <w:tr w:rsidR="004B3F04" w14:paraId="0206D4D6" w14:textId="77777777" w:rsidTr="000659BE">
        <w:trPr>
          <w:jc w:val="center"/>
        </w:trPr>
        <w:tc>
          <w:tcPr>
            <w:tcW w:w="3345" w:type="dxa"/>
          </w:tcPr>
          <w:p w14:paraId="084D1575" w14:textId="77777777" w:rsidR="004B3F04" w:rsidRDefault="004B3F04" w:rsidP="000659BE">
            <w:pPr>
              <w:pStyle w:val="TableText"/>
            </w:pPr>
            <w:r>
              <w:tab/>
              <w:t>participation</w:t>
            </w:r>
          </w:p>
        </w:tc>
        <w:tc>
          <w:tcPr>
            <w:tcW w:w="720" w:type="dxa"/>
          </w:tcPr>
          <w:p w14:paraId="103CD7D0" w14:textId="77777777" w:rsidR="004B3F04" w:rsidRDefault="004B3F04" w:rsidP="000659BE">
            <w:pPr>
              <w:pStyle w:val="TableText"/>
            </w:pPr>
            <w:r>
              <w:t>0..*</w:t>
            </w:r>
          </w:p>
        </w:tc>
        <w:tc>
          <w:tcPr>
            <w:tcW w:w="1152" w:type="dxa"/>
          </w:tcPr>
          <w:p w14:paraId="093003C8" w14:textId="77777777" w:rsidR="004B3F04" w:rsidRDefault="004B3F04" w:rsidP="000659BE">
            <w:pPr>
              <w:pStyle w:val="TableText"/>
            </w:pPr>
            <w:r>
              <w:t>MAY</w:t>
            </w:r>
          </w:p>
        </w:tc>
        <w:tc>
          <w:tcPr>
            <w:tcW w:w="864" w:type="dxa"/>
          </w:tcPr>
          <w:p w14:paraId="120DD27F" w14:textId="77777777" w:rsidR="004B3F04" w:rsidRDefault="004B3F04" w:rsidP="000659BE">
            <w:pPr>
              <w:pStyle w:val="TableText"/>
            </w:pPr>
          </w:p>
        </w:tc>
        <w:tc>
          <w:tcPr>
            <w:tcW w:w="1104" w:type="dxa"/>
          </w:tcPr>
          <w:p w14:paraId="37510683" w14:textId="77777777" w:rsidR="004B3F04" w:rsidRDefault="006C736C" w:rsidP="000659BE">
            <w:pPr>
              <w:pStyle w:val="TableText"/>
            </w:pPr>
            <w:hyperlink w:anchor="C_4499-34720">
              <w:r w:rsidR="004B3F04">
                <w:rPr>
                  <w:rStyle w:val="HyperlinkText9pt"/>
                </w:rPr>
                <w:t>4499-34720</w:t>
              </w:r>
            </w:hyperlink>
          </w:p>
        </w:tc>
        <w:tc>
          <w:tcPr>
            <w:tcW w:w="2975" w:type="dxa"/>
          </w:tcPr>
          <w:p w14:paraId="3A73A828" w14:textId="77777777" w:rsidR="004B3F04" w:rsidRDefault="004B3F04" w:rsidP="000659BE">
            <w:pPr>
              <w:pStyle w:val="TableText"/>
            </w:pPr>
          </w:p>
        </w:tc>
      </w:tr>
      <w:tr w:rsidR="004B3F04" w14:paraId="58FE7686" w14:textId="77777777" w:rsidTr="000659BE">
        <w:trPr>
          <w:jc w:val="center"/>
        </w:trPr>
        <w:tc>
          <w:tcPr>
            <w:tcW w:w="3345" w:type="dxa"/>
          </w:tcPr>
          <w:p w14:paraId="5B1FC219" w14:textId="77777777" w:rsidR="004B3F04" w:rsidRDefault="004B3F04" w:rsidP="000659BE">
            <w:pPr>
              <w:pStyle w:val="TableText"/>
            </w:pPr>
            <w:r>
              <w:tab/>
            </w:r>
            <w:r>
              <w:tab/>
              <w:t>@typeCode</w:t>
            </w:r>
          </w:p>
        </w:tc>
        <w:tc>
          <w:tcPr>
            <w:tcW w:w="720" w:type="dxa"/>
          </w:tcPr>
          <w:p w14:paraId="6C66274D" w14:textId="77777777" w:rsidR="004B3F04" w:rsidRDefault="004B3F04" w:rsidP="000659BE">
            <w:pPr>
              <w:pStyle w:val="TableText"/>
            </w:pPr>
            <w:r>
              <w:t>1..1</w:t>
            </w:r>
          </w:p>
        </w:tc>
        <w:tc>
          <w:tcPr>
            <w:tcW w:w="1152" w:type="dxa"/>
          </w:tcPr>
          <w:p w14:paraId="25FEAD3C" w14:textId="77777777" w:rsidR="004B3F04" w:rsidRDefault="004B3F04" w:rsidP="000659BE">
            <w:pPr>
              <w:pStyle w:val="TableText"/>
            </w:pPr>
            <w:r>
              <w:t>SHALL</w:t>
            </w:r>
          </w:p>
        </w:tc>
        <w:tc>
          <w:tcPr>
            <w:tcW w:w="864" w:type="dxa"/>
          </w:tcPr>
          <w:p w14:paraId="36489ECE" w14:textId="77777777" w:rsidR="004B3F04" w:rsidRDefault="004B3F04" w:rsidP="000659BE">
            <w:pPr>
              <w:pStyle w:val="TableText"/>
            </w:pPr>
          </w:p>
        </w:tc>
        <w:tc>
          <w:tcPr>
            <w:tcW w:w="1104" w:type="dxa"/>
          </w:tcPr>
          <w:p w14:paraId="1B010DAB" w14:textId="77777777" w:rsidR="004B3F04" w:rsidRDefault="006C736C" w:rsidP="000659BE">
            <w:pPr>
              <w:pStyle w:val="TableText"/>
            </w:pPr>
            <w:hyperlink w:anchor="C_4499-34854">
              <w:r w:rsidR="004B3F04">
                <w:rPr>
                  <w:rStyle w:val="HyperlinkText9pt"/>
                </w:rPr>
                <w:t>4499-34854</w:t>
              </w:r>
            </w:hyperlink>
          </w:p>
        </w:tc>
        <w:tc>
          <w:tcPr>
            <w:tcW w:w="2975" w:type="dxa"/>
          </w:tcPr>
          <w:p w14:paraId="127621E1" w14:textId="77777777" w:rsidR="004B3F04" w:rsidRDefault="004B3F04" w:rsidP="000659BE">
            <w:pPr>
              <w:pStyle w:val="TableText"/>
            </w:pPr>
            <w:r>
              <w:t>urn:oid:2.16.840.1.113883.5.90 (HL7ParticipationType) = DIST</w:t>
            </w:r>
          </w:p>
        </w:tc>
      </w:tr>
      <w:tr w:rsidR="004B3F04" w14:paraId="1429B73C" w14:textId="77777777" w:rsidTr="000659BE">
        <w:trPr>
          <w:jc w:val="center"/>
        </w:trPr>
        <w:tc>
          <w:tcPr>
            <w:tcW w:w="3345" w:type="dxa"/>
          </w:tcPr>
          <w:p w14:paraId="3515DEF4" w14:textId="77777777" w:rsidR="004B3F04" w:rsidRDefault="004B3F04" w:rsidP="000659BE">
            <w:pPr>
              <w:pStyle w:val="TableText"/>
            </w:pPr>
            <w:r>
              <w:tab/>
            </w:r>
            <w:r>
              <w:tab/>
              <w:t>role</w:t>
            </w:r>
          </w:p>
        </w:tc>
        <w:tc>
          <w:tcPr>
            <w:tcW w:w="720" w:type="dxa"/>
          </w:tcPr>
          <w:p w14:paraId="2316FC2D" w14:textId="77777777" w:rsidR="004B3F04" w:rsidRDefault="004B3F04" w:rsidP="000659BE">
            <w:pPr>
              <w:pStyle w:val="TableText"/>
            </w:pPr>
            <w:r>
              <w:t>1..1</w:t>
            </w:r>
          </w:p>
        </w:tc>
        <w:tc>
          <w:tcPr>
            <w:tcW w:w="1152" w:type="dxa"/>
          </w:tcPr>
          <w:p w14:paraId="43D51367" w14:textId="77777777" w:rsidR="004B3F04" w:rsidRDefault="004B3F04" w:rsidP="000659BE">
            <w:pPr>
              <w:pStyle w:val="TableText"/>
            </w:pPr>
            <w:r>
              <w:t>SHALL</w:t>
            </w:r>
          </w:p>
        </w:tc>
        <w:tc>
          <w:tcPr>
            <w:tcW w:w="864" w:type="dxa"/>
          </w:tcPr>
          <w:p w14:paraId="60563414" w14:textId="77777777" w:rsidR="004B3F04" w:rsidRDefault="004B3F04" w:rsidP="000659BE">
            <w:pPr>
              <w:pStyle w:val="TableText"/>
            </w:pPr>
          </w:p>
        </w:tc>
        <w:tc>
          <w:tcPr>
            <w:tcW w:w="1104" w:type="dxa"/>
          </w:tcPr>
          <w:p w14:paraId="6618BF0D" w14:textId="77777777" w:rsidR="004B3F04" w:rsidRDefault="006C736C" w:rsidP="000659BE">
            <w:pPr>
              <w:pStyle w:val="TableText"/>
            </w:pPr>
            <w:hyperlink w:anchor="C_4499-36055">
              <w:r w:rsidR="004B3F04">
                <w:rPr>
                  <w:rStyle w:val="HyperlinkText9pt"/>
                </w:rPr>
                <w:t>4499-36055</w:t>
              </w:r>
            </w:hyperlink>
          </w:p>
        </w:tc>
        <w:tc>
          <w:tcPr>
            <w:tcW w:w="2975" w:type="dxa"/>
          </w:tcPr>
          <w:p w14:paraId="5E66431E"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43682AF" w14:textId="77777777" w:rsidTr="000659BE">
        <w:trPr>
          <w:jc w:val="center"/>
        </w:trPr>
        <w:tc>
          <w:tcPr>
            <w:tcW w:w="3345" w:type="dxa"/>
          </w:tcPr>
          <w:p w14:paraId="1F672A67" w14:textId="77777777" w:rsidR="004B3F04" w:rsidRDefault="004B3F04" w:rsidP="000659BE">
            <w:pPr>
              <w:pStyle w:val="TableText"/>
            </w:pPr>
            <w:r>
              <w:tab/>
              <w:t>participation</w:t>
            </w:r>
          </w:p>
        </w:tc>
        <w:tc>
          <w:tcPr>
            <w:tcW w:w="720" w:type="dxa"/>
          </w:tcPr>
          <w:p w14:paraId="53D26E55" w14:textId="77777777" w:rsidR="004B3F04" w:rsidRDefault="004B3F04" w:rsidP="000659BE">
            <w:pPr>
              <w:pStyle w:val="TableText"/>
            </w:pPr>
            <w:r>
              <w:t>0..*</w:t>
            </w:r>
          </w:p>
        </w:tc>
        <w:tc>
          <w:tcPr>
            <w:tcW w:w="1152" w:type="dxa"/>
          </w:tcPr>
          <w:p w14:paraId="4ADFA691" w14:textId="77777777" w:rsidR="004B3F04" w:rsidRDefault="004B3F04" w:rsidP="000659BE">
            <w:pPr>
              <w:pStyle w:val="TableText"/>
            </w:pPr>
            <w:r>
              <w:t>MAY</w:t>
            </w:r>
          </w:p>
        </w:tc>
        <w:tc>
          <w:tcPr>
            <w:tcW w:w="864" w:type="dxa"/>
          </w:tcPr>
          <w:p w14:paraId="0105F3E7" w14:textId="77777777" w:rsidR="004B3F04" w:rsidRDefault="004B3F04" w:rsidP="000659BE">
            <w:pPr>
              <w:pStyle w:val="TableText"/>
            </w:pPr>
          </w:p>
        </w:tc>
        <w:tc>
          <w:tcPr>
            <w:tcW w:w="1104" w:type="dxa"/>
          </w:tcPr>
          <w:p w14:paraId="5C6A959F" w14:textId="77777777" w:rsidR="004B3F04" w:rsidRDefault="006C736C" w:rsidP="000659BE">
            <w:pPr>
              <w:pStyle w:val="TableText"/>
            </w:pPr>
            <w:hyperlink w:anchor="C_4499-35055">
              <w:r w:rsidR="004B3F04">
                <w:rPr>
                  <w:rStyle w:val="HyperlinkText9pt"/>
                </w:rPr>
                <w:t>4499-35055</w:t>
              </w:r>
            </w:hyperlink>
          </w:p>
        </w:tc>
        <w:tc>
          <w:tcPr>
            <w:tcW w:w="2975" w:type="dxa"/>
          </w:tcPr>
          <w:p w14:paraId="7FFAD125" w14:textId="77777777" w:rsidR="004B3F04" w:rsidRDefault="004B3F04" w:rsidP="000659BE">
            <w:pPr>
              <w:pStyle w:val="TableText"/>
            </w:pPr>
          </w:p>
        </w:tc>
      </w:tr>
      <w:tr w:rsidR="004B3F04" w14:paraId="166C41CB" w14:textId="77777777" w:rsidTr="000659BE">
        <w:trPr>
          <w:jc w:val="center"/>
        </w:trPr>
        <w:tc>
          <w:tcPr>
            <w:tcW w:w="3345" w:type="dxa"/>
          </w:tcPr>
          <w:p w14:paraId="4A40525C" w14:textId="77777777" w:rsidR="004B3F04" w:rsidRDefault="004B3F04" w:rsidP="000659BE">
            <w:pPr>
              <w:pStyle w:val="TableText"/>
            </w:pPr>
            <w:r>
              <w:tab/>
            </w:r>
            <w:r>
              <w:tab/>
              <w:t>@typeCode</w:t>
            </w:r>
          </w:p>
        </w:tc>
        <w:tc>
          <w:tcPr>
            <w:tcW w:w="720" w:type="dxa"/>
          </w:tcPr>
          <w:p w14:paraId="20A464A5" w14:textId="77777777" w:rsidR="004B3F04" w:rsidRDefault="004B3F04" w:rsidP="000659BE">
            <w:pPr>
              <w:pStyle w:val="TableText"/>
            </w:pPr>
            <w:r>
              <w:t>1..1</w:t>
            </w:r>
          </w:p>
        </w:tc>
        <w:tc>
          <w:tcPr>
            <w:tcW w:w="1152" w:type="dxa"/>
          </w:tcPr>
          <w:p w14:paraId="5DB5E3E2" w14:textId="77777777" w:rsidR="004B3F04" w:rsidRDefault="004B3F04" w:rsidP="000659BE">
            <w:pPr>
              <w:pStyle w:val="TableText"/>
            </w:pPr>
            <w:r>
              <w:t>SHALL</w:t>
            </w:r>
          </w:p>
        </w:tc>
        <w:tc>
          <w:tcPr>
            <w:tcW w:w="864" w:type="dxa"/>
          </w:tcPr>
          <w:p w14:paraId="25F43C0E" w14:textId="77777777" w:rsidR="004B3F04" w:rsidRDefault="004B3F04" w:rsidP="000659BE">
            <w:pPr>
              <w:pStyle w:val="TableText"/>
            </w:pPr>
          </w:p>
        </w:tc>
        <w:tc>
          <w:tcPr>
            <w:tcW w:w="1104" w:type="dxa"/>
          </w:tcPr>
          <w:p w14:paraId="25B0AE98" w14:textId="77777777" w:rsidR="004B3F04" w:rsidRDefault="006C736C" w:rsidP="000659BE">
            <w:pPr>
              <w:pStyle w:val="TableText"/>
            </w:pPr>
            <w:hyperlink w:anchor="C_4499-35059">
              <w:r w:rsidR="004B3F04">
                <w:rPr>
                  <w:rStyle w:val="HyperlinkText9pt"/>
                </w:rPr>
                <w:t>4499-35059</w:t>
              </w:r>
            </w:hyperlink>
          </w:p>
        </w:tc>
        <w:tc>
          <w:tcPr>
            <w:tcW w:w="2975" w:type="dxa"/>
          </w:tcPr>
          <w:p w14:paraId="0626B7F7" w14:textId="77777777" w:rsidR="004B3F04" w:rsidRDefault="004B3F04" w:rsidP="000659BE">
            <w:pPr>
              <w:pStyle w:val="TableText"/>
            </w:pPr>
            <w:r>
              <w:t>urn:oid:2.16.840.1.113883.5.90 (HL7ParticipationType) = DIST</w:t>
            </w:r>
          </w:p>
        </w:tc>
      </w:tr>
      <w:tr w:rsidR="004B3F04" w14:paraId="288B26D6" w14:textId="77777777" w:rsidTr="000659BE">
        <w:trPr>
          <w:jc w:val="center"/>
        </w:trPr>
        <w:tc>
          <w:tcPr>
            <w:tcW w:w="3345" w:type="dxa"/>
          </w:tcPr>
          <w:p w14:paraId="5224D206" w14:textId="77777777" w:rsidR="004B3F04" w:rsidRDefault="004B3F04" w:rsidP="000659BE">
            <w:pPr>
              <w:pStyle w:val="TableText"/>
            </w:pPr>
            <w:r>
              <w:tab/>
            </w:r>
            <w:r>
              <w:tab/>
              <w:t>role</w:t>
            </w:r>
          </w:p>
        </w:tc>
        <w:tc>
          <w:tcPr>
            <w:tcW w:w="720" w:type="dxa"/>
          </w:tcPr>
          <w:p w14:paraId="699A22BE" w14:textId="77777777" w:rsidR="004B3F04" w:rsidRDefault="004B3F04" w:rsidP="000659BE">
            <w:pPr>
              <w:pStyle w:val="TableText"/>
            </w:pPr>
            <w:r>
              <w:t>1..1</w:t>
            </w:r>
          </w:p>
        </w:tc>
        <w:tc>
          <w:tcPr>
            <w:tcW w:w="1152" w:type="dxa"/>
          </w:tcPr>
          <w:p w14:paraId="5933C8CF" w14:textId="77777777" w:rsidR="004B3F04" w:rsidRDefault="004B3F04" w:rsidP="000659BE">
            <w:pPr>
              <w:pStyle w:val="TableText"/>
            </w:pPr>
            <w:r>
              <w:t>SHALL</w:t>
            </w:r>
          </w:p>
        </w:tc>
        <w:tc>
          <w:tcPr>
            <w:tcW w:w="864" w:type="dxa"/>
          </w:tcPr>
          <w:p w14:paraId="32AB9BB8" w14:textId="77777777" w:rsidR="004B3F04" w:rsidRDefault="004B3F04" w:rsidP="000659BE">
            <w:pPr>
              <w:pStyle w:val="TableText"/>
            </w:pPr>
          </w:p>
        </w:tc>
        <w:tc>
          <w:tcPr>
            <w:tcW w:w="1104" w:type="dxa"/>
          </w:tcPr>
          <w:p w14:paraId="7C81B89B" w14:textId="77777777" w:rsidR="004B3F04" w:rsidRDefault="006C736C" w:rsidP="000659BE">
            <w:pPr>
              <w:pStyle w:val="TableText"/>
            </w:pPr>
            <w:hyperlink w:anchor="C_4499-36056">
              <w:r w:rsidR="004B3F04">
                <w:rPr>
                  <w:rStyle w:val="HyperlinkText9pt"/>
                </w:rPr>
                <w:t>4499-36056</w:t>
              </w:r>
            </w:hyperlink>
          </w:p>
        </w:tc>
        <w:tc>
          <w:tcPr>
            <w:tcW w:w="2975" w:type="dxa"/>
          </w:tcPr>
          <w:p w14:paraId="17941F8D"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F28BCED" w14:textId="77777777" w:rsidTr="000659BE">
        <w:trPr>
          <w:jc w:val="center"/>
        </w:trPr>
        <w:tc>
          <w:tcPr>
            <w:tcW w:w="3345" w:type="dxa"/>
          </w:tcPr>
          <w:p w14:paraId="7D5DA592" w14:textId="77777777" w:rsidR="004B3F04" w:rsidRDefault="004B3F04" w:rsidP="000659BE">
            <w:pPr>
              <w:pStyle w:val="TableText"/>
            </w:pPr>
            <w:r>
              <w:tab/>
              <w:t>participation</w:t>
            </w:r>
          </w:p>
        </w:tc>
        <w:tc>
          <w:tcPr>
            <w:tcW w:w="720" w:type="dxa"/>
          </w:tcPr>
          <w:p w14:paraId="0CA5DD56" w14:textId="77777777" w:rsidR="004B3F04" w:rsidRDefault="004B3F04" w:rsidP="000659BE">
            <w:pPr>
              <w:pStyle w:val="TableText"/>
            </w:pPr>
            <w:r>
              <w:t>0..1</w:t>
            </w:r>
          </w:p>
        </w:tc>
        <w:tc>
          <w:tcPr>
            <w:tcW w:w="1152" w:type="dxa"/>
          </w:tcPr>
          <w:p w14:paraId="5228D321" w14:textId="77777777" w:rsidR="004B3F04" w:rsidRDefault="004B3F04" w:rsidP="000659BE">
            <w:pPr>
              <w:pStyle w:val="TableText"/>
            </w:pPr>
            <w:r>
              <w:t>MAY</w:t>
            </w:r>
          </w:p>
        </w:tc>
        <w:tc>
          <w:tcPr>
            <w:tcW w:w="864" w:type="dxa"/>
          </w:tcPr>
          <w:p w14:paraId="03387D3F" w14:textId="77777777" w:rsidR="004B3F04" w:rsidRDefault="004B3F04" w:rsidP="000659BE">
            <w:pPr>
              <w:pStyle w:val="TableText"/>
            </w:pPr>
          </w:p>
        </w:tc>
        <w:tc>
          <w:tcPr>
            <w:tcW w:w="1104" w:type="dxa"/>
          </w:tcPr>
          <w:p w14:paraId="29298EB6" w14:textId="77777777" w:rsidR="004B3F04" w:rsidRDefault="006C736C" w:rsidP="000659BE">
            <w:pPr>
              <w:pStyle w:val="TableText"/>
            </w:pPr>
            <w:hyperlink w:anchor="C_4499-35057">
              <w:r w:rsidR="004B3F04">
                <w:rPr>
                  <w:rStyle w:val="HyperlinkText9pt"/>
                </w:rPr>
                <w:t>4499-35057</w:t>
              </w:r>
            </w:hyperlink>
          </w:p>
        </w:tc>
        <w:tc>
          <w:tcPr>
            <w:tcW w:w="2975" w:type="dxa"/>
          </w:tcPr>
          <w:p w14:paraId="3A54B822" w14:textId="77777777" w:rsidR="004B3F04" w:rsidRDefault="004B3F04" w:rsidP="000659BE">
            <w:pPr>
              <w:pStyle w:val="TableText"/>
            </w:pPr>
          </w:p>
        </w:tc>
      </w:tr>
      <w:tr w:rsidR="004B3F04" w14:paraId="4A575309" w14:textId="77777777" w:rsidTr="000659BE">
        <w:trPr>
          <w:jc w:val="center"/>
        </w:trPr>
        <w:tc>
          <w:tcPr>
            <w:tcW w:w="3345" w:type="dxa"/>
          </w:tcPr>
          <w:p w14:paraId="38E4C25D" w14:textId="77777777" w:rsidR="004B3F04" w:rsidRDefault="004B3F04" w:rsidP="000659BE">
            <w:pPr>
              <w:pStyle w:val="TableText"/>
            </w:pPr>
            <w:r>
              <w:tab/>
            </w:r>
            <w:r>
              <w:tab/>
              <w:t>@typeCode</w:t>
            </w:r>
          </w:p>
        </w:tc>
        <w:tc>
          <w:tcPr>
            <w:tcW w:w="720" w:type="dxa"/>
          </w:tcPr>
          <w:p w14:paraId="3B0143B3" w14:textId="77777777" w:rsidR="004B3F04" w:rsidRDefault="004B3F04" w:rsidP="000659BE">
            <w:pPr>
              <w:pStyle w:val="TableText"/>
            </w:pPr>
            <w:r>
              <w:t>1..1</w:t>
            </w:r>
          </w:p>
        </w:tc>
        <w:tc>
          <w:tcPr>
            <w:tcW w:w="1152" w:type="dxa"/>
          </w:tcPr>
          <w:p w14:paraId="3A8F02AB" w14:textId="77777777" w:rsidR="004B3F04" w:rsidRDefault="004B3F04" w:rsidP="000659BE">
            <w:pPr>
              <w:pStyle w:val="TableText"/>
            </w:pPr>
            <w:r>
              <w:t>SHALL</w:t>
            </w:r>
          </w:p>
        </w:tc>
        <w:tc>
          <w:tcPr>
            <w:tcW w:w="864" w:type="dxa"/>
          </w:tcPr>
          <w:p w14:paraId="1B662F64" w14:textId="77777777" w:rsidR="004B3F04" w:rsidRDefault="004B3F04" w:rsidP="000659BE">
            <w:pPr>
              <w:pStyle w:val="TableText"/>
            </w:pPr>
          </w:p>
        </w:tc>
        <w:tc>
          <w:tcPr>
            <w:tcW w:w="1104" w:type="dxa"/>
          </w:tcPr>
          <w:p w14:paraId="3A34DDEE" w14:textId="77777777" w:rsidR="004B3F04" w:rsidRDefault="006C736C" w:rsidP="000659BE">
            <w:pPr>
              <w:pStyle w:val="TableText"/>
            </w:pPr>
            <w:hyperlink w:anchor="C_4499-35060">
              <w:r w:rsidR="004B3F04">
                <w:rPr>
                  <w:rStyle w:val="HyperlinkText9pt"/>
                </w:rPr>
                <w:t>4499-35060</w:t>
              </w:r>
            </w:hyperlink>
          </w:p>
        </w:tc>
        <w:tc>
          <w:tcPr>
            <w:tcW w:w="2975" w:type="dxa"/>
          </w:tcPr>
          <w:p w14:paraId="1932BBB2" w14:textId="77777777" w:rsidR="004B3F04" w:rsidRDefault="004B3F04" w:rsidP="000659BE">
            <w:pPr>
              <w:pStyle w:val="TableText"/>
            </w:pPr>
            <w:r>
              <w:t>DIST</w:t>
            </w:r>
          </w:p>
        </w:tc>
      </w:tr>
      <w:tr w:rsidR="004B3F04" w14:paraId="79B4E76F" w14:textId="77777777" w:rsidTr="000659BE">
        <w:trPr>
          <w:jc w:val="center"/>
        </w:trPr>
        <w:tc>
          <w:tcPr>
            <w:tcW w:w="3345" w:type="dxa"/>
          </w:tcPr>
          <w:p w14:paraId="13196307" w14:textId="77777777" w:rsidR="004B3F04" w:rsidRDefault="004B3F04" w:rsidP="000659BE">
            <w:pPr>
              <w:pStyle w:val="TableText"/>
            </w:pPr>
            <w:r>
              <w:tab/>
            </w:r>
            <w:r>
              <w:tab/>
              <w:t>patient</w:t>
            </w:r>
          </w:p>
        </w:tc>
        <w:tc>
          <w:tcPr>
            <w:tcW w:w="720" w:type="dxa"/>
          </w:tcPr>
          <w:p w14:paraId="4FF8C674" w14:textId="77777777" w:rsidR="004B3F04" w:rsidRDefault="004B3F04" w:rsidP="000659BE">
            <w:pPr>
              <w:pStyle w:val="TableText"/>
            </w:pPr>
            <w:r>
              <w:t>1..1</w:t>
            </w:r>
          </w:p>
        </w:tc>
        <w:tc>
          <w:tcPr>
            <w:tcW w:w="1152" w:type="dxa"/>
          </w:tcPr>
          <w:p w14:paraId="15E231DA" w14:textId="77777777" w:rsidR="004B3F04" w:rsidRDefault="004B3F04" w:rsidP="000659BE">
            <w:pPr>
              <w:pStyle w:val="TableText"/>
            </w:pPr>
            <w:r>
              <w:t>SHALL</w:t>
            </w:r>
          </w:p>
        </w:tc>
        <w:tc>
          <w:tcPr>
            <w:tcW w:w="864" w:type="dxa"/>
          </w:tcPr>
          <w:p w14:paraId="219F2647" w14:textId="77777777" w:rsidR="004B3F04" w:rsidRDefault="004B3F04" w:rsidP="000659BE">
            <w:pPr>
              <w:pStyle w:val="TableText"/>
            </w:pPr>
          </w:p>
        </w:tc>
        <w:tc>
          <w:tcPr>
            <w:tcW w:w="1104" w:type="dxa"/>
          </w:tcPr>
          <w:p w14:paraId="718C4077" w14:textId="77777777" w:rsidR="004B3F04" w:rsidRDefault="006C736C" w:rsidP="000659BE">
            <w:pPr>
              <w:pStyle w:val="TableText"/>
            </w:pPr>
            <w:hyperlink w:anchor="C_4499-36057">
              <w:r w:rsidR="004B3F04">
                <w:rPr>
                  <w:rStyle w:val="HyperlinkText9pt"/>
                </w:rPr>
                <w:t>4499-36057</w:t>
              </w:r>
            </w:hyperlink>
          </w:p>
        </w:tc>
        <w:tc>
          <w:tcPr>
            <w:tcW w:w="2975" w:type="dxa"/>
          </w:tcPr>
          <w:p w14:paraId="2C920ACB"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526586C1" w14:textId="77777777" w:rsidTr="000659BE">
        <w:trPr>
          <w:jc w:val="center"/>
        </w:trPr>
        <w:tc>
          <w:tcPr>
            <w:tcW w:w="3345" w:type="dxa"/>
          </w:tcPr>
          <w:p w14:paraId="2C1F776D" w14:textId="77777777" w:rsidR="004B3F04" w:rsidRDefault="004B3F04" w:rsidP="000659BE">
            <w:pPr>
              <w:pStyle w:val="TableText"/>
            </w:pPr>
            <w:r>
              <w:tab/>
              <w:t>participation</w:t>
            </w:r>
          </w:p>
        </w:tc>
        <w:tc>
          <w:tcPr>
            <w:tcW w:w="720" w:type="dxa"/>
          </w:tcPr>
          <w:p w14:paraId="4E354BDE" w14:textId="77777777" w:rsidR="004B3F04" w:rsidRDefault="004B3F04" w:rsidP="000659BE">
            <w:pPr>
              <w:pStyle w:val="TableText"/>
            </w:pPr>
            <w:r>
              <w:t>0..*</w:t>
            </w:r>
          </w:p>
        </w:tc>
        <w:tc>
          <w:tcPr>
            <w:tcW w:w="1152" w:type="dxa"/>
          </w:tcPr>
          <w:p w14:paraId="6DAC511F" w14:textId="77777777" w:rsidR="004B3F04" w:rsidRDefault="004B3F04" w:rsidP="000659BE">
            <w:pPr>
              <w:pStyle w:val="TableText"/>
            </w:pPr>
            <w:r>
              <w:t>MAY</w:t>
            </w:r>
          </w:p>
        </w:tc>
        <w:tc>
          <w:tcPr>
            <w:tcW w:w="864" w:type="dxa"/>
          </w:tcPr>
          <w:p w14:paraId="06B10B6D" w14:textId="77777777" w:rsidR="004B3F04" w:rsidRDefault="004B3F04" w:rsidP="000659BE">
            <w:pPr>
              <w:pStyle w:val="TableText"/>
            </w:pPr>
          </w:p>
        </w:tc>
        <w:tc>
          <w:tcPr>
            <w:tcW w:w="1104" w:type="dxa"/>
          </w:tcPr>
          <w:p w14:paraId="510FFD22" w14:textId="77777777" w:rsidR="004B3F04" w:rsidRDefault="006C736C" w:rsidP="000659BE">
            <w:pPr>
              <w:pStyle w:val="TableText"/>
            </w:pPr>
            <w:hyperlink w:anchor="C_4499-36127">
              <w:r w:rsidR="004B3F04">
                <w:rPr>
                  <w:rStyle w:val="HyperlinkText9pt"/>
                </w:rPr>
                <w:t>4499-36127</w:t>
              </w:r>
            </w:hyperlink>
          </w:p>
        </w:tc>
        <w:tc>
          <w:tcPr>
            <w:tcW w:w="2975" w:type="dxa"/>
          </w:tcPr>
          <w:p w14:paraId="6D6EE574" w14:textId="77777777" w:rsidR="004B3F04" w:rsidRDefault="004B3F04" w:rsidP="000659BE">
            <w:pPr>
              <w:pStyle w:val="TableText"/>
            </w:pPr>
          </w:p>
        </w:tc>
      </w:tr>
      <w:tr w:rsidR="004B3F04" w14:paraId="7188B0B2" w14:textId="77777777" w:rsidTr="000659BE">
        <w:trPr>
          <w:jc w:val="center"/>
        </w:trPr>
        <w:tc>
          <w:tcPr>
            <w:tcW w:w="3345" w:type="dxa"/>
          </w:tcPr>
          <w:p w14:paraId="1BEF7E72" w14:textId="77777777" w:rsidR="004B3F04" w:rsidRDefault="004B3F04" w:rsidP="000659BE">
            <w:pPr>
              <w:pStyle w:val="TableText"/>
            </w:pPr>
            <w:r>
              <w:tab/>
            </w:r>
            <w:r>
              <w:tab/>
              <w:t>@typeCode</w:t>
            </w:r>
          </w:p>
        </w:tc>
        <w:tc>
          <w:tcPr>
            <w:tcW w:w="720" w:type="dxa"/>
          </w:tcPr>
          <w:p w14:paraId="4DD29735" w14:textId="77777777" w:rsidR="004B3F04" w:rsidRDefault="004B3F04" w:rsidP="000659BE">
            <w:pPr>
              <w:pStyle w:val="TableText"/>
            </w:pPr>
            <w:r>
              <w:t>1..1</w:t>
            </w:r>
          </w:p>
        </w:tc>
        <w:tc>
          <w:tcPr>
            <w:tcW w:w="1152" w:type="dxa"/>
          </w:tcPr>
          <w:p w14:paraId="22FFA426" w14:textId="77777777" w:rsidR="004B3F04" w:rsidRDefault="004B3F04" w:rsidP="000659BE">
            <w:pPr>
              <w:pStyle w:val="TableText"/>
            </w:pPr>
            <w:r>
              <w:t>SHALL</w:t>
            </w:r>
          </w:p>
        </w:tc>
        <w:tc>
          <w:tcPr>
            <w:tcW w:w="864" w:type="dxa"/>
          </w:tcPr>
          <w:p w14:paraId="4448FBC1" w14:textId="77777777" w:rsidR="004B3F04" w:rsidRDefault="004B3F04" w:rsidP="000659BE">
            <w:pPr>
              <w:pStyle w:val="TableText"/>
            </w:pPr>
          </w:p>
        </w:tc>
        <w:tc>
          <w:tcPr>
            <w:tcW w:w="1104" w:type="dxa"/>
          </w:tcPr>
          <w:p w14:paraId="3EEEEC90" w14:textId="77777777" w:rsidR="004B3F04" w:rsidRDefault="006C736C" w:rsidP="000659BE">
            <w:pPr>
              <w:pStyle w:val="TableText"/>
            </w:pPr>
            <w:hyperlink w:anchor="C_4499-36129">
              <w:r w:rsidR="004B3F04">
                <w:rPr>
                  <w:rStyle w:val="HyperlinkText9pt"/>
                </w:rPr>
                <w:t>4499-36129</w:t>
              </w:r>
            </w:hyperlink>
          </w:p>
        </w:tc>
        <w:tc>
          <w:tcPr>
            <w:tcW w:w="2975" w:type="dxa"/>
          </w:tcPr>
          <w:p w14:paraId="6EF614CB" w14:textId="77777777" w:rsidR="004B3F04" w:rsidRDefault="004B3F04" w:rsidP="000659BE">
            <w:pPr>
              <w:pStyle w:val="TableText"/>
            </w:pPr>
            <w:r>
              <w:t>urn:oid:2.16.840.1.113883.5.90 (HL7ParticipationType) = DIST</w:t>
            </w:r>
          </w:p>
        </w:tc>
      </w:tr>
      <w:tr w:rsidR="004B3F04" w14:paraId="6F0A5DA2" w14:textId="77777777" w:rsidTr="000659BE">
        <w:trPr>
          <w:jc w:val="center"/>
        </w:trPr>
        <w:tc>
          <w:tcPr>
            <w:tcW w:w="3345" w:type="dxa"/>
          </w:tcPr>
          <w:p w14:paraId="23EF8DBC" w14:textId="77777777" w:rsidR="004B3F04" w:rsidRDefault="004B3F04" w:rsidP="000659BE">
            <w:pPr>
              <w:pStyle w:val="TableText"/>
            </w:pPr>
            <w:r>
              <w:tab/>
            </w:r>
            <w:r>
              <w:tab/>
              <w:t>role</w:t>
            </w:r>
          </w:p>
        </w:tc>
        <w:tc>
          <w:tcPr>
            <w:tcW w:w="720" w:type="dxa"/>
          </w:tcPr>
          <w:p w14:paraId="381D1C85" w14:textId="77777777" w:rsidR="004B3F04" w:rsidRDefault="004B3F04" w:rsidP="000659BE">
            <w:pPr>
              <w:pStyle w:val="TableText"/>
            </w:pPr>
            <w:r>
              <w:t>1..1</w:t>
            </w:r>
          </w:p>
        </w:tc>
        <w:tc>
          <w:tcPr>
            <w:tcW w:w="1152" w:type="dxa"/>
          </w:tcPr>
          <w:p w14:paraId="4FDBEF22" w14:textId="77777777" w:rsidR="004B3F04" w:rsidRDefault="004B3F04" w:rsidP="000659BE">
            <w:pPr>
              <w:pStyle w:val="TableText"/>
            </w:pPr>
            <w:r>
              <w:t>SHALL</w:t>
            </w:r>
          </w:p>
        </w:tc>
        <w:tc>
          <w:tcPr>
            <w:tcW w:w="864" w:type="dxa"/>
          </w:tcPr>
          <w:p w14:paraId="4371DCDE" w14:textId="77777777" w:rsidR="004B3F04" w:rsidRDefault="004B3F04" w:rsidP="000659BE">
            <w:pPr>
              <w:pStyle w:val="TableText"/>
            </w:pPr>
          </w:p>
        </w:tc>
        <w:tc>
          <w:tcPr>
            <w:tcW w:w="1104" w:type="dxa"/>
          </w:tcPr>
          <w:p w14:paraId="0233119C" w14:textId="77777777" w:rsidR="004B3F04" w:rsidRDefault="006C736C" w:rsidP="000659BE">
            <w:pPr>
              <w:pStyle w:val="TableText"/>
            </w:pPr>
            <w:hyperlink w:anchor="C_4499-36128">
              <w:r w:rsidR="004B3F04">
                <w:rPr>
                  <w:rStyle w:val="HyperlinkText9pt"/>
                </w:rPr>
                <w:t>4499-36128</w:t>
              </w:r>
            </w:hyperlink>
          </w:p>
        </w:tc>
        <w:tc>
          <w:tcPr>
            <w:tcW w:w="2975" w:type="dxa"/>
          </w:tcPr>
          <w:p w14:paraId="7C3742CB"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7F5B697" w14:textId="77777777" w:rsidTr="000659BE">
        <w:trPr>
          <w:jc w:val="center"/>
        </w:trPr>
        <w:tc>
          <w:tcPr>
            <w:tcW w:w="3345" w:type="dxa"/>
          </w:tcPr>
          <w:p w14:paraId="7BB6F261" w14:textId="77777777" w:rsidR="004B3F04" w:rsidRDefault="004B3F04" w:rsidP="000659BE">
            <w:pPr>
              <w:pStyle w:val="TableText"/>
            </w:pPr>
            <w:r>
              <w:lastRenderedPageBreak/>
              <w:tab/>
              <w:t>participation</w:t>
            </w:r>
          </w:p>
        </w:tc>
        <w:tc>
          <w:tcPr>
            <w:tcW w:w="720" w:type="dxa"/>
          </w:tcPr>
          <w:p w14:paraId="347D6E0C" w14:textId="77777777" w:rsidR="004B3F04" w:rsidRDefault="004B3F04" w:rsidP="000659BE">
            <w:pPr>
              <w:pStyle w:val="TableText"/>
            </w:pPr>
            <w:r>
              <w:t>0..*</w:t>
            </w:r>
          </w:p>
        </w:tc>
        <w:tc>
          <w:tcPr>
            <w:tcW w:w="1152" w:type="dxa"/>
          </w:tcPr>
          <w:p w14:paraId="4AF3911C" w14:textId="77777777" w:rsidR="004B3F04" w:rsidRDefault="004B3F04" w:rsidP="000659BE">
            <w:pPr>
              <w:pStyle w:val="TableText"/>
            </w:pPr>
            <w:r>
              <w:t>MAY</w:t>
            </w:r>
          </w:p>
        </w:tc>
        <w:tc>
          <w:tcPr>
            <w:tcW w:w="864" w:type="dxa"/>
          </w:tcPr>
          <w:p w14:paraId="7D12B556" w14:textId="77777777" w:rsidR="004B3F04" w:rsidRDefault="004B3F04" w:rsidP="000659BE">
            <w:pPr>
              <w:pStyle w:val="TableText"/>
            </w:pPr>
          </w:p>
        </w:tc>
        <w:tc>
          <w:tcPr>
            <w:tcW w:w="1104" w:type="dxa"/>
          </w:tcPr>
          <w:p w14:paraId="51C3A019" w14:textId="77777777" w:rsidR="004B3F04" w:rsidRDefault="006C736C" w:rsidP="000659BE">
            <w:pPr>
              <w:pStyle w:val="TableText"/>
            </w:pPr>
            <w:hyperlink w:anchor="C_4499-36058">
              <w:r w:rsidR="004B3F04">
                <w:rPr>
                  <w:rStyle w:val="HyperlinkText9pt"/>
                </w:rPr>
                <w:t>4499-36058</w:t>
              </w:r>
            </w:hyperlink>
          </w:p>
        </w:tc>
        <w:tc>
          <w:tcPr>
            <w:tcW w:w="2975" w:type="dxa"/>
          </w:tcPr>
          <w:p w14:paraId="58E1C2A9" w14:textId="77777777" w:rsidR="004B3F04" w:rsidRDefault="004B3F04" w:rsidP="000659BE">
            <w:pPr>
              <w:pStyle w:val="TableText"/>
            </w:pPr>
          </w:p>
        </w:tc>
      </w:tr>
      <w:tr w:rsidR="004B3F04" w14:paraId="053FE291" w14:textId="77777777" w:rsidTr="000659BE">
        <w:trPr>
          <w:jc w:val="center"/>
        </w:trPr>
        <w:tc>
          <w:tcPr>
            <w:tcW w:w="3345" w:type="dxa"/>
          </w:tcPr>
          <w:p w14:paraId="586ABFF5" w14:textId="77777777" w:rsidR="004B3F04" w:rsidRDefault="004B3F04" w:rsidP="000659BE">
            <w:pPr>
              <w:pStyle w:val="TableText"/>
            </w:pPr>
            <w:r>
              <w:tab/>
            </w:r>
            <w:r>
              <w:tab/>
              <w:t>@typeCode</w:t>
            </w:r>
          </w:p>
        </w:tc>
        <w:tc>
          <w:tcPr>
            <w:tcW w:w="720" w:type="dxa"/>
          </w:tcPr>
          <w:p w14:paraId="1252F292" w14:textId="77777777" w:rsidR="004B3F04" w:rsidRDefault="004B3F04" w:rsidP="000659BE">
            <w:pPr>
              <w:pStyle w:val="TableText"/>
            </w:pPr>
            <w:r>
              <w:t>1..1</w:t>
            </w:r>
          </w:p>
        </w:tc>
        <w:tc>
          <w:tcPr>
            <w:tcW w:w="1152" w:type="dxa"/>
          </w:tcPr>
          <w:p w14:paraId="13309958" w14:textId="77777777" w:rsidR="004B3F04" w:rsidRDefault="004B3F04" w:rsidP="000659BE">
            <w:pPr>
              <w:pStyle w:val="TableText"/>
            </w:pPr>
            <w:r>
              <w:t>SHALL</w:t>
            </w:r>
          </w:p>
        </w:tc>
        <w:tc>
          <w:tcPr>
            <w:tcW w:w="864" w:type="dxa"/>
          </w:tcPr>
          <w:p w14:paraId="4A777153" w14:textId="77777777" w:rsidR="004B3F04" w:rsidRDefault="004B3F04" w:rsidP="000659BE">
            <w:pPr>
              <w:pStyle w:val="TableText"/>
            </w:pPr>
          </w:p>
        </w:tc>
        <w:tc>
          <w:tcPr>
            <w:tcW w:w="1104" w:type="dxa"/>
          </w:tcPr>
          <w:p w14:paraId="63436B5F" w14:textId="77777777" w:rsidR="004B3F04" w:rsidRDefault="006C736C" w:rsidP="000659BE">
            <w:pPr>
              <w:pStyle w:val="TableText"/>
            </w:pPr>
            <w:hyperlink w:anchor="C_4499-36066">
              <w:r w:rsidR="004B3F04">
                <w:rPr>
                  <w:rStyle w:val="HyperlinkText9pt"/>
                </w:rPr>
                <w:t>4499-36066</w:t>
              </w:r>
            </w:hyperlink>
          </w:p>
        </w:tc>
        <w:tc>
          <w:tcPr>
            <w:tcW w:w="2975" w:type="dxa"/>
          </w:tcPr>
          <w:p w14:paraId="2C7AFCC5" w14:textId="77777777" w:rsidR="004B3F04" w:rsidRDefault="004B3F04" w:rsidP="000659BE">
            <w:pPr>
              <w:pStyle w:val="TableText"/>
            </w:pPr>
            <w:r>
              <w:t>urn:oid:2.16.840.1.113883.5.90 (HL7ParticipationType) = DIST</w:t>
            </w:r>
          </w:p>
        </w:tc>
      </w:tr>
      <w:tr w:rsidR="004B3F04" w14:paraId="4E8CC753" w14:textId="77777777" w:rsidTr="000659BE">
        <w:trPr>
          <w:jc w:val="center"/>
        </w:trPr>
        <w:tc>
          <w:tcPr>
            <w:tcW w:w="3345" w:type="dxa"/>
          </w:tcPr>
          <w:p w14:paraId="7EE395B6" w14:textId="77777777" w:rsidR="004B3F04" w:rsidRDefault="004B3F04" w:rsidP="000659BE">
            <w:pPr>
              <w:pStyle w:val="TableText"/>
            </w:pPr>
            <w:r>
              <w:tab/>
            </w:r>
            <w:r>
              <w:tab/>
              <w:t>role</w:t>
            </w:r>
          </w:p>
        </w:tc>
        <w:tc>
          <w:tcPr>
            <w:tcW w:w="720" w:type="dxa"/>
          </w:tcPr>
          <w:p w14:paraId="7BF35A6E" w14:textId="77777777" w:rsidR="004B3F04" w:rsidRDefault="004B3F04" w:rsidP="000659BE">
            <w:pPr>
              <w:pStyle w:val="TableText"/>
            </w:pPr>
            <w:r>
              <w:t>1..1</w:t>
            </w:r>
          </w:p>
        </w:tc>
        <w:tc>
          <w:tcPr>
            <w:tcW w:w="1152" w:type="dxa"/>
          </w:tcPr>
          <w:p w14:paraId="41E11CC8" w14:textId="77777777" w:rsidR="004B3F04" w:rsidRDefault="004B3F04" w:rsidP="000659BE">
            <w:pPr>
              <w:pStyle w:val="TableText"/>
            </w:pPr>
            <w:r>
              <w:t>SHALL</w:t>
            </w:r>
          </w:p>
        </w:tc>
        <w:tc>
          <w:tcPr>
            <w:tcW w:w="864" w:type="dxa"/>
          </w:tcPr>
          <w:p w14:paraId="7419F101" w14:textId="77777777" w:rsidR="004B3F04" w:rsidRDefault="004B3F04" w:rsidP="000659BE">
            <w:pPr>
              <w:pStyle w:val="TableText"/>
            </w:pPr>
          </w:p>
        </w:tc>
        <w:tc>
          <w:tcPr>
            <w:tcW w:w="1104" w:type="dxa"/>
          </w:tcPr>
          <w:p w14:paraId="223FB717" w14:textId="77777777" w:rsidR="004B3F04" w:rsidRDefault="006C736C" w:rsidP="000659BE">
            <w:pPr>
              <w:pStyle w:val="TableText"/>
            </w:pPr>
            <w:hyperlink w:anchor="C_4499-36059">
              <w:r w:rsidR="004B3F04">
                <w:rPr>
                  <w:rStyle w:val="HyperlinkText9pt"/>
                </w:rPr>
                <w:t>4499-36059</w:t>
              </w:r>
            </w:hyperlink>
          </w:p>
        </w:tc>
        <w:tc>
          <w:tcPr>
            <w:tcW w:w="2975" w:type="dxa"/>
          </w:tcPr>
          <w:p w14:paraId="015FAD6C"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72046D19" w14:textId="77777777" w:rsidTr="000659BE">
        <w:trPr>
          <w:jc w:val="center"/>
        </w:trPr>
        <w:tc>
          <w:tcPr>
            <w:tcW w:w="3345" w:type="dxa"/>
          </w:tcPr>
          <w:p w14:paraId="09C792C0" w14:textId="77777777" w:rsidR="004B3F04" w:rsidRDefault="004B3F04" w:rsidP="000659BE">
            <w:pPr>
              <w:pStyle w:val="TableText"/>
            </w:pPr>
            <w:r>
              <w:tab/>
              <w:t>participation</w:t>
            </w:r>
          </w:p>
        </w:tc>
        <w:tc>
          <w:tcPr>
            <w:tcW w:w="720" w:type="dxa"/>
          </w:tcPr>
          <w:p w14:paraId="4855754A" w14:textId="77777777" w:rsidR="004B3F04" w:rsidRDefault="004B3F04" w:rsidP="000659BE">
            <w:pPr>
              <w:pStyle w:val="TableText"/>
            </w:pPr>
            <w:r>
              <w:t>0..*</w:t>
            </w:r>
          </w:p>
        </w:tc>
        <w:tc>
          <w:tcPr>
            <w:tcW w:w="1152" w:type="dxa"/>
          </w:tcPr>
          <w:p w14:paraId="118171CD" w14:textId="77777777" w:rsidR="004B3F04" w:rsidRDefault="004B3F04" w:rsidP="000659BE">
            <w:pPr>
              <w:pStyle w:val="TableText"/>
            </w:pPr>
            <w:r>
              <w:t>MAY</w:t>
            </w:r>
          </w:p>
        </w:tc>
        <w:tc>
          <w:tcPr>
            <w:tcW w:w="864" w:type="dxa"/>
          </w:tcPr>
          <w:p w14:paraId="2DF777C0" w14:textId="77777777" w:rsidR="004B3F04" w:rsidRDefault="004B3F04" w:rsidP="000659BE">
            <w:pPr>
              <w:pStyle w:val="TableText"/>
            </w:pPr>
          </w:p>
        </w:tc>
        <w:tc>
          <w:tcPr>
            <w:tcW w:w="1104" w:type="dxa"/>
          </w:tcPr>
          <w:p w14:paraId="09B9D606" w14:textId="77777777" w:rsidR="004B3F04" w:rsidRDefault="006C736C" w:rsidP="000659BE">
            <w:pPr>
              <w:pStyle w:val="TableText"/>
            </w:pPr>
            <w:hyperlink w:anchor="C_4499-34722">
              <w:r w:rsidR="004B3F04">
                <w:rPr>
                  <w:rStyle w:val="HyperlinkText9pt"/>
                </w:rPr>
                <w:t>4499-34722</w:t>
              </w:r>
            </w:hyperlink>
          </w:p>
        </w:tc>
        <w:tc>
          <w:tcPr>
            <w:tcW w:w="2975" w:type="dxa"/>
          </w:tcPr>
          <w:p w14:paraId="39544C6B" w14:textId="77777777" w:rsidR="004B3F04" w:rsidRDefault="004B3F04" w:rsidP="000659BE">
            <w:pPr>
              <w:pStyle w:val="TableText"/>
            </w:pPr>
          </w:p>
        </w:tc>
      </w:tr>
      <w:tr w:rsidR="004B3F04" w14:paraId="796B424F" w14:textId="77777777" w:rsidTr="000659BE">
        <w:trPr>
          <w:jc w:val="center"/>
        </w:trPr>
        <w:tc>
          <w:tcPr>
            <w:tcW w:w="3345" w:type="dxa"/>
          </w:tcPr>
          <w:p w14:paraId="2EDA5C2F" w14:textId="77777777" w:rsidR="004B3F04" w:rsidRDefault="004B3F04" w:rsidP="000659BE">
            <w:pPr>
              <w:pStyle w:val="TableText"/>
            </w:pPr>
            <w:r>
              <w:tab/>
            </w:r>
            <w:r>
              <w:tab/>
              <w:t>@typeCode</w:t>
            </w:r>
          </w:p>
        </w:tc>
        <w:tc>
          <w:tcPr>
            <w:tcW w:w="720" w:type="dxa"/>
          </w:tcPr>
          <w:p w14:paraId="0A0F338C" w14:textId="77777777" w:rsidR="004B3F04" w:rsidRDefault="004B3F04" w:rsidP="000659BE">
            <w:pPr>
              <w:pStyle w:val="TableText"/>
            </w:pPr>
            <w:r>
              <w:t>1..1</w:t>
            </w:r>
          </w:p>
        </w:tc>
        <w:tc>
          <w:tcPr>
            <w:tcW w:w="1152" w:type="dxa"/>
          </w:tcPr>
          <w:p w14:paraId="04392561" w14:textId="77777777" w:rsidR="004B3F04" w:rsidRDefault="004B3F04" w:rsidP="000659BE">
            <w:pPr>
              <w:pStyle w:val="TableText"/>
            </w:pPr>
            <w:r>
              <w:t>SHALL</w:t>
            </w:r>
          </w:p>
        </w:tc>
        <w:tc>
          <w:tcPr>
            <w:tcW w:w="864" w:type="dxa"/>
          </w:tcPr>
          <w:p w14:paraId="1F5BB176" w14:textId="77777777" w:rsidR="004B3F04" w:rsidRDefault="004B3F04" w:rsidP="000659BE">
            <w:pPr>
              <w:pStyle w:val="TableText"/>
            </w:pPr>
          </w:p>
        </w:tc>
        <w:tc>
          <w:tcPr>
            <w:tcW w:w="1104" w:type="dxa"/>
          </w:tcPr>
          <w:p w14:paraId="1BB3D0B0" w14:textId="77777777" w:rsidR="004B3F04" w:rsidRDefault="006C736C" w:rsidP="000659BE">
            <w:pPr>
              <w:pStyle w:val="TableText"/>
            </w:pPr>
            <w:hyperlink w:anchor="C_4499-34857">
              <w:r w:rsidR="004B3F04">
                <w:rPr>
                  <w:rStyle w:val="HyperlinkText9pt"/>
                </w:rPr>
                <w:t>4499-34857</w:t>
              </w:r>
            </w:hyperlink>
          </w:p>
        </w:tc>
        <w:tc>
          <w:tcPr>
            <w:tcW w:w="2975" w:type="dxa"/>
          </w:tcPr>
          <w:p w14:paraId="5C59BB17" w14:textId="77777777" w:rsidR="004B3F04" w:rsidRDefault="004B3F04" w:rsidP="000659BE">
            <w:pPr>
              <w:pStyle w:val="TableText"/>
            </w:pPr>
            <w:r>
              <w:t>urn:oid:2.16.840.1.113883.5.90 (HL7ParticipationType) = IRCP</w:t>
            </w:r>
          </w:p>
        </w:tc>
      </w:tr>
      <w:tr w:rsidR="004B3F04" w14:paraId="253DA4DA" w14:textId="77777777" w:rsidTr="000659BE">
        <w:trPr>
          <w:jc w:val="center"/>
        </w:trPr>
        <w:tc>
          <w:tcPr>
            <w:tcW w:w="3345" w:type="dxa"/>
          </w:tcPr>
          <w:p w14:paraId="22DBD28D" w14:textId="77777777" w:rsidR="004B3F04" w:rsidRDefault="004B3F04" w:rsidP="000659BE">
            <w:pPr>
              <w:pStyle w:val="TableText"/>
            </w:pPr>
            <w:r>
              <w:tab/>
            </w:r>
            <w:r>
              <w:tab/>
              <w:t>role</w:t>
            </w:r>
          </w:p>
        </w:tc>
        <w:tc>
          <w:tcPr>
            <w:tcW w:w="720" w:type="dxa"/>
          </w:tcPr>
          <w:p w14:paraId="66293CD1" w14:textId="77777777" w:rsidR="004B3F04" w:rsidRDefault="004B3F04" w:rsidP="000659BE">
            <w:pPr>
              <w:pStyle w:val="TableText"/>
            </w:pPr>
            <w:r>
              <w:t>1..1</w:t>
            </w:r>
          </w:p>
        </w:tc>
        <w:tc>
          <w:tcPr>
            <w:tcW w:w="1152" w:type="dxa"/>
          </w:tcPr>
          <w:p w14:paraId="570F16B6" w14:textId="77777777" w:rsidR="004B3F04" w:rsidRDefault="004B3F04" w:rsidP="000659BE">
            <w:pPr>
              <w:pStyle w:val="TableText"/>
            </w:pPr>
            <w:r>
              <w:t>SHALL</w:t>
            </w:r>
          </w:p>
        </w:tc>
        <w:tc>
          <w:tcPr>
            <w:tcW w:w="864" w:type="dxa"/>
          </w:tcPr>
          <w:p w14:paraId="78E71676" w14:textId="77777777" w:rsidR="004B3F04" w:rsidRDefault="004B3F04" w:rsidP="000659BE">
            <w:pPr>
              <w:pStyle w:val="TableText"/>
            </w:pPr>
          </w:p>
        </w:tc>
        <w:tc>
          <w:tcPr>
            <w:tcW w:w="1104" w:type="dxa"/>
          </w:tcPr>
          <w:p w14:paraId="54559E9C" w14:textId="77777777" w:rsidR="004B3F04" w:rsidRDefault="006C736C" w:rsidP="000659BE">
            <w:pPr>
              <w:pStyle w:val="TableText"/>
            </w:pPr>
            <w:hyperlink w:anchor="C_4499-36060">
              <w:r w:rsidR="004B3F04">
                <w:rPr>
                  <w:rStyle w:val="HyperlinkText9pt"/>
                </w:rPr>
                <w:t>4499-36060</w:t>
              </w:r>
            </w:hyperlink>
          </w:p>
        </w:tc>
        <w:tc>
          <w:tcPr>
            <w:tcW w:w="2975" w:type="dxa"/>
          </w:tcPr>
          <w:p w14:paraId="73B29651"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82AAA9E" w14:textId="77777777" w:rsidTr="000659BE">
        <w:trPr>
          <w:jc w:val="center"/>
        </w:trPr>
        <w:tc>
          <w:tcPr>
            <w:tcW w:w="3345" w:type="dxa"/>
          </w:tcPr>
          <w:p w14:paraId="48EA09C0" w14:textId="77777777" w:rsidR="004B3F04" w:rsidRDefault="004B3F04" w:rsidP="000659BE">
            <w:pPr>
              <w:pStyle w:val="TableText"/>
            </w:pPr>
            <w:r>
              <w:tab/>
              <w:t>participation</w:t>
            </w:r>
          </w:p>
        </w:tc>
        <w:tc>
          <w:tcPr>
            <w:tcW w:w="720" w:type="dxa"/>
          </w:tcPr>
          <w:p w14:paraId="5584DA53" w14:textId="77777777" w:rsidR="004B3F04" w:rsidRDefault="004B3F04" w:rsidP="000659BE">
            <w:pPr>
              <w:pStyle w:val="TableText"/>
            </w:pPr>
            <w:r>
              <w:t>0..*</w:t>
            </w:r>
          </w:p>
        </w:tc>
        <w:tc>
          <w:tcPr>
            <w:tcW w:w="1152" w:type="dxa"/>
          </w:tcPr>
          <w:p w14:paraId="64B8783E" w14:textId="77777777" w:rsidR="004B3F04" w:rsidRDefault="004B3F04" w:rsidP="000659BE">
            <w:pPr>
              <w:pStyle w:val="TableText"/>
            </w:pPr>
            <w:r>
              <w:t>MAY</w:t>
            </w:r>
          </w:p>
        </w:tc>
        <w:tc>
          <w:tcPr>
            <w:tcW w:w="864" w:type="dxa"/>
          </w:tcPr>
          <w:p w14:paraId="13E9D76A" w14:textId="77777777" w:rsidR="004B3F04" w:rsidRDefault="004B3F04" w:rsidP="000659BE">
            <w:pPr>
              <w:pStyle w:val="TableText"/>
            </w:pPr>
          </w:p>
        </w:tc>
        <w:tc>
          <w:tcPr>
            <w:tcW w:w="1104" w:type="dxa"/>
          </w:tcPr>
          <w:p w14:paraId="0CF9BEC6" w14:textId="77777777" w:rsidR="004B3F04" w:rsidRDefault="006C736C" w:rsidP="000659BE">
            <w:pPr>
              <w:pStyle w:val="TableText"/>
            </w:pPr>
            <w:hyperlink w:anchor="C_4499-35048">
              <w:r w:rsidR="004B3F04">
                <w:rPr>
                  <w:rStyle w:val="HyperlinkText9pt"/>
                </w:rPr>
                <w:t>4499-35048</w:t>
              </w:r>
            </w:hyperlink>
          </w:p>
        </w:tc>
        <w:tc>
          <w:tcPr>
            <w:tcW w:w="2975" w:type="dxa"/>
          </w:tcPr>
          <w:p w14:paraId="64186D6C" w14:textId="77777777" w:rsidR="004B3F04" w:rsidRDefault="004B3F04" w:rsidP="000659BE">
            <w:pPr>
              <w:pStyle w:val="TableText"/>
            </w:pPr>
          </w:p>
        </w:tc>
      </w:tr>
      <w:tr w:rsidR="004B3F04" w14:paraId="7EEE5732" w14:textId="77777777" w:rsidTr="000659BE">
        <w:trPr>
          <w:jc w:val="center"/>
        </w:trPr>
        <w:tc>
          <w:tcPr>
            <w:tcW w:w="3345" w:type="dxa"/>
          </w:tcPr>
          <w:p w14:paraId="37E035D5" w14:textId="77777777" w:rsidR="004B3F04" w:rsidRDefault="004B3F04" w:rsidP="000659BE">
            <w:pPr>
              <w:pStyle w:val="TableText"/>
            </w:pPr>
            <w:r>
              <w:tab/>
            </w:r>
            <w:r>
              <w:tab/>
              <w:t>@typeCode</w:t>
            </w:r>
          </w:p>
        </w:tc>
        <w:tc>
          <w:tcPr>
            <w:tcW w:w="720" w:type="dxa"/>
          </w:tcPr>
          <w:p w14:paraId="2F7DFC54" w14:textId="77777777" w:rsidR="004B3F04" w:rsidRDefault="004B3F04" w:rsidP="000659BE">
            <w:pPr>
              <w:pStyle w:val="TableText"/>
            </w:pPr>
            <w:r>
              <w:t>1..1</w:t>
            </w:r>
          </w:p>
        </w:tc>
        <w:tc>
          <w:tcPr>
            <w:tcW w:w="1152" w:type="dxa"/>
          </w:tcPr>
          <w:p w14:paraId="0F45F517" w14:textId="77777777" w:rsidR="004B3F04" w:rsidRDefault="004B3F04" w:rsidP="000659BE">
            <w:pPr>
              <w:pStyle w:val="TableText"/>
            </w:pPr>
            <w:r>
              <w:t>SHALL</w:t>
            </w:r>
          </w:p>
        </w:tc>
        <w:tc>
          <w:tcPr>
            <w:tcW w:w="864" w:type="dxa"/>
          </w:tcPr>
          <w:p w14:paraId="09D82D47" w14:textId="77777777" w:rsidR="004B3F04" w:rsidRDefault="004B3F04" w:rsidP="000659BE">
            <w:pPr>
              <w:pStyle w:val="TableText"/>
            </w:pPr>
          </w:p>
        </w:tc>
        <w:tc>
          <w:tcPr>
            <w:tcW w:w="1104" w:type="dxa"/>
          </w:tcPr>
          <w:p w14:paraId="454DBFEE" w14:textId="77777777" w:rsidR="004B3F04" w:rsidRDefault="006C736C" w:rsidP="000659BE">
            <w:pPr>
              <w:pStyle w:val="TableText"/>
            </w:pPr>
            <w:hyperlink w:anchor="C_4499-35050">
              <w:r w:rsidR="004B3F04">
                <w:rPr>
                  <w:rStyle w:val="HyperlinkText9pt"/>
                </w:rPr>
                <w:t>4499-35050</w:t>
              </w:r>
            </w:hyperlink>
          </w:p>
        </w:tc>
        <w:tc>
          <w:tcPr>
            <w:tcW w:w="2975" w:type="dxa"/>
          </w:tcPr>
          <w:p w14:paraId="52C8DDB5" w14:textId="77777777" w:rsidR="004B3F04" w:rsidRDefault="004B3F04" w:rsidP="000659BE">
            <w:pPr>
              <w:pStyle w:val="TableText"/>
            </w:pPr>
            <w:r>
              <w:t>urn:oid:2.16.840.1.113883.5.90 (HL7ParticipationType) = IRCP</w:t>
            </w:r>
          </w:p>
        </w:tc>
      </w:tr>
      <w:tr w:rsidR="004B3F04" w14:paraId="0FD25480" w14:textId="77777777" w:rsidTr="000659BE">
        <w:trPr>
          <w:jc w:val="center"/>
        </w:trPr>
        <w:tc>
          <w:tcPr>
            <w:tcW w:w="3345" w:type="dxa"/>
          </w:tcPr>
          <w:p w14:paraId="18940F54" w14:textId="77777777" w:rsidR="004B3F04" w:rsidRDefault="004B3F04" w:rsidP="000659BE">
            <w:pPr>
              <w:pStyle w:val="TableText"/>
            </w:pPr>
            <w:r>
              <w:tab/>
            </w:r>
            <w:r>
              <w:tab/>
              <w:t>role</w:t>
            </w:r>
          </w:p>
        </w:tc>
        <w:tc>
          <w:tcPr>
            <w:tcW w:w="720" w:type="dxa"/>
          </w:tcPr>
          <w:p w14:paraId="031CCE3B" w14:textId="77777777" w:rsidR="004B3F04" w:rsidRDefault="004B3F04" w:rsidP="000659BE">
            <w:pPr>
              <w:pStyle w:val="TableText"/>
            </w:pPr>
            <w:r>
              <w:t>1..1</w:t>
            </w:r>
          </w:p>
        </w:tc>
        <w:tc>
          <w:tcPr>
            <w:tcW w:w="1152" w:type="dxa"/>
          </w:tcPr>
          <w:p w14:paraId="03205034" w14:textId="77777777" w:rsidR="004B3F04" w:rsidRDefault="004B3F04" w:rsidP="000659BE">
            <w:pPr>
              <w:pStyle w:val="TableText"/>
            </w:pPr>
            <w:r>
              <w:t>SHALL</w:t>
            </w:r>
          </w:p>
        </w:tc>
        <w:tc>
          <w:tcPr>
            <w:tcW w:w="864" w:type="dxa"/>
          </w:tcPr>
          <w:p w14:paraId="09B19929" w14:textId="77777777" w:rsidR="004B3F04" w:rsidRDefault="004B3F04" w:rsidP="000659BE">
            <w:pPr>
              <w:pStyle w:val="TableText"/>
            </w:pPr>
          </w:p>
        </w:tc>
        <w:tc>
          <w:tcPr>
            <w:tcW w:w="1104" w:type="dxa"/>
          </w:tcPr>
          <w:p w14:paraId="7D4D8231" w14:textId="77777777" w:rsidR="004B3F04" w:rsidRDefault="006C736C" w:rsidP="000659BE">
            <w:pPr>
              <w:pStyle w:val="TableText"/>
            </w:pPr>
            <w:hyperlink w:anchor="C_4499-36061">
              <w:r w:rsidR="004B3F04">
                <w:rPr>
                  <w:rStyle w:val="HyperlinkText9pt"/>
                </w:rPr>
                <w:t>4499-36061</w:t>
              </w:r>
            </w:hyperlink>
          </w:p>
        </w:tc>
        <w:tc>
          <w:tcPr>
            <w:tcW w:w="2975" w:type="dxa"/>
          </w:tcPr>
          <w:p w14:paraId="2188953F"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60380" w14:textId="77777777" w:rsidTr="000659BE">
        <w:trPr>
          <w:jc w:val="center"/>
        </w:trPr>
        <w:tc>
          <w:tcPr>
            <w:tcW w:w="3345" w:type="dxa"/>
          </w:tcPr>
          <w:p w14:paraId="13007856" w14:textId="77777777" w:rsidR="004B3F04" w:rsidRDefault="004B3F04" w:rsidP="000659BE">
            <w:pPr>
              <w:pStyle w:val="TableText"/>
            </w:pPr>
            <w:r>
              <w:tab/>
              <w:t>participation</w:t>
            </w:r>
          </w:p>
        </w:tc>
        <w:tc>
          <w:tcPr>
            <w:tcW w:w="720" w:type="dxa"/>
          </w:tcPr>
          <w:p w14:paraId="141539CF" w14:textId="77777777" w:rsidR="004B3F04" w:rsidRDefault="004B3F04" w:rsidP="000659BE">
            <w:pPr>
              <w:pStyle w:val="TableText"/>
            </w:pPr>
            <w:r>
              <w:t>0..*</w:t>
            </w:r>
          </w:p>
        </w:tc>
        <w:tc>
          <w:tcPr>
            <w:tcW w:w="1152" w:type="dxa"/>
          </w:tcPr>
          <w:p w14:paraId="0D578761" w14:textId="77777777" w:rsidR="004B3F04" w:rsidRDefault="004B3F04" w:rsidP="000659BE">
            <w:pPr>
              <w:pStyle w:val="TableText"/>
            </w:pPr>
            <w:r>
              <w:t>MAY</w:t>
            </w:r>
          </w:p>
        </w:tc>
        <w:tc>
          <w:tcPr>
            <w:tcW w:w="864" w:type="dxa"/>
          </w:tcPr>
          <w:p w14:paraId="71F14B28" w14:textId="77777777" w:rsidR="004B3F04" w:rsidRDefault="004B3F04" w:rsidP="000659BE">
            <w:pPr>
              <w:pStyle w:val="TableText"/>
            </w:pPr>
          </w:p>
        </w:tc>
        <w:tc>
          <w:tcPr>
            <w:tcW w:w="1104" w:type="dxa"/>
          </w:tcPr>
          <w:p w14:paraId="50DD4334" w14:textId="77777777" w:rsidR="004B3F04" w:rsidRDefault="006C736C" w:rsidP="000659BE">
            <w:pPr>
              <w:pStyle w:val="TableText"/>
            </w:pPr>
            <w:hyperlink w:anchor="C_4499-35813">
              <w:r w:rsidR="004B3F04">
                <w:rPr>
                  <w:rStyle w:val="HyperlinkText9pt"/>
                </w:rPr>
                <w:t>4499-35813</w:t>
              </w:r>
            </w:hyperlink>
          </w:p>
        </w:tc>
        <w:tc>
          <w:tcPr>
            <w:tcW w:w="2975" w:type="dxa"/>
          </w:tcPr>
          <w:p w14:paraId="5367FD87" w14:textId="77777777" w:rsidR="004B3F04" w:rsidRDefault="004B3F04" w:rsidP="000659BE">
            <w:pPr>
              <w:pStyle w:val="TableText"/>
            </w:pPr>
          </w:p>
        </w:tc>
      </w:tr>
      <w:tr w:rsidR="004B3F04" w14:paraId="108E682E" w14:textId="77777777" w:rsidTr="000659BE">
        <w:trPr>
          <w:jc w:val="center"/>
        </w:trPr>
        <w:tc>
          <w:tcPr>
            <w:tcW w:w="3345" w:type="dxa"/>
          </w:tcPr>
          <w:p w14:paraId="65712F12" w14:textId="77777777" w:rsidR="004B3F04" w:rsidRDefault="004B3F04" w:rsidP="000659BE">
            <w:pPr>
              <w:pStyle w:val="TableText"/>
            </w:pPr>
            <w:r>
              <w:tab/>
            </w:r>
            <w:r>
              <w:tab/>
              <w:t>@typeCode</w:t>
            </w:r>
          </w:p>
        </w:tc>
        <w:tc>
          <w:tcPr>
            <w:tcW w:w="720" w:type="dxa"/>
          </w:tcPr>
          <w:p w14:paraId="4227C31E" w14:textId="77777777" w:rsidR="004B3F04" w:rsidRDefault="004B3F04" w:rsidP="000659BE">
            <w:pPr>
              <w:pStyle w:val="TableText"/>
            </w:pPr>
            <w:r>
              <w:t>1..1</w:t>
            </w:r>
          </w:p>
        </w:tc>
        <w:tc>
          <w:tcPr>
            <w:tcW w:w="1152" w:type="dxa"/>
          </w:tcPr>
          <w:p w14:paraId="0A75403A" w14:textId="77777777" w:rsidR="004B3F04" w:rsidRDefault="004B3F04" w:rsidP="000659BE">
            <w:pPr>
              <w:pStyle w:val="TableText"/>
            </w:pPr>
            <w:r>
              <w:t>SHALL</w:t>
            </w:r>
          </w:p>
        </w:tc>
        <w:tc>
          <w:tcPr>
            <w:tcW w:w="864" w:type="dxa"/>
          </w:tcPr>
          <w:p w14:paraId="4F2D9AE1" w14:textId="77777777" w:rsidR="004B3F04" w:rsidRDefault="004B3F04" w:rsidP="000659BE">
            <w:pPr>
              <w:pStyle w:val="TableText"/>
            </w:pPr>
          </w:p>
        </w:tc>
        <w:tc>
          <w:tcPr>
            <w:tcW w:w="1104" w:type="dxa"/>
          </w:tcPr>
          <w:p w14:paraId="239B9137" w14:textId="77777777" w:rsidR="004B3F04" w:rsidRDefault="006C736C" w:rsidP="000659BE">
            <w:pPr>
              <w:pStyle w:val="TableText"/>
            </w:pPr>
            <w:hyperlink w:anchor="C_4499-35815">
              <w:r w:rsidR="004B3F04">
                <w:rPr>
                  <w:rStyle w:val="HyperlinkText9pt"/>
                </w:rPr>
                <w:t>4499-35815</w:t>
              </w:r>
            </w:hyperlink>
          </w:p>
        </w:tc>
        <w:tc>
          <w:tcPr>
            <w:tcW w:w="2975" w:type="dxa"/>
          </w:tcPr>
          <w:p w14:paraId="221EBEE7" w14:textId="77777777" w:rsidR="004B3F04" w:rsidRDefault="004B3F04" w:rsidP="000659BE">
            <w:pPr>
              <w:pStyle w:val="TableText"/>
            </w:pPr>
            <w:r>
              <w:t>urn:oid:2.16.840.1.113883.5.90 (HL7ParticipationType) = PART</w:t>
            </w:r>
          </w:p>
        </w:tc>
      </w:tr>
      <w:tr w:rsidR="004B3F04" w14:paraId="2FCCD278" w14:textId="77777777" w:rsidTr="000659BE">
        <w:trPr>
          <w:jc w:val="center"/>
        </w:trPr>
        <w:tc>
          <w:tcPr>
            <w:tcW w:w="3345" w:type="dxa"/>
          </w:tcPr>
          <w:p w14:paraId="423F7265" w14:textId="77777777" w:rsidR="004B3F04" w:rsidRDefault="004B3F04" w:rsidP="000659BE">
            <w:pPr>
              <w:pStyle w:val="TableText"/>
            </w:pPr>
            <w:r>
              <w:tab/>
            </w:r>
            <w:r>
              <w:tab/>
              <w:t>role</w:t>
            </w:r>
          </w:p>
        </w:tc>
        <w:tc>
          <w:tcPr>
            <w:tcW w:w="720" w:type="dxa"/>
          </w:tcPr>
          <w:p w14:paraId="171463B0" w14:textId="77777777" w:rsidR="004B3F04" w:rsidRDefault="004B3F04" w:rsidP="000659BE">
            <w:pPr>
              <w:pStyle w:val="TableText"/>
            </w:pPr>
            <w:r>
              <w:t>1..1</w:t>
            </w:r>
          </w:p>
        </w:tc>
        <w:tc>
          <w:tcPr>
            <w:tcW w:w="1152" w:type="dxa"/>
          </w:tcPr>
          <w:p w14:paraId="044105FF" w14:textId="77777777" w:rsidR="004B3F04" w:rsidRDefault="004B3F04" w:rsidP="000659BE">
            <w:pPr>
              <w:pStyle w:val="TableText"/>
            </w:pPr>
            <w:r>
              <w:t>SHALL</w:t>
            </w:r>
          </w:p>
        </w:tc>
        <w:tc>
          <w:tcPr>
            <w:tcW w:w="864" w:type="dxa"/>
          </w:tcPr>
          <w:p w14:paraId="4D8FBDCF" w14:textId="77777777" w:rsidR="004B3F04" w:rsidRDefault="004B3F04" w:rsidP="000659BE">
            <w:pPr>
              <w:pStyle w:val="TableText"/>
            </w:pPr>
          </w:p>
        </w:tc>
        <w:tc>
          <w:tcPr>
            <w:tcW w:w="1104" w:type="dxa"/>
          </w:tcPr>
          <w:p w14:paraId="1E71948E" w14:textId="77777777" w:rsidR="004B3F04" w:rsidRDefault="006C736C" w:rsidP="000659BE">
            <w:pPr>
              <w:pStyle w:val="TableText"/>
            </w:pPr>
            <w:hyperlink w:anchor="C_4499-36062">
              <w:r w:rsidR="004B3F04">
                <w:rPr>
                  <w:rStyle w:val="HyperlinkText9pt"/>
                </w:rPr>
                <w:t>4499-36062</w:t>
              </w:r>
            </w:hyperlink>
          </w:p>
        </w:tc>
        <w:tc>
          <w:tcPr>
            <w:tcW w:w="2975" w:type="dxa"/>
          </w:tcPr>
          <w:p w14:paraId="065CC3B6"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5F0653A" w14:textId="77777777" w:rsidTr="000659BE">
        <w:trPr>
          <w:jc w:val="center"/>
        </w:trPr>
        <w:tc>
          <w:tcPr>
            <w:tcW w:w="3345" w:type="dxa"/>
          </w:tcPr>
          <w:p w14:paraId="5FB305A8" w14:textId="77777777" w:rsidR="004B3F04" w:rsidRDefault="004B3F04" w:rsidP="000659BE">
            <w:pPr>
              <w:pStyle w:val="TableText"/>
            </w:pPr>
            <w:r>
              <w:tab/>
              <w:t>participation</w:t>
            </w:r>
          </w:p>
        </w:tc>
        <w:tc>
          <w:tcPr>
            <w:tcW w:w="720" w:type="dxa"/>
          </w:tcPr>
          <w:p w14:paraId="71ECE37B" w14:textId="77777777" w:rsidR="004B3F04" w:rsidRDefault="004B3F04" w:rsidP="000659BE">
            <w:pPr>
              <w:pStyle w:val="TableText"/>
            </w:pPr>
            <w:r>
              <w:t>0..1</w:t>
            </w:r>
          </w:p>
        </w:tc>
        <w:tc>
          <w:tcPr>
            <w:tcW w:w="1152" w:type="dxa"/>
          </w:tcPr>
          <w:p w14:paraId="27DFE3A4" w14:textId="77777777" w:rsidR="004B3F04" w:rsidRDefault="004B3F04" w:rsidP="000659BE">
            <w:pPr>
              <w:pStyle w:val="TableText"/>
            </w:pPr>
            <w:r>
              <w:t>MAY</w:t>
            </w:r>
          </w:p>
        </w:tc>
        <w:tc>
          <w:tcPr>
            <w:tcW w:w="864" w:type="dxa"/>
          </w:tcPr>
          <w:p w14:paraId="532CCB17" w14:textId="77777777" w:rsidR="004B3F04" w:rsidRDefault="004B3F04" w:rsidP="000659BE">
            <w:pPr>
              <w:pStyle w:val="TableText"/>
            </w:pPr>
          </w:p>
        </w:tc>
        <w:tc>
          <w:tcPr>
            <w:tcW w:w="1104" w:type="dxa"/>
          </w:tcPr>
          <w:p w14:paraId="78781A41" w14:textId="77777777" w:rsidR="004B3F04" w:rsidRDefault="006C736C" w:rsidP="000659BE">
            <w:pPr>
              <w:pStyle w:val="TableText"/>
            </w:pPr>
            <w:hyperlink w:anchor="C_4499-35052">
              <w:r w:rsidR="004B3F04">
                <w:rPr>
                  <w:rStyle w:val="HyperlinkText9pt"/>
                </w:rPr>
                <w:t>4499-35052</w:t>
              </w:r>
            </w:hyperlink>
          </w:p>
        </w:tc>
        <w:tc>
          <w:tcPr>
            <w:tcW w:w="2975" w:type="dxa"/>
          </w:tcPr>
          <w:p w14:paraId="329414D8" w14:textId="77777777" w:rsidR="004B3F04" w:rsidRDefault="004B3F04" w:rsidP="000659BE">
            <w:pPr>
              <w:pStyle w:val="TableText"/>
            </w:pPr>
          </w:p>
        </w:tc>
      </w:tr>
      <w:tr w:rsidR="004B3F04" w14:paraId="4D773A62" w14:textId="77777777" w:rsidTr="000659BE">
        <w:trPr>
          <w:jc w:val="center"/>
        </w:trPr>
        <w:tc>
          <w:tcPr>
            <w:tcW w:w="3345" w:type="dxa"/>
          </w:tcPr>
          <w:p w14:paraId="22685C35" w14:textId="77777777" w:rsidR="004B3F04" w:rsidRDefault="004B3F04" w:rsidP="000659BE">
            <w:pPr>
              <w:pStyle w:val="TableText"/>
            </w:pPr>
            <w:r>
              <w:tab/>
            </w:r>
            <w:r>
              <w:tab/>
              <w:t>@typeCode</w:t>
            </w:r>
          </w:p>
        </w:tc>
        <w:tc>
          <w:tcPr>
            <w:tcW w:w="720" w:type="dxa"/>
          </w:tcPr>
          <w:p w14:paraId="18A613BB" w14:textId="77777777" w:rsidR="004B3F04" w:rsidRDefault="004B3F04" w:rsidP="000659BE">
            <w:pPr>
              <w:pStyle w:val="TableText"/>
            </w:pPr>
            <w:r>
              <w:t>1..1</w:t>
            </w:r>
          </w:p>
        </w:tc>
        <w:tc>
          <w:tcPr>
            <w:tcW w:w="1152" w:type="dxa"/>
          </w:tcPr>
          <w:p w14:paraId="364FA26F" w14:textId="77777777" w:rsidR="004B3F04" w:rsidRDefault="004B3F04" w:rsidP="000659BE">
            <w:pPr>
              <w:pStyle w:val="TableText"/>
            </w:pPr>
            <w:r>
              <w:t>SHALL</w:t>
            </w:r>
          </w:p>
        </w:tc>
        <w:tc>
          <w:tcPr>
            <w:tcW w:w="864" w:type="dxa"/>
          </w:tcPr>
          <w:p w14:paraId="28174A54" w14:textId="77777777" w:rsidR="004B3F04" w:rsidRDefault="004B3F04" w:rsidP="000659BE">
            <w:pPr>
              <w:pStyle w:val="TableText"/>
            </w:pPr>
          </w:p>
        </w:tc>
        <w:tc>
          <w:tcPr>
            <w:tcW w:w="1104" w:type="dxa"/>
          </w:tcPr>
          <w:p w14:paraId="208B2F5E" w14:textId="77777777" w:rsidR="004B3F04" w:rsidRDefault="006C736C" w:rsidP="000659BE">
            <w:pPr>
              <w:pStyle w:val="TableText"/>
            </w:pPr>
            <w:hyperlink w:anchor="C_4499-35054">
              <w:r w:rsidR="004B3F04">
                <w:rPr>
                  <w:rStyle w:val="HyperlinkText9pt"/>
                </w:rPr>
                <w:t>4499-35054</w:t>
              </w:r>
            </w:hyperlink>
          </w:p>
        </w:tc>
        <w:tc>
          <w:tcPr>
            <w:tcW w:w="2975" w:type="dxa"/>
          </w:tcPr>
          <w:p w14:paraId="16A4DB21" w14:textId="77777777" w:rsidR="004B3F04" w:rsidRDefault="004B3F04" w:rsidP="000659BE">
            <w:pPr>
              <w:pStyle w:val="TableText"/>
            </w:pPr>
            <w:r>
              <w:t>urn:oid:2.16.840.1.113883.5.90 (HL7ParticipationType) = IRCP</w:t>
            </w:r>
          </w:p>
        </w:tc>
      </w:tr>
      <w:tr w:rsidR="004B3F04" w14:paraId="723E9117" w14:textId="77777777" w:rsidTr="000659BE">
        <w:trPr>
          <w:jc w:val="center"/>
        </w:trPr>
        <w:tc>
          <w:tcPr>
            <w:tcW w:w="3345" w:type="dxa"/>
          </w:tcPr>
          <w:p w14:paraId="7207A0AF" w14:textId="77777777" w:rsidR="004B3F04" w:rsidRDefault="004B3F04" w:rsidP="000659BE">
            <w:pPr>
              <w:pStyle w:val="TableText"/>
            </w:pPr>
            <w:r>
              <w:tab/>
            </w:r>
            <w:r>
              <w:tab/>
              <w:t>patient</w:t>
            </w:r>
          </w:p>
        </w:tc>
        <w:tc>
          <w:tcPr>
            <w:tcW w:w="720" w:type="dxa"/>
          </w:tcPr>
          <w:p w14:paraId="29AC46AC" w14:textId="77777777" w:rsidR="004B3F04" w:rsidRDefault="004B3F04" w:rsidP="000659BE">
            <w:pPr>
              <w:pStyle w:val="TableText"/>
            </w:pPr>
            <w:r>
              <w:t>1..1</w:t>
            </w:r>
          </w:p>
        </w:tc>
        <w:tc>
          <w:tcPr>
            <w:tcW w:w="1152" w:type="dxa"/>
          </w:tcPr>
          <w:p w14:paraId="511FF9F1" w14:textId="77777777" w:rsidR="004B3F04" w:rsidRDefault="004B3F04" w:rsidP="000659BE">
            <w:pPr>
              <w:pStyle w:val="TableText"/>
            </w:pPr>
            <w:r>
              <w:t>SHALL</w:t>
            </w:r>
          </w:p>
        </w:tc>
        <w:tc>
          <w:tcPr>
            <w:tcW w:w="864" w:type="dxa"/>
          </w:tcPr>
          <w:p w14:paraId="52C47B00" w14:textId="77777777" w:rsidR="004B3F04" w:rsidRDefault="004B3F04" w:rsidP="000659BE">
            <w:pPr>
              <w:pStyle w:val="TableText"/>
            </w:pPr>
          </w:p>
        </w:tc>
        <w:tc>
          <w:tcPr>
            <w:tcW w:w="1104" w:type="dxa"/>
          </w:tcPr>
          <w:p w14:paraId="56AF90C8" w14:textId="77777777" w:rsidR="004B3F04" w:rsidRDefault="006C736C" w:rsidP="000659BE">
            <w:pPr>
              <w:pStyle w:val="TableText"/>
            </w:pPr>
            <w:hyperlink w:anchor="C_4499-36063">
              <w:r w:rsidR="004B3F04">
                <w:rPr>
                  <w:rStyle w:val="HyperlinkText9pt"/>
                </w:rPr>
                <w:t>4499-36063</w:t>
              </w:r>
            </w:hyperlink>
          </w:p>
        </w:tc>
        <w:tc>
          <w:tcPr>
            <w:tcW w:w="2975" w:type="dxa"/>
          </w:tcPr>
          <w:p w14:paraId="28522412"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CF8A9C6" w14:textId="77777777" w:rsidTr="000659BE">
        <w:trPr>
          <w:jc w:val="center"/>
        </w:trPr>
        <w:tc>
          <w:tcPr>
            <w:tcW w:w="3345" w:type="dxa"/>
          </w:tcPr>
          <w:p w14:paraId="6551154A" w14:textId="77777777" w:rsidR="004B3F04" w:rsidRDefault="004B3F04" w:rsidP="000659BE">
            <w:pPr>
              <w:pStyle w:val="TableText"/>
            </w:pPr>
            <w:r>
              <w:tab/>
              <w:t>participation</w:t>
            </w:r>
          </w:p>
        </w:tc>
        <w:tc>
          <w:tcPr>
            <w:tcW w:w="720" w:type="dxa"/>
          </w:tcPr>
          <w:p w14:paraId="72AAB47C" w14:textId="77777777" w:rsidR="004B3F04" w:rsidRDefault="004B3F04" w:rsidP="000659BE">
            <w:pPr>
              <w:pStyle w:val="TableText"/>
            </w:pPr>
            <w:r>
              <w:t>0..*</w:t>
            </w:r>
          </w:p>
        </w:tc>
        <w:tc>
          <w:tcPr>
            <w:tcW w:w="1152" w:type="dxa"/>
          </w:tcPr>
          <w:p w14:paraId="19DAFBE0" w14:textId="77777777" w:rsidR="004B3F04" w:rsidRDefault="004B3F04" w:rsidP="000659BE">
            <w:pPr>
              <w:pStyle w:val="TableText"/>
            </w:pPr>
            <w:r>
              <w:t>MAY</w:t>
            </w:r>
          </w:p>
        </w:tc>
        <w:tc>
          <w:tcPr>
            <w:tcW w:w="864" w:type="dxa"/>
          </w:tcPr>
          <w:p w14:paraId="00FD798D" w14:textId="77777777" w:rsidR="004B3F04" w:rsidRDefault="004B3F04" w:rsidP="000659BE">
            <w:pPr>
              <w:pStyle w:val="TableText"/>
            </w:pPr>
          </w:p>
        </w:tc>
        <w:tc>
          <w:tcPr>
            <w:tcW w:w="1104" w:type="dxa"/>
          </w:tcPr>
          <w:p w14:paraId="172CBA0B" w14:textId="77777777" w:rsidR="004B3F04" w:rsidRDefault="006C736C" w:rsidP="000659BE">
            <w:pPr>
              <w:pStyle w:val="TableText"/>
            </w:pPr>
            <w:hyperlink w:anchor="C_4499-36064">
              <w:r w:rsidR="004B3F04">
                <w:rPr>
                  <w:rStyle w:val="HyperlinkText9pt"/>
                </w:rPr>
                <w:t>4499-36064</w:t>
              </w:r>
            </w:hyperlink>
          </w:p>
        </w:tc>
        <w:tc>
          <w:tcPr>
            <w:tcW w:w="2975" w:type="dxa"/>
          </w:tcPr>
          <w:p w14:paraId="29E9E4BB" w14:textId="77777777" w:rsidR="004B3F04" w:rsidRDefault="004B3F04" w:rsidP="000659BE">
            <w:pPr>
              <w:pStyle w:val="TableText"/>
            </w:pPr>
          </w:p>
        </w:tc>
      </w:tr>
      <w:tr w:rsidR="004B3F04" w14:paraId="5AD3EDBB" w14:textId="77777777" w:rsidTr="000659BE">
        <w:trPr>
          <w:jc w:val="center"/>
        </w:trPr>
        <w:tc>
          <w:tcPr>
            <w:tcW w:w="3345" w:type="dxa"/>
          </w:tcPr>
          <w:p w14:paraId="3A95C5DE" w14:textId="77777777" w:rsidR="004B3F04" w:rsidRDefault="004B3F04" w:rsidP="000659BE">
            <w:pPr>
              <w:pStyle w:val="TableText"/>
            </w:pPr>
            <w:r>
              <w:tab/>
            </w:r>
            <w:r>
              <w:tab/>
              <w:t>@typeCode</w:t>
            </w:r>
          </w:p>
        </w:tc>
        <w:tc>
          <w:tcPr>
            <w:tcW w:w="720" w:type="dxa"/>
          </w:tcPr>
          <w:p w14:paraId="1ED4A8EF" w14:textId="77777777" w:rsidR="004B3F04" w:rsidRDefault="004B3F04" w:rsidP="000659BE">
            <w:pPr>
              <w:pStyle w:val="TableText"/>
            </w:pPr>
            <w:r>
              <w:t>1..1</w:t>
            </w:r>
          </w:p>
        </w:tc>
        <w:tc>
          <w:tcPr>
            <w:tcW w:w="1152" w:type="dxa"/>
          </w:tcPr>
          <w:p w14:paraId="5F619B5C" w14:textId="77777777" w:rsidR="004B3F04" w:rsidRDefault="004B3F04" w:rsidP="000659BE">
            <w:pPr>
              <w:pStyle w:val="TableText"/>
            </w:pPr>
            <w:r>
              <w:t>SHALL</w:t>
            </w:r>
          </w:p>
        </w:tc>
        <w:tc>
          <w:tcPr>
            <w:tcW w:w="864" w:type="dxa"/>
          </w:tcPr>
          <w:p w14:paraId="3E91FDA7" w14:textId="77777777" w:rsidR="004B3F04" w:rsidRDefault="004B3F04" w:rsidP="000659BE">
            <w:pPr>
              <w:pStyle w:val="TableText"/>
            </w:pPr>
          </w:p>
        </w:tc>
        <w:tc>
          <w:tcPr>
            <w:tcW w:w="1104" w:type="dxa"/>
          </w:tcPr>
          <w:p w14:paraId="01BCB25C" w14:textId="77777777" w:rsidR="004B3F04" w:rsidRDefault="006C736C" w:rsidP="000659BE">
            <w:pPr>
              <w:pStyle w:val="TableText"/>
            </w:pPr>
            <w:hyperlink w:anchor="C_4499-36067">
              <w:r w:rsidR="004B3F04">
                <w:rPr>
                  <w:rStyle w:val="HyperlinkText9pt"/>
                </w:rPr>
                <w:t>4499-36067</w:t>
              </w:r>
            </w:hyperlink>
          </w:p>
        </w:tc>
        <w:tc>
          <w:tcPr>
            <w:tcW w:w="2975" w:type="dxa"/>
          </w:tcPr>
          <w:p w14:paraId="3F1319DC" w14:textId="77777777" w:rsidR="004B3F04" w:rsidRDefault="004B3F04" w:rsidP="000659BE">
            <w:pPr>
              <w:pStyle w:val="TableText"/>
            </w:pPr>
            <w:r>
              <w:t>urn:oid:2.16.840.1.113883.5.90 (HL7ParticipationType) = IRCP</w:t>
            </w:r>
          </w:p>
        </w:tc>
      </w:tr>
      <w:tr w:rsidR="004B3F04" w14:paraId="1AE2F390" w14:textId="77777777" w:rsidTr="000659BE">
        <w:trPr>
          <w:jc w:val="center"/>
        </w:trPr>
        <w:tc>
          <w:tcPr>
            <w:tcW w:w="3345" w:type="dxa"/>
          </w:tcPr>
          <w:p w14:paraId="0F54037E" w14:textId="77777777" w:rsidR="004B3F04" w:rsidRDefault="004B3F04" w:rsidP="000659BE">
            <w:pPr>
              <w:pStyle w:val="TableText"/>
            </w:pPr>
            <w:r>
              <w:lastRenderedPageBreak/>
              <w:tab/>
            </w:r>
            <w:r>
              <w:tab/>
              <w:t>role</w:t>
            </w:r>
          </w:p>
        </w:tc>
        <w:tc>
          <w:tcPr>
            <w:tcW w:w="720" w:type="dxa"/>
          </w:tcPr>
          <w:p w14:paraId="2516A31C" w14:textId="77777777" w:rsidR="004B3F04" w:rsidRDefault="004B3F04" w:rsidP="000659BE">
            <w:pPr>
              <w:pStyle w:val="TableText"/>
            </w:pPr>
            <w:r>
              <w:t>1..1</w:t>
            </w:r>
          </w:p>
        </w:tc>
        <w:tc>
          <w:tcPr>
            <w:tcW w:w="1152" w:type="dxa"/>
          </w:tcPr>
          <w:p w14:paraId="707C34B2" w14:textId="77777777" w:rsidR="004B3F04" w:rsidRDefault="004B3F04" w:rsidP="000659BE">
            <w:pPr>
              <w:pStyle w:val="TableText"/>
            </w:pPr>
            <w:r>
              <w:t>SHALL</w:t>
            </w:r>
          </w:p>
        </w:tc>
        <w:tc>
          <w:tcPr>
            <w:tcW w:w="864" w:type="dxa"/>
          </w:tcPr>
          <w:p w14:paraId="67FE9476" w14:textId="77777777" w:rsidR="004B3F04" w:rsidRDefault="004B3F04" w:rsidP="000659BE">
            <w:pPr>
              <w:pStyle w:val="TableText"/>
            </w:pPr>
          </w:p>
        </w:tc>
        <w:tc>
          <w:tcPr>
            <w:tcW w:w="1104" w:type="dxa"/>
          </w:tcPr>
          <w:p w14:paraId="2C926030" w14:textId="77777777" w:rsidR="004B3F04" w:rsidRDefault="006C736C" w:rsidP="000659BE">
            <w:pPr>
              <w:pStyle w:val="TableText"/>
            </w:pPr>
            <w:hyperlink w:anchor="C_4499-36065">
              <w:r w:rsidR="004B3F04">
                <w:rPr>
                  <w:rStyle w:val="HyperlinkText9pt"/>
                </w:rPr>
                <w:t>4499-36065</w:t>
              </w:r>
            </w:hyperlink>
          </w:p>
        </w:tc>
        <w:tc>
          <w:tcPr>
            <w:tcW w:w="2975" w:type="dxa"/>
          </w:tcPr>
          <w:p w14:paraId="0680EBCE"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5ADBECA9" w14:textId="77777777" w:rsidTr="000659BE">
        <w:trPr>
          <w:jc w:val="center"/>
        </w:trPr>
        <w:tc>
          <w:tcPr>
            <w:tcW w:w="3345" w:type="dxa"/>
          </w:tcPr>
          <w:p w14:paraId="0FA697DC" w14:textId="77777777" w:rsidR="004B3F04" w:rsidRDefault="004B3F04" w:rsidP="000659BE">
            <w:pPr>
              <w:pStyle w:val="TableText"/>
            </w:pPr>
            <w:r>
              <w:tab/>
              <w:t>outboundRelationship</w:t>
            </w:r>
          </w:p>
        </w:tc>
        <w:tc>
          <w:tcPr>
            <w:tcW w:w="720" w:type="dxa"/>
          </w:tcPr>
          <w:p w14:paraId="051C7D69" w14:textId="77777777" w:rsidR="004B3F04" w:rsidRDefault="004B3F04" w:rsidP="000659BE">
            <w:pPr>
              <w:pStyle w:val="TableText"/>
            </w:pPr>
            <w:r>
              <w:t>1..1</w:t>
            </w:r>
          </w:p>
        </w:tc>
        <w:tc>
          <w:tcPr>
            <w:tcW w:w="1152" w:type="dxa"/>
          </w:tcPr>
          <w:p w14:paraId="3103D83F" w14:textId="77777777" w:rsidR="004B3F04" w:rsidRDefault="004B3F04" w:rsidP="000659BE">
            <w:pPr>
              <w:pStyle w:val="TableText"/>
            </w:pPr>
            <w:r>
              <w:t>SHALL</w:t>
            </w:r>
          </w:p>
        </w:tc>
        <w:tc>
          <w:tcPr>
            <w:tcW w:w="864" w:type="dxa"/>
          </w:tcPr>
          <w:p w14:paraId="7B8BBE14" w14:textId="77777777" w:rsidR="004B3F04" w:rsidRDefault="004B3F04" w:rsidP="000659BE">
            <w:pPr>
              <w:pStyle w:val="TableText"/>
            </w:pPr>
          </w:p>
        </w:tc>
        <w:tc>
          <w:tcPr>
            <w:tcW w:w="1104" w:type="dxa"/>
          </w:tcPr>
          <w:p w14:paraId="3B07F343" w14:textId="77777777" w:rsidR="004B3F04" w:rsidRDefault="006C736C" w:rsidP="000659BE">
            <w:pPr>
              <w:pStyle w:val="TableText"/>
            </w:pPr>
            <w:hyperlink w:anchor="C_4499-34681">
              <w:r w:rsidR="004B3F04">
                <w:rPr>
                  <w:rStyle w:val="HyperlinkText9pt"/>
                </w:rPr>
                <w:t>4499-34681</w:t>
              </w:r>
            </w:hyperlink>
          </w:p>
        </w:tc>
        <w:tc>
          <w:tcPr>
            <w:tcW w:w="2975" w:type="dxa"/>
          </w:tcPr>
          <w:p w14:paraId="3B0C1DB1" w14:textId="77777777" w:rsidR="004B3F04" w:rsidRDefault="004B3F04" w:rsidP="000659BE">
            <w:pPr>
              <w:pStyle w:val="TableText"/>
            </w:pPr>
          </w:p>
        </w:tc>
      </w:tr>
      <w:tr w:rsidR="004B3F04" w14:paraId="4C1978F2" w14:textId="77777777" w:rsidTr="000659BE">
        <w:trPr>
          <w:jc w:val="center"/>
        </w:trPr>
        <w:tc>
          <w:tcPr>
            <w:tcW w:w="3345" w:type="dxa"/>
          </w:tcPr>
          <w:p w14:paraId="4212F5AC" w14:textId="77777777" w:rsidR="004B3F04" w:rsidRDefault="004B3F04" w:rsidP="000659BE">
            <w:pPr>
              <w:pStyle w:val="TableText"/>
            </w:pPr>
            <w:r>
              <w:tab/>
            </w:r>
            <w:r>
              <w:tab/>
              <w:t>@typeCode</w:t>
            </w:r>
          </w:p>
        </w:tc>
        <w:tc>
          <w:tcPr>
            <w:tcW w:w="720" w:type="dxa"/>
          </w:tcPr>
          <w:p w14:paraId="6C679F00" w14:textId="77777777" w:rsidR="004B3F04" w:rsidRDefault="004B3F04" w:rsidP="000659BE">
            <w:pPr>
              <w:pStyle w:val="TableText"/>
            </w:pPr>
            <w:r>
              <w:t>1..1</w:t>
            </w:r>
          </w:p>
        </w:tc>
        <w:tc>
          <w:tcPr>
            <w:tcW w:w="1152" w:type="dxa"/>
          </w:tcPr>
          <w:p w14:paraId="5E4BA2D5" w14:textId="77777777" w:rsidR="004B3F04" w:rsidRDefault="004B3F04" w:rsidP="000659BE">
            <w:pPr>
              <w:pStyle w:val="TableText"/>
            </w:pPr>
            <w:r>
              <w:t>SHALL</w:t>
            </w:r>
          </w:p>
        </w:tc>
        <w:tc>
          <w:tcPr>
            <w:tcW w:w="864" w:type="dxa"/>
          </w:tcPr>
          <w:p w14:paraId="16B2AB82" w14:textId="77777777" w:rsidR="004B3F04" w:rsidRDefault="004B3F04" w:rsidP="000659BE">
            <w:pPr>
              <w:pStyle w:val="TableText"/>
            </w:pPr>
          </w:p>
        </w:tc>
        <w:tc>
          <w:tcPr>
            <w:tcW w:w="1104" w:type="dxa"/>
          </w:tcPr>
          <w:p w14:paraId="5F6A63CE" w14:textId="77777777" w:rsidR="004B3F04" w:rsidRDefault="006C736C" w:rsidP="000659BE">
            <w:pPr>
              <w:pStyle w:val="TableText"/>
            </w:pPr>
            <w:hyperlink w:anchor="C_4499-35034">
              <w:r w:rsidR="004B3F04">
                <w:rPr>
                  <w:rStyle w:val="HyperlinkText9pt"/>
                </w:rPr>
                <w:t>4499-35034</w:t>
              </w:r>
            </w:hyperlink>
          </w:p>
        </w:tc>
        <w:tc>
          <w:tcPr>
            <w:tcW w:w="2975" w:type="dxa"/>
          </w:tcPr>
          <w:p w14:paraId="0F83BDEA" w14:textId="77777777" w:rsidR="004B3F04" w:rsidRDefault="004B3F04" w:rsidP="000659BE">
            <w:pPr>
              <w:pStyle w:val="TableText"/>
            </w:pPr>
            <w:r>
              <w:t>urn:oid:2.16.840.1.113883.5.1002 (HL7ActRelationshipType) = RSON</w:t>
            </w:r>
          </w:p>
        </w:tc>
      </w:tr>
      <w:tr w:rsidR="004B3F04" w14:paraId="6730A5AE" w14:textId="77777777" w:rsidTr="000659BE">
        <w:trPr>
          <w:jc w:val="center"/>
        </w:trPr>
        <w:tc>
          <w:tcPr>
            <w:tcW w:w="3345" w:type="dxa"/>
          </w:tcPr>
          <w:p w14:paraId="0841CBF0" w14:textId="77777777" w:rsidR="004B3F04" w:rsidRDefault="004B3F04" w:rsidP="000659BE">
            <w:pPr>
              <w:pStyle w:val="TableText"/>
            </w:pPr>
            <w:r>
              <w:tab/>
            </w:r>
            <w:r>
              <w:tab/>
              <w:t>observationCriteria</w:t>
            </w:r>
          </w:p>
        </w:tc>
        <w:tc>
          <w:tcPr>
            <w:tcW w:w="720" w:type="dxa"/>
          </w:tcPr>
          <w:p w14:paraId="5F395881" w14:textId="77777777" w:rsidR="004B3F04" w:rsidRDefault="004B3F04" w:rsidP="000659BE">
            <w:pPr>
              <w:pStyle w:val="TableText"/>
            </w:pPr>
            <w:r>
              <w:t>1..1</w:t>
            </w:r>
          </w:p>
        </w:tc>
        <w:tc>
          <w:tcPr>
            <w:tcW w:w="1152" w:type="dxa"/>
          </w:tcPr>
          <w:p w14:paraId="36052E0C" w14:textId="77777777" w:rsidR="004B3F04" w:rsidRDefault="004B3F04" w:rsidP="000659BE">
            <w:pPr>
              <w:pStyle w:val="TableText"/>
            </w:pPr>
            <w:r>
              <w:t>SHALL</w:t>
            </w:r>
          </w:p>
        </w:tc>
        <w:tc>
          <w:tcPr>
            <w:tcW w:w="864" w:type="dxa"/>
          </w:tcPr>
          <w:p w14:paraId="7FC44C63" w14:textId="77777777" w:rsidR="004B3F04" w:rsidRDefault="004B3F04" w:rsidP="000659BE">
            <w:pPr>
              <w:pStyle w:val="TableText"/>
            </w:pPr>
          </w:p>
        </w:tc>
        <w:tc>
          <w:tcPr>
            <w:tcW w:w="1104" w:type="dxa"/>
          </w:tcPr>
          <w:p w14:paraId="28B35D7D" w14:textId="77777777" w:rsidR="004B3F04" w:rsidRDefault="006C736C" w:rsidP="000659BE">
            <w:pPr>
              <w:pStyle w:val="TableText"/>
            </w:pPr>
            <w:hyperlink w:anchor="C_4499-35024">
              <w:r w:rsidR="004B3F04">
                <w:rPr>
                  <w:rStyle w:val="HyperlinkText9pt"/>
                </w:rPr>
                <w:t>4499-35024</w:t>
              </w:r>
            </w:hyperlink>
          </w:p>
        </w:tc>
        <w:tc>
          <w:tcPr>
            <w:tcW w:w="2975" w:type="dxa"/>
          </w:tcPr>
          <w:p w14:paraId="04165111"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24040E42" w14:textId="77777777" w:rsidTr="000659BE">
        <w:trPr>
          <w:jc w:val="center"/>
        </w:trPr>
        <w:tc>
          <w:tcPr>
            <w:tcW w:w="3345" w:type="dxa"/>
          </w:tcPr>
          <w:p w14:paraId="5051005E" w14:textId="77777777" w:rsidR="004B3F04" w:rsidRDefault="004B3F04" w:rsidP="000659BE">
            <w:pPr>
              <w:pStyle w:val="TableText"/>
            </w:pPr>
            <w:r>
              <w:tab/>
              <w:t>outboundRelationship</w:t>
            </w:r>
          </w:p>
        </w:tc>
        <w:tc>
          <w:tcPr>
            <w:tcW w:w="720" w:type="dxa"/>
          </w:tcPr>
          <w:p w14:paraId="4E87EF2A" w14:textId="77777777" w:rsidR="004B3F04" w:rsidRDefault="004B3F04" w:rsidP="000659BE">
            <w:pPr>
              <w:pStyle w:val="TableText"/>
            </w:pPr>
            <w:r>
              <w:t>0..*</w:t>
            </w:r>
          </w:p>
        </w:tc>
        <w:tc>
          <w:tcPr>
            <w:tcW w:w="1152" w:type="dxa"/>
          </w:tcPr>
          <w:p w14:paraId="4FEEF001" w14:textId="77777777" w:rsidR="004B3F04" w:rsidRDefault="004B3F04" w:rsidP="000659BE">
            <w:pPr>
              <w:pStyle w:val="TableText"/>
            </w:pPr>
            <w:r>
              <w:t>MAY</w:t>
            </w:r>
          </w:p>
        </w:tc>
        <w:tc>
          <w:tcPr>
            <w:tcW w:w="864" w:type="dxa"/>
          </w:tcPr>
          <w:p w14:paraId="1C7A36B9" w14:textId="77777777" w:rsidR="004B3F04" w:rsidRDefault="004B3F04" w:rsidP="000659BE">
            <w:pPr>
              <w:pStyle w:val="TableText"/>
            </w:pPr>
          </w:p>
        </w:tc>
        <w:tc>
          <w:tcPr>
            <w:tcW w:w="1104" w:type="dxa"/>
          </w:tcPr>
          <w:p w14:paraId="17922150" w14:textId="77777777" w:rsidR="004B3F04" w:rsidRDefault="006C736C" w:rsidP="000659BE">
            <w:pPr>
              <w:pStyle w:val="TableText"/>
            </w:pPr>
            <w:hyperlink w:anchor="C_4499-35029">
              <w:r w:rsidR="004B3F04">
                <w:rPr>
                  <w:rStyle w:val="HyperlinkText9pt"/>
                </w:rPr>
                <w:t>4499-35029</w:t>
              </w:r>
            </w:hyperlink>
          </w:p>
        </w:tc>
        <w:tc>
          <w:tcPr>
            <w:tcW w:w="2975" w:type="dxa"/>
          </w:tcPr>
          <w:p w14:paraId="5C14C630" w14:textId="77777777" w:rsidR="004B3F04" w:rsidRDefault="004B3F04" w:rsidP="000659BE">
            <w:pPr>
              <w:pStyle w:val="TableText"/>
            </w:pPr>
          </w:p>
        </w:tc>
      </w:tr>
      <w:tr w:rsidR="004B3F04" w14:paraId="23D5ABB3" w14:textId="77777777" w:rsidTr="000659BE">
        <w:trPr>
          <w:jc w:val="center"/>
        </w:trPr>
        <w:tc>
          <w:tcPr>
            <w:tcW w:w="3345" w:type="dxa"/>
          </w:tcPr>
          <w:p w14:paraId="4AA3C641" w14:textId="77777777" w:rsidR="004B3F04" w:rsidRDefault="004B3F04" w:rsidP="000659BE">
            <w:pPr>
              <w:pStyle w:val="TableText"/>
            </w:pPr>
            <w:r>
              <w:tab/>
            </w:r>
            <w:r>
              <w:tab/>
              <w:t>@typeCode</w:t>
            </w:r>
          </w:p>
        </w:tc>
        <w:tc>
          <w:tcPr>
            <w:tcW w:w="720" w:type="dxa"/>
          </w:tcPr>
          <w:p w14:paraId="07F98202" w14:textId="77777777" w:rsidR="004B3F04" w:rsidRDefault="004B3F04" w:rsidP="000659BE">
            <w:pPr>
              <w:pStyle w:val="TableText"/>
            </w:pPr>
            <w:r>
              <w:t>1..1</w:t>
            </w:r>
          </w:p>
        </w:tc>
        <w:tc>
          <w:tcPr>
            <w:tcW w:w="1152" w:type="dxa"/>
          </w:tcPr>
          <w:p w14:paraId="09FD4AC4" w14:textId="77777777" w:rsidR="004B3F04" w:rsidRDefault="004B3F04" w:rsidP="000659BE">
            <w:pPr>
              <w:pStyle w:val="TableText"/>
            </w:pPr>
            <w:r>
              <w:t>SHALL</w:t>
            </w:r>
          </w:p>
        </w:tc>
        <w:tc>
          <w:tcPr>
            <w:tcW w:w="864" w:type="dxa"/>
          </w:tcPr>
          <w:p w14:paraId="5529F1FB" w14:textId="77777777" w:rsidR="004B3F04" w:rsidRDefault="004B3F04" w:rsidP="000659BE">
            <w:pPr>
              <w:pStyle w:val="TableText"/>
            </w:pPr>
          </w:p>
        </w:tc>
        <w:tc>
          <w:tcPr>
            <w:tcW w:w="1104" w:type="dxa"/>
          </w:tcPr>
          <w:p w14:paraId="45350D8A" w14:textId="77777777" w:rsidR="004B3F04" w:rsidRDefault="006C736C" w:rsidP="000659BE">
            <w:pPr>
              <w:pStyle w:val="TableText"/>
            </w:pPr>
            <w:hyperlink w:anchor="C_4499-35039">
              <w:r w:rsidR="004B3F04">
                <w:rPr>
                  <w:rStyle w:val="HyperlinkText9pt"/>
                </w:rPr>
                <w:t>4499-35039</w:t>
              </w:r>
            </w:hyperlink>
          </w:p>
        </w:tc>
        <w:tc>
          <w:tcPr>
            <w:tcW w:w="2975" w:type="dxa"/>
          </w:tcPr>
          <w:p w14:paraId="1F553B6E" w14:textId="77777777" w:rsidR="004B3F04" w:rsidRDefault="004B3F04" w:rsidP="000659BE">
            <w:pPr>
              <w:pStyle w:val="TableText"/>
            </w:pPr>
            <w:r>
              <w:t>urn:oid:2.16.840.1.113883.5.1002 (HL7ActRelationshipType) = REFR</w:t>
            </w:r>
          </w:p>
        </w:tc>
      </w:tr>
      <w:tr w:rsidR="004B3F04" w14:paraId="44342BDA" w14:textId="77777777" w:rsidTr="000659BE">
        <w:trPr>
          <w:jc w:val="center"/>
        </w:trPr>
        <w:tc>
          <w:tcPr>
            <w:tcW w:w="3345" w:type="dxa"/>
          </w:tcPr>
          <w:p w14:paraId="5728C978" w14:textId="77777777" w:rsidR="004B3F04" w:rsidRDefault="004B3F04" w:rsidP="000659BE">
            <w:pPr>
              <w:pStyle w:val="TableText"/>
            </w:pPr>
            <w:r>
              <w:tab/>
            </w:r>
            <w:r>
              <w:tab/>
              <w:t>observationCriteria</w:t>
            </w:r>
          </w:p>
        </w:tc>
        <w:tc>
          <w:tcPr>
            <w:tcW w:w="720" w:type="dxa"/>
          </w:tcPr>
          <w:p w14:paraId="52C5D975" w14:textId="77777777" w:rsidR="004B3F04" w:rsidRDefault="004B3F04" w:rsidP="000659BE">
            <w:pPr>
              <w:pStyle w:val="TableText"/>
            </w:pPr>
            <w:r>
              <w:t>1..1</w:t>
            </w:r>
          </w:p>
        </w:tc>
        <w:tc>
          <w:tcPr>
            <w:tcW w:w="1152" w:type="dxa"/>
          </w:tcPr>
          <w:p w14:paraId="0B3447AE" w14:textId="77777777" w:rsidR="004B3F04" w:rsidRDefault="004B3F04" w:rsidP="000659BE">
            <w:pPr>
              <w:pStyle w:val="TableText"/>
            </w:pPr>
            <w:r>
              <w:t>SHALL</w:t>
            </w:r>
          </w:p>
        </w:tc>
        <w:tc>
          <w:tcPr>
            <w:tcW w:w="864" w:type="dxa"/>
          </w:tcPr>
          <w:p w14:paraId="6FAEA072" w14:textId="77777777" w:rsidR="004B3F04" w:rsidRDefault="004B3F04" w:rsidP="000659BE">
            <w:pPr>
              <w:pStyle w:val="TableText"/>
            </w:pPr>
          </w:p>
        </w:tc>
        <w:tc>
          <w:tcPr>
            <w:tcW w:w="1104" w:type="dxa"/>
          </w:tcPr>
          <w:p w14:paraId="194E2523" w14:textId="77777777" w:rsidR="004B3F04" w:rsidRDefault="006C736C" w:rsidP="000659BE">
            <w:pPr>
              <w:pStyle w:val="TableText"/>
            </w:pPr>
            <w:hyperlink w:anchor="C_4499-35030">
              <w:r w:rsidR="004B3F04">
                <w:rPr>
                  <w:rStyle w:val="HyperlinkText9pt"/>
                </w:rPr>
                <w:t>4499-35030</w:t>
              </w:r>
            </w:hyperlink>
          </w:p>
        </w:tc>
        <w:tc>
          <w:tcPr>
            <w:tcW w:w="2975" w:type="dxa"/>
          </w:tcPr>
          <w:p w14:paraId="65F35C98"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208334F8" w14:textId="77777777" w:rsidR="004B3F04" w:rsidRDefault="004B3F04" w:rsidP="004B3F04">
      <w:pPr>
        <w:pStyle w:val="BodyText"/>
      </w:pPr>
    </w:p>
    <w:p w14:paraId="6493E1B6" w14:textId="77777777" w:rsidR="004B3F04" w:rsidRDefault="004B3F04" w:rsidP="007E63CC">
      <w:pPr>
        <w:numPr>
          <w:ilvl w:val="0"/>
          <w:numId w:val="15"/>
        </w:numPr>
      </w:pPr>
      <w:r>
        <w:rPr>
          <w:rStyle w:val="keyword"/>
        </w:rPr>
        <w:t>SHALL</w:t>
      </w:r>
      <w:r>
        <w:t xml:space="preserve"> contain exactly one [1..1] </w:t>
      </w:r>
      <w:r>
        <w:rPr>
          <w:rStyle w:val="XMLnameBold"/>
        </w:rPr>
        <w:t>@classCode</w:t>
      </w:r>
      <w:r>
        <w:t>=</w:t>
      </w:r>
      <w:r>
        <w:rPr>
          <w:rStyle w:val="XMLname"/>
        </w:rPr>
        <w:t>"ACT"</w:t>
      </w:r>
      <w:r>
        <w:t xml:space="preserve"> Act</w:t>
      </w:r>
      <w:bookmarkStart w:id="1056" w:name="C_4499-35042"/>
      <w:r>
        <w:t xml:space="preserve"> (CONF:4499-35042)</w:t>
      </w:r>
      <w:bookmarkEnd w:id="1056"/>
      <w:r>
        <w:t>.</w:t>
      </w:r>
    </w:p>
    <w:p w14:paraId="1846F83C" w14:textId="77777777" w:rsidR="004B3F04" w:rsidRDefault="004B3F04" w:rsidP="007E63CC">
      <w:pPr>
        <w:numPr>
          <w:ilvl w:val="0"/>
          <w:numId w:val="1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057" w:name="C_4499-35043"/>
      <w:r>
        <w:t xml:space="preserve"> (CONF:4499-35043)</w:t>
      </w:r>
      <w:bookmarkEnd w:id="1057"/>
      <w:r>
        <w:t>.</w:t>
      </w:r>
    </w:p>
    <w:p w14:paraId="75ADC599" w14:textId="77777777" w:rsidR="004B3F04" w:rsidRDefault="004B3F04" w:rsidP="007E63CC">
      <w:pPr>
        <w:numPr>
          <w:ilvl w:val="0"/>
          <w:numId w:val="15"/>
        </w:numPr>
      </w:pPr>
      <w:r>
        <w:rPr>
          <w:rStyle w:val="keyword"/>
        </w:rPr>
        <w:t>MAY</w:t>
      </w:r>
      <w:r>
        <w:t xml:space="preserve"> contain zero or one [0..1] </w:t>
      </w:r>
      <w:r>
        <w:rPr>
          <w:rStyle w:val="XMLnameBold"/>
        </w:rPr>
        <w:t>@actionNegationInd</w:t>
      </w:r>
      <w:bookmarkStart w:id="1058" w:name="C_4499-35044"/>
      <w:r>
        <w:t xml:space="preserve"> (CONF:4499-35044)</w:t>
      </w:r>
      <w:bookmarkEnd w:id="1058"/>
      <w:r>
        <w:t>.</w:t>
      </w:r>
      <w:r>
        <w:br/>
        <w:t>Note: QDM Attribute: Negation Rationale</w:t>
      </w:r>
    </w:p>
    <w:p w14:paraId="26827A71" w14:textId="77777777" w:rsidR="004B3F04" w:rsidRDefault="004B3F04" w:rsidP="007E63CC">
      <w:pPr>
        <w:numPr>
          <w:ilvl w:val="0"/>
          <w:numId w:val="15"/>
        </w:numPr>
      </w:pPr>
      <w:r>
        <w:rPr>
          <w:rStyle w:val="keyword"/>
        </w:rPr>
        <w:t>SHALL</w:t>
      </w:r>
      <w:r>
        <w:t xml:space="preserve"> contain exactly one [1..1] </w:t>
      </w:r>
      <w:r>
        <w:rPr>
          <w:rStyle w:val="XMLnameBold"/>
        </w:rPr>
        <w:t>templateId</w:t>
      </w:r>
      <w:bookmarkStart w:id="1059" w:name="C_4499-35025"/>
      <w:r>
        <w:t xml:space="preserve"> (CONF:4499-35025)</w:t>
      </w:r>
      <w:bookmarkEnd w:id="1059"/>
      <w:r>
        <w:t>.</w:t>
      </w:r>
    </w:p>
    <w:p w14:paraId="769FFE44" w14:textId="77777777" w:rsidR="004B3F04" w:rsidRDefault="004B3F04" w:rsidP="007E63CC">
      <w:pPr>
        <w:numPr>
          <w:ilvl w:val="1"/>
          <w:numId w:val="15"/>
        </w:numPr>
      </w:pPr>
      <w:r>
        <w:t xml:space="preserve">This templateId </w:t>
      </w:r>
      <w:r>
        <w:rPr>
          <w:rStyle w:val="keyword"/>
        </w:rPr>
        <w:t>SHALL</w:t>
      </w:r>
      <w:r>
        <w:t xml:space="preserve"> contain exactly one [1..1] </w:t>
      </w:r>
      <w:r>
        <w:rPr>
          <w:rStyle w:val="XMLnameBold"/>
        </w:rPr>
        <w:t>item</w:t>
      </w:r>
      <w:bookmarkStart w:id="1060" w:name="C_4499-35026"/>
      <w:r>
        <w:t xml:space="preserve"> (CONF:4499-35026)</w:t>
      </w:r>
      <w:bookmarkEnd w:id="1060"/>
      <w:r>
        <w:t xml:space="preserve"> such that it</w:t>
      </w:r>
    </w:p>
    <w:p w14:paraId="72EA5FE6" w14:textId="77777777" w:rsidR="004B3F04" w:rsidRDefault="004B3F04" w:rsidP="007E63CC">
      <w:pPr>
        <w:numPr>
          <w:ilvl w:val="2"/>
          <w:numId w:val="15"/>
        </w:numPr>
      </w:pPr>
      <w:r>
        <w:rPr>
          <w:rStyle w:val="keyword"/>
        </w:rPr>
        <w:t>SHALL</w:t>
      </w:r>
      <w:r>
        <w:t xml:space="preserve"> contain exactly one [1..1] </w:t>
      </w:r>
      <w:r>
        <w:rPr>
          <w:rStyle w:val="XMLnameBold"/>
        </w:rPr>
        <w:t>@root</w:t>
      </w:r>
      <w:r>
        <w:t>=</w:t>
      </w:r>
      <w:r>
        <w:rPr>
          <w:rStyle w:val="XMLname"/>
        </w:rPr>
        <w:t>"2.16.840.1.113883.10.20.28.4.132"</w:t>
      </w:r>
      <w:bookmarkStart w:id="1061" w:name="C_4499-35035"/>
      <w:r>
        <w:t xml:space="preserve"> (CONF:4499-35035)</w:t>
      </w:r>
      <w:bookmarkEnd w:id="1061"/>
      <w:r>
        <w:t>.</w:t>
      </w:r>
    </w:p>
    <w:p w14:paraId="246DFBA8" w14:textId="77777777" w:rsidR="004B3F04" w:rsidRDefault="004B3F04" w:rsidP="007E63CC">
      <w:pPr>
        <w:numPr>
          <w:ilvl w:val="2"/>
          <w:numId w:val="15"/>
        </w:numPr>
      </w:pPr>
      <w:r>
        <w:rPr>
          <w:rStyle w:val="keyword"/>
        </w:rPr>
        <w:t>SHALL</w:t>
      </w:r>
      <w:r>
        <w:t xml:space="preserve"> contain exactly one [1..1] </w:t>
      </w:r>
      <w:r>
        <w:rPr>
          <w:rStyle w:val="XMLnameBold"/>
        </w:rPr>
        <w:t>@extension</w:t>
      </w:r>
      <w:r>
        <w:t>=</w:t>
      </w:r>
      <w:r>
        <w:rPr>
          <w:rStyle w:val="XMLname"/>
        </w:rPr>
        <w:t>"2021-02-01"</w:t>
      </w:r>
      <w:bookmarkStart w:id="1062" w:name="C_4499-35036"/>
      <w:r>
        <w:t xml:space="preserve"> (CONF:4499-35036)</w:t>
      </w:r>
      <w:bookmarkEnd w:id="1062"/>
      <w:r>
        <w:t>.</w:t>
      </w:r>
    </w:p>
    <w:p w14:paraId="2A5C34AC" w14:textId="77777777" w:rsidR="004B3F04" w:rsidRDefault="004B3F04" w:rsidP="007E63CC">
      <w:pPr>
        <w:numPr>
          <w:ilvl w:val="0"/>
          <w:numId w:val="15"/>
        </w:numPr>
      </w:pPr>
      <w:r>
        <w:rPr>
          <w:rStyle w:val="keyword"/>
        </w:rPr>
        <w:t>SHALL</w:t>
      </w:r>
      <w:r>
        <w:t xml:space="preserve"> contain exactly one [1..1] </w:t>
      </w:r>
      <w:r>
        <w:rPr>
          <w:rStyle w:val="XMLnameBold"/>
        </w:rPr>
        <w:t>id</w:t>
      </w:r>
      <w:bookmarkStart w:id="1063" w:name="C_4499-35045"/>
      <w:r>
        <w:t xml:space="preserve"> (CONF:4499-35045)</w:t>
      </w:r>
      <w:bookmarkEnd w:id="1063"/>
      <w:r>
        <w:t>.</w:t>
      </w:r>
    </w:p>
    <w:p w14:paraId="2E5D7FC1" w14:textId="77777777" w:rsidR="004B3F04" w:rsidRDefault="004B3F04" w:rsidP="007E63CC">
      <w:pPr>
        <w:numPr>
          <w:ilvl w:val="0"/>
          <w:numId w:val="15"/>
        </w:numPr>
      </w:pPr>
      <w:r>
        <w:rPr>
          <w:rStyle w:val="keyword"/>
        </w:rPr>
        <w:t>MAY</w:t>
      </w:r>
      <w:r>
        <w:t xml:space="preserve"> contain zero or one [0..1] </w:t>
      </w:r>
      <w:r>
        <w:rPr>
          <w:rStyle w:val="XMLnameBold"/>
        </w:rPr>
        <w:t>code</w:t>
      </w:r>
      <w:bookmarkStart w:id="1064" w:name="C_4499-35028"/>
      <w:r>
        <w:t xml:space="preserve"> (CONF:4499-35028)</w:t>
      </w:r>
      <w:bookmarkEnd w:id="1064"/>
      <w:r>
        <w:t>.</w:t>
      </w:r>
      <w:r>
        <w:br/>
        <w:t>Note: QDM Attribute: Category - The type of message conveyed by a communication (e.g., notification, alert, reminder, instruction, etc.).</w:t>
      </w:r>
    </w:p>
    <w:p w14:paraId="53FADDB6" w14:textId="77777777" w:rsidR="004B3F04" w:rsidRDefault="004B3F04" w:rsidP="007E63CC">
      <w:pPr>
        <w:numPr>
          <w:ilvl w:val="1"/>
          <w:numId w:val="15"/>
        </w:numPr>
      </w:pPr>
      <w:r>
        <w:t xml:space="preserve">The code, if present, </w:t>
      </w:r>
      <w:r>
        <w:rPr>
          <w:rStyle w:val="keyword"/>
        </w:rPr>
        <w:t>SHOULD</w:t>
      </w:r>
      <w:r>
        <w:t xml:space="preserve"> contain zero or one [0..1] </w:t>
      </w:r>
      <w:r>
        <w:rPr>
          <w:rStyle w:val="XMLnameBold"/>
        </w:rPr>
        <w:t>@valueSet</w:t>
      </w:r>
      <w:bookmarkStart w:id="1065" w:name="C_4499-35038"/>
      <w:r>
        <w:t xml:space="preserve"> (CONF:4499-35038)</w:t>
      </w:r>
      <w:bookmarkEnd w:id="1065"/>
      <w:r>
        <w:t>.</w:t>
      </w:r>
    </w:p>
    <w:p w14:paraId="5A187DB6" w14:textId="77777777" w:rsidR="004B3F04" w:rsidRDefault="004B3F04" w:rsidP="007E63CC">
      <w:pPr>
        <w:numPr>
          <w:ilvl w:val="0"/>
          <w:numId w:val="15"/>
        </w:numPr>
      </w:pPr>
      <w:r>
        <w:rPr>
          <w:rStyle w:val="keyword"/>
        </w:rPr>
        <w:t>SHALL</w:t>
      </w:r>
      <w:r>
        <w:t xml:space="preserve"> contain exactly one [1..1] </w:t>
      </w:r>
      <w:r>
        <w:rPr>
          <w:rStyle w:val="XMLnameBold"/>
        </w:rPr>
        <w:t>title</w:t>
      </w:r>
      <w:bookmarkStart w:id="1066" w:name="C_4499-35046"/>
      <w:r>
        <w:t xml:space="preserve"> (CONF:4499-35046)</w:t>
      </w:r>
      <w:bookmarkEnd w:id="1066"/>
      <w:r>
        <w:t>.</w:t>
      </w:r>
    </w:p>
    <w:p w14:paraId="789B8CD9" w14:textId="77777777" w:rsidR="004B3F04" w:rsidRDefault="004B3F04" w:rsidP="007E63CC">
      <w:pPr>
        <w:numPr>
          <w:ilvl w:val="0"/>
          <w:numId w:val="15"/>
        </w:numPr>
      </w:pPr>
      <w:r>
        <w:rPr>
          <w:rStyle w:val="keyword"/>
        </w:rPr>
        <w:t>SHALL</w:t>
      </w:r>
      <w:r>
        <w:t xml:space="preserve"> contain exactly one [1..1] </w:t>
      </w:r>
      <w:r>
        <w:rPr>
          <w:rStyle w:val="XMLnameBold"/>
        </w:rPr>
        <w:t>statusCode</w:t>
      </w:r>
      <w:bookmarkStart w:id="1067" w:name="C_4499-35027"/>
      <w:r>
        <w:t xml:space="preserve"> (CONF:4499-35027)</w:t>
      </w:r>
      <w:bookmarkEnd w:id="1067"/>
      <w:r>
        <w:t>.</w:t>
      </w:r>
    </w:p>
    <w:p w14:paraId="027769F4" w14:textId="77777777" w:rsidR="004B3F04" w:rsidRDefault="004B3F04" w:rsidP="007E63CC">
      <w:pPr>
        <w:numPr>
          <w:ilvl w:val="1"/>
          <w:numId w:val="1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068" w:name="C_4499-35037"/>
      <w:r>
        <w:t xml:space="preserve"> (CONF:4499-35037)</w:t>
      </w:r>
      <w:bookmarkEnd w:id="1068"/>
      <w:r>
        <w:t>.</w:t>
      </w:r>
    </w:p>
    <w:p w14:paraId="3A2878B4" w14:textId="77777777" w:rsidR="004B3F04" w:rsidRDefault="004B3F04" w:rsidP="007E63CC">
      <w:pPr>
        <w:numPr>
          <w:ilvl w:val="0"/>
          <w:numId w:val="15"/>
        </w:numPr>
      </w:pPr>
      <w:r>
        <w:rPr>
          <w:rStyle w:val="keyword"/>
        </w:rPr>
        <w:t>MAY</w:t>
      </w:r>
      <w:r>
        <w:t xml:space="preserve"> contain zero or one [0..1] </w:t>
      </w:r>
      <w:r>
        <w:rPr>
          <w:rStyle w:val="XMLnameBold"/>
        </w:rPr>
        <w:t>effectiveTime</w:t>
      </w:r>
      <w:bookmarkStart w:id="1069" w:name="C_4499-35031"/>
      <w:r>
        <w:t xml:space="preserve"> (CONF:4499-35031)</w:t>
      </w:r>
      <w:bookmarkEnd w:id="1069"/>
      <w:r>
        <w:t xml:space="preserve"> such that it</w:t>
      </w:r>
    </w:p>
    <w:p w14:paraId="3DAB5AAC" w14:textId="77777777" w:rsidR="004B3F04" w:rsidRDefault="004B3F04" w:rsidP="007E63CC">
      <w:pPr>
        <w:numPr>
          <w:ilvl w:val="1"/>
          <w:numId w:val="15"/>
        </w:numPr>
      </w:pPr>
      <w:r>
        <w:rPr>
          <w:rStyle w:val="keyword"/>
        </w:rPr>
        <w:lastRenderedPageBreak/>
        <w:t>MAY</w:t>
      </w:r>
      <w:r>
        <w:t xml:space="preserve"> contain zero or one [0..1] </w:t>
      </w:r>
      <w:r>
        <w:rPr>
          <w:rStyle w:val="XMLnameBold"/>
        </w:rPr>
        <w:t>low</w:t>
      </w:r>
      <w:bookmarkStart w:id="1070" w:name="C_4499-35040"/>
      <w:r>
        <w:t xml:space="preserve"> (CONF:4499-35040)</w:t>
      </w:r>
      <w:bookmarkEnd w:id="1070"/>
      <w:r>
        <w:t>.</w:t>
      </w:r>
      <w:r>
        <w:br/>
        <w:t>Note: QDM Attribute: sent dateTime  – The time the communication is sent</w:t>
      </w:r>
    </w:p>
    <w:p w14:paraId="71C25BB0" w14:textId="77777777" w:rsidR="004B3F04" w:rsidRDefault="004B3F04" w:rsidP="007E63CC">
      <w:pPr>
        <w:numPr>
          <w:ilvl w:val="1"/>
          <w:numId w:val="15"/>
        </w:numPr>
      </w:pPr>
      <w:r>
        <w:rPr>
          <w:rStyle w:val="keyword"/>
        </w:rPr>
        <w:t>MAY</w:t>
      </w:r>
      <w:r>
        <w:t xml:space="preserve"> contain zero or one [0..1] </w:t>
      </w:r>
      <w:r>
        <w:rPr>
          <w:rStyle w:val="XMLnameBold"/>
        </w:rPr>
        <w:t>high</w:t>
      </w:r>
      <w:bookmarkStart w:id="1071" w:name="C_4499-35041"/>
      <w:r>
        <w:t xml:space="preserve"> (CONF:4499-35041)</w:t>
      </w:r>
      <w:bookmarkEnd w:id="1071"/>
      <w:r>
        <w:t>.</w:t>
      </w:r>
      <w:r>
        <w:br/>
        <w:t>Note: QDM Attribute: received dateTime  – The time the communication is received</w:t>
      </w:r>
    </w:p>
    <w:p w14:paraId="48445BA9"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2" w:name="C_4499-35032"/>
      <w:r>
        <w:t xml:space="preserve"> (CONF:4499-35032)</w:t>
      </w:r>
      <w:bookmarkEnd w:id="1072"/>
      <w:r>
        <w:t xml:space="preserve"> such that it</w:t>
      </w:r>
    </w:p>
    <w:p w14:paraId="017D2B74"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073" w:name="C_4499-35047"/>
      <w:r>
        <w:t xml:space="preserve"> (CONF:4499-35047)</w:t>
      </w:r>
      <w:bookmarkEnd w:id="1073"/>
      <w:r>
        <w:t>.</w:t>
      </w:r>
    </w:p>
    <w:p w14:paraId="39F8B870" w14:textId="77777777" w:rsidR="004B3F04" w:rsidRDefault="004B3F04" w:rsidP="007E63CC">
      <w:pPr>
        <w:numPr>
          <w:ilvl w:val="1"/>
          <w:numId w:val="15"/>
        </w:numPr>
      </w:pPr>
      <w:r>
        <w:rPr>
          <w:rStyle w:val="keyword"/>
        </w:rPr>
        <w:t>SHALL</w:t>
      </w:r>
      <w:r>
        <w:t xml:space="preserve"> contain exactly one [1..1] </w:t>
      </w:r>
      <w:r>
        <w:rPr>
          <w:rStyle w:val="XMLnameBold"/>
        </w:rPr>
        <w:t>time</w:t>
      </w:r>
      <w:bookmarkStart w:id="1074" w:name="C_4499-34717"/>
      <w:r>
        <w:t xml:space="preserve"> (CONF:4499-34717)</w:t>
      </w:r>
      <w:bookmarkEnd w:id="1074"/>
      <w:r>
        <w:t>.</w:t>
      </w:r>
      <w:r>
        <w:br/>
        <w:t>Note: QDM Attribute: Author dateTime</w:t>
      </w:r>
    </w:p>
    <w:p w14:paraId="15C87C7B"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75" w:name="C_4499-35033"/>
      <w:r>
        <w:t xml:space="preserve"> (CONF:4499-35033)</w:t>
      </w:r>
      <w:bookmarkEnd w:id="1075"/>
      <w:r>
        <w:t>.</w:t>
      </w:r>
    </w:p>
    <w:p w14:paraId="475C26D1"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076" w:name="C_4499-34718"/>
      <w:r>
        <w:t xml:space="preserve"> (CONF:4499-34718)</w:t>
      </w:r>
      <w:bookmarkEnd w:id="1076"/>
      <w:r>
        <w:t>.</w:t>
      </w:r>
    </w:p>
    <w:p w14:paraId="3549F93E" w14:textId="77777777" w:rsidR="004B3F04" w:rsidRDefault="004B3F04" w:rsidP="007E63CC">
      <w:pPr>
        <w:numPr>
          <w:ilvl w:val="2"/>
          <w:numId w:val="15"/>
        </w:numPr>
      </w:pPr>
      <w:r>
        <w:t xml:space="preserve">This role </w:t>
      </w:r>
      <w:r>
        <w:rPr>
          <w:rStyle w:val="keyword"/>
        </w:rPr>
        <w:t>MAY</w:t>
      </w:r>
      <w:r>
        <w:t xml:space="preserve"> contain zero or one [0..1] </w:t>
      </w:r>
      <w:r>
        <w:rPr>
          <w:rStyle w:val="XMLnameBold"/>
        </w:rPr>
        <w:t>id</w:t>
      </w:r>
      <w:bookmarkStart w:id="1077" w:name="C_4499-34719"/>
      <w:r>
        <w:t xml:space="preserve"> (CONF:4499-34719)</w:t>
      </w:r>
      <w:bookmarkEnd w:id="1077"/>
      <w:r>
        <w:t>.</w:t>
      </w:r>
    </w:p>
    <w:p w14:paraId="71EB86C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78" w:name="C_4499-34865"/>
      <w:r>
        <w:t xml:space="preserve"> (CONF:4499-34865)</w:t>
      </w:r>
      <w:bookmarkEnd w:id="1078"/>
      <w:r>
        <w:t xml:space="preserve"> such that it</w:t>
      </w:r>
    </w:p>
    <w:p w14:paraId="739E768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"VIA"</w:t>
      </w:r>
      <w:r>
        <w:t xml:space="preserve"> via (CodeSystem: </w:t>
      </w:r>
      <w:r>
        <w:rPr>
          <w:rStyle w:val="XMLname"/>
        </w:rPr>
        <w:t>HL7ParticipationType urn:oid:2.16.840.1.113883.5.90</w:t>
      </w:r>
      <w:r>
        <w:t>)</w:t>
      </w:r>
      <w:bookmarkStart w:id="1079" w:name="C_4499-34866"/>
      <w:r>
        <w:t xml:space="preserve"> (CONF:4499-34866)</w:t>
      </w:r>
      <w:bookmarkEnd w:id="1079"/>
      <w:r>
        <w:t>.</w:t>
      </w:r>
    </w:p>
    <w:p w14:paraId="21360B29" w14:textId="77777777" w:rsidR="004B3F04" w:rsidRDefault="004B3F04" w:rsidP="007E63CC">
      <w:pPr>
        <w:numPr>
          <w:ilvl w:val="1"/>
          <w:numId w:val="15"/>
        </w:numPr>
      </w:pPr>
      <w:r>
        <w:rPr>
          <w:rStyle w:val="keyword"/>
        </w:rPr>
        <w:t>SHALL</w:t>
      </w:r>
      <w:r>
        <w:t xml:space="preserve"> contain exactly one [1..1] </w:t>
      </w:r>
      <w:r>
        <w:rPr>
          <w:rStyle w:val="XMLnameBold"/>
        </w:rPr>
        <w:t>modeCode</w:t>
      </w:r>
      <w:bookmarkStart w:id="1080" w:name="C_4499-34867"/>
      <w:r>
        <w:t xml:space="preserve"> (CONF:4499-34867)</w:t>
      </w:r>
      <w:bookmarkEnd w:id="1080"/>
      <w:r>
        <w:t>.</w:t>
      </w:r>
      <w:r>
        <w:br/>
        <w:t>Note: QDM Attribute: Medium - A channel used for a communication (e.g., fax, email, etc.)</w:t>
      </w:r>
    </w:p>
    <w:p w14:paraId="3156EFF3" w14:textId="77777777" w:rsidR="004B3F04" w:rsidRDefault="004B3F04" w:rsidP="007E63CC">
      <w:pPr>
        <w:numPr>
          <w:ilvl w:val="1"/>
          <w:numId w:val="15"/>
        </w:numPr>
      </w:pPr>
      <w:r>
        <w:rPr>
          <w:rStyle w:val="keyword"/>
        </w:rPr>
        <w:t>SHALL</w:t>
      </w:r>
      <w:r>
        <w:t xml:space="preserve"> contain exactly one [1..1] </w:t>
      </w:r>
      <w:r>
        <w:rPr>
          <w:rStyle w:val="XMLnameBold"/>
        </w:rPr>
        <w:t>role</w:t>
      </w:r>
      <w:bookmarkStart w:id="1081" w:name="C_4499-34868"/>
      <w:r>
        <w:t xml:space="preserve"> (CONF:4499-34868)</w:t>
      </w:r>
      <w:bookmarkEnd w:id="1081"/>
      <w:r>
        <w:t>.</w:t>
      </w:r>
    </w:p>
    <w:p w14:paraId="6F3FFEC3" w14:textId="77777777" w:rsidR="004B3F04" w:rsidRDefault="004B3F04" w:rsidP="007E63CC">
      <w:pPr>
        <w:numPr>
          <w:ilvl w:val="2"/>
          <w:numId w:val="15"/>
        </w:numPr>
      </w:pPr>
      <w:r>
        <w:t xml:space="preserve">This role </w:t>
      </w:r>
      <w:r>
        <w:rPr>
          <w:rStyle w:val="keyword"/>
        </w:rPr>
        <w:t>SHALL</w:t>
      </w:r>
      <w:r>
        <w:t xml:space="preserve"> contain exactly one [1..1] </w:t>
      </w:r>
      <w:r>
        <w:rPr>
          <w:rStyle w:val="XMLnameBold"/>
        </w:rPr>
        <w:t>@classCode</w:t>
      </w:r>
      <w:r>
        <w:t>=</w:t>
      </w:r>
      <w:r>
        <w:rPr>
          <w:rStyle w:val="XMLname"/>
        </w:rPr>
        <w:t>"ASSIGNED"</w:t>
      </w:r>
      <w:r>
        <w:t xml:space="preserve"> Assigned (CodeSystem: </w:t>
      </w:r>
      <w:r>
        <w:rPr>
          <w:rStyle w:val="XMLname"/>
        </w:rPr>
        <w:t>HL7RoleClass urn:oid:2.16.840.1.113883.5.110</w:t>
      </w:r>
      <w:r>
        <w:t>)</w:t>
      </w:r>
      <w:bookmarkStart w:id="1082" w:name="C_4499-34870"/>
      <w:r>
        <w:t xml:space="preserve"> (CONF:4499-34870)</w:t>
      </w:r>
      <w:bookmarkEnd w:id="1082"/>
      <w:r>
        <w:t>.</w:t>
      </w:r>
    </w:p>
    <w:p w14:paraId="051D759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3" w:name="C_4499-34720"/>
      <w:r>
        <w:t xml:space="preserve"> (CONF:4499-34720)</w:t>
      </w:r>
      <w:bookmarkEnd w:id="1083"/>
      <w:r>
        <w:t xml:space="preserve"> such that it</w:t>
      </w:r>
      <w:r>
        <w:br/>
        <w:t>Note: QDM Attribute: Sender</w:t>
      </w:r>
    </w:p>
    <w:p w14:paraId="56356B09"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4" w:name="C_4499-34854"/>
      <w:r>
        <w:t xml:space="preserve"> (CONF:4499-34854)</w:t>
      </w:r>
      <w:bookmarkEnd w:id="1084"/>
      <w:r>
        <w:t>.</w:t>
      </w:r>
    </w:p>
    <w:p w14:paraId="5A582D28"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085" w:name="C_4499-36055"/>
      <w:r>
        <w:t xml:space="preserve"> (CONF:4499-36055)</w:t>
      </w:r>
      <w:bookmarkEnd w:id="1085"/>
      <w:r>
        <w:t>.</w:t>
      </w:r>
    </w:p>
    <w:p w14:paraId="03C93F29"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86" w:name="C_4499-35055"/>
      <w:r>
        <w:t xml:space="preserve"> (CONF:4499-35055)</w:t>
      </w:r>
      <w:bookmarkEnd w:id="1086"/>
      <w:r>
        <w:t xml:space="preserve"> such that it</w:t>
      </w:r>
      <w:r>
        <w:br/>
        <w:t>Note: QDM Attribute: Sender</w:t>
      </w:r>
    </w:p>
    <w:p w14:paraId="5A88C363"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87" w:name="C_4499-35059"/>
      <w:r>
        <w:t xml:space="preserve"> (CONF:4499-35059)</w:t>
      </w:r>
      <w:bookmarkEnd w:id="1087"/>
      <w:r>
        <w:t>.</w:t>
      </w:r>
    </w:p>
    <w:p w14:paraId="4BBC8F58"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088" w:name="C_4499-36056"/>
      <w:r>
        <w:t xml:space="preserve"> (CONF:4499-36056)</w:t>
      </w:r>
      <w:bookmarkEnd w:id="1088"/>
      <w:r>
        <w:t>.</w:t>
      </w:r>
    </w:p>
    <w:p w14:paraId="1BD40FC4"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089" w:name="C_4499-35057"/>
      <w:r>
        <w:t xml:space="preserve"> (CONF:4499-35057)</w:t>
      </w:r>
      <w:bookmarkEnd w:id="1089"/>
      <w:r>
        <w:t xml:space="preserve"> such that it</w:t>
      </w:r>
      <w:r>
        <w:br/>
        <w:t>Note: QDM Attribute: Sender</w:t>
      </w:r>
    </w:p>
    <w:p w14:paraId="316DA22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w:t>
      </w:r>
      <w:bookmarkStart w:id="1090" w:name="C_4499-35060"/>
      <w:r>
        <w:t xml:space="preserve"> (CONF:4499-35060)</w:t>
      </w:r>
      <w:bookmarkEnd w:id="1090"/>
      <w:r>
        <w:t>.</w:t>
      </w:r>
    </w:p>
    <w:p w14:paraId="55F284BD"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091" w:name="C_4499-36057"/>
      <w:r>
        <w:t xml:space="preserve"> (CONF:4499-36057)</w:t>
      </w:r>
      <w:bookmarkEnd w:id="1091"/>
      <w:r>
        <w:t>.</w:t>
      </w:r>
    </w:p>
    <w:p w14:paraId="53DB26F1"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092" w:name="C_4499-36127"/>
      <w:r>
        <w:t xml:space="preserve"> (CONF:4499-36127)</w:t>
      </w:r>
      <w:bookmarkEnd w:id="1092"/>
      <w:r>
        <w:t xml:space="preserve"> such that it</w:t>
      </w:r>
      <w:r>
        <w:br/>
        <w:t>Note: QDM Attribute: Sender</w:t>
      </w:r>
    </w:p>
    <w:p w14:paraId="1971D50D"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3" w:name="C_4499-36129"/>
      <w:r>
        <w:t xml:space="preserve"> (CONF:4499-36129)</w:t>
      </w:r>
      <w:bookmarkEnd w:id="1093"/>
      <w:r>
        <w:t>.</w:t>
      </w:r>
    </w:p>
    <w:p w14:paraId="3F0723F9"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094" w:name="C_4499-36128"/>
      <w:r>
        <w:t xml:space="preserve"> (CONF:4499-36128)</w:t>
      </w:r>
      <w:bookmarkEnd w:id="1094"/>
      <w:r>
        <w:t>.</w:t>
      </w:r>
    </w:p>
    <w:p w14:paraId="0FFBCF8B"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5" w:name="C_4499-36058"/>
      <w:r>
        <w:t xml:space="preserve"> (CONF:4499-36058)</w:t>
      </w:r>
      <w:bookmarkEnd w:id="1095"/>
      <w:r>
        <w:t xml:space="preserve"> such that it</w:t>
      </w:r>
      <w:r>
        <w:br/>
        <w:t>Note: QDM Attribute: Sender</w:t>
      </w:r>
    </w:p>
    <w:p w14:paraId="4A55B0E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"DIST"</w:t>
      </w:r>
      <w:r>
        <w:t xml:space="preserve"> distributor (CodeSystem: </w:t>
      </w:r>
      <w:r>
        <w:rPr>
          <w:rStyle w:val="XMLname"/>
        </w:rPr>
        <w:t>HL7ParticipationType urn:oid:2.16.840.1.113883.5.90</w:t>
      </w:r>
      <w:r>
        <w:t>)</w:t>
      </w:r>
      <w:bookmarkStart w:id="1096" w:name="C_4499-36066"/>
      <w:r>
        <w:t xml:space="preserve"> (CONF:4499-36066)</w:t>
      </w:r>
      <w:bookmarkEnd w:id="1096"/>
      <w:r>
        <w:t>.</w:t>
      </w:r>
    </w:p>
    <w:p w14:paraId="54718575"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097" w:name="C_4499-36059"/>
      <w:r>
        <w:t xml:space="preserve"> (CONF:4499-36059)</w:t>
      </w:r>
      <w:bookmarkEnd w:id="1097"/>
      <w:r>
        <w:t>.</w:t>
      </w:r>
    </w:p>
    <w:p w14:paraId="2219C208"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098" w:name="C_4499-34722"/>
      <w:r>
        <w:t xml:space="preserve"> (CONF:4499-34722)</w:t>
      </w:r>
      <w:bookmarkEnd w:id="1098"/>
      <w:r>
        <w:t xml:space="preserve"> such that it</w:t>
      </w:r>
      <w:r>
        <w:br/>
        <w:t xml:space="preserve">Note: QDM Attribute: Recipient </w:t>
      </w:r>
    </w:p>
    <w:p w14:paraId="51356F4B"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099" w:name="C_4499-34857"/>
      <w:r>
        <w:t xml:space="preserve"> (CONF:4499-34857)</w:t>
      </w:r>
      <w:bookmarkEnd w:id="1099"/>
      <w:r>
        <w:t>.</w:t>
      </w:r>
    </w:p>
    <w:p w14:paraId="09FB678B" w14:textId="77777777" w:rsidR="004B3F04" w:rsidRDefault="004B3F04" w:rsidP="007E63CC">
      <w:pPr>
        <w:numPr>
          <w:ilvl w:val="1"/>
          <w:numId w:val="1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100" w:name="C_4499-36060"/>
      <w:r>
        <w:t xml:space="preserve"> (CONF:4499-36060)</w:t>
      </w:r>
      <w:bookmarkEnd w:id="1100"/>
      <w:r>
        <w:t>.</w:t>
      </w:r>
    </w:p>
    <w:p w14:paraId="0CBFE411"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1" w:name="C_4499-35048"/>
      <w:r>
        <w:t xml:space="preserve"> (CONF:4499-35048)</w:t>
      </w:r>
      <w:bookmarkEnd w:id="1101"/>
      <w:r>
        <w:t xml:space="preserve"> such that it</w:t>
      </w:r>
      <w:r>
        <w:br/>
        <w:t xml:space="preserve">Note: QDM Attribute: Recipient </w:t>
      </w:r>
    </w:p>
    <w:p w14:paraId="389D05DE"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2" w:name="C_4499-35050"/>
      <w:r>
        <w:t xml:space="preserve"> (CONF:4499-35050)</w:t>
      </w:r>
      <w:bookmarkEnd w:id="1102"/>
      <w:r>
        <w:t>.</w:t>
      </w:r>
    </w:p>
    <w:p w14:paraId="7AF6D722" w14:textId="77777777" w:rsidR="004B3F04" w:rsidRDefault="004B3F04" w:rsidP="007E63CC">
      <w:pPr>
        <w:numPr>
          <w:ilvl w:val="1"/>
          <w:numId w:val="1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103" w:name="C_4499-36061"/>
      <w:r>
        <w:t xml:space="preserve"> (CONF:4499-36061)</w:t>
      </w:r>
      <w:bookmarkEnd w:id="1103"/>
      <w:r>
        <w:t>.</w:t>
      </w:r>
    </w:p>
    <w:p w14:paraId="6AA82A1C" w14:textId="77777777" w:rsidR="004B3F04" w:rsidRDefault="004B3F04" w:rsidP="007E63CC">
      <w:pPr>
        <w:numPr>
          <w:ilvl w:val="0"/>
          <w:numId w:val="15"/>
        </w:numPr>
      </w:pPr>
      <w:r>
        <w:rPr>
          <w:rStyle w:val="keyword"/>
        </w:rPr>
        <w:t>MAY</w:t>
      </w:r>
      <w:r>
        <w:t xml:space="preserve"> contain zero or more [0..*] </w:t>
      </w:r>
      <w:r>
        <w:rPr>
          <w:rStyle w:val="XMLnameBold"/>
        </w:rPr>
        <w:t>participation</w:t>
      </w:r>
      <w:bookmarkStart w:id="1104" w:name="C_4499-35813"/>
      <w:r>
        <w:t xml:space="preserve"> (CONF:4499-35813)</w:t>
      </w:r>
      <w:bookmarkEnd w:id="1104"/>
      <w:r>
        <w:t xml:space="preserve"> such that it</w:t>
      </w:r>
      <w:r>
        <w:br/>
        <w:t xml:space="preserve">Note: QDM Attribute: Recipient </w:t>
      </w:r>
    </w:p>
    <w:p w14:paraId="506470A1"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105" w:name="C_4499-35815"/>
      <w:r>
        <w:t xml:space="preserve"> (CONF:4499-35815)</w:t>
      </w:r>
      <w:bookmarkEnd w:id="1105"/>
      <w:r>
        <w:t>.</w:t>
      </w:r>
    </w:p>
    <w:p w14:paraId="38419F04" w14:textId="77777777" w:rsidR="004B3F04" w:rsidRDefault="004B3F04" w:rsidP="007E63CC">
      <w:pPr>
        <w:numPr>
          <w:ilvl w:val="1"/>
          <w:numId w:val="1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106" w:name="C_4499-36062"/>
      <w:r>
        <w:t xml:space="preserve"> (CONF:4499-36062)</w:t>
      </w:r>
      <w:bookmarkEnd w:id="1106"/>
      <w:r>
        <w:t>.</w:t>
      </w:r>
    </w:p>
    <w:p w14:paraId="487E1DB7" w14:textId="77777777" w:rsidR="004B3F04" w:rsidRDefault="004B3F04" w:rsidP="007E63CC">
      <w:pPr>
        <w:numPr>
          <w:ilvl w:val="0"/>
          <w:numId w:val="15"/>
        </w:numPr>
      </w:pPr>
      <w:r>
        <w:rPr>
          <w:rStyle w:val="keyword"/>
        </w:rPr>
        <w:t>MAY</w:t>
      </w:r>
      <w:r>
        <w:t xml:space="preserve"> contain zero or one [0..1] </w:t>
      </w:r>
      <w:r>
        <w:rPr>
          <w:rStyle w:val="XMLnameBold"/>
        </w:rPr>
        <w:t>participation</w:t>
      </w:r>
      <w:bookmarkStart w:id="1107" w:name="C_4499-35052"/>
      <w:r>
        <w:t xml:space="preserve"> (CONF:4499-35052)</w:t>
      </w:r>
      <w:bookmarkEnd w:id="1107"/>
      <w:r>
        <w:t xml:space="preserve"> such that it</w:t>
      </w:r>
      <w:r>
        <w:br/>
        <w:t xml:space="preserve">Note: QDM Attribute: Recipient </w:t>
      </w:r>
    </w:p>
    <w:p w14:paraId="2946D75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08" w:name="C_4499-35054"/>
      <w:r>
        <w:t xml:space="preserve"> (CONF:4499-35054)</w:t>
      </w:r>
      <w:bookmarkEnd w:id="1108"/>
      <w:r>
        <w:t>.</w:t>
      </w:r>
    </w:p>
    <w:p w14:paraId="1DBFE0A0" w14:textId="77777777" w:rsidR="004B3F04" w:rsidRDefault="004B3F04" w:rsidP="007E63CC">
      <w:pPr>
        <w:numPr>
          <w:ilvl w:val="1"/>
          <w:numId w:val="1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109" w:name="C_4499-36063"/>
      <w:r>
        <w:t xml:space="preserve"> (CONF:4499-36063)</w:t>
      </w:r>
      <w:bookmarkEnd w:id="1109"/>
      <w:r>
        <w:t>.</w:t>
      </w:r>
    </w:p>
    <w:p w14:paraId="6519208E" w14:textId="77777777" w:rsidR="004B3F04" w:rsidRDefault="004B3F04" w:rsidP="007E63CC">
      <w:pPr>
        <w:numPr>
          <w:ilvl w:val="0"/>
          <w:numId w:val="15"/>
        </w:numPr>
      </w:pPr>
      <w:r>
        <w:rPr>
          <w:rStyle w:val="keyword"/>
        </w:rPr>
        <w:lastRenderedPageBreak/>
        <w:t>MAY</w:t>
      </w:r>
      <w:r>
        <w:t xml:space="preserve"> contain zero or more [0..*] </w:t>
      </w:r>
      <w:r>
        <w:rPr>
          <w:rStyle w:val="XMLnameBold"/>
        </w:rPr>
        <w:t>participation</w:t>
      </w:r>
      <w:bookmarkStart w:id="1110" w:name="C_4499-36064"/>
      <w:r>
        <w:t xml:space="preserve"> (CONF:4499-36064)</w:t>
      </w:r>
      <w:bookmarkEnd w:id="1110"/>
      <w:r>
        <w:t xml:space="preserve"> such that it</w:t>
      </w:r>
      <w:r>
        <w:br/>
        <w:t xml:space="preserve">Note: QDM Attribute: Recipient </w:t>
      </w:r>
    </w:p>
    <w:p w14:paraId="1002DDE7"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"IRCP"</w:t>
      </w:r>
      <w:r>
        <w:t xml:space="preserve"> Information Recipient (CodeSystem: </w:t>
      </w:r>
      <w:r>
        <w:rPr>
          <w:rStyle w:val="XMLname"/>
        </w:rPr>
        <w:t>HL7ParticipationType urn:oid:2.16.840.1.113883.5.90</w:t>
      </w:r>
      <w:r>
        <w:t>)</w:t>
      </w:r>
      <w:bookmarkStart w:id="1111" w:name="C_4499-36067"/>
      <w:r>
        <w:t xml:space="preserve"> (CONF:4499-36067)</w:t>
      </w:r>
      <w:bookmarkEnd w:id="1111"/>
      <w:r>
        <w:t>.</w:t>
      </w:r>
    </w:p>
    <w:p w14:paraId="59079320" w14:textId="77777777" w:rsidR="004B3F04" w:rsidRDefault="004B3F04" w:rsidP="007E63CC">
      <w:pPr>
        <w:numPr>
          <w:ilvl w:val="1"/>
          <w:numId w:val="1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112" w:name="C_4499-36065"/>
      <w:r>
        <w:t xml:space="preserve"> (CONF:4499-36065)</w:t>
      </w:r>
      <w:bookmarkEnd w:id="1112"/>
      <w:r>
        <w:t>.</w:t>
      </w:r>
    </w:p>
    <w:p w14:paraId="12A412E9" w14:textId="77777777" w:rsidR="004B3F04" w:rsidRDefault="004B3F04" w:rsidP="007E63CC">
      <w:pPr>
        <w:numPr>
          <w:ilvl w:val="0"/>
          <w:numId w:val="15"/>
        </w:numPr>
      </w:pPr>
      <w:r>
        <w:rPr>
          <w:rStyle w:val="keyword"/>
        </w:rPr>
        <w:t>SHALL</w:t>
      </w:r>
      <w:r>
        <w:t xml:space="preserve"> contain exactly one [1..1] </w:t>
      </w:r>
      <w:r>
        <w:rPr>
          <w:rStyle w:val="XMLnameBold"/>
        </w:rPr>
        <w:t>outboundRelationship</w:t>
      </w:r>
      <w:bookmarkStart w:id="1113" w:name="C_4499-34681"/>
      <w:r>
        <w:t xml:space="preserve"> (CONF:4499-34681)</w:t>
      </w:r>
      <w:bookmarkEnd w:id="1113"/>
      <w:r>
        <w:t xml:space="preserve"> such that it</w:t>
      </w:r>
      <w:r>
        <w:br/>
        <w:t>Note: QDM Attribute: Code - The reason for the communication</w:t>
      </w:r>
    </w:p>
    <w:p w14:paraId="3B7637C8"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114" w:name="C_4499-35034"/>
      <w:r>
        <w:t xml:space="preserve"> (CONF:4499-35034)</w:t>
      </w:r>
      <w:bookmarkEnd w:id="1114"/>
      <w:r>
        <w:t>.</w:t>
      </w:r>
    </w:p>
    <w:p w14:paraId="4146C3E8" w14:textId="77777777" w:rsidR="004B3F04" w:rsidRDefault="004B3F04" w:rsidP="007E63CC">
      <w:pPr>
        <w:numPr>
          <w:ilvl w:val="1"/>
          <w:numId w:val="1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115" w:name="C_4499-35024"/>
      <w:r>
        <w:t xml:space="preserve"> (CONF:4499-35024)</w:t>
      </w:r>
      <w:bookmarkEnd w:id="1115"/>
      <w:r>
        <w:t>.</w:t>
      </w:r>
    </w:p>
    <w:p w14:paraId="52D6635D" w14:textId="77777777" w:rsidR="004B3F04" w:rsidRDefault="004B3F04" w:rsidP="007E63CC">
      <w:pPr>
        <w:numPr>
          <w:ilvl w:val="0"/>
          <w:numId w:val="15"/>
        </w:numPr>
      </w:pPr>
      <w:r>
        <w:rPr>
          <w:rStyle w:val="keyword"/>
        </w:rPr>
        <w:t>MAY</w:t>
      </w:r>
      <w:r>
        <w:t xml:space="preserve"> contain zero or more [0..*] </w:t>
      </w:r>
      <w:r>
        <w:rPr>
          <w:rStyle w:val="XMLnameBold"/>
        </w:rPr>
        <w:t>outboundRelationship</w:t>
      </w:r>
      <w:bookmarkStart w:id="1116" w:name="C_4499-35029"/>
      <w:r>
        <w:t xml:space="preserve"> (CONF:4499-35029)</w:t>
      </w:r>
      <w:bookmarkEnd w:id="1116"/>
      <w:r>
        <w:t xml:space="preserve"> such that it</w:t>
      </w:r>
      <w:r>
        <w:br/>
        <w:t>Note: QDM Attribute: Related To</w:t>
      </w:r>
    </w:p>
    <w:p w14:paraId="05AEB696" w14:textId="77777777" w:rsidR="004B3F04" w:rsidRDefault="004B3F04" w:rsidP="007E63CC">
      <w:pPr>
        <w:numPr>
          <w:ilvl w:val="1"/>
          <w:numId w:val="15"/>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117" w:name="C_4499-35039"/>
      <w:r>
        <w:t xml:space="preserve"> (CONF:4499-35039)</w:t>
      </w:r>
      <w:bookmarkEnd w:id="1117"/>
      <w:r>
        <w:t>.</w:t>
      </w:r>
    </w:p>
    <w:p w14:paraId="1A9F5D21" w14:textId="77777777" w:rsidR="004B3F04" w:rsidRDefault="004B3F04" w:rsidP="007E63CC">
      <w:pPr>
        <w:numPr>
          <w:ilvl w:val="1"/>
          <w:numId w:val="15"/>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118" w:name="C_4499-35030"/>
      <w:r>
        <w:t xml:space="preserve"> (CONF:4499-35030)</w:t>
      </w:r>
      <w:bookmarkEnd w:id="1118"/>
      <w:r>
        <w:t>.</w:t>
      </w:r>
    </w:p>
    <w:p w14:paraId="6EC47D26" w14:textId="77777777" w:rsidR="004B3F04" w:rsidRDefault="004B3F04" w:rsidP="004B3F04">
      <w:pPr>
        <w:pStyle w:val="Caption"/>
        <w:ind w:left="130" w:right="115"/>
      </w:pPr>
      <w:bookmarkStart w:id="1119" w:name="_Toc64842009"/>
      <w:bookmarkStart w:id="1120" w:name="_Toc65482925"/>
      <w:r>
        <w:t xml:space="preserve">Figure </w:t>
      </w:r>
      <w:r>
        <w:fldChar w:fldCharType="begin"/>
      </w:r>
      <w:r>
        <w:instrText>SEQ Figure \* ARABIC</w:instrText>
      </w:r>
      <w:r>
        <w:fldChar w:fldCharType="separate"/>
      </w:r>
      <w:r>
        <w:t>11</w:t>
      </w:r>
      <w:r>
        <w:fldChar w:fldCharType="end"/>
      </w:r>
      <w:r>
        <w:t>: Communication, Performed (V3) Example</w:t>
      </w:r>
      <w:bookmarkEnd w:id="1119"/>
      <w:bookmarkEnd w:id="1120"/>
    </w:p>
    <w:p w14:paraId="0302038F" w14:textId="77777777" w:rsidR="004B3F04" w:rsidRDefault="004B3F04" w:rsidP="004B3F04">
      <w:pPr>
        <w:pStyle w:val="Example"/>
        <w:ind w:left="130" w:right="115"/>
      </w:pPr>
      <w:r>
        <w:t>&lt;actCriteria classCode="ACT" moodCode="EVN"&gt;</w:t>
      </w:r>
    </w:p>
    <w:p w14:paraId="7F4F3606" w14:textId="77777777" w:rsidR="004B3F04" w:rsidRDefault="004B3F04" w:rsidP="004B3F04">
      <w:pPr>
        <w:pStyle w:val="Example"/>
        <w:ind w:left="130" w:right="115"/>
      </w:pPr>
      <w:r>
        <w:t xml:space="preserve">    &lt;templateId&gt;</w:t>
      </w:r>
    </w:p>
    <w:p w14:paraId="1CD8836A" w14:textId="77777777" w:rsidR="004B3F04" w:rsidRDefault="004B3F04" w:rsidP="004B3F04">
      <w:pPr>
        <w:pStyle w:val="Example"/>
        <w:ind w:left="130" w:right="115"/>
      </w:pPr>
      <w:r>
        <w:t xml:space="preserve">        &lt;item root="2.16.840.1.113883.10.20.28.4.132" extension="2021-02-01"/&gt;</w:t>
      </w:r>
    </w:p>
    <w:p w14:paraId="39362E09" w14:textId="77777777" w:rsidR="004B3F04" w:rsidRDefault="004B3F04" w:rsidP="004B3F04">
      <w:pPr>
        <w:pStyle w:val="Example"/>
        <w:ind w:left="130" w:right="115"/>
      </w:pPr>
      <w:r>
        <w:t xml:space="preserve">    &lt;/templateId&gt;</w:t>
      </w:r>
    </w:p>
    <w:p w14:paraId="6E90CF68" w14:textId="77777777" w:rsidR="004B3F04" w:rsidRDefault="004B3F04" w:rsidP="004B3F04">
      <w:pPr>
        <w:pStyle w:val="Example"/>
        <w:ind w:left="130" w:right="115"/>
      </w:pPr>
      <w:r>
        <w:t xml:space="preserve">    &lt;id root="6bf11fc2-78f9-4517-bafa-7988b350e188"/&gt;</w:t>
      </w:r>
    </w:p>
    <w:p w14:paraId="4471B534" w14:textId="77777777" w:rsidR="004B3F04" w:rsidRDefault="004B3F04" w:rsidP="004B3F04">
      <w:pPr>
        <w:pStyle w:val="Example"/>
        <w:ind w:left="130" w:right="115"/>
      </w:pPr>
      <w:r>
        <w:t xml:space="preserve">    &lt;title value="Communication, Performed"/&gt;</w:t>
      </w:r>
    </w:p>
    <w:p w14:paraId="59415F6F" w14:textId="77777777" w:rsidR="004B3F04" w:rsidRDefault="004B3F04" w:rsidP="004B3F04">
      <w:pPr>
        <w:pStyle w:val="Example"/>
        <w:ind w:left="130" w:right="115"/>
      </w:pPr>
      <w:r>
        <w:t>&lt;statusCode code="completed"/&gt;</w:t>
      </w:r>
    </w:p>
    <w:p w14:paraId="3BF71378" w14:textId="77777777" w:rsidR="004B3F04" w:rsidRDefault="004B3F04" w:rsidP="004B3F04">
      <w:pPr>
        <w:pStyle w:val="Example"/>
        <w:ind w:left="130" w:right="115"/>
      </w:pPr>
      <w:r>
        <w:t>&lt;outboundRelationship&gt;</w:t>
      </w:r>
    </w:p>
    <w:p w14:paraId="10B2BCE3" w14:textId="77777777" w:rsidR="004B3F04" w:rsidRDefault="004B3F04" w:rsidP="004B3F04">
      <w:pPr>
        <w:pStyle w:val="Example"/>
        <w:ind w:left="130" w:right="115"/>
      </w:pPr>
      <w:r>
        <w:t xml:space="preserve">       &lt;observationCriteria classCode="OBS" moodCode="EVN"&gt;</w:t>
      </w:r>
    </w:p>
    <w:p w14:paraId="3404FF39" w14:textId="77777777" w:rsidR="004B3F04" w:rsidRDefault="004B3F04" w:rsidP="004B3F04">
      <w:pPr>
        <w:pStyle w:val="Example"/>
        <w:ind w:left="130" w:right="115"/>
      </w:pPr>
      <w:r>
        <w:t xml:space="preserve">          &lt;templateId&gt;</w:t>
      </w:r>
    </w:p>
    <w:p w14:paraId="3EBFEE5F" w14:textId="77777777" w:rsidR="004B3F04" w:rsidRDefault="004B3F04" w:rsidP="004B3F04">
      <w:pPr>
        <w:pStyle w:val="Example"/>
        <w:ind w:left="130" w:right="115"/>
      </w:pPr>
      <w:r>
        <w:t xml:space="preserve">              &lt;item root="2.16.840.1.113883.10.20.28.4.88" extension="2017-05-01"/&gt;</w:t>
      </w:r>
    </w:p>
    <w:p w14:paraId="642882FC" w14:textId="77777777" w:rsidR="004B3F04" w:rsidRDefault="004B3F04" w:rsidP="004B3F04">
      <w:pPr>
        <w:pStyle w:val="Example"/>
        <w:ind w:left="130" w:right="115"/>
      </w:pPr>
      <w:r>
        <w:t xml:space="preserve">          &lt;/templateId&gt;</w:t>
      </w:r>
    </w:p>
    <w:p w14:paraId="0135DA89" w14:textId="77777777" w:rsidR="004B3F04" w:rsidRDefault="004B3F04" w:rsidP="004B3F04">
      <w:pPr>
        <w:pStyle w:val="Example"/>
        <w:ind w:left="130" w:right="115"/>
      </w:pPr>
      <w:r>
        <w:t xml:space="preserve">          &lt;id root="05c07740-1f8d-417e-a9f2-fc769b1d342d"/&gt;</w:t>
      </w:r>
    </w:p>
    <w:p w14:paraId="0A0D7D35" w14:textId="77777777" w:rsidR="004B3F04" w:rsidRDefault="004B3F04" w:rsidP="004B3F04">
      <w:pPr>
        <w:pStyle w:val="Example"/>
        <w:ind w:left="130" w:right="115"/>
      </w:pPr>
      <w:r>
        <w:t xml:space="preserve">          &lt;code code="410666004" codeSystem="2.16.840.1.113883.6.96" codeSystemName="SNOMED CT"&gt;</w:t>
      </w:r>
    </w:p>
    <w:p w14:paraId="42892003" w14:textId="77777777" w:rsidR="004B3F04" w:rsidRDefault="004B3F04" w:rsidP="004B3F04">
      <w:pPr>
        <w:pStyle w:val="Example"/>
        <w:ind w:left="130" w:right="115"/>
      </w:pPr>
      <w:r>
        <w:t xml:space="preserve">             &lt;displayName value="Reason"/&gt;</w:t>
      </w:r>
    </w:p>
    <w:p w14:paraId="219DFC8E" w14:textId="77777777" w:rsidR="004B3F04" w:rsidRDefault="004B3F04" w:rsidP="004B3F04">
      <w:pPr>
        <w:pStyle w:val="Example"/>
        <w:ind w:left="130" w:right="115"/>
      </w:pPr>
      <w:r>
        <w:t xml:space="preserve">          &lt;/code&gt;</w:t>
      </w:r>
    </w:p>
    <w:p w14:paraId="44EE8D22" w14:textId="77777777" w:rsidR="004B3F04" w:rsidRDefault="004B3F04" w:rsidP="004B3F04">
      <w:pPr>
        <w:pStyle w:val="Example"/>
        <w:ind w:left="130" w:right="115"/>
      </w:pPr>
      <w:r>
        <w:t xml:space="preserve">          &lt;title value="Reason"/&gt;</w:t>
      </w:r>
    </w:p>
    <w:p w14:paraId="0EA91803" w14:textId="77777777" w:rsidR="004B3F04" w:rsidRDefault="004B3F04" w:rsidP="004B3F04">
      <w:pPr>
        <w:pStyle w:val="Example"/>
        <w:ind w:left="130" w:right="115"/>
      </w:pPr>
      <w:r>
        <w:t xml:space="preserve">          &lt;value xsi:type="CD" valueSet="{$QDMElementValueSetOID}"/&gt;</w:t>
      </w:r>
    </w:p>
    <w:p w14:paraId="080AE995" w14:textId="77777777" w:rsidR="004B3F04" w:rsidRDefault="004B3F04" w:rsidP="004B3F04">
      <w:pPr>
        <w:pStyle w:val="Example"/>
        <w:ind w:left="130" w:right="115"/>
      </w:pPr>
      <w:r>
        <w:t xml:space="preserve">       &lt;/observationCriteria&gt;    </w:t>
      </w:r>
    </w:p>
    <w:p w14:paraId="25AFBF57" w14:textId="77777777" w:rsidR="004B3F04" w:rsidRDefault="004B3F04" w:rsidP="004B3F04">
      <w:pPr>
        <w:pStyle w:val="Example"/>
        <w:ind w:left="130" w:right="115"/>
      </w:pPr>
      <w:r>
        <w:t xml:space="preserve">    &lt;/outboundRelationship&gt;</w:t>
      </w:r>
    </w:p>
    <w:p w14:paraId="624C27A6" w14:textId="77777777" w:rsidR="004B3F04" w:rsidRDefault="004B3F04" w:rsidP="004B3F04">
      <w:pPr>
        <w:pStyle w:val="Example"/>
        <w:ind w:left="130" w:right="115"/>
      </w:pPr>
      <w:r>
        <w:t>&lt;/actCriteria&gt;</w:t>
      </w:r>
    </w:p>
    <w:p w14:paraId="1E99EA3E" w14:textId="77777777" w:rsidR="004B3F04" w:rsidRDefault="004B3F04" w:rsidP="004B3F04">
      <w:pPr>
        <w:pStyle w:val="BodyText"/>
      </w:pPr>
    </w:p>
    <w:p w14:paraId="11BC0552" w14:textId="77777777" w:rsidR="004B3F04" w:rsidRDefault="004B3F04" w:rsidP="004B3F04">
      <w:pPr>
        <w:pStyle w:val="Heading2nospace"/>
      </w:pPr>
      <w:bookmarkStart w:id="1121" w:name="E_Component_1"/>
      <w:bookmarkStart w:id="1122" w:name="_Toc64841876"/>
      <w:bookmarkStart w:id="1123" w:name="_Toc65482792"/>
      <w:r>
        <w:lastRenderedPageBreak/>
        <w:t>Component</w:t>
      </w:r>
      <w:bookmarkEnd w:id="1121"/>
      <w:bookmarkEnd w:id="1122"/>
      <w:bookmarkEnd w:id="1123"/>
    </w:p>
    <w:p w14:paraId="7524E87D" w14:textId="77777777" w:rsidR="004B3F04" w:rsidRDefault="004B3F04" w:rsidP="004B3F04">
      <w:pPr>
        <w:pStyle w:val="BracketData"/>
      </w:pPr>
      <w:r>
        <w:t>[observationCriteria: identifier urn:hl7ii:2.16.840.1.113883.10.20.28.4.121:2017-05-01 (open)]</w:t>
      </w:r>
    </w:p>
    <w:p w14:paraId="23F7EB1D" w14:textId="77777777" w:rsidR="004B3F04" w:rsidRDefault="004B3F04" w:rsidP="004B3F04">
      <w:pPr>
        <w:pStyle w:val="Caption"/>
      </w:pPr>
      <w:bookmarkStart w:id="1124" w:name="_Toc64842106"/>
      <w:bookmarkStart w:id="1125" w:name="_Toc65483190"/>
      <w:r>
        <w:t xml:space="preserve">Table </w:t>
      </w:r>
      <w:r>
        <w:fldChar w:fldCharType="begin"/>
      </w:r>
      <w:r>
        <w:instrText>SEQ Table \* ARABIC</w:instrText>
      </w:r>
      <w:r>
        <w:fldChar w:fldCharType="separate"/>
      </w:r>
      <w:r>
        <w:t>29</w:t>
      </w:r>
      <w:r>
        <w:fldChar w:fldCharType="end"/>
      </w:r>
      <w:r>
        <w:t>: Component Contexts</w:t>
      </w:r>
      <w:bookmarkEnd w:id="1124"/>
      <w:bookmarkEnd w:id="112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C48382" w14:textId="77777777" w:rsidTr="000659BE">
        <w:trPr>
          <w:cantSplit/>
          <w:tblHeader/>
          <w:jc w:val="center"/>
        </w:trPr>
        <w:tc>
          <w:tcPr>
            <w:tcW w:w="360" w:type="dxa"/>
            <w:shd w:val="clear" w:color="auto" w:fill="E6E6E6"/>
          </w:tcPr>
          <w:p w14:paraId="790379FE" w14:textId="77777777" w:rsidR="004B3F04" w:rsidRDefault="004B3F04" w:rsidP="000659BE">
            <w:pPr>
              <w:pStyle w:val="TableHead"/>
            </w:pPr>
            <w:r>
              <w:t>Contained By:</w:t>
            </w:r>
          </w:p>
        </w:tc>
        <w:tc>
          <w:tcPr>
            <w:tcW w:w="360" w:type="dxa"/>
            <w:shd w:val="clear" w:color="auto" w:fill="E6E6E6"/>
          </w:tcPr>
          <w:p w14:paraId="156C09E6" w14:textId="77777777" w:rsidR="004B3F04" w:rsidRDefault="004B3F04" w:rsidP="000659BE">
            <w:pPr>
              <w:pStyle w:val="TableHead"/>
            </w:pPr>
            <w:r>
              <w:t>Contains:</w:t>
            </w:r>
          </w:p>
        </w:tc>
      </w:tr>
      <w:tr w:rsidR="004B3F04" w14:paraId="0AB016F8" w14:textId="77777777" w:rsidTr="000659BE">
        <w:trPr>
          <w:jc w:val="center"/>
        </w:trPr>
        <w:tc>
          <w:tcPr>
            <w:tcW w:w="360" w:type="dxa"/>
          </w:tcPr>
          <w:p w14:paraId="49F612F4"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0041F6E2"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7DA8E037"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52AE8CF3"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0D622EF5" w14:textId="77777777" w:rsidR="004B3F04" w:rsidRDefault="004B3F04" w:rsidP="000659BE"/>
        </w:tc>
      </w:tr>
    </w:tbl>
    <w:p w14:paraId="206DD0C8" w14:textId="77777777" w:rsidR="004B3F04" w:rsidRDefault="004B3F04" w:rsidP="004B3F04">
      <w:pPr>
        <w:pStyle w:val="BodyText"/>
      </w:pPr>
    </w:p>
    <w:p w14:paraId="2FEF5456" w14:textId="77777777" w:rsidR="004B3F04" w:rsidRDefault="004B3F04" w:rsidP="004B3F04">
      <w:r>
        <w:t>This template represents the QDM attribute: Component</w:t>
      </w:r>
      <w:r>
        <w:br/>
        <w:t>Elements included or documented as part of evaluations or test panels. Examples include: specific questions included in assesments, tests included in a laboratory test panel, observations included in a cardiac exam during a physical examination.</w:t>
      </w:r>
    </w:p>
    <w:p w14:paraId="0B832C41" w14:textId="77777777" w:rsidR="004B3F04" w:rsidRDefault="004B3F04" w:rsidP="004B3F04">
      <w:pPr>
        <w:pStyle w:val="Caption"/>
      </w:pPr>
      <w:bookmarkStart w:id="1126" w:name="_Toc64842107"/>
      <w:bookmarkStart w:id="1127" w:name="_Toc65483191"/>
      <w:r>
        <w:t xml:space="preserve">Table </w:t>
      </w:r>
      <w:r>
        <w:fldChar w:fldCharType="begin"/>
      </w:r>
      <w:r>
        <w:instrText>SEQ Table \* ARABIC</w:instrText>
      </w:r>
      <w:r>
        <w:fldChar w:fldCharType="separate"/>
      </w:r>
      <w:r>
        <w:t>30</w:t>
      </w:r>
      <w:r>
        <w:fldChar w:fldCharType="end"/>
      </w:r>
      <w:r>
        <w:t>: Component Constraints Overview</w:t>
      </w:r>
      <w:bookmarkEnd w:id="1126"/>
      <w:bookmarkEnd w:id="112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DCD6EA" w14:textId="77777777" w:rsidTr="000659BE">
        <w:trPr>
          <w:cantSplit/>
          <w:tblHeader/>
          <w:jc w:val="center"/>
        </w:trPr>
        <w:tc>
          <w:tcPr>
            <w:tcW w:w="0" w:type="dxa"/>
            <w:shd w:val="clear" w:color="auto" w:fill="E6E6E6"/>
            <w:noWrap/>
          </w:tcPr>
          <w:p w14:paraId="42457841" w14:textId="77777777" w:rsidR="004B3F04" w:rsidRDefault="004B3F04" w:rsidP="000659BE">
            <w:pPr>
              <w:pStyle w:val="TableHead"/>
            </w:pPr>
            <w:r>
              <w:t>XPath</w:t>
            </w:r>
          </w:p>
        </w:tc>
        <w:tc>
          <w:tcPr>
            <w:tcW w:w="720" w:type="dxa"/>
            <w:shd w:val="clear" w:color="auto" w:fill="E6E6E6"/>
            <w:noWrap/>
          </w:tcPr>
          <w:p w14:paraId="7E2329C1" w14:textId="77777777" w:rsidR="004B3F04" w:rsidRDefault="004B3F04" w:rsidP="000659BE">
            <w:pPr>
              <w:pStyle w:val="TableHead"/>
            </w:pPr>
            <w:r>
              <w:t>Card.</w:t>
            </w:r>
          </w:p>
        </w:tc>
        <w:tc>
          <w:tcPr>
            <w:tcW w:w="1152" w:type="dxa"/>
            <w:shd w:val="clear" w:color="auto" w:fill="E6E6E6"/>
            <w:noWrap/>
          </w:tcPr>
          <w:p w14:paraId="2605D0A5" w14:textId="77777777" w:rsidR="004B3F04" w:rsidRDefault="004B3F04" w:rsidP="000659BE">
            <w:pPr>
              <w:pStyle w:val="TableHead"/>
            </w:pPr>
            <w:r>
              <w:t>Verb</w:t>
            </w:r>
          </w:p>
        </w:tc>
        <w:tc>
          <w:tcPr>
            <w:tcW w:w="864" w:type="dxa"/>
            <w:shd w:val="clear" w:color="auto" w:fill="E6E6E6"/>
            <w:noWrap/>
          </w:tcPr>
          <w:p w14:paraId="48220369" w14:textId="77777777" w:rsidR="004B3F04" w:rsidRDefault="004B3F04" w:rsidP="000659BE">
            <w:pPr>
              <w:pStyle w:val="TableHead"/>
            </w:pPr>
            <w:r>
              <w:t>Data Type</w:t>
            </w:r>
          </w:p>
        </w:tc>
        <w:tc>
          <w:tcPr>
            <w:tcW w:w="864" w:type="dxa"/>
            <w:shd w:val="clear" w:color="auto" w:fill="E6E6E6"/>
            <w:noWrap/>
          </w:tcPr>
          <w:p w14:paraId="5BE9B932" w14:textId="77777777" w:rsidR="004B3F04" w:rsidRDefault="004B3F04" w:rsidP="000659BE">
            <w:pPr>
              <w:pStyle w:val="TableHead"/>
            </w:pPr>
            <w:r>
              <w:t>CONF#</w:t>
            </w:r>
          </w:p>
        </w:tc>
        <w:tc>
          <w:tcPr>
            <w:tcW w:w="864" w:type="dxa"/>
            <w:shd w:val="clear" w:color="auto" w:fill="E6E6E6"/>
            <w:noWrap/>
          </w:tcPr>
          <w:p w14:paraId="30729C24" w14:textId="77777777" w:rsidR="004B3F04" w:rsidRDefault="004B3F04" w:rsidP="000659BE">
            <w:pPr>
              <w:pStyle w:val="TableHead"/>
            </w:pPr>
            <w:r>
              <w:t>Value</w:t>
            </w:r>
          </w:p>
        </w:tc>
      </w:tr>
      <w:tr w:rsidR="004B3F04" w14:paraId="249D0D95" w14:textId="77777777" w:rsidTr="000659BE">
        <w:trPr>
          <w:jc w:val="center"/>
        </w:trPr>
        <w:tc>
          <w:tcPr>
            <w:tcW w:w="10160" w:type="dxa"/>
            <w:gridSpan w:val="6"/>
          </w:tcPr>
          <w:p w14:paraId="2E2D8D93" w14:textId="77777777" w:rsidR="004B3F04" w:rsidRDefault="004B3F04" w:rsidP="000659BE">
            <w:pPr>
              <w:pStyle w:val="TableText"/>
            </w:pPr>
            <w:r>
              <w:t>observationCriteria (identifier: urn:hl7ii:2.16.840.1.113883.10.20.28.4.121:2017-05-01)</w:t>
            </w:r>
          </w:p>
        </w:tc>
      </w:tr>
      <w:tr w:rsidR="004B3F04" w14:paraId="55934E7C" w14:textId="77777777" w:rsidTr="000659BE">
        <w:trPr>
          <w:jc w:val="center"/>
        </w:trPr>
        <w:tc>
          <w:tcPr>
            <w:tcW w:w="3345" w:type="dxa"/>
          </w:tcPr>
          <w:p w14:paraId="381EC40D" w14:textId="77777777" w:rsidR="004B3F04" w:rsidRDefault="004B3F04" w:rsidP="000659BE">
            <w:pPr>
              <w:pStyle w:val="TableText"/>
            </w:pPr>
            <w:r>
              <w:tab/>
              <w:t>@classCode</w:t>
            </w:r>
          </w:p>
        </w:tc>
        <w:tc>
          <w:tcPr>
            <w:tcW w:w="720" w:type="dxa"/>
          </w:tcPr>
          <w:p w14:paraId="0F540609" w14:textId="77777777" w:rsidR="004B3F04" w:rsidRDefault="004B3F04" w:rsidP="000659BE">
            <w:pPr>
              <w:pStyle w:val="TableText"/>
            </w:pPr>
            <w:r>
              <w:t>1..1</w:t>
            </w:r>
          </w:p>
        </w:tc>
        <w:tc>
          <w:tcPr>
            <w:tcW w:w="1152" w:type="dxa"/>
          </w:tcPr>
          <w:p w14:paraId="25783C8C" w14:textId="77777777" w:rsidR="004B3F04" w:rsidRDefault="004B3F04" w:rsidP="000659BE">
            <w:pPr>
              <w:pStyle w:val="TableText"/>
            </w:pPr>
            <w:r>
              <w:t>SHALL</w:t>
            </w:r>
          </w:p>
        </w:tc>
        <w:tc>
          <w:tcPr>
            <w:tcW w:w="864" w:type="dxa"/>
          </w:tcPr>
          <w:p w14:paraId="10B77FF5" w14:textId="77777777" w:rsidR="004B3F04" w:rsidRDefault="004B3F04" w:rsidP="000659BE">
            <w:pPr>
              <w:pStyle w:val="TableText"/>
            </w:pPr>
          </w:p>
        </w:tc>
        <w:tc>
          <w:tcPr>
            <w:tcW w:w="1104" w:type="dxa"/>
          </w:tcPr>
          <w:p w14:paraId="6AB49D36" w14:textId="77777777" w:rsidR="004B3F04" w:rsidRDefault="006C736C" w:rsidP="000659BE">
            <w:pPr>
              <w:pStyle w:val="TableText"/>
            </w:pPr>
            <w:hyperlink w:anchor="C_3335-34576">
              <w:r w:rsidR="004B3F04">
                <w:rPr>
                  <w:rStyle w:val="HyperlinkText9pt"/>
                </w:rPr>
                <w:t>3335-34576</w:t>
              </w:r>
            </w:hyperlink>
          </w:p>
        </w:tc>
        <w:tc>
          <w:tcPr>
            <w:tcW w:w="2975" w:type="dxa"/>
          </w:tcPr>
          <w:p w14:paraId="2E001E33" w14:textId="77777777" w:rsidR="004B3F04" w:rsidRDefault="004B3F04" w:rsidP="000659BE">
            <w:pPr>
              <w:pStyle w:val="TableText"/>
            </w:pPr>
            <w:r>
              <w:t>OBS</w:t>
            </w:r>
          </w:p>
        </w:tc>
      </w:tr>
      <w:tr w:rsidR="004B3F04" w14:paraId="7A1F2D91" w14:textId="77777777" w:rsidTr="000659BE">
        <w:trPr>
          <w:jc w:val="center"/>
        </w:trPr>
        <w:tc>
          <w:tcPr>
            <w:tcW w:w="3345" w:type="dxa"/>
          </w:tcPr>
          <w:p w14:paraId="0F36E196" w14:textId="77777777" w:rsidR="004B3F04" w:rsidRDefault="004B3F04" w:rsidP="000659BE">
            <w:pPr>
              <w:pStyle w:val="TableText"/>
            </w:pPr>
            <w:r>
              <w:tab/>
              <w:t>@moodCode</w:t>
            </w:r>
          </w:p>
        </w:tc>
        <w:tc>
          <w:tcPr>
            <w:tcW w:w="720" w:type="dxa"/>
          </w:tcPr>
          <w:p w14:paraId="4778F89B" w14:textId="77777777" w:rsidR="004B3F04" w:rsidRDefault="004B3F04" w:rsidP="000659BE">
            <w:pPr>
              <w:pStyle w:val="TableText"/>
            </w:pPr>
            <w:r>
              <w:t>1..1</w:t>
            </w:r>
          </w:p>
        </w:tc>
        <w:tc>
          <w:tcPr>
            <w:tcW w:w="1152" w:type="dxa"/>
          </w:tcPr>
          <w:p w14:paraId="06E6263B" w14:textId="77777777" w:rsidR="004B3F04" w:rsidRDefault="004B3F04" w:rsidP="000659BE">
            <w:pPr>
              <w:pStyle w:val="TableText"/>
            </w:pPr>
            <w:r>
              <w:t>SHALL</w:t>
            </w:r>
          </w:p>
        </w:tc>
        <w:tc>
          <w:tcPr>
            <w:tcW w:w="864" w:type="dxa"/>
          </w:tcPr>
          <w:p w14:paraId="465569B1" w14:textId="77777777" w:rsidR="004B3F04" w:rsidRDefault="004B3F04" w:rsidP="000659BE">
            <w:pPr>
              <w:pStyle w:val="TableText"/>
            </w:pPr>
          </w:p>
        </w:tc>
        <w:tc>
          <w:tcPr>
            <w:tcW w:w="1104" w:type="dxa"/>
          </w:tcPr>
          <w:p w14:paraId="55C49759" w14:textId="77777777" w:rsidR="004B3F04" w:rsidRDefault="006C736C" w:rsidP="000659BE">
            <w:pPr>
              <w:pStyle w:val="TableText"/>
            </w:pPr>
            <w:hyperlink w:anchor="C_3335-34577">
              <w:r w:rsidR="004B3F04">
                <w:rPr>
                  <w:rStyle w:val="HyperlinkText9pt"/>
                </w:rPr>
                <w:t>3335-34577</w:t>
              </w:r>
            </w:hyperlink>
          </w:p>
        </w:tc>
        <w:tc>
          <w:tcPr>
            <w:tcW w:w="2975" w:type="dxa"/>
          </w:tcPr>
          <w:p w14:paraId="71EF0852" w14:textId="77777777" w:rsidR="004B3F04" w:rsidRDefault="004B3F04" w:rsidP="000659BE">
            <w:pPr>
              <w:pStyle w:val="TableText"/>
            </w:pPr>
            <w:r>
              <w:t>EVN</w:t>
            </w:r>
          </w:p>
        </w:tc>
      </w:tr>
      <w:tr w:rsidR="004B3F04" w14:paraId="15FC7B94" w14:textId="77777777" w:rsidTr="000659BE">
        <w:trPr>
          <w:jc w:val="center"/>
        </w:trPr>
        <w:tc>
          <w:tcPr>
            <w:tcW w:w="3345" w:type="dxa"/>
          </w:tcPr>
          <w:p w14:paraId="19241694" w14:textId="77777777" w:rsidR="004B3F04" w:rsidRDefault="004B3F04" w:rsidP="000659BE">
            <w:pPr>
              <w:pStyle w:val="TableText"/>
            </w:pPr>
            <w:r>
              <w:tab/>
              <w:t>templateId</w:t>
            </w:r>
          </w:p>
        </w:tc>
        <w:tc>
          <w:tcPr>
            <w:tcW w:w="720" w:type="dxa"/>
          </w:tcPr>
          <w:p w14:paraId="1882EBD5" w14:textId="77777777" w:rsidR="004B3F04" w:rsidRDefault="004B3F04" w:rsidP="000659BE">
            <w:pPr>
              <w:pStyle w:val="TableText"/>
            </w:pPr>
            <w:r>
              <w:t>1..1</w:t>
            </w:r>
          </w:p>
        </w:tc>
        <w:tc>
          <w:tcPr>
            <w:tcW w:w="1152" w:type="dxa"/>
          </w:tcPr>
          <w:p w14:paraId="719E0977" w14:textId="77777777" w:rsidR="004B3F04" w:rsidRDefault="004B3F04" w:rsidP="000659BE">
            <w:pPr>
              <w:pStyle w:val="TableText"/>
            </w:pPr>
            <w:r>
              <w:t>SHALL</w:t>
            </w:r>
          </w:p>
        </w:tc>
        <w:tc>
          <w:tcPr>
            <w:tcW w:w="864" w:type="dxa"/>
          </w:tcPr>
          <w:p w14:paraId="56DE182F" w14:textId="77777777" w:rsidR="004B3F04" w:rsidRDefault="004B3F04" w:rsidP="000659BE">
            <w:pPr>
              <w:pStyle w:val="TableText"/>
            </w:pPr>
          </w:p>
        </w:tc>
        <w:tc>
          <w:tcPr>
            <w:tcW w:w="1104" w:type="dxa"/>
          </w:tcPr>
          <w:p w14:paraId="2152A9F4" w14:textId="77777777" w:rsidR="004B3F04" w:rsidRDefault="006C736C" w:rsidP="000659BE">
            <w:pPr>
              <w:pStyle w:val="TableText"/>
            </w:pPr>
            <w:hyperlink w:anchor="C_3335-34570">
              <w:r w:rsidR="004B3F04">
                <w:rPr>
                  <w:rStyle w:val="HyperlinkText9pt"/>
                </w:rPr>
                <w:t>3335-34570</w:t>
              </w:r>
            </w:hyperlink>
          </w:p>
        </w:tc>
        <w:tc>
          <w:tcPr>
            <w:tcW w:w="2975" w:type="dxa"/>
          </w:tcPr>
          <w:p w14:paraId="7B4EB82C" w14:textId="77777777" w:rsidR="004B3F04" w:rsidRDefault="004B3F04" w:rsidP="000659BE">
            <w:pPr>
              <w:pStyle w:val="TableText"/>
            </w:pPr>
          </w:p>
        </w:tc>
      </w:tr>
      <w:tr w:rsidR="004B3F04" w14:paraId="62A79DCF" w14:textId="77777777" w:rsidTr="000659BE">
        <w:trPr>
          <w:jc w:val="center"/>
        </w:trPr>
        <w:tc>
          <w:tcPr>
            <w:tcW w:w="3345" w:type="dxa"/>
          </w:tcPr>
          <w:p w14:paraId="121D9F88" w14:textId="77777777" w:rsidR="004B3F04" w:rsidRDefault="004B3F04" w:rsidP="000659BE">
            <w:pPr>
              <w:pStyle w:val="TableText"/>
            </w:pPr>
            <w:r>
              <w:tab/>
            </w:r>
            <w:r>
              <w:tab/>
              <w:t>item</w:t>
            </w:r>
          </w:p>
        </w:tc>
        <w:tc>
          <w:tcPr>
            <w:tcW w:w="720" w:type="dxa"/>
          </w:tcPr>
          <w:p w14:paraId="157DD1D1" w14:textId="77777777" w:rsidR="004B3F04" w:rsidRDefault="004B3F04" w:rsidP="000659BE">
            <w:pPr>
              <w:pStyle w:val="TableText"/>
            </w:pPr>
            <w:r>
              <w:t>1..1</w:t>
            </w:r>
          </w:p>
        </w:tc>
        <w:tc>
          <w:tcPr>
            <w:tcW w:w="1152" w:type="dxa"/>
          </w:tcPr>
          <w:p w14:paraId="16E6F540" w14:textId="77777777" w:rsidR="004B3F04" w:rsidRDefault="004B3F04" w:rsidP="000659BE">
            <w:pPr>
              <w:pStyle w:val="TableText"/>
            </w:pPr>
            <w:r>
              <w:t>SHALL</w:t>
            </w:r>
          </w:p>
        </w:tc>
        <w:tc>
          <w:tcPr>
            <w:tcW w:w="864" w:type="dxa"/>
          </w:tcPr>
          <w:p w14:paraId="355B662D" w14:textId="77777777" w:rsidR="004B3F04" w:rsidRDefault="004B3F04" w:rsidP="000659BE">
            <w:pPr>
              <w:pStyle w:val="TableText"/>
            </w:pPr>
          </w:p>
        </w:tc>
        <w:tc>
          <w:tcPr>
            <w:tcW w:w="1104" w:type="dxa"/>
          </w:tcPr>
          <w:p w14:paraId="0E6BA298" w14:textId="77777777" w:rsidR="004B3F04" w:rsidRDefault="006C736C" w:rsidP="000659BE">
            <w:pPr>
              <w:pStyle w:val="TableText"/>
            </w:pPr>
            <w:hyperlink w:anchor="C_3335-34571">
              <w:r w:rsidR="004B3F04">
                <w:rPr>
                  <w:rStyle w:val="HyperlinkText9pt"/>
                </w:rPr>
                <w:t>3335-34571</w:t>
              </w:r>
            </w:hyperlink>
          </w:p>
        </w:tc>
        <w:tc>
          <w:tcPr>
            <w:tcW w:w="2975" w:type="dxa"/>
          </w:tcPr>
          <w:p w14:paraId="52495751" w14:textId="77777777" w:rsidR="004B3F04" w:rsidRDefault="004B3F04" w:rsidP="000659BE">
            <w:pPr>
              <w:pStyle w:val="TableText"/>
            </w:pPr>
          </w:p>
        </w:tc>
      </w:tr>
      <w:tr w:rsidR="004B3F04" w14:paraId="6234A35E" w14:textId="77777777" w:rsidTr="000659BE">
        <w:trPr>
          <w:jc w:val="center"/>
        </w:trPr>
        <w:tc>
          <w:tcPr>
            <w:tcW w:w="3345" w:type="dxa"/>
          </w:tcPr>
          <w:p w14:paraId="535DF0CE" w14:textId="77777777" w:rsidR="004B3F04" w:rsidRDefault="004B3F04" w:rsidP="000659BE">
            <w:pPr>
              <w:pStyle w:val="TableText"/>
            </w:pPr>
            <w:r>
              <w:tab/>
            </w:r>
            <w:r>
              <w:tab/>
            </w:r>
            <w:r>
              <w:tab/>
              <w:t>@root</w:t>
            </w:r>
          </w:p>
        </w:tc>
        <w:tc>
          <w:tcPr>
            <w:tcW w:w="720" w:type="dxa"/>
          </w:tcPr>
          <w:p w14:paraId="55EBEA2C" w14:textId="77777777" w:rsidR="004B3F04" w:rsidRDefault="004B3F04" w:rsidP="000659BE">
            <w:pPr>
              <w:pStyle w:val="TableText"/>
            </w:pPr>
            <w:r>
              <w:t>1..1</w:t>
            </w:r>
          </w:p>
        </w:tc>
        <w:tc>
          <w:tcPr>
            <w:tcW w:w="1152" w:type="dxa"/>
          </w:tcPr>
          <w:p w14:paraId="568383EF" w14:textId="77777777" w:rsidR="004B3F04" w:rsidRDefault="004B3F04" w:rsidP="000659BE">
            <w:pPr>
              <w:pStyle w:val="TableText"/>
            </w:pPr>
            <w:r>
              <w:t>SHALL</w:t>
            </w:r>
          </w:p>
        </w:tc>
        <w:tc>
          <w:tcPr>
            <w:tcW w:w="864" w:type="dxa"/>
          </w:tcPr>
          <w:p w14:paraId="0E693B86" w14:textId="77777777" w:rsidR="004B3F04" w:rsidRDefault="004B3F04" w:rsidP="000659BE">
            <w:pPr>
              <w:pStyle w:val="TableText"/>
            </w:pPr>
          </w:p>
        </w:tc>
        <w:tc>
          <w:tcPr>
            <w:tcW w:w="1104" w:type="dxa"/>
          </w:tcPr>
          <w:p w14:paraId="761D3308" w14:textId="77777777" w:rsidR="004B3F04" w:rsidRDefault="006C736C" w:rsidP="000659BE">
            <w:pPr>
              <w:pStyle w:val="TableText"/>
            </w:pPr>
            <w:hyperlink w:anchor="C_3335-34573">
              <w:r w:rsidR="004B3F04">
                <w:rPr>
                  <w:rStyle w:val="HyperlinkText9pt"/>
                </w:rPr>
                <w:t>3335-34573</w:t>
              </w:r>
            </w:hyperlink>
          </w:p>
        </w:tc>
        <w:tc>
          <w:tcPr>
            <w:tcW w:w="2975" w:type="dxa"/>
          </w:tcPr>
          <w:p w14:paraId="593BB251" w14:textId="77777777" w:rsidR="004B3F04" w:rsidRDefault="004B3F04" w:rsidP="000659BE">
            <w:pPr>
              <w:pStyle w:val="TableText"/>
            </w:pPr>
            <w:r>
              <w:t>2.16.840.1.113883.10.20.28.4.121</w:t>
            </w:r>
          </w:p>
        </w:tc>
      </w:tr>
      <w:tr w:rsidR="004B3F04" w14:paraId="6EB0C1FB" w14:textId="77777777" w:rsidTr="000659BE">
        <w:trPr>
          <w:jc w:val="center"/>
        </w:trPr>
        <w:tc>
          <w:tcPr>
            <w:tcW w:w="3345" w:type="dxa"/>
          </w:tcPr>
          <w:p w14:paraId="186C341A" w14:textId="77777777" w:rsidR="004B3F04" w:rsidRDefault="004B3F04" w:rsidP="000659BE">
            <w:pPr>
              <w:pStyle w:val="TableText"/>
            </w:pPr>
            <w:r>
              <w:tab/>
            </w:r>
            <w:r>
              <w:tab/>
            </w:r>
            <w:r>
              <w:tab/>
              <w:t>@extension</w:t>
            </w:r>
          </w:p>
        </w:tc>
        <w:tc>
          <w:tcPr>
            <w:tcW w:w="720" w:type="dxa"/>
          </w:tcPr>
          <w:p w14:paraId="0A1792F4" w14:textId="77777777" w:rsidR="004B3F04" w:rsidRDefault="004B3F04" w:rsidP="000659BE">
            <w:pPr>
              <w:pStyle w:val="TableText"/>
            </w:pPr>
            <w:r>
              <w:t>1..1</w:t>
            </w:r>
          </w:p>
        </w:tc>
        <w:tc>
          <w:tcPr>
            <w:tcW w:w="1152" w:type="dxa"/>
          </w:tcPr>
          <w:p w14:paraId="456D5562" w14:textId="77777777" w:rsidR="004B3F04" w:rsidRDefault="004B3F04" w:rsidP="000659BE">
            <w:pPr>
              <w:pStyle w:val="TableText"/>
            </w:pPr>
            <w:r>
              <w:t>SHALL</w:t>
            </w:r>
          </w:p>
        </w:tc>
        <w:tc>
          <w:tcPr>
            <w:tcW w:w="864" w:type="dxa"/>
          </w:tcPr>
          <w:p w14:paraId="0E717A07" w14:textId="77777777" w:rsidR="004B3F04" w:rsidRDefault="004B3F04" w:rsidP="000659BE">
            <w:pPr>
              <w:pStyle w:val="TableText"/>
            </w:pPr>
          </w:p>
        </w:tc>
        <w:tc>
          <w:tcPr>
            <w:tcW w:w="1104" w:type="dxa"/>
          </w:tcPr>
          <w:p w14:paraId="326327D3" w14:textId="77777777" w:rsidR="004B3F04" w:rsidRDefault="006C736C" w:rsidP="000659BE">
            <w:pPr>
              <w:pStyle w:val="TableText"/>
            </w:pPr>
            <w:hyperlink w:anchor="C_3335-34580">
              <w:r w:rsidR="004B3F04">
                <w:rPr>
                  <w:rStyle w:val="HyperlinkText9pt"/>
                </w:rPr>
                <w:t>3335-34580</w:t>
              </w:r>
            </w:hyperlink>
          </w:p>
        </w:tc>
        <w:tc>
          <w:tcPr>
            <w:tcW w:w="2975" w:type="dxa"/>
          </w:tcPr>
          <w:p w14:paraId="20FB95DB" w14:textId="77777777" w:rsidR="004B3F04" w:rsidRDefault="004B3F04" w:rsidP="000659BE">
            <w:pPr>
              <w:pStyle w:val="TableText"/>
            </w:pPr>
            <w:r>
              <w:t>2017-05-01</w:t>
            </w:r>
          </w:p>
        </w:tc>
      </w:tr>
      <w:tr w:rsidR="004B3F04" w14:paraId="0D67CA5F" w14:textId="77777777" w:rsidTr="000659BE">
        <w:trPr>
          <w:jc w:val="center"/>
        </w:trPr>
        <w:tc>
          <w:tcPr>
            <w:tcW w:w="3345" w:type="dxa"/>
          </w:tcPr>
          <w:p w14:paraId="0E0EA8B5" w14:textId="77777777" w:rsidR="004B3F04" w:rsidRDefault="004B3F04" w:rsidP="000659BE">
            <w:pPr>
              <w:pStyle w:val="TableText"/>
            </w:pPr>
            <w:r>
              <w:tab/>
              <w:t>code</w:t>
            </w:r>
          </w:p>
        </w:tc>
        <w:tc>
          <w:tcPr>
            <w:tcW w:w="720" w:type="dxa"/>
          </w:tcPr>
          <w:p w14:paraId="636AD83B" w14:textId="77777777" w:rsidR="004B3F04" w:rsidRDefault="004B3F04" w:rsidP="000659BE">
            <w:pPr>
              <w:pStyle w:val="TableText"/>
            </w:pPr>
            <w:r>
              <w:t>0..1</w:t>
            </w:r>
          </w:p>
        </w:tc>
        <w:tc>
          <w:tcPr>
            <w:tcW w:w="1152" w:type="dxa"/>
          </w:tcPr>
          <w:p w14:paraId="14F63D48" w14:textId="77777777" w:rsidR="004B3F04" w:rsidRDefault="004B3F04" w:rsidP="000659BE">
            <w:pPr>
              <w:pStyle w:val="TableText"/>
            </w:pPr>
            <w:r>
              <w:t>MAY</w:t>
            </w:r>
          </w:p>
        </w:tc>
        <w:tc>
          <w:tcPr>
            <w:tcW w:w="864" w:type="dxa"/>
          </w:tcPr>
          <w:p w14:paraId="4599B192" w14:textId="77777777" w:rsidR="004B3F04" w:rsidRDefault="004B3F04" w:rsidP="000659BE">
            <w:pPr>
              <w:pStyle w:val="TableText"/>
            </w:pPr>
          </w:p>
        </w:tc>
        <w:tc>
          <w:tcPr>
            <w:tcW w:w="1104" w:type="dxa"/>
          </w:tcPr>
          <w:p w14:paraId="343E13A5" w14:textId="77777777" w:rsidR="004B3F04" w:rsidRDefault="006C736C" w:rsidP="000659BE">
            <w:pPr>
              <w:pStyle w:val="TableText"/>
            </w:pPr>
            <w:hyperlink w:anchor="C_3335-34572">
              <w:r w:rsidR="004B3F04">
                <w:rPr>
                  <w:rStyle w:val="HyperlinkText9pt"/>
                </w:rPr>
                <w:t>3335-34572</w:t>
              </w:r>
            </w:hyperlink>
          </w:p>
        </w:tc>
        <w:tc>
          <w:tcPr>
            <w:tcW w:w="2975" w:type="dxa"/>
          </w:tcPr>
          <w:p w14:paraId="4C84601B" w14:textId="77777777" w:rsidR="004B3F04" w:rsidRDefault="004B3F04" w:rsidP="000659BE">
            <w:pPr>
              <w:pStyle w:val="TableText"/>
            </w:pPr>
          </w:p>
        </w:tc>
      </w:tr>
      <w:tr w:rsidR="004B3F04" w14:paraId="5B4D2C2D" w14:textId="77777777" w:rsidTr="000659BE">
        <w:trPr>
          <w:jc w:val="center"/>
        </w:trPr>
        <w:tc>
          <w:tcPr>
            <w:tcW w:w="3345" w:type="dxa"/>
          </w:tcPr>
          <w:p w14:paraId="61CB5AD4" w14:textId="77777777" w:rsidR="004B3F04" w:rsidRDefault="004B3F04" w:rsidP="000659BE">
            <w:pPr>
              <w:pStyle w:val="TableText"/>
            </w:pPr>
            <w:r>
              <w:tab/>
              <w:t>value</w:t>
            </w:r>
          </w:p>
        </w:tc>
        <w:tc>
          <w:tcPr>
            <w:tcW w:w="720" w:type="dxa"/>
          </w:tcPr>
          <w:p w14:paraId="51685952" w14:textId="77777777" w:rsidR="004B3F04" w:rsidRDefault="004B3F04" w:rsidP="000659BE">
            <w:pPr>
              <w:pStyle w:val="TableText"/>
            </w:pPr>
            <w:r>
              <w:t>0..1</w:t>
            </w:r>
          </w:p>
        </w:tc>
        <w:tc>
          <w:tcPr>
            <w:tcW w:w="1152" w:type="dxa"/>
          </w:tcPr>
          <w:p w14:paraId="2B37849E" w14:textId="77777777" w:rsidR="004B3F04" w:rsidRDefault="004B3F04" w:rsidP="000659BE">
            <w:pPr>
              <w:pStyle w:val="TableText"/>
            </w:pPr>
            <w:r>
              <w:t>MAY</w:t>
            </w:r>
          </w:p>
        </w:tc>
        <w:tc>
          <w:tcPr>
            <w:tcW w:w="864" w:type="dxa"/>
          </w:tcPr>
          <w:p w14:paraId="0BE77579" w14:textId="77777777" w:rsidR="004B3F04" w:rsidRDefault="004B3F04" w:rsidP="000659BE">
            <w:pPr>
              <w:pStyle w:val="TableText"/>
            </w:pPr>
          </w:p>
        </w:tc>
        <w:tc>
          <w:tcPr>
            <w:tcW w:w="1104" w:type="dxa"/>
          </w:tcPr>
          <w:p w14:paraId="49924ECA" w14:textId="77777777" w:rsidR="004B3F04" w:rsidRDefault="006C736C" w:rsidP="000659BE">
            <w:pPr>
              <w:pStyle w:val="TableText"/>
            </w:pPr>
            <w:hyperlink w:anchor="C_3335-34579">
              <w:r w:rsidR="004B3F04">
                <w:rPr>
                  <w:rStyle w:val="HyperlinkText9pt"/>
                </w:rPr>
                <w:t>3335-34579</w:t>
              </w:r>
            </w:hyperlink>
          </w:p>
        </w:tc>
        <w:tc>
          <w:tcPr>
            <w:tcW w:w="2975" w:type="dxa"/>
          </w:tcPr>
          <w:p w14:paraId="0CE57F31" w14:textId="77777777" w:rsidR="004B3F04" w:rsidRDefault="004B3F04" w:rsidP="000659BE">
            <w:pPr>
              <w:pStyle w:val="TableText"/>
            </w:pPr>
          </w:p>
        </w:tc>
      </w:tr>
    </w:tbl>
    <w:p w14:paraId="3AA4AF16" w14:textId="77777777" w:rsidR="004B3F04" w:rsidRDefault="004B3F04" w:rsidP="004B3F04">
      <w:pPr>
        <w:pStyle w:val="BodyText"/>
      </w:pPr>
    </w:p>
    <w:p w14:paraId="5ADDB8AE" w14:textId="77777777" w:rsidR="004B3F04" w:rsidRDefault="004B3F04" w:rsidP="007E63CC">
      <w:pPr>
        <w:numPr>
          <w:ilvl w:val="0"/>
          <w:numId w:val="1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28" w:name="C_3335-34576"/>
      <w:r>
        <w:t xml:space="preserve"> (CONF:3335-34576)</w:t>
      </w:r>
      <w:bookmarkEnd w:id="1128"/>
      <w:r>
        <w:t>.</w:t>
      </w:r>
    </w:p>
    <w:p w14:paraId="0702D550" w14:textId="77777777" w:rsidR="004B3F04" w:rsidRDefault="004B3F04" w:rsidP="007E63CC">
      <w:pPr>
        <w:numPr>
          <w:ilvl w:val="0"/>
          <w:numId w:val="16"/>
        </w:numPr>
      </w:pPr>
      <w:r>
        <w:rPr>
          <w:rStyle w:val="keyword"/>
        </w:rPr>
        <w:t>SHALL</w:t>
      </w:r>
      <w:r>
        <w:t xml:space="preserve"> contain exactly one [1..1] </w:t>
      </w:r>
      <w:r>
        <w:rPr>
          <w:rStyle w:val="XMLnameBold"/>
        </w:rPr>
        <w:t>@moodCode</w:t>
      </w:r>
      <w:r>
        <w:t>=</w:t>
      </w:r>
      <w:r>
        <w:rPr>
          <w:rStyle w:val="XMLname"/>
        </w:rPr>
        <w:t>"EVN"</w:t>
      </w:r>
      <w:r>
        <w:t xml:space="preserve"> Event</w:t>
      </w:r>
      <w:bookmarkStart w:id="1129" w:name="C_3335-34577"/>
      <w:r>
        <w:t xml:space="preserve"> (CONF:3335-34577)</w:t>
      </w:r>
      <w:bookmarkEnd w:id="1129"/>
      <w:r>
        <w:t>.</w:t>
      </w:r>
    </w:p>
    <w:p w14:paraId="12BE1955" w14:textId="77777777" w:rsidR="004B3F04" w:rsidRDefault="004B3F04" w:rsidP="007E63CC">
      <w:pPr>
        <w:numPr>
          <w:ilvl w:val="0"/>
          <w:numId w:val="16"/>
        </w:numPr>
      </w:pPr>
      <w:r>
        <w:rPr>
          <w:rStyle w:val="keyword"/>
        </w:rPr>
        <w:t>SHALL</w:t>
      </w:r>
      <w:r>
        <w:t xml:space="preserve"> contain exactly one [1..1] </w:t>
      </w:r>
      <w:r>
        <w:rPr>
          <w:rStyle w:val="XMLnameBold"/>
        </w:rPr>
        <w:t>templateId</w:t>
      </w:r>
      <w:bookmarkStart w:id="1130" w:name="C_3335-34570"/>
      <w:r>
        <w:t xml:space="preserve"> (CONF:3335-34570)</w:t>
      </w:r>
      <w:bookmarkEnd w:id="1130"/>
      <w:r>
        <w:t xml:space="preserve"> such that it</w:t>
      </w:r>
    </w:p>
    <w:p w14:paraId="21DE9F5B" w14:textId="77777777" w:rsidR="004B3F04" w:rsidRDefault="004B3F04" w:rsidP="007E63CC">
      <w:pPr>
        <w:numPr>
          <w:ilvl w:val="1"/>
          <w:numId w:val="16"/>
        </w:numPr>
      </w:pPr>
      <w:r>
        <w:rPr>
          <w:rStyle w:val="keyword"/>
        </w:rPr>
        <w:t>SHALL</w:t>
      </w:r>
      <w:r>
        <w:t xml:space="preserve"> contain exactly one [1..1] </w:t>
      </w:r>
      <w:r>
        <w:rPr>
          <w:rStyle w:val="XMLnameBold"/>
        </w:rPr>
        <w:t>item</w:t>
      </w:r>
      <w:bookmarkStart w:id="1131" w:name="C_3335-34571"/>
      <w:r>
        <w:t xml:space="preserve"> (CONF:3335-34571)</w:t>
      </w:r>
      <w:bookmarkEnd w:id="1131"/>
      <w:r>
        <w:t xml:space="preserve"> such that it</w:t>
      </w:r>
    </w:p>
    <w:p w14:paraId="749438DA" w14:textId="77777777" w:rsidR="004B3F04" w:rsidRDefault="004B3F04" w:rsidP="007E63CC">
      <w:pPr>
        <w:numPr>
          <w:ilvl w:val="2"/>
          <w:numId w:val="16"/>
        </w:numPr>
      </w:pPr>
      <w:r>
        <w:rPr>
          <w:rStyle w:val="keyword"/>
        </w:rPr>
        <w:t>SHALL</w:t>
      </w:r>
      <w:r>
        <w:t xml:space="preserve"> contain exactly one [1..1] </w:t>
      </w:r>
      <w:r>
        <w:rPr>
          <w:rStyle w:val="XMLnameBold"/>
        </w:rPr>
        <w:t>@root</w:t>
      </w:r>
      <w:r>
        <w:t>=</w:t>
      </w:r>
      <w:r>
        <w:rPr>
          <w:rStyle w:val="XMLname"/>
        </w:rPr>
        <w:t>"2.16.840.1.113883.10.20.28.4.121"</w:t>
      </w:r>
      <w:bookmarkStart w:id="1132" w:name="C_3335-34573"/>
      <w:r>
        <w:t xml:space="preserve"> (CONF:3335-34573)</w:t>
      </w:r>
      <w:bookmarkEnd w:id="1132"/>
      <w:r>
        <w:t>.</w:t>
      </w:r>
    </w:p>
    <w:p w14:paraId="7555F861" w14:textId="77777777" w:rsidR="004B3F04" w:rsidRDefault="004B3F04" w:rsidP="007E63CC">
      <w:pPr>
        <w:numPr>
          <w:ilvl w:val="2"/>
          <w:numId w:val="16"/>
        </w:numPr>
      </w:pPr>
      <w:r>
        <w:rPr>
          <w:rStyle w:val="keyword"/>
        </w:rPr>
        <w:t>SHALL</w:t>
      </w:r>
      <w:r>
        <w:t xml:space="preserve"> contain exactly one [1..1] </w:t>
      </w:r>
      <w:r>
        <w:rPr>
          <w:rStyle w:val="XMLnameBold"/>
        </w:rPr>
        <w:t>@extension</w:t>
      </w:r>
      <w:r>
        <w:t>=</w:t>
      </w:r>
      <w:r>
        <w:rPr>
          <w:rStyle w:val="XMLname"/>
        </w:rPr>
        <w:t>"2017-05-01"</w:t>
      </w:r>
      <w:bookmarkStart w:id="1133" w:name="C_3335-34580"/>
      <w:r>
        <w:t xml:space="preserve"> (CONF:3335-34580)</w:t>
      </w:r>
      <w:bookmarkEnd w:id="1133"/>
      <w:r>
        <w:t>.</w:t>
      </w:r>
    </w:p>
    <w:p w14:paraId="7E26A4BC" w14:textId="77777777" w:rsidR="004B3F04" w:rsidRDefault="004B3F04" w:rsidP="007E63CC">
      <w:pPr>
        <w:numPr>
          <w:ilvl w:val="0"/>
          <w:numId w:val="16"/>
        </w:numPr>
      </w:pPr>
      <w:r>
        <w:rPr>
          <w:rStyle w:val="keyword"/>
        </w:rPr>
        <w:lastRenderedPageBreak/>
        <w:t>MAY</w:t>
      </w:r>
      <w:r>
        <w:t xml:space="preserve"> contain zero or one [0..1] </w:t>
      </w:r>
      <w:r>
        <w:rPr>
          <w:rStyle w:val="XMLnameBold"/>
        </w:rPr>
        <w:t>code</w:t>
      </w:r>
      <w:bookmarkStart w:id="1134" w:name="C_3335-34572"/>
      <w:r>
        <w:t xml:space="preserve"> (CONF:3335-34572)</w:t>
      </w:r>
      <w:bookmarkEnd w:id="1134"/>
      <w:r>
        <w:t>.</w:t>
      </w:r>
      <w:r>
        <w:br/>
        <w:t>Note: Code</w:t>
      </w:r>
    </w:p>
    <w:p w14:paraId="2B8AB81C" w14:textId="77777777" w:rsidR="004B3F04" w:rsidRDefault="004B3F04" w:rsidP="007E63CC">
      <w:pPr>
        <w:numPr>
          <w:ilvl w:val="0"/>
          <w:numId w:val="16"/>
        </w:numPr>
      </w:pPr>
      <w:r>
        <w:rPr>
          <w:rStyle w:val="keyword"/>
        </w:rPr>
        <w:t>MAY</w:t>
      </w:r>
      <w:r>
        <w:t xml:space="preserve"> contain zero or one [0..1] </w:t>
      </w:r>
      <w:r>
        <w:rPr>
          <w:rStyle w:val="XMLnameBold"/>
        </w:rPr>
        <w:t>value</w:t>
      </w:r>
      <w:bookmarkStart w:id="1135" w:name="C_3335-34579"/>
      <w:r>
        <w:t xml:space="preserve"> (CONF:3335-34579)</w:t>
      </w:r>
      <w:bookmarkEnd w:id="1135"/>
      <w:r>
        <w:t>.</w:t>
      </w:r>
      <w:r>
        <w:br/>
        <w:t>Note: Result</w:t>
      </w:r>
    </w:p>
    <w:p w14:paraId="03C5CEBC" w14:textId="77777777" w:rsidR="004B3F04" w:rsidRDefault="004B3F04" w:rsidP="004B3F04">
      <w:pPr>
        <w:pStyle w:val="Caption"/>
        <w:ind w:left="130" w:right="115"/>
      </w:pPr>
      <w:bookmarkStart w:id="1136" w:name="_Toc64842010"/>
      <w:bookmarkStart w:id="1137" w:name="_Toc65482926"/>
      <w:r>
        <w:t xml:space="preserve">Figure </w:t>
      </w:r>
      <w:r>
        <w:fldChar w:fldCharType="begin"/>
      </w:r>
      <w:r>
        <w:instrText>SEQ Figure \* ARABIC</w:instrText>
      </w:r>
      <w:r>
        <w:fldChar w:fldCharType="separate"/>
      </w:r>
      <w:r>
        <w:t>12</w:t>
      </w:r>
      <w:r>
        <w:fldChar w:fldCharType="end"/>
      </w:r>
      <w:r>
        <w:t>: Component Example</w:t>
      </w:r>
      <w:bookmarkEnd w:id="1136"/>
      <w:bookmarkEnd w:id="1137"/>
    </w:p>
    <w:p w14:paraId="5698BD7D" w14:textId="77777777" w:rsidR="004B3F04" w:rsidRDefault="004B3F04" w:rsidP="004B3F04">
      <w:pPr>
        <w:pStyle w:val="Example"/>
        <w:ind w:left="130" w:right="115"/>
      </w:pPr>
      <w:r>
        <w:t>&lt;observationCriteria classCode="OBS" moodCode="EVN"&gt;</w:t>
      </w:r>
    </w:p>
    <w:p w14:paraId="3CAA5148" w14:textId="77777777" w:rsidR="004B3F04" w:rsidRDefault="004B3F04" w:rsidP="004B3F04">
      <w:pPr>
        <w:pStyle w:val="Example"/>
        <w:ind w:left="130" w:right="115"/>
      </w:pPr>
      <w:r>
        <w:t xml:space="preserve">    &lt;templateId&gt;</w:t>
      </w:r>
    </w:p>
    <w:p w14:paraId="6CFD0E12" w14:textId="77777777" w:rsidR="004B3F04" w:rsidRDefault="004B3F04" w:rsidP="004B3F04">
      <w:pPr>
        <w:pStyle w:val="Example"/>
        <w:ind w:left="130" w:right="115"/>
      </w:pPr>
      <w:r>
        <w:t xml:space="preserve">        &lt;item root="2.16.840.1.113883.10.20.28.4.121" extension="2017-05-01"/&gt;</w:t>
      </w:r>
    </w:p>
    <w:p w14:paraId="4311BD5A" w14:textId="77777777" w:rsidR="004B3F04" w:rsidRDefault="004B3F04" w:rsidP="004B3F04">
      <w:pPr>
        <w:pStyle w:val="Example"/>
        <w:ind w:left="130" w:right="115"/>
      </w:pPr>
      <w:r>
        <w:t xml:space="preserve">    &lt;/templateId&gt;</w:t>
      </w:r>
    </w:p>
    <w:p w14:paraId="1A9A066E" w14:textId="77777777" w:rsidR="004B3F04" w:rsidRDefault="004B3F04" w:rsidP="004B3F04">
      <w:pPr>
        <w:pStyle w:val="Example"/>
        <w:ind w:left="130" w:right="115"/>
      </w:pPr>
      <w:r>
        <w:t xml:space="preserve">    &lt;code code="32412-9" codeSystem="2.16.840.1.113883.6.1" codeSystemName="LOINC"&gt;</w:t>
      </w:r>
    </w:p>
    <w:p w14:paraId="21F5708C" w14:textId="77777777" w:rsidR="004B3F04" w:rsidRDefault="004B3F04" w:rsidP="004B3F04">
      <w:pPr>
        <w:pStyle w:val="Example"/>
        <w:ind w:left="130" w:right="115"/>
      </w:pPr>
      <w:r>
        <w:t xml:space="preserve">        &lt;displayName value="5 minute Apgar Heart rate"/&gt;</w:t>
      </w:r>
    </w:p>
    <w:p w14:paraId="5FEB6261" w14:textId="77777777" w:rsidR="004B3F04" w:rsidRDefault="004B3F04" w:rsidP="004B3F04">
      <w:pPr>
        <w:pStyle w:val="Example"/>
        <w:ind w:left="130" w:right="115"/>
      </w:pPr>
      <w:r>
        <w:t xml:space="preserve">    &lt;/code&gt;</w:t>
      </w:r>
    </w:p>
    <w:p w14:paraId="642A13EE" w14:textId="77777777" w:rsidR="004B3F04" w:rsidRDefault="004B3F04" w:rsidP="004B3F04">
      <w:pPr>
        <w:pStyle w:val="Example"/>
        <w:ind w:left="130" w:right="115"/>
      </w:pPr>
      <w:r>
        <w:t xml:space="preserve">    &lt;value xsi:type="CD" valueSet="{$QDMElementValueSetOID}"/&gt;</w:t>
      </w:r>
    </w:p>
    <w:p w14:paraId="3D4B727E" w14:textId="77777777" w:rsidR="004B3F04" w:rsidRDefault="004B3F04" w:rsidP="004B3F04">
      <w:pPr>
        <w:pStyle w:val="Example"/>
        <w:ind w:left="130" w:right="115"/>
      </w:pPr>
      <w:r>
        <w:t>&lt;/observationCriteria&gt;</w:t>
      </w:r>
    </w:p>
    <w:p w14:paraId="12742E3B" w14:textId="77777777" w:rsidR="004B3F04" w:rsidRDefault="004B3F04" w:rsidP="004B3F04">
      <w:pPr>
        <w:pStyle w:val="BodyText"/>
      </w:pPr>
    </w:p>
    <w:p w14:paraId="0E1E5AD7" w14:textId="77777777" w:rsidR="004B3F04" w:rsidRDefault="004B3F04" w:rsidP="004B3F04">
      <w:pPr>
        <w:pStyle w:val="Heading3nospace"/>
      </w:pPr>
      <w:bookmarkStart w:id="1138" w:name="E_Laboratory_Test_Component"/>
      <w:bookmarkStart w:id="1139" w:name="_Toc64841877"/>
      <w:bookmarkStart w:id="1140" w:name="_Toc65482793"/>
      <w:r>
        <w:t>Laboratory Test Component</w:t>
      </w:r>
      <w:bookmarkEnd w:id="1138"/>
      <w:bookmarkEnd w:id="1139"/>
      <w:bookmarkEnd w:id="1140"/>
    </w:p>
    <w:p w14:paraId="3D8F8F92" w14:textId="77777777" w:rsidR="004B3F04" w:rsidRDefault="004B3F04" w:rsidP="004B3F04">
      <w:pPr>
        <w:pStyle w:val="BracketData"/>
      </w:pPr>
      <w:r>
        <w:t>[observationCriteria: identifier urn:hl7ii:2.16.840.1.113883.10.20.28.4.126:2017-05-01 (open)]</w:t>
      </w:r>
    </w:p>
    <w:p w14:paraId="4783A6FC" w14:textId="77777777" w:rsidR="004B3F04" w:rsidRDefault="004B3F04" w:rsidP="004B3F04">
      <w:pPr>
        <w:pStyle w:val="Caption"/>
      </w:pPr>
      <w:bookmarkStart w:id="1141" w:name="_Toc64842108"/>
      <w:bookmarkStart w:id="1142" w:name="_Toc65483192"/>
      <w:r>
        <w:t xml:space="preserve">Table </w:t>
      </w:r>
      <w:r>
        <w:fldChar w:fldCharType="begin"/>
      </w:r>
      <w:r>
        <w:instrText>SEQ Table \* ARABIC</w:instrText>
      </w:r>
      <w:r>
        <w:fldChar w:fldCharType="separate"/>
      </w:r>
      <w:r>
        <w:t>31</w:t>
      </w:r>
      <w:r>
        <w:fldChar w:fldCharType="end"/>
      </w:r>
      <w:r>
        <w:t>: Laboratory Test Component Contexts</w:t>
      </w:r>
      <w:bookmarkEnd w:id="1141"/>
      <w:bookmarkEnd w:id="114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89D9657" w14:textId="77777777" w:rsidTr="000659BE">
        <w:trPr>
          <w:cantSplit/>
          <w:tblHeader/>
          <w:jc w:val="center"/>
        </w:trPr>
        <w:tc>
          <w:tcPr>
            <w:tcW w:w="360" w:type="dxa"/>
            <w:shd w:val="clear" w:color="auto" w:fill="E6E6E6"/>
          </w:tcPr>
          <w:p w14:paraId="20A9EE4F" w14:textId="77777777" w:rsidR="004B3F04" w:rsidRDefault="004B3F04" w:rsidP="000659BE">
            <w:pPr>
              <w:pStyle w:val="TableHead"/>
            </w:pPr>
            <w:r>
              <w:t>Contained By:</w:t>
            </w:r>
          </w:p>
        </w:tc>
        <w:tc>
          <w:tcPr>
            <w:tcW w:w="360" w:type="dxa"/>
            <w:shd w:val="clear" w:color="auto" w:fill="E6E6E6"/>
          </w:tcPr>
          <w:p w14:paraId="32282198" w14:textId="77777777" w:rsidR="004B3F04" w:rsidRDefault="004B3F04" w:rsidP="000659BE">
            <w:pPr>
              <w:pStyle w:val="TableHead"/>
            </w:pPr>
            <w:r>
              <w:t>Contains:</w:t>
            </w:r>
          </w:p>
        </w:tc>
      </w:tr>
      <w:tr w:rsidR="004B3F04" w14:paraId="0B65C503" w14:textId="77777777" w:rsidTr="000659BE">
        <w:trPr>
          <w:jc w:val="center"/>
        </w:trPr>
        <w:tc>
          <w:tcPr>
            <w:tcW w:w="360" w:type="dxa"/>
          </w:tcPr>
          <w:p w14:paraId="609D6471"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11231EEB" w14:textId="77777777" w:rsidR="004B3F04" w:rsidRDefault="006C736C" w:rsidP="000659BE">
            <w:pPr>
              <w:pStyle w:val="TableText"/>
            </w:pPr>
            <w:hyperlink w:anchor="E_Laboratory_Test_Reference_Range">
              <w:r w:rsidR="004B3F04">
                <w:rPr>
                  <w:rStyle w:val="HyperlinkText9pt"/>
                </w:rPr>
                <w:t>Laboratory Test Reference Range</w:t>
              </w:r>
            </w:hyperlink>
            <w:r w:rsidR="004B3F04">
              <w:t xml:space="preserve"> (optional)</w:t>
            </w:r>
          </w:p>
        </w:tc>
      </w:tr>
    </w:tbl>
    <w:p w14:paraId="5A43BAF0" w14:textId="77777777" w:rsidR="004B3F04" w:rsidRDefault="004B3F04" w:rsidP="004B3F04">
      <w:pPr>
        <w:pStyle w:val="BodyText"/>
      </w:pPr>
    </w:p>
    <w:p w14:paraId="73676186" w14:textId="77777777" w:rsidR="004B3F04" w:rsidRDefault="004B3F04" w:rsidP="004B3F04">
      <w:r>
        <w:t>This template represents the QDM attribute: Component (for Laboratory Test, Performed)</w:t>
      </w:r>
    </w:p>
    <w:p w14:paraId="601557CD" w14:textId="77777777" w:rsidR="004B3F04" w:rsidRDefault="004B3F04" w:rsidP="004B3F04">
      <w:pPr>
        <w:pStyle w:val="Caption"/>
      </w:pPr>
      <w:bookmarkStart w:id="1143" w:name="_Toc64842109"/>
      <w:bookmarkStart w:id="1144" w:name="_Toc65483193"/>
      <w:r>
        <w:lastRenderedPageBreak/>
        <w:t xml:space="preserve">Table </w:t>
      </w:r>
      <w:r>
        <w:fldChar w:fldCharType="begin"/>
      </w:r>
      <w:r>
        <w:instrText>SEQ Table \* ARABIC</w:instrText>
      </w:r>
      <w:r>
        <w:fldChar w:fldCharType="separate"/>
      </w:r>
      <w:r>
        <w:t>32</w:t>
      </w:r>
      <w:r>
        <w:fldChar w:fldCharType="end"/>
      </w:r>
      <w:r>
        <w:t>: Laboratory Test Component Constraints Overview</w:t>
      </w:r>
      <w:bookmarkEnd w:id="1143"/>
      <w:bookmarkEnd w:id="114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2F4802F" w14:textId="77777777" w:rsidTr="000659BE">
        <w:trPr>
          <w:cantSplit/>
          <w:tblHeader/>
          <w:jc w:val="center"/>
        </w:trPr>
        <w:tc>
          <w:tcPr>
            <w:tcW w:w="0" w:type="dxa"/>
            <w:shd w:val="clear" w:color="auto" w:fill="E6E6E6"/>
            <w:noWrap/>
          </w:tcPr>
          <w:p w14:paraId="2DD632B5" w14:textId="77777777" w:rsidR="004B3F04" w:rsidRDefault="004B3F04" w:rsidP="000659BE">
            <w:pPr>
              <w:pStyle w:val="TableHead"/>
            </w:pPr>
            <w:r>
              <w:t>XPath</w:t>
            </w:r>
          </w:p>
        </w:tc>
        <w:tc>
          <w:tcPr>
            <w:tcW w:w="720" w:type="dxa"/>
            <w:shd w:val="clear" w:color="auto" w:fill="E6E6E6"/>
            <w:noWrap/>
          </w:tcPr>
          <w:p w14:paraId="0D641E6D" w14:textId="77777777" w:rsidR="004B3F04" w:rsidRDefault="004B3F04" w:rsidP="000659BE">
            <w:pPr>
              <w:pStyle w:val="TableHead"/>
            </w:pPr>
            <w:r>
              <w:t>Card.</w:t>
            </w:r>
          </w:p>
        </w:tc>
        <w:tc>
          <w:tcPr>
            <w:tcW w:w="1152" w:type="dxa"/>
            <w:shd w:val="clear" w:color="auto" w:fill="E6E6E6"/>
            <w:noWrap/>
          </w:tcPr>
          <w:p w14:paraId="54EFF8D0" w14:textId="77777777" w:rsidR="004B3F04" w:rsidRDefault="004B3F04" w:rsidP="000659BE">
            <w:pPr>
              <w:pStyle w:val="TableHead"/>
            </w:pPr>
            <w:r>
              <w:t>Verb</w:t>
            </w:r>
          </w:p>
        </w:tc>
        <w:tc>
          <w:tcPr>
            <w:tcW w:w="864" w:type="dxa"/>
            <w:shd w:val="clear" w:color="auto" w:fill="E6E6E6"/>
            <w:noWrap/>
          </w:tcPr>
          <w:p w14:paraId="15292CC4" w14:textId="77777777" w:rsidR="004B3F04" w:rsidRDefault="004B3F04" w:rsidP="000659BE">
            <w:pPr>
              <w:pStyle w:val="TableHead"/>
            </w:pPr>
            <w:r>
              <w:t>Data Type</w:t>
            </w:r>
          </w:p>
        </w:tc>
        <w:tc>
          <w:tcPr>
            <w:tcW w:w="864" w:type="dxa"/>
            <w:shd w:val="clear" w:color="auto" w:fill="E6E6E6"/>
            <w:noWrap/>
          </w:tcPr>
          <w:p w14:paraId="67A70F93" w14:textId="77777777" w:rsidR="004B3F04" w:rsidRDefault="004B3F04" w:rsidP="000659BE">
            <w:pPr>
              <w:pStyle w:val="TableHead"/>
            </w:pPr>
            <w:r>
              <w:t>CONF#</w:t>
            </w:r>
          </w:p>
        </w:tc>
        <w:tc>
          <w:tcPr>
            <w:tcW w:w="864" w:type="dxa"/>
            <w:shd w:val="clear" w:color="auto" w:fill="E6E6E6"/>
            <w:noWrap/>
          </w:tcPr>
          <w:p w14:paraId="0F0D7956" w14:textId="77777777" w:rsidR="004B3F04" w:rsidRDefault="004B3F04" w:rsidP="000659BE">
            <w:pPr>
              <w:pStyle w:val="TableHead"/>
            </w:pPr>
            <w:r>
              <w:t>Value</w:t>
            </w:r>
          </w:p>
        </w:tc>
      </w:tr>
      <w:tr w:rsidR="004B3F04" w14:paraId="42E9652E" w14:textId="77777777" w:rsidTr="000659BE">
        <w:trPr>
          <w:jc w:val="center"/>
        </w:trPr>
        <w:tc>
          <w:tcPr>
            <w:tcW w:w="10160" w:type="dxa"/>
            <w:gridSpan w:val="6"/>
          </w:tcPr>
          <w:p w14:paraId="48E6376E" w14:textId="77777777" w:rsidR="004B3F04" w:rsidRDefault="004B3F04" w:rsidP="000659BE">
            <w:pPr>
              <w:pStyle w:val="TableText"/>
            </w:pPr>
            <w:r>
              <w:t>observationCriteria (identifier: urn:hl7ii:2.16.840.1.113883.10.20.28.4.126:2017-05-01)</w:t>
            </w:r>
          </w:p>
        </w:tc>
      </w:tr>
      <w:tr w:rsidR="004B3F04" w14:paraId="532ACC4E" w14:textId="77777777" w:rsidTr="000659BE">
        <w:trPr>
          <w:jc w:val="center"/>
        </w:trPr>
        <w:tc>
          <w:tcPr>
            <w:tcW w:w="3345" w:type="dxa"/>
          </w:tcPr>
          <w:p w14:paraId="0EDB76F9" w14:textId="77777777" w:rsidR="004B3F04" w:rsidRDefault="004B3F04" w:rsidP="000659BE">
            <w:pPr>
              <w:pStyle w:val="TableText"/>
            </w:pPr>
            <w:r>
              <w:tab/>
              <w:t>@classCode</w:t>
            </w:r>
          </w:p>
        </w:tc>
        <w:tc>
          <w:tcPr>
            <w:tcW w:w="720" w:type="dxa"/>
          </w:tcPr>
          <w:p w14:paraId="146FD918" w14:textId="77777777" w:rsidR="004B3F04" w:rsidRDefault="004B3F04" w:rsidP="000659BE">
            <w:pPr>
              <w:pStyle w:val="TableText"/>
            </w:pPr>
            <w:r>
              <w:t>1..1</w:t>
            </w:r>
          </w:p>
        </w:tc>
        <w:tc>
          <w:tcPr>
            <w:tcW w:w="1152" w:type="dxa"/>
          </w:tcPr>
          <w:p w14:paraId="21E82EC2" w14:textId="77777777" w:rsidR="004B3F04" w:rsidRDefault="004B3F04" w:rsidP="000659BE">
            <w:pPr>
              <w:pStyle w:val="TableText"/>
            </w:pPr>
            <w:r>
              <w:t>SHALL</w:t>
            </w:r>
          </w:p>
        </w:tc>
        <w:tc>
          <w:tcPr>
            <w:tcW w:w="864" w:type="dxa"/>
          </w:tcPr>
          <w:p w14:paraId="6356956D" w14:textId="77777777" w:rsidR="004B3F04" w:rsidRDefault="004B3F04" w:rsidP="000659BE">
            <w:pPr>
              <w:pStyle w:val="TableText"/>
            </w:pPr>
          </w:p>
        </w:tc>
        <w:tc>
          <w:tcPr>
            <w:tcW w:w="1104" w:type="dxa"/>
          </w:tcPr>
          <w:p w14:paraId="0BAF6558" w14:textId="77777777" w:rsidR="004B3F04" w:rsidRDefault="006C736C" w:rsidP="000659BE">
            <w:pPr>
              <w:pStyle w:val="TableText"/>
            </w:pPr>
            <w:hyperlink w:anchor="C_3335-34588">
              <w:r w:rsidR="004B3F04">
                <w:rPr>
                  <w:rStyle w:val="HyperlinkText9pt"/>
                </w:rPr>
                <w:t>3335-34588</w:t>
              </w:r>
            </w:hyperlink>
          </w:p>
        </w:tc>
        <w:tc>
          <w:tcPr>
            <w:tcW w:w="2975" w:type="dxa"/>
          </w:tcPr>
          <w:p w14:paraId="62CFA647" w14:textId="77777777" w:rsidR="004B3F04" w:rsidRDefault="004B3F04" w:rsidP="000659BE">
            <w:pPr>
              <w:pStyle w:val="TableText"/>
            </w:pPr>
            <w:r>
              <w:t>OBS</w:t>
            </w:r>
          </w:p>
        </w:tc>
      </w:tr>
      <w:tr w:rsidR="004B3F04" w14:paraId="47D9D3E0" w14:textId="77777777" w:rsidTr="000659BE">
        <w:trPr>
          <w:jc w:val="center"/>
        </w:trPr>
        <w:tc>
          <w:tcPr>
            <w:tcW w:w="3345" w:type="dxa"/>
          </w:tcPr>
          <w:p w14:paraId="2BECB65C" w14:textId="77777777" w:rsidR="004B3F04" w:rsidRDefault="004B3F04" w:rsidP="000659BE">
            <w:pPr>
              <w:pStyle w:val="TableText"/>
            </w:pPr>
            <w:r>
              <w:tab/>
              <w:t>@moodCode</w:t>
            </w:r>
          </w:p>
        </w:tc>
        <w:tc>
          <w:tcPr>
            <w:tcW w:w="720" w:type="dxa"/>
          </w:tcPr>
          <w:p w14:paraId="331CC216" w14:textId="77777777" w:rsidR="004B3F04" w:rsidRDefault="004B3F04" w:rsidP="000659BE">
            <w:pPr>
              <w:pStyle w:val="TableText"/>
            </w:pPr>
            <w:r>
              <w:t>1..1</w:t>
            </w:r>
          </w:p>
        </w:tc>
        <w:tc>
          <w:tcPr>
            <w:tcW w:w="1152" w:type="dxa"/>
          </w:tcPr>
          <w:p w14:paraId="714E9796" w14:textId="77777777" w:rsidR="004B3F04" w:rsidRDefault="004B3F04" w:rsidP="000659BE">
            <w:pPr>
              <w:pStyle w:val="TableText"/>
            </w:pPr>
            <w:r>
              <w:t>SHALL</w:t>
            </w:r>
          </w:p>
        </w:tc>
        <w:tc>
          <w:tcPr>
            <w:tcW w:w="864" w:type="dxa"/>
          </w:tcPr>
          <w:p w14:paraId="6F1A4E46" w14:textId="77777777" w:rsidR="004B3F04" w:rsidRDefault="004B3F04" w:rsidP="000659BE">
            <w:pPr>
              <w:pStyle w:val="TableText"/>
            </w:pPr>
          </w:p>
        </w:tc>
        <w:tc>
          <w:tcPr>
            <w:tcW w:w="1104" w:type="dxa"/>
          </w:tcPr>
          <w:p w14:paraId="5F39CC23" w14:textId="77777777" w:rsidR="004B3F04" w:rsidRDefault="006C736C" w:rsidP="000659BE">
            <w:pPr>
              <w:pStyle w:val="TableText"/>
            </w:pPr>
            <w:hyperlink w:anchor="C_3335-34589">
              <w:r w:rsidR="004B3F04">
                <w:rPr>
                  <w:rStyle w:val="HyperlinkText9pt"/>
                </w:rPr>
                <w:t>3335-34589</w:t>
              </w:r>
            </w:hyperlink>
          </w:p>
        </w:tc>
        <w:tc>
          <w:tcPr>
            <w:tcW w:w="2975" w:type="dxa"/>
          </w:tcPr>
          <w:p w14:paraId="47594C88" w14:textId="77777777" w:rsidR="004B3F04" w:rsidRDefault="004B3F04" w:rsidP="000659BE">
            <w:pPr>
              <w:pStyle w:val="TableText"/>
            </w:pPr>
            <w:r>
              <w:t>EVN</w:t>
            </w:r>
          </w:p>
        </w:tc>
      </w:tr>
      <w:tr w:rsidR="004B3F04" w14:paraId="7CF9E108" w14:textId="77777777" w:rsidTr="000659BE">
        <w:trPr>
          <w:jc w:val="center"/>
        </w:trPr>
        <w:tc>
          <w:tcPr>
            <w:tcW w:w="3345" w:type="dxa"/>
          </w:tcPr>
          <w:p w14:paraId="0AA20362" w14:textId="77777777" w:rsidR="004B3F04" w:rsidRDefault="004B3F04" w:rsidP="000659BE">
            <w:pPr>
              <w:pStyle w:val="TableText"/>
            </w:pPr>
            <w:r>
              <w:tab/>
              <w:t>templateId</w:t>
            </w:r>
          </w:p>
        </w:tc>
        <w:tc>
          <w:tcPr>
            <w:tcW w:w="720" w:type="dxa"/>
          </w:tcPr>
          <w:p w14:paraId="04687343" w14:textId="77777777" w:rsidR="004B3F04" w:rsidRDefault="004B3F04" w:rsidP="000659BE">
            <w:pPr>
              <w:pStyle w:val="TableText"/>
            </w:pPr>
            <w:r>
              <w:t>1..1</w:t>
            </w:r>
          </w:p>
        </w:tc>
        <w:tc>
          <w:tcPr>
            <w:tcW w:w="1152" w:type="dxa"/>
          </w:tcPr>
          <w:p w14:paraId="361A8EB5" w14:textId="77777777" w:rsidR="004B3F04" w:rsidRDefault="004B3F04" w:rsidP="000659BE">
            <w:pPr>
              <w:pStyle w:val="TableText"/>
            </w:pPr>
            <w:r>
              <w:t>SHALL</w:t>
            </w:r>
          </w:p>
        </w:tc>
        <w:tc>
          <w:tcPr>
            <w:tcW w:w="864" w:type="dxa"/>
          </w:tcPr>
          <w:p w14:paraId="33E18687" w14:textId="77777777" w:rsidR="004B3F04" w:rsidRDefault="004B3F04" w:rsidP="000659BE">
            <w:pPr>
              <w:pStyle w:val="TableText"/>
            </w:pPr>
          </w:p>
        </w:tc>
        <w:tc>
          <w:tcPr>
            <w:tcW w:w="1104" w:type="dxa"/>
          </w:tcPr>
          <w:p w14:paraId="6DF2BB89" w14:textId="77777777" w:rsidR="004B3F04" w:rsidRDefault="006C736C" w:rsidP="000659BE">
            <w:pPr>
              <w:pStyle w:val="TableText"/>
            </w:pPr>
            <w:hyperlink w:anchor="C_3335-34581">
              <w:r w:rsidR="004B3F04">
                <w:rPr>
                  <w:rStyle w:val="HyperlinkText9pt"/>
                </w:rPr>
                <w:t>3335-34581</w:t>
              </w:r>
            </w:hyperlink>
          </w:p>
        </w:tc>
        <w:tc>
          <w:tcPr>
            <w:tcW w:w="2975" w:type="dxa"/>
          </w:tcPr>
          <w:p w14:paraId="14117673" w14:textId="77777777" w:rsidR="004B3F04" w:rsidRDefault="004B3F04" w:rsidP="000659BE">
            <w:pPr>
              <w:pStyle w:val="TableText"/>
            </w:pPr>
          </w:p>
        </w:tc>
      </w:tr>
      <w:tr w:rsidR="004B3F04" w14:paraId="333BEC40" w14:textId="77777777" w:rsidTr="000659BE">
        <w:trPr>
          <w:jc w:val="center"/>
        </w:trPr>
        <w:tc>
          <w:tcPr>
            <w:tcW w:w="3345" w:type="dxa"/>
          </w:tcPr>
          <w:p w14:paraId="193AE625" w14:textId="77777777" w:rsidR="004B3F04" w:rsidRDefault="004B3F04" w:rsidP="000659BE">
            <w:pPr>
              <w:pStyle w:val="TableText"/>
            </w:pPr>
            <w:r>
              <w:tab/>
            </w:r>
            <w:r>
              <w:tab/>
              <w:t>item</w:t>
            </w:r>
          </w:p>
        </w:tc>
        <w:tc>
          <w:tcPr>
            <w:tcW w:w="720" w:type="dxa"/>
          </w:tcPr>
          <w:p w14:paraId="039BE533" w14:textId="77777777" w:rsidR="004B3F04" w:rsidRDefault="004B3F04" w:rsidP="000659BE">
            <w:pPr>
              <w:pStyle w:val="TableText"/>
            </w:pPr>
            <w:r>
              <w:t>1..1</w:t>
            </w:r>
          </w:p>
        </w:tc>
        <w:tc>
          <w:tcPr>
            <w:tcW w:w="1152" w:type="dxa"/>
          </w:tcPr>
          <w:p w14:paraId="0EB47B25" w14:textId="77777777" w:rsidR="004B3F04" w:rsidRDefault="004B3F04" w:rsidP="000659BE">
            <w:pPr>
              <w:pStyle w:val="TableText"/>
            </w:pPr>
            <w:r>
              <w:t>SHALL</w:t>
            </w:r>
          </w:p>
        </w:tc>
        <w:tc>
          <w:tcPr>
            <w:tcW w:w="864" w:type="dxa"/>
          </w:tcPr>
          <w:p w14:paraId="3CE4F4F6" w14:textId="77777777" w:rsidR="004B3F04" w:rsidRDefault="004B3F04" w:rsidP="000659BE">
            <w:pPr>
              <w:pStyle w:val="TableText"/>
            </w:pPr>
          </w:p>
        </w:tc>
        <w:tc>
          <w:tcPr>
            <w:tcW w:w="1104" w:type="dxa"/>
          </w:tcPr>
          <w:p w14:paraId="369655E3" w14:textId="77777777" w:rsidR="004B3F04" w:rsidRDefault="006C736C" w:rsidP="000659BE">
            <w:pPr>
              <w:pStyle w:val="TableText"/>
            </w:pPr>
            <w:hyperlink w:anchor="C_3335-34582">
              <w:r w:rsidR="004B3F04">
                <w:rPr>
                  <w:rStyle w:val="HyperlinkText9pt"/>
                </w:rPr>
                <w:t>3335-34582</w:t>
              </w:r>
            </w:hyperlink>
          </w:p>
        </w:tc>
        <w:tc>
          <w:tcPr>
            <w:tcW w:w="2975" w:type="dxa"/>
          </w:tcPr>
          <w:p w14:paraId="4069BB1C" w14:textId="77777777" w:rsidR="004B3F04" w:rsidRDefault="004B3F04" w:rsidP="000659BE">
            <w:pPr>
              <w:pStyle w:val="TableText"/>
            </w:pPr>
          </w:p>
        </w:tc>
      </w:tr>
      <w:tr w:rsidR="004B3F04" w14:paraId="49C19FCD" w14:textId="77777777" w:rsidTr="000659BE">
        <w:trPr>
          <w:jc w:val="center"/>
        </w:trPr>
        <w:tc>
          <w:tcPr>
            <w:tcW w:w="3345" w:type="dxa"/>
          </w:tcPr>
          <w:p w14:paraId="1CE32D3E" w14:textId="77777777" w:rsidR="004B3F04" w:rsidRDefault="004B3F04" w:rsidP="000659BE">
            <w:pPr>
              <w:pStyle w:val="TableText"/>
            </w:pPr>
            <w:r>
              <w:tab/>
            </w:r>
            <w:r>
              <w:tab/>
            </w:r>
            <w:r>
              <w:tab/>
              <w:t>@root</w:t>
            </w:r>
          </w:p>
        </w:tc>
        <w:tc>
          <w:tcPr>
            <w:tcW w:w="720" w:type="dxa"/>
          </w:tcPr>
          <w:p w14:paraId="524B5CC5" w14:textId="77777777" w:rsidR="004B3F04" w:rsidRDefault="004B3F04" w:rsidP="000659BE">
            <w:pPr>
              <w:pStyle w:val="TableText"/>
            </w:pPr>
            <w:r>
              <w:t>1..1</w:t>
            </w:r>
          </w:p>
        </w:tc>
        <w:tc>
          <w:tcPr>
            <w:tcW w:w="1152" w:type="dxa"/>
          </w:tcPr>
          <w:p w14:paraId="3032C2B7" w14:textId="77777777" w:rsidR="004B3F04" w:rsidRDefault="004B3F04" w:rsidP="000659BE">
            <w:pPr>
              <w:pStyle w:val="TableText"/>
            </w:pPr>
            <w:r>
              <w:t>SHALL</w:t>
            </w:r>
          </w:p>
        </w:tc>
        <w:tc>
          <w:tcPr>
            <w:tcW w:w="864" w:type="dxa"/>
          </w:tcPr>
          <w:p w14:paraId="2664B575" w14:textId="77777777" w:rsidR="004B3F04" w:rsidRDefault="004B3F04" w:rsidP="000659BE">
            <w:pPr>
              <w:pStyle w:val="TableText"/>
            </w:pPr>
          </w:p>
        </w:tc>
        <w:tc>
          <w:tcPr>
            <w:tcW w:w="1104" w:type="dxa"/>
          </w:tcPr>
          <w:p w14:paraId="00920E38" w14:textId="77777777" w:rsidR="004B3F04" w:rsidRDefault="006C736C" w:rsidP="000659BE">
            <w:pPr>
              <w:pStyle w:val="TableText"/>
            </w:pPr>
            <w:hyperlink w:anchor="C_3335-34584">
              <w:r w:rsidR="004B3F04">
                <w:rPr>
                  <w:rStyle w:val="HyperlinkText9pt"/>
                </w:rPr>
                <w:t>3335-34584</w:t>
              </w:r>
            </w:hyperlink>
          </w:p>
        </w:tc>
        <w:tc>
          <w:tcPr>
            <w:tcW w:w="2975" w:type="dxa"/>
          </w:tcPr>
          <w:p w14:paraId="7E381D1B" w14:textId="77777777" w:rsidR="004B3F04" w:rsidRDefault="004B3F04" w:rsidP="000659BE">
            <w:pPr>
              <w:pStyle w:val="TableText"/>
            </w:pPr>
            <w:r>
              <w:t>2.16.840.1.113883.10.20.28.4.126</w:t>
            </w:r>
          </w:p>
        </w:tc>
      </w:tr>
      <w:tr w:rsidR="004B3F04" w14:paraId="61FB40B8" w14:textId="77777777" w:rsidTr="000659BE">
        <w:trPr>
          <w:jc w:val="center"/>
        </w:trPr>
        <w:tc>
          <w:tcPr>
            <w:tcW w:w="3345" w:type="dxa"/>
          </w:tcPr>
          <w:p w14:paraId="241C5EC1" w14:textId="77777777" w:rsidR="004B3F04" w:rsidRDefault="004B3F04" w:rsidP="000659BE">
            <w:pPr>
              <w:pStyle w:val="TableText"/>
            </w:pPr>
            <w:r>
              <w:tab/>
            </w:r>
            <w:r>
              <w:tab/>
            </w:r>
            <w:r>
              <w:tab/>
              <w:t>@extension</w:t>
            </w:r>
          </w:p>
        </w:tc>
        <w:tc>
          <w:tcPr>
            <w:tcW w:w="720" w:type="dxa"/>
          </w:tcPr>
          <w:p w14:paraId="6F6BDF70" w14:textId="77777777" w:rsidR="004B3F04" w:rsidRDefault="004B3F04" w:rsidP="000659BE">
            <w:pPr>
              <w:pStyle w:val="TableText"/>
            </w:pPr>
            <w:r>
              <w:t>1..1</w:t>
            </w:r>
          </w:p>
        </w:tc>
        <w:tc>
          <w:tcPr>
            <w:tcW w:w="1152" w:type="dxa"/>
          </w:tcPr>
          <w:p w14:paraId="1867B6EA" w14:textId="77777777" w:rsidR="004B3F04" w:rsidRDefault="004B3F04" w:rsidP="000659BE">
            <w:pPr>
              <w:pStyle w:val="TableText"/>
            </w:pPr>
            <w:r>
              <w:t>SHALL</w:t>
            </w:r>
          </w:p>
        </w:tc>
        <w:tc>
          <w:tcPr>
            <w:tcW w:w="864" w:type="dxa"/>
          </w:tcPr>
          <w:p w14:paraId="5DE0DFC9" w14:textId="77777777" w:rsidR="004B3F04" w:rsidRDefault="004B3F04" w:rsidP="000659BE">
            <w:pPr>
              <w:pStyle w:val="TableText"/>
            </w:pPr>
          </w:p>
        </w:tc>
        <w:tc>
          <w:tcPr>
            <w:tcW w:w="1104" w:type="dxa"/>
          </w:tcPr>
          <w:p w14:paraId="16F60561" w14:textId="77777777" w:rsidR="004B3F04" w:rsidRDefault="006C736C" w:rsidP="000659BE">
            <w:pPr>
              <w:pStyle w:val="TableText"/>
            </w:pPr>
            <w:hyperlink w:anchor="C_3335-34585">
              <w:r w:rsidR="004B3F04">
                <w:rPr>
                  <w:rStyle w:val="HyperlinkText9pt"/>
                </w:rPr>
                <w:t>3335-34585</w:t>
              </w:r>
            </w:hyperlink>
          </w:p>
        </w:tc>
        <w:tc>
          <w:tcPr>
            <w:tcW w:w="2975" w:type="dxa"/>
          </w:tcPr>
          <w:p w14:paraId="7739082B" w14:textId="77777777" w:rsidR="004B3F04" w:rsidRDefault="004B3F04" w:rsidP="000659BE">
            <w:pPr>
              <w:pStyle w:val="TableText"/>
            </w:pPr>
            <w:r>
              <w:t>2017-05-01</w:t>
            </w:r>
          </w:p>
        </w:tc>
      </w:tr>
      <w:tr w:rsidR="004B3F04" w14:paraId="7C87EE15" w14:textId="77777777" w:rsidTr="000659BE">
        <w:trPr>
          <w:jc w:val="center"/>
        </w:trPr>
        <w:tc>
          <w:tcPr>
            <w:tcW w:w="3345" w:type="dxa"/>
          </w:tcPr>
          <w:p w14:paraId="7EEED0A5" w14:textId="77777777" w:rsidR="004B3F04" w:rsidRDefault="004B3F04" w:rsidP="000659BE">
            <w:pPr>
              <w:pStyle w:val="TableText"/>
            </w:pPr>
            <w:r>
              <w:tab/>
              <w:t>outboundRelationship</w:t>
            </w:r>
          </w:p>
        </w:tc>
        <w:tc>
          <w:tcPr>
            <w:tcW w:w="720" w:type="dxa"/>
          </w:tcPr>
          <w:p w14:paraId="2AC7492C" w14:textId="77777777" w:rsidR="004B3F04" w:rsidRDefault="004B3F04" w:rsidP="000659BE">
            <w:pPr>
              <w:pStyle w:val="TableText"/>
            </w:pPr>
            <w:r>
              <w:t>0..1</w:t>
            </w:r>
          </w:p>
        </w:tc>
        <w:tc>
          <w:tcPr>
            <w:tcW w:w="1152" w:type="dxa"/>
          </w:tcPr>
          <w:p w14:paraId="3A4EE0F2" w14:textId="77777777" w:rsidR="004B3F04" w:rsidRDefault="004B3F04" w:rsidP="000659BE">
            <w:pPr>
              <w:pStyle w:val="TableText"/>
            </w:pPr>
            <w:r>
              <w:t>MAY</w:t>
            </w:r>
          </w:p>
        </w:tc>
        <w:tc>
          <w:tcPr>
            <w:tcW w:w="864" w:type="dxa"/>
          </w:tcPr>
          <w:p w14:paraId="7F187415" w14:textId="77777777" w:rsidR="004B3F04" w:rsidRDefault="004B3F04" w:rsidP="000659BE">
            <w:pPr>
              <w:pStyle w:val="TableText"/>
            </w:pPr>
          </w:p>
        </w:tc>
        <w:tc>
          <w:tcPr>
            <w:tcW w:w="1104" w:type="dxa"/>
          </w:tcPr>
          <w:p w14:paraId="682A5777" w14:textId="77777777" w:rsidR="004B3F04" w:rsidRDefault="006C736C" w:rsidP="000659BE">
            <w:pPr>
              <w:pStyle w:val="TableText"/>
            </w:pPr>
            <w:hyperlink w:anchor="C_3335-34604">
              <w:r w:rsidR="004B3F04">
                <w:rPr>
                  <w:rStyle w:val="HyperlinkText9pt"/>
                </w:rPr>
                <w:t>3335-34604</w:t>
              </w:r>
            </w:hyperlink>
          </w:p>
        </w:tc>
        <w:tc>
          <w:tcPr>
            <w:tcW w:w="2975" w:type="dxa"/>
          </w:tcPr>
          <w:p w14:paraId="3B6A6A97" w14:textId="77777777" w:rsidR="004B3F04" w:rsidRDefault="004B3F04" w:rsidP="000659BE">
            <w:pPr>
              <w:pStyle w:val="TableText"/>
            </w:pPr>
          </w:p>
        </w:tc>
      </w:tr>
      <w:tr w:rsidR="004B3F04" w14:paraId="7E8877E8" w14:textId="77777777" w:rsidTr="000659BE">
        <w:trPr>
          <w:jc w:val="center"/>
        </w:trPr>
        <w:tc>
          <w:tcPr>
            <w:tcW w:w="3345" w:type="dxa"/>
          </w:tcPr>
          <w:p w14:paraId="05C5838F" w14:textId="77777777" w:rsidR="004B3F04" w:rsidRDefault="004B3F04" w:rsidP="000659BE">
            <w:pPr>
              <w:pStyle w:val="TableText"/>
            </w:pPr>
            <w:r>
              <w:tab/>
            </w:r>
            <w:r>
              <w:tab/>
              <w:t>@typeCode</w:t>
            </w:r>
          </w:p>
        </w:tc>
        <w:tc>
          <w:tcPr>
            <w:tcW w:w="720" w:type="dxa"/>
          </w:tcPr>
          <w:p w14:paraId="0554B608" w14:textId="77777777" w:rsidR="004B3F04" w:rsidRDefault="004B3F04" w:rsidP="000659BE">
            <w:pPr>
              <w:pStyle w:val="TableText"/>
            </w:pPr>
            <w:r>
              <w:t>1..1</w:t>
            </w:r>
          </w:p>
        </w:tc>
        <w:tc>
          <w:tcPr>
            <w:tcW w:w="1152" w:type="dxa"/>
          </w:tcPr>
          <w:p w14:paraId="1DD80369" w14:textId="77777777" w:rsidR="004B3F04" w:rsidRDefault="004B3F04" w:rsidP="000659BE">
            <w:pPr>
              <w:pStyle w:val="TableText"/>
            </w:pPr>
            <w:r>
              <w:t>SHALL</w:t>
            </w:r>
          </w:p>
        </w:tc>
        <w:tc>
          <w:tcPr>
            <w:tcW w:w="864" w:type="dxa"/>
          </w:tcPr>
          <w:p w14:paraId="030796F5" w14:textId="77777777" w:rsidR="004B3F04" w:rsidRDefault="004B3F04" w:rsidP="000659BE">
            <w:pPr>
              <w:pStyle w:val="TableText"/>
            </w:pPr>
          </w:p>
        </w:tc>
        <w:tc>
          <w:tcPr>
            <w:tcW w:w="1104" w:type="dxa"/>
          </w:tcPr>
          <w:p w14:paraId="5536F73D" w14:textId="77777777" w:rsidR="004B3F04" w:rsidRDefault="006C736C" w:rsidP="000659BE">
            <w:pPr>
              <w:pStyle w:val="TableText"/>
            </w:pPr>
            <w:hyperlink w:anchor="C_3335-34605">
              <w:r w:rsidR="004B3F04">
                <w:rPr>
                  <w:rStyle w:val="HyperlinkText9pt"/>
                </w:rPr>
                <w:t>3335-34605</w:t>
              </w:r>
            </w:hyperlink>
          </w:p>
        </w:tc>
        <w:tc>
          <w:tcPr>
            <w:tcW w:w="2975" w:type="dxa"/>
          </w:tcPr>
          <w:p w14:paraId="38B7CEE2" w14:textId="77777777" w:rsidR="004B3F04" w:rsidRDefault="004B3F04" w:rsidP="000659BE">
            <w:pPr>
              <w:pStyle w:val="TableText"/>
            </w:pPr>
            <w:r>
              <w:t>REFR</w:t>
            </w:r>
          </w:p>
        </w:tc>
      </w:tr>
      <w:tr w:rsidR="004B3F04" w14:paraId="314FA415" w14:textId="77777777" w:rsidTr="000659BE">
        <w:trPr>
          <w:jc w:val="center"/>
        </w:trPr>
        <w:tc>
          <w:tcPr>
            <w:tcW w:w="3345" w:type="dxa"/>
          </w:tcPr>
          <w:p w14:paraId="546D0E3E" w14:textId="77777777" w:rsidR="004B3F04" w:rsidRDefault="004B3F04" w:rsidP="000659BE">
            <w:pPr>
              <w:pStyle w:val="TableText"/>
            </w:pPr>
            <w:r>
              <w:tab/>
            </w:r>
            <w:r>
              <w:tab/>
              <w:t>observationCriteria</w:t>
            </w:r>
          </w:p>
        </w:tc>
        <w:tc>
          <w:tcPr>
            <w:tcW w:w="720" w:type="dxa"/>
          </w:tcPr>
          <w:p w14:paraId="76C8503D" w14:textId="77777777" w:rsidR="004B3F04" w:rsidRDefault="004B3F04" w:rsidP="000659BE">
            <w:pPr>
              <w:pStyle w:val="TableText"/>
            </w:pPr>
            <w:r>
              <w:t>1..1</w:t>
            </w:r>
          </w:p>
        </w:tc>
        <w:tc>
          <w:tcPr>
            <w:tcW w:w="1152" w:type="dxa"/>
          </w:tcPr>
          <w:p w14:paraId="7DBB2DB1" w14:textId="77777777" w:rsidR="004B3F04" w:rsidRDefault="004B3F04" w:rsidP="000659BE">
            <w:pPr>
              <w:pStyle w:val="TableText"/>
            </w:pPr>
            <w:r>
              <w:t>SHALL</w:t>
            </w:r>
          </w:p>
        </w:tc>
        <w:tc>
          <w:tcPr>
            <w:tcW w:w="864" w:type="dxa"/>
          </w:tcPr>
          <w:p w14:paraId="10D4D11F" w14:textId="77777777" w:rsidR="004B3F04" w:rsidRDefault="004B3F04" w:rsidP="000659BE">
            <w:pPr>
              <w:pStyle w:val="TableText"/>
            </w:pPr>
          </w:p>
        </w:tc>
        <w:tc>
          <w:tcPr>
            <w:tcW w:w="1104" w:type="dxa"/>
          </w:tcPr>
          <w:p w14:paraId="4F674271" w14:textId="77777777" w:rsidR="004B3F04" w:rsidRDefault="006C736C" w:rsidP="000659BE">
            <w:pPr>
              <w:pStyle w:val="TableText"/>
            </w:pPr>
            <w:hyperlink w:anchor="C_3335-34616">
              <w:r w:rsidR="004B3F04">
                <w:rPr>
                  <w:rStyle w:val="HyperlinkText9pt"/>
                </w:rPr>
                <w:t>3335-34616</w:t>
              </w:r>
            </w:hyperlink>
          </w:p>
        </w:tc>
        <w:tc>
          <w:tcPr>
            <w:tcW w:w="2975" w:type="dxa"/>
          </w:tcPr>
          <w:p w14:paraId="476CBB06" w14:textId="77777777" w:rsidR="004B3F04" w:rsidRDefault="006C736C" w:rsidP="000659BE">
            <w:pPr>
              <w:pStyle w:val="TableText"/>
            </w:pPr>
            <w:hyperlink w:anchor="E_Laboratory_Test_Reference_Range">
              <w:r w:rsidR="004B3F04">
                <w:rPr>
                  <w:rStyle w:val="HyperlinkText9pt"/>
                </w:rPr>
                <w:t>Laboratory Test Reference Range (identifier: urn:hl7ii:2.16.840.1.113883.10.20.28.4.124:2017-05-01</w:t>
              </w:r>
            </w:hyperlink>
          </w:p>
        </w:tc>
      </w:tr>
    </w:tbl>
    <w:p w14:paraId="5756775E" w14:textId="77777777" w:rsidR="004B3F04" w:rsidRDefault="004B3F04" w:rsidP="004B3F04">
      <w:pPr>
        <w:pStyle w:val="BodyText"/>
      </w:pPr>
    </w:p>
    <w:p w14:paraId="2B2E44C4" w14:textId="77777777" w:rsidR="004B3F04" w:rsidRDefault="004B3F04" w:rsidP="007E63CC">
      <w:pPr>
        <w:numPr>
          <w:ilvl w:val="0"/>
          <w:numId w:val="43"/>
        </w:numPr>
      </w:pPr>
      <w:r>
        <w:t xml:space="preserve">Conforms to </w:t>
      </w:r>
      <w:hyperlink w:anchor="E_Component_1">
        <w:r>
          <w:rPr>
            <w:rStyle w:val="HyperlinkCourierBold"/>
          </w:rPr>
          <w:t>Component</w:t>
        </w:r>
      </w:hyperlink>
      <w:r>
        <w:t xml:space="preserve"> template </w:t>
      </w:r>
      <w:r>
        <w:rPr>
          <w:rStyle w:val="XMLname"/>
        </w:rPr>
        <w:t>(identifier: urn:hl7ii:2.16.840.1.113883.10.20.28.4.121:2017-05-01)</w:t>
      </w:r>
      <w:r>
        <w:t>.</w:t>
      </w:r>
    </w:p>
    <w:p w14:paraId="2910D118" w14:textId="77777777" w:rsidR="004B3F04" w:rsidRDefault="004B3F04" w:rsidP="007E63CC">
      <w:pPr>
        <w:numPr>
          <w:ilvl w:val="0"/>
          <w:numId w:val="4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145" w:name="C_3335-34588"/>
      <w:r>
        <w:t xml:space="preserve"> (CONF:3335-34588)</w:t>
      </w:r>
      <w:bookmarkEnd w:id="1145"/>
      <w:r>
        <w:t>.</w:t>
      </w:r>
    </w:p>
    <w:p w14:paraId="053260E9" w14:textId="77777777" w:rsidR="004B3F04" w:rsidRDefault="004B3F04" w:rsidP="007E63CC">
      <w:pPr>
        <w:numPr>
          <w:ilvl w:val="0"/>
          <w:numId w:val="43"/>
        </w:numPr>
      </w:pPr>
      <w:r>
        <w:rPr>
          <w:rStyle w:val="keyword"/>
        </w:rPr>
        <w:t>SHALL</w:t>
      </w:r>
      <w:r>
        <w:t xml:space="preserve"> contain exactly one [1..1] </w:t>
      </w:r>
      <w:r>
        <w:rPr>
          <w:rStyle w:val="XMLnameBold"/>
        </w:rPr>
        <w:t>@moodCode</w:t>
      </w:r>
      <w:r>
        <w:t>=</w:t>
      </w:r>
      <w:r>
        <w:rPr>
          <w:rStyle w:val="XMLname"/>
        </w:rPr>
        <w:t>"EVN"</w:t>
      </w:r>
      <w:r>
        <w:t xml:space="preserve"> Event</w:t>
      </w:r>
      <w:bookmarkStart w:id="1146" w:name="C_3335-34589"/>
      <w:r>
        <w:t xml:space="preserve"> (CONF:3335-34589)</w:t>
      </w:r>
      <w:bookmarkEnd w:id="1146"/>
      <w:r>
        <w:t>.</w:t>
      </w:r>
    </w:p>
    <w:p w14:paraId="78BC804A" w14:textId="77777777" w:rsidR="004B3F04" w:rsidRDefault="004B3F04" w:rsidP="007E63CC">
      <w:pPr>
        <w:numPr>
          <w:ilvl w:val="0"/>
          <w:numId w:val="43"/>
        </w:numPr>
      </w:pPr>
      <w:r>
        <w:rPr>
          <w:rStyle w:val="keyword"/>
        </w:rPr>
        <w:t>SHALL</w:t>
      </w:r>
      <w:r>
        <w:t xml:space="preserve"> contain exactly one [1..1] </w:t>
      </w:r>
      <w:r>
        <w:rPr>
          <w:rStyle w:val="XMLnameBold"/>
        </w:rPr>
        <w:t>templateId</w:t>
      </w:r>
      <w:bookmarkStart w:id="1147" w:name="C_3335-34581"/>
      <w:r>
        <w:t xml:space="preserve"> (CONF:3335-34581)</w:t>
      </w:r>
      <w:bookmarkEnd w:id="1147"/>
      <w:r>
        <w:t xml:space="preserve"> such that it</w:t>
      </w:r>
    </w:p>
    <w:p w14:paraId="7292992E" w14:textId="77777777" w:rsidR="004B3F04" w:rsidRDefault="004B3F04" w:rsidP="007E63CC">
      <w:pPr>
        <w:numPr>
          <w:ilvl w:val="1"/>
          <w:numId w:val="43"/>
        </w:numPr>
      </w:pPr>
      <w:r>
        <w:rPr>
          <w:rStyle w:val="keyword"/>
        </w:rPr>
        <w:t>SHALL</w:t>
      </w:r>
      <w:r>
        <w:t xml:space="preserve"> contain exactly one [1..1] </w:t>
      </w:r>
      <w:r>
        <w:rPr>
          <w:rStyle w:val="XMLnameBold"/>
        </w:rPr>
        <w:t>item</w:t>
      </w:r>
      <w:bookmarkStart w:id="1148" w:name="C_3335-34582"/>
      <w:r>
        <w:t xml:space="preserve"> (CONF:3335-34582)</w:t>
      </w:r>
      <w:bookmarkEnd w:id="1148"/>
      <w:r>
        <w:t xml:space="preserve"> such that it</w:t>
      </w:r>
    </w:p>
    <w:p w14:paraId="7D0B751D" w14:textId="77777777" w:rsidR="004B3F04" w:rsidRDefault="004B3F04" w:rsidP="007E63CC">
      <w:pPr>
        <w:numPr>
          <w:ilvl w:val="2"/>
          <w:numId w:val="43"/>
        </w:numPr>
      </w:pPr>
      <w:r>
        <w:rPr>
          <w:rStyle w:val="keyword"/>
        </w:rPr>
        <w:t>SHALL</w:t>
      </w:r>
      <w:r>
        <w:t xml:space="preserve"> contain exactly one [1..1] </w:t>
      </w:r>
      <w:r>
        <w:rPr>
          <w:rStyle w:val="XMLnameBold"/>
        </w:rPr>
        <w:t>@root</w:t>
      </w:r>
      <w:r>
        <w:t>=</w:t>
      </w:r>
      <w:r>
        <w:rPr>
          <w:rStyle w:val="XMLname"/>
        </w:rPr>
        <w:t>"2.16.840.1.113883.10.20.28.4.126"</w:t>
      </w:r>
      <w:bookmarkStart w:id="1149" w:name="C_3335-34584"/>
      <w:r>
        <w:t xml:space="preserve"> (CONF:3335-34584)</w:t>
      </w:r>
      <w:bookmarkEnd w:id="1149"/>
      <w:r>
        <w:t>.</w:t>
      </w:r>
    </w:p>
    <w:p w14:paraId="3B98E008" w14:textId="77777777" w:rsidR="004B3F04" w:rsidRDefault="004B3F04" w:rsidP="007E63CC">
      <w:pPr>
        <w:numPr>
          <w:ilvl w:val="2"/>
          <w:numId w:val="43"/>
        </w:numPr>
      </w:pPr>
      <w:r>
        <w:rPr>
          <w:rStyle w:val="keyword"/>
        </w:rPr>
        <w:t>SHALL</w:t>
      </w:r>
      <w:r>
        <w:t xml:space="preserve"> contain exactly one [1..1] </w:t>
      </w:r>
      <w:r>
        <w:rPr>
          <w:rStyle w:val="XMLnameBold"/>
        </w:rPr>
        <w:t>@extension</w:t>
      </w:r>
      <w:r>
        <w:t>=</w:t>
      </w:r>
      <w:r>
        <w:rPr>
          <w:rStyle w:val="XMLname"/>
        </w:rPr>
        <w:t>"2017-05-01"</w:t>
      </w:r>
      <w:bookmarkStart w:id="1150" w:name="C_3335-34585"/>
      <w:r>
        <w:t xml:space="preserve"> (CONF:3335-34585)</w:t>
      </w:r>
      <w:bookmarkEnd w:id="1150"/>
      <w:r>
        <w:t>.</w:t>
      </w:r>
    </w:p>
    <w:p w14:paraId="72D76E8A" w14:textId="77777777" w:rsidR="004B3F04" w:rsidRDefault="004B3F04" w:rsidP="007E63CC">
      <w:pPr>
        <w:numPr>
          <w:ilvl w:val="0"/>
          <w:numId w:val="43"/>
        </w:numPr>
      </w:pPr>
      <w:r>
        <w:rPr>
          <w:rStyle w:val="keyword"/>
        </w:rPr>
        <w:t>MAY</w:t>
      </w:r>
      <w:r>
        <w:t xml:space="preserve"> contain zero or one [0..1] </w:t>
      </w:r>
      <w:r>
        <w:rPr>
          <w:rStyle w:val="XMLnameBold"/>
        </w:rPr>
        <w:t>outboundRelationship</w:t>
      </w:r>
      <w:bookmarkStart w:id="1151" w:name="C_3335-34604"/>
      <w:r>
        <w:t xml:space="preserve"> (CONF:3335-34604)</w:t>
      </w:r>
      <w:bookmarkEnd w:id="1151"/>
      <w:r>
        <w:t xml:space="preserve"> such that it</w:t>
      </w:r>
      <w:r>
        <w:br/>
        <w:t>Note: Reference Range</w:t>
      </w:r>
    </w:p>
    <w:p w14:paraId="4DB8A9F4" w14:textId="77777777" w:rsidR="004B3F04" w:rsidRDefault="004B3F04" w:rsidP="007E63CC">
      <w:pPr>
        <w:numPr>
          <w:ilvl w:val="1"/>
          <w:numId w:val="43"/>
        </w:numPr>
      </w:pPr>
      <w:r>
        <w:rPr>
          <w:rStyle w:val="keyword"/>
        </w:rPr>
        <w:t>SHALL</w:t>
      </w:r>
      <w:r>
        <w:t xml:space="preserve"> contain exactly one [1..1] </w:t>
      </w:r>
      <w:r>
        <w:rPr>
          <w:rStyle w:val="XMLnameBold"/>
        </w:rPr>
        <w:t>@typeCode</w:t>
      </w:r>
      <w:r>
        <w:t>=</w:t>
      </w:r>
      <w:r>
        <w:rPr>
          <w:rStyle w:val="XMLname"/>
        </w:rPr>
        <w:t>"REFR"</w:t>
      </w:r>
      <w:r>
        <w:t xml:space="preserve"> Refers To</w:t>
      </w:r>
      <w:bookmarkStart w:id="1152" w:name="C_3335-34605"/>
      <w:r>
        <w:t xml:space="preserve"> (CONF:3335-34605)</w:t>
      </w:r>
      <w:bookmarkEnd w:id="1152"/>
      <w:r>
        <w:t>.</w:t>
      </w:r>
    </w:p>
    <w:p w14:paraId="405CDF5D" w14:textId="77777777" w:rsidR="004B3F04" w:rsidRDefault="004B3F04" w:rsidP="007E63CC">
      <w:pPr>
        <w:numPr>
          <w:ilvl w:val="1"/>
          <w:numId w:val="43"/>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1153" w:name="C_3335-34616"/>
      <w:r>
        <w:t xml:space="preserve"> (CONF:3335-34616)</w:t>
      </w:r>
      <w:bookmarkEnd w:id="1153"/>
      <w:r>
        <w:t>.</w:t>
      </w:r>
    </w:p>
    <w:p w14:paraId="45F1D7F0" w14:textId="77777777" w:rsidR="004B3F04" w:rsidRDefault="004B3F04" w:rsidP="004B3F04">
      <w:pPr>
        <w:pStyle w:val="Caption"/>
        <w:ind w:left="130" w:right="115"/>
      </w:pPr>
      <w:bookmarkStart w:id="1154" w:name="_Toc64842011"/>
      <w:bookmarkStart w:id="1155" w:name="_Toc65482927"/>
      <w:r>
        <w:lastRenderedPageBreak/>
        <w:t xml:space="preserve">Figure </w:t>
      </w:r>
      <w:r>
        <w:fldChar w:fldCharType="begin"/>
      </w:r>
      <w:r>
        <w:instrText>SEQ Figure \* ARABIC</w:instrText>
      </w:r>
      <w:r>
        <w:fldChar w:fldCharType="separate"/>
      </w:r>
      <w:r>
        <w:t>13</w:t>
      </w:r>
      <w:r>
        <w:fldChar w:fldCharType="end"/>
      </w:r>
      <w:r>
        <w:t>: Laboratory Test Component Example</w:t>
      </w:r>
      <w:bookmarkEnd w:id="1154"/>
      <w:bookmarkEnd w:id="1155"/>
    </w:p>
    <w:p w14:paraId="69F5F444" w14:textId="77777777" w:rsidR="004B3F04" w:rsidRDefault="004B3F04" w:rsidP="004B3F04">
      <w:pPr>
        <w:pStyle w:val="Example"/>
        <w:ind w:left="130" w:right="115"/>
      </w:pPr>
      <w:r>
        <w:t>&lt;observationCriteria classCode="OBS" moodCode="EVN"&gt;</w:t>
      </w:r>
    </w:p>
    <w:p w14:paraId="1BA8CBFE" w14:textId="77777777" w:rsidR="004B3F04" w:rsidRDefault="004B3F04" w:rsidP="004B3F04">
      <w:pPr>
        <w:pStyle w:val="Example"/>
        <w:ind w:left="130" w:right="115"/>
      </w:pPr>
      <w:r>
        <w:t xml:space="preserve">    &lt;templateId&gt;</w:t>
      </w:r>
    </w:p>
    <w:p w14:paraId="35A68958" w14:textId="77777777" w:rsidR="004B3F04" w:rsidRDefault="004B3F04" w:rsidP="004B3F04">
      <w:pPr>
        <w:pStyle w:val="Example"/>
        <w:ind w:left="130" w:right="115"/>
      </w:pPr>
      <w:r>
        <w:t xml:space="preserve">        &lt;item root="2.16.840.1.113883.10.20.28.4.121" extension="2017-05-01"/&gt;</w:t>
      </w:r>
    </w:p>
    <w:p w14:paraId="50EFC60A" w14:textId="77777777" w:rsidR="004B3F04" w:rsidRDefault="004B3F04" w:rsidP="004B3F04">
      <w:pPr>
        <w:pStyle w:val="Example"/>
        <w:ind w:left="130" w:right="115"/>
      </w:pPr>
      <w:r>
        <w:t xml:space="preserve">        &lt;item root="2.16.840.1.113883.10.20.28.4.126" extension="2017-05-01"/&gt;</w:t>
      </w:r>
    </w:p>
    <w:p w14:paraId="198D5C01" w14:textId="77777777" w:rsidR="004B3F04" w:rsidRDefault="004B3F04" w:rsidP="004B3F04">
      <w:pPr>
        <w:pStyle w:val="Example"/>
        <w:ind w:left="130" w:right="115"/>
      </w:pPr>
      <w:r>
        <w:t xml:space="preserve">    &lt;/templateId&gt;</w:t>
      </w:r>
    </w:p>
    <w:p w14:paraId="5F0F5B31" w14:textId="77777777" w:rsidR="004B3F04" w:rsidRDefault="004B3F04" w:rsidP="004B3F04">
      <w:pPr>
        <w:pStyle w:val="Example"/>
        <w:ind w:left="130" w:right="115"/>
      </w:pPr>
      <w:r>
        <w:t xml:space="preserve">    &lt;id root="edd94e15-dc95-49d6-8a65-74cb2b87c93b"/&gt;</w:t>
      </w:r>
    </w:p>
    <w:p w14:paraId="6B2A55EB" w14:textId="77777777" w:rsidR="004B3F04" w:rsidRDefault="004B3F04" w:rsidP="004B3F04">
      <w:pPr>
        <w:pStyle w:val="Example"/>
        <w:ind w:left="130" w:right="115"/>
      </w:pPr>
      <w:r>
        <w:t xml:space="preserve">    &lt;code code="2339-0" codeSystem="2.16.840.1.113883.6.1" codeSystemName="LOINC"&gt;</w:t>
      </w:r>
    </w:p>
    <w:p w14:paraId="522F0085" w14:textId="77777777" w:rsidR="004B3F04" w:rsidRDefault="004B3F04" w:rsidP="004B3F04">
      <w:pPr>
        <w:pStyle w:val="Example"/>
        <w:ind w:left="130" w:right="115"/>
      </w:pPr>
      <w:r>
        <w:t xml:space="preserve">        &lt;displayName value="Glucose [Mass/?volume] in Blood"/&gt;</w:t>
      </w:r>
    </w:p>
    <w:p w14:paraId="7033DABC" w14:textId="77777777" w:rsidR="004B3F04" w:rsidRDefault="004B3F04" w:rsidP="004B3F04">
      <w:pPr>
        <w:pStyle w:val="Example"/>
        <w:ind w:left="130" w:right="115"/>
      </w:pPr>
      <w:r>
        <w:t xml:space="preserve">    &lt;/code&gt;</w:t>
      </w:r>
    </w:p>
    <w:p w14:paraId="105B5822" w14:textId="77777777" w:rsidR="004B3F04" w:rsidRDefault="004B3F04" w:rsidP="004B3F04">
      <w:pPr>
        <w:pStyle w:val="Example"/>
        <w:ind w:left="130" w:right="115"/>
      </w:pPr>
      <w:r>
        <w:t xml:space="preserve">    &lt;title value="Cause"/&gt;</w:t>
      </w:r>
    </w:p>
    <w:p w14:paraId="1B50D151" w14:textId="77777777" w:rsidR="004B3F04" w:rsidRDefault="004B3F04" w:rsidP="004B3F04">
      <w:pPr>
        <w:pStyle w:val="Example"/>
        <w:ind w:left="130" w:right="115"/>
      </w:pPr>
      <w:r>
        <w:t xml:space="preserve">    &lt;value xsi:type="CD" valueSet="{$QDMElementValueSetOID}"/&gt;</w:t>
      </w:r>
    </w:p>
    <w:p w14:paraId="067AD66A" w14:textId="77777777" w:rsidR="004B3F04" w:rsidRDefault="004B3F04" w:rsidP="004B3F04">
      <w:pPr>
        <w:pStyle w:val="Example"/>
        <w:ind w:left="130" w:right="115"/>
      </w:pPr>
      <w:r>
        <w:t>&lt;/observationCriteria&gt;</w:t>
      </w:r>
    </w:p>
    <w:p w14:paraId="318046A6" w14:textId="77777777" w:rsidR="004B3F04" w:rsidRDefault="004B3F04" w:rsidP="004B3F04">
      <w:pPr>
        <w:pStyle w:val="BodyText"/>
      </w:pPr>
    </w:p>
    <w:p w14:paraId="2123133E" w14:textId="77777777" w:rsidR="004B3F04" w:rsidRDefault="004B3F04" w:rsidP="004B3F04">
      <w:pPr>
        <w:pStyle w:val="Heading2nospace"/>
      </w:pPr>
      <w:bookmarkStart w:id="1156" w:name="E_Days_Supplied"/>
      <w:bookmarkStart w:id="1157" w:name="_Toc64841878"/>
      <w:bookmarkStart w:id="1158" w:name="_Toc65482794"/>
      <w:r>
        <w:t>Days Supplied</w:t>
      </w:r>
      <w:bookmarkEnd w:id="1156"/>
      <w:bookmarkEnd w:id="1157"/>
      <w:bookmarkEnd w:id="1158"/>
    </w:p>
    <w:p w14:paraId="59A5E932" w14:textId="77777777" w:rsidR="004B3F04" w:rsidRDefault="004B3F04" w:rsidP="004B3F04">
      <w:pPr>
        <w:pStyle w:val="BracketData"/>
      </w:pPr>
      <w:r>
        <w:t>[supplyCriteria: identifier urn:hl7ii:2.16.840.1.113883.10.20.28.4.133:2018-05-01 (open)]</w:t>
      </w:r>
    </w:p>
    <w:p w14:paraId="4CEFFB6E" w14:textId="77777777" w:rsidR="004B3F04" w:rsidRDefault="004B3F04" w:rsidP="004B3F04">
      <w:pPr>
        <w:pStyle w:val="Caption"/>
      </w:pPr>
      <w:bookmarkStart w:id="1159" w:name="_Toc64842110"/>
      <w:bookmarkStart w:id="1160" w:name="_Toc65483194"/>
      <w:r>
        <w:t xml:space="preserve">Table </w:t>
      </w:r>
      <w:r>
        <w:fldChar w:fldCharType="begin"/>
      </w:r>
      <w:r>
        <w:instrText>SEQ Table \* ARABIC</w:instrText>
      </w:r>
      <w:r>
        <w:fldChar w:fldCharType="separate"/>
      </w:r>
      <w:r>
        <w:t>33</w:t>
      </w:r>
      <w:r>
        <w:fldChar w:fldCharType="end"/>
      </w:r>
      <w:r>
        <w:t>: Days Supplied Contexts</w:t>
      </w:r>
      <w:bookmarkEnd w:id="1159"/>
      <w:bookmarkEnd w:id="116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16605D" w14:textId="77777777" w:rsidTr="000659BE">
        <w:trPr>
          <w:cantSplit/>
          <w:tblHeader/>
          <w:jc w:val="center"/>
        </w:trPr>
        <w:tc>
          <w:tcPr>
            <w:tcW w:w="360" w:type="dxa"/>
            <w:shd w:val="clear" w:color="auto" w:fill="E6E6E6"/>
          </w:tcPr>
          <w:p w14:paraId="2D8D83C1" w14:textId="77777777" w:rsidR="004B3F04" w:rsidRDefault="004B3F04" w:rsidP="000659BE">
            <w:pPr>
              <w:pStyle w:val="TableHead"/>
            </w:pPr>
            <w:r>
              <w:t>Contained By:</w:t>
            </w:r>
          </w:p>
        </w:tc>
        <w:tc>
          <w:tcPr>
            <w:tcW w:w="360" w:type="dxa"/>
            <w:shd w:val="clear" w:color="auto" w:fill="E6E6E6"/>
          </w:tcPr>
          <w:p w14:paraId="29043FF5" w14:textId="77777777" w:rsidR="004B3F04" w:rsidRDefault="004B3F04" w:rsidP="000659BE">
            <w:pPr>
              <w:pStyle w:val="TableHead"/>
            </w:pPr>
            <w:r>
              <w:t>Contains:</w:t>
            </w:r>
          </w:p>
        </w:tc>
      </w:tr>
      <w:tr w:rsidR="004B3F04" w14:paraId="632BE04C" w14:textId="77777777" w:rsidTr="000659BE">
        <w:trPr>
          <w:jc w:val="center"/>
        </w:trPr>
        <w:tc>
          <w:tcPr>
            <w:tcW w:w="360" w:type="dxa"/>
          </w:tcPr>
          <w:p w14:paraId="2C7B98C4"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1CA06DE6"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51A4CA19"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tc>
        <w:tc>
          <w:tcPr>
            <w:tcW w:w="360" w:type="dxa"/>
          </w:tcPr>
          <w:p w14:paraId="39EA0E1A" w14:textId="77777777" w:rsidR="004B3F04" w:rsidRDefault="004B3F04" w:rsidP="000659BE"/>
        </w:tc>
      </w:tr>
    </w:tbl>
    <w:p w14:paraId="2548B02F" w14:textId="77777777" w:rsidR="004B3F04" w:rsidRDefault="004B3F04" w:rsidP="004B3F04">
      <w:pPr>
        <w:pStyle w:val="BodyText"/>
      </w:pPr>
    </w:p>
    <w:p w14:paraId="709BB61D" w14:textId="77777777" w:rsidR="004B3F04" w:rsidRDefault="004B3F04" w:rsidP="004B3F04">
      <w:r>
        <w:t>This template represents the QDM Attribute: Days Supplied, which is number of days supplied.</w:t>
      </w:r>
    </w:p>
    <w:p w14:paraId="20A67BD6" w14:textId="77777777" w:rsidR="004B3F04" w:rsidRDefault="004B3F04" w:rsidP="004B3F04">
      <w:r>
        <w:t>Without this attribute, number of days could be calculated using two options:</w:t>
      </w:r>
      <w:r>
        <w:br/>
        <w:t>[supply / frequency] = # days supplied</w:t>
      </w:r>
      <w:r>
        <w:br/>
        <w:t>[60 doses / 1 every 12 hours] = 30 days supplied</w:t>
      </w:r>
      <w:r>
        <w:br/>
        <w:t>[relevant period stop – relevant period start] = # days</w:t>
      </w:r>
      <w:r>
        <w:br/>
        <w:t>[September 30 – August 31] = 30 days supplied</w:t>
      </w:r>
      <w:r>
        <w:br/>
        <w:t>The challenge of these two options are that frequency is a text field, which requires conversion to a code indicating number of days,</w:t>
      </w:r>
      <w:r>
        <w:tab/>
        <w:t>for example, 1 every 12 hours = 2 (per day), and 1 every 6 hours = 4 (per day). Relevant period is not often available (i.e., anticipated start and stop dates).</w:t>
      </w:r>
    </w:p>
    <w:p w14:paraId="2DE9799D" w14:textId="77777777" w:rsidR="004B3F04" w:rsidRDefault="004B3F04" w:rsidP="004B3F04">
      <w:r>
        <w:t>The daysSupplied attribute allows number of days supplied be specified directly</w:t>
      </w:r>
    </w:p>
    <w:p w14:paraId="70EB50B4" w14:textId="77777777" w:rsidR="004B3F04" w:rsidRDefault="004B3F04" w:rsidP="004B3F04">
      <w:pPr>
        <w:pStyle w:val="Caption"/>
      </w:pPr>
      <w:bookmarkStart w:id="1161" w:name="_Toc64842111"/>
      <w:bookmarkStart w:id="1162" w:name="_Toc65483195"/>
      <w:r>
        <w:lastRenderedPageBreak/>
        <w:t xml:space="preserve">Table </w:t>
      </w:r>
      <w:r>
        <w:fldChar w:fldCharType="begin"/>
      </w:r>
      <w:r>
        <w:instrText>SEQ Table \* ARABIC</w:instrText>
      </w:r>
      <w:r>
        <w:fldChar w:fldCharType="separate"/>
      </w:r>
      <w:r>
        <w:t>34</w:t>
      </w:r>
      <w:r>
        <w:fldChar w:fldCharType="end"/>
      </w:r>
      <w:r>
        <w:t>: Days Supplied Constraints Overview</w:t>
      </w:r>
      <w:bookmarkEnd w:id="1161"/>
      <w:bookmarkEnd w:id="116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9EB0012" w14:textId="77777777" w:rsidTr="000659BE">
        <w:trPr>
          <w:cantSplit/>
          <w:tblHeader/>
          <w:jc w:val="center"/>
        </w:trPr>
        <w:tc>
          <w:tcPr>
            <w:tcW w:w="0" w:type="dxa"/>
            <w:shd w:val="clear" w:color="auto" w:fill="E6E6E6"/>
            <w:noWrap/>
          </w:tcPr>
          <w:p w14:paraId="0E83ECF9" w14:textId="77777777" w:rsidR="004B3F04" w:rsidRDefault="004B3F04" w:rsidP="000659BE">
            <w:pPr>
              <w:pStyle w:val="TableHead"/>
            </w:pPr>
            <w:r>
              <w:t>XPath</w:t>
            </w:r>
          </w:p>
        </w:tc>
        <w:tc>
          <w:tcPr>
            <w:tcW w:w="720" w:type="dxa"/>
            <w:shd w:val="clear" w:color="auto" w:fill="E6E6E6"/>
            <w:noWrap/>
          </w:tcPr>
          <w:p w14:paraId="7626CF5D" w14:textId="77777777" w:rsidR="004B3F04" w:rsidRDefault="004B3F04" w:rsidP="000659BE">
            <w:pPr>
              <w:pStyle w:val="TableHead"/>
            </w:pPr>
            <w:r>
              <w:t>Card.</w:t>
            </w:r>
          </w:p>
        </w:tc>
        <w:tc>
          <w:tcPr>
            <w:tcW w:w="1152" w:type="dxa"/>
            <w:shd w:val="clear" w:color="auto" w:fill="E6E6E6"/>
            <w:noWrap/>
          </w:tcPr>
          <w:p w14:paraId="49EE2ADB" w14:textId="77777777" w:rsidR="004B3F04" w:rsidRDefault="004B3F04" w:rsidP="000659BE">
            <w:pPr>
              <w:pStyle w:val="TableHead"/>
            </w:pPr>
            <w:r>
              <w:t>Verb</w:t>
            </w:r>
          </w:p>
        </w:tc>
        <w:tc>
          <w:tcPr>
            <w:tcW w:w="864" w:type="dxa"/>
            <w:shd w:val="clear" w:color="auto" w:fill="E6E6E6"/>
            <w:noWrap/>
          </w:tcPr>
          <w:p w14:paraId="50EEE801" w14:textId="77777777" w:rsidR="004B3F04" w:rsidRDefault="004B3F04" w:rsidP="000659BE">
            <w:pPr>
              <w:pStyle w:val="TableHead"/>
            </w:pPr>
            <w:r>
              <w:t>Data Type</w:t>
            </w:r>
          </w:p>
        </w:tc>
        <w:tc>
          <w:tcPr>
            <w:tcW w:w="864" w:type="dxa"/>
            <w:shd w:val="clear" w:color="auto" w:fill="E6E6E6"/>
            <w:noWrap/>
          </w:tcPr>
          <w:p w14:paraId="78473D09" w14:textId="77777777" w:rsidR="004B3F04" w:rsidRDefault="004B3F04" w:rsidP="000659BE">
            <w:pPr>
              <w:pStyle w:val="TableHead"/>
            </w:pPr>
            <w:r>
              <w:t>CONF#</w:t>
            </w:r>
          </w:p>
        </w:tc>
        <w:tc>
          <w:tcPr>
            <w:tcW w:w="864" w:type="dxa"/>
            <w:shd w:val="clear" w:color="auto" w:fill="E6E6E6"/>
            <w:noWrap/>
          </w:tcPr>
          <w:p w14:paraId="5FFD77D5" w14:textId="77777777" w:rsidR="004B3F04" w:rsidRDefault="004B3F04" w:rsidP="000659BE">
            <w:pPr>
              <w:pStyle w:val="TableHead"/>
            </w:pPr>
            <w:r>
              <w:t>Value</w:t>
            </w:r>
          </w:p>
        </w:tc>
      </w:tr>
      <w:tr w:rsidR="004B3F04" w14:paraId="13BC3D10" w14:textId="77777777" w:rsidTr="000659BE">
        <w:trPr>
          <w:jc w:val="center"/>
        </w:trPr>
        <w:tc>
          <w:tcPr>
            <w:tcW w:w="10160" w:type="dxa"/>
            <w:gridSpan w:val="6"/>
          </w:tcPr>
          <w:p w14:paraId="676E7646" w14:textId="77777777" w:rsidR="004B3F04" w:rsidRDefault="004B3F04" w:rsidP="000659BE">
            <w:pPr>
              <w:pStyle w:val="TableText"/>
            </w:pPr>
            <w:r>
              <w:t>supplyCriteria (identifier: urn:hl7ii:2.16.840.1.113883.10.20.28.4.133:2018-05-01)</w:t>
            </w:r>
          </w:p>
        </w:tc>
      </w:tr>
      <w:tr w:rsidR="004B3F04" w14:paraId="3AB4D6E3" w14:textId="77777777" w:rsidTr="000659BE">
        <w:trPr>
          <w:jc w:val="center"/>
        </w:trPr>
        <w:tc>
          <w:tcPr>
            <w:tcW w:w="3345" w:type="dxa"/>
          </w:tcPr>
          <w:p w14:paraId="377F5C4A" w14:textId="77777777" w:rsidR="004B3F04" w:rsidRDefault="004B3F04" w:rsidP="000659BE">
            <w:pPr>
              <w:pStyle w:val="TableText"/>
            </w:pPr>
            <w:r>
              <w:tab/>
              <w:t>@classCode</w:t>
            </w:r>
          </w:p>
        </w:tc>
        <w:tc>
          <w:tcPr>
            <w:tcW w:w="720" w:type="dxa"/>
          </w:tcPr>
          <w:p w14:paraId="2C0455AE" w14:textId="77777777" w:rsidR="004B3F04" w:rsidRDefault="004B3F04" w:rsidP="000659BE">
            <w:pPr>
              <w:pStyle w:val="TableText"/>
            </w:pPr>
            <w:r>
              <w:t>1..1</w:t>
            </w:r>
          </w:p>
        </w:tc>
        <w:tc>
          <w:tcPr>
            <w:tcW w:w="1152" w:type="dxa"/>
          </w:tcPr>
          <w:p w14:paraId="3D57C309" w14:textId="77777777" w:rsidR="004B3F04" w:rsidRDefault="004B3F04" w:rsidP="000659BE">
            <w:pPr>
              <w:pStyle w:val="TableText"/>
            </w:pPr>
            <w:r>
              <w:t>SHALL</w:t>
            </w:r>
          </w:p>
        </w:tc>
        <w:tc>
          <w:tcPr>
            <w:tcW w:w="864" w:type="dxa"/>
          </w:tcPr>
          <w:p w14:paraId="6AE20D67" w14:textId="77777777" w:rsidR="004B3F04" w:rsidRDefault="004B3F04" w:rsidP="000659BE">
            <w:pPr>
              <w:pStyle w:val="TableText"/>
            </w:pPr>
          </w:p>
        </w:tc>
        <w:tc>
          <w:tcPr>
            <w:tcW w:w="1104" w:type="dxa"/>
          </w:tcPr>
          <w:p w14:paraId="7D292026" w14:textId="77777777" w:rsidR="004B3F04" w:rsidRDefault="006C736C" w:rsidP="000659BE">
            <w:pPr>
              <w:pStyle w:val="TableText"/>
            </w:pPr>
            <w:hyperlink w:anchor="C_3372-34889">
              <w:r w:rsidR="004B3F04">
                <w:rPr>
                  <w:rStyle w:val="HyperlinkText9pt"/>
                </w:rPr>
                <w:t>3372-34889</w:t>
              </w:r>
            </w:hyperlink>
          </w:p>
        </w:tc>
        <w:tc>
          <w:tcPr>
            <w:tcW w:w="2975" w:type="dxa"/>
          </w:tcPr>
          <w:p w14:paraId="2DC35C33" w14:textId="77777777" w:rsidR="004B3F04" w:rsidRDefault="004B3F04" w:rsidP="000659BE">
            <w:pPr>
              <w:pStyle w:val="TableText"/>
            </w:pPr>
            <w:r>
              <w:t>SPLY</w:t>
            </w:r>
          </w:p>
        </w:tc>
      </w:tr>
      <w:tr w:rsidR="004B3F04" w14:paraId="002EC91D" w14:textId="77777777" w:rsidTr="000659BE">
        <w:trPr>
          <w:jc w:val="center"/>
        </w:trPr>
        <w:tc>
          <w:tcPr>
            <w:tcW w:w="3345" w:type="dxa"/>
          </w:tcPr>
          <w:p w14:paraId="46A48B72" w14:textId="77777777" w:rsidR="004B3F04" w:rsidRDefault="004B3F04" w:rsidP="000659BE">
            <w:pPr>
              <w:pStyle w:val="TableText"/>
            </w:pPr>
            <w:r>
              <w:tab/>
              <w:t>@moodCode</w:t>
            </w:r>
          </w:p>
        </w:tc>
        <w:tc>
          <w:tcPr>
            <w:tcW w:w="720" w:type="dxa"/>
          </w:tcPr>
          <w:p w14:paraId="31866B1B" w14:textId="77777777" w:rsidR="004B3F04" w:rsidRDefault="004B3F04" w:rsidP="000659BE">
            <w:pPr>
              <w:pStyle w:val="TableText"/>
            </w:pPr>
            <w:r>
              <w:t>1..1</w:t>
            </w:r>
          </w:p>
        </w:tc>
        <w:tc>
          <w:tcPr>
            <w:tcW w:w="1152" w:type="dxa"/>
          </w:tcPr>
          <w:p w14:paraId="0CC7CAB8" w14:textId="77777777" w:rsidR="004B3F04" w:rsidRDefault="004B3F04" w:rsidP="000659BE">
            <w:pPr>
              <w:pStyle w:val="TableText"/>
            </w:pPr>
            <w:r>
              <w:t>SHALL</w:t>
            </w:r>
          </w:p>
        </w:tc>
        <w:tc>
          <w:tcPr>
            <w:tcW w:w="864" w:type="dxa"/>
          </w:tcPr>
          <w:p w14:paraId="67B8BB80" w14:textId="77777777" w:rsidR="004B3F04" w:rsidRDefault="004B3F04" w:rsidP="000659BE">
            <w:pPr>
              <w:pStyle w:val="TableText"/>
            </w:pPr>
          </w:p>
        </w:tc>
        <w:tc>
          <w:tcPr>
            <w:tcW w:w="1104" w:type="dxa"/>
          </w:tcPr>
          <w:p w14:paraId="34FE025B" w14:textId="77777777" w:rsidR="004B3F04" w:rsidRDefault="006C736C" w:rsidP="000659BE">
            <w:pPr>
              <w:pStyle w:val="TableText"/>
            </w:pPr>
            <w:hyperlink w:anchor="C_3372-34890">
              <w:r w:rsidR="004B3F04">
                <w:rPr>
                  <w:rStyle w:val="HyperlinkText9pt"/>
                </w:rPr>
                <w:t>3372-34890</w:t>
              </w:r>
            </w:hyperlink>
          </w:p>
        </w:tc>
        <w:tc>
          <w:tcPr>
            <w:tcW w:w="2975" w:type="dxa"/>
          </w:tcPr>
          <w:p w14:paraId="0FAD2345" w14:textId="77777777" w:rsidR="004B3F04" w:rsidRDefault="004B3F04" w:rsidP="000659BE">
            <w:pPr>
              <w:pStyle w:val="TableText"/>
            </w:pPr>
            <w:r>
              <w:t>urn:oid:2.16.840.1.113883.5.1001 (HL7ActMood) = EVN</w:t>
            </w:r>
          </w:p>
        </w:tc>
      </w:tr>
      <w:tr w:rsidR="004B3F04" w14:paraId="69D0B309" w14:textId="77777777" w:rsidTr="000659BE">
        <w:trPr>
          <w:jc w:val="center"/>
        </w:trPr>
        <w:tc>
          <w:tcPr>
            <w:tcW w:w="3345" w:type="dxa"/>
          </w:tcPr>
          <w:p w14:paraId="1DE6161C" w14:textId="77777777" w:rsidR="004B3F04" w:rsidRDefault="004B3F04" w:rsidP="000659BE">
            <w:pPr>
              <w:pStyle w:val="TableText"/>
            </w:pPr>
            <w:r>
              <w:tab/>
              <w:t>templateId</w:t>
            </w:r>
          </w:p>
        </w:tc>
        <w:tc>
          <w:tcPr>
            <w:tcW w:w="720" w:type="dxa"/>
          </w:tcPr>
          <w:p w14:paraId="1EEAE8F9" w14:textId="77777777" w:rsidR="004B3F04" w:rsidRDefault="004B3F04" w:rsidP="000659BE">
            <w:pPr>
              <w:pStyle w:val="TableText"/>
            </w:pPr>
            <w:r>
              <w:t>1..1</w:t>
            </w:r>
          </w:p>
        </w:tc>
        <w:tc>
          <w:tcPr>
            <w:tcW w:w="1152" w:type="dxa"/>
          </w:tcPr>
          <w:p w14:paraId="34F84E2E" w14:textId="77777777" w:rsidR="004B3F04" w:rsidRDefault="004B3F04" w:rsidP="000659BE">
            <w:pPr>
              <w:pStyle w:val="TableText"/>
            </w:pPr>
            <w:r>
              <w:t>SHALL</w:t>
            </w:r>
          </w:p>
        </w:tc>
        <w:tc>
          <w:tcPr>
            <w:tcW w:w="864" w:type="dxa"/>
          </w:tcPr>
          <w:p w14:paraId="34DC1D9E" w14:textId="77777777" w:rsidR="004B3F04" w:rsidRDefault="004B3F04" w:rsidP="000659BE">
            <w:pPr>
              <w:pStyle w:val="TableText"/>
            </w:pPr>
          </w:p>
        </w:tc>
        <w:tc>
          <w:tcPr>
            <w:tcW w:w="1104" w:type="dxa"/>
          </w:tcPr>
          <w:p w14:paraId="7B69073E" w14:textId="77777777" w:rsidR="004B3F04" w:rsidRDefault="006C736C" w:rsidP="000659BE">
            <w:pPr>
              <w:pStyle w:val="TableText"/>
            </w:pPr>
            <w:hyperlink w:anchor="C_3372-34885">
              <w:r w:rsidR="004B3F04">
                <w:rPr>
                  <w:rStyle w:val="HyperlinkText9pt"/>
                </w:rPr>
                <w:t>3372-34885</w:t>
              </w:r>
            </w:hyperlink>
          </w:p>
        </w:tc>
        <w:tc>
          <w:tcPr>
            <w:tcW w:w="2975" w:type="dxa"/>
          </w:tcPr>
          <w:p w14:paraId="0747D55B" w14:textId="77777777" w:rsidR="004B3F04" w:rsidRDefault="004B3F04" w:rsidP="000659BE">
            <w:pPr>
              <w:pStyle w:val="TableText"/>
            </w:pPr>
          </w:p>
        </w:tc>
      </w:tr>
      <w:tr w:rsidR="004B3F04" w14:paraId="0E8BBB01" w14:textId="77777777" w:rsidTr="000659BE">
        <w:trPr>
          <w:jc w:val="center"/>
        </w:trPr>
        <w:tc>
          <w:tcPr>
            <w:tcW w:w="3345" w:type="dxa"/>
          </w:tcPr>
          <w:p w14:paraId="06715C34" w14:textId="77777777" w:rsidR="004B3F04" w:rsidRDefault="004B3F04" w:rsidP="000659BE">
            <w:pPr>
              <w:pStyle w:val="TableText"/>
            </w:pPr>
            <w:r>
              <w:tab/>
            </w:r>
            <w:r>
              <w:tab/>
              <w:t>item</w:t>
            </w:r>
          </w:p>
        </w:tc>
        <w:tc>
          <w:tcPr>
            <w:tcW w:w="720" w:type="dxa"/>
          </w:tcPr>
          <w:p w14:paraId="45EAFB00" w14:textId="77777777" w:rsidR="004B3F04" w:rsidRDefault="004B3F04" w:rsidP="000659BE">
            <w:pPr>
              <w:pStyle w:val="TableText"/>
            </w:pPr>
            <w:r>
              <w:t>1..1</w:t>
            </w:r>
          </w:p>
        </w:tc>
        <w:tc>
          <w:tcPr>
            <w:tcW w:w="1152" w:type="dxa"/>
          </w:tcPr>
          <w:p w14:paraId="62AC0D1C" w14:textId="77777777" w:rsidR="004B3F04" w:rsidRDefault="004B3F04" w:rsidP="000659BE">
            <w:pPr>
              <w:pStyle w:val="TableText"/>
            </w:pPr>
            <w:r>
              <w:t>SHALL</w:t>
            </w:r>
          </w:p>
        </w:tc>
        <w:tc>
          <w:tcPr>
            <w:tcW w:w="864" w:type="dxa"/>
          </w:tcPr>
          <w:p w14:paraId="7D7FCA67" w14:textId="77777777" w:rsidR="004B3F04" w:rsidRDefault="004B3F04" w:rsidP="000659BE">
            <w:pPr>
              <w:pStyle w:val="TableText"/>
            </w:pPr>
          </w:p>
        </w:tc>
        <w:tc>
          <w:tcPr>
            <w:tcW w:w="1104" w:type="dxa"/>
          </w:tcPr>
          <w:p w14:paraId="2A84CC74" w14:textId="77777777" w:rsidR="004B3F04" w:rsidRDefault="006C736C" w:rsidP="000659BE">
            <w:pPr>
              <w:pStyle w:val="TableText"/>
            </w:pPr>
            <w:hyperlink w:anchor="C_3372-34886">
              <w:r w:rsidR="004B3F04">
                <w:rPr>
                  <w:rStyle w:val="HyperlinkText9pt"/>
                </w:rPr>
                <w:t>3372-34886</w:t>
              </w:r>
            </w:hyperlink>
          </w:p>
        </w:tc>
        <w:tc>
          <w:tcPr>
            <w:tcW w:w="2975" w:type="dxa"/>
          </w:tcPr>
          <w:p w14:paraId="43A43B82" w14:textId="77777777" w:rsidR="004B3F04" w:rsidRDefault="004B3F04" w:rsidP="000659BE">
            <w:pPr>
              <w:pStyle w:val="TableText"/>
            </w:pPr>
          </w:p>
        </w:tc>
      </w:tr>
      <w:tr w:rsidR="004B3F04" w14:paraId="774C164E" w14:textId="77777777" w:rsidTr="000659BE">
        <w:trPr>
          <w:jc w:val="center"/>
        </w:trPr>
        <w:tc>
          <w:tcPr>
            <w:tcW w:w="3345" w:type="dxa"/>
          </w:tcPr>
          <w:p w14:paraId="2191C180" w14:textId="77777777" w:rsidR="004B3F04" w:rsidRDefault="004B3F04" w:rsidP="000659BE">
            <w:pPr>
              <w:pStyle w:val="TableText"/>
            </w:pPr>
            <w:r>
              <w:tab/>
            </w:r>
            <w:r>
              <w:tab/>
            </w:r>
            <w:r>
              <w:tab/>
              <w:t>@root</w:t>
            </w:r>
          </w:p>
        </w:tc>
        <w:tc>
          <w:tcPr>
            <w:tcW w:w="720" w:type="dxa"/>
          </w:tcPr>
          <w:p w14:paraId="6FB8FE73" w14:textId="77777777" w:rsidR="004B3F04" w:rsidRDefault="004B3F04" w:rsidP="000659BE">
            <w:pPr>
              <w:pStyle w:val="TableText"/>
            </w:pPr>
            <w:r>
              <w:t>1..1</w:t>
            </w:r>
          </w:p>
        </w:tc>
        <w:tc>
          <w:tcPr>
            <w:tcW w:w="1152" w:type="dxa"/>
          </w:tcPr>
          <w:p w14:paraId="27066F66" w14:textId="77777777" w:rsidR="004B3F04" w:rsidRDefault="004B3F04" w:rsidP="000659BE">
            <w:pPr>
              <w:pStyle w:val="TableText"/>
            </w:pPr>
            <w:r>
              <w:t>SHALL</w:t>
            </w:r>
          </w:p>
        </w:tc>
        <w:tc>
          <w:tcPr>
            <w:tcW w:w="864" w:type="dxa"/>
          </w:tcPr>
          <w:p w14:paraId="3CEC6C01" w14:textId="77777777" w:rsidR="004B3F04" w:rsidRDefault="004B3F04" w:rsidP="000659BE">
            <w:pPr>
              <w:pStyle w:val="TableText"/>
            </w:pPr>
          </w:p>
        </w:tc>
        <w:tc>
          <w:tcPr>
            <w:tcW w:w="1104" w:type="dxa"/>
          </w:tcPr>
          <w:p w14:paraId="54F834EF" w14:textId="77777777" w:rsidR="004B3F04" w:rsidRDefault="006C736C" w:rsidP="000659BE">
            <w:pPr>
              <w:pStyle w:val="TableText"/>
            </w:pPr>
            <w:hyperlink w:anchor="C_3372-34887">
              <w:r w:rsidR="004B3F04">
                <w:rPr>
                  <w:rStyle w:val="HyperlinkText9pt"/>
                </w:rPr>
                <w:t>3372-34887</w:t>
              </w:r>
            </w:hyperlink>
          </w:p>
        </w:tc>
        <w:tc>
          <w:tcPr>
            <w:tcW w:w="2975" w:type="dxa"/>
          </w:tcPr>
          <w:p w14:paraId="5113951B" w14:textId="77777777" w:rsidR="004B3F04" w:rsidRDefault="004B3F04" w:rsidP="000659BE">
            <w:pPr>
              <w:pStyle w:val="TableText"/>
            </w:pPr>
            <w:r>
              <w:t>2.16.840.1.113883.10.20.28.4.133</w:t>
            </w:r>
          </w:p>
        </w:tc>
      </w:tr>
      <w:tr w:rsidR="004B3F04" w14:paraId="126C62F0" w14:textId="77777777" w:rsidTr="000659BE">
        <w:trPr>
          <w:jc w:val="center"/>
        </w:trPr>
        <w:tc>
          <w:tcPr>
            <w:tcW w:w="3345" w:type="dxa"/>
          </w:tcPr>
          <w:p w14:paraId="3D00A4F3" w14:textId="77777777" w:rsidR="004B3F04" w:rsidRDefault="004B3F04" w:rsidP="000659BE">
            <w:pPr>
              <w:pStyle w:val="TableText"/>
            </w:pPr>
            <w:r>
              <w:tab/>
            </w:r>
            <w:r>
              <w:tab/>
            </w:r>
            <w:r>
              <w:tab/>
              <w:t>@extension</w:t>
            </w:r>
          </w:p>
        </w:tc>
        <w:tc>
          <w:tcPr>
            <w:tcW w:w="720" w:type="dxa"/>
          </w:tcPr>
          <w:p w14:paraId="5CC4C66F" w14:textId="77777777" w:rsidR="004B3F04" w:rsidRDefault="004B3F04" w:rsidP="000659BE">
            <w:pPr>
              <w:pStyle w:val="TableText"/>
            </w:pPr>
            <w:r>
              <w:t>1..1</w:t>
            </w:r>
          </w:p>
        </w:tc>
        <w:tc>
          <w:tcPr>
            <w:tcW w:w="1152" w:type="dxa"/>
          </w:tcPr>
          <w:p w14:paraId="03FD6718" w14:textId="77777777" w:rsidR="004B3F04" w:rsidRDefault="004B3F04" w:rsidP="000659BE">
            <w:pPr>
              <w:pStyle w:val="TableText"/>
            </w:pPr>
            <w:r>
              <w:t>SHALL</w:t>
            </w:r>
          </w:p>
        </w:tc>
        <w:tc>
          <w:tcPr>
            <w:tcW w:w="864" w:type="dxa"/>
          </w:tcPr>
          <w:p w14:paraId="2B68C43C" w14:textId="77777777" w:rsidR="004B3F04" w:rsidRDefault="004B3F04" w:rsidP="000659BE">
            <w:pPr>
              <w:pStyle w:val="TableText"/>
            </w:pPr>
          </w:p>
        </w:tc>
        <w:tc>
          <w:tcPr>
            <w:tcW w:w="1104" w:type="dxa"/>
          </w:tcPr>
          <w:p w14:paraId="6D3CF455" w14:textId="77777777" w:rsidR="004B3F04" w:rsidRDefault="006C736C" w:rsidP="000659BE">
            <w:pPr>
              <w:pStyle w:val="TableText"/>
            </w:pPr>
            <w:hyperlink w:anchor="C_3372-34888">
              <w:r w:rsidR="004B3F04">
                <w:rPr>
                  <w:rStyle w:val="HyperlinkText9pt"/>
                </w:rPr>
                <w:t>3372-34888</w:t>
              </w:r>
            </w:hyperlink>
          </w:p>
        </w:tc>
        <w:tc>
          <w:tcPr>
            <w:tcW w:w="2975" w:type="dxa"/>
          </w:tcPr>
          <w:p w14:paraId="5676461B" w14:textId="77777777" w:rsidR="004B3F04" w:rsidRDefault="004B3F04" w:rsidP="000659BE">
            <w:pPr>
              <w:pStyle w:val="TableText"/>
            </w:pPr>
            <w:r>
              <w:t>2018-05-01</w:t>
            </w:r>
          </w:p>
        </w:tc>
      </w:tr>
      <w:tr w:rsidR="004B3F04" w14:paraId="04211057" w14:textId="77777777" w:rsidTr="000659BE">
        <w:trPr>
          <w:jc w:val="center"/>
        </w:trPr>
        <w:tc>
          <w:tcPr>
            <w:tcW w:w="3345" w:type="dxa"/>
          </w:tcPr>
          <w:p w14:paraId="631C3E98" w14:textId="77777777" w:rsidR="004B3F04" w:rsidRDefault="004B3F04" w:rsidP="000659BE">
            <w:pPr>
              <w:pStyle w:val="TableText"/>
            </w:pPr>
            <w:r>
              <w:tab/>
              <w:t>quantity</w:t>
            </w:r>
          </w:p>
        </w:tc>
        <w:tc>
          <w:tcPr>
            <w:tcW w:w="720" w:type="dxa"/>
          </w:tcPr>
          <w:p w14:paraId="4D9A29E8" w14:textId="77777777" w:rsidR="004B3F04" w:rsidRDefault="004B3F04" w:rsidP="000659BE">
            <w:pPr>
              <w:pStyle w:val="TableText"/>
            </w:pPr>
            <w:r>
              <w:t>1..1</w:t>
            </w:r>
          </w:p>
        </w:tc>
        <w:tc>
          <w:tcPr>
            <w:tcW w:w="1152" w:type="dxa"/>
          </w:tcPr>
          <w:p w14:paraId="2E467735" w14:textId="77777777" w:rsidR="004B3F04" w:rsidRDefault="004B3F04" w:rsidP="000659BE">
            <w:pPr>
              <w:pStyle w:val="TableText"/>
            </w:pPr>
            <w:r>
              <w:t>SHALL</w:t>
            </w:r>
          </w:p>
        </w:tc>
        <w:tc>
          <w:tcPr>
            <w:tcW w:w="864" w:type="dxa"/>
          </w:tcPr>
          <w:p w14:paraId="6058027F" w14:textId="77777777" w:rsidR="004B3F04" w:rsidRDefault="004B3F04" w:rsidP="000659BE">
            <w:pPr>
              <w:pStyle w:val="TableText"/>
            </w:pPr>
          </w:p>
        </w:tc>
        <w:tc>
          <w:tcPr>
            <w:tcW w:w="1104" w:type="dxa"/>
          </w:tcPr>
          <w:p w14:paraId="2B649E9A" w14:textId="77777777" w:rsidR="004B3F04" w:rsidRDefault="006C736C" w:rsidP="000659BE">
            <w:pPr>
              <w:pStyle w:val="TableText"/>
            </w:pPr>
            <w:hyperlink w:anchor="C_3372-34893">
              <w:r w:rsidR="004B3F04">
                <w:rPr>
                  <w:rStyle w:val="HyperlinkText9pt"/>
                </w:rPr>
                <w:t>3372-34893</w:t>
              </w:r>
            </w:hyperlink>
          </w:p>
        </w:tc>
        <w:tc>
          <w:tcPr>
            <w:tcW w:w="2975" w:type="dxa"/>
          </w:tcPr>
          <w:p w14:paraId="4E2532F7" w14:textId="77777777" w:rsidR="004B3F04" w:rsidRDefault="004B3F04" w:rsidP="000659BE">
            <w:pPr>
              <w:pStyle w:val="TableText"/>
            </w:pPr>
          </w:p>
        </w:tc>
      </w:tr>
      <w:tr w:rsidR="004B3F04" w14:paraId="5B25E262" w14:textId="77777777" w:rsidTr="000659BE">
        <w:trPr>
          <w:jc w:val="center"/>
        </w:trPr>
        <w:tc>
          <w:tcPr>
            <w:tcW w:w="3345" w:type="dxa"/>
          </w:tcPr>
          <w:p w14:paraId="037C8E95" w14:textId="77777777" w:rsidR="004B3F04" w:rsidRDefault="004B3F04" w:rsidP="000659BE">
            <w:pPr>
              <w:pStyle w:val="TableText"/>
            </w:pPr>
            <w:r>
              <w:tab/>
            </w:r>
            <w:r>
              <w:tab/>
              <w:t>@unit</w:t>
            </w:r>
          </w:p>
        </w:tc>
        <w:tc>
          <w:tcPr>
            <w:tcW w:w="720" w:type="dxa"/>
          </w:tcPr>
          <w:p w14:paraId="5C76ADB6" w14:textId="77777777" w:rsidR="004B3F04" w:rsidRDefault="004B3F04" w:rsidP="000659BE">
            <w:pPr>
              <w:pStyle w:val="TableText"/>
            </w:pPr>
            <w:r>
              <w:t>1..1</w:t>
            </w:r>
          </w:p>
        </w:tc>
        <w:tc>
          <w:tcPr>
            <w:tcW w:w="1152" w:type="dxa"/>
          </w:tcPr>
          <w:p w14:paraId="4FF3192D" w14:textId="77777777" w:rsidR="004B3F04" w:rsidRDefault="004B3F04" w:rsidP="000659BE">
            <w:pPr>
              <w:pStyle w:val="TableText"/>
            </w:pPr>
            <w:r>
              <w:t>SHALL</w:t>
            </w:r>
          </w:p>
        </w:tc>
        <w:tc>
          <w:tcPr>
            <w:tcW w:w="864" w:type="dxa"/>
          </w:tcPr>
          <w:p w14:paraId="3C19A911" w14:textId="77777777" w:rsidR="004B3F04" w:rsidRDefault="004B3F04" w:rsidP="000659BE">
            <w:pPr>
              <w:pStyle w:val="TableText"/>
            </w:pPr>
          </w:p>
        </w:tc>
        <w:tc>
          <w:tcPr>
            <w:tcW w:w="1104" w:type="dxa"/>
          </w:tcPr>
          <w:p w14:paraId="3F77C339" w14:textId="77777777" w:rsidR="004B3F04" w:rsidRDefault="006C736C" w:rsidP="000659BE">
            <w:pPr>
              <w:pStyle w:val="TableText"/>
            </w:pPr>
            <w:hyperlink w:anchor="C_3372-34894">
              <w:r w:rsidR="004B3F04">
                <w:rPr>
                  <w:rStyle w:val="HyperlinkText9pt"/>
                </w:rPr>
                <w:t>3372-34894</w:t>
              </w:r>
            </w:hyperlink>
          </w:p>
        </w:tc>
        <w:tc>
          <w:tcPr>
            <w:tcW w:w="2975" w:type="dxa"/>
          </w:tcPr>
          <w:p w14:paraId="70893792" w14:textId="77777777" w:rsidR="004B3F04" w:rsidRDefault="004B3F04" w:rsidP="000659BE">
            <w:pPr>
              <w:pStyle w:val="TableText"/>
            </w:pPr>
            <w:r>
              <w:t>urn:oid:2.16.840.1.113883.6.8 (UCUM) = d</w:t>
            </w:r>
          </w:p>
        </w:tc>
      </w:tr>
    </w:tbl>
    <w:p w14:paraId="576ABDAA" w14:textId="77777777" w:rsidR="004B3F04" w:rsidRDefault="004B3F04" w:rsidP="004B3F04">
      <w:pPr>
        <w:pStyle w:val="BodyText"/>
      </w:pPr>
    </w:p>
    <w:p w14:paraId="34FB0A76" w14:textId="77777777" w:rsidR="004B3F04" w:rsidRDefault="004B3F04" w:rsidP="007E63CC">
      <w:pPr>
        <w:numPr>
          <w:ilvl w:val="0"/>
          <w:numId w:val="17"/>
        </w:numPr>
      </w:pPr>
      <w:r>
        <w:rPr>
          <w:rStyle w:val="keyword"/>
        </w:rPr>
        <w:t>SHALL</w:t>
      </w:r>
      <w:r>
        <w:t xml:space="preserve"> contain exactly one [1..1] </w:t>
      </w:r>
      <w:r>
        <w:rPr>
          <w:rStyle w:val="XMLnameBold"/>
        </w:rPr>
        <w:t>@classCode</w:t>
      </w:r>
      <w:r>
        <w:t>=</w:t>
      </w:r>
      <w:r>
        <w:rPr>
          <w:rStyle w:val="XMLname"/>
        </w:rPr>
        <w:t>"SPLY"</w:t>
      </w:r>
      <w:r>
        <w:t xml:space="preserve"> Supply</w:t>
      </w:r>
      <w:bookmarkStart w:id="1163" w:name="C_3372-34889"/>
      <w:r>
        <w:t xml:space="preserve"> (CONF:3372-34889)</w:t>
      </w:r>
      <w:bookmarkEnd w:id="1163"/>
      <w:r>
        <w:t>.</w:t>
      </w:r>
    </w:p>
    <w:p w14:paraId="1DCD1355" w14:textId="77777777" w:rsidR="004B3F04" w:rsidRDefault="004B3F04" w:rsidP="007E63CC">
      <w:pPr>
        <w:numPr>
          <w:ilvl w:val="0"/>
          <w:numId w:val="1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164" w:name="C_3372-34890"/>
      <w:r>
        <w:t xml:space="preserve"> (CONF:3372-34890)</w:t>
      </w:r>
      <w:bookmarkEnd w:id="1164"/>
      <w:r>
        <w:t>.</w:t>
      </w:r>
    </w:p>
    <w:p w14:paraId="5F6B5BC6" w14:textId="77777777" w:rsidR="004B3F04" w:rsidRDefault="004B3F04" w:rsidP="007E63CC">
      <w:pPr>
        <w:numPr>
          <w:ilvl w:val="0"/>
          <w:numId w:val="17"/>
        </w:numPr>
      </w:pPr>
      <w:r>
        <w:rPr>
          <w:rStyle w:val="keyword"/>
        </w:rPr>
        <w:t>SHALL</w:t>
      </w:r>
      <w:r>
        <w:t xml:space="preserve"> contain exactly one [1..1] </w:t>
      </w:r>
      <w:r>
        <w:rPr>
          <w:rStyle w:val="XMLnameBold"/>
        </w:rPr>
        <w:t>templateId</w:t>
      </w:r>
      <w:bookmarkStart w:id="1165" w:name="C_3372-34885"/>
      <w:r>
        <w:t xml:space="preserve"> (CONF:3372-34885)</w:t>
      </w:r>
      <w:bookmarkEnd w:id="1165"/>
      <w:r>
        <w:t>.</w:t>
      </w:r>
    </w:p>
    <w:p w14:paraId="34ACA81A" w14:textId="77777777" w:rsidR="004B3F04" w:rsidRDefault="004B3F04" w:rsidP="007E63CC">
      <w:pPr>
        <w:numPr>
          <w:ilvl w:val="1"/>
          <w:numId w:val="17"/>
        </w:numPr>
      </w:pPr>
      <w:r>
        <w:t xml:space="preserve">This templateId </w:t>
      </w:r>
      <w:r>
        <w:rPr>
          <w:rStyle w:val="keyword"/>
        </w:rPr>
        <w:t>SHALL</w:t>
      </w:r>
      <w:r>
        <w:t xml:space="preserve"> contain exactly one [1..1] </w:t>
      </w:r>
      <w:r>
        <w:rPr>
          <w:rStyle w:val="XMLnameBold"/>
        </w:rPr>
        <w:t>item</w:t>
      </w:r>
      <w:bookmarkStart w:id="1166" w:name="C_3372-34886"/>
      <w:r>
        <w:t xml:space="preserve"> (CONF:3372-34886)</w:t>
      </w:r>
      <w:bookmarkEnd w:id="1166"/>
      <w:r>
        <w:t xml:space="preserve"> such that it</w:t>
      </w:r>
    </w:p>
    <w:p w14:paraId="5EB9B9DF" w14:textId="77777777" w:rsidR="004B3F04" w:rsidRDefault="004B3F04" w:rsidP="007E63CC">
      <w:pPr>
        <w:numPr>
          <w:ilvl w:val="2"/>
          <w:numId w:val="17"/>
        </w:numPr>
      </w:pPr>
      <w:r>
        <w:rPr>
          <w:rStyle w:val="keyword"/>
        </w:rPr>
        <w:t>SHALL</w:t>
      </w:r>
      <w:r>
        <w:t xml:space="preserve"> contain exactly one [1..1] </w:t>
      </w:r>
      <w:r>
        <w:rPr>
          <w:rStyle w:val="XMLnameBold"/>
        </w:rPr>
        <w:t>@root</w:t>
      </w:r>
      <w:r>
        <w:t>=</w:t>
      </w:r>
      <w:r>
        <w:rPr>
          <w:rStyle w:val="XMLname"/>
        </w:rPr>
        <w:t>"2.16.840.1.113883.10.20.28.4.133"</w:t>
      </w:r>
      <w:bookmarkStart w:id="1167" w:name="C_3372-34887"/>
      <w:r>
        <w:t xml:space="preserve"> (CONF:3372-34887)</w:t>
      </w:r>
      <w:bookmarkEnd w:id="1167"/>
      <w:r>
        <w:t>.</w:t>
      </w:r>
    </w:p>
    <w:p w14:paraId="161C8458" w14:textId="77777777" w:rsidR="004B3F04" w:rsidRDefault="004B3F04" w:rsidP="007E63CC">
      <w:pPr>
        <w:numPr>
          <w:ilvl w:val="2"/>
          <w:numId w:val="17"/>
        </w:numPr>
      </w:pPr>
      <w:r>
        <w:rPr>
          <w:rStyle w:val="keyword"/>
        </w:rPr>
        <w:t>SHALL</w:t>
      </w:r>
      <w:r>
        <w:t xml:space="preserve"> contain exactly one [1..1] </w:t>
      </w:r>
      <w:r>
        <w:rPr>
          <w:rStyle w:val="XMLnameBold"/>
        </w:rPr>
        <w:t>@extension</w:t>
      </w:r>
      <w:r>
        <w:t>=</w:t>
      </w:r>
      <w:r>
        <w:rPr>
          <w:rStyle w:val="XMLname"/>
        </w:rPr>
        <w:t>"2018-05-01"</w:t>
      </w:r>
      <w:bookmarkStart w:id="1168" w:name="C_3372-34888"/>
      <w:r>
        <w:t xml:space="preserve"> (CONF:3372-34888)</w:t>
      </w:r>
      <w:bookmarkEnd w:id="1168"/>
      <w:r>
        <w:t>.</w:t>
      </w:r>
    </w:p>
    <w:p w14:paraId="5F0DDFC3" w14:textId="77777777" w:rsidR="004B3F04" w:rsidRDefault="004B3F04" w:rsidP="007E63CC">
      <w:pPr>
        <w:numPr>
          <w:ilvl w:val="0"/>
          <w:numId w:val="17"/>
        </w:numPr>
      </w:pPr>
      <w:r>
        <w:rPr>
          <w:rStyle w:val="keyword"/>
        </w:rPr>
        <w:t>SHALL</w:t>
      </w:r>
      <w:r>
        <w:t xml:space="preserve"> contain exactly one [1..1] </w:t>
      </w:r>
      <w:r>
        <w:rPr>
          <w:rStyle w:val="XMLnameBold"/>
        </w:rPr>
        <w:t>quantity</w:t>
      </w:r>
      <w:bookmarkStart w:id="1169" w:name="C_3372-34893"/>
      <w:r>
        <w:t xml:space="preserve"> (CONF:3372-34893)</w:t>
      </w:r>
      <w:bookmarkEnd w:id="1169"/>
      <w:r>
        <w:t>.</w:t>
      </w:r>
      <w:r>
        <w:br/>
        <w:t>Note: QDM Attribute: daysSupplied</w:t>
      </w:r>
    </w:p>
    <w:p w14:paraId="324E13BB" w14:textId="77777777" w:rsidR="004B3F04" w:rsidRDefault="004B3F04" w:rsidP="007E63CC">
      <w:pPr>
        <w:numPr>
          <w:ilvl w:val="1"/>
          <w:numId w:val="17"/>
        </w:numPr>
      </w:pPr>
      <w:r>
        <w:t xml:space="preserve">This quantity </w:t>
      </w:r>
      <w:r>
        <w:rPr>
          <w:rStyle w:val="keyword"/>
        </w:rPr>
        <w:t>SHALL</w:t>
      </w:r>
      <w:r>
        <w:t xml:space="preserve"> contain exactly one [1..1] </w:t>
      </w:r>
      <w:r>
        <w:rPr>
          <w:rStyle w:val="XMLnameBold"/>
        </w:rPr>
        <w:t>@unit</w:t>
      </w:r>
      <w:r>
        <w:t>=</w:t>
      </w:r>
      <w:r>
        <w:rPr>
          <w:rStyle w:val="XMLname"/>
        </w:rPr>
        <w:t>"d"</w:t>
      </w:r>
      <w:r>
        <w:t xml:space="preserve"> Day (CodeSystem: </w:t>
      </w:r>
      <w:r>
        <w:rPr>
          <w:rStyle w:val="XMLname"/>
        </w:rPr>
        <w:t>UCUM urn:oid:2.16.840.1.113883.6.8</w:t>
      </w:r>
      <w:r>
        <w:t>)</w:t>
      </w:r>
      <w:bookmarkStart w:id="1170" w:name="C_3372-34894"/>
      <w:r>
        <w:t xml:space="preserve"> (CONF:3372-34894)</w:t>
      </w:r>
      <w:bookmarkEnd w:id="1170"/>
      <w:r>
        <w:t>.</w:t>
      </w:r>
    </w:p>
    <w:p w14:paraId="7857C93E" w14:textId="77777777" w:rsidR="004B3F04" w:rsidRDefault="004B3F04" w:rsidP="004B3F04">
      <w:pPr>
        <w:pStyle w:val="Caption"/>
        <w:ind w:left="130" w:right="115"/>
      </w:pPr>
      <w:bookmarkStart w:id="1171" w:name="_Toc64842012"/>
      <w:bookmarkStart w:id="1172" w:name="_Toc65482928"/>
      <w:r>
        <w:t xml:space="preserve">Figure </w:t>
      </w:r>
      <w:r>
        <w:fldChar w:fldCharType="begin"/>
      </w:r>
      <w:r>
        <w:instrText>SEQ Figure \* ARABIC</w:instrText>
      </w:r>
      <w:r>
        <w:fldChar w:fldCharType="separate"/>
      </w:r>
      <w:r>
        <w:t>14</w:t>
      </w:r>
      <w:r>
        <w:fldChar w:fldCharType="end"/>
      </w:r>
      <w:r>
        <w:t>: Days Supplied Example</w:t>
      </w:r>
      <w:bookmarkEnd w:id="1171"/>
      <w:bookmarkEnd w:id="1172"/>
    </w:p>
    <w:p w14:paraId="5AD04755" w14:textId="77777777" w:rsidR="004B3F04" w:rsidRDefault="004B3F04" w:rsidP="004B3F04">
      <w:pPr>
        <w:pStyle w:val="Example"/>
        <w:ind w:left="130" w:right="115"/>
      </w:pPr>
      <w:r>
        <w:t>&lt;supplyCriteria classCode="SPLY" moodCode="EVN"&gt;</w:t>
      </w:r>
    </w:p>
    <w:p w14:paraId="034D72CE" w14:textId="77777777" w:rsidR="004B3F04" w:rsidRDefault="004B3F04" w:rsidP="004B3F04">
      <w:pPr>
        <w:pStyle w:val="Example"/>
        <w:ind w:left="130" w:right="115"/>
      </w:pPr>
      <w:r>
        <w:t xml:space="preserve">    &lt;templateId&gt;</w:t>
      </w:r>
    </w:p>
    <w:p w14:paraId="4D3A0407" w14:textId="77777777" w:rsidR="004B3F04" w:rsidRDefault="004B3F04" w:rsidP="004B3F04">
      <w:pPr>
        <w:pStyle w:val="Example"/>
        <w:ind w:left="130" w:right="115"/>
      </w:pPr>
      <w:r>
        <w:t xml:space="preserve">        &lt;item root="2.16.840.1.113883.10.20.28.4.133" extension="2018-05-01"/&gt;</w:t>
      </w:r>
    </w:p>
    <w:p w14:paraId="45B96D6B" w14:textId="77777777" w:rsidR="004B3F04" w:rsidRDefault="004B3F04" w:rsidP="004B3F04">
      <w:pPr>
        <w:pStyle w:val="Example"/>
        <w:ind w:left="130" w:right="115"/>
      </w:pPr>
      <w:r>
        <w:t xml:space="preserve">    &lt;/templateId&gt;</w:t>
      </w:r>
    </w:p>
    <w:p w14:paraId="75A7696D" w14:textId="77777777" w:rsidR="004B3F04" w:rsidRDefault="004B3F04" w:rsidP="004B3F04">
      <w:pPr>
        <w:pStyle w:val="Example"/>
        <w:ind w:left="130" w:right="115"/>
      </w:pPr>
      <w:r>
        <w:t xml:space="preserve">    &lt;id root="a8da5449-2a1b-43e4-94b5-51cfb346c074"/&gt;</w:t>
      </w:r>
    </w:p>
    <w:p w14:paraId="32846658" w14:textId="77777777" w:rsidR="004B3F04" w:rsidRDefault="004B3F04" w:rsidP="004B3F04">
      <w:pPr>
        <w:pStyle w:val="Example"/>
        <w:ind w:left="130" w:right="115"/>
      </w:pPr>
      <w:r>
        <w:t xml:space="preserve">    &lt;title value="Days Supplied"/&gt;</w:t>
      </w:r>
    </w:p>
    <w:p w14:paraId="1C571F9A" w14:textId="77777777" w:rsidR="004B3F04" w:rsidRDefault="004B3F04" w:rsidP="004B3F04">
      <w:pPr>
        <w:pStyle w:val="Example"/>
        <w:ind w:left="130" w:right="115"/>
      </w:pPr>
      <w:r>
        <w:t xml:space="preserve">    &lt;quantity xsi:type="PQ" value="10" unit="d"/&gt;</w:t>
      </w:r>
    </w:p>
    <w:p w14:paraId="5564246C" w14:textId="77777777" w:rsidR="004B3F04" w:rsidRDefault="004B3F04" w:rsidP="004B3F04">
      <w:pPr>
        <w:pStyle w:val="Example"/>
        <w:ind w:left="130" w:right="115"/>
      </w:pPr>
      <w:r>
        <w:t xml:space="preserve">&lt;/supplyCriteria&gt;  </w:t>
      </w:r>
    </w:p>
    <w:p w14:paraId="7DD61607" w14:textId="77777777" w:rsidR="004B3F04" w:rsidRDefault="004B3F04" w:rsidP="004B3F04">
      <w:pPr>
        <w:pStyle w:val="BodyText"/>
      </w:pPr>
    </w:p>
    <w:p w14:paraId="1917FFBC" w14:textId="688A2D6D" w:rsidR="004B3F04" w:rsidRDefault="004B3F04" w:rsidP="004B3F04">
      <w:pPr>
        <w:pStyle w:val="Heading2nospace"/>
      </w:pPr>
      <w:bookmarkStart w:id="1173" w:name="E_Device_Order_V3_"/>
      <w:bookmarkStart w:id="1174" w:name="_Toc64841879"/>
      <w:bookmarkStart w:id="1175" w:name="_Toc65482795"/>
      <w:r>
        <w:lastRenderedPageBreak/>
        <w:t>Device, Order (V3)</w:t>
      </w:r>
      <w:bookmarkEnd w:id="1173"/>
      <w:bookmarkEnd w:id="1174"/>
      <w:r w:rsidR="006F762B">
        <w:t xml:space="preserve"> - DRAFT</w:t>
      </w:r>
      <w:bookmarkEnd w:id="1175"/>
    </w:p>
    <w:p w14:paraId="48BA8612" w14:textId="77777777" w:rsidR="004B3F04" w:rsidRDefault="004B3F04" w:rsidP="004B3F04">
      <w:pPr>
        <w:pStyle w:val="BracketData"/>
      </w:pPr>
      <w:r>
        <w:t>[supplyCriteria: identifier urn:hl7ii:2.16.840.1.113883.10.20.28.4.15:2021-02-01 (open)]</w:t>
      </w:r>
    </w:p>
    <w:p w14:paraId="36B631E9" w14:textId="77777777" w:rsidR="004B3F04" w:rsidRDefault="004B3F04" w:rsidP="004B3F04">
      <w:pPr>
        <w:pStyle w:val="Caption"/>
      </w:pPr>
      <w:bookmarkStart w:id="1176" w:name="_Toc64842112"/>
      <w:bookmarkStart w:id="1177" w:name="_Toc65483196"/>
      <w:r>
        <w:t xml:space="preserve">Table </w:t>
      </w:r>
      <w:r>
        <w:fldChar w:fldCharType="begin"/>
      </w:r>
      <w:r>
        <w:instrText>SEQ Table \* ARABIC</w:instrText>
      </w:r>
      <w:r>
        <w:fldChar w:fldCharType="separate"/>
      </w:r>
      <w:r>
        <w:t>35</w:t>
      </w:r>
      <w:r>
        <w:fldChar w:fldCharType="end"/>
      </w:r>
      <w:r>
        <w:t>: Device, Order (V3) Contexts</w:t>
      </w:r>
      <w:bookmarkEnd w:id="1176"/>
      <w:bookmarkEnd w:id="1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9BC094" w14:textId="77777777" w:rsidTr="000659BE">
        <w:trPr>
          <w:cantSplit/>
          <w:tblHeader/>
          <w:jc w:val="center"/>
        </w:trPr>
        <w:tc>
          <w:tcPr>
            <w:tcW w:w="360" w:type="dxa"/>
            <w:shd w:val="clear" w:color="auto" w:fill="E6E6E6"/>
          </w:tcPr>
          <w:p w14:paraId="06A59B87" w14:textId="77777777" w:rsidR="004B3F04" w:rsidRDefault="004B3F04" w:rsidP="000659BE">
            <w:pPr>
              <w:pStyle w:val="TableHead"/>
            </w:pPr>
            <w:r>
              <w:t>Contained By:</w:t>
            </w:r>
          </w:p>
        </w:tc>
        <w:tc>
          <w:tcPr>
            <w:tcW w:w="360" w:type="dxa"/>
            <w:shd w:val="clear" w:color="auto" w:fill="E6E6E6"/>
          </w:tcPr>
          <w:p w14:paraId="1A4C4264" w14:textId="77777777" w:rsidR="004B3F04" w:rsidRDefault="004B3F04" w:rsidP="000659BE">
            <w:pPr>
              <w:pStyle w:val="TableHead"/>
            </w:pPr>
            <w:r>
              <w:t>Contains:</w:t>
            </w:r>
          </w:p>
        </w:tc>
      </w:tr>
      <w:tr w:rsidR="004B3F04" w14:paraId="404EC1D4" w14:textId="77777777" w:rsidTr="000659BE">
        <w:trPr>
          <w:jc w:val="center"/>
        </w:trPr>
        <w:tc>
          <w:tcPr>
            <w:tcW w:w="360" w:type="dxa"/>
          </w:tcPr>
          <w:p w14:paraId="4437EE31"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0B9B487"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5F4F7A01"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070865D6"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83784AD"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4E9DB0F"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A858BBF"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286EB8A2" w14:textId="77777777" w:rsidR="004B3F04" w:rsidRDefault="004B3F04" w:rsidP="004B3F04">
      <w:pPr>
        <w:pStyle w:val="BodyText"/>
      </w:pPr>
    </w:p>
    <w:p w14:paraId="3AADF7CB" w14:textId="77777777" w:rsidR="004B3F04" w:rsidRDefault="004B3F04" w:rsidP="004B3F04">
      <w:r>
        <w:t>This template represents the QDM data type: Device, Order.</w:t>
      </w:r>
    </w:p>
    <w:p w14:paraId="3F07F186" w14:textId="77777777" w:rsidR="004B3F04" w:rsidRDefault="004B3F04" w:rsidP="004B3F04">
      <w:r>
        <w:t>Device represents an order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EC98629" w14:textId="77777777" w:rsidR="004B3F04" w:rsidRDefault="004B3F04" w:rsidP="004B3F04">
      <w:r>
        <w:t>Timing: The time the order is signed; author time</w:t>
      </w:r>
    </w:p>
    <w:p w14:paraId="042C9CA1" w14:textId="77777777" w:rsidR="004B3F04" w:rsidRDefault="004B3F04" w:rsidP="004B3F04">
      <w:pPr>
        <w:pStyle w:val="Caption"/>
      </w:pPr>
      <w:bookmarkStart w:id="1178" w:name="_Toc64842113"/>
      <w:bookmarkStart w:id="1179" w:name="_Toc65483197"/>
      <w:r>
        <w:lastRenderedPageBreak/>
        <w:t xml:space="preserve">Table </w:t>
      </w:r>
      <w:r>
        <w:fldChar w:fldCharType="begin"/>
      </w:r>
      <w:r>
        <w:instrText>SEQ Table \* ARABIC</w:instrText>
      </w:r>
      <w:r>
        <w:fldChar w:fldCharType="separate"/>
      </w:r>
      <w:r>
        <w:t>36</w:t>
      </w:r>
      <w:r>
        <w:fldChar w:fldCharType="end"/>
      </w:r>
      <w:r>
        <w:t>: Device, Order (V3) Constraints Overview</w:t>
      </w:r>
      <w:bookmarkEnd w:id="1178"/>
      <w:bookmarkEnd w:id="1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ABE225C" w14:textId="77777777" w:rsidTr="000659BE">
        <w:trPr>
          <w:cantSplit/>
          <w:tblHeader/>
          <w:jc w:val="center"/>
        </w:trPr>
        <w:tc>
          <w:tcPr>
            <w:tcW w:w="0" w:type="dxa"/>
            <w:shd w:val="clear" w:color="auto" w:fill="E6E6E6"/>
            <w:noWrap/>
          </w:tcPr>
          <w:p w14:paraId="3E8175C6" w14:textId="77777777" w:rsidR="004B3F04" w:rsidRDefault="004B3F04" w:rsidP="000659BE">
            <w:pPr>
              <w:pStyle w:val="TableHead"/>
            </w:pPr>
            <w:r>
              <w:t>XPath</w:t>
            </w:r>
          </w:p>
        </w:tc>
        <w:tc>
          <w:tcPr>
            <w:tcW w:w="720" w:type="dxa"/>
            <w:shd w:val="clear" w:color="auto" w:fill="E6E6E6"/>
            <w:noWrap/>
          </w:tcPr>
          <w:p w14:paraId="079009FF" w14:textId="77777777" w:rsidR="004B3F04" w:rsidRDefault="004B3F04" w:rsidP="000659BE">
            <w:pPr>
              <w:pStyle w:val="TableHead"/>
            </w:pPr>
            <w:r>
              <w:t>Card.</w:t>
            </w:r>
          </w:p>
        </w:tc>
        <w:tc>
          <w:tcPr>
            <w:tcW w:w="1152" w:type="dxa"/>
            <w:shd w:val="clear" w:color="auto" w:fill="E6E6E6"/>
            <w:noWrap/>
          </w:tcPr>
          <w:p w14:paraId="3BDC1FAE" w14:textId="77777777" w:rsidR="004B3F04" w:rsidRDefault="004B3F04" w:rsidP="000659BE">
            <w:pPr>
              <w:pStyle w:val="TableHead"/>
            </w:pPr>
            <w:r>
              <w:t>Verb</w:t>
            </w:r>
          </w:p>
        </w:tc>
        <w:tc>
          <w:tcPr>
            <w:tcW w:w="864" w:type="dxa"/>
            <w:shd w:val="clear" w:color="auto" w:fill="E6E6E6"/>
            <w:noWrap/>
          </w:tcPr>
          <w:p w14:paraId="06B817DA" w14:textId="77777777" w:rsidR="004B3F04" w:rsidRDefault="004B3F04" w:rsidP="000659BE">
            <w:pPr>
              <w:pStyle w:val="TableHead"/>
            </w:pPr>
            <w:r>
              <w:t>Data Type</w:t>
            </w:r>
          </w:p>
        </w:tc>
        <w:tc>
          <w:tcPr>
            <w:tcW w:w="864" w:type="dxa"/>
            <w:shd w:val="clear" w:color="auto" w:fill="E6E6E6"/>
            <w:noWrap/>
          </w:tcPr>
          <w:p w14:paraId="5F77BE2A" w14:textId="77777777" w:rsidR="004B3F04" w:rsidRDefault="004B3F04" w:rsidP="000659BE">
            <w:pPr>
              <w:pStyle w:val="TableHead"/>
            </w:pPr>
            <w:r>
              <w:t>CONF#</w:t>
            </w:r>
          </w:p>
        </w:tc>
        <w:tc>
          <w:tcPr>
            <w:tcW w:w="864" w:type="dxa"/>
            <w:shd w:val="clear" w:color="auto" w:fill="E6E6E6"/>
            <w:noWrap/>
          </w:tcPr>
          <w:p w14:paraId="0FC74566" w14:textId="77777777" w:rsidR="004B3F04" w:rsidRDefault="004B3F04" w:rsidP="000659BE">
            <w:pPr>
              <w:pStyle w:val="TableHead"/>
            </w:pPr>
            <w:r>
              <w:t>Value</w:t>
            </w:r>
          </w:p>
        </w:tc>
      </w:tr>
      <w:tr w:rsidR="004B3F04" w14:paraId="75F99242" w14:textId="77777777" w:rsidTr="000659BE">
        <w:trPr>
          <w:jc w:val="center"/>
        </w:trPr>
        <w:tc>
          <w:tcPr>
            <w:tcW w:w="10160" w:type="dxa"/>
            <w:gridSpan w:val="6"/>
          </w:tcPr>
          <w:p w14:paraId="1B390821" w14:textId="77777777" w:rsidR="004B3F04" w:rsidRDefault="004B3F04" w:rsidP="000659BE">
            <w:pPr>
              <w:pStyle w:val="TableText"/>
            </w:pPr>
            <w:r>
              <w:t>supplyCriteria (identifier: urn:hl7ii:2.16.840.1.113883.10.20.28.4.15:2021-02-01)</w:t>
            </w:r>
          </w:p>
        </w:tc>
      </w:tr>
      <w:tr w:rsidR="004B3F04" w14:paraId="1DCF502E" w14:textId="77777777" w:rsidTr="000659BE">
        <w:trPr>
          <w:jc w:val="center"/>
        </w:trPr>
        <w:tc>
          <w:tcPr>
            <w:tcW w:w="3345" w:type="dxa"/>
          </w:tcPr>
          <w:p w14:paraId="026CD7A1" w14:textId="77777777" w:rsidR="004B3F04" w:rsidRDefault="004B3F04" w:rsidP="000659BE">
            <w:pPr>
              <w:pStyle w:val="TableText"/>
            </w:pPr>
            <w:r>
              <w:tab/>
              <w:t>@classCode</w:t>
            </w:r>
          </w:p>
        </w:tc>
        <w:tc>
          <w:tcPr>
            <w:tcW w:w="720" w:type="dxa"/>
          </w:tcPr>
          <w:p w14:paraId="2498F376" w14:textId="77777777" w:rsidR="004B3F04" w:rsidRDefault="004B3F04" w:rsidP="000659BE">
            <w:pPr>
              <w:pStyle w:val="TableText"/>
            </w:pPr>
            <w:r>
              <w:t>1..1</w:t>
            </w:r>
          </w:p>
        </w:tc>
        <w:tc>
          <w:tcPr>
            <w:tcW w:w="1152" w:type="dxa"/>
          </w:tcPr>
          <w:p w14:paraId="1AC0C3A6" w14:textId="77777777" w:rsidR="004B3F04" w:rsidRDefault="004B3F04" w:rsidP="000659BE">
            <w:pPr>
              <w:pStyle w:val="TableText"/>
            </w:pPr>
            <w:r>
              <w:t>SHALL</w:t>
            </w:r>
          </w:p>
        </w:tc>
        <w:tc>
          <w:tcPr>
            <w:tcW w:w="864" w:type="dxa"/>
          </w:tcPr>
          <w:p w14:paraId="701E703F" w14:textId="77777777" w:rsidR="004B3F04" w:rsidRDefault="004B3F04" w:rsidP="000659BE">
            <w:pPr>
              <w:pStyle w:val="TableText"/>
            </w:pPr>
          </w:p>
        </w:tc>
        <w:tc>
          <w:tcPr>
            <w:tcW w:w="1104" w:type="dxa"/>
          </w:tcPr>
          <w:p w14:paraId="5AC522E3" w14:textId="77777777" w:rsidR="004B3F04" w:rsidRDefault="006C736C" w:rsidP="000659BE">
            <w:pPr>
              <w:pStyle w:val="TableText"/>
            </w:pPr>
            <w:hyperlink w:anchor="C_4499-29840">
              <w:r w:rsidR="004B3F04">
                <w:rPr>
                  <w:rStyle w:val="HyperlinkText9pt"/>
                </w:rPr>
                <w:t>4499-29840</w:t>
              </w:r>
            </w:hyperlink>
          </w:p>
        </w:tc>
        <w:tc>
          <w:tcPr>
            <w:tcW w:w="2975" w:type="dxa"/>
          </w:tcPr>
          <w:p w14:paraId="57D83DFF" w14:textId="77777777" w:rsidR="004B3F04" w:rsidRDefault="004B3F04" w:rsidP="000659BE">
            <w:pPr>
              <w:pStyle w:val="TableText"/>
            </w:pPr>
            <w:r>
              <w:t>SPLY</w:t>
            </w:r>
          </w:p>
        </w:tc>
      </w:tr>
      <w:tr w:rsidR="004B3F04" w14:paraId="5D3A361D" w14:textId="77777777" w:rsidTr="000659BE">
        <w:trPr>
          <w:jc w:val="center"/>
        </w:trPr>
        <w:tc>
          <w:tcPr>
            <w:tcW w:w="3345" w:type="dxa"/>
          </w:tcPr>
          <w:p w14:paraId="3543C7CF" w14:textId="77777777" w:rsidR="004B3F04" w:rsidRDefault="004B3F04" w:rsidP="000659BE">
            <w:pPr>
              <w:pStyle w:val="TableText"/>
            </w:pPr>
            <w:r>
              <w:tab/>
              <w:t>@moodCode</w:t>
            </w:r>
          </w:p>
        </w:tc>
        <w:tc>
          <w:tcPr>
            <w:tcW w:w="720" w:type="dxa"/>
          </w:tcPr>
          <w:p w14:paraId="0455148A" w14:textId="77777777" w:rsidR="004B3F04" w:rsidRDefault="004B3F04" w:rsidP="000659BE">
            <w:pPr>
              <w:pStyle w:val="TableText"/>
            </w:pPr>
            <w:r>
              <w:t>1..1</w:t>
            </w:r>
          </w:p>
        </w:tc>
        <w:tc>
          <w:tcPr>
            <w:tcW w:w="1152" w:type="dxa"/>
          </w:tcPr>
          <w:p w14:paraId="4F01986C" w14:textId="77777777" w:rsidR="004B3F04" w:rsidRDefault="004B3F04" w:rsidP="000659BE">
            <w:pPr>
              <w:pStyle w:val="TableText"/>
            </w:pPr>
            <w:r>
              <w:t>SHALL</w:t>
            </w:r>
          </w:p>
        </w:tc>
        <w:tc>
          <w:tcPr>
            <w:tcW w:w="864" w:type="dxa"/>
          </w:tcPr>
          <w:p w14:paraId="0B413A1C" w14:textId="77777777" w:rsidR="004B3F04" w:rsidRDefault="004B3F04" w:rsidP="000659BE">
            <w:pPr>
              <w:pStyle w:val="TableText"/>
            </w:pPr>
          </w:p>
        </w:tc>
        <w:tc>
          <w:tcPr>
            <w:tcW w:w="1104" w:type="dxa"/>
          </w:tcPr>
          <w:p w14:paraId="605EF39A" w14:textId="77777777" w:rsidR="004B3F04" w:rsidRDefault="006C736C" w:rsidP="000659BE">
            <w:pPr>
              <w:pStyle w:val="TableText"/>
            </w:pPr>
            <w:hyperlink w:anchor="C_4499-29841">
              <w:r w:rsidR="004B3F04">
                <w:rPr>
                  <w:rStyle w:val="HyperlinkText9pt"/>
                </w:rPr>
                <w:t>4499-29841</w:t>
              </w:r>
            </w:hyperlink>
          </w:p>
        </w:tc>
        <w:tc>
          <w:tcPr>
            <w:tcW w:w="2975" w:type="dxa"/>
          </w:tcPr>
          <w:p w14:paraId="35B433F6" w14:textId="77777777" w:rsidR="004B3F04" w:rsidRDefault="004B3F04" w:rsidP="000659BE">
            <w:pPr>
              <w:pStyle w:val="TableText"/>
            </w:pPr>
            <w:r>
              <w:t>urn:oid:2.16.840.1.113883.5.1001 (HL7ActMood) = RQO</w:t>
            </w:r>
          </w:p>
        </w:tc>
      </w:tr>
      <w:tr w:rsidR="004B3F04" w14:paraId="65CCAF0E" w14:textId="77777777" w:rsidTr="000659BE">
        <w:trPr>
          <w:jc w:val="center"/>
        </w:trPr>
        <w:tc>
          <w:tcPr>
            <w:tcW w:w="3345" w:type="dxa"/>
          </w:tcPr>
          <w:p w14:paraId="1D3AD6E5" w14:textId="77777777" w:rsidR="004B3F04" w:rsidRDefault="004B3F04" w:rsidP="000659BE">
            <w:pPr>
              <w:pStyle w:val="TableText"/>
            </w:pPr>
            <w:r>
              <w:tab/>
              <w:t>@actionNegationInd</w:t>
            </w:r>
          </w:p>
        </w:tc>
        <w:tc>
          <w:tcPr>
            <w:tcW w:w="720" w:type="dxa"/>
          </w:tcPr>
          <w:p w14:paraId="7552D94B" w14:textId="77777777" w:rsidR="004B3F04" w:rsidRDefault="004B3F04" w:rsidP="000659BE">
            <w:pPr>
              <w:pStyle w:val="TableText"/>
            </w:pPr>
            <w:r>
              <w:t>0..1</w:t>
            </w:r>
          </w:p>
        </w:tc>
        <w:tc>
          <w:tcPr>
            <w:tcW w:w="1152" w:type="dxa"/>
          </w:tcPr>
          <w:p w14:paraId="066704BE" w14:textId="77777777" w:rsidR="004B3F04" w:rsidRDefault="004B3F04" w:rsidP="000659BE">
            <w:pPr>
              <w:pStyle w:val="TableText"/>
            </w:pPr>
            <w:r>
              <w:t>MAY</w:t>
            </w:r>
          </w:p>
        </w:tc>
        <w:tc>
          <w:tcPr>
            <w:tcW w:w="864" w:type="dxa"/>
          </w:tcPr>
          <w:p w14:paraId="392D8F1E" w14:textId="77777777" w:rsidR="004B3F04" w:rsidRDefault="004B3F04" w:rsidP="000659BE">
            <w:pPr>
              <w:pStyle w:val="TableText"/>
            </w:pPr>
          </w:p>
        </w:tc>
        <w:tc>
          <w:tcPr>
            <w:tcW w:w="1104" w:type="dxa"/>
          </w:tcPr>
          <w:p w14:paraId="23D83E2D" w14:textId="77777777" w:rsidR="004B3F04" w:rsidRDefault="006C736C" w:rsidP="000659BE">
            <w:pPr>
              <w:pStyle w:val="TableText"/>
            </w:pPr>
            <w:hyperlink w:anchor="C_4499-31002">
              <w:r w:rsidR="004B3F04">
                <w:rPr>
                  <w:rStyle w:val="HyperlinkText9pt"/>
                </w:rPr>
                <w:t>4499-31002</w:t>
              </w:r>
            </w:hyperlink>
          </w:p>
        </w:tc>
        <w:tc>
          <w:tcPr>
            <w:tcW w:w="2975" w:type="dxa"/>
          </w:tcPr>
          <w:p w14:paraId="39D61ABE" w14:textId="77777777" w:rsidR="004B3F04" w:rsidRDefault="004B3F04" w:rsidP="000659BE">
            <w:pPr>
              <w:pStyle w:val="TableText"/>
            </w:pPr>
          </w:p>
        </w:tc>
      </w:tr>
      <w:tr w:rsidR="004B3F04" w14:paraId="726CA4A6" w14:textId="77777777" w:rsidTr="000659BE">
        <w:trPr>
          <w:jc w:val="center"/>
        </w:trPr>
        <w:tc>
          <w:tcPr>
            <w:tcW w:w="3345" w:type="dxa"/>
          </w:tcPr>
          <w:p w14:paraId="7864A996" w14:textId="77777777" w:rsidR="004B3F04" w:rsidRDefault="004B3F04" w:rsidP="000659BE">
            <w:pPr>
              <w:pStyle w:val="TableText"/>
            </w:pPr>
            <w:r>
              <w:tab/>
              <w:t>templateId</w:t>
            </w:r>
          </w:p>
        </w:tc>
        <w:tc>
          <w:tcPr>
            <w:tcW w:w="720" w:type="dxa"/>
          </w:tcPr>
          <w:p w14:paraId="48CAE936" w14:textId="77777777" w:rsidR="004B3F04" w:rsidRDefault="004B3F04" w:rsidP="000659BE">
            <w:pPr>
              <w:pStyle w:val="TableText"/>
            </w:pPr>
            <w:r>
              <w:t>1..1</w:t>
            </w:r>
          </w:p>
        </w:tc>
        <w:tc>
          <w:tcPr>
            <w:tcW w:w="1152" w:type="dxa"/>
          </w:tcPr>
          <w:p w14:paraId="2B619110" w14:textId="77777777" w:rsidR="004B3F04" w:rsidRDefault="004B3F04" w:rsidP="000659BE">
            <w:pPr>
              <w:pStyle w:val="TableText"/>
            </w:pPr>
            <w:r>
              <w:t>SHALL</w:t>
            </w:r>
          </w:p>
        </w:tc>
        <w:tc>
          <w:tcPr>
            <w:tcW w:w="864" w:type="dxa"/>
          </w:tcPr>
          <w:p w14:paraId="5906E17C" w14:textId="77777777" w:rsidR="004B3F04" w:rsidRDefault="004B3F04" w:rsidP="000659BE">
            <w:pPr>
              <w:pStyle w:val="TableText"/>
            </w:pPr>
          </w:p>
        </w:tc>
        <w:tc>
          <w:tcPr>
            <w:tcW w:w="1104" w:type="dxa"/>
          </w:tcPr>
          <w:p w14:paraId="7805479B" w14:textId="77777777" w:rsidR="004B3F04" w:rsidRDefault="006C736C" w:rsidP="000659BE">
            <w:pPr>
              <w:pStyle w:val="TableText"/>
            </w:pPr>
            <w:hyperlink w:anchor="C_4499-29842">
              <w:r w:rsidR="004B3F04">
                <w:rPr>
                  <w:rStyle w:val="HyperlinkText9pt"/>
                </w:rPr>
                <w:t>4499-29842</w:t>
              </w:r>
            </w:hyperlink>
          </w:p>
        </w:tc>
        <w:tc>
          <w:tcPr>
            <w:tcW w:w="2975" w:type="dxa"/>
          </w:tcPr>
          <w:p w14:paraId="7D990548" w14:textId="77777777" w:rsidR="004B3F04" w:rsidRDefault="004B3F04" w:rsidP="000659BE">
            <w:pPr>
              <w:pStyle w:val="TableText"/>
            </w:pPr>
          </w:p>
        </w:tc>
      </w:tr>
      <w:tr w:rsidR="004B3F04" w14:paraId="5075B5E2" w14:textId="77777777" w:rsidTr="000659BE">
        <w:trPr>
          <w:jc w:val="center"/>
        </w:trPr>
        <w:tc>
          <w:tcPr>
            <w:tcW w:w="3345" w:type="dxa"/>
          </w:tcPr>
          <w:p w14:paraId="4CF55A22" w14:textId="77777777" w:rsidR="004B3F04" w:rsidRDefault="004B3F04" w:rsidP="000659BE">
            <w:pPr>
              <w:pStyle w:val="TableText"/>
            </w:pPr>
            <w:r>
              <w:tab/>
            </w:r>
            <w:r>
              <w:tab/>
              <w:t>item</w:t>
            </w:r>
          </w:p>
        </w:tc>
        <w:tc>
          <w:tcPr>
            <w:tcW w:w="720" w:type="dxa"/>
          </w:tcPr>
          <w:p w14:paraId="7B8F9E7E" w14:textId="77777777" w:rsidR="004B3F04" w:rsidRDefault="004B3F04" w:rsidP="000659BE">
            <w:pPr>
              <w:pStyle w:val="TableText"/>
            </w:pPr>
            <w:r>
              <w:t>1..1</w:t>
            </w:r>
          </w:p>
        </w:tc>
        <w:tc>
          <w:tcPr>
            <w:tcW w:w="1152" w:type="dxa"/>
          </w:tcPr>
          <w:p w14:paraId="4FC0474D" w14:textId="77777777" w:rsidR="004B3F04" w:rsidRDefault="004B3F04" w:rsidP="000659BE">
            <w:pPr>
              <w:pStyle w:val="TableText"/>
            </w:pPr>
            <w:r>
              <w:t>SHALL</w:t>
            </w:r>
          </w:p>
        </w:tc>
        <w:tc>
          <w:tcPr>
            <w:tcW w:w="864" w:type="dxa"/>
          </w:tcPr>
          <w:p w14:paraId="1E7C34CF" w14:textId="77777777" w:rsidR="004B3F04" w:rsidRDefault="004B3F04" w:rsidP="000659BE">
            <w:pPr>
              <w:pStyle w:val="TableText"/>
            </w:pPr>
          </w:p>
        </w:tc>
        <w:tc>
          <w:tcPr>
            <w:tcW w:w="1104" w:type="dxa"/>
          </w:tcPr>
          <w:p w14:paraId="1E02A8E4" w14:textId="77777777" w:rsidR="004B3F04" w:rsidRDefault="006C736C" w:rsidP="000659BE">
            <w:pPr>
              <w:pStyle w:val="TableText"/>
            </w:pPr>
            <w:hyperlink w:anchor="C_4499-29843">
              <w:r w:rsidR="004B3F04">
                <w:rPr>
                  <w:rStyle w:val="HyperlinkText9pt"/>
                </w:rPr>
                <w:t>4499-29843</w:t>
              </w:r>
            </w:hyperlink>
          </w:p>
        </w:tc>
        <w:tc>
          <w:tcPr>
            <w:tcW w:w="2975" w:type="dxa"/>
          </w:tcPr>
          <w:p w14:paraId="6715F570" w14:textId="77777777" w:rsidR="004B3F04" w:rsidRDefault="004B3F04" w:rsidP="000659BE">
            <w:pPr>
              <w:pStyle w:val="TableText"/>
            </w:pPr>
          </w:p>
        </w:tc>
      </w:tr>
      <w:tr w:rsidR="004B3F04" w14:paraId="798DBEC9" w14:textId="77777777" w:rsidTr="000659BE">
        <w:trPr>
          <w:jc w:val="center"/>
        </w:trPr>
        <w:tc>
          <w:tcPr>
            <w:tcW w:w="3345" w:type="dxa"/>
          </w:tcPr>
          <w:p w14:paraId="4ECF8408" w14:textId="77777777" w:rsidR="004B3F04" w:rsidRDefault="004B3F04" w:rsidP="000659BE">
            <w:pPr>
              <w:pStyle w:val="TableText"/>
            </w:pPr>
            <w:r>
              <w:tab/>
            </w:r>
            <w:r>
              <w:tab/>
            </w:r>
            <w:r>
              <w:tab/>
              <w:t>@root</w:t>
            </w:r>
          </w:p>
        </w:tc>
        <w:tc>
          <w:tcPr>
            <w:tcW w:w="720" w:type="dxa"/>
          </w:tcPr>
          <w:p w14:paraId="0A08F416" w14:textId="77777777" w:rsidR="004B3F04" w:rsidRDefault="004B3F04" w:rsidP="000659BE">
            <w:pPr>
              <w:pStyle w:val="TableText"/>
            </w:pPr>
            <w:r>
              <w:t>1..1</w:t>
            </w:r>
          </w:p>
        </w:tc>
        <w:tc>
          <w:tcPr>
            <w:tcW w:w="1152" w:type="dxa"/>
          </w:tcPr>
          <w:p w14:paraId="1488A6EB" w14:textId="77777777" w:rsidR="004B3F04" w:rsidRDefault="004B3F04" w:rsidP="000659BE">
            <w:pPr>
              <w:pStyle w:val="TableText"/>
            </w:pPr>
            <w:r>
              <w:t>SHALL</w:t>
            </w:r>
          </w:p>
        </w:tc>
        <w:tc>
          <w:tcPr>
            <w:tcW w:w="864" w:type="dxa"/>
          </w:tcPr>
          <w:p w14:paraId="59783E51" w14:textId="77777777" w:rsidR="004B3F04" w:rsidRDefault="004B3F04" w:rsidP="000659BE">
            <w:pPr>
              <w:pStyle w:val="TableText"/>
            </w:pPr>
          </w:p>
        </w:tc>
        <w:tc>
          <w:tcPr>
            <w:tcW w:w="1104" w:type="dxa"/>
          </w:tcPr>
          <w:p w14:paraId="74FB850F" w14:textId="77777777" w:rsidR="004B3F04" w:rsidRDefault="006C736C" w:rsidP="000659BE">
            <w:pPr>
              <w:pStyle w:val="TableText"/>
            </w:pPr>
            <w:hyperlink w:anchor="C_4499-29844">
              <w:r w:rsidR="004B3F04">
                <w:rPr>
                  <w:rStyle w:val="HyperlinkText9pt"/>
                </w:rPr>
                <w:t>4499-29844</w:t>
              </w:r>
            </w:hyperlink>
          </w:p>
        </w:tc>
        <w:tc>
          <w:tcPr>
            <w:tcW w:w="2975" w:type="dxa"/>
          </w:tcPr>
          <w:p w14:paraId="702C9645" w14:textId="77777777" w:rsidR="004B3F04" w:rsidRDefault="004B3F04" w:rsidP="000659BE">
            <w:pPr>
              <w:pStyle w:val="TableText"/>
            </w:pPr>
            <w:r>
              <w:t>2.16.840.1.113883.10.20.28.4.15</w:t>
            </w:r>
          </w:p>
        </w:tc>
      </w:tr>
      <w:tr w:rsidR="004B3F04" w14:paraId="13FF5533" w14:textId="77777777" w:rsidTr="000659BE">
        <w:trPr>
          <w:jc w:val="center"/>
        </w:trPr>
        <w:tc>
          <w:tcPr>
            <w:tcW w:w="3345" w:type="dxa"/>
          </w:tcPr>
          <w:p w14:paraId="4DDD309C" w14:textId="77777777" w:rsidR="004B3F04" w:rsidRDefault="004B3F04" w:rsidP="000659BE">
            <w:pPr>
              <w:pStyle w:val="TableText"/>
            </w:pPr>
            <w:r>
              <w:tab/>
            </w:r>
            <w:r>
              <w:tab/>
            </w:r>
            <w:r>
              <w:tab/>
              <w:t>@extension</w:t>
            </w:r>
          </w:p>
        </w:tc>
        <w:tc>
          <w:tcPr>
            <w:tcW w:w="720" w:type="dxa"/>
          </w:tcPr>
          <w:p w14:paraId="399EB9CC" w14:textId="77777777" w:rsidR="004B3F04" w:rsidRDefault="004B3F04" w:rsidP="000659BE">
            <w:pPr>
              <w:pStyle w:val="TableText"/>
            </w:pPr>
            <w:r>
              <w:t>1..1</w:t>
            </w:r>
          </w:p>
        </w:tc>
        <w:tc>
          <w:tcPr>
            <w:tcW w:w="1152" w:type="dxa"/>
          </w:tcPr>
          <w:p w14:paraId="194A9AE2" w14:textId="77777777" w:rsidR="004B3F04" w:rsidRDefault="004B3F04" w:rsidP="000659BE">
            <w:pPr>
              <w:pStyle w:val="TableText"/>
            </w:pPr>
            <w:r>
              <w:t>SHALL</w:t>
            </w:r>
          </w:p>
        </w:tc>
        <w:tc>
          <w:tcPr>
            <w:tcW w:w="864" w:type="dxa"/>
          </w:tcPr>
          <w:p w14:paraId="5E24866C" w14:textId="77777777" w:rsidR="004B3F04" w:rsidRDefault="004B3F04" w:rsidP="000659BE">
            <w:pPr>
              <w:pStyle w:val="TableText"/>
            </w:pPr>
          </w:p>
        </w:tc>
        <w:tc>
          <w:tcPr>
            <w:tcW w:w="1104" w:type="dxa"/>
          </w:tcPr>
          <w:p w14:paraId="3A45D186" w14:textId="77777777" w:rsidR="004B3F04" w:rsidRDefault="006C736C" w:rsidP="000659BE">
            <w:pPr>
              <w:pStyle w:val="TableText"/>
            </w:pPr>
            <w:hyperlink w:anchor="C_4499-33642">
              <w:r w:rsidR="004B3F04">
                <w:rPr>
                  <w:rStyle w:val="HyperlinkText9pt"/>
                </w:rPr>
                <w:t>4499-33642</w:t>
              </w:r>
            </w:hyperlink>
          </w:p>
        </w:tc>
        <w:tc>
          <w:tcPr>
            <w:tcW w:w="2975" w:type="dxa"/>
          </w:tcPr>
          <w:p w14:paraId="2383D7ED" w14:textId="77777777" w:rsidR="004B3F04" w:rsidRDefault="004B3F04" w:rsidP="000659BE">
            <w:pPr>
              <w:pStyle w:val="TableText"/>
            </w:pPr>
            <w:r>
              <w:t>2021-02-01</w:t>
            </w:r>
          </w:p>
        </w:tc>
      </w:tr>
      <w:tr w:rsidR="004B3F04" w14:paraId="6004D4A4" w14:textId="77777777" w:rsidTr="000659BE">
        <w:trPr>
          <w:jc w:val="center"/>
        </w:trPr>
        <w:tc>
          <w:tcPr>
            <w:tcW w:w="3345" w:type="dxa"/>
          </w:tcPr>
          <w:p w14:paraId="45743E8C" w14:textId="77777777" w:rsidR="004B3F04" w:rsidRDefault="004B3F04" w:rsidP="000659BE">
            <w:pPr>
              <w:pStyle w:val="TableText"/>
            </w:pPr>
            <w:r>
              <w:tab/>
              <w:t>id</w:t>
            </w:r>
          </w:p>
        </w:tc>
        <w:tc>
          <w:tcPr>
            <w:tcW w:w="720" w:type="dxa"/>
          </w:tcPr>
          <w:p w14:paraId="17906378" w14:textId="77777777" w:rsidR="004B3F04" w:rsidRDefault="004B3F04" w:rsidP="000659BE">
            <w:pPr>
              <w:pStyle w:val="TableText"/>
            </w:pPr>
            <w:r>
              <w:t>1..1</w:t>
            </w:r>
          </w:p>
        </w:tc>
        <w:tc>
          <w:tcPr>
            <w:tcW w:w="1152" w:type="dxa"/>
          </w:tcPr>
          <w:p w14:paraId="1944A792" w14:textId="77777777" w:rsidR="004B3F04" w:rsidRDefault="004B3F04" w:rsidP="000659BE">
            <w:pPr>
              <w:pStyle w:val="TableText"/>
            </w:pPr>
            <w:r>
              <w:t>SHALL</w:t>
            </w:r>
          </w:p>
        </w:tc>
        <w:tc>
          <w:tcPr>
            <w:tcW w:w="864" w:type="dxa"/>
          </w:tcPr>
          <w:p w14:paraId="79DD4F9F" w14:textId="77777777" w:rsidR="004B3F04" w:rsidRDefault="004B3F04" w:rsidP="000659BE">
            <w:pPr>
              <w:pStyle w:val="TableText"/>
            </w:pPr>
          </w:p>
        </w:tc>
        <w:tc>
          <w:tcPr>
            <w:tcW w:w="1104" w:type="dxa"/>
          </w:tcPr>
          <w:p w14:paraId="3A4480D2" w14:textId="77777777" w:rsidR="004B3F04" w:rsidRDefault="006C736C" w:rsidP="000659BE">
            <w:pPr>
              <w:pStyle w:val="TableText"/>
            </w:pPr>
            <w:hyperlink w:anchor="C_4499-29845">
              <w:r w:rsidR="004B3F04">
                <w:rPr>
                  <w:rStyle w:val="HyperlinkText9pt"/>
                </w:rPr>
                <w:t>4499-29845</w:t>
              </w:r>
            </w:hyperlink>
          </w:p>
        </w:tc>
        <w:tc>
          <w:tcPr>
            <w:tcW w:w="2975" w:type="dxa"/>
          </w:tcPr>
          <w:p w14:paraId="710ECE14" w14:textId="77777777" w:rsidR="004B3F04" w:rsidRDefault="004B3F04" w:rsidP="000659BE">
            <w:pPr>
              <w:pStyle w:val="TableText"/>
            </w:pPr>
          </w:p>
        </w:tc>
      </w:tr>
      <w:tr w:rsidR="004B3F04" w14:paraId="72894A18" w14:textId="77777777" w:rsidTr="000659BE">
        <w:trPr>
          <w:jc w:val="center"/>
        </w:trPr>
        <w:tc>
          <w:tcPr>
            <w:tcW w:w="3345" w:type="dxa"/>
          </w:tcPr>
          <w:p w14:paraId="345E8FB0" w14:textId="77777777" w:rsidR="004B3F04" w:rsidRDefault="004B3F04" w:rsidP="000659BE">
            <w:pPr>
              <w:pStyle w:val="TableText"/>
            </w:pPr>
            <w:r>
              <w:tab/>
              <w:t>title</w:t>
            </w:r>
          </w:p>
        </w:tc>
        <w:tc>
          <w:tcPr>
            <w:tcW w:w="720" w:type="dxa"/>
          </w:tcPr>
          <w:p w14:paraId="2ABB334C" w14:textId="77777777" w:rsidR="004B3F04" w:rsidRDefault="004B3F04" w:rsidP="000659BE">
            <w:pPr>
              <w:pStyle w:val="TableText"/>
            </w:pPr>
            <w:r>
              <w:t>1..1</w:t>
            </w:r>
          </w:p>
        </w:tc>
        <w:tc>
          <w:tcPr>
            <w:tcW w:w="1152" w:type="dxa"/>
          </w:tcPr>
          <w:p w14:paraId="6AABB4B6" w14:textId="77777777" w:rsidR="004B3F04" w:rsidRDefault="004B3F04" w:rsidP="000659BE">
            <w:pPr>
              <w:pStyle w:val="TableText"/>
            </w:pPr>
            <w:r>
              <w:t>SHALL</w:t>
            </w:r>
          </w:p>
        </w:tc>
        <w:tc>
          <w:tcPr>
            <w:tcW w:w="864" w:type="dxa"/>
          </w:tcPr>
          <w:p w14:paraId="58409C9B" w14:textId="77777777" w:rsidR="004B3F04" w:rsidRDefault="004B3F04" w:rsidP="000659BE">
            <w:pPr>
              <w:pStyle w:val="TableText"/>
            </w:pPr>
          </w:p>
        </w:tc>
        <w:tc>
          <w:tcPr>
            <w:tcW w:w="1104" w:type="dxa"/>
          </w:tcPr>
          <w:p w14:paraId="41C4D521" w14:textId="77777777" w:rsidR="004B3F04" w:rsidRDefault="006C736C" w:rsidP="000659BE">
            <w:pPr>
              <w:pStyle w:val="TableText"/>
            </w:pPr>
            <w:hyperlink w:anchor="C_4499-29846">
              <w:r w:rsidR="004B3F04">
                <w:rPr>
                  <w:rStyle w:val="HyperlinkText9pt"/>
                </w:rPr>
                <w:t>4499-29846</w:t>
              </w:r>
            </w:hyperlink>
          </w:p>
        </w:tc>
        <w:tc>
          <w:tcPr>
            <w:tcW w:w="2975" w:type="dxa"/>
          </w:tcPr>
          <w:p w14:paraId="37311F44" w14:textId="77777777" w:rsidR="004B3F04" w:rsidRDefault="004B3F04" w:rsidP="000659BE">
            <w:pPr>
              <w:pStyle w:val="TableText"/>
            </w:pPr>
          </w:p>
        </w:tc>
      </w:tr>
      <w:tr w:rsidR="004B3F04" w14:paraId="29D05C59" w14:textId="77777777" w:rsidTr="000659BE">
        <w:trPr>
          <w:jc w:val="center"/>
        </w:trPr>
        <w:tc>
          <w:tcPr>
            <w:tcW w:w="3345" w:type="dxa"/>
          </w:tcPr>
          <w:p w14:paraId="17EC651F" w14:textId="77777777" w:rsidR="004B3F04" w:rsidRDefault="004B3F04" w:rsidP="000659BE">
            <w:pPr>
              <w:pStyle w:val="TableText"/>
            </w:pPr>
            <w:r>
              <w:tab/>
              <w:t>statusCode</w:t>
            </w:r>
          </w:p>
        </w:tc>
        <w:tc>
          <w:tcPr>
            <w:tcW w:w="720" w:type="dxa"/>
          </w:tcPr>
          <w:p w14:paraId="62F0070A" w14:textId="77777777" w:rsidR="004B3F04" w:rsidRDefault="004B3F04" w:rsidP="000659BE">
            <w:pPr>
              <w:pStyle w:val="TableText"/>
            </w:pPr>
            <w:r>
              <w:t>1..1</w:t>
            </w:r>
          </w:p>
        </w:tc>
        <w:tc>
          <w:tcPr>
            <w:tcW w:w="1152" w:type="dxa"/>
          </w:tcPr>
          <w:p w14:paraId="2D4AEDFD" w14:textId="77777777" w:rsidR="004B3F04" w:rsidRDefault="004B3F04" w:rsidP="000659BE">
            <w:pPr>
              <w:pStyle w:val="TableText"/>
            </w:pPr>
            <w:r>
              <w:t>SHALL</w:t>
            </w:r>
          </w:p>
        </w:tc>
        <w:tc>
          <w:tcPr>
            <w:tcW w:w="864" w:type="dxa"/>
          </w:tcPr>
          <w:p w14:paraId="2E98D735" w14:textId="77777777" w:rsidR="004B3F04" w:rsidRDefault="004B3F04" w:rsidP="000659BE">
            <w:pPr>
              <w:pStyle w:val="TableText"/>
            </w:pPr>
          </w:p>
        </w:tc>
        <w:tc>
          <w:tcPr>
            <w:tcW w:w="1104" w:type="dxa"/>
          </w:tcPr>
          <w:p w14:paraId="3884CCFE" w14:textId="77777777" w:rsidR="004B3F04" w:rsidRDefault="006C736C" w:rsidP="000659BE">
            <w:pPr>
              <w:pStyle w:val="TableText"/>
            </w:pPr>
            <w:hyperlink w:anchor="C_4499-31003">
              <w:r w:rsidR="004B3F04">
                <w:rPr>
                  <w:rStyle w:val="HyperlinkText9pt"/>
                </w:rPr>
                <w:t>4499-31003</w:t>
              </w:r>
            </w:hyperlink>
          </w:p>
        </w:tc>
        <w:tc>
          <w:tcPr>
            <w:tcW w:w="2975" w:type="dxa"/>
          </w:tcPr>
          <w:p w14:paraId="59B903B7" w14:textId="77777777" w:rsidR="004B3F04" w:rsidRDefault="004B3F04" w:rsidP="000659BE">
            <w:pPr>
              <w:pStyle w:val="TableText"/>
            </w:pPr>
          </w:p>
        </w:tc>
      </w:tr>
      <w:tr w:rsidR="004B3F04" w14:paraId="10085B23" w14:textId="77777777" w:rsidTr="000659BE">
        <w:trPr>
          <w:jc w:val="center"/>
        </w:trPr>
        <w:tc>
          <w:tcPr>
            <w:tcW w:w="3345" w:type="dxa"/>
          </w:tcPr>
          <w:p w14:paraId="39738625" w14:textId="77777777" w:rsidR="004B3F04" w:rsidRDefault="004B3F04" w:rsidP="000659BE">
            <w:pPr>
              <w:pStyle w:val="TableText"/>
            </w:pPr>
            <w:r>
              <w:tab/>
            </w:r>
            <w:r>
              <w:tab/>
              <w:t>@code</w:t>
            </w:r>
          </w:p>
        </w:tc>
        <w:tc>
          <w:tcPr>
            <w:tcW w:w="720" w:type="dxa"/>
          </w:tcPr>
          <w:p w14:paraId="1FEDFBAE" w14:textId="77777777" w:rsidR="004B3F04" w:rsidRDefault="004B3F04" w:rsidP="000659BE">
            <w:pPr>
              <w:pStyle w:val="TableText"/>
            </w:pPr>
            <w:r>
              <w:t>1..1</w:t>
            </w:r>
          </w:p>
        </w:tc>
        <w:tc>
          <w:tcPr>
            <w:tcW w:w="1152" w:type="dxa"/>
          </w:tcPr>
          <w:p w14:paraId="07DD0B92" w14:textId="77777777" w:rsidR="004B3F04" w:rsidRDefault="004B3F04" w:rsidP="000659BE">
            <w:pPr>
              <w:pStyle w:val="TableText"/>
            </w:pPr>
            <w:r>
              <w:t>SHALL</w:t>
            </w:r>
          </w:p>
        </w:tc>
        <w:tc>
          <w:tcPr>
            <w:tcW w:w="864" w:type="dxa"/>
          </w:tcPr>
          <w:p w14:paraId="46118CD9" w14:textId="77777777" w:rsidR="004B3F04" w:rsidRDefault="004B3F04" w:rsidP="000659BE">
            <w:pPr>
              <w:pStyle w:val="TableText"/>
            </w:pPr>
          </w:p>
        </w:tc>
        <w:tc>
          <w:tcPr>
            <w:tcW w:w="1104" w:type="dxa"/>
          </w:tcPr>
          <w:p w14:paraId="2A552C23" w14:textId="77777777" w:rsidR="004B3F04" w:rsidRDefault="006C736C" w:rsidP="000659BE">
            <w:pPr>
              <w:pStyle w:val="TableText"/>
            </w:pPr>
            <w:hyperlink w:anchor="C_4499-31004">
              <w:r w:rsidR="004B3F04">
                <w:rPr>
                  <w:rStyle w:val="HyperlinkText9pt"/>
                </w:rPr>
                <w:t>4499-31004</w:t>
              </w:r>
            </w:hyperlink>
          </w:p>
        </w:tc>
        <w:tc>
          <w:tcPr>
            <w:tcW w:w="2975" w:type="dxa"/>
          </w:tcPr>
          <w:p w14:paraId="208B033F" w14:textId="77777777" w:rsidR="004B3F04" w:rsidRDefault="004B3F04" w:rsidP="000659BE">
            <w:pPr>
              <w:pStyle w:val="TableText"/>
            </w:pPr>
            <w:r>
              <w:t>urn:oid:2.16.840.1.113883.5.14 (HL7ActStatus) = active</w:t>
            </w:r>
          </w:p>
        </w:tc>
      </w:tr>
      <w:tr w:rsidR="004B3F04" w14:paraId="1A65266F" w14:textId="77777777" w:rsidTr="000659BE">
        <w:trPr>
          <w:jc w:val="center"/>
        </w:trPr>
        <w:tc>
          <w:tcPr>
            <w:tcW w:w="3345" w:type="dxa"/>
          </w:tcPr>
          <w:p w14:paraId="2B9CF9A0" w14:textId="77777777" w:rsidR="004B3F04" w:rsidRDefault="004B3F04" w:rsidP="000659BE">
            <w:pPr>
              <w:pStyle w:val="TableText"/>
            </w:pPr>
            <w:r>
              <w:tab/>
              <w:t>participation</w:t>
            </w:r>
          </w:p>
        </w:tc>
        <w:tc>
          <w:tcPr>
            <w:tcW w:w="720" w:type="dxa"/>
          </w:tcPr>
          <w:p w14:paraId="40213389" w14:textId="77777777" w:rsidR="004B3F04" w:rsidRDefault="004B3F04" w:rsidP="000659BE">
            <w:pPr>
              <w:pStyle w:val="TableText"/>
            </w:pPr>
            <w:r>
              <w:t>1..1</w:t>
            </w:r>
          </w:p>
        </w:tc>
        <w:tc>
          <w:tcPr>
            <w:tcW w:w="1152" w:type="dxa"/>
          </w:tcPr>
          <w:p w14:paraId="54C2E263" w14:textId="77777777" w:rsidR="004B3F04" w:rsidRDefault="004B3F04" w:rsidP="000659BE">
            <w:pPr>
              <w:pStyle w:val="TableText"/>
            </w:pPr>
            <w:r>
              <w:t>SHALL</w:t>
            </w:r>
          </w:p>
        </w:tc>
        <w:tc>
          <w:tcPr>
            <w:tcW w:w="864" w:type="dxa"/>
          </w:tcPr>
          <w:p w14:paraId="5373E514" w14:textId="77777777" w:rsidR="004B3F04" w:rsidRDefault="004B3F04" w:rsidP="000659BE">
            <w:pPr>
              <w:pStyle w:val="TableText"/>
            </w:pPr>
          </w:p>
        </w:tc>
        <w:tc>
          <w:tcPr>
            <w:tcW w:w="1104" w:type="dxa"/>
          </w:tcPr>
          <w:p w14:paraId="2028066F" w14:textId="77777777" w:rsidR="004B3F04" w:rsidRDefault="006C736C" w:rsidP="000659BE">
            <w:pPr>
              <w:pStyle w:val="TableText"/>
            </w:pPr>
            <w:hyperlink w:anchor="C_4499-29847">
              <w:r w:rsidR="004B3F04">
                <w:rPr>
                  <w:rStyle w:val="HyperlinkText9pt"/>
                </w:rPr>
                <w:t>4499-29847</w:t>
              </w:r>
            </w:hyperlink>
          </w:p>
        </w:tc>
        <w:tc>
          <w:tcPr>
            <w:tcW w:w="2975" w:type="dxa"/>
          </w:tcPr>
          <w:p w14:paraId="3A8BA5D1" w14:textId="77777777" w:rsidR="004B3F04" w:rsidRDefault="004B3F04" w:rsidP="000659BE">
            <w:pPr>
              <w:pStyle w:val="TableText"/>
            </w:pPr>
          </w:p>
        </w:tc>
      </w:tr>
      <w:tr w:rsidR="004B3F04" w14:paraId="51022890" w14:textId="77777777" w:rsidTr="000659BE">
        <w:trPr>
          <w:jc w:val="center"/>
        </w:trPr>
        <w:tc>
          <w:tcPr>
            <w:tcW w:w="3345" w:type="dxa"/>
          </w:tcPr>
          <w:p w14:paraId="35802C31" w14:textId="77777777" w:rsidR="004B3F04" w:rsidRDefault="004B3F04" w:rsidP="000659BE">
            <w:pPr>
              <w:pStyle w:val="TableText"/>
            </w:pPr>
            <w:r>
              <w:tab/>
            </w:r>
            <w:r>
              <w:tab/>
              <w:t>@typeCode</w:t>
            </w:r>
          </w:p>
        </w:tc>
        <w:tc>
          <w:tcPr>
            <w:tcW w:w="720" w:type="dxa"/>
          </w:tcPr>
          <w:p w14:paraId="112C32AA" w14:textId="77777777" w:rsidR="004B3F04" w:rsidRDefault="004B3F04" w:rsidP="000659BE">
            <w:pPr>
              <w:pStyle w:val="TableText"/>
            </w:pPr>
            <w:r>
              <w:t>1..1</w:t>
            </w:r>
          </w:p>
        </w:tc>
        <w:tc>
          <w:tcPr>
            <w:tcW w:w="1152" w:type="dxa"/>
          </w:tcPr>
          <w:p w14:paraId="67A05595" w14:textId="77777777" w:rsidR="004B3F04" w:rsidRDefault="004B3F04" w:rsidP="000659BE">
            <w:pPr>
              <w:pStyle w:val="TableText"/>
            </w:pPr>
            <w:r>
              <w:t>SHALL</w:t>
            </w:r>
          </w:p>
        </w:tc>
        <w:tc>
          <w:tcPr>
            <w:tcW w:w="864" w:type="dxa"/>
          </w:tcPr>
          <w:p w14:paraId="0D002D51" w14:textId="77777777" w:rsidR="004B3F04" w:rsidRDefault="004B3F04" w:rsidP="000659BE">
            <w:pPr>
              <w:pStyle w:val="TableText"/>
            </w:pPr>
          </w:p>
        </w:tc>
        <w:tc>
          <w:tcPr>
            <w:tcW w:w="1104" w:type="dxa"/>
          </w:tcPr>
          <w:p w14:paraId="5AD73D63" w14:textId="77777777" w:rsidR="004B3F04" w:rsidRDefault="006C736C" w:rsidP="000659BE">
            <w:pPr>
              <w:pStyle w:val="TableText"/>
            </w:pPr>
            <w:hyperlink w:anchor="C_4499-29848">
              <w:r w:rsidR="004B3F04">
                <w:rPr>
                  <w:rStyle w:val="HyperlinkText9pt"/>
                </w:rPr>
                <w:t>4499-29848</w:t>
              </w:r>
            </w:hyperlink>
          </w:p>
        </w:tc>
        <w:tc>
          <w:tcPr>
            <w:tcW w:w="2975" w:type="dxa"/>
          </w:tcPr>
          <w:p w14:paraId="0E5AEB51" w14:textId="77777777" w:rsidR="004B3F04" w:rsidRDefault="004B3F04" w:rsidP="000659BE">
            <w:pPr>
              <w:pStyle w:val="TableText"/>
            </w:pPr>
            <w:r>
              <w:t>urn:oid:2.16.840.1.113883.5.90 (HL7ParticipationType) = DEV</w:t>
            </w:r>
          </w:p>
        </w:tc>
      </w:tr>
      <w:tr w:rsidR="004B3F04" w14:paraId="6F5AA61D" w14:textId="77777777" w:rsidTr="000659BE">
        <w:trPr>
          <w:jc w:val="center"/>
        </w:trPr>
        <w:tc>
          <w:tcPr>
            <w:tcW w:w="3345" w:type="dxa"/>
          </w:tcPr>
          <w:p w14:paraId="5ADB079C" w14:textId="77777777" w:rsidR="004B3F04" w:rsidRDefault="004B3F04" w:rsidP="000659BE">
            <w:pPr>
              <w:pStyle w:val="TableText"/>
            </w:pPr>
            <w:r>
              <w:tab/>
            </w:r>
            <w:r>
              <w:tab/>
              <w:t>role</w:t>
            </w:r>
          </w:p>
        </w:tc>
        <w:tc>
          <w:tcPr>
            <w:tcW w:w="720" w:type="dxa"/>
          </w:tcPr>
          <w:p w14:paraId="1FBFC9B6" w14:textId="77777777" w:rsidR="004B3F04" w:rsidRDefault="004B3F04" w:rsidP="000659BE">
            <w:pPr>
              <w:pStyle w:val="TableText"/>
            </w:pPr>
            <w:r>
              <w:t>1..1</w:t>
            </w:r>
          </w:p>
        </w:tc>
        <w:tc>
          <w:tcPr>
            <w:tcW w:w="1152" w:type="dxa"/>
          </w:tcPr>
          <w:p w14:paraId="1BA9FD06" w14:textId="77777777" w:rsidR="004B3F04" w:rsidRDefault="004B3F04" w:rsidP="000659BE">
            <w:pPr>
              <w:pStyle w:val="TableText"/>
            </w:pPr>
            <w:r>
              <w:t>SHALL</w:t>
            </w:r>
          </w:p>
        </w:tc>
        <w:tc>
          <w:tcPr>
            <w:tcW w:w="864" w:type="dxa"/>
          </w:tcPr>
          <w:p w14:paraId="635C819B" w14:textId="77777777" w:rsidR="004B3F04" w:rsidRDefault="004B3F04" w:rsidP="000659BE">
            <w:pPr>
              <w:pStyle w:val="TableText"/>
            </w:pPr>
          </w:p>
        </w:tc>
        <w:tc>
          <w:tcPr>
            <w:tcW w:w="1104" w:type="dxa"/>
          </w:tcPr>
          <w:p w14:paraId="6EE4FA83" w14:textId="77777777" w:rsidR="004B3F04" w:rsidRDefault="006C736C" w:rsidP="000659BE">
            <w:pPr>
              <w:pStyle w:val="TableText"/>
            </w:pPr>
            <w:hyperlink w:anchor="C_4499-29849">
              <w:r w:rsidR="004B3F04">
                <w:rPr>
                  <w:rStyle w:val="HyperlinkText9pt"/>
                </w:rPr>
                <w:t>4499-29849</w:t>
              </w:r>
            </w:hyperlink>
          </w:p>
        </w:tc>
        <w:tc>
          <w:tcPr>
            <w:tcW w:w="2975" w:type="dxa"/>
          </w:tcPr>
          <w:p w14:paraId="616B604F" w14:textId="77777777" w:rsidR="004B3F04" w:rsidRDefault="004B3F04" w:rsidP="000659BE">
            <w:pPr>
              <w:pStyle w:val="TableText"/>
            </w:pPr>
          </w:p>
        </w:tc>
      </w:tr>
      <w:tr w:rsidR="004B3F04" w14:paraId="5067AE64" w14:textId="77777777" w:rsidTr="000659BE">
        <w:trPr>
          <w:jc w:val="center"/>
        </w:trPr>
        <w:tc>
          <w:tcPr>
            <w:tcW w:w="3345" w:type="dxa"/>
          </w:tcPr>
          <w:p w14:paraId="03A3AA90" w14:textId="77777777" w:rsidR="004B3F04" w:rsidRDefault="004B3F04" w:rsidP="000659BE">
            <w:pPr>
              <w:pStyle w:val="TableText"/>
            </w:pPr>
            <w:r>
              <w:tab/>
            </w:r>
            <w:r>
              <w:tab/>
            </w:r>
            <w:r>
              <w:tab/>
              <w:t>@classCode</w:t>
            </w:r>
          </w:p>
        </w:tc>
        <w:tc>
          <w:tcPr>
            <w:tcW w:w="720" w:type="dxa"/>
          </w:tcPr>
          <w:p w14:paraId="38D30BE3" w14:textId="77777777" w:rsidR="004B3F04" w:rsidRDefault="004B3F04" w:rsidP="000659BE">
            <w:pPr>
              <w:pStyle w:val="TableText"/>
            </w:pPr>
            <w:r>
              <w:t>1..1</w:t>
            </w:r>
          </w:p>
        </w:tc>
        <w:tc>
          <w:tcPr>
            <w:tcW w:w="1152" w:type="dxa"/>
          </w:tcPr>
          <w:p w14:paraId="137BD870" w14:textId="77777777" w:rsidR="004B3F04" w:rsidRDefault="004B3F04" w:rsidP="000659BE">
            <w:pPr>
              <w:pStyle w:val="TableText"/>
            </w:pPr>
            <w:r>
              <w:t>SHALL</w:t>
            </w:r>
          </w:p>
        </w:tc>
        <w:tc>
          <w:tcPr>
            <w:tcW w:w="864" w:type="dxa"/>
          </w:tcPr>
          <w:p w14:paraId="112AF36B" w14:textId="77777777" w:rsidR="004B3F04" w:rsidRDefault="004B3F04" w:rsidP="000659BE">
            <w:pPr>
              <w:pStyle w:val="TableText"/>
            </w:pPr>
          </w:p>
        </w:tc>
        <w:tc>
          <w:tcPr>
            <w:tcW w:w="1104" w:type="dxa"/>
          </w:tcPr>
          <w:p w14:paraId="37C90239" w14:textId="77777777" w:rsidR="004B3F04" w:rsidRDefault="006C736C" w:rsidP="000659BE">
            <w:pPr>
              <w:pStyle w:val="TableText"/>
            </w:pPr>
            <w:hyperlink w:anchor="C_4499-29850">
              <w:r w:rsidR="004B3F04">
                <w:rPr>
                  <w:rStyle w:val="HyperlinkText9pt"/>
                </w:rPr>
                <w:t>4499-29850</w:t>
              </w:r>
            </w:hyperlink>
          </w:p>
        </w:tc>
        <w:tc>
          <w:tcPr>
            <w:tcW w:w="2975" w:type="dxa"/>
          </w:tcPr>
          <w:p w14:paraId="356720F2" w14:textId="77777777" w:rsidR="004B3F04" w:rsidRDefault="004B3F04" w:rsidP="000659BE">
            <w:pPr>
              <w:pStyle w:val="TableText"/>
            </w:pPr>
            <w:r>
              <w:t>urn:oid:2.16.840.1.113883.5.110 (HL7RoleClass) = MANU</w:t>
            </w:r>
          </w:p>
        </w:tc>
      </w:tr>
      <w:tr w:rsidR="004B3F04" w14:paraId="23F3D401" w14:textId="77777777" w:rsidTr="000659BE">
        <w:trPr>
          <w:jc w:val="center"/>
        </w:trPr>
        <w:tc>
          <w:tcPr>
            <w:tcW w:w="3345" w:type="dxa"/>
          </w:tcPr>
          <w:p w14:paraId="349A214C" w14:textId="77777777" w:rsidR="004B3F04" w:rsidRDefault="004B3F04" w:rsidP="000659BE">
            <w:pPr>
              <w:pStyle w:val="TableText"/>
            </w:pPr>
            <w:r>
              <w:tab/>
            </w:r>
            <w:r>
              <w:tab/>
            </w:r>
            <w:r>
              <w:tab/>
              <w:t>playingDevice</w:t>
            </w:r>
          </w:p>
        </w:tc>
        <w:tc>
          <w:tcPr>
            <w:tcW w:w="720" w:type="dxa"/>
          </w:tcPr>
          <w:p w14:paraId="17FC3AD3" w14:textId="77777777" w:rsidR="004B3F04" w:rsidRDefault="004B3F04" w:rsidP="000659BE">
            <w:pPr>
              <w:pStyle w:val="TableText"/>
            </w:pPr>
            <w:r>
              <w:t>1..1</w:t>
            </w:r>
          </w:p>
        </w:tc>
        <w:tc>
          <w:tcPr>
            <w:tcW w:w="1152" w:type="dxa"/>
          </w:tcPr>
          <w:p w14:paraId="42697ECD" w14:textId="77777777" w:rsidR="004B3F04" w:rsidRDefault="004B3F04" w:rsidP="000659BE">
            <w:pPr>
              <w:pStyle w:val="TableText"/>
            </w:pPr>
            <w:r>
              <w:t>SHALL</w:t>
            </w:r>
          </w:p>
        </w:tc>
        <w:tc>
          <w:tcPr>
            <w:tcW w:w="864" w:type="dxa"/>
          </w:tcPr>
          <w:p w14:paraId="6432699E" w14:textId="77777777" w:rsidR="004B3F04" w:rsidRDefault="004B3F04" w:rsidP="000659BE">
            <w:pPr>
              <w:pStyle w:val="TableText"/>
            </w:pPr>
          </w:p>
        </w:tc>
        <w:tc>
          <w:tcPr>
            <w:tcW w:w="1104" w:type="dxa"/>
          </w:tcPr>
          <w:p w14:paraId="7D0AC8DB" w14:textId="77777777" w:rsidR="004B3F04" w:rsidRDefault="006C736C" w:rsidP="000659BE">
            <w:pPr>
              <w:pStyle w:val="TableText"/>
            </w:pPr>
            <w:hyperlink w:anchor="C_4499-29851">
              <w:r w:rsidR="004B3F04">
                <w:rPr>
                  <w:rStyle w:val="HyperlinkText9pt"/>
                </w:rPr>
                <w:t>4499-29851</w:t>
              </w:r>
            </w:hyperlink>
          </w:p>
        </w:tc>
        <w:tc>
          <w:tcPr>
            <w:tcW w:w="2975" w:type="dxa"/>
          </w:tcPr>
          <w:p w14:paraId="21C8806F" w14:textId="77777777" w:rsidR="004B3F04" w:rsidRDefault="004B3F04" w:rsidP="000659BE">
            <w:pPr>
              <w:pStyle w:val="TableText"/>
            </w:pPr>
          </w:p>
        </w:tc>
      </w:tr>
      <w:tr w:rsidR="004B3F04" w14:paraId="3DF2C411" w14:textId="77777777" w:rsidTr="000659BE">
        <w:trPr>
          <w:jc w:val="center"/>
        </w:trPr>
        <w:tc>
          <w:tcPr>
            <w:tcW w:w="3345" w:type="dxa"/>
          </w:tcPr>
          <w:p w14:paraId="5C18EE3F" w14:textId="77777777" w:rsidR="004B3F04" w:rsidRDefault="004B3F04" w:rsidP="000659BE">
            <w:pPr>
              <w:pStyle w:val="TableText"/>
            </w:pPr>
            <w:r>
              <w:tab/>
            </w:r>
            <w:r>
              <w:tab/>
            </w:r>
            <w:r>
              <w:tab/>
            </w:r>
            <w:r>
              <w:tab/>
              <w:t>@classCode</w:t>
            </w:r>
          </w:p>
        </w:tc>
        <w:tc>
          <w:tcPr>
            <w:tcW w:w="720" w:type="dxa"/>
          </w:tcPr>
          <w:p w14:paraId="4378D674" w14:textId="77777777" w:rsidR="004B3F04" w:rsidRDefault="004B3F04" w:rsidP="000659BE">
            <w:pPr>
              <w:pStyle w:val="TableText"/>
            </w:pPr>
            <w:r>
              <w:t>1..1</w:t>
            </w:r>
          </w:p>
        </w:tc>
        <w:tc>
          <w:tcPr>
            <w:tcW w:w="1152" w:type="dxa"/>
          </w:tcPr>
          <w:p w14:paraId="0DC80BBE" w14:textId="77777777" w:rsidR="004B3F04" w:rsidRDefault="004B3F04" w:rsidP="000659BE">
            <w:pPr>
              <w:pStyle w:val="TableText"/>
            </w:pPr>
            <w:r>
              <w:t>SHALL</w:t>
            </w:r>
          </w:p>
        </w:tc>
        <w:tc>
          <w:tcPr>
            <w:tcW w:w="864" w:type="dxa"/>
          </w:tcPr>
          <w:p w14:paraId="4E772534" w14:textId="77777777" w:rsidR="004B3F04" w:rsidRDefault="004B3F04" w:rsidP="000659BE">
            <w:pPr>
              <w:pStyle w:val="TableText"/>
            </w:pPr>
          </w:p>
        </w:tc>
        <w:tc>
          <w:tcPr>
            <w:tcW w:w="1104" w:type="dxa"/>
          </w:tcPr>
          <w:p w14:paraId="4BDB2A09" w14:textId="77777777" w:rsidR="004B3F04" w:rsidRDefault="006C736C" w:rsidP="000659BE">
            <w:pPr>
              <w:pStyle w:val="TableText"/>
            </w:pPr>
            <w:hyperlink w:anchor="C_4499-29852">
              <w:r w:rsidR="004B3F04">
                <w:rPr>
                  <w:rStyle w:val="HyperlinkText9pt"/>
                </w:rPr>
                <w:t>4499-29852</w:t>
              </w:r>
            </w:hyperlink>
          </w:p>
        </w:tc>
        <w:tc>
          <w:tcPr>
            <w:tcW w:w="2975" w:type="dxa"/>
          </w:tcPr>
          <w:p w14:paraId="31E8758F" w14:textId="77777777" w:rsidR="004B3F04" w:rsidRDefault="004B3F04" w:rsidP="000659BE">
            <w:pPr>
              <w:pStyle w:val="TableText"/>
            </w:pPr>
            <w:r>
              <w:t>urn:oid:2.16.840.1.113883.5.41 (HL7EntityClass) = DEV</w:t>
            </w:r>
          </w:p>
        </w:tc>
      </w:tr>
      <w:tr w:rsidR="004B3F04" w14:paraId="20F56DF9" w14:textId="77777777" w:rsidTr="000659BE">
        <w:trPr>
          <w:jc w:val="center"/>
        </w:trPr>
        <w:tc>
          <w:tcPr>
            <w:tcW w:w="3345" w:type="dxa"/>
          </w:tcPr>
          <w:p w14:paraId="2558A734" w14:textId="77777777" w:rsidR="004B3F04" w:rsidRDefault="004B3F04" w:rsidP="000659BE">
            <w:pPr>
              <w:pStyle w:val="TableText"/>
            </w:pPr>
            <w:r>
              <w:tab/>
            </w:r>
            <w:r>
              <w:tab/>
            </w:r>
            <w:r>
              <w:tab/>
            </w:r>
            <w:r>
              <w:tab/>
              <w:t>@determinerCode</w:t>
            </w:r>
          </w:p>
        </w:tc>
        <w:tc>
          <w:tcPr>
            <w:tcW w:w="720" w:type="dxa"/>
          </w:tcPr>
          <w:p w14:paraId="5513465D" w14:textId="77777777" w:rsidR="004B3F04" w:rsidRDefault="004B3F04" w:rsidP="000659BE">
            <w:pPr>
              <w:pStyle w:val="TableText"/>
            </w:pPr>
            <w:r>
              <w:t>1..1</w:t>
            </w:r>
          </w:p>
        </w:tc>
        <w:tc>
          <w:tcPr>
            <w:tcW w:w="1152" w:type="dxa"/>
          </w:tcPr>
          <w:p w14:paraId="5F7F3AC5" w14:textId="77777777" w:rsidR="004B3F04" w:rsidRDefault="004B3F04" w:rsidP="000659BE">
            <w:pPr>
              <w:pStyle w:val="TableText"/>
            </w:pPr>
            <w:r>
              <w:t>SHALL</w:t>
            </w:r>
          </w:p>
        </w:tc>
        <w:tc>
          <w:tcPr>
            <w:tcW w:w="864" w:type="dxa"/>
          </w:tcPr>
          <w:p w14:paraId="2EFE815E" w14:textId="77777777" w:rsidR="004B3F04" w:rsidRDefault="004B3F04" w:rsidP="000659BE">
            <w:pPr>
              <w:pStyle w:val="TableText"/>
            </w:pPr>
          </w:p>
        </w:tc>
        <w:tc>
          <w:tcPr>
            <w:tcW w:w="1104" w:type="dxa"/>
          </w:tcPr>
          <w:p w14:paraId="74B5B8E7" w14:textId="77777777" w:rsidR="004B3F04" w:rsidRDefault="006C736C" w:rsidP="000659BE">
            <w:pPr>
              <w:pStyle w:val="TableText"/>
            </w:pPr>
            <w:hyperlink w:anchor="C_4499-29853">
              <w:r w:rsidR="004B3F04">
                <w:rPr>
                  <w:rStyle w:val="HyperlinkText9pt"/>
                </w:rPr>
                <w:t>4499-29853</w:t>
              </w:r>
            </w:hyperlink>
          </w:p>
        </w:tc>
        <w:tc>
          <w:tcPr>
            <w:tcW w:w="2975" w:type="dxa"/>
          </w:tcPr>
          <w:p w14:paraId="7A837A3D" w14:textId="77777777" w:rsidR="004B3F04" w:rsidRDefault="004B3F04" w:rsidP="000659BE">
            <w:pPr>
              <w:pStyle w:val="TableText"/>
            </w:pPr>
            <w:r>
              <w:t>urn:oid:2.16.840.1.113883.5.30 (HL7EntityDeterminer) = KIND</w:t>
            </w:r>
          </w:p>
        </w:tc>
      </w:tr>
      <w:tr w:rsidR="004B3F04" w14:paraId="79D6DD0C" w14:textId="77777777" w:rsidTr="000659BE">
        <w:trPr>
          <w:jc w:val="center"/>
        </w:trPr>
        <w:tc>
          <w:tcPr>
            <w:tcW w:w="3345" w:type="dxa"/>
          </w:tcPr>
          <w:p w14:paraId="0288AE05" w14:textId="77777777" w:rsidR="004B3F04" w:rsidRDefault="004B3F04" w:rsidP="000659BE">
            <w:pPr>
              <w:pStyle w:val="TableText"/>
            </w:pPr>
            <w:r>
              <w:tab/>
            </w:r>
            <w:r>
              <w:tab/>
            </w:r>
            <w:r>
              <w:tab/>
            </w:r>
            <w:r>
              <w:tab/>
              <w:t>code</w:t>
            </w:r>
          </w:p>
        </w:tc>
        <w:tc>
          <w:tcPr>
            <w:tcW w:w="720" w:type="dxa"/>
          </w:tcPr>
          <w:p w14:paraId="5088B102" w14:textId="77777777" w:rsidR="004B3F04" w:rsidRDefault="004B3F04" w:rsidP="000659BE">
            <w:pPr>
              <w:pStyle w:val="TableText"/>
            </w:pPr>
            <w:r>
              <w:t>1..1</w:t>
            </w:r>
          </w:p>
        </w:tc>
        <w:tc>
          <w:tcPr>
            <w:tcW w:w="1152" w:type="dxa"/>
          </w:tcPr>
          <w:p w14:paraId="26FB869A" w14:textId="77777777" w:rsidR="004B3F04" w:rsidRDefault="004B3F04" w:rsidP="000659BE">
            <w:pPr>
              <w:pStyle w:val="TableText"/>
            </w:pPr>
            <w:r>
              <w:t>SHALL</w:t>
            </w:r>
          </w:p>
        </w:tc>
        <w:tc>
          <w:tcPr>
            <w:tcW w:w="864" w:type="dxa"/>
          </w:tcPr>
          <w:p w14:paraId="1A678981" w14:textId="77777777" w:rsidR="004B3F04" w:rsidRDefault="004B3F04" w:rsidP="000659BE">
            <w:pPr>
              <w:pStyle w:val="TableText"/>
            </w:pPr>
          </w:p>
        </w:tc>
        <w:tc>
          <w:tcPr>
            <w:tcW w:w="1104" w:type="dxa"/>
          </w:tcPr>
          <w:p w14:paraId="1112DF40" w14:textId="77777777" w:rsidR="004B3F04" w:rsidRDefault="006C736C" w:rsidP="000659BE">
            <w:pPr>
              <w:pStyle w:val="TableText"/>
            </w:pPr>
            <w:hyperlink w:anchor="C_4499-29854">
              <w:r w:rsidR="004B3F04">
                <w:rPr>
                  <w:rStyle w:val="HyperlinkText9pt"/>
                </w:rPr>
                <w:t>4499-29854</w:t>
              </w:r>
            </w:hyperlink>
          </w:p>
        </w:tc>
        <w:tc>
          <w:tcPr>
            <w:tcW w:w="2975" w:type="dxa"/>
          </w:tcPr>
          <w:p w14:paraId="1C0B555F" w14:textId="77777777" w:rsidR="004B3F04" w:rsidRDefault="004B3F04" w:rsidP="000659BE">
            <w:pPr>
              <w:pStyle w:val="TableText"/>
            </w:pPr>
          </w:p>
        </w:tc>
      </w:tr>
      <w:tr w:rsidR="004B3F04" w14:paraId="23CF68B0" w14:textId="77777777" w:rsidTr="000659BE">
        <w:trPr>
          <w:jc w:val="center"/>
        </w:trPr>
        <w:tc>
          <w:tcPr>
            <w:tcW w:w="3345" w:type="dxa"/>
          </w:tcPr>
          <w:p w14:paraId="42EB16C3" w14:textId="77777777" w:rsidR="004B3F04" w:rsidRDefault="004B3F04" w:rsidP="000659BE">
            <w:pPr>
              <w:pStyle w:val="TableText"/>
            </w:pPr>
            <w:r>
              <w:tab/>
            </w:r>
            <w:r>
              <w:tab/>
            </w:r>
            <w:r>
              <w:tab/>
            </w:r>
            <w:r>
              <w:tab/>
            </w:r>
            <w:r>
              <w:tab/>
              <w:t>@valueSet</w:t>
            </w:r>
          </w:p>
        </w:tc>
        <w:tc>
          <w:tcPr>
            <w:tcW w:w="720" w:type="dxa"/>
          </w:tcPr>
          <w:p w14:paraId="4FD504FD" w14:textId="77777777" w:rsidR="004B3F04" w:rsidRDefault="004B3F04" w:rsidP="000659BE">
            <w:pPr>
              <w:pStyle w:val="TableText"/>
            </w:pPr>
            <w:r>
              <w:t>0..1</w:t>
            </w:r>
          </w:p>
        </w:tc>
        <w:tc>
          <w:tcPr>
            <w:tcW w:w="1152" w:type="dxa"/>
          </w:tcPr>
          <w:p w14:paraId="3A2D490F" w14:textId="77777777" w:rsidR="004B3F04" w:rsidRDefault="004B3F04" w:rsidP="000659BE">
            <w:pPr>
              <w:pStyle w:val="TableText"/>
            </w:pPr>
            <w:r>
              <w:t>SHOULD</w:t>
            </w:r>
          </w:p>
        </w:tc>
        <w:tc>
          <w:tcPr>
            <w:tcW w:w="864" w:type="dxa"/>
          </w:tcPr>
          <w:p w14:paraId="7658948B" w14:textId="77777777" w:rsidR="004B3F04" w:rsidRDefault="004B3F04" w:rsidP="000659BE">
            <w:pPr>
              <w:pStyle w:val="TableText"/>
            </w:pPr>
          </w:p>
        </w:tc>
        <w:tc>
          <w:tcPr>
            <w:tcW w:w="1104" w:type="dxa"/>
          </w:tcPr>
          <w:p w14:paraId="3F479F5E" w14:textId="77777777" w:rsidR="004B3F04" w:rsidRDefault="006C736C" w:rsidP="000659BE">
            <w:pPr>
              <w:pStyle w:val="TableText"/>
            </w:pPr>
            <w:hyperlink w:anchor="C_4499-29855">
              <w:r w:rsidR="004B3F04">
                <w:rPr>
                  <w:rStyle w:val="HyperlinkText9pt"/>
                </w:rPr>
                <w:t>4499-29855</w:t>
              </w:r>
            </w:hyperlink>
          </w:p>
        </w:tc>
        <w:tc>
          <w:tcPr>
            <w:tcW w:w="2975" w:type="dxa"/>
          </w:tcPr>
          <w:p w14:paraId="39B9B131" w14:textId="77777777" w:rsidR="004B3F04" w:rsidRDefault="004B3F04" w:rsidP="000659BE">
            <w:pPr>
              <w:pStyle w:val="TableText"/>
            </w:pPr>
          </w:p>
        </w:tc>
      </w:tr>
      <w:tr w:rsidR="004B3F04" w14:paraId="5BA6162B" w14:textId="77777777" w:rsidTr="000659BE">
        <w:trPr>
          <w:jc w:val="center"/>
        </w:trPr>
        <w:tc>
          <w:tcPr>
            <w:tcW w:w="3345" w:type="dxa"/>
          </w:tcPr>
          <w:p w14:paraId="66EFF124" w14:textId="77777777" w:rsidR="004B3F04" w:rsidRDefault="004B3F04" w:rsidP="000659BE">
            <w:pPr>
              <w:pStyle w:val="TableText"/>
            </w:pPr>
            <w:r>
              <w:tab/>
              <w:t>participation</w:t>
            </w:r>
          </w:p>
        </w:tc>
        <w:tc>
          <w:tcPr>
            <w:tcW w:w="720" w:type="dxa"/>
          </w:tcPr>
          <w:p w14:paraId="1E02DDAD" w14:textId="77777777" w:rsidR="004B3F04" w:rsidRDefault="004B3F04" w:rsidP="000659BE">
            <w:pPr>
              <w:pStyle w:val="TableText"/>
            </w:pPr>
            <w:r>
              <w:t>0..1</w:t>
            </w:r>
          </w:p>
        </w:tc>
        <w:tc>
          <w:tcPr>
            <w:tcW w:w="1152" w:type="dxa"/>
          </w:tcPr>
          <w:p w14:paraId="6EFF0964" w14:textId="77777777" w:rsidR="004B3F04" w:rsidRDefault="004B3F04" w:rsidP="000659BE">
            <w:pPr>
              <w:pStyle w:val="TableText"/>
            </w:pPr>
            <w:r>
              <w:t>MAY</w:t>
            </w:r>
          </w:p>
        </w:tc>
        <w:tc>
          <w:tcPr>
            <w:tcW w:w="864" w:type="dxa"/>
          </w:tcPr>
          <w:p w14:paraId="49182F79" w14:textId="77777777" w:rsidR="004B3F04" w:rsidRDefault="004B3F04" w:rsidP="000659BE">
            <w:pPr>
              <w:pStyle w:val="TableText"/>
            </w:pPr>
          </w:p>
        </w:tc>
        <w:tc>
          <w:tcPr>
            <w:tcW w:w="1104" w:type="dxa"/>
          </w:tcPr>
          <w:p w14:paraId="3FE20F65" w14:textId="77777777" w:rsidR="004B3F04" w:rsidRDefault="006C736C" w:rsidP="000659BE">
            <w:pPr>
              <w:pStyle w:val="TableText"/>
            </w:pPr>
            <w:hyperlink w:anchor="C_4499-33475">
              <w:r w:rsidR="004B3F04">
                <w:rPr>
                  <w:rStyle w:val="HyperlinkText9pt"/>
                </w:rPr>
                <w:t>4499-</w:t>
              </w:r>
              <w:r w:rsidR="004B3F04">
                <w:rPr>
                  <w:rStyle w:val="HyperlinkText9pt"/>
                </w:rPr>
                <w:lastRenderedPageBreak/>
                <w:t>33475</w:t>
              </w:r>
            </w:hyperlink>
          </w:p>
        </w:tc>
        <w:tc>
          <w:tcPr>
            <w:tcW w:w="2975" w:type="dxa"/>
          </w:tcPr>
          <w:p w14:paraId="5E7578BF" w14:textId="77777777" w:rsidR="004B3F04" w:rsidRDefault="004B3F04" w:rsidP="000659BE">
            <w:pPr>
              <w:pStyle w:val="TableText"/>
            </w:pPr>
          </w:p>
        </w:tc>
      </w:tr>
      <w:tr w:rsidR="004B3F04" w14:paraId="5EEB1216" w14:textId="77777777" w:rsidTr="000659BE">
        <w:trPr>
          <w:jc w:val="center"/>
        </w:trPr>
        <w:tc>
          <w:tcPr>
            <w:tcW w:w="3345" w:type="dxa"/>
          </w:tcPr>
          <w:p w14:paraId="0DAD6736" w14:textId="77777777" w:rsidR="004B3F04" w:rsidRDefault="004B3F04" w:rsidP="000659BE">
            <w:pPr>
              <w:pStyle w:val="TableText"/>
            </w:pPr>
            <w:r>
              <w:tab/>
            </w:r>
            <w:r>
              <w:tab/>
              <w:t>@typeCode</w:t>
            </w:r>
          </w:p>
        </w:tc>
        <w:tc>
          <w:tcPr>
            <w:tcW w:w="720" w:type="dxa"/>
          </w:tcPr>
          <w:p w14:paraId="505D3232" w14:textId="77777777" w:rsidR="004B3F04" w:rsidRDefault="004B3F04" w:rsidP="000659BE">
            <w:pPr>
              <w:pStyle w:val="TableText"/>
            </w:pPr>
            <w:r>
              <w:t>1..1</w:t>
            </w:r>
          </w:p>
        </w:tc>
        <w:tc>
          <w:tcPr>
            <w:tcW w:w="1152" w:type="dxa"/>
          </w:tcPr>
          <w:p w14:paraId="225B8F1E" w14:textId="77777777" w:rsidR="004B3F04" w:rsidRDefault="004B3F04" w:rsidP="000659BE">
            <w:pPr>
              <w:pStyle w:val="TableText"/>
            </w:pPr>
            <w:r>
              <w:t>SHALL</w:t>
            </w:r>
          </w:p>
        </w:tc>
        <w:tc>
          <w:tcPr>
            <w:tcW w:w="864" w:type="dxa"/>
          </w:tcPr>
          <w:p w14:paraId="2D8E3B68" w14:textId="77777777" w:rsidR="004B3F04" w:rsidRDefault="004B3F04" w:rsidP="000659BE">
            <w:pPr>
              <w:pStyle w:val="TableText"/>
            </w:pPr>
          </w:p>
        </w:tc>
        <w:tc>
          <w:tcPr>
            <w:tcW w:w="1104" w:type="dxa"/>
          </w:tcPr>
          <w:p w14:paraId="4489BF86" w14:textId="77777777" w:rsidR="004B3F04" w:rsidRDefault="006C736C" w:rsidP="000659BE">
            <w:pPr>
              <w:pStyle w:val="TableText"/>
            </w:pPr>
            <w:hyperlink w:anchor="C_4499-33477">
              <w:r w:rsidR="004B3F04">
                <w:rPr>
                  <w:rStyle w:val="HyperlinkText9pt"/>
                </w:rPr>
                <w:t>4499-33477</w:t>
              </w:r>
            </w:hyperlink>
          </w:p>
        </w:tc>
        <w:tc>
          <w:tcPr>
            <w:tcW w:w="2975" w:type="dxa"/>
          </w:tcPr>
          <w:p w14:paraId="7385611A" w14:textId="77777777" w:rsidR="004B3F04" w:rsidRDefault="004B3F04" w:rsidP="000659BE">
            <w:pPr>
              <w:pStyle w:val="TableText"/>
            </w:pPr>
            <w:r>
              <w:t>urn:oid:2.16.840.1.113883.5.90 (HL7ParticipationType) = AUT</w:t>
            </w:r>
          </w:p>
        </w:tc>
      </w:tr>
      <w:tr w:rsidR="004B3F04" w14:paraId="52CE2610" w14:textId="77777777" w:rsidTr="000659BE">
        <w:trPr>
          <w:jc w:val="center"/>
        </w:trPr>
        <w:tc>
          <w:tcPr>
            <w:tcW w:w="3345" w:type="dxa"/>
          </w:tcPr>
          <w:p w14:paraId="7B21C8B4" w14:textId="77777777" w:rsidR="004B3F04" w:rsidRDefault="004B3F04" w:rsidP="000659BE">
            <w:pPr>
              <w:pStyle w:val="TableText"/>
            </w:pPr>
            <w:r>
              <w:tab/>
            </w:r>
            <w:r>
              <w:tab/>
              <w:t>time</w:t>
            </w:r>
          </w:p>
        </w:tc>
        <w:tc>
          <w:tcPr>
            <w:tcW w:w="720" w:type="dxa"/>
          </w:tcPr>
          <w:p w14:paraId="5A1DA51D" w14:textId="77777777" w:rsidR="004B3F04" w:rsidRDefault="004B3F04" w:rsidP="000659BE">
            <w:pPr>
              <w:pStyle w:val="TableText"/>
            </w:pPr>
            <w:r>
              <w:t>1..1</w:t>
            </w:r>
          </w:p>
        </w:tc>
        <w:tc>
          <w:tcPr>
            <w:tcW w:w="1152" w:type="dxa"/>
          </w:tcPr>
          <w:p w14:paraId="3E542FF6" w14:textId="77777777" w:rsidR="004B3F04" w:rsidRDefault="004B3F04" w:rsidP="000659BE">
            <w:pPr>
              <w:pStyle w:val="TableText"/>
            </w:pPr>
            <w:r>
              <w:t>SHALL</w:t>
            </w:r>
          </w:p>
        </w:tc>
        <w:tc>
          <w:tcPr>
            <w:tcW w:w="864" w:type="dxa"/>
          </w:tcPr>
          <w:p w14:paraId="3EC0D5D2" w14:textId="77777777" w:rsidR="004B3F04" w:rsidRDefault="004B3F04" w:rsidP="000659BE">
            <w:pPr>
              <w:pStyle w:val="TableText"/>
            </w:pPr>
          </w:p>
        </w:tc>
        <w:tc>
          <w:tcPr>
            <w:tcW w:w="1104" w:type="dxa"/>
          </w:tcPr>
          <w:p w14:paraId="06D7B0E2" w14:textId="77777777" w:rsidR="004B3F04" w:rsidRDefault="006C736C" w:rsidP="000659BE">
            <w:pPr>
              <w:pStyle w:val="TableText"/>
            </w:pPr>
            <w:hyperlink w:anchor="C_4499-33476">
              <w:r w:rsidR="004B3F04">
                <w:rPr>
                  <w:rStyle w:val="HyperlinkText9pt"/>
                </w:rPr>
                <w:t>4499-33476</w:t>
              </w:r>
            </w:hyperlink>
          </w:p>
        </w:tc>
        <w:tc>
          <w:tcPr>
            <w:tcW w:w="2975" w:type="dxa"/>
          </w:tcPr>
          <w:p w14:paraId="1BA98E8B" w14:textId="77777777" w:rsidR="004B3F04" w:rsidRDefault="004B3F04" w:rsidP="000659BE">
            <w:pPr>
              <w:pStyle w:val="TableText"/>
            </w:pPr>
          </w:p>
        </w:tc>
      </w:tr>
      <w:tr w:rsidR="004B3F04" w14:paraId="48356D87" w14:textId="77777777" w:rsidTr="000659BE">
        <w:trPr>
          <w:jc w:val="center"/>
        </w:trPr>
        <w:tc>
          <w:tcPr>
            <w:tcW w:w="3345" w:type="dxa"/>
          </w:tcPr>
          <w:p w14:paraId="49971D29" w14:textId="77777777" w:rsidR="004B3F04" w:rsidRDefault="004B3F04" w:rsidP="000659BE">
            <w:pPr>
              <w:pStyle w:val="TableText"/>
            </w:pPr>
            <w:r>
              <w:tab/>
            </w:r>
            <w:r>
              <w:tab/>
            </w:r>
            <w:r>
              <w:tab/>
              <w:t>low</w:t>
            </w:r>
          </w:p>
        </w:tc>
        <w:tc>
          <w:tcPr>
            <w:tcW w:w="720" w:type="dxa"/>
          </w:tcPr>
          <w:p w14:paraId="45469692" w14:textId="77777777" w:rsidR="004B3F04" w:rsidRDefault="004B3F04" w:rsidP="000659BE">
            <w:pPr>
              <w:pStyle w:val="TableText"/>
            </w:pPr>
            <w:r>
              <w:t>1..1</w:t>
            </w:r>
          </w:p>
        </w:tc>
        <w:tc>
          <w:tcPr>
            <w:tcW w:w="1152" w:type="dxa"/>
          </w:tcPr>
          <w:p w14:paraId="400B2F5D" w14:textId="77777777" w:rsidR="004B3F04" w:rsidRDefault="004B3F04" w:rsidP="000659BE">
            <w:pPr>
              <w:pStyle w:val="TableText"/>
            </w:pPr>
            <w:r>
              <w:t>SHALL</w:t>
            </w:r>
          </w:p>
        </w:tc>
        <w:tc>
          <w:tcPr>
            <w:tcW w:w="864" w:type="dxa"/>
          </w:tcPr>
          <w:p w14:paraId="0824D1D7" w14:textId="77777777" w:rsidR="004B3F04" w:rsidRDefault="004B3F04" w:rsidP="000659BE">
            <w:pPr>
              <w:pStyle w:val="TableText"/>
            </w:pPr>
          </w:p>
        </w:tc>
        <w:tc>
          <w:tcPr>
            <w:tcW w:w="1104" w:type="dxa"/>
          </w:tcPr>
          <w:p w14:paraId="0792CA6C" w14:textId="77777777" w:rsidR="004B3F04" w:rsidRDefault="006C736C" w:rsidP="000659BE">
            <w:pPr>
              <w:pStyle w:val="TableText"/>
            </w:pPr>
            <w:hyperlink w:anchor="C_4499-33478">
              <w:r w:rsidR="004B3F04">
                <w:rPr>
                  <w:rStyle w:val="HyperlinkText9pt"/>
                </w:rPr>
                <w:t>4499-33478</w:t>
              </w:r>
            </w:hyperlink>
          </w:p>
        </w:tc>
        <w:tc>
          <w:tcPr>
            <w:tcW w:w="2975" w:type="dxa"/>
          </w:tcPr>
          <w:p w14:paraId="256C563F" w14:textId="77777777" w:rsidR="004B3F04" w:rsidRDefault="004B3F04" w:rsidP="000659BE">
            <w:pPr>
              <w:pStyle w:val="TableText"/>
            </w:pPr>
          </w:p>
        </w:tc>
      </w:tr>
      <w:tr w:rsidR="004B3F04" w14:paraId="034B9795" w14:textId="77777777" w:rsidTr="000659BE">
        <w:trPr>
          <w:jc w:val="center"/>
        </w:trPr>
        <w:tc>
          <w:tcPr>
            <w:tcW w:w="3345" w:type="dxa"/>
          </w:tcPr>
          <w:p w14:paraId="44B7A830" w14:textId="77777777" w:rsidR="004B3F04" w:rsidRDefault="004B3F04" w:rsidP="000659BE">
            <w:pPr>
              <w:pStyle w:val="TableText"/>
            </w:pPr>
            <w:r>
              <w:tab/>
            </w:r>
            <w:r>
              <w:tab/>
              <w:t>role</w:t>
            </w:r>
          </w:p>
        </w:tc>
        <w:tc>
          <w:tcPr>
            <w:tcW w:w="720" w:type="dxa"/>
          </w:tcPr>
          <w:p w14:paraId="54BC129A" w14:textId="77777777" w:rsidR="004B3F04" w:rsidRDefault="004B3F04" w:rsidP="000659BE">
            <w:pPr>
              <w:pStyle w:val="TableText"/>
            </w:pPr>
            <w:r>
              <w:t>1..1</w:t>
            </w:r>
          </w:p>
        </w:tc>
        <w:tc>
          <w:tcPr>
            <w:tcW w:w="1152" w:type="dxa"/>
          </w:tcPr>
          <w:p w14:paraId="4E227DA1" w14:textId="77777777" w:rsidR="004B3F04" w:rsidRDefault="004B3F04" w:rsidP="000659BE">
            <w:pPr>
              <w:pStyle w:val="TableText"/>
            </w:pPr>
            <w:r>
              <w:t>SHALL</w:t>
            </w:r>
          </w:p>
        </w:tc>
        <w:tc>
          <w:tcPr>
            <w:tcW w:w="864" w:type="dxa"/>
          </w:tcPr>
          <w:p w14:paraId="1C3A619B" w14:textId="77777777" w:rsidR="004B3F04" w:rsidRDefault="004B3F04" w:rsidP="000659BE">
            <w:pPr>
              <w:pStyle w:val="TableText"/>
            </w:pPr>
          </w:p>
        </w:tc>
        <w:tc>
          <w:tcPr>
            <w:tcW w:w="1104" w:type="dxa"/>
          </w:tcPr>
          <w:p w14:paraId="06BF422A" w14:textId="77777777" w:rsidR="004B3F04" w:rsidRDefault="006C736C" w:rsidP="000659BE">
            <w:pPr>
              <w:pStyle w:val="TableText"/>
            </w:pPr>
            <w:hyperlink w:anchor="C_4499-33569">
              <w:r w:rsidR="004B3F04">
                <w:rPr>
                  <w:rStyle w:val="HyperlinkText9pt"/>
                </w:rPr>
                <w:t>4499-33569</w:t>
              </w:r>
            </w:hyperlink>
          </w:p>
        </w:tc>
        <w:tc>
          <w:tcPr>
            <w:tcW w:w="2975" w:type="dxa"/>
          </w:tcPr>
          <w:p w14:paraId="725A0A57" w14:textId="77777777" w:rsidR="004B3F04" w:rsidRDefault="004B3F04" w:rsidP="000659BE">
            <w:pPr>
              <w:pStyle w:val="TableText"/>
            </w:pPr>
          </w:p>
        </w:tc>
      </w:tr>
      <w:tr w:rsidR="004B3F04" w14:paraId="79081296" w14:textId="77777777" w:rsidTr="000659BE">
        <w:trPr>
          <w:jc w:val="center"/>
        </w:trPr>
        <w:tc>
          <w:tcPr>
            <w:tcW w:w="3345" w:type="dxa"/>
          </w:tcPr>
          <w:p w14:paraId="0602D8DE" w14:textId="77777777" w:rsidR="004B3F04" w:rsidRDefault="004B3F04" w:rsidP="000659BE">
            <w:pPr>
              <w:pStyle w:val="TableText"/>
            </w:pPr>
            <w:r>
              <w:tab/>
            </w:r>
            <w:r>
              <w:tab/>
            </w:r>
            <w:r>
              <w:tab/>
              <w:t>@classCode</w:t>
            </w:r>
          </w:p>
        </w:tc>
        <w:tc>
          <w:tcPr>
            <w:tcW w:w="720" w:type="dxa"/>
          </w:tcPr>
          <w:p w14:paraId="364676CC" w14:textId="77777777" w:rsidR="004B3F04" w:rsidRDefault="004B3F04" w:rsidP="000659BE">
            <w:pPr>
              <w:pStyle w:val="TableText"/>
            </w:pPr>
            <w:r>
              <w:t>1..1</w:t>
            </w:r>
          </w:p>
        </w:tc>
        <w:tc>
          <w:tcPr>
            <w:tcW w:w="1152" w:type="dxa"/>
          </w:tcPr>
          <w:p w14:paraId="484838C8" w14:textId="77777777" w:rsidR="004B3F04" w:rsidRDefault="004B3F04" w:rsidP="000659BE">
            <w:pPr>
              <w:pStyle w:val="TableText"/>
            </w:pPr>
            <w:r>
              <w:t>SHALL</w:t>
            </w:r>
          </w:p>
        </w:tc>
        <w:tc>
          <w:tcPr>
            <w:tcW w:w="864" w:type="dxa"/>
          </w:tcPr>
          <w:p w14:paraId="15B7228E" w14:textId="77777777" w:rsidR="004B3F04" w:rsidRDefault="004B3F04" w:rsidP="000659BE">
            <w:pPr>
              <w:pStyle w:val="TableText"/>
            </w:pPr>
          </w:p>
        </w:tc>
        <w:tc>
          <w:tcPr>
            <w:tcW w:w="1104" w:type="dxa"/>
          </w:tcPr>
          <w:p w14:paraId="2DB56985" w14:textId="77777777" w:rsidR="004B3F04" w:rsidRDefault="006C736C" w:rsidP="000659BE">
            <w:pPr>
              <w:pStyle w:val="TableText"/>
            </w:pPr>
            <w:hyperlink w:anchor="C_4499-33570">
              <w:r w:rsidR="004B3F04">
                <w:rPr>
                  <w:rStyle w:val="HyperlinkText9pt"/>
                </w:rPr>
                <w:t>4499-33570</w:t>
              </w:r>
            </w:hyperlink>
          </w:p>
        </w:tc>
        <w:tc>
          <w:tcPr>
            <w:tcW w:w="2975" w:type="dxa"/>
          </w:tcPr>
          <w:p w14:paraId="239DD52E" w14:textId="77777777" w:rsidR="004B3F04" w:rsidRDefault="004B3F04" w:rsidP="000659BE">
            <w:pPr>
              <w:pStyle w:val="TableText"/>
            </w:pPr>
            <w:r>
              <w:t>urn:oid:2.16.840.1.113883.5.110 (HL7RoleClass) = ROL</w:t>
            </w:r>
          </w:p>
        </w:tc>
      </w:tr>
      <w:tr w:rsidR="004B3F04" w14:paraId="21EC1813" w14:textId="77777777" w:rsidTr="000659BE">
        <w:trPr>
          <w:jc w:val="center"/>
        </w:trPr>
        <w:tc>
          <w:tcPr>
            <w:tcW w:w="3345" w:type="dxa"/>
          </w:tcPr>
          <w:p w14:paraId="45BDEC45" w14:textId="77777777" w:rsidR="004B3F04" w:rsidRDefault="004B3F04" w:rsidP="000659BE">
            <w:pPr>
              <w:pStyle w:val="TableText"/>
            </w:pPr>
            <w:r>
              <w:tab/>
            </w:r>
            <w:r>
              <w:tab/>
            </w:r>
            <w:r>
              <w:tab/>
              <w:t>id</w:t>
            </w:r>
          </w:p>
        </w:tc>
        <w:tc>
          <w:tcPr>
            <w:tcW w:w="720" w:type="dxa"/>
          </w:tcPr>
          <w:p w14:paraId="221DDC93" w14:textId="77777777" w:rsidR="004B3F04" w:rsidRDefault="004B3F04" w:rsidP="000659BE">
            <w:pPr>
              <w:pStyle w:val="TableText"/>
            </w:pPr>
            <w:r>
              <w:t>0..1</w:t>
            </w:r>
          </w:p>
        </w:tc>
        <w:tc>
          <w:tcPr>
            <w:tcW w:w="1152" w:type="dxa"/>
          </w:tcPr>
          <w:p w14:paraId="6EA3AE25" w14:textId="77777777" w:rsidR="004B3F04" w:rsidRDefault="004B3F04" w:rsidP="000659BE">
            <w:pPr>
              <w:pStyle w:val="TableText"/>
            </w:pPr>
            <w:r>
              <w:t>MAY</w:t>
            </w:r>
          </w:p>
        </w:tc>
        <w:tc>
          <w:tcPr>
            <w:tcW w:w="864" w:type="dxa"/>
          </w:tcPr>
          <w:p w14:paraId="185CAADE" w14:textId="77777777" w:rsidR="004B3F04" w:rsidRDefault="004B3F04" w:rsidP="000659BE">
            <w:pPr>
              <w:pStyle w:val="TableText"/>
            </w:pPr>
          </w:p>
        </w:tc>
        <w:tc>
          <w:tcPr>
            <w:tcW w:w="1104" w:type="dxa"/>
          </w:tcPr>
          <w:p w14:paraId="3613D001" w14:textId="77777777" w:rsidR="004B3F04" w:rsidRDefault="006C736C" w:rsidP="000659BE">
            <w:pPr>
              <w:pStyle w:val="TableText"/>
            </w:pPr>
            <w:hyperlink w:anchor="C_4499-33571">
              <w:r w:rsidR="004B3F04">
                <w:rPr>
                  <w:rStyle w:val="HyperlinkText9pt"/>
                </w:rPr>
                <w:t>4499-33571</w:t>
              </w:r>
            </w:hyperlink>
          </w:p>
        </w:tc>
        <w:tc>
          <w:tcPr>
            <w:tcW w:w="2975" w:type="dxa"/>
          </w:tcPr>
          <w:p w14:paraId="311F8989" w14:textId="77777777" w:rsidR="004B3F04" w:rsidRDefault="004B3F04" w:rsidP="000659BE">
            <w:pPr>
              <w:pStyle w:val="TableText"/>
            </w:pPr>
          </w:p>
        </w:tc>
      </w:tr>
      <w:tr w:rsidR="004B3F04" w14:paraId="70F9487D" w14:textId="77777777" w:rsidTr="000659BE">
        <w:trPr>
          <w:jc w:val="center"/>
        </w:trPr>
        <w:tc>
          <w:tcPr>
            <w:tcW w:w="3345" w:type="dxa"/>
          </w:tcPr>
          <w:p w14:paraId="7964596E" w14:textId="77777777" w:rsidR="004B3F04" w:rsidRDefault="004B3F04" w:rsidP="000659BE">
            <w:pPr>
              <w:pStyle w:val="TableText"/>
            </w:pPr>
            <w:r>
              <w:tab/>
              <w:t>participation</w:t>
            </w:r>
          </w:p>
        </w:tc>
        <w:tc>
          <w:tcPr>
            <w:tcW w:w="720" w:type="dxa"/>
          </w:tcPr>
          <w:p w14:paraId="19C7CA92" w14:textId="77777777" w:rsidR="004B3F04" w:rsidRDefault="004B3F04" w:rsidP="000659BE">
            <w:pPr>
              <w:pStyle w:val="TableText"/>
            </w:pPr>
            <w:r>
              <w:t>0..*</w:t>
            </w:r>
          </w:p>
        </w:tc>
        <w:tc>
          <w:tcPr>
            <w:tcW w:w="1152" w:type="dxa"/>
          </w:tcPr>
          <w:p w14:paraId="20B31563" w14:textId="77777777" w:rsidR="004B3F04" w:rsidRDefault="004B3F04" w:rsidP="000659BE">
            <w:pPr>
              <w:pStyle w:val="TableText"/>
            </w:pPr>
            <w:r>
              <w:t>MAY</w:t>
            </w:r>
          </w:p>
        </w:tc>
        <w:tc>
          <w:tcPr>
            <w:tcW w:w="864" w:type="dxa"/>
          </w:tcPr>
          <w:p w14:paraId="11484259" w14:textId="77777777" w:rsidR="004B3F04" w:rsidRDefault="004B3F04" w:rsidP="000659BE">
            <w:pPr>
              <w:pStyle w:val="TableText"/>
            </w:pPr>
          </w:p>
        </w:tc>
        <w:tc>
          <w:tcPr>
            <w:tcW w:w="1104" w:type="dxa"/>
          </w:tcPr>
          <w:p w14:paraId="1C25F978" w14:textId="77777777" w:rsidR="004B3F04" w:rsidRDefault="006C736C" w:rsidP="000659BE">
            <w:pPr>
              <w:pStyle w:val="TableText"/>
            </w:pPr>
            <w:hyperlink w:anchor="C_4499-35070">
              <w:r w:rsidR="004B3F04">
                <w:rPr>
                  <w:rStyle w:val="HyperlinkText9pt"/>
                </w:rPr>
                <w:t>4499-35070</w:t>
              </w:r>
            </w:hyperlink>
          </w:p>
        </w:tc>
        <w:tc>
          <w:tcPr>
            <w:tcW w:w="2975" w:type="dxa"/>
          </w:tcPr>
          <w:p w14:paraId="77E03FB7" w14:textId="77777777" w:rsidR="004B3F04" w:rsidRDefault="004B3F04" w:rsidP="000659BE">
            <w:pPr>
              <w:pStyle w:val="TableText"/>
            </w:pPr>
          </w:p>
        </w:tc>
      </w:tr>
      <w:tr w:rsidR="004B3F04" w14:paraId="0A14E235" w14:textId="77777777" w:rsidTr="000659BE">
        <w:trPr>
          <w:jc w:val="center"/>
        </w:trPr>
        <w:tc>
          <w:tcPr>
            <w:tcW w:w="3345" w:type="dxa"/>
          </w:tcPr>
          <w:p w14:paraId="265ECABD" w14:textId="77777777" w:rsidR="004B3F04" w:rsidRDefault="004B3F04" w:rsidP="000659BE">
            <w:pPr>
              <w:pStyle w:val="TableText"/>
            </w:pPr>
            <w:r>
              <w:tab/>
            </w:r>
            <w:r>
              <w:tab/>
              <w:t>@typeCode</w:t>
            </w:r>
          </w:p>
        </w:tc>
        <w:tc>
          <w:tcPr>
            <w:tcW w:w="720" w:type="dxa"/>
          </w:tcPr>
          <w:p w14:paraId="1D947AB8" w14:textId="77777777" w:rsidR="004B3F04" w:rsidRDefault="004B3F04" w:rsidP="000659BE">
            <w:pPr>
              <w:pStyle w:val="TableText"/>
            </w:pPr>
            <w:r>
              <w:t>1..1</w:t>
            </w:r>
          </w:p>
        </w:tc>
        <w:tc>
          <w:tcPr>
            <w:tcW w:w="1152" w:type="dxa"/>
          </w:tcPr>
          <w:p w14:paraId="6434B850" w14:textId="77777777" w:rsidR="004B3F04" w:rsidRDefault="004B3F04" w:rsidP="000659BE">
            <w:pPr>
              <w:pStyle w:val="TableText"/>
            </w:pPr>
            <w:r>
              <w:t>SHALL</w:t>
            </w:r>
          </w:p>
        </w:tc>
        <w:tc>
          <w:tcPr>
            <w:tcW w:w="864" w:type="dxa"/>
          </w:tcPr>
          <w:p w14:paraId="558FBC3D" w14:textId="77777777" w:rsidR="004B3F04" w:rsidRDefault="004B3F04" w:rsidP="000659BE">
            <w:pPr>
              <w:pStyle w:val="TableText"/>
            </w:pPr>
          </w:p>
        </w:tc>
        <w:tc>
          <w:tcPr>
            <w:tcW w:w="1104" w:type="dxa"/>
          </w:tcPr>
          <w:p w14:paraId="06354E93" w14:textId="77777777" w:rsidR="004B3F04" w:rsidRDefault="006C736C" w:rsidP="000659BE">
            <w:pPr>
              <w:pStyle w:val="TableText"/>
            </w:pPr>
            <w:hyperlink w:anchor="C_4499-35072">
              <w:r w:rsidR="004B3F04">
                <w:rPr>
                  <w:rStyle w:val="HyperlinkText9pt"/>
                </w:rPr>
                <w:t>4499-35072</w:t>
              </w:r>
            </w:hyperlink>
          </w:p>
        </w:tc>
        <w:tc>
          <w:tcPr>
            <w:tcW w:w="2975" w:type="dxa"/>
          </w:tcPr>
          <w:p w14:paraId="46140BC8" w14:textId="77777777" w:rsidR="004B3F04" w:rsidRDefault="004B3F04" w:rsidP="000659BE">
            <w:pPr>
              <w:pStyle w:val="TableText"/>
            </w:pPr>
            <w:r>
              <w:t>urn:oid:2.16.840.1.113883.5.90 (HL7ParticipationType) = PART</w:t>
            </w:r>
          </w:p>
        </w:tc>
      </w:tr>
      <w:tr w:rsidR="004B3F04" w14:paraId="16BF7FE2" w14:textId="77777777" w:rsidTr="000659BE">
        <w:trPr>
          <w:jc w:val="center"/>
        </w:trPr>
        <w:tc>
          <w:tcPr>
            <w:tcW w:w="3345" w:type="dxa"/>
          </w:tcPr>
          <w:p w14:paraId="5E36C9F8" w14:textId="77777777" w:rsidR="004B3F04" w:rsidRDefault="004B3F04" w:rsidP="000659BE">
            <w:pPr>
              <w:pStyle w:val="TableText"/>
            </w:pPr>
            <w:r>
              <w:tab/>
            </w:r>
            <w:r>
              <w:tab/>
              <w:t>role</w:t>
            </w:r>
          </w:p>
        </w:tc>
        <w:tc>
          <w:tcPr>
            <w:tcW w:w="720" w:type="dxa"/>
          </w:tcPr>
          <w:p w14:paraId="76EF0A34" w14:textId="77777777" w:rsidR="004B3F04" w:rsidRDefault="004B3F04" w:rsidP="000659BE">
            <w:pPr>
              <w:pStyle w:val="TableText"/>
            </w:pPr>
            <w:r>
              <w:t>1..1</w:t>
            </w:r>
          </w:p>
        </w:tc>
        <w:tc>
          <w:tcPr>
            <w:tcW w:w="1152" w:type="dxa"/>
          </w:tcPr>
          <w:p w14:paraId="4B67684C" w14:textId="77777777" w:rsidR="004B3F04" w:rsidRDefault="004B3F04" w:rsidP="000659BE">
            <w:pPr>
              <w:pStyle w:val="TableText"/>
            </w:pPr>
            <w:r>
              <w:t>SHALL</w:t>
            </w:r>
          </w:p>
        </w:tc>
        <w:tc>
          <w:tcPr>
            <w:tcW w:w="864" w:type="dxa"/>
          </w:tcPr>
          <w:p w14:paraId="59190BBE" w14:textId="77777777" w:rsidR="004B3F04" w:rsidRDefault="004B3F04" w:rsidP="000659BE">
            <w:pPr>
              <w:pStyle w:val="TableText"/>
            </w:pPr>
          </w:p>
        </w:tc>
        <w:tc>
          <w:tcPr>
            <w:tcW w:w="1104" w:type="dxa"/>
          </w:tcPr>
          <w:p w14:paraId="30E45396" w14:textId="77777777" w:rsidR="004B3F04" w:rsidRDefault="006C736C" w:rsidP="000659BE">
            <w:pPr>
              <w:pStyle w:val="TableText"/>
            </w:pPr>
            <w:hyperlink w:anchor="C_4499-36068">
              <w:r w:rsidR="004B3F04">
                <w:rPr>
                  <w:rStyle w:val="HyperlinkText9pt"/>
                </w:rPr>
                <w:t>4499-36068</w:t>
              </w:r>
            </w:hyperlink>
          </w:p>
        </w:tc>
        <w:tc>
          <w:tcPr>
            <w:tcW w:w="2975" w:type="dxa"/>
          </w:tcPr>
          <w:p w14:paraId="426779FC"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633E484" w14:textId="77777777" w:rsidTr="000659BE">
        <w:trPr>
          <w:jc w:val="center"/>
        </w:trPr>
        <w:tc>
          <w:tcPr>
            <w:tcW w:w="3345" w:type="dxa"/>
          </w:tcPr>
          <w:p w14:paraId="4B99B194" w14:textId="77777777" w:rsidR="004B3F04" w:rsidRDefault="004B3F04" w:rsidP="000659BE">
            <w:pPr>
              <w:pStyle w:val="TableText"/>
            </w:pPr>
            <w:r>
              <w:tab/>
              <w:t>participation</w:t>
            </w:r>
          </w:p>
        </w:tc>
        <w:tc>
          <w:tcPr>
            <w:tcW w:w="720" w:type="dxa"/>
          </w:tcPr>
          <w:p w14:paraId="623E689C" w14:textId="77777777" w:rsidR="004B3F04" w:rsidRDefault="004B3F04" w:rsidP="000659BE">
            <w:pPr>
              <w:pStyle w:val="TableText"/>
            </w:pPr>
            <w:r>
              <w:t>0..*</w:t>
            </w:r>
          </w:p>
        </w:tc>
        <w:tc>
          <w:tcPr>
            <w:tcW w:w="1152" w:type="dxa"/>
          </w:tcPr>
          <w:p w14:paraId="0F400D74" w14:textId="77777777" w:rsidR="004B3F04" w:rsidRDefault="004B3F04" w:rsidP="000659BE">
            <w:pPr>
              <w:pStyle w:val="TableText"/>
            </w:pPr>
            <w:r>
              <w:t>MAY</w:t>
            </w:r>
          </w:p>
        </w:tc>
        <w:tc>
          <w:tcPr>
            <w:tcW w:w="864" w:type="dxa"/>
          </w:tcPr>
          <w:p w14:paraId="2750DA62" w14:textId="77777777" w:rsidR="004B3F04" w:rsidRDefault="004B3F04" w:rsidP="000659BE">
            <w:pPr>
              <w:pStyle w:val="TableText"/>
            </w:pPr>
          </w:p>
        </w:tc>
        <w:tc>
          <w:tcPr>
            <w:tcW w:w="1104" w:type="dxa"/>
          </w:tcPr>
          <w:p w14:paraId="63D6A0C4" w14:textId="77777777" w:rsidR="004B3F04" w:rsidRDefault="006C736C" w:rsidP="000659BE">
            <w:pPr>
              <w:pStyle w:val="TableText"/>
            </w:pPr>
            <w:hyperlink w:anchor="C_4499-35073">
              <w:r w:rsidR="004B3F04">
                <w:rPr>
                  <w:rStyle w:val="HyperlinkText9pt"/>
                </w:rPr>
                <w:t>4499-35073</w:t>
              </w:r>
            </w:hyperlink>
          </w:p>
        </w:tc>
        <w:tc>
          <w:tcPr>
            <w:tcW w:w="2975" w:type="dxa"/>
          </w:tcPr>
          <w:p w14:paraId="3BE25DC3" w14:textId="77777777" w:rsidR="004B3F04" w:rsidRDefault="004B3F04" w:rsidP="000659BE">
            <w:pPr>
              <w:pStyle w:val="TableText"/>
            </w:pPr>
          </w:p>
        </w:tc>
      </w:tr>
      <w:tr w:rsidR="004B3F04" w14:paraId="5B35999B" w14:textId="77777777" w:rsidTr="000659BE">
        <w:trPr>
          <w:jc w:val="center"/>
        </w:trPr>
        <w:tc>
          <w:tcPr>
            <w:tcW w:w="3345" w:type="dxa"/>
          </w:tcPr>
          <w:p w14:paraId="3FD2A49F" w14:textId="77777777" w:rsidR="004B3F04" w:rsidRDefault="004B3F04" w:rsidP="000659BE">
            <w:pPr>
              <w:pStyle w:val="TableText"/>
            </w:pPr>
            <w:r>
              <w:tab/>
            </w:r>
            <w:r>
              <w:tab/>
              <w:t>@typeCode</w:t>
            </w:r>
          </w:p>
        </w:tc>
        <w:tc>
          <w:tcPr>
            <w:tcW w:w="720" w:type="dxa"/>
          </w:tcPr>
          <w:p w14:paraId="0F024D98" w14:textId="77777777" w:rsidR="004B3F04" w:rsidRDefault="004B3F04" w:rsidP="000659BE">
            <w:pPr>
              <w:pStyle w:val="TableText"/>
            </w:pPr>
            <w:r>
              <w:t>1..1</w:t>
            </w:r>
          </w:p>
        </w:tc>
        <w:tc>
          <w:tcPr>
            <w:tcW w:w="1152" w:type="dxa"/>
          </w:tcPr>
          <w:p w14:paraId="66676DEC" w14:textId="77777777" w:rsidR="004B3F04" w:rsidRDefault="004B3F04" w:rsidP="000659BE">
            <w:pPr>
              <w:pStyle w:val="TableText"/>
            </w:pPr>
            <w:r>
              <w:t>SHALL</w:t>
            </w:r>
          </w:p>
        </w:tc>
        <w:tc>
          <w:tcPr>
            <w:tcW w:w="864" w:type="dxa"/>
          </w:tcPr>
          <w:p w14:paraId="28F0EF4C" w14:textId="77777777" w:rsidR="004B3F04" w:rsidRDefault="004B3F04" w:rsidP="000659BE">
            <w:pPr>
              <w:pStyle w:val="TableText"/>
            </w:pPr>
          </w:p>
        </w:tc>
        <w:tc>
          <w:tcPr>
            <w:tcW w:w="1104" w:type="dxa"/>
          </w:tcPr>
          <w:p w14:paraId="3E18F40D" w14:textId="77777777" w:rsidR="004B3F04" w:rsidRDefault="006C736C" w:rsidP="000659BE">
            <w:pPr>
              <w:pStyle w:val="TableText"/>
            </w:pPr>
            <w:hyperlink w:anchor="C_4499-35077">
              <w:r w:rsidR="004B3F04">
                <w:rPr>
                  <w:rStyle w:val="HyperlinkText9pt"/>
                </w:rPr>
                <w:t>4499-35077</w:t>
              </w:r>
            </w:hyperlink>
          </w:p>
        </w:tc>
        <w:tc>
          <w:tcPr>
            <w:tcW w:w="2975" w:type="dxa"/>
          </w:tcPr>
          <w:p w14:paraId="5E576E76" w14:textId="77777777" w:rsidR="004B3F04" w:rsidRDefault="004B3F04" w:rsidP="000659BE">
            <w:pPr>
              <w:pStyle w:val="TableText"/>
            </w:pPr>
            <w:r>
              <w:t>PART</w:t>
            </w:r>
          </w:p>
        </w:tc>
      </w:tr>
      <w:tr w:rsidR="004B3F04" w14:paraId="4E75C06E" w14:textId="77777777" w:rsidTr="000659BE">
        <w:trPr>
          <w:jc w:val="center"/>
        </w:trPr>
        <w:tc>
          <w:tcPr>
            <w:tcW w:w="3345" w:type="dxa"/>
          </w:tcPr>
          <w:p w14:paraId="3252A900" w14:textId="77777777" w:rsidR="004B3F04" w:rsidRDefault="004B3F04" w:rsidP="000659BE">
            <w:pPr>
              <w:pStyle w:val="TableText"/>
            </w:pPr>
            <w:r>
              <w:tab/>
            </w:r>
            <w:r>
              <w:tab/>
              <w:t>role</w:t>
            </w:r>
          </w:p>
        </w:tc>
        <w:tc>
          <w:tcPr>
            <w:tcW w:w="720" w:type="dxa"/>
          </w:tcPr>
          <w:p w14:paraId="282A28BD" w14:textId="77777777" w:rsidR="004B3F04" w:rsidRDefault="004B3F04" w:rsidP="000659BE">
            <w:pPr>
              <w:pStyle w:val="TableText"/>
            </w:pPr>
            <w:r>
              <w:t>1..1</w:t>
            </w:r>
          </w:p>
        </w:tc>
        <w:tc>
          <w:tcPr>
            <w:tcW w:w="1152" w:type="dxa"/>
          </w:tcPr>
          <w:p w14:paraId="746995ED" w14:textId="77777777" w:rsidR="004B3F04" w:rsidRDefault="004B3F04" w:rsidP="000659BE">
            <w:pPr>
              <w:pStyle w:val="TableText"/>
            </w:pPr>
            <w:r>
              <w:t>SHALL</w:t>
            </w:r>
          </w:p>
        </w:tc>
        <w:tc>
          <w:tcPr>
            <w:tcW w:w="864" w:type="dxa"/>
          </w:tcPr>
          <w:p w14:paraId="11A998F1" w14:textId="77777777" w:rsidR="004B3F04" w:rsidRDefault="004B3F04" w:rsidP="000659BE">
            <w:pPr>
              <w:pStyle w:val="TableText"/>
            </w:pPr>
          </w:p>
        </w:tc>
        <w:tc>
          <w:tcPr>
            <w:tcW w:w="1104" w:type="dxa"/>
          </w:tcPr>
          <w:p w14:paraId="325D0222" w14:textId="77777777" w:rsidR="004B3F04" w:rsidRDefault="006C736C" w:rsidP="000659BE">
            <w:pPr>
              <w:pStyle w:val="TableText"/>
            </w:pPr>
            <w:hyperlink w:anchor="C_4499-36069">
              <w:r w:rsidR="004B3F04">
                <w:rPr>
                  <w:rStyle w:val="HyperlinkText9pt"/>
                </w:rPr>
                <w:t>4499-36069</w:t>
              </w:r>
            </w:hyperlink>
          </w:p>
        </w:tc>
        <w:tc>
          <w:tcPr>
            <w:tcW w:w="2975" w:type="dxa"/>
          </w:tcPr>
          <w:p w14:paraId="3527AF1D"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777695B" w14:textId="77777777" w:rsidTr="000659BE">
        <w:trPr>
          <w:jc w:val="center"/>
        </w:trPr>
        <w:tc>
          <w:tcPr>
            <w:tcW w:w="3345" w:type="dxa"/>
          </w:tcPr>
          <w:p w14:paraId="16640E16" w14:textId="77777777" w:rsidR="004B3F04" w:rsidRDefault="004B3F04" w:rsidP="000659BE">
            <w:pPr>
              <w:pStyle w:val="TableText"/>
            </w:pPr>
            <w:r>
              <w:tab/>
              <w:t>participation</w:t>
            </w:r>
          </w:p>
        </w:tc>
        <w:tc>
          <w:tcPr>
            <w:tcW w:w="720" w:type="dxa"/>
          </w:tcPr>
          <w:p w14:paraId="177D1878" w14:textId="77777777" w:rsidR="004B3F04" w:rsidRDefault="004B3F04" w:rsidP="000659BE">
            <w:pPr>
              <w:pStyle w:val="TableText"/>
            </w:pPr>
            <w:r>
              <w:t>0..*</w:t>
            </w:r>
          </w:p>
        </w:tc>
        <w:tc>
          <w:tcPr>
            <w:tcW w:w="1152" w:type="dxa"/>
          </w:tcPr>
          <w:p w14:paraId="35206918" w14:textId="77777777" w:rsidR="004B3F04" w:rsidRDefault="004B3F04" w:rsidP="000659BE">
            <w:pPr>
              <w:pStyle w:val="TableText"/>
            </w:pPr>
            <w:r>
              <w:t>MAY</w:t>
            </w:r>
          </w:p>
        </w:tc>
        <w:tc>
          <w:tcPr>
            <w:tcW w:w="864" w:type="dxa"/>
          </w:tcPr>
          <w:p w14:paraId="376C8BB8" w14:textId="77777777" w:rsidR="004B3F04" w:rsidRDefault="004B3F04" w:rsidP="000659BE">
            <w:pPr>
              <w:pStyle w:val="TableText"/>
            </w:pPr>
          </w:p>
        </w:tc>
        <w:tc>
          <w:tcPr>
            <w:tcW w:w="1104" w:type="dxa"/>
          </w:tcPr>
          <w:p w14:paraId="5A38EF0E" w14:textId="77777777" w:rsidR="004B3F04" w:rsidRDefault="006C736C" w:rsidP="000659BE">
            <w:pPr>
              <w:pStyle w:val="TableText"/>
            </w:pPr>
            <w:hyperlink w:anchor="C_4499-35820">
              <w:r w:rsidR="004B3F04">
                <w:rPr>
                  <w:rStyle w:val="HyperlinkText9pt"/>
                </w:rPr>
                <w:t>4499-35820</w:t>
              </w:r>
            </w:hyperlink>
          </w:p>
        </w:tc>
        <w:tc>
          <w:tcPr>
            <w:tcW w:w="2975" w:type="dxa"/>
          </w:tcPr>
          <w:p w14:paraId="5537C46D" w14:textId="77777777" w:rsidR="004B3F04" w:rsidRDefault="004B3F04" w:rsidP="000659BE">
            <w:pPr>
              <w:pStyle w:val="TableText"/>
            </w:pPr>
          </w:p>
        </w:tc>
      </w:tr>
      <w:tr w:rsidR="004B3F04" w14:paraId="30414285" w14:textId="77777777" w:rsidTr="000659BE">
        <w:trPr>
          <w:jc w:val="center"/>
        </w:trPr>
        <w:tc>
          <w:tcPr>
            <w:tcW w:w="3345" w:type="dxa"/>
          </w:tcPr>
          <w:p w14:paraId="1B11A725" w14:textId="77777777" w:rsidR="004B3F04" w:rsidRDefault="004B3F04" w:rsidP="000659BE">
            <w:pPr>
              <w:pStyle w:val="TableText"/>
            </w:pPr>
            <w:r>
              <w:tab/>
            </w:r>
            <w:r>
              <w:tab/>
              <w:t>@typeCode</w:t>
            </w:r>
          </w:p>
        </w:tc>
        <w:tc>
          <w:tcPr>
            <w:tcW w:w="720" w:type="dxa"/>
          </w:tcPr>
          <w:p w14:paraId="0F45FD2D" w14:textId="77777777" w:rsidR="004B3F04" w:rsidRDefault="004B3F04" w:rsidP="000659BE">
            <w:pPr>
              <w:pStyle w:val="TableText"/>
            </w:pPr>
            <w:r>
              <w:t>1..1</w:t>
            </w:r>
          </w:p>
        </w:tc>
        <w:tc>
          <w:tcPr>
            <w:tcW w:w="1152" w:type="dxa"/>
          </w:tcPr>
          <w:p w14:paraId="0B0E6CCF" w14:textId="77777777" w:rsidR="004B3F04" w:rsidRDefault="004B3F04" w:rsidP="000659BE">
            <w:pPr>
              <w:pStyle w:val="TableText"/>
            </w:pPr>
            <w:r>
              <w:t>SHALL</w:t>
            </w:r>
          </w:p>
        </w:tc>
        <w:tc>
          <w:tcPr>
            <w:tcW w:w="864" w:type="dxa"/>
          </w:tcPr>
          <w:p w14:paraId="43710349" w14:textId="77777777" w:rsidR="004B3F04" w:rsidRDefault="004B3F04" w:rsidP="000659BE">
            <w:pPr>
              <w:pStyle w:val="TableText"/>
            </w:pPr>
          </w:p>
        </w:tc>
        <w:tc>
          <w:tcPr>
            <w:tcW w:w="1104" w:type="dxa"/>
          </w:tcPr>
          <w:p w14:paraId="6197E94D" w14:textId="77777777" w:rsidR="004B3F04" w:rsidRDefault="006C736C" w:rsidP="000659BE">
            <w:pPr>
              <w:pStyle w:val="TableText"/>
            </w:pPr>
            <w:hyperlink w:anchor="C_4499-35822">
              <w:r w:rsidR="004B3F04">
                <w:rPr>
                  <w:rStyle w:val="HyperlinkText9pt"/>
                </w:rPr>
                <w:t>4499-35822</w:t>
              </w:r>
            </w:hyperlink>
          </w:p>
        </w:tc>
        <w:tc>
          <w:tcPr>
            <w:tcW w:w="2975" w:type="dxa"/>
          </w:tcPr>
          <w:p w14:paraId="1BDE0A63" w14:textId="77777777" w:rsidR="004B3F04" w:rsidRDefault="004B3F04" w:rsidP="000659BE">
            <w:pPr>
              <w:pStyle w:val="TableText"/>
            </w:pPr>
            <w:r>
              <w:t>urn:oid:2.16.840.1.113883.5.90 (HL7ParticipationType) = PART</w:t>
            </w:r>
          </w:p>
        </w:tc>
      </w:tr>
      <w:tr w:rsidR="004B3F04" w14:paraId="0C1268BC" w14:textId="77777777" w:rsidTr="000659BE">
        <w:trPr>
          <w:jc w:val="center"/>
        </w:trPr>
        <w:tc>
          <w:tcPr>
            <w:tcW w:w="3345" w:type="dxa"/>
          </w:tcPr>
          <w:p w14:paraId="52A1B7E4" w14:textId="77777777" w:rsidR="004B3F04" w:rsidRDefault="004B3F04" w:rsidP="000659BE">
            <w:pPr>
              <w:pStyle w:val="TableText"/>
            </w:pPr>
            <w:r>
              <w:tab/>
            </w:r>
            <w:r>
              <w:tab/>
              <w:t>role</w:t>
            </w:r>
          </w:p>
        </w:tc>
        <w:tc>
          <w:tcPr>
            <w:tcW w:w="720" w:type="dxa"/>
          </w:tcPr>
          <w:p w14:paraId="21187BEC" w14:textId="77777777" w:rsidR="004B3F04" w:rsidRDefault="004B3F04" w:rsidP="000659BE">
            <w:pPr>
              <w:pStyle w:val="TableText"/>
            </w:pPr>
            <w:r>
              <w:t>1..1</w:t>
            </w:r>
          </w:p>
        </w:tc>
        <w:tc>
          <w:tcPr>
            <w:tcW w:w="1152" w:type="dxa"/>
          </w:tcPr>
          <w:p w14:paraId="4356DB42" w14:textId="77777777" w:rsidR="004B3F04" w:rsidRDefault="004B3F04" w:rsidP="000659BE">
            <w:pPr>
              <w:pStyle w:val="TableText"/>
            </w:pPr>
            <w:r>
              <w:t>SHALL</w:t>
            </w:r>
          </w:p>
        </w:tc>
        <w:tc>
          <w:tcPr>
            <w:tcW w:w="864" w:type="dxa"/>
          </w:tcPr>
          <w:p w14:paraId="76265A99" w14:textId="77777777" w:rsidR="004B3F04" w:rsidRDefault="004B3F04" w:rsidP="000659BE">
            <w:pPr>
              <w:pStyle w:val="TableText"/>
            </w:pPr>
          </w:p>
        </w:tc>
        <w:tc>
          <w:tcPr>
            <w:tcW w:w="1104" w:type="dxa"/>
          </w:tcPr>
          <w:p w14:paraId="386EA7CD" w14:textId="77777777" w:rsidR="004B3F04" w:rsidRDefault="006C736C" w:rsidP="000659BE">
            <w:pPr>
              <w:pStyle w:val="TableText"/>
            </w:pPr>
            <w:hyperlink w:anchor="C_4499-36070">
              <w:r w:rsidR="004B3F04">
                <w:rPr>
                  <w:rStyle w:val="HyperlinkText9pt"/>
                </w:rPr>
                <w:t>4499-36070</w:t>
              </w:r>
            </w:hyperlink>
          </w:p>
        </w:tc>
        <w:tc>
          <w:tcPr>
            <w:tcW w:w="2975" w:type="dxa"/>
          </w:tcPr>
          <w:p w14:paraId="08284602"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DFCF44A" w14:textId="77777777" w:rsidTr="000659BE">
        <w:trPr>
          <w:jc w:val="center"/>
        </w:trPr>
        <w:tc>
          <w:tcPr>
            <w:tcW w:w="3345" w:type="dxa"/>
          </w:tcPr>
          <w:p w14:paraId="3948BC01" w14:textId="77777777" w:rsidR="004B3F04" w:rsidRDefault="004B3F04" w:rsidP="000659BE">
            <w:pPr>
              <w:pStyle w:val="TableText"/>
            </w:pPr>
            <w:r>
              <w:tab/>
              <w:t>participation</w:t>
            </w:r>
          </w:p>
        </w:tc>
        <w:tc>
          <w:tcPr>
            <w:tcW w:w="720" w:type="dxa"/>
          </w:tcPr>
          <w:p w14:paraId="366145AF" w14:textId="77777777" w:rsidR="004B3F04" w:rsidRDefault="004B3F04" w:rsidP="000659BE">
            <w:pPr>
              <w:pStyle w:val="TableText"/>
            </w:pPr>
            <w:r>
              <w:t>0..1</w:t>
            </w:r>
          </w:p>
        </w:tc>
        <w:tc>
          <w:tcPr>
            <w:tcW w:w="1152" w:type="dxa"/>
          </w:tcPr>
          <w:p w14:paraId="4CBB23D0" w14:textId="77777777" w:rsidR="004B3F04" w:rsidRDefault="004B3F04" w:rsidP="000659BE">
            <w:pPr>
              <w:pStyle w:val="TableText"/>
            </w:pPr>
            <w:r>
              <w:t>MAY</w:t>
            </w:r>
          </w:p>
        </w:tc>
        <w:tc>
          <w:tcPr>
            <w:tcW w:w="864" w:type="dxa"/>
          </w:tcPr>
          <w:p w14:paraId="4259C937" w14:textId="77777777" w:rsidR="004B3F04" w:rsidRDefault="004B3F04" w:rsidP="000659BE">
            <w:pPr>
              <w:pStyle w:val="TableText"/>
            </w:pPr>
          </w:p>
        </w:tc>
        <w:tc>
          <w:tcPr>
            <w:tcW w:w="1104" w:type="dxa"/>
          </w:tcPr>
          <w:p w14:paraId="098916FB" w14:textId="77777777" w:rsidR="004B3F04" w:rsidRDefault="006C736C" w:rsidP="000659BE">
            <w:pPr>
              <w:pStyle w:val="TableText"/>
            </w:pPr>
            <w:hyperlink w:anchor="C_4499-35075">
              <w:r w:rsidR="004B3F04">
                <w:rPr>
                  <w:rStyle w:val="HyperlinkText9pt"/>
                </w:rPr>
                <w:t>4499-35075</w:t>
              </w:r>
            </w:hyperlink>
          </w:p>
        </w:tc>
        <w:tc>
          <w:tcPr>
            <w:tcW w:w="2975" w:type="dxa"/>
          </w:tcPr>
          <w:p w14:paraId="6B43400C" w14:textId="77777777" w:rsidR="004B3F04" w:rsidRDefault="004B3F04" w:rsidP="000659BE">
            <w:pPr>
              <w:pStyle w:val="TableText"/>
            </w:pPr>
          </w:p>
        </w:tc>
      </w:tr>
      <w:tr w:rsidR="004B3F04" w14:paraId="69D08A49" w14:textId="77777777" w:rsidTr="000659BE">
        <w:trPr>
          <w:jc w:val="center"/>
        </w:trPr>
        <w:tc>
          <w:tcPr>
            <w:tcW w:w="3345" w:type="dxa"/>
          </w:tcPr>
          <w:p w14:paraId="3C346BF6" w14:textId="77777777" w:rsidR="004B3F04" w:rsidRDefault="004B3F04" w:rsidP="000659BE">
            <w:pPr>
              <w:pStyle w:val="TableText"/>
            </w:pPr>
            <w:r>
              <w:tab/>
            </w:r>
            <w:r>
              <w:tab/>
              <w:t>@typeCode</w:t>
            </w:r>
          </w:p>
        </w:tc>
        <w:tc>
          <w:tcPr>
            <w:tcW w:w="720" w:type="dxa"/>
          </w:tcPr>
          <w:p w14:paraId="421E953B" w14:textId="77777777" w:rsidR="004B3F04" w:rsidRDefault="004B3F04" w:rsidP="000659BE">
            <w:pPr>
              <w:pStyle w:val="TableText"/>
            </w:pPr>
            <w:r>
              <w:t>1..1</w:t>
            </w:r>
          </w:p>
        </w:tc>
        <w:tc>
          <w:tcPr>
            <w:tcW w:w="1152" w:type="dxa"/>
          </w:tcPr>
          <w:p w14:paraId="2A4FE29C" w14:textId="77777777" w:rsidR="004B3F04" w:rsidRDefault="004B3F04" w:rsidP="000659BE">
            <w:pPr>
              <w:pStyle w:val="TableText"/>
            </w:pPr>
            <w:r>
              <w:t>SHALL</w:t>
            </w:r>
          </w:p>
        </w:tc>
        <w:tc>
          <w:tcPr>
            <w:tcW w:w="864" w:type="dxa"/>
          </w:tcPr>
          <w:p w14:paraId="55B53CE8" w14:textId="77777777" w:rsidR="004B3F04" w:rsidRDefault="004B3F04" w:rsidP="000659BE">
            <w:pPr>
              <w:pStyle w:val="TableText"/>
            </w:pPr>
          </w:p>
        </w:tc>
        <w:tc>
          <w:tcPr>
            <w:tcW w:w="1104" w:type="dxa"/>
          </w:tcPr>
          <w:p w14:paraId="24EE8000" w14:textId="77777777" w:rsidR="004B3F04" w:rsidRDefault="006C736C" w:rsidP="000659BE">
            <w:pPr>
              <w:pStyle w:val="TableText"/>
            </w:pPr>
            <w:hyperlink w:anchor="C_4499-35078">
              <w:r w:rsidR="004B3F04">
                <w:rPr>
                  <w:rStyle w:val="HyperlinkText9pt"/>
                </w:rPr>
                <w:t>4499-35078</w:t>
              </w:r>
            </w:hyperlink>
          </w:p>
        </w:tc>
        <w:tc>
          <w:tcPr>
            <w:tcW w:w="2975" w:type="dxa"/>
          </w:tcPr>
          <w:p w14:paraId="6CB1532B" w14:textId="77777777" w:rsidR="004B3F04" w:rsidRDefault="004B3F04" w:rsidP="000659BE">
            <w:pPr>
              <w:pStyle w:val="TableText"/>
            </w:pPr>
            <w:r>
              <w:t>urn:oid:2.16.840.1.113883.5.90 (HL7ParticipationType) = PART</w:t>
            </w:r>
          </w:p>
        </w:tc>
      </w:tr>
      <w:tr w:rsidR="004B3F04" w14:paraId="3171FFEC" w14:textId="77777777" w:rsidTr="000659BE">
        <w:trPr>
          <w:jc w:val="center"/>
        </w:trPr>
        <w:tc>
          <w:tcPr>
            <w:tcW w:w="3345" w:type="dxa"/>
          </w:tcPr>
          <w:p w14:paraId="0056017E" w14:textId="77777777" w:rsidR="004B3F04" w:rsidRDefault="004B3F04" w:rsidP="000659BE">
            <w:pPr>
              <w:pStyle w:val="TableText"/>
            </w:pPr>
            <w:r>
              <w:tab/>
            </w:r>
            <w:r>
              <w:tab/>
              <w:t>patient</w:t>
            </w:r>
          </w:p>
        </w:tc>
        <w:tc>
          <w:tcPr>
            <w:tcW w:w="720" w:type="dxa"/>
          </w:tcPr>
          <w:p w14:paraId="7E83F29F" w14:textId="77777777" w:rsidR="004B3F04" w:rsidRDefault="004B3F04" w:rsidP="000659BE">
            <w:pPr>
              <w:pStyle w:val="TableText"/>
            </w:pPr>
            <w:r>
              <w:t>1..1</w:t>
            </w:r>
          </w:p>
        </w:tc>
        <w:tc>
          <w:tcPr>
            <w:tcW w:w="1152" w:type="dxa"/>
          </w:tcPr>
          <w:p w14:paraId="26FFB247" w14:textId="77777777" w:rsidR="004B3F04" w:rsidRDefault="004B3F04" w:rsidP="000659BE">
            <w:pPr>
              <w:pStyle w:val="TableText"/>
            </w:pPr>
            <w:r>
              <w:t>SHALL</w:t>
            </w:r>
          </w:p>
        </w:tc>
        <w:tc>
          <w:tcPr>
            <w:tcW w:w="864" w:type="dxa"/>
          </w:tcPr>
          <w:p w14:paraId="3A67210A" w14:textId="77777777" w:rsidR="004B3F04" w:rsidRDefault="004B3F04" w:rsidP="000659BE">
            <w:pPr>
              <w:pStyle w:val="TableText"/>
            </w:pPr>
          </w:p>
        </w:tc>
        <w:tc>
          <w:tcPr>
            <w:tcW w:w="1104" w:type="dxa"/>
          </w:tcPr>
          <w:p w14:paraId="216B4EE8" w14:textId="77777777" w:rsidR="004B3F04" w:rsidRDefault="006C736C" w:rsidP="000659BE">
            <w:pPr>
              <w:pStyle w:val="TableText"/>
            </w:pPr>
            <w:hyperlink w:anchor="C_4499-36071">
              <w:r w:rsidR="004B3F04">
                <w:rPr>
                  <w:rStyle w:val="HyperlinkText9pt"/>
                </w:rPr>
                <w:t>4499-36071</w:t>
              </w:r>
            </w:hyperlink>
          </w:p>
        </w:tc>
        <w:tc>
          <w:tcPr>
            <w:tcW w:w="2975" w:type="dxa"/>
          </w:tcPr>
          <w:p w14:paraId="2CBEDEB1" w14:textId="77777777" w:rsidR="004B3F04" w:rsidRDefault="006C736C"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255F485A" w14:textId="77777777" w:rsidTr="000659BE">
        <w:trPr>
          <w:jc w:val="center"/>
        </w:trPr>
        <w:tc>
          <w:tcPr>
            <w:tcW w:w="3345" w:type="dxa"/>
          </w:tcPr>
          <w:p w14:paraId="7D73CF7B" w14:textId="77777777" w:rsidR="004B3F04" w:rsidRDefault="004B3F04" w:rsidP="000659BE">
            <w:pPr>
              <w:pStyle w:val="TableText"/>
            </w:pPr>
            <w:r>
              <w:lastRenderedPageBreak/>
              <w:tab/>
              <w:t>participation</w:t>
            </w:r>
          </w:p>
        </w:tc>
        <w:tc>
          <w:tcPr>
            <w:tcW w:w="720" w:type="dxa"/>
          </w:tcPr>
          <w:p w14:paraId="5EEB9E36" w14:textId="77777777" w:rsidR="004B3F04" w:rsidRDefault="004B3F04" w:rsidP="000659BE">
            <w:pPr>
              <w:pStyle w:val="TableText"/>
            </w:pPr>
            <w:r>
              <w:t>0..*</w:t>
            </w:r>
          </w:p>
        </w:tc>
        <w:tc>
          <w:tcPr>
            <w:tcW w:w="1152" w:type="dxa"/>
          </w:tcPr>
          <w:p w14:paraId="102179A0" w14:textId="77777777" w:rsidR="004B3F04" w:rsidRDefault="004B3F04" w:rsidP="000659BE">
            <w:pPr>
              <w:pStyle w:val="TableText"/>
            </w:pPr>
            <w:r>
              <w:t>MAY</w:t>
            </w:r>
          </w:p>
        </w:tc>
        <w:tc>
          <w:tcPr>
            <w:tcW w:w="864" w:type="dxa"/>
          </w:tcPr>
          <w:p w14:paraId="6F43BA33" w14:textId="77777777" w:rsidR="004B3F04" w:rsidRDefault="004B3F04" w:rsidP="000659BE">
            <w:pPr>
              <w:pStyle w:val="TableText"/>
            </w:pPr>
          </w:p>
        </w:tc>
        <w:tc>
          <w:tcPr>
            <w:tcW w:w="1104" w:type="dxa"/>
          </w:tcPr>
          <w:p w14:paraId="144B36E2" w14:textId="77777777" w:rsidR="004B3F04" w:rsidRDefault="006C736C" w:rsidP="000659BE">
            <w:pPr>
              <w:pStyle w:val="TableText"/>
            </w:pPr>
            <w:hyperlink w:anchor="C_4499-36072">
              <w:r w:rsidR="004B3F04">
                <w:rPr>
                  <w:rStyle w:val="HyperlinkText9pt"/>
                </w:rPr>
                <w:t>4499-36072</w:t>
              </w:r>
            </w:hyperlink>
          </w:p>
        </w:tc>
        <w:tc>
          <w:tcPr>
            <w:tcW w:w="2975" w:type="dxa"/>
          </w:tcPr>
          <w:p w14:paraId="2485356C" w14:textId="77777777" w:rsidR="004B3F04" w:rsidRDefault="004B3F04" w:rsidP="000659BE">
            <w:pPr>
              <w:pStyle w:val="TableText"/>
            </w:pPr>
          </w:p>
        </w:tc>
      </w:tr>
      <w:tr w:rsidR="004B3F04" w14:paraId="28B7749B" w14:textId="77777777" w:rsidTr="000659BE">
        <w:trPr>
          <w:jc w:val="center"/>
        </w:trPr>
        <w:tc>
          <w:tcPr>
            <w:tcW w:w="3345" w:type="dxa"/>
          </w:tcPr>
          <w:p w14:paraId="53676F8C" w14:textId="77777777" w:rsidR="004B3F04" w:rsidRDefault="004B3F04" w:rsidP="000659BE">
            <w:pPr>
              <w:pStyle w:val="TableText"/>
            </w:pPr>
            <w:r>
              <w:tab/>
            </w:r>
            <w:r>
              <w:tab/>
              <w:t>@typeCode</w:t>
            </w:r>
          </w:p>
        </w:tc>
        <w:tc>
          <w:tcPr>
            <w:tcW w:w="720" w:type="dxa"/>
          </w:tcPr>
          <w:p w14:paraId="422F394F" w14:textId="77777777" w:rsidR="004B3F04" w:rsidRDefault="004B3F04" w:rsidP="000659BE">
            <w:pPr>
              <w:pStyle w:val="TableText"/>
            </w:pPr>
            <w:r>
              <w:t>1..1</w:t>
            </w:r>
          </w:p>
        </w:tc>
        <w:tc>
          <w:tcPr>
            <w:tcW w:w="1152" w:type="dxa"/>
          </w:tcPr>
          <w:p w14:paraId="28B6514F" w14:textId="77777777" w:rsidR="004B3F04" w:rsidRDefault="004B3F04" w:rsidP="000659BE">
            <w:pPr>
              <w:pStyle w:val="TableText"/>
            </w:pPr>
            <w:r>
              <w:t>SHALL</w:t>
            </w:r>
          </w:p>
        </w:tc>
        <w:tc>
          <w:tcPr>
            <w:tcW w:w="864" w:type="dxa"/>
          </w:tcPr>
          <w:p w14:paraId="755A13B8" w14:textId="77777777" w:rsidR="004B3F04" w:rsidRDefault="004B3F04" w:rsidP="000659BE">
            <w:pPr>
              <w:pStyle w:val="TableText"/>
            </w:pPr>
          </w:p>
        </w:tc>
        <w:tc>
          <w:tcPr>
            <w:tcW w:w="1104" w:type="dxa"/>
          </w:tcPr>
          <w:p w14:paraId="1BB379C0" w14:textId="77777777" w:rsidR="004B3F04" w:rsidRDefault="006C736C" w:rsidP="000659BE">
            <w:pPr>
              <w:pStyle w:val="TableText"/>
            </w:pPr>
            <w:hyperlink w:anchor="C_4499-36074">
              <w:r w:rsidR="004B3F04">
                <w:rPr>
                  <w:rStyle w:val="HyperlinkText9pt"/>
                </w:rPr>
                <w:t>4499-36074</w:t>
              </w:r>
            </w:hyperlink>
          </w:p>
        </w:tc>
        <w:tc>
          <w:tcPr>
            <w:tcW w:w="2975" w:type="dxa"/>
          </w:tcPr>
          <w:p w14:paraId="4F52709F" w14:textId="77777777" w:rsidR="004B3F04" w:rsidRDefault="004B3F04" w:rsidP="000659BE">
            <w:pPr>
              <w:pStyle w:val="TableText"/>
            </w:pPr>
            <w:r>
              <w:t>urn:oid:2.16.840.1.113883.5.90 (HL7ParticipationType) = PART</w:t>
            </w:r>
          </w:p>
        </w:tc>
      </w:tr>
      <w:tr w:rsidR="004B3F04" w14:paraId="41A9C06E" w14:textId="77777777" w:rsidTr="000659BE">
        <w:trPr>
          <w:jc w:val="center"/>
        </w:trPr>
        <w:tc>
          <w:tcPr>
            <w:tcW w:w="3345" w:type="dxa"/>
          </w:tcPr>
          <w:p w14:paraId="210126EB" w14:textId="77777777" w:rsidR="004B3F04" w:rsidRDefault="004B3F04" w:rsidP="000659BE">
            <w:pPr>
              <w:pStyle w:val="TableText"/>
            </w:pPr>
            <w:r>
              <w:tab/>
            </w:r>
            <w:r>
              <w:tab/>
              <w:t>role</w:t>
            </w:r>
          </w:p>
        </w:tc>
        <w:tc>
          <w:tcPr>
            <w:tcW w:w="720" w:type="dxa"/>
          </w:tcPr>
          <w:p w14:paraId="443EB939" w14:textId="77777777" w:rsidR="004B3F04" w:rsidRDefault="004B3F04" w:rsidP="000659BE">
            <w:pPr>
              <w:pStyle w:val="TableText"/>
            </w:pPr>
            <w:r>
              <w:t>1..1</w:t>
            </w:r>
          </w:p>
        </w:tc>
        <w:tc>
          <w:tcPr>
            <w:tcW w:w="1152" w:type="dxa"/>
          </w:tcPr>
          <w:p w14:paraId="35548DDC" w14:textId="77777777" w:rsidR="004B3F04" w:rsidRDefault="004B3F04" w:rsidP="000659BE">
            <w:pPr>
              <w:pStyle w:val="TableText"/>
            </w:pPr>
            <w:r>
              <w:t>SHALL</w:t>
            </w:r>
          </w:p>
        </w:tc>
        <w:tc>
          <w:tcPr>
            <w:tcW w:w="864" w:type="dxa"/>
          </w:tcPr>
          <w:p w14:paraId="07D2F5B6" w14:textId="77777777" w:rsidR="004B3F04" w:rsidRDefault="004B3F04" w:rsidP="000659BE">
            <w:pPr>
              <w:pStyle w:val="TableText"/>
            </w:pPr>
          </w:p>
        </w:tc>
        <w:tc>
          <w:tcPr>
            <w:tcW w:w="1104" w:type="dxa"/>
          </w:tcPr>
          <w:p w14:paraId="4328F0DA" w14:textId="77777777" w:rsidR="004B3F04" w:rsidRDefault="006C736C" w:rsidP="000659BE">
            <w:pPr>
              <w:pStyle w:val="TableText"/>
            </w:pPr>
            <w:hyperlink w:anchor="C_4499-36073">
              <w:r w:rsidR="004B3F04">
                <w:rPr>
                  <w:rStyle w:val="HyperlinkText9pt"/>
                </w:rPr>
                <w:t>4499-36073</w:t>
              </w:r>
            </w:hyperlink>
          </w:p>
        </w:tc>
        <w:tc>
          <w:tcPr>
            <w:tcW w:w="2975" w:type="dxa"/>
          </w:tcPr>
          <w:p w14:paraId="14ACBBB5"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26D51B18" w14:textId="77777777" w:rsidTr="000659BE">
        <w:trPr>
          <w:jc w:val="center"/>
        </w:trPr>
        <w:tc>
          <w:tcPr>
            <w:tcW w:w="3345" w:type="dxa"/>
          </w:tcPr>
          <w:p w14:paraId="28482636" w14:textId="77777777" w:rsidR="004B3F04" w:rsidRDefault="004B3F04" w:rsidP="000659BE">
            <w:pPr>
              <w:pStyle w:val="TableText"/>
            </w:pPr>
            <w:r>
              <w:tab/>
              <w:t>outboundRelationship</w:t>
            </w:r>
          </w:p>
        </w:tc>
        <w:tc>
          <w:tcPr>
            <w:tcW w:w="720" w:type="dxa"/>
          </w:tcPr>
          <w:p w14:paraId="72EEAED2" w14:textId="77777777" w:rsidR="004B3F04" w:rsidRDefault="004B3F04" w:rsidP="000659BE">
            <w:pPr>
              <w:pStyle w:val="TableText"/>
            </w:pPr>
            <w:r>
              <w:t>0..1</w:t>
            </w:r>
          </w:p>
        </w:tc>
        <w:tc>
          <w:tcPr>
            <w:tcW w:w="1152" w:type="dxa"/>
          </w:tcPr>
          <w:p w14:paraId="49B599E3" w14:textId="77777777" w:rsidR="004B3F04" w:rsidRDefault="004B3F04" w:rsidP="000659BE">
            <w:pPr>
              <w:pStyle w:val="TableText"/>
            </w:pPr>
            <w:r>
              <w:t>MAY</w:t>
            </w:r>
          </w:p>
        </w:tc>
        <w:tc>
          <w:tcPr>
            <w:tcW w:w="864" w:type="dxa"/>
          </w:tcPr>
          <w:p w14:paraId="56DD6D02" w14:textId="77777777" w:rsidR="004B3F04" w:rsidRDefault="004B3F04" w:rsidP="000659BE">
            <w:pPr>
              <w:pStyle w:val="TableText"/>
            </w:pPr>
          </w:p>
        </w:tc>
        <w:tc>
          <w:tcPr>
            <w:tcW w:w="1104" w:type="dxa"/>
          </w:tcPr>
          <w:p w14:paraId="07ABD3E0" w14:textId="77777777" w:rsidR="004B3F04" w:rsidRDefault="006C736C" w:rsidP="000659BE">
            <w:pPr>
              <w:pStyle w:val="TableText"/>
            </w:pPr>
            <w:hyperlink w:anchor="C_4499-29888">
              <w:r w:rsidR="004B3F04">
                <w:rPr>
                  <w:rStyle w:val="HyperlinkText9pt"/>
                </w:rPr>
                <w:t>4499-29888</w:t>
              </w:r>
            </w:hyperlink>
          </w:p>
        </w:tc>
        <w:tc>
          <w:tcPr>
            <w:tcW w:w="2975" w:type="dxa"/>
          </w:tcPr>
          <w:p w14:paraId="65EBEC4C" w14:textId="77777777" w:rsidR="004B3F04" w:rsidRDefault="004B3F04" w:rsidP="000659BE">
            <w:pPr>
              <w:pStyle w:val="TableText"/>
            </w:pPr>
          </w:p>
        </w:tc>
      </w:tr>
      <w:tr w:rsidR="004B3F04" w14:paraId="0D616B77" w14:textId="77777777" w:rsidTr="000659BE">
        <w:trPr>
          <w:jc w:val="center"/>
        </w:trPr>
        <w:tc>
          <w:tcPr>
            <w:tcW w:w="3345" w:type="dxa"/>
          </w:tcPr>
          <w:p w14:paraId="587D2861" w14:textId="77777777" w:rsidR="004B3F04" w:rsidRDefault="004B3F04" w:rsidP="000659BE">
            <w:pPr>
              <w:pStyle w:val="TableText"/>
            </w:pPr>
            <w:r>
              <w:tab/>
            </w:r>
            <w:r>
              <w:tab/>
              <w:t>@typeCode</w:t>
            </w:r>
          </w:p>
        </w:tc>
        <w:tc>
          <w:tcPr>
            <w:tcW w:w="720" w:type="dxa"/>
          </w:tcPr>
          <w:p w14:paraId="54830813" w14:textId="77777777" w:rsidR="004B3F04" w:rsidRDefault="004B3F04" w:rsidP="000659BE">
            <w:pPr>
              <w:pStyle w:val="TableText"/>
            </w:pPr>
            <w:r>
              <w:t>1..1</w:t>
            </w:r>
          </w:p>
        </w:tc>
        <w:tc>
          <w:tcPr>
            <w:tcW w:w="1152" w:type="dxa"/>
          </w:tcPr>
          <w:p w14:paraId="41D99DE3" w14:textId="77777777" w:rsidR="004B3F04" w:rsidRDefault="004B3F04" w:rsidP="000659BE">
            <w:pPr>
              <w:pStyle w:val="TableText"/>
            </w:pPr>
            <w:r>
              <w:t>SHALL</w:t>
            </w:r>
          </w:p>
        </w:tc>
        <w:tc>
          <w:tcPr>
            <w:tcW w:w="864" w:type="dxa"/>
          </w:tcPr>
          <w:p w14:paraId="548AF743" w14:textId="77777777" w:rsidR="004B3F04" w:rsidRDefault="004B3F04" w:rsidP="000659BE">
            <w:pPr>
              <w:pStyle w:val="TableText"/>
            </w:pPr>
          </w:p>
        </w:tc>
        <w:tc>
          <w:tcPr>
            <w:tcW w:w="1104" w:type="dxa"/>
          </w:tcPr>
          <w:p w14:paraId="723CB175" w14:textId="77777777" w:rsidR="004B3F04" w:rsidRDefault="006C736C" w:rsidP="000659BE">
            <w:pPr>
              <w:pStyle w:val="TableText"/>
            </w:pPr>
            <w:hyperlink w:anchor="C_4499-29892">
              <w:r w:rsidR="004B3F04">
                <w:rPr>
                  <w:rStyle w:val="HyperlinkText9pt"/>
                </w:rPr>
                <w:t>4499-29892</w:t>
              </w:r>
            </w:hyperlink>
          </w:p>
        </w:tc>
        <w:tc>
          <w:tcPr>
            <w:tcW w:w="2975" w:type="dxa"/>
          </w:tcPr>
          <w:p w14:paraId="1D70D9D4" w14:textId="77777777" w:rsidR="004B3F04" w:rsidRDefault="004B3F04" w:rsidP="000659BE">
            <w:pPr>
              <w:pStyle w:val="TableText"/>
            </w:pPr>
            <w:r>
              <w:t>urn:oid:2.16.840.1.113883.5.1002 (HL7ActRelationshipType) = RSON</w:t>
            </w:r>
          </w:p>
        </w:tc>
      </w:tr>
      <w:tr w:rsidR="004B3F04" w14:paraId="35F47381" w14:textId="77777777" w:rsidTr="000659BE">
        <w:trPr>
          <w:jc w:val="center"/>
        </w:trPr>
        <w:tc>
          <w:tcPr>
            <w:tcW w:w="3345" w:type="dxa"/>
          </w:tcPr>
          <w:p w14:paraId="6D6478B6" w14:textId="77777777" w:rsidR="004B3F04" w:rsidRDefault="004B3F04" w:rsidP="000659BE">
            <w:pPr>
              <w:pStyle w:val="TableText"/>
            </w:pPr>
            <w:r>
              <w:tab/>
            </w:r>
            <w:r>
              <w:tab/>
              <w:t>observationCriteria</w:t>
            </w:r>
          </w:p>
        </w:tc>
        <w:tc>
          <w:tcPr>
            <w:tcW w:w="720" w:type="dxa"/>
          </w:tcPr>
          <w:p w14:paraId="4277DF12" w14:textId="77777777" w:rsidR="004B3F04" w:rsidRDefault="004B3F04" w:rsidP="000659BE">
            <w:pPr>
              <w:pStyle w:val="TableText"/>
            </w:pPr>
            <w:r>
              <w:t>1..1</w:t>
            </w:r>
          </w:p>
        </w:tc>
        <w:tc>
          <w:tcPr>
            <w:tcW w:w="1152" w:type="dxa"/>
          </w:tcPr>
          <w:p w14:paraId="0BB5803F" w14:textId="77777777" w:rsidR="004B3F04" w:rsidRDefault="004B3F04" w:rsidP="000659BE">
            <w:pPr>
              <w:pStyle w:val="TableText"/>
            </w:pPr>
            <w:r>
              <w:t>SHALL</w:t>
            </w:r>
          </w:p>
        </w:tc>
        <w:tc>
          <w:tcPr>
            <w:tcW w:w="864" w:type="dxa"/>
          </w:tcPr>
          <w:p w14:paraId="4D05A809" w14:textId="77777777" w:rsidR="004B3F04" w:rsidRDefault="004B3F04" w:rsidP="000659BE">
            <w:pPr>
              <w:pStyle w:val="TableText"/>
            </w:pPr>
          </w:p>
        </w:tc>
        <w:tc>
          <w:tcPr>
            <w:tcW w:w="1104" w:type="dxa"/>
          </w:tcPr>
          <w:p w14:paraId="6D0C2F1E" w14:textId="77777777" w:rsidR="004B3F04" w:rsidRDefault="006C736C" w:rsidP="000659BE">
            <w:pPr>
              <w:pStyle w:val="TableText"/>
            </w:pPr>
            <w:hyperlink w:anchor="C_4499-29889">
              <w:r w:rsidR="004B3F04">
                <w:rPr>
                  <w:rStyle w:val="HyperlinkText9pt"/>
                </w:rPr>
                <w:t>4499-29889</w:t>
              </w:r>
            </w:hyperlink>
          </w:p>
        </w:tc>
        <w:tc>
          <w:tcPr>
            <w:tcW w:w="2975" w:type="dxa"/>
          </w:tcPr>
          <w:p w14:paraId="0778878A"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7DFFE271" w14:textId="77777777" w:rsidR="004B3F04" w:rsidRDefault="004B3F04" w:rsidP="004B3F04">
      <w:pPr>
        <w:pStyle w:val="BodyText"/>
      </w:pPr>
    </w:p>
    <w:p w14:paraId="5C9F0D4C" w14:textId="77777777" w:rsidR="004B3F04" w:rsidRDefault="004B3F04" w:rsidP="007E63CC">
      <w:pPr>
        <w:numPr>
          <w:ilvl w:val="0"/>
          <w:numId w:val="18"/>
        </w:numPr>
      </w:pPr>
      <w:r>
        <w:rPr>
          <w:rStyle w:val="keyword"/>
        </w:rPr>
        <w:t>SHALL</w:t>
      </w:r>
      <w:r>
        <w:t xml:space="preserve"> contain exactly one [1..1] </w:t>
      </w:r>
      <w:r>
        <w:rPr>
          <w:rStyle w:val="XMLnameBold"/>
        </w:rPr>
        <w:t>@classCode</w:t>
      </w:r>
      <w:r>
        <w:t>=</w:t>
      </w:r>
      <w:r>
        <w:rPr>
          <w:rStyle w:val="XMLname"/>
        </w:rPr>
        <w:t>"SPLY"</w:t>
      </w:r>
      <w:r>
        <w:t xml:space="preserve"> Supply</w:t>
      </w:r>
      <w:bookmarkStart w:id="1180" w:name="C_4499-29840"/>
      <w:r>
        <w:t xml:space="preserve"> (CONF:4499-29840)</w:t>
      </w:r>
      <w:bookmarkEnd w:id="1180"/>
      <w:r>
        <w:t>.</w:t>
      </w:r>
    </w:p>
    <w:p w14:paraId="5CCE0D60" w14:textId="77777777" w:rsidR="004B3F04" w:rsidRDefault="004B3F04" w:rsidP="007E63CC">
      <w:pPr>
        <w:numPr>
          <w:ilvl w:val="0"/>
          <w:numId w:val="1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181" w:name="C_4499-29841"/>
      <w:r>
        <w:t xml:space="preserve"> (CONF:4499-29841)</w:t>
      </w:r>
      <w:bookmarkEnd w:id="1181"/>
      <w:r>
        <w:t>.</w:t>
      </w:r>
    </w:p>
    <w:p w14:paraId="67E403E0" w14:textId="77777777" w:rsidR="004B3F04" w:rsidRDefault="004B3F04" w:rsidP="007E63CC">
      <w:pPr>
        <w:numPr>
          <w:ilvl w:val="0"/>
          <w:numId w:val="18"/>
        </w:numPr>
      </w:pPr>
      <w:r>
        <w:rPr>
          <w:rStyle w:val="keyword"/>
        </w:rPr>
        <w:t>MAY</w:t>
      </w:r>
      <w:r>
        <w:t xml:space="preserve"> contain zero or one [0..1] </w:t>
      </w:r>
      <w:r>
        <w:rPr>
          <w:rStyle w:val="XMLnameBold"/>
        </w:rPr>
        <w:t>@actionNegationInd</w:t>
      </w:r>
      <w:bookmarkStart w:id="1182" w:name="C_4499-31002"/>
      <w:r>
        <w:t xml:space="preserve"> (CONF:4499-31002)</w:t>
      </w:r>
      <w:bookmarkEnd w:id="1182"/>
      <w:r>
        <w:t>.</w:t>
      </w:r>
      <w:r>
        <w:br/>
        <w:t>Note: QDM Attribute: Negation Rationale</w:t>
      </w:r>
    </w:p>
    <w:p w14:paraId="317586B6" w14:textId="77777777" w:rsidR="004B3F04" w:rsidRDefault="004B3F04" w:rsidP="007E63CC">
      <w:pPr>
        <w:numPr>
          <w:ilvl w:val="0"/>
          <w:numId w:val="18"/>
        </w:numPr>
      </w:pPr>
      <w:r>
        <w:rPr>
          <w:rStyle w:val="keyword"/>
        </w:rPr>
        <w:t>SHALL</w:t>
      </w:r>
      <w:r>
        <w:t xml:space="preserve"> contain exactly one [1..1] </w:t>
      </w:r>
      <w:r>
        <w:rPr>
          <w:rStyle w:val="XMLnameBold"/>
        </w:rPr>
        <w:t>templateId</w:t>
      </w:r>
      <w:bookmarkStart w:id="1183" w:name="C_4499-29842"/>
      <w:r>
        <w:t xml:space="preserve"> (CONF:4499-29842)</w:t>
      </w:r>
      <w:bookmarkEnd w:id="1183"/>
      <w:r>
        <w:t>.</w:t>
      </w:r>
    </w:p>
    <w:p w14:paraId="04BDC1E6" w14:textId="77777777" w:rsidR="004B3F04" w:rsidRDefault="004B3F04" w:rsidP="007E63CC">
      <w:pPr>
        <w:numPr>
          <w:ilvl w:val="1"/>
          <w:numId w:val="18"/>
        </w:numPr>
      </w:pPr>
      <w:r>
        <w:t xml:space="preserve">This templateId </w:t>
      </w:r>
      <w:r>
        <w:rPr>
          <w:rStyle w:val="keyword"/>
        </w:rPr>
        <w:t>SHALL</w:t>
      </w:r>
      <w:r>
        <w:t xml:space="preserve"> contain exactly one [1..1] </w:t>
      </w:r>
      <w:r>
        <w:rPr>
          <w:rStyle w:val="XMLnameBold"/>
        </w:rPr>
        <w:t>item</w:t>
      </w:r>
      <w:bookmarkStart w:id="1184" w:name="C_4499-29843"/>
      <w:r>
        <w:t xml:space="preserve"> (CONF:4499-29843)</w:t>
      </w:r>
      <w:bookmarkEnd w:id="1184"/>
      <w:r>
        <w:t xml:space="preserve"> such that it</w:t>
      </w:r>
    </w:p>
    <w:p w14:paraId="7EC4367E" w14:textId="77777777" w:rsidR="004B3F04" w:rsidRDefault="004B3F04" w:rsidP="007E63CC">
      <w:pPr>
        <w:numPr>
          <w:ilvl w:val="2"/>
          <w:numId w:val="18"/>
        </w:numPr>
      </w:pPr>
      <w:r>
        <w:rPr>
          <w:rStyle w:val="keyword"/>
        </w:rPr>
        <w:t>SHALL</w:t>
      </w:r>
      <w:r>
        <w:t xml:space="preserve"> contain exactly one [1..1] </w:t>
      </w:r>
      <w:r>
        <w:rPr>
          <w:rStyle w:val="XMLnameBold"/>
        </w:rPr>
        <w:t>@root</w:t>
      </w:r>
      <w:r>
        <w:t>=</w:t>
      </w:r>
      <w:r>
        <w:rPr>
          <w:rStyle w:val="XMLname"/>
        </w:rPr>
        <w:t>"2.16.840.1.113883.10.20.28.4.15"</w:t>
      </w:r>
      <w:bookmarkStart w:id="1185" w:name="C_4499-29844"/>
      <w:r>
        <w:t xml:space="preserve"> (CONF:4499-29844)</w:t>
      </w:r>
      <w:bookmarkEnd w:id="1185"/>
      <w:r>
        <w:t>.</w:t>
      </w:r>
    </w:p>
    <w:p w14:paraId="486B8AD7" w14:textId="77777777" w:rsidR="004B3F04" w:rsidRDefault="004B3F04" w:rsidP="007E63CC">
      <w:pPr>
        <w:numPr>
          <w:ilvl w:val="2"/>
          <w:numId w:val="18"/>
        </w:numPr>
      </w:pPr>
      <w:r>
        <w:rPr>
          <w:rStyle w:val="keyword"/>
        </w:rPr>
        <w:t>SHALL</w:t>
      </w:r>
      <w:r>
        <w:t xml:space="preserve"> contain exactly one [1..1] </w:t>
      </w:r>
      <w:r>
        <w:rPr>
          <w:rStyle w:val="XMLnameBold"/>
        </w:rPr>
        <w:t>@extension</w:t>
      </w:r>
      <w:r>
        <w:t>=</w:t>
      </w:r>
      <w:r>
        <w:rPr>
          <w:rStyle w:val="XMLname"/>
        </w:rPr>
        <w:t>"2021-02-01"</w:t>
      </w:r>
      <w:bookmarkStart w:id="1186" w:name="C_4499-33642"/>
      <w:r>
        <w:t xml:space="preserve"> (CONF:4499-33642)</w:t>
      </w:r>
      <w:bookmarkEnd w:id="1186"/>
      <w:r>
        <w:t>.</w:t>
      </w:r>
    </w:p>
    <w:p w14:paraId="60BA38BD" w14:textId="77777777" w:rsidR="004B3F04" w:rsidRDefault="004B3F04" w:rsidP="007E63CC">
      <w:pPr>
        <w:numPr>
          <w:ilvl w:val="0"/>
          <w:numId w:val="18"/>
        </w:numPr>
      </w:pPr>
      <w:r>
        <w:rPr>
          <w:rStyle w:val="keyword"/>
        </w:rPr>
        <w:t>SHALL</w:t>
      </w:r>
      <w:r>
        <w:t xml:space="preserve"> contain exactly one [1..1] </w:t>
      </w:r>
      <w:r>
        <w:rPr>
          <w:rStyle w:val="XMLnameBold"/>
        </w:rPr>
        <w:t>id</w:t>
      </w:r>
      <w:bookmarkStart w:id="1187" w:name="C_4499-29845"/>
      <w:r>
        <w:t xml:space="preserve"> (CONF:4499-29845)</w:t>
      </w:r>
      <w:bookmarkEnd w:id="1187"/>
      <w:r>
        <w:t>.</w:t>
      </w:r>
    </w:p>
    <w:p w14:paraId="631F944F" w14:textId="77777777" w:rsidR="004B3F04" w:rsidRDefault="004B3F04" w:rsidP="007E63CC">
      <w:pPr>
        <w:numPr>
          <w:ilvl w:val="0"/>
          <w:numId w:val="18"/>
        </w:numPr>
      </w:pPr>
      <w:r>
        <w:rPr>
          <w:rStyle w:val="keyword"/>
        </w:rPr>
        <w:t>SHALL</w:t>
      </w:r>
      <w:r>
        <w:t xml:space="preserve"> contain exactly one [1..1] </w:t>
      </w:r>
      <w:r>
        <w:rPr>
          <w:rStyle w:val="XMLnameBold"/>
        </w:rPr>
        <w:t>title</w:t>
      </w:r>
      <w:bookmarkStart w:id="1188" w:name="C_4499-29846"/>
      <w:r>
        <w:t xml:space="preserve"> (CONF:4499-29846)</w:t>
      </w:r>
      <w:bookmarkEnd w:id="1188"/>
      <w:r>
        <w:t>.</w:t>
      </w:r>
    </w:p>
    <w:p w14:paraId="4D8978E2" w14:textId="77777777" w:rsidR="004B3F04" w:rsidRDefault="004B3F04" w:rsidP="007E63CC">
      <w:pPr>
        <w:numPr>
          <w:ilvl w:val="0"/>
          <w:numId w:val="18"/>
        </w:numPr>
      </w:pPr>
      <w:r>
        <w:rPr>
          <w:rStyle w:val="keyword"/>
        </w:rPr>
        <w:t>SHALL</w:t>
      </w:r>
      <w:r>
        <w:t xml:space="preserve"> contain exactly one [1..1] </w:t>
      </w:r>
      <w:r>
        <w:rPr>
          <w:rStyle w:val="XMLnameBold"/>
        </w:rPr>
        <w:t>statusCode</w:t>
      </w:r>
      <w:bookmarkStart w:id="1189" w:name="C_4499-31003"/>
      <w:r>
        <w:t xml:space="preserve"> (CONF:4499-31003)</w:t>
      </w:r>
      <w:bookmarkEnd w:id="1189"/>
      <w:r>
        <w:t>.</w:t>
      </w:r>
    </w:p>
    <w:p w14:paraId="2DEF5C4E" w14:textId="77777777" w:rsidR="004B3F04" w:rsidRDefault="004B3F04" w:rsidP="007E63CC">
      <w:pPr>
        <w:numPr>
          <w:ilvl w:val="1"/>
          <w:numId w:val="1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190" w:name="C_4499-31004"/>
      <w:r>
        <w:t xml:space="preserve"> (CONF:4499-31004)</w:t>
      </w:r>
      <w:bookmarkEnd w:id="1190"/>
      <w:r>
        <w:t>.</w:t>
      </w:r>
    </w:p>
    <w:p w14:paraId="52B4ECE2" w14:textId="77777777" w:rsidR="004B3F04" w:rsidRDefault="004B3F04" w:rsidP="007E63CC">
      <w:pPr>
        <w:numPr>
          <w:ilvl w:val="0"/>
          <w:numId w:val="18"/>
        </w:numPr>
      </w:pPr>
      <w:r>
        <w:rPr>
          <w:rStyle w:val="keyword"/>
        </w:rPr>
        <w:t>SHALL</w:t>
      </w:r>
      <w:r>
        <w:t xml:space="preserve"> contain exactly one [1..1] </w:t>
      </w:r>
      <w:r>
        <w:rPr>
          <w:rStyle w:val="XMLnameBold"/>
        </w:rPr>
        <w:t>participation</w:t>
      </w:r>
      <w:bookmarkStart w:id="1191" w:name="C_4499-29847"/>
      <w:r>
        <w:t xml:space="preserve"> (CONF:4499-29847)</w:t>
      </w:r>
      <w:bookmarkEnd w:id="1191"/>
      <w:r>
        <w:t xml:space="preserve"> such that it</w:t>
      </w:r>
    </w:p>
    <w:p w14:paraId="01F07E0F"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192" w:name="C_4499-29848"/>
      <w:r>
        <w:t xml:space="preserve"> (CONF:4499-29848)</w:t>
      </w:r>
      <w:bookmarkEnd w:id="1192"/>
      <w:r>
        <w:t>.</w:t>
      </w:r>
    </w:p>
    <w:p w14:paraId="0220C4C5"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193" w:name="C_4499-29849"/>
      <w:r>
        <w:t xml:space="preserve"> (CONF:4499-29849)</w:t>
      </w:r>
      <w:bookmarkEnd w:id="1193"/>
      <w:r>
        <w:t>.</w:t>
      </w:r>
    </w:p>
    <w:p w14:paraId="3E295957"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194" w:name="C_4499-29850"/>
      <w:r>
        <w:t xml:space="preserve"> (CONF:4499-29850)</w:t>
      </w:r>
      <w:bookmarkEnd w:id="1194"/>
      <w:r>
        <w:t>.</w:t>
      </w:r>
    </w:p>
    <w:p w14:paraId="535529AE" w14:textId="77777777" w:rsidR="004B3F04" w:rsidRDefault="004B3F04" w:rsidP="007E63CC">
      <w:pPr>
        <w:numPr>
          <w:ilvl w:val="2"/>
          <w:numId w:val="18"/>
        </w:numPr>
      </w:pPr>
      <w:r>
        <w:lastRenderedPageBreak/>
        <w:t xml:space="preserve">This role </w:t>
      </w:r>
      <w:r>
        <w:rPr>
          <w:rStyle w:val="keyword"/>
        </w:rPr>
        <w:t>SHALL</w:t>
      </w:r>
      <w:r>
        <w:t xml:space="preserve"> contain exactly one [1..1] </w:t>
      </w:r>
      <w:r>
        <w:rPr>
          <w:rStyle w:val="XMLnameBold"/>
        </w:rPr>
        <w:t>playingDevice</w:t>
      </w:r>
      <w:bookmarkStart w:id="1195" w:name="C_4499-29851"/>
      <w:r>
        <w:t xml:space="preserve"> (CONF:4499-29851)</w:t>
      </w:r>
      <w:bookmarkEnd w:id="1195"/>
      <w:r>
        <w:t>.</w:t>
      </w:r>
    </w:p>
    <w:p w14:paraId="052CCA90"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196" w:name="C_4499-29852"/>
      <w:r>
        <w:t xml:space="preserve"> (CONF:4499-29852)</w:t>
      </w:r>
      <w:bookmarkEnd w:id="1196"/>
      <w:r>
        <w:t>.</w:t>
      </w:r>
    </w:p>
    <w:p w14:paraId="22639B54"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197" w:name="C_4499-29853"/>
      <w:r>
        <w:t xml:space="preserve"> (CONF:4499-29853)</w:t>
      </w:r>
      <w:bookmarkEnd w:id="1197"/>
      <w:r>
        <w:t>.</w:t>
      </w:r>
    </w:p>
    <w:p w14:paraId="624AB503" w14:textId="77777777" w:rsidR="004B3F04" w:rsidRDefault="004B3F04" w:rsidP="007E63CC">
      <w:pPr>
        <w:numPr>
          <w:ilvl w:val="3"/>
          <w:numId w:val="18"/>
        </w:numPr>
      </w:pPr>
      <w:r>
        <w:t xml:space="preserve">This playingDevice </w:t>
      </w:r>
      <w:r>
        <w:rPr>
          <w:rStyle w:val="keyword"/>
        </w:rPr>
        <w:t>SHALL</w:t>
      </w:r>
      <w:r>
        <w:t xml:space="preserve"> contain exactly one [1..1] </w:t>
      </w:r>
      <w:r>
        <w:rPr>
          <w:rStyle w:val="XMLnameBold"/>
        </w:rPr>
        <w:t>code</w:t>
      </w:r>
      <w:bookmarkStart w:id="1198" w:name="C_4499-29854"/>
      <w:r>
        <w:t xml:space="preserve"> (CONF:4499-29854)</w:t>
      </w:r>
      <w:bookmarkEnd w:id="1198"/>
      <w:r>
        <w:t>.</w:t>
      </w:r>
      <w:r>
        <w:br/>
        <w:t>Note: QDM Attribute: Code</w:t>
      </w:r>
    </w:p>
    <w:p w14:paraId="670F2993" w14:textId="77777777" w:rsidR="004B3F04" w:rsidRDefault="004B3F04" w:rsidP="007E63CC">
      <w:pPr>
        <w:numPr>
          <w:ilvl w:val="4"/>
          <w:numId w:val="18"/>
        </w:numPr>
      </w:pPr>
      <w:r>
        <w:t xml:space="preserve">This code </w:t>
      </w:r>
      <w:r>
        <w:rPr>
          <w:rStyle w:val="keyword"/>
        </w:rPr>
        <w:t>SHOULD</w:t>
      </w:r>
      <w:r>
        <w:t xml:space="preserve"> contain zero or one [0..1] </w:t>
      </w:r>
      <w:r>
        <w:rPr>
          <w:rStyle w:val="XMLnameBold"/>
        </w:rPr>
        <w:t>@valueSet</w:t>
      </w:r>
      <w:bookmarkStart w:id="1199" w:name="C_4499-29855"/>
      <w:r>
        <w:t xml:space="preserve"> (CONF:4499-29855)</w:t>
      </w:r>
      <w:bookmarkEnd w:id="1199"/>
      <w:r>
        <w:t>.</w:t>
      </w:r>
    </w:p>
    <w:p w14:paraId="4BBAE569"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00" w:name="C_4499-33475"/>
      <w:r>
        <w:t xml:space="preserve"> (CONF:4499-33475)</w:t>
      </w:r>
      <w:bookmarkEnd w:id="1200"/>
      <w:r>
        <w:t xml:space="preserve"> such that it</w:t>
      </w:r>
    </w:p>
    <w:p w14:paraId="5BFFD465"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01" w:name="C_4499-33477"/>
      <w:r>
        <w:t xml:space="preserve"> (CONF:4499-33477)</w:t>
      </w:r>
      <w:bookmarkEnd w:id="1201"/>
      <w:r>
        <w:t>.</w:t>
      </w:r>
    </w:p>
    <w:p w14:paraId="00840C13" w14:textId="77777777" w:rsidR="004B3F04" w:rsidRDefault="004B3F04" w:rsidP="007E63CC">
      <w:pPr>
        <w:numPr>
          <w:ilvl w:val="1"/>
          <w:numId w:val="18"/>
        </w:numPr>
      </w:pPr>
      <w:r>
        <w:rPr>
          <w:rStyle w:val="keyword"/>
        </w:rPr>
        <w:t>SHALL</w:t>
      </w:r>
      <w:r>
        <w:t xml:space="preserve"> contain exactly one [1..1] </w:t>
      </w:r>
      <w:r>
        <w:rPr>
          <w:rStyle w:val="XMLnameBold"/>
        </w:rPr>
        <w:t>time</w:t>
      </w:r>
      <w:bookmarkStart w:id="1202" w:name="C_4499-33476"/>
      <w:r>
        <w:t xml:space="preserve"> (CONF:4499-33476)</w:t>
      </w:r>
      <w:bookmarkEnd w:id="1202"/>
      <w:r>
        <w:t>.</w:t>
      </w:r>
    </w:p>
    <w:p w14:paraId="64CFDF29" w14:textId="77777777" w:rsidR="004B3F04" w:rsidRDefault="004B3F04" w:rsidP="007E63CC">
      <w:pPr>
        <w:numPr>
          <w:ilvl w:val="2"/>
          <w:numId w:val="18"/>
        </w:numPr>
      </w:pPr>
      <w:r>
        <w:t xml:space="preserve">This time </w:t>
      </w:r>
      <w:r>
        <w:rPr>
          <w:rStyle w:val="keyword"/>
        </w:rPr>
        <w:t>SHALL</w:t>
      </w:r>
      <w:r>
        <w:t xml:space="preserve"> contain exactly one [1..1] </w:t>
      </w:r>
      <w:r>
        <w:rPr>
          <w:rStyle w:val="XMLnameBold"/>
        </w:rPr>
        <w:t>low</w:t>
      </w:r>
      <w:bookmarkStart w:id="1203" w:name="C_4499-33478"/>
      <w:r>
        <w:t xml:space="preserve"> (CONF:4499-33478)</w:t>
      </w:r>
      <w:bookmarkEnd w:id="1203"/>
      <w:r>
        <w:t>.</w:t>
      </w:r>
      <w:r>
        <w:br/>
        <w:t>Note: QDM Attribute: Author dateTime (The time the order is signed)</w:t>
      </w:r>
    </w:p>
    <w:p w14:paraId="15B112D2" w14:textId="77777777" w:rsidR="004B3F04" w:rsidRDefault="004B3F04" w:rsidP="007E63CC">
      <w:pPr>
        <w:numPr>
          <w:ilvl w:val="1"/>
          <w:numId w:val="18"/>
        </w:numPr>
      </w:pPr>
      <w:r>
        <w:rPr>
          <w:rStyle w:val="keyword"/>
        </w:rPr>
        <w:t>SHALL</w:t>
      </w:r>
      <w:r>
        <w:t xml:space="preserve"> contain exactly one [1..1] </w:t>
      </w:r>
      <w:r>
        <w:rPr>
          <w:rStyle w:val="XMLnameBold"/>
        </w:rPr>
        <w:t>role</w:t>
      </w:r>
      <w:bookmarkStart w:id="1204" w:name="C_4499-33569"/>
      <w:r>
        <w:t xml:space="preserve"> (CONF:4499-33569)</w:t>
      </w:r>
      <w:bookmarkEnd w:id="1204"/>
      <w:r>
        <w:t>.</w:t>
      </w:r>
    </w:p>
    <w:p w14:paraId="452BC8F2" w14:textId="77777777" w:rsidR="004B3F04" w:rsidRDefault="004B3F04" w:rsidP="007E63CC">
      <w:pPr>
        <w:numPr>
          <w:ilvl w:val="2"/>
          <w:numId w:val="1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205" w:name="C_4499-33570"/>
      <w:r>
        <w:t xml:space="preserve"> (CONF:4499-33570)</w:t>
      </w:r>
      <w:bookmarkEnd w:id="1205"/>
      <w:r>
        <w:t>.</w:t>
      </w:r>
    </w:p>
    <w:p w14:paraId="3BC8D0C5" w14:textId="77777777" w:rsidR="004B3F04" w:rsidRDefault="004B3F04" w:rsidP="007E63CC">
      <w:pPr>
        <w:numPr>
          <w:ilvl w:val="2"/>
          <w:numId w:val="18"/>
        </w:numPr>
      </w:pPr>
      <w:r>
        <w:t xml:space="preserve">This role </w:t>
      </w:r>
      <w:r>
        <w:rPr>
          <w:rStyle w:val="keyword"/>
        </w:rPr>
        <w:t>MAY</w:t>
      </w:r>
      <w:r>
        <w:t xml:space="preserve"> contain zero or one [0..1] </w:t>
      </w:r>
      <w:r>
        <w:rPr>
          <w:rStyle w:val="XMLnameBold"/>
        </w:rPr>
        <w:t>id</w:t>
      </w:r>
      <w:bookmarkStart w:id="1206" w:name="C_4499-33571"/>
      <w:r>
        <w:t xml:space="preserve"> (CONF:4499-33571)</w:t>
      </w:r>
      <w:bookmarkEnd w:id="1206"/>
      <w:r>
        <w:t>.</w:t>
      </w:r>
    </w:p>
    <w:p w14:paraId="21FDDBC7"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07" w:name="C_4499-35070"/>
      <w:r>
        <w:t xml:space="preserve"> (CONF:4499-35070)</w:t>
      </w:r>
      <w:bookmarkEnd w:id="1207"/>
      <w:r>
        <w:t xml:space="preserve"> such that it</w:t>
      </w:r>
      <w:r>
        <w:br/>
        <w:t>Note: QDM Attribute: Requester</w:t>
      </w:r>
    </w:p>
    <w:p w14:paraId="22E51C57"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08" w:name="C_4499-35072"/>
      <w:r>
        <w:t xml:space="preserve"> (CONF:4499-35072)</w:t>
      </w:r>
      <w:bookmarkEnd w:id="1208"/>
      <w:r>
        <w:t>.</w:t>
      </w:r>
    </w:p>
    <w:p w14:paraId="4A7CEE2D" w14:textId="77777777" w:rsidR="004B3F04" w:rsidRDefault="004B3F04" w:rsidP="007E63CC">
      <w:pPr>
        <w:numPr>
          <w:ilvl w:val="1"/>
          <w:numId w:val="1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09" w:name="C_4499-36068"/>
      <w:r>
        <w:t xml:space="preserve"> (CONF:4499-36068)</w:t>
      </w:r>
      <w:bookmarkEnd w:id="1209"/>
      <w:r>
        <w:t>.</w:t>
      </w:r>
    </w:p>
    <w:p w14:paraId="35CA1382"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0" w:name="C_4499-35073"/>
      <w:r>
        <w:t xml:space="preserve"> (CONF:4499-35073)</w:t>
      </w:r>
      <w:bookmarkEnd w:id="1210"/>
      <w:r>
        <w:t xml:space="preserve"> such that it</w:t>
      </w:r>
      <w:r>
        <w:br/>
        <w:t>Note: QDM Attribute: Requester</w:t>
      </w:r>
    </w:p>
    <w:p w14:paraId="245B2FEE"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11" w:name="C_4499-35077"/>
      <w:r>
        <w:t xml:space="preserve"> (CONF:4499-35077)</w:t>
      </w:r>
      <w:bookmarkEnd w:id="1211"/>
      <w:r>
        <w:t>.</w:t>
      </w:r>
    </w:p>
    <w:p w14:paraId="594A7ECC" w14:textId="77777777" w:rsidR="004B3F04" w:rsidRDefault="004B3F04" w:rsidP="007E63CC">
      <w:pPr>
        <w:numPr>
          <w:ilvl w:val="1"/>
          <w:numId w:val="1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12" w:name="C_4499-36069"/>
      <w:r>
        <w:t xml:space="preserve"> (CONF:4499-36069)</w:t>
      </w:r>
      <w:bookmarkEnd w:id="1212"/>
      <w:r>
        <w:t>.</w:t>
      </w:r>
    </w:p>
    <w:p w14:paraId="19EF40F0"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3" w:name="C_4499-35820"/>
      <w:r>
        <w:t xml:space="preserve"> (CONF:4499-35820)</w:t>
      </w:r>
      <w:bookmarkEnd w:id="1213"/>
      <w:r>
        <w:t xml:space="preserve"> such that it</w:t>
      </w:r>
      <w:r>
        <w:br/>
        <w:t>Note: QDM Attribute: Requester</w:t>
      </w:r>
    </w:p>
    <w:p w14:paraId="0A9AEF1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214" w:name="C_4499-35822"/>
      <w:r>
        <w:t xml:space="preserve"> (CONF:4499-35822)</w:t>
      </w:r>
      <w:bookmarkEnd w:id="1214"/>
      <w:r>
        <w:t>.</w:t>
      </w:r>
    </w:p>
    <w:p w14:paraId="74D2E5CC" w14:textId="77777777" w:rsidR="004B3F04" w:rsidRDefault="004B3F04" w:rsidP="007E63CC">
      <w:pPr>
        <w:numPr>
          <w:ilvl w:val="1"/>
          <w:numId w:val="18"/>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15" w:name="C_4499-36070"/>
      <w:r>
        <w:t xml:space="preserve"> (CONF:4499-36070)</w:t>
      </w:r>
      <w:bookmarkEnd w:id="1215"/>
      <w:r>
        <w:t>.</w:t>
      </w:r>
    </w:p>
    <w:p w14:paraId="59C6B5E6" w14:textId="77777777" w:rsidR="004B3F04" w:rsidRDefault="004B3F04" w:rsidP="007E63CC">
      <w:pPr>
        <w:numPr>
          <w:ilvl w:val="0"/>
          <w:numId w:val="18"/>
        </w:numPr>
      </w:pPr>
      <w:r>
        <w:rPr>
          <w:rStyle w:val="keyword"/>
        </w:rPr>
        <w:t>MAY</w:t>
      </w:r>
      <w:r>
        <w:t xml:space="preserve"> contain zero or one [0..1] </w:t>
      </w:r>
      <w:r>
        <w:rPr>
          <w:rStyle w:val="XMLnameBold"/>
        </w:rPr>
        <w:t>participation</w:t>
      </w:r>
      <w:bookmarkStart w:id="1216" w:name="C_4499-35075"/>
      <w:r>
        <w:t xml:space="preserve"> (CONF:4499-35075)</w:t>
      </w:r>
      <w:bookmarkEnd w:id="1216"/>
      <w:r>
        <w:t xml:space="preserve"> such that it</w:t>
      </w:r>
      <w:r>
        <w:br/>
        <w:t>Note: QDM Attribute: Requester</w:t>
      </w:r>
    </w:p>
    <w:p w14:paraId="373D1CE2"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17" w:name="C_4499-35078"/>
      <w:r>
        <w:t xml:space="preserve"> (CONF:4499-35078)</w:t>
      </w:r>
      <w:bookmarkEnd w:id="1217"/>
      <w:r>
        <w:t>.</w:t>
      </w:r>
    </w:p>
    <w:p w14:paraId="3E89EC42" w14:textId="77777777" w:rsidR="004B3F04" w:rsidRDefault="004B3F04" w:rsidP="007E63CC">
      <w:pPr>
        <w:numPr>
          <w:ilvl w:val="1"/>
          <w:numId w:val="1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18" w:name="C_4499-36071"/>
      <w:r>
        <w:t xml:space="preserve"> (CONF:4499-36071)</w:t>
      </w:r>
      <w:bookmarkEnd w:id="1218"/>
      <w:r>
        <w:t>.</w:t>
      </w:r>
    </w:p>
    <w:p w14:paraId="4C3977DE" w14:textId="77777777" w:rsidR="004B3F04" w:rsidRDefault="004B3F04" w:rsidP="007E63CC">
      <w:pPr>
        <w:numPr>
          <w:ilvl w:val="0"/>
          <w:numId w:val="18"/>
        </w:numPr>
      </w:pPr>
      <w:r>
        <w:rPr>
          <w:rStyle w:val="keyword"/>
        </w:rPr>
        <w:t>MAY</w:t>
      </w:r>
      <w:r>
        <w:t xml:space="preserve"> contain zero or more [0..*] </w:t>
      </w:r>
      <w:r>
        <w:rPr>
          <w:rStyle w:val="XMLnameBold"/>
        </w:rPr>
        <w:t>participation</w:t>
      </w:r>
      <w:bookmarkStart w:id="1219" w:name="C_4499-36072"/>
      <w:r>
        <w:t xml:space="preserve"> (CONF:4499-36072)</w:t>
      </w:r>
      <w:bookmarkEnd w:id="1219"/>
      <w:r>
        <w:t xml:space="preserve"> such that it</w:t>
      </w:r>
      <w:r>
        <w:br/>
        <w:t>Note: QDM Attribute: Requester</w:t>
      </w:r>
    </w:p>
    <w:p w14:paraId="53B85BF6"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20" w:name="C_4499-36074"/>
      <w:r>
        <w:t xml:space="preserve"> (CONF:4499-36074)</w:t>
      </w:r>
      <w:bookmarkEnd w:id="1220"/>
      <w:r>
        <w:t>.</w:t>
      </w:r>
    </w:p>
    <w:p w14:paraId="62ACBDD0" w14:textId="77777777" w:rsidR="004B3F04" w:rsidRDefault="004B3F04" w:rsidP="007E63CC">
      <w:pPr>
        <w:numPr>
          <w:ilvl w:val="1"/>
          <w:numId w:val="1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21" w:name="C_4499-36073"/>
      <w:r>
        <w:t xml:space="preserve"> (CONF:4499-36073)</w:t>
      </w:r>
      <w:bookmarkEnd w:id="1221"/>
      <w:r>
        <w:t>.</w:t>
      </w:r>
    </w:p>
    <w:p w14:paraId="17FABF6A" w14:textId="77777777" w:rsidR="004B3F04" w:rsidRDefault="004B3F04" w:rsidP="007E63CC">
      <w:pPr>
        <w:numPr>
          <w:ilvl w:val="0"/>
          <w:numId w:val="18"/>
        </w:numPr>
      </w:pPr>
      <w:r>
        <w:rPr>
          <w:rStyle w:val="keyword"/>
        </w:rPr>
        <w:t>MAY</w:t>
      </w:r>
      <w:r>
        <w:t xml:space="preserve"> contain zero or one [0..1] </w:t>
      </w:r>
      <w:r>
        <w:rPr>
          <w:rStyle w:val="XMLnameBold"/>
        </w:rPr>
        <w:t>outboundRelationship</w:t>
      </w:r>
      <w:bookmarkStart w:id="1222" w:name="C_4499-29888"/>
      <w:r>
        <w:t xml:space="preserve"> (CONF:4499-29888)</w:t>
      </w:r>
      <w:bookmarkEnd w:id="1222"/>
      <w:r>
        <w:t xml:space="preserve"> such that it</w:t>
      </w:r>
      <w:r>
        <w:br/>
        <w:t>Note: QDM Attribute: Reason</w:t>
      </w:r>
    </w:p>
    <w:p w14:paraId="098DF9BD" w14:textId="77777777" w:rsidR="004B3F04" w:rsidRDefault="004B3F04" w:rsidP="007E63CC">
      <w:pPr>
        <w:numPr>
          <w:ilvl w:val="1"/>
          <w:numId w:val="1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23" w:name="C_4499-29892"/>
      <w:r>
        <w:t xml:space="preserve"> (CONF:4499-29892)</w:t>
      </w:r>
      <w:bookmarkEnd w:id="1223"/>
      <w:r>
        <w:t>.</w:t>
      </w:r>
    </w:p>
    <w:p w14:paraId="26B26BED" w14:textId="77777777" w:rsidR="004B3F04" w:rsidRDefault="004B3F04" w:rsidP="007E63CC">
      <w:pPr>
        <w:numPr>
          <w:ilvl w:val="1"/>
          <w:numId w:val="1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24" w:name="C_4499-29889"/>
      <w:r>
        <w:t xml:space="preserve"> (CONF:4499-29889)</w:t>
      </w:r>
      <w:bookmarkEnd w:id="1224"/>
      <w:r>
        <w:t>.</w:t>
      </w:r>
    </w:p>
    <w:p w14:paraId="25E339A4" w14:textId="77777777" w:rsidR="004B3F04" w:rsidRDefault="004B3F04" w:rsidP="004B3F04">
      <w:pPr>
        <w:pStyle w:val="Caption"/>
        <w:ind w:left="130" w:right="115"/>
      </w:pPr>
      <w:bookmarkStart w:id="1225" w:name="_Toc64842013"/>
      <w:bookmarkStart w:id="1226" w:name="_Toc65482929"/>
      <w:r>
        <w:t xml:space="preserve">Figure </w:t>
      </w:r>
      <w:r>
        <w:fldChar w:fldCharType="begin"/>
      </w:r>
      <w:r>
        <w:instrText>SEQ Figure \* ARABIC</w:instrText>
      </w:r>
      <w:r>
        <w:fldChar w:fldCharType="separate"/>
      </w:r>
      <w:r>
        <w:t>15</w:t>
      </w:r>
      <w:r>
        <w:fldChar w:fldCharType="end"/>
      </w:r>
      <w:r>
        <w:t>: Device, Order (V3) Example</w:t>
      </w:r>
      <w:bookmarkEnd w:id="1225"/>
      <w:bookmarkEnd w:id="1226"/>
    </w:p>
    <w:p w14:paraId="19271A8D" w14:textId="77777777" w:rsidR="004B3F04" w:rsidRDefault="004B3F04" w:rsidP="004B3F04">
      <w:pPr>
        <w:pStyle w:val="Example"/>
        <w:ind w:left="130" w:right="115"/>
      </w:pPr>
      <w:r>
        <w:t>&lt;supplyCriteria classCode="SPLY" moodCode="RQO"&gt;</w:t>
      </w:r>
    </w:p>
    <w:p w14:paraId="0C326220" w14:textId="77777777" w:rsidR="004B3F04" w:rsidRDefault="004B3F04" w:rsidP="004B3F04">
      <w:pPr>
        <w:pStyle w:val="Example"/>
        <w:ind w:left="130" w:right="115"/>
      </w:pPr>
      <w:r>
        <w:t xml:space="preserve">    &lt;templateId&gt;</w:t>
      </w:r>
    </w:p>
    <w:p w14:paraId="03EB235F" w14:textId="77777777" w:rsidR="004B3F04" w:rsidRDefault="004B3F04" w:rsidP="004B3F04">
      <w:pPr>
        <w:pStyle w:val="Example"/>
        <w:ind w:left="130" w:right="115"/>
      </w:pPr>
      <w:r>
        <w:t xml:space="preserve">        &lt;item root="2.16.840.1.113883.10.20.28.4.15" extension="2021-02-01"/&gt;</w:t>
      </w:r>
    </w:p>
    <w:p w14:paraId="6EB89A66" w14:textId="77777777" w:rsidR="004B3F04" w:rsidRDefault="004B3F04" w:rsidP="004B3F04">
      <w:pPr>
        <w:pStyle w:val="Example"/>
        <w:ind w:left="130" w:right="115"/>
      </w:pPr>
      <w:r>
        <w:t xml:space="preserve">    &lt;/templateId&gt;</w:t>
      </w:r>
    </w:p>
    <w:p w14:paraId="3B081F4F" w14:textId="77777777" w:rsidR="004B3F04" w:rsidRDefault="004B3F04" w:rsidP="004B3F04">
      <w:pPr>
        <w:pStyle w:val="Example"/>
        <w:ind w:left="130" w:right="115"/>
      </w:pPr>
      <w:r>
        <w:t xml:space="preserve">    &lt;id root="5ab17ed3-166c-4265-9c61-d254e30c8e83"/&gt;</w:t>
      </w:r>
    </w:p>
    <w:p w14:paraId="41A5F509" w14:textId="77777777" w:rsidR="004B3F04" w:rsidRDefault="004B3F04" w:rsidP="004B3F04">
      <w:pPr>
        <w:pStyle w:val="Example"/>
        <w:ind w:left="130" w:right="115"/>
      </w:pPr>
      <w:r>
        <w:t xml:space="preserve">    &lt;title value="Device, Order"/&gt;</w:t>
      </w:r>
    </w:p>
    <w:p w14:paraId="16B64439" w14:textId="77777777" w:rsidR="004B3F04" w:rsidRDefault="004B3F04" w:rsidP="004B3F04">
      <w:pPr>
        <w:pStyle w:val="Example"/>
        <w:ind w:left="130" w:right="115"/>
      </w:pPr>
      <w:r>
        <w:t xml:space="preserve">    &lt;statusCode code="active"/&gt;</w:t>
      </w:r>
    </w:p>
    <w:p w14:paraId="6963EC09" w14:textId="77777777" w:rsidR="004B3F04" w:rsidRDefault="004B3F04" w:rsidP="004B3F04">
      <w:pPr>
        <w:pStyle w:val="Example"/>
        <w:ind w:left="130" w:right="115"/>
      </w:pPr>
      <w:r>
        <w:t xml:space="preserve">    &lt;participation typeCode="DEV"&gt;</w:t>
      </w:r>
    </w:p>
    <w:p w14:paraId="3963115A" w14:textId="77777777" w:rsidR="004B3F04" w:rsidRDefault="004B3F04" w:rsidP="004B3F04">
      <w:pPr>
        <w:pStyle w:val="Example"/>
        <w:ind w:left="130" w:right="115"/>
      </w:pPr>
      <w:r>
        <w:t xml:space="preserve">        &lt;role classCode="MANU"&gt;</w:t>
      </w:r>
    </w:p>
    <w:p w14:paraId="289D7BBE" w14:textId="77777777" w:rsidR="004B3F04" w:rsidRDefault="004B3F04" w:rsidP="004B3F04">
      <w:pPr>
        <w:pStyle w:val="Example"/>
        <w:ind w:left="130" w:right="115"/>
      </w:pPr>
      <w:r>
        <w:t xml:space="preserve">            &lt;playingDevice classCode="DEV" determinerCode="KIND"&gt;</w:t>
      </w:r>
    </w:p>
    <w:p w14:paraId="3CA0FDE4" w14:textId="77777777" w:rsidR="004B3F04" w:rsidRDefault="004B3F04" w:rsidP="004B3F04">
      <w:pPr>
        <w:pStyle w:val="Example"/>
        <w:ind w:left="130" w:right="115"/>
      </w:pPr>
      <w:r>
        <w:t xml:space="preserve">                &lt;code valueSet="{$QDMElementValueSetOID}"/&gt;</w:t>
      </w:r>
    </w:p>
    <w:p w14:paraId="0738F3D1" w14:textId="77777777" w:rsidR="004B3F04" w:rsidRDefault="004B3F04" w:rsidP="004B3F04">
      <w:pPr>
        <w:pStyle w:val="Example"/>
        <w:ind w:left="130" w:right="115"/>
      </w:pPr>
      <w:r>
        <w:t xml:space="preserve">            &lt;/playingDevice&gt;</w:t>
      </w:r>
    </w:p>
    <w:p w14:paraId="2EEE4031" w14:textId="77777777" w:rsidR="004B3F04" w:rsidRDefault="004B3F04" w:rsidP="004B3F04">
      <w:pPr>
        <w:pStyle w:val="Example"/>
        <w:ind w:left="130" w:right="115"/>
      </w:pPr>
      <w:r>
        <w:t xml:space="preserve">        &lt;/role&gt;</w:t>
      </w:r>
    </w:p>
    <w:p w14:paraId="0521522D" w14:textId="77777777" w:rsidR="004B3F04" w:rsidRDefault="004B3F04" w:rsidP="004B3F04">
      <w:pPr>
        <w:pStyle w:val="Example"/>
        <w:ind w:left="130" w:right="115"/>
      </w:pPr>
      <w:r>
        <w:t xml:space="preserve">    &lt;/participation&gt;</w:t>
      </w:r>
    </w:p>
    <w:p w14:paraId="6A5A2891" w14:textId="77777777" w:rsidR="004B3F04" w:rsidRDefault="004B3F04" w:rsidP="004B3F04">
      <w:pPr>
        <w:pStyle w:val="Example"/>
        <w:ind w:left="130" w:right="115"/>
      </w:pPr>
      <w:r>
        <w:t xml:space="preserve">&lt;/supplyCriteria&gt;  </w:t>
      </w:r>
    </w:p>
    <w:p w14:paraId="1FD32090" w14:textId="77777777" w:rsidR="004B3F04" w:rsidRDefault="004B3F04" w:rsidP="004B3F04">
      <w:pPr>
        <w:pStyle w:val="BodyText"/>
      </w:pPr>
    </w:p>
    <w:p w14:paraId="0194FEA5" w14:textId="17FDA357" w:rsidR="004B3F04" w:rsidRDefault="004B3F04" w:rsidP="004B3F04">
      <w:pPr>
        <w:pStyle w:val="Heading2nospace"/>
      </w:pPr>
      <w:bookmarkStart w:id="1227" w:name="E_Device_Recommended_V3_"/>
      <w:bookmarkStart w:id="1228" w:name="_Toc64841880"/>
      <w:bookmarkStart w:id="1229" w:name="_Toc65482796"/>
      <w:r>
        <w:lastRenderedPageBreak/>
        <w:t>Device, Recommended (V3)</w:t>
      </w:r>
      <w:bookmarkEnd w:id="1227"/>
      <w:bookmarkEnd w:id="1228"/>
      <w:r w:rsidR="006F762B">
        <w:t xml:space="preserve"> - DRAFT</w:t>
      </w:r>
      <w:bookmarkEnd w:id="1229"/>
    </w:p>
    <w:p w14:paraId="4BF9BA9C" w14:textId="77777777" w:rsidR="004B3F04" w:rsidRDefault="004B3F04" w:rsidP="004B3F04">
      <w:pPr>
        <w:pStyle w:val="BracketData"/>
      </w:pPr>
      <w:r>
        <w:t>[supplyCriteria: identifier urn:hl7ii:2.16.840.1.113883.10.20.28.4.16:2021-02-01 (open)]</w:t>
      </w:r>
    </w:p>
    <w:p w14:paraId="4678D521" w14:textId="77777777" w:rsidR="004B3F04" w:rsidRDefault="004B3F04" w:rsidP="004B3F04">
      <w:pPr>
        <w:pStyle w:val="Caption"/>
      </w:pPr>
      <w:bookmarkStart w:id="1230" w:name="_Toc64842114"/>
      <w:bookmarkStart w:id="1231" w:name="_Toc65483198"/>
      <w:r>
        <w:t xml:space="preserve">Table </w:t>
      </w:r>
      <w:r>
        <w:fldChar w:fldCharType="begin"/>
      </w:r>
      <w:r>
        <w:instrText>SEQ Table \* ARABIC</w:instrText>
      </w:r>
      <w:r>
        <w:fldChar w:fldCharType="separate"/>
      </w:r>
      <w:r>
        <w:t>37</w:t>
      </w:r>
      <w:r>
        <w:fldChar w:fldCharType="end"/>
      </w:r>
      <w:r>
        <w:t>: Device, Recommended (V3) Contexts</w:t>
      </w:r>
      <w:bookmarkEnd w:id="1230"/>
      <w:bookmarkEnd w:id="12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DA5E2C0" w14:textId="77777777" w:rsidTr="000659BE">
        <w:trPr>
          <w:cantSplit/>
          <w:tblHeader/>
          <w:jc w:val="center"/>
        </w:trPr>
        <w:tc>
          <w:tcPr>
            <w:tcW w:w="360" w:type="dxa"/>
            <w:shd w:val="clear" w:color="auto" w:fill="E6E6E6"/>
          </w:tcPr>
          <w:p w14:paraId="24952BDB" w14:textId="77777777" w:rsidR="004B3F04" w:rsidRDefault="004B3F04" w:rsidP="000659BE">
            <w:pPr>
              <w:pStyle w:val="TableHead"/>
            </w:pPr>
            <w:r>
              <w:t>Contained By:</w:t>
            </w:r>
          </w:p>
        </w:tc>
        <w:tc>
          <w:tcPr>
            <w:tcW w:w="360" w:type="dxa"/>
            <w:shd w:val="clear" w:color="auto" w:fill="E6E6E6"/>
          </w:tcPr>
          <w:p w14:paraId="09C0345F" w14:textId="77777777" w:rsidR="004B3F04" w:rsidRDefault="004B3F04" w:rsidP="000659BE">
            <w:pPr>
              <w:pStyle w:val="TableHead"/>
            </w:pPr>
            <w:r>
              <w:t>Contains:</w:t>
            </w:r>
          </w:p>
        </w:tc>
      </w:tr>
      <w:tr w:rsidR="004B3F04" w14:paraId="11EDAE79" w14:textId="77777777" w:rsidTr="000659BE">
        <w:trPr>
          <w:jc w:val="center"/>
        </w:trPr>
        <w:tc>
          <w:tcPr>
            <w:tcW w:w="360" w:type="dxa"/>
          </w:tcPr>
          <w:p w14:paraId="4FF8A91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C43F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6748BF7C"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6CE6E6F0"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1367ECB"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52AB2A74"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B8895F6"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64B22F5" w14:textId="77777777" w:rsidR="004B3F04" w:rsidRDefault="004B3F04" w:rsidP="004B3F04">
      <w:pPr>
        <w:pStyle w:val="BodyText"/>
      </w:pPr>
    </w:p>
    <w:p w14:paraId="6B890A63" w14:textId="77777777" w:rsidR="004B3F04" w:rsidRDefault="004B3F04" w:rsidP="004B3F04">
      <w:r>
        <w:t>This template represents the QDM data type: Device, Recommended.</w:t>
      </w:r>
    </w:p>
    <w:p w14:paraId="03605BB3" w14:textId="77777777" w:rsidR="004B3F04" w:rsidRDefault="004B3F04" w:rsidP="004B3F04">
      <w:r>
        <w:t>Device represents a recommendation for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p>
    <w:p w14:paraId="22AA8C84" w14:textId="77777777" w:rsidR="004B3F04" w:rsidRDefault="004B3F04" w:rsidP="004B3F04">
      <w:r>
        <w:t>Timing: The time the recommendation is authored (i.e., provided to the patient).</w:t>
      </w:r>
    </w:p>
    <w:p w14:paraId="03DD570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D618947" w14:textId="77777777" w:rsidR="004B3F04" w:rsidRDefault="004B3F04" w:rsidP="004B3F04">
      <w:pPr>
        <w:pStyle w:val="Caption"/>
      </w:pPr>
      <w:bookmarkStart w:id="1232" w:name="_Toc64842115"/>
      <w:bookmarkStart w:id="1233" w:name="_Toc65483199"/>
      <w:r>
        <w:lastRenderedPageBreak/>
        <w:t xml:space="preserve">Table </w:t>
      </w:r>
      <w:r>
        <w:fldChar w:fldCharType="begin"/>
      </w:r>
      <w:r>
        <w:instrText>SEQ Table \* ARABIC</w:instrText>
      </w:r>
      <w:r>
        <w:fldChar w:fldCharType="separate"/>
      </w:r>
      <w:r>
        <w:t>38</w:t>
      </w:r>
      <w:r>
        <w:fldChar w:fldCharType="end"/>
      </w:r>
      <w:r>
        <w:t>: Device, Recommended (V3) Constraints Overview</w:t>
      </w:r>
      <w:bookmarkEnd w:id="1232"/>
      <w:bookmarkEnd w:id="12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3419211" w14:textId="77777777" w:rsidTr="000659BE">
        <w:trPr>
          <w:cantSplit/>
          <w:tblHeader/>
          <w:jc w:val="center"/>
        </w:trPr>
        <w:tc>
          <w:tcPr>
            <w:tcW w:w="0" w:type="dxa"/>
            <w:shd w:val="clear" w:color="auto" w:fill="E6E6E6"/>
            <w:noWrap/>
          </w:tcPr>
          <w:p w14:paraId="01DC56CB" w14:textId="77777777" w:rsidR="004B3F04" w:rsidRDefault="004B3F04" w:rsidP="000659BE">
            <w:pPr>
              <w:pStyle w:val="TableHead"/>
            </w:pPr>
            <w:r>
              <w:t>XPath</w:t>
            </w:r>
          </w:p>
        </w:tc>
        <w:tc>
          <w:tcPr>
            <w:tcW w:w="720" w:type="dxa"/>
            <w:shd w:val="clear" w:color="auto" w:fill="E6E6E6"/>
            <w:noWrap/>
          </w:tcPr>
          <w:p w14:paraId="7CFA4FBB" w14:textId="77777777" w:rsidR="004B3F04" w:rsidRDefault="004B3F04" w:rsidP="000659BE">
            <w:pPr>
              <w:pStyle w:val="TableHead"/>
            </w:pPr>
            <w:r>
              <w:t>Card.</w:t>
            </w:r>
          </w:p>
        </w:tc>
        <w:tc>
          <w:tcPr>
            <w:tcW w:w="1152" w:type="dxa"/>
            <w:shd w:val="clear" w:color="auto" w:fill="E6E6E6"/>
            <w:noWrap/>
          </w:tcPr>
          <w:p w14:paraId="29D1BCA9" w14:textId="77777777" w:rsidR="004B3F04" w:rsidRDefault="004B3F04" w:rsidP="000659BE">
            <w:pPr>
              <w:pStyle w:val="TableHead"/>
            </w:pPr>
            <w:r>
              <w:t>Verb</w:t>
            </w:r>
          </w:p>
        </w:tc>
        <w:tc>
          <w:tcPr>
            <w:tcW w:w="864" w:type="dxa"/>
            <w:shd w:val="clear" w:color="auto" w:fill="E6E6E6"/>
            <w:noWrap/>
          </w:tcPr>
          <w:p w14:paraId="6E3F7662" w14:textId="77777777" w:rsidR="004B3F04" w:rsidRDefault="004B3F04" w:rsidP="000659BE">
            <w:pPr>
              <w:pStyle w:val="TableHead"/>
            </w:pPr>
            <w:r>
              <w:t>Data Type</w:t>
            </w:r>
          </w:p>
        </w:tc>
        <w:tc>
          <w:tcPr>
            <w:tcW w:w="864" w:type="dxa"/>
            <w:shd w:val="clear" w:color="auto" w:fill="E6E6E6"/>
            <w:noWrap/>
          </w:tcPr>
          <w:p w14:paraId="13AD8963" w14:textId="77777777" w:rsidR="004B3F04" w:rsidRDefault="004B3F04" w:rsidP="000659BE">
            <w:pPr>
              <w:pStyle w:val="TableHead"/>
            </w:pPr>
            <w:r>
              <w:t>CONF#</w:t>
            </w:r>
          </w:p>
        </w:tc>
        <w:tc>
          <w:tcPr>
            <w:tcW w:w="864" w:type="dxa"/>
            <w:shd w:val="clear" w:color="auto" w:fill="E6E6E6"/>
            <w:noWrap/>
          </w:tcPr>
          <w:p w14:paraId="037C5124" w14:textId="77777777" w:rsidR="004B3F04" w:rsidRDefault="004B3F04" w:rsidP="000659BE">
            <w:pPr>
              <w:pStyle w:val="TableHead"/>
            </w:pPr>
            <w:r>
              <w:t>Value</w:t>
            </w:r>
          </w:p>
        </w:tc>
      </w:tr>
      <w:tr w:rsidR="004B3F04" w14:paraId="6EC1531B" w14:textId="77777777" w:rsidTr="000659BE">
        <w:trPr>
          <w:jc w:val="center"/>
        </w:trPr>
        <w:tc>
          <w:tcPr>
            <w:tcW w:w="10160" w:type="dxa"/>
            <w:gridSpan w:val="6"/>
          </w:tcPr>
          <w:p w14:paraId="158D74AA" w14:textId="77777777" w:rsidR="004B3F04" w:rsidRDefault="004B3F04" w:rsidP="000659BE">
            <w:pPr>
              <w:pStyle w:val="TableText"/>
            </w:pPr>
            <w:r>
              <w:t>supplyCriteria (identifier: urn:hl7ii:2.16.840.1.113883.10.20.28.4.16:2021-02-01)</w:t>
            </w:r>
          </w:p>
        </w:tc>
      </w:tr>
      <w:tr w:rsidR="004B3F04" w14:paraId="6ECB814F" w14:textId="77777777" w:rsidTr="000659BE">
        <w:trPr>
          <w:jc w:val="center"/>
        </w:trPr>
        <w:tc>
          <w:tcPr>
            <w:tcW w:w="3345" w:type="dxa"/>
          </w:tcPr>
          <w:p w14:paraId="099E193D" w14:textId="77777777" w:rsidR="004B3F04" w:rsidRDefault="004B3F04" w:rsidP="000659BE">
            <w:pPr>
              <w:pStyle w:val="TableText"/>
            </w:pPr>
            <w:r>
              <w:tab/>
              <w:t>@classCode</w:t>
            </w:r>
          </w:p>
        </w:tc>
        <w:tc>
          <w:tcPr>
            <w:tcW w:w="720" w:type="dxa"/>
          </w:tcPr>
          <w:p w14:paraId="113AF854" w14:textId="77777777" w:rsidR="004B3F04" w:rsidRDefault="004B3F04" w:rsidP="000659BE">
            <w:pPr>
              <w:pStyle w:val="TableText"/>
            </w:pPr>
            <w:r>
              <w:t>1..1</w:t>
            </w:r>
          </w:p>
        </w:tc>
        <w:tc>
          <w:tcPr>
            <w:tcW w:w="1152" w:type="dxa"/>
          </w:tcPr>
          <w:p w14:paraId="1E5566B7" w14:textId="77777777" w:rsidR="004B3F04" w:rsidRDefault="004B3F04" w:rsidP="000659BE">
            <w:pPr>
              <w:pStyle w:val="TableText"/>
            </w:pPr>
            <w:r>
              <w:t>SHALL</w:t>
            </w:r>
          </w:p>
        </w:tc>
        <w:tc>
          <w:tcPr>
            <w:tcW w:w="864" w:type="dxa"/>
          </w:tcPr>
          <w:p w14:paraId="4D5236CC" w14:textId="77777777" w:rsidR="004B3F04" w:rsidRDefault="004B3F04" w:rsidP="000659BE">
            <w:pPr>
              <w:pStyle w:val="TableText"/>
            </w:pPr>
          </w:p>
        </w:tc>
        <w:tc>
          <w:tcPr>
            <w:tcW w:w="1104" w:type="dxa"/>
          </w:tcPr>
          <w:p w14:paraId="660D126A" w14:textId="77777777" w:rsidR="004B3F04" w:rsidRDefault="006C736C" w:rsidP="000659BE">
            <w:pPr>
              <w:pStyle w:val="TableText"/>
            </w:pPr>
            <w:hyperlink w:anchor="C_4499-31708">
              <w:r w:rsidR="004B3F04">
                <w:rPr>
                  <w:rStyle w:val="HyperlinkText9pt"/>
                </w:rPr>
                <w:t>4499-31708</w:t>
              </w:r>
            </w:hyperlink>
          </w:p>
        </w:tc>
        <w:tc>
          <w:tcPr>
            <w:tcW w:w="2975" w:type="dxa"/>
          </w:tcPr>
          <w:p w14:paraId="1E885256" w14:textId="77777777" w:rsidR="004B3F04" w:rsidRDefault="004B3F04" w:rsidP="000659BE">
            <w:pPr>
              <w:pStyle w:val="TableText"/>
            </w:pPr>
            <w:r>
              <w:t>SPLY</w:t>
            </w:r>
          </w:p>
        </w:tc>
      </w:tr>
      <w:tr w:rsidR="004B3F04" w14:paraId="5B80FCF4" w14:textId="77777777" w:rsidTr="000659BE">
        <w:trPr>
          <w:jc w:val="center"/>
        </w:trPr>
        <w:tc>
          <w:tcPr>
            <w:tcW w:w="3345" w:type="dxa"/>
          </w:tcPr>
          <w:p w14:paraId="102CAC43" w14:textId="77777777" w:rsidR="004B3F04" w:rsidRDefault="004B3F04" w:rsidP="000659BE">
            <w:pPr>
              <w:pStyle w:val="TableText"/>
            </w:pPr>
            <w:r>
              <w:tab/>
              <w:t>@moodCode</w:t>
            </w:r>
          </w:p>
        </w:tc>
        <w:tc>
          <w:tcPr>
            <w:tcW w:w="720" w:type="dxa"/>
          </w:tcPr>
          <w:p w14:paraId="1CD943DC" w14:textId="77777777" w:rsidR="004B3F04" w:rsidRDefault="004B3F04" w:rsidP="000659BE">
            <w:pPr>
              <w:pStyle w:val="TableText"/>
            </w:pPr>
            <w:r>
              <w:t>1..1</w:t>
            </w:r>
          </w:p>
        </w:tc>
        <w:tc>
          <w:tcPr>
            <w:tcW w:w="1152" w:type="dxa"/>
          </w:tcPr>
          <w:p w14:paraId="560D0744" w14:textId="77777777" w:rsidR="004B3F04" w:rsidRDefault="004B3F04" w:rsidP="000659BE">
            <w:pPr>
              <w:pStyle w:val="TableText"/>
            </w:pPr>
            <w:r>
              <w:t>SHALL</w:t>
            </w:r>
          </w:p>
        </w:tc>
        <w:tc>
          <w:tcPr>
            <w:tcW w:w="864" w:type="dxa"/>
          </w:tcPr>
          <w:p w14:paraId="4CDCAC52" w14:textId="77777777" w:rsidR="004B3F04" w:rsidRDefault="004B3F04" w:rsidP="000659BE">
            <w:pPr>
              <w:pStyle w:val="TableText"/>
            </w:pPr>
          </w:p>
        </w:tc>
        <w:tc>
          <w:tcPr>
            <w:tcW w:w="1104" w:type="dxa"/>
          </w:tcPr>
          <w:p w14:paraId="48CB9FDA" w14:textId="77777777" w:rsidR="004B3F04" w:rsidRDefault="006C736C" w:rsidP="000659BE">
            <w:pPr>
              <w:pStyle w:val="TableText"/>
            </w:pPr>
            <w:hyperlink w:anchor="C_4499-31709">
              <w:r w:rsidR="004B3F04">
                <w:rPr>
                  <w:rStyle w:val="HyperlinkText9pt"/>
                </w:rPr>
                <w:t>4499-31709</w:t>
              </w:r>
            </w:hyperlink>
          </w:p>
        </w:tc>
        <w:tc>
          <w:tcPr>
            <w:tcW w:w="2975" w:type="dxa"/>
          </w:tcPr>
          <w:p w14:paraId="46C054C6" w14:textId="77777777" w:rsidR="004B3F04" w:rsidRDefault="004B3F04" w:rsidP="000659BE">
            <w:pPr>
              <w:pStyle w:val="TableText"/>
            </w:pPr>
            <w:r>
              <w:t>urn:oid:2.16.840.1.113883.5.1001 (HL7ActMood) = INT</w:t>
            </w:r>
          </w:p>
        </w:tc>
      </w:tr>
      <w:tr w:rsidR="004B3F04" w14:paraId="0A1F42A9" w14:textId="77777777" w:rsidTr="000659BE">
        <w:trPr>
          <w:jc w:val="center"/>
        </w:trPr>
        <w:tc>
          <w:tcPr>
            <w:tcW w:w="3345" w:type="dxa"/>
          </w:tcPr>
          <w:p w14:paraId="7E751259" w14:textId="77777777" w:rsidR="004B3F04" w:rsidRDefault="004B3F04" w:rsidP="000659BE">
            <w:pPr>
              <w:pStyle w:val="TableText"/>
            </w:pPr>
            <w:r>
              <w:tab/>
              <w:t>@actionNegationInd</w:t>
            </w:r>
          </w:p>
        </w:tc>
        <w:tc>
          <w:tcPr>
            <w:tcW w:w="720" w:type="dxa"/>
          </w:tcPr>
          <w:p w14:paraId="6C4DEE3E" w14:textId="77777777" w:rsidR="004B3F04" w:rsidRDefault="004B3F04" w:rsidP="000659BE">
            <w:pPr>
              <w:pStyle w:val="TableText"/>
            </w:pPr>
            <w:r>
              <w:t>0..1</w:t>
            </w:r>
          </w:p>
        </w:tc>
        <w:tc>
          <w:tcPr>
            <w:tcW w:w="1152" w:type="dxa"/>
          </w:tcPr>
          <w:p w14:paraId="04B9C1EE" w14:textId="77777777" w:rsidR="004B3F04" w:rsidRDefault="004B3F04" w:rsidP="000659BE">
            <w:pPr>
              <w:pStyle w:val="TableText"/>
            </w:pPr>
            <w:r>
              <w:t>MAY</w:t>
            </w:r>
          </w:p>
        </w:tc>
        <w:tc>
          <w:tcPr>
            <w:tcW w:w="864" w:type="dxa"/>
          </w:tcPr>
          <w:p w14:paraId="65516F3F" w14:textId="77777777" w:rsidR="004B3F04" w:rsidRDefault="004B3F04" w:rsidP="000659BE">
            <w:pPr>
              <w:pStyle w:val="TableText"/>
            </w:pPr>
          </w:p>
        </w:tc>
        <w:tc>
          <w:tcPr>
            <w:tcW w:w="1104" w:type="dxa"/>
          </w:tcPr>
          <w:p w14:paraId="0025AF0A" w14:textId="77777777" w:rsidR="004B3F04" w:rsidRDefault="006C736C" w:rsidP="000659BE">
            <w:pPr>
              <w:pStyle w:val="TableText"/>
            </w:pPr>
            <w:hyperlink w:anchor="C_4499-31710">
              <w:r w:rsidR="004B3F04">
                <w:rPr>
                  <w:rStyle w:val="HyperlinkText9pt"/>
                </w:rPr>
                <w:t>4499-31710</w:t>
              </w:r>
            </w:hyperlink>
          </w:p>
        </w:tc>
        <w:tc>
          <w:tcPr>
            <w:tcW w:w="2975" w:type="dxa"/>
          </w:tcPr>
          <w:p w14:paraId="40B8BC5E" w14:textId="77777777" w:rsidR="004B3F04" w:rsidRDefault="004B3F04" w:rsidP="000659BE">
            <w:pPr>
              <w:pStyle w:val="TableText"/>
            </w:pPr>
          </w:p>
        </w:tc>
      </w:tr>
      <w:tr w:rsidR="004B3F04" w14:paraId="4ACAF694" w14:textId="77777777" w:rsidTr="000659BE">
        <w:trPr>
          <w:jc w:val="center"/>
        </w:trPr>
        <w:tc>
          <w:tcPr>
            <w:tcW w:w="3345" w:type="dxa"/>
          </w:tcPr>
          <w:p w14:paraId="6C4D0D75" w14:textId="77777777" w:rsidR="004B3F04" w:rsidRDefault="004B3F04" w:rsidP="000659BE">
            <w:pPr>
              <w:pStyle w:val="TableText"/>
            </w:pPr>
            <w:r>
              <w:tab/>
              <w:t>templateId</w:t>
            </w:r>
          </w:p>
        </w:tc>
        <w:tc>
          <w:tcPr>
            <w:tcW w:w="720" w:type="dxa"/>
          </w:tcPr>
          <w:p w14:paraId="630A26F4" w14:textId="77777777" w:rsidR="004B3F04" w:rsidRDefault="004B3F04" w:rsidP="000659BE">
            <w:pPr>
              <w:pStyle w:val="TableText"/>
            </w:pPr>
            <w:r>
              <w:t>1..1</w:t>
            </w:r>
          </w:p>
        </w:tc>
        <w:tc>
          <w:tcPr>
            <w:tcW w:w="1152" w:type="dxa"/>
          </w:tcPr>
          <w:p w14:paraId="17855CBF" w14:textId="77777777" w:rsidR="004B3F04" w:rsidRDefault="004B3F04" w:rsidP="000659BE">
            <w:pPr>
              <w:pStyle w:val="TableText"/>
            </w:pPr>
            <w:r>
              <w:t>SHALL</w:t>
            </w:r>
          </w:p>
        </w:tc>
        <w:tc>
          <w:tcPr>
            <w:tcW w:w="864" w:type="dxa"/>
          </w:tcPr>
          <w:p w14:paraId="7243D9C2" w14:textId="77777777" w:rsidR="004B3F04" w:rsidRDefault="004B3F04" w:rsidP="000659BE">
            <w:pPr>
              <w:pStyle w:val="TableText"/>
            </w:pPr>
          </w:p>
        </w:tc>
        <w:tc>
          <w:tcPr>
            <w:tcW w:w="1104" w:type="dxa"/>
          </w:tcPr>
          <w:p w14:paraId="3005E788" w14:textId="77777777" w:rsidR="004B3F04" w:rsidRDefault="006C736C" w:rsidP="000659BE">
            <w:pPr>
              <w:pStyle w:val="TableText"/>
            </w:pPr>
            <w:hyperlink w:anchor="C_4499-31711">
              <w:r w:rsidR="004B3F04">
                <w:rPr>
                  <w:rStyle w:val="HyperlinkText9pt"/>
                </w:rPr>
                <w:t>4499-31711</w:t>
              </w:r>
            </w:hyperlink>
          </w:p>
        </w:tc>
        <w:tc>
          <w:tcPr>
            <w:tcW w:w="2975" w:type="dxa"/>
          </w:tcPr>
          <w:p w14:paraId="6D901037" w14:textId="77777777" w:rsidR="004B3F04" w:rsidRDefault="004B3F04" w:rsidP="000659BE">
            <w:pPr>
              <w:pStyle w:val="TableText"/>
            </w:pPr>
          </w:p>
        </w:tc>
      </w:tr>
      <w:tr w:rsidR="004B3F04" w14:paraId="682F1FDE" w14:textId="77777777" w:rsidTr="000659BE">
        <w:trPr>
          <w:jc w:val="center"/>
        </w:trPr>
        <w:tc>
          <w:tcPr>
            <w:tcW w:w="3345" w:type="dxa"/>
          </w:tcPr>
          <w:p w14:paraId="67627B7B" w14:textId="77777777" w:rsidR="004B3F04" w:rsidRDefault="004B3F04" w:rsidP="000659BE">
            <w:pPr>
              <w:pStyle w:val="TableText"/>
            </w:pPr>
            <w:r>
              <w:tab/>
            </w:r>
            <w:r>
              <w:tab/>
              <w:t>item</w:t>
            </w:r>
          </w:p>
        </w:tc>
        <w:tc>
          <w:tcPr>
            <w:tcW w:w="720" w:type="dxa"/>
          </w:tcPr>
          <w:p w14:paraId="48281738" w14:textId="77777777" w:rsidR="004B3F04" w:rsidRDefault="004B3F04" w:rsidP="000659BE">
            <w:pPr>
              <w:pStyle w:val="TableText"/>
            </w:pPr>
            <w:r>
              <w:t>1..1</w:t>
            </w:r>
          </w:p>
        </w:tc>
        <w:tc>
          <w:tcPr>
            <w:tcW w:w="1152" w:type="dxa"/>
          </w:tcPr>
          <w:p w14:paraId="450F8AA6" w14:textId="77777777" w:rsidR="004B3F04" w:rsidRDefault="004B3F04" w:rsidP="000659BE">
            <w:pPr>
              <w:pStyle w:val="TableText"/>
            </w:pPr>
            <w:r>
              <w:t>SHALL</w:t>
            </w:r>
          </w:p>
        </w:tc>
        <w:tc>
          <w:tcPr>
            <w:tcW w:w="864" w:type="dxa"/>
          </w:tcPr>
          <w:p w14:paraId="0046CAD7" w14:textId="77777777" w:rsidR="004B3F04" w:rsidRDefault="004B3F04" w:rsidP="000659BE">
            <w:pPr>
              <w:pStyle w:val="TableText"/>
            </w:pPr>
          </w:p>
        </w:tc>
        <w:tc>
          <w:tcPr>
            <w:tcW w:w="1104" w:type="dxa"/>
          </w:tcPr>
          <w:p w14:paraId="36E046FD" w14:textId="77777777" w:rsidR="004B3F04" w:rsidRDefault="006C736C" w:rsidP="000659BE">
            <w:pPr>
              <w:pStyle w:val="TableText"/>
            </w:pPr>
            <w:hyperlink w:anchor="C_4499-31712">
              <w:r w:rsidR="004B3F04">
                <w:rPr>
                  <w:rStyle w:val="HyperlinkText9pt"/>
                </w:rPr>
                <w:t>4499-31712</w:t>
              </w:r>
            </w:hyperlink>
          </w:p>
        </w:tc>
        <w:tc>
          <w:tcPr>
            <w:tcW w:w="2975" w:type="dxa"/>
          </w:tcPr>
          <w:p w14:paraId="55102A2F" w14:textId="77777777" w:rsidR="004B3F04" w:rsidRDefault="004B3F04" w:rsidP="000659BE">
            <w:pPr>
              <w:pStyle w:val="TableText"/>
            </w:pPr>
          </w:p>
        </w:tc>
      </w:tr>
      <w:tr w:rsidR="004B3F04" w14:paraId="58B2CD11" w14:textId="77777777" w:rsidTr="000659BE">
        <w:trPr>
          <w:jc w:val="center"/>
        </w:trPr>
        <w:tc>
          <w:tcPr>
            <w:tcW w:w="3345" w:type="dxa"/>
          </w:tcPr>
          <w:p w14:paraId="72E67CD5" w14:textId="77777777" w:rsidR="004B3F04" w:rsidRDefault="004B3F04" w:rsidP="000659BE">
            <w:pPr>
              <w:pStyle w:val="TableText"/>
            </w:pPr>
            <w:r>
              <w:tab/>
            </w:r>
            <w:r>
              <w:tab/>
            </w:r>
            <w:r>
              <w:tab/>
              <w:t>@root</w:t>
            </w:r>
          </w:p>
        </w:tc>
        <w:tc>
          <w:tcPr>
            <w:tcW w:w="720" w:type="dxa"/>
          </w:tcPr>
          <w:p w14:paraId="0F4FFAE2" w14:textId="77777777" w:rsidR="004B3F04" w:rsidRDefault="004B3F04" w:rsidP="000659BE">
            <w:pPr>
              <w:pStyle w:val="TableText"/>
            </w:pPr>
            <w:r>
              <w:t>1..1</w:t>
            </w:r>
          </w:p>
        </w:tc>
        <w:tc>
          <w:tcPr>
            <w:tcW w:w="1152" w:type="dxa"/>
          </w:tcPr>
          <w:p w14:paraId="0A585B30" w14:textId="77777777" w:rsidR="004B3F04" w:rsidRDefault="004B3F04" w:rsidP="000659BE">
            <w:pPr>
              <w:pStyle w:val="TableText"/>
            </w:pPr>
            <w:r>
              <w:t>SHALL</w:t>
            </w:r>
          </w:p>
        </w:tc>
        <w:tc>
          <w:tcPr>
            <w:tcW w:w="864" w:type="dxa"/>
          </w:tcPr>
          <w:p w14:paraId="7AAF04EB" w14:textId="77777777" w:rsidR="004B3F04" w:rsidRDefault="004B3F04" w:rsidP="000659BE">
            <w:pPr>
              <w:pStyle w:val="TableText"/>
            </w:pPr>
          </w:p>
        </w:tc>
        <w:tc>
          <w:tcPr>
            <w:tcW w:w="1104" w:type="dxa"/>
          </w:tcPr>
          <w:p w14:paraId="275CAC53" w14:textId="77777777" w:rsidR="004B3F04" w:rsidRDefault="006C736C" w:rsidP="000659BE">
            <w:pPr>
              <w:pStyle w:val="TableText"/>
            </w:pPr>
            <w:hyperlink w:anchor="C_4499-31713">
              <w:r w:rsidR="004B3F04">
                <w:rPr>
                  <w:rStyle w:val="HyperlinkText9pt"/>
                </w:rPr>
                <w:t>4499-31713</w:t>
              </w:r>
            </w:hyperlink>
          </w:p>
        </w:tc>
        <w:tc>
          <w:tcPr>
            <w:tcW w:w="2975" w:type="dxa"/>
          </w:tcPr>
          <w:p w14:paraId="294BB6DC" w14:textId="77777777" w:rsidR="004B3F04" w:rsidRDefault="004B3F04" w:rsidP="000659BE">
            <w:pPr>
              <w:pStyle w:val="TableText"/>
            </w:pPr>
            <w:r>
              <w:t>2.16.840.1.113883.10.20.28.4.16</w:t>
            </w:r>
          </w:p>
        </w:tc>
      </w:tr>
      <w:tr w:rsidR="004B3F04" w14:paraId="33C14628" w14:textId="77777777" w:rsidTr="000659BE">
        <w:trPr>
          <w:jc w:val="center"/>
        </w:trPr>
        <w:tc>
          <w:tcPr>
            <w:tcW w:w="3345" w:type="dxa"/>
          </w:tcPr>
          <w:p w14:paraId="5E71F963" w14:textId="77777777" w:rsidR="004B3F04" w:rsidRDefault="004B3F04" w:rsidP="000659BE">
            <w:pPr>
              <w:pStyle w:val="TableText"/>
            </w:pPr>
            <w:r>
              <w:tab/>
            </w:r>
            <w:r>
              <w:tab/>
            </w:r>
            <w:r>
              <w:tab/>
              <w:t>@extension</w:t>
            </w:r>
          </w:p>
        </w:tc>
        <w:tc>
          <w:tcPr>
            <w:tcW w:w="720" w:type="dxa"/>
          </w:tcPr>
          <w:p w14:paraId="5579409A" w14:textId="77777777" w:rsidR="004B3F04" w:rsidRDefault="004B3F04" w:rsidP="000659BE">
            <w:pPr>
              <w:pStyle w:val="TableText"/>
            </w:pPr>
            <w:r>
              <w:t>1..1</w:t>
            </w:r>
          </w:p>
        </w:tc>
        <w:tc>
          <w:tcPr>
            <w:tcW w:w="1152" w:type="dxa"/>
          </w:tcPr>
          <w:p w14:paraId="27B03488" w14:textId="77777777" w:rsidR="004B3F04" w:rsidRDefault="004B3F04" w:rsidP="000659BE">
            <w:pPr>
              <w:pStyle w:val="TableText"/>
            </w:pPr>
            <w:r>
              <w:t>SHALL</w:t>
            </w:r>
          </w:p>
        </w:tc>
        <w:tc>
          <w:tcPr>
            <w:tcW w:w="864" w:type="dxa"/>
          </w:tcPr>
          <w:p w14:paraId="2DDBFE0E" w14:textId="77777777" w:rsidR="004B3F04" w:rsidRDefault="004B3F04" w:rsidP="000659BE">
            <w:pPr>
              <w:pStyle w:val="TableText"/>
            </w:pPr>
          </w:p>
        </w:tc>
        <w:tc>
          <w:tcPr>
            <w:tcW w:w="1104" w:type="dxa"/>
          </w:tcPr>
          <w:p w14:paraId="6BAE1ED9" w14:textId="77777777" w:rsidR="004B3F04" w:rsidRDefault="006C736C" w:rsidP="000659BE">
            <w:pPr>
              <w:pStyle w:val="TableText"/>
            </w:pPr>
            <w:hyperlink w:anchor="C_4499-33699">
              <w:r w:rsidR="004B3F04">
                <w:rPr>
                  <w:rStyle w:val="HyperlinkText9pt"/>
                </w:rPr>
                <w:t>4499-33699</w:t>
              </w:r>
            </w:hyperlink>
          </w:p>
        </w:tc>
        <w:tc>
          <w:tcPr>
            <w:tcW w:w="2975" w:type="dxa"/>
          </w:tcPr>
          <w:p w14:paraId="11E25AC7" w14:textId="77777777" w:rsidR="004B3F04" w:rsidRDefault="004B3F04" w:rsidP="000659BE">
            <w:pPr>
              <w:pStyle w:val="TableText"/>
            </w:pPr>
            <w:r>
              <w:t>2021-02-01</w:t>
            </w:r>
          </w:p>
        </w:tc>
      </w:tr>
      <w:tr w:rsidR="004B3F04" w14:paraId="6287A6B1" w14:textId="77777777" w:rsidTr="000659BE">
        <w:trPr>
          <w:jc w:val="center"/>
        </w:trPr>
        <w:tc>
          <w:tcPr>
            <w:tcW w:w="3345" w:type="dxa"/>
          </w:tcPr>
          <w:p w14:paraId="18AD3969" w14:textId="77777777" w:rsidR="004B3F04" w:rsidRDefault="004B3F04" w:rsidP="000659BE">
            <w:pPr>
              <w:pStyle w:val="TableText"/>
            </w:pPr>
            <w:r>
              <w:tab/>
              <w:t>id</w:t>
            </w:r>
          </w:p>
        </w:tc>
        <w:tc>
          <w:tcPr>
            <w:tcW w:w="720" w:type="dxa"/>
          </w:tcPr>
          <w:p w14:paraId="4880328F" w14:textId="77777777" w:rsidR="004B3F04" w:rsidRDefault="004B3F04" w:rsidP="000659BE">
            <w:pPr>
              <w:pStyle w:val="TableText"/>
            </w:pPr>
            <w:r>
              <w:t>1..1</w:t>
            </w:r>
          </w:p>
        </w:tc>
        <w:tc>
          <w:tcPr>
            <w:tcW w:w="1152" w:type="dxa"/>
          </w:tcPr>
          <w:p w14:paraId="79206160" w14:textId="77777777" w:rsidR="004B3F04" w:rsidRDefault="004B3F04" w:rsidP="000659BE">
            <w:pPr>
              <w:pStyle w:val="TableText"/>
            </w:pPr>
            <w:r>
              <w:t>SHALL</w:t>
            </w:r>
          </w:p>
        </w:tc>
        <w:tc>
          <w:tcPr>
            <w:tcW w:w="864" w:type="dxa"/>
          </w:tcPr>
          <w:p w14:paraId="6A44A060" w14:textId="77777777" w:rsidR="004B3F04" w:rsidRDefault="004B3F04" w:rsidP="000659BE">
            <w:pPr>
              <w:pStyle w:val="TableText"/>
            </w:pPr>
          </w:p>
        </w:tc>
        <w:tc>
          <w:tcPr>
            <w:tcW w:w="1104" w:type="dxa"/>
          </w:tcPr>
          <w:p w14:paraId="65C9707E" w14:textId="77777777" w:rsidR="004B3F04" w:rsidRDefault="006C736C" w:rsidP="000659BE">
            <w:pPr>
              <w:pStyle w:val="TableText"/>
            </w:pPr>
            <w:hyperlink w:anchor="C_4499-31714">
              <w:r w:rsidR="004B3F04">
                <w:rPr>
                  <w:rStyle w:val="HyperlinkText9pt"/>
                </w:rPr>
                <w:t>4499-31714</w:t>
              </w:r>
            </w:hyperlink>
          </w:p>
        </w:tc>
        <w:tc>
          <w:tcPr>
            <w:tcW w:w="2975" w:type="dxa"/>
          </w:tcPr>
          <w:p w14:paraId="7BED8802" w14:textId="77777777" w:rsidR="004B3F04" w:rsidRDefault="004B3F04" w:rsidP="000659BE">
            <w:pPr>
              <w:pStyle w:val="TableText"/>
            </w:pPr>
          </w:p>
        </w:tc>
      </w:tr>
      <w:tr w:rsidR="004B3F04" w14:paraId="2A59DFB2" w14:textId="77777777" w:rsidTr="000659BE">
        <w:trPr>
          <w:jc w:val="center"/>
        </w:trPr>
        <w:tc>
          <w:tcPr>
            <w:tcW w:w="3345" w:type="dxa"/>
          </w:tcPr>
          <w:p w14:paraId="0912B8C9" w14:textId="77777777" w:rsidR="004B3F04" w:rsidRDefault="004B3F04" w:rsidP="000659BE">
            <w:pPr>
              <w:pStyle w:val="TableText"/>
            </w:pPr>
            <w:r>
              <w:tab/>
              <w:t>title</w:t>
            </w:r>
          </w:p>
        </w:tc>
        <w:tc>
          <w:tcPr>
            <w:tcW w:w="720" w:type="dxa"/>
          </w:tcPr>
          <w:p w14:paraId="2E479A63" w14:textId="77777777" w:rsidR="004B3F04" w:rsidRDefault="004B3F04" w:rsidP="000659BE">
            <w:pPr>
              <w:pStyle w:val="TableText"/>
            </w:pPr>
            <w:r>
              <w:t>1..1</w:t>
            </w:r>
          </w:p>
        </w:tc>
        <w:tc>
          <w:tcPr>
            <w:tcW w:w="1152" w:type="dxa"/>
          </w:tcPr>
          <w:p w14:paraId="0BFA979E" w14:textId="77777777" w:rsidR="004B3F04" w:rsidRDefault="004B3F04" w:rsidP="000659BE">
            <w:pPr>
              <w:pStyle w:val="TableText"/>
            </w:pPr>
            <w:r>
              <w:t>SHALL</w:t>
            </w:r>
          </w:p>
        </w:tc>
        <w:tc>
          <w:tcPr>
            <w:tcW w:w="864" w:type="dxa"/>
          </w:tcPr>
          <w:p w14:paraId="27973F19" w14:textId="77777777" w:rsidR="004B3F04" w:rsidRDefault="004B3F04" w:rsidP="000659BE">
            <w:pPr>
              <w:pStyle w:val="TableText"/>
            </w:pPr>
          </w:p>
        </w:tc>
        <w:tc>
          <w:tcPr>
            <w:tcW w:w="1104" w:type="dxa"/>
          </w:tcPr>
          <w:p w14:paraId="705C6C7C" w14:textId="77777777" w:rsidR="004B3F04" w:rsidRDefault="006C736C" w:rsidP="000659BE">
            <w:pPr>
              <w:pStyle w:val="TableText"/>
            </w:pPr>
            <w:hyperlink w:anchor="C_4499-31715">
              <w:r w:rsidR="004B3F04">
                <w:rPr>
                  <w:rStyle w:val="HyperlinkText9pt"/>
                </w:rPr>
                <w:t>4499-31715</w:t>
              </w:r>
            </w:hyperlink>
          </w:p>
        </w:tc>
        <w:tc>
          <w:tcPr>
            <w:tcW w:w="2975" w:type="dxa"/>
          </w:tcPr>
          <w:p w14:paraId="24BAB90D" w14:textId="77777777" w:rsidR="004B3F04" w:rsidRDefault="004B3F04" w:rsidP="000659BE">
            <w:pPr>
              <w:pStyle w:val="TableText"/>
            </w:pPr>
          </w:p>
        </w:tc>
      </w:tr>
      <w:tr w:rsidR="004B3F04" w14:paraId="6A206D0C" w14:textId="77777777" w:rsidTr="000659BE">
        <w:trPr>
          <w:jc w:val="center"/>
        </w:trPr>
        <w:tc>
          <w:tcPr>
            <w:tcW w:w="3345" w:type="dxa"/>
          </w:tcPr>
          <w:p w14:paraId="54E77D70" w14:textId="77777777" w:rsidR="004B3F04" w:rsidRDefault="004B3F04" w:rsidP="000659BE">
            <w:pPr>
              <w:pStyle w:val="TableText"/>
            </w:pPr>
            <w:r>
              <w:tab/>
              <w:t>statusCode</w:t>
            </w:r>
          </w:p>
        </w:tc>
        <w:tc>
          <w:tcPr>
            <w:tcW w:w="720" w:type="dxa"/>
          </w:tcPr>
          <w:p w14:paraId="4FC4205B" w14:textId="77777777" w:rsidR="004B3F04" w:rsidRDefault="004B3F04" w:rsidP="000659BE">
            <w:pPr>
              <w:pStyle w:val="TableText"/>
            </w:pPr>
            <w:r>
              <w:t>1..1</w:t>
            </w:r>
          </w:p>
        </w:tc>
        <w:tc>
          <w:tcPr>
            <w:tcW w:w="1152" w:type="dxa"/>
          </w:tcPr>
          <w:p w14:paraId="321A27C3" w14:textId="77777777" w:rsidR="004B3F04" w:rsidRDefault="004B3F04" w:rsidP="000659BE">
            <w:pPr>
              <w:pStyle w:val="TableText"/>
            </w:pPr>
            <w:r>
              <w:t>SHALL</w:t>
            </w:r>
          </w:p>
        </w:tc>
        <w:tc>
          <w:tcPr>
            <w:tcW w:w="864" w:type="dxa"/>
          </w:tcPr>
          <w:p w14:paraId="3074427A" w14:textId="77777777" w:rsidR="004B3F04" w:rsidRDefault="004B3F04" w:rsidP="000659BE">
            <w:pPr>
              <w:pStyle w:val="TableText"/>
            </w:pPr>
          </w:p>
        </w:tc>
        <w:tc>
          <w:tcPr>
            <w:tcW w:w="1104" w:type="dxa"/>
          </w:tcPr>
          <w:p w14:paraId="7727059A" w14:textId="77777777" w:rsidR="004B3F04" w:rsidRDefault="006C736C" w:rsidP="000659BE">
            <w:pPr>
              <w:pStyle w:val="TableText"/>
            </w:pPr>
            <w:hyperlink w:anchor="C_4499-31716">
              <w:r w:rsidR="004B3F04">
                <w:rPr>
                  <w:rStyle w:val="HyperlinkText9pt"/>
                </w:rPr>
                <w:t>4499-31716</w:t>
              </w:r>
            </w:hyperlink>
          </w:p>
        </w:tc>
        <w:tc>
          <w:tcPr>
            <w:tcW w:w="2975" w:type="dxa"/>
          </w:tcPr>
          <w:p w14:paraId="2F0EE97F" w14:textId="77777777" w:rsidR="004B3F04" w:rsidRDefault="004B3F04" w:rsidP="000659BE">
            <w:pPr>
              <w:pStyle w:val="TableText"/>
            </w:pPr>
          </w:p>
        </w:tc>
      </w:tr>
      <w:tr w:rsidR="004B3F04" w14:paraId="32B385E4" w14:textId="77777777" w:rsidTr="000659BE">
        <w:trPr>
          <w:jc w:val="center"/>
        </w:trPr>
        <w:tc>
          <w:tcPr>
            <w:tcW w:w="3345" w:type="dxa"/>
          </w:tcPr>
          <w:p w14:paraId="7904633C" w14:textId="77777777" w:rsidR="004B3F04" w:rsidRDefault="004B3F04" w:rsidP="000659BE">
            <w:pPr>
              <w:pStyle w:val="TableText"/>
            </w:pPr>
            <w:r>
              <w:tab/>
            </w:r>
            <w:r>
              <w:tab/>
              <w:t>@code</w:t>
            </w:r>
          </w:p>
        </w:tc>
        <w:tc>
          <w:tcPr>
            <w:tcW w:w="720" w:type="dxa"/>
          </w:tcPr>
          <w:p w14:paraId="385FFAFF" w14:textId="77777777" w:rsidR="004B3F04" w:rsidRDefault="004B3F04" w:rsidP="000659BE">
            <w:pPr>
              <w:pStyle w:val="TableText"/>
            </w:pPr>
            <w:r>
              <w:t>1..1</w:t>
            </w:r>
          </w:p>
        </w:tc>
        <w:tc>
          <w:tcPr>
            <w:tcW w:w="1152" w:type="dxa"/>
          </w:tcPr>
          <w:p w14:paraId="552CC866" w14:textId="77777777" w:rsidR="004B3F04" w:rsidRDefault="004B3F04" w:rsidP="000659BE">
            <w:pPr>
              <w:pStyle w:val="TableText"/>
            </w:pPr>
            <w:r>
              <w:t>SHALL</w:t>
            </w:r>
          </w:p>
        </w:tc>
        <w:tc>
          <w:tcPr>
            <w:tcW w:w="864" w:type="dxa"/>
          </w:tcPr>
          <w:p w14:paraId="3210E100" w14:textId="77777777" w:rsidR="004B3F04" w:rsidRDefault="004B3F04" w:rsidP="000659BE">
            <w:pPr>
              <w:pStyle w:val="TableText"/>
            </w:pPr>
          </w:p>
        </w:tc>
        <w:tc>
          <w:tcPr>
            <w:tcW w:w="1104" w:type="dxa"/>
          </w:tcPr>
          <w:p w14:paraId="4C947EB6" w14:textId="77777777" w:rsidR="004B3F04" w:rsidRDefault="006C736C" w:rsidP="000659BE">
            <w:pPr>
              <w:pStyle w:val="TableText"/>
            </w:pPr>
            <w:hyperlink w:anchor="C_4499-31717">
              <w:r w:rsidR="004B3F04">
                <w:rPr>
                  <w:rStyle w:val="HyperlinkText9pt"/>
                </w:rPr>
                <w:t>4499-31717</w:t>
              </w:r>
            </w:hyperlink>
          </w:p>
        </w:tc>
        <w:tc>
          <w:tcPr>
            <w:tcW w:w="2975" w:type="dxa"/>
          </w:tcPr>
          <w:p w14:paraId="77CDF16B" w14:textId="77777777" w:rsidR="004B3F04" w:rsidRDefault="004B3F04" w:rsidP="000659BE">
            <w:pPr>
              <w:pStyle w:val="TableText"/>
            </w:pPr>
            <w:r>
              <w:t>urn:oid:2.16.840.1.113883.5.14 (HL7ActStatus) = active</w:t>
            </w:r>
          </w:p>
        </w:tc>
      </w:tr>
      <w:tr w:rsidR="004B3F04" w14:paraId="285632E1" w14:textId="77777777" w:rsidTr="000659BE">
        <w:trPr>
          <w:jc w:val="center"/>
        </w:trPr>
        <w:tc>
          <w:tcPr>
            <w:tcW w:w="3345" w:type="dxa"/>
          </w:tcPr>
          <w:p w14:paraId="2C244496" w14:textId="77777777" w:rsidR="004B3F04" w:rsidRDefault="004B3F04" w:rsidP="000659BE">
            <w:pPr>
              <w:pStyle w:val="TableText"/>
            </w:pPr>
            <w:r>
              <w:tab/>
              <w:t>participation</w:t>
            </w:r>
          </w:p>
        </w:tc>
        <w:tc>
          <w:tcPr>
            <w:tcW w:w="720" w:type="dxa"/>
          </w:tcPr>
          <w:p w14:paraId="0667F048" w14:textId="77777777" w:rsidR="004B3F04" w:rsidRDefault="004B3F04" w:rsidP="000659BE">
            <w:pPr>
              <w:pStyle w:val="TableText"/>
            </w:pPr>
            <w:r>
              <w:t>1..1</w:t>
            </w:r>
          </w:p>
        </w:tc>
        <w:tc>
          <w:tcPr>
            <w:tcW w:w="1152" w:type="dxa"/>
          </w:tcPr>
          <w:p w14:paraId="5C79C010" w14:textId="77777777" w:rsidR="004B3F04" w:rsidRDefault="004B3F04" w:rsidP="000659BE">
            <w:pPr>
              <w:pStyle w:val="TableText"/>
            </w:pPr>
            <w:r>
              <w:t>SHALL</w:t>
            </w:r>
          </w:p>
        </w:tc>
        <w:tc>
          <w:tcPr>
            <w:tcW w:w="864" w:type="dxa"/>
          </w:tcPr>
          <w:p w14:paraId="45CA11B6" w14:textId="77777777" w:rsidR="004B3F04" w:rsidRDefault="004B3F04" w:rsidP="000659BE">
            <w:pPr>
              <w:pStyle w:val="TableText"/>
            </w:pPr>
          </w:p>
        </w:tc>
        <w:tc>
          <w:tcPr>
            <w:tcW w:w="1104" w:type="dxa"/>
          </w:tcPr>
          <w:p w14:paraId="74163C2B" w14:textId="77777777" w:rsidR="004B3F04" w:rsidRDefault="006C736C" w:rsidP="000659BE">
            <w:pPr>
              <w:pStyle w:val="TableText"/>
            </w:pPr>
            <w:hyperlink w:anchor="C_4499-31721">
              <w:r w:rsidR="004B3F04">
                <w:rPr>
                  <w:rStyle w:val="HyperlinkText9pt"/>
                </w:rPr>
                <w:t>4499-31721</w:t>
              </w:r>
            </w:hyperlink>
          </w:p>
        </w:tc>
        <w:tc>
          <w:tcPr>
            <w:tcW w:w="2975" w:type="dxa"/>
          </w:tcPr>
          <w:p w14:paraId="140F41A6" w14:textId="77777777" w:rsidR="004B3F04" w:rsidRDefault="004B3F04" w:rsidP="000659BE">
            <w:pPr>
              <w:pStyle w:val="TableText"/>
            </w:pPr>
          </w:p>
        </w:tc>
      </w:tr>
      <w:tr w:rsidR="004B3F04" w14:paraId="4BDC18EE" w14:textId="77777777" w:rsidTr="000659BE">
        <w:trPr>
          <w:jc w:val="center"/>
        </w:trPr>
        <w:tc>
          <w:tcPr>
            <w:tcW w:w="3345" w:type="dxa"/>
          </w:tcPr>
          <w:p w14:paraId="0DEAB6B6" w14:textId="77777777" w:rsidR="004B3F04" w:rsidRDefault="004B3F04" w:rsidP="000659BE">
            <w:pPr>
              <w:pStyle w:val="TableText"/>
            </w:pPr>
            <w:r>
              <w:tab/>
            </w:r>
            <w:r>
              <w:tab/>
              <w:t>@typeCode</w:t>
            </w:r>
          </w:p>
        </w:tc>
        <w:tc>
          <w:tcPr>
            <w:tcW w:w="720" w:type="dxa"/>
          </w:tcPr>
          <w:p w14:paraId="007016D9" w14:textId="77777777" w:rsidR="004B3F04" w:rsidRDefault="004B3F04" w:rsidP="000659BE">
            <w:pPr>
              <w:pStyle w:val="TableText"/>
            </w:pPr>
            <w:r>
              <w:t>1..1</w:t>
            </w:r>
          </w:p>
        </w:tc>
        <w:tc>
          <w:tcPr>
            <w:tcW w:w="1152" w:type="dxa"/>
          </w:tcPr>
          <w:p w14:paraId="6729352F" w14:textId="77777777" w:rsidR="004B3F04" w:rsidRDefault="004B3F04" w:rsidP="000659BE">
            <w:pPr>
              <w:pStyle w:val="TableText"/>
            </w:pPr>
            <w:r>
              <w:t>SHALL</w:t>
            </w:r>
          </w:p>
        </w:tc>
        <w:tc>
          <w:tcPr>
            <w:tcW w:w="864" w:type="dxa"/>
          </w:tcPr>
          <w:p w14:paraId="32EA2850" w14:textId="77777777" w:rsidR="004B3F04" w:rsidRDefault="004B3F04" w:rsidP="000659BE">
            <w:pPr>
              <w:pStyle w:val="TableText"/>
            </w:pPr>
          </w:p>
        </w:tc>
        <w:tc>
          <w:tcPr>
            <w:tcW w:w="1104" w:type="dxa"/>
          </w:tcPr>
          <w:p w14:paraId="5C195B01" w14:textId="77777777" w:rsidR="004B3F04" w:rsidRDefault="006C736C" w:rsidP="000659BE">
            <w:pPr>
              <w:pStyle w:val="TableText"/>
            </w:pPr>
            <w:hyperlink w:anchor="C_4499-31722">
              <w:r w:rsidR="004B3F04">
                <w:rPr>
                  <w:rStyle w:val="HyperlinkText9pt"/>
                </w:rPr>
                <w:t>4499-31722</w:t>
              </w:r>
            </w:hyperlink>
          </w:p>
        </w:tc>
        <w:tc>
          <w:tcPr>
            <w:tcW w:w="2975" w:type="dxa"/>
          </w:tcPr>
          <w:p w14:paraId="53C51C50" w14:textId="77777777" w:rsidR="004B3F04" w:rsidRDefault="004B3F04" w:rsidP="000659BE">
            <w:pPr>
              <w:pStyle w:val="TableText"/>
            </w:pPr>
            <w:r>
              <w:t>urn:oid:2.16.840.1.113883.5.90 (HL7ParticipationType) = DEV</w:t>
            </w:r>
          </w:p>
        </w:tc>
      </w:tr>
      <w:tr w:rsidR="004B3F04" w14:paraId="1E624AD3" w14:textId="77777777" w:rsidTr="000659BE">
        <w:trPr>
          <w:jc w:val="center"/>
        </w:trPr>
        <w:tc>
          <w:tcPr>
            <w:tcW w:w="3345" w:type="dxa"/>
          </w:tcPr>
          <w:p w14:paraId="55B54391" w14:textId="77777777" w:rsidR="004B3F04" w:rsidRDefault="004B3F04" w:rsidP="000659BE">
            <w:pPr>
              <w:pStyle w:val="TableText"/>
            </w:pPr>
            <w:r>
              <w:tab/>
            </w:r>
            <w:r>
              <w:tab/>
              <w:t>role</w:t>
            </w:r>
          </w:p>
        </w:tc>
        <w:tc>
          <w:tcPr>
            <w:tcW w:w="720" w:type="dxa"/>
          </w:tcPr>
          <w:p w14:paraId="25EDFB1A" w14:textId="77777777" w:rsidR="004B3F04" w:rsidRDefault="004B3F04" w:rsidP="000659BE">
            <w:pPr>
              <w:pStyle w:val="TableText"/>
            </w:pPr>
            <w:r>
              <w:t>1..1</w:t>
            </w:r>
          </w:p>
        </w:tc>
        <w:tc>
          <w:tcPr>
            <w:tcW w:w="1152" w:type="dxa"/>
          </w:tcPr>
          <w:p w14:paraId="35C6DDBA" w14:textId="77777777" w:rsidR="004B3F04" w:rsidRDefault="004B3F04" w:rsidP="000659BE">
            <w:pPr>
              <w:pStyle w:val="TableText"/>
            </w:pPr>
            <w:r>
              <w:t>SHALL</w:t>
            </w:r>
          </w:p>
        </w:tc>
        <w:tc>
          <w:tcPr>
            <w:tcW w:w="864" w:type="dxa"/>
          </w:tcPr>
          <w:p w14:paraId="2934F4C6" w14:textId="77777777" w:rsidR="004B3F04" w:rsidRDefault="004B3F04" w:rsidP="000659BE">
            <w:pPr>
              <w:pStyle w:val="TableText"/>
            </w:pPr>
          </w:p>
        </w:tc>
        <w:tc>
          <w:tcPr>
            <w:tcW w:w="1104" w:type="dxa"/>
          </w:tcPr>
          <w:p w14:paraId="6F9F1F5A" w14:textId="77777777" w:rsidR="004B3F04" w:rsidRDefault="006C736C" w:rsidP="000659BE">
            <w:pPr>
              <w:pStyle w:val="TableText"/>
            </w:pPr>
            <w:hyperlink w:anchor="C_4499-31723">
              <w:r w:rsidR="004B3F04">
                <w:rPr>
                  <w:rStyle w:val="HyperlinkText9pt"/>
                </w:rPr>
                <w:t>4499-31723</w:t>
              </w:r>
            </w:hyperlink>
          </w:p>
        </w:tc>
        <w:tc>
          <w:tcPr>
            <w:tcW w:w="2975" w:type="dxa"/>
          </w:tcPr>
          <w:p w14:paraId="4682AE37" w14:textId="77777777" w:rsidR="004B3F04" w:rsidRDefault="004B3F04" w:rsidP="000659BE">
            <w:pPr>
              <w:pStyle w:val="TableText"/>
            </w:pPr>
          </w:p>
        </w:tc>
      </w:tr>
      <w:tr w:rsidR="004B3F04" w14:paraId="7E9158B4" w14:textId="77777777" w:rsidTr="000659BE">
        <w:trPr>
          <w:jc w:val="center"/>
        </w:trPr>
        <w:tc>
          <w:tcPr>
            <w:tcW w:w="3345" w:type="dxa"/>
          </w:tcPr>
          <w:p w14:paraId="3BDD4822" w14:textId="77777777" w:rsidR="004B3F04" w:rsidRDefault="004B3F04" w:rsidP="000659BE">
            <w:pPr>
              <w:pStyle w:val="TableText"/>
            </w:pPr>
            <w:r>
              <w:tab/>
            </w:r>
            <w:r>
              <w:tab/>
            </w:r>
            <w:r>
              <w:tab/>
              <w:t>@classCode</w:t>
            </w:r>
          </w:p>
        </w:tc>
        <w:tc>
          <w:tcPr>
            <w:tcW w:w="720" w:type="dxa"/>
          </w:tcPr>
          <w:p w14:paraId="33252522" w14:textId="77777777" w:rsidR="004B3F04" w:rsidRDefault="004B3F04" w:rsidP="000659BE">
            <w:pPr>
              <w:pStyle w:val="TableText"/>
            </w:pPr>
            <w:r>
              <w:t>1..1</w:t>
            </w:r>
          </w:p>
        </w:tc>
        <w:tc>
          <w:tcPr>
            <w:tcW w:w="1152" w:type="dxa"/>
          </w:tcPr>
          <w:p w14:paraId="330E4898" w14:textId="77777777" w:rsidR="004B3F04" w:rsidRDefault="004B3F04" w:rsidP="000659BE">
            <w:pPr>
              <w:pStyle w:val="TableText"/>
            </w:pPr>
            <w:r>
              <w:t>SHALL</w:t>
            </w:r>
          </w:p>
        </w:tc>
        <w:tc>
          <w:tcPr>
            <w:tcW w:w="864" w:type="dxa"/>
          </w:tcPr>
          <w:p w14:paraId="4603AE62" w14:textId="77777777" w:rsidR="004B3F04" w:rsidRDefault="004B3F04" w:rsidP="000659BE">
            <w:pPr>
              <w:pStyle w:val="TableText"/>
            </w:pPr>
          </w:p>
        </w:tc>
        <w:tc>
          <w:tcPr>
            <w:tcW w:w="1104" w:type="dxa"/>
          </w:tcPr>
          <w:p w14:paraId="1645C42A" w14:textId="77777777" w:rsidR="004B3F04" w:rsidRDefault="006C736C" w:rsidP="000659BE">
            <w:pPr>
              <w:pStyle w:val="TableText"/>
            </w:pPr>
            <w:hyperlink w:anchor="C_4499-31724">
              <w:r w:rsidR="004B3F04">
                <w:rPr>
                  <w:rStyle w:val="HyperlinkText9pt"/>
                </w:rPr>
                <w:t>4499-31724</w:t>
              </w:r>
            </w:hyperlink>
          </w:p>
        </w:tc>
        <w:tc>
          <w:tcPr>
            <w:tcW w:w="2975" w:type="dxa"/>
          </w:tcPr>
          <w:p w14:paraId="0D833B94" w14:textId="77777777" w:rsidR="004B3F04" w:rsidRDefault="004B3F04" w:rsidP="000659BE">
            <w:pPr>
              <w:pStyle w:val="TableText"/>
            </w:pPr>
            <w:r>
              <w:t>urn:oid:2.16.840.1.113883.5.110 (HL7RoleClass) = MANU</w:t>
            </w:r>
          </w:p>
        </w:tc>
      </w:tr>
      <w:tr w:rsidR="004B3F04" w14:paraId="0AF07BB7" w14:textId="77777777" w:rsidTr="000659BE">
        <w:trPr>
          <w:jc w:val="center"/>
        </w:trPr>
        <w:tc>
          <w:tcPr>
            <w:tcW w:w="3345" w:type="dxa"/>
          </w:tcPr>
          <w:p w14:paraId="2904FD95" w14:textId="77777777" w:rsidR="004B3F04" w:rsidRDefault="004B3F04" w:rsidP="000659BE">
            <w:pPr>
              <w:pStyle w:val="TableText"/>
            </w:pPr>
            <w:r>
              <w:tab/>
            </w:r>
            <w:r>
              <w:tab/>
            </w:r>
            <w:r>
              <w:tab/>
              <w:t>playingDevice</w:t>
            </w:r>
          </w:p>
        </w:tc>
        <w:tc>
          <w:tcPr>
            <w:tcW w:w="720" w:type="dxa"/>
          </w:tcPr>
          <w:p w14:paraId="3F811146" w14:textId="77777777" w:rsidR="004B3F04" w:rsidRDefault="004B3F04" w:rsidP="000659BE">
            <w:pPr>
              <w:pStyle w:val="TableText"/>
            </w:pPr>
            <w:r>
              <w:t>1..1</w:t>
            </w:r>
          </w:p>
        </w:tc>
        <w:tc>
          <w:tcPr>
            <w:tcW w:w="1152" w:type="dxa"/>
          </w:tcPr>
          <w:p w14:paraId="55808398" w14:textId="77777777" w:rsidR="004B3F04" w:rsidRDefault="004B3F04" w:rsidP="000659BE">
            <w:pPr>
              <w:pStyle w:val="TableText"/>
            </w:pPr>
            <w:r>
              <w:t>SHALL</w:t>
            </w:r>
          </w:p>
        </w:tc>
        <w:tc>
          <w:tcPr>
            <w:tcW w:w="864" w:type="dxa"/>
          </w:tcPr>
          <w:p w14:paraId="3E453DE7" w14:textId="77777777" w:rsidR="004B3F04" w:rsidRDefault="004B3F04" w:rsidP="000659BE">
            <w:pPr>
              <w:pStyle w:val="TableText"/>
            </w:pPr>
          </w:p>
        </w:tc>
        <w:tc>
          <w:tcPr>
            <w:tcW w:w="1104" w:type="dxa"/>
          </w:tcPr>
          <w:p w14:paraId="01649F0A" w14:textId="77777777" w:rsidR="004B3F04" w:rsidRDefault="006C736C" w:rsidP="000659BE">
            <w:pPr>
              <w:pStyle w:val="TableText"/>
            </w:pPr>
            <w:hyperlink w:anchor="C_4499-31725">
              <w:r w:rsidR="004B3F04">
                <w:rPr>
                  <w:rStyle w:val="HyperlinkText9pt"/>
                </w:rPr>
                <w:t>4499-31725</w:t>
              </w:r>
            </w:hyperlink>
          </w:p>
        </w:tc>
        <w:tc>
          <w:tcPr>
            <w:tcW w:w="2975" w:type="dxa"/>
          </w:tcPr>
          <w:p w14:paraId="0C35E720" w14:textId="77777777" w:rsidR="004B3F04" w:rsidRDefault="004B3F04" w:rsidP="000659BE">
            <w:pPr>
              <w:pStyle w:val="TableText"/>
            </w:pPr>
          </w:p>
        </w:tc>
      </w:tr>
      <w:tr w:rsidR="004B3F04" w14:paraId="586B7091" w14:textId="77777777" w:rsidTr="000659BE">
        <w:trPr>
          <w:jc w:val="center"/>
        </w:trPr>
        <w:tc>
          <w:tcPr>
            <w:tcW w:w="3345" w:type="dxa"/>
          </w:tcPr>
          <w:p w14:paraId="46C6C63A" w14:textId="77777777" w:rsidR="004B3F04" w:rsidRDefault="004B3F04" w:rsidP="000659BE">
            <w:pPr>
              <w:pStyle w:val="TableText"/>
            </w:pPr>
            <w:r>
              <w:tab/>
            </w:r>
            <w:r>
              <w:tab/>
            </w:r>
            <w:r>
              <w:tab/>
            </w:r>
            <w:r>
              <w:tab/>
              <w:t>@classCode</w:t>
            </w:r>
          </w:p>
        </w:tc>
        <w:tc>
          <w:tcPr>
            <w:tcW w:w="720" w:type="dxa"/>
          </w:tcPr>
          <w:p w14:paraId="52AF7DBE" w14:textId="77777777" w:rsidR="004B3F04" w:rsidRDefault="004B3F04" w:rsidP="000659BE">
            <w:pPr>
              <w:pStyle w:val="TableText"/>
            </w:pPr>
            <w:r>
              <w:t>1..1</w:t>
            </w:r>
          </w:p>
        </w:tc>
        <w:tc>
          <w:tcPr>
            <w:tcW w:w="1152" w:type="dxa"/>
          </w:tcPr>
          <w:p w14:paraId="3177BBF0" w14:textId="77777777" w:rsidR="004B3F04" w:rsidRDefault="004B3F04" w:rsidP="000659BE">
            <w:pPr>
              <w:pStyle w:val="TableText"/>
            </w:pPr>
            <w:r>
              <w:t>SHALL</w:t>
            </w:r>
          </w:p>
        </w:tc>
        <w:tc>
          <w:tcPr>
            <w:tcW w:w="864" w:type="dxa"/>
          </w:tcPr>
          <w:p w14:paraId="5971BED4" w14:textId="77777777" w:rsidR="004B3F04" w:rsidRDefault="004B3F04" w:rsidP="000659BE">
            <w:pPr>
              <w:pStyle w:val="TableText"/>
            </w:pPr>
          </w:p>
        </w:tc>
        <w:tc>
          <w:tcPr>
            <w:tcW w:w="1104" w:type="dxa"/>
          </w:tcPr>
          <w:p w14:paraId="7BB2A048" w14:textId="77777777" w:rsidR="004B3F04" w:rsidRDefault="006C736C" w:rsidP="000659BE">
            <w:pPr>
              <w:pStyle w:val="TableText"/>
            </w:pPr>
            <w:hyperlink w:anchor="C_4499-31726">
              <w:r w:rsidR="004B3F04">
                <w:rPr>
                  <w:rStyle w:val="HyperlinkText9pt"/>
                </w:rPr>
                <w:t>4499-31726</w:t>
              </w:r>
            </w:hyperlink>
          </w:p>
        </w:tc>
        <w:tc>
          <w:tcPr>
            <w:tcW w:w="2975" w:type="dxa"/>
          </w:tcPr>
          <w:p w14:paraId="0EBBDF1F" w14:textId="77777777" w:rsidR="004B3F04" w:rsidRDefault="004B3F04" w:rsidP="000659BE">
            <w:pPr>
              <w:pStyle w:val="TableText"/>
            </w:pPr>
            <w:r>
              <w:t>urn:oid:2.16.840.1.113883.5.41 (HL7EntityClass) = DEV</w:t>
            </w:r>
          </w:p>
        </w:tc>
      </w:tr>
      <w:tr w:rsidR="004B3F04" w14:paraId="50DA396C" w14:textId="77777777" w:rsidTr="000659BE">
        <w:trPr>
          <w:jc w:val="center"/>
        </w:trPr>
        <w:tc>
          <w:tcPr>
            <w:tcW w:w="3345" w:type="dxa"/>
          </w:tcPr>
          <w:p w14:paraId="2CCA4F62" w14:textId="77777777" w:rsidR="004B3F04" w:rsidRDefault="004B3F04" w:rsidP="000659BE">
            <w:pPr>
              <w:pStyle w:val="TableText"/>
            </w:pPr>
            <w:r>
              <w:tab/>
            </w:r>
            <w:r>
              <w:tab/>
            </w:r>
            <w:r>
              <w:tab/>
            </w:r>
            <w:r>
              <w:tab/>
              <w:t>@determinerCode</w:t>
            </w:r>
          </w:p>
        </w:tc>
        <w:tc>
          <w:tcPr>
            <w:tcW w:w="720" w:type="dxa"/>
          </w:tcPr>
          <w:p w14:paraId="68541ADF" w14:textId="77777777" w:rsidR="004B3F04" w:rsidRDefault="004B3F04" w:rsidP="000659BE">
            <w:pPr>
              <w:pStyle w:val="TableText"/>
            </w:pPr>
            <w:r>
              <w:t>1..1</w:t>
            </w:r>
          </w:p>
        </w:tc>
        <w:tc>
          <w:tcPr>
            <w:tcW w:w="1152" w:type="dxa"/>
          </w:tcPr>
          <w:p w14:paraId="7D97C6A8" w14:textId="77777777" w:rsidR="004B3F04" w:rsidRDefault="004B3F04" w:rsidP="000659BE">
            <w:pPr>
              <w:pStyle w:val="TableText"/>
            </w:pPr>
            <w:r>
              <w:t>SHALL</w:t>
            </w:r>
          </w:p>
        </w:tc>
        <w:tc>
          <w:tcPr>
            <w:tcW w:w="864" w:type="dxa"/>
          </w:tcPr>
          <w:p w14:paraId="42AD1F94" w14:textId="77777777" w:rsidR="004B3F04" w:rsidRDefault="004B3F04" w:rsidP="000659BE">
            <w:pPr>
              <w:pStyle w:val="TableText"/>
            </w:pPr>
          </w:p>
        </w:tc>
        <w:tc>
          <w:tcPr>
            <w:tcW w:w="1104" w:type="dxa"/>
          </w:tcPr>
          <w:p w14:paraId="06A1570C" w14:textId="77777777" w:rsidR="004B3F04" w:rsidRDefault="006C736C" w:rsidP="000659BE">
            <w:pPr>
              <w:pStyle w:val="TableText"/>
            </w:pPr>
            <w:hyperlink w:anchor="C_4499-31727">
              <w:r w:rsidR="004B3F04">
                <w:rPr>
                  <w:rStyle w:val="HyperlinkText9pt"/>
                </w:rPr>
                <w:t>4499-31727</w:t>
              </w:r>
            </w:hyperlink>
          </w:p>
        </w:tc>
        <w:tc>
          <w:tcPr>
            <w:tcW w:w="2975" w:type="dxa"/>
          </w:tcPr>
          <w:p w14:paraId="76951882" w14:textId="77777777" w:rsidR="004B3F04" w:rsidRDefault="004B3F04" w:rsidP="000659BE">
            <w:pPr>
              <w:pStyle w:val="TableText"/>
            </w:pPr>
            <w:r>
              <w:t>urn:oid:2.16.840.1.113883.5.30 (HL7EntityDeterminer) = KIND</w:t>
            </w:r>
          </w:p>
        </w:tc>
      </w:tr>
      <w:tr w:rsidR="004B3F04" w14:paraId="16B30161" w14:textId="77777777" w:rsidTr="000659BE">
        <w:trPr>
          <w:jc w:val="center"/>
        </w:trPr>
        <w:tc>
          <w:tcPr>
            <w:tcW w:w="3345" w:type="dxa"/>
          </w:tcPr>
          <w:p w14:paraId="5ED9CA5C" w14:textId="77777777" w:rsidR="004B3F04" w:rsidRDefault="004B3F04" w:rsidP="000659BE">
            <w:pPr>
              <w:pStyle w:val="TableText"/>
            </w:pPr>
            <w:r>
              <w:tab/>
            </w:r>
            <w:r>
              <w:tab/>
            </w:r>
            <w:r>
              <w:tab/>
            </w:r>
            <w:r>
              <w:tab/>
              <w:t>code</w:t>
            </w:r>
          </w:p>
        </w:tc>
        <w:tc>
          <w:tcPr>
            <w:tcW w:w="720" w:type="dxa"/>
          </w:tcPr>
          <w:p w14:paraId="64351B5D" w14:textId="77777777" w:rsidR="004B3F04" w:rsidRDefault="004B3F04" w:rsidP="000659BE">
            <w:pPr>
              <w:pStyle w:val="TableText"/>
            </w:pPr>
            <w:r>
              <w:t>1..1</w:t>
            </w:r>
          </w:p>
        </w:tc>
        <w:tc>
          <w:tcPr>
            <w:tcW w:w="1152" w:type="dxa"/>
          </w:tcPr>
          <w:p w14:paraId="6467A6DC" w14:textId="77777777" w:rsidR="004B3F04" w:rsidRDefault="004B3F04" w:rsidP="000659BE">
            <w:pPr>
              <w:pStyle w:val="TableText"/>
            </w:pPr>
            <w:r>
              <w:t>SHALL</w:t>
            </w:r>
          </w:p>
        </w:tc>
        <w:tc>
          <w:tcPr>
            <w:tcW w:w="864" w:type="dxa"/>
          </w:tcPr>
          <w:p w14:paraId="77792B39" w14:textId="77777777" w:rsidR="004B3F04" w:rsidRDefault="004B3F04" w:rsidP="000659BE">
            <w:pPr>
              <w:pStyle w:val="TableText"/>
            </w:pPr>
          </w:p>
        </w:tc>
        <w:tc>
          <w:tcPr>
            <w:tcW w:w="1104" w:type="dxa"/>
          </w:tcPr>
          <w:p w14:paraId="7E7C19B9" w14:textId="77777777" w:rsidR="004B3F04" w:rsidRDefault="006C736C" w:rsidP="000659BE">
            <w:pPr>
              <w:pStyle w:val="TableText"/>
            </w:pPr>
            <w:hyperlink w:anchor="C_4499-31728">
              <w:r w:rsidR="004B3F04">
                <w:rPr>
                  <w:rStyle w:val="HyperlinkText9pt"/>
                </w:rPr>
                <w:t>4499-31728</w:t>
              </w:r>
            </w:hyperlink>
          </w:p>
        </w:tc>
        <w:tc>
          <w:tcPr>
            <w:tcW w:w="2975" w:type="dxa"/>
          </w:tcPr>
          <w:p w14:paraId="79F3BD53" w14:textId="77777777" w:rsidR="004B3F04" w:rsidRDefault="004B3F04" w:rsidP="000659BE">
            <w:pPr>
              <w:pStyle w:val="TableText"/>
            </w:pPr>
          </w:p>
        </w:tc>
      </w:tr>
      <w:tr w:rsidR="004B3F04" w14:paraId="70B29E5E" w14:textId="77777777" w:rsidTr="000659BE">
        <w:trPr>
          <w:jc w:val="center"/>
        </w:trPr>
        <w:tc>
          <w:tcPr>
            <w:tcW w:w="3345" w:type="dxa"/>
          </w:tcPr>
          <w:p w14:paraId="6C48B330" w14:textId="77777777" w:rsidR="004B3F04" w:rsidRDefault="004B3F04" w:rsidP="000659BE">
            <w:pPr>
              <w:pStyle w:val="TableText"/>
            </w:pPr>
            <w:r>
              <w:tab/>
            </w:r>
            <w:r>
              <w:tab/>
            </w:r>
            <w:r>
              <w:tab/>
            </w:r>
            <w:r>
              <w:tab/>
            </w:r>
            <w:r>
              <w:tab/>
              <w:t>@valueSet</w:t>
            </w:r>
          </w:p>
        </w:tc>
        <w:tc>
          <w:tcPr>
            <w:tcW w:w="720" w:type="dxa"/>
          </w:tcPr>
          <w:p w14:paraId="3C0F272F" w14:textId="77777777" w:rsidR="004B3F04" w:rsidRDefault="004B3F04" w:rsidP="000659BE">
            <w:pPr>
              <w:pStyle w:val="TableText"/>
            </w:pPr>
            <w:r>
              <w:t>0..1</w:t>
            </w:r>
          </w:p>
        </w:tc>
        <w:tc>
          <w:tcPr>
            <w:tcW w:w="1152" w:type="dxa"/>
          </w:tcPr>
          <w:p w14:paraId="2C5EFB89" w14:textId="77777777" w:rsidR="004B3F04" w:rsidRDefault="004B3F04" w:rsidP="000659BE">
            <w:pPr>
              <w:pStyle w:val="TableText"/>
            </w:pPr>
            <w:r>
              <w:t>SHOULD</w:t>
            </w:r>
          </w:p>
        </w:tc>
        <w:tc>
          <w:tcPr>
            <w:tcW w:w="864" w:type="dxa"/>
          </w:tcPr>
          <w:p w14:paraId="52E478DB" w14:textId="77777777" w:rsidR="004B3F04" w:rsidRDefault="004B3F04" w:rsidP="000659BE">
            <w:pPr>
              <w:pStyle w:val="TableText"/>
            </w:pPr>
          </w:p>
        </w:tc>
        <w:tc>
          <w:tcPr>
            <w:tcW w:w="1104" w:type="dxa"/>
          </w:tcPr>
          <w:p w14:paraId="21FD4B58" w14:textId="77777777" w:rsidR="004B3F04" w:rsidRDefault="006C736C" w:rsidP="000659BE">
            <w:pPr>
              <w:pStyle w:val="TableText"/>
            </w:pPr>
            <w:hyperlink w:anchor="C_4499-31729">
              <w:r w:rsidR="004B3F04">
                <w:rPr>
                  <w:rStyle w:val="HyperlinkText9pt"/>
                </w:rPr>
                <w:t>4499-31729</w:t>
              </w:r>
            </w:hyperlink>
          </w:p>
        </w:tc>
        <w:tc>
          <w:tcPr>
            <w:tcW w:w="2975" w:type="dxa"/>
          </w:tcPr>
          <w:p w14:paraId="0D402405" w14:textId="77777777" w:rsidR="004B3F04" w:rsidRDefault="004B3F04" w:rsidP="000659BE">
            <w:pPr>
              <w:pStyle w:val="TableText"/>
            </w:pPr>
          </w:p>
        </w:tc>
      </w:tr>
      <w:tr w:rsidR="004B3F04" w14:paraId="3BF07622" w14:textId="77777777" w:rsidTr="000659BE">
        <w:trPr>
          <w:jc w:val="center"/>
        </w:trPr>
        <w:tc>
          <w:tcPr>
            <w:tcW w:w="3345" w:type="dxa"/>
          </w:tcPr>
          <w:p w14:paraId="0F727217" w14:textId="77777777" w:rsidR="004B3F04" w:rsidRDefault="004B3F04" w:rsidP="000659BE">
            <w:pPr>
              <w:pStyle w:val="TableText"/>
            </w:pPr>
            <w:r>
              <w:tab/>
              <w:t>participation</w:t>
            </w:r>
          </w:p>
        </w:tc>
        <w:tc>
          <w:tcPr>
            <w:tcW w:w="720" w:type="dxa"/>
          </w:tcPr>
          <w:p w14:paraId="348F8C3C" w14:textId="77777777" w:rsidR="004B3F04" w:rsidRDefault="004B3F04" w:rsidP="000659BE">
            <w:pPr>
              <w:pStyle w:val="TableText"/>
            </w:pPr>
            <w:r>
              <w:t>0..1</w:t>
            </w:r>
          </w:p>
        </w:tc>
        <w:tc>
          <w:tcPr>
            <w:tcW w:w="1152" w:type="dxa"/>
          </w:tcPr>
          <w:p w14:paraId="0203B643" w14:textId="77777777" w:rsidR="004B3F04" w:rsidRDefault="004B3F04" w:rsidP="000659BE">
            <w:pPr>
              <w:pStyle w:val="TableText"/>
            </w:pPr>
            <w:r>
              <w:t>MAY</w:t>
            </w:r>
          </w:p>
        </w:tc>
        <w:tc>
          <w:tcPr>
            <w:tcW w:w="864" w:type="dxa"/>
          </w:tcPr>
          <w:p w14:paraId="6373E15C" w14:textId="77777777" w:rsidR="004B3F04" w:rsidRDefault="004B3F04" w:rsidP="000659BE">
            <w:pPr>
              <w:pStyle w:val="TableText"/>
            </w:pPr>
          </w:p>
        </w:tc>
        <w:tc>
          <w:tcPr>
            <w:tcW w:w="1104" w:type="dxa"/>
          </w:tcPr>
          <w:p w14:paraId="6F996907" w14:textId="77777777" w:rsidR="004B3F04" w:rsidRDefault="006C736C" w:rsidP="000659BE">
            <w:pPr>
              <w:pStyle w:val="TableText"/>
            </w:pPr>
            <w:hyperlink w:anchor="C_4499-34322">
              <w:r w:rsidR="004B3F04">
                <w:rPr>
                  <w:rStyle w:val="HyperlinkText9pt"/>
                </w:rPr>
                <w:t>4499-</w:t>
              </w:r>
              <w:r w:rsidR="004B3F04">
                <w:rPr>
                  <w:rStyle w:val="HyperlinkText9pt"/>
                </w:rPr>
                <w:lastRenderedPageBreak/>
                <w:t>34322</w:t>
              </w:r>
            </w:hyperlink>
          </w:p>
        </w:tc>
        <w:tc>
          <w:tcPr>
            <w:tcW w:w="2975" w:type="dxa"/>
          </w:tcPr>
          <w:p w14:paraId="6B5F23E2" w14:textId="77777777" w:rsidR="004B3F04" w:rsidRDefault="004B3F04" w:rsidP="000659BE">
            <w:pPr>
              <w:pStyle w:val="TableText"/>
            </w:pPr>
          </w:p>
        </w:tc>
      </w:tr>
      <w:tr w:rsidR="004B3F04" w14:paraId="295B3EF3" w14:textId="77777777" w:rsidTr="000659BE">
        <w:trPr>
          <w:jc w:val="center"/>
        </w:trPr>
        <w:tc>
          <w:tcPr>
            <w:tcW w:w="3345" w:type="dxa"/>
          </w:tcPr>
          <w:p w14:paraId="12F0D8E3" w14:textId="77777777" w:rsidR="004B3F04" w:rsidRDefault="004B3F04" w:rsidP="000659BE">
            <w:pPr>
              <w:pStyle w:val="TableText"/>
            </w:pPr>
            <w:r>
              <w:tab/>
            </w:r>
            <w:r>
              <w:tab/>
              <w:t>@typeCode</w:t>
            </w:r>
          </w:p>
        </w:tc>
        <w:tc>
          <w:tcPr>
            <w:tcW w:w="720" w:type="dxa"/>
          </w:tcPr>
          <w:p w14:paraId="3CBD2A79" w14:textId="77777777" w:rsidR="004B3F04" w:rsidRDefault="004B3F04" w:rsidP="000659BE">
            <w:pPr>
              <w:pStyle w:val="TableText"/>
            </w:pPr>
            <w:r>
              <w:t>1..1</w:t>
            </w:r>
          </w:p>
        </w:tc>
        <w:tc>
          <w:tcPr>
            <w:tcW w:w="1152" w:type="dxa"/>
          </w:tcPr>
          <w:p w14:paraId="40132BAA" w14:textId="77777777" w:rsidR="004B3F04" w:rsidRDefault="004B3F04" w:rsidP="000659BE">
            <w:pPr>
              <w:pStyle w:val="TableText"/>
            </w:pPr>
            <w:r>
              <w:t>SHALL</w:t>
            </w:r>
          </w:p>
        </w:tc>
        <w:tc>
          <w:tcPr>
            <w:tcW w:w="864" w:type="dxa"/>
          </w:tcPr>
          <w:p w14:paraId="3A7EEC14" w14:textId="77777777" w:rsidR="004B3F04" w:rsidRDefault="004B3F04" w:rsidP="000659BE">
            <w:pPr>
              <w:pStyle w:val="TableText"/>
            </w:pPr>
          </w:p>
        </w:tc>
        <w:tc>
          <w:tcPr>
            <w:tcW w:w="1104" w:type="dxa"/>
          </w:tcPr>
          <w:p w14:paraId="32339482" w14:textId="77777777" w:rsidR="004B3F04" w:rsidRDefault="006C736C" w:rsidP="000659BE">
            <w:pPr>
              <w:pStyle w:val="TableText"/>
            </w:pPr>
            <w:hyperlink w:anchor="C_4499-34325">
              <w:r w:rsidR="004B3F04">
                <w:rPr>
                  <w:rStyle w:val="HyperlinkText9pt"/>
                </w:rPr>
                <w:t>4499-34325</w:t>
              </w:r>
            </w:hyperlink>
          </w:p>
        </w:tc>
        <w:tc>
          <w:tcPr>
            <w:tcW w:w="2975" w:type="dxa"/>
          </w:tcPr>
          <w:p w14:paraId="7FD4FF83" w14:textId="77777777" w:rsidR="004B3F04" w:rsidRDefault="004B3F04" w:rsidP="000659BE">
            <w:pPr>
              <w:pStyle w:val="TableText"/>
            </w:pPr>
            <w:r>
              <w:t>urn:oid:2.16.840.1.113883.5.90 (HL7ParticipationType) = AUT</w:t>
            </w:r>
          </w:p>
        </w:tc>
      </w:tr>
      <w:tr w:rsidR="004B3F04" w14:paraId="6D758735" w14:textId="77777777" w:rsidTr="000659BE">
        <w:trPr>
          <w:jc w:val="center"/>
        </w:trPr>
        <w:tc>
          <w:tcPr>
            <w:tcW w:w="3345" w:type="dxa"/>
          </w:tcPr>
          <w:p w14:paraId="2C8ABB95" w14:textId="77777777" w:rsidR="004B3F04" w:rsidRDefault="004B3F04" w:rsidP="000659BE">
            <w:pPr>
              <w:pStyle w:val="TableText"/>
            </w:pPr>
            <w:r>
              <w:tab/>
            </w:r>
            <w:r>
              <w:tab/>
              <w:t>time</w:t>
            </w:r>
          </w:p>
        </w:tc>
        <w:tc>
          <w:tcPr>
            <w:tcW w:w="720" w:type="dxa"/>
          </w:tcPr>
          <w:p w14:paraId="614B0BA8" w14:textId="77777777" w:rsidR="004B3F04" w:rsidRDefault="004B3F04" w:rsidP="000659BE">
            <w:pPr>
              <w:pStyle w:val="TableText"/>
            </w:pPr>
            <w:r>
              <w:t>1..1</w:t>
            </w:r>
          </w:p>
        </w:tc>
        <w:tc>
          <w:tcPr>
            <w:tcW w:w="1152" w:type="dxa"/>
          </w:tcPr>
          <w:p w14:paraId="170B25A5" w14:textId="77777777" w:rsidR="004B3F04" w:rsidRDefault="004B3F04" w:rsidP="000659BE">
            <w:pPr>
              <w:pStyle w:val="TableText"/>
            </w:pPr>
            <w:r>
              <w:t>SHALL</w:t>
            </w:r>
          </w:p>
        </w:tc>
        <w:tc>
          <w:tcPr>
            <w:tcW w:w="864" w:type="dxa"/>
          </w:tcPr>
          <w:p w14:paraId="21AFD6DA" w14:textId="77777777" w:rsidR="004B3F04" w:rsidRDefault="004B3F04" w:rsidP="000659BE">
            <w:pPr>
              <w:pStyle w:val="TableText"/>
            </w:pPr>
          </w:p>
        </w:tc>
        <w:tc>
          <w:tcPr>
            <w:tcW w:w="1104" w:type="dxa"/>
          </w:tcPr>
          <w:p w14:paraId="71D22D9A" w14:textId="77777777" w:rsidR="004B3F04" w:rsidRDefault="006C736C" w:rsidP="000659BE">
            <w:pPr>
              <w:pStyle w:val="TableText"/>
            </w:pPr>
            <w:hyperlink w:anchor="C_4499-34323">
              <w:r w:rsidR="004B3F04">
                <w:rPr>
                  <w:rStyle w:val="HyperlinkText9pt"/>
                </w:rPr>
                <w:t>4499-34323</w:t>
              </w:r>
            </w:hyperlink>
          </w:p>
        </w:tc>
        <w:tc>
          <w:tcPr>
            <w:tcW w:w="2975" w:type="dxa"/>
          </w:tcPr>
          <w:p w14:paraId="272C66EE" w14:textId="77777777" w:rsidR="004B3F04" w:rsidRDefault="004B3F04" w:rsidP="000659BE">
            <w:pPr>
              <w:pStyle w:val="TableText"/>
            </w:pPr>
          </w:p>
        </w:tc>
      </w:tr>
      <w:tr w:rsidR="004B3F04" w14:paraId="4A95DE10" w14:textId="77777777" w:rsidTr="000659BE">
        <w:trPr>
          <w:jc w:val="center"/>
        </w:trPr>
        <w:tc>
          <w:tcPr>
            <w:tcW w:w="3345" w:type="dxa"/>
          </w:tcPr>
          <w:p w14:paraId="50D0F8C9" w14:textId="77777777" w:rsidR="004B3F04" w:rsidRDefault="004B3F04" w:rsidP="000659BE">
            <w:pPr>
              <w:pStyle w:val="TableText"/>
            </w:pPr>
            <w:r>
              <w:tab/>
            </w:r>
            <w:r>
              <w:tab/>
            </w:r>
            <w:r>
              <w:tab/>
              <w:t>low</w:t>
            </w:r>
          </w:p>
        </w:tc>
        <w:tc>
          <w:tcPr>
            <w:tcW w:w="720" w:type="dxa"/>
          </w:tcPr>
          <w:p w14:paraId="7BE50CA9" w14:textId="77777777" w:rsidR="004B3F04" w:rsidRDefault="004B3F04" w:rsidP="000659BE">
            <w:pPr>
              <w:pStyle w:val="TableText"/>
            </w:pPr>
            <w:r>
              <w:t>1..1</w:t>
            </w:r>
          </w:p>
        </w:tc>
        <w:tc>
          <w:tcPr>
            <w:tcW w:w="1152" w:type="dxa"/>
          </w:tcPr>
          <w:p w14:paraId="1D23A0D7" w14:textId="77777777" w:rsidR="004B3F04" w:rsidRDefault="004B3F04" w:rsidP="000659BE">
            <w:pPr>
              <w:pStyle w:val="TableText"/>
            </w:pPr>
            <w:r>
              <w:t>SHALL</w:t>
            </w:r>
          </w:p>
        </w:tc>
        <w:tc>
          <w:tcPr>
            <w:tcW w:w="864" w:type="dxa"/>
          </w:tcPr>
          <w:p w14:paraId="7ADE0BE1" w14:textId="77777777" w:rsidR="004B3F04" w:rsidRDefault="004B3F04" w:rsidP="000659BE">
            <w:pPr>
              <w:pStyle w:val="TableText"/>
            </w:pPr>
          </w:p>
        </w:tc>
        <w:tc>
          <w:tcPr>
            <w:tcW w:w="1104" w:type="dxa"/>
          </w:tcPr>
          <w:p w14:paraId="337AA449" w14:textId="77777777" w:rsidR="004B3F04" w:rsidRDefault="006C736C" w:rsidP="000659BE">
            <w:pPr>
              <w:pStyle w:val="TableText"/>
            </w:pPr>
            <w:hyperlink w:anchor="C_4499-34326">
              <w:r w:rsidR="004B3F04">
                <w:rPr>
                  <w:rStyle w:val="HyperlinkText9pt"/>
                </w:rPr>
                <w:t>4499-34326</w:t>
              </w:r>
            </w:hyperlink>
          </w:p>
        </w:tc>
        <w:tc>
          <w:tcPr>
            <w:tcW w:w="2975" w:type="dxa"/>
          </w:tcPr>
          <w:p w14:paraId="02FD4D94" w14:textId="77777777" w:rsidR="004B3F04" w:rsidRDefault="004B3F04" w:rsidP="000659BE">
            <w:pPr>
              <w:pStyle w:val="TableText"/>
            </w:pPr>
          </w:p>
        </w:tc>
      </w:tr>
      <w:tr w:rsidR="004B3F04" w14:paraId="10F6BD38" w14:textId="77777777" w:rsidTr="000659BE">
        <w:trPr>
          <w:jc w:val="center"/>
        </w:trPr>
        <w:tc>
          <w:tcPr>
            <w:tcW w:w="3345" w:type="dxa"/>
          </w:tcPr>
          <w:p w14:paraId="7274E799" w14:textId="77777777" w:rsidR="004B3F04" w:rsidRDefault="004B3F04" w:rsidP="000659BE">
            <w:pPr>
              <w:pStyle w:val="TableText"/>
            </w:pPr>
            <w:r>
              <w:tab/>
            </w:r>
            <w:r>
              <w:tab/>
              <w:t>role</w:t>
            </w:r>
          </w:p>
        </w:tc>
        <w:tc>
          <w:tcPr>
            <w:tcW w:w="720" w:type="dxa"/>
          </w:tcPr>
          <w:p w14:paraId="09E5DCFC" w14:textId="77777777" w:rsidR="004B3F04" w:rsidRDefault="004B3F04" w:rsidP="000659BE">
            <w:pPr>
              <w:pStyle w:val="TableText"/>
            </w:pPr>
            <w:r>
              <w:t>1..1</w:t>
            </w:r>
          </w:p>
        </w:tc>
        <w:tc>
          <w:tcPr>
            <w:tcW w:w="1152" w:type="dxa"/>
          </w:tcPr>
          <w:p w14:paraId="525B6186" w14:textId="77777777" w:rsidR="004B3F04" w:rsidRDefault="004B3F04" w:rsidP="000659BE">
            <w:pPr>
              <w:pStyle w:val="TableText"/>
            </w:pPr>
            <w:r>
              <w:t>SHALL</w:t>
            </w:r>
          </w:p>
        </w:tc>
        <w:tc>
          <w:tcPr>
            <w:tcW w:w="864" w:type="dxa"/>
          </w:tcPr>
          <w:p w14:paraId="16B93171" w14:textId="77777777" w:rsidR="004B3F04" w:rsidRDefault="004B3F04" w:rsidP="000659BE">
            <w:pPr>
              <w:pStyle w:val="TableText"/>
            </w:pPr>
          </w:p>
        </w:tc>
        <w:tc>
          <w:tcPr>
            <w:tcW w:w="1104" w:type="dxa"/>
          </w:tcPr>
          <w:p w14:paraId="59AA74C5" w14:textId="77777777" w:rsidR="004B3F04" w:rsidRDefault="006C736C" w:rsidP="000659BE">
            <w:pPr>
              <w:pStyle w:val="TableText"/>
            </w:pPr>
            <w:hyperlink w:anchor="C_4499-34324">
              <w:r w:rsidR="004B3F04">
                <w:rPr>
                  <w:rStyle w:val="HyperlinkText9pt"/>
                </w:rPr>
                <w:t>4499-34324</w:t>
              </w:r>
            </w:hyperlink>
          </w:p>
        </w:tc>
        <w:tc>
          <w:tcPr>
            <w:tcW w:w="2975" w:type="dxa"/>
          </w:tcPr>
          <w:p w14:paraId="7B4E96A9" w14:textId="77777777" w:rsidR="004B3F04" w:rsidRDefault="004B3F04" w:rsidP="000659BE">
            <w:pPr>
              <w:pStyle w:val="TableText"/>
            </w:pPr>
          </w:p>
        </w:tc>
      </w:tr>
      <w:tr w:rsidR="004B3F04" w14:paraId="70CA9B06" w14:textId="77777777" w:rsidTr="000659BE">
        <w:trPr>
          <w:jc w:val="center"/>
        </w:trPr>
        <w:tc>
          <w:tcPr>
            <w:tcW w:w="3345" w:type="dxa"/>
          </w:tcPr>
          <w:p w14:paraId="64C5CF81" w14:textId="77777777" w:rsidR="004B3F04" w:rsidRDefault="004B3F04" w:rsidP="000659BE">
            <w:pPr>
              <w:pStyle w:val="TableText"/>
            </w:pPr>
            <w:r>
              <w:tab/>
            </w:r>
            <w:r>
              <w:tab/>
            </w:r>
            <w:r>
              <w:tab/>
              <w:t>@classCode</w:t>
            </w:r>
          </w:p>
        </w:tc>
        <w:tc>
          <w:tcPr>
            <w:tcW w:w="720" w:type="dxa"/>
          </w:tcPr>
          <w:p w14:paraId="13B6709E" w14:textId="77777777" w:rsidR="004B3F04" w:rsidRDefault="004B3F04" w:rsidP="000659BE">
            <w:pPr>
              <w:pStyle w:val="TableText"/>
            </w:pPr>
            <w:r>
              <w:t>1..1</w:t>
            </w:r>
          </w:p>
        </w:tc>
        <w:tc>
          <w:tcPr>
            <w:tcW w:w="1152" w:type="dxa"/>
          </w:tcPr>
          <w:p w14:paraId="590B0E53" w14:textId="77777777" w:rsidR="004B3F04" w:rsidRDefault="004B3F04" w:rsidP="000659BE">
            <w:pPr>
              <w:pStyle w:val="TableText"/>
            </w:pPr>
            <w:r>
              <w:t>SHALL</w:t>
            </w:r>
          </w:p>
        </w:tc>
        <w:tc>
          <w:tcPr>
            <w:tcW w:w="864" w:type="dxa"/>
          </w:tcPr>
          <w:p w14:paraId="18317772" w14:textId="77777777" w:rsidR="004B3F04" w:rsidRDefault="004B3F04" w:rsidP="000659BE">
            <w:pPr>
              <w:pStyle w:val="TableText"/>
            </w:pPr>
          </w:p>
        </w:tc>
        <w:tc>
          <w:tcPr>
            <w:tcW w:w="1104" w:type="dxa"/>
          </w:tcPr>
          <w:p w14:paraId="3CC01C78" w14:textId="77777777" w:rsidR="004B3F04" w:rsidRDefault="006C736C" w:rsidP="000659BE">
            <w:pPr>
              <w:pStyle w:val="TableText"/>
            </w:pPr>
            <w:hyperlink w:anchor="C_4499-34327">
              <w:r w:rsidR="004B3F04">
                <w:rPr>
                  <w:rStyle w:val="HyperlinkText9pt"/>
                </w:rPr>
                <w:t>4499-34327</w:t>
              </w:r>
            </w:hyperlink>
          </w:p>
        </w:tc>
        <w:tc>
          <w:tcPr>
            <w:tcW w:w="2975" w:type="dxa"/>
          </w:tcPr>
          <w:p w14:paraId="3110E915" w14:textId="77777777" w:rsidR="004B3F04" w:rsidRDefault="004B3F04" w:rsidP="000659BE">
            <w:pPr>
              <w:pStyle w:val="TableText"/>
            </w:pPr>
            <w:r>
              <w:t>ROL</w:t>
            </w:r>
          </w:p>
        </w:tc>
      </w:tr>
      <w:tr w:rsidR="004B3F04" w14:paraId="259996F1" w14:textId="77777777" w:rsidTr="000659BE">
        <w:trPr>
          <w:jc w:val="center"/>
        </w:trPr>
        <w:tc>
          <w:tcPr>
            <w:tcW w:w="3345" w:type="dxa"/>
          </w:tcPr>
          <w:p w14:paraId="27AA3190" w14:textId="77777777" w:rsidR="004B3F04" w:rsidRDefault="004B3F04" w:rsidP="000659BE">
            <w:pPr>
              <w:pStyle w:val="TableText"/>
            </w:pPr>
            <w:r>
              <w:tab/>
            </w:r>
            <w:r>
              <w:tab/>
            </w:r>
            <w:r>
              <w:tab/>
              <w:t>id</w:t>
            </w:r>
          </w:p>
        </w:tc>
        <w:tc>
          <w:tcPr>
            <w:tcW w:w="720" w:type="dxa"/>
          </w:tcPr>
          <w:p w14:paraId="473C28DE" w14:textId="77777777" w:rsidR="004B3F04" w:rsidRDefault="004B3F04" w:rsidP="000659BE">
            <w:pPr>
              <w:pStyle w:val="TableText"/>
            </w:pPr>
            <w:r>
              <w:t>0..1</w:t>
            </w:r>
          </w:p>
        </w:tc>
        <w:tc>
          <w:tcPr>
            <w:tcW w:w="1152" w:type="dxa"/>
          </w:tcPr>
          <w:p w14:paraId="69F8B865" w14:textId="77777777" w:rsidR="004B3F04" w:rsidRDefault="004B3F04" w:rsidP="000659BE">
            <w:pPr>
              <w:pStyle w:val="TableText"/>
            </w:pPr>
            <w:r>
              <w:t>MAY</w:t>
            </w:r>
          </w:p>
        </w:tc>
        <w:tc>
          <w:tcPr>
            <w:tcW w:w="864" w:type="dxa"/>
          </w:tcPr>
          <w:p w14:paraId="05C6DC2D" w14:textId="77777777" w:rsidR="004B3F04" w:rsidRDefault="004B3F04" w:rsidP="000659BE">
            <w:pPr>
              <w:pStyle w:val="TableText"/>
            </w:pPr>
          </w:p>
        </w:tc>
        <w:tc>
          <w:tcPr>
            <w:tcW w:w="1104" w:type="dxa"/>
          </w:tcPr>
          <w:p w14:paraId="38F969E3" w14:textId="77777777" w:rsidR="004B3F04" w:rsidRDefault="006C736C" w:rsidP="000659BE">
            <w:pPr>
              <w:pStyle w:val="TableText"/>
            </w:pPr>
            <w:hyperlink w:anchor="C_4499-34328">
              <w:r w:rsidR="004B3F04">
                <w:rPr>
                  <w:rStyle w:val="HyperlinkText9pt"/>
                </w:rPr>
                <w:t>4499-34328</w:t>
              </w:r>
            </w:hyperlink>
          </w:p>
        </w:tc>
        <w:tc>
          <w:tcPr>
            <w:tcW w:w="2975" w:type="dxa"/>
          </w:tcPr>
          <w:p w14:paraId="53600480" w14:textId="77777777" w:rsidR="004B3F04" w:rsidRDefault="004B3F04" w:rsidP="000659BE">
            <w:pPr>
              <w:pStyle w:val="TableText"/>
            </w:pPr>
          </w:p>
        </w:tc>
      </w:tr>
      <w:tr w:rsidR="004B3F04" w14:paraId="7E23053E" w14:textId="77777777" w:rsidTr="000659BE">
        <w:trPr>
          <w:jc w:val="center"/>
        </w:trPr>
        <w:tc>
          <w:tcPr>
            <w:tcW w:w="3345" w:type="dxa"/>
          </w:tcPr>
          <w:p w14:paraId="1040595F" w14:textId="77777777" w:rsidR="004B3F04" w:rsidRDefault="004B3F04" w:rsidP="000659BE">
            <w:pPr>
              <w:pStyle w:val="TableText"/>
            </w:pPr>
            <w:r>
              <w:tab/>
              <w:t>participation</w:t>
            </w:r>
          </w:p>
        </w:tc>
        <w:tc>
          <w:tcPr>
            <w:tcW w:w="720" w:type="dxa"/>
          </w:tcPr>
          <w:p w14:paraId="0FB13F5F" w14:textId="77777777" w:rsidR="004B3F04" w:rsidRDefault="004B3F04" w:rsidP="000659BE">
            <w:pPr>
              <w:pStyle w:val="TableText"/>
            </w:pPr>
            <w:r>
              <w:t>0..*</w:t>
            </w:r>
          </w:p>
        </w:tc>
        <w:tc>
          <w:tcPr>
            <w:tcW w:w="1152" w:type="dxa"/>
          </w:tcPr>
          <w:p w14:paraId="1DD8D949" w14:textId="77777777" w:rsidR="004B3F04" w:rsidRDefault="004B3F04" w:rsidP="000659BE">
            <w:pPr>
              <w:pStyle w:val="TableText"/>
            </w:pPr>
            <w:r>
              <w:t>MAY</w:t>
            </w:r>
          </w:p>
        </w:tc>
        <w:tc>
          <w:tcPr>
            <w:tcW w:w="864" w:type="dxa"/>
          </w:tcPr>
          <w:p w14:paraId="23147AB9" w14:textId="77777777" w:rsidR="004B3F04" w:rsidRDefault="004B3F04" w:rsidP="000659BE">
            <w:pPr>
              <w:pStyle w:val="TableText"/>
            </w:pPr>
          </w:p>
        </w:tc>
        <w:tc>
          <w:tcPr>
            <w:tcW w:w="1104" w:type="dxa"/>
          </w:tcPr>
          <w:p w14:paraId="63B4BD55" w14:textId="77777777" w:rsidR="004B3F04" w:rsidRDefault="006C736C" w:rsidP="000659BE">
            <w:pPr>
              <w:pStyle w:val="TableText"/>
            </w:pPr>
            <w:hyperlink w:anchor="C_4499-35079">
              <w:r w:rsidR="004B3F04">
                <w:rPr>
                  <w:rStyle w:val="HyperlinkText9pt"/>
                </w:rPr>
                <w:t>4499-35079</w:t>
              </w:r>
            </w:hyperlink>
          </w:p>
        </w:tc>
        <w:tc>
          <w:tcPr>
            <w:tcW w:w="2975" w:type="dxa"/>
          </w:tcPr>
          <w:p w14:paraId="27D05393" w14:textId="77777777" w:rsidR="004B3F04" w:rsidRDefault="004B3F04" w:rsidP="000659BE">
            <w:pPr>
              <w:pStyle w:val="TableText"/>
            </w:pPr>
          </w:p>
        </w:tc>
      </w:tr>
      <w:tr w:rsidR="004B3F04" w14:paraId="65B47D74" w14:textId="77777777" w:rsidTr="000659BE">
        <w:trPr>
          <w:jc w:val="center"/>
        </w:trPr>
        <w:tc>
          <w:tcPr>
            <w:tcW w:w="3345" w:type="dxa"/>
          </w:tcPr>
          <w:p w14:paraId="208D095F" w14:textId="77777777" w:rsidR="004B3F04" w:rsidRDefault="004B3F04" w:rsidP="000659BE">
            <w:pPr>
              <w:pStyle w:val="TableText"/>
            </w:pPr>
            <w:r>
              <w:tab/>
            </w:r>
            <w:r>
              <w:tab/>
              <w:t>@typeCode</w:t>
            </w:r>
          </w:p>
        </w:tc>
        <w:tc>
          <w:tcPr>
            <w:tcW w:w="720" w:type="dxa"/>
          </w:tcPr>
          <w:p w14:paraId="5DAD4013" w14:textId="77777777" w:rsidR="004B3F04" w:rsidRDefault="004B3F04" w:rsidP="000659BE">
            <w:pPr>
              <w:pStyle w:val="TableText"/>
            </w:pPr>
            <w:r>
              <w:t>1..1</w:t>
            </w:r>
          </w:p>
        </w:tc>
        <w:tc>
          <w:tcPr>
            <w:tcW w:w="1152" w:type="dxa"/>
          </w:tcPr>
          <w:p w14:paraId="5A800C71" w14:textId="77777777" w:rsidR="004B3F04" w:rsidRDefault="004B3F04" w:rsidP="000659BE">
            <w:pPr>
              <w:pStyle w:val="TableText"/>
            </w:pPr>
            <w:r>
              <w:t>SHALL</w:t>
            </w:r>
          </w:p>
        </w:tc>
        <w:tc>
          <w:tcPr>
            <w:tcW w:w="864" w:type="dxa"/>
          </w:tcPr>
          <w:p w14:paraId="7D6A2855" w14:textId="77777777" w:rsidR="004B3F04" w:rsidRDefault="004B3F04" w:rsidP="000659BE">
            <w:pPr>
              <w:pStyle w:val="TableText"/>
            </w:pPr>
          </w:p>
        </w:tc>
        <w:tc>
          <w:tcPr>
            <w:tcW w:w="1104" w:type="dxa"/>
          </w:tcPr>
          <w:p w14:paraId="6C9A4A8C" w14:textId="77777777" w:rsidR="004B3F04" w:rsidRDefault="006C736C" w:rsidP="000659BE">
            <w:pPr>
              <w:pStyle w:val="TableText"/>
            </w:pPr>
            <w:hyperlink w:anchor="C_4499-35085">
              <w:r w:rsidR="004B3F04">
                <w:rPr>
                  <w:rStyle w:val="HyperlinkText9pt"/>
                </w:rPr>
                <w:t>4499-35085</w:t>
              </w:r>
            </w:hyperlink>
          </w:p>
        </w:tc>
        <w:tc>
          <w:tcPr>
            <w:tcW w:w="2975" w:type="dxa"/>
          </w:tcPr>
          <w:p w14:paraId="762ADEDB" w14:textId="77777777" w:rsidR="004B3F04" w:rsidRDefault="004B3F04" w:rsidP="000659BE">
            <w:pPr>
              <w:pStyle w:val="TableText"/>
            </w:pPr>
            <w:r>
              <w:t>urn:oid:2.16.840.1.113883.5.90 (HL7ParticipationType) = PART</w:t>
            </w:r>
          </w:p>
        </w:tc>
      </w:tr>
      <w:tr w:rsidR="004B3F04" w14:paraId="42EF43DD" w14:textId="77777777" w:rsidTr="000659BE">
        <w:trPr>
          <w:jc w:val="center"/>
        </w:trPr>
        <w:tc>
          <w:tcPr>
            <w:tcW w:w="3345" w:type="dxa"/>
          </w:tcPr>
          <w:p w14:paraId="583DBBC2" w14:textId="77777777" w:rsidR="004B3F04" w:rsidRDefault="004B3F04" w:rsidP="000659BE">
            <w:pPr>
              <w:pStyle w:val="TableText"/>
            </w:pPr>
            <w:r>
              <w:tab/>
            </w:r>
            <w:r>
              <w:tab/>
              <w:t>role</w:t>
            </w:r>
          </w:p>
        </w:tc>
        <w:tc>
          <w:tcPr>
            <w:tcW w:w="720" w:type="dxa"/>
          </w:tcPr>
          <w:p w14:paraId="5358DB8A" w14:textId="77777777" w:rsidR="004B3F04" w:rsidRDefault="004B3F04" w:rsidP="000659BE">
            <w:pPr>
              <w:pStyle w:val="TableText"/>
            </w:pPr>
            <w:r>
              <w:t>1..1</w:t>
            </w:r>
          </w:p>
        </w:tc>
        <w:tc>
          <w:tcPr>
            <w:tcW w:w="1152" w:type="dxa"/>
          </w:tcPr>
          <w:p w14:paraId="12EB23B6" w14:textId="77777777" w:rsidR="004B3F04" w:rsidRDefault="004B3F04" w:rsidP="000659BE">
            <w:pPr>
              <w:pStyle w:val="TableText"/>
            </w:pPr>
            <w:r>
              <w:t>SHALL</w:t>
            </w:r>
          </w:p>
        </w:tc>
        <w:tc>
          <w:tcPr>
            <w:tcW w:w="864" w:type="dxa"/>
          </w:tcPr>
          <w:p w14:paraId="61C5CA24" w14:textId="77777777" w:rsidR="004B3F04" w:rsidRDefault="004B3F04" w:rsidP="000659BE">
            <w:pPr>
              <w:pStyle w:val="TableText"/>
            </w:pPr>
          </w:p>
        </w:tc>
        <w:tc>
          <w:tcPr>
            <w:tcW w:w="1104" w:type="dxa"/>
          </w:tcPr>
          <w:p w14:paraId="7BE8BCCA" w14:textId="77777777" w:rsidR="004B3F04" w:rsidRDefault="006C736C" w:rsidP="000659BE">
            <w:pPr>
              <w:pStyle w:val="TableText"/>
            </w:pPr>
            <w:hyperlink w:anchor="C_4499-36075">
              <w:r w:rsidR="004B3F04">
                <w:rPr>
                  <w:rStyle w:val="HyperlinkText9pt"/>
                </w:rPr>
                <w:t>4499-36075</w:t>
              </w:r>
            </w:hyperlink>
          </w:p>
        </w:tc>
        <w:tc>
          <w:tcPr>
            <w:tcW w:w="2975" w:type="dxa"/>
          </w:tcPr>
          <w:p w14:paraId="2A9F78EF"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70B11C4" w14:textId="77777777" w:rsidTr="000659BE">
        <w:trPr>
          <w:jc w:val="center"/>
        </w:trPr>
        <w:tc>
          <w:tcPr>
            <w:tcW w:w="3345" w:type="dxa"/>
          </w:tcPr>
          <w:p w14:paraId="700B435C" w14:textId="77777777" w:rsidR="004B3F04" w:rsidRDefault="004B3F04" w:rsidP="000659BE">
            <w:pPr>
              <w:pStyle w:val="TableText"/>
            </w:pPr>
            <w:r>
              <w:tab/>
              <w:t>participation</w:t>
            </w:r>
          </w:p>
        </w:tc>
        <w:tc>
          <w:tcPr>
            <w:tcW w:w="720" w:type="dxa"/>
          </w:tcPr>
          <w:p w14:paraId="7B240499" w14:textId="77777777" w:rsidR="004B3F04" w:rsidRDefault="004B3F04" w:rsidP="000659BE">
            <w:pPr>
              <w:pStyle w:val="TableText"/>
            </w:pPr>
            <w:r>
              <w:t>0..*</w:t>
            </w:r>
          </w:p>
        </w:tc>
        <w:tc>
          <w:tcPr>
            <w:tcW w:w="1152" w:type="dxa"/>
          </w:tcPr>
          <w:p w14:paraId="2FD15C3E" w14:textId="77777777" w:rsidR="004B3F04" w:rsidRDefault="004B3F04" w:rsidP="000659BE">
            <w:pPr>
              <w:pStyle w:val="TableText"/>
            </w:pPr>
            <w:r>
              <w:t>MAY</w:t>
            </w:r>
          </w:p>
        </w:tc>
        <w:tc>
          <w:tcPr>
            <w:tcW w:w="864" w:type="dxa"/>
          </w:tcPr>
          <w:p w14:paraId="0DCC7757" w14:textId="77777777" w:rsidR="004B3F04" w:rsidRDefault="004B3F04" w:rsidP="000659BE">
            <w:pPr>
              <w:pStyle w:val="TableText"/>
            </w:pPr>
          </w:p>
        </w:tc>
        <w:tc>
          <w:tcPr>
            <w:tcW w:w="1104" w:type="dxa"/>
          </w:tcPr>
          <w:p w14:paraId="780AFCA6" w14:textId="77777777" w:rsidR="004B3F04" w:rsidRDefault="006C736C" w:rsidP="000659BE">
            <w:pPr>
              <w:pStyle w:val="TableText"/>
            </w:pPr>
            <w:hyperlink w:anchor="C_4499-35083">
              <w:r w:rsidR="004B3F04">
                <w:rPr>
                  <w:rStyle w:val="HyperlinkText9pt"/>
                </w:rPr>
                <w:t>4499-35083</w:t>
              </w:r>
            </w:hyperlink>
          </w:p>
        </w:tc>
        <w:tc>
          <w:tcPr>
            <w:tcW w:w="2975" w:type="dxa"/>
          </w:tcPr>
          <w:p w14:paraId="588B6769" w14:textId="77777777" w:rsidR="004B3F04" w:rsidRDefault="004B3F04" w:rsidP="000659BE">
            <w:pPr>
              <w:pStyle w:val="TableText"/>
            </w:pPr>
          </w:p>
        </w:tc>
      </w:tr>
      <w:tr w:rsidR="004B3F04" w14:paraId="2249B209" w14:textId="77777777" w:rsidTr="000659BE">
        <w:trPr>
          <w:jc w:val="center"/>
        </w:trPr>
        <w:tc>
          <w:tcPr>
            <w:tcW w:w="3345" w:type="dxa"/>
          </w:tcPr>
          <w:p w14:paraId="7EB5783F" w14:textId="77777777" w:rsidR="004B3F04" w:rsidRDefault="004B3F04" w:rsidP="000659BE">
            <w:pPr>
              <w:pStyle w:val="TableText"/>
            </w:pPr>
            <w:r>
              <w:tab/>
            </w:r>
            <w:r>
              <w:tab/>
              <w:t>@typeCode</w:t>
            </w:r>
          </w:p>
        </w:tc>
        <w:tc>
          <w:tcPr>
            <w:tcW w:w="720" w:type="dxa"/>
          </w:tcPr>
          <w:p w14:paraId="12D30665" w14:textId="77777777" w:rsidR="004B3F04" w:rsidRDefault="004B3F04" w:rsidP="000659BE">
            <w:pPr>
              <w:pStyle w:val="TableText"/>
            </w:pPr>
            <w:r>
              <w:t>1..1</w:t>
            </w:r>
          </w:p>
        </w:tc>
        <w:tc>
          <w:tcPr>
            <w:tcW w:w="1152" w:type="dxa"/>
          </w:tcPr>
          <w:p w14:paraId="44A90DC2" w14:textId="77777777" w:rsidR="004B3F04" w:rsidRDefault="004B3F04" w:rsidP="000659BE">
            <w:pPr>
              <w:pStyle w:val="TableText"/>
            </w:pPr>
            <w:r>
              <w:t>SHALL</w:t>
            </w:r>
          </w:p>
        </w:tc>
        <w:tc>
          <w:tcPr>
            <w:tcW w:w="864" w:type="dxa"/>
          </w:tcPr>
          <w:p w14:paraId="2481A6BE" w14:textId="77777777" w:rsidR="004B3F04" w:rsidRDefault="004B3F04" w:rsidP="000659BE">
            <w:pPr>
              <w:pStyle w:val="TableText"/>
            </w:pPr>
          </w:p>
        </w:tc>
        <w:tc>
          <w:tcPr>
            <w:tcW w:w="1104" w:type="dxa"/>
          </w:tcPr>
          <w:p w14:paraId="1CE683A5" w14:textId="77777777" w:rsidR="004B3F04" w:rsidRDefault="006C736C" w:rsidP="000659BE">
            <w:pPr>
              <w:pStyle w:val="TableText"/>
            </w:pPr>
            <w:hyperlink w:anchor="C_4499-35087">
              <w:r w:rsidR="004B3F04">
                <w:rPr>
                  <w:rStyle w:val="HyperlinkText9pt"/>
                </w:rPr>
                <w:t>4499-35087</w:t>
              </w:r>
            </w:hyperlink>
          </w:p>
        </w:tc>
        <w:tc>
          <w:tcPr>
            <w:tcW w:w="2975" w:type="dxa"/>
          </w:tcPr>
          <w:p w14:paraId="52550265" w14:textId="77777777" w:rsidR="004B3F04" w:rsidRDefault="004B3F04" w:rsidP="000659BE">
            <w:pPr>
              <w:pStyle w:val="TableText"/>
            </w:pPr>
            <w:r>
              <w:t>PART</w:t>
            </w:r>
          </w:p>
        </w:tc>
      </w:tr>
      <w:tr w:rsidR="004B3F04" w14:paraId="56DFBE1B" w14:textId="77777777" w:rsidTr="000659BE">
        <w:trPr>
          <w:jc w:val="center"/>
        </w:trPr>
        <w:tc>
          <w:tcPr>
            <w:tcW w:w="3345" w:type="dxa"/>
          </w:tcPr>
          <w:p w14:paraId="003FD8D8" w14:textId="77777777" w:rsidR="004B3F04" w:rsidRDefault="004B3F04" w:rsidP="000659BE">
            <w:pPr>
              <w:pStyle w:val="TableText"/>
            </w:pPr>
            <w:r>
              <w:tab/>
            </w:r>
            <w:r>
              <w:tab/>
              <w:t>role</w:t>
            </w:r>
          </w:p>
        </w:tc>
        <w:tc>
          <w:tcPr>
            <w:tcW w:w="720" w:type="dxa"/>
          </w:tcPr>
          <w:p w14:paraId="2C6E7438" w14:textId="77777777" w:rsidR="004B3F04" w:rsidRDefault="004B3F04" w:rsidP="000659BE">
            <w:pPr>
              <w:pStyle w:val="TableText"/>
            </w:pPr>
            <w:r>
              <w:t>1..1</w:t>
            </w:r>
          </w:p>
        </w:tc>
        <w:tc>
          <w:tcPr>
            <w:tcW w:w="1152" w:type="dxa"/>
          </w:tcPr>
          <w:p w14:paraId="246D4018" w14:textId="77777777" w:rsidR="004B3F04" w:rsidRDefault="004B3F04" w:rsidP="000659BE">
            <w:pPr>
              <w:pStyle w:val="TableText"/>
            </w:pPr>
            <w:r>
              <w:t>SHALL</w:t>
            </w:r>
          </w:p>
        </w:tc>
        <w:tc>
          <w:tcPr>
            <w:tcW w:w="864" w:type="dxa"/>
          </w:tcPr>
          <w:p w14:paraId="0E409FFB" w14:textId="77777777" w:rsidR="004B3F04" w:rsidRDefault="004B3F04" w:rsidP="000659BE">
            <w:pPr>
              <w:pStyle w:val="TableText"/>
            </w:pPr>
          </w:p>
        </w:tc>
        <w:tc>
          <w:tcPr>
            <w:tcW w:w="1104" w:type="dxa"/>
          </w:tcPr>
          <w:p w14:paraId="604609B1" w14:textId="77777777" w:rsidR="004B3F04" w:rsidRDefault="006C736C" w:rsidP="000659BE">
            <w:pPr>
              <w:pStyle w:val="TableText"/>
            </w:pPr>
            <w:hyperlink w:anchor="C_4499-36076">
              <w:r w:rsidR="004B3F04">
                <w:rPr>
                  <w:rStyle w:val="HyperlinkText9pt"/>
                </w:rPr>
                <w:t>4499-36076</w:t>
              </w:r>
            </w:hyperlink>
          </w:p>
        </w:tc>
        <w:tc>
          <w:tcPr>
            <w:tcW w:w="2975" w:type="dxa"/>
          </w:tcPr>
          <w:p w14:paraId="79EEBD43"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2D6EAD6" w14:textId="77777777" w:rsidTr="000659BE">
        <w:trPr>
          <w:jc w:val="center"/>
        </w:trPr>
        <w:tc>
          <w:tcPr>
            <w:tcW w:w="3345" w:type="dxa"/>
          </w:tcPr>
          <w:p w14:paraId="608CFAEE" w14:textId="77777777" w:rsidR="004B3F04" w:rsidRDefault="004B3F04" w:rsidP="000659BE">
            <w:pPr>
              <w:pStyle w:val="TableText"/>
            </w:pPr>
            <w:r>
              <w:tab/>
              <w:t>participation</w:t>
            </w:r>
          </w:p>
        </w:tc>
        <w:tc>
          <w:tcPr>
            <w:tcW w:w="720" w:type="dxa"/>
          </w:tcPr>
          <w:p w14:paraId="1B837699" w14:textId="77777777" w:rsidR="004B3F04" w:rsidRDefault="004B3F04" w:rsidP="000659BE">
            <w:pPr>
              <w:pStyle w:val="TableText"/>
            </w:pPr>
            <w:r>
              <w:t>0..*</w:t>
            </w:r>
          </w:p>
        </w:tc>
        <w:tc>
          <w:tcPr>
            <w:tcW w:w="1152" w:type="dxa"/>
          </w:tcPr>
          <w:p w14:paraId="1D6981E8" w14:textId="77777777" w:rsidR="004B3F04" w:rsidRDefault="004B3F04" w:rsidP="000659BE">
            <w:pPr>
              <w:pStyle w:val="TableText"/>
            </w:pPr>
            <w:r>
              <w:t>MAY</w:t>
            </w:r>
          </w:p>
        </w:tc>
        <w:tc>
          <w:tcPr>
            <w:tcW w:w="864" w:type="dxa"/>
          </w:tcPr>
          <w:p w14:paraId="73A96F34" w14:textId="77777777" w:rsidR="004B3F04" w:rsidRDefault="004B3F04" w:rsidP="000659BE">
            <w:pPr>
              <w:pStyle w:val="TableText"/>
            </w:pPr>
          </w:p>
        </w:tc>
        <w:tc>
          <w:tcPr>
            <w:tcW w:w="1104" w:type="dxa"/>
          </w:tcPr>
          <w:p w14:paraId="461C1A7F" w14:textId="77777777" w:rsidR="004B3F04" w:rsidRDefault="006C736C" w:rsidP="000659BE">
            <w:pPr>
              <w:pStyle w:val="TableText"/>
            </w:pPr>
            <w:hyperlink w:anchor="C_4499-35823">
              <w:r w:rsidR="004B3F04">
                <w:rPr>
                  <w:rStyle w:val="HyperlinkText9pt"/>
                </w:rPr>
                <w:t>4499-35823</w:t>
              </w:r>
            </w:hyperlink>
          </w:p>
        </w:tc>
        <w:tc>
          <w:tcPr>
            <w:tcW w:w="2975" w:type="dxa"/>
          </w:tcPr>
          <w:p w14:paraId="3F3156AC" w14:textId="77777777" w:rsidR="004B3F04" w:rsidRDefault="004B3F04" w:rsidP="000659BE">
            <w:pPr>
              <w:pStyle w:val="TableText"/>
            </w:pPr>
          </w:p>
        </w:tc>
      </w:tr>
      <w:tr w:rsidR="004B3F04" w14:paraId="0641888A" w14:textId="77777777" w:rsidTr="000659BE">
        <w:trPr>
          <w:jc w:val="center"/>
        </w:trPr>
        <w:tc>
          <w:tcPr>
            <w:tcW w:w="3345" w:type="dxa"/>
          </w:tcPr>
          <w:p w14:paraId="69FBF239" w14:textId="77777777" w:rsidR="004B3F04" w:rsidRDefault="004B3F04" w:rsidP="000659BE">
            <w:pPr>
              <w:pStyle w:val="TableText"/>
            </w:pPr>
            <w:r>
              <w:tab/>
            </w:r>
            <w:r>
              <w:tab/>
              <w:t>@typeCode</w:t>
            </w:r>
          </w:p>
        </w:tc>
        <w:tc>
          <w:tcPr>
            <w:tcW w:w="720" w:type="dxa"/>
          </w:tcPr>
          <w:p w14:paraId="018876C9" w14:textId="77777777" w:rsidR="004B3F04" w:rsidRDefault="004B3F04" w:rsidP="000659BE">
            <w:pPr>
              <w:pStyle w:val="TableText"/>
            </w:pPr>
            <w:r>
              <w:t>1..1</w:t>
            </w:r>
          </w:p>
        </w:tc>
        <w:tc>
          <w:tcPr>
            <w:tcW w:w="1152" w:type="dxa"/>
          </w:tcPr>
          <w:p w14:paraId="6B41BD15" w14:textId="77777777" w:rsidR="004B3F04" w:rsidRDefault="004B3F04" w:rsidP="000659BE">
            <w:pPr>
              <w:pStyle w:val="TableText"/>
            </w:pPr>
            <w:r>
              <w:t>SHALL</w:t>
            </w:r>
          </w:p>
        </w:tc>
        <w:tc>
          <w:tcPr>
            <w:tcW w:w="864" w:type="dxa"/>
          </w:tcPr>
          <w:p w14:paraId="53FFB415" w14:textId="77777777" w:rsidR="004B3F04" w:rsidRDefault="004B3F04" w:rsidP="000659BE">
            <w:pPr>
              <w:pStyle w:val="TableText"/>
            </w:pPr>
          </w:p>
        </w:tc>
        <w:tc>
          <w:tcPr>
            <w:tcW w:w="1104" w:type="dxa"/>
          </w:tcPr>
          <w:p w14:paraId="13AC6CC3" w14:textId="77777777" w:rsidR="004B3F04" w:rsidRDefault="006C736C" w:rsidP="000659BE">
            <w:pPr>
              <w:pStyle w:val="TableText"/>
            </w:pPr>
            <w:hyperlink w:anchor="C_4499-35825">
              <w:r w:rsidR="004B3F04">
                <w:rPr>
                  <w:rStyle w:val="HyperlinkText9pt"/>
                </w:rPr>
                <w:t>4499-35825</w:t>
              </w:r>
            </w:hyperlink>
          </w:p>
        </w:tc>
        <w:tc>
          <w:tcPr>
            <w:tcW w:w="2975" w:type="dxa"/>
          </w:tcPr>
          <w:p w14:paraId="58D5343A" w14:textId="77777777" w:rsidR="004B3F04" w:rsidRDefault="004B3F04" w:rsidP="000659BE">
            <w:pPr>
              <w:pStyle w:val="TableText"/>
            </w:pPr>
            <w:r>
              <w:t>urn:oid:2.16.840.1.113883.5.1002 (HL7ActRelationshipType) = PART</w:t>
            </w:r>
          </w:p>
        </w:tc>
      </w:tr>
      <w:tr w:rsidR="004B3F04" w14:paraId="1AF9314C" w14:textId="77777777" w:rsidTr="000659BE">
        <w:trPr>
          <w:jc w:val="center"/>
        </w:trPr>
        <w:tc>
          <w:tcPr>
            <w:tcW w:w="3345" w:type="dxa"/>
          </w:tcPr>
          <w:p w14:paraId="1B1FC617" w14:textId="77777777" w:rsidR="004B3F04" w:rsidRDefault="004B3F04" w:rsidP="000659BE">
            <w:pPr>
              <w:pStyle w:val="TableText"/>
            </w:pPr>
            <w:r>
              <w:tab/>
            </w:r>
            <w:r>
              <w:tab/>
              <w:t>role</w:t>
            </w:r>
          </w:p>
        </w:tc>
        <w:tc>
          <w:tcPr>
            <w:tcW w:w="720" w:type="dxa"/>
          </w:tcPr>
          <w:p w14:paraId="2CFF1D6C" w14:textId="77777777" w:rsidR="004B3F04" w:rsidRDefault="004B3F04" w:rsidP="000659BE">
            <w:pPr>
              <w:pStyle w:val="TableText"/>
            </w:pPr>
            <w:r>
              <w:t>1..1</w:t>
            </w:r>
          </w:p>
        </w:tc>
        <w:tc>
          <w:tcPr>
            <w:tcW w:w="1152" w:type="dxa"/>
          </w:tcPr>
          <w:p w14:paraId="5218937F" w14:textId="77777777" w:rsidR="004B3F04" w:rsidRDefault="004B3F04" w:rsidP="000659BE">
            <w:pPr>
              <w:pStyle w:val="TableText"/>
            </w:pPr>
            <w:r>
              <w:t>SHALL</w:t>
            </w:r>
          </w:p>
        </w:tc>
        <w:tc>
          <w:tcPr>
            <w:tcW w:w="864" w:type="dxa"/>
          </w:tcPr>
          <w:p w14:paraId="13DF521F" w14:textId="77777777" w:rsidR="004B3F04" w:rsidRDefault="004B3F04" w:rsidP="000659BE">
            <w:pPr>
              <w:pStyle w:val="TableText"/>
            </w:pPr>
          </w:p>
        </w:tc>
        <w:tc>
          <w:tcPr>
            <w:tcW w:w="1104" w:type="dxa"/>
          </w:tcPr>
          <w:p w14:paraId="795E20B6" w14:textId="77777777" w:rsidR="004B3F04" w:rsidRDefault="006C736C" w:rsidP="000659BE">
            <w:pPr>
              <w:pStyle w:val="TableText"/>
            </w:pPr>
            <w:hyperlink w:anchor="C_4499-36077">
              <w:r w:rsidR="004B3F04">
                <w:rPr>
                  <w:rStyle w:val="HyperlinkText9pt"/>
                </w:rPr>
                <w:t>4499-36077</w:t>
              </w:r>
            </w:hyperlink>
          </w:p>
        </w:tc>
        <w:tc>
          <w:tcPr>
            <w:tcW w:w="2975" w:type="dxa"/>
          </w:tcPr>
          <w:p w14:paraId="2B19E1D3"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759F0B" w14:textId="77777777" w:rsidTr="000659BE">
        <w:trPr>
          <w:jc w:val="center"/>
        </w:trPr>
        <w:tc>
          <w:tcPr>
            <w:tcW w:w="3345" w:type="dxa"/>
          </w:tcPr>
          <w:p w14:paraId="64E4FBB0" w14:textId="77777777" w:rsidR="004B3F04" w:rsidRDefault="004B3F04" w:rsidP="000659BE">
            <w:pPr>
              <w:pStyle w:val="TableText"/>
            </w:pPr>
            <w:r>
              <w:tab/>
              <w:t>participation</w:t>
            </w:r>
          </w:p>
        </w:tc>
        <w:tc>
          <w:tcPr>
            <w:tcW w:w="720" w:type="dxa"/>
          </w:tcPr>
          <w:p w14:paraId="3F9868ED" w14:textId="77777777" w:rsidR="004B3F04" w:rsidRDefault="004B3F04" w:rsidP="000659BE">
            <w:pPr>
              <w:pStyle w:val="TableText"/>
            </w:pPr>
            <w:r>
              <w:t>0..1</w:t>
            </w:r>
          </w:p>
        </w:tc>
        <w:tc>
          <w:tcPr>
            <w:tcW w:w="1152" w:type="dxa"/>
          </w:tcPr>
          <w:p w14:paraId="54FE2BB5" w14:textId="77777777" w:rsidR="004B3F04" w:rsidRDefault="004B3F04" w:rsidP="000659BE">
            <w:pPr>
              <w:pStyle w:val="TableText"/>
            </w:pPr>
            <w:r>
              <w:t>MAY</w:t>
            </w:r>
          </w:p>
        </w:tc>
        <w:tc>
          <w:tcPr>
            <w:tcW w:w="864" w:type="dxa"/>
          </w:tcPr>
          <w:p w14:paraId="35DF8FE7" w14:textId="77777777" w:rsidR="004B3F04" w:rsidRDefault="004B3F04" w:rsidP="000659BE">
            <w:pPr>
              <w:pStyle w:val="TableText"/>
            </w:pPr>
          </w:p>
        </w:tc>
        <w:tc>
          <w:tcPr>
            <w:tcW w:w="1104" w:type="dxa"/>
          </w:tcPr>
          <w:p w14:paraId="5CA05FE4" w14:textId="77777777" w:rsidR="004B3F04" w:rsidRDefault="006C736C" w:rsidP="000659BE">
            <w:pPr>
              <w:pStyle w:val="TableText"/>
            </w:pPr>
            <w:hyperlink w:anchor="C_4499-35081">
              <w:r w:rsidR="004B3F04">
                <w:rPr>
                  <w:rStyle w:val="HyperlinkText9pt"/>
                </w:rPr>
                <w:t>4499-35081</w:t>
              </w:r>
            </w:hyperlink>
          </w:p>
        </w:tc>
        <w:tc>
          <w:tcPr>
            <w:tcW w:w="2975" w:type="dxa"/>
          </w:tcPr>
          <w:p w14:paraId="0F8B98E7" w14:textId="77777777" w:rsidR="004B3F04" w:rsidRDefault="004B3F04" w:rsidP="000659BE">
            <w:pPr>
              <w:pStyle w:val="TableText"/>
            </w:pPr>
          </w:p>
        </w:tc>
      </w:tr>
      <w:tr w:rsidR="004B3F04" w14:paraId="012BB7C9" w14:textId="77777777" w:rsidTr="000659BE">
        <w:trPr>
          <w:jc w:val="center"/>
        </w:trPr>
        <w:tc>
          <w:tcPr>
            <w:tcW w:w="3345" w:type="dxa"/>
          </w:tcPr>
          <w:p w14:paraId="306373FD" w14:textId="77777777" w:rsidR="004B3F04" w:rsidRDefault="004B3F04" w:rsidP="000659BE">
            <w:pPr>
              <w:pStyle w:val="TableText"/>
            </w:pPr>
            <w:r>
              <w:tab/>
            </w:r>
            <w:r>
              <w:tab/>
              <w:t>@typeCode</w:t>
            </w:r>
          </w:p>
        </w:tc>
        <w:tc>
          <w:tcPr>
            <w:tcW w:w="720" w:type="dxa"/>
          </w:tcPr>
          <w:p w14:paraId="726588A6" w14:textId="77777777" w:rsidR="004B3F04" w:rsidRDefault="004B3F04" w:rsidP="000659BE">
            <w:pPr>
              <w:pStyle w:val="TableText"/>
            </w:pPr>
            <w:r>
              <w:t>1..1</w:t>
            </w:r>
          </w:p>
        </w:tc>
        <w:tc>
          <w:tcPr>
            <w:tcW w:w="1152" w:type="dxa"/>
          </w:tcPr>
          <w:p w14:paraId="3C383D0B" w14:textId="77777777" w:rsidR="004B3F04" w:rsidRDefault="004B3F04" w:rsidP="000659BE">
            <w:pPr>
              <w:pStyle w:val="TableText"/>
            </w:pPr>
            <w:r>
              <w:t>SHALL</w:t>
            </w:r>
          </w:p>
        </w:tc>
        <w:tc>
          <w:tcPr>
            <w:tcW w:w="864" w:type="dxa"/>
          </w:tcPr>
          <w:p w14:paraId="548AA8D6" w14:textId="77777777" w:rsidR="004B3F04" w:rsidRDefault="004B3F04" w:rsidP="000659BE">
            <w:pPr>
              <w:pStyle w:val="TableText"/>
            </w:pPr>
          </w:p>
        </w:tc>
        <w:tc>
          <w:tcPr>
            <w:tcW w:w="1104" w:type="dxa"/>
          </w:tcPr>
          <w:p w14:paraId="667BEB69" w14:textId="77777777" w:rsidR="004B3F04" w:rsidRDefault="006C736C" w:rsidP="000659BE">
            <w:pPr>
              <w:pStyle w:val="TableText"/>
            </w:pPr>
            <w:hyperlink w:anchor="C_4499-35086">
              <w:r w:rsidR="004B3F04">
                <w:rPr>
                  <w:rStyle w:val="HyperlinkText9pt"/>
                </w:rPr>
                <w:t>4499-35086</w:t>
              </w:r>
            </w:hyperlink>
          </w:p>
        </w:tc>
        <w:tc>
          <w:tcPr>
            <w:tcW w:w="2975" w:type="dxa"/>
          </w:tcPr>
          <w:p w14:paraId="3B031AE6" w14:textId="77777777" w:rsidR="004B3F04" w:rsidRDefault="004B3F04" w:rsidP="000659BE">
            <w:pPr>
              <w:pStyle w:val="TableText"/>
            </w:pPr>
            <w:r>
              <w:t>urn:oid:2.16.840.1.113883.5.90 (HL7ParticipationType) = PART</w:t>
            </w:r>
          </w:p>
        </w:tc>
      </w:tr>
      <w:tr w:rsidR="004B3F04" w14:paraId="2DA321C7" w14:textId="77777777" w:rsidTr="000659BE">
        <w:trPr>
          <w:jc w:val="center"/>
        </w:trPr>
        <w:tc>
          <w:tcPr>
            <w:tcW w:w="3345" w:type="dxa"/>
          </w:tcPr>
          <w:p w14:paraId="05363F6A" w14:textId="77777777" w:rsidR="004B3F04" w:rsidRDefault="004B3F04" w:rsidP="000659BE">
            <w:pPr>
              <w:pStyle w:val="TableText"/>
            </w:pPr>
            <w:r>
              <w:tab/>
            </w:r>
            <w:r>
              <w:tab/>
              <w:t>patient</w:t>
            </w:r>
          </w:p>
        </w:tc>
        <w:tc>
          <w:tcPr>
            <w:tcW w:w="720" w:type="dxa"/>
          </w:tcPr>
          <w:p w14:paraId="0D2B6B20" w14:textId="77777777" w:rsidR="004B3F04" w:rsidRDefault="004B3F04" w:rsidP="000659BE">
            <w:pPr>
              <w:pStyle w:val="TableText"/>
            </w:pPr>
            <w:r>
              <w:t>1..1</w:t>
            </w:r>
          </w:p>
        </w:tc>
        <w:tc>
          <w:tcPr>
            <w:tcW w:w="1152" w:type="dxa"/>
          </w:tcPr>
          <w:p w14:paraId="55B970A4" w14:textId="77777777" w:rsidR="004B3F04" w:rsidRDefault="004B3F04" w:rsidP="000659BE">
            <w:pPr>
              <w:pStyle w:val="TableText"/>
            </w:pPr>
            <w:r>
              <w:t>SHALL</w:t>
            </w:r>
          </w:p>
        </w:tc>
        <w:tc>
          <w:tcPr>
            <w:tcW w:w="864" w:type="dxa"/>
          </w:tcPr>
          <w:p w14:paraId="46231F1F" w14:textId="77777777" w:rsidR="004B3F04" w:rsidRDefault="004B3F04" w:rsidP="000659BE">
            <w:pPr>
              <w:pStyle w:val="TableText"/>
            </w:pPr>
          </w:p>
        </w:tc>
        <w:tc>
          <w:tcPr>
            <w:tcW w:w="1104" w:type="dxa"/>
          </w:tcPr>
          <w:p w14:paraId="4C6DC89E" w14:textId="77777777" w:rsidR="004B3F04" w:rsidRDefault="006C736C" w:rsidP="000659BE">
            <w:pPr>
              <w:pStyle w:val="TableText"/>
            </w:pPr>
            <w:hyperlink w:anchor="C_4499-36078">
              <w:r w:rsidR="004B3F04">
                <w:rPr>
                  <w:rStyle w:val="HyperlinkText9pt"/>
                </w:rPr>
                <w:t>4499-36078</w:t>
              </w:r>
            </w:hyperlink>
          </w:p>
        </w:tc>
        <w:tc>
          <w:tcPr>
            <w:tcW w:w="2975" w:type="dxa"/>
          </w:tcPr>
          <w:p w14:paraId="2AB645DE" w14:textId="77777777" w:rsidR="004B3F04" w:rsidRDefault="006C736C"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0F4608BC" w14:textId="77777777" w:rsidTr="000659BE">
        <w:trPr>
          <w:jc w:val="center"/>
        </w:trPr>
        <w:tc>
          <w:tcPr>
            <w:tcW w:w="3345" w:type="dxa"/>
          </w:tcPr>
          <w:p w14:paraId="665397BF" w14:textId="77777777" w:rsidR="004B3F04" w:rsidRDefault="004B3F04" w:rsidP="000659BE">
            <w:pPr>
              <w:pStyle w:val="TableText"/>
            </w:pPr>
            <w:r>
              <w:lastRenderedPageBreak/>
              <w:tab/>
              <w:t>participation</w:t>
            </w:r>
          </w:p>
        </w:tc>
        <w:tc>
          <w:tcPr>
            <w:tcW w:w="720" w:type="dxa"/>
          </w:tcPr>
          <w:p w14:paraId="2FF16D07" w14:textId="77777777" w:rsidR="004B3F04" w:rsidRDefault="004B3F04" w:rsidP="000659BE">
            <w:pPr>
              <w:pStyle w:val="TableText"/>
            </w:pPr>
            <w:r>
              <w:t>0..*</w:t>
            </w:r>
          </w:p>
        </w:tc>
        <w:tc>
          <w:tcPr>
            <w:tcW w:w="1152" w:type="dxa"/>
          </w:tcPr>
          <w:p w14:paraId="5BF07BEF" w14:textId="77777777" w:rsidR="004B3F04" w:rsidRDefault="004B3F04" w:rsidP="000659BE">
            <w:pPr>
              <w:pStyle w:val="TableText"/>
            </w:pPr>
            <w:r>
              <w:t>MAY</w:t>
            </w:r>
          </w:p>
        </w:tc>
        <w:tc>
          <w:tcPr>
            <w:tcW w:w="864" w:type="dxa"/>
          </w:tcPr>
          <w:p w14:paraId="33CF6A39" w14:textId="77777777" w:rsidR="004B3F04" w:rsidRDefault="004B3F04" w:rsidP="000659BE">
            <w:pPr>
              <w:pStyle w:val="TableText"/>
            </w:pPr>
          </w:p>
        </w:tc>
        <w:tc>
          <w:tcPr>
            <w:tcW w:w="1104" w:type="dxa"/>
          </w:tcPr>
          <w:p w14:paraId="372AE3D9" w14:textId="77777777" w:rsidR="004B3F04" w:rsidRDefault="006C736C" w:rsidP="000659BE">
            <w:pPr>
              <w:pStyle w:val="TableText"/>
            </w:pPr>
            <w:hyperlink w:anchor="C_4499-36079">
              <w:r w:rsidR="004B3F04">
                <w:rPr>
                  <w:rStyle w:val="HyperlinkText9pt"/>
                </w:rPr>
                <w:t>4499-36079</w:t>
              </w:r>
            </w:hyperlink>
          </w:p>
        </w:tc>
        <w:tc>
          <w:tcPr>
            <w:tcW w:w="2975" w:type="dxa"/>
          </w:tcPr>
          <w:p w14:paraId="0373DF31" w14:textId="77777777" w:rsidR="004B3F04" w:rsidRDefault="004B3F04" w:rsidP="000659BE">
            <w:pPr>
              <w:pStyle w:val="TableText"/>
            </w:pPr>
          </w:p>
        </w:tc>
      </w:tr>
      <w:tr w:rsidR="004B3F04" w14:paraId="0C849E17" w14:textId="77777777" w:rsidTr="000659BE">
        <w:trPr>
          <w:jc w:val="center"/>
        </w:trPr>
        <w:tc>
          <w:tcPr>
            <w:tcW w:w="3345" w:type="dxa"/>
          </w:tcPr>
          <w:p w14:paraId="0CC9D50A" w14:textId="77777777" w:rsidR="004B3F04" w:rsidRDefault="004B3F04" w:rsidP="000659BE">
            <w:pPr>
              <w:pStyle w:val="TableText"/>
            </w:pPr>
            <w:r>
              <w:tab/>
            </w:r>
            <w:r>
              <w:tab/>
              <w:t>@typeCode</w:t>
            </w:r>
          </w:p>
        </w:tc>
        <w:tc>
          <w:tcPr>
            <w:tcW w:w="720" w:type="dxa"/>
          </w:tcPr>
          <w:p w14:paraId="35FE91B6" w14:textId="77777777" w:rsidR="004B3F04" w:rsidRDefault="004B3F04" w:rsidP="000659BE">
            <w:pPr>
              <w:pStyle w:val="TableText"/>
            </w:pPr>
            <w:r>
              <w:t>1..1</w:t>
            </w:r>
          </w:p>
        </w:tc>
        <w:tc>
          <w:tcPr>
            <w:tcW w:w="1152" w:type="dxa"/>
          </w:tcPr>
          <w:p w14:paraId="0228CBFC" w14:textId="77777777" w:rsidR="004B3F04" w:rsidRDefault="004B3F04" w:rsidP="000659BE">
            <w:pPr>
              <w:pStyle w:val="TableText"/>
            </w:pPr>
            <w:r>
              <w:t>SHALL</w:t>
            </w:r>
          </w:p>
        </w:tc>
        <w:tc>
          <w:tcPr>
            <w:tcW w:w="864" w:type="dxa"/>
          </w:tcPr>
          <w:p w14:paraId="7226465B" w14:textId="77777777" w:rsidR="004B3F04" w:rsidRDefault="004B3F04" w:rsidP="000659BE">
            <w:pPr>
              <w:pStyle w:val="TableText"/>
            </w:pPr>
          </w:p>
        </w:tc>
        <w:tc>
          <w:tcPr>
            <w:tcW w:w="1104" w:type="dxa"/>
          </w:tcPr>
          <w:p w14:paraId="4165F9A9" w14:textId="77777777" w:rsidR="004B3F04" w:rsidRDefault="006C736C" w:rsidP="000659BE">
            <w:pPr>
              <w:pStyle w:val="TableText"/>
            </w:pPr>
            <w:hyperlink w:anchor="C_4499-36081">
              <w:r w:rsidR="004B3F04">
                <w:rPr>
                  <w:rStyle w:val="HyperlinkText9pt"/>
                </w:rPr>
                <w:t>4499-36081</w:t>
              </w:r>
            </w:hyperlink>
          </w:p>
        </w:tc>
        <w:tc>
          <w:tcPr>
            <w:tcW w:w="2975" w:type="dxa"/>
          </w:tcPr>
          <w:p w14:paraId="0027A8D5" w14:textId="77777777" w:rsidR="004B3F04" w:rsidRDefault="004B3F04" w:rsidP="000659BE">
            <w:pPr>
              <w:pStyle w:val="TableText"/>
            </w:pPr>
            <w:r>
              <w:t>urn:oid:2.16.840.1.113883.5.90 (HL7ParticipationType) = PART</w:t>
            </w:r>
          </w:p>
        </w:tc>
      </w:tr>
      <w:tr w:rsidR="004B3F04" w14:paraId="0A8D47C8" w14:textId="77777777" w:rsidTr="000659BE">
        <w:trPr>
          <w:jc w:val="center"/>
        </w:trPr>
        <w:tc>
          <w:tcPr>
            <w:tcW w:w="3345" w:type="dxa"/>
          </w:tcPr>
          <w:p w14:paraId="56B1A05D" w14:textId="77777777" w:rsidR="004B3F04" w:rsidRDefault="004B3F04" w:rsidP="000659BE">
            <w:pPr>
              <w:pStyle w:val="TableText"/>
            </w:pPr>
            <w:r>
              <w:tab/>
            </w:r>
            <w:r>
              <w:tab/>
              <w:t>role</w:t>
            </w:r>
          </w:p>
        </w:tc>
        <w:tc>
          <w:tcPr>
            <w:tcW w:w="720" w:type="dxa"/>
          </w:tcPr>
          <w:p w14:paraId="7761E6FD" w14:textId="77777777" w:rsidR="004B3F04" w:rsidRDefault="004B3F04" w:rsidP="000659BE">
            <w:pPr>
              <w:pStyle w:val="TableText"/>
            </w:pPr>
            <w:r>
              <w:t>1..1</w:t>
            </w:r>
          </w:p>
        </w:tc>
        <w:tc>
          <w:tcPr>
            <w:tcW w:w="1152" w:type="dxa"/>
          </w:tcPr>
          <w:p w14:paraId="01E77951" w14:textId="77777777" w:rsidR="004B3F04" w:rsidRDefault="004B3F04" w:rsidP="000659BE">
            <w:pPr>
              <w:pStyle w:val="TableText"/>
            </w:pPr>
            <w:r>
              <w:t>SHALL</w:t>
            </w:r>
          </w:p>
        </w:tc>
        <w:tc>
          <w:tcPr>
            <w:tcW w:w="864" w:type="dxa"/>
          </w:tcPr>
          <w:p w14:paraId="2825C037" w14:textId="77777777" w:rsidR="004B3F04" w:rsidRDefault="004B3F04" w:rsidP="000659BE">
            <w:pPr>
              <w:pStyle w:val="TableText"/>
            </w:pPr>
          </w:p>
        </w:tc>
        <w:tc>
          <w:tcPr>
            <w:tcW w:w="1104" w:type="dxa"/>
          </w:tcPr>
          <w:p w14:paraId="4B4BC2C4" w14:textId="77777777" w:rsidR="004B3F04" w:rsidRDefault="006C736C" w:rsidP="000659BE">
            <w:pPr>
              <w:pStyle w:val="TableText"/>
            </w:pPr>
            <w:hyperlink w:anchor="C_4499-36080">
              <w:r w:rsidR="004B3F04">
                <w:rPr>
                  <w:rStyle w:val="HyperlinkText9pt"/>
                </w:rPr>
                <w:t>4499-36080</w:t>
              </w:r>
            </w:hyperlink>
          </w:p>
        </w:tc>
        <w:tc>
          <w:tcPr>
            <w:tcW w:w="2975" w:type="dxa"/>
          </w:tcPr>
          <w:p w14:paraId="347BC04E"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AF5888F" w14:textId="77777777" w:rsidTr="000659BE">
        <w:trPr>
          <w:jc w:val="center"/>
        </w:trPr>
        <w:tc>
          <w:tcPr>
            <w:tcW w:w="3345" w:type="dxa"/>
          </w:tcPr>
          <w:p w14:paraId="69077628" w14:textId="77777777" w:rsidR="004B3F04" w:rsidRDefault="004B3F04" w:rsidP="000659BE">
            <w:pPr>
              <w:pStyle w:val="TableText"/>
            </w:pPr>
            <w:r>
              <w:tab/>
              <w:t>outboundRelationship</w:t>
            </w:r>
          </w:p>
        </w:tc>
        <w:tc>
          <w:tcPr>
            <w:tcW w:w="720" w:type="dxa"/>
          </w:tcPr>
          <w:p w14:paraId="5E4CC6B4" w14:textId="77777777" w:rsidR="004B3F04" w:rsidRDefault="004B3F04" w:rsidP="000659BE">
            <w:pPr>
              <w:pStyle w:val="TableText"/>
            </w:pPr>
            <w:r>
              <w:t>0..1</w:t>
            </w:r>
          </w:p>
        </w:tc>
        <w:tc>
          <w:tcPr>
            <w:tcW w:w="1152" w:type="dxa"/>
          </w:tcPr>
          <w:p w14:paraId="426FCFFE" w14:textId="77777777" w:rsidR="004B3F04" w:rsidRDefault="004B3F04" w:rsidP="000659BE">
            <w:pPr>
              <w:pStyle w:val="TableText"/>
            </w:pPr>
            <w:r>
              <w:t>MAY</w:t>
            </w:r>
          </w:p>
        </w:tc>
        <w:tc>
          <w:tcPr>
            <w:tcW w:w="864" w:type="dxa"/>
          </w:tcPr>
          <w:p w14:paraId="568B0CA1" w14:textId="77777777" w:rsidR="004B3F04" w:rsidRDefault="004B3F04" w:rsidP="000659BE">
            <w:pPr>
              <w:pStyle w:val="TableText"/>
            </w:pPr>
          </w:p>
        </w:tc>
        <w:tc>
          <w:tcPr>
            <w:tcW w:w="1104" w:type="dxa"/>
          </w:tcPr>
          <w:p w14:paraId="2F704FA9" w14:textId="77777777" w:rsidR="004B3F04" w:rsidRDefault="006C736C" w:rsidP="000659BE">
            <w:pPr>
              <w:pStyle w:val="TableText"/>
            </w:pPr>
            <w:hyperlink w:anchor="C_4499-31736">
              <w:r w:rsidR="004B3F04">
                <w:rPr>
                  <w:rStyle w:val="HyperlinkText9pt"/>
                </w:rPr>
                <w:t>4499-31736</w:t>
              </w:r>
            </w:hyperlink>
          </w:p>
        </w:tc>
        <w:tc>
          <w:tcPr>
            <w:tcW w:w="2975" w:type="dxa"/>
          </w:tcPr>
          <w:p w14:paraId="02ACD1B4" w14:textId="77777777" w:rsidR="004B3F04" w:rsidRDefault="004B3F04" w:rsidP="000659BE">
            <w:pPr>
              <w:pStyle w:val="TableText"/>
            </w:pPr>
          </w:p>
        </w:tc>
      </w:tr>
      <w:tr w:rsidR="004B3F04" w14:paraId="15AF5907" w14:textId="77777777" w:rsidTr="000659BE">
        <w:trPr>
          <w:jc w:val="center"/>
        </w:trPr>
        <w:tc>
          <w:tcPr>
            <w:tcW w:w="3345" w:type="dxa"/>
          </w:tcPr>
          <w:p w14:paraId="7884A932" w14:textId="77777777" w:rsidR="004B3F04" w:rsidRDefault="004B3F04" w:rsidP="000659BE">
            <w:pPr>
              <w:pStyle w:val="TableText"/>
            </w:pPr>
            <w:r>
              <w:tab/>
            </w:r>
            <w:r>
              <w:tab/>
              <w:t>@typeCode</w:t>
            </w:r>
          </w:p>
        </w:tc>
        <w:tc>
          <w:tcPr>
            <w:tcW w:w="720" w:type="dxa"/>
          </w:tcPr>
          <w:p w14:paraId="145BCC71" w14:textId="77777777" w:rsidR="004B3F04" w:rsidRDefault="004B3F04" w:rsidP="000659BE">
            <w:pPr>
              <w:pStyle w:val="TableText"/>
            </w:pPr>
            <w:r>
              <w:t>1..1</w:t>
            </w:r>
          </w:p>
        </w:tc>
        <w:tc>
          <w:tcPr>
            <w:tcW w:w="1152" w:type="dxa"/>
          </w:tcPr>
          <w:p w14:paraId="20BEC679" w14:textId="77777777" w:rsidR="004B3F04" w:rsidRDefault="004B3F04" w:rsidP="000659BE">
            <w:pPr>
              <w:pStyle w:val="TableText"/>
            </w:pPr>
            <w:r>
              <w:t>SHALL</w:t>
            </w:r>
          </w:p>
        </w:tc>
        <w:tc>
          <w:tcPr>
            <w:tcW w:w="864" w:type="dxa"/>
          </w:tcPr>
          <w:p w14:paraId="51D0C501" w14:textId="77777777" w:rsidR="004B3F04" w:rsidRDefault="004B3F04" w:rsidP="000659BE">
            <w:pPr>
              <w:pStyle w:val="TableText"/>
            </w:pPr>
          </w:p>
        </w:tc>
        <w:tc>
          <w:tcPr>
            <w:tcW w:w="1104" w:type="dxa"/>
          </w:tcPr>
          <w:p w14:paraId="5122A848" w14:textId="77777777" w:rsidR="004B3F04" w:rsidRDefault="006C736C" w:rsidP="000659BE">
            <w:pPr>
              <w:pStyle w:val="TableText"/>
            </w:pPr>
            <w:hyperlink w:anchor="C_4499-31737">
              <w:r w:rsidR="004B3F04">
                <w:rPr>
                  <w:rStyle w:val="HyperlinkText9pt"/>
                </w:rPr>
                <w:t>4499-31737</w:t>
              </w:r>
            </w:hyperlink>
          </w:p>
        </w:tc>
        <w:tc>
          <w:tcPr>
            <w:tcW w:w="2975" w:type="dxa"/>
          </w:tcPr>
          <w:p w14:paraId="399EA1BB" w14:textId="77777777" w:rsidR="004B3F04" w:rsidRDefault="004B3F04" w:rsidP="000659BE">
            <w:pPr>
              <w:pStyle w:val="TableText"/>
            </w:pPr>
            <w:r>
              <w:t>urn:oid:2.16.840.1.113883.5.1002 (HL7ActRelationshipType) = RSON</w:t>
            </w:r>
          </w:p>
        </w:tc>
      </w:tr>
      <w:tr w:rsidR="004B3F04" w14:paraId="23684BE5" w14:textId="77777777" w:rsidTr="000659BE">
        <w:trPr>
          <w:jc w:val="center"/>
        </w:trPr>
        <w:tc>
          <w:tcPr>
            <w:tcW w:w="3345" w:type="dxa"/>
          </w:tcPr>
          <w:p w14:paraId="02F73012" w14:textId="77777777" w:rsidR="004B3F04" w:rsidRDefault="004B3F04" w:rsidP="000659BE">
            <w:pPr>
              <w:pStyle w:val="TableText"/>
            </w:pPr>
            <w:r>
              <w:tab/>
            </w:r>
            <w:r>
              <w:tab/>
              <w:t>observationCriteria</w:t>
            </w:r>
          </w:p>
        </w:tc>
        <w:tc>
          <w:tcPr>
            <w:tcW w:w="720" w:type="dxa"/>
          </w:tcPr>
          <w:p w14:paraId="5FFBE3CD" w14:textId="77777777" w:rsidR="004B3F04" w:rsidRDefault="004B3F04" w:rsidP="000659BE">
            <w:pPr>
              <w:pStyle w:val="TableText"/>
            </w:pPr>
            <w:r>
              <w:t>1..1</w:t>
            </w:r>
          </w:p>
        </w:tc>
        <w:tc>
          <w:tcPr>
            <w:tcW w:w="1152" w:type="dxa"/>
          </w:tcPr>
          <w:p w14:paraId="5D5F1154" w14:textId="77777777" w:rsidR="004B3F04" w:rsidRDefault="004B3F04" w:rsidP="000659BE">
            <w:pPr>
              <w:pStyle w:val="TableText"/>
            </w:pPr>
            <w:r>
              <w:t>SHALL</w:t>
            </w:r>
          </w:p>
        </w:tc>
        <w:tc>
          <w:tcPr>
            <w:tcW w:w="864" w:type="dxa"/>
          </w:tcPr>
          <w:p w14:paraId="2328BCE7" w14:textId="77777777" w:rsidR="004B3F04" w:rsidRDefault="004B3F04" w:rsidP="000659BE">
            <w:pPr>
              <w:pStyle w:val="TableText"/>
            </w:pPr>
          </w:p>
        </w:tc>
        <w:tc>
          <w:tcPr>
            <w:tcW w:w="1104" w:type="dxa"/>
          </w:tcPr>
          <w:p w14:paraId="6CE3A748" w14:textId="77777777" w:rsidR="004B3F04" w:rsidRDefault="006C736C" w:rsidP="000659BE">
            <w:pPr>
              <w:pStyle w:val="TableText"/>
            </w:pPr>
            <w:hyperlink w:anchor="C_4499-31738">
              <w:r w:rsidR="004B3F04">
                <w:rPr>
                  <w:rStyle w:val="HyperlinkText9pt"/>
                </w:rPr>
                <w:t>4499-31738</w:t>
              </w:r>
            </w:hyperlink>
          </w:p>
        </w:tc>
        <w:tc>
          <w:tcPr>
            <w:tcW w:w="2975" w:type="dxa"/>
          </w:tcPr>
          <w:p w14:paraId="74956C4A"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73345127" w14:textId="77777777" w:rsidR="004B3F04" w:rsidRDefault="004B3F04" w:rsidP="004B3F04">
      <w:pPr>
        <w:pStyle w:val="BodyText"/>
      </w:pPr>
    </w:p>
    <w:p w14:paraId="391A3184" w14:textId="77777777" w:rsidR="004B3F04" w:rsidRDefault="004B3F04" w:rsidP="007E63CC">
      <w:pPr>
        <w:numPr>
          <w:ilvl w:val="0"/>
          <w:numId w:val="19"/>
        </w:numPr>
      </w:pPr>
      <w:r>
        <w:rPr>
          <w:rStyle w:val="keyword"/>
        </w:rPr>
        <w:t>SHALL</w:t>
      </w:r>
      <w:r>
        <w:t xml:space="preserve"> contain exactly one [1..1] </w:t>
      </w:r>
      <w:r>
        <w:rPr>
          <w:rStyle w:val="XMLnameBold"/>
        </w:rPr>
        <w:t>@classCode</w:t>
      </w:r>
      <w:r>
        <w:t>=</w:t>
      </w:r>
      <w:r>
        <w:rPr>
          <w:rStyle w:val="XMLname"/>
        </w:rPr>
        <w:t>"SPLY"</w:t>
      </w:r>
      <w:r>
        <w:t xml:space="preserve"> Supply</w:t>
      </w:r>
      <w:bookmarkStart w:id="1234" w:name="C_4499-31708"/>
      <w:r>
        <w:t xml:space="preserve"> (CONF:4499-31708)</w:t>
      </w:r>
      <w:bookmarkEnd w:id="1234"/>
      <w:r>
        <w:t>.</w:t>
      </w:r>
    </w:p>
    <w:p w14:paraId="3CEA619B" w14:textId="77777777" w:rsidR="004B3F04" w:rsidRDefault="004B3F04" w:rsidP="007E63CC">
      <w:pPr>
        <w:numPr>
          <w:ilvl w:val="0"/>
          <w:numId w:val="1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235" w:name="C_4499-31709"/>
      <w:r>
        <w:t xml:space="preserve"> (CONF:4499-31709)</w:t>
      </w:r>
      <w:bookmarkEnd w:id="1235"/>
      <w:r>
        <w:t>.</w:t>
      </w:r>
    </w:p>
    <w:p w14:paraId="06AF4A2F" w14:textId="77777777" w:rsidR="004B3F04" w:rsidRDefault="004B3F04" w:rsidP="007E63CC">
      <w:pPr>
        <w:numPr>
          <w:ilvl w:val="0"/>
          <w:numId w:val="19"/>
        </w:numPr>
      </w:pPr>
      <w:r>
        <w:rPr>
          <w:rStyle w:val="keyword"/>
        </w:rPr>
        <w:t>MAY</w:t>
      </w:r>
      <w:r>
        <w:t xml:space="preserve"> contain zero or one [0..1] </w:t>
      </w:r>
      <w:r>
        <w:rPr>
          <w:rStyle w:val="XMLnameBold"/>
        </w:rPr>
        <w:t>@actionNegationInd</w:t>
      </w:r>
      <w:bookmarkStart w:id="1236" w:name="C_4499-31710"/>
      <w:r>
        <w:t xml:space="preserve"> (CONF:4499-31710)</w:t>
      </w:r>
      <w:bookmarkEnd w:id="1236"/>
      <w:r>
        <w:t>.</w:t>
      </w:r>
      <w:r>
        <w:br/>
        <w:t>Note: QDM Attribute: Negation Rationale</w:t>
      </w:r>
    </w:p>
    <w:p w14:paraId="0DBD9C82" w14:textId="77777777" w:rsidR="004B3F04" w:rsidRDefault="004B3F04" w:rsidP="007E63CC">
      <w:pPr>
        <w:numPr>
          <w:ilvl w:val="0"/>
          <w:numId w:val="19"/>
        </w:numPr>
      </w:pPr>
      <w:r>
        <w:rPr>
          <w:rStyle w:val="keyword"/>
        </w:rPr>
        <w:t>SHALL</w:t>
      </w:r>
      <w:r>
        <w:t xml:space="preserve"> contain exactly one [1..1] </w:t>
      </w:r>
      <w:r>
        <w:rPr>
          <w:rStyle w:val="XMLnameBold"/>
        </w:rPr>
        <w:t>templateId</w:t>
      </w:r>
      <w:bookmarkStart w:id="1237" w:name="C_4499-31711"/>
      <w:r>
        <w:t xml:space="preserve"> (CONF:4499-31711)</w:t>
      </w:r>
      <w:bookmarkEnd w:id="1237"/>
      <w:r>
        <w:t>.</w:t>
      </w:r>
    </w:p>
    <w:p w14:paraId="3E29D9E1" w14:textId="77777777" w:rsidR="004B3F04" w:rsidRDefault="004B3F04" w:rsidP="007E63CC">
      <w:pPr>
        <w:numPr>
          <w:ilvl w:val="1"/>
          <w:numId w:val="19"/>
        </w:numPr>
      </w:pPr>
      <w:r>
        <w:t xml:space="preserve">This templateId </w:t>
      </w:r>
      <w:r>
        <w:rPr>
          <w:rStyle w:val="keyword"/>
        </w:rPr>
        <w:t>SHALL</w:t>
      </w:r>
      <w:r>
        <w:t xml:space="preserve"> contain exactly one [1..1] </w:t>
      </w:r>
      <w:r>
        <w:rPr>
          <w:rStyle w:val="XMLnameBold"/>
        </w:rPr>
        <w:t>item</w:t>
      </w:r>
      <w:bookmarkStart w:id="1238" w:name="C_4499-31712"/>
      <w:r>
        <w:t xml:space="preserve"> (CONF:4499-31712)</w:t>
      </w:r>
      <w:bookmarkEnd w:id="1238"/>
      <w:r>
        <w:t xml:space="preserve"> such that it</w:t>
      </w:r>
    </w:p>
    <w:p w14:paraId="66985E7C" w14:textId="77777777" w:rsidR="004B3F04" w:rsidRDefault="004B3F04" w:rsidP="007E63CC">
      <w:pPr>
        <w:numPr>
          <w:ilvl w:val="2"/>
          <w:numId w:val="19"/>
        </w:numPr>
      </w:pPr>
      <w:r>
        <w:rPr>
          <w:rStyle w:val="keyword"/>
        </w:rPr>
        <w:t>SHALL</w:t>
      </w:r>
      <w:r>
        <w:t xml:space="preserve"> contain exactly one [1..1] </w:t>
      </w:r>
      <w:r>
        <w:rPr>
          <w:rStyle w:val="XMLnameBold"/>
        </w:rPr>
        <w:t>@root</w:t>
      </w:r>
      <w:r>
        <w:t>=</w:t>
      </w:r>
      <w:r>
        <w:rPr>
          <w:rStyle w:val="XMLname"/>
        </w:rPr>
        <w:t>"2.16.840.1.113883.10.20.28.4.16"</w:t>
      </w:r>
      <w:bookmarkStart w:id="1239" w:name="C_4499-31713"/>
      <w:r>
        <w:t xml:space="preserve"> (CONF:4499-31713)</w:t>
      </w:r>
      <w:bookmarkEnd w:id="1239"/>
      <w:r>
        <w:t>.</w:t>
      </w:r>
    </w:p>
    <w:p w14:paraId="7E6D9B67" w14:textId="77777777" w:rsidR="004B3F04" w:rsidRDefault="004B3F04" w:rsidP="007E63CC">
      <w:pPr>
        <w:numPr>
          <w:ilvl w:val="2"/>
          <w:numId w:val="19"/>
        </w:numPr>
      </w:pPr>
      <w:r>
        <w:rPr>
          <w:rStyle w:val="keyword"/>
        </w:rPr>
        <w:t>SHALL</w:t>
      </w:r>
      <w:r>
        <w:t xml:space="preserve"> contain exactly one [1..1] </w:t>
      </w:r>
      <w:r>
        <w:rPr>
          <w:rStyle w:val="XMLnameBold"/>
        </w:rPr>
        <w:t>@extension</w:t>
      </w:r>
      <w:r>
        <w:t>=</w:t>
      </w:r>
      <w:r>
        <w:rPr>
          <w:rStyle w:val="XMLname"/>
        </w:rPr>
        <w:t>"2021-02-01"</w:t>
      </w:r>
      <w:bookmarkStart w:id="1240" w:name="C_4499-33699"/>
      <w:r>
        <w:t xml:space="preserve"> (CONF:4499-33699)</w:t>
      </w:r>
      <w:bookmarkEnd w:id="1240"/>
      <w:r>
        <w:t>.</w:t>
      </w:r>
    </w:p>
    <w:p w14:paraId="4DEFAEE3" w14:textId="77777777" w:rsidR="004B3F04" w:rsidRDefault="004B3F04" w:rsidP="007E63CC">
      <w:pPr>
        <w:numPr>
          <w:ilvl w:val="0"/>
          <w:numId w:val="19"/>
        </w:numPr>
      </w:pPr>
      <w:r>
        <w:rPr>
          <w:rStyle w:val="keyword"/>
        </w:rPr>
        <w:t>SHALL</w:t>
      </w:r>
      <w:r>
        <w:t xml:space="preserve"> contain exactly one [1..1] </w:t>
      </w:r>
      <w:r>
        <w:rPr>
          <w:rStyle w:val="XMLnameBold"/>
        </w:rPr>
        <w:t>id</w:t>
      </w:r>
      <w:bookmarkStart w:id="1241" w:name="C_4499-31714"/>
      <w:r>
        <w:t xml:space="preserve"> (CONF:4499-31714)</w:t>
      </w:r>
      <w:bookmarkEnd w:id="1241"/>
      <w:r>
        <w:t>.</w:t>
      </w:r>
    </w:p>
    <w:p w14:paraId="7F1506AA" w14:textId="77777777" w:rsidR="004B3F04" w:rsidRDefault="004B3F04" w:rsidP="007E63CC">
      <w:pPr>
        <w:numPr>
          <w:ilvl w:val="0"/>
          <w:numId w:val="19"/>
        </w:numPr>
      </w:pPr>
      <w:r>
        <w:rPr>
          <w:rStyle w:val="keyword"/>
        </w:rPr>
        <w:t>SHALL</w:t>
      </w:r>
      <w:r>
        <w:t xml:space="preserve"> contain exactly one [1..1] </w:t>
      </w:r>
      <w:r>
        <w:rPr>
          <w:rStyle w:val="XMLnameBold"/>
        </w:rPr>
        <w:t>title</w:t>
      </w:r>
      <w:bookmarkStart w:id="1242" w:name="C_4499-31715"/>
      <w:r>
        <w:t xml:space="preserve"> (CONF:4499-31715)</w:t>
      </w:r>
      <w:bookmarkEnd w:id="1242"/>
      <w:r>
        <w:t>.</w:t>
      </w:r>
    </w:p>
    <w:p w14:paraId="64AD9D8B" w14:textId="77777777" w:rsidR="004B3F04" w:rsidRDefault="004B3F04" w:rsidP="007E63CC">
      <w:pPr>
        <w:numPr>
          <w:ilvl w:val="0"/>
          <w:numId w:val="19"/>
        </w:numPr>
      </w:pPr>
      <w:r>
        <w:rPr>
          <w:rStyle w:val="keyword"/>
        </w:rPr>
        <w:t>SHALL</w:t>
      </w:r>
      <w:r>
        <w:t xml:space="preserve"> contain exactly one [1..1] </w:t>
      </w:r>
      <w:r>
        <w:rPr>
          <w:rStyle w:val="XMLnameBold"/>
        </w:rPr>
        <w:t>statusCode</w:t>
      </w:r>
      <w:bookmarkStart w:id="1243" w:name="C_4499-31716"/>
      <w:r>
        <w:t xml:space="preserve"> (CONF:4499-31716)</w:t>
      </w:r>
      <w:bookmarkEnd w:id="1243"/>
      <w:r>
        <w:t>.</w:t>
      </w:r>
    </w:p>
    <w:p w14:paraId="7381CC03" w14:textId="77777777" w:rsidR="004B3F04" w:rsidRDefault="004B3F04" w:rsidP="007E63CC">
      <w:pPr>
        <w:numPr>
          <w:ilvl w:val="1"/>
          <w:numId w:val="1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244" w:name="C_4499-31717"/>
      <w:r>
        <w:t xml:space="preserve"> (CONF:4499-31717)</w:t>
      </w:r>
      <w:bookmarkEnd w:id="1244"/>
      <w:r>
        <w:t>.</w:t>
      </w:r>
    </w:p>
    <w:p w14:paraId="557C8C38" w14:textId="77777777" w:rsidR="004B3F04" w:rsidRDefault="004B3F04" w:rsidP="007E63CC">
      <w:pPr>
        <w:numPr>
          <w:ilvl w:val="0"/>
          <w:numId w:val="19"/>
        </w:numPr>
      </w:pPr>
      <w:r>
        <w:rPr>
          <w:rStyle w:val="keyword"/>
        </w:rPr>
        <w:t>SHALL</w:t>
      </w:r>
      <w:r>
        <w:t xml:space="preserve"> contain exactly one [1..1] </w:t>
      </w:r>
      <w:r>
        <w:rPr>
          <w:rStyle w:val="XMLnameBold"/>
        </w:rPr>
        <w:t>participation</w:t>
      </w:r>
      <w:bookmarkStart w:id="1245" w:name="C_4499-31721"/>
      <w:r>
        <w:t xml:space="preserve"> (CONF:4499-31721)</w:t>
      </w:r>
      <w:bookmarkEnd w:id="1245"/>
      <w:r>
        <w:t xml:space="preserve"> such that it</w:t>
      </w:r>
    </w:p>
    <w:p w14:paraId="261C275F"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"DEV"</w:t>
      </w:r>
      <w:r>
        <w:t xml:space="preserve"> Device (CodeSystem: </w:t>
      </w:r>
      <w:r>
        <w:rPr>
          <w:rStyle w:val="XMLname"/>
        </w:rPr>
        <w:t>HL7ParticipationType urn:oid:2.16.840.1.113883.5.90</w:t>
      </w:r>
      <w:r>
        <w:t>)</w:t>
      </w:r>
      <w:bookmarkStart w:id="1246" w:name="C_4499-31722"/>
      <w:r>
        <w:t xml:space="preserve"> (CONF:4499-31722)</w:t>
      </w:r>
      <w:bookmarkEnd w:id="1246"/>
      <w:r>
        <w:t>.</w:t>
      </w:r>
    </w:p>
    <w:p w14:paraId="211F37FD"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47" w:name="C_4499-31723"/>
      <w:r>
        <w:t xml:space="preserve"> (CONF:4499-31723)</w:t>
      </w:r>
      <w:bookmarkEnd w:id="1247"/>
      <w:r>
        <w:t>.</w:t>
      </w:r>
    </w:p>
    <w:p w14:paraId="45B39B88"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1248" w:name="C_4499-31724"/>
      <w:r>
        <w:t xml:space="preserve"> (CONF:4499-31724)</w:t>
      </w:r>
      <w:bookmarkEnd w:id="1248"/>
      <w:r>
        <w:t>.</w:t>
      </w:r>
    </w:p>
    <w:p w14:paraId="16629A35" w14:textId="77777777" w:rsidR="004B3F04" w:rsidRDefault="004B3F04" w:rsidP="007E63CC">
      <w:pPr>
        <w:numPr>
          <w:ilvl w:val="2"/>
          <w:numId w:val="19"/>
        </w:numPr>
      </w:pPr>
      <w:r>
        <w:lastRenderedPageBreak/>
        <w:t xml:space="preserve">This role </w:t>
      </w:r>
      <w:r>
        <w:rPr>
          <w:rStyle w:val="keyword"/>
        </w:rPr>
        <w:t>SHALL</w:t>
      </w:r>
      <w:r>
        <w:t xml:space="preserve"> contain exactly one [1..1] </w:t>
      </w:r>
      <w:r>
        <w:rPr>
          <w:rStyle w:val="XMLnameBold"/>
        </w:rPr>
        <w:t>playingDevice</w:t>
      </w:r>
      <w:bookmarkStart w:id="1249" w:name="C_4499-31725"/>
      <w:r>
        <w:t xml:space="preserve"> (CONF:4499-31725)</w:t>
      </w:r>
      <w:bookmarkEnd w:id="1249"/>
      <w:r>
        <w:t>.</w:t>
      </w:r>
    </w:p>
    <w:p w14:paraId="5FC2A903"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@classCode</w:t>
      </w:r>
      <w:r>
        <w:t>=</w:t>
      </w:r>
      <w:r>
        <w:rPr>
          <w:rStyle w:val="XMLname"/>
        </w:rPr>
        <w:t>"DEV"</w:t>
      </w:r>
      <w:r>
        <w:t xml:space="preserve"> Device (CodeSystem: </w:t>
      </w:r>
      <w:r>
        <w:rPr>
          <w:rStyle w:val="XMLname"/>
        </w:rPr>
        <w:t>HL7EntityClass urn:oid:2.16.840.1.113883.5.41</w:t>
      </w:r>
      <w:r>
        <w:t>)</w:t>
      </w:r>
      <w:bookmarkStart w:id="1250" w:name="C_4499-31726"/>
      <w:r>
        <w:t xml:space="preserve"> (CONF:4499-31726)</w:t>
      </w:r>
      <w:bookmarkEnd w:id="1250"/>
      <w:r>
        <w:t>.</w:t>
      </w:r>
    </w:p>
    <w:p w14:paraId="49DAB60D"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1251" w:name="C_4499-31727"/>
      <w:r>
        <w:t xml:space="preserve"> (CONF:4499-31727)</w:t>
      </w:r>
      <w:bookmarkEnd w:id="1251"/>
      <w:r>
        <w:t>.</w:t>
      </w:r>
    </w:p>
    <w:p w14:paraId="6686E205" w14:textId="77777777" w:rsidR="004B3F04" w:rsidRDefault="004B3F04" w:rsidP="007E63CC">
      <w:pPr>
        <w:numPr>
          <w:ilvl w:val="3"/>
          <w:numId w:val="19"/>
        </w:numPr>
      </w:pPr>
      <w:r>
        <w:t xml:space="preserve">This playingDevice </w:t>
      </w:r>
      <w:r>
        <w:rPr>
          <w:rStyle w:val="keyword"/>
        </w:rPr>
        <w:t>SHALL</w:t>
      </w:r>
      <w:r>
        <w:t xml:space="preserve"> contain exactly one [1..1] </w:t>
      </w:r>
      <w:r>
        <w:rPr>
          <w:rStyle w:val="XMLnameBold"/>
        </w:rPr>
        <w:t>code</w:t>
      </w:r>
      <w:bookmarkStart w:id="1252" w:name="C_4499-31728"/>
      <w:r>
        <w:t xml:space="preserve"> (CONF:4499-31728)</w:t>
      </w:r>
      <w:bookmarkEnd w:id="1252"/>
      <w:r>
        <w:t>.</w:t>
      </w:r>
      <w:r>
        <w:br/>
        <w:t>Note: QDM Attribute: Code</w:t>
      </w:r>
    </w:p>
    <w:p w14:paraId="5F99B6BA" w14:textId="77777777" w:rsidR="004B3F04" w:rsidRDefault="004B3F04" w:rsidP="007E63CC">
      <w:pPr>
        <w:numPr>
          <w:ilvl w:val="4"/>
          <w:numId w:val="19"/>
        </w:numPr>
      </w:pPr>
      <w:r>
        <w:t xml:space="preserve">This code </w:t>
      </w:r>
      <w:r>
        <w:rPr>
          <w:rStyle w:val="keyword"/>
        </w:rPr>
        <w:t>SHOULD</w:t>
      </w:r>
      <w:r>
        <w:t xml:space="preserve"> contain zero or one [0..1] </w:t>
      </w:r>
      <w:r>
        <w:rPr>
          <w:rStyle w:val="XMLnameBold"/>
        </w:rPr>
        <w:t>@valueSet</w:t>
      </w:r>
      <w:bookmarkStart w:id="1253" w:name="C_4499-31729"/>
      <w:r>
        <w:t xml:space="preserve"> (CONF:4499-31729)</w:t>
      </w:r>
      <w:bookmarkEnd w:id="1253"/>
      <w:r>
        <w:t>.</w:t>
      </w:r>
    </w:p>
    <w:p w14:paraId="2703E067"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54" w:name="C_4499-34322"/>
      <w:r>
        <w:t xml:space="preserve"> (CONF:4499-34322)</w:t>
      </w:r>
      <w:bookmarkEnd w:id="1254"/>
      <w:r>
        <w:t xml:space="preserve"> such that it</w:t>
      </w:r>
    </w:p>
    <w:p w14:paraId="5AC4994C"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255" w:name="C_4499-34325"/>
      <w:r>
        <w:t xml:space="preserve"> (CONF:4499-34325)</w:t>
      </w:r>
      <w:bookmarkEnd w:id="1255"/>
      <w:r>
        <w:t>.</w:t>
      </w:r>
    </w:p>
    <w:p w14:paraId="4339D632" w14:textId="77777777" w:rsidR="004B3F04" w:rsidRDefault="004B3F04" w:rsidP="007E63CC">
      <w:pPr>
        <w:numPr>
          <w:ilvl w:val="1"/>
          <w:numId w:val="19"/>
        </w:numPr>
      </w:pPr>
      <w:r>
        <w:rPr>
          <w:rStyle w:val="keyword"/>
        </w:rPr>
        <w:t>SHALL</w:t>
      </w:r>
      <w:r>
        <w:t xml:space="preserve"> contain exactly one [1..1] </w:t>
      </w:r>
      <w:r>
        <w:rPr>
          <w:rStyle w:val="XMLnameBold"/>
        </w:rPr>
        <w:t>time</w:t>
      </w:r>
      <w:bookmarkStart w:id="1256" w:name="C_4499-34323"/>
      <w:r>
        <w:t xml:space="preserve"> (CONF:4499-34323)</w:t>
      </w:r>
      <w:bookmarkEnd w:id="1256"/>
      <w:r>
        <w:t>.</w:t>
      </w:r>
    </w:p>
    <w:p w14:paraId="1CDB10FC" w14:textId="77777777" w:rsidR="004B3F04" w:rsidRDefault="004B3F04" w:rsidP="007E63CC">
      <w:pPr>
        <w:numPr>
          <w:ilvl w:val="2"/>
          <w:numId w:val="19"/>
        </w:numPr>
      </w:pPr>
      <w:r>
        <w:t xml:space="preserve">This time </w:t>
      </w:r>
      <w:r>
        <w:rPr>
          <w:rStyle w:val="keyword"/>
        </w:rPr>
        <w:t>SHALL</w:t>
      </w:r>
      <w:r>
        <w:t xml:space="preserve"> contain exactly one [1..1] </w:t>
      </w:r>
      <w:r>
        <w:rPr>
          <w:rStyle w:val="XMLnameBold"/>
        </w:rPr>
        <w:t>low</w:t>
      </w:r>
      <w:bookmarkStart w:id="1257" w:name="C_4499-34326"/>
      <w:r>
        <w:t xml:space="preserve"> (CONF:4499-34326)</w:t>
      </w:r>
      <w:bookmarkEnd w:id="1257"/>
      <w:r>
        <w:t>.</w:t>
      </w:r>
      <w:r>
        <w:br/>
        <w:t>Note: QDM Attribute: Author dateTime (The time the recommendation is authored (i.e., provided to the patient))</w:t>
      </w:r>
    </w:p>
    <w:p w14:paraId="1B275EB4" w14:textId="77777777" w:rsidR="004B3F04" w:rsidRDefault="004B3F04" w:rsidP="007E63CC">
      <w:pPr>
        <w:numPr>
          <w:ilvl w:val="1"/>
          <w:numId w:val="19"/>
        </w:numPr>
      </w:pPr>
      <w:r>
        <w:rPr>
          <w:rStyle w:val="keyword"/>
        </w:rPr>
        <w:t>SHALL</w:t>
      </w:r>
      <w:r>
        <w:t xml:space="preserve"> contain exactly one [1..1] </w:t>
      </w:r>
      <w:r>
        <w:rPr>
          <w:rStyle w:val="XMLnameBold"/>
        </w:rPr>
        <w:t>role</w:t>
      </w:r>
      <w:bookmarkStart w:id="1258" w:name="C_4499-34324"/>
      <w:r>
        <w:t xml:space="preserve"> (CONF:4499-34324)</w:t>
      </w:r>
      <w:bookmarkEnd w:id="1258"/>
      <w:r>
        <w:t>.</w:t>
      </w:r>
    </w:p>
    <w:p w14:paraId="5068D9FC" w14:textId="77777777" w:rsidR="004B3F04" w:rsidRDefault="004B3F04" w:rsidP="007E63CC">
      <w:pPr>
        <w:numPr>
          <w:ilvl w:val="2"/>
          <w:numId w:val="1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259" w:name="C_4499-34327"/>
      <w:r>
        <w:t xml:space="preserve"> (CONF:4499-34327)</w:t>
      </w:r>
      <w:bookmarkEnd w:id="1259"/>
      <w:r>
        <w:t>.</w:t>
      </w:r>
    </w:p>
    <w:p w14:paraId="617F7408" w14:textId="77777777" w:rsidR="004B3F04" w:rsidRDefault="004B3F04" w:rsidP="007E63CC">
      <w:pPr>
        <w:numPr>
          <w:ilvl w:val="2"/>
          <w:numId w:val="19"/>
        </w:numPr>
      </w:pPr>
      <w:r>
        <w:t xml:space="preserve">This role </w:t>
      </w:r>
      <w:r>
        <w:rPr>
          <w:rStyle w:val="keyword"/>
        </w:rPr>
        <w:t>MAY</w:t>
      </w:r>
      <w:r>
        <w:t xml:space="preserve"> contain zero or one [0..1] </w:t>
      </w:r>
      <w:r>
        <w:rPr>
          <w:rStyle w:val="XMLnameBold"/>
        </w:rPr>
        <w:t>id</w:t>
      </w:r>
      <w:bookmarkStart w:id="1260" w:name="C_4499-34328"/>
      <w:r>
        <w:t xml:space="preserve"> (CONF:4499-34328)</w:t>
      </w:r>
      <w:bookmarkEnd w:id="1260"/>
      <w:r>
        <w:t>.</w:t>
      </w:r>
    </w:p>
    <w:p w14:paraId="71934ECA"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1" w:name="C_4499-35079"/>
      <w:r>
        <w:t xml:space="preserve"> (CONF:4499-35079)</w:t>
      </w:r>
      <w:bookmarkEnd w:id="1261"/>
      <w:r>
        <w:t xml:space="preserve"> such that it</w:t>
      </w:r>
      <w:r>
        <w:br/>
        <w:t>Note: QDM Attribute: Requester</w:t>
      </w:r>
    </w:p>
    <w:p w14:paraId="3B428D33"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62" w:name="C_4499-35085"/>
      <w:r>
        <w:t xml:space="preserve"> (CONF:4499-35085)</w:t>
      </w:r>
      <w:bookmarkEnd w:id="1262"/>
      <w:r>
        <w:t>.</w:t>
      </w:r>
    </w:p>
    <w:p w14:paraId="032FB413" w14:textId="77777777" w:rsidR="004B3F04" w:rsidRDefault="004B3F04" w:rsidP="007E63CC">
      <w:pPr>
        <w:numPr>
          <w:ilvl w:val="1"/>
          <w:numId w:val="1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263" w:name="C_4499-36075"/>
      <w:r>
        <w:t xml:space="preserve"> (CONF:4499-36075)</w:t>
      </w:r>
      <w:bookmarkEnd w:id="1263"/>
      <w:r>
        <w:t>.</w:t>
      </w:r>
    </w:p>
    <w:p w14:paraId="581BE882"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4" w:name="C_4499-35083"/>
      <w:r>
        <w:t xml:space="preserve"> (CONF:4499-35083)</w:t>
      </w:r>
      <w:bookmarkEnd w:id="1264"/>
      <w:r>
        <w:t xml:space="preserve"> such that it</w:t>
      </w:r>
      <w:r>
        <w:br/>
        <w:t>Note: QDM Attribute: Requester</w:t>
      </w:r>
    </w:p>
    <w:p w14:paraId="41B3B87E"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265" w:name="C_4499-35087"/>
      <w:r>
        <w:t xml:space="preserve"> (CONF:4499-35087)</w:t>
      </w:r>
      <w:bookmarkEnd w:id="1265"/>
      <w:r>
        <w:t>.</w:t>
      </w:r>
    </w:p>
    <w:p w14:paraId="26B98E85" w14:textId="77777777" w:rsidR="004B3F04" w:rsidRDefault="004B3F04" w:rsidP="007E63CC">
      <w:pPr>
        <w:numPr>
          <w:ilvl w:val="1"/>
          <w:numId w:val="1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266" w:name="C_4499-36076"/>
      <w:r>
        <w:t xml:space="preserve"> (CONF:4499-36076)</w:t>
      </w:r>
      <w:bookmarkEnd w:id="1266"/>
      <w:r>
        <w:t>.</w:t>
      </w:r>
    </w:p>
    <w:p w14:paraId="379D4881"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67" w:name="C_4499-35823"/>
      <w:r>
        <w:t xml:space="preserve"> (CONF:4499-35823)</w:t>
      </w:r>
      <w:bookmarkEnd w:id="1267"/>
      <w:r>
        <w:t xml:space="preserve"> such that it</w:t>
      </w:r>
      <w:r>
        <w:br/>
        <w:t>Note: QDM Attribute: Requester</w:t>
      </w:r>
    </w:p>
    <w:p w14:paraId="27F33B94"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HL7ActRelationshipType urn:oid:2.16.840.1.113883.5.1002</w:t>
      </w:r>
      <w:r>
        <w:t>)</w:t>
      </w:r>
      <w:bookmarkStart w:id="1268" w:name="C_4499-35825"/>
      <w:r>
        <w:t xml:space="preserve"> (CONF:4499-35825)</w:t>
      </w:r>
      <w:bookmarkEnd w:id="1268"/>
      <w:r>
        <w:t>.</w:t>
      </w:r>
    </w:p>
    <w:p w14:paraId="394177E1" w14:textId="77777777" w:rsidR="004B3F04" w:rsidRDefault="004B3F04" w:rsidP="007E63CC">
      <w:pPr>
        <w:numPr>
          <w:ilvl w:val="1"/>
          <w:numId w:val="19"/>
        </w:numPr>
      </w:pPr>
      <w:r>
        <w:rPr>
          <w:rStyle w:val="keyword"/>
        </w:rPr>
        <w:lastRenderedPageBreak/>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269" w:name="C_4499-36077"/>
      <w:r>
        <w:t xml:space="preserve"> (CONF:4499-36077)</w:t>
      </w:r>
      <w:bookmarkEnd w:id="1269"/>
      <w:r>
        <w:t>.</w:t>
      </w:r>
    </w:p>
    <w:p w14:paraId="1FA0C7C9" w14:textId="77777777" w:rsidR="004B3F04" w:rsidRDefault="004B3F04" w:rsidP="007E63CC">
      <w:pPr>
        <w:numPr>
          <w:ilvl w:val="0"/>
          <w:numId w:val="19"/>
        </w:numPr>
      </w:pPr>
      <w:r>
        <w:rPr>
          <w:rStyle w:val="keyword"/>
        </w:rPr>
        <w:t>MAY</w:t>
      </w:r>
      <w:r>
        <w:t xml:space="preserve"> contain zero or one [0..1] </w:t>
      </w:r>
      <w:r>
        <w:rPr>
          <w:rStyle w:val="XMLnameBold"/>
        </w:rPr>
        <w:t>participation</w:t>
      </w:r>
      <w:bookmarkStart w:id="1270" w:name="C_4499-35081"/>
      <w:r>
        <w:t xml:space="preserve"> (CONF:4499-35081)</w:t>
      </w:r>
      <w:bookmarkEnd w:id="1270"/>
      <w:r>
        <w:t xml:space="preserve"> such that it</w:t>
      </w:r>
      <w:r>
        <w:br/>
        <w:t>Note: QDM Attribute: Requester</w:t>
      </w:r>
    </w:p>
    <w:p w14:paraId="761D23B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1" w:name="C_4499-35086"/>
      <w:r>
        <w:t xml:space="preserve"> (CONF:4499-35086)</w:t>
      </w:r>
      <w:bookmarkEnd w:id="1271"/>
      <w:r>
        <w:t>.</w:t>
      </w:r>
    </w:p>
    <w:p w14:paraId="56EFF813" w14:textId="77777777" w:rsidR="004B3F04" w:rsidRDefault="004B3F04" w:rsidP="007E63CC">
      <w:pPr>
        <w:numPr>
          <w:ilvl w:val="1"/>
          <w:numId w:val="1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272" w:name="C_4499-36078"/>
      <w:r>
        <w:t xml:space="preserve"> (CONF:4499-36078)</w:t>
      </w:r>
      <w:bookmarkEnd w:id="1272"/>
      <w:r>
        <w:t>.</w:t>
      </w:r>
    </w:p>
    <w:p w14:paraId="4F0CCD97" w14:textId="77777777" w:rsidR="004B3F04" w:rsidRDefault="004B3F04" w:rsidP="007E63CC">
      <w:pPr>
        <w:numPr>
          <w:ilvl w:val="0"/>
          <w:numId w:val="19"/>
        </w:numPr>
      </w:pPr>
      <w:r>
        <w:rPr>
          <w:rStyle w:val="keyword"/>
        </w:rPr>
        <w:t>MAY</w:t>
      </w:r>
      <w:r>
        <w:t xml:space="preserve"> contain zero or more [0..*] </w:t>
      </w:r>
      <w:r>
        <w:rPr>
          <w:rStyle w:val="XMLnameBold"/>
        </w:rPr>
        <w:t>participation</w:t>
      </w:r>
      <w:bookmarkStart w:id="1273" w:name="C_4499-36079"/>
      <w:r>
        <w:t xml:space="preserve"> (CONF:4499-36079)</w:t>
      </w:r>
      <w:bookmarkEnd w:id="1273"/>
      <w:r>
        <w:t xml:space="preserve"> such that it</w:t>
      </w:r>
      <w:r>
        <w:br/>
        <w:t>Note: QDM Attribute: Requester</w:t>
      </w:r>
    </w:p>
    <w:p w14:paraId="3937E7C8"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274" w:name="C_4499-36081"/>
      <w:r>
        <w:t xml:space="preserve"> (CONF:4499-36081)</w:t>
      </w:r>
      <w:bookmarkEnd w:id="1274"/>
      <w:r>
        <w:t>.</w:t>
      </w:r>
    </w:p>
    <w:p w14:paraId="30C3B9E6" w14:textId="77777777" w:rsidR="004B3F04" w:rsidRDefault="004B3F04" w:rsidP="007E63CC">
      <w:pPr>
        <w:numPr>
          <w:ilvl w:val="1"/>
          <w:numId w:val="1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275" w:name="C_4499-36080"/>
      <w:r>
        <w:t xml:space="preserve"> (CONF:4499-36080)</w:t>
      </w:r>
      <w:bookmarkEnd w:id="1275"/>
      <w:r>
        <w:t>.</w:t>
      </w:r>
    </w:p>
    <w:p w14:paraId="5FBF8904" w14:textId="77777777" w:rsidR="004B3F04" w:rsidRDefault="004B3F04" w:rsidP="007E63CC">
      <w:pPr>
        <w:numPr>
          <w:ilvl w:val="0"/>
          <w:numId w:val="19"/>
        </w:numPr>
      </w:pPr>
      <w:r>
        <w:rPr>
          <w:rStyle w:val="keyword"/>
        </w:rPr>
        <w:t>MAY</w:t>
      </w:r>
      <w:r>
        <w:t xml:space="preserve"> contain zero or one [0..1] </w:t>
      </w:r>
      <w:r>
        <w:rPr>
          <w:rStyle w:val="XMLnameBold"/>
        </w:rPr>
        <w:t>outboundRelationship</w:t>
      </w:r>
      <w:bookmarkStart w:id="1276" w:name="C_4499-31736"/>
      <w:r>
        <w:t xml:space="preserve"> (CONF:4499-31736)</w:t>
      </w:r>
      <w:bookmarkEnd w:id="1276"/>
      <w:r>
        <w:t xml:space="preserve"> such that it</w:t>
      </w:r>
      <w:r>
        <w:br/>
        <w:t>Note: QDM Attribute: Reason</w:t>
      </w:r>
    </w:p>
    <w:p w14:paraId="51F83DD6" w14:textId="77777777" w:rsidR="004B3F04" w:rsidRDefault="004B3F04" w:rsidP="007E63CC">
      <w:pPr>
        <w:numPr>
          <w:ilvl w:val="1"/>
          <w:numId w:val="1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277" w:name="C_4499-31737"/>
      <w:r>
        <w:t xml:space="preserve"> (CONF:4499-31737)</w:t>
      </w:r>
      <w:bookmarkEnd w:id="1277"/>
      <w:r>
        <w:t>.</w:t>
      </w:r>
    </w:p>
    <w:p w14:paraId="3B691D59" w14:textId="77777777" w:rsidR="004B3F04" w:rsidRDefault="004B3F04" w:rsidP="007E63CC">
      <w:pPr>
        <w:numPr>
          <w:ilvl w:val="1"/>
          <w:numId w:val="1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278" w:name="C_4499-31738"/>
      <w:r>
        <w:t xml:space="preserve"> (CONF:4499-31738)</w:t>
      </w:r>
      <w:bookmarkEnd w:id="1278"/>
      <w:r>
        <w:t>.</w:t>
      </w:r>
    </w:p>
    <w:p w14:paraId="4A97BAAB" w14:textId="77777777" w:rsidR="004B3F04" w:rsidRDefault="004B3F04" w:rsidP="004B3F04">
      <w:pPr>
        <w:pStyle w:val="Caption"/>
        <w:ind w:left="130" w:right="115"/>
      </w:pPr>
      <w:bookmarkStart w:id="1279" w:name="_Toc64842014"/>
      <w:bookmarkStart w:id="1280" w:name="_Toc65482930"/>
      <w:r>
        <w:t xml:space="preserve">Figure </w:t>
      </w:r>
      <w:r>
        <w:fldChar w:fldCharType="begin"/>
      </w:r>
      <w:r>
        <w:instrText>SEQ Figure \* ARABIC</w:instrText>
      </w:r>
      <w:r>
        <w:fldChar w:fldCharType="separate"/>
      </w:r>
      <w:r>
        <w:t>16</w:t>
      </w:r>
      <w:r>
        <w:fldChar w:fldCharType="end"/>
      </w:r>
      <w:r>
        <w:t>: Device, Recommended (V3) Example</w:t>
      </w:r>
      <w:bookmarkEnd w:id="1279"/>
      <w:bookmarkEnd w:id="1280"/>
    </w:p>
    <w:p w14:paraId="39E11C12" w14:textId="77777777" w:rsidR="004B3F04" w:rsidRDefault="004B3F04" w:rsidP="004B3F04">
      <w:pPr>
        <w:pStyle w:val="Example"/>
        <w:ind w:left="130" w:right="115"/>
      </w:pPr>
      <w:r>
        <w:t>&lt;supplyCriteria classCode="SPLY" moodCode="INT"&gt;</w:t>
      </w:r>
    </w:p>
    <w:p w14:paraId="0BFEB23D" w14:textId="77777777" w:rsidR="004B3F04" w:rsidRDefault="004B3F04" w:rsidP="004B3F04">
      <w:pPr>
        <w:pStyle w:val="Example"/>
        <w:ind w:left="130" w:right="115"/>
      </w:pPr>
      <w:r>
        <w:t xml:space="preserve">    &lt;templateId&gt;</w:t>
      </w:r>
    </w:p>
    <w:p w14:paraId="45087D84" w14:textId="77777777" w:rsidR="004B3F04" w:rsidRDefault="004B3F04" w:rsidP="004B3F04">
      <w:pPr>
        <w:pStyle w:val="Example"/>
        <w:ind w:left="130" w:right="115"/>
      </w:pPr>
      <w:r>
        <w:t xml:space="preserve">        &lt;item root="2.16.840.1.113883.10.20.28.4.16" extension="2021-02-01"/&gt;</w:t>
      </w:r>
    </w:p>
    <w:p w14:paraId="71C402FF" w14:textId="77777777" w:rsidR="004B3F04" w:rsidRDefault="004B3F04" w:rsidP="004B3F04">
      <w:pPr>
        <w:pStyle w:val="Example"/>
        <w:ind w:left="130" w:right="115"/>
      </w:pPr>
      <w:r>
        <w:t xml:space="preserve">    &lt;/templateId&gt;</w:t>
      </w:r>
    </w:p>
    <w:p w14:paraId="07B3ECDF" w14:textId="77777777" w:rsidR="004B3F04" w:rsidRDefault="004B3F04" w:rsidP="004B3F04">
      <w:pPr>
        <w:pStyle w:val="Example"/>
        <w:ind w:left="130" w:right="115"/>
      </w:pPr>
      <w:r>
        <w:t xml:space="preserve">    &lt;id root="5ab17ed3-166c-426d-9c61-d254e30c9e87"/&gt;</w:t>
      </w:r>
    </w:p>
    <w:p w14:paraId="1C92E0C9" w14:textId="77777777" w:rsidR="004B3F04" w:rsidRDefault="004B3F04" w:rsidP="004B3F04">
      <w:pPr>
        <w:pStyle w:val="Example"/>
        <w:ind w:left="130" w:right="115"/>
      </w:pPr>
      <w:r>
        <w:t xml:space="preserve">    &lt;title value="Device, Recommended"/&gt;</w:t>
      </w:r>
    </w:p>
    <w:p w14:paraId="49C63438" w14:textId="77777777" w:rsidR="004B3F04" w:rsidRDefault="004B3F04" w:rsidP="004B3F04">
      <w:pPr>
        <w:pStyle w:val="Example"/>
        <w:ind w:left="130" w:right="115"/>
      </w:pPr>
      <w:r>
        <w:t xml:space="preserve">    &lt;statusCode code="active"/&gt;</w:t>
      </w:r>
    </w:p>
    <w:p w14:paraId="53CE20D5" w14:textId="77777777" w:rsidR="004B3F04" w:rsidRDefault="004B3F04" w:rsidP="004B3F04">
      <w:pPr>
        <w:pStyle w:val="Example"/>
        <w:ind w:left="130" w:right="115"/>
      </w:pPr>
      <w:r>
        <w:t xml:space="preserve">    &lt;participation typeCode="DEV"&gt;</w:t>
      </w:r>
    </w:p>
    <w:p w14:paraId="25CE7913" w14:textId="77777777" w:rsidR="004B3F04" w:rsidRDefault="004B3F04" w:rsidP="004B3F04">
      <w:pPr>
        <w:pStyle w:val="Example"/>
        <w:ind w:left="130" w:right="115"/>
      </w:pPr>
      <w:r>
        <w:t xml:space="preserve">        &lt;role classCode="MANU"&gt;</w:t>
      </w:r>
    </w:p>
    <w:p w14:paraId="7D07A4BE" w14:textId="77777777" w:rsidR="004B3F04" w:rsidRDefault="004B3F04" w:rsidP="004B3F04">
      <w:pPr>
        <w:pStyle w:val="Example"/>
        <w:ind w:left="130" w:right="115"/>
      </w:pPr>
      <w:r>
        <w:t xml:space="preserve">            &lt;playingDevice classCode="DEV" determinerCode="KIND"&gt;</w:t>
      </w:r>
    </w:p>
    <w:p w14:paraId="2947FADF" w14:textId="77777777" w:rsidR="004B3F04" w:rsidRDefault="004B3F04" w:rsidP="004B3F04">
      <w:pPr>
        <w:pStyle w:val="Example"/>
        <w:ind w:left="130" w:right="115"/>
      </w:pPr>
      <w:r>
        <w:t xml:space="preserve">                &lt;code valueSet="{$QDMElementValueSetOID}"/&gt;</w:t>
      </w:r>
    </w:p>
    <w:p w14:paraId="496FFB94" w14:textId="77777777" w:rsidR="004B3F04" w:rsidRDefault="004B3F04" w:rsidP="004B3F04">
      <w:pPr>
        <w:pStyle w:val="Example"/>
        <w:ind w:left="130" w:right="115"/>
      </w:pPr>
      <w:r>
        <w:t xml:space="preserve">            &lt;/playingDevice&gt;</w:t>
      </w:r>
    </w:p>
    <w:p w14:paraId="681329F1" w14:textId="77777777" w:rsidR="004B3F04" w:rsidRDefault="004B3F04" w:rsidP="004B3F04">
      <w:pPr>
        <w:pStyle w:val="Example"/>
        <w:ind w:left="130" w:right="115"/>
      </w:pPr>
      <w:r>
        <w:t xml:space="preserve">        &lt;/role&gt;</w:t>
      </w:r>
    </w:p>
    <w:p w14:paraId="423CDFD6" w14:textId="77777777" w:rsidR="004B3F04" w:rsidRDefault="004B3F04" w:rsidP="004B3F04">
      <w:pPr>
        <w:pStyle w:val="Example"/>
        <w:ind w:left="130" w:right="115"/>
      </w:pPr>
      <w:r>
        <w:t xml:space="preserve">    &lt;/participation&gt;</w:t>
      </w:r>
    </w:p>
    <w:p w14:paraId="3463F40D" w14:textId="77777777" w:rsidR="004B3F04" w:rsidRDefault="004B3F04" w:rsidP="004B3F04">
      <w:pPr>
        <w:pStyle w:val="Example"/>
        <w:ind w:left="130" w:right="115"/>
      </w:pPr>
      <w:r>
        <w:t xml:space="preserve">&lt;/supplyCriteria&gt; </w:t>
      </w:r>
    </w:p>
    <w:p w14:paraId="7996725B" w14:textId="77777777" w:rsidR="004B3F04" w:rsidRDefault="004B3F04" w:rsidP="004B3F04">
      <w:pPr>
        <w:pStyle w:val="BodyText"/>
      </w:pPr>
    </w:p>
    <w:p w14:paraId="1BAE12E2" w14:textId="786FF3EE" w:rsidR="004B3F04" w:rsidRDefault="004B3F04" w:rsidP="004B3F04">
      <w:pPr>
        <w:pStyle w:val="Heading2nospace"/>
      </w:pPr>
      <w:bookmarkStart w:id="1281" w:name="E_Diagnosis_V4"/>
      <w:bookmarkStart w:id="1282" w:name="_Toc64841881"/>
      <w:bookmarkStart w:id="1283" w:name="_Toc65482797"/>
      <w:r>
        <w:lastRenderedPageBreak/>
        <w:t>Diagnosis (V4)</w:t>
      </w:r>
      <w:bookmarkEnd w:id="1281"/>
      <w:bookmarkEnd w:id="1282"/>
      <w:r w:rsidR="006F762B">
        <w:t xml:space="preserve"> - DRAFT</w:t>
      </w:r>
      <w:bookmarkEnd w:id="1283"/>
    </w:p>
    <w:p w14:paraId="00172B77" w14:textId="77777777" w:rsidR="004B3F04" w:rsidRDefault="004B3F04" w:rsidP="004B3F04">
      <w:pPr>
        <w:pStyle w:val="BracketData"/>
      </w:pPr>
      <w:r>
        <w:t>[observationCriteria: identifier urn:hl7ii:2.16.840.1.113883.10.20.28.4.110:2021-02-01 (open)]</w:t>
      </w:r>
    </w:p>
    <w:p w14:paraId="13EB3306" w14:textId="77777777" w:rsidR="004B3F04" w:rsidRDefault="004B3F04" w:rsidP="004B3F04">
      <w:pPr>
        <w:pStyle w:val="Caption"/>
      </w:pPr>
      <w:bookmarkStart w:id="1284" w:name="_Toc64842116"/>
      <w:bookmarkStart w:id="1285" w:name="_Toc65483200"/>
      <w:r>
        <w:t xml:space="preserve">Table </w:t>
      </w:r>
      <w:r>
        <w:fldChar w:fldCharType="begin"/>
      </w:r>
      <w:r>
        <w:instrText>SEQ Table \* ARABIC</w:instrText>
      </w:r>
      <w:r>
        <w:fldChar w:fldCharType="separate"/>
      </w:r>
      <w:r>
        <w:t>39</w:t>
      </w:r>
      <w:r>
        <w:fldChar w:fldCharType="end"/>
      </w:r>
      <w:r>
        <w:t>: Diagnosis (V4) Contexts</w:t>
      </w:r>
      <w:bookmarkEnd w:id="1284"/>
      <w:bookmarkEnd w:id="128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08992B" w14:textId="77777777" w:rsidTr="000659BE">
        <w:trPr>
          <w:cantSplit/>
          <w:tblHeader/>
          <w:jc w:val="center"/>
        </w:trPr>
        <w:tc>
          <w:tcPr>
            <w:tcW w:w="360" w:type="dxa"/>
            <w:shd w:val="clear" w:color="auto" w:fill="E6E6E6"/>
          </w:tcPr>
          <w:p w14:paraId="411128E6" w14:textId="77777777" w:rsidR="004B3F04" w:rsidRDefault="004B3F04" w:rsidP="000659BE">
            <w:pPr>
              <w:pStyle w:val="TableHead"/>
            </w:pPr>
            <w:r>
              <w:t>Contained By:</w:t>
            </w:r>
          </w:p>
        </w:tc>
        <w:tc>
          <w:tcPr>
            <w:tcW w:w="360" w:type="dxa"/>
            <w:shd w:val="clear" w:color="auto" w:fill="E6E6E6"/>
          </w:tcPr>
          <w:p w14:paraId="4A5ADE22" w14:textId="77777777" w:rsidR="004B3F04" w:rsidRDefault="004B3F04" w:rsidP="000659BE">
            <w:pPr>
              <w:pStyle w:val="TableHead"/>
            </w:pPr>
            <w:r>
              <w:t>Contains:</w:t>
            </w:r>
          </w:p>
        </w:tc>
      </w:tr>
      <w:tr w:rsidR="004B3F04" w14:paraId="269EF6C0" w14:textId="77777777" w:rsidTr="000659BE">
        <w:trPr>
          <w:jc w:val="center"/>
        </w:trPr>
        <w:tc>
          <w:tcPr>
            <w:tcW w:w="360" w:type="dxa"/>
          </w:tcPr>
          <w:p w14:paraId="33E8BFC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31298EE" w14:textId="77777777" w:rsidR="004B3F04" w:rsidRDefault="006C736C" w:rsidP="000659BE">
            <w:pPr>
              <w:pStyle w:val="TableText"/>
            </w:pPr>
            <w:hyperlink w:anchor="E_Severity_Observation_2">
              <w:r w:rsidR="004B3F04">
                <w:rPr>
                  <w:rStyle w:val="HyperlinkText9pt"/>
                </w:rPr>
                <w:t>Severity Observation (V2)</w:t>
              </w:r>
            </w:hyperlink>
            <w:r w:rsidR="004B3F04">
              <w:t xml:space="preserve"> (optional)</w:t>
            </w:r>
          </w:p>
          <w:p w14:paraId="7B818F31"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345F3581"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4394533B"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2C49CF35"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3B6CFD11" w14:textId="77777777" w:rsidR="004B3F04" w:rsidRDefault="004B3F04" w:rsidP="004B3F04">
      <w:pPr>
        <w:pStyle w:val="BodyText"/>
      </w:pPr>
    </w:p>
    <w:p w14:paraId="5F353C6E" w14:textId="77777777" w:rsidR="004B3F04" w:rsidRDefault="004B3F04" w:rsidP="004B3F04">
      <w:r>
        <w:t>Condition/Diagnosis/Problem represents a practitioner’s identification of a patient’s disease, illness, injury, or condition. This category contains a single datatype to represent all of these concepts: Diagnosis. A practitioner determines the diagnosis by means of examination, diagnostic test results, patient history, and/or family history. Diagnoses are usually considered unfavorable, but may also represent neutral or favorable conditions that affect a patient’s plan of care (e.g., pregnancy).</w:t>
      </w:r>
    </w:p>
    <w:p w14:paraId="185C3E33" w14:textId="77777777" w:rsidR="004B3F04" w:rsidRDefault="004B3F04" w:rsidP="004B3F04">
      <w:r>
        <w:t>The QDM does not prescribe the source of diagnosis data in the EHR. Diagnoses may be found in a patient’s problem list, encounter diagnosis list, claims data, or other sources within the EHR. The preferred terminology for diagnoses is SNOMEDCT, but diagnoses may also be encoded using ICD9/10.</w:t>
      </w:r>
    </w:p>
    <w:p w14:paraId="25CAF622" w14:textId="77777777" w:rsidR="004B3F04" w:rsidRDefault="004B3F04" w:rsidP="004B3F04">
      <w:r>
        <w:t>The Diagnosis datatype should not be used for differential diagnoses or rule out diagnoses (neither of which are currently supported by the QDM).</w:t>
      </w:r>
    </w:p>
    <w:p w14:paraId="76513464" w14:textId="77777777" w:rsidR="004B3F04" w:rsidRDefault="004B3F04" w:rsidP="004B3F04">
      <w:r>
        <w:t>The onset datetime corresponds to the implicit start datetime of the datatype and the abatement datetime corresponds to the implicit stop datetime of the datatype. If the abatement datetime is null, then the diagnosis is considered to still be active. When this datatype is used with timing relationships, the criterion is looking for an active diagnosis for the time frame indicated by the timing relationships.</w:t>
      </w:r>
      <w:r>
        <w:br/>
        <w:t>Timing: The Prevalence Period references the time from the onset date to the abatement date.</w:t>
      </w:r>
    </w:p>
    <w:p w14:paraId="2453C974" w14:textId="77777777" w:rsidR="004B3F04" w:rsidRDefault="004B3F04" w:rsidP="004B3F04">
      <w:pPr>
        <w:pStyle w:val="Caption"/>
      </w:pPr>
      <w:bookmarkStart w:id="1286" w:name="_Toc64842117"/>
      <w:bookmarkStart w:id="1287" w:name="_Toc65483201"/>
      <w:r>
        <w:lastRenderedPageBreak/>
        <w:t xml:space="preserve">Table </w:t>
      </w:r>
      <w:r>
        <w:fldChar w:fldCharType="begin"/>
      </w:r>
      <w:r>
        <w:instrText>SEQ Table \* ARABIC</w:instrText>
      </w:r>
      <w:r>
        <w:fldChar w:fldCharType="separate"/>
      </w:r>
      <w:r>
        <w:t>40</w:t>
      </w:r>
      <w:r>
        <w:fldChar w:fldCharType="end"/>
      </w:r>
      <w:r>
        <w:t>: Diagnosis (V4) Constraints Overview</w:t>
      </w:r>
      <w:bookmarkEnd w:id="1286"/>
      <w:bookmarkEnd w:id="128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F544466" w14:textId="77777777" w:rsidTr="000659BE">
        <w:trPr>
          <w:cantSplit/>
          <w:tblHeader/>
          <w:jc w:val="center"/>
        </w:trPr>
        <w:tc>
          <w:tcPr>
            <w:tcW w:w="0" w:type="dxa"/>
            <w:shd w:val="clear" w:color="auto" w:fill="E6E6E6"/>
            <w:noWrap/>
          </w:tcPr>
          <w:p w14:paraId="3D643AFC" w14:textId="77777777" w:rsidR="004B3F04" w:rsidRDefault="004B3F04" w:rsidP="000659BE">
            <w:pPr>
              <w:pStyle w:val="TableHead"/>
            </w:pPr>
            <w:r>
              <w:t>XPath</w:t>
            </w:r>
          </w:p>
        </w:tc>
        <w:tc>
          <w:tcPr>
            <w:tcW w:w="720" w:type="dxa"/>
            <w:shd w:val="clear" w:color="auto" w:fill="E6E6E6"/>
            <w:noWrap/>
          </w:tcPr>
          <w:p w14:paraId="4937B934" w14:textId="77777777" w:rsidR="004B3F04" w:rsidRDefault="004B3F04" w:rsidP="000659BE">
            <w:pPr>
              <w:pStyle w:val="TableHead"/>
            </w:pPr>
            <w:r>
              <w:t>Card.</w:t>
            </w:r>
          </w:p>
        </w:tc>
        <w:tc>
          <w:tcPr>
            <w:tcW w:w="1152" w:type="dxa"/>
            <w:shd w:val="clear" w:color="auto" w:fill="E6E6E6"/>
            <w:noWrap/>
          </w:tcPr>
          <w:p w14:paraId="79C8C9B1" w14:textId="77777777" w:rsidR="004B3F04" w:rsidRDefault="004B3F04" w:rsidP="000659BE">
            <w:pPr>
              <w:pStyle w:val="TableHead"/>
            </w:pPr>
            <w:r>
              <w:t>Verb</w:t>
            </w:r>
          </w:p>
        </w:tc>
        <w:tc>
          <w:tcPr>
            <w:tcW w:w="864" w:type="dxa"/>
            <w:shd w:val="clear" w:color="auto" w:fill="E6E6E6"/>
            <w:noWrap/>
          </w:tcPr>
          <w:p w14:paraId="26EE8848" w14:textId="77777777" w:rsidR="004B3F04" w:rsidRDefault="004B3F04" w:rsidP="000659BE">
            <w:pPr>
              <w:pStyle w:val="TableHead"/>
            </w:pPr>
            <w:r>
              <w:t>Data Type</w:t>
            </w:r>
          </w:p>
        </w:tc>
        <w:tc>
          <w:tcPr>
            <w:tcW w:w="864" w:type="dxa"/>
            <w:shd w:val="clear" w:color="auto" w:fill="E6E6E6"/>
            <w:noWrap/>
          </w:tcPr>
          <w:p w14:paraId="27EF0B19" w14:textId="77777777" w:rsidR="004B3F04" w:rsidRDefault="004B3F04" w:rsidP="000659BE">
            <w:pPr>
              <w:pStyle w:val="TableHead"/>
            </w:pPr>
            <w:r>
              <w:t>CONF#</w:t>
            </w:r>
          </w:p>
        </w:tc>
        <w:tc>
          <w:tcPr>
            <w:tcW w:w="864" w:type="dxa"/>
            <w:shd w:val="clear" w:color="auto" w:fill="E6E6E6"/>
            <w:noWrap/>
          </w:tcPr>
          <w:p w14:paraId="188988DD" w14:textId="77777777" w:rsidR="004B3F04" w:rsidRDefault="004B3F04" w:rsidP="000659BE">
            <w:pPr>
              <w:pStyle w:val="TableHead"/>
            </w:pPr>
            <w:r>
              <w:t>Value</w:t>
            </w:r>
          </w:p>
        </w:tc>
      </w:tr>
      <w:tr w:rsidR="004B3F04" w14:paraId="00269A75" w14:textId="77777777" w:rsidTr="000659BE">
        <w:trPr>
          <w:jc w:val="center"/>
        </w:trPr>
        <w:tc>
          <w:tcPr>
            <w:tcW w:w="10160" w:type="dxa"/>
            <w:gridSpan w:val="6"/>
          </w:tcPr>
          <w:p w14:paraId="0ED0ED27" w14:textId="77777777" w:rsidR="004B3F04" w:rsidRDefault="004B3F04" w:rsidP="000659BE">
            <w:pPr>
              <w:pStyle w:val="TableText"/>
            </w:pPr>
            <w:r>
              <w:t>observationCriteria (identifier: urn:hl7ii:2.16.840.1.113883.10.20.28.4.110:2021-02-01)</w:t>
            </w:r>
          </w:p>
        </w:tc>
      </w:tr>
      <w:tr w:rsidR="004B3F04" w14:paraId="21B84353" w14:textId="77777777" w:rsidTr="000659BE">
        <w:trPr>
          <w:jc w:val="center"/>
        </w:trPr>
        <w:tc>
          <w:tcPr>
            <w:tcW w:w="3345" w:type="dxa"/>
          </w:tcPr>
          <w:p w14:paraId="64003133" w14:textId="77777777" w:rsidR="004B3F04" w:rsidRDefault="004B3F04" w:rsidP="000659BE">
            <w:pPr>
              <w:pStyle w:val="TableText"/>
            </w:pPr>
            <w:r>
              <w:tab/>
              <w:t>@classCode</w:t>
            </w:r>
          </w:p>
        </w:tc>
        <w:tc>
          <w:tcPr>
            <w:tcW w:w="720" w:type="dxa"/>
          </w:tcPr>
          <w:p w14:paraId="766C624B" w14:textId="77777777" w:rsidR="004B3F04" w:rsidRDefault="004B3F04" w:rsidP="000659BE">
            <w:pPr>
              <w:pStyle w:val="TableText"/>
            </w:pPr>
            <w:r>
              <w:t>1..1</w:t>
            </w:r>
          </w:p>
        </w:tc>
        <w:tc>
          <w:tcPr>
            <w:tcW w:w="1152" w:type="dxa"/>
          </w:tcPr>
          <w:p w14:paraId="3703CDA2" w14:textId="77777777" w:rsidR="004B3F04" w:rsidRDefault="004B3F04" w:rsidP="000659BE">
            <w:pPr>
              <w:pStyle w:val="TableText"/>
            </w:pPr>
            <w:r>
              <w:t>SHALL</w:t>
            </w:r>
          </w:p>
        </w:tc>
        <w:tc>
          <w:tcPr>
            <w:tcW w:w="864" w:type="dxa"/>
          </w:tcPr>
          <w:p w14:paraId="27F49965" w14:textId="77777777" w:rsidR="004B3F04" w:rsidRDefault="004B3F04" w:rsidP="000659BE">
            <w:pPr>
              <w:pStyle w:val="TableText"/>
            </w:pPr>
          </w:p>
        </w:tc>
        <w:tc>
          <w:tcPr>
            <w:tcW w:w="1104" w:type="dxa"/>
          </w:tcPr>
          <w:p w14:paraId="6DAD6D7D" w14:textId="77777777" w:rsidR="004B3F04" w:rsidRDefault="006C736C" w:rsidP="000659BE">
            <w:pPr>
              <w:pStyle w:val="TableText"/>
            </w:pPr>
            <w:hyperlink w:anchor="C_4499-33768">
              <w:r w:rsidR="004B3F04">
                <w:rPr>
                  <w:rStyle w:val="HyperlinkText9pt"/>
                </w:rPr>
                <w:t>4499-33768</w:t>
              </w:r>
            </w:hyperlink>
          </w:p>
        </w:tc>
        <w:tc>
          <w:tcPr>
            <w:tcW w:w="2975" w:type="dxa"/>
          </w:tcPr>
          <w:p w14:paraId="314E3E49" w14:textId="77777777" w:rsidR="004B3F04" w:rsidRDefault="004B3F04" w:rsidP="000659BE">
            <w:pPr>
              <w:pStyle w:val="TableText"/>
            </w:pPr>
            <w:r>
              <w:t>OBS</w:t>
            </w:r>
          </w:p>
        </w:tc>
      </w:tr>
      <w:tr w:rsidR="004B3F04" w14:paraId="6433A055" w14:textId="77777777" w:rsidTr="000659BE">
        <w:trPr>
          <w:jc w:val="center"/>
        </w:trPr>
        <w:tc>
          <w:tcPr>
            <w:tcW w:w="3345" w:type="dxa"/>
          </w:tcPr>
          <w:p w14:paraId="34FB8199" w14:textId="77777777" w:rsidR="004B3F04" w:rsidRDefault="004B3F04" w:rsidP="000659BE">
            <w:pPr>
              <w:pStyle w:val="TableText"/>
            </w:pPr>
            <w:r>
              <w:tab/>
              <w:t>@moodCode</w:t>
            </w:r>
          </w:p>
        </w:tc>
        <w:tc>
          <w:tcPr>
            <w:tcW w:w="720" w:type="dxa"/>
          </w:tcPr>
          <w:p w14:paraId="2FA79822" w14:textId="77777777" w:rsidR="004B3F04" w:rsidRDefault="004B3F04" w:rsidP="000659BE">
            <w:pPr>
              <w:pStyle w:val="TableText"/>
            </w:pPr>
            <w:r>
              <w:t>1..1</w:t>
            </w:r>
          </w:p>
        </w:tc>
        <w:tc>
          <w:tcPr>
            <w:tcW w:w="1152" w:type="dxa"/>
          </w:tcPr>
          <w:p w14:paraId="4B842A1E" w14:textId="77777777" w:rsidR="004B3F04" w:rsidRDefault="004B3F04" w:rsidP="000659BE">
            <w:pPr>
              <w:pStyle w:val="TableText"/>
            </w:pPr>
            <w:r>
              <w:t>SHALL</w:t>
            </w:r>
          </w:p>
        </w:tc>
        <w:tc>
          <w:tcPr>
            <w:tcW w:w="864" w:type="dxa"/>
          </w:tcPr>
          <w:p w14:paraId="28508B9B" w14:textId="77777777" w:rsidR="004B3F04" w:rsidRDefault="004B3F04" w:rsidP="000659BE">
            <w:pPr>
              <w:pStyle w:val="TableText"/>
            </w:pPr>
          </w:p>
        </w:tc>
        <w:tc>
          <w:tcPr>
            <w:tcW w:w="1104" w:type="dxa"/>
          </w:tcPr>
          <w:p w14:paraId="35087075" w14:textId="77777777" w:rsidR="004B3F04" w:rsidRDefault="006C736C" w:rsidP="000659BE">
            <w:pPr>
              <w:pStyle w:val="TableText"/>
            </w:pPr>
            <w:hyperlink w:anchor="C_4499-33769">
              <w:r w:rsidR="004B3F04">
                <w:rPr>
                  <w:rStyle w:val="HyperlinkText9pt"/>
                </w:rPr>
                <w:t>4499-33769</w:t>
              </w:r>
            </w:hyperlink>
          </w:p>
        </w:tc>
        <w:tc>
          <w:tcPr>
            <w:tcW w:w="2975" w:type="dxa"/>
          </w:tcPr>
          <w:p w14:paraId="1FCF065B" w14:textId="77777777" w:rsidR="004B3F04" w:rsidRDefault="004B3F04" w:rsidP="000659BE">
            <w:pPr>
              <w:pStyle w:val="TableText"/>
            </w:pPr>
            <w:r>
              <w:t>urn:oid:2.16.840.1.113883.5.1001 (HL7ActMood) = EVN</w:t>
            </w:r>
          </w:p>
        </w:tc>
      </w:tr>
      <w:tr w:rsidR="004B3F04" w14:paraId="51D7A1C4" w14:textId="77777777" w:rsidTr="000659BE">
        <w:trPr>
          <w:jc w:val="center"/>
        </w:trPr>
        <w:tc>
          <w:tcPr>
            <w:tcW w:w="3345" w:type="dxa"/>
          </w:tcPr>
          <w:p w14:paraId="2B9ABD77" w14:textId="77777777" w:rsidR="004B3F04" w:rsidRDefault="004B3F04" w:rsidP="000659BE">
            <w:pPr>
              <w:pStyle w:val="TableText"/>
            </w:pPr>
            <w:r>
              <w:tab/>
              <w:t>@actionNegationInd</w:t>
            </w:r>
          </w:p>
        </w:tc>
        <w:tc>
          <w:tcPr>
            <w:tcW w:w="720" w:type="dxa"/>
          </w:tcPr>
          <w:p w14:paraId="6A6336E0" w14:textId="77777777" w:rsidR="004B3F04" w:rsidRDefault="004B3F04" w:rsidP="000659BE">
            <w:pPr>
              <w:pStyle w:val="TableText"/>
            </w:pPr>
            <w:r>
              <w:t>0..0</w:t>
            </w:r>
          </w:p>
        </w:tc>
        <w:tc>
          <w:tcPr>
            <w:tcW w:w="1152" w:type="dxa"/>
          </w:tcPr>
          <w:p w14:paraId="7B3D1580" w14:textId="77777777" w:rsidR="004B3F04" w:rsidRDefault="004B3F04" w:rsidP="000659BE">
            <w:pPr>
              <w:pStyle w:val="TableText"/>
            </w:pPr>
            <w:r>
              <w:t>SHALL NOT</w:t>
            </w:r>
          </w:p>
        </w:tc>
        <w:tc>
          <w:tcPr>
            <w:tcW w:w="864" w:type="dxa"/>
          </w:tcPr>
          <w:p w14:paraId="716EBF71" w14:textId="77777777" w:rsidR="004B3F04" w:rsidRDefault="004B3F04" w:rsidP="000659BE">
            <w:pPr>
              <w:pStyle w:val="TableText"/>
            </w:pPr>
          </w:p>
        </w:tc>
        <w:tc>
          <w:tcPr>
            <w:tcW w:w="1104" w:type="dxa"/>
          </w:tcPr>
          <w:p w14:paraId="40B33A47" w14:textId="77777777" w:rsidR="004B3F04" w:rsidRDefault="006C736C" w:rsidP="000659BE">
            <w:pPr>
              <w:pStyle w:val="TableText"/>
            </w:pPr>
            <w:hyperlink w:anchor="C_4499-34702">
              <w:r w:rsidR="004B3F04">
                <w:rPr>
                  <w:rStyle w:val="HyperlinkText9pt"/>
                </w:rPr>
                <w:t>4499-34702</w:t>
              </w:r>
            </w:hyperlink>
          </w:p>
        </w:tc>
        <w:tc>
          <w:tcPr>
            <w:tcW w:w="2975" w:type="dxa"/>
          </w:tcPr>
          <w:p w14:paraId="36CF82BF" w14:textId="77777777" w:rsidR="004B3F04" w:rsidRDefault="004B3F04" w:rsidP="000659BE">
            <w:pPr>
              <w:pStyle w:val="TableText"/>
            </w:pPr>
          </w:p>
        </w:tc>
      </w:tr>
      <w:tr w:rsidR="004B3F04" w14:paraId="36AC6415" w14:textId="77777777" w:rsidTr="000659BE">
        <w:trPr>
          <w:jc w:val="center"/>
        </w:trPr>
        <w:tc>
          <w:tcPr>
            <w:tcW w:w="3345" w:type="dxa"/>
          </w:tcPr>
          <w:p w14:paraId="5865C7E0" w14:textId="77777777" w:rsidR="004B3F04" w:rsidRDefault="004B3F04" w:rsidP="000659BE">
            <w:pPr>
              <w:pStyle w:val="TableText"/>
            </w:pPr>
            <w:r>
              <w:tab/>
              <w:t>templateId</w:t>
            </w:r>
          </w:p>
        </w:tc>
        <w:tc>
          <w:tcPr>
            <w:tcW w:w="720" w:type="dxa"/>
          </w:tcPr>
          <w:p w14:paraId="53B1B6E3" w14:textId="77777777" w:rsidR="004B3F04" w:rsidRDefault="004B3F04" w:rsidP="000659BE">
            <w:pPr>
              <w:pStyle w:val="TableText"/>
            </w:pPr>
            <w:r>
              <w:t>1..1</w:t>
            </w:r>
          </w:p>
        </w:tc>
        <w:tc>
          <w:tcPr>
            <w:tcW w:w="1152" w:type="dxa"/>
          </w:tcPr>
          <w:p w14:paraId="63C20C7D" w14:textId="77777777" w:rsidR="004B3F04" w:rsidRDefault="004B3F04" w:rsidP="000659BE">
            <w:pPr>
              <w:pStyle w:val="TableText"/>
            </w:pPr>
            <w:r>
              <w:t>SHALL</w:t>
            </w:r>
          </w:p>
        </w:tc>
        <w:tc>
          <w:tcPr>
            <w:tcW w:w="864" w:type="dxa"/>
          </w:tcPr>
          <w:p w14:paraId="2665F213" w14:textId="77777777" w:rsidR="004B3F04" w:rsidRDefault="004B3F04" w:rsidP="000659BE">
            <w:pPr>
              <w:pStyle w:val="TableText"/>
            </w:pPr>
          </w:p>
        </w:tc>
        <w:tc>
          <w:tcPr>
            <w:tcW w:w="1104" w:type="dxa"/>
          </w:tcPr>
          <w:p w14:paraId="30049480" w14:textId="77777777" w:rsidR="004B3F04" w:rsidRDefault="006C736C" w:rsidP="000659BE">
            <w:pPr>
              <w:pStyle w:val="TableText"/>
            </w:pPr>
            <w:hyperlink w:anchor="C_4499-33770">
              <w:r w:rsidR="004B3F04">
                <w:rPr>
                  <w:rStyle w:val="HyperlinkText9pt"/>
                </w:rPr>
                <w:t>4499-33770</w:t>
              </w:r>
            </w:hyperlink>
          </w:p>
        </w:tc>
        <w:tc>
          <w:tcPr>
            <w:tcW w:w="2975" w:type="dxa"/>
          </w:tcPr>
          <w:p w14:paraId="3AC1C4EC" w14:textId="77777777" w:rsidR="004B3F04" w:rsidRDefault="004B3F04" w:rsidP="000659BE">
            <w:pPr>
              <w:pStyle w:val="TableText"/>
            </w:pPr>
          </w:p>
        </w:tc>
      </w:tr>
      <w:tr w:rsidR="004B3F04" w14:paraId="0DA7D128" w14:textId="77777777" w:rsidTr="000659BE">
        <w:trPr>
          <w:jc w:val="center"/>
        </w:trPr>
        <w:tc>
          <w:tcPr>
            <w:tcW w:w="3345" w:type="dxa"/>
          </w:tcPr>
          <w:p w14:paraId="0E884503" w14:textId="77777777" w:rsidR="004B3F04" w:rsidRDefault="004B3F04" w:rsidP="000659BE">
            <w:pPr>
              <w:pStyle w:val="TableText"/>
            </w:pPr>
            <w:r>
              <w:tab/>
            </w:r>
            <w:r>
              <w:tab/>
              <w:t>item</w:t>
            </w:r>
          </w:p>
        </w:tc>
        <w:tc>
          <w:tcPr>
            <w:tcW w:w="720" w:type="dxa"/>
          </w:tcPr>
          <w:p w14:paraId="1CCC2D3A" w14:textId="77777777" w:rsidR="004B3F04" w:rsidRDefault="004B3F04" w:rsidP="000659BE">
            <w:pPr>
              <w:pStyle w:val="TableText"/>
            </w:pPr>
            <w:r>
              <w:t>1..1</w:t>
            </w:r>
          </w:p>
        </w:tc>
        <w:tc>
          <w:tcPr>
            <w:tcW w:w="1152" w:type="dxa"/>
          </w:tcPr>
          <w:p w14:paraId="5FEFD931" w14:textId="77777777" w:rsidR="004B3F04" w:rsidRDefault="004B3F04" w:rsidP="000659BE">
            <w:pPr>
              <w:pStyle w:val="TableText"/>
            </w:pPr>
            <w:r>
              <w:t>SHALL</w:t>
            </w:r>
          </w:p>
        </w:tc>
        <w:tc>
          <w:tcPr>
            <w:tcW w:w="864" w:type="dxa"/>
          </w:tcPr>
          <w:p w14:paraId="0F6C25D0" w14:textId="77777777" w:rsidR="004B3F04" w:rsidRDefault="004B3F04" w:rsidP="000659BE">
            <w:pPr>
              <w:pStyle w:val="TableText"/>
            </w:pPr>
          </w:p>
        </w:tc>
        <w:tc>
          <w:tcPr>
            <w:tcW w:w="1104" w:type="dxa"/>
          </w:tcPr>
          <w:p w14:paraId="42F35D73" w14:textId="77777777" w:rsidR="004B3F04" w:rsidRDefault="006C736C" w:rsidP="000659BE">
            <w:pPr>
              <w:pStyle w:val="TableText"/>
            </w:pPr>
            <w:hyperlink w:anchor="C_4499-33771">
              <w:r w:rsidR="004B3F04">
                <w:rPr>
                  <w:rStyle w:val="HyperlinkText9pt"/>
                </w:rPr>
                <w:t>4499-33771</w:t>
              </w:r>
            </w:hyperlink>
          </w:p>
        </w:tc>
        <w:tc>
          <w:tcPr>
            <w:tcW w:w="2975" w:type="dxa"/>
          </w:tcPr>
          <w:p w14:paraId="0D54EA29" w14:textId="77777777" w:rsidR="004B3F04" w:rsidRDefault="004B3F04" w:rsidP="000659BE">
            <w:pPr>
              <w:pStyle w:val="TableText"/>
            </w:pPr>
          </w:p>
        </w:tc>
      </w:tr>
      <w:tr w:rsidR="004B3F04" w14:paraId="28520166" w14:textId="77777777" w:rsidTr="000659BE">
        <w:trPr>
          <w:jc w:val="center"/>
        </w:trPr>
        <w:tc>
          <w:tcPr>
            <w:tcW w:w="3345" w:type="dxa"/>
          </w:tcPr>
          <w:p w14:paraId="7A0FB016" w14:textId="77777777" w:rsidR="004B3F04" w:rsidRDefault="004B3F04" w:rsidP="000659BE">
            <w:pPr>
              <w:pStyle w:val="TableText"/>
            </w:pPr>
            <w:r>
              <w:tab/>
            </w:r>
            <w:r>
              <w:tab/>
            </w:r>
            <w:r>
              <w:tab/>
              <w:t>@root</w:t>
            </w:r>
          </w:p>
        </w:tc>
        <w:tc>
          <w:tcPr>
            <w:tcW w:w="720" w:type="dxa"/>
          </w:tcPr>
          <w:p w14:paraId="46E343E9" w14:textId="77777777" w:rsidR="004B3F04" w:rsidRDefault="004B3F04" w:rsidP="000659BE">
            <w:pPr>
              <w:pStyle w:val="TableText"/>
            </w:pPr>
            <w:r>
              <w:t>1..1</w:t>
            </w:r>
          </w:p>
        </w:tc>
        <w:tc>
          <w:tcPr>
            <w:tcW w:w="1152" w:type="dxa"/>
          </w:tcPr>
          <w:p w14:paraId="17B12EAB" w14:textId="77777777" w:rsidR="004B3F04" w:rsidRDefault="004B3F04" w:rsidP="000659BE">
            <w:pPr>
              <w:pStyle w:val="TableText"/>
            </w:pPr>
            <w:r>
              <w:t>SHALL</w:t>
            </w:r>
          </w:p>
        </w:tc>
        <w:tc>
          <w:tcPr>
            <w:tcW w:w="864" w:type="dxa"/>
          </w:tcPr>
          <w:p w14:paraId="0358149E" w14:textId="77777777" w:rsidR="004B3F04" w:rsidRDefault="004B3F04" w:rsidP="000659BE">
            <w:pPr>
              <w:pStyle w:val="TableText"/>
            </w:pPr>
          </w:p>
        </w:tc>
        <w:tc>
          <w:tcPr>
            <w:tcW w:w="1104" w:type="dxa"/>
          </w:tcPr>
          <w:p w14:paraId="651B913E" w14:textId="77777777" w:rsidR="004B3F04" w:rsidRDefault="006C736C" w:rsidP="000659BE">
            <w:pPr>
              <w:pStyle w:val="TableText"/>
            </w:pPr>
            <w:hyperlink w:anchor="C_4499-33776">
              <w:r w:rsidR="004B3F04">
                <w:rPr>
                  <w:rStyle w:val="HyperlinkText9pt"/>
                </w:rPr>
                <w:t>4499-33776</w:t>
              </w:r>
            </w:hyperlink>
          </w:p>
        </w:tc>
        <w:tc>
          <w:tcPr>
            <w:tcW w:w="2975" w:type="dxa"/>
          </w:tcPr>
          <w:p w14:paraId="6D9FD8EE" w14:textId="77777777" w:rsidR="004B3F04" w:rsidRDefault="004B3F04" w:rsidP="000659BE">
            <w:pPr>
              <w:pStyle w:val="TableText"/>
            </w:pPr>
            <w:r>
              <w:t>2.16.840.1.113883.10.20.28.4.110</w:t>
            </w:r>
          </w:p>
        </w:tc>
      </w:tr>
      <w:tr w:rsidR="004B3F04" w14:paraId="69860062" w14:textId="77777777" w:rsidTr="000659BE">
        <w:trPr>
          <w:jc w:val="center"/>
        </w:trPr>
        <w:tc>
          <w:tcPr>
            <w:tcW w:w="3345" w:type="dxa"/>
          </w:tcPr>
          <w:p w14:paraId="6D0C5EEC" w14:textId="77777777" w:rsidR="004B3F04" w:rsidRDefault="004B3F04" w:rsidP="000659BE">
            <w:pPr>
              <w:pStyle w:val="TableText"/>
            </w:pPr>
            <w:r>
              <w:tab/>
            </w:r>
            <w:r>
              <w:tab/>
            </w:r>
            <w:r>
              <w:tab/>
              <w:t>@extension</w:t>
            </w:r>
          </w:p>
        </w:tc>
        <w:tc>
          <w:tcPr>
            <w:tcW w:w="720" w:type="dxa"/>
          </w:tcPr>
          <w:p w14:paraId="0EA27EC5" w14:textId="77777777" w:rsidR="004B3F04" w:rsidRDefault="004B3F04" w:rsidP="000659BE">
            <w:pPr>
              <w:pStyle w:val="TableText"/>
            </w:pPr>
            <w:r>
              <w:t>1..1</w:t>
            </w:r>
          </w:p>
        </w:tc>
        <w:tc>
          <w:tcPr>
            <w:tcW w:w="1152" w:type="dxa"/>
          </w:tcPr>
          <w:p w14:paraId="0AE608F0" w14:textId="77777777" w:rsidR="004B3F04" w:rsidRDefault="004B3F04" w:rsidP="000659BE">
            <w:pPr>
              <w:pStyle w:val="TableText"/>
            </w:pPr>
            <w:r>
              <w:t>SHALL</w:t>
            </w:r>
          </w:p>
        </w:tc>
        <w:tc>
          <w:tcPr>
            <w:tcW w:w="864" w:type="dxa"/>
          </w:tcPr>
          <w:p w14:paraId="35F18999" w14:textId="77777777" w:rsidR="004B3F04" w:rsidRDefault="004B3F04" w:rsidP="000659BE">
            <w:pPr>
              <w:pStyle w:val="TableText"/>
            </w:pPr>
          </w:p>
        </w:tc>
        <w:tc>
          <w:tcPr>
            <w:tcW w:w="1104" w:type="dxa"/>
          </w:tcPr>
          <w:p w14:paraId="0E388515" w14:textId="77777777" w:rsidR="004B3F04" w:rsidRDefault="006C736C" w:rsidP="000659BE">
            <w:pPr>
              <w:pStyle w:val="TableText"/>
            </w:pPr>
            <w:hyperlink w:anchor="C_4499-34321">
              <w:r w:rsidR="004B3F04">
                <w:rPr>
                  <w:rStyle w:val="HyperlinkText9pt"/>
                </w:rPr>
                <w:t>4499-34321</w:t>
              </w:r>
            </w:hyperlink>
          </w:p>
        </w:tc>
        <w:tc>
          <w:tcPr>
            <w:tcW w:w="2975" w:type="dxa"/>
          </w:tcPr>
          <w:p w14:paraId="29562995" w14:textId="77777777" w:rsidR="004B3F04" w:rsidRDefault="004B3F04" w:rsidP="000659BE">
            <w:pPr>
              <w:pStyle w:val="TableText"/>
            </w:pPr>
            <w:r>
              <w:t>2021-02-01</w:t>
            </w:r>
          </w:p>
        </w:tc>
      </w:tr>
      <w:tr w:rsidR="004B3F04" w14:paraId="5E9ABED2" w14:textId="77777777" w:rsidTr="000659BE">
        <w:trPr>
          <w:jc w:val="center"/>
        </w:trPr>
        <w:tc>
          <w:tcPr>
            <w:tcW w:w="3345" w:type="dxa"/>
          </w:tcPr>
          <w:p w14:paraId="54C9A5D6" w14:textId="77777777" w:rsidR="004B3F04" w:rsidRDefault="004B3F04" w:rsidP="000659BE">
            <w:pPr>
              <w:pStyle w:val="TableText"/>
            </w:pPr>
            <w:r>
              <w:tab/>
              <w:t>id</w:t>
            </w:r>
          </w:p>
        </w:tc>
        <w:tc>
          <w:tcPr>
            <w:tcW w:w="720" w:type="dxa"/>
          </w:tcPr>
          <w:p w14:paraId="56EBF4B5" w14:textId="77777777" w:rsidR="004B3F04" w:rsidRDefault="004B3F04" w:rsidP="000659BE">
            <w:pPr>
              <w:pStyle w:val="TableText"/>
            </w:pPr>
            <w:r>
              <w:t>1..1</w:t>
            </w:r>
          </w:p>
        </w:tc>
        <w:tc>
          <w:tcPr>
            <w:tcW w:w="1152" w:type="dxa"/>
          </w:tcPr>
          <w:p w14:paraId="3517A829" w14:textId="77777777" w:rsidR="004B3F04" w:rsidRDefault="004B3F04" w:rsidP="000659BE">
            <w:pPr>
              <w:pStyle w:val="TableText"/>
            </w:pPr>
            <w:r>
              <w:t>SHALL</w:t>
            </w:r>
          </w:p>
        </w:tc>
        <w:tc>
          <w:tcPr>
            <w:tcW w:w="864" w:type="dxa"/>
          </w:tcPr>
          <w:p w14:paraId="679AEFA7" w14:textId="77777777" w:rsidR="004B3F04" w:rsidRDefault="004B3F04" w:rsidP="000659BE">
            <w:pPr>
              <w:pStyle w:val="TableText"/>
            </w:pPr>
          </w:p>
        </w:tc>
        <w:tc>
          <w:tcPr>
            <w:tcW w:w="1104" w:type="dxa"/>
          </w:tcPr>
          <w:p w14:paraId="3DE8D3CD" w14:textId="77777777" w:rsidR="004B3F04" w:rsidRDefault="006C736C" w:rsidP="000659BE">
            <w:pPr>
              <w:pStyle w:val="TableText"/>
            </w:pPr>
            <w:hyperlink w:anchor="C_4499-33777">
              <w:r w:rsidR="004B3F04">
                <w:rPr>
                  <w:rStyle w:val="HyperlinkText9pt"/>
                </w:rPr>
                <w:t>4499-33777</w:t>
              </w:r>
            </w:hyperlink>
          </w:p>
        </w:tc>
        <w:tc>
          <w:tcPr>
            <w:tcW w:w="2975" w:type="dxa"/>
          </w:tcPr>
          <w:p w14:paraId="28123C29" w14:textId="77777777" w:rsidR="004B3F04" w:rsidRDefault="004B3F04" w:rsidP="000659BE">
            <w:pPr>
              <w:pStyle w:val="TableText"/>
            </w:pPr>
          </w:p>
        </w:tc>
      </w:tr>
      <w:tr w:rsidR="004B3F04" w14:paraId="2644EE93" w14:textId="77777777" w:rsidTr="000659BE">
        <w:trPr>
          <w:jc w:val="center"/>
        </w:trPr>
        <w:tc>
          <w:tcPr>
            <w:tcW w:w="3345" w:type="dxa"/>
          </w:tcPr>
          <w:p w14:paraId="71975487" w14:textId="77777777" w:rsidR="004B3F04" w:rsidRDefault="004B3F04" w:rsidP="000659BE">
            <w:pPr>
              <w:pStyle w:val="TableText"/>
            </w:pPr>
            <w:r>
              <w:tab/>
              <w:t>code</w:t>
            </w:r>
          </w:p>
        </w:tc>
        <w:tc>
          <w:tcPr>
            <w:tcW w:w="720" w:type="dxa"/>
          </w:tcPr>
          <w:p w14:paraId="5592C1DE" w14:textId="77777777" w:rsidR="004B3F04" w:rsidRDefault="004B3F04" w:rsidP="000659BE">
            <w:pPr>
              <w:pStyle w:val="TableText"/>
            </w:pPr>
            <w:r>
              <w:t>1..1</w:t>
            </w:r>
          </w:p>
        </w:tc>
        <w:tc>
          <w:tcPr>
            <w:tcW w:w="1152" w:type="dxa"/>
          </w:tcPr>
          <w:p w14:paraId="7A24412E" w14:textId="77777777" w:rsidR="004B3F04" w:rsidRDefault="004B3F04" w:rsidP="000659BE">
            <w:pPr>
              <w:pStyle w:val="TableText"/>
            </w:pPr>
            <w:r>
              <w:t>SHALL</w:t>
            </w:r>
          </w:p>
        </w:tc>
        <w:tc>
          <w:tcPr>
            <w:tcW w:w="864" w:type="dxa"/>
          </w:tcPr>
          <w:p w14:paraId="5BE57240" w14:textId="77777777" w:rsidR="004B3F04" w:rsidRDefault="004B3F04" w:rsidP="000659BE">
            <w:pPr>
              <w:pStyle w:val="TableText"/>
            </w:pPr>
          </w:p>
        </w:tc>
        <w:tc>
          <w:tcPr>
            <w:tcW w:w="1104" w:type="dxa"/>
          </w:tcPr>
          <w:p w14:paraId="0C5CFADD" w14:textId="77777777" w:rsidR="004B3F04" w:rsidRDefault="006C736C" w:rsidP="000659BE">
            <w:pPr>
              <w:pStyle w:val="TableText"/>
            </w:pPr>
            <w:hyperlink w:anchor="C_4499-33772">
              <w:r w:rsidR="004B3F04">
                <w:rPr>
                  <w:rStyle w:val="HyperlinkText9pt"/>
                </w:rPr>
                <w:t>4499-33772</w:t>
              </w:r>
            </w:hyperlink>
          </w:p>
        </w:tc>
        <w:tc>
          <w:tcPr>
            <w:tcW w:w="2975" w:type="dxa"/>
          </w:tcPr>
          <w:p w14:paraId="66109C31" w14:textId="77777777" w:rsidR="004B3F04" w:rsidRDefault="004B3F04" w:rsidP="000659BE">
            <w:pPr>
              <w:pStyle w:val="TableText"/>
            </w:pPr>
          </w:p>
        </w:tc>
      </w:tr>
      <w:tr w:rsidR="004B3F04" w14:paraId="17D2A07C" w14:textId="77777777" w:rsidTr="000659BE">
        <w:trPr>
          <w:jc w:val="center"/>
        </w:trPr>
        <w:tc>
          <w:tcPr>
            <w:tcW w:w="3345" w:type="dxa"/>
          </w:tcPr>
          <w:p w14:paraId="3D815106" w14:textId="77777777" w:rsidR="004B3F04" w:rsidRDefault="004B3F04" w:rsidP="000659BE">
            <w:pPr>
              <w:pStyle w:val="TableText"/>
            </w:pPr>
            <w:r>
              <w:tab/>
            </w:r>
            <w:r>
              <w:tab/>
              <w:t>@code</w:t>
            </w:r>
          </w:p>
        </w:tc>
        <w:tc>
          <w:tcPr>
            <w:tcW w:w="720" w:type="dxa"/>
          </w:tcPr>
          <w:p w14:paraId="250E21EE" w14:textId="77777777" w:rsidR="004B3F04" w:rsidRDefault="004B3F04" w:rsidP="000659BE">
            <w:pPr>
              <w:pStyle w:val="TableText"/>
            </w:pPr>
            <w:r>
              <w:t>1..1</w:t>
            </w:r>
          </w:p>
        </w:tc>
        <w:tc>
          <w:tcPr>
            <w:tcW w:w="1152" w:type="dxa"/>
          </w:tcPr>
          <w:p w14:paraId="2A387DA1" w14:textId="77777777" w:rsidR="004B3F04" w:rsidRDefault="004B3F04" w:rsidP="000659BE">
            <w:pPr>
              <w:pStyle w:val="TableText"/>
            </w:pPr>
            <w:r>
              <w:t>SHALL</w:t>
            </w:r>
          </w:p>
        </w:tc>
        <w:tc>
          <w:tcPr>
            <w:tcW w:w="864" w:type="dxa"/>
          </w:tcPr>
          <w:p w14:paraId="54385EFB" w14:textId="77777777" w:rsidR="004B3F04" w:rsidRDefault="004B3F04" w:rsidP="000659BE">
            <w:pPr>
              <w:pStyle w:val="TableText"/>
            </w:pPr>
          </w:p>
        </w:tc>
        <w:tc>
          <w:tcPr>
            <w:tcW w:w="1104" w:type="dxa"/>
          </w:tcPr>
          <w:p w14:paraId="11A0A6B1" w14:textId="77777777" w:rsidR="004B3F04" w:rsidRDefault="006C736C" w:rsidP="000659BE">
            <w:pPr>
              <w:pStyle w:val="TableText"/>
            </w:pPr>
            <w:hyperlink w:anchor="C_4499-33778">
              <w:r w:rsidR="004B3F04">
                <w:rPr>
                  <w:rStyle w:val="HyperlinkText9pt"/>
                </w:rPr>
                <w:t>4499-33778</w:t>
              </w:r>
            </w:hyperlink>
          </w:p>
        </w:tc>
        <w:tc>
          <w:tcPr>
            <w:tcW w:w="2975" w:type="dxa"/>
          </w:tcPr>
          <w:p w14:paraId="5B27902B" w14:textId="77777777" w:rsidR="004B3F04" w:rsidRDefault="004B3F04" w:rsidP="000659BE">
            <w:pPr>
              <w:pStyle w:val="TableText"/>
            </w:pPr>
            <w:r>
              <w:t>urn:oid:2.16.840.1.113883.6.96 (SNOMED CT) = 282291009</w:t>
            </w:r>
          </w:p>
        </w:tc>
      </w:tr>
      <w:tr w:rsidR="004B3F04" w14:paraId="124A99F0" w14:textId="77777777" w:rsidTr="000659BE">
        <w:trPr>
          <w:jc w:val="center"/>
        </w:trPr>
        <w:tc>
          <w:tcPr>
            <w:tcW w:w="3345" w:type="dxa"/>
          </w:tcPr>
          <w:p w14:paraId="066366E1" w14:textId="77777777" w:rsidR="004B3F04" w:rsidRDefault="004B3F04" w:rsidP="000659BE">
            <w:pPr>
              <w:pStyle w:val="TableText"/>
            </w:pPr>
            <w:r>
              <w:tab/>
            </w:r>
            <w:r>
              <w:tab/>
              <w:t>@codeSystem</w:t>
            </w:r>
          </w:p>
        </w:tc>
        <w:tc>
          <w:tcPr>
            <w:tcW w:w="720" w:type="dxa"/>
          </w:tcPr>
          <w:p w14:paraId="2E6E7133" w14:textId="77777777" w:rsidR="004B3F04" w:rsidRDefault="004B3F04" w:rsidP="000659BE">
            <w:pPr>
              <w:pStyle w:val="TableText"/>
            </w:pPr>
            <w:r>
              <w:t>1..1</w:t>
            </w:r>
          </w:p>
        </w:tc>
        <w:tc>
          <w:tcPr>
            <w:tcW w:w="1152" w:type="dxa"/>
          </w:tcPr>
          <w:p w14:paraId="5DF9727D" w14:textId="77777777" w:rsidR="004B3F04" w:rsidRDefault="004B3F04" w:rsidP="000659BE">
            <w:pPr>
              <w:pStyle w:val="TableText"/>
            </w:pPr>
            <w:r>
              <w:t>SHALL</w:t>
            </w:r>
          </w:p>
        </w:tc>
        <w:tc>
          <w:tcPr>
            <w:tcW w:w="864" w:type="dxa"/>
          </w:tcPr>
          <w:p w14:paraId="45AA11C2" w14:textId="77777777" w:rsidR="004B3F04" w:rsidRDefault="004B3F04" w:rsidP="000659BE">
            <w:pPr>
              <w:pStyle w:val="TableText"/>
            </w:pPr>
          </w:p>
        </w:tc>
        <w:tc>
          <w:tcPr>
            <w:tcW w:w="1104" w:type="dxa"/>
          </w:tcPr>
          <w:p w14:paraId="28780BFB" w14:textId="77777777" w:rsidR="004B3F04" w:rsidRDefault="006C736C" w:rsidP="000659BE">
            <w:pPr>
              <w:pStyle w:val="TableText"/>
            </w:pPr>
            <w:hyperlink w:anchor="C_4499-33779">
              <w:r w:rsidR="004B3F04">
                <w:rPr>
                  <w:rStyle w:val="HyperlinkText9pt"/>
                </w:rPr>
                <w:t>4499-33779</w:t>
              </w:r>
            </w:hyperlink>
          </w:p>
        </w:tc>
        <w:tc>
          <w:tcPr>
            <w:tcW w:w="2975" w:type="dxa"/>
          </w:tcPr>
          <w:p w14:paraId="2070611F" w14:textId="77777777" w:rsidR="004B3F04" w:rsidRDefault="004B3F04" w:rsidP="000659BE">
            <w:pPr>
              <w:pStyle w:val="TableText"/>
            </w:pPr>
            <w:r>
              <w:t>2.16.840.1.113883.6.96</w:t>
            </w:r>
          </w:p>
        </w:tc>
      </w:tr>
      <w:tr w:rsidR="004B3F04" w14:paraId="5B78067E" w14:textId="77777777" w:rsidTr="000659BE">
        <w:trPr>
          <w:jc w:val="center"/>
        </w:trPr>
        <w:tc>
          <w:tcPr>
            <w:tcW w:w="3345" w:type="dxa"/>
          </w:tcPr>
          <w:p w14:paraId="53003E17" w14:textId="77777777" w:rsidR="004B3F04" w:rsidRDefault="004B3F04" w:rsidP="000659BE">
            <w:pPr>
              <w:pStyle w:val="TableText"/>
            </w:pPr>
            <w:r>
              <w:tab/>
              <w:t>title</w:t>
            </w:r>
          </w:p>
        </w:tc>
        <w:tc>
          <w:tcPr>
            <w:tcW w:w="720" w:type="dxa"/>
          </w:tcPr>
          <w:p w14:paraId="4B5AD125" w14:textId="77777777" w:rsidR="004B3F04" w:rsidRDefault="004B3F04" w:rsidP="000659BE">
            <w:pPr>
              <w:pStyle w:val="TableText"/>
            </w:pPr>
            <w:r>
              <w:t>1..1</w:t>
            </w:r>
          </w:p>
        </w:tc>
        <w:tc>
          <w:tcPr>
            <w:tcW w:w="1152" w:type="dxa"/>
          </w:tcPr>
          <w:p w14:paraId="76165BA5" w14:textId="77777777" w:rsidR="004B3F04" w:rsidRDefault="004B3F04" w:rsidP="000659BE">
            <w:pPr>
              <w:pStyle w:val="TableText"/>
            </w:pPr>
            <w:r>
              <w:t>SHALL</w:t>
            </w:r>
          </w:p>
        </w:tc>
        <w:tc>
          <w:tcPr>
            <w:tcW w:w="864" w:type="dxa"/>
          </w:tcPr>
          <w:p w14:paraId="52C6B5A9" w14:textId="77777777" w:rsidR="004B3F04" w:rsidRDefault="004B3F04" w:rsidP="000659BE">
            <w:pPr>
              <w:pStyle w:val="TableText"/>
            </w:pPr>
          </w:p>
        </w:tc>
        <w:tc>
          <w:tcPr>
            <w:tcW w:w="1104" w:type="dxa"/>
          </w:tcPr>
          <w:p w14:paraId="2C3403D0" w14:textId="77777777" w:rsidR="004B3F04" w:rsidRDefault="006C736C" w:rsidP="000659BE">
            <w:pPr>
              <w:pStyle w:val="TableText"/>
            </w:pPr>
            <w:hyperlink w:anchor="C_4499-33780">
              <w:r w:rsidR="004B3F04">
                <w:rPr>
                  <w:rStyle w:val="HyperlinkText9pt"/>
                </w:rPr>
                <w:t>4499-33780</w:t>
              </w:r>
            </w:hyperlink>
          </w:p>
        </w:tc>
        <w:tc>
          <w:tcPr>
            <w:tcW w:w="2975" w:type="dxa"/>
          </w:tcPr>
          <w:p w14:paraId="62832039" w14:textId="77777777" w:rsidR="004B3F04" w:rsidRDefault="004B3F04" w:rsidP="000659BE">
            <w:pPr>
              <w:pStyle w:val="TableText"/>
            </w:pPr>
          </w:p>
        </w:tc>
      </w:tr>
      <w:tr w:rsidR="004B3F04" w14:paraId="35C750E4" w14:textId="77777777" w:rsidTr="000659BE">
        <w:trPr>
          <w:jc w:val="center"/>
        </w:trPr>
        <w:tc>
          <w:tcPr>
            <w:tcW w:w="3345" w:type="dxa"/>
          </w:tcPr>
          <w:p w14:paraId="269DFD2C" w14:textId="77777777" w:rsidR="004B3F04" w:rsidRDefault="004B3F04" w:rsidP="000659BE">
            <w:pPr>
              <w:pStyle w:val="TableText"/>
            </w:pPr>
            <w:r>
              <w:tab/>
              <w:t>statusCode</w:t>
            </w:r>
          </w:p>
        </w:tc>
        <w:tc>
          <w:tcPr>
            <w:tcW w:w="720" w:type="dxa"/>
          </w:tcPr>
          <w:p w14:paraId="16063BF5" w14:textId="77777777" w:rsidR="004B3F04" w:rsidRDefault="004B3F04" w:rsidP="000659BE">
            <w:pPr>
              <w:pStyle w:val="TableText"/>
            </w:pPr>
            <w:r>
              <w:t>1..1</w:t>
            </w:r>
          </w:p>
        </w:tc>
        <w:tc>
          <w:tcPr>
            <w:tcW w:w="1152" w:type="dxa"/>
          </w:tcPr>
          <w:p w14:paraId="0836D79C" w14:textId="77777777" w:rsidR="004B3F04" w:rsidRDefault="004B3F04" w:rsidP="000659BE">
            <w:pPr>
              <w:pStyle w:val="TableText"/>
            </w:pPr>
            <w:r>
              <w:t>SHALL</w:t>
            </w:r>
          </w:p>
        </w:tc>
        <w:tc>
          <w:tcPr>
            <w:tcW w:w="864" w:type="dxa"/>
          </w:tcPr>
          <w:p w14:paraId="3AFA3897" w14:textId="77777777" w:rsidR="004B3F04" w:rsidRDefault="004B3F04" w:rsidP="000659BE">
            <w:pPr>
              <w:pStyle w:val="TableText"/>
            </w:pPr>
          </w:p>
        </w:tc>
        <w:tc>
          <w:tcPr>
            <w:tcW w:w="1104" w:type="dxa"/>
          </w:tcPr>
          <w:p w14:paraId="2C59C62F" w14:textId="77777777" w:rsidR="004B3F04" w:rsidRDefault="006C736C" w:rsidP="000659BE">
            <w:pPr>
              <w:pStyle w:val="TableText"/>
            </w:pPr>
            <w:hyperlink w:anchor="C_4499-33773">
              <w:r w:rsidR="004B3F04">
                <w:rPr>
                  <w:rStyle w:val="HyperlinkText9pt"/>
                </w:rPr>
                <w:t>4499-33773</w:t>
              </w:r>
            </w:hyperlink>
          </w:p>
        </w:tc>
        <w:tc>
          <w:tcPr>
            <w:tcW w:w="2975" w:type="dxa"/>
          </w:tcPr>
          <w:p w14:paraId="0B14BDF0" w14:textId="77777777" w:rsidR="004B3F04" w:rsidRDefault="004B3F04" w:rsidP="000659BE">
            <w:pPr>
              <w:pStyle w:val="TableText"/>
            </w:pPr>
          </w:p>
        </w:tc>
      </w:tr>
      <w:tr w:rsidR="004B3F04" w14:paraId="7BDA6210" w14:textId="77777777" w:rsidTr="000659BE">
        <w:trPr>
          <w:jc w:val="center"/>
        </w:trPr>
        <w:tc>
          <w:tcPr>
            <w:tcW w:w="3345" w:type="dxa"/>
          </w:tcPr>
          <w:p w14:paraId="3A771737" w14:textId="77777777" w:rsidR="004B3F04" w:rsidRDefault="004B3F04" w:rsidP="000659BE">
            <w:pPr>
              <w:pStyle w:val="TableText"/>
            </w:pPr>
            <w:r>
              <w:tab/>
            </w:r>
            <w:r>
              <w:tab/>
              <w:t>@code</w:t>
            </w:r>
          </w:p>
        </w:tc>
        <w:tc>
          <w:tcPr>
            <w:tcW w:w="720" w:type="dxa"/>
          </w:tcPr>
          <w:p w14:paraId="05C27166" w14:textId="77777777" w:rsidR="004B3F04" w:rsidRDefault="004B3F04" w:rsidP="000659BE">
            <w:pPr>
              <w:pStyle w:val="TableText"/>
            </w:pPr>
            <w:r>
              <w:t>1..1</w:t>
            </w:r>
          </w:p>
        </w:tc>
        <w:tc>
          <w:tcPr>
            <w:tcW w:w="1152" w:type="dxa"/>
          </w:tcPr>
          <w:p w14:paraId="0F85166C" w14:textId="77777777" w:rsidR="004B3F04" w:rsidRDefault="004B3F04" w:rsidP="000659BE">
            <w:pPr>
              <w:pStyle w:val="TableText"/>
            </w:pPr>
            <w:r>
              <w:t>SHALL</w:t>
            </w:r>
          </w:p>
        </w:tc>
        <w:tc>
          <w:tcPr>
            <w:tcW w:w="864" w:type="dxa"/>
          </w:tcPr>
          <w:p w14:paraId="7FB9E1D5" w14:textId="77777777" w:rsidR="004B3F04" w:rsidRDefault="004B3F04" w:rsidP="000659BE">
            <w:pPr>
              <w:pStyle w:val="TableText"/>
            </w:pPr>
          </w:p>
        </w:tc>
        <w:tc>
          <w:tcPr>
            <w:tcW w:w="1104" w:type="dxa"/>
          </w:tcPr>
          <w:p w14:paraId="191995DA" w14:textId="77777777" w:rsidR="004B3F04" w:rsidRDefault="006C736C" w:rsidP="000659BE">
            <w:pPr>
              <w:pStyle w:val="TableText"/>
            </w:pPr>
            <w:hyperlink w:anchor="C_4499-33781">
              <w:r w:rsidR="004B3F04">
                <w:rPr>
                  <w:rStyle w:val="HyperlinkText9pt"/>
                </w:rPr>
                <w:t>4499-33781</w:t>
              </w:r>
            </w:hyperlink>
          </w:p>
        </w:tc>
        <w:tc>
          <w:tcPr>
            <w:tcW w:w="2975" w:type="dxa"/>
          </w:tcPr>
          <w:p w14:paraId="05968E36" w14:textId="77777777" w:rsidR="004B3F04" w:rsidRDefault="004B3F04" w:rsidP="000659BE">
            <w:pPr>
              <w:pStyle w:val="TableText"/>
            </w:pPr>
            <w:r>
              <w:t>urn:oid:2.16.840.1.113883.5.14 (HL7ActStatus) = completed</w:t>
            </w:r>
          </w:p>
        </w:tc>
      </w:tr>
      <w:tr w:rsidR="004B3F04" w14:paraId="63029748" w14:textId="77777777" w:rsidTr="000659BE">
        <w:trPr>
          <w:jc w:val="center"/>
        </w:trPr>
        <w:tc>
          <w:tcPr>
            <w:tcW w:w="3345" w:type="dxa"/>
          </w:tcPr>
          <w:p w14:paraId="03F105B7" w14:textId="77777777" w:rsidR="004B3F04" w:rsidRDefault="004B3F04" w:rsidP="000659BE">
            <w:pPr>
              <w:pStyle w:val="TableText"/>
            </w:pPr>
            <w:r>
              <w:tab/>
              <w:t>effectiveTime</w:t>
            </w:r>
          </w:p>
        </w:tc>
        <w:tc>
          <w:tcPr>
            <w:tcW w:w="720" w:type="dxa"/>
          </w:tcPr>
          <w:p w14:paraId="5074E15F" w14:textId="77777777" w:rsidR="004B3F04" w:rsidRDefault="004B3F04" w:rsidP="000659BE">
            <w:pPr>
              <w:pStyle w:val="TableText"/>
            </w:pPr>
            <w:r>
              <w:t>0..1</w:t>
            </w:r>
          </w:p>
        </w:tc>
        <w:tc>
          <w:tcPr>
            <w:tcW w:w="1152" w:type="dxa"/>
          </w:tcPr>
          <w:p w14:paraId="2EF6D394" w14:textId="77777777" w:rsidR="004B3F04" w:rsidRDefault="004B3F04" w:rsidP="000659BE">
            <w:pPr>
              <w:pStyle w:val="TableText"/>
            </w:pPr>
            <w:r>
              <w:t>MAY</w:t>
            </w:r>
          </w:p>
        </w:tc>
        <w:tc>
          <w:tcPr>
            <w:tcW w:w="864" w:type="dxa"/>
          </w:tcPr>
          <w:p w14:paraId="4E1F94FB" w14:textId="77777777" w:rsidR="004B3F04" w:rsidRDefault="004B3F04" w:rsidP="000659BE">
            <w:pPr>
              <w:pStyle w:val="TableText"/>
            </w:pPr>
            <w:r>
              <w:t>IVL_TS</w:t>
            </w:r>
          </w:p>
        </w:tc>
        <w:tc>
          <w:tcPr>
            <w:tcW w:w="1104" w:type="dxa"/>
          </w:tcPr>
          <w:p w14:paraId="2CA32E36" w14:textId="77777777" w:rsidR="004B3F04" w:rsidRDefault="006C736C" w:rsidP="000659BE">
            <w:pPr>
              <w:pStyle w:val="TableText"/>
            </w:pPr>
            <w:hyperlink w:anchor="C_4499-33774">
              <w:r w:rsidR="004B3F04">
                <w:rPr>
                  <w:rStyle w:val="HyperlinkText9pt"/>
                </w:rPr>
                <w:t>4499-33774</w:t>
              </w:r>
            </w:hyperlink>
          </w:p>
        </w:tc>
        <w:tc>
          <w:tcPr>
            <w:tcW w:w="2975" w:type="dxa"/>
          </w:tcPr>
          <w:p w14:paraId="0B309CF8" w14:textId="77777777" w:rsidR="004B3F04" w:rsidRDefault="004B3F04" w:rsidP="000659BE">
            <w:pPr>
              <w:pStyle w:val="TableText"/>
            </w:pPr>
          </w:p>
        </w:tc>
      </w:tr>
      <w:tr w:rsidR="004B3F04" w14:paraId="14CE2150" w14:textId="77777777" w:rsidTr="000659BE">
        <w:trPr>
          <w:jc w:val="center"/>
        </w:trPr>
        <w:tc>
          <w:tcPr>
            <w:tcW w:w="3345" w:type="dxa"/>
          </w:tcPr>
          <w:p w14:paraId="7572800B" w14:textId="77777777" w:rsidR="004B3F04" w:rsidRDefault="004B3F04" w:rsidP="000659BE">
            <w:pPr>
              <w:pStyle w:val="TableText"/>
            </w:pPr>
            <w:r>
              <w:tab/>
            </w:r>
            <w:r>
              <w:tab/>
              <w:t>low</w:t>
            </w:r>
          </w:p>
        </w:tc>
        <w:tc>
          <w:tcPr>
            <w:tcW w:w="720" w:type="dxa"/>
          </w:tcPr>
          <w:p w14:paraId="44A70C7F" w14:textId="77777777" w:rsidR="004B3F04" w:rsidRDefault="004B3F04" w:rsidP="000659BE">
            <w:pPr>
              <w:pStyle w:val="TableText"/>
            </w:pPr>
            <w:r>
              <w:t>0..1</w:t>
            </w:r>
          </w:p>
        </w:tc>
        <w:tc>
          <w:tcPr>
            <w:tcW w:w="1152" w:type="dxa"/>
          </w:tcPr>
          <w:p w14:paraId="5797508F" w14:textId="77777777" w:rsidR="004B3F04" w:rsidRDefault="004B3F04" w:rsidP="000659BE">
            <w:pPr>
              <w:pStyle w:val="TableText"/>
            </w:pPr>
            <w:r>
              <w:t>MAY</w:t>
            </w:r>
          </w:p>
        </w:tc>
        <w:tc>
          <w:tcPr>
            <w:tcW w:w="864" w:type="dxa"/>
          </w:tcPr>
          <w:p w14:paraId="62FA516B" w14:textId="77777777" w:rsidR="004B3F04" w:rsidRDefault="004B3F04" w:rsidP="000659BE">
            <w:pPr>
              <w:pStyle w:val="TableText"/>
            </w:pPr>
          </w:p>
        </w:tc>
        <w:tc>
          <w:tcPr>
            <w:tcW w:w="1104" w:type="dxa"/>
          </w:tcPr>
          <w:p w14:paraId="38125D0C" w14:textId="77777777" w:rsidR="004B3F04" w:rsidRDefault="006C736C" w:rsidP="000659BE">
            <w:pPr>
              <w:pStyle w:val="TableText"/>
            </w:pPr>
            <w:hyperlink w:anchor="C_4499-33782">
              <w:r w:rsidR="004B3F04">
                <w:rPr>
                  <w:rStyle w:val="HyperlinkText9pt"/>
                </w:rPr>
                <w:t>4499-33782</w:t>
              </w:r>
            </w:hyperlink>
          </w:p>
        </w:tc>
        <w:tc>
          <w:tcPr>
            <w:tcW w:w="2975" w:type="dxa"/>
          </w:tcPr>
          <w:p w14:paraId="338873C5" w14:textId="77777777" w:rsidR="004B3F04" w:rsidRDefault="004B3F04" w:rsidP="000659BE">
            <w:pPr>
              <w:pStyle w:val="TableText"/>
            </w:pPr>
          </w:p>
        </w:tc>
      </w:tr>
      <w:tr w:rsidR="004B3F04" w14:paraId="06CFE70F" w14:textId="77777777" w:rsidTr="000659BE">
        <w:trPr>
          <w:jc w:val="center"/>
        </w:trPr>
        <w:tc>
          <w:tcPr>
            <w:tcW w:w="3345" w:type="dxa"/>
          </w:tcPr>
          <w:p w14:paraId="42E0BE3F" w14:textId="77777777" w:rsidR="004B3F04" w:rsidRDefault="004B3F04" w:rsidP="000659BE">
            <w:pPr>
              <w:pStyle w:val="TableText"/>
            </w:pPr>
            <w:r>
              <w:tab/>
            </w:r>
            <w:r>
              <w:tab/>
              <w:t>high</w:t>
            </w:r>
          </w:p>
        </w:tc>
        <w:tc>
          <w:tcPr>
            <w:tcW w:w="720" w:type="dxa"/>
          </w:tcPr>
          <w:p w14:paraId="42EF5BF7" w14:textId="77777777" w:rsidR="004B3F04" w:rsidRDefault="004B3F04" w:rsidP="000659BE">
            <w:pPr>
              <w:pStyle w:val="TableText"/>
            </w:pPr>
            <w:r>
              <w:t>0..1</w:t>
            </w:r>
          </w:p>
        </w:tc>
        <w:tc>
          <w:tcPr>
            <w:tcW w:w="1152" w:type="dxa"/>
          </w:tcPr>
          <w:p w14:paraId="73A7EDD7" w14:textId="77777777" w:rsidR="004B3F04" w:rsidRDefault="004B3F04" w:rsidP="000659BE">
            <w:pPr>
              <w:pStyle w:val="TableText"/>
            </w:pPr>
            <w:r>
              <w:t>MAY</w:t>
            </w:r>
          </w:p>
        </w:tc>
        <w:tc>
          <w:tcPr>
            <w:tcW w:w="864" w:type="dxa"/>
          </w:tcPr>
          <w:p w14:paraId="0C5C4C84" w14:textId="77777777" w:rsidR="004B3F04" w:rsidRDefault="004B3F04" w:rsidP="000659BE">
            <w:pPr>
              <w:pStyle w:val="TableText"/>
            </w:pPr>
          </w:p>
        </w:tc>
        <w:tc>
          <w:tcPr>
            <w:tcW w:w="1104" w:type="dxa"/>
          </w:tcPr>
          <w:p w14:paraId="4BF01DB9" w14:textId="77777777" w:rsidR="004B3F04" w:rsidRDefault="006C736C" w:rsidP="000659BE">
            <w:pPr>
              <w:pStyle w:val="TableText"/>
            </w:pPr>
            <w:hyperlink w:anchor="C_4499-33783">
              <w:r w:rsidR="004B3F04">
                <w:rPr>
                  <w:rStyle w:val="HyperlinkText9pt"/>
                </w:rPr>
                <w:t>4499-33783</w:t>
              </w:r>
            </w:hyperlink>
          </w:p>
        </w:tc>
        <w:tc>
          <w:tcPr>
            <w:tcW w:w="2975" w:type="dxa"/>
          </w:tcPr>
          <w:p w14:paraId="55B11DC5" w14:textId="77777777" w:rsidR="004B3F04" w:rsidRDefault="004B3F04" w:rsidP="000659BE">
            <w:pPr>
              <w:pStyle w:val="TableText"/>
            </w:pPr>
          </w:p>
        </w:tc>
      </w:tr>
      <w:tr w:rsidR="004B3F04" w14:paraId="2D3D04B1" w14:textId="77777777" w:rsidTr="000659BE">
        <w:trPr>
          <w:jc w:val="center"/>
        </w:trPr>
        <w:tc>
          <w:tcPr>
            <w:tcW w:w="3345" w:type="dxa"/>
          </w:tcPr>
          <w:p w14:paraId="70DFF1C7" w14:textId="77777777" w:rsidR="004B3F04" w:rsidRDefault="004B3F04" w:rsidP="000659BE">
            <w:pPr>
              <w:pStyle w:val="TableText"/>
            </w:pPr>
            <w:r>
              <w:tab/>
              <w:t>value</w:t>
            </w:r>
          </w:p>
        </w:tc>
        <w:tc>
          <w:tcPr>
            <w:tcW w:w="720" w:type="dxa"/>
          </w:tcPr>
          <w:p w14:paraId="5A4B5C7F" w14:textId="77777777" w:rsidR="004B3F04" w:rsidRDefault="004B3F04" w:rsidP="000659BE">
            <w:pPr>
              <w:pStyle w:val="TableText"/>
            </w:pPr>
            <w:r>
              <w:t>1..1</w:t>
            </w:r>
          </w:p>
        </w:tc>
        <w:tc>
          <w:tcPr>
            <w:tcW w:w="1152" w:type="dxa"/>
          </w:tcPr>
          <w:p w14:paraId="1828620F" w14:textId="77777777" w:rsidR="004B3F04" w:rsidRDefault="004B3F04" w:rsidP="000659BE">
            <w:pPr>
              <w:pStyle w:val="TableText"/>
            </w:pPr>
            <w:r>
              <w:t>SHALL</w:t>
            </w:r>
          </w:p>
        </w:tc>
        <w:tc>
          <w:tcPr>
            <w:tcW w:w="864" w:type="dxa"/>
          </w:tcPr>
          <w:p w14:paraId="60469ED5" w14:textId="77777777" w:rsidR="004B3F04" w:rsidRDefault="004B3F04" w:rsidP="000659BE">
            <w:pPr>
              <w:pStyle w:val="TableText"/>
            </w:pPr>
            <w:r>
              <w:t>CD</w:t>
            </w:r>
          </w:p>
        </w:tc>
        <w:tc>
          <w:tcPr>
            <w:tcW w:w="1104" w:type="dxa"/>
          </w:tcPr>
          <w:p w14:paraId="104832DD" w14:textId="77777777" w:rsidR="004B3F04" w:rsidRDefault="006C736C" w:rsidP="000659BE">
            <w:pPr>
              <w:pStyle w:val="TableText"/>
            </w:pPr>
            <w:hyperlink w:anchor="C_4499-33775">
              <w:r w:rsidR="004B3F04">
                <w:rPr>
                  <w:rStyle w:val="HyperlinkText9pt"/>
                </w:rPr>
                <w:t>4499-33775</w:t>
              </w:r>
            </w:hyperlink>
          </w:p>
        </w:tc>
        <w:tc>
          <w:tcPr>
            <w:tcW w:w="2975" w:type="dxa"/>
          </w:tcPr>
          <w:p w14:paraId="3CD407D3" w14:textId="77777777" w:rsidR="004B3F04" w:rsidRDefault="004B3F04" w:rsidP="000659BE">
            <w:pPr>
              <w:pStyle w:val="TableText"/>
            </w:pPr>
          </w:p>
        </w:tc>
      </w:tr>
      <w:tr w:rsidR="004B3F04" w14:paraId="02002797" w14:textId="77777777" w:rsidTr="000659BE">
        <w:trPr>
          <w:jc w:val="center"/>
        </w:trPr>
        <w:tc>
          <w:tcPr>
            <w:tcW w:w="3345" w:type="dxa"/>
          </w:tcPr>
          <w:p w14:paraId="18E9C861" w14:textId="77777777" w:rsidR="004B3F04" w:rsidRDefault="004B3F04" w:rsidP="000659BE">
            <w:pPr>
              <w:pStyle w:val="TableText"/>
            </w:pPr>
            <w:r>
              <w:tab/>
            </w:r>
            <w:r>
              <w:tab/>
              <w:t>@valueSet</w:t>
            </w:r>
          </w:p>
        </w:tc>
        <w:tc>
          <w:tcPr>
            <w:tcW w:w="720" w:type="dxa"/>
          </w:tcPr>
          <w:p w14:paraId="5BB8EF0E" w14:textId="77777777" w:rsidR="004B3F04" w:rsidRDefault="004B3F04" w:rsidP="000659BE">
            <w:pPr>
              <w:pStyle w:val="TableText"/>
            </w:pPr>
            <w:r>
              <w:t>0..1</w:t>
            </w:r>
          </w:p>
        </w:tc>
        <w:tc>
          <w:tcPr>
            <w:tcW w:w="1152" w:type="dxa"/>
          </w:tcPr>
          <w:p w14:paraId="60B7C04E" w14:textId="77777777" w:rsidR="004B3F04" w:rsidRDefault="004B3F04" w:rsidP="000659BE">
            <w:pPr>
              <w:pStyle w:val="TableText"/>
            </w:pPr>
            <w:r>
              <w:t>SHOULD</w:t>
            </w:r>
          </w:p>
        </w:tc>
        <w:tc>
          <w:tcPr>
            <w:tcW w:w="864" w:type="dxa"/>
          </w:tcPr>
          <w:p w14:paraId="04595079" w14:textId="77777777" w:rsidR="004B3F04" w:rsidRDefault="004B3F04" w:rsidP="000659BE">
            <w:pPr>
              <w:pStyle w:val="TableText"/>
            </w:pPr>
          </w:p>
        </w:tc>
        <w:tc>
          <w:tcPr>
            <w:tcW w:w="1104" w:type="dxa"/>
          </w:tcPr>
          <w:p w14:paraId="7170E727" w14:textId="77777777" w:rsidR="004B3F04" w:rsidRDefault="006C736C" w:rsidP="000659BE">
            <w:pPr>
              <w:pStyle w:val="TableText"/>
            </w:pPr>
            <w:hyperlink w:anchor="C_4499-33784">
              <w:r w:rsidR="004B3F04">
                <w:rPr>
                  <w:rStyle w:val="HyperlinkText9pt"/>
                </w:rPr>
                <w:t>4499-33784</w:t>
              </w:r>
            </w:hyperlink>
          </w:p>
        </w:tc>
        <w:tc>
          <w:tcPr>
            <w:tcW w:w="2975" w:type="dxa"/>
          </w:tcPr>
          <w:p w14:paraId="1360C206" w14:textId="77777777" w:rsidR="004B3F04" w:rsidRDefault="004B3F04" w:rsidP="000659BE">
            <w:pPr>
              <w:pStyle w:val="TableText"/>
            </w:pPr>
          </w:p>
        </w:tc>
      </w:tr>
      <w:tr w:rsidR="004B3F04" w14:paraId="28C1501C" w14:textId="77777777" w:rsidTr="000659BE">
        <w:trPr>
          <w:jc w:val="center"/>
        </w:trPr>
        <w:tc>
          <w:tcPr>
            <w:tcW w:w="3345" w:type="dxa"/>
          </w:tcPr>
          <w:p w14:paraId="5AFB834D" w14:textId="77777777" w:rsidR="004B3F04" w:rsidRDefault="004B3F04" w:rsidP="000659BE">
            <w:pPr>
              <w:pStyle w:val="TableText"/>
            </w:pPr>
            <w:r>
              <w:tab/>
              <w:t>targetSiteCode</w:t>
            </w:r>
          </w:p>
        </w:tc>
        <w:tc>
          <w:tcPr>
            <w:tcW w:w="720" w:type="dxa"/>
          </w:tcPr>
          <w:p w14:paraId="7DE90AB2" w14:textId="77777777" w:rsidR="004B3F04" w:rsidRDefault="004B3F04" w:rsidP="000659BE">
            <w:pPr>
              <w:pStyle w:val="TableText"/>
            </w:pPr>
            <w:r>
              <w:t>0..1</w:t>
            </w:r>
          </w:p>
        </w:tc>
        <w:tc>
          <w:tcPr>
            <w:tcW w:w="1152" w:type="dxa"/>
          </w:tcPr>
          <w:p w14:paraId="704C4AD1" w14:textId="77777777" w:rsidR="004B3F04" w:rsidRDefault="004B3F04" w:rsidP="000659BE">
            <w:pPr>
              <w:pStyle w:val="TableText"/>
            </w:pPr>
            <w:r>
              <w:t>MAY</w:t>
            </w:r>
          </w:p>
        </w:tc>
        <w:tc>
          <w:tcPr>
            <w:tcW w:w="864" w:type="dxa"/>
          </w:tcPr>
          <w:p w14:paraId="39DF3361" w14:textId="77777777" w:rsidR="004B3F04" w:rsidRDefault="004B3F04" w:rsidP="000659BE">
            <w:pPr>
              <w:pStyle w:val="TableText"/>
            </w:pPr>
          </w:p>
        </w:tc>
        <w:tc>
          <w:tcPr>
            <w:tcW w:w="1104" w:type="dxa"/>
          </w:tcPr>
          <w:p w14:paraId="42C2E907" w14:textId="77777777" w:rsidR="004B3F04" w:rsidRDefault="006C736C" w:rsidP="000659BE">
            <w:pPr>
              <w:pStyle w:val="TableText"/>
            </w:pPr>
            <w:hyperlink w:anchor="C_4499-33785">
              <w:r w:rsidR="004B3F04">
                <w:rPr>
                  <w:rStyle w:val="HyperlinkText9pt"/>
                </w:rPr>
                <w:t>4499-33785</w:t>
              </w:r>
            </w:hyperlink>
          </w:p>
        </w:tc>
        <w:tc>
          <w:tcPr>
            <w:tcW w:w="2975" w:type="dxa"/>
          </w:tcPr>
          <w:p w14:paraId="4A7294BF" w14:textId="77777777" w:rsidR="004B3F04" w:rsidRDefault="004B3F04" w:rsidP="000659BE">
            <w:pPr>
              <w:pStyle w:val="TableText"/>
            </w:pPr>
          </w:p>
        </w:tc>
      </w:tr>
      <w:tr w:rsidR="004B3F04" w14:paraId="1E1D51CA" w14:textId="77777777" w:rsidTr="000659BE">
        <w:trPr>
          <w:jc w:val="center"/>
        </w:trPr>
        <w:tc>
          <w:tcPr>
            <w:tcW w:w="3345" w:type="dxa"/>
          </w:tcPr>
          <w:p w14:paraId="1B2B0B28" w14:textId="77777777" w:rsidR="004B3F04" w:rsidRDefault="004B3F04" w:rsidP="000659BE">
            <w:pPr>
              <w:pStyle w:val="TableText"/>
            </w:pPr>
            <w:r>
              <w:tab/>
            </w:r>
            <w:r>
              <w:tab/>
              <w:t>item</w:t>
            </w:r>
          </w:p>
        </w:tc>
        <w:tc>
          <w:tcPr>
            <w:tcW w:w="720" w:type="dxa"/>
          </w:tcPr>
          <w:p w14:paraId="5D57ADDC" w14:textId="77777777" w:rsidR="004B3F04" w:rsidRDefault="004B3F04" w:rsidP="000659BE">
            <w:pPr>
              <w:pStyle w:val="TableText"/>
            </w:pPr>
            <w:r>
              <w:t>1..1</w:t>
            </w:r>
          </w:p>
        </w:tc>
        <w:tc>
          <w:tcPr>
            <w:tcW w:w="1152" w:type="dxa"/>
          </w:tcPr>
          <w:p w14:paraId="07B5B0D5" w14:textId="77777777" w:rsidR="004B3F04" w:rsidRDefault="004B3F04" w:rsidP="000659BE">
            <w:pPr>
              <w:pStyle w:val="TableText"/>
            </w:pPr>
            <w:r>
              <w:t>SHALL</w:t>
            </w:r>
          </w:p>
        </w:tc>
        <w:tc>
          <w:tcPr>
            <w:tcW w:w="864" w:type="dxa"/>
          </w:tcPr>
          <w:p w14:paraId="604DA209" w14:textId="77777777" w:rsidR="004B3F04" w:rsidRDefault="004B3F04" w:rsidP="000659BE">
            <w:pPr>
              <w:pStyle w:val="TableText"/>
            </w:pPr>
          </w:p>
        </w:tc>
        <w:tc>
          <w:tcPr>
            <w:tcW w:w="1104" w:type="dxa"/>
          </w:tcPr>
          <w:p w14:paraId="1D4E1820" w14:textId="77777777" w:rsidR="004B3F04" w:rsidRDefault="006C736C" w:rsidP="000659BE">
            <w:pPr>
              <w:pStyle w:val="TableText"/>
            </w:pPr>
            <w:hyperlink w:anchor="C_4499-33786">
              <w:r w:rsidR="004B3F04">
                <w:rPr>
                  <w:rStyle w:val="HyperlinkText9pt"/>
                </w:rPr>
                <w:t>4499-33786</w:t>
              </w:r>
            </w:hyperlink>
          </w:p>
        </w:tc>
        <w:tc>
          <w:tcPr>
            <w:tcW w:w="2975" w:type="dxa"/>
          </w:tcPr>
          <w:p w14:paraId="580049D5" w14:textId="77777777" w:rsidR="004B3F04" w:rsidRDefault="004B3F04" w:rsidP="000659BE">
            <w:pPr>
              <w:pStyle w:val="TableText"/>
            </w:pPr>
          </w:p>
        </w:tc>
      </w:tr>
      <w:tr w:rsidR="004B3F04" w14:paraId="0D6DC563" w14:textId="77777777" w:rsidTr="000659BE">
        <w:trPr>
          <w:jc w:val="center"/>
        </w:trPr>
        <w:tc>
          <w:tcPr>
            <w:tcW w:w="3345" w:type="dxa"/>
          </w:tcPr>
          <w:p w14:paraId="65D76AF4" w14:textId="77777777" w:rsidR="004B3F04" w:rsidRDefault="004B3F04" w:rsidP="000659BE">
            <w:pPr>
              <w:pStyle w:val="TableText"/>
            </w:pPr>
            <w:r>
              <w:lastRenderedPageBreak/>
              <w:tab/>
            </w:r>
            <w:r>
              <w:tab/>
            </w:r>
            <w:r>
              <w:tab/>
              <w:t>@valueSet</w:t>
            </w:r>
          </w:p>
        </w:tc>
        <w:tc>
          <w:tcPr>
            <w:tcW w:w="720" w:type="dxa"/>
          </w:tcPr>
          <w:p w14:paraId="142EF1CD" w14:textId="77777777" w:rsidR="004B3F04" w:rsidRDefault="004B3F04" w:rsidP="000659BE">
            <w:pPr>
              <w:pStyle w:val="TableText"/>
            </w:pPr>
            <w:r>
              <w:t>0..1</w:t>
            </w:r>
          </w:p>
        </w:tc>
        <w:tc>
          <w:tcPr>
            <w:tcW w:w="1152" w:type="dxa"/>
          </w:tcPr>
          <w:p w14:paraId="67FF132C" w14:textId="77777777" w:rsidR="004B3F04" w:rsidRDefault="004B3F04" w:rsidP="000659BE">
            <w:pPr>
              <w:pStyle w:val="TableText"/>
            </w:pPr>
            <w:r>
              <w:t>SHOULD</w:t>
            </w:r>
          </w:p>
        </w:tc>
        <w:tc>
          <w:tcPr>
            <w:tcW w:w="864" w:type="dxa"/>
          </w:tcPr>
          <w:p w14:paraId="3F8F66AF" w14:textId="77777777" w:rsidR="004B3F04" w:rsidRDefault="004B3F04" w:rsidP="000659BE">
            <w:pPr>
              <w:pStyle w:val="TableText"/>
            </w:pPr>
          </w:p>
        </w:tc>
        <w:tc>
          <w:tcPr>
            <w:tcW w:w="1104" w:type="dxa"/>
          </w:tcPr>
          <w:p w14:paraId="7B633065" w14:textId="77777777" w:rsidR="004B3F04" w:rsidRDefault="006C736C" w:rsidP="000659BE">
            <w:pPr>
              <w:pStyle w:val="TableText"/>
            </w:pPr>
            <w:hyperlink w:anchor="C_4499-33788">
              <w:r w:rsidR="004B3F04">
                <w:rPr>
                  <w:rStyle w:val="HyperlinkText9pt"/>
                </w:rPr>
                <w:t>4499-33788</w:t>
              </w:r>
            </w:hyperlink>
          </w:p>
        </w:tc>
        <w:tc>
          <w:tcPr>
            <w:tcW w:w="2975" w:type="dxa"/>
          </w:tcPr>
          <w:p w14:paraId="27449751" w14:textId="77777777" w:rsidR="004B3F04" w:rsidRDefault="004B3F04" w:rsidP="000659BE">
            <w:pPr>
              <w:pStyle w:val="TableText"/>
            </w:pPr>
          </w:p>
        </w:tc>
      </w:tr>
      <w:tr w:rsidR="004B3F04" w14:paraId="7C41AE6F" w14:textId="77777777" w:rsidTr="000659BE">
        <w:trPr>
          <w:jc w:val="center"/>
        </w:trPr>
        <w:tc>
          <w:tcPr>
            <w:tcW w:w="3345" w:type="dxa"/>
          </w:tcPr>
          <w:p w14:paraId="473A1AF7" w14:textId="77777777" w:rsidR="004B3F04" w:rsidRDefault="004B3F04" w:rsidP="000659BE">
            <w:pPr>
              <w:pStyle w:val="TableText"/>
            </w:pPr>
            <w:r>
              <w:tab/>
              <w:t>participation</w:t>
            </w:r>
          </w:p>
        </w:tc>
        <w:tc>
          <w:tcPr>
            <w:tcW w:w="720" w:type="dxa"/>
          </w:tcPr>
          <w:p w14:paraId="1B2951D2" w14:textId="77777777" w:rsidR="004B3F04" w:rsidRDefault="004B3F04" w:rsidP="000659BE">
            <w:pPr>
              <w:pStyle w:val="TableText"/>
            </w:pPr>
            <w:r>
              <w:t>0..*</w:t>
            </w:r>
          </w:p>
        </w:tc>
        <w:tc>
          <w:tcPr>
            <w:tcW w:w="1152" w:type="dxa"/>
          </w:tcPr>
          <w:p w14:paraId="1B34A1D5" w14:textId="77777777" w:rsidR="004B3F04" w:rsidRDefault="004B3F04" w:rsidP="000659BE">
            <w:pPr>
              <w:pStyle w:val="TableText"/>
            </w:pPr>
            <w:r>
              <w:t>MAY</w:t>
            </w:r>
          </w:p>
        </w:tc>
        <w:tc>
          <w:tcPr>
            <w:tcW w:w="864" w:type="dxa"/>
          </w:tcPr>
          <w:p w14:paraId="4D31393A" w14:textId="77777777" w:rsidR="004B3F04" w:rsidRDefault="004B3F04" w:rsidP="000659BE">
            <w:pPr>
              <w:pStyle w:val="TableText"/>
            </w:pPr>
          </w:p>
        </w:tc>
        <w:tc>
          <w:tcPr>
            <w:tcW w:w="1104" w:type="dxa"/>
          </w:tcPr>
          <w:p w14:paraId="746D3F88" w14:textId="77777777" w:rsidR="004B3F04" w:rsidRDefault="006C736C" w:rsidP="000659BE">
            <w:pPr>
              <w:pStyle w:val="TableText"/>
            </w:pPr>
            <w:hyperlink w:anchor="C_4499-35106">
              <w:r w:rsidR="004B3F04">
                <w:rPr>
                  <w:rStyle w:val="HyperlinkText9pt"/>
                </w:rPr>
                <w:t>4499-35106</w:t>
              </w:r>
            </w:hyperlink>
          </w:p>
        </w:tc>
        <w:tc>
          <w:tcPr>
            <w:tcW w:w="2975" w:type="dxa"/>
          </w:tcPr>
          <w:p w14:paraId="1E2B3FF7" w14:textId="77777777" w:rsidR="004B3F04" w:rsidRDefault="004B3F04" w:rsidP="000659BE">
            <w:pPr>
              <w:pStyle w:val="TableText"/>
            </w:pPr>
          </w:p>
        </w:tc>
      </w:tr>
      <w:tr w:rsidR="004B3F04" w14:paraId="1291675D" w14:textId="77777777" w:rsidTr="000659BE">
        <w:trPr>
          <w:jc w:val="center"/>
        </w:trPr>
        <w:tc>
          <w:tcPr>
            <w:tcW w:w="3345" w:type="dxa"/>
          </w:tcPr>
          <w:p w14:paraId="7ECDD201" w14:textId="77777777" w:rsidR="004B3F04" w:rsidRDefault="004B3F04" w:rsidP="000659BE">
            <w:pPr>
              <w:pStyle w:val="TableText"/>
            </w:pPr>
            <w:r>
              <w:tab/>
            </w:r>
            <w:r>
              <w:tab/>
              <w:t>@typeCode</w:t>
            </w:r>
          </w:p>
        </w:tc>
        <w:tc>
          <w:tcPr>
            <w:tcW w:w="720" w:type="dxa"/>
          </w:tcPr>
          <w:p w14:paraId="38FE6FF8" w14:textId="77777777" w:rsidR="004B3F04" w:rsidRDefault="004B3F04" w:rsidP="000659BE">
            <w:pPr>
              <w:pStyle w:val="TableText"/>
            </w:pPr>
            <w:r>
              <w:t>1..1</w:t>
            </w:r>
          </w:p>
        </w:tc>
        <w:tc>
          <w:tcPr>
            <w:tcW w:w="1152" w:type="dxa"/>
          </w:tcPr>
          <w:p w14:paraId="141A3D76" w14:textId="77777777" w:rsidR="004B3F04" w:rsidRDefault="004B3F04" w:rsidP="000659BE">
            <w:pPr>
              <w:pStyle w:val="TableText"/>
            </w:pPr>
            <w:r>
              <w:t>SHALL</w:t>
            </w:r>
          </w:p>
        </w:tc>
        <w:tc>
          <w:tcPr>
            <w:tcW w:w="864" w:type="dxa"/>
          </w:tcPr>
          <w:p w14:paraId="4DB48C77" w14:textId="77777777" w:rsidR="004B3F04" w:rsidRDefault="004B3F04" w:rsidP="000659BE">
            <w:pPr>
              <w:pStyle w:val="TableText"/>
            </w:pPr>
          </w:p>
        </w:tc>
        <w:tc>
          <w:tcPr>
            <w:tcW w:w="1104" w:type="dxa"/>
          </w:tcPr>
          <w:p w14:paraId="227D9EB4" w14:textId="77777777" w:rsidR="004B3F04" w:rsidRDefault="006C736C" w:rsidP="000659BE">
            <w:pPr>
              <w:pStyle w:val="TableText"/>
            </w:pPr>
            <w:hyperlink w:anchor="C_4499-35112">
              <w:r w:rsidR="004B3F04">
                <w:rPr>
                  <w:rStyle w:val="HyperlinkText9pt"/>
                </w:rPr>
                <w:t>4499-35112</w:t>
              </w:r>
            </w:hyperlink>
          </w:p>
        </w:tc>
        <w:tc>
          <w:tcPr>
            <w:tcW w:w="2975" w:type="dxa"/>
          </w:tcPr>
          <w:p w14:paraId="483E2154" w14:textId="77777777" w:rsidR="004B3F04" w:rsidRDefault="004B3F04" w:rsidP="000659BE">
            <w:pPr>
              <w:pStyle w:val="TableText"/>
            </w:pPr>
            <w:r>
              <w:t>urn:oid:2.16.840.1.113883.5.90 (HL7ParticipationType) = PART</w:t>
            </w:r>
          </w:p>
        </w:tc>
      </w:tr>
      <w:tr w:rsidR="004B3F04" w14:paraId="12D80865" w14:textId="77777777" w:rsidTr="000659BE">
        <w:trPr>
          <w:jc w:val="center"/>
        </w:trPr>
        <w:tc>
          <w:tcPr>
            <w:tcW w:w="3345" w:type="dxa"/>
          </w:tcPr>
          <w:p w14:paraId="6F371813" w14:textId="77777777" w:rsidR="004B3F04" w:rsidRDefault="004B3F04" w:rsidP="000659BE">
            <w:pPr>
              <w:pStyle w:val="TableText"/>
            </w:pPr>
            <w:r>
              <w:tab/>
            </w:r>
            <w:r>
              <w:tab/>
              <w:t>role</w:t>
            </w:r>
          </w:p>
        </w:tc>
        <w:tc>
          <w:tcPr>
            <w:tcW w:w="720" w:type="dxa"/>
          </w:tcPr>
          <w:p w14:paraId="2FA38112" w14:textId="77777777" w:rsidR="004B3F04" w:rsidRDefault="004B3F04" w:rsidP="000659BE">
            <w:pPr>
              <w:pStyle w:val="TableText"/>
            </w:pPr>
            <w:r>
              <w:t>1..1</w:t>
            </w:r>
          </w:p>
        </w:tc>
        <w:tc>
          <w:tcPr>
            <w:tcW w:w="1152" w:type="dxa"/>
          </w:tcPr>
          <w:p w14:paraId="2E9B663C" w14:textId="77777777" w:rsidR="004B3F04" w:rsidRDefault="004B3F04" w:rsidP="000659BE">
            <w:pPr>
              <w:pStyle w:val="TableText"/>
            </w:pPr>
            <w:r>
              <w:t>SHALL</w:t>
            </w:r>
          </w:p>
        </w:tc>
        <w:tc>
          <w:tcPr>
            <w:tcW w:w="864" w:type="dxa"/>
          </w:tcPr>
          <w:p w14:paraId="1AADC558" w14:textId="77777777" w:rsidR="004B3F04" w:rsidRDefault="004B3F04" w:rsidP="000659BE">
            <w:pPr>
              <w:pStyle w:val="TableText"/>
            </w:pPr>
          </w:p>
        </w:tc>
        <w:tc>
          <w:tcPr>
            <w:tcW w:w="1104" w:type="dxa"/>
          </w:tcPr>
          <w:p w14:paraId="177887A1" w14:textId="77777777" w:rsidR="004B3F04" w:rsidRDefault="006C736C" w:rsidP="000659BE">
            <w:pPr>
              <w:pStyle w:val="TableText"/>
            </w:pPr>
            <w:hyperlink w:anchor="C_4499-36082">
              <w:r w:rsidR="004B3F04">
                <w:rPr>
                  <w:rStyle w:val="HyperlinkText9pt"/>
                </w:rPr>
                <w:t>4499-36082</w:t>
              </w:r>
            </w:hyperlink>
          </w:p>
        </w:tc>
        <w:tc>
          <w:tcPr>
            <w:tcW w:w="2975" w:type="dxa"/>
          </w:tcPr>
          <w:p w14:paraId="05F7E9FB"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D455A1F" w14:textId="77777777" w:rsidTr="000659BE">
        <w:trPr>
          <w:jc w:val="center"/>
        </w:trPr>
        <w:tc>
          <w:tcPr>
            <w:tcW w:w="3345" w:type="dxa"/>
          </w:tcPr>
          <w:p w14:paraId="04C6C5BD" w14:textId="77777777" w:rsidR="004B3F04" w:rsidRDefault="004B3F04" w:rsidP="000659BE">
            <w:pPr>
              <w:pStyle w:val="TableText"/>
            </w:pPr>
            <w:r>
              <w:tab/>
              <w:t>participation</w:t>
            </w:r>
          </w:p>
        </w:tc>
        <w:tc>
          <w:tcPr>
            <w:tcW w:w="720" w:type="dxa"/>
          </w:tcPr>
          <w:p w14:paraId="589C9C3B" w14:textId="77777777" w:rsidR="004B3F04" w:rsidRDefault="004B3F04" w:rsidP="000659BE">
            <w:pPr>
              <w:pStyle w:val="TableText"/>
            </w:pPr>
            <w:r>
              <w:t>0..*</w:t>
            </w:r>
          </w:p>
        </w:tc>
        <w:tc>
          <w:tcPr>
            <w:tcW w:w="1152" w:type="dxa"/>
          </w:tcPr>
          <w:p w14:paraId="0B226299" w14:textId="77777777" w:rsidR="004B3F04" w:rsidRDefault="004B3F04" w:rsidP="000659BE">
            <w:pPr>
              <w:pStyle w:val="TableText"/>
            </w:pPr>
            <w:r>
              <w:t>MAY</w:t>
            </w:r>
          </w:p>
        </w:tc>
        <w:tc>
          <w:tcPr>
            <w:tcW w:w="864" w:type="dxa"/>
          </w:tcPr>
          <w:p w14:paraId="412D2EEB" w14:textId="77777777" w:rsidR="004B3F04" w:rsidRDefault="004B3F04" w:rsidP="000659BE">
            <w:pPr>
              <w:pStyle w:val="TableText"/>
            </w:pPr>
          </w:p>
        </w:tc>
        <w:tc>
          <w:tcPr>
            <w:tcW w:w="1104" w:type="dxa"/>
          </w:tcPr>
          <w:p w14:paraId="7D6DD512" w14:textId="77777777" w:rsidR="004B3F04" w:rsidRDefault="006C736C" w:rsidP="000659BE">
            <w:pPr>
              <w:pStyle w:val="TableText"/>
            </w:pPr>
            <w:hyperlink w:anchor="C_4499-35108">
              <w:r w:rsidR="004B3F04">
                <w:rPr>
                  <w:rStyle w:val="HyperlinkText9pt"/>
                </w:rPr>
                <w:t>4499-35108</w:t>
              </w:r>
            </w:hyperlink>
          </w:p>
        </w:tc>
        <w:tc>
          <w:tcPr>
            <w:tcW w:w="2975" w:type="dxa"/>
          </w:tcPr>
          <w:p w14:paraId="7993FC5C" w14:textId="77777777" w:rsidR="004B3F04" w:rsidRDefault="004B3F04" w:rsidP="000659BE">
            <w:pPr>
              <w:pStyle w:val="TableText"/>
            </w:pPr>
          </w:p>
        </w:tc>
      </w:tr>
      <w:tr w:rsidR="004B3F04" w14:paraId="3A60952A" w14:textId="77777777" w:rsidTr="000659BE">
        <w:trPr>
          <w:jc w:val="center"/>
        </w:trPr>
        <w:tc>
          <w:tcPr>
            <w:tcW w:w="3345" w:type="dxa"/>
          </w:tcPr>
          <w:p w14:paraId="289F251D" w14:textId="77777777" w:rsidR="004B3F04" w:rsidRDefault="004B3F04" w:rsidP="000659BE">
            <w:pPr>
              <w:pStyle w:val="TableText"/>
            </w:pPr>
            <w:r>
              <w:tab/>
            </w:r>
            <w:r>
              <w:tab/>
              <w:t>@typeCode</w:t>
            </w:r>
          </w:p>
        </w:tc>
        <w:tc>
          <w:tcPr>
            <w:tcW w:w="720" w:type="dxa"/>
          </w:tcPr>
          <w:p w14:paraId="7C5F98CE" w14:textId="77777777" w:rsidR="004B3F04" w:rsidRDefault="004B3F04" w:rsidP="000659BE">
            <w:pPr>
              <w:pStyle w:val="TableText"/>
            </w:pPr>
            <w:r>
              <w:t>1..1</w:t>
            </w:r>
          </w:p>
        </w:tc>
        <w:tc>
          <w:tcPr>
            <w:tcW w:w="1152" w:type="dxa"/>
          </w:tcPr>
          <w:p w14:paraId="7A761DC7" w14:textId="77777777" w:rsidR="004B3F04" w:rsidRDefault="004B3F04" w:rsidP="000659BE">
            <w:pPr>
              <w:pStyle w:val="TableText"/>
            </w:pPr>
            <w:r>
              <w:t>SHALL</w:t>
            </w:r>
          </w:p>
        </w:tc>
        <w:tc>
          <w:tcPr>
            <w:tcW w:w="864" w:type="dxa"/>
          </w:tcPr>
          <w:p w14:paraId="206160BE" w14:textId="77777777" w:rsidR="004B3F04" w:rsidRDefault="004B3F04" w:rsidP="000659BE">
            <w:pPr>
              <w:pStyle w:val="TableText"/>
            </w:pPr>
          </w:p>
        </w:tc>
        <w:tc>
          <w:tcPr>
            <w:tcW w:w="1104" w:type="dxa"/>
          </w:tcPr>
          <w:p w14:paraId="52C91FD4" w14:textId="77777777" w:rsidR="004B3F04" w:rsidRDefault="006C736C" w:rsidP="000659BE">
            <w:pPr>
              <w:pStyle w:val="TableText"/>
            </w:pPr>
            <w:hyperlink w:anchor="C_4499-35113">
              <w:r w:rsidR="004B3F04">
                <w:rPr>
                  <w:rStyle w:val="HyperlinkText9pt"/>
                </w:rPr>
                <w:t>4499-35113</w:t>
              </w:r>
            </w:hyperlink>
          </w:p>
        </w:tc>
        <w:tc>
          <w:tcPr>
            <w:tcW w:w="2975" w:type="dxa"/>
          </w:tcPr>
          <w:p w14:paraId="08D6FACF" w14:textId="77777777" w:rsidR="004B3F04" w:rsidRDefault="004B3F04" w:rsidP="000659BE">
            <w:pPr>
              <w:pStyle w:val="TableText"/>
            </w:pPr>
            <w:r>
              <w:t>urn:oid:2.16.840.1.113883.5.90 (HL7ParticipationType) = PART</w:t>
            </w:r>
          </w:p>
        </w:tc>
      </w:tr>
      <w:tr w:rsidR="004B3F04" w14:paraId="06B981D6" w14:textId="77777777" w:rsidTr="000659BE">
        <w:trPr>
          <w:jc w:val="center"/>
        </w:trPr>
        <w:tc>
          <w:tcPr>
            <w:tcW w:w="3345" w:type="dxa"/>
          </w:tcPr>
          <w:p w14:paraId="26474E6A" w14:textId="77777777" w:rsidR="004B3F04" w:rsidRDefault="004B3F04" w:rsidP="000659BE">
            <w:pPr>
              <w:pStyle w:val="TableText"/>
            </w:pPr>
            <w:r>
              <w:tab/>
            </w:r>
            <w:r>
              <w:tab/>
              <w:t>role</w:t>
            </w:r>
          </w:p>
        </w:tc>
        <w:tc>
          <w:tcPr>
            <w:tcW w:w="720" w:type="dxa"/>
          </w:tcPr>
          <w:p w14:paraId="18981067" w14:textId="77777777" w:rsidR="004B3F04" w:rsidRDefault="004B3F04" w:rsidP="000659BE">
            <w:pPr>
              <w:pStyle w:val="TableText"/>
            </w:pPr>
            <w:r>
              <w:t>1..1</w:t>
            </w:r>
          </w:p>
        </w:tc>
        <w:tc>
          <w:tcPr>
            <w:tcW w:w="1152" w:type="dxa"/>
          </w:tcPr>
          <w:p w14:paraId="1CB9F55E" w14:textId="77777777" w:rsidR="004B3F04" w:rsidRDefault="004B3F04" w:rsidP="000659BE">
            <w:pPr>
              <w:pStyle w:val="TableText"/>
            </w:pPr>
            <w:r>
              <w:t>SHALL</w:t>
            </w:r>
          </w:p>
        </w:tc>
        <w:tc>
          <w:tcPr>
            <w:tcW w:w="864" w:type="dxa"/>
          </w:tcPr>
          <w:p w14:paraId="2506E899" w14:textId="77777777" w:rsidR="004B3F04" w:rsidRDefault="004B3F04" w:rsidP="000659BE">
            <w:pPr>
              <w:pStyle w:val="TableText"/>
            </w:pPr>
          </w:p>
        </w:tc>
        <w:tc>
          <w:tcPr>
            <w:tcW w:w="1104" w:type="dxa"/>
          </w:tcPr>
          <w:p w14:paraId="1515FA12" w14:textId="77777777" w:rsidR="004B3F04" w:rsidRDefault="006C736C" w:rsidP="000659BE">
            <w:pPr>
              <w:pStyle w:val="TableText"/>
            </w:pPr>
            <w:hyperlink w:anchor="C_4499-36083">
              <w:r w:rsidR="004B3F04">
                <w:rPr>
                  <w:rStyle w:val="HyperlinkText9pt"/>
                </w:rPr>
                <w:t>4499-36083</w:t>
              </w:r>
            </w:hyperlink>
          </w:p>
        </w:tc>
        <w:tc>
          <w:tcPr>
            <w:tcW w:w="2975" w:type="dxa"/>
          </w:tcPr>
          <w:p w14:paraId="072738C5"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DFD58EA" w14:textId="77777777" w:rsidTr="000659BE">
        <w:trPr>
          <w:jc w:val="center"/>
        </w:trPr>
        <w:tc>
          <w:tcPr>
            <w:tcW w:w="3345" w:type="dxa"/>
          </w:tcPr>
          <w:p w14:paraId="15B69EED" w14:textId="77777777" w:rsidR="004B3F04" w:rsidRDefault="004B3F04" w:rsidP="000659BE">
            <w:pPr>
              <w:pStyle w:val="TableText"/>
            </w:pPr>
            <w:r>
              <w:tab/>
              <w:t>participation</w:t>
            </w:r>
          </w:p>
        </w:tc>
        <w:tc>
          <w:tcPr>
            <w:tcW w:w="720" w:type="dxa"/>
          </w:tcPr>
          <w:p w14:paraId="19FB95B5" w14:textId="77777777" w:rsidR="004B3F04" w:rsidRDefault="004B3F04" w:rsidP="000659BE">
            <w:pPr>
              <w:pStyle w:val="TableText"/>
            </w:pPr>
            <w:r>
              <w:t>0..*</w:t>
            </w:r>
          </w:p>
        </w:tc>
        <w:tc>
          <w:tcPr>
            <w:tcW w:w="1152" w:type="dxa"/>
          </w:tcPr>
          <w:p w14:paraId="63AB0FA7" w14:textId="77777777" w:rsidR="004B3F04" w:rsidRDefault="004B3F04" w:rsidP="000659BE">
            <w:pPr>
              <w:pStyle w:val="TableText"/>
            </w:pPr>
            <w:r>
              <w:t>MAY</w:t>
            </w:r>
          </w:p>
        </w:tc>
        <w:tc>
          <w:tcPr>
            <w:tcW w:w="864" w:type="dxa"/>
          </w:tcPr>
          <w:p w14:paraId="34845DC6" w14:textId="77777777" w:rsidR="004B3F04" w:rsidRDefault="004B3F04" w:rsidP="000659BE">
            <w:pPr>
              <w:pStyle w:val="TableText"/>
            </w:pPr>
          </w:p>
        </w:tc>
        <w:tc>
          <w:tcPr>
            <w:tcW w:w="1104" w:type="dxa"/>
          </w:tcPr>
          <w:p w14:paraId="550E422E" w14:textId="77777777" w:rsidR="004B3F04" w:rsidRDefault="006C736C" w:rsidP="000659BE">
            <w:pPr>
              <w:pStyle w:val="TableText"/>
            </w:pPr>
            <w:hyperlink w:anchor="C_4499-35826">
              <w:r w:rsidR="004B3F04">
                <w:rPr>
                  <w:rStyle w:val="HyperlinkText9pt"/>
                </w:rPr>
                <w:t>4499-35826</w:t>
              </w:r>
            </w:hyperlink>
          </w:p>
        </w:tc>
        <w:tc>
          <w:tcPr>
            <w:tcW w:w="2975" w:type="dxa"/>
          </w:tcPr>
          <w:p w14:paraId="1F0DC2F8" w14:textId="77777777" w:rsidR="004B3F04" w:rsidRDefault="004B3F04" w:rsidP="000659BE">
            <w:pPr>
              <w:pStyle w:val="TableText"/>
            </w:pPr>
          </w:p>
        </w:tc>
      </w:tr>
      <w:tr w:rsidR="004B3F04" w14:paraId="7FD89312" w14:textId="77777777" w:rsidTr="000659BE">
        <w:trPr>
          <w:jc w:val="center"/>
        </w:trPr>
        <w:tc>
          <w:tcPr>
            <w:tcW w:w="3345" w:type="dxa"/>
          </w:tcPr>
          <w:p w14:paraId="2B490B62" w14:textId="77777777" w:rsidR="004B3F04" w:rsidRDefault="004B3F04" w:rsidP="000659BE">
            <w:pPr>
              <w:pStyle w:val="TableText"/>
            </w:pPr>
            <w:r>
              <w:tab/>
            </w:r>
            <w:r>
              <w:tab/>
              <w:t>@typeCode</w:t>
            </w:r>
          </w:p>
        </w:tc>
        <w:tc>
          <w:tcPr>
            <w:tcW w:w="720" w:type="dxa"/>
          </w:tcPr>
          <w:p w14:paraId="2C468A8A" w14:textId="77777777" w:rsidR="004B3F04" w:rsidRDefault="004B3F04" w:rsidP="000659BE">
            <w:pPr>
              <w:pStyle w:val="TableText"/>
            </w:pPr>
            <w:r>
              <w:t>1..1</w:t>
            </w:r>
          </w:p>
        </w:tc>
        <w:tc>
          <w:tcPr>
            <w:tcW w:w="1152" w:type="dxa"/>
          </w:tcPr>
          <w:p w14:paraId="293DA51A" w14:textId="77777777" w:rsidR="004B3F04" w:rsidRDefault="004B3F04" w:rsidP="000659BE">
            <w:pPr>
              <w:pStyle w:val="TableText"/>
            </w:pPr>
            <w:r>
              <w:t>SHALL</w:t>
            </w:r>
          </w:p>
        </w:tc>
        <w:tc>
          <w:tcPr>
            <w:tcW w:w="864" w:type="dxa"/>
          </w:tcPr>
          <w:p w14:paraId="3CF3AF89" w14:textId="77777777" w:rsidR="004B3F04" w:rsidRDefault="004B3F04" w:rsidP="000659BE">
            <w:pPr>
              <w:pStyle w:val="TableText"/>
            </w:pPr>
          </w:p>
        </w:tc>
        <w:tc>
          <w:tcPr>
            <w:tcW w:w="1104" w:type="dxa"/>
          </w:tcPr>
          <w:p w14:paraId="6BA1F37B" w14:textId="77777777" w:rsidR="004B3F04" w:rsidRDefault="006C736C" w:rsidP="000659BE">
            <w:pPr>
              <w:pStyle w:val="TableText"/>
            </w:pPr>
            <w:hyperlink w:anchor="C_4499-35828">
              <w:r w:rsidR="004B3F04">
                <w:rPr>
                  <w:rStyle w:val="HyperlinkText9pt"/>
                </w:rPr>
                <w:t>4499-35828</w:t>
              </w:r>
            </w:hyperlink>
          </w:p>
        </w:tc>
        <w:tc>
          <w:tcPr>
            <w:tcW w:w="2975" w:type="dxa"/>
          </w:tcPr>
          <w:p w14:paraId="3F06B849" w14:textId="77777777" w:rsidR="004B3F04" w:rsidRDefault="004B3F04" w:rsidP="000659BE">
            <w:pPr>
              <w:pStyle w:val="TableText"/>
            </w:pPr>
            <w:r>
              <w:t>urn:oid:2.16.840.1.113883.5.90 (HL7ParticipationType) = PART</w:t>
            </w:r>
          </w:p>
        </w:tc>
      </w:tr>
      <w:tr w:rsidR="004B3F04" w14:paraId="5B1E9C74" w14:textId="77777777" w:rsidTr="000659BE">
        <w:trPr>
          <w:jc w:val="center"/>
        </w:trPr>
        <w:tc>
          <w:tcPr>
            <w:tcW w:w="3345" w:type="dxa"/>
          </w:tcPr>
          <w:p w14:paraId="328F0F7A" w14:textId="77777777" w:rsidR="004B3F04" w:rsidRDefault="004B3F04" w:rsidP="000659BE">
            <w:pPr>
              <w:pStyle w:val="TableText"/>
            </w:pPr>
            <w:r>
              <w:tab/>
            </w:r>
            <w:r>
              <w:tab/>
              <w:t>role</w:t>
            </w:r>
          </w:p>
        </w:tc>
        <w:tc>
          <w:tcPr>
            <w:tcW w:w="720" w:type="dxa"/>
          </w:tcPr>
          <w:p w14:paraId="35519190" w14:textId="77777777" w:rsidR="004B3F04" w:rsidRDefault="004B3F04" w:rsidP="000659BE">
            <w:pPr>
              <w:pStyle w:val="TableText"/>
            </w:pPr>
            <w:r>
              <w:t>1..1</w:t>
            </w:r>
          </w:p>
        </w:tc>
        <w:tc>
          <w:tcPr>
            <w:tcW w:w="1152" w:type="dxa"/>
          </w:tcPr>
          <w:p w14:paraId="154A1DC7" w14:textId="77777777" w:rsidR="004B3F04" w:rsidRDefault="004B3F04" w:rsidP="000659BE">
            <w:pPr>
              <w:pStyle w:val="TableText"/>
            </w:pPr>
            <w:r>
              <w:t>SHALL</w:t>
            </w:r>
          </w:p>
        </w:tc>
        <w:tc>
          <w:tcPr>
            <w:tcW w:w="864" w:type="dxa"/>
          </w:tcPr>
          <w:p w14:paraId="57651450" w14:textId="77777777" w:rsidR="004B3F04" w:rsidRDefault="004B3F04" w:rsidP="000659BE">
            <w:pPr>
              <w:pStyle w:val="TableText"/>
            </w:pPr>
          </w:p>
        </w:tc>
        <w:tc>
          <w:tcPr>
            <w:tcW w:w="1104" w:type="dxa"/>
          </w:tcPr>
          <w:p w14:paraId="5BC923AB" w14:textId="77777777" w:rsidR="004B3F04" w:rsidRDefault="006C736C" w:rsidP="000659BE">
            <w:pPr>
              <w:pStyle w:val="TableText"/>
            </w:pPr>
            <w:hyperlink w:anchor="C_4499-36084">
              <w:r w:rsidR="004B3F04">
                <w:rPr>
                  <w:rStyle w:val="HyperlinkText9pt"/>
                </w:rPr>
                <w:t>4499-36084</w:t>
              </w:r>
            </w:hyperlink>
          </w:p>
        </w:tc>
        <w:tc>
          <w:tcPr>
            <w:tcW w:w="2975" w:type="dxa"/>
          </w:tcPr>
          <w:p w14:paraId="4E6A3275"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237634C" w14:textId="77777777" w:rsidTr="000659BE">
        <w:trPr>
          <w:jc w:val="center"/>
        </w:trPr>
        <w:tc>
          <w:tcPr>
            <w:tcW w:w="3345" w:type="dxa"/>
          </w:tcPr>
          <w:p w14:paraId="4064E1D6" w14:textId="77777777" w:rsidR="004B3F04" w:rsidRDefault="004B3F04" w:rsidP="000659BE">
            <w:pPr>
              <w:pStyle w:val="TableText"/>
            </w:pPr>
            <w:r>
              <w:tab/>
              <w:t>participation</w:t>
            </w:r>
          </w:p>
        </w:tc>
        <w:tc>
          <w:tcPr>
            <w:tcW w:w="720" w:type="dxa"/>
          </w:tcPr>
          <w:p w14:paraId="7938A475" w14:textId="77777777" w:rsidR="004B3F04" w:rsidRDefault="004B3F04" w:rsidP="000659BE">
            <w:pPr>
              <w:pStyle w:val="TableText"/>
            </w:pPr>
            <w:r>
              <w:t>0..1</w:t>
            </w:r>
          </w:p>
        </w:tc>
        <w:tc>
          <w:tcPr>
            <w:tcW w:w="1152" w:type="dxa"/>
          </w:tcPr>
          <w:p w14:paraId="0D0A14EB" w14:textId="77777777" w:rsidR="004B3F04" w:rsidRDefault="004B3F04" w:rsidP="000659BE">
            <w:pPr>
              <w:pStyle w:val="TableText"/>
            </w:pPr>
            <w:r>
              <w:t>MAY</w:t>
            </w:r>
          </w:p>
        </w:tc>
        <w:tc>
          <w:tcPr>
            <w:tcW w:w="864" w:type="dxa"/>
          </w:tcPr>
          <w:p w14:paraId="56D12AF3" w14:textId="77777777" w:rsidR="004B3F04" w:rsidRDefault="004B3F04" w:rsidP="000659BE">
            <w:pPr>
              <w:pStyle w:val="TableText"/>
            </w:pPr>
          </w:p>
        </w:tc>
        <w:tc>
          <w:tcPr>
            <w:tcW w:w="1104" w:type="dxa"/>
          </w:tcPr>
          <w:p w14:paraId="3169933B" w14:textId="77777777" w:rsidR="004B3F04" w:rsidRDefault="006C736C" w:rsidP="000659BE">
            <w:pPr>
              <w:pStyle w:val="TableText"/>
            </w:pPr>
            <w:hyperlink w:anchor="C_4499-35110">
              <w:r w:rsidR="004B3F04">
                <w:rPr>
                  <w:rStyle w:val="HyperlinkText9pt"/>
                </w:rPr>
                <w:t>4499-35110</w:t>
              </w:r>
            </w:hyperlink>
          </w:p>
        </w:tc>
        <w:tc>
          <w:tcPr>
            <w:tcW w:w="2975" w:type="dxa"/>
          </w:tcPr>
          <w:p w14:paraId="3A4207F0" w14:textId="77777777" w:rsidR="004B3F04" w:rsidRDefault="004B3F04" w:rsidP="000659BE">
            <w:pPr>
              <w:pStyle w:val="TableText"/>
            </w:pPr>
          </w:p>
        </w:tc>
      </w:tr>
      <w:tr w:rsidR="004B3F04" w14:paraId="0E95F722" w14:textId="77777777" w:rsidTr="000659BE">
        <w:trPr>
          <w:jc w:val="center"/>
        </w:trPr>
        <w:tc>
          <w:tcPr>
            <w:tcW w:w="3345" w:type="dxa"/>
          </w:tcPr>
          <w:p w14:paraId="71E91DAB" w14:textId="77777777" w:rsidR="004B3F04" w:rsidRDefault="004B3F04" w:rsidP="000659BE">
            <w:pPr>
              <w:pStyle w:val="TableText"/>
            </w:pPr>
            <w:r>
              <w:tab/>
            </w:r>
            <w:r>
              <w:tab/>
              <w:t>@typeCode</w:t>
            </w:r>
          </w:p>
        </w:tc>
        <w:tc>
          <w:tcPr>
            <w:tcW w:w="720" w:type="dxa"/>
          </w:tcPr>
          <w:p w14:paraId="172418C4" w14:textId="77777777" w:rsidR="004B3F04" w:rsidRDefault="004B3F04" w:rsidP="000659BE">
            <w:pPr>
              <w:pStyle w:val="TableText"/>
            </w:pPr>
            <w:r>
              <w:t>1..1</w:t>
            </w:r>
          </w:p>
        </w:tc>
        <w:tc>
          <w:tcPr>
            <w:tcW w:w="1152" w:type="dxa"/>
          </w:tcPr>
          <w:p w14:paraId="5ED6E38E" w14:textId="77777777" w:rsidR="004B3F04" w:rsidRDefault="004B3F04" w:rsidP="000659BE">
            <w:pPr>
              <w:pStyle w:val="TableText"/>
            </w:pPr>
            <w:r>
              <w:t>SHALL</w:t>
            </w:r>
          </w:p>
        </w:tc>
        <w:tc>
          <w:tcPr>
            <w:tcW w:w="864" w:type="dxa"/>
          </w:tcPr>
          <w:p w14:paraId="74E49BF2" w14:textId="77777777" w:rsidR="004B3F04" w:rsidRDefault="004B3F04" w:rsidP="000659BE">
            <w:pPr>
              <w:pStyle w:val="TableText"/>
            </w:pPr>
          </w:p>
        </w:tc>
        <w:tc>
          <w:tcPr>
            <w:tcW w:w="1104" w:type="dxa"/>
          </w:tcPr>
          <w:p w14:paraId="013F7932" w14:textId="77777777" w:rsidR="004B3F04" w:rsidRDefault="006C736C" w:rsidP="000659BE">
            <w:pPr>
              <w:pStyle w:val="TableText"/>
            </w:pPr>
            <w:hyperlink w:anchor="C_4499-35114">
              <w:r w:rsidR="004B3F04">
                <w:rPr>
                  <w:rStyle w:val="HyperlinkText9pt"/>
                </w:rPr>
                <w:t>4499-35114</w:t>
              </w:r>
            </w:hyperlink>
          </w:p>
        </w:tc>
        <w:tc>
          <w:tcPr>
            <w:tcW w:w="2975" w:type="dxa"/>
          </w:tcPr>
          <w:p w14:paraId="7B192464" w14:textId="77777777" w:rsidR="004B3F04" w:rsidRDefault="004B3F04" w:rsidP="000659BE">
            <w:pPr>
              <w:pStyle w:val="TableText"/>
            </w:pPr>
            <w:r>
              <w:t>urn:oid:2.16.840.1.113883.5.90 (HL7ParticipationType) = PART</w:t>
            </w:r>
          </w:p>
        </w:tc>
      </w:tr>
      <w:tr w:rsidR="004B3F04" w14:paraId="0C131B6C" w14:textId="77777777" w:rsidTr="000659BE">
        <w:trPr>
          <w:jc w:val="center"/>
        </w:trPr>
        <w:tc>
          <w:tcPr>
            <w:tcW w:w="3345" w:type="dxa"/>
          </w:tcPr>
          <w:p w14:paraId="2A369A76" w14:textId="77777777" w:rsidR="004B3F04" w:rsidRDefault="004B3F04" w:rsidP="000659BE">
            <w:pPr>
              <w:pStyle w:val="TableText"/>
            </w:pPr>
            <w:r>
              <w:tab/>
            </w:r>
            <w:r>
              <w:tab/>
              <w:t>patient</w:t>
            </w:r>
          </w:p>
        </w:tc>
        <w:tc>
          <w:tcPr>
            <w:tcW w:w="720" w:type="dxa"/>
          </w:tcPr>
          <w:p w14:paraId="0BD062CF" w14:textId="77777777" w:rsidR="004B3F04" w:rsidRDefault="004B3F04" w:rsidP="000659BE">
            <w:pPr>
              <w:pStyle w:val="TableText"/>
            </w:pPr>
            <w:r>
              <w:t>1..1</w:t>
            </w:r>
          </w:p>
        </w:tc>
        <w:tc>
          <w:tcPr>
            <w:tcW w:w="1152" w:type="dxa"/>
          </w:tcPr>
          <w:p w14:paraId="546B4CAE" w14:textId="77777777" w:rsidR="004B3F04" w:rsidRDefault="004B3F04" w:rsidP="000659BE">
            <w:pPr>
              <w:pStyle w:val="TableText"/>
            </w:pPr>
            <w:r>
              <w:t>SHALL</w:t>
            </w:r>
          </w:p>
        </w:tc>
        <w:tc>
          <w:tcPr>
            <w:tcW w:w="864" w:type="dxa"/>
          </w:tcPr>
          <w:p w14:paraId="336992DE" w14:textId="77777777" w:rsidR="004B3F04" w:rsidRDefault="004B3F04" w:rsidP="000659BE">
            <w:pPr>
              <w:pStyle w:val="TableText"/>
            </w:pPr>
          </w:p>
        </w:tc>
        <w:tc>
          <w:tcPr>
            <w:tcW w:w="1104" w:type="dxa"/>
          </w:tcPr>
          <w:p w14:paraId="74341873" w14:textId="77777777" w:rsidR="004B3F04" w:rsidRDefault="006C736C" w:rsidP="000659BE">
            <w:pPr>
              <w:pStyle w:val="TableText"/>
            </w:pPr>
            <w:hyperlink w:anchor="C_4499-36085">
              <w:r w:rsidR="004B3F04">
                <w:rPr>
                  <w:rStyle w:val="HyperlinkText9pt"/>
                </w:rPr>
                <w:t>4499-36085</w:t>
              </w:r>
            </w:hyperlink>
          </w:p>
        </w:tc>
        <w:tc>
          <w:tcPr>
            <w:tcW w:w="2975" w:type="dxa"/>
          </w:tcPr>
          <w:p w14:paraId="0D9AF0C3"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4848CE03" w14:textId="77777777" w:rsidTr="000659BE">
        <w:trPr>
          <w:jc w:val="center"/>
        </w:trPr>
        <w:tc>
          <w:tcPr>
            <w:tcW w:w="3345" w:type="dxa"/>
          </w:tcPr>
          <w:p w14:paraId="540FA2A6" w14:textId="77777777" w:rsidR="004B3F04" w:rsidRDefault="004B3F04" w:rsidP="000659BE">
            <w:pPr>
              <w:pStyle w:val="TableText"/>
            </w:pPr>
            <w:r>
              <w:tab/>
              <w:t>outboundRelationship</w:t>
            </w:r>
          </w:p>
        </w:tc>
        <w:tc>
          <w:tcPr>
            <w:tcW w:w="720" w:type="dxa"/>
          </w:tcPr>
          <w:p w14:paraId="76DF9EC8" w14:textId="77777777" w:rsidR="004B3F04" w:rsidRDefault="004B3F04" w:rsidP="000659BE">
            <w:pPr>
              <w:pStyle w:val="TableText"/>
            </w:pPr>
            <w:r>
              <w:t>0..1</w:t>
            </w:r>
          </w:p>
        </w:tc>
        <w:tc>
          <w:tcPr>
            <w:tcW w:w="1152" w:type="dxa"/>
          </w:tcPr>
          <w:p w14:paraId="7BDB4EBF" w14:textId="77777777" w:rsidR="004B3F04" w:rsidRDefault="004B3F04" w:rsidP="000659BE">
            <w:pPr>
              <w:pStyle w:val="TableText"/>
            </w:pPr>
            <w:r>
              <w:t>MAY</w:t>
            </w:r>
          </w:p>
        </w:tc>
        <w:tc>
          <w:tcPr>
            <w:tcW w:w="864" w:type="dxa"/>
          </w:tcPr>
          <w:p w14:paraId="2768EB67" w14:textId="77777777" w:rsidR="004B3F04" w:rsidRDefault="004B3F04" w:rsidP="000659BE">
            <w:pPr>
              <w:pStyle w:val="TableText"/>
            </w:pPr>
          </w:p>
        </w:tc>
        <w:tc>
          <w:tcPr>
            <w:tcW w:w="1104" w:type="dxa"/>
          </w:tcPr>
          <w:p w14:paraId="7F1B8530" w14:textId="77777777" w:rsidR="004B3F04" w:rsidRDefault="006C736C" w:rsidP="000659BE">
            <w:pPr>
              <w:pStyle w:val="TableText"/>
            </w:pPr>
            <w:hyperlink w:anchor="C_4499-33787">
              <w:r w:rsidR="004B3F04">
                <w:rPr>
                  <w:rStyle w:val="HyperlinkText9pt"/>
                </w:rPr>
                <w:t>4499-33787</w:t>
              </w:r>
            </w:hyperlink>
          </w:p>
        </w:tc>
        <w:tc>
          <w:tcPr>
            <w:tcW w:w="2975" w:type="dxa"/>
          </w:tcPr>
          <w:p w14:paraId="5DD17A2C" w14:textId="77777777" w:rsidR="004B3F04" w:rsidRDefault="004B3F04" w:rsidP="000659BE">
            <w:pPr>
              <w:pStyle w:val="TableText"/>
            </w:pPr>
          </w:p>
        </w:tc>
      </w:tr>
      <w:tr w:rsidR="004B3F04" w14:paraId="512A3841" w14:textId="77777777" w:rsidTr="000659BE">
        <w:trPr>
          <w:jc w:val="center"/>
        </w:trPr>
        <w:tc>
          <w:tcPr>
            <w:tcW w:w="3345" w:type="dxa"/>
          </w:tcPr>
          <w:p w14:paraId="2C1435BD" w14:textId="77777777" w:rsidR="004B3F04" w:rsidRDefault="004B3F04" w:rsidP="000659BE">
            <w:pPr>
              <w:pStyle w:val="TableText"/>
            </w:pPr>
            <w:r>
              <w:tab/>
            </w:r>
            <w:r>
              <w:tab/>
              <w:t>@typeCode</w:t>
            </w:r>
          </w:p>
        </w:tc>
        <w:tc>
          <w:tcPr>
            <w:tcW w:w="720" w:type="dxa"/>
          </w:tcPr>
          <w:p w14:paraId="1E5E55AD" w14:textId="77777777" w:rsidR="004B3F04" w:rsidRDefault="004B3F04" w:rsidP="000659BE">
            <w:pPr>
              <w:pStyle w:val="TableText"/>
            </w:pPr>
            <w:r>
              <w:t>1..1</w:t>
            </w:r>
          </w:p>
        </w:tc>
        <w:tc>
          <w:tcPr>
            <w:tcW w:w="1152" w:type="dxa"/>
          </w:tcPr>
          <w:p w14:paraId="2409824D" w14:textId="77777777" w:rsidR="004B3F04" w:rsidRDefault="004B3F04" w:rsidP="000659BE">
            <w:pPr>
              <w:pStyle w:val="TableText"/>
            </w:pPr>
            <w:r>
              <w:t>SHALL</w:t>
            </w:r>
          </w:p>
        </w:tc>
        <w:tc>
          <w:tcPr>
            <w:tcW w:w="864" w:type="dxa"/>
          </w:tcPr>
          <w:p w14:paraId="1BD87D25" w14:textId="77777777" w:rsidR="004B3F04" w:rsidRDefault="004B3F04" w:rsidP="000659BE">
            <w:pPr>
              <w:pStyle w:val="TableText"/>
            </w:pPr>
          </w:p>
        </w:tc>
        <w:tc>
          <w:tcPr>
            <w:tcW w:w="1104" w:type="dxa"/>
          </w:tcPr>
          <w:p w14:paraId="5B45BE9E" w14:textId="77777777" w:rsidR="004B3F04" w:rsidRDefault="006C736C" w:rsidP="000659BE">
            <w:pPr>
              <w:pStyle w:val="TableText"/>
            </w:pPr>
            <w:hyperlink w:anchor="C_4499-33789">
              <w:r w:rsidR="004B3F04">
                <w:rPr>
                  <w:rStyle w:val="HyperlinkText9pt"/>
                </w:rPr>
                <w:t>4499-33789</w:t>
              </w:r>
            </w:hyperlink>
          </w:p>
        </w:tc>
        <w:tc>
          <w:tcPr>
            <w:tcW w:w="2975" w:type="dxa"/>
          </w:tcPr>
          <w:p w14:paraId="1DAEACDC" w14:textId="77777777" w:rsidR="004B3F04" w:rsidRDefault="004B3F04" w:rsidP="000659BE">
            <w:pPr>
              <w:pStyle w:val="TableText"/>
            </w:pPr>
            <w:r>
              <w:t>urn:oid:2.16.840.1.113883.5.1002 (HL7ActRelationshipType) = REFR</w:t>
            </w:r>
          </w:p>
        </w:tc>
      </w:tr>
      <w:tr w:rsidR="004B3F04" w14:paraId="0D13A6F9" w14:textId="77777777" w:rsidTr="000659BE">
        <w:trPr>
          <w:jc w:val="center"/>
        </w:trPr>
        <w:tc>
          <w:tcPr>
            <w:tcW w:w="3345" w:type="dxa"/>
          </w:tcPr>
          <w:p w14:paraId="5BBD08A0" w14:textId="77777777" w:rsidR="004B3F04" w:rsidRDefault="004B3F04" w:rsidP="000659BE">
            <w:pPr>
              <w:pStyle w:val="TableText"/>
            </w:pPr>
            <w:r>
              <w:tab/>
            </w:r>
            <w:r>
              <w:tab/>
              <w:t>observationCriteria</w:t>
            </w:r>
          </w:p>
        </w:tc>
        <w:tc>
          <w:tcPr>
            <w:tcW w:w="720" w:type="dxa"/>
          </w:tcPr>
          <w:p w14:paraId="7E00DB5B" w14:textId="77777777" w:rsidR="004B3F04" w:rsidRDefault="004B3F04" w:rsidP="000659BE">
            <w:pPr>
              <w:pStyle w:val="TableText"/>
            </w:pPr>
            <w:r>
              <w:t>1..1</w:t>
            </w:r>
          </w:p>
        </w:tc>
        <w:tc>
          <w:tcPr>
            <w:tcW w:w="1152" w:type="dxa"/>
          </w:tcPr>
          <w:p w14:paraId="01EC2E38" w14:textId="77777777" w:rsidR="004B3F04" w:rsidRDefault="004B3F04" w:rsidP="000659BE">
            <w:pPr>
              <w:pStyle w:val="TableText"/>
            </w:pPr>
            <w:r>
              <w:t>SHALL</w:t>
            </w:r>
          </w:p>
        </w:tc>
        <w:tc>
          <w:tcPr>
            <w:tcW w:w="864" w:type="dxa"/>
          </w:tcPr>
          <w:p w14:paraId="5CB5CD12" w14:textId="77777777" w:rsidR="004B3F04" w:rsidRDefault="004B3F04" w:rsidP="000659BE">
            <w:pPr>
              <w:pStyle w:val="TableText"/>
            </w:pPr>
          </w:p>
        </w:tc>
        <w:tc>
          <w:tcPr>
            <w:tcW w:w="1104" w:type="dxa"/>
          </w:tcPr>
          <w:p w14:paraId="45890442" w14:textId="77777777" w:rsidR="004B3F04" w:rsidRDefault="006C736C" w:rsidP="000659BE">
            <w:pPr>
              <w:pStyle w:val="TableText"/>
            </w:pPr>
            <w:hyperlink w:anchor="C_4499-33790">
              <w:r w:rsidR="004B3F04">
                <w:rPr>
                  <w:rStyle w:val="HyperlinkText9pt"/>
                </w:rPr>
                <w:t>4499-33790</w:t>
              </w:r>
            </w:hyperlink>
          </w:p>
        </w:tc>
        <w:tc>
          <w:tcPr>
            <w:tcW w:w="2975" w:type="dxa"/>
          </w:tcPr>
          <w:p w14:paraId="347524DB" w14:textId="77777777" w:rsidR="004B3F04" w:rsidRDefault="006C736C" w:rsidP="000659BE">
            <w:pPr>
              <w:pStyle w:val="TableText"/>
            </w:pPr>
            <w:hyperlink w:anchor="E_Severity_Observation_2">
              <w:r w:rsidR="004B3F04">
                <w:rPr>
                  <w:rStyle w:val="HyperlinkText9pt"/>
                </w:rPr>
                <w:t>Severity Observation (V2) (identifier: urn:hl7ii:2.16.840.1.113883.10.20.28.4.93:2017-08-01</w:t>
              </w:r>
            </w:hyperlink>
          </w:p>
        </w:tc>
      </w:tr>
    </w:tbl>
    <w:p w14:paraId="45F967E3" w14:textId="77777777" w:rsidR="004B3F04" w:rsidRDefault="004B3F04" w:rsidP="004B3F04">
      <w:pPr>
        <w:pStyle w:val="BodyText"/>
      </w:pPr>
    </w:p>
    <w:p w14:paraId="0C13499B" w14:textId="77777777" w:rsidR="004B3F04" w:rsidRDefault="004B3F04" w:rsidP="007E63CC">
      <w:pPr>
        <w:numPr>
          <w:ilvl w:val="0"/>
          <w:numId w:val="20"/>
        </w:numPr>
      </w:pPr>
      <w:r>
        <w:rPr>
          <w:rStyle w:val="keyword"/>
        </w:rPr>
        <w:lastRenderedPageBreak/>
        <w:t>SHALL</w:t>
      </w:r>
      <w:r>
        <w:t xml:space="preserve"> contain exactly one [1..1] </w:t>
      </w:r>
      <w:r>
        <w:rPr>
          <w:rStyle w:val="XMLnameBold"/>
        </w:rPr>
        <w:t>@classCode</w:t>
      </w:r>
      <w:r>
        <w:t>=</w:t>
      </w:r>
      <w:r>
        <w:rPr>
          <w:rStyle w:val="XMLname"/>
        </w:rPr>
        <w:t>"OBS"</w:t>
      </w:r>
      <w:r>
        <w:t xml:space="preserve"> Observation</w:t>
      </w:r>
      <w:bookmarkStart w:id="1288" w:name="C_4499-33768"/>
      <w:r>
        <w:t xml:space="preserve"> (CONF:4499-33768)</w:t>
      </w:r>
      <w:bookmarkEnd w:id="1288"/>
      <w:r>
        <w:t>.</w:t>
      </w:r>
    </w:p>
    <w:p w14:paraId="5AFB867D" w14:textId="77777777" w:rsidR="004B3F04" w:rsidRDefault="004B3F04" w:rsidP="007E63CC">
      <w:pPr>
        <w:numPr>
          <w:ilvl w:val="0"/>
          <w:numId w:val="2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289" w:name="C_4499-33769"/>
      <w:r>
        <w:t xml:space="preserve"> (CONF:4499-33769)</w:t>
      </w:r>
      <w:bookmarkEnd w:id="1289"/>
      <w:r>
        <w:t>.</w:t>
      </w:r>
    </w:p>
    <w:p w14:paraId="7E6358AD" w14:textId="77777777" w:rsidR="004B3F04" w:rsidRDefault="004B3F04" w:rsidP="007E63CC">
      <w:pPr>
        <w:numPr>
          <w:ilvl w:val="0"/>
          <w:numId w:val="20"/>
        </w:numPr>
      </w:pPr>
      <w:r>
        <w:rPr>
          <w:rStyle w:val="keyword"/>
        </w:rPr>
        <w:t>SHALL NOT</w:t>
      </w:r>
      <w:r>
        <w:t xml:space="preserve"> contain [0..0] </w:t>
      </w:r>
      <w:r>
        <w:rPr>
          <w:rStyle w:val="XMLnameBold"/>
        </w:rPr>
        <w:t>@actionNegationInd</w:t>
      </w:r>
      <w:bookmarkStart w:id="1290" w:name="C_4499-34702"/>
      <w:r>
        <w:t xml:space="preserve"> (CONF:4499-34702)</w:t>
      </w:r>
      <w:bookmarkEnd w:id="1290"/>
      <w:r>
        <w:t>.</w:t>
      </w:r>
    </w:p>
    <w:p w14:paraId="444DDAEF" w14:textId="77777777" w:rsidR="004B3F04" w:rsidRDefault="004B3F04" w:rsidP="007E63CC">
      <w:pPr>
        <w:numPr>
          <w:ilvl w:val="0"/>
          <w:numId w:val="20"/>
        </w:numPr>
      </w:pPr>
      <w:r>
        <w:rPr>
          <w:rStyle w:val="keyword"/>
        </w:rPr>
        <w:t>SHALL</w:t>
      </w:r>
      <w:r>
        <w:t xml:space="preserve"> contain exactly one [1..1] </w:t>
      </w:r>
      <w:r>
        <w:rPr>
          <w:rStyle w:val="XMLnameBold"/>
        </w:rPr>
        <w:t>templateId</w:t>
      </w:r>
      <w:bookmarkStart w:id="1291" w:name="C_4499-33770"/>
      <w:r>
        <w:t xml:space="preserve"> (CONF:4499-33770)</w:t>
      </w:r>
      <w:bookmarkEnd w:id="1291"/>
      <w:r>
        <w:t>.</w:t>
      </w:r>
    </w:p>
    <w:p w14:paraId="79D4E6DA" w14:textId="77777777" w:rsidR="004B3F04" w:rsidRDefault="004B3F04" w:rsidP="007E63CC">
      <w:pPr>
        <w:numPr>
          <w:ilvl w:val="1"/>
          <w:numId w:val="20"/>
        </w:numPr>
      </w:pPr>
      <w:r>
        <w:t xml:space="preserve">This templateId </w:t>
      </w:r>
      <w:r>
        <w:rPr>
          <w:rStyle w:val="keyword"/>
        </w:rPr>
        <w:t>SHALL</w:t>
      </w:r>
      <w:r>
        <w:t xml:space="preserve"> contain exactly one [1..1] </w:t>
      </w:r>
      <w:r>
        <w:rPr>
          <w:rStyle w:val="XMLnameBold"/>
        </w:rPr>
        <w:t>item</w:t>
      </w:r>
      <w:bookmarkStart w:id="1292" w:name="C_4499-33771"/>
      <w:r>
        <w:t xml:space="preserve"> (CONF:4499-33771)</w:t>
      </w:r>
      <w:bookmarkEnd w:id="1292"/>
      <w:r>
        <w:t xml:space="preserve"> such that it</w:t>
      </w:r>
    </w:p>
    <w:p w14:paraId="77A925D7" w14:textId="77777777" w:rsidR="004B3F04" w:rsidRDefault="004B3F04" w:rsidP="007E63CC">
      <w:pPr>
        <w:numPr>
          <w:ilvl w:val="2"/>
          <w:numId w:val="20"/>
        </w:numPr>
      </w:pPr>
      <w:r>
        <w:rPr>
          <w:rStyle w:val="keyword"/>
        </w:rPr>
        <w:t>SHALL</w:t>
      </w:r>
      <w:r>
        <w:t xml:space="preserve"> contain exactly one [1..1] </w:t>
      </w:r>
      <w:r>
        <w:rPr>
          <w:rStyle w:val="XMLnameBold"/>
        </w:rPr>
        <w:t>@root</w:t>
      </w:r>
      <w:r>
        <w:t>=</w:t>
      </w:r>
      <w:r>
        <w:rPr>
          <w:rStyle w:val="XMLname"/>
        </w:rPr>
        <w:t>"2.16.840.1.113883.10.20.28.4.110"</w:t>
      </w:r>
      <w:bookmarkStart w:id="1293" w:name="C_4499-33776"/>
      <w:r>
        <w:t xml:space="preserve"> (CONF:4499-33776)</w:t>
      </w:r>
      <w:bookmarkEnd w:id="1293"/>
      <w:r>
        <w:t>.</w:t>
      </w:r>
    </w:p>
    <w:p w14:paraId="2F1D91A2" w14:textId="77777777" w:rsidR="004B3F04" w:rsidRDefault="004B3F04" w:rsidP="007E63CC">
      <w:pPr>
        <w:numPr>
          <w:ilvl w:val="2"/>
          <w:numId w:val="20"/>
        </w:numPr>
      </w:pPr>
      <w:r>
        <w:rPr>
          <w:rStyle w:val="keyword"/>
        </w:rPr>
        <w:t>SHALL</w:t>
      </w:r>
      <w:r>
        <w:t xml:space="preserve"> contain exactly one [1..1] </w:t>
      </w:r>
      <w:r>
        <w:rPr>
          <w:rStyle w:val="XMLnameBold"/>
        </w:rPr>
        <w:t>@extension</w:t>
      </w:r>
      <w:r>
        <w:t>=</w:t>
      </w:r>
      <w:r>
        <w:rPr>
          <w:rStyle w:val="XMLname"/>
        </w:rPr>
        <w:t>"2021-02-01"</w:t>
      </w:r>
      <w:bookmarkStart w:id="1294" w:name="C_4499-34321"/>
      <w:r>
        <w:t xml:space="preserve"> (CONF:4499-34321)</w:t>
      </w:r>
      <w:bookmarkEnd w:id="1294"/>
      <w:r>
        <w:t>.</w:t>
      </w:r>
    </w:p>
    <w:p w14:paraId="1C68B651" w14:textId="77777777" w:rsidR="004B3F04" w:rsidRDefault="004B3F04" w:rsidP="007E63CC">
      <w:pPr>
        <w:numPr>
          <w:ilvl w:val="0"/>
          <w:numId w:val="20"/>
        </w:numPr>
      </w:pPr>
      <w:r>
        <w:rPr>
          <w:rStyle w:val="keyword"/>
        </w:rPr>
        <w:t>SHALL</w:t>
      </w:r>
      <w:r>
        <w:t xml:space="preserve"> contain exactly one [1..1] </w:t>
      </w:r>
      <w:r>
        <w:rPr>
          <w:rStyle w:val="XMLnameBold"/>
        </w:rPr>
        <w:t>id</w:t>
      </w:r>
      <w:bookmarkStart w:id="1295" w:name="C_4499-33777"/>
      <w:r>
        <w:t xml:space="preserve"> (CONF:4499-33777)</w:t>
      </w:r>
      <w:bookmarkEnd w:id="1295"/>
      <w:r>
        <w:t>.</w:t>
      </w:r>
    </w:p>
    <w:p w14:paraId="7826F952" w14:textId="77777777" w:rsidR="004B3F04" w:rsidRDefault="004B3F04" w:rsidP="007E63CC">
      <w:pPr>
        <w:numPr>
          <w:ilvl w:val="0"/>
          <w:numId w:val="20"/>
        </w:numPr>
      </w:pPr>
      <w:r>
        <w:rPr>
          <w:rStyle w:val="keyword"/>
        </w:rPr>
        <w:t>SHALL</w:t>
      </w:r>
      <w:r>
        <w:t xml:space="preserve"> contain exactly one [1..1] </w:t>
      </w:r>
      <w:r>
        <w:rPr>
          <w:rStyle w:val="XMLnameBold"/>
        </w:rPr>
        <w:t>code</w:t>
      </w:r>
      <w:bookmarkStart w:id="1296" w:name="C_4499-33772"/>
      <w:r>
        <w:t xml:space="preserve"> (CONF:4499-33772)</w:t>
      </w:r>
      <w:bookmarkEnd w:id="1296"/>
      <w:r>
        <w:t>.</w:t>
      </w:r>
    </w:p>
    <w:p w14:paraId="0A37ABF7"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w:t>
      </w:r>
      <w:r>
        <w:t>=</w:t>
      </w:r>
      <w:r>
        <w:rPr>
          <w:rStyle w:val="XMLname"/>
        </w:rPr>
        <w:t>"282291009"</w:t>
      </w:r>
      <w:r>
        <w:t xml:space="preserve"> Diagnosis (CodeSystem: </w:t>
      </w:r>
      <w:r>
        <w:rPr>
          <w:rStyle w:val="XMLname"/>
        </w:rPr>
        <w:t>SNOMED CT urn:oid:2.16.840.1.113883.6.96</w:t>
      </w:r>
      <w:r>
        <w:t>)</w:t>
      </w:r>
      <w:bookmarkStart w:id="1297" w:name="C_4499-33778"/>
      <w:r>
        <w:t xml:space="preserve"> (CONF:4499-33778)</w:t>
      </w:r>
      <w:bookmarkEnd w:id="1297"/>
      <w:r>
        <w:t>.</w:t>
      </w:r>
    </w:p>
    <w:p w14:paraId="14CCC8DF" w14:textId="77777777" w:rsidR="004B3F04" w:rsidRDefault="004B3F04" w:rsidP="007E63CC">
      <w:pPr>
        <w:numPr>
          <w:ilvl w:val="1"/>
          <w:numId w:val="20"/>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298" w:name="C_4499-33779"/>
      <w:r>
        <w:t xml:space="preserve"> (CONF:4499-33779)</w:t>
      </w:r>
      <w:bookmarkEnd w:id="1298"/>
      <w:r>
        <w:t>.</w:t>
      </w:r>
    </w:p>
    <w:p w14:paraId="0F42D7F3" w14:textId="77777777" w:rsidR="004B3F04" w:rsidRDefault="004B3F04" w:rsidP="007E63CC">
      <w:pPr>
        <w:numPr>
          <w:ilvl w:val="0"/>
          <w:numId w:val="20"/>
        </w:numPr>
      </w:pPr>
      <w:r>
        <w:rPr>
          <w:rStyle w:val="keyword"/>
        </w:rPr>
        <w:t>SHALL</w:t>
      </w:r>
      <w:r>
        <w:t xml:space="preserve"> contain exactly one [1..1] </w:t>
      </w:r>
      <w:r>
        <w:rPr>
          <w:rStyle w:val="XMLnameBold"/>
        </w:rPr>
        <w:t>title</w:t>
      </w:r>
      <w:bookmarkStart w:id="1299" w:name="C_4499-33780"/>
      <w:r>
        <w:t xml:space="preserve"> (CONF:4499-33780)</w:t>
      </w:r>
      <w:bookmarkEnd w:id="1299"/>
      <w:r>
        <w:t>.</w:t>
      </w:r>
    </w:p>
    <w:p w14:paraId="12633CF4" w14:textId="77777777" w:rsidR="004B3F04" w:rsidRDefault="004B3F04" w:rsidP="007E63CC">
      <w:pPr>
        <w:numPr>
          <w:ilvl w:val="0"/>
          <w:numId w:val="20"/>
        </w:numPr>
      </w:pPr>
      <w:r>
        <w:rPr>
          <w:rStyle w:val="keyword"/>
        </w:rPr>
        <w:t>SHALL</w:t>
      </w:r>
      <w:r>
        <w:t xml:space="preserve"> contain exactly one [1..1] </w:t>
      </w:r>
      <w:r>
        <w:rPr>
          <w:rStyle w:val="XMLnameBold"/>
        </w:rPr>
        <w:t>statusCode</w:t>
      </w:r>
      <w:bookmarkStart w:id="1300" w:name="C_4499-33773"/>
      <w:r>
        <w:t xml:space="preserve"> (CONF:4499-33773)</w:t>
      </w:r>
      <w:bookmarkEnd w:id="1300"/>
      <w:r>
        <w:t>.</w:t>
      </w:r>
    </w:p>
    <w:p w14:paraId="04260E8C" w14:textId="77777777" w:rsidR="004B3F04" w:rsidRDefault="004B3F04" w:rsidP="007E63CC">
      <w:pPr>
        <w:numPr>
          <w:ilvl w:val="1"/>
          <w:numId w:val="2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01" w:name="C_4499-33781"/>
      <w:r>
        <w:t xml:space="preserve"> (CONF:4499-33781)</w:t>
      </w:r>
      <w:bookmarkEnd w:id="1301"/>
      <w:r>
        <w:t>.</w:t>
      </w:r>
    </w:p>
    <w:p w14:paraId="4308C349" w14:textId="77777777" w:rsidR="004B3F04" w:rsidRDefault="004B3F04" w:rsidP="007E63CC">
      <w:pPr>
        <w:numPr>
          <w:ilvl w:val="0"/>
          <w:numId w:val="20"/>
        </w:numPr>
      </w:pPr>
      <w:r>
        <w:rPr>
          <w:rStyle w:val="keyword"/>
        </w:rPr>
        <w:t>MAY</w:t>
      </w:r>
      <w:r>
        <w:t xml:space="preserve"> contain zero or one [0..1] </w:t>
      </w:r>
      <w:r>
        <w:rPr>
          <w:rStyle w:val="XMLnameBold"/>
        </w:rPr>
        <w:t>effectiveTime</w:t>
      </w:r>
      <w:bookmarkStart w:id="1302" w:name="C_4499-33774"/>
      <w:r>
        <w:t xml:space="preserve"> (CONF:4499-33774)</w:t>
      </w:r>
      <w:bookmarkEnd w:id="1302"/>
      <w:r>
        <w:t xml:space="preserve"> such that it</w:t>
      </w:r>
      <w:r>
        <w:br/>
        <w:t>Note: QDM Attribute: Prevalence Period (The Prevalence Period references the time from the onset date to the abatement date)</w:t>
      </w:r>
    </w:p>
    <w:p w14:paraId="4238AABA" w14:textId="77777777" w:rsidR="004B3F04" w:rsidRDefault="004B3F04" w:rsidP="007E63CC">
      <w:pPr>
        <w:numPr>
          <w:ilvl w:val="1"/>
          <w:numId w:val="20"/>
        </w:numPr>
      </w:pPr>
      <w:r>
        <w:rPr>
          <w:rStyle w:val="keyword"/>
        </w:rPr>
        <w:t>MAY</w:t>
      </w:r>
      <w:r>
        <w:t xml:space="preserve"> contain zero or one [0..1] </w:t>
      </w:r>
      <w:r>
        <w:rPr>
          <w:rStyle w:val="XMLnameBold"/>
        </w:rPr>
        <w:t>low</w:t>
      </w:r>
      <w:bookmarkStart w:id="1303" w:name="C_4499-33782"/>
      <w:r>
        <w:t xml:space="preserve"> (CONF:4499-33782)</w:t>
      </w:r>
      <w:bookmarkEnd w:id="1303"/>
      <w:r>
        <w:t>.</w:t>
      </w:r>
      <w:r>
        <w:br/>
        <w:t>Note: Onset dateTime</w:t>
      </w:r>
    </w:p>
    <w:p w14:paraId="12FA67EE" w14:textId="77777777" w:rsidR="004B3F04" w:rsidRDefault="004B3F04" w:rsidP="007E63CC">
      <w:pPr>
        <w:numPr>
          <w:ilvl w:val="1"/>
          <w:numId w:val="20"/>
        </w:numPr>
      </w:pPr>
      <w:r>
        <w:rPr>
          <w:rStyle w:val="keyword"/>
        </w:rPr>
        <w:t>MAY</w:t>
      </w:r>
      <w:r>
        <w:t xml:space="preserve"> contain zero or one [0..1] </w:t>
      </w:r>
      <w:r>
        <w:rPr>
          <w:rStyle w:val="XMLnameBold"/>
        </w:rPr>
        <w:t>high</w:t>
      </w:r>
      <w:bookmarkStart w:id="1304" w:name="C_4499-33783"/>
      <w:r>
        <w:t xml:space="preserve"> (CONF:4499-33783)</w:t>
      </w:r>
      <w:bookmarkEnd w:id="1304"/>
      <w:r>
        <w:t>.</w:t>
      </w:r>
      <w:r>
        <w:br/>
        <w:t>Note: Abatement dateTime</w:t>
      </w:r>
    </w:p>
    <w:p w14:paraId="2B71DE71" w14:textId="77777777" w:rsidR="004B3F04" w:rsidRDefault="004B3F04" w:rsidP="007E63CC">
      <w:pPr>
        <w:numPr>
          <w:ilvl w:val="0"/>
          <w:numId w:val="20"/>
        </w:numPr>
      </w:pPr>
      <w:r>
        <w:rPr>
          <w:rStyle w:val="keyword"/>
        </w:rPr>
        <w:t>SHALL</w:t>
      </w:r>
      <w:r>
        <w:t xml:space="preserve"> contain exactly one [1..1] </w:t>
      </w:r>
      <w:r>
        <w:rPr>
          <w:rStyle w:val="XMLnameBold"/>
        </w:rPr>
        <w:t>value</w:t>
      </w:r>
      <w:r>
        <w:t xml:space="preserve"> with @xsi:type="CD"</w:t>
      </w:r>
      <w:bookmarkStart w:id="1305" w:name="C_4499-33775"/>
      <w:r>
        <w:t xml:space="preserve"> (CONF:4499-33775)</w:t>
      </w:r>
      <w:bookmarkEnd w:id="1305"/>
      <w:r>
        <w:t>.</w:t>
      </w:r>
    </w:p>
    <w:p w14:paraId="4A6F6BBE" w14:textId="77777777" w:rsidR="004B3F04" w:rsidRDefault="004B3F04" w:rsidP="007E63CC">
      <w:pPr>
        <w:numPr>
          <w:ilvl w:val="1"/>
          <w:numId w:val="20"/>
        </w:numPr>
      </w:pPr>
      <w:r>
        <w:t xml:space="preserve">This value </w:t>
      </w:r>
      <w:r>
        <w:rPr>
          <w:rStyle w:val="keyword"/>
        </w:rPr>
        <w:t>SHOULD</w:t>
      </w:r>
      <w:r>
        <w:t xml:space="preserve"> contain zero or one [0..1] </w:t>
      </w:r>
      <w:r>
        <w:rPr>
          <w:rStyle w:val="XMLnameBold"/>
        </w:rPr>
        <w:t>@valueSet</w:t>
      </w:r>
      <w:bookmarkStart w:id="1306" w:name="C_4499-33784"/>
      <w:r>
        <w:t xml:space="preserve"> (CONF:4499-33784)</w:t>
      </w:r>
      <w:bookmarkEnd w:id="1306"/>
      <w:r>
        <w:t>.</w:t>
      </w:r>
    </w:p>
    <w:p w14:paraId="2F8537EF" w14:textId="77777777" w:rsidR="004B3F04" w:rsidRDefault="004B3F04" w:rsidP="007E63CC">
      <w:pPr>
        <w:numPr>
          <w:ilvl w:val="0"/>
          <w:numId w:val="20"/>
        </w:numPr>
      </w:pPr>
      <w:r>
        <w:rPr>
          <w:rStyle w:val="keyword"/>
        </w:rPr>
        <w:t>MAY</w:t>
      </w:r>
      <w:r>
        <w:t xml:space="preserve"> contain zero or one [0..1] </w:t>
      </w:r>
      <w:r>
        <w:rPr>
          <w:rStyle w:val="XMLnameBold"/>
        </w:rPr>
        <w:t>targetSiteCode</w:t>
      </w:r>
      <w:bookmarkStart w:id="1307" w:name="C_4499-33785"/>
      <w:r>
        <w:t xml:space="preserve"> (CONF:4499-33785)</w:t>
      </w:r>
      <w:bookmarkEnd w:id="1307"/>
      <w:r>
        <w:t>.</w:t>
      </w:r>
      <w:r>
        <w:br/>
        <w:t>Note: QDM attribute: Anatomical Location Site</w:t>
      </w:r>
    </w:p>
    <w:p w14:paraId="24BF927C" w14:textId="77777777" w:rsidR="004B3F04" w:rsidRDefault="004B3F04" w:rsidP="007E63CC">
      <w:pPr>
        <w:numPr>
          <w:ilvl w:val="1"/>
          <w:numId w:val="20"/>
        </w:numPr>
      </w:pPr>
      <w:r>
        <w:t xml:space="preserve">The targetSiteCode, if present, </w:t>
      </w:r>
      <w:r>
        <w:rPr>
          <w:rStyle w:val="keyword"/>
        </w:rPr>
        <w:t>SHALL</w:t>
      </w:r>
      <w:r>
        <w:t xml:space="preserve"> contain exactly one [1..1] </w:t>
      </w:r>
      <w:r>
        <w:rPr>
          <w:rStyle w:val="XMLnameBold"/>
        </w:rPr>
        <w:t>item</w:t>
      </w:r>
      <w:bookmarkStart w:id="1308" w:name="C_4499-33786"/>
      <w:r>
        <w:t xml:space="preserve"> (CONF:4499-33786)</w:t>
      </w:r>
      <w:bookmarkEnd w:id="1308"/>
      <w:r>
        <w:t>.</w:t>
      </w:r>
    </w:p>
    <w:p w14:paraId="64635D89" w14:textId="77777777" w:rsidR="004B3F04" w:rsidRDefault="004B3F04" w:rsidP="007E63CC">
      <w:pPr>
        <w:numPr>
          <w:ilvl w:val="2"/>
          <w:numId w:val="20"/>
        </w:numPr>
      </w:pPr>
      <w:r>
        <w:t xml:space="preserve">This item </w:t>
      </w:r>
      <w:r>
        <w:rPr>
          <w:rStyle w:val="keyword"/>
        </w:rPr>
        <w:t>SHOULD</w:t>
      </w:r>
      <w:r>
        <w:t xml:space="preserve"> contain zero or one [0..1] </w:t>
      </w:r>
      <w:r>
        <w:rPr>
          <w:rStyle w:val="XMLnameBold"/>
        </w:rPr>
        <w:t>@valueSet</w:t>
      </w:r>
      <w:bookmarkStart w:id="1309" w:name="C_4499-33788"/>
      <w:r>
        <w:t xml:space="preserve"> (CONF:4499-33788)</w:t>
      </w:r>
      <w:bookmarkEnd w:id="1309"/>
      <w:r>
        <w:t>.</w:t>
      </w:r>
    </w:p>
    <w:p w14:paraId="53083D57"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0" w:name="C_4499-35106"/>
      <w:r>
        <w:t xml:space="preserve"> (CONF:4499-35106)</w:t>
      </w:r>
      <w:bookmarkEnd w:id="1310"/>
      <w:r>
        <w:t>.</w:t>
      </w:r>
      <w:r>
        <w:br/>
        <w:t>Note: QDM Attribute: Recorder</w:t>
      </w:r>
    </w:p>
    <w:p w14:paraId="7E261402"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1" w:name="C_4499-35112"/>
      <w:r>
        <w:t xml:space="preserve"> (CONF:4499-35112)</w:t>
      </w:r>
      <w:bookmarkEnd w:id="1311"/>
      <w:r>
        <w:t>.</w:t>
      </w:r>
    </w:p>
    <w:p w14:paraId="15DA9607"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w:t>
      </w:r>
      <w:r>
        <w:rPr>
          <w:rStyle w:val="XMLname"/>
        </w:rPr>
        <w:lastRenderedPageBreak/>
        <w:t>urn:hl7ii:2.16.840.1.113883.10.20.28.4.137:2021-02-01)</w:t>
      </w:r>
      <w:bookmarkStart w:id="1312" w:name="C_4499-36082"/>
      <w:r>
        <w:t xml:space="preserve"> (CONF:4499-36082)</w:t>
      </w:r>
      <w:bookmarkEnd w:id="1312"/>
      <w:r>
        <w:t>.</w:t>
      </w:r>
    </w:p>
    <w:p w14:paraId="7DBA4369"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3" w:name="C_4499-35108"/>
      <w:r>
        <w:t xml:space="preserve"> (CONF:4499-35108)</w:t>
      </w:r>
      <w:bookmarkEnd w:id="1313"/>
      <w:r>
        <w:t>.</w:t>
      </w:r>
      <w:r>
        <w:br/>
        <w:t>Note: QDM Attribute: Recorder</w:t>
      </w:r>
    </w:p>
    <w:p w14:paraId="6DB90E2D"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14" w:name="C_4499-35113"/>
      <w:r>
        <w:t xml:space="preserve"> (CONF:4499-35113)</w:t>
      </w:r>
      <w:bookmarkEnd w:id="1314"/>
      <w:r>
        <w:t>.</w:t>
      </w:r>
    </w:p>
    <w:p w14:paraId="6F61B813"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15" w:name="C_4499-36083"/>
      <w:r>
        <w:t xml:space="preserve"> (CONF:4499-36083)</w:t>
      </w:r>
      <w:bookmarkEnd w:id="1315"/>
      <w:r>
        <w:t>.</w:t>
      </w:r>
    </w:p>
    <w:p w14:paraId="12DFA81E" w14:textId="77777777" w:rsidR="004B3F04" w:rsidRDefault="004B3F04" w:rsidP="007E63CC">
      <w:pPr>
        <w:numPr>
          <w:ilvl w:val="0"/>
          <w:numId w:val="20"/>
        </w:numPr>
      </w:pPr>
      <w:r>
        <w:rPr>
          <w:rStyle w:val="keyword"/>
        </w:rPr>
        <w:t>MAY</w:t>
      </w:r>
      <w:r>
        <w:t xml:space="preserve"> contain zero or more [0..*] </w:t>
      </w:r>
      <w:r>
        <w:rPr>
          <w:rStyle w:val="XMLnameBold"/>
        </w:rPr>
        <w:t>participation</w:t>
      </w:r>
      <w:bookmarkStart w:id="1316" w:name="C_4499-35826"/>
      <w:r>
        <w:t xml:space="preserve"> (CONF:4499-35826)</w:t>
      </w:r>
      <w:bookmarkEnd w:id="1316"/>
      <w:r>
        <w:t>.</w:t>
      </w:r>
      <w:r>
        <w:br/>
        <w:t>Note: QDM Attribute: Recorder</w:t>
      </w:r>
    </w:p>
    <w:p w14:paraId="29413A14"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17" w:name="C_4499-35828"/>
      <w:r>
        <w:t xml:space="preserve"> (CONF:4499-35828)</w:t>
      </w:r>
      <w:bookmarkEnd w:id="1317"/>
      <w:r>
        <w:t>.</w:t>
      </w:r>
    </w:p>
    <w:p w14:paraId="465DC710"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18" w:name="C_4499-36084"/>
      <w:r>
        <w:t xml:space="preserve"> (CONF:4499-36084)</w:t>
      </w:r>
      <w:bookmarkEnd w:id="1318"/>
      <w:r>
        <w:t>.</w:t>
      </w:r>
    </w:p>
    <w:p w14:paraId="16AA9AB0" w14:textId="77777777" w:rsidR="004B3F04" w:rsidRDefault="004B3F04" w:rsidP="007E63CC">
      <w:pPr>
        <w:numPr>
          <w:ilvl w:val="0"/>
          <w:numId w:val="20"/>
        </w:numPr>
      </w:pPr>
      <w:r>
        <w:rPr>
          <w:rStyle w:val="keyword"/>
        </w:rPr>
        <w:t>MAY</w:t>
      </w:r>
      <w:r>
        <w:t xml:space="preserve"> contain zero or one [0..1] </w:t>
      </w:r>
      <w:r>
        <w:rPr>
          <w:rStyle w:val="XMLnameBold"/>
        </w:rPr>
        <w:t>participation</w:t>
      </w:r>
      <w:bookmarkStart w:id="1319" w:name="C_4499-35110"/>
      <w:r>
        <w:t xml:space="preserve"> (CONF:4499-35110)</w:t>
      </w:r>
      <w:bookmarkEnd w:id="1319"/>
      <w:r>
        <w:t>.</w:t>
      </w:r>
      <w:r>
        <w:br/>
        <w:t>Note: QDM Attribute: Recorder</w:t>
      </w:r>
    </w:p>
    <w:p w14:paraId="29FD1EAA" w14:textId="77777777" w:rsidR="004B3F04" w:rsidRDefault="004B3F04" w:rsidP="007E63CC">
      <w:pPr>
        <w:numPr>
          <w:ilvl w:val="1"/>
          <w:numId w:val="2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20" w:name="C_4499-35114"/>
      <w:r>
        <w:t xml:space="preserve"> (CONF:4499-35114)</w:t>
      </w:r>
      <w:bookmarkEnd w:id="1320"/>
      <w:r>
        <w:t>.</w:t>
      </w:r>
    </w:p>
    <w:p w14:paraId="6E8E3998" w14:textId="77777777" w:rsidR="004B3F04" w:rsidRDefault="004B3F04" w:rsidP="007E63CC">
      <w:pPr>
        <w:numPr>
          <w:ilvl w:val="1"/>
          <w:numId w:val="2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21" w:name="C_4499-36085"/>
      <w:r>
        <w:t xml:space="preserve"> (CONF:4499-36085)</w:t>
      </w:r>
      <w:bookmarkEnd w:id="1321"/>
      <w:r>
        <w:t>.</w:t>
      </w:r>
    </w:p>
    <w:p w14:paraId="61447441" w14:textId="77777777" w:rsidR="004B3F04" w:rsidRDefault="004B3F04" w:rsidP="007E63CC">
      <w:pPr>
        <w:numPr>
          <w:ilvl w:val="0"/>
          <w:numId w:val="20"/>
        </w:numPr>
      </w:pPr>
      <w:r>
        <w:rPr>
          <w:rStyle w:val="keyword"/>
        </w:rPr>
        <w:t>MAY</w:t>
      </w:r>
      <w:r>
        <w:t xml:space="preserve"> contain zero or one [0..1] </w:t>
      </w:r>
      <w:r>
        <w:rPr>
          <w:rStyle w:val="XMLnameBold"/>
        </w:rPr>
        <w:t>outboundRelationship</w:t>
      </w:r>
      <w:bookmarkStart w:id="1322" w:name="C_4499-33787"/>
      <w:r>
        <w:t xml:space="preserve"> (CONF:4499-33787)</w:t>
      </w:r>
      <w:bookmarkEnd w:id="1322"/>
      <w:r>
        <w:t xml:space="preserve"> such that it</w:t>
      </w:r>
      <w:r>
        <w:br/>
        <w:t>Note: QDM Attribute: Severity</w:t>
      </w:r>
    </w:p>
    <w:p w14:paraId="1A2CBB28" w14:textId="77777777" w:rsidR="004B3F04" w:rsidRDefault="004B3F04" w:rsidP="007E63CC">
      <w:pPr>
        <w:numPr>
          <w:ilvl w:val="1"/>
          <w:numId w:val="20"/>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323" w:name="C_4499-33789"/>
      <w:r>
        <w:t xml:space="preserve"> (CONF:4499-33789)</w:t>
      </w:r>
      <w:bookmarkEnd w:id="1323"/>
      <w:r>
        <w:t>.</w:t>
      </w:r>
    </w:p>
    <w:p w14:paraId="4114A354" w14:textId="77777777" w:rsidR="004B3F04" w:rsidRDefault="004B3F04" w:rsidP="007E63CC">
      <w:pPr>
        <w:numPr>
          <w:ilvl w:val="1"/>
          <w:numId w:val="20"/>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1324" w:name="C_4499-33790"/>
      <w:r>
        <w:t xml:space="preserve"> (CONF:4499-33790)</w:t>
      </w:r>
      <w:bookmarkEnd w:id="1324"/>
      <w:r>
        <w:t>.</w:t>
      </w:r>
    </w:p>
    <w:p w14:paraId="4FCAB763" w14:textId="77777777" w:rsidR="004B3F04" w:rsidRDefault="004B3F04" w:rsidP="004B3F04">
      <w:pPr>
        <w:pStyle w:val="Caption"/>
        <w:ind w:left="130" w:right="115"/>
      </w:pPr>
      <w:bookmarkStart w:id="1325" w:name="_Toc64842015"/>
      <w:bookmarkStart w:id="1326" w:name="_Toc65482931"/>
      <w:r>
        <w:lastRenderedPageBreak/>
        <w:t xml:space="preserve">Figure </w:t>
      </w:r>
      <w:r>
        <w:fldChar w:fldCharType="begin"/>
      </w:r>
      <w:r>
        <w:instrText>SEQ Figure \* ARABIC</w:instrText>
      </w:r>
      <w:r>
        <w:fldChar w:fldCharType="separate"/>
      </w:r>
      <w:r>
        <w:t>17</w:t>
      </w:r>
      <w:r>
        <w:fldChar w:fldCharType="end"/>
      </w:r>
      <w:r>
        <w:t>: Diagnosis (V4) Example</w:t>
      </w:r>
      <w:bookmarkEnd w:id="1325"/>
      <w:bookmarkEnd w:id="1326"/>
    </w:p>
    <w:p w14:paraId="2EEA440E" w14:textId="77777777" w:rsidR="004B3F04" w:rsidRDefault="004B3F04" w:rsidP="004B3F04">
      <w:pPr>
        <w:pStyle w:val="Example"/>
        <w:ind w:left="130" w:right="115"/>
      </w:pPr>
      <w:r>
        <w:t>&lt;observationCriteria classCode="OBS" moodCode="EVN"&gt;</w:t>
      </w:r>
    </w:p>
    <w:p w14:paraId="6C41A6EC" w14:textId="77777777" w:rsidR="004B3F04" w:rsidRDefault="004B3F04" w:rsidP="004B3F04">
      <w:pPr>
        <w:pStyle w:val="Example"/>
        <w:ind w:left="130" w:right="115"/>
      </w:pPr>
      <w:r>
        <w:t xml:space="preserve">    &lt;templateId&gt;</w:t>
      </w:r>
    </w:p>
    <w:p w14:paraId="2DADA3C5" w14:textId="77777777" w:rsidR="004B3F04" w:rsidRDefault="004B3F04" w:rsidP="004B3F04">
      <w:pPr>
        <w:pStyle w:val="Example"/>
        <w:ind w:left="130" w:right="115"/>
      </w:pPr>
      <w:r>
        <w:t xml:space="preserve">        &lt;item root="2.16.840.1.113883.10.20.28.4.110" extension="2021-02-01"/&gt;</w:t>
      </w:r>
    </w:p>
    <w:p w14:paraId="7970961A" w14:textId="77777777" w:rsidR="004B3F04" w:rsidRDefault="004B3F04" w:rsidP="004B3F04">
      <w:pPr>
        <w:pStyle w:val="Example"/>
        <w:ind w:left="130" w:right="115"/>
      </w:pPr>
      <w:r>
        <w:t xml:space="preserve">    &lt;/templateId&gt;</w:t>
      </w:r>
    </w:p>
    <w:p w14:paraId="6F3B65F8" w14:textId="77777777" w:rsidR="004B3F04" w:rsidRDefault="004B3F04" w:rsidP="004B3F04">
      <w:pPr>
        <w:pStyle w:val="Example"/>
        <w:ind w:left="130" w:right="115"/>
      </w:pPr>
      <w:r>
        <w:t xml:space="preserve">    &lt;id root="9e4e810d-3c3e-461e-86f8-6fe7a0b1ca2b"/&gt;</w:t>
      </w:r>
    </w:p>
    <w:p w14:paraId="54C3C51E" w14:textId="77777777" w:rsidR="004B3F04" w:rsidRDefault="004B3F04" w:rsidP="004B3F04">
      <w:pPr>
        <w:pStyle w:val="Example"/>
        <w:ind w:left="130" w:right="115"/>
      </w:pPr>
      <w:r>
        <w:t xml:space="preserve">    &lt;code code="282291009" codeSystem="2.16.840.1.113883.6.96" codeSystemName="SNOMED CT"&gt;</w:t>
      </w:r>
    </w:p>
    <w:p w14:paraId="756DEAA2" w14:textId="77777777" w:rsidR="004B3F04" w:rsidRDefault="004B3F04" w:rsidP="004B3F04">
      <w:pPr>
        <w:pStyle w:val="Example"/>
        <w:ind w:left="130" w:right="115"/>
      </w:pPr>
      <w:r>
        <w:t xml:space="preserve">        &lt;displayName value="Diagnosis"/&gt;</w:t>
      </w:r>
    </w:p>
    <w:p w14:paraId="14CF47C8" w14:textId="77777777" w:rsidR="004B3F04" w:rsidRDefault="004B3F04" w:rsidP="004B3F04">
      <w:pPr>
        <w:pStyle w:val="Example"/>
        <w:ind w:left="130" w:right="115"/>
      </w:pPr>
      <w:r>
        <w:t xml:space="preserve">    &lt;/code&gt;</w:t>
      </w:r>
    </w:p>
    <w:p w14:paraId="6F01921B" w14:textId="77777777" w:rsidR="004B3F04" w:rsidRDefault="004B3F04" w:rsidP="004B3F04">
      <w:pPr>
        <w:pStyle w:val="Example"/>
        <w:ind w:left="130" w:right="115"/>
      </w:pPr>
      <w:r>
        <w:t xml:space="preserve">    &lt;title value="Diagnosis"/&gt;</w:t>
      </w:r>
    </w:p>
    <w:p w14:paraId="2A4EF678" w14:textId="77777777" w:rsidR="004B3F04" w:rsidRDefault="004B3F04" w:rsidP="004B3F04">
      <w:pPr>
        <w:pStyle w:val="Example"/>
        <w:ind w:left="130" w:right="115"/>
      </w:pPr>
      <w:r>
        <w:t xml:space="preserve">    &lt;statusCode code="completed"/&gt;</w:t>
      </w:r>
    </w:p>
    <w:p w14:paraId="3252195C" w14:textId="77777777" w:rsidR="004B3F04" w:rsidRDefault="004B3F04" w:rsidP="004B3F04">
      <w:pPr>
        <w:pStyle w:val="Example"/>
        <w:ind w:left="130" w:right="115"/>
      </w:pPr>
      <w:r>
        <w:t xml:space="preserve">    &lt;value xsi:type="CD" valueSet="{$QDMElementValueSetOID}"/&gt;</w:t>
      </w:r>
    </w:p>
    <w:p w14:paraId="12A3A801" w14:textId="77777777" w:rsidR="004B3F04" w:rsidRDefault="004B3F04" w:rsidP="004B3F04">
      <w:pPr>
        <w:pStyle w:val="Example"/>
        <w:ind w:left="130" w:right="115"/>
      </w:pPr>
      <w:r>
        <w:t>&lt;/observationCriteria&gt;</w:t>
      </w:r>
    </w:p>
    <w:p w14:paraId="2B70F014" w14:textId="77777777" w:rsidR="004B3F04" w:rsidRDefault="004B3F04" w:rsidP="004B3F04">
      <w:pPr>
        <w:pStyle w:val="BodyText"/>
      </w:pPr>
    </w:p>
    <w:p w14:paraId="26B6EE35" w14:textId="79EDDB8E" w:rsidR="004B3F04" w:rsidRDefault="004B3F04" w:rsidP="004B3F04">
      <w:pPr>
        <w:pStyle w:val="Heading2nospace"/>
      </w:pPr>
      <w:bookmarkStart w:id="1327" w:name="E_Diagnostic_Study_Order_V5_"/>
      <w:bookmarkStart w:id="1328" w:name="_Toc64841882"/>
      <w:bookmarkStart w:id="1329" w:name="_Toc65482798"/>
      <w:r>
        <w:t>Diagnostic Study, Order (V5)</w:t>
      </w:r>
      <w:bookmarkEnd w:id="1327"/>
      <w:bookmarkEnd w:id="1328"/>
      <w:r w:rsidR="006F762B">
        <w:t xml:space="preserve"> - DRAFT</w:t>
      </w:r>
      <w:bookmarkEnd w:id="1329"/>
    </w:p>
    <w:p w14:paraId="52DD30E8" w14:textId="77777777" w:rsidR="004B3F04" w:rsidRDefault="004B3F04" w:rsidP="004B3F04">
      <w:pPr>
        <w:pStyle w:val="BracketData"/>
      </w:pPr>
      <w:r>
        <w:t>[observationCriteria: identifier urn:hl7ii:2.16.840.1.113883.10.20.28.4.22:2021-02-01 (open)]</w:t>
      </w:r>
    </w:p>
    <w:p w14:paraId="0AAA2354" w14:textId="77777777" w:rsidR="004B3F04" w:rsidRDefault="004B3F04" w:rsidP="004B3F04">
      <w:pPr>
        <w:pStyle w:val="Caption"/>
      </w:pPr>
      <w:bookmarkStart w:id="1330" w:name="_Toc64842118"/>
      <w:bookmarkStart w:id="1331" w:name="_Toc65483202"/>
      <w:r>
        <w:t xml:space="preserve">Table </w:t>
      </w:r>
      <w:r>
        <w:fldChar w:fldCharType="begin"/>
      </w:r>
      <w:r>
        <w:instrText>SEQ Table \* ARABIC</w:instrText>
      </w:r>
      <w:r>
        <w:fldChar w:fldCharType="separate"/>
      </w:r>
      <w:r>
        <w:t>41</w:t>
      </w:r>
      <w:r>
        <w:fldChar w:fldCharType="end"/>
      </w:r>
      <w:r>
        <w:t>: Diagnostic Study, Order (V5) Contexts</w:t>
      </w:r>
      <w:bookmarkEnd w:id="1330"/>
      <w:bookmarkEnd w:id="133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3716397" w14:textId="77777777" w:rsidTr="000659BE">
        <w:trPr>
          <w:cantSplit/>
          <w:tblHeader/>
          <w:jc w:val="center"/>
        </w:trPr>
        <w:tc>
          <w:tcPr>
            <w:tcW w:w="360" w:type="dxa"/>
            <w:shd w:val="clear" w:color="auto" w:fill="E6E6E6"/>
          </w:tcPr>
          <w:p w14:paraId="3C1A0856" w14:textId="77777777" w:rsidR="004B3F04" w:rsidRDefault="004B3F04" w:rsidP="000659BE">
            <w:pPr>
              <w:pStyle w:val="TableHead"/>
            </w:pPr>
            <w:r>
              <w:t>Contained By:</w:t>
            </w:r>
          </w:p>
        </w:tc>
        <w:tc>
          <w:tcPr>
            <w:tcW w:w="360" w:type="dxa"/>
            <w:shd w:val="clear" w:color="auto" w:fill="E6E6E6"/>
          </w:tcPr>
          <w:p w14:paraId="4DBE9545" w14:textId="77777777" w:rsidR="004B3F04" w:rsidRDefault="004B3F04" w:rsidP="000659BE">
            <w:pPr>
              <w:pStyle w:val="TableHead"/>
            </w:pPr>
            <w:r>
              <w:t>Contains:</w:t>
            </w:r>
          </w:p>
        </w:tc>
      </w:tr>
      <w:tr w:rsidR="004B3F04" w14:paraId="60032FD2" w14:textId="77777777" w:rsidTr="000659BE">
        <w:trPr>
          <w:jc w:val="center"/>
        </w:trPr>
        <w:tc>
          <w:tcPr>
            <w:tcW w:w="360" w:type="dxa"/>
          </w:tcPr>
          <w:p w14:paraId="5006646E"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047C23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7BF304FB"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35131030"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3760D6C8"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91C8C3A"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73C512D"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754E6A85" w14:textId="77777777" w:rsidR="004B3F04" w:rsidRDefault="004B3F04" w:rsidP="004B3F04">
      <w:pPr>
        <w:pStyle w:val="BodyText"/>
      </w:pPr>
    </w:p>
    <w:p w14:paraId="5C596B59" w14:textId="77777777" w:rsidR="004B3F04" w:rsidRDefault="004B3F04" w:rsidP="004B3F04">
      <w:r>
        <w:t>This template represents the QDM data type: Diagnostic Study, Order.</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Diagnostic Study, Order represents that a diagnostic study has been ordered.</w:t>
      </w:r>
      <w:r>
        <w:br/>
        <w:t>Timing: The time the order is signed; author time.</w:t>
      </w:r>
    </w:p>
    <w:p w14:paraId="6D78190F" w14:textId="77777777" w:rsidR="004B3F04" w:rsidRDefault="004B3F04" w:rsidP="004B3F04">
      <w:pPr>
        <w:pStyle w:val="Caption"/>
      </w:pPr>
      <w:bookmarkStart w:id="1332" w:name="_Toc64842119"/>
      <w:bookmarkStart w:id="1333" w:name="_Toc65483203"/>
      <w:r>
        <w:lastRenderedPageBreak/>
        <w:t xml:space="preserve">Table </w:t>
      </w:r>
      <w:r>
        <w:fldChar w:fldCharType="begin"/>
      </w:r>
      <w:r>
        <w:instrText>SEQ Table \* ARABIC</w:instrText>
      </w:r>
      <w:r>
        <w:fldChar w:fldCharType="separate"/>
      </w:r>
      <w:r>
        <w:t>42</w:t>
      </w:r>
      <w:r>
        <w:fldChar w:fldCharType="end"/>
      </w:r>
      <w:r>
        <w:t>: Diagnostic Study, Order (V5) Constraints Overview</w:t>
      </w:r>
      <w:bookmarkEnd w:id="1332"/>
      <w:bookmarkEnd w:id="133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EF25015" w14:textId="77777777" w:rsidTr="000659BE">
        <w:trPr>
          <w:cantSplit/>
          <w:tblHeader/>
          <w:jc w:val="center"/>
        </w:trPr>
        <w:tc>
          <w:tcPr>
            <w:tcW w:w="0" w:type="dxa"/>
            <w:shd w:val="clear" w:color="auto" w:fill="E6E6E6"/>
            <w:noWrap/>
          </w:tcPr>
          <w:p w14:paraId="33664B96" w14:textId="77777777" w:rsidR="004B3F04" w:rsidRDefault="004B3F04" w:rsidP="000659BE">
            <w:pPr>
              <w:pStyle w:val="TableHead"/>
            </w:pPr>
            <w:r>
              <w:t>XPath</w:t>
            </w:r>
          </w:p>
        </w:tc>
        <w:tc>
          <w:tcPr>
            <w:tcW w:w="720" w:type="dxa"/>
            <w:shd w:val="clear" w:color="auto" w:fill="E6E6E6"/>
            <w:noWrap/>
          </w:tcPr>
          <w:p w14:paraId="766E8C23" w14:textId="77777777" w:rsidR="004B3F04" w:rsidRDefault="004B3F04" w:rsidP="000659BE">
            <w:pPr>
              <w:pStyle w:val="TableHead"/>
            </w:pPr>
            <w:r>
              <w:t>Card.</w:t>
            </w:r>
          </w:p>
        </w:tc>
        <w:tc>
          <w:tcPr>
            <w:tcW w:w="1152" w:type="dxa"/>
            <w:shd w:val="clear" w:color="auto" w:fill="E6E6E6"/>
            <w:noWrap/>
          </w:tcPr>
          <w:p w14:paraId="0A0301F8" w14:textId="77777777" w:rsidR="004B3F04" w:rsidRDefault="004B3F04" w:rsidP="000659BE">
            <w:pPr>
              <w:pStyle w:val="TableHead"/>
            </w:pPr>
            <w:r>
              <w:t>Verb</w:t>
            </w:r>
          </w:p>
        </w:tc>
        <w:tc>
          <w:tcPr>
            <w:tcW w:w="864" w:type="dxa"/>
            <w:shd w:val="clear" w:color="auto" w:fill="E6E6E6"/>
            <w:noWrap/>
          </w:tcPr>
          <w:p w14:paraId="306F4642" w14:textId="77777777" w:rsidR="004B3F04" w:rsidRDefault="004B3F04" w:rsidP="000659BE">
            <w:pPr>
              <w:pStyle w:val="TableHead"/>
            </w:pPr>
            <w:r>
              <w:t>Data Type</w:t>
            </w:r>
          </w:p>
        </w:tc>
        <w:tc>
          <w:tcPr>
            <w:tcW w:w="864" w:type="dxa"/>
            <w:shd w:val="clear" w:color="auto" w:fill="E6E6E6"/>
            <w:noWrap/>
          </w:tcPr>
          <w:p w14:paraId="37E73089" w14:textId="77777777" w:rsidR="004B3F04" w:rsidRDefault="004B3F04" w:rsidP="000659BE">
            <w:pPr>
              <w:pStyle w:val="TableHead"/>
            </w:pPr>
            <w:r>
              <w:t>CONF#</w:t>
            </w:r>
          </w:p>
        </w:tc>
        <w:tc>
          <w:tcPr>
            <w:tcW w:w="864" w:type="dxa"/>
            <w:shd w:val="clear" w:color="auto" w:fill="E6E6E6"/>
            <w:noWrap/>
          </w:tcPr>
          <w:p w14:paraId="3B3DDA73" w14:textId="77777777" w:rsidR="004B3F04" w:rsidRDefault="004B3F04" w:rsidP="000659BE">
            <w:pPr>
              <w:pStyle w:val="TableHead"/>
            </w:pPr>
            <w:r>
              <w:t>Value</w:t>
            </w:r>
          </w:p>
        </w:tc>
      </w:tr>
      <w:tr w:rsidR="004B3F04" w14:paraId="62E52B92" w14:textId="77777777" w:rsidTr="000659BE">
        <w:trPr>
          <w:jc w:val="center"/>
        </w:trPr>
        <w:tc>
          <w:tcPr>
            <w:tcW w:w="10160" w:type="dxa"/>
            <w:gridSpan w:val="6"/>
          </w:tcPr>
          <w:p w14:paraId="40F71B75" w14:textId="77777777" w:rsidR="004B3F04" w:rsidRDefault="004B3F04" w:rsidP="000659BE">
            <w:pPr>
              <w:pStyle w:val="TableText"/>
            </w:pPr>
            <w:r>
              <w:t>observationCriteria (identifier: urn:hl7ii:2.16.840.1.113883.10.20.28.4.22:2021-02-01)</w:t>
            </w:r>
          </w:p>
        </w:tc>
      </w:tr>
      <w:tr w:rsidR="004B3F04" w14:paraId="61405E8B" w14:textId="77777777" w:rsidTr="000659BE">
        <w:trPr>
          <w:jc w:val="center"/>
        </w:trPr>
        <w:tc>
          <w:tcPr>
            <w:tcW w:w="3345" w:type="dxa"/>
          </w:tcPr>
          <w:p w14:paraId="0CC5789A" w14:textId="77777777" w:rsidR="004B3F04" w:rsidRDefault="004B3F04" w:rsidP="000659BE">
            <w:pPr>
              <w:pStyle w:val="TableText"/>
            </w:pPr>
            <w:r>
              <w:tab/>
              <w:t>@classCode</w:t>
            </w:r>
          </w:p>
        </w:tc>
        <w:tc>
          <w:tcPr>
            <w:tcW w:w="720" w:type="dxa"/>
          </w:tcPr>
          <w:p w14:paraId="0EB06964" w14:textId="77777777" w:rsidR="004B3F04" w:rsidRDefault="004B3F04" w:rsidP="000659BE">
            <w:pPr>
              <w:pStyle w:val="TableText"/>
            </w:pPr>
            <w:r>
              <w:t>1..1</w:t>
            </w:r>
          </w:p>
        </w:tc>
        <w:tc>
          <w:tcPr>
            <w:tcW w:w="1152" w:type="dxa"/>
          </w:tcPr>
          <w:p w14:paraId="20C7D2B5" w14:textId="77777777" w:rsidR="004B3F04" w:rsidRDefault="004B3F04" w:rsidP="000659BE">
            <w:pPr>
              <w:pStyle w:val="TableText"/>
            </w:pPr>
            <w:r>
              <w:t>SHALL</w:t>
            </w:r>
          </w:p>
        </w:tc>
        <w:tc>
          <w:tcPr>
            <w:tcW w:w="864" w:type="dxa"/>
          </w:tcPr>
          <w:p w14:paraId="2CEB3821" w14:textId="77777777" w:rsidR="004B3F04" w:rsidRDefault="004B3F04" w:rsidP="000659BE">
            <w:pPr>
              <w:pStyle w:val="TableText"/>
            </w:pPr>
          </w:p>
        </w:tc>
        <w:tc>
          <w:tcPr>
            <w:tcW w:w="1104" w:type="dxa"/>
          </w:tcPr>
          <w:p w14:paraId="56D523AD" w14:textId="77777777" w:rsidR="004B3F04" w:rsidRDefault="006C736C" w:rsidP="000659BE">
            <w:pPr>
              <w:pStyle w:val="TableText"/>
            </w:pPr>
            <w:hyperlink w:anchor="C_4499-34723">
              <w:r w:rsidR="004B3F04">
                <w:rPr>
                  <w:rStyle w:val="HyperlinkText9pt"/>
                </w:rPr>
                <w:t>4499-34723</w:t>
              </w:r>
            </w:hyperlink>
          </w:p>
        </w:tc>
        <w:tc>
          <w:tcPr>
            <w:tcW w:w="2975" w:type="dxa"/>
          </w:tcPr>
          <w:p w14:paraId="49C68DF2" w14:textId="77777777" w:rsidR="004B3F04" w:rsidRDefault="004B3F04" w:rsidP="000659BE">
            <w:pPr>
              <w:pStyle w:val="TableText"/>
            </w:pPr>
            <w:r>
              <w:t>OBS</w:t>
            </w:r>
          </w:p>
        </w:tc>
      </w:tr>
      <w:tr w:rsidR="004B3F04" w14:paraId="00C841E4" w14:textId="77777777" w:rsidTr="000659BE">
        <w:trPr>
          <w:jc w:val="center"/>
        </w:trPr>
        <w:tc>
          <w:tcPr>
            <w:tcW w:w="3345" w:type="dxa"/>
          </w:tcPr>
          <w:p w14:paraId="7D77EE55" w14:textId="77777777" w:rsidR="004B3F04" w:rsidRDefault="004B3F04" w:rsidP="000659BE">
            <w:pPr>
              <w:pStyle w:val="TableText"/>
            </w:pPr>
            <w:r>
              <w:tab/>
              <w:t>@moodCode</w:t>
            </w:r>
          </w:p>
        </w:tc>
        <w:tc>
          <w:tcPr>
            <w:tcW w:w="720" w:type="dxa"/>
          </w:tcPr>
          <w:p w14:paraId="7CFF2C09" w14:textId="77777777" w:rsidR="004B3F04" w:rsidRDefault="004B3F04" w:rsidP="000659BE">
            <w:pPr>
              <w:pStyle w:val="TableText"/>
            </w:pPr>
            <w:r>
              <w:t>1..1</w:t>
            </w:r>
          </w:p>
        </w:tc>
        <w:tc>
          <w:tcPr>
            <w:tcW w:w="1152" w:type="dxa"/>
          </w:tcPr>
          <w:p w14:paraId="64494A88" w14:textId="77777777" w:rsidR="004B3F04" w:rsidRDefault="004B3F04" w:rsidP="000659BE">
            <w:pPr>
              <w:pStyle w:val="TableText"/>
            </w:pPr>
            <w:r>
              <w:t>SHALL</w:t>
            </w:r>
          </w:p>
        </w:tc>
        <w:tc>
          <w:tcPr>
            <w:tcW w:w="864" w:type="dxa"/>
          </w:tcPr>
          <w:p w14:paraId="6ABD2795" w14:textId="77777777" w:rsidR="004B3F04" w:rsidRDefault="004B3F04" w:rsidP="000659BE">
            <w:pPr>
              <w:pStyle w:val="TableText"/>
            </w:pPr>
          </w:p>
        </w:tc>
        <w:tc>
          <w:tcPr>
            <w:tcW w:w="1104" w:type="dxa"/>
          </w:tcPr>
          <w:p w14:paraId="75A479B5" w14:textId="77777777" w:rsidR="004B3F04" w:rsidRDefault="006C736C" w:rsidP="000659BE">
            <w:pPr>
              <w:pStyle w:val="TableText"/>
            </w:pPr>
            <w:hyperlink w:anchor="C_4499-30106">
              <w:r w:rsidR="004B3F04">
                <w:rPr>
                  <w:rStyle w:val="HyperlinkText9pt"/>
                </w:rPr>
                <w:t>4499-30106</w:t>
              </w:r>
            </w:hyperlink>
          </w:p>
        </w:tc>
        <w:tc>
          <w:tcPr>
            <w:tcW w:w="2975" w:type="dxa"/>
          </w:tcPr>
          <w:p w14:paraId="41DE1B40" w14:textId="77777777" w:rsidR="004B3F04" w:rsidRDefault="004B3F04" w:rsidP="000659BE">
            <w:pPr>
              <w:pStyle w:val="TableText"/>
            </w:pPr>
            <w:r>
              <w:t>urn:oid:2.16.840.1.113883.5.1001 (HL7ActMood) = RQO</w:t>
            </w:r>
          </w:p>
        </w:tc>
      </w:tr>
      <w:tr w:rsidR="004B3F04" w14:paraId="355A31DC" w14:textId="77777777" w:rsidTr="000659BE">
        <w:trPr>
          <w:jc w:val="center"/>
        </w:trPr>
        <w:tc>
          <w:tcPr>
            <w:tcW w:w="3345" w:type="dxa"/>
          </w:tcPr>
          <w:p w14:paraId="1D9480ED" w14:textId="77777777" w:rsidR="004B3F04" w:rsidRDefault="004B3F04" w:rsidP="000659BE">
            <w:pPr>
              <w:pStyle w:val="TableText"/>
            </w:pPr>
            <w:r>
              <w:tab/>
              <w:t>@actionNegationInd</w:t>
            </w:r>
          </w:p>
        </w:tc>
        <w:tc>
          <w:tcPr>
            <w:tcW w:w="720" w:type="dxa"/>
          </w:tcPr>
          <w:p w14:paraId="6522C74F" w14:textId="77777777" w:rsidR="004B3F04" w:rsidRDefault="004B3F04" w:rsidP="000659BE">
            <w:pPr>
              <w:pStyle w:val="TableText"/>
            </w:pPr>
            <w:r>
              <w:t>0..1</w:t>
            </w:r>
          </w:p>
        </w:tc>
        <w:tc>
          <w:tcPr>
            <w:tcW w:w="1152" w:type="dxa"/>
          </w:tcPr>
          <w:p w14:paraId="0245046C" w14:textId="77777777" w:rsidR="004B3F04" w:rsidRDefault="004B3F04" w:rsidP="000659BE">
            <w:pPr>
              <w:pStyle w:val="TableText"/>
            </w:pPr>
            <w:r>
              <w:t>MAY</w:t>
            </w:r>
          </w:p>
        </w:tc>
        <w:tc>
          <w:tcPr>
            <w:tcW w:w="864" w:type="dxa"/>
          </w:tcPr>
          <w:p w14:paraId="2CC74F72" w14:textId="77777777" w:rsidR="004B3F04" w:rsidRDefault="004B3F04" w:rsidP="000659BE">
            <w:pPr>
              <w:pStyle w:val="TableText"/>
            </w:pPr>
          </w:p>
        </w:tc>
        <w:tc>
          <w:tcPr>
            <w:tcW w:w="1104" w:type="dxa"/>
          </w:tcPr>
          <w:p w14:paraId="753F8255" w14:textId="77777777" w:rsidR="004B3F04" w:rsidRDefault="006C736C" w:rsidP="000659BE">
            <w:pPr>
              <w:pStyle w:val="TableText"/>
            </w:pPr>
            <w:hyperlink w:anchor="C_4499-30485">
              <w:r w:rsidR="004B3F04">
                <w:rPr>
                  <w:rStyle w:val="HyperlinkText9pt"/>
                </w:rPr>
                <w:t>4499-30485</w:t>
              </w:r>
            </w:hyperlink>
          </w:p>
        </w:tc>
        <w:tc>
          <w:tcPr>
            <w:tcW w:w="2975" w:type="dxa"/>
          </w:tcPr>
          <w:p w14:paraId="2077F762" w14:textId="77777777" w:rsidR="004B3F04" w:rsidRDefault="004B3F04" w:rsidP="000659BE">
            <w:pPr>
              <w:pStyle w:val="TableText"/>
            </w:pPr>
          </w:p>
        </w:tc>
      </w:tr>
      <w:tr w:rsidR="004B3F04" w14:paraId="2FCCE47D" w14:textId="77777777" w:rsidTr="000659BE">
        <w:trPr>
          <w:jc w:val="center"/>
        </w:trPr>
        <w:tc>
          <w:tcPr>
            <w:tcW w:w="3345" w:type="dxa"/>
          </w:tcPr>
          <w:p w14:paraId="603794CB" w14:textId="77777777" w:rsidR="004B3F04" w:rsidRDefault="004B3F04" w:rsidP="000659BE">
            <w:pPr>
              <w:pStyle w:val="TableText"/>
            </w:pPr>
            <w:r>
              <w:tab/>
              <w:t>templateId</w:t>
            </w:r>
          </w:p>
        </w:tc>
        <w:tc>
          <w:tcPr>
            <w:tcW w:w="720" w:type="dxa"/>
          </w:tcPr>
          <w:p w14:paraId="4F5421B6" w14:textId="77777777" w:rsidR="004B3F04" w:rsidRDefault="004B3F04" w:rsidP="000659BE">
            <w:pPr>
              <w:pStyle w:val="TableText"/>
            </w:pPr>
            <w:r>
              <w:t>1..1</w:t>
            </w:r>
          </w:p>
        </w:tc>
        <w:tc>
          <w:tcPr>
            <w:tcW w:w="1152" w:type="dxa"/>
          </w:tcPr>
          <w:p w14:paraId="699E2785" w14:textId="77777777" w:rsidR="004B3F04" w:rsidRDefault="004B3F04" w:rsidP="000659BE">
            <w:pPr>
              <w:pStyle w:val="TableText"/>
            </w:pPr>
            <w:r>
              <w:t>SHALL</w:t>
            </w:r>
          </w:p>
        </w:tc>
        <w:tc>
          <w:tcPr>
            <w:tcW w:w="864" w:type="dxa"/>
          </w:tcPr>
          <w:p w14:paraId="735F0270" w14:textId="77777777" w:rsidR="004B3F04" w:rsidRDefault="004B3F04" w:rsidP="000659BE">
            <w:pPr>
              <w:pStyle w:val="TableText"/>
            </w:pPr>
          </w:p>
        </w:tc>
        <w:tc>
          <w:tcPr>
            <w:tcW w:w="1104" w:type="dxa"/>
          </w:tcPr>
          <w:p w14:paraId="1EED7CD3" w14:textId="77777777" w:rsidR="004B3F04" w:rsidRDefault="006C736C" w:rsidP="000659BE">
            <w:pPr>
              <w:pStyle w:val="TableText"/>
            </w:pPr>
            <w:hyperlink w:anchor="C_4499-30108">
              <w:r w:rsidR="004B3F04">
                <w:rPr>
                  <w:rStyle w:val="HyperlinkText9pt"/>
                </w:rPr>
                <w:t>4499-30108</w:t>
              </w:r>
            </w:hyperlink>
          </w:p>
        </w:tc>
        <w:tc>
          <w:tcPr>
            <w:tcW w:w="2975" w:type="dxa"/>
          </w:tcPr>
          <w:p w14:paraId="17DA6121" w14:textId="77777777" w:rsidR="004B3F04" w:rsidRDefault="004B3F04" w:rsidP="000659BE">
            <w:pPr>
              <w:pStyle w:val="TableText"/>
            </w:pPr>
          </w:p>
        </w:tc>
      </w:tr>
      <w:tr w:rsidR="004B3F04" w14:paraId="11586ABF" w14:textId="77777777" w:rsidTr="000659BE">
        <w:trPr>
          <w:jc w:val="center"/>
        </w:trPr>
        <w:tc>
          <w:tcPr>
            <w:tcW w:w="3345" w:type="dxa"/>
          </w:tcPr>
          <w:p w14:paraId="62665D69" w14:textId="77777777" w:rsidR="004B3F04" w:rsidRDefault="004B3F04" w:rsidP="000659BE">
            <w:pPr>
              <w:pStyle w:val="TableText"/>
            </w:pPr>
            <w:r>
              <w:tab/>
            </w:r>
            <w:r>
              <w:tab/>
              <w:t>item</w:t>
            </w:r>
          </w:p>
        </w:tc>
        <w:tc>
          <w:tcPr>
            <w:tcW w:w="720" w:type="dxa"/>
          </w:tcPr>
          <w:p w14:paraId="0C1A625C" w14:textId="77777777" w:rsidR="004B3F04" w:rsidRDefault="004B3F04" w:rsidP="000659BE">
            <w:pPr>
              <w:pStyle w:val="TableText"/>
            </w:pPr>
            <w:r>
              <w:t>1..1</w:t>
            </w:r>
          </w:p>
        </w:tc>
        <w:tc>
          <w:tcPr>
            <w:tcW w:w="1152" w:type="dxa"/>
          </w:tcPr>
          <w:p w14:paraId="6B3C1566" w14:textId="77777777" w:rsidR="004B3F04" w:rsidRDefault="004B3F04" w:rsidP="000659BE">
            <w:pPr>
              <w:pStyle w:val="TableText"/>
            </w:pPr>
            <w:r>
              <w:t>SHALL</w:t>
            </w:r>
          </w:p>
        </w:tc>
        <w:tc>
          <w:tcPr>
            <w:tcW w:w="864" w:type="dxa"/>
          </w:tcPr>
          <w:p w14:paraId="7B0DC9CF" w14:textId="77777777" w:rsidR="004B3F04" w:rsidRDefault="004B3F04" w:rsidP="000659BE">
            <w:pPr>
              <w:pStyle w:val="TableText"/>
            </w:pPr>
          </w:p>
        </w:tc>
        <w:tc>
          <w:tcPr>
            <w:tcW w:w="1104" w:type="dxa"/>
          </w:tcPr>
          <w:p w14:paraId="5B040FCC" w14:textId="77777777" w:rsidR="004B3F04" w:rsidRDefault="006C736C" w:rsidP="000659BE">
            <w:pPr>
              <w:pStyle w:val="TableText"/>
            </w:pPr>
            <w:hyperlink w:anchor="C_4499-30109">
              <w:r w:rsidR="004B3F04">
                <w:rPr>
                  <w:rStyle w:val="HyperlinkText9pt"/>
                </w:rPr>
                <w:t>4499-30109</w:t>
              </w:r>
            </w:hyperlink>
          </w:p>
        </w:tc>
        <w:tc>
          <w:tcPr>
            <w:tcW w:w="2975" w:type="dxa"/>
          </w:tcPr>
          <w:p w14:paraId="45DED9DA" w14:textId="77777777" w:rsidR="004B3F04" w:rsidRDefault="004B3F04" w:rsidP="000659BE">
            <w:pPr>
              <w:pStyle w:val="TableText"/>
            </w:pPr>
          </w:p>
        </w:tc>
      </w:tr>
      <w:tr w:rsidR="004B3F04" w14:paraId="621FF8FF" w14:textId="77777777" w:rsidTr="000659BE">
        <w:trPr>
          <w:jc w:val="center"/>
        </w:trPr>
        <w:tc>
          <w:tcPr>
            <w:tcW w:w="3345" w:type="dxa"/>
          </w:tcPr>
          <w:p w14:paraId="0803E01B" w14:textId="77777777" w:rsidR="004B3F04" w:rsidRDefault="004B3F04" w:rsidP="000659BE">
            <w:pPr>
              <w:pStyle w:val="TableText"/>
            </w:pPr>
            <w:r>
              <w:tab/>
            </w:r>
            <w:r>
              <w:tab/>
            </w:r>
            <w:r>
              <w:tab/>
              <w:t>@root</w:t>
            </w:r>
          </w:p>
        </w:tc>
        <w:tc>
          <w:tcPr>
            <w:tcW w:w="720" w:type="dxa"/>
          </w:tcPr>
          <w:p w14:paraId="17B92090" w14:textId="77777777" w:rsidR="004B3F04" w:rsidRDefault="004B3F04" w:rsidP="000659BE">
            <w:pPr>
              <w:pStyle w:val="TableText"/>
            </w:pPr>
            <w:r>
              <w:t>1..1</w:t>
            </w:r>
          </w:p>
        </w:tc>
        <w:tc>
          <w:tcPr>
            <w:tcW w:w="1152" w:type="dxa"/>
          </w:tcPr>
          <w:p w14:paraId="3422E2FE" w14:textId="77777777" w:rsidR="004B3F04" w:rsidRDefault="004B3F04" w:rsidP="000659BE">
            <w:pPr>
              <w:pStyle w:val="TableText"/>
            </w:pPr>
            <w:r>
              <w:t>SHALL</w:t>
            </w:r>
          </w:p>
        </w:tc>
        <w:tc>
          <w:tcPr>
            <w:tcW w:w="864" w:type="dxa"/>
          </w:tcPr>
          <w:p w14:paraId="396B0A55" w14:textId="77777777" w:rsidR="004B3F04" w:rsidRDefault="004B3F04" w:rsidP="000659BE">
            <w:pPr>
              <w:pStyle w:val="TableText"/>
            </w:pPr>
          </w:p>
        </w:tc>
        <w:tc>
          <w:tcPr>
            <w:tcW w:w="1104" w:type="dxa"/>
          </w:tcPr>
          <w:p w14:paraId="5A783379" w14:textId="77777777" w:rsidR="004B3F04" w:rsidRDefault="006C736C" w:rsidP="000659BE">
            <w:pPr>
              <w:pStyle w:val="TableText"/>
            </w:pPr>
            <w:hyperlink w:anchor="C_4499-30117">
              <w:r w:rsidR="004B3F04">
                <w:rPr>
                  <w:rStyle w:val="HyperlinkText9pt"/>
                </w:rPr>
                <w:t>4499-30117</w:t>
              </w:r>
            </w:hyperlink>
          </w:p>
        </w:tc>
        <w:tc>
          <w:tcPr>
            <w:tcW w:w="2975" w:type="dxa"/>
          </w:tcPr>
          <w:p w14:paraId="505B8591" w14:textId="77777777" w:rsidR="004B3F04" w:rsidRDefault="004B3F04" w:rsidP="000659BE">
            <w:pPr>
              <w:pStyle w:val="TableText"/>
            </w:pPr>
            <w:r>
              <w:t>2.16.840.1.113883.10.20.28.4.22</w:t>
            </w:r>
          </w:p>
        </w:tc>
      </w:tr>
      <w:tr w:rsidR="004B3F04" w14:paraId="66EE349C" w14:textId="77777777" w:rsidTr="000659BE">
        <w:trPr>
          <w:jc w:val="center"/>
        </w:trPr>
        <w:tc>
          <w:tcPr>
            <w:tcW w:w="3345" w:type="dxa"/>
          </w:tcPr>
          <w:p w14:paraId="7FA028FF" w14:textId="77777777" w:rsidR="004B3F04" w:rsidRDefault="004B3F04" w:rsidP="000659BE">
            <w:pPr>
              <w:pStyle w:val="TableText"/>
            </w:pPr>
            <w:r>
              <w:tab/>
            </w:r>
            <w:r>
              <w:tab/>
            </w:r>
            <w:r>
              <w:tab/>
              <w:t>@extension</w:t>
            </w:r>
          </w:p>
        </w:tc>
        <w:tc>
          <w:tcPr>
            <w:tcW w:w="720" w:type="dxa"/>
          </w:tcPr>
          <w:p w14:paraId="3E51C116" w14:textId="77777777" w:rsidR="004B3F04" w:rsidRDefault="004B3F04" w:rsidP="000659BE">
            <w:pPr>
              <w:pStyle w:val="TableText"/>
            </w:pPr>
            <w:r>
              <w:t>1..1</w:t>
            </w:r>
          </w:p>
        </w:tc>
        <w:tc>
          <w:tcPr>
            <w:tcW w:w="1152" w:type="dxa"/>
          </w:tcPr>
          <w:p w14:paraId="61694BF9" w14:textId="77777777" w:rsidR="004B3F04" w:rsidRDefault="004B3F04" w:rsidP="000659BE">
            <w:pPr>
              <w:pStyle w:val="TableText"/>
            </w:pPr>
            <w:r>
              <w:t>SHALL</w:t>
            </w:r>
          </w:p>
        </w:tc>
        <w:tc>
          <w:tcPr>
            <w:tcW w:w="864" w:type="dxa"/>
          </w:tcPr>
          <w:p w14:paraId="1F946746" w14:textId="77777777" w:rsidR="004B3F04" w:rsidRDefault="004B3F04" w:rsidP="000659BE">
            <w:pPr>
              <w:pStyle w:val="TableText"/>
            </w:pPr>
          </w:p>
        </w:tc>
        <w:tc>
          <w:tcPr>
            <w:tcW w:w="1104" w:type="dxa"/>
          </w:tcPr>
          <w:p w14:paraId="1B4ABDC7" w14:textId="77777777" w:rsidR="004B3F04" w:rsidRDefault="006C736C" w:rsidP="000659BE">
            <w:pPr>
              <w:pStyle w:val="TableText"/>
            </w:pPr>
            <w:hyperlink w:anchor="C_4499-33643">
              <w:r w:rsidR="004B3F04">
                <w:rPr>
                  <w:rStyle w:val="HyperlinkText9pt"/>
                </w:rPr>
                <w:t>4499-33643</w:t>
              </w:r>
            </w:hyperlink>
          </w:p>
        </w:tc>
        <w:tc>
          <w:tcPr>
            <w:tcW w:w="2975" w:type="dxa"/>
          </w:tcPr>
          <w:p w14:paraId="1D5F2A80" w14:textId="77777777" w:rsidR="004B3F04" w:rsidRDefault="004B3F04" w:rsidP="000659BE">
            <w:pPr>
              <w:pStyle w:val="TableText"/>
            </w:pPr>
            <w:r>
              <w:t>2021-02-01</w:t>
            </w:r>
          </w:p>
        </w:tc>
      </w:tr>
      <w:tr w:rsidR="004B3F04" w14:paraId="672B3BD7" w14:textId="77777777" w:rsidTr="000659BE">
        <w:trPr>
          <w:jc w:val="center"/>
        </w:trPr>
        <w:tc>
          <w:tcPr>
            <w:tcW w:w="3345" w:type="dxa"/>
          </w:tcPr>
          <w:p w14:paraId="5B6522C8" w14:textId="77777777" w:rsidR="004B3F04" w:rsidRDefault="004B3F04" w:rsidP="000659BE">
            <w:pPr>
              <w:pStyle w:val="TableText"/>
            </w:pPr>
            <w:r>
              <w:tab/>
              <w:t>id</w:t>
            </w:r>
          </w:p>
        </w:tc>
        <w:tc>
          <w:tcPr>
            <w:tcW w:w="720" w:type="dxa"/>
          </w:tcPr>
          <w:p w14:paraId="51F431E4" w14:textId="77777777" w:rsidR="004B3F04" w:rsidRDefault="004B3F04" w:rsidP="000659BE">
            <w:pPr>
              <w:pStyle w:val="TableText"/>
            </w:pPr>
            <w:r>
              <w:t>1..1</w:t>
            </w:r>
          </w:p>
        </w:tc>
        <w:tc>
          <w:tcPr>
            <w:tcW w:w="1152" w:type="dxa"/>
          </w:tcPr>
          <w:p w14:paraId="202ACC80" w14:textId="77777777" w:rsidR="004B3F04" w:rsidRDefault="004B3F04" w:rsidP="000659BE">
            <w:pPr>
              <w:pStyle w:val="TableText"/>
            </w:pPr>
            <w:r>
              <w:t>SHALL</w:t>
            </w:r>
          </w:p>
        </w:tc>
        <w:tc>
          <w:tcPr>
            <w:tcW w:w="864" w:type="dxa"/>
          </w:tcPr>
          <w:p w14:paraId="24F407B8" w14:textId="77777777" w:rsidR="004B3F04" w:rsidRDefault="004B3F04" w:rsidP="000659BE">
            <w:pPr>
              <w:pStyle w:val="TableText"/>
            </w:pPr>
          </w:p>
        </w:tc>
        <w:tc>
          <w:tcPr>
            <w:tcW w:w="1104" w:type="dxa"/>
          </w:tcPr>
          <w:p w14:paraId="40D8E0AE" w14:textId="77777777" w:rsidR="004B3F04" w:rsidRDefault="006C736C" w:rsidP="000659BE">
            <w:pPr>
              <w:pStyle w:val="TableText"/>
            </w:pPr>
            <w:hyperlink w:anchor="C_4499-30110">
              <w:r w:rsidR="004B3F04">
                <w:rPr>
                  <w:rStyle w:val="HyperlinkText9pt"/>
                </w:rPr>
                <w:t>4499-30110</w:t>
              </w:r>
            </w:hyperlink>
          </w:p>
        </w:tc>
        <w:tc>
          <w:tcPr>
            <w:tcW w:w="2975" w:type="dxa"/>
          </w:tcPr>
          <w:p w14:paraId="5B304DF3" w14:textId="77777777" w:rsidR="004B3F04" w:rsidRDefault="004B3F04" w:rsidP="000659BE">
            <w:pPr>
              <w:pStyle w:val="TableText"/>
            </w:pPr>
          </w:p>
        </w:tc>
      </w:tr>
      <w:tr w:rsidR="004B3F04" w14:paraId="43917E62" w14:textId="77777777" w:rsidTr="000659BE">
        <w:trPr>
          <w:jc w:val="center"/>
        </w:trPr>
        <w:tc>
          <w:tcPr>
            <w:tcW w:w="3345" w:type="dxa"/>
          </w:tcPr>
          <w:p w14:paraId="00A39BC6" w14:textId="77777777" w:rsidR="004B3F04" w:rsidRDefault="004B3F04" w:rsidP="000659BE">
            <w:pPr>
              <w:pStyle w:val="TableText"/>
            </w:pPr>
            <w:r>
              <w:tab/>
              <w:t>code</w:t>
            </w:r>
          </w:p>
        </w:tc>
        <w:tc>
          <w:tcPr>
            <w:tcW w:w="720" w:type="dxa"/>
          </w:tcPr>
          <w:p w14:paraId="1F9BA74A" w14:textId="77777777" w:rsidR="004B3F04" w:rsidRDefault="004B3F04" w:rsidP="000659BE">
            <w:pPr>
              <w:pStyle w:val="TableText"/>
            </w:pPr>
            <w:r>
              <w:t>1..1</w:t>
            </w:r>
          </w:p>
        </w:tc>
        <w:tc>
          <w:tcPr>
            <w:tcW w:w="1152" w:type="dxa"/>
          </w:tcPr>
          <w:p w14:paraId="316D89BE" w14:textId="77777777" w:rsidR="004B3F04" w:rsidRDefault="004B3F04" w:rsidP="000659BE">
            <w:pPr>
              <w:pStyle w:val="TableText"/>
            </w:pPr>
            <w:r>
              <w:t>SHALL</w:t>
            </w:r>
          </w:p>
        </w:tc>
        <w:tc>
          <w:tcPr>
            <w:tcW w:w="864" w:type="dxa"/>
          </w:tcPr>
          <w:p w14:paraId="524A046B" w14:textId="77777777" w:rsidR="004B3F04" w:rsidRDefault="004B3F04" w:rsidP="000659BE">
            <w:pPr>
              <w:pStyle w:val="TableText"/>
            </w:pPr>
          </w:p>
        </w:tc>
        <w:tc>
          <w:tcPr>
            <w:tcW w:w="1104" w:type="dxa"/>
          </w:tcPr>
          <w:p w14:paraId="7C985C84" w14:textId="77777777" w:rsidR="004B3F04" w:rsidRDefault="006C736C" w:rsidP="000659BE">
            <w:pPr>
              <w:pStyle w:val="TableText"/>
            </w:pPr>
            <w:hyperlink w:anchor="C_4499-30111">
              <w:r w:rsidR="004B3F04">
                <w:rPr>
                  <w:rStyle w:val="HyperlinkText9pt"/>
                </w:rPr>
                <w:t>4499-30111</w:t>
              </w:r>
            </w:hyperlink>
          </w:p>
        </w:tc>
        <w:tc>
          <w:tcPr>
            <w:tcW w:w="2975" w:type="dxa"/>
          </w:tcPr>
          <w:p w14:paraId="7C221BCD" w14:textId="77777777" w:rsidR="004B3F04" w:rsidRDefault="004B3F04" w:rsidP="000659BE">
            <w:pPr>
              <w:pStyle w:val="TableText"/>
            </w:pPr>
          </w:p>
        </w:tc>
      </w:tr>
      <w:tr w:rsidR="004B3F04" w14:paraId="78BBAF49" w14:textId="77777777" w:rsidTr="000659BE">
        <w:trPr>
          <w:jc w:val="center"/>
        </w:trPr>
        <w:tc>
          <w:tcPr>
            <w:tcW w:w="3345" w:type="dxa"/>
          </w:tcPr>
          <w:p w14:paraId="3FAA59A2" w14:textId="77777777" w:rsidR="004B3F04" w:rsidRDefault="004B3F04" w:rsidP="000659BE">
            <w:pPr>
              <w:pStyle w:val="TableText"/>
            </w:pPr>
            <w:r>
              <w:tab/>
            </w:r>
            <w:r>
              <w:tab/>
              <w:t>@valueSet</w:t>
            </w:r>
          </w:p>
        </w:tc>
        <w:tc>
          <w:tcPr>
            <w:tcW w:w="720" w:type="dxa"/>
          </w:tcPr>
          <w:p w14:paraId="053D6223" w14:textId="77777777" w:rsidR="004B3F04" w:rsidRDefault="004B3F04" w:rsidP="000659BE">
            <w:pPr>
              <w:pStyle w:val="TableText"/>
            </w:pPr>
            <w:r>
              <w:t>0..1</w:t>
            </w:r>
          </w:p>
        </w:tc>
        <w:tc>
          <w:tcPr>
            <w:tcW w:w="1152" w:type="dxa"/>
          </w:tcPr>
          <w:p w14:paraId="1EEA9ABB" w14:textId="77777777" w:rsidR="004B3F04" w:rsidRDefault="004B3F04" w:rsidP="000659BE">
            <w:pPr>
              <w:pStyle w:val="TableText"/>
            </w:pPr>
            <w:r>
              <w:t>SHOULD</w:t>
            </w:r>
          </w:p>
        </w:tc>
        <w:tc>
          <w:tcPr>
            <w:tcW w:w="864" w:type="dxa"/>
          </w:tcPr>
          <w:p w14:paraId="293EAC63" w14:textId="77777777" w:rsidR="004B3F04" w:rsidRDefault="004B3F04" w:rsidP="000659BE">
            <w:pPr>
              <w:pStyle w:val="TableText"/>
            </w:pPr>
          </w:p>
        </w:tc>
        <w:tc>
          <w:tcPr>
            <w:tcW w:w="1104" w:type="dxa"/>
          </w:tcPr>
          <w:p w14:paraId="64680B22" w14:textId="77777777" w:rsidR="004B3F04" w:rsidRDefault="006C736C" w:rsidP="000659BE">
            <w:pPr>
              <w:pStyle w:val="TableText"/>
            </w:pPr>
            <w:hyperlink w:anchor="C_4499-30126">
              <w:r w:rsidR="004B3F04">
                <w:rPr>
                  <w:rStyle w:val="HyperlinkText9pt"/>
                </w:rPr>
                <w:t>4499-30126</w:t>
              </w:r>
            </w:hyperlink>
          </w:p>
        </w:tc>
        <w:tc>
          <w:tcPr>
            <w:tcW w:w="2975" w:type="dxa"/>
          </w:tcPr>
          <w:p w14:paraId="068007E6" w14:textId="77777777" w:rsidR="004B3F04" w:rsidRDefault="004B3F04" w:rsidP="000659BE">
            <w:pPr>
              <w:pStyle w:val="TableText"/>
            </w:pPr>
          </w:p>
        </w:tc>
      </w:tr>
      <w:tr w:rsidR="004B3F04" w14:paraId="16FFC8FC" w14:textId="77777777" w:rsidTr="000659BE">
        <w:trPr>
          <w:jc w:val="center"/>
        </w:trPr>
        <w:tc>
          <w:tcPr>
            <w:tcW w:w="3345" w:type="dxa"/>
          </w:tcPr>
          <w:p w14:paraId="53406E37" w14:textId="77777777" w:rsidR="004B3F04" w:rsidRDefault="004B3F04" w:rsidP="000659BE">
            <w:pPr>
              <w:pStyle w:val="TableText"/>
            </w:pPr>
            <w:r>
              <w:tab/>
              <w:t>title</w:t>
            </w:r>
          </w:p>
        </w:tc>
        <w:tc>
          <w:tcPr>
            <w:tcW w:w="720" w:type="dxa"/>
          </w:tcPr>
          <w:p w14:paraId="69D126FE" w14:textId="77777777" w:rsidR="004B3F04" w:rsidRDefault="004B3F04" w:rsidP="000659BE">
            <w:pPr>
              <w:pStyle w:val="TableText"/>
            </w:pPr>
            <w:r>
              <w:t>1..1</w:t>
            </w:r>
          </w:p>
        </w:tc>
        <w:tc>
          <w:tcPr>
            <w:tcW w:w="1152" w:type="dxa"/>
          </w:tcPr>
          <w:p w14:paraId="17D1D783" w14:textId="77777777" w:rsidR="004B3F04" w:rsidRDefault="004B3F04" w:rsidP="000659BE">
            <w:pPr>
              <w:pStyle w:val="TableText"/>
            </w:pPr>
            <w:r>
              <w:t>SHALL</w:t>
            </w:r>
          </w:p>
        </w:tc>
        <w:tc>
          <w:tcPr>
            <w:tcW w:w="864" w:type="dxa"/>
          </w:tcPr>
          <w:p w14:paraId="68456C04" w14:textId="77777777" w:rsidR="004B3F04" w:rsidRDefault="004B3F04" w:rsidP="000659BE">
            <w:pPr>
              <w:pStyle w:val="TableText"/>
            </w:pPr>
          </w:p>
        </w:tc>
        <w:tc>
          <w:tcPr>
            <w:tcW w:w="1104" w:type="dxa"/>
          </w:tcPr>
          <w:p w14:paraId="4A4DD4D5" w14:textId="77777777" w:rsidR="004B3F04" w:rsidRDefault="006C736C" w:rsidP="000659BE">
            <w:pPr>
              <w:pStyle w:val="TableText"/>
            </w:pPr>
            <w:hyperlink w:anchor="C_4499-35938">
              <w:r w:rsidR="004B3F04">
                <w:rPr>
                  <w:rStyle w:val="HyperlinkText9pt"/>
                </w:rPr>
                <w:t>4499-35938</w:t>
              </w:r>
            </w:hyperlink>
          </w:p>
        </w:tc>
        <w:tc>
          <w:tcPr>
            <w:tcW w:w="2975" w:type="dxa"/>
          </w:tcPr>
          <w:p w14:paraId="26EAC121" w14:textId="77777777" w:rsidR="004B3F04" w:rsidRDefault="004B3F04" w:rsidP="000659BE">
            <w:pPr>
              <w:pStyle w:val="TableText"/>
            </w:pPr>
          </w:p>
        </w:tc>
      </w:tr>
      <w:tr w:rsidR="004B3F04" w14:paraId="76C19E79" w14:textId="77777777" w:rsidTr="000659BE">
        <w:trPr>
          <w:jc w:val="center"/>
        </w:trPr>
        <w:tc>
          <w:tcPr>
            <w:tcW w:w="3345" w:type="dxa"/>
          </w:tcPr>
          <w:p w14:paraId="6DCE35A6" w14:textId="77777777" w:rsidR="004B3F04" w:rsidRDefault="004B3F04" w:rsidP="000659BE">
            <w:pPr>
              <w:pStyle w:val="TableText"/>
            </w:pPr>
            <w:r>
              <w:tab/>
              <w:t>statusCode</w:t>
            </w:r>
          </w:p>
        </w:tc>
        <w:tc>
          <w:tcPr>
            <w:tcW w:w="720" w:type="dxa"/>
          </w:tcPr>
          <w:p w14:paraId="1AED13CC" w14:textId="77777777" w:rsidR="004B3F04" w:rsidRDefault="004B3F04" w:rsidP="000659BE">
            <w:pPr>
              <w:pStyle w:val="TableText"/>
            </w:pPr>
            <w:r>
              <w:t>1..1</w:t>
            </w:r>
          </w:p>
        </w:tc>
        <w:tc>
          <w:tcPr>
            <w:tcW w:w="1152" w:type="dxa"/>
          </w:tcPr>
          <w:p w14:paraId="141D4191" w14:textId="77777777" w:rsidR="004B3F04" w:rsidRDefault="004B3F04" w:rsidP="000659BE">
            <w:pPr>
              <w:pStyle w:val="TableText"/>
            </w:pPr>
            <w:r>
              <w:t>SHALL</w:t>
            </w:r>
          </w:p>
        </w:tc>
        <w:tc>
          <w:tcPr>
            <w:tcW w:w="864" w:type="dxa"/>
          </w:tcPr>
          <w:p w14:paraId="416923F4" w14:textId="77777777" w:rsidR="004B3F04" w:rsidRDefault="004B3F04" w:rsidP="000659BE">
            <w:pPr>
              <w:pStyle w:val="TableText"/>
            </w:pPr>
          </w:p>
        </w:tc>
        <w:tc>
          <w:tcPr>
            <w:tcW w:w="1104" w:type="dxa"/>
          </w:tcPr>
          <w:p w14:paraId="79951E08" w14:textId="77777777" w:rsidR="004B3F04" w:rsidRDefault="006C736C" w:rsidP="000659BE">
            <w:pPr>
              <w:pStyle w:val="TableText"/>
            </w:pPr>
            <w:hyperlink w:anchor="C_4499-30232">
              <w:r w:rsidR="004B3F04">
                <w:rPr>
                  <w:rStyle w:val="HyperlinkText9pt"/>
                </w:rPr>
                <w:t>4499-30232</w:t>
              </w:r>
            </w:hyperlink>
          </w:p>
        </w:tc>
        <w:tc>
          <w:tcPr>
            <w:tcW w:w="2975" w:type="dxa"/>
          </w:tcPr>
          <w:p w14:paraId="68AE034D" w14:textId="77777777" w:rsidR="004B3F04" w:rsidRDefault="004B3F04" w:rsidP="000659BE">
            <w:pPr>
              <w:pStyle w:val="TableText"/>
            </w:pPr>
          </w:p>
        </w:tc>
      </w:tr>
      <w:tr w:rsidR="004B3F04" w14:paraId="09D528D5" w14:textId="77777777" w:rsidTr="000659BE">
        <w:trPr>
          <w:jc w:val="center"/>
        </w:trPr>
        <w:tc>
          <w:tcPr>
            <w:tcW w:w="3345" w:type="dxa"/>
          </w:tcPr>
          <w:p w14:paraId="7CE991AC" w14:textId="77777777" w:rsidR="004B3F04" w:rsidRDefault="004B3F04" w:rsidP="000659BE">
            <w:pPr>
              <w:pStyle w:val="TableText"/>
            </w:pPr>
            <w:r>
              <w:tab/>
            </w:r>
            <w:r>
              <w:tab/>
              <w:t>@code</w:t>
            </w:r>
          </w:p>
        </w:tc>
        <w:tc>
          <w:tcPr>
            <w:tcW w:w="720" w:type="dxa"/>
          </w:tcPr>
          <w:p w14:paraId="27866E4B" w14:textId="77777777" w:rsidR="004B3F04" w:rsidRDefault="004B3F04" w:rsidP="000659BE">
            <w:pPr>
              <w:pStyle w:val="TableText"/>
            </w:pPr>
            <w:r>
              <w:t>1..1</w:t>
            </w:r>
          </w:p>
        </w:tc>
        <w:tc>
          <w:tcPr>
            <w:tcW w:w="1152" w:type="dxa"/>
          </w:tcPr>
          <w:p w14:paraId="6B4201FE" w14:textId="77777777" w:rsidR="004B3F04" w:rsidRDefault="004B3F04" w:rsidP="000659BE">
            <w:pPr>
              <w:pStyle w:val="TableText"/>
            </w:pPr>
            <w:r>
              <w:t>SHALL</w:t>
            </w:r>
          </w:p>
        </w:tc>
        <w:tc>
          <w:tcPr>
            <w:tcW w:w="864" w:type="dxa"/>
          </w:tcPr>
          <w:p w14:paraId="5E5369CE" w14:textId="77777777" w:rsidR="004B3F04" w:rsidRDefault="004B3F04" w:rsidP="000659BE">
            <w:pPr>
              <w:pStyle w:val="TableText"/>
            </w:pPr>
          </w:p>
        </w:tc>
        <w:tc>
          <w:tcPr>
            <w:tcW w:w="1104" w:type="dxa"/>
          </w:tcPr>
          <w:p w14:paraId="410ED97B" w14:textId="77777777" w:rsidR="004B3F04" w:rsidRDefault="006C736C" w:rsidP="000659BE">
            <w:pPr>
              <w:pStyle w:val="TableText"/>
            </w:pPr>
            <w:hyperlink w:anchor="C_4499-30233">
              <w:r w:rsidR="004B3F04">
                <w:rPr>
                  <w:rStyle w:val="HyperlinkText9pt"/>
                </w:rPr>
                <w:t>4499-30233</w:t>
              </w:r>
            </w:hyperlink>
          </w:p>
        </w:tc>
        <w:tc>
          <w:tcPr>
            <w:tcW w:w="2975" w:type="dxa"/>
          </w:tcPr>
          <w:p w14:paraId="71BA0EC2" w14:textId="77777777" w:rsidR="004B3F04" w:rsidRDefault="004B3F04" w:rsidP="000659BE">
            <w:pPr>
              <w:pStyle w:val="TableText"/>
            </w:pPr>
            <w:r>
              <w:t>urn:oid:2.16.840.1.113883.5.14 (HL7ActStatus) = active</w:t>
            </w:r>
          </w:p>
        </w:tc>
      </w:tr>
      <w:tr w:rsidR="004B3F04" w14:paraId="362E4FAE" w14:textId="77777777" w:rsidTr="000659BE">
        <w:trPr>
          <w:jc w:val="center"/>
        </w:trPr>
        <w:tc>
          <w:tcPr>
            <w:tcW w:w="3345" w:type="dxa"/>
          </w:tcPr>
          <w:p w14:paraId="518C2CB3" w14:textId="77777777" w:rsidR="004B3F04" w:rsidRDefault="004B3F04" w:rsidP="000659BE">
            <w:pPr>
              <w:pStyle w:val="TableText"/>
            </w:pPr>
            <w:r>
              <w:tab/>
              <w:t>participation</w:t>
            </w:r>
          </w:p>
        </w:tc>
        <w:tc>
          <w:tcPr>
            <w:tcW w:w="720" w:type="dxa"/>
          </w:tcPr>
          <w:p w14:paraId="099BA726" w14:textId="77777777" w:rsidR="004B3F04" w:rsidRDefault="004B3F04" w:rsidP="000659BE">
            <w:pPr>
              <w:pStyle w:val="TableText"/>
            </w:pPr>
            <w:r>
              <w:t>0..1</w:t>
            </w:r>
          </w:p>
        </w:tc>
        <w:tc>
          <w:tcPr>
            <w:tcW w:w="1152" w:type="dxa"/>
          </w:tcPr>
          <w:p w14:paraId="3368014C" w14:textId="77777777" w:rsidR="004B3F04" w:rsidRDefault="004B3F04" w:rsidP="000659BE">
            <w:pPr>
              <w:pStyle w:val="TableText"/>
            </w:pPr>
            <w:r>
              <w:t>MAY</w:t>
            </w:r>
          </w:p>
        </w:tc>
        <w:tc>
          <w:tcPr>
            <w:tcW w:w="864" w:type="dxa"/>
          </w:tcPr>
          <w:p w14:paraId="380685B2" w14:textId="77777777" w:rsidR="004B3F04" w:rsidRDefault="004B3F04" w:rsidP="000659BE">
            <w:pPr>
              <w:pStyle w:val="TableText"/>
            </w:pPr>
          </w:p>
        </w:tc>
        <w:tc>
          <w:tcPr>
            <w:tcW w:w="1104" w:type="dxa"/>
          </w:tcPr>
          <w:p w14:paraId="6D43C345" w14:textId="77777777" w:rsidR="004B3F04" w:rsidRDefault="006C736C" w:rsidP="000659BE">
            <w:pPr>
              <w:pStyle w:val="TableText"/>
            </w:pPr>
            <w:hyperlink w:anchor="C_4499-33480">
              <w:r w:rsidR="004B3F04">
                <w:rPr>
                  <w:rStyle w:val="HyperlinkText9pt"/>
                </w:rPr>
                <w:t>4499-33480</w:t>
              </w:r>
            </w:hyperlink>
          </w:p>
        </w:tc>
        <w:tc>
          <w:tcPr>
            <w:tcW w:w="2975" w:type="dxa"/>
          </w:tcPr>
          <w:p w14:paraId="5BA72474" w14:textId="77777777" w:rsidR="004B3F04" w:rsidRDefault="004B3F04" w:rsidP="000659BE">
            <w:pPr>
              <w:pStyle w:val="TableText"/>
            </w:pPr>
          </w:p>
        </w:tc>
      </w:tr>
      <w:tr w:rsidR="004B3F04" w14:paraId="1AAC7E61" w14:textId="77777777" w:rsidTr="000659BE">
        <w:trPr>
          <w:jc w:val="center"/>
        </w:trPr>
        <w:tc>
          <w:tcPr>
            <w:tcW w:w="3345" w:type="dxa"/>
          </w:tcPr>
          <w:p w14:paraId="29B3A260" w14:textId="77777777" w:rsidR="004B3F04" w:rsidRDefault="004B3F04" w:rsidP="000659BE">
            <w:pPr>
              <w:pStyle w:val="TableText"/>
            </w:pPr>
            <w:r>
              <w:tab/>
            </w:r>
            <w:r>
              <w:tab/>
              <w:t>@typeCode</w:t>
            </w:r>
          </w:p>
        </w:tc>
        <w:tc>
          <w:tcPr>
            <w:tcW w:w="720" w:type="dxa"/>
          </w:tcPr>
          <w:p w14:paraId="6B690062" w14:textId="77777777" w:rsidR="004B3F04" w:rsidRDefault="004B3F04" w:rsidP="000659BE">
            <w:pPr>
              <w:pStyle w:val="TableText"/>
            </w:pPr>
            <w:r>
              <w:t>1..1</w:t>
            </w:r>
          </w:p>
        </w:tc>
        <w:tc>
          <w:tcPr>
            <w:tcW w:w="1152" w:type="dxa"/>
          </w:tcPr>
          <w:p w14:paraId="3640A2B1" w14:textId="77777777" w:rsidR="004B3F04" w:rsidRDefault="004B3F04" w:rsidP="000659BE">
            <w:pPr>
              <w:pStyle w:val="TableText"/>
            </w:pPr>
            <w:r>
              <w:t>SHALL</w:t>
            </w:r>
          </w:p>
        </w:tc>
        <w:tc>
          <w:tcPr>
            <w:tcW w:w="864" w:type="dxa"/>
          </w:tcPr>
          <w:p w14:paraId="68AE3A23" w14:textId="77777777" w:rsidR="004B3F04" w:rsidRDefault="004B3F04" w:rsidP="000659BE">
            <w:pPr>
              <w:pStyle w:val="TableText"/>
            </w:pPr>
          </w:p>
        </w:tc>
        <w:tc>
          <w:tcPr>
            <w:tcW w:w="1104" w:type="dxa"/>
          </w:tcPr>
          <w:p w14:paraId="7EF948BF" w14:textId="77777777" w:rsidR="004B3F04" w:rsidRDefault="006C736C" w:rsidP="000659BE">
            <w:pPr>
              <w:pStyle w:val="TableText"/>
            </w:pPr>
            <w:hyperlink w:anchor="C_4499-33482">
              <w:r w:rsidR="004B3F04">
                <w:rPr>
                  <w:rStyle w:val="HyperlinkText9pt"/>
                </w:rPr>
                <w:t>4499-33482</w:t>
              </w:r>
            </w:hyperlink>
          </w:p>
        </w:tc>
        <w:tc>
          <w:tcPr>
            <w:tcW w:w="2975" w:type="dxa"/>
          </w:tcPr>
          <w:p w14:paraId="3C68C724" w14:textId="77777777" w:rsidR="004B3F04" w:rsidRDefault="004B3F04" w:rsidP="000659BE">
            <w:pPr>
              <w:pStyle w:val="TableText"/>
            </w:pPr>
            <w:r>
              <w:t>urn:oid:2.16.840.1.113883.5.90 (HL7ParticipationType) = AUT</w:t>
            </w:r>
          </w:p>
        </w:tc>
      </w:tr>
      <w:tr w:rsidR="004B3F04" w14:paraId="39B8FC87" w14:textId="77777777" w:rsidTr="000659BE">
        <w:trPr>
          <w:jc w:val="center"/>
        </w:trPr>
        <w:tc>
          <w:tcPr>
            <w:tcW w:w="3345" w:type="dxa"/>
          </w:tcPr>
          <w:p w14:paraId="667921F5" w14:textId="77777777" w:rsidR="004B3F04" w:rsidRDefault="004B3F04" w:rsidP="000659BE">
            <w:pPr>
              <w:pStyle w:val="TableText"/>
            </w:pPr>
            <w:r>
              <w:tab/>
            </w:r>
            <w:r>
              <w:tab/>
              <w:t>time</w:t>
            </w:r>
          </w:p>
        </w:tc>
        <w:tc>
          <w:tcPr>
            <w:tcW w:w="720" w:type="dxa"/>
          </w:tcPr>
          <w:p w14:paraId="5018A239" w14:textId="77777777" w:rsidR="004B3F04" w:rsidRDefault="004B3F04" w:rsidP="000659BE">
            <w:pPr>
              <w:pStyle w:val="TableText"/>
            </w:pPr>
            <w:r>
              <w:t>1..1</w:t>
            </w:r>
          </w:p>
        </w:tc>
        <w:tc>
          <w:tcPr>
            <w:tcW w:w="1152" w:type="dxa"/>
          </w:tcPr>
          <w:p w14:paraId="5C1445F6" w14:textId="77777777" w:rsidR="004B3F04" w:rsidRDefault="004B3F04" w:rsidP="000659BE">
            <w:pPr>
              <w:pStyle w:val="TableText"/>
            </w:pPr>
            <w:r>
              <w:t>SHALL</w:t>
            </w:r>
          </w:p>
        </w:tc>
        <w:tc>
          <w:tcPr>
            <w:tcW w:w="864" w:type="dxa"/>
          </w:tcPr>
          <w:p w14:paraId="10CCE5BB" w14:textId="77777777" w:rsidR="004B3F04" w:rsidRDefault="004B3F04" w:rsidP="000659BE">
            <w:pPr>
              <w:pStyle w:val="TableText"/>
            </w:pPr>
          </w:p>
        </w:tc>
        <w:tc>
          <w:tcPr>
            <w:tcW w:w="1104" w:type="dxa"/>
          </w:tcPr>
          <w:p w14:paraId="1F95F7F9" w14:textId="77777777" w:rsidR="004B3F04" w:rsidRDefault="006C736C" w:rsidP="000659BE">
            <w:pPr>
              <w:pStyle w:val="TableText"/>
            </w:pPr>
            <w:hyperlink w:anchor="C_4499-33481">
              <w:r w:rsidR="004B3F04">
                <w:rPr>
                  <w:rStyle w:val="HyperlinkText9pt"/>
                </w:rPr>
                <w:t>4499-33481</w:t>
              </w:r>
            </w:hyperlink>
          </w:p>
        </w:tc>
        <w:tc>
          <w:tcPr>
            <w:tcW w:w="2975" w:type="dxa"/>
          </w:tcPr>
          <w:p w14:paraId="5756D868" w14:textId="77777777" w:rsidR="004B3F04" w:rsidRDefault="004B3F04" w:rsidP="000659BE">
            <w:pPr>
              <w:pStyle w:val="TableText"/>
            </w:pPr>
          </w:p>
        </w:tc>
      </w:tr>
      <w:tr w:rsidR="004B3F04" w14:paraId="3A2AB3FF" w14:textId="77777777" w:rsidTr="000659BE">
        <w:trPr>
          <w:jc w:val="center"/>
        </w:trPr>
        <w:tc>
          <w:tcPr>
            <w:tcW w:w="3345" w:type="dxa"/>
          </w:tcPr>
          <w:p w14:paraId="08BC8C5B" w14:textId="77777777" w:rsidR="004B3F04" w:rsidRDefault="004B3F04" w:rsidP="000659BE">
            <w:pPr>
              <w:pStyle w:val="TableText"/>
            </w:pPr>
            <w:r>
              <w:tab/>
            </w:r>
            <w:r>
              <w:tab/>
            </w:r>
            <w:r>
              <w:tab/>
              <w:t>low</w:t>
            </w:r>
          </w:p>
        </w:tc>
        <w:tc>
          <w:tcPr>
            <w:tcW w:w="720" w:type="dxa"/>
          </w:tcPr>
          <w:p w14:paraId="44613335" w14:textId="77777777" w:rsidR="004B3F04" w:rsidRDefault="004B3F04" w:rsidP="000659BE">
            <w:pPr>
              <w:pStyle w:val="TableText"/>
            </w:pPr>
            <w:r>
              <w:t>1..1</w:t>
            </w:r>
          </w:p>
        </w:tc>
        <w:tc>
          <w:tcPr>
            <w:tcW w:w="1152" w:type="dxa"/>
          </w:tcPr>
          <w:p w14:paraId="5FF66247" w14:textId="77777777" w:rsidR="004B3F04" w:rsidRDefault="004B3F04" w:rsidP="000659BE">
            <w:pPr>
              <w:pStyle w:val="TableText"/>
            </w:pPr>
            <w:r>
              <w:t>SHALL</w:t>
            </w:r>
          </w:p>
        </w:tc>
        <w:tc>
          <w:tcPr>
            <w:tcW w:w="864" w:type="dxa"/>
          </w:tcPr>
          <w:p w14:paraId="0A251876" w14:textId="77777777" w:rsidR="004B3F04" w:rsidRDefault="004B3F04" w:rsidP="000659BE">
            <w:pPr>
              <w:pStyle w:val="TableText"/>
            </w:pPr>
          </w:p>
        </w:tc>
        <w:tc>
          <w:tcPr>
            <w:tcW w:w="1104" w:type="dxa"/>
          </w:tcPr>
          <w:p w14:paraId="4C28121A" w14:textId="77777777" w:rsidR="004B3F04" w:rsidRDefault="006C736C" w:rsidP="000659BE">
            <w:pPr>
              <w:pStyle w:val="TableText"/>
            </w:pPr>
            <w:hyperlink w:anchor="C_4499-33483">
              <w:r w:rsidR="004B3F04">
                <w:rPr>
                  <w:rStyle w:val="HyperlinkText9pt"/>
                </w:rPr>
                <w:t>4499-33483</w:t>
              </w:r>
            </w:hyperlink>
          </w:p>
        </w:tc>
        <w:tc>
          <w:tcPr>
            <w:tcW w:w="2975" w:type="dxa"/>
          </w:tcPr>
          <w:p w14:paraId="384B41DE" w14:textId="77777777" w:rsidR="004B3F04" w:rsidRDefault="004B3F04" w:rsidP="000659BE">
            <w:pPr>
              <w:pStyle w:val="TableText"/>
            </w:pPr>
          </w:p>
        </w:tc>
      </w:tr>
      <w:tr w:rsidR="004B3F04" w14:paraId="2EF3FF64" w14:textId="77777777" w:rsidTr="000659BE">
        <w:trPr>
          <w:jc w:val="center"/>
        </w:trPr>
        <w:tc>
          <w:tcPr>
            <w:tcW w:w="3345" w:type="dxa"/>
          </w:tcPr>
          <w:p w14:paraId="13480905" w14:textId="77777777" w:rsidR="004B3F04" w:rsidRDefault="004B3F04" w:rsidP="000659BE">
            <w:pPr>
              <w:pStyle w:val="TableText"/>
            </w:pPr>
            <w:r>
              <w:tab/>
            </w:r>
            <w:r>
              <w:tab/>
              <w:t>role</w:t>
            </w:r>
          </w:p>
        </w:tc>
        <w:tc>
          <w:tcPr>
            <w:tcW w:w="720" w:type="dxa"/>
          </w:tcPr>
          <w:p w14:paraId="4D8EADF4" w14:textId="77777777" w:rsidR="004B3F04" w:rsidRDefault="004B3F04" w:rsidP="000659BE">
            <w:pPr>
              <w:pStyle w:val="TableText"/>
            </w:pPr>
            <w:r>
              <w:t>1..1</w:t>
            </w:r>
          </w:p>
        </w:tc>
        <w:tc>
          <w:tcPr>
            <w:tcW w:w="1152" w:type="dxa"/>
          </w:tcPr>
          <w:p w14:paraId="75B438C3" w14:textId="77777777" w:rsidR="004B3F04" w:rsidRDefault="004B3F04" w:rsidP="000659BE">
            <w:pPr>
              <w:pStyle w:val="TableText"/>
            </w:pPr>
            <w:r>
              <w:t>SHALL</w:t>
            </w:r>
          </w:p>
        </w:tc>
        <w:tc>
          <w:tcPr>
            <w:tcW w:w="864" w:type="dxa"/>
          </w:tcPr>
          <w:p w14:paraId="1DF289DA" w14:textId="77777777" w:rsidR="004B3F04" w:rsidRDefault="004B3F04" w:rsidP="000659BE">
            <w:pPr>
              <w:pStyle w:val="TableText"/>
            </w:pPr>
          </w:p>
        </w:tc>
        <w:tc>
          <w:tcPr>
            <w:tcW w:w="1104" w:type="dxa"/>
          </w:tcPr>
          <w:p w14:paraId="7C9F3128" w14:textId="77777777" w:rsidR="004B3F04" w:rsidRDefault="006C736C" w:rsidP="000659BE">
            <w:pPr>
              <w:pStyle w:val="TableText"/>
            </w:pPr>
            <w:hyperlink w:anchor="C_4499-33572">
              <w:r w:rsidR="004B3F04">
                <w:rPr>
                  <w:rStyle w:val="HyperlinkText9pt"/>
                </w:rPr>
                <w:t>4499-33572</w:t>
              </w:r>
            </w:hyperlink>
          </w:p>
        </w:tc>
        <w:tc>
          <w:tcPr>
            <w:tcW w:w="2975" w:type="dxa"/>
          </w:tcPr>
          <w:p w14:paraId="022DB7E2" w14:textId="77777777" w:rsidR="004B3F04" w:rsidRDefault="004B3F04" w:rsidP="000659BE">
            <w:pPr>
              <w:pStyle w:val="TableText"/>
            </w:pPr>
          </w:p>
        </w:tc>
      </w:tr>
      <w:tr w:rsidR="004B3F04" w14:paraId="163F0F24" w14:textId="77777777" w:rsidTr="000659BE">
        <w:trPr>
          <w:jc w:val="center"/>
        </w:trPr>
        <w:tc>
          <w:tcPr>
            <w:tcW w:w="3345" w:type="dxa"/>
          </w:tcPr>
          <w:p w14:paraId="61997233" w14:textId="77777777" w:rsidR="004B3F04" w:rsidRDefault="004B3F04" w:rsidP="000659BE">
            <w:pPr>
              <w:pStyle w:val="TableText"/>
            </w:pPr>
            <w:r>
              <w:tab/>
            </w:r>
            <w:r>
              <w:tab/>
            </w:r>
            <w:r>
              <w:tab/>
              <w:t>@classCode</w:t>
            </w:r>
          </w:p>
        </w:tc>
        <w:tc>
          <w:tcPr>
            <w:tcW w:w="720" w:type="dxa"/>
          </w:tcPr>
          <w:p w14:paraId="56BEFB52" w14:textId="77777777" w:rsidR="004B3F04" w:rsidRDefault="004B3F04" w:rsidP="000659BE">
            <w:pPr>
              <w:pStyle w:val="TableText"/>
            </w:pPr>
            <w:r>
              <w:t>1..1</w:t>
            </w:r>
          </w:p>
        </w:tc>
        <w:tc>
          <w:tcPr>
            <w:tcW w:w="1152" w:type="dxa"/>
          </w:tcPr>
          <w:p w14:paraId="77BC6F19" w14:textId="77777777" w:rsidR="004B3F04" w:rsidRDefault="004B3F04" w:rsidP="000659BE">
            <w:pPr>
              <w:pStyle w:val="TableText"/>
            </w:pPr>
            <w:r>
              <w:t>SHALL</w:t>
            </w:r>
          </w:p>
        </w:tc>
        <w:tc>
          <w:tcPr>
            <w:tcW w:w="864" w:type="dxa"/>
          </w:tcPr>
          <w:p w14:paraId="12FF0B05" w14:textId="77777777" w:rsidR="004B3F04" w:rsidRDefault="004B3F04" w:rsidP="000659BE">
            <w:pPr>
              <w:pStyle w:val="TableText"/>
            </w:pPr>
          </w:p>
        </w:tc>
        <w:tc>
          <w:tcPr>
            <w:tcW w:w="1104" w:type="dxa"/>
          </w:tcPr>
          <w:p w14:paraId="5D5678E2" w14:textId="77777777" w:rsidR="004B3F04" w:rsidRDefault="006C736C" w:rsidP="000659BE">
            <w:pPr>
              <w:pStyle w:val="TableText"/>
            </w:pPr>
            <w:hyperlink w:anchor="C_4499-33573">
              <w:r w:rsidR="004B3F04">
                <w:rPr>
                  <w:rStyle w:val="HyperlinkText9pt"/>
                </w:rPr>
                <w:t>4499-33573</w:t>
              </w:r>
            </w:hyperlink>
          </w:p>
        </w:tc>
        <w:tc>
          <w:tcPr>
            <w:tcW w:w="2975" w:type="dxa"/>
          </w:tcPr>
          <w:p w14:paraId="59686D89" w14:textId="77777777" w:rsidR="004B3F04" w:rsidRDefault="004B3F04" w:rsidP="000659BE">
            <w:pPr>
              <w:pStyle w:val="TableText"/>
            </w:pPr>
            <w:r>
              <w:t>urn:oid:2.16.840.1.113883.5.110 (HL7RoleClass) = ROL</w:t>
            </w:r>
          </w:p>
        </w:tc>
      </w:tr>
      <w:tr w:rsidR="004B3F04" w14:paraId="3D37F522" w14:textId="77777777" w:rsidTr="000659BE">
        <w:trPr>
          <w:jc w:val="center"/>
        </w:trPr>
        <w:tc>
          <w:tcPr>
            <w:tcW w:w="3345" w:type="dxa"/>
          </w:tcPr>
          <w:p w14:paraId="0C34A0E9" w14:textId="77777777" w:rsidR="004B3F04" w:rsidRDefault="004B3F04" w:rsidP="000659BE">
            <w:pPr>
              <w:pStyle w:val="TableText"/>
            </w:pPr>
            <w:r>
              <w:tab/>
            </w:r>
            <w:r>
              <w:tab/>
            </w:r>
            <w:r>
              <w:tab/>
              <w:t>id</w:t>
            </w:r>
          </w:p>
        </w:tc>
        <w:tc>
          <w:tcPr>
            <w:tcW w:w="720" w:type="dxa"/>
          </w:tcPr>
          <w:p w14:paraId="5A0DD366" w14:textId="77777777" w:rsidR="004B3F04" w:rsidRDefault="004B3F04" w:rsidP="000659BE">
            <w:pPr>
              <w:pStyle w:val="TableText"/>
            </w:pPr>
            <w:r>
              <w:t>1..1</w:t>
            </w:r>
          </w:p>
        </w:tc>
        <w:tc>
          <w:tcPr>
            <w:tcW w:w="1152" w:type="dxa"/>
          </w:tcPr>
          <w:p w14:paraId="5F73D834" w14:textId="77777777" w:rsidR="004B3F04" w:rsidRDefault="004B3F04" w:rsidP="000659BE">
            <w:pPr>
              <w:pStyle w:val="TableText"/>
            </w:pPr>
            <w:r>
              <w:t>SHALL</w:t>
            </w:r>
          </w:p>
        </w:tc>
        <w:tc>
          <w:tcPr>
            <w:tcW w:w="864" w:type="dxa"/>
          </w:tcPr>
          <w:p w14:paraId="7A3A2F29" w14:textId="77777777" w:rsidR="004B3F04" w:rsidRDefault="004B3F04" w:rsidP="000659BE">
            <w:pPr>
              <w:pStyle w:val="TableText"/>
            </w:pPr>
          </w:p>
        </w:tc>
        <w:tc>
          <w:tcPr>
            <w:tcW w:w="1104" w:type="dxa"/>
          </w:tcPr>
          <w:p w14:paraId="253023CB" w14:textId="77777777" w:rsidR="004B3F04" w:rsidRDefault="006C736C" w:rsidP="000659BE">
            <w:pPr>
              <w:pStyle w:val="TableText"/>
            </w:pPr>
            <w:hyperlink w:anchor="C_4499-33574">
              <w:r w:rsidR="004B3F04">
                <w:rPr>
                  <w:rStyle w:val="HyperlinkText9pt"/>
                </w:rPr>
                <w:t>4499-33574</w:t>
              </w:r>
            </w:hyperlink>
          </w:p>
        </w:tc>
        <w:tc>
          <w:tcPr>
            <w:tcW w:w="2975" w:type="dxa"/>
          </w:tcPr>
          <w:p w14:paraId="42D9EBCD" w14:textId="77777777" w:rsidR="004B3F04" w:rsidRDefault="004B3F04" w:rsidP="000659BE">
            <w:pPr>
              <w:pStyle w:val="TableText"/>
            </w:pPr>
          </w:p>
        </w:tc>
      </w:tr>
      <w:tr w:rsidR="004B3F04" w14:paraId="0F1E1C0D" w14:textId="77777777" w:rsidTr="000659BE">
        <w:trPr>
          <w:jc w:val="center"/>
        </w:trPr>
        <w:tc>
          <w:tcPr>
            <w:tcW w:w="3345" w:type="dxa"/>
          </w:tcPr>
          <w:p w14:paraId="26C3F524" w14:textId="77777777" w:rsidR="004B3F04" w:rsidRDefault="004B3F04" w:rsidP="000659BE">
            <w:pPr>
              <w:pStyle w:val="TableText"/>
            </w:pPr>
            <w:r>
              <w:tab/>
              <w:t>participation</w:t>
            </w:r>
          </w:p>
        </w:tc>
        <w:tc>
          <w:tcPr>
            <w:tcW w:w="720" w:type="dxa"/>
          </w:tcPr>
          <w:p w14:paraId="46A02D1C" w14:textId="77777777" w:rsidR="004B3F04" w:rsidRDefault="004B3F04" w:rsidP="000659BE">
            <w:pPr>
              <w:pStyle w:val="TableText"/>
            </w:pPr>
            <w:r>
              <w:t>0..*</w:t>
            </w:r>
          </w:p>
        </w:tc>
        <w:tc>
          <w:tcPr>
            <w:tcW w:w="1152" w:type="dxa"/>
          </w:tcPr>
          <w:p w14:paraId="09EF6C82" w14:textId="77777777" w:rsidR="004B3F04" w:rsidRDefault="004B3F04" w:rsidP="000659BE">
            <w:pPr>
              <w:pStyle w:val="TableText"/>
            </w:pPr>
            <w:r>
              <w:t>MAY</w:t>
            </w:r>
          </w:p>
        </w:tc>
        <w:tc>
          <w:tcPr>
            <w:tcW w:w="864" w:type="dxa"/>
          </w:tcPr>
          <w:p w14:paraId="412268D4" w14:textId="77777777" w:rsidR="004B3F04" w:rsidRDefault="004B3F04" w:rsidP="000659BE">
            <w:pPr>
              <w:pStyle w:val="TableText"/>
            </w:pPr>
          </w:p>
        </w:tc>
        <w:tc>
          <w:tcPr>
            <w:tcW w:w="1104" w:type="dxa"/>
          </w:tcPr>
          <w:p w14:paraId="601C704B" w14:textId="77777777" w:rsidR="004B3F04" w:rsidRDefault="006C736C" w:rsidP="000659BE">
            <w:pPr>
              <w:pStyle w:val="TableText"/>
            </w:pPr>
            <w:hyperlink w:anchor="C_4499-35088">
              <w:r w:rsidR="004B3F04">
                <w:rPr>
                  <w:rStyle w:val="HyperlinkText9pt"/>
                </w:rPr>
                <w:t>4499-35088</w:t>
              </w:r>
            </w:hyperlink>
          </w:p>
        </w:tc>
        <w:tc>
          <w:tcPr>
            <w:tcW w:w="2975" w:type="dxa"/>
          </w:tcPr>
          <w:p w14:paraId="3E0CE0F0" w14:textId="77777777" w:rsidR="004B3F04" w:rsidRDefault="004B3F04" w:rsidP="000659BE">
            <w:pPr>
              <w:pStyle w:val="TableText"/>
            </w:pPr>
          </w:p>
        </w:tc>
      </w:tr>
      <w:tr w:rsidR="004B3F04" w14:paraId="71E63995" w14:textId="77777777" w:rsidTr="000659BE">
        <w:trPr>
          <w:jc w:val="center"/>
        </w:trPr>
        <w:tc>
          <w:tcPr>
            <w:tcW w:w="3345" w:type="dxa"/>
          </w:tcPr>
          <w:p w14:paraId="1126CF6E" w14:textId="77777777" w:rsidR="004B3F04" w:rsidRDefault="004B3F04" w:rsidP="000659BE">
            <w:pPr>
              <w:pStyle w:val="TableText"/>
            </w:pPr>
            <w:r>
              <w:lastRenderedPageBreak/>
              <w:tab/>
            </w:r>
            <w:r>
              <w:tab/>
              <w:t>@typeCode</w:t>
            </w:r>
          </w:p>
        </w:tc>
        <w:tc>
          <w:tcPr>
            <w:tcW w:w="720" w:type="dxa"/>
          </w:tcPr>
          <w:p w14:paraId="18F064FD" w14:textId="77777777" w:rsidR="004B3F04" w:rsidRDefault="004B3F04" w:rsidP="000659BE">
            <w:pPr>
              <w:pStyle w:val="TableText"/>
            </w:pPr>
            <w:r>
              <w:t>1..1</w:t>
            </w:r>
          </w:p>
        </w:tc>
        <w:tc>
          <w:tcPr>
            <w:tcW w:w="1152" w:type="dxa"/>
          </w:tcPr>
          <w:p w14:paraId="595EEFF6" w14:textId="77777777" w:rsidR="004B3F04" w:rsidRDefault="004B3F04" w:rsidP="000659BE">
            <w:pPr>
              <w:pStyle w:val="TableText"/>
            </w:pPr>
            <w:r>
              <w:t>SHALL</w:t>
            </w:r>
          </w:p>
        </w:tc>
        <w:tc>
          <w:tcPr>
            <w:tcW w:w="864" w:type="dxa"/>
          </w:tcPr>
          <w:p w14:paraId="2A289718" w14:textId="77777777" w:rsidR="004B3F04" w:rsidRDefault="004B3F04" w:rsidP="000659BE">
            <w:pPr>
              <w:pStyle w:val="TableText"/>
            </w:pPr>
          </w:p>
        </w:tc>
        <w:tc>
          <w:tcPr>
            <w:tcW w:w="1104" w:type="dxa"/>
          </w:tcPr>
          <w:p w14:paraId="72394EAE" w14:textId="77777777" w:rsidR="004B3F04" w:rsidRDefault="006C736C" w:rsidP="000659BE">
            <w:pPr>
              <w:pStyle w:val="TableText"/>
            </w:pPr>
            <w:hyperlink w:anchor="C_4499-35094">
              <w:r w:rsidR="004B3F04">
                <w:rPr>
                  <w:rStyle w:val="HyperlinkText9pt"/>
                </w:rPr>
                <w:t>4499-35094</w:t>
              </w:r>
            </w:hyperlink>
          </w:p>
        </w:tc>
        <w:tc>
          <w:tcPr>
            <w:tcW w:w="2975" w:type="dxa"/>
          </w:tcPr>
          <w:p w14:paraId="1B8C56AF" w14:textId="77777777" w:rsidR="004B3F04" w:rsidRDefault="004B3F04" w:rsidP="000659BE">
            <w:pPr>
              <w:pStyle w:val="TableText"/>
            </w:pPr>
            <w:r>
              <w:t>urn:oid:2.16.840.1.113883.5.90 (HL7ParticipationType) = PART</w:t>
            </w:r>
          </w:p>
        </w:tc>
      </w:tr>
      <w:tr w:rsidR="004B3F04" w14:paraId="24C22D72" w14:textId="77777777" w:rsidTr="000659BE">
        <w:trPr>
          <w:jc w:val="center"/>
        </w:trPr>
        <w:tc>
          <w:tcPr>
            <w:tcW w:w="3345" w:type="dxa"/>
          </w:tcPr>
          <w:p w14:paraId="283C0A4F" w14:textId="77777777" w:rsidR="004B3F04" w:rsidRDefault="004B3F04" w:rsidP="000659BE">
            <w:pPr>
              <w:pStyle w:val="TableText"/>
            </w:pPr>
            <w:r>
              <w:tab/>
            </w:r>
            <w:r>
              <w:tab/>
              <w:t>role</w:t>
            </w:r>
          </w:p>
        </w:tc>
        <w:tc>
          <w:tcPr>
            <w:tcW w:w="720" w:type="dxa"/>
          </w:tcPr>
          <w:p w14:paraId="226431DF" w14:textId="77777777" w:rsidR="004B3F04" w:rsidRDefault="004B3F04" w:rsidP="000659BE">
            <w:pPr>
              <w:pStyle w:val="TableText"/>
            </w:pPr>
            <w:r>
              <w:t>1..1</w:t>
            </w:r>
          </w:p>
        </w:tc>
        <w:tc>
          <w:tcPr>
            <w:tcW w:w="1152" w:type="dxa"/>
          </w:tcPr>
          <w:p w14:paraId="78DA0230" w14:textId="77777777" w:rsidR="004B3F04" w:rsidRDefault="004B3F04" w:rsidP="000659BE">
            <w:pPr>
              <w:pStyle w:val="TableText"/>
            </w:pPr>
            <w:r>
              <w:t>SHALL</w:t>
            </w:r>
          </w:p>
        </w:tc>
        <w:tc>
          <w:tcPr>
            <w:tcW w:w="864" w:type="dxa"/>
          </w:tcPr>
          <w:p w14:paraId="5E92E4E5" w14:textId="77777777" w:rsidR="004B3F04" w:rsidRDefault="004B3F04" w:rsidP="000659BE">
            <w:pPr>
              <w:pStyle w:val="TableText"/>
            </w:pPr>
          </w:p>
        </w:tc>
        <w:tc>
          <w:tcPr>
            <w:tcW w:w="1104" w:type="dxa"/>
          </w:tcPr>
          <w:p w14:paraId="44640FF7" w14:textId="77777777" w:rsidR="004B3F04" w:rsidRDefault="006C736C" w:rsidP="000659BE">
            <w:pPr>
              <w:pStyle w:val="TableText"/>
            </w:pPr>
            <w:hyperlink w:anchor="C_4499-36089">
              <w:r w:rsidR="004B3F04">
                <w:rPr>
                  <w:rStyle w:val="HyperlinkText9pt"/>
                </w:rPr>
                <w:t>4499-36089</w:t>
              </w:r>
            </w:hyperlink>
          </w:p>
        </w:tc>
        <w:tc>
          <w:tcPr>
            <w:tcW w:w="2975" w:type="dxa"/>
          </w:tcPr>
          <w:p w14:paraId="4DC54A5A"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C11F07" w14:textId="77777777" w:rsidTr="000659BE">
        <w:trPr>
          <w:jc w:val="center"/>
        </w:trPr>
        <w:tc>
          <w:tcPr>
            <w:tcW w:w="3345" w:type="dxa"/>
          </w:tcPr>
          <w:p w14:paraId="48564495" w14:textId="77777777" w:rsidR="004B3F04" w:rsidRDefault="004B3F04" w:rsidP="000659BE">
            <w:pPr>
              <w:pStyle w:val="TableText"/>
            </w:pPr>
            <w:r>
              <w:tab/>
              <w:t>participation</w:t>
            </w:r>
          </w:p>
        </w:tc>
        <w:tc>
          <w:tcPr>
            <w:tcW w:w="720" w:type="dxa"/>
          </w:tcPr>
          <w:p w14:paraId="3091DDA0" w14:textId="77777777" w:rsidR="004B3F04" w:rsidRDefault="004B3F04" w:rsidP="000659BE">
            <w:pPr>
              <w:pStyle w:val="TableText"/>
            </w:pPr>
            <w:r>
              <w:t>0..*</w:t>
            </w:r>
          </w:p>
        </w:tc>
        <w:tc>
          <w:tcPr>
            <w:tcW w:w="1152" w:type="dxa"/>
          </w:tcPr>
          <w:p w14:paraId="66F00044" w14:textId="77777777" w:rsidR="004B3F04" w:rsidRDefault="004B3F04" w:rsidP="000659BE">
            <w:pPr>
              <w:pStyle w:val="TableText"/>
            </w:pPr>
            <w:r>
              <w:t>MAY</w:t>
            </w:r>
          </w:p>
        </w:tc>
        <w:tc>
          <w:tcPr>
            <w:tcW w:w="864" w:type="dxa"/>
          </w:tcPr>
          <w:p w14:paraId="204712F0" w14:textId="77777777" w:rsidR="004B3F04" w:rsidRDefault="004B3F04" w:rsidP="000659BE">
            <w:pPr>
              <w:pStyle w:val="TableText"/>
            </w:pPr>
          </w:p>
        </w:tc>
        <w:tc>
          <w:tcPr>
            <w:tcW w:w="1104" w:type="dxa"/>
          </w:tcPr>
          <w:p w14:paraId="61AE39AF" w14:textId="77777777" w:rsidR="004B3F04" w:rsidRDefault="006C736C" w:rsidP="000659BE">
            <w:pPr>
              <w:pStyle w:val="TableText"/>
            </w:pPr>
            <w:hyperlink w:anchor="C_4499-35092">
              <w:r w:rsidR="004B3F04">
                <w:rPr>
                  <w:rStyle w:val="HyperlinkText9pt"/>
                </w:rPr>
                <w:t>4499-35092</w:t>
              </w:r>
            </w:hyperlink>
          </w:p>
        </w:tc>
        <w:tc>
          <w:tcPr>
            <w:tcW w:w="2975" w:type="dxa"/>
          </w:tcPr>
          <w:p w14:paraId="73E7C6C3" w14:textId="77777777" w:rsidR="004B3F04" w:rsidRDefault="004B3F04" w:rsidP="000659BE">
            <w:pPr>
              <w:pStyle w:val="TableText"/>
            </w:pPr>
          </w:p>
        </w:tc>
      </w:tr>
      <w:tr w:rsidR="004B3F04" w14:paraId="4EC77F89" w14:textId="77777777" w:rsidTr="000659BE">
        <w:trPr>
          <w:jc w:val="center"/>
        </w:trPr>
        <w:tc>
          <w:tcPr>
            <w:tcW w:w="3345" w:type="dxa"/>
          </w:tcPr>
          <w:p w14:paraId="14D01082" w14:textId="77777777" w:rsidR="004B3F04" w:rsidRDefault="004B3F04" w:rsidP="000659BE">
            <w:pPr>
              <w:pStyle w:val="TableText"/>
            </w:pPr>
            <w:r>
              <w:tab/>
            </w:r>
            <w:r>
              <w:tab/>
              <w:t>@typeCode</w:t>
            </w:r>
          </w:p>
        </w:tc>
        <w:tc>
          <w:tcPr>
            <w:tcW w:w="720" w:type="dxa"/>
          </w:tcPr>
          <w:p w14:paraId="0D161137" w14:textId="77777777" w:rsidR="004B3F04" w:rsidRDefault="004B3F04" w:rsidP="000659BE">
            <w:pPr>
              <w:pStyle w:val="TableText"/>
            </w:pPr>
            <w:r>
              <w:t>1..1</w:t>
            </w:r>
          </w:p>
        </w:tc>
        <w:tc>
          <w:tcPr>
            <w:tcW w:w="1152" w:type="dxa"/>
          </w:tcPr>
          <w:p w14:paraId="229F111F" w14:textId="77777777" w:rsidR="004B3F04" w:rsidRDefault="004B3F04" w:rsidP="000659BE">
            <w:pPr>
              <w:pStyle w:val="TableText"/>
            </w:pPr>
            <w:r>
              <w:t>SHALL</w:t>
            </w:r>
          </w:p>
        </w:tc>
        <w:tc>
          <w:tcPr>
            <w:tcW w:w="864" w:type="dxa"/>
          </w:tcPr>
          <w:p w14:paraId="4B609732" w14:textId="77777777" w:rsidR="004B3F04" w:rsidRDefault="004B3F04" w:rsidP="000659BE">
            <w:pPr>
              <w:pStyle w:val="TableText"/>
            </w:pPr>
          </w:p>
        </w:tc>
        <w:tc>
          <w:tcPr>
            <w:tcW w:w="1104" w:type="dxa"/>
          </w:tcPr>
          <w:p w14:paraId="53953733" w14:textId="77777777" w:rsidR="004B3F04" w:rsidRDefault="006C736C" w:rsidP="000659BE">
            <w:pPr>
              <w:pStyle w:val="TableText"/>
            </w:pPr>
            <w:hyperlink w:anchor="C_4499-35096">
              <w:r w:rsidR="004B3F04">
                <w:rPr>
                  <w:rStyle w:val="HyperlinkText9pt"/>
                </w:rPr>
                <w:t>4499-35096</w:t>
              </w:r>
            </w:hyperlink>
          </w:p>
        </w:tc>
        <w:tc>
          <w:tcPr>
            <w:tcW w:w="2975" w:type="dxa"/>
          </w:tcPr>
          <w:p w14:paraId="1E7377CC" w14:textId="77777777" w:rsidR="004B3F04" w:rsidRDefault="004B3F04" w:rsidP="000659BE">
            <w:pPr>
              <w:pStyle w:val="TableText"/>
            </w:pPr>
            <w:r>
              <w:t>urn:oid:2.16.840.1.113883.5.90 (HL7ParticipationType) = PART</w:t>
            </w:r>
          </w:p>
        </w:tc>
      </w:tr>
      <w:tr w:rsidR="004B3F04" w14:paraId="17208ECA" w14:textId="77777777" w:rsidTr="000659BE">
        <w:trPr>
          <w:jc w:val="center"/>
        </w:trPr>
        <w:tc>
          <w:tcPr>
            <w:tcW w:w="3345" w:type="dxa"/>
          </w:tcPr>
          <w:p w14:paraId="56748DF9" w14:textId="77777777" w:rsidR="004B3F04" w:rsidRDefault="004B3F04" w:rsidP="000659BE">
            <w:pPr>
              <w:pStyle w:val="TableText"/>
            </w:pPr>
            <w:r>
              <w:tab/>
            </w:r>
            <w:r>
              <w:tab/>
              <w:t>role</w:t>
            </w:r>
          </w:p>
        </w:tc>
        <w:tc>
          <w:tcPr>
            <w:tcW w:w="720" w:type="dxa"/>
          </w:tcPr>
          <w:p w14:paraId="5077762D" w14:textId="77777777" w:rsidR="004B3F04" w:rsidRDefault="004B3F04" w:rsidP="000659BE">
            <w:pPr>
              <w:pStyle w:val="TableText"/>
            </w:pPr>
            <w:r>
              <w:t>1..1</w:t>
            </w:r>
          </w:p>
        </w:tc>
        <w:tc>
          <w:tcPr>
            <w:tcW w:w="1152" w:type="dxa"/>
          </w:tcPr>
          <w:p w14:paraId="11FD8BB2" w14:textId="77777777" w:rsidR="004B3F04" w:rsidRDefault="004B3F04" w:rsidP="000659BE">
            <w:pPr>
              <w:pStyle w:val="TableText"/>
            </w:pPr>
            <w:r>
              <w:t>SHALL</w:t>
            </w:r>
          </w:p>
        </w:tc>
        <w:tc>
          <w:tcPr>
            <w:tcW w:w="864" w:type="dxa"/>
          </w:tcPr>
          <w:p w14:paraId="46E4DBFE" w14:textId="77777777" w:rsidR="004B3F04" w:rsidRDefault="004B3F04" w:rsidP="000659BE">
            <w:pPr>
              <w:pStyle w:val="TableText"/>
            </w:pPr>
          </w:p>
        </w:tc>
        <w:tc>
          <w:tcPr>
            <w:tcW w:w="1104" w:type="dxa"/>
          </w:tcPr>
          <w:p w14:paraId="54D87F2E" w14:textId="77777777" w:rsidR="004B3F04" w:rsidRDefault="006C736C" w:rsidP="000659BE">
            <w:pPr>
              <w:pStyle w:val="TableText"/>
            </w:pPr>
            <w:hyperlink w:anchor="C_4499-36090">
              <w:r w:rsidR="004B3F04">
                <w:rPr>
                  <w:rStyle w:val="HyperlinkText9pt"/>
                </w:rPr>
                <w:t>4499-36090</w:t>
              </w:r>
            </w:hyperlink>
          </w:p>
        </w:tc>
        <w:tc>
          <w:tcPr>
            <w:tcW w:w="2975" w:type="dxa"/>
          </w:tcPr>
          <w:p w14:paraId="1093F4BC"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A11581" w14:textId="77777777" w:rsidTr="000659BE">
        <w:trPr>
          <w:jc w:val="center"/>
        </w:trPr>
        <w:tc>
          <w:tcPr>
            <w:tcW w:w="3345" w:type="dxa"/>
          </w:tcPr>
          <w:p w14:paraId="5712A197" w14:textId="77777777" w:rsidR="004B3F04" w:rsidRDefault="004B3F04" w:rsidP="000659BE">
            <w:pPr>
              <w:pStyle w:val="TableText"/>
            </w:pPr>
            <w:r>
              <w:tab/>
              <w:t>participation</w:t>
            </w:r>
          </w:p>
        </w:tc>
        <w:tc>
          <w:tcPr>
            <w:tcW w:w="720" w:type="dxa"/>
          </w:tcPr>
          <w:p w14:paraId="00CDFF44" w14:textId="77777777" w:rsidR="004B3F04" w:rsidRDefault="004B3F04" w:rsidP="000659BE">
            <w:pPr>
              <w:pStyle w:val="TableText"/>
            </w:pPr>
            <w:r>
              <w:t>0..*</w:t>
            </w:r>
          </w:p>
        </w:tc>
        <w:tc>
          <w:tcPr>
            <w:tcW w:w="1152" w:type="dxa"/>
          </w:tcPr>
          <w:p w14:paraId="79C68C45" w14:textId="77777777" w:rsidR="004B3F04" w:rsidRDefault="004B3F04" w:rsidP="000659BE">
            <w:pPr>
              <w:pStyle w:val="TableText"/>
            </w:pPr>
            <w:r>
              <w:t>MAY</w:t>
            </w:r>
          </w:p>
        </w:tc>
        <w:tc>
          <w:tcPr>
            <w:tcW w:w="864" w:type="dxa"/>
          </w:tcPr>
          <w:p w14:paraId="51003897" w14:textId="77777777" w:rsidR="004B3F04" w:rsidRDefault="004B3F04" w:rsidP="000659BE">
            <w:pPr>
              <w:pStyle w:val="TableText"/>
            </w:pPr>
          </w:p>
        </w:tc>
        <w:tc>
          <w:tcPr>
            <w:tcW w:w="1104" w:type="dxa"/>
          </w:tcPr>
          <w:p w14:paraId="1087D219" w14:textId="77777777" w:rsidR="004B3F04" w:rsidRDefault="006C736C" w:rsidP="000659BE">
            <w:pPr>
              <w:pStyle w:val="TableText"/>
            </w:pPr>
            <w:hyperlink w:anchor="C_4499-35829">
              <w:r w:rsidR="004B3F04">
                <w:rPr>
                  <w:rStyle w:val="HyperlinkText9pt"/>
                </w:rPr>
                <w:t>4499-35829</w:t>
              </w:r>
            </w:hyperlink>
          </w:p>
        </w:tc>
        <w:tc>
          <w:tcPr>
            <w:tcW w:w="2975" w:type="dxa"/>
          </w:tcPr>
          <w:p w14:paraId="4593C95F" w14:textId="77777777" w:rsidR="004B3F04" w:rsidRDefault="004B3F04" w:rsidP="000659BE">
            <w:pPr>
              <w:pStyle w:val="TableText"/>
            </w:pPr>
          </w:p>
        </w:tc>
      </w:tr>
      <w:tr w:rsidR="004B3F04" w14:paraId="026A2232" w14:textId="77777777" w:rsidTr="000659BE">
        <w:trPr>
          <w:jc w:val="center"/>
        </w:trPr>
        <w:tc>
          <w:tcPr>
            <w:tcW w:w="3345" w:type="dxa"/>
          </w:tcPr>
          <w:p w14:paraId="2BC2E775" w14:textId="77777777" w:rsidR="004B3F04" w:rsidRDefault="004B3F04" w:rsidP="000659BE">
            <w:pPr>
              <w:pStyle w:val="TableText"/>
            </w:pPr>
            <w:r>
              <w:tab/>
            </w:r>
            <w:r>
              <w:tab/>
              <w:t>@typeCode</w:t>
            </w:r>
          </w:p>
        </w:tc>
        <w:tc>
          <w:tcPr>
            <w:tcW w:w="720" w:type="dxa"/>
          </w:tcPr>
          <w:p w14:paraId="6F363510" w14:textId="77777777" w:rsidR="004B3F04" w:rsidRDefault="004B3F04" w:rsidP="000659BE">
            <w:pPr>
              <w:pStyle w:val="TableText"/>
            </w:pPr>
            <w:r>
              <w:t>1..1</w:t>
            </w:r>
          </w:p>
        </w:tc>
        <w:tc>
          <w:tcPr>
            <w:tcW w:w="1152" w:type="dxa"/>
          </w:tcPr>
          <w:p w14:paraId="0D9EA48C" w14:textId="77777777" w:rsidR="004B3F04" w:rsidRDefault="004B3F04" w:rsidP="000659BE">
            <w:pPr>
              <w:pStyle w:val="TableText"/>
            </w:pPr>
            <w:r>
              <w:t>SHALL</w:t>
            </w:r>
          </w:p>
        </w:tc>
        <w:tc>
          <w:tcPr>
            <w:tcW w:w="864" w:type="dxa"/>
          </w:tcPr>
          <w:p w14:paraId="1A1B3A8C" w14:textId="77777777" w:rsidR="004B3F04" w:rsidRDefault="004B3F04" w:rsidP="000659BE">
            <w:pPr>
              <w:pStyle w:val="TableText"/>
            </w:pPr>
          </w:p>
        </w:tc>
        <w:tc>
          <w:tcPr>
            <w:tcW w:w="1104" w:type="dxa"/>
          </w:tcPr>
          <w:p w14:paraId="21A1BC5E" w14:textId="77777777" w:rsidR="004B3F04" w:rsidRDefault="006C736C" w:rsidP="000659BE">
            <w:pPr>
              <w:pStyle w:val="TableText"/>
            </w:pPr>
            <w:hyperlink w:anchor="C_4499-35831">
              <w:r w:rsidR="004B3F04">
                <w:rPr>
                  <w:rStyle w:val="HyperlinkText9pt"/>
                </w:rPr>
                <w:t>4499-35831</w:t>
              </w:r>
            </w:hyperlink>
          </w:p>
        </w:tc>
        <w:tc>
          <w:tcPr>
            <w:tcW w:w="2975" w:type="dxa"/>
          </w:tcPr>
          <w:p w14:paraId="54C41BC4" w14:textId="77777777" w:rsidR="004B3F04" w:rsidRDefault="004B3F04" w:rsidP="000659BE">
            <w:pPr>
              <w:pStyle w:val="TableText"/>
            </w:pPr>
            <w:r>
              <w:t>urn:oid:2.16.840.1.113883.5.90 (HL7ParticipationType) = PART</w:t>
            </w:r>
          </w:p>
        </w:tc>
      </w:tr>
      <w:tr w:rsidR="004B3F04" w14:paraId="54DF3FC1" w14:textId="77777777" w:rsidTr="000659BE">
        <w:trPr>
          <w:jc w:val="center"/>
        </w:trPr>
        <w:tc>
          <w:tcPr>
            <w:tcW w:w="3345" w:type="dxa"/>
          </w:tcPr>
          <w:p w14:paraId="3CAE9289" w14:textId="77777777" w:rsidR="004B3F04" w:rsidRDefault="004B3F04" w:rsidP="000659BE">
            <w:pPr>
              <w:pStyle w:val="TableText"/>
            </w:pPr>
            <w:r>
              <w:tab/>
            </w:r>
            <w:r>
              <w:tab/>
              <w:t>role</w:t>
            </w:r>
          </w:p>
        </w:tc>
        <w:tc>
          <w:tcPr>
            <w:tcW w:w="720" w:type="dxa"/>
          </w:tcPr>
          <w:p w14:paraId="1038585C" w14:textId="77777777" w:rsidR="004B3F04" w:rsidRDefault="004B3F04" w:rsidP="000659BE">
            <w:pPr>
              <w:pStyle w:val="TableText"/>
            </w:pPr>
            <w:r>
              <w:t>1..1</w:t>
            </w:r>
          </w:p>
        </w:tc>
        <w:tc>
          <w:tcPr>
            <w:tcW w:w="1152" w:type="dxa"/>
          </w:tcPr>
          <w:p w14:paraId="5CA26995" w14:textId="77777777" w:rsidR="004B3F04" w:rsidRDefault="004B3F04" w:rsidP="000659BE">
            <w:pPr>
              <w:pStyle w:val="TableText"/>
            </w:pPr>
            <w:r>
              <w:t>SHALL</w:t>
            </w:r>
          </w:p>
        </w:tc>
        <w:tc>
          <w:tcPr>
            <w:tcW w:w="864" w:type="dxa"/>
          </w:tcPr>
          <w:p w14:paraId="5DB960C1" w14:textId="77777777" w:rsidR="004B3F04" w:rsidRDefault="004B3F04" w:rsidP="000659BE">
            <w:pPr>
              <w:pStyle w:val="TableText"/>
            </w:pPr>
          </w:p>
        </w:tc>
        <w:tc>
          <w:tcPr>
            <w:tcW w:w="1104" w:type="dxa"/>
          </w:tcPr>
          <w:p w14:paraId="2BC1ADF9" w14:textId="77777777" w:rsidR="004B3F04" w:rsidRDefault="006C736C" w:rsidP="000659BE">
            <w:pPr>
              <w:pStyle w:val="TableText"/>
            </w:pPr>
            <w:hyperlink w:anchor="C_4499-36091">
              <w:r w:rsidR="004B3F04">
                <w:rPr>
                  <w:rStyle w:val="HyperlinkText9pt"/>
                </w:rPr>
                <w:t>4499-36091</w:t>
              </w:r>
            </w:hyperlink>
          </w:p>
        </w:tc>
        <w:tc>
          <w:tcPr>
            <w:tcW w:w="2975" w:type="dxa"/>
          </w:tcPr>
          <w:p w14:paraId="403BE57A"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F8FB3AF" w14:textId="77777777" w:rsidTr="000659BE">
        <w:trPr>
          <w:jc w:val="center"/>
        </w:trPr>
        <w:tc>
          <w:tcPr>
            <w:tcW w:w="3345" w:type="dxa"/>
          </w:tcPr>
          <w:p w14:paraId="139D9F11" w14:textId="77777777" w:rsidR="004B3F04" w:rsidRDefault="004B3F04" w:rsidP="000659BE">
            <w:pPr>
              <w:pStyle w:val="TableText"/>
            </w:pPr>
            <w:r>
              <w:tab/>
              <w:t>participation</w:t>
            </w:r>
          </w:p>
        </w:tc>
        <w:tc>
          <w:tcPr>
            <w:tcW w:w="720" w:type="dxa"/>
          </w:tcPr>
          <w:p w14:paraId="20EBFB63" w14:textId="77777777" w:rsidR="004B3F04" w:rsidRDefault="004B3F04" w:rsidP="000659BE">
            <w:pPr>
              <w:pStyle w:val="TableText"/>
            </w:pPr>
            <w:r>
              <w:t>0..1</w:t>
            </w:r>
          </w:p>
        </w:tc>
        <w:tc>
          <w:tcPr>
            <w:tcW w:w="1152" w:type="dxa"/>
          </w:tcPr>
          <w:p w14:paraId="1817BEE3" w14:textId="77777777" w:rsidR="004B3F04" w:rsidRDefault="004B3F04" w:rsidP="000659BE">
            <w:pPr>
              <w:pStyle w:val="TableText"/>
            </w:pPr>
            <w:r>
              <w:t>MAY</w:t>
            </w:r>
          </w:p>
        </w:tc>
        <w:tc>
          <w:tcPr>
            <w:tcW w:w="864" w:type="dxa"/>
          </w:tcPr>
          <w:p w14:paraId="6202CD99" w14:textId="77777777" w:rsidR="004B3F04" w:rsidRDefault="004B3F04" w:rsidP="000659BE">
            <w:pPr>
              <w:pStyle w:val="TableText"/>
            </w:pPr>
          </w:p>
        </w:tc>
        <w:tc>
          <w:tcPr>
            <w:tcW w:w="1104" w:type="dxa"/>
          </w:tcPr>
          <w:p w14:paraId="20965D32" w14:textId="77777777" w:rsidR="004B3F04" w:rsidRDefault="006C736C" w:rsidP="000659BE">
            <w:pPr>
              <w:pStyle w:val="TableText"/>
            </w:pPr>
            <w:hyperlink w:anchor="C_4499-35090">
              <w:r w:rsidR="004B3F04">
                <w:rPr>
                  <w:rStyle w:val="HyperlinkText9pt"/>
                </w:rPr>
                <w:t>4499-35090</w:t>
              </w:r>
            </w:hyperlink>
          </w:p>
        </w:tc>
        <w:tc>
          <w:tcPr>
            <w:tcW w:w="2975" w:type="dxa"/>
          </w:tcPr>
          <w:p w14:paraId="43820F3F" w14:textId="77777777" w:rsidR="004B3F04" w:rsidRDefault="004B3F04" w:rsidP="000659BE">
            <w:pPr>
              <w:pStyle w:val="TableText"/>
            </w:pPr>
          </w:p>
        </w:tc>
      </w:tr>
      <w:tr w:rsidR="004B3F04" w14:paraId="3FB37756" w14:textId="77777777" w:rsidTr="000659BE">
        <w:trPr>
          <w:jc w:val="center"/>
        </w:trPr>
        <w:tc>
          <w:tcPr>
            <w:tcW w:w="3345" w:type="dxa"/>
          </w:tcPr>
          <w:p w14:paraId="76ED2B92" w14:textId="77777777" w:rsidR="004B3F04" w:rsidRDefault="004B3F04" w:rsidP="000659BE">
            <w:pPr>
              <w:pStyle w:val="TableText"/>
            </w:pPr>
            <w:r>
              <w:tab/>
            </w:r>
            <w:r>
              <w:tab/>
              <w:t>@typeCode</w:t>
            </w:r>
          </w:p>
        </w:tc>
        <w:tc>
          <w:tcPr>
            <w:tcW w:w="720" w:type="dxa"/>
          </w:tcPr>
          <w:p w14:paraId="03AD6891" w14:textId="77777777" w:rsidR="004B3F04" w:rsidRDefault="004B3F04" w:rsidP="000659BE">
            <w:pPr>
              <w:pStyle w:val="TableText"/>
            </w:pPr>
            <w:r>
              <w:t>1..1</w:t>
            </w:r>
          </w:p>
        </w:tc>
        <w:tc>
          <w:tcPr>
            <w:tcW w:w="1152" w:type="dxa"/>
          </w:tcPr>
          <w:p w14:paraId="2E914523" w14:textId="77777777" w:rsidR="004B3F04" w:rsidRDefault="004B3F04" w:rsidP="000659BE">
            <w:pPr>
              <w:pStyle w:val="TableText"/>
            </w:pPr>
            <w:r>
              <w:t>SHALL</w:t>
            </w:r>
          </w:p>
        </w:tc>
        <w:tc>
          <w:tcPr>
            <w:tcW w:w="864" w:type="dxa"/>
          </w:tcPr>
          <w:p w14:paraId="16162DFA" w14:textId="77777777" w:rsidR="004B3F04" w:rsidRDefault="004B3F04" w:rsidP="000659BE">
            <w:pPr>
              <w:pStyle w:val="TableText"/>
            </w:pPr>
          </w:p>
        </w:tc>
        <w:tc>
          <w:tcPr>
            <w:tcW w:w="1104" w:type="dxa"/>
          </w:tcPr>
          <w:p w14:paraId="6BEE96A0" w14:textId="77777777" w:rsidR="004B3F04" w:rsidRDefault="006C736C" w:rsidP="000659BE">
            <w:pPr>
              <w:pStyle w:val="TableText"/>
            </w:pPr>
            <w:hyperlink w:anchor="C_4499-35095">
              <w:r w:rsidR="004B3F04">
                <w:rPr>
                  <w:rStyle w:val="HyperlinkText9pt"/>
                </w:rPr>
                <w:t>4499-35095</w:t>
              </w:r>
            </w:hyperlink>
          </w:p>
        </w:tc>
        <w:tc>
          <w:tcPr>
            <w:tcW w:w="2975" w:type="dxa"/>
          </w:tcPr>
          <w:p w14:paraId="3B156AEA" w14:textId="77777777" w:rsidR="004B3F04" w:rsidRDefault="004B3F04" w:rsidP="000659BE">
            <w:pPr>
              <w:pStyle w:val="TableText"/>
            </w:pPr>
            <w:r>
              <w:t>urn:oid:2.16.840.1.113883.5.90 (HL7ParticipationType) = PART</w:t>
            </w:r>
          </w:p>
        </w:tc>
      </w:tr>
      <w:tr w:rsidR="004B3F04" w14:paraId="1A980D56" w14:textId="77777777" w:rsidTr="000659BE">
        <w:trPr>
          <w:jc w:val="center"/>
        </w:trPr>
        <w:tc>
          <w:tcPr>
            <w:tcW w:w="3345" w:type="dxa"/>
          </w:tcPr>
          <w:p w14:paraId="62F60065" w14:textId="77777777" w:rsidR="004B3F04" w:rsidRDefault="004B3F04" w:rsidP="000659BE">
            <w:pPr>
              <w:pStyle w:val="TableText"/>
            </w:pPr>
            <w:r>
              <w:tab/>
            </w:r>
            <w:r>
              <w:tab/>
              <w:t>patient</w:t>
            </w:r>
          </w:p>
        </w:tc>
        <w:tc>
          <w:tcPr>
            <w:tcW w:w="720" w:type="dxa"/>
          </w:tcPr>
          <w:p w14:paraId="127A20F3" w14:textId="77777777" w:rsidR="004B3F04" w:rsidRDefault="004B3F04" w:rsidP="000659BE">
            <w:pPr>
              <w:pStyle w:val="TableText"/>
            </w:pPr>
            <w:r>
              <w:t>1..1</w:t>
            </w:r>
          </w:p>
        </w:tc>
        <w:tc>
          <w:tcPr>
            <w:tcW w:w="1152" w:type="dxa"/>
          </w:tcPr>
          <w:p w14:paraId="724EC039" w14:textId="77777777" w:rsidR="004B3F04" w:rsidRDefault="004B3F04" w:rsidP="000659BE">
            <w:pPr>
              <w:pStyle w:val="TableText"/>
            </w:pPr>
            <w:r>
              <w:t>SHALL</w:t>
            </w:r>
          </w:p>
        </w:tc>
        <w:tc>
          <w:tcPr>
            <w:tcW w:w="864" w:type="dxa"/>
          </w:tcPr>
          <w:p w14:paraId="52314284" w14:textId="77777777" w:rsidR="004B3F04" w:rsidRDefault="004B3F04" w:rsidP="000659BE">
            <w:pPr>
              <w:pStyle w:val="TableText"/>
            </w:pPr>
          </w:p>
        </w:tc>
        <w:tc>
          <w:tcPr>
            <w:tcW w:w="1104" w:type="dxa"/>
          </w:tcPr>
          <w:p w14:paraId="46D1ACE0" w14:textId="77777777" w:rsidR="004B3F04" w:rsidRDefault="006C736C" w:rsidP="000659BE">
            <w:pPr>
              <w:pStyle w:val="TableText"/>
            </w:pPr>
            <w:hyperlink w:anchor="C_4499-36092">
              <w:r w:rsidR="004B3F04">
                <w:rPr>
                  <w:rStyle w:val="HyperlinkText9pt"/>
                </w:rPr>
                <w:t>4499-36092</w:t>
              </w:r>
            </w:hyperlink>
          </w:p>
        </w:tc>
        <w:tc>
          <w:tcPr>
            <w:tcW w:w="2975" w:type="dxa"/>
          </w:tcPr>
          <w:p w14:paraId="74E1EEEE"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5EC7CB58" w14:textId="77777777" w:rsidTr="000659BE">
        <w:trPr>
          <w:jc w:val="center"/>
        </w:trPr>
        <w:tc>
          <w:tcPr>
            <w:tcW w:w="3345" w:type="dxa"/>
          </w:tcPr>
          <w:p w14:paraId="56444CDF" w14:textId="77777777" w:rsidR="004B3F04" w:rsidRDefault="004B3F04" w:rsidP="000659BE">
            <w:pPr>
              <w:pStyle w:val="TableText"/>
            </w:pPr>
            <w:r>
              <w:tab/>
              <w:t>participation</w:t>
            </w:r>
          </w:p>
        </w:tc>
        <w:tc>
          <w:tcPr>
            <w:tcW w:w="720" w:type="dxa"/>
          </w:tcPr>
          <w:p w14:paraId="1545DC6F" w14:textId="77777777" w:rsidR="004B3F04" w:rsidRDefault="004B3F04" w:rsidP="000659BE">
            <w:pPr>
              <w:pStyle w:val="TableText"/>
            </w:pPr>
            <w:r>
              <w:t>0..*</w:t>
            </w:r>
          </w:p>
        </w:tc>
        <w:tc>
          <w:tcPr>
            <w:tcW w:w="1152" w:type="dxa"/>
          </w:tcPr>
          <w:p w14:paraId="34264480" w14:textId="77777777" w:rsidR="004B3F04" w:rsidRDefault="004B3F04" w:rsidP="000659BE">
            <w:pPr>
              <w:pStyle w:val="TableText"/>
            </w:pPr>
            <w:r>
              <w:t>MAY</w:t>
            </w:r>
          </w:p>
        </w:tc>
        <w:tc>
          <w:tcPr>
            <w:tcW w:w="864" w:type="dxa"/>
          </w:tcPr>
          <w:p w14:paraId="3B1EA27D" w14:textId="77777777" w:rsidR="004B3F04" w:rsidRDefault="004B3F04" w:rsidP="000659BE">
            <w:pPr>
              <w:pStyle w:val="TableText"/>
            </w:pPr>
          </w:p>
        </w:tc>
        <w:tc>
          <w:tcPr>
            <w:tcW w:w="1104" w:type="dxa"/>
          </w:tcPr>
          <w:p w14:paraId="214C73E6" w14:textId="77777777" w:rsidR="004B3F04" w:rsidRDefault="006C736C" w:rsidP="000659BE">
            <w:pPr>
              <w:pStyle w:val="TableText"/>
            </w:pPr>
            <w:hyperlink w:anchor="C_4499-36093">
              <w:r w:rsidR="004B3F04">
                <w:rPr>
                  <w:rStyle w:val="HyperlinkText9pt"/>
                </w:rPr>
                <w:t>4499-36093</w:t>
              </w:r>
            </w:hyperlink>
          </w:p>
        </w:tc>
        <w:tc>
          <w:tcPr>
            <w:tcW w:w="2975" w:type="dxa"/>
          </w:tcPr>
          <w:p w14:paraId="0D06F3E8" w14:textId="77777777" w:rsidR="004B3F04" w:rsidRDefault="004B3F04" w:rsidP="000659BE">
            <w:pPr>
              <w:pStyle w:val="TableText"/>
            </w:pPr>
          </w:p>
        </w:tc>
      </w:tr>
      <w:tr w:rsidR="004B3F04" w14:paraId="797A2C66" w14:textId="77777777" w:rsidTr="000659BE">
        <w:trPr>
          <w:jc w:val="center"/>
        </w:trPr>
        <w:tc>
          <w:tcPr>
            <w:tcW w:w="3345" w:type="dxa"/>
          </w:tcPr>
          <w:p w14:paraId="31D0D46C" w14:textId="77777777" w:rsidR="004B3F04" w:rsidRDefault="004B3F04" w:rsidP="000659BE">
            <w:pPr>
              <w:pStyle w:val="TableText"/>
            </w:pPr>
            <w:r>
              <w:tab/>
            </w:r>
            <w:r>
              <w:tab/>
              <w:t>@typeCode</w:t>
            </w:r>
          </w:p>
        </w:tc>
        <w:tc>
          <w:tcPr>
            <w:tcW w:w="720" w:type="dxa"/>
          </w:tcPr>
          <w:p w14:paraId="33720AD4" w14:textId="77777777" w:rsidR="004B3F04" w:rsidRDefault="004B3F04" w:rsidP="000659BE">
            <w:pPr>
              <w:pStyle w:val="TableText"/>
            </w:pPr>
            <w:r>
              <w:t>1..1</w:t>
            </w:r>
          </w:p>
        </w:tc>
        <w:tc>
          <w:tcPr>
            <w:tcW w:w="1152" w:type="dxa"/>
          </w:tcPr>
          <w:p w14:paraId="39162774" w14:textId="77777777" w:rsidR="004B3F04" w:rsidRDefault="004B3F04" w:rsidP="000659BE">
            <w:pPr>
              <w:pStyle w:val="TableText"/>
            </w:pPr>
            <w:r>
              <w:t>SHALL</w:t>
            </w:r>
          </w:p>
        </w:tc>
        <w:tc>
          <w:tcPr>
            <w:tcW w:w="864" w:type="dxa"/>
          </w:tcPr>
          <w:p w14:paraId="21F46F13" w14:textId="77777777" w:rsidR="004B3F04" w:rsidRDefault="004B3F04" w:rsidP="000659BE">
            <w:pPr>
              <w:pStyle w:val="TableText"/>
            </w:pPr>
          </w:p>
        </w:tc>
        <w:tc>
          <w:tcPr>
            <w:tcW w:w="1104" w:type="dxa"/>
          </w:tcPr>
          <w:p w14:paraId="3955EEE4" w14:textId="77777777" w:rsidR="004B3F04" w:rsidRDefault="006C736C" w:rsidP="000659BE">
            <w:pPr>
              <w:pStyle w:val="TableText"/>
            </w:pPr>
            <w:hyperlink w:anchor="C_4499-36095">
              <w:r w:rsidR="004B3F04">
                <w:rPr>
                  <w:rStyle w:val="HyperlinkText9pt"/>
                </w:rPr>
                <w:t>4499-36095</w:t>
              </w:r>
            </w:hyperlink>
          </w:p>
        </w:tc>
        <w:tc>
          <w:tcPr>
            <w:tcW w:w="2975" w:type="dxa"/>
          </w:tcPr>
          <w:p w14:paraId="30BA6324" w14:textId="77777777" w:rsidR="004B3F04" w:rsidRDefault="004B3F04" w:rsidP="000659BE">
            <w:pPr>
              <w:pStyle w:val="TableText"/>
            </w:pPr>
            <w:r>
              <w:t>urn:oid:2.16.840.1.113883.5.90 (HL7ParticipationType) = PART</w:t>
            </w:r>
          </w:p>
        </w:tc>
      </w:tr>
      <w:tr w:rsidR="004B3F04" w14:paraId="2D716492" w14:textId="77777777" w:rsidTr="000659BE">
        <w:trPr>
          <w:jc w:val="center"/>
        </w:trPr>
        <w:tc>
          <w:tcPr>
            <w:tcW w:w="3345" w:type="dxa"/>
          </w:tcPr>
          <w:p w14:paraId="5F063A77" w14:textId="77777777" w:rsidR="004B3F04" w:rsidRDefault="004B3F04" w:rsidP="000659BE">
            <w:pPr>
              <w:pStyle w:val="TableText"/>
            </w:pPr>
            <w:r>
              <w:tab/>
            </w:r>
            <w:r>
              <w:tab/>
              <w:t>role</w:t>
            </w:r>
          </w:p>
        </w:tc>
        <w:tc>
          <w:tcPr>
            <w:tcW w:w="720" w:type="dxa"/>
          </w:tcPr>
          <w:p w14:paraId="0CFDD95A" w14:textId="77777777" w:rsidR="004B3F04" w:rsidRDefault="004B3F04" w:rsidP="000659BE">
            <w:pPr>
              <w:pStyle w:val="TableText"/>
            </w:pPr>
            <w:r>
              <w:t>1..1</w:t>
            </w:r>
          </w:p>
        </w:tc>
        <w:tc>
          <w:tcPr>
            <w:tcW w:w="1152" w:type="dxa"/>
          </w:tcPr>
          <w:p w14:paraId="0187F750" w14:textId="77777777" w:rsidR="004B3F04" w:rsidRDefault="004B3F04" w:rsidP="000659BE">
            <w:pPr>
              <w:pStyle w:val="TableText"/>
            </w:pPr>
            <w:r>
              <w:t>SHALL</w:t>
            </w:r>
          </w:p>
        </w:tc>
        <w:tc>
          <w:tcPr>
            <w:tcW w:w="864" w:type="dxa"/>
          </w:tcPr>
          <w:p w14:paraId="58277295" w14:textId="77777777" w:rsidR="004B3F04" w:rsidRDefault="004B3F04" w:rsidP="000659BE">
            <w:pPr>
              <w:pStyle w:val="TableText"/>
            </w:pPr>
          </w:p>
        </w:tc>
        <w:tc>
          <w:tcPr>
            <w:tcW w:w="1104" w:type="dxa"/>
          </w:tcPr>
          <w:p w14:paraId="7C6392A5" w14:textId="77777777" w:rsidR="004B3F04" w:rsidRDefault="006C736C" w:rsidP="000659BE">
            <w:pPr>
              <w:pStyle w:val="TableText"/>
            </w:pPr>
            <w:hyperlink w:anchor="C_4499-36094">
              <w:r w:rsidR="004B3F04">
                <w:rPr>
                  <w:rStyle w:val="HyperlinkText9pt"/>
                </w:rPr>
                <w:t>4499-36094</w:t>
              </w:r>
            </w:hyperlink>
          </w:p>
        </w:tc>
        <w:tc>
          <w:tcPr>
            <w:tcW w:w="2975" w:type="dxa"/>
          </w:tcPr>
          <w:p w14:paraId="12FDCB6A"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6AD62152" w14:textId="77777777" w:rsidTr="000659BE">
        <w:trPr>
          <w:jc w:val="center"/>
        </w:trPr>
        <w:tc>
          <w:tcPr>
            <w:tcW w:w="3345" w:type="dxa"/>
          </w:tcPr>
          <w:p w14:paraId="722BFE51" w14:textId="77777777" w:rsidR="004B3F04" w:rsidRDefault="004B3F04" w:rsidP="000659BE">
            <w:pPr>
              <w:pStyle w:val="TableText"/>
            </w:pPr>
            <w:r>
              <w:tab/>
              <w:t>outboundRelationship</w:t>
            </w:r>
          </w:p>
        </w:tc>
        <w:tc>
          <w:tcPr>
            <w:tcW w:w="720" w:type="dxa"/>
          </w:tcPr>
          <w:p w14:paraId="1CC85BFE" w14:textId="77777777" w:rsidR="004B3F04" w:rsidRDefault="004B3F04" w:rsidP="000659BE">
            <w:pPr>
              <w:pStyle w:val="TableText"/>
            </w:pPr>
            <w:r>
              <w:t>0..1</w:t>
            </w:r>
          </w:p>
        </w:tc>
        <w:tc>
          <w:tcPr>
            <w:tcW w:w="1152" w:type="dxa"/>
          </w:tcPr>
          <w:p w14:paraId="4D7DEEC6" w14:textId="77777777" w:rsidR="004B3F04" w:rsidRDefault="004B3F04" w:rsidP="000659BE">
            <w:pPr>
              <w:pStyle w:val="TableText"/>
            </w:pPr>
            <w:r>
              <w:t>MAY</w:t>
            </w:r>
          </w:p>
        </w:tc>
        <w:tc>
          <w:tcPr>
            <w:tcW w:w="864" w:type="dxa"/>
          </w:tcPr>
          <w:p w14:paraId="733DF10D" w14:textId="77777777" w:rsidR="004B3F04" w:rsidRDefault="004B3F04" w:rsidP="000659BE">
            <w:pPr>
              <w:pStyle w:val="TableText"/>
            </w:pPr>
          </w:p>
        </w:tc>
        <w:tc>
          <w:tcPr>
            <w:tcW w:w="1104" w:type="dxa"/>
          </w:tcPr>
          <w:p w14:paraId="2A5578BC" w14:textId="77777777" w:rsidR="004B3F04" w:rsidRDefault="006C736C" w:rsidP="000659BE">
            <w:pPr>
              <w:pStyle w:val="TableText"/>
            </w:pPr>
            <w:hyperlink w:anchor="C_4499-30124">
              <w:r w:rsidR="004B3F04">
                <w:rPr>
                  <w:rStyle w:val="HyperlinkText9pt"/>
                </w:rPr>
                <w:t>4499-30124</w:t>
              </w:r>
            </w:hyperlink>
          </w:p>
        </w:tc>
        <w:tc>
          <w:tcPr>
            <w:tcW w:w="2975" w:type="dxa"/>
          </w:tcPr>
          <w:p w14:paraId="2C058543" w14:textId="77777777" w:rsidR="004B3F04" w:rsidRDefault="004B3F04" w:rsidP="000659BE">
            <w:pPr>
              <w:pStyle w:val="TableText"/>
            </w:pPr>
          </w:p>
        </w:tc>
      </w:tr>
      <w:tr w:rsidR="004B3F04" w14:paraId="4217FE8A" w14:textId="77777777" w:rsidTr="000659BE">
        <w:trPr>
          <w:jc w:val="center"/>
        </w:trPr>
        <w:tc>
          <w:tcPr>
            <w:tcW w:w="3345" w:type="dxa"/>
          </w:tcPr>
          <w:p w14:paraId="33C939A8" w14:textId="77777777" w:rsidR="004B3F04" w:rsidRDefault="004B3F04" w:rsidP="000659BE">
            <w:pPr>
              <w:pStyle w:val="TableText"/>
            </w:pPr>
            <w:r>
              <w:tab/>
            </w:r>
            <w:r>
              <w:tab/>
              <w:t>@typeCode</w:t>
            </w:r>
          </w:p>
        </w:tc>
        <w:tc>
          <w:tcPr>
            <w:tcW w:w="720" w:type="dxa"/>
          </w:tcPr>
          <w:p w14:paraId="49B5A70A" w14:textId="77777777" w:rsidR="004B3F04" w:rsidRDefault="004B3F04" w:rsidP="000659BE">
            <w:pPr>
              <w:pStyle w:val="TableText"/>
            </w:pPr>
            <w:r>
              <w:t>1..1</w:t>
            </w:r>
          </w:p>
        </w:tc>
        <w:tc>
          <w:tcPr>
            <w:tcW w:w="1152" w:type="dxa"/>
          </w:tcPr>
          <w:p w14:paraId="58D60FA3" w14:textId="77777777" w:rsidR="004B3F04" w:rsidRDefault="004B3F04" w:rsidP="000659BE">
            <w:pPr>
              <w:pStyle w:val="TableText"/>
            </w:pPr>
            <w:r>
              <w:t>SHALL</w:t>
            </w:r>
          </w:p>
        </w:tc>
        <w:tc>
          <w:tcPr>
            <w:tcW w:w="864" w:type="dxa"/>
          </w:tcPr>
          <w:p w14:paraId="2722B45C" w14:textId="77777777" w:rsidR="004B3F04" w:rsidRDefault="004B3F04" w:rsidP="000659BE">
            <w:pPr>
              <w:pStyle w:val="TableText"/>
            </w:pPr>
          </w:p>
        </w:tc>
        <w:tc>
          <w:tcPr>
            <w:tcW w:w="1104" w:type="dxa"/>
          </w:tcPr>
          <w:p w14:paraId="796E0695" w14:textId="77777777" w:rsidR="004B3F04" w:rsidRDefault="006C736C" w:rsidP="000659BE">
            <w:pPr>
              <w:pStyle w:val="TableText"/>
            </w:pPr>
            <w:hyperlink w:anchor="C_4499-30912">
              <w:r w:rsidR="004B3F04">
                <w:rPr>
                  <w:rStyle w:val="HyperlinkText9pt"/>
                </w:rPr>
                <w:t>4499-30912</w:t>
              </w:r>
            </w:hyperlink>
          </w:p>
        </w:tc>
        <w:tc>
          <w:tcPr>
            <w:tcW w:w="2975" w:type="dxa"/>
          </w:tcPr>
          <w:p w14:paraId="0CFF882E" w14:textId="77777777" w:rsidR="004B3F04" w:rsidRDefault="004B3F04" w:rsidP="000659BE">
            <w:pPr>
              <w:pStyle w:val="TableText"/>
            </w:pPr>
            <w:r>
              <w:t>urn:oid:2.16.840.1.113883.5.1002 (HL7ActRelationshipType) = RSON</w:t>
            </w:r>
          </w:p>
        </w:tc>
      </w:tr>
      <w:tr w:rsidR="004B3F04" w14:paraId="70E48EEC" w14:textId="77777777" w:rsidTr="000659BE">
        <w:trPr>
          <w:jc w:val="center"/>
        </w:trPr>
        <w:tc>
          <w:tcPr>
            <w:tcW w:w="3345" w:type="dxa"/>
          </w:tcPr>
          <w:p w14:paraId="2D8CC5F5" w14:textId="77777777" w:rsidR="004B3F04" w:rsidRDefault="004B3F04" w:rsidP="000659BE">
            <w:pPr>
              <w:pStyle w:val="TableText"/>
            </w:pPr>
            <w:r>
              <w:tab/>
            </w:r>
            <w:r>
              <w:tab/>
              <w:t>observationCriteria</w:t>
            </w:r>
          </w:p>
        </w:tc>
        <w:tc>
          <w:tcPr>
            <w:tcW w:w="720" w:type="dxa"/>
          </w:tcPr>
          <w:p w14:paraId="0C9308F8" w14:textId="77777777" w:rsidR="004B3F04" w:rsidRDefault="004B3F04" w:rsidP="000659BE">
            <w:pPr>
              <w:pStyle w:val="TableText"/>
            </w:pPr>
            <w:r>
              <w:t>1..1</w:t>
            </w:r>
          </w:p>
        </w:tc>
        <w:tc>
          <w:tcPr>
            <w:tcW w:w="1152" w:type="dxa"/>
          </w:tcPr>
          <w:p w14:paraId="7FCBD813" w14:textId="77777777" w:rsidR="004B3F04" w:rsidRDefault="004B3F04" w:rsidP="000659BE">
            <w:pPr>
              <w:pStyle w:val="TableText"/>
            </w:pPr>
            <w:r>
              <w:t>SHALL</w:t>
            </w:r>
          </w:p>
        </w:tc>
        <w:tc>
          <w:tcPr>
            <w:tcW w:w="864" w:type="dxa"/>
          </w:tcPr>
          <w:p w14:paraId="4A2D43C4" w14:textId="77777777" w:rsidR="004B3F04" w:rsidRDefault="004B3F04" w:rsidP="000659BE">
            <w:pPr>
              <w:pStyle w:val="TableText"/>
            </w:pPr>
          </w:p>
        </w:tc>
        <w:tc>
          <w:tcPr>
            <w:tcW w:w="1104" w:type="dxa"/>
          </w:tcPr>
          <w:p w14:paraId="458DA193" w14:textId="77777777" w:rsidR="004B3F04" w:rsidRDefault="006C736C" w:rsidP="000659BE">
            <w:pPr>
              <w:pStyle w:val="TableText"/>
            </w:pPr>
            <w:hyperlink w:anchor="C_4499-30125">
              <w:r w:rsidR="004B3F04">
                <w:rPr>
                  <w:rStyle w:val="HyperlinkText9pt"/>
                </w:rPr>
                <w:t>4499-30125</w:t>
              </w:r>
            </w:hyperlink>
          </w:p>
        </w:tc>
        <w:tc>
          <w:tcPr>
            <w:tcW w:w="2975" w:type="dxa"/>
          </w:tcPr>
          <w:p w14:paraId="657C6967" w14:textId="77777777" w:rsidR="004B3F04" w:rsidRDefault="006C736C"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0B4BF344" w14:textId="77777777" w:rsidR="004B3F04" w:rsidRDefault="004B3F04" w:rsidP="004B3F04">
      <w:pPr>
        <w:pStyle w:val="BodyText"/>
      </w:pPr>
    </w:p>
    <w:p w14:paraId="7BC0312B" w14:textId="77777777" w:rsidR="004B3F04" w:rsidRDefault="004B3F04" w:rsidP="007E63CC">
      <w:pPr>
        <w:numPr>
          <w:ilvl w:val="0"/>
          <w:numId w:val="21"/>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34" w:name="C_4499-34723"/>
      <w:r>
        <w:t xml:space="preserve"> (CONF:4499-34723)</w:t>
      </w:r>
      <w:bookmarkEnd w:id="1334"/>
      <w:r>
        <w:t>.</w:t>
      </w:r>
    </w:p>
    <w:p w14:paraId="172B4B0A" w14:textId="77777777" w:rsidR="004B3F04" w:rsidRDefault="004B3F04" w:rsidP="007E63CC">
      <w:pPr>
        <w:numPr>
          <w:ilvl w:val="0"/>
          <w:numId w:val="21"/>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rPr>
          <w:rStyle w:val="keyword"/>
        </w:rPr>
        <w:t xml:space="preserve"> STATIC</w:t>
      </w:r>
      <w:r>
        <w:t>)</w:t>
      </w:r>
      <w:bookmarkStart w:id="1335" w:name="C_4499-30106"/>
      <w:r>
        <w:t xml:space="preserve"> (CONF:4499-30106)</w:t>
      </w:r>
      <w:bookmarkEnd w:id="1335"/>
      <w:r>
        <w:t>.</w:t>
      </w:r>
    </w:p>
    <w:p w14:paraId="72EA8164" w14:textId="77777777" w:rsidR="004B3F04" w:rsidRDefault="004B3F04" w:rsidP="007E63CC">
      <w:pPr>
        <w:numPr>
          <w:ilvl w:val="0"/>
          <w:numId w:val="21"/>
        </w:numPr>
      </w:pPr>
      <w:r>
        <w:rPr>
          <w:rStyle w:val="keyword"/>
        </w:rPr>
        <w:t>MAY</w:t>
      </w:r>
      <w:r>
        <w:t xml:space="preserve"> contain zero or one [0..1] </w:t>
      </w:r>
      <w:r>
        <w:rPr>
          <w:rStyle w:val="XMLnameBold"/>
        </w:rPr>
        <w:t>@actionNegationInd</w:t>
      </w:r>
      <w:bookmarkStart w:id="1336" w:name="C_4499-30485"/>
      <w:r>
        <w:t xml:space="preserve"> (CONF:4499-30485)</w:t>
      </w:r>
      <w:bookmarkEnd w:id="1336"/>
      <w:r>
        <w:t>.</w:t>
      </w:r>
      <w:r>
        <w:br/>
        <w:t>Note: QDM Attribute: Negation Rationale</w:t>
      </w:r>
    </w:p>
    <w:p w14:paraId="2972D377" w14:textId="77777777" w:rsidR="004B3F04" w:rsidRDefault="004B3F04" w:rsidP="007E63CC">
      <w:pPr>
        <w:numPr>
          <w:ilvl w:val="0"/>
          <w:numId w:val="21"/>
        </w:numPr>
      </w:pPr>
      <w:r>
        <w:rPr>
          <w:rStyle w:val="keyword"/>
        </w:rPr>
        <w:t>SHALL</w:t>
      </w:r>
      <w:r>
        <w:t xml:space="preserve"> contain exactly one [1..1] </w:t>
      </w:r>
      <w:r>
        <w:rPr>
          <w:rStyle w:val="XMLnameBold"/>
        </w:rPr>
        <w:t>templateId</w:t>
      </w:r>
      <w:bookmarkStart w:id="1337" w:name="C_4499-30108"/>
      <w:r>
        <w:t xml:space="preserve"> (CONF:4499-30108)</w:t>
      </w:r>
      <w:bookmarkEnd w:id="1337"/>
      <w:r>
        <w:t>.</w:t>
      </w:r>
    </w:p>
    <w:p w14:paraId="352732B4" w14:textId="77777777" w:rsidR="004B3F04" w:rsidRDefault="004B3F04" w:rsidP="007E63CC">
      <w:pPr>
        <w:numPr>
          <w:ilvl w:val="1"/>
          <w:numId w:val="21"/>
        </w:numPr>
      </w:pPr>
      <w:r>
        <w:t xml:space="preserve">This templateId </w:t>
      </w:r>
      <w:r>
        <w:rPr>
          <w:rStyle w:val="keyword"/>
        </w:rPr>
        <w:t>SHALL</w:t>
      </w:r>
      <w:r>
        <w:t xml:space="preserve"> contain exactly one [1..1] </w:t>
      </w:r>
      <w:r>
        <w:rPr>
          <w:rStyle w:val="XMLnameBold"/>
        </w:rPr>
        <w:t>item</w:t>
      </w:r>
      <w:bookmarkStart w:id="1338" w:name="C_4499-30109"/>
      <w:r>
        <w:t xml:space="preserve"> (CONF:4499-30109)</w:t>
      </w:r>
      <w:bookmarkEnd w:id="1338"/>
      <w:r>
        <w:t xml:space="preserve"> such that it</w:t>
      </w:r>
    </w:p>
    <w:p w14:paraId="3BD0FF41" w14:textId="77777777" w:rsidR="004B3F04" w:rsidRDefault="004B3F04" w:rsidP="007E63CC">
      <w:pPr>
        <w:numPr>
          <w:ilvl w:val="2"/>
          <w:numId w:val="21"/>
        </w:numPr>
      </w:pPr>
      <w:r>
        <w:rPr>
          <w:rStyle w:val="keyword"/>
        </w:rPr>
        <w:t>SHALL</w:t>
      </w:r>
      <w:r>
        <w:t xml:space="preserve"> contain exactly one [1..1] </w:t>
      </w:r>
      <w:r>
        <w:rPr>
          <w:rStyle w:val="XMLnameBold"/>
        </w:rPr>
        <w:t>@root</w:t>
      </w:r>
      <w:r>
        <w:t>=</w:t>
      </w:r>
      <w:r>
        <w:rPr>
          <w:rStyle w:val="XMLname"/>
        </w:rPr>
        <w:t>"2.16.840.1.113883.10.20.28.4.22"</w:t>
      </w:r>
      <w:bookmarkStart w:id="1339" w:name="C_4499-30117"/>
      <w:r>
        <w:t xml:space="preserve"> (CONF:4499-30117)</w:t>
      </w:r>
      <w:bookmarkEnd w:id="1339"/>
      <w:r>
        <w:t>.</w:t>
      </w:r>
    </w:p>
    <w:p w14:paraId="5BDD2E9D" w14:textId="77777777" w:rsidR="004B3F04" w:rsidRDefault="004B3F04" w:rsidP="007E63CC">
      <w:pPr>
        <w:numPr>
          <w:ilvl w:val="2"/>
          <w:numId w:val="21"/>
        </w:numPr>
      </w:pPr>
      <w:r>
        <w:rPr>
          <w:rStyle w:val="keyword"/>
        </w:rPr>
        <w:t>SHALL</w:t>
      </w:r>
      <w:r>
        <w:t xml:space="preserve"> contain exactly one [1..1] </w:t>
      </w:r>
      <w:r>
        <w:rPr>
          <w:rStyle w:val="XMLnameBold"/>
        </w:rPr>
        <w:t>@extension</w:t>
      </w:r>
      <w:r>
        <w:t>=</w:t>
      </w:r>
      <w:r>
        <w:rPr>
          <w:rStyle w:val="XMLname"/>
        </w:rPr>
        <w:t>"2021-02-01"</w:t>
      </w:r>
      <w:bookmarkStart w:id="1340" w:name="C_4499-33643"/>
      <w:r>
        <w:t xml:space="preserve"> (CONF:4499-33643)</w:t>
      </w:r>
      <w:bookmarkEnd w:id="1340"/>
      <w:r>
        <w:t>.</w:t>
      </w:r>
    </w:p>
    <w:p w14:paraId="4F521A3F" w14:textId="77777777" w:rsidR="004B3F04" w:rsidRDefault="004B3F04" w:rsidP="007E63CC">
      <w:pPr>
        <w:numPr>
          <w:ilvl w:val="0"/>
          <w:numId w:val="21"/>
        </w:numPr>
      </w:pPr>
      <w:r>
        <w:rPr>
          <w:rStyle w:val="keyword"/>
        </w:rPr>
        <w:t>SHALL</w:t>
      </w:r>
      <w:r>
        <w:t xml:space="preserve"> contain exactly one [1..1] </w:t>
      </w:r>
      <w:r>
        <w:rPr>
          <w:rStyle w:val="XMLnameBold"/>
        </w:rPr>
        <w:t>id</w:t>
      </w:r>
      <w:bookmarkStart w:id="1341" w:name="C_4499-30110"/>
      <w:r>
        <w:t xml:space="preserve"> (CONF:4499-30110)</w:t>
      </w:r>
      <w:bookmarkEnd w:id="1341"/>
      <w:r>
        <w:t>.</w:t>
      </w:r>
    </w:p>
    <w:p w14:paraId="1BC5BB3B" w14:textId="77777777" w:rsidR="004B3F04" w:rsidRDefault="004B3F04" w:rsidP="007E63CC">
      <w:pPr>
        <w:numPr>
          <w:ilvl w:val="0"/>
          <w:numId w:val="21"/>
        </w:numPr>
      </w:pPr>
      <w:r>
        <w:rPr>
          <w:rStyle w:val="keyword"/>
        </w:rPr>
        <w:t>SHALL</w:t>
      </w:r>
      <w:r>
        <w:t xml:space="preserve"> contain exactly one [1..1] </w:t>
      </w:r>
      <w:r>
        <w:rPr>
          <w:rStyle w:val="XMLnameBold"/>
        </w:rPr>
        <w:t>code</w:t>
      </w:r>
      <w:bookmarkStart w:id="1342" w:name="C_4499-30111"/>
      <w:r>
        <w:t xml:space="preserve"> (CONF:4499-30111)</w:t>
      </w:r>
      <w:bookmarkEnd w:id="1342"/>
      <w:r>
        <w:t>.</w:t>
      </w:r>
      <w:r>
        <w:br/>
        <w:t>Note: QDM Attribute: Code</w:t>
      </w:r>
    </w:p>
    <w:p w14:paraId="0BAC7FD5" w14:textId="77777777" w:rsidR="004B3F04" w:rsidRDefault="004B3F04" w:rsidP="007E63CC">
      <w:pPr>
        <w:numPr>
          <w:ilvl w:val="1"/>
          <w:numId w:val="21"/>
        </w:numPr>
      </w:pPr>
      <w:r>
        <w:t xml:space="preserve">This code </w:t>
      </w:r>
      <w:r>
        <w:rPr>
          <w:rStyle w:val="keyword"/>
        </w:rPr>
        <w:t>SHOULD</w:t>
      </w:r>
      <w:r>
        <w:t xml:space="preserve"> contain zero or one [0..1] </w:t>
      </w:r>
      <w:r>
        <w:rPr>
          <w:rStyle w:val="XMLnameBold"/>
        </w:rPr>
        <w:t>@valueSet</w:t>
      </w:r>
      <w:bookmarkStart w:id="1343" w:name="C_4499-30126"/>
      <w:r>
        <w:t xml:space="preserve"> (CONF:4499-30126)</w:t>
      </w:r>
      <w:bookmarkEnd w:id="1343"/>
      <w:r>
        <w:t>.</w:t>
      </w:r>
    </w:p>
    <w:p w14:paraId="73B0C719" w14:textId="77777777" w:rsidR="004B3F04" w:rsidRDefault="004B3F04" w:rsidP="007E63CC">
      <w:pPr>
        <w:numPr>
          <w:ilvl w:val="0"/>
          <w:numId w:val="21"/>
        </w:numPr>
      </w:pPr>
      <w:r>
        <w:rPr>
          <w:rStyle w:val="keyword"/>
        </w:rPr>
        <w:t>SHALL</w:t>
      </w:r>
      <w:r>
        <w:t xml:space="preserve"> contain exactly one [1..1] </w:t>
      </w:r>
      <w:r>
        <w:rPr>
          <w:rStyle w:val="XMLnameBold"/>
        </w:rPr>
        <w:t>title</w:t>
      </w:r>
      <w:bookmarkStart w:id="1344" w:name="C_4499-35938"/>
      <w:r>
        <w:t xml:space="preserve"> (CONF:4499-35938)</w:t>
      </w:r>
      <w:bookmarkEnd w:id="1344"/>
      <w:r>
        <w:t>.</w:t>
      </w:r>
    </w:p>
    <w:p w14:paraId="5FD2F72D" w14:textId="77777777" w:rsidR="004B3F04" w:rsidRDefault="004B3F04" w:rsidP="007E63CC">
      <w:pPr>
        <w:numPr>
          <w:ilvl w:val="0"/>
          <w:numId w:val="21"/>
        </w:numPr>
      </w:pPr>
      <w:r>
        <w:rPr>
          <w:rStyle w:val="keyword"/>
        </w:rPr>
        <w:t>SHALL</w:t>
      </w:r>
      <w:r>
        <w:t xml:space="preserve"> contain exactly one [1..1] </w:t>
      </w:r>
      <w:r>
        <w:rPr>
          <w:rStyle w:val="XMLnameBold"/>
        </w:rPr>
        <w:t>statusCode</w:t>
      </w:r>
      <w:bookmarkStart w:id="1345" w:name="C_4499-30232"/>
      <w:r>
        <w:t xml:space="preserve"> (CONF:4499-30232)</w:t>
      </w:r>
      <w:bookmarkEnd w:id="1345"/>
      <w:r>
        <w:t>.</w:t>
      </w:r>
    </w:p>
    <w:p w14:paraId="3B61652C" w14:textId="77777777" w:rsidR="004B3F04" w:rsidRDefault="004B3F04" w:rsidP="007E63CC">
      <w:pPr>
        <w:numPr>
          <w:ilvl w:val="1"/>
          <w:numId w:val="21"/>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346" w:name="C_4499-30233"/>
      <w:r>
        <w:t xml:space="preserve"> (CONF:4499-30233)</w:t>
      </w:r>
      <w:bookmarkEnd w:id="1346"/>
      <w:r>
        <w:t>.</w:t>
      </w:r>
    </w:p>
    <w:p w14:paraId="22730B13"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47" w:name="C_4499-33480"/>
      <w:r>
        <w:t xml:space="preserve"> (CONF:4499-33480)</w:t>
      </w:r>
      <w:bookmarkEnd w:id="1347"/>
      <w:r>
        <w:t xml:space="preserve"> such that it</w:t>
      </w:r>
    </w:p>
    <w:p w14:paraId="327C9352"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348" w:name="C_4499-33482"/>
      <w:r>
        <w:t xml:space="preserve"> (CONF:4499-33482)</w:t>
      </w:r>
      <w:bookmarkEnd w:id="1348"/>
      <w:r>
        <w:t>.</w:t>
      </w:r>
    </w:p>
    <w:p w14:paraId="702C8C33" w14:textId="77777777" w:rsidR="004B3F04" w:rsidRDefault="004B3F04" w:rsidP="007E63CC">
      <w:pPr>
        <w:numPr>
          <w:ilvl w:val="1"/>
          <w:numId w:val="21"/>
        </w:numPr>
      </w:pPr>
      <w:r>
        <w:rPr>
          <w:rStyle w:val="keyword"/>
        </w:rPr>
        <w:t>SHALL</w:t>
      </w:r>
      <w:r>
        <w:t xml:space="preserve"> contain exactly one [1..1] </w:t>
      </w:r>
      <w:r>
        <w:rPr>
          <w:rStyle w:val="XMLnameBold"/>
        </w:rPr>
        <w:t>time</w:t>
      </w:r>
      <w:bookmarkStart w:id="1349" w:name="C_4499-33481"/>
      <w:r>
        <w:t xml:space="preserve"> (CONF:4499-33481)</w:t>
      </w:r>
      <w:bookmarkEnd w:id="1349"/>
      <w:r>
        <w:t>.</w:t>
      </w:r>
    </w:p>
    <w:p w14:paraId="780B7171" w14:textId="77777777" w:rsidR="004B3F04" w:rsidRDefault="004B3F04" w:rsidP="007E63CC">
      <w:pPr>
        <w:numPr>
          <w:ilvl w:val="2"/>
          <w:numId w:val="21"/>
        </w:numPr>
      </w:pPr>
      <w:r>
        <w:t xml:space="preserve">This time </w:t>
      </w:r>
      <w:r>
        <w:rPr>
          <w:rStyle w:val="keyword"/>
        </w:rPr>
        <w:t>SHALL</w:t>
      </w:r>
      <w:r>
        <w:t xml:space="preserve"> contain exactly one [1..1] </w:t>
      </w:r>
      <w:r>
        <w:rPr>
          <w:rStyle w:val="XMLnameBold"/>
        </w:rPr>
        <w:t>low</w:t>
      </w:r>
      <w:bookmarkStart w:id="1350" w:name="C_4499-33483"/>
      <w:r>
        <w:t xml:space="preserve"> (CONF:4499-33483)</w:t>
      </w:r>
      <w:bookmarkEnd w:id="1350"/>
      <w:r>
        <w:t>.</w:t>
      </w:r>
      <w:r>
        <w:br/>
        <w:t>Note: QDM Attribute: Author dateTime (The time the order is signed)</w:t>
      </w:r>
    </w:p>
    <w:p w14:paraId="6A0BF210" w14:textId="77777777" w:rsidR="004B3F04" w:rsidRDefault="004B3F04" w:rsidP="007E63CC">
      <w:pPr>
        <w:numPr>
          <w:ilvl w:val="1"/>
          <w:numId w:val="21"/>
        </w:numPr>
      </w:pPr>
      <w:r>
        <w:rPr>
          <w:rStyle w:val="keyword"/>
        </w:rPr>
        <w:t>SHALL</w:t>
      </w:r>
      <w:r>
        <w:t xml:space="preserve"> contain exactly one [1..1] </w:t>
      </w:r>
      <w:r>
        <w:rPr>
          <w:rStyle w:val="XMLnameBold"/>
        </w:rPr>
        <w:t>role</w:t>
      </w:r>
      <w:bookmarkStart w:id="1351" w:name="C_4499-33572"/>
      <w:r>
        <w:t xml:space="preserve"> (CONF:4499-33572)</w:t>
      </w:r>
      <w:bookmarkEnd w:id="1351"/>
      <w:r>
        <w:t>.</w:t>
      </w:r>
    </w:p>
    <w:p w14:paraId="67522CF2"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352" w:name="C_4499-33573"/>
      <w:r>
        <w:t xml:space="preserve"> (CONF:4499-33573)</w:t>
      </w:r>
      <w:bookmarkEnd w:id="1352"/>
      <w:r>
        <w:t>.</w:t>
      </w:r>
    </w:p>
    <w:p w14:paraId="569337A6" w14:textId="77777777" w:rsidR="004B3F04" w:rsidRDefault="004B3F04" w:rsidP="007E63CC">
      <w:pPr>
        <w:numPr>
          <w:ilvl w:val="2"/>
          <w:numId w:val="21"/>
        </w:numPr>
      </w:pPr>
      <w:r>
        <w:t xml:space="preserve">This role </w:t>
      </w:r>
      <w:r>
        <w:rPr>
          <w:rStyle w:val="keyword"/>
        </w:rPr>
        <w:t>SHALL</w:t>
      </w:r>
      <w:r>
        <w:t xml:space="preserve"> contain exactly one [1..1] </w:t>
      </w:r>
      <w:r>
        <w:rPr>
          <w:rStyle w:val="XMLnameBold"/>
        </w:rPr>
        <w:t>id</w:t>
      </w:r>
      <w:bookmarkStart w:id="1353" w:name="C_4499-33574"/>
      <w:r>
        <w:t xml:space="preserve"> (CONF:4499-33574)</w:t>
      </w:r>
      <w:bookmarkEnd w:id="1353"/>
      <w:r>
        <w:t>.</w:t>
      </w:r>
    </w:p>
    <w:p w14:paraId="68CABF2F"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54" w:name="C_4499-35088"/>
      <w:r>
        <w:t xml:space="preserve"> (CONF:4499-35088)</w:t>
      </w:r>
      <w:bookmarkEnd w:id="1354"/>
      <w:r>
        <w:t xml:space="preserve"> such that it</w:t>
      </w:r>
      <w:r>
        <w:br/>
        <w:t>Note: QDM Attribute: Requester</w:t>
      </w:r>
    </w:p>
    <w:p w14:paraId="45154C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5" w:name="C_4499-35094"/>
      <w:r>
        <w:t xml:space="preserve"> (CONF:4499-35094)</w:t>
      </w:r>
      <w:bookmarkEnd w:id="1355"/>
      <w:r>
        <w:t>.</w:t>
      </w:r>
    </w:p>
    <w:p w14:paraId="5D2F8546" w14:textId="77777777" w:rsidR="004B3F04" w:rsidRDefault="004B3F04" w:rsidP="007E63CC">
      <w:pPr>
        <w:numPr>
          <w:ilvl w:val="1"/>
          <w:numId w:val="2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356" w:name="C_4499-36089"/>
      <w:r>
        <w:t xml:space="preserve"> (CONF:4499-36089)</w:t>
      </w:r>
      <w:bookmarkEnd w:id="1356"/>
      <w:r>
        <w:t>.</w:t>
      </w:r>
    </w:p>
    <w:p w14:paraId="0318A87F" w14:textId="77777777" w:rsidR="004B3F04" w:rsidRDefault="004B3F04" w:rsidP="007E63CC">
      <w:pPr>
        <w:numPr>
          <w:ilvl w:val="0"/>
          <w:numId w:val="21"/>
        </w:numPr>
      </w:pPr>
      <w:r>
        <w:rPr>
          <w:rStyle w:val="keyword"/>
        </w:rPr>
        <w:lastRenderedPageBreak/>
        <w:t>MAY</w:t>
      </w:r>
      <w:r>
        <w:t xml:space="preserve"> contain zero or more [0..*] </w:t>
      </w:r>
      <w:r>
        <w:rPr>
          <w:rStyle w:val="XMLnameBold"/>
        </w:rPr>
        <w:t>participation</w:t>
      </w:r>
      <w:bookmarkStart w:id="1357" w:name="C_4499-35092"/>
      <w:r>
        <w:t xml:space="preserve"> (CONF:4499-35092)</w:t>
      </w:r>
      <w:bookmarkEnd w:id="1357"/>
      <w:r>
        <w:t xml:space="preserve"> such that it</w:t>
      </w:r>
      <w:r>
        <w:br/>
        <w:t>Note: QDM Attribute: Requester</w:t>
      </w:r>
    </w:p>
    <w:p w14:paraId="6404D05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58" w:name="C_4499-35096"/>
      <w:r>
        <w:t xml:space="preserve"> (CONF:4499-35096)</w:t>
      </w:r>
      <w:bookmarkEnd w:id="1358"/>
      <w:r>
        <w:t>.</w:t>
      </w:r>
    </w:p>
    <w:p w14:paraId="27B9D9BA" w14:textId="77777777" w:rsidR="004B3F04" w:rsidRDefault="004B3F04" w:rsidP="007E63CC">
      <w:pPr>
        <w:numPr>
          <w:ilvl w:val="1"/>
          <w:numId w:val="2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359" w:name="C_4499-36090"/>
      <w:r>
        <w:t xml:space="preserve"> (CONF:4499-36090)</w:t>
      </w:r>
      <w:bookmarkEnd w:id="1359"/>
      <w:r>
        <w:t>.</w:t>
      </w:r>
    </w:p>
    <w:p w14:paraId="1FE27490"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0" w:name="C_4499-35829"/>
      <w:r>
        <w:t xml:space="preserve"> (CONF:4499-35829)</w:t>
      </w:r>
      <w:bookmarkEnd w:id="1360"/>
      <w:r>
        <w:t xml:space="preserve"> such that it</w:t>
      </w:r>
      <w:r>
        <w:br/>
        <w:t>Note: QDM Attribute: Requester</w:t>
      </w:r>
    </w:p>
    <w:p w14:paraId="4D9E706F"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361" w:name="C_4499-35831"/>
      <w:r>
        <w:t xml:space="preserve"> (CONF:4499-35831)</w:t>
      </w:r>
      <w:bookmarkEnd w:id="1361"/>
      <w:r>
        <w:t>.</w:t>
      </w:r>
    </w:p>
    <w:p w14:paraId="524C2E09" w14:textId="77777777" w:rsidR="004B3F04" w:rsidRDefault="004B3F04" w:rsidP="007E63CC">
      <w:pPr>
        <w:numPr>
          <w:ilvl w:val="1"/>
          <w:numId w:val="2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362" w:name="C_4499-36091"/>
      <w:r>
        <w:t xml:space="preserve"> (CONF:4499-36091)</w:t>
      </w:r>
      <w:bookmarkEnd w:id="1362"/>
      <w:r>
        <w:t>.</w:t>
      </w:r>
    </w:p>
    <w:p w14:paraId="4F8EF5B2" w14:textId="77777777" w:rsidR="004B3F04" w:rsidRDefault="004B3F04" w:rsidP="007E63CC">
      <w:pPr>
        <w:numPr>
          <w:ilvl w:val="0"/>
          <w:numId w:val="21"/>
        </w:numPr>
      </w:pPr>
      <w:r>
        <w:rPr>
          <w:rStyle w:val="keyword"/>
        </w:rPr>
        <w:t>MAY</w:t>
      </w:r>
      <w:r>
        <w:t xml:space="preserve"> contain zero or one [0..1] </w:t>
      </w:r>
      <w:r>
        <w:rPr>
          <w:rStyle w:val="XMLnameBold"/>
        </w:rPr>
        <w:t>participation</w:t>
      </w:r>
      <w:bookmarkStart w:id="1363" w:name="C_4499-35090"/>
      <w:r>
        <w:t xml:space="preserve"> (CONF:4499-35090)</w:t>
      </w:r>
      <w:bookmarkEnd w:id="1363"/>
      <w:r>
        <w:t xml:space="preserve"> such that it</w:t>
      </w:r>
      <w:r>
        <w:br/>
        <w:t>Note: QDM Attribute: Requester</w:t>
      </w:r>
    </w:p>
    <w:p w14:paraId="3A74931E"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4" w:name="C_4499-35095"/>
      <w:r>
        <w:t xml:space="preserve"> (CONF:4499-35095)</w:t>
      </w:r>
      <w:bookmarkEnd w:id="1364"/>
      <w:r>
        <w:t>.</w:t>
      </w:r>
    </w:p>
    <w:p w14:paraId="253CBD7E" w14:textId="77777777" w:rsidR="004B3F04" w:rsidRDefault="004B3F04" w:rsidP="007E63CC">
      <w:pPr>
        <w:numPr>
          <w:ilvl w:val="1"/>
          <w:numId w:val="2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365" w:name="C_4499-36092"/>
      <w:r>
        <w:t xml:space="preserve"> (CONF:4499-36092)</w:t>
      </w:r>
      <w:bookmarkEnd w:id="1365"/>
      <w:r>
        <w:t>.</w:t>
      </w:r>
    </w:p>
    <w:p w14:paraId="263E4B37" w14:textId="77777777" w:rsidR="004B3F04" w:rsidRDefault="004B3F04" w:rsidP="007E63CC">
      <w:pPr>
        <w:numPr>
          <w:ilvl w:val="0"/>
          <w:numId w:val="21"/>
        </w:numPr>
      </w:pPr>
      <w:r>
        <w:rPr>
          <w:rStyle w:val="keyword"/>
        </w:rPr>
        <w:t>MAY</w:t>
      </w:r>
      <w:r>
        <w:t xml:space="preserve"> contain zero or more [0..*] </w:t>
      </w:r>
      <w:r>
        <w:rPr>
          <w:rStyle w:val="XMLnameBold"/>
        </w:rPr>
        <w:t>participation</w:t>
      </w:r>
      <w:bookmarkStart w:id="1366" w:name="C_4499-36093"/>
      <w:r>
        <w:t xml:space="preserve"> (CONF:4499-36093)</w:t>
      </w:r>
      <w:bookmarkEnd w:id="1366"/>
      <w:r>
        <w:t xml:space="preserve"> such that it</w:t>
      </w:r>
      <w:r>
        <w:br/>
        <w:t>Note: QDM Attribute: Requester</w:t>
      </w:r>
    </w:p>
    <w:p w14:paraId="3ED8388D"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367" w:name="C_4499-36095"/>
      <w:r>
        <w:t xml:space="preserve"> (CONF:4499-36095)</w:t>
      </w:r>
      <w:bookmarkEnd w:id="1367"/>
      <w:r>
        <w:t>.</w:t>
      </w:r>
    </w:p>
    <w:p w14:paraId="07FE3C36" w14:textId="77777777" w:rsidR="004B3F04" w:rsidRDefault="004B3F04" w:rsidP="007E63CC">
      <w:pPr>
        <w:numPr>
          <w:ilvl w:val="1"/>
          <w:numId w:val="21"/>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368" w:name="C_4499-36094"/>
      <w:r>
        <w:t xml:space="preserve"> (CONF:4499-36094)</w:t>
      </w:r>
      <w:bookmarkEnd w:id="1368"/>
      <w:r>
        <w:t>.</w:t>
      </w:r>
    </w:p>
    <w:p w14:paraId="3F58A5EE" w14:textId="77777777" w:rsidR="004B3F04" w:rsidRDefault="004B3F04" w:rsidP="007E63CC">
      <w:pPr>
        <w:numPr>
          <w:ilvl w:val="0"/>
          <w:numId w:val="21"/>
        </w:numPr>
      </w:pPr>
      <w:r>
        <w:rPr>
          <w:rStyle w:val="keyword"/>
        </w:rPr>
        <w:t>MAY</w:t>
      </w:r>
      <w:r>
        <w:t xml:space="preserve"> contain zero or one [0..1] </w:t>
      </w:r>
      <w:r>
        <w:rPr>
          <w:rStyle w:val="XMLnameBold"/>
        </w:rPr>
        <w:t>outboundRelationship</w:t>
      </w:r>
      <w:bookmarkStart w:id="1369" w:name="C_4499-30124"/>
      <w:r>
        <w:t xml:space="preserve"> (CONF:4499-30124)</w:t>
      </w:r>
      <w:bookmarkEnd w:id="1369"/>
      <w:r>
        <w:t xml:space="preserve"> such that it</w:t>
      </w:r>
      <w:r>
        <w:br/>
        <w:t>Note: QDM Attribute: Reason</w:t>
      </w:r>
    </w:p>
    <w:p w14:paraId="46E26BC9" w14:textId="77777777" w:rsidR="004B3F04" w:rsidRDefault="004B3F04" w:rsidP="007E63CC">
      <w:pPr>
        <w:numPr>
          <w:ilvl w:val="1"/>
          <w:numId w:val="2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370" w:name="C_4499-30912"/>
      <w:r>
        <w:t xml:space="preserve"> (CONF:4499-30912)</w:t>
      </w:r>
      <w:bookmarkEnd w:id="1370"/>
      <w:r>
        <w:t>.</w:t>
      </w:r>
    </w:p>
    <w:p w14:paraId="774DCD11" w14:textId="77777777" w:rsidR="004B3F04" w:rsidRDefault="004B3F04" w:rsidP="007E63CC">
      <w:pPr>
        <w:numPr>
          <w:ilvl w:val="1"/>
          <w:numId w:val="2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371" w:name="C_4499-30125"/>
      <w:r>
        <w:t xml:space="preserve"> (CONF:4499-30125)</w:t>
      </w:r>
      <w:bookmarkEnd w:id="1371"/>
      <w:r>
        <w:t>.</w:t>
      </w:r>
    </w:p>
    <w:p w14:paraId="7EC0F737" w14:textId="77777777" w:rsidR="004B3F04" w:rsidRDefault="004B3F04" w:rsidP="004B3F04">
      <w:pPr>
        <w:pStyle w:val="Caption"/>
        <w:ind w:left="130" w:right="115"/>
      </w:pPr>
      <w:bookmarkStart w:id="1372" w:name="_Toc64842016"/>
      <w:bookmarkStart w:id="1373" w:name="_Toc65482932"/>
      <w:r>
        <w:lastRenderedPageBreak/>
        <w:t xml:space="preserve">Figure </w:t>
      </w:r>
      <w:r>
        <w:fldChar w:fldCharType="begin"/>
      </w:r>
      <w:r>
        <w:instrText>SEQ Figure \* ARABIC</w:instrText>
      </w:r>
      <w:r>
        <w:fldChar w:fldCharType="separate"/>
      </w:r>
      <w:r>
        <w:t>18</w:t>
      </w:r>
      <w:r>
        <w:fldChar w:fldCharType="end"/>
      </w:r>
      <w:r>
        <w:t>: Diagnostic Study, Order (V5) Example</w:t>
      </w:r>
      <w:bookmarkEnd w:id="1372"/>
      <w:bookmarkEnd w:id="1373"/>
    </w:p>
    <w:p w14:paraId="4BD8E481" w14:textId="77777777" w:rsidR="004B3F04" w:rsidRDefault="004B3F04" w:rsidP="004B3F04">
      <w:pPr>
        <w:pStyle w:val="Example"/>
        <w:ind w:left="130" w:right="115"/>
      </w:pPr>
      <w:r>
        <w:t>&lt;observationCriteria classCode="OBS" moodCode="RQO"&gt;</w:t>
      </w:r>
    </w:p>
    <w:p w14:paraId="5AC2F583" w14:textId="77777777" w:rsidR="004B3F04" w:rsidRDefault="004B3F04" w:rsidP="004B3F04">
      <w:pPr>
        <w:pStyle w:val="Example"/>
        <w:ind w:left="130" w:right="115"/>
      </w:pPr>
      <w:r>
        <w:t xml:space="preserve">    &lt;templateId&gt;</w:t>
      </w:r>
    </w:p>
    <w:p w14:paraId="04519BD4" w14:textId="77777777" w:rsidR="004B3F04" w:rsidRDefault="004B3F04" w:rsidP="004B3F04">
      <w:pPr>
        <w:pStyle w:val="Example"/>
        <w:ind w:left="130" w:right="115"/>
      </w:pPr>
      <w:r>
        <w:t xml:space="preserve">        &lt;item root="2.16.840.1.113883.10.20.28.4.22" extension="2021-02-01"/&gt;</w:t>
      </w:r>
    </w:p>
    <w:p w14:paraId="49D3C372" w14:textId="77777777" w:rsidR="004B3F04" w:rsidRDefault="004B3F04" w:rsidP="004B3F04">
      <w:pPr>
        <w:pStyle w:val="Example"/>
        <w:ind w:left="130" w:right="115"/>
      </w:pPr>
      <w:r>
        <w:t xml:space="preserve">    &lt;/templateId&gt;</w:t>
      </w:r>
    </w:p>
    <w:p w14:paraId="5BFDC56D" w14:textId="77777777" w:rsidR="004B3F04" w:rsidRDefault="004B3F04" w:rsidP="004B3F04">
      <w:pPr>
        <w:pStyle w:val="Example"/>
        <w:ind w:left="130" w:right="115"/>
      </w:pPr>
      <w:r>
        <w:t xml:space="preserve">    &lt;id root="628e7169-c8eb-448e-9d74-a59dc02844e9" /&gt;</w:t>
      </w:r>
    </w:p>
    <w:p w14:paraId="318BDEB5" w14:textId="77777777" w:rsidR="004B3F04" w:rsidRDefault="004B3F04" w:rsidP="004B3F04">
      <w:pPr>
        <w:pStyle w:val="Example"/>
        <w:ind w:left="130" w:right="115"/>
      </w:pPr>
      <w:r>
        <w:t xml:space="preserve">    &lt;code valueSet="{$QDMElementValueSetOID}"/&gt;</w:t>
      </w:r>
    </w:p>
    <w:p w14:paraId="5DEBA61C" w14:textId="77777777" w:rsidR="004B3F04" w:rsidRDefault="004B3F04" w:rsidP="004B3F04">
      <w:pPr>
        <w:pStyle w:val="Example"/>
        <w:ind w:left="130" w:right="115"/>
      </w:pPr>
      <w:r>
        <w:t xml:space="preserve">    &lt;title value="Diagnostic Study, Order"/&gt;</w:t>
      </w:r>
    </w:p>
    <w:p w14:paraId="345070A4" w14:textId="77777777" w:rsidR="004B3F04" w:rsidRDefault="004B3F04" w:rsidP="004B3F04">
      <w:pPr>
        <w:pStyle w:val="Example"/>
        <w:ind w:left="130" w:right="115"/>
      </w:pPr>
      <w:r>
        <w:t xml:space="preserve">    &lt;statusCode code="active"/&gt;</w:t>
      </w:r>
    </w:p>
    <w:p w14:paraId="0CFE0FB5" w14:textId="77777777" w:rsidR="004B3F04" w:rsidRDefault="004B3F04" w:rsidP="004B3F04">
      <w:pPr>
        <w:pStyle w:val="Example"/>
        <w:ind w:left="130" w:right="115"/>
      </w:pPr>
      <w:r>
        <w:t xml:space="preserve">&lt;/observationCriteria&gt;   </w:t>
      </w:r>
    </w:p>
    <w:p w14:paraId="09AD5B37" w14:textId="77777777" w:rsidR="004B3F04" w:rsidRDefault="004B3F04" w:rsidP="004B3F04">
      <w:pPr>
        <w:pStyle w:val="BodyText"/>
      </w:pPr>
    </w:p>
    <w:p w14:paraId="5A90F2E5" w14:textId="350CDE95" w:rsidR="004B3F04" w:rsidRDefault="004B3F04" w:rsidP="004B3F04">
      <w:pPr>
        <w:pStyle w:val="Heading2nospace"/>
      </w:pPr>
      <w:bookmarkStart w:id="1374" w:name="E_Diagnostic_Study_Performed_V4_"/>
      <w:bookmarkStart w:id="1375" w:name="_Toc64841883"/>
      <w:bookmarkStart w:id="1376" w:name="_Toc65482799"/>
      <w:r>
        <w:t>Diagnostic Study, Performed (V4)</w:t>
      </w:r>
      <w:bookmarkEnd w:id="1374"/>
      <w:bookmarkEnd w:id="1375"/>
      <w:r w:rsidR="006F762B">
        <w:t xml:space="preserve"> - DRAFT</w:t>
      </w:r>
      <w:bookmarkEnd w:id="1376"/>
    </w:p>
    <w:p w14:paraId="05C31196" w14:textId="77777777" w:rsidR="004B3F04" w:rsidRDefault="004B3F04" w:rsidP="004B3F04">
      <w:pPr>
        <w:pStyle w:val="BracketData"/>
      </w:pPr>
      <w:r>
        <w:t>[observationCriteria: identifier urn:hl7ii:2.16.840.1.113883.10.20.28.4.23:2021-02-01 (open)]</w:t>
      </w:r>
    </w:p>
    <w:p w14:paraId="27866B87" w14:textId="77777777" w:rsidR="004B3F04" w:rsidRDefault="004B3F04" w:rsidP="004B3F04">
      <w:pPr>
        <w:pStyle w:val="Caption"/>
      </w:pPr>
      <w:bookmarkStart w:id="1377" w:name="_Toc64842120"/>
      <w:bookmarkStart w:id="1378" w:name="_Toc65483204"/>
      <w:r>
        <w:t xml:space="preserve">Table </w:t>
      </w:r>
      <w:r>
        <w:fldChar w:fldCharType="begin"/>
      </w:r>
      <w:r>
        <w:instrText>SEQ Table \* ARABIC</w:instrText>
      </w:r>
      <w:r>
        <w:fldChar w:fldCharType="separate"/>
      </w:r>
      <w:r>
        <w:t>43</w:t>
      </w:r>
      <w:r>
        <w:fldChar w:fldCharType="end"/>
      </w:r>
      <w:r>
        <w:t>: Diagnostic Study, Performed (V4) Contexts</w:t>
      </w:r>
      <w:bookmarkEnd w:id="1377"/>
      <w:bookmarkEnd w:id="13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627FF69" w14:textId="77777777" w:rsidTr="000659BE">
        <w:trPr>
          <w:cantSplit/>
          <w:tblHeader/>
          <w:jc w:val="center"/>
        </w:trPr>
        <w:tc>
          <w:tcPr>
            <w:tcW w:w="360" w:type="dxa"/>
            <w:shd w:val="clear" w:color="auto" w:fill="E6E6E6"/>
          </w:tcPr>
          <w:p w14:paraId="6AD7F12F" w14:textId="77777777" w:rsidR="004B3F04" w:rsidRDefault="004B3F04" w:rsidP="000659BE">
            <w:pPr>
              <w:pStyle w:val="TableHead"/>
            </w:pPr>
            <w:r>
              <w:t>Contained By:</w:t>
            </w:r>
          </w:p>
        </w:tc>
        <w:tc>
          <w:tcPr>
            <w:tcW w:w="360" w:type="dxa"/>
            <w:shd w:val="clear" w:color="auto" w:fill="E6E6E6"/>
          </w:tcPr>
          <w:p w14:paraId="794C7B6D" w14:textId="77777777" w:rsidR="004B3F04" w:rsidRDefault="004B3F04" w:rsidP="000659BE">
            <w:pPr>
              <w:pStyle w:val="TableHead"/>
            </w:pPr>
            <w:r>
              <w:t>Contains:</w:t>
            </w:r>
          </w:p>
        </w:tc>
      </w:tr>
      <w:tr w:rsidR="004B3F04" w14:paraId="7DE5B066" w14:textId="77777777" w:rsidTr="000659BE">
        <w:trPr>
          <w:jc w:val="center"/>
        </w:trPr>
        <w:tc>
          <w:tcPr>
            <w:tcW w:w="360" w:type="dxa"/>
          </w:tcPr>
          <w:p w14:paraId="477E0788"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8F3C293" w14:textId="77777777" w:rsidR="004B3F04" w:rsidRDefault="006C736C" w:rsidP="000659BE">
            <w:pPr>
              <w:pStyle w:val="TableText"/>
            </w:pPr>
            <w:hyperlink w:anchor="E_Facility_Location">
              <w:r w:rsidR="004B3F04">
                <w:rPr>
                  <w:rStyle w:val="HyperlinkText9pt"/>
                </w:rPr>
                <w:t>Facility Location</w:t>
              </w:r>
            </w:hyperlink>
            <w:r w:rsidR="004B3F04">
              <w:t xml:space="preserve"> (optional)</w:t>
            </w:r>
          </w:p>
          <w:p w14:paraId="4A7C56E5"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1F1E72B3" w14:textId="77777777" w:rsidR="004B3F04" w:rsidRDefault="006C736C" w:rsidP="000659BE">
            <w:pPr>
              <w:pStyle w:val="TableText"/>
            </w:pPr>
            <w:hyperlink w:anchor="E_Component_1">
              <w:r w:rsidR="004B3F04">
                <w:rPr>
                  <w:rStyle w:val="HyperlinkText9pt"/>
                </w:rPr>
                <w:t>Component</w:t>
              </w:r>
            </w:hyperlink>
            <w:r w:rsidR="004B3F04">
              <w:t xml:space="preserve"> (optional)</w:t>
            </w:r>
          </w:p>
          <w:p w14:paraId="6E22F8E4"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4EB3480D" w14:textId="77777777" w:rsidR="004B3F04" w:rsidRDefault="006C736C" w:rsidP="000659BE">
            <w:pPr>
              <w:pStyle w:val="TableText"/>
            </w:pPr>
            <w:hyperlink w:anchor="E_Result_2">
              <w:r w:rsidR="004B3F04">
                <w:rPr>
                  <w:rStyle w:val="HyperlinkText9pt"/>
                </w:rPr>
                <w:t>Result (V2)</w:t>
              </w:r>
            </w:hyperlink>
            <w:r w:rsidR="004B3F04">
              <w:t xml:space="preserve"> (optional)</w:t>
            </w:r>
          </w:p>
          <w:p w14:paraId="4EDFF310" w14:textId="77777777" w:rsidR="004B3F04" w:rsidRDefault="006C736C" w:rsidP="000659BE">
            <w:pPr>
              <w:pStyle w:val="TableText"/>
            </w:pPr>
            <w:hyperlink w:anchor="E_Status_V2">
              <w:r w:rsidR="004B3F04">
                <w:rPr>
                  <w:rStyle w:val="HyperlinkText9pt"/>
                </w:rPr>
                <w:t>Status (V2)</w:t>
              </w:r>
            </w:hyperlink>
            <w:r w:rsidR="004B3F04">
              <w:t xml:space="preserve"> (optional)</w:t>
            </w:r>
          </w:p>
          <w:p w14:paraId="007C8C93"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5299C20"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8573E5B"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6002057"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FAD3090" w14:textId="77777777" w:rsidR="004B3F04" w:rsidRDefault="004B3F04" w:rsidP="004B3F04">
      <w:pPr>
        <w:pStyle w:val="BodyText"/>
      </w:pPr>
    </w:p>
    <w:p w14:paraId="622CF9B9" w14:textId="77777777" w:rsidR="004B3F04" w:rsidRDefault="004B3F04" w:rsidP="004B3F04">
      <w:r>
        <w:t>This template represents the QDM data type: Diagnostic Study, Performed.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p>
    <w:p w14:paraId="72752052" w14:textId="77777777" w:rsidR="004B3F04" w:rsidRDefault="004B3F04" w:rsidP="004B3F04">
      <w:r>
        <w:t>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Relevant Period addresses: startTime – when the diagnostic study is initiated; stopTime – when the diagnostic study is completed.</w:t>
      </w:r>
      <w:r>
        <w:br/>
        <w:t>Relevant dateTime references the time the diagnostic study is performed if it occurs at a single point in time.</w:t>
      </w:r>
      <w:r>
        <w:br/>
        <w:t xml:space="preserve">Author dateTime references the time the diagnostic study was recorded and applies only when the </w:t>
      </w:r>
      <w:r>
        <w:lastRenderedPageBreak/>
        <w:t>record has no reference to the time the diagnostic study was performed and only the recorded time is available.</w:t>
      </w:r>
      <w:r>
        <w:br/>
        <w:t>Examples:</w:t>
      </w:r>
      <w:r>
        <w:br/>
        <w:t>•</w:t>
      </w:r>
      <w:r>
        <w:tab/>
        <w:t>Initiation of a treadmill stress test to the time the treadmill stress test has completed</w:t>
      </w:r>
      <w:r>
        <w:br/>
        <w:t>•</w:t>
      </w:r>
      <w:r>
        <w:tab/>
        <w:t>Initiation of the ultrasound study until completion of the ultrasound study</w:t>
      </w:r>
      <w:r>
        <w:br/>
        <w:t>QDM Attributes: Result and Result dateTime are represented using the Result (V2) template</w:t>
      </w:r>
    </w:p>
    <w:p w14:paraId="1265DC22" w14:textId="77777777" w:rsidR="004B3F04" w:rsidRDefault="004B3F04" w:rsidP="004B3F04">
      <w:pPr>
        <w:pStyle w:val="Caption"/>
      </w:pPr>
      <w:bookmarkStart w:id="1379" w:name="_Toc64842121"/>
      <w:bookmarkStart w:id="1380" w:name="_Toc65483205"/>
      <w:r>
        <w:lastRenderedPageBreak/>
        <w:t xml:space="preserve">Table </w:t>
      </w:r>
      <w:r>
        <w:fldChar w:fldCharType="begin"/>
      </w:r>
      <w:r>
        <w:instrText>SEQ Table \* ARABIC</w:instrText>
      </w:r>
      <w:r>
        <w:fldChar w:fldCharType="separate"/>
      </w:r>
      <w:r>
        <w:t>44</w:t>
      </w:r>
      <w:r>
        <w:fldChar w:fldCharType="end"/>
      </w:r>
      <w:r>
        <w:t>: Diagnostic Study, Performed (V4) Constraints Overview</w:t>
      </w:r>
      <w:bookmarkEnd w:id="1379"/>
      <w:bookmarkEnd w:id="13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45A2AA6" w14:textId="77777777" w:rsidTr="000659BE">
        <w:trPr>
          <w:cantSplit/>
          <w:tblHeader/>
          <w:jc w:val="center"/>
        </w:trPr>
        <w:tc>
          <w:tcPr>
            <w:tcW w:w="0" w:type="dxa"/>
            <w:shd w:val="clear" w:color="auto" w:fill="E6E6E6"/>
            <w:noWrap/>
          </w:tcPr>
          <w:p w14:paraId="68BABF05" w14:textId="77777777" w:rsidR="004B3F04" w:rsidRDefault="004B3F04" w:rsidP="000659BE">
            <w:pPr>
              <w:pStyle w:val="TableHead"/>
            </w:pPr>
            <w:r>
              <w:t>XPath</w:t>
            </w:r>
          </w:p>
        </w:tc>
        <w:tc>
          <w:tcPr>
            <w:tcW w:w="720" w:type="dxa"/>
            <w:shd w:val="clear" w:color="auto" w:fill="E6E6E6"/>
            <w:noWrap/>
          </w:tcPr>
          <w:p w14:paraId="5F3F0545" w14:textId="77777777" w:rsidR="004B3F04" w:rsidRDefault="004B3F04" w:rsidP="000659BE">
            <w:pPr>
              <w:pStyle w:val="TableHead"/>
            </w:pPr>
            <w:r>
              <w:t>Card.</w:t>
            </w:r>
          </w:p>
        </w:tc>
        <w:tc>
          <w:tcPr>
            <w:tcW w:w="1152" w:type="dxa"/>
            <w:shd w:val="clear" w:color="auto" w:fill="E6E6E6"/>
            <w:noWrap/>
          </w:tcPr>
          <w:p w14:paraId="0FBA1BD5" w14:textId="77777777" w:rsidR="004B3F04" w:rsidRDefault="004B3F04" w:rsidP="000659BE">
            <w:pPr>
              <w:pStyle w:val="TableHead"/>
            </w:pPr>
            <w:r>
              <w:t>Verb</w:t>
            </w:r>
          </w:p>
        </w:tc>
        <w:tc>
          <w:tcPr>
            <w:tcW w:w="864" w:type="dxa"/>
            <w:shd w:val="clear" w:color="auto" w:fill="E6E6E6"/>
            <w:noWrap/>
          </w:tcPr>
          <w:p w14:paraId="71CA8634" w14:textId="77777777" w:rsidR="004B3F04" w:rsidRDefault="004B3F04" w:rsidP="000659BE">
            <w:pPr>
              <w:pStyle w:val="TableHead"/>
            </w:pPr>
            <w:r>
              <w:t>Data Type</w:t>
            </w:r>
          </w:p>
        </w:tc>
        <w:tc>
          <w:tcPr>
            <w:tcW w:w="864" w:type="dxa"/>
            <w:shd w:val="clear" w:color="auto" w:fill="E6E6E6"/>
            <w:noWrap/>
          </w:tcPr>
          <w:p w14:paraId="018B7234" w14:textId="77777777" w:rsidR="004B3F04" w:rsidRDefault="004B3F04" w:rsidP="000659BE">
            <w:pPr>
              <w:pStyle w:val="TableHead"/>
            </w:pPr>
            <w:r>
              <w:t>CONF#</w:t>
            </w:r>
          </w:p>
        </w:tc>
        <w:tc>
          <w:tcPr>
            <w:tcW w:w="864" w:type="dxa"/>
            <w:shd w:val="clear" w:color="auto" w:fill="E6E6E6"/>
            <w:noWrap/>
          </w:tcPr>
          <w:p w14:paraId="5DA8EB5D" w14:textId="77777777" w:rsidR="004B3F04" w:rsidRDefault="004B3F04" w:rsidP="000659BE">
            <w:pPr>
              <w:pStyle w:val="TableHead"/>
            </w:pPr>
            <w:r>
              <w:t>Value</w:t>
            </w:r>
          </w:p>
        </w:tc>
      </w:tr>
      <w:tr w:rsidR="004B3F04" w14:paraId="132189C3" w14:textId="77777777" w:rsidTr="000659BE">
        <w:trPr>
          <w:jc w:val="center"/>
        </w:trPr>
        <w:tc>
          <w:tcPr>
            <w:tcW w:w="10160" w:type="dxa"/>
            <w:gridSpan w:val="6"/>
          </w:tcPr>
          <w:p w14:paraId="0222FBC6" w14:textId="77777777" w:rsidR="004B3F04" w:rsidRDefault="004B3F04" w:rsidP="000659BE">
            <w:pPr>
              <w:pStyle w:val="TableText"/>
            </w:pPr>
            <w:r>
              <w:t>observationCriteria (identifier: urn:hl7ii:2.16.840.1.113883.10.20.28.4.23:2021-02-01)</w:t>
            </w:r>
          </w:p>
        </w:tc>
      </w:tr>
      <w:tr w:rsidR="004B3F04" w14:paraId="47794EFB" w14:textId="77777777" w:rsidTr="000659BE">
        <w:trPr>
          <w:jc w:val="center"/>
        </w:trPr>
        <w:tc>
          <w:tcPr>
            <w:tcW w:w="3345" w:type="dxa"/>
          </w:tcPr>
          <w:p w14:paraId="08AEC57A" w14:textId="77777777" w:rsidR="004B3F04" w:rsidRDefault="004B3F04" w:rsidP="000659BE">
            <w:pPr>
              <w:pStyle w:val="TableText"/>
            </w:pPr>
            <w:r>
              <w:tab/>
              <w:t>@classCode</w:t>
            </w:r>
          </w:p>
        </w:tc>
        <w:tc>
          <w:tcPr>
            <w:tcW w:w="720" w:type="dxa"/>
          </w:tcPr>
          <w:p w14:paraId="33DA9650" w14:textId="77777777" w:rsidR="004B3F04" w:rsidRDefault="004B3F04" w:rsidP="000659BE">
            <w:pPr>
              <w:pStyle w:val="TableText"/>
            </w:pPr>
            <w:r>
              <w:t>1..1</w:t>
            </w:r>
          </w:p>
        </w:tc>
        <w:tc>
          <w:tcPr>
            <w:tcW w:w="1152" w:type="dxa"/>
          </w:tcPr>
          <w:p w14:paraId="63C54F5B" w14:textId="77777777" w:rsidR="004B3F04" w:rsidRDefault="004B3F04" w:rsidP="000659BE">
            <w:pPr>
              <w:pStyle w:val="TableText"/>
            </w:pPr>
            <w:r>
              <w:t>SHALL</w:t>
            </w:r>
          </w:p>
        </w:tc>
        <w:tc>
          <w:tcPr>
            <w:tcW w:w="864" w:type="dxa"/>
          </w:tcPr>
          <w:p w14:paraId="23823D29" w14:textId="77777777" w:rsidR="004B3F04" w:rsidRDefault="004B3F04" w:rsidP="000659BE">
            <w:pPr>
              <w:pStyle w:val="TableText"/>
            </w:pPr>
          </w:p>
        </w:tc>
        <w:tc>
          <w:tcPr>
            <w:tcW w:w="1104" w:type="dxa"/>
          </w:tcPr>
          <w:p w14:paraId="56712556" w14:textId="77777777" w:rsidR="004B3F04" w:rsidRDefault="006C736C" w:rsidP="000659BE">
            <w:pPr>
              <w:pStyle w:val="TableText"/>
            </w:pPr>
            <w:hyperlink w:anchor="C_4499-30775">
              <w:r w:rsidR="004B3F04">
                <w:rPr>
                  <w:rStyle w:val="HyperlinkText9pt"/>
                </w:rPr>
                <w:t>4499-30775</w:t>
              </w:r>
            </w:hyperlink>
          </w:p>
        </w:tc>
        <w:tc>
          <w:tcPr>
            <w:tcW w:w="2975" w:type="dxa"/>
          </w:tcPr>
          <w:p w14:paraId="4DB22D1B" w14:textId="77777777" w:rsidR="004B3F04" w:rsidRDefault="004B3F04" w:rsidP="000659BE">
            <w:pPr>
              <w:pStyle w:val="TableText"/>
            </w:pPr>
            <w:r>
              <w:t>OBS</w:t>
            </w:r>
          </w:p>
        </w:tc>
      </w:tr>
      <w:tr w:rsidR="004B3F04" w14:paraId="7590CC55" w14:textId="77777777" w:rsidTr="000659BE">
        <w:trPr>
          <w:jc w:val="center"/>
        </w:trPr>
        <w:tc>
          <w:tcPr>
            <w:tcW w:w="3345" w:type="dxa"/>
          </w:tcPr>
          <w:p w14:paraId="13D7DBC9" w14:textId="77777777" w:rsidR="004B3F04" w:rsidRDefault="004B3F04" w:rsidP="000659BE">
            <w:pPr>
              <w:pStyle w:val="TableText"/>
            </w:pPr>
            <w:r>
              <w:tab/>
              <w:t>@moodCode</w:t>
            </w:r>
          </w:p>
        </w:tc>
        <w:tc>
          <w:tcPr>
            <w:tcW w:w="720" w:type="dxa"/>
          </w:tcPr>
          <w:p w14:paraId="5B17775F" w14:textId="77777777" w:rsidR="004B3F04" w:rsidRDefault="004B3F04" w:rsidP="000659BE">
            <w:pPr>
              <w:pStyle w:val="TableText"/>
            </w:pPr>
            <w:r>
              <w:t>1..1</w:t>
            </w:r>
          </w:p>
        </w:tc>
        <w:tc>
          <w:tcPr>
            <w:tcW w:w="1152" w:type="dxa"/>
          </w:tcPr>
          <w:p w14:paraId="2E4B710C" w14:textId="77777777" w:rsidR="004B3F04" w:rsidRDefault="004B3F04" w:rsidP="000659BE">
            <w:pPr>
              <w:pStyle w:val="TableText"/>
            </w:pPr>
            <w:r>
              <w:t>SHALL</w:t>
            </w:r>
          </w:p>
        </w:tc>
        <w:tc>
          <w:tcPr>
            <w:tcW w:w="864" w:type="dxa"/>
          </w:tcPr>
          <w:p w14:paraId="1F3CA4AA" w14:textId="77777777" w:rsidR="004B3F04" w:rsidRDefault="004B3F04" w:rsidP="000659BE">
            <w:pPr>
              <w:pStyle w:val="TableText"/>
            </w:pPr>
          </w:p>
        </w:tc>
        <w:tc>
          <w:tcPr>
            <w:tcW w:w="1104" w:type="dxa"/>
          </w:tcPr>
          <w:p w14:paraId="7485D649" w14:textId="77777777" w:rsidR="004B3F04" w:rsidRDefault="006C736C" w:rsidP="000659BE">
            <w:pPr>
              <w:pStyle w:val="TableText"/>
            </w:pPr>
            <w:hyperlink w:anchor="C_4499-30776">
              <w:r w:rsidR="004B3F04">
                <w:rPr>
                  <w:rStyle w:val="HyperlinkText9pt"/>
                </w:rPr>
                <w:t>4499-30776</w:t>
              </w:r>
            </w:hyperlink>
          </w:p>
        </w:tc>
        <w:tc>
          <w:tcPr>
            <w:tcW w:w="2975" w:type="dxa"/>
          </w:tcPr>
          <w:p w14:paraId="4D7AA821" w14:textId="77777777" w:rsidR="004B3F04" w:rsidRDefault="004B3F04" w:rsidP="000659BE">
            <w:pPr>
              <w:pStyle w:val="TableText"/>
            </w:pPr>
            <w:r>
              <w:t>urn:oid:2.16.840.1.113883.5.1001 (HL7ActMood) = EVN</w:t>
            </w:r>
          </w:p>
        </w:tc>
      </w:tr>
      <w:tr w:rsidR="004B3F04" w14:paraId="4CDCF34C" w14:textId="77777777" w:rsidTr="000659BE">
        <w:trPr>
          <w:jc w:val="center"/>
        </w:trPr>
        <w:tc>
          <w:tcPr>
            <w:tcW w:w="3345" w:type="dxa"/>
          </w:tcPr>
          <w:p w14:paraId="4EFBCA9F" w14:textId="77777777" w:rsidR="004B3F04" w:rsidRDefault="004B3F04" w:rsidP="000659BE">
            <w:pPr>
              <w:pStyle w:val="TableText"/>
            </w:pPr>
            <w:r>
              <w:tab/>
              <w:t>@actionNegationInd</w:t>
            </w:r>
          </w:p>
        </w:tc>
        <w:tc>
          <w:tcPr>
            <w:tcW w:w="720" w:type="dxa"/>
          </w:tcPr>
          <w:p w14:paraId="2C990569" w14:textId="77777777" w:rsidR="004B3F04" w:rsidRDefault="004B3F04" w:rsidP="000659BE">
            <w:pPr>
              <w:pStyle w:val="TableText"/>
            </w:pPr>
            <w:r>
              <w:t>0..1</w:t>
            </w:r>
          </w:p>
        </w:tc>
        <w:tc>
          <w:tcPr>
            <w:tcW w:w="1152" w:type="dxa"/>
          </w:tcPr>
          <w:p w14:paraId="05716A36" w14:textId="77777777" w:rsidR="004B3F04" w:rsidRDefault="004B3F04" w:rsidP="000659BE">
            <w:pPr>
              <w:pStyle w:val="TableText"/>
            </w:pPr>
            <w:r>
              <w:t>MAY</w:t>
            </w:r>
          </w:p>
        </w:tc>
        <w:tc>
          <w:tcPr>
            <w:tcW w:w="864" w:type="dxa"/>
          </w:tcPr>
          <w:p w14:paraId="6B043DA8" w14:textId="77777777" w:rsidR="004B3F04" w:rsidRDefault="004B3F04" w:rsidP="000659BE">
            <w:pPr>
              <w:pStyle w:val="TableText"/>
            </w:pPr>
          </w:p>
        </w:tc>
        <w:tc>
          <w:tcPr>
            <w:tcW w:w="1104" w:type="dxa"/>
          </w:tcPr>
          <w:p w14:paraId="1CBE3E09" w14:textId="77777777" w:rsidR="004B3F04" w:rsidRDefault="006C736C" w:rsidP="000659BE">
            <w:pPr>
              <w:pStyle w:val="TableText"/>
            </w:pPr>
            <w:hyperlink w:anchor="C_4499-30777">
              <w:r w:rsidR="004B3F04">
                <w:rPr>
                  <w:rStyle w:val="HyperlinkText9pt"/>
                </w:rPr>
                <w:t>4499-30777</w:t>
              </w:r>
            </w:hyperlink>
          </w:p>
        </w:tc>
        <w:tc>
          <w:tcPr>
            <w:tcW w:w="2975" w:type="dxa"/>
          </w:tcPr>
          <w:p w14:paraId="495E973E" w14:textId="77777777" w:rsidR="004B3F04" w:rsidRDefault="004B3F04" w:rsidP="000659BE">
            <w:pPr>
              <w:pStyle w:val="TableText"/>
            </w:pPr>
          </w:p>
        </w:tc>
      </w:tr>
      <w:tr w:rsidR="004B3F04" w14:paraId="3985F25D" w14:textId="77777777" w:rsidTr="000659BE">
        <w:trPr>
          <w:jc w:val="center"/>
        </w:trPr>
        <w:tc>
          <w:tcPr>
            <w:tcW w:w="3345" w:type="dxa"/>
          </w:tcPr>
          <w:p w14:paraId="536E9947" w14:textId="77777777" w:rsidR="004B3F04" w:rsidRDefault="004B3F04" w:rsidP="000659BE">
            <w:pPr>
              <w:pStyle w:val="TableText"/>
            </w:pPr>
            <w:r>
              <w:tab/>
              <w:t>templateId</w:t>
            </w:r>
          </w:p>
        </w:tc>
        <w:tc>
          <w:tcPr>
            <w:tcW w:w="720" w:type="dxa"/>
          </w:tcPr>
          <w:p w14:paraId="54FB1D7F" w14:textId="77777777" w:rsidR="004B3F04" w:rsidRDefault="004B3F04" w:rsidP="000659BE">
            <w:pPr>
              <w:pStyle w:val="TableText"/>
            </w:pPr>
            <w:r>
              <w:t>1..1</w:t>
            </w:r>
          </w:p>
        </w:tc>
        <w:tc>
          <w:tcPr>
            <w:tcW w:w="1152" w:type="dxa"/>
          </w:tcPr>
          <w:p w14:paraId="40A76FC5" w14:textId="77777777" w:rsidR="004B3F04" w:rsidRDefault="004B3F04" w:rsidP="000659BE">
            <w:pPr>
              <w:pStyle w:val="TableText"/>
            </w:pPr>
            <w:r>
              <w:t>SHALL</w:t>
            </w:r>
          </w:p>
        </w:tc>
        <w:tc>
          <w:tcPr>
            <w:tcW w:w="864" w:type="dxa"/>
          </w:tcPr>
          <w:p w14:paraId="7277C236" w14:textId="77777777" w:rsidR="004B3F04" w:rsidRDefault="004B3F04" w:rsidP="000659BE">
            <w:pPr>
              <w:pStyle w:val="TableText"/>
            </w:pPr>
          </w:p>
        </w:tc>
        <w:tc>
          <w:tcPr>
            <w:tcW w:w="1104" w:type="dxa"/>
          </w:tcPr>
          <w:p w14:paraId="7762962A" w14:textId="77777777" w:rsidR="004B3F04" w:rsidRDefault="006C736C" w:rsidP="000659BE">
            <w:pPr>
              <w:pStyle w:val="TableText"/>
            </w:pPr>
            <w:hyperlink w:anchor="C_4499-30778">
              <w:r w:rsidR="004B3F04">
                <w:rPr>
                  <w:rStyle w:val="HyperlinkText9pt"/>
                </w:rPr>
                <w:t>4499-30778</w:t>
              </w:r>
            </w:hyperlink>
          </w:p>
        </w:tc>
        <w:tc>
          <w:tcPr>
            <w:tcW w:w="2975" w:type="dxa"/>
          </w:tcPr>
          <w:p w14:paraId="1C27AF8A" w14:textId="77777777" w:rsidR="004B3F04" w:rsidRDefault="004B3F04" w:rsidP="000659BE">
            <w:pPr>
              <w:pStyle w:val="TableText"/>
            </w:pPr>
          </w:p>
        </w:tc>
      </w:tr>
      <w:tr w:rsidR="004B3F04" w14:paraId="66931E82" w14:textId="77777777" w:rsidTr="000659BE">
        <w:trPr>
          <w:jc w:val="center"/>
        </w:trPr>
        <w:tc>
          <w:tcPr>
            <w:tcW w:w="3345" w:type="dxa"/>
          </w:tcPr>
          <w:p w14:paraId="62AF9A39" w14:textId="77777777" w:rsidR="004B3F04" w:rsidRDefault="004B3F04" w:rsidP="000659BE">
            <w:pPr>
              <w:pStyle w:val="TableText"/>
            </w:pPr>
            <w:r>
              <w:tab/>
            </w:r>
            <w:r>
              <w:tab/>
              <w:t>item</w:t>
            </w:r>
          </w:p>
        </w:tc>
        <w:tc>
          <w:tcPr>
            <w:tcW w:w="720" w:type="dxa"/>
          </w:tcPr>
          <w:p w14:paraId="05BC5EA4" w14:textId="77777777" w:rsidR="004B3F04" w:rsidRDefault="004B3F04" w:rsidP="000659BE">
            <w:pPr>
              <w:pStyle w:val="TableText"/>
            </w:pPr>
            <w:r>
              <w:t>1..1</w:t>
            </w:r>
          </w:p>
        </w:tc>
        <w:tc>
          <w:tcPr>
            <w:tcW w:w="1152" w:type="dxa"/>
          </w:tcPr>
          <w:p w14:paraId="26877C91" w14:textId="77777777" w:rsidR="004B3F04" w:rsidRDefault="004B3F04" w:rsidP="000659BE">
            <w:pPr>
              <w:pStyle w:val="TableText"/>
            </w:pPr>
            <w:r>
              <w:t>SHALL</w:t>
            </w:r>
          </w:p>
        </w:tc>
        <w:tc>
          <w:tcPr>
            <w:tcW w:w="864" w:type="dxa"/>
          </w:tcPr>
          <w:p w14:paraId="36C288FD" w14:textId="77777777" w:rsidR="004B3F04" w:rsidRDefault="004B3F04" w:rsidP="000659BE">
            <w:pPr>
              <w:pStyle w:val="TableText"/>
            </w:pPr>
          </w:p>
        </w:tc>
        <w:tc>
          <w:tcPr>
            <w:tcW w:w="1104" w:type="dxa"/>
          </w:tcPr>
          <w:p w14:paraId="600E223B" w14:textId="77777777" w:rsidR="004B3F04" w:rsidRDefault="006C736C" w:rsidP="000659BE">
            <w:pPr>
              <w:pStyle w:val="TableText"/>
            </w:pPr>
            <w:hyperlink w:anchor="C_4499-30779">
              <w:r w:rsidR="004B3F04">
                <w:rPr>
                  <w:rStyle w:val="HyperlinkText9pt"/>
                </w:rPr>
                <w:t>4499-30779</w:t>
              </w:r>
            </w:hyperlink>
          </w:p>
        </w:tc>
        <w:tc>
          <w:tcPr>
            <w:tcW w:w="2975" w:type="dxa"/>
          </w:tcPr>
          <w:p w14:paraId="194426D9" w14:textId="77777777" w:rsidR="004B3F04" w:rsidRDefault="004B3F04" w:rsidP="000659BE">
            <w:pPr>
              <w:pStyle w:val="TableText"/>
            </w:pPr>
          </w:p>
        </w:tc>
      </w:tr>
      <w:tr w:rsidR="004B3F04" w14:paraId="2639410D" w14:textId="77777777" w:rsidTr="000659BE">
        <w:trPr>
          <w:jc w:val="center"/>
        </w:trPr>
        <w:tc>
          <w:tcPr>
            <w:tcW w:w="3345" w:type="dxa"/>
          </w:tcPr>
          <w:p w14:paraId="35064C9A" w14:textId="77777777" w:rsidR="004B3F04" w:rsidRDefault="004B3F04" w:rsidP="000659BE">
            <w:pPr>
              <w:pStyle w:val="TableText"/>
            </w:pPr>
            <w:r>
              <w:tab/>
            </w:r>
            <w:r>
              <w:tab/>
            </w:r>
            <w:r>
              <w:tab/>
              <w:t>@root</w:t>
            </w:r>
          </w:p>
        </w:tc>
        <w:tc>
          <w:tcPr>
            <w:tcW w:w="720" w:type="dxa"/>
          </w:tcPr>
          <w:p w14:paraId="4DB56E96" w14:textId="77777777" w:rsidR="004B3F04" w:rsidRDefault="004B3F04" w:rsidP="000659BE">
            <w:pPr>
              <w:pStyle w:val="TableText"/>
            </w:pPr>
            <w:r>
              <w:t>1..1</w:t>
            </w:r>
          </w:p>
        </w:tc>
        <w:tc>
          <w:tcPr>
            <w:tcW w:w="1152" w:type="dxa"/>
          </w:tcPr>
          <w:p w14:paraId="446044A3" w14:textId="77777777" w:rsidR="004B3F04" w:rsidRDefault="004B3F04" w:rsidP="000659BE">
            <w:pPr>
              <w:pStyle w:val="TableText"/>
            </w:pPr>
            <w:r>
              <w:t>SHALL</w:t>
            </w:r>
          </w:p>
        </w:tc>
        <w:tc>
          <w:tcPr>
            <w:tcW w:w="864" w:type="dxa"/>
          </w:tcPr>
          <w:p w14:paraId="3C35FA61" w14:textId="77777777" w:rsidR="004B3F04" w:rsidRDefault="004B3F04" w:rsidP="000659BE">
            <w:pPr>
              <w:pStyle w:val="TableText"/>
            </w:pPr>
          </w:p>
        </w:tc>
        <w:tc>
          <w:tcPr>
            <w:tcW w:w="1104" w:type="dxa"/>
          </w:tcPr>
          <w:p w14:paraId="7DD33AEB" w14:textId="77777777" w:rsidR="004B3F04" w:rsidRDefault="006C736C" w:rsidP="000659BE">
            <w:pPr>
              <w:pStyle w:val="TableText"/>
            </w:pPr>
            <w:hyperlink w:anchor="C_4499-30780">
              <w:r w:rsidR="004B3F04">
                <w:rPr>
                  <w:rStyle w:val="HyperlinkText9pt"/>
                </w:rPr>
                <w:t>4499-30780</w:t>
              </w:r>
            </w:hyperlink>
          </w:p>
        </w:tc>
        <w:tc>
          <w:tcPr>
            <w:tcW w:w="2975" w:type="dxa"/>
          </w:tcPr>
          <w:p w14:paraId="2B8847DA" w14:textId="77777777" w:rsidR="004B3F04" w:rsidRDefault="004B3F04" w:rsidP="000659BE">
            <w:pPr>
              <w:pStyle w:val="TableText"/>
            </w:pPr>
            <w:r>
              <w:t>2.16.840.1.113883.10.20.28.4.23</w:t>
            </w:r>
          </w:p>
        </w:tc>
      </w:tr>
      <w:tr w:rsidR="004B3F04" w14:paraId="043843E5" w14:textId="77777777" w:rsidTr="000659BE">
        <w:trPr>
          <w:jc w:val="center"/>
        </w:trPr>
        <w:tc>
          <w:tcPr>
            <w:tcW w:w="3345" w:type="dxa"/>
          </w:tcPr>
          <w:p w14:paraId="7D8154CE" w14:textId="77777777" w:rsidR="004B3F04" w:rsidRDefault="004B3F04" w:rsidP="000659BE">
            <w:pPr>
              <w:pStyle w:val="TableText"/>
            </w:pPr>
            <w:r>
              <w:tab/>
            </w:r>
            <w:r>
              <w:tab/>
            </w:r>
            <w:r>
              <w:tab/>
              <w:t>@extension</w:t>
            </w:r>
          </w:p>
        </w:tc>
        <w:tc>
          <w:tcPr>
            <w:tcW w:w="720" w:type="dxa"/>
          </w:tcPr>
          <w:p w14:paraId="659F4ECE" w14:textId="77777777" w:rsidR="004B3F04" w:rsidRDefault="004B3F04" w:rsidP="000659BE">
            <w:pPr>
              <w:pStyle w:val="TableText"/>
            </w:pPr>
            <w:r>
              <w:t>1..1</w:t>
            </w:r>
          </w:p>
        </w:tc>
        <w:tc>
          <w:tcPr>
            <w:tcW w:w="1152" w:type="dxa"/>
          </w:tcPr>
          <w:p w14:paraId="2B9F2B4D" w14:textId="77777777" w:rsidR="004B3F04" w:rsidRDefault="004B3F04" w:rsidP="000659BE">
            <w:pPr>
              <w:pStyle w:val="TableText"/>
            </w:pPr>
            <w:r>
              <w:t>SHALL</w:t>
            </w:r>
          </w:p>
        </w:tc>
        <w:tc>
          <w:tcPr>
            <w:tcW w:w="864" w:type="dxa"/>
          </w:tcPr>
          <w:p w14:paraId="144CE31F" w14:textId="77777777" w:rsidR="004B3F04" w:rsidRDefault="004B3F04" w:rsidP="000659BE">
            <w:pPr>
              <w:pStyle w:val="TableText"/>
            </w:pPr>
          </w:p>
        </w:tc>
        <w:tc>
          <w:tcPr>
            <w:tcW w:w="1104" w:type="dxa"/>
          </w:tcPr>
          <w:p w14:paraId="64B1CDF0" w14:textId="77777777" w:rsidR="004B3F04" w:rsidRDefault="006C736C" w:rsidP="000659BE">
            <w:pPr>
              <w:pStyle w:val="TableText"/>
            </w:pPr>
            <w:hyperlink w:anchor="C_4499-33605">
              <w:r w:rsidR="004B3F04">
                <w:rPr>
                  <w:rStyle w:val="HyperlinkText9pt"/>
                </w:rPr>
                <w:t>4499-33605</w:t>
              </w:r>
            </w:hyperlink>
          </w:p>
        </w:tc>
        <w:tc>
          <w:tcPr>
            <w:tcW w:w="2975" w:type="dxa"/>
          </w:tcPr>
          <w:p w14:paraId="14365A70" w14:textId="77777777" w:rsidR="004B3F04" w:rsidRDefault="004B3F04" w:rsidP="000659BE">
            <w:pPr>
              <w:pStyle w:val="TableText"/>
            </w:pPr>
            <w:r>
              <w:t>2021-02-01</w:t>
            </w:r>
          </w:p>
        </w:tc>
      </w:tr>
      <w:tr w:rsidR="004B3F04" w14:paraId="663087CA" w14:textId="77777777" w:rsidTr="000659BE">
        <w:trPr>
          <w:jc w:val="center"/>
        </w:trPr>
        <w:tc>
          <w:tcPr>
            <w:tcW w:w="3345" w:type="dxa"/>
          </w:tcPr>
          <w:p w14:paraId="7D916D6C" w14:textId="77777777" w:rsidR="004B3F04" w:rsidRDefault="004B3F04" w:rsidP="000659BE">
            <w:pPr>
              <w:pStyle w:val="TableText"/>
            </w:pPr>
            <w:r>
              <w:tab/>
              <w:t>id</w:t>
            </w:r>
          </w:p>
        </w:tc>
        <w:tc>
          <w:tcPr>
            <w:tcW w:w="720" w:type="dxa"/>
          </w:tcPr>
          <w:p w14:paraId="4F1FC224" w14:textId="77777777" w:rsidR="004B3F04" w:rsidRDefault="004B3F04" w:rsidP="000659BE">
            <w:pPr>
              <w:pStyle w:val="TableText"/>
            </w:pPr>
            <w:r>
              <w:t>1..1</w:t>
            </w:r>
          </w:p>
        </w:tc>
        <w:tc>
          <w:tcPr>
            <w:tcW w:w="1152" w:type="dxa"/>
          </w:tcPr>
          <w:p w14:paraId="1067CD4D" w14:textId="77777777" w:rsidR="004B3F04" w:rsidRDefault="004B3F04" w:rsidP="000659BE">
            <w:pPr>
              <w:pStyle w:val="TableText"/>
            </w:pPr>
            <w:r>
              <w:t>SHALL</w:t>
            </w:r>
          </w:p>
        </w:tc>
        <w:tc>
          <w:tcPr>
            <w:tcW w:w="864" w:type="dxa"/>
          </w:tcPr>
          <w:p w14:paraId="793BBDDD" w14:textId="77777777" w:rsidR="004B3F04" w:rsidRDefault="004B3F04" w:rsidP="000659BE">
            <w:pPr>
              <w:pStyle w:val="TableText"/>
            </w:pPr>
          </w:p>
        </w:tc>
        <w:tc>
          <w:tcPr>
            <w:tcW w:w="1104" w:type="dxa"/>
          </w:tcPr>
          <w:p w14:paraId="03EFBEA6" w14:textId="77777777" w:rsidR="004B3F04" w:rsidRDefault="006C736C" w:rsidP="000659BE">
            <w:pPr>
              <w:pStyle w:val="TableText"/>
            </w:pPr>
            <w:hyperlink w:anchor="C_4499-30781">
              <w:r w:rsidR="004B3F04">
                <w:rPr>
                  <w:rStyle w:val="HyperlinkText9pt"/>
                </w:rPr>
                <w:t>4499-30781</w:t>
              </w:r>
            </w:hyperlink>
          </w:p>
        </w:tc>
        <w:tc>
          <w:tcPr>
            <w:tcW w:w="2975" w:type="dxa"/>
          </w:tcPr>
          <w:p w14:paraId="1F71A76B" w14:textId="77777777" w:rsidR="004B3F04" w:rsidRDefault="004B3F04" w:rsidP="000659BE">
            <w:pPr>
              <w:pStyle w:val="TableText"/>
            </w:pPr>
          </w:p>
        </w:tc>
      </w:tr>
      <w:tr w:rsidR="004B3F04" w14:paraId="1C124927" w14:textId="77777777" w:rsidTr="000659BE">
        <w:trPr>
          <w:jc w:val="center"/>
        </w:trPr>
        <w:tc>
          <w:tcPr>
            <w:tcW w:w="3345" w:type="dxa"/>
          </w:tcPr>
          <w:p w14:paraId="6ED63B01" w14:textId="77777777" w:rsidR="004B3F04" w:rsidRDefault="004B3F04" w:rsidP="000659BE">
            <w:pPr>
              <w:pStyle w:val="TableText"/>
            </w:pPr>
            <w:r>
              <w:tab/>
              <w:t>code</w:t>
            </w:r>
          </w:p>
        </w:tc>
        <w:tc>
          <w:tcPr>
            <w:tcW w:w="720" w:type="dxa"/>
          </w:tcPr>
          <w:p w14:paraId="2BA28169" w14:textId="77777777" w:rsidR="004B3F04" w:rsidRDefault="004B3F04" w:rsidP="000659BE">
            <w:pPr>
              <w:pStyle w:val="TableText"/>
            </w:pPr>
            <w:r>
              <w:t>1..1</w:t>
            </w:r>
          </w:p>
        </w:tc>
        <w:tc>
          <w:tcPr>
            <w:tcW w:w="1152" w:type="dxa"/>
          </w:tcPr>
          <w:p w14:paraId="144B704A" w14:textId="77777777" w:rsidR="004B3F04" w:rsidRDefault="004B3F04" w:rsidP="000659BE">
            <w:pPr>
              <w:pStyle w:val="TableText"/>
            </w:pPr>
            <w:r>
              <w:t>SHALL</w:t>
            </w:r>
          </w:p>
        </w:tc>
        <w:tc>
          <w:tcPr>
            <w:tcW w:w="864" w:type="dxa"/>
          </w:tcPr>
          <w:p w14:paraId="2D1F83E0" w14:textId="77777777" w:rsidR="004B3F04" w:rsidRDefault="004B3F04" w:rsidP="000659BE">
            <w:pPr>
              <w:pStyle w:val="TableText"/>
            </w:pPr>
          </w:p>
        </w:tc>
        <w:tc>
          <w:tcPr>
            <w:tcW w:w="1104" w:type="dxa"/>
          </w:tcPr>
          <w:p w14:paraId="2D12FCAC" w14:textId="77777777" w:rsidR="004B3F04" w:rsidRDefault="006C736C" w:rsidP="000659BE">
            <w:pPr>
              <w:pStyle w:val="TableText"/>
            </w:pPr>
            <w:hyperlink w:anchor="C_4499-30782">
              <w:r w:rsidR="004B3F04">
                <w:rPr>
                  <w:rStyle w:val="HyperlinkText9pt"/>
                </w:rPr>
                <w:t>4499-30782</w:t>
              </w:r>
            </w:hyperlink>
          </w:p>
        </w:tc>
        <w:tc>
          <w:tcPr>
            <w:tcW w:w="2975" w:type="dxa"/>
          </w:tcPr>
          <w:p w14:paraId="4C741339" w14:textId="77777777" w:rsidR="004B3F04" w:rsidRDefault="004B3F04" w:rsidP="000659BE">
            <w:pPr>
              <w:pStyle w:val="TableText"/>
            </w:pPr>
          </w:p>
        </w:tc>
      </w:tr>
      <w:tr w:rsidR="004B3F04" w14:paraId="1CD0B618" w14:textId="77777777" w:rsidTr="000659BE">
        <w:trPr>
          <w:jc w:val="center"/>
        </w:trPr>
        <w:tc>
          <w:tcPr>
            <w:tcW w:w="3345" w:type="dxa"/>
          </w:tcPr>
          <w:p w14:paraId="048D0FAC" w14:textId="77777777" w:rsidR="004B3F04" w:rsidRDefault="004B3F04" w:rsidP="000659BE">
            <w:pPr>
              <w:pStyle w:val="TableText"/>
            </w:pPr>
            <w:r>
              <w:tab/>
            </w:r>
            <w:r>
              <w:tab/>
              <w:t>@valueSet</w:t>
            </w:r>
          </w:p>
        </w:tc>
        <w:tc>
          <w:tcPr>
            <w:tcW w:w="720" w:type="dxa"/>
          </w:tcPr>
          <w:p w14:paraId="329EFD4C" w14:textId="77777777" w:rsidR="004B3F04" w:rsidRDefault="004B3F04" w:rsidP="000659BE">
            <w:pPr>
              <w:pStyle w:val="TableText"/>
            </w:pPr>
            <w:r>
              <w:t>0..1</w:t>
            </w:r>
          </w:p>
        </w:tc>
        <w:tc>
          <w:tcPr>
            <w:tcW w:w="1152" w:type="dxa"/>
          </w:tcPr>
          <w:p w14:paraId="18680ED9" w14:textId="77777777" w:rsidR="004B3F04" w:rsidRDefault="004B3F04" w:rsidP="000659BE">
            <w:pPr>
              <w:pStyle w:val="TableText"/>
            </w:pPr>
            <w:r>
              <w:t>SHOULD</w:t>
            </w:r>
          </w:p>
        </w:tc>
        <w:tc>
          <w:tcPr>
            <w:tcW w:w="864" w:type="dxa"/>
          </w:tcPr>
          <w:p w14:paraId="6B0E642F" w14:textId="77777777" w:rsidR="004B3F04" w:rsidRDefault="004B3F04" w:rsidP="000659BE">
            <w:pPr>
              <w:pStyle w:val="TableText"/>
            </w:pPr>
          </w:p>
        </w:tc>
        <w:tc>
          <w:tcPr>
            <w:tcW w:w="1104" w:type="dxa"/>
          </w:tcPr>
          <w:p w14:paraId="2226589C" w14:textId="77777777" w:rsidR="004B3F04" w:rsidRDefault="006C736C" w:rsidP="000659BE">
            <w:pPr>
              <w:pStyle w:val="TableText"/>
            </w:pPr>
            <w:hyperlink w:anchor="C_4499-30783">
              <w:r w:rsidR="004B3F04">
                <w:rPr>
                  <w:rStyle w:val="HyperlinkText9pt"/>
                </w:rPr>
                <w:t>4499-30783</w:t>
              </w:r>
            </w:hyperlink>
          </w:p>
        </w:tc>
        <w:tc>
          <w:tcPr>
            <w:tcW w:w="2975" w:type="dxa"/>
          </w:tcPr>
          <w:p w14:paraId="34222420" w14:textId="77777777" w:rsidR="004B3F04" w:rsidRDefault="004B3F04" w:rsidP="000659BE">
            <w:pPr>
              <w:pStyle w:val="TableText"/>
            </w:pPr>
          </w:p>
        </w:tc>
      </w:tr>
      <w:tr w:rsidR="004B3F04" w14:paraId="3909B7A1" w14:textId="77777777" w:rsidTr="000659BE">
        <w:trPr>
          <w:jc w:val="center"/>
        </w:trPr>
        <w:tc>
          <w:tcPr>
            <w:tcW w:w="3345" w:type="dxa"/>
          </w:tcPr>
          <w:p w14:paraId="0DE681BA" w14:textId="77777777" w:rsidR="004B3F04" w:rsidRDefault="004B3F04" w:rsidP="000659BE">
            <w:pPr>
              <w:pStyle w:val="TableText"/>
            </w:pPr>
            <w:r>
              <w:tab/>
              <w:t>title</w:t>
            </w:r>
          </w:p>
        </w:tc>
        <w:tc>
          <w:tcPr>
            <w:tcW w:w="720" w:type="dxa"/>
          </w:tcPr>
          <w:p w14:paraId="5F0B693A" w14:textId="77777777" w:rsidR="004B3F04" w:rsidRDefault="004B3F04" w:rsidP="000659BE">
            <w:pPr>
              <w:pStyle w:val="TableText"/>
            </w:pPr>
            <w:r>
              <w:t>1..1</w:t>
            </w:r>
          </w:p>
        </w:tc>
        <w:tc>
          <w:tcPr>
            <w:tcW w:w="1152" w:type="dxa"/>
          </w:tcPr>
          <w:p w14:paraId="53D0B9CD" w14:textId="77777777" w:rsidR="004B3F04" w:rsidRDefault="004B3F04" w:rsidP="000659BE">
            <w:pPr>
              <w:pStyle w:val="TableText"/>
            </w:pPr>
            <w:r>
              <w:t>SHALL</w:t>
            </w:r>
          </w:p>
        </w:tc>
        <w:tc>
          <w:tcPr>
            <w:tcW w:w="864" w:type="dxa"/>
          </w:tcPr>
          <w:p w14:paraId="0974BE40" w14:textId="77777777" w:rsidR="004B3F04" w:rsidRDefault="004B3F04" w:rsidP="000659BE">
            <w:pPr>
              <w:pStyle w:val="TableText"/>
            </w:pPr>
          </w:p>
        </w:tc>
        <w:tc>
          <w:tcPr>
            <w:tcW w:w="1104" w:type="dxa"/>
          </w:tcPr>
          <w:p w14:paraId="5EB34962" w14:textId="77777777" w:rsidR="004B3F04" w:rsidRDefault="006C736C" w:rsidP="000659BE">
            <w:pPr>
              <w:pStyle w:val="TableText"/>
            </w:pPr>
            <w:hyperlink w:anchor="C_4499-35939">
              <w:r w:rsidR="004B3F04">
                <w:rPr>
                  <w:rStyle w:val="HyperlinkText9pt"/>
                </w:rPr>
                <w:t>4499-35939</w:t>
              </w:r>
            </w:hyperlink>
          </w:p>
        </w:tc>
        <w:tc>
          <w:tcPr>
            <w:tcW w:w="2975" w:type="dxa"/>
          </w:tcPr>
          <w:p w14:paraId="1F130DEB" w14:textId="77777777" w:rsidR="004B3F04" w:rsidRDefault="004B3F04" w:rsidP="000659BE">
            <w:pPr>
              <w:pStyle w:val="TableText"/>
            </w:pPr>
          </w:p>
        </w:tc>
      </w:tr>
      <w:tr w:rsidR="004B3F04" w14:paraId="16F4E8E9" w14:textId="77777777" w:rsidTr="000659BE">
        <w:trPr>
          <w:jc w:val="center"/>
        </w:trPr>
        <w:tc>
          <w:tcPr>
            <w:tcW w:w="3345" w:type="dxa"/>
          </w:tcPr>
          <w:p w14:paraId="44D66B5D" w14:textId="77777777" w:rsidR="004B3F04" w:rsidRDefault="004B3F04" w:rsidP="000659BE">
            <w:pPr>
              <w:pStyle w:val="TableText"/>
            </w:pPr>
            <w:r>
              <w:tab/>
              <w:t>statusCode</w:t>
            </w:r>
          </w:p>
        </w:tc>
        <w:tc>
          <w:tcPr>
            <w:tcW w:w="720" w:type="dxa"/>
          </w:tcPr>
          <w:p w14:paraId="70E19A63" w14:textId="77777777" w:rsidR="004B3F04" w:rsidRDefault="004B3F04" w:rsidP="000659BE">
            <w:pPr>
              <w:pStyle w:val="TableText"/>
            </w:pPr>
            <w:r>
              <w:t>1..1</w:t>
            </w:r>
          </w:p>
        </w:tc>
        <w:tc>
          <w:tcPr>
            <w:tcW w:w="1152" w:type="dxa"/>
          </w:tcPr>
          <w:p w14:paraId="19ECAC5F" w14:textId="77777777" w:rsidR="004B3F04" w:rsidRDefault="004B3F04" w:rsidP="000659BE">
            <w:pPr>
              <w:pStyle w:val="TableText"/>
            </w:pPr>
            <w:r>
              <w:t>SHALL</w:t>
            </w:r>
          </w:p>
        </w:tc>
        <w:tc>
          <w:tcPr>
            <w:tcW w:w="864" w:type="dxa"/>
          </w:tcPr>
          <w:p w14:paraId="279D7B46" w14:textId="77777777" w:rsidR="004B3F04" w:rsidRDefault="004B3F04" w:rsidP="000659BE">
            <w:pPr>
              <w:pStyle w:val="TableText"/>
            </w:pPr>
          </w:p>
        </w:tc>
        <w:tc>
          <w:tcPr>
            <w:tcW w:w="1104" w:type="dxa"/>
          </w:tcPr>
          <w:p w14:paraId="5F8F0033" w14:textId="77777777" w:rsidR="004B3F04" w:rsidRDefault="006C736C" w:rsidP="000659BE">
            <w:pPr>
              <w:pStyle w:val="TableText"/>
            </w:pPr>
            <w:hyperlink w:anchor="C_4499-30785">
              <w:r w:rsidR="004B3F04">
                <w:rPr>
                  <w:rStyle w:val="HyperlinkText9pt"/>
                </w:rPr>
                <w:t>4499-30785</w:t>
              </w:r>
            </w:hyperlink>
          </w:p>
        </w:tc>
        <w:tc>
          <w:tcPr>
            <w:tcW w:w="2975" w:type="dxa"/>
          </w:tcPr>
          <w:p w14:paraId="0C078138" w14:textId="77777777" w:rsidR="004B3F04" w:rsidRDefault="004B3F04" w:rsidP="000659BE">
            <w:pPr>
              <w:pStyle w:val="TableText"/>
            </w:pPr>
          </w:p>
        </w:tc>
      </w:tr>
      <w:tr w:rsidR="004B3F04" w14:paraId="43251111" w14:textId="77777777" w:rsidTr="000659BE">
        <w:trPr>
          <w:jc w:val="center"/>
        </w:trPr>
        <w:tc>
          <w:tcPr>
            <w:tcW w:w="3345" w:type="dxa"/>
          </w:tcPr>
          <w:p w14:paraId="4C97E286" w14:textId="77777777" w:rsidR="004B3F04" w:rsidRDefault="004B3F04" w:rsidP="000659BE">
            <w:pPr>
              <w:pStyle w:val="TableText"/>
            </w:pPr>
            <w:r>
              <w:tab/>
            </w:r>
            <w:r>
              <w:tab/>
              <w:t>@code</w:t>
            </w:r>
          </w:p>
        </w:tc>
        <w:tc>
          <w:tcPr>
            <w:tcW w:w="720" w:type="dxa"/>
          </w:tcPr>
          <w:p w14:paraId="79DA0B23" w14:textId="77777777" w:rsidR="004B3F04" w:rsidRDefault="004B3F04" w:rsidP="000659BE">
            <w:pPr>
              <w:pStyle w:val="TableText"/>
            </w:pPr>
            <w:r>
              <w:t>1..1</w:t>
            </w:r>
          </w:p>
        </w:tc>
        <w:tc>
          <w:tcPr>
            <w:tcW w:w="1152" w:type="dxa"/>
          </w:tcPr>
          <w:p w14:paraId="3CEA4376" w14:textId="77777777" w:rsidR="004B3F04" w:rsidRDefault="004B3F04" w:rsidP="000659BE">
            <w:pPr>
              <w:pStyle w:val="TableText"/>
            </w:pPr>
            <w:r>
              <w:t>SHALL</w:t>
            </w:r>
          </w:p>
        </w:tc>
        <w:tc>
          <w:tcPr>
            <w:tcW w:w="864" w:type="dxa"/>
          </w:tcPr>
          <w:p w14:paraId="022AE88D" w14:textId="77777777" w:rsidR="004B3F04" w:rsidRDefault="004B3F04" w:rsidP="000659BE">
            <w:pPr>
              <w:pStyle w:val="TableText"/>
            </w:pPr>
          </w:p>
        </w:tc>
        <w:tc>
          <w:tcPr>
            <w:tcW w:w="1104" w:type="dxa"/>
          </w:tcPr>
          <w:p w14:paraId="4328252A" w14:textId="77777777" w:rsidR="004B3F04" w:rsidRDefault="006C736C" w:rsidP="000659BE">
            <w:pPr>
              <w:pStyle w:val="TableText"/>
            </w:pPr>
            <w:hyperlink w:anchor="C_4499-30786">
              <w:r w:rsidR="004B3F04">
                <w:rPr>
                  <w:rStyle w:val="HyperlinkText9pt"/>
                </w:rPr>
                <w:t>4499-30786</w:t>
              </w:r>
            </w:hyperlink>
          </w:p>
        </w:tc>
        <w:tc>
          <w:tcPr>
            <w:tcW w:w="2975" w:type="dxa"/>
          </w:tcPr>
          <w:p w14:paraId="7626A216" w14:textId="77777777" w:rsidR="004B3F04" w:rsidRDefault="004B3F04" w:rsidP="000659BE">
            <w:pPr>
              <w:pStyle w:val="TableText"/>
            </w:pPr>
            <w:r>
              <w:t>urn:oid:2.16.840.1.113883.5.14 (HL7ActStatus) = completed</w:t>
            </w:r>
          </w:p>
        </w:tc>
      </w:tr>
      <w:tr w:rsidR="004B3F04" w14:paraId="15235675" w14:textId="77777777" w:rsidTr="000659BE">
        <w:trPr>
          <w:jc w:val="center"/>
        </w:trPr>
        <w:tc>
          <w:tcPr>
            <w:tcW w:w="3345" w:type="dxa"/>
          </w:tcPr>
          <w:p w14:paraId="000C8263" w14:textId="77777777" w:rsidR="004B3F04" w:rsidRDefault="004B3F04" w:rsidP="000659BE">
            <w:pPr>
              <w:pStyle w:val="TableText"/>
            </w:pPr>
            <w:r>
              <w:tab/>
              <w:t>effectiveTime</w:t>
            </w:r>
          </w:p>
        </w:tc>
        <w:tc>
          <w:tcPr>
            <w:tcW w:w="720" w:type="dxa"/>
          </w:tcPr>
          <w:p w14:paraId="7AF2AED5" w14:textId="77777777" w:rsidR="004B3F04" w:rsidRDefault="004B3F04" w:rsidP="000659BE">
            <w:pPr>
              <w:pStyle w:val="TableText"/>
            </w:pPr>
            <w:r>
              <w:t>0..1</w:t>
            </w:r>
          </w:p>
        </w:tc>
        <w:tc>
          <w:tcPr>
            <w:tcW w:w="1152" w:type="dxa"/>
          </w:tcPr>
          <w:p w14:paraId="4B2A1B4A" w14:textId="77777777" w:rsidR="004B3F04" w:rsidRDefault="004B3F04" w:rsidP="000659BE">
            <w:pPr>
              <w:pStyle w:val="TableText"/>
            </w:pPr>
            <w:r>
              <w:t>MAY</w:t>
            </w:r>
          </w:p>
        </w:tc>
        <w:tc>
          <w:tcPr>
            <w:tcW w:w="864" w:type="dxa"/>
          </w:tcPr>
          <w:p w14:paraId="2965BB61" w14:textId="77777777" w:rsidR="004B3F04" w:rsidRDefault="004B3F04" w:rsidP="000659BE">
            <w:pPr>
              <w:pStyle w:val="TableText"/>
            </w:pPr>
            <w:r>
              <w:t>IVL_TS</w:t>
            </w:r>
          </w:p>
        </w:tc>
        <w:tc>
          <w:tcPr>
            <w:tcW w:w="1104" w:type="dxa"/>
          </w:tcPr>
          <w:p w14:paraId="3ED23561" w14:textId="77777777" w:rsidR="004B3F04" w:rsidRDefault="006C736C" w:rsidP="000659BE">
            <w:pPr>
              <w:pStyle w:val="TableText"/>
            </w:pPr>
            <w:hyperlink w:anchor="C_4499-30787">
              <w:r w:rsidR="004B3F04">
                <w:rPr>
                  <w:rStyle w:val="HyperlinkText9pt"/>
                </w:rPr>
                <w:t>4499-30787</w:t>
              </w:r>
            </w:hyperlink>
          </w:p>
        </w:tc>
        <w:tc>
          <w:tcPr>
            <w:tcW w:w="2975" w:type="dxa"/>
          </w:tcPr>
          <w:p w14:paraId="2156AC79" w14:textId="77777777" w:rsidR="004B3F04" w:rsidRDefault="004B3F04" w:rsidP="000659BE">
            <w:pPr>
              <w:pStyle w:val="TableText"/>
            </w:pPr>
          </w:p>
        </w:tc>
      </w:tr>
      <w:tr w:rsidR="004B3F04" w14:paraId="1F915E5D" w14:textId="77777777" w:rsidTr="000659BE">
        <w:trPr>
          <w:jc w:val="center"/>
        </w:trPr>
        <w:tc>
          <w:tcPr>
            <w:tcW w:w="3345" w:type="dxa"/>
          </w:tcPr>
          <w:p w14:paraId="07B87856" w14:textId="77777777" w:rsidR="004B3F04" w:rsidRDefault="004B3F04" w:rsidP="000659BE">
            <w:pPr>
              <w:pStyle w:val="TableText"/>
            </w:pPr>
            <w:r>
              <w:tab/>
            </w:r>
            <w:r>
              <w:tab/>
              <w:t>low</w:t>
            </w:r>
          </w:p>
        </w:tc>
        <w:tc>
          <w:tcPr>
            <w:tcW w:w="720" w:type="dxa"/>
          </w:tcPr>
          <w:p w14:paraId="4AED26B3" w14:textId="77777777" w:rsidR="004B3F04" w:rsidRDefault="004B3F04" w:rsidP="000659BE">
            <w:pPr>
              <w:pStyle w:val="TableText"/>
            </w:pPr>
            <w:r>
              <w:t>0..1</w:t>
            </w:r>
          </w:p>
        </w:tc>
        <w:tc>
          <w:tcPr>
            <w:tcW w:w="1152" w:type="dxa"/>
          </w:tcPr>
          <w:p w14:paraId="06F2885B" w14:textId="77777777" w:rsidR="004B3F04" w:rsidRDefault="004B3F04" w:rsidP="000659BE">
            <w:pPr>
              <w:pStyle w:val="TableText"/>
            </w:pPr>
            <w:r>
              <w:t>MAY</w:t>
            </w:r>
          </w:p>
        </w:tc>
        <w:tc>
          <w:tcPr>
            <w:tcW w:w="864" w:type="dxa"/>
          </w:tcPr>
          <w:p w14:paraId="2165D10B" w14:textId="77777777" w:rsidR="004B3F04" w:rsidRDefault="004B3F04" w:rsidP="000659BE">
            <w:pPr>
              <w:pStyle w:val="TableText"/>
            </w:pPr>
          </w:p>
        </w:tc>
        <w:tc>
          <w:tcPr>
            <w:tcW w:w="1104" w:type="dxa"/>
          </w:tcPr>
          <w:p w14:paraId="5A115F7F" w14:textId="77777777" w:rsidR="004B3F04" w:rsidRDefault="006C736C" w:rsidP="000659BE">
            <w:pPr>
              <w:pStyle w:val="TableText"/>
            </w:pPr>
            <w:hyperlink w:anchor="C_4499-30788">
              <w:r w:rsidR="004B3F04">
                <w:rPr>
                  <w:rStyle w:val="HyperlinkText9pt"/>
                </w:rPr>
                <w:t>4499-30788</w:t>
              </w:r>
            </w:hyperlink>
          </w:p>
        </w:tc>
        <w:tc>
          <w:tcPr>
            <w:tcW w:w="2975" w:type="dxa"/>
          </w:tcPr>
          <w:p w14:paraId="6789766F" w14:textId="77777777" w:rsidR="004B3F04" w:rsidRDefault="004B3F04" w:rsidP="000659BE">
            <w:pPr>
              <w:pStyle w:val="TableText"/>
            </w:pPr>
          </w:p>
        </w:tc>
      </w:tr>
      <w:tr w:rsidR="004B3F04" w14:paraId="061D5C8C" w14:textId="77777777" w:rsidTr="000659BE">
        <w:trPr>
          <w:jc w:val="center"/>
        </w:trPr>
        <w:tc>
          <w:tcPr>
            <w:tcW w:w="3345" w:type="dxa"/>
          </w:tcPr>
          <w:p w14:paraId="26DDC7B0" w14:textId="77777777" w:rsidR="004B3F04" w:rsidRDefault="004B3F04" w:rsidP="000659BE">
            <w:pPr>
              <w:pStyle w:val="TableText"/>
            </w:pPr>
            <w:r>
              <w:tab/>
            </w:r>
            <w:r>
              <w:tab/>
              <w:t>high</w:t>
            </w:r>
          </w:p>
        </w:tc>
        <w:tc>
          <w:tcPr>
            <w:tcW w:w="720" w:type="dxa"/>
          </w:tcPr>
          <w:p w14:paraId="254283BB" w14:textId="77777777" w:rsidR="004B3F04" w:rsidRDefault="004B3F04" w:rsidP="000659BE">
            <w:pPr>
              <w:pStyle w:val="TableText"/>
            </w:pPr>
            <w:r>
              <w:t>0..1</w:t>
            </w:r>
          </w:p>
        </w:tc>
        <w:tc>
          <w:tcPr>
            <w:tcW w:w="1152" w:type="dxa"/>
          </w:tcPr>
          <w:p w14:paraId="03C459C8" w14:textId="77777777" w:rsidR="004B3F04" w:rsidRDefault="004B3F04" w:rsidP="000659BE">
            <w:pPr>
              <w:pStyle w:val="TableText"/>
            </w:pPr>
            <w:r>
              <w:t>MAY</w:t>
            </w:r>
          </w:p>
        </w:tc>
        <w:tc>
          <w:tcPr>
            <w:tcW w:w="864" w:type="dxa"/>
          </w:tcPr>
          <w:p w14:paraId="1EB4EDA7" w14:textId="77777777" w:rsidR="004B3F04" w:rsidRDefault="004B3F04" w:rsidP="000659BE">
            <w:pPr>
              <w:pStyle w:val="TableText"/>
            </w:pPr>
          </w:p>
        </w:tc>
        <w:tc>
          <w:tcPr>
            <w:tcW w:w="1104" w:type="dxa"/>
          </w:tcPr>
          <w:p w14:paraId="1E0DE8A7" w14:textId="77777777" w:rsidR="004B3F04" w:rsidRDefault="006C736C" w:rsidP="000659BE">
            <w:pPr>
              <w:pStyle w:val="TableText"/>
            </w:pPr>
            <w:hyperlink w:anchor="C_4499-30789">
              <w:r w:rsidR="004B3F04">
                <w:rPr>
                  <w:rStyle w:val="HyperlinkText9pt"/>
                </w:rPr>
                <w:t>4499-30789</w:t>
              </w:r>
            </w:hyperlink>
          </w:p>
        </w:tc>
        <w:tc>
          <w:tcPr>
            <w:tcW w:w="2975" w:type="dxa"/>
          </w:tcPr>
          <w:p w14:paraId="16A2FF00" w14:textId="77777777" w:rsidR="004B3F04" w:rsidRDefault="004B3F04" w:rsidP="000659BE">
            <w:pPr>
              <w:pStyle w:val="TableText"/>
            </w:pPr>
          </w:p>
        </w:tc>
      </w:tr>
      <w:tr w:rsidR="004B3F04" w14:paraId="6EFDADA6" w14:textId="77777777" w:rsidTr="000659BE">
        <w:trPr>
          <w:jc w:val="center"/>
        </w:trPr>
        <w:tc>
          <w:tcPr>
            <w:tcW w:w="3345" w:type="dxa"/>
          </w:tcPr>
          <w:p w14:paraId="2F742D85" w14:textId="77777777" w:rsidR="004B3F04" w:rsidRDefault="004B3F04" w:rsidP="000659BE">
            <w:pPr>
              <w:pStyle w:val="TableText"/>
            </w:pPr>
            <w:r>
              <w:tab/>
              <w:t>value</w:t>
            </w:r>
          </w:p>
        </w:tc>
        <w:tc>
          <w:tcPr>
            <w:tcW w:w="720" w:type="dxa"/>
          </w:tcPr>
          <w:p w14:paraId="170305CF" w14:textId="77777777" w:rsidR="004B3F04" w:rsidRDefault="004B3F04" w:rsidP="000659BE">
            <w:pPr>
              <w:pStyle w:val="TableText"/>
            </w:pPr>
            <w:r>
              <w:t>0..0</w:t>
            </w:r>
          </w:p>
        </w:tc>
        <w:tc>
          <w:tcPr>
            <w:tcW w:w="1152" w:type="dxa"/>
          </w:tcPr>
          <w:p w14:paraId="6A029C68" w14:textId="77777777" w:rsidR="004B3F04" w:rsidRDefault="004B3F04" w:rsidP="000659BE">
            <w:pPr>
              <w:pStyle w:val="TableText"/>
            </w:pPr>
            <w:r>
              <w:t>SHALL NOT</w:t>
            </w:r>
          </w:p>
        </w:tc>
        <w:tc>
          <w:tcPr>
            <w:tcW w:w="864" w:type="dxa"/>
          </w:tcPr>
          <w:p w14:paraId="01372331" w14:textId="77777777" w:rsidR="004B3F04" w:rsidRDefault="004B3F04" w:rsidP="000659BE">
            <w:pPr>
              <w:pStyle w:val="TableText"/>
            </w:pPr>
          </w:p>
        </w:tc>
        <w:tc>
          <w:tcPr>
            <w:tcW w:w="1104" w:type="dxa"/>
          </w:tcPr>
          <w:p w14:paraId="3B4DC75F" w14:textId="77777777" w:rsidR="004B3F04" w:rsidRDefault="006C736C" w:rsidP="000659BE">
            <w:pPr>
              <w:pStyle w:val="TableText"/>
            </w:pPr>
            <w:hyperlink w:anchor="C_4499-34764">
              <w:r w:rsidR="004B3F04">
                <w:rPr>
                  <w:rStyle w:val="HyperlinkText9pt"/>
                </w:rPr>
                <w:t>4499-34764</w:t>
              </w:r>
            </w:hyperlink>
          </w:p>
        </w:tc>
        <w:tc>
          <w:tcPr>
            <w:tcW w:w="2975" w:type="dxa"/>
          </w:tcPr>
          <w:p w14:paraId="31E666AC" w14:textId="77777777" w:rsidR="004B3F04" w:rsidRDefault="004B3F04" w:rsidP="000659BE">
            <w:pPr>
              <w:pStyle w:val="TableText"/>
            </w:pPr>
          </w:p>
        </w:tc>
      </w:tr>
      <w:tr w:rsidR="004B3F04" w14:paraId="56E445E3" w14:textId="77777777" w:rsidTr="000659BE">
        <w:trPr>
          <w:jc w:val="center"/>
        </w:trPr>
        <w:tc>
          <w:tcPr>
            <w:tcW w:w="3345" w:type="dxa"/>
          </w:tcPr>
          <w:p w14:paraId="14FB98FE" w14:textId="77777777" w:rsidR="004B3F04" w:rsidRDefault="004B3F04" w:rsidP="000659BE">
            <w:pPr>
              <w:pStyle w:val="TableText"/>
            </w:pPr>
            <w:r>
              <w:tab/>
              <w:t>interpretationCode</w:t>
            </w:r>
          </w:p>
        </w:tc>
        <w:tc>
          <w:tcPr>
            <w:tcW w:w="720" w:type="dxa"/>
          </w:tcPr>
          <w:p w14:paraId="1328FA1B" w14:textId="77777777" w:rsidR="004B3F04" w:rsidRDefault="004B3F04" w:rsidP="000659BE">
            <w:pPr>
              <w:pStyle w:val="TableText"/>
            </w:pPr>
            <w:r>
              <w:t>0..1</w:t>
            </w:r>
          </w:p>
        </w:tc>
        <w:tc>
          <w:tcPr>
            <w:tcW w:w="1152" w:type="dxa"/>
          </w:tcPr>
          <w:p w14:paraId="260F8945" w14:textId="77777777" w:rsidR="004B3F04" w:rsidRDefault="004B3F04" w:rsidP="000659BE">
            <w:pPr>
              <w:pStyle w:val="TableText"/>
            </w:pPr>
            <w:r>
              <w:t>MAY</w:t>
            </w:r>
          </w:p>
        </w:tc>
        <w:tc>
          <w:tcPr>
            <w:tcW w:w="864" w:type="dxa"/>
          </w:tcPr>
          <w:p w14:paraId="3D11DD08" w14:textId="77777777" w:rsidR="004B3F04" w:rsidRDefault="004B3F04" w:rsidP="000659BE">
            <w:pPr>
              <w:pStyle w:val="TableText"/>
            </w:pPr>
          </w:p>
        </w:tc>
        <w:tc>
          <w:tcPr>
            <w:tcW w:w="1104" w:type="dxa"/>
          </w:tcPr>
          <w:p w14:paraId="715941E3" w14:textId="77777777" w:rsidR="004B3F04" w:rsidRDefault="006C736C" w:rsidP="000659BE">
            <w:pPr>
              <w:pStyle w:val="TableText"/>
            </w:pPr>
            <w:hyperlink w:anchor="C_4499-36096">
              <w:r w:rsidR="004B3F04">
                <w:rPr>
                  <w:rStyle w:val="HyperlinkText9pt"/>
                </w:rPr>
                <w:t>4499-36096</w:t>
              </w:r>
            </w:hyperlink>
          </w:p>
        </w:tc>
        <w:tc>
          <w:tcPr>
            <w:tcW w:w="2975" w:type="dxa"/>
          </w:tcPr>
          <w:p w14:paraId="08419455" w14:textId="77777777" w:rsidR="004B3F04" w:rsidRDefault="004B3F04" w:rsidP="000659BE">
            <w:pPr>
              <w:pStyle w:val="TableText"/>
            </w:pPr>
          </w:p>
        </w:tc>
      </w:tr>
      <w:tr w:rsidR="004B3F04" w14:paraId="43A49DE1" w14:textId="77777777" w:rsidTr="000659BE">
        <w:trPr>
          <w:jc w:val="center"/>
        </w:trPr>
        <w:tc>
          <w:tcPr>
            <w:tcW w:w="3345" w:type="dxa"/>
          </w:tcPr>
          <w:p w14:paraId="0E59FA79" w14:textId="77777777" w:rsidR="004B3F04" w:rsidRDefault="004B3F04" w:rsidP="000659BE">
            <w:pPr>
              <w:pStyle w:val="TableText"/>
            </w:pPr>
            <w:r>
              <w:tab/>
            </w:r>
            <w:r>
              <w:tab/>
              <w:t>item</w:t>
            </w:r>
          </w:p>
        </w:tc>
        <w:tc>
          <w:tcPr>
            <w:tcW w:w="720" w:type="dxa"/>
          </w:tcPr>
          <w:p w14:paraId="2CEAA1BD" w14:textId="77777777" w:rsidR="004B3F04" w:rsidRDefault="004B3F04" w:rsidP="000659BE">
            <w:pPr>
              <w:pStyle w:val="TableText"/>
            </w:pPr>
            <w:r>
              <w:t>1..1</w:t>
            </w:r>
          </w:p>
        </w:tc>
        <w:tc>
          <w:tcPr>
            <w:tcW w:w="1152" w:type="dxa"/>
          </w:tcPr>
          <w:p w14:paraId="404BA8D3" w14:textId="77777777" w:rsidR="004B3F04" w:rsidRDefault="004B3F04" w:rsidP="000659BE">
            <w:pPr>
              <w:pStyle w:val="TableText"/>
            </w:pPr>
            <w:r>
              <w:t>SHALL</w:t>
            </w:r>
          </w:p>
        </w:tc>
        <w:tc>
          <w:tcPr>
            <w:tcW w:w="864" w:type="dxa"/>
          </w:tcPr>
          <w:p w14:paraId="31988656" w14:textId="77777777" w:rsidR="004B3F04" w:rsidRDefault="004B3F04" w:rsidP="000659BE">
            <w:pPr>
              <w:pStyle w:val="TableText"/>
            </w:pPr>
          </w:p>
        </w:tc>
        <w:tc>
          <w:tcPr>
            <w:tcW w:w="1104" w:type="dxa"/>
          </w:tcPr>
          <w:p w14:paraId="4366695C" w14:textId="77777777" w:rsidR="004B3F04" w:rsidRDefault="006C736C" w:rsidP="000659BE">
            <w:pPr>
              <w:pStyle w:val="TableText"/>
            </w:pPr>
            <w:hyperlink w:anchor="C_4499-36097">
              <w:r w:rsidR="004B3F04">
                <w:rPr>
                  <w:rStyle w:val="HyperlinkText9pt"/>
                </w:rPr>
                <w:t>4499-36097</w:t>
              </w:r>
            </w:hyperlink>
          </w:p>
        </w:tc>
        <w:tc>
          <w:tcPr>
            <w:tcW w:w="2975" w:type="dxa"/>
          </w:tcPr>
          <w:p w14:paraId="4AE4B946" w14:textId="77777777" w:rsidR="004B3F04" w:rsidRDefault="004B3F04" w:rsidP="000659BE">
            <w:pPr>
              <w:pStyle w:val="TableText"/>
            </w:pPr>
          </w:p>
        </w:tc>
      </w:tr>
      <w:tr w:rsidR="004B3F04" w14:paraId="449CB6FF" w14:textId="77777777" w:rsidTr="000659BE">
        <w:trPr>
          <w:jc w:val="center"/>
        </w:trPr>
        <w:tc>
          <w:tcPr>
            <w:tcW w:w="3345" w:type="dxa"/>
          </w:tcPr>
          <w:p w14:paraId="1D498659" w14:textId="77777777" w:rsidR="004B3F04" w:rsidRDefault="004B3F04" w:rsidP="000659BE">
            <w:pPr>
              <w:pStyle w:val="TableText"/>
            </w:pPr>
            <w:r>
              <w:tab/>
            </w:r>
            <w:r>
              <w:tab/>
            </w:r>
            <w:r>
              <w:tab/>
              <w:t>@valueSet</w:t>
            </w:r>
          </w:p>
        </w:tc>
        <w:tc>
          <w:tcPr>
            <w:tcW w:w="720" w:type="dxa"/>
          </w:tcPr>
          <w:p w14:paraId="28B3D45B" w14:textId="77777777" w:rsidR="004B3F04" w:rsidRDefault="004B3F04" w:rsidP="000659BE">
            <w:pPr>
              <w:pStyle w:val="TableText"/>
            </w:pPr>
            <w:r>
              <w:t>0..1</w:t>
            </w:r>
          </w:p>
        </w:tc>
        <w:tc>
          <w:tcPr>
            <w:tcW w:w="1152" w:type="dxa"/>
          </w:tcPr>
          <w:p w14:paraId="15E6809A" w14:textId="77777777" w:rsidR="004B3F04" w:rsidRDefault="004B3F04" w:rsidP="000659BE">
            <w:pPr>
              <w:pStyle w:val="TableText"/>
            </w:pPr>
            <w:r>
              <w:t>SHOULD</w:t>
            </w:r>
          </w:p>
        </w:tc>
        <w:tc>
          <w:tcPr>
            <w:tcW w:w="864" w:type="dxa"/>
          </w:tcPr>
          <w:p w14:paraId="46E049BE" w14:textId="77777777" w:rsidR="004B3F04" w:rsidRDefault="004B3F04" w:rsidP="000659BE">
            <w:pPr>
              <w:pStyle w:val="TableText"/>
            </w:pPr>
          </w:p>
        </w:tc>
        <w:tc>
          <w:tcPr>
            <w:tcW w:w="1104" w:type="dxa"/>
          </w:tcPr>
          <w:p w14:paraId="2579E7E6" w14:textId="77777777" w:rsidR="004B3F04" w:rsidRDefault="006C736C" w:rsidP="000659BE">
            <w:pPr>
              <w:pStyle w:val="TableText"/>
            </w:pPr>
            <w:hyperlink w:anchor="C_4499-36104">
              <w:r w:rsidR="004B3F04">
                <w:rPr>
                  <w:rStyle w:val="HyperlinkText9pt"/>
                </w:rPr>
                <w:t>4499-36104</w:t>
              </w:r>
            </w:hyperlink>
          </w:p>
        </w:tc>
        <w:tc>
          <w:tcPr>
            <w:tcW w:w="2975" w:type="dxa"/>
          </w:tcPr>
          <w:p w14:paraId="50C22F48" w14:textId="77777777" w:rsidR="004B3F04" w:rsidRDefault="004B3F04" w:rsidP="000659BE">
            <w:pPr>
              <w:pStyle w:val="TableText"/>
            </w:pPr>
          </w:p>
        </w:tc>
      </w:tr>
      <w:tr w:rsidR="004B3F04" w14:paraId="2DC9A111" w14:textId="77777777" w:rsidTr="000659BE">
        <w:trPr>
          <w:jc w:val="center"/>
        </w:trPr>
        <w:tc>
          <w:tcPr>
            <w:tcW w:w="3345" w:type="dxa"/>
          </w:tcPr>
          <w:p w14:paraId="4B25264F" w14:textId="77777777" w:rsidR="004B3F04" w:rsidRDefault="004B3F04" w:rsidP="000659BE">
            <w:pPr>
              <w:pStyle w:val="TableText"/>
            </w:pPr>
            <w:r>
              <w:tab/>
              <w:t>methodCode</w:t>
            </w:r>
          </w:p>
        </w:tc>
        <w:tc>
          <w:tcPr>
            <w:tcW w:w="720" w:type="dxa"/>
          </w:tcPr>
          <w:p w14:paraId="6B3B7E16" w14:textId="77777777" w:rsidR="004B3F04" w:rsidRDefault="004B3F04" w:rsidP="000659BE">
            <w:pPr>
              <w:pStyle w:val="TableText"/>
            </w:pPr>
            <w:r>
              <w:t>0..1</w:t>
            </w:r>
          </w:p>
        </w:tc>
        <w:tc>
          <w:tcPr>
            <w:tcW w:w="1152" w:type="dxa"/>
          </w:tcPr>
          <w:p w14:paraId="64610694" w14:textId="77777777" w:rsidR="004B3F04" w:rsidRDefault="004B3F04" w:rsidP="000659BE">
            <w:pPr>
              <w:pStyle w:val="TableText"/>
            </w:pPr>
            <w:r>
              <w:t>MAY</w:t>
            </w:r>
          </w:p>
        </w:tc>
        <w:tc>
          <w:tcPr>
            <w:tcW w:w="864" w:type="dxa"/>
          </w:tcPr>
          <w:p w14:paraId="79464DE1" w14:textId="77777777" w:rsidR="004B3F04" w:rsidRDefault="004B3F04" w:rsidP="000659BE">
            <w:pPr>
              <w:pStyle w:val="TableText"/>
            </w:pPr>
          </w:p>
        </w:tc>
        <w:tc>
          <w:tcPr>
            <w:tcW w:w="1104" w:type="dxa"/>
          </w:tcPr>
          <w:p w14:paraId="1926A315" w14:textId="77777777" w:rsidR="004B3F04" w:rsidRDefault="006C736C" w:rsidP="000659BE">
            <w:pPr>
              <w:pStyle w:val="TableText"/>
            </w:pPr>
            <w:hyperlink w:anchor="C_4499-30790">
              <w:r w:rsidR="004B3F04">
                <w:rPr>
                  <w:rStyle w:val="HyperlinkText9pt"/>
                </w:rPr>
                <w:t>4499-30790</w:t>
              </w:r>
            </w:hyperlink>
          </w:p>
        </w:tc>
        <w:tc>
          <w:tcPr>
            <w:tcW w:w="2975" w:type="dxa"/>
          </w:tcPr>
          <w:p w14:paraId="7A4B174B" w14:textId="77777777" w:rsidR="004B3F04" w:rsidRDefault="004B3F04" w:rsidP="000659BE">
            <w:pPr>
              <w:pStyle w:val="TableText"/>
            </w:pPr>
          </w:p>
        </w:tc>
      </w:tr>
      <w:tr w:rsidR="004B3F04" w14:paraId="24395A4F" w14:textId="77777777" w:rsidTr="000659BE">
        <w:trPr>
          <w:jc w:val="center"/>
        </w:trPr>
        <w:tc>
          <w:tcPr>
            <w:tcW w:w="3345" w:type="dxa"/>
          </w:tcPr>
          <w:p w14:paraId="2B34D6BA" w14:textId="77777777" w:rsidR="004B3F04" w:rsidRDefault="004B3F04" w:rsidP="000659BE">
            <w:pPr>
              <w:pStyle w:val="TableText"/>
            </w:pPr>
            <w:r>
              <w:lastRenderedPageBreak/>
              <w:tab/>
            </w:r>
            <w:r>
              <w:tab/>
              <w:t>item</w:t>
            </w:r>
          </w:p>
        </w:tc>
        <w:tc>
          <w:tcPr>
            <w:tcW w:w="720" w:type="dxa"/>
          </w:tcPr>
          <w:p w14:paraId="251E7756" w14:textId="77777777" w:rsidR="004B3F04" w:rsidRDefault="004B3F04" w:rsidP="000659BE">
            <w:pPr>
              <w:pStyle w:val="TableText"/>
            </w:pPr>
            <w:r>
              <w:t>0..1</w:t>
            </w:r>
          </w:p>
        </w:tc>
        <w:tc>
          <w:tcPr>
            <w:tcW w:w="1152" w:type="dxa"/>
          </w:tcPr>
          <w:p w14:paraId="1CD4E8F3" w14:textId="77777777" w:rsidR="004B3F04" w:rsidRDefault="004B3F04" w:rsidP="000659BE">
            <w:pPr>
              <w:pStyle w:val="TableText"/>
            </w:pPr>
            <w:r>
              <w:t>SHOULD</w:t>
            </w:r>
          </w:p>
        </w:tc>
        <w:tc>
          <w:tcPr>
            <w:tcW w:w="864" w:type="dxa"/>
          </w:tcPr>
          <w:p w14:paraId="2EF9696D" w14:textId="77777777" w:rsidR="004B3F04" w:rsidRDefault="004B3F04" w:rsidP="000659BE">
            <w:pPr>
              <w:pStyle w:val="TableText"/>
            </w:pPr>
          </w:p>
        </w:tc>
        <w:tc>
          <w:tcPr>
            <w:tcW w:w="1104" w:type="dxa"/>
          </w:tcPr>
          <w:p w14:paraId="314E4873" w14:textId="77777777" w:rsidR="004B3F04" w:rsidRDefault="006C736C" w:rsidP="000659BE">
            <w:pPr>
              <w:pStyle w:val="TableText"/>
            </w:pPr>
            <w:hyperlink w:anchor="C_4499-30791">
              <w:r w:rsidR="004B3F04">
                <w:rPr>
                  <w:rStyle w:val="HyperlinkText9pt"/>
                </w:rPr>
                <w:t>4499-30791</w:t>
              </w:r>
            </w:hyperlink>
          </w:p>
        </w:tc>
        <w:tc>
          <w:tcPr>
            <w:tcW w:w="2975" w:type="dxa"/>
          </w:tcPr>
          <w:p w14:paraId="233E330E" w14:textId="77777777" w:rsidR="004B3F04" w:rsidRDefault="004B3F04" w:rsidP="000659BE">
            <w:pPr>
              <w:pStyle w:val="TableText"/>
            </w:pPr>
          </w:p>
        </w:tc>
      </w:tr>
      <w:tr w:rsidR="004B3F04" w14:paraId="3EF0434C" w14:textId="77777777" w:rsidTr="000659BE">
        <w:trPr>
          <w:jc w:val="center"/>
        </w:trPr>
        <w:tc>
          <w:tcPr>
            <w:tcW w:w="3345" w:type="dxa"/>
          </w:tcPr>
          <w:p w14:paraId="474A4158" w14:textId="77777777" w:rsidR="004B3F04" w:rsidRDefault="004B3F04" w:rsidP="000659BE">
            <w:pPr>
              <w:pStyle w:val="TableText"/>
            </w:pPr>
            <w:r>
              <w:tab/>
            </w:r>
            <w:r>
              <w:tab/>
            </w:r>
            <w:r>
              <w:tab/>
              <w:t>@valueSet</w:t>
            </w:r>
          </w:p>
        </w:tc>
        <w:tc>
          <w:tcPr>
            <w:tcW w:w="720" w:type="dxa"/>
          </w:tcPr>
          <w:p w14:paraId="06B9B31A" w14:textId="77777777" w:rsidR="004B3F04" w:rsidRDefault="004B3F04" w:rsidP="000659BE">
            <w:pPr>
              <w:pStyle w:val="TableText"/>
            </w:pPr>
            <w:r>
              <w:t>0..1</w:t>
            </w:r>
          </w:p>
        </w:tc>
        <w:tc>
          <w:tcPr>
            <w:tcW w:w="1152" w:type="dxa"/>
          </w:tcPr>
          <w:p w14:paraId="1D188FAA" w14:textId="77777777" w:rsidR="004B3F04" w:rsidRDefault="004B3F04" w:rsidP="000659BE">
            <w:pPr>
              <w:pStyle w:val="TableText"/>
            </w:pPr>
            <w:r>
              <w:t>SHOULD</w:t>
            </w:r>
          </w:p>
        </w:tc>
        <w:tc>
          <w:tcPr>
            <w:tcW w:w="864" w:type="dxa"/>
          </w:tcPr>
          <w:p w14:paraId="524C2E78" w14:textId="77777777" w:rsidR="004B3F04" w:rsidRDefault="004B3F04" w:rsidP="000659BE">
            <w:pPr>
              <w:pStyle w:val="TableText"/>
            </w:pPr>
          </w:p>
        </w:tc>
        <w:tc>
          <w:tcPr>
            <w:tcW w:w="1104" w:type="dxa"/>
          </w:tcPr>
          <w:p w14:paraId="4F9F96E5" w14:textId="77777777" w:rsidR="004B3F04" w:rsidRDefault="006C736C" w:rsidP="000659BE">
            <w:pPr>
              <w:pStyle w:val="TableText"/>
            </w:pPr>
            <w:hyperlink w:anchor="C_4499-30917">
              <w:r w:rsidR="004B3F04">
                <w:rPr>
                  <w:rStyle w:val="HyperlinkText9pt"/>
                </w:rPr>
                <w:t>4499-30917</w:t>
              </w:r>
            </w:hyperlink>
          </w:p>
        </w:tc>
        <w:tc>
          <w:tcPr>
            <w:tcW w:w="2975" w:type="dxa"/>
          </w:tcPr>
          <w:p w14:paraId="386CBF36" w14:textId="77777777" w:rsidR="004B3F04" w:rsidRDefault="004B3F04" w:rsidP="000659BE">
            <w:pPr>
              <w:pStyle w:val="TableText"/>
            </w:pPr>
          </w:p>
        </w:tc>
      </w:tr>
      <w:tr w:rsidR="004B3F04" w14:paraId="5CBE5A8B" w14:textId="77777777" w:rsidTr="000659BE">
        <w:trPr>
          <w:jc w:val="center"/>
        </w:trPr>
        <w:tc>
          <w:tcPr>
            <w:tcW w:w="3345" w:type="dxa"/>
          </w:tcPr>
          <w:p w14:paraId="22529BCB" w14:textId="77777777" w:rsidR="004B3F04" w:rsidRDefault="004B3F04" w:rsidP="000659BE">
            <w:pPr>
              <w:pStyle w:val="TableText"/>
            </w:pPr>
            <w:r>
              <w:tab/>
              <w:t>participation</w:t>
            </w:r>
          </w:p>
        </w:tc>
        <w:tc>
          <w:tcPr>
            <w:tcW w:w="720" w:type="dxa"/>
          </w:tcPr>
          <w:p w14:paraId="562F84C6" w14:textId="77777777" w:rsidR="004B3F04" w:rsidRDefault="004B3F04" w:rsidP="000659BE">
            <w:pPr>
              <w:pStyle w:val="TableText"/>
            </w:pPr>
            <w:r>
              <w:t>0..1</w:t>
            </w:r>
          </w:p>
        </w:tc>
        <w:tc>
          <w:tcPr>
            <w:tcW w:w="1152" w:type="dxa"/>
          </w:tcPr>
          <w:p w14:paraId="78058B73" w14:textId="77777777" w:rsidR="004B3F04" w:rsidRDefault="004B3F04" w:rsidP="000659BE">
            <w:pPr>
              <w:pStyle w:val="TableText"/>
            </w:pPr>
            <w:r>
              <w:t>MAY</w:t>
            </w:r>
          </w:p>
        </w:tc>
        <w:tc>
          <w:tcPr>
            <w:tcW w:w="864" w:type="dxa"/>
          </w:tcPr>
          <w:p w14:paraId="07C3ADB9" w14:textId="77777777" w:rsidR="004B3F04" w:rsidRDefault="004B3F04" w:rsidP="000659BE">
            <w:pPr>
              <w:pStyle w:val="TableText"/>
            </w:pPr>
          </w:p>
        </w:tc>
        <w:tc>
          <w:tcPr>
            <w:tcW w:w="1104" w:type="dxa"/>
          </w:tcPr>
          <w:p w14:paraId="78EC37E5" w14:textId="77777777" w:rsidR="004B3F04" w:rsidRDefault="006C736C" w:rsidP="000659BE">
            <w:pPr>
              <w:pStyle w:val="TableText"/>
            </w:pPr>
            <w:hyperlink w:anchor="C_4499-30792">
              <w:r w:rsidR="004B3F04">
                <w:rPr>
                  <w:rStyle w:val="HyperlinkText9pt"/>
                </w:rPr>
                <w:t>4499-30792</w:t>
              </w:r>
            </w:hyperlink>
          </w:p>
        </w:tc>
        <w:tc>
          <w:tcPr>
            <w:tcW w:w="2975" w:type="dxa"/>
          </w:tcPr>
          <w:p w14:paraId="1929340B" w14:textId="77777777" w:rsidR="004B3F04" w:rsidRDefault="004B3F04" w:rsidP="000659BE">
            <w:pPr>
              <w:pStyle w:val="TableText"/>
            </w:pPr>
          </w:p>
        </w:tc>
      </w:tr>
      <w:tr w:rsidR="004B3F04" w14:paraId="0BC5A580" w14:textId="77777777" w:rsidTr="000659BE">
        <w:trPr>
          <w:jc w:val="center"/>
        </w:trPr>
        <w:tc>
          <w:tcPr>
            <w:tcW w:w="3345" w:type="dxa"/>
          </w:tcPr>
          <w:p w14:paraId="0DA46A74" w14:textId="77777777" w:rsidR="004B3F04" w:rsidRDefault="004B3F04" w:rsidP="000659BE">
            <w:pPr>
              <w:pStyle w:val="TableText"/>
            </w:pPr>
            <w:r>
              <w:tab/>
            </w:r>
            <w:r>
              <w:tab/>
              <w:t>@typeCode</w:t>
            </w:r>
          </w:p>
        </w:tc>
        <w:tc>
          <w:tcPr>
            <w:tcW w:w="720" w:type="dxa"/>
          </w:tcPr>
          <w:p w14:paraId="7794A374" w14:textId="77777777" w:rsidR="004B3F04" w:rsidRDefault="004B3F04" w:rsidP="000659BE">
            <w:pPr>
              <w:pStyle w:val="TableText"/>
            </w:pPr>
            <w:r>
              <w:t>1..1</w:t>
            </w:r>
          </w:p>
        </w:tc>
        <w:tc>
          <w:tcPr>
            <w:tcW w:w="1152" w:type="dxa"/>
          </w:tcPr>
          <w:p w14:paraId="1C4F85A4" w14:textId="77777777" w:rsidR="004B3F04" w:rsidRDefault="004B3F04" w:rsidP="000659BE">
            <w:pPr>
              <w:pStyle w:val="TableText"/>
            </w:pPr>
            <w:r>
              <w:t>SHALL</w:t>
            </w:r>
          </w:p>
        </w:tc>
        <w:tc>
          <w:tcPr>
            <w:tcW w:w="864" w:type="dxa"/>
          </w:tcPr>
          <w:p w14:paraId="31C698A8" w14:textId="77777777" w:rsidR="004B3F04" w:rsidRDefault="004B3F04" w:rsidP="000659BE">
            <w:pPr>
              <w:pStyle w:val="TableText"/>
            </w:pPr>
          </w:p>
        </w:tc>
        <w:tc>
          <w:tcPr>
            <w:tcW w:w="1104" w:type="dxa"/>
          </w:tcPr>
          <w:p w14:paraId="2ADB21BA" w14:textId="77777777" w:rsidR="004B3F04" w:rsidRDefault="006C736C" w:rsidP="000659BE">
            <w:pPr>
              <w:pStyle w:val="TableText"/>
            </w:pPr>
            <w:hyperlink w:anchor="C_4499-30993">
              <w:r w:rsidR="004B3F04">
                <w:rPr>
                  <w:rStyle w:val="HyperlinkText9pt"/>
                </w:rPr>
                <w:t>4499-30993</w:t>
              </w:r>
            </w:hyperlink>
          </w:p>
        </w:tc>
        <w:tc>
          <w:tcPr>
            <w:tcW w:w="2975" w:type="dxa"/>
          </w:tcPr>
          <w:p w14:paraId="33A994FE" w14:textId="77777777" w:rsidR="004B3F04" w:rsidRDefault="004B3F04" w:rsidP="000659BE">
            <w:pPr>
              <w:pStyle w:val="TableText"/>
            </w:pPr>
            <w:r>
              <w:t>urn:oid:2.16.840.1.113883.5.4 (HL7ActCode) = LOC</w:t>
            </w:r>
          </w:p>
        </w:tc>
      </w:tr>
      <w:tr w:rsidR="004B3F04" w14:paraId="50A40AD4" w14:textId="77777777" w:rsidTr="000659BE">
        <w:trPr>
          <w:jc w:val="center"/>
        </w:trPr>
        <w:tc>
          <w:tcPr>
            <w:tcW w:w="3345" w:type="dxa"/>
          </w:tcPr>
          <w:p w14:paraId="386ACF15" w14:textId="77777777" w:rsidR="004B3F04" w:rsidRDefault="004B3F04" w:rsidP="000659BE">
            <w:pPr>
              <w:pStyle w:val="TableText"/>
            </w:pPr>
            <w:r>
              <w:tab/>
            </w:r>
            <w:r>
              <w:tab/>
              <w:t>role</w:t>
            </w:r>
          </w:p>
        </w:tc>
        <w:tc>
          <w:tcPr>
            <w:tcW w:w="720" w:type="dxa"/>
          </w:tcPr>
          <w:p w14:paraId="74971937" w14:textId="77777777" w:rsidR="004B3F04" w:rsidRDefault="004B3F04" w:rsidP="000659BE">
            <w:pPr>
              <w:pStyle w:val="TableText"/>
            </w:pPr>
            <w:r>
              <w:t>1..1</w:t>
            </w:r>
          </w:p>
        </w:tc>
        <w:tc>
          <w:tcPr>
            <w:tcW w:w="1152" w:type="dxa"/>
          </w:tcPr>
          <w:p w14:paraId="63AF42D9" w14:textId="77777777" w:rsidR="004B3F04" w:rsidRDefault="004B3F04" w:rsidP="000659BE">
            <w:pPr>
              <w:pStyle w:val="TableText"/>
            </w:pPr>
            <w:r>
              <w:t>SHALL</w:t>
            </w:r>
          </w:p>
        </w:tc>
        <w:tc>
          <w:tcPr>
            <w:tcW w:w="864" w:type="dxa"/>
          </w:tcPr>
          <w:p w14:paraId="55A46003" w14:textId="77777777" w:rsidR="004B3F04" w:rsidRDefault="004B3F04" w:rsidP="000659BE">
            <w:pPr>
              <w:pStyle w:val="TableText"/>
            </w:pPr>
          </w:p>
        </w:tc>
        <w:tc>
          <w:tcPr>
            <w:tcW w:w="1104" w:type="dxa"/>
          </w:tcPr>
          <w:p w14:paraId="1E04437C" w14:textId="77777777" w:rsidR="004B3F04" w:rsidRDefault="006C736C" w:rsidP="000659BE">
            <w:pPr>
              <w:pStyle w:val="TableText"/>
            </w:pPr>
            <w:hyperlink w:anchor="C_4499-30992">
              <w:r w:rsidR="004B3F04">
                <w:rPr>
                  <w:rStyle w:val="HyperlinkText9pt"/>
                </w:rPr>
                <w:t>4499-30992</w:t>
              </w:r>
            </w:hyperlink>
          </w:p>
        </w:tc>
        <w:tc>
          <w:tcPr>
            <w:tcW w:w="2975" w:type="dxa"/>
          </w:tcPr>
          <w:p w14:paraId="249DB135" w14:textId="77777777" w:rsidR="004B3F04" w:rsidRDefault="006C736C" w:rsidP="000659BE">
            <w:pPr>
              <w:pStyle w:val="TableText"/>
            </w:pPr>
            <w:hyperlink w:anchor="E_Facility_Location">
              <w:r w:rsidR="004B3F04">
                <w:rPr>
                  <w:rStyle w:val="HyperlinkText9pt"/>
                </w:rPr>
                <w:t>Facility Location (identifier: urn:hl7ii:2.16.840.1.113883.10.20.28.4.92:2017-05-01</w:t>
              </w:r>
            </w:hyperlink>
          </w:p>
        </w:tc>
      </w:tr>
      <w:tr w:rsidR="004B3F04" w14:paraId="1C4B5044" w14:textId="77777777" w:rsidTr="000659BE">
        <w:trPr>
          <w:jc w:val="center"/>
        </w:trPr>
        <w:tc>
          <w:tcPr>
            <w:tcW w:w="3345" w:type="dxa"/>
          </w:tcPr>
          <w:p w14:paraId="40405948" w14:textId="77777777" w:rsidR="004B3F04" w:rsidRDefault="004B3F04" w:rsidP="000659BE">
            <w:pPr>
              <w:pStyle w:val="TableText"/>
            </w:pPr>
            <w:r>
              <w:tab/>
              <w:t>participation</w:t>
            </w:r>
          </w:p>
        </w:tc>
        <w:tc>
          <w:tcPr>
            <w:tcW w:w="720" w:type="dxa"/>
          </w:tcPr>
          <w:p w14:paraId="7FADF911" w14:textId="77777777" w:rsidR="004B3F04" w:rsidRDefault="004B3F04" w:rsidP="000659BE">
            <w:pPr>
              <w:pStyle w:val="TableText"/>
            </w:pPr>
            <w:r>
              <w:t>0..1</w:t>
            </w:r>
          </w:p>
        </w:tc>
        <w:tc>
          <w:tcPr>
            <w:tcW w:w="1152" w:type="dxa"/>
          </w:tcPr>
          <w:p w14:paraId="5039002E" w14:textId="77777777" w:rsidR="004B3F04" w:rsidRDefault="004B3F04" w:rsidP="000659BE">
            <w:pPr>
              <w:pStyle w:val="TableText"/>
            </w:pPr>
            <w:r>
              <w:t>MAY</w:t>
            </w:r>
          </w:p>
        </w:tc>
        <w:tc>
          <w:tcPr>
            <w:tcW w:w="864" w:type="dxa"/>
          </w:tcPr>
          <w:p w14:paraId="35C8BA0E" w14:textId="77777777" w:rsidR="004B3F04" w:rsidRDefault="004B3F04" w:rsidP="000659BE">
            <w:pPr>
              <w:pStyle w:val="TableText"/>
            </w:pPr>
          </w:p>
        </w:tc>
        <w:tc>
          <w:tcPr>
            <w:tcW w:w="1104" w:type="dxa"/>
          </w:tcPr>
          <w:p w14:paraId="709680A7" w14:textId="77777777" w:rsidR="004B3F04" w:rsidRDefault="006C736C" w:rsidP="000659BE">
            <w:pPr>
              <w:pStyle w:val="TableText"/>
            </w:pPr>
            <w:hyperlink w:anchor="C_4499-34510">
              <w:r w:rsidR="004B3F04">
                <w:rPr>
                  <w:rStyle w:val="HyperlinkText9pt"/>
                </w:rPr>
                <w:t>4499-34510</w:t>
              </w:r>
            </w:hyperlink>
          </w:p>
        </w:tc>
        <w:tc>
          <w:tcPr>
            <w:tcW w:w="2975" w:type="dxa"/>
          </w:tcPr>
          <w:p w14:paraId="58D27124" w14:textId="77777777" w:rsidR="004B3F04" w:rsidRDefault="004B3F04" w:rsidP="000659BE">
            <w:pPr>
              <w:pStyle w:val="TableText"/>
            </w:pPr>
          </w:p>
        </w:tc>
      </w:tr>
      <w:tr w:rsidR="004B3F04" w14:paraId="029825BB" w14:textId="77777777" w:rsidTr="000659BE">
        <w:trPr>
          <w:jc w:val="center"/>
        </w:trPr>
        <w:tc>
          <w:tcPr>
            <w:tcW w:w="3345" w:type="dxa"/>
          </w:tcPr>
          <w:p w14:paraId="1053008C" w14:textId="77777777" w:rsidR="004B3F04" w:rsidRDefault="004B3F04" w:rsidP="000659BE">
            <w:pPr>
              <w:pStyle w:val="TableText"/>
            </w:pPr>
            <w:r>
              <w:tab/>
            </w:r>
            <w:r>
              <w:tab/>
              <w:t>@typeCode</w:t>
            </w:r>
          </w:p>
        </w:tc>
        <w:tc>
          <w:tcPr>
            <w:tcW w:w="720" w:type="dxa"/>
          </w:tcPr>
          <w:p w14:paraId="5B48A50B" w14:textId="77777777" w:rsidR="004B3F04" w:rsidRDefault="004B3F04" w:rsidP="000659BE">
            <w:pPr>
              <w:pStyle w:val="TableText"/>
            </w:pPr>
            <w:r>
              <w:t>1..1</w:t>
            </w:r>
          </w:p>
        </w:tc>
        <w:tc>
          <w:tcPr>
            <w:tcW w:w="1152" w:type="dxa"/>
          </w:tcPr>
          <w:p w14:paraId="0CF07AF4" w14:textId="77777777" w:rsidR="004B3F04" w:rsidRDefault="004B3F04" w:rsidP="000659BE">
            <w:pPr>
              <w:pStyle w:val="TableText"/>
            </w:pPr>
            <w:r>
              <w:t>SHALL</w:t>
            </w:r>
          </w:p>
        </w:tc>
        <w:tc>
          <w:tcPr>
            <w:tcW w:w="864" w:type="dxa"/>
          </w:tcPr>
          <w:p w14:paraId="00A9A1F6" w14:textId="77777777" w:rsidR="004B3F04" w:rsidRDefault="004B3F04" w:rsidP="000659BE">
            <w:pPr>
              <w:pStyle w:val="TableText"/>
            </w:pPr>
          </w:p>
        </w:tc>
        <w:tc>
          <w:tcPr>
            <w:tcW w:w="1104" w:type="dxa"/>
          </w:tcPr>
          <w:p w14:paraId="06B6FA24" w14:textId="77777777" w:rsidR="004B3F04" w:rsidRDefault="006C736C" w:rsidP="000659BE">
            <w:pPr>
              <w:pStyle w:val="TableText"/>
            </w:pPr>
            <w:hyperlink w:anchor="C_4499-34513">
              <w:r w:rsidR="004B3F04">
                <w:rPr>
                  <w:rStyle w:val="HyperlinkText9pt"/>
                </w:rPr>
                <w:t>4499-34513</w:t>
              </w:r>
            </w:hyperlink>
          </w:p>
        </w:tc>
        <w:tc>
          <w:tcPr>
            <w:tcW w:w="2975" w:type="dxa"/>
          </w:tcPr>
          <w:p w14:paraId="34A6EB28" w14:textId="77777777" w:rsidR="004B3F04" w:rsidRDefault="004B3F04" w:rsidP="000659BE">
            <w:pPr>
              <w:pStyle w:val="TableText"/>
            </w:pPr>
            <w:r>
              <w:t>urn:oid:2.16.840.1.113883.5.90 (HL7ParticipationType) = AUT</w:t>
            </w:r>
          </w:p>
        </w:tc>
      </w:tr>
      <w:tr w:rsidR="004B3F04" w14:paraId="579FE444" w14:textId="77777777" w:rsidTr="000659BE">
        <w:trPr>
          <w:jc w:val="center"/>
        </w:trPr>
        <w:tc>
          <w:tcPr>
            <w:tcW w:w="3345" w:type="dxa"/>
          </w:tcPr>
          <w:p w14:paraId="21EC17A4" w14:textId="77777777" w:rsidR="004B3F04" w:rsidRDefault="004B3F04" w:rsidP="000659BE">
            <w:pPr>
              <w:pStyle w:val="TableText"/>
            </w:pPr>
            <w:r>
              <w:tab/>
            </w:r>
            <w:r>
              <w:tab/>
              <w:t>time</w:t>
            </w:r>
          </w:p>
        </w:tc>
        <w:tc>
          <w:tcPr>
            <w:tcW w:w="720" w:type="dxa"/>
          </w:tcPr>
          <w:p w14:paraId="7953C036" w14:textId="77777777" w:rsidR="004B3F04" w:rsidRDefault="004B3F04" w:rsidP="000659BE">
            <w:pPr>
              <w:pStyle w:val="TableText"/>
            </w:pPr>
            <w:r>
              <w:t>1..1</w:t>
            </w:r>
          </w:p>
        </w:tc>
        <w:tc>
          <w:tcPr>
            <w:tcW w:w="1152" w:type="dxa"/>
          </w:tcPr>
          <w:p w14:paraId="1D01D7B6" w14:textId="77777777" w:rsidR="004B3F04" w:rsidRDefault="004B3F04" w:rsidP="000659BE">
            <w:pPr>
              <w:pStyle w:val="TableText"/>
            </w:pPr>
            <w:r>
              <w:t>SHALL</w:t>
            </w:r>
          </w:p>
        </w:tc>
        <w:tc>
          <w:tcPr>
            <w:tcW w:w="864" w:type="dxa"/>
          </w:tcPr>
          <w:p w14:paraId="6ABD1531" w14:textId="77777777" w:rsidR="004B3F04" w:rsidRDefault="004B3F04" w:rsidP="000659BE">
            <w:pPr>
              <w:pStyle w:val="TableText"/>
            </w:pPr>
          </w:p>
        </w:tc>
        <w:tc>
          <w:tcPr>
            <w:tcW w:w="1104" w:type="dxa"/>
          </w:tcPr>
          <w:p w14:paraId="72E2DBDA" w14:textId="77777777" w:rsidR="004B3F04" w:rsidRDefault="006C736C" w:rsidP="000659BE">
            <w:pPr>
              <w:pStyle w:val="TableText"/>
            </w:pPr>
            <w:hyperlink w:anchor="C_4499-34511">
              <w:r w:rsidR="004B3F04">
                <w:rPr>
                  <w:rStyle w:val="HyperlinkText9pt"/>
                </w:rPr>
                <w:t>4499-34511</w:t>
              </w:r>
            </w:hyperlink>
          </w:p>
        </w:tc>
        <w:tc>
          <w:tcPr>
            <w:tcW w:w="2975" w:type="dxa"/>
          </w:tcPr>
          <w:p w14:paraId="04193F59" w14:textId="77777777" w:rsidR="004B3F04" w:rsidRDefault="004B3F04" w:rsidP="000659BE">
            <w:pPr>
              <w:pStyle w:val="TableText"/>
            </w:pPr>
          </w:p>
        </w:tc>
      </w:tr>
      <w:tr w:rsidR="004B3F04" w14:paraId="05A77A28" w14:textId="77777777" w:rsidTr="000659BE">
        <w:trPr>
          <w:jc w:val="center"/>
        </w:trPr>
        <w:tc>
          <w:tcPr>
            <w:tcW w:w="3345" w:type="dxa"/>
          </w:tcPr>
          <w:p w14:paraId="2C04E19E" w14:textId="77777777" w:rsidR="004B3F04" w:rsidRDefault="004B3F04" w:rsidP="000659BE">
            <w:pPr>
              <w:pStyle w:val="TableText"/>
            </w:pPr>
            <w:r>
              <w:tab/>
            </w:r>
            <w:r>
              <w:tab/>
            </w:r>
            <w:r>
              <w:tab/>
              <w:t>low</w:t>
            </w:r>
          </w:p>
        </w:tc>
        <w:tc>
          <w:tcPr>
            <w:tcW w:w="720" w:type="dxa"/>
          </w:tcPr>
          <w:p w14:paraId="525026DD" w14:textId="77777777" w:rsidR="004B3F04" w:rsidRDefault="004B3F04" w:rsidP="000659BE">
            <w:pPr>
              <w:pStyle w:val="TableText"/>
            </w:pPr>
            <w:r>
              <w:t>1..1</w:t>
            </w:r>
          </w:p>
        </w:tc>
        <w:tc>
          <w:tcPr>
            <w:tcW w:w="1152" w:type="dxa"/>
          </w:tcPr>
          <w:p w14:paraId="67EFDC87" w14:textId="77777777" w:rsidR="004B3F04" w:rsidRDefault="004B3F04" w:rsidP="000659BE">
            <w:pPr>
              <w:pStyle w:val="TableText"/>
            </w:pPr>
            <w:r>
              <w:t>SHALL</w:t>
            </w:r>
          </w:p>
        </w:tc>
        <w:tc>
          <w:tcPr>
            <w:tcW w:w="864" w:type="dxa"/>
          </w:tcPr>
          <w:p w14:paraId="77EC04A0" w14:textId="77777777" w:rsidR="004B3F04" w:rsidRDefault="004B3F04" w:rsidP="000659BE">
            <w:pPr>
              <w:pStyle w:val="TableText"/>
            </w:pPr>
          </w:p>
        </w:tc>
        <w:tc>
          <w:tcPr>
            <w:tcW w:w="1104" w:type="dxa"/>
          </w:tcPr>
          <w:p w14:paraId="347A694F" w14:textId="77777777" w:rsidR="004B3F04" w:rsidRDefault="006C736C" w:rsidP="000659BE">
            <w:pPr>
              <w:pStyle w:val="TableText"/>
            </w:pPr>
            <w:hyperlink w:anchor="C_4499-34514">
              <w:r w:rsidR="004B3F04">
                <w:rPr>
                  <w:rStyle w:val="HyperlinkText9pt"/>
                </w:rPr>
                <w:t>4499-34514</w:t>
              </w:r>
            </w:hyperlink>
          </w:p>
        </w:tc>
        <w:tc>
          <w:tcPr>
            <w:tcW w:w="2975" w:type="dxa"/>
          </w:tcPr>
          <w:p w14:paraId="5726C6DA" w14:textId="77777777" w:rsidR="004B3F04" w:rsidRDefault="004B3F04" w:rsidP="000659BE">
            <w:pPr>
              <w:pStyle w:val="TableText"/>
            </w:pPr>
          </w:p>
        </w:tc>
      </w:tr>
      <w:tr w:rsidR="004B3F04" w14:paraId="4D7D8FD7" w14:textId="77777777" w:rsidTr="000659BE">
        <w:trPr>
          <w:jc w:val="center"/>
        </w:trPr>
        <w:tc>
          <w:tcPr>
            <w:tcW w:w="3345" w:type="dxa"/>
          </w:tcPr>
          <w:p w14:paraId="050605A9" w14:textId="77777777" w:rsidR="004B3F04" w:rsidRDefault="004B3F04" w:rsidP="000659BE">
            <w:pPr>
              <w:pStyle w:val="TableText"/>
            </w:pPr>
            <w:r>
              <w:tab/>
            </w:r>
            <w:r>
              <w:tab/>
              <w:t>role</w:t>
            </w:r>
          </w:p>
        </w:tc>
        <w:tc>
          <w:tcPr>
            <w:tcW w:w="720" w:type="dxa"/>
          </w:tcPr>
          <w:p w14:paraId="5313CF8D" w14:textId="77777777" w:rsidR="004B3F04" w:rsidRDefault="004B3F04" w:rsidP="000659BE">
            <w:pPr>
              <w:pStyle w:val="TableText"/>
            </w:pPr>
            <w:r>
              <w:t>1..1</w:t>
            </w:r>
          </w:p>
        </w:tc>
        <w:tc>
          <w:tcPr>
            <w:tcW w:w="1152" w:type="dxa"/>
          </w:tcPr>
          <w:p w14:paraId="3A0E460A" w14:textId="77777777" w:rsidR="004B3F04" w:rsidRDefault="004B3F04" w:rsidP="000659BE">
            <w:pPr>
              <w:pStyle w:val="TableText"/>
            </w:pPr>
            <w:r>
              <w:t>SHALL</w:t>
            </w:r>
          </w:p>
        </w:tc>
        <w:tc>
          <w:tcPr>
            <w:tcW w:w="864" w:type="dxa"/>
          </w:tcPr>
          <w:p w14:paraId="50A1C419" w14:textId="77777777" w:rsidR="004B3F04" w:rsidRDefault="004B3F04" w:rsidP="000659BE">
            <w:pPr>
              <w:pStyle w:val="TableText"/>
            </w:pPr>
          </w:p>
        </w:tc>
        <w:tc>
          <w:tcPr>
            <w:tcW w:w="1104" w:type="dxa"/>
          </w:tcPr>
          <w:p w14:paraId="68ECE472" w14:textId="77777777" w:rsidR="004B3F04" w:rsidRDefault="006C736C" w:rsidP="000659BE">
            <w:pPr>
              <w:pStyle w:val="TableText"/>
            </w:pPr>
            <w:hyperlink w:anchor="C_4499-34512">
              <w:r w:rsidR="004B3F04">
                <w:rPr>
                  <w:rStyle w:val="HyperlinkText9pt"/>
                </w:rPr>
                <w:t>4499-34512</w:t>
              </w:r>
            </w:hyperlink>
          </w:p>
        </w:tc>
        <w:tc>
          <w:tcPr>
            <w:tcW w:w="2975" w:type="dxa"/>
          </w:tcPr>
          <w:p w14:paraId="6304E2CC" w14:textId="77777777" w:rsidR="004B3F04" w:rsidRDefault="004B3F04" w:rsidP="000659BE">
            <w:pPr>
              <w:pStyle w:val="TableText"/>
            </w:pPr>
          </w:p>
        </w:tc>
      </w:tr>
      <w:tr w:rsidR="004B3F04" w14:paraId="0A275131" w14:textId="77777777" w:rsidTr="000659BE">
        <w:trPr>
          <w:jc w:val="center"/>
        </w:trPr>
        <w:tc>
          <w:tcPr>
            <w:tcW w:w="3345" w:type="dxa"/>
          </w:tcPr>
          <w:p w14:paraId="6503FBE0" w14:textId="77777777" w:rsidR="004B3F04" w:rsidRDefault="004B3F04" w:rsidP="000659BE">
            <w:pPr>
              <w:pStyle w:val="TableText"/>
            </w:pPr>
            <w:r>
              <w:tab/>
            </w:r>
            <w:r>
              <w:tab/>
            </w:r>
            <w:r>
              <w:tab/>
              <w:t>@classCode</w:t>
            </w:r>
          </w:p>
        </w:tc>
        <w:tc>
          <w:tcPr>
            <w:tcW w:w="720" w:type="dxa"/>
          </w:tcPr>
          <w:p w14:paraId="64E2B93B" w14:textId="77777777" w:rsidR="004B3F04" w:rsidRDefault="004B3F04" w:rsidP="000659BE">
            <w:pPr>
              <w:pStyle w:val="TableText"/>
            </w:pPr>
            <w:r>
              <w:t>1..1</w:t>
            </w:r>
          </w:p>
        </w:tc>
        <w:tc>
          <w:tcPr>
            <w:tcW w:w="1152" w:type="dxa"/>
          </w:tcPr>
          <w:p w14:paraId="68E90C1C" w14:textId="77777777" w:rsidR="004B3F04" w:rsidRDefault="004B3F04" w:rsidP="000659BE">
            <w:pPr>
              <w:pStyle w:val="TableText"/>
            </w:pPr>
            <w:r>
              <w:t>SHALL</w:t>
            </w:r>
          </w:p>
        </w:tc>
        <w:tc>
          <w:tcPr>
            <w:tcW w:w="864" w:type="dxa"/>
          </w:tcPr>
          <w:p w14:paraId="4F827BCB" w14:textId="77777777" w:rsidR="004B3F04" w:rsidRDefault="004B3F04" w:rsidP="000659BE">
            <w:pPr>
              <w:pStyle w:val="TableText"/>
            </w:pPr>
          </w:p>
        </w:tc>
        <w:tc>
          <w:tcPr>
            <w:tcW w:w="1104" w:type="dxa"/>
          </w:tcPr>
          <w:p w14:paraId="5BD3EA9E" w14:textId="77777777" w:rsidR="004B3F04" w:rsidRDefault="006C736C" w:rsidP="000659BE">
            <w:pPr>
              <w:pStyle w:val="TableText"/>
            </w:pPr>
            <w:hyperlink w:anchor="C_4499-34515">
              <w:r w:rsidR="004B3F04">
                <w:rPr>
                  <w:rStyle w:val="HyperlinkText9pt"/>
                </w:rPr>
                <w:t>4499-34515</w:t>
              </w:r>
            </w:hyperlink>
          </w:p>
        </w:tc>
        <w:tc>
          <w:tcPr>
            <w:tcW w:w="2975" w:type="dxa"/>
          </w:tcPr>
          <w:p w14:paraId="6BDCA15D" w14:textId="77777777" w:rsidR="004B3F04" w:rsidRDefault="004B3F04" w:rsidP="000659BE">
            <w:pPr>
              <w:pStyle w:val="TableText"/>
            </w:pPr>
            <w:r>
              <w:t>urn:oid:2.16.840.1.113883.5.110 (HL7RoleClass) = ROL</w:t>
            </w:r>
          </w:p>
        </w:tc>
      </w:tr>
      <w:tr w:rsidR="004B3F04" w14:paraId="1596ADB2" w14:textId="77777777" w:rsidTr="000659BE">
        <w:trPr>
          <w:jc w:val="center"/>
        </w:trPr>
        <w:tc>
          <w:tcPr>
            <w:tcW w:w="3345" w:type="dxa"/>
          </w:tcPr>
          <w:p w14:paraId="21628790" w14:textId="77777777" w:rsidR="004B3F04" w:rsidRDefault="004B3F04" w:rsidP="000659BE">
            <w:pPr>
              <w:pStyle w:val="TableText"/>
            </w:pPr>
            <w:r>
              <w:tab/>
            </w:r>
            <w:r>
              <w:tab/>
            </w:r>
            <w:r>
              <w:tab/>
              <w:t>id</w:t>
            </w:r>
          </w:p>
        </w:tc>
        <w:tc>
          <w:tcPr>
            <w:tcW w:w="720" w:type="dxa"/>
          </w:tcPr>
          <w:p w14:paraId="5BF77315" w14:textId="77777777" w:rsidR="004B3F04" w:rsidRDefault="004B3F04" w:rsidP="000659BE">
            <w:pPr>
              <w:pStyle w:val="TableText"/>
            </w:pPr>
            <w:r>
              <w:t>0..1</w:t>
            </w:r>
          </w:p>
        </w:tc>
        <w:tc>
          <w:tcPr>
            <w:tcW w:w="1152" w:type="dxa"/>
          </w:tcPr>
          <w:p w14:paraId="3F06C951" w14:textId="77777777" w:rsidR="004B3F04" w:rsidRDefault="004B3F04" w:rsidP="000659BE">
            <w:pPr>
              <w:pStyle w:val="TableText"/>
            </w:pPr>
            <w:r>
              <w:t>MAY</w:t>
            </w:r>
          </w:p>
        </w:tc>
        <w:tc>
          <w:tcPr>
            <w:tcW w:w="864" w:type="dxa"/>
          </w:tcPr>
          <w:p w14:paraId="0265F65B" w14:textId="77777777" w:rsidR="004B3F04" w:rsidRDefault="004B3F04" w:rsidP="000659BE">
            <w:pPr>
              <w:pStyle w:val="TableText"/>
            </w:pPr>
          </w:p>
        </w:tc>
        <w:tc>
          <w:tcPr>
            <w:tcW w:w="1104" w:type="dxa"/>
          </w:tcPr>
          <w:p w14:paraId="1CA8B0F1" w14:textId="77777777" w:rsidR="004B3F04" w:rsidRDefault="006C736C" w:rsidP="000659BE">
            <w:pPr>
              <w:pStyle w:val="TableText"/>
            </w:pPr>
            <w:hyperlink w:anchor="C_4499-34516">
              <w:r w:rsidR="004B3F04">
                <w:rPr>
                  <w:rStyle w:val="HyperlinkText9pt"/>
                </w:rPr>
                <w:t>4499-34516</w:t>
              </w:r>
            </w:hyperlink>
          </w:p>
        </w:tc>
        <w:tc>
          <w:tcPr>
            <w:tcW w:w="2975" w:type="dxa"/>
          </w:tcPr>
          <w:p w14:paraId="0E98C3A8" w14:textId="77777777" w:rsidR="004B3F04" w:rsidRDefault="004B3F04" w:rsidP="000659BE">
            <w:pPr>
              <w:pStyle w:val="TableText"/>
            </w:pPr>
          </w:p>
        </w:tc>
      </w:tr>
      <w:tr w:rsidR="004B3F04" w14:paraId="4BE8DC25" w14:textId="77777777" w:rsidTr="000659BE">
        <w:trPr>
          <w:jc w:val="center"/>
        </w:trPr>
        <w:tc>
          <w:tcPr>
            <w:tcW w:w="3345" w:type="dxa"/>
          </w:tcPr>
          <w:p w14:paraId="509238D7" w14:textId="77777777" w:rsidR="004B3F04" w:rsidRDefault="004B3F04" w:rsidP="000659BE">
            <w:pPr>
              <w:pStyle w:val="TableText"/>
            </w:pPr>
            <w:r>
              <w:tab/>
              <w:t>participation</w:t>
            </w:r>
          </w:p>
        </w:tc>
        <w:tc>
          <w:tcPr>
            <w:tcW w:w="720" w:type="dxa"/>
          </w:tcPr>
          <w:p w14:paraId="149B6C45" w14:textId="77777777" w:rsidR="004B3F04" w:rsidRDefault="004B3F04" w:rsidP="000659BE">
            <w:pPr>
              <w:pStyle w:val="TableText"/>
            </w:pPr>
            <w:r>
              <w:t>0..*</w:t>
            </w:r>
          </w:p>
        </w:tc>
        <w:tc>
          <w:tcPr>
            <w:tcW w:w="1152" w:type="dxa"/>
          </w:tcPr>
          <w:p w14:paraId="29955694" w14:textId="77777777" w:rsidR="004B3F04" w:rsidRDefault="004B3F04" w:rsidP="000659BE">
            <w:pPr>
              <w:pStyle w:val="TableText"/>
            </w:pPr>
            <w:r>
              <w:t>MAY</w:t>
            </w:r>
          </w:p>
        </w:tc>
        <w:tc>
          <w:tcPr>
            <w:tcW w:w="864" w:type="dxa"/>
          </w:tcPr>
          <w:p w14:paraId="6127387E" w14:textId="77777777" w:rsidR="004B3F04" w:rsidRDefault="004B3F04" w:rsidP="000659BE">
            <w:pPr>
              <w:pStyle w:val="TableText"/>
            </w:pPr>
          </w:p>
        </w:tc>
        <w:tc>
          <w:tcPr>
            <w:tcW w:w="1104" w:type="dxa"/>
          </w:tcPr>
          <w:p w14:paraId="38AF139D" w14:textId="77777777" w:rsidR="004B3F04" w:rsidRDefault="006C736C" w:rsidP="000659BE">
            <w:pPr>
              <w:pStyle w:val="TableText"/>
            </w:pPr>
            <w:hyperlink w:anchor="C_4499-35103">
              <w:r w:rsidR="004B3F04">
                <w:rPr>
                  <w:rStyle w:val="HyperlinkText9pt"/>
                </w:rPr>
                <w:t>4499-35103</w:t>
              </w:r>
            </w:hyperlink>
          </w:p>
        </w:tc>
        <w:tc>
          <w:tcPr>
            <w:tcW w:w="2975" w:type="dxa"/>
          </w:tcPr>
          <w:p w14:paraId="2F903FB5" w14:textId="77777777" w:rsidR="004B3F04" w:rsidRDefault="004B3F04" w:rsidP="000659BE">
            <w:pPr>
              <w:pStyle w:val="TableText"/>
            </w:pPr>
          </w:p>
        </w:tc>
      </w:tr>
      <w:tr w:rsidR="004B3F04" w14:paraId="51BF2069" w14:textId="77777777" w:rsidTr="000659BE">
        <w:trPr>
          <w:jc w:val="center"/>
        </w:trPr>
        <w:tc>
          <w:tcPr>
            <w:tcW w:w="3345" w:type="dxa"/>
          </w:tcPr>
          <w:p w14:paraId="3F5245AB" w14:textId="77777777" w:rsidR="004B3F04" w:rsidRDefault="004B3F04" w:rsidP="000659BE">
            <w:pPr>
              <w:pStyle w:val="TableText"/>
            </w:pPr>
            <w:r>
              <w:tab/>
            </w:r>
            <w:r>
              <w:tab/>
              <w:t>@typeCode</w:t>
            </w:r>
          </w:p>
        </w:tc>
        <w:tc>
          <w:tcPr>
            <w:tcW w:w="720" w:type="dxa"/>
          </w:tcPr>
          <w:p w14:paraId="52477CDF" w14:textId="77777777" w:rsidR="004B3F04" w:rsidRDefault="004B3F04" w:rsidP="000659BE">
            <w:pPr>
              <w:pStyle w:val="TableText"/>
            </w:pPr>
            <w:r>
              <w:t>1..1</w:t>
            </w:r>
          </w:p>
        </w:tc>
        <w:tc>
          <w:tcPr>
            <w:tcW w:w="1152" w:type="dxa"/>
          </w:tcPr>
          <w:p w14:paraId="1B8E695B" w14:textId="77777777" w:rsidR="004B3F04" w:rsidRDefault="004B3F04" w:rsidP="000659BE">
            <w:pPr>
              <w:pStyle w:val="TableText"/>
            </w:pPr>
            <w:r>
              <w:t>SHALL</w:t>
            </w:r>
          </w:p>
        </w:tc>
        <w:tc>
          <w:tcPr>
            <w:tcW w:w="864" w:type="dxa"/>
          </w:tcPr>
          <w:p w14:paraId="416C8294" w14:textId="77777777" w:rsidR="004B3F04" w:rsidRDefault="004B3F04" w:rsidP="000659BE">
            <w:pPr>
              <w:pStyle w:val="TableText"/>
            </w:pPr>
          </w:p>
        </w:tc>
        <w:tc>
          <w:tcPr>
            <w:tcW w:w="1104" w:type="dxa"/>
          </w:tcPr>
          <w:p w14:paraId="7ADA3C48" w14:textId="77777777" w:rsidR="004B3F04" w:rsidRDefault="006C736C" w:rsidP="000659BE">
            <w:pPr>
              <w:pStyle w:val="TableText"/>
            </w:pPr>
            <w:hyperlink w:anchor="C_4499-35105">
              <w:r w:rsidR="004B3F04">
                <w:rPr>
                  <w:rStyle w:val="HyperlinkText9pt"/>
                </w:rPr>
                <w:t>4499-35105</w:t>
              </w:r>
            </w:hyperlink>
          </w:p>
        </w:tc>
        <w:tc>
          <w:tcPr>
            <w:tcW w:w="2975" w:type="dxa"/>
          </w:tcPr>
          <w:p w14:paraId="2147922A" w14:textId="77777777" w:rsidR="004B3F04" w:rsidRDefault="004B3F04" w:rsidP="000659BE">
            <w:pPr>
              <w:pStyle w:val="TableText"/>
            </w:pPr>
            <w:r>
              <w:t>urn:oid:2.16.840.1.113883.5.90 (HL7ParticipationType) = PART</w:t>
            </w:r>
          </w:p>
        </w:tc>
      </w:tr>
      <w:tr w:rsidR="004B3F04" w14:paraId="23AD1C46" w14:textId="77777777" w:rsidTr="000659BE">
        <w:trPr>
          <w:jc w:val="center"/>
        </w:trPr>
        <w:tc>
          <w:tcPr>
            <w:tcW w:w="3345" w:type="dxa"/>
          </w:tcPr>
          <w:p w14:paraId="2C4B3D1A" w14:textId="77777777" w:rsidR="004B3F04" w:rsidRDefault="004B3F04" w:rsidP="000659BE">
            <w:pPr>
              <w:pStyle w:val="TableText"/>
            </w:pPr>
            <w:r>
              <w:tab/>
            </w:r>
            <w:r>
              <w:tab/>
              <w:t>role</w:t>
            </w:r>
          </w:p>
        </w:tc>
        <w:tc>
          <w:tcPr>
            <w:tcW w:w="720" w:type="dxa"/>
          </w:tcPr>
          <w:p w14:paraId="5D73E9EE" w14:textId="77777777" w:rsidR="004B3F04" w:rsidRDefault="004B3F04" w:rsidP="000659BE">
            <w:pPr>
              <w:pStyle w:val="TableText"/>
            </w:pPr>
            <w:r>
              <w:t>1..1</w:t>
            </w:r>
          </w:p>
        </w:tc>
        <w:tc>
          <w:tcPr>
            <w:tcW w:w="1152" w:type="dxa"/>
          </w:tcPr>
          <w:p w14:paraId="42E24759" w14:textId="77777777" w:rsidR="004B3F04" w:rsidRDefault="004B3F04" w:rsidP="000659BE">
            <w:pPr>
              <w:pStyle w:val="TableText"/>
            </w:pPr>
            <w:r>
              <w:t>SHALL</w:t>
            </w:r>
          </w:p>
        </w:tc>
        <w:tc>
          <w:tcPr>
            <w:tcW w:w="864" w:type="dxa"/>
          </w:tcPr>
          <w:p w14:paraId="7DD7ECC8" w14:textId="77777777" w:rsidR="004B3F04" w:rsidRDefault="004B3F04" w:rsidP="000659BE">
            <w:pPr>
              <w:pStyle w:val="TableText"/>
            </w:pPr>
          </w:p>
        </w:tc>
        <w:tc>
          <w:tcPr>
            <w:tcW w:w="1104" w:type="dxa"/>
          </w:tcPr>
          <w:p w14:paraId="5FA3B17C" w14:textId="77777777" w:rsidR="004B3F04" w:rsidRDefault="006C736C" w:rsidP="000659BE">
            <w:pPr>
              <w:pStyle w:val="TableText"/>
            </w:pPr>
            <w:hyperlink w:anchor="C_4499-36098">
              <w:r w:rsidR="004B3F04">
                <w:rPr>
                  <w:rStyle w:val="HyperlinkText9pt"/>
                </w:rPr>
                <w:t>4499-36098</w:t>
              </w:r>
            </w:hyperlink>
          </w:p>
        </w:tc>
        <w:tc>
          <w:tcPr>
            <w:tcW w:w="2975" w:type="dxa"/>
          </w:tcPr>
          <w:p w14:paraId="25DCD391"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DFB1E4C" w14:textId="77777777" w:rsidTr="000659BE">
        <w:trPr>
          <w:jc w:val="center"/>
        </w:trPr>
        <w:tc>
          <w:tcPr>
            <w:tcW w:w="3345" w:type="dxa"/>
          </w:tcPr>
          <w:p w14:paraId="43225E8E" w14:textId="77777777" w:rsidR="004B3F04" w:rsidRDefault="004B3F04" w:rsidP="000659BE">
            <w:pPr>
              <w:pStyle w:val="TableText"/>
            </w:pPr>
            <w:r>
              <w:tab/>
              <w:t>participation</w:t>
            </w:r>
          </w:p>
        </w:tc>
        <w:tc>
          <w:tcPr>
            <w:tcW w:w="720" w:type="dxa"/>
          </w:tcPr>
          <w:p w14:paraId="18923F1C" w14:textId="77777777" w:rsidR="004B3F04" w:rsidRDefault="004B3F04" w:rsidP="000659BE">
            <w:pPr>
              <w:pStyle w:val="TableText"/>
            </w:pPr>
            <w:r>
              <w:t>0..*</w:t>
            </w:r>
          </w:p>
        </w:tc>
        <w:tc>
          <w:tcPr>
            <w:tcW w:w="1152" w:type="dxa"/>
          </w:tcPr>
          <w:p w14:paraId="3D8BE0A0" w14:textId="77777777" w:rsidR="004B3F04" w:rsidRDefault="004B3F04" w:rsidP="000659BE">
            <w:pPr>
              <w:pStyle w:val="TableText"/>
            </w:pPr>
            <w:r>
              <w:t>MAY</w:t>
            </w:r>
          </w:p>
        </w:tc>
        <w:tc>
          <w:tcPr>
            <w:tcW w:w="864" w:type="dxa"/>
          </w:tcPr>
          <w:p w14:paraId="3A353098" w14:textId="77777777" w:rsidR="004B3F04" w:rsidRDefault="004B3F04" w:rsidP="000659BE">
            <w:pPr>
              <w:pStyle w:val="TableText"/>
            </w:pPr>
          </w:p>
        </w:tc>
        <w:tc>
          <w:tcPr>
            <w:tcW w:w="1104" w:type="dxa"/>
          </w:tcPr>
          <w:p w14:paraId="25960239" w14:textId="77777777" w:rsidR="004B3F04" w:rsidRDefault="006C736C" w:rsidP="000659BE">
            <w:pPr>
              <w:pStyle w:val="TableText"/>
            </w:pPr>
            <w:hyperlink w:anchor="C_4499-35097">
              <w:r w:rsidR="004B3F04">
                <w:rPr>
                  <w:rStyle w:val="HyperlinkText9pt"/>
                </w:rPr>
                <w:t>4499-35097</w:t>
              </w:r>
            </w:hyperlink>
          </w:p>
        </w:tc>
        <w:tc>
          <w:tcPr>
            <w:tcW w:w="2975" w:type="dxa"/>
          </w:tcPr>
          <w:p w14:paraId="06E017BB" w14:textId="77777777" w:rsidR="004B3F04" w:rsidRDefault="004B3F04" w:rsidP="000659BE">
            <w:pPr>
              <w:pStyle w:val="TableText"/>
            </w:pPr>
          </w:p>
        </w:tc>
      </w:tr>
      <w:tr w:rsidR="004B3F04" w14:paraId="446A6ADE" w14:textId="77777777" w:rsidTr="000659BE">
        <w:trPr>
          <w:jc w:val="center"/>
        </w:trPr>
        <w:tc>
          <w:tcPr>
            <w:tcW w:w="3345" w:type="dxa"/>
          </w:tcPr>
          <w:p w14:paraId="05C640C0" w14:textId="77777777" w:rsidR="004B3F04" w:rsidRDefault="004B3F04" w:rsidP="000659BE">
            <w:pPr>
              <w:pStyle w:val="TableText"/>
            </w:pPr>
            <w:r>
              <w:tab/>
            </w:r>
            <w:r>
              <w:tab/>
              <w:t>@typeCode</w:t>
            </w:r>
          </w:p>
        </w:tc>
        <w:tc>
          <w:tcPr>
            <w:tcW w:w="720" w:type="dxa"/>
          </w:tcPr>
          <w:p w14:paraId="21AEB1E3" w14:textId="77777777" w:rsidR="004B3F04" w:rsidRDefault="004B3F04" w:rsidP="000659BE">
            <w:pPr>
              <w:pStyle w:val="TableText"/>
            </w:pPr>
            <w:r>
              <w:t>1..1</w:t>
            </w:r>
          </w:p>
        </w:tc>
        <w:tc>
          <w:tcPr>
            <w:tcW w:w="1152" w:type="dxa"/>
          </w:tcPr>
          <w:p w14:paraId="45EB046B" w14:textId="77777777" w:rsidR="004B3F04" w:rsidRDefault="004B3F04" w:rsidP="000659BE">
            <w:pPr>
              <w:pStyle w:val="TableText"/>
            </w:pPr>
            <w:r>
              <w:t>SHALL</w:t>
            </w:r>
          </w:p>
        </w:tc>
        <w:tc>
          <w:tcPr>
            <w:tcW w:w="864" w:type="dxa"/>
          </w:tcPr>
          <w:p w14:paraId="64154420" w14:textId="77777777" w:rsidR="004B3F04" w:rsidRDefault="004B3F04" w:rsidP="000659BE">
            <w:pPr>
              <w:pStyle w:val="TableText"/>
            </w:pPr>
          </w:p>
        </w:tc>
        <w:tc>
          <w:tcPr>
            <w:tcW w:w="1104" w:type="dxa"/>
          </w:tcPr>
          <w:p w14:paraId="1EE375DD" w14:textId="77777777" w:rsidR="004B3F04" w:rsidRDefault="006C736C" w:rsidP="000659BE">
            <w:pPr>
              <w:pStyle w:val="TableText"/>
            </w:pPr>
            <w:hyperlink w:anchor="C_4499-35101">
              <w:r w:rsidR="004B3F04">
                <w:rPr>
                  <w:rStyle w:val="HyperlinkText9pt"/>
                </w:rPr>
                <w:t>4499-35101</w:t>
              </w:r>
            </w:hyperlink>
          </w:p>
        </w:tc>
        <w:tc>
          <w:tcPr>
            <w:tcW w:w="2975" w:type="dxa"/>
          </w:tcPr>
          <w:p w14:paraId="172D6AE4" w14:textId="77777777" w:rsidR="004B3F04" w:rsidRDefault="004B3F04" w:rsidP="000659BE">
            <w:pPr>
              <w:pStyle w:val="TableText"/>
            </w:pPr>
            <w:r>
              <w:t>urn:oid:2.16.840.1.113883.5.90 (HL7ParticipationType) = PART</w:t>
            </w:r>
          </w:p>
        </w:tc>
      </w:tr>
      <w:tr w:rsidR="004B3F04" w14:paraId="470743E8" w14:textId="77777777" w:rsidTr="000659BE">
        <w:trPr>
          <w:jc w:val="center"/>
        </w:trPr>
        <w:tc>
          <w:tcPr>
            <w:tcW w:w="3345" w:type="dxa"/>
          </w:tcPr>
          <w:p w14:paraId="4192AFC6" w14:textId="77777777" w:rsidR="004B3F04" w:rsidRDefault="004B3F04" w:rsidP="000659BE">
            <w:pPr>
              <w:pStyle w:val="TableText"/>
            </w:pPr>
            <w:r>
              <w:tab/>
            </w:r>
            <w:r>
              <w:tab/>
              <w:t>role</w:t>
            </w:r>
          </w:p>
        </w:tc>
        <w:tc>
          <w:tcPr>
            <w:tcW w:w="720" w:type="dxa"/>
          </w:tcPr>
          <w:p w14:paraId="336E12B3" w14:textId="77777777" w:rsidR="004B3F04" w:rsidRDefault="004B3F04" w:rsidP="000659BE">
            <w:pPr>
              <w:pStyle w:val="TableText"/>
            </w:pPr>
            <w:r>
              <w:t>1..1</w:t>
            </w:r>
          </w:p>
        </w:tc>
        <w:tc>
          <w:tcPr>
            <w:tcW w:w="1152" w:type="dxa"/>
          </w:tcPr>
          <w:p w14:paraId="20D039B7" w14:textId="77777777" w:rsidR="004B3F04" w:rsidRDefault="004B3F04" w:rsidP="000659BE">
            <w:pPr>
              <w:pStyle w:val="TableText"/>
            </w:pPr>
            <w:r>
              <w:t>SHALL</w:t>
            </w:r>
          </w:p>
        </w:tc>
        <w:tc>
          <w:tcPr>
            <w:tcW w:w="864" w:type="dxa"/>
          </w:tcPr>
          <w:p w14:paraId="6F42EF67" w14:textId="77777777" w:rsidR="004B3F04" w:rsidRDefault="004B3F04" w:rsidP="000659BE">
            <w:pPr>
              <w:pStyle w:val="TableText"/>
            </w:pPr>
          </w:p>
        </w:tc>
        <w:tc>
          <w:tcPr>
            <w:tcW w:w="1104" w:type="dxa"/>
          </w:tcPr>
          <w:p w14:paraId="75E73F05" w14:textId="77777777" w:rsidR="004B3F04" w:rsidRDefault="006C736C" w:rsidP="000659BE">
            <w:pPr>
              <w:pStyle w:val="TableText"/>
            </w:pPr>
            <w:hyperlink w:anchor="C_4499-36099">
              <w:r w:rsidR="004B3F04">
                <w:rPr>
                  <w:rStyle w:val="HyperlinkText9pt"/>
                </w:rPr>
                <w:t>4499-36099</w:t>
              </w:r>
            </w:hyperlink>
          </w:p>
        </w:tc>
        <w:tc>
          <w:tcPr>
            <w:tcW w:w="2975" w:type="dxa"/>
          </w:tcPr>
          <w:p w14:paraId="4369A5B7"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B845794" w14:textId="77777777" w:rsidTr="000659BE">
        <w:trPr>
          <w:jc w:val="center"/>
        </w:trPr>
        <w:tc>
          <w:tcPr>
            <w:tcW w:w="3345" w:type="dxa"/>
          </w:tcPr>
          <w:p w14:paraId="7CC500BB" w14:textId="77777777" w:rsidR="004B3F04" w:rsidRDefault="004B3F04" w:rsidP="000659BE">
            <w:pPr>
              <w:pStyle w:val="TableText"/>
            </w:pPr>
            <w:r>
              <w:tab/>
              <w:t>participation</w:t>
            </w:r>
          </w:p>
        </w:tc>
        <w:tc>
          <w:tcPr>
            <w:tcW w:w="720" w:type="dxa"/>
          </w:tcPr>
          <w:p w14:paraId="2CBA03E4" w14:textId="77777777" w:rsidR="004B3F04" w:rsidRDefault="004B3F04" w:rsidP="000659BE">
            <w:pPr>
              <w:pStyle w:val="TableText"/>
            </w:pPr>
            <w:r>
              <w:t>0..*</w:t>
            </w:r>
          </w:p>
        </w:tc>
        <w:tc>
          <w:tcPr>
            <w:tcW w:w="1152" w:type="dxa"/>
          </w:tcPr>
          <w:p w14:paraId="77340257" w14:textId="77777777" w:rsidR="004B3F04" w:rsidRDefault="004B3F04" w:rsidP="000659BE">
            <w:pPr>
              <w:pStyle w:val="TableText"/>
            </w:pPr>
            <w:r>
              <w:t>MAY</w:t>
            </w:r>
          </w:p>
        </w:tc>
        <w:tc>
          <w:tcPr>
            <w:tcW w:w="864" w:type="dxa"/>
          </w:tcPr>
          <w:p w14:paraId="214AAC82" w14:textId="77777777" w:rsidR="004B3F04" w:rsidRDefault="004B3F04" w:rsidP="000659BE">
            <w:pPr>
              <w:pStyle w:val="TableText"/>
            </w:pPr>
          </w:p>
        </w:tc>
        <w:tc>
          <w:tcPr>
            <w:tcW w:w="1104" w:type="dxa"/>
          </w:tcPr>
          <w:p w14:paraId="48C8B617" w14:textId="77777777" w:rsidR="004B3F04" w:rsidRDefault="006C736C" w:rsidP="000659BE">
            <w:pPr>
              <w:pStyle w:val="TableText"/>
            </w:pPr>
            <w:hyperlink w:anchor="C_4499-35832">
              <w:r w:rsidR="004B3F04">
                <w:rPr>
                  <w:rStyle w:val="HyperlinkText9pt"/>
                </w:rPr>
                <w:t>4499-35832</w:t>
              </w:r>
            </w:hyperlink>
          </w:p>
        </w:tc>
        <w:tc>
          <w:tcPr>
            <w:tcW w:w="2975" w:type="dxa"/>
          </w:tcPr>
          <w:p w14:paraId="56FE7967" w14:textId="77777777" w:rsidR="004B3F04" w:rsidRDefault="004B3F04" w:rsidP="000659BE">
            <w:pPr>
              <w:pStyle w:val="TableText"/>
            </w:pPr>
          </w:p>
        </w:tc>
      </w:tr>
      <w:tr w:rsidR="004B3F04" w14:paraId="18B1F6E8" w14:textId="77777777" w:rsidTr="000659BE">
        <w:trPr>
          <w:jc w:val="center"/>
        </w:trPr>
        <w:tc>
          <w:tcPr>
            <w:tcW w:w="3345" w:type="dxa"/>
          </w:tcPr>
          <w:p w14:paraId="1F20CFF0" w14:textId="77777777" w:rsidR="004B3F04" w:rsidRDefault="004B3F04" w:rsidP="000659BE">
            <w:pPr>
              <w:pStyle w:val="TableText"/>
            </w:pPr>
            <w:r>
              <w:lastRenderedPageBreak/>
              <w:tab/>
            </w:r>
            <w:r>
              <w:tab/>
              <w:t>@typeCode</w:t>
            </w:r>
          </w:p>
        </w:tc>
        <w:tc>
          <w:tcPr>
            <w:tcW w:w="720" w:type="dxa"/>
          </w:tcPr>
          <w:p w14:paraId="48D5F7BD" w14:textId="77777777" w:rsidR="004B3F04" w:rsidRDefault="004B3F04" w:rsidP="000659BE">
            <w:pPr>
              <w:pStyle w:val="TableText"/>
            </w:pPr>
            <w:r>
              <w:t>1..1</w:t>
            </w:r>
          </w:p>
        </w:tc>
        <w:tc>
          <w:tcPr>
            <w:tcW w:w="1152" w:type="dxa"/>
          </w:tcPr>
          <w:p w14:paraId="538DE76C" w14:textId="77777777" w:rsidR="004B3F04" w:rsidRDefault="004B3F04" w:rsidP="000659BE">
            <w:pPr>
              <w:pStyle w:val="TableText"/>
            </w:pPr>
            <w:r>
              <w:t>SHALL</w:t>
            </w:r>
          </w:p>
        </w:tc>
        <w:tc>
          <w:tcPr>
            <w:tcW w:w="864" w:type="dxa"/>
          </w:tcPr>
          <w:p w14:paraId="05F40B4E" w14:textId="77777777" w:rsidR="004B3F04" w:rsidRDefault="004B3F04" w:rsidP="000659BE">
            <w:pPr>
              <w:pStyle w:val="TableText"/>
            </w:pPr>
          </w:p>
        </w:tc>
        <w:tc>
          <w:tcPr>
            <w:tcW w:w="1104" w:type="dxa"/>
          </w:tcPr>
          <w:p w14:paraId="7E62667B" w14:textId="77777777" w:rsidR="004B3F04" w:rsidRDefault="006C736C" w:rsidP="000659BE">
            <w:pPr>
              <w:pStyle w:val="TableText"/>
            </w:pPr>
            <w:hyperlink w:anchor="C_4499-35834">
              <w:r w:rsidR="004B3F04">
                <w:rPr>
                  <w:rStyle w:val="HyperlinkText9pt"/>
                </w:rPr>
                <w:t>4499-35834</w:t>
              </w:r>
            </w:hyperlink>
          </w:p>
        </w:tc>
        <w:tc>
          <w:tcPr>
            <w:tcW w:w="2975" w:type="dxa"/>
          </w:tcPr>
          <w:p w14:paraId="200270E6" w14:textId="77777777" w:rsidR="004B3F04" w:rsidRDefault="004B3F04" w:rsidP="000659BE">
            <w:pPr>
              <w:pStyle w:val="TableText"/>
            </w:pPr>
            <w:r>
              <w:t>urn:oid:2.16.840.1.113883.5.90 (HL7ParticipationType) = PART</w:t>
            </w:r>
          </w:p>
        </w:tc>
      </w:tr>
      <w:tr w:rsidR="004B3F04" w14:paraId="2886BBD4" w14:textId="77777777" w:rsidTr="000659BE">
        <w:trPr>
          <w:jc w:val="center"/>
        </w:trPr>
        <w:tc>
          <w:tcPr>
            <w:tcW w:w="3345" w:type="dxa"/>
          </w:tcPr>
          <w:p w14:paraId="7E59E377" w14:textId="77777777" w:rsidR="004B3F04" w:rsidRDefault="004B3F04" w:rsidP="000659BE">
            <w:pPr>
              <w:pStyle w:val="TableText"/>
            </w:pPr>
            <w:r>
              <w:tab/>
            </w:r>
            <w:r>
              <w:tab/>
              <w:t>role</w:t>
            </w:r>
          </w:p>
        </w:tc>
        <w:tc>
          <w:tcPr>
            <w:tcW w:w="720" w:type="dxa"/>
          </w:tcPr>
          <w:p w14:paraId="59784D7B" w14:textId="77777777" w:rsidR="004B3F04" w:rsidRDefault="004B3F04" w:rsidP="000659BE">
            <w:pPr>
              <w:pStyle w:val="TableText"/>
            </w:pPr>
            <w:r>
              <w:t>1..1</w:t>
            </w:r>
          </w:p>
        </w:tc>
        <w:tc>
          <w:tcPr>
            <w:tcW w:w="1152" w:type="dxa"/>
          </w:tcPr>
          <w:p w14:paraId="77414E42" w14:textId="77777777" w:rsidR="004B3F04" w:rsidRDefault="004B3F04" w:rsidP="000659BE">
            <w:pPr>
              <w:pStyle w:val="TableText"/>
            </w:pPr>
            <w:r>
              <w:t>SHALL</w:t>
            </w:r>
          </w:p>
        </w:tc>
        <w:tc>
          <w:tcPr>
            <w:tcW w:w="864" w:type="dxa"/>
          </w:tcPr>
          <w:p w14:paraId="1F642D5E" w14:textId="77777777" w:rsidR="004B3F04" w:rsidRDefault="004B3F04" w:rsidP="000659BE">
            <w:pPr>
              <w:pStyle w:val="TableText"/>
            </w:pPr>
          </w:p>
        </w:tc>
        <w:tc>
          <w:tcPr>
            <w:tcW w:w="1104" w:type="dxa"/>
          </w:tcPr>
          <w:p w14:paraId="612D3E7F" w14:textId="77777777" w:rsidR="004B3F04" w:rsidRDefault="006C736C" w:rsidP="000659BE">
            <w:pPr>
              <w:pStyle w:val="TableText"/>
            </w:pPr>
            <w:hyperlink w:anchor="C_4499-36100">
              <w:r w:rsidR="004B3F04">
                <w:rPr>
                  <w:rStyle w:val="HyperlinkText9pt"/>
                </w:rPr>
                <w:t>4499-36100</w:t>
              </w:r>
            </w:hyperlink>
          </w:p>
        </w:tc>
        <w:tc>
          <w:tcPr>
            <w:tcW w:w="2975" w:type="dxa"/>
          </w:tcPr>
          <w:p w14:paraId="1FC375B1"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FC5DA8" w14:textId="77777777" w:rsidTr="000659BE">
        <w:trPr>
          <w:jc w:val="center"/>
        </w:trPr>
        <w:tc>
          <w:tcPr>
            <w:tcW w:w="3345" w:type="dxa"/>
          </w:tcPr>
          <w:p w14:paraId="53E07427" w14:textId="77777777" w:rsidR="004B3F04" w:rsidRDefault="004B3F04" w:rsidP="000659BE">
            <w:pPr>
              <w:pStyle w:val="TableText"/>
            </w:pPr>
            <w:r>
              <w:tab/>
              <w:t>participation</w:t>
            </w:r>
          </w:p>
        </w:tc>
        <w:tc>
          <w:tcPr>
            <w:tcW w:w="720" w:type="dxa"/>
          </w:tcPr>
          <w:p w14:paraId="64D4E896" w14:textId="77777777" w:rsidR="004B3F04" w:rsidRDefault="004B3F04" w:rsidP="000659BE">
            <w:pPr>
              <w:pStyle w:val="TableText"/>
            </w:pPr>
            <w:r>
              <w:t>0..1</w:t>
            </w:r>
          </w:p>
        </w:tc>
        <w:tc>
          <w:tcPr>
            <w:tcW w:w="1152" w:type="dxa"/>
          </w:tcPr>
          <w:p w14:paraId="56EBBC53" w14:textId="77777777" w:rsidR="004B3F04" w:rsidRDefault="004B3F04" w:rsidP="000659BE">
            <w:pPr>
              <w:pStyle w:val="TableText"/>
            </w:pPr>
            <w:r>
              <w:t>MAY</w:t>
            </w:r>
          </w:p>
        </w:tc>
        <w:tc>
          <w:tcPr>
            <w:tcW w:w="864" w:type="dxa"/>
          </w:tcPr>
          <w:p w14:paraId="2CA4A355" w14:textId="77777777" w:rsidR="004B3F04" w:rsidRDefault="004B3F04" w:rsidP="000659BE">
            <w:pPr>
              <w:pStyle w:val="TableText"/>
            </w:pPr>
          </w:p>
        </w:tc>
        <w:tc>
          <w:tcPr>
            <w:tcW w:w="1104" w:type="dxa"/>
          </w:tcPr>
          <w:p w14:paraId="431AABED" w14:textId="77777777" w:rsidR="004B3F04" w:rsidRDefault="006C736C" w:rsidP="000659BE">
            <w:pPr>
              <w:pStyle w:val="TableText"/>
            </w:pPr>
            <w:hyperlink w:anchor="C_4499-35099">
              <w:r w:rsidR="004B3F04">
                <w:rPr>
                  <w:rStyle w:val="HyperlinkText9pt"/>
                </w:rPr>
                <w:t>4499-35099</w:t>
              </w:r>
            </w:hyperlink>
          </w:p>
        </w:tc>
        <w:tc>
          <w:tcPr>
            <w:tcW w:w="2975" w:type="dxa"/>
          </w:tcPr>
          <w:p w14:paraId="714277D7" w14:textId="77777777" w:rsidR="004B3F04" w:rsidRDefault="004B3F04" w:rsidP="000659BE">
            <w:pPr>
              <w:pStyle w:val="TableText"/>
            </w:pPr>
          </w:p>
        </w:tc>
      </w:tr>
      <w:tr w:rsidR="004B3F04" w14:paraId="4C73FC28" w14:textId="77777777" w:rsidTr="000659BE">
        <w:trPr>
          <w:jc w:val="center"/>
        </w:trPr>
        <w:tc>
          <w:tcPr>
            <w:tcW w:w="3345" w:type="dxa"/>
          </w:tcPr>
          <w:p w14:paraId="75A1B4E5" w14:textId="77777777" w:rsidR="004B3F04" w:rsidRDefault="004B3F04" w:rsidP="000659BE">
            <w:pPr>
              <w:pStyle w:val="TableText"/>
            </w:pPr>
            <w:r>
              <w:tab/>
            </w:r>
            <w:r>
              <w:tab/>
              <w:t>@typeCode</w:t>
            </w:r>
          </w:p>
        </w:tc>
        <w:tc>
          <w:tcPr>
            <w:tcW w:w="720" w:type="dxa"/>
          </w:tcPr>
          <w:p w14:paraId="57A59E3D" w14:textId="77777777" w:rsidR="004B3F04" w:rsidRDefault="004B3F04" w:rsidP="000659BE">
            <w:pPr>
              <w:pStyle w:val="TableText"/>
            </w:pPr>
            <w:r>
              <w:t>1..1</w:t>
            </w:r>
          </w:p>
        </w:tc>
        <w:tc>
          <w:tcPr>
            <w:tcW w:w="1152" w:type="dxa"/>
          </w:tcPr>
          <w:p w14:paraId="07B47D7B" w14:textId="77777777" w:rsidR="004B3F04" w:rsidRDefault="004B3F04" w:rsidP="000659BE">
            <w:pPr>
              <w:pStyle w:val="TableText"/>
            </w:pPr>
            <w:r>
              <w:t>SHALL</w:t>
            </w:r>
          </w:p>
        </w:tc>
        <w:tc>
          <w:tcPr>
            <w:tcW w:w="864" w:type="dxa"/>
          </w:tcPr>
          <w:p w14:paraId="323E79B4" w14:textId="77777777" w:rsidR="004B3F04" w:rsidRDefault="004B3F04" w:rsidP="000659BE">
            <w:pPr>
              <w:pStyle w:val="TableText"/>
            </w:pPr>
          </w:p>
        </w:tc>
        <w:tc>
          <w:tcPr>
            <w:tcW w:w="1104" w:type="dxa"/>
          </w:tcPr>
          <w:p w14:paraId="21CFB3B4" w14:textId="77777777" w:rsidR="004B3F04" w:rsidRDefault="006C736C" w:rsidP="000659BE">
            <w:pPr>
              <w:pStyle w:val="TableText"/>
            </w:pPr>
            <w:hyperlink w:anchor="C_4499-35102">
              <w:r w:rsidR="004B3F04">
                <w:rPr>
                  <w:rStyle w:val="HyperlinkText9pt"/>
                </w:rPr>
                <w:t>4499-35102</w:t>
              </w:r>
            </w:hyperlink>
          </w:p>
        </w:tc>
        <w:tc>
          <w:tcPr>
            <w:tcW w:w="2975" w:type="dxa"/>
          </w:tcPr>
          <w:p w14:paraId="382DB48B" w14:textId="77777777" w:rsidR="004B3F04" w:rsidRDefault="004B3F04" w:rsidP="000659BE">
            <w:pPr>
              <w:pStyle w:val="TableText"/>
            </w:pPr>
            <w:r>
              <w:t>urn:oid:2.16.840.1.113883.5.90 (HL7ParticipationType) = PART</w:t>
            </w:r>
          </w:p>
        </w:tc>
      </w:tr>
      <w:tr w:rsidR="004B3F04" w14:paraId="17FE474D" w14:textId="77777777" w:rsidTr="000659BE">
        <w:trPr>
          <w:jc w:val="center"/>
        </w:trPr>
        <w:tc>
          <w:tcPr>
            <w:tcW w:w="3345" w:type="dxa"/>
          </w:tcPr>
          <w:p w14:paraId="189D6532" w14:textId="77777777" w:rsidR="004B3F04" w:rsidRDefault="004B3F04" w:rsidP="000659BE">
            <w:pPr>
              <w:pStyle w:val="TableText"/>
            </w:pPr>
            <w:r>
              <w:tab/>
            </w:r>
            <w:r>
              <w:tab/>
              <w:t>patient</w:t>
            </w:r>
          </w:p>
        </w:tc>
        <w:tc>
          <w:tcPr>
            <w:tcW w:w="720" w:type="dxa"/>
          </w:tcPr>
          <w:p w14:paraId="694000C2" w14:textId="77777777" w:rsidR="004B3F04" w:rsidRDefault="004B3F04" w:rsidP="000659BE">
            <w:pPr>
              <w:pStyle w:val="TableText"/>
            </w:pPr>
            <w:r>
              <w:t>1..1</w:t>
            </w:r>
          </w:p>
        </w:tc>
        <w:tc>
          <w:tcPr>
            <w:tcW w:w="1152" w:type="dxa"/>
          </w:tcPr>
          <w:p w14:paraId="576A0B43" w14:textId="77777777" w:rsidR="004B3F04" w:rsidRDefault="004B3F04" w:rsidP="000659BE">
            <w:pPr>
              <w:pStyle w:val="TableText"/>
            </w:pPr>
            <w:r>
              <w:t>SHALL</w:t>
            </w:r>
          </w:p>
        </w:tc>
        <w:tc>
          <w:tcPr>
            <w:tcW w:w="864" w:type="dxa"/>
          </w:tcPr>
          <w:p w14:paraId="1A3EDBB0" w14:textId="77777777" w:rsidR="004B3F04" w:rsidRDefault="004B3F04" w:rsidP="000659BE">
            <w:pPr>
              <w:pStyle w:val="TableText"/>
            </w:pPr>
          </w:p>
        </w:tc>
        <w:tc>
          <w:tcPr>
            <w:tcW w:w="1104" w:type="dxa"/>
          </w:tcPr>
          <w:p w14:paraId="787EBA50" w14:textId="77777777" w:rsidR="004B3F04" w:rsidRDefault="006C736C" w:rsidP="000659BE">
            <w:pPr>
              <w:pStyle w:val="TableText"/>
            </w:pPr>
            <w:hyperlink w:anchor="C_4499-36101">
              <w:r w:rsidR="004B3F04">
                <w:rPr>
                  <w:rStyle w:val="HyperlinkText9pt"/>
                </w:rPr>
                <w:t>4499-36101</w:t>
              </w:r>
            </w:hyperlink>
          </w:p>
        </w:tc>
        <w:tc>
          <w:tcPr>
            <w:tcW w:w="2975" w:type="dxa"/>
          </w:tcPr>
          <w:p w14:paraId="30BE84ED"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0AA74E8" w14:textId="77777777" w:rsidTr="000659BE">
        <w:trPr>
          <w:jc w:val="center"/>
        </w:trPr>
        <w:tc>
          <w:tcPr>
            <w:tcW w:w="3345" w:type="dxa"/>
          </w:tcPr>
          <w:p w14:paraId="1102083A" w14:textId="77777777" w:rsidR="004B3F04" w:rsidRDefault="004B3F04" w:rsidP="000659BE">
            <w:pPr>
              <w:pStyle w:val="TableText"/>
            </w:pPr>
            <w:r>
              <w:tab/>
              <w:t>outboundRelationship</w:t>
            </w:r>
          </w:p>
        </w:tc>
        <w:tc>
          <w:tcPr>
            <w:tcW w:w="720" w:type="dxa"/>
          </w:tcPr>
          <w:p w14:paraId="160255D7" w14:textId="77777777" w:rsidR="004B3F04" w:rsidRDefault="004B3F04" w:rsidP="000659BE">
            <w:pPr>
              <w:pStyle w:val="TableText"/>
            </w:pPr>
            <w:r>
              <w:t>0..1</w:t>
            </w:r>
          </w:p>
        </w:tc>
        <w:tc>
          <w:tcPr>
            <w:tcW w:w="1152" w:type="dxa"/>
          </w:tcPr>
          <w:p w14:paraId="72A3D87E" w14:textId="77777777" w:rsidR="004B3F04" w:rsidRDefault="004B3F04" w:rsidP="000659BE">
            <w:pPr>
              <w:pStyle w:val="TableText"/>
            </w:pPr>
            <w:r>
              <w:t>MAY</w:t>
            </w:r>
          </w:p>
        </w:tc>
        <w:tc>
          <w:tcPr>
            <w:tcW w:w="864" w:type="dxa"/>
          </w:tcPr>
          <w:p w14:paraId="12B54D3E" w14:textId="77777777" w:rsidR="004B3F04" w:rsidRDefault="004B3F04" w:rsidP="000659BE">
            <w:pPr>
              <w:pStyle w:val="TableText"/>
            </w:pPr>
          </w:p>
        </w:tc>
        <w:tc>
          <w:tcPr>
            <w:tcW w:w="1104" w:type="dxa"/>
          </w:tcPr>
          <w:p w14:paraId="5060F38D" w14:textId="77777777" w:rsidR="004B3F04" w:rsidRDefault="006C736C" w:rsidP="000659BE">
            <w:pPr>
              <w:pStyle w:val="TableText"/>
            </w:pPr>
            <w:hyperlink w:anchor="C_4499-30799">
              <w:r w:rsidR="004B3F04">
                <w:rPr>
                  <w:rStyle w:val="HyperlinkText9pt"/>
                </w:rPr>
                <w:t>4499-30799</w:t>
              </w:r>
            </w:hyperlink>
          </w:p>
        </w:tc>
        <w:tc>
          <w:tcPr>
            <w:tcW w:w="2975" w:type="dxa"/>
          </w:tcPr>
          <w:p w14:paraId="326C529F" w14:textId="77777777" w:rsidR="004B3F04" w:rsidRDefault="004B3F04" w:rsidP="000659BE">
            <w:pPr>
              <w:pStyle w:val="TableText"/>
            </w:pPr>
          </w:p>
        </w:tc>
      </w:tr>
      <w:tr w:rsidR="004B3F04" w14:paraId="26B77D0D" w14:textId="77777777" w:rsidTr="000659BE">
        <w:trPr>
          <w:jc w:val="center"/>
        </w:trPr>
        <w:tc>
          <w:tcPr>
            <w:tcW w:w="3345" w:type="dxa"/>
          </w:tcPr>
          <w:p w14:paraId="2653A546" w14:textId="77777777" w:rsidR="004B3F04" w:rsidRDefault="004B3F04" w:rsidP="000659BE">
            <w:pPr>
              <w:pStyle w:val="TableText"/>
            </w:pPr>
            <w:r>
              <w:tab/>
            </w:r>
            <w:r>
              <w:tab/>
              <w:t>@typeCode</w:t>
            </w:r>
          </w:p>
        </w:tc>
        <w:tc>
          <w:tcPr>
            <w:tcW w:w="720" w:type="dxa"/>
          </w:tcPr>
          <w:p w14:paraId="71F842B9" w14:textId="77777777" w:rsidR="004B3F04" w:rsidRDefault="004B3F04" w:rsidP="000659BE">
            <w:pPr>
              <w:pStyle w:val="TableText"/>
            </w:pPr>
            <w:r>
              <w:t>1..1</w:t>
            </w:r>
          </w:p>
        </w:tc>
        <w:tc>
          <w:tcPr>
            <w:tcW w:w="1152" w:type="dxa"/>
          </w:tcPr>
          <w:p w14:paraId="5C24A5CF" w14:textId="77777777" w:rsidR="004B3F04" w:rsidRDefault="004B3F04" w:rsidP="000659BE">
            <w:pPr>
              <w:pStyle w:val="TableText"/>
            </w:pPr>
            <w:r>
              <w:t>SHALL</w:t>
            </w:r>
          </w:p>
        </w:tc>
        <w:tc>
          <w:tcPr>
            <w:tcW w:w="864" w:type="dxa"/>
          </w:tcPr>
          <w:p w14:paraId="04F9DC55" w14:textId="77777777" w:rsidR="004B3F04" w:rsidRDefault="004B3F04" w:rsidP="000659BE">
            <w:pPr>
              <w:pStyle w:val="TableText"/>
            </w:pPr>
          </w:p>
        </w:tc>
        <w:tc>
          <w:tcPr>
            <w:tcW w:w="1104" w:type="dxa"/>
          </w:tcPr>
          <w:p w14:paraId="00864C19" w14:textId="77777777" w:rsidR="004B3F04" w:rsidRDefault="006C736C" w:rsidP="000659BE">
            <w:pPr>
              <w:pStyle w:val="TableText"/>
            </w:pPr>
            <w:hyperlink w:anchor="C_4499-30921">
              <w:r w:rsidR="004B3F04">
                <w:rPr>
                  <w:rStyle w:val="HyperlinkText9pt"/>
                </w:rPr>
                <w:t>4499-30921</w:t>
              </w:r>
            </w:hyperlink>
          </w:p>
        </w:tc>
        <w:tc>
          <w:tcPr>
            <w:tcW w:w="2975" w:type="dxa"/>
          </w:tcPr>
          <w:p w14:paraId="3B221CCB" w14:textId="77777777" w:rsidR="004B3F04" w:rsidRDefault="004B3F04" w:rsidP="000659BE">
            <w:pPr>
              <w:pStyle w:val="TableText"/>
            </w:pPr>
            <w:r>
              <w:t>urn:oid:2.16.840.1.113883.5.1002 (HL7ActRelationshipType) = RSON</w:t>
            </w:r>
          </w:p>
        </w:tc>
      </w:tr>
      <w:tr w:rsidR="004B3F04" w14:paraId="4E156378" w14:textId="77777777" w:rsidTr="000659BE">
        <w:trPr>
          <w:jc w:val="center"/>
        </w:trPr>
        <w:tc>
          <w:tcPr>
            <w:tcW w:w="3345" w:type="dxa"/>
          </w:tcPr>
          <w:p w14:paraId="684530D7" w14:textId="77777777" w:rsidR="004B3F04" w:rsidRDefault="004B3F04" w:rsidP="000659BE">
            <w:pPr>
              <w:pStyle w:val="TableText"/>
            </w:pPr>
            <w:r>
              <w:tab/>
            </w:r>
            <w:r>
              <w:tab/>
              <w:t>observationCriteria</w:t>
            </w:r>
          </w:p>
        </w:tc>
        <w:tc>
          <w:tcPr>
            <w:tcW w:w="720" w:type="dxa"/>
          </w:tcPr>
          <w:p w14:paraId="416F8F22" w14:textId="77777777" w:rsidR="004B3F04" w:rsidRDefault="004B3F04" w:rsidP="000659BE">
            <w:pPr>
              <w:pStyle w:val="TableText"/>
            </w:pPr>
            <w:r>
              <w:t>1..1</w:t>
            </w:r>
          </w:p>
        </w:tc>
        <w:tc>
          <w:tcPr>
            <w:tcW w:w="1152" w:type="dxa"/>
          </w:tcPr>
          <w:p w14:paraId="6FD2DBD2" w14:textId="77777777" w:rsidR="004B3F04" w:rsidRDefault="004B3F04" w:rsidP="000659BE">
            <w:pPr>
              <w:pStyle w:val="TableText"/>
            </w:pPr>
            <w:r>
              <w:t>SHALL</w:t>
            </w:r>
          </w:p>
        </w:tc>
        <w:tc>
          <w:tcPr>
            <w:tcW w:w="864" w:type="dxa"/>
          </w:tcPr>
          <w:p w14:paraId="07480AA4" w14:textId="77777777" w:rsidR="004B3F04" w:rsidRDefault="004B3F04" w:rsidP="000659BE">
            <w:pPr>
              <w:pStyle w:val="TableText"/>
            </w:pPr>
          </w:p>
        </w:tc>
        <w:tc>
          <w:tcPr>
            <w:tcW w:w="1104" w:type="dxa"/>
          </w:tcPr>
          <w:p w14:paraId="71CCF916" w14:textId="77777777" w:rsidR="004B3F04" w:rsidRDefault="006C736C" w:rsidP="000659BE">
            <w:pPr>
              <w:pStyle w:val="TableText"/>
            </w:pPr>
            <w:hyperlink w:anchor="C_4499-30800">
              <w:r w:rsidR="004B3F04">
                <w:rPr>
                  <w:rStyle w:val="HyperlinkText9pt"/>
                </w:rPr>
                <w:t>4499-30800</w:t>
              </w:r>
            </w:hyperlink>
          </w:p>
        </w:tc>
        <w:tc>
          <w:tcPr>
            <w:tcW w:w="2975" w:type="dxa"/>
          </w:tcPr>
          <w:p w14:paraId="5F7CB415"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4F635E53" w14:textId="77777777" w:rsidTr="000659BE">
        <w:trPr>
          <w:jc w:val="center"/>
        </w:trPr>
        <w:tc>
          <w:tcPr>
            <w:tcW w:w="3345" w:type="dxa"/>
          </w:tcPr>
          <w:p w14:paraId="2595C444" w14:textId="77777777" w:rsidR="004B3F04" w:rsidRDefault="004B3F04" w:rsidP="000659BE">
            <w:pPr>
              <w:pStyle w:val="TableText"/>
            </w:pPr>
            <w:r>
              <w:tab/>
              <w:t>outboundRelationship</w:t>
            </w:r>
          </w:p>
        </w:tc>
        <w:tc>
          <w:tcPr>
            <w:tcW w:w="720" w:type="dxa"/>
          </w:tcPr>
          <w:p w14:paraId="7D973E17" w14:textId="77777777" w:rsidR="004B3F04" w:rsidRDefault="004B3F04" w:rsidP="000659BE">
            <w:pPr>
              <w:pStyle w:val="TableText"/>
            </w:pPr>
            <w:r>
              <w:t>0..1</w:t>
            </w:r>
          </w:p>
        </w:tc>
        <w:tc>
          <w:tcPr>
            <w:tcW w:w="1152" w:type="dxa"/>
          </w:tcPr>
          <w:p w14:paraId="2E35ECF2" w14:textId="77777777" w:rsidR="004B3F04" w:rsidRDefault="004B3F04" w:rsidP="000659BE">
            <w:pPr>
              <w:pStyle w:val="TableText"/>
            </w:pPr>
            <w:r>
              <w:t>MAY</w:t>
            </w:r>
          </w:p>
        </w:tc>
        <w:tc>
          <w:tcPr>
            <w:tcW w:w="864" w:type="dxa"/>
          </w:tcPr>
          <w:p w14:paraId="65CFCBAA" w14:textId="77777777" w:rsidR="004B3F04" w:rsidRDefault="004B3F04" w:rsidP="000659BE">
            <w:pPr>
              <w:pStyle w:val="TableText"/>
            </w:pPr>
          </w:p>
        </w:tc>
        <w:tc>
          <w:tcPr>
            <w:tcW w:w="1104" w:type="dxa"/>
          </w:tcPr>
          <w:p w14:paraId="6FC52B19" w14:textId="77777777" w:rsidR="004B3F04" w:rsidRDefault="006C736C" w:rsidP="000659BE">
            <w:pPr>
              <w:pStyle w:val="TableText"/>
            </w:pPr>
            <w:hyperlink w:anchor="C_4499-34763">
              <w:r w:rsidR="004B3F04">
                <w:rPr>
                  <w:rStyle w:val="HyperlinkText9pt"/>
                </w:rPr>
                <w:t>4499-34763</w:t>
              </w:r>
            </w:hyperlink>
          </w:p>
        </w:tc>
        <w:tc>
          <w:tcPr>
            <w:tcW w:w="2975" w:type="dxa"/>
          </w:tcPr>
          <w:p w14:paraId="7A133EF6" w14:textId="77777777" w:rsidR="004B3F04" w:rsidRDefault="004B3F04" w:rsidP="000659BE">
            <w:pPr>
              <w:pStyle w:val="TableText"/>
            </w:pPr>
          </w:p>
        </w:tc>
      </w:tr>
      <w:tr w:rsidR="004B3F04" w14:paraId="0529B1B4" w14:textId="77777777" w:rsidTr="000659BE">
        <w:trPr>
          <w:jc w:val="center"/>
        </w:trPr>
        <w:tc>
          <w:tcPr>
            <w:tcW w:w="3345" w:type="dxa"/>
          </w:tcPr>
          <w:p w14:paraId="322672D7" w14:textId="77777777" w:rsidR="004B3F04" w:rsidRDefault="004B3F04" w:rsidP="000659BE">
            <w:pPr>
              <w:pStyle w:val="TableText"/>
            </w:pPr>
            <w:r>
              <w:tab/>
            </w:r>
            <w:r>
              <w:tab/>
              <w:t>@typeCode</w:t>
            </w:r>
          </w:p>
        </w:tc>
        <w:tc>
          <w:tcPr>
            <w:tcW w:w="720" w:type="dxa"/>
          </w:tcPr>
          <w:p w14:paraId="08107009" w14:textId="77777777" w:rsidR="004B3F04" w:rsidRDefault="004B3F04" w:rsidP="000659BE">
            <w:pPr>
              <w:pStyle w:val="TableText"/>
            </w:pPr>
            <w:r>
              <w:t>1..1</w:t>
            </w:r>
          </w:p>
        </w:tc>
        <w:tc>
          <w:tcPr>
            <w:tcW w:w="1152" w:type="dxa"/>
          </w:tcPr>
          <w:p w14:paraId="79A6B925" w14:textId="77777777" w:rsidR="004B3F04" w:rsidRDefault="004B3F04" w:rsidP="000659BE">
            <w:pPr>
              <w:pStyle w:val="TableText"/>
            </w:pPr>
            <w:r>
              <w:t>SHALL</w:t>
            </w:r>
          </w:p>
        </w:tc>
        <w:tc>
          <w:tcPr>
            <w:tcW w:w="864" w:type="dxa"/>
          </w:tcPr>
          <w:p w14:paraId="0C19C345" w14:textId="77777777" w:rsidR="004B3F04" w:rsidRDefault="004B3F04" w:rsidP="000659BE">
            <w:pPr>
              <w:pStyle w:val="TableText"/>
            </w:pPr>
          </w:p>
        </w:tc>
        <w:tc>
          <w:tcPr>
            <w:tcW w:w="1104" w:type="dxa"/>
          </w:tcPr>
          <w:p w14:paraId="5364E73C" w14:textId="77777777" w:rsidR="004B3F04" w:rsidRDefault="006C736C" w:rsidP="000659BE">
            <w:pPr>
              <w:pStyle w:val="TableText"/>
            </w:pPr>
            <w:hyperlink w:anchor="C_4499-34765">
              <w:r w:rsidR="004B3F04">
                <w:rPr>
                  <w:rStyle w:val="HyperlinkText9pt"/>
                </w:rPr>
                <w:t>4499-34765</w:t>
              </w:r>
            </w:hyperlink>
          </w:p>
        </w:tc>
        <w:tc>
          <w:tcPr>
            <w:tcW w:w="2975" w:type="dxa"/>
          </w:tcPr>
          <w:p w14:paraId="6107D956" w14:textId="77777777" w:rsidR="004B3F04" w:rsidRDefault="004B3F04" w:rsidP="000659BE">
            <w:pPr>
              <w:pStyle w:val="TableText"/>
            </w:pPr>
            <w:r>
              <w:t>urn:oid:2.16.840.1.113883.5.1002 (HL7ActRelationshipType) = VALUE</w:t>
            </w:r>
          </w:p>
        </w:tc>
      </w:tr>
      <w:tr w:rsidR="004B3F04" w14:paraId="3DC4B1AE" w14:textId="77777777" w:rsidTr="000659BE">
        <w:trPr>
          <w:jc w:val="center"/>
        </w:trPr>
        <w:tc>
          <w:tcPr>
            <w:tcW w:w="3345" w:type="dxa"/>
          </w:tcPr>
          <w:p w14:paraId="2B930ABA" w14:textId="77777777" w:rsidR="004B3F04" w:rsidRDefault="004B3F04" w:rsidP="000659BE">
            <w:pPr>
              <w:pStyle w:val="TableText"/>
            </w:pPr>
            <w:r>
              <w:tab/>
            </w:r>
            <w:r>
              <w:tab/>
              <w:t>observationCriteria</w:t>
            </w:r>
          </w:p>
        </w:tc>
        <w:tc>
          <w:tcPr>
            <w:tcW w:w="720" w:type="dxa"/>
          </w:tcPr>
          <w:p w14:paraId="430F4E39" w14:textId="77777777" w:rsidR="004B3F04" w:rsidRDefault="004B3F04" w:rsidP="000659BE">
            <w:pPr>
              <w:pStyle w:val="TableText"/>
            </w:pPr>
            <w:r>
              <w:t>1..1</w:t>
            </w:r>
          </w:p>
        </w:tc>
        <w:tc>
          <w:tcPr>
            <w:tcW w:w="1152" w:type="dxa"/>
          </w:tcPr>
          <w:p w14:paraId="3D38B394" w14:textId="77777777" w:rsidR="004B3F04" w:rsidRDefault="004B3F04" w:rsidP="000659BE">
            <w:pPr>
              <w:pStyle w:val="TableText"/>
            </w:pPr>
            <w:r>
              <w:t>SHALL</w:t>
            </w:r>
          </w:p>
        </w:tc>
        <w:tc>
          <w:tcPr>
            <w:tcW w:w="864" w:type="dxa"/>
          </w:tcPr>
          <w:p w14:paraId="434E0A8F" w14:textId="77777777" w:rsidR="004B3F04" w:rsidRDefault="004B3F04" w:rsidP="000659BE">
            <w:pPr>
              <w:pStyle w:val="TableText"/>
            </w:pPr>
          </w:p>
        </w:tc>
        <w:tc>
          <w:tcPr>
            <w:tcW w:w="1104" w:type="dxa"/>
          </w:tcPr>
          <w:p w14:paraId="23F7E8F7" w14:textId="77777777" w:rsidR="004B3F04" w:rsidRDefault="006C736C" w:rsidP="000659BE">
            <w:pPr>
              <w:pStyle w:val="TableText"/>
            </w:pPr>
            <w:hyperlink w:anchor="C_4499-34766">
              <w:r w:rsidR="004B3F04">
                <w:rPr>
                  <w:rStyle w:val="HyperlinkText9pt"/>
                </w:rPr>
                <w:t>4499-34766</w:t>
              </w:r>
            </w:hyperlink>
          </w:p>
        </w:tc>
        <w:tc>
          <w:tcPr>
            <w:tcW w:w="2975" w:type="dxa"/>
          </w:tcPr>
          <w:p w14:paraId="78B11D79" w14:textId="77777777" w:rsidR="004B3F04" w:rsidRDefault="006C736C" w:rsidP="000659BE">
            <w:pPr>
              <w:pStyle w:val="TableText"/>
            </w:pPr>
            <w:hyperlink w:anchor="E_Result_2">
              <w:r w:rsidR="004B3F04">
                <w:rPr>
                  <w:rStyle w:val="HyperlinkText9pt"/>
                </w:rPr>
                <w:t>Result (V2) (identifier: urn:hl7ii:2.16.840.1.113883.10.20.28.4.101:2017-08-01</w:t>
              </w:r>
            </w:hyperlink>
          </w:p>
        </w:tc>
      </w:tr>
      <w:tr w:rsidR="004B3F04" w14:paraId="78521FD2" w14:textId="77777777" w:rsidTr="000659BE">
        <w:trPr>
          <w:jc w:val="center"/>
        </w:trPr>
        <w:tc>
          <w:tcPr>
            <w:tcW w:w="3345" w:type="dxa"/>
          </w:tcPr>
          <w:p w14:paraId="3DE12A77" w14:textId="77777777" w:rsidR="004B3F04" w:rsidRDefault="004B3F04" w:rsidP="000659BE">
            <w:pPr>
              <w:pStyle w:val="TableText"/>
            </w:pPr>
            <w:r>
              <w:tab/>
              <w:t>outboundRelationship</w:t>
            </w:r>
          </w:p>
        </w:tc>
        <w:tc>
          <w:tcPr>
            <w:tcW w:w="720" w:type="dxa"/>
          </w:tcPr>
          <w:p w14:paraId="0226F14C" w14:textId="77777777" w:rsidR="004B3F04" w:rsidRDefault="004B3F04" w:rsidP="000659BE">
            <w:pPr>
              <w:pStyle w:val="TableText"/>
            </w:pPr>
            <w:r>
              <w:t>0..1</w:t>
            </w:r>
          </w:p>
        </w:tc>
        <w:tc>
          <w:tcPr>
            <w:tcW w:w="1152" w:type="dxa"/>
          </w:tcPr>
          <w:p w14:paraId="2B03B0D3" w14:textId="77777777" w:rsidR="004B3F04" w:rsidRDefault="004B3F04" w:rsidP="000659BE">
            <w:pPr>
              <w:pStyle w:val="TableText"/>
            </w:pPr>
            <w:r>
              <w:t>MAY</w:t>
            </w:r>
          </w:p>
        </w:tc>
        <w:tc>
          <w:tcPr>
            <w:tcW w:w="864" w:type="dxa"/>
          </w:tcPr>
          <w:p w14:paraId="47A35BAE" w14:textId="77777777" w:rsidR="004B3F04" w:rsidRDefault="004B3F04" w:rsidP="000659BE">
            <w:pPr>
              <w:pStyle w:val="TableText"/>
            </w:pPr>
          </w:p>
        </w:tc>
        <w:tc>
          <w:tcPr>
            <w:tcW w:w="1104" w:type="dxa"/>
          </w:tcPr>
          <w:p w14:paraId="61010890" w14:textId="77777777" w:rsidR="004B3F04" w:rsidRDefault="006C736C" w:rsidP="000659BE">
            <w:pPr>
              <w:pStyle w:val="TableText"/>
            </w:pPr>
            <w:hyperlink w:anchor="C_4499-33365">
              <w:r w:rsidR="004B3F04">
                <w:rPr>
                  <w:rStyle w:val="HyperlinkText9pt"/>
                </w:rPr>
                <w:t>4499-33365</w:t>
              </w:r>
            </w:hyperlink>
          </w:p>
        </w:tc>
        <w:tc>
          <w:tcPr>
            <w:tcW w:w="2975" w:type="dxa"/>
          </w:tcPr>
          <w:p w14:paraId="7FB25ACB" w14:textId="77777777" w:rsidR="004B3F04" w:rsidRDefault="004B3F04" w:rsidP="000659BE">
            <w:pPr>
              <w:pStyle w:val="TableText"/>
            </w:pPr>
          </w:p>
        </w:tc>
      </w:tr>
      <w:tr w:rsidR="004B3F04" w14:paraId="09F79439" w14:textId="77777777" w:rsidTr="000659BE">
        <w:trPr>
          <w:jc w:val="center"/>
        </w:trPr>
        <w:tc>
          <w:tcPr>
            <w:tcW w:w="3345" w:type="dxa"/>
          </w:tcPr>
          <w:p w14:paraId="019BA1B8" w14:textId="77777777" w:rsidR="004B3F04" w:rsidRDefault="004B3F04" w:rsidP="000659BE">
            <w:pPr>
              <w:pStyle w:val="TableText"/>
            </w:pPr>
            <w:r>
              <w:tab/>
            </w:r>
            <w:r>
              <w:tab/>
              <w:t>@typeCode</w:t>
            </w:r>
          </w:p>
        </w:tc>
        <w:tc>
          <w:tcPr>
            <w:tcW w:w="720" w:type="dxa"/>
          </w:tcPr>
          <w:p w14:paraId="4A97CF02" w14:textId="77777777" w:rsidR="004B3F04" w:rsidRDefault="004B3F04" w:rsidP="000659BE">
            <w:pPr>
              <w:pStyle w:val="TableText"/>
            </w:pPr>
            <w:r>
              <w:t>1..1</w:t>
            </w:r>
          </w:p>
        </w:tc>
        <w:tc>
          <w:tcPr>
            <w:tcW w:w="1152" w:type="dxa"/>
          </w:tcPr>
          <w:p w14:paraId="3CED5E4A" w14:textId="77777777" w:rsidR="004B3F04" w:rsidRDefault="004B3F04" w:rsidP="000659BE">
            <w:pPr>
              <w:pStyle w:val="TableText"/>
            </w:pPr>
            <w:r>
              <w:t>SHALL</w:t>
            </w:r>
          </w:p>
        </w:tc>
        <w:tc>
          <w:tcPr>
            <w:tcW w:w="864" w:type="dxa"/>
          </w:tcPr>
          <w:p w14:paraId="794704A9" w14:textId="77777777" w:rsidR="004B3F04" w:rsidRDefault="004B3F04" w:rsidP="000659BE">
            <w:pPr>
              <w:pStyle w:val="TableText"/>
            </w:pPr>
          </w:p>
        </w:tc>
        <w:tc>
          <w:tcPr>
            <w:tcW w:w="1104" w:type="dxa"/>
          </w:tcPr>
          <w:p w14:paraId="348AC80C" w14:textId="77777777" w:rsidR="004B3F04" w:rsidRDefault="006C736C" w:rsidP="000659BE">
            <w:pPr>
              <w:pStyle w:val="TableText"/>
            </w:pPr>
            <w:hyperlink w:anchor="C_4499-34614">
              <w:r w:rsidR="004B3F04">
                <w:rPr>
                  <w:rStyle w:val="HyperlinkText9pt"/>
                </w:rPr>
                <w:t>4499-34614</w:t>
              </w:r>
            </w:hyperlink>
          </w:p>
        </w:tc>
        <w:tc>
          <w:tcPr>
            <w:tcW w:w="2975" w:type="dxa"/>
          </w:tcPr>
          <w:p w14:paraId="4B29498D" w14:textId="77777777" w:rsidR="004B3F04" w:rsidRDefault="004B3F04" w:rsidP="000659BE">
            <w:pPr>
              <w:pStyle w:val="TableText"/>
            </w:pPr>
            <w:r>
              <w:t>REFR</w:t>
            </w:r>
          </w:p>
        </w:tc>
      </w:tr>
      <w:tr w:rsidR="004B3F04" w14:paraId="107D01C6" w14:textId="77777777" w:rsidTr="000659BE">
        <w:trPr>
          <w:jc w:val="center"/>
        </w:trPr>
        <w:tc>
          <w:tcPr>
            <w:tcW w:w="3345" w:type="dxa"/>
          </w:tcPr>
          <w:p w14:paraId="79FDF4B1" w14:textId="77777777" w:rsidR="004B3F04" w:rsidRDefault="004B3F04" w:rsidP="000659BE">
            <w:pPr>
              <w:pStyle w:val="TableText"/>
            </w:pPr>
            <w:r>
              <w:tab/>
            </w:r>
            <w:r>
              <w:tab/>
              <w:t>observationCriteria</w:t>
            </w:r>
          </w:p>
        </w:tc>
        <w:tc>
          <w:tcPr>
            <w:tcW w:w="720" w:type="dxa"/>
          </w:tcPr>
          <w:p w14:paraId="1EA12E07" w14:textId="77777777" w:rsidR="004B3F04" w:rsidRDefault="004B3F04" w:rsidP="000659BE">
            <w:pPr>
              <w:pStyle w:val="TableText"/>
            </w:pPr>
            <w:r>
              <w:t>1..1</w:t>
            </w:r>
          </w:p>
        </w:tc>
        <w:tc>
          <w:tcPr>
            <w:tcW w:w="1152" w:type="dxa"/>
          </w:tcPr>
          <w:p w14:paraId="286F829C" w14:textId="77777777" w:rsidR="004B3F04" w:rsidRDefault="004B3F04" w:rsidP="000659BE">
            <w:pPr>
              <w:pStyle w:val="TableText"/>
            </w:pPr>
            <w:r>
              <w:t>SHALL</w:t>
            </w:r>
          </w:p>
        </w:tc>
        <w:tc>
          <w:tcPr>
            <w:tcW w:w="864" w:type="dxa"/>
          </w:tcPr>
          <w:p w14:paraId="58F259C3" w14:textId="77777777" w:rsidR="004B3F04" w:rsidRDefault="004B3F04" w:rsidP="000659BE">
            <w:pPr>
              <w:pStyle w:val="TableText"/>
            </w:pPr>
          </w:p>
        </w:tc>
        <w:tc>
          <w:tcPr>
            <w:tcW w:w="1104" w:type="dxa"/>
          </w:tcPr>
          <w:p w14:paraId="646A656E" w14:textId="77777777" w:rsidR="004B3F04" w:rsidRDefault="006C736C" w:rsidP="000659BE">
            <w:pPr>
              <w:pStyle w:val="TableText"/>
            </w:pPr>
            <w:hyperlink w:anchor="C_4499-33366">
              <w:r w:rsidR="004B3F04">
                <w:rPr>
                  <w:rStyle w:val="HyperlinkText9pt"/>
                </w:rPr>
                <w:t>4499-33366</w:t>
              </w:r>
            </w:hyperlink>
          </w:p>
        </w:tc>
        <w:tc>
          <w:tcPr>
            <w:tcW w:w="2975" w:type="dxa"/>
          </w:tcPr>
          <w:p w14:paraId="60C213C3" w14:textId="77777777" w:rsidR="004B3F04" w:rsidRDefault="006C736C" w:rsidP="000659BE">
            <w:pPr>
              <w:pStyle w:val="TableText"/>
            </w:pPr>
            <w:hyperlink w:anchor="E_Status_V2">
              <w:r w:rsidR="004B3F04">
                <w:rPr>
                  <w:rStyle w:val="HyperlinkText9pt"/>
                </w:rPr>
                <w:t>Status (V2) (identifier: urn:hl7ii:2.16.840.1.113883.10.20.28.4.94:2017-08-01</w:t>
              </w:r>
            </w:hyperlink>
          </w:p>
        </w:tc>
      </w:tr>
      <w:tr w:rsidR="004B3F04" w14:paraId="24DA4E60" w14:textId="77777777" w:rsidTr="000659BE">
        <w:trPr>
          <w:jc w:val="center"/>
        </w:trPr>
        <w:tc>
          <w:tcPr>
            <w:tcW w:w="3345" w:type="dxa"/>
          </w:tcPr>
          <w:p w14:paraId="26B9CBEB" w14:textId="77777777" w:rsidR="004B3F04" w:rsidRDefault="004B3F04" w:rsidP="000659BE">
            <w:pPr>
              <w:pStyle w:val="TableText"/>
            </w:pPr>
            <w:r>
              <w:tab/>
              <w:t>outboundRelationship</w:t>
            </w:r>
          </w:p>
        </w:tc>
        <w:tc>
          <w:tcPr>
            <w:tcW w:w="720" w:type="dxa"/>
          </w:tcPr>
          <w:p w14:paraId="40D0B8AF" w14:textId="77777777" w:rsidR="004B3F04" w:rsidRDefault="004B3F04" w:rsidP="000659BE">
            <w:pPr>
              <w:pStyle w:val="TableText"/>
            </w:pPr>
            <w:r>
              <w:t>0..*</w:t>
            </w:r>
          </w:p>
        </w:tc>
        <w:tc>
          <w:tcPr>
            <w:tcW w:w="1152" w:type="dxa"/>
          </w:tcPr>
          <w:p w14:paraId="2249E1E6" w14:textId="77777777" w:rsidR="004B3F04" w:rsidRDefault="004B3F04" w:rsidP="000659BE">
            <w:pPr>
              <w:pStyle w:val="TableText"/>
            </w:pPr>
            <w:r>
              <w:t>MAY</w:t>
            </w:r>
          </w:p>
        </w:tc>
        <w:tc>
          <w:tcPr>
            <w:tcW w:w="864" w:type="dxa"/>
          </w:tcPr>
          <w:p w14:paraId="076C039C" w14:textId="77777777" w:rsidR="004B3F04" w:rsidRDefault="004B3F04" w:rsidP="000659BE">
            <w:pPr>
              <w:pStyle w:val="TableText"/>
            </w:pPr>
          </w:p>
        </w:tc>
        <w:tc>
          <w:tcPr>
            <w:tcW w:w="1104" w:type="dxa"/>
          </w:tcPr>
          <w:p w14:paraId="55D31CFC" w14:textId="77777777" w:rsidR="004B3F04" w:rsidRDefault="006C736C" w:rsidP="000659BE">
            <w:pPr>
              <w:pStyle w:val="TableText"/>
            </w:pPr>
            <w:hyperlink w:anchor="C_4499-34611">
              <w:r w:rsidR="004B3F04">
                <w:rPr>
                  <w:rStyle w:val="HyperlinkText9pt"/>
                </w:rPr>
                <w:t>4499-34611</w:t>
              </w:r>
            </w:hyperlink>
          </w:p>
        </w:tc>
        <w:tc>
          <w:tcPr>
            <w:tcW w:w="2975" w:type="dxa"/>
          </w:tcPr>
          <w:p w14:paraId="1F0BDAEC" w14:textId="77777777" w:rsidR="004B3F04" w:rsidRDefault="004B3F04" w:rsidP="000659BE">
            <w:pPr>
              <w:pStyle w:val="TableText"/>
            </w:pPr>
          </w:p>
        </w:tc>
      </w:tr>
      <w:tr w:rsidR="004B3F04" w14:paraId="2BB7E040" w14:textId="77777777" w:rsidTr="000659BE">
        <w:trPr>
          <w:jc w:val="center"/>
        </w:trPr>
        <w:tc>
          <w:tcPr>
            <w:tcW w:w="3345" w:type="dxa"/>
          </w:tcPr>
          <w:p w14:paraId="65FD8D04" w14:textId="77777777" w:rsidR="004B3F04" w:rsidRDefault="004B3F04" w:rsidP="000659BE">
            <w:pPr>
              <w:pStyle w:val="TableText"/>
            </w:pPr>
            <w:r>
              <w:tab/>
            </w:r>
            <w:r>
              <w:tab/>
              <w:t>@typeCode</w:t>
            </w:r>
          </w:p>
        </w:tc>
        <w:tc>
          <w:tcPr>
            <w:tcW w:w="720" w:type="dxa"/>
          </w:tcPr>
          <w:p w14:paraId="4B17D1FB" w14:textId="77777777" w:rsidR="004B3F04" w:rsidRDefault="004B3F04" w:rsidP="000659BE">
            <w:pPr>
              <w:pStyle w:val="TableText"/>
            </w:pPr>
            <w:r>
              <w:t>1..1</w:t>
            </w:r>
          </w:p>
        </w:tc>
        <w:tc>
          <w:tcPr>
            <w:tcW w:w="1152" w:type="dxa"/>
          </w:tcPr>
          <w:p w14:paraId="6BDF69DD" w14:textId="77777777" w:rsidR="004B3F04" w:rsidRDefault="004B3F04" w:rsidP="000659BE">
            <w:pPr>
              <w:pStyle w:val="TableText"/>
            </w:pPr>
            <w:r>
              <w:t>SHALL</w:t>
            </w:r>
          </w:p>
        </w:tc>
        <w:tc>
          <w:tcPr>
            <w:tcW w:w="864" w:type="dxa"/>
          </w:tcPr>
          <w:p w14:paraId="74ED41C3" w14:textId="77777777" w:rsidR="004B3F04" w:rsidRDefault="004B3F04" w:rsidP="000659BE">
            <w:pPr>
              <w:pStyle w:val="TableText"/>
            </w:pPr>
          </w:p>
        </w:tc>
        <w:tc>
          <w:tcPr>
            <w:tcW w:w="1104" w:type="dxa"/>
          </w:tcPr>
          <w:p w14:paraId="4D00C70E" w14:textId="77777777" w:rsidR="004B3F04" w:rsidRDefault="006C736C" w:rsidP="000659BE">
            <w:pPr>
              <w:pStyle w:val="TableText"/>
            </w:pPr>
            <w:hyperlink w:anchor="C_4499-34612">
              <w:r w:rsidR="004B3F04">
                <w:rPr>
                  <w:rStyle w:val="HyperlinkText9pt"/>
                </w:rPr>
                <w:t>4499-34612</w:t>
              </w:r>
            </w:hyperlink>
          </w:p>
        </w:tc>
        <w:tc>
          <w:tcPr>
            <w:tcW w:w="2975" w:type="dxa"/>
          </w:tcPr>
          <w:p w14:paraId="31E14F9C" w14:textId="77777777" w:rsidR="004B3F04" w:rsidRDefault="004B3F04" w:rsidP="000659BE">
            <w:pPr>
              <w:pStyle w:val="TableText"/>
            </w:pPr>
            <w:r>
              <w:t>REFR</w:t>
            </w:r>
          </w:p>
        </w:tc>
      </w:tr>
      <w:tr w:rsidR="004B3F04" w14:paraId="0E02830D" w14:textId="77777777" w:rsidTr="000659BE">
        <w:trPr>
          <w:jc w:val="center"/>
        </w:trPr>
        <w:tc>
          <w:tcPr>
            <w:tcW w:w="3345" w:type="dxa"/>
          </w:tcPr>
          <w:p w14:paraId="4822C327" w14:textId="77777777" w:rsidR="004B3F04" w:rsidRDefault="004B3F04" w:rsidP="000659BE">
            <w:pPr>
              <w:pStyle w:val="TableText"/>
            </w:pPr>
            <w:r>
              <w:tab/>
            </w:r>
            <w:r>
              <w:tab/>
              <w:t>observationCriteria</w:t>
            </w:r>
          </w:p>
        </w:tc>
        <w:tc>
          <w:tcPr>
            <w:tcW w:w="720" w:type="dxa"/>
          </w:tcPr>
          <w:p w14:paraId="78A58914" w14:textId="77777777" w:rsidR="004B3F04" w:rsidRDefault="004B3F04" w:rsidP="000659BE">
            <w:pPr>
              <w:pStyle w:val="TableText"/>
            </w:pPr>
            <w:r>
              <w:t>1..1</w:t>
            </w:r>
          </w:p>
        </w:tc>
        <w:tc>
          <w:tcPr>
            <w:tcW w:w="1152" w:type="dxa"/>
          </w:tcPr>
          <w:p w14:paraId="0188C346" w14:textId="77777777" w:rsidR="004B3F04" w:rsidRDefault="004B3F04" w:rsidP="000659BE">
            <w:pPr>
              <w:pStyle w:val="TableText"/>
            </w:pPr>
            <w:r>
              <w:t>SHALL</w:t>
            </w:r>
          </w:p>
        </w:tc>
        <w:tc>
          <w:tcPr>
            <w:tcW w:w="864" w:type="dxa"/>
          </w:tcPr>
          <w:p w14:paraId="76B80368" w14:textId="77777777" w:rsidR="004B3F04" w:rsidRDefault="004B3F04" w:rsidP="000659BE">
            <w:pPr>
              <w:pStyle w:val="TableText"/>
            </w:pPr>
          </w:p>
        </w:tc>
        <w:tc>
          <w:tcPr>
            <w:tcW w:w="1104" w:type="dxa"/>
          </w:tcPr>
          <w:p w14:paraId="0C67A8B8" w14:textId="77777777" w:rsidR="004B3F04" w:rsidRDefault="006C736C" w:rsidP="000659BE">
            <w:pPr>
              <w:pStyle w:val="TableText"/>
            </w:pPr>
            <w:hyperlink w:anchor="C_4499-34613">
              <w:r w:rsidR="004B3F04">
                <w:rPr>
                  <w:rStyle w:val="HyperlinkText9pt"/>
                </w:rPr>
                <w:t>4499-34613</w:t>
              </w:r>
            </w:hyperlink>
          </w:p>
        </w:tc>
        <w:tc>
          <w:tcPr>
            <w:tcW w:w="2975" w:type="dxa"/>
          </w:tcPr>
          <w:p w14:paraId="7FC04420" w14:textId="77777777" w:rsidR="004B3F04" w:rsidRDefault="006C736C" w:rsidP="000659BE">
            <w:pPr>
              <w:pStyle w:val="TableText"/>
            </w:pPr>
            <w:hyperlink w:anchor="E_Component_1">
              <w:r w:rsidR="004B3F04">
                <w:rPr>
                  <w:rStyle w:val="HyperlinkText9pt"/>
                </w:rPr>
                <w:t>Component (identifier: urn:hl7ii:2.16.840.1.113883.10.20.28.4.121:2017-05-01</w:t>
              </w:r>
            </w:hyperlink>
          </w:p>
        </w:tc>
      </w:tr>
      <w:tr w:rsidR="004B3F04" w14:paraId="356581AC" w14:textId="77777777" w:rsidTr="000659BE">
        <w:trPr>
          <w:jc w:val="center"/>
        </w:trPr>
        <w:tc>
          <w:tcPr>
            <w:tcW w:w="3345" w:type="dxa"/>
          </w:tcPr>
          <w:p w14:paraId="116A5448" w14:textId="77777777" w:rsidR="004B3F04" w:rsidRDefault="004B3F04" w:rsidP="000659BE">
            <w:pPr>
              <w:pStyle w:val="TableText"/>
            </w:pPr>
            <w:r>
              <w:tab/>
              <w:t>outboundRelationship</w:t>
            </w:r>
          </w:p>
        </w:tc>
        <w:tc>
          <w:tcPr>
            <w:tcW w:w="720" w:type="dxa"/>
          </w:tcPr>
          <w:p w14:paraId="372FF75E" w14:textId="77777777" w:rsidR="004B3F04" w:rsidRDefault="004B3F04" w:rsidP="000659BE">
            <w:pPr>
              <w:pStyle w:val="TableText"/>
            </w:pPr>
            <w:r>
              <w:t>0..*</w:t>
            </w:r>
          </w:p>
        </w:tc>
        <w:tc>
          <w:tcPr>
            <w:tcW w:w="1152" w:type="dxa"/>
          </w:tcPr>
          <w:p w14:paraId="4631A73E" w14:textId="77777777" w:rsidR="004B3F04" w:rsidRDefault="004B3F04" w:rsidP="000659BE">
            <w:pPr>
              <w:pStyle w:val="TableText"/>
            </w:pPr>
            <w:r>
              <w:t>MAY</w:t>
            </w:r>
          </w:p>
        </w:tc>
        <w:tc>
          <w:tcPr>
            <w:tcW w:w="864" w:type="dxa"/>
          </w:tcPr>
          <w:p w14:paraId="79E9C40C" w14:textId="77777777" w:rsidR="004B3F04" w:rsidRDefault="004B3F04" w:rsidP="000659BE">
            <w:pPr>
              <w:pStyle w:val="TableText"/>
            </w:pPr>
          </w:p>
        </w:tc>
        <w:tc>
          <w:tcPr>
            <w:tcW w:w="1104" w:type="dxa"/>
          </w:tcPr>
          <w:p w14:paraId="1812E7FD" w14:textId="77777777" w:rsidR="004B3F04" w:rsidRDefault="006C736C" w:rsidP="000659BE">
            <w:pPr>
              <w:pStyle w:val="TableText"/>
            </w:pPr>
            <w:hyperlink w:anchor="C_4499-36102">
              <w:r w:rsidR="004B3F04">
                <w:rPr>
                  <w:rStyle w:val="HyperlinkText9pt"/>
                </w:rPr>
                <w:t>4499-36102</w:t>
              </w:r>
            </w:hyperlink>
          </w:p>
        </w:tc>
        <w:tc>
          <w:tcPr>
            <w:tcW w:w="2975" w:type="dxa"/>
          </w:tcPr>
          <w:p w14:paraId="285A907B" w14:textId="77777777" w:rsidR="004B3F04" w:rsidRDefault="004B3F04" w:rsidP="000659BE">
            <w:pPr>
              <w:pStyle w:val="TableText"/>
            </w:pPr>
          </w:p>
        </w:tc>
      </w:tr>
      <w:tr w:rsidR="004B3F04" w14:paraId="60AA04DA" w14:textId="77777777" w:rsidTr="000659BE">
        <w:trPr>
          <w:jc w:val="center"/>
        </w:trPr>
        <w:tc>
          <w:tcPr>
            <w:tcW w:w="3345" w:type="dxa"/>
          </w:tcPr>
          <w:p w14:paraId="122C65CD" w14:textId="77777777" w:rsidR="004B3F04" w:rsidRDefault="004B3F04" w:rsidP="000659BE">
            <w:pPr>
              <w:pStyle w:val="TableText"/>
            </w:pPr>
            <w:r>
              <w:lastRenderedPageBreak/>
              <w:tab/>
            </w:r>
            <w:r>
              <w:tab/>
              <w:t>@typeCode</w:t>
            </w:r>
          </w:p>
        </w:tc>
        <w:tc>
          <w:tcPr>
            <w:tcW w:w="720" w:type="dxa"/>
          </w:tcPr>
          <w:p w14:paraId="4C4A136F" w14:textId="77777777" w:rsidR="004B3F04" w:rsidRDefault="004B3F04" w:rsidP="000659BE">
            <w:pPr>
              <w:pStyle w:val="TableText"/>
            </w:pPr>
            <w:r>
              <w:t>1..1</w:t>
            </w:r>
          </w:p>
        </w:tc>
        <w:tc>
          <w:tcPr>
            <w:tcW w:w="1152" w:type="dxa"/>
          </w:tcPr>
          <w:p w14:paraId="50D8585F" w14:textId="77777777" w:rsidR="004B3F04" w:rsidRDefault="004B3F04" w:rsidP="000659BE">
            <w:pPr>
              <w:pStyle w:val="TableText"/>
            </w:pPr>
            <w:r>
              <w:t>SHALL</w:t>
            </w:r>
          </w:p>
        </w:tc>
        <w:tc>
          <w:tcPr>
            <w:tcW w:w="864" w:type="dxa"/>
          </w:tcPr>
          <w:p w14:paraId="16C3268E" w14:textId="77777777" w:rsidR="004B3F04" w:rsidRDefault="004B3F04" w:rsidP="000659BE">
            <w:pPr>
              <w:pStyle w:val="TableText"/>
            </w:pPr>
          </w:p>
        </w:tc>
        <w:tc>
          <w:tcPr>
            <w:tcW w:w="1104" w:type="dxa"/>
          </w:tcPr>
          <w:p w14:paraId="57AADA98" w14:textId="77777777" w:rsidR="004B3F04" w:rsidRDefault="006C736C" w:rsidP="000659BE">
            <w:pPr>
              <w:pStyle w:val="TableText"/>
            </w:pPr>
            <w:hyperlink w:anchor="C_4499-36105">
              <w:r w:rsidR="004B3F04">
                <w:rPr>
                  <w:rStyle w:val="HyperlinkText9pt"/>
                </w:rPr>
                <w:t>4499-36105</w:t>
              </w:r>
            </w:hyperlink>
          </w:p>
        </w:tc>
        <w:tc>
          <w:tcPr>
            <w:tcW w:w="2975" w:type="dxa"/>
          </w:tcPr>
          <w:p w14:paraId="5090DE39" w14:textId="77777777" w:rsidR="004B3F04" w:rsidRDefault="004B3F04" w:rsidP="000659BE">
            <w:pPr>
              <w:pStyle w:val="TableText"/>
            </w:pPr>
            <w:r>
              <w:t>urn:oid:2.16.840.1.113883.5.1002 (HL7ActRelationshipType) = REFR</w:t>
            </w:r>
          </w:p>
        </w:tc>
      </w:tr>
      <w:tr w:rsidR="004B3F04" w14:paraId="311DC01B" w14:textId="77777777" w:rsidTr="000659BE">
        <w:trPr>
          <w:jc w:val="center"/>
        </w:trPr>
        <w:tc>
          <w:tcPr>
            <w:tcW w:w="3345" w:type="dxa"/>
          </w:tcPr>
          <w:p w14:paraId="7588F85B" w14:textId="77777777" w:rsidR="004B3F04" w:rsidRDefault="004B3F04" w:rsidP="000659BE">
            <w:pPr>
              <w:pStyle w:val="TableText"/>
            </w:pPr>
            <w:r>
              <w:tab/>
            </w:r>
            <w:r>
              <w:tab/>
              <w:t>observationCriteria</w:t>
            </w:r>
          </w:p>
        </w:tc>
        <w:tc>
          <w:tcPr>
            <w:tcW w:w="720" w:type="dxa"/>
          </w:tcPr>
          <w:p w14:paraId="22ACC11C" w14:textId="77777777" w:rsidR="004B3F04" w:rsidRDefault="004B3F04" w:rsidP="000659BE">
            <w:pPr>
              <w:pStyle w:val="TableText"/>
            </w:pPr>
            <w:r>
              <w:t>1..1</w:t>
            </w:r>
          </w:p>
        </w:tc>
        <w:tc>
          <w:tcPr>
            <w:tcW w:w="1152" w:type="dxa"/>
          </w:tcPr>
          <w:p w14:paraId="587900FF" w14:textId="77777777" w:rsidR="004B3F04" w:rsidRDefault="004B3F04" w:rsidP="000659BE">
            <w:pPr>
              <w:pStyle w:val="TableText"/>
            </w:pPr>
            <w:r>
              <w:t>SHALL</w:t>
            </w:r>
          </w:p>
        </w:tc>
        <w:tc>
          <w:tcPr>
            <w:tcW w:w="864" w:type="dxa"/>
          </w:tcPr>
          <w:p w14:paraId="35282ED3" w14:textId="77777777" w:rsidR="004B3F04" w:rsidRDefault="004B3F04" w:rsidP="000659BE">
            <w:pPr>
              <w:pStyle w:val="TableText"/>
            </w:pPr>
          </w:p>
        </w:tc>
        <w:tc>
          <w:tcPr>
            <w:tcW w:w="1104" w:type="dxa"/>
          </w:tcPr>
          <w:p w14:paraId="6199159D" w14:textId="77777777" w:rsidR="004B3F04" w:rsidRDefault="006C736C" w:rsidP="000659BE">
            <w:pPr>
              <w:pStyle w:val="TableText"/>
            </w:pPr>
            <w:hyperlink w:anchor="C_4499-36103">
              <w:r w:rsidR="004B3F04">
                <w:rPr>
                  <w:rStyle w:val="HyperlinkText9pt"/>
                </w:rPr>
                <w:t>4499-36103</w:t>
              </w:r>
            </w:hyperlink>
          </w:p>
        </w:tc>
        <w:tc>
          <w:tcPr>
            <w:tcW w:w="2975" w:type="dxa"/>
          </w:tcPr>
          <w:p w14:paraId="48DF1462"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5D5F90BE" w14:textId="77777777" w:rsidR="004B3F04" w:rsidRDefault="004B3F04" w:rsidP="004B3F04">
      <w:pPr>
        <w:pStyle w:val="BodyText"/>
      </w:pPr>
    </w:p>
    <w:p w14:paraId="3640A70F" w14:textId="77777777" w:rsidR="004B3F04" w:rsidRDefault="004B3F04" w:rsidP="007E63CC">
      <w:pPr>
        <w:numPr>
          <w:ilvl w:val="0"/>
          <w:numId w:val="22"/>
        </w:numPr>
      </w:pPr>
      <w:r>
        <w:rPr>
          <w:rStyle w:val="keyword"/>
        </w:rPr>
        <w:t>SHALL</w:t>
      </w:r>
      <w:r>
        <w:t xml:space="preserve"> contain exactly one [1..1] </w:t>
      </w:r>
      <w:r>
        <w:rPr>
          <w:rStyle w:val="XMLnameBold"/>
        </w:rPr>
        <w:t>@classCode</w:t>
      </w:r>
      <w:r>
        <w:t>=</w:t>
      </w:r>
      <w:r>
        <w:rPr>
          <w:rStyle w:val="XMLname"/>
        </w:rPr>
        <w:t>"OBS"</w:t>
      </w:r>
      <w:r>
        <w:t xml:space="preserve"> Observation</w:t>
      </w:r>
      <w:bookmarkStart w:id="1381" w:name="C_4499-30775"/>
      <w:r>
        <w:t xml:space="preserve"> (CONF:4499-30775)</w:t>
      </w:r>
      <w:bookmarkEnd w:id="1381"/>
      <w:r>
        <w:t>.</w:t>
      </w:r>
    </w:p>
    <w:p w14:paraId="6955C2B6" w14:textId="77777777" w:rsidR="004B3F04" w:rsidRDefault="004B3F04" w:rsidP="007E63CC">
      <w:pPr>
        <w:numPr>
          <w:ilvl w:val="0"/>
          <w:numId w:val="2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rPr>
          <w:rStyle w:val="keyword"/>
        </w:rPr>
        <w:t xml:space="preserve"> STATIC</w:t>
      </w:r>
      <w:r>
        <w:t>)</w:t>
      </w:r>
      <w:bookmarkStart w:id="1382" w:name="C_4499-30776"/>
      <w:r>
        <w:t xml:space="preserve"> (CONF:4499-30776)</w:t>
      </w:r>
      <w:bookmarkEnd w:id="1382"/>
      <w:r>
        <w:t>.</w:t>
      </w:r>
    </w:p>
    <w:p w14:paraId="1A1BBF46" w14:textId="77777777" w:rsidR="004B3F04" w:rsidRDefault="004B3F04" w:rsidP="007E63CC">
      <w:pPr>
        <w:numPr>
          <w:ilvl w:val="0"/>
          <w:numId w:val="22"/>
        </w:numPr>
      </w:pPr>
      <w:r>
        <w:rPr>
          <w:rStyle w:val="keyword"/>
        </w:rPr>
        <w:t>MAY</w:t>
      </w:r>
      <w:r>
        <w:t xml:space="preserve"> contain zero or one [0..1] </w:t>
      </w:r>
      <w:r>
        <w:rPr>
          <w:rStyle w:val="XMLnameBold"/>
        </w:rPr>
        <w:t>@actionNegationInd</w:t>
      </w:r>
      <w:bookmarkStart w:id="1383" w:name="C_4499-30777"/>
      <w:r>
        <w:t xml:space="preserve"> (CONF:4499-30777)</w:t>
      </w:r>
      <w:bookmarkEnd w:id="1383"/>
      <w:r>
        <w:t>.</w:t>
      </w:r>
      <w:r>
        <w:br/>
        <w:t>Note: QDM Attribute: Negation Rationale</w:t>
      </w:r>
    </w:p>
    <w:p w14:paraId="35859D46" w14:textId="77777777" w:rsidR="004B3F04" w:rsidRDefault="004B3F04" w:rsidP="007E63CC">
      <w:pPr>
        <w:numPr>
          <w:ilvl w:val="0"/>
          <w:numId w:val="22"/>
        </w:numPr>
      </w:pPr>
      <w:r>
        <w:rPr>
          <w:rStyle w:val="keyword"/>
        </w:rPr>
        <w:t>SHALL</w:t>
      </w:r>
      <w:r>
        <w:t xml:space="preserve"> contain exactly one [1..1] </w:t>
      </w:r>
      <w:r>
        <w:rPr>
          <w:rStyle w:val="XMLnameBold"/>
        </w:rPr>
        <w:t>templateId</w:t>
      </w:r>
      <w:bookmarkStart w:id="1384" w:name="C_4499-30778"/>
      <w:r>
        <w:t xml:space="preserve"> (CONF:4499-30778)</w:t>
      </w:r>
      <w:bookmarkEnd w:id="1384"/>
      <w:r>
        <w:t>.</w:t>
      </w:r>
    </w:p>
    <w:p w14:paraId="61EF4CC9" w14:textId="77777777" w:rsidR="004B3F04" w:rsidRDefault="004B3F04" w:rsidP="007E63CC">
      <w:pPr>
        <w:numPr>
          <w:ilvl w:val="1"/>
          <w:numId w:val="22"/>
        </w:numPr>
      </w:pPr>
      <w:r>
        <w:t xml:space="preserve">This templateId </w:t>
      </w:r>
      <w:r>
        <w:rPr>
          <w:rStyle w:val="keyword"/>
        </w:rPr>
        <w:t>SHALL</w:t>
      </w:r>
      <w:r>
        <w:t xml:space="preserve"> contain exactly one [1..1] </w:t>
      </w:r>
      <w:r>
        <w:rPr>
          <w:rStyle w:val="XMLnameBold"/>
        </w:rPr>
        <w:t>item</w:t>
      </w:r>
      <w:bookmarkStart w:id="1385" w:name="C_4499-30779"/>
      <w:r>
        <w:t xml:space="preserve"> (CONF:4499-30779)</w:t>
      </w:r>
      <w:bookmarkEnd w:id="1385"/>
      <w:r>
        <w:t xml:space="preserve"> such that it</w:t>
      </w:r>
    </w:p>
    <w:p w14:paraId="3461AA5D" w14:textId="77777777" w:rsidR="004B3F04" w:rsidRDefault="004B3F04" w:rsidP="007E63CC">
      <w:pPr>
        <w:numPr>
          <w:ilvl w:val="2"/>
          <w:numId w:val="22"/>
        </w:numPr>
      </w:pPr>
      <w:r>
        <w:rPr>
          <w:rStyle w:val="keyword"/>
        </w:rPr>
        <w:t>SHALL</w:t>
      </w:r>
      <w:r>
        <w:t xml:space="preserve"> contain exactly one [1..1] </w:t>
      </w:r>
      <w:r>
        <w:rPr>
          <w:rStyle w:val="XMLnameBold"/>
        </w:rPr>
        <w:t>@root</w:t>
      </w:r>
      <w:r>
        <w:t>=</w:t>
      </w:r>
      <w:r>
        <w:rPr>
          <w:rStyle w:val="XMLname"/>
        </w:rPr>
        <w:t>"2.16.840.1.113883.10.20.28.4.23"</w:t>
      </w:r>
      <w:bookmarkStart w:id="1386" w:name="C_4499-30780"/>
      <w:r>
        <w:t xml:space="preserve"> (CONF:4499-30780)</w:t>
      </w:r>
      <w:bookmarkEnd w:id="1386"/>
      <w:r>
        <w:t>.</w:t>
      </w:r>
    </w:p>
    <w:p w14:paraId="21D1887B" w14:textId="77777777" w:rsidR="004B3F04" w:rsidRDefault="004B3F04" w:rsidP="007E63CC">
      <w:pPr>
        <w:numPr>
          <w:ilvl w:val="2"/>
          <w:numId w:val="22"/>
        </w:numPr>
      </w:pPr>
      <w:r>
        <w:rPr>
          <w:rStyle w:val="keyword"/>
        </w:rPr>
        <w:t>SHALL</w:t>
      </w:r>
      <w:r>
        <w:t xml:space="preserve"> contain exactly one [1..1] </w:t>
      </w:r>
      <w:r>
        <w:rPr>
          <w:rStyle w:val="XMLnameBold"/>
        </w:rPr>
        <w:t>@extension</w:t>
      </w:r>
      <w:r>
        <w:t>=</w:t>
      </w:r>
      <w:r>
        <w:rPr>
          <w:rStyle w:val="XMLname"/>
        </w:rPr>
        <w:t>"2021-02-01"</w:t>
      </w:r>
      <w:bookmarkStart w:id="1387" w:name="C_4499-33605"/>
      <w:r>
        <w:t xml:space="preserve"> (CONF:4499-33605)</w:t>
      </w:r>
      <w:bookmarkEnd w:id="1387"/>
      <w:r>
        <w:t>.</w:t>
      </w:r>
    </w:p>
    <w:p w14:paraId="7E6D903A" w14:textId="77777777" w:rsidR="004B3F04" w:rsidRDefault="004B3F04" w:rsidP="007E63CC">
      <w:pPr>
        <w:numPr>
          <w:ilvl w:val="0"/>
          <w:numId w:val="22"/>
        </w:numPr>
      </w:pPr>
      <w:r>
        <w:rPr>
          <w:rStyle w:val="keyword"/>
        </w:rPr>
        <w:t>SHALL</w:t>
      </w:r>
      <w:r>
        <w:t xml:space="preserve"> contain exactly one [1..1] </w:t>
      </w:r>
      <w:r>
        <w:rPr>
          <w:rStyle w:val="XMLnameBold"/>
        </w:rPr>
        <w:t>id</w:t>
      </w:r>
      <w:bookmarkStart w:id="1388" w:name="C_4499-30781"/>
      <w:r>
        <w:t xml:space="preserve"> (CONF:4499-30781)</w:t>
      </w:r>
      <w:bookmarkEnd w:id="1388"/>
      <w:r>
        <w:t>.</w:t>
      </w:r>
    </w:p>
    <w:p w14:paraId="4C42EE17" w14:textId="77777777" w:rsidR="004B3F04" w:rsidRDefault="004B3F04" w:rsidP="007E63CC">
      <w:pPr>
        <w:numPr>
          <w:ilvl w:val="0"/>
          <w:numId w:val="22"/>
        </w:numPr>
      </w:pPr>
      <w:r>
        <w:rPr>
          <w:rStyle w:val="keyword"/>
        </w:rPr>
        <w:t>SHALL</w:t>
      </w:r>
      <w:r>
        <w:t xml:space="preserve"> contain exactly one [1..1] </w:t>
      </w:r>
      <w:r>
        <w:rPr>
          <w:rStyle w:val="XMLnameBold"/>
        </w:rPr>
        <w:t>code</w:t>
      </w:r>
      <w:bookmarkStart w:id="1389" w:name="C_4499-30782"/>
      <w:r>
        <w:t xml:space="preserve"> (CONF:4499-30782)</w:t>
      </w:r>
      <w:bookmarkEnd w:id="1389"/>
      <w:r>
        <w:t>.</w:t>
      </w:r>
    </w:p>
    <w:p w14:paraId="3EB4CD49" w14:textId="77777777" w:rsidR="004B3F04" w:rsidRDefault="004B3F04" w:rsidP="007E63CC">
      <w:pPr>
        <w:numPr>
          <w:ilvl w:val="1"/>
          <w:numId w:val="22"/>
        </w:numPr>
      </w:pPr>
      <w:r>
        <w:t xml:space="preserve">This code </w:t>
      </w:r>
      <w:r>
        <w:rPr>
          <w:rStyle w:val="keyword"/>
        </w:rPr>
        <w:t>SHOULD</w:t>
      </w:r>
      <w:r>
        <w:t xml:space="preserve"> contain zero or one [0..1] </w:t>
      </w:r>
      <w:r>
        <w:rPr>
          <w:rStyle w:val="XMLnameBold"/>
        </w:rPr>
        <w:t>@valueSet</w:t>
      </w:r>
      <w:bookmarkStart w:id="1390" w:name="C_4499-30783"/>
      <w:r>
        <w:t xml:space="preserve"> (CONF:4499-30783)</w:t>
      </w:r>
      <w:bookmarkEnd w:id="1390"/>
      <w:r>
        <w:t>.</w:t>
      </w:r>
    </w:p>
    <w:p w14:paraId="393436B2" w14:textId="77777777" w:rsidR="004B3F04" w:rsidRDefault="004B3F04" w:rsidP="007E63CC">
      <w:pPr>
        <w:numPr>
          <w:ilvl w:val="0"/>
          <w:numId w:val="22"/>
        </w:numPr>
      </w:pPr>
      <w:r>
        <w:rPr>
          <w:rStyle w:val="keyword"/>
        </w:rPr>
        <w:t>SHALL</w:t>
      </w:r>
      <w:r>
        <w:t xml:space="preserve"> contain exactly one [1..1] </w:t>
      </w:r>
      <w:r>
        <w:rPr>
          <w:rStyle w:val="XMLnameBold"/>
        </w:rPr>
        <w:t>title</w:t>
      </w:r>
      <w:bookmarkStart w:id="1391" w:name="C_4499-35939"/>
      <w:r>
        <w:t xml:space="preserve"> (CONF:4499-35939)</w:t>
      </w:r>
      <w:bookmarkEnd w:id="1391"/>
      <w:r>
        <w:t>.</w:t>
      </w:r>
    </w:p>
    <w:p w14:paraId="232327F4" w14:textId="77777777" w:rsidR="004B3F04" w:rsidRDefault="004B3F04" w:rsidP="007E63CC">
      <w:pPr>
        <w:numPr>
          <w:ilvl w:val="0"/>
          <w:numId w:val="22"/>
        </w:numPr>
      </w:pPr>
      <w:r>
        <w:rPr>
          <w:rStyle w:val="keyword"/>
        </w:rPr>
        <w:t>SHALL</w:t>
      </w:r>
      <w:r>
        <w:t xml:space="preserve"> contain exactly one [1..1] </w:t>
      </w:r>
      <w:r>
        <w:rPr>
          <w:rStyle w:val="XMLnameBold"/>
        </w:rPr>
        <w:t>statusCode</w:t>
      </w:r>
      <w:bookmarkStart w:id="1392" w:name="C_4499-30785"/>
      <w:r>
        <w:t xml:space="preserve"> (CONF:4499-30785)</w:t>
      </w:r>
      <w:bookmarkEnd w:id="1392"/>
      <w:r>
        <w:t>.</w:t>
      </w:r>
    </w:p>
    <w:p w14:paraId="16C07497" w14:textId="77777777" w:rsidR="004B3F04" w:rsidRDefault="004B3F04" w:rsidP="007E63CC">
      <w:pPr>
        <w:numPr>
          <w:ilvl w:val="1"/>
          <w:numId w:val="2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393" w:name="C_4499-30786"/>
      <w:r>
        <w:t xml:space="preserve"> (CONF:4499-30786)</w:t>
      </w:r>
      <w:bookmarkEnd w:id="1393"/>
      <w:r>
        <w:t>.</w:t>
      </w:r>
    </w:p>
    <w:p w14:paraId="70457A20" w14:textId="77777777" w:rsidR="004B3F04" w:rsidRDefault="004B3F04" w:rsidP="007E63CC">
      <w:pPr>
        <w:numPr>
          <w:ilvl w:val="0"/>
          <w:numId w:val="22"/>
        </w:numPr>
      </w:pPr>
      <w:r>
        <w:rPr>
          <w:rStyle w:val="keyword"/>
        </w:rPr>
        <w:t>MAY</w:t>
      </w:r>
      <w:r>
        <w:t xml:space="preserve"> contain zero or one [0..1] </w:t>
      </w:r>
      <w:r>
        <w:rPr>
          <w:rStyle w:val="XMLnameBold"/>
        </w:rPr>
        <w:t>effectiveTime</w:t>
      </w:r>
      <w:bookmarkStart w:id="1394" w:name="C_4499-30787"/>
      <w:r>
        <w:t xml:space="preserve"> (CONF:4499-30787)</w:t>
      </w:r>
      <w:bookmarkEnd w:id="1394"/>
      <w:r>
        <w:t xml:space="preserve"> such that it</w:t>
      </w:r>
      <w:r>
        <w:br/>
        <w:t>Note: QDM Attribute: Relevant Period</w:t>
      </w:r>
    </w:p>
    <w:p w14:paraId="346B2373" w14:textId="77777777" w:rsidR="004B3F04" w:rsidRDefault="004B3F04" w:rsidP="007E63CC">
      <w:pPr>
        <w:numPr>
          <w:ilvl w:val="1"/>
          <w:numId w:val="22"/>
        </w:numPr>
      </w:pPr>
      <w:r>
        <w:rPr>
          <w:rStyle w:val="keyword"/>
        </w:rPr>
        <w:t>MAY</w:t>
      </w:r>
      <w:r>
        <w:t xml:space="preserve"> contain zero or one [0..1] </w:t>
      </w:r>
      <w:r>
        <w:rPr>
          <w:rStyle w:val="XMLnameBold"/>
        </w:rPr>
        <w:t>low</w:t>
      </w:r>
      <w:bookmarkStart w:id="1395" w:name="C_4499-30788"/>
      <w:r>
        <w:t xml:space="preserve"> (CONF:4499-30788)</w:t>
      </w:r>
      <w:bookmarkEnd w:id="1395"/>
      <w:r>
        <w:t>.</w:t>
      </w:r>
      <w:r>
        <w:br/>
        <w:t>Note: startTime of Relevant Period (When the diagnostic study is initiated) or QDM Attribute: Relevant dateTime</w:t>
      </w:r>
    </w:p>
    <w:p w14:paraId="0D3BB624" w14:textId="77777777" w:rsidR="004B3F04" w:rsidRDefault="004B3F04" w:rsidP="007E63CC">
      <w:pPr>
        <w:numPr>
          <w:ilvl w:val="1"/>
          <w:numId w:val="22"/>
        </w:numPr>
      </w:pPr>
      <w:r>
        <w:rPr>
          <w:rStyle w:val="keyword"/>
        </w:rPr>
        <w:t>MAY</w:t>
      </w:r>
      <w:r>
        <w:t xml:space="preserve"> contain zero or one [0..1] </w:t>
      </w:r>
      <w:r>
        <w:rPr>
          <w:rStyle w:val="XMLnameBold"/>
        </w:rPr>
        <w:t>high</w:t>
      </w:r>
      <w:bookmarkStart w:id="1396" w:name="C_4499-30789"/>
      <w:r>
        <w:t xml:space="preserve"> (CONF:4499-30789)</w:t>
      </w:r>
      <w:bookmarkEnd w:id="1396"/>
      <w:r>
        <w:t>.</w:t>
      </w:r>
      <w:r>
        <w:br/>
        <w:t>Note: stopTime of Relevant Period (When the diagnostic study is completed)</w:t>
      </w:r>
    </w:p>
    <w:p w14:paraId="46C741DE" w14:textId="77777777" w:rsidR="004B3F04" w:rsidRDefault="004B3F04" w:rsidP="007E63CC">
      <w:pPr>
        <w:numPr>
          <w:ilvl w:val="0"/>
          <w:numId w:val="22"/>
        </w:numPr>
      </w:pPr>
      <w:r>
        <w:rPr>
          <w:rStyle w:val="keyword"/>
        </w:rPr>
        <w:t>SHALL NOT</w:t>
      </w:r>
      <w:r>
        <w:t xml:space="preserve"> contain [0..0] </w:t>
      </w:r>
      <w:r>
        <w:rPr>
          <w:rStyle w:val="XMLnameBold"/>
        </w:rPr>
        <w:t>value</w:t>
      </w:r>
      <w:bookmarkStart w:id="1397" w:name="C_4499-34764"/>
      <w:r>
        <w:t xml:space="preserve"> (CONF:4499-34764)</w:t>
      </w:r>
      <w:bookmarkEnd w:id="1397"/>
      <w:r>
        <w:t>.</w:t>
      </w:r>
      <w:r>
        <w:br/>
        <w:t>Note: Use the Result (V2) template to represent Result</w:t>
      </w:r>
    </w:p>
    <w:p w14:paraId="6536C3BA" w14:textId="77777777" w:rsidR="004B3F04" w:rsidRDefault="004B3F04" w:rsidP="007E63CC">
      <w:pPr>
        <w:numPr>
          <w:ilvl w:val="0"/>
          <w:numId w:val="22"/>
        </w:numPr>
      </w:pPr>
      <w:r>
        <w:rPr>
          <w:rStyle w:val="keyword"/>
        </w:rPr>
        <w:t>MAY</w:t>
      </w:r>
      <w:r>
        <w:t xml:space="preserve"> contain zero or one [0..1] </w:t>
      </w:r>
      <w:r>
        <w:rPr>
          <w:rStyle w:val="XMLnameBold"/>
        </w:rPr>
        <w:t>interpretationCode</w:t>
      </w:r>
      <w:bookmarkStart w:id="1398" w:name="C_4499-36096"/>
      <w:r>
        <w:t xml:space="preserve"> (CONF:4499-36096)</w:t>
      </w:r>
      <w:bookmarkEnd w:id="1398"/>
      <w:r>
        <w:t>.</w:t>
      </w:r>
      <w:r>
        <w:br/>
        <w:t>Note: QDM Attribute: Interpretation</w:t>
      </w:r>
    </w:p>
    <w:p w14:paraId="00FFADDC" w14:textId="77777777" w:rsidR="004B3F04" w:rsidRDefault="004B3F04" w:rsidP="007E63CC">
      <w:pPr>
        <w:numPr>
          <w:ilvl w:val="1"/>
          <w:numId w:val="22"/>
        </w:numPr>
      </w:pPr>
      <w:r>
        <w:t xml:space="preserve">The interpretationCode, if present, </w:t>
      </w:r>
      <w:r>
        <w:rPr>
          <w:rStyle w:val="keyword"/>
        </w:rPr>
        <w:t>SHALL</w:t>
      </w:r>
      <w:r>
        <w:t xml:space="preserve"> contain exactly one [1..1] </w:t>
      </w:r>
      <w:r>
        <w:rPr>
          <w:rStyle w:val="XMLnameBold"/>
        </w:rPr>
        <w:t>item</w:t>
      </w:r>
      <w:bookmarkStart w:id="1399" w:name="C_4499-36097"/>
      <w:r>
        <w:t xml:space="preserve"> (CONF:4499-36097)</w:t>
      </w:r>
      <w:bookmarkEnd w:id="1399"/>
      <w:r>
        <w:t>.</w:t>
      </w:r>
    </w:p>
    <w:p w14:paraId="6BBD8AFD" w14:textId="77777777" w:rsidR="004B3F04" w:rsidRDefault="004B3F04" w:rsidP="007E63CC">
      <w:pPr>
        <w:numPr>
          <w:ilvl w:val="2"/>
          <w:numId w:val="22"/>
        </w:numPr>
      </w:pPr>
      <w:r>
        <w:t xml:space="preserve">This item </w:t>
      </w:r>
      <w:r>
        <w:rPr>
          <w:rStyle w:val="keyword"/>
        </w:rPr>
        <w:t>SHOULD</w:t>
      </w:r>
      <w:r>
        <w:t xml:space="preserve"> contain zero or one [0..1] </w:t>
      </w:r>
      <w:r>
        <w:rPr>
          <w:rStyle w:val="XMLnameBold"/>
        </w:rPr>
        <w:t>@valueSet</w:t>
      </w:r>
      <w:bookmarkStart w:id="1400" w:name="C_4499-36104"/>
      <w:r>
        <w:t xml:space="preserve"> (CONF:4499-36104)</w:t>
      </w:r>
      <w:bookmarkEnd w:id="1400"/>
      <w:r>
        <w:t>.</w:t>
      </w:r>
    </w:p>
    <w:p w14:paraId="618A0358" w14:textId="77777777" w:rsidR="004B3F04" w:rsidRDefault="004B3F04" w:rsidP="007E63CC">
      <w:pPr>
        <w:numPr>
          <w:ilvl w:val="0"/>
          <w:numId w:val="22"/>
        </w:numPr>
      </w:pPr>
      <w:r>
        <w:rPr>
          <w:rStyle w:val="keyword"/>
        </w:rPr>
        <w:t>MAY</w:t>
      </w:r>
      <w:r>
        <w:t xml:space="preserve"> contain zero or one [0..1] </w:t>
      </w:r>
      <w:r>
        <w:rPr>
          <w:rStyle w:val="XMLnameBold"/>
        </w:rPr>
        <w:t>methodCode</w:t>
      </w:r>
      <w:bookmarkStart w:id="1401" w:name="C_4499-30790"/>
      <w:r>
        <w:t xml:space="preserve"> (CONF:4499-30790)</w:t>
      </w:r>
      <w:bookmarkEnd w:id="1401"/>
      <w:r>
        <w:t>.</w:t>
      </w:r>
      <w:r>
        <w:br/>
        <w:t>Note: QDM Attribute: Method</w:t>
      </w:r>
    </w:p>
    <w:p w14:paraId="06AF40E2" w14:textId="77777777" w:rsidR="004B3F04" w:rsidRDefault="004B3F04" w:rsidP="007E63CC">
      <w:pPr>
        <w:numPr>
          <w:ilvl w:val="1"/>
          <w:numId w:val="22"/>
        </w:numPr>
      </w:pPr>
      <w:r>
        <w:lastRenderedPageBreak/>
        <w:t xml:space="preserve">The methodCode, if present, </w:t>
      </w:r>
      <w:r>
        <w:rPr>
          <w:rStyle w:val="keyword"/>
        </w:rPr>
        <w:t>SHOULD</w:t>
      </w:r>
      <w:r>
        <w:t xml:space="preserve"> contain zero or one [0..1] </w:t>
      </w:r>
      <w:r>
        <w:rPr>
          <w:rStyle w:val="XMLnameBold"/>
        </w:rPr>
        <w:t>item</w:t>
      </w:r>
      <w:bookmarkStart w:id="1402" w:name="C_4499-30791"/>
      <w:r>
        <w:t xml:space="preserve"> (CONF:4499-30791)</w:t>
      </w:r>
      <w:bookmarkEnd w:id="1402"/>
      <w:r>
        <w:t>.</w:t>
      </w:r>
    </w:p>
    <w:p w14:paraId="0C58BF86" w14:textId="77777777" w:rsidR="004B3F04" w:rsidRDefault="004B3F04" w:rsidP="007E63CC">
      <w:pPr>
        <w:numPr>
          <w:ilvl w:val="2"/>
          <w:numId w:val="22"/>
        </w:numPr>
      </w:pPr>
      <w:r>
        <w:t xml:space="preserve">The item, if present, </w:t>
      </w:r>
      <w:r>
        <w:rPr>
          <w:rStyle w:val="keyword"/>
        </w:rPr>
        <w:t>SHOULD</w:t>
      </w:r>
      <w:r>
        <w:t xml:space="preserve"> contain zero or one [0..1] </w:t>
      </w:r>
      <w:r>
        <w:rPr>
          <w:rStyle w:val="XMLnameBold"/>
        </w:rPr>
        <w:t>@valueSet</w:t>
      </w:r>
      <w:bookmarkStart w:id="1403" w:name="C_4499-30917"/>
      <w:r>
        <w:t xml:space="preserve"> (CONF:4499-30917)</w:t>
      </w:r>
      <w:bookmarkEnd w:id="1403"/>
      <w:r>
        <w:t>.</w:t>
      </w:r>
    </w:p>
    <w:p w14:paraId="43B82B9B"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4" w:name="C_4499-30792"/>
      <w:r>
        <w:t xml:space="preserve"> (CONF:4499-30792)</w:t>
      </w:r>
      <w:bookmarkEnd w:id="1404"/>
      <w:r>
        <w:t xml:space="preserve"> such that it</w:t>
      </w:r>
      <w:r>
        <w:br/>
        <w:t>Note: QDM Attribute: Facility Location</w:t>
      </w:r>
    </w:p>
    <w:p w14:paraId="0B6DAE6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405" w:name="C_4499-30993"/>
      <w:r>
        <w:t xml:space="preserve"> (CONF:4499-30993)</w:t>
      </w:r>
      <w:bookmarkEnd w:id="1405"/>
      <w:r>
        <w:t>.</w:t>
      </w:r>
    </w:p>
    <w:p w14:paraId="09C972A1" w14:textId="77777777" w:rsidR="004B3F04" w:rsidRDefault="004B3F04" w:rsidP="007E63CC">
      <w:pPr>
        <w:numPr>
          <w:ilvl w:val="1"/>
          <w:numId w:val="22"/>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406" w:name="C_4499-30992"/>
      <w:r>
        <w:t xml:space="preserve"> (CONF:4499-30992)</w:t>
      </w:r>
      <w:bookmarkEnd w:id="1406"/>
      <w:r>
        <w:t>.</w:t>
      </w:r>
    </w:p>
    <w:p w14:paraId="103F349A" w14:textId="77777777" w:rsidR="004B3F04" w:rsidRDefault="004B3F04" w:rsidP="007E63CC">
      <w:pPr>
        <w:numPr>
          <w:ilvl w:val="0"/>
          <w:numId w:val="22"/>
        </w:numPr>
      </w:pPr>
      <w:r>
        <w:rPr>
          <w:rStyle w:val="keyword"/>
        </w:rPr>
        <w:t>MAY</w:t>
      </w:r>
      <w:r>
        <w:t xml:space="preserve"> contain zero or one [0..1] </w:t>
      </w:r>
      <w:r>
        <w:rPr>
          <w:rStyle w:val="XMLnameBold"/>
        </w:rPr>
        <w:t>participation</w:t>
      </w:r>
      <w:bookmarkStart w:id="1407" w:name="C_4499-34510"/>
      <w:r>
        <w:t xml:space="preserve"> (CONF:4499-34510)</w:t>
      </w:r>
      <w:bookmarkEnd w:id="1407"/>
      <w:r>
        <w:t xml:space="preserve"> such that it</w:t>
      </w:r>
      <w:r>
        <w:br/>
        <w:t>Note: QDM Attribute: Facility Location</w:t>
      </w:r>
    </w:p>
    <w:p w14:paraId="63D1AE91"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08" w:name="C_4499-34513"/>
      <w:r>
        <w:t xml:space="preserve"> (CONF:4499-34513)</w:t>
      </w:r>
      <w:bookmarkEnd w:id="1408"/>
      <w:r>
        <w:t>.</w:t>
      </w:r>
    </w:p>
    <w:p w14:paraId="7E22DA79" w14:textId="77777777" w:rsidR="004B3F04" w:rsidRDefault="004B3F04" w:rsidP="007E63CC">
      <w:pPr>
        <w:numPr>
          <w:ilvl w:val="1"/>
          <w:numId w:val="22"/>
        </w:numPr>
      </w:pPr>
      <w:r>
        <w:rPr>
          <w:rStyle w:val="keyword"/>
        </w:rPr>
        <w:t>SHALL</w:t>
      </w:r>
      <w:r>
        <w:t xml:space="preserve"> contain exactly one [1..1] </w:t>
      </w:r>
      <w:r>
        <w:rPr>
          <w:rStyle w:val="XMLnameBold"/>
        </w:rPr>
        <w:t>time</w:t>
      </w:r>
      <w:bookmarkStart w:id="1409" w:name="C_4499-34511"/>
      <w:r>
        <w:t xml:space="preserve"> (CONF:4499-34511)</w:t>
      </w:r>
      <w:bookmarkEnd w:id="1409"/>
      <w:r>
        <w:t>.</w:t>
      </w:r>
    </w:p>
    <w:p w14:paraId="1A244015" w14:textId="77777777" w:rsidR="004B3F04" w:rsidRDefault="004B3F04" w:rsidP="007E63CC">
      <w:pPr>
        <w:numPr>
          <w:ilvl w:val="2"/>
          <w:numId w:val="22"/>
        </w:numPr>
      </w:pPr>
      <w:r>
        <w:t xml:space="preserve">This time </w:t>
      </w:r>
      <w:r>
        <w:rPr>
          <w:rStyle w:val="keyword"/>
        </w:rPr>
        <w:t>SHALL</w:t>
      </w:r>
      <w:r>
        <w:t xml:space="preserve"> contain exactly one [1..1] </w:t>
      </w:r>
      <w:r>
        <w:rPr>
          <w:rStyle w:val="XMLnameBold"/>
        </w:rPr>
        <w:t>low</w:t>
      </w:r>
      <w:bookmarkStart w:id="1410" w:name="C_4499-34514"/>
      <w:r>
        <w:t xml:space="preserve"> (CONF:4499-34514)</w:t>
      </w:r>
      <w:bookmarkEnd w:id="1410"/>
      <w:r>
        <w:t>.</w:t>
      </w:r>
      <w:r>
        <w:br/>
        <w:t xml:space="preserve">Note: QDM Attribute: Author Time </w:t>
      </w:r>
    </w:p>
    <w:p w14:paraId="7BBB1D4C" w14:textId="77777777" w:rsidR="004B3F04" w:rsidRDefault="004B3F04" w:rsidP="007E63CC">
      <w:pPr>
        <w:numPr>
          <w:ilvl w:val="1"/>
          <w:numId w:val="22"/>
        </w:numPr>
      </w:pPr>
      <w:r>
        <w:rPr>
          <w:rStyle w:val="keyword"/>
        </w:rPr>
        <w:t>SHALL</w:t>
      </w:r>
      <w:r>
        <w:t xml:space="preserve"> contain exactly one [1..1] </w:t>
      </w:r>
      <w:r>
        <w:rPr>
          <w:rStyle w:val="XMLnameBold"/>
        </w:rPr>
        <w:t>role</w:t>
      </w:r>
      <w:bookmarkStart w:id="1411" w:name="C_4499-34512"/>
      <w:r>
        <w:t xml:space="preserve"> (CONF:4499-34512)</w:t>
      </w:r>
      <w:bookmarkEnd w:id="1411"/>
      <w:r>
        <w:t>.</w:t>
      </w:r>
    </w:p>
    <w:p w14:paraId="545FEB3D" w14:textId="77777777" w:rsidR="004B3F04" w:rsidRDefault="004B3F04" w:rsidP="007E63CC">
      <w:pPr>
        <w:numPr>
          <w:ilvl w:val="2"/>
          <w:numId w:val="2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12" w:name="C_4499-34515"/>
      <w:r>
        <w:t xml:space="preserve"> (CONF:4499-34515)</w:t>
      </w:r>
      <w:bookmarkEnd w:id="1412"/>
      <w:r>
        <w:t>.</w:t>
      </w:r>
    </w:p>
    <w:p w14:paraId="7ED05C19" w14:textId="77777777" w:rsidR="004B3F04" w:rsidRDefault="004B3F04" w:rsidP="007E63CC">
      <w:pPr>
        <w:numPr>
          <w:ilvl w:val="2"/>
          <w:numId w:val="22"/>
        </w:numPr>
      </w:pPr>
      <w:r>
        <w:t xml:space="preserve">This role </w:t>
      </w:r>
      <w:r>
        <w:rPr>
          <w:rStyle w:val="keyword"/>
        </w:rPr>
        <w:t>MAY</w:t>
      </w:r>
      <w:r>
        <w:t xml:space="preserve"> contain zero or one [0..1] </w:t>
      </w:r>
      <w:r>
        <w:rPr>
          <w:rStyle w:val="XMLnameBold"/>
        </w:rPr>
        <w:t>id</w:t>
      </w:r>
      <w:bookmarkStart w:id="1413" w:name="C_4499-34516"/>
      <w:r>
        <w:t xml:space="preserve"> (CONF:4499-34516)</w:t>
      </w:r>
      <w:bookmarkEnd w:id="1413"/>
      <w:r>
        <w:t>.</w:t>
      </w:r>
    </w:p>
    <w:p w14:paraId="1A6A1C3A"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4" w:name="C_4499-35103"/>
      <w:r>
        <w:t xml:space="preserve"> (CONF:4499-35103)</w:t>
      </w:r>
      <w:bookmarkEnd w:id="1414"/>
      <w:r>
        <w:t xml:space="preserve"> such that it</w:t>
      </w:r>
      <w:r>
        <w:br/>
        <w:t>Note: QDM Attribute: Requester</w:t>
      </w:r>
    </w:p>
    <w:p w14:paraId="73C99B55"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5" w:name="C_4499-35105"/>
      <w:r>
        <w:t xml:space="preserve"> (CONF:4499-35105)</w:t>
      </w:r>
      <w:bookmarkEnd w:id="1415"/>
      <w:r>
        <w:t>.</w:t>
      </w:r>
    </w:p>
    <w:p w14:paraId="185909E9" w14:textId="77777777" w:rsidR="004B3F04" w:rsidRDefault="004B3F04" w:rsidP="007E63CC">
      <w:pPr>
        <w:numPr>
          <w:ilvl w:val="1"/>
          <w:numId w:val="2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16" w:name="C_4499-36098"/>
      <w:r>
        <w:t xml:space="preserve"> (CONF:4499-36098)</w:t>
      </w:r>
      <w:bookmarkEnd w:id="1416"/>
      <w:r>
        <w:t>.</w:t>
      </w:r>
    </w:p>
    <w:p w14:paraId="2ADDF734"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17" w:name="C_4499-35097"/>
      <w:r>
        <w:t xml:space="preserve"> (CONF:4499-35097)</w:t>
      </w:r>
      <w:bookmarkEnd w:id="1417"/>
      <w:r>
        <w:t xml:space="preserve"> such that it</w:t>
      </w:r>
      <w:r>
        <w:br/>
        <w:t>Note: QDM Attribute: Requester</w:t>
      </w:r>
    </w:p>
    <w:p w14:paraId="20614B4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18" w:name="C_4499-35101"/>
      <w:r>
        <w:t xml:space="preserve"> (CONF:4499-35101)</w:t>
      </w:r>
      <w:bookmarkEnd w:id="1418"/>
      <w:r>
        <w:t>.</w:t>
      </w:r>
    </w:p>
    <w:p w14:paraId="4F919DE9" w14:textId="77777777" w:rsidR="004B3F04" w:rsidRDefault="004B3F04" w:rsidP="007E63CC">
      <w:pPr>
        <w:numPr>
          <w:ilvl w:val="1"/>
          <w:numId w:val="2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19" w:name="C_4499-36099"/>
      <w:r>
        <w:t xml:space="preserve"> (CONF:4499-36099)</w:t>
      </w:r>
      <w:bookmarkEnd w:id="1419"/>
      <w:r>
        <w:t>.</w:t>
      </w:r>
    </w:p>
    <w:p w14:paraId="2063D98D" w14:textId="77777777" w:rsidR="004B3F04" w:rsidRDefault="004B3F04" w:rsidP="007E63CC">
      <w:pPr>
        <w:numPr>
          <w:ilvl w:val="0"/>
          <w:numId w:val="22"/>
        </w:numPr>
      </w:pPr>
      <w:r>
        <w:rPr>
          <w:rStyle w:val="keyword"/>
        </w:rPr>
        <w:t>MAY</w:t>
      </w:r>
      <w:r>
        <w:t xml:space="preserve"> contain zero or more [0..*] </w:t>
      </w:r>
      <w:r>
        <w:rPr>
          <w:rStyle w:val="XMLnameBold"/>
        </w:rPr>
        <w:t>participation</w:t>
      </w:r>
      <w:bookmarkStart w:id="1420" w:name="C_4499-35832"/>
      <w:r>
        <w:t xml:space="preserve"> (CONF:4499-35832)</w:t>
      </w:r>
      <w:bookmarkEnd w:id="1420"/>
      <w:r>
        <w:t xml:space="preserve"> such that it</w:t>
      </w:r>
      <w:r>
        <w:br/>
        <w:t>Note: QDM Attribute: Requester</w:t>
      </w:r>
    </w:p>
    <w:p w14:paraId="319DAAE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21" w:name="C_4499-35834"/>
      <w:r>
        <w:t xml:space="preserve"> (CONF:4499-35834)</w:t>
      </w:r>
      <w:bookmarkEnd w:id="1421"/>
      <w:r>
        <w:t>.</w:t>
      </w:r>
    </w:p>
    <w:p w14:paraId="08B207A2" w14:textId="77777777" w:rsidR="004B3F04" w:rsidRDefault="004B3F04" w:rsidP="007E63CC">
      <w:pPr>
        <w:numPr>
          <w:ilvl w:val="1"/>
          <w:numId w:val="2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22" w:name="C_4499-36100"/>
      <w:r>
        <w:t xml:space="preserve"> (CONF:4499-36100)</w:t>
      </w:r>
      <w:bookmarkEnd w:id="1422"/>
      <w:r>
        <w:t>.</w:t>
      </w:r>
    </w:p>
    <w:p w14:paraId="30DB8FAB" w14:textId="77777777" w:rsidR="004B3F04" w:rsidRDefault="004B3F04" w:rsidP="007E63CC">
      <w:pPr>
        <w:numPr>
          <w:ilvl w:val="0"/>
          <w:numId w:val="22"/>
        </w:numPr>
      </w:pPr>
      <w:r>
        <w:rPr>
          <w:rStyle w:val="keyword"/>
        </w:rPr>
        <w:lastRenderedPageBreak/>
        <w:t>MAY</w:t>
      </w:r>
      <w:r>
        <w:t xml:space="preserve"> contain zero or one [0..1] </w:t>
      </w:r>
      <w:r>
        <w:rPr>
          <w:rStyle w:val="XMLnameBold"/>
        </w:rPr>
        <w:t>participation</w:t>
      </w:r>
      <w:bookmarkStart w:id="1423" w:name="C_4499-35099"/>
      <w:r>
        <w:t xml:space="preserve"> (CONF:4499-35099)</w:t>
      </w:r>
      <w:bookmarkEnd w:id="1423"/>
      <w:r>
        <w:t xml:space="preserve"> such that it</w:t>
      </w:r>
      <w:r>
        <w:br/>
        <w:t>Note: QDM Attribute: Requester</w:t>
      </w:r>
    </w:p>
    <w:p w14:paraId="72236756"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24" w:name="C_4499-35102"/>
      <w:r>
        <w:t xml:space="preserve"> (CONF:4499-35102)</w:t>
      </w:r>
      <w:bookmarkEnd w:id="1424"/>
      <w:r>
        <w:t>.</w:t>
      </w:r>
    </w:p>
    <w:p w14:paraId="534054BD" w14:textId="77777777" w:rsidR="004B3F04" w:rsidRDefault="004B3F04" w:rsidP="007E63CC">
      <w:pPr>
        <w:numPr>
          <w:ilvl w:val="1"/>
          <w:numId w:val="2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25" w:name="C_4499-36101"/>
      <w:r>
        <w:t xml:space="preserve"> (CONF:4499-36101)</w:t>
      </w:r>
      <w:bookmarkEnd w:id="1425"/>
      <w:r>
        <w:t>.</w:t>
      </w:r>
    </w:p>
    <w:p w14:paraId="65FFB24C"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6" w:name="C_4499-30799"/>
      <w:r>
        <w:t xml:space="preserve"> (CONF:4499-30799)</w:t>
      </w:r>
      <w:bookmarkEnd w:id="1426"/>
      <w:r>
        <w:t xml:space="preserve"> such that it</w:t>
      </w:r>
      <w:r>
        <w:br/>
        <w:t>Note: QDM Attribute: Reason</w:t>
      </w:r>
    </w:p>
    <w:p w14:paraId="1D67ED1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427" w:name="C_4499-30921"/>
      <w:r>
        <w:t xml:space="preserve"> (CONF:4499-30921)</w:t>
      </w:r>
      <w:bookmarkEnd w:id="1427"/>
      <w:r>
        <w:t>.</w:t>
      </w:r>
    </w:p>
    <w:p w14:paraId="36FE8EC0" w14:textId="77777777" w:rsidR="004B3F04" w:rsidRDefault="004B3F04" w:rsidP="007E63CC">
      <w:pPr>
        <w:numPr>
          <w:ilvl w:val="1"/>
          <w:numId w:val="2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428" w:name="C_4499-30800"/>
      <w:r>
        <w:t xml:space="preserve"> (CONF:4499-30800)</w:t>
      </w:r>
      <w:bookmarkEnd w:id="1428"/>
      <w:r>
        <w:t>.</w:t>
      </w:r>
    </w:p>
    <w:p w14:paraId="5EB732F7"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29" w:name="C_4499-34763"/>
      <w:r>
        <w:t xml:space="preserve"> (CONF:4499-34763)</w:t>
      </w:r>
      <w:bookmarkEnd w:id="1429"/>
      <w:r>
        <w:t xml:space="preserve"> such that it</w:t>
      </w:r>
      <w:r>
        <w:br/>
        <w:t>Note: QDM Attribute: Result, QDM Attribute: Result dateTime</w:t>
      </w:r>
    </w:p>
    <w:p w14:paraId="352B180E"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1430" w:name="C_4499-34765"/>
      <w:r>
        <w:t xml:space="preserve"> (CONF:4499-34765)</w:t>
      </w:r>
      <w:bookmarkEnd w:id="1430"/>
      <w:r>
        <w:t>.</w:t>
      </w:r>
    </w:p>
    <w:p w14:paraId="5146A142" w14:textId="77777777" w:rsidR="004B3F04" w:rsidRDefault="004B3F04" w:rsidP="007E63CC">
      <w:pPr>
        <w:numPr>
          <w:ilvl w:val="1"/>
          <w:numId w:val="22"/>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1431" w:name="C_4499-34766"/>
      <w:r>
        <w:t xml:space="preserve"> (CONF:4499-34766)</w:t>
      </w:r>
      <w:bookmarkEnd w:id="1431"/>
      <w:r>
        <w:t>.</w:t>
      </w:r>
    </w:p>
    <w:p w14:paraId="1DA54874" w14:textId="77777777" w:rsidR="004B3F04" w:rsidRDefault="004B3F04" w:rsidP="007E63CC">
      <w:pPr>
        <w:numPr>
          <w:ilvl w:val="0"/>
          <w:numId w:val="22"/>
        </w:numPr>
      </w:pPr>
      <w:r>
        <w:rPr>
          <w:rStyle w:val="keyword"/>
        </w:rPr>
        <w:t>MAY</w:t>
      </w:r>
      <w:r>
        <w:t xml:space="preserve"> contain zero or one [0..1] </w:t>
      </w:r>
      <w:r>
        <w:rPr>
          <w:rStyle w:val="XMLnameBold"/>
        </w:rPr>
        <w:t>outboundRelationship</w:t>
      </w:r>
      <w:bookmarkStart w:id="1432" w:name="C_4499-33365"/>
      <w:r>
        <w:t xml:space="preserve"> (CONF:4499-33365)</w:t>
      </w:r>
      <w:bookmarkEnd w:id="1432"/>
      <w:r>
        <w:t xml:space="preserve"> such that it</w:t>
      </w:r>
      <w:r>
        <w:br/>
        <w:t>Note: QDM Attribute: Status</w:t>
      </w:r>
    </w:p>
    <w:p w14:paraId="68D95E0F"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3" w:name="C_4499-34614"/>
      <w:r>
        <w:t xml:space="preserve"> (CONF:4499-34614)</w:t>
      </w:r>
      <w:bookmarkEnd w:id="1433"/>
      <w:r>
        <w:t>.</w:t>
      </w:r>
    </w:p>
    <w:p w14:paraId="75FA5012" w14:textId="77777777" w:rsidR="004B3F04" w:rsidRDefault="004B3F04" w:rsidP="007E63CC">
      <w:pPr>
        <w:numPr>
          <w:ilvl w:val="1"/>
          <w:numId w:val="22"/>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1434" w:name="C_4499-33366"/>
      <w:r>
        <w:t xml:space="preserve"> (CONF:4499-33366)</w:t>
      </w:r>
      <w:bookmarkEnd w:id="1434"/>
      <w:r>
        <w:t>.</w:t>
      </w:r>
    </w:p>
    <w:p w14:paraId="1EDEAE97"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5" w:name="C_4499-34611"/>
      <w:r>
        <w:t xml:space="preserve"> (CONF:4499-34611)</w:t>
      </w:r>
      <w:bookmarkEnd w:id="1435"/>
      <w:r>
        <w:t xml:space="preserve"> such that it</w:t>
      </w:r>
      <w:r>
        <w:br/>
        <w:t>Note: QDM Attribute: Component</w:t>
      </w:r>
    </w:p>
    <w:p w14:paraId="5FDC87A2"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w:t>
      </w:r>
      <w:bookmarkStart w:id="1436" w:name="C_4499-34612"/>
      <w:r>
        <w:t xml:space="preserve"> (CONF:4499-34612)</w:t>
      </w:r>
      <w:bookmarkEnd w:id="1436"/>
      <w:r>
        <w:t>.</w:t>
      </w:r>
    </w:p>
    <w:p w14:paraId="2A4C3535" w14:textId="77777777" w:rsidR="004B3F04" w:rsidRDefault="004B3F04" w:rsidP="007E63CC">
      <w:pPr>
        <w:numPr>
          <w:ilvl w:val="1"/>
          <w:numId w:val="22"/>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1437" w:name="C_4499-34613"/>
      <w:r>
        <w:t xml:space="preserve"> (CONF:4499-34613)</w:t>
      </w:r>
      <w:bookmarkEnd w:id="1437"/>
      <w:r>
        <w:t>.</w:t>
      </w:r>
    </w:p>
    <w:p w14:paraId="48A2068C" w14:textId="77777777" w:rsidR="004B3F04" w:rsidRDefault="004B3F04" w:rsidP="007E63CC">
      <w:pPr>
        <w:numPr>
          <w:ilvl w:val="0"/>
          <w:numId w:val="22"/>
        </w:numPr>
      </w:pPr>
      <w:r>
        <w:rPr>
          <w:rStyle w:val="keyword"/>
        </w:rPr>
        <w:t>MAY</w:t>
      </w:r>
      <w:r>
        <w:t xml:space="preserve"> contain zero or more [0..*] </w:t>
      </w:r>
      <w:r>
        <w:rPr>
          <w:rStyle w:val="XMLnameBold"/>
        </w:rPr>
        <w:t>outboundRelationship</w:t>
      </w:r>
      <w:bookmarkStart w:id="1438" w:name="C_4499-36102"/>
      <w:r>
        <w:t xml:space="preserve"> (CONF:4499-36102)</w:t>
      </w:r>
      <w:bookmarkEnd w:id="1438"/>
      <w:r>
        <w:t xml:space="preserve"> such that it</w:t>
      </w:r>
      <w:r>
        <w:br/>
        <w:t>Note: QDM Attribute: Related To</w:t>
      </w:r>
    </w:p>
    <w:p w14:paraId="0AE20FF7" w14:textId="77777777" w:rsidR="004B3F04" w:rsidRDefault="004B3F04" w:rsidP="007E63CC">
      <w:pPr>
        <w:numPr>
          <w:ilvl w:val="1"/>
          <w:numId w:val="2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439" w:name="C_4499-36105"/>
      <w:r>
        <w:t xml:space="preserve"> (CONF:4499-36105)</w:t>
      </w:r>
      <w:bookmarkEnd w:id="1439"/>
      <w:r>
        <w:t>.</w:t>
      </w:r>
    </w:p>
    <w:p w14:paraId="1D8B27D0" w14:textId="77777777" w:rsidR="004B3F04" w:rsidRDefault="004B3F04" w:rsidP="007E63CC">
      <w:pPr>
        <w:numPr>
          <w:ilvl w:val="1"/>
          <w:numId w:val="2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440" w:name="C_4499-36103"/>
      <w:r>
        <w:t xml:space="preserve"> (CONF:4499-36103)</w:t>
      </w:r>
      <w:bookmarkEnd w:id="1440"/>
      <w:r>
        <w:t>.</w:t>
      </w:r>
    </w:p>
    <w:p w14:paraId="7E830910" w14:textId="77777777" w:rsidR="004B3F04" w:rsidRDefault="004B3F04" w:rsidP="004B3F04">
      <w:pPr>
        <w:pStyle w:val="Caption"/>
        <w:ind w:left="130" w:right="115"/>
      </w:pPr>
      <w:bookmarkStart w:id="1441" w:name="_Toc64842017"/>
      <w:bookmarkStart w:id="1442" w:name="_Toc65482933"/>
      <w:r>
        <w:lastRenderedPageBreak/>
        <w:t xml:space="preserve">Figure </w:t>
      </w:r>
      <w:r>
        <w:fldChar w:fldCharType="begin"/>
      </w:r>
      <w:r>
        <w:instrText>SEQ Figure \* ARABIC</w:instrText>
      </w:r>
      <w:r>
        <w:fldChar w:fldCharType="separate"/>
      </w:r>
      <w:r>
        <w:t>19</w:t>
      </w:r>
      <w:r>
        <w:fldChar w:fldCharType="end"/>
      </w:r>
      <w:r>
        <w:t>: Diagnostic Study, Performed (V4) Example</w:t>
      </w:r>
      <w:bookmarkEnd w:id="1441"/>
      <w:bookmarkEnd w:id="1442"/>
    </w:p>
    <w:p w14:paraId="03FF94FD" w14:textId="77777777" w:rsidR="004B3F04" w:rsidRDefault="004B3F04" w:rsidP="004B3F04">
      <w:pPr>
        <w:pStyle w:val="Example"/>
        <w:ind w:left="130" w:right="115"/>
      </w:pPr>
      <w:r>
        <w:t>&lt;observationCriteria classCode="OBS" moodCode="EVN"&gt;</w:t>
      </w:r>
    </w:p>
    <w:p w14:paraId="7F037038" w14:textId="77777777" w:rsidR="004B3F04" w:rsidRDefault="004B3F04" w:rsidP="004B3F04">
      <w:pPr>
        <w:pStyle w:val="Example"/>
        <w:ind w:left="130" w:right="115"/>
      </w:pPr>
      <w:r>
        <w:t xml:space="preserve">    &lt;templateId&gt;</w:t>
      </w:r>
    </w:p>
    <w:p w14:paraId="41F50B08" w14:textId="77777777" w:rsidR="004B3F04" w:rsidRDefault="004B3F04" w:rsidP="004B3F04">
      <w:pPr>
        <w:pStyle w:val="Example"/>
        <w:ind w:left="130" w:right="115"/>
      </w:pPr>
      <w:r>
        <w:t xml:space="preserve">        &lt;item root="2.16.840.1.113883.10.20.28.4.23" extension="2021-02-01"/&gt;</w:t>
      </w:r>
    </w:p>
    <w:p w14:paraId="70B500F4" w14:textId="77777777" w:rsidR="004B3F04" w:rsidRDefault="004B3F04" w:rsidP="004B3F04">
      <w:pPr>
        <w:pStyle w:val="Example"/>
        <w:ind w:left="130" w:right="115"/>
      </w:pPr>
      <w:r>
        <w:t xml:space="preserve">    &lt;/templateId&gt;</w:t>
      </w:r>
    </w:p>
    <w:p w14:paraId="6AF282AE" w14:textId="77777777" w:rsidR="004B3F04" w:rsidRDefault="004B3F04" w:rsidP="004B3F04">
      <w:pPr>
        <w:pStyle w:val="Example"/>
        <w:ind w:left="130" w:right="115"/>
      </w:pPr>
      <w:r>
        <w:t xml:space="preserve">    &lt;id root="f584ead4-808b-43c2-93e3-b8606e156233"/&gt;</w:t>
      </w:r>
    </w:p>
    <w:p w14:paraId="748C38BB" w14:textId="77777777" w:rsidR="004B3F04" w:rsidRDefault="004B3F04" w:rsidP="004B3F04">
      <w:pPr>
        <w:pStyle w:val="Example"/>
        <w:ind w:left="130" w:right="115"/>
      </w:pPr>
      <w:r>
        <w:t xml:space="preserve">    &lt;code valueSet="{$QDMElementValueSetOID}"/&gt;</w:t>
      </w:r>
    </w:p>
    <w:p w14:paraId="426950F3" w14:textId="77777777" w:rsidR="004B3F04" w:rsidRDefault="004B3F04" w:rsidP="004B3F04">
      <w:pPr>
        <w:pStyle w:val="Example"/>
        <w:ind w:left="130" w:right="115"/>
      </w:pPr>
      <w:r>
        <w:t xml:space="preserve">    &lt;title value="Diagnostic Study, Performed"/&gt;</w:t>
      </w:r>
    </w:p>
    <w:p w14:paraId="5D534D39" w14:textId="77777777" w:rsidR="004B3F04" w:rsidRDefault="004B3F04" w:rsidP="004B3F04">
      <w:pPr>
        <w:pStyle w:val="Example"/>
        <w:ind w:left="130" w:right="115"/>
      </w:pPr>
      <w:r>
        <w:t xml:space="preserve">    &lt;statusCode code="completed"/&gt;</w:t>
      </w:r>
    </w:p>
    <w:p w14:paraId="5FC66077" w14:textId="77777777" w:rsidR="004B3F04" w:rsidRDefault="004B3F04" w:rsidP="004B3F04">
      <w:pPr>
        <w:pStyle w:val="Example"/>
        <w:ind w:left="130" w:right="115"/>
      </w:pPr>
      <w:r>
        <w:t xml:space="preserve">&lt;/observationCriteria&gt;  </w:t>
      </w:r>
    </w:p>
    <w:p w14:paraId="586FB07D" w14:textId="77777777" w:rsidR="004B3F04" w:rsidRDefault="004B3F04" w:rsidP="004B3F04">
      <w:pPr>
        <w:pStyle w:val="BodyText"/>
      </w:pPr>
    </w:p>
    <w:p w14:paraId="4FD27D88" w14:textId="49C3C7AE" w:rsidR="004B3F04" w:rsidRDefault="004B3F04" w:rsidP="004B3F04">
      <w:pPr>
        <w:pStyle w:val="Heading2nospace"/>
      </w:pPr>
      <w:bookmarkStart w:id="1443" w:name="E_Diagnostic_Study_Recommended_V5_"/>
      <w:bookmarkStart w:id="1444" w:name="_Toc64841884"/>
      <w:bookmarkStart w:id="1445" w:name="_Toc65482800"/>
      <w:r>
        <w:t>Diagnostic Study, Recommended (V5)</w:t>
      </w:r>
      <w:bookmarkEnd w:id="1443"/>
      <w:bookmarkEnd w:id="1444"/>
      <w:r w:rsidR="006F762B">
        <w:t xml:space="preserve"> - DRAFT</w:t>
      </w:r>
      <w:bookmarkEnd w:id="1445"/>
    </w:p>
    <w:p w14:paraId="5926A73E" w14:textId="77777777" w:rsidR="004B3F04" w:rsidRDefault="004B3F04" w:rsidP="004B3F04">
      <w:pPr>
        <w:pStyle w:val="BracketData"/>
      </w:pPr>
      <w:r>
        <w:t>[observationCriteria: identifier urn:hl7ii:2.16.840.1.113883.10.20.28.4.24:2021-02-01 (open)]</w:t>
      </w:r>
    </w:p>
    <w:p w14:paraId="3AEAD163" w14:textId="77777777" w:rsidR="004B3F04" w:rsidRDefault="004B3F04" w:rsidP="004B3F04">
      <w:pPr>
        <w:pStyle w:val="Caption"/>
      </w:pPr>
      <w:bookmarkStart w:id="1446" w:name="_Toc64842122"/>
      <w:bookmarkStart w:id="1447" w:name="_Toc65483206"/>
      <w:r>
        <w:t xml:space="preserve">Table </w:t>
      </w:r>
      <w:r>
        <w:fldChar w:fldCharType="begin"/>
      </w:r>
      <w:r>
        <w:instrText>SEQ Table \* ARABIC</w:instrText>
      </w:r>
      <w:r>
        <w:fldChar w:fldCharType="separate"/>
      </w:r>
      <w:r>
        <w:t>45</w:t>
      </w:r>
      <w:r>
        <w:fldChar w:fldCharType="end"/>
      </w:r>
      <w:r>
        <w:t>: Diagnostic Study, Recommended (V5) Contexts</w:t>
      </w:r>
      <w:bookmarkEnd w:id="1446"/>
      <w:bookmarkEnd w:id="144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7765E5" w14:textId="77777777" w:rsidTr="000659BE">
        <w:trPr>
          <w:cantSplit/>
          <w:tblHeader/>
          <w:jc w:val="center"/>
        </w:trPr>
        <w:tc>
          <w:tcPr>
            <w:tcW w:w="360" w:type="dxa"/>
            <w:shd w:val="clear" w:color="auto" w:fill="E6E6E6"/>
          </w:tcPr>
          <w:p w14:paraId="5D6F90F7" w14:textId="77777777" w:rsidR="004B3F04" w:rsidRDefault="004B3F04" w:rsidP="000659BE">
            <w:pPr>
              <w:pStyle w:val="TableHead"/>
            </w:pPr>
            <w:r>
              <w:t>Contained By:</w:t>
            </w:r>
          </w:p>
        </w:tc>
        <w:tc>
          <w:tcPr>
            <w:tcW w:w="360" w:type="dxa"/>
            <w:shd w:val="clear" w:color="auto" w:fill="E6E6E6"/>
          </w:tcPr>
          <w:p w14:paraId="1C1930F2" w14:textId="77777777" w:rsidR="004B3F04" w:rsidRDefault="004B3F04" w:rsidP="000659BE">
            <w:pPr>
              <w:pStyle w:val="TableHead"/>
            </w:pPr>
            <w:r>
              <w:t>Contains:</w:t>
            </w:r>
          </w:p>
        </w:tc>
      </w:tr>
      <w:tr w:rsidR="004B3F04" w14:paraId="266A0226" w14:textId="77777777" w:rsidTr="000659BE">
        <w:trPr>
          <w:jc w:val="center"/>
        </w:trPr>
        <w:tc>
          <w:tcPr>
            <w:tcW w:w="360" w:type="dxa"/>
          </w:tcPr>
          <w:p w14:paraId="388CBB96"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A054894"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07BE1C80"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23581FF6"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06CEE275"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49D25DEC"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4BE1365C" w14:textId="77777777" w:rsidR="004B3F04" w:rsidRDefault="004B3F04" w:rsidP="004B3F04">
      <w:pPr>
        <w:pStyle w:val="BodyText"/>
      </w:pPr>
    </w:p>
    <w:p w14:paraId="19EF3700" w14:textId="77777777" w:rsidR="004B3F04" w:rsidRDefault="004B3F04" w:rsidP="004B3F04">
      <w:r>
        <w:t>This template represents the QDM data type: Diagnostic Study, Recommended.</w:t>
      </w:r>
      <w:r>
        <w:br/>
        <w:t>Diagnostic Study represents any kind of medical test performed as a specific test or series of steps to aid in diagnosing or detecting disease (e.g., to establish a diagnosis, measure the progress or recovery from disease, confirm that a person is free from disease). The QDM defines diagnostic studies as those that are not performed in organizations that perform testing on samples of human blood, tissue, or other substance from the body. Diagnostic studies may make use of digital images and textual reports. Such studies include but are not limited to imaging studies, cardiology studies (electrocardiogram, treadmill stress testing), pulmonary-function testing, vascular laboratory testing, and others.</w:t>
      </w:r>
      <w:r>
        <w:br/>
        <w:t>Timing: The time the order is signed; author time.</w:t>
      </w:r>
      <w:r>
        <w:b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091DAABC" w14:textId="77777777" w:rsidR="004B3F04" w:rsidRDefault="004B3F04" w:rsidP="004B3F04">
      <w:pPr>
        <w:pStyle w:val="Caption"/>
      </w:pPr>
      <w:bookmarkStart w:id="1448" w:name="_Toc64842123"/>
      <w:bookmarkStart w:id="1449" w:name="_Toc65483207"/>
      <w:r>
        <w:lastRenderedPageBreak/>
        <w:t xml:space="preserve">Table </w:t>
      </w:r>
      <w:r>
        <w:fldChar w:fldCharType="begin"/>
      </w:r>
      <w:r>
        <w:instrText>SEQ Table \* ARABIC</w:instrText>
      </w:r>
      <w:r>
        <w:fldChar w:fldCharType="separate"/>
      </w:r>
      <w:r>
        <w:t>46</w:t>
      </w:r>
      <w:r>
        <w:fldChar w:fldCharType="end"/>
      </w:r>
      <w:r>
        <w:t>: Diagnostic Study, Recommended (V5) Constraints Overview</w:t>
      </w:r>
      <w:bookmarkEnd w:id="1448"/>
      <w:bookmarkEnd w:id="144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6BFFDA9" w14:textId="77777777" w:rsidTr="000659BE">
        <w:trPr>
          <w:cantSplit/>
          <w:tblHeader/>
          <w:jc w:val="center"/>
        </w:trPr>
        <w:tc>
          <w:tcPr>
            <w:tcW w:w="0" w:type="dxa"/>
            <w:shd w:val="clear" w:color="auto" w:fill="E6E6E6"/>
            <w:noWrap/>
          </w:tcPr>
          <w:p w14:paraId="522B9675" w14:textId="77777777" w:rsidR="004B3F04" w:rsidRDefault="004B3F04" w:rsidP="000659BE">
            <w:pPr>
              <w:pStyle w:val="TableHead"/>
            </w:pPr>
            <w:r>
              <w:t>XPath</w:t>
            </w:r>
          </w:p>
        </w:tc>
        <w:tc>
          <w:tcPr>
            <w:tcW w:w="720" w:type="dxa"/>
            <w:shd w:val="clear" w:color="auto" w:fill="E6E6E6"/>
            <w:noWrap/>
          </w:tcPr>
          <w:p w14:paraId="6D37EE21" w14:textId="77777777" w:rsidR="004B3F04" w:rsidRDefault="004B3F04" w:rsidP="000659BE">
            <w:pPr>
              <w:pStyle w:val="TableHead"/>
            </w:pPr>
            <w:r>
              <w:t>Card.</w:t>
            </w:r>
          </w:p>
        </w:tc>
        <w:tc>
          <w:tcPr>
            <w:tcW w:w="1152" w:type="dxa"/>
            <w:shd w:val="clear" w:color="auto" w:fill="E6E6E6"/>
            <w:noWrap/>
          </w:tcPr>
          <w:p w14:paraId="15B749D9" w14:textId="77777777" w:rsidR="004B3F04" w:rsidRDefault="004B3F04" w:rsidP="000659BE">
            <w:pPr>
              <w:pStyle w:val="TableHead"/>
            </w:pPr>
            <w:r>
              <w:t>Verb</w:t>
            </w:r>
          </w:p>
        </w:tc>
        <w:tc>
          <w:tcPr>
            <w:tcW w:w="864" w:type="dxa"/>
            <w:shd w:val="clear" w:color="auto" w:fill="E6E6E6"/>
            <w:noWrap/>
          </w:tcPr>
          <w:p w14:paraId="3398C600" w14:textId="77777777" w:rsidR="004B3F04" w:rsidRDefault="004B3F04" w:rsidP="000659BE">
            <w:pPr>
              <w:pStyle w:val="TableHead"/>
            </w:pPr>
            <w:r>
              <w:t>Data Type</w:t>
            </w:r>
          </w:p>
        </w:tc>
        <w:tc>
          <w:tcPr>
            <w:tcW w:w="864" w:type="dxa"/>
            <w:shd w:val="clear" w:color="auto" w:fill="E6E6E6"/>
            <w:noWrap/>
          </w:tcPr>
          <w:p w14:paraId="06F0C260" w14:textId="77777777" w:rsidR="004B3F04" w:rsidRDefault="004B3F04" w:rsidP="000659BE">
            <w:pPr>
              <w:pStyle w:val="TableHead"/>
            </w:pPr>
            <w:r>
              <w:t>CONF#</w:t>
            </w:r>
          </w:p>
        </w:tc>
        <w:tc>
          <w:tcPr>
            <w:tcW w:w="864" w:type="dxa"/>
            <w:shd w:val="clear" w:color="auto" w:fill="E6E6E6"/>
            <w:noWrap/>
          </w:tcPr>
          <w:p w14:paraId="5D5D7E37" w14:textId="77777777" w:rsidR="004B3F04" w:rsidRDefault="004B3F04" w:rsidP="000659BE">
            <w:pPr>
              <w:pStyle w:val="TableHead"/>
            </w:pPr>
            <w:r>
              <w:t>Value</w:t>
            </w:r>
          </w:p>
        </w:tc>
      </w:tr>
      <w:tr w:rsidR="004B3F04" w14:paraId="55D18C4A" w14:textId="77777777" w:rsidTr="000659BE">
        <w:trPr>
          <w:jc w:val="center"/>
        </w:trPr>
        <w:tc>
          <w:tcPr>
            <w:tcW w:w="10160" w:type="dxa"/>
            <w:gridSpan w:val="6"/>
          </w:tcPr>
          <w:p w14:paraId="6E733BFF" w14:textId="77777777" w:rsidR="004B3F04" w:rsidRDefault="004B3F04" w:rsidP="000659BE">
            <w:pPr>
              <w:pStyle w:val="TableText"/>
            </w:pPr>
            <w:r>
              <w:t>observationCriteria (identifier: urn:hl7ii:2.16.840.1.113883.10.20.28.4.24:2021-02-01)</w:t>
            </w:r>
          </w:p>
        </w:tc>
      </w:tr>
      <w:tr w:rsidR="004B3F04" w14:paraId="6B184A92" w14:textId="77777777" w:rsidTr="000659BE">
        <w:trPr>
          <w:jc w:val="center"/>
        </w:trPr>
        <w:tc>
          <w:tcPr>
            <w:tcW w:w="3345" w:type="dxa"/>
          </w:tcPr>
          <w:p w14:paraId="62FFC707" w14:textId="77777777" w:rsidR="004B3F04" w:rsidRDefault="004B3F04" w:rsidP="000659BE">
            <w:pPr>
              <w:pStyle w:val="TableText"/>
            </w:pPr>
            <w:r>
              <w:tab/>
              <w:t>@classCode</w:t>
            </w:r>
          </w:p>
        </w:tc>
        <w:tc>
          <w:tcPr>
            <w:tcW w:w="720" w:type="dxa"/>
          </w:tcPr>
          <w:p w14:paraId="098330B6" w14:textId="77777777" w:rsidR="004B3F04" w:rsidRDefault="004B3F04" w:rsidP="000659BE">
            <w:pPr>
              <w:pStyle w:val="TableText"/>
            </w:pPr>
            <w:r>
              <w:t>1..1</w:t>
            </w:r>
          </w:p>
        </w:tc>
        <w:tc>
          <w:tcPr>
            <w:tcW w:w="1152" w:type="dxa"/>
          </w:tcPr>
          <w:p w14:paraId="08F06F71" w14:textId="77777777" w:rsidR="004B3F04" w:rsidRDefault="004B3F04" w:rsidP="000659BE">
            <w:pPr>
              <w:pStyle w:val="TableText"/>
            </w:pPr>
            <w:r>
              <w:t>SHALL</w:t>
            </w:r>
          </w:p>
        </w:tc>
        <w:tc>
          <w:tcPr>
            <w:tcW w:w="864" w:type="dxa"/>
          </w:tcPr>
          <w:p w14:paraId="0AEFF3CF" w14:textId="77777777" w:rsidR="004B3F04" w:rsidRDefault="004B3F04" w:rsidP="000659BE">
            <w:pPr>
              <w:pStyle w:val="TableText"/>
            </w:pPr>
          </w:p>
        </w:tc>
        <w:tc>
          <w:tcPr>
            <w:tcW w:w="1104" w:type="dxa"/>
          </w:tcPr>
          <w:p w14:paraId="3268F0B1" w14:textId="77777777" w:rsidR="004B3F04" w:rsidRDefault="006C736C" w:rsidP="000659BE">
            <w:pPr>
              <w:pStyle w:val="TableText"/>
            </w:pPr>
            <w:hyperlink w:anchor="C_4499-30572">
              <w:r w:rsidR="004B3F04">
                <w:rPr>
                  <w:rStyle w:val="HyperlinkText9pt"/>
                </w:rPr>
                <w:t>4499-30572</w:t>
              </w:r>
            </w:hyperlink>
          </w:p>
        </w:tc>
        <w:tc>
          <w:tcPr>
            <w:tcW w:w="2975" w:type="dxa"/>
          </w:tcPr>
          <w:p w14:paraId="7EE67B62" w14:textId="77777777" w:rsidR="004B3F04" w:rsidRDefault="004B3F04" w:rsidP="000659BE">
            <w:pPr>
              <w:pStyle w:val="TableText"/>
            </w:pPr>
            <w:r>
              <w:t>OBS</w:t>
            </w:r>
          </w:p>
        </w:tc>
      </w:tr>
      <w:tr w:rsidR="004B3F04" w14:paraId="26242821" w14:textId="77777777" w:rsidTr="000659BE">
        <w:trPr>
          <w:jc w:val="center"/>
        </w:trPr>
        <w:tc>
          <w:tcPr>
            <w:tcW w:w="3345" w:type="dxa"/>
          </w:tcPr>
          <w:p w14:paraId="1DF1B981" w14:textId="77777777" w:rsidR="004B3F04" w:rsidRDefault="004B3F04" w:rsidP="000659BE">
            <w:pPr>
              <w:pStyle w:val="TableText"/>
            </w:pPr>
            <w:r>
              <w:tab/>
              <w:t>@moodCode</w:t>
            </w:r>
          </w:p>
        </w:tc>
        <w:tc>
          <w:tcPr>
            <w:tcW w:w="720" w:type="dxa"/>
          </w:tcPr>
          <w:p w14:paraId="5D664415" w14:textId="77777777" w:rsidR="004B3F04" w:rsidRDefault="004B3F04" w:rsidP="000659BE">
            <w:pPr>
              <w:pStyle w:val="TableText"/>
            </w:pPr>
            <w:r>
              <w:t>1..1</w:t>
            </w:r>
          </w:p>
        </w:tc>
        <w:tc>
          <w:tcPr>
            <w:tcW w:w="1152" w:type="dxa"/>
          </w:tcPr>
          <w:p w14:paraId="374EB8A4" w14:textId="77777777" w:rsidR="004B3F04" w:rsidRDefault="004B3F04" w:rsidP="000659BE">
            <w:pPr>
              <w:pStyle w:val="TableText"/>
            </w:pPr>
            <w:r>
              <w:t>SHALL</w:t>
            </w:r>
          </w:p>
        </w:tc>
        <w:tc>
          <w:tcPr>
            <w:tcW w:w="864" w:type="dxa"/>
          </w:tcPr>
          <w:p w14:paraId="620E2B57" w14:textId="77777777" w:rsidR="004B3F04" w:rsidRDefault="004B3F04" w:rsidP="000659BE">
            <w:pPr>
              <w:pStyle w:val="TableText"/>
            </w:pPr>
          </w:p>
        </w:tc>
        <w:tc>
          <w:tcPr>
            <w:tcW w:w="1104" w:type="dxa"/>
          </w:tcPr>
          <w:p w14:paraId="54A1988C" w14:textId="77777777" w:rsidR="004B3F04" w:rsidRDefault="006C736C" w:rsidP="000659BE">
            <w:pPr>
              <w:pStyle w:val="TableText"/>
            </w:pPr>
            <w:hyperlink w:anchor="C_4499-30573">
              <w:r w:rsidR="004B3F04">
                <w:rPr>
                  <w:rStyle w:val="HyperlinkText9pt"/>
                </w:rPr>
                <w:t>4499-30573</w:t>
              </w:r>
            </w:hyperlink>
          </w:p>
        </w:tc>
        <w:tc>
          <w:tcPr>
            <w:tcW w:w="2975" w:type="dxa"/>
          </w:tcPr>
          <w:p w14:paraId="56661AEF" w14:textId="77777777" w:rsidR="004B3F04" w:rsidRDefault="004B3F04" w:rsidP="000659BE">
            <w:pPr>
              <w:pStyle w:val="TableText"/>
            </w:pPr>
            <w:r>
              <w:t>urn:oid:2.16.840.1.113883.5.1001 (HL7ActMood) = INT</w:t>
            </w:r>
          </w:p>
        </w:tc>
      </w:tr>
      <w:tr w:rsidR="004B3F04" w14:paraId="0B1D5697" w14:textId="77777777" w:rsidTr="000659BE">
        <w:trPr>
          <w:jc w:val="center"/>
        </w:trPr>
        <w:tc>
          <w:tcPr>
            <w:tcW w:w="3345" w:type="dxa"/>
          </w:tcPr>
          <w:p w14:paraId="542443A4" w14:textId="77777777" w:rsidR="004B3F04" w:rsidRDefault="004B3F04" w:rsidP="000659BE">
            <w:pPr>
              <w:pStyle w:val="TableText"/>
            </w:pPr>
            <w:r>
              <w:tab/>
              <w:t>@actionNegationInd</w:t>
            </w:r>
          </w:p>
        </w:tc>
        <w:tc>
          <w:tcPr>
            <w:tcW w:w="720" w:type="dxa"/>
          </w:tcPr>
          <w:p w14:paraId="0E43D9A0" w14:textId="77777777" w:rsidR="004B3F04" w:rsidRDefault="004B3F04" w:rsidP="000659BE">
            <w:pPr>
              <w:pStyle w:val="TableText"/>
            </w:pPr>
            <w:r>
              <w:t>0..1</w:t>
            </w:r>
          </w:p>
        </w:tc>
        <w:tc>
          <w:tcPr>
            <w:tcW w:w="1152" w:type="dxa"/>
          </w:tcPr>
          <w:p w14:paraId="5C0089F1" w14:textId="77777777" w:rsidR="004B3F04" w:rsidRDefault="004B3F04" w:rsidP="000659BE">
            <w:pPr>
              <w:pStyle w:val="TableText"/>
            </w:pPr>
            <w:r>
              <w:t>MAY</w:t>
            </w:r>
          </w:p>
        </w:tc>
        <w:tc>
          <w:tcPr>
            <w:tcW w:w="864" w:type="dxa"/>
          </w:tcPr>
          <w:p w14:paraId="1BB8D2F2" w14:textId="77777777" w:rsidR="004B3F04" w:rsidRDefault="004B3F04" w:rsidP="000659BE">
            <w:pPr>
              <w:pStyle w:val="TableText"/>
            </w:pPr>
          </w:p>
        </w:tc>
        <w:tc>
          <w:tcPr>
            <w:tcW w:w="1104" w:type="dxa"/>
          </w:tcPr>
          <w:p w14:paraId="1C815313" w14:textId="77777777" w:rsidR="004B3F04" w:rsidRDefault="006C736C" w:rsidP="000659BE">
            <w:pPr>
              <w:pStyle w:val="TableText"/>
            </w:pPr>
            <w:hyperlink w:anchor="C_4499-30574">
              <w:r w:rsidR="004B3F04">
                <w:rPr>
                  <w:rStyle w:val="HyperlinkText9pt"/>
                </w:rPr>
                <w:t>4499-30574</w:t>
              </w:r>
            </w:hyperlink>
          </w:p>
        </w:tc>
        <w:tc>
          <w:tcPr>
            <w:tcW w:w="2975" w:type="dxa"/>
          </w:tcPr>
          <w:p w14:paraId="285CCC7B" w14:textId="77777777" w:rsidR="004B3F04" w:rsidRDefault="004B3F04" w:rsidP="000659BE">
            <w:pPr>
              <w:pStyle w:val="TableText"/>
            </w:pPr>
          </w:p>
        </w:tc>
      </w:tr>
      <w:tr w:rsidR="004B3F04" w14:paraId="0B9BFA13" w14:textId="77777777" w:rsidTr="000659BE">
        <w:trPr>
          <w:jc w:val="center"/>
        </w:trPr>
        <w:tc>
          <w:tcPr>
            <w:tcW w:w="3345" w:type="dxa"/>
          </w:tcPr>
          <w:p w14:paraId="7F8F9267" w14:textId="77777777" w:rsidR="004B3F04" w:rsidRDefault="004B3F04" w:rsidP="000659BE">
            <w:pPr>
              <w:pStyle w:val="TableText"/>
            </w:pPr>
            <w:r>
              <w:tab/>
              <w:t>templateId</w:t>
            </w:r>
          </w:p>
        </w:tc>
        <w:tc>
          <w:tcPr>
            <w:tcW w:w="720" w:type="dxa"/>
          </w:tcPr>
          <w:p w14:paraId="41F0786C" w14:textId="77777777" w:rsidR="004B3F04" w:rsidRDefault="004B3F04" w:rsidP="000659BE">
            <w:pPr>
              <w:pStyle w:val="TableText"/>
            </w:pPr>
            <w:r>
              <w:t>1..1</w:t>
            </w:r>
          </w:p>
        </w:tc>
        <w:tc>
          <w:tcPr>
            <w:tcW w:w="1152" w:type="dxa"/>
          </w:tcPr>
          <w:p w14:paraId="41489C94" w14:textId="77777777" w:rsidR="004B3F04" w:rsidRDefault="004B3F04" w:rsidP="000659BE">
            <w:pPr>
              <w:pStyle w:val="TableText"/>
            </w:pPr>
            <w:r>
              <w:t>SHALL</w:t>
            </w:r>
          </w:p>
        </w:tc>
        <w:tc>
          <w:tcPr>
            <w:tcW w:w="864" w:type="dxa"/>
          </w:tcPr>
          <w:p w14:paraId="19ABAF56" w14:textId="77777777" w:rsidR="004B3F04" w:rsidRDefault="004B3F04" w:rsidP="000659BE">
            <w:pPr>
              <w:pStyle w:val="TableText"/>
            </w:pPr>
          </w:p>
        </w:tc>
        <w:tc>
          <w:tcPr>
            <w:tcW w:w="1104" w:type="dxa"/>
          </w:tcPr>
          <w:p w14:paraId="6A723A5A" w14:textId="77777777" w:rsidR="004B3F04" w:rsidRDefault="006C736C" w:rsidP="000659BE">
            <w:pPr>
              <w:pStyle w:val="TableText"/>
            </w:pPr>
            <w:hyperlink w:anchor="C_4499-30575">
              <w:r w:rsidR="004B3F04">
                <w:rPr>
                  <w:rStyle w:val="HyperlinkText9pt"/>
                </w:rPr>
                <w:t>4499-30575</w:t>
              </w:r>
            </w:hyperlink>
          </w:p>
        </w:tc>
        <w:tc>
          <w:tcPr>
            <w:tcW w:w="2975" w:type="dxa"/>
          </w:tcPr>
          <w:p w14:paraId="3B356CCE" w14:textId="77777777" w:rsidR="004B3F04" w:rsidRDefault="004B3F04" w:rsidP="000659BE">
            <w:pPr>
              <w:pStyle w:val="TableText"/>
            </w:pPr>
          </w:p>
        </w:tc>
      </w:tr>
      <w:tr w:rsidR="004B3F04" w14:paraId="1CC61C6F" w14:textId="77777777" w:rsidTr="000659BE">
        <w:trPr>
          <w:jc w:val="center"/>
        </w:trPr>
        <w:tc>
          <w:tcPr>
            <w:tcW w:w="3345" w:type="dxa"/>
          </w:tcPr>
          <w:p w14:paraId="79D55934" w14:textId="77777777" w:rsidR="004B3F04" w:rsidRDefault="004B3F04" w:rsidP="000659BE">
            <w:pPr>
              <w:pStyle w:val="TableText"/>
            </w:pPr>
            <w:r>
              <w:tab/>
            </w:r>
            <w:r>
              <w:tab/>
              <w:t>item</w:t>
            </w:r>
          </w:p>
        </w:tc>
        <w:tc>
          <w:tcPr>
            <w:tcW w:w="720" w:type="dxa"/>
          </w:tcPr>
          <w:p w14:paraId="08CC29D6" w14:textId="77777777" w:rsidR="004B3F04" w:rsidRDefault="004B3F04" w:rsidP="000659BE">
            <w:pPr>
              <w:pStyle w:val="TableText"/>
            </w:pPr>
            <w:r>
              <w:t>1..1</w:t>
            </w:r>
          </w:p>
        </w:tc>
        <w:tc>
          <w:tcPr>
            <w:tcW w:w="1152" w:type="dxa"/>
          </w:tcPr>
          <w:p w14:paraId="1B6DB9A8" w14:textId="77777777" w:rsidR="004B3F04" w:rsidRDefault="004B3F04" w:rsidP="000659BE">
            <w:pPr>
              <w:pStyle w:val="TableText"/>
            </w:pPr>
            <w:r>
              <w:t>SHALL</w:t>
            </w:r>
          </w:p>
        </w:tc>
        <w:tc>
          <w:tcPr>
            <w:tcW w:w="864" w:type="dxa"/>
          </w:tcPr>
          <w:p w14:paraId="5B781D60" w14:textId="77777777" w:rsidR="004B3F04" w:rsidRDefault="004B3F04" w:rsidP="000659BE">
            <w:pPr>
              <w:pStyle w:val="TableText"/>
            </w:pPr>
          </w:p>
        </w:tc>
        <w:tc>
          <w:tcPr>
            <w:tcW w:w="1104" w:type="dxa"/>
          </w:tcPr>
          <w:p w14:paraId="2A0BC052" w14:textId="77777777" w:rsidR="004B3F04" w:rsidRDefault="006C736C" w:rsidP="000659BE">
            <w:pPr>
              <w:pStyle w:val="TableText"/>
            </w:pPr>
            <w:hyperlink w:anchor="C_4499-30576">
              <w:r w:rsidR="004B3F04">
                <w:rPr>
                  <w:rStyle w:val="HyperlinkText9pt"/>
                </w:rPr>
                <w:t>4499-30576</w:t>
              </w:r>
            </w:hyperlink>
          </w:p>
        </w:tc>
        <w:tc>
          <w:tcPr>
            <w:tcW w:w="2975" w:type="dxa"/>
          </w:tcPr>
          <w:p w14:paraId="1FDDD877" w14:textId="77777777" w:rsidR="004B3F04" w:rsidRDefault="004B3F04" w:rsidP="000659BE">
            <w:pPr>
              <w:pStyle w:val="TableText"/>
            </w:pPr>
          </w:p>
        </w:tc>
      </w:tr>
      <w:tr w:rsidR="004B3F04" w14:paraId="07BBB01B" w14:textId="77777777" w:rsidTr="000659BE">
        <w:trPr>
          <w:jc w:val="center"/>
        </w:trPr>
        <w:tc>
          <w:tcPr>
            <w:tcW w:w="3345" w:type="dxa"/>
          </w:tcPr>
          <w:p w14:paraId="773D8192" w14:textId="77777777" w:rsidR="004B3F04" w:rsidRDefault="004B3F04" w:rsidP="000659BE">
            <w:pPr>
              <w:pStyle w:val="TableText"/>
            </w:pPr>
            <w:r>
              <w:tab/>
            </w:r>
            <w:r>
              <w:tab/>
            </w:r>
            <w:r>
              <w:tab/>
              <w:t>@root</w:t>
            </w:r>
          </w:p>
        </w:tc>
        <w:tc>
          <w:tcPr>
            <w:tcW w:w="720" w:type="dxa"/>
          </w:tcPr>
          <w:p w14:paraId="0DA0C789" w14:textId="77777777" w:rsidR="004B3F04" w:rsidRDefault="004B3F04" w:rsidP="000659BE">
            <w:pPr>
              <w:pStyle w:val="TableText"/>
            </w:pPr>
            <w:r>
              <w:t>1..1</w:t>
            </w:r>
          </w:p>
        </w:tc>
        <w:tc>
          <w:tcPr>
            <w:tcW w:w="1152" w:type="dxa"/>
          </w:tcPr>
          <w:p w14:paraId="6C13923B" w14:textId="77777777" w:rsidR="004B3F04" w:rsidRDefault="004B3F04" w:rsidP="000659BE">
            <w:pPr>
              <w:pStyle w:val="TableText"/>
            </w:pPr>
            <w:r>
              <w:t>SHALL</w:t>
            </w:r>
          </w:p>
        </w:tc>
        <w:tc>
          <w:tcPr>
            <w:tcW w:w="864" w:type="dxa"/>
          </w:tcPr>
          <w:p w14:paraId="45DDDBDE" w14:textId="77777777" w:rsidR="004B3F04" w:rsidRDefault="004B3F04" w:rsidP="000659BE">
            <w:pPr>
              <w:pStyle w:val="TableText"/>
            </w:pPr>
          </w:p>
        </w:tc>
        <w:tc>
          <w:tcPr>
            <w:tcW w:w="1104" w:type="dxa"/>
          </w:tcPr>
          <w:p w14:paraId="6B48A5FE" w14:textId="77777777" w:rsidR="004B3F04" w:rsidRDefault="006C736C" w:rsidP="000659BE">
            <w:pPr>
              <w:pStyle w:val="TableText"/>
            </w:pPr>
            <w:hyperlink w:anchor="C_4499-30577">
              <w:r w:rsidR="004B3F04">
                <w:rPr>
                  <w:rStyle w:val="HyperlinkText9pt"/>
                </w:rPr>
                <w:t>4499-30577</w:t>
              </w:r>
            </w:hyperlink>
          </w:p>
        </w:tc>
        <w:tc>
          <w:tcPr>
            <w:tcW w:w="2975" w:type="dxa"/>
          </w:tcPr>
          <w:p w14:paraId="5D14F303" w14:textId="77777777" w:rsidR="004B3F04" w:rsidRDefault="004B3F04" w:rsidP="000659BE">
            <w:pPr>
              <w:pStyle w:val="TableText"/>
            </w:pPr>
            <w:r>
              <w:t>2.16.840.1.113883.10.20.28.4.24</w:t>
            </w:r>
          </w:p>
        </w:tc>
      </w:tr>
      <w:tr w:rsidR="004B3F04" w14:paraId="214626E9" w14:textId="77777777" w:rsidTr="000659BE">
        <w:trPr>
          <w:jc w:val="center"/>
        </w:trPr>
        <w:tc>
          <w:tcPr>
            <w:tcW w:w="3345" w:type="dxa"/>
          </w:tcPr>
          <w:p w14:paraId="465FB282" w14:textId="77777777" w:rsidR="004B3F04" w:rsidRDefault="004B3F04" w:rsidP="000659BE">
            <w:pPr>
              <w:pStyle w:val="TableText"/>
            </w:pPr>
            <w:r>
              <w:tab/>
            </w:r>
            <w:r>
              <w:tab/>
            </w:r>
            <w:r>
              <w:tab/>
              <w:t>@extension</w:t>
            </w:r>
          </w:p>
        </w:tc>
        <w:tc>
          <w:tcPr>
            <w:tcW w:w="720" w:type="dxa"/>
          </w:tcPr>
          <w:p w14:paraId="604FEFA1" w14:textId="77777777" w:rsidR="004B3F04" w:rsidRDefault="004B3F04" w:rsidP="000659BE">
            <w:pPr>
              <w:pStyle w:val="TableText"/>
            </w:pPr>
            <w:r>
              <w:t>1..1</w:t>
            </w:r>
          </w:p>
        </w:tc>
        <w:tc>
          <w:tcPr>
            <w:tcW w:w="1152" w:type="dxa"/>
          </w:tcPr>
          <w:p w14:paraId="75A8DB7C" w14:textId="77777777" w:rsidR="004B3F04" w:rsidRDefault="004B3F04" w:rsidP="000659BE">
            <w:pPr>
              <w:pStyle w:val="TableText"/>
            </w:pPr>
            <w:r>
              <w:t>SHALL</w:t>
            </w:r>
          </w:p>
        </w:tc>
        <w:tc>
          <w:tcPr>
            <w:tcW w:w="864" w:type="dxa"/>
          </w:tcPr>
          <w:p w14:paraId="69F928BE" w14:textId="77777777" w:rsidR="004B3F04" w:rsidRDefault="004B3F04" w:rsidP="000659BE">
            <w:pPr>
              <w:pStyle w:val="TableText"/>
            </w:pPr>
          </w:p>
        </w:tc>
        <w:tc>
          <w:tcPr>
            <w:tcW w:w="1104" w:type="dxa"/>
          </w:tcPr>
          <w:p w14:paraId="169CF53D" w14:textId="77777777" w:rsidR="004B3F04" w:rsidRDefault="006C736C" w:rsidP="000659BE">
            <w:pPr>
              <w:pStyle w:val="TableText"/>
            </w:pPr>
            <w:hyperlink w:anchor="C_4499-33751">
              <w:r w:rsidR="004B3F04">
                <w:rPr>
                  <w:rStyle w:val="HyperlinkText9pt"/>
                </w:rPr>
                <w:t>4499-33751</w:t>
              </w:r>
            </w:hyperlink>
          </w:p>
        </w:tc>
        <w:tc>
          <w:tcPr>
            <w:tcW w:w="2975" w:type="dxa"/>
          </w:tcPr>
          <w:p w14:paraId="1E78F470" w14:textId="77777777" w:rsidR="004B3F04" w:rsidRDefault="004B3F04" w:rsidP="000659BE">
            <w:pPr>
              <w:pStyle w:val="TableText"/>
            </w:pPr>
            <w:r>
              <w:t>2021-02-01</w:t>
            </w:r>
          </w:p>
        </w:tc>
      </w:tr>
      <w:tr w:rsidR="004B3F04" w14:paraId="6B2091EE" w14:textId="77777777" w:rsidTr="000659BE">
        <w:trPr>
          <w:jc w:val="center"/>
        </w:trPr>
        <w:tc>
          <w:tcPr>
            <w:tcW w:w="3345" w:type="dxa"/>
          </w:tcPr>
          <w:p w14:paraId="1B4F714B" w14:textId="77777777" w:rsidR="004B3F04" w:rsidRDefault="004B3F04" w:rsidP="000659BE">
            <w:pPr>
              <w:pStyle w:val="TableText"/>
            </w:pPr>
            <w:r>
              <w:tab/>
              <w:t>id</w:t>
            </w:r>
          </w:p>
        </w:tc>
        <w:tc>
          <w:tcPr>
            <w:tcW w:w="720" w:type="dxa"/>
          </w:tcPr>
          <w:p w14:paraId="51BA0A02" w14:textId="77777777" w:rsidR="004B3F04" w:rsidRDefault="004B3F04" w:rsidP="000659BE">
            <w:pPr>
              <w:pStyle w:val="TableText"/>
            </w:pPr>
            <w:r>
              <w:t>1..1</w:t>
            </w:r>
          </w:p>
        </w:tc>
        <w:tc>
          <w:tcPr>
            <w:tcW w:w="1152" w:type="dxa"/>
          </w:tcPr>
          <w:p w14:paraId="691EDEAB" w14:textId="77777777" w:rsidR="004B3F04" w:rsidRDefault="004B3F04" w:rsidP="000659BE">
            <w:pPr>
              <w:pStyle w:val="TableText"/>
            </w:pPr>
            <w:r>
              <w:t>SHALL</w:t>
            </w:r>
          </w:p>
        </w:tc>
        <w:tc>
          <w:tcPr>
            <w:tcW w:w="864" w:type="dxa"/>
          </w:tcPr>
          <w:p w14:paraId="60512E32" w14:textId="77777777" w:rsidR="004B3F04" w:rsidRDefault="004B3F04" w:rsidP="000659BE">
            <w:pPr>
              <w:pStyle w:val="TableText"/>
            </w:pPr>
          </w:p>
        </w:tc>
        <w:tc>
          <w:tcPr>
            <w:tcW w:w="1104" w:type="dxa"/>
          </w:tcPr>
          <w:p w14:paraId="25661978" w14:textId="77777777" w:rsidR="004B3F04" w:rsidRDefault="006C736C" w:rsidP="000659BE">
            <w:pPr>
              <w:pStyle w:val="TableText"/>
            </w:pPr>
            <w:hyperlink w:anchor="C_4499-30578">
              <w:r w:rsidR="004B3F04">
                <w:rPr>
                  <w:rStyle w:val="HyperlinkText9pt"/>
                </w:rPr>
                <w:t>4499-30578</w:t>
              </w:r>
            </w:hyperlink>
          </w:p>
        </w:tc>
        <w:tc>
          <w:tcPr>
            <w:tcW w:w="2975" w:type="dxa"/>
          </w:tcPr>
          <w:p w14:paraId="58EBDA3F" w14:textId="77777777" w:rsidR="004B3F04" w:rsidRDefault="004B3F04" w:rsidP="000659BE">
            <w:pPr>
              <w:pStyle w:val="TableText"/>
            </w:pPr>
          </w:p>
        </w:tc>
      </w:tr>
      <w:tr w:rsidR="004B3F04" w14:paraId="0218A4DA" w14:textId="77777777" w:rsidTr="000659BE">
        <w:trPr>
          <w:jc w:val="center"/>
        </w:trPr>
        <w:tc>
          <w:tcPr>
            <w:tcW w:w="3345" w:type="dxa"/>
          </w:tcPr>
          <w:p w14:paraId="5B8B38A4" w14:textId="77777777" w:rsidR="004B3F04" w:rsidRDefault="004B3F04" w:rsidP="000659BE">
            <w:pPr>
              <w:pStyle w:val="TableText"/>
            </w:pPr>
            <w:r>
              <w:tab/>
              <w:t>code</w:t>
            </w:r>
          </w:p>
        </w:tc>
        <w:tc>
          <w:tcPr>
            <w:tcW w:w="720" w:type="dxa"/>
          </w:tcPr>
          <w:p w14:paraId="0708DC0D" w14:textId="77777777" w:rsidR="004B3F04" w:rsidRDefault="004B3F04" w:rsidP="000659BE">
            <w:pPr>
              <w:pStyle w:val="TableText"/>
            </w:pPr>
            <w:r>
              <w:t>1..1</w:t>
            </w:r>
          </w:p>
        </w:tc>
        <w:tc>
          <w:tcPr>
            <w:tcW w:w="1152" w:type="dxa"/>
          </w:tcPr>
          <w:p w14:paraId="79EE847C" w14:textId="77777777" w:rsidR="004B3F04" w:rsidRDefault="004B3F04" w:rsidP="000659BE">
            <w:pPr>
              <w:pStyle w:val="TableText"/>
            </w:pPr>
            <w:r>
              <w:t>SHALL</w:t>
            </w:r>
          </w:p>
        </w:tc>
        <w:tc>
          <w:tcPr>
            <w:tcW w:w="864" w:type="dxa"/>
          </w:tcPr>
          <w:p w14:paraId="4E5D77DE" w14:textId="77777777" w:rsidR="004B3F04" w:rsidRDefault="004B3F04" w:rsidP="000659BE">
            <w:pPr>
              <w:pStyle w:val="TableText"/>
            </w:pPr>
          </w:p>
        </w:tc>
        <w:tc>
          <w:tcPr>
            <w:tcW w:w="1104" w:type="dxa"/>
          </w:tcPr>
          <w:p w14:paraId="72CC4BFF" w14:textId="77777777" w:rsidR="004B3F04" w:rsidRDefault="006C736C" w:rsidP="000659BE">
            <w:pPr>
              <w:pStyle w:val="TableText"/>
            </w:pPr>
            <w:hyperlink w:anchor="C_4499-30579">
              <w:r w:rsidR="004B3F04">
                <w:rPr>
                  <w:rStyle w:val="HyperlinkText9pt"/>
                </w:rPr>
                <w:t>4499-30579</w:t>
              </w:r>
            </w:hyperlink>
          </w:p>
        </w:tc>
        <w:tc>
          <w:tcPr>
            <w:tcW w:w="2975" w:type="dxa"/>
          </w:tcPr>
          <w:p w14:paraId="228C795D" w14:textId="77777777" w:rsidR="004B3F04" w:rsidRDefault="004B3F04" w:rsidP="000659BE">
            <w:pPr>
              <w:pStyle w:val="TableText"/>
            </w:pPr>
          </w:p>
        </w:tc>
      </w:tr>
      <w:tr w:rsidR="004B3F04" w14:paraId="5C8C6044" w14:textId="77777777" w:rsidTr="000659BE">
        <w:trPr>
          <w:jc w:val="center"/>
        </w:trPr>
        <w:tc>
          <w:tcPr>
            <w:tcW w:w="3345" w:type="dxa"/>
          </w:tcPr>
          <w:p w14:paraId="0678FE4A" w14:textId="77777777" w:rsidR="004B3F04" w:rsidRDefault="004B3F04" w:rsidP="000659BE">
            <w:pPr>
              <w:pStyle w:val="TableText"/>
            </w:pPr>
            <w:r>
              <w:tab/>
            </w:r>
            <w:r>
              <w:tab/>
              <w:t>@valueSet</w:t>
            </w:r>
          </w:p>
        </w:tc>
        <w:tc>
          <w:tcPr>
            <w:tcW w:w="720" w:type="dxa"/>
          </w:tcPr>
          <w:p w14:paraId="6AC00E1C" w14:textId="77777777" w:rsidR="004B3F04" w:rsidRDefault="004B3F04" w:rsidP="000659BE">
            <w:pPr>
              <w:pStyle w:val="TableText"/>
            </w:pPr>
            <w:r>
              <w:t>0..1</w:t>
            </w:r>
          </w:p>
        </w:tc>
        <w:tc>
          <w:tcPr>
            <w:tcW w:w="1152" w:type="dxa"/>
          </w:tcPr>
          <w:p w14:paraId="64EA45F7" w14:textId="77777777" w:rsidR="004B3F04" w:rsidRDefault="004B3F04" w:rsidP="000659BE">
            <w:pPr>
              <w:pStyle w:val="TableText"/>
            </w:pPr>
            <w:r>
              <w:t>SHOULD</w:t>
            </w:r>
          </w:p>
        </w:tc>
        <w:tc>
          <w:tcPr>
            <w:tcW w:w="864" w:type="dxa"/>
          </w:tcPr>
          <w:p w14:paraId="0A8B04AD" w14:textId="77777777" w:rsidR="004B3F04" w:rsidRDefault="004B3F04" w:rsidP="000659BE">
            <w:pPr>
              <w:pStyle w:val="TableText"/>
            </w:pPr>
          </w:p>
        </w:tc>
        <w:tc>
          <w:tcPr>
            <w:tcW w:w="1104" w:type="dxa"/>
          </w:tcPr>
          <w:p w14:paraId="123F2290" w14:textId="77777777" w:rsidR="004B3F04" w:rsidRDefault="006C736C" w:rsidP="000659BE">
            <w:pPr>
              <w:pStyle w:val="TableText"/>
            </w:pPr>
            <w:hyperlink w:anchor="C_4499-30580">
              <w:r w:rsidR="004B3F04">
                <w:rPr>
                  <w:rStyle w:val="HyperlinkText9pt"/>
                </w:rPr>
                <w:t>4499-30580</w:t>
              </w:r>
            </w:hyperlink>
          </w:p>
        </w:tc>
        <w:tc>
          <w:tcPr>
            <w:tcW w:w="2975" w:type="dxa"/>
          </w:tcPr>
          <w:p w14:paraId="1B1DAD41" w14:textId="77777777" w:rsidR="004B3F04" w:rsidRDefault="004B3F04" w:rsidP="000659BE">
            <w:pPr>
              <w:pStyle w:val="TableText"/>
            </w:pPr>
          </w:p>
        </w:tc>
      </w:tr>
      <w:tr w:rsidR="004B3F04" w14:paraId="40EF4B9B" w14:textId="77777777" w:rsidTr="000659BE">
        <w:trPr>
          <w:jc w:val="center"/>
        </w:trPr>
        <w:tc>
          <w:tcPr>
            <w:tcW w:w="3345" w:type="dxa"/>
          </w:tcPr>
          <w:p w14:paraId="1055FFC0" w14:textId="77777777" w:rsidR="004B3F04" w:rsidRDefault="004B3F04" w:rsidP="000659BE">
            <w:pPr>
              <w:pStyle w:val="TableText"/>
            </w:pPr>
            <w:r>
              <w:tab/>
              <w:t>title</w:t>
            </w:r>
          </w:p>
        </w:tc>
        <w:tc>
          <w:tcPr>
            <w:tcW w:w="720" w:type="dxa"/>
          </w:tcPr>
          <w:p w14:paraId="4E412391" w14:textId="77777777" w:rsidR="004B3F04" w:rsidRDefault="004B3F04" w:rsidP="000659BE">
            <w:pPr>
              <w:pStyle w:val="TableText"/>
            </w:pPr>
            <w:r>
              <w:t>1..1</w:t>
            </w:r>
          </w:p>
        </w:tc>
        <w:tc>
          <w:tcPr>
            <w:tcW w:w="1152" w:type="dxa"/>
          </w:tcPr>
          <w:p w14:paraId="33FE6212" w14:textId="77777777" w:rsidR="004B3F04" w:rsidRDefault="004B3F04" w:rsidP="000659BE">
            <w:pPr>
              <w:pStyle w:val="TableText"/>
            </w:pPr>
            <w:r>
              <w:t>SHALL</w:t>
            </w:r>
          </w:p>
        </w:tc>
        <w:tc>
          <w:tcPr>
            <w:tcW w:w="864" w:type="dxa"/>
          </w:tcPr>
          <w:p w14:paraId="410511B3" w14:textId="77777777" w:rsidR="004B3F04" w:rsidRDefault="004B3F04" w:rsidP="000659BE">
            <w:pPr>
              <w:pStyle w:val="TableText"/>
            </w:pPr>
          </w:p>
        </w:tc>
        <w:tc>
          <w:tcPr>
            <w:tcW w:w="1104" w:type="dxa"/>
          </w:tcPr>
          <w:p w14:paraId="7A84CC9A" w14:textId="77777777" w:rsidR="004B3F04" w:rsidRDefault="006C736C" w:rsidP="000659BE">
            <w:pPr>
              <w:pStyle w:val="TableText"/>
            </w:pPr>
            <w:hyperlink w:anchor="C_4499-30581">
              <w:r w:rsidR="004B3F04">
                <w:rPr>
                  <w:rStyle w:val="HyperlinkText9pt"/>
                </w:rPr>
                <w:t>4499-30581</w:t>
              </w:r>
            </w:hyperlink>
          </w:p>
        </w:tc>
        <w:tc>
          <w:tcPr>
            <w:tcW w:w="2975" w:type="dxa"/>
          </w:tcPr>
          <w:p w14:paraId="53AA2236" w14:textId="77777777" w:rsidR="004B3F04" w:rsidRDefault="004B3F04" w:rsidP="000659BE">
            <w:pPr>
              <w:pStyle w:val="TableText"/>
            </w:pPr>
          </w:p>
        </w:tc>
      </w:tr>
      <w:tr w:rsidR="004B3F04" w14:paraId="1A127342" w14:textId="77777777" w:rsidTr="000659BE">
        <w:trPr>
          <w:jc w:val="center"/>
        </w:trPr>
        <w:tc>
          <w:tcPr>
            <w:tcW w:w="3345" w:type="dxa"/>
          </w:tcPr>
          <w:p w14:paraId="373458EB" w14:textId="77777777" w:rsidR="004B3F04" w:rsidRDefault="004B3F04" w:rsidP="000659BE">
            <w:pPr>
              <w:pStyle w:val="TableText"/>
            </w:pPr>
            <w:r>
              <w:tab/>
              <w:t>statusCode</w:t>
            </w:r>
          </w:p>
        </w:tc>
        <w:tc>
          <w:tcPr>
            <w:tcW w:w="720" w:type="dxa"/>
          </w:tcPr>
          <w:p w14:paraId="6E440084" w14:textId="77777777" w:rsidR="004B3F04" w:rsidRDefault="004B3F04" w:rsidP="000659BE">
            <w:pPr>
              <w:pStyle w:val="TableText"/>
            </w:pPr>
            <w:r>
              <w:t>1..1</w:t>
            </w:r>
          </w:p>
        </w:tc>
        <w:tc>
          <w:tcPr>
            <w:tcW w:w="1152" w:type="dxa"/>
          </w:tcPr>
          <w:p w14:paraId="41D4BD4B" w14:textId="77777777" w:rsidR="004B3F04" w:rsidRDefault="004B3F04" w:rsidP="000659BE">
            <w:pPr>
              <w:pStyle w:val="TableText"/>
            </w:pPr>
            <w:r>
              <w:t>SHALL</w:t>
            </w:r>
          </w:p>
        </w:tc>
        <w:tc>
          <w:tcPr>
            <w:tcW w:w="864" w:type="dxa"/>
          </w:tcPr>
          <w:p w14:paraId="196EAB1C" w14:textId="77777777" w:rsidR="004B3F04" w:rsidRDefault="004B3F04" w:rsidP="000659BE">
            <w:pPr>
              <w:pStyle w:val="TableText"/>
            </w:pPr>
          </w:p>
        </w:tc>
        <w:tc>
          <w:tcPr>
            <w:tcW w:w="1104" w:type="dxa"/>
          </w:tcPr>
          <w:p w14:paraId="45A701E0" w14:textId="77777777" w:rsidR="004B3F04" w:rsidRDefault="006C736C" w:rsidP="000659BE">
            <w:pPr>
              <w:pStyle w:val="TableText"/>
            </w:pPr>
            <w:hyperlink w:anchor="C_4499-30582">
              <w:r w:rsidR="004B3F04">
                <w:rPr>
                  <w:rStyle w:val="HyperlinkText9pt"/>
                </w:rPr>
                <w:t>4499-30582</w:t>
              </w:r>
            </w:hyperlink>
          </w:p>
        </w:tc>
        <w:tc>
          <w:tcPr>
            <w:tcW w:w="2975" w:type="dxa"/>
          </w:tcPr>
          <w:p w14:paraId="32FFCAC3" w14:textId="77777777" w:rsidR="004B3F04" w:rsidRDefault="004B3F04" w:rsidP="000659BE">
            <w:pPr>
              <w:pStyle w:val="TableText"/>
            </w:pPr>
          </w:p>
        </w:tc>
      </w:tr>
      <w:tr w:rsidR="004B3F04" w14:paraId="524B9C24" w14:textId="77777777" w:rsidTr="000659BE">
        <w:trPr>
          <w:jc w:val="center"/>
        </w:trPr>
        <w:tc>
          <w:tcPr>
            <w:tcW w:w="3345" w:type="dxa"/>
          </w:tcPr>
          <w:p w14:paraId="50DC6B57" w14:textId="77777777" w:rsidR="004B3F04" w:rsidRDefault="004B3F04" w:rsidP="000659BE">
            <w:pPr>
              <w:pStyle w:val="TableText"/>
            </w:pPr>
            <w:r>
              <w:tab/>
            </w:r>
            <w:r>
              <w:tab/>
              <w:t>@code</w:t>
            </w:r>
          </w:p>
        </w:tc>
        <w:tc>
          <w:tcPr>
            <w:tcW w:w="720" w:type="dxa"/>
          </w:tcPr>
          <w:p w14:paraId="330EC392" w14:textId="77777777" w:rsidR="004B3F04" w:rsidRDefault="004B3F04" w:rsidP="000659BE">
            <w:pPr>
              <w:pStyle w:val="TableText"/>
            </w:pPr>
            <w:r>
              <w:t>1..1</w:t>
            </w:r>
          </w:p>
        </w:tc>
        <w:tc>
          <w:tcPr>
            <w:tcW w:w="1152" w:type="dxa"/>
          </w:tcPr>
          <w:p w14:paraId="58717F25" w14:textId="77777777" w:rsidR="004B3F04" w:rsidRDefault="004B3F04" w:rsidP="000659BE">
            <w:pPr>
              <w:pStyle w:val="TableText"/>
            </w:pPr>
            <w:r>
              <w:t>SHALL</w:t>
            </w:r>
          </w:p>
        </w:tc>
        <w:tc>
          <w:tcPr>
            <w:tcW w:w="864" w:type="dxa"/>
          </w:tcPr>
          <w:p w14:paraId="152796BF" w14:textId="77777777" w:rsidR="004B3F04" w:rsidRDefault="004B3F04" w:rsidP="000659BE">
            <w:pPr>
              <w:pStyle w:val="TableText"/>
            </w:pPr>
          </w:p>
        </w:tc>
        <w:tc>
          <w:tcPr>
            <w:tcW w:w="1104" w:type="dxa"/>
          </w:tcPr>
          <w:p w14:paraId="2ACECADF" w14:textId="77777777" w:rsidR="004B3F04" w:rsidRDefault="006C736C" w:rsidP="000659BE">
            <w:pPr>
              <w:pStyle w:val="TableText"/>
            </w:pPr>
            <w:hyperlink w:anchor="C_4499-30583">
              <w:r w:rsidR="004B3F04">
                <w:rPr>
                  <w:rStyle w:val="HyperlinkText9pt"/>
                </w:rPr>
                <w:t>4499-30583</w:t>
              </w:r>
            </w:hyperlink>
          </w:p>
        </w:tc>
        <w:tc>
          <w:tcPr>
            <w:tcW w:w="2975" w:type="dxa"/>
          </w:tcPr>
          <w:p w14:paraId="5A498A4D" w14:textId="77777777" w:rsidR="004B3F04" w:rsidRDefault="004B3F04" w:rsidP="000659BE">
            <w:pPr>
              <w:pStyle w:val="TableText"/>
            </w:pPr>
            <w:r>
              <w:t>urn:oid:2.16.840.1.113883.5.14 (HL7ActStatus) = active</w:t>
            </w:r>
          </w:p>
        </w:tc>
      </w:tr>
      <w:tr w:rsidR="004B3F04" w14:paraId="074542F6" w14:textId="77777777" w:rsidTr="000659BE">
        <w:trPr>
          <w:jc w:val="center"/>
        </w:trPr>
        <w:tc>
          <w:tcPr>
            <w:tcW w:w="3345" w:type="dxa"/>
          </w:tcPr>
          <w:p w14:paraId="39B1E7B2" w14:textId="77777777" w:rsidR="004B3F04" w:rsidRDefault="004B3F04" w:rsidP="000659BE">
            <w:pPr>
              <w:pStyle w:val="TableText"/>
            </w:pPr>
            <w:r>
              <w:tab/>
              <w:t>participation</w:t>
            </w:r>
          </w:p>
        </w:tc>
        <w:tc>
          <w:tcPr>
            <w:tcW w:w="720" w:type="dxa"/>
          </w:tcPr>
          <w:p w14:paraId="7912709A" w14:textId="77777777" w:rsidR="004B3F04" w:rsidRDefault="004B3F04" w:rsidP="000659BE">
            <w:pPr>
              <w:pStyle w:val="TableText"/>
            </w:pPr>
            <w:r>
              <w:t>0..1</w:t>
            </w:r>
          </w:p>
        </w:tc>
        <w:tc>
          <w:tcPr>
            <w:tcW w:w="1152" w:type="dxa"/>
          </w:tcPr>
          <w:p w14:paraId="5376B516" w14:textId="77777777" w:rsidR="004B3F04" w:rsidRDefault="004B3F04" w:rsidP="000659BE">
            <w:pPr>
              <w:pStyle w:val="TableText"/>
            </w:pPr>
            <w:r>
              <w:t>MAY</w:t>
            </w:r>
          </w:p>
        </w:tc>
        <w:tc>
          <w:tcPr>
            <w:tcW w:w="864" w:type="dxa"/>
          </w:tcPr>
          <w:p w14:paraId="0C0DF1A0" w14:textId="77777777" w:rsidR="004B3F04" w:rsidRDefault="004B3F04" w:rsidP="000659BE">
            <w:pPr>
              <w:pStyle w:val="TableText"/>
            </w:pPr>
          </w:p>
        </w:tc>
        <w:tc>
          <w:tcPr>
            <w:tcW w:w="1104" w:type="dxa"/>
          </w:tcPr>
          <w:p w14:paraId="0DFB386E" w14:textId="77777777" w:rsidR="004B3F04" w:rsidRDefault="006C736C" w:rsidP="000659BE">
            <w:pPr>
              <w:pStyle w:val="TableText"/>
            </w:pPr>
            <w:hyperlink w:anchor="C_4499-34329">
              <w:r w:rsidR="004B3F04">
                <w:rPr>
                  <w:rStyle w:val="HyperlinkText9pt"/>
                </w:rPr>
                <w:t>4499-34329</w:t>
              </w:r>
            </w:hyperlink>
          </w:p>
        </w:tc>
        <w:tc>
          <w:tcPr>
            <w:tcW w:w="2975" w:type="dxa"/>
          </w:tcPr>
          <w:p w14:paraId="79B09B5D" w14:textId="77777777" w:rsidR="004B3F04" w:rsidRDefault="004B3F04" w:rsidP="000659BE">
            <w:pPr>
              <w:pStyle w:val="TableText"/>
            </w:pPr>
          </w:p>
        </w:tc>
      </w:tr>
      <w:tr w:rsidR="004B3F04" w14:paraId="6219885C" w14:textId="77777777" w:rsidTr="000659BE">
        <w:trPr>
          <w:jc w:val="center"/>
        </w:trPr>
        <w:tc>
          <w:tcPr>
            <w:tcW w:w="3345" w:type="dxa"/>
          </w:tcPr>
          <w:p w14:paraId="07269ABB" w14:textId="77777777" w:rsidR="004B3F04" w:rsidRDefault="004B3F04" w:rsidP="000659BE">
            <w:pPr>
              <w:pStyle w:val="TableText"/>
            </w:pPr>
            <w:r>
              <w:tab/>
            </w:r>
            <w:r>
              <w:tab/>
              <w:t>@typeCode</w:t>
            </w:r>
          </w:p>
        </w:tc>
        <w:tc>
          <w:tcPr>
            <w:tcW w:w="720" w:type="dxa"/>
          </w:tcPr>
          <w:p w14:paraId="6F0AB6B9" w14:textId="77777777" w:rsidR="004B3F04" w:rsidRDefault="004B3F04" w:rsidP="000659BE">
            <w:pPr>
              <w:pStyle w:val="TableText"/>
            </w:pPr>
            <w:r>
              <w:t>1..1</w:t>
            </w:r>
          </w:p>
        </w:tc>
        <w:tc>
          <w:tcPr>
            <w:tcW w:w="1152" w:type="dxa"/>
          </w:tcPr>
          <w:p w14:paraId="0910B94B" w14:textId="77777777" w:rsidR="004B3F04" w:rsidRDefault="004B3F04" w:rsidP="000659BE">
            <w:pPr>
              <w:pStyle w:val="TableText"/>
            </w:pPr>
            <w:r>
              <w:t>SHALL</w:t>
            </w:r>
          </w:p>
        </w:tc>
        <w:tc>
          <w:tcPr>
            <w:tcW w:w="864" w:type="dxa"/>
          </w:tcPr>
          <w:p w14:paraId="61A11CE1" w14:textId="77777777" w:rsidR="004B3F04" w:rsidRDefault="004B3F04" w:rsidP="000659BE">
            <w:pPr>
              <w:pStyle w:val="TableText"/>
            </w:pPr>
          </w:p>
        </w:tc>
        <w:tc>
          <w:tcPr>
            <w:tcW w:w="1104" w:type="dxa"/>
          </w:tcPr>
          <w:p w14:paraId="7CDDCB23" w14:textId="77777777" w:rsidR="004B3F04" w:rsidRDefault="006C736C" w:rsidP="000659BE">
            <w:pPr>
              <w:pStyle w:val="TableText"/>
            </w:pPr>
            <w:hyperlink w:anchor="C_4499-34331">
              <w:r w:rsidR="004B3F04">
                <w:rPr>
                  <w:rStyle w:val="HyperlinkText9pt"/>
                </w:rPr>
                <w:t>4499-34331</w:t>
              </w:r>
            </w:hyperlink>
          </w:p>
        </w:tc>
        <w:tc>
          <w:tcPr>
            <w:tcW w:w="2975" w:type="dxa"/>
          </w:tcPr>
          <w:p w14:paraId="63C6F107" w14:textId="77777777" w:rsidR="004B3F04" w:rsidRDefault="004B3F04" w:rsidP="000659BE">
            <w:pPr>
              <w:pStyle w:val="TableText"/>
            </w:pPr>
            <w:r>
              <w:t>urn:oid:2.16.840.1.113883.5.90 (HL7ParticipationType) = AUT</w:t>
            </w:r>
          </w:p>
        </w:tc>
      </w:tr>
      <w:tr w:rsidR="004B3F04" w14:paraId="2B0D85CF" w14:textId="77777777" w:rsidTr="000659BE">
        <w:trPr>
          <w:jc w:val="center"/>
        </w:trPr>
        <w:tc>
          <w:tcPr>
            <w:tcW w:w="3345" w:type="dxa"/>
          </w:tcPr>
          <w:p w14:paraId="08912411" w14:textId="77777777" w:rsidR="004B3F04" w:rsidRDefault="004B3F04" w:rsidP="000659BE">
            <w:pPr>
              <w:pStyle w:val="TableText"/>
            </w:pPr>
            <w:r>
              <w:tab/>
            </w:r>
            <w:r>
              <w:tab/>
              <w:t>time</w:t>
            </w:r>
          </w:p>
        </w:tc>
        <w:tc>
          <w:tcPr>
            <w:tcW w:w="720" w:type="dxa"/>
          </w:tcPr>
          <w:p w14:paraId="43215034" w14:textId="77777777" w:rsidR="004B3F04" w:rsidRDefault="004B3F04" w:rsidP="000659BE">
            <w:pPr>
              <w:pStyle w:val="TableText"/>
            </w:pPr>
            <w:r>
              <w:t>1..1</w:t>
            </w:r>
          </w:p>
        </w:tc>
        <w:tc>
          <w:tcPr>
            <w:tcW w:w="1152" w:type="dxa"/>
          </w:tcPr>
          <w:p w14:paraId="700EC549" w14:textId="77777777" w:rsidR="004B3F04" w:rsidRDefault="004B3F04" w:rsidP="000659BE">
            <w:pPr>
              <w:pStyle w:val="TableText"/>
            </w:pPr>
            <w:r>
              <w:t>SHALL</w:t>
            </w:r>
          </w:p>
        </w:tc>
        <w:tc>
          <w:tcPr>
            <w:tcW w:w="864" w:type="dxa"/>
          </w:tcPr>
          <w:p w14:paraId="01B37F07" w14:textId="77777777" w:rsidR="004B3F04" w:rsidRDefault="004B3F04" w:rsidP="000659BE">
            <w:pPr>
              <w:pStyle w:val="TableText"/>
            </w:pPr>
          </w:p>
        </w:tc>
        <w:tc>
          <w:tcPr>
            <w:tcW w:w="1104" w:type="dxa"/>
          </w:tcPr>
          <w:p w14:paraId="5E1CEC9C" w14:textId="77777777" w:rsidR="004B3F04" w:rsidRDefault="006C736C" w:rsidP="000659BE">
            <w:pPr>
              <w:pStyle w:val="TableText"/>
            </w:pPr>
            <w:hyperlink w:anchor="C_4499-34330">
              <w:r w:rsidR="004B3F04">
                <w:rPr>
                  <w:rStyle w:val="HyperlinkText9pt"/>
                </w:rPr>
                <w:t>4499-34330</w:t>
              </w:r>
            </w:hyperlink>
          </w:p>
        </w:tc>
        <w:tc>
          <w:tcPr>
            <w:tcW w:w="2975" w:type="dxa"/>
          </w:tcPr>
          <w:p w14:paraId="16ADF7F1" w14:textId="77777777" w:rsidR="004B3F04" w:rsidRDefault="004B3F04" w:rsidP="000659BE">
            <w:pPr>
              <w:pStyle w:val="TableText"/>
            </w:pPr>
          </w:p>
        </w:tc>
      </w:tr>
      <w:tr w:rsidR="004B3F04" w14:paraId="4E407C75" w14:textId="77777777" w:rsidTr="000659BE">
        <w:trPr>
          <w:jc w:val="center"/>
        </w:trPr>
        <w:tc>
          <w:tcPr>
            <w:tcW w:w="3345" w:type="dxa"/>
          </w:tcPr>
          <w:p w14:paraId="40D324F3" w14:textId="77777777" w:rsidR="004B3F04" w:rsidRDefault="004B3F04" w:rsidP="000659BE">
            <w:pPr>
              <w:pStyle w:val="TableText"/>
            </w:pPr>
            <w:r>
              <w:tab/>
            </w:r>
            <w:r>
              <w:tab/>
            </w:r>
            <w:r>
              <w:tab/>
              <w:t>low</w:t>
            </w:r>
          </w:p>
        </w:tc>
        <w:tc>
          <w:tcPr>
            <w:tcW w:w="720" w:type="dxa"/>
          </w:tcPr>
          <w:p w14:paraId="7F3D5471" w14:textId="77777777" w:rsidR="004B3F04" w:rsidRDefault="004B3F04" w:rsidP="000659BE">
            <w:pPr>
              <w:pStyle w:val="TableText"/>
            </w:pPr>
            <w:r>
              <w:t>1..1</w:t>
            </w:r>
          </w:p>
        </w:tc>
        <w:tc>
          <w:tcPr>
            <w:tcW w:w="1152" w:type="dxa"/>
          </w:tcPr>
          <w:p w14:paraId="6EDD6EE8" w14:textId="77777777" w:rsidR="004B3F04" w:rsidRDefault="004B3F04" w:rsidP="000659BE">
            <w:pPr>
              <w:pStyle w:val="TableText"/>
            </w:pPr>
            <w:r>
              <w:t>SHALL</w:t>
            </w:r>
          </w:p>
        </w:tc>
        <w:tc>
          <w:tcPr>
            <w:tcW w:w="864" w:type="dxa"/>
          </w:tcPr>
          <w:p w14:paraId="3FF49DDC" w14:textId="77777777" w:rsidR="004B3F04" w:rsidRDefault="004B3F04" w:rsidP="000659BE">
            <w:pPr>
              <w:pStyle w:val="TableText"/>
            </w:pPr>
          </w:p>
        </w:tc>
        <w:tc>
          <w:tcPr>
            <w:tcW w:w="1104" w:type="dxa"/>
          </w:tcPr>
          <w:p w14:paraId="2658EA33" w14:textId="77777777" w:rsidR="004B3F04" w:rsidRDefault="006C736C" w:rsidP="000659BE">
            <w:pPr>
              <w:pStyle w:val="TableText"/>
            </w:pPr>
            <w:hyperlink w:anchor="C_4499-34332">
              <w:r w:rsidR="004B3F04">
                <w:rPr>
                  <w:rStyle w:val="HyperlinkText9pt"/>
                </w:rPr>
                <w:t>4499-34332</w:t>
              </w:r>
            </w:hyperlink>
          </w:p>
        </w:tc>
        <w:tc>
          <w:tcPr>
            <w:tcW w:w="2975" w:type="dxa"/>
          </w:tcPr>
          <w:p w14:paraId="3C1D61DF" w14:textId="77777777" w:rsidR="004B3F04" w:rsidRDefault="004B3F04" w:rsidP="000659BE">
            <w:pPr>
              <w:pStyle w:val="TableText"/>
            </w:pPr>
          </w:p>
        </w:tc>
      </w:tr>
      <w:tr w:rsidR="004B3F04" w14:paraId="67E477E6" w14:textId="77777777" w:rsidTr="000659BE">
        <w:trPr>
          <w:jc w:val="center"/>
        </w:trPr>
        <w:tc>
          <w:tcPr>
            <w:tcW w:w="3345" w:type="dxa"/>
          </w:tcPr>
          <w:p w14:paraId="1AF3632E" w14:textId="77777777" w:rsidR="004B3F04" w:rsidRDefault="004B3F04" w:rsidP="000659BE">
            <w:pPr>
              <w:pStyle w:val="TableText"/>
            </w:pPr>
            <w:r>
              <w:tab/>
            </w:r>
            <w:r>
              <w:tab/>
              <w:t>role</w:t>
            </w:r>
          </w:p>
        </w:tc>
        <w:tc>
          <w:tcPr>
            <w:tcW w:w="720" w:type="dxa"/>
          </w:tcPr>
          <w:p w14:paraId="0630AAEA" w14:textId="77777777" w:rsidR="004B3F04" w:rsidRDefault="004B3F04" w:rsidP="000659BE">
            <w:pPr>
              <w:pStyle w:val="TableText"/>
            </w:pPr>
            <w:r>
              <w:t>1..1</w:t>
            </w:r>
          </w:p>
        </w:tc>
        <w:tc>
          <w:tcPr>
            <w:tcW w:w="1152" w:type="dxa"/>
          </w:tcPr>
          <w:p w14:paraId="14198643" w14:textId="77777777" w:rsidR="004B3F04" w:rsidRDefault="004B3F04" w:rsidP="000659BE">
            <w:pPr>
              <w:pStyle w:val="TableText"/>
            </w:pPr>
            <w:r>
              <w:t>SHALL</w:t>
            </w:r>
          </w:p>
        </w:tc>
        <w:tc>
          <w:tcPr>
            <w:tcW w:w="864" w:type="dxa"/>
          </w:tcPr>
          <w:p w14:paraId="3240751C" w14:textId="77777777" w:rsidR="004B3F04" w:rsidRDefault="004B3F04" w:rsidP="000659BE">
            <w:pPr>
              <w:pStyle w:val="TableText"/>
            </w:pPr>
          </w:p>
        </w:tc>
        <w:tc>
          <w:tcPr>
            <w:tcW w:w="1104" w:type="dxa"/>
          </w:tcPr>
          <w:p w14:paraId="6DD9728F" w14:textId="77777777" w:rsidR="004B3F04" w:rsidRDefault="006C736C" w:rsidP="000659BE">
            <w:pPr>
              <w:pStyle w:val="TableText"/>
            </w:pPr>
            <w:hyperlink w:anchor="C_4499-34333">
              <w:r w:rsidR="004B3F04">
                <w:rPr>
                  <w:rStyle w:val="HyperlinkText9pt"/>
                </w:rPr>
                <w:t>4499-34333</w:t>
              </w:r>
            </w:hyperlink>
          </w:p>
        </w:tc>
        <w:tc>
          <w:tcPr>
            <w:tcW w:w="2975" w:type="dxa"/>
          </w:tcPr>
          <w:p w14:paraId="4A0CCB6A" w14:textId="77777777" w:rsidR="004B3F04" w:rsidRDefault="004B3F04" w:rsidP="000659BE">
            <w:pPr>
              <w:pStyle w:val="TableText"/>
            </w:pPr>
          </w:p>
        </w:tc>
      </w:tr>
      <w:tr w:rsidR="004B3F04" w14:paraId="526DB03E" w14:textId="77777777" w:rsidTr="000659BE">
        <w:trPr>
          <w:jc w:val="center"/>
        </w:trPr>
        <w:tc>
          <w:tcPr>
            <w:tcW w:w="3345" w:type="dxa"/>
          </w:tcPr>
          <w:p w14:paraId="42D89CF4" w14:textId="77777777" w:rsidR="004B3F04" w:rsidRDefault="004B3F04" w:rsidP="000659BE">
            <w:pPr>
              <w:pStyle w:val="TableText"/>
            </w:pPr>
            <w:r>
              <w:tab/>
            </w:r>
            <w:r>
              <w:tab/>
            </w:r>
            <w:r>
              <w:tab/>
              <w:t>@classCode</w:t>
            </w:r>
          </w:p>
        </w:tc>
        <w:tc>
          <w:tcPr>
            <w:tcW w:w="720" w:type="dxa"/>
          </w:tcPr>
          <w:p w14:paraId="0B0A13C9" w14:textId="77777777" w:rsidR="004B3F04" w:rsidRDefault="004B3F04" w:rsidP="000659BE">
            <w:pPr>
              <w:pStyle w:val="TableText"/>
            </w:pPr>
            <w:r>
              <w:t>1..1</w:t>
            </w:r>
          </w:p>
        </w:tc>
        <w:tc>
          <w:tcPr>
            <w:tcW w:w="1152" w:type="dxa"/>
          </w:tcPr>
          <w:p w14:paraId="1CA5C303" w14:textId="77777777" w:rsidR="004B3F04" w:rsidRDefault="004B3F04" w:rsidP="000659BE">
            <w:pPr>
              <w:pStyle w:val="TableText"/>
            </w:pPr>
            <w:r>
              <w:t>SHALL</w:t>
            </w:r>
          </w:p>
        </w:tc>
        <w:tc>
          <w:tcPr>
            <w:tcW w:w="864" w:type="dxa"/>
          </w:tcPr>
          <w:p w14:paraId="1E371E63" w14:textId="77777777" w:rsidR="004B3F04" w:rsidRDefault="004B3F04" w:rsidP="000659BE">
            <w:pPr>
              <w:pStyle w:val="TableText"/>
            </w:pPr>
          </w:p>
        </w:tc>
        <w:tc>
          <w:tcPr>
            <w:tcW w:w="1104" w:type="dxa"/>
          </w:tcPr>
          <w:p w14:paraId="43957CB4" w14:textId="77777777" w:rsidR="004B3F04" w:rsidRDefault="006C736C" w:rsidP="000659BE">
            <w:pPr>
              <w:pStyle w:val="TableText"/>
            </w:pPr>
            <w:hyperlink w:anchor="C_4499-34334">
              <w:r w:rsidR="004B3F04">
                <w:rPr>
                  <w:rStyle w:val="HyperlinkText9pt"/>
                </w:rPr>
                <w:t>4499-34334</w:t>
              </w:r>
            </w:hyperlink>
          </w:p>
        </w:tc>
        <w:tc>
          <w:tcPr>
            <w:tcW w:w="2975" w:type="dxa"/>
          </w:tcPr>
          <w:p w14:paraId="58DDDCD5" w14:textId="77777777" w:rsidR="004B3F04" w:rsidRDefault="004B3F04" w:rsidP="000659BE">
            <w:pPr>
              <w:pStyle w:val="TableText"/>
            </w:pPr>
            <w:r>
              <w:t>urn:oid:2.16.840.1.113883.5.110 (HL7RoleClass) = ROL</w:t>
            </w:r>
          </w:p>
        </w:tc>
      </w:tr>
      <w:tr w:rsidR="004B3F04" w14:paraId="3AD43700" w14:textId="77777777" w:rsidTr="000659BE">
        <w:trPr>
          <w:jc w:val="center"/>
        </w:trPr>
        <w:tc>
          <w:tcPr>
            <w:tcW w:w="3345" w:type="dxa"/>
          </w:tcPr>
          <w:p w14:paraId="550F24B2" w14:textId="77777777" w:rsidR="004B3F04" w:rsidRDefault="004B3F04" w:rsidP="000659BE">
            <w:pPr>
              <w:pStyle w:val="TableText"/>
            </w:pPr>
            <w:r>
              <w:tab/>
            </w:r>
            <w:r>
              <w:tab/>
            </w:r>
            <w:r>
              <w:tab/>
              <w:t>id</w:t>
            </w:r>
          </w:p>
        </w:tc>
        <w:tc>
          <w:tcPr>
            <w:tcW w:w="720" w:type="dxa"/>
          </w:tcPr>
          <w:p w14:paraId="40FFA944" w14:textId="77777777" w:rsidR="004B3F04" w:rsidRDefault="004B3F04" w:rsidP="000659BE">
            <w:pPr>
              <w:pStyle w:val="TableText"/>
            </w:pPr>
            <w:r>
              <w:t>0..1</w:t>
            </w:r>
          </w:p>
        </w:tc>
        <w:tc>
          <w:tcPr>
            <w:tcW w:w="1152" w:type="dxa"/>
          </w:tcPr>
          <w:p w14:paraId="2B0D5F0F" w14:textId="77777777" w:rsidR="004B3F04" w:rsidRDefault="004B3F04" w:rsidP="000659BE">
            <w:pPr>
              <w:pStyle w:val="TableText"/>
            </w:pPr>
            <w:r>
              <w:t>MAY</w:t>
            </w:r>
          </w:p>
        </w:tc>
        <w:tc>
          <w:tcPr>
            <w:tcW w:w="864" w:type="dxa"/>
          </w:tcPr>
          <w:p w14:paraId="3B04959F" w14:textId="77777777" w:rsidR="004B3F04" w:rsidRDefault="004B3F04" w:rsidP="000659BE">
            <w:pPr>
              <w:pStyle w:val="TableText"/>
            </w:pPr>
          </w:p>
        </w:tc>
        <w:tc>
          <w:tcPr>
            <w:tcW w:w="1104" w:type="dxa"/>
          </w:tcPr>
          <w:p w14:paraId="39ECC011" w14:textId="77777777" w:rsidR="004B3F04" w:rsidRDefault="006C736C" w:rsidP="000659BE">
            <w:pPr>
              <w:pStyle w:val="TableText"/>
            </w:pPr>
            <w:hyperlink w:anchor="C_4499-34335">
              <w:r w:rsidR="004B3F04">
                <w:rPr>
                  <w:rStyle w:val="HyperlinkText9pt"/>
                </w:rPr>
                <w:t>4499-34335</w:t>
              </w:r>
            </w:hyperlink>
          </w:p>
        </w:tc>
        <w:tc>
          <w:tcPr>
            <w:tcW w:w="2975" w:type="dxa"/>
          </w:tcPr>
          <w:p w14:paraId="4A9114B5" w14:textId="77777777" w:rsidR="004B3F04" w:rsidRDefault="004B3F04" w:rsidP="000659BE">
            <w:pPr>
              <w:pStyle w:val="TableText"/>
            </w:pPr>
          </w:p>
        </w:tc>
      </w:tr>
      <w:tr w:rsidR="004B3F04" w14:paraId="09988904" w14:textId="77777777" w:rsidTr="000659BE">
        <w:trPr>
          <w:jc w:val="center"/>
        </w:trPr>
        <w:tc>
          <w:tcPr>
            <w:tcW w:w="3345" w:type="dxa"/>
          </w:tcPr>
          <w:p w14:paraId="7A4ECD45" w14:textId="77777777" w:rsidR="004B3F04" w:rsidRDefault="004B3F04" w:rsidP="000659BE">
            <w:pPr>
              <w:pStyle w:val="TableText"/>
            </w:pPr>
            <w:r>
              <w:tab/>
              <w:t>participation</w:t>
            </w:r>
          </w:p>
        </w:tc>
        <w:tc>
          <w:tcPr>
            <w:tcW w:w="720" w:type="dxa"/>
          </w:tcPr>
          <w:p w14:paraId="3C25BAD7" w14:textId="77777777" w:rsidR="004B3F04" w:rsidRDefault="004B3F04" w:rsidP="000659BE">
            <w:pPr>
              <w:pStyle w:val="TableText"/>
            </w:pPr>
            <w:r>
              <w:t>0..*</w:t>
            </w:r>
          </w:p>
        </w:tc>
        <w:tc>
          <w:tcPr>
            <w:tcW w:w="1152" w:type="dxa"/>
          </w:tcPr>
          <w:p w14:paraId="0E7D9DCE" w14:textId="77777777" w:rsidR="004B3F04" w:rsidRDefault="004B3F04" w:rsidP="000659BE">
            <w:pPr>
              <w:pStyle w:val="TableText"/>
            </w:pPr>
            <w:r>
              <w:t>MAY</w:t>
            </w:r>
          </w:p>
        </w:tc>
        <w:tc>
          <w:tcPr>
            <w:tcW w:w="864" w:type="dxa"/>
          </w:tcPr>
          <w:p w14:paraId="041B9732" w14:textId="77777777" w:rsidR="004B3F04" w:rsidRDefault="004B3F04" w:rsidP="000659BE">
            <w:pPr>
              <w:pStyle w:val="TableText"/>
            </w:pPr>
          </w:p>
        </w:tc>
        <w:tc>
          <w:tcPr>
            <w:tcW w:w="1104" w:type="dxa"/>
          </w:tcPr>
          <w:p w14:paraId="318404D9" w14:textId="77777777" w:rsidR="004B3F04" w:rsidRDefault="006C736C" w:rsidP="000659BE">
            <w:pPr>
              <w:pStyle w:val="TableText"/>
            </w:pPr>
            <w:hyperlink w:anchor="C_4499-35115">
              <w:r w:rsidR="004B3F04">
                <w:rPr>
                  <w:rStyle w:val="HyperlinkText9pt"/>
                </w:rPr>
                <w:t>4499-35115</w:t>
              </w:r>
            </w:hyperlink>
          </w:p>
        </w:tc>
        <w:tc>
          <w:tcPr>
            <w:tcW w:w="2975" w:type="dxa"/>
          </w:tcPr>
          <w:p w14:paraId="30BACEB3" w14:textId="77777777" w:rsidR="004B3F04" w:rsidRDefault="004B3F04" w:rsidP="000659BE">
            <w:pPr>
              <w:pStyle w:val="TableText"/>
            </w:pPr>
          </w:p>
        </w:tc>
      </w:tr>
      <w:tr w:rsidR="004B3F04" w14:paraId="2A213934" w14:textId="77777777" w:rsidTr="000659BE">
        <w:trPr>
          <w:jc w:val="center"/>
        </w:trPr>
        <w:tc>
          <w:tcPr>
            <w:tcW w:w="3345" w:type="dxa"/>
          </w:tcPr>
          <w:p w14:paraId="3BCD05B7" w14:textId="77777777" w:rsidR="004B3F04" w:rsidRDefault="004B3F04" w:rsidP="000659BE">
            <w:pPr>
              <w:pStyle w:val="TableText"/>
            </w:pPr>
            <w:r>
              <w:lastRenderedPageBreak/>
              <w:tab/>
            </w:r>
            <w:r>
              <w:tab/>
              <w:t>@typeCode</w:t>
            </w:r>
          </w:p>
        </w:tc>
        <w:tc>
          <w:tcPr>
            <w:tcW w:w="720" w:type="dxa"/>
          </w:tcPr>
          <w:p w14:paraId="43611E37" w14:textId="77777777" w:rsidR="004B3F04" w:rsidRDefault="004B3F04" w:rsidP="000659BE">
            <w:pPr>
              <w:pStyle w:val="TableText"/>
            </w:pPr>
            <w:r>
              <w:t>1..1</w:t>
            </w:r>
          </w:p>
        </w:tc>
        <w:tc>
          <w:tcPr>
            <w:tcW w:w="1152" w:type="dxa"/>
          </w:tcPr>
          <w:p w14:paraId="7FD0EA8F" w14:textId="77777777" w:rsidR="004B3F04" w:rsidRDefault="004B3F04" w:rsidP="000659BE">
            <w:pPr>
              <w:pStyle w:val="TableText"/>
            </w:pPr>
            <w:r>
              <w:t>SHALL</w:t>
            </w:r>
          </w:p>
        </w:tc>
        <w:tc>
          <w:tcPr>
            <w:tcW w:w="864" w:type="dxa"/>
          </w:tcPr>
          <w:p w14:paraId="0CC37433" w14:textId="77777777" w:rsidR="004B3F04" w:rsidRDefault="004B3F04" w:rsidP="000659BE">
            <w:pPr>
              <w:pStyle w:val="TableText"/>
            </w:pPr>
          </w:p>
        </w:tc>
        <w:tc>
          <w:tcPr>
            <w:tcW w:w="1104" w:type="dxa"/>
          </w:tcPr>
          <w:p w14:paraId="414D92EE" w14:textId="77777777" w:rsidR="004B3F04" w:rsidRDefault="006C736C" w:rsidP="000659BE">
            <w:pPr>
              <w:pStyle w:val="TableText"/>
            </w:pPr>
            <w:hyperlink w:anchor="C_4499-35121">
              <w:r w:rsidR="004B3F04">
                <w:rPr>
                  <w:rStyle w:val="HyperlinkText9pt"/>
                </w:rPr>
                <w:t>4499-35121</w:t>
              </w:r>
            </w:hyperlink>
          </w:p>
        </w:tc>
        <w:tc>
          <w:tcPr>
            <w:tcW w:w="2975" w:type="dxa"/>
          </w:tcPr>
          <w:p w14:paraId="580A9C76" w14:textId="77777777" w:rsidR="004B3F04" w:rsidRDefault="004B3F04" w:rsidP="000659BE">
            <w:pPr>
              <w:pStyle w:val="TableText"/>
            </w:pPr>
            <w:r>
              <w:t>urn:oid:2.16.840.1.113883.5.90 (HL7ParticipationType) = PART</w:t>
            </w:r>
          </w:p>
        </w:tc>
      </w:tr>
      <w:tr w:rsidR="004B3F04" w14:paraId="7D19E2A3" w14:textId="77777777" w:rsidTr="000659BE">
        <w:trPr>
          <w:jc w:val="center"/>
        </w:trPr>
        <w:tc>
          <w:tcPr>
            <w:tcW w:w="3345" w:type="dxa"/>
          </w:tcPr>
          <w:p w14:paraId="579C4DAA" w14:textId="77777777" w:rsidR="004B3F04" w:rsidRDefault="004B3F04" w:rsidP="000659BE">
            <w:pPr>
              <w:pStyle w:val="TableText"/>
            </w:pPr>
            <w:r>
              <w:tab/>
            </w:r>
            <w:r>
              <w:tab/>
              <w:t>role</w:t>
            </w:r>
          </w:p>
        </w:tc>
        <w:tc>
          <w:tcPr>
            <w:tcW w:w="720" w:type="dxa"/>
          </w:tcPr>
          <w:p w14:paraId="225C616E" w14:textId="77777777" w:rsidR="004B3F04" w:rsidRDefault="004B3F04" w:rsidP="000659BE">
            <w:pPr>
              <w:pStyle w:val="TableText"/>
            </w:pPr>
            <w:r>
              <w:t>1..1</w:t>
            </w:r>
          </w:p>
        </w:tc>
        <w:tc>
          <w:tcPr>
            <w:tcW w:w="1152" w:type="dxa"/>
          </w:tcPr>
          <w:p w14:paraId="4D12774D" w14:textId="77777777" w:rsidR="004B3F04" w:rsidRDefault="004B3F04" w:rsidP="000659BE">
            <w:pPr>
              <w:pStyle w:val="TableText"/>
            </w:pPr>
            <w:r>
              <w:t>SHALL</w:t>
            </w:r>
          </w:p>
        </w:tc>
        <w:tc>
          <w:tcPr>
            <w:tcW w:w="864" w:type="dxa"/>
          </w:tcPr>
          <w:p w14:paraId="5877A39B" w14:textId="77777777" w:rsidR="004B3F04" w:rsidRDefault="004B3F04" w:rsidP="000659BE">
            <w:pPr>
              <w:pStyle w:val="TableText"/>
            </w:pPr>
          </w:p>
        </w:tc>
        <w:tc>
          <w:tcPr>
            <w:tcW w:w="1104" w:type="dxa"/>
          </w:tcPr>
          <w:p w14:paraId="00CC5AF6" w14:textId="77777777" w:rsidR="004B3F04" w:rsidRDefault="006C736C" w:rsidP="000659BE">
            <w:pPr>
              <w:pStyle w:val="TableText"/>
            </w:pPr>
            <w:hyperlink w:anchor="C_4499-36106">
              <w:r w:rsidR="004B3F04">
                <w:rPr>
                  <w:rStyle w:val="HyperlinkText9pt"/>
                </w:rPr>
                <w:t>4499-36106</w:t>
              </w:r>
            </w:hyperlink>
          </w:p>
        </w:tc>
        <w:tc>
          <w:tcPr>
            <w:tcW w:w="2975" w:type="dxa"/>
          </w:tcPr>
          <w:p w14:paraId="3ACA4730"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11E06A" w14:textId="77777777" w:rsidTr="000659BE">
        <w:trPr>
          <w:jc w:val="center"/>
        </w:trPr>
        <w:tc>
          <w:tcPr>
            <w:tcW w:w="3345" w:type="dxa"/>
          </w:tcPr>
          <w:p w14:paraId="65188997" w14:textId="77777777" w:rsidR="004B3F04" w:rsidRDefault="004B3F04" w:rsidP="000659BE">
            <w:pPr>
              <w:pStyle w:val="TableText"/>
            </w:pPr>
            <w:r>
              <w:tab/>
              <w:t>participation</w:t>
            </w:r>
          </w:p>
        </w:tc>
        <w:tc>
          <w:tcPr>
            <w:tcW w:w="720" w:type="dxa"/>
          </w:tcPr>
          <w:p w14:paraId="796341CA" w14:textId="77777777" w:rsidR="004B3F04" w:rsidRDefault="004B3F04" w:rsidP="000659BE">
            <w:pPr>
              <w:pStyle w:val="TableText"/>
            </w:pPr>
            <w:r>
              <w:t>0..*</w:t>
            </w:r>
          </w:p>
        </w:tc>
        <w:tc>
          <w:tcPr>
            <w:tcW w:w="1152" w:type="dxa"/>
          </w:tcPr>
          <w:p w14:paraId="6FDFDDB6" w14:textId="77777777" w:rsidR="004B3F04" w:rsidRDefault="004B3F04" w:rsidP="000659BE">
            <w:pPr>
              <w:pStyle w:val="TableText"/>
            </w:pPr>
            <w:r>
              <w:t>MAY</w:t>
            </w:r>
          </w:p>
        </w:tc>
        <w:tc>
          <w:tcPr>
            <w:tcW w:w="864" w:type="dxa"/>
          </w:tcPr>
          <w:p w14:paraId="7A498EB8" w14:textId="77777777" w:rsidR="004B3F04" w:rsidRDefault="004B3F04" w:rsidP="000659BE">
            <w:pPr>
              <w:pStyle w:val="TableText"/>
            </w:pPr>
          </w:p>
        </w:tc>
        <w:tc>
          <w:tcPr>
            <w:tcW w:w="1104" w:type="dxa"/>
          </w:tcPr>
          <w:p w14:paraId="72F50F91" w14:textId="77777777" w:rsidR="004B3F04" w:rsidRDefault="006C736C" w:rsidP="000659BE">
            <w:pPr>
              <w:pStyle w:val="TableText"/>
            </w:pPr>
            <w:hyperlink w:anchor="C_4499-35119">
              <w:r w:rsidR="004B3F04">
                <w:rPr>
                  <w:rStyle w:val="HyperlinkText9pt"/>
                </w:rPr>
                <w:t>4499-35119</w:t>
              </w:r>
            </w:hyperlink>
          </w:p>
        </w:tc>
        <w:tc>
          <w:tcPr>
            <w:tcW w:w="2975" w:type="dxa"/>
          </w:tcPr>
          <w:p w14:paraId="3E632F14" w14:textId="77777777" w:rsidR="004B3F04" w:rsidRDefault="004B3F04" w:rsidP="000659BE">
            <w:pPr>
              <w:pStyle w:val="TableText"/>
            </w:pPr>
          </w:p>
        </w:tc>
      </w:tr>
      <w:tr w:rsidR="004B3F04" w14:paraId="6D040680" w14:textId="77777777" w:rsidTr="000659BE">
        <w:trPr>
          <w:jc w:val="center"/>
        </w:trPr>
        <w:tc>
          <w:tcPr>
            <w:tcW w:w="3345" w:type="dxa"/>
          </w:tcPr>
          <w:p w14:paraId="0EDB2DA9" w14:textId="77777777" w:rsidR="004B3F04" w:rsidRDefault="004B3F04" w:rsidP="000659BE">
            <w:pPr>
              <w:pStyle w:val="TableText"/>
            </w:pPr>
            <w:r>
              <w:tab/>
            </w:r>
            <w:r>
              <w:tab/>
              <w:t>@typeCode</w:t>
            </w:r>
          </w:p>
        </w:tc>
        <w:tc>
          <w:tcPr>
            <w:tcW w:w="720" w:type="dxa"/>
          </w:tcPr>
          <w:p w14:paraId="09735648" w14:textId="77777777" w:rsidR="004B3F04" w:rsidRDefault="004B3F04" w:rsidP="000659BE">
            <w:pPr>
              <w:pStyle w:val="TableText"/>
            </w:pPr>
            <w:r>
              <w:t>1..1</w:t>
            </w:r>
          </w:p>
        </w:tc>
        <w:tc>
          <w:tcPr>
            <w:tcW w:w="1152" w:type="dxa"/>
          </w:tcPr>
          <w:p w14:paraId="28C1D03D" w14:textId="77777777" w:rsidR="004B3F04" w:rsidRDefault="004B3F04" w:rsidP="000659BE">
            <w:pPr>
              <w:pStyle w:val="TableText"/>
            </w:pPr>
            <w:r>
              <w:t>SHALL</w:t>
            </w:r>
          </w:p>
        </w:tc>
        <w:tc>
          <w:tcPr>
            <w:tcW w:w="864" w:type="dxa"/>
          </w:tcPr>
          <w:p w14:paraId="2E5E83F6" w14:textId="77777777" w:rsidR="004B3F04" w:rsidRDefault="004B3F04" w:rsidP="000659BE">
            <w:pPr>
              <w:pStyle w:val="TableText"/>
            </w:pPr>
          </w:p>
        </w:tc>
        <w:tc>
          <w:tcPr>
            <w:tcW w:w="1104" w:type="dxa"/>
          </w:tcPr>
          <w:p w14:paraId="7AF93900" w14:textId="77777777" w:rsidR="004B3F04" w:rsidRDefault="006C736C" w:rsidP="000659BE">
            <w:pPr>
              <w:pStyle w:val="TableText"/>
            </w:pPr>
            <w:hyperlink w:anchor="C_4499-35123">
              <w:r w:rsidR="004B3F04">
                <w:rPr>
                  <w:rStyle w:val="HyperlinkText9pt"/>
                </w:rPr>
                <w:t>4499-35123</w:t>
              </w:r>
            </w:hyperlink>
          </w:p>
        </w:tc>
        <w:tc>
          <w:tcPr>
            <w:tcW w:w="2975" w:type="dxa"/>
          </w:tcPr>
          <w:p w14:paraId="460C9D86" w14:textId="77777777" w:rsidR="004B3F04" w:rsidRDefault="004B3F04" w:rsidP="000659BE">
            <w:pPr>
              <w:pStyle w:val="TableText"/>
            </w:pPr>
            <w:r>
              <w:t>urn:oid:2.16.840.1.113883.5.90 (HL7ParticipationType) = PART</w:t>
            </w:r>
          </w:p>
        </w:tc>
      </w:tr>
      <w:tr w:rsidR="004B3F04" w14:paraId="493124C0" w14:textId="77777777" w:rsidTr="000659BE">
        <w:trPr>
          <w:jc w:val="center"/>
        </w:trPr>
        <w:tc>
          <w:tcPr>
            <w:tcW w:w="3345" w:type="dxa"/>
          </w:tcPr>
          <w:p w14:paraId="4E7A611F" w14:textId="77777777" w:rsidR="004B3F04" w:rsidRDefault="004B3F04" w:rsidP="000659BE">
            <w:pPr>
              <w:pStyle w:val="TableText"/>
            </w:pPr>
            <w:r>
              <w:tab/>
            </w:r>
            <w:r>
              <w:tab/>
              <w:t>role</w:t>
            </w:r>
          </w:p>
        </w:tc>
        <w:tc>
          <w:tcPr>
            <w:tcW w:w="720" w:type="dxa"/>
          </w:tcPr>
          <w:p w14:paraId="47ECCF95" w14:textId="77777777" w:rsidR="004B3F04" w:rsidRDefault="004B3F04" w:rsidP="000659BE">
            <w:pPr>
              <w:pStyle w:val="TableText"/>
            </w:pPr>
            <w:r>
              <w:t>1..1</w:t>
            </w:r>
          </w:p>
        </w:tc>
        <w:tc>
          <w:tcPr>
            <w:tcW w:w="1152" w:type="dxa"/>
          </w:tcPr>
          <w:p w14:paraId="62E4617E" w14:textId="77777777" w:rsidR="004B3F04" w:rsidRDefault="004B3F04" w:rsidP="000659BE">
            <w:pPr>
              <w:pStyle w:val="TableText"/>
            </w:pPr>
            <w:r>
              <w:t>SHALL</w:t>
            </w:r>
          </w:p>
        </w:tc>
        <w:tc>
          <w:tcPr>
            <w:tcW w:w="864" w:type="dxa"/>
          </w:tcPr>
          <w:p w14:paraId="6E7CFADC" w14:textId="77777777" w:rsidR="004B3F04" w:rsidRDefault="004B3F04" w:rsidP="000659BE">
            <w:pPr>
              <w:pStyle w:val="TableText"/>
            </w:pPr>
          </w:p>
        </w:tc>
        <w:tc>
          <w:tcPr>
            <w:tcW w:w="1104" w:type="dxa"/>
          </w:tcPr>
          <w:p w14:paraId="4BB0ACD4" w14:textId="77777777" w:rsidR="004B3F04" w:rsidRDefault="006C736C" w:rsidP="000659BE">
            <w:pPr>
              <w:pStyle w:val="TableText"/>
            </w:pPr>
            <w:hyperlink w:anchor="C_4499-36107">
              <w:r w:rsidR="004B3F04">
                <w:rPr>
                  <w:rStyle w:val="HyperlinkText9pt"/>
                </w:rPr>
                <w:t>4499-36107</w:t>
              </w:r>
            </w:hyperlink>
          </w:p>
        </w:tc>
        <w:tc>
          <w:tcPr>
            <w:tcW w:w="2975" w:type="dxa"/>
          </w:tcPr>
          <w:p w14:paraId="53E311DD"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1EB86A" w14:textId="77777777" w:rsidTr="000659BE">
        <w:trPr>
          <w:jc w:val="center"/>
        </w:trPr>
        <w:tc>
          <w:tcPr>
            <w:tcW w:w="3345" w:type="dxa"/>
          </w:tcPr>
          <w:p w14:paraId="7D5BAEF1" w14:textId="77777777" w:rsidR="004B3F04" w:rsidRDefault="004B3F04" w:rsidP="000659BE">
            <w:pPr>
              <w:pStyle w:val="TableText"/>
            </w:pPr>
            <w:r>
              <w:tab/>
              <w:t>participation</w:t>
            </w:r>
          </w:p>
        </w:tc>
        <w:tc>
          <w:tcPr>
            <w:tcW w:w="720" w:type="dxa"/>
          </w:tcPr>
          <w:p w14:paraId="4153418C" w14:textId="77777777" w:rsidR="004B3F04" w:rsidRDefault="004B3F04" w:rsidP="000659BE">
            <w:pPr>
              <w:pStyle w:val="TableText"/>
            </w:pPr>
            <w:r>
              <w:t>0..*</w:t>
            </w:r>
          </w:p>
        </w:tc>
        <w:tc>
          <w:tcPr>
            <w:tcW w:w="1152" w:type="dxa"/>
          </w:tcPr>
          <w:p w14:paraId="32066436" w14:textId="77777777" w:rsidR="004B3F04" w:rsidRDefault="004B3F04" w:rsidP="000659BE">
            <w:pPr>
              <w:pStyle w:val="TableText"/>
            </w:pPr>
            <w:r>
              <w:t>MAY</w:t>
            </w:r>
          </w:p>
        </w:tc>
        <w:tc>
          <w:tcPr>
            <w:tcW w:w="864" w:type="dxa"/>
          </w:tcPr>
          <w:p w14:paraId="3A3F48FB" w14:textId="77777777" w:rsidR="004B3F04" w:rsidRDefault="004B3F04" w:rsidP="000659BE">
            <w:pPr>
              <w:pStyle w:val="TableText"/>
            </w:pPr>
          </w:p>
        </w:tc>
        <w:tc>
          <w:tcPr>
            <w:tcW w:w="1104" w:type="dxa"/>
          </w:tcPr>
          <w:p w14:paraId="28DF8519" w14:textId="77777777" w:rsidR="004B3F04" w:rsidRDefault="006C736C" w:rsidP="000659BE">
            <w:pPr>
              <w:pStyle w:val="TableText"/>
            </w:pPr>
            <w:hyperlink w:anchor="C_4499-35835">
              <w:r w:rsidR="004B3F04">
                <w:rPr>
                  <w:rStyle w:val="HyperlinkText9pt"/>
                </w:rPr>
                <w:t>4499-35835</w:t>
              </w:r>
            </w:hyperlink>
          </w:p>
        </w:tc>
        <w:tc>
          <w:tcPr>
            <w:tcW w:w="2975" w:type="dxa"/>
          </w:tcPr>
          <w:p w14:paraId="2201E79A" w14:textId="77777777" w:rsidR="004B3F04" w:rsidRDefault="004B3F04" w:rsidP="000659BE">
            <w:pPr>
              <w:pStyle w:val="TableText"/>
            </w:pPr>
          </w:p>
        </w:tc>
      </w:tr>
      <w:tr w:rsidR="004B3F04" w14:paraId="626A2E1D" w14:textId="77777777" w:rsidTr="000659BE">
        <w:trPr>
          <w:jc w:val="center"/>
        </w:trPr>
        <w:tc>
          <w:tcPr>
            <w:tcW w:w="3345" w:type="dxa"/>
          </w:tcPr>
          <w:p w14:paraId="3B95A090" w14:textId="77777777" w:rsidR="004B3F04" w:rsidRDefault="004B3F04" w:rsidP="000659BE">
            <w:pPr>
              <w:pStyle w:val="TableText"/>
            </w:pPr>
            <w:r>
              <w:tab/>
            </w:r>
            <w:r>
              <w:tab/>
              <w:t>@typeCode</w:t>
            </w:r>
          </w:p>
        </w:tc>
        <w:tc>
          <w:tcPr>
            <w:tcW w:w="720" w:type="dxa"/>
          </w:tcPr>
          <w:p w14:paraId="763D76EC" w14:textId="77777777" w:rsidR="004B3F04" w:rsidRDefault="004B3F04" w:rsidP="000659BE">
            <w:pPr>
              <w:pStyle w:val="TableText"/>
            </w:pPr>
            <w:r>
              <w:t>1..1</w:t>
            </w:r>
          </w:p>
        </w:tc>
        <w:tc>
          <w:tcPr>
            <w:tcW w:w="1152" w:type="dxa"/>
          </w:tcPr>
          <w:p w14:paraId="2F0827EF" w14:textId="77777777" w:rsidR="004B3F04" w:rsidRDefault="004B3F04" w:rsidP="000659BE">
            <w:pPr>
              <w:pStyle w:val="TableText"/>
            </w:pPr>
            <w:r>
              <w:t>SHALL</w:t>
            </w:r>
          </w:p>
        </w:tc>
        <w:tc>
          <w:tcPr>
            <w:tcW w:w="864" w:type="dxa"/>
          </w:tcPr>
          <w:p w14:paraId="66F0BA63" w14:textId="77777777" w:rsidR="004B3F04" w:rsidRDefault="004B3F04" w:rsidP="000659BE">
            <w:pPr>
              <w:pStyle w:val="TableText"/>
            </w:pPr>
          </w:p>
        </w:tc>
        <w:tc>
          <w:tcPr>
            <w:tcW w:w="1104" w:type="dxa"/>
          </w:tcPr>
          <w:p w14:paraId="3C2B5B81" w14:textId="77777777" w:rsidR="004B3F04" w:rsidRDefault="006C736C" w:rsidP="000659BE">
            <w:pPr>
              <w:pStyle w:val="TableText"/>
            </w:pPr>
            <w:hyperlink w:anchor="C_4499-35837">
              <w:r w:rsidR="004B3F04">
                <w:rPr>
                  <w:rStyle w:val="HyperlinkText9pt"/>
                </w:rPr>
                <w:t>4499-35837</w:t>
              </w:r>
            </w:hyperlink>
          </w:p>
        </w:tc>
        <w:tc>
          <w:tcPr>
            <w:tcW w:w="2975" w:type="dxa"/>
          </w:tcPr>
          <w:p w14:paraId="66624126" w14:textId="77777777" w:rsidR="004B3F04" w:rsidRDefault="004B3F04" w:rsidP="000659BE">
            <w:pPr>
              <w:pStyle w:val="TableText"/>
            </w:pPr>
            <w:r>
              <w:t>urn:oid:2.16.840.1.113883.5.90 (HL7ParticipationType) = PART</w:t>
            </w:r>
          </w:p>
        </w:tc>
      </w:tr>
      <w:tr w:rsidR="004B3F04" w14:paraId="59750D87" w14:textId="77777777" w:rsidTr="000659BE">
        <w:trPr>
          <w:jc w:val="center"/>
        </w:trPr>
        <w:tc>
          <w:tcPr>
            <w:tcW w:w="3345" w:type="dxa"/>
          </w:tcPr>
          <w:p w14:paraId="1E77EA2D" w14:textId="77777777" w:rsidR="004B3F04" w:rsidRDefault="004B3F04" w:rsidP="000659BE">
            <w:pPr>
              <w:pStyle w:val="TableText"/>
            </w:pPr>
            <w:r>
              <w:tab/>
            </w:r>
            <w:r>
              <w:tab/>
              <w:t>role</w:t>
            </w:r>
          </w:p>
        </w:tc>
        <w:tc>
          <w:tcPr>
            <w:tcW w:w="720" w:type="dxa"/>
          </w:tcPr>
          <w:p w14:paraId="795F7971" w14:textId="77777777" w:rsidR="004B3F04" w:rsidRDefault="004B3F04" w:rsidP="000659BE">
            <w:pPr>
              <w:pStyle w:val="TableText"/>
            </w:pPr>
            <w:r>
              <w:t>1..1</w:t>
            </w:r>
          </w:p>
        </w:tc>
        <w:tc>
          <w:tcPr>
            <w:tcW w:w="1152" w:type="dxa"/>
          </w:tcPr>
          <w:p w14:paraId="5EC2CDA0" w14:textId="77777777" w:rsidR="004B3F04" w:rsidRDefault="004B3F04" w:rsidP="000659BE">
            <w:pPr>
              <w:pStyle w:val="TableText"/>
            </w:pPr>
            <w:r>
              <w:t>SHALL</w:t>
            </w:r>
          </w:p>
        </w:tc>
        <w:tc>
          <w:tcPr>
            <w:tcW w:w="864" w:type="dxa"/>
          </w:tcPr>
          <w:p w14:paraId="72574A6A" w14:textId="77777777" w:rsidR="004B3F04" w:rsidRDefault="004B3F04" w:rsidP="000659BE">
            <w:pPr>
              <w:pStyle w:val="TableText"/>
            </w:pPr>
          </w:p>
        </w:tc>
        <w:tc>
          <w:tcPr>
            <w:tcW w:w="1104" w:type="dxa"/>
          </w:tcPr>
          <w:p w14:paraId="19CEB5CD" w14:textId="77777777" w:rsidR="004B3F04" w:rsidRDefault="006C736C" w:rsidP="000659BE">
            <w:pPr>
              <w:pStyle w:val="TableText"/>
            </w:pPr>
            <w:hyperlink w:anchor="C_4499-36108">
              <w:r w:rsidR="004B3F04">
                <w:rPr>
                  <w:rStyle w:val="HyperlinkText9pt"/>
                </w:rPr>
                <w:t>4499-36108</w:t>
              </w:r>
            </w:hyperlink>
          </w:p>
        </w:tc>
        <w:tc>
          <w:tcPr>
            <w:tcW w:w="2975" w:type="dxa"/>
          </w:tcPr>
          <w:p w14:paraId="2A214587"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F567EF0" w14:textId="77777777" w:rsidTr="000659BE">
        <w:trPr>
          <w:jc w:val="center"/>
        </w:trPr>
        <w:tc>
          <w:tcPr>
            <w:tcW w:w="3345" w:type="dxa"/>
          </w:tcPr>
          <w:p w14:paraId="7A94EACD" w14:textId="77777777" w:rsidR="004B3F04" w:rsidRDefault="004B3F04" w:rsidP="000659BE">
            <w:pPr>
              <w:pStyle w:val="TableText"/>
            </w:pPr>
            <w:r>
              <w:tab/>
              <w:t>participation</w:t>
            </w:r>
          </w:p>
        </w:tc>
        <w:tc>
          <w:tcPr>
            <w:tcW w:w="720" w:type="dxa"/>
          </w:tcPr>
          <w:p w14:paraId="3E00B6DB" w14:textId="77777777" w:rsidR="004B3F04" w:rsidRDefault="004B3F04" w:rsidP="000659BE">
            <w:pPr>
              <w:pStyle w:val="TableText"/>
            </w:pPr>
            <w:r>
              <w:t>0..1</w:t>
            </w:r>
          </w:p>
        </w:tc>
        <w:tc>
          <w:tcPr>
            <w:tcW w:w="1152" w:type="dxa"/>
          </w:tcPr>
          <w:p w14:paraId="3C73B71E" w14:textId="77777777" w:rsidR="004B3F04" w:rsidRDefault="004B3F04" w:rsidP="000659BE">
            <w:pPr>
              <w:pStyle w:val="TableText"/>
            </w:pPr>
            <w:r>
              <w:t>MAY</w:t>
            </w:r>
          </w:p>
        </w:tc>
        <w:tc>
          <w:tcPr>
            <w:tcW w:w="864" w:type="dxa"/>
          </w:tcPr>
          <w:p w14:paraId="3E44BF48" w14:textId="77777777" w:rsidR="004B3F04" w:rsidRDefault="004B3F04" w:rsidP="000659BE">
            <w:pPr>
              <w:pStyle w:val="TableText"/>
            </w:pPr>
          </w:p>
        </w:tc>
        <w:tc>
          <w:tcPr>
            <w:tcW w:w="1104" w:type="dxa"/>
          </w:tcPr>
          <w:p w14:paraId="6E6B0EA3" w14:textId="77777777" w:rsidR="004B3F04" w:rsidRDefault="006C736C" w:rsidP="000659BE">
            <w:pPr>
              <w:pStyle w:val="TableText"/>
            </w:pPr>
            <w:hyperlink w:anchor="C_4499-35117">
              <w:r w:rsidR="004B3F04">
                <w:rPr>
                  <w:rStyle w:val="HyperlinkText9pt"/>
                </w:rPr>
                <w:t>4499-35117</w:t>
              </w:r>
            </w:hyperlink>
          </w:p>
        </w:tc>
        <w:tc>
          <w:tcPr>
            <w:tcW w:w="2975" w:type="dxa"/>
          </w:tcPr>
          <w:p w14:paraId="1C1D691F" w14:textId="77777777" w:rsidR="004B3F04" w:rsidRDefault="004B3F04" w:rsidP="000659BE">
            <w:pPr>
              <w:pStyle w:val="TableText"/>
            </w:pPr>
          </w:p>
        </w:tc>
      </w:tr>
      <w:tr w:rsidR="004B3F04" w14:paraId="41509FAE" w14:textId="77777777" w:rsidTr="000659BE">
        <w:trPr>
          <w:jc w:val="center"/>
        </w:trPr>
        <w:tc>
          <w:tcPr>
            <w:tcW w:w="3345" w:type="dxa"/>
          </w:tcPr>
          <w:p w14:paraId="24508B44" w14:textId="77777777" w:rsidR="004B3F04" w:rsidRDefault="004B3F04" w:rsidP="000659BE">
            <w:pPr>
              <w:pStyle w:val="TableText"/>
            </w:pPr>
            <w:r>
              <w:tab/>
            </w:r>
            <w:r>
              <w:tab/>
              <w:t>@typeCode</w:t>
            </w:r>
          </w:p>
        </w:tc>
        <w:tc>
          <w:tcPr>
            <w:tcW w:w="720" w:type="dxa"/>
          </w:tcPr>
          <w:p w14:paraId="40FB6D85" w14:textId="77777777" w:rsidR="004B3F04" w:rsidRDefault="004B3F04" w:rsidP="000659BE">
            <w:pPr>
              <w:pStyle w:val="TableText"/>
            </w:pPr>
            <w:r>
              <w:t>1..1</w:t>
            </w:r>
          </w:p>
        </w:tc>
        <w:tc>
          <w:tcPr>
            <w:tcW w:w="1152" w:type="dxa"/>
          </w:tcPr>
          <w:p w14:paraId="08A55B8A" w14:textId="77777777" w:rsidR="004B3F04" w:rsidRDefault="004B3F04" w:rsidP="000659BE">
            <w:pPr>
              <w:pStyle w:val="TableText"/>
            </w:pPr>
            <w:r>
              <w:t>SHALL</w:t>
            </w:r>
          </w:p>
        </w:tc>
        <w:tc>
          <w:tcPr>
            <w:tcW w:w="864" w:type="dxa"/>
          </w:tcPr>
          <w:p w14:paraId="4AB576E7" w14:textId="77777777" w:rsidR="004B3F04" w:rsidRDefault="004B3F04" w:rsidP="000659BE">
            <w:pPr>
              <w:pStyle w:val="TableText"/>
            </w:pPr>
          </w:p>
        </w:tc>
        <w:tc>
          <w:tcPr>
            <w:tcW w:w="1104" w:type="dxa"/>
          </w:tcPr>
          <w:p w14:paraId="2E9F577B" w14:textId="77777777" w:rsidR="004B3F04" w:rsidRDefault="006C736C" w:rsidP="000659BE">
            <w:pPr>
              <w:pStyle w:val="TableText"/>
            </w:pPr>
            <w:hyperlink w:anchor="C_4499-35122">
              <w:r w:rsidR="004B3F04">
                <w:rPr>
                  <w:rStyle w:val="HyperlinkText9pt"/>
                </w:rPr>
                <w:t>4499-35122</w:t>
              </w:r>
            </w:hyperlink>
          </w:p>
        </w:tc>
        <w:tc>
          <w:tcPr>
            <w:tcW w:w="2975" w:type="dxa"/>
          </w:tcPr>
          <w:p w14:paraId="31EBE22D" w14:textId="77777777" w:rsidR="004B3F04" w:rsidRDefault="004B3F04" w:rsidP="000659BE">
            <w:pPr>
              <w:pStyle w:val="TableText"/>
            </w:pPr>
            <w:r>
              <w:t>urn:oid:2.16.840.1.113883.5.90 (HL7ParticipationType) = PART</w:t>
            </w:r>
          </w:p>
        </w:tc>
      </w:tr>
      <w:tr w:rsidR="004B3F04" w14:paraId="786BC355" w14:textId="77777777" w:rsidTr="000659BE">
        <w:trPr>
          <w:jc w:val="center"/>
        </w:trPr>
        <w:tc>
          <w:tcPr>
            <w:tcW w:w="3345" w:type="dxa"/>
          </w:tcPr>
          <w:p w14:paraId="4D0AAD0D" w14:textId="77777777" w:rsidR="004B3F04" w:rsidRDefault="004B3F04" w:rsidP="000659BE">
            <w:pPr>
              <w:pStyle w:val="TableText"/>
            </w:pPr>
            <w:r>
              <w:tab/>
            </w:r>
            <w:r>
              <w:tab/>
              <w:t>patient</w:t>
            </w:r>
          </w:p>
        </w:tc>
        <w:tc>
          <w:tcPr>
            <w:tcW w:w="720" w:type="dxa"/>
          </w:tcPr>
          <w:p w14:paraId="2D9DB992" w14:textId="77777777" w:rsidR="004B3F04" w:rsidRDefault="004B3F04" w:rsidP="000659BE">
            <w:pPr>
              <w:pStyle w:val="TableText"/>
            </w:pPr>
            <w:r>
              <w:t>1..1</w:t>
            </w:r>
          </w:p>
        </w:tc>
        <w:tc>
          <w:tcPr>
            <w:tcW w:w="1152" w:type="dxa"/>
          </w:tcPr>
          <w:p w14:paraId="16E4D475" w14:textId="77777777" w:rsidR="004B3F04" w:rsidRDefault="004B3F04" w:rsidP="000659BE">
            <w:pPr>
              <w:pStyle w:val="TableText"/>
            </w:pPr>
            <w:r>
              <w:t>SHALL</w:t>
            </w:r>
          </w:p>
        </w:tc>
        <w:tc>
          <w:tcPr>
            <w:tcW w:w="864" w:type="dxa"/>
          </w:tcPr>
          <w:p w14:paraId="63B74BBE" w14:textId="77777777" w:rsidR="004B3F04" w:rsidRDefault="004B3F04" w:rsidP="000659BE">
            <w:pPr>
              <w:pStyle w:val="TableText"/>
            </w:pPr>
          </w:p>
        </w:tc>
        <w:tc>
          <w:tcPr>
            <w:tcW w:w="1104" w:type="dxa"/>
          </w:tcPr>
          <w:p w14:paraId="09E19D8E" w14:textId="77777777" w:rsidR="004B3F04" w:rsidRDefault="006C736C" w:rsidP="000659BE">
            <w:pPr>
              <w:pStyle w:val="TableText"/>
            </w:pPr>
            <w:hyperlink w:anchor="C_4499-36109">
              <w:r w:rsidR="004B3F04">
                <w:rPr>
                  <w:rStyle w:val="HyperlinkText9pt"/>
                </w:rPr>
                <w:t>4499-36109</w:t>
              </w:r>
            </w:hyperlink>
          </w:p>
        </w:tc>
        <w:tc>
          <w:tcPr>
            <w:tcW w:w="2975" w:type="dxa"/>
          </w:tcPr>
          <w:p w14:paraId="2F6608C9"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90D5FC0" w14:textId="77777777" w:rsidTr="000659BE">
        <w:trPr>
          <w:jc w:val="center"/>
        </w:trPr>
        <w:tc>
          <w:tcPr>
            <w:tcW w:w="3345" w:type="dxa"/>
          </w:tcPr>
          <w:p w14:paraId="59319C8C" w14:textId="77777777" w:rsidR="004B3F04" w:rsidRDefault="004B3F04" w:rsidP="000659BE">
            <w:pPr>
              <w:pStyle w:val="TableText"/>
            </w:pPr>
            <w:r>
              <w:tab/>
              <w:t>participation</w:t>
            </w:r>
          </w:p>
        </w:tc>
        <w:tc>
          <w:tcPr>
            <w:tcW w:w="720" w:type="dxa"/>
          </w:tcPr>
          <w:p w14:paraId="5F4F8CAF" w14:textId="77777777" w:rsidR="004B3F04" w:rsidRDefault="004B3F04" w:rsidP="000659BE">
            <w:pPr>
              <w:pStyle w:val="TableText"/>
            </w:pPr>
            <w:r>
              <w:t>0..*</w:t>
            </w:r>
          </w:p>
        </w:tc>
        <w:tc>
          <w:tcPr>
            <w:tcW w:w="1152" w:type="dxa"/>
          </w:tcPr>
          <w:p w14:paraId="09D51003" w14:textId="77777777" w:rsidR="004B3F04" w:rsidRDefault="004B3F04" w:rsidP="000659BE">
            <w:pPr>
              <w:pStyle w:val="TableText"/>
            </w:pPr>
            <w:r>
              <w:t>MAY</w:t>
            </w:r>
          </w:p>
        </w:tc>
        <w:tc>
          <w:tcPr>
            <w:tcW w:w="864" w:type="dxa"/>
          </w:tcPr>
          <w:p w14:paraId="4DD3EEEC" w14:textId="77777777" w:rsidR="004B3F04" w:rsidRDefault="004B3F04" w:rsidP="000659BE">
            <w:pPr>
              <w:pStyle w:val="TableText"/>
            </w:pPr>
          </w:p>
        </w:tc>
        <w:tc>
          <w:tcPr>
            <w:tcW w:w="1104" w:type="dxa"/>
          </w:tcPr>
          <w:p w14:paraId="5681B78A" w14:textId="77777777" w:rsidR="004B3F04" w:rsidRDefault="006C736C" w:rsidP="000659BE">
            <w:pPr>
              <w:pStyle w:val="TableText"/>
            </w:pPr>
            <w:hyperlink w:anchor="C_4499-36110">
              <w:r w:rsidR="004B3F04">
                <w:rPr>
                  <w:rStyle w:val="HyperlinkText9pt"/>
                </w:rPr>
                <w:t>4499-36110</w:t>
              </w:r>
            </w:hyperlink>
          </w:p>
        </w:tc>
        <w:tc>
          <w:tcPr>
            <w:tcW w:w="2975" w:type="dxa"/>
          </w:tcPr>
          <w:p w14:paraId="496B00E0" w14:textId="77777777" w:rsidR="004B3F04" w:rsidRDefault="004B3F04" w:rsidP="000659BE">
            <w:pPr>
              <w:pStyle w:val="TableText"/>
            </w:pPr>
          </w:p>
        </w:tc>
      </w:tr>
      <w:tr w:rsidR="004B3F04" w14:paraId="24851FBF" w14:textId="77777777" w:rsidTr="000659BE">
        <w:trPr>
          <w:jc w:val="center"/>
        </w:trPr>
        <w:tc>
          <w:tcPr>
            <w:tcW w:w="3345" w:type="dxa"/>
          </w:tcPr>
          <w:p w14:paraId="011F2271" w14:textId="77777777" w:rsidR="004B3F04" w:rsidRDefault="004B3F04" w:rsidP="000659BE">
            <w:pPr>
              <w:pStyle w:val="TableText"/>
            </w:pPr>
            <w:r>
              <w:tab/>
            </w:r>
            <w:r>
              <w:tab/>
              <w:t>@typeCode</w:t>
            </w:r>
          </w:p>
        </w:tc>
        <w:tc>
          <w:tcPr>
            <w:tcW w:w="720" w:type="dxa"/>
          </w:tcPr>
          <w:p w14:paraId="22790CCA" w14:textId="77777777" w:rsidR="004B3F04" w:rsidRDefault="004B3F04" w:rsidP="000659BE">
            <w:pPr>
              <w:pStyle w:val="TableText"/>
            </w:pPr>
            <w:r>
              <w:t>1..1</w:t>
            </w:r>
          </w:p>
        </w:tc>
        <w:tc>
          <w:tcPr>
            <w:tcW w:w="1152" w:type="dxa"/>
          </w:tcPr>
          <w:p w14:paraId="18EC5CA8" w14:textId="77777777" w:rsidR="004B3F04" w:rsidRDefault="004B3F04" w:rsidP="000659BE">
            <w:pPr>
              <w:pStyle w:val="TableText"/>
            </w:pPr>
            <w:r>
              <w:t>SHALL</w:t>
            </w:r>
          </w:p>
        </w:tc>
        <w:tc>
          <w:tcPr>
            <w:tcW w:w="864" w:type="dxa"/>
          </w:tcPr>
          <w:p w14:paraId="3EAB4BA5" w14:textId="77777777" w:rsidR="004B3F04" w:rsidRDefault="004B3F04" w:rsidP="000659BE">
            <w:pPr>
              <w:pStyle w:val="TableText"/>
            </w:pPr>
          </w:p>
        </w:tc>
        <w:tc>
          <w:tcPr>
            <w:tcW w:w="1104" w:type="dxa"/>
          </w:tcPr>
          <w:p w14:paraId="4C81DA63" w14:textId="77777777" w:rsidR="004B3F04" w:rsidRDefault="006C736C" w:rsidP="000659BE">
            <w:pPr>
              <w:pStyle w:val="TableText"/>
            </w:pPr>
            <w:hyperlink w:anchor="C_4499-36112">
              <w:r w:rsidR="004B3F04">
                <w:rPr>
                  <w:rStyle w:val="HyperlinkText9pt"/>
                </w:rPr>
                <w:t>4499-36112</w:t>
              </w:r>
            </w:hyperlink>
          </w:p>
        </w:tc>
        <w:tc>
          <w:tcPr>
            <w:tcW w:w="2975" w:type="dxa"/>
          </w:tcPr>
          <w:p w14:paraId="2CA3D73E" w14:textId="77777777" w:rsidR="004B3F04" w:rsidRDefault="004B3F04" w:rsidP="000659BE">
            <w:pPr>
              <w:pStyle w:val="TableText"/>
            </w:pPr>
            <w:r>
              <w:t>urn:oid:2.16.840.1.113883.5.90 (HL7ParticipationType) = PART</w:t>
            </w:r>
          </w:p>
        </w:tc>
      </w:tr>
      <w:tr w:rsidR="004B3F04" w14:paraId="4F15057C" w14:textId="77777777" w:rsidTr="000659BE">
        <w:trPr>
          <w:jc w:val="center"/>
        </w:trPr>
        <w:tc>
          <w:tcPr>
            <w:tcW w:w="3345" w:type="dxa"/>
          </w:tcPr>
          <w:p w14:paraId="221F9B09" w14:textId="77777777" w:rsidR="004B3F04" w:rsidRDefault="004B3F04" w:rsidP="000659BE">
            <w:pPr>
              <w:pStyle w:val="TableText"/>
            </w:pPr>
            <w:r>
              <w:tab/>
            </w:r>
            <w:r>
              <w:tab/>
              <w:t>role</w:t>
            </w:r>
          </w:p>
        </w:tc>
        <w:tc>
          <w:tcPr>
            <w:tcW w:w="720" w:type="dxa"/>
          </w:tcPr>
          <w:p w14:paraId="318B6809" w14:textId="77777777" w:rsidR="004B3F04" w:rsidRDefault="004B3F04" w:rsidP="000659BE">
            <w:pPr>
              <w:pStyle w:val="TableText"/>
            </w:pPr>
            <w:r>
              <w:t>1..1</w:t>
            </w:r>
          </w:p>
        </w:tc>
        <w:tc>
          <w:tcPr>
            <w:tcW w:w="1152" w:type="dxa"/>
          </w:tcPr>
          <w:p w14:paraId="4C22EAD9" w14:textId="77777777" w:rsidR="004B3F04" w:rsidRDefault="004B3F04" w:rsidP="000659BE">
            <w:pPr>
              <w:pStyle w:val="TableText"/>
            </w:pPr>
            <w:r>
              <w:t>SHALL</w:t>
            </w:r>
          </w:p>
        </w:tc>
        <w:tc>
          <w:tcPr>
            <w:tcW w:w="864" w:type="dxa"/>
          </w:tcPr>
          <w:p w14:paraId="72986EE8" w14:textId="77777777" w:rsidR="004B3F04" w:rsidRDefault="004B3F04" w:rsidP="000659BE">
            <w:pPr>
              <w:pStyle w:val="TableText"/>
            </w:pPr>
          </w:p>
        </w:tc>
        <w:tc>
          <w:tcPr>
            <w:tcW w:w="1104" w:type="dxa"/>
          </w:tcPr>
          <w:p w14:paraId="5CE39F95" w14:textId="77777777" w:rsidR="004B3F04" w:rsidRDefault="006C736C" w:rsidP="000659BE">
            <w:pPr>
              <w:pStyle w:val="TableText"/>
            </w:pPr>
            <w:hyperlink w:anchor="C_4499-36111">
              <w:r w:rsidR="004B3F04">
                <w:rPr>
                  <w:rStyle w:val="HyperlinkText9pt"/>
                </w:rPr>
                <w:t>4499-36111</w:t>
              </w:r>
            </w:hyperlink>
          </w:p>
        </w:tc>
        <w:tc>
          <w:tcPr>
            <w:tcW w:w="2975" w:type="dxa"/>
          </w:tcPr>
          <w:p w14:paraId="236E0726"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bl>
    <w:p w14:paraId="7480473A" w14:textId="77777777" w:rsidR="004B3F04" w:rsidRDefault="004B3F04" w:rsidP="004B3F04">
      <w:pPr>
        <w:pStyle w:val="BodyText"/>
      </w:pPr>
    </w:p>
    <w:p w14:paraId="78396C76" w14:textId="77777777" w:rsidR="004B3F04" w:rsidRDefault="004B3F04" w:rsidP="007E63CC">
      <w:pPr>
        <w:numPr>
          <w:ilvl w:val="0"/>
          <w:numId w:val="23"/>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50" w:name="C_4499-30572"/>
      <w:r>
        <w:t xml:space="preserve"> (CONF:4499-30572)</w:t>
      </w:r>
      <w:bookmarkEnd w:id="1450"/>
      <w:r>
        <w:t>.</w:t>
      </w:r>
    </w:p>
    <w:p w14:paraId="4E02D664" w14:textId="77777777" w:rsidR="004B3F04" w:rsidRDefault="004B3F04" w:rsidP="007E63CC">
      <w:pPr>
        <w:numPr>
          <w:ilvl w:val="0"/>
          <w:numId w:val="23"/>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rPr>
          <w:rStyle w:val="keyword"/>
        </w:rPr>
        <w:t xml:space="preserve"> STATIC</w:t>
      </w:r>
      <w:r>
        <w:t>)</w:t>
      </w:r>
      <w:bookmarkStart w:id="1451" w:name="C_4499-30573"/>
      <w:r>
        <w:t xml:space="preserve"> (CONF:4499-30573)</w:t>
      </w:r>
      <w:bookmarkEnd w:id="1451"/>
      <w:r>
        <w:t>.</w:t>
      </w:r>
    </w:p>
    <w:p w14:paraId="5DE786FA" w14:textId="77777777" w:rsidR="004B3F04" w:rsidRDefault="004B3F04" w:rsidP="007E63CC">
      <w:pPr>
        <w:numPr>
          <w:ilvl w:val="0"/>
          <w:numId w:val="23"/>
        </w:numPr>
      </w:pPr>
      <w:r>
        <w:rPr>
          <w:rStyle w:val="keyword"/>
        </w:rPr>
        <w:t>MAY</w:t>
      </w:r>
      <w:r>
        <w:t xml:space="preserve"> contain zero or one [0..1] </w:t>
      </w:r>
      <w:r>
        <w:rPr>
          <w:rStyle w:val="XMLnameBold"/>
        </w:rPr>
        <w:t>@actionNegationInd</w:t>
      </w:r>
      <w:bookmarkStart w:id="1452" w:name="C_4499-30574"/>
      <w:r>
        <w:t xml:space="preserve"> (CONF:4499-30574)</w:t>
      </w:r>
      <w:bookmarkEnd w:id="1452"/>
      <w:r>
        <w:t>.</w:t>
      </w:r>
      <w:r>
        <w:br/>
        <w:t>Note: QDM Attribute: Negation Rationale</w:t>
      </w:r>
    </w:p>
    <w:p w14:paraId="16321E0F" w14:textId="77777777" w:rsidR="004B3F04" w:rsidRDefault="004B3F04" w:rsidP="007E63CC">
      <w:pPr>
        <w:numPr>
          <w:ilvl w:val="0"/>
          <w:numId w:val="23"/>
        </w:numPr>
      </w:pPr>
      <w:r>
        <w:rPr>
          <w:rStyle w:val="keyword"/>
        </w:rPr>
        <w:lastRenderedPageBreak/>
        <w:t>SHALL</w:t>
      </w:r>
      <w:r>
        <w:t xml:space="preserve"> contain exactly one [1..1] </w:t>
      </w:r>
      <w:r>
        <w:rPr>
          <w:rStyle w:val="XMLnameBold"/>
        </w:rPr>
        <w:t>templateId</w:t>
      </w:r>
      <w:bookmarkStart w:id="1453" w:name="C_4499-30575"/>
      <w:r>
        <w:t xml:space="preserve"> (CONF:4499-30575)</w:t>
      </w:r>
      <w:bookmarkEnd w:id="1453"/>
      <w:r>
        <w:t>.</w:t>
      </w:r>
    </w:p>
    <w:p w14:paraId="1BB7D4E2" w14:textId="77777777" w:rsidR="004B3F04" w:rsidRDefault="004B3F04" w:rsidP="007E63CC">
      <w:pPr>
        <w:numPr>
          <w:ilvl w:val="1"/>
          <w:numId w:val="23"/>
        </w:numPr>
      </w:pPr>
      <w:r>
        <w:t xml:space="preserve">This templateId </w:t>
      </w:r>
      <w:r>
        <w:rPr>
          <w:rStyle w:val="keyword"/>
        </w:rPr>
        <w:t>SHALL</w:t>
      </w:r>
      <w:r>
        <w:t xml:space="preserve"> contain exactly one [1..1] </w:t>
      </w:r>
      <w:r>
        <w:rPr>
          <w:rStyle w:val="XMLnameBold"/>
        </w:rPr>
        <w:t>item</w:t>
      </w:r>
      <w:bookmarkStart w:id="1454" w:name="C_4499-30576"/>
      <w:r>
        <w:t xml:space="preserve"> (CONF:4499-30576)</w:t>
      </w:r>
      <w:bookmarkEnd w:id="1454"/>
      <w:r>
        <w:t xml:space="preserve"> such that it</w:t>
      </w:r>
    </w:p>
    <w:p w14:paraId="766E94C0" w14:textId="77777777" w:rsidR="004B3F04" w:rsidRDefault="004B3F04" w:rsidP="007E63CC">
      <w:pPr>
        <w:numPr>
          <w:ilvl w:val="2"/>
          <w:numId w:val="23"/>
        </w:numPr>
      </w:pPr>
      <w:r>
        <w:rPr>
          <w:rStyle w:val="keyword"/>
        </w:rPr>
        <w:t>SHALL</w:t>
      </w:r>
      <w:r>
        <w:t xml:space="preserve"> contain exactly one [1..1] </w:t>
      </w:r>
      <w:r>
        <w:rPr>
          <w:rStyle w:val="XMLnameBold"/>
        </w:rPr>
        <w:t>@root</w:t>
      </w:r>
      <w:r>
        <w:t>=</w:t>
      </w:r>
      <w:r>
        <w:rPr>
          <w:rStyle w:val="XMLname"/>
        </w:rPr>
        <w:t>"2.16.840.1.113883.10.20.28.4.24"</w:t>
      </w:r>
      <w:bookmarkStart w:id="1455" w:name="C_4499-30577"/>
      <w:r>
        <w:t xml:space="preserve"> (CONF:4499-30577)</w:t>
      </w:r>
      <w:bookmarkEnd w:id="1455"/>
      <w:r>
        <w:t>.</w:t>
      </w:r>
    </w:p>
    <w:p w14:paraId="0B4D81DD" w14:textId="77777777" w:rsidR="004B3F04" w:rsidRDefault="004B3F04" w:rsidP="007E63CC">
      <w:pPr>
        <w:numPr>
          <w:ilvl w:val="2"/>
          <w:numId w:val="23"/>
        </w:numPr>
      </w:pPr>
      <w:r>
        <w:rPr>
          <w:rStyle w:val="keyword"/>
        </w:rPr>
        <w:t>SHALL</w:t>
      </w:r>
      <w:r>
        <w:t xml:space="preserve"> contain exactly one [1..1] </w:t>
      </w:r>
      <w:r>
        <w:rPr>
          <w:rStyle w:val="XMLnameBold"/>
        </w:rPr>
        <w:t>@extension</w:t>
      </w:r>
      <w:r>
        <w:t>=</w:t>
      </w:r>
      <w:r>
        <w:rPr>
          <w:rStyle w:val="XMLname"/>
        </w:rPr>
        <w:t>"2021-02-01"</w:t>
      </w:r>
      <w:bookmarkStart w:id="1456" w:name="C_4499-33751"/>
      <w:r>
        <w:t xml:space="preserve"> (CONF:4499-33751)</w:t>
      </w:r>
      <w:bookmarkEnd w:id="1456"/>
      <w:r>
        <w:t>.</w:t>
      </w:r>
    </w:p>
    <w:p w14:paraId="377BB55B" w14:textId="77777777" w:rsidR="004B3F04" w:rsidRDefault="004B3F04" w:rsidP="007E63CC">
      <w:pPr>
        <w:numPr>
          <w:ilvl w:val="0"/>
          <w:numId w:val="23"/>
        </w:numPr>
      </w:pPr>
      <w:r>
        <w:rPr>
          <w:rStyle w:val="keyword"/>
        </w:rPr>
        <w:t>SHALL</w:t>
      </w:r>
      <w:r>
        <w:t xml:space="preserve"> contain exactly one [1..1] </w:t>
      </w:r>
      <w:r>
        <w:rPr>
          <w:rStyle w:val="XMLnameBold"/>
        </w:rPr>
        <w:t>id</w:t>
      </w:r>
      <w:bookmarkStart w:id="1457" w:name="C_4499-30578"/>
      <w:r>
        <w:t xml:space="preserve"> (CONF:4499-30578)</w:t>
      </w:r>
      <w:bookmarkEnd w:id="1457"/>
      <w:r>
        <w:t>.</w:t>
      </w:r>
    </w:p>
    <w:p w14:paraId="1FE93522" w14:textId="77777777" w:rsidR="004B3F04" w:rsidRDefault="004B3F04" w:rsidP="007E63CC">
      <w:pPr>
        <w:numPr>
          <w:ilvl w:val="0"/>
          <w:numId w:val="23"/>
        </w:numPr>
      </w:pPr>
      <w:r>
        <w:rPr>
          <w:rStyle w:val="keyword"/>
        </w:rPr>
        <w:t>SHALL</w:t>
      </w:r>
      <w:r>
        <w:t xml:space="preserve"> contain exactly one [1..1] </w:t>
      </w:r>
      <w:r>
        <w:rPr>
          <w:rStyle w:val="XMLnameBold"/>
        </w:rPr>
        <w:t>code</w:t>
      </w:r>
      <w:bookmarkStart w:id="1458" w:name="C_4499-30579"/>
      <w:r>
        <w:t xml:space="preserve"> (CONF:4499-30579)</w:t>
      </w:r>
      <w:bookmarkEnd w:id="1458"/>
      <w:r>
        <w:t>.</w:t>
      </w:r>
      <w:r>
        <w:br/>
        <w:t>Note: QDM Attribute: Code</w:t>
      </w:r>
    </w:p>
    <w:p w14:paraId="50A8215B" w14:textId="77777777" w:rsidR="004B3F04" w:rsidRDefault="004B3F04" w:rsidP="007E63CC">
      <w:pPr>
        <w:numPr>
          <w:ilvl w:val="1"/>
          <w:numId w:val="23"/>
        </w:numPr>
      </w:pPr>
      <w:r>
        <w:t xml:space="preserve">This code </w:t>
      </w:r>
      <w:r>
        <w:rPr>
          <w:rStyle w:val="keyword"/>
        </w:rPr>
        <w:t>SHOULD</w:t>
      </w:r>
      <w:r>
        <w:t xml:space="preserve"> contain zero or one [0..1] </w:t>
      </w:r>
      <w:r>
        <w:rPr>
          <w:rStyle w:val="XMLnameBold"/>
        </w:rPr>
        <w:t>@valueSet</w:t>
      </w:r>
      <w:bookmarkStart w:id="1459" w:name="C_4499-30580"/>
      <w:r>
        <w:t xml:space="preserve"> (CONF:4499-30580)</w:t>
      </w:r>
      <w:bookmarkEnd w:id="1459"/>
      <w:r>
        <w:t>.</w:t>
      </w:r>
    </w:p>
    <w:p w14:paraId="5D148F40" w14:textId="77777777" w:rsidR="004B3F04" w:rsidRDefault="004B3F04" w:rsidP="007E63CC">
      <w:pPr>
        <w:numPr>
          <w:ilvl w:val="0"/>
          <w:numId w:val="23"/>
        </w:numPr>
      </w:pPr>
      <w:r>
        <w:rPr>
          <w:rStyle w:val="keyword"/>
        </w:rPr>
        <w:t>SHALL</w:t>
      </w:r>
      <w:r>
        <w:t xml:space="preserve"> contain exactly one [1..1] </w:t>
      </w:r>
      <w:r>
        <w:rPr>
          <w:rStyle w:val="XMLnameBold"/>
        </w:rPr>
        <w:t>title</w:t>
      </w:r>
      <w:bookmarkStart w:id="1460" w:name="C_4499-30581"/>
      <w:r>
        <w:t xml:space="preserve"> (CONF:4499-30581)</w:t>
      </w:r>
      <w:bookmarkEnd w:id="1460"/>
      <w:r>
        <w:t>.</w:t>
      </w:r>
    </w:p>
    <w:p w14:paraId="78C8795E" w14:textId="77777777" w:rsidR="004B3F04" w:rsidRDefault="004B3F04" w:rsidP="007E63CC">
      <w:pPr>
        <w:numPr>
          <w:ilvl w:val="0"/>
          <w:numId w:val="23"/>
        </w:numPr>
      </w:pPr>
      <w:r>
        <w:rPr>
          <w:rStyle w:val="keyword"/>
        </w:rPr>
        <w:t>SHALL</w:t>
      </w:r>
      <w:r>
        <w:t xml:space="preserve"> contain exactly one [1..1] </w:t>
      </w:r>
      <w:r>
        <w:rPr>
          <w:rStyle w:val="XMLnameBold"/>
        </w:rPr>
        <w:t>statusCode</w:t>
      </w:r>
      <w:bookmarkStart w:id="1461" w:name="C_4499-30582"/>
      <w:r>
        <w:t xml:space="preserve"> (CONF:4499-30582)</w:t>
      </w:r>
      <w:bookmarkEnd w:id="1461"/>
      <w:r>
        <w:t>.</w:t>
      </w:r>
    </w:p>
    <w:p w14:paraId="3DE4F34D" w14:textId="77777777" w:rsidR="004B3F04" w:rsidRDefault="004B3F04" w:rsidP="007E63CC">
      <w:pPr>
        <w:numPr>
          <w:ilvl w:val="1"/>
          <w:numId w:val="23"/>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462" w:name="C_4499-30583"/>
      <w:r>
        <w:t xml:space="preserve"> (CONF:4499-30583)</w:t>
      </w:r>
      <w:bookmarkEnd w:id="1462"/>
      <w:r>
        <w:t>.</w:t>
      </w:r>
    </w:p>
    <w:p w14:paraId="1356970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63" w:name="C_4499-34329"/>
      <w:r>
        <w:t xml:space="preserve"> (CONF:4499-34329)</w:t>
      </w:r>
      <w:bookmarkEnd w:id="1463"/>
      <w:r>
        <w:t xml:space="preserve"> such that it</w:t>
      </w:r>
    </w:p>
    <w:p w14:paraId="7BECE15F"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464" w:name="C_4499-34331"/>
      <w:r>
        <w:t xml:space="preserve"> (CONF:4499-34331)</w:t>
      </w:r>
      <w:bookmarkEnd w:id="1464"/>
      <w:r>
        <w:t>.</w:t>
      </w:r>
    </w:p>
    <w:p w14:paraId="498F070D" w14:textId="77777777" w:rsidR="004B3F04" w:rsidRDefault="004B3F04" w:rsidP="007E63CC">
      <w:pPr>
        <w:numPr>
          <w:ilvl w:val="1"/>
          <w:numId w:val="23"/>
        </w:numPr>
      </w:pPr>
      <w:r>
        <w:rPr>
          <w:rStyle w:val="keyword"/>
        </w:rPr>
        <w:t>SHALL</w:t>
      </w:r>
      <w:r>
        <w:t xml:space="preserve"> contain exactly one [1..1] </w:t>
      </w:r>
      <w:r>
        <w:rPr>
          <w:rStyle w:val="XMLnameBold"/>
        </w:rPr>
        <w:t>time</w:t>
      </w:r>
      <w:bookmarkStart w:id="1465" w:name="C_4499-34330"/>
      <w:r>
        <w:t xml:space="preserve"> (CONF:4499-34330)</w:t>
      </w:r>
      <w:bookmarkEnd w:id="1465"/>
      <w:r>
        <w:t>.</w:t>
      </w:r>
    </w:p>
    <w:p w14:paraId="0F0E5C36" w14:textId="77777777" w:rsidR="004B3F04" w:rsidRDefault="004B3F04" w:rsidP="007E63CC">
      <w:pPr>
        <w:numPr>
          <w:ilvl w:val="2"/>
          <w:numId w:val="23"/>
        </w:numPr>
      </w:pPr>
      <w:r>
        <w:t xml:space="preserve">This time </w:t>
      </w:r>
      <w:r>
        <w:rPr>
          <w:rStyle w:val="keyword"/>
        </w:rPr>
        <w:t>SHALL</w:t>
      </w:r>
      <w:r>
        <w:t xml:space="preserve"> contain exactly one [1..1] </w:t>
      </w:r>
      <w:r>
        <w:rPr>
          <w:rStyle w:val="XMLnameBold"/>
        </w:rPr>
        <w:t>low</w:t>
      </w:r>
      <w:bookmarkStart w:id="1466" w:name="C_4499-34332"/>
      <w:r>
        <w:t xml:space="preserve"> (CONF:4499-34332)</w:t>
      </w:r>
      <w:bookmarkEnd w:id="1466"/>
      <w:r>
        <w:t>.</w:t>
      </w:r>
      <w:r>
        <w:br/>
        <w:t>Note: QDM Attribute: Author dateTime (The time the recommendation is authored)</w:t>
      </w:r>
    </w:p>
    <w:p w14:paraId="34F438F8" w14:textId="77777777" w:rsidR="004B3F04" w:rsidRDefault="004B3F04" w:rsidP="007E63CC">
      <w:pPr>
        <w:numPr>
          <w:ilvl w:val="1"/>
          <w:numId w:val="23"/>
        </w:numPr>
      </w:pPr>
      <w:r>
        <w:rPr>
          <w:rStyle w:val="keyword"/>
        </w:rPr>
        <w:t>SHALL</w:t>
      </w:r>
      <w:r>
        <w:t xml:space="preserve"> contain exactly one [1..1] </w:t>
      </w:r>
      <w:r>
        <w:rPr>
          <w:rStyle w:val="XMLnameBold"/>
        </w:rPr>
        <w:t>role</w:t>
      </w:r>
      <w:bookmarkStart w:id="1467" w:name="C_4499-34333"/>
      <w:r>
        <w:t xml:space="preserve"> (CONF:4499-34333)</w:t>
      </w:r>
      <w:bookmarkEnd w:id="1467"/>
      <w:r>
        <w:t>.</w:t>
      </w:r>
    </w:p>
    <w:p w14:paraId="183A4229" w14:textId="77777777" w:rsidR="004B3F04" w:rsidRDefault="004B3F04" w:rsidP="007E63CC">
      <w:pPr>
        <w:numPr>
          <w:ilvl w:val="2"/>
          <w:numId w:val="2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468" w:name="C_4499-34334"/>
      <w:r>
        <w:t xml:space="preserve"> (CONF:4499-34334)</w:t>
      </w:r>
      <w:bookmarkEnd w:id="1468"/>
      <w:r>
        <w:t>.</w:t>
      </w:r>
    </w:p>
    <w:p w14:paraId="0E08DDFD" w14:textId="77777777" w:rsidR="004B3F04" w:rsidRDefault="004B3F04" w:rsidP="007E63CC">
      <w:pPr>
        <w:numPr>
          <w:ilvl w:val="2"/>
          <w:numId w:val="23"/>
        </w:numPr>
      </w:pPr>
      <w:r>
        <w:t xml:space="preserve">This role </w:t>
      </w:r>
      <w:r>
        <w:rPr>
          <w:rStyle w:val="keyword"/>
        </w:rPr>
        <w:t>MAY</w:t>
      </w:r>
      <w:r>
        <w:t xml:space="preserve"> contain zero or one [0..1] </w:t>
      </w:r>
      <w:r>
        <w:rPr>
          <w:rStyle w:val="XMLnameBold"/>
        </w:rPr>
        <w:t>id</w:t>
      </w:r>
      <w:bookmarkStart w:id="1469" w:name="C_4499-34335"/>
      <w:r>
        <w:t xml:space="preserve"> (CONF:4499-34335)</w:t>
      </w:r>
      <w:bookmarkEnd w:id="1469"/>
      <w:r>
        <w:t>.</w:t>
      </w:r>
    </w:p>
    <w:p w14:paraId="0538E424"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0" w:name="C_4499-35115"/>
      <w:r>
        <w:t xml:space="preserve"> (CONF:4499-35115)</w:t>
      </w:r>
      <w:bookmarkEnd w:id="1470"/>
      <w:r>
        <w:t xml:space="preserve"> such that it</w:t>
      </w:r>
      <w:r>
        <w:br/>
        <w:t>Note: QDM Attribute: Requester</w:t>
      </w:r>
    </w:p>
    <w:p w14:paraId="7294F984"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1" w:name="C_4499-35121"/>
      <w:r>
        <w:t xml:space="preserve"> (CONF:4499-35121)</w:t>
      </w:r>
      <w:bookmarkEnd w:id="1471"/>
      <w:r>
        <w:t>.</w:t>
      </w:r>
    </w:p>
    <w:p w14:paraId="58351EE2" w14:textId="77777777" w:rsidR="004B3F04" w:rsidRDefault="004B3F04" w:rsidP="007E63CC">
      <w:pPr>
        <w:numPr>
          <w:ilvl w:val="1"/>
          <w:numId w:val="2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472" w:name="C_4499-36106"/>
      <w:r>
        <w:t xml:space="preserve"> (CONF:4499-36106)</w:t>
      </w:r>
      <w:bookmarkEnd w:id="1472"/>
      <w:r>
        <w:t>.</w:t>
      </w:r>
    </w:p>
    <w:p w14:paraId="08EEAD88"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3" w:name="C_4499-35119"/>
      <w:r>
        <w:t xml:space="preserve"> (CONF:4499-35119)</w:t>
      </w:r>
      <w:bookmarkEnd w:id="1473"/>
      <w:r>
        <w:t xml:space="preserve"> such that it</w:t>
      </w:r>
      <w:r>
        <w:br/>
        <w:t>Note: QDM Attribute: Requester</w:t>
      </w:r>
    </w:p>
    <w:p w14:paraId="4783DD53"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74" w:name="C_4499-35123"/>
      <w:r>
        <w:t xml:space="preserve"> (CONF:4499-35123)</w:t>
      </w:r>
      <w:bookmarkEnd w:id="1474"/>
      <w:r>
        <w:t>.</w:t>
      </w:r>
    </w:p>
    <w:p w14:paraId="28CE855B" w14:textId="77777777" w:rsidR="004B3F04" w:rsidRDefault="004B3F04" w:rsidP="007E63CC">
      <w:pPr>
        <w:numPr>
          <w:ilvl w:val="1"/>
          <w:numId w:val="2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475" w:name="C_4499-36107"/>
      <w:r>
        <w:t xml:space="preserve"> (CONF:4499-36107)</w:t>
      </w:r>
      <w:bookmarkEnd w:id="1475"/>
      <w:r>
        <w:t>.</w:t>
      </w:r>
    </w:p>
    <w:p w14:paraId="15DEC37C"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76" w:name="C_4499-35835"/>
      <w:r>
        <w:t xml:space="preserve"> (CONF:4499-35835)</w:t>
      </w:r>
      <w:bookmarkEnd w:id="1476"/>
      <w:r>
        <w:t xml:space="preserve"> such that it</w:t>
      </w:r>
      <w:r>
        <w:br/>
        <w:t>Note: QDM Attribute: Requester</w:t>
      </w:r>
    </w:p>
    <w:p w14:paraId="1DFE3435" w14:textId="77777777" w:rsidR="004B3F04" w:rsidRDefault="004B3F04" w:rsidP="007E63CC">
      <w:pPr>
        <w:numPr>
          <w:ilvl w:val="1"/>
          <w:numId w:val="23"/>
        </w:numPr>
      </w:pPr>
      <w:r>
        <w:rPr>
          <w:rStyle w:val="keyword"/>
        </w:rPr>
        <w:lastRenderedPageBreak/>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477" w:name="C_4499-35837"/>
      <w:r>
        <w:t xml:space="preserve"> (CONF:4499-35837)</w:t>
      </w:r>
      <w:bookmarkEnd w:id="1477"/>
      <w:r>
        <w:t>.</w:t>
      </w:r>
    </w:p>
    <w:p w14:paraId="3C2585A8" w14:textId="77777777" w:rsidR="004B3F04" w:rsidRDefault="004B3F04" w:rsidP="007E63CC">
      <w:pPr>
        <w:numPr>
          <w:ilvl w:val="1"/>
          <w:numId w:val="2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478" w:name="C_4499-36108"/>
      <w:r>
        <w:t xml:space="preserve"> (CONF:4499-36108)</w:t>
      </w:r>
      <w:bookmarkEnd w:id="1478"/>
      <w:r>
        <w:t>.</w:t>
      </w:r>
    </w:p>
    <w:p w14:paraId="068564E9" w14:textId="77777777" w:rsidR="004B3F04" w:rsidRDefault="004B3F04" w:rsidP="007E63CC">
      <w:pPr>
        <w:numPr>
          <w:ilvl w:val="0"/>
          <w:numId w:val="23"/>
        </w:numPr>
      </w:pPr>
      <w:r>
        <w:rPr>
          <w:rStyle w:val="keyword"/>
        </w:rPr>
        <w:t>MAY</w:t>
      </w:r>
      <w:r>
        <w:t xml:space="preserve"> contain zero or one [0..1] </w:t>
      </w:r>
      <w:r>
        <w:rPr>
          <w:rStyle w:val="XMLnameBold"/>
        </w:rPr>
        <w:t>participation</w:t>
      </w:r>
      <w:bookmarkStart w:id="1479" w:name="C_4499-35117"/>
      <w:r>
        <w:t xml:space="preserve"> (CONF:4499-35117)</w:t>
      </w:r>
      <w:bookmarkEnd w:id="1479"/>
      <w:r>
        <w:t xml:space="preserve"> such that it</w:t>
      </w:r>
      <w:r>
        <w:br/>
        <w:t>Note: QDM Attribute: Requester</w:t>
      </w:r>
    </w:p>
    <w:p w14:paraId="467D012E"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0" w:name="C_4499-35122"/>
      <w:r>
        <w:t xml:space="preserve"> (CONF:4499-35122)</w:t>
      </w:r>
      <w:bookmarkEnd w:id="1480"/>
      <w:r>
        <w:t>.</w:t>
      </w:r>
    </w:p>
    <w:p w14:paraId="44A326F0" w14:textId="77777777" w:rsidR="004B3F04" w:rsidRDefault="004B3F04" w:rsidP="007E63CC">
      <w:pPr>
        <w:numPr>
          <w:ilvl w:val="1"/>
          <w:numId w:val="2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481" w:name="C_4499-36109"/>
      <w:r>
        <w:t xml:space="preserve"> (CONF:4499-36109)</w:t>
      </w:r>
      <w:bookmarkEnd w:id="1481"/>
      <w:r>
        <w:t>.</w:t>
      </w:r>
    </w:p>
    <w:p w14:paraId="4219AE3D" w14:textId="77777777" w:rsidR="004B3F04" w:rsidRDefault="004B3F04" w:rsidP="007E63CC">
      <w:pPr>
        <w:numPr>
          <w:ilvl w:val="0"/>
          <w:numId w:val="23"/>
        </w:numPr>
      </w:pPr>
      <w:r>
        <w:rPr>
          <w:rStyle w:val="keyword"/>
        </w:rPr>
        <w:t>MAY</w:t>
      </w:r>
      <w:r>
        <w:t xml:space="preserve"> contain zero or more [0..*] </w:t>
      </w:r>
      <w:r>
        <w:rPr>
          <w:rStyle w:val="XMLnameBold"/>
        </w:rPr>
        <w:t>participation</w:t>
      </w:r>
      <w:bookmarkStart w:id="1482" w:name="C_4499-36110"/>
      <w:r>
        <w:t xml:space="preserve"> (CONF:4499-36110)</w:t>
      </w:r>
      <w:bookmarkEnd w:id="1482"/>
      <w:r>
        <w:t xml:space="preserve"> such that it</w:t>
      </w:r>
      <w:r>
        <w:br/>
        <w:t>Note: QDM Attribute: Requester</w:t>
      </w:r>
    </w:p>
    <w:p w14:paraId="6E3E26F6" w14:textId="77777777" w:rsidR="004B3F04" w:rsidRDefault="004B3F04" w:rsidP="007E63CC">
      <w:pPr>
        <w:numPr>
          <w:ilvl w:val="1"/>
          <w:numId w:val="2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483" w:name="C_4499-36112"/>
      <w:r>
        <w:t xml:space="preserve"> (CONF:4499-36112)</w:t>
      </w:r>
      <w:bookmarkEnd w:id="1483"/>
      <w:r>
        <w:t>.</w:t>
      </w:r>
    </w:p>
    <w:p w14:paraId="61698C2C" w14:textId="77777777" w:rsidR="004B3F04" w:rsidRDefault="004B3F04" w:rsidP="007E63CC">
      <w:pPr>
        <w:numPr>
          <w:ilvl w:val="1"/>
          <w:numId w:val="23"/>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484" w:name="C_4499-36111"/>
      <w:r>
        <w:t xml:space="preserve"> (CONF:4499-36111)</w:t>
      </w:r>
      <w:bookmarkEnd w:id="1484"/>
      <w:r>
        <w:t>.</w:t>
      </w:r>
    </w:p>
    <w:p w14:paraId="293367E6" w14:textId="77777777" w:rsidR="004B3F04" w:rsidRDefault="004B3F04" w:rsidP="004B3F04">
      <w:pPr>
        <w:pStyle w:val="Caption"/>
        <w:ind w:left="130" w:right="115"/>
      </w:pPr>
      <w:bookmarkStart w:id="1485" w:name="_Toc64842018"/>
      <w:bookmarkStart w:id="1486" w:name="_Toc65482934"/>
      <w:r>
        <w:t xml:space="preserve">Figure </w:t>
      </w:r>
      <w:r>
        <w:fldChar w:fldCharType="begin"/>
      </w:r>
      <w:r>
        <w:instrText>SEQ Figure \* ARABIC</w:instrText>
      </w:r>
      <w:r>
        <w:fldChar w:fldCharType="separate"/>
      </w:r>
      <w:r>
        <w:t>20</w:t>
      </w:r>
      <w:r>
        <w:fldChar w:fldCharType="end"/>
      </w:r>
      <w:r>
        <w:t>: Diagnostic Study, Recommended (V5) Example</w:t>
      </w:r>
      <w:bookmarkEnd w:id="1485"/>
      <w:bookmarkEnd w:id="1486"/>
    </w:p>
    <w:p w14:paraId="3425BC52" w14:textId="77777777" w:rsidR="004B3F04" w:rsidRDefault="004B3F04" w:rsidP="004B3F04">
      <w:pPr>
        <w:pStyle w:val="Example"/>
        <w:ind w:left="130" w:right="115"/>
      </w:pPr>
      <w:r>
        <w:t>&lt;observationCriteria classCode="OBS" moodCode="INT"&gt;</w:t>
      </w:r>
    </w:p>
    <w:p w14:paraId="26B6607F" w14:textId="77777777" w:rsidR="004B3F04" w:rsidRDefault="004B3F04" w:rsidP="004B3F04">
      <w:pPr>
        <w:pStyle w:val="Example"/>
        <w:ind w:left="130" w:right="115"/>
      </w:pPr>
      <w:r>
        <w:t xml:space="preserve">    &lt;templateId&gt;</w:t>
      </w:r>
    </w:p>
    <w:p w14:paraId="3DA09F49" w14:textId="77777777" w:rsidR="004B3F04" w:rsidRDefault="004B3F04" w:rsidP="004B3F04">
      <w:pPr>
        <w:pStyle w:val="Example"/>
        <w:ind w:left="130" w:right="115"/>
      </w:pPr>
      <w:r>
        <w:t xml:space="preserve">        &lt;item root="2.16.840.1.113883.10.20.28.4.24" extension="2021-02-01"/&gt;</w:t>
      </w:r>
    </w:p>
    <w:p w14:paraId="560B815E" w14:textId="77777777" w:rsidR="004B3F04" w:rsidRDefault="004B3F04" w:rsidP="004B3F04">
      <w:pPr>
        <w:pStyle w:val="Example"/>
        <w:ind w:left="130" w:right="115"/>
      </w:pPr>
      <w:r>
        <w:t xml:space="preserve">    &lt;/templateId&gt;</w:t>
      </w:r>
    </w:p>
    <w:p w14:paraId="126EE8CA" w14:textId="77777777" w:rsidR="004B3F04" w:rsidRDefault="004B3F04" w:rsidP="004B3F04">
      <w:pPr>
        <w:pStyle w:val="Example"/>
        <w:ind w:left="130" w:right="115"/>
      </w:pPr>
      <w:r>
        <w:t xml:space="preserve">    &lt;id root="f584ead4-808b-43c2-93e3-b8606e156233"/&gt;</w:t>
      </w:r>
    </w:p>
    <w:p w14:paraId="43E5479A" w14:textId="77777777" w:rsidR="004B3F04" w:rsidRDefault="004B3F04" w:rsidP="004B3F04">
      <w:pPr>
        <w:pStyle w:val="Example"/>
        <w:ind w:left="130" w:right="115"/>
      </w:pPr>
      <w:r>
        <w:t xml:space="preserve">    &lt;code valueSet="{$QDMElementValueSetOID}"/&gt;</w:t>
      </w:r>
    </w:p>
    <w:p w14:paraId="4DF8BDF4" w14:textId="77777777" w:rsidR="004B3F04" w:rsidRDefault="004B3F04" w:rsidP="004B3F04">
      <w:pPr>
        <w:pStyle w:val="Example"/>
        <w:ind w:left="130" w:right="115"/>
      </w:pPr>
      <w:r>
        <w:t xml:space="preserve">    &lt;title value="Diagnostic Study, Recommended"/&gt;</w:t>
      </w:r>
    </w:p>
    <w:p w14:paraId="5A9C1FC4" w14:textId="77777777" w:rsidR="004B3F04" w:rsidRDefault="004B3F04" w:rsidP="004B3F04">
      <w:pPr>
        <w:pStyle w:val="Example"/>
        <w:ind w:left="130" w:right="115"/>
      </w:pPr>
      <w:r>
        <w:t xml:space="preserve">    &lt;statusCode code="active"/&gt;</w:t>
      </w:r>
    </w:p>
    <w:p w14:paraId="327B9226" w14:textId="77777777" w:rsidR="004B3F04" w:rsidRDefault="004B3F04" w:rsidP="004B3F04">
      <w:pPr>
        <w:pStyle w:val="Example"/>
        <w:ind w:left="130" w:right="115"/>
      </w:pPr>
      <w:r>
        <w:t xml:space="preserve">&lt;/observationCriteria&gt; </w:t>
      </w:r>
    </w:p>
    <w:p w14:paraId="49A27D84" w14:textId="77777777" w:rsidR="004B3F04" w:rsidRDefault="004B3F04" w:rsidP="004B3F04">
      <w:pPr>
        <w:pStyle w:val="BodyText"/>
      </w:pPr>
    </w:p>
    <w:p w14:paraId="79B61641" w14:textId="77777777" w:rsidR="004B3F04" w:rsidRDefault="004B3F04" w:rsidP="004B3F04">
      <w:pPr>
        <w:pStyle w:val="Heading2nospace"/>
      </w:pPr>
      <w:bookmarkStart w:id="1487" w:name="E_Dosage"/>
      <w:bookmarkStart w:id="1488" w:name="_Toc64841885"/>
      <w:bookmarkStart w:id="1489" w:name="_Toc65482801"/>
      <w:r>
        <w:t>Dosage</w:t>
      </w:r>
      <w:bookmarkEnd w:id="1487"/>
      <w:bookmarkEnd w:id="1488"/>
      <w:bookmarkEnd w:id="1489"/>
    </w:p>
    <w:p w14:paraId="5980ABA1" w14:textId="77777777" w:rsidR="004B3F04" w:rsidRDefault="004B3F04" w:rsidP="004B3F04">
      <w:pPr>
        <w:pStyle w:val="BracketData"/>
      </w:pPr>
      <w:r>
        <w:t>[observationCriteria: identifier urn:hl7ii:2.16.840.1.113883.10.20.28.4.125:2017-05-01 (open)]</w:t>
      </w:r>
    </w:p>
    <w:p w14:paraId="38452E9C" w14:textId="77777777" w:rsidR="004B3F04" w:rsidRDefault="004B3F04" w:rsidP="004B3F04">
      <w:pPr>
        <w:pStyle w:val="Caption"/>
      </w:pPr>
      <w:bookmarkStart w:id="1490" w:name="_Toc64842124"/>
      <w:bookmarkStart w:id="1491" w:name="_Toc65483208"/>
      <w:r>
        <w:t xml:space="preserve">Table </w:t>
      </w:r>
      <w:r>
        <w:fldChar w:fldCharType="begin"/>
      </w:r>
      <w:r>
        <w:instrText>SEQ Table \* ARABIC</w:instrText>
      </w:r>
      <w:r>
        <w:fldChar w:fldCharType="separate"/>
      </w:r>
      <w:r>
        <w:t>47</w:t>
      </w:r>
      <w:r>
        <w:fldChar w:fldCharType="end"/>
      </w:r>
      <w:r>
        <w:t>: Dosage Contexts</w:t>
      </w:r>
      <w:bookmarkEnd w:id="1490"/>
      <w:bookmarkEnd w:id="149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43553D3" w14:textId="77777777" w:rsidTr="000659BE">
        <w:trPr>
          <w:cantSplit/>
          <w:tblHeader/>
          <w:jc w:val="center"/>
        </w:trPr>
        <w:tc>
          <w:tcPr>
            <w:tcW w:w="360" w:type="dxa"/>
            <w:shd w:val="clear" w:color="auto" w:fill="E6E6E6"/>
          </w:tcPr>
          <w:p w14:paraId="5119D875" w14:textId="77777777" w:rsidR="004B3F04" w:rsidRDefault="004B3F04" w:rsidP="000659BE">
            <w:pPr>
              <w:pStyle w:val="TableHead"/>
            </w:pPr>
            <w:r>
              <w:t>Contained By:</w:t>
            </w:r>
          </w:p>
        </w:tc>
        <w:tc>
          <w:tcPr>
            <w:tcW w:w="360" w:type="dxa"/>
            <w:shd w:val="clear" w:color="auto" w:fill="E6E6E6"/>
          </w:tcPr>
          <w:p w14:paraId="6791ECC6" w14:textId="77777777" w:rsidR="004B3F04" w:rsidRDefault="004B3F04" w:rsidP="000659BE">
            <w:pPr>
              <w:pStyle w:val="TableHead"/>
            </w:pPr>
            <w:r>
              <w:t>Contains:</w:t>
            </w:r>
          </w:p>
        </w:tc>
      </w:tr>
      <w:tr w:rsidR="004B3F04" w14:paraId="72CFED76" w14:textId="77777777" w:rsidTr="000659BE">
        <w:trPr>
          <w:jc w:val="center"/>
        </w:trPr>
        <w:tc>
          <w:tcPr>
            <w:tcW w:w="360" w:type="dxa"/>
          </w:tcPr>
          <w:p w14:paraId="6CDDB511"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tc>
        <w:tc>
          <w:tcPr>
            <w:tcW w:w="360" w:type="dxa"/>
          </w:tcPr>
          <w:p w14:paraId="10785134" w14:textId="77777777" w:rsidR="004B3F04" w:rsidRDefault="004B3F04" w:rsidP="000659BE"/>
        </w:tc>
      </w:tr>
    </w:tbl>
    <w:p w14:paraId="2DD5C333" w14:textId="77777777" w:rsidR="004B3F04" w:rsidRDefault="004B3F04" w:rsidP="004B3F04">
      <w:pPr>
        <w:pStyle w:val="BodyText"/>
      </w:pPr>
    </w:p>
    <w:p w14:paraId="7CAE54C3" w14:textId="77777777" w:rsidR="004B3F04" w:rsidRDefault="004B3F04" w:rsidP="004B3F04">
      <w:r>
        <w:t>This template represents the QDM attribute: Dosage.</w:t>
      </w:r>
    </w:p>
    <w:p w14:paraId="46F6C9DB" w14:textId="77777777" w:rsidR="004B3F04" w:rsidRDefault="004B3F04" w:rsidP="004B3F04">
      <w:r>
        <w:t>Details of how medication is/is to be taken, i.e., the quantity (mg, cc, tablets) to be taken at a single administration.</w:t>
      </w:r>
    </w:p>
    <w:p w14:paraId="04AAAAB5" w14:textId="77777777" w:rsidR="004B3F04" w:rsidRDefault="004B3F04" w:rsidP="004B3F04">
      <w:pPr>
        <w:pStyle w:val="Caption"/>
      </w:pPr>
      <w:bookmarkStart w:id="1492" w:name="_Toc64842125"/>
      <w:bookmarkStart w:id="1493" w:name="_Toc65483209"/>
      <w:r>
        <w:lastRenderedPageBreak/>
        <w:t xml:space="preserve">Table </w:t>
      </w:r>
      <w:r>
        <w:fldChar w:fldCharType="begin"/>
      </w:r>
      <w:r>
        <w:instrText>SEQ Table \* ARABIC</w:instrText>
      </w:r>
      <w:r>
        <w:fldChar w:fldCharType="separate"/>
      </w:r>
      <w:r>
        <w:t>48</w:t>
      </w:r>
      <w:r>
        <w:fldChar w:fldCharType="end"/>
      </w:r>
      <w:r>
        <w:t>: Dosage Constraints Overview</w:t>
      </w:r>
      <w:bookmarkEnd w:id="1492"/>
      <w:bookmarkEnd w:id="149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7021362" w14:textId="77777777" w:rsidTr="000659BE">
        <w:trPr>
          <w:cantSplit/>
          <w:tblHeader/>
          <w:jc w:val="center"/>
        </w:trPr>
        <w:tc>
          <w:tcPr>
            <w:tcW w:w="0" w:type="dxa"/>
            <w:shd w:val="clear" w:color="auto" w:fill="E6E6E6"/>
            <w:noWrap/>
          </w:tcPr>
          <w:p w14:paraId="2263948F" w14:textId="77777777" w:rsidR="004B3F04" w:rsidRDefault="004B3F04" w:rsidP="000659BE">
            <w:pPr>
              <w:pStyle w:val="TableHead"/>
            </w:pPr>
            <w:r>
              <w:t>XPath</w:t>
            </w:r>
          </w:p>
        </w:tc>
        <w:tc>
          <w:tcPr>
            <w:tcW w:w="720" w:type="dxa"/>
            <w:shd w:val="clear" w:color="auto" w:fill="E6E6E6"/>
            <w:noWrap/>
          </w:tcPr>
          <w:p w14:paraId="6146EB45" w14:textId="77777777" w:rsidR="004B3F04" w:rsidRDefault="004B3F04" w:rsidP="000659BE">
            <w:pPr>
              <w:pStyle w:val="TableHead"/>
            </w:pPr>
            <w:r>
              <w:t>Card.</w:t>
            </w:r>
          </w:p>
        </w:tc>
        <w:tc>
          <w:tcPr>
            <w:tcW w:w="1152" w:type="dxa"/>
            <w:shd w:val="clear" w:color="auto" w:fill="E6E6E6"/>
            <w:noWrap/>
          </w:tcPr>
          <w:p w14:paraId="78BC8E2E" w14:textId="77777777" w:rsidR="004B3F04" w:rsidRDefault="004B3F04" w:rsidP="000659BE">
            <w:pPr>
              <w:pStyle w:val="TableHead"/>
            </w:pPr>
            <w:r>
              <w:t>Verb</w:t>
            </w:r>
          </w:p>
        </w:tc>
        <w:tc>
          <w:tcPr>
            <w:tcW w:w="864" w:type="dxa"/>
            <w:shd w:val="clear" w:color="auto" w:fill="E6E6E6"/>
            <w:noWrap/>
          </w:tcPr>
          <w:p w14:paraId="74A76BED" w14:textId="77777777" w:rsidR="004B3F04" w:rsidRDefault="004B3F04" w:rsidP="000659BE">
            <w:pPr>
              <w:pStyle w:val="TableHead"/>
            </w:pPr>
            <w:r>
              <w:t>Data Type</w:t>
            </w:r>
          </w:p>
        </w:tc>
        <w:tc>
          <w:tcPr>
            <w:tcW w:w="864" w:type="dxa"/>
            <w:shd w:val="clear" w:color="auto" w:fill="E6E6E6"/>
            <w:noWrap/>
          </w:tcPr>
          <w:p w14:paraId="55E44E9E" w14:textId="77777777" w:rsidR="004B3F04" w:rsidRDefault="004B3F04" w:rsidP="000659BE">
            <w:pPr>
              <w:pStyle w:val="TableHead"/>
            </w:pPr>
            <w:r>
              <w:t>CONF#</w:t>
            </w:r>
          </w:p>
        </w:tc>
        <w:tc>
          <w:tcPr>
            <w:tcW w:w="864" w:type="dxa"/>
            <w:shd w:val="clear" w:color="auto" w:fill="E6E6E6"/>
            <w:noWrap/>
          </w:tcPr>
          <w:p w14:paraId="32A8F66A" w14:textId="77777777" w:rsidR="004B3F04" w:rsidRDefault="004B3F04" w:rsidP="000659BE">
            <w:pPr>
              <w:pStyle w:val="TableHead"/>
            </w:pPr>
            <w:r>
              <w:t>Value</w:t>
            </w:r>
          </w:p>
        </w:tc>
      </w:tr>
      <w:tr w:rsidR="004B3F04" w14:paraId="49C179EC" w14:textId="77777777" w:rsidTr="000659BE">
        <w:trPr>
          <w:jc w:val="center"/>
        </w:trPr>
        <w:tc>
          <w:tcPr>
            <w:tcW w:w="10160" w:type="dxa"/>
            <w:gridSpan w:val="6"/>
          </w:tcPr>
          <w:p w14:paraId="45AE4608" w14:textId="77777777" w:rsidR="004B3F04" w:rsidRDefault="004B3F04" w:rsidP="000659BE">
            <w:pPr>
              <w:pStyle w:val="TableText"/>
            </w:pPr>
            <w:r>
              <w:t>observationCriteria (identifier: urn:hl7ii:2.16.840.1.113883.10.20.28.4.125:2017-05-01)</w:t>
            </w:r>
          </w:p>
        </w:tc>
      </w:tr>
      <w:tr w:rsidR="004B3F04" w14:paraId="5883C1EB" w14:textId="77777777" w:rsidTr="000659BE">
        <w:trPr>
          <w:jc w:val="center"/>
        </w:trPr>
        <w:tc>
          <w:tcPr>
            <w:tcW w:w="3345" w:type="dxa"/>
          </w:tcPr>
          <w:p w14:paraId="1E6F247C" w14:textId="77777777" w:rsidR="004B3F04" w:rsidRDefault="004B3F04" w:rsidP="000659BE">
            <w:pPr>
              <w:pStyle w:val="TableText"/>
            </w:pPr>
            <w:r>
              <w:tab/>
              <w:t>@classCode</w:t>
            </w:r>
          </w:p>
        </w:tc>
        <w:tc>
          <w:tcPr>
            <w:tcW w:w="720" w:type="dxa"/>
          </w:tcPr>
          <w:p w14:paraId="28D7630B" w14:textId="77777777" w:rsidR="004B3F04" w:rsidRDefault="004B3F04" w:rsidP="000659BE">
            <w:pPr>
              <w:pStyle w:val="TableText"/>
            </w:pPr>
            <w:r>
              <w:t>1..1</w:t>
            </w:r>
          </w:p>
        </w:tc>
        <w:tc>
          <w:tcPr>
            <w:tcW w:w="1152" w:type="dxa"/>
          </w:tcPr>
          <w:p w14:paraId="69FF6719" w14:textId="77777777" w:rsidR="004B3F04" w:rsidRDefault="004B3F04" w:rsidP="000659BE">
            <w:pPr>
              <w:pStyle w:val="TableText"/>
            </w:pPr>
            <w:r>
              <w:t>SHALL</w:t>
            </w:r>
          </w:p>
        </w:tc>
        <w:tc>
          <w:tcPr>
            <w:tcW w:w="864" w:type="dxa"/>
          </w:tcPr>
          <w:p w14:paraId="06231C94" w14:textId="77777777" w:rsidR="004B3F04" w:rsidRDefault="004B3F04" w:rsidP="000659BE">
            <w:pPr>
              <w:pStyle w:val="TableText"/>
            </w:pPr>
          </w:p>
        </w:tc>
        <w:tc>
          <w:tcPr>
            <w:tcW w:w="1104" w:type="dxa"/>
          </w:tcPr>
          <w:p w14:paraId="0C0BFBDD" w14:textId="77777777" w:rsidR="004B3F04" w:rsidRDefault="006C736C" w:rsidP="000659BE">
            <w:pPr>
              <w:pStyle w:val="TableText"/>
            </w:pPr>
            <w:hyperlink w:anchor="C_3335-34423">
              <w:r w:rsidR="004B3F04">
                <w:rPr>
                  <w:rStyle w:val="HyperlinkText9pt"/>
                </w:rPr>
                <w:t>3335-34423</w:t>
              </w:r>
            </w:hyperlink>
          </w:p>
        </w:tc>
        <w:tc>
          <w:tcPr>
            <w:tcW w:w="2975" w:type="dxa"/>
          </w:tcPr>
          <w:p w14:paraId="42C9F333" w14:textId="77777777" w:rsidR="004B3F04" w:rsidRDefault="004B3F04" w:rsidP="000659BE">
            <w:pPr>
              <w:pStyle w:val="TableText"/>
            </w:pPr>
            <w:r>
              <w:t>OBS</w:t>
            </w:r>
          </w:p>
        </w:tc>
      </w:tr>
      <w:tr w:rsidR="004B3F04" w14:paraId="751CB78B" w14:textId="77777777" w:rsidTr="000659BE">
        <w:trPr>
          <w:jc w:val="center"/>
        </w:trPr>
        <w:tc>
          <w:tcPr>
            <w:tcW w:w="3345" w:type="dxa"/>
          </w:tcPr>
          <w:p w14:paraId="51B33EC5" w14:textId="77777777" w:rsidR="004B3F04" w:rsidRDefault="004B3F04" w:rsidP="000659BE">
            <w:pPr>
              <w:pStyle w:val="TableText"/>
            </w:pPr>
            <w:r>
              <w:tab/>
              <w:t>@moodCode</w:t>
            </w:r>
          </w:p>
        </w:tc>
        <w:tc>
          <w:tcPr>
            <w:tcW w:w="720" w:type="dxa"/>
          </w:tcPr>
          <w:p w14:paraId="647BE2B5" w14:textId="77777777" w:rsidR="004B3F04" w:rsidRDefault="004B3F04" w:rsidP="000659BE">
            <w:pPr>
              <w:pStyle w:val="TableText"/>
            </w:pPr>
            <w:r>
              <w:t>1..1</w:t>
            </w:r>
          </w:p>
        </w:tc>
        <w:tc>
          <w:tcPr>
            <w:tcW w:w="1152" w:type="dxa"/>
          </w:tcPr>
          <w:p w14:paraId="7FB51D1B" w14:textId="77777777" w:rsidR="004B3F04" w:rsidRDefault="004B3F04" w:rsidP="000659BE">
            <w:pPr>
              <w:pStyle w:val="TableText"/>
            </w:pPr>
            <w:r>
              <w:t>SHALL</w:t>
            </w:r>
          </w:p>
        </w:tc>
        <w:tc>
          <w:tcPr>
            <w:tcW w:w="864" w:type="dxa"/>
          </w:tcPr>
          <w:p w14:paraId="622A8F77" w14:textId="77777777" w:rsidR="004B3F04" w:rsidRDefault="004B3F04" w:rsidP="000659BE">
            <w:pPr>
              <w:pStyle w:val="TableText"/>
            </w:pPr>
          </w:p>
        </w:tc>
        <w:tc>
          <w:tcPr>
            <w:tcW w:w="1104" w:type="dxa"/>
          </w:tcPr>
          <w:p w14:paraId="15CEAF69" w14:textId="77777777" w:rsidR="004B3F04" w:rsidRDefault="006C736C" w:rsidP="000659BE">
            <w:pPr>
              <w:pStyle w:val="TableText"/>
            </w:pPr>
            <w:hyperlink w:anchor="C_3335-34424">
              <w:r w:rsidR="004B3F04">
                <w:rPr>
                  <w:rStyle w:val="HyperlinkText9pt"/>
                </w:rPr>
                <w:t>3335-34424</w:t>
              </w:r>
            </w:hyperlink>
          </w:p>
        </w:tc>
        <w:tc>
          <w:tcPr>
            <w:tcW w:w="2975" w:type="dxa"/>
          </w:tcPr>
          <w:p w14:paraId="352C0731" w14:textId="77777777" w:rsidR="004B3F04" w:rsidRDefault="004B3F04" w:rsidP="000659BE">
            <w:pPr>
              <w:pStyle w:val="TableText"/>
            </w:pPr>
            <w:r>
              <w:t>urn:oid:2.16.840.1.113883.5.1001 (HL7ActMood) = EVN</w:t>
            </w:r>
          </w:p>
        </w:tc>
      </w:tr>
      <w:tr w:rsidR="004B3F04" w14:paraId="0A24D9E8" w14:textId="77777777" w:rsidTr="000659BE">
        <w:trPr>
          <w:jc w:val="center"/>
        </w:trPr>
        <w:tc>
          <w:tcPr>
            <w:tcW w:w="3345" w:type="dxa"/>
          </w:tcPr>
          <w:p w14:paraId="69BA3A0B" w14:textId="77777777" w:rsidR="004B3F04" w:rsidRDefault="004B3F04" w:rsidP="000659BE">
            <w:pPr>
              <w:pStyle w:val="TableText"/>
            </w:pPr>
            <w:r>
              <w:tab/>
              <w:t>templateId</w:t>
            </w:r>
          </w:p>
        </w:tc>
        <w:tc>
          <w:tcPr>
            <w:tcW w:w="720" w:type="dxa"/>
          </w:tcPr>
          <w:p w14:paraId="28519D3A" w14:textId="77777777" w:rsidR="004B3F04" w:rsidRDefault="004B3F04" w:rsidP="000659BE">
            <w:pPr>
              <w:pStyle w:val="TableText"/>
            </w:pPr>
            <w:r>
              <w:t>1..1</w:t>
            </w:r>
          </w:p>
        </w:tc>
        <w:tc>
          <w:tcPr>
            <w:tcW w:w="1152" w:type="dxa"/>
          </w:tcPr>
          <w:p w14:paraId="5E097CC1" w14:textId="77777777" w:rsidR="004B3F04" w:rsidRDefault="004B3F04" w:rsidP="000659BE">
            <w:pPr>
              <w:pStyle w:val="TableText"/>
            </w:pPr>
            <w:r>
              <w:t>SHALL</w:t>
            </w:r>
          </w:p>
        </w:tc>
        <w:tc>
          <w:tcPr>
            <w:tcW w:w="864" w:type="dxa"/>
          </w:tcPr>
          <w:p w14:paraId="2D03EB48" w14:textId="77777777" w:rsidR="004B3F04" w:rsidRDefault="004B3F04" w:rsidP="000659BE">
            <w:pPr>
              <w:pStyle w:val="TableText"/>
            </w:pPr>
          </w:p>
        </w:tc>
        <w:tc>
          <w:tcPr>
            <w:tcW w:w="1104" w:type="dxa"/>
          </w:tcPr>
          <w:p w14:paraId="0A65E39B" w14:textId="77777777" w:rsidR="004B3F04" w:rsidRDefault="006C736C" w:rsidP="000659BE">
            <w:pPr>
              <w:pStyle w:val="TableText"/>
            </w:pPr>
            <w:hyperlink w:anchor="C_3335-34420">
              <w:r w:rsidR="004B3F04">
                <w:rPr>
                  <w:rStyle w:val="HyperlinkText9pt"/>
                </w:rPr>
                <w:t>3335-34420</w:t>
              </w:r>
            </w:hyperlink>
          </w:p>
        </w:tc>
        <w:tc>
          <w:tcPr>
            <w:tcW w:w="2975" w:type="dxa"/>
          </w:tcPr>
          <w:p w14:paraId="01D95880" w14:textId="77777777" w:rsidR="004B3F04" w:rsidRDefault="004B3F04" w:rsidP="000659BE">
            <w:pPr>
              <w:pStyle w:val="TableText"/>
            </w:pPr>
          </w:p>
        </w:tc>
      </w:tr>
      <w:tr w:rsidR="004B3F04" w14:paraId="5143AB24" w14:textId="77777777" w:rsidTr="000659BE">
        <w:trPr>
          <w:jc w:val="center"/>
        </w:trPr>
        <w:tc>
          <w:tcPr>
            <w:tcW w:w="3345" w:type="dxa"/>
          </w:tcPr>
          <w:p w14:paraId="42C83DA0" w14:textId="77777777" w:rsidR="004B3F04" w:rsidRDefault="004B3F04" w:rsidP="000659BE">
            <w:pPr>
              <w:pStyle w:val="TableText"/>
            </w:pPr>
            <w:r>
              <w:tab/>
            </w:r>
            <w:r>
              <w:tab/>
              <w:t>item</w:t>
            </w:r>
          </w:p>
        </w:tc>
        <w:tc>
          <w:tcPr>
            <w:tcW w:w="720" w:type="dxa"/>
          </w:tcPr>
          <w:p w14:paraId="16F0F145" w14:textId="77777777" w:rsidR="004B3F04" w:rsidRDefault="004B3F04" w:rsidP="000659BE">
            <w:pPr>
              <w:pStyle w:val="TableText"/>
            </w:pPr>
            <w:r>
              <w:t>1..1</w:t>
            </w:r>
          </w:p>
        </w:tc>
        <w:tc>
          <w:tcPr>
            <w:tcW w:w="1152" w:type="dxa"/>
          </w:tcPr>
          <w:p w14:paraId="34649991" w14:textId="77777777" w:rsidR="004B3F04" w:rsidRDefault="004B3F04" w:rsidP="000659BE">
            <w:pPr>
              <w:pStyle w:val="TableText"/>
            </w:pPr>
            <w:r>
              <w:t>SHALL</w:t>
            </w:r>
          </w:p>
        </w:tc>
        <w:tc>
          <w:tcPr>
            <w:tcW w:w="864" w:type="dxa"/>
          </w:tcPr>
          <w:p w14:paraId="12641DAE" w14:textId="77777777" w:rsidR="004B3F04" w:rsidRDefault="004B3F04" w:rsidP="000659BE">
            <w:pPr>
              <w:pStyle w:val="TableText"/>
            </w:pPr>
          </w:p>
        </w:tc>
        <w:tc>
          <w:tcPr>
            <w:tcW w:w="1104" w:type="dxa"/>
          </w:tcPr>
          <w:p w14:paraId="25D3530F" w14:textId="77777777" w:rsidR="004B3F04" w:rsidRDefault="006C736C" w:rsidP="000659BE">
            <w:pPr>
              <w:pStyle w:val="TableText"/>
            </w:pPr>
            <w:hyperlink w:anchor="C_3335-34421">
              <w:r w:rsidR="004B3F04">
                <w:rPr>
                  <w:rStyle w:val="HyperlinkText9pt"/>
                </w:rPr>
                <w:t>3335-34421</w:t>
              </w:r>
            </w:hyperlink>
          </w:p>
        </w:tc>
        <w:tc>
          <w:tcPr>
            <w:tcW w:w="2975" w:type="dxa"/>
          </w:tcPr>
          <w:p w14:paraId="37263ECA" w14:textId="77777777" w:rsidR="004B3F04" w:rsidRDefault="004B3F04" w:rsidP="000659BE">
            <w:pPr>
              <w:pStyle w:val="TableText"/>
            </w:pPr>
          </w:p>
        </w:tc>
      </w:tr>
      <w:tr w:rsidR="004B3F04" w14:paraId="4F1BFF35" w14:textId="77777777" w:rsidTr="000659BE">
        <w:trPr>
          <w:jc w:val="center"/>
        </w:trPr>
        <w:tc>
          <w:tcPr>
            <w:tcW w:w="3345" w:type="dxa"/>
          </w:tcPr>
          <w:p w14:paraId="2C09632A" w14:textId="77777777" w:rsidR="004B3F04" w:rsidRDefault="004B3F04" w:rsidP="000659BE">
            <w:pPr>
              <w:pStyle w:val="TableText"/>
            </w:pPr>
            <w:r>
              <w:tab/>
            </w:r>
            <w:r>
              <w:tab/>
            </w:r>
            <w:r>
              <w:tab/>
              <w:t>@root</w:t>
            </w:r>
          </w:p>
        </w:tc>
        <w:tc>
          <w:tcPr>
            <w:tcW w:w="720" w:type="dxa"/>
          </w:tcPr>
          <w:p w14:paraId="7F2E08FD" w14:textId="77777777" w:rsidR="004B3F04" w:rsidRDefault="004B3F04" w:rsidP="000659BE">
            <w:pPr>
              <w:pStyle w:val="TableText"/>
            </w:pPr>
            <w:r>
              <w:t>1..1</w:t>
            </w:r>
          </w:p>
        </w:tc>
        <w:tc>
          <w:tcPr>
            <w:tcW w:w="1152" w:type="dxa"/>
          </w:tcPr>
          <w:p w14:paraId="241BBDBC" w14:textId="77777777" w:rsidR="004B3F04" w:rsidRDefault="004B3F04" w:rsidP="000659BE">
            <w:pPr>
              <w:pStyle w:val="TableText"/>
            </w:pPr>
            <w:r>
              <w:t>SHALL</w:t>
            </w:r>
          </w:p>
        </w:tc>
        <w:tc>
          <w:tcPr>
            <w:tcW w:w="864" w:type="dxa"/>
          </w:tcPr>
          <w:p w14:paraId="574A9775" w14:textId="77777777" w:rsidR="004B3F04" w:rsidRDefault="004B3F04" w:rsidP="000659BE">
            <w:pPr>
              <w:pStyle w:val="TableText"/>
            </w:pPr>
          </w:p>
        </w:tc>
        <w:tc>
          <w:tcPr>
            <w:tcW w:w="1104" w:type="dxa"/>
          </w:tcPr>
          <w:p w14:paraId="63A14C40" w14:textId="77777777" w:rsidR="004B3F04" w:rsidRDefault="006C736C" w:rsidP="000659BE">
            <w:pPr>
              <w:pStyle w:val="TableText"/>
            </w:pPr>
            <w:hyperlink w:anchor="C_3335-34425">
              <w:r w:rsidR="004B3F04">
                <w:rPr>
                  <w:rStyle w:val="HyperlinkText9pt"/>
                </w:rPr>
                <w:t>3335-34425</w:t>
              </w:r>
            </w:hyperlink>
          </w:p>
        </w:tc>
        <w:tc>
          <w:tcPr>
            <w:tcW w:w="2975" w:type="dxa"/>
          </w:tcPr>
          <w:p w14:paraId="3DF730E8" w14:textId="77777777" w:rsidR="004B3F04" w:rsidRDefault="004B3F04" w:rsidP="000659BE">
            <w:pPr>
              <w:pStyle w:val="TableText"/>
            </w:pPr>
            <w:r>
              <w:t>2.16.840.1.113883.10.20.28.4.125</w:t>
            </w:r>
          </w:p>
        </w:tc>
      </w:tr>
      <w:tr w:rsidR="004B3F04" w14:paraId="20E4289B" w14:textId="77777777" w:rsidTr="000659BE">
        <w:trPr>
          <w:jc w:val="center"/>
        </w:trPr>
        <w:tc>
          <w:tcPr>
            <w:tcW w:w="3345" w:type="dxa"/>
          </w:tcPr>
          <w:p w14:paraId="001A86AC" w14:textId="77777777" w:rsidR="004B3F04" w:rsidRDefault="004B3F04" w:rsidP="000659BE">
            <w:pPr>
              <w:pStyle w:val="TableText"/>
            </w:pPr>
            <w:r>
              <w:tab/>
            </w:r>
            <w:r>
              <w:tab/>
            </w:r>
            <w:r>
              <w:tab/>
              <w:t>@extension</w:t>
            </w:r>
          </w:p>
        </w:tc>
        <w:tc>
          <w:tcPr>
            <w:tcW w:w="720" w:type="dxa"/>
          </w:tcPr>
          <w:p w14:paraId="14AD35FA" w14:textId="77777777" w:rsidR="004B3F04" w:rsidRDefault="004B3F04" w:rsidP="000659BE">
            <w:pPr>
              <w:pStyle w:val="TableText"/>
            </w:pPr>
            <w:r>
              <w:t>1..1</w:t>
            </w:r>
          </w:p>
        </w:tc>
        <w:tc>
          <w:tcPr>
            <w:tcW w:w="1152" w:type="dxa"/>
          </w:tcPr>
          <w:p w14:paraId="53FC61DB" w14:textId="77777777" w:rsidR="004B3F04" w:rsidRDefault="004B3F04" w:rsidP="000659BE">
            <w:pPr>
              <w:pStyle w:val="TableText"/>
            </w:pPr>
            <w:r>
              <w:t>SHALL</w:t>
            </w:r>
          </w:p>
        </w:tc>
        <w:tc>
          <w:tcPr>
            <w:tcW w:w="864" w:type="dxa"/>
          </w:tcPr>
          <w:p w14:paraId="1442F2F2" w14:textId="77777777" w:rsidR="004B3F04" w:rsidRDefault="004B3F04" w:rsidP="000659BE">
            <w:pPr>
              <w:pStyle w:val="TableText"/>
            </w:pPr>
          </w:p>
        </w:tc>
        <w:tc>
          <w:tcPr>
            <w:tcW w:w="1104" w:type="dxa"/>
          </w:tcPr>
          <w:p w14:paraId="676EF88A" w14:textId="77777777" w:rsidR="004B3F04" w:rsidRDefault="006C736C" w:rsidP="000659BE">
            <w:pPr>
              <w:pStyle w:val="TableText"/>
            </w:pPr>
            <w:hyperlink w:anchor="C_3335-34650">
              <w:r w:rsidR="004B3F04">
                <w:rPr>
                  <w:rStyle w:val="HyperlinkText9pt"/>
                </w:rPr>
                <w:t>3335-34650</w:t>
              </w:r>
            </w:hyperlink>
          </w:p>
        </w:tc>
        <w:tc>
          <w:tcPr>
            <w:tcW w:w="2975" w:type="dxa"/>
          </w:tcPr>
          <w:p w14:paraId="2741C30A" w14:textId="77777777" w:rsidR="004B3F04" w:rsidRDefault="004B3F04" w:rsidP="000659BE">
            <w:pPr>
              <w:pStyle w:val="TableText"/>
            </w:pPr>
            <w:r>
              <w:t>2017-05-01</w:t>
            </w:r>
          </w:p>
        </w:tc>
      </w:tr>
      <w:tr w:rsidR="004B3F04" w14:paraId="4EFBE19C" w14:textId="77777777" w:rsidTr="000659BE">
        <w:trPr>
          <w:jc w:val="center"/>
        </w:trPr>
        <w:tc>
          <w:tcPr>
            <w:tcW w:w="3345" w:type="dxa"/>
          </w:tcPr>
          <w:p w14:paraId="6BF69135" w14:textId="77777777" w:rsidR="004B3F04" w:rsidRDefault="004B3F04" w:rsidP="000659BE">
            <w:pPr>
              <w:pStyle w:val="TableText"/>
            </w:pPr>
            <w:r>
              <w:tab/>
              <w:t>code</w:t>
            </w:r>
          </w:p>
        </w:tc>
        <w:tc>
          <w:tcPr>
            <w:tcW w:w="720" w:type="dxa"/>
          </w:tcPr>
          <w:p w14:paraId="6D2D825B" w14:textId="77777777" w:rsidR="004B3F04" w:rsidRDefault="004B3F04" w:rsidP="000659BE">
            <w:pPr>
              <w:pStyle w:val="TableText"/>
            </w:pPr>
            <w:r>
              <w:t>1..1</w:t>
            </w:r>
          </w:p>
        </w:tc>
        <w:tc>
          <w:tcPr>
            <w:tcW w:w="1152" w:type="dxa"/>
          </w:tcPr>
          <w:p w14:paraId="05EED0AD" w14:textId="77777777" w:rsidR="004B3F04" w:rsidRDefault="004B3F04" w:rsidP="000659BE">
            <w:pPr>
              <w:pStyle w:val="TableText"/>
            </w:pPr>
            <w:r>
              <w:t>SHALL</w:t>
            </w:r>
          </w:p>
        </w:tc>
        <w:tc>
          <w:tcPr>
            <w:tcW w:w="864" w:type="dxa"/>
          </w:tcPr>
          <w:p w14:paraId="35C83AD0" w14:textId="77777777" w:rsidR="004B3F04" w:rsidRDefault="004B3F04" w:rsidP="000659BE">
            <w:pPr>
              <w:pStyle w:val="TableText"/>
            </w:pPr>
          </w:p>
        </w:tc>
        <w:tc>
          <w:tcPr>
            <w:tcW w:w="1104" w:type="dxa"/>
          </w:tcPr>
          <w:p w14:paraId="5D851FB8" w14:textId="77777777" w:rsidR="004B3F04" w:rsidRDefault="006C736C" w:rsidP="000659BE">
            <w:pPr>
              <w:pStyle w:val="TableText"/>
            </w:pPr>
            <w:hyperlink w:anchor="C_3335-34422">
              <w:r w:rsidR="004B3F04">
                <w:rPr>
                  <w:rStyle w:val="HyperlinkText9pt"/>
                </w:rPr>
                <w:t>3335-34422</w:t>
              </w:r>
            </w:hyperlink>
          </w:p>
        </w:tc>
        <w:tc>
          <w:tcPr>
            <w:tcW w:w="2975" w:type="dxa"/>
          </w:tcPr>
          <w:p w14:paraId="571EADBC" w14:textId="77777777" w:rsidR="004B3F04" w:rsidRDefault="004B3F04" w:rsidP="000659BE">
            <w:pPr>
              <w:pStyle w:val="TableText"/>
            </w:pPr>
          </w:p>
        </w:tc>
      </w:tr>
      <w:tr w:rsidR="004B3F04" w14:paraId="67FA92BD" w14:textId="77777777" w:rsidTr="000659BE">
        <w:trPr>
          <w:jc w:val="center"/>
        </w:trPr>
        <w:tc>
          <w:tcPr>
            <w:tcW w:w="3345" w:type="dxa"/>
          </w:tcPr>
          <w:p w14:paraId="300AEF1F" w14:textId="77777777" w:rsidR="004B3F04" w:rsidRDefault="004B3F04" w:rsidP="000659BE">
            <w:pPr>
              <w:pStyle w:val="TableText"/>
            </w:pPr>
            <w:r>
              <w:tab/>
            </w:r>
            <w:r>
              <w:tab/>
              <w:t>@code</w:t>
            </w:r>
          </w:p>
        </w:tc>
        <w:tc>
          <w:tcPr>
            <w:tcW w:w="720" w:type="dxa"/>
          </w:tcPr>
          <w:p w14:paraId="2E843CBF" w14:textId="77777777" w:rsidR="004B3F04" w:rsidRDefault="004B3F04" w:rsidP="000659BE">
            <w:pPr>
              <w:pStyle w:val="TableText"/>
            </w:pPr>
            <w:r>
              <w:t>1..1</w:t>
            </w:r>
          </w:p>
        </w:tc>
        <w:tc>
          <w:tcPr>
            <w:tcW w:w="1152" w:type="dxa"/>
          </w:tcPr>
          <w:p w14:paraId="221B45FA" w14:textId="77777777" w:rsidR="004B3F04" w:rsidRDefault="004B3F04" w:rsidP="000659BE">
            <w:pPr>
              <w:pStyle w:val="TableText"/>
            </w:pPr>
            <w:r>
              <w:t>SHALL</w:t>
            </w:r>
          </w:p>
        </w:tc>
        <w:tc>
          <w:tcPr>
            <w:tcW w:w="864" w:type="dxa"/>
          </w:tcPr>
          <w:p w14:paraId="0B585274" w14:textId="77777777" w:rsidR="004B3F04" w:rsidRDefault="004B3F04" w:rsidP="000659BE">
            <w:pPr>
              <w:pStyle w:val="TableText"/>
            </w:pPr>
          </w:p>
        </w:tc>
        <w:tc>
          <w:tcPr>
            <w:tcW w:w="1104" w:type="dxa"/>
          </w:tcPr>
          <w:p w14:paraId="565FDC52" w14:textId="77777777" w:rsidR="004B3F04" w:rsidRDefault="006C736C" w:rsidP="000659BE">
            <w:pPr>
              <w:pStyle w:val="TableText"/>
            </w:pPr>
            <w:hyperlink w:anchor="C_3335-34427">
              <w:r w:rsidR="004B3F04">
                <w:rPr>
                  <w:rStyle w:val="HyperlinkText9pt"/>
                </w:rPr>
                <w:t>3335-34427</w:t>
              </w:r>
            </w:hyperlink>
          </w:p>
        </w:tc>
        <w:tc>
          <w:tcPr>
            <w:tcW w:w="2975" w:type="dxa"/>
          </w:tcPr>
          <w:p w14:paraId="369407C3" w14:textId="77777777" w:rsidR="004B3F04" w:rsidRDefault="004B3F04" w:rsidP="000659BE">
            <w:pPr>
              <w:pStyle w:val="TableText"/>
            </w:pPr>
            <w:r>
              <w:t>260911001</w:t>
            </w:r>
          </w:p>
        </w:tc>
      </w:tr>
      <w:tr w:rsidR="004B3F04" w14:paraId="1E372FE9" w14:textId="77777777" w:rsidTr="000659BE">
        <w:trPr>
          <w:jc w:val="center"/>
        </w:trPr>
        <w:tc>
          <w:tcPr>
            <w:tcW w:w="3345" w:type="dxa"/>
          </w:tcPr>
          <w:p w14:paraId="12DC40C4" w14:textId="77777777" w:rsidR="004B3F04" w:rsidRDefault="004B3F04" w:rsidP="000659BE">
            <w:pPr>
              <w:pStyle w:val="TableText"/>
            </w:pPr>
            <w:r>
              <w:tab/>
            </w:r>
            <w:r>
              <w:tab/>
              <w:t>@codeSystem</w:t>
            </w:r>
          </w:p>
        </w:tc>
        <w:tc>
          <w:tcPr>
            <w:tcW w:w="720" w:type="dxa"/>
          </w:tcPr>
          <w:p w14:paraId="26AD6C75" w14:textId="77777777" w:rsidR="004B3F04" w:rsidRDefault="004B3F04" w:rsidP="000659BE">
            <w:pPr>
              <w:pStyle w:val="TableText"/>
            </w:pPr>
            <w:r>
              <w:t>1..1</w:t>
            </w:r>
          </w:p>
        </w:tc>
        <w:tc>
          <w:tcPr>
            <w:tcW w:w="1152" w:type="dxa"/>
          </w:tcPr>
          <w:p w14:paraId="66268265" w14:textId="77777777" w:rsidR="004B3F04" w:rsidRDefault="004B3F04" w:rsidP="000659BE">
            <w:pPr>
              <w:pStyle w:val="TableText"/>
            </w:pPr>
            <w:r>
              <w:t>SHALL</w:t>
            </w:r>
          </w:p>
        </w:tc>
        <w:tc>
          <w:tcPr>
            <w:tcW w:w="864" w:type="dxa"/>
          </w:tcPr>
          <w:p w14:paraId="6E6537E0" w14:textId="77777777" w:rsidR="004B3F04" w:rsidRDefault="004B3F04" w:rsidP="000659BE">
            <w:pPr>
              <w:pStyle w:val="TableText"/>
            </w:pPr>
          </w:p>
        </w:tc>
        <w:tc>
          <w:tcPr>
            <w:tcW w:w="1104" w:type="dxa"/>
          </w:tcPr>
          <w:p w14:paraId="3C1D8EC0" w14:textId="77777777" w:rsidR="004B3F04" w:rsidRDefault="006C736C" w:rsidP="000659BE">
            <w:pPr>
              <w:pStyle w:val="TableText"/>
            </w:pPr>
            <w:hyperlink w:anchor="C_3335-34428">
              <w:r w:rsidR="004B3F04">
                <w:rPr>
                  <w:rStyle w:val="HyperlinkText9pt"/>
                </w:rPr>
                <w:t>3335-34428</w:t>
              </w:r>
            </w:hyperlink>
          </w:p>
        </w:tc>
        <w:tc>
          <w:tcPr>
            <w:tcW w:w="2975" w:type="dxa"/>
          </w:tcPr>
          <w:p w14:paraId="54FA37B0" w14:textId="77777777" w:rsidR="004B3F04" w:rsidRDefault="004B3F04" w:rsidP="000659BE">
            <w:pPr>
              <w:pStyle w:val="TableText"/>
            </w:pPr>
            <w:r>
              <w:t>urn:oid:2.16.840.1.113883.6.96 (SNOMED CT) = 2.16.840.1.113883.6.96</w:t>
            </w:r>
          </w:p>
        </w:tc>
      </w:tr>
      <w:tr w:rsidR="004B3F04" w14:paraId="1148E29A" w14:textId="77777777" w:rsidTr="000659BE">
        <w:trPr>
          <w:jc w:val="center"/>
        </w:trPr>
        <w:tc>
          <w:tcPr>
            <w:tcW w:w="3345" w:type="dxa"/>
          </w:tcPr>
          <w:p w14:paraId="4635B05F" w14:textId="77777777" w:rsidR="004B3F04" w:rsidRDefault="004B3F04" w:rsidP="000659BE">
            <w:pPr>
              <w:pStyle w:val="TableText"/>
            </w:pPr>
            <w:r>
              <w:tab/>
              <w:t>value</w:t>
            </w:r>
          </w:p>
        </w:tc>
        <w:tc>
          <w:tcPr>
            <w:tcW w:w="720" w:type="dxa"/>
          </w:tcPr>
          <w:p w14:paraId="14BC053B" w14:textId="77777777" w:rsidR="004B3F04" w:rsidRDefault="004B3F04" w:rsidP="000659BE">
            <w:pPr>
              <w:pStyle w:val="TableText"/>
            </w:pPr>
            <w:r>
              <w:t>1..1</w:t>
            </w:r>
          </w:p>
        </w:tc>
        <w:tc>
          <w:tcPr>
            <w:tcW w:w="1152" w:type="dxa"/>
          </w:tcPr>
          <w:p w14:paraId="0C215E4F" w14:textId="77777777" w:rsidR="004B3F04" w:rsidRDefault="004B3F04" w:rsidP="000659BE">
            <w:pPr>
              <w:pStyle w:val="TableText"/>
            </w:pPr>
            <w:r>
              <w:t>SHALL</w:t>
            </w:r>
          </w:p>
        </w:tc>
        <w:tc>
          <w:tcPr>
            <w:tcW w:w="864" w:type="dxa"/>
          </w:tcPr>
          <w:p w14:paraId="772BC72D" w14:textId="77777777" w:rsidR="004B3F04" w:rsidRDefault="004B3F04" w:rsidP="000659BE">
            <w:pPr>
              <w:pStyle w:val="TableText"/>
            </w:pPr>
            <w:r>
              <w:t>PQ</w:t>
            </w:r>
          </w:p>
        </w:tc>
        <w:tc>
          <w:tcPr>
            <w:tcW w:w="1104" w:type="dxa"/>
          </w:tcPr>
          <w:p w14:paraId="6584F851" w14:textId="77777777" w:rsidR="004B3F04" w:rsidRDefault="006C736C" w:rsidP="000659BE">
            <w:pPr>
              <w:pStyle w:val="TableText"/>
            </w:pPr>
            <w:hyperlink w:anchor="C_3335-34430">
              <w:r w:rsidR="004B3F04">
                <w:rPr>
                  <w:rStyle w:val="HyperlinkText9pt"/>
                </w:rPr>
                <w:t>3335-34430</w:t>
              </w:r>
            </w:hyperlink>
          </w:p>
        </w:tc>
        <w:tc>
          <w:tcPr>
            <w:tcW w:w="2975" w:type="dxa"/>
          </w:tcPr>
          <w:p w14:paraId="393715B7" w14:textId="77777777" w:rsidR="004B3F04" w:rsidRDefault="004B3F04" w:rsidP="000659BE">
            <w:pPr>
              <w:pStyle w:val="TableText"/>
            </w:pPr>
          </w:p>
        </w:tc>
      </w:tr>
    </w:tbl>
    <w:p w14:paraId="3429EE9C" w14:textId="77777777" w:rsidR="004B3F04" w:rsidRDefault="004B3F04" w:rsidP="004B3F04">
      <w:pPr>
        <w:pStyle w:val="BodyText"/>
      </w:pPr>
    </w:p>
    <w:p w14:paraId="47B3A725" w14:textId="77777777" w:rsidR="004B3F04" w:rsidRDefault="004B3F04" w:rsidP="007E63CC">
      <w:pPr>
        <w:numPr>
          <w:ilvl w:val="0"/>
          <w:numId w:val="24"/>
        </w:numPr>
      </w:pPr>
      <w:r>
        <w:rPr>
          <w:rStyle w:val="keyword"/>
        </w:rPr>
        <w:t>SHALL</w:t>
      </w:r>
      <w:r>
        <w:t xml:space="preserve"> contain exactly one [1..1] </w:t>
      </w:r>
      <w:r>
        <w:rPr>
          <w:rStyle w:val="XMLnameBold"/>
        </w:rPr>
        <w:t>@classCode</w:t>
      </w:r>
      <w:r>
        <w:t>=</w:t>
      </w:r>
      <w:r>
        <w:rPr>
          <w:rStyle w:val="XMLname"/>
        </w:rPr>
        <w:t>"OBS"</w:t>
      </w:r>
      <w:r>
        <w:t xml:space="preserve"> Observation</w:t>
      </w:r>
      <w:bookmarkStart w:id="1494" w:name="C_3335-34423"/>
      <w:r>
        <w:t xml:space="preserve"> (CONF:3335-34423)</w:t>
      </w:r>
      <w:bookmarkEnd w:id="1494"/>
      <w:r>
        <w:t>.</w:t>
      </w:r>
    </w:p>
    <w:p w14:paraId="5220136D" w14:textId="77777777" w:rsidR="004B3F04" w:rsidRDefault="004B3F04" w:rsidP="007E63CC">
      <w:pPr>
        <w:numPr>
          <w:ilvl w:val="0"/>
          <w:numId w:val="2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495" w:name="C_3335-34424"/>
      <w:r>
        <w:t xml:space="preserve"> (CONF:3335-34424)</w:t>
      </w:r>
      <w:bookmarkEnd w:id="1495"/>
      <w:r>
        <w:t>.</w:t>
      </w:r>
    </w:p>
    <w:p w14:paraId="33962666" w14:textId="77777777" w:rsidR="004B3F04" w:rsidRDefault="004B3F04" w:rsidP="007E63CC">
      <w:pPr>
        <w:numPr>
          <w:ilvl w:val="0"/>
          <w:numId w:val="24"/>
        </w:numPr>
      </w:pPr>
      <w:r>
        <w:rPr>
          <w:rStyle w:val="keyword"/>
        </w:rPr>
        <w:t>SHALL</w:t>
      </w:r>
      <w:r>
        <w:t xml:space="preserve"> contain exactly one [1..1] </w:t>
      </w:r>
      <w:r>
        <w:rPr>
          <w:rStyle w:val="XMLnameBold"/>
        </w:rPr>
        <w:t>templateId</w:t>
      </w:r>
      <w:bookmarkStart w:id="1496" w:name="C_3335-34420"/>
      <w:r>
        <w:t xml:space="preserve"> (CONF:3335-34420)</w:t>
      </w:r>
      <w:bookmarkEnd w:id="1496"/>
      <w:r>
        <w:t>.</w:t>
      </w:r>
    </w:p>
    <w:p w14:paraId="224BDCD1" w14:textId="77777777" w:rsidR="004B3F04" w:rsidRDefault="004B3F04" w:rsidP="007E63CC">
      <w:pPr>
        <w:numPr>
          <w:ilvl w:val="1"/>
          <w:numId w:val="24"/>
        </w:numPr>
      </w:pPr>
      <w:r>
        <w:t xml:space="preserve">This templateId </w:t>
      </w:r>
      <w:r>
        <w:rPr>
          <w:rStyle w:val="keyword"/>
        </w:rPr>
        <w:t>SHALL</w:t>
      </w:r>
      <w:r>
        <w:t xml:space="preserve"> contain exactly one [1..1] </w:t>
      </w:r>
      <w:r>
        <w:rPr>
          <w:rStyle w:val="XMLnameBold"/>
        </w:rPr>
        <w:t>item</w:t>
      </w:r>
      <w:bookmarkStart w:id="1497" w:name="C_3335-34421"/>
      <w:r>
        <w:t xml:space="preserve"> (CONF:3335-34421)</w:t>
      </w:r>
      <w:bookmarkEnd w:id="1497"/>
      <w:r>
        <w:t xml:space="preserve"> such that it</w:t>
      </w:r>
    </w:p>
    <w:p w14:paraId="5362F586" w14:textId="77777777" w:rsidR="004B3F04" w:rsidRDefault="004B3F04" w:rsidP="007E63CC">
      <w:pPr>
        <w:numPr>
          <w:ilvl w:val="2"/>
          <w:numId w:val="24"/>
        </w:numPr>
      </w:pPr>
      <w:r>
        <w:rPr>
          <w:rStyle w:val="keyword"/>
        </w:rPr>
        <w:t>SHALL</w:t>
      </w:r>
      <w:r>
        <w:t xml:space="preserve"> contain exactly one [1..1] </w:t>
      </w:r>
      <w:r>
        <w:rPr>
          <w:rStyle w:val="XMLnameBold"/>
        </w:rPr>
        <w:t>@root</w:t>
      </w:r>
      <w:r>
        <w:t>=</w:t>
      </w:r>
      <w:r>
        <w:rPr>
          <w:rStyle w:val="XMLname"/>
        </w:rPr>
        <w:t>"2.16.840.1.113883.10.20.28.4.125"</w:t>
      </w:r>
      <w:bookmarkStart w:id="1498" w:name="C_3335-34425"/>
      <w:r>
        <w:t xml:space="preserve"> (CONF:3335-34425)</w:t>
      </w:r>
      <w:bookmarkEnd w:id="1498"/>
      <w:r>
        <w:t>.</w:t>
      </w:r>
    </w:p>
    <w:p w14:paraId="1671E6FB" w14:textId="77777777" w:rsidR="004B3F04" w:rsidRDefault="004B3F04" w:rsidP="007E63CC">
      <w:pPr>
        <w:numPr>
          <w:ilvl w:val="2"/>
          <w:numId w:val="24"/>
        </w:numPr>
      </w:pPr>
      <w:r>
        <w:rPr>
          <w:rStyle w:val="keyword"/>
        </w:rPr>
        <w:t>SHALL</w:t>
      </w:r>
      <w:r>
        <w:t xml:space="preserve"> contain exactly one [1..1] </w:t>
      </w:r>
      <w:r>
        <w:rPr>
          <w:rStyle w:val="XMLnameBold"/>
        </w:rPr>
        <w:t>@extension</w:t>
      </w:r>
      <w:r>
        <w:t>=</w:t>
      </w:r>
      <w:r>
        <w:rPr>
          <w:rStyle w:val="XMLname"/>
        </w:rPr>
        <w:t>"2017-05-01"</w:t>
      </w:r>
      <w:bookmarkStart w:id="1499" w:name="C_3335-34650"/>
      <w:r>
        <w:t xml:space="preserve"> (CONF:3335-34650)</w:t>
      </w:r>
      <w:bookmarkEnd w:id="1499"/>
      <w:r>
        <w:t>.</w:t>
      </w:r>
    </w:p>
    <w:p w14:paraId="2AB6E1BC" w14:textId="77777777" w:rsidR="004B3F04" w:rsidRDefault="004B3F04" w:rsidP="007E63CC">
      <w:pPr>
        <w:numPr>
          <w:ilvl w:val="0"/>
          <w:numId w:val="24"/>
        </w:numPr>
      </w:pPr>
      <w:r>
        <w:rPr>
          <w:rStyle w:val="keyword"/>
        </w:rPr>
        <w:t>SHALL</w:t>
      </w:r>
      <w:r>
        <w:t xml:space="preserve"> contain exactly one [1..1] </w:t>
      </w:r>
      <w:r>
        <w:rPr>
          <w:rStyle w:val="XMLnameBold"/>
        </w:rPr>
        <w:t>code</w:t>
      </w:r>
      <w:bookmarkStart w:id="1500" w:name="C_3335-34422"/>
      <w:r>
        <w:t xml:space="preserve"> (CONF:3335-34422)</w:t>
      </w:r>
      <w:bookmarkEnd w:id="1500"/>
      <w:r>
        <w:t>.</w:t>
      </w:r>
    </w:p>
    <w:p w14:paraId="44FEA5C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w:t>
      </w:r>
      <w:r>
        <w:t>=</w:t>
      </w:r>
      <w:r>
        <w:rPr>
          <w:rStyle w:val="XMLname"/>
        </w:rPr>
        <w:t>"260911001"</w:t>
      </w:r>
      <w:r>
        <w:t xml:space="preserve"> Dosage</w:t>
      </w:r>
      <w:bookmarkStart w:id="1501" w:name="C_3335-34427"/>
      <w:r>
        <w:t xml:space="preserve"> (CONF:3335-34427)</w:t>
      </w:r>
      <w:bookmarkEnd w:id="1501"/>
      <w:r>
        <w:t>.</w:t>
      </w:r>
    </w:p>
    <w:p w14:paraId="782A1A14" w14:textId="77777777" w:rsidR="004B3F04" w:rsidRDefault="004B3F04" w:rsidP="007E63CC">
      <w:pPr>
        <w:numPr>
          <w:ilvl w:val="1"/>
          <w:numId w:val="2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1502" w:name="C_3335-34428"/>
      <w:r>
        <w:t xml:space="preserve"> (CONF:3335-34428)</w:t>
      </w:r>
      <w:bookmarkEnd w:id="1502"/>
      <w:r>
        <w:t>.</w:t>
      </w:r>
    </w:p>
    <w:p w14:paraId="02377538" w14:textId="77777777" w:rsidR="004B3F04" w:rsidRDefault="004B3F04" w:rsidP="007E63CC">
      <w:pPr>
        <w:numPr>
          <w:ilvl w:val="0"/>
          <w:numId w:val="24"/>
        </w:numPr>
      </w:pPr>
      <w:r>
        <w:rPr>
          <w:rStyle w:val="keyword"/>
        </w:rPr>
        <w:t>SHALL</w:t>
      </w:r>
      <w:r>
        <w:t xml:space="preserve"> contain exactly one [1..1] </w:t>
      </w:r>
      <w:r>
        <w:rPr>
          <w:rStyle w:val="XMLnameBold"/>
        </w:rPr>
        <w:t>value</w:t>
      </w:r>
      <w:r>
        <w:t xml:space="preserve"> with @xsi:type="PQ"</w:t>
      </w:r>
      <w:bookmarkStart w:id="1503" w:name="C_3335-34430"/>
      <w:r>
        <w:t xml:space="preserve"> (CONF:3335-34430)</w:t>
      </w:r>
      <w:bookmarkEnd w:id="1503"/>
      <w:r>
        <w:t>.</w:t>
      </w:r>
    </w:p>
    <w:p w14:paraId="249893E0" w14:textId="77777777" w:rsidR="004B3F04" w:rsidRDefault="004B3F04" w:rsidP="004B3F04">
      <w:pPr>
        <w:pStyle w:val="Caption"/>
        <w:ind w:left="130" w:right="115"/>
      </w:pPr>
      <w:bookmarkStart w:id="1504" w:name="_Toc64842019"/>
      <w:bookmarkStart w:id="1505" w:name="_Toc65482935"/>
      <w:r>
        <w:lastRenderedPageBreak/>
        <w:t xml:space="preserve">Figure </w:t>
      </w:r>
      <w:r>
        <w:fldChar w:fldCharType="begin"/>
      </w:r>
      <w:r>
        <w:instrText>SEQ Figure \* ARABIC</w:instrText>
      </w:r>
      <w:r>
        <w:fldChar w:fldCharType="separate"/>
      </w:r>
      <w:r>
        <w:t>21</w:t>
      </w:r>
      <w:r>
        <w:fldChar w:fldCharType="end"/>
      </w:r>
      <w:r>
        <w:t>: Dosage Example</w:t>
      </w:r>
      <w:bookmarkEnd w:id="1504"/>
      <w:bookmarkEnd w:id="1505"/>
    </w:p>
    <w:p w14:paraId="0C6DCA81" w14:textId="77777777" w:rsidR="004B3F04" w:rsidRDefault="004B3F04" w:rsidP="004B3F04">
      <w:pPr>
        <w:pStyle w:val="Example"/>
        <w:ind w:left="130" w:right="115"/>
      </w:pPr>
      <w:r>
        <w:t>&lt;observationCriteria classCode="OBS" moodCode="EVN"&gt;</w:t>
      </w:r>
    </w:p>
    <w:p w14:paraId="6AFE5DF9" w14:textId="77777777" w:rsidR="004B3F04" w:rsidRDefault="004B3F04" w:rsidP="004B3F04">
      <w:pPr>
        <w:pStyle w:val="Example"/>
        <w:ind w:left="130" w:right="115"/>
      </w:pPr>
      <w:r>
        <w:t xml:space="preserve">    &lt;templateId&gt;</w:t>
      </w:r>
    </w:p>
    <w:p w14:paraId="3B68129E" w14:textId="77777777" w:rsidR="004B3F04" w:rsidRDefault="004B3F04" w:rsidP="004B3F04">
      <w:pPr>
        <w:pStyle w:val="Example"/>
        <w:ind w:left="130" w:right="115"/>
      </w:pPr>
      <w:r>
        <w:t xml:space="preserve">        &lt;item root="2.16.840.1.113883.10.20.28.4.125" extension="2017-05-01"/&gt;</w:t>
      </w:r>
    </w:p>
    <w:p w14:paraId="229F064D" w14:textId="77777777" w:rsidR="004B3F04" w:rsidRDefault="004B3F04" w:rsidP="004B3F04">
      <w:pPr>
        <w:pStyle w:val="Example"/>
        <w:ind w:left="130" w:right="115"/>
      </w:pPr>
      <w:r>
        <w:t xml:space="preserve">    &lt;/templateId&gt;</w:t>
      </w:r>
    </w:p>
    <w:p w14:paraId="49C175B7" w14:textId="77777777" w:rsidR="004B3F04" w:rsidRDefault="004B3F04" w:rsidP="004B3F04">
      <w:pPr>
        <w:pStyle w:val="Example"/>
        <w:ind w:left="130" w:right="115"/>
      </w:pPr>
      <w:r>
        <w:t xml:space="preserve">    &lt;id root="a77fb848-5778-4948-a3df-cf9ae40997c4"/&gt;</w:t>
      </w:r>
    </w:p>
    <w:p w14:paraId="1DCDBABC" w14:textId="77777777" w:rsidR="004B3F04" w:rsidRDefault="004B3F04" w:rsidP="004B3F04">
      <w:pPr>
        <w:pStyle w:val="Example"/>
        <w:ind w:left="130" w:right="115"/>
      </w:pPr>
      <w:r>
        <w:t xml:space="preserve">    &lt;code code="260911001" codeSystem="2.16.840.1.113883.6.96" codeSystemName="SNOMED CT"&gt;</w:t>
      </w:r>
    </w:p>
    <w:p w14:paraId="78817C2F" w14:textId="77777777" w:rsidR="004B3F04" w:rsidRDefault="004B3F04" w:rsidP="004B3F04">
      <w:pPr>
        <w:pStyle w:val="Example"/>
        <w:ind w:left="130" w:right="115"/>
      </w:pPr>
      <w:r>
        <w:t xml:space="preserve">        &lt;displayName value="Dosage"/&gt;</w:t>
      </w:r>
    </w:p>
    <w:p w14:paraId="1A8618A1" w14:textId="77777777" w:rsidR="004B3F04" w:rsidRDefault="004B3F04" w:rsidP="004B3F04">
      <w:pPr>
        <w:pStyle w:val="Example"/>
        <w:ind w:left="130" w:right="115"/>
      </w:pPr>
      <w:r>
        <w:t xml:space="preserve">    &lt;/code&gt;</w:t>
      </w:r>
    </w:p>
    <w:p w14:paraId="256B8E37" w14:textId="77777777" w:rsidR="004B3F04" w:rsidRDefault="004B3F04" w:rsidP="004B3F04">
      <w:pPr>
        <w:pStyle w:val="Example"/>
        <w:ind w:left="130" w:right="115"/>
      </w:pPr>
      <w:r>
        <w:t xml:space="preserve">    &lt;title value="Dosage"/&gt;</w:t>
      </w:r>
    </w:p>
    <w:p w14:paraId="2A3B9086" w14:textId="77777777" w:rsidR="004B3F04" w:rsidRDefault="004B3F04" w:rsidP="004B3F04">
      <w:pPr>
        <w:pStyle w:val="Example"/>
        <w:ind w:left="130" w:right="115"/>
      </w:pPr>
      <w:r>
        <w:t xml:space="preserve">    &lt;value xsi:type="PQ" value="200" unit="mg"/&gt;</w:t>
      </w:r>
    </w:p>
    <w:p w14:paraId="4A243587" w14:textId="77777777" w:rsidR="004B3F04" w:rsidRDefault="004B3F04" w:rsidP="004B3F04">
      <w:pPr>
        <w:pStyle w:val="Example"/>
        <w:ind w:left="130" w:right="115"/>
      </w:pPr>
      <w:r>
        <w:t xml:space="preserve">&lt;/observationCriteria&gt;    </w:t>
      </w:r>
    </w:p>
    <w:p w14:paraId="6A265581" w14:textId="77777777" w:rsidR="004B3F04" w:rsidRDefault="004B3F04" w:rsidP="004B3F04">
      <w:pPr>
        <w:pStyle w:val="BodyText"/>
      </w:pPr>
    </w:p>
    <w:p w14:paraId="5BAB316B" w14:textId="76D037F9" w:rsidR="004B3F04" w:rsidRDefault="004B3F04" w:rsidP="004B3F04">
      <w:pPr>
        <w:pStyle w:val="Heading2nospace"/>
      </w:pPr>
      <w:bookmarkStart w:id="1506" w:name="E_Encounter_Class"/>
      <w:bookmarkStart w:id="1507" w:name="_Toc64841886"/>
      <w:bookmarkStart w:id="1508" w:name="_Toc65482802"/>
      <w:r>
        <w:t>Encounter Class</w:t>
      </w:r>
      <w:bookmarkEnd w:id="1506"/>
      <w:bookmarkEnd w:id="1507"/>
      <w:r w:rsidR="006F762B">
        <w:t xml:space="preserve"> - DRAFT</w:t>
      </w:r>
      <w:bookmarkEnd w:id="1508"/>
    </w:p>
    <w:p w14:paraId="5193C3DD" w14:textId="77777777" w:rsidR="004B3F04" w:rsidRDefault="004B3F04" w:rsidP="004B3F04">
      <w:pPr>
        <w:pStyle w:val="BracketData"/>
      </w:pPr>
      <w:r>
        <w:t>[observationCriteria: identifier urn:hl7ii:2.16.840.1.113883.10.20.28.4.143:2021-02-01 (open)]</w:t>
      </w:r>
    </w:p>
    <w:p w14:paraId="2CCDE800" w14:textId="77777777" w:rsidR="004B3F04" w:rsidRDefault="004B3F04" w:rsidP="004B3F04">
      <w:pPr>
        <w:pStyle w:val="Caption"/>
      </w:pPr>
      <w:bookmarkStart w:id="1509" w:name="_Toc64842126"/>
      <w:bookmarkStart w:id="1510" w:name="_Toc65483210"/>
      <w:r>
        <w:t xml:space="preserve">Table </w:t>
      </w:r>
      <w:r>
        <w:fldChar w:fldCharType="begin"/>
      </w:r>
      <w:r>
        <w:instrText>SEQ Table \* ARABIC</w:instrText>
      </w:r>
      <w:r>
        <w:fldChar w:fldCharType="separate"/>
      </w:r>
      <w:r>
        <w:t>49</w:t>
      </w:r>
      <w:r>
        <w:fldChar w:fldCharType="end"/>
      </w:r>
      <w:r>
        <w:t>: Encounter Class Contexts</w:t>
      </w:r>
      <w:bookmarkEnd w:id="1509"/>
      <w:bookmarkEnd w:id="151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E5B4A9D" w14:textId="77777777" w:rsidTr="000659BE">
        <w:trPr>
          <w:cantSplit/>
          <w:tblHeader/>
          <w:jc w:val="center"/>
        </w:trPr>
        <w:tc>
          <w:tcPr>
            <w:tcW w:w="360" w:type="dxa"/>
            <w:shd w:val="clear" w:color="auto" w:fill="E6E6E6"/>
          </w:tcPr>
          <w:p w14:paraId="724A255C" w14:textId="77777777" w:rsidR="004B3F04" w:rsidRDefault="004B3F04" w:rsidP="000659BE">
            <w:pPr>
              <w:pStyle w:val="TableHead"/>
            </w:pPr>
            <w:r>
              <w:t>Contained By:</w:t>
            </w:r>
          </w:p>
        </w:tc>
        <w:tc>
          <w:tcPr>
            <w:tcW w:w="360" w:type="dxa"/>
            <w:shd w:val="clear" w:color="auto" w:fill="E6E6E6"/>
          </w:tcPr>
          <w:p w14:paraId="218820B4" w14:textId="77777777" w:rsidR="004B3F04" w:rsidRDefault="004B3F04" w:rsidP="000659BE">
            <w:pPr>
              <w:pStyle w:val="TableHead"/>
            </w:pPr>
            <w:r>
              <w:t>Contains:</w:t>
            </w:r>
          </w:p>
        </w:tc>
      </w:tr>
      <w:tr w:rsidR="004B3F04" w14:paraId="020BC5DB" w14:textId="77777777" w:rsidTr="000659BE">
        <w:trPr>
          <w:jc w:val="center"/>
        </w:trPr>
        <w:tc>
          <w:tcPr>
            <w:tcW w:w="360" w:type="dxa"/>
          </w:tcPr>
          <w:p w14:paraId="0F4A7634"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36A56476" w14:textId="77777777" w:rsidR="004B3F04" w:rsidRDefault="004B3F04" w:rsidP="000659BE"/>
        </w:tc>
      </w:tr>
    </w:tbl>
    <w:p w14:paraId="18B224DF" w14:textId="77777777" w:rsidR="004B3F04" w:rsidRDefault="004B3F04" w:rsidP="004B3F04">
      <w:pPr>
        <w:pStyle w:val="BodyText"/>
      </w:pPr>
    </w:p>
    <w:p w14:paraId="053D4F57" w14:textId="77777777" w:rsidR="004B3F04" w:rsidRDefault="004B3F04" w:rsidP="004B3F04">
      <w:r>
        <w:t>This template is to represent encounter Class attribute. Encounter class are concepts representing classification of patient encounter such as ambulatory (outpatient), inpatient, emergency, home health, virtual visits (telehealth), etc.</w:t>
      </w:r>
    </w:p>
    <w:p w14:paraId="1C197C4C" w14:textId="77777777" w:rsidR="004B3F04" w:rsidRDefault="004B3F04" w:rsidP="004B3F04">
      <w:pPr>
        <w:pStyle w:val="Caption"/>
      </w:pPr>
      <w:bookmarkStart w:id="1511" w:name="_Toc64842127"/>
      <w:bookmarkStart w:id="1512" w:name="_Toc65483211"/>
      <w:r>
        <w:lastRenderedPageBreak/>
        <w:t xml:space="preserve">Table </w:t>
      </w:r>
      <w:r>
        <w:fldChar w:fldCharType="begin"/>
      </w:r>
      <w:r>
        <w:instrText>SEQ Table \* ARABIC</w:instrText>
      </w:r>
      <w:r>
        <w:fldChar w:fldCharType="separate"/>
      </w:r>
      <w:r>
        <w:t>50</w:t>
      </w:r>
      <w:r>
        <w:fldChar w:fldCharType="end"/>
      </w:r>
      <w:r>
        <w:t>: Encounter Class Constraints Overview</w:t>
      </w:r>
      <w:bookmarkEnd w:id="1511"/>
      <w:bookmarkEnd w:id="151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76444CC" w14:textId="77777777" w:rsidTr="000659BE">
        <w:trPr>
          <w:cantSplit/>
          <w:tblHeader/>
          <w:jc w:val="center"/>
        </w:trPr>
        <w:tc>
          <w:tcPr>
            <w:tcW w:w="0" w:type="dxa"/>
            <w:shd w:val="clear" w:color="auto" w:fill="E6E6E6"/>
            <w:noWrap/>
          </w:tcPr>
          <w:p w14:paraId="18C23239" w14:textId="77777777" w:rsidR="004B3F04" w:rsidRDefault="004B3F04" w:rsidP="000659BE">
            <w:pPr>
              <w:pStyle w:val="TableHead"/>
            </w:pPr>
            <w:r>
              <w:t>XPath</w:t>
            </w:r>
          </w:p>
        </w:tc>
        <w:tc>
          <w:tcPr>
            <w:tcW w:w="720" w:type="dxa"/>
            <w:shd w:val="clear" w:color="auto" w:fill="E6E6E6"/>
            <w:noWrap/>
          </w:tcPr>
          <w:p w14:paraId="6D0D7A8A" w14:textId="77777777" w:rsidR="004B3F04" w:rsidRDefault="004B3F04" w:rsidP="000659BE">
            <w:pPr>
              <w:pStyle w:val="TableHead"/>
            </w:pPr>
            <w:r>
              <w:t>Card.</w:t>
            </w:r>
          </w:p>
        </w:tc>
        <w:tc>
          <w:tcPr>
            <w:tcW w:w="1152" w:type="dxa"/>
            <w:shd w:val="clear" w:color="auto" w:fill="E6E6E6"/>
            <w:noWrap/>
          </w:tcPr>
          <w:p w14:paraId="3922E510" w14:textId="77777777" w:rsidR="004B3F04" w:rsidRDefault="004B3F04" w:rsidP="000659BE">
            <w:pPr>
              <w:pStyle w:val="TableHead"/>
            </w:pPr>
            <w:r>
              <w:t>Verb</w:t>
            </w:r>
          </w:p>
        </w:tc>
        <w:tc>
          <w:tcPr>
            <w:tcW w:w="864" w:type="dxa"/>
            <w:shd w:val="clear" w:color="auto" w:fill="E6E6E6"/>
            <w:noWrap/>
          </w:tcPr>
          <w:p w14:paraId="0ABA6411" w14:textId="77777777" w:rsidR="004B3F04" w:rsidRDefault="004B3F04" w:rsidP="000659BE">
            <w:pPr>
              <w:pStyle w:val="TableHead"/>
            </w:pPr>
            <w:r>
              <w:t>Data Type</w:t>
            </w:r>
          </w:p>
        </w:tc>
        <w:tc>
          <w:tcPr>
            <w:tcW w:w="864" w:type="dxa"/>
            <w:shd w:val="clear" w:color="auto" w:fill="E6E6E6"/>
            <w:noWrap/>
          </w:tcPr>
          <w:p w14:paraId="2B9D9E11" w14:textId="77777777" w:rsidR="004B3F04" w:rsidRDefault="004B3F04" w:rsidP="000659BE">
            <w:pPr>
              <w:pStyle w:val="TableHead"/>
            </w:pPr>
            <w:r>
              <w:t>CONF#</w:t>
            </w:r>
          </w:p>
        </w:tc>
        <w:tc>
          <w:tcPr>
            <w:tcW w:w="864" w:type="dxa"/>
            <w:shd w:val="clear" w:color="auto" w:fill="E6E6E6"/>
            <w:noWrap/>
          </w:tcPr>
          <w:p w14:paraId="58C5CD5D" w14:textId="77777777" w:rsidR="004B3F04" w:rsidRDefault="004B3F04" w:rsidP="000659BE">
            <w:pPr>
              <w:pStyle w:val="TableHead"/>
            </w:pPr>
            <w:r>
              <w:t>Value</w:t>
            </w:r>
          </w:p>
        </w:tc>
      </w:tr>
      <w:tr w:rsidR="004B3F04" w14:paraId="2C16FB54" w14:textId="77777777" w:rsidTr="000659BE">
        <w:trPr>
          <w:jc w:val="center"/>
        </w:trPr>
        <w:tc>
          <w:tcPr>
            <w:tcW w:w="10160" w:type="dxa"/>
            <w:gridSpan w:val="6"/>
          </w:tcPr>
          <w:p w14:paraId="1CB0220D" w14:textId="77777777" w:rsidR="004B3F04" w:rsidRDefault="004B3F04" w:rsidP="000659BE">
            <w:pPr>
              <w:pStyle w:val="TableText"/>
            </w:pPr>
            <w:r>
              <w:t>observationCriteria (identifier: urn:hl7ii:2.16.840.1.113883.10.20.28.4.143:2021-02-01)</w:t>
            </w:r>
          </w:p>
        </w:tc>
      </w:tr>
      <w:tr w:rsidR="004B3F04" w14:paraId="46680696" w14:textId="77777777" w:rsidTr="000659BE">
        <w:trPr>
          <w:jc w:val="center"/>
        </w:trPr>
        <w:tc>
          <w:tcPr>
            <w:tcW w:w="3345" w:type="dxa"/>
          </w:tcPr>
          <w:p w14:paraId="08B49E9C" w14:textId="77777777" w:rsidR="004B3F04" w:rsidRDefault="004B3F04" w:rsidP="000659BE">
            <w:pPr>
              <w:pStyle w:val="TableText"/>
            </w:pPr>
            <w:r>
              <w:tab/>
              <w:t>@classCode</w:t>
            </w:r>
          </w:p>
        </w:tc>
        <w:tc>
          <w:tcPr>
            <w:tcW w:w="720" w:type="dxa"/>
          </w:tcPr>
          <w:p w14:paraId="14357907" w14:textId="77777777" w:rsidR="004B3F04" w:rsidRDefault="004B3F04" w:rsidP="000659BE">
            <w:pPr>
              <w:pStyle w:val="TableText"/>
            </w:pPr>
            <w:r>
              <w:t>1..1</w:t>
            </w:r>
          </w:p>
        </w:tc>
        <w:tc>
          <w:tcPr>
            <w:tcW w:w="1152" w:type="dxa"/>
          </w:tcPr>
          <w:p w14:paraId="6270B76A" w14:textId="77777777" w:rsidR="004B3F04" w:rsidRDefault="004B3F04" w:rsidP="000659BE">
            <w:pPr>
              <w:pStyle w:val="TableText"/>
            </w:pPr>
            <w:r>
              <w:t>SHALL</w:t>
            </w:r>
          </w:p>
        </w:tc>
        <w:tc>
          <w:tcPr>
            <w:tcW w:w="864" w:type="dxa"/>
          </w:tcPr>
          <w:p w14:paraId="19394E5A" w14:textId="77777777" w:rsidR="004B3F04" w:rsidRDefault="004B3F04" w:rsidP="000659BE">
            <w:pPr>
              <w:pStyle w:val="TableText"/>
            </w:pPr>
          </w:p>
        </w:tc>
        <w:tc>
          <w:tcPr>
            <w:tcW w:w="1104" w:type="dxa"/>
          </w:tcPr>
          <w:p w14:paraId="467F9B4D" w14:textId="77777777" w:rsidR="004B3F04" w:rsidRDefault="006C736C" w:rsidP="000659BE">
            <w:pPr>
              <w:pStyle w:val="TableText"/>
            </w:pPr>
            <w:hyperlink w:anchor="C_4499-36348">
              <w:r w:rsidR="004B3F04">
                <w:rPr>
                  <w:rStyle w:val="HyperlinkText9pt"/>
                </w:rPr>
                <w:t>4499-36348</w:t>
              </w:r>
            </w:hyperlink>
          </w:p>
        </w:tc>
        <w:tc>
          <w:tcPr>
            <w:tcW w:w="2975" w:type="dxa"/>
          </w:tcPr>
          <w:p w14:paraId="2875B330" w14:textId="77777777" w:rsidR="004B3F04" w:rsidRDefault="004B3F04" w:rsidP="000659BE">
            <w:pPr>
              <w:pStyle w:val="TableText"/>
            </w:pPr>
            <w:r>
              <w:t>OBS</w:t>
            </w:r>
          </w:p>
        </w:tc>
      </w:tr>
      <w:tr w:rsidR="004B3F04" w14:paraId="0310363B" w14:textId="77777777" w:rsidTr="000659BE">
        <w:trPr>
          <w:jc w:val="center"/>
        </w:trPr>
        <w:tc>
          <w:tcPr>
            <w:tcW w:w="3345" w:type="dxa"/>
          </w:tcPr>
          <w:p w14:paraId="1FD193A4" w14:textId="77777777" w:rsidR="004B3F04" w:rsidRDefault="004B3F04" w:rsidP="000659BE">
            <w:pPr>
              <w:pStyle w:val="TableText"/>
            </w:pPr>
            <w:r>
              <w:tab/>
              <w:t>@moodCode</w:t>
            </w:r>
          </w:p>
        </w:tc>
        <w:tc>
          <w:tcPr>
            <w:tcW w:w="720" w:type="dxa"/>
          </w:tcPr>
          <w:p w14:paraId="4619CAAD" w14:textId="77777777" w:rsidR="004B3F04" w:rsidRDefault="004B3F04" w:rsidP="000659BE">
            <w:pPr>
              <w:pStyle w:val="TableText"/>
            </w:pPr>
            <w:r>
              <w:t>1..1</w:t>
            </w:r>
          </w:p>
        </w:tc>
        <w:tc>
          <w:tcPr>
            <w:tcW w:w="1152" w:type="dxa"/>
          </w:tcPr>
          <w:p w14:paraId="66812F5A" w14:textId="77777777" w:rsidR="004B3F04" w:rsidRDefault="004B3F04" w:rsidP="000659BE">
            <w:pPr>
              <w:pStyle w:val="TableText"/>
            </w:pPr>
            <w:r>
              <w:t>SHALL</w:t>
            </w:r>
          </w:p>
        </w:tc>
        <w:tc>
          <w:tcPr>
            <w:tcW w:w="864" w:type="dxa"/>
          </w:tcPr>
          <w:p w14:paraId="05028E1A" w14:textId="77777777" w:rsidR="004B3F04" w:rsidRDefault="004B3F04" w:rsidP="000659BE">
            <w:pPr>
              <w:pStyle w:val="TableText"/>
            </w:pPr>
          </w:p>
        </w:tc>
        <w:tc>
          <w:tcPr>
            <w:tcW w:w="1104" w:type="dxa"/>
          </w:tcPr>
          <w:p w14:paraId="4E123F54" w14:textId="77777777" w:rsidR="004B3F04" w:rsidRDefault="006C736C" w:rsidP="000659BE">
            <w:pPr>
              <w:pStyle w:val="TableText"/>
            </w:pPr>
            <w:hyperlink w:anchor="C_4499-36349">
              <w:r w:rsidR="004B3F04">
                <w:rPr>
                  <w:rStyle w:val="HyperlinkText9pt"/>
                </w:rPr>
                <w:t>4499-36349</w:t>
              </w:r>
            </w:hyperlink>
          </w:p>
        </w:tc>
        <w:tc>
          <w:tcPr>
            <w:tcW w:w="2975" w:type="dxa"/>
          </w:tcPr>
          <w:p w14:paraId="2D146916" w14:textId="77777777" w:rsidR="004B3F04" w:rsidRDefault="004B3F04" w:rsidP="000659BE">
            <w:pPr>
              <w:pStyle w:val="TableText"/>
            </w:pPr>
            <w:r>
              <w:t>urn:oid:2.16.840.1.113883.5.1001 (HL7ActMood) = EVN</w:t>
            </w:r>
          </w:p>
        </w:tc>
      </w:tr>
      <w:tr w:rsidR="004B3F04" w14:paraId="79E9904E" w14:textId="77777777" w:rsidTr="000659BE">
        <w:trPr>
          <w:jc w:val="center"/>
        </w:trPr>
        <w:tc>
          <w:tcPr>
            <w:tcW w:w="3345" w:type="dxa"/>
          </w:tcPr>
          <w:p w14:paraId="1FFD229E" w14:textId="77777777" w:rsidR="004B3F04" w:rsidRDefault="004B3F04" w:rsidP="000659BE">
            <w:pPr>
              <w:pStyle w:val="TableText"/>
            </w:pPr>
            <w:r>
              <w:tab/>
              <w:t>@actionNegationInd</w:t>
            </w:r>
          </w:p>
        </w:tc>
        <w:tc>
          <w:tcPr>
            <w:tcW w:w="720" w:type="dxa"/>
          </w:tcPr>
          <w:p w14:paraId="4D25CF2E" w14:textId="77777777" w:rsidR="004B3F04" w:rsidRDefault="004B3F04" w:rsidP="000659BE">
            <w:pPr>
              <w:pStyle w:val="TableText"/>
            </w:pPr>
            <w:r>
              <w:t>0..0</w:t>
            </w:r>
          </w:p>
        </w:tc>
        <w:tc>
          <w:tcPr>
            <w:tcW w:w="1152" w:type="dxa"/>
          </w:tcPr>
          <w:p w14:paraId="3E8A0901" w14:textId="77777777" w:rsidR="004B3F04" w:rsidRDefault="004B3F04" w:rsidP="000659BE">
            <w:pPr>
              <w:pStyle w:val="TableText"/>
            </w:pPr>
            <w:r>
              <w:t>SHALL NOT</w:t>
            </w:r>
          </w:p>
        </w:tc>
        <w:tc>
          <w:tcPr>
            <w:tcW w:w="864" w:type="dxa"/>
          </w:tcPr>
          <w:p w14:paraId="5088376A" w14:textId="77777777" w:rsidR="004B3F04" w:rsidRDefault="004B3F04" w:rsidP="000659BE">
            <w:pPr>
              <w:pStyle w:val="TableText"/>
            </w:pPr>
          </w:p>
        </w:tc>
        <w:tc>
          <w:tcPr>
            <w:tcW w:w="1104" w:type="dxa"/>
          </w:tcPr>
          <w:p w14:paraId="14C2C55D" w14:textId="77777777" w:rsidR="004B3F04" w:rsidRDefault="006C736C" w:rsidP="000659BE">
            <w:pPr>
              <w:pStyle w:val="TableText"/>
            </w:pPr>
            <w:hyperlink w:anchor="C_4499-36350">
              <w:r w:rsidR="004B3F04">
                <w:rPr>
                  <w:rStyle w:val="HyperlinkText9pt"/>
                </w:rPr>
                <w:t>4499-36350</w:t>
              </w:r>
            </w:hyperlink>
          </w:p>
        </w:tc>
        <w:tc>
          <w:tcPr>
            <w:tcW w:w="2975" w:type="dxa"/>
          </w:tcPr>
          <w:p w14:paraId="0F1A2AD3" w14:textId="77777777" w:rsidR="004B3F04" w:rsidRDefault="004B3F04" w:rsidP="000659BE">
            <w:pPr>
              <w:pStyle w:val="TableText"/>
            </w:pPr>
          </w:p>
        </w:tc>
      </w:tr>
      <w:tr w:rsidR="004B3F04" w14:paraId="1C9652F2" w14:textId="77777777" w:rsidTr="000659BE">
        <w:trPr>
          <w:jc w:val="center"/>
        </w:trPr>
        <w:tc>
          <w:tcPr>
            <w:tcW w:w="3345" w:type="dxa"/>
          </w:tcPr>
          <w:p w14:paraId="1051EE42" w14:textId="77777777" w:rsidR="004B3F04" w:rsidRDefault="004B3F04" w:rsidP="000659BE">
            <w:pPr>
              <w:pStyle w:val="TableText"/>
            </w:pPr>
            <w:r>
              <w:tab/>
              <w:t>templateId</w:t>
            </w:r>
          </w:p>
        </w:tc>
        <w:tc>
          <w:tcPr>
            <w:tcW w:w="720" w:type="dxa"/>
          </w:tcPr>
          <w:p w14:paraId="322E1F70" w14:textId="77777777" w:rsidR="004B3F04" w:rsidRDefault="004B3F04" w:rsidP="000659BE">
            <w:pPr>
              <w:pStyle w:val="TableText"/>
            </w:pPr>
            <w:r>
              <w:t>1..1</w:t>
            </w:r>
          </w:p>
        </w:tc>
        <w:tc>
          <w:tcPr>
            <w:tcW w:w="1152" w:type="dxa"/>
          </w:tcPr>
          <w:p w14:paraId="2E78CDC7" w14:textId="77777777" w:rsidR="004B3F04" w:rsidRDefault="004B3F04" w:rsidP="000659BE">
            <w:pPr>
              <w:pStyle w:val="TableText"/>
            </w:pPr>
            <w:r>
              <w:t>SHALL</w:t>
            </w:r>
          </w:p>
        </w:tc>
        <w:tc>
          <w:tcPr>
            <w:tcW w:w="864" w:type="dxa"/>
          </w:tcPr>
          <w:p w14:paraId="6B7B06B5" w14:textId="77777777" w:rsidR="004B3F04" w:rsidRDefault="004B3F04" w:rsidP="000659BE">
            <w:pPr>
              <w:pStyle w:val="TableText"/>
            </w:pPr>
          </w:p>
        </w:tc>
        <w:tc>
          <w:tcPr>
            <w:tcW w:w="1104" w:type="dxa"/>
          </w:tcPr>
          <w:p w14:paraId="69BD4F87" w14:textId="77777777" w:rsidR="004B3F04" w:rsidRDefault="006C736C" w:rsidP="000659BE">
            <w:pPr>
              <w:pStyle w:val="TableText"/>
            </w:pPr>
            <w:hyperlink w:anchor="C_4499-36339">
              <w:r w:rsidR="004B3F04">
                <w:rPr>
                  <w:rStyle w:val="HyperlinkText9pt"/>
                </w:rPr>
                <w:t>4499-36339</w:t>
              </w:r>
            </w:hyperlink>
          </w:p>
        </w:tc>
        <w:tc>
          <w:tcPr>
            <w:tcW w:w="2975" w:type="dxa"/>
          </w:tcPr>
          <w:p w14:paraId="1EA0DEF6" w14:textId="77777777" w:rsidR="004B3F04" w:rsidRDefault="004B3F04" w:rsidP="000659BE">
            <w:pPr>
              <w:pStyle w:val="TableText"/>
            </w:pPr>
          </w:p>
        </w:tc>
      </w:tr>
      <w:tr w:rsidR="004B3F04" w14:paraId="0525A34B" w14:textId="77777777" w:rsidTr="000659BE">
        <w:trPr>
          <w:jc w:val="center"/>
        </w:trPr>
        <w:tc>
          <w:tcPr>
            <w:tcW w:w="3345" w:type="dxa"/>
          </w:tcPr>
          <w:p w14:paraId="4DF8BDA5" w14:textId="77777777" w:rsidR="004B3F04" w:rsidRDefault="004B3F04" w:rsidP="000659BE">
            <w:pPr>
              <w:pStyle w:val="TableText"/>
            </w:pPr>
            <w:r>
              <w:tab/>
            </w:r>
            <w:r>
              <w:tab/>
              <w:t>item</w:t>
            </w:r>
          </w:p>
        </w:tc>
        <w:tc>
          <w:tcPr>
            <w:tcW w:w="720" w:type="dxa"/>
          </w:tcPr>
          <w:p w14:paraId="5A903177" w14:textId="77777777" w:rsidR="004B3F04" w:rsidRDefault="004B3F04" w:rsidP="000659BE">
            <w:pPr>
              <w:pStyle w:val="TableText"/>
            </w:pPr>
            <w:r>
              <w:t>1..1</w:t>
            </w:r>
          </w:p>
        </w:tc>
        <w:tc>
          <w:tcPr>
            <w:tcW w:w="1152" w:type="dxa"/>
          </w:tcPr>
          <w:p w14:paraId="68C689DB" w14:textId="77777777" w:rsidR="004B3F04" w:rsidRDefault="004B3F04" w:rsidP="000659BE">
            <w:pPr>
              <w:pStyle w:val="TableText"/>
            </w:pPr>
            <w:r>
              <w:t>SHALL</w:t>
            </w:r>
          </w:p>
        </w:tc>
        <w:tc>
          <w:tcPr>
            <w:tcW w:w="864" w:type="dxa"/>
          </w:tcPr>
          <w:p w14:paraId="23A3786B" w14:textId="77777777" w:rsidR="004B3F04" w:rsidRDefault="004B3F04" w:rsidP="000659BE">
            <w:pPr>
              <w:pStyle w:val="TableText"/>
            </w:pPr>
          </w:p>
        </w:tc>
        <w:tc>
          <w:tcPr>
            <w:tcW w:w="1104" w:type="dxa"/>
          </w:tcPr>
          <w:p w14:paraId="514F5CE3" w14:textId="77777777" w:rsidR="004B3F04" w:rsidRDefault="006C736C" w:rsidP="000659BE">
            <w:pPr>
              <w:pStyle w:val="TableText"/>
            </w:pPr>
            <w:hyperlink w:anchor="C_4499-36340">
              <w:r w:rsidR="004B3F04">
                <w:rPr>
                  <w:rStyle w:val="HyperlinkText9pt"/>
                </w:rPr>
                <w:t>4499-36340</w:t>
              </w:r>
            </w:hyperlink>
          </w:p>
        </w:tc>
        <w:tc>
          <w:tcPr>
            <w:tcW w:w="2975" w:type="dxa"/>
          </w:tcPr>
          <w:p w14:paraId="6CAB5D42" w14:textId="77777777" w:rsidR="004B3F04" w:rsidRDefault="004B3F04" w:rsidP="000659BE">
            <w:pPr>
              <w:pStyle w:val="TableText"/>
            </w:pPr>
          </w:p>
        </w:tc>
      </w:tr>
      <w:tr w:rsidR="004B3F04" w14:paraId="140AE495" w14:textId="77777777" w:rsidTr="000659BE">
        <w:trPr>
          <w:jc w:val="center"/>
        </w:trPr>
        <w:tc>
          <w:tcPr>
            <w:tcW w:w="3345" w:type="dxa"/>
          </w:tcPr>
          <w:p w14:paraId="0FF62088" w14:textId="77777777" w:rsidR="004B3F04" w:rsidRDefault="004B3F04" w:rsidP="000659BE">
            <w:pPr>
              <w:pStyle w:val="TableText"/>
            </w:pPr>
            <w:r>
              <w:tab/>
            </w:r>
            <w:r>
              <w:tab/>
            </w:r>
            <w:r>
              <w:tab/>
              <w:t>@root</w:t>
            </w:r>
          </w:p>
        </w:tc>
        <w:tc>
          <w:tcPr>
            <w:tcW w:w="720" w:type="dxa"/>
          </w:tcPr>
          <w:p w14:paraId="704AC24B" w14:textId="77777777" w:rsidR="004B3F04" w:rsidRDefault="004B3F04" w:rsidP="000659BE">
            <w:pPr>
              <w:pStyle w:val="TableText"/>
            </w:pPr>
            <w:r>
              <w:t>1..1</w:t>
            </w:r>
          </w:p>
        </w:tc>
        <w:tc>
          <w:tcPr>
            <w:tcW w:w="1152" w:type="dxa"/>
          </w:tcPr>
          <w:p w14:paraId="7F0C9C9F" w14:textId="77777777" w:rsidR="004B3F04" w:rsidRDefault="004B3F04" w:rsidP="000659BE">
            <w:pPr>
              <w:pStyle w:val="TableText"/>
            </w:pPr>
            <w:r>
              <w:t>SHALL</w:t>
            </w:r>
          </w:p>
        </w:tc>
        <w:tc>
          <w:tcPr>
            <w:tcW w:w="864" w:type="dxa"/>
          </w:tcPr>
          <w:p w14:paraId="21E176D3" w14:textId="77777777" w:rsidR="004B3F04" w:rsidRDefault="004B3F04" w:rsidP="000659BE">
            <w:pPr>
              <w:pStyle w:val="TableText"/>
            </w:pPr>
          </w:p>
        </w:tc>
        <w:tc>
          <w:tcPr>
            <w:tcW w:w="1104" w:type="dxa"/>
          </w:tcPr>
          <w:p w14:paraId="61984841" w14:textId="77777777" w:rsidR="004B3F04" w:rsidRDefault="006C736C" w:rsidP="000659BE">
            <w:pPr>
              <w:pStyle w:val="TableText"/>
            </w:pPr>
            <w:hyperlink w:anchor="C_4499-36343">
              <w:r w:rsidR="004B3F04">
                <w:rPr>
                  <w:rStyle w:val="HyperlinkText9pt"/>
                </w:rPr>
                <w:t>4499-36343</w:t>
              </w:r>
            </w:hyperlink>
          </w:p>
        </w:tc>
        <w:tc>
          <w:tcPr>
            <w:tcW w:w="2975" w:type="dxa"/>
          </w:tcPr>
          <w:p w14:paraId="2A18CA05" w14:textId="77777777" w:rsidR="004B3F04" w:rsidRDefault="004B3F04" w:rsidP="000659BE">
            <w:pPr>
              <w:pStyle w:val="TableText"/>
            </w:pPr>
            <w:r>
              <w:t>2.16.840.1.113883.10.20.28.4.143</w:t>
            </w:r>
          </w:p>
        </w:tc>
      </w:tr>
      <w:tr w:rsidR="004B3F04" w14:paraId="09E724EF" w14:textId="77777777" w:rsidTr="000659BE">
        <w:trPr>
          <w:jc w:val="center"/>
        </w:trPr>
        <w:tc>
          <w:tcPr>
            <w:tcW w:w="3345" w:type="dxa"/>
          </w:tcPr>
          <w:p w14:paraId="00EFD58A" w14:textId="77777777" w:rsidR="004B3F04" w:rsidRDefault="004B3F04" w:rsidP="000659BE">
            <w:pPr>
              <w:pStyle w:val="TableText"/>
            </w:pPr>
            <w:r>
              <w:tab/>
            </w:r>
            <w:r>
              <w:tab/>
            </w:r>
            <w:r>
              <w:tab/>
              <w:t>@extension</w:t>
            </w:r>
          </w:p>
        </w:tc>
        <w:tc>
          <w:tcPr>
            <w:tcW w:w="720" w:type="dxa"/>
          </w:tcPr>
          <w:p w14:paraId="0BDFC576" w14:textId="77777777" w:rsidR="004B3F04" w:rsidRDefault="004B3F04" w:rsidP="000659BE">
            <w:pPr>
              <w:pStyle w:val="TableText"/>
            </w:pPr>
            <w:r>
              <w:t>1..1</w:t>
            </w:r>
          </w:p>
        </w:tc>
        <w:tc>
          <w:tcPr>
            <w:tcW w:w="1152" w:type="dxa"/>
          </w:tcPr>
          <w:p w14:paraId="22A6E76F" w14:textId="77777777" w:rsidR="004B3F04" w:rsidRDefault="004B3F04" w:rsidP="000659BE">
            <w:pPr>
              <w:pStyle w:val="TableText"/>
            </w:pPr>
            <w:r>
              <w:t>SHALL</w:t>
            </w:r>
          </w:p>
        </w:tc>
        <w:tc>
          <w:tcPr>
            <w:tcW w:w="864" w:type="dxa"/>
          </w:tcPr>
          <w:p w14:paraId="780948B4" w14:textId="77777777" w:rsidR="004B3F04" w:rsidRDefault="004B3F04" w:rsidP="000659BE">
            <w:pPr>
              <w:pStyle w:val="TableText"/>
            </w:pPr>
          </w:p>
        </w:tc>
        <w:tc>
          <w:tcPr>
            <w:tcW w:w="1104" w:type="dxa"/>
          </w:tcPr>
          <w:p w14:paraId="17370C81" w14:textId="77777777" w:rsidR="004B3F04" w:rsidRDefault="006C736C" w:rsidP="000659BE">
            <w:pPr>
              <w:pStyle w:val="TableText"/>
            </w:pPr>
            <w:hyperlink w:anchor="C_4499-36344">
              <w:r w:rsidR="004B3F04">
                <w:rPr>
                  <w:rStyle w:val="HyperlinkText9pt"/>
                </w:rPr>
                <w:t>4499-36344</w:t>
              </w:r>
            </w:hyperlink>
          </w:p>
        </w:tc>
        <w:tc>
          <w:tcPr>
            <w:tcW w:w="2975" w:type="dxa"/>
          </w:tcPr>
          <w:p w14:paraId="35E76A56" w14:textId="77777777" w:rsidR="004B3F04" w:rsidRDefault="004B3F04" w:rsidP="000659BE">
            <w:pPr>
              <w:pStyle w:val="TableText"/>
            </w:pPr>
            <w:r>
              <w:t>2021-02-01</w:t>
            </w:r>
          </w:p>
        </w:tc>
      </w:tr>
      <w:tr w:rsidR="004B3F04" w14:paraId="1CCD672C" w14:textId="77777777" w:rsidTr="000659BE">
        <w:trPr>
          <w:jc w:val="center"/>
        </w:trPr>
        <w:tc>
          <w:tcPr>
            <w:tcW w:w="3345" w:type="dxa"/>
          </w:tcPr>
          <w:p w14:paraId="0380A771" w14:textId="77777777" w:rsidR="004B3F04" w:rsidRDefault="004B3F04" w:rsidP="000659BE">
            <w:pPr>
              <w:pStyle w:val="TableText"/>
            </w:pPr>
            <w:r>
              <w:tab/>
              <w:t>code</w:t>
            </w:r>
          </w:p>
        </w:tc>
        <w:tc>
          <w:tcPr>
            <w:tcW w:w="720" w:type="dxa"/>
          </w:tcPr>
          <w:p w14:paraId="79A43984" w14:textId="77777777" w:rsidR="004B3F04" w:rsidRDefault="004B3F04" w:rsidP="000659BE">
            <w:pPr>
              <w:pStyle w:val="TableText"/>
            </w:pPr>
            <w:r>
              <w:t>1..1</w:t>
            </w:r>
          </w:p>
        </w:tc>
        <w:tc>
          <w:tcPr>
            <w:tcW w:w="1152" w:type="dxa"/>
          </w:tcPr>
          <w:p w14:paraId="2C3F883F" w14:textId="77777777" w:rsidR="004B3F04" w:rsidRDefault="004B3F04" w:rsidP="000659BE">
            <w:pPr>
              <w:pStyle w:val="TableText"/>
            </w:pPr>
            <w:r>
              <w:t>SHALL</w:t>
            </w:r>
          </w:p>
        </w:tc>
        <w:tc>
          <w:tcPr>
            <w:tcW w:w="864" w:type="dxa"/>
          </w:tcPr>
          <w:p w14:paraId="1C5AA624" w14:textId="77777777" w:rsidR="004B3F04" w:rsidRDefault="004B3F04" w:rsidP="000659BE">
            <w:pPr>
              <w:pStyle w:val="TableText"/>
            </w:pPr>
          </w:p>
        </w:tc>
        <w:tc>
          <w:tcPr>
            <w:tcW w:w="1104" w:type="dxa"/>
          </w:tcPr>
          <w:p w14:paraId="5CA470F8" w14:textId="77777777" w:rsidR="004B3F04" w:rsidRDefault="006C736C" w:rsidP="000659BE">
            <w:pPr>
              <w:pStyle w:val="TableText"/>
            </w:pPr>
            <w:hyperlink w:anchor="C_4499-36341">
              <w:r w:rsidR="004B3F04">
                <w:rPr>
                  <w:rStyle w:val="HyperlinkText9pt"/>
                </w:rPr>
                <w:t>4499-36341</w:t>
              </w:r>
            </w:hyperlink>
          </w:p>
        </w:tc>
        <w:tc>
          <w:tcPr>
            <w:tcW w:w="2975" w:type="dxa"/>
          </w:tcPr>
          <w:p w14:paraId="2B8EB548" w14:textId="77777777" w:rsidR="004B3F04" w:rsidRDefault="004B3F04" w:rsidP="000659BE">
            <w:pPr>
              <w:pStyle w:val="TableText"/>
            </w:pPr>
          </w:p>
        </w:tc>
      </w:tr>
      <w:tr w:rsidR="004B3F04" w14:paraId="703ABE3E" w14:textId="77777777" w:rsidTr="000659BE">
        <w:trPr>
          <w:jc w:val="center"/>
        </w:trPr>
        <w:tc>
          <w:tcPr>
            <w:tcW w:w="3345" w:type="dxa"/>
          </w:tcPr>
          <w:p w14:paraId="0EFBB890" w14:textId="77777777" w:rsidR="004B3F04" w:rsidRDefault="004B3F04" w:rsidP="000659BE">
            <w:pPr>
              <w:pStyle w:val="TableText"/>
            </w:pPr>
            <w:r>
              <w:tab/>
            </w:r>
            <w:r>
              <w:tab/>
              <w:t>@code</w:t>
            </w:r>
          </w:p>
        </w:tc>
        <w:tc>
          <w:tcPr>
            <w:tcW w:w="720" w:type="dxa"/>
          </w:tcPr>
          <w:p w14:paraId="69E41AEA" w14:textId="77777777" w:rsidR="004B3F04" w:rsidRDefault="004B3F04" w:rsidP="000659BE">
            <w:pPr>
              <w:pStyle w:val="TableText"/>
            </w:pPr>
            <w:r>
              <w:t>1..1</w:t>
            </w:r>
          </w:p>
        </w:tc>
        <w:tc>
          <w:tcPr>
            <w:tcW w:w="1152" w:type="dxa"/>
          </w:tcPr>
          <w:p w14:paraId="6EE98275" w14:textId="77777777" w:rsidR="004B3F04" w:rsidRDefault="004B3F04" w:rsidP="000659BE">
            <w:pPr>
              <w:pStyle w:val="TableText"/>
            </w:pPr>
            <w:r>
              <w:t>SHALL</w:t>
            </w:r>
          </w:p>
        </w:tc>
        <w:tc>
          <w:tcPr>
            <w:tcW w:w="864" w:type="dxa"/>
          </w:tcPr>
          <w:p w14:paraId="0F3EC196" w14:textId="77777777" w:rsidR="004B3F04" w:rsidRDefault="004B3F04" w:rsidP="000659BE">
            <w:pPr>
              <w:pStyle w:val="TableText"/>
            </w:pPr>
          </w:p>
        </w:tc>
        <w:tc>
          <w:tcPr>
            <w:tcW w:w="1104" w:type="dxa"/>
          </w:tcPr>
          <w:p w14:paraId="75954D5D" w14:textId="77777777" w:rsidR="004B3F04" w:rsidRDefault="006C736C" w:rsidP="000659BE">
            <w:pPr>
              <w:pStyle w:val="TableText"/>
            </w:pPr>
            <w:hyperlink w:anchor="C_4499-36345">
              <w:r w:rsidR="004B3F04">
                <w:rPr>
                  <w:rStyle w:val="HyperlinkText9pt"/>
                </w:rPr>
                <w:t>4499-36345</w:t>
              </w:r>
            </w:hyperlink>
          </w:p>
        </w:tc>
        <w:tc>
          <w:tcPr>
            <w:tcW w:w="2975" w:type="dxa"/>
          </w:tcPr>
          <w:p w14:paraId="7BC5D9A0" w14:textId="77777777" w:rsidR="004B3F04" w:rsidRDefault="004B3F04" w:rsidP="000659BE">
            <w:pPr>
              <w:pStyle w:val="TableText"/>
            </w:pPr>
            <w:r>
              <w:t>75525-6</w:t>
            </w:r>
          </w:p>
        </w:tc>
      </w:tr>
      <w:tr w:rsidR="004B3F04" w14:paraId="42DBBC4C" w14:textId="77777777" w:rsidTr="000659BE">
        <w:trPr>
          <w:jc w:val="center"/>
        </w:trPr>
        <w:tc>
          <w:tcPr>
            <w:tcW w:w="3345" w:type="dxa"/>
          </w:tcPr>
          <w:p w14:paraId="18A138C0" w14:textId="77777777" w:rsidR="004B3F04" w:rsidRDefault="004B3F04" w:rsidP="000659BE">
            <w:pPr>
              <w:pStyle w:val="TableText"/>
            </w:pPr>
            <w:r>
              <w:tab/>
            </w:r>
            <w:r>
              <w:tab/>
              <w:t>@codeSystem</w:t>
            </w:r>
          </w:p>
        </w:tc>
        <w:tc>
          <w:tcPr>
            <w:tcW w:w="720" w:type="dxa"/>
          </w:tcPr>
          <w:p w14:paraId="7C0AEAB3" w14:textId="77777777" w:rsidR="004B3F04" w:rsidRDefault="004B3F04" w:rsidP="000659BE">
            <w:pPr>
              <w:pStyle w:val="TableText"/>
            </w:pPr>
            <w:r>
              <w:t>1..1</w:t>
            </w:r>
          </w:p>
        </w:tc>
        <w:tc>
          <w:tcPr>
            <w:tcW w:w="1152" w:type="dxa"/>
          </w:tcPr>
          <w:p w14:paraId="49DAC3C5" w14:textId="77777777" w:rsidR="004B3F04" w:rsidRDefault="004B3F04" w:rsidP="000659BE">
            <w:pPr>
              <w:pStyle w:val="TableText"/>
            </w:pPr>
            <w:r>
              <w:t>SHALL</w:t>
            </w:r>
          </w:p>
        </w:tc>
        <w:tc>
          <w:tcPr>
            <w:tcW w:w="864" w:type="dxa"/>
          </w:tcPr>
          <w:p w14:paraId="68954863" w14:textId="77777777" w:rsidR="004B3F04" w:rsidRDefault="004B3F04" w:rsidP="000659BE">
            <w:pPr>
              <w:pStyle w:val="TableText"/>
            </w:pPr>
          </w:p>
        </w:tc>
        <w:tc>
          <w:tcPr>
            <w:tcW w:w="1104" w:type="dxa"/>
          </w:tcPr>
          <w:p w14:paraId="4206E66A" w14:textId="77777777" w:rsidR="004B3F04" w:rsidRDefault="006C736C" w:rsidP="000659BE">
            <w:pPr>
              <w:pStyle w:val="TableText"/>
            </w:pPr>
            <w:hyperlink w:anchor="C_4499-36346">
              <w:r w:rsidR="004B3F04">
                <w:rPr>
                  <w:rStyle w:val="HyperlinkText9pt"/>
                </w:rPr>
                <w:t>4499-36346</w:t>
              </w:r>
            </w:hyperlink>
          </w:p>
        </w:tc>
        <w:tc>
          <w:tcPr>
            <w:tcW w:w="2975" w:type="dxa"/>
          </w:tcPr>
          <w:p w14:paraId="1DC2524B" w14:textId="77777777" w:rsidR="004B3F04" w:rsidRDefault="004B3F04" w:rsidP="000659BE">
            <w:pPr>
              <w:pStyle w:val="TableText"/>
            </w:pPr>
            <w:r>
              <w:t>urn:oid:2.16.840.1.113883.6.1 (LOINC) = 2.16.840.1.113883.6.1</w:t>
            </w:r>
          </w:p>
        </w:tc>
      </w:tr>
      <w:tr w:rsidR="004B3F04" w14:paraId="7C423676" w14:textId="77777777" w:rsidTr="000659BE">
        <w:trPr>
          <w:jc w:val="center"/>
        </w:trPr>
        <w:tc>
          <w:tcPr>
            <w:tcW w:w="3345" w:type="dxa"/>
          </w:tcPr>
          <w:p w14:paraId="02D37A2B" w14:textId="77777777" w:rsidR="004B3F04" w:rsidRDefault="004B3F04" w:rsidP="000659BE">
            <w:pPr>
              <w:pStyle w:val="TableText"/>
            </w:pPr>
            <w:r>
              <w:tab/>
              <w:t>value</w:t>
            </w:r>
          </w:p>
        </w:tc>
        <w:tc>
          <w:tcPr>
            <w:tcW w:w="720" w:type="dxa"/>
          </w:tcPr>
          <w:p w14:paraId="06026CD6" w14:textId="77777777" w:rsidR="004B3F04" w:rsidRDefault="004B3F04" w:rsidP="000659BE">
            <w:pPr>
              <w:pStyle w:val="TableText"/>
            </w:pPr>
            <w:r>
              <w:t>1..1</w:t>
            </w:r>
          </w:p>
        </w:tc>
        <w:tc>
          <w:tcPr>
            <w:tcW w:w="1152" w:type="dxa"/>
          </w:tcPr>
          <w:p w14:paraId="2615FD7A" w14:textId="77777777" w:rsidR="004B3F04" w:rsidRDefault="004B3F04" w:rsidP="000659BE">
            <w:pPr>
              <w:pStyle w:val="TableText"/>
            </w:pPr>
            <w:r>
              <w:t>SHALL</w:t>
            </w:r>
          </w:p>
        </w:tc>
        <w:tc>
          <w:tcPr>
            <w:tcW w:w="864" w:type="dxa"/>
          </w:tcPr>
          <w:p w14:paraId="34A9F07A" w14:textId="77777777" w:rsidR="004B3F04" w:rsidRDefault="004B3F04" w:rsidP="000659BE">
            <w:pPr>
              <w:pStyle w:val="TableText"/>
            </w:pPr>
            <w:r>
              <w:t>CD</w:t>
            </w:r>
          </w:p>
        </w:tc>
        <w:tc>
          <w:tcPr>
            <w:tcW w:w="1104" w:type="dxa"/>
          </w:tcPr>
          <w:p w14:paraId="767B47A1" w14:textId="77777777" w:rsidR="004B3F04" w:rsidRDefault="006C736C" w:rsidP="000659BE">
            <w:pPr>
              <w:pStyle w:val="TableText"/>
            </w:pPr>
            <w:hyperlink w:anchor="C_4499-36351">
              <w:r w:rsidR="004B3F04">
                <w:rPr>
                  <w:rStyle w:val="HyperlinkText9pt"/>
                </w:rPr>
                <w:t>4499-36351</w:t>
              </w:r>
            </w:hyperlink>
          </w:p>
        </w:tc>
        <w:tc>
          <w:tcPr>
            <w:tcW w:w="2975" w:type="dxa"/>
          </w:tcPr>
          <w:p w14:paraId="7277E2BC" w14:textId="77777777" w:rsidR="004B3F04" w:rsidRDefault="004B3F04" w:rsidP="000659BE">
            <w:pPr>
              <w:pStyle w:val="TableText"/>
            </w:pPr>
          </w:p>
        </w:tc>
      </w:tr>
    </w:tbl>
    <w:p w14:paraId="133049ED" w14:textId="77777777" w:rsidR="004B3F04" w:rsidRDefault="004B3F04" w:rsidP="004B3F04">
      <w:pPr>
        <w:pStyle w:val="BodyText"/>
      </w:pPr>
    </w:p>
    <w:p w14:paraId="3E90C2B8" w14:textId="77777777" w:rsidR="004B3F04" w:rsidRDefault="004B3F04" w:rsidP="007E63CC">
      <w:pPr>
        <w:numPr>
          <w:ilvl w:val="0"/>
          <w:numId w:val="25"/>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13" w:name="C_4499-36348"/>
      <w:r>
        <w:t xml:space="preserve"> (CONF:4499-36348)</w:t>
      </w:r>
      <w:bookmarkEnd w:id="1513"/>
      <w:r>
        <w:t>.</w:t>
      </w:r>
    </w:p>
    <w:p w14:paraId="528ADA78" w14:textId="77777777" w:rsidR="004B3F04" w:rsidRDefault="004B3F04" w:rsidP="007E63CC">
      <w:pPr>
        <w:numPr>
          <w:ilvl w:val="0"/>
          <w:numId w:val="2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14" w:name="C_4499-36349"/>
      <w:r>
        <w:t xml:space="preserve"> (CONF:4499-36349)</w:t>
      </w:r>
      <w:bookmarkEnd w:id="1514"/>
      <w:r>
        <w:t>.</w:t>
      </w:r>
    </w:p>
    <w:p w14:paraId="33EC0E54" w14:textId="77777777" w:rsidR="004B3F04" w:rsidRDefault="004B3F04" w:rsidP="007E63CC">
      <w:pPr>
        <w:numPr>
          <w:ilvl w:val="0"/>
          <w:numId w:val="25"/>
        </w:numPr>
      </w:pPr>
      <w:r>
        <w:rPr>
          <w:rStyle w:val="keyword"/>
        </w:rPr>
        <w:t>SHALL NOT</w:t>
      </w:r>
      <w:r>
        <w:t xml:space="preserve"> contain [0..0] </w:t>
      </w:r>
      <w:r>
        <w:rPr>
          <w:rStyle w:val="XMLnameBold"/>
        </w:rPr>
        <w:t>@actionNegationInd</w:t>
      </w:r>
      <w:bookmarkStart w:id="1515" w:name="C_4499-36350"/>
      <w:r>
        <w:t xml:space="preserve"> (CONF:4499-36350)</w:t>
      </w:r>
      <w:bookmarkEnd w:id="1515"/>
      <w:r>
        <w:t>.</w:t>
      </w:r>
    </w:p>
    <w:p w14:paraId="01EE731A" w14:textId="77777777" w:rsidR="004B3F04" w:rsidRDefault="004B3F04" w:rsidP="007E63CC">
      <w:pPr>
        <w:numPr>
          <w:ilvl w:val="0"/>
          <w:numId w:val="25"/>
        </w:numPr>
      </w:pPr>
      <w:r>
        <w:rPr>
          <w:rStyle w:val="keyword"/>
        </w:rPr>
        <w:t>SHALL</w:t>
      </w:r>
      <w:r>
        <w:t xml:space="preserve"> contain exactly one [1..1] </w:t>
      </w:r>
      <w:r>
        <w:rPr>
          <w:rStyle w:val="XMLnameBold"/>
        </w:rPr>
        <w:t>templateId</w:t>
      </w:r>
      <w:bookmarkStart w:id="1516" w:name="C_4499-36339"/>
      <w:r>
        <w:t xml:space="preserve"> (CONF:4499-36339)</w:t>
      </w:r>
      <w:bookmarkEnd w:id="1516"/>
      <w:r>
        <w:t xml:space="preserve"> such that it</w:t>
      </w:r>
    </w:p>
    <w:p w14:paraId="33C263F8" w14:textId="77777777" w:rsidR="004B3F04" w:rsidRDefault="004B3F04" w:rsidP="007E63CC">
      <w:pPr>
        <w:numPr>
          <w:ilvl w:val="1"/>
          <w:numId w:val="25"/>
        </w:numPr>
      </w:pPr>
      <w:r>
        <w:rPr>
          <w:rStyle w:val="keyword"/>
        </w:rPr>
        <w:t>SHALL</w:t>
      </w:r>
      <w:r>
        <w:t xml:space="preserve"> contain exactly one [1..1] </w:t>
      </w:r>
      <w:r>
        <w:rPr>
          <w:rStyle w:val="XMLnameBold"/>
        </w:rPr>
        <w:t>item</w:t>
      </w:r>
      <w:bookmarkStart w:id="1517" w:name="C_4499-36340"/>
      <w:r>
        <w:t xml:space="preserve"> (CONF:4499-36340)</w:t>
      </w:r>
      <w:bookmarkEnd w:id="1517"/>
      <w:r>
        <w:t>.</w:t>
      </w:r>
    </w:p>
    <w:p w14:paraId="4381EB6D"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@root</w:t>
      </w:r>
      <w:r>
        <w:t>=</w:t>
      </w:r>
      <w:r>
        <w:rPr>
          <w:rStyle w:val="XMLname"/>
        </w:rPr>
        <w:t>"2.16.840.1.113883.10.20.28.4.143"</w:t>
      </w:r>
      <w:bookmarkStart w:id="1518" w:name="C_4499-36343"/>
      <w:r>
        <w:t xml:space="preserve"> (CONF:4499-36343)</w:t>
      </w:r>
      <w:bookmarkEnd w:id="1518"/>
      <w:r>
        <w:t>.</w:t>
      </w:r>
    </w:p>
    <w:p w14:paraId="6A318644" w14:textId="77777777" w:rsidR="004B3F04" w:rsidRDefault="004B3F04" w:rsidP="007E63CC">
      <w:pPr>
        <w:numPr>
          <w:ilvl w:val="2"/>
          <w:numId w:val="25"/>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1519" w:name="C_4499-36344"/>
      <w:r>
        <w:t xml:space="preserve"> (CONF:4499-36344)</w:t>
      </w:r>
      <w:bookmarkEnd w:id="1519"/>
      <w:r>
        <w:t>.</w:t>
      </w:r>
    </w:p>
    <w:p w14:paraId="08F8DE76" w14:textId="77777777" w:rsidR="004B3F04" w:rsidRDefault="004B3F04" w:rsidP="007E63CC">
      <w:pPr>
        <w:numPr>
          <w:ilvl w:val="0"/>
          <w:numId w:val="25"/>
        </w:numPr>
      </w:pPr>
      <w:r>
        <w:rPr>
          <w:rStyle w:val="keyword"/>
        </w:rPr>
        <w:t>SHALL</w:t>
      </w:r>
      <w:r>
        <w:t xml:space="preserve"> contain exactly one [1..1] </w:t>
      </w:r>
      <w:r>
        <w:rPr>
          <w:rStyle w:val="XMLnameBold"/>
        </w:rPr>
        <w:t>code</w:t>
      </w:r>
      <w:bookmarkStart w:id="1520" w:name="C_4499-36341"/>
      <w:r>
        <w:t xml:space="preserve"> (CONF:4499-36341)</w:t>
      </w:r>
      <w:bookmarkEnd w:id="1520"/>
      <w:r>
        <w:t>.</w:t>
      </w:r>
    </w:p>
    <w:p w14:paraId="4E7AFCBA"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w:t>
      </w:r>
      <w:r>
        <w:t>=</w:t>
      </w:r>
      <w:r>
        <w:rPr>
          <w:rStyle w:val="XMLname"/>
        </w:rPr>
        <w:t>"75525-6"</w:t>
      </w:r>
      <w:r>
        <w:t xml:space="preserve"> Type of encounter</w:t>
      </w:r>
      <w:bookmarkStart w:id="1521" w:name="C_4499-36345"/>
      <w:r>
        <w:t xml:space="preserve"> (CONF:4499-36345)</w:t>
      </w:r>
      <w:bookmarkEnd w:id="1521"/>
      <w:r>
        <w:t>.</w:t>
      </w:r>
    </w:p>
    <w:p w14:paraId="5F3E5DAF" w14:textId="77777777" w:rsidR="004B3F04" w:rsidRDefault="004B3F04" w:rsidP="007E63CC">
      <w:pPr>
        <w:numPr>
          <w:ilvl w:val="1"/>
          <w:numId w:val="25"/>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22" w:name="C_4499-36346"/>
      <w:r>
        <w:t xml:space="preserve"> (CONF:4499-36346)</w:t>
      </w:r>
      <w:bookmarkEnd w:id="1522"/>
      <w:r>
        <w:t>.</w:t>
      </w:r>
    </w:p>
    <w:p w14:paraId="769CF4E9" w14:textId="77777777" w:rsidR="004B3F04" w:rsidRDefault="004B3F04" w:rsidP="007E63CC">
      <w:pPr>
        <w:numPr>
          <w:ilvl w:val="0"/>
          <w:numId w:val="25"/>
        </w:numPr>
      </w:pPr>
      <w:r>
        <w:rPr>
          <w:rStyle w:val="keyword"/>
        </w:rPr>
        <w:t>SHALL</w:t>
      </w:r>
      <w:r>
        <w:t xml:space="preserve"> contain exactly one [1..1] </w:t>
      </w:r>
      <w:r>
        <w:rPr>
          <w:rStyle w:val="XMLnameBold"/>
        </w:rPr>
        <w:t>value</w:t>
      </w:r>
      <w:r>
        <w:t xml:space="preserve"> with @xsi:type="CD"</w:t>
      </w:r>
      <w:bookmarkStart w:id="1523" w:name="C_4499-36351"/>
      <w:r>
        <w:t xml:space="preserve"> (CONF:4499-36351)</w:t>
      </w:r>
      <w:bookmarkEnd w:id="1523"/>
      <w:r>
        <w:t>.</w:t>
      </w:r>
    </w:p>
    <w:p w14:paraId="7E6C95E3" w14:textId="77777777" w:rsidR="004B3F04" w:rsidRDefault="004B3F04" w:rsidP="004B3F04">
      <w:pPr>
        <w:pStyle w:val="Caption"/>
        <w:ind w:left="130" w:right="115"/>
      </w:pPr>
      <w:bookmarkStart w:id="1524" w:name="_Toc64842020"/>
      <w:bookmarkStart w:id="1525" w:name="_Toc65482936"/>
      <w:r>
        <w:lastRenderedPageBreak/>
        <w:t xml:space="preserve">Figure </w:t>
      </w:r>
      <w:r>
        <w:fldChar w:fldCharType="begin"/>
      </w:r>
      <w:r>
        <w:instrText>SEQ Figure \* ARABIC</w:instrText>
      </w:r>
      <w:r>
        <w:fldChar w:fldCharType="separate"/>
      </w:r>
      <w:r>
        <w:t>22</w:t>
      </w:r>
      <w:r>
        <w:fldChar w:fldCharType="end"/>
      </w:r>
      <w:r>
        <w:t>: Encounter Class Example</w:t>
      </w:r>
      <w:bookmarkEnd w:id="1524"/>
      <w:bookmarkEnd w:id="1525"/>
    </w:p>
    <w:p w14:paraId="26BF206D" w14:textId="77777777" w:rsidR="004B3F04" w:rsidRDefault="004B3F04" w:rsidP="004B3F04">
      <w:pPr>
        <w:pStyle w:val="Example"/>
        <w:ind w:left="130" w:right="115"/>
      </w:pPr>
      <w:r>
        <w:t>&lt;observationCriteria classCode="OBS" moodCode="EVN"&gt;</w:t>
      </w:r>
    </w:p>
    <w:p w14:paraId="0D4BABED" w14:textId="77777777" w:rsidR="004B3F04" w:rsidRDefault="004B3F04" w:rsidP="004B3F04">
      <w:pPr>
        <w:pStyle w:val="Example"/>
        <w:ind w:left="130" w:right="115"/>
      </w:pPr>
      <w:r>
        <w:t xml:space="preserve">  &lt;templateId&gt;</w:t>
      </w:r>
    </w:p>
    <w:p w14:paraId="2B0F4AA9" w14:textId="77777777" w:rsidR="004B3F04" w:rsidRDefault="004B3F04" w:rsidP="004B3F04">
      <w:pPr>
        <w:pStyle w:val="Example"/>
        <w:ind w:left="130" w:right="115"/>
      </w:pPr>
      <w:r>
        <w:t xml:space="preserve">    &lt;item root="2.16.840.1.113883.10.20.28.4.143" extension="2021-02-01" /&gt;</w:t>
      </w:r>
    </w:p>
    <w:p w14:paraId="04B00BA4" w14:textId="77777777" w:rsidR="004B3F04" w:rsidRDefault="004B3F04" w:rsidP="004B3F04">
      <w:pPr>
        <w:pStyle w:val="Example"/>
        <w:ind w:left="130" w:right="115"/>
      </w:pPr>
      <w:r>
        <w:t xml:space="preserve">  &lt;/templateId&gt;</w:t>
      </w:r>
    </w:p>
    <w:p w14:paraId="70BB48AC" w14:textId="77777777" w:rsidR="004B3F04" w:rsidRDefault="004B3F04" w:rsidP="004B3F04">
      <w:pPr>
        <w:pStyle w:val="Example"/>
        <w:ind w:left="130" w:right="115"/>
      </w:pPr>
      <w:r>
        <w:t xml:space="preserve">  &lt;code code="75525-6" displayName="Type of encounter"</w:t>
      </w:r>
    </w:p>
    <w:p w14:paraId="5BDFF43B" w14:textId="77777777" w:rsidR="004B3F04" w:rsidRDefault="004B3F04" w:rsidP="004B3F04">
      <w:pPr>
        <w:pStyle w:val="Example"/>
        <w:ind w:left="130" w:right="115"/>
      </w:pPr>
      <w:r>
        <w:t xml:space="preserve"> codeSystem="2.16.840.1.113883.6.1"  codeSystemName="LOINC"/&gt;</w:t>
      </w:r>
    </w:p>
    <w:p w14:paraId="39A95E1D" w14:textId="77777777" w:rsidR="004B3F04" w:rsidRDefault="004B3F04" w:rsidP="004B3F04">
      <w:pPr>
        <w:pStyle w:val="Example"/>
        <w:ind w:left="130" w:right="115"/>
      </w:pPr>
      <w:r>
        <w:t xml:space="preserve">  &lt;value xsi:type="CD" code="AMB" displayName="ambulatory" codeSystem="2.16.840.1.113883.5.4" codeSystemName="ActCode"/&gt;</w:t>
      </w:r>
    </w:p>
    <w:p w14:paraId="318C60D8" w14:textId="77777777" w:rsidR="004B3F04" w:rsidRDefault="004B3F04" w:rsidP="004B3F04">
      <w:pPr>
        <w:pStyle w:val="Example"/>
        <w:ind w:left="130" w:right="115"/>
      </w:pPr>
      <w:r>
        <w:t>&lt;/observationCriteria&gt;</w:t>
      </w:r>
    </w:p>
    <w:p w14:paraId="716BFDEE" w14:textId="77777777" w:rsidR="004B3F04" w:rsidRDefault="004B3F04" w:rsidP="004B3F04">
      <w:pPr>
        <w:pStyle w:val="BodyText"/>
      </w:pPr>
    </w:p>
    <w:p w14:paraId="56F98DE5" w14:textId="77777777" w:rsidR="004B3F04" w:rsidRDefault="004B3F04" w:rsidP="004B3F04">
      <w:pPr>
        <w:pStyle w:val="Heading2nospace"/>
      </w:pPr>
      <w:bookmarkStart w:id="1526" w:name="E_Encounter_Diagnosis_"/>
      <w:bookmarkStart w:id="1527" w:name="_Toc64841887"/>
      <w:bookmarkStart w:id="1528" w:name="_Toc65482803"/>
      <w:r>
        <w:t>Encounter Diagnosis</w:t>
      </w:r>
      <w:bookmarkEnd w:id="1526"/>
      <w:bookmarkEnd w:id="1527"/>
      <w:bookmarkEnd w:id="1528"/>
    </w:p>
    <w:p w14:paraId="3EC55C8A" w14:textId="77777777" w:rsidR="004B3F04" w:rsidRDefault="004B3F04" w:rsidP="004B3F04">
      <w:pPr>
        <w:pStyle w:val="BracketData"/>
      </w:pPr>
      <w:r>
        <w:t>[observationCriteria: identifier urn:hl7ii:2.16.840.1.113883.10.20.28.4.138:2019-05-01 (open)]</w:t>
      </w:r>
    </w:p>
    <w:p w14:paraId="347BE583" w14:textId="77777777" w:rsidR="004B3F04" w:rsidRDefault="004B3F04" w:rsidP="004B3F04">
      <w:pPr>
        <w:pStyle w:val="Caption"/>
      </w:pPr>
      <w:bookmarkStart w:id="1529" w:name="_Toc64842128"/>
      <w:bookmarkStart w:id="1530" w:name="_Toc65483212"/>
      <w:r>
        <w:t xml:space="preserve">Table </w:t>
      </w:r>
      <w:r>
        <w:fldChar w:fldCharType="begin"/>
      </w:r>
      <w:r>
        <w:instrText>SEQ Table \* ARABIC</w:instrText>
      </w:r>
      <w:r>
        <w:fldChar w:fldCharType="separate"/>
      </w:r>
      <w:r>
        <w:t>51</w:t>
      </w:r>
      <w:r>
        <w:fldChar w:fldCharType="end"/>
      </w:r>
      <w:r>
        <w:t>: Encounter Diagnosis Contexts</w:t>
      </w:r>
      <w:bookmarkEnd w:id="1529"/>
      <w:bookmarkEnd w:id="153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8E61054" w14:textId="77777777" w:rsidTr="000659BE">
        <w:trPr>
          <w:cantSplit/>
          <w:tblHeader/>
          <w:jc w:val="center"/>
        </w:trPr>
        <w:tc>
          <w:tcPr>
            <w:tcW w:w="360" w:type="dxa"/>
            <w:shd w:val="clear" w:color="auto" w:fill="E6E6E6"/>
          </w:tcPr>
          <w:p w14:paraId="1020A218" w14:textId="77777777" w:rsidR="004B3F04" w:rsidRDefault="004B3F04" w:rsidP="000659BE">
            <w:pPr>
              <w:pStyle w:val="TableHead"/>
            </w:pPr>
            <w:r>
              <w:t>Contained By:</w:t>
            </w:r>
          </w:p>
        </w:tc>
        <w:tc>
          <w:tcPr>
            <w:tcW w:w="360" w:type="dxa"/>
            <w:shd w:val="clear" w:color="auto" w:fill="E6E6E6"/>
          </w:tcPr>
          <w:p w14:paraId="4EF71B7B" w14:textId="77777777" w:rsidR="004B3F04" w:rsidRDefault="004B3F04" w:rsidP="000659BE">
            <w:pPr>
              <w:pStyle w:val="TableHead"/>
            </w:pPr>
            <w:r>
              <w:t>Contains:</w:t>
            </w:r>
          </w:p>
        </w:tc>
      </w:tr>
      <w:tr w:rsidR="004B3F04" w14:paraId="0BA07D9B" w14:textId="77777777" w:rsidTr="000659BE">
        <w:trPr>
          <w:jc w:val="center"/>
        </w:trPr>
        <w:tc>
          <w:tcPr>
            <w:tcW w:w="360" w:type="dxa"/>
          </w:tcPr>
          <w:p w14:paraId="2D0D4DC5"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tc>
        <w:tc>
          <w:tcPr>
            <w:tcW w:w="360" w:type="dxa"/>
          </w:tcPr>
          <w:p w14:paraId="726D3DBA" w14:textId="77777777" w:rsidR="004B3F04" w:rsidRDefault="006C736C" w:rsidP="000659BE">
            <w:pPr>
              <w:pStyle w:val="TableText"/>
            </w:pPr>
            <w:hyperlink w:anchor="E_Present_On_Admission_Indicator">
              <w:r w:rsidR="004B3F04">
                <w:rPr>
                  <w:rStyle w:val="HyperlinkText9pt"/>
                </w:rPr>
                <w:t>Present On Admission Indicator</w:t>
              </w:r>
            </w:hyperlink>
            <w:r w:rsidR="004B3F04">
              <w:t xml:space="preserve"> (optional)</w:t>
            </w:r>
          </w:p>
          <w:p w14:paraId="63E60D7E" w14:textId="77777777" w:rsidR="004B3F04" w:rsidRDefault="006C736C" w:rsidP="000659BE">
            <w:pPr>
              <w:pStyle w:val="TableText"/>
            </w:pPr>
            <w:hyperlink w:anchor="E_Rank">
              <w:r w:rsidR="004B3F04">
                <w:rPr>
                  <w:rStyle w:val="HyperlinkText9pt"/>
                </w:rPr>
                <w:t>Rank</w:t>
              </w:r>
            </w:hyperlink>
            <w:r w:rsidR="004B3F04">
              <w:t xml:space="preserve"> (optional)</w:t>
            </w:r>
          </w:p>
        </w:tc>
      </w:tr>
    </w:tbl>
    <w:p w14:paraId="26FF6D31" w14:textId="77777777" w:rsidR="004B3F04" w:rsidRDefault="004B3F04" w:rsidP="004B3F04">
      <w:pPr>
        <w:pStyle w:val="BodyText"/>
      </w:pPr>
    </w:p>
    <w:p w14:paraId="300CA806" w14:textId="77777777" w:rsidR="004B3F04" w:rsidRDefault="004B3F04" w:rsidP="004B3F04">
      <w:r>
        <w:t>This template is to represent Diagnoses attribute. Coded diagnoses/problems addressed during the encounter.</w:t>
      </w:r>
    </w:p>
    <w:p w14:paraId="7096C2FF" w14:textId="77777777" w:rsidR="004B3F04" w:rsidRDefault="004B3F04" w:rsidP="004B3F04">
      <w:pPr>
        <w:pStyle w:val="Caption"/>
      </w:pPr>
      <w:bookmarkStart w:id="1531" w:name="_Toc64842129"/>
      <w:bookmarkStart w:id="1532" w:name="_Toc65483213"/>
      <w:r>
        <w:lastRenderedPageBreak/>
        <w:t xml:space="preserve">Table </w:t>
      </w:r>
      <w:r>
        <w:fldChar w:fldCharType="begin"/>
      </w:r>
      <w:r>
        <w:instrText>SEQ Table \* ARABIC</w:instrText>
      </w:r>
      <w:r>
        <w:fldChar w:fldCharType="separate"/>
      </w:r>
      <w:r>
        <w:t>52</w:t>
      </w:r>
      <w:r>
        <w:fldChar w:fldCharType="end"/>
      </w:r>
      <w:r>
        <w:t>: Encounter Diagnosis Constraints Overview</w:t>
      </w:r>
      <w:bookmarkEnd w:id="1531"/>
      <w:bookmarkEnd w:id="153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0D421E1" w14:textId="77777777" w:rsidTr="000659BE">
        <w:trPr>
          <w:cantSplit/>
          <w:tblHeader/>
          <w:jc w:val="center"/>
        </w:trPr>
        <w:tc>
          <w:tcPr>
            <w:tcW w:w="0" w:type="dxa"/>
            <w:shd w:val="clear" w:color="auto" w:fill="E6E6E6"/>
            <w:noWrap/>
          </w:tcPr>
          <w:p w14:paraId="62C3A227" w14:textId="77777777" w:rsidR="004B3F04" w:rsidRDefault="004B3F04" w:rsidP="000659BE">
            <w:pPr>
              <w:pStyle w:val="TableHead"/>
            </w:pPr>
            <w:r>
              <w:t>XPath</w:t>
            </w:r>
          </w:p>
        </w:tc>
        <w:tc>
          <w:tcPr>
            <w:tcW w:w="720" w:type="dxa"/>
            <w:shd w:val="clear" w:color="auto" w:fill="E6E6E6"/>
            <w:noWrap/>
          </w:tcPr>
          <w:p w14:paraId="06309334" w14:textId="77777777" w:rsidR="004B3F04" w:rsidRDefault="004B3F04" w:rsidP="000659BE">
            <w:pPr>
              <w:pStyle w:val="TableHead"/>
            </w:pPr>
            <w:r>
              <w:t>Card.</w:t>
            </w:r>
          </w:p>
        </w:tc>
        <w:tc>
          <w:tcPr>
            <w:tcW w:w="1152" w:type="dxa"/>
            <w:shd w:val="clear" w:color="auto" w:fill="E6E6E6"/>
            <w:noWrap/>
          </w:tcPr>
          <w:p w14:paraId="108BEDFD" w14:textId="77777777" w:rsidR="004B3F04" w:rsidRDefault="004B3F04" w:rsidP="000659BE">
            <w:pPr>
              <w:pStyle w:val="TableHead"/>
            </w:pPr>
            <w:r>
              <w:t>Verb</w:t>
            </w:r>
          </w:p>
        </w:tc>
        <w:tc>
          <w:tcPr>
            <w:tcW w:w="864" w:type="dxa"/>
            <w:shd w:val="clear" w:color="auto" w:fill="E6E6E6"/>
            <w:noWrap/>
          </w:tcPr>
          <w:p w14:paraId="6335A9F2" w14:textId="77777777" w:rsidR="004B3F04" w:rsidRDefault="004B3F04" w:rsidP="000659BE">
            <w:pPr>
              <w:pStyle w:val="TableHead"/>
            </w:pPr>
            <w:r>
              <w:t>Data Type</w:t>
            </w:r>
          </w:p>
        </w:tc>
        <w:tc>
          <w:tcPr>
            <w:tcW w:w="864" w:type="dxa"/>
            <w:shd w:val="clear" w:color="auto" w:fill="E6E6E6"/>
            <w:noWrap/>
          </w:tcPr>
          <w:p w14:paraId="1CC59B1B" w14:textId="77777777" w:rsidR="004B3F04" w:rsidRDefault="004B3F04" w:rsidP="000659BE">
            <w:pPr>
              <w:pStyle w:val="TableHead"/>
            </w:pPr>
            <w:r>
              <w:t>CONF#</w:t>
            </w:r>
          </w:p>
        </w:tc>
        <w:tc>
          <w:tcPr>
            <w:tcW w:w="864" w:type="dxa"/>
            <w:shd w:val="clear" w:color="auto" w:fill="E6E6E6"/>
            <w:noWrap/>
          </w:tcPr>
          <w:p w14:paraId="63DC2DC1" w14:textId="77777777" w:rsidR="004B3F04" w:rsidRDefault="004B3F04" w:rsidP="000659BE">
            <w:pPr>
              <w:pStyle w:val="TableHead"/>
            </w:pPr>
            <w:r>
              <w:t>Value</w:t>
            </w:r>
          </w:p>
        </w:tc>
      </w:tr>
      <w:tr w:rsidR="004B3F04" w14:paraId="50012030" w14:textId="77777777" w:rsidTr="000659BE">
        <w:trPr>
          <w:jc w:val="center"/>
        </w:trPr>
        <w:tc>
          <w:tcPr>
            <w:tcW w:w="10160" w:type="dxa"/>
            <w:gridSpan w:val="6"/>
          </w:tcPr>
          <w:p w14:paraId="35246345" w14:textId="77777777" w:rsidR="004B3F04" w:rsidRDefault="004B3F04" w:rsidP="000659BE">
            <w:pPr>
              <w:pStyle w:val="TableText"/>
            </w:pPr>
            <w:r>
              <w:t>observationCriteria (identifier: urn:hl7ii:2.16.840.1.113883.10.20.28.4.138:2019-05-01)</w:t>
            </w:r>
          </w:p>
        </w:tc>
      </w:tr>
      <w:tr w:rsidR="004B3F04" w14:paraId="3156C890" w14:textId="77777777" w:rsidTr="000659BE">
        <w:trPr>
          <w:jc w:val="center"/>
        </w:trPr>
        <w:tc>
          <w:tcPr>
            <w:tcW w:w="3345" w:type="dxa"/>
          </w:tcPr>
          <w:p w14:paraId="563CAE46" w14:textId="77777777" w:rsidR="004B3F04" w:rsidRDefault="004B3F04" w:rsidP="000659BE">
            <w:pPr>
              <w:pStyle w:val="TableText"/>
            </w:pPr>
            <w:r>
              <w:tab/>
              <w:t>@classCode</w:t>
            </w:r>
          </w:p>
        </w:tc>
        <w:tc>
          <w:tcPr>
            <w:tcW w:w="720" w:type="dxa"/>
          </w:tcPr>
          <w:p w14:paraId="70F68F4A" w14:textId="77777777" w:rsidR="004B3F04" w:rsidRDefault="004B3F04" w:rsidP="000659BE">
            <w:pPr>
              <w:pStyle w:val="TableText"/>
            </w:pPr>
            <w:r>
              <w:t>1..1</w:t>
            </w:r>
          </w:p>
        </w:tc>
        <w:tc>
          <w:tcPr>
            <w:tcW w:w="1152" w:type="dxa"/>
          </w:tcPr>
          <w:p w14:paraId="3DE3FE3F" w14:textId="77777777" w:rsidR="004B3F04" w:rsidRDefault="004B3F04" w:rsidP="000659BE">
            <w:pPr>
              <w:pStyle w:val="TableText"/>
            </w:pPr>
            <w:r>
              <w:t>SHALL</w:t>
            </w:r>
          </w:p>
        </w:tc>
        <w:tc>
          <w:tcPr>
            <w:tcW w:w="864" w:type="dxa"/>
          </w:tcPr>
          <w:p w14:paraId="6E9D942C" w14:textId="77777777" w:rsidR="004B3F04" w:rsidRDefault="004B3F04" w:rsidP="000659BE">
            <w:pPr>
              <w:pStyle w:val="TableText"/>
            </w:pPr>
          </w:p>
        </w:tc>
        <w:tc>
          <w:tcPr>
            <w:tcW w:w="1104" w:type="dxa"/>
          </w:tcPr>
          <w:p w14:paraId="2E4A3B4B" w14:textId="77777777" w:rsidR="004B3F04" w:rsidRDefault="006C736C" w:rsidP="000659BE">
            <w:pPr>
              <w:pStyle w:val="TableText"/>
            </w:pPr>
            <w:hyperlink w:anchor="C_4423-35753">
              <w:r w:rsidR="004B3F04">
                <w:rPr>
                  <w:rStyle w:val="HyperlinkText9pt"/>
                </w:rPr>
                <w:t>4423-35753</w:t>
              </w:r>
            </w:hyperlink>
          </w:p>
        </w:tc>
        <w:tc>
          <w:tcPr>
            <w:tcW w:w="2975" w:type="dxa"/>
          </w:tcPr>
          <w:p w14:paraId="70D187E1" w14:textId="77777777" w:rsidR="004B3F04" w:rsidRDefault="004B3F04" w:rsidP="000659BE">
            <w:pPr>
              <w:pStyle w:val="TableText"/>
            </w:pPr>
            <w:r>
              <w:t>OBS</w:t>
            </w:r>
          </w:p>
        </w:tc>
      </w:tr>
      <w:tr w:rsidR="004B3F04" w14:paraId="3177B3B8" w14:textId="77777777" w:rsidTr="000659BE">
        <w:trPr>
          <w:jc w:val="center"/>
        </w:trPr>
        <w:tc>
          <w:tcPr>
            <w:tcW w:w="3345" w:type="dxa"/>
          </w:tcPr>
          <w:p w14:paraId="6958FFAC" w14:textId="77777777" w:rsidR="004B3F04" w:rsidRDefault="004B3F04" w:rsidP="000659BE">
            <w:pPr>
              <w:pStyle w:val="TableText"/>
            </w:pPr>
            <w:r>
              <w:tab/>
              <w:t>@moodCode</w:t>
            </w:r>
          </w:p>
        </w:tc>
        <w:tc>
          <w:tcPr>
            <w:tcW w:w="720" w:type="dxa"/>
          </w:tcPr>
          <w:p w14:paraId="16554EA4" w14:textId="77777777" w:rsidR="004B3F04" w:rsidRDefault="004B3F04" w:rsidP="000659BE">
            <w:pPr>
              <w:pStyle w:val="TableText"/>
            </w:pPr>
            <w:r>
              <w:t>1..1</w:t>
            </w:r>
          </w:p>
        </w:tc>
        <w:tc>
          <w:tcPr>
            <w:tcW w:w="1152" w:type="dxa"/>
          </w:tcPr>
          <w:p w14:paraId="61B6A54B" w14:textId="77777777" w:rsidR="004B3F04" w:rsidRDefault="004B3F04" w:rsidP="000659BE">
            <w:pPr>
              <w:pStyle w:val="TableText"/>
            </w:pPr>
            <w:r>
              <w:t>SHALL</w:t>
            </w:r>
          </w:p>
        </w:tc>
        <w:tc>
          <w:tcPr>
            <w:tcW w:w="864" w:type="dxa"/>
          </w:tcPr>
          <w:p w14:paraId="36F02588" w14:textId="77777777" w:rsidR="004B3F04" w:rsidRDefault="004B3F04" w:rsidP="000659BE">
            <w:pPr>
              <w:pStyle w:val="TableText"/>
            </w:pPr>
          </w:p>
        </w:tc>
        <w:tc>
          <w:tcPr>
            <w:tcW w:w="1104" w:type="dxa"/>
          </w:tcPr>
          <w:p w14:paraId="35DCB2D7" w14:textId="77777777" w:rsidR="004B3F04" w:rsidRDefault="006C736C" w:rsidP="000659BE">
            <w:pPr>
              <w:pStyle w:val="TableText"/>
            </w:pPr>
            <w:hyperlink w:anchor="C_4423-35754">
              <w:r w:rsidR="004B3F04">
                <w:rPr>
                  <w:rStyle w:val="HyperlinkText9pt"/>
                </w:rPr>
                <w:t>4423-35754</w:t>
              </w:r>
            </w:hyperlink>
          </w:p>
        </w:tc>
        <w:tc>
          <w:tcPr>
            <w:tcW w:w="2975" w:type="dxa"/>
          </w:tcPr>
          <w:p w14:paraId="6EC5B32D" w14:textId="77777777" w:rsidR="004B3F04" w:rsidRDefault="004B3F04" w:rsidP="000659BE">
            <w:pPr>
              <w:pStyle w:val="TableText"/>
            </w:pPr>
            <w:r>
              <w:t>urn:oid:2.16.840.1.113883.5.1001 (HL7ActMood) = EVN</w:t>
            </w:r>
          </w:p>
        </w:tc>
      </w:tr>
      <w:tr w:rsidR="004B3F04" w14:paraId="6CBBE16D" w14:textId="77777777" w:rsidTr="000659BE">
        <w:trPr>
          <w:jc w:val="center"/>
        </w:trPr>
        <w:tc>
          <w:tcPr>
            <w:tcW w:w="3345" w:type="dxa"/>
          </w:tcPr>
          <w:p w14:paraId="583662BF" w14:textId="77777777" w:rsidR="004B3F04" w:rsidRDefault="004B3F04" w:rsidP="000659BE">
            <w:pPr>
              <w:pStyle w:val="TableText"/>
            </w:pPr>
            <w:r>
              <w:tab/>
              <w:t>templateId</w:t>
            </w:r>
          </w:p>
        </w:tc>
        <w:tc>
          <w:tcPr>
            <w:tcW w:w="720" w:type="dxa"/>
          </w:tcPr>
          <w:p w14:paraId="39772F79" w14:textId="77777777" w:rsidR="004B3F04" w:rsidRDefault="004B3F04" w:rsidP="000659BE">
            <w:pPr>
              <w:pStyle w:val="TableText"/>
            </w:pPr>
            <w:r>
              <w:t>1..1</w:t>
            </w:r>
          </w:p>
        </w:tc>
        <w:tc>
          <w:tcPr>
            <w:tcW w:w="1152" w:type="dxa"/>
          </w:tcPr>
          <w:p w14:paraId="2C6518FD" w14:textId="77777777" w:rsidR="004B3F04" w:rsidRDefault="004B3F04" w:rsidP="000659BE">
            <w:pPr>
              <w:pStyle w:val="TableText"/>
            </w:pPr>
            <w:r>
              <w:t>SHALL</w:t>
            </w:r>
          </w:p>
        </w:tc>
        <w:tc>
          <w:tcPr>
            <w:tcW w:w="864" w:type="dxa"/>
          </w:tcPr>
          <w:p w14:paraId="3D7C6832" w14:textId="77777777" w:rsidR="004B3F04" w:rsidRDefault="004B3F04" w:rsidP="000659BE">
            <w:pPr>
              <w:pStyle w:val="TableText"/>
            </w:pPr>
          </w:p>
        </w:tc>
        <w:tc>
          <w:tcPr>
            <w:tcW w:w="1104" w:type="dxa"/>
          </w:tcPr>
          <w:p w14:paraId="68B6082C" w14:textId="77777777" w:rsidR="004B3F04" w:rsidRDefault="006C736C" w:rsidP="000659BE">
            <w:pPr>
              <w:pStyle w:val="TableText"/>
            </w:pPr>
            <w:hyperlink w:anchor="C_4423-35742">
              <w:r w:rsidR="004B3F04">
                <w:rPr>
                  <w:rStyle w:val="HyperlinkText9pt"/>
                </w:rPr>
                <w:t>4423-35742</w:t>
              </w:r>
            </w:hyperlink>
          </w:p>
        </w:tc>
        <w:tc>
          <w:tcPr>
            <w:tcW w:w="2975" w:type="dxa"/>
          </w:tcPr>
          <w:p w14:paraId="2A64812A" w14:textId="77777777" w:rsidR="004B3F04" w:rsidRDefault="004B3F04" w:rsidP="000659BE">
            <w:pPr>
              <w:pStyle w:val="TableText"/>
            </w:pPr>
          </w:p>
        </w:tc>
      </w:tr>
      <w:tr w:rsidR="004B3F04" w14:paraId="183CEB2B" w14:textId="77777777" w:rsidTr="000659BE">
        <w:trPr>
          <w:jc w:val="center"/>
        </w:trPr>
        <w:tc>
          <w:tcPr>
            <w:tcW w:w="3345" w:type="dxa"/>
          </w:tcPr>
          <w:p w14:paraId="7EC40323" w14:textId="77777777" w:rsidR="004B3F04" w:rsidRDefault="004B3F04" w:rsidP="000659BE">
            <w:pPr>
              <w:pStyle w:val="TableText"/>
            </w:pPr>
            <w:r>
              <w:tab/>
            </w:r>
            <w:r>
              <w:tab/>
              <w:t>item</w:t>
            </w:r>
          </w:p>
        </w:tc>
        <w:tc>
          <w:tcPr>
            <w:tcW w:w="720" w:type="dxa"/>
          </w:tcPr>
          <w:p w14:paraId="40B94F53" w14:textId="77777777" w:rsidR="004B3F04" w:rsidRDefault="004B3F04" w:rsidP="000659BE">
            <w:pPr>
              <w:pStyle w:val="TableText"/>
            </w:pPr>
            <w:r>
              <w:t>1..1</w:t>
            </w:r>
          </w:p>
        </w:tc>
        <w:tc>
          <w:tcPr>
            <w:tcW w:w="1152" w:type="dxa"/>
          </w:tcPr>
          <w:p w14:paraId="2024F580" w14:textId="77777777" w:rsidR="004B3F04" w:rsidRDefault="004B3F04" w:rsidP="000659BE">
            <w:pPr>
              <w:pStyle w:val="TableText"/>
            </w:pPr>
            <w:r>
              <w:t>SHALL</w:t>
            </w:r>
          </w:p>
        </w:tc>
        <w:tc>
          <w:tcPr>
            <w:tcW w:w="864" w:type="dxa"/>
          </w:tcPr>
          <w:p w14:paraId="44EAFAE1" w14:textId="77777777" w:rsidR="004B3F04" w:rsidRDefault="004B3F04" w:rsidP="000659BE">
            <w:pPr>
              <w:pStyle w:val="TableText"/>
            </w:pPr>
          </w:p>
        </w:tc>
        <w:tc>
          <w:tcPr>
            <w:tcW w:w="1104" w:type="dxa"/>
          </w:tcPr>
          <w:p w14:paraId="05A7593E" w14:textId="77777777" w:rsidR="004B3F04" w:rsidRDefault="006C736C" w:rsidP="000659BE">
            <w:pPr>
              <w:pStyle w:val="TableText"/>
            </w:pPr>
            <w:hyperlink w:anchor="C_4423-35743">
              <w:r w:rsidR="004B3F04">
                <w:rPr>
                  <w:rStyle w:val="HyperlinkText9pt"/>
                </w:rPr>
                <w:t>4423-35743</w:t>
              </w:r>
            </w:hyperlink>
          </w:p>
        </w:tc>
        <w:tc>
          <w:tcPr>
            <w:tcW w:w="2975" w:type="dxa"/>
          </w:tcPr>
          <w:p w14:paraId="0017484A" w14:textId="77777777" w:rsidR="004B3F04" w:rsidRDefault="004B3F04" w:rsidP="000659BE">
            <w:pPr>
              <w:pStyle w:val="TableText"/>
            </w:pPr>
          </w:p>
        </w:tc>
      </w:tr>
      <w:tr w:rsidR="004B3F04" w14:paraId="004034EF" w14:textId="77777777" w:rsidTr="000659BE">
        <w:trPr>
          <w:jc w:val="center"/>
        </w:trPr>
        <w:tc>
          <w:tcPr>
            <w:tcW w:w="3345" w:type="dxa"/>
          </w:tcPr>
          <w:p w14:paraId="74169182" w14:textId="77777777" w:rsidR="004B3F04" w:rsidRDefault="004B3F04" w:rsidP="000659BE">
            <w:pPr>
              <w:pStyle w:val="TableText"/>
            </w:pPr>
            <w:r>
              <w:tab/>
            </w:r>
            <w:r>
              <w:tab/>
            </w:r>
            <w:r>
              <w:tab/>
              <w:t>@root</w:t>
            </w:r>
          </w:p>
        </w:tc>
        <w:tc>
          <w:tcPr>
            <w:tcW w:w="720" w:type="dxa"/>
          </w:tcPr>
          <w:p w14:paraId="20D91B43" w14:textId="77777777" w:rsidR="004B3F04" w:rsidRDefault="004B3F04" w:rsidP="000659BE">
            <w:pPr>
              <w:pStyle w:val="TableText"/>
            </w:pPr>
            <w:r>
              <w:t>1..1</w:t>
            </w:r>
          </w:p>
        </w:tc>
        <w:tc>
          <w:tcPr>
            <w:tcW w:w="1152" w:type="dxa"/>
          </w:tcPr>
          <w:p w14:paraId="43F7A47E" w14:textId="77777777" w:rsidR="004B3F04" w:rsidRDefault="004B3F04" w:rsidP="000659BE">
            <w:pPr>
              <w:pStyle w:val="TableText"/>
            </w:pPr>
            <w:r>
              <w:t>SHALL</w:t>
            </w:r>
          </w:p>
        </w:tc>
        <w:tc>
          <w:tcPr>
            <w:tcW w:w="864" w:type="dxa"/>
          </w:tcPr>
          <w:p w14:paraId="0E6E56BC" w14:textId="77777777" w:rsidR="004B3F04" w:rsidRDefault="004B3F04" w:rsidP="000659BE">
            <w:pPr>
              <w:pStyle w:val="TableText"/>
            </w:pPr>
          </w:p>
        </w:tc>
        <w:tc>
          <w:tcPr>
            <w:tcW w:w="1104" w:type="dxa"/>
          </w:tcPr>
          <w:p w14:paraId="3A021F6C" w14:textId="77777777" w:rsidR="004B3F04" w:rsidRDefault="006C736C" w:rsidP="000659BE">
            <w:pPr>
              <w:pStyle w:val="TableText"/>
            </w:pPr>
            <w:hyperlink w:anchor="C_4423-35747">
              <w:r w:rsidR="004B3F04">
                <w:rPr>
                  <w:rStyle w:val="HyperlinkText9pt"/>
                </w:rPr>
                <w:t>4423-35747</w:t>
              </w:r>
            </w:hyperlink>
          </w:p>
        </w:tc>
        <w:tc>
          <w:tcPr>
            <w:tcW w:w="2975" w:type="dxa"/>
          </w:tcPr>
          <w:p w14:paraId="7E7C43C1" w14:textId="77777777" w:rsidR="004B3F04" w:rsidRDefault="004B3F04" w:rsidP="000659BE">
            <w:pPr>
              <w:pStyle w:val="TableText"/>
            </w:pPr>
            <w:r>
              <w:t>2.16.840.1.113883.10.20.28.4.138</w:t>
            </w:r>
          </w:p>
        </w:tc>
      </w:tr>
      <w:tr w:rsidR="004B3F04" w14:paraId="7D7047D0" w14:textId="77777777" w:rsidTr="000659BE">
        <w:trPr>
          <w:jc w:val="center"/>
        </w:trPr>
        <w:tc>
          <w:tcPr>
            <w:tcW w:w="3345" w:type="dxa"/>
          </w:tcPr>
          <w:p w14:paraId="3A3B6501" w14:textId="77777777" w:rsidR="004B3F04" w:rsidRDefault="004B3F04" w:rsidP="000659BE">
            <w:pPr>
              <w:pStyle w:val="TableText"/>
            </w:pPr>
            <w:r>
              <w:tab/>
            </w:r>
            <w:r>
              <w:tab/>
            </w:r>
            <w:r>
              <w:tab/>
              <w:t>@extension</w:t>
            </w:r>
          </w:p>
        </w:tc>
        <w:tc>
          <w:tcPr>
            <w:tcW w:w="720" w:type="dxa"/>
          </w:tcPr>
          <w:p w14:paraId="139EA957" w14:textId="77777777" w:rsidR="004B3F04" w:rsidRDefault="004B3F04" w:rsidP="000659BE">
            <w:pPr>
              <w:pStyle w:val="TableText"/>
            </w:pPr>
            <w:r>
              <w:t>1..1</w:t>
            </w:r>
          </w:p>
        </w:tc>
        <w:tc>
          <w:tcPr>
            <w:tcW w:w="1152" w:type="dxa"/>
          </w:tcPr>
          <w:p w14:paraId="48D32587" w14:textId="77777777" w:rsidR="004B3F04" w:rsidRDefault="004B3F04" w:rsidP="000659BE">
            <w:pPr>
              <w:pStyle w:val="TableText"/>
            </w:pPr>
            <w:r>
              <w:t>SHALL</w:t>
            </w:r>
          </w:p>
        </w:tc>
        <w:tc>
          <w:tcPr>
            <w:tcW w:w="864" w:type="dxa"/>
          </w:tcPr>
          <w:p w14:paraId="67538B5A" w14:textId="77777777" w:rsidR="004B3F04" w:rsidRDefault="004B3F04" w:rsidP="000659BE">
            <w:pPr>
              <w:pStyle w:val="TableText"/>
            </w:pPr>
          </w:p>
        </w:tc>
        <w:tc>
          <w:tcPr>
            <w:tcW w:w="1104" w:type="dxa"/>
          </w:tcPr>
          <w:p w14:paraId="0B15D756" w14:textId="77777777" w:rsidR="004B3F04" w:rsidRDefault="006C736C" w:rsidP="000659BE">
            <w:pPr>
              <w:pStyle w:val="TableText"/>
            </w:pPr>
            <w:hyperlink w:anchor="C_4423-35748">
              <w:r w:rsidR="004B3F04">
                <w:rPr>
                  <w:rStyle w:val="HyperlinkText9pt"/>
                </w:rPr>
                <w:t>4423-35748</w:t>
              </w:r>
            </w:hyperlink>
          </w:p>
        </w:tc>
        <w:tc>
          <w:tcPr>
            <w:tcW w:w="2975" w:type="dxa"/>
          </w:tcPr>
          <w:p w14:paraId="5FF2B756" w14:textId="77777777" w:rsidR="004B3F04" w:rsidRDefault="004B3F04" w:rsidP="000659BE">
            <w:pPr>
              <w:pStyle w:val="TableText"/>
            </w:pPr>
            <w:r>
              <w:t>2019-05-01</w:t>
            </w:r>
          </w:p>
        </w:tc>
      </w:tr>
      <w:tr w:rsidR="004B3F04" w14:paraId="3FCF1BFB" w14:textId="77777777" w:rsidTr="000659BE">
        <w:trPr>
          <w:jc w:val="center"/>
        </w:trPr>
        <w:tc>
          <w:tcPr>
            <w:tcW w:w="3345" w:type="dxa"/>
          </w:tcPr>
          <w:p w14:paraId="577FF424" w14:textId="77777777" w:rsidR="004B3F04" w:rsidRDefault="004B3F04" w:rsidP="000659BE">
            <w:pPr>
              <w:pStyle w:val="TableText"/>
            </w:pPr>
            <w:r>
              <w:tab/>
              <w:t>code</w:t>
            </w:r>
          </w:p>
        </w:tc>
        <w:tc>
          <w:tcPr>
            <w:tcW w:w="720" w:type="dxa"/>
          </w:tcPr>
          <w:p w14:paraId="62C5F366" w14:textId="77777777" w:rsidR="004B3F04" w:rsidRDefault="004B3F04" w:rsidP="000659BE">
            <w:pPr>
              <w:pStyle w:val="TableText"/>
            </w:pPr>
            <w:r>
              <w:t>1..1</w:t>
            </w:r>
          </w:p>
        </w:tc>
        <w:tc>
          <w:tcPr>
            <w:tcW w:w="1152" w:type="dxa"/>
          </w:tcPr>
          <w:p w14:paraId="5F178697" w14:textId="77777777" w:rsidR="004B3F04" w:rsidRDefault="004B3F04" w:rsidP="000659BE">
            <w:pPr>
              <w:pStyle w:val="TableText"/>
            </w:pPr>
            <w:r>
              <w:t>SHALL</w:t>
            </w:r>
          </w:p>
        </w:tc>
        <w:tc>
          <w:tcPr>
            <w:tcW w:w="864" w:type="dxa"/>
          </w:tcPr>
          <w:p w14:paraId="24933655" w14:textId="77777777" w:rsidR="004B3F04" w:rsidRDefault="004B3F04" w:rsidP="000659BE">
            <w:pPr>
              <w:pStyle w:val="TableText"/>
            </w:pPr>
          </w:p>
        </w:tc>
        <w:tc>
          <w:tcPr>
            <w:tcW w:w="1104" w:type="dxa"/>
          </w:tcPr>
          <w:p w14:paraId="3E982ECD" w14:textId="77777777" w:rsidR="004B3F04" w:rsidRDefault="006C736C" w:rsidP="000659BE">
            <w:pPr>
              <w:pStyle w:val="TableText"/>
            </w:pPr>
            <w:hyperlink w:anchor="C_4423-35744">
              <w:r w:rsidR="004B3F04">
                <w:rPr>
                  <w:rStyle w:val="HyperlinkText9pt"/>
                </w:rPr>
                <w:t>4423-35744</w:t>
              </w:r>
            </w:hyperlink>
          </w:p>
        </w:tc>
        <w:tc>
          <w:tcPr>
            <w:tcW w:w="2975" w:type="dxa"/>
          </w:tcPr>
          <w:p w14:paraId="6F4832BB" w14:textId="77777777" w:rsidR="004B3F04" w:rsidRDefault="004B3F04" w:rsidP="000659BE">
            <w:pPr>
              <w:pStyle w:val="TableText"/>
            </w:pPr>
          </w:p>
        </w:tc>
      </w:tr>
      <w:tr w:rsidR="004B3F04" w14:paraId="48FAD046" w14:textId="77777777" w:rsidTr="000659BE">
        <w:trPr>
          <w:jc w:val="center"/>
        </w:trPr>
        <w:tc>
          <w:tcPr>
            <w:tcW w:w="3345" w:type="dxa"/>
          </w:tcPr>
          <w:p w14:paraId="07714354" w14:textId="77777777" w:rsidR="004B3F04" w:rsidRDefault="004B3F04" w:rsidP="000659BE">
            <w:pPr>
              <w:pStyle w:val="TableText"/>
            </w:pPr>
            <w:r>
              <w:tab/>
            </w:r>
            <w:r>
              <w:tab/>
              <w:t>@code</w:t>
            </w:r>
          </w:p>
        </w:tc>
        <w:tc>
          <w:tcPr>
            <w:tcW w:w="720" w:type="dxa"/>
          </w:tcPr>
          <w:p w14:paraId="1F30AA82" w14:textId="77777777" w:rsidR="004B3F04" w:rsidRDefault="004B3F04" w:rsidP="000659BE">
            <w:pPr>
              <w:pStyle w:val="TableText"/>
            </w:pPr>
            <w:r>
              <w:t>1..1</w:t>
            </w:r>
          </w:p>
        </w:tc>
        <w:tc>
          <w:tcPr>
            <w:tcW w:w="1152" w:type="dxa"/>
          </w:tcPr>
          <w:p w14:paraId="290A1186" w14:textId="77777777" w:rsidR="004B3F04" w:rsidRDefault="004B3F04" w:rsidP="000659BE">
            <w:pPr>
              <w:pStyle w:val="TableText"/>
            </w:pPr>
            <w:r>
              <w:t>SHALL</w:t>
            </w:r>
          </w:p>
        </w:tc>
        <w:tc>
          <w:tcPr>
            <w:tcW w:w="864" w:type="dxa"/>
          </w:tcPr>
          <w:p w14:paraId="024F026C" w14:textId="77777777" w:rsidR="004B3F04" w:rsidRDefault="004B3F04" w:rsidP="000659BE">
            <w:pPr>
              <w:pStyle w:val="TableText"/>
            </w:pPr>
          </w:p>
        </w:tc>
        <w:tc>
          <w:tcPr>
            <w:tcW w:w="1104" w:type="dxa"/>
          </w:tcPr>
          <w:p w14:paraId="2C1C9A50" w14:textId="77777777" w:rsidR="004B3F04" w:rsidRDefault="006C736C" w:rsidP="000659BE">
            <w:pPr>
              <w:pStyle w:val="TableText"/>
            </w:pPr>
            <w:hyperlink w:anchor="C_4423-35749">
              <w:r w:rsidR="004B3F04">
                <w:rPr>
                  <w:rStyle w:val="HyperlinkText9pt"/>
                </w:rPr>
                <w:t>4423-35749</w:t>
              </w:r>
            </w:hyperlink>
          </w:p>
        </w:tc>
        <w:tc>
          <w:tcPr>
            <w:tcW w:w="2975" w:type="dxa"/>
          </w:tcPr>
          <w:p w14:paraId="6058C7EE" w14:textId="77777777" w:rsidR="004B3F04" w:rsidRDefault="004B3F04" w:rsidP="000659BE">
            <w:pPr>
              <w:pStyle w:val="TableText"/>
            </w:pPr>
            <w:r>
              <w:t>29308-4</w:t>
            </w:r>
          </w:p>
        </w:tc>
      </w:tr>
      <w:tr w:rsidR="004B3F04" w14:paraId="07C7B9BA" w14:textId="77777777" w:rsidTr="000659BE">
        <w:trPr>
          <w:jc w:val="center"/>
        </w:trPr>
        <w:tc>
          <w:tcPr>
            <w:tcW w:w="3345" w:type="dxa"/>
          </w:tcPr>
          <w:p w14:paraId="5914ECF6" w14:textId="77777777" w:rsidR="004B3F04" w:rsidRDefault="004B3F04" w:rsidP="000659BE">
            <w:pPr>
              <w:pStyle w:val="TableText"/>
            </w:pPr>
            <w:r>
              <w:tab/>
            </w:r>
            <w:r>
              <w:tab/>
              <w:t>@codeSystem</w:t>
            </w:r>
          </w:p>
        </w:tc>
        <w:tc>
          <w:tcPr>
            <w:tcW w:w="720" w:type="dxa"/>
          </w:tcPr>
          <w:p w14:paraId="12D389EA" w14:textId="77777777" w:rsidR="004B3F04" w:rsidRDefault="004B3F04" w:rsidP="000659BE">
            <w:pPr>
              <w:pStyle w:val="TableText"/>
            </w:pPr>
            <w:r>
              <w:t>1..1</w:t>
            </w:r>
          </w:p>
        </w:tc>
        <w:tc>
          <w:tcPr>
            <w:tcW w:w="1152" w:type="dxa"/>
          </w:tcPr>
          <w:p w14:paraId="585E82BD" w14:textId="77777777" w:rsidR="004B3F04" w:rsidRDefault="004B3F04" w:rsidP="000659BE">
            <w:pPr>
              <w:pStyle w:val="TableText"/>
            </w:pPr>
            <w:r>
              <w:t>SHALL</w:t>
            </w:r>
          </w:p>
        </w:tc>
        <w:tc>
          <w:tcPr>
            <w:tcW w:w="864" w:type="dxa"/>
          </w:tcPr>
          <w:p w14:paraId="3CCA775C" w14:textId="77777777" w:rsidR="004B3F04" w:rsidRDefault="004B3F04" w:rsidP="000659BE">
            <w:pPr>
              <w:pStyle w:val="TableText"/>
            </w:pPr>
          </w:p>
        </w:tc>
        <w:tc>
          <w:tcPr>
            <w:tcW w:w="1104" w:type="dxa"/>
          </w:tcPr>
          <w:p w14:paraId="3E51D113" w14:textId="77777777" w:rsidR="004B3F04" w:rsidRDefault="006C736C" w:rsidP="000659BE">
            <w:pPr>
              <w:pStyle w:val="TableText"/>
            </w:pPr>
            <w:hyperlink w:anchor="C_4423-35750">
              <w:r w:rsidR="004B3F04">
                <w:rPr>
                  <w:rStyle w:val="HyperlinkText9pt"/>
                </w:rPr>
                <w:t>4423-35750</w:t>
              </w:r>
            </w:hyperlink>
          </w:p>
        </w:tc>
        <w:tc>
          <w:tcPr>
            <w:tcW w:w="2975" w:type="dxa"/>
          </w:tcPr>
          <w:p w14:paraId="63CE98C5" w14:textId="77777777" w:rsidR="004B3F04" w:rsidRDefault="004B3F04" w:rsidP="000659BE">
            <w:pPr>
              <w:pStyle w:val="TableText"/>
            </w:pPr>
            <w:r>
              <w:t>urn:oid:2.16.840.1.113883.6.1 (LOINC) = 2.16.840.1.113883.6.1</w:t>
            </w:r>
          </w:p>
        </w:tc>
      </w:tr>
      <w:tr w:rsidR="004B3F04" w14:paraId="295A799C" w14:textId="77777777" w:rsidTr="000659BE">
        <w:trPr>
          <w:jc w:val="center"/>
        </w:trPr>
        <w:tc>
          <w:tcPr>
            <w:tcW w:w="3345" w:type="dxa"/>
          </w:tcPr>
          <w:p w14:paraId="142CC73A" w14:textId="77777777" w:rsidR="004B3F04" w:rsidRDefault="004B3F04" w:rsidP="000659BE">
            <w:pPr>
              <w:pStyle w:val="TableText"/>
            </w:pPr>
            <w:r>
              <w:tab/>
              <w:t>value</w:t>
            </w:r>
          </w:p>
        </w:tc>
        <w:tc>
          <w:tcPr>
            <w:tcW w:w="720" w:type="dxa"/>
          </w:tcPr>
          <w:p w14:paraId="14E3A775" w14:textId="77777777" w:rsidR="004B3F04" w:rsidRDefault="004B3F04" w:rsidP="000659BE">
            <w:pPr>
              <w:pStyle w:val="TableText"/>
            </w:pPr>
            <w:r>
              <w:t>0..1</w:t>
            </w:r>
          </w:p>
        </w:tc>
        <w:tc>
          <w:tcPr>
            <w:tcW w:w="1152" w:type="dxa"/>
          </w:tcPr>
          <w:p w14:paraId="7C9BED7F" w14:textId="77777777" w:rsidR="004B3F04" w:rsidRDefault="004B3F04" w:rsidP="000659BE">
            <w:pPr>
              <w:pStyle w:val="TableText"/>
            </w:pPr>
            <w:r>
              <w:t>MAY</w:t>
            </w:r>
          </w:p>
        </w:tc>
        <w:tc>
          <w:tcPr>
            <w:tcW w:w="864" w:type="dxa"/>
          </w:tcPr>
          <w:p w14:paraId="04F3119C" w14:textId="77777777" w:rsidR="004B3F04" w:rsidRDefault="004B3F04" w:rsidP="000659BE">
            <w:pPr>
              <w:pStyle w:val="TableText"/>
            </w:pPr>
            <w:r>
              <w:t>CD</w:t>
            </w:r>
          </w:p>
        </w:tc>
        <w:tc>
          <w:tcPr>
            <w:tcW w:w="1104" w:type="dxa"/>
          </w:tcPr>
          <w:p w14:paraId="7BF73382" w14:textId="77777777" w:rsidR="004B3F04" w:rsidRDefault="006C736C" w:rsidP="000659BE">
            <w:pPr>
              <w:pStyle w:val="TableText"/>
            </w:pPr>
            <w:hyperlink w:anchor="C_4423-35755">
              <w:r w:rsidR="004B3F04">
                <w:rPr>
                  <w:rStyle w:val="HyperlinkText9pt"/>
                </w:rPr>
                <w:t>4423-35755</w:t>
              </w:r>
            </w:hyperlink>
          </w:p>
        </w:tc>
        <w:tc>
          <w:tcPr>
            <w:tcW w:w="2975" w:type="dxa"/>
          </w:tcPr>
          <w:p w14:paraId="557FF803" w14:textId="77777777" w:rsidR="004B3F04" w:rsidRDefault="004B3F04" w:rsidP="000659BE">
            <w:pPr>
              <w:pStyle w:val="TableText"/>
            </w:pPr>
          </w:p>
        </w:tc>
      </w:tr>
      <w:tr w:rsidR="004B3F04" w14:paraId="256655B5" w14:textId="77777777" w:rsidTr="000659BE">
        <w:trPr>
          <w:jc w:val="center"/>
        </w:trPr>
        <w:tc>
          <w:tcPr>
            <w:tcW w:w="3345" w:type="dxa"/>
          </w:tcPr>
          <w:p w14:paraId="0EF82C71" w14:textId="77777777" w:rsidR="004B3F04" w:rsidRDefault="004B3F04" w:rsidP="000659BE">
            <w:pPr>
              <w:pStyle w:val="TableText"/>
            </w:pPr>
            <w:r>
              <w:tab/>
            </w:r>
            <w:r>
              <w:tab/>
              <w:t>@valueSet</w:t>
            </w:r>
          </w:p>
        </w:tc>
        <w:tc>
          <w:tcPr>
            <w:tcW w:w="720" w:type="dxa"/>
          </w:tcPr>
          <w:p w14:paraId="61CDAB90" w14:textId="77777777" w:rsidR="004B3F04" w:rsidRDefault="004B3F04" w:rsidP="000659BE">
            <w:pPr>
              <w:pStyle w:val="TableText"/>
            </w:pPr>
            <w:r>
              <w:t>0..1</w:t>
            </w:r>
          </w:p>
        </w:tc>
        <w:tc>
          <w:tcPr>
            <w:tcW w:w="1152" w:type="dxa"/>
          </w:tcPr>
          <w:p w14:paraId="2A3B9C37" w14:textId="77777777" w:rsidR="004B3F04" w:rsidRDefault="004B3F04" w:rsidP="000659BE">
            <w:pPr>
              <w:pStyle w:val="TableText"/>
            </w:pPr>
            <w:r>
              <w:t>SHOULD</w:t>
            </w:r>
          </w:p>
        </w:tc>
        <w:tc>
          <w:tcPr>
            <w:tcW w:w="864" w:type="dxa"/>
          </w:tcPr>
          <w:p w14:paraId="4BE4A8D8" w14:textId="77777777" w:rsidR="004B3F04" w:rsidRDefault="004B3F04" w:rsidP="000659BE">
            <w:pPr>
              <w:pStyle w:val="TableText"/>
            </w:pPr>
          </w:p>
        </w:tc>
        <w:tc>
          <w:tcPr>
            <w:tcW w:w="1104" w:type="dxa"/>
          </w:tcPr>
          <w:p w14:paraId="1E2E4F85" w14:textId="77777777" w:rsidR="004B3F04" w:rsidRDefault="006C736C" w:rsidP="000659BE">
            <w:pPr>
              <w:pStyle w:val="TableText"/>
            </w:pPr>
            <w:hyperlink w:anchor="C_4423-35758">
              <w:r w:rsidR="004B3F04">
                <w:rPr>
                  <w:rStyle w:val="HyperlinkText9pt"/>
                </w:rPr>
                <w:t>4423-35758</w:t>
              </w:r>
            </w:hyperlink>
          </w:p>
        </w:tc>
        <w:tc>
          <w:tcPr>
            <w:tcW w:w="2975" w:type="dxa"/>
          </w:tcPr>
          <w:p w14:paraId="71AD6E1D" w14:textId="77777777" w:rsidR="004B3F04" w:rsidRDefault="004B3F04" w:rsidP="000659BE">
            <w:pPr>
              <w:pStyle w:val="TableText"/>
            </w:pPr>
          </w:p>
        </w:tc>
      </w:tr>
      <w:tr w:rsidR="004B3F04" w14:paraId="65D2C7E8" w14:textId="77777777" w:rsidTr="000659BE">
        <w:trPr>
          <w:jc w:val="center"/>
        </w:trPr>
        <w:tc>
          <w:tcPr>
            <w:tcW w:w="3345" w:type="dxa"/>
          </w:tcPr>
          <w:p w14:paraId="61F2CE4E" w14:textId="77777777" w:rsidR="004B3F04" w:rsidRDefault="004B3F04" w:rsidP="000659BE">
            <w:pPr>
              <w:pStyle w:val="TableText"/>
            </w:pPr>
            <w:r>
              <w:tab/>
              <w:t>outboundRelationship</w:t>
            </w:r>
          </w:p>
        </w:tc>
        <w:tc>
          <w:tcPr>
            <w:tcW w:w="720" w:type="dxa"/>
          </w:tcPr>
          <w:p w14:paraId="3AE1601A" w14:textId="77777777" w:rsidR="004B3F04" w:rsidRDefault="004B3F04" w:rsidP="000659BE">
            <w:pPr>
              <w:pStyle w:val="TableText"/>
            </w:pPr>
            <w:r>
              <w:t>0..1</w:t>
            </w:r>
          </w:p>
        </w:tc>
        <w:tc>
          <w:tcPr>
            <w:tcW w:w="1152" w:type="dxa"/>
          </w:tcPr>
          <w:p w14:paraId="73309025" w14:textId="77777777" w:rsidR="004B3F04" w:rsidRDefault="004B3F04" w:rsidP="000659BE">
            <w:pPr>
              <w:pStyle w:val="TableText"/>
            </w:pPr>
            <w:r>
              <w:t>MAY</w:t>
            </w:r>
          </w:p>
        </w:tc>
        <w:tc>
          <w:tcPr>
            <w:tcW w:w="864" w:type="dxa"/>
          </w:tcPr>
          <w:p w14:paraId="2916DF51" w14:textId="77777777" w:rsidR="004B3F04" w:rsidRDefault="004B3F04" w:rsidP="000659BE">
            <w:pPr>
              <w:pStyle w:val="TableText"/>
            </w:pPr>
          </w:p>
        </w:tc>
        <w:tc>
          <w:tcPr>
            <w:tcW w:w="1104" w:type="dxa"/>
          </w:tcPr>
          <w:p w14:paraId="6D81F446" w14:textId="77777777" w:rsidR="004B3F04" w:rsidRDefault="006C736C" w:rsidP="000659BE">
            <w:pPr>
              <w:pStyle w:val="TableText"/>
            </w:pPr>
            <w:hyperlink w:anchor="C_4423-35756">
              <w:r w:rsidR="004B3F04">
                <w:rPr>
                  <w:rStyle w:val="HyperlinkText9pt"/>
                </w:rPr>
                <w:t>4423-35756</w:t>
              </w:r>
            </w:hyperlink>
          </w:p>
        </w:tc>
        <w:tc>
          <w:tcPr>
            <w:tcW w:w="2975" w:type="dxa"/>
          </w:tcPr>
          <w:p w14:paraId="2D851712" w14:textId="77777777" w:rsidR="004B3F04" w:rsidRDefault="004B3F04" w:rsidP="000659BE">
            <w:pPr>
              <w:pStyle w:val="TableText"/>
            </w:pPr>
          </w:p>
        </w:tc>
      </w:tr>
      <w:tr w:rsidR="004B3F04" w14:paraId="4BB5AD6C" w14:textId="77777777" w:rsidTr="000659BE">
        <w:trPr>
          <w:jc w:val="center"/>
        </w:trPr>
        <w:tc>
          <w:tcPr>
            <w:tcW w:w="3345" w:type="dxa"/>
          </w:tcPr>
          <w:p w14:paraId="624BFC3A" w14:textId="77777777" w:rsidR="004B3F04" w:rsidRDefault="004B3F04" w:rsidP="000659BE">
            <w:pPr>
              <w:pStyle w:val="TableText"/>
            </w:pPr>
            <w:r>
              <w:tab/>
            </w:r>
            <w:r>
              <w:tab/>
              <w:t>@typeCode</w:t>
            </w:r>
          </w:p>
        </w:tc>
        <w:tc>
          <w:tcPr>
            <w:tcW w:w="720" w:type="dxa"/>
          </w:tcPr>
          <w:p w14:paraId="18181AF5" w14:textId="77777777" w:rsidR="004B3F04" w:rsidRDefault="004B3F04" w:rsidP="000659BE">
            <w:pPr>
              <w:pStyle w:val="TableText"/>
            </w:pPr>
            <w:r>
              <w:t>1..1</w:t>
            </w:r>
          </w:p>
        </w:tc>
        <w:tc>
          <w:tcPr>
            <w:tcW w:w="1152" w:type="dxa"/>
          </w:tcPr>
          <w:p w14:paraId="6FCEF355" w14:textId="77777777" w:rsidR="004B3F04" w:rsidRDefault="004B3F04" w:rsidP="000659BE">
            <w:pPr>
              <w:pStyle w:val="TableText"/>
            </w:pPr>
            <w:r>
              <w:t>SHALL</w:t>
            </w:r>
          </w:p>
        </w:tc>
        <w:tc>
          <w:tcPr>
            <w:tcW w:w="864" w:type="dxa"/>
          </w:tcPr>
          <w:p w14:paraId="7159E4E9" w14:textId="77777777" w:rsidR="004B3F04" w:rsidRDefault="004B3F04" w:rsidP="000659BE">
            <w:pPr>
              <w:pStyle w:val="TableText"/>
            </w:pPr>
          </w:p>
        </w:tc>
        <w:tc>
          <w:tcPr>
            <w:tcW w:w="1104" w:type="dxa"/>
          </w:tcPr>
          <w:p w14:paraId="20AFA12D" w14:textId="77777777" w:rsidR="004B3F04" w:rsidRDefault="006C736C" w:rsidP="000659BE">
            <w:pPr>
              <w:pStyle w:val="TableText"/>
            </w:pPr>
            <w:hyperlink w:anchor="C_4423-35759">
              <w:r w:rsidR="004B3F04">
                <w:rPr>
                  <w:rStyle w:val="HyperlinkText9pt"/>
                </w:rPr>
                <w:t>4423-35759</w:t>
              </w:r>
            </w:hyperlink>
          </w:p>
        </w:tc>
        <w:tc>
          <w:tcPr>
            <w:tcW w:w="2975" w:type="dxa"/>
          </w:tcPr>
          <w:p w14:paraId="0CC70FCC" w14:textId="77777777" w:rsidR="004B3F04" w:rsidRDefault="004B3F04" w:rsidP="000659BE">
            <w:pPr>
              <w:pStyle w:val="TableText"/>
            </w:pPr>
            <w:r>
              <w:t>urn:oid:2.16.840.1.113883.5.1002 (HL7ActRelationshipType) = REFR</w:t>
            </w:r>
          </w:p>
        </w:tc>
      </w:tr>
      <w:tr w:rsidR="004B3F04" w14:paraId="44AEF62B" w14:textId="77777777" w:rsidTr="000659BE">
        <w:trPr>
          <w:jc w:val="center"/>
        </w:trPr>
        <w:tc>
          <w:tcPr>
            <w:tcW w:w="3345" w:type="dxa"/>
          </w:tcPr>
          <w:p w14:paraId="13CAD770" w14:textId="77777777" w:rsidR="004B3F04" w:rsidRDefault="004B3F04" w:rsidP="000659BE">
            <w:pPr>
              <w:pStyle w:val="TableText"/>
            </w:pPr>
            <w:r>
              <w:tab/>
            </w:r>
            <w:r>
              <w:tab/>
              <w:t>observationCriteria</w:t>
            </w:r>
          </w:p>
        </w:tc>
        <w:tc>
          <w:tcPr>
            <w:tcW w:w="720" w:type="dxa"/>
          </w:tcPr>
          <w:p w14:paraId="67B796F0" w14:textId="77777777" w:rsidR="004B3F04" w:rsidRDefault="004B3F04" w:rsidP="000659BE">
            <w:pPr>
              <w:pStyle w:val="TableText"/>
            </w:pPr>
            <w:r>
              <w:t>1..1</w:t>
            </w:r>
          </w:p>
        </w:tc>
        <w:tc>
          <w:tcPr>
            <w:tcW w:w="1152" w:type="dxa"/>
          </w:tcPr>
          <w:p w14:paraId="09265852" w14:textId="77777777" w:rsidR="004B3F04" w:rsidRDefault="004B3F04" w:rsidP="000659BE">
            <w:pPr>
              <w:pStyle w:val="TableText"/>
            </w:pPr>
            <w:r>
              <w:t>SHALL</w:t>
            </w:r>
          </w:p>
        </w:tc>
        <w:tc>
          <w:tcPr>
            <w:tcW w:w="864" w:type="dxa"/>
          </w:tcPr>
          <w:p w14:paraId="1F17012E" w14:textId="77777777" w:rsidR="004B3F04" w:rsidRDefault="004B3F04" w:rsidP="000659BE">
            <w:pPr>
              <w:pStyle w:val="TableText"/>
            </w:pPr>
          </w:p>
        </w:tc>
        <w:tc>
          <w:tcPr>
            <w:tcW w:w="1104" w:type="dxa"/>
          </w:tcPr>
          <w:p w14:paraId="50950ED0" w14:textId="77777777" w:rsidR="004B3F04" w:rsidRDefault="006C736C" w:rsidP="000659BE">
            <w:pPr>
              <w:pStyle w:val="TableText"/>
            </w:pPr>
            <w:hyperlink w:anchor="C_4423-35757">
              <w:r w:rsidR="004B3F04">
                <w:rPr>
                  <w:rStyle w:val="HyperlinkText9pt"/>
                </w:rPr>
                <w:t>4423-35757</w:t>
              </w:r>
            </w:hyperlink>
          </w:p>
        </w:tc>
        <w:tc>
          <w:tcPr>
            <w:tcW w:w="2975" w:type="dxa"/>
          </w:tcPr>
          <w:p w14:paraId="016617E2" w14:textId="77777777" w:rsidR="004B3F04" w:rsidRDefault="006C736C" w:rsidP="000659BE">
            <w:pPr>
              <w:pStyle w:val="TableText"/>
            </w:pPr>
            <w:hyperlink w:anchor="E_Present_On_Admission_Indicator">
              <w:r w:rsidR="004B3F04">
                <w:rPr>
                  <w:rStyle w:val="HyperlinkText9pt"/>
                </w:rPr>
                <w:t>Present On Admission Indicator (identifier: urn:hl7ii:2.16.840.1.113883.10.20.28.4.140:2019-05-01</w:t>
              </w:r>
            </w:hyperlink>
          </w:p>
        </w:tc>
      </w:tr>
      <w:tr w:rsidR="004B3F04" w14:paraId="33D26E7C" w14:textId="77777777" w:rsidTr="000659BE">
        <w:trPr>
          <w:jc w:val="center"/>
        </w:trPr>
        <w:tc>
          <w:tcPr>
            <w:tcW w:w="3345" w:type="dxa"/>
          </w:tcPr>
          <w:p w14:paraId="0726AAE4" w14:textId="77777777" w:rsidR="004B3F04" w:rsidRDefault="004B3F04" w:rsidP="000659BE">
            <w:pPr>
              <w:pStyle w:val="TableText"/>
            </w:pPr>
            <w:r>
              <w:tab/>
              <w:t>outboundRelationship</w:t>
            </w:r>
          </w:p>
        </w:tc>
        <w:tc>
          <w:tcPr>
            <w:tcW w:w="720" w:type="dxa"/>
          </w:tcPr>
          <w:p w14:paraId="71768E8B" w14:textId="77777777" w:rsidR="004B3F04" w:rsidRDefault="004B3F04" w:rsidP="000659BE">
            <w:pPr>
              <w:pStyle w:val="TableText"/>
            </w:pPr>
            <w:r>
              <w:t>0..1</w:t>
            </w:r>
          </w:p>
        </w:tc>
        <w:tc>
          <w:tcPr>
            <w:tcW w:w="1152" w:type="dxa"/>
          </w:tcPr>
          <w:p w14:paraId="6C4760A8" w14:textId="77777777" w:rsidR="004B3F04" w:rsidRDefault="004B3F04" w:rsidP="000659BE">
            <w:pPr>
              <w:pStyle w:val="TableText"/>
            </w:pPr>
            <w:r>
              <w:t>MAY</w:t>
            </w:r>
          </w:p>
        </w:tc>
        <w:tc>
          <w:tcPr>
            <w:tcW w:w="864" w:type="dxa"/>
          </w:tcPr>
          <w:p w14:paraId="0953F81C" w14:textId="77777777" w:rsidR="004B3F04" w:rsidRDefault="004B3F04" w:rsidP="000659BE">
            <w:pPr>
              <w:pStyle w:val="TableText"/>
            </w:pPr>
          </w:p>
        </w:tc>
        <w:tc>
          <w:tcPr>
            <w:tcW w:w="1104" w:type="dxa"/>
          </w:tcPr>
          <w:p w14:paraId="7561ED03" w14:textId="77777777" w:rsidR="004B3F04" w:rsidRDefault="006C736C" w:rsidP="000659BE">
            <w:pPr>
              <w:pStyle w:val="TableText"/>
            </w:pPr>
            <w:hyperlink w:anchor="C_4423-35761">
              <w:r w:rsidR="004B3F04">
                <w:rPr>
                  <w:rStyle w:val="HyperlinkText9pt"/>
                </w:rPr>
                <w:t>4423-35761</w:t>
              </w:r>
            </w:hyperlink>
          </w:p>
        </w:tc>
        <w:tc>
          <w:tcPr>
            <w:tcW w:w="2975" w:type="dxa"/>
          </w:tcPr>
          <w:p w14:paraId="48CE77B0" w14:textId="77777777" w:rsidR="004B3F04" w:rsidRDefault="004B3F04" w:rsidP="000659BE">
            <w:pPr>
              <w:pStyle w:val="TableText"/>
            </w:pPr>
          </w:p>
        </w:tc>
      </w:tr>
      <w:tr w:rsidR="004B3F04" w14:paraId="2D986D31" w14:textId="77777777" w:rsidTr="000659BE">
        <w:trPr>
          <w:jc w:val="center"/>
        </w:trPr>
        <w:tc>
          <w:tcPr>
            <w:tcW w:w="3345" w:type="dxa"/>
          </w:tcPr>
          <w:p w14:paraId="2AE552D4" w14:textId="77777777" w:rsidR="004B3F04" w:rsidRDefault="004B3F04" w:rsidP="000659BE">
            <w:pPr>
              <w:pStyle w:val="TableText"/>
            </w:pPr>
            <w:r>
              <w:tab/>
            </w:r>
            <w:r>
              <w:tab/>
              <w:t>@typeCode</w:t>
            </w:r>
          </w:p>
        </w:tc>
        <w:tc>
          <w:tcPr>
            <w:tcW w:w="720" w:type="dxa"/>
          </w:tcPr>
          <w:p w14:paraId="3AA7694E" w14:textId="77777777" w:rsidR="004B3F04" w:rsidRDefault="004B3F04" w:rsidP="000659BE">
            <w:pPr>
              <w:pStyle w:val="TableText"/>
            </w:pPr>
            <w:r>
              <w:t>1..1</w:t>
            </w:r>
          </w:p>
        </w:tc>
        <w:tc>
          <w:tcPr>
            <w:tcW w:w="1152" w:type="dxa"/>
          </w:tcPr>
          <w:p w14:paraId="437FAA74" w14:textId="77777777" w:rsidR="004B3F04" w:rsidRDefault="004B3F04" w:rsidP="000659BE">
            <w:pPr>
              <w:pStyle w:val="TableText"/>
            </w:pPr>
            <w:r>
              <w:t>SHALL</w:t>
            </w:r>
          </w:p>
        </w:tc>
        <w:tc>
          <w:tcPr>
            <w:tcW w:w="864" w:type="dxa"/>
          </w:tcPr>
          <w:p w14:paraId="13BB0B2C" w14:textId="77777777" w:rsidR="004B3F04" w:rsidRDefault="004B3F04" w:rsidP="000659BE">
            <w:pPr>
              <w:pStyle w:val="TableText"/>
            </w:pPr>
          </w:p>
        </w:tc>
        <w:tc>
          <w:tcPr>
            <w:tcW w:w="1104" w:type="dxa"/>
          </w:tcPr>
          <w:p w14:paraId="09A84119" w14:textId="77777777" w:rsidR="004B3F04" w:rsidRDefault="006C736C" w:rsidP="000659BE">
            <w:pPr>
              <w:pStyle w:val="TableText"/>
            </w:pPr>
            <w:hyperlink w:anchor="C_4423-35763">
              <w:r w:rsidR="004B3F04">
                <w:rPr>
                  <w:rStyle w:val="HyperlinkText9pt"/>
                </w:rPr>
                <w:t>4423-35763</w:t>
              </w:r>
            </w:hyperlink>
          </w:p>
        </w:tc>
        <w:tc>
          <w:tcPr>
            <w:tcW w:w="2975" w:type="dxa"/>
          </w:tcPr>
          <w:p w14:paraId="16D612B5" w14:textId="77777777" w:rsidR="004B3F04" w:rsidRDefault="004B3F04" w:rsidP="000659BE">
            <w:pPr>
              <w:pStyle w:val="TableText"/>
            </w:pPr>
            <w:r>
              <w:t>urn:oid:2.16.840.1.113883.5.1002 (HL7ActRelationshipType) = REFR</w:t>
            </w:r>
          </w:p>
        </w:tc>
      </w:tr>
      <w:tr w:rsidR="004B3F04" w14:paraId="20C2C8BD" w14:textId="77777777" w:rsidTr="000659BE">
        <w:trPr>
          <w:jc w:val="center"/>
        </w:trPr>
        <w:tc>
          <w:tcPr>
            <w:tcW w:w="3345" w:type="dxa"/>
          </w:tcPr>
          <w:p w14:paraId="4BA1B68F" w14:textId="77777777" w:rsidR="004B3F04" w:rsidRDefault="004B3F04" w:rsidP="000659BE">
            <w:pPr>
              <w:pStyle w:val="TableText"/>
            </w:pPr>
            <w:r>
              <w:tab/>
            </w:r>
            <w:r>
              <w:tab/>
              <w:t>observationCriteria</w:t>
            </w:r>
          </w:p>
        </w:tc>
        <w:tc>
          <w:tcPr>
            <w:tcW w:w="720" w:type="dxa"/>
          </w:tcPr>
          <w:p w14:paraId="15E569EA" w14:textId="77777777" w:rsidR="004B3F04" w:rsidRDefault="004B3F04" w:rsidP="000659BE">
            <w:pPr>
              <w:pStyle w:val="TableText"/>
            </w:pPr>
            <w:r>
              <w:t>1..1</w:t>
            </w:r>
          </w:p>
        </w:tc>
        <w:tc>
          <w:tcPr>
            <w:tcW w:w="1152" w:type="dxa"/>
          </w:tcPr>
          <w:p w14:paraId="1D1CE0F2" w14:textId="77777777" w:rsidR="004B3F04" w:rsidRDefault="004B3F04" w:rsidP="000659BE">
            <w:pPr>
              <w:pStyle w:val="TableText"/>
            </w:pPr>
            <w:r>
              <w:t>SHALL</w:t>
            </w:r>
          </w:p>
        </w:tc>
        <w:tc>
          <w:tcPr>
            <w:tcW w:w="864" w:type="dxa"/>
          </w:tcPr>
          <w:p w14:paraId="77EE5A75" w14:textId="77777777" w:rsidR="004B3F04" w:rsidRDefault="004B3F04" w:rsidP="000659BE">
            <w:pPr>
              <w:pStyle w:val="TableText"/>
            </w:pPr>
          </w:p>
        </w:tc>
        <w:tc>
          <w:tcPr>
            <w:tcW w:w="1104" w:type="dxa"/>
          </w:tcPr>
          <w:p w14:paraId="0E1143B3" w14:textId="77777777" w:rsidR="004B3F04" w:rsidRDefault="006C736C" w:rsidP="000659BE">
            <w:pPr>
              <w:pStyle w:val="TableText"/>
            </w:pPr>
            <w:hyperlink w:anchor="C_4423-35762">
              <w:r w:rsidR="004B3F04">
                <w:rPr>
                  <w:rStyle w:val="HyperlinkText9pt"/>
                </w:rPr>
                <w:t>4423-35762</w:t>
              </w:r>
            </w:hyperlink>
          </w:p>
        </w:tc>
        <w:tc>
          <w:tcPr>
            <w:tcW w:w="2975" w:type="dxa"/>
          </w:tcPr>
          <w:p w14:paraId="475EF3FB" w14:textId="77777777" w:rsidR="004B3F04" w:rsidRDefault="006C736C" w:rsidP="000659BE">
            <w:pPr>
              <w:pStyle w:val="TableText"/>
            </w:pPr>
            <w:hyperlink w:anchor="E_Rank">
              <w:r w:rsidR="004B3F04">
                <w:rPr>
                  <w:rStyle w:val="HyperlinkText9pt"/>
                </w:rPr>
                <w:t>Rank (identifier: urn:hl7ii:2.16.840.1.113883.10.20.28.4.139:2019-05-01</w:t>
              </w:r>
            </w:hyperlink>
          </w:p>
        </w:tc>
      </w:tr>
    </w:tbl>
    <w:p w14:paraId="6B9BCB5B" w14:textId="77777777" w:rsidR="004B3F04" w:rsidRDefault="004B3F04" w:rsidP="004B3F04">
      <w:pPr>
        <w:pStyle w:val="BodyText"/>
      </w:pPr>
    </w:p>
    <w:p w14:paraId="52D553F3" w14:textId="77777777" w:rsidR="004B3F04" w:rsidRDefault="004B3F04" w:rsidP="007E63CC">
      <w:pPr>
        <w:numPr>
          <w:ilvl w:val="0"/>
          <w:numId w:val="2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533" w:name="C_4423-35753"/>
      <w:r>
        <w:t xml:space="preserve"> (CONF:4423-35753)</w:t>
      </w:r>
      <w:bookmarkEnd w:id="1533"/>
      <w:r>
        <w:t>.</w:t>
      </w:r>
    </w:p>
    <w:p w14:paraId="5D026EB6" w14:textId="77777777" w:rsidR="004B3F04" w:rsidRDefault="004B3F04" w:rsidP="007E63CC">
      <w:pPr>
        <w:numPr>
          <w:ilvl w:val="0"/>
          <w:numId w:val="26"/>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534" w:name="C_4423-35754"/>
      <w:r>
        <w:t xml:space="preserve"> (CONF:4423-35754)</w:t>
      </w:r>
      <w:bookmarkEnd w:id="1534"/>
      <w:r>
        <w:t>.</w:t>
      </w:r>
    </w:p>
    <w:p w14:paraId="415E295D" w14:textId="77777777" w:rsidR="004B3F04" w:rsidRDefault="004B3F04" w:rsidP="007E63CC">
      <w:pPr>
        <w:numPr>
          <w:ilvl w:val="0"/>
          <w:numId w:val="26"/>
        </w:numPr>
      </w:pPr>
      <w:r>
        <w:rPr>
          <w:rStyle w:val="keyword"/>
        </w:rPr>
        <w:t>SHALL</w:t>
      </w:r>
      <w:r>
        <w:t xml:space="preserve"> contain exactly one [1..1] </w:t>
      </w:r>
      <w:r>
        <w:rPr>
          <w:rStyle w:val="XMLnameBold"/>
        </w:rPr>
        <w:t>templateId</w:t>
      </w:r>
      <w:bookmarkStart w:id="1535" w:name="C_4423-35742"/>
      <w:r>
        <w:t xml:space="preserve"> (CONF:4423-35742)</w:t>
      </w:r>
      <w:bookmarkEnd w:id="1535"/>
      <w:r>
        <w:t xml:space="preserve"> such that it</w:t>
      </w:r>
    </w:p>
    <w:p w14:paraId="5465A82E" w14:textId="77777777" w:rsidR="004B3F04" w:rsidRDefault="004B3F04" w:rsidP="007E63CC">
      <w:pPr>
        <w:numPr>
          <w:ilvl w:val="1"/>
          <w:numId w:val="26"/>
        </w:numPr>
      </w:pPr>
      <w:r>
        <w:rPr>
          <w:rStyle w:val="keyword"/>
        </w:rPr>
        <w:t>SHALL</w:t>
      </w:r>
      <w:r>
        <w:t xml:space="preserve"> contain exactly one [1..1] </w:t>
      </w:r>
      <w:r>
        <w:rPr>
          <w:rStyle w:val="XMLnameBold"/>
        </w:rPr>
        <w:t>item</w:t>
      </w:r>
      <w:bookmarkStart w:id="1536" w:name="C_4423-35743"/>
      <w:r>
        <w:t xml:space="preserve"> (CONF:4423-35743)</w:t>
      </w:r>
      <w:bookmarkEnd w:id="1536"/>
      <w:r>
        <w:t>.</w:t>
      </w:r>
    </w:p>
    <w:p w14:paraId="5AF1CCEB"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@root</w:t>
      </w:r>
      <w:r>
        <w:t>=</w:t>
      </w:r>
      <w:r>
        <w:rPr>
          <w:rStyle w:val="XMLname"/>
        </w:rPr>
        <w:t>"2.16.840.1.113883.10.20.28.4.138"</w:t>
      </w:r>
      <w:bookmarkStart w:id="1537" w:name="C_4423-35747"/>
      <w:r>
        <w:t xml:space="preserve"> (CONF:4423-35747)</w:t>
      </w:r>
      <w:bookmarkEnd w:id="1537"/>
      <w:r>
        <w:t>.</w:t>
      </w:r>
    </w:p>
    <w:p w14:paraId="094F35E8" w14:textId="77777777" w:rsidR="004B3F04" w:rsidRDefault="004B3F04" w:rsidP="007E63CC">
      <w:pPr>
        <w:numPr>
          <w:ilvl w:val="2"/>
          <w:numId w:val="26"/>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1538" w:name="C_4423-35748"/>
      <w:r>
        <w:t xml:space="preserve"> (CONF:4423-35748)</w:t>
      </w:r>
      <w:bookmarkEnd w:id="1538"/>
      <w:r>
        <w:t>.</w:t>
      </w:r>
    </w:p>
    <w:p w14:paraId="3ED3B34A" w14:textId="77777777" w:rsidR="004B3F04" w:rsidRDefault="004B3F04" w:rsidP="007E63CC">
      <w:pPr>
        <w:numPr>
          <w:ilvl w:val="0"/>
          <w:numId w:val="26"/>
        </w:numPr>
      </w:pPr>
      <w:r>
        <w:rPr>
          <w:rStyle w:val="keyword"/>
        </w:rPr>
        <w:t>SHALL</w:t>
      </w:r>
      <w:r>
        <w:t xml:space="preserve"> contain exactly one [1..1] </w:t>
      </w:r>
      <w:r>
        <w:rPr>
          <w:rStyle w:val="XMLnameBold"/>
        </w:rPr>
        <w:t>code</w:t>
      </w:r>
      <w:bookmarkStart w:id="1539" w:name="C_4423-35744"/>
      <w:r>
        <w:t xml:space="preserve"> (CONF:4423-35744)</w:t>
      </w:r>
      <w:bookmarkEnd w:id="1539"/>
      <w:r>
        <w:t>.</w:t>
      </w:r>
    </w:p>
    <w:p w14:paraId="5A91E597"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w:t>
      </w:r>
      <w:r>
        <w:t>=</w:t>
      </w:r>
      <w:r>
        <w:rPr>
          <w:rStyle w:val="XMLname"/>
        </w:rPr>
        <w:t>"29308-4"</w:t>
      </w:r>
      <w:r>
        <w:t xml:space="preserve"> Diagnosis</w:t>
      </w:r>
      <w:bookmarkStart w:id="1540" w:name="C_4423-35749"/>
      <w:r>
        <w:t xml:space="preserve"> (CONF:4423-35749)</w:t>
      </w:r>
      <w:bookmarkEnd w:id="1540"/>
      <w:r>
        <w:t>.</w:t>
      </w:r>
    </w:p>
    <w:p w14:paraId="2A21A52D" w14:textId="77777777" w:rsidR="004B3F04" w:rsidRDefault="004B3F04" w:rsidP="007E63CC">
      <w:pPr>
        <w:numPr>
          <w:ilvl w:val="1"/>
          <w:numId w:val="2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1541" w:name="C_4423-35750"/>
      <w:r>
        <w:t xml:space="preserve"> (CONF:4423-35750)</w:t>
      </w:r>
      <w:bookmarkEnd w:id="1541"/>
      <w:r>
        <w:t>.</w:t>
      </w:r>
    </w:p>
    <w:p w14:paraId="67CA8896" w14:textId="77777777" w:rsidR="004B3F04" w:rsidRDefault="004B3F04" w:rsidP="007E63CC">
      <w:pPr>
        <w:numPr>
          <w:ilvl w:val="0"/>
          <w:numId w:val="26"/>
        </w:numPr>
      </w:pPr>
      <w:r>
        <w:rPr>
          <w:rStyle w:val="keyword"/>
        </w:rPr>
        <w:t>MAY</w:t>
      </w:r>
      <w:r>
        <w:t xml:space="preserve"> contain zero or one [0..1] </w:t>
      </w:r>
      <w:r>
        <w:rPr>
          <w:rStyle w:val="XMLnameBold"/>
        </w:rPr>
        <w:t>value</w:t>
      </w:r>
      <w:r>
        <w:t xml:space="preserve"> with @xsi:type="CD"</w:t>
      </w:r>
      <w:bookmarkStart w:id="1542" w:name="C_4423-35755"/>
      <w:r>
        <w:t xml:space="preserve"> (CONF:4423-35755)</w:t>
      </w:r>
      <w:bookmarkEnd w:id="1542"/>
      <w:r>
        <w:t>.</w:t>
      </w:r>
      <w:r>
        <w:br/>
        <w:t>Note: Diagnosis</w:t>
      </w:r>
    </w:p>
    <w:p w14:paraId="5FE6C924" w14:textId="77777777" w:rsidR="004B3F04" w:rsidRDefault="004B3F04" w:rsidP="007E63CC">
      <w:pPr>
        <w:numPr>
          <w:ilvl w:val="1"/>
          <w:numId w:val="26"/>
        </w:numPr>
      </w:pPr>
      <w:r>
        <w:t xml:space="preserve">The value, if present, </w:t>
      </w:r>
      <w:r>
        <w:rPr>
          <w:rStyle w:val="keyword"/>
        </w:rPr>
        <w:t>SHOULD</w:t>
      </w:r>
      <w:r>
        <w:t xml:space="preserve"> contain zero or one [0..1] </w:t>
      </w:r>
      <w:r>
        <w:rPr>
          <w:rStyle w:val="XMLnameBold"/>
        </w:rPr>
        <w:t>@valueSet</w:t>
      </w:r>
      <w:bookmarkStart w:id="1543" w:name="C_4423-35758"/>
      <w:r>
        <w:t xml:space="preserve"> (CONF:4423-35758)</w:t>
      </w:r>
      <w:bookmarkEnd w:id="1543"/>
      <w:r>
        <w:t>.</w:t>
      </w:r>
    </w:p>
    <w:p w14:paraId="33BF647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4" w:name="C_4423-35756"/>
      <w:r>
        <w:t xml:space="preserve"> (CONF:4423-35756)</w:t>
      </w:r>
      <w:bookmarkEnd w:id="1544"/>
      <w:r>
        <w:t>.</w:t>
      </w:r>
      <w:r>
        <w:br/>
        <w:t xml:space="preserve">Note: PresentOnAdmissionIndicator </w:t>
      </w:r>
    </w:p>
    <w:p w14:paraId="507CE7EA"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5" w:name="C_4423-35759"/>
      <w:r>
        <w:t xml:space="preserve"> (CONF:4423-35759)</w:t>
      </w:r>
      <w:bookmarkEnd w:id="1545"/>
      <w:r>
        <w:t>.</w:t>
      </w:r>
    </w:p>
    <w:p w14:paraId="62D9E3EE"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Present_On_Admission_Indicator">
        <w:r>
          <w:rPr>
            <w:rStyle w:val="HyperlinkCourierBold"/>
          </w:rPr>
          <w:t>Present On Admission Indicator</w:t>
        </w:r>
      </w:hyperlink>
      <w:r>
        <w:rPr>
          <w:rStyle w:val="XMLname"/>
        </w:rPr>
        <w:t xml:space="preserve"> (identifier: urn:hl7ii:2.16.840.1.113883.10.20.28.4.140:2019-05-01)</w:t>
      </w:r>
      <w:bookmarkStart w:id="1546" w:name="C_4423-35757"/>
      <w:r>
        <w:t xml:space="preserve"> (CONF:4423-35757)</w:t>
      </w:r>
      <w:bookmarkEnd w:id="1546"/>
      <w:r>
        <w:t>.</w:t>
      </w:r>
    </w:p>
    <w:p w14:paraId="5C0A1F30" w14:textId="77777777" w:rsidR="004B3F04" w:rsidRDefault="004B3F04" w:rsidP="007E63CC">
      <w:pPr>
        <w:numPr>
          <w:ilvl w:val="0"/>
          <w:numId w:val="26"/>
        </w:numPr>
      </w:pPr>
      <w:r>
        <w:rPr>
          <w:rStyle w:val="keyword"/>
        </w:rPr>
        <w:t>MAY</w:t>
      </w:r>
      <w:r>
        <w:t xml:space="preserve"> contain zero or one [0..1] </w:t>
      </w:r>
      <w:r>
        <w:rPr>
          <w:rStyle w:val="XMLnameBold"/>
        </w:rPr>
        <w:t>outboundRelationship</w:t>
      </w:r>
      <w:bookmarkStart w:id="1547" w:name="C_4423-35761"/>
      <w:r>
        <w:t xml:space="preserve"> (CONF:4423-35761)</w:t>
      </w:r>
      <w:bookmarkEnd w:id="1547"/>
      <w:r>
        <w:t>.</w:t>
      </w:r>
      <w:r>
        <w:br/>
        <w:t>Note: Rank</w:t>
      </w:r>
    </w:p>
    <w:p w14:paraId="0B5B6CB3"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1548" w:name="C_4423-35763"/>
      <w:r>
        <w:t xml:space="preserve"> (CONF:4423-35763)</w:t>
      </w:r>
      <w:bookmarkEnd w:id="1548"/>
      <w:r>
        <w:t>.</w:t>
      </w:r>
    </w:p>
    <w:p w14:paraId="4D65D6F5" w14:textId="77777777" w:rsidR="004B3F04" w:rsidRDefault="004B3F04" w:rsidP="007E63CC">
      <w:pPr>
        <w:numPr>
          <w:ilvl w:val="1"/>
          <w:numId w:val="26"/>
        </w:numPr>
      </w:pPr>
      <w:r>
        <w:t xml:space="preserve">The outboundRelationship, if present, </w:t>
      </w: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1549" w:name="C_4423-35762"/>
      <w:r>
        <w:t xml:space="preserve"> (CONF:4423-35762)</w:t>
      </w:r>
      <w:bookmarkEnd w:id="1549"/>
      <w:r>
        <w:t>.</w:t>
      </w:r>
    </w:p>
    <w:p w14:paraId="56F45D3A" w14:textId="77777777" w:rsidR="004B3F04" w:rsidRDefault="004B3F04" w:rsidP="004B3F04">
      <w:pPr>
        <w:pStyle w:val="Caption"/>
        <w:ind w:left="130" w:right="115"/>
      </w:pPr>
      <w:bookmarkStart w:id="1550" w:name="_Toc64842021"/>
      <w:bookmarkStart w:id="1551" w:name="_Toc65482937"/>
      <w:r>
        <w:lastRenderedPageBreak/>
        <w:t xml:space="preserve">Figure </w:t>
      </w:r>
      <w:r>
        <w:fldChar w:fldCharType="begin"/>
      </w:r>
      <w:r>
        <w:instrText>SEQ Figure \* ARABIC</w:instrText>
      </w:r>
      <w:r>
        <w:fldChar w:fldCharType="separate"/>
      </w:r>
      <w:r>
        <w:t>23</w:t>
      </w:r>
      <w:r>
        <w:fldChar w:fldCharType="end"/>
      </w:r>
      <w:r>
        <w:t>: Encounter Diagnosis Example</w:t>
      </w:r>
      <w:bookmarkEnd w:id="1550"/>
      <w:bookmarkEnd w:id="1551"/>
    </w:p>
    <w:p w14:paraId="77A96D4F" w14:textId="77777777" w:rsidR="004B3F04" w:rsidRDefault="004B3F04" w:rsidP="004B3F04">
      <w:pPr>
        <w:pStyle w:val="Example"/>
        <w:ind w:left="130" w:right="115"/>
      </w:pPr>
      <w:r>
        <w:t>&lt;observationCriteria classCode="OBS" moodCode="EVN"&gt;</w:t>
      </w:r>
    </w:p>
    <w:p w14:paraId="39D3577A" w14:textId="77777777" w:rsidR="004B3F04" w:rsidRDefault="004B3F04" w:rsidP="004B3F04">
      <w:pPr>
        <w:pStyle w:val="Example"/>
        <w:ind w:left="130" w:right="115"/>
      </w:pPr>
      <w:r>
        <w:t xml:space="preserve">    &lt;templateId&gt;</w:t>
      </w:r>
    </w:p>
    <w:p w14:paraId="7BCFACD2" w14:textId="77777777" w:rsidR="004B3F04" w:rsidRDefault="004B3F04" w:rsidP="004B3F04">
      <w:pPr>
        <w:pStyle w:val="Example"/>
        <w:ind w:left="130" w:right="115"/>
      </w:pPr>
      <w:r>
        <w:t xml:space="preserve">        &lt;item root="2.16.840.1.113883.10.20.28.4.138" extension="2019-05-01"/&gt;</w:t>
      </w:r>
    </w:p>
    <w:p w14:paraId="6925FBC2" w14:textId="77777777" w:rsidR="004B3F04" w:rsidRDefault="004B3F04" w:rsidP="004B3F04">
      <w:pPr>
        <w:pStyle w:val="Example"/>
        <w:ind w:left="130" w:right="115"/>
      </w:pPr>
      <w:r>
        <w:t xml:space="preserve">    &lt;/templateId&gt;</w:t>
      </w:r>
    </w:p>
    <w:p w14:paraId="71382AE6" w14:textId="77777777" w:rsidR="004B3F04" w:rsidRDefault="004B3F04" w:rsidP="004B3F04">
      <w:pPr>
        <w:pStyle w:val="Example"/>
        <w:ind w:left="130" w:right="115"/>
      </w:pPr>
      <w:r>
        <w:t xml:space="preserve">    &lt;code code="29308-4" codeSystem="2.16.840.1.113883.6.1" codeSystemName="LOINC"&gt;</w:t>
      </w:r>
    </w:p>
    <w:p w14:paraId="12D2A933" w14:textId="77777777" w:rsidR="004B3F04" w:rsidRDefault="004B3F04" w:rsidP="004B3F04">
      <w:pPr>
        <w:pStyle w:val="Example"/>
        <w:ind w:left="130" w:right="115"/>
      </w:pPr>
      <w:r>
        <w:t xml:space="preserve">        &lt;displayName value="Diagnosis"/&gt;</w:t>
      </w:r>
    </w:p>
    <w:p w14:paraId="36B1D5E1" w14:textId="77777777" w:rsidR="004B3F04" w:rsidRDefault="004B3F04" w:rsidP="004B3F04">
      <w:pPr>
        <w:pStyle w:val="Example"/>
        <w:ind w:left="130" w:right="115"/>
      </w:pPr>
      <w:r>
        <w:t xml:space="preserve">    &lt;/code&gt;</w:t>
      </w:r>
    </w:p>
    <w:p w14:paraId="5F66F619" w14:textId="77777777" w:rsidR="004B3F04" w:rsidRDefault="004B3F04" w:rsidP="004B3F04">
      <w:pPr>
        <w:pStyle w:val="Example"/>
        <w:ind w:left="130" w:right="115"/>
      </w:pPr>
      <w:r>
        <w:t xml:space="preserve">    &lt;value xsi:type="CD" valueSet="{$QDMElementValueSetOID}"/&gt;</w:t>
      </w:r>
    </w:p>
    <w:p w14:paraId="0BFC035D" w14:textId="77777777" w:rsidR="004B3F04" w:rsidRDefault="004B3F04" w:rsidP="004B3F04">
      <w:pPr>
        <w:pStyle w:val="Example"/>
        <w:ind w:left="130" w:right="115"/>
      </w:pPr>
      <w:r>
        <w:t>&lt;/observationCriteria&gt;</w:t>
      </w:r>
    </w:p>
    <w:p w14:paraId="5E19B7F0" w14:textId="77777777" w:rsidR="004B3F04" w:rsidRDefault="004B3F04" w:rsidP="004B3F04">
      <w:pPr>
        <w:pStyle w:val="BodyText"/>
      </w:pPr>
    </w:p>
    <w:p w14:paraId="1BB25206" w14:textId="2D003C86" w:rsidR="004B3F04" w:rsidRDefault="004B3F04" w:rsidP="004B3F04">
      <w:pPr>
        <w:pStyle w:val="Heading2nospace"/>
      </w:pPr>
      <w:bookmarkStart w:id="1552" w:name="E_Encounter_Order_V3_"/>
      <w:bookmarkStart w:id="1553" w:name="_Toc64841888"/>
      <w:bookmarkStart w:id="1554" w:name="_Toc65482804"/>
      <w:r>
        <w:t>Encounter, Order (V3)</w:t>
      </w:r>
      <w:bookmarkEnd w:id="1552"/>
      <w:bookmarkEnd w:id="1553"/>
      <w:r w:rsidR="006F762B">
        <w:t xml:space="preserve"> - DRAFT</w:t>
      </w:r>
      <w:bookmarkEnd w:id="1554"/>
    </w:p>
    <w:p w14:paraId="23016FDF" w14:textId="77777777" w:rsidR="004B3F04" w:rsidRDefault="004B3F04" w:rsidP="004B3F04">
      <w:pPr>
        <w:pStyle w:val="BracketData"/>
      </w:pPr>
      <w:r>
        <w:t>[EncounterCriteria: identifier urn:hl7ii:2.16.840.1.113883.10.20.28.4.27:2021-02-01 (open)]</w:t>
      </w:r>
    </w:p>
    <w:p w14:paraId="092D80A0" w14:textId="77777777" w:rsidR="004B3F04" w:rsidRDefault="004B3F04" w:rsidP="004B3F04">
      <w:pPr>
        <w:pStyle w:val="Caption"/>
      </w:pPr>
      <w:bookmarkStart w:id="1555" w:name="_Toc64842130"/>
      <w:bookmarkStart w:id="1556" w:name="_Toc65483214"/>
      <w:r>
        <w:t xml:space="preserve">Table </w:t>
      </w:r>
      <w:r>
        <w:fldChar w:fldCharType="begin"/>
      </w:r>
      <w:r>
        <w:instrText>SEQ Table \* ARABIC</w:instrText>
      </w:r>
      <w:r>
        <w:fldChar w:fldCharType="separate"/>
      </w:r>
      <w:r>
        <w:t>53</w:t>
      </w:r>
      <w:r>
        <w:fldChar w:fldCharType="end"/>
      </w:r>
      <w:r>
        <w:t>: Encounter, Order (V3) Contexts</w:t>
      </w:r>
      <w:bookmarkEnd w:id="1555"/>
      <w:bookmarkEnd w:id="15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4F86401" w14:textId="77777777" w:rsidTr="000659BE">
        <w:trPr>
          <w:cantSplit/>
          <w:tblHeader/>
          <w:jc w:val="center"/>
        </w:trPr>
        <w:tc>
          <w:tcPr>
            <w:tcW w:w="360" w:type="dxa"/>
            <w:shd w:val="clear" w:color="auto" w:fill="E6E6E6"/>
          </w:tcPr>
          <w:p w14:paraId="31AC3FF6" w14:textId="77777777" w:rsidR="004B3F04" w:rsidRDefault="004B3F04" w:rsidP="000659BE">
            <w:pPr>
              <w:pStyle w:val="TableHead"/>
            </w:pPr>
            <w:r>
              <w:t>Contained By:</w:t>
            </w:r>
          </w:p>
        </w:tc>
        <w:tc>
          <w:tcPr>
            <w:tcW w:w="360" w:type="dxa"/>
            <w:shd w:val="clear" w:color="auto" w:fill="E6E6E6"/>
          </w:tcPr>
          <w:p w14:paraId="381E7EEF" w14:textId="77777777" w:rsidR="004B3F04" w:rsidRDefault="004B3F04" w:rsidP="000659BE">
            <w:pPr>
              <w:pStyle w:val="TableHead"/>
            </w:pPr>
            <w:r>
              <w:t>Contains:</w:t>
            </w:r>
          </w:p>
        </w:tc>
      </w:tr>
      <w:tr w:rsidR="004B3F04" w14:paraId="591F5B81" w14:textId="77777777" w:rsidTr="000659BE">
        <w:trPr>
          <w:jc w:val="center"/>
        </w:trPr>
        <w:tc>
          <w:tcPr>
            <w:tcW w:w="360" w:type="dxa"/>
          </w:tcPr>
          <w:p w14:paraId="48213149"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6C9CD4" w14:textId="77777777" w:rsidR="004B3F04" w:rsidRDefault="006C736C" w:rsidP="000659BE">
            <w:pPr>
              <w:pStyle w:val="TableText"/>
            </w:pPr>
            <w:hyperlink w:anchor="E_Facility_Location">
              <w:r w:rsidR="004B3F04">
                <w:rPr>
                  <w:rStyle w:val="HyperlinkText9pt"/>
                </w:rPr>
                <w:t>Facility Location</w:t>
              </w:r>
            </w:hyperlink>
            <w:r w:rsidR="004B3F04">
              <w:t xml:space="preserve"> (optional)</w:t>
            </w:r>
          </w:p>
          <w:p w14:paraId="2DC94CA8"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1E8E8221"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5C22EF33"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33F4EBE"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6EBCB958"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23064B7E" w14:textId="77777777" w:rsidR="004B3F04" w:rsidRDefault="004B3F04" w:rsidP="004B3F04">
      <w:pPr>
        <w:pStyle w:val="BodyText"/>
      </w:pPr>
    </w:p>
    <w:p w14:paraId="438ADC44" w14:textId="77777777" w:rsidR="004B3F04" w:rsidRDefault="004B3F04" w:rsidP="004B3F04">
      <w:r>
        <w:t>This template represents the QDM data type: Encounter, Order.</w:t>
      </w:r>
      <w:r>
        <w:br/>
        <w:t>This template describes an order for an encounter. It describes the ordered interactions between the patient and clinicians. Interactions include in-person encounters, telephone conversations, and email exchanges.</w:t>
      </w:r>
    </w:p>
    <w:p w14:paraId="4130FF16" w14:textId="77777777" w:rsidR="004B3F04" w:rsidRDefault="004B3F04" w:rsidP="004B3F04">
      <w:r>
        <w:t>Timing: The time the order is signed; author time.</w:t>
      </w:r>
    </w:p>
    <w:p w14:paraId="0FB6B56E" w14:textId="77777777" w:rsidR="004B3F04" w:rsidRDefault="004B3F04" w:rsidP="004B3F04">
      <w:pPr>
        <w:pStyle w:val="Caption"/>
      </w:pPr>
      <w:bookmarkStart w:id="1557" w:name="_Toc64842131"/>
      <w:bookmarkStart w:id="1558" w:name="_Toc65483215"/>
      <w:r>
        <w:lastRenderedPageBreak/>
        <w:t xml:space="preserve">Table </w:t>
      </w:r>
      <w:r>
        <w:fldChar w:fldCharType="begin"/>
      </w:r>
      <w:r>
        <w:instrText>SEQ Table \* ARABIC</w:instrText>
      </w:r>
      <w:r>
        <w:fldChar w:fldCharType="separate"/>
      </w:r>
      <w:r>
        <w:t>54</w:t>
      </w:r>
      <w:r>
        <w:fldChar w:fldCharType="end"/>
      </w:r>
      <w:r>
        <w:t>: Encounter, Order (V3) Constraints Overview</w:t>
      </w:r>
      <w:bookmarkEnd w:id="1557"/>
      <w:bookmarkEnd w:id="15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CE1D89" w14:textId="77777777" w:rsidTr="000659BE">
        <w:trPr>
          <w:cantSplit/>
          <w:tblHeader/>
          <w:jc w:val="center"/>
        </w:trPr>
        <w:tc>
          <w:tcPr>
            <w:tcW w:w="0" w:type="dxa"/>
            <w:shd w:val="clear" w:color="auto" w:fill="E6E6E6"/>
            <w:noWrap/>
          </w:tcPr>
          <w:p w14:paraId="6F5AE68B" w14:textId="77777777" w:rsidR="004B3F04" w:rsidRDefault="004B3F04" w:rsidP="000659BE">
            <w:pPr>
              <w:pStyle w:val="TableHead"/>
            </w:pPr>
            <w:r>
              <w:t>XPath</w:t>
            </w:r>
          </w:p>
        </w:tc>
        <w:tc>
          <w:tcPr>
            <w:tcW w:w="720" w:type="dxa"/>
            <w:shd w:val="clear" w:color="auto" w:fill="E6E6E6"/>
            <w:noWrap/>
          </w:tcPr>
          <w:p w14:paraId="0D4B5B6F" w14:textId="77777777" w:rsidR="004B3F04" w:rsidRDefault="004B3F04" w:rsidP="000659BE">
            <w:pPr>
              <w:pStyle w:val="TableHead"/>
            </w:pPr>
            <w:r>
              <w:t>Card.</w:t>
            </w:r>
          </w:p>
        </w:tc>
        <w:tc>
          <w:tcPr>
            <w:tcW w:w="1152" w:type="dxa"/>
            <w:shd w:val="clear" w:color="auto" w:fill="E6E6E6"/>
            <w:noWrap/>
          </w:tcPr>
          <w:p w14:paraId="1EFF6B65" w14:textId="77777777" w:rsidR="004B3F04" w:rsidRDefault="004B3F04" w:rsidP="000659BE">
            <w:pPr>
              <w:pStyle w:val="TableHead"/>
            </w:pPr>
            <w:r>
              <w:t>Verb</w:t>
            </w:r>
          </w:p>
        </w:tc>
        <w:tc>
          <w:tcPr>
            <w:tcW w:w="864" w:type="dxa"/>
            <w:shd w:val="clear" w:color="auto" w:fill="E6E6E6"/>
            <w:noWrap/>
          </w:tcPr>
          <w:p w14:paraId="47C7D2C3" w14:textId="77777777" w:rsidR="004B3F04" w:rsidRDefault="004B3F04" w:rsidP="000659BE">
            <w:pPr>
              <w:pStyle w:val="TableHead"/>
            </w:pPr>
            <w:r>
              <w:t>Data Type</w:t>
            </w:r>
          </w:p>
        </w:tc>
        <w:tc>
          <w:tcPr>
            <w:tcW w:w="864" w:type="dxa"/>
            <w:shd w:val="clear" w:color="auto" w:fill="E6E6E6"/>
            <w:noWrap/>
          </w:tcPr>
          <w:p w14:paraId="57ED7135" w14:textId="77777777" w:rsidR="004B3F04" w:rsidRDefault="004B3F04" w:rsidP="000659BE">
            <w:pPr>
              <w:pStyle w:val="TableHead"/>
            </w:pPr>
            <w:r>
              <w:t>CONF#</w:t>
            </w:r>
          </w:p>
        </w:tc>
        <w:tc>
          <w:tcPr>
            <w:tcW w:w="864" w:type="dxa"/>
            <w:shd w:val="clear" w:color="auto" w:fill="E6E6E6"/>
            <w:noWrap/>
          </w:tcPr>
          <w:p w14:paraId="4B1CED72" w14:textId="77777777" w:rsidR="004B3F04" w:rsidRDefault="004B3F04" w:rsidP="000659BE">
            <w:pPr>
              <w:pStyle w:val="TableHead"/>
            </w:pPr>
            <w:r>
              <w:t>Value</w:t>
            </w:r>
          </w:p>
        </w:tc>
      </w:tr>
      <w:tr w:rsidR="004B3F04" w14:paraId="3E4D7DDC" w14:textId="77777777" w:rsidTr="000659BE">
        <w:trPr>
          <w:jc w:val="center"/>
        </w:trPr>
        <w:tc>
          <w:tcPr>
            <w:tcW w:w="10160" w:type="dxa"/>
            <w:gridSpan w:val="6"/>
          </w:tcPr>
          <w:p w14:paraId="114FD28F" w14:textId="77777777" w:rsidR="004B3F04" w:rsidRDefault="004B3F04" w:rsidP="000659BE">
            <w:pPr>
              <w:pStyle w:val="TableText"/>
            </w:pPr>
            <w:r>
              <w:t>EncounterCriteria (identifier: urn:hl7ii:2.16.840.1.113883.10.20.28.4.27:2021-02-01)</w:t>
            </w:r>
          </w:p>
        </w:tc>
      </w:tr>
      <w:tr w:rsidR="004B3F04" w14:paraId="2700CB6F" w14:textId="77777777" w:rsidTr="000659BE">
        <w:trPr>
          <w:jc w:val="center"/>
        </w:trPr>
        <w:tc>
          <w:tcPr>
            <w:tcW w:w="3345" w:type="dxa"/>
          </w:tcPr>
          <w:p w14:paraId="3DE22675" w14:textId="77777777" w:rsidR="004B3F04" w:rsidRDefault="004B3F04" w:rsidP="000659BE">
            <w:pPr>
              <w:pStyle w:val="TableText"/>
            </w:pPr>
            <w:r>
              <w:tab/>
              <w:t>@classCode</w:t>
            </w:r>
          </w:p>
        </w:tc>
        <w:tc>
          <w:tcPr>
            <w:tcW w:w="720" w:type="dxa"/>
          </w:tcPr>
          <w:p w14:paraId="27EA1F90" w14:textId="77777777" w:rsidR="004B3F04" w:rsidRDefault="004B3F04" w:rsidP="000659BE">
            <w:pPr>
              <w:pStyle w:val="TableText"/>
            </w:pPr>
            <w:r>
              <w:t>1..1</w:t>
            </w:r>
          </w:p>
        </w:tc>
        <w:tc>
          <w:tcPr>
            <w:tcW w:w="1152" w:type="dxa"/>
          </w:tcPr>
          <w:p w14:paraId="5BC98E9C" w14:textId="77777777" w:rsidR="004B3F04" w:rsidRDefault="004B3F04" w:rsidP="000659BE">
            <w:pPr>
              <w:pStyle w:val="TableText"/>
            </w:pPr>
            <w:r>
              <w:t>SHALL</w:t>
            </w:r>
          </w:p>
        </w:tc>
        <w:tc>
          <w:tcPr>
            <w:tcW w:w="864" w:type="dxa"/>
          </w:tcPr>
          <w:p w14:paraId="5E70D275" w14:textId="77777777" w:rsidR="004B3F04" w:rsidRDefault="004B3F04" w:rsidP="000659BE">
            <w:pPr>
              <w:pStyle w:val="TableText"/>
            </w:pPr>
          </w:p>
        </w:tc>
        <w:tc>
          <w:tcPr>
            <w:tcW w:w="1104" w:type="dxa"/>
          </w:tcPr>
          <w:p w14:paraId="2946BFE7" w14:textId="77777777" w:rsidR="004B3F04" w:rsidRDefault="006C736C" w:rsidP="000659BE">
            <w:pPr>
              <w:pStyle w:val="TableText"/>
            </w:pPr>
            <w:hyperlink w:anchor="C_4499-30860">
              <w:r w:rsidR="004B3F04">
                <w:rPr>
                  <w:rStyle w:val="HyperlinkText9pt"/>
                </w:rPr>
                <w:t>4499-30860</w:t>
              </w:r>
            </w:hyperlink>
          </w:p>
        </w:tc>
        <w:tc>
          <w:tcPr>
            <w:tcW w:w="2975" w:type="dxa"/>
          </w:tcPr>
          <w:p w14:paraId="1A3CBBE4" w14:textId="77777777" w:rsidR="004B3F04" w:rsidRDefault="004B3F04" w:rsidP="000659BE">
            <w:pPr>
              <w:pStyle w:val="TableText"/>
            </w:pPr>
            <w:r>
              <w:t>ENC</w:t>
            </w:r>
          </w:p>
        </w:tc>
      </w:tr>
      <w:tr w:rsidR="004B3F04" w14:paraId="202083EF" w14:textId="77777777" w:rsidTr="000659BE">
        <w:trPr>
          <w:jc w:val="center"/>
        </w:trPr>
        <w:tc>
          <w:tcPr>
            <w:tcW w:w="3345" w:type="dxa"/>
          </w:tcPr>
          <w:p w14:paraId="64891E3D" w14:textId="77777777" w:rsidR="004B3F04" w:rsidRDefault="004B3F04" w:rsidP="000659BE">
            <w:pPr>
              <w:pStyle w:val="TableText"/>
            </w:pPr>
            <w:r>
              <w:tab/>
              <w:t>@moodCode</w:t>
            </w:r>
          </w:p>
        </w:tc>
        <w:tc>
          <w:tcPr>
            <w:tcW w:w="720" w:type="dxa"/>
          </w:tcPr>
          <w:p w14:paraId="7B59FDD9" w14:textId="77777777" w:rsidR="004B3F04" w:rsidRDefault="004B3F04" w:rsidP="000659BE">
            <w:pPr>
              <w:pStyle w:val="TableText"/>
            </w:pPr>
            <w:r>
              <w:t>1..1</w:t>
            </w:r>
          </w:p>
        </w:tc>
        <w:tc>
          <w:tcPr>
            <w:tcW w:w="1152" w:type="dxa"/>
          </w:tcPr>
          <w:p w14:paraId="466C590E" w14:textId="77777777" w:rsidR="004B3F04" w:rsidRDefault="004B3F04" w:rsidP="000659BE">
            <w:pPr>
              <w:pStyle w:val="TableText"/>
            </w:pPr>
            <w:r>
              <w:t>SHALL</w:t>
            </w:r>
          </w:p>
        </w:tc>
        <w:tc>
          <w:tcPr>
            <w:tcW w:w="864" w:type="dxa"/>
          </w:tcPr>
          <w:p w14:paraId="45A1453A" w14:textId="77777777" w:rsidR="004B3F04" w:rsidRDefault="004B3F04" w:rsidP="000659BE">
            <w:pPr>
              <w:pStyle w:val="TableText"/>
            </w:pPr>
          </w:p>
        </w:tc>
        <w:tc>
          <w:tcPr>
            <w:tcW w:w="1104" w:type="dxa"/>
          </w:tcPr>
          <w:p w14:paraId="56E9A56D" w14:textId="77777777" w:rsidR="004B3F04" w:rsidRDefault="006C736C" w:rsidP="000659BE">
            <w:pPr>
              <w:pStyle w:val="TableText"/>
            </w:pPr>
            <w:hyperlink w:anchor="C_4499-30861">
              <w:r w:rsidR="004B3F04">
                <w:rPr>
                  <w:rStyle w:val="HyperlinkText9pt"/>
                </w:rPr>
                <w:t>4499-30861</w:t>
              </w:r>
            </w:hyperlink>
          </w:p>
        </w:tc>
        <w:tc>
          <w:tcPr>
            <w:tcW w:w="2975" w:type="dxa"/>
          </w:tcPr>
          <w:p w14:paraId="5C7C1AE4" w14:textId="77777777" w:rsidR="004B3F04" w:rsidRDefault="004B3F04" w:rsidP="000659BE">
            <w:pPr>
              <w:pStyle w:val="TableText"/>
            </w:pPr>
            <w:r>
              <w:t>urn:oid:2.16.840.1.113883.5.1001 (HL7ActMood) = RQO</w:t>
            </w:r>
          </w:p>
        </w:tc>
      </w:tr>
      <w:tr w:rsidR="004B3F04" w14:paraId="1F8F3DD3" w14:textId="77777777" w:rsidTr="000659BE">
        <w:trPr>
          <w:jc w:val="center"/>
        </w:trPr>
        <w:tc>
          <w:tcPr>
            <w:tcW w:w="3345" w:type="dxa"/>
          </w:tcPr>
          <w:p w14:paraId="1A7218E8" w14:textId="77777777" w:rsidR="004B3F04" w:rsidRDefault="004B3F04" w:rsidP="000659BE">
            <w:pPr>
              <w:pStyle w:val="TableText"/>
            </w:pPr>
            <w:r>
              <w:tab/>
              <w:t>@actionNegationInd</w:t>
            </w:r>
          </w:p>
        </w:tc>
        <w:tc>
          <w:tcPr>
            <w:tcW w:w="720" w:type="dxa"/>
          </w:tcPr>
          <w:p w14:paraId="26322EC9" w14:textId="77777777" w:rsidR="004B3F04" w:rsidRDefault="004B3F04" w:rsidP="000659BE">
            <w:pPr>
              <w:pStyle w:val="TableText"/>
            </w:pPr>
            <w:r>
              <w:t>0..1</w:t>
            </w:r>
          </w:p>
        </w:tc>
        <w:tc>
          <w:tcPr>
            <w:tcW w:w="1152" w:type="dxa"/>
          </w:tcPr>
          <w:p w14:paraId="6E3998D4" w14:textId="77777777" w:rsidR="004B3F04" w:rsidRDefault="004B3F04" w:rsidP="000659BE">
            <w:pPr>
              <w:pStyle w:val="TableText"/>
            </w:pPr>
            <w:r>
              <w:t>MAY</w:t>
            </w:r>
          </w:p>
        </w:tc>
        <w:tc>
          <w:tcPr>
            <w:tcW w:w="864" w:type="dxa"/>
          </w:tcPr>
          <w:p w14:paraId="32A8E59E" w14:textId="77777777" w:rsidR="004B3F04" w:rsidRDefault="004B3F04" w:rsidP="000659BE">
            <w:pPr>
              <w:pStyle w:val="TableText"/>
            </w:pPr>
          </w:p>
        </w:tc>
        <w:tc>
          <w:tcPr>
            <w:tcW w:w="1104" w:type="dxa"/>
          </w:tcPr>
          <w:p w14:paraId="147DA7C2" w14:textId="77777777" w:rsidR="004B3F04" w:rsidRDefault="006C736C" w:rsidP="000659BE">
            <w:pPr>
              <w:pStyle w:val="TableText"/>
            </w:pPr>
            <w:hyperlink w:anchor="C_4499-30862">
              <w:r w:rsidR="004B3F04">
                <w:rPr>
                  <w:rStyle w:val="HyperlinkText9pt"/>
                </w:rPr>
                <w:t>4499-30862</w:t>
              </w:r>
            </w:hyperlink>
          </w:p>
        </w:tc>
        <w:tc>
          <w:tcPr>
            <w:tcW w:w="2975" w:type="dxa"/>
          </w:tcPr>
          <w:p w14:paraId="33996A49" w14:textId="77777777" w:rsidR="004B3F04" w:rsidRDefault="004B3F04" w:rsidP="000659BE">
            <w:pPr>
              <w:pStyle w:val="TableText"/>
            </w:pPr>
          </w:p>
        </w:tc>
      </w:tr>
      <w:tr w:rsidR="004B3F04" w14:paraId="3160C9DF" w14:textId="77777777" w:rsidTr="000659BE">
        <w:trPr>
          <w:jc w:val="center"/>
        </w:trPr>
        <w:tc>
          <w:tcPr>
            <w:tcW w:w="3345" w:type="dxa"/>
          </w:tcPr>
          <w:p w14:paraId="5543902F" w14:textId="77777777" w:rsidR="004B3F04" w:rsidRDefault="004B3F04" w:rsidP="000659BE">
            <w:pPr>
              <w:pStyle w:val="TableText"/>
            </w:pPr>
            <w:r>
              <w:tab/>
              <w:t>templateId</w:t>
            </w:r>
          </w:p>
        </w:tc>
        <w:tc>
          <w:tcPr>
            <w:tcW w:w="720" w:type="dxa"/>
          </w:tcPr>
          <w:p w14:paraId="1BFF2E52" w14:textId="77777777" w:rsidR="004B3F04" w:rsidRDefault="004B3F04" w:rsidP="000659BE">
            <w:pPr>
              <w:pStyle w:val="TableText"/>
            </w:pPr>
            <w:r>
              <w:t>1..1</w:t>
            </w:r>
          </w:p>
        </w:tc>
        <w:tc>
          <w:tcPr>
            <w:tcW w:w="1152" w:type="dxa"/>
          </w:tcPr>
          <w:p w14:paraId="27A0D210" w14:textId="77777777" w:rsidR="004B3F04" w:rsidRDefault="004B3F04" w:rsidP="000659BE">
            <w:pPr>
              <w:pStyle w:val="TableText"/>
            </w:pPr>
            <w:r>
              <w:t>SHALL</w:t>
            </w:r>
          </w:p>
        </w:tc>
        <w:tc>
          <w:tcPr>
            <w:tcW w:w="864" w:type="dxa"/>
          </w:tcPr>
          <w:p w14:paraId="5FA77438" w14:textId="77777777" w:rsidR="004B3F04" w:rsidRDefault="004B3F04" w:rsidP="000659BE">
            <w:pPr>
              <w:pStyle w:val="TableText"/>
            </w:pPr>
          </w:p>
        </w:tc>
        <w:tc>
          <w:tcPr>
            <w:tcW w:w="1104" w:type="dxa"/>
          </w:tcPr>
          <w:p w14:paraId="36228254" w14:textId="77777777" w:rsidR="004B3F04" w:rsidRDefault="006C736C" w:rsidP="000659BE">
            <w:pPr>
              <w:pStyle w:val="TableText"/>
            </w:pPr>
            <w:hyperlink w:anchor="C_4499-30863">
              <w:r w:rsidR="004B3F04">
                <w:rPr>
                  <w:rStyle w:val="HyperlinkText9pt"/>
                </w:rPr>
                <w:t>4499-30863</w:t>
              </w:r>
            </w:hyperlink>
          </w:p>
        </w:tc>
        <w:tc>
          <w:tcPr>
            <w:tcW w:w="2975" w:type="dxa"/>
          </w:tcPr>
          <w:p w14:paraId="64EE9F43" w14:textId="77777777" w:rsidR="004B3F04" w:rsidRDefault="004B3F04" w:rsidP="000659BE">
            <w:pPr>
              <w:pStyle w:val="TableText"/>
            </w:pPr>
          </w:p>
        </w:tc>
      </w:tr>
      <w:tr w:rsidR="004B3F04" w14:paraId="70CED593" w14:textId="77777777" w:rsidTr="000659BE">
        <w:trPr>
          <w:jc w:val="center"/>
        </w:trPr>
        <w:tc>
          <w:tcPr>
            <w:tcW w:w="3345" w:type="dxa"/>
          </w:tcPr>
          <w:p w14:paraId="692D4581" w14:textId="77777777" w:rsidR="004B3F04" w:rsidRDefault="004B3F04" w:rsidP="000659BE">
            <w:pPr>
              <w:pStyle w:val="TableText"/>
            </w:pPr>
            <w:r>
              <w:tab/>
            </w:r>
            <w:r>
              <w:tab/>
              <w:t>item</w:t>
            </w:r>
          </w:p>
        </w:tc>
        <w:tc>
          <w:tcPr>
            <w:tcW w:w="720" w:type="dxa"/>
          </w:tcPr>
          <w:p w14:paraId="08D0495F" w14:textId="77777777" w:rsidR="004B3F04" w:rsidRDefault="004B3F04" w:rsidP="000659BE">
            <w:pPr>
              <w:pStyle w:val="TableText"/>
            </w:pPr>
            <w:r>
              <w:t>1..1</w:t>
            </w:r>
          </w:p>
        </w:tc>
        <w:tc>
          <w:tcPr>
            <w:tcW w:w="1152" w:type="dxa"/>
          </w:tcPr>
          <w:p w14:paraId="399B7D61" w14:textId="77777777" w:rsidR="004B3F04" w:rsidRDefault="004B3F04" w:rsidP="000659BE">
            <w:pPr>
              <w:pStyle w:val="TableText"/>
            </w:pPr>
            <w:r>
              <w:t>SHALL</w:t>
            </w:r>
          </w:p>
        </w:tc>
        <w:tc>
          <w:tcPr>
            <w:tcW w:w="864" w:type="dxa"/>
          </w:tcPr>
          <w:p w14:paraId="1D25D11A" w14:textId="77777777" w:rsidR="004B3F04" w:rsidRDefault="004B3F04" w:rsidP="000659BE">
            <w:pPr>
              <w:pStyle w:val="TableText"/>
            </w:pPr>
          </w:p>
        </w:tc>
        <w:tc>
          <w:tcPr>
            <w:tcW w:w="1104" w:type="dxa"/>
          </w:tcPr>
          <w:p w14:paraId="4ED38446" w14:textId="77777777" w:rsidR="004B3F04" w:rsidRDefault="006C736C" w:rsidP="000659BE">
            <w:pPr>
              <w:pStyle w:val="TableText"/>
            </w:pPr>
            <w:hyperlink w:anchor="C_4499-30864">
              <w:r w:rsidR="004B3F04">
                <w:rPr>
                  <w:rStyle w:val="HyperlinkText9pt"/>
                </w:rPr>
                <w:t>4499-30864</w:t>
              </w:r>
            </w:hyperlink>
          </w:p>
        </w:tc>
        <w:tc>
          <w:tcPr>
            <w:tcW w:w="2975" w:type="dxa"/>
          </w:tcPr>
          <w:p w14:paraId="23864341" w14:textId="77777777" w:rsidR="004B3F04" w:rsidRDefault="004B3F04" w:rsidP="000659BE">
            <w:pPr>
              <w:pStyle w:val="TableText"/>
            </w:pPr>
          </w:p>
        </w:tc>
      </w:tr>
      <w:tr w:rsidR="004B3F04" w14:paraId="7CF7CC56" w14:textId="77777777" w:rsidTr="000659BE">
        <w:trPr>
          <w:jc w:val="center"/>
        </w:trPr>
        <w:tc>
          <w:tcPr>
            <w:tcW w:w="3345" w:type="dxa"/>
          </w:tcPr>
          <w:p w14:paraId="49E454C0" w14:textId="77777777" w:rsidR="004B3F04" w:rsidRDefault="004B3F04" w:rsidP="000659BE">
            <w:pPr>
              <w:pStyle w:val="TableText"/>
            </w:pPr>
            <w:r>
              <w:tab/>
            </w:r>
            <w:r>
              <w:tab/>
            </w:r>
            <w:r>
              <w:tab/>
              <w:t>@root</w:t>
            </w:r>
          </w:p>
        </w:tc>
        <w:tc>
          <w:tcPr>
            <w:tcW w:w="720" w:type="dxa"/>
          </w:tcPr>
          <w:p w14:paraId="57941667" w14:textId="77777777" w:rsidR="004B3F04" w:rsidRDefault="004B3F04" w:rsidP="000659BE">
            <w:pPr>
              <w:pStyle w:val="TableText"/>
            </w:pPr>
            <w:r>
              <w:t>1..1</w:t>
            </w:r>
          </w:p>
        </w:tc>
        <w:tc>
          <w:tcPr>
            <w:tcW w:w="1152" w:type="dxa"/>
          </w:tcPr>
          <w:p w14:paraId="672C4049" w14:textId="77777777" w:rsidR="004B3F04" w:rsidRDefault="004B3F04" w:rsidP="000659BE">
            <w:pPr>
              <w:pStyle w:val="TableText"/>
            </w:pPr>
            <w:r>
              <w:t>SHALL</w:t>
            </w:r>
          </w:p>
        </w:tc>
        <w:tc>
          <w:tcPr>
            <w:tcW w:w="864" w:type="dxa"/>
          </w:tcPr>
          <w:p w14:paraId="27AB2CAD" w14:textId="77777777" w:rsidR="004B3F04" w:rsidRDefault="004B3F04" w:rsidP="000659BE">
            <w:pPr>
              <w:pStyle w:val="TableText"/>
            </w:pPr>
          </w:p>
        </w:tc>
        <w:tc>
          <w:tcPr>
            <w:tcW w:w="1104" w:type="dxa"/>
          </w:tcPr>
          <w:p w14:paraId="6CDDC1DC" w14:textId="77777777" w:rsidR="004B3F04" w:rsidRDefault="006C736C" w:rsidP="000659BE">
            <w:pPr>
              <w:pStyle w:val="TableText"/>
            </w:pPr>
            <w:hyperlink w:anchor="C_4499-30865">
              <w:r w:rsidR="004B3F04">
                <w:rPr>
                  <w:rStyle w:val="HyperlinkText9pt"/>
                </w:rPr>
                <w:t>4499-30865</w:t>
              </w:r>
            </w:hyperlink>
          </w:p>
        </w:tc>
        <w:tc>
          <w:tcPr>
            <w:tcW w:w="2975" w:type="dxa"/>
          </w:tcPr>
          <w:p w14:paraId="12630D09" w14:textId="77777777" w:rsidR="004B3F04" w:rsidRDefault="004B3F04" w:rsidP="000659BE">
            <w:pPr>
              <w:pStyle w:val="TableText"/>
            </w:pPr>
            <w:r>
              <w:t>2.16.840.1.113883.10.20.28.4.27</w:t>
            </w:r>
          </w:p>
        </w:tc>
      </w:tr>
      <w:tr w:rsidR="004B3F04" w14:paraId="534297E1" w14:textId="77777777" w:rsidTr="000659BE">
        <w:trPr>
          <w:jc w:val="center"/>
        </w:trPr>
        <w:tc>
          <w:tcPr>
            <w:tcW w:w="3345" w:type="dxa"/>
          </w:tcPr>
          <w:p w14:paraId="4966F6AD" w14:textId="77777777" w:rsidR="004B3F04" w:rsidRDefault="004B3F04" w:rsidP="000659BE">
            <w:pPr>
              <w:pStyle w:val="TableText"/>
            </w:pPr>
            <w:r>
              <w:tab/>
            </w:r>
            <w:r>
              <w:tab/>
            </w:r>
            <w:r>
              <w:tab/>
              <w:t>@extension</w:t>
            </w:r>
          </w:p>
        </w:tc>
        <w:tc>
          <w:tcPr>
            <w:tcW w:w="720" w:type="dxa"/>
          </w:tcPr>
          <w:p w14:paraId="0E12395F" w14:textId="77777777" w:rsidR="004B3F04" w:rsidRDefault="004B3F04" w:rsidP="000659BE">
            <w:pPr>
              <w:pStyle w:val="TableText"/>
            </w:pPr>
            <w:r>
              <w:t>1..1</w:t>
            </w:r>
          </w:p>
        </w:tc>
        <w:tc>
          <w:tcPr>
            <w:tcW w:w="1152" w:type="dxa"/>
          </w:tcPr>
          <w:p w14:paraId="6C2FA1EA" w14:textId="77777777" w:rsidR="004B3F04" w:rsidRDefault="004B3F04" w:rsidP="000659BE">
            <w:pPr>
              <w:pStyle w:val="TableText"/>
            </w:pPr>
            <w:r>
              <w:t>SHALL</w:t>
            </w:r>
          </w:p>
        </w:tc>
        <w:tc>
          <w:tcPr>
            <w:tcW w:w="864" w:type="dxa"/>
          </w:tcPr>
          <w:p w14:paraId="7A6374E2" w14:textId="77777777" w:rsidR="004B3F04" w:rsidRDefault="004B3F04" w:rsidP="000659BE">
            <w:pPr>
              <w:pStyle w:val="TableText"/>
            </w:pPr>
          </w:p>
        </w:tc>
        <w:tc>
          <w:tcPr>
            <w:tcW w:w="1104" w:type="dxa"/>
          </w:tcPr>
          <w:p w14:paraId="5487EB13" w14:textId="77777777" w:rsidR="004B3F04" w:rsidRDefault="006C736C" w:rsidP="000659BE">
            <w:pPr>
              <w:pStyle w:val="TableText"/>
            </w:pPr>
            <w:hyperlink w:anchor="C_4499-33645">
              <w:r w:rsidR="004B3F04">
                <w:rPr>
                  <w:rStyle w:val="HyperlinkText9pt"/>
                </w:rPr>
                <w:t>4499-33645</w:t>
              </w:r>
            </w:hyperlink>
          </w:p>
        </w:tc>
        <w:tc>
          <w:tcPr>
            <w:tcW w:w="2975" w:type="dxa"/>
          </w:tcPr>
          <w:p w14:paraId="7D52242C" w14:textId="77777777" w:rsidR="004B3F04" w:rsidRDefault="004B3F04" w:rsidP="000659BE">
            <w:pPr>
              <w:pStyle w:val="TableText"/>
            </w:pPr>
            <w:r>
              <w:t>2021-02-01</w:t>
            </w:r>
          </w:p>
        </w:tc>
      </w:tr>
      <w:tr w:rsidR="004B3F04" w14:paraId="13F30F56" w14:textId="77777777" w:rsidTr="000659BE">
        <w:trPr>
          <w:jc w:val="center"/>
        </w:trPr>
        <w:tc>
          <w:tcPr>
            <w:tcW w:w="3345" w:type="dxa"/>
          </w:tcPr>
          <w:p w14:paraId="3CC98228" w14:textId="77777777" w:rsidR="004B3F04" w:rsidRDefault="004B3F04" w:rsidP="000659BE">
            <w:pPr>
              <w:pStyle w:val="TableText"/>
            </w:pPr>
            <w:r>
              <w:tab/>
              <w:t>id</w:t>
            </w:r>
          </w:p>
        </w:tc>
        <w:tc>
          <w:tcPr>
            <w:tcW w:w="720" w:type="dxa"/>
          </w:tcPr>
          <w:p w14:paraId="19931632" w14:textId="77777777" w:rsidR="004B3F04" w:rsidRDefault="004B3F04" w:rsidP="000659BE">
            <w:pPr>
              <w:pStyle w:val="TableText"/>
            </w:pPr>
            <w:r>
              <w:t>1..1</w:t>
            </w:r>
          </w:p>
        </w:tc>
        <w:tc>
          <w:tcPr>
            <w:tcW w:w="1152" w:type="dxa"/>
          </w:tcPr>
          <w:p w14:paraId="3AC73197" w14:textId="77777777" w:rsidR="004B3F04" w:rsidRDefault="004B3F04" w:rsidP="000659BE">
            <w:pPr>
              <w:pStyle w:val="TableText"/>
            </w:pPr>
            <w:r>
              <w:t>SHALL</w:t>
            </w:r>
          </w:p>
        </w:tc>
        <w:tc>
          <w:tcPr>
            <w:tcW w:w="864" w:type="dxa"/>
          </w:tcPr>
          <w:p w14:paraId="06C634E4" w14:textId="77777777" w:rsidR="004B3F04" w:rsidRDefault="004B3F04" w:rsidP="000659BE">
            <w:pPr>
              <w:pStyle w:val="TableText"/>
            </w:pPr>
          </w:p>
        </w:tc>
        <w:tc>
          <w:tcPr>
            <w:tcW w:w="1104" w:type="dxa"/>
          </w:tcPr>
          <w:p w14:paraId="7CE7C9CB" w14:textId="77777777" w:rsidR="004B3F04" w:rsidRDefault="006C736C" w:rsidP="000659BE">
            <w:pPr>
              <w:pStyle w:val="TableText"/>
            </w:pPr>
            <w:hyperlink w:anchor="C_4499-30866">
              <w:r w:rsidR="004B3F04">
                <w:rPr>
                  <w:rStyle w:val="HyperlinkText9pt"/>
                </w:rPr>
                <w:t>4499-30866</w:t>
              </w:r>
            </w:hyperlink>
          </w:p>
        </w:tc>
        <w:tc>
          <w:tcPr>
            <w:tcW w:w="2975" w:type="dxa"/>
          </w:tcPr>
          <w:p w14:paraId="63356F13" w14:textId="77777777" w:rsidR="004B3F04" w:rsidRDefault="004B3F04" w:rsidP="000659BE">
            <w:pPr>
              <w:pStyle w:val="TableText"/>
            </w:pPr>
          </w:p>
        </w:tc>
      </w:tr>
      <w:tr w:rsidR="004B3F04" w14:paraId="571C9584" w14:textId="77777777" w:rsidTr="000659BE">
        <w:trPr>
          <w:jc w:val="center"/>
        </w:trPr>
        <w:tc>
          <w:tcPr>
            <w:tcW w:w="3345" w:type="dxa"/>
          </w:tcPr>
          <w:p w14:paraId="6EA00B24" w14:textId="77777777" w:rsidR="004B3F04" w:rsidRDefault="004B3F04" w:rsidP="000659BE">
            <w:pPr>
              <w:pStyle w:val="TableText"/>
            </w:pPr>
            <w:r>
              <w:tab/>
              <w:t>code</w:t>
            </w:r>
          </w:p>
        </w:tc>
        <w:tc>
          <w:tcPr>
            <w:tcW w:w="720" w:type="dxa"/>
          </w:tcPr>
          <w:p w14:paraId="0CD84710" w14:textId="77777777" w:rsidR="004B3F04" w:rsidRDefault="004B3F04" w:rsidP="000659BE">
            <w:pPr>
              <w:pStyle w:val="TableText"/>
            </w:pPr>
            <w:r>
              <w:t>1..1</w:t>
            </w:r>
          </w:p>
        </w:tc>
        <w:tc>
          <w:tcPr>
            <w:tcW w:w="1152" w:type="dxa"/>
          </w:tcPr>
          <w:p w14:paraId="602AE257" w14:textId="77777777" w:rsidR="004B3F04" w:rsidRDefault="004B3F04" w:rsidP="000659BE">
            <w:pPr>
              <w:pStyle w:val="TableText"/>
            </w:pPr>
            <w:r>
              <w:t>SHALL</w:t>
            </w:r>
          </w:p>
        </w:tc>
        <w:tc>
          <w:tcPr>
            <w:tcW w:w="864" w:type="dxa"/>
          </w:tcPr>
          <w:p w14:paraId="6839FFEA" w14:textId="77777777" w:rsidR="004B3F04" w:rsidRDefault="004B3F04" w:rsidP="000659BE">
            <w:pPr>
              <w:pStyle w:val="TableText"/>
            </w:pPr>
          </w:p>
        </w:tc>
        <w:tc>
          <w:tcPr>
            <w:tcW w:w="1104" w:type="dxa"/>
          </w:tcPr>
          <w:p w14:paraId="141BABD2" w14:textId="77777777" w:rsidR="004B3F04" w:rsidRDefault="006C736C" w:rsidP="000659BE">
            <w:pPr>
              <w:pStyle w:val="TableText"/>
            </w:pPr>
            <w:hyperlink w:anchor="C_4499-30867">
              <w:r w:rsidR="004B3F04">
                <w:rPr>
                  <w:rStyle w:val="HyperlinkText9pt"/>
                </w:rPr>
                <w:t>4499-30867</w:t>
              </w:r>
            </w:hyperlink>
          </w:p>
        </w:tc>
        <w:tc>
          <w:tcPr>
            <w:tcW w:w="2975" w:type="dxa"/>
          </w:tcPr>
          <w:p w14:paraId="049B5BC7" w14:textId="77777777" w:rsidR="004B3F04" w:rsidRDefault="004B3F04" w:rsidP="000659BE">
            <w:pPr>
              <w:pStyle w:val="TableText"/>
            </w:pPr>
          </w:p>
        </w:tc>
      </w:tr>
      <w:tr w:rsidR="004B3F04" w14:paraId="3940D51C" w14:textId="77777777" w:rsidTr="000659BE">
        <w:trPr>
          <w:jc w:val="center"/>
        </w:trPr>
        <w:tc>
          <w:tcPr>
            <w:tcW w:w="3345" w:type="dxa"/>
          </w:tcPr>
          <w:p w14:paraId="7EA0D9F1" w14:textId="77777777" w:rsidR="004B3F04" w:rsidRDefault="004B3F04" w:rsidP="000659BE">
            <w:pPr>
              <w:pStyle w:val="TableText"/>
            </w:pPr>
            <w:r>
              <w:tab/>
            </w:r>
            <w:r>
              <w:tab/>
              <w:t>@valueSet</w:t>
            </w:r>
          </w:p>
        </w:tc>
        <w:tc>
          <w:tcPr>
            <w:tcW w:w="720" w:type="dxa"/>
          </w:tcPr>
          <w:p w14:paraId="7BD5EF74" w14:textId="77777777" w:rsidR="004B3F04" w:rsidRDefault="004B3F04" w:rsidP="000659BE">
            <w:pPr>
              <w:pStyle w:val="TableText"/>
            </w:pPr>
            <w:r>
              <w:t>0..1</w:t>
            </w:r>
          </w:p>
        </w:tc>
        <w:tc>
          <w:tcPr>
            <w:tcW w:w="1152" w:type="dxa"/>
          </w:tcPr>
          <w:p w14:paraId="59502D8D" w14:textId="77777777" w:rsidR="004B3F04" w:rsidRDefault="004B3F04" w:rsidP="000659BE">
            <w:pPr>
              <w:pStyle w:val="TableText"/>
            </w:pPr>
            <w:r>
              <w:t>SHOULD</w:t>
            </w:r>
          </w:p>
        </w:tc>
        <w:tc>
          <w:tcPr>
            <w:tcW w:w="864" w:type="dxa"/>
          </w:tcPr>
          <w:p w14:paraId="73F0502A" w14:textId="77777777" w:rsidR="004B3F04" w:rsidRDefault="004B3F04" w:rsidP="000659BE">
            <w:pPr>
              <w:pStyle w:val="TableText"/>
            </w:pPr>
          </w:p>
        </w:tc>
        <w:tc>
          <w:tcPr>
            <w:tcW w:w="1104" w:type="dxa"/>
          </w:tcPr>
          <w:p w14:paraId="65404235" w14:textId="77777777" w:rsidR="004B3F04" w:rsidRDefault="006C736C" w:rsidP="000659BE">
            <w:pPr>
              <w:pStyle w:val="TableText"/>
            </w:pPr>
            <w:hyperlink w:anchor="C_4499-30868">
              <w:r w:rsidR="004B3F04">
                <w:rPr>
                  <w:rStyle w:val="HyperlinkText9pt"/>
                </w:rPr>
                <w:t>4499-30868</w:t>
              </w:r>
            </w:hyperlink>
          </w:p>
        </w:tc>
        <w:tc>
          <w:tcPr>
            <w:tcW w:w="2975" w:type="dxa"/>
          </w:tcPr>
          <w:p w14:paraId="6D38DB45" w14:textId="77777777" w:rsidR="004B3F04" w:rsidRDefault="004B3F04" w:rsidP="000659BE">
            <w:pPr>
              <w:pStyle w:val="TableText"/>
            </w:pPr>
          </w:p>
        </w:tc>
      </w:tr>
      <w:tr w:rsidR="004B3F04" w14:paraId="13F90CDC" w14:textId="77777777" w:rsidTr="000659BE">
        <w:trPr>
          <w:jc w:val="center"/>
        </w:trPr>
        <w:tc>
          <w:tcPr>
            <w:tcW w:w="3345" w:type="dxa"/>
          </w:tcPr>
          <w:p w14:paraId="073C7482" w14:textId="77777777" w:rsidR="004B3F04" w:rsidRDefault="004B3F04" w:rsidP="000659BE">
            <w:pPr>
              <w:pStyle w:val="TableText"/>
            </w:pPr>
            <w:r>
              <w:tab/>
              <w:t>title</w:t>
            </w:r>
          </w:p>
        </w:tc>
        <w:tc>
          <w:tcPr>
            <w:tcW w:w="720" w:type="dxa"/>
          </w:tcPr>
          <w:p w14:paraId="354E50D4" w14:textId="77777777" w:rsidR="004B3F04" w:rsidRDefault="004B3F04" w:rsidP="000659BE">
            <w:pPr>
              <w:pStyle w:val="TableText"/>
            </w:pPr>
            <w:r>
              <w:t>1..1</w:t>
            </w:r>
          </w:p>
        </w:tc>
        <w:tc>
          <w:tcPr>
            <w:tcW w:w="1152" w:type="dxa"/>
          </w:tcPr>
          <w:p w14:paraId="187FB84C" w14:textId="77777777" w:rsidR="004B3F04" w:rsidRDefault="004B3F04" w:rsidP="000659BE">
            <w:pPr>
              <w:pStyle w:val="TableText"/>
            </w:pPr>
            <w:r>
              <w:t>SHALL</w:t>
            </w:r>
          </w:p>
        </w:tc>
        <w:tc>
          <w:tcPr>
            <w:tcW w:w="864" w:type="dxa"/>
          </w:tcPr>
          <w:p w14:paraId="76CE08EF" w14:textId="77777777" w:rsidR="004B3F04" w:rsidRDefault="004B3F04" w:rsidP="000659BE">
            <w:pPr>
              <w:pStyle w:val="TableText"/>
            </w:pPr>
          </w:p>
        </w:tc>
        <w:tc>
          <w:tcPr>
            <w:tcW w:w="1104" w:type="dxa"/>
          </w:tcPr>
          <w:p w14:paraId="5939A40C" w14:textId="77777777" w:rsidR="004B3F04" w:rsidRDefault="006C736C" w:rsidP="000659BE">
            <w:pPr>
              <w:pStyle w:val="TableText"/>
            </w:pPr>
            <w:hyperlink w:anchor="C_4499-35940">
              <w:r w:rsidR="004B3F04">
                <w:rPr>
                  <w:rStyle w:val="HyperlinkText9pt"/>
                </w:rPr>
                <w:t>4499-35940</w:t>
              </w:r>
            </w:hyperlink>
          </w:p>
        </w:tc>
        <w:tc>
          <w:tcPr>
            <w:tcW w:w="2975" w:type="dxa"/>
          </w:tcPr>
          <w:p w14:paraId="13573781" w14:textId="77777777" w:rsidR="004B3F04" w:rsidRDefault="004B3F04" w:rsidP="000659BE">
            <w:pPr>
              <w:pStyle w:val="TableText"/>
            </w:pPr>
          </w:p>
        </w:tc>
      </w:tr>
      <w:tr w:rsidR="004B3F04" w14:paraId="2CAC15C8" w14:textId="77777777" w:rsidTr="000659BE">
        <w:trPr>
          <w:jc w:val="center"/>
        </w:trPr>
        <w:tc>
          <w:tcPr>
            <w:tcW w:w="3345" w:type="dxa"/>
          </w:tcPr>
          <w:p w14:paraId="546F01DA" w14:textId="77777777" w:rsidR="004B3F04" w:rsidRDefault="004B3F04" w:rsidP="000659BE">
            <w:pPr>
              <w:pStyle w:val="TableText"/>
            </w:pPr>
            <w:r>
              <w:tab/>
              <w:t>statusCode</w:t>
            </w:r>
          </w:p>
        </w:tc>
        <w:tc>
          <w:tcPr>
            <w:tcW w:w="720" w:type="dxa"/>
          </w:tcPr>
          <w:p w14:paraId="41A6EF4C" w14:textId="77777777" w:rsidR="004B3F04" w:rsidRDefault="004B3F04" w:rsidP="000659BE">
            <w:pPr>
              <w:pStyle w:val="TableText"/>
            </w:pPr>
            <w:r>
              <w:t>1..1</w:t>
            </w:r>
          </w:p>
        </w:tc>
        <w:tc>
          <w:tcPr>
            <w:tcW w:w="1152" w:type="dxa"/>
          </w:tcPr>
          <w:p w14:paraId="3C370E0D" w14:textId="77777777" w:rsidR="004B3F04" w:rsidRDefault="004B3F04" w:rsidP="000659BE">
            <w:pPr>
              <w:pStyle w:val="TableText"/>
            </w:pPr>
            <w:r>
              <w:t>SHALL</w:t>
            </w:r>
          </w:p>
        </w:tc>
        <w:tc>
          <w:tcPr>
            <w:tcW w:w="864" w:type="dxa"/>
          </w:tcPr>
          <w:p w14:paraId="2722E197" w14:textId="77777777" w:rsidR="004B3F04" w:rsidRDefault="004B3F04" w:rsidP="000659BE">
            <w:pPr>
              <w:pStyle w:val="TableText"/>
            </w:pPr>
          </w:p>
        </w:tc>
        <w:tc>
          <w:tcPr>
            <w:tcW w:w="1104" w:type="dxa"/>
          </w:tcPr>
          <w:p w14:paraId="003521AB" w14:textId="77777777" w:rsidR="004B3F04" w:rsidRDefault="006C736C" w:rsidP="000659BE">
            <w:pPr>
              <w:pStyle w:val="TableText"/>
            </w:pPr>
            <w:hyperlink w:anchor="C_4499-30870">
              <w:r w:rsidR="004B3F04">
                <w:rPr>
                  <w:rStyle w:val="HyperlinkText9pt"/>
                </w:rPr>
                <w:t>4499-30870</w:t>
              </w:r>
            </w:hyperlink>
          </w:p>
        </w:tc>
        <w:tc>
          <w:tcPr>
            <w:tcW w:w="2975" w:type="dxa"/>
          </w:tcPr>
          <w:p w14:paraId="11595F5C" w14:textId="77777777" w:rsidR="004B3F04" w:rsidRDefault="004B3F04" w:rsidP="000659BE">
            <w:pPr>
              <w:pStyle w:val="TableText"/>
            </w:pPr>
          </w:p>
        </w:tc>
      </w:tr>
      <w:tr w:rsidR="004B3F04" w14:paraId="01C9E12B" w14:textId="77777777" w:rsidTr="000659BE">
        <w:trPr>
          <w:jc w:val="center"/>
        </w:trPr>
        <w:tc>
          <w:tcPr>
            <w:tcW w:w="3345" w:type="dxa"/>
          </w:tcPr>
          <w:p w14:paraId="60CC54D4" w14:textId="77777777" w:rsidR="004B3F04" w:rsidRDefault="004B3F04" w:rsidP="000659BE">
            <w:pPr>
              <w:pStyle w:val="TableText"/>
            </w:pPr>
            <w:r>
              <w:tab/>
            </w:r>
            <w:r>
              <w:tab/>
              <w:t>@code</w:t>
            </w:r>
          </w:p>
        </w:tc>
        <w:tc>
          <w:tcPr>
            <w:tcW w:w="720" w:type="dxa"/>
          </w:tcPr>
          <w:p w14:paraId="19DF3DC2" w14:textId="77777777" w:rsidR="004B3F04" w:rsidRDefault="004B3F04" w:rsidP="000659BE">
            <w:pPr>
              <w:pStyle w:val="TableText"/>
            </w:pPr>
            <w:r>
              <w:t>1..1</w:t>
            </w:r>
          </w:p>
        </w:tc>
        <w:tc>
          <w:tcPr>
            <w:tcW w:w="1152" w:type="dxa"/>
          </w:tcPr>
          <w:p w14:paraId="2450EECE" w14:textId="77777777" w:rsidR="004B3F04" w:rsidRDefault="004B3F04" w:rsidP="000659BE">
            <w:pPr>
              <w:pStyle w:val="TableText"/>
            </w:pPr>
            <w:r>
              <w:t>SHALL</w:t>
            </w:r>
          </w:p>
        </w:tc>
        <w:tc>
          <w:tcPr>
            <w:tcW w:w="864" w:type="dxa"/>
          </w:tcPr>
          <w:p w14:paraId="4FE61892" w14:textId="77777777" w:rsidR="004B3F04" w:rsidRDefault="004B3F04" w:rsidP="000659BE">
            <w:pPr>
              <w:pStyle w:val="TableText"/>
            </w:pPr>
          </w:p>
        </w:tc>
        <w:tc>
          <w:tcPr>
            <w:tcW w:w="1104" w:type="dxa"/>
          </w:tcPr>
          <w:p w14:paraId="49497AAC" w14:textId="77777777" w:rsidR="004B3F04" w:rsidRDefault="006C736C" w:rsidP="000659BE">
            <w:pPr>
              <w:pStyle w:val="TableText"/>
            </w:pPr>
            <w:hyperlink w:anchor="C_4499-30871">
              <w:r w:rsidR="004B3F04">
                <w:rPr>
                  <w:rStyle w:val="HyperlinkText9pt"/>
                </w:rPr>
                <w:t>4499-30871</w:t>
              </w:r>
            </w:hyperlink>
          </w:p>
        </w:tc>
        <w:tc>
          <w:tcPr>
            <w:tcW w:w="2975" w:type="dxa"/>
          </w:tcPr>
          <w:p w14:paraId="22F3E5F6" w14:textId="77777777" w:rsidR="004B3F04" w:rsidRDefault="004B3F04" w:rsidP="000659BE">
            <w:pPr>
              <w:pStyle w:val="TableText"/>
            </w:pPr>
            <w:r>
              <w:t>urn:oid:2.16.840.1.113883.5.14 (HL7ActStatus) = active</w:t>
            </w:r>
          </w:p>
        </w:tc>
      </w:tr>
      <w:tr w:rsidR="004B3F04" w14:paraId="48C96AA6" w14:textId="77777777" w:rsidTr="000659BE">
        <w:trPr>
          <w:jc w:val="center"/>
        </w:trPr>
        <w:tc>
          <w:tcPr>
            <w:tcW w:w="3345" w:type="dxa"/>
          </w:tcPr>
          <w:p w14:paraId="38CFD715" w14:textId="77777777" w:rsidR="004B3F04" w:rsidRDefault="004B3F04" w:rsidP="000659BE">
            <w:pPr>
              <w:pStyle w:val="TableText"/>
            </w:pPr>
            <w:r>
              <w:tab/>
              <w:t>priorityCode</w:t>
            </w:r>
          </w:p>
        </w:tc>
        <w:tc>
          <w:tcPr>
            <w:tcW w:w="720" w:type="dxa"/>
          </w:tcPr>
          <w:p w14:paraId="187B1DC5" w14:textId="77777777" w:rsidR="004B3F04" w:rsidRDefault="004B3F04" w:rsidP="000659BE">
            <w:pPr>
              <w:pStyle w:val="TableText"/>
            </w:pPr>
            <w:r>
              <w:t>0..1</w:t>
            </w:r>
          </w:p>
        </w:tc>
        <w:tc>
          <w:tcPr>
            <w:tcW w:w="1152" w:type="dxa"/>
          </w:tcPr>
          <w:p w14:paraId="4631D094" w14:textId="77777777" w:rsidR="004B3F04" w:rsidRDefault="004B3F04" w:rsidP="000659BE">
            <w:pPr>
              <w:pStyle w:val="TableText"/>
            </w:pPr>
            <w:r>
              <w:t>MAY</w:t>
            </w:r>
          </w:p>
        </w:tc>
        <w:tc>
          <w:tcPr>
            <w:tcW w:w="864" w:type="dxa"/>
          </w:tcPr>
          <w:p w14:paraId="001B9895" w14:textId="77777777" w:rsidR="004B3F04" w:rsidRDefault="004B3F04" w:rsidP="000659BE">
            <w:pPr>
              <w:pStyle w:val="TableText"/>
            </w:pPr>
          </w:p>
        </w:tc>
        <w:tc>
          <w:tcPr>
            <w:tcW w:w="1104" w:type="dxa"/>
          </w:tcPr>
          <w:p w14:paraId="3DB9454D" w14:textId="77777777" w:rsidR="004B3F04" w:rsidRDefault="006C736C" w:rsidP="000659BE">
            <w:pPr>
              <w:pStyle w:val="TableText"/>
            </w:pPr>
            <w:hyperlink w:anchor="C_4499-35133">
              <w:r w:rsidR="004B3F04">
                <w:rPr>
                  <w:rStyle w:val="HyperlinkText9pt"/>
                </w:rPr>
                <w:t>4499-35133</w:t>
              </w:r>
            </w:hyperlink>
          </w:p>
        </w:tc>
        <w:tc>
          <w:tcPr>
            <w:tcW w:w="2975" w:type="dxa"/>
          </w:tcPr>
          <w:p w14:paraId="07A46528" w14:textId="77777777" w:rsidR="004B3F04" w:rsidRDefault="004B3F04" w:rsidP="000659BE">
            <w:pPr>
              <w:pStyle w:val="TableText"/>
            </w:pPr>
          </w:p>
        </w:tc>
      </w:tr>
      <w:tr w:rsidR="004B3F04" w14:paraId="7853A487" w14:textId="77777777" w:rsidTr="000659BE">
        <w:trPr>
          <w:jc w:val="center"/>
        </w:trPr>
        <w:tc>
          <w:tcPr>
            <w:tcW w:w="3345" w:type="dxa"/>
          </w:tcPr>
          <w:p w14:paraId="720D4834" w14:textId="77777777" w:rsidR="004B3F04" w:rsidRDefault="004B3F04" w:rsidP="000659BE">
            <w:pPr>
              <w:pStyle w:val="TableText"/>
            </w:pPr>
            <w:r>
              <w:tab/>
            </w:r>
            <w:r>
              <w:tab/>
              <w:t>item</w:t>
            </w:r>
          </w:p>
        </w:tc>
        <w:tc>
          <w:tcPr>
            <w:tcW w:w="720" w:type="dxa"/>
          </w:tcPr>
          <w:p w14:paraId="0297F44C" w14:textId="77777777" w:rsidR="004B3F04" w:rsidRDefault="004B3F04" w:rsidP="000659BE">
            <w:pPr>
              <w:pStyle w:val="TableText"/>
            </w:pPr>
            <w:r>
              <w:t>1..1</w:t>
            </w:r>
          </w:p>
        </w:tc>
        <w:tc>
          <w:tcPr>
            <w:tcW w:w="1152" w:type="dxa"/>
          </w:tcPr>
          <w:p w14:paraId="1A83AF66" w14:textId="77777777" w:rsidR="004B3F04" w:rsidRDefault="004B3F04" w:rsidP="000659BE">
            <w:pPr>
              <w:pStyle w:val="TableText"/>
            </w:pPr>
            <w:r>
              <w:t>SHALL</w:t>
            </w:r>
          </w:p>
        </w:tc>
        <w:tc>
          <w:tcPr>
            <w:tcW w:w="864" w:type="dxa"/>
          </w:tcPr>
          <w:p w14:paraId="48ECA0D7" w14:textId="77777777" w:rsidR="004B3F04" w:rsidRDefault="004B3F04" w:rsidP="000659BE">
            <w:pPr>
              <w:pStyle w:val="TableText"/>
            </w:pPr>
          </w:p>
        </w:tc>
        <w:tc>
          <w:tcPr>
            <w:tcW w:w="1104" w:type="dxa"/>
          </w:tcPr>
          <w:p w14:paraId="38E33F35" w14:textId="77777777" w:rsidR="004B3F04" w:rsidRDefault="006C736C" w:rsidP="000659BE">
            <w:pPr>
              <w:pStyle w:val="TableText"/>
            </w:pPr>
            <w:hyperlink w:anchor="C_4499-35134">
              <w:r w:rsidR="004B3F04">
                <w:rPr>
                  <w:rStyle w:val="HyperlinkText9pt"/>
                </w:rPr>
                <w:t>4499-35134</w:t>
              </w:r>
            </w:hyperlink>
          </w:p>
        </w:tc>
        <w:tc>
          <w:tcPr>
            <w:tcW w:w="2975" w:type="dxa"/>
          </w:tcPr>
          <w:p w14:paraId="00FCABB3" w14:textId="77777777" w:rsidR="004B3F04" w:rsidRDefault="004B3F04" w:rsidP="000659BE">
            <w:pPr>
              <w:pStyle w:val="TableText"/>
            </w:pPr>
          </w:p>
        </w:tc>
      </w:tr>
      <w:tr w:rsidR="004B3F04" w14:paraId="7F1CAAA1" w14:textId="77777777" w:rsidTr="000659BE">
        <w:trPr>
          <w:jc w:val="center"/>
        </w:trPr>
        <w:tc>
          <w:tcPr>
            <w:tcW w:w="3345" w:type="dxa"/>
          </w:tcPr>
          <w:p w14:paraId="3BDBB938" w14:textId="77777777" w:rsidR="004B3F04" w:rsidRDefault="004B3F04" w:rsidP="000659BE">
            <w:pPr>
              <w:pStyle w:val="TableText"/>
            </w:pPr>
            <w:r>
              <w:tab/>
            </w:r>
            <w:r>
              <w:tab/>
            </w:r>
            <w:r>
              <w:tab/>
              <w:t>@valueSet</w:t>
            </w:r>
          </w:p>
        </w:tc>
        <w:tc>
          <w:tcPr>
            <w:tcW w:w="720" w:type="dxa"/>
          </w:tcPr>
          <w:p w14:paraId="775D6731" w14:textId="77777777" w:rsidR="004B3F04" w:rsidRDefault="004B3F04" w:rsidP="000659BE">
            <w:pPr>
              <w:pStyle w:val="TableText"/>
            </w:pPr>
            <w:r>
              <w:t>0..1</w:t>
            </w:r>
          </w:p>
        </w:tc>
        <w:tc>
          <w:tcPr>
            <w:tcW w:w="1152" w:type="dxa"/>
          </w:tcPr>
          <w:p w14:paraId="554CB870" w14:textId="77777777" w:rsidR="004B3F04" w:rsidRDefault="004B3F04" w:rsidP="000659BE">
            <w:pPr>
              <w:pStyle w:val="TableText"/>
            </w:pPr>
            <w:r>
              <w:t>SHOULD</w:t>
            </w:r>
          </w:p>
        </w:tc>
        <w:tc>
          <w:tcPr>
            <w:tcW w:w="864" w:type="dxa"/>
          </w:tcPr>
          <w:p w14:paraId="7B4C816B" w14:textId="77777777" w:rsidR="004B3F04" w:rsidRDefault="004B3F04" w:rsidP="000659BE">
            <w:pPr>
              <w:pStyle w:val="TableText"/>
            </w:pPr>
          </w:p>
        </w:tc>
        <w:tc>
          <w:tcPr>
            <w:tcW w:w="1104" w:type="dxa"/>
          </w:tcPr>
          <w:p w14:paraId="410DD2D1" w14:textId="77777777" w:rsidR="004B3F04" w:rsidRDefault="006C736C" w:rsidP="000659BE">
            <w:pPr>
              <w:pStyle w:val="TableText"/>
            </w:pPr>
            <w:hyperlink w:anchor="C_4499-35135">
              <w:r w:rsidR="004B3F04">
                <w:rPr>
                  <w:rStyle w:val="HyperlinkText9pt"/>
                </w:rPr>
                <w:t>4499-35135</w:t>
              </w:r>
            </w:hyperlink>
          </w:p>
        </w:tc>
        <w:tc>
          <w:tcPr>
            <w:tcW w:w="2975" w:type="dxa"/>
          </w:tcPr>
          <w:p w14:paraId="4A5D79F6" w14:textId="77777777" w:rsidR="004B3F04" w:rsidRDefault="004B3F04" w:rsidP="000659BE">
            <w:pPr>
              <w:pStyle w:val="TableText"/>
            </w:pPr>
          </w:p>
        </w:tc>
      </w:tr>
      <w:tr w:rsidR="004B3F04" w14:paraId="58117C04" w14:textId="77777777" w:rsidTr="000659BE">
        <w:trPr>
          <w:jc w:val="center"/>
        </w:trPr>
        <w:tc>
          <w:tcPr>
            <w:tcW w:w="3345" w:type="dxa"/>
          </w:tcPr>
          <w:p w14:paraId="09CAE1A5" w14:textId="77777777" w:rsidR="004B3F04" w:rsidRDefault="004B3F04" w:rsidP="000659BE">
            <w:pPr>
              <w:pStyle w:val="TableText"/>
            </w:pPr>
            <w:r>
              <w:tab/>
              <w:t>participation</w:t>
            </w:r>
          </w:p>
        </w:tc>
        <w:tc>
          <w:tcPr>
            <w:tcW w:w="720" w:type="dxa"/>
          </w:tcPr>
          <w:p w14:paraId="473F33DC" w14:textId="77777777" w:rsidR="004B3F04" w:rsidRDefault="004B3F04" w:rsidP="000659BE">
            <w:pPr>
              <w:pStyle w:val="TableText"/>
            </w:pPr>
            <w:r>
              <w:t>0..1</w:t>
            </w:r>
          </w:p>
        </w:tc>
        <w:tc>
          <w:tcPr>
            <w:tcW w:w="1152" w:type="dxa"/>
          </w:tcPr>
          <w:p w14:paraId="5EB54C3F" w14:textId="77777777" w:rsidR="004B3F04" w:rsidRDefault="004B3F04" w:rsidP="000659BE">
            <w:pPr>
              <w:pStyle w:val="TableText"/>
            </w:pPr>
            <w:r>
              <w:t>MAY</w:t>
            </w:r>
          </w:p>
        </w:tc>
        <w:tc>
          <w:tcPr>
            <w:tcW w:w="864" w:type="dxa"/>
          </w:tcPr>
          <w:p w14:paraId="6C3AF81B" w14:textId="77777777" w:rsidR="004B3F04" w:rsidRDefault="004B3F04" w:rsidP="000659BE">
            <w:pPr>
              <w:pStyle w:val="TableText"/>
            </w:pPr>
          </w:p>
        </w:tc>
        <w:tc>
          <w:tcPr>
            <w:tcW w:w="1104" w:type="dxa"/>
          </w:tcPr>
          <w:p w14:paraId="2D4D213D" w14:textId="77777777" w:rsidR="004B3F04" w:rsidRDefault="006C736C" w:rsidP="000659BE">
            <w:pPr>
              <w:pStyle w:val="TableText"/>
            </w:pPr>
            <w:hyperlink w:anchor="C_4499-30875">
              <w:r w:rsidR="004B3F04">
                <w:rPr>
                  <w:rStyle w:val="HyperlinkText9pt"/>
                </w:rPr>
                <w:t>4499-30875</w:t>
              </w:r>
            </w:hyperlink>
          </w:p>
        </w:tc>
        <w:tc>
          <w:tcPr>
            <w:tcW w:w="2975" w:type="dxa"/>
          </w:tcPr>
          <w:p w14:paraId="0300FDB3" w14:textId="77777777" w:rsidR="004B3F04" w:rsidRDefault="004B3F04" w:rsidP="000659BE">
            <w:pPr>
              <w:pStyle w:val="TableText"/>
            </w:pPr>
          </w:p>
        </w:tc>
      </w:tr>
      <w:tr w:rsidR="004B3F04" w14:paraId="103875B3" w14:textId="77777777" w:rsidTr="000659BE">
        <w:trPr>
          <w:jc w:val="center"/>
        </w:trPr>
        <w:tc>
          <w:tcPr>
            <w:tcW w:w="3345" w:type="dxa"/>
          </w:tcPr>
          <w:p w14:paraId="31CF83F1" w14:textId="77777777" w:rsidR="004B3F04" w:rsidRDefault="004B3F04" w:rsidP="000659BE">
            <w:pPr>
              <w:pStyle w:val="TableText"/>
            </w:pPr>
            <w:r>
              <w:tab/>
            </w:r>
            <w:r>
              <w:tab/>
              <w:t>@typeCode</w:t>
            </w:r>
          </w:p>
        </w:tc>
        <w:tc>
          <w:tcPr>
            <w:tcW w:w="720" w:type="dxa"/>
          </w:tcPr>
          <w:p w14:paraId="010580E8" w14:textId="77777777" w:rsidR="004B3F04" w:rsidRDefault="004B3F04" w:rsidP="000659BE">
            <w:pPr>
              <w:pStyle w:val="TableText"/>
            </w:pPr>
            <w:r>
              <w:t>1..1</w:t>
            </w:r>
          </w:p>
        </w:tc>
        <w:tc>
          <w:tcPr>
            <w:tcW w:w="1152" w:type="dxa"/>
          </w:tcPr>
          <w:p w14:paraId="4B2EFB47" w14:textId="77777777" w:rsidR="004B3F04" w:rsidRDefault="004B3F04" w:rsidP="000659BE">
            <w:pPr>
              <w:pStyle w:val="TableText"/>
            </w:pPr>
            <w:r>
              <w:t>SHALL</w:t>
            </w:r>
          </w:p>
        </w:tc>
        <w:tc>
          <w:tcPr>
            <w:tcW w:w="864" w:type="dxa"/>
          </w:tcPr>
          <w:p w14:paraId="646AB912" w14:textId="77777777" w:rsidR="004B3F04" w:rsidRDefault="004B3F04" w:rsidP="000659BE">
            <w:pPr>
              <w:pStyle w:val="TableText"/>
            </w:pPr>
          </w:p>
        </w:tc>
        <w:tc>
          <w:tcPr>
            <w:tcW w:w="1104" w:type="dxa"/>
          </w:tcPr>
          <w:p w14:paraId="6D4ACA84" w14:textId="77777777" w:rsidR="004B3F04" w:rsidRDefault="006C736C" w:rsidP="000659BE">
            <w:pPr>
              <w:pStyle w:val="TableText"/>
            </w:pPr>
            <w:hyperlink w:anchor="C_4499-30876">
              <w:r w:rsidR="004B3F04">
                <w:rPr>
                  <w:rStyle w:val="HyperlinkText9pt"/>
                </w:rPr>
                <w:t>4499-30876</w:t>
              </w:r>
            </w:hyperlink>
          </w:p>
        </w:tc>
        <w:tc>
          <w:tcPr>
            <w:tcW w:w="2975" w:type="dxa"/>
          </w:tcPr>
          <w:p w14:paraId="69482821" w14:textId="77777777" w:rsidR="004B3F04" w:rsidRDefault="004B3F04" w:rsidP="000659BE">
            <w:pPr>
              <w:pStyle w:val="TableText"/>
            </w:pPr>
            <w:r>
              <w:t>urn:oid:2.16.840.1.113883.5.4 (HL7ActCode) = LOC</w:t>
            </w:r>
          </w:p>
        </w:tc>
      </w:tr>
      <w:tr w:rsidR="004B3F04" w14:paraId="798D09DD" w14:textId="77777777" w:rsidTr="000659BE">
        <w:trPr>
          <w:jc w:val="center"/>
        </w:trPr>
        <w:tc>
          <w:tcPr>
            <w:tcW w:w="3345" w:type="dxa"/>
          </w:tcPr>
          <w:p w14:paraId="6108033B" w14:textId="77777777" w:rsidR="004B3F04" w:rsidRDefault="004B3F04" w:rsidP="000659BE">
            <w:pPr>
              <w:pStyle w:val="TableText"/>
            </w:pPr>
            <w:r>
              <w:tab/>
            </w:r>
            <w:r>
              <w:tab/>
              <w:t>role</w:t>
            </w:r>
          </w:p>
        </w:tc>
        <w:tc>
          <w:tcPr>
            <w:tcW w:w="720" w:type="dxa"/>
          </w:tcPr>
          <w:p w14:paraId="0B70D8E9" w14:textId="77777777" w:rsidR="004B3F04" w:rsidRDefault="004B3F04" w:rsidP="000659BE">
            <w:pPr>
              <w:pStyle w:val="TableText"/>
            </w:pPr>
            <w:r>
              <w:t>1..1</w:t>
            </w:r>
          </w:p>
        </w:tc>
        <w:tc>
          <w:tcPr>
            <w:tcW w:w="1152" w:type="dxa"/>
          </w:tcPr>
          <w:p w14:paraId="033E1A65" w14:textId="77777777" w:rsidR="004B3F04" w:rsidRDefault="004B3F04" w:rsidP="000659BE">
            <w:pPr>
              <w:pStyle w:val="TableText"/>
            </w:pPr>
            <w:r>
              <w:t>SHALL</w:t>
            </w:r>
          </w:p>
        </w:tc>
        <w:tc>
          <w:tcPr>
            <w:tcW w:w="864" w:type="dxa"/>
          </w:tcPr>
          <w:p w14:paraId="00874D91" w14:textId="77777777" w:rsidR="004B3F04" w:rsidRDefault="004B3F04" w:rsidP="000659BE">
            <w:pPr>
              <w:pStyle w:val="TableText"/>
            </w:pPr>
          </w:p>
        </w:tc>
        <w:tc>
          <w:tcPr>
            <w:tcW w:w="1104" w:type="dxa"/>
          </w:tcPr>
          <w:p w14:paraId="61B761FB" w14:textId="77777777" w:rsidR="004B3F04" w:rsidRDefault="006C736C" w:rsidP="000659BE">
            <w:pPr>
              <w:pStyle w:val="TableText"/>
            </w:pPr>
            <w:hyperlink w:anchor="C_4499-30877">
              <w:r w:rsidR="004B3F04">
                <w:rPr>
                  <w:rStyle w:val="HyperlinkText9pt"/>
                </w:rPr>
                <w:t>4499-30877</w:t>
              </w:r>
            </w:hyperlink>
          </w:p>
        </w:tc>
        <w:tc>
          <w:tcPr>
            <w:tcW w:w="2975" w:type="dxa"/>
          </w:tcPr>
          <w:p w14:paraId="5336D4C2" w14:textId="77777777" w:rsidR="004B3F04" w:rsidRDefault="006C736C" w:rsidP="000659BE">
            <w:pPr>
              <w:pStyle w:val="TableText"/>
            </w:pPr>
            <w:hyperlink w:anchor="E_Facility_Location">
              <w:r w:rsidR="004B3F04">
                <w:rPr>
                  <w:rStyle w:val="HyperlinkText9pt"/>
                </w:rPr>
                <w:t>Facility Location (identifier: urn:hl7ii:2.16.840.1.113883.10.20.28.4.92:2017-05-01</w:t>
              </w:r>
            </w:hyperlink>
          </w:p>
        </w:tc>
      </w:tr>
      <w:tr w:rsidR="004B3F04" w14:paraId="36707CBC" w14:textId="77777777" w:rsidTr="000659BE">
        <w:trPr>
          <w:jc w:val="center"/>
        </w:trPr>
        <w:tc>
          <w:tcPr>
            <w:tcW w:w="3345" w:type="dxa"/>
          </w:tcPr>
          <w:p w14:paraId="32C05900" w14:textId="77777777" w:rsidR="004B3F04" w:rsidRDefault="004B3F04" w:rsidP="000659BE">
            <w:pPr>
              <w:pStyle w:val="TableText"/>
            </w:pPr>
            <w:r>
              <w:tab/>
              <w:t>participation</w:t>
            </w:r>
          </w:p>
        </w:tc>
        <w:tc>
          <w:tcPr>
            <w:tcW w:w="720" w:type="dxa"/>
          </w:tcPr>
          <w:p w14:paraId="18231644" w14:textId="77777777" w:rsidR="004B3F04" w:rsidRDefault="004B3F04" w:rsidP="000659BE">
            <w:pPr>
              <w:pStyle w:val="TableText"/>
            </w:pPr>
            <w:r>
              <w:t>0..1</w:t>
            </w:r>
          </w:p>
        </w:tc>
        <w:tc>
          <w:tcPr>
            <w:tcW w:w="1152" w:type="dxa"/>
          </w:tcPr>
          <w:p w14:paraId="1519EA33" w14:textId="77777777" w:rsidR="004B3F04" w:rsidRDefault="004B3F04" w:rsidP="000659BE">
            <w:pPr>
              <w:pStyle w:val="TableText"/>
            </w:pPr>
            <w:r>
              <w:t>MAY</w:t>
            </w:r>
          </w:p>
        </w:tc>
        <w:tc>
          <w:tcPr>
            <w:tcW w:w="864" w:type="dxa"/>
          </w:tcPr>
          <w:p w14:paraId="1E3A628C" w14:textId="77777777" w:rsidR="004B3F04" w:rsidRDefault="004B3F04" w:rsidP="000659BE">
            <w:pPr>
              <w:pStyle w:val="TableText"/>
            </w:pPr>
          </w:p>
        </w:tc>
        <w:tc>
          <w:tcPr>
            <w:tcW w:w="1104" w:type="dxa"/>
          </w:tcPr>
          <w:p w14:paraId="40E35B4B" w14:textId="77777777" w:rsidR="004B3F04" w:rsidRDefault="006C736C" w:rsidP="000659BE">
            <w:pPr>
              <w:pStyle w:val="TableText"/>
            </w:pPr>
            <w:hyperlink w:anchor="C_4499-33485">
              <w:r w:rsidR="004B3F04">
                <w:rPr>
                  <w:rStyle w:val="HyperlinkText9pt"/>
                </w:rPr>
                <w:t>4499-33485</w:t>
              </w:r>
            </w:hyperlink>
          </w:p>
        </w:tc>
        <w:tc>
          <w:tcPr>
            <w:tcW w:w="2975" w:type="dxa"/>
          </w:tcPr>
          <w:p w14:paraId="6D321C31" w14:textId="77777777" w:rsidR="004B3F04" w:rsidRDefault="004B3F04" w:rsidP="000659BE">
            <w:pPr>
              <w:pStyle w:val="TableText"/>
            </w:pPr>
          </w:p>
        </w:tc>
      </w:tr>
      <w:tr w:rsidR="004B3F04" w14:paraId="38A32B34" w14:textId="77777777" w:rsidTr="000659BE">
        <w:trPr>
          <w:jc w:val="center"/>
        </w:trPr>
        <w:tc>
          <w:tcPr>
            <w:tcW w:w="3345" w:type="dxa"/>
          </w:tcPr>
          <w:p w14:paraId="146E18BC" w14:textId="77777777" w:rsidR="004B3F04" w:rsidRDefault="004B3F04" w:rsidP="000659BE">
            <w:pPr>
              <w:pStyle w:val="TableText"/>
            </w:pPr>
            <w:r>
              <w:tab/>
            </w:r>
            <w:r>
              <w:tab/>
              <w:t>@typeCode</w:t>
            </w:r>
          </w:p>
        </w:tc>
        <w:tc>
          <w:tcPr>
            <w:tcW w:w="720" w:type="dxa"/>
          </w:tcPr>
          <w:p w14:paraId="5EB78F01" w14:textId="77777777" w:rsidR="004B3F04" w:rsidRDefault="004B3F04" w:rsidP="000659BE">
            <w:pPr>
              <w:pStyle w:val="TableText"/>
            </w:pPr>
            <w:r>
              <w:t>1..1</w:t>
            </w:r>
          </w:p>
        </w:tc>
        <w:tc>
          <w:tcPr>
            <w:tcW w:w="1152" w:type="dxa"/>
          </w:tcPr>
          <w:p w14:paraId="42F607BC" w14:textId="77777777" w:rsidR="004B3F04" w:rsidRDefault="004B3F04" w:rsidP="000659BE">
            <w:pPr>
              <w:pStyle w:val="TableText"/>
            </w:pPr>
            <w:r>
              <w:t>SHALL</w:t>
            </w:r>
          </w:p>
        </w:tc>
        <w:tc>
          <w:tcPr>
            <w:tcW w:w="864" w:type="dxa"/>
          </w:tcPr>
          <w:p w14:paraId="73938020" w14:textId="77777777" w:rsidR="004B3F04" w:rsidRDefault="004B3F04" w:rsidP="000659BE">
            <w:pPr>
              <w:pStyle w:val="TableText"/>
            </w:pPr>
          </w:p>
        </w:tc>
        <w:tc>
          <w:tcPr>
            <w:tcW w:w="1104" w:type="dxa"/>
          </w:tcPr>
          <w:p w14:paraId="7CA73ABE" w14:textId="77777777" w:rsidR="004B3F04" w:rsidRDefault="006C736C" w:rsidP="000659BE">
            <w:pPr>
              <w:pStyle w:val="TableText"/>
            </w:pPr>
            <w:hyperlink w:anchor="C_4499-33487">
              <w:r w:rsidR="004B3F04">
                <w:rPr>
                  <w:rStyle w:val="HyperlinkText9pt"/>
                </w:rPr>
                <w:t>4499-33487</w:t>
              </w:r>
            </w:hyperlink>
          </w:p>
        </w:tc>
        <w:tc>
          <w:tcPr>
            <w:tcW w:w="2975" w:type="dxa"/>
          </w:tcPr>
          <w:p w14:paraId="36857340" w14:textId="77777777" w:rsidR="004B3F04" w:rsidRDefault="004B3F04" w:rsidP="000659BE">
            <w:pPr>
              <w:pStyle w:val="TableText"/>
            </w:pPr>
            <w:r>
              <w:t xml:space="preserve">urn:oid:2.16.840.1.113883.5.90 (HL7ParticipationType) = </w:t>
            </w:r>
            <w:r>
              <w:lastRenderedPageBreak/>
              <w:t>AUT</w:t>
            </w:r>
          </w:p>
        </w:tc>
      </w:tr>
      <w:tr w:rsidR="004B3F04" w14:paraId="5A41CCC3" w14:textId="77777777" w:rsidTr="000659BE">
        <w:trPr>
          <w:jc w:val="center"/>
        </w:trPr>
        <w:tc>
          <w:tcPr>
            <w:tcW w:w="3345" w:type="dxa"/>
          </w:tcPr>
          <w:p w14:paraId="66BD3245" w14:textId="77777777" w:rsidR="004B3F04" w:rsidRDefault="004B3F04" w:rsidP="000659BE">
            <w:pPr>
              <w:pStyle w:val="TableText"/>
            </w:pPr>
            <w:r>
              <w:lastRenderedPageBreak/>
              <w:tab/>
            </w:r>
            <w:r>
              <w:tab/>
              <w:t>time</w:t>
            </w:r>
          </w:p>
        </w:tc>
        <w:tc>
          <w:tcPr>
            <w:tcW w:w="720" w:type="dxa"/>
          </w:tcPr>
          <w:p w14:paraId="033E6CBE" w14:textId="77777777" w:rsidR="004B3F04" w:rsidRDefault="004B3F04" w:rsidP="000659BE">
            <w:pPr>
              <w:pStyle w:val="TableText"/>
            </w:pPr>
            <w:r>
              <w:t>1..1</w:t>
            </w:r>
          </w:p>
        </w:tc>
        <w:tc>
          <w:tcPr>
            <w:tcW w:w="1152" w:type="dxa"/>
          </w:tcPr>
          <w:p w14:paraId="0CDE692D" w14:textId="77777777" w:rsidR="004B3F04" w:rsidRDefault="004B3F04" w:rsidP="000659BE">
            <w:pPr>
              <w:pStyle w:val="TableText"/>
            </w:pPr>
            <w:r>
              <w:t>SHALL</w:t>
            </w:r>
          </w:p>
        </w:tc>
        <w:tc>
          <w:tcPr>
            <w:tcW w:w="864" w:type="dxa"/>
          </w:tcPr>
          <w:p w14:paraId="4B75A703" w14:textId="77777777" w:rsidR="004B3F04" w:rsidRDefault="004B3F04" w:rsidP="000659BE">
            <w:pPr>
              <w:pStyle w:val="TableText"/>
            </w:pPr>
          </w:p>
        </w:tc>
        <w:tc>
          <w:tcPr>
            <w:tcW w:w="1104" w:type="dxa"/>
          </w:tcPr>
          <w:p w14:paraId="7B94E961" w14:textId="77777777" w:rsidR="004B3F04" w:rsidRDefault="006C736C" w:rsidP="000659BE">
            <w:pPr>
              <w:pStyle w:val="TableText"/>
            </w:pPr>
            <w:hyperlink w:anchor="C_4499-33486">
              <w:r w:rsidR="004B3F04">
                <w:rPr>
                  <w:rStyle w:val="HyperlinkText9pt"/>
                </w:rPr>
                <w:t>4499-33486</w:t>
              </w:r>
            </w:hyperlink>
          </w:p>
        </w:tc>
        <w:tc>
          <w:tcPr>
            <w:tcW w:w="2975" w:type="dxa"/>
          </w:tcPr>
          <w:p w14:paraId="1ACA3436" w14:textId="77777777" w:rsidR="004B3F04" w:rsidRDefault="004B3F04" w:rsidP="000659BE">
            <w:pPr>
              <w:pStyle w:val="TableText"/>
            </w:pPr>
          </w:p>
        </w:tc>
      </w:tr>
      <w:tr w:rsidR="004B3F04" w14:paraId="74E1D9D0" w14:textId="77777777" w:rsidTr="000659BE">
        <w:trPr>
          <w:jc w:val="center"/>
        </w:trPr>
        <w:tc>
          <w:tcPr>
            <w:tcW w:w="3345" w:type="dxa"/>
          </w:tcPr>
          <w:p w14:paraId="29594A2E" w14:textId="77777777" w:rsidR="004B3F04" w:rsidRDefault="004B3F04" w:rsidP="000659BE">
            <w:pPr>
              <w:pStyle w:val="TableText"/>
            </w:pPr>
            <w:r>
              <w:tab/>
            </w:r>
            <w:r>
              <w:tab/>
            </w:r>
            <w:r>
              <w:tab/>
              <w:t>low</w:t>
            </w:r>
          </w:p>
        </w:tc>
        <w:tc>
          <w:tcPr>
            <w:tcW w:w="720" w:type="dxa"/>
          </w:tcPr>
          <w:p w14:paraId="617F8B6B" w14:textId="77777777" w:rsidR="004B3F04" w:rsidRDefault="004B3F04" w:rsidP="000659BE">
            <w:pPr>
              <w:pStyle w:val="TableText"/>
            </w:pPr>
            <w:r>
              <w:t>1..1</w:t>
            </w:r>
          </w:p>
        </w:tc>
        <w:tc>
          <w:tcPr>
            <w:tcW w:w="1152" w:type="dxa"/>
          </w:tcPr>
          <w:p w14:paraId="7514775D" w14:textId="77777777" w:rsidR="004B3F04" w:rsidRDefault="004B3F04" w:rsidP="000659BE">
            <w:pPr>
              <w:pStyle w:val="TableText"/>
            </w:pPr>
            <w:r>
              <w:t>SHALL</w:t>
            </w:r>
          </w:p>
        </w:tc>
        <w:tc>
          <w:tcPr>
            <w:tcW w:w="864" w:type="dxa"/>
          </w:tcPr>
          <w:p w14:paraId="2D340F6A" w14:textId="77777777" w:rsidR="004B3F04" w:rsidRDefault="004B3F04" w:rsidP="000659BE">
            <w:pPr>
              <w:pStyle w:val="TableText"/>
            </w:pPr>
          </w:p>
        </w:tc>
        <w:tc>
          <w:tcPr>
            <w:tcW w:w="1104" w:type="dxa"/>
          </w:tcPr>
          <w:p w14:paraId="41402D40" w14:textId="77777777" w:rsidR="004B3F04" w:rsidRDefault="006C736C" w:rsidP="000659BE">
            <w:pPr>
              <w:pStyle w:val="TableText"/>
            </w:pPr>
            <w:hyperlink w:anchor="C_4499-33488">
              <w:r w:rsidR="004B3F04">
                <w:rPr>
                  <w:rStyle w:val="HyperlinkText9pt"/>
                </w:rPr>
                <w:t>4499-33488</w:t>
              </w:r>
            </w:hyperlink>
          </w:p>
        </w:tc>
        <w:tc>
          <w:tcPr>
            <w:tcW w:w="2975" w:type="dxa"/>
          </w:tcPr>
          <w:p w14:paraId="5614BEA0" w14:textId="77777777" w:rsidR="004B3F04" w:rsidRDefault="004B3F04" w:rsidP="000659BE">
            <w:pPr>
              <w:pStyle w:val="TableText"/>
            </w:pPr>
          </w:p>
        </w:tc>
      </w:tr>
      <w:tr w:rsidR="004B3F04" w14:paraId="1DB38E3B" w14:textId="77777777" w:rsidTr="000659BE">
        <w:trPr>
          <w:jc w:val="center"/>
        </w:trPr>
        <w:tc>
          <w:tcPr>
            <w:tcW w:w="3345" w:type="dxa"/>
          </w:tcPr>
          <w:p w14:paraId="176DEAAA" w14:textId="77777777" w:rsidR="004B3F04" w:rsidRDefault="004B3F04" w:rsidP="000659BE">
            <w:pPr>
              <w:pStyle w:val="TableText"/>
            </w:pPr>
            <w:r>
              <w:tab/>
            </w:r>
            <w:r>
              <w:tab/>
              <w:t>role</w:t>
            </w:r>
          </w:p>
        </w:tc>
        <w:tc>
          <w:tcPr>
            <w:tcW w:w="720" w:type="dxa"/>
          </w:tcPr>
          <w:p w14:paraId="6ED03706" w14:textId="77777777" w:rsidR="004B3F04" w:rsidRDefault="004B3F04" w:rsidP="000659BE">
            <w:pPr>
              <w:pStyle w:val="TableText"/>
            </w:pPr>
            <w:r>
              <w:t>1..1</w:t>
            </w:r>
          </w:p>
        </w:tc>
        <w:tc>
          <w:tcPr>
            <w:tcW w:w="1152" w:type="dxa"/>
          </w:tcPr>
          <w:p w14:paraId="44DBD505" w14:textId="77777777" w:rsidR="004B3F04" w:rsidRDefault="004B3F04" w:rsidP="000659BE">
            <w:pPr>
              <w:pStyle w:val="TableText"/>
            </w:pPr>
            <w:r>
              <w:t>SHALL</w:t>
            </w:r>
          </w:p>
        </w:tc>
        <w:tc>
          <w:tcPr>
            <w:tcW w:w="864" w:type="dxa"/>
          </w:tcPr>
          <w:p w14:paraId="4087F3C3" w14:textId="77777777" w:rsidR="004B3F04" w:rsidRDefault="004B3F04" w:rsidP="000659BE">
            <w:pPr>
              <w:pStyle w:val="TableText"/>
            </w:pPr>
          </w:p>
        </w:tc>
        <w:tc>
          <w:tcPr>
            <w:tcW w:w="1104" w:type="dxa"/>
          </w:tcPr>
          <w:p w14:paraId="3A9F5C9A" w14:textId="77777777" w:rsidR="004B3F04" w:rsidRDefault="006C736C" w:rsidP="000659BE">
            <w:pPr>
              <w:pStyle w:val="TableText"/>
            </w:pPr>
            <w:hyperlink w:anchor="C_4499-33575">
              <w:r w:rsidR="004B3F04">
                <w:rPr>
                  <w:rStyle w:val="HyperlinkText9pt"/>
                </w:rPr>
                <w:t>4499-33575</w:t>
              </w:r>
            </w:hyperlink>
          </w:p>
        </w:tc>
        <w:tc>
          <w:tcPr>
            <w:tcW w:w="2975" w:type="dxa"/>
          </w:tcPr>
          <w:p w14:paraId="0EB054D8" w14:textId="77777777" w:rsidR="004B3F04" w:rsidRDefault="004B3F04" w:rsidP="000659BE">
            <w:pPr>
              <w:pStyle w:val="TableText"/>
            </w:pPr>
          </w:p>
        </w:tc>
      </w:tr>
      <w:tr w:rsidR="004B3F04" w14:paraId="3FEEE575" w14:textId="77777777" w:rsidTr="000659BE">
        <w:trPr>
          <w:jc w:val="center"/>
        </w:trPr>
        <w:tc>
          <w:tcPr>
            <w:tcW w:w="3345" w:type="dxa"/>
          </w:tcPr>
          <w:p w14:paraId="0C6423E9" w14:textId="77777777" w:rsidR="004B3F04" w:rsidRDefault="004B3F04" w:rsidP="000659BE">
            <w:pPr>
              <w:pStyle w:val="TableText"/>
            </w:pPr>
            <w:r>
              <w:tab/>
            </w:r>
            <w:r>
              <w:tab/>
            </w:r>
            <w:r>
              <w:tab/>
              <w:t>@classCode</w:t>
            </w:r>
          </w:p>
        </w:tc>
        <w:tc>
          <w:tcPr>
            <w:tcW w:w="720" w:type="dxa"/>
          </w:tcPr>
          <w:p w14:paraId="78C25724" w14:textId="77777777" w:rsidR="004B3F04" w:rsidRDefault="004B3F04" w:rsidP="000659BE">
            <w:pPr>
              <w:pStyle w:val="TableText"/>
            </w:pPr>
            <w:r>
              <w:t>1..1</w:t>
            </w:r>
          </w:p>
        </w:tc>
        <w:tc>
          <w:tcPr>
            <w:tcW w:w="1152" w:type="dxa"/>
          </w:tcPr>
          <w:p w14:paraId="5295F471" w14:textId="77777777" w:rsidR="004B3F04" w:rsidRDefault="004B3F04" w:rsidP="000659BE">
            <w:pPr>
              <w:pStyle w:val="TableText"/>
            </w:pPr>
            <w:r>
              <w:t>SHALL</w:t>
            </w:r>
          </w:p>
        </w:tc>
        <w:tc>
          <w:tcPr>
            <w:tcW w:w="864" w:type="dxa"/>
          </w:tcPr>
          <w:p w14:paraId="5DCF7056" w14:textId="77777777" w:rsidR="004B3F04" w:rsidRDefault="004B3F04" w:rsidP="000659BE">
            <w:pPr>
              <w:pStyle w:val="TableText"/>
            </w:pPr>
          </w:p>
        </w:tc>
        <w:tc>
          <w:tcPr>
            <w:tcW w:w="1104" w:type="dxa"/>
          </w:tcPr>
          <w:p w14:paraId="7A15728C" w14:textId="77777777" w:rsidR="004B3F04" w:rsidRDefault="006C736C" w:rsidP="000659BE">
            <w:pPr>
              <w:pStyle w:val="TableText"/>
            </w:pPr>
            <w:hyperlink w:anchor="C_4499-33576">
              <w:r w:rsidR="004B3F04">
                <w:rPr>
                  <w:rStyle w:val="HyperlinkText9pt"/>
                </w:rPr>
                <w:t>4499-33576</w:t>
              </w:r>
            </w:hyperlink>
          </w:p>
        </w:tc>
        <w:tc>
          <w:tcPr>
            <w:tcW w:w="2975" w:type="dxa"/>
          </w:tcPr>
          <w:p w14:paraId="23D866DD" w14:textId="77777777" w:rsidR="004B3F04" w:rsidRDefault="004B3F04" w:rsidP="000659BE">
            <w:pPr>
              <w:pStyle w:val="TableText"/>
            </w:pPr>
            <w:r>
              <w:t>urn:oid:2.16.840.1.113883.5.110 (HL7RoleClass) = ROL</w:t>
            </w:r>
          </w:p>
        </w:tc>
      </w:tr>
      <w:tr w:rsidR="004B3F04" w14:paraId="34BD0B8F" w14:textId="77777777" w:rsidTr="000659BE">
        <w:trPr>
          <w:jc w:val="center"/>
        </w:trPr>
        <w:tc>
          <w:tcPr>
            <w:tcW w:w="3345" w:type="dxa"/>
          </w:tcPr>
          <w:p w14:paraId="4AE583AF" w14:textId="77777777" w:rsidR="004B3F04" w:rsidRDefault="004B3F04" w:rsidP="000659BE">
            <w:pPr>
              <w:pStyle w:val="TableText"/>
            </w:pPr>
            <w:r>
              <w:tab/>
            </w:r>
            <w:r>
              <w:tab/>
            </w:r>
            <w:r>
              <w:tab/>
              <w:t>id</w:t>
            </w:r>
          </w:p>
        </w:tc>
        <w:tc>
          <w:tcPr>
            <w:tcW w:w="720" w:type="dxa"/>
          </w:tcPr>
          <w:p w14:paraId="61F9A3AB" w14:textId="77777777" w:rsidR="004B3F04" w:rsidRDefault="004B3F04" w:rsidP="000659BE">
            <w:pPr>
              <w:pStyle w:val="TableText"/>
            </w:pPr>
            <w:r>
              <w:t>0..1</w:t>
            </w:r>
          </w:p>
        </w:tc>
        <w:tc>
          <w:tcPr>
            <w:tcW w:w="1152" w:type="dxa"/>
          </w:tcPr>
          <w:p w14:paraId="4108C1D2" w14:textId="77777777" w:rsidR="004B3F04" w:rsidRDefault="004B3F04" w:rsidP="000659BE">
            <w:pPr>
              <w:pStyle w:val="TableText"/>
            </w:pPr>
            <w:r>
              <w:t>MAY</w:t>
            </w:r>
          </w:p>
        </w:tc>
        <w:tc>
          <w:tcPr>
            <w:tcW w:w="864" w:type="dxa"/>
          </w:tcPr>
          <w:p w14:paraId="080061F2" w14:textId="77777777" w:rsidR="004B3F04" w:rsidRDefault="004B3F04" w:rsidP="000659BE">
            <w:pPr>
              <w:pStyle w:val="TableText"/>
            </w:pPr>
          </w:p>
        </w:tc>
        <w:tc>
          <w:tcPr>
            <w:tcW w:w="1104" w:type="dxa"/>
          </w:tcPr>
          <w:p w14:paraId="11BA2D6D" w14:textId="77777777" w:rsidR="004B3F04" w:rsidRDefault="006C736C" w:rsidP="000659BE">
            <w:pPr>
              <w:pStyle w:val="TableText"/>
            </w:pPr>
            <w:hyperlink w:anchor="C_4499-33577">
              <w:r w:rsidR="004B3F04">
                <w:rPr>
                  <w:rStyle w:val="HyperlinkText9pt"/>
                </w:rPr>
                <w:t>4499-33577</w:t>
              </w:r>
            </w:hyperlink>
          </w:p>
        </w:tc>
        <w:tc>
          <w:tcPr>
            <w:tcW w:w="2975" w:type="dxa"/>
          </w:tcPr>
          <w:p w14:paraId="2E6D5E07" w14:textId="77777777" w:rsidR="004B3F04" w:rsidRDefault="004B3F04" w:rsidP="000659BE">
            <w:pPr>
              <w:pStyle w:val="TableText"/>
            </w:pPr>
          </w:p>
        </w:tc>
      </w:tr>
      <w:tr w:rsidR="004B3F04" w14:paraId="2D98014B" w14:textId="77777777" w:rsidTr="000659BE">
        <w:trPr>
          <w:jc w:val="center"/>
        </w:trPr>
        <w:tc>
          <w:tcPr>
            <w:tcW w:w="3345" w:type="dxa"/>
          </w:tcPr>
          <w:p w14:paraId="53713EB2" w14:textId="77777777" w:rsidR="004B3F04" w:rsidRDefault="004B3F04" w:rsidP="000659BE">
            <w:pPr>
              <w:pStyle w:val="TableText"/>
            </w:pPr>
            <w:r>
              <w:tab/>
              <w:t>participation</w:t>
            </w:r>
          </w:p>
        </w:tc>
        <w:tc>
          <w:tcPr>
            <w:tcW w:w="720" w:type="dxa"/>
          </w:tcPr>
          <w:p w14:paraId="3A7F1306" w14:textId="77777777" w:rsidR="004B3F04" w:rsidRDefault="004B3F04" w:rsidP="000659BE">
            <w:pPr>
              <w:pStyle w:val="TableText"/>
            </w:pPr>
            <w:r>
              <w:t>0..*</w:t>
            </w:r>
          </w:p>
        </w:tc>
        <w:tc>
          <w:tcPr>
            <w:tcW w:w="1152" w:type="dxa"/>
          </w:tcPr>
          <w:p w14:paraId="38099749" w14:textId="77777777" w:rsidR="004B3F04" w:rsidRDefault="004B3F04" w:rsidP="000659BE">
            <w:pPr>
              <w:pStyle w:val="TableText"/>
            </w:pPr>
            <w:r>
              <w:t>MAY</w:t>
            </w:r>
          </w:p>
        </w:tc>
        <w:tc>
          <w:tcPr>
            <w:tcW w:w="864" w:type="dxa"/>
          </w:tcPr>
          <w:p w14:paraId="62FD97A5" w14:textId="77777777" w:rsidR="004B3F04" w:rsidRDefault="004B3F04" w:rsidP="000659BE">
            <w:pPr>
              <w:pStyle w:val="TableText"/>
            </w:pPr>
          </w:p>
        </w:tc>
        <w:tc>
          <w:tcPr>
            <w:tcW w:w="1104" w:type="dxa"/>
          </w:tcPr>
          <w:p w14:paraId="35AF83C3" w14:textId="77777777" w:rsidR="004B3F04" w:rsidRDefault="006C736C" w:rsidP="000659BE">
            <w:pPr>
              <w:pStyle w:val="TableText"/>
            </w:pPr>
            <w:hyperlink w:anchor="C_4499-35124">
              <w:r w:rsidR="004B3F04">
                <w:rPr>
                  <w:rStyle w:val="HyperlinkText9pt"/>
                </w:rPr>
                <w:t>4499-35124</w:t>
              </w:r>
            </w:hyperlink>
          </w:p>
        </w:tc>
        <w:tc>
          <w:tcPr>
            <w:tcW w:w="2975" w:type="dxa"/>
          </w:tcPr>
          <w:p w14:paraId="295E9C1E" w14:textId="77777777" w:rsidR="004B3F04" w:rsidRDefault="004B3F04" w:rsidP="000659BE">
            <w:pPr>
              <w:pStyle w:val="TableText"/>
            </w:pPr>
          </w:p>
        </w:tc>
      </w:tr>
      <w:tr w:rsidR="004B3F04" w14:paraId="278DDCEA" w14:textId="77777777" w:rsidTr="000659BE">
        <w:trPr>
          <w:jc w:val="center"/>
        </w:trPr>
        <w:tc>
          <w:tcPr>
            <w:tcW w:w="3345" w:type="dxa"/>
          </w:tcPr>
          <w:p w14:paraId="3B765E48" w14:textId="77777777" w:rsidR="004B3F04" w:rsidRDefault="004B3F04" w:rsidP="000659BE">
            <w:pPr>
              <w:pStyle w:val="TableText"/>
            </w:pPr>
            <w:r>
              <w:tab/>
            </w:r>
            <w:r>
              <w:tab/>
              <w:t>@typeCode</w:t>
            </w:r>
          </w:p>
        </w:tc>
        <w:tc>
          <w:tcPr>
            <w:tcW w:w="720" w:type="dxa"/>
          </w:tcPr>
          <w:p w14:paraId="470BC74C" w14:textId="77777777" w:rsidR="004B3F04" w:rsidRDefault="004B3F04" w:rsidP="000659BE">
            <w:pPr>
              <w:pStyle w:val="TableText"/>
            </w:pPr>
            <w:r>
              <w:t>1..1</w:t>
            </w:r>
          </w:p>
        </w:tc>
        <w:tc>
          <w:tcPr>
            <w:tcW w:w="1152" w:type="dxa"/>
          </w:tcPr>
          <w:p w14:paraId="29E991F7" w14:textId="77777777" w:rsidR="004B3F04" w:rsidRDefault="004B3F04" w:rsidP="000659BE">
            <w:pPr>
              <w:pStyle w:val="TableText"/>
            </w:pPr>
            <w:r>
              <w:t>SHALL</w:t>
            </w:r>
          </w:p>
        </w:tc>
        <w:tc>
          <w:tcPr>
            <w:tcW w:w="864" w:type="dxa"/>
          </w:tcPr>
          <w:p w14:paraId="00918507" w14:textId="77777777" w:rsidR="004B3F04" w:rsidRDefault="004B3F04" w:rsidP="000659BE">
            <w:pPr>
              <w:pStyle w:val="TableText"/>
            </w:pPr>
          </w:p>
        </w:tc>
        <w:tc>
          <w:tcPr>
            <w:tcW w:w="1104" w:type="dxa"/>
          </w:tcPr>
          <w:p w14:paraId="69A91E47" w14:textId="77777777" w:rsidR="004B3F04" w:rsidRDefault="006C736C" w:rsidP="000659BE">
            <w:pPr>
              <w:pStyle w:val="TableText"/>
            </w:pPr>
            <w:hyperlink w:anchor="C_4499-35128">
              <w:r w:rsidR="004B3F04">
                <w:rPr>
                  <w:rStyle w:val="HyperlinkText9pt"/>
                </w:rPr>
                <w:t>4499-35128</w:t>
              </w:r>
            </w:hyperlink>
          </w:p>
        </w:tc>
        <w:tc>
          <w:tcPr>
            <w:tcW w:w="2975" w:type="dxa"/>
          </w:tcPr>
          <w:p w14:paraId="17FB879A" w14:textId="77777777" w:rsidR="004B3F04" w:rsidRDefault="004B3F04" w:rsidP="000659BE">
            <w:pPr>
              <w:pStyle w:val="TableText"/>
            </w:pPr>
            <w:r>
              <w:t>urn:oid:2.16.840.1.113883.5.90 (HL7ParticipationType) = PART</w:t>
            </w:r>
          </w:p>
        </w:tc>
      </w:tr>
      <w:tr w:rsidR="004B3F04" w14:paraId="0A4B63C9" w14:textId="77777777" w:rsidTr="000659BE">
        <w:trPr>
          <w:jc w:val="center"/>
        </w:trPr>
        <w:tc>
          <w:tcPr>
            <w:tcW w:w="3345" w:type="dxa"/>
          </w:tcPr>
          <w:p w14:paraId="0860B8CE" w14:textId="77777777" w:rsidR="004B3F04" w:rsidRDefault="004B3F04" w:rsidP="000659BE">
            <w:pPr>
              <w:pStyle w:val="TableText"/>
            </w:pPr>
            <w:r>
              <w:tab/>
            </w:r>
            <w:r>
              <w:tab/>
              <w:t>role</w:t>
            </w:r>
          </w:p>
        </w:tc>
        <w:tc>
          <w:tcPr>
            <w:tcW w:w="720" w:type="dxa"/>
          </w:tcPr>
          <w:p w14:paraId="019E685E" w14:textId="77777777" w:rsidR="004B3F04" w:rsidRDefault="004B3F04" w:rsidP="000659BE">
            <w:pPr>
              <w:pStyle w:val="TableText"/>
            </w:pPr>
            <w:r>
              <w:t>1..1</w:t>
            </w:r>
          </w:p>
        </w:tc>
        <w:tc>
          <w:tcPr>
            <w:tcW w:w="1152" w:type="dxa"/>
          </w:tcPr>
          <w:p w14:paraId="35169419" w14:textId="77777777" w:rsidR="004B3F04" w:rsidRDefault="004B3F04" w:rsidP="000659BE">
            <w:pPr>
              <w:pStyle w:val="TableText"/>
            </w:pPr>
            <w:r>
              <w:t>SHALL</w:t>
            </w:r>
          </w:p>
        </w:tc>
        <w:tc>
          <w:tcPr>
            <w:tcW w:w="864" w:type="dxa"/>
          </w:tcPr>
          <w:p w14:paraId="3E3C5488" w14:textId="77777777" w:rsidR="004B3F04" w:rsidRDefault="004B3F04" w:rsidP="000659BE">
            <w:pPr>
              <w:pStyle w:val="TableText"/>
            </w:pPr>
          </w:p>
        </w:tc>
        <w:tc>
          <w:tcPr>
            <w:tcW w:w="1104" w:type="dxa"/>
          </w:tcPr>
          <w:p w14:paraId="2B83B565" w14:textId="77777777" w:rsidR="004B3F04" w:rsidRDefault="006C736C" w:rsidP="000659BE">
            <w:pPr>
              <w:pStyle w:val="TableText"/>
            </w:pPr>
            <w:hyperlink w:anchor="C_4499-36121">
              <w:r w:rsidR="004B3F04">
                <w:rPr>
                  <w:rStyle w:val="HyperlinkText9pt"/>
                </w:rPr>
                <w:t>4499-36121</w:t>
              </w:r>
            </w:hyperlink>
          </w:p>
        </w:tc>
        <w:tc>
          <w:tcPr>
            <w:tcW w:w="2975" w:type="dxa"/>
          </w:tcPr>
          <w:p w14:paraId="76D2A686"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BC03362" w14:textId="77777777" w:rsidTr="000659BE">
        <w:trPr>
          <w:jc w:val="center"/>
        </w:trPr>
        <w:tc>
          <w:tcPr>
            <w:tcW w:w="3345" w:type="dxa"/>
          </w:tcPr>
          <w:p w14:paraId="093FC84D" w14:textId="77777777" w:rsidR="004B3F04" w:rsidRDefault="004B3F04" w:rsidP="000659BE">
            <w:pPr>
              <w:pStyle w:val="TableText"/>
            </w:pPr>
            <w:r>
              <w:tab/>
              <w:t>participation</w:t>
            </w:r>
          </w:p>
        </w:tc>
        <w:tc>
          <w:tcPr>
            <w:tcW w:w="720" w:type="dxa"/>
          </w:tcPr>
          <w:p w14:paraId="6EF3E0E0" w14:textId="77777777" w:rsidR="004B3F04" w:rsidRDefault="004B3F04" w:rsidP="000659BE">
            <w:pPr>
              <w:pStyle w:val="TableText"/>
            </w:pPr>
            <w:r>
              <w:t>0..*</w:t>
            </w:r>
          </w:p>
        </w:tc>
        <w:tc>
          <w:tcPr>
            <w:tcW w:w="1152" w:type="dxa"/>
          </w:tcPr>
          <w:p w14:paraId="1D06E657" w14:textId="77777777" w:rsidR="004B3F04" w:rsidRDefault="004B3F04" w:rsidP="000659BE">
            <w:pPr>
              <w:pStyle w:val="TableText"/>
            </w:pPr>
            <w:r>
              <w:t>MAY</w:t>
            </w:r>
          </w:p>
        </w:tc>
        <w:tc>
          <w:tcPr>
            <w:tcW w:w="864" w:type="dxa"/>
          </w:tcPr>
          <w:p w14:paraId="2CBF5FEA" w14:textId="77777777" w:rsidR="004B3F04" w:rsidRDefault="004B3F04" w:rsidP="000659BE">
            <w:pPr>
              <w:pStyle w:val="TableText"/>
            </w:pPr>
          </w:p>
        </w:tc>
        <w:tc>
          <w:tcPr>
            <w:tcW w:w="1104" w:type="dxa"/>
          </w:tcPr>
          <w:p w14:paraId="44CF5259" w14:textId="77777777" w:rsidR="004B3F04" w:rsidRDefault="006C736C" w:rsidP="000659BE">
            <w:pPr>
              <w:pStyle w:val="TableText"/>
            </w:pPr>
            <w:hyperlink w:anchor="C_4499-35126">
              <w:r w:rsidR="004B3F04">
                <w:rPr>
                  <w:rStyle w:val="HyperlinkText9pt"/>
                </w:rPr>
                <w:t>4499-35126</w:t>
              </w:r>
            </w:hyperlink>
          </w:p>
        </w:tc>
        <w:tc>
          <w:tcPr>
            <w:tcW w:w="2975" w:type="dxa"/>
          </w:tcPr>
          <w:p w14:paraId="6096FEF7" w14:textId="77777777" w:rsidR="004B3F04" w:rsidRDefault="004B3F04" w:rsidP="000659BE">
            <w:pPr>
              <w:pStyle w:val="TableText"/>
            </w:pPr>
          </w:p>
        </w:tc>
      </w:tr>
      <w:tr w:rsidR="004B3F04" w14:paraId="749B8D06" w14:textId="77777777" w:rsidTr="000659BE">
        <w:trPr>
          <w:jc w:val="center"/>
        </w:trPr>
        <w:tc>
          <w:tcPr>
            <w:tcW w:w="3345" w:type="dxa"/>
          </w:tcPr>
          <w:p w14:paraId="377FEE6D" w14:textId="77777777" w:rsidR="004B3F04" w:rsidRDefault="004B3F04" w:rsidP="000659BE">
            <w:pPr>
              <w:pStyle w:val="TableText"/>
            </w:pPr>
            <w:r>
              <w:tab/>
            </w:r>
            <w:r>
              <w:tab/>
              <w:t>@typeCode</w:t>
            </w:r>
          </w:p>
        </w:tc>
        <w:tc>
          <w:tcPr>
            <w:tcW w:w="720" w:type="dxa"/>
          </w:tcPr>
          <w:p w14:paraId="41EA8B70" w14:textId="77777777" w:rsidR="004B3F04" w:rsidRDefault="004B3F04" w:rsidP="000659BE">
            <w:pPr>
              <w:pStyle w:val="TableText"/>
            </w:pPr>
            <w:r>
              <w:t>1..1</w:t>
            </w:r>
          </w:p>
        </w:tc>
        <w:tc>
          <w:tcPr>
            <w:tcW w:w="1152" w:type="dxa"/>
          </w:tcPr>
          <w:p w14:paraId="5DF4183C" w14:textId="77777777" w:rsidR="004B3F04" w:rsidRDefault="004B3F04" w:rsidP="000659BE">
            <w:pPr>
              <w:pStyle w:val="TableText"/>
            </w:pPr>
            <w:r>
              <w:t>SHALL</w:t>
            </w:r>
          </w:p>
        </w:tc>
        <w:tc>
          <w:tcPr>
            <w:tcW w:w="864" w:type="dxa"/>
          </w:tcPr>
          <w:p w14:paraId="785299C0" w14:textId="77777777" w:rsidR="004B3F04" w:rsidRDefault="004B3F04" w:rsidP="000659BE">
            <w:pPr>
              <w:pStyle w:val="TableText"/>
            </w:pPr>
          </w:p>
        </w:tc>
        <w:tc>
          <w:tcPr>
            <w:tcW w:w="1104" w:type="dxa"/>
          </w:tcPr>
          <w:p w14:paraId="13E1406E" w14:textId="77777777" w:rsidR="004B3F04" w:rsidRDefault="006C736C" w:rsidP="000659BE">
            <w:pPr>
              <w:pStyle w:val="TableText"/>
            </w:pPr>
            <w:hyperlink w:anchor="C_4499-35129">
              <w:r w:rsidR="004B3F04">
                <w:rPr>
                  <w:rStyle w:val="HyperlinkText9pt"/>
                </w:rPr>
                <w:t>4499-35129</w:t>
              </w:r>
            </w:hyperlink>
          </w:p>
        </w:tc>
        <w:tc>
          <w:tcPr>
            <w:tcW w:w="2975" w:type="dxa"/>
          </w:tcPr>
          <w:p w14:paraId="4371822B" w14:textId="77777777" w:rsidR="004B3F04" w:rsidRDefault="004B3F04" w:rsidP="000659BE">
            <w:pPr>
              <w:pStyle w:val="TableText"/>
            </w:pPr>
            <w:r>
              <w:t>urn:oid:2.16.840.1.113883.5.90 (HL7ParticipationType) = PART</w:t>
            </w:r>
          </w:p>
        </w:tc>
      </w:tr>
      <w:tr w:rsidR="004B3F04" w14:paraId="5DC04FFC" w14:textId="77777777" w:rsidTr="000659BE">
        <w:trPr>
          <w:jc w:val="center"/>
        </w:trPr>
        <w:tc>
          <w:tcPr>
            <w:tcW w:w="3345" w:type="dxa"/>
          </w:tcPr>
          <w:p w14:paraId="0E7E247B" w14:textId="77777777" w:rsidR="004B3F04" w:rsidRDefault="004B3F04" w:rsidP="000659BE">
            <w:pPr>
              <w:pStyle w:val="TableText"/>
            </w:pPr>
            <w:r>
              <w:tab/>
            </w:r>
            <w:r>
              <w:tab/>
              <w:t>role</w:t>
            </w:r>
          </w:p>
        </w:tc>
        <w:tc>
          <w:tcPr>
            <w:tcW w:w="720" w:type="dxa"/>
          </w:tcPr>
          <w:p w14:paraId="184A3B8F" w14:textId="77777777" w:rsidR="004B3F04" w:rsidRDefault="004B3F04" w:rsidP="000659BE">
            <w:pPr>
              <w:pStyle w:val="TableText"/>
            </w:pPr>
            <w:r>
              <w:t>1..1</w:t>
            </w:r>
          </w:p>
        </w:tc>
        <w:tc>
          <w:tcPr>
            <w:tcW w:w="1152" w:type="dxa"/>
          </w:tcPr>
          <w:p w14:paraId="72DB8B41" w14:textId="77777777" w:rsidR="004B3F04" w:rsidRDefault="004B3F04" w:rsidP="000659BE">
            <w:pPr>
              <w:pStyle w:val="TableText"/>
            </w:pPr>
            <w:r>
              <w:t>SHALL</w:t>
            </w:r>
          </w:p>
        </w:tc>
        <w:tc>
          <w:tcPr>
            <w:tcW w:w="864" w:type="dxa"/>
          </w:tcPr>
          <w:p w14:paraId="6B7A2031" w14:textId="77777777" w:rsidR="004B3F04" w:rsidRDefault="004B3F04" w:rsidP="000659BE">
            <w:pPr>
              <w:pStyle w:val="TableText"/>
            </w:pPr>
          </w:p>
        </w:tc>
        <w:tc>
          <w:tcPr>
            <w:tcW w:w="1104" w:type="dxa"/>
          </w:tcPr>
          <w:p w14:paraId="4731E113" w14:textId="77777777" w:rsidR="004B3F04" w:rsidRDefault="006C736C" w:rsidP="000659BE">
            <w:pPr>
              <w:pStyle w:val="TableText"/>
            </w:pPr>
            <w:hyperlink w:anchor="C_4499-36122">
              <w:r w:rsidR="004B3F04">
                <w:rPr>
                  <w:rStyle w:val="HyperlinkText9pt"/>
                </w:rPr>
                <w:t>4499-36122</w:t>
              </w:r>
            </w:hyperlink>
          </w:p>
        </w:tc>
        <w:tc>
          <w:tcPr>
            <w:tcW w:w="2975" w:type="dxa"/>
          </w:tcPr>
          <w:p w14:paraId="5F9477AF"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A32817D" w14:textId="77777777" w:rsidTr="000659BE">
        <w:trPr>
          <w:jc w:val="center"/>
        </w:trPr>
        <w:tc>
          <w:tcPr>
            <w:tcW w:w="3345" w:type="dxa"/>
          </w:tcPr>
          <w:p w14:paraId="35C96777" w14:textId="77777777" w:rsidR="004B3F04" w:rsidRDefault="004B3F04" w:rsidP="000659BE">
            <w:pPr>
              <w:pStyle w:val="TableText"/>
            </w:pPr>
            <w:r>
              <w:tab/>
              <w:t>participation</w:t>
            </w:r>
          </w:p>
        </w:tc>
        <w:tc>
          <w:tcPr>
            <w:tcW w:w="720" w:type="dxa"/>
          </w:tcPr>
          <w:p w14:paraId="0A930FCF" w14:textId="77777777" w:rsidR="004B3F04" w:rsidRDefault="004B3F04" w:rsidP="000659BE">
            <w:pPr>
              <w:pStyle w:val="TableText"/>
            </w:pPr>
            <w:r>
              <w:t>0..*</w:t>
            </w:r>
          </w:p>
        </w:tc>
        <w:tc>
          <w:tcPr>
            <w:tcW w:w="1152" w:type="dxa"/>
          </w:tcPr>
          <w:p w14:paraId="46D227EE" w14:textId="77777777" w:rsidR="004B3F04" w:rsidRDefault="004B3F04" w:rsidP="000659BE">
            <w:pPr>
              <w:pStyle w:val="TableText"/>
            </w:pPr>
            <w:r>
              <w:t>MAY</w:t>
            </w:r>
          </w:p>
        </w:tc>
        <w:tc>
          <w:tcPr>
            <w:tcW w:w="864" w:type="dxa"/>
          </w:tcPr>
          <w:p w14:paraId="0752A3FD" w14:textId="77777777" w:rsidR="004B3F04" w:rsidRDefault="004B3F04" w:rsidP="000659BE">
            <w:pPr>
              <w:pStyle w:val="TableText"/>
            </w:pPr>
          </w:p>
        </w:tc>
        <w:tc>
          <w:tcPr>
            <w:tcW w:w="1104" w:type="dxa"/>
          </w:tcPr>
          <w:p w14:paraId="0869E22D" w14:textId="77777777" w:rsidR="004B3F04" w:rsidRDefault="006C736C" w:rsidP="000659BE">
            <w:pPr>
              <w:pStyle w:val="TableText"/>
            </w:pPr>
            <w:hyperlink w:anchor="C_4499-35838">
              <w:r w:rsidR="004B3F04">
                <w:rPr>
                  <w:rStyle w:val="HyperlinkText9pt"/>
                </w:rPr>
                <w:t>4499-35838</w:t>
              </w:r>
            </w:hyperlink>
          </w:p>
        </w:tc>
        <w:tc>
          <w:tcPr>
            <w:tcW w:w="2975" w:type="dxa"/>
          </w:tcPr>
          <w:p w14:paraId="611693D7" w14:textId="77777777" w:rsidR="004B3F04" w:rsidRDefault="004B3F04" w:rsidP="000659BE">
            <w:pPr>
              <w:pStyle w:val="TableText"/>
            </w:pPr>
          </w:p>
        </w:tc>
      </w:tr>
      <w:tr w:rsidR="004B3F04" w14:paraId="5B61C87D" w14:textId="77777777" w:rsidTr="000659BE">
        <w:trPr>
          <w:jc w:val="center"/>
        </w:trPr>
        <w:tc>
          <w:tcPr>
            <w:tcW w:w="3345" w:type="dxa"/>
          </w:tcPr>
          <w:p w14:paraId="3E9E5ED8" w14:textId="77777777" w:rsidR="004B3F04" w:rsidRDefault="004B3F04" w:rsidP="000659BE">
            <w:pPr>
              <w:pStyle w:val="TableText"/>
            </w:pPr>
            <w:r>
              <w:tab/>
            </w:r>
            <w:r>
              <w:tab/>
              <w:t>@typeCode</w:t>
            </w:r>
          </w:p>
        </w:tc>
        <w:tc>
          <w:tcPr>
            <w:tcW w:w="720" w:type="dxa"/>
          </w:tcPr>
          <w:p w14:paraId="5CA9546A" w14:textId="77777777" w:rsidR="004B3F04" w:rsidRDefault="004B3F04" w:rsidP="000659BE">
            <w:pPr>
              <w:pStyle w:val="TableText"/>
            </w:pPr>
            <w:r>
              <w:t>1..1</w:t>
            </w:r>
          </w:p>
        </w:tc>
        <w:tc>
          <w:tcPr>
            <w:tcW w:w="1152" w:type="dxa"/>
          </w:tcPr>
          <w:p w14:paraId="67185F71" w14:textId="77777777" w:rsidR="004B3F04" w:rsidRDefault="004B3F04" w:rsidP="000659BE">
            <w:pPr>
              <w:pStyle w:val="TableText"/>
            </w:pPr>
            <w:r>
              <w:t>SHALL</w:t>
            </w:r>
          </w:p>
        </w:tc>
        <w:tc>
          <w:tcPr>
            <w:tcW w:w="864" w:type="dxa"/>
          </w:tcPr>
          <w:p w14:paraId="2D125256" w14:textId="77777777" w:rsidR="004B3F04" w:rsidRDefault="004B3F04" w:rsidP="000659BE">
            <w:pPr>
              <w:pStyle w:val="TableText"/>
            </w:pPr>
          </w:p>
        </w:tc>
        <w:tc>
          <w:tcPr>
            <w:tcW w:w="1104" w:type="dxa"/>
          </w:tcPr>
          <w:p w14:paraId="32ED7061" w14:textId="77777777" w:rsidR="004B3F04" w:rsidRDefault="006C736C" w:rsidP="000659BE">
            <w:pPr>
              <w:pStyle w:val="TableText"/>
            </w:pPr>
            <w:hyperlink w:anchor="C_4499-35840">
              <w:r w:rsidR="004B3F04">
                <w:rPr>
                  <w:rStyle w:val="HyperlinkText9pt"/>
                </w:rPr>
                <w:t>4499-35840</w:t>
              </w:r>
            </w:hyperlink>
          </w:p>
        </w:tc>
        <w:tc>
          <w:tcPr>
            <w:tcW w:w="2975" w:type="dxa"/>
          </w:tcPr>
          <w:p w14:paraId="59FD097C" w14:textId="77777777" w:rsidR="004B3F04" w:rsidRDefault="004B3F04" w:rsidP="000659BE">
            <w:pPr>
              <w:pStyle w:val="TableText"/>
            </w:pPr>
            <w:r>
              <w:t>urn:oid:2.16.840.1.113883.5.90 (HL7ParticipationType) = PART</w:t>
            </w:r>
          </w:p>
        </w:tc>
      </w:tr>
      <w:tr w:rsidR="004B3F04" w14:paraId="6DCDBDE1" w14:textId="77777777" w:rsidTr="000659BE">
        <w:trPr>
          <w:jc w:val="center"/>
        </w:trPr>
        <w:tc>
          <w:tcPr>
            <w:tcW w:w="3345" w:type="dxa"/>
          </w:tcPr>
          <w:p w14:paraId="51555992" w14:textId="77777777" w:rsidR="004B3F04" w:rsidRDefault="004B3F04" w:rsidP="000659BE">
            <w:pPr>
              <w:pStyle w:val="TableText"/>
            </w:pPr>
            <w:r>
              <w:tab/>
            </w:r>
            <w:r>
              <w:tab/>
              <w:t>role</w:t>
            </w:r>
          </w:p>
        </w:tc>
        <w:tc>
          <w:tcPr>
            <w:tcW w:w="720" w:type="dxa"/>
          </w:tcPr>
          <w:p w14:paraId="525A2109" w14:textId="77777777" w:rsidR="004B3F04" w:rsidRDefault="004B3F04" w:rsidP="000659BE">
            <w:pPr>
              <w:pStyle w:val="TableText"/>
            </w:pPr>
            <w:r>
              <w:t>1..1</w:t>
            </w:r>
          </w:p>
        </w:tc>
        <w:tc>
          <w:tcPr>
            <w:tcW w:w="1152" w:type="dxa"/>
          </w:tcPr>
          <w:p w14:paraId="66B23ECB" w14:textId="77777777" w:rsidR="004B3F04" w:rsidRDefault="004B3F04" w:rsidP="000659BE">
            <w:pPr>
              <w:pStyle w:val="TableText"/>
            </w:pPr>
            <w:r>
              <w:t>SHALL</w:t>
            </w:r>
          </w:p>
        </w:tc>
        <w:tc>
          <w:tcPr>
            <w:tcW w:w="864" w:type="dxa"/>
          </w:tcPr>
          <w:p w14:paraId="5F1FDA7F" w14:textId="77777777" w:rsidR="004B3F04" w:rsidRDefault="004B3F04" w:rsidP="000659BE">
            <w:pPr>
              <w:pStyle w:val="TableText"/>
            </w:pPr>
          </w:p>
        </w:tc>
        <w:tc>
          <w:tcPr>
            <w:tcW w:w="1104" w:type="dxa"/>
          </w:tcPr>
          <w:p w14:paraId="640E116D" w14:textId="77777777" w:rsidR="004B3F04" w:rsidRDefault="006C736C" w:rsidP="000659BE">
            <w:pPr>
              <w:pStyle w:val="TableText"/>
            </w:pPr>
            <w:hyperlink w:anchor="C_4499-36123">
              <w:r w:rsidR="004B3F04">
                <w:rPr>
                  <w:rStyle w:val="HyperlinkText9pt"/>
                </w:rPr>
                <w:t>4499-36123</w:t>
              </w:r>
            </w:hyperlink>
          </w:p>
        </w:tc>
        <w:tc>
          <w:tcPr>
            <w:tcW w:w="2975" w:type="dxa"/>
          </w:tcPr>
          <w:p w14:paraId="0ABF73E5"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3B3E379" w14:textId="77777777" w:rsidTr="000659BE">
        <w:trPr>
          <w:jc w:val="center"/>
        </w:trPr>
        <w:tc>
          <w:tcPr>
            <w:tcW w:w="3345" w:type="dxa"/>
          </w:tcPr>
          <w:p w14:paraId="08FA4898" w14:textId="77777777" w:rsidR="004B3F04" w:rsidRDefault="004B3F04" w:rsidP="000659BE">
            <w:pPr>
              <w:pStyle w:val="TableText"/>
            </w:pPr>
            <w:r>
              <w:tab/>
              <w:t>participation</w:t>
            </w:r>
          </w:p>
        </w:tc>
        <w:tc>
          <w:tcPr>
            <w:tcW w:w="720" w:type="dxa"/>
          </w:tcPr>
          <w:p w14:paraId="04BF9968" w14:textId="77777777" w:rsidR="004B3F04" w:rsidRDefault="004B3F04" w:rsidP="000659BE">
            <w:pPr>
              <w:pStyle w:val="TableText"/>
            </w:pPr>
            <w:r>
              <w:t>0..1</w:t>
            </w:r>
          </w:p>
        </w:tc>
        <w:tc>
          <w:tcPr>
            <w:tcW w:w="1152" w:type="dxa"/>
          </w:tcPr>
          <w:p w14:paraId="456CE85F" w14:textId="77777777" w:rsidR="004B3F04" w:rsidRDefault="004B3F04" w:rsidP="000659BE">
            <w:pPr>
              <w:pStyle w:val="TableText"/>
            </w:pPr>
            <w:r>
              <w:t>MAY</w:t>
            </w:r>
          </w:p>
        </w:tc>
        <w:tc>
          <w:tcPr>
            <w:tcW w:w="864" w:type="dxa"/>
          </w:tcPr>
          <w:p w14:paraId="7E1B6A30" w14:textId="77777777" w:rsidR="004B3F04" w:rsidRDefault="004B3F04" w:rsidP="000659BE">
            <w:pPr>
              <w:pStyle w:val="TableText"/>
            </w:pPr>
          </w:p>
        </w:tc>
        <w:tc>
          <w:tcPr>
            <w:tcW w:w="1104" w:type="dxa"/>
          </w:tcPr>
          <w:p w14:paraId="7CC59FEE" w14:textId="77777777" w:rsidR="004B3F04" w:rsidRDefault="006C736C" w:rsidP="000659BE">
            <w:pPr>
              <w:pStyle w:val="TableText"/>
            </w:pPr>
            <w:hyperlink w:anchor="C_4499-35130">
              <w:r w:rsidR="004B3F04">
                <w:rPr>
                  <w:rStyle w:val="HyperlinkText9pt"/>
                </w:rPr>
                <w:t>4499-35130</w:t>
              </w:r>
            </w:hyperlink>
          </w:p>
        </w:tc>
        <w:tc>
          <w:tcPr>
            <w:tcW w:w="2975" w:type="dxa"/>
          </w:tcPr>
          <w:p w14:paraId="44956E43" w14:textId="77777777" w:rsidR="004B3F04" w:rsidRDefault="004B3F04" w:rsidP="000659BE">
            <w:pPr>
              <w:pStyle w:val="TableText"/>
            </w:pPr>
          </w:p>
        </w:tc>
      </w:tr>
      <w:tr w:rsidR="004B3F04" w14:paraId="56E37189" w14:textId="77777777" w:rsidTr="000659BE">
        <w:trPr>
          <w:jc w:val="center"/>
        </w:trPr>
        <w:tc>
          <w:tcPr>
            <w:tcW w:w="3345" w:type="dxa"/>
          </w:tcPr>
          <w:p w14:paraId="172A5859" w14:textId="77777777" w:rsidR="004B3F04" w:rsidRDefault="004B3F04" w:rsidP="000659BE">
            <w:pPr>
              <w:pStyle w:val="TableText"/>
            </w:pPr>
            <w:r>
              <w:tab/>
            </w:r>
            <w:r>
              <w:tab/>
              <w:t>@typeCode</w:t>
            </w:r>
          </w:p>
        </w:tc>
        <w:tc>
          <w:tcPr>
            <w:tcW w:w="720" w:type="dxa"/>
          </w:tcPr>
          <w:p w14:paraId="4E8C1B6F" w14:textId="77777777" w:rsidR="004B3F04" w:rsidRDefault="004B3F04" w:rsidP="000659BE">
            <w:pPr>
              <w:pStyle w:val="TableText"/>
            </w:pPr>
            <w:r>
              <w:t>1..1</w:t>
            </w:r>
          </w:p>
        </w:tc>
        <w:tc>
          <w:tcPr>
            <w:tcW w:w="1152" w:type="dxa"/>
          </w:tcPr>
          <w:p w14:paraId="700547A4" w14:textId="77777777" w:rsidR="004B3F04" w:rsidRDefault="004B3F04" w:rsidP="000659BE">
            <w:pPr>
              <w:pStyle w:val="TableText"/>
            </w:pPr>
            <w:r>
              <w:t>SHALL</w:t>
            </w:r>
          </w:p>
        </w:tc>
        <w:tc>
          <w:tcPr>
            <w:tcW w:w="864" w:type="dxa"/>
          </w:tcPr>
          <w:p w14:paraId="159A4203" w14:textId="77777777" w:rsidR="004B3F04" w:rsidRDefault="004B3F04" w:rsidP="000659BE">
            <w:pPr>
              <w:pStyle w:val="TableText"/>
            </w:pPr>
          </w:p>
        </w:tc>
        <w:tc>
          <w:tcPr>
            <w:tcW w:w="1104" w:type="dxa"/>
          </w:tcPr>
          <w:p w14:paraId="59E32210" w14:textId="77777777" w:rsidR="004B3F04" w:rsidRDefault="006C736C" w:rsidP="000659BE">
            <w:pPr>
              <w:pStyle w:val="TableText"/>
            </w:pPr>
            <w:hyperlink w:anchor="C_4499-35132">
              <w:r w:rsidR="004B3F04">
                <w:rPr>
                  <w:rStyle w:val="HyperlinkText9pt"/>
                </w:rPr>
                <w:t>4499-35132</w:t>
              </w:r>
            </w:hyperlink>
          </w:p>
        </w:tc>
        <w:tc>
          <w:tcPr>
            <w:tcW w:w="2975" w:type="dxa"/>
          </w:tcPr>
          <w:p w14:paraId="799EA9C2" w14:textId="77777777" w:rsidR="004B3F04" w:rsidRDefault="004B3F04" w:rsidP="000659BE">
            <w:pPr>
              <w:pStyle w:val="TableText"/>
            </w:pPr>
            <w:r>
              <w:t>urn:oid:2.16.840.1.113883.5.90 (HL7ParticipationType) = PART</w:t>
            </w:r>
          </w:p>
        </w:tc>
      </w:tr>
      <w:tr w:rsidR="004B3F04" w14:paraId="51970D23" w14:textId="77777777" w:rsidTr="000659BE">
        <w:trPr>
          <w:jc w:val="center"/>
        </w:trPr>
        <w:tc>
          <w:tcPr>
            <w:tcW w:w="3345" w:type="dxa"/>
          </w:tcPr>
          <w:p w14:paraId="6E876A8F" w14:textId="77777777" w:rsidR="004B3F04" w:rsidRDefault="004B3F04" w:rsidP="000659BE">
            <w:pPr>
              <w:pStyle w:val="TableText"/>
            </w:pPr>
            <w:r>
              <w:tab/>
            </w:r>
            <w:r>
              <w:tab/>
              <w:t>patient</w:t>
            </w:r>
          </w:p>
        </w:tc>
        <w:tc>
          <w:tcPr>
            <w:tcW w:w="720" w:type="dxa"/>
          </w:tcPr>
          <w:p w14:paraId="5C0FEF53" w14:textId="77777777" w:rsidR="004B3F04" w:rsidRDefault="004B3F04" w:rsidP="000659BE">
            <w:pPr>
              <w:pStyle w:val="TableText"/>
            </w:pPr>
            <w:r>
              <w:t>1..1</w:t>
            </w:r>
          </w:p>
        </w:tc>
        <w:tc>
          <w:tcPr>
            <w:tcW w:w="1152" w:type="dxa"/>
          </w:tcPr>
          <w:p w14:paraId="6A5D3B43" w14:textId="77777777" w:rsidR="004B3F04" w:rsidRDefault="004B3F04" w:rsidP="000659BE">
            <w:pPr>
              <w:pStyle w:val="TableText"/>
            </w:pPr>
            <w:r>
              <w:t>SHALL</w:t>
            </w:r>
          </w:p>
        </w:tc>
        <w:tc>
          <w:tcPr>
            <w:tcW w:w="864" w:type="dxa"/>
          </w:tcPr>
          <w:p w14:paraId="15B759B3" w14:textId="77777777" w:rsidR="004B3F04" w:rsidRDefault="004B3F04" w:rsidP="000659BE">
            <w:pPr>
              <w:pStyle w:val="TableText"/>
            </w:pPr>
          </w:p>
        </w:tc>
        <w:tc>
          <w:tcPr>
            <w:tcW w:w="1104" w:type="dxa"/>
          </w:tcPr>
          <w:p w14:paraId="35F8F222" w14:textId="77777777" w:rsidR="004B3F04" w:rsidRDefault="006C736C" w:rsidP="000659BE">
            <w:pPr>
              <w:pStyle w:val="TableText"/>
            </w:pPr>
            <w:hyperlink w:anchor="C_4499-35131">
              <w:r w:rsidR="004B3F04">
                <w:rPr>
                  <w:rStyle w:val="HyperlinkText9pt"/>
                </w:rPr>
                <w:t>4499-35131</w:t>
              </w:r>
            </w:hyperlink>
          </w:p>
        </w:tc>
        <w:tc>
          <w:tcPr>
            <w:tcW w:w="2975" w:type="dxa"/>
          </w:tcPr>
          <w:p w14:paraId="2A6DCE7B" w14:textId="77777777" w:rsidR="004B3F04" w:rsidRDefault="004B3F04" w:rsidP="000659BE">
            <w:pPr>
              <w:pStyle w:val="TableText"/>
            </w:pPr>
            <w:r>
              <w:t>Entity - Patient (identifier: urn:hl7ii:2.16.840.1.113883.10.20.28.4.136:2019-05-01</w:t>
            </w:r>
          </w:p>
        </w:tc>
      </w:tr>
      <w:tr w:rsidR="004B3F04" w14:paraId="4ED2BC21" w14:textId="77777777" w:rsidTr="000659BE">
        <w:trPr>
          <w:jc w:val="center"/>
        </w:trPr>
        <w:tc>
          <w:tcPr>
            <w:tcW w:w="3345" w:type="dxa"/>
          </w:tcPr>
          <w:p w14:paraId="2ADFEA5B" w14:textId="77777777" w:rsidR="004B3F04" w:rsidRDefault="004B3F04" w:rsidP="000659BE">
            <w:pPr>
              <w:pStyle w:val="TableText"/>
            </w:pPr>
            <w:r>
              <w:tab/>
              <w:t>participation</w:t>
            </w:r>
          </w:p>
        </w:tc>
        <w:tc>
          <w:tcPr>
            <w:tcW w:w="720" w:type="dxa"/>
          </w:tcPr>
          <w:p w14:paraId="6B2E7B73" w14:textId="77777777" w:rsidR="004B3F04" w:rsidRDefault="004B3F04" w:rsidP="000659BE">
            <w:pPr>
              <w:pStyle w:val="TableText"/>
            </w:pPr>
            <w:r>
              <w:t>0..*</w:t>
            </w:r>
          </w:p>
        </w:tc>
        <w:tc>
          <w:tcPr>
            <w:tcW w:w="1152" w:type="dxa"/>
          </w:tcPr>
          <w:p w14:paraId="7142D52C" w14:textId="77777777" w:rsidR="004B3F04" w:rsidRDefault="004B3F04" w:rsidP="000659BE">
            <w:pPr>
              <w:pStyle w:val="TableText"/>
            </w:pPr>
            <w:r>
              <w:t>MAY</w:t>
            </w:r>
          </w:p>
        </w:tc>
        <w:tc>
          <w:tcPr>
            <w:tcW w:w="864" w:type="dxa"/>
          </w:tcPr>
          <w:p w14:paraId="2BF8F67E" w14:textId="77777777" w:rsidR="004B3F04" w:rsidRDefault="004B3F04" w:rsidP="000659BE">
            <w:pPr>
              <w:pStyle w:val="TableText"/>
            </w:pPr>
          </w:p>
        </w:tc>
        <w:tc>
          <w:tcPr>
            <w:tcW w:w="1104" w:type="dxa"/>
          </w:tcPr>
          <w:p w14:paraId="0914FCD8" w14:textId="77777777" w:rsidR="004B3F04" w:rsidRDefault="006C736C" w:rsidP="000659BE">
            <w:pPr>
              <w:pStyle w:val="TableText"/>
            </w:pPr>
            <w:hyperlink w:anchor="C_4499-36124">
              <w:r w:rsidR="004B3F04">
                <w:rPr>
                  <w:rStyle w:val="HyperlinkText9pt"/>
                </w:rPr>
                <w:t>4499-</w:t>
              </w:r>
              <w:r w:rsidR="004B3F04">
                <w:rPr>
                  <w:rStyle w:val="HyperlinkText9pt"/>
                </w:rPr>
                <w:lastRenderedPageBreak/>
                <w:t>36124</w:t>
              </w:r>
            </w:hyperlink>
          </w:p>
        </w:tc>
        <w:tc>
          <w:tcPr>
            <w:tcW w:w="2975" w:type="dxa"/>
          </w:tcPr>
          <w:p w14:paraId="05349F5F" w14:textId="77777777" w:rsidR="004B3F04" w:rsidRDefault="004B3F04" w:rsidP="000659BE">
            <w:pPr>
              <w:pStyle w:val="TableText"/>
            </w:pPr>
          </w:p>
        </w:tc>
      </w:tr>
      <w:tr w:rsidR="004B3F04" w14:paraId="0DB6A19E" w14:textId="77777777" w:rsidTr="000659BE">
        <w:trPr>
          <w:jc w:val="center"/>
        </w:trPr>
        <w:tc>
          <w:tcPr>
            <w:tcW w:w="3345" w:type="dxa"/>
          </w:tcPr>
          <w:p w14:paraId="058815CF" w14:textId="77777777" w:rsidR="004B3F04" w:rsidRDefault="004B3F04" w:rsidP="000659BE">
            <w:pPr>
              <w:pStyle w:val="TableText"/>
            </w:pPr>
            <w:r>
              <w:tab/>
            </w:r>
            <w:r>
              <w:tab/>
              <w:t>@typeCode</w:t>
            </w:r>
          </w:p>
        </w:tc>
        <w:tc>
          <w:tcPr>
            <w:tcW w:w="720" w:type="dxa"/>
          </w:tcPr>
          <w:p w14:paraId="50B9552E" w14:textId="77777777" w:rsidR="004B3F04" w:rsidRDefault="004B3F04" w:rsidP="000659BE">
            <w:pPr>
              <w:pStyle w:val="TableText"/>
            </w:pPr>
            <w:r>
              <w:t>1..1</w:t>
            </w:r>
          </w:p>
        </w:tc>
        <w:tc>
          <w:tcPr>
            <w:tcW w:w="1152" w:type="dxa"/>
          </w:tcPr>
          <w:p w14:paraId="71059B47" w14:textId="77777777" w:rsidR="004B3F04" w:rsidRDefault="004B3F04" w:rsidP="000659BE">
            <w:pPr>
              <w:pStyle w:val="TableText"/>
            </w:pPr>
            <w:r>
              <w:t>SHALL</w:t>
            </w:r>
          </w:p>
        </w:tc>
        <w:tc>
          <w:tcPr>
            <w:tcW w:w="864" w:type="dxa"/>
          </w:tcPr>
          <w:p w14:paraId="7F22DD43" w14:textId="77777777" w:rsidR="004B3F04" w:rsidRDefault="004B3F04" w:rsidP="000659BE">
            <w:pPr>
              <w:pStyle w:val="TableText"/>
            </w:pPr>
          </w:p>
        </w:tc>
        <w:tc>
          <w:tcPr>
            <w:tcW w:w="1104" w:type="dxa"/>
          </w:tcPr>
          <w:p w14:paraId="778F57E3" w14:textId="77777777" w:rsidR="004B3F04" w:rsidRDefault="006C736C" w:rsidP="000659BE">
            <w:pPr>
              <w:pStyle w:val="TableText"/>
            </w:pPr>
            <w:hyperlink w:anchor="C_4499-36126">
              <w:r w:rsidR="004B3F04">
                <w:rPr>
                  <w:rStyle w:val="HyperlinkText9pt"/>
                </w:rPr>
                <w:t>4499-36126</w:t>
              </w:r>
            </w:hyperlink>
          </w:p>
        </w:tc>
        <w:tc>
          <w:tcPr>
            <w:tcW w:w="2975" w:type="dxa"/>
          </w:tcPr>
          <w:p w14:paraId="512B85BE" w14:textId="77777777" w:rsidR="004B3F04" w:rsidRDefault="004B3F04" w:rsidP="000659BE">
            <w:pPr>
              <w:pStyle w:val="TableText"/>
            </w:pPr>
            <w:r>
              <w:t>urn:oid:2.16.840.1.113883.5.90 (HL7ParticipationType) = PART</w:t>
            </w:r>
          </w:p>
        </w:tc>
      </w:tr>
      <w:tr w:rsidR="004B3F04" w14:paraId="5E268DD7" w14:textId="77777777" w:rsidTr="000659BE">
        <w:trPr>
          <w:jc w:val="center"/>
        </w:trPr>
        <w:tc>
          <w:tcPr>
            <w:tcW w:w="3345" w:type="dxa"/>
          </w:tcPr>
          <w:p w14:paraId="3262EAD7" w14:textId="77777777" w:rsidR="004B3F04" w:rsidRDefault="004B3F04" w:rsidP="000659BE">
            <w:pPr>
              <w:pStyle w:val="TableText"/>
            </w:pPr>
            <w:r>
              <w:tab/>
            </w:r>
            <w:r>
              <w:tab/>
              <w:t>role</w:t>
            </w:r>
          </w:p>
        </w:tc>
        <w:tc>
          <w:tcPr>
            <w:tcW w:w="720" w:type="dxa"/>
          </w:tcPr>
          <w:p w14:paraId="17D7F5AD" w14:textId="77777777" w:rsidR="004B3F04" w:rsidRDefault="004B3F04" w:rsidP="000659BE">
            <w:pPr>
              <w:pStyle w:val="TableText"/>
            </w:pPr>
            <w:r>
              <w:t>1..1</w:t>
            </w:r>
          </w:p>
        </w:tc>
        <w:tc>
          <w:tcPr>
            <w:tcW w:w="1152" w:type="dxa"/>
          </w:tcPr>
          <w:p w14:paraId="52F8B0D5" w14:textId="77777777" w:rsidR="004B3F04" w:rsidRDefault="004B3F04" w:rsidP="000659BE">
            <w:pPr>
              <w:pStyle w:val="TableText"/>
            </w:pPr>
            <w:r>
              <w:t>SHALL</w:t>
            </w:r>
          </w:p>
        </w:tc>
        <w:tc>
          <w:tcPr>
            <w:tcW w:w="864" w:type="dxa"/>
          </w:tcPr>
          <w:p w14:paraId="29A4C40E" w14:textId="77777777" w:rsidR="004B3F04" w:rsidRDefault="004B3F04" w:rsidP="000659BE">
            <w:pPr>
              <w:pStyle w:val="TableText"/>
            </w:pPr>
          </w:p>
        </w:tc>
        <w:tc>
          <w:tcPr>
            <w:tcW w:w="1104" w:type="dxa"/>
          </w:tcPr>
          <w:p w14:paraId="31021D69" w14:textId="77777777" w:rsidR="004B3F04" w:rsidRDefault="006C736C" w:rsidP="000659BE">
            <w:pPr>
              <w:pStyle w:val="TableText"/>
            </w:pPr>
            <w:hyperlink w:anchor="C_4499-36125">
              <w:r w:rsidR="004B3F04">
                <w:rPr>
                  <w:rStyle w:val="HyperlinkText9pt"/>
                </w:rPr>
                <w:t>4499-36125</w:t>
              </w:r>
            </w:hyperlink>
          </w:p>
        </w:tc>
        <w:tc>
          <w:tcPr>
            <w:tcW w:w="2975" w:type="dxa"/>
          </w:tcPr>
          <w:p w14:paraId="392F1432"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C2C9E06" w14:textId="77777777" w:rsidTr="000659BE">
        <w:trPr>
          <w:jc w:val="center"/>
        </w:trPr>
        <w:tc>
          <w:tcPr>
            <w:tcW w:w="3345" w:type="dxa"/>
          </w:tcPr>
          <w:p w14:paraId="081C5C7B" w14:textId="77777777" w:rsidR="004B3F04" w:rsidRDefault="004B3F04" w:rsidP="000659BE">
            <w:pPr>
              <w:pStyle w:val="TableText"/>
            </w:pPr>
            <w:r>
              <w:tab/>
              <w:t>outboundRelationship</w:t>
            </w:r>
          </w:p>
        </w:tc>
        <w:tc>
          <w:tcPr>
            <w:tcW w:w="720" w:type="dxa"/>
          </w:tcPr>
          <w:p w14:paraId="43149953" w14:textId="77777777" w:rsidR="004B3F04" w:rsidRDefault="004B3F04" w:rsidP="000659BE">
            <w:pPr>
              <w:pStyle w:val="TableText"/>
            </w:pPr>
            <w:r>
              <w:t>0..1</w:t>
            </w:r>
          </w:p>
        </w:tc>
        <w:tc>
          <w:tcPr>
            <w:tcW w:w="1152" w:type="dxa"/>
          </w:tcPr>
          <w:p w14:paraId="084AD94D" w14:textId="77777777" w:rsidR="004B3F04" w:rsidRDefault="004B3F04" w:rsidP="000659BE">
            <w:pPr>
              <w:pStyle w:val="TableText"/>
            </w:pPr>
            <w:r>
              <w:t>MAY</w:t>
            </w:r>
          </w:p>
        </w:tc>
        <w:tc>
          <w:tcPr>
            <w:tcW w:w="864" w:type="dxa"/>
          </w:tcPr>
          <w:p w14:paraId="3A7F11C6" w14:textId="77777777" w:rsidR="004B3F04" w:rsidRDefault="004B3F04" w:rsidP="000659BE">
            <w:pPr>
              <w:pStyle w:val="TableText"/>
            </w:pPr>
          </w:p>
        </w:tc>
        <w:tc>
          <w:tcPr>
            <w:tcW w:w="1104" w:type="dxa"/>
          </w:tcPr>
          <w:p w14:paraId="37D9B89D" w14:textId="77777777" w:rsidR="004B3F04" w:rsidRDefault="006C736C" w:rsidP="000659BE">
            <w:pPr>
              <w:pStyle w:val="TableText"/>
            </w:pPr>
            <w:hyperlink w:anchor="C_4499-30878">
              <w:r w:rsidR="004B3F04">
                <w:rPr>
                  <w:rStyle w:val="HyperlinkText9pt"/>
                </w:rPr>
                <w:t>4499-30878</w:t>
              </w:r>
            </w:hyperlink>
          </w:p>
        </w:tc>
        <w:tc>
          <w:tcPr>
            <w:tcW w:w="2975" w:type="dxa"/>
          </w:tcPr>
          <w:p w14:paraId="368C3727" w14:textId="77777777" w:rsidR="004B3F04" w:rsidRDefault="004B3F04" w:rsidP="000659BE">
            <w:pPr>
              <w:pStyle w:val="TableText"/>
            </w:pPr>
          </w:p>
        </w:tc>
      </w:tr>
      <w:tr w:rsidR="004B3F04" w14:paraId="41BEE406" w14:textId="77777777" w:rsidTr="000659BE">
        <w:trPr>
          <w:jc w:val="center"/>
        </w:trPr>
        <w:tc>
          <w:tcPr>
            <w:tcW w:w="3345" w:type="dxa"/>
          </w:tcPr>
          <w:p w14:paraId="16B71144" w14:textId="77777777" w:rsidR="004B3F04" w:rsidRDefault="004B3F04" w:rsidP="000659BE">
            <w:pPr>
              <w:pStyle w:val="TableText"/>
            </w:pPr>
            <w:r>
              <w:tab/>
            </w:r>
            <w:r>
              <w:tab/>
              <w:t>@typeCode</w:t>
            </w:r>
          </w:p>
        </w:tc>
        <w:tc>
          <w:tcPr>
            <w:tcW w:w="720" w:type="dxa"/>
          </w:tcPr>
          <w:p w14:paraId="081E2351" w14:textId="77777777" w:rsidR="004B3F04" w:rsidRDefault="004B3F04" w:rsidP="000659BE">
            <w:pPr>
              <w:pStyle w:val="TableText"/>
            </w:pPr>
            <w:r>
              <w:t>1..1</w:t>
            </w:r>
          </w:p>
        </w:tc>
        <w:tc>
          <w:tcPr>
            <w:tcW w:w="1152" w:type="dxa"/>
          </w:tcPr>
          <w:p w14:paraId="073D8417" w14:textId="77777777" w:rsidR="004B3F04" w:rsidRDefault="004B3F04" w:rsidP="000659BE">
            <w:pPr>
              <w:pStyle w:val="TableText"/>
            </w:pPr>
            <w:r>
              <w:t>SHALL</w:t>
            </w:r>
          </w:p>
        </w:tc>
        <w:tc>
          <w:tcPr>
            <w:tcW w:w="864" w:type="dxa"/>
          </w:tcPr>
          <w:p w14:paraId="5E011988" w14:textId="77777777" w:rsidR="004B3F04" w:rsidRDefault="004B3F04" w:rsidP="000659BE">
            <w:pPr>
              <w:pStyle w:val="TableText"/>
            </w:pPr>
          </w:p>
        </w:tc>
        <w:tc>
          <w:tcPr>
            <w:tcW w:w="1104" w:type="dxa"/>
          </w:tcPr>
          <w:p w14:paraId="6B3D5291" w14:textId="77777777" w:rsidR="004B3F04" w:rsidRDefault="006C736C" w:rsidP="000659BE">
            <w:pPr>
              <w:pStyle w:val="TableText"/>
            </w:pPr>
            <w:hyperlink w:anchor="C_4499-30879">
              <w:r w:rsidR="004B3F04">
                <w:rPr>
                  <w:rStyle w:val="HyperlinkText9pt"/>
                </w:rPr>
                <w:t>4499-30879</w:t>
              </w:r>
            </w:hyperlink>
          </w:p>
        </w:tc>
        <w:tc>
          <w:tcPr>
            <w:tcW w:w="2975" w:type="dxa"/>
          </w:tcPr>
          <w:p w14:paraId="2A956E8D" w14:textId="77777777" w:rsidR="004B3F04" w:rsidRDefault="004B3F04" w:rsidP="000659BE">
            <w:pPr>
              <w:pStyle w:val="TableText"/>
            </w:pPr>
            <w:r>
              <w:t>urn:oid:2.16.840.1.113883.5.1002 (HL7ActRelationshipType) = RSON</w:t>
            </w:r>
          </w:p>
        </w:tc>
      </w:tr>
      <w:tr w:rsidR="004B3F04" w14:paraId="2C9CC4FE" w14:textId="77777777" w:rsidTr="000659BE">
        <w:trPr>
          <w:jc w:val="center"/>
        </w:trPr>
        <w:tc>
          <w:tcPr>
            <w:tcW w:w="3345" w:type="dxa"/>
          </w:tcPr>
          <w:p w14:paraId="533E9AFC" w14:textId="77777777" w:rsidR="004B3F04" w:rsidRDefault="004B3F04" w:rsidP="000659BE">
            <w:pPr>
              <w:pStyle w:val="TableText"/>
            </w:pPr>
            <w:r>
              <w:tab/>
            </w:r>
            <w:r>
              <w:tab/>
              <w:t>observationCriteria</w:t>
            </w:r>
          </w:p>
        </w:tc>
        <w:tc>
          <w:tcPr>
            <w:tcW w:w="720" w:type="dxa"/>
          </w:tcPr>
          <w:p w14:paraId="23CCA977" w14:textId="77777777" w:rsidR="004B3F04" w:rsidRDefault="004B3F04" w:rsidP="000659BE">
            <w:pPr>
              <w:pStyle w:val="TableText"/>
            </w:pPr>
            <w:r>
              <w:t>1..1</w:t>
            </w:r>
          </w:p>
        </w:tc>
        <w:tc>
          <w:tcPr>
            <w:tcW w:w="1152" w:type="dxa"/>
          </w:tcPr>
          <w:p w14:paraId="7D8DEDA1" w14:textId="77777777" w:rsidR="004B3F04" w:rsidRDefault="004B3F04" w:rsidP="000659BE">
            <w:pPr>
              <w:pStyle w:val="TableText"/>
            </w:pPr>
            <w:r>
              <w:t>SHALL</w:t>
            </w:r>
          </w:p>
        </w:tc>
        <w:tc>
          <w:tcPr>
            <w:tcW w:w="864" w:type="dxa"/>
          </w:tcPr>
          <w:p w14:paraId="48E22A8E" w14:textId="77777777" w:rsidR="004B3F04" w:rsidRDefault="004B3F04" w:rsidP="000659BE">
            <w:pPr>
              <w:pStyle w:val="TableText"/>
            </w:pPr>
          </w:p>
        </w:tc>
        <w:tc>
          <w:tcPr>
            <w:tcW w:w="1104" w:type="dxa"/>
          </w:tcPr>
          <w:p w14:paraId="2787672C" w14:textId="77777777" w:rsidR="004B3F04" w:rsidRDefault="006C736C" w:rsidP="000659BE">
            <w:pPr>
              <w:pStyle w:val="TableText"/>
            </w:pPr>
            <w:hyperlink w:anchor="C_4499-30880">
              <w:r w:rsidR="004B3F04">
                <w:rPr>
                  <w:rStyle w:val="HyperlinkText9pt"/>
                </w:rPr>
                <w:t>4499-30880</w:t>
              </w:r>
            </w:hyperlink>
          </w:p>
        </w:tc>
        <w:tc>
          <w:tcPr>
            <w:tcW w:w="2975" w:type="dxa"/>
          </w:tcPr>
          <w:p w14:paraId="108DD7CE"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153DFEDF" w14:textId="77777777" w:rsidR="004B3F04" w:rsidRDefault="004B3F04" w:rsidP="004B3F04">
      <w:pPr>
        <w:pStyle w:val="BodyText"/>
      </w:pPr>
    </w:p>
    <w:p w14:paraId="06676624" w14:textId="77777777" w:rsidR="004B3F04" w:rsidRDefault="004B3F04" w:rsidP="007E63CC">
      <w:pPr>
        <w:numPr>
          <w:ilvl w:val="0"/>
          <w:numId w:val="27"/>
        </w:numPr>
      </w:pPr>
      <w:r>
        <w:rPr>
          <w:rStyle w:val="keyword"/>
        </w:rPr>
        <w:t>SHALL</w:t>
      </w:r>
      <w:r>
        <w:t xml:space="preserve"> contain exactly one [1..1] </w:t>
      </w:r>
      <w:r>
        <w:rPr>
          <w:rStyle w:val="XMLnameBold"/>
        </w:rPr>
        <w:t>@classCode</w:t>
      </w:r>
      <w:r>
        <w:t>=</w:t>
      </w:r>
      <w:r>
        <w:rPr>
          <w:rStyle w:val="XMLname"/>
        </w:rPr>
        <w:t>"ENC"</w:t>
      </w:r>
      <w:r>
        <w:t xml:space="preserve"> Encounter</w:t>
      </w:r>
      <w:bookmarkStart w:id="1559" w:name="C_4499-30860"/>
      <w:r>
        <w:t xml:space="preserve"> (CONF:4499-30860)</w:t>
      </w:r>
      <w:bookmarkEnd w:id="1559"/>
      <w:r>
        <w:t>.</w:t>
      </w:r>
    </w:p>
    <w:p w14:paraId="47C61E3D" w14:textId="77777777" w:rsidR="004B3F04" w:rsidRDefault="004B3F04" w:rsidP="007E63CC">
      <w:pPr>
        <w:numPr>
          <w:ilvl w:val="0"/>
          <w:numId w:val="27"/>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560" w:name="C_4499-30861"/>
      <w:r>
        <w:t xml:space="preserve"> (CONF:4499-30861)</w:t>
      </w:r>
      <w:bookmarkEnd w:id="1560"/>
      <w:r>
        <w:t>.</w:t>
      </w:r>
    </w:p>
    <w:p w14:paraId="1682D59E" w14:textId="77777777" w:rsidR="004B3F04" w:rsidRDefault="004B3F04" w:rsidP="007E63CC">
      <w:pPr>
        <w:numPr>
          <w:ilvl w:val="0"/>
          <w:numId w:val="27"/>
        </w:numPr>
      </w:pPr>
      <w:r>
        <w:rPr>
          <w:rStyle w:val="keyword"/>
        </w:rPr>
        <w:t>MAY</w:t>
      </w:r>
      <w:r>
        <w:t xml:space="preserve"> contain zero or one [0..1] </w:t>
      </w:r>
      <w:r>
        <w:rPr>
          <w:rStyle w:val="XMLnameBold"/>
        </w:rPr>
        <w:t>@actionNegationInd</w:t>
      </w:r>
      <w:bookmarkStart w:id="1561" w:name="C_4499-30862"/>
      <w:r>
        <w:t xml:space="preserve"> (CONF:4499-30862)</w:t>
      </w:r>
      <w:bookmarkEnd w:id="1561"/>
      <w:r>
        <w:t>.</w:t>
      </w:r>
      <w:r>
        <w:br/>
        <w:t>Note: QDM Attribute: Negation Rationale</w:t>
      </w:r>
    </w:p>
    <w:p w14:paraId="3449BE81" w14:textId="77777777" w:rsidR="004B3F04" w:rsidRDefault="004B3F04" w:rsidP="007E63CC">
      <w:pPr>
        <w:numPr>
          <w:ilvl w:val="0"/>
          <w:numId w:val="27"/>
        </w:numPr>
      </w:pPr>
      <w:r>
        <w:rPr>
          <w:rStyle w:val="keyword"/>
        </w:rPr>
        <w:t>SHALL</w:t>
      </w:r>
      <w:r>
        <w:t xml:space="preserve"> contain exactly one [1..1] </w:t>
      </w:r>
      <w:r>
        <w:rPr>
          <w:rStyle w:val="XMLnameBold"/>
        </w:rPr>
        <w:t>templateId</w:t>
      </w:r>
      <w:bookmarkStart w:id="1562" w:name="C_4499-30863"/>
      <w:r>
        <w:t xml:space="preserve"> (CONF:4499-30863)</w:t>
      </w:r>
      <w:bookmarkEnd w:id="1562"/>
      <w:r>
        <w:t>.</w:t>
      </w:r>
    </w:p>
    <w:p w14:paraId="0C1E25DF" w14:textId="77777777" w:rsidR="004B3F04" w:rsidRDefault="004B3F04" w:rsidP="007E63CC">
      <w:pPr>
        <w:numPr>
          <w:ilvl w:val="1"/>
          <w:numId w:val="27"/>
        </w:numPr>
      </w:pPr>
      <w:r>
        <w:t xml:space="preserve">This templateId </w:t>
      </w:r>
      <w:r>
        <w:rPr>
          <w:rStyle w:val="keyword"/>
        </w:rPr>
        <w:t>SHALL</w:t>
      </w:r>
      <w:r>
        <w:t xml:space="preserve"> contain exactly one [1..1] </w:t>
      </w:r>
      <w:r>
        <w:rPr>
          <w:rStyle w:val="XMLnameBold"/>
        </w:rPr>
        <w:t>item</w:t>
      </w:r>
      <w:bookmarkStart w:id="1563" w:name="C_4499-30864"/>
      <w:r>
        <w:t xml:space="preserve"> (CONF:4499-30864)</w:t>
      </w:r>
      <w:bookmarkEnd w:id="1563"/>
      <w:r>
        <w:t xml:space="preserve"> such that it</w:t>
      </w:r>
    </w:p>
    <w:p w14:paraId="7B9F88AA" w14:textId="77777777" w:rsidR="004B3F04" w:rsidRDefault="004B3F04" w:rsidP="007E63CC">
      <w:pPr>
        <w:numPr>
          <w:ilvl w:val="2"/>
          <w:numId w:val="27"/>
        </w:numPr>
      </w:pPr>
      <w:r>
        <w:rPr>
          <w:rStyle w:val="keyword"/>
        </w:rPr>
        <w:t>SHALL</w:t>
      </w:r>
      <w:r>
        <w:t xml:space="preserve"> contain exactly one [1..1] </w:t>
      </w:r>
      <w:r>
        <w:rPr>
          <w:rStyle w:val="XMLnameBold"/>
        </w:rPr>
        <w:t>@root</w:t>
      </w:r>
      <w:r>
        <w:t>=</w:t>
      </w:r>
      <w:r>
        <w:rPr>
          <w:rStyle w:val="XMLname"/>
        </w:rPr>
        <w:t>"2.16.840.1.113883.10.20.28.4.27"</w:t>
      </w:r>
      <w:bookmarkStart w:id="1564" w:name="C_4499-30865"/>
      <w:r>
        <w:t xml:space="preserve"> (CONF:4499-30865)</w:t>
      </w:r>
      <w:bookmarkEnd w:id="1564"/>
      <w:r>
        <w:t>.</w:t>
      </w:r>
    </w:p>
    <w:p w14:paraId="324AEBDA" w14:textId="77777777" w:rsidR="004B3F04" w:rsidRDefault="004B3F04" w:rsidP="007E63CC">
      <w:pPr>
        <w:numPr>
          <w:ilvl w:val="2"/>
          <w:numId w:val="27"/>
        </w:numPr>
      </w:pPr>
      <w:r>
        <w:rPr>
          <w:rStyle w:val="keyword"/>
        </w:rPr>
        <w:t>SHALL</w:t>
      </w:r>
      <w:r>
        <w:t xml:space="preserve"> contain exactly one [1..1] </w:t>
      </w:r>
      <w:r>
        <w:rPr>
          <w:rStyle w:val="XMLnameBold"/>
        </w:rPr>
        <w:t>@extension</w:t>
      </w:r>
      <w:r>
        <w:t>=</w:t>
      </w:r>
      <w:r>
        <w:rPr>
          <w:rStyle w:val="XMLname"/>
        </w:rPr>
        <w:t>"2021-02-01"</w:t>
      </w:r>
      <w:bookmarkStart w:id="1565" w:name="C_4499-33645"/>
      <w:r>
        <w:t xml:space="preserve"> (CONF:4499-33645)</w:t>
      </w:r>
      <w:bookmarkEnd w:id="1565"/>
      <w:r>
        <w:t>.</w:t>
      </w:r>
    </w:p>
    <w:p w14:paraId="7F46DB0A" w14:textId="77777777" w:rsidR="004B3F04" w:rsidRDefault="004B3F04" w:rsidP="007E63CC">
      <w:pPr>
        <w:numPr>
          <w:ilvl w:val="0"/>
          <w:numId w:val="27"/>
        </w:numPr>
      </w:pPr>
      <w:r>
        <w:rPr>
          <w:rStyle w:val="keyword"/>
        </w:rPr>
        <w:t>SHALL</w:t>
      </w:r>
      <w:r>
        <w:t xml:space="preserve"> contain exactly one [1..1] </w:t>
      </w:r>
      <w:r>
        <w:rPr>
          <w:rStyle w:val="XMLnameBold"/>
        </w:rPr>
        <w:t>id</w:t>
      </w:r>
      <w:bookmarkStart w:id="1566" w:name="C_4499-30866"/>
      <w:r>
        <w:t xml:space="preserve"> (CONF:4499-30866)</w:t>
      </w:r>
      <w:bookmarkEnd w:id="1566"/>
      <w:r>
        <w:t>.</w:t>
      </w:r>
    </w:p>
    <w:p w14:paraId="5C4E0E76" w14:textId="77777777" w:rsidR="004B3F04" w:rsidRDefault="004B3F04" w:rsidP="007E63CC">
      <w:pPr>
        <w:numPr>
          <w:ilvl w:val="0"/>
          <w:numId w:val="27"/>
        </w:numPr>
      </w:pPr>
      <w:r>
        <w:rPr>
          <w:rStyle w:val="keyword"/>
        </w:rPr>
        <w:t>SHALL</w:t>
      </w:r>
      <w:r>
        <w:t xml:space="preserve"> contain exactly one [1..1] </w:t>
      </w:r>
      <w:r>
        <w:rPr>
          <w:rStyle w:val="XMLnameBold"/>
        </w:rPr>
        <w:t>code</w:t>
      </w:r>
      <w:bookmarkStart w:id="1567" w:name="C_4499-30867"/>
      <w:r>
        <w:t xml:space="preserve"> (CONF:4499-30867)</w:t>
      </w:r>
      <w:bookmarkEnd w:id="1567"/>
      <w:r>
        <w:t>.</w:t>
      </w:r>
      <w:r>
        <w:br/>
        <w:t>Note: QDM Attribute: Code</w:t>
      </w:r>
    </w:p>
    <w:p w14:paraId="398D9A36" w14:textId="77777777" w:rsidR="004B3F04" w:rsidRDefault="004B3F04" w:rsidP="007E63CC">
      <w:pPr>
        <w:numPr>
          <w:ilvl w:val="1"/>
          <w:numId w:val="27"/>
        </w:numPr>
      </w:pPr>
      <w:r>
        <w:t xml:space="preserve">This code </w:t>
      </w:r>
      <w:r>
        <w:rPr>
          <w:rStyle w:val="keyword"/>
        </w:rPr>
        <w:t>SHOULD</w:t>
      </w:r>
      <w:r>
        <w:t xml:space="preserve"> contain zero or one [0..1] </w:t>
      </w:r>
      <w:r>
        <w:rPr>
          <w:rStyle w:val="XMLnameBold"/>
        </w:rPr>
        <w:t>@valueSet</w:t>
      </w:r>
      <w:bookmarkStart w:id="1568" w:name="C_4499-30868"/>
      <w:r>
        <w:t xml:space="preserve"> (CONF:4499-30868)</w:t>
      </w:r>
      <w:bookmarkEnd w:id="1568"/>
      <w:r>
        <w:t>.</w:t>
      </w:r>
    </w:p>
    <w:p w14:paraId="0861DF30" w14:textId="77777777" w:rsidR="004B3F04" w:rsidRDefault="004B3F04" w:rsidP="007E63CC">
      <w:pPr>
        <w:numPr>
          <w:ilvl w:val="0"/>
          <w:numId w:val="27"/>
        </w:numPr>
      </w:pPr>
      <w:r>
        <w:rPr>
          <w:rStyle w:val="keyword"/>
        </w:rPr>
        <w:t>SHALL</w:t>
      </w:r>
      <w:r>
        <w:t xml:space="preserve"> contain exactly one [1..1] </w:t>
      </w:r>
      <w:r>
        <w:rPr>
          <w:rStyle w:val="XMLnameBold"/>
        </w:rPr>
        <w:t>title</w:t>
      </w:r>
      <w:bookmarkStart w:id="1569" w:name="C_4499-35940"/>
      <w:r>
        <w:t xml:space="preserve"> (CONF:4499-35940)</w:t>
      </w:r>
      <w:bookmarkEnd w:id="1569"/>
      <w:r>
        <w:t>.</w:t>
      </w:r>
    </w:p>
    <w:p w14:paraId="2DBBF88C" w14:textId="77777777" w:rsidR="004B3F04" w:rsidRDefault="004B3F04" w:rsidP="007E63CC">
      <w:pPr>
        <w:numPr>
          <w:ilvl w:val="0"/>
          <w:numId w:val="27"/>
        </w:numPr>
      </w:pPr>
      <w:r>
        <w:rPr>
          <w:rStyle w:val="keyword"/>
        </w:rPr>
        <w:t>SHALL</w:t>
      </w:r>
      <w:r>
        <w:t xml:space="preserve"> contain exactly one [1..1] </w:t>
      </w:r>
      <w:r>
        <w:rPr>
          <w:rStyle w:val="XMLnameBold"/>
        </w:rPr>
        <w:t>statusCode</w:t>
      </w:r>
      <w:bookmarkStart w:id="1570" w:name="C_4499-30870"/>
      <w:r>
        <w:t xml:space="preserve"> (CONF:4499-30870)</w:t>
      </w:r>
      <w:bookmarkEnd w:id="1570"/>
      <w:r>
        <w:t>.</w:t>
      </w:r>
    </w:p>
    <w:p w14:paraId="1F3AF0F9" w14:textId="77777777" w:rsidR="004B3F04" w:rsidRDefault="004B3F04" w:rsidP="007E63CC">
      <w:pPr>
        <w:numPr>
          <w:ilvl w:val="1"/>
          <w:numId w:val="2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1571" w:name="C_4499-30871"/>
      <w:r>
        <w:t xml:space="preserve"> (CONF:4499-30871)</w:t>
      </w:r>
      <w:bookmarkEnd w:id="1571"/>
      <w:r>
        <w:t>.</w:t>
      </w:r>
    </w:p>
    <w:p w14:paraId="333B3954" w14:textId="77777777" w:rsidR="004B3F04" w:rsidRDefault="004B3F04" w:rsidP="007E63CC">
      <w:pPr>
        <w:numPr>
          <w:ilvl w:val="0"/>
          <w:numId w:val="27"/>
        </w:numPr>
      </w:pPr>
      <w:r>
        <w:rPr>
          <w:rStyle w:val="keyword"/>
        </w:rPr>
        <w:t>MAY</w:t>
      </w:r>
      <w:r>
        <w:t xml:space="preserve"> contain zero or one [0..1] </w:t>
      </w:r>
      <w:r>
        <w:rPr>
          <w:rStyle w:val="XMLnameBold"/>
        </w:rPr>
        <w:t>priorityCode</w:t>
      </w:r>
      <w:bookmarkStart w:id="1572" w:name="C_4499-35133"/>
      <w:r>
        <w:t xml:space="preserve"> (CONF:4499-35133)</w:t>
      </w:r>
      <w:bookmarkEnd w:id="1572"/>
      <w:r>
        <w:t>.</w:t>
      </w:r>
      <w:r>
        <w:br/>
        <w:t>Note: QDM Attribute: Priority</w:t>
      </w:r>
    </w:p>
    <w:p w14:paraId="02132030" w14:textId="77777777" w:rsidR="004B3F04" w:rsidRDefault="004B3F04" w:rsidP="007E63CC">
      <w:pPr>
        <w:numPr>
          <w:ilvl w:val="1"/>
          <w:numId w:val="27"/>
        </w:numPr>
      </w:pPr>
      <w:r>
        <w:t xml:space="preserve">The priorityCode, if present, </w:t>
      </w:r>
      <w:r>
        <w:rPr>
          <w:rStyle w:val="keyword"/>
        </w:rPr>
        <w:t>SHALL</w:t>
      </w:r>
      <w:r>
        <w:t xml:space="preserve"> contain exactly one [1..1] </w:t>
      </w:r>
      <w:r>
        <w:rPr>
          <w:rStyle w:val="XMLnameBold"/>
        </w:rPr>
        <w:t>item</w:t>
      </w:r>
      <w:bookmarkStart w:id="1573" w:name="C_4499-35134"/>
      <w:r>
        <w:t xml:space="preserve"> (CONF:4499-35134)</w:t>
      </w:r>
      <w:bookmarkEnd w:id="1573"/>
      <w:r>
        <w:t>.</w:t>
      </w:r>
    </w:p>
    <w:p w14:paraId="32C68EA8" w14:textId="77777777" w:rsidR="004B3F04" w:rsidRDefault="004B3F04" w:rsidP="007E63CC">
      <w:pPr>
        <w:numPr>
          <w:ilvl w:val="2"/>
          <w:numId w:val="27"/>
        </w:numPr>
      </w:pPr>
      <w:r>
        <w:t xml:space="preserve">This item </w:t>
      </w:r>
      <w:r>
        <w:rPr>
          <w:rStyle w:val="keyword"/>
        </w:rPr>
        <w:t>SHOULD</w:t>
      </w:r>
      <w:r>
        <w:t xml:space="preserve"> contain zero or one [0..1] </w:t>
      </w:r>
      <w:r>
        <w:rPr>
          <w:rStyle w:val="XMLnameBold"/>
        </w:rPr>
        <w:t>@valueSet</w:t>
      </w:r>
      <w:bookmarkStart w:id="1574" w:name="C_4499-35135"/>
      <w:r>
        <w:t xml:space="preserve"> (CONF:4499-35135)</w:t>
      </w:r>
      <w:bookmarkEnd w:id="1574"/>
      <w:r>
        <w:t>.</w:t>
      </w:r>
    </w:p>
    <w:p w14:paraId="065B85E0" w14:textId="77777777" w:rsidR="004B3F04" w:rsidRDefault="004B3F04" w:rsidP="007E63CC">
      <w:pPr>
        <w:numPr>
          <w:ilvl w:val="0"/>
          <w:numId w:val="27"/>
        </w:numPr>
      </w:pPr>
      <w:r>
        <w:rPr>
          <w:rStyle w:val="keyword"/>
        </w:rPr>
        <w:lastRenderedPageBreak/>
        <w:t>MAY</w:t>
      </w:r>
      <w:r>
        <w:t xml:space="preserve"> contain zero or one [0..1] </w:t>
      </w:r>
      <w:r>
        <w:rPr>
          <w:rStyle w:val="XMLnameBold"/>
        </w:rPr>
        <w:t>participation</w:t>
      </w:r>
      <w:bookmarkStart w:id="1575" w:name="C_4499-30875"/>
      <w:r>
        <w:t xml:space="preserve"> (CONF:4499-30875)</w:t>
      </w:r>
      <w:bookmarkEnd w:id="1575"/>
      <w:r>
        <w:t xml:space="preserve"> such that it</w:t>
      </w:r>
      <w:r>
        <w:br/>
        <w:t>Note: QDM Attribute: Facility Location</w:t>
      </w:r>
    </w:p>
    <w:p w14:paraId="002B8765"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576" w:name="C_4499-30876"/>
      <w:r>
        <w:t xml:space="preserve"> (CONF:4499-30876)</w:t>
      </w:r>
      <w:bookmarkEnd w:id="1576"/>
      <w:r>
        <w:t>.</w:t>
      </w:r>
    </w:p>
    <w:p w14:paraId="20F5D6D4" w14:textId="77777777" w:rsidR="004B3F04" w:rsidRDefault="004B3F04" w:rsidP="007E63CC">
      <w:pPr>
        <w:numPr>
          <w:ilvl w:val="1"/>
          <w:numId w:val="27"/>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577" w:name="C_4499-30877"/>
      <w:r>
        <w:t xml:space="preserve"> (CONF:4499-30877)</w:t>
      </w:r>
      <w:bookmarkEnd w:id="1577"/>
      <w:r>
        <w:t>.</w:t>
      </w:r>
    </w:p>
    <w:p w14:paraId="123F5225"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78" w:name="C_4499-33485"/>
      <w:r>
        <w:t xml:space="preserve"> (CONF:4499-33485)</w:t>
      </w:r>
      <w:bookmarkEnd w:id="1578"/>
      <w:r>
        <w:t xml:space="preserve"> such that it</w:t>
      </w:r>
    </w:p>
    <w:p w14:paraId="223F101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579" w:name="C_4499-33487"/>
      <w:r>
        <w:t xml:space="preserve"> (CONF:4499-33487)</w:t>
      </w:r>
      <w:bookmarkEnd w:id="1579"/>
      <w:r>
        <w:t>.</w:t>
      </w:r>
    </w:p>
    <w:p w14:paraId="6859E4A0" w14:textId="77777777" w:rsidR="004B3F04" w:rsidRDefault="004B3F04" w:rsidP="007E63CC">
      <w:pPr>
        <w:numPr>
          <w:ilvl w:val="1"/>
          <w:numId w:val="27"/>
        </w:numPr>
      </w:pPr>
      <w:r>
        <w:rPr>
          <w:rStyle w:val="keyword"/>
        </w:rPr>
        <w:t>SHALL</w:t>
      </w:r>
      <w:r>
        <w:t xml:space="preserve"> contain exactly one [1..1] </w:t>
      </w:r>
      <w:r>
        <w:rPr>
          <w:rStyle w:val="XMLnameBold"/>
        </w:rPr>
        <w:t>time</w:t>
      </w:r>
      <w:bookmarkStart w:id="1580" w:name="C_4499-33486"/>
      <w:r>
        <w:t xml:space="preserve"> (CONF:4499-33486)</w:t>
      </w:r>
      <w:bookmarkEnd w:id="1580"/>
      <w:r>
        <w:t>.</w:t>
      </w:r>
    </w:p>
    <w:p w14:paraId="5BA4C1E3" w14:textId="77777777" w:rsidR="004B3F04" w:rsidRDefault="004B3F04" w:rsidP="007E63CC">
      <w:pPr>
        <w:numPr>
          <w:ilvl w:val="2"/>
          <w:numId w:val="27"/>
        </w:numPr>
      </w:pPr>
      <w:r>
        <w:t xml:space="preserve">This time </w:t>
      </w:r>
      <w:r>
        <w:rPr>
          <w:rStyle w:val="keyword"/>
        </w:rPr>
        <w:t>SHALL</w:t>
      </w:r>
      <w:r>
        <w:t xml:space="preserve"> contain exactly one [1..1] </w:t>
      </w:r>
      <w:r>
        <w:rPr>
          <w:rStyle w:val="XMLnameBold"/>
        </w:rPr>
        <w:t>low</w:t>
      </w:r>
      <w:bookmarkStart w:id="1581" w:name="C_4499-33488"/>
      <w:r>
        <w:t xml:space="preserve"> (CONF:4499-33488)</w:t>
      </w:r>
      <w:bookmarkEnd w:id="1581"/>
      <w:r>
        <w:t>.</w:t>
      </w:r>
      <w:r>
        <w:br/>
        <w:t>Note: QDM Attribute: Author dateTime (The time the order is signed)</w:t>
      </w:r>
    </w:p>
    <w:p w14:paraId="5AAF13A7" w14:textId="77777777" w:rsidR="004B3F04" w:rsidRDefault="004B3F04" w:rsidP="007E63CC">
      <w:pPr>
        <w:numPr>
          <w:ilvl w:val="1"/>
          <w:numId w:val="27"/>
        </w:numPr>
      </w:pPr>
      <w:r>
        <w:rPr>
          <w:rStyle w:val="keyword"/>
        </w:rPr>
        <w:t>SHALL</w:t>
      </w:r>
      <w:r>
        <w:t xml:space="preserve"> contain exactly one [1..1] </w:t>
      </w:r>
      <w:r>
        <w:rPr>
          <w:rStyle w:val="XMLnameBold"/>
        </w:rPr>
        <w:t>role</w:t>
      </w:r>
      <w:bookmarkStart w:id="1582" w:name="C_4499-33575"/>
      <w:r>
        <w:t xml:space="preserve"> (CONF:4499-33575)</w:t>
      </w:r>
      <w:bookmarkEnd w:id="1582"/>
      <w:r>
        <w:t>.</w:t>
      </w:r>
    </w:p>
    <w:p w14:paraId="0991E6FB" w14:textId="77777777" w:rsidR="004B3F04" w:rsidRDefault="004B3F04" w:rsidP="007E63CC">
      <w:pPr>
        <w:numPr>
          <w:ilvl w:val="2"/>
          <w:numId w:val="2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583" w:name="C_4499-33576"/>
      <w:r>
        <w:t xml:space="preserve"> (CONF:4499-33576)</w:t>
      </w:r>
      <w:bookmarkEnd w:id="1583"/>
      <w:r>
        <w:t>.</w:t>
      </w:r>
    </w:p>
    <w:p w14:paraId="3D56E195" w14:textId="77777777" w:rsidR="004B3F04" w:rsidRDefault="004B3F04" w:rsidP="007E63CC">
      <w:pPr>
        <w:numPr>
          <w:ilvl w:val="2"/>
          <w:numId w:val="27"/>
        </w:numPr>
      </w:pPr>
      <w:r>
        <w:t xml:space="preserve">This role </w:t>
      </w:r>
      <w:r>
        <w:rPr>
          <w:rStyle w:val="keyword"/>
        </w:rPr>
        <w:t>MAY</w:t>
      </w:r>
      <w:r>
        <w:t xml:space="preserve"> contain zero or one [0..1] </w:t>
      </w:r>
      <w:r>
        <w:rPr>
          <w:rStyle w:val="XMLnameBold"/>
        </w:rPr>
        <w:t>id</w:t>
      </w:r>
      <w:bookmarkStart w:id="1584" w:name="C_4499-33577"/>
      <w:r>
        <w:t xml:space="preserve"> (CONF:4499-33577)</w:t>
      </w:r>
      <w:bookmarkEnd w:id="1584"/>
      <w:r>
        <w:t>.</w:t>
      </w:r>
    </w:p>
    <w:p w14:paraId="4918E60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5" w:name="C_4499-35124"/>
      <w:r>
        <w:t xml:space="preserve"> (CONF:4499-35124)</w:t>
      </w:r>
      <w:bookmarkEnd w:id="1585"/>
      <w:r>
        <w:t xml:space="preserve"> such that it</w:t>
      </w:r>
      <w:r>
        <w:br/>
        <w:t>Note: QDM Attribute: Requester</w:t>
      </w:r>
    </w:p>
    <w:p w14:paraId="5B3D464D"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6" w:name="C_4499-35128"/>
      <w:r>
        <w:t xml:space="preserve"> (CONF:4499-35128)</w:t>
      </w:r>
      <w:bookmarkEnd w:id="1586"/>
      <w:r>
        <w:t>.</w:t>
      </w:r>
    </w:p>
    <w:p w14:paraId="58BED4CF" w14:textId="77777777" w:rsidR="004B3F04" w:rsidRDefault="004B3F04" w:rsidP="007E63CC">
      <w:pPr>
        <w:numPr>
          <w:ilvl w:val="1"/>
          <w:numId w:val="2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587" w:name="C_4499-36121"/>
      <w:r>
        <w:t xml:space="preserve"> (CONF:4499-36121)</w:t>
      </w:r>
      <w:bookmarkEnd w:id="1587"/>
      <w:r>
        <w:t>.</w:t>
      </w:r>
    </w:p>
    <w:p w14:paraId="2BF6E510"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88" w:name="C_4499-35126"/>
      <w:r>
        <w:t xml:space="preserve"> (CONF:4499-35126)</w:t>
      </w:r>
      <w:bookmarkEnd w:id="1588"/>
      <w:r>
        <w:t xml:space="preserve"> such that it</w:t>
      </w:r>
      <w:r>
        <w:br/>
        <w:t>Note: QDM Attribute: Requester</w:t>
      </w:r>
    </w:p>
    <w:p w14:paraId="39BE64D0"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89" w:name="C_4499-35129"/>
      <w:r>
        <w:t xml:space="preserve"> (CONF:4499-35129)</w:t>
      </w:r>
      <w:bookmarkEnd w:id="1589"/>
      <w:r>
        <w:t>.</w:t>
      </w:r>
    </w:p>
    <w:p w14:paraId="582E5CC6" w14:textId="77777777" w:rsidR="004B3F04" w:rsidRDefault="004B3F04" w:rsidP="007E63CC">
      <w:pPr>
        <w:numPr>
          <w:ilvl w:val="1"/>
          <w:numId w:val="2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590" w:name="C_4499-36122"/>
      <w:r>
        <w:t xml:space="preserve"> (CONF:4499-36122)</w:t>
      </w:r>
      <w:bookmarkEnd w:id="1590"/>
      <w:r>
        <w:t>.</w:t>
      </w:r>
    </w:p>
    <w:p w14:paraId="05A9F046"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1" w:name="C_4499-35838"/>
      <w:r>
        <w:t xml:space="preserve"> (CONF:4499-35838)</w:t>
      </w:r>
      <w:bookmarkEnd w:id="1591"/>
      <w:r>
        <w:t xml:space="preserve"> such that it</w:t>
      </w:r>
      <w:r>
        <w:br/>
        <w:t>Note: QDM Attribute: Requester</w:t>
      </w:r>
    </w:p>
    <w:p w14:paraId="637366D3"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592" w:name="C_4499-35840"/>
      <w:r>
        <w:t xml:space="preserve"> (CONF:4499-35840)</w:t>
      </w:r>
      <w:bookmarkEnd w:id="1592"/>
      <w:r>
        <w:t>.</w:t>
      </w:r>
    </w:p>
    <w:p w14:paraId="5D3C8BBC" w14:textId="77777777" w:rsidR="004B3F04" w:rsidRDefault="004B3F04" w:rsidP="007E63CC">
      <w:pPr>
        <w:numPr>
          <w:ilvl w:val="1"/>
          <w:numId w:val="2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593" w:name="C_4499-36123"/>
      <w:r>
        <w:t xml:space="preserve"> (CONF:4499-36123)</w:t>
      </w:r>
      <w:bookmarkEnd w:id="1593"/>
      <w:r>
        <w:t>.</w:t>
      </w:r>
    </w:p>
    <w:p w14:paraId="76C99864" w14:textId="77777777" w:rsidR="004B3F04" w:rsidRDefault="004B3F04" w:rsidP="007E63CC">
      <w:pPr>
        <w:numPr>
          <w:ilvl w:val="0"/>
          <w:numId w:val="27"/>
        </w:numPr>
      </w:pPr>
      <w:r>
        <w:rPr>
          <w:rStyle w:val="keyword"/>
        </w:rPr>
        <w:t>MAY</w:t>
      </w:r>
      <w:r>
        <w:t xml:space="preserve"> contain zero or one [0..1] </w:t>
      </w:r>
      <w:r>
        <w:rPr>
          <w:rStyle w:val="XMLnameBold"/>
        </w:rPr>
        <w:t>participation</w:t>
      </w:r>
      <w:bookmarkStart w:id="1594" w:name="C_4499-35130"/>
      <w:r>
        <w:t xml:space="preserve"> (CONF:4499-35130)</w:t>
      </w:r>
      <w:bookmarkEnd w:id="1594"/>
      <w:r>
        <w:t xml:space="preserve"> such that it</w:t>
      </w:r>
      <w:r>
        <w:br/>
        <w:t>Note: QDM Attribute: Requester</w:t>
      </w:r>
    </w:p>
    <w:p w14:paraId="2EE82027"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5" w:name="C_4499-35132"/>
      <w:r>
        <w:t xml:space="preserve"> (CONF:4499-35132)</w:t>
      </w:r>
      <w:bookmarkEnd w:id="1595"/>
      <w:r>
        <w:t>.</w:t>
      </w:r>
    </w:p>
    <w:p w14:paraId="1A263A55" w14:textId="77777777" w:rsidR="004B3F04" w:rsidRDefault="004B3F04" w:rsidP="007E63CC">
      <w:pPr>
        <w:numPr>
          <w:ilvl w:val="1"/>
          <w:numId w:val="27"/>
        </w:numPr>
      </w:pPr>
      <w:r>
        <w:rPr>
          <w:rStyle w:val="keyword"/>
        </w:rPr>
        <w:lastRenderedPageBreak/>
        <w:t>SHALL</w:t>
      </w:r>
      <w:r>
        <w:t xml:space="preserve"> contain exactly one [1..1] Entity - Patient</w:t>
      </w:r>
      <w:r>
        <w:rPr>
          <w:rStyle w:val="XMLname"/>
        </w:rPr>
        <w:t xml:space="preserve"> (identifier: urn:hl7ii:2.16.840.1.113883.10.20.28.4.136:2019-05-01)</w:t>
      </w:r>
      <w:bookmarkStart w:id="1596" w:name="C_4499-35131"/>
      <w:r>
        <w:t xml:space="preserve"> (CONF:4499-35131)</w:t>
      </w:r>
      <w:bookmarkEnd w:id="1596"/>
      <w:r>
        <w:t>.</w:t>
      </w:r>
    </w:p>
    <w:p w14:paraId="47989144" w14:textId="77777777" w:rsidR="004B3F04" w:rsidRDefault="004B3F04" w:rsidP="007E63CC">
      <w:pPr>
        <w:numPr>
          <w:ilvl w:val="0"/>
          <w:numId w:val="27"/>
        </w:numPr>
      </w:pPr>
      <w:r>
        <w:rPr>
          <w:rStyle w:val="keyword"/>
        </w:rPr>
        <w:t>MAY</w:t>
      </w:r>
      <w:r>
        <w:t xml:space="preserve"> contain zero or more [0..*] </w:t>
      </w:r>
      <w:r>
        <w:rPr>
          <w:rStyle w:val="XMLnameBold"/>
        </w:rPr>
        <w:t>participation</w:t>
      </w:r>
      <w:bookmarkStart w:id="1597" w:name="C_4499-36124"/>
      <w:r>
        <w:t xml:space="preserve"> (CONF:4499-36124)</w:t>
      </w:r>
      <w:bookmarkEnd w:id="1597"/>
      <w:r>
        <w:t xml:space="preserve"> such that it</w:t>
      </w:r>
      <w:r>
        <w:br/>
        <w:t>Note: QDM Attribute: Requester</w:t>
      </w:r>
    </w:p>
    <w:p w14:paraId="4309B4FF"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598" w:name="C_4499-36126"/>
      <w:r>
        <w:t xml:space="preserve"> (CONF:4499-36126)</w:t>
      </w:r>
      <w:bookmarkEnd w:id="1598"/>
      <w:r>
        <w:t>.</w:t>
      </w:r>
    </w:p>
    <w:p w14:paraId="66716590" w14:textId="77777777" w:rsidR="004B3F04" w:rsidRDefault="004B3F04" w:rsidP="007E63CC">
      <w:pPr>
        <w:numPr>
          <w:ilvl w:val="1"/>
          <w:numId w:val="2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599" w:name="C_4499-36125"/>
      <w:r>
        <w:t xml:space="preserve"> (CONF:4499-36125)</w:t>
      </w:r>
      <w:bookmarkEnd w:id="1599"/>
      <w:r>
        <w:t>.</w:t>
      </w:r>
    </w:p>
    <w:p w14:paraId="275237BB" w14:textId="77777777" w:rsidR="004B3F04" w:rsidRDefault="004B3F04" w:rsidP="007E63CC">
      <w:pPr>
        <w:numPr>
          <w:ilvl w:val="0"/>
          <w:numId w:val="27"/>
        </w:numPr>
      </w:pPr>
      <w:r>
        <w:rPr>
          <w:rStyle w:val="keyword"/>
        </w:rPr>
        <w:t>MAY</w:t>
      </w:r>
      <w:r>
        <w:t xml:space="preserve"> contain zero or one [0..1] </w:t>
      </w:r>
      <w:r>
        <w:rPr>
          <w:rStyle w:val="XMLnameBold"/>
        </w:rPr>
        <w:t>outboundRelationship</w:t>
      </w:r>
      <w:bookmarkStart w:id="1600" w:name="C_4499-30878"/>
      <w:r>
        <w:t xml:space="preserve"> (CONF:4499-30878)</w:t>
      </w:r>
      <w:bookmarkEnd w:id="1600"/>
      <w:r>
        <w:t xml:space="preserve"> such that it</w:t>
      </w:r>
      <w:r>
        <w:br/>
        <w:t>Note: QDM Attribute: Reason</w:t>
      </w:r>
    </w:p>
    <w:p w14:paraId="1830C26C" w14:textId="77777777" w:rsidR="004B3F04" w:rsidRDefault="004B3F04" w:rsidP="007E63CC">
      <w:pPr>
        <w:numPr>
          <w:ilvl w:val="1"/>
          <w:numId w:val="2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01" w:name="C_4499-30879"/>
      <w:r>
        <w:t xml:space="preserve"> (CONF:4499-30879)</w:t>
      </w:r>
      <w:bookmarkEnd w:id="1601"/>
      <w:r>
        <w:t>.</w:t>
      </w:r>
    </w:p>
    <w:p w14:paraId="219F79A2" w14:textId="77777777" w:rsidR="004B3F04" w:rsidRDefault="004B3F04" w:rsidP="007E63CC">
      <w:pPr>
        <w:numPr>
          <w:ilvl w:val="1"/>
          <w:numId w:val="2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02" w:name="C_4499-30880"/>
      <w:r>
        <w:t xml:space="preserve"> (CONF:4499-30880)</w:t>
      </w:r>
      <w:bookmarkEnd w:id="1602"/>
      <w:r>
        <w:t>.</w:t>
      </w:r>
    </w:p>
    <w:p w14:paraId="7E0A11DE" w14:textId="77777777" w:rsidR="004B3F04" w:rsidRDefault="004B3F04" w:rsidP="004B3F04">
      <w:pPr>
        <w:pStyle w:val="Caption"/>
        <w:ind w:left="130" w:right="115"/>
      </w:pPr>
      <w:bookmarkStart w:id="1603" w:name="_Toc64842022"/>
      <w:bookmarkStart w:id="1604" w:name="_Toc65482938"/>
      <w:r>
        <w:t xml:space="preserve">Figure </w:t>
      </w:r>
      <w:r>
        <w:fldChar w:fldCharType="begin"/>
      </w:r>
      <w:r>
        <w:instrText>SEQ Figure \* ARABIC</w:instrText>
      </w:r>
      <w:r>
        <w:fldChar w:fldCharType="separate"/>
      </w:r>
      <w:r>
        <w:t>24</w:t>
      </w:r>
      <w:r>
        <w:fldChar w:fldCharType="end"/>
      </w:r>
      <w:r>
        <w:t>: Encounter, Order (V3) Example</w:t>
      </w:r>
      <w:bookmarkEnd w:id="1603"/>
      <w:bookmarkEnd w:id="1604"/>
    </w:p>
    <w:p w14:paraId="635C5F91" w14:textId="77777777" w:rsidR="004B3F04" w:rsidRDefault="004B3F04" w:rsidP="004B3F04">
      <w:pPr>
        <w:pStyle w:val="Example"/>
        <w:ind w:left="130" w:right="115"/>
      </w:pPr>
      <w:r>
        <w:t>&lt;encounterCriteria classCode="ENC" moodCode="RQO"&gt;</w:t>
      </w:r>
    </w:p>
    <w:p w14:paraId="69CB297F" w14:textId="77777777" w:rsidR="004B3F04" w:rsidRDefault="004B3F04" w:rsidP="004B3F04">
      <w:pPr>
        <w:pStyle w:val="Example"/>
        <w:ind w:left="130" w:right="115"/>
      </w:pPr>
      <w:r>
        <w:t xml:space="preserve">    &lt;templateId&gt;</w:t>
      </w:r>
    </w:p>
    <w:p w14:paraId="3203D597" w14:textId="77777777" w:rsidR="004B3F04" w:rsidRDefault="004B3F04" w:rsidP="004B3F04">
      <w:pPr>
        <w:pStyle w:val="Example"/>
        <w:ind w:left="130" w:right="115"/>
      </w:pPr>
      <w:r>
        <w:t xml:space="preserve">        &lt;item root="2.16.840.1.113883.10.20.28.4.27" extension="2012-02-01"/&gt;</w:t>
      </w:r>
    </w:p>
    <w:p w14:paraId="5825BD46" w14:textId="77777777" w:rsidR="004B3F04" w:rsidRDefault="004B3F04" w:rsidP="004B3F04">
      <w:pPr>
        <w:pStyle w:val="Example"/>
        <w:ind w:left="130" w:right="115"/>
      </w:pPr>
      <w:r>
        <w:t xml:space="preserve">    &lt;/templateId&gt;</w:t>
      </w:r>
    </w:p>
    <w:p w14:paraId="3ADB01D8" w14:textId="77777777" w:rsidR="004B3F04" w:rsidRDefault="004B3F04" w:rsidP="004B3F04">
      <w:pPr>
        <w:pStyle w:val="Example"/>
        <w:ind w:left="130" w:right="115"/>
      </w:pPr>
      <w:r>
        <w:t xml:space="preserve">    &lt;id root="c4cb3abb-1e2e-4b3a-97c1-de1685b7da02"/&gt;</w:t>
      </w:r>
    </w:p>
    <w:p w14:paraId="7EE28605" w14:textId="77777777" w:rsidR="004B3F04" w:rsidRDefault="004B3F04" w:rsidP="004B3F04">
      <w:pPr>
        <w:pStyle w:val="Example"/>
        <w:ind w:left="130" w:right="115"/>
      </w:pPr>
      <w:r>
        <w:t xml:space="preserve">    &lt;code valueSet="{$QDMElementValueSetOID}"/&gt;</w:t>
      </w:r>
    </w:p>
    <w:p w14:paraId="533C63C1" w14:textId="77777777" w:rsidR="004B3F04" w:rsidRDefault="004B3F04" w:rsidP="004B3F04">
      <w:pPr>
        <w:pStyle w:val="Example"/>
        <w:ind w:left="130" w:right="115"/>
      </w:pPr>
      <w:r>
        <w:t xml:space="preserve">    &lt;title value="Encounter, Order"/&gt;</w:t>
      </w:r>
    </w:p>
    <w:p w14:paraId="4ECBB95B" w14:textId="77777777" w:rsidR="004B3F04" w:rsidRDefault="004B3F04" w:rsidP="004B3F04">
      <w:pPr>
        <w:pStyle w:val="Example"/>
        <w:ind w:left="130" w:right="115"/>
      </w:pPr>
      <w:r>
        <w:t xml:space="preserve">    &lt;statusCode code="active"/&gt;</w:t>
      </w:r>
    </w:p>
    <w:p w14:paraId="7892B484" w14:textId="77777777" w:rsidR="004B3F04" w:rsidRDefault="004B3F04" w:rsidP="004B3F04">
      <w:pPr>
        <w:pStyle w:val="Example"/>
        <w:ind w:left="130" w:right="115"/>
      </w:pPr>
      <w:r>
        <w:t xml:space="preserve">&lt;/encounterCriteria&gt;    </w:t>
      </w:r>
    </w:p>
    <w:p w14:paraId="2F2431B4" w14:textId="77777777" w:rsidR="004B3F04" w:rsidRDefault="004B3F04" w:rsidP="004B3F04">
      <w:pPr>
        <w:pStyle w:val="BodyText"/>
      </w:pPr>
    </w:p>
    <w:p w14:paraId="1A9382B6" w14:textId="7D1EBE43" w:rsidR="004B3F04" w:rsidRDefault="004B3F04" w:rsidP="004B3F04">
      <w:pPr>
        <w:pStyle w:val="Heading2nospace"/>
      </w:pPr>
      <w:bookmarkStart w:id="1605" w:name="E_Encounter_Performed_V4_"/>
      <w:bookmarkStart w:id="1606" w:name="_Toc64841889"/>
      <w:bookmarkStart w:id="1607" w:name="_Toc65482805"/>
      <w:r>
        <w:lastRenderedPageBreak/>
        <w:t>Encounter, Performed (V4)</w:t>
      </w:r>
      <w:bookmarkEnd w:id="1605"/>
      <w:bookmarkEnd w:id="1606"/>
      <w:r w:rsidR="006F762B">
        <w:t xml:space="preserve"> - DRAFT</w:t>
      </w:r>
      <w:bookmarkEnd w:id="1607"/>
    </w:p>
    <w:p w14:paraId="280A3C10" w14:textId="77777777" w:rsidR="004B3F04" w:rsidRDefault="004B3F04" w:rsidP="004B3F04">
      <w:pPr>
        <w:pStyle w:val="BracketData"/>
      </w:pPr>
      <w:r>
        <w:t>[EncounterCriteria: identifier urn:hl7ii:2.16.840.1.113883.10.20.28.4.5:2021-02-01 (open)]</w:t>
      </w:r>
    </w:p>
    <w:p w14:paraId="6C0C3815" w14:textId="77777777" w:rsidR="00E94C1C" w:rsidRDefault="00E94C1C" w:rsidP="00E94C1C">
      <w:pPr>
        <w:pStyle w:val="Caption"/>
      </w:pPr>
      <w:bookmarkStart w:id="1608" w:name="_Toc65483216"/>
      <w:r>
        <w:t xml:space="preserve">Table </w:t>
      </w:r>
      <w:r>
        <w:fldChar w:fldCharType="begin"/>
      </w:r>
      <w:r>
        <w:instrText>SEQ Table \* ARABIC</w:instrText>
      </w:r>
      <w:r>
        <w:fldChar w:fldCharType="separate"/>
      </w:r>
      <w:r>
        <w:t>55</w:t>
      </w:r>
      <w:r>
        <w:fldChar w:fldCharType="end"/>
      </w:r>
      <w:r>
        <w:t>: Encounter, Performed (V4) Contexts</w:t>
      </w:r>
      <w:bookmarkEnd w:id="16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E94C1C" w14:paraId="229F0401" w14:textId="77777777" w:rsidTr="003453F7">
        <w:trPr>
          <w:cantSplit/>
          <w:tblHeader/>
          <w:jc w:val="center"/>
        </w:trPr>
        <w:tc>
          <w:tcPr>
            <w:tcW w:w="360" w:type="dxa"/>
            <w:shd w:val="clear" w:color="auto" w:fill="E6E6E6"/>
          </w:tcPr>
          <w:p w14:paraId="2BD07DE8" w14:textId="77777777" w:rsidR="00E94C1C" w:rsidRDefault="00E94C1C" w:rsidP="003453F7">
            <w:pPr>
              <w:pStyle w:val="TableHead"/>
            </w:pPr>
            <w:r>
              <w:t>Contained By:</w:t>
            </w:r>
          </w:p>
        </w:tc>
        <w:tc>
          <w:tcPr>
            <w:tcW w:w="360" w:type="dxa"/>
            <w:shd w:val="clear" w:color="auto" w:fill="E6E6E6"/>
          </w:tcPr>
          <w:p w14:paraId="787B05EB" w14:textId="77777777" w:rsidR="00E94C1C" w:rsidRDefault="00E94C1C" w:rsidP="003453F7">
            <w:pPr>
              <w:pStyle w:val="TableHead"/>
            </w:pPr>
            <w:r>
              <w:t>Contains:</w:t>
            </w:r>
          </w:p>
        </w:tc>
      </w:tr>
      <w:tr w:rsidR="00E94C1C" w14:paraId="3D00FA0C" w14:textId="77777777" w:rsidTr="003453F7">
        <w:trPr>
          <w:jc w:val="center"/>
        </w:trPr>
        <w:tc>
          <w:tcPr>
            <w:tcW w:w="360" w:type="dxa"/>
          </w:tcPr>
          <w:p w14:paraId="4969691D" w14:textId="77777777" w:rsidR="00E94C1C" w:rsidRDefault="00E94C1C" w:rsidP="003453F7">
            <w:pPr>
              <w:pStyle w:val="TableText"/>
            </w:pPr>
            <w:hyperlink w:anchor="S_Data_Criteria_Section_V5">
              <w:r>
                <w:rPr>
                  <w:rStyle w:val="HyperlinkText9pt"/>
                </w:rPr>
                <w:t>Data Criteria Section (V5)</w:t>
              </w:r>
            </w:hyperlink>
            <w:r>
              <w:t xml:space="preserve"> (optional)</w:t>
            </w:r>
          </w:p>
        </w:tc>
        <w:tc>
          <w:tcPr>
            <w:tcW w:w="360" w:type="dxa"/>
          </w:tcPr>
          <w:p w14:paraId="6BF253B3" w14:textId="77777777" w:rsidR="00E94C1C" w:rsidRDefault="00E94C1C" w:rsidP="003453F7">
            <w:pPr>
              <w:pStyle w:val="TableText"/>
            </w:pPr>
            <w:hyperlink w:anchor="E_Admission_Source_1">
              <w:r>
                <w:rPr>
                  <w:rStyle w:val="HyperlinkText9pt"/>
                </w:rPr>
                <w:t>Admission Source</w:t>
              </w:r>
            </w:hyperlink>
            <w:r>
              <w:t xml:space="preserve"> (optional)</w:t>
            </w:r>
          </w:p>
          <w:p w14:paraId="4A81F5E2" w14:textId="77777777" w:rsidR="00E94C1C" w:rsidRDefault="00E94C1C" w:rsidP="003453F7">
            <w:pPr>
              <w:pStyle w:val="TableText"/>
            </w:pPr>
            <w:hyperlink w:anchor="E_Facility_Location">
              <w:r>
                <w:rPr>
                  <w:rStyle w:val="HyperlinkText9pt"/>
                </w:rPr>
                <w:t>Facility Location</w:t>
              </w:r>
            </w:hyperlink>
            <w:r>
              <w:t xml:space="preserve"> (optional)</w:t>
            </w:r>
          </w:p>
          <w:p w14:paraId="76C2C2AE" w14:textId="77777777" w:rsidR="00E94C1C" w:rsidRDefault="00E94C1C" w:rsidP="003453F7">
            <w:pPr>
              <w:pStyle w:val="TableText"/>
            </w:pPr>
            <w:hyperlink w:anchor="E_Reason_V1">
              <w:r>
                <w:rPr>
                  <w:rStyle w:val="HyperlinkText9pt"/>
                </w:rPr>
                <w:t>Reason</w:t>
              </w:r>
            </w:hyperlink>
            <w:r>
              <w:t xml:space="preserve"> (optional)</w:t>
            </w:r>
          </w:p>
          <w:p w14:paraId="28B37669" w14:textId="77777777" w:rsidR="00E94C1C" w:rsidRDefault="00E94C1C" w:rsidP="003453F7">
            <w:pPr>
              <w:pStyle w:val="TableText"/>
            </w:pPr>
            <w:hyperlink w:anchor="E_Related_To_V1">
              <w:r>
                <w:rPr>
                  <w:rStyle w:val="HyperlinkText9pt"/>
                </w:rPr>
                <w:t>Related To</w:t>
              </w:r>
            </w:hyperlink>
            <w:r>
              <w:t xml:space="preserve"> (optional)</w:t>
            </w:r>
          </w:p>
          <w:p w14:paraId="07D274E3" w14:textId="77777777" w:rsidR="00E94C1C" w:rsidRDefault="00E94C1C" w:rsidP="003453F7">
            <w:pPr>
              <w:pStyle w:val="TableText"/>
            </w:pPr>
            <w:hyperlink w:anchor="E_Encounter_Diagnosis_">
              <w:r>
                <w:rPr>
                  <w:rStyle w:val="HyperlinkText9pt"/>
                </w:rPr>
                <w:t>Encounter Diagnosis</w:t>
              </w:r>
            </w:hyperlink>
            <w:r>
              <w:t xml:space="preserve"> (optional)</w:t>
            </w:r>
          </w:p>
          <w:p w14:paraId="2FDADAAB" w14:textId="77777777" w:rsidR="00E94C1C" w:rsidRDefault="00E94C1C" w:rsidP="003453F7">
            <w:pPr>
              <w:pStyle w:val="TableText"/>
            </w:pPr>
            <w:hyperlink w:anchor="E_Entity_Location">
              <w:r>
                <w:rPr>
                  <w:rStyle w:val="HyperlinkText9pt"/>
                </w:rPr>
                <w:t>Entity - Location</w:t>
              </w:r>
            </w:hyperlink>
            <w:r>
              <w:t xml:space="preserve"> (optional)</w:t>
            </w:r>
          </w:p>
          <w:p w14:paraId="7A03A06B" w14:textId="77777777" w:rsidR="00E94C1C" w:rsidRDefault="00E94C1C" w:rsidP="003453F7">
            <w:pPr>
              <w:pStyle w:val="TableText"/>
            </w:pPr>
            <w:hyperlink w:anchor="E_Entity_Care_Partner_V2">
              <w:r>
                <w:rPr>
                  <w:rStyle w:val="HyperlinkText9pt"/>
                </w:rPr>
                <w:t>Entity - Care Partner (V2)</w:t>
              </w:r>
            </w:hyperlink>
            <w:r>
              <w:t xml:space="preserve"> (optional)</w:t>
            </w:r>
          </w:p>
          <w:p w14:paraId="782E21F4" w14:textId="77777777" w:rsidR="00E94C1C" w:rsidRDefault="00E94C1C" w:rsidP="003453F7">
            <w:pPr>
              <w:pStyle w:val="TableText"/>
            </w:pPr>
            <w:hyperlink w:anchor="E_Entity_Patient_V2">
              <w:r>
                <w:rPr>
                  <w:rStyle w:val="HyperlinkText9pt"/>
                </w:rPr>
                <w:t>Entity - Patient (V2)</w:t>
              </w:r>
            </w:hyperlink>
            <w:r>
              <w:t xml:space="preserve"> (optional)</w:t>
            </w:r>
          </w:p>
          <w:p w14:paraId="1CD97BDD" w14:textId="77777777" w:rsidR="00E94C1C" w:rsidRDefault="00E94C1C" w:rsidP="003453F7">
            <w:pPr>
              <w:pStyle w:val="TableText"/>
            </w:pPr>
            <w:hyperlink w:anchor="E_Entity_Organization_V2">
              <w:r>
                <w:rPr>
                  <w:rStyle w:val="HyperlinkText9pt"/>
                </w:rPr>
                <w:t>Entity - Organization (V2)</w:t>
              </w:r>
            </w:hyperlink>
            <w:r>
              <w:t xml:space="preserve"> (optional)</w:t>
            </w:r>
          </w:p>
          <w:p w14:paraId="5E718841" w14:textId="77777777" w:rsidR="00E94C1C" w:rsidRDefault="00E94C1C" w:rsidP="003453F7">
            <w:pPr>
              <w:pStyle w:val="TableText"/>
            </w:pPr>
            <w:hyperlink w:anchor="E_Entity_Practitioner_V2">
              <w:r>
                <w:rPr>
                  <w:rStyle w:val="HyperlinkText9pt"/>
                </w:rPr>
                <w:t>Entity - Practitioner (V2)</w:t>
              </w:r>
            </w:hyperlink>
            <w:r>
              <w:t xml:space="preserve"> (optional)</w:t>
            </w:r>
          </w:p>
          <w:p w14:paraId="4484FD94" w14:textId="77777777" w:rsidR="00E94C1C" w:rsidRDefault="00E94C1C" w:rsidP="003453F7">
            <w:pPr>
              <w:pStyle w:val="TableText"/>
            </w:pPr>
            <w:hyperlink w:anchor="E_Encounter_Class">
              <w:r>
                <w:rPr>
                  <w:rStyle w:val="HyperlinkText9pt"/>
                </w:rPr>
                <w:t>Encounter Class</w:t>
              </w:r>
            </w:hyperlink>
            <w:r>
              <w:t xml:space="preserve"> (optional)</w:t>
            </w:r>
          </w:p>
        </w:tc>
      </w:tr>
    </w:tbl>
    <w:p w14:paraId="55D9C215" w14:textId="77777777" w:rsidR="004B3F04" w:rsidRDefault="004B3F04" w:rsidP="004B3F04">
      <w:pPr>
        <w:pStyle w:val="BodyText"/>
      </w:pPr>
    </w:p>
    <w:p w14:paraId="1DF77460" w14:textId="77777777" w:rsidR="004B3F04" w:rsidRDefault="004B3F04" w:rsidP="004B3F04">
      <w:r>
        <w:t>This template represents the QDM data type: Encounter, Performed.</w:t>
      </w:r>
      <w:r>
        <w:br/>
        <w:t>An encounter is an identifiable grouping of healthcare-related activities characterized by the entity relationship between the subject of care and a healthcare provider; such grouping is determined by the healthcare provider. A patient encounter represents interaction between a healthcare provider and a patient with a face-to-face patient visit to a clinician‘s office, or any electronically remote interaction with a clinician for any form of diagnostic treatment or therapeutic event.</w:t>
      </w:r>
      <w:r>
        <w:br/>
        <w:t>This template represents an encounter that is completed.</w:t>
      </w:r>
    </w:p>
    <w:p w14:paraId="39384B0F" w14:textId="77777777" w:rsidR="004B3F04" w:rsidRDefault="004B3F04" w:rsidP="004B3F04">
      <w:r>
        <w:t>Timing: The Relevant Period addresses: startTime – The time the encounter began (admission time); stopTime – The time the encounter ended (discharge time).</w:t>
      </w:r>
    </w:p>
    <w:p w14:paraId="6881560E" w14:textId="77777777" w:rsidR="00E94C1C" w:rsidRDefault="00E94C1C" w:rsidP="00E94C1C">
      <w:pPr>
        <w:pStyle w:val="Caption"/>
      </w:pPr>
      <w:bookmarkStart w:id="1609" w:name="_Toc64842023"/>
      <w:bookmarkStart w:id="1610" w:name="_Toc65483217"/>
      <w:r>
        <w:lastRenderedPageBreak/>
        <w:t xml:space="preserve">Table </w:t>
      </w:r>
      <w:r>
        <w:fldChar w:fldCharType="begin"/>
      </w:r>
      <w:r>
        <w:instrText>SEQ Table \* ARABIC</w:instrText>
      </w:r>
      <w:r>
        <w:fldChar w:fldCharType="separate"/>
      </w:r>
      <w:r>
        <w:t>56</w:t>
      </w:r>
      <w:r>
        <w:fldChar w:fldCharType="end"/>
      </w:r>
      <w:r>
        <w:t>: Encounter, Performed (V4) Constraints Overview</w:t>
      </w:r>
      <w:bookmarkEnd w:id="16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04DFBEAF" w14:textId="77777777" w:rsidTr="003453F7">
        <w:trPr>
          <w:cantSplit/>
          <w:tblHeader/>
          <w:jc w:val="center"/>
        </w:trPr>
        <w:tc>
          <w:tcPr>
            <w:tcW w:w="0" w:type="dxa"/>
            <w:shd w:val="clear" w:color="auto" w:fill="E6E6E6"/>
            <w:noWrap/>
          </w:tcPr>
          <w:p w14:paraId="44CF53FE" w14:textId="77777777" w:rsidR="00E94C1C" w:rsidRDefault="00E94C1C" w:rsidP="003453F7">
            <w:pPr>
              <w:pStyle w:val="TableHead"/>
            </w:pPr>
            <w:r>
              <w:t>XPath</w:t>
            </w:r>
          </w:p>
        </w:tc>
        <w:tc>
          <w:tcPr>
            <w:tcW w:w="720" w:type="dxa"/>
            <w:shd w:val="clear" w:color="auto" w:fill="E6E6E6"/>
            <w:noWrap/>
          </w:tcPr>
          <w:p w14:paraId="60D6093E" w14:textId="77777777" w:rsidR="00E94C1C" w:rsidRDefault="00E94C1C" w:rsidP="003453F7">
            <w:pPr>
              <w:pStyle w:val="TableHead"/>
            </w:pPr>
            <w:r>
              <w:t>Card.</w:t>
            </w:r>
          </w:p>
        </w:tc>
        <w:tc>
          <w:tcPr>
            <w:tcW w:w="1152" w:type="dxa"/>
            <w:shd w:val="clear" w:color="auto" w:fill="E6E6E6"/>
            <w:noWrap/>
          </w:tcPr>
          <w:p w14:paraId="0E2D84CA" w14:textId="77777777" w:rsidR="00E94C1C" w:rsidRDefault="00E94C1C" w:rsidP="003453F7">
            <w:pPr>
              <w:pStyle w:val="TableHead"/>
            </w:pPr>
            <w:r>
              <w:t>Verb</w:t>
            </w:r>
          </w:p>
        </w:tc>
        <w:tc>
          <w:tcPr>
            <w:tcW w:w="864" w:type="dxa"/>
            <w:shd w:val="clear" w:color="auto" w:fill="E6E6E6"/>
            <w:noWrap/>
          </w:tcPr>
          <w:p w14:paraId="034BF721" w14:textId="77777777" w:rsidR="00E94C1C" w:rsidRDefault="00E94C1C" w:rsidP="003453F7">
            <w:pPr>
              <w:pStyle w:val="TableHead"/>
            </w:pPr>
            <w:r>
              <w:t>Data Type</w:t>
            </w:r>
          </w:p>
        </w:tc>
        <w:tc>
          <w:tcPr>
            <w:tcW w:w="864" w:type="dxa"/>
            <w:shd w:val="clear" w:color="auto" w:fill="E6E6E6"/>
            <w:noWrap/>
          </w:tcPr>
          <w:p w14:paraId="145453E1" w14:textId="77777777" w:rsidR="00E94C1C" w:rsidRDefault="00E94C1C" w:rsidP="003453F7">
            <w:pPr>
              <w:pStyle w:val="TableHead"/>
            </w:pPr>
            <w:r>
              <w:t>CONF#</w:t>
            </w:r>
          </w:p>
        </w:tc>
        <w:tc>
          <w:tcPr>
            <w:tcW w:w="864" w:type="dxa"/>
            <w:shd w:val="clear" w:color="auto" w:fill="E6E6E6"/>
            <w:noWrap/>
          </w:tcPr>
          <w:p w14:paraId="02229CA3" w14:textId="77777777" w:rsidR="00E94C1C" w:rsidRDefault="00E94C1C" w:rsidP="003453F7">
            <w:pPr>
              <w:pStyle w:val="TableHead"/>
            </w:pPr>
            <w:r>
              <w:t>Value</w:t>
            </w:r>
          </w:p>
        </w:tc>
      </w:tr>
      <w:tr w:rsidR="00E94C1C" w14:paraId="034AAE4A" w14:textId="77777777" w:rsidTr="003453F7">
        <w:trPr>
          <w:jc w:val="center"/>
        </w:trPr>
        <w:tc>
          <w:tcPr>
            <w:tcW w:w="10160" w:type="dxa"/>
            <w:gridSpan w:val="6"/>
          </w:tcPr>
          <w:p w14:paraId="16A2EC29" w14:textId="77777777" w:rsidR="00E94C1C" w:rsidRDefault="00E94C1C" w:rsidP="003453F7">
            <w:pPr>
              <w:pStyle w:val="TableText"/>
            </w:pPr>
            <w:r>
              <w:t>EncounterCriteria (identifier: urn:hl7ii:2.16.840.1.113883.10.20.28.4.5:2021-02-01)</w:t>
            </w:r>
          </w:p>
        </w:tc>
      </w:tr>
      <w:tr w:rsidR="00E94C1C" w14:paraId="4219DE98" w14:textId="77777777" w:rsidTr="003453F7">
        <w:trPr>
          <w:jc w:val="center"/>
        </w:trPr>
        <w:tc>
          <w:tcPr>
            <w:tcW w:w="3345" w:type="dxa"/>
          </w:tcPr>
          <w:p w14:paraId="630D0976" w14:textId="77777777" w:rsidR="00E94C1C" w:rsidRDefault="00E94C1C" w:rsidP="003453F7">
            <w:pPr>
              <w:pStyle w:val="TableText"/>
            </w:pPr>
            <w:r>
              <w:tab/>
              <w:t>@classCode</w:t>
            </w:r>
          </w:p>
        </w:tc>
        <w:tc>
          <w:tcPr>
            <w:tcW w:w="720" w:type="dxa"/>
          </w:tcPr>
          <w:p w14:paraId="0630DB63" w14:textId="77777777" w:rsidR="00E94C1C" w:rsidRDefault="00E94C1C" w:rsidP="003453F7">
            <w:pPr>
              <w:pStyle w:val="TableText"/>
            </w:pPr>
            <w:r>
              <w:t>1..1</w:t>
            </w:r>
          </w:p>
        </w:tc>
        <w:tc>
          <w:tcPr>
            <w:tcW w:w="1152" w:type="dxa"/>
          </w:tcPr>
          <w:p w14:paraId="1B5D19CB" w14:textId="77777777" w:rsidR="00E94C1C" w:rsidRDefault="00E94C1C" w:rsidP="003453F7">
            <w:pPr>
              <w:pStyle w:val="TableText"/>
            </w:pPr>
            <w:r>
              <w:t>SHALL</w:t>
            </w:r>
          </w:p>
        </w:tc>
        <w:tc>
          <w:tcPr>
            <w:tcW w:w="864" w:type="dxa"/>
          </w:tcPr>
          <w:p w14:paraId="5DB33665" w14:textId="77777777" w:rsidR="00E94C1C" w:rsidRDefault="00E94C1C" w:rsidP="003453F7">
            <w:pPr>
              <w:pStyle w:val="TableText"/>
            </w:pPr>
          </w:p>
        </w:tc>
        <w:tc>
          <w:tcPr>
            <w:tcW w:w="1104" w:type="dxa"/>
          </w:tcPr>
          <w:p w14:paraId="3F3A9CA1" w14:textId="77777777" w:rsidR="00E94C1C" w:rsidRDefault="00E94C1C" w:rsidP="003453F7">
            <w:pPr>
              <w:pStyle w:val="TableText"/>
            </w:pPr>
            <w:hyperlink w:anchor="C_4499-31005">
              <w:r>
                <w:rPr>
                  <w:rStyle w:val="HyperlinkText9pt"/>
                </w:rPr>
                <w:t>4499-31005</w:t>
              </w:r>
            </w:hyperlink>
          </w:p>
        </w:tc>
        <w:tc>
          <w:tcPr>
            <w:tcW w:w="2975" w:type="dxa"/>
          </w:tcPr>
          <w:p w14:paraId="4697A175" w14:textId="77777777" w:rsidR="00E94C1C" w:rsidRDefault="00E94C1C" w:rsidP="003453F7">
            <w:pPr>
              <w:pStyle w:val="TableText"/>
            </w:pPr>
            <w:r>
              <w:t>ENC</w:t>
            </w:r>
          </w:p>
        </w:tc>
      </w:tr>
      <w:tr w:rsidR="00E94C1C" w14:paraId="7A8C918A" w14:textId="77777777" w:rsidTr="003453F7">
        <w:trPr>
          <w:jc w:val="center"/>
        </w:trPr>
        <w:tc>
          <w:tcPr>
            <w:tcW w:w="3345" w:type="dxa"/>
          </w:tcPr>
          <w:p w14:paraId="757D45EE" w14:textId="77777777" w:rsidR="00E94C1C" w:rsidRDefault="00E94C1C" w:rsidP="003453F7">
            <w:pPr>
              <w:pStyle w:val="TableText"/>
            </w:pPr>
            <w:r>
              <w:tab/>
              <w:t>@moodCode</w:t>
            </w:r>
          </w:p>
        </w:tc>
        <w:tc>
          <w:tcPr>
            <w:tcW w:w="720" w:type="dxa"/>
          </w:tcPr>
          <w:p w14:paraId="61F0BE0F" w14:textId="77777777" w:rsidR="00E94C1C" w:rsidRDefault="00E94C1C" w:rsidP="003453F7">
            <w:pPr>
              <w:pStyle w:val="TableText"/>
            </w:pPr>
            <w:r>
              <w:t>1..1</w:t>
            </w:r>
          </w:p>
        </w:tc>
        <w:tc>
          <w:tcPr>
            <w:tcW w:w="1152" w:type="dxa"/>
          </w:tcPr>
          <w:p w14:paraId="6BB8365D" w14:textId="77777777" w:rsidR="00E94C1C" w:rsidRDefault="00E94C1C" w:rsidP="003453F7">
            <w:pPr>
              <w:pStyle w:val="TableText"/>
            </w:pPr>
            <w:r>
              <w:t>SHALL</w:t>
            </w:r>
          </w:p>
        </w:tc>
        <w:tc>
          <w:tcPr>
            <w:tcW w:w="864" w:type="dxa"/>
          </w:tcPr>
          <w:p w14:paraId="150A83BA" w14:textId="77777777" w:rsidR="00E94C1C" w:rsidRDefault="00E94C1C" w:rsidP="003453F7">
            <w:pPr>
              <w:pStyle w:val="TableText"/>
            </w:pPr>
          </w:p>
        </w:tc>
        <w:tc>
          <w:tcPr>
            <w:tcW w:w="1104" w:type="dxa"/>
          </w:tcPr>
          <w:p w14:paraId="4F6C2673" w14:textId="77777777" w:rsidR="00E94C1C" w:rsidRDefault="00E94C1C" w:rsidP="003453F7">
            <w:pPr>
              <w:pStyle w:val="TableText"/>
            </w:pPr>
            <w:hyperlink w:anchor="C_4499-31006">
              <w:r>
                <w:rPr>
                  <w:rStyle w:val="HyperlinkText9pt"/>
                </w:rPr>
                <w:t>4499-31006</w:t>
              </w:r>
            </w:hyperlink>
          </w:p>
        </w:tc>
        <w:tc>
          <w:tcPr>
            <w:tcW w:w="2975" w:type="dxa"/>
          </w:tcPr>
          <w:p w14:paraId="030BE63E" w14:textId="77777777" w:rsidR="00E94C1C" w:rsidRDefault="00E94C1C" w:rsidP="003453F7">
            <w:pPr>
              <w:pStyle w:val="TableText"/>
            </w:pPr>
            <w:r>
              <w:t>urn:oid:2.16.840.1.113883.5.1001 (HL7ActMood) = EVN</w:t>
            </w:r>
          </w:p>
        </w:tc>
      </w:tr>
      <w:tr w:rsidR="00E94C1C" w14:paraId="1ADCFC45" w14:textId="77777777" w:rsidTr="003453F7">
        <w:trPr>
          <w:jc w:val="center"/>
        </w:trPr>
        <w:tc>
          <w:tcPr>
            <w:tcW w:w="3345" w:type="dxa"/>
          </w:tcPr>
          <w:p w14:paraId="7DB8641A" w14:textId="77777777" w:rsidR="00E94C1C" w:rsidRDefault="00E94C1C" w:rsidP="003453F7">
            <w:pPr>
              <w:pStyle w:val="TableText"/>
            </w:pPr>
            <w:r>
              <w:tab/>
              <w:t>@actionNegationInd</w:t>
            </w:r>
          </w:p>
        </w:tc>
        <w:tc>
          <w:tcPr>
            <w:tcW w:w="720" w:type="dxa"/>
          </w:tcPr>
          <w:p w14:paraId="25E52BDD" w14:textId="77777777" w:rsidR="00E94C1C" w:rsidRDefault="00E94C1C" w:rsidP="003453F7">
            <w:pPr>
              <w:pStyle w:val="TableText"/>
            </w:pPr>
            <w:r>
              <w:t>0..0</w:t>
            </w:r>
          </w:p>
        </w:tc>
        <w:tc>
          <w:tcPr>
            <w:tcW w:w="1152" w:type="dxa"/>
          </w:tcPr>
          <w:p w14:paraId="63D07ED8" w14:textId="77777777" w:rsidR="00E94C1C" w:rsidRDefault="00E94C1C" w:rsidP="003453F7">
            <w:pPr>
              <w:pStyle w:val="TableText"/>
            </w:pPr>
            <w:r>
              <w:t>SHALL NOT</w:t>
            </w:r>
          </w:p>
        </w:tc>
        <w:tc>
          <w:tcPr>
            <w:tcW w:w="864" w:type="dxa"/>
          </w:tcPr>
          <w:p w14:paraId="509F2233" w14:textId="77777777" w:rsidR="00E94C1C" w:rsidRDefault="00E94C1C" w:rsidP="003453F7">
            <w:pPr>
              <w:pStyle w:val="TableText"/>
            </w:pPr>
          </w:p>
        </w:tc>
        <w:tc>
          <w:tcPr>
            <w:tcW w:w="1104" w:type="dxa"/>
          </w:tcPr>
          <w:p w14:paraId="03EFD06E" w14:textId="77777777" w:rsidR="00E94C1C" w:rsidRDefault="00E94C1C" w:rsidP="003453F7">
            <w:pPr>
              <w:pStyle w:val="TableText"/>
            </w:pPr>
            <w:hyperlink w:anchor="C_4499-36119">
              <w:r>
                <w:rPr>
                  <w:rStyle w:val="HyperlinkText9pt"/>
                </w:rPr>
                <w:t>4499-36119</w:t>
              </w:r>
            </w:hyperlink>
          </w:p>
        </w:tc>
        <w:tc>
          <w:tcPr>
            <w:tcW w:w="2975" w:type="dxa"/>
          </w:tcPr>
          <w:p w14:paraId="221BAD88" w14:textId="77777777" w:rsidR="00E94C1C" w:rsidRDefault="00E94C1C" w:rsidP="003453F7">
            <w:pPr>
              <w:pStyle w:val="TableText"/>
            </w:pPr>
          </w:p>
        </w:tc>
      </w:tr>
      <w:tr w:rsidR="00E94C1C" w14:paraId="2A3A202F" w14:textId="77777777" w:rsidTr="003453F7">
        <w:trPr>
          <w:jc w:val="center"/>
        </w:trPr>
        <w:tc>
          <w:tcPr>
            <w:tcW w:w="3345" w:type="dxa"/>
          </w:tcPr>
          <w:p w14:paraId="2AC6AFF2" w14:textId="77777777" w:rsidR="00E94C1C" w:rsidRDefault="00E94C1C" w:rsidP="003453F7">
            <w:pPr>
              <w:pStyle w:val="TableText"/>
            </w:pPr>
            <w:r>
              <w:tab/>
              <w:t>templateId</w:t>
            </w:r>
          </w:p>
        </w:tc>
        <w:tc>
          <w:tcPr>
            <w:tcW w:w="720" w:type="dxa"/>
          </w:tcPr>
          <w:p w14:paraId="23589854" w14:textId="77777777" w:rsidR="00E94C1C" w:rsidRDefault="00E94C1C" w:rsidP="003453F7">
            <w:pPr>
              <w:pStyle w:val="TableText"/>
            </w:pPr>
            <w:r>
              <w:t>1..1</w:t>
            </w:r>
          </w:p>
        </w:tc>
        <w:tc>
          <w:tcPr>
            <w:tcW w:w="1152" w:type="dxa"/>
          </w:tcPr>
          <w:p w14:paraId="18D897F3" w14:textId="77777777" w:rsidR="00E94C1C" w:rsidRDefault="00E94C1C" w:rsidP="003453F7">
            <w:pPr>
              <w:pStyle w:val="TableText"/>
            </w:pPr>
            <w:r>
              <w:t>SHALL</w:t>
            </w:r>
          </w:p>
        </w:tc>
        <w:tc>
          <w:tcPr>
            <w:tcW w:w="864" w:type="dxa"/>
          </w:tcPr>
          <w:p w14:paraId="4849F90D" w14:textId="77777777" w:rsidR="00E94C1C" w:rsidRDefault="00E94C1C" w:rsidP="003453F7">
            <w:pPr>
              <w:pStyle w:val="TableText"/>
            </w:pPr>
          </w:p>
        </w:tc>
        <w:tc>
          <w:tcPr>
            <w:tcW w:w="1104" w:type="dxa"/>
          </w:tcPr>
          <w:p w14:paraId="58E45544" w14:textId="77777777" w:rsidR="00E94C1C" w:rsidRDefault="00E94C1C" w:rsidP="003453F7">
            <w:pPr>
              <w:pStyle w:val="TableText"/>
            </w:pPr>
            <w:hyperlink w:anchor="C_4499-31008">
              <w:r>
                <w:rPr>
                  <w:rStyle w:val="HyperlinkText9pt"/>
                </w:rPr>
                <w:t>4499-31008</w:t>
              </w:r>
            </w:hyperlink>
          </w:p>
        </w:tc>
        <w:tc>
          <w:tcPr>
            <w:tcW w:w="2975" w:type="dxa"/>
          </w:tcPr>
          <w:p w14:paraId="4AA800F9" w14:textId="77777777" w:rsidR="00E94C1C" w:rsidRDefault="00E94C1C" w:rsidP="003453F7">
            <w:pPr>
              <w:pStyle w:val="TableText"/>
            </w:pPr>
          </w:p>
        </w:tc>
      </w:tr>
      <w:tr w:rsidR="00E94C1C" w14:paraId="007EE907" w14:textId="77777777" w:rsidTr="003453F7">
        <w:trPr>
          <w:jc w:val="center"/>
        </w:trPr>
        <w:tc>
          <w:tcPr>
            <w:tcW w:w="3345" w:type="dxa"/>
          </w:tcPr>
          <w:p w14:paraId="12F168BE" w14:textId="77777777" w:rsidR="00E94C1C" w:rsidRDefault="00E94C1C" w:rsidP="003453F7">
            <w:pPr>
              <w:pStyle w:val="TableText"/>
            </w:pPr>
            <w:r>
              <w:tab/>
            </w:r>
            <w:r>
              <w:tab/>
              <w:t>item</w:t>
            </w:r>
          </w:p>
        </w:tc>
        <w:tc>
          <w:tcPr>
            <w:tcW w:w="720" w:type="dxa"/>
          </w:tcPr>
          <w:p w14:paraId="524C074E" w14:textId="77777777" w:rsidR="00E94C1C" w:rsidRDefault="00E94C1C" w:rsidP="003453F7">
            <w:pPr>
              <w:pStyle w:val="TableText"/>
            </w:pPr>
            <w:r>
              <w:t>1..1</w:t>
            </w:r>
          </w:p>
        </w:tc>
        <w:tc>
          <w:tcPr>
            <w:tcW w:w="1152" w:type="dxa"/>
          </w:tcPr>
          <w:p w14:paraId="49C123B6" w14:textId="77777777" w:rsidR="00E94C1C" w:rsidRDefault="00E94C1C" w:rsidP="003453F7">
            <w:pPr>
              <w:pStyle w:val="TableText"/>
            </w:pPr>
            <w:r>
              <w:t>SHALL</w:t>
            </w:r>
          </w:p>
        </w:tc>
        <w:tc>
          <w:tcPr>
            <w:tcW w:w="864" w:type="dxa"/>
          </w:tcPr>
          <w:p w14:paraId="1183D7EF" w14:textId="77777777" w:rsidR="00E94C1C" w:rsidRDefault="00E94C1C" w:rsidP="003453F7">
            <w:pPr>
              <w:pStyle w:val="TableText"/>
            </w:pPr>
          </w:p>
        </w:tc>
        <w:tc>
          <w:tcPr>
            <w:tcW w:w="1104" w:type="dxa"/>
          </w:tcPr>
          <w:p w14:paraId="09FFA500" w14:textId="77777777" w:rsidR="00E94C1C" w:rsidRDefault="00E94C1C" w:rsidP="003453F7">
            <w:pPr>
              <w:pStyle w:val="TableText"/>
            </w:pPr>
            <w:hyperlink w:anchor="C_4499-31009">
              <w:r>
                <w:rPr>
                  <w:rStyle w:val="HyperlinkText9pt"/>
                </w:rPr>
                <w:t>4499-31009</w:t>
              </w:r>
            </w:hyperlink>
          </w:p>
        </w:tc>
        <w:tc>
          <w:tcPr>
            <w:tcW w:w="2975" w:type="dxa"/>
          </w:tcPr>
          <w:p w14:paraId="2F6994D1" w14:textId="77777777" w:rsidR="00E94C1C" w:rsidRDefault="00E94C1C" w:rsidP="003453F7">
            <w:pPr>
              <w:pStyle w:val="TableText"/>
            </w:pPr>
          </w:p>
        </w:tc>
      </w:tr>
      <w:tr w:rsidR="00E94C1C" w14:paraId="2A9F9B86" w14:textId="77777777" w:rsidTr="003453F7">
        <w:trPr>
          <w:jc w:val="center"/>
        </w:trPr>
        <w:tc>
          <w:tcPr>
            <w:tcW w:w="3345" w:type="dxa"/>
          </w:tcPr>
          <w:p w14:paraId="1FBE4F84" w14:textId="77777777" w:rsidR="00E94C1C" w:rsidRDefault="00E94C1C" w:rsidP="003453F7">
            <w:pPr>
              <w:pStyle w:val="TableText"/>
            </w:pPr>
            <w:r>
              <w:tab/>
            </w:r>
            <w:r>
              <w:tab/>
            </w:r>
            <w:r>
              <w:tab/>
              <w:t>@root</w:t>
            </w:r>
          </w:p>
        </w:tc>
        <w:tc>
          <w:tcPr>
            <w:tcW w:w="720" w:type="dxa"/>
          </w:tcPr>
          <w:p w14:paraId="62FD479B" w14:textId="77777777" w:rsidR="00E94C1C" w:rsidRDefault="00E94C1C" w:rsidP="003453F7">
            <w:pPr>
              <w:pStyle w:val="TableText"/>
            </w:pPr>
            <w:r>
              <w:t>1..1</w:t>
            </w:r>
          </w:p>
        </w:tc>
        <w:tc>
          <w:tcPr>
            <w:tcW w:w="1152" w:type="dxa"/>
          </w:tcPr>
          <w:p w14:paraId="29B0E3AF" w14:textId="77777777" w:rsidR="00E94C1C" w:rsidRDefault="00E94C1C" w:rsidP="003453F7">
            <w:pPr>
              <w:pStyle w:val="TableText"/>
            </w:pPr>
            <w:r>
              <w:t>SHALL</w:t>
            </w:r>
          </w:p>
        </w:tc>
        <w:tc>
          <w:tcPr>
            <w:tcW w:w="864" w:type="dxa"/>
          </w:tcPr>
          <w:p w14:paraId="021B6E9E" w14:textId="77777777" w:rsidR="00E94C1C" w:rsidRDefault="00E94C1C" w:rsidP="003453F7">
            <w:pPr>
              <w:pStyle w:val="TableText"/>
            </w:pPr>
          </w:p>
        </w:tc>
        <w:tc>
          <w:tcPr>
            <w:tcW w:w="1104" w:type="dxa"/>
          </w:tcPr>
          <w:p w14:paraId="716F6628" w14:textId="77777777" w:rsidR="00E94C1C" w:rsidRDefault="00E94C1C" w:rsidP="003453F7">
            <w:pPr>
              <w:pStyle w:val="TableText"/>
            </w:pPr>
            <w:hyperlink w:anchor="C_4499-31010">
              <w:r>
                <w:rPr>
                  <w:rStyle w:val="HyperlinkText9pt"/>
                </w:rPr>
                <w:t>4499-31010</w:t>
              </w:r>
            </w:hyperlink>
          </w:p>
        </w:tc>
        <w:tc>
          <w:tcPr>
            <w:tcW w:w="2975" w:type="dxa"/>
          </w:tcPr>
          <w:p w14:paraId="59AF06AA" w14:textId="77777777" w:rsidR="00E94C1C" w:rsidRDefault="00E94C1C" w:rsidP="003453F7">
            <w:pPr>
              <w:pStyle w:val="TableText"/>
            </w:pPr>
            <w:r>
              <w:t>2.16.840.1.113883.10.20.28.4.5</w:t>
            </w:r>
          </w:p>
        </w:tc>
      </w:tr>
      <w:tr w:rsidR="00E94C1C" w14:paraId="52B3BD59" w14:textId="77777777" w:rsidTr="003453F7">
        <w:trPr>
          <w:jc w:val="center"/>
        </w:trPr>
        <w:tc>
          <w:tcPr>
            <w:tcW w:w="3345" w:type="dxa"/>
          </w:tcPr>
          <w:p w14:paraId="481E2F82" w14:textId="77777777" w:rsidR="00E94C1C" w:rsidRDefault="00E94C1C" w:rsidP="003453F7">
            <w:pPr>
              <w:pStyle w:val="TableText"/>
            </w:pPr>
            <w:r>
              <w:tab/>
            </w:r>
            <w:r>
              <w:tab/>
            </w:r>
            <w:r>
              <w:tab/>
              <w:t>@extension</w:t>
            </w:r>
          </w:p>
        </w:tc>
        <w:tc>
          <w:tcPr>
            <w:tcW w:w="720" w:type="dxa"/>
          </w:tcPr>
          <w:p w14:paraId="4911612C" w14:textId="77777777" w:rsidR="00E94C1C" w:rsidRDefault="00E94C1C" w:rsidP="003453F7">
            <w:pPr>
              <w:pStyle w:val="TableText"/>
            </w:pPr>
            <w:r>
              <w:t>1..1</w:t>
            </w:r>
          </w:p>
        </w:tc>
        <w:tc>
          <w:tcPr>
            <w:tcW w:w="1152" w:type="dxa"/>
          </w:tcPr>
          <w:p w14:paraId="3AC9B1BF" w14:textId="77777777" w:rsidR="00E94C1C" w:rsidRDefault="00E94C1C" w:rsidP="003453F7">
            <w:pPr>
              <w:pStyle w:val="TableText"/>
            </w:pPr>
            <w:r>
              <w:t>SHALL</w:t>
            </w:r>
          </w:p>
        </w:tc>
        <w:tc>
          <w:tcPr>
            <w:tcW w:w="864" w:type="dxa"/>
          </w:tcPr>
          <w:p w14:paraId="66B4C147" w14:textId="77777777" w:rsidR="00E94C1C" w:rsidRDefault="00E94C1C" w:rsidP="003453F7">
            <w:pPr>
              <w:pStyle w:val="TableText"/>
            </w:pPr>
          </w:p>
        </w:tc>
        <w:tc>
          <w:tcPr>
            <w:tcW w:w="1104" w:type="dxa"/>
          </w:tcPr>
          <w:p w14:paraId="3F67B947" w14:textId="77777777" w:rsidR="00E94C1C" w:rsidRDefault="00E94C1C" w:rsidP="003453F7">
            <w:pPr>
              <w:pStyle w:val="TableText"/>
            </w:pPr>
            <w:hyperlink w:anchor="C_4499-33397">
              <w:r>
                <w:rPr>
                  <w:rStyle w:val="HyperlinkText9pt"/>
                </w:rPr>
                <w:t>4499-33397</w:t>
              </w:r>
            </w:hyperlink>
          </w:p>
        </w:tc>
        <w:tc>
          <w:tcPr>
            <w:tcW w:w="2975" w:type="dxa"/>
          </w:tcPr>
          <w:p w14:paraId="093BB5A2" w14:textId="77777777" w:rsidR="00E94C1C" w:rsidRDefault="00E94C1C" w:rsidP="003453F7">
            <w:pPr>
              <w:pStyle w:val="TableText"/>
            </w:pPr>
            <w:r>
              <w:t>2021-02-01</w:t>
            </w:r>
          </w:p>
        </w:tc>
      </w:tr>
      <w:tr w:rsidR="00E94C1C" w14:paraId="2571046D" w14:textId="77777777" w:rsidTr="003453F7">
        <w:trPr>
          <w:jc w:val="center"/>
        </w:trPr>
        <w:tc>
          <w:tcPr>
            <w:tcW w:w="3345" w:type="dxa"/>
          </w:tcPr>
          <w:p w14:paraId="5473F3B2" w14:textId="77777777" w:rsidR="00E94C1C" w:rsidRDefault="00E94C1C" w:rsidP="003453F7">
            <w:pPr>
              <w:pStyle w:val="TableText"/>
            </w:pPr>
            <w:r>
              <w:tab/>
              <w:t>id</w:t>
            </w:r>
          </w:p>
        </w:tc>
        <w:tc>
          <w:tcPr>
            <w:tcW w:w="720" w:type="dxa"/>
          </w:tcPr>
          <w:p w14:paraId="7F58D0DF" w14:textId="77777777" w:rsidR="00E94C1C" w:rsidRDefault="00E94C1C" w:rsidP="003453F7">
            <w:pPr>
              <w:pStyle w:val="TableText"/>
            </w:pPr>
            <w:r>
              <w:t>1..1</w:t>
            </w:r>
          </w:p>
        </w:tc>
        <w:tc>
          <w:tcPr>
            <w:tcW w:w="1152" w:type="dxa"/>
          </w:tcPr>
          <w:p w14:paraId="0D51F9B8" w14:textId="77777777" w:rsidR="00E94C1C" w:rsidRDefault="00E94C1C" w:rsidP="003453F7">
            <w:pPr>
              <w:pStyle w:val="TableText"/>
            </w:pPr>
            <w:r>
              <w:t>SHALL</w:t>
            </w:r>
          </w:p>
        </w:tc>
        <w:tc>
          <w:tcPr>
            <w:tcW w:w="864" w:type="dxa"/>
          </w:tcPr>
          <w:p w14:paraId="1CE5C151" w14:textId="77777777" w:rsidR="00E94C1C" w:rsidRDefault="00E94C1C" w:rsidP="003453F7">
            <w:pPr>
              <w:pStyle w:val="TableText"/>
            </w:pPr>
          </w:p>
        </w:tc>
        <w:tc>
          <w:tcPr>
            <w:tcW w:w="1104" w:type="dxa"/>
          </w:tcPr>
          <w:p w14:paraId="3536001E" w14:textId="77777777" w:rsidR="00E94C1C" w:rsidRDefault="00E94C1C" w:rsidP="003453F7">
            <w:pPr>
              <w:pStyle w:val="TableText"/>
            </w:pPr>
            <w:hyperlink w:anchor="C_4499-31011">
              <w:r>
                <w:rPr>
                  <w:rStyle w:val="HyperlinkText9pt"/>
                </w:rPr>
                <w:t>4499-31011</w:t>
              </w:r>
            </w:hyperlink>
          </w:p>
        </w:tc>
        <w:tc>
          <w:tcPr>
            <w:tcW w:w="2975" w:type="dxa"/>
          </w:tcPr>
          <w:p w14:paraId="73AF4182" w14:textId="77777777" w:rsidR="00E94C1C" w:rsidRDefault="00E94C1C" w:rsidP="003453F7">
            <w:pPr>
              <w:pStyle w:val="TableText"/>
            </w:pPr>
          </w:p>
        </w:tc>
      </w:tr>
      <w:tr w:rsidR="00E94C1C" w14:paraId="6BA974B2" w14:textId="77777777" w:rsidTr="003453F7">
        <w:trPr>
          <w:jc w:val="center"/>
        </w:trPr>
        <w:tc>
          <w:tcPr>
            <w:tcW w:w="3345" w:type="dxa"/>
          </w:tcPr>
          <w:p w14:paraId="7BC38829" w14:textId="77777777" w:rsidR="00E94C1C" w:rsidRDefault="00E94C1C" w:rsidP="003453F7">
            <w:pPr>
              <w:pStyle w:val="TableText"/>
            </w:pPr>
            <w:r>
              <w:tab/>
              <w:t>code</w:t>
            </w:r>
          </w:p>
        </w:tc>
        <w:tc>
          <w:tcPr>
            <w:tcW w:w="720" w:type="dxa"/>
          </w:tcPr>
          <w:p w14:paraId="174B8070" w14:textId="77777777" w:rsidR="00E94C1C" w:rsidRDefault="00E94C1C" w:rsidP="003453F7">
            <w:pPr>
              <w:pStyle w:val="TableText"/>
            </w:pPr>
            <w:r>
              <w:t>1..1</w:t>
            </w:r>
          </w:p>
        </w:tc>
        <w:tc>
          <w:tcPr>
            <w:tcW w:w="1152" w:type="dxa"/>
          </w:tcPr>
          <w:p w14:paraId="468AFFC2" w14:textId="77777777" w:rsidR="00E94C1C" w:rsidRDefault="00E94C1C" w:rsidP="003453F7">
            <w:pPr>
              <w:pStyle w:val="TableText"/>
            </w:pPr>
            <w:r>
              <w:t>SHALL</w:t>
            </w:r>
          </w:p>
        </w:tc>
        <w:tc>
          <w:tcPr>
            <w:tcW w:w="864" w:type="dxa"/>
          </w:tcPr>
          <w:p w14:paraId="5D82A2B8" w14:textId="77777777" w:rsidR="00E94C1C" w:rsidRDefault="00E94C1C" w:rsidP="003453F7">
            <w:pPr>
              <w:pStyle w:val="TableText"/>
            </w:pPr>
          </w:p>
        </w:tc>
        <w:tc>
          <w:tcPr>
            <w:tcW w:w="1104" w:type="dxa"/>
          </w:tcPr>
          <w:p w14:paraId="77A96699" w14:textId="77777777" w:rsidR="00E94C1C" w:rsidRDefault="00E94C1C" w:rsidP="003453F7">
            <w:pPr>
              <w:pStyle w:val="TableText"/>
            </w:pPr>
            <w:hyperlink w:anchor="C_4499-31012">
              <w:r>
                <w:rPr>
                  <w:rStyle w:val="HyperlinkText9pt"/>
                </w:rPr>
                <w:t>4499-31012</w:t>
              </w:r>
            </w:hyperlink>
          </w:p>
        </w:tc>
        <w:tc>
          <w:tcPr>
            <w:tcW w:w="2975" w:type="dxa"/>
          </w:tcPr>
          <w:p w14:paraId="38D20227" w14:textId="77777777" w:rsidR="00E94C1C" w:rsidRDefault="00E94C1C" w:rsidP="003453F7">
            <w:pPr>
              <w:pStyle w:val="TableText"/>
            </w:pPr>
          </w:p>
        </w:tc>
      </w:tr>
      <w:tr w:rsidR="00E94C1C" w14:paraId="5E118876" w14:textId="77777777" w:rsidTr="003453F7">
        <w:trPr>
          <w:jc w:val="center"/>
        </w:trPr>
        <w:tc>
          <w:tcPr>
            <w:tcW w:w="3345" w:type="dxa"/>
          </w:tcPr>
          <w:p w14:paraId="5EEECB65" w14:textId="77777777" w:rsidR="00E94C1C" w:rsidRDefault="00E94C1C" w:rsidP="003453F7">
            <w:pPr>
              <w:pStyle w:val="TableText"/>
            </w:pPr>
            <w:r>
              <w:tab/>
            </w:r>
            <w:r>
              <w:tab/>
              <w:t>@valueSet</w:t>
            </w:r>
          </w:p>
        </w:tc>
        <w:tc>
          <w:tcPr>
            <w:tcW w:w="720" w:type="dxa"/>
          </w:tcPr>
          <w:p w14:paraId="09FDCFEA" w14:textId="77777777" w:rsidR="00E94C1C" w:rsidRDefault="00E94C1C" w:rsidP="003453F7">
            <w:pPr>
              <w:pStyle w:val="TableText"/>
            </w:pPr>
            <w:r>
              <w:t>0..1</w:t>
            </w:r>
          </w:p>
        </w:tc>
        <w:tc>
          <w:tcPr>
            <w:tcW w:w="1152" w:type="dxa"/>
          </w:tcPr>
          <w:p w14:paraId="691DFEE6" w14:textId="77777777" w:rsidR="00E94C1C" w:rsidRDefault="00E94C1C" w:rsidP="003453F7">
            <w:pPr>
              <w:pStyle w:val="TableText"/>
            </w:pPr>
            <w:r>
              <w:t>SHOULD</w:t>
            </w:r>
          </w:p>
        </w:tc>
        <w:tc>
          <w:tcPr>
            <w:tcW w:w="864" w:type="dxa"/>
          </w:tcPr>
          <w:p w14:paraId="3EC8B4EA" w14:textId="77777777" w:rsidR="00E94C1C" w:rsidRDefault="00E94C1C" w:rsidP="003453F7">
            <w:pPr>
              <w:pStyle w:val="TableText"/>
            </w:pPr>
          </w:p>
        </w:tc>
        <w:tc>
          <w:tcPr>
            <w:tcW w:w="1104" w:type="dxa"/>
          </w:tcPr>
          <w:p w14:paraId="34D15C69" w14:textId="77777777" w:rsidR="00E94C1C" w:rsidRDefault="00E94C1C" w:rsidP="003453F7">
            <w:pPr>
              <w:pStyle w:val="TableText"/>
            </w:pPr>
            <w:hyperlink w:anchor="C_4499-31013">
              <w:r>
                <w:rPr>
                  <w:rStyle w:val="HyperlinkText9pt"/>
                </w:rPr>
                <w:t>4499-31013</w:t>
              </w:r>
            </w:hyperlink>
          </w:p>
        </w:tc>
        <w:tc>
          <w:tcPr>
            <w:tcW w:w="2975" w:type="dxa"/>
          </w:tcPr>
          <w:p w14:paraId="5ED2F518" w14:textId="77777777" w:rsidR="00E94C1C" w:rsidRDefault="00E94C1C" w:rsidP="003453F7">
            <w:pPr>
              <w:pStyle w:val="TableText"/>
            </w:pPr>
          </w:p>
        </w:tc>
      </w:tr>
      <w:tr w:rsidR="00E94C1C" w14:paraId="709D3EAE" w14:textId="77777777" w:rsidTr="003453F7">
        <w:trPr>
          <w:jc w:val="center"/>
        </w:trPr>
        <w:tc>
          <w:tcPr>
            <w:tcW w:w="3345" w:type="dxa"/>
          </w:tcPr>
          <w:p w14:paraId="61AD028A" w14:textId="77777777" w:rsidR="00E94C1C" w:rsidRDefault="00E94C1C" w:rsidP="003453F7">
            <w:pPr>
              <w:pStyle w:val="TableText"/>
            </w:pPr>
            <w:r>
              <w:tab/>
              <w:t>title</w:t>
            </w:r>
          </w:p>
        </w:tc>
        <w:tc>
          <w:tcPr>
            <w:tcW w:w="720" w:type="dxa"/>
          </w:tcPr>
          <w:p w14:paraId="454742A5" w14:textId="77777777" w:rsidR="00E94C1C" w:rsidRDefault="00E94C1C" w:rsidP="003453F7">
            <w:pPr>
              <w:pStyle w:val="TableText"/>
            </w:pPr>
            <w:r>
              <w:t>1..1</w:t>
            </w:r>
          </w:p>
        </w:tc>
        <w:tc>
          <w:tcPr>
            <w:tcW w:w="1152" w:type="dxa"/>
          </w:tcPr>
          <w:p w14:paraId="59D49DF7" w14:textId="77777777" w:rsidR="00E94C1C" w:rsidRDefault="00E94C1C" w:rsidP="003453F7">
            <w:pPr>
              <w:pStyle w:val="TableText"/>
            </w:pPr>
            <w:r>
              <w:t>SHALL</w:t>
            </w:r>
          </w:p>
        </w:tc>
        <w:tc>
          <w:tcPr>
            <w:tcW w:w="864" w:type="dxa"/>
          </w:tcPr>
          <w:p w14:paraId="4CBCE765" w14:textId="77777777" w:rsidR="00E94C1C" w:rsidRDefault="00E94C1C" w:rsidP="003453F7">
            <w:pPr>
              <w:pStyle w:val="TableText"/>
            </w:pPr>
          </w:p>
        </w:tc>
        <w:tc>
          <w:tcPr>
            <w:tcW w:w="1104" w:type="dxa"/>
          </w:tcPr>
          <w:p w14:paraId="0605DF4B" w14:textId="77777777" w:rsidR="00E94C1C" w:rsidRDefault="00E94C1C" w:rsidP="003453F7">
            <w:pPr>
              <w:pStyle w:val="TableText"/>
            </w:pPr>
            <w:hyperlink w:anchor="C_4499-35941">
              <w:r>
                <w:rPr>
                  <w:rStyle w:val="HyperlinkText9pt"/>
                </w:rPr>
                <w:t>4499-35941</w:t>
              </w:r>
            </w:hyperlink>
          </w:p>
        </w:tc>
        <w:tc>
          <w:tcPr>
            <w:tcW w:w="2975" w:type="dxa"/>
          </w:tcPr>
          <w:p w14:paraId="2A53EC4E" w14:textId="77777777" w:rsidR="00E94C1C" w:rsidRDefault="00E94C1C" w:rsidP="003453F7">
            <w:pPr>
              <w:pStyle w:val="TableText"/>
            </w:pPr>
          </w:p>
        </w:tc>
      </w:tr>
      <w:tr w:rsidR="00E94C1C" w14:paraId="29ABCBAD" w14:textId="77777777" w:rsidTr="003453F7">
        <w:trPr>
          <w:jc w:val="center"/>
        </w:trPr>
        <w:tc>
          <w:tcPr>
            <w:tcW w:w="3345" w:type="dxa"/>
          </w:tcPr>
          <w:p w14:paraId="5B7A8AF3" w14:textId="77777777" w:rsidR="00E94C1C" w:rsidRDefault="00E94C1C" w:rsidP="003453F7">
            <w:pPr>
              <w:pStyle w:val="TableText"/>
            </w:pPr>
            <w:r>
              <w:tab/>
              <w:t>statusCode</w:t>
            </w:r>
          </w:p>
        </w:tc>
        <w:tc>
          <w:tcPr>
            <w:tcW w:w="720" w:type="dxa"/>
          </w:tcPr>
          <w:p w14:paraId="0731824B" w14:textId="77777777" w:rsidR="00E94C1C" w:rsidRDefault="00E94C1C" w:rsidP="003453F7">
            <w:pPr>
              <w:pStyle w:val="TableText"/>
            </w:pPr>
            <w:r>
              <w:t>1..1</w:t>
            </w:r>
          </w:p>
        </w:tc>
        <w:tc>
          <w:tcPr>
            <w:tcW w:w="1152" w:type="dxa"/>
          </w:tcPr>
          <w:p w14:paraId="11602DF2" w14:textId="77777777" w:rsidR="00E94C1C" w:rsidRDefault="00E94C1C" w:rsidP="003453F7">
            <w:pPr>
              <w:pStyle w:val="TableText"/>
            </w:pPr>
            <w:r>
              <w:t>SHALL</w:t>
            </w:r>
          </w:p>
        </w:tc>
        <w:tc>
          <w:tcPr>
            <w:tcW w:w="864" w:type="dxa"/>
          </w:tcPr>
          <w:p w14:paraId="31CF6752" w14:textId="77777777" w:rsidR="00E94C1C" w:rsidRDefault="00E94C1C" w:rsidP="003453F7">
            <w:pPr>
              <w:pStyle w:val="TableText"/>
            </w:pPr>
          </w:p>
        </w:tc>
        <w:tc>
          <w:tcPr>
            <w:tcW w:w="1104" w:type="dxa"/>
          </w:tcPr>
          <w:p w14:paraId="7CBB766C" w14:textId="77777777" w:rsidR="00E94C1C" w:rsidRDefault="00E94C1C" w:rsidP="003453F7">
            <w:pPr>
              <w:pStyle w:val="TableText"/>
            </w:pPr>
            <w:hyperlink w:anchor="C_4499-31015">
              <w:r>
                <w:rPr>
                  <w:rStyle w:val="HyperlinkText9pt"/>
                </w:rPr>
                <w:t>4499-31015</w:t>
              </w:r>
            </w:hyperlink>
          </w:p>
        </w:tc>
        <w:tc>
          <w:tcPr>
            <w:tcW w:w="2975" w:type="dxa"/>
          </w:tcPr>
          <w:p w14:paraId="3EBB11EF" w14:textId="77777777" w:rsidR="00E94C1C" w:rsidRDefault="00E94C1C" w:rsidP="003453F7">
            <w:pPr>
              <w:pStyle w:val="TableText"/>
            </w:pPr>
          </w:p>
        </w:tc>
      </w:tr>
      <w:tr w:rsidR="00E94C1C" w14:paraId="71CA40A7" w14:textId="77777777" w:rsidTr="003453F7">
        <w:trPr>
          <w:jc w:val="center"/>
        </w:trPr>
        <w:tc>
          <w:tcPr>
            <w:tcW w:w="3345" w:type="dxa"/>
          </w:tcPr>
          <w:p w14:paraId="3EB17B1F" w14:textId="77777777" w:rsidR="00E94C1C" w:rsidRDefault="00E94C1C" w:rsidP="003453F7">
            <w:pPr>
              <w:pStyle w:val="TableText"/>
            </w:pPr>
            <w:r>
              <w:tab/>
            </w:r>
            <w:r>
              <w:tab/>
              <w:t>@code</w:t>
            </w:r>
          </w:p>
        </w:tc>
        <w:tc>
          <w:tcPr>
            <w:tcW w:w="720" w:type="dxa"/>
          </w:tcPr>
          <w:p w14:paraId="39CD34D8" w14:textId="77777777" w:rsidR="00E94C1C" w:rsidRDefault="00E94C1C" w:rsidP="003453F7">
            <w:pPr>
              <w:pStyle w:val="TableText"/>
            </w:pPr>
            <w:r>
              <w:t>1..1</w:t>
            </w:r>
          </w:p>
        </w:tc>
        <w:tc>
          <w:tcPr>
            <w:tcW w:w="1152" w:type="dxa"/>
          </w:tcPr>
          <w:p w14:paraId="1071217B" w14:textId="77777777" w:rsidR="00E94C1C" w:rsidRDefault="00E94C1C" w:rsidP="003453F7">
            <w:pPr>
              <w:pStyle w:val="TableText"/>
            </w:pPr>
            <w:r>
              <w:t>SHALL</w:t>
            </w:r>
          </w:p>
        </w:tc>
        <w:tc>
          <w:tcPr>
            <w:tcW w:w="864" w:type="dxa"/>
          </w:tcPr>
          <w:p w14:paraId="5F1E2B72" w14:textId="77777777" w:rsidR="00E94C1C" w:rsidRDefault="00E94C1C" w:rsidP="003453F7">
            <w:pPr>
              <w:pStyle w:val="TableText"/>
            </w:pPr>
          </w:p>
        </w:tc>
        <w:tc>
          <w:tcPr>
            <w:tcW w:w="1104" w:type="dxa"/>
          </w:tcPr>
          <w:p w14:paraId="2375A45C" w14:textId="77777777" w:rsidR="00E94C1C" w:rsidRDefault="00E94C1C" w:rsidP="003453F7">
            <w:pPr>
              <w:pStyle w:val="TableText"/>
            </w:pPr>
            <w:hyperlink w:anchor="C_4499-31016">
              <w:r>
                <w:rPr>
                  <w:rStyle w:val="HyperlinkText9pt"/>
                </w:rPr>
                <w:t>4499-31016</w:t>
              </w:r>
            </w:hyperlink>
          </w:p>
        </w:tc>
        <w:tc>
          <w:tcPr>
            <w:tcW w:w="2975" w:type="dxa"/>
          </w:tcPr>
          <w:p w14:paraId="732F1F22" w14:textId="77777777" w:rsidR="00E94C1C" w:rsidRDefault="00E94C1C" w:rsidP="003453F7">
            <w:pPr>
              <w:pStyle w:val="TableText"/>
            </w:pPr>
            <w:r>
              <w:t>urn:oid:2.16.840.1.113883.5.14 (HL7ActStatus) = completed</w:t>
            </w:r>
          </w:p>
        </w:tc>
      </w:tr>
      <w:tr w:rsidR="00E94C1C" w14:paraId="32D61CF0" w14:textId="77777777" w:rsidTr="003453F7">
        <w:trPr>
          <w:jc w:val="center"/>
        </w:trPr>
        <w:tc>
          <w:tcPr>
            <w:tcW w:w="3345" w:type="dxa"/>
          </w:tcPr>
          <w:p w14:paraId="771F36AF" w14:textId="77777777" w:rsidR="00E94C1C" w:rsidRDefault="00E94C1C" w:rsidP="003453F7">
            <w:pPr>
              <w:pStyle w:val="TableText"/>
            </w:pPr>
            <w:r>
              <w:tab/>
              <w:t>effectiveTime</w:t>
            </w:r>
          </w:p>
        </w:tc>
        <w:tc>
          <w:tcPr>
            <w:tcW w:w="720" w:type="dxa"/>
          </w:tcPr>
          <w:p w14:paraId="0381C6B2" w14:textId="77777777" w:rsidR="00E94C1C" w:rsidRDefault="00E94C1C" w:rsidP="003453F7">
            <w:pPr>
              <w:pStyle w:val="TableText"/>
            </w:pPr>
            <w:r>
              <w:t>0..1</w:t>
            </w:r>
          </w:p>
        </w:tc>
        <w:tc>
          <w:tcPr>
            <w:tcW w:w="1152" w:type="dxa"/>
          </w:tcPr>
          <w:p w14:paraId="24B05C87" w14:textId="77777777" w:rsidR="00E94C1C" w:rsidRDefault="00E94C1C" w:rsidP="003453F7">
            <w:pPr>
              <w:pStyle w:val="TableText"/>
            </w:pPr>
            <w:r>
              <w:t>MAY</w:t>
            </w:r>
          </w:p>
        </w:tc>
        <w:tc>
          <w:tcPr>
            <w:tcW w:w="864" w:type="dxa"/>
          </w:tcPr>
          <w:p w14:paraId="1CDA73EC" w14:textId="77777777" w:rsidR="00E94C1C" w:rsidRDefault="00E94C1C" w:rsidP="003453F7">
            <w:pPr>
              <w:pStyle w:val="TableText"/>
            </w:pPr>
            <w:r>
              <w:t>IVL_TS</w:t>
            </w:r>
          </w:p>
        </w:tc>
        <w:tc>
          <w:tcPr>
            <w:tcW w:w="1104" w:type="dxa"/>
          </w:tcPr>
          <w:p w14:paraId="039DE627" w14:textId="77777777" w:rsidR="00E94C1C" w:rsidRDefault="00E94C1C" w:rsidP="003453F7">
            <w:pPr>
              <w:pStyle w:val="TableText"/>
            </w:pPr>
            <w:hyperlink w:anchor="C_4499-31017">
              <w:r>
                <w:rPr>
                  <w:rStyle w:val="HyperlinkText9pt"/>
                </w:rPr>
                <w:t>4499-31017</w:t>
              </w:r>
            </w:hyperlink>
          </w:p>
        </w:tc>
        <w:tc>
          <w:tcPr>
            <w:tcW w:w="2975" w:type="dxa"/>
          </w:tcPr>
          <w:p w14:paraId="5B93093C" w14:textId="77777777" w:rsidR="00E94C1C" w:rsidRDefault="00E94C1C" w:rsidP="003453F7">
            <w:pPr>
              <w:pStyle w:val="TableText"/>
            </w:pPr>
          </w:p>
        </w:tc>
      </w:tr>
      <w:tr w:rsidR="00E94C1C" w14:paraId="31158778" w14:textId="77777777" w:rsidTr="003453F7">
        <w:trPr>
          <w:jc w:val="center"/>
        </w:trPr>
        <w:tc>
          <w:tcPr>
            <w:tcW w:w="3345" w:type="dxa"/>
          </w:tcPr>
          <w:p w14:paraId="5B20EA5E" w14:textId="77777777" w:rsidR="00E94C1C" w:rsidRDefault="00E94C1C" w:rsidP="003453F7">
            <w:pPr>
              <w:pStyle w:val="TableText"/>
            </w:pPr>
            <w:r>
              <w:tab/>
            </w:r>
            <w:r>
              <w:tab/>
              <w:t>low</w:t>
            </w:r>
          </w:p>
        </w:tc>
        <w:tc>
          <w:tcPr>
            <w:tcW w:w="720" w:type="dxa"/>
          </w:tcPr>
          <w:p w14:paraId="18CC076B" w14:textId="77777777" w:rsidR="00E94C1C" w:rsidRDefault="00E94C1C" w:rsidP="003453F7">
            <w:pPr>
              <w:pStyle w:val="TableText"/>
            </w:pPr>
            <w:r>
              <w:t>0..1</w:t>
            </w:r>
          </w:p>
        </w:tc>
        <w:tc>
          <w:tcPr>
            <w:tcW w:w="1152" w:type="dxa"/>
          </w:tcPr>
          <w:p w14:paraId="66456398" w14:textId="77777777" w:rsidR="00E94C1C" w:rsidRDefault="00E94C1C" w:rsidP="003453F7">
            <w:pPr>
              <w:pStyle w:val="TableText"/>
            </w:pPr>
            <w:r>
              <w:t>MAY</w:t>
            </w:r>
          </w:p>
        </w:tc>
        <w:tc>
          <w:tcPr>
            <w:tcW w:w="864" w:type="dxa"/>
          </w:tcPr>
          <w:p w14:paraId="0F0AA240" w14:textId="77777777" w:rsidR="00E94C1C" w:rsidRDefault="00E94C1C" w:rsidP="003453F7">
            <w:pPr>
              <w:pStyle w:val="TableText"/>
            </w:pPr>
          </w:p>
        </w:tc>
        <w:tc>
          <w:tcPr>
            <w:tcW w:w="1104" w:type="dxa"/>
          </w:tcPr>
          <w:p w14:paraId="25FF3789" w14:textId="77777777" w:rsidR="00E94C1C" w:rsidRDefault="00E94C1C" w:rsidP="003453F7">
            <w:pPr>
              <w:pStyle w:val="TableText"/>
            </w:pPr>
            <w:hyperlink w:anchor="C_4499-31018">
              <w:r>
                <w:rPr>
                  <w:rStyle w:val="HyperlinkText9pt"/>
                </w:rPr>
                <w:t>4499-31018</w:t>
              </w:r>
            </w:hyperlink>
          </w:p>
        </w:tc>
        <w:tc>
          <w:tcPr>
            <w:tcW w:w="2975" w:type="dxa"/>
          </w:tcPr>
          <w:p w14:paraId="4B0244C8" w14:textId="77777777" w:rsidR="00E94C1C" w:rsidRDefault="00E94C1C" w:rsidP="003453F7">
            <w:pPr>
              <w:pStyle w:val="TableText"/>
            </w:pPr>
          </w:p>
        </w:tc>
      </w:tr>
      <w:tr w:rsidR="00E94C1C" w14:paraId="6B812EF9" w14:textId="77777777" w:rsidTr="003453F7">
        <w:trPr>
          <w:jc w:val="center"/>
        </w:trPr>
        <w:tc>
          <w:tcPr>
            <w:tcW w:w="3345" w:type="dxa"/>
          </w:tcPr>
          <w:p w14:paraId="21FAE621" w14:textId="77777777" w:rsidR="00E94C1C" w:rsidRDefault="00E94C1C" w:rsidP="003453F7">
            <w:pPr>
              <w:pStyle w:val="TableText"/>
            </w:pPr>
            <w:r>
              <w:tab/>
            </w:r>
            <w:r>
              <w:tab/>
              <w:t>high</w:t>
            </w:r>
          </w:p>
        </w:tc>
        <w:tc>
          <w:tcPr>
            <w:tcW w:w="720" w:type="dxa"/>
          </w:tcPr>
          <w:p w14:paraId="315B4A2B" w14:textId="77777777" w:rsidR="00E94C1C" w:rsidRDefault="00E94C1C" w:rsidP="003453F7">
            <w:pPr>
              <w:pStyle w:val="TableText"/>
            </w:pPr>
            <w:r>
              <w:t>0..1</w:t>
            </w:r>
          </w:p>
        </w:tc>
        <w:tc>
          <w:tcPr>
            <w:tcW w:w="1152" w:type="dxa"/>
          </w:tcPr>
          <w:p w14:paraId="163926B8" w14:textId="77777777" w:rsidR="00E94C1C" w:rsidRDefault="00E94C1C" w:rsidP="003453F7">
            <w:pPr>
              <w:pStyle w:val="TableText"/>
            </w:pPr>
            <w:r>
              <w:t>MAY</w:t>
            </w:r>
          </w:p>
        </w:tc>
        <w:tc>
          <w:tcPr>
            <w:tcW w:w="864" w:type="dxa"/>
          </w:tcPr>
          <w:p w14:paraId="298F252E" w14:textId="77777777" w:rsidR="00E94C1C" w:rsidRDefault="00E94C1C" w:rsidP="003453F7">
            <w:pPr>
              <w:pStyle w:val="TableText"/>
            </w:pPr>
          </w:p>
        </w:tc>
        <w:tc>
          <w:tcPr>
            <w:tcW w:w="1104" w:type="dxa"/>
          </w:tcPr>
          <w:p w14:paraId="7392225C" w14:textId="77777777" w:rsidR="00E94C1C" w:rsidRDefault="00E94C1C" w:rsidP="003453F7">
            <w:pPr>
              <w:pStyle w:val="TableText"/>
            </w:pPr>
            <w:hyperlink w:anchor="C_4499-31019">
              <w:r>
                <w:rPr>
                  <w:rStyle w:val="HyperlinkText9pt"/>
                </w:rPr>
                <w:t>4499-31019</w:t>
              </w:r>
            </w:hyperlink>
          </w:p>
        </w:tc>
        <w:tc>
          <w:tcPr>
            <w:tcW w:w="2975" w:type="dxa"/>
          </w:tcPr>
          <w:p w14:paraId="483D1CA8" w14:textId="77777777" w:rsidR="00E94C1C" w:rsidRDefault="00E94C1C" w:rsidP="003453F7">
            <w:pPr>
              <w:pStyle w:val="TableText"/>
            </w:pPr>
          </w:p>
        </w:tc>
      </w:tr>
      <w:tr w:rsidR="00E94C1C" w14:paraId="02599084" w14:textId="77777777" w:rsidTr="003453F7">
        <w:trPr>
          <w:jc w:val="center"/>
        </w:trPr>
        <w:tc>
          <w:tcPr>
            <w:tcW w:w="3345" w:type="dxa"/>
          </w:tcPr>
          <w:p w14:paraId="55F3ED68" w14:textId="77777777" w:rsidR="00E94C1C" w:rsidRDefault="00E94C1C" w:rsidP="003453F7">
            <w:pPr>
              <w:pStyle w:val="TableText"/>
            </w:pPr>
            <w:r>
              <w:tab/>
              <w:t>priorityCode</w:t>
            </w:r>
          </w:p>
        </w:tc>
        <w:tc>
          <w:tcPr>
            <w:tcW w:w="720" w:type="dxa"/>
          </w:tcPr>
          <w:p w14:paraId="09E79ECD" w14:textId="77777777" w:rsidR="00E94C1C" w:rsidRDefault="00E94C1C" w:rsidP="003453F7">
            <w:pPr>
              <w:pStyle w:val="TableText"/>
            </w:pPr>
            <w:r>
              <w:t>0..1</w:t>
            </w:r>
          </w:p>
        </w:tc>
        <w:tc>
          <w:tcPr>
            <w:tcW w:w="1152" w:type="dxa"/>
          </w:tcPr>
          <w:p w14:paraId="15C3E728" w14:textId="77777777" w:rsidR="00E94C1C" w:rsidRDefault="00E94C1C" w:rsidP="003453F7">
            <w:pPr>
              <w:pStyle w:val="TableText"/>
            </w:pPr>
            <w:r>
              <w:t>MAY</w:t>
            </w:r>
          </w:p>
        </w:tc>
        <w:tc>
          <w:tcPr>
            <w:tcW w:w="864" w:type="dxa"/>
          </w:tcPr>
          <w:p w14:paraId="1787A45A" w14:textId="77777777" w:rsidR="00E94C1C" w:rsidRDefault="00E94C1C" w:rsidP="003453F7">
            <w:pPr>
              <w:pStyle w:val="TableText"/>
            </w:pPr>
          </w:p>
        </w:tc>
        <w:tc>
          <w:tcPr>
            <w:tcW w:w="1104" w:type="dxa"/>
          </w:tcPr>
          <w:p w14:paraId="49B8DAB9" w14:textId="77777777" w:rsidR="00E94C1C" w:rsidRDefault="00E94C1C" w:rsidP="003453F7">
            <w:pPr>
              <w:pStyle w:val="TableText"/>
            </w:pPr>
            <w:hyperlink w:anchor="C_4499-35141">
              <w:r>
                <w:rPr>
                  <w:rStyle w:val="HyperlinkText9pt"/>
                </w:rPr>
                <w:t>4499-35141</w:t>
              </w:r>
            </w:hyperlink>
          </w:p>
        </w:tc>
        <w:tc>
          <w:tcPr>
            <w:tcW w:w="2975" w:type="dxa"/>
          </w:tcPr>
          <w:p w14:paraId="53ABD6BA" w14:textId="77777777" w:rsidR="00E94C1C" w:rsidRDefault="00E94C1C" w:rsidP="003453F7">
            <w:pPr>
              <w:pStyle w:val="TableText"/>
            </w:pPr>
          </w:p>
        </w:tc>
      </w:tr>
      <w:tr w:rsidR="00E94C1C" w14:paraId="474C596E" w14:textId="77777777" w:rsidTr="003453F7">
        <w:trPr>
          <w:jc w:val="center"/>
        </w:trPr>
        <w:tc>
          <w:tcPr>
            <w:tcW w:w="3345" w:type="dxa"/>
          </w:tcPr>
          <w:p w14:paraId="4109BD7E" w14:textId="77777777" w:rsidR="00E94C1C" w:rsidRDefault="00E94C1C" w:rsidP="003453F7">
            <w:pPr>
              <w:pStyle w:val="TableText"/>
            </w:pPr>
            <w:r>
              <w:tab/>
            </w:r>
            <w:r>
              <w:tab/>
              <w:t>item</w:t>
            </w:r>
          </w:p>
        </w:tc>
        <w:tc>
          <w:tcPr>
            <w:tcW w:w="720" w:type="dxa"/>
          </w:tcPr>
          <w:p w14:paraId="2DB764B1" w14:textId="77777777" w:rsidR="00E94C1C" w:rsidRDefault="00E94C1C" w:rsidP="003453F7">
            <w:pPr>
              <w:pStyle w:val="TableText"/>
            </w:pPr>
            <w:r>
              <w:t>1..1</w:t>
            </w:r>
          </w:p>
        </w:tc>
        <w:tc>
          <w:tcPr>
            <w:tcW w:w="1152" w:type="dxa"/>
          </w:tcPr>
          <w:p w14:paraId="6F9EA394" w14:textId="77777777" w:rsidR="00E94C1C" w:rsidRDefault="00E94C1C" w:rsidP="003453F7">
            <w:pPr>
              <w:pStyle w:val="TableText"/>
            </w:pPr>
            <w:r>
              <w:t>SHALL</w:t>
            </w:r>
          </w:p>
        </w:tc>
        <w:tc>
          <w:tcPr>
            <w:tcW w:w="864" w:type="dxa"/>
          </w:tcPr>
          <w:p w14:paraId="33F65755" w14:textId="77777777" w:rsidR="00E94C1C" w:rsidRDefault="00E94C1C" w:rsidP="003453F7">
            <w:pPr>
              <w:pStyle w:val="TableText"/>
            </w:pPr>
          </w:p>
        </w:tc>
        <w:tc>
          <w:tcPr>
            <w:tcW w:w="1104" w:type="dxa"/>
          </w:tcPr>
          <w:p w14:paraId="0C812762" w14:textId="77777777" w:rsidR="00E94C1C" w:rsidRDefault="00E94C1C" w:rsidP="003453F7">
            <w:pPr>
              <w:pStyle w:val="TableText"/>
            </w:pPr>
            <w:hyperlink w:anchor="C_4499-35142">
              <w:r>
                <w:rPr>
                  <w:rStyle w:val="HyperlinkText9pt"/>
                </w:rPr>
                <w:t>4499-35142</w:t>
              </w:r>
            </w:hyperlink>
          </w:p>
        </w:tc>
        <w:tc>
          <w:tcPr>
            <w:tcW w:w="2975" w:type="dxa"/>
          </w:tcPr>
          <w:p w14:paraId="51D0835D" w14:textId="77777777" w:rsidR="00E94C1C" w:rsidRDefault="00E94C1C" w:rsidP="003453F7">
            <w:pPr>
              <w:pStyle w:val="TableText"/>
            </w:pPr>
          </w:p>
        </w:tc>
      </w:tr>
      <w:tr w:rsidR="00E94C1C" w14:paraId="0F2A61A8" w14:textId="77777777" w:rsidTr="003453F7">
        <w:trPr>
          <w:jc w:val="center"/>
        </w:trPr>
        <w:tc>
          <w:tcPr>
            <w:tcW w:w="3345" w:type="dxa"/>
          </w:tcPr>
          <w:p w14:paraId="570FB836" w14:textId="77777777" w:rsidR="00E94C1C" w:rsidRDefault="00E94C1C" w:rsidP="003453F7">
            <w:pPr>
              <w:pStyle w:val="TableText"/>
            </w:pPr>
            <w:r>
              <w:tab/>
            </w:r>
            <w:r>
              <w:tab/>
            </w:r>
            <w:r>
              <w:tab/>
              <w:t>@valueSet</w:t>
            </w:r>
          </w:p>
        </w:tc>
        <w:tc>
          <w:tcPr>
            <w:tcW w:w="720" w:type="dxa"/>
          </w:tcPr>
          <w:p w14:paraId="111AD500" w14:textId="77777777" w:rsidR="00E94C1C" w:rsidRDefault="00E94C1C" w:rsidP="003453F7">
            <w:pPr>
              <w:pStyle w:val="TableText"/>
            </w:pPr>
            <w:r>
              <w:t>0..1</w:t>
            </w:r>
          </w:p>
        </w:tc>
        <w:tc>
          <w:tcPr>
            <w:tcW w:w="1152" w:type="dxa"/>
          </w:tcPr>
          <w:p w14:paraId="4D6A0B42" w14:textId="77777777" w:rsidR="00E94C1C" w:rsidRDefault="00E94C1C" w:rsidP="003453F7">
            <w:pPr>
              <w:pStyle w:val="TableText"/>
            </w:pPr>
            <w:r>
              <w:t>SHOULD</w:t>
            </w:r>
          </w:p>
        </w:tc>
        <w:tc>
          <w:tcPr>
            <w:tcW w:w="864" w:type="dxa"/>
          </w:tcPr>
          <w:p w14:paraId="783ECDE5" w14:textId="77777777" w:rsidR="00E94C1C" w:rsidRDefault="00E94C1C" w:rsidP="003453F7">
            <w:pPr>
              <w:pStyle w:val="TableText"/>
            </w:pPr>
          </w:p>
        </w:tc>
        <w:tc>
          <w:tcPr>
            <w:tcW w:w="1104" w:type="dxa"/>
          </w:tcPr>
          <w:p w14:paraId="1C6DD21D" w14:textId="77777777" w:rsidR="00E94C1C" w:rsidRDefault="00E94C1C" w:rsidP="003453F7">
            <w:pPr>
              <w:pStyle w:val="TableText"/>
            </w:pPr>
            <w:hyperlink w:anchor="C_4499-35149">
              <w:r>
                <w:rPr>
                  <w:rStyle w:val="HyperlinkText9pt"/>
                </w:rPr>
                <w:t>4499-35149</w:t>
              </w:r>
            </w:hyperlink>
          </w:p>
        </w:tc>
        <w:tc>
          <w:tcPr>
            <w:tcW w:w="2975" w:type="dxa"/>
          </w:tcPr>
          <w:p w14:paraId="3C226931" w14:textId="77777777" w:rsidR="00E94C1C" w:rsidRDefault="00E94C1C" w:rsidP="003453F7">
            <w:pPr>
              <w:pStyle w:val="TableText"/>
            </w:pPr>
          </w:p>
        </w:tc>
      </w:tr>
      <w:tr w:rsidR="00E94C1C" w14:paraId="5926308E" w14:textId="77777777" w:rsidTr="003453F7">
        <w:trPr>
          <w:jc w:val="center"/>
        </w:trPr>
        <w:tc>
          <w:tcPr>
            <w:tcW w:w="3345" w:type="dxa"/>
          </w:tcPr>
          <w:p w14:paraId="67F1303D" w14:textId="77777777" w:rsidR="00E94C1C" w:rsidRDefault="00E94C1C" w:rsidP="003453F7">
            <w:pPr>
              <w:pStyle w:val="TableText"/>
            </w:pPr>
            <w:r>
              <w:tab/>
              <w:t>lengthOfStayQuantity</w:t>
            </w:r>
          </w:p>
        </w:tc>
        <w:tc>
          <w:tcPr>
            <w:tcW w:w="720" w:type="dxa"/>
          </w:tcPr>
          <w:p w14:paraId="2AD47592" w14:textId="77777777" w:rsidR="00E94C1C" w:rsidRDefault="00E94C1C" w:rsidP="003453F7">
            <w:pPr>
              <w:pStyle w:val="TableText"/>
            </w:pPr>
            <w:r>
              <w:t>0..1</w:t>
            </w:r>
          </w:p>
        </w:tc>
        <w:tc>
          <w:tcPr>
            <w:tcW w:w="1152" w:type="dxa"/>
          </w:tcPr>
          <w:p w14:paraId="33AF1A9C" w14:textId="77777777" w:rsidR="00E94C1C" w:rsidRDefault="00E94C1C" w:rsidP="003453F7">
            <w:pPr>
              <w:pStyle w:val="TableText"/>
            </w:pPr>
            <w:r>
              <w:t>MAY</w:t>
            </w:r>
          </w:p>
        </w:tc>
        <w:tc>
          <w:tcPr>
            <w:tcW w:w="864" w:type="dxa"/>
          </w:tcPr>
          <w:p w14:paraId="5F9CB1D4" w14:textId="77777777" w:rsidR="00E94C1C" w:rsidRDefault="00E94C1C" w:rsidP="003453F7">
            <w:pPr>
              <w:pStyle w:val="TableText"/>
            </w:pPr>
          </w:p>
        </w:tc>
        <w:tc>
          <w:tcPr>
            <w:tcW w:w="1104" w:type="dxa"/>
          </w:tcPr>
          <w:p w14:paraId="195F0615" w14:textId="77777777" w:rsidR="00E94C1C" w:rsidRDefault="00E94C1C" w:rsidP="003453F7">
            <w:pPr>
              <w:pStyle w:val="TableText"/>
            </w:pPr>
            <w:hyperlink w:anchor="C_4499-31033">
              <w:r>
                <w:rPr>
                  <w:rStyle w:val="HyperlinkText9pt"/>
                </w:rPr>
                <w:t>4499-31033</w:t>
              </w:r>
            </w:hyperlink>
          </w:p>
        </w:tc>
        <w:tc>
          <w:tcPr>
            <w:tcW w:w="2975" w:type="dxa"/>
          </w:tcPr>
          <w:p w14:paraId="6D7914F7" w14:textId="77777777" w:rsidR="00E94C1C" w:rsidRDefault="00E94C1C" w:rsidP="003453F7">
            <w:pPr>
              <w:pStyle w:val="TableText"/>
            </w:pPr>
          </w:p>
        </w:tc>
      </w:tr>
      <w:tr w:rsidR="00E94C1C" w14:paraId="38C0D529" w14:textId="77777777" w:rsidTr="003453F7">
        <w:trPr>
          <w:jc w:val="center"/>
        </w:trPr>
        <w:tc>
          <w:tcPr>
            <w:tcW w:w="3345" w:type="dxa"/>
          </w:tcPr>
          <w:p w14:paraId="292195EC" w14:textId="77777777" w:rsidR="00E94C1C" w:rsidRDefault="00E94C1C" w:rsidP="003453F7">
            <w:pPr>
              <w:pStyle w:val="TableText"/>
            </w:pPr>
            <w:r>
              <w:tab/>
              <w:t>dischargeDispositionCode</w:t>
            </w:r>
          </w:p>
        </w:tc>
        <w:tc>
          <w:tcPr>
            <w:tcW w:w="720" w:type="dxa"/>
          </w:tcPr>
          <w:p w14:paraId="08814C83" w14:textId="77777777" w:rsidR="00E94C1C" w:rsidRDefault="00E94C1C" w:rsidP="003453F7">
            <w:pPr>
              <w:pStyle w:val="TableText"/>
            </w:pPr>
            <w:r>
              <w:t>0..1</w:t>
            </w:r>
          </w:p>
        </w:tc>
        <w:tc>
          <w:tcPr>
            <w:tcW w:w="1152" w:type="dxa"/>
          </w:tcPr>
          <w:p w14:paraId="636105E5" w14:textId="77777777" w:rsidR="00E94C1C" w:rsidRDefault="00E94C1C" w:rsidP="003453F7">
            <w:pPr>
              <w:pStyle w:val="TableText"/>
            </w:pPr>
            <w:r>
              <w:t>MAY</w:t>
            </w:r>
          </w:p>
        </w:tc>
        <w:tc>
          <w:tcPr>
            <w:tcW w:w="864" w:type="dxa"/>
          </w:tcPr>
          <w:p w14:paraId="1C2C06E6" w14:textId="77777777" w:rsidR="00E94C1C" w:rsidRDefault="00E94C1C" w:rsidP="003453F7">
            <w:pPr>
              <w:pStyle w:val="TableText"/>
            </w:pPr>
          </w:p>
        </w:tc>
        <w:tc>
          <w:tcPr>
            <w:tcW w:w="1104" w:type="dxa"/>
          </w:tcPr>
          <w:p w14:paraId="60115DD3" w14:textId="77777777" w:rsidR="00E94C1C" w:rsidRDefault="00E94C1C" w:rsidP="003453F7">
            <w:pPr>
              <w:pStyle w:val="TableText"/>
            </w:pPr>
            <w:hyperlink w:anchor="C_4499-31034">
              <w:r>
                <w:rPr>
                  <w:rStyle w:val="HyperlinkText9pt"/>
                </w:rPr>
                <w:t>4499-31034</w:t>
              </w:r>
            </w:hyperlink>
          </w:p>
        </w:tc>
        <w:tc>
          <w:tcPr>
            <w:tcW w:w="2975" w:type="dxa"/>
          </w:tcPr>
          <w:p w14:paraId="1549514E" w14:textId="77777777" w:rsidR="00E94C1C" w:rsidRDefault="00E94C1C" w:rsidP="003453F7">
            <w:pPr>
              <w:pStyle w:val="TableText"/>
            </w:pPr>
          </w:p>
        </w:tc>
      </w:tr>
      <w:tr w:rsidR="00E94C1C" w14:paraId="3BBEAC02" w14:textId="77777777" w:rsidTr="003453F7">
        <w:trPr>
          <w:jc w:val="center"/>
        </w:trPr>
        <w:tc>
          <w:tcPr>
            <w:tcW w:w="3345" w:type="dxa"/>
          </w:tcPr>
          <w:p w14:paraId="58BE45BB" w14:textId="77777777" w:rsidR="00E94C1C" w:rsidRDefault="00E94C1C" w:rsidP="003453F7">
            <w:pPr>
              <w:pStyle w:val="TableText"/>
            </w:pPr>
            <w:r>
              <w:lastRenderedPageBreak/>
              <w:tab/>
            </w:r>
            <w:r>
              <w:tab/>
              <w:t>@valueSet</w:t>
            </w:r>
          </w:p>
        </w:tc>
        <w:tc>
          <w:tcPr>
            <w:tcW w:w="720" w:type="dxa"/>
          </w:tcPr>
          <w:p w14:paraId="16860DD9" w14:textId="77777777" w:rsidR="00E94C1C" w:rsidRDefault="00E94C1C" w:rsidP="003453F7">
            <w:pPr>
              <w:pStyle w:val="TableText"/>
            </w:pPr>
            <w:r>
              <w:t>0..1</w:t>
            </w:r>
          </w:p>
        </w:tc>
        <w:tc>
          <w:tcPr>
            <w:tcW w:w="1152" w:type="dxa"/>
          </w:tcPr>
          <w:p w14:paraId="2FCDFB6D" w14:textId="77777777" w:rsidR="00E94C1C" w:rsidRDefault="00E94C1C" w:rsidP="003453F7">
            <w:pPr>
              <w:pStyle w:val="TableText"/>
            </w:pPr>
            <w:r>
              <w:t>SHOULD</w:t>
            </w:r>
          </w:p>
        </w:tc>
        <w:tc>
          <w:tcPr>
            <w:tcW w:w="864" w:type="dxa"/>
          </w:tcPr>
          <w:p w14:paraId="0C3343EA" w14:textId="77777777" w:rsidR="00E94C1C" w:rsidRDefault="00E94C1C" w:rsidP="003453F7">
            <w:pPr>
              <w:pStyle w:val="TableText"/>
            </w:pPr>
          </w:p>
        </w:tc>
        <w:tc>
          <w:tcPr>
            <w:tcW w:w="1104" w:type="dxa"/>
          </w:tcPr>
          <w:p w14:paraId="25C12E25" w14:textId="77777777" w:rsidR="00E94C1C" w:rsidRDefault="00E94C1C" w:rsidP="003453F7">
            <w:pPr>
              <w:pStyle w:val="TableText"/>
            </w:pPr>
            <w:hyperlink w:anchor="C_4499-33105">
              <w:r>
                <w:rPr>
                  <w:rStyle w:val="HyperlinkText9pt"/>
                </w:rPr>
                <w:t>4499-33105</w:t>
              </w:r>
            </w:hyperlink>
          </w:p>
        </w:tc>
        <w:tc>
          <w:tcPr>
            <w:tcW w:w="2975" w:type="dxa"/>
          </w:tcPr>
          <w:p w14:paraId="7F13F583" w14:textId="77777777" w:rsidR="00E94C1C" w:rsidRDefault="00E94C1C" w:rsidP="003453F7">
            <w:pPr>
              <w:pStyle w:val="TableText"/>
            </w:pPr>
          </w:p>
        </w:tc>
      </w:tr>
      <w:tr w:rsidR="00E94C1C" w14:paraId="0401C2EA" w14:textId="77777777" w:rsidTr="003453F7">
        <w:trPr>
          <w:jc w:val="center"/>
        </w:trPr>
        <w:tc>
          <w:tcPr>
            <w:tcW w:w="3345" w:type="dxa"/>
          </w:tcPr>
          <w:p w14:paraId="1CD9A7AA" w14:textId="77777777" w:rsidR="00E94C1C" w:rsidRDefault="00E94C1C" w:rsidP="003453F7">
            <w:pPr>
              <w:pStyle w:val="TableText"/>
            </w:pPr>
            <w:r>
              <w:tab/>
              <w:t>participation</w:t>
            </w:r>
          </w:p>
        </w:tc>
        <w:tc>
          <w:tcPr>
            <w:tcW w:w="720" w:type="dxa"/>
          </w:tcPr>
          <w:p w14:paraId="6501DD8D" w14:textId="77777777" w:rsidR="00E94C1C" w:rsidRDefault="00E94C1C" w:rsidP="003453F7">
            <w:pPr>
              <w:pStyle w:val="TableText"/>
            </w:pPr>
            <w:r>
              <w:t>0..*</w:t>
            </w:r>
          </w:p>
        </w:tc>
        <w:tc>
          <w:tcPr>
            <w:tcW w:w="1152" w:type="dxa"/>
          </w:tcPr>
          <w:p w14:paraId="139D5E4A" w14:textId="77777777" w:rsidR="00E94C1C" w:rsidRDefault="00E94C1C" w:rsidP="003453F7">
            <w:pPr>
              <w:pStyle w:val="TableText"/>
            </w:pPr>
            <w:r>
              <w:t>MAY</w:t>
            </w:r>
          </w:p>
        </w:tc>
        <w:tc>
          <w:tcPr>
            <w:tcW w:w="864" w:type="dxa"/>
          </w:tcPr>
          <w:p w14:paraId="1736FE39" w14:textId="77777777" w:rsidR="00E94C1C" w:rsidRDefault="00E94C1C" w:rsidP="003453F7">
            <w:pPr>
              <w:pStyle w:val="TableText"/>
            </w:pPr>
          </w:p>
        </w:tc>
        <w:tc>
          <w:tcPr>
            <w:tcW w:w="1104" w:type="dxa"/>
          </w:tcPr>
          <w:p w14:paraId="33C3932B" w14:textId="77777777" w:rsidR="00E94C1C" w:rsidRDefault="00E94C1C" w:rsidP="003453F7">
            <w:pPr>
              <w:pStyle w:val="TableText"/>
            </w:pPr>
            <w:hyperlink w:anchor="C_4499-31021">
              <w:r>
                <w:rPr>
                  <w:rStyle w:val="HyperlinkText9pt"/>
                </w:rPr>
                <w:t>4499-31021</w:t>
              </w:r>
            </w:hyperlink>
          </w:p>
        </w:tc>
        <w:tc>
          <w:tcPr>
            <w:tcW w:w="2975" w:type="dxa"/>
          </w:tcPr>
          <w:p w14:paraId="70F1B6E1" w14:textId="77777777" w:rsidR="00E94C1C" w:rsidRDefault="00E94C1C" w:rsidP="003453F7">
            <w:pPr>
              <w:pStyle w:val="TableText"/>
            </w:pPr>
          </w:p>
        </w:tc>
      </w:tr>
      <w:tr w:rsidR="00E94C1C" w14:paraId="522346DC" w14:textId="77777777" w:rsidTr="003453F7">
        <w:trPr>
          <w:jc w:val="center"/>
        </w:trPr>
        <w:tc>
          <w:tcPr>
            <w:tcW w:w="3345" w:type="dxa"/>
          </w:tcPr>
          <w:p w14:paraId="529F3125" w14:textId="77777777" w:rsidR="00E94C1C" w:rsidRDefault="00E94C1C" w:rsidP="003453F7">
            <w:pPr>
              <w:pStyle w:val="TableText"/>
            </w:pPr>
            <w:r>
              <w:tab/>
            </w:r>
            <w:r>
              <w:tab/>
              <w:t>@typeCode</w:t>
            </w:r>
          </w:p>
        </w:tc>
        <w:tc>
          <w:tcPr>
            <w:tcW w:w="720" w:type="dxa"/>
          </w:tcPr>
          <w:p w14:paraId="402D43BD" w14:textId="77777777" w:rsidR="00E94C1C" w:rsidRDefault="00E94C1C" w:rsidP="003453F7">
            <w:pPr>
              <w:pStyle w:val="TableText"/>
            </w:pPr>
            <w:r>
              <w:t>1..1</w:t>
            </w:r>
          </w:p>
        </w:tc>
        <w:tc>
          <w:tcPr>
            <w:tcW w:w="1152" w:type="dxa"/>
          </w:tcPr>
          <w:p w14:paraId="238C87B2" w14:textId="77777777" w:rsidR="00E94C1C" w:rsidRDefault="00E94C1C" w:rsidP="003453F7">
            <w:pPr>
              <w:pStyle w:val="TableText"/>
            </w:pPr>
            <w:r>
              <w:t>SHALL</w:t>
            </w:r>
          </w:p>
        </w:tc>
        <w:tc>
          <w:tcPr>
            <w:tcW w:w="864" w:type="dxa"/>
          </w:tcPr>
          <w:p w14:paraId="613E8FEE" w14:textId="77777777" w:rsidR="00E94C1C" w:rsidRDefault="00E94C1C" w:rsidP="003453F7">
            <w:pPr>
              <w:pStyle w:val="TableText"/>
            </w:pPr>
          </w:p>
        </w:tc>
        <w:tc>
          <w:tcPr>
            <w:tcW w:w="1104" w:type="dxa"/>
          </w:tcPr>
          <w:p w14:paraId="38247640" w14:textId="77777777" w:rsidR="00E94C1C" w:rsidRDefault="00E94C1C" w:rsidP="003453F7">
            <w:pPr>
              <w:pStyle w:val="TableText"/>
            </w:pPr>
            <w:hyperlink w:anchor="C_4499-31022">
              <w:r>
                <w:rPr>
                  <w:rStyle w:val="HyperlinkText9pt"/>
                </w:rPr>
                <w:t>4499-31022</w:t>
              </w:r>
            </w:hyperlink>
          </w:p>
        </w:tc>
        <w:tc>
          <w:tcPr>
            <w:tcW w:w="2975" w:type="dxa"/>
          </w:tcPr>
          <w:p w14:paraId="69D95874" w14:textId="77777777" w:rsidR="00E94C1C" w:rsidRDefault="00E94C1C" w:rsidP="003453F7">
            <w:pPr>
              <w:pStyle w:val="TableText"/>
            </w:pPr>
            <w:r>
              <w:t>urn:oid:2.16.840.1.113883.5.4 (HL7ActCode) = LOC</w:t>
            </w:r>
          </w:p>
        </w:tc>
      </w:tr>
      <w:tr w:rsidR="00E94C1C" w14:paraId="07CC1E9F" w14:textId="77777777" w:rsidTr="003453F7">
        <w:trPr>
          <w:jc w:val="center"/>
        </w:trPr>
        <w:tc>
          <w:tcPr>
            <w:tcW w:w="3345" w:type="dxa"/>
          </w:tcPr>
          <w:p w14:paraId="2E625544" w14:textId="77777777" w:rsidR="00E94C1C" w:rsidRDefault="00E94C1C" w:rsidP="003453F7">
            <w:pPr>
              <w:pStyle w:val="TableText"/>
            </w:pPr>
            <w:r>
              <w:tab/>
            </w:r>
            <w:r>
              <w:tab/>
              <w:t>role</w:t>
            </w:r>
          </w:p>
        </w:tc>
        <w:tc>
          <w:tcPr>
            <w:tcW w:w="720" w:type="dxa"/>
          </w:tcPr>
          <w:p w14:paraId="0D6DE866" w14:textId="77777777" w:rsidR="00E94C1C" w:rsidRDefault="00E94C1C" w:rsidP="003453F7">
            <w:pPr>
              <w:pStyle w:val="TableText"/>
            </w:pPr>
            <w:r>
              <w:t>1..1</w:t>
            </w:r>
          </w:p>
        </w:tc>
        <w:tc>
          <w:tcPr>
            <w:tcW w:w="1152" w:type="dxa"/>
          </w:tcPr>
          <w:p w14:paraId="4C794A99" w14:textId="77777777" w:rsidR="00E94C1C" w:rsidRDefault="00E94C1C" w:rsidP="003453F7">
            <w:pPr>
              <w:pStyle w:val="TableText"/>
            </w:pPr>
            <w:r>
              <w:t>SHALL</w:t>
            </w:r>
          </w:p>
        </w:tc>
        <w:tc>
          <w:tcPr>
            <w:tcW w:w="864" w:type="dxa"/>
          </w:tcPr>
          <w:p w14:paraId="642FBC9A" w14:textId="77777777" w:rsidR="00E94C1C" w:rsidRDefault="00E94C1C" w:rsidP="003453F7">
            <w:pPr>
              <w:pStyle w:val="TableText"/>
            </w:pPr>
          </w:p>
        </w:tc>
        <w:tc>
          <w:tcPr>
            <w:tcW w:w="1104" w:type="dxa"/>
          </w:tcPr>
          <w:p w14:paraId="166344CD" w14:textId="77777777" w:rsidR="00E94C1C" w:rsidRDefault="00E94C1C" w:rsidP="003453F7">
            <w:pPr>
              <w:pStyle w:val="TableText"/>
            </w:pPr>
            <w:hyperlink w:anchor="C_4499-31023">
              <w:r>
                <w:rPr>
                  <w:rStyle w:val="HyperlinkText9pt"/>
                </w:rPr>
                <w:t>4499-31023</w:t>
              </w:r>
            </w:hyperlink>
          </w:p>
        </w:tc>
        <w:tc>
          <w:tcPr>
            <w:tcW w:w="2975" w:type="dxa"/>
          </w:tcPr>
          <w:p w14:paraId="795332AD" w14:textId="77777777" w:rsidR="00E94C1C" w:rsidRDefault="00E94C1C" w:rsidP="003453F7">
            <w:pPr>
              <w:pStyle w:val="TableText"/>
            </w:pPr>
            <w:hyperlink w:anchor="E_Facility_Location">
              <w:r>
                <w:rPr>
                  <w:rStyle w:val="HyperlinkText9pt"/>
                </w:rPr>
                <w:t>Facility Location (identifier: urn:hl7ii:2.16.840.1.113883.10.20.28.4.92:2017-05-01</w:t>
              </w:r>
            </w:hyperlink>
          </w:p>
        </w:tc>
      </w:tr>
      <w:tr w:rsidR="00E94C1C" w14:paraId="317A4DDB" w14:textId="77777777" w:rsidTr="003453F7">
        <w:trPr>
          <w:jc w:val="center"/>
        </w:trPr>
        <w:tc>
          <w:tcPr>
            <w:tcW w:w="3345" w:type="dxa"/>
          </w:tcPr>
          <w:p w14:paraId="3CBF7255" w14:textId="77777777" w:rsidR="00E94C1C" w:rsidRDefault="00E94C1C" w:rsidP="003453F7">
            <w:pPr>
              <w:pStyle w:val="TableText"/>
            </w:pPr>
            <w:r>
              <w:tab/>
              <w:t>participation</w:t>
            </w:r>
          </w:p>
        </w:tc>
        <w:tc>
          <w:tcPr>
            <w:tcW w:w="720" w:type="dxa"/>
          </w:tcPr>
          <w:p w14:paraId="1792060A" w14:textId="77777777" w:rsidR="00E94C1C" w:rsidRDefault="00E94C1C" w:rsidP="003453F7">
            <w:pPr>
              <w:pStyle w:val="TableText"/>
            </w:pPr>
            <w:r>
              <w:t>0..1</w:t>
            </w:r>
          </w:p>
        </w:tc>
        <w:tc>
          <w:tcPr>
            <w:tcW w:w="1152" w:type="dxa"/>
          </w:tcPr>
          <w:p w14:paraId="57FE7B55" w14:textId="77777777" w:rsidR="00E94C1C" w:rsidRDefault="00E94C1C" w:rsidP="003453F7">
            <w:pPr>
              <w:pStyle w:val="TableText"/>
            </w:pPr>
            <w:r>
              <w:t>MAY</w:t>
            </w:r>
          </w:p>
        </w:tc>
        <w:tc>
          <w:tcPr>
            <w:tcW w:w="864" w:type="dxa"/>
          </w:tcPr>
          <w:p w14:paraId="58CE5394" w14:textId="77777777" w:rsidR="00E94C1C" w:rsidRDefault="00E94C1C" w:rsidP="003453F7">
            <w:pPr>
              <w:pStyle w:val="TableText"/>
            </w:pPr>
          </w:p>
        </w:tc>
        <w:tc>
          <w:tcPr>
            <w:tcW w:w="1104" w:type="dxa"/>
          </w:tcPr>
          <w:p w14:paraId="7E693D96" w14:textId="77777777" w:rsidR="00E94C1C" w:rsidRDefault="00E94C1C" w:rsidP="003453F7">
            <w:pPr>
              <w:pStyle w:val="TableText"/>
            </w:pPr>
            <w:hyperlink w:anchor="C_4499-34371">
              <w:r>
                <w:rPr>
                  <w:rStyle w:val="HyperlinkText9pt"/>
                </w:rPr>
                <w:t>4499-34371</w:t>
              </w:r>
            </w:hyperlink>
          </w:p>
        </w:tc>
        <w:tc>
          <w:tcPr>
            <w:tcW w:w="2975" w:type="dxa"/>
          </w:tcPr>
          <w:p w14:paraId="266CA81E" w14:textId="77777777" w:rsidR="00E94C1C" w:rsidRDefault="00E94C1C" w:rsidP="003453F7">
            <w:pPr>
              <w:pStyle w:val="TableText"/>
            </w:pPr>
          </w:p>
        </w:tc>
      </w:tr>
      <w:tr w:rsidR="00E94C1C" w14:paraId="6CE63749" w14:textId="77777777" w:rsidTr="003453F7">
        <w:trPr>
          <w:jc w:val="center"/>
        </w:trPr>
        <w:tc>
          <w:tcPr>
            <w:tcW w:w="3345" w:type="dxa"/>
          </w:tcPr>
          <w:p w14:paraId="3C09A4EC" w14:textId="77777777" w:rsidR="00E94C1C" w:rsidRDefault="00E94C1C" w:rsidP="003453F7">
            <w:pPr>
              <w:pStyle w:val="TableText"/>
            </w:pPr>
            <w:r>
              <w:tab/>
            </w:r>
            <w:r>
              <w:tab/>
              <w:t>@typeCode</w:t>
            </w:r>
          </w:p>
        </w:tc>
        <w:tc>
          <w:tcPr>
            <w:tcW w:w="720" w:type="dxa"/>
          </w:tcPr>
          <w:p w14:paraId="5908CDD2" w14:textId="77777777" w:rsidR="00E94C1C" w:rsidRDefault="00E94C1C" w:rsidP="003453F7">
            <w:pPr>
              <w:pStyle w:val="TableText"/>
            </w:pPr>
            <w:r>
              <w:t>1..1</w:t>
            </w:r>
          </w:p>
        </w:tc>
        <w:tc>
          <w:tcPr>
            <w:tcW w:w="1152" w:type="dxa"/>
          </w:tcPr>
          <w:p w14:paraId="41CCD432" w14:textId="77777777" w:rsidR="00E94C1C" w:rsidRDefault="00E94C1C" w:rsidP="003453F7">
            <w:pPr>
              <w:pStyle w:val="TableText"/>
            </w:pPr>
            <w:r>
              <w:t>SHALL</w:t>
            </w:r>
          </w:p>
        </w:tc>
        <w:tc>
          <w:tcPr>
            <w:tcW w:w="864" w:type="dxa"/>
          </w:tcPr>
          <w:p w14:paraId="69F55302" w14:textId="77777777" w:rsidR="00E94C1C" w:rsidRDefault="00E94C1C" w:rsidP="003453F7">
            <w:pPr>
              <w:pStyle w:val="TableText"/>
            </w:pPr>
          </w:p>
        </w:tc>
        <w:tc>
          <w:tcPr>
            <w:tcW w:w="1104" w:type="dxa"/>
          </w:tcPr>
          <w:p w14:paraId="037E738F" w14:textId="77777777" w:rsidR="00E94C1C" w:rsidRDefault="00E94C1C" w:rsidP="003453F7">
            <w:pPr>
              <w:pStyle w:val="TableText"/>
            </w:pPr>
            <w:hyperlink w:anchor="C_4499-34372">
              <w:r>
                <w:rPr>
                  <w:rStyle w:val="HyperlinkText9pt"/>
                </w:rPr>
                <w:t>4499-34372</w:t>
              </w:r>
            </w:hyperlink>
          </w:p>
        </w:tc>
        <w:tc>
          <w:tcPr>
            <w:tcW w:w="2975" w:type="dxa"/>
          </w:tcPr>
          <w:p w14:paraId="2523E3C8" w14:textId="77777777" w:rsidR="00E94C1C" w:rsidRDefault="00E94C1C" w:rsidP="003453F7">
            <w:pPr>
              <w:pStyle w:val="TableText"/>
            </w:pPr>
            <w:r>
              <w:t>urn:oid:2.16.840.1.113883.5.4 (HL7ActCode) = LOC</w:t>
            </w:r>
          </w:p>
        </w:tc>
      </w:tr>
      <w:tr w:rsidR="00E94C1C" w14:paraId="7F2024D1" w14:textId="77777777" w:rsidTr="003453F7">
        <w:trPr>
          <w:jc w:val="center"/>
        </w:trPr>
        <w:tc>
          <w:tcPr>
            <w:tcW w:w="3345" w:type="dxa"/>
          </w:tcPr>
          <w:p w14:paraId="56E3DE3C" w14:textId="77777777" w:rsidR="00E94C1C" w:rsidRDefault="00E94C1C" w:rsidP="003453F7">
            <w:pPr>
              <w:pStyle w:val="TableText"/>
            </w:pPr>
            <w:r>
              <w:tab/>
            </w:r>
            <w:r>
              <w:tab/>
              <w:t>role</w:t>
            </w:r>
          </w:p>
        </w:tc>
        <w:tc>
          <w:tcPr>
            <w:tcW w:w="720" w:type="dxa"/>
          </w:tcPr>
          <w:p w14:paraId="7ED1813B" w14:textId="77777777" w:rsidR="00E94C1C" w:rsidRDefault="00E94C1C" w:rsidP="003453F7">
            <w:pPr>
              <w:pStyle w:val="TableText"/>
            </w:pPr>
            <w:r>
              <w:t>1..1</w:t>
            </w:r>
          </w:p>
        </w:tc>
        <w:tc>
          <w:tcPr>
            <w:tcW w:w="1152" w:type="dxa"/>
          </w:tcPr>
          <w:p w14:paraId="4657A1AE" w14:textId="77777777" w:rsidR="00E94C1C" w:rsidRDefault="00E94C1C" w:rsidP="003453F7">
            <w:pPr>
              <w:pStyle w:val="TableText"/>
            </w:pPr>
            <w:r>
              <w:t>SHALL</w:t>
            </w:r>
          </w:p>
        </w:tc>
        <w:tc>
          <w:tcPr>
            <w:tcW w:w="864" w:type="dxa"/>
          </w:tcPr>
          <w:p w14:paraId="2AE263C2" w14:textId="77777777" w:rsidR="00E94C1C" w:rsidRDefault="00E94C1C" w:rsidP="003453F7">
            <w:pPr>
              <w:pStyle w:val="TableText"/>
            </w:pPr>
          </w:p>
        </w:tc>
        <w:tc>
          <w:tcPr>
            <w:tcW w:w="1104" w:type="dxa"/>
          </w:tcPr>
          <w:p w14:paraId="4A19D142" w14:textId="77777777" w:rsidR="00E94C1C" w:rsidRDefault="00E94C1C" w:rsidP="003453F7">
            <w:pPr>
              <w:pStyle w:val="TableText"/>
            </w:pPr>
            <w:hyperlink w:anchor="C_4499-34373">
              <w:r>
                <w:rPr>
                  <w:rStyle w:val="HyperlinkText9pt"/>
                </w:rPr>
                <w:t>4499-34373</w:t>
              </w:r>
            </w:hyperlink>
          </w:p>
        </w:tc>
        <w:tc>
          <w:tcPr>
            <w:tcW w:w="2975" w:type="dxa"/>
          </w:tcPr>
          <w:p w14:paraId="5B7DAB44" w14:textId="77777777" w:rsidR="00E94C1C" w:rsidRDefault="00E94C1C" w:rsidP="003453F7">
            <w:pPr>
              <w:pStyle w:val="TableText"/>
            </w:pPr>
            <w:hyperlink w:anchor="E_Admission_Source_1">
              <w:r>
                <w:rPr>
                  <w:rStyle w:val="HyperlinkText9pt"/>
                </w:rPr>
                <w:t>Admission Source (identifier: urn:hl7ii:2.16.840.1.113883.10.20.28.4.123:2017-05-01</w:t>
              </w:r>
            </w:hyperlink>
          </w:p>
        </w:tc>
      </w:tr>
      <w:tr w:rsidR="00E94C1C" w14:paraId="1308CFF8" w14:textId="77777777" w:rsidTr="003453F7">
        <w:trPr>
          <w:jc w:val="center"/>
        </w:trPr>
        <w:tc>
          <w:tcPr>
            <w:tcW w:w="3345" w:type="dxa"/>
          </w:tcPr>
          <w:p w14:paraId="0F317352" w14:textId="77777777" w:rsidR="00E94C1C" w:rsidRDefault="00E94C1C" w:rsidP="003453F7">
            <w:pPr>
              <w:pStyle w:val="TableText"/>
            </w:pPr>
            <w:r>
              <w:tab/>
              <w:t>participation</w:t>
            </w:r>
          </w:p>
        </w:tc>
        <w:tc>
          <w:tcPr>
            <w:tcW w:w="720" w:type="dxa"/>
          </w:tcPr>
          <w:p w14:paraId="7721BAF8" w14:textId="77777777" w:rsidR="00E94C1C" w:rsidRDefault="00E94C1C" w:rsidP="003453F7">
            <w:pPr>
              <w:pStyle w:val="TableText"/>
            </w:pPr>
            <w:r>
              <w:t>0..1</w:t>
            </w:r>
          </w:p>
        </w:tc>
        <w:tc>
          <w:tcPr>
            <w:tcW w:w="1152" w:type="dxa"/>
          </w:tcPr>
          <w:p w14:paraId="640EC669" w14:textId="77777777" w:rsidR="00E94C1C" w:rsidRDefault="00E94C1C" w:rsidP="003453F7">
            <w:pPr>
              <w:pStyle w:val="TableText"/>
            </w:pPr>
            <w:r>
              <w:t>MAY</w:t>
            </w:r>
          </w:p>
        </w:tc>
        <w:tc>
          <w:tcPr>
            <w:tcW w:w="864" w:type="dxa"/>
          </w:tcPr>
          <w:p w14:paraId="25DE8FF9" w14:textId="77777777" w:rsidR="00E94C1C" w:rsidRDefault="00E94C1C" w:rsidP="003453F7">
            <w:pPr>
              <w:pStyle w:val="TableText"/>
            </w:pPr>
          </w:p>
        </w:tc>
        <w:tc>
          <w:tcPr>
            <w:tcW w:w="1104" w:type="dxa"/>
          </w:tcPr>
          <w:p w14:paraId="66461786" w14:textId="77777777" w:rsidR="00E94C1C" w:rsidRDefault="00E94C1C" w:rsidP="003453F7">
            <w:pPr>
              <w:pStyle w:val="TableText"/>
            </w:pPr>
            <w:hyperlink w:anchor="C_4499-35136">
              <w:r>
                <w:rPr>
                  <w:rStyle w:val="HyperlinkText9pt"/>
                </w:rPr>
                <w:t>4499-35136</w:t>
              </w:r>
            </w:hyperlink>
          </w:p>
        </w:tc>
        <w:tc>
          <w:tcPr>
            <w:tcW w:w="2975" w:type="dxa"/>
          </w:tcPr>
          <w:p w14:paraId="2A01683E" w14:textId="77777777" w:rsidR="00E94C1C" w:rsidRDefault="00E94C1C" w:rsidP="003453F7">
            <w:pPr>
              <w:pStyle w:val="TableText"/>
            </w:pPr>
          </w:p>
        </w:tc>
      </w:tr>
      <w:tr w:rsidR="00E94C1C" w14:paraId="1DE7422E" w14:textId="77777777" w:rsidTr="003453F7">
        <w:trPr>
          <w:jc w:val="center"/>
        </w:trPr>
        <w:tc>
          <w:tcPr>
            <w:tcW w:w="3345" w:type="dxa"/>
          </w:tcPr>
          <w:p w14:paraId="541F0E78" w14:textId="77777777" w:rsidR="00E94C1C" w:rsidRDefault="00E94C1C" w:rsidP="003453F7">
            <w:pPr>
              <w:pStyle w:val="TableText"/>
            </w:pPr>
            <w:r>
              <w:tab/>
            </w:r>
            <w:r>
              <w:tab/>
              <w:t>@typeCode</w:t>
            </w:r>
          </w:p>
        </w:tc>
        <w:tc>
          <w:tcPr>
            <w:tcW w:w="720" w:type="dxa"/>
          </w:tcPr>
          <w:p w14:paraId="467B0655" w14:textId="77777777" w:rsidR="00E94C1C" w:rsidRDefault="00E94C1C" w:rsidP="003453F7">
            <w:pPr>
              <w:pStyle w:val="TableText"/>
            </w:pPr>
            <w:r>
              <w:t>1..1</w:t>
            </w:r>
          </w:p>
        </w:tc>
        <w:tc>
          <w:tcPr>
            <w:tcW w:w="1152" w:type="dxa"/>
          </w:tcPr>
          <w:p w14:paraId="78AEC491" w14:textId="77777777" w:rsidR="00E94C1C" w:rsidRDefault="00E94C1C" w:rsidP="003453F7">
            <w:pPr>
              <w:pStyle w:val="TableText"/>
            </w:pPr>
            <w:r>
              <w:t>SHALL</w:t>
            </w:r>
          </w:p>
        </w:tc>
        <w:tc>
          <w:tcPr>
            <w:tcW w:w="864" w:type="dxa"/>
          </w:tcPr>
          <w:p w14:paraId="63B7D8C6" w14:textId="77777777" w:rsidR="00E94C1C" w:rsidRDefault="00E94C1C" w:rsidP="003453F7">
            <w:pPr>
              <w:pStyle w:val="TableText"/>
            </w:pPr>
          </w:p>
        </w:tc>
        <w:tc>
          <w:tcPr>
            <w:tcW w:w="1104" w:type="dxa"/>
          </w:tcPr>
          <w:p w14:paraId="1F040590" w14:textId="77777777" w:rsidR="00E94C1C" w:rsidRDefault="00E94C1C" w:rsidP="003453F7">
            <w:pPr>
              <w:pStyle w:val="TableText"/>
            </w:pPr>
            <w:hyperlink w:anchor="C_4499-34659">
              <w:r>
                <w:rPr>
                  <w:rStyle w:val="HyperlinkText9pt"/>
                </w:rPr>
                <w:t>4499-34659</w:t>
              </w:r>
            </w:hyperlink>
          </w:p>
        </w:tc>
        <w:tc>
          <w:tcPr>
            <w:tcW w:w="2975" w:type="dxa"/>
          </w:tcPr>
          <w:p w14:paraId="785632C9" w14:textId="77777777" w:rsidR="00E94C1C" w:rsidRDefault="00E94C1C" w:rsidP="003453F7">
            <w:pPr>
              <w:pStyle w:val="TableText"/>
            </w:pPr>
            <w:r>
              <w:t>urn:oid:2.16.840.1.113883.5.90 (HL7ParticipationType) = AUT</w:t>
            </w:r>
          </w:p>
        </w:tc>
      </w:tr>
      <w:tr w:rsidR="00E94C1C" w14:paraId="56550777" w14:textId="77777777" w:rsidTr="003453F7">
        <w:trPr>
          <w:jc w:val="center"/>
        </w:trPr>
        <w:tc>
          <w:tcPr>
            <w:tcW w:w="3345" w:type="dxa"/>
          </w:tcPr>
          <w:p w14:paraId="4BE2AD9C" w14:textId="77777777" w:rsidR="00E94C1C" w:rsidRDefault="00E94C1C" w:rsidP="003453F7">
            <w:pPr>
              <w:pStyle w:val="TableText"/>
            </w:pPr>
            <w:r>
              <w:tab/>
            </w:r>
            <w:r>
              <w:tab/>
              <w:t>time</w:t>
            </w:r>
          </w:p>
        </w:tc>
        <w:tc>
          <w:tcPr>
            <w:tcW w:w="720" w:type="dxa"/>
          </w:tcPr>
          <w:p w14:paraId="522B1DC6" w14:textId="77777777" w:rsidR="00E94C1C" w:rsidRDefault="00E94C1C" w:rsidP="003453F7">
            <w:pPr>
              <w:pStyle w:val="TableText"/>
            </w:pPr>
            <w:r>
              <w:t>1..1</w:t>
            </w:r>
          </w:p>
        </w:tc>
        <w:tc>
          <w:tcPr>
            <w:tcW w:w="1152" w:type="dxa"/>
          </w:tcPr>
          <w:p w14:paraId="5B22288B" w14:textId="77777777" w:rsidR="00E94C1C" w:rsidRDefault="00E94C1C" w:rsidP="003453F7">
            <w:pPr>
              <w:pStyle w:val="TableText"/>
            </w:pPr>
            <w:r>
              <w:t>SHALL</w:t>
            </w:r>
          </w:p>
        </w:tc>
        <w:tc>
          <w:tcPr>
            <w:tcW w:w="864" w:type="dxa"/>
          </w:tcPr>
          <w:p w14:paraId="487A40C0" w14:textId="77777777" w:rsidR="00E94C1C" w:rsidRDefault="00E94C1C" w:rsidP="003453F7">
            <w:pPr>
              <w:pStyle w:val="TableText"/>
            </w:pPr>
          </w:p>
        </w:tc>
        <w:tc>
          <w:tcPr>
            <w:tcW w:w="1104" w:type="dxa"/>
          </w:tcPr>
          <w:p w14:paraId="1512E0F1" w14:textId="77777777" w:rsidR="00E94C1C" w:rsidRDefault="00E94C1C" w:rsidP="003453F7">
            <w:pPr>
              <w:pStyle w:val="TableText"/>
            </w:pPr>
            <w:hyperlink w:anchor="C_4499-35137">
              <w:r>
                <w:rPr>
                  <w:rStyle w:val="HyperlinkText9pt"/>
                </w:rPr>
                <w:t>4499-35137</w:t>
              </w:r>
            </w:hyperlink>
          </w:p>
        </w:tc>
        <w:tc>
          <w:tcPr>
            <w:tcW w:w="2975" w:type="dxa"/>
          </w:tcPr>
          <w:p w14:paraId="104C3334" w14:textId="77777777" w:rsidR="00E94C1C" w:rsidRDefault="00E94C1C" w:rsidP="003453F7">
            <w:pPr>
              <w:pStyle w:val="TableText"/>
            </w:pPr>
          </w:p>
        </w:tc>
      </w:tr>
      <w:tr w:rsidR="00E94C1C" w14:paraId="1E4889F7" w14:textId="77777777" w:rsidTr="003453F7">
        <w:trPr>
          <w:jc w:val="center"/>
        </w:trPr>
        <w:tc>
          <w:tcPr>
            <w:tcW w:w="3345" w:type="dxa"/>
          </w:tcPr>
          <w:p w14:paraId="170C3534" w14:textId="77777777" w:rsidR="00E94C1C" w:rsidRDefault="00E94C1C" w:rsidP="003453F7">
            <w:pPr>
              <w:pStyle w:val="TableText"/>
            </w:pPr>
            <w:r>
              <w:tab/>
            </w:r>
            <w:r>
              <w:tab/>
            </w:r>
            <w:r>
              <w:tab/>
              <w:t>low</w:t>
            </w:r>
          </w:p>
        </w:tc>
        <w:tc>
          <w:tcPr>
            <w:tcW w:w="720" w:type="dxa"/>
          </w:tcPr>
          <w:p w14:paraId="4A61BE9E" w14:textId="77777777" w:rsidR="00E94C1C" w:rsidRDefault="00E94C1C" w:rsidP="003453F7">
            <w:pPr>
              <w:pStyle w:val="TableText"/>
            </w:pPr>
            <w:r>
              <w:t>1..1</w:t>
            </w:r>
          </w:p>
        </w:tc>
        <w:tc>
          <w:tcPr>
            <w:tcW w:w="1152" w:type="dxa"/>
          </w:tcPr>
          <w:p w14:paraId="22DA8C1E" w14:textId="77777777" w:rsidR="00E94C1C" w:rsidRDefault="00E94C1C" w:rsidP="003453F7">
            <w:pPr>
              <w:pStyle w:val="TableText"/>
            </w:pPr>
            <w:r>
              <w:t>SHALL</w:t>
            </w:r>
          </w:p>
        </w:tc>
        <w:tc>
          <w:tcPr>
            <w:tcW w:w="864" w:type="dxa"/>
          </w:tcPr>
          <w:p w14:paraId="353E10C6" w14:textId="77777777" w:rsidR="00E94C1C" w:rsidRDefault="00E94C1C" w:rsidP="003453F7">
            <w:pPr>
              <w:pStyle w:val="TableText"/>
            </w:pPr>
          </w:p>
        </w:tc>
        <w:tc>
          <w:tcPr>
            <w:tcW w:w="1104" w:type="dxa"/>
          </w:tcPr>
          <w:p w14:paraId="29164669" w14:textId="77777777" w:rsidR="00E94C1C" w:rsidRDefault="00E94C1C" w:rsidP="003453F7">
            <w:pPr>
              <w:pStyle w:val="TableText"/>
            </w:pPr>
            <w:hyperlink w:anchor="C_4499-35138">
              <w:r>
                <w:rPr>
                  <w:rStyle w:val="HyperlinkText9pt"/>
                </w:rPr>
                <w:t>4499-35138</w:t>
              </w:r>
            </w:hyperlink>
          </w:p>
        </w:tc>
        <w:tc>
          <w:tcPr>
            <w:tcW w:w="2975" w:type="dxa"/>
          </w:tcPr>
          <w:p w14:paraId="5697F2C0" w14:textId="77777777" w:rsidR="00E94C1C" w:rsidRDefault="00E94C1C" w:rsidP="003453F7">
            <w:pPr>
              <w:pStyle w:val="TableText"/>
            </w:pPr>
          </w:p>
        </w:tc>
      </w:tr>
      <w:tr w:rsidR="00E94C1C" w14:paraId="2D73C0B0" w14:textId="77777777" w:rsidTr="003453F7">
        <w:trPr>
          <w:jc w:val="center"/>
        </w:trPr>
        <w:tc>
          <w:tcPr>
            <w:tcW w:w="3345" w:type="dxa"/>
          </w:tcPr>
          <w:p w14:paraId="5FE196E1" w14:textId="77777777" w:rsidR="00E94C1C" w:rsidRDefault="00E94C1C" w:rsidP="003453F7">
            <w:pPr>
              <w:pStyle w:val="TableText"/>
            </w:pPr>
            <w:r>
              <w:tab/>
            </w:r>
            <w:r>
              <w:tab/>
              <w:t>role</w:t>
            </w:r>
          </w:p>
        </w:tc>
        <w:tc>
          <w:tcPr>
            <w:tcW w:w="720" w:type="dxa"/>
          </w:tcPr>
          <w:p w14:paraId="6C6620E2" w14:textId="77777777" w:rsidR="00E94C1C" w:rsidRDefault="00E94C1C" w:rsidP="003453F7">
            <w:pPr>
              <w:pStyle w:val="TableText"/>
            </w:pPr>
            <w:r>
              <w:t>1..1</w:t>
            </w:r>
          </w:p>
        </w:tc>
        <w:tc>
          <w:tcPr>
            <w:tcW w:w="1152" w:type="dxa"/>
          </w:tcPr>
          <w:p w14:paraId="25087491" w14:textId="77777777" w:rsidR="00E94C1C" w:rsidRDefault="00E94C1C" w:rsidP="003453F7">
            <w:pPr>
              <w:pStyle w:val="TableText"/>
            </w:pPr>
            <w:r>
              <w:t>SHALL</w:t>
            </w:r>
          </w:p>
        </w:tc>
        <w:tc>
          <w:tcPr>
            <w:tcW w:w="864" w:type="dxa"/>
          </w:tcPr>
          <w:p w14:paraId="506C98E5" w14:textId="77777777" w:rsidR="00E94C1C" w:rsidRDefault="00E94C1C" w:rsidP="003453F7">
            <w:pPr>
              <w:pStyle w:val="TableText"/>
            </w:pPr>
          </w:p>
        </w:tc>
        <w:tc>
          <w:tcPr>
            <w:tcW w:w="1104" w:type="dxa"/>
          </w:tcPr>
          <w:p w14:paraId="71326833" w14:textId="77777777" w:rsidR="00E94C1C" w:rsidRDefault="00E94C1C" w:rsidP="003453F7">
            <w:pPr>
              <w:pStyle w:val="TableText"/>
            </w:pPr>
            <w:hyperlink w:anchor="C_4499-34658">
              <w:r>
                <w:rPr>
                  <w:rStyle w:val="HyperlinkText9pt"/>
                </w:rPr>
                <w:t>4499-34658</w:t>
              </w:r>
            </w:hyperlink>
          </w:p>
        </w:tc>
        <w:tc>
          <w:tcPr>
            <w:tcW w:w="2975" w:type="dxa"/>
          </w:tcPr>
          <w:p w14:paraId="35D452A8" w14:textId="77777777" w:rsidR="00E94C1C" w:rsidRDefault="00E94C1C" w:rsidP="003453F7">
            <w:pPr>
              <w:pStyle w:val="TableText"/>
            </w:pPr>
          </w:p>
        </w:tc>
      </w:tr>
      <w:tr w:rsidR="00E94C1C" w14:paraId="232B3963" w14:textId="77777777" w:rsidTr="003453F7">
        <w:trPr>
          <w:jc w:val="center"/>
        </w:trPr>
        <w:tc>
          <w:tcPr>
            <w:tcW w:w="3345" w:type="dxa"/>
          </w:tcPr>
          <w:p w14:paraId="4CB3E89E" w14:textId="77777777" w:rsidR="00E94C1C" w:rsidRDefault="00E94C1C" w:rsidP="003453F7">
            <w:pPr>
              <w:pStyle w:val="TableText"/>
            </w:pPr>
            <w:r>
              <w:tab/>
            </w:r>
            <w:r>
              <w:tab/>
            </w:r>
            <w:r>
              <w:tab/>
              <w:t>@classCode</w:t>
            </w:r>
          </w:p>
        </w:tc>
        <w:tc>
          <w:tcPr>
            <w:tcW w:w="720" w:type="dxa"/>
          </w:tcPr>
          <w:p w14:paraId="2CEFD695" w14:textId="77777777" w:rsidR="00E94C1C" w:rsidRDefault="00E94C1C" w:rsidP="003453F7">
            <w:pPr>
              <w:pStyle w:val="TableText"/>
            </w:pPr>
            <w:r>
              <w:t>1..1</w:t>
            </w:r>
          </w:p>
        </w:tc>
        <w:tc>
          <w:tcPr>
            <w:tcW w:w="1152" w:type="dxa"/>
          </w:tcPr>
          <w:p w14:paraId="0807DC29" w14:textId="77777777" w:rsidR="00E94C1C" w:rsidRDefault="00E94C1C" w:rsidP="003453F7">
            <w:pPr>
              <w:pStyle w:val="TableText"/>
            </w:pPr>
            <w:r>
              <w:t>SHALL</w:t>
            </w:r>
          </w:p>
        </w:tc>
        <w:tc>
          <w:tcPr>
            <w:tcW w:w="864" w:type="dxa"/>
          </w:tcPr>
          <w:p w14:paraId="3095D60E" w14:textId="77777777" w:rsidR="00E94C1C" w:rsidRDefault="00E94C1C" w:rsidP="003453F7">
            <w:pPr>
              <w:pStyle w:val="TableText"/>
            </w:pPr>
          </w:p>
        </w:tc>
        <w:tc>
          <w:tcPr>
            <w:tcW w:w="1104" w:type="dxa"/>
          </w:tcPr>
          <w:p w14:paraId="7F41A3A9" w14:textId="77777777" w:rsidR="00E94C1C" w:rsidRDefault="00E94C1C" w:rsidP="003453F7">
            <w:pPr>
              <w:pStyle w:val="TableText"/>
            </w:pPr>
            <w:hyperlink w:anchor="C_4499-35139">
              <w:r>
                <w:rPr>
                  <w:rStyle w:val="HyperlinkText9pt"/>
                </w:rPr>
                <w:t>4499-35139</w:t>
              </w:r>
            </w:hyperlink>
          </w:p>
        </w:tc>
        <w:tc>
          <w:tcPr>
            <w:tcW w:w="2975" w:type="dxa"/>
          </w:tcPr>
          <w:p w14:paraId="14307CAA" w14:textId="77777777" w:rsidR="00E94C1C" w:rsidRDefault="00E94C1C" w:rsidP="003453F7">
            <w:pPr>
              <w:pStyle w:val="TableText"/>
            </w:pPr>
            <w:r>
              <w:t>urn:oid:2.16.840.1.113883.5.110 (HL7RoleClass) = ROL</w:t>
            </w:r>
          </w:p>
        </w:tc>
      </w:tr>
      <w:tr w:rsidR="00E94C1C" w14:paraId="6344BD2C" w14:textId="77777777" w:rsidTr="003453F7">
        <w:trPr>
          <w:jc w:val="center"/>
        </w:trPr>
        <w:tc>
          <w:tcPr>
            <w:tcW w:w="3345" w:type="dxa"/>
          </w:tcPr>
          <w:p w14:paraId="4C454436" w14:textId="77777777" w:rsidR="00E94C1C" w:rsidRDefault="00E94C1C" w:rsidP="003453F7">
            <w:pPr>
              <w:pStyle w:val="TableText"/>
            </w:pPr>
            <w:r>
              <w:tab/>
            </w:r>
            <w:r>
              <w:tab/>
            </w:r>
            <w:r>
              <w:tab/>
              <w:t>id</w:t>
            </w:r>
          </w:p>
        </w:tc>
        <w:tc>
          <w:tcPr>
            <w:tcW w:w="720" w:type="dxa"/>
          </w:tcPr>
          <w:p w14:paraId="18569CC4" w14:textId="77777777" w:rsidR="00E94C1C" w:rsidRDefault="00E94C1C" w:rsidP="003453F7">
            <w:pPr>
              <w:pStyle w:val="TableText"/>
            </w:pPr>
            <w:r>
              <w:t>0..1</w:t>
            </w:r>
          </w:p>
        </w:tc>
        <w:tc>
          <w:tcPr>
            <w:tcW w:w="1152" w:type="dxa"/>
          </w:tcPr>
          <w:p w14:paraId="4DC8DA2D" w14:textId="77777777" w:rsidR="00E94C1C" w:rsidRDefault="00E94C1C" w:rsidP="003453F7">
            <w:pPr>
              <w:pStyle w:val="TableText"/>
            </w:pPr>
            <w:r>
              <w:t>MAY</w:t>
            </w:r>
          </w:p>
        </w:tc>
        <w:tc>
          <w:tcPr>
            <w:tcW w:w="864" w:type="dxa"/>
          </w:tcPr>
          <w:p w14:paraId="2D66DB6C" w14:textId="77777777" w:rsidR="00E94C1C" w:rsidRDefault="00E94C1C" w:rsidP="003453F7">
            <w:pPr>
              <w:pStyle w:val="TableText"/>
            </w:pPr>
          </w:p>
        </w:tc>
        <w:tc>
          <w:tcPr>
            <w:tcW w:w="1104" w:type="dxa"/>
          </w:tcPr>
          <w:p w14:paraId="5DFC875D" w14:textId="77777777" w:rsidR="00E94C1C" w:rsidRDefault="00E94C1C" w:rsidP="003453F7">
            <w:pPr>
              <w:pStyle w:val="TableText"/>
            </w:pPr>
            <w:hyperlink w:anchor="C_4499-35140">
              <w:r>
                <w:rPr>
                  <w:rStyle w:val="HyperlinkText9pt"/>
                </w:rPr>
                <w:t>4499-35140</w:t>
              </w:r>
            </w:hyperlink>
          </w:p>
        </w:tc>
        <w:tc>
          <w:tcPr>
            <w:tcW w:w="2975" w:type="dxa"/>
          </w:tcPr>
          <w:p w14:paraId="3BE1DF6A" w14:textId="77777777" w:rsidR="00E94C1C" w:rsidRDefault="00E94C1C" w:rsidP="003453F7">
            <w:pPr>
              <w:pStyle w:val="TableText"/>
            </w:pPr>
          </w:p>
        </w:tc>
      </w:tr>
      <w:tr w:rsidR="00E94C1C" w14:paraId="7EE693B7" w14:textId="77777777" w:rsidTr="003453F7">
        <w:trPr>
          <w:jc w:val="center"/>
        </w:trPr>
        <w:tc>
          <w:tcPr>
            <w:tcW w:w="3345" w:type="dxa"/>
          </w:tcPr>
          <w:p w14:paraId="5F1A2EC1" w14:textId="77777777" w:rsidR="00E94C1C" w:rsidRDefault="00E94C1C" w:rsidP="003453F7">
            <w:pPr>
              <w:pStyle w:val="TableText"/>
            </w:pPr>
            <w:r>
              <w:tab/>
              <w:t>participation</w:t>
            </w:r>
          </w:p>
        </w:tc>
        <w:tc>
          <w:tcPr>
            <w:tcW w:w="720" w:type="dxa"/>
          </w:tcPr>
          <w:p w14:paraId="0A807FED" w14:textId="77777777" w:rsidR="00E94C1C" w:rsidRDefault="00E94C1C" w:rsidP="003453F7">
            <w:pPr>
              <w:pStyle w:val="TableText"/>
            </w:pPr>
            <w:r>
              <w:t>0..*</w:t>
            </w:r>
          </w:p>
        </w:tc>
        <w:tc>
          <w:tcPr>
            <w:tcW w:w="1152" w:type="dxa"/>
          </w:tcPr>
          <w:p w14:paraId="7EB86A74" w14:textId="77777777" w:rsidR="00E94C1C" w:rsidRDefault="00E94C1C" w:rsidP="003453F7">
            <w:pPr>
              <w:pStyle w:val="TableText"/>
            </w:pPr>
            <w:r>
              <w:t>MAY</w:t>
            </w:r>
          </w:p>
        </w:tc>
        <w:tc>
          <w:tcPr>
            <w:tcW w:w="864" w:type="dxa"/>
          </w:tcPr>
          <w:p w14:paraId="03D8EFA9" w14:textId="77777777" w:rsidR="00E94C1C" w:rsidRDefault="00E94C1C" w:rsidP="003453F7">
            <w:pPr>
              <w:pStyle w:val="TableText"/>
            </w:pPr>
          </w:p>
        </w:tc>
        <w:tc>
          <w:tcPr>
            <w:tcW w:w="1104" w:type="dxa"/>
          </w:tcPr>
          <w:p w14:paraId="346EE243" w14:textId="77777777" w:rsidR="00E94C1C" w:rsidRDefault="00E94C1C" w:rsidP="003453F7">
            <w:pPr>
              <w:pStyle w:val="TableText"/>
            </w:pPr>
            <w:hyperlink w:anchor="C_4499-35143">
              <w:r>
                <w:rPr>
                  <w:rStyle w:val="HyperlinkText9pt"/>
                </w:rPr>
                <w:t>4499-35143</w:t>
              </w:r>
            </w:hyperlink>
          </w:p>
        </w:tc>
        <w:tc>
          <w:tcPr>
            <w:tcW w:w="2975" w:type="dxa"/>
          </w:tcPr>
          <w:p w14:paraId="1CEB0334" w14:textId="77777777" w:rsidR="00E94C1C" w:rsidRDefault="00E94C1C" w:rsidP="003453F7">
            <w:pPr>
              <w:pStyle w:val="TableText"/>
            </w:pPr>
          </w:p>
        </w:tc>
      </w:tr>
      <w:tr w:rsidR="00E94C1C" w14:paraId="79AB679C" w14:textId="77777777" w:rsidTr="003453F7">
        <w:trPr>
          <w:jc w:val="center"/>
        </w:trPr>
        <w:tc>
          <w:tcPr>
            <w:tcW w:w="3345" w:type="dxa"/>
          </w:tcPr>
          <w:p w14:paraId="6EBDCBAA" w14:textId="77777777" w:rsidR="00E94C1C" w:rsidRDefault="00E94C1C" w:rsidP="003453F7">
            <w:pPr>
              <w:pStyle w:val="TableText"/>
            </w:pPr>
            <w:r>
              <w:tab/>
            </w:r>
            <w:r>
              <w:tab/>
              <w:t>@typeCode</w:t>
            </w:r>
          </w:p>
        </w:tc>
        <w:tc>
          <w:tcPr>
            <w:tcW w:w="720" w:type="dxa"/>
          </w:tcPr>
          <w:p w14:paraId="023B2017" w14:textId="77777777" w:rsidR="00E94C1C" w:rsidRDefault="00E94C1C" w:rsidP="003453F7">
            <w:pPr>
              <w:pStyle w:val="TableText"/>
            </w:pPr>
            <w:r>
              <w:t>1..1</w:t>
            </w:r>
          </w:p>
        </w:tc>
        <w:tc>
          <w:tcPr>
            <w:tcW w:w="1152" w:type="dxa"/>
          </w:tcPr>
          <w:p w14:paraId="314AB20D" w14:textId="77777777" w:rsidR="00E94C1C" w:rsidRDefault="00E94C1C" w:rsidP="003453F7">
            <w:pPr>
              <w:pStyle w:val="TableText"/>
            </w:pPr>
            <w:r>
              <w:t>SHALL</w:t>
            </w:r>
          </w:p>
        </w:tc>
        <w:tc>
          <w:tcPr>
            <w:tcW w:w="864" w:type="dxa"/>
          </w:tcPr>
          <w:p w14:paraId="199D7033" w14:textId="77777777" w:rsidR="00E94C1C" w:rsidRDefault="00E94C1C" w:rsidP="003453F7">
            <w:pPr>
              <w:pStyle w:val="TableText"/>
            </w:pPr>
          </w:p>
        </w:tc>
        <w:tc>
          <w:tcPr>
            <w:tcW w:w="1104" w:type="dxa"/>
          </w:tcPr>
          <w:p w14:paraId="47E605FB" w14:textId="77777777" w:rsidR="00E94C1C" w:rsidRDefault="00E94C1C" w:rsidP="003453F7">
            <w:pPr>
              <w:pStyle w:val="TableText"/>
            </w:pPr>
            <w:hyperlink w:anchor="C_4499-35150">
              <w:r>
                <w:rPr>
                  <w:rStyle w:val="HyperlinkText9pt"/>
                </w:rPr>
                <w:t>4499-35150</w:t>
              </w:r>
            </w:hyperlink>
          </w:p>
        </w:tc>
        <w:tc>
          <w:tcPr>
            <w:tcW w:w="2975" w:type="dxa"/>
          </w:tcPr>
          <w:p w14:paraId="5E804386" w14:textId="77777777" w:rsidR="00E94C1C" w:rsidRDefault="00E94C1C" w:rsidP="003453F7">
            <w:pPr>
              <w:pStyle w:val="TableText"/>
            </w:pPr>
            <w:r>
              <w:t>urn:oid:2.16.840.1.113883.5.90 (HL7ParticipationType) = PART</w:t>
            </w:r>
          </w:p>
        </w:tc>
      </w:tr>
      <w:tr w:rsidR="00E94C1C" w14:paraId="7039470C" w14:textId="77777777" w:rsidTr="003453F7">
        <w:trPr>
          <w:jc w:val="center"/>
        </w:trPr>
        <w:tc>
          <w:tcPr>
            <w:tcW w:w="3345" w:type="dxa"/>
          </w:tcPr>
          <w:p w14:paraId="3FB2B625" w14:textId="77777777" w:rsidR="00E94C1C" w:rsidRDefault="00E94C1C" w:rsidP="003453F7">
            <w:pPr>
              <w:pStyle w:val="TableText"/>
            </w:pPr>
            <w:r>
              <w:tab/>
            </w:r>
            <w:r>
              <w:tab/>
              <w:t>role</w:t>
            </w:r>
          </w:p>
        </w:tc>
        <w:tc>
          <w:tcPr>
            <w:tcW w:w="720" w:type="dxa"/>
          </w:tcPr>
          <w:p w14:paraId="460287A0" w14:textId="77777777" w:rsidR="00E94C1C" w:rsidRDefault="00E94C1C" w:rsidP="003453F7">
            <w:pPr>
              <w:pStyle w:val="TableText"/>
            </w:pPr>
            <w:r>
              <w:t>1..1</w:t>
            </w:r>
          </w:p>
        </w:tc>
        <w:tc>
          <w:tcPr>
            <w:tcW w:w="1152" w:type="dxa"/>
          </w:tcPr>
          <w:p w14:paraId="6A19EB53" w14:textId="77777777" w:rsidR="00E94C1C" w:rsidRDefault="00E94C1C" w:rsidP="003453F7">
            <w:pPr>
              <w:pStyle w:val="TableText"/>
            </w:pPr>
            <w:r>
              <w:t>SHALL</w:t>
            </w:r>
          </w:p>
        </w:tc>
        <w:tc>
          <w:tcPr>
            <w:tcW w:w="864" w:type="dxa"/>
          </w:tcPr>
          <w:p w14:paraId="7F65C60F" w14:textId="77777777" w:rsidR="00E94C1C" w:rsidRDefault="00E94C1C" w:rsidP="003453F7">
            <w:pPr>
              <w:pStyle w:val="TableText"/>
            </w:pPr>
          </w:p>
        </w:tc>
        <w:tc>
          <w:tcPr>
            <w:tcW w:w="1104" w:type="dxa"/>
          </w:tcPr>
          <w:p w14:paraId="7E6C37C3" w14:textId="77777777" w:rsidR="00E94C1C" w:rsidRDefault="00E94C1C" w:rsidP="003453F7">
            <w:pPr>
              <w:pStyle w:val="TableText"/>
            </w:pPr>
            <w:hyperlink w:anchor="C_4499-36113">
              <w:r>
                <w:rPr>
                  <w:rStyle w:val="HyperlinkText9pt"/>
                </w:rPr>
                <w:t>4499-36113</w:t>
              </w:r>
            </w:hyperlink>
          </w:p>
        </w:tc>
        <w:tc>
          <w:tcPr>
            <w:tcW w:w="2975" w:type="dxa"/>
          </w:tcPr>
          <w:p w14:paraId="18A44009" w14:textId="77777777" w:rsidR="00E94C1C" w:rsidRDefault="00E94C1C" w:rsidP="003453F7">
            <w:pPr>
              <w:pStyle w:val="TableText"/>
            </w:pPr>
            <w:hyperlink w:anchor="E_Entity_Practitioner_V2">
              <w:r>
                <w:rPr>
                  <w:rStyle w:val="HyperlinkText9pt"/>
                </w:rPr>
                <w:t>Entity - Practitioner (V2) (identifier: urn:hl7ii:2.16.840.1.113883.10.20.28.4.137:2021-02-01</w:t>
              </w:r>
            </w:hyperlink>
          </w:p>
        </w:tc>
      </w:tr>
      <w:tr w:rsidR="00E94C1C" w14:paraId="144BDF53" w14:textId="77777777" w:rsidTr="003453F7">
        <w:trPr>
          <w:jc w:val="center"/>
        </w:trPr>
        <w:tc>
          <w:tcPr>
            <w:tcW w:w="3345" w:type="dxa"/>
          </w:tcPr>
          <w:p w14:paraId="606796E3" w14:textId="77777777" w:rsidR="00E94C1C" w:rsidRDefault="00E94C1C" w:rsidP="003453F7">
            <w:pPr>
              <w:pStyle w:val="TableText"/>
            </w:pPr>
            <w:r>
              <w:tab/>
              <w:t>participation</w:t>
            </w:r>
          </w:p>
        </w:tc>
        <w:tc>
          <w:tcPr>
            <w:tcW w:w="720" w:type="dxa"/>
          </w:tcPr>
          <w:p w14:paraId="0114624D" w14:textId="77777777" w:rsidR="00E94C1C" w:rsidRDefault="00E94C1C" w:rsidP="003453F7">
            <w:pPr>
              <w:pStyle w:val="TableText"/>
            </w:pPr>
            <w:r>
              <w:t>0..*</w:t>
            </w:r>
          </w:p>
        </w:tc>
        <w:tc>
          <w:tcPr>
            <w:tcW w:w="1152" w:type="dxa"/>
          </w:tcPr>
          <w:p w14:paraId="060BE3AA" w14:textId="77777777" w:rsidR="00E94C1C" w:rsidRDefault="00E94C1C" w:rsidP="003453F7">
            <w:pPr>
              <w:pStyle w:val="TableText"/>
            </w:pPr>
            <w:r>
              <w:t>MAY</w:t>
            </w:r>
          </w:p>
        </w:tc>
        <w:tc>
          <w:tcPr>
            <w:tcW w:w="864" w:type="dxa"/>
          </w:tcPr>
          <w:p w14:paraId="1129B360" w14:textId="77777777" w:rsidR="00E94C1C" w:rsidRDefault="00E94C1C" w:rsidP="003453F7">
            <w:pPr>
              <w:pStyle w:val="TableText"/>
            </w:pPr>
          </w:p>
        </w:tc>
        <w:tc>
          <w:tcPr>
            <w:tcW w:w="1104" w:type="dxa"/>
          </w:tcPr>
          <w:p w14:paraId="07D314D8" w14:textId="77777777" w:rsidR="00E94C1C" w:rsidRDefault="00E94C1C" w:rsidP="003453F7">
            <w:pPr>
              <w:pStyle w:val="TableText"/>
            </w:pPr>
            <w:hyperlink w:anchor="C_4499-35147">
              <w:r>
                <w:rPr>
                  <w:rStyle w:val="HyperlinkText9pt"/>
                </w:rPr>
                <w:t>4499-35147</w:t>
              </w:r>
            </w:hyperlink>
          </w:p>
        </w:tc>
        <w:tc>
          <w:tcPr>
            <w:tcW w:w="2975" w:type="dxa"/>
          </w:tcPr>
          <w:p w14:paraId="47D3680F" w14:textId="77777777" w:rsidR="00E94C1C" w:rsidRDefault="00E94C1C" w:rsidP="003453F7">
            <w:pPr>
              <w:pStyle w:val="TableText"/>
            </w:pPr>
          </w:p>
        </w:tc>
      </w:tr>
      <w:tr w:rsidR="00E94C1C" w14:paraId="7A193348" w14:textId="77777777" w:rsidTr="003453F7">
        <w:trPr>
          <w:jc w:val="center"/>
        </w:trPr>
        <w:tc>
          <w:tcPr>
            <w:tcW w:w="3345" w:type="dxa"/>
          </w:tcPr>
          <w:p w14:paraId="3DC330F8" w14:textId="77777777" w:rsidR="00E94C1C" w:rsidRDefault="00E94C1C" w:rsidP="003453F7">
            <w:pPr>
              <w:pStyle w:val="TableText"/>
            </w:pPr>
            <w:r>
              <w:tab/>
            </w:r>
            <w:r>
              <w:tab/>
              <w:t>@typeCode</w:t>
            </w:r>
          </w:p>
        </w:tc>
        <w:tc>
          <w:tcPr>
            <w:tcW w:w="720" w:type="dxa"/>
          </w:tcPr>
          <w:p w14:paraId="043A6E51" w14:textId="77777777" w:rsidR="00E94C1C" w:rsidRDefault="00E94C1C" w:rsidP="003453F7">
            <w:pPr>
              <w:pStyle w:val="TableText"/>
            </w:pPr>
            <w:r>
              <w:t>1..1</w:t>
            </w:r>
          </w:p>
        </w:tc>
        <w:tc>
          <w:tcPr>
            <w:tcW w:w="1152" w:type="dxa"/>
          </w:tcPr>
          <w:p w14:paraId="50A6D332" w14:textId="77777777" w:rsidR="00E94C1C" w:rsidRDefault="00E94C1C" w:rsidP="003453F7">
            <w:pPr>
              <w:pStyle w:val="TableText"/>
            </w:pPr>
            <w:r>
              <w:t>SHALL</w:t>
            </w:r>
          </w:p>
        </w:tc>
        <w:tc>
          <w:tcPr>
            <w:tcW w:w="864" w:type="dxa"/>
          </w:tcPr>
          <w:p w14:paraId="2B0100BA" w14:textId="77777777" w:rsidR="00E94C1C" w:rsidRDefault="00E94C1C" w:rsidP="003453F7">
            <w:pPr>
              <w:pStyle w:val="TableText"/>
            </w:pPr>
          </w:p>
        </w:tc>
        <w:tc>
          <w:tcPr>
            <w:tcW w:w="1104" w:type="dxa"/>
          </w:tcPr>
          <w:p w14:paraId="6085B80F" w14:textId="77777777" w:rsidR="00E94C1C" w:rsidRDefault="00E94C1C" w:rsidP="003453F7">
            <w:pPr>
              <w:pStyle w:val="TableText"/>
            </w:pPr>
            <w:hyperlink w:anchor="C_4499-35152">
              <w:r>
                <w:rPr>
                  <w:rStyle w:val="HyperlinkText9pt"/>
                </w:rPr>
                <w:t>4499-35152</w:t>
              </w:r>
            </w:hyperlink>
          </w:p>
        </w:tc>
        <w:tc>
          <w:tcPr>
            <w:tcW w:w="2975" w:type="dxa"/>
          </w:tcPr>
          <w:p w14:paraId="04F30526" w14:textId="77777777" w:rsidR="00E94C1C" w:rsidRDefault="00E94C1C" w:rsidP="003453F7">
            <w:pPr>
              <w:pStyle w:val="TableText"/>
            </w:pPr>
            <w:r>
              <w:t>urn:oid:2.16.840.1.113883.5.90 (HL7ParticipationType) = PART</w:t>
            </w:r>
          </w:p>
        </w:tc>
      </w:tr>
      <w:tr w:rsidR="00E94C1C" w14:paraId="2EB9BA59" w14:textId="77777777" w:rsidTr="003453F7">
        <w:trPr>
          <w:jc w:val="center"/>
        </w:trPr>
        <w:tc>
          <w:tcPr>
            <w:tcW w:w="3345" w:type="dxa"/>
          </w:tcPr>
          <w:p w14:paraId="33D13F01" w14:textId="77777777" w:rsidR="00E94C1C" w:rsidRDefault="00E94C1C" w:rsidP="003453F7">
            <w:pPr>
              <w:pStyle w:val="TableText"/>
            </w:pPr>
            <w:r>
              <w:tab/>
            </w:r>
            <w:r>
              <w:tab/>
              <w:t>role</w:t>
            </w:r>
          </w:p>
        </w:tc>
        <w:tc>
          <w:tcPr>
            <w:tcW w:w="720" w:type="dxa"/>
          </w:tcPr>
          <w:p w14:paraId="7D6AC7ED" w14:textId="77777777" w:rsidR="00E94C1C" w:rsidRDefault="00E94C1C" w:rsidP="003453F7">
            <w:pPr>
              <w:pStyle w:val="TableText"/>
            </w:pPr>
            <w:r>
              <w:t>1..1</w:t>
            </w:r>
          </w:p>
        </w:tc>
        <w:tc>
          <w:tcPr>
            <w:tcW w:w="1152" w:type="dxa"/>
          </w:tcPr>
          <w:p w14:paraId="0484C2A4" w14:textId="77777777" w:rsidR="00E94C1C" w:rsidRDefault="00E94C1C" w:rsidP="003453F7">
            <w:pPr>
              <w:pStyle w:val="TableText"/>
            </w:pPr>
            <w:r>
              <w:t>SHALL</w:t>
            </w:r>
          </w:p>
        </w:tc>
        <w:tc>
          <w:tcPr>
            <w:tcW w:w="864" w:type="dxa"/>
          </w:tcPr>
          <w:p w14:paraId="742BC4A6" w14:textId="77777777" w:rsidR="00E94C1C" w:rsidRDefault="00E94C1C" w:rsidP="003453F7">
            <w:pPr>
              <w:pStyle w:val="TableText"/>
            </w:pPr>
          </w:p>
        </w:tc>
        <w:tc>
          <w:tcPr>
            <w:tcW w:w="1104" w:type="dxa"/>
          </w:tcPr>
          <w:p w14:paraId="4E24018D" w14:textId="77777777" w:rsidR="00E94C1C" w:rsidRDefault="00E94C1C" w:rsidP="003453F7">
            <w:pPr>
              <w:pStyle w:val="TableText"/>
            </w:pPr>
            <w:hyperlink w:anchor="C_4499-36114">
              <w:r>
                <w:rPr>
                  <w:rStyle w:val="HyperlinkText9pt"/>
                </w:rPr>
                <w:t>4499-</w:t>
              </w:r>
              <w:r>
                <w:rPr>
                  <w:rStyle w:val="HyperlinkText9pt"/>
                </w:rPr>
                <w:lastRenderedPageBreak/>
                <w:t>36114</w:t>
              </w:r>
            </w:hyperlink>
          </w:p>
        </w:tc>
        <w:tc>
          <w:tcPr>
            <w:tcW w:w="2975" w:type="dxa"/>
          </w:tcPr>
          <w:p w14:paraId="565C51C4" w14:textId="77777777" w:rsidR="00E94C1C" w:rsidRDefault="00E94C1C" w:rsidP="003453F7">
            <w:pPr>
              <w:pStyle w:val="TableText"/>
            </w:pPr>
            <w:hyperlink w:anchor="E_Entity_Organization_V2">
              <w:r>
                <w:rPr>
                  <w:rStyle w:val="HyperlinkText9pt"/>
                </w:rPr>
                <w:t xml:space="preserve">Entity - Organization (V2) </w:t>
              </w:r>
              <w:r>
                <w:rPr>
                  <w:rStyle w:val="HyperlinkText9pt"/>
                </w:rPr>
                <w:lastRenderedPageBreak/>
                <w:t>(identifier: urn:hl7ii:2.16.840.1.113883.10.20.28.4.135:2021-02-01</w:t>
              </w:r>
            </w:hyperlink>
          </w:p>
        </w:tc>
      </w:tr>
      <w:tr w:rsidR="00E94C1C" w14:paraId="3ACC8FAC" w14:textId="77777777" w:rsidTr="003453F7">
        <w:trPr>
          <w:jc w:val="center"/>
        </w:trPr>
        <w:tc>
          <w:tcPr>
            <w:tcW w:w="3345" w:type="dxa"/>
          </w:tcPr>
          <w:p w14:paraId="262EC29F" w14:textId="77777777" w:rsidR="00E94C1C" w:rsidRDefault="00E94C1C" w:rsidP="003453F7">
            <w:pPr>
              <w:pStyle w:val="TableText"/>
            </w:pPr>
            <w:r>
              <w:lastRenderedPageBreak/>
              <w:tab/>
              <w:t>participation</w:t>
            </w:r>
          </w:p>
        </w:tc>
        <w:tc>
          <w:tcPr>
            <w:tcW w:w="720" w:type="dxa"/>
          </w:tcPr>
          <w:p w14:paraId="6AED22E1" w14:textId="77777777" w:rsidR="00E94C1C" w:rsidRDefault="00E94C1C" w:rsidP="003453F7">
            <w:pPr>
              <w:pStyle w:val="TableText"/>
            </w:pPr>
            <w:r>
              <w:t>0..*</w:t>
            </w:r>
          </w:p>
        </w:tc>
        <w:tc>
          <w:tcPr>
            <w:tcW w:w="1152" w:type="dxa"/>
          </w:tcPr>
          <w:p w14:paraId="265FF8C4" w14:textId="77777777" w:rsidR="00E94C1C" w:rsidRDefault="00E94C1C" w:rsidP="003453F7">
            <w:pPr>
              <w:pStyle w:val="TableText"/>
            </w:pPr>
            <w:r>
              <w:t>MAY</w:t>
            </w:r>
          </w:p>
        </w:tc>
        <w:tc>
          <w:tcPr>
            <w:tcW w:w="864" w:type="dxa"/>
          </w:tcPr>
          <w:p w14:paraId="4AD747C0" w14:textId="77777777" w:rsidR="00E94C1C" w:rsidRDefault="00E94C1C" w:rsidP="003453F7">
            <w:pPr>
              <w:pStyle w:val="TableText"/>
            </w:pPr>
          </w:p>
        </w:tc>
        <w:tc>
          <w:tcPr>
            <w:tcW w:w="1104" w:type="dxa"/>
          </w:tcPr>
          <w:p w14:paraId="3FE874B4" w14:textId="77777777" w:rsidR="00E94C1C" w:rsidRDefault="00E94C1C" w:rsidP="003453F7">
            <w:pPr>
              <w:pStyle w:val="TableText"/>
            </w:pPr>
            <w:hyperlink w:anchor="C_4499-35841">
              <w:r>
                <w:rPr>
                  <w:rStyle w:val="HyperlinkText9pt"/>
                </w:rPr>
                <w:t>4499-35841</w:t>
              </w:r>
            </w:hyperlink>
          </w:p>
        </w:tc>
        <w:tc>
          <w:tcPr>
            <w:tcW w:w="2975" w:type="dxa"/>
          </w:tcPr>
          <w:p w14:paraId="53D20311" w14:textId="77777777" w:rsidR="00E94C1C" w:rsidRDefault="00E94C1C" w:rsidP="003453F7">
            <w:pPr>
              <w:pStyle w:val="TableText"/>
            </w:pPr>
          </w:p>
        </w:tc>
      </w:tr>
      <w:tr w:rsidR="00E94C1C" w14:paraId="6F89DC96" w14:textId="77777777" w:rsidTr="003453F7">
        <w:trPr>
          <w:jc w:val="center"/>
        </w:trPr>
        <w:tc>
          <w:tcPr>
            <w:tcW w:w="3345" w:type="dxa"/>
          </w:tcPr>
          <w:p w14:paraId="54B093EC" w14:textId="77777777" w:rsidR="00E94C1C" w:rsidRDefault="00E94C1C" w:rsidP="003453F7">
            <w:pPr>
              <w:pStyle w:val="TableText"/>
            </w:pPr>
            <w:r>
              <w:tab/>
            </w:r>
            <w:r>
              <w:tab/>
              <w:t>@typeCode</w:t>
            </w:r>
          </w:p>
        </w:tc>
        <w:tc>
          <w:tcPr>
            <w:tcW w:w="720" w:type="dxa"/>
          </w:tcPr>
          <w:p w14:paraId="1527A7CB" w14:textId="77777777" w:rsidR="00E94C1C" w:rsidRDefault="00E94C1C" w:rsidP="003453F7">
            <w:pPr>
              <w:pStyle w:val="TableText"/>
            </w:pPr>
            <w:r>
              <w:t>1..1</w:t>
            </w:r>
          </w:p>
        </w:tc>
        <w:tc>
          <w:tcPr>
            <w:tcW w:w="1152" w:type="dxa"/>
          </w:tcPr>
          <w:p w14:paraId="2D5CCF2B" w14:textId="77777777" w:rsidR="00E94C1C" w:rsidRDefault="00E94C1C" w:rsidP="003453F7">
            <w:pPr>
              <w:pStyle w:val="TableText"/>
            </w:pPr>
            <w:r>
              <w:t>SHALL</w:t>
            </w:r>
          </w:p>
        </w:tc>
        <w:tc>
          <w:tcPr>
            <w:tcW w:w="864" w:type="dxa"/>
          </w:tcPr>
          <w:p w14:paraId="5C8475D8" w14:textId="77777777" w:rsidR="00E94C1C" w:rsidRDefault="00E94C1C" w:rsidP="003453F7">
            <w:pPr>
              <w:pStyle w:val="TableText"/>
            </w:pPr>
          </w:p>
        </w:tc>
        <w:tc>
          <w:tcPr>
            <w:tcW w:w="1104" w:type="dxa"/>
          </w:tcPr>
          <w:p w14:paraId="60A9B569" w14:textId="77777777" w:rsidR="00E94C1C" w:rsidRDefault="00E94C1C" w:rsidP="003453F7">
            <w:pPr>
              <w:pStyle w:val="TableText"/>
            </w:pPr>
            <w:hyperlink w:anchor="C_4499-35843">
              <w:r>
                <w:rPr>
                  <w:rStyle w:val="HyperlinkText9pt"/>
                </w:rPr>
                <w:t>4499-35843</w:t>
              </w:r>
            </w:hyperlink>
          </w:p>
        </w:tc>
        <w:tc>
          <w:tcPr>
            <w:tcW w:w="2975" w:type="dxa"/>
          </w:tcPr>
          <w:p w14:paraId="69A16418" w14:textId="77777777" w:rsidR="00E94C1C" w:rsidRDefault="00E94C1C" w:rsidP="003453F7">
            <w:pPr>
              <w:pStyle w:val="TableText"/>
            </w:pPr>
            <w:r>
              <w:t>urn:oid:2.16.840.1.113883.5.90 (HL7ParticipationType) = PART</w:t>
            </w:r>
          </w:p>
        </w:tc>
      </w:tr>
      <w:tr w:rsidR="00E94C1C" w14:paraId="67042F87" w14:textId="77777777" w:rsidTr="003453F7">
        <w:trPr>
          <w:jc w:val="center"/>
        </w:trPr>
        <w:tc>
          <w:tcPr>
            <w:tcW w:w="3345" w:type="dxa"/>
          </w:tcPr>
          <w:p w14:paraId="16E0479A" w14:textId="77777777" w:rsidR="00E94C1C" w:rsidRDefault="00E94C1C" w:rsidP="003453F7">
            <w:pPr>
              <w:pStyle w:val="TableText"/>
            </w:pPr>
            <w:r>
              <w:tab/>
            </w:r>
            <w:r>
              <w:tab/>
              <w:t>role</w:t>
            </w:r>
          </w:p>
        </w:tc>
        <w:tc>
          <w:tcPr>
            <w:tcW w:w="720" w:type="dxa"/>
          </w:tcPr>
          <w:p w14:paraId="3527A202" w14:textId="77777777" w:rsidR="00E94C1C" w:rsidRDefault="00E94C1C" w:rsidP="003453F7">
            <w:pPr>
              <w:pStyle w:val="TableText"/>
            </w:pPr>
            <w:r>
              <w:t>1..1</w:t>
            </w:r>
          </w:p>
        </w:tc>
        <w:tc>
          <w:tcPr>
            <w:tcW w:w="1152" w:type="dxa"/>
          </w:tcPr>
          <w:p w14:paraId="4C7EF002" w14:textId="77777777" w:rsidR="00E94C1C" w:rsidRDefault="00E94C1C" w:rsidP="003453F7">
            <w:pPr>
              <w:pStyle w:val="TableText"/>
            </w:pPr>
            <w:r>
              <w:t>SHALL</w:t>
            </w:r>
          </w:p>
        </w:tc>
        <w:tc>
          <w:tcPr>
            <w:tcW w:w="864" w:type="dxa"/>
          </w:tcPr>
          <w:p w14:paraId="3CCA48EE" w14:textId="77777777" w:rsidR="00E94C1C" w:rsidRDefault="00E94C1C" w:rsidP="003453F7">
            <w:pPr>
              <w:pStyle w:val="TableText"/>
            </w:pPr>
          </w:p>
        </w:tc>
        <w:tc>
          <w:tcPr>
            <w:tcW w:w="1104" w:type="dxa"/>
          </w:tcPr>
          <w:p w14:paraId="375CA1E3" w14:textId="77777777" w:rsidR="00E94C1C" w:rsidRDefault="00E94C1C" w:rsidP="003453F7">
            <w:pPr>
              <w:pStyle w:val="TableText"/>
            </w:pPr>
            <w:hyperlink w:anchor="C_4499-36115">
              <w:r>
                <w:rPr>
                  <w:rStyle w:val="HyperlinkText9pt"/>
                </w:rPr>
                <w:t>4499-36115</w:t>
              </w:r>
            </w:hyperlink>
          </w:p>
        </w:tc>
        <w:tc>
          <w:tcPr>
            <w:tcW w:w="2975" w:type="dxa"/>
          </w:tcPr>
          <w:p w14:paraId="77BB499E" w14:textId="77777777" w:rsidR="00E94C1C" w:rsidRDefault="00E94C1C" w:rsidP="003453F7">
            <w:pPr>
              <w:pStyle w:val="TableText"/>
            </w:pPr>
            <w:hyperlink w:anchor="E_Entity_Care_Partner_V2">
              <w:r>
                <w:rPr>
                  <w:rStyle w:val="HyperlinkText9pt"/>
                </w:rPr>
                <w:t>Entity - Care Partner (V2) (identifier: urn:hl7ii:2.16.840.1.113883.10.20.28.4.134:2021-02-01</w:t>
              </w:r>
            </w:hyperlink>
          </w:p>
        </w:tc>
      </w:tr>
      <w:tr w:rsidR="00E94C1C" w14:paraId="03D8F8B5" w14:textId="77777777" w:rsidTr="003453F7">
        <w:trPr>
          <w:jc w:val="center"/>
        </w:trPr>
        <w:tc>
          <w:tcPr>
            <w:tcW w:w="3345" w:type="dxa"/>
          </w:tcPr>
          <w:p w14:paraId="26A03512" w14:textId="77777777" w:rsidR="00E94C1C" w:rsidRDefault="00E94C1C" w:rsidP="003453F7">
            <w:pPr>
              <w:pStyle w:val="TableText"/>
            </w:pPr>
            <w:r>
              <w:tab/>
              <w:t>participation</w:t>
            </w:r>
          </w:p>
        </w:tc>
        <w:tc>
          <w:tcPr>
            <w:tcW w:w="720" w:type="dxa"/>
          </w:tcPr>
          <w:p w14:paraId="6B20C402" w14:textId="77777777" w:rsidR="00E94C1C" w:rsidRDefault="00E94C1C" w:rsidP="003453F7">
            <w:pPr>
              <w:pStyle w:val="TableText"/>
            </w:pPr>
            <w:r>
              <w:t>0..1</w:t>
            </w:r>
          </w:p>
        </w:tc>
        <w:tc>
          <w:tcPr>
            <w:tcW w:w="1152" w:type="dxa"/>
          </w:tcPr>
          <w:p w14:paraId="630C8413" w14:textId="77777777" w:rsidR="00E94C1C" w:rsidRDefault="00E94C1C" w:rsidP="003453F7">
            <w:pPr>
              <w:pStyle w:val="TableText"/>
            </w:pPr>
            <w:r>
              <w:t>MAY</w:t>
            </w:r>
          </w:p>
        </w:tc>
        <w:tc>
          <w:tcPr>
            <w:tcW w:w="864" w:type="dxa"/>
          </w:tcPr>
          <w:p w14:paraId="7233B6C6" w14:textId="77777777" w:rsidR="00E94C1C" w:rsidRDefault="00E94C1C" w:rsidP="003453F7">
            <w:pPr>
              <w:pStyle w:val="TableText"/>
            </w:pPr>
          </w:p>
        </w:tc>
        <w:tc>
          <w:tcPr>
            <w:tcW w:w="1104" w:type="dxa"/>
          </w:tcPr>
          <w:p w14:paraId="44F7BD05" w14:textId="77777777" w:rsidR="00E94C1C" w:rsidRDefault="00E94C1C" w:rsidP="003453F7">
            <w:pPr>
              <w:pStyle w:val="TableText"/>
            </w:pPr>
            <w:hyperlink w:anchor="C_4499-35145">
              <w:r>
                <w:rPr>
                  <w:rStyle w:val="HyperlinkText9pt"/>
                </w:rPr>
                <w:t>4499-35145</w:t>
              </w:r>
            </w:hyperlink>
          </w:p>
        </w:tc>
        <w:tc>
          <w:tcPr>
            <w:tcW w:w="2975" w:type="dxa"/>
          </w:tcPr>
          <w:p w14:paraId="6F1B42A7" w14:textId="77777777" w:rsidR="00E94C1C" w:rsidRDefault="00E94C1C" w:rsidP="003453F7">
            <w:pPr>
              <w:pStyle w:val="TableText"/>
            </w:pPr>
          </w:p>
        </w:tc>
      </w:tr>
      <w:tr w:rsidR="00E94C1C" w14:paraId="48FEF064" w14:textId="77777777" w:rsidTr="003453F7">
        <w:trPr>
          <w:jc w:val="center"/>
        </w:trPr>
        <w:tc>
          <w:tcPr>
            <w:tcW w:w="3345" w:type="dxa"/>
          </w:tcPr>
          <w:p w14:paraId="35C9EAEE" w14:textId="77777777" w:rsidR="00E94C1C" w:rsidRDefault="00E94C1C" w:rsidP="003453F7">
            <w:pPr>
              <w:pStyle w:val="TableText"/>
            </w:pPr>
            <w:r>
              <w:tab/>
            </w:r>
            <w:r>
              <w:tab/>
              <w:t>@typeCode</w:t>
            </w:r>
          </w:p>
        </w:tc>
        <w:tc>
          <w:tcPr>
            <w:tcW w:w="720" w:type="dxa"/>
          </w:tcPr>
          <w:p w14:paraId="1E4688A0" w14:textId="77777777" w:rsidR="00E94C1C" w:rsidRDefault="00E94C1C" w:rsidP="003453F7">
            <w:pPr>
              <w:pStyle w:val="TableText"/>
            </w:pPr>
            <w:r>
              <w:t>1..1</w:t>
            </w:r>
          </w:p>
        </w:tc>
        <w:tc>
          <w:tcPr>
            <w:tcW w:w="1152" w:type="dxa"/>
          </w:tcPr>
          <w:p w14:paraId="12F425A3" w14:textId="77777777" w:rsidR="00E94C1C" w:rsidRDefault="00E94C1C" w:rsidP="003453F7">
            <w:pPr>
              <w:pStyle w:val="TableText"/>
            </w:pPr>
            <w:r>
              <w:t>SHALL</w:t>
            </w:r>
          </w:p>
        </w:tc>
        <w:tc>
          <w:tcPr>
            <w:tcW w:w="864" w:type="dxa"/>
          </w:tcPr>
          <w:p w14:paraId="3B54AAF1" w14:textId="77777777" w:rsidR="00E94C1C" w:rsidRDefault="00E94C1C" w:rsidP="003453F7">
            <w:pPr>
              <w:pStyle w:val="TableText"/>
            </w:pPr>
          </w:p>
        </w:tc>
        <w:tc>
          <w:tcPr>
            <w:tcW w:w="1104" w:type="dxa"/>
          </w:tcPr>
          <w:p w14:paraId="3A2EB964" w14:textId="77777777" w:rsidR="00E94C1C" w:rsidRDefault="00E94C1C" w:rsidP="003453F7">
            <w:pPr>
              <w:pStyle w:val="TableText"/>
            </w:pPr>
            <w:hyperlink w:anchor="C_4499-35151">
              <w:r>
                <w:rPr>
                  <w:rStyle w:val="HyperlinkText9pt"/>
                </w:rPr>
                <w:t>4499-35151</w:t>
              </w:r>
            </w:hyperlink>
          </w:p>
        </w:tc>
        <w:tc>
          <w:tcPr>
            <w:tcW w:w="2975" w:type="dxa"/>
          </w:tcPr>
          <w:p w14:paraId="2D8B0300" w14:textId="77777777" w:rsidR="00E94C1C" w:rsidRDefault="00E94C1C" w:rsidP="003453F7">
            <w:pPr>
              <w:pStyle w:val="TableText"/>
            </w:pPr>
            <w:r>
              <w:t>urn:oid:2.16.840.1.113883.5.90 (HL7ParticipationType) = PART</w:t>
            </w:r>
          </w:p>
        </w:tc>
      </w:tr>
      <w:tr w:rsidR="00E94C1C" w14:paraId="7E7BE5A7" w14:textId="77777777" w:rsidTr="003453F7">
        <w:trPr>
          <w:jc w:val="center"/>
        </w:trPr>
        <w:tc>
          <w:tcPr>
            <w:tcW w:w="3345" w:type="dxa"/>
          </w:tcPr>
          <w:p w14:paraId="7758FA8D" w14:textId="77777777" w:rsidR="00E94C1C" w:rsidRDefault="00E94C1C" w:rsidP="003453F7">
            <w:pPr>
              <w:pStyle w:val="TableText"/>
            </w:pPr>
            <w:r>
              <w:tab/>
            </w:r>
            <w:r>
              <w:tab/>
              <w:t>patient</w:t>
            </w:r>
          </w:p>
        </w:tc>
        <w:tc>
          <w:tcPr>
            <w:tcW w:w="720" w:type="dxa"/>
          </w:tcPr>
          <w:p w14:paraId="2B90E557" w14:textId="77777777" w:rsidR="00E94C1C" w:rsidRDefault="00E94C1C" w:rsidP="003453F7">
            <w:pPr>
              <w:pStyle w:val="TableText"/>
            </w:pPr>
            <w:r>
              <w:t>1..1</w:t>
            </w:r>
          </w:p>
        </w:tc>
        <w:tc>
          <w:tcPr>
            <w:tcW w:w="1152" w:type="dxa"/>
          </w:tcPr>
          <w:p w14:paraId="70BB06A8" w14:textId="77777777" w:rsidR="00E94C1C" w:rsidRDefault="00E94C1C" w:rsidP="003453F7">
            <w:pPr>
              <w:pStyle w:val="TableText"/>
            </w:pPr>
            <w:r>
              <w:t>SHALL</w:t>
            </w:r>
          </w:p>
        </w:tc>
        <w:tc>
          <w:tcPr>
            <w:tcW w:w="864" w:type="dxa"/>
          </w:tcPr>
          <w:p w14:paraId="51FB42E2" w14:textId="77777777" w:rsidR="00E94C1C" w:rsidRDefault="00E94C1C" w:rsidP="003453F7">
            <w:pPr>
              <w:pStyle w:val="TableText"/>
            </w:pPr>
          </w:p>
        </w:tc>
        <w:tc>
          <w:tcPr>
            <w:tcW w:w="1104" w:type="dxa"/>
          </w:tcPr>
          <w:p w14:paraId="2F41A8A7" w14:textId="77777777" w:rsidR="00E94C1C" w:rsidRDefault="00E94C1C" w:rsidP="003453F7">
            <w:pPr>
              <w:pStyle w:val="TableText"/>
            </w:pPr>
            <w:hyperlink w:anchor="C_4499-36116">
              <w:r>
                <w:rPr>
                  <w:rStyle w:val="HyperlinkText9pt"/>
                </w:rPr>
                <w:t>4499-36116</w:t>
              </w:r>
            </w:hyperlink>
          </w:p>
        </w:tc>
        <w:tc>
          <w:tcPr>
            <w:tcW w:w="2975" w:type="dxa"/>
          </w:tcPr>
          <w:p w14:paraId="04EFCC43" w14:textId="77777777" w:rsidR="00E94C1C" w:rsidRDefault="00E94C1C" w:rsidP="003453F7">
            <w:pPr>
              <w:pStyle w:val="TableText"/>
            </w:pPr>
            <w:hyperlink w:anchor="E_Entity_Patient_V2">
              <w:r>
                <w:rPr>
                  <w:rStyle w:val="HyperlinkText9pt"/>
                </w:rPr>
                <w:t>Entity - Patient (V2) (identifier: urn:hl7ii:2.16.840.1.113883.10.20.28.4.136:2021-02-01</w:t>
              </w:r>
            </w:hyperlink>
          </w:p>
        </w:tc>
      </w:tr>
      <w:tr w:rsidR="00E94C1C" w14:paraId="0AAAEF8E" w14:textId="77777777" w:rsidTr="003453F7">
        <w:trPr>
          <w:jc w:val="center"/>
        </w:trPr>
        <w:tc>
          <w:tcPr>
            <w:tcW w:w="3345" w:type="dxa"/>
          </w:tcPr>
          <w:p w14:paraId="72262429" w14:textId="77777777" w:rsidR="00E94C1C" w:rsidRDefault="00E94C1C" w:rsidP="003453F7">
            <w:pPr>
              <w:pStyle w:val="TableText"/>
            </w:pPr>
            <w:r>
              <w:tab/>
              <w:t>participation</w:t>
            </w:r>
          </w:p>
        </w:tc>
        <w:tc>
          <w:tcPr>
            <w:tcW w:w="720" w:type="dxa"/>
          </w:tcPr>
          <w:p w14:paraId="3C4639B2" w14:textId="77777777" w:rsidR="00E94C1C" w:rsidRDefault="00E94C1C" w:rsidP="003453F7">
            <w:pPr>
              <w:pStyle w:val="TableText"/>
            </w:pPr>
            <w:r>
              <w:t>0..*</w:t>
            </w:r>
          </w:p>
        </w:tc>
        <w:tc>
          <w:tcPr>
            <w:tcW w:w="1152" w:type="dxa"/>
          </w:tcPr>
          <w:p w14:paraId="6D2044CB" w14:textId="77777777" w:rsidR="00E94C1C" w:rsidRDefault="00E94C1C" w:rsidP="003453F7">
            <w:pPr>
              <w:pStyle w:val="TableText"/>
            </w:pPr>
            <w:r>
              <w:t>MAY</w:t>
            </w:r>
          </w:p>
        </w:tc>
        <w:tc>
          <w:tcPr>
            <w:tcW w:w="864" w:type="dxa"/>
          </w:tcPr>
          <w:p w14:paraId="09FC0581" w14:textId="77777777" w:rsidR="00E94C1C" w:rsidRDefault="00E94C1C" w:rsidP="003453F7">
            <w:pPr>
              <w:pStyle w:val="TableText"/>
            </w:pPr>
          </w:p>
        </w:tc>
        <w:tc>
          <w:tcPr>
            <w:tcW w:w="1104" w:type="dxa"/>
          </w:tcPr>
          <w:p w14:paraId="246BCCC1" w14:textId="77777777" w:rsidR="00E94C1C" w:rsidRDefault="00E94C1C" w:rsidP="003453F7">
            <w:pPr>
              <w:pStyle w:val="TableText"/>
            </w:pPr>
            <w:hyperlink w:anchor="C_4499-36117">
              <w:r>
                <w:rPr>
                  <w:rStyle w:val="HyperlinkText9pt"/>
                </w:rPr>
                <w:t>4499-36117</w:t>
              </w:r>
            </w:hyperlink>
          </w:p>
        </w:tc>
        <w:tc>
          <w:tcPr>
            <w:tcW w:w="2975" w:type="dxa"/>
          </w:tcPr>
          <w:p w14:paraId="569AC601" w14:textId="77777777" w:rsidR="00E94C1C" w:rsidRDefault="00E94C1C" w:rsidP="003453F7">
            <w:pPr>
              <w:pStyle w:val="TableText"/>
            </w:pPr>
          </w:p>
        </w:tc>
      </w:tr>
      <w:tr w:rsidR="00E94C1C" w14:paraId="2E91EC5D" w14:textId="77777777" w:rsidTr="003453F7">
        <w:trPr>
          <w:jc w:val="center"/>
        </w:trPr>
        <w:tc>
          <w:tcPr>
            <w:tcW w:w="3345" w:type="dxa"/>
          </w:tcPr>
          <w:p w14:paraId="5AB4D03C" w14:textId="77777777" w:rsidR="00E94C1C" w:rsidRDefault="00E94C1C" w:rsidP="003453F7">
            <w:pPr>
              <w:pStyle w:val="TableText"/>
            </w:pPr>
            <w:r>
              <w:tab/>
            </w:r>
            <w:r>
              <w:tab/>
              <w:t>@typeCode</w:t>
            </w:r>
          </w:p>
        </w:tc>
        <w:tc>
          <w:tcPr>
            <w:tcW w:w="720" w:type="dxa"/>
          </w:tcPr>
          <w:p w14:paraId="65A569BB" w14:textId="77777777" w:rsidR="00E94C1C" w:rsidRDefault="00E94C1C" w:rsidP="003453F7">
            <w:pPr>
              <w:pStyle w:val="TableText"/>
            </w:pPr>
            <w:r>
              <w:t>1..1</w:t>
            </w:r>
          </w:p>
        </w:tc>
        <w:tc>
          <w:tcPr>
            <w:tcW w:w="1152" w:type="dxa"/>
          </w:tcPr>
          <w:p w14:paraId="15D62645" w14:textId="77777777" w:rsidR="00E94C1C" w:rsidRDefault="00E94C1C" w:rsidP="003453F7">
            <w:pPr>
              <w:pStyle w:val="TableText"/>
            </w:pPr>
            <w:r>
              <w:t>SHALL</w:t>
            </w:r>
          </w:p>
        </w:tc>
        <w:tc>
          <w:tcPr>
            <w:tcW w:w="864" w:type="dxa"/>
          </w:tcPr>
          <w:p w14:paraId="5386D7CB" w14:textId="77777777" w:rsidR="00E94C1C" w:rsidRDefault="00E94C1C" w:rsidP="003453F7">
            <w:pPr>
              <w:pStyle w:val="TableText"/>
            </w:pPr>
          </w:p>
        </w:tc>
        <w:tc>
          <w:tcPr>
            <w:tcW w:w="1104" w:type="dxa"/>
          </w:tcPr>
          <w:p w14:paraId="77115F75" w14:textId="77777777" w:rsidR="00E94C1C" w:rsidRDefault="00E94C1C" w:rsidP="003453F7">
            <w:pPr>
              <w:pStyle w:val="TableText"/>
            </w:pPr>
            <w:hyperlink w:anchor="C_4499-36120">
              <w:r>
                <w:rPr>
                  <w:rStyle w:val="HyperlinkText9pt"/>
                </w:rPr>
                <w:t>4499-36120</w:t>
              </w:r>
            </w:hyperlink>
          </w:p>
        </w:tc>
        <w:tc>
          <w:tcPr>
            <w:tcW w:w="2975" w:type="dxa"/>
          </w:tcPr>
          <w:p w14:paraId="70880E1A" w14:textId="77777777" w:rsidR="00E94C1C" w:rsidRDefault="00E94C1C" w:rsidP="003453F7">
            <w:pPr>
              <w:pStyle w:val="TableText"/>
            </w:pPr>
            <w:r>
              <w:t>urn:oid:2.16.840.1.113883.5.90 (HL7ParticipationType) = PART</w:t>
            </w:r>
          </w:p>
        </w:tc>
      </w:tr>
      <w:tr w:rsidR="00E94C1C" w14:paraId="4C2BDFBC" w14:textId="77777777" w:rsidTr="003453F7">
        <w:trPr>
          <w:jc w:val="center"/>
        </w:trPr>
        <w:tc>
          <w:tcPr>
            <w:tcW w:w="3345" w:type="dxa"/>
          </w:tcPr>
          <w:p w14:paraId="2F257B6F" w14:textId="77777777" w:rsidR="00E94C1C" w:rsidRDefault="00E94C1C" w:rsidP="003453F7">
            <w:pPr>
              <w:pStyle w:val="TableText"/>
            </w:pPr>
            <w:r>
              <w:tab/>
            </w:r>
            <w:r>
              <w:tab/>
              <w:t>role</w:t>
            </w:r>
          </w:p>
        </w:tc>
        <w:tc>
          <w:tcPr>
            <w:tcW w:w="720" w:type="dxa"/>
          </w:tcPr>
          <w:p w14:paraId="4BFD2E62" w14:textId="77777777" w:rsidR="00E94C1C" w:rsidRDefault="00E94C1C" w:rsidP="003453F7">
            <w:pPr>
              <w:pStyle w:val="TableText"/>
            </w:pPr>
            <w:r>
              <w:t>1..1</w:t>
            </w:r>
          </w:p>
        </w:tc>
        <w:tc>
          <w:tcPr>
            <w:tcW w:w="1152" w:type="dxa"/>
          </w:tcPr>
          <w:p w14:paraId="4AE9565E" w14:textId="77777777" w:rsidR="00E94C1C" w:rsidRDefault="00E94C1C" w:rsidP="003453F7">
            <w:pPr>
              <w:pStyle w:val="TableText"/>
            </w:pPr>
            <w:r>
              <w:t>SHALL</w:t>
            </w:r>
          </w:p>
        </w:tc>
        <w:tc>
          <w:tcPr>
            <w:tcW w:w="864" w:type="dxa"/>
          </w:tcPr>
          <w:p w14:paraId="74A33C25" w14:textId="77777777" w:rsidR="00E94C1C" w:rsidRDefault="00E94C1C" w:rsidP="003453F7">
            <w:pPr>
              <w:pStyle w:val="TableText"/>
            </w:pPr>
          </w:p>
        </w:tc>
        <w:tc>
          <w:tcPr>
            <w:tcW w:w="1104" w:type="dxa"/>
          </w:tcPr>
          <w:p w14:paraId="35475C24" w14:textId="77777777" w:rsidR="00E94C1C" w:rsidRDefault="00E94C1C" w:rsidP="003453F7">
            <w:pPr>
              <w:pStyle w:val="TableText"/>
            </w:pPr>
            <w:hyperlink w:anchor="C_4499-36118">
              <w:r>
                <w:rPr>
                  <w:rStyle w:val="HyperlinkText9pt"/>
                </w:rPr>
                <w:t>4499-36118</w:t>
              </w:r>
            </w:hyperlink>
          </w:p>
        </w:tc>
        <w:tc>
          <w:tcPr>
            <w:tcW w:w="2975" w:type="dxa"/>
          </w:tcPr>
          <w:p w14:paraId="0DA69EEF" w14:textId="77777777" w:rsidR="00E94C1C" w:rsidRDefault="00E94C1C" w:rsidP="003453F7">
            <w:pPr>
              <w:pStyle w:val="TableText"/>
            </w:pPr>
            <w:hyperlink w:anchor="E_Entity_Location">
              <w:r>
                <w:rPr>
                  <w:rStyle w:val="HyperlinkText9pt"/>
                </w:rPr>
                <w:t>Entity - Location (identifier: urn:hl7ii:2.16.840.1.113883.10.20.28.4.142:2021-02-01</w:t>
              </w:r>
            </w:hyperlink>
          </w:p>
        </w:tc>
      </w:tr>
      <w:tr w:rsidR="00E94C1C" w14:paraId="4AB8CA6F" w14:textId="77777777" w:rsidTr="003453F7">
        <w:trPr>
          <w:jc w:val="center"/>
        </w:trPr>
        <w:tc>
          <w:tcPr>
            <w:tcW w:w="3345" w:type="dxa"/>
          </w:tcPr>
          <w:p w14:paraId="4A330FE1" w14:textId="77777777" w:rsidR="00E94C1C" w:rsidRDefault="00E94C1C" w:rsidP="003453F7">
            <w:pPr>
              <w:pStyle w:val="TableText"/>
            </w:pPr>
            <w:r>
              <w:tab/>
              <w:t>outboundRelationship</w:t>
            </w:r>
          </w:p>
        </w:tc>
        <w:tc>
          <w:tcPr>
            <w:tcW w:w="720" w:type="dxa"/>
          </w:tcPr>
          <w:p w14:paraId="23F509C0" w14:textId="77777777" w:rsidR="00E94C1C" w:rsidRDefault="00E94C1C" w:rsidP="003453F7">
            <w:pPr>
              <w:pStyle w:val="TableText"/>
            </w:pPr>
            <w:r>
              <w:t>0..1</w:t>
            </w:r>
          </w:p>
        </w:tc>
        <w:tc>
          <w:tcPr>
            <w:tcW w:w="1152" w:type="dxa"/>
          </w:tcPr>
          <w:p w14:paraId="0A83CA84" w14:textId="77777777" w:rsidR="00E94C1C" w:rsidRDefault="00E94C1C" w:rsidP="003453F7">
            <w:pPr>
              <w:pStyle w:val="TableText"/>
            </w:pPr>
            <w:r>
              <w:t>MAY</w:t>
            </w:r>
          </w:p>
        </w:tc>
        <w:tc>
          <w:tcPr>
            <w:tcW w:w="864" w:type="dxa"/>
          </w:tcPr>
          <w:p w14:paraId="7CFCF388" w14:textId="77777777" w:rsidR="00E94C1C" w:rsidRDefault="00E94C1C" w:rsidP="003453F7">
            <w:pPr>
              <w:pStyle w:val="TableText"/>
            </w:pPr>
          </w:p>
        </w:tc>
        <w:tc>
          <w:tcPr>
            <w:tcW w:w="1104" w:type="dxa"/>
          </w:tcPr>
          <w:p w14:paraId="0F17907C" w14:textId="77777777" w:rsidR="00E94C1C" w:rsidRDefault="00E94C1C" w:rsidP="003453F7">
            <w:pPr>
              <w:pStyle w:val="TableText"/>
            </w:pPr>
            <w:hyperlink w:anchor="C_4499-31024">
              <w:r>
                <w:rPr>
                  <w:rStyle w:val="HyperlinkText9pt"/>
                </w:rPr>
                <w:t>4499-31024</w:t>
              </w:r>
            </w:hyperlink>
          </w:p>
        </w:tc>
        <w:tc>
          <w:tcPr>
            <w:tcW w:w="2975" w:type="dxa"/>
          </w:tcPr>
          <w:p w14:paraId="160EA411" w14:textId="77777777" w:rsidR="00E94C1C" w:rsidRDefault="00E94C1C" w:rsidP="003453F7">
            <w:pPr>
              <w:pStyle w:val="TableText"/>
            </w:pPr>
          </w:p>
        </w:tc>
      </w:tr>
      <w:tr w:rsidR="00E94C1C" w14:paraId="0661FD91" w14:textId="77777777" w:rsidTr="003453F7">
        <w:trPr>
          <w:jc w:val="center"/>
        </w:trPr>
        <w:tc>
          <w:tcPr>
            <w:tcW w:w="3345" w:type="dxa"/>
          </w:tcPr>
          <w:p w14:paraId="2E3AEF40" w14:textId="77777777" w:rsidR="00E94C1C" w:rsidRDefault="00E94C1C" w:rsidP="003453F7">
            <w:pPr>
              <w:pStyle w:val="TableText"/>
            </w:pPr>
            <w:r>
              <w:tab/>
            </w:r>
            <w:r>
              <w:tab/>
              <w:t>@typeCode</w:t>
            </w:r>
          </w:p>
        </w:tc>
        <w:tc>
          <w:tcPr>
            <w:tcW w:w="720" w:type="dxa"/>
          </w:tcPr>
          <w:p w14:paraId="25F92572" w14:textId="77777777" w:rsidR="00E94C1C" w:rsidRDefault="00E94C1C" w:rsidP="003453F7">
            <w:pPr>
              <w:pStyle w:val="TableText"/>
            </w:pPr>
            <w:r>
              <w:t>1..1</w:t>
            </w:r>
          </w:p>
        </w:tc>
        <w:tc>
          <w:tcPr>
            <w:tcW w:w="1152" w:type="dxa"/>
          </w:tcPr>
          <w:p w14:paraId="621E4CEB" w14:textId="77777777" w:rsidR="00E94C1C" w:rsidRDefault="00E94C1C" w:rsidP="003453F7">
            <w:pPr>
              <w:pStyle w:val="TableText"/>
            </w:pPr>
            <w:r>
              <w:t>SHALL</w:t>
            </w:r>
          </w:p>
        </w:tc>
        <w:tc>
          <w:tcPr>
            <w:tcW w:w="864" w:type="dxa"/>
          </w:tcPr>
          <w:p w14:paraId="3F79D0A7" w14:textId="77777777" w:rsidR="00E94C1C" w:rsidRDefault="00E94C1C" w:rsidP="003453F7">
            <w:pPr>
              <w:pStyle w:val="TableText"/>
            </w:pPr>
          </w:p>
        </w:tc>
        <w:tc>
          <w:tcPr>
            <w:tcW w:w="1104" w:type="dxa"/>
          </w:tcPr>
          <w:p w14:paraId="3F46651E" w14:textId="77777777" w:rsidR="00E94C1C" w:rsidRDefault="00E94C1C" w:rsidP="003453F7">
            <w:pPr>
              <w:pStyle w:val="TableText"/>
            </w:pPr>
            <w:hyperlink w:anchor="C_4499-31025">
              <w:r>
                <w:rPr>
                  <w:rStyle w:val="HyperlinkText9pt"/>
                </w:rPr>
                <w:t>4499-31025</w:t>
              </w:r>
            </w:hyperlink>
          </w:p>
        </w:tc>
        <w:tc>
          <w:tcPr>
            <w:tcW w:w="2975" w:type="dxa"/>
          </w:tcPr>
          <w:p w14:paraId="0AA2108F" w14:textId="77777777" w:rsidR="00E94C1C" w:rsidRDefault="00E94C1C" w:rsidP="003453F7">
            <w:pPr>
              <w:pStyle w:val="TableText"/>
            </w:pPr>
            <w:r>
              <w:t>urn:oid:2.16.840.1.113883.5.1002 (HL7ActRelationshipType) = RSON</w:t>
            </w:r>
          </w:p>
        </w:tc>
      </w:tr>
      <w:tr w:rsidR="00E94C1C" w14:paraId="4B85E342" w14:textId="77777777" w:rsidTr="003453F7">
        <w:trPr>
          <w:jc w:val="center"/>
        </w:trPr>
        <w:tc>
          <w:tcPr>
            <w:tcW w:w="3345" w:type="dxa"/>
          </w:tcPr>
          <w:p w14:paraId="78495F51" w14:textId="77777777" w:rsidR="00E94C1C" w:rsidRDefault="00E94C1C" w:rsidP="003453F7">
            <w:pPr>
              <w:pStyle w:val="TableText"/>
            </w:pPr>
            <w:r>
              <w:tab/>
            </w:r>
            <w:r>
              <w:tab/>
              <w:t>observationCriteria</w:t>
            </w:r>
          </w:p>
        </w:tc>
        <w:tc>
          <w:tcPr>
            <w:tcW w:w="720" w:type="dxa"/>
          </w:tcPr>
          <w:p w14:paraId="31DA96BF" w14:textId="77777777" w:rsidR="00E94C1C" w:rsidRDefault="00E94C1C" w:rsidP="003453F7">
            <w:pPr>
              <w:pStyle w:val="TableText"/>
            </w:pPr>
            <w:r>
              <w:t>1..1</w:t>
            </w:r>
          </w:p>
        </w:tc>
        <w:tc>
          <w:tcPr>
            <w:tcW w:w="1152" w:type="dxa"/>
          </w:tcPr>
          <w:p w14:paraId="29D5DBA7" w14:textId="77777777" w:rsidR="00E94C1C" w:rsidRDefault="00E94C1C" w:rsidP="003453F7">
            <w:pPr>
              <w:pStyle w:val="TableText"/>
            </w:pPr>
            <w:r>
              <w:t>SHALL</w:t>
            </w:r>
          </w:p>
        </w:tc>
        <w:tc>
          <w:tcPr>
            <w:tcW w:w="864" w:type="dxa"/>
          </w:tcPr>
          <w:p w14:paraId="0C586D56" w14:textId="77777777" w:rsidR="00E94C1C" w:rsidRDefault="00E94C1C" w:rsidP="003453F7">
            <w:pPr>
              <w:pStyle w:val="TableText"/>
            </w:pPr>
          </w:p>
        </w:tc>
        <w:tc>
          <w:tcPr>
            <w:tcW w:w="1104" w:type="dxa"/>
          </w:tcPr>
          <w:p w14:paraId="376743A6" w14:textId="77777777" w:rsidR="00E94C1C" w:rsidRDefault="00E94C1C" w:rsidP="003453F7">
            <w:pPr>
              <w:pStyle w:val="TableText"/>
            </w:pPr>
            <w:hyperlink w:anchor="C_4499-31026">
              <w:r>
                <w:rPr>
                  <w:rStyle w:val="HyperlinkText9pt"/>
                </w:rPr>
                <w:t>4499-31026</w:t>
              </w:r>
            </w:hyperlink>
          </w:p>
        </w:tc>
        <w:tc>
          <w:tcPr>
            <w:tcW w:w="2975" w:type="dxa"/>
          </w:tcPr>
          <w:p w14:paraId="0F9B151E" w14:textId="77777777" w:rsidR="00E94C1C" w:rsidRDefault="00E94C1C" w:rsidP="003453F7">
            <w:pPr>
              <w:pStyle w:val="TableText"/>
            </w:pPr>
            <w:hyperlink w:anchor="E_Reason_V1">
              <w:r>
                <w:rPr>
                  <w:rStyle w:val="HyperlinkText9pt"/>
                </w:rPr>
                <w:t>Reason (identifier: urn:hl7ii:2.16.840.1.113883.10.20.28.4.88:2017-05-01</w:t>
              </w:r>
            </w:hyperlink>
          </w:p>
        </w:tc>
      </w:tr>
      <w:tr w:rsidR="00E94C1C" w14:paraId="112057FB" w14:textId="77777777" w:rsidTr="003453F7">
        <w:trPr>
          <w:jc w:val="center"/>
        </w:trPr>
        <w:tc>
          <w:tcPr>
            <w:tcW w:w="3345" w:type="dxa"/>
          </w:tcPr>
          <w:p w14:paraId="6A6C4021" w14:textId="77777777" w:rsidR="00E94C1C" w:rsidRDefault="00E94C1C" w:rsidP="003453F7">
            <w:pPr>
              <w:pStyle w:val="TableText"/>
            </w:pPr>
            <w:r>
              <w:tab/>
              <w:t>outboundRelationship</w:t>
            </w:r>
          </w:p>
        </w:tc>
        <w:tc>
          <w:tcPr>
            <w:tcW w:w="720" w:type="dxa"/>
          </w:tcPr>
          <w:p w14:paraId="55E51412" w14:textId="77777777" w:rsidR="00E94C1C" w:rsidRDefault="00E94C1C" w:rsidP="003453F7">
            <w:pPr>
              <w:pStyle w:val="TableText"/>
            </w:pPr>
            <w:r>
              <w:t>0..*</w:t>
            </w:r>
          </w:p>
        </w:tc>
        <w:tc>
          <w:tcPr>
            <w:tcW w:w="1152" w:type="dxa"/>
          </w:tcPr>
          <w:p w14:paraId="503FC776" w14:textId="77777777" w:rsidR="00E94C1C" w:rsidRDefault="00E94C1C" w:rsidP="003453F7">
            <w:pPr>
              <w:pStyle w:val="TableText"/>
            </w:pPr>
            <w:r>
              <w:t>MAY</w:t>
            </w:r>
          </w:p>
        </w:tc>
        <w:tc>
          <w:tcPr>
            <w:tcW w:w="864" w:type="dxa"/>
          </w:tcPr>
          <w:p w14:paraId="39D3DA4D" w14:textId="77777777" w:rsidR="00E94C1C" w:rsidRDefault="00E94C1C" w:rsidP="003453F7">
            <w:pPr>
              <w:pStyle w:val="TableText"/>
            </w:pPr>
          </w:p>
        </w:tc>
        <w:tc>
          <w:tcPr>
            <w:tcW w:w="1104" w:type="dxa"/>
          </w:tcPr>
          <w:p w14:paraId="0F6A8D0C" w14:textId="77777777" w:rsidR="00E94C1C" w:rsidRDefault="00E94C1C" w:rsidP="003453F7">
            <w:pPr>
              <w:pStyle w:val="TableText"/>
            </w:pPr>
            <w:hyperlink w:anchor="C_4499-34041">
              <w:r>
                <w:rPr>
                  <w:rStyle w:val="HyperlinkText9pt"/>
                </w:rPr>
                <w:t>4499-34041</w:t>
              </w:r>
            </w:hyperlink>
          </w:p>
        </w:tc>
        <w:tc>
          <w:tcPr>
            <w:tcW w:w="2975" w:type="dxa"/>
          </w:tcPr>
          <w:p w14:paraId="05B1CD5F" w14:textId="77777777" w:rsidR="00E94C1C" w:rsidRDefault="00E94C1C" w:rsidP="003453F7">
            <w:pPr>
              <w:pStyle w:val="TableText"/>
            </w:pPr>
          </w:p>
        </w:tc>
      </w:tr>
      <w:tr w:rsidR="00E94C1C" w14:paraId="369887C4" w14:textId="77777777" w:rsidTr="003453F7">
        <w:trPr>
          <w:jc w:val="center"/>
        </w:trPr>
        <w:tc>
          <w:tcPr>
            <w:tcW w:w="3345" w:type="dxa"/>
          </w:tcPr>
          <w:p w14:paraId="20DC00F1" w14:textId="77777777" w:rsidR="00E94C1C" w:rsidRDefault="00E94C1C" w:rsidP="003453F7">
            <w:pPr>
              <w:pStyle w:val="TableText"/>
            </w:pPr>
            <w:r>
              <w:tab/>
            </w:r>
            <w:r>
              <w:tab/>
              <w:t>@typeCode</w:t>
            </w:r>
          </w:p>
        </w:tc>
        <w:tc>
          <w:tcPr>
            <w:tcW w:w="720" w:type="dxa"/>
          </w:tcPr>
          <w:p w14:paraId="331CDF57" w14:textId="77777777" w:rsidR="00E94C1C" w:rsidRDefault="00E94C1C" w:rsidP="003453F7">
            <w:pPr>
              <w:pStyle w:val="TableText"/>
            </w:pPr>
            <w:r>
              <w:t>1..1</w:t>
            </w:r>
          </w:p>
        </w:tc>
        <w:tc>
          <w:tcPr>
            <w:tcW w:w="1152" w:type="dxa"/>
          </w:tcPr>
          <w:p w14:paraId="75B0D283" w14:textId="77777777" w:rsidR="00E94C1C" w:rsidRDefault="00E94C1C" w:rsidP="003453F7">
            <w:pPr>
              <w:pStyle w:val="TableText"/>
            </w:pPr>
            <w:r>
              <w:t>SHALL</w:t>
            </w:r>
          </w:p>
        </w:tc>
        <w:tc>
          <w:tcPr>
            <w:tcW w:w="864" w:type="dxa"/>
          </w:tcPr>
          <w:p w14:paraId="1B88D77D" w14:textId="77777777" w:rsidR="00E94C1C" w:rsidRDefault="00E94C1C" w:rsidP="003453F7">
            <w:pPr>
              <w:pStyle w:val="TableText"/>
            </w:pPr>
          </w:p>
        </w:tc>
        <w:tc>
          <w:tcPr>
            <w:tcW w:w="1104" w:type="dxa"/>
          </w:tcPr>
          <w:p w14:paraId="6BBF9F77" w14:textId="77777777" w:rsidR="00E94C1C" w:rsidRDefault="00E94C1C" w:rsidP="003453F7">
            <w:pPr>
              <w:pStyle w:val="TableText"/>
            </w:pPr>
            <w:hyperlink w:anchor="C_4499-34045">
              <w:r>
                <w:rPr>
                  <w:rStyle w:val="HyperlinkText9pt"/>
                </w:rPr>
                <w:t>4499-34045</w:t>
              </w:r>
            </w:hyperlink>
          </w:p>
        </w:tc>
        <w:tc>
          <w:tcPr>
            <w:tcW w:w="2975" w:type="dxa"/>
          </w:tcPr>
          <w:p w14:paraId="315575E4" w14:textId="77777777" w:rsidR="00E94C1C" w:rsidRDefault="00E94C1C" w:rsidP="003453F7">
            <w:pPr>
              <w:pStyle w:val="TableText"/>
            </w:pPr>
            <w:r>
              <w:t>REFR</w:t>
            </w:r>
          </w:p>
        </w:tc>
      </w:tr>
      <w:tr w:rsidR="00E94C1C" w14:paraId="53E9D347" w14:textId="77777777" w:rsidTr="003453F7">
        <w:trPr>
          <w:jc w:val="center"/>
        </w:trPr>
        <w:tc>
          <w:tcPr>
            <w:tcW w:w="3345" w:type="dxa"/>
          </w:tcPr>
          <w:p w14:paraId="149D3F2D" w14:textId="77777777" w:rsidR="00E94C1C" w:rsidRDefault="00E94C1C" w:rsidP="003453F7">
            <w:pPr>
              <w:pStyle w:val="TableText"/>
            </w:pPr>
            <w:r>
              <w:tab/>
            </w:r>
            <w:r>
              <w:tab/>
              <w:t>observationCriteria</w:t>
            </w:r>
          </w:p>
        </w:tc>
        <w:tc>
          <w:tcPr>
            <w:tcW w:w="720" w:type="dxa"/>
          </w:tcPr>
          <w:p w14:paraId="6F8D5412" w14:textId="77777777" w:rsidR="00E94C1C" w:rsidRDefault="00E94C1C" w:rsidP="003453F7">
            <w:pPr>
              <w:pStyle w:val="TableText"/>
            </w:pPr>
            <w:r>
              <w:t>1..1</w:t>
            </w:r>
          </w:p>
        </w:tc>
        <w:tc>
          <w:tcPr>
            <w:tcW w:w="1152" w:type="dxa"/>
          </w:tcPr>
          <w:p w14:paraId="1BDF359F" w14:textId="77777777" w:rsidR="00E94C1C" w:rsidRDefault="00E94C1C" w:rsidP="003453F7">
            <w:pPr>
              <w:pStyle w:val="TableText"/>
            </w:pPr>
            <w:r>
              <w:t>SHALL</w:t>
            </w:r>
          </w:p>
        </w:tc>
        <w:tc>
          <w:tcPr>
            <w:tcW w:w="864" w:type="dxa"/>
          </w:tcPr>
          <w:p w14:paraId="5D18CAA2" w14:textId="77777777" w:rsidR="00E94C1C" w:rsidRDefault="00E94C1C" w:rsidP="003453F7">
            <w:pPr>
              <w:pStyle w:val="TableText"/>
            </w:pPr>
          </w:p>
        </w:tc>
        <w:tc>
          <w:tcPr>
            <w:tcW w:w="1104" w:type="dxa"/>
          </w:tcPr>
          <w:p w14:paraId="1B2299B2" w14:textId="77777777" w:rsidR="00E94C1C" w:rsidRDefault="00E94C1C" w:rsidP="003453F7">
            <w:pPr>
              <w:pStyle w:val="TableText"/>
            </w:pPr>
            <w:hyperlink w:anchor="C_4499-35760">
              <w:r>
                <w:rPr>
                  <w:rStyle w:val="HyperlinkText9pt"/>
                </w:rPr>
                <w:t>4499-35760</w:t>
              </w:r>
            </w:hyperlink>
          </w:p>
        </w:tc>
        <w:tc>
          <w:tcPr>
            <w:tcW w:w="2975" w:type="dxa"/>
          </w:tcPr>
          <w:p w14:paraId="196F0A46" w14:textId="77777777" w:rsidR="00E94C1C" w:rsidRDefault="00E94C1C" w:rsidP="003453F7">
            <w:pPr>
              <w:pStyle w:val="TableText"/>
            </w:pPr>
            <w:hyperlink w:anchor="E_Encounter_Diagnosis_">
              <w:r>
                <w:rPr>
                  <w:rStyle w:val="HyperlinkText9pt"/>
                </w:rPr>
                <w:t>Encounter Diagnosis (identifier: urn:hl7ii:2.16.840.1.113883.10.20.28.4.138:2019-05-01</w:t>
              </w:r>
            </w:hyperlink>
          </w:p>
        </w:tc>
      </w:tr>
      <w:tr w:rsidR="00E94C1C" w14:paraId="77827333" w14:textId="77777777" w:rsidTr="003453F7">
        <w:trPr>
          <w:jc w:val="center"/>
        </w:trPr>
        <w:tc>
          <w:tcPr>
            <w:tcW w:w="3345" w:type="dxa"/>
          </w:tcPr>
          <w:p w14:paraId="4C5B3F4E" w14:textId="77777777" w:rsidR="00E94C1C" w:rsidRDefault="00E94C1C" w:rsidP="003453F7">
            <w:pPr>
              <w:pStyle w:val="TableText"/>
            </w:pPr>
            <w:r>
              <w:tab/>
              <w:t>outboundRelationship</w:t>
            </w:r>
          </w:p>
        </w:tc>
        <w:tc>
          <w:tcPr>
            <w:tcW w:w="720" w:type="dxa"/>
          </w:tcPr>
          <w:p w14:paraId="63987E7B" w14:textId="77777777" w:rsidR="00E94C1C" w:rsidRDefault="00E94C1C" w:rsidP="003453F7">
            <w:pPr>
              <w:pStyle w:val="TableText"/>
            </w:pPr>
            <w:r>
              <w:t>0..1</w:t>
            </w:r>
          </w:p>
        </w:tc>
        <w:tc>
          <w:tcPr>
            <w:tcW w:w="1152" w:type="dxa"/>
          </w:tcPr>
          <w:p w14:paraId="6C392B25" w14:textId="77777777" w:rsidR="00E94C1C" w:rsidRDefault="00E94C1C" w:rsidP="003453F7">
            <w:pPr>
              <w:pStyle w:val="TableText"/>
            </w:pPr>
            <w:r>
              <w:t>MAY</w:t>
            </w:r>
          </w:p>
        </w:tc>
        <w:tc>
          <w:tcPr>
            <w:tcW w:w="864" w:type="dxa"/>
          </w:tcPr>
          <w:p w14:paraId="68390AF2" w14:textId="77777777" w:rsidR="00E94C1C" w:rsidRDefault="00E94C1C" w:rsidP="003453F7">
            <w:pPr>
              <w:pStyle w:val="TableText"/>
            </w:pPr>
          </w:p>
        </w:tc>
        <w:tc>
          <w:tcPr>
            <w:tcW w:w="1104" w:type="dxa"/>
          </w:tcPr>
          <w:p w14:paraId="6F65E451" w14:textId="77777777" w:rsidR="00E94C1C" w:rsidRDefault="00E94C1C" w:rsidP="003453F7">
            <w:pPr>
              <w:pStyle w:val="TableText"/>
            </w:pPr>
            <w:hyperlink w:anchor="C_4499-36352">
              <w:r>
                <w:rPr>
                  <w:rStyle w:val="HyperlinkText9pt"/>
                </w:rPr>
                <w:t>4499-36352</w:t>
              </w:r>
            </w:hyperlink>
          </w:p>
        </w:tc>
        <w:tc>
          <w:tcPr>
            <w:tcW w:w="2975" w:type="dxa"/>
          </w:tcPr>
          <w:p w14:paraId="32F4E1AD" w14:textId="77777777" w:rsidR="00E94C1C" w:rsidRDefault="00E94C1C" w:rsidP="003453F7">
            <w:pPr>
              <w:pStyle w:val="TableText"/>
            </w:pPr>
          </w:p>
        </w:tc>
      </w:tr>
      <w:tr w:rsidR="00E94C1C" w14:paraId="0C34D5FC" w14:textId="77777777" w:rsidTr="003453F7">
        <w:trPr>
          <w:jc w:val="center"/>
        </w:trPr>
        <w:tc>
          <w:tcPr>
            <w:tcW w:w="3345" w:type="dxa"/>
          </w:tcPr>
          <w:p w14:paraId="628A650F" w14:textId="77777777" w:rsidR="00E94C1C" w:rsidRDefault="00E94C1C" w:rsidP="003453F7">
            <w:pPr>
              <w:pStyle w:val="TableText"/>
            </w:pPr>
            <w:r>
              <w:tab/>
            </w:r>
            <w:r>
              <w:tab/>
              <w:t>@typeCode</w:t>
            </w:r>
          </w:p>
        </w:tc>
        <w:tc>
          <w:tcPr>
            <w:tcW w:w="720" w:type="dxa"/>
          </w:tcPr>
          <w:p w14:paraId="7253E243" w14:textId="77777777" w:rsidR="00E94C1C" w:rsidRDefault="00E94C1C" w:rsidP="003453F7">
            <w:pPr>
              <w:pStyle w:val="TableText"/>
            </w:pPr>
            <w:r>
              <w:t>1..1</w:t>
            </w:r>
          </w:p>
        </w:tc>
        <w:tc>
          <w:tcPr>
            <w:tcW w:w="1152" w:type="dxa"/>
          </w:tcPr>
          <w:p w14:paraId="171C212C" w14:textId="77777777" w:rsidR="00E94C1C" w:rsidRDefault="00E94C1C" w:rsidP="003453F7">
            <w:pPr>
              <w:pStyle w:val="TableText"/>
            </w:pPr>
            <w:r>
              <w:t>SHALL</w:t>
            </w:r>
          </w:p>
        </w:tc>
        <w:tc>
          <w:tcPr>
            <w:tcW w:w="864" w:type="dxa"/>
          </w:tcPr>
          <w:p w14:paraId="2D316024" w14:textId="77777777" w:rsidR="00E94C1C" w:rsidRDefault="00E94C1C" w:rsidP="003453F7">
            <w:pPr>
              <w:pStyle w:val="TableText"/>
            </w:pPr>
          </w:p>
        </w:tc>
        <w:tc>
          <w:tcPr>
            <w:tcW w:w="1104" w:type="dxa"/>
          </w:tcPr>
          <w:p w14:paraId="5A41FFAC" w14:textId="77777777" w:rsidR="00E94C1C" w:rsidRDefault="00E94C1C" w:rsidP="003453F7">
            <w:pPr>
              <w:pStyle w:val="TableText"/>
            </w:pPr>
            <w:hyperlink w:anchor="C_4499-36354">
              <w:r>
                <w:rPr>
                  <w:rStyle w:val="HyperlinkText9pt"/>
                </w:rPr>
                <w:t>4499-</w:t>
              </w:r>
              <w:r>
                <w:rPr>
                  <w:rStyle w:val="HyperlinkText9pt"/>
                </w:rPr>
                <w:lastRenderedPageBreak/>
                <w:t>36354</w:t>
              </w:r>
            </w:hyperlink>
          </w:p>
        </w:tc>
        <w:tc>
          <w:tcPr>
            <w:tcW w:w="2975" w:type="dxa"/>
          </w:tcPr>
          <w:p w14:paraId="30FA44F9" w14:textId="77777777" w:rsidR="00E94C1C" w:rsidRDefault="00E94C1C" w:rsidP="003453F7">
            <w:pPr>
              <w:pStyle w:val="TableText"/>
            </w:pPr>
            <w:r>
              <w:lastRenderedPageBreak/>
              <w:t>urn:oid:2.16.840.1.113883.5.1</w:t>
            </w:r>
            <w:r>
              <w:lastRenderedPageBreak/>
              <w:t>002 (HL7ActRelationshipType) = REFR</w:t>
            </w:r>
          </w:p>
        </w:tc>
      </w:tr>
      <w:tr w:rsidR="00E94C1C" w14:paraId="74603373" w14:textId="77777777" w:rsidTr="003453F7">
        <w:trPr>
          <w:jc w:val="center"/>
        </w:trPr>
        <w:tc>
          <w:tcPr>
            <w:tcW w:w="3345" w:type="dxa"/>
          </w:tcPr>
          <w:p w14:paraId="6201C9A2" w14:textId="77777777" w:rsidR="00E94C1C" w:rsidRDefault="00E94C1C" w:rsidP="003453F7">
            <w:pPr>
              <w:pStyle w:val="TableText"/>
            </w:pPr>
            <w:r>
              <w:lastRenderedPageBreak/>
              <w:tab/>
            </w:r>
            <w:r>
              <w:tab/>
              <w:t>observationCriteria</w:t>
            </w:r>
          </w:p>
        </w:tc>
        <w:tc>
          <w:tcPr>
            <w:tcW w:w="720" w:type="dxa"/>
          </w:tcPr>
          <w:p w14:paraId="79A148AE" w14:textId="77777777" w:rsidR="00E94C1C" w:rsidRDefault="00E94C1C" w:rsidP="003453F7">
            <w:pPr>
              <w:pStyle w:val="TableText"/>
            </w:pPr>
            <w:r>
              <w:t>1..1</w:t>
            </w:r>
          </w:p>
        </w:tc>
        <w:tc>
          <w:tcPr>
            <w:tcW w:w="1152" w:type="dxa"/>
          </w:tcPr>
          <w:p w14:paraId="3B6E2C94" w14:textId="77777777" w:rsidR="00E94C1C" w:rsidRDefault="00E94C1C" w:rsidP="003453F7">
            <w:pPr>
              <w:pStyle w:val="TableText"/>
            </w:pPr>
            <w:r>
              <w:t>SHALL</w:t>
            </w:r>
          </w:p>
        </w:tc>
        <w:tc>
          <w:tcPr>
            <w:tcW w:w="864" w:type="dxa"/>
          </w:tcPr>
          <w:p w14:paraId="0CB0FCDD" w14:textId="77777777" w:rsidR="00E94C1C" w:rsidRDefault="00E94C1C" w:rsidP="003453F7">
            <w:pPr>
              <w:pStyle w:val="TableText"/>
            </w:pPr>
          </w:p>
        </w:tc>
        <w:tc>
          <w:tcPr>
            <w:tcW w:w="1104" w:type="dxa"/>
          </w:tcPr>
          <w:p w14:paraId="7CE16E9E" w14:textId="77777777" w:rsidR="00E94C1C" w:rsidRDefault="00E94C1C" w:rsidP="003453F7">
            <w:pPr>
              <w:pStyle w:val="TableText"/>
            </w:pPr>
            <w:hyperlink w:anchor="C_4499-36353">
              <w:r>
                <w:rPr>
                  <w:rStyle w:val="HyperlinkText9pt"/>
                </w:rPr>
                <w:t>4499-36353</w:t>
              </w:r>
            </w:hyperlink>
          </w:p>
        </w:tc>
        <w:tc>
          <w:tcPr>
            <w:tcW w:w="2975" w:type="dxa"/>
          </w:tcPr>
          <w:p w14:paraId="6F5D9669" w14:textId="77777777" w:rsidR="00E94C1C" w:rsidRDefault="00E94C1C" w:rsidP="003453F7">
            <w:pPr>
              <w:pStyle w:val="TableText"/>
            </w:pPr>
            <w:hyperlink w:anchor="E_Encounter_Class">
              <w:r>
                <w:rPr>
                  <w:rStyle w:val="HyperlinkText9pt"/>
                </w:rPr>
                <w:t>Encounter Class (identifier: urn:hl7ii:2.16.840.1.113883.10.20.28.4.143:2021-02-01</w:t>
              </w:r>
            </w:hyperlink>
          </w:p>
        </w:tc>
      </w:tr>
      <w:tr w:rsidR="00E94C1C" w14:paraId="4F2F4BD7" w14:textId="77777777" w:rsidTr="003453F7">
        <w:trPr>
          <w:jc w:val="center"/>
        </w:trPr>
        <w:tc>
          <w:tcPr>
            <w:tcW w:w="3345" w:type="dxa"/>
          </w:tcPr>
          <w:p w14:paraId="29A2C5FA" w14:textId="77777777" w:rsidR="00E94C1C" w:rsidRDefault="00E94C1C" w:rsidP="003453F7">
            <w:pPr>
              <w:pStyle w:val="TableText"/>
            </w:pPr>
            <w:r>
              <w:tab/>
              <w:t>outboundRelationship</w:t>
            </w:r>
          </w:p>
        </w:tc>
        <w:tc>
          <w:tcPr>
            <w:tcW w:w="720" w:type="dxa"/>
          </w:tcPr>
          <w:p w14:paraId="6491E3C1" w14:textId="77777777" w:rsidR="00E94C1C" w:rsidRDefault="00E94C1C" w:rsidP="003453F7">
            <w:pPr>
              <w:pStyle w:val="TableText"/>
            </w:pPr>
            <w:r>
              <w:t>0..1</w:t>
            </w:r>
          </w:p>
        </w:tc>
        <w:tc>
          <w:tcPr>
            <w:tcW w:w="1152" w:type="dxa"/>
          </w:tcPr>
          <w:p w14:paraId="4BDB5E72" w14:textId="77777777" w:rsidR="00E94C1C" w:rsidRDefault="00E94C1C" w:rsidP="003453F7">
            <w:pPr>
              <w:pStyle w:val="TableText"/>
            </w:pPr>
            <w:r>
              <w:t>MAY</w:t>
            </w:r>
          </w:p>
        </w:tc>
        <w:tc>
          <w:tcPr>
            <w:tcW w:w="864" w:type="dxa"/>
          </w:tcPr>
          <w:p w14:paraId="39C31481" w14:textId="77777777" w:rsidR="00E94C1C" w:rsidRDefault="00E94C1C" w:rsidP="003453F7">
            <w:pPr>
              <w:pStyle w:val="TableText"/>
            </w:pPr>
          </w:p>
        </w:tc>
        <w:tc>
          <w:tcPr>
            <w:tcW w:w="1104" w:type="dxa"/>
          </w:tcPr>
          <w:p w14:paraId="0BF67195" w14:textId="77777777" w:rsidR="00E94C1C" w:rsidRDefault="00E94C1C" w:rsidP="003453F7">
            <w:pPr>
              <w:pStyle w:val="TableText"/>
            </w:pPr>
            <w:hyperlink w:anchor="C_4499-36355">
              <w:r>
                <w:rPr>
                  <w:rStyle w:val="HyperlinkText9pt"/>
                </w:rPr>
                <w:t>4499-36355</w:t>
              </w:r>
            </w:hyperlink>
          </w:p>
        </w:tc>
        <w:tc>
          <w:tcPr>
            <w:tcW w:w="2975" w:type="dxa"/>
          </w:tcPr>
          <w:p w14:paraId="08701702" w14:textId="77777777" w:rsidR="00E94C1C" w:rsidRDefault="00E94C1C" w:rsidP="003453F7">
            <w:pPr>
              <w:pStyle w:val="TableText"/>
            </w:pPr>
          </w:p>
        </w:tc>
      </w:tr>
      <w:tr w:rsidR="00E94C1C" w14:paraId="486A3B6F" w14:textId="77777777" w:rsidTr="003453F7">
        <w:trPr>
          <w:jc w:val="center"/>
        </w:trPr>
        <w:tc>
          <w:tcPr>
            <w:tcW w:w="3345" w:type="dxa"/>
          </w:tcPr>
          <w:p w14:paraId="647D6613" w14:textId="77777777" w:rsidR="00E94C1C" w:rsidRDefault="00E94C1C" w:rsidP="003453F7">
            <w:pPr>
              <w:pStyle w:val="TableText"/>
            </w:pPr>
            <w:r>
              <w:tab/>
            </w:r>
            <w:r>
              <w:tab/>
              <w:t>@typeCode</w:t>
            </w:r>
          </w:p>
        </w:tc>
        <w:tc>
          <w:tcPr>
            <w:tcW w:w="720" w:type="dxa"/>
          </w:tcPr>
          <w:p w14:paraId="39C1C11E" w14:textId="77777777" w:rsidR="00E94C1C" w:rsidRDefault="00E94C1C" w:rsidP="003453F7">
            <w:pPr>
              <w:pStyle w:val="TableText"/>
            </w:pPr>
            <w:r>
              <w:t>1..1</w:t>
            </w:r>
          </w:p>
        </w:tc>
        <w:tc>
          <w:tcPr>
            <w:tcW w:w="1152" w:type="dxa"/>
          </w:tcPr>
          <w:p w14:paraId="591A6A0C" w14:textId="77777777" w:rsidR="00E94C1C" w:rsidRDefault="00E94C1C" w:rsidP="003453F7">
            <w:pPr>
              <w:pStyle w:val="TableText"/>
            </w:pPr>
            <w:r>
              <w:t>SHALL</w:t>
            </w:r>
          </w:p>
        </w:tc>
        <w:tc>
          <w:tcPr>
            <w:tcW w:w="864" w:type="dxa"/>
          </w:tcPr>
          <w:p w14:paraId="65633981" w14:textId="77777777" w:rsidR="00E94C1C" w:rsidRDefault="00E94C1C" w:rsidP="003453F7">
            <w:pPr>
              <w:pStyle w:val="TableText"/>
            </w:pPr>
          </w:p>
        </w:tc>
        <w:tc>
          <w:tcPr>
            <w:tcW w:w="1104" w:type="dxa"/>
          </w:tcPr>
          <w:p w14:paraId="2AA20054" w14:textId="77777777" w:rsidR="00E94C1C" w:rsidRDefault="00E94C1C" w:rsidP="003453F7">
            <w:pPr>
              <w:pStyle w:val="TableText"/>
            </w:pPr>
            <w:hyperlink w:anchor="C_4499-36357">
              <w:r>
                <w:rPr>
                  <w:rStyle w:val="HyperlinkText9pt"/>
                </w:rPr>
                <w:t>4499-36357</w:t>
              </w:r>
            </w:hyperlink>
          </w:p>
        </w:tc>
        <w:tc>
          <w:tcPr>
            <w:tcW w:w="2975" w:type="dxa"/>
          </w:tcPr>
          <w:p w14:paraId="23F350A9" w14:textId="77777777" w:rsidR="00E94C1C" w:rsidRDefault="00E94C1C" w:rsidP="003453F7">
            <w:pPr>
              <w:pStyle w:val="TableText"/>
            </w:pPr>
            <w:r>
              <w:t>urn:oid:2.16.840.1.113883.5.1002 (HL7ActRelationshipType) = REFR</w:t>
            </w:r>
          </w:p>
        </w:tc>
      </w:tr>
      <w:tr w:rsidR="00E94C1C" w14:paraId="44148140" w14:textId="77777777" w:rsidTr="003453F7">
        <w:trPr>
          <w:jc w:val="center"/>
        </w:trPr>
        <w:tc>
          <w:tcPr>
            <w:tcW w:w="3345" w:type="dxa"/>
          </w:tcPr>
          <w:p w14:paraId="2E76FB93" w14:textId="77777777" w:rsidR="00E94C1C" w:rsidRDefault="00E94C1C" w:rsidP="003453F7">
            <w:pPr>
              <w:pStyle w:val="TableText"/>
            </w:pPr>
            <w:r>
              <w:tab/>
            </w:r>
            <w:r>
              <w:tab/>
              <w:t>observationCriteria</w:t>
            </w:r>
          </w:p>
        </w:tc>
        <w:tc>
          <w:tcPr>
            <w:tcW w:w="720" w:type="dxa"/>
          </w:tcPr>
          <w:p w14:paraId="259DFF9C" w14:textId="77777777" w:rsidR="00E94C1C" w:rsidRDefault="00E94C1C" w:rsidP="003453F7">
            <w:pPr>
              <w:pStyle w:val="TableText"/>
            </w:pPr>
            <w:r>
              <w:t>1..1</w:t>
            </w:r>
          </w:p>
        </w:tc>
        <w:tc>
          <w:tcPr>
            <w:tcW w:w="1152" w:type="dxa"/>
          </w:tcPr>
          <w:p w14:paraId="3963C8E8" w14:textId="77777777" w:rsidR="00E94C1C" w:rsidRDefault="00E94C1C" w:rsidP="003453F7">
            <w:pPr>
              <w:pStyle w:val="TableText"/>
            </w:pPr>
            <w:r>
              <w:t>SHALL</w:t>
            </w:r>
          </w:p>
        </w:tc>
        <w:tc>
          <w:tcPr>
            <w:tcW w:w="864" w:type="dxa"/>
          </w:tcPr>
          <w:p w14:paraId="441F3FD4" w14:textId="77777777" w:rsidR="00E94C1C" w:rsidRDefault="00E94C1C" w:rsidP="003453F7">
            <w:pPr>
              <w:pStyle w:val="TableText"/>
            </w:pPr>
          </w:p>
        </w:tc>
        <w:tc>
          <w:tcPr>
            <w:tcW w:w="1104" w:type="dxa"/>
          </w:tcPr>
          <w:p w14:paraId="7DE06FCB" w14:textId="77777777" w:rsidR="00E94C1C" w:rsidRDefault="00E94C1C" w:rsidP="003453F7">
            <w:pPr>
              <w:pStyle w:val="TableText"/>
            </w:pPr>
            <w:hyperlink w:anchor="C_4499-36356">
              <w:r>
                <w:rPr>
                  <w:rStyle w:val="HyperlinkText9pt"/>
                </w:rPr>
                <w:t>4499-36356</w:t>
              </w:r>
            </w:hyperlink>
          </w:p>
        </w:tc>
        <w:tc>
          <w:tcPr>
            <w:tcW w:w="2975" w:type="dxa"/>
          </w:tcPr>
          <w:p w14:paraId="262DBF66" w14:textId="77777777" w:rsidR="00E94C1C" w:rsidRDefault="00E94C1C" w:rsidP="003453F7">
            <w:pPr>
              <w:pStyle w:val="TableText"/>
            </w:pPr>
            <w:hyperlink w:anchor="E_Related_To_V1">
              <w:r>
                <w:rPr>
                  <w:rStyle w:val="HyperlinkText9pt"/>
                </w:rPr>
                <w:t>Related To (identifier: urn:hl7ii:2.16.840.1.113883.10.20.28.4.127:2017-08-01</w:t>
              </w:r>
            </w:hyperlink>
          </w:p>
        </w:tc>
      </w:tr>
    </w:tbl>
    <w:p w14:paraId="61AF3BE1" w14:textId="77777777" w:rsidR="00E94C1C" w:rsidRDefault="00E94C1C" w:rsidP="00E94C1C">
      <w:pPr>
        <w:pStyle w:val="BodyText"/>
      </w:pPr>
    </w:p>
    <w:p w14:paraId="1A991975" w14:textId="77777777" w:rsidR="00E94C1C" w:rsidRDefault="00E94C1C" w:rsidP="00E94C1C">
      <w:pPr>
        <w:numPr>
          <w:ilvl w:val="0"/>
          <w:numId w:val="88"/>
        </w:numPr>
      </w:pPr>
      <w:r>
        <w:rPr>
          <w:rStyle w:val="keyword"/>
        </w:rPr>
        <w:t>SHALL</w:t>
      </w:r>
      <w:r>
        <w:t xml:space="preserve"> contain exactly one [1..1] </w:t>
      </w:r>
      <w:r>
        <w:rPr>
          <w:rStyle w:val="XMLnameBold"/>
        </w:rPr>
        <w:t>@classCode</w:t>
      </w:r>
      <w:r>
        <w:t>=</w:t>
      </w:r>
      <w:r>
        <w:rPr>
          <w:rStyle w:val="XMLname"/>
        </w:rPr>
        <w:t>"ENC"</w:t>
      </w:r>
      <w:r>
        <w:t xml:space="preserve"> Encounter</w:t>
      </w:r>
      <w:bookmarkStart w:id="1611" w:name="C_4499-31005"/>
      <w:r>
        <w:t xml:space="preserve"> (CONF:4499-31005)</w:t>
      </w:r>
      <w:bookmarkEnd w:id="1611"/>
      <w:r>
        <w:t>.</w:t>
      </w:r>
    </w:p>
    <w:p w14:paraId="7E72547F" w14:textId="77777777" w:rsidR="00E94C1C" w:rsidRDefault="00E94C1C" w:rsidP="00E94C1C">
      <w:pPr>
        <w:numPr>
          <w:ilvl w:val="0"/>
          <w:numId w:val="8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612" w:name="C_4499-31006"/>
      <w:r>
        <w:t xml:space="preserve"> (CONF:4499-31006)</w:t>
      </w:r>
      <w:bookmarkEnd w:id="1612"/>
      <w:r>
        <w:t>.</w:t>
      </w:r>
    </w:p>
    <w:p w14:paraId="032098C8" w14:textId="77777777" w:rsidR="00E94C1C" w:rsidRDefault="00E94C1C" w:rsidP="00E94C1C">
      <w:pPr>
        <w:numPr>
          <w:ilvl w:val="0"/>
          <w:numId w:val="88"/>
        </w:numPr>
      </w:pPr>
      <w:r>
        <w:rPr>
          <w:rStyle w:val="keyword"/>
        </w:rPr>
        <w:t>SHALL NOT</w:t>
      </w:r>
      <w:r>
        <w:t xml:space="preserve"> contain [0..0] </w:t>
      </w:r>
      <w:r>
        <w:rPr>
          <w:rStyle w:val="XMLnameBold"/>
        </w:rPr>
        <w:t>@actionNegationInd</w:t>
      </w:r>
      <w:bookmarkStart w:id="1613" w:name="C_4499-36119"/>
      <w:r>
        <w:t xml:space="preserve"> (CONF:4499-36119)</w:t>
      </w:r>
      <w:bookmarkEnd w:id="1613"/>
      <w:r>
        <w:t>.</w:t>
      </w:r>
    </w:p>
    <w:p w14:paraId="1491E1E3" w14:textId="77777777" w:rsidR="00E94C1C" w:rsidRDefault="00E94C1C" w:rsidP="00E94C1C">
      <w:pPr>
        <w:numPr>
          <w:ilvl w:val="0"/>
          <w:numId w:val="88"/>
        </w:numPr>
      </w:pPr>
      <w:r>
        <w:rPr>
          <w:rStyle w:val="keyword"/>
        </w:rPr>
        <w:t>SHALL</w:t>
      </w:r>
      <w:r>
        <w:t xml:space="preserve"> contain exactly one [1..1] </w:t>
      </w:r>
      <w:r>
        <w:rPr>
          <w:rStyle w:val="XMLnameBold"/>
        </w:rPr>
        <w:t>templateId</w:t>
      </w:r>
      <w:bookmarkStart w:id="1614" w:name="C_4499-31008"/>
      <w:r>
        <w:t xml:space="preserve"> (CONF:4499-31008)</w:t>
      </w:r>
      <w:bookmarkEnd w:id="1614"/>
      <w:r>
        <w:t>.</w:t>
      </w:r>
    </w:p>
    <w:p w14:paraId="3B9381E8" w14:textId="77777777" w:rsidR="00E94C1C" w:rsidRDefault="00E94C1C" w:rsidP="00E94C1C">
      <w:pPr>
        <w:numPr>
          <w:ilvl w:val="1"/>
          <w:numId w:val="88"/>
        </w:numPr>
      </w:pPr>
      <w:r>
        <w:t xml:space="preserve">This templateId </w:t>
      </w:r>
      <w:r>
        <w:rPr>
          <w:rStyle w:val="keyword"/>
        </w:rPr>
        <w:t>SHALL</w:t>
      </w:r>
      <w:r>
        <w:t xml:space="preserve"> contain exactly one [1..1] </w:t>
      </w:r>
      <w:r>
        <w:rPr>
          <w:rStyle w:val="XMLnameBold"/>
        </w:rPr>
        <w:t>item</w:t>
      </w:r>
      <w:bookmarkStart w:id="1615" w:name="C_4499-31009"/>
      <w:r>
        <w:t xml:space="preserve"> (CONF:4499-31009)</w:t>
      </w:r>
      <w:bookmarkEnd w:id="1615"/>
      <w:r>
        <w:t xml:space="preserve"> such that it</w:t>
      </w:r>
    </w:p>
    <w:p w14:paraId="24EB73DB" w14:textId="77777777" w:rsidR="00E94C1C" w:rsidRDefault="00E94C1C" w:rsidP="00E94C1C">
      <w:pPr>
        <w:numPr>
          <w:ilvl w:val="2"/>
          <w:numId w:val="88"/>
        </w:numPr>
      </w:pPr>
      <w:r>
        <w:rPr>
          <w:rStyle w:val="keyword"/>
        </w:rPr>
        <w:t>SHALL</w:t>
      </w:r>
      <w:r>
        <w:t xml:space="preserve"> contain exactly one [1..1] </w:t>
      </w:r>
      <w:r>
        <w:rPr>
          <w:rStyle w:val="XMLnameBold"/>
        </w:rPr>
        <w:t>@root</w:t>
      </w:r>
      <w:r>
        <w:t>=</w:t>
      </w:r>
      <w:r>
        <w:rPr>
          <w:rStyle w:val="XMLname"/>
        </w:rPr>
        <w:t>"2.16.840.1.113883.10.20.28.4.5"</w:t>
      </w:r>
      <w:bookmarkStart w:id="1616" w:name="C_4499-31010"/>
      <w:r>
        <w:t xml:space="preserve"> (CONF:4499-31010)</w:t>
      </w:r>
      <w:bookmarkEnd w:id="1616"/>
      <w:r>
        <w:t>.</w:t>
      </w:r>
    </w:p>
    <w:p w14:paraId="77C8527A" w14:textId="77777777" w:rsidR="00E94C1C" w:rsidRDefault="00E94C1C" w:rsidP="00E94C1C">
      <w:pPr>
        <w:numPr>
          <w:ilvl w:val="2"/>
          <w:numId w:val="88"/>
        </w:numPr>
      </w:pPr>
      <w:r>
        <w:rPr>
          <w:rStyle w:val="keyword"/>
        </w:rPr>
        <w:t>SHALL</w:t>
      </w:r>
      <w:r>
        <w:t xml:space="preserve"> contain exactly one [1..1] </w:t>
      </w:r>
      <w:r>
        <w:rPr>
          <w:rStyle w:val="XMLnameBold"/>
        </w:rPr>
        <w:t>@extension</w:t>
      </w:r>
      <w:r>
        <w:t>=</w:t>
      </w:r>
      <w:r>
        <w:rPr>
          <w:rStyle w:val="XMLname"/>
        </w:rPr>
        <w:t>"2021-02-01"</w:t>
      </w:r>
      <w:bookmarkStart w:id="1617" w:name="C_4499-33397"/>
      <w:r>
        <w:t xml:space="preserve"> (CONF:4499-33397)</w:t>
      </w:r>
      <w:bookmarkEnd w:id="1617"/>
      <w:r>
        <w:t>.</w:t>
      </w:r>
    </w:p>
    <w:p w14:paraId="5B10FBD1" w14:textId="77777777" w:rsidR="00E94C1C" w:rsidRDefault="00E94C1C" w:rsidP="00E94C1C">
      <w:pPr>
        <w:numPr>
          <w:ilvl w:val="0"/>
          <w:numId w:val="88"/>
        </w:numPr>
      </w:pPr>
      <w:r>
        <w:rPr>
          <w:rStyle w:val="keyword"/>
        </w:rPr>
        <w:t>SHALL</w:t>
      </w:r>
      <w:r>
        <w:t xml:space="preserve"> contain exactly one [1..1] </w:t>
      </w:r>
      <w:r>
        <w:rPr>
          <w:rStyle w:val="XMLnameBold"/>
        </w:rPr>
        <w:t>id</w:t>
      </w:r>
      <w:bookmarkStart w:id="1618" w:name="C_4499-31011"/>
      <w:r>
        <w:t xml:space="preserve"> (CONF:4499-31011)</w:t>
      </w:r>
      <w:bookmarkEnd w:id="1618"/>
      <w:r>
        <w:t>.</w:t>
      </w:r>
    </w:p>
    <w:p w14:paraId="3599778A" w14:textId="77777777" w:rsidR="00E94C1C" w:rsidRDefault="00E94C1C" w:rsidP="00E94C1C">
      <w:pPr>
        <w:numPr>
          <w:ilvl w:val="0"/>
          <w:numId w:val="88"/>
        </w:numPr>
      </w:pPr>
      <w:r>
        <w:rPr>
          <w:rStyle w:val="keyword"/>
        </w:rPr>
        <w:t>SHALL</w:t>
      </w:r>
      <w:r>
        <w:t xml:space="preserve"> contain exactly one [1..1] </w:t>
      </w:r>
      <w:r>
        <w:rPr>
          <w:rStyle w:val="XMLnameBold"/>
        </w:rPr>
        <w:t>code</w:t>
      </w:r>
      <w:bookmarkStart w:id="1619" w:name="C_4499-31012"/>
      <w:r>
        <w:t xml:space="preserve"> (CONF:4499-31012)</w:t>
      </w:r>
      <w:bookmarkEnd w:id="1619"/>
      <w:r>
        <w:t>.</w:t>
      </w:r>
      <w:r>
        <w:br/>
        <w:t>Note: QDM Attribute:  Code</w:t>
      </w:r>
    </w:p>
    <w:p w14:paraId="5B8BB136" w14:textId="77777777" w:rsidR="00E94C1C" w:rsidRDefault="00E94C1C" w:rsidP="00E94C1C">
      <w:pPr>
        <w:numPr>
          <w:ilvl w:val="1"/>
          <w:numId w:val="88"/>
        </w:numPr>
      </w:pPr>
      <w:r>
        <w:t xml:space="preserve">This code </w:t>
      </w:r>
      <w:r>
        <w:rPr>
          <w:rStyle w:val="keyword"/>
        </w:rPr>
        <w:t>SHOULD</w:t>
      </w:r>
      <w:r>
        <w:t xml:space="preserve"> contain zero or one [0..1] </w:t>
      </w:r>
      <w:r>
        <w:rPr>
          <w:rStyle w:val="XMLnameBold"/>
        </w:rPr>
        <w:t>@valueSet</w:t>
      </w:r>
      <w:bookmarkStart w:id="1620" w:name="C_4499-31013"/>
      <w:r>
        <w:t xml:space="preserve"> (CONF:4499-31013)</w:t>
      </w:r>
      <w:bookmarkEnd w:id="1620"/>
      <w:r>
        <w:t>.</w:t>
      </w:r>
    </w:p>
    <w:p w14:paraId="191A5AC8" w14:textId="77777777" w:rsidR="00E94C1C" w:rsidRDefault="00E94C1C" w:rsidP="00E94C1C">
      <w:pPr>
        <w:numPr>
          <w:ilvl w:val="0"/>
          <w:numId w:val="88"/>
        </w:numPr>
      </w:pPr>
      <w:r>
        <w:rPr>
          <w:rStyle w:val="keyword"/>
        </w:rPr>
        <w:t>SHALL</w:t>
      </w:r>
      <w:r>
        <w:t xml:space="preserve"> contain exactly one [1..1] </w:t>
      </w:r>
      <w:r>
        <w:rPr>
          <w:rStyle w:val="XMLnameBold"/>
        </w:rPr>
        <w:t>title</w:t>
      </w:r>
      <w:bookmarkStart w:id="1621" w:name="C_4499-35941"/>
      <w:r>
        <w:t xml:space="preserve"> (CONF:4499-35941)</w:t>
      </w:r>
      <w:bookmarkEnd w:id="1621"/>
      <w:r>
        <w:t>.</w:t>
      </w:r>
    </w:p>
    <w:p w14:paraId="23196F4B" w14:textId="77777777" w:rsidR="00E94C1C" w:rsidRDefault="00E94C1C" w:rsidP="00E94C1C">
      <w:pPr>
        <w:numPr>
          <w:ilvl w:val="0"/>
          <w:numId w:val="88"/>
        </w:numPr>
      </w:pPr>
      <w:r>
        <w:rPr>
          <w:rStyle w:val="keyword"/>
        </w:rPr>
        <w:t>SHALL</w:t>
      </w:r>
      <w:r>
        <w:t xml:space="preserve"> contain exactly one [1..1] </w:t>
      </w:r>
      <w:r>
        <w:rPr>
          <w:rStyle w:val="XMLnameBold"/>
        </w:rPr>
        <w:t>statusCode</w:t>
      </w:r>
      <w:bookmarkStart w:id="1622" w:name="C_4499-31015"/>
      <w:r>
        <w:t xml:space="preserve"> (CONF:4499-31015)</w:t>
      </w:r>
      <w:bookmarkEnd w:id="1622"/>
      <w:r>
        <w:t>.</w:t>
      </w:r>
    </w:p>
    <w:p w14:paraId="21CF5269" w14:textId="77777777" w:rsidR="00E94C1C" w:rsidRDefault="00E94C1C" w:rsidP="00E94C1C">
      <w:pPr>
        <w:numPr>
          <w:ilvl w:val="1"/>
          <w:numId w:val="8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623" w:name="C_4499-31016"/>
      <w:r>
        <w:t xml:space="preserve"> (CONF:4499-31016)</w:t>
      </w:r>
      <w:bookmarkEnd w:id="1623"/>
      <w:r>
        <w:t>.</w:t>
      </w:r>
    </w:p>
    <w:p w14:paraId="29994888" w14:textId="77777777" w:rsidR="00E94C1C" w:rsidRDefault="00E94C1C" w:rsidP="00E94C1C">
      <w:pPr>
        <w:numPr>
          <w:ilvl w:val="0"/>
          <w:numId w:val="88"/>
        </w:numPr>
      </w:pPr>
      <w:r>
        <w:rPr>
          <w:rStyle w:val="keyword"/>
        </w:rPr>
        <w:t>MAY</w:t>
      </w:r>
      <w:r>
        <w:t xml:space="preserve"> contain zero or one [0..1] </w:t>
      </w:r>
      <w:r>
        <w:rPr>
          <w:rStyle w:val="XMLnameBold"/>
        </w:rPr>
        <w:t>effectiveTime</w:t>
      </w:r>
      <w:bookmarkStart w:id="1624" w:name="C_4499-31017"/>
      <w:r>
        <w:t xml:space="preserve"> (CONF:4499-31017)</w:t>
      </w:r>
      <w:bookmarkEnd w:id="1624"/>
      <w:r>
        <w:t xml:space="preserve"> such that it</w:t>
      </w:r>
      <w:r>
        <w:br/>
        <w:t>Note: QDM Attribute: Relevant Period</w:t>
      </w:r>
    </w:p>
    <w:p w14:paraId="788060B2" w14:textId="77777777" w:rsidR="00E94C1C" w:rsidRDefault="00E94C1C" w:rsidP="00E94C1C">
      <w:pPr>
        <w:numPr>
          <w:ilvl w:val="1"/>
          <w:numId w:val="88"/>
        </w:numPr>
      </w:pPr>
      <w:r>
        <w:rPr>
          <w:rStyle w:val="keyword"/>
        </w:rPr>
        <w:t>MAY</w:t>
      </w:r>
      <w:r>
        <w:t xml:space="preserve"> contain zero or one [0..1] </w:t>
      </w:r>
      <w:r>
        <w:rPr>
          <w:rStyle w:val="XMLnameBold"/>
        </w:rPr>
        <w:t>low</w:t>
      </w:r>
      <w:bookmarkStart w:id="1625" w:name="C_4499-31018"/>
      <w:r>
        <w:t xml:space="preserve"> (CONF:4499-31018)</w:t>
      </w:r>
      <w:bookmarkEnd w:id="1625"/>
      <w:r>
        <w:t>.</w:t>
      </w:r>
      <w:r>
        <w:br/>
        <w:t>Note: startTime – The time the encounter began (admission time)</w:t>
      </w:r>
    </w:p>
    <w:p w14:paraId="700A7DF4" w14:textId="77777777" w:rsidR="00E94C1C" w:rsidRDefault="00E94C1C" w:rsidP="00E94C1C">
      <w:pPr>
        <w:numPr>
          <w:ilvl w:val="1"/>
          <w:numId w:val="88"/>
        </w:numPr>
      </w:pPr>
      <w:r>
        <w:rPr>
          <w:rStyle w:val="keyword"/>
        </w:rPr>
        <w:t>MAY</w:t>
      </w:r>
      <w:r>
        <w:t xml:space="preserve"> contain zero or one [0..1] </w:t>
      </w:r>
      <w:r>
        <w:rPr>
          <w:rStyle w:val="XMLnameBold"/>
        </w:rPr>
        <w:t>high</w:t>
      </w:r>
      <w:bookmarkStart w:id="1626" w:name="C_4499-31019"/>
      <w:r>
        <w:t xml:space="preserve"> (CONF:4499-31019)</w:t>
      </w:r>
      <w:bookmarkEnd w:id="1626"/>
      <w:r>
        <w:t>.</w:t>
      </w:r>
      <w:r>
        <w:br/>
        <w:t>Note: stopTime – The time the encounter ended (discharge time)</w:t>
      </w:r>
    </w:p>
    <w:p w14:paraId="5D8EEC0E" w14:textId="77777777" w:rsidR="00E94C1C" w:rsidRDefault="00E94C1C" w:rsidP="00E94C1C">
      <w:pPr>
        <w:numPr>
          <w:ilvl w:val="0"/>
          <w:numId w:val="88"/>
        </w:numPr>
      </w:pPr>
      <w:r>
        <w:rPr>
          <w:rStyle w:val="keyword"/>
        </w:rPr>
        <w:t>MAY</w:t>
      </w:r>
      <w:r>
        <w:t xml:space="preserve"> contain zero or one [0..1] </w:t>
      </w:r>
      <w:r>
        <w:rPr>
          <w:rStyle w:val="XMLnameBold"/>
        </w:rPr>
        <w:t>priorityCode</w:t>
      </w:r>
      <w:bookmarkStart w:id="1627" w:name="C_4499-35141"/>
      <w:r>
        <w:t xml:space="preserve"> (CONF:4499-35141)</w:t>
      </w:r>
      <w:bookmarkEnd w:id="1627"/>
      <w:r>
        <w:t>.</w:t>
      </w:r>
      <w:r>
        <w:br/>
        <w:t>Note: QDM Attribute: Priority</w:t>
      </w:r>
    </w:p>
    <w:p w14:paraId="4F02BD03" w14:textId="77777777" w:rsidR="00E94C1C" w:rsidRDefault="00E94C1C" w:rsidP="00E94C1C">
      <w:pPr>
        <w:numPr>
          <w:ilvl w:val="1"/>
          <w:numId w:val="88"/>
        </w:numPr>
      </w:pPr>
      <w:r>
        <w:lastRenderedPageBreak/>
        <w:t xml:space="preserve">The priorityCode, if present, </w:t>
      </w:r>
      <w:r>
        <w:rPr>
          <w:rStyle w:val="keyword"/>
        </w:rPr>
        <w:t>SHALL</w:t>
      </w:r>
      <w:r>
        <w:t xml:space="preserve"> contain exactly one [1..1] </w:t>
      </w:r>
      <w:r>
        <w:rPr>
          <w:rStyle w:val="XMLnameBold"/>
        </w:rPr>
        <w:t>item</w:t>
      </w:r>
      <w:bookmarkStart w:id="1628" w:name="C_4499-35142"/>
      <w:r>
        <w:t xml:space="preserve"> (CONF:4499-35142)</w:t>
      </w:r>
      <w:bookmarkEnd w:id="1628"/>
      <w:r>
        <w:t>.</w:t>
      </w:r>
    </w:p>
    <w:p w14:paraId="3719F375" w14:textId="77777777" w:rsidR="00E94C1C" w:rsidRDefault="00E94C1C" w:rsidP="00E94C1C">
      <w:pPr>
        <w:numPr>
          <w:ilvl w:val="2"/>
          <w:numId w:val="88"/>
        </w:numPr>
      </w:pPr>
      <w:r>
        <w:t xml:space="preserve">This item </w:t>
      </w:r>
      <w:r>
        <w:rPr>
          <w:rStyle w:val="keyword"/>
        </w:rPr>
        <w:t>SHOULD</w:t>
      </w:r>
      <w:r>
        <w:t xml:space="preserve"> contain zero or one [0..1] </w:t>
      </w:r>
      <w:r>
        <w:rPr>
          <w:rStyle w:val="XMLnameBold"/>
        </w:rPr>
        <w:t>@valueSet</w:t>
      </w:r>
      <w:bookmarkStart w:id="1629" w:name="C_4499-35149"/>
      <w:r>
        <w:t xml:space="preserve"> (CONF:4499-35149)</w:t>
      </w:r>
      <w:bookmarkEnd w:id="1629"/>
      <w:r>
        <w:t>.</w:t>
      </w:r>
    </w:p>
    <w:p w14:paraId="799DA166" w14:textId="77777777" w:rsidR="00E94C1C" w:rsidRDefault="00E94C1C" w:rsidP="00E94C1C">
      <w:pPr>
        <w:numPr>
          <w:ilvl w:val="0"/>
          <w:numId w:val="88"/>
        </w:numPr>
      </w:pPr>
      <w:r>
        <w:rPr>
          <w:rStyle w:val="keyword"/>
        </w:rPr>
        <w:t>MAY</w:t>
      </w:r>
      <w:r>
        <w:t xml:space="preserve"> contain zero or one [0..1] </w:t>
      </w:r>
      <w:r>
        <w:rPr>
          <w:rStyle w:val="XMLnameBold"/>
        </w:rPr>
        <w:t>lengthOfStayQuantity</w:t>
      </w:r>
      <w:bookmarkStart w:id="1630" w:name="C_4499-31033"/>
      <w:r>
        <w:t xml:space="preserve"> (CONF:4499-31033)</w:t>
      </w:r>
      <w:bookmarkEnd w:id="1630"/>
      <w:r>
        <w:t>.</w:t>
      </w:r>
      <w:r>
        <w:br/>
        <w:t>Note: QDM Attribute:  Length of Stay</w:t>
      </w:r>
    </w:p>
    <w:p w14:paraId="2F45B45A" w14:textId="77777777" w:rsidR="00E94C1C" w:rsidRDefault="00E94C1C" w:rsidP="00E94C1C">
      <w:pPr>
        <w:numPr>
          <w:ilvl w:val="0"/>
          <w:numId w:val="88"/>
        </w:numPr>
      </w:pPr>
      <w:r>
        <w:rPr>
          <w:rStyle w:val="keyword"/>
        </w:rPr>
        <w:t>MAY</w:t>
      </w:r>
      <w:r>
        <w:t xml:space="preserve"> contain zero or one [0..1] </w:t>
      </w:r>
      <w:r>
        <w:rPr>
          <w:rStyle w:val="XMLnameBold"/>
        </w:rPr>
        <w:t>dischargeDispositionCode</w:t>
      </w:r>
      <w:bookmarkStart w:id="1631" w:name="C_4499-31034"/>
      <w:r>
        <w:t xml:space="preserve"> (CONF:4499-31034)</w:t>
      </w:r>
      <w:bookmarkEnd w:id="1631"/>
      <w:r>
        <w:t>.</w:t>
      </w:r>
      <w:r>
        <w:br/>
        <w:t>Note: QDM Attribute:  Discharge Disposition</w:t>
      </w:r>
    </w:p>
    <w:p w14:paraId="2024A28F" w14:textId="77777777" w:rsidR="00E94C1C" w:rsidRDefault="00E94C1C" w:rsidP="00E94C1C">
      <w:pPr>
        <w:numPr>
          <w:ilvl w:val="1"/>
          <w:numId w:val="88"/>
        </w:numPr>
      </w:pPr>
      <w:r>
        <w:t xml:space="preserve">The dischargeDispositionCode, if present, </w:t>
      </w:r>
      <w:r>
        <w:rPr>
          <w:rStyle w:val="keyword"/>
        </w:rPr>
        <w:t>SHOULD</w:t>
      </w:r>
      <w:r>
        <w:t xml:space="preserve"> contain zero or one [0..1] </w:t>
      </w:r>
      <w:r>
        <w:rPr>
          <w:rStyle w:val="XMLnameBold"/>
        </w:rPr>
        <w:t>@valueSet</w:t>
      </w:r>
      <w:bookmarkStart w:id="1632" w:name="C_4499-33105"/>
      <w:r>
        <w:t xml:space="preserve"> (CONF:4499-33105)</w:t>
      </w:r>
      <w:bookmarkEnd w:id="1632"/>
      <w:r>
        <w:t>.</w:t>
      </w:r>
    </w:p>
    <w:p w14:paraId="387D14D4"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33" w:name="C_4499-31021"/>
      <w:r>
        <w:t xml:space="preserve"> (CONF:4499-31021)</w:t>
      </w:r>
      <w:bookmarkEnd w:id="1633"/>
      <w:r>
        <w:t xml:space="preserve"> such that it</w:t>
      </w:r>
      <w:r>
        <w:br/>
        <w:t>Note: QDM Attribute: Facility Locations</w:t>
      </w:r>
    </w:p>
    <w:p w14:paraId="3194CA6E"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4" w:name="C_4499-31022"/>
      <w:r>
        <w:t xml:space="preserve"> (CONF:4499-31022)</w:t>
      </w:r>
      <w:bookmarkEnd w:id="1634"/>
      <w:r>
        <w:t>.</w:t>
      </w:r>
    </w:p>
    <w:p w14:paraId="3426A764" w14:textId="77777777" w:rsidR="00E94C1C" w:rsidRDefault="00E94C1C" w:rsidP="00E94C1C">
      <w:pPr>
        <w:numPr>
          <w:ilvl w:val="1"/>
          <w:numId w:val="88"/>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35" w:name="C_4499-31023"/>
      <w:r>
        <w:t xml:space="preserve"> (CONF:4499-31023)</w:t>
      </w:r>
      <w:bookmarkEnd w:id="1635"/>
      <w:r>
        <w:t>.</w:t>
      </w:r>
    </w:p>
    <w:p w14:paraId="49F08177"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6" w:name="C_4499-34371"/>
      <w:r>
        <w:t xml:space="preserve"> (CONF:4499-34371)</w:t>
      </w:r>
      <w:bookmarkEnd w:id="1636"/>
      <w:r>
        <w:t xml:space="preserve"> such that it</w:t>
      </w:r>
      <w:r>
        <w:br/>
        <w:t>Note: QDM Attribute: Admission Source</w:t>
      </w:r>
    </w:p>
    <w:p w14:paraId="2AA39FC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37" w:name="C_4499-34372"/>
      <w:r>
        <w:t xml:space="preserve"> (CONF:4499-34372)</w:t>
      </w:r>
      <w:bookmarkEnd w:id="1637"/>
      <w:r>
        <w:t>.</w:t>
      </w:r>
    </w:p>
    <w:p w14:paraId="62355E32" w14:textId="77777777" w:rsidR="00E94C1C" w:rsidRDefault="00E94C1C" w:rsidP="00E94C1C">
      <w:pPr>
        <w:numPr>
          <w:ilvl w:val="1"/>
          <w:numId w:val="88"/>
        </w:numPr>
      </w:pPr>
      <w:r>
        <w:rPr>
          <w:rStyle w:val="keyword"/>
        </w:rPr>
        <w:t>SHALL</w:t>
      </w:r>
      <w:r>
        <w:t xml:space="preserve"> contain exactly one [1..1]  </w:t>
      </w:r>
      <w:hyperlink w:anchor="E_Admission_Source_1">
        <w:r>
          <w:rPr>
            <w:rStyle w:val="HyperlinkCourierBold"/>
          </w:rPr>
          <w:t>Admission Source</w:t>
        </w:r>
      </w:hyperlink>
      <w:r>
        <w:rPr>
          <w:rStyle w:val="XMLname"/>
        </w:rPr>
        <w:t xml:space="preserve"> (identifier: urn:hl7ii:2.16.840.1.113883.10.20.28.4.123:2017-05-01)</w:t>
      </w:r>
      <w:bookmarkStart w:id="1638" w:name="C_4499-34373"/>
      <w:r>
        <w:t xml:space="preserve"> (CONF:4499-34373)</w:t>
      </w:r>
      <w:bookmarkEnd w:id="1638"/>
      <w:r>
        <w:t>.</w:t>
      </w:r>
    </w:p>
    <w:p w14:paraId="346B9A41"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39" w:name="C_4499-35136"/>
      <w:r>
        <w:t xml:space="preserve"> (CONF:4499-35136)</w:t>
      </w:r>
      <w:bookmarkEnd w:id="1639"/>
      <w:r>
        <w:t xml:space="preserve"> such that it</w:t>
      </w:r>
    </w:p>
    <w:p w14:paraId="1F096D48"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40" w:name="C_4499-34659"/>
      <w:r>
        <w:t xml:space="preserve"> (CONF:4499-34659)</w:t>
      </w:r>
      <w:bookmarkEnd w:id="1640"/>
      <w:r>
        <w:t>.</w:t>
      </w:r>
    </w:p>
    <w:p w14:paraId="47B22970" w14:textId="77777777" w:rsidR="00E94C1C" w:rsidRDefault="00E94C1C" w:rsidP="00E94C1C">
      <w:pPr>
        <w:numPr>
          <w:ilvl w:val="1"/>
          <w:numId w:val="88"/>
        </w:numPr>
      </w:pPr>
      <w:r>
        <w:rPr>
          <w:rStyle w:val="keyword"/>
        </w:rPr>
        <w:t>SHALL</w:t>
      </w:r>
      <w:r>
        <w:t xml:space="preserve"> contain exactly one [1..1] </w:t>
      </w:r>
      <w:r>
        <w:rPr>
          <w:rStyle w:val="XMLnameBold"/>
        </w:rPr>
        <w:t>time</w:t>
      </w:r>
      <w:bookmarkStart w:id="1641" w:name="C_4499-35137"/>
      <w:r>
        <w:t xml:space="preserve"> (CONF:4499-35137)</w:t>
      </w:r>
      <w:bookmarkEnd w:id="1641"/>
      <w:r>
        <w:t>.</w:t>
      </w:r>
    </w:p>
    <w:p w14:paraId="18EC9611" w14:textId="77777777" w:rsidR="00E94C1C" w:rsidRDefault="00E94C1C" w:rsidP="00E94C1C">
      <w:pPr>
        <w:numPr>
          <w:ilvl w:val="2"/>
          <w:numId w:val="88"/>
        </w:numPr>
      </w:pPr>
      <w:r>
        <w:t xml:space="preserve">This time </w:t>
      </w:r>
      <w:r>
        <w:rPr>
          <w:rStyle w:val="keyword"/>
        </w:rPr>
        <w:t>SHALL</w:t>
      </w:r>
      <w:r>
        <w:t xml:space="preserve"> contain exactly one [1..1] </w:t>
      </w:r>
      <w:r>
        <w:rPr>
          <w:rStyle w:val="XMLnameBold"/>
        </w:rPr>
        <w:t>low</w:t>
      </w:r>
      <w:bookmarkStart w:id="1642" w:name="C_4499-35138"/>
      <w:r>
        <w:t xml:space="preserve"> (CONF:4499-35138)</w:t>
      </w:r>
      <w:bookmarkEnd w:id="1642"/>
      <w:r>
        <w:t>.</w:t>
      </w:r>
      <w:r>
        <w:br/>
        <w:t>Note: QDM Attribute: Author dateTime (The Author dateTime addresses when an Encounter is documented. Documentation can occur at the beginning, during, at the end or subsequent to the end of an Encounter. The Author dateTime should be used only if the Relevant Period cannot be obtained)</w:t>
      </w:r>
    </w:p>
    <w:p w14:paraId="4745BEA0" w14:textId="77777777" w:rsidR="00E94C1C" w:rsidRDefault="00E94C1C" w:rsidP="00E94C1C">
      <w:pPr>
        <w:numPr>
          <w:ilvl w:val="1"/>
          <w:numId w:val="88"/>
        </w:numPr>
      </w:pPr>
      <w:r>
        <w:rPr>
          <w:rStyle w:val="keyword"/>
        </w:rPr>
        <w:t>SHALL</w:t>
      </w:r>
      <w:r>
        <w:t xml:space="preserve"> contain exactly one [1..1] </w:t>
      </w:r>
      <w:r>
        <w:rPr>
          <w:rStyle w:val="XMLnameBold"/>
        </w:rPr>
        <w:t>role</w:t>
      </w:r>
      <w:bookmarkStart w:id="1643" w:name="C_4499-34658"/>
      <w:r>
        <w:t xml:space="preserve"> (CONF:4499-34658)</w:t>
      </w:r>
      <w:bookmarkEnd w:id="1643"/>
      <w:r>
        <w:t>.</w:t>
      </w:r>
    </w:p>
    <w:p w14:paraId="59AEDFA8" w14:textId="77777777" w:rsidR="00E94C1C" w:rsidRDefault="00E94C1C" w:rsidP="00E94C1C">
      <w:pPr>
        <w:numPr>
          <w:ilvl w:val="2"/>
          <w:numId w:val="8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644" w:name="C_4499-35139"/>
      <w:r>
        <w:t xml:space="preserve"> (CONF:4499-35139)</w:t>
      </w:r>
      <w:bookmarkEnd w:id="1644"/>
      <w:r>
        <w:t>.</w:t>
      </w:r>
    </w:p>
    <w:p w14:paraId="24C72093" w14:textId="77777777" w:rsidR="00E94C1C" w:rsidRDefault="00E94C1C" w:rsidP="00E94C1C">
      <w:pPr>
        <w:numPr>
          <w:ilvl w:val="2"/>
          <w:numId w:val="88"/>
        </w:numPr>
      </w:pPr>
      <w:r>
        <w:t xml:space="preserve">This role </w:t>
      </w:r>
      <w:r>
        <w:rPr>
          <w:rStyle w:val="keyword"/>
        </w:rPr>
        <w:t>MAY</w:t>
      </w:r>
      <w:r>
        <w:t xml:space="preserve"> contain zero or one [0..1] </w:t>
      </w:r>
      <w:r>
        <w:rPr>
          <w:rStyle w:val="XMLnameBold"/>
        </w:rPr>
        <w:t>id</w:t>
      </w:r>
      <w:bookmarkStart w:id="1645" w:name="C_4499-35140"/>
      <w:r>
        <w:t xml:space="preserve"> (CONF:4499-35140)</w:t>
      </w:r>
      <w:bookmarkEnd w:id="1645"/>
      <w:r>
        <w:t>.</w:t>
      </w:r>
    </w:p>
    <w:p w14:paraId="06397A80"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46" w:name="C_4499-35143"/>
      <w:r>
        <w:t xml:space="preserve"> (CONF:4499-35143)</w:t>
      </w:r>
      <w:bookmarkEnd w:id="1646"/>
      <w:r>
        <w:t xml:space="preserve"> such that it</w:t>
      </w:r>
      <w:r>
        <w:br/>
        <w:t>Note: QDM Attribute: Participant</w:t>
      </w:r>
    </w:p>
    <w:p w14:paraId="661D44D5"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47" w:name="C_4499-35150"/>
      <w:r>
        <w:t xml:space="preserve"> (CONF:4499-35150)</w:t>
      </w:r>
      <w:bookmarkEnd w:id="1647"/>
      <w:r>
        <w:t>.</w:t>
      </w:r>
    </w:p>
    <w:p w14:paraId="0BE69266" w14:textId="77777777" w:rsidR="00E94C1C" w:rsidRDefault="00E94C1C" w:rsidP="00E94C1C">
      <w:pPr>
        <w:numPr>
          <w:ilvl w:val="1"/>
          <w:numId w:val="8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648" w:name="C_4499-36113"/>
      <w:r>
        <w:t xml:space="preserve"> (CONF:4499-36113)</w:t>
      </w:r>
      <w:bookmarkEnd w:id="1648"/>
      <w:r>
        <w:t>.</w:t>
      </w:r>
    </w:p>
    <w:p w14:paraId="278AFF90" w14:textId="77777777" w:rsidR="00E94C1C" w:rsidRDefault="00E94C1C" w:rsidP="00E94C1C">
      <w:pPr>
        <w:numPr>
          <w:ilvl w:val="0"/>
          <w:numId w:val="88"/>
        </w:numPr>
      </w:pPr>
      <w:r>
        <w:rPr>
          <w:rStyle w:val="keyword"/>
        </w:rPr>
        <w:lastRenderedPageBreak/>
        <w:t>MAY</w:t>
      </w:r>
      <w:r>
        <w:t xml:space="preserve"> contain zero or more [0..*] </w:t>
      </w:r>
      <w:r>
        <w:rPr>
          <w:rStyle w:val="XMLnameBold"/>
        </w:rPr>
        <w:t>participation</w:t>
      </w:r>
      <w:bookmarkStart w:id="1649" w:name="C_4499-35147"/>
      <w:r>
        <w:t xml:space="preserve"> (CONF:4499-35147)</w:t>
      </w:r>
      <w:bookmarkEnd w:id="1649"/>
      <w:r>
        <w:t xml:space="preserve"> such that it</w:t>
      </w:r>
      <w:r>
        <w:br/>
        <w:t>Note: QDM Attribute: Participant</w:t>
      </w:r>
    </w:p>
    <w:p w14:paraId="1A7B0D1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0" w:name="C_4499-35152"/>
      <w:r>
        <w:t xml:space="preserve"> (CONF:4499-35152)</w:t>
      </w:r>
      <w:bookmarkEnd w:id="1650"/>
      <w:r>
        <w:t>.</w:t>
      </w:r>
    </w:p>
    <w:p w14:paraId="7DB29DD2" w14:textId="77777777" w:rsidR="00E94C1C" w:rsidRDefault="00E94C1C" w:rsidP="00E94C1C">
      <w:pPr>
        <w:numPr>
          <w:ilvl w:val="1"/>
          <w:numId w:val="8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651" w:name="C_4499-36114"/>
      <w:r>
        <w:t xml:space="preserve"> (CONF:4499-36114)</w:t>
      </w:r>
      <w:bookmarkEnd w:id="1651"/>
      <w:r>
        <w:t>.</w:t>
      </w:r>
    </w:p>
    <w:p w14:paraId="485D7966"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2" w:name="C_4499-35841"/>
      <w:r>
        <w:t xml:space="preserve"> (CONF:4499-35841)</w:t>
      </w:r>
      <w:bookmarkEnd w:id="1652"/>
      <w:r>
        <w:t xml:space="preserve"> such that it</w:t>
      </w:r>
      <w:r>
        <w:br/>
        <w:t>Note: QDM Attribute: Participant</w:t>
      </w:r>
    </w:p>
    <w:p w14:paraId="45071E7D"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653" w:name="C_4499-35843"/>
      <w:r>
        <w:t xml:space="preserve"> (CONF:4499-35843)</w:t>
      </w:r>
      <w:bookmarkEnd w:id="1653"/>
      <w:r>
        <w:t>.</w:t>
      </w:r>
    </w:p>
    <w:p w14:paraId="3D29727C" w14:textId="77777777" w:rsidR="00E94C1C" w:rsidRDefault="00E94C1C" w:rsidP="00E94C1C">
      <w:pPr>
        <w:numPr>
          <w:ilvl w:val="1"/>
          <w:numId w:val="8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654" w:name="C_4499-36115"/>
      <w:r>
        <w:t xml:space="preserve"> (CONF:4499-36115)</w:t>
      </w:r>
      <w:bookmarkEnd w:id="1654"/>
      <w:r>
        <w:t>.</w:t>
      </w:r>
    </w:p>
    <w:p w14:paraId="7A19C70D" w14:textId="77777777" w:rsidR="00E94C1C" w:rsidRDefault="00E94C1C" w:rsidP="00E94C1C">
      <w:pPr>
        <w:numPr>
          <w:ilvl w:val="0"/>
          <w:numId w:val="88"/>
        </w:numPr>
      </w:pPr>
      <w:r>
        <w:rPr>
          <w:rStyle w:val="keyword"/>
        </w:rPr>
        <w:t>MAY</w:t>
      </w:r>
      <w:r>
        <w:t xml:space="preserve"> contain zero or one [0..1] </w:t>
      </w:r>
      <w:r>
        <w:rPr>
          <w:rStyle w:val="XMLnameBold"/>
        </w:rPr>
        <w:t>participation</w:t>
      </w:r>
      <w:bookmarkStart w:id="1655" w:name="C_4499-35145"/>
      <w:r>
        <w:t xml:space="preserve"> (CONF:4499-35145)</w:t>
      </w:r>
      <w:bookmarkEnd w:id="1655"/>
      <w:r>
        <w:t xml:space="preserve"> such that it</w:t>
      </w:r>
      <w:r>
        <w:br/>
        <w:t>Note: QDM Attribute: Participant</w:t>
      </w:r>
    </w:p>
    <w:p w14:paraId="49F62CEA"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6" w:name="C_4499-35151"/>
      <w:r>
        <w:t xml:space="preserve"> (CONF:4499-35151)</w:t>
      </w:r>
      <w:bookmarkEnd w:id="1656"/>
      <w:r>
        <w:t>.</w:t>
      </w:r>
    </w:p>
    <w:p w14:paraId="0425FC21" w14:textId="77777777" w:rsidR="00E94C1C" w:rsidRDefault="00E94C1C" w:rsidP="00E94C1C">
      <w:pPr>
        <w:numPr>
          <w:ilvl w:val="1"/>
          <w:numId w:val="8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657" w:name="C_4499-36116"/>
      <w:r>
        <w:t xml:space="preserve"> (CONF:4499-36116)</w:t>
      </w:r>
      <w:bookmarkEnd w:id="1657"/>
      <w:r>
        <w:t>.</w:t>
      </w:r>
    </w:p>
    <w:p w14:paraId="40463FC7" w14:textId="77777777" w:rsidR="00E94C1C" w:rsidRDefault="00E94C1C" w:rsidP="00E94C1C">
      <w:pPr>
        <w:numPr>
          <w:ilvl w:val="0"/>
          <w:numId w:val="88"/>
        </w:numPr>
      </w:pPr>
      <w:r>
        <w:rPr>
          <w:rStyle w:val="keyword"/>
        </w:rPr>
        <w:t>MAY</w:t>
      </w:r>
      <w:r>
        <w:t xml:space="preserve"> contain zero or more [0..*] </w:t>
      </w:r>
      <w:r>
        <w:rPr>
          <w:rStyle w:val="XMLnameBold"/>
        </w:rPr>
        <w:t>participation</w:t>
      </w:r>
      <w:bookmarkStart w:id="1658" w:name="C_4499-36117"/>
      <w:r>
        <w:t xml:space="preserve"> (CONF:4499-36117)</w:t>
      </w:r>
      <w:bookmarkEnd w:id="1658"/>
      <w:r>
        <w:t xml:space="preserve"> such that it</w:t>
      </w:r>
      <w:r>
        <w:br/>
        <w:t>Note: QDM Attribute: Participant</w:t>
      </w:r>
    </w:p>
    <w:p w14:paraId="62097B33"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659" w:name="C_4499-36120"/>
      <w:r>
        <w:t xml:space="preserve"> (CONF:4499-36120)</w:t>
      </w:r>
      <w:bookmarkEnd w:id="1659"/>
      <w:r>
        <w:t>.</w:t>
      </w:r>
    </w:p>
    <w:p w14:paraId="20C83F6D" w14:textId="77777777" w:rsidR="00E94C1C" w:rsidRDefault="00E94C1C" w:rsidP="00E94C1C">
      <w:pPr>
        <w:numPr>
          <w:ilvl w:val="1"/>
          <w:numId w:val="8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660" w:name="C_4499-36118"/>
      <w:r>
        <w:t xml:space="preserve"> (CONF:4499-36118)</w:t>
      </w:r>
      <w:bookmarkEnd w:id="1660"/>
      <w:r>
        <w:t>.</w:t>
      </w:r>
    </w:p>
    <w:p w14:paraId="3D3601A7"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1" w:name="C_4499-31024"/>
      <w:r>
        <w:t xml:space="preserve"> (CONF:4499-31024)</w:t>
      </w:r>
      <w:bookmarkEnd w:id="1661"/>
      <w:r>
        <w:t xml:space="preserve"> such that it</w:t>
      </w:r>
      <w:r>
        <w:br/>
        <w:t>Note: QDM Attribute: Reason</w:t>
      </w:r>
    </w:p>
    <w:p w14:paraId="5BEA4154"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662" w:name="C_4499-31025"/>
      <w:r>
        <w:t xml:space="preserve"> (CONF:4499-31025)</w:t>
      </w:r>
      <w:bookmarkEnd w:id="1662"/>
      <w:r>
        <w:t>.</w:t>
      </w:r>
    </w:p>
    <w:p w14:paraId="44D90F4E" w14:textId="77777777" w:rsidR="00E94C1C" w:rsidRDefault="00E94C1C" w:rsidP="00E94C1C">
      <w:pPr>
        <w:numPr>
          <w:ilvl w:val="1"/>
          <w:numId w:val="8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663" w:name="C_4499-31026"/>
      <w:r>
        <w:t xml:space="preserve"> (CONF:4499-31026)</w:t>
      </w:r>
      <w:bookmarkEnd w:id="1663"/>
      <w:r>
        <w:t>.</w:t>
      </w:r>
    </w:p>
    <w:p w14:paraId="562CEA5E" w14:textId="77777777" w:rsidR="00E94C1C" w:rsidRDefault="00E94C1C" w:rsidP="00E94C1C">
      <w:pPr>
        <w:numPr>
          <w:ilvl w:val="0"/>
          <w:numId w:val="88"/>
        </w:numPr>
      </w:pPr>
      <w:r>
        <w:rPr>
          <w:rStyle w:val="keyword"/>
        </w:rPr>
        <w:t>MAY</w:t>
      </w:r>
      <w:r>
        <w:t xml:space="preserve"> contain zero or more [0..*] </w:t>
      </w:r>
      <w:r>
        <w:rPr>
          <w:rStyle w:val="XMLnameBold"/>
        </w:rPr>
        <w:t>outboundRelationship</w:t>
      </w:r>
      <w:bookmarkStart w:id="1664" w:name="C_4499-34041"/>
      <w:r>
        <w:t xml:space="preserve"> (CONF:4499-34041)</w:t>
      </w:r>
      <w:bookmarkEnd w:id="1664"/>
      <w:r>
        <w:t xml:space="preserve"> such that it</w:t>
      </w:r>
      <w:r>
        <w:br/>
        <w:t>Note: QDM Attribute: Diagnoses</w:t>
      </w:r>
    </w:p>
    <w:p w14:paraId="1427F97C"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bookmarkStart w:id="1665" w:name="C_4499-34045"/>
      <w:r>
        <w:t xml:space="preserve"> (CONF:4499-34045)</w:t>
      </w:r>
      <w:bookmarkEnd w:id="1665"/>
      <w:r>
        <w:t>.</w:t>
      </w:r>
    </w:p>
    <w:p w14:paraId="5C9ABBA6" w14:textId="77777777" w:rsidR="00E94C1C" w:rsidRDefault="00E94C1C" w:rsidP="00E94C1C">
      <w:pPr>
        <w:numPr>
          <w:ilvl w:val="1"/>
          <w:numId w:val="88"/>
        </w:numPr>
      </w:pPr>
      <w:r>
        <w:rPr>
          <w:rStyle w:val="keyword"/>
        </w:rPr>
        <w:t>SHALL</w:t>
      </w:r>
      <w:r>
        <w:t xml:space="preserve"> contain exactly one [1..1]  </w:t>
      </w:r>
      <w:hyperlink w:anchor="E_Encounter_Diagnosis_">
        <w:r>
          <w:rPr>
            <w:rStyle w:val="HyperlinkCourierBold"/>
          </w:rPr>
          <w:t>Encounter Diagnosis</w:t>
        </w:r>
      </w:hyperlink>
      <w:r>
        <w:rPr>
          <w:rStyle w:val="XMLname"/>
        </w:rPr>
        <w:t xml:space="preserve"> (identifier: urn:hl7ii:2.16.840.1.113883.10.20.28.4.138:2019-05-01)</w:t>
      </w:r>
      <w:bookmarkStart w:id="1666" w:name="C_4499-35760"/>
      <w:r>
        <w:t xml:space="preserve"> (CONF:4499-35760)</w:t>
      </w:r>
      <w:bookmarkEnd w:id="1666"/>
      <w:r>
        <w:t>.</w:t>
      </w:r>
    </w:p>
    <w:p w14:paraId="371DB296"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67" w:name="C_4499-36352"/>
      <w:r>
        <w:t xml:space="preserve"> (CONF:4499-36352)</w:t>
      </w:r>
      <w:bookmarkEnd w:id="1667"/>
      <w:r>
        <w:t xml:space="preserve"> such that it</w:t>
      </w:r>
      <w:r>
        <w:br/>
        <w:t>Note: QDM Attribute: Class</w:t>
      </w:r>
    </w:p>
    <w:p w14:paraId="0958F1D2" w14:textId="77777777" w:rsidR="00E94C1C" w:rsidRDefault="00E94C1C" w:rsidP="00E94C1C">
      <w:pPr>
        <w:numPr>
          <w:ilvl w:val="1"/>
          <w:numId w:val="88"/>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68" w:name="C_4499-36354"/>
      <w:r>
        <w:t xml:space="preserve"> (CONF:4499-36354)</w:t>
      </w:r>
      <w:bookmarkEnd w:id="1668"/>
      <w:r>
        <w:t>.</w:t>
      </w:r>
    </w:p>
    <w:p w14:paraId="3441CA26" w14:textId="77777777" w:rsidR="00E94C1C" w:rsidRDefault="00E94C1C" w:rsidP="00E94C1C">
      <w:pPr>
        <w:numPr>
          <w:ilvl w:val="1"/>
          <w:numId w:val="88"/>
        </w:numPr>
      </w:pPr>
      <w:r>
        <w:rPr>
          <w:rStyle w:val="keyword"/>
        </w:rPr>
        <w:t>SHALL</w:t>
      </w:r>
      <w:r>
        <w:t xml:space="preserve"> contain exactly one [1..1]  </w:t>
      </w:r>
      <w:hyperlink w:anchor="E_Encounter_Class">
        <w:r>
          <w:rPr>
            <w:rStyle w:val="HyperlinkCourierBold"/>
          </w:rPr>
          <w:t>Encounter Class</w:t>
        </w:r>
      </w:hyperlink>
      <w:r>
        <w:rPr>
          <w:rStyle w:val="XMLname"/>
        </w:rPr>
        <w:t xml:space="preserve"> (identifier: urn:hl7ii:2.16.840.1.113883.10.20.28.4.143:2021-02-01)</w:t>
      </w:r>
      <w:bookmarkStart w:id="1669" w:name="C_4499-36353"/>
      <w:r>
        <w:t xml:space="preserve"> (CONF:4499-36353)</w:t>
      </w:r>
      <w:bookmarkEnd w:id="1669"/>
      <w:r>
        <w:t>.</w:t>
      </w:r>
    </w:p>
    <w:p w14:paraId="5AF4EADF" w14:textId="77777777" w:rsidR="00E94C1C" w:rsidRDefault="00E94C1C" w:rsidP="00E94C1C">
      <w:pPr>
        <w:numPr>
          <w:ilvl w:val="0"/>
          <w:numId w:val="88"/>
        </w:numPr>
      </w:pPr>
      <w:r>
        <w:rPr>
          <w:rStyle w:val="keyword"/>
        </w:rPr>
        <w:t>MAY</w:t>
      </w:r>
      <w:r>
        <w:t xml:space="preserve"> contain zero or one [0..1] </w:t>
      </w:r>
      <w:r>
        <w:rPr>
          <w:rStyle w:val="XMLnameBold"/>
        </w:rPr>
        <w:t>outboundRelationship</w:t>
      </w:r>
      <w:bookmarkStart w:id="1670" w:name="C_4499-36355"/>
      <w:r>
        <w:t xml:space="preserve"> (CONF:4499-36355)</w:t>
      </w:r>
      <w:bookmarkEnd w:id="1670"/>
      <w:r>
        <w:t xml:space="preserve"> such that it</w:t>
      </w:r>
      <w:r>
        <w:br/>
        <w:t>Note: QDM Attribute: Related To</w:t>
      </w:r>
    </w:p>
    <w:p w14:paraId="00E34967" w14:textId="77777777" w:rsidR="00E94C1C" w:rsidRDefault="00E94C1C" w:rsidP="00E94C1C">
      <w:pPr>
        <w:numPr>
          <w:ilvl w:val="1"/>
          <w:numId w:val="8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1671" w:name="C_4499-36357"/>
      <w:r>
        <w:t xml:space="preserve"> (CONF:4499-36357)</w:t>
      </w:r>
      <w:bookmarkEnd w:id="1671"/>
      <w:r>
        <w:t>.</w:t>
      </w:r>
    </w:p>
    <w:p w14:paraId="2A83A679" w14:textId="77777777" w:rsidR="00E94C1C" w:rsidRDefault="00E94C1C" w:rsidP="00E94C1C">
      <w:pPr>
        <w:numPr>
          <w:ilvl w:val="1"/>
          <w:numId w:val="88"/>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1672" w:name="C_4499-36356"/>
      <w:r>
        <w:t xml:space="preserve"> (CONF:4499-36356)</w:t>
      </w:r>
      <w:bookmarkEnd w:id="1672"/>
      <w:r>
        <w:t>.</w:t>
      </w:r>
    </w:p>
    <w:p w14:paraId="2FECAF3F" w14:textId="77777777" w:rsidR="004B3F04" w:rsidRDefault="004B3F04" w:rsidP="004B3F04">
      <w:pPr>
        <w:pStyle w:val="Caption"/>
        <w:ind w:left="130" w:right="115"/>
      </w:pPr>
      <w:bookmarkStart w:id="1673" w:name="_Toc65482939"/>
      <w:r>
        <w:t xml:space="preserve">Figure </w:t>
      </w:r>
      <w:r>
        <w:fldChar w:fldCharType="begin"/>
      </w:r>
      <w:r>
        <w:instrText>SEQ Figure \* ARABIC</w:instrText>
      </w:r>
      <w:r>
        <w:fldChar w:fldCharType="separate"/>
      </w:r>
      <w:r>
        <w:t>25</w:t>
      </w:r>
      <w:r>
        <w:fldChar w:fldCharType="end"/>
      </w:r>
      <w:r>
        <w:t>: Encounter, Performed (V4) Example</w:t>
      </w:r>
      <w:bookmarkEnd w:id="1609"/>
      <w:bookmarkEnd w:id="1673"/>
    </w:p>
    <w:p w14:paraId="260BCA2C" w14:textId="77777777" w:rsidR="004B3F04" w:rsidRDefault="004B3F04" w:rsidP="004B3F04">
      <w:pPr>
        <w:pStyle w:val="Example"/>
        <w:ind w:left="130" w:right="115"/>
      </w:pPr>
      <w:r>
        <w:t>&lt;encounterCriteria classCode="ENC" moodCode="EVN"&gt;</w:t>
      </w:r>
    </w:p>
    <w:p w14:paraId="2D57BBFF" w14:textId="77777777" w:rsidR="004B3F04" w:rsidRDefault="004B3F04" w:rsidP="004B3F04">
      <w:pPr>
        <w:pStyle w:val="Example"/>
        <w:ind w:left="130" w:right="115"/>
      </w:pPr>
      <w:r>
        <w:t xml:space="preserve">    &lt;templateId&gt;</w:t>
      </w:r>
    </w:p>
    <w:p w14:paraId="19D40074" w14:textId="77777777" w:rsidR="004B3F04" w:rsidRDefault="004B3F04" w:rsidP="004B3F04">
      <w:pPr>
        <w:pStyle w:val="Example"/>
        <w:ind w:left="130" w:right="115"/>
      </w:pPr>
      <w:r>
        <w:t xml:space="preserve">        &lt;item root="2.16.840.1.113883.10.20.28.4.5" extension="2021-02-01"/&gt;</w:t>
      </w:r>
    </w:p>
    <w:p w14:paraId="75221B4F" w14:textId="77777777" w:rsidR="004B3F04" w:rsidRDefault="004B3F04" w:rsidP="004B3F04">
      <w:pPr>
        <w:pStyle w:val="Example"/>
        <w:ind w:left="130" w:right="115"/>
      </w:pPr>
      <w:r>
        <w:t xml:space="preserve">    &lt;/templateId&gt;</w:t>
      </w:r>
    </w:p>
    <w:p w14:paraId="387E963E" w14:textId="77777777" w:rsidR="004B3F04" w:rsidRDefault="004B3F04" w:rsidP="004B3F04">
      <w:pPr>
        <w:pStyle w:val="Example"/>
        <w:ind w:left="130" w:right="115"/>
      </w:pPr>
      <w:r>
        <w:t xml:space="preserve">    &lt;id root="d7fbe089-ff04-4f58-b604-cb6d5ebce4cc"/&gt;</w:t>
      </w:r>
    </w:p>
    <w:p w14:paraId="6B569BC4" w14:textId="77777777" w:rsidR="004B3F04" w:rsidRDefault="004B3F04" w:rsidP="004B3F04">
      <w:pPr>
        <w:pStyle w:val="Example"/>
        <w:ind w:left="130" w:right="115"/>
      </w:pPr>
      <w:r>
        <w:t xml:space="preserve">    &lt;code valueSet="{$QDMElementValueSetOID}"/&gt;</w:t>
      </w:r>
    </w:p>
    <w:p w14:paraId="74A2A6D6" w14:textId="77777777" w:rsidR="004B3F04" w:rsidRDefault="004B3F04" w:rsidP="004B3F04">
      <w:pPr>
        <w:pStyle w:val="Example"/>
        <w:ind w:left="130" w:right="115"/>
      </w:pPr>
      <w:r>
        <w:t xml:space="preserve">    &lt;title value="Encounter, Performed"/&gt;</w:t>
      </w:r>
    </w:p>
    <w:p w14:paraId="1EE74AAB" w14:textId="77777777" w:rsidR="004B3F04" w:rsidRDefault="004B3F04" w:rsidP="004B3F04">
      <w:pPr>
        <w:pStyle w:val="Example"/>
        <w:ind w:left="130" w:right="115"/>
      </w:pPr>
      <w:r>
        <w:t xml:space="preserve">    &lt;statusCode code="completed"/&gt;</w:t>
      </w:r>
    </w:p>
    <w:p w14:paraId="2A283D64" w14:textId="77777777" w:rsidR="004B3F04" w:rsidRDefault="004B3F04" w:rsidP="004B3F04">
      <w:pPr>
        <w:pStyle w:val="Example"/>
        <w:ind w:left="130" w:right="115"/>
      </w:pPr>
      <w:r>
        <w:t xml:space="preserve">    &lt;outboundRelationship typeCode="REFR"&gt;</w:t>
      </w:r>
    </w:p>
    <w:p w14:paraId="64C7F2CD" w14:textId="77777777" w:rsidR="004B3F04" w:rsidRDefault="004B3F04" w:rsidP="004B3F04">
      <w:pPr>
        <w:pStyle w:val="Example"/>
        <w:ind w:left="130" w:right="115"/>
      </w:pPr>
      <w:r>
        <w:t xml:space="preserve">        &lt;observationCriteria classCode="OBS" moodCode="EVN"&gt;</w:t>
      </w:r>
    </w:p>
    <w:p w14:paraId="65BA9BA1" w14:textId="77777777" w:rsidR="004B3F04" w:rsidRDefault="004B3F04" w:rsidP="004B3F04">
      <w:pPr>
        <w:pStyle w:val="Example"/>
        <w:ind w:left="130" w:right="115"/>
      </w:pPr>
      <w:r>
        <w:t xml:space="preserve">            &lt;templateId&gt;</w:t>
      </w:r>
    </w:p>
    <w:p w14:paraId="42F164AD" w14:textId="77777777" w:rsidR="004B3F04" w:rsidRDefault="004B3F04" w:rsidP="004B3F04">
      <w:pPr>
        <w:pStyle w:val="Example"/>
        <w:ind w:left="130" w:right="115"/>
      </w:pPr>
      <w:r>
        <w:t xml:space="preserve">                &lt;item root="2.16.840.1.113883.10.20.28.4.138" extension="2019-05-01"/&gt;</w:t>
      </w:r>
    </w:p>
    <w:p w14:paraId="41B01DFC" w14:textId="77777777" w:rsidR="004B3F04" w:rsidRDefault="004B3F04" w:rsidP="004B3F04">
      <w:pPr>
        <w:pStyle w:val="Example"/>
        <w:ind w:left="130" w:right="115"/>
      </w:pPr>
      <w:r>
        <w:t xml:space="preserve">            &lt;/templateId&gt;</w:t>
      </w:r>
    </w:p>
    <w:p w14:paraId="1C7B1DEC" w14:textId="77777777" w:rsidR="004B3F04" w:rsidRDefault="004B3F04" w:rsidP="004B3F04">
      <w:pPr>
        <w:pStyle w:val="Example"/>
        <w:ind w:left="130" w:right="115"/>
      </w:pPr>
      <w:r>
        <w:t xml:space="preserve">            &lt;code code="29308-4" codeSystem="2.16.840.1.113883.6.1" codeSystemName="LOINC"&gt;</w:t>
      </w:r>
    </w:p>
    <w:p w14:paraId="3A37A440" w14:textId="77777777" w:rsidR="004B3F04" w:rsidRDefault="004B3F04" w:rsidP="004B3F04">
      <w:pPr>
        <w:pStyle w:val="Example"/>
        <w:ind w:left="130" w:right="115"/>
      </w:pPr>
      <w:r>
        <w:t xml:space="preserve">                &lt;displayName value="Diagnosis"/&gt;</w:t>
      </w:r>
    </w:p>
    <w:p w14:paraId="03A509F7" w14:textId="77777777" w:rsidR="004B3F04" w:rsidRDefault="004B3F04" w:rsidP="004B3F04">
      <w:pPr>
        <w:pStyle w:val="Example"/>
        <w:ind w:left="130" w:right="115"/>
      </w:pPr>
      <w:r>
        <w:t xml:space="preserve">            &lt;/code&gt;</w:t>
      </w:r>
    </w:p>
    <w:p w14:paraId="6D7BEC9E" w14:textId="77777777" w:rsidR="004B3F04" w:rsidRDefault="004B3F04" w:rsidP="004B3F04">
      <w:pPr>
        <w:pStyle w:val="Example"/>
        <w:ind w:left="130" w:right="115"/>
      </w:pPr>
      <w:r>
        <w:t xml:space="preserve">            &lt;value xsi:type="CD" valueSet="{$QDMElementValueSetOID}"/&gt;</w:t>
      </w:r>
    </w:p>
    <w:p w14:paraId="463169D3" w14:textId="77777777" w:rsidR="004B3F04" w:rsidRDefault="004B3F04" w:rsidP="004B3F04">
      <w:pPr>
        <w:pStyle w:val="Example"/>
        <w:ind w:left="130" w:right="115"/>
      </w:pPr>
      <w:r>
        <w:t xml:space="preserve">        &lt;/observationCriteria&gt;</w:t>
      </w:r>
    </w:p>
    <w:p w14:paraId="70B5AA60" w14:textId="77777777" w:rsidR="004B3F04" w:rsidRDefault="004B3F04" w:rsidP="004B3F04">
      <w:pPr>
        <w:pStyle w:val="Example"/>
        <w:ind w:left="130" w:right="115"/>
      </w:pPr>
      <w:r>
        <w:t xml:space="preserve">    &lt;/outboundRelationship&gt;</w:t>
      </w:r>
    </w:p>
    <w:p w14:paraId="04562635" w14:textId="77777777" w:rsidR="004B3F04" w:rsidRDefault="004B3F04" w:rsidP="004B3F04">
      <w:pPr>
        <w:pStyle w:val="Example"/>
        <w:ind w:left="130" w:right="115"/>
      </w:pPr>
      <w:r>
        <w:t>&lt;/encounterCriteria&gt;</w:t>
      </w:r>
    </w:p>
    <w:p w14:paraId="78046025" w14:textId="77777777" w:rsidR="004B3F04" w:rsidRDefault="004B3F04" w:rsidP="004B3F04">
      <w:pPr>
        <w:pStyle w:val="BodyText"/>
      </w:pPr>
    </w:p>
    <w:p w14:paraId="5AE961AD" w14:textId="1F760B86" w:rsidR="004B3F04" w:rsidRDefault="004B3F04" w:rsidP="004B3F04">
      <w:pPr>
        <w:pStyle w:val="Heading2nospace"/>
      </w:pPr>
      <w:bookmarkStart w:id="1674" w:name="E_Encounter_Recommended_V3_"/>
      <w:bookmarkStart w:id="1675" w:name="_Toc64841890"/>
      <w:bookmarkStart w:id="1676" w:name="_Toc65482806"/>
      <w:r>
        <w:lastRenderedPageBreak/>
        <w:t>Encounter, Recommended (V3)</w:t>
      </w:r>
      <w:bookmarkEnd w:id="1674"/>
      <w:bookmarkEnd w:id="1675"/>
      <w:r w:rsidR="006F762B">
        <w:t xml:space="preserve"> - DRAFT</w:t>
      </w:r>
      <w:bookmarkEnd w:id="1676"/>
    </w:p>
    <w:p w14:paraId="46551BF7" w14:textId="77777777" w:rsidR="004B3F04" w:rsidRDefault="004B3F04" w:rsidP="004B3F04">
      <w:pPr>
        <w:pStyle w:val="BracketData"/>
      </w:pPr>
      <w:r>
        <w:t>[EncounterCriteria: identifier urn:hl7ii:2.16.840.1.113883.10.20.28.4.28:2021-02-01 (open)]</w:t>
      </w:r>
    </w:p>
    <w:p w14:paraId="4A1E9EB5" w14:textId="77777777" w:rsidR="004B3F04" w:rsidRDefault="004B3F04" w:rsidP="004B3F04">
      <w:pPr>
        <w:pStyle w:val="Caption"/>
      </w:pPr>
      <w:bookmarkStart w:id="1677" w:name="_Toc64842134"/>
      <w:bookmarkStart w:id="1678" w:name="_Toc65483218"/>
      <w:r>
        <w:t xml:space="preserve">Table </w:t>
      </w:r>
      <w:r>
        <w:fldChar w:fldCharType="begin"/>
      </w:r>
      <w:r>
        <w:instrText>SEQ Table \* ARABIC</w:instrText>
      </w:r>
      <w:r>
        <w:fldChar w:fldCharType="separate"/>
      </w:r>
      <w:r>
        <w:t>57</w:t>
      </w:r>
      <w:r>
        <w:fldChar w:fldCharType="end"/>
      </w:r>
      <w:r>
        <w:t>: Encounter, Recommended (V3) Contexts</w:t>
      </w:r>
      <w:bookmarkEnd w:id="1677"/>
      <w:bookmarkEnd w:id="1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1C8B4F0" w14:textId="77777777" w:rsidTr="000659BE">
        <w:trPr>
          <w:cantSplit/>
          <w:tblHeader/>
          <w:jc w:val="center"/>
        </w:trPr>
        <w:tc>
          <w:tcPr>
            <w:tcW w:w="360" w:type="dxa"/>
            <w:shd w:val="clear" w:color="auto" w:fill="E6E6E6"/>
          </w:tcPr>
          <w:p w14:paraId="13BB66A4" w14:textId="77777777" w:rsidR="004B3F04" w:rsidRDefault="004B3F04" w:rsidP="000659BE">
            <w:pPr>
              <w:pStyle w:val="TableHead"/>
            </w:pPr>
            <w:r>
              <w:t>Contained By:</w:t>
            </w:r>
          </w:p>
        </w:tc>
        <w:tc>
          <w:tcPr>
            <w:tcW w:w="360" w:type="dxa"/>
            <w:shd w:val="clear" w:color="auto" w:fill="E6E6E6"/>
          </w:tcPr>
          <w:p w14:paraId="175D4FBD" w14:textId="77777777" w:rsidR="004B3F04" w:rsidRDefault="004B3F04" w:rsidP="000659BE">
            <w:pPr>
              <w:pStyle w:val="TableHead"/>
            </w:pPr>
            <w:r>
              <w:t>Contains:</w:t>
            </w:r>
          </w:p>
        </w:tc>
      </w:tr>
      <w:tr w:rsidR="004B3F04" w14:paraId="157EF712" w14:textId="77777777" w:rsidTr="000659BE">
        <w:trPr>
          <w:jc w:val="center"/>
        </w:trPr>
        <w:tc>
          <w:tcPr>
            <w:tcW w:w="360" w:type="dxa"/>
          </w:tcPr>
          <w:p w14:paraId="3BD24CA1"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DD296A1" w14:textId="77777777" w:rsidR="004B3F04" w:rsidRDefault="006C736C" w:rsidP="000659BE">
            <w:pPr>
              <w:pStyle w:val="TableText"/>
            </w:pPr>
            <w:hyperlink w:anchor="E_Facility_Location">
              <w:r w:rsidR="004B3F04">
                <w:rPr>
                  <w:rStyle w:val="HyperlinkText9pt"/>
                </w:rPr>
                <w:t>Facility Location</w:t>
              </w:r>
            </w:hyperlink>
            <w:r w:rsidR="004B3F04">
              <w:t xml:space="preserve"> (optional)</w:t>
            </w:r>
          </w:p>
          <w:p w14:paraId="62E965A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EEE4064"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05290C0E"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2C032C1"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267DC65"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42D92210" w14:textId="77777777" w:rsidR="004B3F04" w:rsidRDefault="004B3F04" w:rsidP="004B3F04">
      <w:pPr>
        <w:pStyle w:val="BodyText"/>
      </w:pPr>
    </w:p>
    <w:p w14:paraId="1EFCA651" w14:textId="77777777" w:rsidR="004B3F04" w:rsidRDefault="004B3F04" w:rsidP="004B3F04">
      <w:r>
        <w:t>This template represents the QDM data type: Encounter, Recommended.</w:t>
      </w:r>
      <w:r>
        <w:br/>
        <w:t>This template describes a recommendation for an encounter. It describes the recommended interactions between the patient and clinicians. Interactions include in-person encounters, telephone conversations, and email exchanges.</w:t>
      </w:r>
      <w:r>
        <w:br/>
        <w:t>Timing: The time the recommendation is authored (i.e., provided to the patient).</w:t>
      </w:r>
    </w:p>
    <w:p w14:paraId="5D85377B"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AAE6384" w14:textId="77777777" w:rsidR="004B3F04" w:rsidRDefault="004B3F04" w:rsidP="004B3F04">
      <w:pPr>
        <w:pStyle w:val="Caption"/>
      </w:pPr>
      <w:bookmarkStart w:id="1679" w:name="_Toc64842135"/>
      <w:bookmarkStart w:id="1680" w:name="_Toc65483219"/>
      <w:r>
        <w:lastRenderedPageBreak/>
        <w:t xml:space="preserve">Table </w:t>
      </w:r>
      <w:r>
        <w:fldChar w:fldCharType="begin"/>
      </w:r>
      <w:r>
        <w:instrText>SEQ Table \* ARABIC</w:instrText>
      </w:r>
      <w:r>
        <w:fldChar w:fldCharType="separate"/>
      </w:r>
      <w:r>
        <w:t>58</w:t>
      </w:r>
      <w:r>
        <w:fldChar w:fldCharType="end"/>
      </w:r>
      <w:r>
        <w:t>: Encounter, Recommended (V3) Constraints Overview</w:t>
      </w:r>
      <w:bookmarkEnd w:id="1679"/>
      <w:bookmarkEnd w:id="1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377F8F" w14:textId="77777777" w:rsidTr="000659BE">
        <w:trPr>
          <w:cantSplit/>
          <w:tblHeader/>
          <w:jc w:val="center"/>
        </w:trPr>
        <w:tc>
          <w:tcPr>
            <w:tcW w:w="0" w:type="dxa"/>
            <w:shd w:val="clear" w:color="auto" w:fill="E6E6E6"/>
            <w:noWrap/>
          </w:tcPr>
          <w:p w14:paraId="6F2CA620" w14:textId="77777777" w:rsidR="004B3F04" w:rsidRDefault="004B3F04" w:rsidP="000659BE">
            <w:pPr>
              <w:pStyle w:val="TableHead"/>
            </w:pPr>
            <w:r>
              <w:t>XPath</w:t>
            </w:r>
          </w:p>
        </w:tc>
        <w:tc>
          <w:tcPr>
            <w:tcW w:w="720" w:type="dxa"/>
            <w:shd w:val="clear" w:color="auto" w:fill="E6E6E6"/>
            <w:noWrap/>
          </w:tcPr>
          <w:p w14:paraId="1EEE1E66" w14:textId="77777777" w:rsidR="004B3F04" w:rsidRDefault="004B3F04" w:rsidP="000659BE">
            <w:pPr>
              <w:pStyle w:val="TableHead"/>
            </w:pPr>
            <w:r>
              <w:t>Card.</w:t>
            </w:r>
          </w:p>
        </w:tc>
        <w:tc>
          <w:tcPr>
            <w:tcW w:w="1152" w:type="dxa"/>
            <w:shd w:val="clear" w:color="auto" w:fill="E6E6E6"/>
            <w:noWrap/>
          </w:tcPr>
          <w:p w14:paraId="301103CD" w14:textId="77777777" w:rsidR="004B3F04" w:rsidRDefault="004B3F04" w:rsidP="000659BE">
            <w:pPr>
              <w:pStyle w:val="TableHead"/>
            </w:pPr>
            <w:r>
              <w:t>Verb</w:t>
            </w:r>
          </w:p>
        </w:tc>
        <w:tc>
          <w:tcPr>
            <w:tcW w:w="864" w:type="dxa"/>
            <w:shd w:val="clear" w:color="auto" w:fill="E6E6E6"/>
            <w:noWrap/>
          </w:tcPr>
          <w:p w14:paraId="17CB93A9" w14:textId="77777777" w:rsidR="004B3F04" w:rsidRDefault="004B3F04" w:rsidP="000659BE">
            <w:pPr>
              <w:pStyle w:val="TableHead"/>
            </w:pPr>
            <w:r>
              <w:t>Data Type</w:t>
            </w:r>
          </w:p>
        </w:tc>
        <w:tc>
          <w:tcPr>
            <w:tcW w:w="864" w:type="dxa"/>
            <w:shd w:val="clear" w:color="auto" w:fill="E6E6E6"/>
            <w:noWrap/>
          </w:tcPr>
          <w:p w14:paraId="77EC791B" w14:textId="77777777" w:rsidR="004B3F04" w:rsidRDefault="004B3F04" w:rsidP="000659BE">
            <w:pPr>
              <w:pStyle w:val="TableHead"/>
            </w:pPr>
            <w:r>
              <w:t>CONF#</w:t>
            </w:r>
          </w:p>
        </w:tc>
        <w:tc>
          <w:tcPr>
            <w:tcW w:w="864" w:type="dxa"/>
            <w:shd w:val="clear" w:color="auto" w:fill="E6E6E6"/>
            <w:noWrap/>
          </w:tcPr>
          <w:p w14:paraId="45EF0249" w14:textId="77777777" w:rsidR="004B3F04" w:rsidRDefault="004B3F04" w:rsidP="000659BE">
            <w:pPr>
              <w:pStyle w:val="TableHead"/>
            </w:pPr>
            <w:r>
              <w:t>Value</w:t>
            </w:r>
          </w:p>
        </w:tc>
      </w:tr>
      <w:tr w:rsidR="004B3F04" w14:paraId="1E2CEC42" w14:textId="77777777" w:rsidTr="000659BE">
        <w:trPr>
          <w:jc w:val="center"/>
        </w:trPr>
        <w:tc>
          <w:tcPr>
            <w:tcW w:w="10160" w:type="dxa"/>
            <w:gridSpan w:val="6"/>
          </w:tcPr>
          <w:p w14:paraId="5525975F" w14:textId="77777777" w:rsidR="004B3F04" w:rsidRDefault="004B3F04" w:rsidP="000659BE">
            <w:pPr>
              <w:pStyle w:val="TableText"/>
            </w:pPr>
            <w:r>
              <w:t>EncounterCriteria (identifier: urn:hl7ii:2.16.840.1.113883.10.20.28.4.28:2021-02-01)</w:t>
            </w:r>
          </w:p>
        </w:tc>
      </w:tr>
      <w:tr w:rsidR="004B3F04" w14:paraId="58F0D117" w14:textId="77777777" w:rsidTr="000659BE">
        <w:trPr>
          <w:jc w:val="center"/>
        </w:trPr>
        <w:tc>
          <w:tcPr>
            <w:tcW w:w="3345" w:type="dxa"/>
          </w:tcPr>
          <w:p w14:paraId="3C706429" w14:textId="77777777" w:rsidR="004B3F04" w:rsidRDefault="004B3F04" w:rsidP="000659BE">
            <w:pPr>
              <w:pStyle w:val="TableText"/>
            </w:pPr>
            <w:r>
              <w:tab/>
              <w:t>@classCode</w:t>
            </w:r>
          </w:p>
        </w:tc>
        <w:tc>
          <w:tcPr>
            <w:tcW w:w="720" w:type="dxa"/>
          </w:tcPr>
          <w:p w14:paraId="3EBF5DF9" w14:textId="77777777" w:rsidR="004B3F04" w:rsidRDefault="004B3F04" w:rsidP="000659BE">
            <w:pPr>
              <w:pStyle w:val="TableText"/>
            </w:pPr>
            <w:r>
              <w:t>1..1</w:t>
            </w:r>
          </w:p>
        </w:tc>
        <w:tc>
          <w:tcPr>
            <w:tcW w:w="1152" w:type="dxa"/>
          </w:tcPr>
          <w:p w14:paraId="4E84F492" w14:textId="77777777" w:rsidR="004B3F04" w:rsidRDefault="004B3F04" w:rsidP="000659BE">
            <w:pPr>
              <w:pStyle w:val="TableText"/>
            </w:pPr>
            <w:r>
              <w:t>SHALL</w:t>
            </w:r>
          </w:p>
        </w:tc>
        <w:tc>
          <w:tcPr>
            <w:tcW w:w="864" w:type="dxa"/>
          </w:tcPr>
          <w:p w14:paraId="5DA75A15" w14:textId="77777777" w:rsidR="004B3F04" w:rsidRDefault="004B3F04" w:rsidP="000659BE">
            <w:pPr>
              <w:pStyle w:val="TableText"/>
            </w:pPr>
          </w:p>
        </w:tc>
        <w:tc>
          <w:tcPr>
            <w:tcW w:w="1104" w:type="dxa"/>
          </w:tcPr>
          <w:p w14:paraId="7837B7AF" w14:textId="77777777" w:rsidR="004B3F04" w:rsidRDefault="006C736C" w:rsidP="000659BE">
            <w:pPr>
              <w:pStyle w:val="TableText"/>
            </w:pPr>
            <w:hyperlink w:anchor="C_4499-30854">
              <w:r w:rsidR="004B3F04">
                <w:rPr>
                  <w:rStyle w:val="HyperlinkText9pt"/>
                </w:rPr>
                <w:t>4499-30854</w:t>
              </w:r>
            </w:hyperlink>
          </w:p>
        </w:tc>
        <w:tc>
          <w:tcPr>
            <w:tcW w:w="2975" w:type="dxa"/>
          </w:tcPr>
          <w:p w14:paraId="0C8EAF89" w14:textId="77777777" w:rsidR="004B3F04" w:rsidRDefault="004B3F04" w:rsidP="000659BE">
            <w:pPr>
              <w:pStyle w:val="TableText"/>
            </w:pPr>
            <w:r>
              <w:t>ENC</w:t>
            </w:r>
          </w:p>
        </w:tc>
      </w:tr>
      <w:tr w:rsidR="004B3F04" w14:paraId="56C894DF" w14:textId="77777777" w:rsidTr="000659BE">
        <w:trPr>
          <w:jc w:val="center"/>
        </w:trPr>
        <w:tc>
          <w:tcPr>
            <w:tcW w:w="3345" w:type="dxa"/>
          </w:tcPr>
          <w:p w14:paraId="299253A5" w14:textId="77777777" w:rsidR="004B3F04" w:rsidRDefault="004B3F04" w:rsidP="000659BE">
            <w:pPr>
              <w:pStyle w:val="TableText"/>
            </w:pPr>
            <w:r>
              <w:tab/>
              <w:t>@moodCode</w:t>
            </w:r>
          </w:p>
        </w:tc>
        <w:tc>
          <w:tcPr>
            <w:tcW w:w="720" w:type="dxa"/>
          </w:tcPr>
          <w:p w14:paraId="6D9FB72E" w14:textId="77777777" w:rsidR="004B3F04" w:rsidRDefault="004B3F04" w:rsidP="000659BE">
            <w:pPr>
              <w:pStyle w:val="TableText"/>
            </w:pPr>
            <w:r>
              <w:t>1..1</w:t>
            </w:r>
          </w:p>
        </w:tc>
        <w:tc>
          <w:tcPr>
            <w:tcW w:w="1152" w:type="dxa"/>
          </w:tcPr>
          <w:p w14:paraId="2343628A" w14:textId="77777777" w:rsidR="004B3F04" w:rsidRDefault="004B3F04" w:rsidP="000659BE">
            <w:pPr>
              <w:pStyle w:val="TableText"/>
            </w:pPr>
            <w:r>
              <w:t>SHALL</w:t>
            </w:r>
          </w:p>
        </w:tc>
        <w:tc>
          <w:tcPr>
            <w:tcW w:w="864" w:type="dxa"/>
          </w:tcPr>
          <w:p w14:paraId="6B28014D" w14:textId="77777777" w:rsidR="004B3F04" w:rsidRDefault="004B3F04" w:rsidP="000659BE">
            <w:pPr>
              <w:pStyle w:val="TableText"/>
            </w:pPr>
          </w:p>
        </w:tc>
        <w:tc>
          <w:tcPr>
            <w:tcW w:w="1104" w:type="dxa"/>
          </w:tcPr>
          <w:p w14:paraId="78C6D783" w14:textId="77777777" w:rsidR="004B3F04" w:rsidRDefault="006C736C" w:rsidP="000659BE">
            <w:pPr>
              <w:pStyle w:val="TableText"/>
            </w:pPr>
            <w:hyperlink w:anchor="C_4499-30518">
              <w:r w:rsidR="004B3F04">
                <w:rPr>
                  <w:rStyle w:val="HyperlinkText9pt"/>
                </w:rPr>
                <w:t>4499-30518</w:t>
              </w:r>
            </w:hyperlink>
          </w:p>
        </w:tc>
        <w:tc>
          <w:tcPr>
            <w:tcW w:w="2975" w:type="dxa"/>
          </w:tcPr>
          <w:p w14:paraId="7F46B632" w14:textId="77777777" w:rsidR="004B3F04" w:rsidRDefault="004B3F04" w:rsidP="000659BE">
            <w:pPr>
              <w:pStyle w:val="TableText"/>
            </w:pPr>
            <w:r>
              <w:t>urn:oid:2.16.840.1.113883.5.1001 (HL7ActMood) = INT</w:t>
            </w:r>
          </w:p>
        </w:tc>
      </w:tr>
      <w:tr w:rsidR="004B3F04" w14:paraId="65D3B537" w14:textId="77777777" w:rsidTr="000659BE">
        <w:trPr>
          <w:jc w:val="center"/>
        </w:trPr>
        <w:tc>
          <w:tcPr>
            <w:tcW w:w="3345" w:type="dxa"/>
          </w:tcPr>
          <w:p w14:paraId="680420D3" w14:textId="77777777" w:rsidR="004B3F04" w:rsidRDefault="004B3F04" w:rsidP="000659BE">
            <w:pPr>
              <w:pStyle w:val="TableText"/>
            </w:pPr>
            <w:r>
              <w:tab/>
              <w:t>@actionNegationInd</w:t>
            </w:r>
          </w:p>
        </w:tc>
        <w:tc>
          <w:tcPr>
            <w:tcW w:w="720" w:type="dxa"/>
          </w:tcPr>
          <w:p w14:paraId="016C3B7D" w14:textId="77777777" w:rsidR="004B3F04" w:rsidRDefault="004B3F04" w:rsidP="000659BE">
            <w:pPr>
              <w:pStyle w:val="TableText"/>
            </w:pPr>
            <w:r>
              <w:t>0..1</w:t>
            </w:r>
          </w:p>
        </w:tc>
        <w:tc>
          <w:tcPr>
            <w:tcW w:w="1152" w:type="dxa"/>
          </w:tcPr>
          <w:p w14:paraId="3032CF0D" w14:textId="77777777" w:rsidR="004B3F04" w:rsidRDefault="004B3F04" w:rsidP="000659BE">
            <w:pPr>
              <w:pStyle w:val="TableText"/>
            </w:pPr>
            <w:r>
              <w:t>MAY</w:t>
            </w:r>
          </w:p>
        </w:tc>
        <w:tc>
          <w:tcPr>
            <w:tcW w:w="864" w:type="dxa"/>
          </w:tcPr>
          <w:p w14:paraId="283DF8BF" w14:textId="77777777" w:rsidR="004B3F04" w:rsidRDefault="004B3F04" w:rsidP="000659BE">
            <w:pPr>
              <w:pStyle w:val="TableText"/>
            </w:pPr>
          </w:p>
        </w:tc>
        <w:tc>
          <w:tcPr>
            <w:tcW w:w="1104" w:type="dxa"/>
          </w:tcPr>
          <w:p w14:paraId="6C7C8041" w14:textId="77777777" w:rsidR="004B3F04" w:rsidRDefault="006C736C" w:rsidP="000659BE">
            <w:pPr>
              <w:pStyle w:val="TableText"/>
            </w:pPr>
            <w:hyperlink w:anchor="C_4499-30855">
              <w:r w:rsidR="004B3F04">
                <w:rPr>
                  <w:rStyle w:val="HyperlinkText9pt"/>
                </w:rPr>
                <w:t>4499-30855</w:t>
              </w:r>
            </w:hyperlink>
          </w:p>
        </w:tc>
        <w:tc>
          <w:tcPr>
            <w:tcW w:w="2975" w:type="dxa"/>
          </w:tcPr>
          <w:p w14:paraId="7F511D08" w14:textId="77777777" w:rsidR="004B3F04" w:rsidRDefault="004B3F04" w:rsidP="000659BE">
            <w:pPr>
              <w:pStyle w:val="TableText"/>
            </w:pPr>
          </w:p>
        </w:tc>
      </w:tr>
      <w:tr w:rsidR="004B3F04" w14:paraId="16CDDAEF" w14:textId="77777777" w:rsidTr="000659BE">
        <w:trPr>
          <w:jc w:val="center"/>
        </w:trPr>
        <w:tc>
          <w:tcPr>
            <w:tcW w:w="3345" w:type="dxa"/>
          </w:tcPr>
          <w:p w14:paraId="05DBDBD2" w14:textId="77777777" w:rsidR="004B3F04" w:rsidRDefault="004B3F04" w:rsidP="000659BE">
            <w:pPr>
              <w:pStyle w:val="TableText"/>
            </w:pPr>
            <w:r>
              <w:tab/>
              <w:t>templateId</w:t>
            </w:r>
          </w:p>
        </w:tc>
        <w:tc>
          <w:tcPr>
            <w:tcW w:w="720" w:type="dxa"/>
          </w:tcPr>
          <w:p w14:paraId="5E8CBCC9" w14:textId="77777777" w:rsidR="004B3F04" w:rsidRDefault="004B3F04" w:rsidP="000659BE">
            <w:pPr>
              <w:pStyle w:val="TableText"/>
            </w:pPr>
            <w:r>
              <w:t>1..1</w:t>
            </w:r>
          </w:p>
        </w:tc>
        <w:tc>
          <w:tcPr>
            <w:tcW w:w="1152" w:type="dxa"/>
          </w:tcPr>
          <w:p w14:paraId="58335F62" w14:textId="77777777" w:rsidR="004B3F04" w:rsidRDefault="004B3F04" w:rsidP="000659BE">
            <w:pPr>
              <w:pStyle w:val="TableText"/>
            </w:pPr>
            <w:r>
              <w:t>SHALL</w:t>
            </w:r>
          </w:p>
        </w:tc>
        <w:tc>
          <w:tcPr>
            <w:tcW w:w="864" w:type="dxa"/>
          </w:tcPr>
          <w:p w14:paraId="45DF0FD0" w14:textId="77777777" w:rsidR="004B3F04" w:rsidRDefault="004B3F04" w:rsidP="000659BE">
            <w:pPr>
              <w:pStyle w:val="TableText"/>
            </w:pPr>
          </w:p>
        </w:tc>
        <w:tc>
          <w:tcPr>
            <w:tcW w:w="1104" w:type="dxa"/>
          </w:tcPr>
          <w:p w14:paraId="196E76E8" w14:textId="77777777" w:rsidR="004B3F04" w:rsidRDefault="006C736C" w:rsidP="000659BE">
            <w:pPr>
              <w:pStyle w:val="TableText"/>
            </w:pPr>
            <w:hyperlink w:anchor="C_4499-30519">
              <w:r w:rsidR="004B3F04">
                <w:rPr>
                  <w:rStyle w:val="HyperlinkText9pt"/>
                </w:rPr>
                <w:t>4499-30519</w:t>
              </w:r>
            </w:hyperlink>
          </w:p>
        </w:tc>
        <w:tc>
          <w:tcPr>
            <w:tcW w:w="2975" w:type="dxa"/>
          </w:tcPr>
          <w:p w14:paraId="3DD45BAD" w14:textId="77777777" w:rsidR="004B3F04" w:rsidRDefault="004B3F04" w:rsidP="000659BE">
            <w:pPr>
              <w:pStyle w:val="TableText"/>
            </w:pPr>
          </w:p>
        </w:tc>
      </w:tr>
      <w:tr w:rsidR="004B3F04" w14:paraId="52B104B3" w14:textId="77777777" w:rsidTr="000659BE">
        <w:trPr>
          <w:jc w:val="center"/>
        </w:trPr>
        <w:tc>
          <w:tcPr>
            <w:tcW w:w="3345" w:type="dxa"/>
          </w:tcPr>
          <w:p w14:paraId="7254C98E" w14:textId="77777777" w:rsidR="004B3F04" w:rsidRDefault="004B3F04" w:rsidP="000659BE">
            <w:pPr>
              <w:pStyle w:val="TableText"/>
            </w:pPr>
            <w:r>
              <w:tab/>
            </w:r>
            <w:r>
              <w:tab/>
              <w:t>item</w:t>
            </w:r>
          </w:p>
        </w:tc>
        <w:tc>
          <w:tcPr>
            <w:tcW w:w="720" w:type="dxa"/>
          </w:tcPr>
          <w:p w14:paraId="39C53869" w14:textId="77777777" w:rsidR="004B3F04" w:rsidRDefault="004B3F04" w:rsidP="000659BE">
            <w:pPr>
              <w:pStyle w:val="TableText"/>
            </w:pPr>
            <w:r>
              <w:t>1..1</w:t>
            </w:r>
          </w:p>
        </w:tc>
        <w:tc>
          <w:tcPr>
            <w:tcW w:w="1152" w:type="dxa"/>
          </w:tcPr>
          <w:p w14:paraId="5E11D64E" w14:textId="77777777" w:rsidR="004B3F04" w:rsidRDefault="004B3F04" w:rsidP="000659BE">
            <w:pPr>
              <w:pStyle w:val="TableText"/>
            </w:pPr>
            <w:r>
              <w:t>SHALL</w:t>
            </w:r>
          </w:p>
        </w:tc>
        <w:tc>
          <w:tcPr>
            <w:tcW w:w="864" w:type="dxa"/>
          </w:tcPr>
          <w:p w14:paraId="6D575715" w14:textId="77777777" w:rsidR="004B3F04" w:rsidRDefault="004B3F04" w:rsidP="000659BE">
            <w:pPr>
              <w:pStyle w:val="TableText"/>
            </w:pPr>
          </w:p>
        </w:tc>
        <w:tc>
          <w:tcPr>
            <w:tcW w:w="1104" w:type="dxa"/>
          </w:tcPr>
          <w:p w14:paraId="4AB4BE49" w14:textId="77777777" w:rsidR="004B3F04" w:rsidRDefault="006C736C" w:rsidP="000659BE">
            <w:pPr>
              <w:pStyle w:val="TableText"/>
            </w:pPr>
            <w:hyperlink w:anchor="C_4499-30520">
              <w:r w:rsidR="004B3F04">
                <w:rPr>
                  <w:rStyle w:val="HyperlinkText9pt"/>
                </w:rPr>
                <w:t>4499-30520</w:t>
              </w:r>
            </w:hyperlink>
          </w:p>
        </w:tc>
        <w:tc>
          <w:tcPr>
            <w:tcW w:w="2975" w:type="dxa"/>
          </w:tcPr>
          <w:p w14:paraId="12F4C187" w14:textId="77777777" w:rsidR="004B3F04" w:rsidRDefault="004B3F04" w:rsidP="000659BE">
            <w:pPr>
              <w:pStyle w:val="TableText"/>
            </w:pPr>
          </w:p>
        </w:tc>
      </w:tr>
      <w:tr w:rsidR="004B3F04" w14:paraId="367FB141" w14:textId="77777777" w:rsidTr="000659BE">
        <w:trPr>
          <w:jc w:val="center"/>
        </w:trPr>
        <w:tc>
          <w:tcPr>
            <w:tcW w:w="3345" w:type="dxa"/>
          </w:tcPr>
          <w:p w14:paraId="6C0E2AC1" w14:textId="77777777" w:rsidR="004B3F04" w:rsidRDefault="004B3F04" w:rsidP="000659BE">
            <w:pPr>
              <w:pStyle w:val="TableText"/>
            </w:pPr>
            <w:r>
              <w:tab/>
            </w:r>
            <w:r>
              <w:tab/>
            </w:r>
            <w:r>
              <w:tab/>
              <w:t>@root</w:t>
            </w:r>
          </w:p>
        </w:tc>
        <w:tc>
          <w:tcPr>
            <w:tcW w:w="720" w:type="dxa"/>
          </w:tcPr>
          <w:p w14:paraId="768B253F" w14:textId="77777777" w:rsidR="004B3F04" w:rsidRDefault="004B3F04" w:rsidP="000659BE">
            <w:pPr>
              <w:pStyle w:val="TableText"/>
            </w:pPr>
            <w:r>
              <w:t>1..1</w:t>
            </w:r>
          </w:p>
        </w:tc>
        <w:tc>
          <w:tcPr>
            <w:tcW w:w="1152" w:type="dxa"/>
          </w:tcPr>
          <w:p w14:paraId="5320DAE5" w14:textId="77777777" w:rsidR="004B3F04" w:rsidRDefault="004B3F04" w:rsidP="000659BE">
            <w:pPr>
              <w:pStyle w:val="TableText"/>
            </w:pPr>
            <w:r>
              <w:t>SHALL</w:t>
            </w:r>
          </w:p>
        </w:tc>
        <w:tc>
          <w:tcPr>
            <w:tcW w:w="864" w:type="dxa"/>
          </w:tcPr>
          <w:p w14:paraId="2E7A6A85" w14:textId="77777777" w:rsidR="004B3F04" w:rsidRDefault="004B3F04" w:rsidP="000659BE">
            <w:pPr>
              <w:pStyle w:val="TableText"/>
            </w:pPr>
          </w:p>
        </w:tc>
        <w:tc>
          <w:tcPr>
            <w:tcW w:w="1104" w:type="dxa"/>
          </w:tcPr>
          <w:p w14:paraId="2955364D" w14:textId="77777777" w:rsidR="004B3F04" w:rsidRDefault="006C736C" w:rsidP="000659BE">
            <w:pPr>
              <w:pStyle w:val="TableText"/>
            </w:pPr>
            <w:hyperlink w:anchor="C_4499-30521">
              <w:r w:rsidR="004B3F04">
                <w:rPr>
                  <w:rStyle w:val="HyperlinkText9pt"/>
                </w:rPr>
                <w:t>4499-30521</w:t>
              </w:r>
            </w:hyperlink>
          </w:p>
        </w:tc>
        <w:tc>
          <w:tcPr>
            <w:tcW w:w="2975" w:type="dxa"/>
          </w:tcPr>
          <w:p w14:paraId="4510F479" w14:textId="77777777" w:rsidR="004B3F04" w:rsidRDefault="004B3F04" w:rsidP="000659BE">
            <w:pPr>
              <w:pStyle w:val="TableText"/>
            </w:pPr>
            <w:r>
              <w:t>2.16.840.1.113883.10.20.28.4.28</w:t>
            </w:r>
          </w:p>
        </w:tc>
      </w:tr>
      <w:tr w:rsidR="004B3F04" w14:paraId="1B48F06E" w14:textId="77777777" w:rsidTr="000659BE">
        <w:trPr>
          <w:jc w:val="center"/>
        </w:trPr>
        <w:tc>
          <w:tcPr>
            <w:tcW w:w="3345" w:type="dxa"/>
          </w:tcPr>
          <w:p w14:paraId="5BBFE8A6" w14:textId="77777777" w:rsidR="004B3F04" w:rsidRDefault="004B3F04" w:rsidP="000659BE">
            <w:pPr>
              <w:pStyle w:val="TableText"/>
            </w:pPr>
            <w:r>
              <w:tab/>
            </w:r>
            <w:r>
              <w:tab/>
            </w:r>
            <w:r>
              <w:tab/>
              <w:t>@extension</w:t>
            </w:r>
          </w:p>
        </w:tc>
        <w:tc>
          <w:tcPr>
            <w:tcW w:w="720" w:type="dxa"/>
          </w:tcPr>
          <w:p w14:paraId="6C4D0091" w14:textId="77777777" w:rsidR="004B3F04" w:rsidRDefault="004B3F04" w:rsidP="000659BE">
            <w:pPr>
              <w:pStyle w:val="TableText"/>
            </w:pPr>
            <w:r>
              <w:t>1..1</w:t>
            </w:r>
          </w:p>
        </w:tc>
        <w:tc>
          <w:tcPr>
            <w:tcW w:w="1152" w:type="dxa"/>
          </w:tcPr>
          <w:p w14:paraId="611BB9D4" w14:textId="77777777" w:rsidR="004B3F04" w:rsidRDefault="004B3F04" w:rsidP="000659BE">
            <w:pPr>
              <w:pStyle w:val="TableText"/>
            </w:pPr>
            <w:r>
              <w:t>SHALL</w:t>
            </w:r>
          </w:p>
        </w:tc>
        <w:tc>
          <w:tcPr>
            <w:tcW w:w="864" w:type="dxa"/>
          </w:tcPr>
          <w:p w14:paraId="7FB4DD4B" w14:textId="77777777" w:rsidR="004B3F04" w:rsidRDefault="004B3F04" w:rsidP="000659BE">
            <w:pPr>
              <w:pStyle w:val="TableText"/>
            </w:pPr>
          </w:p>
        </w:tc>
        <w:tc>
          <w:tcPr>
            <w:tcW w:w="1104" w:type="dxa"/>
          </w:tcPr>
          <w:p w14:paraId="589A79EF" w14:textId="77777777" w:rsidR="004B3F04" w:rsidRDefault="006C736C" w:rsidP="000659BE">
            <w:pPr>
              <w:pStyle w:val="TableText"/>
            </w:pPr>
            <w:hyperlink w:anchor="C_4499-33694">
              <w:r w:rsidR="004B3F04">
                <w:rPr>
                  <w:rStyle w:val="HyperlinkText9pt"/>
                </w:rPr>
                <w:t>4499-33694</w:t>
              </w:r>
            </w:hyperlink>
          </w:p>
        </w:tc>
        <w:tc>
          <w:tcPr>
            <w:tcW w:w="2975" w:type="dxa"/>
          </w:tcPr>
          <w:p w14:paraId="3944B10C" w14:textId="77777777" w:rsidR="004B3F04" w:rsidRDefault="004B3F04" w:rsidP="000659BE">
            <w:pPr>
              <w:pStyle w:val="TableText"/>
            </w:pPr>
            <w:r>
              <w:t>2021-02-01</w:t>
            </w:r>
          </w:p>
        </w:tc>
      </w:tr>
      <w:tr w:rsidR="004B3F04" w14:paraId="0534DF70" w14:textId="77777777" w:rsidTr="000659BE">
        <w:trPr>
          <w:jc w:val="center"/>
        </w:trPr>
        <w:tc>
          <w:tcPr>
            <w:tcW w:w="3345" w:type="dxa"/>
          </w:tcPr>
          <w:p w14:paraId="583C61FC" w14:textId="77777777" w:rsidR="004B3F04" w:rsidRDefault="004B3F04" w:rsidP="000659BE">
            <w:pPr>
              <w:pStyle w:val="TableText"/>
            </w:pPr>
            <w:r>
              <w:tab/>
              <w:t>id</w:t>
            </w:r>
          </w:p>
        </w:tc>
        <w:tc>
          <w:tcPr>
            <w:tcW w:w="720" w:type="dxa"/>
          </w:tcPr>
          <w:p w14:paraId="1F87D8F7" w14:textId="77777777" w:rsidR="004B3F04" w:rsidRDefault="004B3F04" w:rsidP="000659BE">
            <w:pPr>
              <w:pStyle w:val="TableText"/>
            </w:pPr>
            <w:r>
              <w:t>1..1</w:t>
            </w:r>
          </w:p>
        </w:tc>
        <w:tc>
          <w:tcPr>
            <w:tcW w:w="1152" w:type="dxa"/>
          </w:tcPr>
          <w:p w14:paraId="399B3C18" w14:textId="77777777" w:rsidR="004B3F04" w:rsidRDefault="004B3F04" w:rsidP="000659BE">
            <w:pPr>
              <w:pStyle w:val="TableText"/>
            </w:pPr>
            <w:r>
              <w:t>SHALL</w:t>
            </w:r>
          </w:p>
        </w:tc>
        <w:tc>
          <w:tcPr>
            <w:tcW w:w="864" w:type="dxa"/>
          </w:tcPr>
          <w:p w14:paraId="135D3FAF" w14:textId="77777777" w:rsidR="004B3F04" w:rsidRDefault="004B3F04" w:rsidP="000659BE">
            <w:pPr>
              <w:pStyle w:val="TableText"/>
            </w:pPr>
          </w:p>
        </w:tc>
        <w:tc>
          <w:tcPr>
            <w:tcW w:w="1104" w:type="dxa"/>
          </w:tcPr>
          <w:p w14:paraId="7B60E3AE" w14:textId="77777777" w:rsidR="004B3F04" w:rsidRDefault="006C736C" w:rsidP="000659BE">
            <w:pPr>
              <w:pStyle w:val="TableText"/>
            </w:pPr>
            <w:hyperlink w:anchor="C_4499-30522">
              <w:r w:rsidR="004B3F04">
                <w:rPr>
                  <w:rStyle w:val="HyperlinkText9pt"/>
                </w:rPr>
                <w:t>4499-30522</w:t>
              </w:r>
            </w:hyperlink>
          </w:p>
        </w:tc>
        <w:tc>
          <w:tcPr>
            <w:tcW w:w="2975" w:type="dxa"/>
          </w:tcPr>
          <w:p w14:paraId="4F0B7283" w14:textId="77777777" w:rsidR="004B3F04" w:rsidRDefault="004B3F04" w:rsidP="000659BE">
            <w:pPr>
              <w:pStyle w:val="TableText"/>
            </w:pPr>
          </w:p>
        </w:tc>
      </w:tr>
      <w:tr w:rsidR="004B3F04" w14:paraId="68745178" w14:textId="77777777" w:rsidTr="000659BE">
        <w:trPr>
          <w:jc w:val="center"/>
        </w:trPr>
        <w:tc>
          <w:tcPr>
            <w:tcW w:w="3345" w:type="dxa"/>
          </w:tcPr>
          <w:p w14:paraId="586C88FA" w14:textId="77777777" w:rsidR="004B3F04" w:rsidRDefault="004B3F04" w:rsidP="000659BE">
            <w:pPr>
              <w:pStyle w:val="TableText"/>
            </w:pPr>
            <w:r>
              <w:tab/>
              <w:t>code</w:t>
            </w:r>
          </w:p>
        </w:tc>
        <w:tc>
          <w:tcPr>
            <w:tcW w:w="720" w:type="dxa"/>
          </w:tcPr>
          <w:p w14:paraId="56CFCEFD" w14:textId="77777777" w:rsidR="004B3F04" w:rsidRDefault="004B3F04" w:rsidP="000659BE">
            <w:pPr>
              <w:pStyle w:val="TableText"/>
            </w:pPr>
            <w:r>
              <w:t>1..1</w:t>
            </w:r>
          </w:p>
        </w:tc>
        <w:tc>
          <w:tcPr>
            <w:tcW w:w="1152" w:type="dxa"/>
          </w:tcPr>
          <w:p w14:paraId="7D449686" w14:textId="77777777" w:rsidR="004B3F04" w:rsidRDefault="004B3F04" w:rsidP="000659BE">
            <w:pPr>
              <w:pStyle w:val="TableText"/>
            </w:pPr>
            <w:r>
              <w:t>SHALL</w:t>
            </w:r>
          </w:p>
        </w:tc>
        <w:tc>
          <w:tcPr>
            <w:tcW w:w="864" w:type="dxa"/>
          </w:tcPr>
          <w:p w14:paraId="4B4F91FC" w14:textId="77777777" w:rsidR="004B3F04" w:rsidRDefault="004B3F04" w:rsidP="000659BE">
            <w:pPr>
              <w:pStyle w:val="TableText"/>
            </w:pPr>
          </w:p>
        </w:tc>
        <w:tc>
          <w:tcPr>
            <w:tcW w:w="1104" w:type="dxa"/>
          </w:tcPr>
          <w:p w14:paraId="46A03B66" w14:textId="77777777" w:rsidR="004B3F04" w:rsidRDefault="006C736C" w:rsidP="000659BE">
            <w:pPr>
              <w:pStyle w:val="TableText"/>
            </w:pPr>
            <w:hyperlink w:anchor="C_4499-30523">
              <w:r w:rsidR="004B3F04">
                <w:rPr>
                  <w:rStyle w:val="HyperlinkText9pt"/>
                </w:rPr>
                <w:t>4499-30523</w:t>
              </w:r>
            </w:hyperlink>
          </w:p>
        </w:tc>
        <w:tc>
          <w:tcPr>
            <w:tcW w:w="2975" w:type="dxa"/>
          </w:tcPr>
          <w:p w14:paraId="0C13A381" w14:textId="77777777" w:rsidR="004B3F04" w:rsidRDefault="004B3F04" w:rsidP="000659BE">
            <w:pPr>
              <w:pStyle w:val="TableText"/>
            </w:pPr>
          </w:p>
        </w:tc>
      </w:tr>
      <w:tr w:rsidR="004B3F04" w14:paraId="5A56AFEF" w14:textId="77777777" w:rsidTr="000659BE">
        <w:trPr>
          <w:jc w:val="center"/>
        </w:trPr>
        <w:tc>
          <w:tcPr>
            <w:tcW w:w="3345" w:type="dxa"/>
          </w:tcPr>
          <w:p w14:paraId="51665EFB" w14:textId="77777777" w:rsidR="004B3F04" w:rsidRDefault="004B3F04" w:rsidP="000659BE">
            <w:pPr>
              <w:pStyle w:val="TableText"/>
            </w:pPr>
            <w:r>
              <w:tab/>
            </w:r>
            <w:r>
              <w:tab/>
              <w:t>@valueSet</w:t>
            </w:r>
          </w:p>
        </w:tc>
        <w:tc>
          <w:tcPr>
            <w:tcW w:w="720" w:type="dxa"/>
          </w:tcPr>
          <w:p w14:paraId="5F569CB9" w14:textId="77777777" w:rsidR="004B3F04" w:rsidRDefault="004B3F04" w:rsidP="000659BE">
            <w:pPr>
              <w:pStyle w:val="TableText"/>
            </w:pPr>
            <w:r>
              <w:t>0..1</w:t>
            </w:r>
          </w:p>
        </w:tc>
        <w:tc>
          <w:tcPr>
            <w:tcW w:w="1152" w:type="dxa"/>
          </w:tcPr>
          <w:p w14:paraId="18C7415F" w14:textId="77777777" w:rsidR="004B3F04" w:rsidRDefault="004B3F04" w:rsidP="000659BE">
            <w:pPr>
              <w:pStyle w:val="TableText"/>
            </w:pPr>
            <w:r>
              <w:t>SHOULD</w:t>
            </w:r>
          </w:p>
        </w:tc>
        <w:tc>
          <w:tcPr>
            <w:tcW w:w="864" w:type="dxa"/>
          </w:tcPr>
          <w:p w14:paraId="2F239D06" w14:textId="77777777" w:rsidR="004B3F04" w:rsidRDefault="004B3F04" w:rsidP="000659BE">
            <w:pPr>
              <w:pStyle w:val="TableText"/>
            </w:pPr>
          </w:p>
        </w:tc>
        <w:tc>
          <w:tcPr>
            <w:tcW w:w="1104" w:type="dxa"/>
          </w:tcPr>
          <w:p w14:paraId="044BBBE9" w14:textId="77777777" w:rsidR="004B3F04" w:rsidRDefault="006C736C" w:rsidP="000659BE">
            <w:pPr>
              <w:pStyle w:val="TableText"/>
            </w:pPr>
            <w:hyperlink w:anchor="C_4499-30856">
              <w:r w:rsidR="004B3F04">
                <w:rPr>
                  <w:rStyle w:val="HyperlinkText9pt"/>
                </w:rPr>
                <w:t>4499-30856</w:t>
              </w:r>
            </w:hyperlink>
          </w:p>
        </w:tc>
        <w:tc>
          <w:tcPr>
            <w:tcW w:w="2975" w:type="dxa"/>
          </w:tcPr>
          <w:p w14:paraId="68748D1E" w14:textId="77777777" w:rsidR="004B3F04" w:rsidRDefault="004B3F04" w:rsidP="000659BE">
            <w:pPr>
              <w:pStyle w:val="TableText"/>
            </w:pPr>
          </w:p>
        </w:tc>
      </w:tr>
      <w:tr w:rsidR="004B3F04" w14:paraId="47338CCA" w14:textId="77777777" w:rsidTr="000659BE">
        <w:trPr>
          <w:jc w:val="center"/>
        </w:trPr>
        <w:tc>
          <w:tcPr>
            <w:tcW w:w="3345" w:type="dxa"/>
          </w:tcPr>
          <w:p w14:paraId="4AA83D37" w14:textId="77777777" w:rsidR="004B3F04" w:rsidRDefault="004B3F04" w:rsidP="000659BE">
            <w:pPr>
              <w:pStyle w:val="TableText"/>
            </w:pPr>
            <w:r>
              <w:tab/>
              <w:t>title</w:t>
            </w:r>
          </w:p>
        </w:tc>
        <w:tc>
          <w:tcPr>
            <w:tcW w:w="720" w:type="dxa"/>
          </w:tcPr>
          <w:p w14:paraId="33413535" w14:textId="77777777" w:rsidR="004B3F04" w:rsidRDefault="004B3F04" w:rsidP="000659BE">
            <w:pPr>
              <w:pStyle w:val="TableText"/>
            </w:pPr>
            <w:r>
              <w:t>1..1</w:t>
            </w:r>
          </w:p>
        </w:tc>
        <w:tc>
          <w:tcPr>
            <w:tcW w:w="1152" w:type="dxa"/>
          </w:tcPr>
          <w:p w14:paraId="67A2FE01" w14:textId="77777777" w:rsidR="004B3F04" w:rsidRDefault="004B3F04" w:rsidP="000659BE">
            <w:pPr>
              <w:pStyle w:val="TableText"/>
            </w:pPr>
            <w:r>
              <w:t>SHALL</w:t>
            </w:r>
          </w:p>
        </w:tc>
        <w:tc>
          <w:tcPr>
            <w:tcW w:w="864" w:type="dxa"/>
          </w:tcPr>
          <w:p w14:paraId="72F75EB3" w14:textId="77777777" w:rsidR="004B3F04" w:rsidRDefault="004B3F04" w:rsidP="000659BE">
            <w:pPr>
              <w:pStyle w:val="TableText"/>
            </w:pPr>
          </w:p>
        </w:tc>
        <w:tc>
          <w:tcPr>
            <w:tcW w:w="1104" w:type="dxa"/>
          </w:tcPr>
          <w:p w14:paraId="16F90047" w14:textId="77777777" w:rsidR="004B3F04" w:rsidRDefault="006C736C" w:rsidP="000659BE">
            <w:pPr>
              <w:pStyle w:val="TableText"/>
            </w:pPr>
            <w:hyperlink w:anchor="C_4499-35942">
              <w:r w:rsidR="004B3F04">
                <w:rPr>
                  <w:rStyle w:val="HyperlinkText9pt"/>
                </w:rPr>
                <w:t>4499-35942</w:t>
              </w:r>
            </w:hyperlink>
          </w:p>
        </w:tc>
        <w:tc>
          <w:tcPr>
            <w:tcW w:w="2975" w:type="dxa"/>
          </w:tcPr>
          <w:p w14:paraId="698C5206" w14:textId="77777777" w:rsidR="004B3F04" w:rsidRDefault="004B3F04" w:rsidP="000659BE">
            <w:pPr>
              <w:pStyle w:val="TableText"/>
            </w:pPr>
          </w:p>
        </w:tc>
      </w:tr>
      <w:tr w:rsidR="004B3F04" w14:paraId="418608F9" w14:textId="77777777" w:rsidTr="000659BE">
        <w:trPr>
          <w:jc w:val="center"/>
        </w:trPr>
        <w:tc>
          <w:tcPr>
            <w:tcW w:w="3345" w:type="dxa"/>
          </w:tcPr>
          <w:p w14:paraId="1FAD0EB5" w14:textId="77777777" w:rsidR="004B3F04" w:rsidRDefault="004B3F04" w:rsidP="000659BE">
            <w:pPr>
              <w:pStyle w:val="TableText"/>
            </w:pPr>
            <w:r>
              <w:tab/>
              <w:t>statusCode</w:t>
            </w:r>
          </w:p>
        </w:tc>
        <w:tc>
          <w:tcPr>
            <w:tcW w:w="720" w:type="dxa"/>
          </w:tcPr>
          <w:p w14:paraId="4D19E9C1" w14:textId="77777777" w:rsidR="004B3F04" w:rsidRDefault="004B3F04" w:rsidP="000659BE">
            <w:pPr>
              <w:pStyle w:val="TableText"/>
            </w:pPr>
            <w:r>
              <w:t>1..1</w:t>
            </w:r>
          </w:p>
        </w:tc>
        <w:tc>
          <w:tcPr>
            <w:tcW w:w="1152" w:type="dxa"/>
          </w:tcPr>
          <w:p w14:paraId="76296D32" w14:textId="77777777" w:rsidR="004B3F04" w:rsidRDefault="004B3F04" w:rsidP="000659BE">
            <w:pPr>
              <w:pStyle w:val="TableText"/>
            </w:pPr>
            <w:r>
              <w:t>SHALL</w:t>
            </w:r>
          </w:p>
        </w:tc>
        <w:tc>
          <w:tcPr>
            <w:tcW w:w="864" w:type="dxa"/>
          </w:tcPr>
          <w:p w14:paraId="2E4F206F" w14:textId="77777777" w:rsidR="004B3F04" w:rsidRDefault="004B3F04" w:rsidP="000659BE">
            <w:pPr>
              <w:pStyle w:val="TableText"/>
            </w:pPr>
          </w:p>
        </w:tc>
        <w:tc>
          <w:tcPr>
            <w:tcW w:w="1104" w:type="dxa"/>
          </w:tcPr>
          <w:p w14:paraId="2C9C132C" w14:textId="77777777" w:rsidR="004B3F04" w:rsidRDefault="006C736C" w:rsidP="000659BE">
            <w:pPr>
              <w:pStyle w:val="TableText"/>
            </w:pPr>
            <w:hyperlink w:anchor="C_4499-30857">
              <w:r w:rsidR="004B3F04">
                <w:rPr>
                  <w:rStyle w:val="HyperlinkText9pt"/>
                </w:rPr>
                <w:t>4499-30857</w:t>
              </w:r>
            </w:hyperlink>
          </w:p>
        </w:tc>
        <w:tc>
          <w:tcPr>
            <w:tcW w:w="2975" w:type="dxa"/>
          </w:tcPr>
          <w:p w14:paraId="7A985872" w14:textId="77777777" w:rsidR="004B3F04" w:rsidRDefault="004B3F04" w:rsidP="000659BE">
            <w:pPr>
              <w:pStyle w:val="TableText"/>
            </w:pPr>
          </w:p>
        </w:tc>
      </w:tr>
      <w:tr w:rsidR="004B3F04" w14:paraId="026BEC4B" w14:textId="77777777" w:rsidTr="000659BE">
        <w:trPr>
          <w:jc w:val="center"/>
        </w:trPr>
        <w:tc>
          <w:tcPr>
            <w:tcW w:w="3345" w:type="dxa"/>
          </w:tcPr>
          <w:p w14:paraId="4E13002A" w14:textId="77777777" w:rsidR="004B3F04" w:rsidRDefault="004B3F04" w:rsidP="000659BE">
            <w:pPr>
              <w:pStyle w:val="TableText"/>
            </w:pPr>
            <w:r>
              <w:tab/>
            </w:r>
            <w:r>
              <w:tab/>
              <w:t>@code</w:t>
            </w:r>
          </w:p>
        </w:tc>
        <w:tc>
          <w:tcPr>
            <w:tcW w:w="720" w:type="dxa"/>
          </w:tcPr>
          <w:p w14:paraId="49FA1E94" w14:textId="77777777" w:rsidR="004B3F04" w:rsidRDefault="004B3F04" w:rsidP="000659BE">
            <w:pPr>
              <w:pStyle w:val="TableText"/>
            </w:pPr>
            <w:r>
              <w:t>0..1</w:t>
            </w:r>
          </w:p>
        </w:tc>
        <w:tc>
          <w:tcPr>
            <w:tcW w:w="1152" w:type="dxa"/>
          </w:tcPr>
          <w:p w14:paraId="1B73ED02" w14:textId="77777777" w:rsidR="004B3F04" w:rsidRDefault="004B3F04" w:rsidP="000659BE">
            <w:pPr>
              <w:pStyle w:val="TableText"/>
            </w:pPr>
            <w:r>
              <w:t>SHALL</w:t>
            </w:r>
          </w:p>
        </w:tc>
        <w:tc>
          <w:tcPr>
            <w:tcW w:w="864" w:type="dxa"/>
          </w:tcPr>
          <w:p w14:paraId="49582604" w14:textId="77777777" w:rsidR="004B3F04" w:rsidRDefault="004B3F04" w:rsidP="000659BE">
            <w:pPr>
              <w:pStyle w:val="TableText"/>
            </w:pPr>
          </w:p>
        </w:tc>
        <w:tc>
          <w:tcPr>
            <w:tcW w:w="1104" w:type="dxa"/>
          </w:tcPr>
          <w:p w14:paraId="55B73B72" w14:textId="77777777" w:rsidR="004B3F04" w:rsidRDefault="006C736C" w:rsidP="000659BE">
            <w:pPr>
              <w:pStyle w:val="TableText"/>
            </w:pPr>
            <w:hyperlink w:anchor="C_4499-30858">
              <w:r w:rsidR="004B3F04">
                <w:rPr>
                  <w:rStyle w:val="HyperlinkText9pt"/>
                </w:rPr>
                <w:t>4499-30858</w:t>
              </w:r>
            </w:hyperlink>
          </w:p>
        </w:tc>
        <w:tc>
          <w:tcPr>
            <w:tcW w:w="2975" w:type="dxa"/>
          </w:tcPr>
          <w:p w14:paraId="71707601" w14:textId="77777777" w:rsidR="004B3F04" w:rsidRDefault="004B3F04" w:rsidP="000659BE">
            <w:pPr>
              <w:pStyle w:val="TableText"/>
            </w:pPr>
            <w:r>
              <w:t>urn:oid:2.16.840.1.113883.5.14 (HL7ActStatus) = active</w:t>
            </w:r>
          </w:p>
        </w:tc>
      </w:tr>
      <w:tr w:rsidR="004B3F04" w14:paraId="2E8B0411" w14:textId="77777777" w:rsidTr="000659BE">
        <w:trPr>
          <w:jc w:val="center"/>
        </w:trPr>
        <w:tc>
          <w:tcPr>
            <w:tcW w:w="3345" w:type="dxa"/>
          </w:tcPr>
          <w:p w14:paraId="0154AA54" w14:textId="77777777" w:rsidR="004B3F04" w:rsidRDefault="004B3F04" w:rsidP="000659BE">
            <w:pPr>
              <w:pStyle w:val="TableText"/>
            </w:pPr>
            <w:r>
              <w:tab/>
              <w:t>participation</w:t>
            </w:r>
          </w:p>
        </w:tc>
        <w:tc>
          <w:tcPr>
            <w:tcW w:w="720" w:type="dxa"/>
          </w:tcPr>
          <w:p w14:paraId="28170B05" w14:textId="77777777" w:rsidR="004B3F04" w:rsidRDefault="004B3F04" w:rsidP="000659BE">
            <w:pPr>
              <w:pStyle w:val="TableText"/>
            </w:pPr>
            <w:r>
              <w:t>0..1</w:t>
            </w:r>
          </w:p>
        </w:tc>
        <w:tc>
          <w:tcPr>
            <w:tcW w:w="1152" w:type="dxa"/>
          </w:tcPr>
          <w:p w14:paraId="170E99A0" w14:textId="77777777" w:rsidR="004B3F04" w:rsidRDefault="004B3F04" w:rsidP="000659BE">
            <w:pPr>
              <w:pStyle w:val="TableText"/>
            </w:pPr>
            <w:r>
              <w:t>MAY</w:t>
            </w:r>
          </w:p>
        </w:tc>
        <w:tc>
          <w:tcPr>
            <w:tcW w:w="864" w:type="dxa"/>
          </w:tcPr>
          <w:p w14:paraId="26285B84" w14:textId="77777777" w:rsidR="004B3F04" w:rsidRDefault="004B3F04" w:rsidP="000659BE">
            <w:pPr>
              <w:pStyle w:val="TableText"/>
            </w:pPr>
          </w:p>
        </w:tc>
        <w:tc>
          <w:tcPr>
            <w:tcW w:w="1104" w:type="dxa"/>
          </w:tcPr>
          <w:p w14:paraId="754BA49D" w14:textId="77777777" w:rsidR="004B3F04" w:rsidRDefault="006C736C" w:rsidP="000659BE">
            <w:pPr>
              <w:pStyle w:val="TableText"/>
            </w:pPr>
            <w:hyperlink w:anchor="C_4499-30532">
              <w:r w:rsidR="004B3F04">
                <w:rPr>
                  <w:rStyle w:val="HyperlinkText9pt"/>
                </w:rPr>
                <w:t>4499-30532</w:t>
              </w:r>
            </w:hyperlink>
          </w:p>
        </w:tc>
        <w:tc>
          <w:tcPr>
            <w:tcW w:w="2975" w:type="dxa"/>
          </w:tcPr>
          <w:p w14:paraId="71F7126E" w14:textId="77777777" w:rsidR="004B3F04" w:rsidRDefault="004B3F04" w:rsidP="000659BE">
            <w:pPr>
              <w:pStyle w:val="TableText"/>
            </w:pPr>
          </w:p>
        </w:tc>
      </w:tr>
      <w:tr w:rsidR="004B3F04" w14:paraId="269C7B2A" w14:textId="77777777" w:rsidTr="000659BE">
        <w:trPr>
          <w:jc w:val="center"/>
        </w:trPr>
        <w:tc>
          <w:tcPr>
            <w:tcW w:w="3345" w:type="dxa"/>
          </w:tcPr>
          <w:p w14:paraId="2627CEA1" w14:textId="77777777" w:rsidR="004B3F04" w:rsidRDefault="004B3F04" w:rsidP="000659BE">
            <w:pPr>
              <w:pStyle w:val="TableText"/>
            </w:pPr>
            <w:r>
              <w:tab/>
            </w:r>
            <w:r>
              <w:tab/>
              <w:t>@typeCode</w:t>
            </w:r>
          </w:p>
        </w:tc>
        <w:tc>
          <w:tcPr>
            <w:tcW w:w="720" w:type="dxa"/>
          </w:tcPr>
          <w:p w14:paraId="602EB0C8" w14:textId="77777777" w:rsidR="004B3F04" w:rsidRDefault="004B3F04" w:rsidP="000659BE">
            <w:pPr>
              <w:pStyle w:val="TableText"/>
            </w:pPr>
            <w:r>
              <w:t>1..1</w:t>
            </w:r>
          </w:p>
        </w:tc>
        <w:tc>
          <w:tcPr>
            <w:tcW w:w="1152" w:type="dxa"/>
          </w:tcPr>
          <w:p w14:paraId="7A40CEA1" w14:textId="77777777" w:rsidR="004B3F04" w:rsidRDefault="004B3F04" w:rsidP="000659BE">
            <w:pPr>
              <w:pStyle w:val="TableText"/>
            </w:pPr>
            <w:r>
              <w:t>SHALL</w:t>
            </w:r>
          </w:p>
        </w:tc>
        <w:tc>
          <w:tcPr>
            <w:tcW w:w="864" w:type="dxa"/>
          </w:tcPr>
          <w:p w14:paraId="2343FEDC" w14:textId="77777777" w:rsidR="004B3F04" w:rsidRDefault="004B3F04" w:rsidP="000659BE">
            <w:pPr>
              <w:pStyle w:val="TableText"/>
            </w:pPr>
          </w:p>
        </w:tc>
        <w:tc>
          <w:tcPr>
            <w:tcW w:w="1104" w:type="dxa"/>
          </w:tcPr>
          <w:p w14:paraId="029507E1" w14:textId="77777777" w:rsidR="004B3F04" w:rsidRDefault="006C736C" w:rsidP="000659BE">
            <w:pPr>
              <w:pStyle w:val="TableText"/>
            </w:pPr>
            <w:hyperlink w:anchor="C_4499-30859">
              <w:r w:rsidR="004B3F04">
                <w:rPr>
                  <w:rStyle w:val="HyperlinkText9pt"/>
                </w:rPr>
                <w:t>4499-30859</w:t>
              </w:r>
            </w:hyperlink>
          </w:p>
        </w:tc>
        <w:tc>
          <w:tcPr>
            <w:tcW w:w="2975" w:type="dxa"/>
          </w:tcPr>
          <w:p w14:paraId="2A5C00EE" w14:textId="77777777" w:rsidR="004B3F04" w:rsidRDefault="004B3F04" w:rsidP="000659BE">
            <w:pPr>
              <w:pStyle w:val="TableText"/>
            </w:pPr>
            <w:r>
              <w:t>urn:oid:2.16.840.1.113883.5.4 (HL7ActCode) = LOC</w:t>
            </w:r>
          </w:p>
        </w:tc>
      </w:tr>
      <w:tr w:rsidR="004B3F04" w14:paraId="2184D1AD" w14:textId="77777777" w:rsidTr="000659BE">
        <w:trPr>
          <w:jc w:val="center"/>
        </w:trPr>
        <w:tc>
          <w:tcPr>
            <w:tcW w:w="3345" w:type="dxa"/>
          </w:tcPr>
          <w:p w14:paraId="5C2DB66D" w14:textId="77777777" w:rsidR="004B3F04" w:rsidRDefault="004B3F04" w:rsidP="000659BE">
            <w:pPr>
              <w:pStyle w:val="TableText"/>
            </w:pPr>
            <w:r>
              <w:tab/>
            </w:r>
            <w:r>
              <w:tab/>
              <w:t>role</w:t>
            </w:r>
          </w:p>
        </w:tc>
        <w:tc>
          <w:tcPr>
            <w:tcW w:w="720" w:type="dxa"/>
          </w:tcPr>
          <w:p w14:paraId="60BC47F7" w14:textId="77777777" w:rsidR="004B3F04" w:rsidRDefault="004B3F04" w:rsidP="000659BE">
            <w:pPr>
              <w:pStyle w:val="TableText"/>
            </w:pPr>
            <w:r>
              <w:t>1..1</w:t>
            </w:r>
          </w:p>
        </w:tc>
        <w:tc>
          <w:tcPr>
            <w:tcW w:w="1152" w:type="dxa"/>
          </w:tcPr>
          <w:p w14:paraId="3221BCCD" w14:textId="77777777" w:rsidR="004B3F04" w:rsidRDefault="004B3F04" w:rsidP="000659BE">
            <w:pPr>
              <w:pStyle w:val="TableText"/>
            </w:pPr>
            <w:r>
              <w:t>SHALL</w:t>
            </w:r>
          </w:p>
        </w:tc>
        <w:tc>
          <w:tcPr>
            <w:tcW w:w="864" w:type="dxa"/>
          </w:tcPr>
          <w:p w14:paraId="5354D7CB" w14:textId="77777777" w:rsidR="004B3F04" w:rsidRDefault="004B3F04" w:rsidP="000659BE">
            <w:pPr>
              <w:pStyle w:val="TableText"/>
            </w:pPr>
          </w:p>
        </w:tc>
        <w:tc>
          <w:tcPr>
            <w:tcW w:w="1104" w:type="dxa"/>
          </w:tcPr>
          <w:p w14:paraId="78E75FFC" w14:textId="77777777" w:rsidR="004B3F04" w:rsidRDefault="006C736C" w:rsidP="000659BE">
            <w:pPr>
              <w:pStyle w:val="TableText"/>
            </w:pPr>
            <w:hyperlink w:anchor="C_4499-30533">
              <w:r w:rsidR="004B3F04">
                <w:rPr>
                  <w:rStyle w:val="HyperlinkText9pt"/>
                </w:rPr>
                <w:t>4499-30533</w:t>
              </w:r>
            </w:hyperlink>
          </w:p>
        </w:tc>
        <w:tc>
          <w:tcPr>
            <w:tcW w:w="2975" w:type="dxa"/>
          </w:tcPr>
          <w:p w14:paraId="5F5A2D32" w14:textId="77777777" w:rsidR="004B3F04" w:rsidRDefault="006C736C" w:rsidP="000659BE">
            <w:pPr>
              <w:pStyle w:val="TableText"/>
            </w:pPr>
            <w:hyperlink w:anchor="E_Facility_Location">
              <w:r w:rsidR="004B3F04">
                <w:rPr>
                  <w:rStyle w:val="HyperlinkText9pt"/>
                </w:rPr>
                <w:t>Facility Location (identifier: urn:hl7ii:2.16.840.1.113883.10.20.28.4.92:2017-05-01</w:t>
              </w:r>
            </w:hyperlink>
          </w:p>
        </w:tc>
      </w:tr>
      <w:tr w:rsidR="004B3F04" w14:paraId="51B657C3" w14:textId="77777777" w:rsidTr="000659BE">
        <w:trPr>
          <w:jc w:val="center"/>
        </w:trPr>
        <w:tc>
          <w:tcPr>
            <w:tcW w:w="3345" w:type="dxa"/>
          </w:tcPr>
          <w:p w14:paraId="7F6C8CA5" w14:textId="77777777" w:rsidR="004B3F04" w:rsidRDefault="004B3F04" w:rsidP="000659BE">
            <w:pPr>
              <w:pStyle w:val="TableText"/>
            </w:pPr>
            <w:r>
              <w:tab/>
              <w:t>participation</w:t>
            </w:r>
          </w:p>
        </w:tc>
        <w:tc>
          <w:tcPr>
            <w:tcW w:w="720" w:type="dxa"/>
          </w:tcPr>
          <w:p w14:paraId="025C9BFE" w14:textId="77777777" w:rsidR="004B3F04" w:rsidRDefault="004B3F04" w:rsidP="000659BE">
            <w:pPr>
              <w:pStyle w:val="TableText"/>
            </w:pPr>
            <w:r>
              <w:t>0..1</w:t>
            </w:r>
          </w:p>
        </w:tc>
        <w:tc>
          <w:tcPr>
            <w:tcW w:w="1152" w:type="dxa"/>
          </w:tcPr>
          <w:p w14:paraId="35D9111A" w14:textId="77777777" w:rsidR="004B3F04" w:rsidRDefault="004B3F04" w:rsidP="000659BE">
            <w:pPr>
              <w:pStyle w:val="TableText"/>
            </w:pPr>
            <w:r>
              <w:t>MAY</w:t>
            </w:r>
          </w:p>
        </w:tc>
        <w:tc>
          <w:tcPr>
            <w:tcW w:w="864" w:type="dxa"/>
          </w:tcPr>
          <w:p w14:paraId="6371E444" w14:textId="77777777" w:rsidR="004B3F04" w:rsidRDefault="004B3F04" w:rsidP="000659BE">
            <w:pPr>
              <w:pStyle w:val="TableText"/>
            </w:pPr>
          </w:p>
        </w:tc>
        <w:tc>
          <w:tcPr>
            <w:tcW w:w="1104" w:type="dxa"/>
          </w:tcPr>
          <w:p w14:paraId="234F0309" w14:textId="77777777" w:rsidR="004B3F04" w:rsidRDefault="006C736C" w:rsidP="000659BE">
            <w:pPr>
              <w:pStyle w:val="TableText"/>
            </w:pPr>
            <w:hyperlink w:anchor="C_4499-34377">
              <w:r w:rsidR="004B3F04">
                <w:rPr>
                  <w:rStyle w:val="HyperlinkText9pt"/>
                </w:rPr>
                <w:t>4499-34377</w:t>
              </w:r>
            </w:hyperlink>
          </w:p>
        </w:tc>
        <w:tc>
          <w:tcPr>
            <w:tcW w:w="2975" w:type="dxa"/>
          </w:tcPr>
          <w:p w14:paraId="29342D30" w14:textId="77777777" w:rsidR="004B3F04" w:rsidRDefault="004B3F04" w:rsidP="000659BE">
            <w:pPr>
              <w:pStyle w:val="TableText"/>
            </w:pPr>
          </w:p>
        </w:tc>
      </w:tr>
      <w:tr w:rsidR="004B3F04" w14:paraId="621E8212" w14:textId="77777777" w:rsidTr="000659BE">
        <w:trPr>
          <w:jc w:val="center"/>
        </w:trPr>
        <w:tc>
          <w:tcPr>
            <w:tcW w:w="3345" w:type="dxa"/>
          </w:tcPr>
          <w:p w14:paraId="5B51BF10" w14:textId="77777777" w:rsidR="004B3F04" w:rsidRDefault="004B3F04" w:rsidP="000659BE">
            <w:pPr>
              <w:pStyle w:val="TableText"/>
            </w:pPr>
            <w:r>
              <w:tab/>
            </w:r>
            <w:r>
              <w:tab/>
              <w:t>@typeCode</w:t>
            </w:r>
          </w:p>
        </w:tc>
        <w:tc>
          <w:tcPr>
            <w:tcW w:w="720" w:type="dxa"/>
          </w:tcPr>
          <w:p w14:paraId="6A1B9FE0" w14:textId="77777777" w:rsidR="004B3F04" w:rsidRDefault="004B3F04" w:rsidP="000659BE">
            <w:pPr>
              <w:pStyle w:val="TableText"/>
            </w:pPr>
            <w:r>
              <w:t>1..1</w:t>
            </w:r>
          </w:p>
        </w:tc>
        <w:tc>
          <w:tcPr>
            <w:tcW w:w="1152" w:type="dxa"/>
          </w:tcPr>
          <w:p w14:paraId="40D15720" w14:textId="77777777" w:rsidR="004B3F04" w:rsidRDefault="004B3F04" w:rsidP="000659BE">
            <w:pPr>
              <w:pStyle w:val="TableText"/>
            </w:pPr>
            <w:r>
              <w:t>SHALL</w:t>
            </w:r>
          </w:p>
        </w:tc>
        <w:tc>
          <w:tcPr>
            <w:tcW w:w="864" w:type="dxa"/>
          </w:tcPr>
          <w:p w14:paraId="3A083F0B" w14:textId="77777777" w:rsidR="004B3F04" w:rsidRDefault="004B3F04" w:rsidP="000659BE">
            <w:pPr>
              <w:pStyle w:val="TableText"/>
            </w:pPr>
          </w:p>
        </w:tc>
        <w:tc>
          <w:tcPr>
            <w:tcW w:w="1104" w:type="dxa"/>
          </w:tcPr>
          <w:p w14:paraId="6967495B" w14:textId="77777777" w:rsidR="004B3F04" w:rsidRDefault="006C736C" w:rsidP="000659BE">
            <w:pPr>
              <w:pStyle w:val="TableText"/>
            </w:pPr>
            <w:hyperlink w:anchor="C_4499-34380">
              <w:r w:rsidR="004B3F04">
                <w:rPr>
                  <w:rStyle w:val="HyperlinkText9pt"/>
                </w:rPr>
                <w:t>4499-34380</w:t>
              </w:r>
            </w:hyperlink>
          </w:p>
        </w:tc>
        <w:tc>
          <w:tcPr>
            <w:tcW w:w="2975" w:type="dxa"/>
          </w:tcPr>
          <w:p w14:paraId="3A762963" w14:textId="77777777" w:rsidR="004B3F04" w:rsidRDefault="004B3F04" w:rsidP="000659BE">
            <w:pPr>
              <w:pStyle w:val="TableText"/>
            </w:pPr>
            <w:r>
              <w:t>urn:oid:2.16.840.1.113883.5.90 (HL7ParticipationType) = AUT</w:t>
            </w:r>
          </w:p>
        </w:tc>
      </w:tr>
      <w:tr w:rsidR="004B3F04" w14:paraId="6E0F1587" w14:textId="77777777" w:rsidTr="000659BE">
        <w:trPr>
          <w:jc w:val="center"/>
        </w:trPr>
        <w:tc>
          <w:tcPr>
            <w:tcW w:w="3345" w:type="dxa"/>
          </w:tcPr>
          <w:p w14:paraId="4770D4D7" w14:textId="77777777" w:rsidR="004B3F04" w:rsidRDefault="004B3F04" w:rsidP="000659BE">
            <w:pPr>
              <w:pStyle w:val="TableText"/>
            </w:pPr>
            <w:r>
              <w:tab/>
            </w:r>
            <w:r>
              <w:tab/>
              <w:t>time</w:t>
            </w:r>
          </w:p>
        </w:tc>
        <w:tc>
          <w:tcPr>
            <w:tcW w:w="720" w:type="dxa"/>
          </w:tcPr>
          <w:p w14:paraId="4EA20FF3" w14:textId="77777777" w:rsidR="004B3F04" w:rsidRDefault="004B3F04" w:rsidP="000659BE">
            <w:pPr>
              <w:pStyle w:val="TableText"/>
            </w:pPr>
            <w:r>
              <w:t>1..1</w:t>
            </w:r>
          </w:p>
        </w:tc>
        <w:tc>
          <w:tcPr>
            <w:tcW w:w="1152" w:type="dxa"/>
          </w:tcPr>
          <w:p w14:paraId="3A4AC0EF" w14:textId="77777777" w:rsidR="004B3F04" w:rsidRDefault="004B3F04" w:rsidP="000659BE">
            <w:pPr>
              <w:pStyle w:val="TableText"/>
            </w:pPr>
            <w:r>
              <w:t>SHALL</w:t>
            </w:r>
          </w:p>
        </w:tc>
        <w:tc>
          <w:tcPr>
            <w:tcW w:w="864" w:type="dxa"/>
          </w:tcPr>
          <w:p w14:paraId="60D85AA0" w14:textId="77777777" w:rsidR="004B3F04" w:rsidRDefault="004B3F04" w:rsidP="000659BE">
            <w:pPr>
              <w:pStyle w:val="TableText"/>
            </w:pPr>
          </w:p>
        </w:tc>
        <w:tc>
          <w:tcPr>
            <w:tcW w:w="1104" w:type="dxa"/>
          </w:tcPr>
          <w:p w14:paraId="6719A91A" w14:textId="77777777" w:rsidR="004B3F04" w:rsidRDefault="006C736C" w:rsidP="000659BE">
            <w:pPr>
              <w:pStyle w:val="TableText"/>
            </w:pPr>
            <w:hyperlink w:anchor="C_4499-34378">
              <w:r w:rsidR="004B3F04">
                <w:rPr>
                  <w:rStyle w:val="HyperlinkText9pt"/>
                </w:rPr>
                <w:t>4499-34378</w:t>
              </w:r>
            </w:hyperlink>
          </w:p>
        </w:tc>
        <w:tc>
          <w:tcPr>
            <w:tcW w:w="2975" w:type="dxa"/>
          </w:tcPr>
          <w:p w14:paraId="5E7949BF" w14:textId="77777777" w:rsidR="004B3F04" w:rsidRDefault="004B3F04" w:rsidP="000659BE">
            <w:pPr>
              <w:pStyle w:val="TableText"/>
            </w:pPr>
          </w:p>
        </w:tc>
      </w:tr>
      <w:tr w:rsidR="004B3F04" w14:paraId="4F56AE0C" w14:textId="77777777" w:rsidTr="000659BE">
        <w:trPr>
          <w:jc w:val="center"/>
        </w:trPr>
        <w:tc>
          <w:tcPr>
            <w:tcW w:w="3345" w:type="dxa"/>
          </w:tcPr>
          <w:p w14:paraId="53B9C085" w14:textId="77777777" w:rsidR="004B3F04" w:rsidRDefault="004B3F04" w:rsidP="000659BE">
            <w:pPr>
              <w:pStyle w:val="TableText"/>
            </w:pPr>
            <w:r>
              <w:tab/>
            </w:r>
            <w:r>
              <w:tab/>
            </w:r>
            <w:r>
              <w:tab/>
              <w:t>low</w:t>
            </w:r>
          </w:p>
        </w:tc>
        <w:tc>
          <w:tcPr>
            <w:tcW w:w="720" w:type="dxa"/>
          </w:tcPr>
          <w:p w14:paraId="181B9E7D" w14:textId="77777777" w:rsidR="004B3F04" w:rsidRDefault="004B3F04" w:rsidP="000659BE">
            <w:pPr>
              <w:pStyle w:val="TableText"/>
            </w:pPr>
            <w:r>
              <w:t>1..1</w:t>
            </w:r>
          </w:p>
        </w:tc>
        <w:tc>
          <w:tcPr>
            <w:tcW w:w="1152" w:type="dxa"/>
          </w:tcPr>
          <w:p w14:paraId="769BD1A9" w14:textId="77777777" w:rsidR="004B3F04" w:rsidRDefault="004B3F04" w:rsidP="000659BE">
            <w:pPr>
              <w:pStyle w:val="TableText"/>
            </w:pPr>
            <w:r>
              <w:t>SHALL</w:t>
            </w:r>
          </w:p>
        </w:tc>
        <w:tc>
          <w:tcPr>
            <w:tcW w:w="864" w:type="dxa"/>
          </w:tcPr>
          <w:p w14:paraId="52C73FB2" w14:textId="77777777" w:rsidR="004B3F04" w:rsidRDefault="004B3F04" w:rsidP="000659BE">
            <w:pPr>
              <w:pStyle w:val="TableText"/>
            </w:pPr>
          </w:p>
        </w:tc>
        <w:tc>
          <w:tcPr>
            <w:tcW w:w="1104" w:type="dxa"/>
          </w:tcPr>
          <w:p w14:paraId="40E380E2" w14:textId="77777777" w:rsidR="004B3F04" w:rsidRDefault="006C736C" w:rsidP="000659BE">
            <w:pPr>
              <w:pStyle w:val="TableText"/>
            </w:pPr>
            <w:hyperlink w:anchor="C_4499-34381">
              <w:r w:rsidR="004B3F04">
                <w:rPr>
                  <w:rStyle w:val="HyperlinkText9pt"/>
                </w:rPr>
                <w:t>4499-34381</w:t>
              </w:r>
            </w:hyperlink>
          </w:p>
        </w:tc>
        <w:tc>
          <w:tcPr>
            <w:tcW w:w="2975" w:type="dxa"/>
          </w:tcPr>
          <w:p w14:paraId="72D4232F" w14:textId="77777777" w:rsidR="004B3F04" w:rsidRDefault="004B3F04" w:rsidP="000659BE">
            <w:pPr>
              <w:pStyle w:val="TableText"/>
            </w:pPr>
          </w:p>
        </w:tc>
      </w:tr>
      <w:tr w:rsidR="004B3F04" w14:paraId="750E6525" w14:textId="77777777" w:rsidTr="000659BE">
        <w:trPr>
          <w:jc w:val="center"/>
        </w:trPr>
        <w:tc>
          <w:tcPr>
            <w:tcW w:w="3345" w:type="dxa"/>
          </w:tcPr>
          <w:p w14:paraId="4B5FD275" w14:textId="77777777" w:rsidR="004B3F04" w:rsidRDefault="004B3F04" w:rsidP="000659BE">
            <w:pPr>
              <w:pStyle w:val="TableText"/>
            </w:pPr>
            <w:r>
              <w:tab/>
            </w:r>
            <w:r>
              <w:tab/>
              <w:t>role</w:t>
            </w:r>
          </w:p>
        </w:tc>
        <w:tc>
          <w:tcPr>
            <w:tcW w:w="720" w:type="dxa"/>
          </w:tcPr>
          <w:p w14:paraId="3619B303" w14:textId="77777777" w:rsidR="004B3F04" w:rsidRDefault="004B3F04" w:rsidP="000659BE">
            <w:pPr>
              <w:pStyle w:val="TableText"/>
            </w:pPr>
            <w:r>
              <w:t>1..1</w:t>
            </w:r>
          </w:p>
        </w:tc>
        <w:tc>
          <w:tcPr>
            <w:tcW w:w="1152" w:type="dxa"/>
          </w:tcPr>
          <w:p w14:paraId="12F55222" w14:textId="77777777" w:rsidR="004B3F04" w:rsidRDefault="004B3F04" w:rsidP="000659BE">
            <w:pPr>
              <w:pStyle w:val="TableText"/>
            </w:pPr>
            <w:r>
              <w:t>SHALL</w:t>
            </w:r>
          </w:p>
        </w:tc>
        <w:tc>
          <w:tcPr>
            <w:tcW w:w="864" w:type="dxa"/>
          </w:tcPr>
          <w:p w14:paraId="685CA63C" w14:textId="77777777" w:rsidR="004B3F04" w:rsidRDefault="004B3F04" w:rsidP="000659BE">
            <w:pPr>
              <w:pStyle w:val="TableText"/>
            </w:pPr>
          </w:p>
        </w:tc>
        <w:tc>
          <w:tcPr>
            <w:tcW w:w="1104" w:type="dxa"/>
          </w:tcPr>
          <w:p w14:paraId="45623B5D" w14:textId="77777777" w:rsidR="004B3F04" w:rsidRDefault="006C736C" w:rsidP="000659BE">
            <w:pPr>
              <w:pStyle w:val="TableText"/>
            </w:pPr>
            <w:hyperlink w:anchor="C_4499-34379">
              <w:r w:rsidR="004B3F04">
                <w:rPr>
                  <w:rStyle w:val="HyperlinkText9pt"/>
                </w:rPr>
                <w:t>4499-</w:t>
              </w:r>
              <w:r w:rsidR="004B3F04">
                <w:rPr>
                  <w:rStyle w:val="HyperlinkText9pt"/>
                </w:rPr>
                <w:lastRenderedPageBreak/>
                <w:t>34379</w:t>
              </w:r>
            </w:hyperlink>
          </w:p>
        </w:tc>
        <w:tc>
          <w:tcPr>
            <w:tcW w:w="2975" w:type="dxa"/>
          </w:tcPr>
          <w:p w14:paraId="648C4A61" w14:textId="77777777" w:rsidR="004B3F04" w:rsidRDefault="004B3F04" w:rsidP="000659BE">
            <w:pPr>
              <w:pStyle w:val="TableText"/>
            </w:pPr>
          </w:p>
        </w:tc>
      </w:tr>
      <w:tr w:rsidR="004B3F04" w14:paraId="286EA4F3" w14:textId="77777777" w:rsidTr="000659BE">
        <w:trPr>
          <w:jc w:val="center"/>
        </w:trPr>
        <w:tc>
          <w:tcPr>
            <w:tcW w:w="3345" w:type="dxa"/>
          </w:tcPr>
          <w:p w14:paraId="444B2A96" w14:textId="77777777" w:rsidR="004B3F04" w:rsidRDefault="004B3F04" w:rsidP="000659BE">
            <w:pPr>
              <w:pStyle w:val="TableText"/>
            </w:pPr>
            <w:r>
              <w:tab/>
            </w:r>
            <w:r>
              <w:tab/>
            </w:r>
            <w:r>
              <w:tab/>
              <w:t>@classCode</w:t>
            </w:r>
          </w:p>
        </w:tc>
        <w:tc>
          <w:tcPr>
            <w:tcW w:w="720" w:type="dxa"/>
          </w:tcPr>
          <w:p w14:paraId="12AD96EF" w14:textId="77777777" w:rsidR="004B3F04" w:rsidRDefault="004B3F04" w:rsidP="000659BE">
            <w:pPr>
              <w:pStyle w:val="TableText"/>
            </w:pPr>
            <w:r>
              <w:t>1..1</w:t>
            </w:r>
          </w:p>
        </w:tc>
        <w:tc>
          <w:tcPr>
            <w:tcW w:w="1152" w:type="dxa"/>
          </w:tcPr>
          <w:p w14:paraId="28840B85" w14:textId="77777777" w:rsidR="004B3F04" w:rsidRDefault="004B3F04" w:rsidP="000659BE">
            <w:pPr>
              <w:pStyle w:val="TableText"/>
            </w:pPr>
            <w:r>
              <w:t>SHALL</w:t>
            </w:r>
          </w:p>
        </w:tc>
        <w:tc>
          <w:tcPr>
            <w:tcW w:w="864" w:type="dxa"/>
          </w:tcPr>
          <w:p w14:paraId="6CBAA5BC" w14:textId="77777777" w:rsidR="004B3F04" w:rsidRDefault="004B3F04" w:rsidP="000659BE">
            <w:pPr>
              <w:pStyle w:val="TableText"/>
            </w:pPr>
          </w:p>
        </w:tc>
        <w:tc>
          <w:tcPr>
            <w:tcW w:w="1104" w:type="dxa"/>
          </w:tcPr>
          <w:p w14:paraId="4F7514E2" w14:textId="77777777" w:rsidR="004B3F04" w:rsidRDefault="006C736C" w:rsidP="000659BE">
            <w:pPr>
              <w:pStyle w:val="TableText"/>
            </w:pPr>
            <w:hyperlink w:anchor="C_4499-35160">
              <w:r w:rsidR="004B3F04">
                <w:rPr>
                  <w:rStyle w:val="HyperlinkText9pt"/>
                </w:rPr>
                <w:t>4499-35160</w:t>
              </w:r>
            </w:hyperlink>
          </w:p>
        </w:tc>
        <w:tc>
          <w:tcPr>
            <w:tcW w:w="2975" w:type="dxa"/>
          </w:tcPr>
          <w:p w14:paraId="59AEF80B" w14:textId="77777777" w:rsidR="004B3F04" w:rsidRDefault="004B3F04" w:rsidP="000659BE">
            <w:pPr>
              <w:pStyle w:val="TableText"/>
            </w:pPr>
            <w:r>
              <w:t>urn:oid:2.16.840.1.113883.5.110 (HL7RoleClass) = ROL</w:t>
            </w:r>
          </w:p>
        </w:tc>
      </w:tr>
      <w:tr w:rsidR="004B3F04" w14:paraId="2921B549" w14:textId="77777777" w:rsidTr="000659BE">
        <w:trPr>
          <w:jc w:val="center"/>
        </w:trPr>
        <w:tc>
          <w:tcPr>
            <w:tcW w:w="3345" w:type="dxa"/>
          </w:tcPr>
          <w:p w14:paraId="37BAC7C8" w14:textId="77777777" w:rsidR="004B3F04" w:rsidRDefault="004B3F04" w:rsidP="000659BE">
            <w:pPr>
              <w:pStyle w:val="TableText"/>
            </w:pPr>
            <w:r>
              <w:tab/>
            </w:r>
            <w:r>
              <w:tab/>
            </w:r>
            <w:r>
              <w:tab/>
              <w:t>id</w:t>
            </w:r>
          </w:p>
        </w:tc>
        <w:tc>
          <w:tcPr>
            <w:tcW w:w="720" w:type="dxa"/>
          </w:tcPr>
          <w:p w14:paraId="138F24C4" w14:textId="77777777" w:rsidR="004B3F04" w:rsidRDefault="004B3F04" w:rsidP="000659BE">
            <w:pPr>
              <w:pStyle w:val="TableText"/>
            </w:pPr>
            <w:r>
              <w:t>0..1</w:t>
            </w:r>
          </w:p>
        </w:tc>
        <w:tc>
          <w:tcPr>
            <w:tcW w:w="1152" w:type="dxa"/>
          </w:tcPr>
          <w:p w14:paraId="75823643" w14:textId="77777777" w:rsidR="004B3F04" w:rsidRDefault="004B3F04" w:rsidP="000659BE">
            <w:pPr>
              <w:pStyle w:val="TableText"/>
            </w:pPr>
            <w:r>
              <w:t>MAY</w:t>
            </w:r>
          </w:p>
        </w:tc>
        <w:tc>
          <w:tcPr>
            <w:tcW w:w="864" w:type="dxa"/>
          </w:tcPr>
          <w:p w14:paraId="1F6897FC" w14:textId="77777777" w:rsidR="004B3F04" w:rsidRDefault="004B3F04" w:rsidP="000659BE">
            <w:pPr>
              <w:pStyle w:val="TableText"/>
            </w:pPr>
          </w:p>
        </w:tc>
        <w:tc>
          <w:tcPr>
            <w:tcW w:w="1104" w:type="dxa"/>
          </w:tcPr>
          <w:p w14:paraId="0A9B6AE7" w14:textId="77777777" w:rsidR="004B3F04" w:rsidRDefault="006C736C" w:rsidP="000659BE">
            <w:pPr>
              <w:pStyle w:val="TableText"/>
            </w:pPr>
            <w:hyperlink w:anchor="C_4499-34382">
              <w:r w:rsidR="004B3F04">
                <w:rPr>
                  <w:rStyle w:val="HyperlinkText9pt"/>
                </w:rPr>
                <w:t>4499-34382</w:t>
              </w:r>
            </w:hyperlink>
          </w:p>
        </w:tc>
        <w:tc>
          <w:tcPr>
            <w:tcW w:w="2975" w:type="dxa"/>
          </w:tcPr>
          <w:p w14:paraId="0760D6EB" w14:textId="77777777" w:rsidR="004B3F04" w:rsidRDefault="004B3F04" w:rsidP="000659BE">
            <w:pPr>
              <w:pStyle w:val="TableText"/>
            </w:pPr>
          </w:p>
        </w:tc>
      </w:tr>
      <w:tr w:rsidR="004B3F04" w14:paraId="76781F84" w14:textId="77777777" w:rsidTr="000659BE">
        <w:trPr>
          <w:jc w:val="center"/>
        </w:trPr>
        <w:tc>
          <w:tcPr>
            <w:tcW w:w="3345" w:type="dxa"/>
          </w:tcPr>
          <w:p w14:paraId="0D34890A" w14:textId="77777777" w:rsidR="004B3F04" w:rsidRDefault="004B3F04" w:rsidP="000659BE">
            <w:pPr>
              <w:pStyle w:val="TableText"/>
            </w:pPr>
            <w:r>
              <w:tab/>
              <w:t>participation</w:t>
            </w:r>
          </w:p>
        </w:tc>
        <w:tc>
          <w:tcPr>
            <w:tcW w:w="720" w:type="dxa"/>
          </w:tcPr>
          <w:p w14:paraId="3379FE1B" w14:textId="77777777" w:rsidR="004B3F04" w:rsidRDefault="004B3F04" w:rsidP="000659BE">
            <w:pPr>
              <w:pStyle w:val="TableText"/>
            </w:pPr>
            <w:r>
              <w:t>0..*</w:t>
            </w:r>
          </w:p>
        </w:tc>
        <w:tc>
          <w:tcPr>
            <w:tcW w:w="1152" w:type="dxa"/>
          </w:tcPr>
          <w:p w14:paraId="6A16117F" w14:textId="77777777" w:rsidR="004B3F04" w:rsidRDefault="004B3F04" w:rsidP="000659BE">
            <w:pPr>
              <w:pStyle w:val="TableText"/>
            </w:pPr>
            <w:r>
              <w:t>MAY</w:t>
            </w:r>
          </w:p>
        </w:tc>
        <w:tc>
          <w:tcPr>
            <w:tcW w:w="864" w:type="dxa"/>
          </w:tcPr>
          <w:p w14:paraId="6BAA1E1C" w14:textId="77777777" w:rsidR="004B3F04" w:rsidRDefault="004B3F04" w:rsidP="000659BE">
            <w:pPr>
              <w:pStyle w:val="TableText"/>
            </w:pPr>
          </w:p>
        </w:tc>
        <w:tc>
          <w:tcPr>
            <w:tcW w:w="1104" w:type="dxa"/>
          </w:tcPr>
          <w:p w14:paraId="7852045D" w14:textId="77777777" w:rsidR="004B3F04" w:rsidRDefault="006C736C" w:rsidP="000659BE">
            <w:pPr>
              <w:pStyle w:val="TableText"/>
            </w:pPr>
            <w:hyperlink w:anchor="C_4499-35161">
              <w:r w:rsidR="004B3F04">
                <w:rPr>
                  <w:rStyle w:val="HyperlinkText9pt"/>
                </w:rPr>
                <w:t>4499-35161</w:t>
              </w:r>
            </w:hyperlink>
          </w:p>
        </w:tc>
        <w:tc>
          <w:tcPr>
            <w:tcW w:w="2975" w:type="dxa"/>
          </w:tcPr>
          <w:p w14:paraId="7D7E6F13" w14:textId="77777777" w:rsidR="004B3F04" w:rsidRDefault="004B3F04" w:rsidP="000659BE">
            <w:pPr>
              <w:pStyle w:val="TableText"/>
            </w:pPr>
          </w:p>
        </w:tc>
      </w:tr>
      <w:tr w:rsidR="004B3F04" w14:paraId="6C4753C0" w14:textId="77777777" w:rsidTr="000659BE">
        <w:trPr>
          <w:jc w:val="center"/>
        </w:trPr>
        <w:tc>
          <w:tcPr>
            <w:tcW w:w="3345" w:type="dxa"/>
          </w:tcPr>
          <w:p w14:paraId="795DEF47" w14:textId="77777777" w:rsidR="004B3F04" w:rsidRDefault="004B3F04" w:rsidP="000659BE">
            <w:pPr>
              <w:pStyle w:val="TableText"/>
            </w:pPr>
            <w:r>
              <w:tab/>
            </w:r>
            <w:r>
              <w:tab/>
              <w:t>@typeCode</w:t>
            </w:r>
          </w:p>
        </w:tc>
        <w:tc>
          <w:tcPr>
            <w:tcW w:w="720" w:type="dxa"/>
          </w:tcPr>
          <w:p w14:paraId="23B17F64" w14:textId="77777777" w:rsidR="004B3F04" w:rsidRDefault="004B3F04" w:rsidP="000659BE">
            <w:pPr>
              <w:pStyle w:val="TableText"/>
            </w:pPr>
            <w:r>
              <w:t>1..1</w:t>
            </w:r>
          </w:p>
        </w:tc>
        <w:tc>
          <w:tcPr>
            <w:tcW w:w="1152" w:type="dxa"/>
          </w:tcPr>
          <w:p w14:paraId="6B70D7E6" w14:textId="77777777" w:rsidR="004B3F04" w:rsidRDefault="004B3F04" w:rsidP="000659BE">
            <w:pPr>
              <w:pStyle w:val="TableText"/>
            </w:pPr>
            <w:r>
              <w:t>SHALL</w:t>
            </w:r>
          </w:p>
        </w:tc>
        <w:tc>
          <w:tcPr>
            <w:tcW w:w="864" w:type="dxa"/>
          </w:tcPr>
          <w:p w14:paraId="631771B6" w14:textId="77777777" w:rsidR="004B3F04" w:rsidRDefault="004B3F04" w:rsidP="000659BE">
            <w:pPr>
              <w:pStyle w:val="TableText"/>
            </w:pPr>
          </w:p>
        </w:tc>
        <w:tc>
          <w:tcPr>
            <w:tcW w:w="1104" w:type="dxa"/>
          </w:tcPr>
          <w:p w14:paraId="15724755" w14:textId="77777777" w:rsidR="004B3F04" w:rsidRDefault="006C736C" w:rsidP="000659BE">
            <w:pPr>
              <w:pStyle w:val="TableText"/>
            </w:pPr>
            <w:hyperlink w:anchor="C_4499-35167">
              <w:r w:rsidR="004B3F04">
                <w:rPr>
                  <w:rStyle w:val="HyperlinkText9pt"/>
                </w:rPr>
                <w:t>4499-35167</w:t>
              </w:r>
            </w:hyperlink>
          </w:p>
        </w:tc>
        <w:tc>
          <w:tcPr>
            <w:tcW w:w="2975" w:type="dxa"/>
          </w:tcPr>
          <w:p w14:paraId="5C275727" w14:textId="77777777" w:rsidR="004B3F04" w:rsidRDefault="004B3F04" w:rsidP="000659BE">
            <w:pPr>
              <w:pStyle w:val="TableText"/>
            </w:pPr>
            <w:r>
              <w:t>urn:oid:2.16.840.1.113883.5.90 (HL7ParticipationType) = PART</w:t>
            </w:r>
          </w:p>
        </w:tc>
      </w:tr>
      <w:tr w:rsidR="004B3F04" w14:paraId="730FE7A5" w14:textId="77777777" w:rsidTr="000659BE">
        <w:trPr>
          <w:jc w:val="center"/>
        </w:trPr>
        <w:tc>
          <w:tcPr>
            <w:tcW w:w="3345" w:type="dxa"/>
          </w:tcPr>
          <w:p w14:paraId="0764CBC3" w14:textId="77777777" w:rsidR="004B3F04" w:rsidRDefault="004B3F04" w:rsidP="000659BE">
            <w:pPr>
              <w:pStyle w:val="TableText"/>
            </w:pPr>
            <w:r>
              <w:tab/>
            </w:r>
            <w:r>
              <w:tab/>
              <w:t>role</w:t>
            </w:r>
          </w:p>
        </w:tc>
        <w:tc>
          <w:tcPr>
            <w:tcW w:w="720" w:type="dxa"/>
          </w:tcPr>
          <w:p w14:paraId="40E9B79B" w14:textId="77777777" w:rsidR="004B3F04" w:rsidRDefault="004B3F04" w:rsidP="000659BE">
            <w:pPr>
              <w:pStyle w:val="TableText"/>
            </w:pPr>
            <w:r>
              <w:t>1..1</w:t>
            </w:r>
          </w:p>
        </w:tc>
        <w:tc>
          <w:tcPr>
            <w:tcW w:w="1152" w:type="dxa"/>
          </w:tcPr>
          <w:p w14:paraId="61357EE3" w14:textId="77777777" w:rsidR="004B3F04" w:rsidRDefault="004B3F04" w:rsidP="000659BE">
            <w:pPr>
              <w:pStyle w:val="TableText"/>
            </w:pPr>
            <w:r>
              <w:t>SHALL</w:t>
            </w:r>
          </w:p>
        </w:tc>
        <w:tc>
          <w:tcPr>
            <w:tcW w:w="864" w:type="dxa"/>
          </w:tcPr>
          <w:p w14:paraId="5C51B28A" w14:textId="77777777" w:rsidR="004B3F04" w:rsidRDefault="004B3F04" w:rsidP="000659BE">
            <w:pPr>
              <w:pStyle w:val="TableText"/>
            </w:pPr>
          </w:p>
        </w:tc>
        <w:tc>
          <w:tcPr>
            <w:tcW w:w="1104" w:type="dxa"/>
          </w:tcPr>
          <w:p w14:paraId="453B3D70" w14:textId="77777777" w:rsidR="004B3F04" w:rsidRDefault="006C736C" w:rsidP="000659BE">
            <w:pPr>
              <w:pStyle w:val="TableText"/>
            </w:pPr>
            <w:hyperlink w:anchor="C_4499-36130">
              <w:r w:rsidR="004B3F04">
                <w:rPr>
                  <w:rStyle w:val="HyperlinkText9pt"/>
                </w:rPr>
                <w:t>4499-36130</w:t>
              </w:r>
            </w:hyperlink>
          </w:p>
        </w:tc>
        <w:tc>
          <w:tcPr>
            <w:tcW w:w="2975" w:type="dxa"/>
          </w:tcPr>
          <w:p w14:paraId="0CB0BB58"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1FD542C" w14:textId="77777777" w:rsidTr="000659BE">
        <w:trPr>
          <w:jc w:val="center"/>
        </w:trPr>
        <w:tc>
          <w:tcPr>
            <w:tcW w:w="3345" w:type="dxa"/>
          </w:tcPr>
          <w:p w14:paraId="4436AC7D" w14:textId="77777777" w:rsidR="004B3F04" w:rsidRDefault="004B3F04" w:rsidP="000659BE">
            <w:pPr>
              <w:pStyle w:val="TableText"/>
            </w:pPr>
            <w:r>
              <w:tab/>
              <w:t>participation</w:t>
            </w:r>
          </w:p>
        </w:tc>
        <w:tc>
          <w:tcPr>
            <w:tcW w:w="720" w:type="dxa"/>
          </w:tcPr>
          <w:p w14:paraId="00840185" w14:textId="77777777" w:rsidR="004B3F04" w:rsidRDefault="004B3F04" w:rsidP="000659BE">
            <w:pPr>
              <w:pStyle w:val="TableText"/>
            </w:pPr>
            <w:r>
              <w:t>0..*</w:t>
            </w:r>
          </w:p>
        </w:tc>
        <w:tc>
          <w:tcPr>
            <w:tcW w:w="1152" w:type="dxa"/>
          </w:tcPr>
          <w:p w14:paraId="633AF114" w14:textId="77777777" w:rsidR="004B3F04" w:rsidRDefault="004B3F04" w:rsidP="000659BE">
            <w:pPr>
              <w:pStyle w:val="TableText"/>
            </w:pPr>
            <w:r>
              <w:t>MAY</w:t>
            </w:r>
          </w:p>
        </w:tc>
        <w:tc>
          <w:tcPr>
            <w:tcW w:w="864" w:type="dxa"/>
          </w:tcPr>
          <w:p w14:paraId="673F7B15" w14:textId="77777777" w:rsidR="004B3F04" w:rsidRDefault="004B3F04" w:rsidP="000659BE">
            <w:pPr>
              <w:pStyle w:val="TableText"/>
            </w:pPr>
          </w:p>
        </w:tc>
        <w:tc>
          <w:tcPr>
            <w:tcW w:w="1104" w:type="dxa"/>
          </w:tcPr>
          <w:p w14:paraId="0961D2BD" w14:textId="77777777" w:rsidR="004B3F04" w:rsidRDefault="006C736C" w:rsidP="000659BE">
            <w:pPr>
              <w:pStyle w:val="TableText"/>
            </w:pPr>
            <w:hyperlink w:anchor="C_4499-35165">
              <w:r w:rsidR="004B3F04">
                <w:rPr>
                  <w:rStyle w:val="HyperlinkText9pt"/>
                </w:rPr>
                <w:t>4499-35165</w:t>
              </w:r>
            </w:hyperlink>
          </w:p>
        </w:tc>
        <w:tc>
          <w:tcPr>
            <w:tcW w:w="2975" w:type="dxa"/>
          </w:tcPr>
          <w:p w14:paraId="08DE44AD" w14:textId="77777777" w:rsidR="004B3F04" w:rsidRDefault="004B3F04" w:rsidP="000659BE">
            <w:pPr>
              <w:pStyle w:val="TableText"/>
            </w:pPr>
          </w:p>
        </w:tc>
      </w:tr>
      <w:tr w:rsidR="004B3F04" w14:paraId="25C2129C" w14:textId="77777777" w:rsidTr="000659BE">
        <w:trPr>
          <w:jc w:val="center"/>
        </w:trPr>
        <w:tc>
          <w:tcPr>
            <w:tcW w:w="3345" w:type="dxa"/>
          </w:tcPr>
          <w:p w14:paraId="7E930614" w14:textId="77777777" w:rsidR="004B3F04" w:rsidRDefault="004B3F04" w:rsidP="000659BE">
            <w:pPr>
              <w:pStyle w:val="TableText"/>
            </w:pPr>
            <w:r>
              <w:tab/>
            </w:r>
            <w:r>
              <w:tab/>
              <w:t>@typeCode</w:t>
            </w:r>
          </w:p>
        </w:tc>
        <w:tc>
          <w:tcPr>
            <w:tcW w:w="720" w:type="dxa"/>
          </w:tcPr>
          <w:p w14:paraId="695D3542" w14:textId="77777777" w:rsidR="004B3F04" w:rsidRDefault="004B3F04" w:rsidP="000659BE">
            <w:pPr>
              <w:pStyle w:val="TableText"/>
            </w:pPr>
            <w:r>
              <w:t>1..1</w:t>
            </w:r>
          </w:p>
        </w:tc>
        <w:tc>
          <w:tcPr>
            <w:tcW w:w="1152" w:type="dxa"/>
          </w:tcPr>
          <w:p w14:paraId="37D118E4" w14:textId="77777777" w:rsidR="004B3F04" w:rsidRDefault="004B3F04" w:rsidP="000659BE">
            <w:pPr>
              <w:pStyle w:val="TableText"/>
            </w:pPr>
            <w:r>
              <w:t>SHALL</w:t>
            </w:r>
          </w:p>
        </w:tc>
        <w:tc>
          <w:tcPr>
            <w:tcW w:w="864" w:type="dxa"/>
          </w:tcPr>
          <w:p w14:paraId="6BB4BC97" w14:textId="77777777" w:rsidR="004B3F04" w:rsidRDefault="004B3F04" w:rsidP="000659BE">
            <w:pPr>
              <w:pStyle w:val="TableText"/>
            </w:pPr>
          </w:p>
        </w:tc>
        <w:tc>
          <w:tcPr>
            <w:tcW w:w="1104" w:type="dxa"/>
          </w:tcPr>
          <w:p w14:paraId="0FB3DDED" w14:textId="77777777" w:rsidR="004B3F04" w:rsidRDefault="006C736C" w:rsidP="000659BE">
            <w:pPr>
              <w:pStyle w:val="TableText"/>
            </w:pPr>
            <w:hyperlink w:anchor="C_4499-35169">
              <w:r w:rsidR="004B3F04">
                <w:rPr>
                  <w:rStyle w:val="HyperlinkText9pt"/>
                </w:rPr>
                <w:t>4499-35169</w:t>
              </w:r>
            </w:hyperlink>
          </w:p>
        </w:tc>
        <w:tc>
          <w:tcPr>
            <w:tcW w:w="2975" w:type="dxa"/>
          </w:tcPr>
          <w:p w14:paraId="02558453" w14:textId="77777777" w:rsidR="004B3F04" w:rsidRDefault="004B3F04" w:rsidP="000659BE">
            <w:pPr>
              <w:pStyle w:val="TableText"/>
            </w:pPr>
            <w:r>
              <w:t>urn:oid:2.16.840.1.113883.5.90 (HL7ParticipationType) = PART</w:t>
            </w:r>
          </w:p>
        </w:tc>
      </w:tr>
      <w:tr w:rsidR="004B3F04" w14:paraId="1F2EC70B" w14:textId="77777777" w:rsidTr="000659BE">
        <w:trPr>
          <w:jc w:val="center"/>
        </w:trPr>
        <w:tc>
          <w:tcPr>
            <w:tcW w:w="3345" w:type="dxa"/>
          </w:tcPr>
          <w:p w14:paraId="2150B5D4" w14:textId="77777777" w:rsidR="004B3F04" w:rsidRDefault="004B3F04" w:rsidP="000659BE">
            <w:pPr>
              <w:pStyle w:val="TableText"/>
            </w:pPr>
            <w:r>
              <w:tab/>
            </w:r>
            <w:r>
              <w:tab/>
              <w:t>role</w:t>
            </w:r>
          </w:p>
        </w:tc>
        <w:tc>
          <w:tcPr>
            <w:tcW w:w="720" w:type="dxa"/>
          </w:tcPr>
          <w:p w14:paraId="305C579D" w14:textId="77777777" w:rsidR="004B3F04" w:rsidRDefault="004B3F04" w:rsidP="000659BE">
            <w:pPr>
              <w:pStyle w:val="TableText"/>
            </w:pPr>
            <w:r>
              <w:t>1..1</w:t>
            </w:r>
          </w:p>
        </w:tc>
        <w:tc>
          <w:tcPr>
            <w:tcW w:w="1152" w:type="dxa"/>
          </w:tcPr>
          <w:p w14:paraId="6199F474" w14:textId="77777777" w:rsidR="004B3F04" w:rsidRDefault="004B3F04" w:rsidP="000659BE">
            <w:pPr>
              <w:pStyle w:val="TableText"/>
            </w:pPr>
            <w:r>
              <w:t>SHALL</w:t>
            </w:r>
          </w:p>
        </w:tc>
        <w:tc>
          <w:tcPr>
            <w:tcW w:w="864" w:type="dxa"/>
          </w:tcPr>
          <w:p w14:paraId="6A43FED9" w14:textId="77777777" w:rsidR="004B3F04" w:rsidRDefault="004B3F04" w:rsidP="000659BE">
            <w:pPr>
              <w:pStyle w:val="TableText"/>
            </w:pPr>
          </w:p>
        </w:tc>
        <w:tc>
          <w:tcPr>
            <w:tcW w:w="1104" w:type="dxa"/>
          </w:tcPr>
          <w:p w14:paraId="4D94BC93" w14:textId="77777777" w:rsidR="004B3F04" w:rsidRDefault="006C736C" w:rsidP="000659BE">
            <w:pPr>
              <w:pStyle w:val="TableText"/>
            </w:pPr>
            <w:hyperlink w:anchor="C_4499-36131">
              <w:r w:rsidR="004B3F04">
                <w:rPr>
                  <w:rStyle w:val="HyperlinkText9pt"/>
                </w:rPr>
                <w:t>4499-36131</w:t>
              </w:r>
            </w:hyperlink>
          </w:p>
        </w:tc>
        <w:tc>
          <w:tcPr>
            <w:tcW w:w="2975" w:type="dxa"/>
          </w:tcPr>
          <w:p w14:paraId="5E1322E6"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0C0B3D0" w14:textId="77777777" w:rsidTr="000659BE">
        <w:trPr>
          <w:jc w:val="center"/>
        </w:trPr>
        <w:tc>
          <w:tcPr>
            <w:tcW w:w="3345" w:type="dxa"/>
          </w:tcPr>
          <w:p w14:paraId="6096C3A4" w14:textId="77777777" w:rsidR="004B3F04" w:rsidRDefault="004B3F04" w:rsidP="000659BE">
            <w:pPr>
              <w:pStyle w:val="TableText"/>
            </w:pPr>
            <w:r>
              <w:tab/>
              <w:t>participation</w:t>
            </w:r>
          </w:p>
        </w:tc>
        <w:tc>
          <w:tcPr>
            <w:tcW w:w="720" w:type="dxa"/>
          </w:tcPr>
          <w:p w14:paraId="12DC51D5" w14:textId="77777777" w:rsidR="004B3F04" w:rsidRDefault="004B3F04" w:rsidP="000659BE">
            <w:pPr>
              <w:pStyle w:val="TableText"/>
            </w:pPr>
            <w:r>
              <w:t>0..*</w:t>
            </w:r>
          </w:p>
        </w:tc>
        <w:tc>
          <w:tcPr>
            <w:tcW w:w="1152" w:type="dxa"/>
          </w:tcPr>
          <w:p w14:paraId="293C1765" w14:textId="77777777" w:rsidR="004B3F04" w:rsidRDefault="004B3F04" w:rsidP="000659BE">
            <w:pPr>
              <w:pStyle w:val="TableText"/>
            </w:pPr>
            <w:r>
              <w:t>MAY</w:t>
            </w:r>
          </w:p>
        </w:tc>
        <w:tc>
          <w:tcPr>
            <w:tcW w:w="864" w:type="dxa"/>
          </w:tcPr>
          <w:p w14:paraId="015A4E52" w14:textId="77777777" w:rsidR="004B3F04" w:rsidRDefault="004B3F04" w:rsidP="000659BE">
            <w:pPr>
              <w:pStyle w:val="TableText"/>
            </w:pPr>
          </w:p>
        </w:tc>
        <w:tc>
          <w:tcPr>
            <w:tcW w:w="1104" w:type="dxa"/>
          </w:tcPr>
          <w:p w14:paraId="007B3DFD" w14:textId="77777777" w:rsidR="004B3F04" w:rsidRDefault="006C736C" w:rsidP="000659BE">
            <w:pPr>
              <w:pStyle w:val="TableText"/>
            </w:pPr>
            <w:hyperlink w:anchor="C_4499-35844">
              <w:r w:rsidR="004B3F04">
                <w:rPr>
                  <w:rStyle w:val="HyperlinkText9pt"/>
                </w:rPr>
                <w:t>4499-35844</w:t>
              </w:r>
            </w:hyperlink>
          </w:p>
        </w:tc>
        <w:tc>
          <w:tcPr>
            <w:tcW w:w="2975" w:type="dxa"/>
          </w:tcPr>
          <w:p w14:paraId="1305CE1C" w14:textId="77777777" w:rsidR="004B3F04" w:rsidRDefault="004B3F04" w:rsidP="000659BE">
            <w:pPr>
              <w:pStyle w:val="TableText"/>
            </w:pPr>
          </w:p>
        </w:tc>
      </w:tr>
      <w:tr w:rsidR="004B3F04" w14:paraId="531267BE" w14:textId="77777777" w:rsidTr="000659BE">
        <w:trPr>
          <w:jc w:val="center"/>
        </w:trPr>
        <w:tc>
          <w:tcPr>
            <w:tcW w:w="3345" w:type="dxa"/>
          </w:tcPr>
          <w:p w14:paraId="5BBF277D" w14:textId="77777777" w:rsidR="004B3F04" w:rsidRDefault="004B3F04" w:rsidP="000659BE">
            <w:pPr>
              <w:pStyle w:val="TableText"/>
            </w:pPr>
            <w:r>
              <w:tab/>
            </w:r>
            <w:r>
              <w:tab/>
              <w:t>@typeCode</w:t>
            </w:r>
          </w:p>
        </w:tc>
        <w:tc>
          <w:tcPr>
            <w:tcW w:w="720" w:type="dxa"/>
          </w:tcPr>
          <w:p w14:paraId="4F5ABE60" w14:textId="77777777" w:rsidR="004B3F04" w:rsidRDefault="004B3F04" w:rsidP="000659BE">
            <w:pPr>
              <w:pStyle w:val="TableText"/>
            </w:pPr>
            <w:r>
              <w:t>1..1</w:t>
            </w:r>
          </w:p>
        </w:tc>
        <w:tc>
          <w:tcPr>
            <w:tcW w:w="1152" w:type="dxa"/>
          </w:tcPr>
          <w:p w14:paraId="67464C27" w14:textId="77777777" w:rsidR="004B3F04" w:rsidRDefault="004B3F04" w:rsidP="000659BE">
            <w:pPr>
              <w:pStyle w:val="TableText"/>
            </w:pPr>
            <w:r>
              <w:t>SHALL</w:t>
            </w:r>
          </w:p>
        </w:tc>
        <w:tc>
          <w:tcPr>
            <w:tcW w:w="864" w:type="dxa"/>
          </w:tcPr>
          <w:p w14:paraId="0EE467DC" w14:textId="77777777" w:rsidR="004B3F04" w:rsidRDefault="004B3F04" w:rsidP="000659BE">
            <w:pPr>
              <w:pStyle w:val="TableText"/>
            </w:pPr>
          </w:p>
        </w:tc>
        <w:tc>
          <w:tcPr>
            <w:tcW w:w="1104" w:type="dxa"/>
          </w:tcPr>
          <w:p w14:paraId="6B7127C7" w14:textId="77777777" w:rsidR="004B3F04" w:rsidRDefault="006C736C" w:rsidP="000659BE">
            <w:pPr>
              <w:pStyle w:val="TableText"/>
            </w:pPr>
            <w:hyperlink w:anchor="C_4499-35846">
              <w:r w:rsidR="004B3F04">
                <w:rPr>
                  <w:rStyle w:val="HyperlinkText9pt"/>
                </w:rPr>
                <w:t>4499-35846</w:t>
              </w:r>
            </w:hyperlink>
          </w:p>
        </w:tc>
        <w:tc>
          <w:tcPr>
            <w:tcW w:w="2975" w:type="dxa"/>
          </w:tcPr>
          <w:p w14:paraId="6F0FFAB8" w14:textId="77777777" w:rsidR="004B3F04" w:rsidRDefault="004B3F04" w:rsidP="000659BE">
            <w:pPr>
              <w:pStyle w:val="TableText"/>
            </w:pPr>
            <w:r>
              <w:t>urn:oid:2.16.840.1.113883.5.90 (HL7ParticipationType) = PART</w:t>
            </w:r>
          </w:p>
        </w:tc>
      </w:tr>
      <w:tr w:rsidR="004B3F04" w14:paraId="52EA3CC7" w14:textId="77777777" w:rsidTr="000659BE">
        <w:trPr>
          <w:jc w:val="center"/>
        </w:trPr>
        <w:tc>
          <w:tcPr>
            <w:tcW w:w="3345" w:type="dxa"/>
          </w:tcPr>
          <w:p w14:paraId="0422CA74" w14:textId="77777777" w:rsidR="004B3F04" w:rsidRDefault="004B3F04" w:rsidP="000659BE">
            <w:pPr>
              <w:pStyle w:val="TableText"/>
            </w:pPr>
            <w:r>
              <w:tab/>
            </w:r>
            <w:r>
              <w:tab/>
              <w:t>role</w:t>
            </w:r>
          </w:p>
        </w:tc>
        <w:tc>
          <w:tcPr>
            <w:tcW w:w="720" w:type="dxa"/>
          </w:tcPr>
          <w:p w14:paraId="45BD833B" w14:textId="77777777" w:rsidR="004B3F04" w:rsidRDefault="004B3F04" w:rsidP="000659BE">
            <w:pPr>
              <w:pStyle w:val="TableText"/>
            </w:pPr>
            <w:r>
              <w:t>1..1</w:t>
            </w:r>
          </w:p>
        </w:tc>
        <w:tc>
          <w:tcPr>
            <w:tcW w:w="1152" w:type="dxa"/>
          </w:tcPr>
          <w:p w14:paraId="12604607" w14:textId="77777777" w:rsidR="004B3F04" w:rsidRDefault="004B3F04" w:rsidP="000659BE">
            <w:pPr>
              <w:pStyle w:val="TableText"/>
            </w:pPr>
            <w:r>
              <w:t>SHALL</w:t>
            </w:r>
          </w:p>
        </w:tc>
        <w:tc>
          <w:tcPr>
            <w:tcW w:w="864" w:type="dxa"/>
          </w:tcPr>
          <w:p w14:paraId="126B3AFC" w14:textId="77777777" w:rsidR="004B3F04" w:rsidRDefault="004B3F04" w:rsidP="000659BE">
            <w:pPr>
              <w:pStyle w:val="TableText"/>
            </w:pPr>
          </w:p>
        </w:tc>
        <w:tc>
          <w:tcPr>
            <w:tcW w:w="1104" w:type="dxa"/>
          </w:tcPr>
          <w:p w14:paraId="36C2911E" w14:textId="77777777" w:rsidR="004B3F04" w:rsidRDefault="006C736C" w:rsidP="000659BE">
            <w:pPr>
              <w:pStyle w:val="TableText"/>
            </w:pPr>
            <w:hyperlink w:anchor="C_4499-36132">
              <w:r w:rsidR="004B3F04">
                <w:rPr>
                  <w:rStyle w:val="HyperlinkText9pt"/>
                </w:rPr>
                <w:t>4499-36132</w:t>
              </w:r>
            </w:hyperlink>
          </w:p>
        </w:tc>
        <w:tc>
          <w:tcPr>
            <w:tcW w:w="2975" w:type="dxa"/>
          </w:tcPr>
          <w:p w14:paraId="6145EEE2"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196C745" w14:textId="77777777" w:rsidTr="000659BE">
        <w:trPr>
          <w:jc w:val="center"/>
        </w:trPr>
        <w:tc>
          <w:tcPr>
            <w:tcW w:w="3345" w:type="dxa"/>
          </w:tcPr>
          <w:p w14:paraId="7F2A6E9D" w14:textId="77777777" w:rsidR="004B3F04" w:rsidRDefault="004B3F04" w:rsidP="000659BE">
            <w:pPr>
              <w:pStyle w:val="TableText"/>
            </w:pPr>
            <w:r>
              <w:tab/>
              <w:t>participation</w:t>
            </w:r>
          </w:p>
        </w:tc>
        <w:tc>
          <w:tcPr>
            <w:tcW w:w="720" w:type="dxa"/>
          </w:tcPr>
          <w:p w14:paraId="19E27273" w14:textId="77777777" w:rsidR="004B3F04" w:rsidRDefault="004B3F04" w:rsidP="000659BE">
            <w:pPr>
              <w:pStyle w:val="TableText"/>
            </w:pPr>
            <w:r>
              <w:t>0..1</w:t>
            </w:r>
          </w:p>
        </w:tc>
        <w:tc>
          <w:tcPr>
            <w:tcW w:w="1152" w:type="dxa"/>
          </w:tcPr>
          <w:p w14:paraId="1F4D7188" w14:textId="77777777" w:rsidR="004B3F04" w:rsidRDefault="004B3F04" w:rsidP="000659BE">
            <w:pPr>
              <w:pStyle w:val="TableText"/>
            </w:pPr>
            <w:r>
              <w:t>MAY</w:t>
            </w:r>
          </w:p>
        </w:tc>
        <w:tc>
          <w:tcPr>
            <w:tcW w:w="864" w:type="dxa"/>
          </w:tcPr>
          <w:p w14:paraId="79093A61" w14:textId="77777777" w:rsidR="004B3F04" w:rsidRDefault="004B3F04" w:rsidP="000659BE">
            <w:pPr>
              <w:pStyle w:val="TableText"/>
            </w:pPr>
          </w:p>
        </w:tc>
        <w:tc>
          <w:tcPr>
            <w:tcW w:w="1104" w:type="dxa"/>
          </w:tcPr>
          <w:p w14:paraId="7211A27B" w14:textId="77777777" w:rsidR="004B3F04" w:rsidRDefault="006C736C" w:rsidP="000659BE">
            <w:pPr>
              <w:pStyle w:val="TableText"/>
            </w:pPr>
            <w:hyperlink w:anchor="C_4499-35163">
              <w:r w:rsidR="004B3F04">
                <w:rPr>
                  <w:rStyle w:val="HyperlinkText9pt"/>
                </w:rPr>
                <w:t>4499-35163</w:t>
              </w:r>
            </w:hyperlink>
          </w:p>
        </w:tc>
        <w:tc>
          <w:tcPr>
            <w:tcW w:w="2975" w:type="dxa"/>
          </w:tcPr>
          <w:p w14:paraId="299343A5" w14:textId="77777777" w:rsidR="004B3F04" w:rsidRDefault="004B3F04" w:rsidP="000659BE">
            <w:pPr>
              <w:pStyle w:val="TableText"/>
            </w:pPr>
          </w:p>
        </w:tc>
      </w:tr>
      <w:tr w:rsidR="004B3F04" w14:paraId="555D5A68" w14:textId="77777777" w:rsidTr="000659BE">
        <w:trPr>
          <w:jc w:val="center"/>
        </w:trPr>
        <w:tc>
          <w:tcPr>
            <w:tcW w:w="3345" w:type="dxa"/>
          </w:tcPr>
          <w:p w14:paraId="606749A0" w14:textId="77777777" w:rsidR="004B3F04" w:rsidRDefault="004B3F04" w:rsidP="000659BE">
            <w:pPr>
              <w:pStyle w:val="TableText"/>
            </w:pPr>
            <w:r>
              <w:tab/>
            </w:r>
            <w:r>
              <w:tab/>
              <w:t>@typeCode</w:t>
            </w:r>
          </w:p>
        </w:tc>
        <w:tc>
          <w:tcPr>
            <w:tcW w:w="720" w:type="dxa"/>
          </w:tcPr>
          <w:p w14:paraId="75807BBA" w14:textId="77777777" w:rsidR="004B3F04" w:rsidRDefault="004B3F04" w:rsidP="000659BE">
            <w:pPr>
              <w:pStyle w:val="TableText"/>
            </w:pPr>
            <w:r>
              <w:t>1..1</w:t>
            </w:r>
          </w:p>
        </w:tc>
        <w:tc>
          <w:tcPr>
            <w:tcW w:w="1152" w:type="dxa"/>
          </w:tcPr>
          <w:p w14:paraId="5D179165" w14:textId="77777777" w:rsidR="004B3F04" w:rsidRDefault="004B3F04" w:rsidP="000659BE">
            <w:pPr>
              <w:pStyle w:val="TableText"/>
            </w:pPr>
            <w:r>
              <w:t>SHALL</w:t>
            </w:r>
          </w:p>
        </w:tc>
        <w:tc>
          <w:tcPr>
            <w:tcW w:w="864" w:type="dxa"/>
          </w:tcPr>
          <w:p w14:paraId="6C31AF39" w14:textId="77777777" w:rsidR="004B3F04" w:rsidRDefault="004B3F04" w:rsidP="000659BE">
            <w:pPr>
              <w:pStyle w:val="TableText"/>
            </w:pPr>
          </w:p>
        </w:tc>
        <w:tc>
          <w:tcPr>
            <w:tcW w:w="1104" w:type="dxa"/>
          </w:tcPr>
          <w:p w14:paraId="491C0E40" w14:textId="77777777" w:rsidR="004B3F04" w:rsidRDefault="006C736C" w:rsidP="000659BE">
            <w:pPr>
              <w:pStyle w:val="TableText"/>
            </w:pPr>
            <w:hyperlink w:anchor="C_4499-35168">
              <w:r w:rsidR="004B3F04">
                <w:rPr>
                  <w:rStyle w:val="HyperlinkText9pt"/>
                </w:rPr>
                <w:t>4499-35168</w:t>
              </w:r>
            </w:hyperlink>
          </w:p>
        </w:tc>
        <w:tc>
          <w:tcPr>
            <w:tcW w:w="2975" w:type="dxa"/>
          </w:tcPr>
          <w:p w14:paraId="545B807F" w14:textId="77777777" w:rsidR="004B3F04" w:rsidRDefault="004B3F04" w:rsidP="000659BE">
            <w:pPr>
              <w:pStyle w:val="TableText"/>
            </w:pPr>
            <w:r>
              <w:t>urn:oid:2.16.840.1.113883.5.90 (HL7ParticipationType) = PART</w:t>
            </w:r>
          </w:p>
        </w:tc>
      </w:tr>
      <w:tr w:rsidR="004B3F04" w14:paraId="15A903A1" w14:textId="77777777" w:rsidTr="000659BE">
        <w:trPr>
          <w:jc w:val="center"/>
        </w:trPr>
        <w:tc>
          <w:tcPr>
            <w:tcW w:w="3345" w:type="dxa"/>
          </w:tcPr>
          <w:p w14:paraId="7962328D" w14:textId="77777777" w:rsidR="004B3F04" w:rsidRDefault="004B3F04" w:rsidP="000659BE">
            <w:pPr>
              <w:pStyle w:val="TableText"/>
            </w:pPr>
            <w:r>
              <w:tab/>
            </w:r>
            <w:r>
              <w:tab/>
              <w:t>patient</w:t>
            </w:r>
          </w:p>
        </w:tc>
        <w:tc>
          <w:tcPr>
            <w:tcW w:w="720" w:type="dxa"/>
          </w:tcPr>
          <w:p w14:paraId="473A4535" w14:textId="77777777" w:rsidR="004B3F04" w:rsidRDefault="004B3F04" w:rsidP="000659BE">
            <w:pPr>
              <w:pStyle w:val="TableText"/>
            </w:pPr>
            <w:r>
              <w:t>1..1</w:t>
            </w:r>
          </w:p>
        </w:tc>
        <w:tc>
          <w:tcPr>
            <w:tcW w:w="1152" w:type="dxa"/>
          </w:tcPr>
          <w:p w14:paraId="217DD101" w14:textId="77777777" w:rsidR="004B3F04" w:rsidRDefault="004B3F04" w:rsidP="000659BE">
            <w:pPr>
              <w:pStyle w:val="TableText"/>
            </w:pPr>
            <w:r>
              <w:t>SHALL</w:t>
            </w:r>
          </w:p>
        </w:tc>
        <w:tc>
          <w:tcPr>
            <w:tcW w:w="864" w:type="dxa"/>
          </w:tcPr>
          <w:p w14:paraId="72C7E987" w14:textId="77777777" w:rsidR="004B3F04" w:rsidRDefault="004B3F04" w:rsidP="000659BE">
            <w:pPr>
              <w:pStyle w:val="TableText"/>
            </w:pPr>
          </w:p>
        </w:tc>
        <w:tc>
          <w:tcPr>
            <w:tcW w:w="1104" w:type="dxa"/>
          </w:tcPr>
          <w:p w14:paraId="7A56DBE5" w14:textId="77777777" w:rsidR="004B3F04" w:rsidRDefault="006C736C" w:rsidP="000659BE">
            <w:pPr>
              <w:pStyle w:val="TableText"/>
            </w:pPr>
            <w:hyperlink w:anchor="C_4499-35164">
              <w:r w:rsidR="004B3F04">
                <w:rPr>
                  <w:rStyle w:val="HyperlinkText9pt"/>
                </w:rPr>
                <w:t>4499-35164</w:t>
              </w:r>
            </w:hyperlink>
          </w:p>
        </w:tc>
        <w:tc>
          <w:tcPr>
            <w:tcW w:w="2975" w:type="dxa"/>
          </w:tcPr>
          <w:p w14:paraId="713EEA22" w14:textId="77777777" w:rsidR="004B3F04" w:rsidRDefault="004B3F04" w:rsidP="000659BE">
            <w:pPr>
              <w:pStyle w:val="TableText"/>
            </w:pPr>
            <w:r>
              <w:t>Entity - Patient (identifier: urn:hl7ii:2.16.840.1.113883.10.20.28.4.136:2019-05-01</w:t>
            </w:r>
          </w:p>
        </w:tc>
      </w:tr>
      <w:tr w:rsidR="004B3F04" w14:paraId="1AA58AF2" w14:textId="77777777" w:rsidTr="000659BE">
        <w:trPr>
          <w:jc w:val="center"/>
        </w:trPr>
        <w:tc>
          <w:tcPr>
            <w:tcW w:w="3345" w:type="dxa"/>
          </w:tcPr>
          <w:p w14:paraId="0FFCF2E9" w14:textId="77777777" w:rsidR="004B3F04" w:rsidRDefault="004B3F04" w:rsidP="000659BE">
            <w:pPr>
              <w:pStyle w:val="TableText"/>
            </w:pPr>
            <w:r>
              <w:tab/>
              <w:t>participation</w:t>
            </w:r>
          </w:p>
        </w:tc>
        <w:tc>
          <w:tcPr>
            <w:tcW w:w="720" w:type="dxa"/>
          </w:tcPr>
          <w:p w14:paraId="75FF89B1" w14:textId="77777777" w:rsidR="004B3F04" w:rsidRDefault="004B3F04" w:rsidP="000659BE">
            <w:pPr>
              <w:pStyle w:val="TableText"/>
            </w:pPr>
            <w:r>
              <w:t>0..*</w:t>
            </w:r>
          </w:p>
        </w:tc>
        <w:tc>
          <w:tcPr>
            <w:tcW w:w="1152" w:type="dxa"/>
          </w:tcPr>
          <w:p w14:paraId="67523C37" w14:textId="77777777" w:rsidR="004B3F04" w:rsidRDefault="004B3F04" w:rsidP="000659BE">
            <w:pPr>
              <w:pStyle w:val="TableText"/>
            </w:pPr>
            <w:r>
              <w:t>MAY</w:t>
            </w:r>
          </w:p>
        </w:tc>
        <w:tc>
          <w:tcPr>
            <w:tcW w:w="864" w:type="dxa"/>
          </w:tcPr>
          <w:p w14:paraId="58DCFFFE" w14:textId="77777777" w:rsidR="004B3F04" w:rsidRDefault="004B3F04" w:rsidP="000659BE">
            <w:pPr>
              <w:pStyle w:val="TableText"/>
            </w:pPr>
          </w:p>
        </w:tc>
        <w:tc>
          <w:tcPr>
            <w:tcW w:w="1104" w:type="dxa"/>
          </w:tcPr>
          <w:p w14:paraId="31559056" w14:textId="77777777" w:rsidR="004B3F04" w:rsidRDefault="006C736C" w:rsidP="000659BE">
            <w:pPr>
              <w:pStyle w:val="TableText"/>
            </w:pPr>
            <w:hyperlink w:anchor="C_4499-36133">
              <w:r w:rsidR="004B3F04">
                <w:rPr>
                  <w:rStyle w:val="HyperlinkText9pt"/>
                </w:rPr>
                <w:t>4499-36133</w:t>
              </w:r>
            </w:hyperlink>
          </w:p>
        </w:tc>
        <w:tc>
          <w:tcPr>
            <w:tcW w:w="2975" w:type="dxa"/>
          </w:tcPr>
          <w:p w14:paraId="3A8EFDA6" w14:textId="77777777" w:rsidR="004B3F04" w:rsidRDefault="004B3F04" w:rsidP="000659BE">
            <w:pPr>
              <w:pStyle w:val="TableText"/>
            </w:pPr>
          </w:p>
        </w:tc>
      </w:tr>
      <w:tr w:rsidR="004B3F04" w14:paraId="7197CC47" w14:textId="77777777" w:rsidTr="000659BE">
        <w:trPr>
          <w:jc w:val="center"/>
        </w:trPr>
        <w:tc>
          <w:tcPr>
            <w:tcW w:w="3345" w:type="dxa"/>
          </w:tcPr>
          <w:p w14:paraId="5BD01DE2" w14:textId="77777777" w:rsidR="004B3F04" w:rsidRDefault="004B3F04" w:rsidP="000659BE">
            <w:pPr>
              <w:pStyle w:val="TableText"/>
            </w:pPr>
            <w:r>
              <w:tab/>
            </w:r>
            <w:r>
              <w:tab/>
              <w:t>@typeCode</w:t>
            </w:r>
          </w:p>
        </w:tc>
        <w:tc>
          <w:tcPr>
            <w:tcW w:w="720" w:type="dxa"/>
          </w:tcPr>
          <w:p w14:paraId="5A175B3D" w14:textId="77777777" w:rsidR="004B3F04" w:rsidRDefault="004B3F04" w:rsidP="000659BE">
            <w:pPr>
              <w:pStyle w:val="TableText"/>
            </w:pPr>
            <w:r>
              <w:t>1..1</w:t>
            </w:r>
          </w:p>
        </w:tc>
        <w:tc>
          <w:tcPr>
            <w:tcW w:w="1152" w:type="dxa"/>
          </w:tcPr>
          <w:p w14:paraId="4D1421D4" w14:textId="77777777" w:rsidR="004B3F04" w:rsidRDefault="004B3F04" w:rsidP="000659BE">
            <w:pPr>
              <w:pStyle w:val="TableText"/>
            </w:pPr>
            <w:r>
              <w:t>SHALL</w:t>
            </w:r>
          </w:p>
        </w:tc>
        <w:tc>
          <w:tcPr>
            <w:tcW w:w="864" w:type="dxa"/>
          </w:tcPr>
          <w:p w14:paraId="1862A6B9" w14:textId="77777777" w:rsidR="004B3F04" w:rsidRDefault="004B3F04" w:rsidP="000659BE">
            <w:pPr>
              <w:pStyle w:val="TableText"/>
            </w:pPr>
          </w:p>
        </w:tc>
        <w:tc>
          <w:tcPr>
            <w:tcW w:w="1104" w:type="dxa"/>
          </w:tcPr>
          <w:p w14:paraId="1BA2BF7B" w14:textId="77777777" w:rsidR="004B3F04" w:rsidRDefault="006C736C" w:rsidP="000659BE">
            <w:pPr>
              <w:pStyle w:val="TableText"/>
            </w:pPr>
            <w:hyperlink w:anchor="C_4499-36135">
              <w:r w:rsidR="004B3F04">
                <w:rPr>
                  <w:rStyle w:val="HyperlinkText9pt"/>
                </w:rPr>
                <w:t>4499-36135</w:t>
              </w:r>
            </w:hyperlink>
          </w:p>
        </w:tc>
        <w:tc>
          <w:tcPr>
            <w:tcW w:w="2975" w:type="dxa"/>
          </w:tcPr>
          <w:p w14:paraId="4D9894F8" w14:textId="77777777" w:rsidR="004B3F04" w:rsidRDefault="004B3F04" w:rsidP="000659BE">
            <w:pPr>
              <w:pStyle w:val="TableText"/>
            </w:pPr>
            <w:r>
              <w:t>urn:oid:2.16.840.1.113883.5.90 (HL7ParticipationType) = PART</w:t>
            </w:r>
          </w:p>
        </w:tc>
      </w:tr>
      <w:tr w:rsidR="004B3F04" w14:paraId="422382A0" w14:textId="77777777" w:rsidTr="000659BE">
        <w:trPr>
          <w:jc w:val="center"/>
        </w:trPr>
        <w:tc>
          <w:tcPr>
            <w:tcW w:w="3345" w:type="dxa"/>
          </w:tcPr>
          <w:p w14:paraId="6784A5FE" w14:textId="77777777" w:rsidR="004B3F04" w:rsidRDefault="004B3F04" w:rsidP="000659BE">
            <w:pPr>
              <w:pStyle w:val="TableText"/>
            </w:pPr>
            <w:r>
              <w:tab/>
            </w:r>
            <w:r>
              <w:tab/>
              <w:t>role</w:t>
            </w:r>
          </w:p>
        </w:tc>
        <w:tc>
          <w:tcPr>
            <w:tcW w:w="720" w:type="dxa"/>
          </w:tcPr>
          <w:p w14:paraId="66E0F82F" w14:textId="77777777" w:rsidR="004B3F04" w:rsidRDefault="004B3F04" w:rsidP="000659BE">
            <w:pPr>
              <w:pStyle w:val="TableText"/>
            </w:pPr>
            <w:r>
              <w:t>1..1</w:t>
            </w:r>
          </w:p>
        </w:tc>
        <w:tc>
          <w:tcPr>
            <w:tcW w:w="1152" w:type="dxa"/>
          </w:tcPr>
          <w:p w14:paraId="5F9E0707" w14:textId="77777777" w:rsidR="004B3F04" w:rsidRDefault="004B3F04" w:rsidP="000659BE">
            <w:pPr>
              <w:pStyle w:val="TableText"/>
            </w:pPr>
            <w:r>
              <w:t>SHALL</w:t>
            </w:r>
          </w:p>
        </w:tc>
        <w:tc>
          <w:tcPr>
            <w:tcW w:w="864" w:type="dxa"/>
          </w:tcPr>
          <w:p w14:paraId="4C807D38" w14:textId="77777777" w:rsidR="004B3F04" w:rsidRDefault="004B3F04" w:rsidP="000659BE">
            <w:pPr>
              <w:pStyle w:val="TableText"/>
            </w:pPr>
          </w:p>
        </w:tc>
        <w:tc>
          <w:tcPr>
            <w:tcW w:w="1104" w:type="dxa"/>
          </w:tcPr>
          <w:p w14:paraId="7850B9D6" w14:textId="77777777" w:rsidR="004B3F04" w:rsidRDefault="006C736C" w:rsidP="000659BE">
            <w:pPr>
              <w:pStyle w:val="TableText"/>
            </w:pPr>
            <w:hyperlink w:anchor="C_4499-36134">
              <w:r w:rsidR="004B3F04">
                <w:rPr>
                  <w:rStyle w:val="HyperlinkText9pt"/>
                </w:rPr>
                <w:t>4499-36134</w:t>
              </w:r>
            </w:hyperlink>
          </w:p>
        </w:tc>
        <w:tc>
          <w:tcPr>
            <w:tcW w:w="2975" w:type="dxa"/>
          </w:tcPr>
          <w:p w14:paraId="4BF6478B" w14:textId="77777777" w:rsidR="004B3F04" w:rsidRDefault="006C736C" w:rsidP="000659BE">
            <w:pPr>
              <w:pStyle w:val="TableText"/>
            </w:pPr>
            <w:hyperlink w:anchor="E_Entity_Location">
              <w:r w:rsidR="004B3F04">
                <w:rPr>
                  <w:rStyle w:val="HyperlinkText9pt"/>
                </w:rPr>
                <w:t>Entity - Location (identifier: urn:hl7ii:2.16.840.1.113883.1</w:t>
              </w:r>
              <w:r w:rsidR="004B3F04">
                <w:rPr>
                  <w:rStyle w:val="HyperlinkText9pt"/>
                </w:rPr>
                <w:lastRenderedPageBreak/>
                <w:t>0.20.28.4.142:2021-02-01</w:t>
              </w:r>
            </w:hyperlink>
          </w:p>
        </w:tc>
      </w:tr>
      <w:tr w:rsidR="004B3F04" w14:paraId="7428E34F" w14:textId="77777777" w:rsidTr="000659BE">
        <w:trPr>
          <w:jc w:val="center"/>
        </w:trPr>
        <w:tc>
          <w:tcPr>
            <w:tcW w:w="3345" w:type="dxa"/>
          </w:tcPr>
          <w:p w14:paraId="675719E0" w14:textId="77777777" w:rsidR="004B3F04" w:rsidRDefault="004B3F04" w:rsidP="000659BE">
            <w:pPr>
              <w:pStyle w:val="TableText"/>
            </w:pPr>
            <w:r>
              <w:lastRenderedPageBreak/>
              <w:tab/>
              <w:t>outboundRelationship</w:t>
            </w:r>
          </w:p>
        </w:tc>
        <w:tc>
          <w:tcPr>
            <w:tcW w:w="720" w:type="dxa"/>
          </w:tcPr>
          <w:p w14:paraId="138899D8" w14:textId="77777777" w:rsidR="004B3F04" w:rsidRDefault="004B3F04" w:rsidP="000659BE">
            <w:pPr>
              <w:pStyle w:val="TableText"/>
            </w:pPr>
            <w:r>
              <w:t>0..1</w:t>
            </w:r>
          </w:p>
        </w:tc>
        <w:tc>
          <w:tcPr>
            <w:tcW w:w="1152" w:type="dxa"/>
          </w:tcPr>
          <w:p w14:paraId="7A82A36B" w14:textId="77777777" w:rsidR="004B3F04" w:rsidRDefault="004B3F04" w:rsidP="000659BE">
            <w:pPr>
              <w:pStyle w:val="TableText"/>
            </w:pPr>
            <w:r>
              <w:t>MAY</w:t>
            </w:r>
          </w:p>
        </w:tc>
        <w:tc>
          <w:tcPr>
            <w:tcW w:w="864" w:type="dxa"/>
          </w:tcPr>
          <w:p w14:paraId="00C449AB" w14:textId="77777777" w:rsidR="004B3F04" w:rsidRDefault="004B3F04" w:rsidP="000659BE">
            <w:pPr>
              <w:pStyle w:val="TableText"/>
            </w:pPr>
          </w:p>
        </w:tc>
        <w:tc>
          <w:tcPr>
            <w:tcW w:w="1104" w:type="dxa"/>
          </w:tcPr>
          <w:p w14:paraId="054ADA19" w14:textId="77777777" w:rsidR="004B3F04" w:rsidRDefault="006C736C" w:rsidP="000659BE">
            <w:pPr>
              <w:pStyle w:val="TableText"/>
            </w:pPr>
            <w:hyperlink w:anchor="C_4499-30534">
              <w:r w:rsidR="004B3F04">
                <w:rPr>
                  <w:rStyle w:val="HyperlinkText9pt"/>
                </w:rPr>
                <w:t>4499-30534</w:t>
              </w:r>
            </w:hyperlink>
          </w:p>
        </w:tc>
        <w:tc>
          <w:tcPr>
            <w:tcW w:w="2975" w:type="dxa"/>
          </w:tcPr>
          <w:p w14:paraId="239DB4AC" w14:textId="77777777" w:rsidR="004B3F04" w:rsidRDefault="004B3F04" w:rsidP="000659BE">
            <w:pPr>
              <w:pStyle w:val="TableText"/>
            </w:pPr>
          </w:p>
        </w:tc>
      </w:tr>
      <w:tr w:rsidR="004B3F04" w14:paraId="06185B35" w14:textId="77777777" w:rsidTr="000659BE">
        <w:trPr>
          <w:jc w:val="center"/>
        </w:trPr>
        <w:tc>
          <w:tcPr>
            <w:tcW w:w="3345" w:type="dxa"/>
          </w:tcPr>
          <w:p w14:paraId="5FA550C9" w14:textId="77777777" w:rsidR="004B3F04" w:rsidRDefault="004B3F04" w:rsidP="000659BE">
            <w:pPr>
              <w:pStyle w:val="TableText"/>
            </w:pPr>
            <w:r>
              <w:tab/>
            </w:r>
            <w:r>
              <w:tab/>
              <w:t>@typeCode</w:t>
            </w:r>
          </w:p>
        </w:tc>
        <w:tc>
          <w:tcPr>
            <w:tcW w:w="720" w:type="dxa"/>
          </w:tcPr>
          <w:p w14:paraId="641913A5" w14:textId="77777777" w:rsidR="004B3F04" w:rsidRDefault="004B3F04" w:rsidP="000659BE">
            <w:pPr>
              <w:pStyle w:val="TableText"/>
            </w:pPr>
            <w:r>
              <w:t>1..1</w:t>
            </w:r>
          </w:p>
        </w:tc>
        <w:tc>
          <w:tcPr>
            <w:tcW w:w="1152" w:type="dxa"/>
          </w:tcPr>
          <w:p w14:paraId="31139EF9" w14:textId="77777777" w:rsidR="004B3F04" w:rsidRDefault="004B3F04" w:rsidP="000659BE">
            <w:pPr>
              <w:pStyle w:val="TableText"/>
            </w:pPr>
            <w:r>
              <w:t>SHALL</w:t>
            </w:r>
          </w:p>
        </w:tc>
        <w:tc>
          <w:tcPr>
            <w:tcW w:w="864" w:type="dxa"/>
          </w:tcPr>
          <w:p w14:paraId="58C67DDD" w14:textId="77777777" w:rsidR="004B3F04" w:rsidRDefault="004B3F04" w:rsidP="000659BE">
            <w:pPr>
              <w:pStyle w:val="TableText"/>
            </w:pPr>
          </w:p>
        </w:tc>
        <w:tc>
          <w:tcPr>
            <w:tcW w:w="1104" w:type="dxa"/>
          </w:tcPr>
          <w:p w14:paraId="51D76518" w14:textId="77777777" w:rsidR="004B3F04" w:rsidRDefault="006C736C" w:rsidP="000659BE">
            <w:pPr>
              <w:pStyle w:val="TableText"/>
            </w:pPr>
            <w:hyperlink w:anchor="C_4499-30535">
              <w:r w:rsidR="004B3F04">
                <w:rPr>
                  <w:rStyle w:val="HyperlinkText9pt"/>
                </w:rPr>
                <w:t>4499-30535</w:t>
              </w:r>
            </w:hyperlink>
          </w:p>
        </w:tc>
        <w:tc>
          <w:tcPr>
            <w:tcW w:w="2975" w:type="dxa"/>
          </w:tcPr>
          <w:p w14:paraId="4F4E3371" w14:textId="77777777" w:rsidR="004B3F04" w:rsidRDefault="004B3F04" w:rsidP="000659BE">
            <w:pPr>
              <w:pStyle w:val="TableText"/>
            </w:pPr>
            <w:r>
              <w:t>urn:oid:2.16.840.1.113883.5.1002 (HL7ActRelationshipType) = RSON</w:t>
            </w:r>
          </w:p>
        </w:tc>
      </w:tr>
      <w:tr w:rsidR="004B3F04" w14:paraId="7361EA47" w14:textId="77777777" w:rsidTr="000659BE">
        <w:trPr>
          <w:jc w:val="center"/>
        </w:trPr>
        <w:tc>
          <w:tcPr>
            <w:tcW w:w="3345" w:type="dxa"/>
          </w:tcPr>
          <w:p w14:paraId="6F6FBBF8" w14:textId="77777777" w:rsidR="004B3F04" w:rsidRDefault="004B3F04" w:rsidP="000659BE">
            <w:pPr>
              <w:pStyle w:val="TableText"/>
            </w:pPr>
            <w:r>
              <w:tab/>
            </w:r>
            <w:r>
              <w:tab/>
              <w:t>observationCriteria</w:t>
            </w:r>
          </w:p>
        </w:tc>
        <w:tc>
          <w:tcPr>
            <w:tcW w:w="720" w:type="dxa"/>
          </w:tcPr>
          <w:p w14:paraId="2C8B1062" w14:textId="77777777" w:rsidR="004B3F04" w:rsidRDefault="004B3F04" w:rsidP="000659BE">
            <w:pPr>
              <w:pStyle w:val="TableText"/>
            </w:pPr>
            <w:r>
              <w:t>1..1</w:t>
            </w:r>
          </w:p>
        </w:tc>
        <w:tc>
          <w:tcPr>
            <w:tcW w:w="1152" w:type="dxa"/>
          </w:tcPr>
          <w:p w14:paraId="6E0039AB" w14:textId="77777777" w:rsidR="004B3F04" w:rsidRDefault="004B3F04" w:rsidP="000659BE">
            <w:pPr>
              <w:pStyle w:val="TableText"/>
            </w:pPr>
            <w:r>
              <w:t>SHALL</w:t>
            </w:r>
          </w:p>
        </w:tc>
        <w:tc>
          <w:tcPr>
            <w:tcW w:w="864" w:type="dxa"/>
          </w:tcPr>
          <w:p w14:paraId="19B14C8F" w14:textId="77777777" w:rsidR="004B3F04" w:rsidRDefault="004B3F04" w:rsidP="000659BE">
            <w:pPr>
              <w:pStyle w:val="TableText"/>
            </w:pPr>
          </w:p>
        </w:tc>
        <w:tc>
          <w:tcPr>
            <w:tcW w:w="1104" w:type="dxa"/>
          </w:tcPr>
          <w:p w14:paraId="41D2D21B" w14:textId="77777777" w:rsidR="004B3F04" w:rsidRDefault="006C736C" w:rsidP="000659BE">
            <w:pPr>
              <w:pStyle w:val="TableText"/>
            </w:pPr>
            <w:hyperlink w:anchor="C_4499-30536">
              <w:r w:rsidR="004B3F04">
                <w:rPr>
                  <w:rStyle w:val="HyperlinkText9pt"/>
                </w:rPr>
                <w:t>4499-30536</w:t>
              </w:r>
            </w:hyperlink>
          </w:p>
        </w:tc>
        <w:tc>
          <w:tcPr>
            <w:tcW w:w="2975" w:type="dxa"/>
          </w:tcPr>
          <w:p w14:paraId="4FD32C93"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0E658EB2" w14:textId="77777777" w:rsidR="004B3F04" w:rsidRDefault="004B3F04" w:rsidP="004B3F04">
      <w:pPr>
        <w:pStyle w:val="BodyText"/>
      </w:pPr>
    </w:p>
    <w:p w14:paraId="69200187" w14:textId="77777777" w:rsidR="004B3F04" w:rsidRDefault="004B3F04" w:rsidP="007E63CC">
      <w:pPr>
        <w:numPr>
          <w:ilvl w:val="0"/>
          <w:numId w:val="29"/>
        </w:numPr>
      </w:pPr>
      <w:r>
        <w:rPr>
          <w:rStyle w:val="keyword"/>
        </w:rPr>
        <w:t>SHALL</w:t>
      </w:r>
      <w:r>
        <w:t xml:space="preserve"> contain exactly one [1..1] </w:t>
      </w:r>
      <w:r>
        <w:rPr>
          <w:rStyle w:val="XMLnameBold"/>
        </w:rPr>
        <w:t>@classCode</w:t>
      </w:r>
      <w:r>
        <w:t>=</w:t>
      </w:r>
      <w:r>
        <w:rPr>
          <w:rStyle w:val="XMLname"/>
        </w:rPr>
        <w:t>"ENC"</w:t>
      </w:r>
      <w:r>
        <w:t xml:space="preserve"> Encounter</w:t>
      </w:r>
      <w:bookmarkStart w:id="1681" w:name="C_4499-30854"/>
      <w:r>
        <w:t xml:space="preserve"> (CONF:4499-30854)</w:t>
      </w:r>
      <w:bookmarkEnd w:id="1681"/>
      <w:r>
        <w:t>.</w:t>
      </w:r>
    </w:p>
    <w:p w14:paraId="0BE78119" w14:textId="77777777" w:rsidR="004B3F04" w:rsidRDefault="004B3F04" w:rsidP="007E63CC">
      <w:pPr>
        <w:numPr>
          <w:ilvl w:val="0"/>
          <w:numId w:val="29"/>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1682" w:name="C_4499-30518"/>
      <w:r>
        <w:t xml:space="preserve"> (CONF:4499-30518)</w:t>
      </w:r>
      <w:bookmarkEnd w:id="1682"/>
      <w:r>
        <w:t>.</w:t>
      </w:r>
    </w:p>
    <w:p w14:paraId="4B504285" w14:textId="77777777" w:rsidR="004B3F04" w:rsidRDefault="004B3F04" w:rsidP="007E63CC">
      <w:pPr>
        <w:numPr>
          <w:ilvl w:val="0"/>
          <w:numId w:val="29"/>
        </w:numPr>
      </w:pPr>
      <w:r>
        <w:rPr>
          <w:rStyle w:val="keyword"/>
        </w:rPr>
        <w:t>MAY</w:t>
      </w:r>
      <w:r>
        <w:t xml:space="preserve"> contain zero or one [0..1] </w:t>
      </w:r>
      <w:r>
        <w:rPr>
          <w:rStyle w:val="XMLnameBold"/>
        </w:rPr>
        <w:t>@actionNegationInd</w:t>
      </w:r>
      <w:bookmarkStart w:id="1683" w:name="C_4499-30855"/>
      <w:r>
        <w:t xml:space="preserve"> (CONF:4499-30855)</w:t>
      </w:r>
      <w:bookmarkEnd w:id="1683"/>
      <w:r>
        <w:t>.</w:t>
      </w:r>
      <w:r>
        <w:br/>
        <w:t>Note: QDM Attribute: Negation Rationale</w:t>
      </w:r>
    </w:p>
    <w:p w14:paraId="6114C91F" w14:textId="77777777" w:rsidR="004B3F04" w:rsidRDefault="004B3F04" w:rsidP="007E63CC">
      <w:pPr>
        <w:numPr>
          <w:ilvl w:val="0"/>
          <w:numId w:val="29"/>
        </w:numPr>
      </w:pPr>
      <w:r>
        <w:rPr>
          <w:rStyle w:val="keyword"/>
        </w:rPr>
        <w:t>SHALL</w:t>
      </w:r>
      <w:r>
        <w:t xml:space="preserve"> contain exactly one [1..1] </w:t>
      </w:r>
      <w:r>
        <w:rPr>
          <w:rStyle w:val="XMLnameBold"/>
        </w:rPr>
        <w:t>templateId</w:t>
      </w:r>
      <w:bookmarkStart w:id="1684" w:name="C_4499-30519"/>
      <w:r>
        <w:t xml:space="preserve"> (CONF:4499-30519)</w:t>
      </w:r>
      <w:bookmarkEnd w:id="1684"/>
      <w:r>
        <w:t>.</w:t>
      </w:r>
    </w:p>
    <w:p w14:paraId="75749E2C" w14:textId="77777777" w:rsidR="004B3F04" w:rsidRDefault="004B3F04" w:rsidP="007E63CC">
      <w:pPr>
        <w:numPr>
          <w:ilvl w:val="1"/>
          <w:numId w:val="29"/>
        </w:numPr>
      </w:pPr>
      <w:r>
        <w:t xml:space="preserve">This templateId </w:t>
      </w:r>
      <w:r>
        <w:rPr>
          <w:rStyle w:val="keyword"/>
        </w:rPr>
        <w:t>SHALL</w:t>
      </w:r>
      <w:r>
        <w:t xml:space="preserve"> contain exactly one [1..1] </w:t>
      </w:r>
      <w:r>
        <w:rPr>
          <w:rStyle w:val="XMLnameBold"/>
        </w:rPr>
        <w:t>item</w:t>
      </w:r>
      <w:bookmarkStart w:id="1685" w:name="C_4499-30520"/>
      <w:r>
        <w:t xml:space="preserve"> (CONF:4499-30520)</w:t>
      </w:r>
      <w:bookmarkEnd w:id="1685"/>
      <w:r>
        <w:t xml:space="preserve"> such that it</w:t>
      </w:r>
    </w:p>
    <w:p w14:paraId="15E4FE1D" w14:textId="77777777" w:rsidR="004B3F04" w:rsidRDefault="004B3F04" w:rsidP="007E63CC">
      <w:pPr>
        <w:numPr>
          <w:ilvl w:val="2"/>
          <w:numId w:val="29"/>
        </w:numPr>
      </w:pPr>
      <w:r>
        <w:rPr>
          <w:rStyle w:val="keyword"/>
        </w:rPr>
        <w:t>SHALL</w:t>
      </w:r>
      <w:r>
        <w:t xml:space="preserve"> contain exactly one [1..1] </w:t>
      </w:r>
      <w:r>
        <w:rPr>
          <w:rStyle w:val="XMLnameBold"/>
        </w:rPr>
        <w:t>@root</w:t>
      </w:r>
      <w:r>
        <w:t>=</w:t>
      </w:r>
      <w:r>
        <w:rPr>
          <w:rStyle w:val="XMLname"/>
        </w:rPr>
        <w:t>"2.16.840.1.113883.10.20.28.4.28"</w:t>
      </w:r>
      <w:bookmarkStart w:id="1686" w:name="C_4499-30521"/>
      <w:r>
        <w:t xml:space="preserve"> (CONF:4499-30521)</w:t>
      </w:r>
      <w:bookmarkEnd w:id="1686"/>
      <w:r>
        <w:t>.</w:t>
      </w:r>
    </w:p>
    <w:p w14:paraId="0CF56964" w14:textId="77777777" w:rsidR="004B3F04" w:rsidRDefault="004B3F04" w:rsidP="007E63CC">
      <w:pPr>
        <w:numPr>
          <w:ilvl w:val="2"/>
          <w:numId w:val="29"/>
        </w:numPr>
      </w:pPr>
      <w:r>
        <w:rPr>
          <w:rStyle w:val="keyword"/>
        </w:rPr>
        <w:t>SHALL</w:t>
      </w:r>
      <w:r>
        <w:t xml:space="preserve"> contain exactly one [1..1] </w:t>
      </w:r>
      <w:r>
        <w:rPr>
          <w:rStyle w:val="XMLnameBold"/>
        </w:rPr>
        <w:t>@extension</w:t>
      </w:r>
      <w:r>
        <w:t>=</w:t>
      </w:r>
      <w:r>
        <w:rPr>
          <w:rStyle w:val="XMLname"/>
        </w:rPr>
        <w:t>"2021-02-01"</w:t>
      </w:r>
      <w:bookmarkStart w:id="1687" w:name="C_4499-33694"/>
      <w:r>
        <w:t xml:space="preserve"> (CONF:4499-33694)</w:t>
      </w:r>
      <w:bookmarkEnd w:id="1687"/>
      <w:r>
        <w:t>.</w:t>
      </w:r>
    </w:p>
    <w:p w14:paraId="3DD8E66A" w14:textId="77777777" w:rsidR="004B3F04" w:rsidRDefault="004B3F04" w:rsidP="007E63CC">
      <w:pPr>
        <w:numPr>
          <w:ilvl w:val="0"/>
          <w:numId w:val="29"/>
        </w:numPr>
      </w:pPr>
      <w:r>
        <w:rPr>
          <w:rStyle w:val="keyword"/>
        </w:rPr>
        <w:t>SHALL</w:t>
      </w:r>
      <w:r>
        <w:t xml:space="preserve"> contain exactly one [1..1] </w:t>
      </w:r>
      <w:r>
        <w:rPr>
          <w:rStyle w:val="XMLnameBold"/>
        </w:rPr>
        <w:t>id</w:t>
      </w:r>
      <w:bookmarkStart w:id="1688" w:name="C_4499-30522"/>
      <w:r>
        <w:t xml:space="preserve"> (CONF:4499-30522)</w:t>
      </w:r>
      <w:bookmarkEnd w:id="1688"/>
      <w:r>
        <w:t>.</w:t>
      </w:r>
    </w:p>
    <w:p w14:paraId="450C361E" w14:textId="77777777" w:rsidR="004B3F04" w:rsidRDefault="004B3F04" w:rsidP="007E63CC">
      <w:pPr>
        <w:numPr>
          <w:ilvl w:val="0"/>
          <w:numId w:val="29"/>
        </w:numPr>
      </w:pPr>
      <w:r>
        <w:rPr>
          <w:rStyle w:val="keyword"/>
        </w:rPr>
        <w:t>SHALL</w:t>
      </w:r>
      <w:r>
        <w:t xml:space="preserve"> contain exactly one [1..1] </w:t>
      </w:r>
      <w:r>
        <w:rPr>
          <w:rStyle w:val="XMLnameBold"/>
        </w:rPr>
        <w:t>code</w:t>
      </w:r>
      <w:bookmarkStart w:id="1689" w:name="C_4499-30523"/>
      <w:r>
        <w:t xml:space="preserve"> (CONF:4499-30523)</w:t>
      </w:r>
      <w:bookmarkEnd w:id="1689"/>
      <w:r>
        <w:t>.</w:t>
      </w:r>
      <w:r>
        <w:br/>
        <w:t>Note: QDM Attribute: Code</w:t>
      </w:r>
    </w:p>
    <w:p w14:paraId="0084ECED" w14:textId="77777777" w:rsidR="004B3F04" w:rsidRDefault="004B3F04" w:rsidP="007E63CC">
      <w:pPr>
        <w:numPr>
          <w:ilvl w:val="1"/>
          <w:numId w:val="29"/>
        </w:numPr>
      </w:pPr>
      <w:r>
        <w:t xml:space="preserve">This code </w:t>
      </w:r>
      <w:r>
        <w:rPr>
          <w:rStyle w:val="keyword"/>
        </w:rPr>
        <w:t>SHOULD</w:t>
      </w:r>
      <w:r>
        <w:t xml:space="preserve"> contain zero or one [0..1] </w:t>
      </w:r>
      <w:r>
        <w:rPr>
          <w:rStyle w:val="XMLnameBold"/>
        </w:rPr>
        <w:t>@valueSet</w:t>
      </w:r>
      <w:bookmarkStart w:id="1690" w:name="C_4499-30856"/>
      <w:r>
        <w:t xml:space="preserve"> (CONF:4499-30856)</w:t>
      </w:r>
      <w:bookmarkEnd w:id="1690"/>
      <w:r>
        <w:t>.</w:t>
      </w:r>
    </w:p>
    <w:p w14:paraId="0681F347" w14:textId="77777777" w:rsidR="004B3F04" w:rsidRDefault="004B3F04" w:rsidP="007E63CC">
      <w:pPr>
        <w:numPr>
          <w:ilvl w:val="0"/>
          <w:numId w:val="29"/>
        </w:numPr>
      </w:pPr>
      <w:r>
        <w:rPr>
          <w:rStyle w:val="keyword"/>
        </w:rPr>
        <w:t>SHALL</w:t>
      </w:r>
      <w:r>
        <w:t xml:space="preserve"> contain exactly one [1..1] </w:t>
      </w:r>
      <w:r>
        <w:rPr>
          <w:rStyle w:val="XMLnameBold"/>
        </w:rPr>
        <w:t>title</w:t>
      </w:r>
      <w:bookmarkStart w:id="1691" w:name="C_4499-35942"/>
      <w:r>
        <w:t xml:space="preserve"> (CONF:4499-35942)</w:t>
      </w:r>
      <w:bookmarkEnd w:id="1691"/>
      <w:r>
        <w:t>.</w:t>
      </w:r>
    </w:p>
    <w:p w14:paraId="425EA098" w14:textId="77777777" w:rsidR="004B3F04" w:rsidRDefault="004B3F04" w:rsidP="007E63CC">
      <w:pPr>
        <w:numPr>
          <w:ilvl w:val="0"/>
          <w:numId w:val="29"/>
        </w:numPr>
      </w:pPr>
      <w:r>
        <w:rPr>
          <w:rStyle w:val="keyword"/>
        </w:rPr>
        <w:t>SHALL</w:t>
      </w:r>
      <w:r>
        <w:t xml:space="preserve"> contain exactly one [1..1] </w:t>
      </w:r>
      <w:r>
        <w:rPr>
          <w:rStyle w:val="XMLnameBold"/>
        </w:rPr>
        <w:t>statusCode</w:t>
      </w:r>
      <w:bookmarkStart w:id="1692" w:name="C_4499-30857"/>
      <w:r>
        <w:t xml:space="preserve"> (CONF:4499-30857)</w:t>
      </w:r>
      <w:bookmarkEnd w:id="1692"/>
      <w:r>
        <w:t>.</w:t>
      </w:r>
    </w:p>
    <w:p w14:paraId="4343B63A" w14:textId="77777777" w:rsidR="004B3F04" w:rsidRDefault="004B3F04" w:rsidP="007E63CC">
      <w:pPr>
        <w:numPr>
          <w:ilvl w:val="1"/>
          <w:numId w:val="29"/>
        </w:numPr>
      </w:pPr>
      <w:r>
        <w:t xml:space="preserve">This statusCode </w:t>
      </w:r>
      <w:r>
        <w:rPr>
          <w:rStyle w:val="keyword"/>
        </w:rPr>
        <w:t>SHALL</w:t>
      </w:r>
      <w:r>
        <w:t xml:space="preserve"> contain zero or one [0..1] </w:t>
      </w:r>
      <w:r>
        <w:rPr>
          <w:rStyle w:val="XMLnameBold"/>
        </w:rPr>
        <w:t>@code</w:t>
      </w:r>
      <w:r>
        <w:t>=</w:t>
      </w:r>
      <w:r>
        <w:rPr>
          <w:rStyle w:val="XMLname"/>
        </w:rPr>
        <w:t>"active"</w:t>
      </w:r>
      <w:r>
        <w:t xml:space="preserve"> Active (CodeSystem: </w:t>
      </w:r>
      <w:r>
        <w:rPr>
          <w:rStyle w:val="XMLname"/>
        </w:rPr>
        <w:t>HL7ActStatus urn:oid:2.16.840.1.113883.5.14</w:t>
      </w:r>
      <w:r>
        <w:t>)</w:t>
      </w:r>
      <w:bookmarkStart w:id="1693" w:name="C_4499-30858"/>
      <w:r>
        <w:t xml:space="preserve"> (CONF:4499-30858)</w:t>
      </w:r>
      <w:bookmarkEnd w:id="1693"/>
      <w:r>
        <w:t>.</w:t>
      </w:r>
    </w:p>
    <w:p w14:paraId="17B2A2D8"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4" w:name="C_4499-30532"/>
      <w:r>
        <w:t xml:space="preserve"> (CONF:4499-30532)</w:t>
      </w:r>
      <w:bookmarkEnd w:id="1694"/>
      <w:r>
        <w:t xml:space="preserve"> such that it</w:t>
      </w:r>
      <w:r>
        <w:br/>
        <w:t>Note: QDM Attribute: Facility Location</w:t>
      </w:r>
    </w:p>
    <w:p w14:paraId="3B1DEECB"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HL7ActCode urn:oid:2.16.840.1.113883.5.4</w:t>
      </w:r>
      <w:r>
        <w:t>)</w:t>
      </w:r>
      <w:bookmarkStart w:id="1695" w:name="C_4499-30859"/>
      <w:r>
        <w:t xml:space="preserve"> (CONF:4499-30859)</w:t>
      </w:r>
      <w:bookmarkEnd w:id="1695"/>
      <w:r>
        <w:t>.</w:t>
      </w:r>
    </w:p>
    <w:p w14:paraId="065EAFAD" w14:textId="77777777" w:rsidR="004B3F04" w:rsidRDefault="004B3F04" w:rsidP="007E63CC">
      <w:pPr>
        <w:numPr>
          <w:ilvl w:val="1"/>
          <w:numId w:val="29"/>
        </w:numPr>
      </w:pPr>
      <w:r>
        <w:rPr>
          <w:rStyle w:val="keyword"/>
        </w:rPr>
        <w:t>SHALL</w:t>
      </w:r>
      <w:r>
        <w:t xml:space="preserve"> contain exactly one [1..1]  </w:t>
      </w:r>
      <w:hyperlink w:anchor="E_Facility_Location">
        <w:r>
          <w:rPr>
            <w:rStyle w:val="HyperlinkCourierBold"/>
          </w:rPr>
          <w:t>Facility Location</w:t>
        </w:r>
      </w:hyperlink>
      <w:r>
        <w:rPr>
          <w:rStyle w:val="XMLname"/>
        </w:rPr>
        <w:t xml:space="preserve"> (identifier: urn:hl7ii:2.16.840.1.113883.10.20.28.4.92:2017-05-01)</w:t>
      </w:r>
      <w:bookmarkStart w:id="1696" w:name="C_4499-30533"/>
      <w:r>
        <w:t xml:space="preserve"> (CONF:4499-30533)</w:t>
      </w:r>
      <w:bookmarkEnd w:id="1696"/>
      <w:r>
        <w:t>.</w:t>
      </w:r>
    </w:p>
    <w:p w14:paraId="79862FB9"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697" w:name="C_4499-34377"/>
      <w:r>
        <w:t xml:space="preserve"> (CONF:4499-34377)</w:t>
      </w:r>
      <w:bookmarkEnd w:id="1697"/>
      <w:r>
        <w:t xml:space="preserve"> such that it</w:t>
      </w:r>
    </w:p>
    <w:p w14:paraId="2BE1CF09"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698" w:name="C_4499-34380"/>
      <w:r>
        <w:t xml:space="preserve"> (CONF:4499-34380)</w:t>
      </w:r>
      <w:bookmarkEnd w:id="1698"/>
      <w:r>
        <w:t>.</w:t>
      </w:r>
    </w:p>
    <w:p w14:paraId="10D04571" w14:textId="77777777" w:rsidR="004B3F04" w:rsidRDefault="004B3F04" w:rsidP="007E63CC">
      <w:pPr>
        <w:numPr>
          <w:ilvl w:val="1"/>
          <w:numId w:val="29"/>
        </w:numPr>
      </w:pPr>
      <w:r>
        <w:rPr>
          <w:rStyle w:val="keyword"/>
        </w:rPr>
        <w:t>SHALL</w:t>
      </w:r>
      <w:r>
        <w:t xml:space="preserve"> contain exactly one [1..1] </w:t>
      </w:r>
      <w:r>
        <w:rPr>
          <w:rStyle w:val="XMLnameBold"/>
        </w:rPr>
        <w:t>time</w:t>
      </w:r>
      <w:bookmarkStart w:id="1699" w:name="C_4499-34378"/>
      <w:r>
        <w:t xml:space="preserve"> (CONF:4499-34378)</w:t>
      </w:r>
      <w:bookmarkEnd w:id="1699"/>
      <w:r>
        <w:t>.</w:t>
      </w:r>
    </w:p>
    <w:p w14:paraId="2104CA3B" w14:textId="77777777" w:rsidR="004B3F04" w:rsidRDefault="004B3F04" w:rsidP="007E63CC">
      <w:pPr>
        <w:numPr>
          <w:ilvl w:val="2"/>
          <w:numId w:val="29"/>
        </w:numPr>
      </w:pPr>
      <w:r>
        <w:lastRenderedPageBreak/>
        <w:t xml:space="preserve">This time </w:t>
      </w:r>
      <w:r>
        <w:rPr>
          <w:rStyle w:val="keyword"/>
        </w:rPr>
        <w:t>SHALL</w:t>
      </w:r>
      <w:r>
        <w:t xml:space="preserve"> contain exactly one [1..1] </w:t>
      </w:r>
      <w:r>
        <w:rPr>
          <w:rStyle w:val="XMLnameBold"/>
        </w:rPr>
        <w:t>low</w:t>
      </w:r>
      <w:bookmarkStart w:id="1700" w:name="C_4499-34381"/>
      <w:r>
        <w:t xml:space="preserve"> (CONF:4499-34381)</w:t>
      </w:r>
      <w:bookmarkEnd w:id="1700"/>
      <w:r>
        <w:t>.</w:t>
      </w:r>
      <w:r>
        <w:br/>
        <w:t>Note: QDM Attribute: Author Time</w:t>
      </w:r>
    </w:p>
    <w:p w14:paraId="4FCF0C87" w14:textId="77777777" w:rsidR="004B3F04" w:rsidRDefault="004B3F04" w:rsidP="007E63CC">
      <w:pPr>
        <w:numPr>
          <w:ilvl w:val="1"/>
          <w:numId w:val="29"/>
        </w:numPr>
      </w:pPr>
      <w:r>
        <w:rPr>
          <w:rStyle w:val="keyword"/>
        </w:rPr>
        <w:t>SHALL</w:t>
      </w:r>
      <w:r>
        <w:t xml:space="preserve"> contain exactly one [1..1] </w:t>
      </w:r>
      <w:r>
        <w:rPr>
          <w:rStyle w:val="XMLnameBold"/>
        </w:rPr>
        <w:t>role</w:t>
      </w:r>
      <w:bookmarkStart w:id="1701" w:name="C_4499-34379"/>
      <w:r>
        <w:t xml:space="preserve"> (CONF:4499-34379)</w:t>
      </w:r>
      <w:bookmarkEnd w:id="1701"/>
      <w:r>
        <w:t>.</w:t>
      </w:r>
    </w:p>
    <w:p w14:paraId="552081BD" w14:textId="77777777" w:rsidR="004B3F04" w:rsidRDefault="004B3F04" w:rsidP="007E63CC">
      <w:pPr>
        <w:numPr>
          <w:ilvl w:val="2"/>
          <w:numId w:val="2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702" w:name="C_4499-35160"/>
      <w:r>
        <w:t xml:space="preserve"> (CONF:4499-35160)</w:t>
      </w:r>
      <w:bookmarkEnd w:id="1702"/>
      <w:r>
        <w:t>.</w:t>
      </w:r>
    </w:p>
    <w:p w14:paraId="5B1E22AC" w14:textId="77777777" w:rsidR="004B3F04" w:rsidRDefault="004B3F04" w:rsidP="007E63CC">
      <w:pPr>
        <w:numPr>
          <w:ilvl w:val="2"/>
          <w:numId w:val="29"/>
        </w:numPr>
      </w:pPr>
      <w:r>
        <w:t xml:space="preserve">This role </w:t>
      </w:r>
      <w:r>
        <w:rPr>
          <w:rStyle w:val="keyword"/>
        </w:rPr>
        <w:t>MAY</w:t>
      </w:r>
      <w:r>
        <w:t xml:space="preserve"> contain zero or one [0..1] </w:t>
      </w:r>
      <w:r>
        <w:rPr>
          <w:rStyle w:val="XMLnameBold"/>
        </w:rPr>
        <w:t>id</w:t>
      </w:r>
      <w:bookmarkStart w:id="1703" w:name="C_4499-34382"/>
      <w:r>
        <w:t xml:space="preserve"> (CONF:4499-34382)</w:t>
      </w:r>
      <w:bookmarkEnd w:id="1703"/>
      <w:r>
        <w:t>.</w:t>
      </w:r>
    </w:p>
    <w:p w14:paraId="2E2519B8"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4" w:name="C_4499-35161"/>
      <w:r>
        <w:t xml:space="preserve"> (CONF:4499-35161)</w:t>
      </w:r>
      <w:bookmarkEnd w:id="1704"/>
      <w:r>
        <w:t xml:space="preserve"> such that it</w:t>
      </w:r>
      <w:r>
        <w:br/>
        <w:t>Note: QDM Attribute: Requester</w:t>
      </w:r>
    </w:p>
    <w:p w14:paraId="60587DA3"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5" w:name="C_4499-35167"/>
      <w:r>
        <w:t xml:space="preserve"> (CONF:4499-35167)</w:t>
      </w:r>
      <w:bookmarkEnd w:id="1705"/>
      <w:r>
        <w:t>.</w:t>
      </w:r>
    </w:p>
    <w:p w14:paraId="3DD8AF3B" w14:textId="77777777" w:rsidR="004B3F04" w:rsidRDefault="004B3F04" w:rsidP="007E63CC">
      <w:pPr>
        <w:numPr>
          <w:ilvl w:val="1"/>
          <w:numId w:val="2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706" w:name="C_4499-36130"/>
      <w:r>
        <w:t xml:space="preserve"> (CONF:4499-36130)</w:t>
      </w:r>
      <w:bookmarkEnd w:id="1706"/>
      <w:r>
        <w:t>.</w:t>
      </w:r>
    </w:p>
    <w:p w14:paraId="3CC73C2E"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07" w:name="C_4499-35165"/>
      <w:r>
        <w:t xml:space="preserve"> (CONF:4499-35165)</w:t>
      </w:r>
      <w:bookmarkEnd w:id="1707"/>
      <w:r>
        <w:t xml:space="preserve"> such that it</w:t>
      </w:r>
      <w:r>
        <w:br/>
        <w:t>Note: QDM Attribute: Requester</w:t>
      </w:r>
    </w:p>
    <w:p w14:paraId="425C911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08" w:name="C_4499-35169"/>
      <w:r>
        <w:t xml:space="preserve"> (CONF:4499-35169)</w:t>
      </w:r>
      <w:bookmarkEnd w:id="1708"/>
      <w:r>
        <w:t>.</w:t>
      </w:r>
    </w:p>
    <w:p w14:paraId="743629A4" w14:textId="77777777" w:rsidR="004B3F04" w:rsidRDefault="004B3F04" w:rsidP="007E63CC">
      <w:pPr>
        <w:numPr>
          <w:ilvl w:val="1"/>
          <w:numId w:val="2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709" w:name="C_4499-36131"/>
      <w:r>
        <w:t xml:space="preserve"> (CONF:4499-36131)</w:t>
      </w:r>
      <w:bookmarkEnd w:id="1709"/>
      <w:r>
        <w:t>.</w:t>
      </w:r>
    </w:p>
    <w:p w14:paraId="5CE86B11"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0" w:name="C_4499-35844"/>
      <w:r>
        <w:t xml:space="preserve"> (CONF:4499-35844)</w:t>
      </w:r>
      <w:bookmarkEnd w:id="1710"/>
      <w:r>
        <w:t xml:space="preserve"> such that it</w:t>
      </w:r>
      <w:r>
        <w:br/>
        <w:t>Note: QDM Attribute: Requester</w:t>
      </w:r>
    </w:p>
    <w:p w14:paraId="5B6059FE"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1" w:name="C_4499-35846"/>
      <w:r>
        <w:t xml:space="preserve"> (CONF:4499-35846)</w:t>
      </w:r>
      <w:bookmarkEnd w:id="1711"/>
      <w:r>
        <w:t>.</w:t>
      </w:r>
    </w:p>
    <w:p w14:paraId="1A6957EB" w14:textId="77777777" w:rsidR="004B3F04" w:rsidRDefault="004B3F04" w:rsidP="007E63CC">
      <w:pPr>
        <w:numPr>
          <w:ilvl w:val="1"/>
          <w:numId w:val="2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712" w:name="C_4499-36132"/>
      <w:r>
        <w:t xml:space="preserve"> (CONF:4499-36132)</w:t>
      </w:r>
      <w:bookmarkEnd w:id="1712"/>
      <w:r>
        <w:t>.</w:t>
      </w:r>
    </w:p>
    <w:p w14:paraId="565E8266" w14:textId="77777777" w:rsidR="004B3F04" w:rsidRDefault="004B3F04" w:rsidP="007E63CC">
      <w:pPr>
        <w:numPr>
          <w:ilvl w:val="0"/>
          <w:numId w:val="29"/>
        </w:numPr>
      </w:pPr>
      <w:r>
        <w:rPr>
          <w:rStyle w:val="keyword"/>
        </w:rPr>
        <w:t>MAY</w:t>
      </w:r>
      <w:r>
        <w:t xml:space="preserve"> contain zero or one [0..1] </w:t>
      </w:r>
      <w:r>
        <w:rPr>
          <w:rStyle w:val="XMLnameBold"/>
        </w:rPr>
        <w:t>participation</w:t>
      </w:r>
      <w:bookmarkStart w:id="1713" w:name="C_4499-35163"/>
      <w:r>
        <w:t xml:space="preserve"> (CONF:4499-35163)</w:t>
      </w:r>
      <w:bookmarkEnd w:id="1713"/>
      <w:r>
        <w:t xml:space="preserve"> such that it</w:t>
      </w:r>
      <w:r>
        <w:br/>
        <w:t>Note: QDM Attribute: Requester</w:t>
      </w:r>
    </w:p>
    <w:p w14:paraId="02BD6D75"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714" w:name="C_4499-35168"/>
      <w:r>
        <w:t xml:space="preserve"> (CONF:4499-35168)</w:t>
      </w:r>
      <w:bookmarkEnd w:id="1714"/>
      <w:r>
        <w:t>.</w:t>
      </w:r>
    </w:p>
    <w:p w14:paraId="381CD248" w14:textId="77777777" w:rsidR="004B3F04" w:rsidRDefault="004B3F04" w:rsidP="007E63CC">
      <w:pPr>
        <w:numPr>
          <w:ilvl w:val="1"/>
          <w:numId w:val="29"/>
        </w:numPr>
      </w:pPr>
      <w:r>
        <w:rPr>
          <w:rStyle w:val="keyword"/>
        </w:rPr>
        <w:t>SHALL</w:t>
      </w:r>
      <w:r>
        <w:t xml:space="preserve"> contain exactly one [1..1] Entity - Patient</w:t>
      </w:r>
      <w:r>
        <w:rPr>
          <w:rStyle w:val="XMLname"/>
        </w:rPr>
        <w:t xml:space="preserve"> (identifier: urn:hl7ii:2.16.840.1.113883.10.20.28.4.136:2019-05-01)</w:t>
      </w:r>
      <w:bookmarkStart w:id="1715" w:name="C_4499-35164"/>
      <w:r>
        <w:t xml:space="preserve"> (CONF:4499-35164)</w:t>
      </w:r>
      <w:bookmarkEnd w:id="1715"/>
      <w:r>
        <w:t>.</w:t>
      </w:r>
    </w:p>
    <w:p w14:paraId="44BBF783" w14:textId="77777777" w:rsidR="004B3F04" w:rsidRDefault="004B3F04" w:rsidP="007E63CC">
      <w:pPr>
        <w:numPr>
          <w:ilvl w:val="0"/>
          <w:numId w:val="29"/>
        </w:numPr>
      </w:pPr>
      <w:r>
        <w:rPr>
          <w:rStyle w:val="keyword"/>
        </w:rPr>
        <w:t>MAY</w:t>
      </w:r>
      <w:r>
        <w:t xml:space="preserve"> contain zero or more [0..*] </w:t>
      </w:r>
      <w:r>
        <w:rPr>
          <w:rStyle w:val="XMLnameBold"/>
        </w:rPr>
        <w:t>participation</w:t>
      </w:r>
      <w:bookmarkStart w:id="1716" w:name="C_4499-36133"/>
      <w:r>
        <w:t xml:space="preserve"> (CONF:4499-36133)</w:t>
      </w:r>
      <w:bookmarkEnd w:id="1716"/>
      <w:r>
        <w:t xml:space="preserve"> such that it</w:t>
      </w:r>
      <w:r>
        <w:br/>
        <w:t>Note: QDM Attribute: Requester</w:t>
      </w:r>
    </w:p>
    <w:p w14:paraId="7A1347E2" w14:textId="77777777" w:rsidR="004B3F04" w:rsidRDefault="004B3F04" w:rsidP="007E63CC">
      <w:pPr>
        <w:numPr>
          <w:ilvl w:val="1"/>
          <w:numId w:val="2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717" w:name="C_4499-36135"/>
      <w:r>
        <w:t xml:space="preserve"> (CONF:4499-36135)</w:t>
      </w:r>
      <w:bookmarkEnd w:id="1717"/>
      <w:r>
        <w:t>.</w:t>
      </w:r>
    </w:p>
    <w:p w14:paraId="50B9AD80" w14:textId="77777777" w:rsidR="004B3F04" w:rsidRDefault="004B3F04" w:rsidP="007E63CC">
      <w:pPr>
        <w:numPr>
          <w:ilvl w:val="1"/>
          <w:numId w:val="29"/>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1718" w:name="C_4499-36134"/>
      <w:r>
        <w:t xml:space="preserve"> (CONF:4499-36134)</w:t>
      </w:r>
      <w:bookmarkEnd w:id="1718"/>
      <w:r>
        <w:t>.</w:t>
      </w:r>
    </w:p>
    <w:p w14:paraId="7E41DFD6" w14:textId="77777777" w:rsidR="004B3F04" w:rsidRDefault="004B3F04" w:rsidP="007E63CC">
      <w:pPr>
        <w:numPr>
          <w:ilvl w:val="0"/>
          <w:numId w:val="29"/>
        </w:numPr>
      </w:pPr>
      <w:r>
        <w:rPr>
          <w:rStyle w:val="keyword"/>
        </w:rPr>
        <w:t>MAY</w:t>
      </w:r>
      <w:r>
        <w:t xml:space="preserve"> contain zero or one [0..1] </w:t>
      </w:r>
      <w:r>
        <w:rPr>
          <w:rStyle w:val="XMLnameBold"/>
        </w:rPr>
        <w:t>outboundRelationship</w:t>
      </w:r>
      <w:bookmarkStart w:id="1719" w:name="C_4499-30534"/>
      <w:r>
        <w:t xml:space="preserve"> (CONF:4499-30534)</w:t>
      </w:r>
      <w:bookmarkEnd w:id="1719"/>
      <w:r>
        <w:t xml:space="preserve"> such that it</w:t>
      </w:r>
      <w:r>
        <w:br/>
        <w:t>Note: QDM Attribute: Reason</w:t>
      </w:r>
    </w:p>
    <w:p w14:paraId="40351ADD" w14:textId="77777777" w:rsidR="004B3F04" w:rsidRDefault="004B3F04" w:rsidP="007E63CC">
      <w:pPr>
        <w:numPr>
          <w:ilvl w:val="1"/>
          <w:numId w:val="29"/>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720" w:name="C_4499-30535"/>
      <w:r>
        <w:t xml:space="preserve"> (CONF:4499-30535)</w:t>
      </w:r>
      <w:bookmarkEnd w:id="1720"/>
      <w:r>
        <w:t>.</w:t>
      </w:r>
    </w:p>
    <w:p w14:paraId="50546F85" w14:textId="77777777" w:rsidR="004B3F04" w:rsidRDefault="004B3F04" w:rsidP="007E63CC">
      <w:pPr>
        <w:numPr>
          <w:ilvl w:val="1"/>
          <w:numId w:val="2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721" w:name="C_4499-30536"/>
      <w:r>
        <w:t xml:space="preserve"> (CONF:4499-30536)</w:t>
      </w:r>
      <w:bookmarkEnd w:id="1721"/>
      <w:r>
        <w:t>.</w:t>
      </w:r>
    </w:p>
    <w:p w14:paraId="524715FC" w14:textId="77777777" w:rsidR="004B3F04" w:rsidRDefault="004B3F04" w:rsidP="004B3F04">
      <w:pPr>
        <w:pStyle w:val="Caption"/>
        <w:ind w:left="130" w:right="115"/>
      </w:pPr>
      <w:bookmarkStart w:id="1722" w:name="_Toc64842024"/>
      <w:bookmarkStart w:id="1723" w:name="_Toc65482940"/>
      <w:r>
        <w:t xml:space="preserve">Figure </w:t>
      </w:r>
      <w:r>
        <w:fldChar w:fldCharType="begin"/>
      </w:r>
      <w:r>
        <w:instrText>SEQ Figure \* ARABIC</w:instrText>
      </w:r>
      <w:r>
        <w:fldChar w:fldCharType="separate"/>
      </w:r>
      <w:r>
        <w:t>26</w:t>
      </w:r>
      <w:r>
        <w:fldChar w:fldCharType="end"/>
      </w:r>
      <w:r>
        <w:t>: Encounter, Recommended (V3) Example</w:t>
      </w:r>
      <w:bookmarkEnd w:id="1722"/>
      <w:bookmarkEnd w:id="1723"/>
    </w:p>
    <w:p w14:paraId="0C234821" w14:textId="77777777" w:rsidR="004B3F04" w:rsidRDefault="004B3F04" w:rsidP="004B3F04">
      <w:pPr>
        <w:pStyle w:val="Example"/>
        <w:ind w:left="130" w:right="115"/>
      </w:pPr>
      <w:r>
        <w:t>&lt;encounterCriteria classCode="ENC" moodCode="INT"&gt;</w:t>
      </w:r>
    </w:p>
    <w:p w14:paraId="4092DCD3" w14:textId="77777777" w:rsidR="004B3F04" w:rsidRDefault="004B3F04" w:rsidP="004B3F04">
      <w:pPr>
        <w:pStyle w:val="Example"/>
        <w:ind w:left="130" w:right="115"/>
      </w:pPr>
      <w:r>
        <w:t xml:space="preserve">    &lt;templateId&gt;</w:t>
      </w:r>
    </w:p>
    <w:p w14:paraId="5D2E6564" w14:textId="77777777" w:rsidR="004B3F04" w:rsidRDefault="004B3F04" w:rsidP="004B3F04">
      <w:pPr>
        <w:pStyle w:val="Example"/>
        <w:ind w:left="130" w:right="115"/>
      </w:pPr>
      <w:r>
        <w:t xml:space="preserve">        &lt;item root="2.16.840.1.113883.10.20.28.4.28" extension="2021-02-01"/&gt;</w:t>
      </w:r>
    </w:p>
    <w:p w14:paraId="57F485E4" w14:textId="77777777" w:rsidR="004B3F04" w:rsidRDefault="004B3F04" w:rsidP="004B3F04">
      <w:pPr>
        <w:pStyle w:val="Example"/>
        <w:ind w:left="130" w:right="115"/>
      </w:pPr>
      <w:r>
        <w:t xml:space="preserve">    &lt;/templateId&gt;</w:t>
      </w:r>
    </w:p>
    <w:p w14:paraId="5AC1707D" w14:textId="77777777" w:rsidR="004B3F04" w:rsidRDefault="004B3F04" w:rsidP="004B3F04">
      <w:pPr>
        <w:pStyle w:val="Example"/>
        <w:ind w:left="130" w:right="115"/>
      </w:pPr>
      <w:r>
        <w:t xml:space="preserve">    &lt;id root="0c2f3978-f615-4138-af4f-59ef78b46c62"/&gt;</w:t>
      </w:r>
    </w:p>
    <w:p w14:paraId="4A05647E" w14:textId="77777777" w:rsidR="004B3F04" w:rsidRDefault="004B3F04" w:rsidP="004B3F04">
      <w:pPr>
        <w:pStyle w:val="Example"/>
        <w:ind w:left="130" w:right="115"/>
      </w:pPr>
      <w:r>
        <w:t xml:space="preserve">    &lt;code valueSet="{$QDMElementValueSetOID}"/&gt;</w:t>
      </w:r>
    </w:p>
    <w:p w14:paraId="4BED23FE" w14:textId="77777777" w:rsidR="004B3F04" w:rsidRDefault="004B3F04" w:rsidP="004B3F04">
      <w:pPr>
        <w:pStyle w:val="Example"/>
        <w:ind w:left="130" w:right="115"/>
      </w:pPr>
      <w:r>
        <w:t xml:space="preserve">    &lt;title value="Encounter, Recommended"/&gt;</w:t>
      </w:r>
    </w:p>
    <w:p w14:paraId="638AA887" w14:textId="77777777" w:rsidR="004B3F04" w:rsidRDefault="004B3F04" w:rsidP="004B3F04">
      <w:pPr>
        <w:pStyle w:val="Example"/>
        <w:ind w:left="130" w:right="115"/>
      </w:pPr>
      <w:r>
        <w:t xml:space="preserve">    &lt;statusCode code="active"/&gt;</w:t>
      </w:r>
    </w:p>
    <w:p w14:paraId="59703A67" w14:textId="77777777" w:rsidR="004B3F04" w:rsidRDefault="004B3F04" w:rsidP="004B3F04">
      <w:pPr>
        <w:pStyle w:val="Example"/>
        <w:ind w:left="130" w:right="115"/>
      </w:pPr>
      <w:r>
        <w:t xml:space="preserve">&lt;/encounterCriteria&gt; </w:t>
      </w:r>
    </w:p>
    <w:p w14:paraId="417D68D2" w14:textId="77777777" w:rsidR="004B3F04" w:rsidRDefault="004B3F04" w:rsidP="004B3F04">
      <w:pPr>
        <w:pStyle w:val="BodyText"/>
      </w:pPr>
    </w:p>
    <w:p w14:paraId="032B0D3F" w14:textId="0EA4DED6" w:rsidR="004B3F04" w:rsidRDefault="004B3F04" w:rsidP="004B3F04">
      <w:pPr>
        <w:pStyle w:val="Heading2nospace"/>
      </w:pPr>
      <w:bookmarkStart w:id="1724" w:name="E_Entity_Care_Partner_V2"/>
      <w:bookmarkStart w:id="1725" w:name="_Toc64841891"/>
      <w:bookmarkStart w:id="1726" w:name="_Toc65482807"/>
      <w:r>
        <w:lastRenderedPageBreak/>
        <w:t>Entity - Care Partner (V2)</w:t>
      </w:r>
      <w:bookmarkEnd w:id="1724"/>
      <w:bookmarkEnd w:id="1725"/>
      <w:r w:rsidR="006F762B">
        <w:t xml:space="preserve"> - DRAFT</w:t>
      </w:r>
      <w:bookmarkEnd w:id="1726"/>
    </w:p>
    <w:p w14:paraId="25A7CBE8" w14:textId="77777777" w:rsidR="004B3F04" w:rsidRDefault="004B3F04" w:rsidP="004B3F04">
      <w:pPr>
        <w:pStyle w:val="BracketData"/>
      </w:pPr>
      <w:r>
        <w:t>[Role: identifier urn:hl7ii:2.16.840.1.113883.10.20.28.4.134:2021-02-01 (open)]</w:t>
      </w:r>
    </w:p>
    <w:p w14:paraId="31464898" w14:textId="77777777" w:rsidR="004B3F04" w:rsidRDefault="004B3F04" w:rsidP="004B3F04">
      <w:pPr>
        <w:pStyle w:val="Caption"/>
      </w:pPr>
      <w:bookmarkStart w:id="1727" w:name="_Toc64842136"/>
      <w:bookmarkStart w:id="1728" w:name="_Toc65483220"/>
      <w:r>
        <w:t xml:space="preserve">Table </w:t>
      </w:r>
      <w:r>
        <w:fldChar w:fldCharType="begin"/>
      </w:r>
      <w:r>
        <w:instrText>SEQ Table \* ARABIC</w:instrText>
      </w:r>
      <w:r>
        <w:fldChar w:fldCharType="separate"/>
      </w:r>
      <w:r>
        <w:t>59</w:t>
      </w:r>
      <w:r>
        <w:fldChar w:fldCharType="end"/>
      </w:r>
      <w:r>
        <w:t>: Entity - Care Partner (V2) Contexts</w:t>
      </w:r>
      <w:bookmarkEnd w:id="1727"/>
      <w:bookmarkEnd w:id="17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09D6A3B" w14:textId="77777777" w:rsidTr="000659BE">
        <w:trPr>
          <w:cantSplit/>
          <w:tblHeader/>
          <w:jc w:val="center"/>
        </w:trPr>
        <w:tc>
          <w:tcPr>
            <w:tcW w:w="360" w:type="dxa"/>
            <w:shd w:val="clear" w:color="auto" w:fill="E6E6E6"/>
          </w:tcPr>
          <w:p w14:paraId="705BBA5F" w14:textId="77777777" w:rsidR="004B3F04" w:rsidRDefault="004B3F04" w:rsidP="000659BE">
            <w:pPr>
              <w:pStyle w:val="TableHead"/>
            </w:pPr>
            <w:r>
              <w:t>Contained By:</w:t>
            </w:r>
          </w:p>
        </w:tc>
        <w:tc>
          <w:tcPr>
            <w:tcW w:w="360" w:type="dxa"/>
            <w:shd w:val="clear" w:color="auto" w:fill="E6E6E6"/>
          </w:tcPr>
          <w:p w14:paraId="0A09AF79" w14:textId="77777777" w:rsidR="004B3F04" w:rsidRDefault="004B3F04" w:rsidP="000659BE">
            <w:pPr>
              <w:pStyle w:val="TableHead"/>
            </w:pPr>
            <w:r>
              <w:t>Contains:</w:t>
            </w:r>
          </w:p>
        </w:tc>
      </w:tr>
      <w:tr w:rsidR="004B3F04" w14:paraId="33163898" w14:textId="77777777" w:rsidTr="000659BE">
        <w:trPr>
          <w:jc w:val="center"/>
        </w:trPr>
        <w:tc>
          <w:tcPr>
            <w:tcW w:w="360" w:type="dxa"/>
          </w:tcPr>
          <w:p w14:paraId="220138E5"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23F06C67"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597B82A2"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724F6B2C"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6BCF6D85"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0FA96EF2"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7211F57B"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36035909"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397B70BB"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4FA09431"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5E6208F8"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71FF04E2"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5F6B366E"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2F13FC31"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2CBEC2A9"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2D3EA596"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57633D50"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15340D64" w14:textId="77777777" w:rsidR="004B3F04" w:rsidRDefault="006C736C" w:rsidP="000659BE">
            <w:pPr>
              <w:pStyle w:val="TableText"/>
            </w:pPr>
            <w:hyperlink w:anchor="E_Family_History_V3">
              <w:r w:rsidR="004B3F04">
                <w:rPr>
                  <w:rStyle w:val="HyperlinkText9pt"/>
                </w:rPr>
                <w:t>Family History (V3)</w:t>
              </w:r>
            </w:hyperlink>
            <w:r w:rsidR="004B3F04">
              <w:t xml:space="preserve"> (optional)</w:t>
            </w:r>
          </w:p>
          <w:p w14:paraId="08F27B51"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59717890"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712B179B"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1D3599B6"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2C568D19"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0F6FB17B"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4AF87467"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38968084" w14:textId="77777777" w:rsidR="004B3F04" w:rsidRDefault="006C736C" w:rsidP="000659BE">
            <w:pPr>
              <w:pStyle w:val="TableText"/>
            </w:pPr>
            <w:hyperlink w:anchor="E_Medication_Active_V5_">
              <w:r w:rsidR="004B3F04">
                <w:rPr>
                  <w:rStyle w:val="HyperlinkText9pt"/>
                </w:rPr>
                <w:t>Medication, Active (V5)</w:t>
              </w:r>
            </w:hyperlink>
            <w:r w:rsidR="004B3F04">
              <w:t xml:space="preserve"> (optional)</w:t>
            </w:r>
          </w:p>
          <w:p w14:paraId="00CD0D6A"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55885D98"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6B7B7200"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79D150E0"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6E188A59" w14:textId="77777777" w:rsidR="004B3F04" w:rsidRDefault="006C736C" w:rsidP="000659BE">
            <w:pPr>
              <w:pStyle w:val="TableText"/>
            </w:pPr>
            <w:hyperlink w:anchor="E_Patient_Care_Experience_V3_">
              <w:r w:rsidR="004B3F04">
                <w:rPr>
                  <w:rStyle w:val="HyperlinkText9pt"/>
                </w:rPr>
                <w:t>Patient Care Experience (V3)</w:t>
              </w:r>
            </w:hyperlink>
            <w:r w:rsidR="004B3F04">
              <w:t xml:space="preserve"> (optional)</w:t>
            </w:r>
          </w:p>
          <w:p w14:paraId="3E80649B"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5EA053EA"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47C02E65"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32C0B23B"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25825D99"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154D7A18" w14:textId="77777777" w:rsidR="004B3F04" w:rsidRDefault="006C736C" w:rsidP="000659BE">
            <w:pPr>
              <w:pStyle w:val="TableText"/>
            </w:pPr>
            <w:hyperlink w:anchor="E_Program_Participation_V4">
              <w:r w:rsidR="004B3F04">
                <w:rPr>
                  <w:rStyle w:val="HyperlinkText9pt"/>
                </w:rPr>
                <w:t>Program Participation (V4)</w:t>
              </w:r>
            </w:hyperlink>
            <w:r w:rsidR="004B3F04">
              <w:t xml:space="preserve"> (optional)</w:t>
            </w:r>
          </w:p>
          <w:p w14:paraId="5851B772" w14:textId="77777777" w:rsidR="004B3F04" w:rsidRDefault="006C736C" w:rsidP="000659BE">
            <w:pPr>
              <w:pStyle w:val="TableText"/>
            </w:pPr>
            <w:hyperlink w:anchor="E_Substance_Administered_V5">
              <w:r w:rsidR="004B3F04">
                <w:rPr>
                  <w:rStyle w:val="HyperlinkText9pt"/>
                </w:rPr>
                <w:t>Substance, Administered (V5)</w:t>
              </w:r>
            </w:hyperlink>
            <w:r w:rsidR="004B3F04">
              <w:t xml:space="preserve"> (optional)</w:t>
            </w:r>
          </w:p>
          <w:p w14:paraId="51F76A41"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1BB4114A"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6607F6E8" w14:textId="77777777" w:rsidR="004B3F04" w:rsidRDefault="006C736C" w:rsidP="000659BE">
            <w:pPr>
              <w:pStyle w:val="TableText"/>
            </w:pPr>
            <w:hyperlink w:anchor="E_Symptom_V4">
              <w:r w:rsidR="004B3F04">
                <w:rPr>
                  <w:rStyle w:val="HyperlinkText9pt"/>
                </w:rPr>
                <w:t>Symptom (V4)</w:t>
              </w:r>
            </w:hyperlink>
            <w:r w:rsidR="004B3F04">
              <w:t xml:space="preserve"> (optional)</w:t>
            </w:r>
          </w:p>
          <w:p w14:paraId="5A9816DE"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p w14:paraId="17B234C4" w14:textId="77777777" w:rsidR="004B3F04" w:rsidRDefault="006C736C"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2A9F0F2F" w14:textId="77777777" w:rsidR="004B3F04" w:rsidRDefault="004B3F04" w:rsidP="000659BE"/>
        </w:tc>
      </w:tr>
    </w:tbl>
    <w:p w14:paraId="7685F3BC" w14:textId="77777777" w:rsidR="004B3F04" w:rsidRDefault="004B3F04" w:rsidP="004B3F04">
      <w:pPr>
        <w:pStyle w:val="BodyText"/>
      </w:pPr>
    </w:p>
    <w:p w14:paraId="0BE46F4F" w14:textId="77777777" w:rsidR="004B3F04" w:rsidRDefault="004B3F04" w:rsidP="004B3F04">
      <w:r>
        <w:t>This template represents Entity that is care partner - a person that assits with a patient’s care (e.g., a family member and non-family, non-professional caregiver), but who is not the direct target of care.</w:t>
      </w:r>
    </w:p>
    <w:p w14:paraId="558ECE7D" w14:textId="77777777" w:rsidR="004B3F04" w:rsidRDefault="004B3F04" w:rsidP="004B3F04">
      <w:pPr>
        <w:pStyle w:val="Caption"/>
      </w:pPr>
      <w:bookmarkStart w:id="1729" w:name="_Toc64842137"/>
      <w:bookmarkStart w:id="1730" w:name="_Toc65483221"/>
      <w:r>
        <w:lastRenderedPageBreak/>
        <w:t xml:space="preserve">Table </w:t>
      </w:r>
      <w:r>
        <w:fldChar w:fldCharType="begin"/>
      </w:r>
      <w:r>
        <w:instrText>SEQ Table \* ARABIC</w:instrText>
      </w:r>
      <w:r>
        <w:fldChar w:fldCharType="separate"/>
      </w:r>
      <w:r>
        <w:t>60</w:t>
      </w:r>
      <w:r>
        <w:fldChar w:fldCharType="end"/>
      </w:r>
      <w:r>
        <w:t>: Entity - Care Partner (V2) Constraints Overview</w:t>
      </w:r>
      <w:bookmarkEnd w:id="1729"/>
      <w:bookmarkEnd w:id="17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209C62" w14:textId="77777777" w:rsidTr="000659BE">
        <w:trPr>
          <w:cantSplit/>
          <w:tblHeader/>
          <w:jc w:val="center"/>
        </w:trPr>
        <w:tc>
          <w:tcPr>
            <w:tcW w:w="0" w:type="dxa"/>
            <w:shd w:val="clear" w:color="auto" w:fill="E6E6E6"/>
            <w:noWrap/>
          </w:tcPr>
          <w:p w14:paraId="6294725E" w14:textId="77777777" w:rsidR="004B3F04" w:rsidRDefault="004B3F04" w:rsidP="000659BE">
            <w:pPr>
              <w:pStyle w:val="TableHead"/>
            </w:pPr>
            <w:r>
              <w:t>XPath</w:t>
            </w:r>
          </w:p>
        </w:tc>
        <w:tc>
          <w:tcPr>
            <w:tcW w:w="720" w:type="dxa"/>
            <w:shd w:val="clear" w:color="auto" w:fill="E6E6E6"/>
            <w:noWrap/>
          </w:tcPr>
          <w:p w14:paraId="73F45BA2" w14:textId="77777777" w:rsidR="004B3F04" w:rsidRDefault="004B3F04" w:rsidP="000659BE">
            <w:pPr>
              <w:pStyle w:val="TableHead"/>
            </w:pPr>
            <w:r>
              <w:t>Card.</w:t>
            </w:r>
          </w:p>
        </w:tc>
        <w:tc>
          <w:tcPr>
            <w:tcW w:w="1152" w:type="dxa"/>
            <w:shd w:val="clear" w:color="auto" w:fill="E6E6E6"/>
            <w:noWrap/>
          </w:tcPr>
          <w:p w14:paraId="006C4DBE" w14:textId="77777777" w:rsidR="004B3F04" w:rsidRDefault="004B3F04" w:rsidP="000659BE">
            <w:pPr>
              <w:pStyle w:val="TableHead"/>
            </w:pPr>
            <w:r>
              <w:t>Verb</w:t>
            </w:r>
          </w:p>
        </w:tc>
        <w:tc>
          <w:tcPr>
            <w:tcW w:w="864" w:type="dxa"/>
            <w:shd w:val="clear" w:color="auto" w:fill="E6E6E6"/>
            <w:noWrap/>
          </w:tcPr>
          <w:p w14:paraId="55EF171D" w14:textId="77777777" w:rsidR="004B3F04" w:rsidRDefault="004B3F04" w:rsidP="000659BE">
            <w:pPr>
              <w:pStyle w:val="TableHead"/>
            </w:pPr>
            <w:r>
              <w:t>Data Type</w:t>
            </w:r>
          </w:p>
        </w:tc>
        <w:tc>
          <w:tcPr>
            <w:tcW w:w="864" w:type="dxa"/>
            <w:shd w:val="clear" w:color="auto" w:fill="E6E6E6"/>
            <w:noWrap/>
          </w:tcPr>
          <w:p w14:paraId="50568A01" w14:textId="77777777" w:rsidR="004B3F04" w:rsidRDefault="004B3F04" w:rsidP="000659BE">
            <w:pPr>
              <w:pStyle w:val="TableHead"/>
            </w:pPr>
            <w:r>
              <w:t>CONF#</w:t>
            </w:r>
          </w:p>
        </w:tc>
        <w:tc>
          <w:tcPr>
            <w:tcW w:w="864" w:type="dxa"/>
            <w:shd w:val="clear" w:color="auto" w:fill="E6E6E6"/>
            <w:noWrap/>
          </w:tcPr>
          <w:p w14:paraId="22F91ED5" w14:textId="77777777" w:rsidR="004B3F04" w:rsidRDefault="004B3F04" w:rsidP="000659BE">
            <w:pPr>
              <w:pStyle w:val="TableHead"/>
            </w:pPr>
            <w:r>
              <w:t>Value</w:t>
            </w:r>
          </w:p>
        </w:tc>
      </w:tr>
      <w:tr w:rsidR="004B3F04" w14:paraId="34356D7E" w14:textId="77777777" w:rsidTr="000659BE">
        <w:trPr>
          <w:jc w:val="center"/>
        </w:trPr>
        <w:tc>
          <w:tcPr>
            <w:tcW w:w="10160" w:type="dxa"/>
            <w:gridSpan w:val="6"/>
          </w:tcPr>
          <w:p w14:paraId="601C2E9F" w14:textId="77777777" w:rsidR="004B3F04" w:rsidRDefault="004B3F04" w:rsidP="000659BE">
            <w:pPr>
              <w:pStyle w:val="TableText"/>
            </w:pPr>
            <w:r>
              <w:t>Role (identifier: urn:hl7ii:2.16.840.1.113883.10.20.28.4.134:2021-02-01)</w:t>
            </w:r>
          </w:p>
        </w:tc>
      </w:tr>
      <w:tr w:rsidR="004B3F04" w14:paraId="430B481D" w14:textId="77777777" w:rsidTr="000659BE">
        <w:trPr>
          <w:jc w:val="center"/>
        </w:trPr>
        <w:tc>
          <w:tcPr>
            <w:tcW w:w="3345" w:type="dxa"/>
          </w:tcPr>
          <w:p w14:paraId="00B64B8D" w14:textId="77777777" w:rsidR="004B3F04" w:rsidRDefault="004B3F04" w:rsidP="000659BE">
            <w:pPr>
              <w:pStyle w:val="TableText"/>
            </w:pPr>
            <w:r>
              <w:tab/>
              <w:t>@classCode</w:t>
            </w:r>
          </w:p>
        </w:tc>
        <w:tc>
          <w:tcPr>
            <w:tcW w:w="720" w:type="dxa"/>
          </w:tcPr>
          <w:p w14:paraId="6C7D0C5A" w14:textId="77777777" w:rsidR="004B3F04" w:rsidRDefault="004B3F04" w:rsidP="000659BE">
            <w:pPr>
              <w:pStyle w:val="TableText"/>
            </w:pPr>
            <w:r>
              <w:t>1..1</w:t>
            </w:r>
          </w:p>
        </w:tc>
        <w:tc>
          <w:tcPr>
            <w:tcW w:w="1152" w:type="dxa"/>
          </w:tcPr>
          <w:p w14:paraId="144FD861" w14:textId="77777777" w:rsidR="004B3F04" w:rsidRDefault="004B3F04" w:rsidP="000659BE">
            <w:pPr>
              <w:pStyle w:val="TableText"/>
            </w:pPr>
            <w:r>
              <w:t>SHALL</w:t>
            </w:r>
          </w:p>
        </w:tc>
        <w:tc>
          <w:tcPr>
            <w:tcW w:w="864" w:type="dxa"/>
          </w:tcPr>
          <w:p w14:paraId="562CADAB" w14:textId="77777777" w:rsidR="004B3F04" w:rsidRDefault="004B3F04" w:rsidP="000659BE">
            <w:pPr>
              <w:pStyle w:val="TableText"/>
            </w:pPr>
          </w:p>
        </w:tc>
        <w:tc>
          <w:tcPr>
            <w:tcW w:w="1104" w:type="dxa"/>
          </w:tcPr>
          <w:p w14:paraId="0B0F6E50" w14:textId="77777777" w:rsidR="004B3F04" w:rsidRDefault="006C736C" w:rsidP="000659BE">
            <w:pPr>
              <w:pStyle w:val="TableText"/>
            </w:pPr>
            <w:hyperlink w:anchor="C_4499-35784">
              <w:r w:rsidR="004B3F04">
                <w:rPr>
                  <w:rStyle w:val="HyperlinkText9pt"/>
                </w:rPr>
                <w:t>4499-35784</w:t>
              </w:r>
            </w:hyperlink>
          </w:p>
        </w:tc>
        <w:tc>
          <w:tcPr>
            <w:tcW w:w="2975" w:type="dxa"/>
          </w:tcPr>
          <w:p w14:paraId="6A07A9D5" w14:textId="77777777" w:rsidR="004B3F04" w:rsidRDefault="004B3F04" w:rsidP="000659BE">
            <w:pPr>
              <w:pStyle w:val="TableText"/>
            </w:pPr>
            <w:r>
              <w:t>urn:oid:2.16.840.1.113883.5.110 (HL7RoleClass) = PRS</w:t>
            </w:r>
          </w:p>
        </w:tc>
      </w:tr>
      <w:tr w:rsidR="004B3F04" w14:paraId="39DD441A" w14:textId="77777777" w:rsidTr="000659BE">
        <w:trPr>
          <w:jc w:val="center"/>
        </w:trPr>
        <w:tc>
          <w:tcPr>
            <w:tcW w:w="3345" w:type="dxa"/>
          </w:tcPr>
          <w:p w14:paraId="22DA646B" w14:textId="77777777" w:rsidR="004B3F04" w:rsidRDefault="004B3F04" w:rsidP="000659BE">
            <w:pPr>
              <w:pStyle w:val="TableText"/>
            </w:pPr>
            <w:r>
              <w:tab/>
              <w:t>templateId</w:t>
            </w:r>
          </w:p>
        </w:tc>
        <w:tc>
          <w:tcPr>
            <w:tcW w:w="720" w:type="dxa"/>
          </w:tcPr>
          <w:p w14:paraId="2F4B1538" w14:textId="77777777" w:rsidR="004B3F04" w:rsidRDefault="004B3F04" w:rsidP="000659BE">
            <w:pPr>
              <w:pStyle w:val="TableText"/>
            </w:pPr>
            <w:r>
              <w:t>1..1</w:t>
            </w:r>
          </w:p>
        </w:tc>
        <w:tc>
          <w:tcPr>
            <w:tcW w:w="1152" w:type="dxa"/>
          </w:tcPr>
          <w:p w14:paraId="6E79CF98" w14:textId="77777777" w:rsidR="004B3F04" w:rsidRDefault="004B3F04" w:rsidP="000659BE">
            <w:pPr>
              <w:pStyle w:val="TableText"/>
            </w:pPr>
            <w:r>
              <w:t>SHALL</w:t>
            </w:r>
          </w:p>
        </w:tc>
        <w:tc>
          <w:tcPr>
            <w:tcW w:w="864" w:type="dxa"/>
          </w:tcPr>
          <w:p w14:paraId="521DFAA5" w14:textId="77777777" w:rsidR="004B3F04" w:rsidRDefault="004B3F04" w:rsidP="000659BE">
            <w:pPr>
              <w:pStyle w:val="TableText"/>
            </w:pPr>
          </w:p>
        </w:tc>
        <w:tc>
          <w:tcPr>
            <w:tcW w:w="1104" w:type="dxa"/>
          </w:tcPr>
          <w:p w14:paraId="632572AB" w14:textId="77777777" w:rsidR="004B3F04" w:rsidRDefault="006C736C" w:rsidP="000659BE">
            <w:pPr>
              <w:pStyle w:val="TableText"/>
            </w:pPr>
            <w:hyperlink w:anchor="C_4499-35773">
              <w:r w:rsidR="004B3F04">
                <w:rPr>
                  <w:rStyle w:val="HyperlinkText9pt"/>
                </w:rPr>
                <w:t>4499-35773</w:t>
              </w:r>
            </w:hyperlink>
          </w:p>
        </w:tc>
        <w:tc>
          <w:tcPr>
            <w:tcW w:w="2975" w:type="dxa"/>
          </w:tcPr>
          <w:p w14:paraId="2EACE516" w14:textId="77777777" w:rsidR="004B3F04" w:rsidRDefault="004B3F04" w:rsidP="000659BE">
            <w:pPr>
              <w:pStyle w:val="TableText"/>
            </w:pPr>
          </w:p>
        </w:tc>
      </w:tr>
      <w:tr w:rsidR="004B3F04" w14:paraId="2B0250AD" w14:textId="77777777" w:rsidTr="000659BE">
        <w:trPr>
          <w:jc w:val="center"/>
        </w:trPr>
        <w:tc>
          <w:tcPr>
            <w:tcW w:w="3345" w:type="dxa"/>
          </w:tcPr>
          <w:p w14:paraId="788A5B61" w14:textId="77777777" w:rsidR="004B3F04" w:rsidRDefault="004B3F04" w:rsidP="000659BE">
            <w:pPr>
              <w:pStyle w:val="TableText"/>
            </w:pPr>
            <w:r>
              <w:tab/>
            </w:r>
            <w:r>
              <w:tab/>
              <w:t>item</w:t>
            </w:r>
          </w:p>
        </w:tc>
        <w:tc>
          <w:tcPr>
            <w:tcW w:w="720" w:type="dxa"/>
          </w:tcPr>
          <w:p w14:paraId="6EE09272" w14:textId="77777777" w:rsidR="004B3F04" w:rsidRDefault="004B3F04" w:rsidP="000659BE">
            <w:pPr>
              <w:pStyle w:val="TableText"/>
            </w:pPr>
            <w:r>
              <w:t>1..1</w:t>
            </w:r>
          </w:p>
        </w:tc>
        <w:tc>
          <w:tcPr>
            <w:tcW w:w="1152" w:type="dxa"/>
          </w:tcPr>
          <w:p w14:paraId="385F0325" w14:textId="77777777" w:rsidR="004B3F04" w:rsidRDefault="004B3F04" w:rsidP="000659BE">
            <w:pPr>
              <w:pStyle w:val="TableText"/>
            </w:pPr>
            <w:r>
              <w:t>SHALL</w:t>
            </w:r>
          </w:p>
        </w:tc>
        <w:tc>
          <w:tcPr>
            <w:tcW w:w="864" w:type="dxa"/>
          </w:tcPr>
          <w:p w14:paraId="3008734A" w14:textId="77777777" w:rsidR="004B3F04" w:rsidRDefault="004B3F04" w:rsidP="000659BE">
            <w:pPr>
              <w:pStyle w:val="TableText"/>
            </w:pPr>
          </w:p>
        </w:tc>
        <w:tc>
          <w:tcPr>
            <w:tcW w:w="1104" w:type="dxa"/>
          </w:tcPr>
          <w:p w14:paraId="4F3BB759" w14:textId="77777777" w:rsidR="004B3F04" w:rsidRDefault="006C736C" w:rsidP="000659BE">
            <w:pPr>
              <w:pStyle w:val="TableText"/>
            </w:pPr>
            <w:hyperlink w:anchor="C_4499-35774">
              <w:r w:rsidR="004B3F04">
                <w:rPr>
                  <w:rStyle w:val="HyperlinkText9pt"/>
                </w:rPr>
                <w:t>4499-35774</w:t>
              </w:r>
            </w:hyperlink>
          </w:p>
        </w:tc>
        <w:tc>
          <w:tcPr>
            <w:tcW w:w="2975" w:type="dxa"/>
          </w:tcPr>
          <w:p w14:paraId="40F5A687" w14:textId="77777777" w:rsidR="004B3F04" w:rsidRDefault="004B3F04" w:rsidP="000659BE">
            <w:pPr>
              <w:pStyle w:val="TableText"/>
            </w:pPr>
          </w:p>
        </w:tc>
      </w:tr>
      <w:tr w:rsidR="004B3F04" w14:paraId="027CAFD9" w14:textId="77777777" w:rsidTr="000659BE">
        <w:trPr>
          <w:jc w:val="center"/>
        </w:trPr>
        <w:tc>
          <w:tcPr>
            <w:tcW w:w="3345" w:type="dxa"/>
          </w:tcPr>
          <w:p w14:paraId="12DDC934" w14:textId="77777777" w:rsidR="004B3F04" w:rsidRDefault="004B3F04" w:rsidP="000659BE">
            <w:pPr>
              <w:pStyle w:val="TableText"/>
            </w:pPr>
            <w:r>
              <w:tab/>
            </w:r>
            <w:r>
              <w:tab/>
            </w:r>
            <w:r>
              <w:tab/>
              <w:t>@root</w:t>
            </w:r>
          </w:p>
        </w:tc>
        <w:tc>
          <w:tcPr>
            <w:tcW w:w="720" w:type="dxa"/>
          </w:tcPr>
          <w:p w14:paraId="617C86E3" w14:textId="77777777" w:rsidR="004B3F04" w:rsidRDefault="004B3F04" w:rsidP="000659BE">
            <w:pPr>
              <w:pStyle w:val="TableText"/>
            </w:pPr>
            <w:r>
              <w:t>1..1</w:t>
            </w:r>
          </w:p>
        </w:tc>
        <w:tc>
          <w:tcPr>
            <w:tcW w:w="1152" w:type="dxa"/>
          </w:tcPr>
          <w:p w14:paraId="014F98BF" w14:textId="77777777" w:rsidR="004B3F04" w:rsidRDefault="004B3F04" w:rsidP="000659BE">
            <w:pPr>
              <w:pStyle w:val="TableText"/>
            </w:pPr>
            <w:r>
              <w:t>SHALL</w:t>
            </w:r>
          </w:p>
        </w:tc>
        <w:tc>
          <w:tcPr>
            <w:tcW w:w="864" w:type="dxa"/>
          </w:tcPr>
          <w:p w14:paraId="65A3888A" w14:textId="77777777" w:rsidR="004B3F04" w:rsidRDefault="004B3F04" w:rsidP="000659BE">
            <w:pPr>
              <w:pStyle w:val="TableText"/>
            </w:pPr>
          </w:p>
        </w:tc>
        <w:tc>
          <w:tcPr>
            <w:tcW w:w="1104" w:type="dxa"/>
          </w:tcPr>
          <w:p w14:paraId="4DB9F5F7" w14:textId="77777777" w:rsidR="004B3F04" w:rsidRDefault="006C736C" w:rsidP="000659BE">
            <w:pPr>
              <w:pStyle w:val="TableText"/>
            </w:pPr>
            <w:hyperlink w:anchor="C_4499-35782">
              <w:r w:rsidR="004B3F04">
                <w:rPr>
                  <w:rStyle w:val="HyperlinkText9pt"/>
                </w:rPr>
                <w:t>4499-35782</w:t>
              </w:r>
            </w:hyperlink>
          </w:p>
        </w:tc>
        <w:tc>
          <w:tcPr>
            <w:tcW w:w="2975" w:type="dxa"/>
          </w:tcPr>
          <w:p w14:paraId="721DF63E" w14:textId="77777777" w:rsidR="004B3F04" w:rsidRDefault="004B3F04" w:rsidP="000659BE">
            <w:pPr>
              <w:pStyle w:val="TableText"/>
            </w:pPr>
            <w:r>
              <w:t>2.16.840.1.113883.10.20.28.4.134</w:t>
            </w:r>
          </w:p>
        </w:tc>
      </w:tr>
      <w:tr w:rsidR="004B3F04" w14:paraId="1F07A3F4" w14:textId="77777777" w:rsidTr="000659BE">
        <w:trPr>
          <w:jc w:val="center"/>
        </w:trPr>
        <w:tc>
          <w:tcPr>
            <w:tcW w:w="3345" w:type="dxa"/>
          </w:tcPr>
          <w:p w14:paraId="0472CD1C" w14:textId="77777777" w:rsidR="004B3F04" w:rsidRDefault="004B3F04" w:rsidP="000659BE">
            <w:pPr>
              <w:pStyle w:val="TableText"/>
            </w:pPr>
            <w:r>
              <w:tab/>
            </w:r>
            <w:r>
              <w:tab/>
            </w:r>
            <w:r>
              <w:tab/>
              <w:t>@extension</w:t>
            </w:r>
          </w:p>
        </w:tc>
        <w:tc>
          <w:tcPr>
            <w:tcW w:w="720" w:type="dxa"/>
          </w:tcPr>
          <w:p w14:paraId="43336445" w14:textId="77777777" w:rsidR="004B3F04" w:rsidRDefault="004B3F04" w:rsidP="000659BE">
            <w:pPr>
              <w:pStyle w:val="TableText"/>
            </w:pPr>
            <w:r>
              <w:t>1..1</w:t>
            </w:r>
          </w:p>
        </w:tc>
        <w:tc>
          <w:tcPr>
            <w:tcW w:w="1152" w:type="dxa"/>
          </w:tcPr>
          <w:p w14:paraId="259A8546" w14:textId="77777777" w:rsidR="004B3F04" w:rsidRDefault="004B3F04" w:rsidP="000659BE">
            <w:pPr>
              <w:pStyle w:val="TableText"/>
            </w:pPr>
            <w:r>
              <w:t>SHALL</w:t>
            </w:r>
          </w:p>
        </w:tc>
        <w:tc>
          <w:tcPr>
            <w:tcW w:w="864" w:type="dxa"/>
          </w:tcPr>
          <w:p w14:paraId="33F78D4C" w14:textId="77777777" w:rsidR="004B3F04" w:rsidRDefault="004B3F04" w:rsidP="000659BE">
            <w:pPr>
              <w:pStyle w:val="TableText"/>
            </w:pPr>
          </w:p>
        </w:tc>
        <w:tc>
          <w:tcPr>
            <w:tcW w:w="1104" w:type="dxa"/>
          </w:tcPr>
          <w:p w14:paraId="3AF45F4C" w14:textId="77777777" w:rsidR="004B3F04" w:rsidRDefault="006C736C" w:rsidP="000659BE">
            <w:pPr>
              <w:pStyle w:val="TableText"/>
            </w:pPr>
            <w:hyperlink w:anchor="C_4499-35783">
              <w:r w:rsidR="004B3F04">
                <w:rPr>
                  <w:rStyle w:val="HyperlinkText9pt"/>
                </w:rPr>
                <w:t>4499-35783</w:t>
              </w:r>
            </w:hyperlink>
          </w:p>
        </w:tc>
        <w:tc>
          <w:tcPr>
            <w:tcW w:w="2975" w:type="dxa"/>
          </w:tcPr>
          <w:p w14:paraId="4BF8B369" w14:textId="77777777" w:rsidR="004B3F04" w:rsidRDefault="004B3F04" w:rsidP="000659BE">
            <w:pPr>
              <w:pStyle w:val="TableText"/>
            </w:pPr>
            <w:r>
              <w:t>2021-02-01</w:t>
            </w:r>
          </w:p>
        </w:tc>
      </w:tr>
      <w:tr w:rsidR="004B3F04" w14:paraId="5237D22D" w14:textId="77777777" w:rsidTr="000659BE">
        <w:trPr>
          <w:jc w:val="center"/>
        </w:trPr>
        <w:tc>
          <w:tcPr>
            <w:tcW w:w="3345" w:type="dxa"/>
          </w:tcPr>
          <w:p w14:paraId="03299532" w14:textId="77777777" w:rsidR="004B3F04" w:rsidRDefault="004B3F04" w:rsidP="000659BE">
            <w:pPr>
              <w:pStyle w:val="TableText"/>
            </w:pPr>
            <w:r>
              <w:tab/>
              <w:t>id</w:t>
            </w:r>
          </w:p>
        </w:tc>
        <w:tc>
          <w:tcPr>
            <w:tcW w:w="720" w:type="dxa"/>
          </w:tcPr>
          <w:p w14:paraId="6D4D5290" w14:textId="77777777" w:rsidR="004B3F04" w:rsidRDefault="004B3F04" w:rsidP="000659BE">
            <w:pPr>
              <w:pStyle w:val="TableText"/>
            </w:pPr>
            <w:r>
              <w:t>0..1</w:t>
            </w:r>
          </w:p>
        </w:tc>
        <w:tc>
          <w:tcPr>
            <w:tcW w:w="1152" w:type="dxa"/>
          </w:tcPr>
          <w:p w14:paraId="4A654F62" w14:textId="77777777" w:rsidR="004B3F04" w:rsidRDefault="004B3F04" w:rsidP="000659BE">
            <w:pPr>
              <w:pStyle w:val="TableText"/>
            </w:pPr>
            <w:r>
              <w:t>MAY</w:t>
            </w:r>
          </w:p>
        </w:tc>
        <w:tc>
          <w:tcPr>
            <w:tcW w:w="864" w:type="dxa"/>
          </w:tcPr>
          <w:p w14:paraId="2BA330C1" w14:textId="77777777" w:rsidR="004B3F04" w:rsidRDefault="004B3F04" w:rsidP="000659BE">
            <w:pPr>
              <w:pStyle w:val="TableText"/>
            </w:pPr>
          </w:p>
        </w:tc>
        <w:tc>
          <w:tcPr>
            <w:tcW w:w="1104" w:type="dxa"/>
          </w:tcPr>
          <w:p w14:paraId="2E9220E6" w14:textId="77777777" w:rsidR="004B3F04" w:rsidRDefault="006C736C" w:rsidP="000659BE">
            <w:pPr>
              <w:pStyle w:val="TableText"/>
            </w:pPr>
            <w:hyperlink w:anchor="C_4499-35778">
              <w:r w:rsidR="004B3F04">
                <w:rPr>
                  <w:rStyle w:val="HyperlinkText9pt"/>
                </w:rPr>
                <w:t>4499-35778</w:t>
              </w:r>
            </w:hyperlink>
          </w:p>
        </w:tc>
        <w:tc>
          <w:tcPr>
            <w:tcW w:w="2975" w:type="dxa"/>
          </w:tcPr>
          <w:p w14:paraId="3704E7A7" w14:textId="77777777" w:rsidR="004B3F04" w:rsidRDefault="004B3F04" w:rsidP="000659BE">
            <w:pPr>
              <w:pStyle w:val="TableText"/>
            </w:pPr>
          </w:p>
        </w:tc>
      </w:tr>
      <w:tr w:rsidR="004B3F04" w14:paraId="7F369398" w14:textId="77777777" w:rsidTr="000659BE">
        <w:trPr>
          <w:jc w:val="center"/>
        </w:trPr>
        <w:tc>
          <w:tcPr>
            <w:tcW w:w="3345" w:type="dxa"/>
          </w:tcPr>
          <w:p w14:paraId="4286E063" w14:textId="77777777" w:rsidR="004B3F04" w:rsidRDefault="004B3F04" w:rsidP="000659BE">
            <w:pPr>
              <w:pStyle w:val="TableText"/>
            </w:pPr>
            <w:r>
              <w:tab/>
            </w:r>
            <w:r>
              <w:tab/>
              <w:t>item</w:t>
            </w:r>
          </w:p>
        </w:tc>
        <w:tc>
          <w:tcPr>
            <w:tcW w:w="720" w:type="dxa"/>
          </w:tcPr>
          <w:p w14:paraId="4B5B2036" w14:textId="77777777" w:rsidR="004B3F04" w:rsidRDefault="004B3F04" w:rsidP="000659BE">
            <w:pPr>
              <w:pStyle w:val="TableText"/>
            </w:pPr>
            <w:r>
              <w:t>1..1</w:t>
            </w:r>
          </w:p>
        </w:tc>
        <w:tc>
          <w:tcPr>
            <w:tcW w:w="1152" w:type="dxa"/>
          </w:tcPr>
          <w:p w14:paraId="01EFA731" w14:textId="77777777" w:rsidR="004B3F04" w:rsidRDefault="004B3F04" w:rsidP="000659BE">
            <w:pPr>
              <w:pStyle w:val="TableText"/>
            </w:pPr>
            <w:r>
              <w:t>SHALL</w:t>
            </w:r>
          </w:p>
        </w:tc>
        <w:tc>
          <w:tcPr>
            <w:tcW w:w="864" w:type="dxa"/>
          </w:tcPr>
          <w:p w14:paraId="61EDA1AB" w14:textId="77777777" w:rsidR="004B3F04" w:rsidRDefault="004B3F04" w:rsidP="000659BE">
            <w:pPr>
              <w:pStyle w:val="TableText"/>
            </w:pPr>
          </w:p>
        </w:tc>
        <w:tc>
          <w:tcPr>
            <w:tcW w:w="1104" w:type="dxa"/>
          </w:tcPr>
          <w:p w14:paraId="74601707" w14:textId="77777777" w:rsidR="004B3F04" w:rsidRDefault="006C736C" w:rsidP="000659BE">
            <w:pPr>
              <w:pStyle w:val="TableText"/>
            </w:pPr>
            <w:hyperlink w:anchor="C_4499-35779">
              <w:r w:rsidR="004B3F04">
                <w:rPr>
                  <w:rStyle w:val="HyperlinkText9pt"/>
                </w:rPr>
                <w:t>4499-35779</w:t>
              </w:r>
            </w:hyperlink>
          </w:p>
        </w:tc>
        <w:tc>
          <w:tcPr>
            <w:tcW w:w="2975" w:type="dxa"/>
          </w:tcPr>
          <w:p w14:paraId="25606CB1" w14:textId="77777777" w:rsidR="004B3F04" w:rsidRDefault="004B3F04" w:rsidP="000659BE">
            <w:pPr>
              <w:pStyle w:val="TableText"/>
            </w:pPr>
          </w:p>
        </w:tc>
      </w:tr>
      <w:tr w:rsidR="004B3F04" w14:paraId="1342CE5E" w14:textId="77777777" w:rsidTr="000659BE">
        <w:trPr>
          <w:jc w:val="center"/>
        </w:trPr>
        <w:tc>
          <w:tcPr>
            <w:tcW w:w="3345" w:type="dxa"/>
          </w:tcPr>
          <w:p w14:paraId="6BC9317E" w14:textId="77777777" w:rsidR="004B3F04" w:rsidRDefault="004B3F04" w:rsidP="000659BE">
            <w:pPr>
              <w:pStyle w:val="TableText"/>
            </w:pPr>
            <w:r>
              <w:tab/>
            </w:r>
            <w:r>
              <w:tab/>
            </w:r>
            <w:r>
              <w:tab/>
              <w:t>@root</w:t>
            </w:r>
          </w:p>
        </w:tc>
        <w:tc>
          <w:tcPr>
            <w:tcW w:w="720" w:type="dxa"/>
          </w:tcPr>
          <w:p w14:paraId="207C919B" w14:textId="77777777" w:rsidR="004B3F04" w:rsidRDefault="004B3F04" w:rsidP="000659BE">
            <w:pPr>
              <w:pStyle w:val="TableText"/>
            </w:pPr>
            <w:r>
              <w:t>1..1</w:t>
            </w:r>
          </w:p>
        </w:tc>
        <w:tc>
          <w:tcPr>
            <w:tcW w:w="1152" w:type="dxa"/>
          </w:tcPr>
          <w:p w14:paraId="65EAB143" w14:textId="77777777" w:rsidR="004B3F04" w:rsidRDefault="004B3F04" w:rsidP="000659BE">
            <w:pPr>
              <w:pStyle w:val="TableText"/>
            </w:pPr>
            <w:r>
              <w:t>SHALL</w:t>
            </w:r>
          </w:p>
        </w:tc>
        <w:tc>
          <w:tcPr>
            <w:tcW w:w="864" w:type="dxa"/>
          </w:tcPr>
          <w:p w14:paraId="779F3BE4" w14:textId="77777777" w:rsidR="004B3F04" w:rsidRDefault="004B3F04" w:rsidP="000659BE">
            <w:pPr>
              <w:pStyle w:val="TableText"/>
            </w:pPr>
          </w:p>
        </w:tc>
        <w:tc>
          <w:tcPr>
            <w:tcW w:w="1104" w:type="dxa"/>
          </w:tcPr>
          <w:p w14:paraId="32C990E4" w14:textId="77777777" w:rsidR="004B3F04" w:rsidRDefault="006C736C" w:rsidP="000659BE">
            <w:pPr>
              <w:pStyle w:val="TableText"/>
            </w:pPr>
            <w:hyperlink w:anchor="C_4499-35787">
              <w:r w:rsidR="004B3F04">
                <w:rPr>
                  <w:rStyle w:val="HyperlinkText9pt"/>
                </w:rPr>
                <w:t>4499-35787</w:t>
              </w:r>
            </w:hyperlink>
          </w:p>
        </w:tc>
        <w:tc>
          <w:tcPr>
            <w:tcW w:w="2975" w:type="dxa"/>
          </w:tcPr>
          <w:p w14:paraId="79C8466D" w14:textId="77777777" w:rsidR="004B3F04" w:rsidRDefault="004B3F04" w:rsidP="000659BE">
            <w:pPr>
              <w:pStyle w:val="TableText"/>
            </w:pPr>
          </w:p>
        </w:tc>
      </w:tr>
      <w:tr w:rsidR="004B3F04" w14:paraId="1BFB9E41" w14:textId="77777777" w:rsidTr="000659BE">
        <w:trPr>
          <w:jc w:val="center"/>
        </w:trPr>
        <w:tc>
          <w:tcPr>
            <w:tcW w:w="3345" w:type="dxa"/>
          </w:tcPr>
          <w:p w14:paraId="04F3AEEA" w14:textId="77777777" w:rsidR="004B3F04" w:rsidRDefault="004B3F04" w:rsidP="000659BE">
            <w:pPr>
              <w:pStyle w:val="TableText"/>
            </w:pPr>
            <w:r>
              <w:tab/>
              <w:t>playingPerson</w:t>
            </w:r>
          </w:p>
        </w:tc>
        <w:tc>
          <w:tcPr>
            <w:tcW w:w="720" w:type="dxa"/>
          </w:tcPr>
          <w:p w14:paraId="1389F46B" w14:textId="77777777" w:rsidR="004B3F04" w:rsidRDefault="004B3F04" w:rsidP="000659BE">
            <w:pPr>
              <w:pStyle w:val="TableText"/>
            </w:pPr>
            <w:r>
              <w:t>0..1</w:t>
            </w:r>
          </w:p>
        </w:tc>
        <w:tc>
          <w:tcPr>
            <w:tcW w:w="1152" w:type="dxa"/>
          </w:tcPr>
          <w:p w14:paraId="2E726332" w14:textId="77777777" w:rsidR="004B3F04" w:rsidRDefault="004B3F04" w:rsidP="000659BE">
            <w:pPr>
              <w:pStyle w:val="TableText"/>
            </w:pPr>
            <w:r>
              <w:t>MAY</w:t>
            </w:r>
          </w:p>
        </w:tc>
        <w:tc>
          <w:tcPr>
            <w:tcW w:w="864" w:type="dxa"/>
          </w:tcPr>
          <w:p w14:paraId="75544316" w14:textId="77777777" w:rsidR="004B3F04" w:rsidRDefault="004B3F04" w:rsidP="000659BE">
            <w:pPr>
              <w:pStyle w:val="TableText"/>
            </w:pPr>
          </w:p>
        </w:tc>
        <w:tc>
          <w:tcPr>
            <w:tcW w:w="1104" w:type="dxa"/>
          </w:tcPr>
          <w:p w14:paraId="3C9E9F99" w14:textId="77777777" w:rsidR="004B3F04" w:rsidRDefault="006C736C" w:rsidP="000659BE">
            <w:pPr>
              <w:pStyle w:val="TableText"/>
            </w:pPr>
            <w:hyperlink w:anchor="C_4499-35978">
              <w:r w:rsidR="004B3F04">
                <w:rPr>
                  <w:rStyle w:val="HyperlinkText9pt"/>
                </w:rPr>
                <w:t>4499-35978</w:t>
              </w:r>
            </w:hyperlink>
          </w:p>
        </w:tc>
        <w:tc>
          <w:tcPr>
            <w:tcW w:w="2975" w:type="dxa"/>
          </w:tcPr>
          <w:p w14:paraId="2C5D8D1F" w14:textId="77777777" w:rsidR="004B3F04" w:rsidRDefault="004B3F04" w:rsidP="000659BE">
            <w:pPr>
              <w:pStyle w:val="TableText"/>
            </w:pPr>
          </w:p>
        </w:tc>
      </w:tr>
      <w:tr w:rsidR="004B3F04" w14:paraId="62464311" w14:textId="77777777" w:rsidTr="000659BE">
        <w:trPr>
          <w:jc w:val="center"/>
        </w:trPr>
        <w:tc>
          <w:tcPr>
            <w:tcW w:w="3345" w:type="dxa"/>
          </w:tcPr>
          <w:p w14:paraId="1EF2DBBD" w14:textId="77777777" w:rsidR="004B3F04" w:rsidRDefault="004B3F04" w:rsidP="000659BE">
            <w:pPr>
              <w:pStyle w:val="TableText"/>
            </w:pPr>
            <w:r>
              <w:tab/>
            </w:r>
            <w:r>
              <w:tab/>
              <w:t>@classCode</w:t>
            </w:r>
          </w:p>
        </w:tc>
        <w:tc>
          <w:tcPr>
            <w:tcW w:w="720" w:type="dxa"/>
          </w:tcPr>
          <w:p w14:paraId="65E49702" w14:textId="77777777" w:rsidR="004B3F04" w:rsidRDefault="004B3F04" w:rsidP="000659BE">
            <w:pPr>
              <w:pStyle w:val="TableText"/>
            </w:pPr>
            <w:r>
              <w:t>1..1</w:t>
            </w:r>
          </w:p>
        </w:tc>
        <w:tc>
          <w:tcPr>
            <w:tcW w:w="1152" w:type="dxa"/>
          </w:tcPr>
          <w:p w14:paraId="0D820E28" w14:textId="77777777" w:rsidR="004B3F04" w:rsidRDefault="004B3F04" w:rsidP="000659BE">
            <w:pPr>
              <w:pStyle w:val="TableText"/>
            </w:pPr>
            <w:r>
              <w:t>SHALL</w:t>
            </w:r>
          </w:p>
        </w:tc>
        <w:tc>
          <w:tcPr>
            <w:tcW w:w="864" w:type="dxa"/>
          </w:tcPr>
          <w:p w14:paraId="5165D39F" w14:textId="77777777" w:rsidR="004B3F04" w:rsidRDefault="004B3F04" w:rsidP="000659BE">
            <w:pPr>
              <w:pStyle w:val="TableText"/>
            </w:pPr>
          </w:p>
        </w:tc>
        <w:tc>
          <w:tcPr>
            <w:tcW w:w="1104" w:type="dxa"/>
          </w:tcPr>
          <w:p w14:paraId="4A74525A" w14:textId="77777777" w:rsidR="004B3F04" w:rsidRDefault="006C736C" w:rsidP="000659BE">
            <w:pPr>
              <w:pStyle w:val="TableText"/>
            </w:pPr>
            <w:hyperlink w:anchor="C_4499-35981">
              <w:r w:rsidR="004B3F04">
                <w:rPr>
                  <w:rStyle w:val="HyperlinkText9pt"/>
                </w:rPr>
                <w:t>4499-35981</w:t>
              </w:r>
            </w:hyperlink>
          </w:p>
        </w:tc>
        <w:tc>
          <w:tcPr>
            <w:tcW w:w="2975" w:type="dxa"/>
          </w:tcPr>
          <w:p w14:paraId="6B882D7F" w14:textId="77777777" w:rsidR="004B3F04" w:rsidRDefault="004B3F04" w:rsidP="000659BE">
            <w:pPr>
              <w:pStyle w:val="TableText"/>
            </w:pPr>
            <w:r>
              <w:t>urn:oid:2.16.840.1.113883.5.41 (HL7EntityClass) = PSN</w:t>
            </w:r>
          </w:p>
        </w:tc>
      </w:tr>
      <w:tr w:rsidR="004B3F04" w14:paraId="4297DDC3" w14:textId="77777777" w:rsidTr="000659BE">
        <w:trPr>
          <w:jc w:val="center"/>
        </w:trPr>
        <w:tc>
          <w:tcPr>
            <w:tcW w:w="3345" w:type="dxa"/>
          </w:tcPr>
          <w:p w14:paraId="3C87CC9A" w14:textId="77777777" w:rsidR="004B3F04" w:rsidRDefault="004B3F04" w:rsidP="000659BE">
            <w:pPr>
              <w:pStyle w:val="TableText"/>
            </w:pPr>
            <w:r>
              <w:tab/>
            </w:r>
            <w:r>
              <w:tab/>
              <w:t>@determinerCode</w:t>
            </w:r>
          </w:p>
        </w:tc>
        <w:tc>
          <w:tcPr>
            <w:tcW w:w="720" w:type="dxa"/>
          </w:tcPr>
          <w:p w14:paraId="40C0F93A" w14:textId="77777777" w:rsidR="004B3F04" w:rsidRDefault="004B3F04" w:rsidP="000659BE">
            <w:pPr>
              <w:pStyle w:val="TableText"/>
            </w:pPr>
            <w:r>
              <w:t>1..1</w:t>
            </w:r>
          </w:p>
        </w:tc>
        <w:tc>
          <w:tcPr>
            <w:tcW w:w="1152" w:type="dxa"/>
          </w:tcPr>
          <w:p w14:paraId="4625F246" w14:textId="77777777" w:rsidR="004B3F04" w:rsidRDefault="004B3F04" w:rsidP="000659BE">
            <w:pPr>
              <w:pStyle w:val="TableText"/>
            </w:pPr>
            <w:r>
              <w:t>SHALL</w:t>
            </w:r>
          </w:p>
        </w:tc>
        <w:tc>
          <w:tcPr>
            <w:tcW w:w="864" w:type="dxa"/>
          </w:tcPr>
          <w:p w14:paraId="38CC36DB" w14:textId="77777777" w:rsidR="004B3F04" w:rsidRDefault="004B3F04" w:rsidP="000659BE">
            <w:pPr>
              <w:pStyle w:val="TableText"/>
            </w:pPr>
          </w:p>
        </w:tc>
        <w:tc>
          <w:tcPr>
            <w:tcW w:w="1104" w:type="dxa"/>
          </w:tcPr>
          <w:p w14:paraId="0D6137B8" w14:textId="77777777" w:rsidR="004B3F04" w:rsidRDefault="006C736C" w:rsidP="000659BE">
            <w:pPr>
              <w:pStyle w:val="TableText"/>
            </w:pPr>
            <w:hyperlink w:anchor="C_4499-35982">
              <w:r w:rsidR="004B3F04">
                <w:rPr>
                  <w:rStyle w:val="HyperlinkText9pt"/>
                </w:rPr>
                <w:t>4499-35982</w:t>
              </w:r>
            </w:hyperlink>
          </w:p>
        </w:tc>
        <w:tc>
          <w:tcPr>
            <w:tcW w:w="2975" w:type="dxa"/>
          </w:tcPr>
          <w:p w14:paraId="65A33E3F" w14:textId="77777777" w:rsidR="004B3F04" w:rsidRDefault="004B3F04" w:rsidP="000659BE">
            <w:pPr>
              <w:pStyle w:val="TableText"/>
            </w:pPr>
            <w:r>
              <w:t>INSTANCE</w:t>
            </w:r>
          </w:p>
        </w:tc>
      </w:tr>
      <w:tr w:rsidR="004B3F04" w14:paraId="55753B48" w14:textId="77777777" w:rsidTr="000659BE">
        <w:trPr>
          <w:jc w:val="center"/>
        </w:trPr>
        <w:tc>
          <w:tcPr>
            <w:tcW w:w="3345" w:type="dxa"/>
          </w:tcPr>
          <w:p w14:paraId="57236ABD" w14:textId="77777777" w:rsidR="004B3F04" w:rsidRDefault="004B3F04" w:rsidP="000659BE">
            <w:pPr>
              <w:pStyle w:val="TableText"/>
            </w:pPr>
            <w:r>
              <w:tab/>
            </w:r>
            <w:r>
              <w:tab/>
              <w:t>id</w:t>
            </w:r>
          </w:p>
        </w:tc>
        <w:tc>
          <w:tcPr>
            <w:tcW w:w="720" w:type="dxa"/>
          </w:tcPr>
          <w:p w14:paraId="04C2B9E4" w14:textId="77777777" w:rsidR="004B3F04" w:rsidRDefault="004B3F04" w:rsidP="000659BE">
            <w:pPr>
              <w:pStyle w:val="TableText"/>
            </w:pPr>
            <w:r>
              <w:t>0..*</w:t>
            </w:r>
          </w:p>
        </w:tc>
        <w:tc>
          <w:tcPr>
            <w:tcW w:w="1152" w:type="dxa"/>
          </w:tcPr>
          <w:p w14:paraId="3D622284" w14:textId="77777777" w:rsidR="004B3F04" w:rsidRDefault="004B3F04" w:rsidP="000659BE">
            <w:pPr>
              <w:pStyle w:val="TableText"/>
            </w:pPr>
            <w:r>
              <w:t>MAY</w:t>
            </w:r>
          </w:p>
        </w:tc>
        <w:tc>
          <w:tcPr>
            <w:tcW w:w="864" w:type="dxa"/>
          </w:tcPr>
          <w:p w14:paraId="78D2EEC0" w14:textId="77777777" w:rsidR="004B3F04" w:rsidRDefault="004B3F04" w:rsidP="000659BE">
            <w:pPr>
              <w:pStyle w:val="TableText"/>
            </w:pPr>
          </w:p>
        </w:tc>
        <w:tc>
          <w:tcPr>
            <w:tcW w:w="1104" w:type="dxa"/>
          </w:tcPr>
          <w:p w14:paraId="4F1E42EC" w14:textId="77777777" w:rsidR="004B3F04" w:rsidRDefault="006C736C" w:rsidP="000659BE">
            <w:pPr>
              <w:pStyle w:val="TableText"/>
            </w:pPr>
            <w:hyperlink w:anchor="C_4499-35985">
              <w:r w:rsidR="004B3F04">
                <w:rPr>
                  <w:rStyle w:val="HyperlinkText9pt"/>
                </w:rPr>
                <w:t>4499-35985</w:t>
              </w:r>
            </w:hyperlink>
          </w:p>
        </w:tc>
        <w:tc>
          <w:tcPr>
            <w:tcW w:w="2975" w:type="dxa"/>
          </w:tcPr>
          <w:p w14:paraId="56FA2549" w14:textId="77777777" w:rsidR="004B3F04" w:rsidRDefault="004B3F04" w:rsidP="000659BE">
            <w:pPr>
              <w:pStyle w:val="TableText"/>
            </w:pPr>
          </w:p>
        </w:tc>
      </w:tr>
      <w:tr w:rsidR="004B3F04" w14:paraId="28CFC308" w14:textId="77777777" w:rsidTr="000659BE">
        <w:trPr>
          <w:jc w:val="center"/>
        </w:trPr>
        <w:tc>
          <w:tcPr>
            <w:tcW w:w="3345" w:type="dxa"/>
          </w:tcPr>
          <w:p w14:paraId="0D702A3A" w14:textId="77777777" w:rsidR="004B3F04" w:rsidRDefault="004B3F04" w:rsidP="000659BE">
            <w:pPr>
              <w:pStyle w:val="TableText"/>
            </w:pPr>
            <w:r>
              <w:tab/>
            </w:r>
            <w:r>
              <w:tab/>
            </w:r>
            <w:r>
              <w:tab/>
              <w:t>item</w:t>
            </w:r>
          </w:p>
        </w:tc>
        <w:tc>
          <w:tcPr>
            <w:tcW w:w="720" w:type="dxa"/>
          </w:tcPr>
          <w:p w14:paraId="2310AA38" w14:textId="77777777" w:rsidR="004B3F04" w:rsidRDefault="004B3F04" w:rsidP="000659BE">
            <w:pPr>
              <w:pStyle w:val="TableText"/>
            </w:pPr>
            <w:r>
              <w:t>1..1</w:t>
            </w:r>
          </w:p>
        </w:tc>
        <w:tc>
          <w:tcPr>
            <w:tcW w:w="1152" w:type="dxa"/>
          </w:tcPr>
          <w:p w14:paraId="515EF432" w14:textId="77777777" w:rsidR="004B3F04" w:rsidRDefault="004B3F04" w:rsidP="000659BE">
            <w:pPr>
              <w:pStyle w:val="TableText"/>
            </w:pPr>
            <w:r>
              <w:t>SHALL</w:t>
            </w:r>
          </w:p>
        </w:tc>
        <w:tc>
          <w:tcPr>
            <w:tcW w:w="864" w:type="dxa"/>
          </w:tcPr>
          <w:p w14:paraId="42CAF170" w14:textId="77777777" w:rsidR="004B3F04" w:rsidRDefault="004B3F04" w:rsidP="000659BE">
            <w:pPr>
              <w:pStyle w:val="TableText"/>
            </w:pPr>
          </w:p>
        </w:tc>
        <w:tc>
          <w:tcPr>
            <w:tcW w:w="1104" w:type="dxa"/>
          </w:tcPr>
          <w:p w14:paraId="7E9D3644" w14:textId="77777777" w:rsidR="004B3F04" w:rsidRDefault="006C736C" w:rsidP="000659BE">
            <w:pPr>
              <w:pStyle w:val="TableText"/>
            </w:pPr>
            <w:hyperlink w:anchor="C_4499-35986">
              <w:r w:rsidR="004B3F04">
                <w:rPr>
                  <w:rStyle w:val="HyperlinkText9pt"/>
                </w:rPr>
                <w:t>4499-35986</w:t>
              </w:r>
            </w:hyperlink>
          </w:p>
        </w:tc>
        <w:tc>
          <w:tcPr>
            <w:tcW w:w="2975" w:type="dxa"/>
          </w:tcPr>
          <w:p w14:paraId="7037D413" w14:textId="77777777" w:rsidR="004B3F04" w:rsidRDefault="004B3F04" w:rsidP="000659BE">
            <w:pPr>
              <w:pStyle w:val="TableText"/>
            </w:pPr>
          </w:p>
        </w:tc>
      </w:tr>
      <w:tr w:rsidR="004B3F04" w14:paraId="1C110EA2" w14:textId="77777777" w:rsidTr="000659BE">
        <w:trPr>
          <w:jc w:val="center"/>
        </w:trPr>
        <w:tc>
          <w:tcPr>
            <w:tcW w:w="3345" w:type="dxa"/>
          </w:tcPr>
          <w:p w14:paraId="4579D390" w14:textId="77777777" w:rsidR="004B3F04" w:rsidRDefault="004B3F04" w:rsidP="000659BE">
            <w:pPr>
              <w:pStyle w:val="TableText"/>
            </w:pPr>
            <w:r>
              <w:tab/>
            </w:r>
            <w:r>
              <w:tab/>
            </w:r>
            <w:r>
              <w:tab/>
            </w:r>
            <w:r>
              <w:tab/>
              <w:t>@root</w:t>
            </w:r>
          </w:p>
        </w:tc>
        <w:tc>
          <w:tcPr>
            <w:tcW w:w="720" w:type="dxa"/>
          </w:tcPr>
          <w:p w14:paraId="6DB603FE" w14:textId="77777777" w:rsidR="004B3F04" w:rsidRDefault="004B3F04" w:rsidP="000659BE">
            <w:pPr>
              <w:pStyle w:val="TableText"/>
            </w:pPr>
            <w:r>
              <w:t>1..1</w:t>
            </w:r>
          </w:p>
        </w:tc>
        <w:tc>
          <w:tcPr>
            <w:tcW w:w="1152" w:type="dxa"/>
          </w:tcPr>
          <w:p w14:paraId="7AC40874" w14:textId="77777777" w:rsidR="004B3F04" w:rsidRDefault="004B3F04" w:rsidP="000659BE">
            <w:pPr>
              <w:pStyle w:val="TableText"/>
            </w:pPr>
            <w:r>
              <w:t>SHALL</w:t>
            </w:r>
          </w:p>
        </w:tc>
        <w:tc>
          <w:tcPr>
            <w:tcW w:w="864" w:type="dxa"/>
          </w:tcPr>
          <w:p w14:paraId="4D853A9C" w14:textId="77777777" w:rsidR="004B3F04" w:rsidRDefault="004B3F04" w:rsidP="000659BE">
            <w:pPr>
              <w:pStyle w:val="TableText"/>
            </w:pPr>
          </w:p>
        </w:tc>
        <w:tc>
          <w:tcPr>
            <w:tcW w:w="1104" w:type="dxa"/>
          </w:tcPr>
          <w:p w14:paraId="0B263EE1" w14:textId="77777777" w:rsidR="004B3F04" w:rsidRDefault="006C736C" w:rsidP="000659BE">
            <w:pPr>
              <w:pStyle w:val="TableText"/>
            </w:pPr>
            <w:hyperlink w:anchor="C_4499-35987">
              <w:r w:rsidR="004B3F04">
                <w:rPr>
                  <w:rStyle w:val="HyperlinkText9pt"/>
                </w:rPr>
                <w:t>4499-35987</w:t>
              </w:r>
            </w:hyperlink>
          </w:p>
        </w:tc>
        <w:tc>
          <w:tcPr>
            <w:tcW w:w="2975" w:type="dxa"/>
          </w:tcPr>
          <w:p w14:paraId="5546E6CC" w14:textId="77777777" w:rsidR="004B3F04" w:rsidRDefault="004B3F04" w:rsidP="000659BE">
            <w:pPr>
              <w:pStyle w:val="TableText"/>
            </w:pPr>
          </w:p>
        </w:tc>
      </w:tr>
      <w:tr w:rsidR="004B3F04" w14:paraId="35DD1A31" w14:textId="77777777" w:rsidTr="000659BE">
        <w:trPr>
          <w:jc w:val="center"/>
        </w:trPr>
        <w:tc>
          <w:tcPr>
            <w:tcW w:w="3345" w:type="dxa"/>
          </w:tcPr>
          <w:p w14:paraId="556B0D41" w14:textId="77777777" w:rsidR="004B3F04" w:rsidRDefault="004B3F04" w:rsidP="000659BE">
            <w:pPr>
              <w:pStyle w:val="TableText"/>
            </w:pPr>
            <w:r>
              <w:tab/>
            </w:r>
            <w:r>
              <w:tab/>
            </w:r>
            <w:r>
              <w:tab/>
            </w:r>
            <w:r>
              <w:tab/>
              <w:t>@extension</w:t>
            </w:r>
          </w:p>
        </w:tc>
        <w:tc>
          <w:tcPr>
            <w:tcW w:w="720" w:type="dxa"/>
          </w:tcPr>
          <w:p w14:paraId="06E85D7E" w14:textId="77777777" w:rsidR="004B3F04" w:rsidRDefault="004B3F04" w:rsidP="000659BE">
            <w:pPr>
              <w:pStyle w:val="TableText"/>
            </w:pPr>
            <w:r>
              <w:t>1..1</w:t>
            </w:r>
          </w:p>
        </w:tc>
        <w:tc>
          <w:tcPr>
            <w:tcW w:w="1152" w:type="dxa"/>
          </w:tcPr>
          <w:p w14:paraId="1B576D50" w14:textId="77777777" w:rsidR="004B3F04" w:rsidRDefault="004B3F04" w:rsidP="000659BE">
            <w:pPr>
              <w:pStyle w:val="TableText"/>
            </w:pPr>
            <w:r>
              <w:t>SHALL</w:t>
            </w:r>
          </w:p>
        </w:tc>
        <w:tc>
          <w:tcPr>
            <w:tcW w:w="864" w:type="dxa"/>
          </w:tcPr>
          <w:p w14:paraId="040954EE" w14:textId="77777777" w:rsidR="004B3F04" w:rsidRDefault="004B3F04" w:rsidP="000659BE">
            <w:pPr>
              <w:pStyle w:val="TableText"/>
            </w:pPr>
          </w:p>
        </w:tc>
        <w:tc>
          <w:tcPr>
            <w:tcW w:w="1104" w:type="dxa"/>
          </w:tcPr>
          <w:p w14:paraId="750BF125" w14:textId="77777777" w:rsidR="004B3F04" w:rsidRDefault="006C736C" w:rsidP="000659BE">
            <w:pPr>
              <w:pStyle w:val="TableText"/>
            </w:pPr>
            <w:hyperlink w:anchor="C_4499-35988">
              <w:r w:rsidR="004B3F04">
                <w:rPr>
                  <w:rStyle w:val="HyperlinkText9pt"/>
                </w:rPr>
                <w:t>4499-35988</w:t>
              </w:r>
            </w:hyperlink>
          </w:p>
        </w:tc>
        <w:tc>
          <w:tcPr>
            <w:tcW w:w="2975" w:type="dxa"/>
          </w:tcPr>
          <w:p w14:paraId="662F0B9B" w14:textId="77777777" w:rsidR="004B3F04" w:rsidRDefault="004B3F04" w:rsidP="000659BE">
            <w:pPr>
              <w:pStyle w:val="TableText"/>
            </w:pPr>
          </w:p>
        </w:tc>
      </w:tr>
      <w:tr w:rsidR="004B3F04" w14:paraId="3D5DCFAA" w14:textId="77777777" w:rsidTr="000659BE">
        <w:trPr>
          <w:jc w:val="center"/>
        </w:trPr>
        <w:tc>
          <w:tcPr>
            <w:tcW w:w="3345" w:type="dxa"/>
          </w:tcPr>
          <w:p w14:paraId="7E429E51" w14:textId="77777777" w:rsidR="004B3F04" w:rsidRDefault="004B3F04" w:rsidP="000659BE">
            <w:pPr>
              <w:pStyle w:val="TableText"/>
            </w:pPr>
            <w:r>
              <w:tab/>
            </w:r>
            <w:r>
              <w:tab/>
              <w:t>asRolePlayed</w:t>
            </w:r>
          </w:p>
        </w:tc>
        <w:tc>
          <w:tcPr>
            <w:tcW w:w="720" w:type="dxa"/>
          </w:tcPr>
          <w:p w14:paraId="5CC0856E" w14:textId="77777777" w:rsidR="004B3F04" w:rsidRDefault="004B3F04" w:rsidP="000659BE">
            <w:pPr>
              <w:pStyle w:val="TableText"/>
            </w:pPr>
            <w:r>
              <w:t>0..1</w:t>
            </w:r>
          </w:p>
        </w:tc>
        <w:tc>
          <w:tcPr>
            <w:tcW w:w="1152" w:type="dxa"/>
          </w:tcPr>
          <w:p w14:paraId="60CBBE7A" w14:textId="77777777" w:rsidR="004B3F04" w:rsidRDefault="004B3F04" w:rsidP="000659BE">
            <w:pPr>
              <w:pStyle w:val="TableText"/>
            </w:pPr>
            <w:r>
              <w:t>MAY</w:t>
            </w:r>
          </w:p>
        </w:tc>
        <w:tc>
          <w:tcPr>
            <w:tcW w:w="864" w:type="dxa"/>
          </w:tcPr>
          <w:p w14:paraId="03572F48" w14:textId="77777777" w:rsidR="004B3F04" w:rsidRDefault="004B3F04" w:rsidP="000659BE">
            <w:pPr>
              <w:pStyle w:val="TableText"/>
            </w:pPr>
          </w:p>
        </w:tc>
        <w:tc>
          <w:tcPr>
            <w:tcW w:w="1104" w:type="dxa"/>
          </w:tcPr>
          <w:p w14:paraId="42BD9248" w14:textId="77777777" w:rsidR="004B3F04" w:rsidRDefault="006C736C" w:rsidP="000659BE">
            <w:pPr>
              <w:pStyle w:val="TableText"/>
            </w:pPr>
            <w:hyperlink w:anchor="C_4499-35979">
              <w:r w:rsidR="004B3F04">
                <w:rPr>
                  <w:rStyle w:val="HyperlinkText9pt"/>
                </w:rPr>
                <w:t>4499-35979</w:t>
              </w:r>
            </w:hyperlink>
          </w:p>
        </w:tc>
        <w:tc>
          <w:tcPr>
            <w:tcW w:w="2975" w:type="dxa"/>
          </w:tcPr>
          <w:p w14:paraId="7DA1A5AD" w14:textId="77777777" w:rsidR="004B3F04" w:rsidRDefault="004B3F04" w:rsidP="000659BE">
            <w:pPr>
              <w:pStyle w:val="TableText"/>
            </w:pPr>
          </w:p>
        </w:tc>
      </w:tr>
      <w:tr w:rsidR="004B3F04" w14:paraId="24FC7665" w14:textId="77777777" w:rsidTr="000659BE">
        <w:trPr>
          <w:jc w:val="center"/>
        </w:trPr>
        <w:tc>
          <w:tcPr>
            <w:tcW w:w="3345" w:type="dxa"/>
          </w:tcPr>
          <w:p w14:paraId="52F4834D" w14:textId="77777777" w:rsidR="004B3F04" w:rsidRDefault="004B3F04" w:rsidP="000659BE">
            <w:pPr>
              <w:pStyle w:val="TableText"/>
            </w:pPr>
            <w:r>
              <w:tab/>
            </w:r>
            <w:r>
              <w:tab/>
            </w:r>
            <w:r>
              <w:tab/>
              <w:t>@classCode</w:t>
            </w:r>
          </w:p>
        </w:tc>
        <w:tc>
          <w:tcPr>
            <w:tcW w:w="720" w:type="dxa"/>
          </w:tcPr>
          <w:p w14:paraId="095DF2F3" w14:textId="77777777" w:rsidR="004B3F04" w:rsidRDefault="004B3F04" w:rsidP="000659BE">
            <w:pPr>
              <w:pStyle w:val="TableText"/>
            </w:pPr>
            <w:r>
              <w:t>1..1</w:t>
            </w:r>
          </w:p>
        </w:tc>
        <w:tc>
          <w:tcPr>
            <w:tcW w:w="1152" w:type="dxa"/>
          </w:tcPr>
          <w:p w14:paraId="743DFCD0" w14:textId="77777777" w:rsidR="004B3F04" w:rsidRDefault="004B3F04" w:rsidP="000659BE">
            <w:pPr>
              <w:pStyle w:val="TableText"/>
            </w:pPr>
            <w:r>
              <w:t>SHALL</w:t>
            </w:r>
          </w:p>
        </w:tc>
        <w:tc>
          <w:tcPr>
            <w:tcW w:w="864" w:type="dxa"/>
          </w:tcPr>
          <w:p w14:paraId="09189BAC" w14:textId="77777777" w:rsidR="004B3F04" w:rsidRDefault="004B3F04" w:rsidP="000659BE">
            <w:pPr>
              <w:pStyle w:val="TableText"/>
            </w:pPr>
          </w:p>
        </w:tc>
        <w:tc>
          <w:tcPr>
            <w:tcW w:w="1104" w:type="dxa"/>
          </w:tcPr>
          <w:p w14:paraId="1018BC60" w14:textId="77777777" w:rsidR="004B3F04" w:rsidRDefault="006C736C" w:rsidP="000659BE">
            <w:pPr>
              <w:pStyle w:val="TableText"/>
            </w:pPr>
            <w:hyperlink w:anchor="C_4499-35983">
              <w:r w:rsidR="004B3F04">
                <w:rPr>
                  <w:rStyle w:val="HyperlinkText9pt"/>
                </w:rPr>
                <w:t>4499-35983</w:t>
              </w:r>
            </w:hyperlink>
          </w:p>
        </w:tc>
        <w:tc>
          <w:tcPr>
            <w:tcW w:w="2975" w:type="dxa"/>
          </w:tcPr>
          <w:p w14:paraId="1FFF6CC5" w14:textId="77777777" w:rsidR="004B3F04" w:rsidRDefault="004B3F04" w:rsidP="000659BE">
            <w:pPr>
              <w:pStyle w:val="TableText"/>
            </w:pPr>
            <w:r>
              <w:t>ROL</w:t>
            </w:r>
          </w:p>
        </w:tc>
      </w:tr>
      <w:tr w:rsidR="004B3F04" w14:paraId="5DD0715C" w14:textId="77777777" w:rsidTr="000659BE">
        <w:trPr>
          <w:jc w:val="center"/>
        </w:trPr>
        <w:tc>
          <w:tcPr>
            <w:tcW w:w="3345" w:type="dxa"/>
          </w:tcPr>
          <w:p w14:paraId="0456B658" w14:textId="77777777" w:rsidR="004B3F04" w:rsidRDefault="004B3F04" w:rsidP="000659BE">
            <w:pPr>
              <w:pStyle w:val="TableText"/>
            </w:pPr>
            <w:r>
              <w:tab/>
            </w:r>
            <w:r>
              <w:tab/>
            </w:r>
            <w:r>
              <w:tab/>
              <w:t>code</w:t>
            </w:r>
          </w:p>
        </w:tc>
        <w:tc>
          <w:tcPr>
            <w:tcW w:w="720" w:type="dxa"/>
          </w:tcPr>
          <w:p w14:paraId="0D9E038C" w14:textId="77777777" w:rsidR="004B3F04" w:rsidRDefault="004B3F04" w:rsidP="000659BE">
            <w:pPr>
              <w:pStyle w:val="TableText"/>
            </w:pPr>
            <w:r>
              <w:t>1..1</w:t>
            </w:r>
          </w:p>
        </w:tc>
        <w:tc>
          <w:tcPr>
            <w:tcW w:w="1152" w:type="dxa"/>
          </w:tcPr>
          <w:p w14:paraId="01FAC078" w14:textId="77777777" w:rsidR="004B3F04" w:rsidRDefault="004B3F04" w:rsidP="000659BE">
            <w:pPr>
              <w:pStyle w:val="TableText"/>
            </w:pPr>
            <w:r>
              <w:t>SHALL</w:t>
            </w:r>
          </w:p>
        </w:tc>
        <w:tc>
          <w:tcPr>
            <w:tcW w:w="864" w:type="dxa"/>
          </w:tcPr>
          <w:p w14:paraId="0BB66E53" w14:textId="77777777" w:rsidR="004B3F04" w:rsidRDefault="004B3F04" w:rsidP="000659BE">
            <w:pPr>
              <w:pStyle w:val="TableText"/>
            </w:pPr>
          </w:p>
        </w:tc>
        <w:tc>
          <w:tcPr>
            <w:tcW w:w="1104" w:type="dxa"/>
          </w:tcPr>
          <w:p w14:paraId="70B31881" w14:textId="77777777" w:rsidR="004B3F04" w:rsidRDefault="006C736C" w:rsidP="000659BE">
            <w:pPr>
              <w:pStyle w:val="TableText"/>
            </w:pPr>
            <w:hyperlink w:anchor="C_4499-35980">
              <w:r w:rsidR="004B3F04">
                <w:rPr>
                  <w:rStyle w:val="HyperlinkText9pt"/>
                </w:rPr>
                <w:t>4499-35980</w:t>
              </w:r>
            </w:hyperlink>
          </w:p>
        </w:tc>
        <w:tc>
          <w:tcPr>
            <w:tcW w:w="2975" w:type="dxa"/>
          </w:tcPr>
          <w:p w14:paraId="21C00019" w14:textId="77777777" w:rsidR="004B3F04" w:rsidRDefault="004B3F04" w:rsidP="000659BE">
            <w:pPr>
              <w:pStyle w:val="TableText"/>
            </w:pPr>
          </w:p>
        </w:tc>
      </w:tr>
      <w:tr w:rsidR="004B3F04" w14:paraId="4B2F4F68" w14:textId="77777777" w:rsidTr="000659BE">
        <w:trPr>
          <w:jc w:val="center"/>
        </w:trPr>
        <w:tc>
          <w:tcPr>
            <w:tcW w:w="3345" w:type="dxa"/>
          </w:tcPr>
          <w:p w14:paraId="2099ABB1" w14:textId="77777777" w:rsidR="004B3F04" w:rsidRDefault="004B3F04" w:rsidP="000659BE">
            <w:pPr>
              <w:pStyle w:val="TableText"/>
            </w:pPr>
            <w:r>
              <w:tab/>
            </w:r>
            <w:r>
              <w:tab/>
            </w:r>
            <w:r>
              <w:tab/>
            </w:r>
            <w:r>
              <w:tab/>
              <w:t>@valueSet</w:t>
            </w:r>
          </w:p>
        </w:tc>
        <w:tc>
          <w:tcPr>
            <w:tcW w:w="720" w:type="dxa"/>
          </w:tcPr>
          <w:p w14:paraId="425C73E7" w14:textId="77777777" w:rsidR="004B3F04" w:rsidRDefault="004B3F04" w:rsidP="000659BE">
            <w:pPr>
              <w:pStyle w:val="TableText"/>
            </w:pPr>
            <w:r>
              <w:t>0..1</w:t>
            </w:r>
          </w:p>
        </w:tc>
        <w:tc>
          <w:tcPr>
            <w:tcW w:w="1152" w:type="dxa"/>
          </w:tcPr>
          <w:p w14:paraId="6FD72D25" w14:textId="77777777" w:rsidR="004B3F04" w:rsidRDefault="004B3F04" w:rsidP="000659BE">
            <w:pPr>
              <w:pStyle w:val="TableText"/>
            </w:pPr>
            <w:r>
              <w:t>SHOULD</w:t>
            </w:r>
          </w:p>
        </w:tc>
        <w:tc>
          <w:tcPr>
            <w:tcW w:w="864" w:type="dxa"/>
          </w:tcPr>
          <w:p w14:paraId="2CEBE88B" w14:textId="77777777" w:rsidR="004B3F04" w:rsidRDefault="004B3F04" w:rsidP="000659BE">
            <w:pPr>
              <w:pStyle w:val="TableText"/>
            </w:pPr>
          </w:p>
        </w:tc>
        <w:tc>
          <w:tcPr>
            <w:tcW w:w="1104" w:type="dxa"/>
          </w:tcPr>
          <w:p w14:paraId="7144D8F6" w14:textId="77777777" w:rsidR="004B3F04" w:rsidRDefault="006C736C" w:rsidP="000659BE">
            <w:pPr>
              <w:pStyle w:val="TableText"/>
            </w:pPr>
            <w:hyperlink w:anchor="C_4499-35984">
              <w:r w:rsidR="004B3F04">
                <w:rPr>
                  <w:rStyle w:val="HyperlinkText9pt"/>
                </w:rPr>
                <w:t>4499-35984</w:t>
              </w:r>
            </w:hyperlink>
          </w:p>
        </w:tc>
        <w:tc>
          <w:tcPr>
            <w:tcW w:w="2975" w:type="dxa"/>
          </w:tcPr>
          <w:p w14:paraId="7944459B" w14:textId="77777777" w:rsidR="004B3F04" w:rsidRDefault="004B3F04" w:rsidP="000659BE">
            <w:pPr>
              <w:pStyle w:val="TableText"/>
            </w:pPr>
          </w:p>
        </w:tc>
      </w:tr>
    </w:tbl>
    <w:p w14:paraId="71062B9C" w14:textId="77777777" w:rsidR="004B3F04" w:rsidRDefault="004B3F04" w:rsidP="004B3F04">
      <w:pPr>
        <w:pStyle w:val="BodyText"/>
      </w:pPr>
    </w:p>
    <w:p w14:paraId="14C3EFEB" w14:textId="77777777" w:rsidR="004B3F04" w:rsidRDefault="004B3F04" w:rsidP="007E63CC">
      <w:pPr>
        <w:numPr>
          <w:ilvl w:val="0"/>
          <w:numId w:val="30"/>
        </w:numPr>
      </w:pPr>
      <w:r>
        <w:rPr>
          <w:rStyle w:val="keyword"/>
        </w:rPr>
        <w:t>SHALL</w:t>
      </w:r>
      <w:r>
        <w:t xml:space="preserve"> contain exactly one [1..1] </w:t>
      </w:r>
      <w:r>
        <w:rPr>
          <w:rStyle w:val="XMLnameBold"/>
        </w:rPr>
        <w:t>@classCode</w:t>
      </w:r>
      <w:r>
        <w:t>=</w:t>
      </w:r>
      <w:r>
        <w:rPr>
          <w:rStyle w:val="XMLname"/>
        </w:rPr>
        <w:t>"PRS"</w:t>
      </w:r>
      <w:r>
        <w:t xml:space="preserve"> personal relationship (CodeSystem: </w:t>
      </w:r>
      <w:r>
        <w:rPr>
          <w:rStyle w:val="XMLname"/>
        </w:rPr>
        <w:t>HL7RoleClass urn:oid:2.16.840.1.113883.5.110</w:t>
      </w:r>
      <w:r>
        <w:t>)</w:t>
      </w:r>
      <w:bookmarkStart w:id="1731" w:name="C_4499-35784"/>
      <w:r>
        <w:t xml:space="preserve"> (CONF:4499-35784)</w:t>
      </w:r>
      <w:bookmarkEnd w:id="1731"/>
      <w:r>
        <w:t>.</w:t>
      </w:r>
    </w:p>
    <w:p w14:paraId="3BD7C1BE" w14:textId="77777777" w:rsidR="004B3F04" w:rsidRDefault="004B3F04" w:rsidP="007E63CC">
      <w:pPr>
        <w:numPr>
          <w:ilvl w:val="0"/>
          <w:numId w:val="30"/>
        </w:numPr>
      </w:pPr>
      <w:r>
        <w:rPr>
          <w:rStyle w:val="keyword"/>
        </w:rPr>
        <w:t>SHALL</w:t>
      </w:r>
      <w:r>
        <w:t xml:space="preserve"> contain exactly one [1..1] </w:t>
      </w:r>
      <w:r>
        <w:rPr>
          <w:rStyle w:val="XMLnameBold"/>
        </w:rPr>
        <w:t>templateId</w:t>
      </w:r>
      <w:bookmarkStart w:id="1732" w:name="C_4499-35773"/>
      <w:r>
        <w:t xml:space="preserve"> (CONF:4499-35773)</w:t>
      </w:r>
      <w:bookmarkEnd w:id="1732"/>
      <w:r>
        <w:t>.</w:t>
      </w:r>
    </w:p>
    <w:p w14:paraId="5F3078C7" w14:textId="77777777" w:rsidR="004B3F04" w:rsidRDefault="004B3F04" w:rsidP="007E63CC">
      <w:pPr>
        <w:numPr>
          <w:ilvl w:val="1"/>
          <w:numId w:val="30"/>
        </w:numPr>
      </w:pPr>
      <w:r>
        <w:lastRenderedPageBreak/>
        <w:t xml:space="preserve">This templateId </w:t>
      </w:r>
      <w:r>
        <w:rPr>
          <w:rStyle w:val="keyword"/>
        </w:rPr>
        <w:t>SHALL</w:t>
      </w:r>
      <w:r>
        <w:t xml:space="preserve"> contain exactly one [1..1] </w:t>
      </w:r>
      <w:r>
        <w:rPr>
          <w:rStyle w:val="XMLnameBold"/>
        </w:rPr>
        <w:t>item</w:t>
      </w:r>
      <w:bookmarkStart w:id="1733" w:name="C_4499-35774"/>
      <w:r>
        <w:t xml:space="preserve"> (CONF:4499-35774)</w:t>
      </w:r>
      <w:bookmarkEnd w:id="1733"/>
      <w:r>
        <w:t xml:space="preserve"> such that it</w:t>
      </w:r>
    </w:p>
    <w:p w14:paraId="61965391" w14:textId="77777777" w:rsidR="004B3F04" w:rsidRDefault="004B3F04" w:rsidP="007E63CC">
      <w:pPr>
        <w:numPr>
          <w:ilvl w:val="2"/>
          <w:numId w:val="30"/>
        </w:numPr>
      </w:pPr>
      <w:r>
        <w:rPr>
          <w:rStyle w:val="keyword"/>
        </w:rPr>
        <w:t>SHALL</w:t>
      </w:r>
      <w:r>
        <w:t xml:space="preserve"> contain exactly one [1..1] </w:t>
      </w:r>
      <w:r>
        <w:rPr>
          <w:rStyle w:val="XMLnameBold"/>
        </w:rPr>
        <w:t>@root</w:t>
      </w:r>
      <w:r>
        <w:t>=</w:t>
      </w:r>
      <w:r>
        <w:rPr>
          <w:rStyle w:val="XMLname"/>
        </w:rPr>
        <w:t>"2.16.840.1.113883.10.20.28.4.134"</w:t>
      </w:r>
      <w:bookmarkStart w:id="1734" w:name="C_4499-35782"/>
      <w:r>
        <w:t xml:space="preserve"> (CONF:4499-35782)</w:t>
      </w:r>
      <w:bookmarkEnd w:id="1734"/>
      <w:r>
        <w:t>.</w:t>
      </w:r>
    </w:p>
    <w:p w14:paraId="5F10C361" w14:textId="77777777" w:rsidR="004B3F04" w:rsidRDefault="004B3F04" w:rsidP="007E63CC">
      <w:pPr>
        <w:numPr>
          <w:ilvl w:val="2"/>
          <w:numId w:val="30"/>
        </w:numPr>
      </w:pPr>
      <w:r>
        <w:rPr>
          <w:rStyle w:val="keyword"/>
        </w:rPr>
        <w:t>SHALL</w:t>
      </w:r>
      <w:r>
        <w:t xml:space="preserve"> contain exactly one [1..1] </w:t>
      </w:r>
      <w:r>
        <w:rPr>
          <w:rStyle w:val="XMLnameBold"/>
        </w:rPr>
        <w:t>@extension</w:t>
      </w:r>
      <w:r>
        <w:t>=</w:t>
      </w:r>
      <w:r>
        <w:rPr>
          <w:rStyle w:val="XMLname"/>
        </w:rPr>
        <w:t>"2021-02-01"</w:t>
      </w:r>
      <w:bookmarkStart w:id="1735" w:name="C_4499-35783"/>
      <w:r>
        <w:t xml:space="preserve"> (CONF:4499-35783)</w:t>
      </w:r>
      <w:bookmarkEnd w:id="1735"/>
      <w:r>
        <w:t>.</w:t>
      </w:r>
    </w:p>
    <w:p w14:paraId="21245B0C" w14:textId="77777777" w:rsidR="004B3F04" w:rsidRDefault="004B3F04" w:rsidP="007E63CC">
      <w:pPr>
        <w:numPr>
          <w:ilvl w:val="0"/>
          <w:numId w:val="30"/>
        </w:numPr>
      </w:pPr>
      <w:r>
        <w:rPr>
          <w:rStyle w:val="keyword"/>
        </w:rPr>
        <w:t>MAY</w:t>
      </w:r>
      <w:r>
        <w:t xml:space="preserve"> contain zero or one [0..1] </w:t>
      </w:r>
      <w:r>
        <w:rPr>
          <w:rStyle w:val="XMLnameBold"/>
        </w:rPr>
        <w:t>id</w:t>
      </w:r>
      <w:bookmarkStart w:id="1736" w:name="C_4499-35778"/>
      <w:r>
        <w:t xml:space="preserve"> (CONF:4499-35778)</w:t>
      </w:r>
      <w:bookmarkEnd w:id="1736"/>
      <w:r>
        <w:t>.</w:t>
      </w:r>
      <w:r>
        <w:br/>
        <w:t>Note: id</w:t>
      </w:r>
    </w:p>
    <w:p w14:paraId="0AC5AA0A" w14:textId="77777777" w:rsidR="004B3F04" w:rsidRDefault="004B3F04" w:rsidP="007E63CC">
      <w:pPr>
        <w:numPr>
          <w:ilvl w:val="1"/>
          <w:numId w:val="30"/>
        </w:numPr>
      </w:pPr>
      <w:r>
        <w:t xml:space="preserve">The id, if present, </w:t>
      </w:r>
      <w:r>
        <w:rPr>
          <w:rStyle w:val="keyword"/>
        </w:rPr>
        <w:t>SHALL</w:t>
      </w:r>
      <w:r>
        <w:t xml:space="preserve"> contain exactly one [1..1] </w:t>
      </w:r>
      <w:r>
        <w:rPr>
          <w:rStyle w:val="XMLnameBold"/>
        </w:rPr>
        <w:t>item</w:t>
      </w:r>
      <w:bookmarkStart w:id="1737" w:name="C_4499-35779"/>
      <w:r>
        <w:t xml:space="preserve"> (CONF:4499-35779)</w:t>
      </w:r>
      <w:bookmarkEnd w:id="1737"/>
      <w:r>
        <w:t>.</w:t>
      </w:r>
    </w:p>
    <w:p w14:paraId="5C18EA78" w14:textId="77777777" w:rsidR="004B3F04" w:rsidRDefault="004B3F04" w:rsidP="007E63CC">
      <w:pPr>
        <w:numPr>
          <w:ilvl w:val="2"/>
          <w:numId w:val="30"/>
        </w:numPr>
      </w:pPr>
      <w:r>
        <w:t xml:space="preserve">This item </w:t>
      </w:r>
      <w:r>
        <w:rPr>
          <w:rStyle w:val="keyword"/>
        </w:rPr>
        <w:t>SHALL</w:t>
      </w:r>
      <w:r>
        <w:t xml:space="preserve"> contain exactly one [1..1] </w:t>
      </w:r>
      <w:r>
        <w:rPr>
          <w:rStyle w:val="XMLnameBold"/>
        </w:rPr>
        <w:t>@root</w:t>
      </w:r>
      <w:bookmarkStart w:id="1738" w:name="C_4499-35787"/>
      <w:r>
        <w:t xml:space="preserve"> (CONF:4499-35787)</w:t>
      </w:r>
      <w:bookmarkEnd w:id="1738"/>
      <w:r>
        <w:t>.</w:t>
      </w:r>
    </w:p>
    <w:p w14:paraId="42E7D735" w14:textId="77777777" w:rsidR="004B3F04" w:rsidRDefault="004B3F04" w:rsidP="007E63CC">
      <w:pPr>
        <w:numPr>
          <w:ilvl w:val="0"/>
          <w:numId w:val="30"/>
        </w:numPr>
      </w:pPr>
      <w:r>
        <w:rPr>
          <w:rStyle w:val="keyword"/>
        </w:rPr>
        <w:t>MAY</w:t>
      </w:r>
      <w:r>
        <w:t xml:space="preserve"> contain zero or one [0..1] </w:t>
      </w:r>
      <w:r>
        <w:rPr>
          <w:rStyle w:val="XMLnameBold"/>
        </w:rPr>
        <w:t>playingPerson</w:t>
      </w:r>
      <w:bookmarkStart w:id="1739" w:name="C_4499-35978"/>
      <w:r>
        <w:t xml:space="preserve"> (CONF:4499-35978)</w:t>
      </w:r>
      <w:bookmarkEnd w:id="1739"/>
      <w:r>
        <w:t>.</w:t>
      </w:r>
    </w:p>
    <w:p w14:paraId="5337EF62"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740" w:name="C_4499-35981"/>
      <w:r>
        <w:t xml:space="preserve"> (CONF:4499-35981)</w:t>
      </w:r>
      <w:bookmarkEnd w:id="1740"/>
      <w:r>
        <w:t>.</w:t>
      </w:r>
    </w:p>
    <w:p w14:paraId="23E7685B" w14:textId="77777777" w:rsidR="004B3F04" w:rsidRDefault="004B3F04" w:rsidP="007E63CC">
      <w:pPr>
        <w:numPr>
          <w:ilvl w:val="1"/>
          <w:numId w:val="30"/>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741" w:name="C_4499-35982"/>
      <w:r>
        <w:t xml:space="preserve"> (CONF:4499-35982)</w:t>
      </w:r>
      <w:bookmarkEnd w:id="1741"/>
      <w:r>
        <w:t>.</w:t>
      </w:r>
    </w:p>
    <w:p w14:paraId="7F9B3828" w14:textId="77777777" w:rsidR="004B3F04" w:rsidRDefault="004B3F04" w:rsidP="007E63CC">
      <w:pPr>
        <w:numPr>
          <w:ilvl w:val="1"/>
          <w:numId w:val="30"/>
        </w:numPr>
      </w:pPr>
      <w:r>
        <w:t xml:space="preserve">The playingPerson, if present, </w:t>
      </w:r>
      <w:r>
        <w:rPr>
          <w:rStyle w:val="keyword"/>
        </w:rPr>
        <w:t>MAY</w:t>
      </w:r>
      <w:r>
        <w:t xml:space="preserve"> contain zero or more [0..*] </w:t>
      </w:r>
      <w:r>
        <w:rPr>
          <w:rStyle w:val="XMLnameBold"/>
        </w:rPr>
        <w:t>id</w:t>
      </w:r>
      <w:bookmarkStart w:id="1742" w:name="C_4499-35985"/>
      <w:r>
        <w:t xml:space="preserve"> (CONF:4499-35985)</w:t>
      </w:r>
      <w:bookmarkEnd w:id="1742"/>
      <w:r>
        <w:t>.</w:t>
      </w:r>
      <w:r>
        <w:br/>
        <w:t>Note: identifier</w:t>
      </w:r>
    </w:p>
    <w:p w14:paraId="00C65337" w14:textId="77777777" w:rsidR="004B3F04" w:rsidRDefault="004B3F04" w:rsidP="007E63CC">
      <w:pPr>
        <w:numPr>
          <w:ilvl w:val="2"/>
          <w:numId w:val="30"/>
        </w:numPr>
      </w:pPr>
      <w:r>
        <w:t xml:space="preserve">The id, if present, </w:t>
      </w:r>
      <w:r>
        <w:rPr>
          <w:rStyle w:val="keyword"/>
        </w:rPr>
        <w:t>SHALL</w:t>
      </w:r>
      <w:r>
        <w:t xml:space="preserve"> contain exactly one [1..1] </w:t>
      </w:r>
      <w:r>
        <w:rPr>
          <w:rStyle w:val="XMLnameBold"/>
        </w:rPr>
        <w:t>item</w:t>
      </w:r>
      <w:bookmarkStart w:id="1743" w:name="C_4499-35986"/>
      <w:r>
        <w:t xml:space="preserve"> (CONF:4499-35986)</w:t>
      </w:r>
      <w:bookmarkEnd w:id="1743"/>
      <w:r>
        <w:t>.</w:t>
      </w:r>
    </w:p>
    <w:p w14:paraId="5373220C"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@root</w:t>
      </w:r>
      <w:bookmarkStart w:id="1744" w:name="C_4499-35987"/>
      <w:r>
        <w:t xml:space="preserve"> (CONF:4499-35987)</w:t>
      </w:r>
      <w:bookmarkEnd w:id="1744"/>
      <w:r>
        <w:t>.</w:t>
      </w:r>
    </w:p>
    <w:p w14:paraId="02EE01A1" w14:textId="77777777" w:rsidR="004B3F04" w:rsidRDefault="004B3F04" w:rsidP="007E63CC">
      <w:pPr>
        <w:numPr>
          <w:ilvl w:val="3"/>
          <w:numId w:val="30"/>
        </w:numPr>
      </w:pPr>
      <w:r>
        <w:t xml:space="preserve">This item </w:t>
      </w:r>
      <w:r>
        <w:rPr>
          <w:rStyle w:val="keyword"/>
        </w:rPr>
        <w:t>SHALL</w:t>
      </w:r>
      <w:r>
        <w:t xml:space="preserve"> contain exactly one [1..1] </w:t>
      </w:r>
      <w:r>
        <w:rPr>
          <w:rStyle w:val="XMLnameBold"/>
        </w:rPr>
        <w:t>@extension</w:t>
      </w:r>
      <w:bookmarkStart w:id="1745" w:name="C_4499-35988"/>
      <w:r>
        <w:t xml:space="preserve"> (CONF:4499-35988)</w:t>
      </w:r>
      <w:bookmarkEnd w:id="1745"/>
      <w:r>
        <w:t>.</w:t>
      </w:r>
    </w:p>
    <w:p w14:paraId="7FC11F34" w14:textId="77777777" w:rsidR="004B3F04" w:rsidRDefault="004B3F04" w:rsidP="007E63CC">
      <w:pPr>
        <w:numPr>
          <w:ilvl w:val="1"/>
          <w:numId w:val="30"/>
        </w:numPr>
      </w:pPr>
      <w:r>
        <w:t xml:space="preserve">The playingPerson, if present, </w:t>
      </w:r>
      <w:r>
        <w:rPr>
          <w:rStyle w:val="keyword"/>
        </w:rPr>
        <w:t>MAY</w:t>
      </w:r>
      <w:r>
        <w:t xml:space="preserve"> contain zero or one [0..1] </w:t>
      </w:r>
      <w:r>
        <w:rPr>
          <w:rStyle w:val="XMLnameBold"/>
        </w:rPr>
        <w:t>asRolePlayed</w:t>
      </w:r>
      <w:bookmarkStart w:id="1746" w:name="C_4499-35979"/>
      <w:r>
        <w:t xml:space="preserve"> (CONF:4499-35979)</w:t>
      </w:r>
      <w:bookmarkEnd w:id="1746"/>
      <w:r>
        <w:t>.</w:t>
      </w:r>
      <w:r>
        <w:br/>
        <w:t>Note: Relationship</w:t>
      </w:r>
    </w:p>
    <w:p w14:paraId="2ED7040E"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747" w:name="C_4499-35983"/>
      <w:r>
        <w:t xml:space="preserve"> (CONF:4499-35983)</w:t>
      </w:r>
      <w:bookmarkEnd w:id="1747"/>
      <w:r>
        <w:t>.</w:t>
      </w:r>
    </w:p>
    <w:p w14:paraId="09C368BA" w14:textId="77777777" w:rsidR="004B3F04" w:rsidRDefault="004B3F04" w:rsidP="007E63CC">
      <w:pPr>
        <w:numPr>
          <w:ilvl w:val="2"/>
          <w:numId w:val="30"/>
        </w:numPr>
      </w:pPr>
      <w:r>
        <w:t xml:space="preserve">The asRolePlayed, if present, </w:t>
      </w:r>
      <w:r>
        <w:rPr>
          <w:rStyle w:val="keyword"/>
        </w:rPr>
        <w:t>SHALL</w:t>
      </w:r>
      <w:r>
        <w:t xml:space="preserve"> contain exactly one [1..1] </w:t>
      </w:r>
      <w:r>
        <w:rPr>
          <w:rStyle w:val="XMLnameBold"/>
        </w:rPr>
        <w:t>code</w:t>
      </w:r>
      <w:bookmarkStart w:id="1748" w:name="C_4499-35980"/>
      <w:r>
        <w:t xml:space="preserve"> (CONF:4499-35980)</w:t>
      </w:r>
      <w:bookmarkEnd w:id="1748"/>
      <w:r>
        <w:t>.</w:t>
      </w:r>
    </w:p>
    <w:p w14:paraId="289560AB" w14:textId="77777777" w:rsidR="004B3F04" w:rsidRDefault="004B3F04" w:rsidP="007E63CC">
      <w:pPr>
        <w:numPr>
          <w:ilvl w:val="3"/>
          <w:numId w:val="30"/>
        </w:numPr>
      </w:pPr>
      <w:r>
        <w:t xml:space="preserve">This code </w:t>
      </w:r>
      <w:r>
        <w:rPr>
          <w:rStyle w:val="keyword"/>
        </w:rPr>
        <w:t>SHOULD</w:t>
      </w:r>
      <w:r>
        <w:t xml:space="preserve"> contain zero or one [0..1] </w:t>
      </w:r>
      <w:r>
        <w:rPr>
          <w:rStyle w:val="XMLnameBold"/>
        </w:rPr>
        <w:t>@valueSet</w:t>
      </w:r>
      <w:bookmarkStart w:id="1749" w:name="C_4499-35984"/>
      <w:r>
        <w:t xml:space="preserve"> (CONF:4499-35984)</w:t>
      </w:r>
      <w:bookmarkEnd w:id="1749"/>
      <w:r>
        <w:t>.</w:t>
      </w:r>
    </w:p>
    <w:p w14:paraId="05AA4356" w14:textId="77777777" w:rsidR="004B3F04" w:rsidRDefault="004B3F04" w:rsidP="004B3F04">
      <w:pPr>
        <w:pStyle w:val="Caption"/>
        <w:ind w:left="130" w:right="115"/>
      </w:pPr>
      <w:bookmarkStart w:id="1750" w:name="_Toc64842025"/>
      <w:bookmarkStart w:id="1751" w:name="_Toc65482941"/>
      <w:r>
        <w:t xml:space="preserve">Figure </w:t>
      </w:r>
      <w:r>
        <w:fldChar w:fldCharType="begin"/>
      </w:r>
      <w:r>
        <w:instrText>SEQ Figure \* ARABIC</w:instrText>
      </w:r>
      <w:r>
        <w:fldChar w:fldCharType="separate"/>
      </w:r>
      <w:r>
        <w:t>27</w:t>
      </w:r>
      <w:r>
        <w:fldChar w:fldCharType="end"/>
      </w:r>
      <w:r>
        <w:t>: Entity - Care Partner (V2) Example</w:t>
      </w:r>
      <w:bookmarkEnd w:id="1750"/>
      <w:bookmarkEnd w:id="1751"/>
    </w:p>
    <w:p w14:paraId="6FE5EB18" w14:textId="77777777" w:rsidR="004B3F04" w:rsidRDefault="004B3F04" w:rsidP="004B3F04">
      <w:pPr>
        <w:pStyle w:val="Example"/>
        <w:ind w:left="130" w:right="115"/>
      </w:pPr>
      <w:r>
        <w:t>&lt;Role classCode="PRS"&gt;</w:t>
      </w:r>
    </w:p>
    <w:p w14:paraId="6278E20A" w14:textId="77777777" w:rsidR="004B3F04" w:rsidRDefault="004B3F04" w:rsidP="004B3F04">
      <w:pPr>
        <w:pStyle w:val="Example"/>
        <w:ind w:left="130" w:right="115"/>
      </w:pPr>
      <w:r>
        <w:t xml:space="preserve">  &lt;templateId&gt;</w:t>
      </w:r>
    </w:p>
    <w:p w14:paraId="5284903E" w14:textId="77777777" w:rsidR="004B3F04" w:rsidRDefault="004B3F04" w:rsidP="004B3F04">
      <w:pPr>
        <w:pStyle w:val="Example"/>
        <w:ind w:left="130" w:right="115"/>
      </w:pPr>
      <w:r>
        <w:t xml:space="preserve">    &lt;item root="2.16.840.1.113883.10.20.28.4.134" extension="2021-02-01" /&gt;</w:t>
      </w:r>
    </w:p>
    <w:p w14:paraId="429E88F8" w14:textId="77777777" w:rsidR="004B3F04" w:rsidRDefault="004B3F04" w:rsidP="004B3F04">
      <w:pPr>
        <w:pStyle w:val="Example"/>
        <w:ind w:left="130" w:right="115"/>
      </w:pPr>
      <w:r>
        <w:t xml:space="preserve">  &lt;/templateId&gt;</w:t>
      </w:r>
    </w:p>
    <w:p w14:paraId="56F961E4" w14:textId="77777777" w:rsidR="004B3F04" w:rsidRDefault="004B3F04" w:rsidP="004B3F04">
      <w:pPr>
        <w:pStyle w:val="Example"/>
        <w:ind w:left="130" w:right="115"/>
      </w:pPr>
      <w:r>
        <w:t xml:space="preserve">  &lt;playingPerson classCode="PSN" determinerCode="INSTANCE"&gt;</w:t>
      </w:r>
    </w:p>
    <w:p w14:paraId="382D52D4" w14:textId="77777777" w:rsidR="004B3F04" w:rsidRDefault="004B3F04" w:rsidP="004B3F04">
      <w:pPr>
        <w:pStyle w:val="Example"/>
        <w:ind w:left="130" w:right="115"/>
      </w:pPr>
      <w:r>
        <w:t xml:space="preserve">    &lt;asRolePlayed classCode="ROL"&gt;</w:t>
      </w:r>
    </w:p>
    <w:p w14:paraId="3DCF512E" w14:textId="77777777" w:rsidR="004B3F04" w:rsidRDefault="004B3F04" w:rsidP="004B3F04">
      <w:pPr>
        <w:pStyle w:val="Example"/>
        <w:ind w:left="130" w:right="115"/>
      </w:pPr>
      <w:r>
        <w:t xml:space="preserve">      ...</w:t>
      </w:r>
    </w:p>
    <w:p w14:paraId="556A1419" w14:textId="77777777" w:rsidR="004B3F04" w:rsidRDefault="004B3F04" w:rsidP="004B3F04">
      <w:pPr>
        <w:pStyle w:val="Example"/>
        <w:ind w:left="130" w:right="115"/>
      </w:pPr>
      <w:r>
        <w:t xml:space="preserve">    &lt;/asRolePlayed&gt;</w:t>
      </w:r>
    </w:p>
    <w:p w14:paraId="6191DA5F" w14:textId="77777777" w:rsidR="004B3F04" w:rsidRDefault="004B3F04" w:rsidP="004B3F04">
      <w:pPr>
        <w:pStyle w:val="Example"/>
        <w:ind w:left="130" w:right="115"/>
      </w:pPr>
      <w:r>
        <w:t xml:space="preserve">  &lt;/playingPerson&gt;</w:t>
      </w:r>
    </w:p>
    <w:p w14:paraId="33735FCE" w14:textId="77777777" w:rsidR="004B3F04" w:rsidRDefault="004B3F04" w:rsidP="004B3F04">
      <w:pPr>
        <w:pStyle w:val="Example"/>
        <w:ind w:left="130" w:right="115"/>
      </w:pPr>
      <w:r>
        <w:t>&lt;/Role&gt;</w:t>
      </w:r>
    </w:p>
    <w:p w14:paraId="6C2F2DE3" w14:textId="77777777" w:rsidR="004B3F04" w:rsidRDefault="004B3F04" w:rsidP="004B3F04">
      <w:pPr>
        <w:pStyle w:val="BodyText"/>
      </w:pPr>
    </w:p>
    <w:p w14:paraId="69004550" w14:textId="66057256" w:rsidR="004B3F04" w:rsidRDefault="004B3F04" w:rsidP="004B3F04">
      <w:pPr>
        <w:pStyle w:val="Heading2nospace"/>
      </w:pPr>
      <w:bookmarkStart w:id="1752" w:name="E_Entity_Location"/>
      <w:bookmarkStart w:id="1753" w:name="_Toc64841892"/>
      <w:bookmarkStart w:id="1754" w:name="_Toc65482808"/>
      <w:r>
        <w:lastRenderedPageBreak/>
        <w:t>Entity - Location</w:t>
      </w:r>
      <w:bookmarkEnd w:id="1752"/>
      <w:bookmarkEnd w:id="1753"/>
      <w:r w:rsidR="006F762B">
        <w:t xml:space="preserve"> - DRAFT</w:t>
      </w:r>
      <w:bookmarkEnd w:id="1754"/>
    </w:p>
    <w:p w14:paraId="4A7004F9" w14:textId="77777777" w:rsidR="004B3F04" w:rsidRDefault="004B3F04" w:rsidP="004B3F04">
      <w:pPr>
        <w:pStyle w:val="BracketData"/>
      </w:pPr>
      <w:r>
        <w:t>[Role: identifier urn:hl7ii:2.16.840.1.113883.10.20.28.4.142:2021-02-01 (open)]</w:t>
      </w:r>
    </w:p>
    <w:p w14:paraId="467BA869" w14:textId="77777777" w:rsidR="004B3F04" w:rsidRDefault="004B3F04" w:rsidP="004B3F04">
      <w:pPr>
        <w:pStyle w:val="Caption"/>
      </w:pPr>
      <w:bookmarkStart w:id="1755" w:name="_Toc64842138"/>
      <w:bookmarkStart w:id="1756" w:name="_Toc65483222"/>
      <w:r>
        <w:t xml:space="preserve">Table </w:t>
      </w:r>
      <w:r>
        <w:fldChar w:fldCharType="begin"/>
      </w:r>
      <w:r>
        <w:instrText>SEQ Table \* ARABIC</w:instrText>
      </w:r>
      <w:r>
        <w:fldChar w:fldCharType="separate"/>
      </w:r>
      <w:r>
        <w:t>61</w:t>
      </w:r>
      <w:r>
        <w:fldChar w:fldCharType="end"/>
      </w:r>
      <w:r>
        <w:t>: Entity - Location Contexts</w:t>
      </w:r>
      <w:bookmarkEnd w:id="1755"/>
      <w:bookmarkEnd w:id="17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024FE76" w14:textId="77777777" w:rsidTr="000659BE">
        <w:trPr>
          <w:cantSplit/>
          <w:tblHeader/>
          <w:jc w:val="center"/>
        </w:trPr>
        <w:tc>
          <w:tcPr>
            <w:tcW w:w="360" w:type="dxa"/>
            <w:shd w:val="clear" w:color="auto" w:fill="E6E6E6"/>
          </w:tcPr>
          <w:p w14:paraId="10F8A9D3" w14:textId="77777777" w:rsidR="004B3F04" w:rsidRDefault="004B3F04" w:rsidP="000659BE">
            <w:pPr>
              <w:pStyle w:val="TableHead"/>
            </w:pPr>
            <w:r>
              <w:t>Contained By:</w:t>
            </w:r>
          </w:p>
        </w:tc>
        <w:tc>
          <w:tcPr>
            <w:tcW w:w="360" w:type="dxa"/>
            <w:shd w:val="clear" w:color="auto" w:fill="E6E6E6"/>
          </w:tcPr>
          <w:p w14:paraId="2E97C9C9" w14:textId="77777777" w:rsidR="004B3F04" w:rsidRDefault="004B3F04" w:rsidP="000659BE">
            <w:pPr>
              <w:pStyle w:val="TableHead"/>
            </w:pPr>
            <w:r>
              <w:t>Contains:</w:t>
            </w:r>
          </w:p>
        </w:tc>
      </w:tr>
      <w:tr w:rsidR="004B3F04" w14:paraId="4B50B141" w14:textId="77777777" w:rsidTr="000659BE">
        <w:trPr>
          <w:jc w:val="center"/>
        </w:trPr>
        <w:tc>
          <w:tcPr>
            <w:tcW w:w="360" w:type="dxa"/>
          </w:tcPr>
          <w:p w14:paraId="7642B18E"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77A299BB"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33F09298"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2F34AE35"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130BEAB1"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4B374E0F"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23BA7369"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42EA5471"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32B64FF7"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17267333"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391E3568"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56F3B45E"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5E5B4EF7"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6FF14B3F"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16E090D9"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40218A1B"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61BC0D44"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0655D348"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25972203"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3200910D"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5AC96FE5"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7CD68BAA"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4DB8F30A" w14:textId="77777777" w:rsidR="004B3F04" w:rsidRDefault="004B3F04" w:rsidP="000659BE"/>
        </w:tc>
      </w:tr>
    </w:tbl>
    <w:p w14:paraId="71ACF6A8" w14:textId="77777777" w:rsidR="004B3F04" w:rsidRDefault="004B3F04" w:rsidP="004B3F04">
      <w:pPr>
        <w:pStyle w:val="BodyText"/>
      </w:pPr>
    </w:p>
    <w:p w14:paraId="137F8864" w14:textId="77777777" w:rsidR="004B3F04" w:rsidRDefault="004B3F04" w:rsidP="004B3F04">
      <w:r>
        <w:t>This template represents Entity that is location – information about a physical place where services and resources are provided and resources and participants may be stored, found, contained, or accommodated.</w:t>
      </w:r>
    </w:p>
    <w:p w14:paraId="1EA01376" w14:textId="77777777" w:rsidR="004B3F04" w:rsidRDefault="004B3F04" w:rsidP="004B3F04">
      <w:pPr>
        <w:pStyle w:val="Caption"/>
      </w:pPr>
      <w:bookmarkStart w:id="1757" w:name="_Toc64842139"/>
      <w:bookmarkStart w:id="1758" w:name="_Toc65483223"/>
      <w:r>
        <w:lastRenderedPageBreak/>
        <w:t xml:space="preserve">Table </w:t>
      </w:r>
      <w:r>
        <w:fldChar w:fldCharType="begin"/>
      </w:r>
      <w:r>
        <w:instrText>SEQ Table \* ARABIC</w:instrText>
      </w:r>
      <w:r>
        <w:fldChar w:fldCharType="separate"/>
      </w:r>
      <w:r>
        <w:t>62</w:t>
      </w:r>
      <w:r>
        <w:fldChar w:fldCharType="end"/>
      </w:r>
      <w:r>
        <w:t>: Entity - Location Constraints Overview</w:t>
      </w:r>
      <w:bookmarkEnd w:id="1757"/>
      <w:bookmarkEnd w:id="17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7E5D22" w14:textId="77777777" w:rsidTr="000659BE">
        <w:trPr>
          <w:cantSplit/>
          <w:tblHeader/>
          <w:jc w:val="center"/>
        </w:trPr>
        <w:tc>
          <w:tcPr>
            <w:tcW w:w="0" w:type="dxa"/>
            <w:shd w:val="clear" w:color="auto" w:fill="E6E6E6"/>
            <w:noWrap/>
          </w:tcPr>
          <w:p w14:paraId="7E175301" w14:textId="77777777" w:rsidR="004B3F04" w:rsidRDefault="004B3F04" w:rsidP="000659BE">
            <w:pPr>
              <w:pStyle w:val="TableHead"/>
            </w:pPr>
            <w:r>
              <w:t>XPath</w:t>
            </w:r>
          </w:p>
        </w:tc>
        <w:tc>
          <w:tcPr>
            <w:tcW w:w="720" w:type="dxa"/>
            <w:shd w:val="clear" w:color="auto" w:fill="E6E6E6"/>
            <w:noWrap/>
          </w:tcPr>
          <w:p w14:paraId="5FD855F5" w14:textId="77777777" w:rsidR="004B3F04" w:rsidRDefault="004B3F04" w:rsidP="000659BE">
            <w:pPr>
              <w:pStyle w:val="TableHead"/>
            </w:pPr>
            <w:r>
              <w:t>Card.</w:t>
            </w:r>
          </w:p>
        </w:tc>
        <w:tc>
          <w:tcPr>
            <w:tcW w:w="1152" w:type="dxa"/>
            <w:shd w:val="clear" w:color="auto" w:fill="E6E6E6"/>
            <w:noWrap/>
          </w:tcPr>
          <w:p w14:paraId="096676F1" w14:textId="77777777" w:rsidR="004B3F04" w:rsidRDefault="004B3F04" w:rsidP="000659BE">
            <w:pPr>
              <w:pStyle w:val="TableHead"/>
            </w:pPr>
            <w:r>
              <w:t>Verb</w:t>
            </w:r>
          </w:p>
        </w:tc>
        <w:tc>
          <w:tcPr>
            <w:tcW w:w="864" w:type="dxa"/>
            <w:shd w:val="clear" w:color="auto" w:fill="E6E6E6"/>
            <w:noWrap/>
          </w:tcPr>
          <w:p w14:paraId="3AEDB459" w14:textId="77777777" w:rsidR="004B3F04" w:rsidRDefault="004B3F04" w:rsidP="000659BE">
            <w:pPr>
              <w:pStyle w:val="TableHead"/>
            </w:pPr>
            <w:r>
              <w:t>Data Type</w:t>
            </w:r>
          </w:p>
        </w:tc>
        <w:tc>
          <w:tcPr>
            <w:tcW w:w="864" w:type="dxa"/>
            <w:shd w:val="clear" w:color="auto" w:fill="E6E6E6"/>
            <w:noWrap/>
          </w:tcPr>
          <w:p w14:paraId="4C2C8808" w14:textId="77777777" w:rsidR="004B3F04" w:rsidRDefault="004B3F04" w:rsidP="000659BE">
            <w:pPr>
              <w:pStyle w:val="TableHead"/>
            </w:pPr>
            <w:r>
              <w:t>CONF#</w:t>
            </w:r>
          </w:p>
        </w:tc>
        <w:tc>
          <w:tcPr>
            <w:tcW w:w="864" w:type="dxa"/>
            <w:shd w:val="clear" w:color="auto" w:fill="E6E6E6"/>
            <w:noWrap/>
          </w:tcPr>
          <w:p w14:paraId="636B829B" w14:textId="77777777" w:rsidR="004B3F04" w:rsidRDefault="004B3F04" w:rsidP="000659BE">
            <w:pPr>
              <w:pStyle w:val="TableHead"/>
            </w:pPr>
            <w:r>
              <w:t>Value</w:t>
            </w:r>
          </w:p>
        </w:tc>
      </w:tr>
      <w:tr w:rsidR="004B3F04" w14:paraId="4A0EB0D8" w14:textId="77777777" w:rsidTr="000659BE">
        <w:trPr>
          <w:jc w:val="center"/>
        </w:trPr>
        <w:tc>
          <w:tcPr>
            <w:tcW w:w="10160" w:type="dxa"/>
            <w:gridSpan w:val="6"/>
          </w:tcPr>
          <w:p w14:paraId="40C7BF9D" w14:textId="77777777" w:rsidR="004B3F04" w:rsidRDefault="004B3F04" w:rsidP="000659BE">
            <w:pPr>
              <w:pStyle w:val="TableText"/>
            </w:pPr>
            <w:r>
              <w:t>Role (identifier: urn:hl7ii:2.16.840.1.113883.10.20.28.4.142:2021-02-01)</w:t>
            </w:r>
          </w:p>
        </w:tc>
      </w:tr>
      <w:tr w:rsidR="004B3F04" w14:paraId="46E9D6C2" w14:textId="77777777" w:rsidTr="000659BE">
        <w:trPr>
          <w:jc w:val="center"/>
        </w:trPr>
        <w:tc>
          <w:tcPr>
            <w:tcW w:w="3345" w:type="dxa"/>
          </w:tcPr>
          <w:p w14:paraId="30A31AE6" w14:textId="77777777" w:rsidR="004B3F04" w:rsidRDefault="004B3F04" w:rsidP="000659BE">
            <w:pPr>
              <w:pStyle w:val="TableText"/>
            </w:pPr>
            <w:r>
              <w:tab/>
              <w:t>@classCode</w:t>
            </w:r>
          </w:p>
        </w:tc>
        <w:tc>
          <w:tcPr>
            <w:tcW w:w="720" w:type="dxa"/>
          </w:tcPr>
          <w:p w14:paraId="7C4BA784" w14:textId="77777777" w:rsidR="004B3F04" w:rsidRDefault="004B3F04" w:rsidP="000659BE">
            <w:pPr>
              <w:pStyle w:val="TableText"/>
            </w:pPr>
            <w:r>
              <w:t>1..1</w:t>
            </w:r>
          </w:p>
        </w:tc>
        <w:tc>
          <w:tcPr>
            <w:tcW w:w="1152" w:type="dxa"/>
          </w:tcPr>
          <w:p w14:paraId="7D667B78" w14:textId="77777777" w:rsidR="004B3F04" w:rsidRDefault="004B3F04" w:rsidP="000659BE">
            <w:pPr>
              <w:pStyle w:val="TableText"/>
            </w:pPr>
            <w:r>
              <w:t>SHALL</w:t>
            </w:r>
          </w:p>
        </w:tc>
        <w:tc>
          <w:tcPr>
            <w:tcW w:w="864" w:type="dxa"/>
          </w:tcPr>
          <w:p w14:paraId="5F9BA8FF" w14:textId="77777777" w:rsidR="004B3F04" w:rsidRDefault="004B3F04" w:rsidP="000659BE">
            <w:pPr>
              <w:pStyle w:val="TableText"/>
            </w:pPr>
          </w:p>
        </w:tc>
        <w:tc>
          <w:tcPr>
            <w:tcW w:w="1104" w:type="dxa"/>
          </w:tcPr>
          <w:p w14:paraId="71AF28F5" w14:textId="77777777" w:rsidR="004B3F04" w:rsidRDefault="006C736C" w:rsidP="000659BE">
            <w:pPr>
              <w:pStyle w:val="TableText"/>
            </w:pPr>
            <w:hyperlink w:anchor="C_4499-35969">
              <w:r w:rsidR="004B3F04">
                <w:rPr>
                  <w:rStyle w:val="HyperlinkText9pt"/>
                </w:rPr>
                <w:t>4499-35969</w:t>
              </w:r>
            </w:hyperlink>
          </w:p>
        </w:tc>
        <w:tc>
          <w:tcPr>
            <w:tcW w:w="2975" w:type="dxa"/>
          </w:tcPr>
          <w:p w14:paraId="67C3358A" w14:textId="77777777" w:rsidR="004B3F04" w:rsidRDefault="004B3F04" w:rsidP="000659BE">
            <w:pPr>
              <w:pStyle w:val="TableText"/>
            </w:pPr>
            <w:r>
              <w:t>urn:oid:2.16.840.1.113883.5.110 (HL7RoleClass) = EXLOC</w:t>
            </w:r>
          </w:p>
        </w:tc>
      </w:tr>
      <w:tr w:rsidR="004B3F04" w14:paraId="20E6CAAF" w14:textId="77777777" w:rsidTr="000659BE">
        <w:trPr>
          <w:jc w:val="center"/>
        </w:trPr>
        <w:tc>
          <w:tcPr>
            <w:tcW w:w="3345" w:type="dxa"/>
          </w:tcPr>
          <w:p w14:paraId="13E0B256" w14:textId="77777777" w:rsidR="004B3F04" w:rsidRDefault="004B3F04" w:rsidP="000659BE">
            <w:pPr>
              <w:pStyle w:val="TableText"/>
            </w:pPr>
            <w:r>
              <w:tab/>
              <w:t>templateId</w:t>
            </w:r>
          </w:p>
        </w:tc>
        <w:tc>
          <w:tcPr>
            <w:tcW w:w="720" w:type="dxa"/>
          </w:tcPr>
          <w:p w14:paraId="2E264943" w14:textId="77777777" w:rsidR="004B3F04" w:rsidRDefault="004B3F04" w:rsidP="000659BE">
            <w:pPr>
              <w:pStyle w:val="TableText"/>
            </w:pPr>
            <w:r>
              <w:t>1..1</w:t>
            </w:r>
          </w:p>
        </w:tc>
        <w:tc>
          <w:tcPr>
            <w:tcW w:w="1152" w:type="dxa"/>
          </w:tcPr>
          <w:p w14:paraId="0DD555C7" w14:textId="77777777" w:rsidR="004B3F04" w:rsidRDefault="004B3F04" w:rsidP="000659BE">
            <w:pPr>
              <w:pStyle w:val="TableText"/>
            </w:pPr>
            <w:r>
              <w:t>SHALL</w:t>
            </w:r>
          </w:p>
        </w:tc>
        <w:tc>
          <w:tcPr>
            <w:tcW w:w="864" w:type="dxa"/>
          </w:tcPr>
          <w:p w14:paraId="4C485CE1" w14:textId="77777777" w:rsidR="004B3F04" w:rsidRDefault="004B3F04" w:rsidP="000659BE">
            <w:pPr>
              <w:pStyle w:val="TableText"/>
            </w:pPr>
          </w:p>
        </w:tc>
        <w:tc>
          <w:tcPr>
            <w:tcW w:w="1104" w:type="dxa"/>
          </w:tcPr>
          <w:p w14:paraId="0F1FF650" w14:textId="77777777" w:rsidR="004B3F04" w:rsidRDefault="006C736C" w:rsidP="000659BE">
            <w:pPr>
              <w:pStyle w:val="TableText"/>
            </w:pPr>
            <w:hyperlink w:anchor="C_4499-35960">
              <w:r w:rsidR="004B3F04">
                <w:rPr>
                  <w:rStyle w:val="HyperlinkText9pt"/>
                </w:rPr>
                <w:t>4499-35960</w:t>
              </w:r>
            </w:hyperlink>
          </w:p>
        </w:tc>
        <w:tc>
          <w:tcPr>
            <w:tcW w:w="2975" w:type="dxa"/>
          </w:tcPr>
          <w:p w14:paraId="583914FB" w14:textId="77777777" w:rsidR="004B3F04" w:rsidRDefault="004B3F04" w:rsidP="000659BE">
            <w:pPr>
              <w:pStyle w:val="TableText"/>
            </w:pPr>
          </w:p>
        </w:tc>
      </w:tr>
      <w:tr w:rsidR="004B3F04" w14:paraId="01608BD5" w14:textId="77777777" w:rsidTr="000659BE">
        <w:trPr>
          <w:jc w:val="center"/>
        </w:trPr>
        <w:tc>
          <w:tcPr>
            <w:tcW w:w="3345" w:type="dxa"/>
          </w:tcPr>
          <w:p w14:paraId="50FA6BD2" w14:textId="77777777" w:rsidR="004B3F04" w:rsidRDefault="004B3F04" w:rsidP="000659BE">
            <w:pPr>
              <w:pStyle w:val="TableText"/>
            </w:pPr>
            <w:r>
              <w:tab/>
            </w:r>
            <w:r>
              <w:tab/>
              <w:t>item</w:t>
            </w:r>
          </w:p>
        </w:tc>
        <w:tc>
          <w:tcPr>
            <w:tcW w:w="720" w:type="dxa"/>
          </w:tcPr>
          <w:p w14:paraId="320745BC" w14:textId="77777777" w:rsidR="004B3F04" w:rsidRDefault="004B3F04" w:rsidP="000659BE">
            <w:pPr>
              <w:pStyle w:val="TableText"/>
            </w:pPr>
            <w:r>
              <w:t>1..1</w:t>
            </w:r>
          </w:p>
        </w:tc>
        <w:tc>
          <w:tcPr>
            <w:tcW w:w="1152" w:type="dxa"/>
          </w:tcPr>
          <w:p w14:paraId="5C0B0D18" w14:textId="77777777" w:rsidR="004B3F04" w:rsidRDefault="004B3F04" w:rsidP="000659BE">
            <w:pPr>
              <w:pStyle w:val="TableText"/>
            </w:pPr>
            <w:r>
              <w:t>SHALL</w:t>
            </w:r>
          </w:p>
        </w:tc>
        <w:tc>
          <w:tcPr>
            <w:tcW w:w="864" w:type="dxa"/>
          </w:tcPr>
          <w:p w14:paraId="2F023CB8" w14:textId="77777777" w:rsidR="004B3F04" w:rsidRDefault="004B3F04" w:rsidP="000659BE">
            <w:pPr>
              <w:pStyle w:val="TableText"/>
            </w:pPr>
          </w:p>
        </w:tc>
        <w:tc>
          <w:tcPr>
            <w:tcW w:w="1104" w:type="dxa"/>
          </w:tcPr>
          <w:p w14:paraId="03E02102" w14:textId="77777777" w:rsidR="004B3F04" w:rsidRDefault="006C736C" w:rsidP="000659BE">
            <w:pPr>
              <w:pStyle w:val="TableText"/>
            </w:pPr>
            <w:hyperlink w:anchor="C_4499-35961">
              <w:r w:rsidR="004B3F04">
                <w:rPr>
                  <w:rStyle w:val="HyperlinkText9pt"/>
                </w:rPr>
                <w:t>4499-35961</w:t>
              </w:r>
            </w:hyperlink>
          </w:p>
        </w:tc>
        <w:tc>
          <w:tcPr>
            <w:tcW w:w="2975" w:type="dxa"/>
          </w:tcPr>
          <w:p w14:paraId="485F0C1D" w14:textId="77777777" w:rsidR="004B3F04" w:rsidRDefault="004B3F04" w:rsidP="000659BE">
            <w:pPr>
              <w:pStyle w:val="TableText"/>
            </w:pPr>
          </w:p>
        </w:tc>
      </w:tr>
      <w:tr w:rsidR="004B3F04" w14:paraId="5E18EA17" w14:textId="77777777" w:rsidTr="000659BE">
        <w:trPr>
          <w:jc w:val="center"/>
        </w:trPr>
        <w:tc>
          <w:tcPr>
            <w:tcW w:w="3345" w:type="dxa"/>
          </w:tcPr>
          <w:p w14:paraId="6FE10EF1" w14:textId="77777777" w:rsidR="004B3F04" w:rsidRDefault="004B3F04" w:rsidP="000659BE">
            <w:pPr>
              <w:pStyle w:val="TableText"/>
            </w:pPr>
            <w:r>
              <w:tab/>
            </w:r>
            <w:r>
              <w:tab/>
            </w:r>
            <w:r>
              <w:tab/>
              <w:t>@root</w:t>
            </w:r>
          </w:p>
        </w:tc>
        <w:tc>
          <w:tcPr>
            <w:tcW w:w="720" w:type="dxa"/>
          </w:tcPr>
          <w:p w14:paraId="280725F8" w14:textId="77777777" w:rsidR="004B3F04" w:rsidRDefault="004B3F04" w:rsidP="000659BE">
            <w:pPr>
              <w:pStyle w:val="TableText"/>
            </w:pPr>
            <w:r>
              <w:t>1..1</w:t>
            </w:r>
          </w:p>
        </w:tc>
        <w:tc>
          <w:tcPr>
            <w:tcW w:w="1152" w:type="dxa"/>
          </w:tcPr>
          <w:p w14:paraId="35486832" w14:textId="77777777" w:rsidR="004B3F04" w:rsidRDefault="004B3F04" w:rsidP="000659BE">
            <w:pPr>
              <w:pStyle w:val="TableText"/>
            </w:pPr>
            <w:r>
              <w:t>SHALL</w:t>
            </w:r>
          </w:p>
        </w:tc>
        <w:tc>
          <w:tcPr>
            <w:tcW w:w="864" w:type="dxa"/>
          </w:tcPr>
          <w:p w14:paraId="35D21C7B" w14:textId="77777777" w:rsidR="004B3F04" w:rsidRDefault="004B3F04" w:rsidP="000659BE">
            <w:pPr>
              <w:pStyle w:val="TableText"/>
            </w:pPr>
          </w:p>
        </w:tc>
        <w:tc>
          <w:tcPr>
            <w:tcW w:w="1104" w:type="dxa"/>
          </w:tcPr>
          <w:p w14:paraId="589B7E1D" w14:textId="77777777" w:rsidR="004B3F04" w:rsidRDefault="006C736C" w:rsidP="000659BE">
            <w:pPr>
              <w:pStyle w:val="TableText"/>
            </w:pPr>
            <w:hyperlink w:anchor="C_4499-35964">
              <w:r w:rsidR="004B3F04">
                <w:rPr>
                  <w:rStyle w:val="HyperlinkText9pt"/>
                </w:rPr>
                <w:t>4499-35964</w:t>
              </w:r>
            </w:hyperlink>
          </w:p>
        </w:tc>
        <w:tc>
          <w:tcPr>
            <w:tcW w:w="2975" w:type="dxa"/>
          </w:tcPr>
          <w:p w14:paraId="6041F9CC" w14:textId="77777777" w:rsidR="004B3F04" w:rsidRDefault="004B3F04" w:rsidP="000659BE">
            <w:pPr>
              <w:pStyle w:val="TableText"/>
            </w:pPr>
            <w:r>
              <w:t>2.16.840.1.113883.10.20.28.4.142</w:t>
            </w:r>
          </w:p>
        </w:tc>
      </w:tr>
      <w:tr w:rsidR="004B3F04" w14:paraId="4C8E91FB" w14:textId="77777777" w:rsidTr="000659BE">
        <w:trPr>
          <w:jc w:val="center"/>
        </w:trPr>
        <w:tc>
          <w:tcPr>
            <w:tcW w:w="3345" w:type="dxa"/>
          </w:tcPr>
          <w:p w14:paraId="7CD94C2B" w14:textId="77777777" w:rsidR="004B3F04" w:rsidRDefault="004B3F04" w:rsidP="000659BE">
            <w:pPr>
              <w:pStyle w:val="TableText"/>
            </w:pPr>
            <w:r>
              <w:tab/>
            </w:r>
            <w:r>
              <w:tab/>
            </w:r>
            <w:r>
              <w:tab/>
              <w:t>@extension</w:t>
            </w:r>
          </w:p>
        </w:tc>
        <w:tc>
          <w:tcPr>
            <w:tcW w:w="720" w:type="dxa"/>
          </w:tcPr>
          <w:p w14:paraId="374C0954" w14:textId="77777777" w:rsidR="004B3F04" w:rsidRDefault="004B3F04" w:rsidP="000659BE">
            <w:pPr>
              <w:pStyle w:val="TableText"/>
            </w:pPr>
            <w:r>
              <w:t>1..1</w:t>
            </w:r>
          </w:p>
        </w:tc>
        <w:tc>
          <w:tcPr>
            <w:tcW w:w="1152" w:type="dxa"/>
          </w:tcPr>
          <w:p w14:paraId="7B0EB128" w14:textId="77777777" w:rsidR="004B3F04" w:rsidRDefault="004B3F04" w:rsidP="000659BE">
            <w:pPr>
              <w:pStyle w:val="TableText"/>
            </w:pPr>
            <w:r>
              <w:t>SHALL</w:t>
            </w:r>
          </w:p>
        </w:tc>
        <w:tc>
          <w:tcPr>
            <w:tcW w:w="864" w:type="dxa"/>
          </w:tcPr>
          <w:p w14:paraId="7DAF3CF8" w14:textId="77777777" w:rsidR="004B3F04" w:rsidRDefault="004B3F04" w:rsidP="000659BE">
            <w:pPr>
              <w:pStyle w:val="TableText"/>
            </w:pPr>
          </w:p>
        </w:tc>
        <w:tc>
          <w:tcPr>
            <w:tcW w:w="1104" w:type="dxa"/>
          </w:tcPr>
          <w:p w14:paraId="46C2F698" w14:textId="77777777" w:rsidR="004B3F04" w:rsidRDefault="006C736C" w:rsidP="000659BE">
            <w:pPr>
              <w:pStyle w:val="TableText"/>
            </w:pPr>
            <w:hyperlink w:anchor="C_4499-35965">
              <w:r w:rsidR="004B3F04">
                <w:rPr>
                  <w:rStyle w:val="HyperlinkText9pt"/>
                </w:rPr>
                <w:t>4499-35965</w:t>
              </w:r>
            </w:hyperlink>
          </w:p>
        </w:tc>
        <w:tc>
          <w:tcPr>
            <w:tcW w:w="2975" w:type="dxa"/>
          </w:tcPr>
          <w:p w14:paraId="407B12D7" w14:textId="77777777" w:rsidR="004B3F04" w:rsidRDefault="004B3F04" w:rsidP="000659BE">
            <w:pPr>
              <w:pStyle w:val="TableText"/>
            </w:pPr>
            <w:r>
              <w:t>2021-02-01</w:t>
            </w:r>
          </w:p>
        </w:tc>
      </w:tr>
      <w:tr w:rsidR="004B3F04" w14:paraId="5F9DCF7C" w14:textId="77777777" w:rsidTr="000659BE">
        <w:trPr>
          <w:jc w:val="center"/>
        </w:trPr>
        <w:tc>
          <w:tcPr>
            <w:tcW w:w="3345" w:type="dxa"/>
          </w:tcPr>
          <w:p w14:paraId="148315CA" w14:textId="77777777" w:rsidR="004B3F04" w:rsidRDefault="004B3F04" w:rsidP="000659BE">
            <w:pPr>
              <w:pStyle w:val="TableText"/>
            </w:pPr>
            <w:r>
              <w:tab/>
              <w:t>id</w:t>
            </w:r>
          </w:p>
        </w:tc>
        <w:tc>
          <w:tcPr>
            <w:tcW w:w="720" w:type="dxa"/>
          </w:tcPr>
          <w:p w14:paraId="03E7A46D" w14:textId="77777777" w:rsidR="004B3F04" w:rsidRDefault="004B3F04" w:rsidP="000659BE">
            <w:pPr>
              <w:pStyle w:val="TableText"/>
            </w:pPr>
            <w:r>
              <w:t>0..1</w:t>
            </w:r>
          </w:p>
        </w:tc>
        <w:tc>
          <w:tcPr>
            <w:tcW w:w="1152" w:type="dxa"/>
          </w:tcPr>
          <w:p w14:paraId="689BAC5B" w14:textId="77777777" w:rsidR="004B3F04" w:rsidRDefault="004B3F04" w:rsidP="000659BE">
            <w:pPr>
              <w:pStyle w:val="TableText"/>
            </w:pPr>
            <w:r>
              <w:t>MAY</w:t>
            </w:r>
          </w:p>
        </w:tc>
        <w:tc>
          <w:tcPr>
            <w:tcW w:w="864" w:type="dxa"/>
          </w:tcPr>
          <w:p w14:paraId="37301931" w14:textId="77777777" w:rsidR="004B3F04" w:rsidRDefault="004B3F04" w:rsidP="000659BE">
            <w:pPr>
              <w:pStyle w:val="TableText"/>
            </w:pPr>
          </w:p>
        </w:tc>
        <w:tc>
          <w:tcPr>
            <w:tcW w:w="1104" w:type="dxa"/>
          </w:tcPr>
          <w:p w14:paraId="4B43497D" w14:textId="77777777" w:rsidR="004B3F04" w:rsidRDefault="006C736C" w:rsidP="000659BE">
            <w:pPr>
              <w:pStyle w:val="TableText"/>
            </w:pPr>
            <w:hyperlink w:anchor="C_4499-35973">
              <w:r w:rsidR="004B3F04">
                <w:rPr>
                  <w:rStyle w:val="HyperlinkText9pt"/>
                </w:rPr>
                <w:t>4499-35973</w:t>
              </w:r>
            </w:hyperlink>
          </w:p>
        </w:tc>
        <w:tc>
          <w:tcPr>
            <w:tcW w:w="2975" w:type="dxa"/>
          </w:tcPr>
          <w:p w14:paraId="6F670E55" w14:textId="77777777" w:rsidR="004B3F04" w:rsidRDefault="004B3F04" w:rsidP="000659BE">
            <w:pPr>
              <w:pStyle w:val="TableText"/>
            </w:pPr>
          </w:p>
        </w:tc>
      </w:tr>
      <w:tr w:rsidR="004B3F04" w14:paraId="35AA4CFA" w14:textId="77777777" w:rsidTr="000659BE">
        <w:trPr>
          <w:jc w:val="center"/>
        </w:trPr>
        <w:tc>
          <w:tcPr>
            <w:tcW w:w="3345" w:type="dxa"/>
          </w:tcPr>
          <w:p w14:paraId="442DA495" w14:textId="77777777" w:rsidR="004B3F04" w:rsidRDefault="004B3F04" w:rsidP="000659BE">
            <w:pPr>
              <w:pStyle w:val="TableText"/>
            </w:pPr>
            <w:r>
              <w:tab/>
            </w:r>
            <w:r>
              <w:tab/>
              <w:t>item</w:t>
            </w:r>
          </w:p>
        </w:tc>
        <w:tc>
          <w:tcPr>
            <w:tcW w:w="720" w:type="dxa"/>
          </w:tcPr>
          <w:p w14:paraId="260FCE7C" w14:textId="77777777" w:rsidR="004B3F04" w:rsidRDefault="004B3F04" w:rsidP="000659BE">
            <w:pPr>
              <w:pStyle w:val="TableText"/>
            </w:pPr>
            <w:r>
              <w:t>1..1</w:t>
            </w:r>
          </w:p>
        </w:tc>
        <w:tc>
          <w:tcPr>
            <w:tcW w:w="1152" w:type="dxa"/>
          </w:tcPr>
          <w:p w14:paraId="4771232B" w14:textId="77777777" w:rsidR="004B3F04" w:rsidRDefault="004B3F04" w:rsidP="000659BE">
            <w:pPr>
              <w:pStyle w:val="TableText"/>
            </w:pPr>
            <w:r>
              <w:t>SHALL</w:t>
            </w:r>
          </w:p>
        </w:tc>
        <w:tc>
          <w:tcPr>
            <w:tcW w:w="864" w:type="dxa"/>
          </w:tcPr>
          <w:p w14:paraId="5A5F0455" w14:textId="77777777" w:rsidR="004B3F04" w:rsidRDefault="004B3F04" w:rsidP="000659BE">
            <w:pPr>
              <w:pStyle w:val="TableText"/>
            </w:pPr>
          </w:p>
        </w:tc>
        <w:tc>
          <w:tcPr>
            <w:tcW w:w="1104" w:type="dxa"/>
          </w:tcPr>
          <w:p w14:paraId="0A36174F" w14:textId="77777777" w:rsidR="004B3F04" w:rsidRDefault="006C736C" w:rsidP="000659BE">
            <w:pPr>
              <w:pStyle w:val="TableText"/>
            </w:pPr>
            <w:hyperlink w:anchor="C_4499-35989">
              <w:r w:rsidR="004B3F04">
                <w:rPr>
                  <w:rStyle w:val="HyperlinkText9pt"/>
                </w:rPr>
                <w:t>4499-35989</w:t>
              </w:r>
            </w:hyperlink>
          </w:p>
        </w:tc>
        <w:tc>
          <w:tcPr>
            <w:tcW w:w="2975" w:type="dxa"/>
          </w:tcPr>
          <w:p w14:paraId="5828F0CA" w14:textId="77777777" w:rsidR="004B3F04" w:rsidRDefault="004B3F04" w:rsidP="000659BE">
            <w:pPr>
              <w:pStyle w:val="TableText"/>
            </w:pPr>
          </w:p>
        </w:tc>
      </w:tr>
      <w:tr w:rsidR="004B3F04" w14:paraId="595945FF" w14:textId="77777777" w:rsidTr="000659BE">
        <w:trPr>
          <w:jc w:val="center"/>
        </w:trPr>
        <w:tc>
          <w:tcPr>
            <w:tcW w:w="3345" w:type="dxa"/>
          </w:tcPr>
          <w:p w14:paraId="6157D342" w14:textId="77777777" w:rsidR="004B3F04" w:rsidRDefault="004B3F04" w:rsidP="000659BE">
            <w:pPr>
              <w:pStyle w:val="TableText"/>
            </w:pPr>
            <w:r>
              <w:tab/>
            </w:r>
            <w:r>
              <w:tab/>
            </w:r>
            <w:r>
              <w:tab/>
              <w:t>@root</w:t>
            </w:r>
          </w:p>
        </w:tc>
        <w:tc>
          <w:tcPr>
            <w:tcW w:w="720" w:type="dxa"/>
          </w:tcPr>
          <w:p w14:paraId="01506CE9" w14:textId="77777777" w:rsidR="004B3F04" w:rsidRDefault="004B3F04" w:rsidP="000659BE">
            <w:pPr>
              <w:pStyle w:val="TableText"/>
            </w:pPr>
            <w:r>
              <w:t>1..1</w:t>
            </w:r>
          </w:p>
        </w:tc>
        <w:tc>
          <w:tcPr>
            <w:tcW w:w="1152" w:type="dxa"/>
          </w:tcPr>
          <w:p w14:paraId="056EE9A2" w14:textId="77777777" w:rsidR="004B3F04" w:rsidRDefault="004B3F04" w:rsidP="000659BE">
            <w:pPr>
              <w:pStyle w:val="TableText"/>
            </w:pPr>
            <w:r>
              <w:t>SHALL</w:t>
            </w:r>
          </w:p>
        </w:tc>
        <w:tc>
          <w:tcPr>
            <w:tcW w:w="864" w:type="dxa"/>
          </w:tcPr>
          <w:p w14:paraId="0B05AE2B" w14:textId="77777777" w:rsidR="004B3F04" w:rsidRDefault="004B3F04" w:rsidP="000659BE">
            <w:pPr>
              <w:pStyle w:val="TableText"/>
            </w:pPr>
          </w:p>
        </w:tc>
        <w:tc>
          <w:tcPr>
            <w:tcW w:w="1104" w:type="dxa"/>
          </w:tcPr>
          <w:p w14:paraId="73F75D13" w14:textId="77777777" w:rsidR="004B3F04" w:rsidRDefault="006C736C" w:rsidP="000659BE">
            <w:pPr>
              <w:pStyle w:val="TableText"/>
            </w:pPr>
            <w:hyperlink w:anchor="C_4499-35990">
              <w:r w:rsidR="004B3F04">
                <w:rPr>
                  <w:rStyle w:val="HyperlinkText9pt"/>
                </w:rPr>
                <w:t>4499-35990</w:t>
              </w:r>
            </w:hyperlink>
          </w:p>
        </w:tc>
        <w:tc>
          <w:tcPr>
            <w:tcW w:w="2975" w:type="dxa"/>
          </w:tcPr>
          <w:p w14:paraId="73BA9E56" w14:textId="77777777" w:rsidR="004B3F04" w:rsidRDefault="004B3F04" w:rsidP="000659BE">
            <w:pPr>
              <w:pStyle w:val="TableText"/>
            </w:pPr>
          </w:p>
        </w:tc>
      </w:tr>
      <w:tr w:rsidR="004B3F04" w14:paraId="35310F73" w14:textId="77777777" w:rsidTr="000659BE">
        <w:trPr>
          <w:jc w:val="center"/>
        </w:trPr>
        <w:tc>
          <w:tcPr>
            <w:tcW w:w="3345" w:type="dxa"/>
          </w:tcPr>
          <w:p w14:paraId="50DF321C" w14:textId="77777777" w:rsidR="004B3F04" w:rsidRDefault="004B3F04" w:rsidP="000659BE">
            <w:pPr>
              <w:pStyle w:val="TableText"/>
            </w:pPr>
            <w:r>
              <w:tab/>
              <w:t>code</w:t>
            </w:r>
          </w:p>
        </w:tc>
        <w:tc>
          <w:tcPr>
            <w:tcW w:w="720" w:type="dxa"/>
          </w:tcPr>
          <w:p w14:paraId="1D923A49" w14:textId="77777777" w:rsidR="004B3F04" w:rsidRDefault="004B3F04" w:rsidP="000659BE">
            <w:pPr>
              <w:pStyle w:val="TableText"/>
            </w:pPr>
            <w:r>
              <w:t>0..1</w:t>
            </w:r>
          </w:p>
        </w:tc>
        <w:tc>
          <w:tcPr>
            <w:tcW w:w="1152" w:type="dxa"/>
          </w:tcPr>
          <w:p w14:paraId="0DD2BB65" w14:textId="77777777" w:rsidR="004B3F04" w:rsidRDefault="004B3F04" w:rsidP="000659BE">
            <w:pPr>
              <w:pStyle w:val="TableText"/>
            </w:pPr>
            <w:r>
              <w:t>SHOULD</w:t>
            </w:r>
          </w:p>
        </w:tc>
        <w:tc>
          <w:tcPr>
            <w:tcW w:w="864" w:type="dxa"/>
          </w:tcPr>
          <w:p w14:paraId="686BBFFF" w14:textId="77777777" w:rsidR="004B3F04" w:rsidRDefault="004B3F04" w:rsidP="000659BE">
            <w:pPr>
              <w:pStyle w:val="TableText"/>
            </w:pPr>
          </w:p>
        </w:tc>
        <w:tc>
          <w:tcPr>
            <w:tcW w:w="1104" w:type="dxa"/>
          </w:tcPr>
          <w:p w14:paraId="08B17D38" w14:textId="77777777" w:rsidR="004B3F04" w:rsidRDefault="006C736C" w:rsidP="000659BE">
            <w:pPr>
              <w:pStyle w:val="TableText"/>
            </w:pPr>
            <w:hyperlink w:anchor="C_4499-35962">
              <w:r w:rsidR="004B3F04">
                <w:rPr>
                  <w:rStyle w:val="HyperlinkText9pt"/>
                </w:rPr>
                <w:t>4499-35962</w:t>
              </w:r>
            </w:hyperlink>
          </w:p>
        </w:tc>
        <w:tc>
          <w:tcPr>
            <w:tcW w:w="2975" w:type="dxa"/>
          </w:tcPr>
          <w:p w14:paraId="1C1D902F" w14:textId="77777777" w:rsidR="004B3F04" w:rsidRDefault="004B3F04" w:rsidP="000659BE">
            <w:pPr>
              <w:pStyle w:val="TableText"/>
            </w:pPr>
          </w:p>
        </w:tc>
      </w:tr>
      <w:tr w:rsidR="004B3F04" w14:paraId="28F666F1" w14:textId="77777777" w:rsidTr="000659BE">
        <w:trPr>
          <w:jc w:val="center"/>
        </w:trPr>
        <w:tc>
          <w:tcPr>
            <w:tcW w:w="3345" w:type="dxa"/>
          </w:tcPr>
          <w:p w14:paraId="362A8758" w14:textId="77777777" w:rsidR="004B3F04" w:rsidRDefault="004B3F04" w:rsidP="000659BE">
            <w:pPr>
              <w:pStyle w:val="TableText"/>
            </w:pPr>
            <w:r>
              <w:tab/>
            </w:r>
            <w:r>
              <w:tab/>
              <w:t>@valueSet</w:t>
            </w:r>
          </w:p>
        </w:tc>
        <w:tc>
          <w:tcPr>
            <w:tcW w:w="720" w:type="dxa"/>
          </w:tcPr>
          <w:p w14:paraId="18970946" w14:textId="77777777" w:rsidR="004B3F04" w:rsidRDefault="004B3F04" w:rsidP="000659BE">
            <w:pPr>
              <w:pStyle w:val="TableText"/>
            </w:pPr>
            <w:r>
              <w:t>0..1</w:t>
            </w:r>
          </w:p>
        </w:tc>
        <w:tc>
          <w:tcPr>
            <w:tcW w:w="1152" w:type="dxa"/>
          </w:tcPr>
          <w:p w14:paraId="754B6EC9" w14:textId="77777777" w:rsidR="004B3F04" w:rsidRDefault="004B3F04" w:rsidP="000659BE">
            <w:pPr>
              <w:pStyle w:val="TableText"/>
            </w:pPr>
            <w:r>
              <w:t>SHOULD</w:t>
            </w:r>
          </w:p>
        </w:tc>
        <w:tc>
          <w:tcPr>
            <w:tcW w:w="864" w:type="dxa"/>
          </w:tcPr>
          <w:p w14:paraId="69E6033D" w14:textId="77777777" w:rsidR="004B3F04" w:rsidRDefault="004B3F04" w:rsidP="000659BE">
            <w:pPr>
              <w:pStyle w:val="TableText"/>
            </w:pPr>
          </w:p>
        </w:tc>
        <w:tc>
          <w:tcPr>
            <w:tcW w:w="1104" w:type="dxa"/>
          </w:tcPr>
          <w:p w14:paraId="38171C7E" w14:textId="77777777" w:rsidR="004B3F04" w:rsidRDefault="006C736C" w:rsidP="000659BE">
            <w:pPr>
              <w:pStyle w:val="TableText"/>
            </w:pPr>
            <w:hyperlink w:anchor="C_4499-35966">
              <w:r w:rsidR="004B3F04">
                <w:rPr>
                  <w:rStyle w:val="HyperlinkText9pt"/>
                </w:rPr>
                <w:t>4499-35966</w:t>
              </w:r>
            </w:hyperlink>
          </w:p>
        </w:tc>
        <w:tc>
          <w:tcPr>
            <w:tcW w:w="2975" w:type="dxa"/>
          </w:tcPr>
          <w:p w14:paraId="69ACE5BD" w14:textId="77777777" w:rsidR="004B3F04" w:rsidRDefault="004B3F04" w:rsidP="000659BE">
            <w:pPr>
              <w:pStyle w:val="TableText"/>
            </w:pPr>
          </w:p>
        </w:tc>
      </w:tr>
      <w:tr w:rsidR="004B3F04" w14:paraId="7550159F" w14:textId="77777777" w:rsidTr="000659BE">
        <w:trPr>
          <w:jc w:val="center"/>
        </w:trPr>
        <w:tc>
          <w:tcPr>
            <w:tcW w:w="3345" w:type="dxa"/>
          </w:tcPr>
          <w:p w14:paraId="0FD7F8E1" w14:textId="77777777" w:rsidR="004B3F04" w:rsidRDefault="004B3F04" w:rsidP="000659BE">
            <w:pPr>
              <w:pStyle w:val="TableText"/>
            </w:pPr>
            <w:r>
              <w:tab/>
              <w:t>playingDevice</w:t>
            </w:r>
          </w:p>
        </w:tc>
        <w:tc>
          <w:tcPr>
            <w:tcW w:w="720" w:type="dxa"/>
          </w:tcPr>
          <w:p w14:paraId="6B739498" w14:textId="77777777" w:rsidR="004B3F04" w:rsidRDefault="004B3F04" w:rsidP="000659BE">
            <w:pPr>
              <w:pStyle w:val="TableText"/>
            </w:pPr>
            <w:r>
              <w:t>0..1</w:t>
            </w:r>
          </w:p>
        </w:tc>
        <w:tc>
          <w:tcPr>
            <w:tcW w:w="1152" w:type="dxa"/>
          </w:tcPr>
          <w:p w14:paraId="4C1888A6" w14:textId="77777777" w:rsidR="004B3F04" w:rsidRDefault="004B3F04" w:rsidP="000659BE">
            <w:pPr>
              <w:pStyle w:val="TableText"/>
            </w:pPr>
            <w:r>
              <w:t>MAY</w:t>
            </w:r>
          </w:p>
        </w:tc>
        <w:tc>
          <w:tcPr>
            <w:tcW w:w="864" w:type="dxa"/>
          </w:tcPr>
          <w:p w14:paraId="643F24D7" w14:textId="77777777" w:rsidR="004B3F04" w:rsidRDefault="004B3F04" w:rsidP="000659BE">
            <w:pPr>
              <w:pStyle w:val="TableText"/>
            </w:pPr>
          </w:p>
        </w:tc>
        <w:tc>
          <w:tcPr>
            <w:tcW w:w="1104" w:type="dxa"/>
          </w:tcPr>
          <w:p w14:paraId="65753275" w14:textId="77777777" w:rsidR="004B3F04" w:rsidRDefault="006C736C" w:rsidP="000659BE">
            <w:pPr>
              <w:pStyle w:val="TableText"/>
            </w:pPr>
            <w:hyperlink w:anchor="C_4499-35970">
              <w:r w:rsidR="004B3F04">
                <w:rPr>
                  <w:rStyle w:val="HyperlinkText9pt"/>
                </w:rPr>
                <w:t>4499-35970</w:t>
              </w:r>
            </w:hyperlink>
          </w:p>
        </w:tc>
        <w:tc>
          <w:tcPr>
            <w:tcW w:w="2975" w:type="dxa"/>
          </w:tcPr>
          <w:p w14:paraId="5C1D90FD" w14:textId="77777777" w:rsidR="004B3F04" w:rsidRDefault="004B3F04" w:rsidP="000659BE">
            <w:pPr>
              <w:pStyle w:val="TableText"/>
            </w:pPr>
          </w:p>
        </w:tc>
      </w:tr>
      <w:tr w:rsidR="004B3F04" w14:paraId="6C883223" w14:textId="77777777" w:rsidTr="000659BE">
        <w:trPr>
          <w:jc w:val="center"/>
        </w:trPr>
        <w:tc>
          <w:tcPr>
            <w:tcW w:w="3345" w:type="dxa"/>
          </w:tcPr>
          <w:p w14:paraId="1C5A5B31" w14:textId="77777777" w:rsidR="004B3F04" w:rsidRDefault="004B3F04" w:rsidP="000659BE">
            <w:pPr>
              <w:pStyle w:val="TableText"/>
            </w:pPr>
            <w:r>
              <w:tab/>
            </w:r>
            <w:r>
              <w:tab/>
              <w:t>@classCode</w:t>
            </w:r>
          </w:p>
        </w:tc>
        <w:tc>
          <w:tcPr>
            <w:tcW w:w="720" w:type="dxa"/>
          </w:tcPr>
          <w:p w14:paraId="516925F7" w14:textId="77777777" w:rsidR="004B3F04" w:rsidRDefault="004B3F04" w:rsidP="000659BE">
            <w:pPr>
              <w:pStyle w:val="TableText"/>
            </w:pPr>
            <w:r>
              <w:t>1..1</w:t>
            </w:r>
          </w:p>
        </w:tc>
        <w:tc>
          <w:tcPr>
            <w:tcW w:w="1152" w:type="dxa"/>
          </w:tcPr>
          <w:p w14:paraId="49E2534A" w14:textId="77777777" w:rsidR="004B3F04" w:rsidRDefault="004B3F04" w:rsidP="000659BE">
            <w:pPr>
              <w:pStyle w:val="TableText"/>
            </w:pPr>
            <w:r>
              <w:t>SHALL</w:t>
            </w:r>
          </w:p>
        </w:tc>
        <w:tc>
          <w:tcPr>
            <w:tcW w:w="864" w:type="dxa"/>
          </w:tcPr>
          <w:p w14:paraId="0AA22091" w14:textId="77777777" w:rsidR="004B3F04" w:rsidRDefault="004B3F04" w:rsidP="000659BE">
            <w:pPr>
              <w:pStyle w:val="TableText"/>
            </w:pPr>
          </w:p>
        </w:tc>
        <w:tc>
          <w:tcPr>
            <w:tcW w:w="1104" w:type="dxa"/>
          </w:tcPr>
          <w:p w14:paraId="08C8169F" w14:textId="77777777" w:rsidR="004B3F04" w:rsidRDefault="006C736C" w:rsidP="000659BE">
            <w:pPr>
              <w:pStyle w:val="TableText"/>
            </w:pPr>
            <w:hyperlink w:anchor="C_4499-35974">
              <w:r w:rsidR="004B3F04">
                <w:rPr>
                  <w:rStyle w:val="HyperlinkText9pt"/>
                </w:rPr>
                <w:t>4499-35974</w:t>
              </w:r>
            </w:hyperlink>
          </w:p>
        </w:tc>
        <w:tc>
          <w:tcPr>
            <w:tcW w:w="2975" w:type="dxa"/>
          </w:tcPr>
          <w:p w14:paraId="7F189139" w14:textId="77777777" w:rsidR="004B3F04" w:rsidRDefault="004B3F04" w:rsidP="000659BE">
            <w:pPr>
              <w:pStyle w:val="TableText"/>
            </w:pPr>
            <w:r>
              <w:t>urn:oid:2.16.840.1.113883.5.41 (HL7EntityClass) = PLC</w:t>
            </w:r>
          </w:p>
        </w:tc>
      </w:tr>
      <w:tr w:rsidR="004B3F04" w14:paraId="3AB66AA8" w14:textId="77777777" w:rsidTr="000659BE">
        <w:trPr>
          <w:jc w:val="center"/>
        </w:trPr>
        <w:tc>
          <w:tcPr>
            <w:tcW w:w="3345" w:type="dxa"/>
          </w:tcPr>
          <w:p w14:paraId="3FF8616D" w14:textId="77777777" w:rsidR="004B3F04" w:rsidRDefault="004B3F04" w:rsidP="000659BE">
            <w:pPr>
              <w:pStyle w:val="TableText"/>
            </w:pPr>
            <w:r>
              <w:tab/>
            </w:r>
            <w:r>
              <w:tab/>
              <w:t>@determinerCode</w:t>
            </w:r>
          </w:p>
        </w:tc>
        <w:tc>
          <w:tcPr>
            <w:tcW w:w="720" w:type="dxa"/>
          </w:tcPr>
          <w:p w14:paraId="36BE5E0D" w14:textId="77777777" w:rsidR="004B3F04" w:rsidRDefault="004B3F04" w:rsidP="000659BE">
            <w:pPr>
              <w:pStyle w:val="TableText"/>
            </w:pPr>
            <w:r>
              <w:t>1..1</w:t>
            </w:r>
          </w:p>
        </w:tc>
        <w:tc>
          <w:tcPr>
            <w:tcW w:w="1152" w:type="dxa"/>
          </w:tcPr>
          <w:p w14:paraId="402AEF31" w14:textId="77777777" w:rsidR="004B3F04" w:rsidRDefault="004B3F04" w:rsidP="000659BE">
            <w:pPr>
              <w:pStyle w:val="TableText"/>
            </w:pPr>
            <w:r>
              <w:t>SHALL</w:t>
            </w:r>
          </w:p>
        </w:tc>
        <w:tc>
          <w:tcPr>
            <w:tcW w:w="864" w:type="dxa"/>
          </w:tcPr>
          <w:p w14:paraId="4A26F5CE" w14:textId="77777777" w:rsidR="004B3F04" w:rsidRDefault="004B3F04" w:rsidP="000659BE">
            <w:pPr>
              <w:pStyle w:val="TableText"/>
            </w:pPr>
          </w:p>
        </w:tc>
        <w:tc>
          <w:tcPr>
            <w:tcW w:w="1104" w:type="dxa"/>
          </w:tcPr>
          <w:p w14:paraId="53B0B2DB" w14:textId="77777777" w:rsidR="004B3F04" w:rsidRDefault="006C736C" w:rsidP="000659BE">
            <w:pPr>
              <w:pStyle w:val="TableText"/>
            </w:pPr>
            <w:hyperlink w:anchor="C_4499-35975">
              <w:r w:rsidR="004B3F04">
                <w:rPr>
                  <w:rStyle w:val="HyperlinkText9pt"/>
                </w:rPr>
                <w:t>4499-35975</w:t>
              </w:r>
            </w:hyperlink>
          </w:p>
        </w:tc>
        <w:tc>
          <w:tcPr>
            <w:tcW w:w="2975" w:type="dxa"/>
          </w:tcPr>
          <w:p w14:paraId="3CCA5F4A" w14:textId="77777777" w:rsidR="004B3F04" w:rsidRDefault="004B3F04" w:rsidP="000659BE">
            <w:pPr>
              <w:pStyle w:val="TableText"/>
            </w:pPr>
            <w:r>
              <w:t>INSTANCE</w:t>
            </w:r>
          </w:p>
        </w:tc>
      </w:tr>
      <w:tr w:rsidR="004B3F04" w14:paraId="703940A2" w14:textId="77777777" w:rsidTr="000659BE">
        <w:trPr>
          <w:jc w:val="center"/>
        </w:trPr>
        <w:tc>
          <w:tcPr>
            <w:tcW w:w="3345" w:type="dxa"/>
          </w:tcPr>
          <w:p w14:paraId="03268188" w14:textId="77777777" w:rsidR="004B3F04" w:rsidRDefault="004B3F04" w:rsidP="000659BE">
            <w:pPr>
              <w:pStyle w:val="TableText"/>
            </w:pPr>
            <w:r>
              <w:tab/>
            </w:r>
            <w:r>
              <w:tab/>
              <w:t>id</w:t>
            </w:r>
          </w:p>
        </w:tc>
        <w:tc>
          <w:tcPr>
            <w:tcW w:w="720" w:type="dxa"/>
          </w:tcPr>
          <w:p w14:paraId="7743F15B" w14:textId="77777777" w:rsidR="004B3F04" w:rsidRDefault="004B3F04" w:rsidP="000659BE">
            <w:pPr>
              <w:pStyle w:val="TableText"/>
            </w:pPr>
            <w:r>
              <w:t>0..1</w:t>
            </w:r>
          </w:p>
        </w:tc>
        <w:tc>
          <w:tcPr>
            <w:tcW w:w="1152" w:type="dxa"/>
          </w:tcPr>
          <w:p w14:paraId="048F1DAF" w14:textId="77777777" w:rsidR="004B3F04" w:rsidRDefault="004B3F04" w:rsidP="000659BE">
            <w:pPr>
              <w:pStyle w:val="TableText"/>
            </w:pPr>
            <w:r>
              <w:t>MAY</w:t>
            </w:r>
          </w:p>
        </w:tc>
        <w:tc>
          <w:tcPr>
            <w:tcW w:w="864" w:type="dxa"/>
          </w:tcPr>
          <w:p w14:paraId="01728317" w14:textId="77777777" w:rsidR="004B3F04" w:rsidRDefault="004B3F04" w:rsidP="000659BE">
            <w:pPr>
              <w:pStyle w:val="TableText"/>
            </w:pPr>
          </w:p>
        </w:tc>
        <w:tc>
          <w:tcPr>
            <w:tcW w:w="1104" w:type="dxa"/>
          </w:tcPr>
          <w:p w14:paraId="211BCBE5" w14:textId="77777777" w:rsidR="004B3F04" w:rsidRDefault="006C736C" w:rsidP="000659BE">
            <w:pPr>
              <w:pStyle w:val="TableText"/>
            </w:pPr>
            <w:hyperlink w:anchor="C_4499-35971">
              <w:r w:rsidR="004B3F04">
                <w:rPr>
                  <w:rStyle w:val="HyperlinkText9pt"/>
                </w:rPr>
                <w:t>4499-35971</w:t>
              </w:r>
            </w:hyperlink>
          </w:p>
        </w:tc>
        <w:tc>
          <w:tcPr>
            <w:tcW w:w="2975" w:type="dxa"/>
          </w:tcPr>
          <w:p w14:paraId="4269CF0F" w14:textId="77777777" w:rsidR="004B3F04" w:rsidRDefault="004B3F04" w:rsidP="000659BE">
            <w:pPr>
              <w:pStyle w:val="TableText"/>
            </w:pPr>
          </w:p>
        </w:tc>
      </w:tr>
      <w:tr w:rsidR="004B3F04" w14:paraId="269E5BEF" w14:textId="77777777" w:rsidTr="000659BE">
        <w:trPr>
          <w:jc w:val="center"/>
        </w:trPr>
        <w:tc>
          <w:tcPr>
            <w:tcW w:w="3345" w:type="dxa"/>
          </w:tcPr>
          <w:p w14:paraId="5F7188A0" w14:textId="77777777" w:rsidR="004B3F04" w:rsidRDefault="004B3F04" w:rsidP="000659BE">
            <w:pPr>
              <w:pStyle w:val="TableText"/>
            </w:pPr>
            <w:r>
              <w:tab/>
            </w:r>
            <w:r>
              <w:tab/>
            </w:r>
            <w:r>
              <w:tab/>
              <w:t>item</w:t>
            </w:r>
          </w:p>
        </w:tc>
        <w:tc>
          <w:tcPr>
            <w:tcW w:w="720" w:type="dxa"/>
          </w:tcPr>
          <w:p w14:paraId="2193530B" w14:textId="77777777" w:rsidR="004B3F04" w:rsidRDefault="004B3F04" w:rsidP="000659BE">
            <w:pPr>
              <w:pStyle w:val="TableText"/>
            </w:pPr>
            <w:r>
              <w:t>1..1</w:t>
            </w:r>
          </w:p>
        </w:tc>
        <w:tc>
          <w:tcPr>
            <w:tcW w:w="1152" w:type="dxa"/>
          </w:tcPr>
          <w:p w14:paraId="2BE59C92" w14:textId="77777777" w:rsidR="004B3F04" w:rsidRDefault="004B3F04" w:rsidP="000659BE">
            <w:pPr>
              <w:pStyle w:val="TableText"/>
            </w:pPr>
            <w:r>
              <w:t>SHALL</w:t>
            </w:r>
          </w:p>
        </w:tc>
        <w:tc>
          <w:tcPr>
            <w:tcW w:w="864" w:type="dxa"/>
          </w:tcPr>
          <w:p w14:paraId="22B46322" w14:textId="77777777" w:rsidR="004B3F04" w:rsidRDefault="004B3F04" w:rsidP="000659BE">
            <w:pPr>
              <w:pStyle w:val="TableText"/>
            </w:pPr>
          </w:p>
        </w:tc>
        <w:tc>
          <w:tcPr>
            <w:tcW w:w="1104" w:type="dxa"/>
          </w:tcPr>
          <w:p w14:paraId="7D4BDDDF" w14:textId="77777777" w:rsidR="004B3F04" w:rsidRDefault="006C736C" w:rsidP="000659BE">
            <w:pPr>
              <w:pStyle w:val="TableText"/>
            </w:pPr>
            <w:hyperlink w:anchor="C_4499-35972">
              <w:r w:rsidR="004B3F04">
                <w:rPr>
                  <w:rStyle w:val="HyperlinkText9pt"/>
                </w:rPr>
                <w:t>4499-35972</w:t>
              </w:r>
            </w:hyperlink>
          </w:p>
        </w:tc>
        <w:tc>
          <w:tcPr>
            <w:tcW w:w="2975" w:type="dxa"/>
          </w:tcPr>
          <w:p w14:paraId="628BC200" w14:textId="77777777" w:rsidR="004B3F04" w:rsidRDefault="004B3F04" w:rsidP="000659BE">
            <w:pPr>
              <w:pStyle w:val="TableText"/>
            </w:pPr>
          </w:p>
        </w:tc>
      </w:tr>
      <w:tr w:rsidR="004B3F04" w14:paraId="65E95ABD" w14:textId="77777777" w:rsidTr="000659BE">
        <w:trPr>
          <w:jc w:val="center"/>
        </w:trPr>
        <w:tc>
          <w:tcPr>
            <w:tcW w:w="3345" w:type="dxa"/>
          </w:tcPr>
          <w:p w14:paraId="2439A2D0" w14:textId="77777777" w:rsidR="004B3F04" w:rsidRDefault="004B3F04" w:rsidP="000659BE">
            <w:pPr>
              <w:pStyle w:val="TableText"/>
            </w:pPr>
            <w:r>
              <w:tab/>
            </w:r>
            <w:r>
              <w:tab/>
            </w:r>
            <w:r>
              <w:tab/>
            </w:r>
            <w:r>
              <w:tab/>
              <w:t>@root</w:t>
            </w:r>
          </w:p>
        </w:tc>
        <w:tc>
          <w:tcPr>
            <w:tcW w:w="720" w:type="dxa"/>
          </w:tcPr>
          <w:p w14:paraId="5227C7E0" w14:textId="77777777" w:rsidR="004B3F04" w:rsidRDefault="004B3F04" w:rsidP="000659BE">
            <w:pPr>
              <w:pStyle w:val="TableText"/>
            </w:pPr>
            <w:r>
              <w:t>1..1</w:t>
            </w:r>
          </w:p>
        </w:tc>
        <w:tc>
          <w:tcPr>
            <w:tcW w:w="1152" w:type="dxa"/>
          </w:tcPr>
          <w:p w14:paraId="5B2BACB2" w14:textId="77777777" w:rsidR="004B3F04" w:rsidRDefault="004B3F04" w:rsidP="000659BE">
            <w:pPr>
              <w:pStyle w:val="TableText"/>
            </w:pPr>
            <w:r>
              <w:t>SHALL</w:t>
            </w:r>
          </w:p>
        </w:tc>
        <w:tc>
          <w:tcPr>
            <w:tcW w:w="864" w:type="dxa"/>
          </w:tcPr>
          <w:p w14:paraId="358D1E14" w14:textId="77777777" w:rsidR="004B3F04" w:rsidRDefault="004B3F04" w:rsidP="000659BE">
            <w:pPr>
              <w:pStyle w:val="TableText"/>
            </w:pPr>
          </w:p>
        </w:tc>
        <w:tc>
          <w:tcPr>
            <w:tcW w:w="1104" w:type="dxa"/>
          </w:tcPr>
          <w:p w14:paraId="01C7B0F3" w14:textId="77777777" w:rsidR="004B3F04" w:rsidRDefault="006C736C" w:rsidP="000659BE">
            <w:pPr>
              <w:pStyle w:val="TableText"/>
            </w:pPr>
            <w:hyperlink w:anchor="C_4499-35976">
              <w:r w:rsidR="004B3F04">
                <w:rPr>
                  <w:rStyle w:val="HyperlinkText9pt"/>
                </w:rPr>
                <w:t>4499-35976</w:t>
              </w:r>
            </w:hyperlink>
          </w:p>
        </w:tc>
        <w:tc>
          <w:tcPr>
            <w:tcW w:w="2975" w:type="dxa"/>
          </w:tcPr>
          <w:p w14:paraId="64DBF8EC" w14:textId="77777777" w:rsidR="004B3F04" w:rsidRDefault="004B3F04" w:rsidP="000659BE">
            <w:pPr>
              <w:pStyle w:val="TableText"/>
            </w:pPr>
          </w:p>
        </w:tc>
      </w:tr>
      <w:tr w:rsidR="004B3F04" w14:paraId="5424266D" w14:textId="77777777" w:rsidTr="000659BE">
        <w:trPr>
          <w:jc w:val="center"/>
        </w:trPr>
        <w:tc>
          <w:tcPr>
            <w:tcW w:w="3345" w:type="dxa"/>
          </w:tcPr>
          <w:p w14:paraId="444AEFCF" w14:textId="77777777" w:rsidR="004B3F04" w:rsidRDefault="004B3F04" w:rsidP="000659BE">
            <w:pPr>
              <w:pStyle w:val="TableText"/>
            </w:pPr>
            <w:r>
              <w:tab/>
            </w:r>
            <w:r>
              <w:tab/>
            </w:r>
            <w:r>
              <w:tab/>
            </w:r>
            <w:r>
              <w:tab/>
              <w:t>@extension</w:t>
            </w:r>
          </w:p>
        </w:tc>
        <w:tc>
          <w:tcPr>
            <w:tcW w:w="720" w:type="dxa"/>
          </w:tcPr>
          <w:p w14:paraId="09DEA84D" w14:textId="77777777" w:rsidR="004B3F04" w:rsidRDefault="004B3F04" w:rsidP="000659BE">
            <w:pPr>
              <w:pStyle w:val="TableText"/>
            </w:pPr>
            <w:r>
              <w:t>1..1</w:t>
            </w:r>
          </w:p>
        </w:tc>
        <w:tc>
          <w:tcPr>
            <w:tcW w:w="1152" w:type="dxa"/>
          </w:tcPr>
          <w:p w14:paraId="3DEB4C1E" w14:textId="77777777" w:rsidR="004B3F04" w:rsidRDefault="004B3F04" w:rsidP="000659BE">
            <w:pPr>
              <w:pStyle w:val="TableText"/>
            </w:pPr>
            <w:r>
              <w:t>SHALL</w:t>
            </w:r>
          </w:p>
        </w:tc>
        <w:tc>
          <w:tcPr>
            <w:tcW w:w="864" w:type="dxa"/>
          </w:tcPr>
          <w:p w14:paraId="06D3F2F1" w14:textId="77777777" w:rsidR="004B3F04" w:rsidRDefault="004B3F04" w:rsidP="000659BE">
            <w:pPr>
              <w:pStyle w:val="TableText"/>
            </w:pPr>
          </w:p>
        </w:tc>
        <w:tc>
          <w:tcPr>
            <w:tcW w:w="1104" w:type="dxa"/>
          </w:tcPr>
          <w:p w14:paraId="0C1BCB70" w14:textId="77777777" w:rsidR="004B3F04" w:rsidRDefault="006C736C" w:rsidP="000659BE">
            <w:pPr>
              <w:pStyle w:val="TableText"/>
            </w:pPr>
            <w:hyperlink w:anchor="C_4499-35977">
              <w:r w:rsidR="004B3F04">
                <w:rPr>
                  <w:rStyle w:val="HyperlinkText9pt"/>
                </w:rPr>
                <w:t>4499-35977</w:t>
              </w:r>
            </w:hyperlink>
          </w:p>
        </w:tc>
        <w:tc>
          <w:tcPr>
            <w:tcW w:w="2975" w:type="dxa"/>
          </w:tcPr>
          <w:p w14:paraId="215850E5" w14:textId="77777777" w:rsidR="004B3F04" w:rsidRDefault="004B3F04" w:rsidP="000659BE">
            <w:pPr>
              <w:pStyle w:val="TableText"/>
            </w:pPr>
          </w:p>
        </w:tc>
      </w:tr>
    </w:tbl>
    <w:p w14:paraId="09E2F725" w14:textId="77777777" w:rsidR="004B3F04" w:rsidRDefault="004B3F04" w:rsidP="004B3F04">
      <w:pPr>
        <w:pStyle w:val="BodyText"/>
      </w:pPr>
    </w:p>
    <w:p w14:paraId="63300E39" w14:textId="77777777" w:rsidR="004B3F04" w:rsidRDefault="004B3F04" w:rsidP="007E63CC">
      <w:pPr>
        <w:numPr>
          <w:ilvl w:val="0"/>
          <w:numId w:val="31"/>
        </w:numPr>
      </w:pP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1759" w:name="C_4499-35969"/>
      <w:r>
        <w:t xml:space="preserve"> (CONF:4499-35969)</w:t>
      </w:r>
      <w:bookmarkEnd w:id="1759"/>
      <w:r>
        <w:t>.</w:t>
      </w:r>
    </w:p>
    <w:p w14:paraId="459E7AFF" w14:textId="77777777" w:rsidR="004B3F04" w:rsidRDefault="004B3F04" w:rsidP="007E63CC">
      <w:pPr>
        <w:numPr>
          <w:ilvl w:val="0"/>
          <w:numId w:val="31"/>
        </w:numPr>
      </w:pPr>
      <w:r>
        <w:rPr>
          <w:rStyle w:val="keyword"/>
        </w:rPr>
        <w:t>SHALL</w:t>
      </w:r>
      <w:r>
        <w:t xml:space="preserve"> contain exactly one [1..1] </w:t>
      </w:r>
      <w:r>
        <w:rPr>
          <w:rStyle w:val="XMLnameBold"/>
        </w:rPr>
        <w:t>templateId</w:t>
      </w:r>
      <w:bookmarkStart w:id="1760" w:name="C_4499-35960"/>
      <w:r>
        <w:t xml:space="preserve"> (CONF:4499-35960)</w:t>
      </w:r>
      <w:bookmarkEnd w:id="1760"/>
      <w:r>
        <w:t>.</w:t>
      </w:r>
    </w:p>
    <w:p w14:paraId="6BE15DC1" w14:textId="77777777" w:rsidR="004B3F04" w:rsidRDefault="004B3F04" w:rsidP="007E63CC">
      <w:pPr>
        <w:numPr>
          <w:ilvl w:val="1"/>
          <w:numId w:val="31"/>
        </w:numPr>
      </w:pPr>
      <w:r>
        <w:t xml:space="preserve">This templateId </w:t>
      </w:r>
      <w:r>
        <w:rPr>
          <w:rStyle w:val="keyword"/>
        </w:rPr>
        <w:t>SHALL</w:t>
      </w:r>
      <w:r>
        <w:t xml:space="preserve"> contain exactly one [1..1] </w:t>
      </w:r>
      <w:r>
        <w:rPr>
          <w:rStyle w:val="XMLnameBold"/>
        </w:rPr>
        <w:t>item</w:t>
      </w:r>
      <w:bookmarkStart w:id="1761" w:name="C_4499-35961"/>
      <w:r>
        <w:t xml:space="preserve"> (CONF:4499-35961)</w:t>
      </w:r>
      <w:bookmarkEnd w:id="1761"/>
      <w:r>
        <w:t xml:space="preserve"> such that it</w:t>
      </w:r>
    </w:p>
    <w:p w14:paraId="3FD69C24" w14:textId="77777777" w:rsidR="004B3F04" w:rsidRDefault="004B3F04" w:rsidP="007E63CC">
      <w:pPr>
        <w:numPr>
          <w:ilvl w:val="2"/>
          <w:numId w:val="31"/>
        </w:numPr>
      </w:pPr>
      <w:r>
        <w:rPr>
          <w:rStyle w:val="keyword"/>
        </w:rPr>
        <w:t>SHALL</w:t>
      </w:r>
      <w:r>
        <w:t xml:space="preserve"> contain exactly one [1..1] </w:t>
      </w:r>
      <w:r>
        <w:rPr>
          <w:rStyle w:val="XMLnameBold"/>
        </w:rPr>
        <w:t>@root</w:t>
      </w:r>
      <w:r>
        <w:t>=</w:t>
      </w:r>
      <w:r>
        <w:rPr>
          <w:rStyle w:val="XMLname"/>
        </w:rPr>
        <w:t>"2.16.840.1.113883.10.20.28.4.142"</w:t>
      </w:r>
      <w:bookmarkStart w:id="1762" w:name="C_4499-35964"/>
      <w:r>
        <w:t xml:space="preserve"> (CONF:4499-35964)</w:t>
      </w:r>
      <w:bookmarkEnd w:id="1762"/>
      <w:r>
        <w:t>.</w:t>
      </w:r>
    </w:p>
    <w:p w14:paraId="2730E1A1" w14:textId="77777777" w:rsidR="004B3F04" w:rsidRDefault="004B3F04" w:rsidP="007E63CC">
      <w:pPr>
        <w:numPr>
          <w:ilvl w:val="2"/>
          <w:numId w:val="31"/>
        </w:numPr>
      </w:pPr>
      <w:r>
        <w:rPr>
          <w:rStyle w:val="keyword"/>
        </w:rPr>
        <w:lastRenderedPageBreak/>
        <w:t>SHALL</w:t>
      </w:r>
      <w:r>
        <w:t xml:space="preserve"> contain exactly one [1..1] </w:t>
      </w:r>
      <w:r>
        <w:rPr>
          <w:rStyle w:val="XMLnameBold"/>
        </w:rPr>
        <w:t>@extension</w:t>
      </w:r>
      <w:r>
        <w:t>=</w:t>
      </w:r>
      <w:r>
        <w:rPr>
          <w:rStyle w:val="XMLname"/>
        </w:rPr>
        <w:t>"2021-02-01"</w:t>
      </w:r>
      <w:bookmarkStart w:id="1763" w:name="C_4499-35965"/>
      <w:r>
        <w:t xml:space="preserve"> (CONF:4499-35965)</w:t>
      </w:r>
      <w:bookmarkEnd w:id="1763"/>
      <w:r>
        <w:t>.</w:t>
      </w:r>
    </w:p>
    <w:p w14:paraId="194C9B15" w14:textId="77777777" w:rsidR="004B3F04" w:rsidRDefault="004B3F04" w:rsidP="007E63CC">
      <w:pPr>
        <w:numPr>
          <w:ilvl w:val="0"/>
          <w:numId w:val="31"/>
        </w:numPr>
      </w:pPr>
      <w:r>
        <w:rPr>
          <w:rStyle w:val="keyword"/>
        </w:rPr>
        <w:t>MAY</w:t>
      </w:r>
      <w:r>
        <w:t xml:space="preserve"> contain zero or one [0..1] </w:t>
      </w:r>
      <w:r>
        <w:rPr>
          <w:rStyle w:val="XMLnameBold"/>
        </w:rPr>
        <w:t>id</w:t>
      </w:r>
      <w:bookmarkStart w:id="1764" w:name="C_4499-35973"/>
      <w:r>
        <w:t xml:space="preserve"> (CONF:4499-35973)</w:t>
      </w:r>
      <w:bookmarkEnd w:id="1764"/>
      <w:r>
        <w:t>.</w:t>
      </w:r>
      <w:r>
        <w:br/>
        <w:t>Note: id</w:t>
      </w:r>
    </w:p>
    <w:p w14:paraId="2AE633F2" w14:textId="77777777" w:rsidR="004B3F04" w:rsidRDefault="004B3F04" w:rsidP="007E63CC">
      <w:pPr>
        <w:numPr>
          <w:ilvl w:val="1"/>
          <w:numId w:val="31"/>
        </w:numPr>
      </w:pPr>
      <w:r>
        <w:t xml:space="preserve">The id, if present, </w:t>
      </w:r>
      <w:r>
        <w:rPr>
          <w:rStyle w:val="keyword"/>
        </w:rPr>
        <w:t>SHALL</w:t>
      </w:r>
      <w:r>
        <w:t xml:space="preserve"> contain exactly one [1..1] </w:t>
      </w:r>
      <w:r>
        <w:rPr>
          <w:rStyle w:val="XMLnameBold"/>
        </w:rPr>
        <w:t>item</w:t>
      </w:r>
      <w:bookmarkStart w:id="1765" w:name="C_4499-35989"/>
      <w:r>
        <w:t xml:space="preserve"> (CONF:4499-35989)</w:t>
      </w:r>
      <w:bookmarkEnd w:id="1765"/>
      <w:r>
        <w:t>.</w:t>
      </w:r>
    </w:p>
    <w:p w14:paraId="5C63910C" w14:textId="77777777" w:rsidR="004B3F04" w:rsidRDefault="004B3F04" w:rsidP="007E63CC">
      <w:pPr>
        <w:numPr>
          <w:ilvl w:val="2"/>
          <w:numId w:val="31"/>
        </w:numPr>
      </w:pPr>
      <w:r>
        <w:t xml:space="preserve">This item </w:t>
      </w:r>
      <w:r>
        <w:rPr>
          <w:rStyle w:val="keyword"/>
        </w:rPr>
        <w:t>SHALL</w:t>
      </w:r>
      <w:r>
        <w:t xml:space="preserve"> contain exactly one [1..1] </w:t>
      </w:r>
      <w:r>
        <w:rPr>
          <w:rStyle w:val="XMLnameBold"/>
        </w:rPr>
        <w:t>@root</w:t>
      </w:r>
      <w:bookmarkStart w:id="1766" w:name="C_4499-35990"/>
      <w:r>
        <w:t xml:space="preserve"> (CONF:4499-35990)</w:t>
      </w:r>
      <w:bookmarkEnd w:id="1766"/>
      <w:r>
        <w:t>.</w:t>
      </w:r>
    </w:p>
    <w:p w14:paraId="72C053CC" w14:textId="77777777" w:rsidR="004B3F04" w:rsidRDefault="004B3F04" w:rsidP="007E63CC">
      <w:pPr>
        <w:numPr>
          <w:ilvl w:val="0"/>
          <w:numId w:val="31"/>
        </w:numPr>
      </w:pPr>
      <w:r>
        <w:rPr>
          <w:rStyle w:val="keyword"/>
        </w:rPr>
        <w:t>SHOULD</w:t>
      </w:r>
      <w:r>
        <w:t xml:space="preserve"> contain zero or one [0..1] </w:t>
      </w:r>
      <w:r>
        <w:rPr>
          <w:rStyle w:val="XMLnameBold"/>
        </w:rPr>
        <w:t>code</w:t>
      </w:r>
      <w:bookmarkStart w:id="1767" w:name="C_4499-35962"/>
      <w:r>
        <w:t xml:space="preserve"> (CONF:4499-35962)</w:t>
      </w:r>
      <w:bookmarkEnd w:id="1767"/>
      <w:r>
        <w:t>.</w:t>
      </w:r>
      <w:r>
        <w:br/>
        <w:t>Note: Attribute: locationType</w:t>
      </w:r>
    </w:p>
    <w:p w14:paraId="575B9C2A" w14:textId="77777777" w:rsidR="004B3F04" w:rsidRDefault="004B3F04" w:rsidP="007E63CC">
      <w:pPr>
        <w:numPr>
          <w:ilvl w:val="1"/>
          <w:numId w:val="31"/>
        </w:numPr>
      </w:pPr>
      <w:r>
        <w:t xml:space="preserve">The code, if present, </w:t>
      </w:r>
      <w:r>
        <w:rPr>
          <w:rStyle w:val="keyword"/>
        </w:rPr>
        <w:t>SHOULD</w:t>
      </w:r>
      <w:r>
        <w:t xml:space="preserve"> contain zero or one [0..1] </w:t>
      </w:r>
      <w:r>
        <w:rPr>
          <w:rStyle w:val="XMLnameBold"/>
        </w:rPr>
        <w:t>@valueSet</w:t>
      </w:r>
      <w:bookmarkStart w:id="1768" w:name="C_4499-35966"/>
      <w:r>
        <w:t xml:space="preserve"> (CONF:4499-35966)</w:t>
      </w:r>
      <w:bookmarkEnd w:id="1768"/>
      <w:r>
        <w:t>.</w:t>
      </w:r>
    </w:p>
    <w:p w14:paraId="7082D630" w14:textId="77777777" w:rsidR="004B3F04" w:rsidRDefault="004B3F04" w:rsidP="007E63CC">
      <w:pPr>
        <w:numPr>
          <w:ilvl w:val="0"/>
          <w:numId w:val="31"/>
        </w:numPr>
      </w:pPr>
      <w:r>
        <w:rPr>
          <w:rStyle w:val="keyword"/>
        </w:rPr>
        <w:t>MAY</w:t>
      </w:r>
      <w:r>
        <w:t xml:space="preserve"> contain zero or one [0..1] </w:t>
      </w:r>
      <w:r>
        <w:rPr>
          <w:rStyle w:val="XMLnameBold"/>
        </w:rPr>
        <w:t>playingDevice</w:t>
      </w:r>
      <w:bookmarkStart w:id="1769" w:name="C_4499-35970"/>
      <w:r>
        <w:t xml:space="preserve"> (CONF:4499-35970)</w:t>
      </w:r>
      <w:bookmarkEnd w:id="1769"/>
      <w:r>
        <w:t>.</w:t>
      </w:r>
    </w:p>
    <w:p w14:paraId="665FF4F5"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@classCode</w:t>
      </w:r>
      <w:r>
        <w:t>=</w:t>
      </w:r>
      <w:r>
        <w:rPr>
          <w:rStyle w:val="XMLname"/>
        </w:rPr>
        <w:t>"PLC"</w:t>
      </w:r>
      <w:r>
        <w:t xml:space="preserve"> place (CodeSystem: </w:t>
      </w:r>
      <w:r>
        <w:rPr>
          <w:rStyle w:val="XMLname"/>
        </w:rPr>
        <w:t>HL7EntityClass urn:oid:2.16.840.1.113883.5.41</w:t>
      </w:r>
      <w:r>
        <w:t>)</w:t>
      </w:r>
      <w:bookmarkStart w:id="1770" w:name="C_4499-35974"/>
      <w:r>
        <w:t xml:space="preserve"> (CONF:4499-35974)</w:t>
      </w:r>
      <w:bookmarkEnd w:id="1770"/>
      <w:r>
        <w:t>.</w:t>
      </w:r>
    </w:p>
    <w:p w14:paraId="0A454F39" w14:textId="77777777" w:rsidR="004B3F04" w:rsidRDefault="004B3F04" w:rsidP="007E63CC">
      <w:pPr>
        <w:numPr>
          <w:ilvl w:val="1"/>
          <w:numId w:val="31"/>
        </w:numPr>
      </w:pPr>
      <w:r>
        <w:t xml:space="preserve">The playingDevice, if present, </w:t>
      </w:r>
      <w:r>
        <w:rPr>
          <w:rStyle w:val="keyword"/>
        </w:rPr>
        <w:t>SHALL</w:t>
      </w:r>
      <w:r>
        <w:t xml:space="preserve"> contain exactly one [1..1] </w:t>
      </w:r>
      <w:r>
        <w:rPr>
          <w:rStyle w:val="XMLnameBold"/>
        </w:rPr>
        <w:t>@determinerCode</w:t>
      </w:r>
      <w:r>
        <w:t>=</w:t>
      </w:r>
      <w:r>
        <w:rPr>
          <w:rStyle w:val="XMLname"/>
        </w:rPr>
        <w:t>"INSTANCE"</w:t>
      </w:r>
      <w:bookmarkStart w:id="1771" w:name="C_4499-35975"/>
      <w:r>
        <w:t xml:space="preserve"> (CONF:4499-35975)</w:t>
      </w:r>
      <w:bookmarkEnd w:id="1771"/>
      <w:r>
        <w:t>.</w:t>
      </w:r>
    </w:p>
    <w:p w14:paraId="1FFCE69F" w14:textId="77777777" w:rsidR="004B3F04" w:rsidRDefault="004B3F04" w:rsidP="007E63CC">
      <w:pPr>
        <w:numPr>
          <w:ilvl w:val="1"/>
          <w:numId w:val="31"/>
        </w:numPr>
      </w:pPr>
      <w:r>
        <w:t xml:space="preserve">The playingDevice, if present, </w:t>
      </w:r>
      <w:r>
        <w:rPr>
          <w:rStyle w:val="keyword"/>
        </w:rPr>
        <w:t>MAY</w:t>
      </w:r>
      <w:r>
        <w:t xml:space="preserve"> contain zero or one [0..1] </w:t>
      </w:r>
      <w:r>
        <w:rPr>
          <w:rStyle w:val="XMLnameBold"/>
        </w:rPr>
        <w:t>id</w:t>
      </w:r>
      <w:bookmarkStart w:id="1772" w:name="C_4499-35971"/>
      <w:r>
        <w:t xml:space="preserve"> (CONF:4499-35971)</w:t>
      </w:r>
      <w:bookmarkEnd w:id="1772"/>
      <w:r>
        <w:t>.</w:t>
      </w:r>
      <w:r>
        <w:br/>
        <w:t>Note: identifier</w:t>
      </w:r>
    </w:p>
    <w:p w14:paraId="44281BFB" w14:textId="77777777" w:rsidR="004B3F04" w:rsidRDefault="004B3F04" w:rsidP="007E63CC">
      <w:pPr>
        <w:numPr>
          <w:ilvl w:val="2"/>
          <w:numId w:val="31"/>
        </w:numPr>
      </w:pPr>
      <w:r>
        <w:t xml:space="preserve">The id, if present, </w:t>
      </w:r>
      <w:r>
        <w:rPr>
          <w:rStyle w:val="keyword"/>
        </w:rPr>
        <w:t>SHALL</w:t>
      </w:r>
      <w:r>
        <w:t xml:space="preserve"> contain exactly one [1..1] </w:t>
      </w:r>
      <w:r>
        <w:rPr>
          <w:rStyle w:val="XMLnameBold"/>
        </w:rPr>
        <w:t>item</w:t>
      </w:r>
      <w:bookmarkStart w:id="1773" w:name="C_4499-35972"/>
      <w:r>
        <w:t xml:space="preserve"> (CONF:4499-35972)</w:t>
      </w:r>
      <w:bookmarkEnd w:id="1773"/>
      <w:r>
        <w:t>.</w:t>
      </w:r>
    </w:p>
    <w:p w14:paraId="51C64B31"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@root</w:t>
      </w:r>
      <w:bookmarkStart w:id="1774" w:name="C_4499-35976"/>
      <w:r>
        <w:t xml:space="preserve"> (CONF:4499-35976)</w:t>
      </w:r>
      <w:bookmarkEnd w:id="1774"/>
      <w:r>
        <w:t>.</w:t>
      </w:r>
    </w:p>
    <w:p w14:paraId="3F3F7CEE" w14:textId="77777777" w:rsidR="004B3F04" w:rsidRDefault="004B3F04" w:rsidP="007E63CC">
      <w:pPr>
        <w:numPr>
          <w:ilvl w:val="3"/>
          <w:numId w:val="31"/>
        </w:numPr>
      </w:pPr>
      <w:r>
        <w:t xml:space="preserve">This item </w:t>
      </w:r>
      <w:r>
        <w:rPr>
          <w:rStyle w:val="keyword"/>
        </w:rPr>
        <w:t>SHALL</w:t>
      </w:r>
      <w:r>
        <w:t xml:space="preserve"> contain exactly one [1..1] </w:t>
      </w:r>
      <w:r>
        <w:rPr>
          <w:rStyle w:val="XMLnameBold"/>
        </w:rPr>
        <w:t>@extension</w:t>
      </w:r>
      <w:bookmarkStart w:id="1775" w:name="C_4499-35977"/>
      <w:r>
        <w:t xml:space="preserve"> (CONF:4499-35977)</w:t>
      </w:r>
      <w:bookmarkEnd w:id="1775"/>
      <w:r>
        <w:t>.</w:t>
      </w:r>
    </w:p>
    <w:p w14:paraId="01A8800B" w14:textId="77777777" w:rsidR="004B3F04" w:rsidRDefault="004B3F04" w:rsidP="004B3F04">
      <w:pPr>
        <w:pStyle w:val="Caption"/>
        <w:ind w:left="130" w:right="115"/>
      </w:pPr>
      <w:bookmarkStart w:id="1776" w:name="_Toc64842026"/>
      <w:bookmarkStart w:id="1777" w:name="_Toc65482942"/>
      <w:r>
        <w:t xml:space="preserve">Figure </w:t>
      </w:r>
      <w:r>
        <w:fldChar w:fldCharType="begin"/>
      </w:r>
      <w:r>
        <w:instrText>SEQ Figure \* ARABIC</w:instrText>
      </w:r>
      <w:r>
        <w:fldChar w:fldCharType="separate"/>
      </w:r>
      <w:r>
        <w:t>28</w:t>
      </w:r>
      <w:r>
        <w:fldChar w:fldCharType="end"/>
      </w:r>
      <w:r>
        <w:t>: Entity - Location Example</w:t>
      </w:r>
      <w:bookmarkEnd w:id="1776"/>
      <w:bookmarkEnd w:id="1777"/>
    </w:p>
    <w:p w14:paraId="3844E7B6" w14:textId="77777777" w:rsidR="004B3F04" w:rsidRDefault="004B3F04" w:rsidP="004B3F04">
      <w:pPr>
        <w:pStyle w:val="Example"/>
        <w:ind w:left="130" w:right="115"/>
      </w:pPr>
      <w:r>
        <w:t>&lt;Role classCode="EXLOC"&gt;</w:t>
      </w:r>
    </w:p>
    <w:p w14:paraId="4679F00F" w14:textId="77777777" w:rsidR="004B3F04" w:rsidRDefault="004B3F04" w:rsidP="004B3F04">
      <w:pPr>
        <w:pStyle w:val="Example"/>
        <w:ind w:left="130" w:right="115"/>
      </w:pPr>
      <w:r>
        <w:t xml:space="preserve">  &lt;templateId&gt;</w:t>
      </w:r>
    </w:p>
    <w:p w14:paraId="4EFB4491" w14:textId="77777777" w:rsidR="004B3F04" w:rsidRDefault="004B3F04" w:rsidP="004B3F04">
      <w:pPr>
        <w:pStyle w:val="Example"/>
        <w:ind w:left="130" w:right="115"/>
      </w:pPr>
      <w:r>
        <w:t xml:space="preserve">    &lt;item root="2.16.840.1.113883.10.20.28.4.142" extension="2021-02-01" /&gt;</w:t>
      </w:r>
    </w:p>
    <w:p w14:paraId="188255B4" w14:textId="77777777" w:rsidR="004B3F04" w:rsidRDefault="004B3F04" w:rsidP="004B3F04">
      <w:pPr>
        <w:pStyle w:val="Example"/>
        <w:ind w:left="130" w:right="115"/>
      </w:pPr>
      <w:r>
        <w:t xml:space="preserve">  &lt;/templateId&gt;</w:t>
      </w:r>
    </w:p>
    <w:p w14:paraId="5B1EAADD" w14:textId="77777777" w:rsidR="004B3F04" w:rsidRDefault="004B3F04" w:rsidP="004B3F04">
      <w:pPr>
        <w:pStyle w:val="Example"/>
        <w:ind w:left="130" w:right="115"/>
      </w:pPr>
      <w:r>
        <w:t xml:space="preserve">  &lt;code valueSet="{$ValueSetOID}"/&gt;</w:t>
      </w:r>
    </w:p>
    <w:p w14:paraId="428DBD45" w14:textId="77777777" w:rsidR="004B3F04" w:rsidRDefault="004B3F04" w:rsidP="004B3F04">
      <w:pPr>
        <w:pStyle w:val="Example"/>
        <w:ind w:left="130" w:right="115"/>
      </w:pPr>
      <w:r>
        <w:t xml:space="preserve">  &lt;playingDevice classCode="PLC" determinerCode="INSTANCE"&gt;</w:t>
      </w:r>
    </w:p>
    <w:p w14:paraId="52A2E9DD" w14:textId="77777777" w:rsidR="004B3F04" w:rsidRDefault="004B3F04" w:rsidP="004B3F04">
      <w:pPr>
        <w:pStyle w:val="Example"/>
        <w:ind w:left="130" w:right="115"/>
      </w:pPr>
      <w:r>
        <w:t xml:space="preserve">     ...</w:t>
      </w:r>
    </w:p>
    <w:p w14:paraId="4EF2AF68" w14:textId="77777777" w:rsidR="004B3F04" w:rsidRDefault="004B3F04" w:rsidP="004B3F04">
      <w:pPr>
        <w:pStyle w:val="Example"/>
        <w:ind w:left="130" w:right="115"/>
      </w:pPr>
      <w:r>
        <w:t xml:space="preserve">  &lt;/playingDevice&gt;</w:t>
      </w:r>
    </w:p>
    <w:p w14:paraId="4F4006BE" w14:textId="77777777" w:rsidR="004B3F04" w:rsidRDefault="004B3F04" w:rsidP="004B3F04">
      <w:pPr>
        <w:pStyle w:val="Example"/>
        <w:ind w:left="130" w:right="115"/>
      </w:pPr>
      <w:r>
        <w:t>&lt;/Role&gt;</w:t>
      </w:r>
    </w:p>
    <w:p w14:paraId="664F7852" w14:textId="77777777" w:rsidR="004B3F04" w:rsidRDefault="004B3F04" w:rsidP="004B3F04">
      <w:pPr>
        <w:pStyle w:val="BodyText"/>
      </w:pPr>
    </w:p>
    <w:p w14:paraId="11C7BEB4" w14:textId="7A0028BA" w:rsidR="004B3F04" w:rsidRDefault="004B3F04" w:rsidP="004B3F04">
      <w:pPr>
        <w:pStyle w:val="Heading2nospace"/>
      </w:pPr>
      <w:bookmarkStart w:id="1778" w:name="E_Entity_Organization_V2"/>
      <w:bookmarkStart w:id="1779" w:name="_Toc64841893"/>
      <w:bookmarkStart w:id="1780" w:name="_Toc65482809"/>
      <w:r>
        <w:lastRenderedPageBreak/>
        <w:t>Entity - Organization (V2)</w:t>
      </w:r>
      <w:bookmarkEnd w:id="1778"/>
      <w:bookmarkEnd w:id="1779"/>
      <w:r w:rsidR="006F762B">
        <w:t xml:space="preserve"> - DRAFT</w:t>
      </w:r>
      <w:bookmarkEnd w:id="1780"/>
    </w:p>
    <w:p w14:paraId="36EBBBDC" w14:textId="77777777" w:rsidR="004B3F04" w:rsidRDefault="004B3F04" w:rsidP="004B3F04">
      <w:pPr>
        <w:pStyle w:val="BracketData"/>
      </w:pPr>
      <w:r>
        <w:t>[Role: identifier urn:hl7ii:2.16.840.1.113883.10.20.28.4.135:2021-02-01 (open)]</w:t>
      </w:r>
    </w:p>
    <w:p w14:paraId="0C92B0CE" w14:textId="77777777" w:rsidR="004B3F04" w:rsidRDefault="004B3F04" w:rsidP="004B3F04">
      <w:pPr>
        <w:pStyle w:val="Caption"/>
      </w:pPr>
      <w:bookmarkStart w:id="1781" w:name="_Toc64842140"/>
      <w:bookmarkStart w:id="1782" w:name="_Toc65483224"/>
      <w:r>
        <w:t xml:space="preserve">Table </w:t>
      </w:r>
      <w:r>
        <w:fldChar w:fldCharType="begin"/>
      </w:r>
      <w:r>
        <w:instrText>SEQ Table \* ARABIC</w:instrText>
      </w:r>
      <w:r>
        <w:fldChar w:fldCharType="separate"/>
      </w:r>
      <w:r>
        <w:t>63</w:t>
      </w:r>
      <w:r>
        <w:fldChar w:fldCharType="end"/>
      </w:r>
      <w:r>
        <w:t>: Entity - Organization (V2) Contexts</w:t>
      </w:r>
      <w:bookmarkEnd w:id="1781"/>
      <w:bookmarkEnd w:id="178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1DD9C39" w14:textId="77777777" w:rsidTr="000659BE">
        <w:trPr>
          <w:cantSplit/>
          <w:tblHeader/>
          <w:jc w:val="center"/>
        </w:trPr>
        <w:tc>
          <w:tcPr>
            <w:tcW w:w="360" w:type="dxa"/>
            <w:shd w:val="clear" w:color="auto" w:fill="E6E6E6"/>
          </w:tcPr>
          <w:p w14:paraId="7295860E" w14:textId="77777777" w:rsidR="004B3F04" w:rsidRDefault="004B3F04" w:rsidP="000659BE">
            <w:pPr>
              <w:pStyle w:val="TableHead"/>
            </w:pPr>
            <w:r>
              <w:t>Contained By:</w:t>
            </w:r>
          </w:p>
        </w:tc>
        <w:tc>
          <w:tcPr>
            <w:tcW w:w="360" w:type="dxa"/>
            <w:shd w:val="clear" w:color="auto" w:fill="E6E6E6"/>
          </w:tcPr>
          <w:p w14:paraId="6D44C244" w14:textId="77777777" w:rsidR="004B3F04" w:rsidRDefault="004B3F04" w:rsidP="000659BE">
            <w:pPr>
              <w:pStyle w:val="TableHead"/>
            </w:pPr>
            <w:r>
              <w:t>Contains:</w:t>
            </w:r>
          </w:p>
        </w:tc>
      </w:tr>
      <w:tr w:rsidR="004B3F04" w14:paraId="53C9F3AE" w14:textId="77777777" w:rsidTr="000659BE">
        <w:trPr>
          <w:jc w:val="center"/>
        </w:trPr>
        <w:tc>
          <w:tcPr>
            <w:tcW w:w="360" w:type="dxa"/>
          </w:tcPr>
          <w:p w14:paraId="2DBEF161"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113ED256"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3217EB49"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5AAA1248"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498C27ED"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20E48BC9"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7AD36BF1"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1BE0F929"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20C35012"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7FE38286"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56135387"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3E783DD5"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25E8DB6A"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71362C79"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46551C49"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4A2AFFF3"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6EA9E88A"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074AD91E" w14:textId="77777777" w:rsidR="004B3F04" w:rsidRDefault="006C736C" w:rsidP="000659BE">
            <w:pPr>
              <w:pStyle w:val="TableText"/>
            </w:pPr>
            <w:hyperlink w:anchor="E_Family_History_V3">
              <w:r w:rsidR="004B3F04">
                <w:rPr>
                  <w:rStyle w:val="HyperlinkText9pt"/>
                </w:rPr>
                <w:t>Family History (V3)</w:t>
              </w:r>
            </w:hyperlink>
            <w:r w:rsidR="004B3F04">
              <w:t xml:space="preserve"> (optional)</w:t>
            </w:r>
          </w:p>
          <w:p w14:paraId="5D78056D"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607502E8"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03FD7618"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2DA83B34"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29F4147B"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13C27D51"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274E3C9B"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7F77D847" w14:textId="77777777" w:rsidR="004B3F04" w:rsidRDefault="006C736C" w:rsidP="000659BE">
            <w:pPr>
              <w:pStyle w:val="TableText"/>
            </w:pPr>
            <w:hyperlink w:anchor="E_Medication_Active_V5_">
              <w:r w:rsidR="004B3F04">
                <w:rPr>
                  <w:rStyle w:val="HyperlinkText9pt"/>
                </w:rPr>
                <w:t>Medication, Active (V5)</w:t>
              </w:r>
            </w:hyperlink>
            <w:r w:rsidR="004B3F04">
              <w:t xml:space="preserve"> (optional)</w:t>
            </w:r>
          </w:p>
          <w:p w14:paraId="33B1110F"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2AE82A44"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27AA46ED"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4A6FABDE"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39213F36" w14:textId="77777777" w:rsidR="004B3F04" w:rsidRDefault="006C736C" w:rsidP="000659BE">
            <w:pPr>
              <w:pStyle w:val="TableText"/>
            </w:pPr>
            <w:hyperlink w:anchor="E_Patient_Care_Experience_V3_">
              <w:r w:rsidR="004B3F04">
                <w:rPr>
                  <w:rStyle w:val="HyperlinkText9pt"/>
                </w:rPr>
                <w:t>Patient Care Experience (V3)</w:t>
              </w:r>
            </w:hyperlink>
            <w:r w:rsidR="004B3F04">
              <w:t xml:space="preserve"> (optional)</w:t>
            </w:r>
          </w:p>
          <w:p w14:paraId="4B82D31B"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74E9A080"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41BF4BB5"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62C8264F"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33729072"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4D1C46E5" w14:textId="77777777" w:rsidR="004B3F04" w:rsidRDefault="006C736C" w:rsidP="000659BE">
            <w:pPr>
              <w:pStyle w:val="TableText"/>
            </w:pPr>
            <w:hyperlink w:anchor="E_Program_Participation_V4">
              <w:r w:rsidR="004B3F04">
                <w:rPr>
                  <w:rStyle w:val="HyperlinkText9pt"/>
                </w:rPr>
                <w:t>Program Participation (V4)</w:t>
              </w:r>
            </w:hyperlink>
            <w:r w:rsidR="004B3F04">
              <w:t xml:space="preserve"> (optional)</w:t>
            </w:r>
          </w:p>
          <w:p w14:paraId="50D8A518" w14:textId="77777777" w:rsidR="004B3F04" w:rsidRDefault="006C736C" w:rsidP="000659BE">
            <w:pPr>
              <w:pStyle w:val="TableText"/>
            </w:pPr>
            <w:hyperlink w:anchor="E_Substance_Administered_V5">
              <w:r w:rsidR="004B3F04">
                <w:rPr>
                  <w:rStyle w:val="HyperlinkText9pt"/>
                </w:rPr>
                <w:t>Substance, Administered (V5)</w:t>
              </w:r>
            </w:hyperlink>
            <w:r w:rsidR="004B3F04">
              <w:t xml:space="preserve"> (optional)</w:t>
            </w:r>
          </w:p>
          <w:p w14:paraId="224264C2"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6820348D"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368CE967" w14:textId="77777777" w:rsidR="004B3F04" w:rsidRDefault="006C736C" w:rsidP="000659BE">
            <w:pPr>
              <w:pStyle w:val="TableText"/>
            </w:pPr>
            <w:hyperlink w:anchor="E_Symptom_V4">
              <w:r w:rsidR="004B3F04">
                <w:rPr>
                  <w:rStyle w:val="HyperlinkText9pt"/>
                </w:rPr>
                <w:t>Symptom (V4)</w:t>
              </w:r>
            </w:hyperlink>
            <w:r w:rsidR="004B3F04">
              <w:t xml:space="preserve"> (optional)</w:t>
            </w:r>
          </w:p>
          <w:p w14:paraId="56E2E8A3"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p w14:paraId="5A039559" w14:textId="77777777" w:rsidR="004B3F04" w:rsidRDefault="006C736C"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568552E5" w14:textId="77777777" w:rsidR="004B3F04" w:rsidRDefault="004B3F04" w:rsidP="000659BE"/>
        </w:tc>
      </w:tr>
    </w:tbl>
    <w:p w14:paraId="059647E9" w14:textId="77777777" w:rsidR="004B3F04" w:rsidRDefault="004B3F04" w:rsidP="004B3F04">
      <w:pPr>
        <w:pStyle w:val="BodyText"/>
      </w:pPr>
    </w:p>
    <w:p w14:paraId="7151661F" w14:textId="77777777" w:rsidR="004B3F04" w:rsidRDefault="004B3F04" w:rsidP="004B3F04">
      <w:r>
        <w:t>This template represents Entity that is organization - a grouping of people or organizations with a common purpose.</w:t>
      </w:r>
    </w:p>
    <w:p w14:paraId="5AC7A11B" w14:textId="77777777" w:rsidR="004B3F04" w:rsidRDefault="004B3F04" w:rsidP="004B3F04">
      <w:pPr>
        <w:pStyle w:val="Caption"/>
      </w:pPr>
      <w:bookmarkStart w:id="1783" w:name="_Toc64842141"/>
      <w:bookmarkStart w:id="1784" w:name="_Toc65483225"/>
      <w:r>
        <w:t xml:space="preserve">Table </w:t>
      </w:r>
      <w:r>
        <w:fldChar w:fldCharType="begin"/>
      </w:r>
      <w:r>
        <w:instrText>SEQ Table \* ARABIC</w:instrText>
      </w:r>
      <w:r>
        <w:fldChar w:fldCharType="separate"/>
      </w:r>
      <w:r>
        <w:t>64</w:t>
      </w:r>
      <w:r>
        <w:fldChar w:fldCharType="end"/>
      </w:r>
      <w:r>
        <w:t>: Entity - Organization (V2) Constraints Overview</w:t>
      </w:r>
      <w:bookmarkEnd w:id="1783"/>
      <w:bookmarkEnd w:id="178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5CA151" w14:textId="77777777" w:rsidTr="000659BE">
        <w:trPr>
          <w:cantSplit/>
          <w:tblHeader/>
          <w:jc w:val="center"/>
        </w:trPr>
        <w:tc>
          <w:tcPr>
            <w:tcW w:w="0" w:type="dxa"/>
            <w:shd w:val="clear" w:color="auto" w:fill="E6E6E6"/>
            <w:noWrap/>
          </w:tcPr>
          <w:p w14:paraId="377C6DBD" w14:textId="77777777" w:rsidR="004B3F04" w:rsidRDefault="004B3F04" w:rsidP="000659BE">
            <w:pPr>
              <w:pStyle w:val="TableHead"/>
            </w:pPr>
            <w:r>
              <w:t>XPath</w:t>
            </w:r>
          </w:p>
        </w:tc>
        <w:tc>
          <w:tcPr>
            <w:tcW w:w="720" w:type="dxa"/>
            <w:shd w:val="clear" w:color="auto" w:fill="E6E6E6"/>
            <w:noWrap/>
          </w:tcPr>
          <w:p w14:paraId="3B8AB8D6" w14:textId="77777777" w:rsidR="004B3F04" w:rsidRDefault="004B3F04" w:rsidP="000659BE">
            <w:pPr>
              <w:pStyle w:val="TableHead"/>
            </w:pPr>
            <w:r>
              <w:t>Card.</w:t>
            </w:r>
          </w:p>
        </w:tc>
        <w:tc>
          <w:tcPr>
            <w:tcW w:w="1152" w:type="dxa"/>
            <w:shd w:val="clear" w:color="auto" w:fill="E6E6E6"/>
            <w:noWrap/>
          </w:tcPr>
          <w:p w14:paraId="53E1C707" w14:textId="77777777" w:rsidR="004B3F04" w:rsidRDefault="004B3F04" w:rsidP="000659BE">
            <w:pPr>
              <w:pStyle w:val="TableHead"/>
            </w:pPr>
            <w:r>
              <w:t>Verb</w:t>
            </w:r>
          </w:p>
        </w:tc>
        <w:tc>
          <w:tcPr>
            <w:tcW w:w="864" w:type="dxa"/>
            <w:shd w:val="clear" w:color="auto" w:fill="E6E6E6"/>
            <w:noWrap/>
          </w:tcPr>
          <w:p w14:paraId="179D36DB" w14:textId="77777777" w:rsidR="004B3F04" w:rsidRDefault="004B3F04" w:rsidP="000659BE">
            <w:pPr>
              <w:pStyle w:val="TableHead"/>
            </w:pPr>
            <w:r>
              <w:t>Data Type</w:t>
            </w:r>
          </w:p>
        </w:tc>
        <w:tc>
          <w:tcPr>
            <w:tcW w:w="864" w:type="dxa"/>
            <w:shd w:val="clear" w:color="auto" w:fill="E6E6E6"/>
            <w:noWrap/>
          </w:tcPr>
          <w:p w14:paraId="054E24D6" w14:textId="77777777" w:rsidR="004B3F04" w:rsidRDefault="004B3F04" w:rsidP="000659BE">
            <w:pPr>
              <w:pStyle w:val="TableHead"/>
            </w:pPr>
            <w:r>
              <w:t>CONF#</w:t>
            </w:r>
          </w:p>
        </w:tc>
        <w:tc>
          <w:tcPr>
            <w:tcW w:w="864" w:type="dxa"/>
            <w:shd w:val="clear" w:color="auto" w:fill="E6E6E6"/>
            <w:noWrap/>
          </w:tcPr>
          <w:p w14:paraId="21E7DED7" w14:textId="77777777" w:rsidR="004B3F04" w:rsidRDefault="004B3F04" w:rsidP="000659BE">
            <w:pPr>
              <w:pStyle w:val="TableHead"/>
            </w:pPr>
            <w:r>
              <w:t>Value</w:t>
            </w:r>
          </w:p>
        </w:tc>
      </w:tr>
      <w:tr w:rsidR="004B3F04" w14:paraId="41EBB8E7" w14:textId="77777777" w:rsidTr="000659BE">
        <w:trPr>
          <w:jc w:val="center"/>
        </w:trPr>
        <w:tc>
          <w:tcPr>
            <w:tcW w:w="10160" w:type="dxa"/>
            <w:gridSpan w:val="6"/>
          </w:tcPr>
          <w:p w14:paraId="17A577A5" w14:textId="77777777" w:rsidR="004B3F04" w:rsidRDefault="004B3F04" w:rsidP="000659BE">
            <w:pPr>
              <w:pStyle w:val="TableText"/>
            </w:pPr>
            <w:r>
              <w:t>Role (identifier: urn:hl7ii:2.16.840.1.113883.10.20.28.4.135:2021-02-01)</w:t>
            </w:r>
          </w:p>
        </w:tc>
      </w:tr>
      <w:tr w:rsidR="004B3F04" w14:paraId="55369E44" w14:textId="77777777" w:rsidTr="000659BE">
        <w:trPr>
          <w:jc w:val="center"/>
        </w:trPr>
        <w:tc>
          <w:tcPr>
            <w:tcW w:w="3345" w:type="dxa"/>
          </w:tcPr>
          <w:p w14:paraId="0B214618" w14:textId="77777777" w:rsidR="004B3F04" w:rsidRDefault="004B3F04" w:rsidP="000659BE">
            <w:pPr>
              <w:pStyle w:val="TableText"/>
            </w:pPr>
            <w:r>
              <w:tab/>
              <w:t>@classCode</w:t>
            </w:r>
          </w:p>
        </w:tc>
        <w:tc>
          <w:tcPr>
            <w:tcW w:w="720" w:type="dxa"/>
          </w:tcPr>
          <w:p w14:paraId="168AC7D6" w14:textId="77777777" w:rsidR="004B3F04" w:rsidRDefault="004B3F04" w:rsidP="000659BE">
            <w:pPr>
              <w:pStyle w:val="TableText"/>
            </w:pPr>
            <w:r>
              <w:t>1..1</w:t>
            </w:r>
          </w:p>
        </w:tc>
        <w:tc>
          <w:tcPr>
            <w:tcW w:w="1152" w:type="dxa"/>
          </w:tcPr>
          <w:p w14:paraId="65210A4C" w14:textId="77777777" w:rsidR="004B3F04" w:rsidRDefault="004B3F04" w:rsidP="000659BE">
            <w:pPr>
              <w:pStyle w:val="TableText"/>
            </w:pPr>
            <w:r>
              <w:t>SHALL</w:t>
            </w:r>
          </w:p>
        </w:tc>
        <w:tc>
          <w:tcPr>
            <w:tcW w:w="864" w:type="dxa"/>
          </w:tcPr>
          <w:p w14:paraId="3F94F03C" w14:textId="77777777" w:rsidR="004B3F04" w:rsidRDefault="004B3F04" w:rsidP="000659BE">
            <w:pPr>
              <w:pStyle w:val="TableText"/>
            </w:pPr>
          </w:p>
        </w:tc>
        <w:tc>
          <w:tcPr>
            <w:tcW w:w="1104" w:type="dxa"/>
          </w:tcPr>
          <w:p w14:paraId="4FD0F37B" w14:textId="77777777" w:rsidR="004B3F04" w:rsidRDefault="006C736C" w:rsidP="000659BE">
            <w:pPr>
              <w:pStyle w:val="TableText"/>
            </w:pPr>
            <w:hyperlink w:anchor="C_4499-34935">
              <w:r w:rsidR="004B3F04">
                <w:rPr>
                  <w:rStyle w:val="HyperlinkText9pt"/>
                </w:rPr>
                <w:t>4499-34935</w:t>
              </w:r>
            </w:hyperlink>
          </w:p>
        </w:tc>
        <w:tc>
          <w:tcPr>
            <w:tcW w:w="2975" w:type="dxa"/>
          </w:tcPr>
          <w:p w14:paraId="1E198CAE" w14:textId="77777777" w:rsidR="004B3F04" w:rsidRDefault="004B3F04" w:rsidP="000659BE">
            <w:pPr>
              <w:pStyle w:val="TableText"/>
            </w:pPr>
            <w:r>
              <w:t>urn:oid:2.16.840.1.113883.5.110 (HL7RoleClass) = PROV</w:t>
            </w:r>
          </w:p>
        </w:tc>
      </w:tr>
      <w:tr w:rsidR="004B3F04" w14:paraId="724F4BA8" w14:textId="77777777" w:rsidTr="000659BE">
        <w:trPr>
          <w:jc w:val="center"/>
        </w:trPr>
        <w:tc>
          <w:tcPr>
            <w:tcW w:w="3345" w:type="dxa"/>
          </w:tcPr>
          <w:p w14:paraId="2B62733E" w14:textId="77777777" w:rsidR="004B3F04" w:rsidRDefault="004B3F04" w:rsidP="000659BE">
            <w:pPr>
              <w:pStyle w:val="TableText"/>
            </w:pPr>
            <w:r>
              <w:tab/>
              <w:t>templateId</w:t>
            </w:r>
          </w:p>
        </w:tc>
        <w:tc>
          <w:tcPr>
            <w:tcW w:w="720" w:type="dxa"/>
          </w:tcPr>
          <w:p w14:paraId="7AEBD182" w14:textId="77777777" w:rsidR="004B3F04" w:rsidRDefault="004B3F04" w:rsidP="000659BE">
            <w:pPr>
              <w:pStyle w:val="TableText"/>
            </w:pPr>
            <w:r>
              <w:t>1..1</w:t>
            </w:r>
          </w:p>
        </w:tc>
        <w:tc>
          <w:tcPr>
            <w:tcW w:w="1152" w:type="dxa"/>
          </w:tcPr>
          <w:p w14:paraId="43D16D13" w14:textId="77777777" w:rsidR="004B3F04" w:rsidRDefault="004B3F04" w:rsidP="000659BE">
            <w:pPr>
              <w:pStyle w:val="TableText"/>
            </w:pPr>
            <w:r>
              <w:t>SHALL</w:t>
            </w:r>
          </w:p>
        </w:tc>
        <w:tc>
          <w:tcPr>
            <w:tcW w:w="864" w:type="dxa"/>
          </w:tcPr>
          <w:p w14:paraId="54524DB0" w14:textId="77777777" w:rsidR="004B3F04" w:rsidRDefault="004B3F04" w:rsidP="000659BE">
            <w:pPr>
              <w:pStyle w:val="TableText"/>
            </w:pPr>
          </w:p>
        </w:tc>
        <w:tc>
          <w:tcPr>
            <w:tcW w:w="1104" w:type="dxa"/>
          </w:tcPr>
          <w:p w14:paraId="747B4654" w14:textId="77777777" w:rsidR="004B3F04" w:rsidRDefault="006C736C" w:rsidP="000659BE">
            <w:pPr>
              <w:pStyle w:val="TableText"/>
            </w:pPr>
            <w:hyperlink w:anchor="C_4499-34929">
              <w:r w:rsidR="004B3F04">
                <w:rPr>
                  <w:rStyle w:val="HyperlinkText9pt"/>
                </w:rPr>
                <w:t>4499-34929</w:t>
              </w:r>
            </w:hyperlink>
          </w:p>
        </w:tc>
        <w:tc>
          <w:tcPr>
            <w:tcW w:w="2975" w:type="dxa"/>
          </w:tcPr>
          <w:p w14:paraId="38460C36" w14:textId="77777777" w:rsidR="004B3F04" w:rsidRDefault="004B3F04" w:rsidP="000659BE">
            <w:pPr>
              <w:pStyle w:val="TableText"/>
            </w:pPr>
          </w:p>
        </w:tc>
      </w:tr>
      <w:tr w:rsidR="004B3F04" w14:paraId="322CF2AA" w14:textId="77777777" w:rsidTr="000659BE">
        <w:trPr>
          <w:jc w:val="center"/>
        </w:trPr>
        <w:tc>
          <w:tcPr>
            <w:tcW w:w="3345" w:type="dxa"/>
          </w:tcPr>
          <w:p w14:paraId="67165647" w14:textId="77777777" w:rsidR="004B3F04" w:rsidRDefault="004B3F04" w:rsidP="000659BE">
            <w:pPr>
              <w:pStyle w:val="TableText"/>
            </w:pPr>
            <w:r>
              <w:tab/>
            </w:r>
            <w:r>
              <w:tab/>
              <w:t>item</w:t>
            </w:r>
          </w:p>
        </w:tc>
        <w:tc>
          <w:tcPr>
            <w:tcW w:w="720" w:type="dxa"/>
          </w:tcPr>
          <w:p w14:paraId="5EF8D182" w14:textId="77777777" w:rsidR="004B3F04" w:rsidRDefault="004B3F04" w:rsidP="000659BE">
            <w:pPr>
              <w:pStyle w:val="TableText"/>
            </w:pPr>
            <w:r>
              <w:t>1..1</w:t>
            </w:r>
          </w:p>
        </w:tc>
        <w:tc>
          <w:tcPr>
            <w:tcW w:w="1152" w:type="dxa"/>
          </w:tcPr>
          <w:p w14:paraId="0A8A61C4" w14:textId="77777777" w:rsidR="004B3F04" w:rsidRDefault="004B3F04" w:rsidP="000659BE">
            <w:pPr>
              <w:pStyle w:val="TableText"/>
            </w:pPr>
            <w:r>
              <w:t>SHALL</w:t>
            </w:r>
          </w:p>
        </w:tc>
        <w:tc>
          <w:tcPr>
            <w:tcW w:w="864" w:type="dxa"/>
          </w:tcPr>
          <w:p w14:paraId="79D54124" w14:textId="77777777" w:rsidR="004B3F04" w:rsidRDefault="004B3F04" w:rsidP="000659BE">
            <w:pPr>
              <w:pStyle w:val="TableText"/>
            </w:pPr>
          </w:p>
        </w:tc>
        <w:tc>
          <w:tcPr>
            <w:tcW w:w="1104" w:type="dxa"/>
          </w:tcPr>
          <w:p w14:paraId="0530F0FA" w14:textId="77777777" w:rsidR="004B3F04" w:rsidRDefault="006C736C" w:rsidP="000659BE">
            <w:pPr>
              <w:pStyle w:val="TableText"/>
            </w:pPr>
            <w:hyperlink w:anchor="C_4499-34930">
              <w:r w:rsidR="004B3F04">
                <w:rPr>
                  <w:rStyle w:val="HyperlinkText9pt"/>
                </w:rPr>
                <w:t>4499-34930</w:t>
              </w:r>
            </w:hyperlink>
          </w:p>
        </w:tc>
        <w:tc>
          <w:tcPr>
            <w:tcW w:w="2975" w:type="dxa"/>
          </w:tcPr>
          <w:p w14:paraId="419953B4" w14:textId="77777777" w:rsidR="004B3F04" w:rsidRDefault="004B3F04" w:rsidP="000659BE">
            <w:pPr>
              <w:pStyle w:val="TableText"/>
            </w:pPr>
          </w:p>
        </w:tc>
      </w:tr>
      <w:tr w:rsidR="004B3F04" w14:paraId="44CB5EC7" w14:textId="77777777" w:rsidTr="000659BE">
        <w:trPr>
          <w:jc w:val="center"/>
        </w:trPr>
        <w:tc>
          <w:tcPr>
            <w:tcW w:w="3345" w:type="dxa"/>
          </w:tcPr>
          <w:p w14:paraId="0166282C" w14:textId="77777777" w:rsidR="004B3F04" w:rsidRDefault="004B3F04" w:rsidP="000659BE">
            <w:pPr>
              <w:pStyle w:val="TableText"/>
            </w:pPr>
            <w:r>
              <w:tab/>
            </w:r>
            <w:r>
              <w:tab/>
            </w:r>
            <w:r>
              <w:tab/>
              <w:t>@root</w:t>
            </w:r>
          </w:p>
        </w:tc>
        <w:tc>
          <w:tcPr>
            <w:tcW w:w="720" w:type="dxa"/>
          </w:tcPr>
          <w:p w14:paraId="471FCD3E" w14:textId="77777777" w:rsidR="004B3F04" w:rsidRDefault="004B3F04" w:rsidP="000659BE">
            <w:pPr>
              <w:pStyle w:val="TableText"/>
            </w:pPr>
            <w:r>
              <w:t>1..1</w:t>
            </w:r>
          </w:p>
        </w:tc>
        <w:tc>
          <w:tcPr>
            <w:tcW w:w="1152" w:type="dxa"/>
          </w:tcPr>
          <w:p w14:paraId="2A119247" w14:textId="77777777" w:rsidR="004B3F04" w:rsidRDefault="004B3F04" w:rsidP="000659BE">
            <w:pPr>
              <w:pStyle w:val="TableText"/>
            </w:pPr>
            <w:r>
              <w:t>SHALL</w:t>
            </w:r>
          </w:p>
        </w:tc>
        <w:tc>
          <w:tcPr>
            <w:tcW w:w="864" w:type="dxa"/>
          </w:tcPr>
          <w:p w14:paraId="7F25690F" w14:textId="77777777" w:rsidR="004B3F04" w:rsidRDefault="004B3F04" w:rsidP="000659BE">
            <w:pPr>
              <w:pStyle w:val="TableText"/>
            </w:pPr>
          </w:p>
        </w:tc>
        <w:tc>
          <w:tcPr>
            <w:tcW w:w="1104" w:type="dxa"/>
          </w:tcPr>
          <w:p w14:paraId="593C584A" w14:textId="77777777" w:rsidR="004B3F04" w:rsidRDefault="006C736C" w:rsidP="000659BE">
            <w:pPr>
              <w:pStyle w:val="TableText"/>
            </w:pPr>
            <w:hyperlink w:anchor="C_4499-34932">
              <w:r w:rsidR="004B3F04">
                <w:rPr>
                  <w:rStyle w:val="HyperlinkText9pt"/>
                </w:rPr>
                <w:t>4499-34932</w:t>
              </w:r>
            </w:hyperlink>
          </w:p>
        </w:tc>
        <w:tc>
          <w:tcPr>
            <w:tcW w:w="2975" w:type="dxa"/>
          </w:tcPr>
          <w:p w14:paraId="7B13E1D3" w14:textId="77777777" w:rsidR="004B3F04" w:rsidRDefault="004B3F04" w:rsidP="000659BE">
            <w:pPr>
              <w:pStyle w:val="TableText"/>
            </w:pPr>
            <w:r>
              <w:t>2.16.840.1.113883.10.20.28.4.135</w:t>
            </w:r>
          </w:p>
        </w:tc>
      </w:tr>
      <w:tr w:rsidR="004B3F04" w14:paraId="260423AF" w14:textId="77777777" w:rsidTr="000659BE">
        <w:trPr>
          <w:jc w:val="center"/>
        </w:trPr>
        <w:tc>
          <w:tcPr>
            <w:tcW w:w="3345" w:type="dxa"/>
          </w:tcPr>
          <w:p w14:paraId="48FFCD56" w14:textId="77777777" w:rsidR="004B3F04" w:rsidRDefault="004B3F04" w:rsidP="000659BE">
            <w:pPr>
              <w:pStyle w:val="TableText"/>
            </w:pPr>
            <w:r>
              <w:tab/>
            </w:r>
            <w:r>
              <w:tab/>
            </w:r>
            <w:r>
              <w:tab/>
              <w:t>@extension</w:t>
            </w:r>
          </w:p>
        </w:tc>
        <w:tc>
          <w:tcPr>
            <w:tcW w:w="720" w:type="dxa"/>
          </w:tcPr>
          <w:p w14:paraId="18753C4E" w14:textId="77777777" w:rsidR="004B3F04" w:rsidRDefault="004B3F04" w:rsidP="000659BE">
            <w:pPr>
              <w:pStyle w:val="TableText"/>
            </w:pPr>
            <w:r>
              <w:t>1..1</w:t>
            </w:r>
          </w:p>
        </w:tc>
        <w:tc>
          <w:tcPr>
            <w:tcW w:w="1152" w:type="dxa"/>
          </w:tcPr>
          <w:p w14:paraId="64972A91" w14:textId="77777777" w:rsidR="004B3F04" w:rsidRDefault="004B3F04" w:rsidP="000659BE">
            <w:pPr>
              <w:pStyle w:val="TableText"/>
            </w:pPr>
            <w:r>
              <w:t>SHALL</w:t>
            </w:r>
          </w:p>
        </w:tc>
        <w:tc>
          <w:tcPr>
            <w:tcW w:w="864" w:type="dxa"/>
          </w:tcPr>
          <w:p w14:paraId="1648D94A" w14:textId="77777777" w:rsidR="004B3F04" w:rsidRDefault="004B3F04" w:rsidP="000659BE">
            <w:pPr>
              <w:pStyle w:val="TableText"/>
            </w:pPr>
          </w:p>
        </w:tc>
        <w:tc>
          <w:tcPr>
            <w:tcW w:w="1104" w:type="dxa"/>
          </w:tcPr>
          <w:p w14:paraId="03C4B2D8" w14:textId="77777777" w:rsidR="004B3F04" w:rsidRDefault="006C736C" w:rsidP="000659BE">
            <w:pPr>
              <w:pStyle w:val="TableText"/>
            </w:pPr>
            <w:hyperlink w:anchor="C_4499-34933">
              <w:r w:rsidR="004B3F04">
                <w:rPr>
                  <w:rStyle w:val="HyperlinkText9pt"/>
                </w:rPr>
                <w:t>4499-34933</w:t>
              </w:r>
            </w:hyperlink>
          </w:p>
        </w:tc>
        <w:tc>
          <w:tcPr>
            <w:tcW w:w="2975" w:type="dxa"/>
          </w:tcPr>
          <w:p w14:paraId="2C0DBC78" w14:textId="77777777" w:rsidR="004B3F04" w:rsidRDefault="004B3F04" w:rsidP="000659BE">
            <w:pPr>
              <w:pStyle w:val="TableText"/>
            </w:pPr>
            <w:r>
              <w:t>2021-02-01</w:t>
            </w:r>
          </w:p>
        </w:tc>
      </w:tr>
      <w:tr w:rsidR="004B3F04" w14:paraId="7734DA18" w14:textId="77777777" w:rsidTr="000659BE">
        <w:trPr>
          <w:jc w:val="center"/>
        </w:trPr>
        <w:tc>
          <w:tcPr>
            <w:tcW w:w="3345" w:type="dxa"/>
          </w:tcPr>
          <w:p w14:paraId="07D9AD1F" w14:textId="77777777" w:rsidR="004B3F04" w:rsidRDefault="004B3F04" w:rsidP="000659BE">
            <w:pPr>
              <w:pStyle w:val="TableText"/>
            </w:pPr>
            <w:r>
              <w:tab/>
              <w:t>id</w:t>
            </w:r>
          </w:p>
        </w:tc>
        <w:tc>
          <w:tcPr>
            <w:tcW w:w="720" w:type="dxa"/>
          </w:tcPr>
          <w:p w14:paraId="44D328BF" w14:textId="77777777" w:rsidR="004B3F04" w:rsidRDefault="004B3F04" w:rsidP="000659BE">
            <w:pPr>
              <w:pStyle w:val="TableText"/>
            </w:pPr>
            <w:r>
              <w:t>0..1</w:t>
            </w:r>
          </w:p>
        </w:tc>
        <w:tc>
          <w:tcPr>
            <w:tcW w:w="1152" w:type="dxa"/>
          </w:tcPr>
          <w:p w14:paraId="73CF00D9" w14:textId="77777777" w:rsidR="004B3F04" w:rsidRDefault="004B3F04" w:rsidP="000659BE">
            <w:pPr>
              <w:pStyle w:val="TableText"/>
            </w:pPr>
            <w:r>
              <w:t>MAY</w:t>
            </w:r>
          </w:p>
        </w:tc>
        <w:tc>
          <w:tcPr>
            <w:tcW w:w="864" w:type="dxa"/>
          </w:tcPr>
          <w:p w14:paraId="67608063" w14:textId="77777777" w:rsidR="004B3F04" w:rsidRDefault="004B3F04" w:rsidP="000659BE">
            <w:pPr>
              <w:pStyle w:val="TableText"/>
            </w:pPr>
          </w:p>
        </w:tc>
        <w:tc>
          <w:tcPr>
            <w:tcW w:w="1104" w:type="dxa"/>
          </w:tcPr>
          <w:p w14:paraId="7C2A4408" w14:textId="77777777" w:rsidR="004B3F04" w:rsidRDefault="006C736C" w:rsidP="000659BE">
            <w:pPr>
              <w:pStyle w:val="TableText"/>
            </w:pPr>
            <w:hyperlink w:anchor="C_4499-35998">
              <w:r w:rsidR="004B3F04">
                <w:rPr>
                  <w:rStyle w:val="HyperlinkText9pt"/>
                </w:rPr>
                <w:t>4499-35998</w:t>
              </w:r>
            </w:hyperlink>
          </w:p>
        </w:tc>
        <w:tc>
          <w:tcPr>
            <w:tcW w:w="2975" w:type="dxa"/>
          </w:tcPr>
          <w:p w14:paraId="7C80E096" w14:textId="77777777" w:rsidR="004B3F04" w:rsidRDefault="004B3F04" w:rsidP="000659BE">
            <w:pPr>
              <w:pStyle w:val="TableText"/>
            </w:pPr>
          </w:p>
        </w:tc>
      </w:tr>
      <w:tr w:rsidR="004B3F04" w14:paraId="36C0A7AF" w14:textId="77777777" w:rsidTr="000659BE">
        <w:trPr>
          <w:jc w:val="center"/>
        </w:trPr>
        <w:tc>
          <w:tcPr>
            <w:tcW w:w="3345" w:type="dxa"/>
          </w:tcPr>
          <w:p w14:paraId="419FB172" w14:textId="77777777" w:rsidR="004B3F04" w:rsidRDefault="004B3F04" w:rsidP="000659BE">
            <w:pPr>
              <w:pStyle w:val="TableText"/>
            </w:pPr>
            <w:r>
              <w:tab/>
            </w:r>
            <w:r>
              <w:tab/>
              <w:t>item</w:t>
            </w:r>
          </w:p>
        </w:tc>
        <w:tc>
          <w:tcPr>
            <w:tcW w:w="720" w:type="dxa"/>
          </w:tcPr>
          <w:p w14:paraId="26673D74" w14:textId="77777777" w:rsidR="004B3F04" w:rsidRDefault="004B3F04" w:rsidP="000659BE">
            <w:pPr>
              <w:pStyle w:val="TableText"/>
            </w:pPr>
            <w:r>
              <w:t>1..1</w:t>
            </w:r>
          </w:p>
        </w:tc>
        <w:tc>
          <w:tcPr>
            <w:tcW w:w="1152" w:type="dxa"/>
          </w:tcPr>
          <w:p w14:paraId="61AD5937" w14:textId="77777777" w:rsidR="004B3F04" w:rsidRDefault="004B3F04" w:rsidP="000659BE">
            <w:pPr>
              <w:pStyle w:val="TableText"/>
            </w:pPr>
            <w:r>
              <w:t>SHALL</w:t>
            </w:r>
          </w:p>
        </w:tc>
        <w:tc>
          <w:tcPr>
            <w:tcW w:w="864" w:type="dxa"/>
          </w:tcPr>
          <w:p w14:paraId="52447729" w14:textId="77777777" w:rsidR="004B3F04" w:rsidRDefault="004B3F04" w:rsidP="000659BE">
            <w:pPr>
              <w:pStyle w:val="TableText"/>
            </w:pPr>
          </w:p>
        </w:tc>
        <w:tc>
          <w:tcPr>
            <w:tcW w:w="1104" w:type="dxa"/>
          </w:tcPr>
          <w:p w14:paraId="279C341E" w14:textId="77777777" w:rsidR="004B3F04" w:rsidRDefault="006C736C" w:rsidP="000659BE">
            <w:pPr>
              <w:pStyle w:val="TableText"/>
            </w:pPr>
            <w:hyperlink w:anchor="C_4499-35999">
              <w:r w:rsidR="004B3F04">
                <w:rPr>
                  <w:rStyle w:val="HyperlinkText9pt"/>
                </w:rPr>
                <w:t>4499-35999</w:t>
              </w:r>
            </w:hyperlink>
          </w:p>
        </w:tc>
        <w:tc>
          <w:tcPr>
            <w:tcW w:w="2975" w:type="dxa"/>
          </w:tcPr>
          <w:p w14:paraId="2E881CAB" w14:textId="77777777" w:rsidR="004B3F04" w:rsidRDefault="004B3F04" w:rsidP="000659BE">
            <w:pPr>
              <w:pStyle w:val="TableText"/>
            </w:pPr>
          </w:p>
        </w:tc>
      </w:tr>
      <w:tr w:rsidR="004B3F04" w14:paraId="6A5D3DD1" w14:textId="77777777" w:rsidTr="000659BE">
        <w:trPr>
          <w:jc w:val="center"/>
        </w:trPr>
        <w:tc>
          <w:tcPr>
            <w:tcW w:w="3345" w:type="dxa"/>
          </w:tcPr>
          <w:p w14:paraId="17EDBD11" w14:textId="77777777" w:rsidR="004B3F04" w:rsidRDefault="004B3F04" w:rsidP="000659BE">
            <w:pPr>
              <w:pStyle w:val="TableText"/>
            </w:pPr>
            <w:r>
              <w:tab/>
            </w:r>
            <w:r>
              <w:tab/>
            </w:r>
            <w:r>
              <w:tab/>
              <w:t>@root</w:t>
            </w:r>
          </w:p>
        </w:tc>
        <w:tc>
          <w:tcPr>
            <w:tcW w:w="720" w:type="dxa"/>
          </w:tcPr>
          <w:p w14:paraId="167AFC83" w14:textId="77777777" w:rsidR="004B3F04" w:rsidRDefault="004B3F04" w:rsidP="000659BE">
            <w:pPr>
              <w:pStyle w:val="TableText"/>
            </w:pPr>
            <w:r>
              <w:t>1..1</w:t>
            </w:r>
          </w:p>
        </w:tc>
        <w:tc>
          <w:tcPr>
            <w:tcW w:w="1152" w:type="dxa"/>
          </w:tcPr>
          <w:p w14:paraId="0735DE12" w14:textId="77777777" w:rsidR="004B3F04" w:rsidRDefault="004B3F04" w:rsidP="000659BE">
            <w:pPr>
              <w:pStyle w:val="TableText"/>
            </w:pPr>
            <w:r>
              <w:t>SHALL</w:t>
            </w:r>
          </w:p>
        </w:tc>
        <w:tc>
          <w:tcPr>
            <w:tcW w:w="864" w:type="dxa"/>
          </w:tcPr>
          <w:p w14:paraId="38952005" w14:textId="77777777" w:rsidR="004B3F04" w:rsidRDefault="004B3F04" w:rsidP="000659BE">
            <w:pPr>
              <w:pStyle w:val="TableText"/>
            </w:pPr>
          </w:p>
        </w:tc>
        <w:tc>
          <w:tcPr>
            <w:tcW w:w="1104" w:type="dxa"/>
          </w:tcPr>
          <w:p w14:paraId="4BFA4498" w14:textId="77777777" w:rsidR="004B3F04" w:rsidRDefault="006C736C" w:rsidP="000659BE">
            <w:pPr>
              <w:pStyle w:val="TableText"/>
            </w:pPr>
            <w:hyperlink w:anchor="C_4499-36000">
              <w:r w:rsidR="004B3F04">
                <w:rPr>
                  <w:rStyle w:val="HyperlinkText9pt"/>
                </w:rPr>
                <w:t>4499-36000</w:t>
              </w:r>
            </w:hyperlink>
          </w:p>
        </w:tc>
        <w:tc>
          <w:tcPr>
            <w:tcW w:w="2975" w:type="dxa"/>
          </w:tcPr>
          <w:p w14:paraId="5B2660D2" w14:textId="77777777" w:rsidR="004B3F04" w:rsidRDefault="004B3F04" w:rsidP="000659BE">
            <w:pPr>
              <w:pStyle w:val="TableText"/>
            </w:pPr>
          </w:p>
        </w:tc>
      </w:tr>
      <w:tr w:rsidR="004B3F04" w14:paraId="6D2098DB" w14:textId="77777777" w:rsidTr="000659BE">
        <w:trPr>
          <w:jc w:val="center"/>
        </w:trPr>
        <w:tc>
          <w:tcPr>
            <w:tcW w:w="3345" w:type="dxa"/>
          </w:tcPr>
          <w:p w14:paraId="1619597D" w14:textId="77777777" w:rsidR="004B3F04" w:rsidRDefault="004B3F04" w:rsidP="000659BE">
            <w:pPr>
              <w:pStyle w:val="TableText"/>
            </w:pPr>
            <w:r>
              <w:tab/>
              <w:t>scopingOrganization</w:t>
            </w:r>
          </w:p>
        </w:tc>
        <w:tc>
          <w:tcPr>
            <w:tcW w:w="720" w:type="dxa"/>
          </w:tcPr>
          <w:p w14:paraId="658ACCBA" w14:textId="77777777" w:rsidR="004B3F04" w:rsidRDefault="004B3F04" w:rsidP="000659BE">
            <w:pPr>
              <w:pStyle w:val="TableText"/>
            </w:pPr>
            <w:r>
              <w:t>1..1</w:t>
            </w:r>
          </w:p>
        </w:tc>
        <w:tc>
          <w:tcPr>
            <w:tcW w:w="1152" w:type="dxa"/>
          </w:tcPr>
          <w:p w14:paraId="18DCDDE1" w14:textId="77777777" w:rsidR="004B3F04" w:rsidRDefault="004B3F04" w:rsidP="000659BE">
            <w:pPr>
              <w:pStyle w:val="TableText"/>
            </w:pPr>
            <w:r>
              <w:t>SHALL</w:t>
            </w:r>
          </w:p>
        </w:tc>
        <w:tc>
          <w:tcPr>
            <w:tcW w:w="864" w:type="dxa"/>
          </w:tcPr>
          <w:p w14:paraId="6C38C033" w14:textId="77777777" w:rsidR="004B3F04" w:rsidRDefault="004B3F04" w:rsidP="000659BE">
            <w:pPr>
              <w:pStyle w:val="TableText"/>
            </w:pPr>
          </w:p>
        </w:tc>
        <w:tc>
          <w:tcPr>
            <w:tcW w:w="1104" w:type="dxa"/>
          </w:tcPr>
          <w:p w14:paraId="58325EF6" w14:textId="77777777" w:rsidR="004B3F04" w:rsidRDefault="006C736C" w:rsidP="000659BE">
            <w:pPr>
              <w:pStyle w:val="TableText"/>
            </w:pPr>
            <w:hyperlink w:anchor="C_4499-34936">
              <w:r w:rsidR="004B3F04">
                <w:rPr>
                  <w:rStyle w:val="HyperlinkText9pt"/>
                </w:rPr>
                <w:t>4499-34936</w:t>
              </w:r>
            </w:hyperlink>
          </w:p>
        </w:tc>
        <w:tc>
          <w:tcPr>
            <w:tcW w:w="2975" w:type="dxa"/>
          </w:tcPr>
          <w:p w14:paraId="1F71D5B7" w14:textId="77777777" w:rsidR="004B3F04" w:rsidRDefault="004B3F04" w:rsidP="000659BE">
            <w:pPr>
              <w:pStyle w:val="TableText"/>
            </w:pPr>
          </w:p>
        </w:tc>
      </w:tr>
      <w:tr w:rsidR="004B3F04" w14:paraId="5DD519E1" w14:textId="77777777" w:rsidTr="000659BE">
        <w:trPr>
          <w:jc w:val="center"/>
        </w:trPr>
        <w:tc>
          <w:tcPr>
            <w:tcW w:w="3345" w:type="dxa"/>
          </w:tcPr>
          <w:p w14:paraId="1694FF6C" w14:textId="77777777" w:rsidR="004B3F04" w:rsidRDefault="004B3F04" w:rsidP="000659BE">
            <w:pPr>
              <w:pStyle w:val="TableText"/>
            </w:pPr>
            <w:r>
              <w:tab/>
            </w:r>
            <w:r>
              <w:tab/>
              <w:t>@classCode</w:t>
            </w:r>
          </w:p>
        </w:tc>
        <w:tc>
          <w:tcPr>
            <w:tcW w:w="720" w:type="dxa"/>
          </w:tcPr>
          <w:p w14:paraId="6D17A16E" w14:textId="77777777" w:rsidR="004B3F04" w:rsidRDefault="004B3F04" w:rsidP="000659BE">
            <w:pPr>
              <w:pStyle w:val="TableText"/>
            </w:pPr>
            <w:r>
              <w:t>1..1</w:t>
            </w:r>
          </w:p>
        </w:tc>
        <w:tc>
          <w:tcPr>
            <w:tcW w:w="1152" w:type="dxa"/>
          </w:tcPr>
          <w:p w14:paraId="3E98F8F0" w14:textId="77777777" w:rsidR="004B3F04" w:rsidRDefault="004B3F04" w:rsidP="000659BE">
            <w:pPr>
              <w:pStyle w:val="TableText"/>
            </w:pPr>
            <w:r>
              <w:t>SHALL</w:t>
            </w:r>
          </w:p>
        </w:tc>
        <w:tc>
          <w:tcPr>
            <w:tcW w:w="864" w:type="dxa"/>
          </w:tcPr>
          <w:p w14:paraId="0D92F252" w14:textId="77777777" w:rsidR="004B3F04" w:rsidRDefault="004B3F04" w:rsidP="000659BE">
            <w:pPr>
              <w:pStyle w:val="TableText"/>
            </w:pPr>
          </w:p>
        </w:tc>
        <w:tc>
          <w:tcPr>
            <w:tcW w:w="1104" w:type="dxa"/>
          </w:tcPr>
          <w:p w14:paraId="5966F32D" w14:textId="77777777" w:rsidR="004B3F04" w:rsidRDefault="006C736C" w:rsidP="000659BE">
            <w:pPr>
              <w:pStyle w:val="TableText"/>
            </w:pPr>
            <w:hyperlink w:anchor="C_4499-36001">
              <w:r w:rsidR="004B3F04">
                <w:rPr>
                  <w:rStyle w:val="HyperlinkText9pt"/>
                </w:rPr>
                <w:t>4499-36001</w:t>
              </w:r>
            </w:hyperlink>
          </w:p>
        </w:tc>
        <w:tc>
          <w:tcPr>
            <w:tcW w:w="2975" w:type="dxa"/>
          </w:tcPr>
          <w:p w14:paraId="5D8BF8D0" w14:textId="77777777" w:rsidR="004B3F04" w:rsidRDefault="004B3F04" w:rsidP="000659BE">
            <w:pPr>
              <w:pStyle w:val="TableText"/>
            </w:pPr>
            <w:r>
              <w:t>urn:oid:2.16.840.1.113883.5.41 (HL7EntityClass) = ORG</w:t>
            </w:r>
          </w:p>
        </w:tc>
      </w:tr>
      <w:tr w:rsidR="004B3F04" w14:paraId="3B1DA078" w14:textId="77777777" w:rsidTr="000659BE">
        <w:trPr>
          <w:jc w:val="center"/>
        </w:trPr>
        <w:tc>
          <w:tcPr>
            <w:tcW w:w="3345" w:type="dxa"/>
          </w:tcPr>
          <w:p w14:paraId="534EB02B" w14:textId="77777777" w:rsidR="004B3F04" w:rsidRDefault="004B3F04" w:rsidP="000659BE">
            <w:pPr>
              <w:pStyle w:val="TableText"/>
            </w:pPr>
            <w:r>
              <w:tab/>
            </w:r>
            <w:r>
              <w:tab/>
              <w:t>@determinerCode</w:t>
            </w:r>
          </w:p>
        </w:tc>
        <w:tc>
          <w:tcPr>
            <w:tcW w:w="720" w:type="dxa"/>
          </w:tcPr>
          <w:p w14:paraId="0CC93CE3" w14:textId="77777777" w:rsidR="004B3F04" w:rsidRDefault="004B3F04" w:rsidP="000659BE">
            <w:pPr>
              <w:pStyle w:val="TableText"/>
            </w:pPr>
            <w:r>
              <w:t>1..1</w:t>
            </w:r>
          </w:p>
        </w:tc>
        <w:tc>
          <w:tcPr>
            <w:tcW w:w="1152" w:type="dxa"/>
          </w:tcPr>
          <w:p w14:paraId="1F318D16" w14:textId="77777777" w:rsidR="004B3F04" w:rsidRDefault="004B3F04" w:rsidP="000659BE">
            <w:pPr>
              <w:pStyle w:val="TableText"/>
            </w:pPr>
            <w:r>
              <w:t>SHALL</w:t>
            </w:r>
          </w:p>
        </w:tc>
        <w:tc>
          <w:tcPr>
            <w:tcW w:w="864" w:type="dxa"/>
          </w:tcPr>
          <w:p w14:paraId="4AFE3672" w14:textId="77777777" w:rsidR="004B3F04" w:rsidRDefault="004B3F04" w:rsidP="000659BE">
            <w:pPr>
              <w:pStyle w:val="TableText"/>
            </w:pPr>
          </w:p>
        </w:tc>
        <w:tc>
          <w:tcPr>
            <w:tcW w:w="1104" w:type="dxa"/>
          </w:tcPr>
          <w:p w14:paraId="157B88C3" w14:textId="77777777" w:rsidR="004B3F04" w:rsidRDefault="006C736C" w:rsidP="000659BE">
            <w:pPr>
              <w:pStyle w:val="TableText"/>
            </w:pPr>
            <w:hyperlink w:anchor="C_4499-36002">
              <w:r w:rsidR="004B3F04">
                <w:rPr>
                  <w:rStyle w:val="HyperlinkText9pt"/>
                </w:rPr>
                <w:t>4499-36002</w:t>
              </w:r>
            </w:hyperlink>
          </w:p>
        </w:tc>
        <w:tc>
          <w:tcPr>
            <w:tcW w:w="2975" w:type="dxa"/>
          </w:tcPr>
          <w:p w14:paraId="3F3A500C" w14:textId="77777777" w:rsidR="004B3F04" w:rsidRDefault="004B3F04" w:rsidP="000659BE">
            <w:pPr>
              <w:pStyle w:val="TableText"/>
            </w:pPr>
            <w:r>
              <w:t>INSTANCE</w:t>
            </w:r>
          </w:p>
        </w:tc>
      </w:tr>
      <w:tr w:rsidR="004B3F04" w14:paraId="21FBB022" w14:textId="77777777" w:rsidTr="000659BE">
        <w:trPr>
          <w:jc w:val="center"/>
        </w:trPr>
        <w:tc>
          <w:tcPr>
            <w:tcW w:w="3345" w:type="dxa"/>
          </w:tcPr>
          <w:p w14:paraId="7AA1F9B3" w14:textId="77777777" w:rsidR="004B3F04" w:rsidRDefault="004B3F04" w:rsidP="000659BE">
            <w:pPr>
              <w:pStyle w:val="TableText"/>
            </w:pPr>
            <w:r>
              <w:tab/>
            </w:r>
            <w:r>
              <w:tab/>
              <w:t>id</w:t>
            </w:r>
          </w:p>
        </w:tc>
        <w:tc>
          <w:tcPr>
            <w:tcW w:w="720" w:type="dxa"/>
          </w:tcPr>
          <w:p w14:paraId="32F54DA0" w14:textId="77777777" w:rsidR="004B3F04" w:rsidRDefault="004B3F04" w:rsidP="000659BE">
            <w:pPr>
              <w:pStyle w:val="TableText"/>
            </w:pPr>
            <w:r>
              <w:t>0..1</w:t>
            </w:r>
          </w:p>
        </w:tc>
        <w:tc>
          <w:tcPr>
            <w:tcW w:w="1152" w:type="dxa"/>
          </w:tcPr>
          <w:p w14:paraId="07AFC7DF" w14:textId="77777777" w:rsidR="004B3F04" w:rsidRDefault="004B3F04" w:rsidP="000659BE">
            <w:pPr>
              <w:pStyle w:val="TableText"/>
            </w:pPr>
            <w:r>
              <w:t>MAY</w:t>
            </w:r>
          </w:p>
        </w:tc>
        <w:tc>
          <w:tcPr>
            <w:tcW w:w="864" w:type="dxa"/>
          </w:tcPr>
          <w:p w14:paraId="7D937A31" w14:textId="77777777" w:rsidR="004B3F04" w:rsidRDefault="004B3F04" w:rsidP="000659BE">
            <w:pPr>
              <w:pStyle w:val="TableText"/>
            </w:pPr>
          </w:p>
        </w:tc>
        <w:tc>
          <w:tcPr>
            <w:tcW w:w="1104" w:type="dxa"/>
          </w:tcPr>
          <w:p w14:paraId="1DC3B53F" w14:textId="77777777" w:rsidR="004B3F04" w:rsidRDefault="006C736C" w:rsidP="000659BE">
            <w:pPr>
              <w:pStyle w:val="TableText"/>
            </w:pPr>
            <w:hyperlink w:anchor="C_4499-34937">
              <w:r w:rsidR="004B3F04">
                <w:rPr>
                  <w:rStyle w:val="HyperlinkText9pt"/>
                </w:rPr>
                <w:t>4499-34937</w:t>
              </w:r>
            </w:hyperlink>
          </w:p>
        </w:tc>
        <w:tc>
          <w:tcPr>
            <w:tcW w:w="2975" w:type="dxa"/>
          </w:tcPr>
          <w:p w14:paraId="780CE6B5" w14:textId="77777777" w:rsidR="004B3F04" w:rsidRDefault="004B3F04" w:rsidP="000659BE">
            <w:pPr>
              <w:pStyle w:val="TableText"/>
            </w:pPr>
          </w:p>
        </w:tc>
      </w:tr>
      <w:tr w:rsidR="004B3F04" w14:paraId="068AA447" w14:textId="77777777" w:rsidTr="000659BE">
        <w:trPr>
          <w:jc w:val="center"/>
        </w:trPr>
        <w:tc>
          <w:tcPr>
            <w:tcW w:w="3345" w:type="dxa"/>
          </w:tcPr>
          <w:p w14:paraId="4FA0BDED" w14:textId="77777777" w:rsidR="004B3F04" w:rsidRDefault="004B3F04" w:rsidP="000659BE">
            <w:pPr>
              <w:pStyle w:val="TableText"/>
            </w:pPr>
            <w:r>
              <w:tab/>
            </w:r>
            <w:r>
              <w:tab/>
            </w:r>
            <w:r>
              <w:tab/>
              <w:t>item</w:t>
            </w:r>
          </w:p>
        </w:tc>
        <w:tc>
          <w:tcPr>
            <w:tcW w:w="720" w:type="dxa"/>
          </w:tcPr>
          <w:p w14:paraId="64A30210" w14:textId="77777777" w:rsidR="004B3F04" w:rsidRDefault="004B3F04" w:rsidP="000659BE">
            <w:pPr>
              <w:pStyle w:val="TableText"/>
            </w:pPr>
            <w:r>
              <w:t>1..1</w:t>
            </w:r>
          </w:p>
        </w:tc>
        <w:tc>
          <w:tcPr>
            <w:tcW w:w="1152" w:type="dxa"/>
          </w:tcPr>
          <w:p w14:paraId="5C931F44" w14:textId="77777777" w:rsidR="004B3F04" w:rsidRDefault="004B3F04" w:rsidP="000659BE">
            <w:pPr>
              <w:pStyle w:val="TableText"/>
            </w:pPr>
            <w:r>
              <w:t>SHALL</w:t>
            </w:r>
          </w:p>
        </w:tc>
        <w:tc>
          <w:tcPr>
            <w:tcW w:w="864" w:type="dxa"/>
          </w:tcPr>
          <w:p w14:paraId="13234C6C" w14:textId="77777777" w:rsidR="004B3F04" w:rsidRDefault="004B3F04" w:rsidP="000659BE">
            <w:pPr>
              <w:pStyle w:val="TableText"/>
            </w:pPr>
          </w:p>
        </w:tc>
        <w:tc>
          <w:tcPr>
            <w:tcW w:w="1104" w:type="dxa"/>
          </w:tcPr>
          <w:p w14:paraId="4C37811B" w14:textId="77777777" w:rsidR="004B3F04" w:rsidRDefault="006C736C" w:rsidP="000659BE">
            <w:pPr>
              <w:pStyle w:val="TableText"/>
            </w:pPr>
            <w:hyperlink w:anchor="C_4499-34938">
              <w:r w:rsidR="004B3F04">
                <w:rPr>
                  <w:rStyle w:val="HyperlinkText9pt"/>
                </w:rPr>
                <w:t>4499-34938</w:t>
              </w:r>
            </w:hyperlink>
          </w:p>
        </w:tc>
        <w:tc>
          <w:tcPr>
            <w:tcW w:w="2975" w:type="dxa"/>
          </w:tcPr>
          <w:p w14:paraId="0860D9A8" w14:textId="77777777" w:rsidR="004B3F04" w:rsidRDefault="004B3F04" w:rsidP="000659BE">
            <w:pPr>
              <w:pStyle w:val="TableText"/>
            </w:pPr>
          </w:p>
        </w:tc>
      </w:tr>
      <w:tr w:rsidR="004B3F04" w14:paraId="543ED2C1" w14:textId="77777777" w:rsidTr="000659BE">
        <w:trPr>
          <w:jc w:val="center"/>
        </w:trPr>
        <w:tc>
          <w:tcPr>
            <w:tcW w:w="3345" w:type="dxa"/>
          </w:tcPr>
          <w:p w14:paraId="0FCCEBA6" w14:textId="77777777" w:rsidR="004B3F04" w:rsidRDefault="004B3F04" w:rsidP="000659BE">
            <w:pPr>
              <w:pStyle w:val="TableText"/>
            </w:pPr>
            <w:r>
              <w:tab/>
            </w:r>
            <w:r>
              <w:tab/>
            </w:r>
            <w:r>
              <w:tab/>
            </w:r>
            <w:r>
              <w:tab/>
              <w:t>@root</w:t>
            </w:r>
          </w:p>
        </w:tc>
        <w:tc>
          <w:tcPr>
            <w:tcW w:w="720" w:type="dxa"/>
          </w:tcPr>
          <w:p w14:paraId="4378E717" w14:textId="77777777" w:rsidR="004B3F04" w:rsidRDefault="004B3F04" w:rsidP="000659BE">
            <w:pPr>
              <w:pStyle w:val="TableText"/>
            </w:pPr>
            <w:r>
              <w:t>1..1</w:t>
            </w:r>
          </w:p>
        </w:tc>
        <w:tc>
          <w:tcPr>
            <w:tcW w:w="1152" w:type="dxa"/>
          </w:tcPr>
          <w:p w14:paraId="10464882" w14:textId="77777777" w:rsidR="004B3F04" w:rsidRDefault="004B3F04" w:rsidP="000659BE">
            <w:pPr>
              <w:pStyle w:val="TableText"/>
            </w:pPr>
            <w:r>
              <w:t>SHALL</w:t>
            </w:r>
          </w:p>
        </w:tc>
        <w:tc>
          <w:tcPr>
            <w:tcW w:w="864" w:type="dxa"/>
          </w:tcPr>
          <w:p w14:paraId="73584CF5" w14:textId="77777777" w:rsidR="004B3F04" w:rsidRDefault="004B3F04" w:rsidP="000659BE">
            <w:pPr>
              <w:pStyle w:val="TableText"/>
            </w:pPr>
          </w:p>
        </w:tc>
        <w:tc>
          <w:tcPr>
            <w:tcW w:w="1104" w:type="dxa"/>
          </w:tcPr>
          <w:p w14:paraId="1D8D59E1" w14:textId="77777777" w:rsidR="004B3F04" w:rsidRDefault="006C736C" w:rsidP="000659BE">
            <w:pPr>
              <w:pStyle w:val="TableText"/>
            </w:pPr>
            <w:hyperlink w:anchor="C_4499-34954">
              <w:r w:rsidR="004B3F04">
                <w:rPr>
                  <w:rStyle w:val="HyperlinkText9pt"/>
                </w:rPr>
                <w:t>4499-34954</w:t>
              </w:r>
            </w:hyperlink>
          </w:p>
        </w:tc>
        <w:tc>
          <w:tcPr>
            <w:tcW w:w="2975" w:type="dxa"/>
          </w:tcPr>
          <w:p w14:paraId="52BDBE6A" w14:textId="77777777" w:rsidR="004B3F04" w:rsidRDefault="004B3F04" w:rsidP="000659BE">
            <w:pPr>
              <w:pStyle w:val="TableText"/>
            </w:pPr>
          </w:p>
        </w:tc>
      </w:tr>
      <w:tr w:rsidR="004B3F04" w14:paraId="44F883DE" w14:textId="77777777" w:rsidTr="000659BE">
        <w:trPr>
          <w:jc w:val="center"/>
        </w:trPr>
        <w:tc>
          <w:tcPr>
            <w:tcW w:w="3345" w:type="dxa"/>
          </w:tcPr>
          <w:p w14:paraId="092825AF" w14:textId="77777777" w:rsidR="004B3F04" w:rsidRDefault="004B3F04" w:rsidP="000659BE">
            <w:pPr>
              <w:pStyle w:val="TableText"/>
            </w:pPr>
            <w:r>
              <w:tab/>
            </w:r>
            <w:r>
              <w:tab/>
            </w:r>
            <w:r>
              <w:tab/>
            </w:r>
            <w:r>
              <w:tab/>
              <w:t>@extension</w:t>
            </w:r>
          </w:p>
        </w:tc>
        <w:tc>
          <w:tcPr>
            <w:tcW w:w="720" w:type="dxa"/>
          </w:tcPr>
          <w:p w14:paraId="643A6FCE" w14:textId="77777777" w:rsidR="004B3F04" w:rsidRDefault="004B3F04" w:rsidP="000659BE">
            <w:pPr>
              <w:pStyle w:val="TableText"/>
            </w:pPr>
            <w:r>
              <w:t>1..1</w:t>
            </w:r>
          </w:p>
        </w:tc>
        <w:tc>
          <w:tcPr>
            <w:tcW w:w="1152" w:type="dxa"/>
          </w:tcPr>
          <w:p w14:paraId="30E02BBF" w14:textId="77777777" w:rsidR="004B3F04" w:rsidRDefault="004B3F04" w:rsidP="000659BE">
            <w:pPr>
              <w:pStyle w:val="TableText"/>
            </w:pPr>
            <w:r>
              <w:t>SHALL</w:t>
            </w:r>
          </w:p>
        </w:tc>
        <w:tc>
          <w:tcPr>
            <w:tcW w:w="864" w:type="dxa"/>
          </w:tcPr>
          <w:p w14:paraId="22FB062C" w14:textId="77777777" w:rsidR="004B3F04" w:rsidRDefault="004B3F04" w:rsidP="000659BE">
            <w:pPr>
              <w:pStyle w:val="TableText"/>
            </w:pPr>
          </w:p>
        </w:tc>
        <w:tc>
          <w:tcPr>
            <w:tcW w:w="1104" w:type="dxa"/>
          </w:tcPr>
          <w:p w14:paraId="132879EA" w14:textId="77777777" w:rsidR="004B3F04" w:rsidRDefault="006C736C" w:rsidP="000659BE">
            <w:pPr>
              <w:pStyle w:val="TableText"/>
            </w:pPr>
            <w:hyperlink w:anchor="C_4499-34955">
              <w:r w:rsidR="004B3F04">
                <w:rPr>
                  <w:rStyle w:val="HyperlinkText9pt"/>
                </w:rPr>
                <w:t>4499-34955</w:t>
              </w:r>
            </w:hyperlink>
          </w:p>
        </w:tc>
        <w:tc>
          <w:tcPr>
            <w:tcW w:w="2975" w:type="dxa"/>
          </w:tcPr>
          <w:p w14:paraId="12D9B4C4" w14:textId="77777777" w:rsidR="004B3F04" w:rsidRDefault="004B3F04" w:rsidP="000659BE">
            <w:pPr>
              <w:pStyle w:val="TableText"/>
            </w:pPr>
          </w:p>
        </w:tc>
      </w:tr>
      <w:tr w:rsidR="004B3F04" w14:paraId="7EBE3DE2" w14:textId="77777777" w:rsidTr="000659BE">
        <w:trPr>
          <w:jc w:val="center"/>
        </w:trPr>
        <w:tc>
          <w:tcPr>
            <w:tcW w:w="3345" w:type="dxa"/>
          </w:tcPr>
          <w:p w14:paraId="0CE7AC20" w14:textId="77777777" w:rsidR="004B3F04" w:rsidRDefault="004B3F04" w:rsidP="000659BE">
            <w:pPr>
              <w:pStyle w:val="TableText"/>
            </w:pPr>
            <w:r>
              <w:tab/>
            </w:r>
            <w:r>
              <w:tab/>
              <w:t>code</w:t>
            </w:r>
          </w:p>
        </w:tc>
        <w:tc>
          <w:tcPr>
            <w:tcW w:w="720" w:type="dxa"/>
          </w:tcPr>
          <w:p w14:paraId="2EC2FE40" w14:textId="77777777" w:rsidR="004B3F04" w:rsidRDefault="004B3F04" w:rsidP="000659BE">
            <w:pPr>
              <w:pStyle w:val="TableText"/>
            </w:pPr>
            <w:r>
              <w:t>0..1</w:t>
            </w:r>
          </w:p>
        </w:tc>
        <w:tc>
          <w:tcPr>
            <w:tcW w:w="1152" w:type="dxa"/>
          </w:tcPr>
          <w:p w14:paraId="09A0A0B0" w14:textId="77777777" w:rsidR="004B3F04" w:rsidRDefault="004B3F04" w:rsidP="000659BE">
            <w:pPr>
              <w:pStyle w:val="TableText"/>
            </w:pPr>
            <w:r>
              <w:t>MAY</w:t>
            </w:r>
          </w:p>
        </w:tc>
        <w:tc>
          <w:tcPr>
            <w:tcW w:w="864" w:type="dxa"/>
          </w:tcPr>
          <w:p w14:paraId="724145B1" w14:textId="77777777" w:rsidR="004B3F04" w:rsidRDefault="004B3F04" w:rsidP="000659BE">
            <w:pPr>
              <w:pStyle w:val="TableText"/>
            </w:pPr>
          </w:p>
        </w:tc>
        <w:tc>
          <w:tcPr>
            <w:tcW w:w="1104" w:type="dxa"/>
          </w:tcPr>
          <w:p w14:paraId="4D1B9BA0" w14:textId="77777777" w:rsidR="004B3F04" w:rsidRDefault="006C736C" w:rsidP="000659BE">
            <w:pPr>
              <w:pStyle w:val="TableText"/>
            </w:pPr>
            <w:hyperlink w:anchor="C_4499-34939">
              <w:r w:rsidR="004B3F04">
                <w:rPr>
                  <w:rStyle w:val="HyperlinkText9pt"/>
                </w:rPr>
                <w:t>4499-34939</w:t>
              </w:r>
            </w:hyperlink>
          </w:p>
        </w:tc>
        <w:tc>
          <w:tcPr>
            <w:tcW w:w="2975" w:type="dxa"/>
          </w:tcPr>
          <w:p w14:paraId="372E1A93" w14:textId="77777777" w:rsidR="004B3F04" w:rsidRDefault="004B3F04" w:rsidP="000659BE">
            <w:pPr>
              <w:pStyle w:val="TableText"/>
            </w:pPr>
          </w:p>
        </w:tc>
      </w:tr>
      <w:tr w:rsidR="004B3F04" w14:paraId="402FE350" w14:textId="77777777" w:rsidTr="000659BE">
        <w:trPr>
          <w:jc w:val="center"/>
        </w:trPr>
        <w:tc>
          <w:tcPr>
            <w:tcW w:w="3345" w:type="dxa"/>
          </w:tcPr>
          <w:p w14:paraId="6359080D" w14:textId="77777777" w:rsidR="004B3F04" w:rsidRDefault="004B3F04" w:rsidP="000659BE">
            <w:pPr>
              <w:pStyle w:val="TableText"/>
            </w:pPr>
            <w:r>
              <w:tab/>
            </w:r>
            <w:r>
              <w:tab/>
            </w:r>
            <w:r>
              <w:tab/>
              <w:t>@valueSet</w:t>
            </w:r>
          </w:p>
        </w:tc>
        <w:tc>
          <w:tcPr>
            <w:tcW w:w="720" w:type="dxa"/>
          </w:tcPr>
          <w:p w14:paraId="6996CBCA" w14:textId="77777777" w:rsidR="004B3F04" w:rsidRDefault="004B3F04" w:rsidP="000659BE">
            <w:pPr>
              <w:pStyle w:val="TableText"/>
            </w:pPr>
            <w:r>
              <w:t>0..1</w:t>
            </w:r>
          </w:p>
        </w:tc>
        <w:tc>
          <w:tcPr>
            <w:tcW w:w="1152" w:type="dxa"/>
          </w:tcPr>
          <w:p w14:paraId="5914E1E4" w14:textId="77777777" w:rsidR="004B3F04" w:rsidRDefault="004B3F04" w:rsidP="000659BE">
            <w:pPr>
              <w:pStyle w:val="TableText"/>
            </w:pPr>
            <w:r>
              <w:t>SHOULD</w:t>
            </w:r>
          </w:p>
        </w:tc>
        <w:tc>
          <w:tcPr>
            <w:tcW w:w="864" w:type="dxa"/>
          </w:tcPr>
          <w:p w14:paraId="112ADC0C" w14:textId="77777777" w:rsidR="004B3F04" w:rsidRDefault="004B3F04" w:rsidP="000659BE">
            <w:pPr>
              <w:pStyle w:val="TableText"/>
            </w:pPr>
          </w:p>
        </w:tc>
        <w:tc>
          <w:tcPr>
            <w:tcW w:w="1104" w:type="dxa"/>
          </w:tcPr>
          <w:p w14:paraId="34486145" w14:textId="77777777" w:rsidR="004B3F04" w:rsidRDefault="006C736C" w:rsidP="000659BE">
            <w:pPr>
              <w:pStyle w:val="TableText"/>
            </w:pPr>
            <w:hyperlink w:anchor="C_4499-35793">
              <w:r w:rsidR="004B3F04">
                <w:rPr>
                  <w:rStyle w:val="HyperlinkText9pt"/>
                </w:rPr>
                <w:t>4499-35793</w:t>
              </w:r>
            </w:hyperlink>
          </w:p>
        </w:tc>
        <w:tc>
          <w:tcPr>
            <w:tcW w:w="2975" w:type="dxa"/>
          </w:tcPr>
          <w:p w14:paraId="57C874A6" w14:textId="77777777" w:rsidR="004B3F04" w:rsidRDefault="004B3F04" w:rsidP="000659BE">
            <w:pPr>
              <w:pStyle w:val="TableText"/>
            </w:pPr>
          </w:p>
        </w:tc>
      </w:tr>
    </w:tbl>
    <w:p w14:paraId="08305A32" w14:textId="77777777" w:rsidR="004B3F04" w:rsidRDefault="004B3F04" w:rsidP="004B3F04">
      <w:pPr>
        <w:pStyle w:val="BodyText"/>
      </w:pPr>
    </w:p>
    <w:p w14:paraId="4200D361" w14:textId="77777777" w:rsidR="004B3F04" w:rsidRDefault="004B3F04" w:rsidP="007E63CC">
      <w:pPr>
        <w:numPr>
          <w:ilvl w:val="0"/>
          <w:numId w:val="32"/>
        </w:numPr>
      </w:pPr>
      <w:r>
        <w:rPr>
          <w:rStyle w:val="keyword"/>
        </w:rPr>
        <w:lastRenderedPageBreak/>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785" w:name="C_4499-34935"/>
      <w:r>
        <w:t xml:space="preserve"> (CONF:4499-34935)</w:t>
      </w:r>
      <w:bookmarkEnd w:id="1785"/>
      <w:r>
        <w:t>.</w:t>
      </w:r>
    </w:p>
    <w:p w14:paraId="34BA1851" w14:textId="77777777" w:rsidR="004B3F04" w:rsidRDefault="004B3F04" w:rsidP="007E63CC">
      <w:pPr>
        <w:numPr>
          <w:ilvl w:val="0"/>
          <w:numId w:val="32"/>
        </w:numPr>
      </w:pPr>
      <w:r>
        <w:rPr>
          <w:rStyle w:val="keyword"/>
        </w:rPr>
        <w:t>SHALL</w:t>
      </w:r>
      <w:r>
        <w:t xml:space="preserve"> contain exactly one [1..1] </w:t>
      </w:r>
      <w:r>
        <w:rPr>
          <w:rStyle w:val="XMLnameBold"/>
        </w:rPr>
        <w:t>templateId</w:t>
      </w:r>
      <w:bookmarkStart w:id="1786" w:name="C_4499-34929"/>
      <w:r>
        <w:t xml:space="preserve"> (CONF:4499-34929)</w:t>
      </w:r>
      <w:bookmarkEnd w:id="1786"/>
      <w:r>
        <w:t>.</w:t>
      </w:r>
    </w:p>
    <w:p w14:paraId="62439A5D" w14:textId="77777777" w:rsidR="004B3F04" w:rsidRDefault="004B3F04" w:rsidP="007E63CC">
      <w:pPr>
        <w:numPr>
          <w:ilvl w:val="1"/>
          <w:numId w:val="32"/>
        </w:numPr>
      </w:pPr>
      <w:r>
        <w:t xml:space="preserve">This templateId </w:t>
      </w:r>
      <w:r>
        <w:rPr>
          <w:rStyle w:val="keyword"/>
        </w:rPr>
        <w:t>SHALL</w:t>
      </w:r>
      <w:r>
        <w:t xml:space="preserve"> contain exactly one [1..1] </w:t>
      </w:r>
      <w:r>
        <w:rPr>
          <w:rStyle w:val="XMLnameBold"/>
        </w:rPr>
        <w:t>item</w:t>
      </w:r>
      <w:bookmarkStart w:id="1787" w:name="C_4499-34930"/>
      <w:r>
        <w:t xml:space="preserve"> (CONF:4499-34930)</w:t>
      </w:r>
      <w:bookmarkEnd w:id="1787"/>
      <w:r>
        <w:t xml:space="preserve"> such that it</w:t>
      </w:r>
    </w:p>
    <w:p w14:paraId="5685D1CD" w14:textId="77777777" w:rsidR="004B3F04" w:rsidRDefault="004B3F04" w:rsidP="007E63CC">
      <w:pPr>
        <w:numPr>
          <w:ilvl w:val="2"/>
          <w:numId w:val="32"/>
        </w:numPr>
      </w:pPr>
      <w:r>
        <w:rPr>
          <w:rStyle w:val="keyword"/>
        </w:rPr>
        <w:t>SHALL</w:t>
      </w:r>
      <w:r>
        <w:t xml:space="preserve"> contain exactly one [1..1] </w:t>
      </w:r>
      <w:r>
        <w:rPr>
          <w:rStyle w:val="XMLnameBold"/>
        </w:rPr>
        <w:t>@root</w:t>
      </w:r>
      <w:r>
        <w:t>=</w:t>
      </w:r>
      <w:r>
        <w:rPr>
          <w:rStyle w:val="XMLname"/>
        </w:rPr>
        <w:t>"2.16.840.1.113883.10.20.28.4.135"</w:t>
      </w:r>
      <w:bookmarkStart w:id="1788" w:name="C_4499-34932"/>
      <w:r>
        <w:t xml:space="preserve"> (CONF:4499-34932)</w:t>
      </w:r>
      <w:bookmarkEnd w:id="1788"/>
      <w:r>
        <w:t>.</w:t>
      </w:r>
    </w:p>
    <w:p w14:paraId="66CE9484" w14:textId="77777777" w:rsidR="004B3F04" w:rsidRDefault="004B3F04" w:rsidP="007E63CC">
      <w:pPr>
        <w:numPr>
          <w:ilvl w:val="2"/>
          <w:numId w:val="32"/>
        </w:numPr>
      </w:pPr>
      <w:r>
        <w:rPr>
          <w:rStyle w:val="keyword"/>
        </w:rPr>
        <w:t>SHALL</w:t>
      </w:r>
      <w:r>
        <w:t xml:space="preserve"> contain exactly one [1..1] </w:t>
      </w:r>
      <w:r>
        <w:rPr>
          <w:rStyle w:val="XMLnameBold"/>
        </w:rPr>
        <w:t>@extension</w:t>
      </w:r>
      <w:r>
        <w:t>=</w:t>
      </w:r>
      <w:r>
        <w:rPr>
          <w:rStyle w:val="XMLname"/>
        </w:rPr>
        <w:t>"2021-02-01"</w:t>
      </w:r>
      <w:bookmarkStart w:id="1789" w:name="C_4499-34933"/>
      <w:r>
        <w:t xml:space="preserve"> (CONF:4499-34933)</w:t>
      </w:r>
      <w:bookmarkEnd w:id="1789"/>
      <w:r>
        <w:t>.</w:t>
      </w:r>
    </w:p>
    <w:p w14:paraId="1E246D23" w14:textId="77777777" w:rsidR="004B3F04" w:rsidRDefault="004B3F04" w:rsidP="007E63CC">
      <w:pPr>
        <w:numPr>
          <w:ilvl w:val="0"/>
          <w:numId w:val="32"/>
        </w:numPr>
      </w:pPr>
      <w:r>
        <w:rPr>
          <w:rStyle w:val="keyword"/>
        </w:rPr>
        <w:t>MAY</w:t>
      </w:r>
      <w:r>
        <w:t xml:space="preserve"> contain zero or one [0..1] </w:t>
      </w:r>
      <w:r>
        <w:rPr>
          <w:rStyle w:val="XMLnameBold"/>
        </w:rPr>
        <w:t>id</w:t>
      </w:r>
      <w:bookmarkStart w:id="1790" w:name="C_4499-35998"/>
      <w:r>
        <w:t xml:space="preserve"> (CONF:4499-35998)</w:t>
      </w:r>
      <w:bookmarkEnd w:id="1790"/>
      <w:r>
        <w:t>.</w:t>
      </w:r>
      <w:r>
        <w:br/>
        <w:t>Note: id</w:t>
      </w:r>
    </w:p>
    <w:p w14:paraId="767BA1BE" w14:textId="77777777" w:rsidR="004B3F04" w:rsidRDefault="004B3F04" w:rsidP="007E63CC">
      <w:pPr>
        <w:numPr>
          <w:ilvl w:val="1"/>
          <w:numId w:val="32"/>
        </w:numPr>
      </w:pPr>
      <w:r>
        <w:t xml:space="preserve">The id, if present, </w:t>
      </w:r>
      <w:r>
        <w:rPr>
          <w:rStyle w:val="keyword"/>
        </w:rPr>
        <w:t>SHALL</w:t>
      </w:r>
      <w:r>
        <w:t xml:space="preserve"> contain exactly one [1..1] </w:t>
      </w:r>
      <w:r>
        <w:rPr>
          <w:rStyle w:val="XMLnameBold"/>
        </w:rPr>
        <w:t>item</w:t>
      </w:r>
      <w:bookmarkStart w:id="1791" w:name="C_4499-35999"/>
      <w:r>
        <w:t xml:space="preserve"> (CONF:4499-35999)</w:t>
      </w:r>
      <w:bookmarkEnd w:id="1791"/>
      <w:r>
        <w:t>.</w:t>
      </w:r>
    </w:p>
    <w:p w14:paraId="7FF8E18B" w14:textId="77777777" w:rsidR="004B3F04" w:rsidRDefault="004B3F04" w:rsidP="007E63CC">
      <w:pPr>
        <w:numPr>
          <w:ilvl w:val="2"/>
          <w:numId w:val="32"/>
        </w:numPr>
      </w:pPr>
      <w:r>
        <w:t xml:space="preserve">This item </w:t>
      </w:r>
      <w:r>
        <w:rPr>
          <w:rStyle w:val="keyword"/>
        </w:rPr>
        <w:t>SHALL</w:t>
      </w:r>
      <w:r>
        <w:t xml:space="preserve"> contain exactly one [1..1] </w:t>
      </w:r>
      <w:r>
        <w:rPr>
          <w:rStyle w:val="XMLnameBold"/>
        </w:rPr>
        <w:t>@root</w:t>
      </w:r>
      <w:bookmarkStart w:id="1792" w:name="C_4499-36000"/>
      <w:r>
        <w:t xml:space="preserve"> (CONF:4499-36000)</w:t>
      </w:r>
      <w:bookmarkEnd w:id="1792"/>
      <w:r>
        <w:t>.</w:t>
      </w:r>
    </w:p>
    <w:p w14:paraId="09F18484" w14:textId="77777777" w:rsidR="004B3F04" w:rsidRDefault="004B3F04" w:rsidP="007E63CC">
      <w:pPr>
        <w:numPr>
          <w:ilvl w:val="0"/>
          <w:numId w:val="32"/>
        </w:numPr>
      </w:pPr>
      <w:r>
        <w:rPr>
          <w:rStyle w:val="keyword"/>
        </w:rPr>
        <w:t>SHALL</w:t>
      </w:r>
      <w:r>
        <w:t xml:space="preserve"> contain exactly one [1..1] </w:t>
      </w:r>
      <w:r>
        <w:rPr>
          <w:rStyle w:val="XMLnameBold"/>
        </w:rPr>
        <w:t>scopingOrganization</w:t>
      </w:r>
      <w:bookmarkStart w:id="1793" w:name="C_4499-34936"/>
      <w:r>
        <w:t xml:space="preserve"> (CONF:4499-34936)</w:t>
      </w:r>
      <w:bookmarkEnd w:id="1793"/>
      <w:r>
        <w:t>.</w:t>
      </w:r>
    </w:p>
    <w:p w14:paraId="1175688A"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@classCode</w:t>
      </w:r>
      <w:r>
        <w:t>=</w:t>
      </w:r>
      <w:r>
        <w:rPr>
          <w:rStyle w:val="XMLname"/>
        </w:rPr>
        <w:t>"ORG"</w:t>
      </w:r>
      <w:r>
        <w:t xml:space="preserve"> organization (CodeSystem: </w:t>
      </w:r>
      <w:r>
        <w:rPr>
          <w:rStyle w:val="XMLname"/>
        </w:rPr>
        <w:t>HL7EntityClass urn:oid:2.16.840.1.113883.5.41</w:t>
      </w:r>
      <w:r>
        <w:t>)</w:t>
      </w:r>
      <w:bookmarkStart w:id="1794" w:name="C_4499-36001"/>
      <w:r>
        <w:t xml:space="preserve"> (CONF:4499-36001)</w:t>
      </w:r>
      <w:bookmarkEnd w:id="1794"/>
      <w:r>
        <w:t>.</w:t>
      </w:r>
    </w:p>
    <w:p w14:paraId="60382C87" w14:textId="77777777" w:rsidR="004B3F04" w:rsidRDefault="004B3F04" w:rsidP="007E63CC">
      <w:pPr>
        <w:numPr>
          <w:ilvl w:val="1"/>
          <w:numId w:val="32"/>
        </w:numPr>
      </w:pPr>
      <w:r>
        <w:t xml:space="preserve">This scopingOrganization </w:t>
      </w:r>
      <w:r>
        <w:rPr>
          <w:rStyle w:val="keyword"/>
        </w:rPr>
        <w:t>SHALL</w:t>
      </w:r>
      <w:r>
        <w:t xml:space="preserve"> contain exactly one [1..1] </w:t>
      </w:r>
      <w:r>
        <w:rPr>
          <w:rStyle w:val="XMLnameBold"/>
        </w:rPr>
        <w:t>@determinerCode</w:t>
      </w:r>
      <w:r>
        <w:t>=</w:t>
      </w:r>
      <w:r>
        <w:rPr>
          <w:rStyle w:val="XMLname"/>
        </w:rPr>
        <w:t>"INSTANCE"</w:t>
      </w:r>
      <w:bookmarkStart w:id="1795" w:name="C_4499-36002"/>
      <w:r>
        <w:t xml:space="preserve"> (CONF:4499-36002)</w:t>
      </w:r>
      <w:bookmarkEnd w:id="1795"/>
      <w:r>
        <w:t>.</w:t>
      </w:r>
    </w:p>
    <w:p w14:paraId="6611324C"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id</w:t>
      </w:r>
      <w:bookmarkStart w:id="1796" w:name="C_4499-34937"/>
      <w:r>
        <w:t xml:space="preserve"> (CONF:4499-34937)</w:t>
      </w:r>
      <w:bookmarkEnd w:id="1796"/>
      <w:r>
        <w:t>.</w:t>
      </w:r>
      <w:r>
        <w:br/>
        <w:t>Note: identifier</w:t>
      </w:r>
    </w:p>
    <w:p w14:paraId="3CC38618" w14:textId="77777777" w:rsidR="004B3F04" w:rsidRDefault="004B3F04" w:rsidP="007E63CC">
      <w:pPr>
        <w:numPr>
          <w:ilvl w:val="2"/>
          <w:numId w:val="32"/>
        </w:numPr>
      </w:pPr>
      <w:r>
        <w:t xml:space="preserve">The id, if present, </w:t>
      </w:r>
      <w:r>
        <w:rPr>
          <w:rStyle w:val="keyword"/>
        </w:rPr>
        <w:t>SHALL</w:t>
      </w:r>
      <w:r>
        <w:t xml:space="preserve"> contain exactly one [1..1] </w:t>
      </w:r>
      <w:r>
        <w:rPr>
          <w:rStyle w:val="XMLnameBold"/>
        </w:rPr>
        <w:t>item</w:t>
      </w:r>
      <w:bookmarkStart w:id="1797" w:name="C_4499-34938"/>
      <w:r>
        <w:t xml:space="preserve"> (CONF:4499-34938)</w:t>
      </w:r>
      <w:bookmarkEnd w:id="1797"/>
      <w:r>
        <w:t>.</w:t>
      </w:r>
    </w:p>
    <w:p w14:paraId="33FC238E"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@root</w:t>
      </w:r>
      <w:bookmarkStart w:id="1798" w:name="C_4499-34954"/>
      <w:r>
        <w:t xml:space="preserve"> (CONF:4499-34954)</w:t>
      </w:r>
      <w:bookmarkEnd w:id="1798"/>
      <w:r>
        <w:t>.</w:t>
      </w:r>
    </w:p>
    <w:p w14:paraId="6AECDA72" w14:textId="77777777" w:rsidR="004B3F04" w:rsidRDefault="004B3F04" w:rsidP="007E63CC">
      <w:pPr>
        <w:numPr>
          <w:ilvl w:val="3"/>
          <w:numId w:val="32"/>
        </w:numPr>
      </w:pPr>
      <w:r>
        <w:t xml:space="preserve">This item </w:t>
      </w:r>
      <w:r>
        <w:rPr>
          <w:rStyle w:val="keyword"/>
        </w:rPr>
        <w:t>SHALL</w:t>
      </w:r>
      <w:r>
        <w:t xml:space="preserve"> contain exactly one [1..1] </w:t>
      </w:r>
      <w:r>
        <w:rPr>
          <w:rStyle w:val="XMLnameBold"/>
        </w:rPr>
        <w:t>@extension</w:t>
      </w:r>
      <w:bookmarkStart w:id="1799" w:name="C_4499-34955"/>
      <w:r>
        <w:t xml:space="preserve"> (CONF:4499-34955)</w:t>
      </w:r>
      <w:bookmarkEnd w:id="1799"/>
      <w:r>
        <w:t>.</w:t>
      </w:r>
    </w:p>
    <w:p w14:paraId="1B853BC8" w14:textId="77777777" w:rsidR="004B3F04" w:rsidRDefault="004B3F04" w:rsidP="007E63CC">
      <w:pPr>
        <w:numPr>
          <w:ilvl w:val="1"/>
          <w:numId w:val="32"/>
        </w:numPr>
      </w:pPr>
      <w:r>
        <w:t xml:space="preserve">This scopingOrganization </w:t>
      </w:r>
      <w:r>
        <w:rPr>
          <w:rStyle w:val="keyword"/>
        </w:rPr>
        <w:t>MAY</w:t>
      </w:r>
      <w:r>
        <w:t xml:space="preserve"> contain zero or one [0..1] </w:t>
      </w:r>
      <w:r>
        <w:rPr>
          <w:rStyle w:val="XMLnameBold"/>
        </w:rPr>
        <w:t>code</w:t>
      </w:r>
      <w:bookmarkStart w:id="1800" w:name="C_4499-34939"/>
      <w:r>
        <w:t xml:space="preserve"> (CONF:4499-34939)</w:t>
      </w:r>
      <w:bookmarkEnd w:id="1800"/>
      <w:r>
        <w:t>.</w:t>
      </w:r>
      <w:r>
        <w:br/>
        <w:t>Note: Attribute: organizationType - kind of organization (e.g., hospital)</w:t>
      </w:r>
    </w:p>
    <w:p w14:paraId="61531E94" w14:textId="77777777" w:rsidR="004B3F04" w:rsidRDefault="004B3F04" w:rsidP="007E63CC">
      <w:pPr>
        <w:numPr>
          <w:ilvl w:val="2"/>
          <w:numId w:val="32"/>
        </w:numPr>
      </w:pPr>
      <w:r>
        <w:t xml:space="preserve">The code, if present, </w:t>
      </w:r>
      <w:r>
        <w:rPr>
          <w:rStyle w:val="keyword"/>
        </w:rPr>
        <w:t>SHOULD</w:t>
      </w:r>
      <w:r>
        <w:t xml:space="preserve"> contain zero or one [0..1] </w:t>
      </w:r>
      <w:r>
        <w:rPr>
          <w:rStyle w:val="XMLnameBold"/>
        </w:rPr>
        <w:t>@valueSet</w:t>
      </w:r>
      <w:bookmarkStart w:id="1801" w:name="C_4499-35793"/>
      <w:r>
        <w:t xml:space="preserve"> (CONF:4499-35793)</w:t>
      </w:r>
      <w:bookmarkEnd w:id="1801"/>
      <w:r>
        <w:t>.</w:t>
      </w:r>
    </w:p>
    <w:p w14:paraId="4CC8F313" w14:textId="77777777" w:rsidR="004B3F04" w:rsidRDefault="004B3F04" w:rsidP="004B3F04">
      <w:pPr>
        <w:pStyle w:val="Caption"/>
        <w:ind w:left="130" w:right="115"/>
      </w:pPr>
      <w:bookmarkStart w:id="1802" w:name="_Toc64842027"/>
      <w:bookmarkStart w:id="1803" w:name="_Toc65482943"/>
      <w:r>
        <w:t xml:space="preserve">Figure </w:t>
      </w:r>
      <w:r>
        <w:fldChar w:fldCharType="begin"/>
      </w:r>
      <w:r>
        <w:instrText>SEQ Figure \* ARABIC</w:instrText>
      </w:r>
      <w:r>
        <w:fldChar w:fldCharType="separate"/>
      </w:r>
      <w:r>
        <w:t>29</w:t>
      </w:r>
      <w:r>
        <w:fldChar w:fldCharType="end"/>
      </w:r>
      <w:r>
        <w:t>: Entity - Organization (V2) Example</w:t>
      </w:r>
      <w:bookmarkEnd w:id="1802"/>
      <w:bookmarkEnd w:id="1803"/>
    </w:p>
    <w:p w14:paraId="5421FB8A" w14:textId="77777777" w:rsidR="004B3F04" w:rsidRDefault="004B3F04" w:rsidP="004B3F04">
      <w:pPr>
        <w:pStyle w:val="Example"/>
        <w:ind w:left="130" w:right="115"/>
      </w:pPr>
      <w:r>
        <w:t>&lt;Role classCode="PROV"&gt;</w:t>
      </w:r>
    </w:p>
    <w:p w14:paraId="36BBBC98" w14:textId="77777777" w:rsidR="004B3F04" w:rsidRDefault="004B3F04" w:rsidP="004B3F04">
      <w:pPr>
        <w:pStyle w:val="Example"/>
        <w:ind w:left="130" w:right="115"/>
      </w:pPr>
      <w:r>
        <w:t xml:space="preserve">  &lt;templateId&gt;</w:t>
      </w:r>
    </w:p>
    <w:p w14:paraId="5B3ED66E" w14:textId="77777777" w:rsidR="004B3F04" w:rsidRDefault="004B3F04" w:rsidP="004B3F04">
      <w:pPr>
        <w:pStyle w:val="Example"/>
        <w:ind w:left="130" w:right="115"/>
      </w:pPr>
      <w:r>
        <w:t xml:space="preserve">    &lt;item root="2.16.840.1.113883.10.20.28.4.135" extension="2021-02-01" /&gt;</w:t>
      </w:r>
    </w:p>
    <w:p w14:paraId="14B5112E" w14:textId="77777777" w:rsidR="004B3F04" w:rsidRDefault="004B3F04" w:rsidP="004B3F04">
      <w:pPr>
        <w:pStyle w:val="Example"/>
        <w:ind w:left="130" w:right="115"/>
      </w:pPr>
      <w:r>
        <w:t xml:space="preserve">  &lt;/templateId&gt;</w:t>
      </w:r>
    </w:p>
    <w:p w14:paraId="0160D5AD" w14:textId="77777777" w:rsidR="004B3F04" w:rsidRDefault="004B3F04" w:rsidP="004B3F04">
      <w:pPr>
        <w:pStyle w:val="Example"/>
        <w:ind w:left="130" w:right="115"/>
      </w:pPr>
      <w:r>
        <w:t xml:space="preserve">  &lt;scopingOrganization classCode="ORG" determinerCode="INSTANCE"&gt;</w:t>
      </w:r>
    </w:p>
    <w:p w14:paraId="7AF1F7A8" w14:textId="77777777" w:rsidR="004B3F04" w:rsidRDefault="004B3F04" w:rsidP="004B3F04">
      <w:pPr>
        <w:pStyle w:val="Example"/>
        <w:ind w:left="130" w:right="115"/>
      </w:pPr>
      <w:r>
        <w:t xml:space="preserve">    &lt;code valueSet="{$ValueSetOID}" /&gt;</w:t>
      </w:r>
    </w:p>
    <w:p w14:paraId="2FB6CF82" w14:textId="77777777" w:rsidR="004B3F04" w:rsidRDefault="004B3F04" w:rsidP="004B3F04">
      <w:pPr>
        <w:pStyle w:val="Example"/>
        <w:ind w:left="130" w:right="115"/>
      </w:pPr>
      <w:r>
        <w:t xml:space="preserve">  &lt;/scopingOrganization&gt;</w:t>
      </w:r>
    </w:p>
    <w:p w14:paraId="13438DC3" w14:textId="77777777" w:rsidR="004B3F04" w:rsidRDefault="004B3F04" w:rsidP="004B3F04">
      <w:pPr>
        <w:pStyle w:val="Example"/>
        <w:ind w:left="130" w:right="115"/>
      </w:pPr>
      <w:r>
        <w:t>&lt;/Role&gt;</w:t>
      </w:r>
    </w:p>
    <w:p w14:paraId="21A23C05" w14:textId="77777777" w:rsidR="004B3F04" w:rsidRDefault="004B3F04" w:rsidP="004B3F04">
      <w:pPr>
        <w:pStyle w:val="BodyText"/>
      </w:pPr>
    </w:p>
    <w:p w14:paraId="67E55EE9" w14:textId="73275F74" w:rsidR="004B3F04" w:rsidRDefault="004B3F04" w:rsidP="004B3F04">
      <w:pPr>
        <w:pStyle w:val="Heading2nospace"/>
      </w:pPr>
      <w:bookmarkStart w:id="1804" w:name="E_Entity_Patient_V2"/>
      <w:bookmarkStart w:id="1805" w:name="_Toc64841894"/>
      <w:bookmarkStart w:id="1806" w:name="_Toc65482810"/>
      <w:r>
        <w:lastRenderedPageBreak/>
        <w:t>Entity - Patient (V2)</w:t>
      </w:r>
      <w:bookmarkEnd w:id="1804"/>
      <w:bookmarkEnd w:id="1805"/>
      <w:r w:rsidR="006F762B">
        <w:t xml:space="preserve"> - DRAFT</w:t>
      </w:r>
      <w:bookmarkEnd w:id="1806"/>
    </w:p>
    <w:p w14:paraId="6576FB57" w14:textId="77777777" w:rsidR="004B3F04" w:rsidRDefault="004B3F04" w:rsidP="004B3F04">
      <w:pPr>
        <w:pStyle w:val="BracketData"/>
      </w:pPr>
      <w:r>
        <w:t>[patient: identifier urn:hl7ii:2.16.840.1.113883.10.20.28.4.136:2021-02-01 (open)]</w:t>
      </w:r>
    </w:p>
    <w:p w14:paraId="20952B9F" w14:textId="77777777" w:rsidR="004B3F04" w:rsidRDefault="004B3F04" w:rsidP="004B3F04">
      <w:pPr>
        <w:pStyle w:val="Caption"/>
      </w:pPr>
      <w:bookmarkStart w:id="1807" w:name="_Toc64842142"/>
      <w:bookmarkStart w:id="1808" w:name="_Toc65483226"/>
      <w:r>
        <w:t xml:space="preserve">Table </w:t>
      </w:r>
      <w:r>
        <w:fldChar w:fldCharType="begin"/>
      </w:r>
      <w:r>
        <w:instrText>SEQ Table \* ARABIC</w:instrText>
      </w:r>
      <w:r>
        <w:fldChar w:fldCharType="separate"/>
      </w:r>
      <w:r>
        <w:t>65</w:t>
      </w:r>
      <w:r>
        <w:fldChar w:fldCharType="end"/>
      </w:r>
      <w:r>
        <w:t>: Entity - Patient (V2) Contexts</w:t>
      </w:r>
      <w:bookmarkEnd w:id="1807"/>
      <w:bookmarkEnd w:id="180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F9EEBF5" w14:textId="77777777" w:rsidTr="000659BE">
        <w:trPr>
          <w:cantSplit/>
          <w:tblHeader/>
          <w:jc w:val="center"/>
        </w:trPr>
        <w:tc>
          <w:tcPr>
            <w:tcW w:w="360" w:type="dxa"/>
            <w:shd w:val="clear" w:color="auto" w:fill="E6E6E6"/>
          </w:tcPr>
          <w:p w14:paraId="15B745A3" w14:textId="77777777" w:rsidR="004B3F04" w:rsidRDefault="004B3F04" w:rsidP="000659BE">
            <w:pPr>
              <w:pStyle w:val="TableHead"/>
            </w:pPr>
            <w:r>
              <w:t>Contained By:</w:t>
            </w:r>
          </w:p>
        </w:tc>
        <w:tc>
          <w:tcPr>
            <w:tcW w:w="360" w:type="dxa"/>
            <w:shd w:val="clear" w:color="auto" w:fill="E6E6E6"/>
          </w:tcPr>
          <w:p w14:paraId="32F72DA5" w14:textId="77777777" w:rsidR="004B3F04" w:rsidRDefault="004B3F04" w:rsidP="000659BE">
            <w:pPr>
              <w:pStyle w:val="TableHead"/>
            </w:pPr>
            <w:r>
              <w:t>Contains:</w:t>
            </w:r>
          </w:p>
        </w:tc>
      </w:tr>
      <w:tr w:rsidR="004B3F04" w14:paraId="08D78AB4" w14:textId="77777777" w:rsidTr="000659BE">
        <w:trPr>
          <w:jc w:val="center"/>
        </w:trPr>
        <w:tc>
          <w:tcPr>
            <w:tcW w:w="360" w:type="dxa"/>
          </w:tcPr>
          <w:p w14:paraId="1ECEE7C1"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029D911D"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71D4A946"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066ED4ED"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64EB4144"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3033BE3F"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4C1649FB"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0E210CE3"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24F806C1"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5A27ECFC"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48BB5557"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55C5C39F"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1EEE7C83"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3E2B6796"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2231AF99"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672A4CB5"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5CCDAA92"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591595AE"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2C1C0A9B"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4ACFA058"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1A47271D"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36B44087" w14:textId="77777777" w:rsidR="004B3F04" w:rsidRDefault="006C736C" w:rsidP="000659BE">
            <w:pPr>
              <w:pStyle w:val="TableText"/>
            </w:pPr>
            <w:hyperlink w:anchor="E_Medication_Active_V5_">
              <w:r w:rsidR="004B3F04">
                <w:rPr>
                  <w:rStyle w:val="HyperlinkText9pt"/>
                </w:rPr>
                <w:t>Medication, Active (V5)</w:t>
              </w:r>
            </w:hyperlink>
            <w:r w:rsidR="004B3F04">
              <w:t xml:space="preserve"> (optional)</w:t>
            </w:r>
          </w:p>
          <w:p w14:paraId="3C1C4F56"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251C7D58"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51017069"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3F424503" w14:textId="77777777" w:rsidR="004B3F04" w:rsidRDefault="006C736C" w:rsidP="000659BE">
            <w:pPr>
              <w:pStyle w:val="TableText"/>
            </w:pPr>
            <w:hyperlink w:anchor="E_Patient_Care_Experience_V3_">
              <w:r w:rsidR="004B3F04">
                <w:rPr>
                  <w:rStyle w:val="HyperlinkText9pt"/>
                </w:rPr>
                <w:t>Patient Care Experience (V3)</w:t>
              </w:r>
            </w:hyperlink>
            <w:r w:rsidR="004B3F04">
              <w:t xml:space="preserve"> (optional)</w:t>
            </w:r>
          </w:p>
          <w:p w14:paraId="6C5E47E6"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77F92B27"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2CF966E3"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76ECE5B5"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79354963"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0C4D45E4" w14:textId="77777777" w:rsidR="004B3F04" w:rsidRDefault="006C736C" w:rsidP="000659BE">
            <w:pPr>
              <w:pStyle w:val="TableText"/>
            </w:pPr>
            <w:hyperlink w:anchor="E_Program_Participation_V4">
              <w:r w:rsidR="004B3F04">
                <w:rPr>
                  <w:rStyle w:val="HyperlinkText9pt"/>
                </w:rPr>
                <w:t>Program Participation (V4)</w:t>
              </w:r>
            </w:hyperlink>
            <w:r w:rsidR="004B3F04">
              <w:t xml:space="preserve"> (optional)</w:t>
            </w:r>
          </w:p>
          <w:p w14:paraId="0B7EF71A" w14:textId="77777777" w:rsidR="004B3F04" w:rsidRDefault="006C736C" w:rsidP="000659BE">
            <w:pPr>
              <w:pStyle w:val="TableText"/>
            </w:pPr>
            <w:hyperlink w:anchor="E_Substance_Administered_V5">
              <w:r w:rsidR="004B3F04">
                <w:rPr>
                  <w:rStyle w:val="HyperlinkText9pt"/>
                </w:rPr>
                <w:t>Substance, Administered (V5)</w:t>
              </w:r>
            </w:hyperlink>
            <w:r w:rsidR="004B3F04">
              <w:t xml:space="preserve"> (optional)</w:t>
            </w:r>
          </w:p>
          <w:p w14:paraId="20DA478F"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70F80BBE"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76E76D35" w14:textId="77777777" w:rsidR="004B3F04" w:rsidRDefault="006C736C" w:rsidP="000659BE">
            <w:pPr>
              <w:pStyle w:val="TableText"/>
            </w:pPr>
            <w:hyperlink w:anchor="E_Symptom_V4">
              <w:r w:rsidR="004B3F04">
                <w:rPr>
                  <w:rStyle w:val="HyperlinkText9pt"/>
                </w:rPr>
                <w:t>Symptom (V4)</w:t>
              </w:r>
            </w:hyperlink>
            <w:r w:rsidR="004B3F04">
              <w:t xml:space="preserve"> (optional)</w:t>
            </w:r>
          </w:p>
          <w:p w14:paraId="27558DC1"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p w14:paraId="182BF690" w14:textId="77777777" w:rsidR="004B3F04" w:rsidRDefault="006C736C"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99EB6CB" w14:textId="77777777" w:rsidR="004B3F04" w:rsidRDefault="004B3F04" w:rsidP="000659BE"/>
        </w:tc>
      </w:tr>
    </w:tbl>
    <w:p w14:paraId="4FF0BFA8" w14:textId="77777777" w:rsidR="004B3F04" w:rsidRDefault="004B3F04" w:rsidP="004B3F04">
      <w:pPr>
        <w:pStyle w:val="BodyText"/>
      </w:pPr>
    </w:p>
    <w:p w14:paraId="61F56692" w14:textId="77777777" w:rsidR="004B3F04" w:rsidRDefault="004B3F04" w:rsidP="004B3F04">
      <w:r>
        <w:t>This template represents Entity that is patient – information about an individual receiving health care services</w:t>
      </w:r>
    </w:p>
    <w:p w14:paraId="1E6CE760" w14:textId="77777777" w:rsidR="004B3F04" w:rsidRDefault="004B3F04" w:rsidP="004B3F04">
      <w:pPr>
        <w:pStyle w:val="Caption"/>
      </w:pPr>
      <w:bookmarkStart w:id="1809" w:name="_Toc64842143"/>
      <w:bookmarkStart w:id="1810" w:name="_Toc65483227"/>
      <w:r>
        <w:lastRenderedPageBreak/>
        <w:t xml:space="preserve">Table </w:t>
      </w:r>
      <w:r>
        <w:fldChar w:fldCharType="begin"/>
      </w:r>
      <w:r>
        <w:instrText>SEQ Table \* ARABIC</w:instrText>
      </w:r>
      <w:r>
        <w:fldChar w:fldCharType="separate"/>
      </w:r>
      <w:r>
        <w:t>66</w:t>
      </w:r>
      <w:r>
        <w:fldChar w:fldCharType="end"/>
      </w:r>
      <w:r>
        <w:t>: Entity - Patient (V2) Constraints Overview</w:t>
      </w:r>
      <w:bookmarkEnd w:id="1809"/>
      <w:bookmarkEnd w:id="181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A460291" w14:textId="77777777" w:rsidTr="000659BE">
        <w:trPr>
          <w:cantSplit/>
          <w:tblHeader/>
          <w:jc w:val="center"/>
        </w:trPr>
        <w:tc>
          <w:tcPr>
            <w:tcW w:w="0" w:type="dxa"/>
            <w:shd w:val="clear" w:color="auto" w:fill="E6E6E6"/>
            <w:noWrap/>
          </w:tcPr>
          <w:p w14:paraId="52F51CC6" w14:textId="77777777" w:rsidR="004B3F04" w:rsidRDefault="004B3F04" w:rsidP="000659BE">
            <w:pPr>
              <w:pStyle w:val="TableHead"/>
            </w:pPr>
            <w:r>
              <w:t>XPath</w:t>
            </w:r>
          </w:p>
        </w:tc>
        <w:tc>
          <w:tcPr>
            <w:tcW w:w="720" w:type="dxa"/>
            <w:shd w:val="clear" w:color="auto" w:fill="E6E6E6"/>
            <w:noWrap/>
          </w:tcPr>
          <w:p w14:paraId="205DBC09" w14:textId="77777777" w:rsidR="004B3F04" w:rsidRDefault="004B3F04" w:rsidP="000659BE">
            <w:pPr>
              <w:pStyle w:val="TableHead"/>
            </w:pPr>
            <w:r>
              <w:t>Card.</w:t>
            </w:r>
          </w:p>
        </w:tc>
        <w:tc>
          <w:tcPr>
            <w:tcW w:w="1152" w:type="dxa"/>
            <w:shd w:val="clear" w:color="auto" w:fill="E6E6E6"/>
            <w:noWrap/>
          </w:tcPr>
          <w:p w14:paraId="47037285" w14:textId="77777777" w:rsidR="004B3F04" w:rsidRDefault="004B3F04" w:rsidP="000659BE">
            <w:pPr>
              <w:pStyle w:val="TableHead"/>
            </w:pPr>
            <w:r>
              <w:t>Verb</w:t>
            </w:r>
          </w:p>
        </w:tc>
        <w:tc>
          <w:tcPr>
            <w:tcW w:w="864" w:type="dxa"/>
            <w:shd w:val="clear" w:color="auto" w:fill="E6E6E6"/>
            <w:noWrap/>
          </w:tcPr>
          <w:p w14:paraId="6A4D3C91" w14:textId="77777777" w:rsidR="004B3F04" w:rsidRDefault="004B3F04" w:rsidP="000659BE">
            <w:pPr>
              <w:pStyle w:val="TableHead"/>
            </w:pPr>
            <w:r>
              <w:t>Data Type</w:t>
            </w:r>
          </w:p>
        </w:tc>
        <w:tc>
          <w:tcPr>
            <w:tcW w:w="864" w:type="dxa"/>
            <w:shd w:val="clear" w:color="auto" w:fill="E6E6E6"/>
            <w:noWrap/>
          </w:tcPr>
          <w:p w14:paraId="3019883A" w14:textId="77777777" w:rsidR="004B3F04" w:rsidRDefault="004B3F04" w:rsidP="000659BE">
            <w:pPr>
              <w:pStyle w:val="TableHead"/>
            </w:pPr>
            <w:r>
              <w:t>CONF#</w:t>
            </w:r>
          </w:p>
        </w:tc>
        <w:tc>
          <w:tcPr>
            <w:tcW w:w="864" w:type="dxa"/>
            <w:shd w:val="clear" w:color="auto" w:fill="E6E6E6"/>
            <w:noWrap/>
          </w:tcPr>
          <w:p w14:paraId="5E8BF515" w14:textId="77777777" w:rsidR="004B3F04" w:rsidRDefault="004B3F04" w:rsidP="000659BE">
            <w:pPr>
              <w:pStyle w:val="TableHead"/>
            </w:pPr>
            <w:r>
              <w:t>Value</w:t>
            </w:r>
          </w:p>
        </w:tc>
      </w:tr>
      <w:tr w:rsidR="004B3F04" w14:paraId="065F1809" w14:textId="77777777" w:rsidTr="000659BE">
        <w:trPr>
          <w:jc w:val="center"/>
        </w:trPr>
        <w:tc>
          <w:tcPr>
            <w:tcW w:w="10160" w:type="dxa"/>
            <w:gridSpan w:val="6"/>
          </w:tcPr>
          <w:p w14:paraId="2ADD49A5" w14:textId="77777777" w:rsidR="004B3F04" w:rsidRDefault="004B3F04" w:rsidP="000659BE">
            <w:pPr>
              <w:pStyle w:val="TableText"/>
            </w:pPr>
            <w:r>
              <w:t>patient (identifier: urn:hl7ii:2.16.840.1.113883.10.20.28.4.136:2021-02-01)</w:t>
            </w:r>
          </w:p>
        </w:tc>
      </w:tr>
      <w:tr w:rsidR="004B3F04" w14:paraId="240C9679" w14:textId="77777777" w:rsidTr="000659BE">
        <w:trPr>
          <w:jc w:val="center"/>
        </w:trPr>
        <w:tc>
          <w:tcPr>
            <w:tcW w:w="3345" w:type="dxa"/>
          </w:tcPr>
          <w:p w14:paraId="0929C3A0" w14:textId="77777777" w:rsidR="004B3F04" w:rsidRDefault="004B3F04" w:rsidP="000659BE">
            <w:pPr>
              <w:pStyle w:val="TableText"/>
            </w:pPr>
            <w:r>
              <w:tab/>
              <w:t>@classCode</w:t>
            </w:r>
          </w:p>
        </w:tc>
        <w:tc>
          <w:tcPr>
            <w:tcW w:w="720" w:type="dxa"/>
          </w:tcPr>
          <w:p w14:paraId="22428700" w14:textId="77777777" w:rsidR="004B3F04" w:rsidRDefault="004B3F04" w:rsidP="000659BE">
            <w:pPr>
              <w:pStyle w:val="TableText"/>
            </w:pPr>
            <w:r>
              <w:t>1..1</w:t>
            </w:r>
          </w:p>
        </w:tc>
        <w:tc>
          <w:tcPr>
            <w:tcW w:w="1152" w:type="dxa"/>
          </w:tcPr>
          <w:p w14:paraId="6D41D57A" w14:textId="77777777" w:rsidR="004B3F04" w:rsidRDefault="004B3F04" w:rsidP="000659BE">
            <w:pPr>
              <w:pStyle w:val="TableText"/>
            </w:pPr>
            <w:r>
              <w:t>SHALL</w:t>
            </w:r>
          </w:p>
        </w:tc>
        <w:tc>
          <w:tcPr>
            <w:tcW w:w="864" w:type="dxa"/>
          </w:tcPr>
          <w:p w14:paraId="11A7984B" w14:textId="77777777" w:rsidR="004B3F04" w:rsidRDefault="004B3F04" w:rsidP="000659BE">
            <w:pPr>
              <w:pStyle w:val="TableText"/>
            </w:pPr>
          </w:p>
        </w:tc>
        <w:tc>
          <w:tcPr>
            <w:tcW w:w="1104" w:type="dxa"/>
          </w:tcPr>
          <w:p w14:paraId="658A292B" w14:textId="77777777" w:rsidR="004B3F04" w:rsidRDefault="006C736C" w:rsidP="000659BE">
            <w:pPr>
              <w:pStyle w:val="TableText"/>
            </w:pPr>
            <w:hyperlink w:anchor="C_4499-34950">
              <w:r w:rsidR="004B3F04">
                <w:rPr>
                  <w:rStyle w:val="HyperlinkText9pt"/>
                </w:rPr>
                <w:t>4499-34950</w:t>
              </w:r>
            </w:hyperlink>
          </w:p>
        </w:tc>
        <w:tc>
          <w:tcPr>
            <w:tcW w:w="2975" w:type="dxa"/>
          </w:tcPr>
          <w:p w14:paraId="005A521B" w14:textId="77777777" w:rsidR="004B3F04" w:rsidRDefault="004B3F04" w:rsidP="000659BE">
            <w:pPr>
              <w:pStyle w:val="TableText"/>
            </w:pPr>
            <w:r>
              <w:t>urn:oid:2.16.840.1.113883.5.110 (HL7RoleClass) = PAT</w:t>
            </w:r>
          </w:p>
        </w:tc>
      </w:tr>
      <w:tr w:rsidR="004B3F04" w14:paraId="6A4E1EE3" w14:textId="77777777" w:rsidTr="000659BE">
        <w:trPr>
          <w:jc w:val="center"/>
        </w:trPr>
        <w:tc>
          <w:tcPr>
            <w:tcW w:w="3345" w:type="dxa"/>
          </w:tcPr>
          <w:p w14:paraId="11F5706F" w14:textId="77777777" w:rsidR="004B3F04" w:rsidRDefault="004B3F04" w:rsidP="000659BE">
            <w:pPr>
              <w:pStyle w:val="TableText"/>
            </w:pPr>
            <w:r>
              <w:tab/>
              <w:t>templateId</w:t>
            </w:r>
          </w:p>
        </w:tc>
        <w:tc>
          <w:tcPr>
            <w:tcW w:w="720" w:type="dxa"/>
          </w:tcPr>
          <w:p w14:paraId="0FE71756" w14:textId="77777777" w:rsidR="004B3F04" w:rsidRDefault="004B3F04" w:rsidP="000659BE">
            <w:pPr>
              <w:pStyle w:val="TableText"/>
            </w:pPr>
            <w:r>
              <w:t>1..1</w:t>
            </w:r>
          </w:p>
        </w:tc>
        <w:tc>
          <w:tcPr>
            <w:tcW w:w="1152" w:type="dxa"/>
          </w:tcPr>
          <w:p w14:paraId="2F76FCE2" w14:textId="77777777" w:rsidR="004B3F04" w:rsidRDefault="004B3F04" w:rsidP="000659BE">
            <w:pPr>
              <w:pStyle w:val="TableText"/>
            </w:pPr>
            <w:r>
              <w:t>SHALL</w:t>
            </w:r>
          </w:p>
        </w:tc>
        <w:tc>
          <w:tcPr>
            <w:tcW w:w="864" w:type="dxa"/>
          </w:tcPr>
          <w:p w14:paraId="02D03E40" w14:textId="77777777" w:rsidR="004B3F04" w:rsidRDefault="004B3F04" w:rsidP="000659BE">
            <w:pPr>
              <w:pStyle w:val="TableText"/>
            </w:pPr>
          </w:p>
        </w:tc>
        <w:tc>
          <w:tcPr>
            <w:tcW w:w="1104" w:type="dxa"/>
          </w:tcPr>
          <w:p w14:paraId="09F0D00E" w14:textId="77777777" w:rsidR="004B3F04" w:rsidRDefault="006C736C" w:rsidP="000659BE">
            <w:pPr>
              <w:pStyle w:val="TableText"/>
            </w:pPr>
            <w:hyperlink w:anchor="C_4499-34943">
              <w:r w:rsidR="004B3F04">
                <w:rPr>
                  <w:rStyle w:val="HyperlinkText9pt"/>
                </w:rPr>
                <w:t>4499-34943</w:t>
              </w:r>
            </w:hyperlink>
          </w:p>
        </w:tc>
        <w:tc>
          <w:tcPr>
            <w:tcW w:w="2975" w:type="dxa"/>
          </w:tcPr>
          <w:p w14:paraId="766A6268" w14:textId="77777777" w:rsidR="004B3F04" w:rsidRDefault="004B3F04" w:rsidP="000659BE">
            <w:pPr>
              <w:pStyle w:val="TableText"/>
            </w:pPr>
          </w:p>
        </w:tc>
      </w:tr>
      <w:tr w:rsidR="004B3F04" w14:paraId="4A0A314B" w14:textId="77777777" w:rsidTr="000659BE">
        <w:trPr>
          <w:jc w:val="center"/>
        </w:trPr>
        <w:tc>
          <w:tcPr>
            <w:tcW w:w="3345" w:type="dxa"/>
          </w:tcPr>
          <w:p w14:paraId="5203E9C4" w14:textId="77777777" w:rsidR="004B3F04" w:rsidRDefault="004B3F04" w:rsidP="000659BE">
            <w:pPr>
              <w:pStyle w:val="TableText"/>
            </w:pPr>
            <w:r>
              <w:tab/>
            </w:r>
            <w:r>
              <w:tab/>
              <w:t>item</w:t>
            </w:r>
          </w:p>
        </w:tc>
        <w:tc>
          <w:tcPr>
            <w:tcW w:w="720" w:type="dxa"/>
          </w:tcPr>
          <w:p w14:paraId="7B2BF557" w14:textId="77777777" w:rsidR="004B3F04" w:rsidRDefault="004B3F04" w:rsidP="000659BE">
            <w:pPr>
              <w:pStyle w:val="TableText"/>
            </w:pPr>
            <w:r>
              <w:t>1..1</w:t>
            </w:r>
          </w:p>
        </w:tc>
        <w:tc>
          <w:tcPr>
            <w:tcW w:w="1152" w:type="dxa"/>
          </w:tcPr>
          <w:p w14:paraId="60701572" w14:textId="77777777" w:rsidR="004B3F04" w:rsidRDefault="004B3F04" w:rsidP="000659BE">
            <w:pPr>
              <w:pStyle w:val="TableText"/>
            </w:pPr>
            <w:r>
              <w:t>SHALL</w:t>
            </w:r>
          </w:p>
        </w:tc>
        <w:tc>
          <w:tcPr>
            <w:tcW w:w="864" w:type="dxa"/>
          </w:tcPr>
          <w:p w14:paraId="46F3A695" w14:textId="77777777" w:rsidR="004B3F04" w:rsidRDefault="004B3F04" w:rsidP="000659BE">
            <w:pPr>
              <w:pStyle w:val="TableText"/>
            </w:pPr>
          </w:p>
        </w:tc>
        <w:tc>
          <w:tcPr>
            <w:tcW w:w="1104" w:type="dxa"/>
          </w:tcPr>
          <w:p w14:paraId="0C4A78C0" w14:textId="77777777" w:rsidR="004B3F04" w:rsidRDefault="006C736C" w:rsidP="000659BE">
            <w:pPr>
              <w:pStyle w:val="TableText"/>
            </w:pPr>
            <w:hyperlink w:anchor="C_4499-34944">
              <w:r w:rsidR="004B3F04">
                <w:rPr>
                  <w:rStyle w:val="HyperlinkText9pt"/>
                </w:rPr>
                <w:t>4499-34944</w:t>
              </w:r>
            </w:hyperlink>
          </w:p>
        </w:tc>
        <w:tc>
          <w:tcPr>
            <w:tcW w:w="2975" w:type="dxa"/>
          </w:tcPr>
          <w:p w14:paraId="20071054" w14:textId="77777777" w:rsidR="004B3F04" w:rsidRDefault="004B3F04" w:rsidP="000659BE">
            <w:pPr>
              <w:pStyle w:val="TableText"/>
            </w:pPr>
          </w:p>
        </w:tc>
      </w:tr>
      <w:tr w:rsidR="004B3F04" w14:paraId="6B473CB2" w14:textId="77777777" w:rsidTr="000659BE">
        <w:trPr>
          <w:jc w:val="center"/>
        </w:trPr>
        <w:tc>
          <w:tcPr>
            <w:tcW w:w="3345" w:type="dxa"/>
          </w:tcPr>
          <w:p w14:paraId="0411EEBB" w14:textId="77777777" w:rsidR="004B3F04" w:rsidRDefault="004B3F04" w:rsidP="000659BE">
            <w:pPr>
              <w:pStyle w:val="TableText"/>
            </w:pPr>
            <w:r>
              <w:tab/>
            </w:r>
            <w:r>
              <w:tab/>
            </w:r>
            <w:r>
              <w:tab/>
              <w:t>@root</w:t>
            </w:r>
          </w:p>
        </w:tc>
        <w:tc>
          <w:tcPr>
            <w:tcW w:w="720" w:type="dxa"/>
          </w:tcPr>
          <w:p w14:paraId="3F001F4D" w14:textId="77777777" w:rsidR="004B3F04" w:rsidRDefault="004B3F04" w:rsidP="000659BE">
            <w:pPr>
              <w:pStyle w:val="TableText"/>
            </w:pPr>
            <w:r>
              <w:t>1..1</w:t>
            </w:r>
          </w:p>
        </w:tc>
        <w:tc>
          <w:tcPr>
            <w:tcW w:w="1152" w:type="dxa"/>
          </w:tcPr>
          <w:p w14:paraId="02BD9CA0" w14:textId="77777777" w:rsidR="004B3F04" w:rsidRDefault="004B3F04" w:rsidP="000659BE">
            <w:pPr>
              <w:pStyle w:val="TableText"/>
            </w:pPr>
            <w:r>
              <w:t>SHALL</w:t>
            </w:r>
          </w:p>
        </w:tc>
        <w:tc>
          <w:tcPr>
            <w:tcW w:w="864" w:type="dxa"/>
          </w:tcPr>
          <w:p w14:paraId="3F2E5CD3" w14:textId="77777777" w:rsidR="004B3F04" w:rsidRDefault="004B3F04" w:rsidP="000659BE">
            <w:pPr>
              <w:pStyle w:val="TableText"/>
            </w:pPr>
          </w:p>
        </w:tc>
        <w:tc>
          <w:tcPr>
            <w:tcW w:w="1104" w:type="dxa"/>
          </w:tcPr>
          <w:p w14:paraId="70ABD50E" w14:textId="77777777" w:rsidR="004B3F04" w:rsidRDefault="006C736C" w:rsidP="000659BE">
            <w:pPr>
              <w:pStyle w:val="TableText"/>
            </w:pPr>
            <w:hyperlink w:anchor="C_4499-34947">
              <w:r w:rsidR="004B3F04">
                <w:rPr>
                  <w:rStyle w:val="HyperlinkText9pt"/>
                </w:rPr>
                <w:t>4499-34947</w:t>
              </w:r>
            </w:hyperlink>
          </w:p>
        </w:tc>
        <w:tc>
          <w:tcPr>
            <w:tcW w:w="2975" w:type="dxa"/>
          </w:tcPr>
          <w:p w14:paraId="0B197918" w14:textId="77777777" w:rsidR="004B3F04" w:rsidRDefault="004B3F04" w:rsidP="000659BE">
            <w:pPr>
              <w:pStyle w:val="TableText"/>
            </w:pPr>
            <w:r>
              <w:t>2.16.840.1.113883.10.20.28.4.94</w:t>
            </w:r>
          </w:p>
        </w:tc>
      </w:tr>
      <w:tr w:rsidR="004B3F04" w14:paraId="3E9F9357" w14:textId="77777777" w:rsidTr="000659BE">
        <w:trPr>
          <w:jc w:val="center"/>
        </w:trPr>
        <w:tc>
          <w:tcPr>
            <w:tcW w:w="3345" w:type="dxa"/>
          </w:tcPr>
          <w:p w14:paraId="26F07499" w14:textId="77777777" w:rsidR="004B3F04" w:rsidRDefault="004B3F04" w:rsidP="000659BE">
            <w:pPr>
              <w:pStyle w:val="TableText"/>
            </w:pPr>
            <w:r>
              <w:tab/>
            </w:r>
            <w:r>
              <w:tab/>
            </w:r>
            <w:r>
              <w:tab/>
              <w:t>@extension</w:t>
            </w:r>
          </w:p>
        </w:tc>
        <w:tc>
          <w:tcPr>
            <w:tcW w:w="720" w:type="dxa"/>
          </w:tcPr>
          <w:p w14:paraId="71B5D5D7" w14:textId="77777777" w:rsidR="004B3F04" w:rsidRDefault="004B3F04" w:rsidP="000659BE">
            <w:pPr>
              <w:pStyle w:val="TableText"/>
            </w:pPr>
            <w:r>
              <w:t>1..1</w:t>
            </w:r>
          </w:p>
        </w:tc>
        <w:tc>
          <w:tcPr>
            <w:tcW w:w="1152" w:type="dxa"/>
          </w:tcPr>
          <w:p w14:paraId="67D98526" w14:textId="77777777" w:rsidR="004B3F04" w:rsidRDefault="004B3F04" w:rsidP="000659BE">
            <w:pPr>
              <w:pStyle w:val="TableText"/>
            </w:pPr>
            <w:r>
              <w:t>SHALL</w:t>
            </w:r>
          </w:p>
        </w:tc>
        <w:tc>
          <w:tcPr>
            <w:tcW w:w="864" w:type="dxa"/>
          </w:tcPr>
          <w:p w14:paraId="1ED60050" w14:textId="77777777" w:rsidR="004B3F04" w:rsidRDefault="004B3F04" w:rsidP="000659BE">
            <w:pPr>
              <w:pStyle w:val="TableText"/>
            </w:pPr>
          </w:p>
        </w:tc>
        <w:tc>
          <w:tcPr>
            <w:tcW w:w="1104" w:type="dxa"/>
          </w:tcPr>
          <w:p w14:paraId="12D6BA0F" w14:textId="77777777" w:rsidR="004B3F04" w:rsidRDefault="006C736C" w:rsidP="000659BE">
            <w:pPr>
              <w:pStyle w:val="TableText"/>
            </w:pPr>
            <w:hyperlink w:anchor="C_4499-34948">
              <w:r w:rsidR="004B3F04">
                <w:rPr>
                  <w:rStyle w:val="HyperlinkText9pt"/>
                </w:rPr>
                <w:t>4499-34948</w:t>
              </w:r>
            </w:hyperlink>
          </w:p>
        </w:tc>
        <w:tc>
          <w:tcPr>
            <w:tcW w:w="2975" w:type="dxa"/>
          </w:tcPr>
          <w:p w14:paraId="52AC7F61" w14:textId="77777777" w:rsidR="004B3F04" w:rsidRDefault="004B3F04" w:rsidP="000659BE">
            <w:pPr>
              <w:pStyle w:val="TableText"/>
            </w:pPr>
            <w:r>
              <w:t>2021-02-01</w:t>
            </w:r>
          </w:p>
        </w:tc>
      </w:tr>
      <w:tr w:rsidR="004B3F04" w14:paraId="5E8938A3" w14:textId="77777777" w:rsidTr="000659BE">
        <w:trPr>
          <w:jc w:val="center"/>
        </w:trPr>
        <w:tc>
          <w:tcPr>
            <w:tcW w:w="3345" w:type="dxa"/>
          </w:tcPr>
          <w:p w14:paraId="0AE4480D" w14:textId="77777777" w:rsidR="004B3F04" w:rsidRDefault="004B3F04" w:rsidP="000659BE">
            <w:pPr>
              <w:pStyle w:val="TableText"/>
            </w:pPr>
            <w:r>
              <w:tab/>
              <w:t>id</w:t>
            </w:r>
          </w:p>
        </w:tc>
        <w:tc>
          <w:tcPr>
            <w:tcW w:w="720" w:type="dxa"/>
          </w:tcPr>
          <w:p w14:paraId="72ACCD39" w14:textId="77777777" w:rsidR="004B3F04" w:rsidRDefault="004B3F04" w:rsidP="000659BE">
            <w:pPr>
              <w:pStyle w:val="TableText"/>
            </w:pPr>
            <w:r>
              <w:t>0..1</w:t>
            </w:r>
          </w:p>
        </w:tc>
        <w:tc>
          <w:tcPr>
            <w:tcW w:w="1152" w:type="dxa"/>
          </w:tcPr>
          <w:p w14:paraId="6A49EDE1" w14:textId="77777777" w:rsidR="004B3F04" w:rsidRDefault="004B3F04" w:rsidP="000659BE">
            <w:pPr>
              <w:pStyle w:val="TableText"/>
            </w:pPr>
            <w:r>
              <w:t>MAY</w:t>
            </w:r>
          </w:p>
        </w:tc>
        <w:tc>
          <w:tcPr>
            <w:tcW w:w="864" w:type="dxa"/>
          </w:tcPr>
          <w:p w14:paraId="3137B96A" w14:textId="77777777" w:rsidR="004B3F04" w:rsidRDefault="004B3F04" w:rsidP="000659BE">
            <w:pPr>
              <w:pStyle w:val="TableText"/>
            </w:pPr>
          </w:p>
        </w:tc>
        <w:tc>
          <w:tcPr>
            <w:tcW w:w="1104" w:type="dxa"/>
          </w:tcPr>
          <w:p w14:paraId="41D0E7D5" w14:textId="77777777" w:rsidR="004B3F04" w:rsidRDefault="006C736C" w:rsidP="000659BE">
            <w:pPr>
              <w:pStyle w:val="TableText"/>
            </w:pPr>
            <w:hyperlink w:anchor="C_4499-34949">
              <w:r w:rsidR="004B3F04">
                <w:rPr>
                  <w:rStyle w:val="HyperlinkText9pt"/>
                </w:rPr>
                <w:t>4499-34949</w:t>
              </w:r>
            </w:hyperlink>
          </w:p>
        </w:tc>
        <w:tc>
          <w:tcPr>
            <w:tcW w:w="2975" w:type="dxa"/>
          </w:tcPr>
          <w:p w14:paraId="065AA56F" w14:textId="77777777" w:rsidR="004B3F04" w:rsidRDefault="004B3F04" w:rsidP="000659BE">
            <w:pPr>
              <w:pStyle w:val="TableText"/>
            </w:pPr>
          </w:p>
        </w:tc>
      </w:tr>
      <w:tr w:rsidR="004B3F04" w14:paraId="258668B0" w14:textId="77777777" w:rsidTr="000659BE">
        <w:trPr>
          <w:jc w:val="center"/>
        </w:trPr>
        <w:tc>
          <w:tcPr>
            <w:tcW w:w="3345" w:type="dxa"/>
          </w:tcPr>
          <w:p w14:paraId="514EB096" w14:textId="77777777" w:rsidR="004B3F04" w:rsidRDefault="004B3F04" w:rsidP="000659BE">
            <w:pPr>
              <w:pStyle w:val="TableText"/>
            </w:pPr>
            <w:r>
              <w:tab/>
            </w:r>
            <w:r>
              <w:tab/>
              <w:t>item</w:t>
            </w:r>
          </w:p>
        </w:tc>
        <w:tc>
          <w:tcPr>
            <w:tcW w:w="720" w:type="dxa"/>
          </w:tcPr>
          <w:p w14:paraId="52D94F7F" w14:textId="77777777" w:rsidR="004B3F04" w:rsidRDefault="004B3F04" w:rsidP="000659BE">
            <w:pPr>
              <w:pStyle w:val="TableText"/>
            </w:pPr>
            <w:r>
              <w:t>1..1</w:t>
            </w:r>
          </w:p>
        </w:tc>
        <w:tc>
          <w:tcPr>
            <w:tcW w:w="1152" w:type="dxa"/>
          </w:tcPr>
          <w:p w14:paraId="75CB8F47" w14:textId="77777777" w:rsidR="004B3F04" w:rsidRDefault="004B3F04" w:rsidP="000659BE">
            <w:pPr>
              <w:pStyle w:val="TableText"/>
            </w:pPr>
            <w:r>
              <w:t>SHALL</w:t>
            </w:r>
          </w:p>
        </w:tc>
        <w:tc>
          <w:tcPr>
            <w:tcW w:w="864" w:type="dxa"/>
          </w:tcPr>
          <w:p w14:paraId="1D449653" w14:textId="77777777" w:rsidR="004B3F04" w:rsidRDefault="004B3F04" w:rsidP="000659BE">
            <w:pPr>
              <w:pStyle w:val="TableText"/>
            </w:pPr>
          </w:p>
        </w:tc>
        <w:tc>
          <w:tcPr>
            <w:tcW w:w="1104" w:type="dxa"/>
          </w:tcPr>
          <w:p w14:paraId="6B47A79F" w14:textId="77777777" w:rsidR="004B3F04" w:rsidRDefault="006C736C" w:rsidP="000659BE">
            <w:pPr>
              <w:pStyle w:val="TableText"/>
            </w:pPr>
            <w:hyperlink w:anchor="C_4499-34951">
              <w:r w:rsidR="004B3F04">
                <w:rPr>
                  <w:rStyle w:val="HyperlinkText9pt"/>
                </w:rPr>
                <w:t>4499-34951</w:t>
              </w:r>
            </w:hyperlink>
          </w:p>
        </w:tc>
        <w:tc>
          <w:tcPr>
            <w:tcW w:w="2975" w:type="dxa"/>
          </w:tcPr>
          <w:p w14:paraId="36F664D1" w14:textId="77777777" w:rsidR="004B3F04" w:rsidRDefault="004B3F04" w:rsidP="000659BE">
            <w:pPr>
              <w:pStyle w:val="TableText"/>
            </w:pPr>
          </w:p>
        </w:tc>
      </w:tr>
      <w:tr w:rsidR="004B3F04" w14:paraId="668A182B" w14:textId="77777777" w:rsidTr="000659BE">
        <w:trPr>
          <w:jc w:val="center"/>
        </w:trPr>
        <w:tc>
          <w:tcPr>
            <w:tcW w:w="3345" w:type="dxa"/>
          </w:tcPr>
          <w:p w14:paraId="306AFBB5" w14:textId="77777777" w:rsidR="004B3F04" w:rsidRDefault="004B3F04" w:rsidP="000659BE">
            <w:pPr>
              <w:pStyle w:val="TableText"/>
            </w:pPr>
            <w:r>
              <w:tab/>
            </w:r>
            <w:r>
              <w:tab/>
            </w:r>
            <w:r>
              <w:tab/>
              <w:t>@root</w:t>
            </w:r>
          </w:p>
        </w:tc>
        <w:tc>
          <w:tcPr>
            <w:tcW w:w="720" w:type="dxa"/>
          </w:tcPr>
          <w:p w14:paraId="13472B71" w14:textId="77777777" w:rsidR="004B3F04" w:rsidRDefault="004B3F04" w:rsidP="000659BE">
            <w:pPr>
              <w:pStyle w:val="TableText"/>
            </w:pPr>
            <w:r>
              <w:t>1..1</w:t>
            </w:r>
          </w:p>
        </w:tc>
        <w:tc>
          <w:tcPr>
            <w:tcW w:w="1152" w:type="dxa"/>
          </w:tcPr>
          <w:p w14:paraId="2C5A5BFA" w14:textId="77777777" w:rsidR="004B3F04" w:rsidRDefault="004B3F04" w:rsidP="000659BE">
            <w:pPr>
              <w:pStyle w:val="TableText"/>
            </w:pPr>
            <w:r>
              <w:t>SHALL</w:t>
            </w:r>
          </w:p>
        </w:tc>
        <w:tc>
          <w:tcPr>
            <w:tcW w:w="864" w:type="dxa"/>
          </w:tcPr>
          <w:p w14:paraId="21875C11" w14:textId="77777777" w:rsidR="004B3F04" w:rsidRDefault="004B3F04" w:rsidP="000659BE">
            <w:pPr>
              <w:pStyle w:val="TableText"/>
            </w:pPr>
          </w:p>
        </w:tc>
        <w:tc>
          <w:tcPr>
            <w:tcW w:w="1104" w:type="dxa"/>
          </w:tcPr>
          <w:p w14:paraId="60E3AE46" w14:textId="77777777" w:rsidR="004B3F04" w:rsidRDefault="006C736C" w:rsidP="000659BE">
            <w:pPr>
              <w:pStyle w:val="TableText"/>
            </w:pPr>
            <w:hyperlink w:anchor="C_4499-34952">
              <w:r w:rsidR="004B3F04">
                <w:rPr>
                  <w:rStyle w:val="HyperlinkText9pt"/>
                </w:rPr>
                <w:t>4499-34952</w:t>
              </w:r>
            </w:hyperlink>
          </w:p>
        </w:tc>
        <w:tc>
          <w:tcPr>
            <w:tcW w:w="2975" w:type="dxa"/>
          </w:tcPr>
          <w:p w14:paraId="19A192D1" w14:textId="77777777" w:rsidR="004B3F04" w:rsidRDefault="004B3F04" w:rsidP="000659BE">
            <w:pPr>
              <w:pStyle w:val="TableText"/>
            </w:pPr>
          </w:p>
        </w:tc>
      </w:tr>
      <w:tr w:rsidR="004B3F04" w14:paraId="5EAE41DB" w14:textId="77777777" w:rsidTr="000659BE">
        <w:trPr>
          <w:jc w:val="center"/>
        </w:trPr>
        <w:tc>
          <w:tcPr>
            <w:tcW w:w="3345" w:type="dxa"/>
          </w:tcPr>
          <w:p w14:paraId="5ACE04F5" w14:textId="77777777" w:rsidR="004B3F04" w:rsidRDefault="004B3F04" w:rsidP="000659BE">
            <w:pPr>
              <w:pStyle w:val="TableText"/>
            </w:pPr>
            <w:r>
              <w:tab/>
              <w:t>patientPerson</w:t>
            </w:r>
          </w:p>
        </w:tc>
        <w:tc>
          <w:tcPr>
            <w:tcW w:w="720" w:type="dxa"/>
          </w:tcPr>
          <w:p w14:paraId="2CA114F4" w14:textId="77777777" w:rsidR="004B3F04" w:rsidRDefault="004B3F04" w:rsidP="000659BE">
            <w:pPr>
              <w:pStyle w:val="TableText"/>
            </w:pPr>
            <w:r>
              <w:t>0..1</w:t>
            </w:r>
          </w:p>
        </w:tc>
        <w:tc>
          <w:tcPr>
            <w:tcW w:w="1152" w:type="dxa"/>
          </w:tcPr>
          <w:p w14:paraId="3AADA856" w14:textId="77777777" w:rsidR="004B3F04" w:rsidRDefault="004B3F04" w:rsidP="000659BE">
            <w:pPr>
              <w:pStyle w:val="TableText"/>
            </w:pPr>
            <w:r>
              <w:t>MAY</w:t>
            </w:r>
          </w:p>
        </w:tc>
        <w:tc>
          <w:tcPr>
            <w:tcW w:w="864" w:type="dxa"/>
          </w:tcPr>
          <w:p w14:paraId="331FC0F6" w14:textId="77777777" w:rsidR="004B3F04" w:rsidRDefault="004B3F04" w:rsidP="000659BE">
            <w:pPr>
              <w:pStyle w:val="TableText"/>
            </w:pPr>
          </w:p>
        </w:tc>
        <w:tc>
          <w:tcPr>
            <w:tcW w:w="1104" w:type="dxa"/>
          </w:tcPr>
          <w:p w14:paraId="643A6F69" w14:textId="77777777" w:rsidR="004B3F04" w:rsidRDefault="006C736C" w:rsidP="000659BE">
            <w:pPr>
              <w:pStyle w:val="TableText"/>
            </w:pPr>
            <w:hyperlink w:anchor="C_4499-35991">
              <w:r w:rsidR="004B3F04">
                <w:rPr>
                  <w:rStyle w:val="HyperlinkText9pt"/>
                </w:rPr>
                <w:t>4499-35991</w:t>
              </w:r>
            </w:hyperlink>
          </w:p>
        </w:tc>
        <w:tc>
          <w:tcPr>
            <w:tcW w:w="2975" w:type="dxa"/>
          </w:tcPr>
          <w:p w14:paraId="30D10B60" w14:textId="77777777" w:rsidR="004B3F04" w:rsidRDefault="004B3F04" w:rsidP="000659BE">
            <w:pPr>
              <w:pStyle w:val="TableText"/>
            </w:pPr>
          </w:p>
        </w:tc>
      </w:tr>
      <w:tr w:rsidR="004B3F04" w14:paraId="182DF01D" w14:textId="77777777" w:rsidTr="000659BE">
        <w:trPr>
          <w:jc w:val="center"/>
        </w:trPr>
        <w:tc>
          <w:tcPr>
            <w:tcW w:w="3345" w:type="dxa"/>
          </w:tcPr>
          <w:p w14:paraId="5E21628C" w14:textId="77777777" w:rsidR="004B3F04" w:rsidRDefault="004B3F04" w:rsidP="000659BE">
            <w:pPr>
              <w:pStyle w:val="TableText"/>
            </w:pPr>
            <w:r>
              <w:tab/>
            </w:r>
            <w:r>
              <w:tab/>
              <w:t>@classCode</w:t>
            </w:r>
          </w:p>
        </w:tc>
        <w:tc>
          <w:tcPr>
            <w:tcW w:w="720" w:type="dxa"/>
          </w:tcPr>
          <w:p w14:paraId="41CE7598" w14:textId="77777777" w:rsidR="004B3F04" w:rsidRDefault="004B3F04" w:rsidP="000659BE">
            <w:pPr>
              <w:pStyle w:val="TableText"/>
            </w:pPr>
            <w:r>
              <w:t>1..1</w:t>
            </w:r>
          </w:p>
        </w:tc>
        <w:tc>
          <w:tcPr>
            <w:tcW w:w="1152" w:type="dxa"/>
          </w:tcPr>
          <w:p w14:paraId="28820ECE" w14:textId="77777777" w:rsidR="004B3F04" w:rsidRDefault="004B3F04" w:rsidP="000659BE">
            <w:pPr>
              <w:pStyle w:val="TableText"/>
            </w:pPr>
            <w:r>
              <w:t>SHALL</w:t>
            </w:r>
          </w:p>
        </w:tc>
        <w:tc>
          <w:tcPr>
            <w:tcW w:w="864" w:type="dxa"/>
          </w:tcPr>
          <w:p w14:paraId="207EAC5C" w14:textId="77777777" w:rsidR="004B3F04" w:rsidRDefault="004B3F04" w:rsidP="000659BE">
            <w:pPr>
              <w:pStyle w:val="TableText"/>
            </w:pPr>
          </w:p>
        </w:tc>
        <w:tc>
          <w:tcPr>
            <w:tcW w:w="1104" w:type="dxa"/>
          </w:tcPr>
          <w:p w14:paraId="36A70FC0" w14:textId="77777777" w:rsidR="004B3F04" w:rsidRDefault="006C736C" w:rsidP="000659BE">
            <w:pPr>
              <w:pStyle w:val="TableText"/>
            </w:pPr>
            <w:hyperlink w:anchor="C_4499-35994">
              <w:r w:rsidR="004B3F04">
                <w:rPr>
                  <w:rStyle w:val="HyperlinkText9pt"/>
                </w:rPr>
                <w:t>4499-35994</w:t>
              </w:r>
            </w:hyperlink>
          </w:p>
        </w:tc>
        <w:tc>
          <w:tcPr>
            <w:tcW w:w="2975" w:type="dxa"/>
          </w:tcPr>
          <w:p w14:paraId="421419C8" w14:textId="77777777" w:rsidR="004B3F04" w:rsidRDefault="004B3F04" w:rsidP="000659BE">
            <w:pPr>
              <w:pStyle w:val="TableText"/>
            </w:pPr>
            <w:r>
              <w:t>PSN</w:t>
            </w:r>
          </w:p>
        </w:tc>
      </w:tr>
      <w:tr w:rsidR="004B3F04" w14:paraId="51FB5A2F" w14:textId="77777777" w:rsidTr="000659BE">
        <w:trPr>
          <w:jc w:val="center"/>
        </w:trPr>
        <w:tc>
          <w:tcPr>
            <w:tcW w:w="3345" w:type="dxa"/>
          </w:tcPr>
          <w:p w14:paraId="356155F0" w14:textId="77777777" w:rsidR="004B3F04" w:rsidRDefault="004B3F04" w:rsidP="000659BE">
            <w:pPr>
              <w:pStyle w:val="TableText"/>
            </w:pPr>
            <w:r>
              <w:tab/>
            </w:r>
            <w:r>
              <w:tab/>
              <w:t>@determinerCode</w:t>
            </w:r>
          </w:p>
        </w:tc>
        <w:tc>
          <w:tcPr>
            <w:tcW w:w="720" w:type="dxa"/>
          </w:tcPr>
          <w:p w14:paraId="722AA403" w14:textId="77777777" w:rsidR="004B3F04" w:rsidRDefault="004B3F04" w:rsidP="000659BE">
            <w:pPr>
              <w:pStyle w:val="TableText"/>
            </w:pPr>
            <w:r>
              <w:t>1..1</w:t>
            </w:r>
          </w:p>
        </w:tc>
        <w:tc>
          <w:tcPr>
            <w:tcW w:w="1152" w:type="dxa"/>
          </w:tcPr>
          <w:p w14:paraId="68E30066" w14:textId="77777777" w:rsidR="004B3F04" w:rsidRDefault="004B3F04" w:rsidP="000659BE">
            <w:pPr>
              <w:pStyle w:val="TableText"/>
            </w:pPr>
            <w:r>
              <w:t>SHALL</w:t>
            </w:r>
          </w:p>
        </w:tc>
        <w:tc>
          <w:tcPr>
            <w:tcW w:w="864" w:type="dxa"/>
          </w:tcPr>
          <w:p w14:paraId="679325E4" w14:textId="77777777" w:rsidR="004B3F04" w:rsidRDefault="004B3F04" w:rsidP="000659BE">
            <w:pPr>
              <w:pStyle w:val="TableText"/>
            </w:pPr>
          </w:p>
        </w:tc>
        <w:tc>
          <w:tcPr>
            <w:tcW w:w="1104" w:type="dxa"/>
          </w:tcPr>
          <w:p w14:paraId="132177B1" w14:textId="77777777" w:rsidR="004B3F04" w:rsidRDefault="006C736C" w:rsidP="000659BE">
            <w:pPr>
              <w:pStyle w:val="TableText"/>
            </w:pPr>
            <w:hyperlink w:anchor="C_4499-35995">
              <w:r w:rsidR="004B3F04">
                <w:rPr>
                  <w:rStyle w:val="HyperlinkText9pt"/>
                </w:rPr>
                <w:t>4499-35995</w:t>
              </w:r>
            </w:hyperlink>
          </w:p>
        </w:tc>
        <w:tc>
          <w:tcPr>
            <w:tcW w:w="2975" w:type="dxa"/>
          </w:tcPr>
          <w:p w14:paraId="05F98F4E" w14:textId="77777777" w:rsidR="004B3F04" w:rsidRDefault="004B3F04" w:rsidP="000659BE">
            <w:pPr>
              <w:pStyle w:val="TableText"/>
            </w:pPr>
            <w:r>
              <w:t>INSTANCE</w:t>
            </w:r>
          </w:p>
        </w:tc>
      </w:tr>
      <w:tr w:rsidR="004B3F04" w14:paraId="10663237" w14:textId="77777777" w:rsidTr="000659BE">
        <w:trPr>
          <w:jc w:val="center"/>
        </w:trPr>
        <w:tc>
          <w:tcPr>
            <w:tcW w:w="3345" w:type="dxa"/>
          </w:tcPr>
          <w:p w14:paraId="32BF956A" w14:textId="77777777" w:rsidR="004B3F04" w:rsidRDefault="004B3F04" w:rsidP="000659BE">
            <w:pPr>
              <w:pStyle w:val="TableText"/>
            </w:pPr>
            <w:r>
              <w:tab/>
            </w:r>
            <w:r>
              <w:tab/>
              <w:t>id</w:t>
            </w:r>
          </w:p>
        </w:tc>
        <w:tc>
          <w:tcPr>
            <w:tcW w:w="720" w:type="dxa"/>
          </w:tcPr>
          <w:p w14:paraId="7AD3E343" w14:textId="77777777" w:rsidR="004B3F04" w:rsidRDefault="004B3F04" w:rsidP="000659BE">
            <w:pPr>
              <w:pStyle w:val="TableText"/>
            </w:pPr>
            <w:r>
              <w:t>0..*</w:t>
            </w:r>
          </w:p>
        </w:tc>
        <w:tc>
          <w:tcPr>
            <w:tcW w:w="1152" w:type="dxa"/>
          </w:tcPr>
          <w:p w14:paraId="2DC286CA" w14:textId="77777777" w:rsidR="004B3F04" w:rsidRDefault="004B3F04" w:rsidP="000659BE">
            <w:pPr>
              <w:pStyle w:val="TableText"/>
            </w:pPr>
            <w:r>
              <w:t>MAY</w:t>
            </w:r>
          </w:p>
        </w:tc>
        <w:tc>
          <w:tcPr>
            <w:tcW w:w="864" w:type="dxa"/>
          </w:tcPr>
          <w:p w14:paraId="1AB9BA31" w14:textId="77777777" w:rsidR="004B3F04" w:rsidRDefault="004B3F04" w:rsidP="000659BE">
            <w:pPr>
              <w:pStyle w:val="TableText"/>
            </w:pPr>
          </w:p>
        </w:tc>
        <w:tc>
          <w:tcPr>
            <w:tcW w:w="1104" w:type="dxa"/>
          </w:tcPr>
          <w:p w14:paraId="6228B63A" w14:textId="77777777" w:rsidR="004B3F04" w:rsidRDefault="006C736C" w:rsidP="000659BE">
            <w:pPr>
              <w:pStyle w:val="TableText"/>
            </w:pPr>
            <w:hyperlink w:anchor="C_4499-35992">
              <w:r w:rsidR="004B3F04">
                <w:rPr>
                  <w:rStyle w:val="HyperlinkText9pt"/>
                </w:rPr>
                <w:t>4499-35992</w:t>
              </w:r>
            </w:hyperlink>
          </w:p>
        </w:tc>
        <w:tc>
          <w:tcPr>
            <w:tcW w:w="2975" w:type="dxa"/>
          </w:tcPr>
          <w:p w14:paraId="4EE3B366" w14:textId="77777777" w:rsidR="004B3F04" w:rsidRDefault="004B3F04" w:rsidP="000659BE">
            <w:pPr>
              <w:pStyle w:val="TableText"/>
            </w:pPr>
          </w:p>
        </w:tc>
      </w:tr>
      <w:tr w:rsidR="004B3F04" w14:paraId="648B42A7" w14:textId="77777777" w:rsidTr="000659BE">
        <w:trPr>
          <w:jc w:val="center"/>
        </w:trPr>
        <w:tc>
          <w:tcPr>
            <w:tcW w:w="3345" w:type="dxa"/>
          </w:tcPr>
          <w:p w14:paraId="3BA11982" w14:textId="77777777" w:rsidR="004B3F04" w:rsidRDefault="004B3F04" w:rsidP="000659BE">
            <w:pPr>
              <w:pStyle w:val="TableText"/>
            </w:pPr>
            <w:r>
              <w:tab/>
            </w:r>
            <w:r>
              <w:tab/>
            </w:r>
            <w:r>
              <w:tab/>
              <w:t>item</w:t>
            </w:r>
          </w:p>
        </w:tc>
        <w:tc>
          <w:tcPr>
            <w:tcW w:w="720" w:type="dxa"/>
          </w:tcPr>
          <w:p w14:paraId="2E5C6C8A" w14:textId="77777777" w:rsidR="004B3F04" w:rsidRDefault="004B3F04" w:rsidP="000659BE">
            <w:pPr>
              <w:pStyle w:val="TableText"/>
            </w:pPr>
            <w:r>
              <w:t>1..1</w:t>
            </w:r>
          </w:p>
        </w:tc>
        <w:tc>
          <w:tcPr>
            <w:tcW w:w="1152" w:type="dxa"/>
          </w:tcPr>
          <w:p w14:paraId="2ABCBB95" w14:textId="77777777" w:rsidR="004B3F04" w:rsidRDefault="004B3F04" w:rsidP="000659BE">
            <w:pPr>
              <w:pStyle w:val="TableText"/>
            </w:pPr>
            <w:r>
              <w:t>SHALL</w:t>
            </w:r>
          </w:p>
        </w:tc>
        <w:tc>
          <w:tcPr>
            <w:tcW w:w="864" w:type="dxa"/>
          </w:tcPr>
          <w:p w14:paraId="2575079E" w14:textId="77777777" w:rsidR="004B3F04" w:rsidRDefault="004B3F04" w:rsidP="000659BE">
            <w:pPr>
              <w:pStyle w:val="TableText"/>
            </w:pPr>
          </w:p>
        </w:tc>
        <w:tc>
          <w:tcPr>
            <w:tcW w:w="1104" w:type="dxa"/>
          </w:tcPr>
          <w:p w14:paraId="15B1ECA0" w14:textId="77777777" w:rsidR="004B3F04" w:rsidRDefault="006C736C" w:rsidP="000659BE">
            <w:pPr>
              <w:pStyle w:val="TableText"/>
            </w:pPr>
            <w:hyperlink w:anchor="C_4499-35993">
              <w:r w:rsidR="004B3F04">
                <w:rPr>
                  <w:rStyle w:val="HyperlinkText9pt"/>
                </w:rPr>
                <w:t>4499-35993</w:t>
              </w:r>
            </w:hyperlink>
          </w:p>
        </w:tc>
        <w:tc>
          <w:tcPr>
            <w:tcW w:w="2975" w:type="dxa"/>
          </w:tcPr>
          <w:p w14:paraId="65CF80C0" w14:textId="77777777" w:rsidR="004B3F04" w:rsidRDefault="004B3F04" w:rsidP="000659BE">
            <w:pPr>
              <w:pStyle w:val="TableText"/>
            </w:pPr>
          </w:p>
        </w:tc>
      </w:tr>
      <w:tr w:rsidR="004B3F04" w14:paraId="3B417DCE" w14:textId="77777777" w:rsidTr="000659BE">
        <w:trPr>
          <w:jc w:val="center"/>
        </w:trPr>
        <w:tc>
          <w:tcPr>
            <w:tcW w:w="3345" w:type="dxa"/>
          </w:tcPr>
          <w:p w14:paraId="4D88F901" w14:textId="77777777" w:rsidR="004B3F04" w:rsidRDefault="004B3F04" w:rsidP="000659BE">
            <w:pPr>
              <w:pStyle w:val="TableText"/>
            </w:pPr>
            <w:r>
              <w:tab/>
            </w:r>
            <w:r>
              <w:tab/>
            </w:r>
            <w:r>
              <w:tab/>
            </w:r>
            <w:r>
              <w:tab/>
              <w:t>@root</w:t>
            </w:r>
          </w:p>
        </w:tc>
        <w:tc>
          <w:tcPr>
            <w:tcW w:w="720" w:type="dxa"/>
          </w:tcPr>
          <w:p w14:paraId="1AC56A44" w14:textId="77777777" w:rsidR="004B3F04" w:rsidRDefault="004B3F04" w:rsidP="000659BE">
            <w:pPr>
              <w:pStyle w:val="TableText"/>
            </w:pPr>
            <w:r>
              <w:t>1..1</w:t>
            </w:r>
          </w:p>
        </w:tc>
        <w:tc>
          <w:tcPr>
            <w:tcW w:w="1152" w:type="dxa"/>
          </w:tcPr>
          <w:p w14:paraId="228A7072" w14:textId="77777777" w:rsidR="004B3F04" w:rsidRDefault="004B3F04" w:rsidP="000659BE">
            <w:pPr>
              <w:pStyle w:val="TableText"/>
            </w:pPr>
            <w:r>
              <w:t>SHALL</w:t>
            </w:r>
          </w:p>
        </w:tc>
        <w:tc>
          <w:tcPr>
            <w:tcW w:w="864" w:type="dxa"/>
          </w:tcPr>
          <w:p w14:paraId="340892AB" w14:textId="77777777" w:rsidR="004B3F04" w:rsidRDefault="004B3F04" w:rsidP="000659BE">
            <w:pPr>
              <w:pStyle w:val="TableText"/>
            </w:pPr>
          </w:p>
        </w:tc>
        <w:tc>
          <w:tcPr>
            <w:tcW w:w="1104" w:type="dxa"/>
          </w:tcPr>
          <w:p w14:paraId="47EF6803" w14:textId="77777777" w:rsidR="004B3F04" w:rsidRDefault="006C736C" w:rsidP="000659BE">
            <w:pPr>
              <w:pStyle w:val="TableText"/>
            </w:pPr>
            <w:hyperlink w:anchor="C_4499-35996">
              <w:r w:rsidR="004B3F04">
                <w:rPr>
                  <w:rStyle w:val="HyperlinkText9pt"/>
                </w:rPr>
                <w:t>4499-35996</w:t>
              </w:r>
            </w:hyperlink>
          </w:p>
        </w:tc>
        <w:tc>
          <w:tcPr>
            <w:tcW w:w="2975" w:type="dxa"/>
          </w:tcPr>
          <w:p w14:paraId="46761647" w14:textId="77777777" w:rsidR="004B3F04" w:rsidRDefault="004B3F04" w:rsidP="000659BE">
            <w:pPr>
              <w:pStyle w:val="TableText"/>
            </w:pPr>
          </w:p>
        </w:tc>
      </w:tr>
      <w:tr w:rsidR="004B3F04" w14:paraId="2F3CE677" w14:textId="77777777" w:rsidTr="000659BE">
        <w:trPr>
          <w:jc w:val="center"/>
        </w:trPr>
        <w:tc>
          <w:tcPr>
            <w:tcW w:w="3345" w:type="dxa"/>
          </w:tcPr>
          <w:p w14:paraId="5A8423C6" w14:textId="77777777" w:rsidR="004B3F04" w:rsidRDefault="004B3F04" w:rsidP="000659BE">
            <w:pPr>
              <w:pStyle w:val="TableText"/>
            </w:pPr>
            <w:r>
              <w:tab/>
            </w:r>
            <w:r>
              <w:tab/>
            </w:r>
            <w:r>
              <w:tab/>
            </w:r>
            <w:r>
              <w:tab/>
              <w:t>@extension</w:t>
            </w:r>
          </w:p>
        </w:tc>
        <w:tc>
          <w:tcPr>
            <w:tcW w:w="720" w:type="dxa"/>
          </w:tcPr>
          <w:p w14:paraId="1A5D37E7" w14:textId="77777777" w:rsidR="004B3F04" w:rsidRDefault="004B3F04" w:rsidP="000659BE">
            <w:pPr>
              <w:pStyle w:val="TableText"/>
            </w:pPr>
            <w:r>
              <w:t>1..1</w:t>
            </w:r>
          </w:p>
        </w:tc>
        <w:tc>
          <w:tcPr>
            <w:tcW w:w="1152" w:type="dxa"/>
          </w:tcPr>
          <w:p w14:paraId="05364BA6" w14:textId="77777777" w:rsidR="004B3F04" w:rsidRDefault="004B3F04" w:rsidP="000659BE">
            <w:pPr>
              <w:pStyle w:val="TableText"/>
            </w:pPr>
            <w:r>
              <w:t>SHALL</w:t>
            </w:r>
          </w:p>
        </w:tc>
        <w:tc>
          <w:tcPr>
            <w:tcW w:w="864" w:type="dxa"/>
          </w:tcPr>
          <w:p w14:paraId="0F00D1A9" w14:textId="77777777" w:rsidR="004B3F04" w:rsidRDefault="004B3F04" w:rsidP="000659BE">
            <w:pPr>
              <w:pStyle w:val="TableText"/>
            </w:pPr>
          </w:p>
        </w:tc>
        <w:tc>
          <w:tcPr>
            <w:tcW w:w="1104" w:type="dxa"/>
          </w:tcPr>
          <w:p w14:paraId="2D77F645" w14:textId="77777777" w:rsidR="004B3F04" w:rsidRDefault="006C736C" w:rsidP="000659BE">
            <w:pPr>
              <w:pStyle w:val="TableText"/>
            </w:pPr>
            <w:hyperlink w:anchor="C_4499-35997">
              <w:r w:rsidR="004B3F04">
                <w:rPr>
                  <w:rStyle w:val="HyperlinkText9pt"/>
                </w:rPr>
                <w:t>4499-35997</w:t>
              </w:r>
            </w:hyperlink>
          </w:p>
        </w:tc>
        <w:tc>
          <w:tcPr>
            <w:tcW w:w="2975" w:type="dxa"/>
          </w:tcPr>
          <w:p w14:paraId="6E2F7F8B" w14:textId="77777777" w:rsidR="004B3F04" w:rsidRDefault="004B3F04" w:rsidP="000659BE">
            <w:pPr>
              <w:pStyle w:val="TableText"/>
            </w:pPr>
          </w:p>
        </w:tc>
      </w:tr>
    </w:tbl>
    <w:p w14:paraId="4E623D85" w14:textId="77777777" w:rsidR="004B3F04" w:rsidRDefault="004B3F04" w:rsidP="004B3F04">
      <w:pPr>
        <w:pStyle w:val="BodyText"/>
      </w:pPr>
    </w:p>
    <w:p w14:paraId="29DEEC70" w14:textId="77777777" w:rsidR="004B3F04" w:rsidRDefault="004B3F04" w:rsidP="007E63CC">
      <w:pPr>
        <w:numPr>
          <w:ilvl w:val="0"/>
          <w:numId w:val="33"/>
        </w:numPr>
      </w:pP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1811" w:name="C_4499-34950"/>
      <w:r>
        <w:t xml:space="preserve"> (CONF:4499-34950)</w:t>
      </w:r>
      <w:bookmarkEnd w:id="1811"/>
      <w:r>
        <w:t>.</w:t>
      </w:r>
    </w:p>
    <w:p w14:paraId="68214559" w14:textId="77777777" w:rsidR="004B3F04" w:rsidRDefault="004B3F04" w:rsidP="007E63CC">
      <w:pPr>
        <w:numPr>
          <w:ilvl w:val="0"/>
          <w:numId w:val="33"/>
        </w:numPr>
      </w:pPr>
      <w:r>
        <w:rPr>
          <w:rStyle w:val="keyword"/>
        </w:rPr>
        <w:t>SHALL</w:t>
      </w:r>
      <w:r>
        <w:t xml:space="preserve"> contain exactly one [1..1] </w:t>
      </w:r>
      <w:r>
        <w:rPr>
          <w:rStyle w:val="XMLnameBold"/>
        </w:rPr>
        <w:t>templateId</w:t>
      </w:r>
      <w:bookmarkStart w:id="1812" w:name="C_4499-34943"/>
      <w:r>
        <w:t xml:space="preserve"> (CONF:4499-34943)</w:t>
      </w:r>
      <w:bookmarkEnd w:id="1812"/>
      <w:r>
        <w:t>.</w:t>
      </w:r>
    </w:p>
    <w:p w14:paraId="5F6E5E2B" w14:textId="77777777" w:rsidR="004B3F04" w:rsidRDefault="004B3F04" w:rsidP="007E63CC">
      <w:pPr>
        <w:numPr>
          <w:ilvl w:val="1"/>
          <w:numId w:val="33"/>
        </w:numPr>
      </w:pPr>
      <w:r>
        <w:t xml:space="preserve">This templateId </w:t>
      </w:r>
      <w:r>
        <w:rPr>
          <w:rStyle w:val="keyword"/>
        </w:rPr>
        <w:t>SHALL</w:t>
      </w:r>
      <w:r>
        <w:t xml:space="preserve"> contain exactly one [1..1] </w:t>
      </w:r>
      <w:r>
        <w:rPr>
          <w:rStyle w:val="XMLnameBold"/>
        </w:rPr>
        <w:t>item</w:t>
      </w:r>
      <w:bookmarkStart w:id="1813" w:name="C_4499-34944"/>
      <w:r>
        <w:t xml:space="preserve"> (CONF:4499-34944)</w:t>
      </w:r>
      <w:bookmarkEnd w:id="1813"/>
      <w:r>
        <w:t xml:space="preserve"> such that it</w:t>
      </w:r>
    </w:p>
    <w:p w14:paraId="281F749C" w14:textId="77777777" w:rsidR="004B3F04" w:rsidRDefault="004B3F04" w:rsidP="007E63CC">
      <w:pPr>
        <w:numPr>
          <w:ilvl w:val="2"/>
          <w:numId w:val="33"/>
        </w:numPr>
      </w:pPr>
      <w:r>
        <w:rPr>
          <w:rStyle w:val="keyword"/>
        </w:rPr>
        <w:t>SHALL</w:t>
      </w:r>
      <w:r>
        <w:t xml:space="preserve"> contain exactly one [1..1] </w:t>
      </w:r>
      <w:r>
        <w:rPr>
          <w:rStyle w:val="XMLnameBold"/>
        </w:rPr>
        <w:t>@root</w:t>
      </w:r>
      <w:r>
        <w:t>=</w:t>
      </w:r>
      <w:r>
        <w:rPr>
          <w:rStyle w:val="XMLname"/>
        </w:rPr>
        <w:t>"2.16.840.1.113883.10.20.28.4.94"</w:t>
      </w:r>
      <w:bookmarkStart w:id="1814" w:name="C_4499-34947"/>
      <w:r>
        <w:t xml:space="preserve"> (CONF:4499-34947)</w:t>
      </w:r>
      <w:bookmarkEnd w:id="1814"/>
      <w:r>
        <w:t>.</w:t>
      </w:r>
    </w:p>
    <w:p w14:paraId="59C9481B" w14:textId="77777777" w:rsidR="004B3F04" w:rsidRDefault="004B3F04" w:rsidP="007E63CC">
      <w:pPr>
        <w:numPr>
          <w:ilvl w:val="2"/>
          <w:numId w:val="33"/>
        </w:numPr>
      </w:pPr>
      <w:r>
        <w:rPr>
          <w:rStyle w:val="keyword"/>
        </w:rPr>
        <w:t>SHALL</w:t>
      </w:r>
      <w:r>
        <w:t xml:space="preserve"> contain exactly one [1..1] </w:t>
      </w:r>
      <w:r>
        <w:rPr>
          <w:rStyle w:val="XMLnameBold"/>
        </w:rPr>
        <w:t>@extension</w:t>
      </w:r>
      <w:r>
        <w:t>=</w:t>
      </w:r>
      <w:r>
        <w:rPr>
          <w:rStyle w:val="XMLname"/>
        </w:rPr>
        <w:t>"2021-02-01"</w:t>
      </w:r>
      <w:bookmarkStart w:id="1815" w:name="C_4499-34948"/>
      <w:r>
        <w:t xml:space="preserve"> (CONF:4499-34948)</w:t>
      </w:r>
      <w:bookmarkEnd w:id="1815"/>
      <w:r>
        <w:t>.</w:t>
      </w:r>
    </w:p>
    <w:p w14:paraId="19E01FEF" w14:textId="77777777" w:rsidR="004B3F04" w:rsidRDefault="004B3F04" w:rsidP="007E63CC">
      <w:pPr>
        <w:numPr>
          <w:ilvl w:val="0"/>
          <w:numId w:val="33"/>
        </w:numPr>
      </w:pPr>
      <w:r>
        <w:rPr>
          <w:rStyle w:val="keyword"/>
        </w:rPr>
        <w:t>MAY</w:t>
      </w:r>
      <w:r>
        <w:t xml:space="preserve"> contain zero or one [0..1] </w:t>
      </w:r>
      <w:r>
        <w:rPr>
          <w:rStyle w:val="XMLnameBold"/>
        </w:rPr>
        <w:t>id</w:t>
      </w:r>
      <w:bookmarkStart w:id="1816" w:name="C_4499-34949"/>
      <w:r>
        <w:t xml:space="preserve"> (CONF:4499-34949)</w:t>
      </w:r>
      <w:bookmarkEnd w:id="1816"/>
      <w:r>
        <w:t>.</w:t>
      </w:r>
      <w:r>
        <w:br/>
        <w:t>Note: id</w:t>
      </w:r>
    </w:p>
    <w:p w14:paraId="4635CB6C" w14:textId="77777777" w:rsidR="004B3F04" w:rsidRDefault="004B3F04" w:rsidP="007E63CC">
      <w:pPr>
        <w:numPr>
          <w:ilvl w:val="1"/>
          <w:numId w:val="33"/>
        </w:numPr>
      </w:pPr>
      <w:r>
        <w:lastRenderedPageBreak/>
        <w:t xml:space="preserve">The id, if present, </w:t>
      </w:r>
      <w:r>
        <w:rPr>
          <w:rStyle w:val="keyword"/>
        </w:rPr>
        <w:t>SHALL</w:t>
      </w:r>
      <w:r>
        <w:t xml:space="preserve"> contain exactly one [1..1] </w:t>
      </w:r>
      <w:r>
        <w:rPr>
          <w:rStyle w:val="XMLnameBold"/>
        </w:rPr>
        <w:t>item</w:t>
      </w:r>
      <w:bookmarkStart w:id="1817" w:name="C_4499-34951"/>
      <w:r>
        <w:t xml:space="preserve"> (CONF:4499-34951)</w:t>
      </w:r>
      <w:bookmarkEnd w:id="1817"/>
      <w:r>
        <w:t>.</w:t>
      </w:r>
    </w:p>
    <w:p w14:paraId="18C9BF89" w14:textId="77777777" w:rsidR="004B3F04" w:rsidRDefault="004B3F04" w:rsidP="007E63CC">
      <w:pPr>
        <w:numPr>
          <w:ilvl w:val="2"/>
          <w:numId w:val="33"/>
        </w:numPr>
      </w:pPr>
      <w:r>
        <w:t xml:space="preserve">This item </w:t>
      </w:r>
      <w:r>
        <w:rPr>
          <w:rStyle w:val="keyword"/>
        </w:rPr>
        <w:t>SHALL</w:t>
      </w:r>
      <w:r>
        <w:t xml:space="preserve"> contain exactly one [1..1] </w:t>
      </w:r>
      <w:r>
        <w:rPr>
          <w:rStyle w:val="XMLnameBold"/>
        </w:rPr>
        <w:t>@root</w:t>
      </w:r>
      <w:bookmarkStart w:id="1818" w:name="C_4499-34952"/>
      <w:r>
        <w:t xml:space="preserve"> (CONF:4499-34952)</w:t>
      </w:r>
      <w:bookmarkEnd w:id="1818"/>
      <w:r>
        <w:t>.</w:t>
      </w:r>
    </w:p>
    <w:p w14:paraId="0EC5A152" w14:textId="77777777" w:rsidR="004B3F04" w:rsidRDefault="004B3F04" w:rsidP="007E63CC">
      <w:pPr>
        <w:numPr>
          <w:ilvl w:val="0"/>
          <w:numId w:val="33"/>
        </w:numPr>
      </w:pPr>
      <w:r>
        <w:rPr>
          <w:rStyle w:val="keyword"/>
        </w:rPr>
        <w:t>MAY</w:t>
      </w:r>
      <w:r>
        <w:t xml:space="preserve"> contain zero or one [0..1] </w:t>
      </w:r>
      <w:r>
        <w:rPr>
          <w:rStyle w:val="XMLnameBold"/>
        </w:rPr>
        <w:t>patientPerson</w:t>
      </w:r>
      <w:bookmarkStart w:id="1819" w:name="C_4499-35991"/>
      <w:r>
        <w:t xml:space="preserve"> (CONF:4499-35991)</w:t>
      </w:r>
      <w:bookmarkEnd w:id="1819"/>
      <w:r>
        <w:t>.</w:t>
      </w:r>
    </w:p>
    <w:p w14:paraId="4ECA8341"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@classCode</w:t>
      </w:r>
      <w:r>
        <w:t>=</w:t>
      </w:r>
      <w:r>
        <w:rPr>
          <w:rStyle w:val="XMLname"/>
        </w:rPr>
        <w:t>"PSN"</w:t>
      </w:r>
      <w:r>
        <w:t xml:space="preserve"> person</w:t>
      </w:r>
      <w:bookmarkStart w:id="1820" w:name="C_4499-35994"/>
      <w:r>
        <w:t xml:space="preserve"> (CONF:4499-35994)</w:t>
      </w:r>
      <w:bookmarkEnd w:id="1820"/>
      <w:r>
        <w:t>.</w:t>
      </w:r>
    </w:p>
    <w:p w14:paraId="4A1A44DB" w14:textId="77777777" w:rsidR="004B3F04" w:rsidRDefault="004B3F04" w:rsidP="007E63CC">
      <w:pPr>
        <w:numPr>
          <w:ilvl w:val="1"/>
          <w:numId w:val="33"/>
        </w:numPr>
      </w:pPr>
      <w:r>
        <w:t xml:space="preserve">The patientPerson, if present, </w:t>
      </w:r>
      <w:r>
        <w:rPr>
          <w:rStyle w:val="keyword"/>
        </w:rPr>
        <w:t>SHALL</w:t>
      </w:r>
      <w:r>
        <w:t xml:space="preserve"> contain exactly one [1..1] </w:t>
      </w:r>
      <w:r>
        <w:rPr>
          <w:rStyle w:val="XMLnameBold"/>
        </w:rPr>
        <w:t>@determinerCode</w:t>
      </w:r>
      <w:r>
        <w:t>=</w:t>
      </w:r>
      <w:r>
        <w:rPr>
          <w:rStyle w:val="XMLname"/>
        </w:rPr>
        <w:t>"INSTANCE"</w:t>
      </w:r>
      <w:bookmarkStart w:id="1821" w:name="C_4499-35995"/>
      <w:r>
        <w:t xml:space="preserve"> (CONF:4499-35995)</w:t>
      </w:r>
      <w:bookmarkEnd w:id="1821"/>
      <w:r>
        <w:t>.</w:t>
      </w:r>
    </w:p>
    <w:p w14:paraId="6CD06324" w14:textId="77777777" w:rsidR="004B3F04" w:rsidRDefault="004B3F04" w:rsidP="007E63CC">
      <w:pPr>
        <w:numPr>
          <w:ilvl w:val="1"/>
          <w:numId w:val="33"/>
        </w:numPr>
      </w:pPr>
      <w:r>
        <w:t xml:space="preserve">The patientPerson, if present, </w:t>
      </w:r>
      <w:r>
        <w:rPr>
          <w:rStyle w:val="keyword"/>
        </w:rPr>
        <w:t>MAY</w:t>
      </w:r>
      <w:r>
        <w:t xml:space="preserve"> contain zero or more [0..*] </w:t>
      </w:r>
      <w:r>
        <w:rPr>
          <w:rStyle w:val="XMLnameBold"/>
        </w:rPr>
        <w:t>id</w:t>
      </w:r>
      <w:bookmarkStart w:id="1822" w:name="C_4499-35992"/>
      <w:r>
        <w:t xml:space="preserve"> (CONF:4499-35992)</w:t>
      </w:r>
      <w:bookmarkEnd w:id="1822"/>
      <w:r>
        <w:t>.</w:t>
      </w:r>
      <w:r>
        <w:br/>
        <w:t>Note: identifier</w:t>
      </w:r>
    </w:p>
    <w:p w14:paraId="11785743" w14:textId="77777777" w:rsidR="004B3F04" w:rsidRDefault="004B3F04" w:rsidP="007E63CC">
      <w:pPr>
        <w:numPr>
          <w:ilvl w:val="2"/>
          <w:numId w:val="33"/>
        </w:numPr>
      </w:pPr>
      <w:r>
        <w:t xml:space="preserve">The id, if present, </w:t>
      </w:r>
      <w:r>
        <w:rPr>
          <w:rStyle w:val="keyword"/>
        </w:rPr>
        <w:t>SHALL</w:t>
      </w:r>
      <w:r>
        <w:t xml:space="preserve"> contain exactly one [1..1] </w:t>
      </w:r>
      <w:r>
        <w:rPr>
          <w:rStyle w:val="XMLnameBold"/>
        </w:rPr>
        <w:t>item</w:t>
      </w:r>
      <w:bookmarkStart w:id="1823" w:name="C_4499-35993"/>
      <w:r>
        <w:t xml:space="preserve"> (CONF:4499-35993)</w:t>
      </w:r>
      <w:bookmarkEnd w:id="1823"/>
      <w:r>
        <w:t>.</w:t>
      </w:r>
    </w:p>
    <w:p w14:paraId="50B8707E"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@root</w:t>
      </w:r>
      <w:bookmarkStart w:id="1824" w:name="C_4499-35996"/>
      <w:r>
        <w:t xml:space="preserve"> (CONF:4499-35996)</w:t>
      </w:r>
      <w:bookmarkEnd w:id="1824"/>
      <w:r>
        <w:t>.</w:t>
      </w:r>
    </w:p>
    <w:p w14:paraId="4EC072BB" w14:textId="77777777" w:rsidR="004B3F04" w:rsidRDefault="004B3F04" w:rsidP="007E63CC">
      <w:pPr>
        <w:numPr>
          <w:ilvl w:val="3"/>
          <w:numId w:val="33"/>
        </w:numPr>
      </w:pPr>
      <w:r>
        <w:t xml:space="preserve">This item </w:t>
      </w:r>
      <w:r>
        <w:rPr>
          <w:rStyle w:val="keyword"/>
        </w:rPr>
        <w:t>SHALL</w:t>
      </w:r>
      <w:r>
        <w:t xml:space="preserve"> contain exactly one [1..1] </w:t>
      </w:r>
      <w:r>
        <w:rPr>
          <w:rStyle w:val="XMLnameBold"/>
        </w:rPr>
        <w:t>@extension</w:t>
      </w:r>
      <w:bookmarkStart w:id="1825" w:name="C_4499-35997"/>
      <w:r>
        <w:t xml:space="preserve"> (CONF:4499-35997)</w:t>
      </w:r>
      <w:bookmarkEnd w:id="1825"/>
      <w:r>
        <w:t>.</w:t>
      </w:r>
    </w:p>
    <w:p w14:paraId="47FE4B6C" w14:textId="77777777" w:rsidR="004B3F04" w:rsidRDefault="004B3F04" w:rsidP="004B3F04">
      <w:pPr>
        <w:pStyle w:val="Caption"/>
        <w:ind w:left="130" w:right="115"/>
      </w:pPr>
      <w:bookmarkStart w:id="1826" w:name="_Toc64842028"/>
      <w:bookmarkStart w:id="1827" w:name="_Toc65482944"/>
      <w:r>
        <w:t xml:space="preserve">Figure </w:t>
      </w:r>
      <w:r>
        <w:fldChar w:fldCharType="begin"/>
      </w:r>
      <w:r>
        <w:instrText>SEQ Figure \* ARABIC</w:instrText>
      </w:r>
      <w:r>
        <w:fldChar w:fldCharType="separate"/>
      </w:r>
      <w:r>
        <w:t>30</w:t>
      </w:r>
      <w:r>
        <w:fldChar w:fldCharType="end"/>
      </w:r>
      <w:r>
        <w:t>: Entity - Patient (V2) Example</w:t>
      </w:r>
      <w:bookmarkEnd w:id="1826"/>
      <w:bookmarkEnd w:id="1827"/>
    </w:p>
    <w:p w14:paraId="01A03FC3" w14:textId="77777777" w:rsidR="004B3F04" w:rsidRDefault="004B3F04" w:rsidP="004B3F04">
      <w:pPr>
        <w:pStyle w:val="Example"/>
        <w:ind w:left="130" w:right="115"/>
      </w:pPr>
      <w:r>
        <w:t>&lt;patient classCode="PAT"&gt;</w:t>
      </w:r>
    </w:p>
    <w:p w14:paraId="7BBAC0ED" w14:textId="77777777" w:rsidR="004B3F04" w:rsidRDefault="004B3F04" w:rsidP="004B3F04">
      <w:pPr>
        <w:pStyle w:val="Example"/>
        <w:ind w:left="130" w:right="115"/>
      </w:pPr>
      <w:r>
        <w:t xml:space="preserve">  &lt;templateId root="2.16.840.1.113883.10.20.28.4.136" extension="2021-02-01" /&gt;</w:t>
      </w:r>
    </w:p>
    <w:p w14:paraId="468840EE" w14:textId="77777777" w:rsidR="004B3F04" w:rsidRDefault="004B3F04" w:rsidP="004B3F04">
      <w:pPr>
        <w:pStyle w:val="Example"/>
        <w:ind w:left="130" w:right="115"/>
      </w:pPr>
      <w:r>
        <w:t xml:space="preserve">  &lt;patientPerson classCode="PSN" determinerCode="INSTANCE"&gt;</w:t>
      </w:r>
    </w:p>
    <w:p w14:paraId="742FC100" w14:textId="77777777" w:rsidR="004B3F04" w:rsidRDefault="004B3F04" w:rsidP="004B3F04">
      <w:pPr>
        <w:pStyle w:val="Example"/>
        <w:ind w:left="130" w:right="115"/>
      </w:pPr>
      <w:r>
        <w:t xml:space="preserve">   ...</w:t>
      </w:r>
    </w:p>
    <w:p w14:paraId="670C1555" w14:textId="77777777" w:rsidR="004B3F04" w:rsidRDefault="004B3F04" w:rsidP="004B3F04">
      <w:pPr>
        <w:pStyle w:val="Example"/>
        <w:ind w:left="130" w:right="115"/>
      </w:pPr>
      <w:r>
        <w:t xml:space="preserve">  &lt;/patientPerson&gt;</w:t>
      </w:r>
    </w:p>
    <w:p w14:paraId="559B534A" w14:textId="77777777" w:rsidR="004B3F04" w:rsidRDefault="004B3F04" w:rsidP="004B3F04">
      <w:pPr>
        <w:pStyle w:val="Example"/>
        <w:ind w:left="130" w:right="115"/>
      </w:pPr>
      <w:r>
        <w:t>&lt;/patient&gt;</w:t>
      </w:r>
    </w:p>
    <w:p w14:paraId="42D72FEC" w14:textId="77777777" w:rsidR="004B3F04" w:rsidRDefault="004B3F04" w:rsidP="004B3F04">
      <w:pPr>
        <w:pStyle w:val="BodyText"/>
      </w:pPr>
    </w:p>
    <w:p w14:paraId="54565C1B" w14:textId="4885D6F5" w:rsidR="004B3F04" w:rsidRDefault="004B3F04" w:rsidP="004B3F04">
      <w:pPr>
        <w:pStyle w:val="Heading2nospace"/>
      </w:pPr>
      <w:bookmarkStart w:id="1828" w:name="E_Entity_Practitioner_V2"/>
      <w:bookmarkStart w:id="1829" w:name="_Toc64841895"/>
      <w:bookmarkStart w:id="1830" w:name="_Toc65482811"/>
      <w:r>
        <w:lastRenderedPageBreak/>
        <w:t>Entity - Practitioner (V2)</w:t>
      </w:r>
      <w:bookmarkEnd w:id="1828"/>
      <w:bookmarkEnd w:id="1829"/>
      <w:r w:rsidR="006F762B">
        <w:t xml:space="preserve"> - DRAFT</w:t>
      </w:r>
      <w:bookmarkEnd w:id="1830"/>
    </w:p>
    <w:p w14:paraId="10185CD1" w14:textId="77777777" w:rsidR="004B3F04" w:rsidRDefault="004B3F04" w:rsidP="004B3F04">
      <w:pPr>
        <w:pStyle w:val="BracketData"/>
      </w:pPr>
      <w:r>
        <w:t>[Role: identifier urn:hl7ii:2.16.840.1.113883.10.20.28.4.137:2021-02-01 (open)]</w:t>
      </w:r>
    </w:p>
    <w:p w14:paraId="11AD6BB6" w14:textId="77777777" w:rsidR="004B3F04" w:rsidRDefault="004B3F04" w:rsidP="004B3F04">
      <w:pPr>
        <w:pStyle w:val="Caption"/>
      </w:pPr>
      <w:bookmarkStart w:id="1831" w:name="_Toc64842144"/>
      <w:bookmarkStart w:id="1832" w:name="_Toc65483228"/>
      <w:r>
        <w:t xml:space="preserve">Table </w:t>
      </w:r>
      <w:r>
        <w:fldChar w:fldCharType="begin"/>
      </w:r>
      <w:r>
        <w:instrText>SEQ Table \* ARABIC</w:instrText>
      </w:r>
      <w:r>
        <w:fldChar w:fldCharType="separate"/>
      </w:r>
      <w:r>
        <w:t>67</w:t>
      </w:r>
      <w:r>
        <w:fldChar w:fldCharType="end"/>
      </w:r>
      <w:r>
        <w:t>: Entity - Practitioner (V2) Contexts</w:t>
      </w:r>
      <w:bookmarkEnd w:id="1831"/>
      <w:bookmarkEnd w:id="18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0661B35" w14:textId="77777777" w:rsidTr="000659BE">
        <w:trPr>
          <w:cantSplit/>
          <w:tblHeader/>
          <w:jc w:val="center"/>
        </w:trPr>
        <w:tc>
          <w:tcPr>
            <w:tcW w:w="360" w:type="dxa"/>
            <w:shd w:val="clear" w:color="auto" w:fill="E6E6E6"/>
          </w:tcPr>
          <w:p w14:paraId="4509D7EB" w14:textId="77777777" w:rsidR="004B3F04" w:rsidRDefault="004B3F04" w:rsidP="000659BE">
            <w:pPr>
              <w:pStyle w:val="TableHead"/>
            </w:pPr>
            <w:r>
              <w:t>Contained By:</w:t>
            </w:r>
          </w:p>
        </w:tc>
        <w:tc>
          <w:tcPr>
            <w:tcW w:w="360" w:type="dxa"/>
            <w:shd w:val="clear" w:color="auto" w:fill="E6E6E6"/>
          </w:tcPr>
          <w:p w14:paraId="25AD320E" w14:textId="77777777" w:rsidR="004B3F04" w:rsidRDefault="004B3F04" w:rsidP="000659BE">
            <w:pPr>
              <w:pStyle w:val="TableHead"/>
            </w:pPr>
            <w:r>
              <w:t>Contains:</w:t>
            </w:r>
          </w:p>
        </w:tc>
      </w:tr>
      <w:tr w:rsidR="004B3F04" w14:paraId="07CD9090" w14:textId="77777777" w:rsidTr="000659BE">
        <w:trPr>
          <w:jc w:val="center"/>
        </w:trPr>
        <w:tc>
          <w:tcPr>
            <w:tcW w:w="360" w:type="dxa"/>
          </w:tcPr>
          <w:p w14:paraId="682E64BE"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56DBB879"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4640CDF4"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3F29D4DE"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42D83093"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7ACC4EC4"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0AF6AD77"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3469763D"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4CE9CAFD"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401D3B07"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3C6E63B2"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71F36992"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2225F1F0"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24BF4D3F" w14:textId="77777777" w:rsidR="004B3F04" w:rsidRDefault="006C736C" w:rsidP="000659BE">
            <w:pPr>
              <w:pStyle w:val="TableText"/>
            </w:pPr>
            <w:hyperlink w:anchor="E_Diagnostic_Study_Recommended_V5_">
              <w:r w:rsidR="004B3F04">
                <w:rPr>
                  <w:rStyle w:val="HyperlinkText9pt"/>
                </w:rPr>
                <w:t>Diagnostic Study, Recommended (V5)</w:t>
              </w:r>
            </w:hyperlink>
            <w:r w:rsidR="004B3F04">
              <w:t xml:space="preserve"> (optional)</w:t>
            </w:r>
          </w:p>
          <w:p w14:paraId="5A03212F"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451CE3DD"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005E5C52"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3F0870C2" w14:textId="77777777" w:rsidR="004B3F04" w:rsidRDefault="006C736C" w:rsidP="000659BE">
            <w:pPr>
              <w:pStyle w:val="TableText"/>
            </w:pPr>
            <w:hyperlink w:anchor="E_Family_History_V3">
              <w:r w:rsidR="004B3F04">
                <w:rPr>
                  <w:rStyle w:val="HyperlinkText9pt"/>
                </w:rPr>
                <w:t>Family History (V3)</w:t>
              </w:r>
            </w:hyperlink>
            <w:r w:rsidR="004B3F04">
              <w:t xml:space="preserve"> (optional)</w:t>
            </w:r>
          </w:p>
          <w:p w14:paraId="41DA9A72"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7A63D2B7"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6297A55F"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6EB0271E"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76D9A288"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163D2655"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42F44626"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3033ED48" w14:textId="77777777" w:rsidR="004B3F04" w:rsidRDefault="006C736C" w:rsidP="000659BE">
            <w:pPr>
              <w:pStyle w:val="TableText"/>
            </w:pPr>
            <w:hyperlink w:anchor="E_Medication_Active_V5_">
              <w:r w:rsidR="004B3F04">
                <w:rPr>
                  <w:rStyle w:val="HyperlinkText9pt"/>
                </w:rPr>
                <w:t>Medication, Active (V5)</w:t>
              </w:r>
            </w:hyperlink>
            <w:r w:rsidR="004B3F04">
              <w:t xml:space="preserve"> (optional)</w:t>
            </w:r>
          </w:p>
          <w:p w14:paraId="5322B5F3"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75AB2076"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4109525E"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1DA9B199"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120EFF12" w14:textId="77777777" w:rsidR="004B3F04" w:rsidRDefault="006C736C" w:rsidP="000659BE">
            <w:pPr>
              <w:pStyle w:val="TableText"/>
            </w:pPr>
            <w:hyperlink w:anchor="E_Patient_Care_Experience_V3_">
              <w:r w:rsidR="004B3F04">
                <w:rPr>
                  <w:rStyle w:val="HyperlinkText9pt"/>
                </w:rPr>
                <w:t>Patient Care Experience (V3)</w:t>
              </w:r>
            </w:hyperlink>
            <w:r w:rsidR="004B3F04">
              <w:t xml:space="preserve"> (optional)</w:t>
            </w:r>
          </w:p>
          <w:p w14:paraId="645C09C3"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39EF6ED5"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317BB7EC"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724BAAB4"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5BE0B0A7"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55E5DAD9" w14:textId="77777777" w:rsidR="004B3F04" w:rsidRDefault="006C736C" w:rsidP="000659BE">
            <w:pPr>
              <w:pStyle w:val="TableText"/>
            </w:pPr>
            <w:hyperlink w:anchor="E_Program_Participation_V4">
              <w:r w:rsidR="004B3F04">
                <w:rPr>
                  <w:rStyle w:val="HyperlinkText9pt"/>
                </w:rPr>
                <w:t>Program Participation (V4)</w:t>
              </w:r>
            </w:hyperlink>
            <w:r w:rsidR="004B3F04">
              <w:t xml:space="preserve"> (optional)</w:t>
            </w:r>
          </w:p>
          <w:p w14:paraId="6E098B0D" w14:textId="77777777" w:rsidR="004B3F04" w:rsidRDefault="006C736C" w:rsidP="000659BE">
            <w:pPr>
              <w:pStyle w:val="TableText"/>
            </w:pPr>
            <w:hyperlink w:anchor="E_Substance_Administered_V5">
              <w:r w:rsidR="004B3F04">
                <w:rPr>
                  <w:rStyle w:val="HyperlinkText9pt"/>
                </w:rPr>
                <w:t>Substance, Administered (V5)</w:t>
              </w:r>
            </w:hyperlink>
            <w:r w:rsidR="004B3F04">
              <w:t xml:space="preserve"> (optional)</w:t>
            </w:r>
          </w:p>
          <w:p w14:paraId="7F2851DA"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48D91A32"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4BCECFB2" w14:textId="77777777" w:rsidR="004B3F04" w:rsidRDefault="006C736C" w:rsidP="000659BE">
            <w:pPr>
              <w:pStyle w:val="TableText"/>
            </w:pPr>
            <w:hyperlink w:anchor="E_Symptom_V4">
              <w:r w:rsidR="004B3F04">
                <w:rPr>
                  <w:rStyle w:val="HyperlinkText9pt"/>
                </w:rPr>
                <w:t>Symptom (V4)</w:t>
              </w:r>
            </w:hyperlink>
            <w:r w:rsidR="004B3F04">
              <w:t xml:space="preserve"> (optional)</w:t>
            </w:r>
          </w:p>
          <w:p w14:paraId="5802D035"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p w14:paraId="7EFA5459" w14:textId="77777777" w:rsidR="004B3F04" w:rsidRDefault="006C736C" w:rsidP="000659BE">
            <w:pPr>
              <w:pStyle w:val="TableText"/>
            </w:pPr>
            <w:hyperlink w:anchor="E_Provider_Care_Experience_V3_">
              <w:r w:rsidR="004B3F04">
                <w:rPr>
                  <w:rStyle w:val="HyperlinkText9pt"/>
                </w:rPr>
                <w:t>Provider Care Experience (V3)</w:t>
              </w:r>
            </w:hyperlink>
            <w:r w:rsidR="004B3F04">
              <w:t xml:space="preserve"> (optional)</w:t>
            </w:r>
          </w:p>
        </w:tc>
        <w:tc>
          <w:tcPr>
            <w:tcW w:w="360" w:type="dxa"/>
          </w:tcPr>
          <w:p w14:paraId="6482C507" w14:textId="77777777" w:rsidR="004B3F04" w:rsidRDefault="004B3F04" w:rsidP="000659BE"/>
        </w:tc>
      </w:tr>
    </w:tbl>
    <w:p w14:paraId="742F90D1" w14:textId="77777777" w:rsidR="004B3F04" w:rsidRDefault="004B3F04" w:rsidP="004B3F04">
      <w:pPr>
        <w:pStyle w:val="BodyText"/>
      </w:pPr>
    </w:p>
    <w:p w14:paraId="5FD39E15" w14:textId="77777777" w:rsidR="004B3F04" w:rsidRDefault="004B3F04" w:rsidP="004B3F04">
      <w:r>
        <w:t>This template represents Entity that is practitioner - a person with a formal responsibility in the provisioning of healthcare or related services.</w:t>
      </w:r>
    </w:p>
    <w:p w14:paraId="546464B8" w14:textId="77777777" w:rsidR="004B3F04" w:rsidRDefault="004B3F04" w:rsidP="004B3F04">
      <w:pPr>
        <w:pStyle w:val="Caption"/>
      </w:pPr>
      <w:bookmarkStart w:id="1833" w:name="_Toc64842145"/>
      <w:bookmarkStart w:id="1834" w:name="_Toc65483229"/>
      <w:r>
        <w:lastRenderedPageBreak/>
        <w:t xml:space="preserve">Table </w:t>
      </w:r>
      <w:r>
        <w:fldChar w:fldCharType="begin"/>
      </w:r>
      <w:r>
        <w:instrText>SEQ Table \* ARABIC</w:instrText>
      </w:r>
      <w:r>
        <w:fldChar w:fldCharType="separate"/>
      </w:r>
      <w:r>
        <w:t>68</w:t>
      </w:r>
      <w:r>
        <w:fldChar w:fldCharType="end"/>
      </w:r>
      <w:r>
        <w:t>: Entity - Practitioner (V2) Constraints Overview</w:t>
      </w:r>
      <w:bookmarkEnd w:id="1833"/>
      <w:bookmarkEnd w:id="18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D78676C" w14:textId="77777777" w:rsidTr="000659BE">
        <w:trPr>
          <w:cantSplit/>
          <w:tblHeader/>
          <w:jc w:val="center"/>
        </w:trPr>
        <w:tc>
          <w:tcPr>
            <w:tcW w:w="0" w:type="dxa"/>
            <w:shd w:val="clear" w:color="auto" w:fill="E6E6E6"/>
            <w:noWrap/>
          </w:tcPr>
          <w:p w14:paraId="2A78BF8F" w14:textId="77777777" w:rsidR="004B3F04" w:rsidRDefault="004B3F04" w:rsidP="000659BE">
            <w:pPr>
              <w:pStyle w:val="TableHead"/>
            </w:pPr>
            <w:r>
              <w:t>XPath</w:t>
            </w:r>
          </w:p>
        </w:tc>
        <w:tc>
          <w:tcPr>
            <w:tcW w:w="720" w:type="dxa"/>
            <w:shd w:val="clear" w:color="auto" w:fill="E6E6E6"/>
            <w:noWrap/>
          </w:tcPr>
          <w:p w14:paraId="7559AD2F" w14:textId="77777777" w:rsidR="004B3F04" w:rsidRDefault="004B3F04" w:rsidP="000659BE">
            <w:pPr>
              <w:pStyle w:val="TableHead"/>
            </w:pPr>
            <w:r>
              <w:t>Card.</w:t>
            </w:r>
          </w:p>
        </w:tc>
        <w:tc>
          <w:tcPr>
            <w:tcW w:w="1152" w:type="dxa"/>
            <w:shd w:val="clear" w:color="auto" w:fill="E6E6E6"/>
            <w:noWrap/>
          </w:tcPr>
          <w:p w14:paraId="0C55D4EB" w14:textId="77777777" w:rsidR="004B3F04" w:rsidRDefault="004B3F04" w:rsidP="000659BE">
            <w:pPr>
              <w:pStyle w:val="TableHead"/>
            </w:pPr>
            <w:r>
              <w:t>Verb</w:t>
            </w:r>
          </w:p>
        </w:tc>
        <w:tc>
          <w:tcPr>
            <w:tcW w:w="864" w:type="dxa"/>
            <w:shd w:val="clear" w:color="auto" w:fill="E6E6E6"/>
            <w:noWrap/>
          </w:tcPr>
          <w:p w14:paraId="53D60420" w14:textId="77777777" w:rsidR="004B3F04" w:rsidRDefault="004B3F04" w:rsidP="000659BE">
            <w:pPr>
              <w:pStyle w:val="TableHead"/>
            </w:pPr>
            <w:r>
              <w:t>Data Type</w:t>
            </w:r>
          </w:p>
        </w:tc>
        <w:tc>
          <w:tcPr>
            <w:tcW w:w="864" w:type="dxa"/>
            <w:shd w:val="clear" w:color="auto" w:fill="E6E6E6"/>
            <w:noWrap/>
          </w:tcPr>
          <w:p w14:paraId="546927C6" w14:textId="77777777" w:rsidR="004B3F04" w:rsidRDefault="004B3F04" w:rsidP="000659BE">
            <w:pPr>
              <w:pStyle w:val="TableHead"/>
            </w:pPr>
            <w:r>
              <w:t>CONF#</w:t>
            </w:r>
          </w:p>
        </w:tc>
        <w:tc>
          <w:tcPr>
            <w:tcW w:w="864" w:type="dxa"/>
            <w:shd w:val="clear" w:color="auto" w:fill="E6E6E6"/>
            <w:noWrap/>
          </w:tcPr>
          <w:p w14:paraId="6127C333" w14:textId="77777777" w:rsidR="004B3F04" w:rsidRDefault="004B3F04" w:rsidP="000659BE">
            <w:pPr>
              <w:pStyle w:val="TableHead"/>
            </w:pPr>
            <w:r>
              <w:t>Value</w:t>
            </w:r>
          </w:p>
        </w:tc>
      </w:tr>
      <w:tr w:rsidR="004B3F04" w14:paraId="57C1A954" w14:textId="77777777" w:rsidTr="000659BE">
        <w:trPr>
          <w:jc w:val="center"/>
        </w:trPr>
        <w:tc>
          <w:tcPr>
            <w:tcW w:w="10160" w:type="dxa"/>
            <w:gridSpan w:val="6"/>
          </w:tcPr>
          <w:p w14:paraId="1F2489A8" w14:textId="77777777" w:rsidR="004B3F04" w:rsidRDefault="004B3F04" w:rsidP="000659BE">
            <w:pPr>
              <w:pStyle w:val="TableText"/>
            </w:pPr>
            <w:r>
              <w:t>Role (identifier: urn:hl7ii:2.16.840.1.113883.10.20.28.4.137:2021-02-01)</w:t>
            </w:r>
          </w:p>
        </w:tc>
      </w:tr>
      <w:tr w:rsidR="004B3F04" w14:paraId="57BE8E42" w14:textId="77777777" w:rsidTr="000659BE">
        <w:trPr>
          <w:jc w:val="center"/>
        </w:trPr>
        <w:tc>
          <w:tcPr>
            <w:tcW w:w="3345" w:type="dxa"/>
          </w:tcPr>
          <w:p w14:paraId="3B89D74E" w14:textId="77777777" w:rsidR="004B3F04" w:rsidRDefault="004B3F04" w:rsidP="000659BE">
            <w:pPr>
              <w:pStyle w:val="TableText"/>
            </w:pPr>
            <w:r>
              <w:tab/>
              <w:t>@classCode</w:t>
            </w:r>
          </w:p>
        </w:tc>
        <w:tc>
          <w:tcPr>
            <w:tcW w:w="720" w:type="dxa"/>
          </w:tcPr>
          <w:p w14:paraId="3215925E" w14:textId="77777777" w:rsidR="004B3F04" w:rsidRDefault="004B3F04" w:rsidP="000659BE">
            <w:pPr>
              <w:pStyle w:val="TableText"/>
            </w:pPr>
            <w:r>
              <w:t>1..1</w:t>
            </w:r>
          </w:p>
        </w:tc>
        <w:tc>
          <w:tcPr>
            <w:tcW w:w="1152" w:type="dxa"/>
          </w:tcPr>
          <w:p w14:paraId="009D017C" w14:textId="77777777" w:rsidR="004B3F04" w:rsidRDefault="004B3F04" w:rsidP="000659BE">
            <w:pPr>
              <w:pStyle w:val="TableText"/>
            </w:pPr>
            <w:r>
              <w:t>SHALL</w:t>
            </w:r>
          </w:p>
        </w:tc>
        <w:tc>
          <w:tcPr>
            <w:tcW w:w="864" w:type="dxa"/>
          </w:tcPr>
          <w:p w14:paraId="224EA3A7" w14:textId="77777777" w:rsidR="004B3F04" w:rsidRDefault="004B3F04" w:rsidP="000659BE">
            <w:pPr>
              <w:pStyle w:val="TableText"/>
            </w:pPr>
          </w:p>
        </w:tc>
        <w:tc>
          <w:tcPr>
            <w:tcW w:w="1104" w:type="dxa"/>
          </w:tcPr>
          <w:p w14:paraId="3DE8FA96" w14:textId="77777777" w:rsidR="004B3F04" w:rsidRDefault="006C736C" w:rsidP="000659BE">
            <w:pPr>
              <w:pStyle w:val="TableText"/>
            </w:pPr>
            <w:hyperlink w:anchor="C_4499-34926">
              <w:r w:rsidR="004B3F04">
                <w:rPr>
                  <w:rStyle w:val="HyperlinkText9pt"/>
                </w:rPr>
                <w:t>4499-34926</w:t>
              </w:r>
            </w:hyperlink>
          </w:p>
        </w:tc>
        <w:tc>
          <w:tcPr>
            <w:tcW w:w="2975" w:type="dxa"/>
          </w:tcPr>
          <w:p w14:paraId="2DE22552" w14:textId="77777777" w:rsidR="004B3F04" w:rsidRDefault="004B3F04" w:rsidP="000659BE">
            <w:pPr>
              <w:pStyle w:val="TableText"/>
            </w:pPr>
            <w:r>
              <w:t>urn:oid:2.16.840.1.113883.5.110 (HL7RoleClass) = PROV</w:t>
            </w:r>
          </w:p>
        </w:tc>
      </w:tr>
      <w:tr w:rsidR="004B3F04" w14:paraId="09BBA327" w14:textId="77777777" w:rsidTr="000659BE">
        <w:trPr>
          <w:jc w:val="center"/>
        </w:trPr>
        <w:tc>
          <w:tcPr>
            <w:tcW w:w="3345" w:type="dxa"/>
          </w:tcPr>
          <w:p w14:paraId="44646127" w14:textId="77777777" w:rsidR="004B3F04" w:rsidRDefault="004B3F04" w:rsidP="000659BE">
            <w:pPr>
              <w:pStyle w:val="TableText"/>
            </w:pPr>
            <w:r>
              <w:tab/>
              <w:t>templateId</w:t>
            </w:r>
          </w:p>
        </w:tc>
        <w:tc>
          <w:tcPr>
            <w:tcW w:w="720" w:type="dxa"/>
          </w:tcPr>
          <w:p w14:paraId="59EFF394" w14:textId="77777777" w:rsidR="004B3F04" w:rsidRDefault="004B3F04" w:rsidP="000659BE">
            <w:pPr>
              <w:pStyle w:val="TableText"/>
            </w:pPr>
            <w:r>
              <w:t>1..1</w:t>
            </w:r>
          </w:p>
        </w:tc>
        <w:tc>
          <w:tcPr>
            <w:tcW w:w="1152" w:type="dxa"/>
          </w:tcPr>
          <w:p w14:paraId="65604982" w14:textId="77777777" w:rsidR="004B3F04" w:rsidRDefault="004B3F04" w:rsidP="000659BE">
            <w:pPr>
              <w:pStyle w:val="TableText"/>
            </w:pPr>
            <w:r>
              <w:t>SHALL</w:t>
            </w:r>
          </w:p>
        </w:tc>
        <w:tc>
          <w:tcPr>
            <w:tcW w:w="864" w:type="dxa"/>
          </w:tcPr>
          <w:p w14:paraId="39F0EAC6" w14:textId="77777777" w:rsidR="004B3F04" w:rsidRDefault="004B3F04" w:rsidP="000659BE">
            <w:pPr>
              <w:pStyle w:val="TableText"/>
            </w:pPr>
          </w:p>
        </w:tc>
        <w:tc>
          <w:tcPr>
            <w:tcW w:w="1104" w:type="dxa"/>
          </w:tcPr>
          <w:p w14:paraId="6A6B9301" w14:textId="77777777" w:rsidR="004B3F04" w:rsidRDefault="006C736C" w:rsidP="000659BE">
            <w:pPr>
              <w:pStyle w:val="TableText"/>
            </w:pPr>
            <w:hyperlink w:anchor="C_4499-34917">
              <w:r w:rsidR="004B3F04">
                <w:rPr>
                  <w:rStyle w:val="HyperlinkText9pt"/>
                </w:rPr>
                <w:t>4499-34917</w:t>
              </w:r>
            </w:hyperlink>
          </w:p>
        </w:tc>
        <w:tc>
          <w:tcPr>
            <w:tcW w:w="2975" w:type="dxa"/>
          </w:tcPr>
          <w:p w14:paraId="3BF38ED7" w14:textId="77777777" w:rsidR="004B3F04" w:rsidRDefault="004B3F04" w:rsidP="000659BE">
            <w:pPr>
              <w:pStyle w:val="TableText"/>
            </w:pPr>
          </w:p>
        </w:tc>
      </w:tr>
      <w:tr w:rsidR="004B3F04" w14:paraId="102A8EC1" w14:textId="77777777" w:rsidTr="000659BE">
        <w:trPr>
          <w:jc w:val="center"/>
        </w:trPr>
        <w:tc>
          <w:tcPr>
            <w:tcW w:w="3345" w:type="dxa"/>
          </w:tcPr>
          <w:p w14:paraId="7E6EC8DC" w14:textId="77777777" w:rsidR="004B3F04" w:rsidRDefault="004B3F04" w:rsidP="000659BE">
            <w:pPr>
              <w:pStyle w:val="TableText"/>
            </w:pPr>
            <w:r>
              <w:tab/>
            </w:r>
            <w:r>
              <w:tab/>
              <w:t>item</w:t>
            </w:r>
          </w:p>
        </w:tc>
        <w:tc>
          <w:tcPr>
            <w:tcW w:w="720" w:type="dxa"/>
          </w:tcPr>
          <w:p w14:paraId="7B1C9AE0" w14:textId="77777777" w:rsidR="004B3F04" w:rsidRDefault="004B3F04" w:rsidP="000659BE">
            <w:pPr>
              <w:pStyle w:val="TableText"/>
            </w:pPr>
            <w:r>
              <w:t>1..1</w:t>
            </w:r>
          </w:p>
        </w:tc>
        <w:tc>
          <w:tcPr>
            <w:tcW w:w="1152" w:type="dxa"/>
          </w:tcPr>
          <w:p w14:paraId="136E866D" w14:textId="77777777" w:rsidR="004B3F04" w:rsidRDefault="004B3F04" w:rsidP="000659BE">
            <w:pPr>
              <w:pStyle w:val="TableText"/>
            </w:pPr>
            <w:r>
              <w:t>SHALL</w:t>
            </w:r>
          </w:p>
        </w:tc>
        <w:tc>
          <w:tcPr>
            <w:tcW w:w="864" w:type="dxa"/>
          </w:tcPr>
          <w:p w14:paraId="1227D19A" w14:textId="77777777" w:rsidR="004B3F04" w:rsidRDefault="004B3F04" w:rsidP="000659BE">
            <w:pPr>
              <w:pStyle w:val="TableText"/>
            </w:pPr>
          </w:p>
        </w:tc>
        <w:tc>
          <w:tcPr>
            <w:tcW w:w="1104" w:type="dxa"/>
          </w:tcPr>
          <w:p w14:paraId="1CA0B7CC" w14:textId="77777777" w:rsidR="004B3F04" w:rsidRDefault="006C736C" w:rsidP="000659BE">
            <w:pPr>
              <w:pStyle w:val="TableText"/>
            </w:pPr>
            <w:hyperlink w:anchor="C_4499-34918">
              <w:r w:rsidR="004B3F04">
                <w:rPr>
                  <w:rStyle w:val="HyperlinkText9pt"/>
                </w:rPr>
                <w:t>4499-34918</w:t>
              </w:r>
            </w:hyperlink>
          </w:p>
        </w:tc>
        <w:tc>
          <w:tcPr>
            <w:tcW w:w="2975" w:type="dxa"/>
          </w:tcPr>
          <w:p w14:paraId="5CB7BF16" w14:textId="77777777" w:rsidR="004B3F04" w:rsidRDefault="004B3F04" w:rsidP="000659BE">
            <w:pPr>
              <w:pStyle w:val="TableText"/>
            </w:pPr>
          </w:p>
        </w:tc>
      </w:tr>
      <w:tr w:rsidR="004B3F04" w14:paraId="7F005EBF" w14:textId="77777777" w:rsidTr="000659BE">
        <w:trPr>
          <w:jc w:val="center"/>
        </w:trPr>
        <w:tc>
          <w:tcPr>
            <w:tcW w:w="3345" w:type="dxa"/>
          </w:tcPr>
          <w:p w14:paraId="4BB33AD5" w14:textId="77777777" w:rsidR="004B3F04" w:rsidRDefault="004B3F04" w:rsidP="000659BE">
            <w:pPr>
              <w:pStyle w:val="TableText"/>
            </w:pPr>
            <w:r>
              <w:tab/>
            </w:r>
            <w:r>
              <w:tab/>
            </w:r>
            <w:r>
              <w:tab/>
              <w:t>@root</w:t>
            </w:r>
          </w:p>
        </w:tc>
        <w:tc>
          <w:tcPr>
            <w:tcW w:w="720" w:type="dxa"/>
          </w:tcPr>
          <w:p w14:paraId="35E4EA7A" w14:textId="77777777" w:rsidR="004B3F04" w:rsidRDefault="004B3F04" w:rsidP="000659BE">
            <w:pPr>
              <w:pStyle w:val="TableText"/>
            </w:pPr>
            <w:r>
              <w:t>1..1</w:t>
            </w:r>
          </w:p>
        </w:tc>
        <w:tc>
          <w:tcPr>
            <w:tcW w:w="1152" w:type="dxa"/>
          </w:tcPr>
          <w:p w14:paraId="2A040FC8" w14:textId="77777777" w:rsidR="004B3F04" w:rsidRDefault="004B3F04" w:rsidP="000659BE">
            <w:pPr>
              <w:pStyle w:val="TableText"/>
            </w:pPr>
            <w:r>
              <w:t>SHALL</w:t>
            </w:r>
          </w:p>
        </w:tc>
        <w:tc>
          <w:tcPr>
            <w:tcW w:w="864" w:type="dxa"/>
          </w:tcPr>
          <w:p w14:paraId="78DE2DBD" w14:textId="77777777" w:rsidR="004B3F04" w:rsidRDefault="004B3F04" w:rsidP="000659BE">
            <w:pPr>
              <w:pStyle w:val="TableText"/>
            </w:pPr>
          </w:p>
        </w:tc>
        <w:tc>
          <w:tcPr>
            <w:tcW w:w="1104" w:type="dxa"/>
          </w:tcPr>
          <w:p w14:paraId="7E8DB3CD" w14:textId="77777777" w:rsidR="004B3F04" w:rsidRDefault="006C736C" w:rsidP="000659BE">
            <w:pPr>
              <w:pStyle w:val="TableText"/>
            </w:pPr>
            <w:hyperlink w:anchor="C_4499-34921">
              <w:r w:rsidR="004B3F04">
                <w:rPr>
                  <w:rStyle w:val="HyperlinkText9pt"/>
                </w:rPr>
                <w:t>4499-34921</w:t>
              </w:r>
            </w:hyperlink>
          </w:p>
        </w:tc>
        <w:tc>
          <w:tcPr>
            <w:tcW w:w="2975" w:type="dxa"/>
          </w:tcPr>
          <w:p w14:paraId="1D37C153" w14:textId="77777777" w:rsidR="004B3F04" w:rsidRDefault="004B3F04" w:rsidP="000659BE">
            <w:pPr>
              <w:pStyle w:val="TableText"/>
            </w:pPr>
            <w:r>
              <w:t>2.16.840.1.113883.10.20.28.4.137</w:t>
            </w:r>
          </w:p>
        </w:tc>
      </w:tr>
      <w:tr w:rsidR="004B3F04" w14:paraId="54772CFF" w14:textId="77777777" w:rsidTr="000659BE">
        <w:trPr>
          <w:jc w:val="center"/>
        </w:trPr>
        <w:tc>
          <w:tcPr>
            <w:tcW w:w="3345" w:type="dxa"/>
          </w:tcPr>
          <w:p w14:paraId="4C3FBE2C" w14:textId="77777777" w:rsidR="004B3F04" w:rsidRDefault="004B3F04" w:rsidP="000659BE">
            <w:pPr>
              <w:pStyle w:val="TableText"/>
            </w:pPr>
            <w:r>
              <w:tab/>
            </w:r>
            <w:r>
              <w:tab/>
            </w:r>
            <w:r>
              <w:tab/>
              <w:t>@extension</w:t>
            </w:r>
          </w:p>
        </w:tc>
        <w:tc>
          <w:tcPr>
            <w:tcW w:w="720" w:type="dxa"/>
          </w:tcPr>
          <w:p w14:paraId="446F7055" w14:textId="77777777" w:rsidR="004B3F04" w:rsidRDefault="004B3F04" w:rsidP="000659BE">
            <w:pPr>
              <w:pStyle w:val="TableText"/>
            </w:pPr>
            <w:r>
              <w:t>1..1</w:t>
            </w:r>
          </w:p>
        </w:tc>
        <w:tc>
          <w:tcPr>
            <w:tcW w:w="1152" w:type="dxa"/>
          </w:tcPr>
          <w:p w14:paraId="02353843" w14:textId="77777777" w:rsidR="004B3F04" w:rsidRDefault="004B3F04" w:rsidP="000659BE">
            <w:pPr>
              <w:pStyle w:val="TableText"/>
            </w:pPr>
            <w:r>
              <w:t>SHALL</w:t>
            </w:r>
          </w:p>
        </w:tc>
        <w:tc>
          <w:tcPr>
            <w:tcW w:w="864" w:type="dxa"/>
          </w:tcPr>
          <w:p w14:paraId="4EBC0B7A" w14:textId="77777777" w:rsidR="004B3F04" w:rsidRDefault="004B3F04" w:rsidP="000659BE">
            <w:pPr>
              <w:pStyle w:val="TableText"/>
            </w:pPr>
          </w:p>
        </w:tc>
        <w:tc>
          <w:tcPr>
            <w:tcW w:w="1104" w:type="dxa"/>
          </w:tcPr>
          <w:p w14:paraId="1F111673" w14:textId="77777777" w:rsidR="004B3F04" w:rsidRDefault="006C736C" w:rsidP="000659BE">
            <w:pPr>
              <w:pStyle w:val="TableText"/>
            </w:pPr>
            <w:hyperlink w:anchor="C_4499-34922">
              <w:r w:rsidR="004B3F04">
                <w:rPr>
                  <w:rStyle w:val="HyperlinkText9pt"/>
                </w:rPr>
                <w:t>4499-34922</w:t>
              </w:r>
            </w:hyperlink>
          </w:p>
        </w:tc>
        <w:tc>
          <w:tcPr>
            <w:tcW w:w="2975" w:type="dxa"/>
          </w:tcPr>
          <w:p w14:paraId="6D96FD0F" w14:textId="77777777" w:rsidR="004B3F04" w:rsidRDefault="004B3F04" w:rsidP="000659BE">
            <w:pPr>
              <w:pStyle w:val="TableText"/>
            </w:pPr>
            <w:r>
              <w:t>2021-02-01</w:t>
            </w:r>
          </w:p>
        </w:tc>
      </w:tr>
      <w:tr w:rsidR="004B3F04" w14:paraId="1C63F9CD" w14:textId="77777777" w:rsidTr="000659BE">
        <w:trPr>
          <w:jc w:val="center"/>
        </w:trPr>
        <w:tc>
          <w:tcPr>
            <w:tcW w:w="3345" w:type="dxa"/>
          </w:tcPr>
          <w:p w14:paraId="7B0618E9" w14:textId="77777777" w:rsidR="004B3F04" w:rsidRDefault="004B3F04" w:rsidP="000659BE">
            <w:pPr>
              <w:pStyle w:val="TableText"/>
            </w:pPr>
            <w:r>
              <w:tab/>
              <w:t>id</w:t>
            </w:r>
          </w:p>
        </w:tc>
        <w:tc>
          <w:tcPr>
            <w:tcW w:w="720" w:type="dxa"/>
          </w:tcPr>
          <w:p w14:paraId="33F6A086" w14:textId="77777777" w:rsidR="004B3F04" w:rsidRDefault="004B3F04" w:rsidP="000659BE">
            <w:pPr>
              <w:pStyle w:val="TableText"/>
            </w:pPr>
            <w:r>
              <w:t>0..1</w:t>
            </w:r>
          </w:p>
        </w:tc>
        <w:tc>
          <w:tcPr>
            <w:tcW w:w="1152" w:type="dxa"/>
          </w:tcPr>
          <w:p w14:paraId="17791484" w14:textId="77777777" w:rsidR="004B3F04" w:rsidRDefault="004B3F04" w:rsidP="000659BE">
            <w:pPr>
              <w:pStyle w:val="TableText"/>
            </w:pPr>
            <w:r>
              <w:t>MAY</w:t>
            </w:r>
          </w:p>
        </w:tc>
        <w:tc>
          <w:tcPr>
            <w:tcW w:w="864" w:type="dxa"/>
          </w:tcPr>
          <w:p w14:paraId="1B14CBA5" w14:textId="77777777" w:rsidR="004B3F04" w:rsidRDefault="004B3F04" w:rsidP="000659BE">
            <w:pPr>
              <w:pStyle w:val="TableText"/>
            </w:pPr>
          </w:p>
        </w:tc>
        <w:tc>
          <w:tcPr>
            <w:tcW w:w="1104" w:type="dxa"/>
          </w:tcPr>
          <w:p w14:paraId="07D53B8E" w14:textId="77777777" w:rsidR="004B3F04" w:rsidRDefault="006C736C" w:rsidP="000659BE">
            <w:pPr>
              <w:pStyle w:val="TableText"/>
            </w:pPr>
            <w:hyperlink w:anchor="C_4499-34975">
              <w:r w:rsidR="004B3F04">
                <w:rPr>
                  <w:rStyle w:val="HyperlinkText9pt"/>
                </w:rPr>
                <w:t>4499-34975</w:t>
              </w:r>
            </w:hyperlink>
          </w:p>
        </w:tc>
        <w:tc>
          <w:tcPr>
            <w:tcW w:w="2975" w:type="dxa"/>
          </w:tcPr>
          <w:p w14:paraId="1A5A7C6C" w14:textId="77777777" w:rsidR="004B3F04" w:rsidRDefault="004B3F04" w:rsidP="000659BE">
            <w:pPr>
              <w:pStyle w:val="TableText"/>
            </w:pPr>
          </w:p>
        </w:tc>
      </w:tr>
      <w:tr w:rsidR="004B3F04" w14:paraId="6ADCE4F4" w14:textId="77777777" w:rsidTr="000659BE">
        <w:trPr>
          <w:jc w:val="center"/>
        </w:trPr>
        <w:tc>
          <w:tcPr>
            <w:tcW w:w="3345" w:type="dxa"/>
          </w:tcPr>
          <w:p w14:paraId="4272FAA6" w14:textId="77777777" w:rsidR="004B3F04" w:rsidRDefault="004B3F04" w:rsidP="000659BE">
            <w:pPr>
              <w:pStyle w:val="TableText"/>
            </w:pPr>
            <w:r>
              <w:tab/>
            </w:r>
            <w:r>
              <w:tab/>
              <w:t>item</w:t>
            </w:r>
          </w:p>
        </w:tc>
        <w:tc>
          <w:tcPr>
            <w:tcW w:w="720" w:type="dxa"/>
          </w:tcPr>
          <w:p w14:paraId="50068F97" w14:textId="77777777" w:rsidR="004B3F04" w:rsidRDefault="004B3F04" w:rsidP="000659BE">
            <w:pPr>
              <w:pStyle w:val="TableText"/>
            </w:pPr>
            <w:r>
              <w:t>1..1</w:t>
            </w:r>
          </w:p>
        </w:tc>
        <w:tc>
          <w:tcPr>
            <w:tcW w:w="1152" w:type="dxa"/>
          </w:tcPr>
          <w:p w14:paraId="26BF732B" w14:textId="77777777" w:rsidR="004B3F04" w:rsidRDefault="004B3F04" w:rsidP="000659BE">
            <w:pPr>
              <w:pStyle w:val="TableText"/>
            </w:pPr>
            <w:r>
              <w:t>SHALL</w:t>
            </w:r>
          </w:p>
        </w:tc>
        <w:tc>
          <w:tcPr>
            <w:tcW w:w="864" w:type="dxa"/>
          </w:tcPr>
          <w:p w14:paraId="19B1EDE6" w14:textId="77777777" w:rsidR="004B3F04" w:rsidRDefault="004B3F04" w:rsidP="000659BE">
            <w:pPr>
              <w:pStyle w:val="TableText"/>
            </w:pPr>
          </w:p>
        </w:tc>
        <w:tc>
          <w:tcPr>
            <w:tcW w:w="1104" w:type="dxa"/>
          </w:tcPr>
          <w:p w14:paraId="5A0049A6" w14:textId="77777777" w:rsidR="004B3F04" w:rsidRDefault="006C736C" w:rsidP="000659BE">
            <w:pPr>
              <w:pStyle w:val="TableText"/>
            </w:pPr>
            <w:hyperlink w:anchor="C_4499-34976">
              <w:r w:rsidR="004B3F04">
                <w:rPr>
                  <w:rStyle w:val="HyperlinkText9pt"/>
                </w:rPr>
                <w:t>4499-34976</w:t>
              </w:r>
            </w:hyperlink>
          </w:p>
        </w:tc>
        <w:tc>
          <w:tcPr>
            <w:tcW w:w="2975" w:type="dxa"/>
          </w:tcPr>
          <w:p w14:paraId="58164EE1" w14:textId="77777777" w:rsidR="004B3F04" w:rsidRDefault="004B3F04" w:rsidP="000659BE">
            <w:pPr>
              <w:pStyle w:val="TableText"/>
            </w:pPr>
          </w:p>
        </w:tc>
      </w:tr>
      <w:tr w:rsidR="004B3F04" w14:paraId="5360178D" w14:textId="77777777" w:rsidTr="000659BE">
        <w:trPr>
          <w:jc w:val="center"/>
        </w:trPr>
        <w:tc>
          <w:tcPr>
            <w:tcW w:w="3345" w:type="dxa"/>
          </w:tcPr>
          <w:p w14:paraId="37484EF7" w14:textId="77777777" w:rsidR="004B3F04" w:rsidRDefault="004B3F04" w:rsidP="000659BE">
            <w:pPr>
              <w:pStyle w:val="TableText"/>
            </w:pPr>
            <w:r>
              <w:tab/>
            </w:r>
            <w:r>
              <w:tab/>
            </w:r>
            <w:r>
              <w:tab/>
              <w:t>@root</w:t>
            </w:r>
          </w:p>
        </w:tc>
        <w:tc>
          <w:tcPr>
            <w:tcW w:w="720" w:type="dxa"/>
          </w:tcPr>
          <w:p w14:paraId="6C0A29FA" w14:textId="77777777" w:rsidR="004B3F04" w:rsidRDefault="004B3F04" w:rsidP="000659BE">
            <w:pPr>
              <w:pStyle w:val="TableText"/>
            </w:pPr>
            <w:r>
              <w:t>1..1</w:t>
            </w:r>
          </w:p>
        </w:tc>
        <w:tc>
          <w:tcPr>
            <w:tcW w:w="1152" w:type="dxa"/>
          </w:tcPr>
          <w:p w14:paraId="5CF94A43" w14:textId="77777777" w:rsidR="004B3F04" w:rsidRDefault="004B3F04" w:rsidP="000659BE">
            <w:pPr>
              <w:pStyle w:val="TableText"/>
            </w:pPr>
            <w:r>
              <w:t>SHALL</w:t>
            </w:r>
          </w:p>
        </w:tc>
        <w:tc>
          <w:tcPr>
            <w:tcW w:w="864" w:type="dxa"/>
          </w:tcPr>
          <w:p w14:paraId="62A2E2A6" w14:textId="77777777" w:rsidR="004B3F04" w:rsidRDefault="004B3F04" w:rsidP="000659BE">
            <w:pPr>
              <w:pStyle w:val="TableText"/>
            </w:pPr>
          </w:p>
        </w:tc>
        <w:tc>
          <w:tcPr>
            <w:tcW w:w="1104" w:type="dxa"/>
          </w:tcPr>
          <w:p w14:paraId="1DDDF33E" w14:textId="77777777" w:rsidR="004B3F04" w:rsidRDefault="006C736C" w:rsidP="000659BE">
            <w:pPr>
              <w:pStyle w:val="TableText"/>
            </w:pPr>
            <w:hyperlink w:anchor="C_4499-34977">
              <w:r w:rsidR="004B3F04">
                <w:rPr>
                  <w:rStyle w:val="HyperlinkText9pt"/>
                </w:rPr>
                <w:t>4499-34977</w:t>
              </w:r>
            </w:hyperlink>
          </w:p>
        </w:tc>
        <w:tc>
          <w:tcPr>
            <w:tcW w:w="2975" w:type="dxa"/>
          </w:tcPr>
          <w:p w14:paraId="66C94B71" w14:textId="77777777" w:rsidR="004B3F04" w:rsidRDefault="004B3F04" w:rsidP="000659BE">
            <w:pPr>
              <w:pStyle w:val="TableText"/>
            </w:pPr>
          </w:p>
        </w:tc>
      </w:tr>
      <w:tr w:rsidR="004B3F04" w14:paraId="110C5C31" w14:textId="77777777" w:rsidTr="000659BE">
        <w:trPr>
          <w:jc w:val="center"/>
        </w:trPr>
        <w:tc>
          <w:tcPr>
            <w:tcW w:w="3345" w:type="dxa"/>
          </w:tcPr>
          <w:p w14:paraId="28744C79" w14:textId="77777777" w:rsidR="004B3F04" w:rsidRDefault="004B3F04" w:rsidP="000659BE">
            <w:pPr>
              <w:pStyle w:val="TableText"/>
            </w:pPr>
            <w:r>
              <w:tab/>
              <w:t>playingPerson</w:t>
            </w:r>
          </w:p>
        </w:tc>
        <w:tc>
          <w:tcPr>
            <w:tcW w:w="720" w:type="dxa"/>
          </w:tcPr>
          <w:p w14:paraId="10A6860B" w14:textId="77777777" w:rsidR="004B3F04" w:rsidRDefault="004B3F04" w:rsidP="000659BE">
            <w:pPr>
              <w:pStyle w:val="TableText"/>
            </w:pPr>
            <w:r>
              <w:t>0..1</w:t>
            </w:r>
          </w:p>
        </w:tc>
        <w:tc>
          <w:tcPr>
            <w:tcW w:w="1152" w:type="dxa"/>
          </w:tcPr>
          <w:p w14:paraId="5F70FD6E" w14:textId="77777777" w:rsidR="004B3F04" w:rsidRDefault="004B3F04" w:rsidP="000659BE">
            <w:pPr>
              <w:pStyle w:val="TableText"/>
            </w:pPr>
            <w:r>
              <w:t>MAY</w:t>
            </w:r>
          </w:p>
        </w:tc>
        <w:tc>
          <w:tcPr>
            <w:tcW w:w="864" w:type="dxa"/>
          </w:tcPr>
          <w:p w14:paraId="0CB74FF6" w14:textId="77777777" w:rsidR="004B3F04" w:rsidRDefault="004B3F04" w:rsidP="000659BE">
            <w:pPr>
              <w:pStyle w:val="TableText"/>
            </w:pPr>
          </w:p>
        </w:tc>
        <w:tc>
          <w:tcPr>
            <w:tcW w:w="1104" w:type="dxa"/>
          </w:tcPr>
          <w:p w14:paraId="6F835287" w14:textId="77777777" w:rsidR="004B3F04" w:rsidRDefault="006C736C" w:rsidP="000659BE">
            <w:pPr>
              <w:pStyle w:val="TableText"/>
            </w:pPr>
            <w:hyperlink w:anchor="C_4499-36003">
              <w:r w:rsidR="004B3F04">
                <w:rPr>
                  <w:rStyle w:val="HyperlinkText9pt"/>
                </w:rPr>
                <w:t>4499-36003</w:t>
              </w:r>
            </w:hyperlink>
          </w:p>
        </w:tc>
        <w:tc>
          <w:tcPr>
            <w:tcW w:w="2975" w:type="dxa"/>
          </w:tcPr>
          <w:p w14:paraId="1C01EDCC" w14:textId="77777777" w:rsidR="004B3F04" w:rsidRDefault="004B3F04" w:rsidP="000659BE">
            <w:pPr>
              <w:pStyle w:val="TableText"/>
            </w:pPr>
          </w:p>
        </w:tc>
      </w:tr>
      <w:tr w:rsidR="004B3F04" w14:paraId="002E9C2D" w14:textId="77777777" w:rsidTr="000659BE">
        <w:trPr>
          <w:jc w:val="center"/>
        </w:trPr>
        <w:tc>
          <w:tcPr>
            <w:tcW w:w="3345" w:type="dxa"/>
          </w:tcPr>
          <w:p w14:paraId="2239764E" w14:textId="77777777" w:rsidR="004B3F04" w:rsidRDefault="004B3F04" w:rsidP="000659BE">
            <w:pPr>
              <w:pStyle w:val="TableText"/>
            </w:pPr>
            <w:r>
              <w:tab/>
            </w:r>
            <w:r>
              <w:tab/>
              <w:t>@classCode</w:t>
            </w:r>
          </w:p>
        </w:tc>
        <w:tc>
          <w:tcPr>
            <w:tcW w:w="720" w:type="dxa"/>
          </w:tcPr>
          <w:p w14:paraId="117C5226" w14:textId="77777777" w:rsidR="004B3F04" w:rsidRDefault="004B3F04" w:rsidP="000659BE">
            <w:pPr>
              <w:pStyle w:val="TableText"/>
            </w:pPr>
            <w:r>
              <w:t>1..1</w:t>
            </w:r>
          </w:p>
        </w:tc>
        <w:tc>
          <w:tcPr>
            <w:tcW w:w="1152" w:type="dxa"/>
          </w:tcPr>
          <w:p w14:paraId="69683E0A" w14:textId="77777777" w:rsidR="004B3F04" w:rsidRDefault="004B3F04" w:rsidP="000659BE">
            <w:pPr>
              <w:pStyle w:val="TableText"/>
            </w:pPr>
            <w:r>
              <w:t>SHALL</w:t>
            </w:r>
          </w:p>
        </w:tc>
        <w:tc>
          <w:tcPr>
            <w:tcW w:w="864" w:type="dxa"/>
          </w:tcPr>
          <w:p w14:paraId="5F20F559" w14:textId="77777777" w:rsidR="004B3F04" w:rsidRDefault="004B3F04" w:rsidP="000659BE">
            <w:pPr>
              <w:pStyle w:val="TableText"/>
            </w:pPr>
          </w:p>
        </w:tc>
        <w:tc>
          <w:tcPr>
            <w:tcW w:w="1104" w:type="dxa"/>
          </w:tcPr>
          <w:p w14:paraId="0E7150DE" w14:textId="77777777" w:rsidR="004B3F04" w:rsidRDefault="006C736C" w:rsidP="000659BE">
            <w:pPr>
              <w:pStyle w:val="TableText"/>
            </w:pPr>
            <w:hyperlink w:anchor="C_4499-36007">
              <w:r w:rsidR="004B3F04">
                <w:rPr>
                  <w:rStyle w:val="HyperlinkText9pt"/>
                </w:rPr>
                <w:t>4499-36007</w:t>
              </w:r>
            </w:hyperlink>
          </w:p>
        </w:tc>
        <w:tc>
          <w:tcPr>
            <w:tcW w:w="2975" w:type="dxa"/>
          </w:tcPr>
          <w:p w14:paraId="2C381FF4" w14:textId="77777777" w:rsidR="004B3F04" w:rsidRDefault="004B3F04" w:rsidP="000659BE">
            <w:pPr>
              <w:pStyle w:val="TableText"/>
            </w:pPr>
            <w:r>
              <w:t>urn:oid:2.16.840.1.113883.5.41 (HL7EntityClass) = PSN</w:t>
            </w:r>
          </w:p>
        </w:tc>
      </w:tr>
      <w:tr w:rsidR="004B3F04" w14:paraId="5274B950" w14:textId="77777777" w:rsidTr="000659BE">
        <w:trPr>
          <w:jc w:val="center"/>
        </w:trPr>
        <w:tc>
          <w:tcPr>
            <w:tcW w:w="3345" w:type="dxa"/>
          </w:tcPr>
          <w:p w14:paraId="172A173C" w14:textId="77777777" w:rsidR="004B3F04" w:rsidRDefault="004B3F04" w:rsidP="000659BE">
            <w:pPr>
              <w:pStyle w:val="TableText"/>
            </w:pPr>
            <w:r>
              <w:tab/>
            </w:r>
            <w:r>
              <w:tab/>
              <w:t>@determinerCode</w:t>
            </w:r>
          </w:p>
        </w:tc>
        <w:tc>
          <w:tcPr>
            <w:tcW w:w="720" w:type="dxa"/>
          </w:tcPr>
          <w:p w14:paraId="44CA04B5" w14:textId="77777777" w:rsidR="004B3F04" w:rsidRDefault="004B3F04" w:rsidP="000659BE">
            <w:pPr>
              <w:pStyle w:val="TableText"/>
            </w:pPr>
            <w:r>
              <w:t>1..1</w:t>
            </w:r>
          </w:p>
        </w:tc>
        <w:tc>
          <w:tcPr>
            <w:tcW w:w="1152" w:type="dxa"/>
          </w:tcPr>
          <w:p w14:paraId="15236689" w14:textId="77777777" w:rsidR="004B3F04" w:rsidRDefault="004B3F04" w:rsidP="000659BE">
            <w:pPr>
              <w:pStyle w:val="TableText"/>
            </w:pPr>
            <w:r>
              <w:t>SHALL</w:t>
            </w:r>
          </w:p>
        </w:tc>
        <w:tc>
          <w:tcPr>
            <w:tcW w:w="864" w:type="dxa"/>
          </w:tcPr>
          <w:p w14:paraId="0A21461A" w14:textId="77777777" w:rsidR="004B3F04" w:rsidRDefault="004B3F04" w:rsidP="000659BE">
            <w:pPr>
              <w:pStyle w:val="TableText"/>
            </w:pPr>
          </w:p>
        </w:tc>
        <w:tc>
          <w:tcPr>
            <w:tcW w:w="1104" w:type="dxa"/>
          </w:tcPr>
          <w:p w14:paraId="398B0CFE" w14:textId="77777777" w:rsidR="004B3F04" w:rsidRDefault="006C736C" w:rsidP="000659BE">
            <w:pPr>
              <w:pStyle w:val="TableText"/>
            </w:pPr>
            <w:hyperlink w:anchor="C_4499-36008">
              <w:r w:rsidR="004B3F04">
                <w:rPr>
                  <w:rStyle w:val="HyperlinkText9pt"/>
                </w:rPr>
                <w:t>4499-36008</w:t>
              </w:r>
            </w:hyperlink>
          </w:p>
        </w:tc>
        <w:tc>
          <w:tcPr>
            <w:tcW w:w="2975" w:type="dxa"/>
          </w:tcPr>
          <w:p w14:paraId="267E32EF" w14:textId="77777777" w:rsidR="004B3F04" w:rsidRDefault="004B3F04" w:rsidP="000659BE">
            <w:pPr>
              <w:pStyle w:val="TableText"/>
            </w:pPr>
            <w:r>
              <w:t>INSTANCE</w:t>
            </w:r>
          </w:p>
        </w:tc>
      </w:tr>
      <w:tr w:rsidR="004B3F04" w14:paraId="34CC886B" w14:textId="77777777" w:rsidTr="000659BE">
        <w:trPr>
          <w:jc w:val="center"/>
        </w:trPr>
        <w:tc>
          <w:tcPr>
            <w:tcW w:w="3345" w:type="dxa"/>
          </w:tcPr>
          <w:p w14:paraId="62F61EA2" w14:textId="77777777" w:rsidR="004B3F04" w:rsidRDefault="004B3F04" w:rsidP="000659BE">
            <w:pPr>
              <w:pStyle w:val="TableText"/>
            </w:pPr>
            <w:r>
              <w:tab/>
            </w:r>
            <w:r>
              <w:tab/>
              <w:t>id</w:t>
            </w:r>
          </w:p>
        </w:tc>
        <w:tc>
          <w:tcPr>
            <w:tcW w:w="720" w:type="dxa"/>
          </w:tcPr>
          <w:p w14:paraId="17020E43" w14:textId="77777777" w:rsidR="004B3F04" w:rsidRDefault="004B3F04" w:rsidP="000659BE">
            <w:pPr>
              <w:pStyle w:val="TableText"/>
            </w:pPr>
            <w:r>
              <w:t>0..*</w:t>
            </w:r>
          </w:p>
        </w:tc>
        <w:tc>
          <w:tcPr>
            <w:tcW w:w="1152" w:type="dxa"/>
          </w:tcPr>
          <w:p w14:paraId="44E9D8E9" w14:textId="77777777" w:rsidR="004B3F04" w:rsidRDefault="004B3F04" w:rsidP="000659BE">
            <w:pPr>
              <w:pStyle w:val="TableText"/>
            </w:pPr>
            <w:r>
              <w:t>MAY</w:t>
            </w:r>
          </w:p>
        </w:tc>
        <w:tc>
          <w:tcPr>
            <w:tcW w:w="864" w:type="dxa"/>
          </w:tcPr>
          <w:p w14:paraId="5A3341CD" w14:textId="77777777" w:rsidR="004B3F04" w:rsidRDefault="004B3F04" w:rsidP="000659BE">
            <w:pPr>
              <w:pStyle w:val="TableText"/>
            </w:pPr>
          </w:p>
        </w:tc>
        <w:tc>
          <w:tcPr>
            <w:tcW w:w="1104" w:type="dxa"/>
          </w:tcPr>
          <w:p w14:paraId="7B704989" w14:textId="77777777" w:rsidR="004B3F04" w:rsidRDefault="006C736C" w:rsidP="000659BE">
            <w:pPr>
              <w:pStyle w:val="TableText"/>
            </w:pPr>
            <w:hyperlink w:anchor="C_4499-36004">
              <w:r w:rsidR="004B3F04">
                <w:rPr>
                  <w:rStyle w:val="HyperlinkText9pt"/>
                </w:rPr>
                <w:t>4499-36004</w:t>
              </w:r>
            </w:hyperlink>
          </w:p>
        </w:tc>
        <w:tc>
          <w:tcPr>
            <w:tcW w:w="2975" w:type="dxa"/>
          </w:tcPr>
          <w:p w14:paraId="1DC1F479" w14:textId="77777777" w:rsidR="004B3F04" w:rsidRDefault="004B3F04" w:rsidP="000659BE">
            <w:pPr>
              <w:pStyle w:val="TableText"/>
            </w:pPr>
          </w:p>
        </w:tc>
      </w:tr>
      <w:tr w:rsidR="004B3F04" w14:paraId="5937C6E4" w14:textId="77777777" w:rsidTr="000659BE">
        <w:trPr>
          <w:jc w:val="center"/>
        </w:trPr>
        <w:tc>
          <w:tcPr>
            <w:tcW w:w="3345" w:type="dxa"/>
          </w:tcPr>
          <w:p w14:paraId="259A4F22" w14:textId="77777777" w:rsidR="004B3F04" w:rsidRDefault="004B3F04" w:rsidP="000659BE">
            <w:pPr>
              <w:pStyle w:val="TableText"/>
            </w:pPr>
            <w:r>
              <w:tab/>
            </w:r>
            <w:r>
              <w:tab/>
            </w:r>
            <w:r>
              <w:tab/>
              <w:t>item</w:t>
            </w:r>
          </w:p>
        </w:tc>
        <w:tc>
          <w:tcPr>
            <w:tcW w:w="720" w:type="dxa"/>
          </w:tcPr>
          <w:p w14:paraId="2BDA9229" w14:textId="77777777" w:rsidR="004B3F04" w:rsidRDefault="004B3F04" w:rsidP="000659BE">
            <w:pPr>
              <w:pStyle w:val="TableText"/>
            </w:pPr>
            <w:r>
              <w:t>1..1</w:t>
            </w:r>
          </w:p>
        </w:tc>
        <w:tc>
          <w:tcPr>
            <w:tcW w:w="1152" w:type="dxa"/>
          </w:tcPr>
          <w:p w14:paraId="7B25FB51" w14:textId="77777777" w:rsidR="004B3F04" w:rsidRDefault="004B3F04" w:rsidP="000659BE">
            <w:pPr>
              <w:pStyle w:val="TableText"/>
            </w:pPr>
            <w:r>
              <w:t>SHALL</w:t>
            </w:r>
          </w:p>
        </w:tc>
        <w:tc>
          <w:tcPr>
            <w:tcW w:w="864" w:type="dxa"/>
          </w:tcPr>
          <w:p w14:paraId="7B275D1D" w14:textId="77777777" w:rsidR="004B3F04" w:rsidRDefault="004B3F04" w:rsidP="000659BE">
            <w:pPr>
              <w:pStyle w:val="TableText"/>
            </w:pPr>
          </w:p>
        </w:tc>
        <w:tc>
          <w:tcPr>
            <w:tcW w:w="1104" w:type="dxa"/>
          </w:tcPr>
          <w:p w14:paraId="302C2A21" w14:textId="77777777" w:rsidR="004B3F04" w:rsidRDefault="006C736C" w:rsidP="000659BE">
            <w:pPr>
              <w:pStyle w:val="TableText"/>
            </w:pPr>
            <w:hyperlink w:anchor="C_4499-36005">
              <w:r w:rsidR="004B3F04">
                <w:rPr>
                  <w:rStyle w:val="HyperlinkText9pt"/>
                </w:rPr>
                <w:t>4499-36005</w:t>
              </w:r>
            </w:hyperlink>
          </w:p>
        </w:tc>
        <w:tc>
          <w:tcPr>
            <w:tcW w:w="2975" w:type="dxa"/>
          </w:tcPr>
          <w:p w14:paraId="295912ED" w14:textId="77777777" w:rsidR="004B3F04" w:rsidRDefault="004B3F04" w:rsidP="000659BE">
            <w:pPr>
              <w:pStyle w:val="TableText"/>
            </w:pPr>
          </w:p>
        </w:tc>
      </w:tr>
      <w:tr w:rsidR="004B3F04" w14:paraId="77AB297B" w14:textId="77777777" w:rsidTr="000659BE">
        <w:trPr>
          <w:jc w:val="center"/>
        </w:trPr>
        <w:tc>
          <w:tcPr>
            <w:tcW w:w="3345" w:type="dxa"/>
          </w:tcPr>
          <w:p w14:paraId="4BD60CE4" w14:textId="77777777" w:rsidR="004B3F04" w:rsidRDefault="004B3F04" w:rsidP="000659BE">
            <w:pPr>
              <w:pStyle w:val="TableText"/>
            </w:pPr>
            <w:r>
              <w:tab/>
            </w:r>
            <w:r>
              <w:tab/>
            </w:r>
            <w:r>
              <w:tab/>
            </w:r>
            <w:r>
              <w:tab/>
              <w:t>@root</w:t>
            </w:r>
          </w:p>
        </w:tc>
        <w:tc>
          <w:tcPr>
            <w:tcW w:w="720" w:type="dxa"/>
          </w:tcPr>
          <w:p w14:paraId="6DB96E87" w14:textId="77777777" w:rsidR="004B3F04" w:rsidRDefault="004B3F04" w:rsidP="000659BE">
            <w:pPr>
              <w:pStyle w:val="TableText"/>
            </w:pPr>
            <w:r>
              <w:t>1..1</w:t>
            </w:r>
          </w:p>
        </w:tc>
        <w:tc>
          <w:tcPr>
            <w:tcW w:w="1152" w:type="dxa"/>
          </w:tcPr>
          <w:p w14:paraId="7DD219DD" w14:textId="77777777" w:rsidR="004B3F04" w:rsidRDefault="004B3F04" w:rsidP="000659BE">
            <w:pPr>
              <w:pStyle w:val="TableText"/>
            </w:pPr>
            <w:r>
              <w:t>SHALL</w:t>
            </w:r>
          </w:p>
        </w:tc>
        <w:tc>
          <w:tcPr>
            <w:tcW w:w="864" w:type="dxa"/>
          </w:tcPr>
          <w:p w14:paraId="003737FD" w14:textId="77777777" w:rsidR="004B3F04" w:rsidRDefault="004B3F04" w:rsidP="000659BE">
            <w:pPr>
              <w:pStyle w:val="TableText"/>
            </w:pPr>
          </w:p>
        </w:tc>
        <w:tc>
          <w:tcPr>
            <w:tcW w:w="1104" w:type="dxa"/>
          </w:tcPr>
          <w:p w14:paraId="616B8C65" w14:textId="77777777" w:rsidR="004B3F04" w:rsidRDefault="006C736C" w:rsidP="000659BE">
            <w:pPr>
              <w:pStyle w:val="TableText"/>
            </w:pPr>
            <w:hyperlink w:anchor="C_4499-36009">
              <w:r w:rsidR="004B3F04">
                <w:rPr>
                  <w:rStyle w:val="HyperlinkText9pt"/>
                </w:rPr>
                <w:t>4499-36009</w:t>
              </w:r>
            </w:hyperlink>
          </w:p>
        </w:tc>
        <w:tc>
          <w:tcPr>
            <w:tcW w:w="2975" w:type="dxa"/>
          </w:tcPr>
          <w:p w14:paraId="75F5F454" w14:textId="77777777" w:rsidR="004B3F04" w:rsidRDefault="004B3F04" w:rsidP="000659BE">
            <w:pPr>
              <w:pStyle w:val="TableText"/>
            </w:pPr>
          </w:p>
        </w:tc>
      </w:tr>
      <w:tr w:rsidR="004B3F04" w14:paraId="302144C4" w14:textId="77777777" w:rsidTr="000659BE">
        <w:trPr>
          <w:jc w:val="center"/>
        </w:trPr>
        <w:tc>
          <w:tcPr>
            <w:tcW w:w="3345" w:type="dxa"/>
          </w:tcPr>
          <w:p w14:paraId="7C635455" w14:textId="77777777" w:rsidR="004B3F04" w:rsidRDefault="004B3F04" w:rsidP="000659BE">
            <w:pPr>
              <w:pStyle w:val="TableText"/>
            </w:pPr>
            <w:r>
              <w:tab/>
            </w:r>
            <w:r>
              <w:tab/>
            </w:r>
            <w:r>
              <w:tab/>
            </w:r>
            <w:r>
              <w:tab/>
              <w:t>@extension</w:t>
            </w:r>
          </w:p>
        </w:tc>
        <w:tc>
          <w:tcPr>
            <w:tcW w:w="720" w:type="dxa"/>
          </w:tcPr>
          <w:p w14:paraId="09A73C70" w14:textId="77777777" w:rsidR="004B3F04" w:rsidRDefault="004B3F04" w:rsidP="000659BE">
            <w:pPr>
              <w:pStyle w:val="TableText"/>
            </w:pPr>
            <w:r>
              <w:t>1..1</w:t>
            </w:r>
          </w:p>
        </w:tc>
        <w:tc>
          <w:tcPr>
            <w:tcW w:w="1152" w:type="dxa"/>
          </w:tcPr>
          <w:p w14:paraId="6FC65C64" w14:textId="77777777" w:rsidR="004B3F04" w:rsidRDefault="004B3F04" w:rsidP="000659BE">
            <w:pPr>
              <w:pStyle w:val="TableText"/>
            </w:pPr>
            <w:r>
              <w:t>SHALL</w:t>
            </w:r>
          </w:p>
        </w:tc>
        <w:tc>
          <w:tcPr>
            <w:tcW w:w="864" w:type="dxa"/>
          </w:tcPr>
          <w:p w14:paraId="27D36203" w14:textId="77777777" w:rsidR="004B3F04" w:rsidRDefault="004B3F04" w:rsidP="000659BE">
            <w:pPr>
              <w:pStyle w:val="TableText"/>
            </w:pPr>
          </w:p>
        </w:tc>
        <w:tc>
          <w:tcPr>
            <w:tcW w:w="1104" w:type="dxa"/>
          </w:tcPr>
          <w:p w14:paraId="7363E654" w14:textId="77777777" w:rsidR="004B3F04" w:rsidRDefault="006C736C" w:rsidP="000659BE">
            <w:pPr>
              <w:pStyle w:val="TableText"/>
            </w:pPr>
            <w:hyperlink w:anchor="C_4499-36010">
              <w:r w:rsidR="004B3F04">
                <w:rPr>
                  <w:rStyle w:val="HyperlinkText9pt"/>
                </w:rPr>
                <w:t>4499-36010</w:t>
              </w:r>
            </w:hyperlink>
          </w:p>
        </w:tc>
        <w:tc>
          <w:tcPr>
            <w:tcW w:w="2975" w:type="dxa"/>
          </w:tcPr>
          <w:p w14:paraId="5A880B2B" w14:textId="77777777" w:rsidR="004B3F04" w:rsidRDefault="004B3F04" w:rsidP="000659BE">
            <w:pPr>
              <w:pStyle w:val="TableText"/>
            </w:pPr>
          </w:p>
        </w:tc>
      </w:tr>
      <w:tr w:rsidR="004B3F04" w14:paraId="6B041CBE" w14:textId="77777777" w:rsidTr="000659BE">
        <w:trPr>
          <w:jc w:val="center"/>
        </w:trPr>
        <w:tc>
          <w:tcPr>
            <w:tcW w:w="3345" w:type="dxa"/>
          </w:tcPr>
          <w:p w14:paraId="0757EC5F" w14:textId="77777777" w:rsidR="004B3F04" w:rsidRDefault="004B3F04" w:rsidP="000659BE">
            <w:pPr>
              <w:pStyle w:val="TableText"/>
            </w:pPr>
            <w:r>
              <w:tab/>
            </w:r>
            <w:r>
              <w:tab/>
              <w:t>asRolePlayed</w:t>
            </w:r>
          </w:p>
        </w:tc>
        <w:tc>
          <w:tcPr>
            <w:tcW w:w="720" w:type="dxa"/>
          </w:tcPr>
          <w:p w14:paraId="5313B1D5" w14:textId="77777777" w:rsidR="004B3F04" w:rsidRDefault="004B3F04" w:rsidP="000659BE">
            <w:pPr>
              <w:pStyle w:val="TableText"/>
            </w:pPr>
            <w:r>
              <w:t>0..1</w:t>
            </w:r>
          </w:p>
        </w:tc>
        <w:tc>
          <w:tcPr>
            <w:tcW w:w="1152" w:type="dxa"/>
          </w:tcPr>
          <w:p w14:paraId="359A107F" w14:textId="77777777" w:rsidR="004B3F04" w:rsidRDefault="004B3F04" w:rsidP="000659BE">
            <w:pPr>
              <w:pStyle w:val="TableText"/>
            </w:pPr>
            <w:r>
              <w:t>MAY</w:t>
            </w:r>
          </w:p>
        </w:tc>
        <w:tc>
          <w:tcPr>
            <w:tcW w:w="864" w:type="dxa"/>
          </w:tcPr>
          <w:p w14:paraId="7277A2FD" w14:textId="77777777" w:rsidR="004B3F04" w:rsidRDefault="004B3F04" w:rsidP="000659BE">
            <w:pPr>
              <w:pStyle w:val="TableText"/>
            </w:pPr>
          </w:p>
        </w:tc>
        <w:tc>
          <w:tcPr>
            <w:tcW w:w="1104" w:type="dxa"/>
          </w:tcPr>
          <w:p w14:paraId="72B4AF5B" w14:textId="77777777" w:rsidR="004B3F04" w:rsidRDefault="006C736C" w:rsidP="000659BE">
            <w:pPr>
              <w:pStyle w:val="TableText"/>
            </w:pPr>
            <w:hyperlink w:anchor="C_4499-36006">
              <w:r w:rsidR="004B3F04">
                <w:rPr>
                  <w:rStyle w:val="HyperlinkText9pt"/>
                </w:rPr>
                <w:t>4499-36006</w:t>
              </w:r>
            </w:hyperlink>
          </w:p>
        </w:tc>
        <w:tc>
          <w:tcPr>
            <w:tcW w:w="2975" w:type="dxa"/>
          </w:tcPr>
          <w:p w14:paraId="18B8222F" w14:textId="77777777" w:rsidR="004B3F04" w:rsidRDefault="004B3F04" w:rsidP="000659BE">
            <w:pPr>
              <w:pStyle w:val="TableText"/>
            </w:pPr>
          </w:p>
        </w:tc>
      </w:tr>
      <w:tr w:rsidR="004B3F04" w14:paraId="3C940D7B" w14:textId="77777777" w:rsidTr="000659BE">
        <w:trPr>
          <w:jc w:val="center"/>
        </w:trPr>
        <w:tc>
          <w:tcPr>
            <w:tcW w:w="3345" w:type="dxa"/>
          </w:tcPr>
          <w:p w14:paraId="17CFA3A8" w14:textId="77777777" w:rsidR="004B3F04" w:rsidRDefault="004B3F04" w:rsidP="000659BE">
            <w:pPr>
              <w:pStyle w:val="TableText"/>
            </w:pPr>
            <w:r>
              <w:tab/>
            </w:r>
            <w:r>
              <w:tab/>
            </w:r>
            <w:r>
              <w:tab/>
              <w:t>@classCode</w:t>
            </w:r>
          </w:p>
        </w:tc>
        <w:tc>
          <w:tcPr>
            <w:tcW w:w="720" w:type="dxa"/>
          </w:tcPr>
          <w:p w14:paraId="13C6169C" w14:textId="77777777" w:rsidR="004B3F04" w:rsidRDefault="004B3F04" w:rsidP="000659BE">
            <w:pPr>
              <w:pStyle w:val="TableText"/>
            </w:pPr>
            <w:r>
              <w:t>1..1</w:t>
            </w:r>
          </w:p>
        </w:tc>
        <w:tc>
          <w:tcPr>
            <w:tcW w:w="1152" w:type="dxa"/>
          </w:tcPr>
          <w:p w14:paraId="315E2974" w14:textId="77777777" w:rsidR="004B3F04" w:rsidRDefault="004B3F04" w:rsidP="000659BE">
            <w:pPr>
              <w:pStyle w:val="TableText"/>
            </w:pPr>
            <w:r>
              <w:t>SHALL</w:t>
            </w:r>
          </w:p>
        </w:tc>
        <w:tc>
          <w:tcPr>
            <w:tcW w:w="864" w:type="dxa"/>
          </w:tcPr>
          <w:p w14:paraId="04690543" w14:textId="77777777" w:rsidR="004B3F04" w:rsidRDefault="004B3F04" w:rsidP="000659BE">
            <w:pPr>
              <w:pStyle w:val="TableText"/>
            </w:pPr>
          </w:p>
        </w:tc>
        <w:tc>
          <w:tcPr>
            <w:tcW w:w="1104" w:type="dxa"/>
          </w:tcPr>
          <w:p w14:paraId="4BFB7EB5" w14:textId="77777777" w:rsidR="004B3F04" w:rsidRDefault="006C736C" w:rsidP="000659BE">
            <w:pPr>
              <w:pStyle w:val="TableText"/>
            </w:pPr>
            <w:hyperlink w:anchor="C_4499-36014">
              <w:r w:rsidR="004B3F04">
                <w:rPr>
                  <w:rStyle w:val="HyperlinkText9pt"/>
                </w:rPr>
                <w:t>4499-36014</w:t>
              </w:r>
            </w:hyperlink>
          </w:p>
        </w:tc>
        <w:tc>
          <w:tcPr>
            <w:tcW w:w="2975" w:type="dxa"/>
          </w:tcPr>
          <w:p w14:paraId="0A38B568" w14:textId="77777777" w:rsidR="004B3F04" w:rsidRDefault="004B3F04" w:rsidP="000659BE">
            <w:pPr>
              <w:pStyle w:val="TableText"/>
            </w:pPr>
            <w:r>
              <w:t>ROL</w:t>
            </w:r>
          </w:p>
        </w:tc>
      </w:tr>
      <w:tr w:rsidR="004B3F04" w14:paraId="4FE16E83" w14:textId="77777777" w:rsidTr="000659BE">
        <w:trPr>
          <w:jc w:val="center"/>
        </w:trPr>
        <w:tc>
          <w:tcPr>
            <w:tcW w:w="3345" w:type="dxa"/>
          </w:tcPr>
          <w:p w14:paraId="16D5F217" w14:textId="77777777" w:rsidR="004B3F04" w:rsidRDefault="004B3F04" w:rsidP="000659BE">
            <w:pPr>
              <w:pStyle w:val="TableText"/>
            </w:pPr>
            <w:r>
              <w:tab/>
            </w:r>
            <w:r>
              <w:tab/>
            </w:r>
            <w:r>
              <w:tab/>
              <w:t>code</w:t>
            </w:r>
          </w:p>
        </w:tc>
        <w:tc>
          <w:tcPr>
            <w:tcW w:w="720" w:type="dxa"/>
          </w:tcPr>
          <w:p w14:paraId="28B51DFF" w14:textId="77777777" w:rsidR="004B3F04" w:rsidRDefault="004B3F04" w:rsidP="000659BE">
            <w:pPr>
              <w:pStyle w:val="TableText"/>
            </w:pPr>
            <w:r>
              <w:t>0..1</w:t>
            </w:r>
          </w:p>
        </w:tc>
        <w:tc>
          <w:tcPr>
            <w:tcW w:w="1152" w:type="dxa"/>
          </w:tcPr>
          <w:p w14:paraId="474C779C" w14:textId="77777777" w:rsidR="004B3F04" w:rsidRDefault="004B3F04" w:rsidP="000659BE">
            <w:pPr>
              <w:pStyle w:val="TableText"/>
            </w:pPr>
            <w:r>
              <w:t>MAY</w:t>
            </w:r>
          </w:p>
        </w:tc>
        <w:tc>
          <w:tcPr>
            <w:tcW w:w="864" w:type="dxa"/>
          </w:tcPr>
          <w:p w14:paraId="5B956972" w14:textId="77777777" w:rsidR="004B3F04" w:rsidRDefault="004B3F04" w:rsidP="000659BE">
            <w:pPr>
              <w:pStyle w:val="TableText"/>
            </w:pPr>
          </w:p>
        </w:tc>
        <w:tc>
          <w:tcPr>
            <w:tcW w:w="1104" w:type="dxa"/>
          </w:tcPr>
          <w:p w14:paraId="0DFB2916" w14:textId="77777777" w:rsidR="004B3F04" w:rsidRDefault="006C736C" w:rsidP="000659BE">
            <w:pPr>
              <w:pStyle w:val="TableText"/>
            </w:pPr>
            <w:hyperlink w:anchor="C_4499-36011">
              <w:r w:rsidR="004B3F04">
                <w:rPr>
                  <w:rStyle w:val="HyperlinkText9pt"/>
                </w:rPr>
                <w:t>4499-36011</w:t>
              </w:r>
            </w:hyperlink>
          </w:p>
        </w:tc>
        <w:tc>
          <w:tcPr>
            <w:tcW w:w="2975" w:type="dxa"/>
          </w:tcPr>
          <w:p w14:paraId="7763EF54" w14:textId="77777777" w:rsidR="004B3F04" w:rsidRDefault="004B3F04" w:rsidP="000659BE">
            <w:pPr>
              <w:pStyle w:val="TableText"/>
            </w:pPr>
          </w:p>
        </w:tc>
      </w:tr>
      <w:tr w:rsidR="004B3F04" w14:paraId="3AB5CBF1" w14:textId="77777777" w:rsidTr="000659BE">
        <w:trPr>
          <w:jc w:val="center"/>
        </w:trPr>
        <w:tc>
          <w:tcPr>
            <w:tcW w:w="3345" w:type="dxa"/>
          </w:tcPr>
          <w:p w14:paraId="16598151" w14:textId="77777777" w:rsidR="004B3F04" w:rsidRDefault="004B3F04" w:rsidP="000659BE">
            <w:pPr>
              <w:pStyle w:val="TableText"/>
            </w:pPr>
            <w:r>
              <w:tab/>
              <w:t>scopingEntity</w:t>
            </w:r>
          </w:p>
        </w:tc>
        <w:tc>
          <w:tcPr>
            <w:tcW w:w="720" w:type="dxa"/>
          </w:tcPr>
          <w:p w14:paraId="02C2BF38" w14:textId="77777777" w:rsidR="004B3F04" w:rsidRDefault="004B3F04" w:rsidP="000659BE">
            <w:pPr>
              <w:pStyle w:val="TableText"/>
            </w:pPr>
            <w:r>
              <w:t>0..1</w:t>
            </w:r>
          </w:p>
        </w:tc>
        <w:tc>
          <w:tcPr>
            <w:tcW w:w="1152" w:type="dxa"/>
          </w:tcPr>
          <w:p w14:paraId="042E8311" w14:textId="77777777" w:rsidR="004B3F04" w:rsidRDefault="004B3F04" w:rsidP="000659BE">
            <w:pPr>
              <w:pStyle w:val="TableText"/>
            </w:pPr>
            <w:r>
              <w:t>MAY</w:t>
            </w:r>
          </w:p>
        </w:tc>
        <w:tc>
          <w:tcPr>
            <w:tcW w:w="864" w:type="dxa"/>
          </w:tcPr>
          <w:p w14:paraId="0766CDBE" w14:textId="77777777" w:rsidR="004B3F04" w:rsidRDefault="004B3F04" w:rsidP="000659BE">
            <w:pPr>
              <w:pStyle w:val="TableText"/>
            </w:pPr>
          </w:p>
        </w:tc>
        <w:tc>
          <w:tcPr>
            <w:tcW w:w="1104" w:type="dxa"/>
          </w:tcPr>
          <w:p w14:paraId="0DEF9CBA" w14:textId="77777777" w:rsidR="004B3F04" w:rsidRDefault="006C736C" w:rsidP="000659BE">
            <w:pPr>
              <w:pStyle w:val="TableText"/>
            </w:pPr>
            <w:hyperlink w:anchor="C_4499-34940">
              <w:r w:rsidR="004B3F04">
                <w:rPr>
                  <w:rStyle w:val="HyperlinkText9pt"/>
                </w:rPr>
                <w:t>4499-34940</w:t>
              </w:r>
            </w:hyperlink>
          </w:p>
        </w:tc>
        <w:tc>
          <w:tcPr>
            <w:tcW w:w="2975" w:type="dxa"/>
          </w:tcPr>
          <w:p w14:paraId="3C5C4452" w14:textId="77777777" w:rsidR="004B3F04" w:rsidRDefault="004B3F04" w:rsidP="000659BE">
            <w:pPr>
              <w:pStyle w:val="TableText"/>
            </w:pPr>
          </w:p>
        </w:tc>
      </w:tr>
      <w:tr w:rsidR="004B3F04" w14:paraId="696A0069" w14:textId="77777777" w:rsidTr="000659BE">
        <w:trPr>
          <w:jc w:val="center"/>
        </w:trPr>
        <w:tc>
          <w:tcPr>
            <w:tcW w:w="3345" w:type="dxa"/>
          </w:tcPr>
          <w:p w14:paraId="6B5DA155" w14:textId="77777777" w:rsidR="004B3F04" w:rsidRDefault="004B3F04" w:rsidP="000659BE">
            <w:pPr>
              <w:pStyle w:val="TableText"/>
            </w:pPr>
            <w:r>
              <w:tab/>
            </w:r>
            <w:r>
              <w:tab/>
              <w:t>@classCode</w:t>
            </w:r>
          </w:p>
        </w:tc>
        <w:tc>
          <w:tcPr>
            <w:tcW w:w="720" w:type="dxa"/>
          </w:tcPr>
          <w:p w14:paraId="02033058" w14:textId="77777777" w:rsidR="004B3F04" w:rsidRDefault="004B3F04" w:rsidP="000659BE">
            <w:pPr>
              <w:pStyle w:val="TableText"/>
            </w:pPr>
            <w:r>
              <w:t>1..1</w:t>
            </w:r>
          </w:p>
        </w:tc>
        <w:tc>
          <w:tcPr>
            <w:tcW w:w="1152" w:type="dxa"/>
          </w:tcPr>
          <w:p w14:paraId="4F625A30" w14:textId="77777777" w:rsidR="004B3F04" w:rsidRDefault="004B3F04" w:rsidP="000659BE">
            <w:pPr>
              <w:pStyle w:val="TableText"/>
            </w:pPr>
            <w:r>
              <w:t>SHALL</w:t>
            </w:r>
          </w:p>
        </w:tc>
        <w:tc>
          <w:tcPr>
            <w:tcW w:w="864" w:type="dxa"/>
          </w:tcPr>
          <w:p w14:paraId="0B2AC274" w14:textId="77777777" w:rsidR="004B3F04" w:rsidRDefault="004B3F04" w:rsidP="000659BE">
            <w:pPr>
              <w:pStyle w:val="TableText"/>
            </w:pPr>
          </w:p>
        </w:tc>
        <w:tc>
          <w:tcPr>
            <w:tcW w:w="1104" w:type="dxa"/>
          </w:tcPr>
          <w:p w14:paraId="02728C8C" w14:textId="77777777" w:rsidR="004B3F04" w:rsidRDefault="006C736C" w:rsidP="000659BE">
            <w:pPr>
              <w:pStyle w:val="TableText"/>
            </w:pPr>
            <w:hyperlink w:anchor="C_4499-36012">
              <w:r w:rsidR="004B3F04">
                <w:rPr>
                  <w:rStyle w:val="HyperlinkText9pt"/>
                </w:rPr>
                <w:t>4499-36012</w:t>
              </w:r>
            </w:hyperlink>
          </w:p>
        </w:tc>
        <w:tc>
          <w:tcPr>
            <w:tcW w:w="2975" w:type="dxa"/>
          </w:tcPr>
          <w:p w14:paraId="7F86975E" w14:textId="77777777" w:rsidR="004B3F04" w:rsidRDefault="004B3F04" w:rsidP="000659BE">
            <w:pPr>
              <w:pStyle w:val="TableText"/>
            </w:pPr>
            <w:r>
              <w:t>urn:oid:2.16.840.1.113883.5.41 (HL7EntityClass) = ENT</w:t>
            </w:r>
          </w:p>
        </w:tc>
      </w:tr>
      <w:tr w:rsidR="004B3F04" w14:paraId="4C61B50E" w14:textId="77777777" w:rsidTr="000659BE">
        <w:trPr>
          <w:jc w:val="center"/>
        </w:trPr>
        <w:tc>
          <w:tcPr>
            <w:tcW w:w="3345" w:type="dxa"/>
          </w:tcPr>
          <w:p w14:paraId="229EB874" w14:textId="77777777" w:rsidR="004B3F04" w:rsidRDefault="004B3F04" w:rsidP="000659BE">
            <w:pPr>
              <w:pStyle w:val="TableText"/>
            </w:pPr>
            <w:r>
              <w:tab/>
            </w:r>
            <w:r>
              <w:tab/>
              <w:t>@determinerCode</w:t>
            </w:r>
          </w:p>
        </w:tc>
        <w:tc>
          <w:tcPr>
            <w:tcW w:w="720" w:type="dxa"/>
          </w:tcPr>
          <w:p w14:paraId="3E16FABB" w14:textId="77777777" w:rsidR="004B3F04" w:rsidRDefault="004B3F04" w:rsidP="000659BE">
            <w:pPr>
              <w:pStyle w:val="TableText"/>
            </w:pPr>
            <w:r>
              <w:t>1..1</w:t>
            </w:r>
          </w:p>
        </w:tc>
        <w:tc>
          <w:tcPr>
            <w:tcW w:w="1152" w:type="dxa"/>
          </w:tcPr>
          <w:p w14:paraId="129DA171" w14:textId="77777777" w:rsidR="004B3F04" w:rsidRDefault="004B3F04" w:rsidP="000659BE">
            <w:pPr>
              <w:pStyle w:val="TableText"/>
            </w:pPr>
            <w:r>
              <w:t>SHALL</w:t>
            </w:r>
          </w:p>
        </w:tc>
        <w:tc>
          <w:tcPr>
            <w:tcW w:w="864" w:type="dxa"/>
          </w:tcPr>
          <w:p w14:paraId="444726CB" w14:textId="77777777" w:rsidR="004B3F04" w:rsidRDefault="004B3F04" w:rsidP="000659BE">
            <w:pPr>
              <w:pStyle w:val="TableText"/>
            </w:pPr>
          </w:p>
        </w:tc>
        <w:tc>
          <w:tcPr>
            <w:tcW w:w="1104" w:type="dxa"/>
          </w:tcPr>
          <w:p w14:paraId="78A8232B" w14:textId="77777777" w:rsidR="004B3F04" w:rsidRDefault="006C736C" w:rsidP="000659BE">
            <w:pPr>
              <w:pStyle w:val="TableText"/>
            </w:pPr>
            <w:hyperlink w:anchor="C_4499-36013">
              <w:r w:rsidR="004B3F04">
                <w:rPr>
                  <w:rStyle w:val="HyperlinkText9pt"/>
                </w:rPr>
                <w:t>4499-36013</w:t>
              </w:r>
            </w:hyperlink>
          </w:p>
        </w:tc>
        <w:tc>
          <w:tcPr>
            <w:tcW w:w="2975" w:type="dxa"/>
          </w:tcPr>
          <w:p w14:paraId="655A1843" w14:textId="77777777" w:rsidR="004B3F04" w:rsidRDefault="004B3F04" w:rsidP="000659BE">
            <w:pPr>
              <w:pStyle w:val="TableText"/>
            </w:pPr>
            <w:r>
              <w:t>INSTANCE</w:t>
            </w:r>
          </w:p>
        </w:tc>
      </w:tr>
      <w:tr w:rsidR="004B3F04" w14:paraId="0A7871BA" w14:textId="77777777" w:rsidTr="000659BE">
        <w:trPr>
          <w:jc w:val="center"/>
        </w:trPr>
        <w:tc>
          <w:tcPr>
            <w:tcW w:w="3345" w:type="dxa"/>
          </w:tcPr>
          <w:p w14:paraId="5B6BB772" w14:textId="77777777" w:rsidR="004B3F04" w:rsidRDefault="004B3F04" w:rsidP="000659BE">
            <w:pPr>
              <w:pStyle w:val="TableText"/>
            </w:pPr>
            <w:r>
              <w:lastRenderedPageBreak/>
              <w:tab/>
            </w:r>
            <w:r>
              <w:tab/>
              <w:t>asRolePlayed</w:t>
            </w:r>
          </w:p>
        </w:tc>
        <w:tc>
          <w:tcPr>
            <w:tcW w:w="720" w:type="dxa"/>
          </w:tcPr>
          <w:p w14:paraId="4E6976B1" w14:textId="77777777" w:rsidR="004B3F04" w:rsidRDefault="004B3F04" w:rsidP="000659BE">
            <w:pPr>
              <w:pStyle w:val="TableText"/>
            </w:pPr>
            <w:r>
              <w:t>0..1</w:t>
            </w:r>
          </w:p>
        </w:tc>
        <w:tc>
          <w:tcPr>
            <w:tcW w:w="1152" w:type="dxa"/>
          </w:tcPr>
          <w:p w14:paraId="3EFB3BD1" w14:textId="77777777" w:rsidR="004B3F04" w:rsidRDefault="004B3F04" w:rsidP="000659BE">
            <w:pPr>
              <w:pStyle w:val="TableText"/>
            </w:pPr>
            <w:r>
              <w:t>MAY</w:t>
            </w:r>
          </w:p>
        </w:tc>
        <w:tc>
          <w:tcPr>
            <w:tcW w:w="864" w:type="dxa"/>
          </w:tcPr>
          <w:p w14:paraId="4732A0C2" w14:textId="77777777" w:rsidR="004B3F04" w:rsidRDefault="004B3F04" w:rsidP="000659BE">
            <w:pPr>
              <w:pStyle w:val="TableText"/>
            </w:pPr>
          </w:p>
        </w:tc>
        <w:tc>
          <w:tcPr>
            <w:tcW w:w="1104" w:type="dxa"/>
          </w:tcPr>
          <w:p w14:paraId="7C4E1887" w14:textId="77777777" w:rsidR="004B3F04" w:rsidRDefault="006C736C" w:rsidP="000659BE">
            <w:pPr>
              <w:pStyle w:val="TableText"/>
            </w:pPr>
            <w:hyperlink w:anchor="C_4499-35601">
              <w:r w:rsidR="004B3F04">
                <w:rPr>
                  <w:rStyle w:val="HyperlinkText9pt"/>
                </w:rPr>
                <w:t>4499-35601</w:t>
              </w:r>
            </w:hyperlink>
          </w:p>
        </w:tc>
        <w:tc>
          <w:tcPr>
            <w:tcW w:w="2975" w:type="dxa"/>
          </w:tcPr>
          <w:p w14:paraId="5B0FDC04" w14:textId="77777777" w:rsidR="004B3F04" w:rsidRDefault="004B3F04" w:rsidP="000659BE">
            <w:pPr>
              <w:pStyle w:val="TableText"/>
            </w:pPr>
          </w:p>
        </w:tc>
      </w:tr>
      <w:tr w:rsidR="004B3F04" w14:paraId="2B60EF0C" w14:textId="77777777" w:rsidTr="000659BE">
        <w:trPr>
          <w:jc w:val="center"/>
        </w:trPr>
        <w:tc>
          <w:tcPr>
            <w:tcW w:w="3345" w:type="dxa"/>
          </w:tcPr>
          <w:p w14:paraId="49AFB21A" w14:textId="77777777" w:rsidR="004B3F04" w:rsidRDefault="004B3F04" w:rsidP="000659BE">
            <w:pPr>
              <w:pStyle w:val="TableText"/>
            </w:pPr>
            <w:r>
              <w:tab/>
            </w:r>
            <w:r>
              <w:tab/>
            </w:r>
            <w:r>
              <w:tab/>
              <w:t>@classCode</w:t>
            </w:r>
          </w:p>
        </w:tc>
        <w:tc>
          <w:tcPr>
            <w:tcW w:w="720" w:type="dxa"/>
          </w:tcPr>
          <w:p w14:paraId="74507EDC" w14:textId="77777777" w:rsidR="004B3F04" w:rsidRDefault="004B3F04" w:rsidP="000659BE">
            <w:pPr>
              <w:pStyle w:val="TableText"/>
            </w:pPr>
            <w:r>
              <w:t>1..1</w:t>
            </w:r>
          </w:p>
        </w:tc>
        <w:tc>
          <w:tcPr>
            <w:tcW w:w="1152" w:type="dxa"/>
          </w:tcPr>
          <w:p w14:paraId="4F1FC1F2" w14:textId="77777777" w:rsidR="004B3F04" w:rsidRDefault="004B3F04" w:rsidP="000659BE">
            <w:pPr>
              <w:pStyle w:val="TableText"/>
            </w:pPr>
            <w:r>
              <w:t>SHALL</w:t>
            </w:r>
          </w:p>
        </w:tc>
        <w:tc>
          <w:tcPr>
            <w:tcW w:w="864" w:type="dxa"/>
          </w:tcPr>
          <w:p w14:paraId="10603CDB" w14:textId="77777777" w:rsidR="004B3F04" w:rsidRDefault="004B3F04" w:rsidP="000659BE">
            <w:pPr>
              <w:pStyle w:val="TableText"/>
            </w:pPr>
          </w:p>
        </w:tc>
        <w:tc>
          <w:tcPr>
            <w:tcW w:w="1104" w:type="dxa"/>
          </w:tcPr>
          <w:p w14:paraId="570B4C2A" w14:textId="77777777" w:rsidR="004B3F04" w:rsidRDefault="006C736C" w:rsidP="000659BE">
            <w:pPr>
              <w:pStyle w:val="TableText"/>
            </w:pPr>
            <w:hyperlink w:anchor="C_4499-36015">
              <w:r w:rsidR="004B3F04">
                <w:rPr>
                  <w:rStyle w:val="HyperlinkText9pt"/>
                </w:rPr>
                <w:t>4499-36015</w:t>
              </w:r>
            </w:hyperlink>
          </w:p>
        </w:tc>
        <w:tc>
          <w:tcPr>
            <w:tcW w:w="2975" w:type="dxa"/>
          </w:tcPr>
          <w:p w14:paraId="6775C058" w14:textId="77777777" w:rsidR="004B3F04" w:rsidRDefault="004B3F04" w:rsidP="000659BE">
            <w:pPr>
              <w:pStyle w:val="TableText"/>
            </w:pPr>
            <w:r>
              <w:t>ROL</w:t>
            </w:r>
          </w:p>
        </w:tc>
      </w:tr>
      <w:tr w:rsidR="004B3F04" w14:paraId="0F16532C" w14:textId="77777777" w:rsidTr="000659BE">
        <w:trPr>
          <w:jc w:val="center"/>
        </w:trPr>
        <w:tc>
          <w:tcPr>
            <w:tcW w:w="3345" w:type="dxa"/>
          </w:tcPr>
          <w:p w14:paraId="40BF7B99" w14:textId="77777777" w:rsidR="004B3F04" w:rsidRDefault="004B3F04" w:rsidP="000659BE">
            <w:pPr>
              <w:pStyle w:val="TableText"/>
            </w:pPr>
            <w:r>
              <w:tab/>
            </w:r>
            <w:r>
              <w:tab/>
            </w:r>
            <w:r>
              <w:tab/>
              <w:t>code</w:t>
            </w:r>
          </w:p>
        </w:tc>
        <w:tc>
          <w:tcPr>
            <w:tcW w:w="720" w:type="dxa"/>
          </w:tcPr>
          <w:p w14:paraId="0CF56710" w14:textId="77777777" w:rsidR="004B3F04" w:rsidRDefault="004B3F04" w:rsidP="000659BE">
            <w:pPr>
              <w:pStyle w:val="TableText"/>
            </w:pPr>
            <w:r>
              <w:t>1..1</w:t>
            </w:r>
          </w:p>
        </w:tc>
        <w:tc>
          <w:tcPr>
            <w:tcW w:w="1152" w:type="dxa"/>
          </w:tcPr>
          <w:p w14:paraId="3D7F996B" w14:textId="77777777" w:rsidR="004B3F04" w:rsidRDefault="004B3F04" w:rsidP="000659BE">
            <w:pPr>
              <w:pStyle w:val="TableText"/>
            </w:pPr>
            <w:r>
              <w:t>SHALL</w:t>
            </w:r>
          </w:p>
        </w:tc>
        <w:tc>
          <w:tcPr>
            <w:tcW w:w="864" w:type="dxa"/>
          </w:tcPr>
          <w:p w14:paraId="632D7815" w14:textId="77777777" w:rsidR="004B3F04" w:rsidRDefault="004B3F04" w:rsidP="000659BE">
            <w:pPr>
              <w:pStyle w:val="TableText"/>
            </w:pPr>
          </w:p>
        </w:tc>
        <w:tc>
          <w:tcPr>
            <w:tcW w:w="1104" w:type="dxa"/>
          </w:tcPr>
          <w:p w14:paraId="6264B224" w14:textId="77777777" w:rsidR="004B3F04" w:rsidRDefault="006C736C" w:rsidP="000659BE">
            <w:pPr>
              <w:pStyle w:val="TableText"/>
            </w:pPr>
            <w:hyperlink w:anchor="C_4499-35602">
              <w:r w:rsidR="004B3F04">
                <w:rPr>
                  <w:rStyle w:val="HyperlinkText9pt"/>
                </w:rPr>
                <w:t>4499-35602</w:t>
              </w:r>
            </w:hyperlink>
          </w:p>
        </w:tc>
        <w:tc>
          <w:tcPr>
            <w:tcW w:w="2975" w:type="dxa"/>
          </w:tcPr>
          <w:p w14:paraId="4C12FA3A" w14:textId="77777777" w:rsidR="004B3F04" w:rsidRDefault="004B3F04" w:rsidP="000659BE">
            <w:pPr>
              <w:pStyle w:val="TableText"/>
            </w:pPr>
          </w:p>
        </w:tc>
      </w:tr>
      <w:tr w:rsidR="004B3F04" w14:paraId="13452D48" w14:textId="77777777" w:rsidTr="000659BE">
        <w:trPr>
          <w:jc w:val="center"/>
        </w:trPr>
        <w:tc>
          <w:tcPr>
            <w:tcW w:w="3345" w:type="dxa"/>
          </w:tcPr>
          <w:p w14:paraId="66817920" w14:textId="77777777" w:rsidR="004B3F04" w:rsidRDefault="004B3F04" w:rsidP="000659BE">
            <w:pPr>
              <w:pStyle w:val="TableText"/>
            </w:pPr>
            <w:r>
              <w:tab/>
            </w:r>
            <w:r>
              <w:tab/>
              <w:t>roleScoped</w:t>
            </w:r>
          </w:p>
        </w:tc>
        <w:tc>
          <w:tcPr>
            <w:tcW w:w="720" w:type="dxa"/>
          </w:tcPr>
          <w:p w14:paraId="1010BF08" w14:textId="77777777" w:rsidR="004B3F04" w:rsidRDefault="004B3F04" w:rsidP="000659BE">
            <w:pPr>
              <w:pStyle w:val="TableText"/>
            </w:pPr>
            <w:r>
              <w:t>0..1</w:t>
            </w:r>
          </w:p>
        </w:tc>
        <w:tc>
          <w:tcPr>
            <w:tcW w:w="1152" w:type="dxa"/>
          </w:tcPr>
          <w:p w14:paraId="6D7D59CA" w14:textId="77777777" w:rsidR="004B3F04" w:rsidRDefault="004B3F04" w:rsidP="000659BE">
            <w:pPr>
              <w:pStyle w:val="TableText"/>
            </w:pPr>
            <w:r>
              <w:t>MAY</w:t>
            </w:r>
          </w:p>
        </w:tc>
        <w:tc>
          <w:tcPr>
            <w:tcW w:w="864" w:type="dxa"/>
          </w:tcPr>
          <w:p w14:paraId="7CEA89F3" w14:textId="77777777" w:rsidR="004B3F04" w:rsidRDefault="004B3F04" w:rsidP="000659BE">
            <w:pPr>
              <w:pStyle w:val="TableText"/>
            </w:pPr>
          </w:p>
        </w:tc>
        <w:tc>
          <w:tcPr>
            <w:tcW w:w="1104" w:type="dxa"/>
          </w:tcPr>
          <w:p w14:paraId="4CBB1AF3" w14:textId="77777777" w:rsidR="004B3F04" w:rsidRDefault="006C736C" w:rsidP="000659BE">
            <w:pPr>
              <w:pStyle w:val="TableText"/>
            </w:pPr>
            <w:hyperlink w:anchor="C_4499-34941">
              <w:r w:rsidR="004B3F04">
                <w:rPr>
                  <w:rStyle w:val="HyperlinkText9pt"/>
                </w:rPr>
                <w:t>4499-34941</w:t>
              </w:r>
            </w:hyperlink>
          </w:p>
        </w:tc>
        <w:tc>
          <w:tcPr>
            <w:tcW w:w="2975" w:type="dxa"/>
          </w:tcPr>
          <w:p w14:paraId="4105B6DE" w14:textId="77777777" w:rsidR="004B3F04" w:rsidRDefault="004B3F04" w:rsidP="000659BE">
            <w:pPr>
              <w:pStyle w:val="TableText"/>
            </w:pPr>
          </w:p>
        </w:tc>
      </w:tr>
      <w:tr w:rsidR="004B3F04" w14:paraId="0A5D7738" w14:textId="77777777" w:rsidTr="000659BE">
        <w:trPr>
          <w:jc w:val="center"/>
        </w:trPr>
        <w:tc>
          <w:tcPr>
            <w:tcW w:w="3345" w:type="dxa"/>
          </w:tcPr>
          <w:p w14:paraId="5FE6D355" w14:textId="77777777" w:rsidR="004B3F04" w:rsidRDefault="004B3F04" w:rsidP="000659BE">
            <w:pPr>
              <w:pStyle w:val="TableText"/>
            </w:pPr>
            <w:r>
              <w:tab/>
            </w:r>
            <w:r>
              <w:tab/>
            </w:r>
            <w:r>
              <w:tab/>
              <w:t>@classCode</w:t>
            </w:r>
          </w:p>
        </w:tc>
        <w:tc>
          <w:tcPr>
            <w:tcW w:w="720" w:type="dxa"/>
          </w:tcPr>
          <w:p w14:paraId="35465C37" w14:textId="77777777" w:rsidR="004B3F04" w:rsidRDefault="004B3F04" w:rsidP="000659BE">
            <w:pPr>
              <w:pStyle w:val="TableText"/>
            </w:pPr>
            <w:r>
              <w:t>1..1</w:t>
            </w:r>
          </w:p>
        </w:tc>
        <w:tc>
          <w:tcPr>
            <w:tcW w:w="1152" w:type="dxa"/>
          </w:tcPr>
          <w:p w14:paraId="674C78E1" w14:textId="77777777" w:rsidR="004B3F04" w:rsidRDefault="004B3F04" w:rsidP="000659BE">
            <w:pPr>
              <w:pStyle w:val="TableText"/>
            </w:pPr>
            <w:r>
              <w:t>SHALL</w:t>
            </w:r>
          </w:p>
        </w:tc>
        <w:tc>
          <w:tcPr>
            <w:tcW w:w="864" w:type="dxa"/>
          </w:tcPr>
          <w:p w14:paraId="7BC633D7" w14:textId="77777777" w:rsidR="004B3F04" w:rsidRDefault="004B3F04" w:rsidP="000659BE">
            <w:pPr>
              <w:pStyle w:val="TableText"/>
            </w:pPr>
          </w:p>
        </w:tc>
        <w:tc>
          <w:tcPr>
            <w:tcW w:w="1104" w:type="dxa"/>
          </w:tcPr>
          <w:p w14:paraId="7DBFB2B7" w14:textId="77777777" w:rsidR="004B3F04" w:rsidRDefault="006C736C" w:rsidP="000659BE">
            <w:pPr>
              <w:pStyle w:val="TableText"/>
            </w:pPr>
            <w:hyperlink w:anchor="C_4499-36016">
              <w:r w:rsidR="004B3F04">
                <w:rPr>
                  <w:rStyle w:val="HyperlinkText9pt"/>
                </w:rPr>
                <w:t>4499-36016</w:t>
              </w:r>
            </w:hyperlink>
          </w:p>
        </w:tc>
        <w:tc>
          <w:tcPr>
            <w:tcW w:w="2975" w:type="dxa"/>
          </w:tcPr>
          <w:p w14:paraId="3E38212C" w14:textId="77777777" w:rsidR="004B3F04" w:rsidRDefault="004B3F04" w:rsidP="000659BE">
            <w:pPr>
              <w:pStyle w:val="TableText"/>
            </w:pPr>
            <w:r>
              <w:t>ROL</w:t>
            </w:r>
          </w:p>
        </w:tc>
      </w:tr>
      <w:tr w:rsidR="004B3F04" w14:paraId="7C3E525F" w14:textId="77777777" w:rsidTr="000659BE">
        <w:trPr>
          <w:jc w:val="center"/>
        </w:trPr>
        <w:tc>
          <w:tcPr>
            <w:tcW w:w="3345" w:type="dxa"/>
          </w:tcPr>
          <w:p w14:paraId="3EB357D7" w14:textId="77777777" w:rsidR="004B3F04" w:rsidRDefault="004B3F04" w:rsidP="000659BE">
            <w:pPr>
              <w:pStyle w:val="TableText"/>
            </w:pPr>
            <w:r>
              <w:tab/>
            </w:r>
            <w:r>
              <w:tab/>
            </w:r>
            <w:r>
              <w:tab/>
              <w:t>code</w:t>
            </w:r>
          </w:p>
        </w:tc>
        <w:tc>
          <w:tcPr>
            <w:tcW w:w="720" w:type="dxa"/>
          </w:tcPr>
          <w:p w14:paraId="013DAB4D" w14:textId="77777777" w:rsidR="004B3F04" w:rsidRDefault="004B3F04" w:rsidP="000659BE">
            <w:pPr>
              <w:pStyle w:val="TableText"/>
            </w:pPr>
            <w:r>
              <w:t>1..1</w:t>
            </w:r>
          </w:p>
        </w:tc>
        <w:tc>
          <w:tcPr>
            <w:tcW w:w="1152" w:type="dxa"/>
          </w:tcPr>
          <w:p w14:paraId="35E1546F" w14:textId="77777777" w:rsidR="004B3F04" w:rsidRDefault="004B3F04" w:rsidP="000659BE">
            <w:pPr>
              <w:pStyle w:val="TableText"/>
            </w:pPr>
            <w:r>
              <w:t>SHALL</w:t>
            </w:r>
          </w:p>
        </w:tc>
        <w:tc>
          <w:tcPr>
            <w:tcW w:w="864" w:type="dxa"/>
          </w:tcPr>
          <w:p w14:paraId="2070E74A" w14:textId="77777777" w:rsidR="004B3F04" w:rsidRDefault="004B3F04" w:rsidP="000659BE">
            <w:pPr>
              <w:pStyle w:val="TableText"/>
            </w:pPr>
          </w:p>
        </w:tc>
        <w:tc>
          <w:tcPr>
            <w:tcW w:w="1104" w:type="dxa"/>
          </w:tcPr>
          <w:p w14:paraId="2665D355" w14:textId="77777777" w:rsidR="004B3F04" w:rsidRDefault="006C736C" w:rsidP="000659BE">
            <w:pPr>
              <w:pStyle w:val="TableText"/>
            </w:pPr>
            <w:hyperlink w:anchor="C_4499-34942">
              <w:r w:rsidR="004B3F04">
                <w:rPr>
                  <w:rStyle w:val="HyperlinkText9pt"/>
                </w:rPr>
                <w:t>4499-34942</w:t>
              </w:r>
            </w:hyperlink>
          </w:p>
        </w:tc>
        <w:tc>
          <w:tcPr>
            <w:tcW w:w="2975" w:type="dxa"/>
          </w:tcPr>
          <w:p w14:paraId="2B69285D" w14:textId="77777777" w:rsidR="004B3F04" w:rsidRDefault="004B3F04" w:rsidP="000659BE">
            <w:pPr>
              <w:pStyle w:val="TableText"/>
            </w:pPr>
          </w:p>
        </w:tc>
      </w:tr>
    </w:tbl>
    <w:p w14:paraId="7DEAF780" w14:textId="77777777" w:rsidR="004B3F04" w:rsidRDefault="004B3F04" w:rsidP="004B3F04">
      <w:pPr>
        <w:pStyle w:val="BodyText"/>
      </w:pPr>
    </w:p>
    <w:p w14:paraId="3A25E668" w14:textId="77777777" w:rsidR="004B3F04" w:rsidRDefault="004B3F04" w:rsidP="007E63CC">
      <w:pPr>
        <w:numPr>
          <w:ilvl w:val="0"/>
          <w:numId w:val="34"/>
        </w:numPr>
      </w:pPr>
      <w:r>
        <w:rPr>
          <w:rStyle w:val="keyword"/>
        </w:rPr>
        <w:t>SHALL</w:t>
      </w:r>
      <w:r>
        <w:t xml:space="preserve"> contain exactly one [1..1] </w:t>
      </w:r>
      <w:r>
        <w:rPr>
          <w:rStyle w:val="XMLnameBold"/>
        </w:rPr>
        <w:t>@classCode</w:t>
      </w:r>
      <w:r>
        <w:t>=</w:t>
      </w:r>
      <w:r>
        <w:rPr>
          <w:rStyle w:val="XMLname"/>
        </w:rPr>
        <w:t>"PROV"</w:t>
      </w:r>
      <w:r>
        <w:t xml:space="preserve"> healthcare provider (CodeSystem: </w:t>
      </w:r>
      <w:r>
        <w:rPr>
          <w:rStyle w:val="XMLname"/>
        </w:rPr>
        <w:t>HL7RoleClass urn:oid:2.16.840.1.113883.5.110</w:t>
      </w:r>
      <w:r>
        <w:t>)</w:t>
      </w:r>
      <w:bookmarkStart w:id="1835" w:name="C_4499-34926"/>
      <w:r>
        <w:t xml:space="preserve"> (CONF:4499-34926)</w:t>
      </w:r>
      <w:bookmarkEnd w:id="1835"/>
      <w:r>
        <w:t>.</w:t>
      </w:r>
    </w:p>
    <w:p w14:paraId="5B04F5D4" w14:textId="77777777" w:rsidR="004B3F04" w:rsidRDefault="004B3F04" w:rsidP="007E63CC">
      <w:pPr>
        <w:numPr>
          <w:ilvl w:val="0"/>
          <w:numId w:val="34"/>
        </w:numPr>
      </w:pPr>
      <w:r>
        <w:rPr>
          <w:rStyle w:val="keyword"/>
        </w:rPr>
        <w:t>SHALL</w:t>
      </w:r>
      <w:r>
        <w:t xml:space="preserve"> contain exactly one [1..1] </w:t>
      </w:r>
      <w:r>
        <w:rPr>
          <w:rStyle w:val="XMLnameBold"/>
        </w:rPr>
        <w:t>templateId</w:t>
      </w:r>
      <w:bookmarkStart w:id="1836" w:name="C_4499-34917"/>
      <w:r>
        <w:t xml:space="preserve"> (CONF:4499-34917)</w:t>
      </w:r>
      <w:bookmarkEnd w:id="1836"/>
      <w:r>
        <w:t>.</w:t>
      </w:r>
    </w:p>
    <w:p w14:paraId="68579BE2" w14:textId="77777777" w:rsidR="004B3F04" w:rsidRDefault="004B3F04" w:rsidP="007E63CC">
      <w:pPr>
        <w:numPr>
          <w:ilvl w:val="1"/>
          <w:numId w:val="34"/>
        </w:numPr>
      </w:pPr>
      <w:r>
        <w:t xml:space="preserve">This templateId </w:t>
      </w:r>
      <w:r>
        <w:rPr>
          <w:rStyle w:val="keyword"/>
        </w:rPr>
        <w:t>SHALL</w:t>
      </w:r>
      <w:r>
        <w:t xml:space="preserve"> contain exactly one [1..1] </w:t>
      </w:r>
      <w:r>
        <w:rPr>
          <w:rStyle w:val="XMLnameBold"/>
        </w:rPr>
        <w:t>item</w:t>
      </w:r>
      <w:bookmarkStart w:id="1837" w:name="C_4499-34918"/>
      <w:r>
        <w:t xml:space="preserve"> (CONF:4499-34918)</w:t>
      </w:r>
      <w:bookmarkEnd w:id="1837"/>
      <w:r>
        <w:t xml:space="preserve"> such that it</w:t>
      </w:r>
    </w:p>
    <w:p w14:paraId="04040D17" w14:textId="77777777" w:rsidR="004B3F04" w:rsidRDefault="004B3F04" w:rsidP="007E63CC">
      <w:pPr>
        <w:numPr>
          <w:ilvl w:val="2"/>
          <w:numId w:val="34"/>
        </w:numPr>
      </w:pPr>
      <w:r>
        <w:rPr>
          <w:rStyle w:val="keyword"/>
        </w:rPr>
        <w:t>SHALL</w:t>
      </w:r>
      <w:r>
        <w:t xml:space="preserve"> contain exactly one [1..1] </w:t>
      </w:r>
      <w:r>
        <w:rPr>
          <w:rStyle w:val="XMLnameBold"/>
        </w:rPr>
        <w:t>@root</w:t>
      </w:r>
      <w:r>
        <w:t>=</w:t>
      </w:r>
      <w:r>
        <w:rPr>
          <w:rStyle w:val="XMLname"/>
        </w:rPr>
        <w:t>"2.16.840.1.113883.10.20.28.4.137"</w:t>
      </w:r>
      <w:bookmarkStart w:id="1838" w:name="C_4499-34921"/>
      <w:r>
        <w:t xml:space="preserve"> (CONF:4499-34921)</w:t>
      </w:r>
      <w:bookmarkEnd w:id="1838"/>
      <w:r>
        <w:t>.</w:t>
      </w:r>
    </w:p>
    <w:p w14:paraId="2A76D29F" w14:textId="77777777" w:rsidR="004B3F04" w:rsidRDefault="004B3F04" w:rsidP="007E63CC">
      <w:pPr>
        <w:numPr>
          <w:ilvl w:val="2"/>
          <w:numId w:val="34"/>
        </w:numPr>
      </w:pPr>
      <w:r>
        <w:rPr>
          <w:rStyle w:val="keyword"/>
        </w:rPr>
        <w:t>SHALL</w:t>
      </w:r>
      <w:r>
        <w:t xml:space="preserve"> contain exactly one [1..1] </w:t>
      </w:r>
      <w:r>
        <w:rPr>
          <w:rStyle w:val="XMLnameBold"/>
        </w:rPr>
        <w:t>@extension</w:t>
      </w:r>
      <w:r>
        <w:t>=</w:t>
      </w:r>
      <w:r>
        <w:rPr>
          <w:rStyle w:val="XMLname"/>
        </w:rPr>
        <w:t>"2021-02-01"</w:t>
      </w:r>
      <w:bookmarkStart w:id="1839" w:name="C_4499-34922"/>
      <w:r>
        <w:t xml:space="preserve"> (CONF:4499-34922)</w:t>
      </w:r>
      <w:bookmarkEnd w:id="1839"/>
      <w:r>
        <w:t>.</w:t>
      </w:r>
    </w:p>
    <w:p w14:paraId="2B7AD822" w14:textId="77777777" w:rsidR="004B3F04" w:rsidRDefault="004B3F04" w:rsidP="007E63CC">
      <w:pPr>
        <w:numPr>
          <w:ilvl w:val="0"/>
          <w:numId w:val="34"/>
        </w:numPr>
      </w:pPr>
      <w:r>
        <w:rPr>
          <w:rStyle w:val="keyword"/>
        </w:rPr>
        <w:t>MAY</w:t>
      </w:r>
      <w:r>
        <w:t xml:space="preserve"> contain zero or one [0..1] </w:t>
      </w:r>
      <w:r>
        <w:rPr>
          <w:rStyle w:val="XMLnameBold"/>
        </w:rPr>
        <w:t>id</w:t>
      </w:r>
      <w:bookmarkStart w:id="1840" w:name="C_4499-34975"/>
      <w:r>
        <w:t xml:space="preserve"> (CONF:4499-34975)</w:t>
      </w:r>
      <w:bookmarkEnd w:id="1840"/>
      <w:r>
        <w:t>.</w:t>
      </w:r>
      <w:r>
        <w:br/>
        <w:t>Note: id</w:t>
      </w:r>
    </w:p>
    <w:p w14:paraId="22C256F0" w14:textId="77777777" w:rsidR="004B3F04" w:rsidRDefault="004B3F04" w:rsidP="007E63CC">
      <w:pPr>
        <w:numPr>
          <w:ilvl w:val="1"/>
          <w:numId w:val="34"/>
        </w:numPr>
      </w:pPr>
      <w:r>
        <w:t xml:space="preserve">The id, if present, </w:t>
      </w:r>
      <w:r>
        <w:rPr>
          <w:rStyle w:val="keyword"/>
        </w:rPr>
        <w:t>SHALL</w:t>
      </w:r>
      <w:r>
        <w:t xml:space="preserve"> contain exactly one [1..1] </w:t>
      </w:r>
      <w:r>
        <w:rPr>
          <w:rStyle w:val="XMLnameBold"/>
        </w:rPr>
        <w:t>item</w:t>
      </w:r>
      <w:bookmarkStart w:id="1841" w:name="C_4499-34976"/>
      <w:r>
        <w:t xml:space="preserve"> (CONF:4499-34976)</w:t>
      </w:r>
      <w:bookmarkEnd w:id="1841"/>
      <w:r>
        <w:t>.</w:t>
      </w:r>
      <w:r>
        <w:br/>
        <w:t>Note: id</w:t>
      </w:r>
    </w:p>
    <w:p w14:paraId="148DECB6" w14:textId="77777777" w:rsidR="004B3F04" w:rsidRDefault="004B3F04" w:rsidP="007E63CC">
      <w:pPr>
        <w:numPr>
          <w:ilvl w:val="2"/>
          <w:numId w:val="34"/>
        </w:numPr>
      </w:pPr>
      <w:r>
        <w:t xml:space="preserve">This item </w:t>
      </w:r>
      <w:r>
        <w:rPr>
          <w:rStyle w:val="keyword"/>
        </w:rPr>
        <w:t>SHALL</w:t>
      </w:r>
      <w:r>
        <w:t xml:space="preserve"> contain exactly one [1..1] </w:t>
      </w:r>
      <w:r>
        <w:rPr>
          <w:rStyle w:val="XMLnameBold"/>
        </w:rPr>
        <w:t>@root</w:t>
      </w:r>
      <w:bookmarkStart w:id="1842" w:name="C_4499-34977"/>
      <w:r>
        <w:t xml:space="preserve"> (CONF:4499-34977)</w:t>
      </w:r>
      <w:bookmarkEnd w:id="1842"/>
      <w:r>
        <w:t>.</w:t>
      </w:r>
    </w:p>
    <w:p w14:paraId="23BECC73" w14:textId="77777777" w:rsidR="004B3F04" w:rsidRDefault="004B3F04" w:rsidP="007E63CC">
      <w:pPr>
        <w:numPr>
          <w:ilvl w:val="0"/>
          <w:numId w:val="34"/>
        </w:numPr>
      </w:pPr>
      <w:r>
        <w:rPr>
          <w:rStyle w:val="keyword"/>
        </w:rPr>
        <w:t>MAY</w:t>
      </w:r>
      <w:r>
        <w:t xml:space="preserve"> contain zero or one [0..1] </w:t>
      </w:r>
      <w:r>
        <w:rPr>
          <w:rStyle w:val="XMLnameBold"/>
        </w:rPr>
        <w:t>playingPerson</w:t>
      </w:r>
      <w:bookmarkStart w:id="1843" w:name="C_4499-36003"/>
      <w:r>
        <w:t xml:space="preserve"> (CONF:4499-36003)</w:t>
      </w:r>
      <w:bookmarkEnd w:id="1843"/>
      <w:r>
        <w:t>.</w:t>
      </w:r>
    </w:p>
    <w:p w14:paraId="69B61272"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@classCode</w:t>
      </w:r>
      <w:r>
        <w:t>=</w:t>
      </w:r>
      <w:r>
        <w:rPr>
          <w:rStyle w:val="XMLname"/>
        </w:rPr>
        <w:t>"PSN"</w:t>
      </w:r>
      <w:r>
        <w:t xml:space="preserve"> person (CodeSystem: </w:t>
      </w:r>
      <w:r>
        <w:rPr>
          <w:rStyle w:val="XMLname"/>
        </w:rPr>
        <w:t>HL7EntityClass urn:oid:2.16.840.1.113883.5.41</w:t>
      </w:r>
      <w:r>
        <w:t>)</w:t>
      </w:r>
      <w:bookmarkStart w:id="1844" w:name="C_4499-36007"/>
      <w:r>
        <w:t xml:space="preserve"> (CONF:4499-36007)</w:t>
      </w:r>
      <w:bookmarkEnd w:id="1844"/>
      <w:r>
        <w:t>.</w:t>
      </w:r>
    </w:p>
    <w:p w14:paraId="08EE81E0" w14:textId="77777777" w:rsidR="004B3F04" w:rsidRDefault="004B3F04" w:rsidP="007E63CC">
      <w:pPr>
        <w:numPr>
          <w:ilvl w:val="1"/>
          <w:numId w:val="34"/>
        </w:numPr>
      </w:pPr>
      <w:r>
        <w:t xml:space="preserve">The playingPerson, if present, </w:t>
      </w:r>
      <w:r>
        <w:rPr>
          <w:rStyle w:val="keyword"/>
        </w:rPr>
        <w:t>SHALL</w:t>
      </w:r>
      <w:r>
        <w:t xml:space="preserve"> contain exactly one [1..1] </w:t>
      </w:r>
      <w:r>
        <w:rPr>
          <w:rStyle w:val="XMLnameBold"/>
        </w:rPr>
        <w:t>@determinerCode</w:t>
      </w:r>
      <w:r>
        <w:t>=</w:t>
      </w:r>
      <w:r>
        <w:rPr>
          <w:rStyle w:val="XMLname"/>
        </w:rPr>
        <w:t>"INSTANCE"</w:t>
      </w:r>
      <w:bookmarkStart w:id="1845" w:name="C_4499-36008"/>
      <w:r>
        <w:t xml:space="preserve"> (CONF:4499-36008)</w:t>
      </w:r>
      <w:bookmarkEnd w:id="1845"/>
      <w:r>
        <w:t>.</w:t>
      </w:r>
    </w:p>
    <w:p w14:paraId="40F9156A" w14:textId="77777777" w:rsidR="004B3F04" w:rsidRDefault="004B3F04" w:rsidP="007E63CC">
      <w:pPr>
        <w:numPr>
          <w:ilvl w:val="1"/>
          <w:numId w:val="34"/>
        </w:numPr>
      </w:pPr>
      <w:r>
        <w:t xml:space="preserve">The playingPerson, if present, </w:t>
      </w:r>
      <w:r>
        <w:rPr>
          <w:rStyle w:val="keyword"/>
        </w:rPr>
        <w:t>MAY</w:t>
      </w:r>
      <w:r>
        <w:t xml:space="preserve"> contain zero or more [0..*] </w:t>
      </w:r>
      <w:r>
        <w:rPr>
          <w:rStyle w:val="XMLnameBold"/>
        </w:rPr>
        <w:t>id</w:t>
      </w:r>
      <w:bookmarkStart w:id="1846" w:name="C_4499-36004"/>
      <w:r>
        <w:t xml:space="preserve"> (CONF:4499-36004)</w:t>
      </w:r>
      <w:bookmarkEnd w:id="1846"/>
      <w:r>
        <w:t>.</w:t>
      </w:r>
      <w:r>
        <w:br/>
        <w:t>Note: identifier</w:t>
      </w:r>
    </w:p>
    <w:p w14:paraId="2EB74F56" w14:textId="77777777" w:rsidR="004B3F04" w:rsidRDefault="004B3F04" w:rsidP="007E63CC">
      <w:pPr>
        <w:numPr>
          <w:ilvl w:val="2"/>
          <w:numId w:val="34"/>
        </w:numPr>
      </w:pPr>
      <w:r>
        <w:t xml:space="preserve">The id, if present, </w:t>
      </w:r>
      <w:r>
        <w:rPr>
          <w:rStyle w:val="keyword"/>
        </w:rPr>
        <w:t>SHALL</w:t>
      </w:r>
      <w:r>
        <w:t xml:space="preserve"> contain exactly one [1..1] </w:t>
      </w:r>
      <w:r>
        <w:rPr>
          <w:rStyle w:val="XMLnameBold"/>
        </w:rPr>
        <w:t>item</w:t>
      </w:r>
      <w:bookmarkStart w:id="1847" w:name="C_4499-36005"/>
      <w:r>
        <w:t xml:space="preserve"> (CONF:4499-36005)</w:t>
      </w:r>
      <w:bookmarkEnd w:id="1847"/>
      <w:r>
        <w:t>.</w:t>
      </w:r>
    </w:p>
    <w:p w14:paraId="496B6930"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@root</w:t>
      </w:r>
      <w:bookmarkStart w:id="1848" w:name="C_4499-36009"/>
      <w:r>
        <w:t xml:space="preserve"> (CONF:4499-36009)</w:t>
      </w:r>
      <w:bookmarkEnd w:id="1848"/>
      <w:r>
        <w:t>.</w:t>
      </w:r>
    </w:p>
    <w:p w14:paraId="38AF3333" w14:textId="77777777" w:rsidR="004B3F04" w:rsidRDefault="004B3F04" w:rsidP="007E63CC">
      <w:pPr>
        <w:numPr>
          <w:ilvl w:val="3"/>
          <w:numId w:val="34"/>
        </w:numPr>
      </w:pPr>
      <w:r>
        <w:t xml:space="preserve">This item </w:t>
      </w:r>
      <w:r>
        <w:rPr>
          <w:rStyle w:val="keyword"/>
        </w:rPr>
        <w:t>SHALL</w:t>
      </w:r>
      <w:r>
        <w:t xml:space="preserve"> contain exactly one [1..1] </w:t>
      </w:r>
      <w:r>
        <w:rPr>
          <w:rStyle w:val="XMLnameBold"/>
        </w:rPr>
        <w:t>@extension</w:t>
      </w:r>
      <w:bookmarkStart w:id="1849" w:name="C_4499-36010"/>
      <w:r>
        <w:t xml:space="preserve"> (CONF:4499-36010)</w:t>
      </w:r>
      <w:bookmarkEnd w:id="1849"/>
      <w:r>
        <w:t>.</w:t>
      </w:r>
    </w:p>
    <w:p w14:paraId="344C006C" w14:textId="77777777" w:rsidR="004B3F04" w:rsidRDefault="004B3F04" w:rsidP="007E63CC">
      <w:pPr>
        <w:numPr>
          <w:ilvl w:val="1"/>
          <w:numId w:val="34"/>
        </w:numPr>
      </w:pPr>
      <w:r>
        <w:t xml:space="preserve">The playingPerson, if present, </w:t>
      </w:r>
      <w:r>
        <w:rPr>
          <w:rStyle w:val="keyword"/>
        </w:rPr>
        <w:t>MAY</w:t>
      </w:r>
      <w:r>
        <w:t xml:space="preserve"> contain zero or one [0..1] </w:t>
      </w:r>
      <w:r>
        <w:rPr>
          <w:rStyle w:val="XMLnameBold"/>
        </w:rPr>
        <w:t>asRolePlayed</w:t>
      </w:r>
      <w:bookmarkStart w:id="1850" w:name="C_4499-36006"/>
      <w:r>
        <w:t xml:space="preserve"> (CONF:4499-36006)</w:t>
      </w:r>
      <w:bookmarkEnd w:id="1850"/>
      <w:r>
        <w:t>.</w:t>
      </w:r>
    </w:p>
    <w:p w14:paraId="62B9015B" w14:textId="77777777" w:rsidR="004B3F04" w:rsidRDefault="004B3F04" w:rsidP="007E63CC">
      <w:pPr>
        <w:numPr>
          <w:ilvl w:val="2"/>
          <w:numId w:val="34"/>
        </w:numPr>
      </w:pPr>
      <w:r>
        <w:lastRenderedPageBreak/>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1" w:name="C_4499-36014"/>
      <w:r>
        <w:t xml:space="preserve"> (CONF:4499-36014)</w:t>
      </w:r>
      <w:bookmarkEnd w:id="1851"/>
      <w:r>
        <w:t>.</w:t>
      </w:r>
    </w:p>
    <w:p w14:paraId="6E75DCE4" w14:textId="77777777" w:rsidR="004B3F04" w:rsidRDefault="004B3F04" w:rsidP="007E63CC">
      <w:pPr>
        <w:numPr>
          <w:ilvl w:val="2"/>
          <w:numId w:val="34"/>
        </w:numPr>
      </w:pPr>
      <w:r>
        <w:t xml:space="preserve">The asRolePlayed, if present, </w:t>
      </w:r>
      <w:r>
        <w:rPr>
          <w:rStyle w:val="keyword"/>
        </w:rPr>
        <w:t>MAY</w:t>
      </w:r>
      <w:r>
        <w:t xml:space="preserve"> contain zero or one [0..1] </w:t>
      </w:r>
      <w:r>
        <w:rPr>
          <w:rStyle w:val="XMLnameBold"/>
        </w:rPr>
        <w:t>code</w:t>
      </w:r>
      <w:bookmarkStart w:id="1852" w:name="C_4499-36011"/>
      <w:r>
        <w:t xml:space="preserve"> (CONF:4499-36011)</w:t>
      </w:r>
      <w:bookmarkEnd w:id="1852"/>
      <w:r>
        <w:t>.</w:t>
      </w:r>
      <w:r>
        <w:br/>
        <w:t>Note: Attribute: role - role this practitioner may perform (e.g., doctor, nurse)</w:t>
      </w:r>
    </w:p>
    <w:p w14:paraId="3AA8190E" w14:textId="77777777" w:rsidR="004B3F04" w:rsidRDefault="004B3F04" w:rsidP="007E63CC">
      <w:pPr>
        <w:numPr>
          <w:ilvl w:val="0"/>
          <w:numId w:val="34"/>
        </w:numPr>
      </w:pPr>
      <w:r>
        <w:rPr>
          <w:rStyle w:val="keyword"/>
        </w:rPr>
        <w:t>MAY</w:t>
      </w:r>
      <w:r>
        <w:t xml:space="preserve"> contain zero or one [0..1] </w:t>
      </w:r>
      <w:r>
        <w:rPr>
          <w:rStyle w:val="XMLnameBold"/>
        </w:rPr>
        <w:t>scopingEntity</w:t>
      </w:r>
      <w:bookmarkStart w:id="1853" w:name="C_4499-34940"/>
      <w:r>
        <w:t xml:space="preserve"> (CONF:4499-34940)</w:t>
      </w:r>
      <w:bookmarkEnd w:id="1853"/>
      <w:r>
        <w:t>.</w:t>
      </w:r>
    </w:p>
    <w:p w14:paraId="5DD5FC3C"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@classCode</w:t>
      </w:r>
      <w:r>
        <w:t>=</w:t>
      </w:r>
      <w:r>
        <w:rPr>
          <w:rStyle w:val="XMLname"/>
        </w:rPr>
        <w:t>"ENT"</w:t>
      </w:r>
      <w:r>
        <w:t xml:space="preserve"> entity (CodeSystem: </w:t>
      </w:r>
      <w:r>
        <w:rPr>
          <w:rStyle w:val="XMLname"/>
        </w:rPr>
        <w:t>HL7EntityClass urn:oid:2.16.840.1.113883.5.41</w:t>
      </w:r>
      <w:r>
        <w:t>)</w:t>
      </w:r>
      <w:bookmarkStart w:id="1854" w:name="C_4499-36012"/>
      <w:r>
        <w:t xml:space="preserve"> (CONF:4499-36012)</w:t>
      </w:r>
      <w:bookmarkEnd w:id="1854"/>
      <w:r>
        <w:t>.</w:t>
      </w:r>
    </w:p>
    <w:p w14:paraId="753A74F1" w14:textId="77777777" w:rsidR="004B3F04" w:rsidRDefault="004B3F04" w:rsidP="007E63CC">
      <w:pPr>
        <w:numPr>
          <w:ilvl w:val="1"/>
          <w:numId w:val="34"/>
        </w:numPr>
      </w:pPr>
      <w:r>
        <w:t xml:space="preserve">The scopingEntity, if present, </w:t>
      </w:r>
      <w:r>
        <w:rPr>
          <w:rStyle w:val="keyword"/>
        </w:rPr>
        <w:t>SHALL</w:t>
      </w:r>
      <w:r>
        <w:t xml:space="preserve"> contain exactly one [1..1] </w:t>
      </w:r>
      <w:r>
        <w:rPr>
          <w:rStyle w:val="XMLnameBold"/>
        </w:rPr>
        <w:t>@determinerCode</w:t>
      </w:r>
      <w:r>
        <w:t>=</w:t>
      </w:r>
      <w:r>
        <w:rPr>
          <w:rStyle w:val="XMLname"/>
        </w:rPr>
        <w:t>"INSTANCE"</w:t>
      </w:r>
      <w:bookmarkStart w:id="1855" w:name="C_4499-36013"/>
      <w:r>
        <w:t xml:space="preserve"> (CONF:4499-36013)</w:t>
      </w:r>
      <w:bookmarkEnd w:id="1855"/>
      <w:r>
        <w:t>.</w:t>
      </w:r>
    </w:p>
    <w:p w14:paraId="5EA53803"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asRolePlayed</w:t>
      </w:r>
      <w:bookmarkStart w:id="1856" w:name="C_4499-35601"/>
      <w:r>
        <w:t xml:space="preserve"> (CONF:4499-35601)</w:t>
      </w:r>
      <w:bookmarkEnd w:id="1856"/>
      <w:r>
        <w:t>.</w:t>
      </w:r>
    </w:p>
    <w:p w14:paraId="0362ABA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57" w:name="C_4499-36015"/>
      <w:r>
        <w:t xml:space="preserve"> (CONF:4499-36015)</w:t>
      </w:r>
      <w:bookmarkEnd w:id="1857"/>
      <w:r>
        <w:t>.</w:t>
      </w:r>
    </w:p>
    <w:p w14:paraId="7B60C47D" w14:textId="77777777" w:rsidR="004B3F04" w:rsidRDefault="004B3F04" w:rsidP="007E63CC">
      <w:pPr>
        <w:numPr>
          <w:ilvl w:val="2"/>
          <w:numId w:val="34"/>
        </w:numPr>
      </w:pPr>
      <w:r>
        <w:t xml:space="preserve">The asRolePlayed, if present, </w:t>
      </w:r>
      <w:r>
        <w:rPr>
          <w:rStyle w:val="keyword"/>
        </w:rPr>
        <w:t>SHALL</w:t>
      </w:r>
      <w:r>
        <w:t xml:space="preserve"> contain exactly one [1..1] </w:t>
      </w:r>
      <w:r>
        <w:rPr>
          <w:rStyle w:val="XMLnameBold"/>
        </w:rPr>
        <w:t>code</w:t>
      </w:r>
      <w:bookmarkStart w:id="1858" w:name="C_4499-35602"/>
      <w:r>
        <w:t xml:space="preserve"> (CONF:4499-35602)</w:t>
      </w:r>
      <w:bookmarkEnd w:id="1858"/>
      <w:r>
        <w:t>.</w:t>
      </w:r>
      <w:r>
        <w:br/>
        <w:t>Note: Attribute: specialty - specific specialty of the practitioner (e.g., anesthesia, cardiology, gastroenterology, etc.)</w:t>
      </w:r>
    </w:p>
    <w:p w14:paraId="4A5EFBE7" w14:textId="77777777" w:rsidR="004B3F04" w:rsidRDefault="004B3F04" w:rsidP="007E63CC">
      <w:pPr>
        <w:numPr>
          <w:ilvl w:val="1"/>
          <w:numId w:val="34"/>
        </w:numPr>
      </w:pPr>
      <w:r>
        <w:t xml:space="preserve">The scopingEntity, if present, </w:t>
      </w:r>
      <w:r>
        <w:rPr>
          <w:rStyle w:val="keyword"/>
        </w:rPr>
        <w:t>MAY</w:t>
      </w:r>
      <w:r>
        <w:t xml:space="preserve"> contain zero or one [0..1] </w:t>
      </w:r>
      <w:r>
        <w:rPr>
          <w:rStyle w:val="XMLnameBold"/>
        </w:rPr>
        <w:t>roleScoped</w:t>
      </w:r>
      <w:bookmarkStart w:id="1859" w:name="C_4499-34941"/>
      <w:r>
        <w:t xml:space="preserve"> (CONF:4499-34941)</w:t>
      </w:r>
      <w:bookmarkEnd w:id="1859"/>
      <w:r>
        <w:t>.</w:t>
      </w:r>
    </w:p>
    <w:p w14:paraId="38F29693"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@classCode</w:t>
      </w:r>
      <w:r>
        <w:t>=</w:t>
      </w:r>
      <w:r>
        <w:rPr>
          <w:rStyle w:val="XMLname"/>
        </w:rPr>
        <w:t>"ROL"</w:t>
      </w:r>
      <w:r>
        <w:t xml:space="preserve"> role</w:t>
      </w:r>
      <w:bookmarkStart w:id="1860" w:name="C_4499-36016"/>
      <w:r>
        <w:t xml:space="preserve"> (CONF:4499-36016)</w:t>
      </w:r>
      <w:bookmarkEnd w:id="1860"/>
      <w:r>
        <w:t>.</w:t>
      </w:r>
    </w:p>
    <w:p w14:paraId="4D874E15" w14:textId="77777777" w:rsidR="004B3F04" w:rsidRDefault="004B3F04" w:rsidP="007E63CC">
      <w:pPr>
        <w:numPr>
          <w:ilvl w:val="2"/>
          <w:numId w:val="34"/>
        </w:numPr>
      </w:pPr>
      <w:r>
        <w:t xml:space="preserve">The roleScoped, if present, </w:t>
      </w:r>
      <w:r>
        <w:rPr>
          <w:rStyle w:val="keyword"/>
        </w:rPr>
        <w:t>SHALL</w:t>
      </w:r>
      <w:r>
        <w:t xml:space="preserve"> contain exactly one [1..1] </w:t>
      </w:r>
      <w:r>
        <w:rPr>
          <w:rStyle w:val="XMLnameBold"/>
        </w:rPr>
        <w:t>code</w:t>
      </w:r>
      <w:bookmarkStart w:id="1861" w:name="C_4499-34942"/>
      <w:r>
        <w:t xml:space="preserve"> (CONF:4499-34942)</w:t>
      </w:r>
      <w:bookmarkEnd w:id="1861"/>
      <w:r>
        <w:t>.</w:t>
      </w:r>
      <w:r>
        <w:br/>
        <w:t>Note: Attribute: qualification - coded representation of the certification, licenses, or training pertaining to the provision of care (e.g., MD, DO, CRN, CNP, etc.)</w:t>
      </w:r>
    </w:p>
    <w:p w14:paraId="5ACB5CCF" w14:textId="77777777" w:rsidR="004B3F04" w:rsidRDefault="004B3F04" w:rsidP="004B3F04">
      <w:pPr>
        <w:pStyle w:val="Caption"/>
        <w:ind w:left="130" w:right="115"/>
      </w:pPr>
      <w:bookmarkStart w:id="1862" w:name="_Toc64842029"/>
      <w:bookmarkStart w:id="1863" w:name="_Toc65482945"/>
      <w:r>
        <w:lastRenderedPageBreak/>
        <w:t xml:space="preserve">Figure </w:t>
      </w:r>
      <w:r>
        <w:fldChar w:fldCharType="begin"/>
      </w:r>
      <w:r>
        <w:instrText>SEQ Figure \* ARABIC</w:instrText>
      </w:r>
      <w:r>
        <w:fldChar w:fldCharType="separate"/>
      </w:r>
      <w:r>
        <w:t>31</w:t>
      </w:r>
      <w:r>
        <w:fldChar w:fldCharType="end"/>
      </w:r>
      <w:r>
        <w:t>: Entity - Practitioner (V2) Example</w:t>
      </w:r>
      <w:bookmarkEnd w:id="1862"/>
      <w:bookmarkEnd w:id="1863"/>
    </w:p>
    <w:p w14:paraId="46B46197" w14:textId="77777777" w:rsidR="004B3F04" w:rsidRDefault="004B3F04" w:rsidP="004B3F04">
      <w:pPr>
        <w:pStyle w:val="Example"/>
        <w:ind w:left="130" w:right="115"/>
      </w:pPr>
      <w:r>
        <w:t>&lt;Role classCode="PROV"&gt;</w:t>
      </w:r>
    </w:p>
    <w:p w14:paraId="1110C961" w14:textId="77777777" w:rsidR="004B3F04" w:rsidRDefault="004B3F04" w:rsidP="004B3F04">
      <w:pPr>
        <w:pStyle w:val="Example"/>
        <w:ind w:left="130" w:right="115"/>
      </w:pPr>
      <w:r>
        <w:t xml:space="preserve">  &lt;templateId&gt;</w:t>
      </w:r>
    </w:p>
    <w:p w14:paraId="4C0A5AD1" w14:textId="77777777" w:rsidR="004B3F04" w:rsidRDefault="004B3F04" w:rsidP="004B3F04">
      <w:pPr>
        <w:pStyle w:val="Example"/>
        <w:ind w:left="130" w:right="115"/>
      </w:pPr>
      <w:r>
        <w:t xml:space="preserve">    &lt;item root="2.16.840.1.113883.10.20.28.4.137" extension="2021-02-01" /&gt;</w:t>
      </w:r>
    </w:p>
    <w:p w14:paraId="444ACFD4" w14:textId="77777777" w:rsidR="004B3F04" w:rsidRDefault="004B3F04" w:rsidP="004B3F04">
      <w:pPr>
        <w:pStyle w:val="Example"/>
        <w:ind w:left="130" w:right="115"/>
      </w:pPr>
      <w:r>
        <w:t xml:space="preserve">  &lt;/templateId&gt;</w:t>
      </w:r>
    </w:p>
    <w:p w14:paraId="0513D1EF" w14:textId="77777777" w:rsidR="004B3F04" w:rsidRDefault="004B3F04" w:rsidP="004B3F04">
      <w:pPr>
        <w:pStyle w:val="Example"/>
        <w:ind w:left="130" w:right="115"/>
      </w:pPr>
      <w:r>
        <w:t xml:space="preserve">  &lt;playingPerson classCode="PSN" determinerCode="INSTANCE"&gt;</w:t>
      </w:r>
    </w:p>
    <w:p w14:paraId="64697019" w14:textId="77777777" w:rsidR="004B3F04" w:rsidRDefault="004B3F04" w:rsidP="004B3F04">
      <w:pPr>
        <w:pStyle w:val="Example"/>
        <w:ind w:left="130" w:right="115"/>
      </w:pPr>
      <w:r>
        <w:t xml:space="preserve">    ...</w:t>
      </w:r>
    </w:p>
    <w:p w14:paraId="3BFE6AB7" w14:textId="77777777" w:rsidR="004B3F04" w:rsidRDefault="004B3F04" w:rsidP="004B3F04">
      <w:pPr>
        <w:pStyle w:val="Example"/>
        <w:ind w:left="130" w:right="115"/>
      </w:pPr>
      <w:r>
        <w:t xml:space="preserve">    &lt;asRolePlayed classCode="ROL"&gt;</w:t>
      </w:r>
    </w:p>
    <w:p w14:paraId="2A50BD15" w14:textId="77777777" w:rsidR="004B3F04" w:rsidRDefault="004B3F04" w:rsidP="004B3F04">
      <w:pPr>
        <w:pStyle w:val="Example"/>
        <w:ind w:left="130" w:right="115"/>
      </w:pPr>
      <w:r>
        <w:t xml:space="preserve">      &lt;code valueSet="{ValueSetOID}"/&gt;</w:t>
      </w:r>
    </w:p>
    <w:p w14:paraId="767296DB" w14:textId="77777777" w:rsidR="004B3F04" w:rsidRDefault="004B3F04" w:rsidP="004B3F04">
      <w:pPr>
        <w:pStyle w:val="Example"/>
        <w:ind w:left="130" w:right="115"/>
      </w:pPr>
      <w:r>
        <w:t xml:space="preserve">    &lt;/asRolePlayed&gt;</w:t>
      </w:r>
    </w:p>
    <w:p w14:paraId="251253A9" w14:textId="77777777" w:rsidR="004B3F04" w:rsidRDefault="004B3F04" w:rsidP="004B3F04">
      <w:pPr>
        <w:pStyle w:val="Example"/>
        <w:ind w:left="130" w:right="115"/>
      </w:pPr>
      <w:r>
        <w:t xml:space="preserve">  &lt;/playingPerson&gt;</w:t>
      </w:r>
    </w:p>
    <w:p w14:paraId="4B2036DC" w14:textId="77777777" w:rsidR="004B3F04" w:rsidRDefault="004B3F04" w:rsidP="004B3F04">
      <w:pPr>
        <w:pStyle w:val="Example"/>
        <w:ind w:left="130" w:right="115"/>
      </w:pPr>
      <w:r>
        <w:t xml:space="preserve">  &lt;scopingEntity classCode="ENT" determinerCode="INSTANCE"&gt;</w:t>
      </w:r>
    </w:p>
    <w:p w14:paraId="2DE5862A" w14:textId="77777777" w:rsidR="004B3F04" w:rsidRDefault="004B3F04" w:rsidP="004B3F04">
      <w:pPr>
        <w:pStyle w:val="Example"/>
        <w:ind w:left="130" w:right="115"/>
      </w:pPr>
      <w:r>
        <w:t xml:space="preserve">    &lt;asRolePlayed classCode="ROL"&gt;</w:t>
      </w:r>
    </w:p>
    <w:p w14:paraId="5958D6D8" w14:textId="77777777" w:rsidR="004B3F04" w:rsidRDefault="004B3F04" w:rsidP="004B3F04">
      <w:pPr>
        <w:pStyle w:val="Example"/>
        <w:ind w:left="130" w:right="115"/>
      </w:pPr>
      <w:r>
        <w:t xml:space="preserve">      &lt;code valueSet="{ValueSetOID}"/&gt;</w:t>
      </w:r>
    </w:p>
    <w:p w14:paraId="4036F14A" w14:textId="77777777" w:rsidR="004B3F04" w:rsidRDefault="004B3F04" w:rsidP="004B3F04">
      <w:pPr>
        <w:pStyle w:val="Example"/>
        <w:ind w:left="130" w:right="115"/>
      </w:pPr>
      <w:r>
        <w:t xml:space="preserve">    &lt;/asRolePlayed&gt;</w:t>
      </w:r>
    </w:p>
    <w:p w14:paraId="16D36F0A" w14:textId="77777777" w:rsidR="004B3F04" w:rsidRDefault="004B3F04" w:rsidP="004B3F04">
      <w:pPr>
        <w:pStyle w:val="Example"/>
        <w:ind w:left="130" w:right="115"/>
      </w:pPr>
      <w:r>
        <w:t xml:space="preserve">    &lt;roleScoped classCode="ROL"&gt;</w:t>
      </w:r>
    </w:p>
    <w:p w14:paraId="48578D3A" w14:textId="77777777" w:rsidR="004B3F04" w:rsidRDefault="004B3F04" w:rsidP="004B3F04">
      <w:pPr>
        <w:pStyle w:val="Example"/>
        <w:ind w:left="130" w:right="115"/>
      </w:pPr>
      <w:r>
        <w:t xml:space="preserve">      &lt;code valueSet="{ValueSetOID}"/&gt;</w:t>
      </w:r>
    </w:p>
    <w:p w14:paraId="61D1C58E" w14:textId="77777777" w:rsidR="004B3F04" w:rsidRDefault="004B3F04" w:rsidP="004B3F04">
      <w:pPr>
        <w:pStyle w:val="Example"/>
        <w:ind w:left="130" w:right="115"/>
      </w:pPr>
      <w:r>
        <w:t xml:space="preserve">    &lt;/roleScoped&gt;</w:t>
      </w:r>
    </w:p>
    <w:p w14:paraId="4794D079" w14:textId="77777777" w:rsidR="004B3F04" w:rsidRDefault="004B3F04" w:rsidP="004B3F04">
      <w:pPr>
        <w:pStyle w:val="Example"/>
        <w:ind w:left="130" w:right="115"/>
      </w:pPr>
      <w:r>
        <w:t xml:space="preserve">  &lt;/scopingEntity&gt;</w:t>
      </w:r>
    </w:p>
    <w:p w14:paraId="330E7D69" w14:textId="77777777" w:rsidR="004B3F04" w:rsidRDefault="004B3F04" w:rsidP="004B3F04">
      <w:pPr>
        <w:pStyle w:val="Example"/>
        <w:ind w:left="130" w:right="115"/>
      </w:pPr>
      <w:r>
        <w:t>&lt;/Role&gt;</w:t>
      </w:r>
    </w:p>
    <w:p w14:paraId="4DEDFB9C" w14:textId="77777777" w:rsidR="004B3F04" w:rsidRDefault="004B3F04" w:rsidP="004B3F04">
      <w:pPr>
        <w:pStyle w:val="BodyText"/>
      </w:pPr>
    </w:p>
    <w:p w14:paraId="3DDA810A" w14:textId="77777777" w:rsidR="004B3F04" w:rsidRDefault="004B3F04" w:rsidP="004B3F04">
      <w:pPr>
        <w:pStyle w:val="Heading2nospace"/>
      </w:pPr>
      <w:bookmarkStart w:id="1864" w:name="E_Facility_Location"/>
      <w:bookmarkStart w:id="1865" w:name="_Toc64841896"/>
      <w:bookmarkStart w:id="1866" w:name="_Toc65482812"/>
      <w:r>
        <w:t>Facility Location</w:t>
      </w:r>
      <w:bookmarkEnd w:id="1864"/>
      <w:bookmarkEnd w:id="1865"/>
      <w:bookmarkEnd w:id="1866"/>
    </w:p>
    <w:p w14:paraId="02952FA8" w14:textId="77777777" w:rsidR="004B3F04" w:rsidRDefault="004B3F04" w:rsidP="004B3F04">
      <w:pPr>
        <w:pStyle w:val="BracketData"/>
      </w:pPr>
      <w:r>
        <w:t>[Role: identifier urn:hl7ii:2.16.840.1.113883.10.20.28.4.92:2017-05-01 (open)]</w:t>
      </w:r>
    </w:p>
    <w:p w14:paraId="3051FD66" w14:textId="77777777" w:rsidR="004B3F04" w:rsidRDefault="004B3F04" w:rsidP="004B3F04">
      <w:pPr>
        <w:pStyle w:val="Caption"/>
      </w:pPr>
      <w:bookmarkStart w:id="1867" w:name="_Toc64842146"/>
      <w:bookmarkStart w:id="1868" w:name="_Toc65483230"/>
      <w:r>
        <w:t xml:space="preserve">Table </w:t>
      </w:r>
      <w:r>
        <w:fldChar w:fldCharType="begin"/>
      </w:r>
      <w:r>
        <w:instrText>SEQ Table \* ARABIC</w:instrText>
      </w:r>
      <w:r>
        <w:fldChar w:fldCharType="separate"/>
      </w:r>
      <w:r>
        <w:t>69</w:t>
      </w:r>
      <w:r>
        <w:fldChar w:fldCharType="end"/>
      </w:r>
      <w:r>
        <w:t>: Facility Location Contexts</w:t>
      </w:r>
      <w:bookmarkEnd w:id="1867"/>
      <w:bookmarkEnd w:id="186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F66033" w14:textId="77777777" w:rsidTr="000659BE">
        <w:trPr>
          <w:cantSplit/>
          <w:tblHeader/>
          <w:jc w:val="center"/>
        </w:trPr>
        <w:tc>
          <w:tcPr>
            <w:tcW w:w="360" w:type="dxa"/>
            <w:shd w:val="clear" w:color="auto" w:fill="E6E6E6"/>
          </w:tcPr>
          <w:p w14:paraId="547302D4" w14:textId="77777777" w:rsidR="004B3F04" w:rsidRDefault="004B3F04" w:rsidP="000659BE">
            <w:pPr>
              <w:pStyle w:val="TableHead"/>
            </w:pPr>
            <w:r>
              <w:t>Contained By:</w:t>
            </w:r>
          </w:p>
        </w:tc>
        <w:tc>
          <w:tcPr>
            <w:tcW w:w="360" w:type="dxa"/>
            <w:shd w:val="clear" w:color="auto" w:fill="E6E6E6"/>
          </w:tcPr>
          <w:p w14:paraId="5B406883" w14:textId="77777777" w:rsidR="004B3F04" w:rsidRDefault="004B3F04" w:rsidP="000659BE">
            <w:pPr>
              <w:pStyle w:val="TableHead"/>
            </w:pPr>
            <w:r>
              <w:t>Contains:</w:t>
            </w:r>
          </w:p>
        </w:tc>
      </w:tr>
      <w:tr w:rsidR="004B3F04" w14:paraId="57BC73CA" w14:textId="77777777" w:rsidTr="000659BE">
        <w:trPr>
          <w:jc w:val="center"/>
        </w:trPr>
        <w:tc>
          <w:tcPr>
            <w:tcW w:w="360" w:type="dxa"/>
          </w:tcPr>
          <w:p w14:paraId="16D572F9"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15A88A42"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7DCCCA9C"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3485AB33"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070585FE"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tc>
        <w:tc>
          <w:tcPr>
            <w:tcW w:w="360" w:type="dxa"/>
          </w:tcPr>
          <w:p w14:paraId="79F2192B" w14:textId="77777777" w:rsidR="004B3F04" w:rsidRDefault="004B3F04" w:rsidP="000659BE"/>
        </w:tc>
      </w:tr>
    </w:tbl>
    <w:p w14:paraId="73B2FF3F" w14:textId="77777777" w:rsidR="004B3F04" w:rsidRDefault="004B3F04" w:rsidP="004B3F04">
      <w:pPr>
        <w:pStyle w:val="BodyText"/>
      </w:pPr>
    </w:p>
    <w:p w14:paraId="34F6FF2F" w14:textId="77777777" w:rsidR="004B3F04" w:rsidRDefault="004B3F04" w:rsidP="004B3F04">
      <w:r>
        <w:t>This template represents the QDM attribute: Facility Location.</w:t>
      </w:r>
      <w:r>
        <w:br/>
        <w:t>The particular location of a facility in which the diagnostic study or encounter occurs or occurred. Examples include, but are not limited to, intensive care units (ICUs), non-ICUs, burn critical-care unit, neonatal ICU, and respiratory-care unit.</w:t>
      </w:r>
    </w:p>
    <w:p w14:paraId="02A88C1D" w14:textId="77777777" w:rsidR="004B3F04" w:rsidRDefault="004B3F04" w:rsidP="004B3F04">
      <w:r>
        <w:t>The Location Period addresses: StartTime = the time the patient arrived at the location; StopTime = the time the patient departed from the location.</w:t>
      </w:r>
    </w:p>
    <w:p w14:paraId="1713E671" w14:textId="77777777" w:rsidR="004B3F04" w:rsidRDefault="004B3F04" w:rsidP="004B3F04">
      <w:pPr>
        <w:pStyle w:val="Caption"/>
      </w:pPr>
      <w:bookmarkStart w:id="1869" w:name="_Toc64842147"/>
      <w:bookmarkStart w:id="1870" w:name="_Toc65483231"/>
      <w:r>
        <w:lastRenderedPageBreak/>
        <w:t xml:space="preserve">Table </w:t>
      </w:r>
      <w:r>
        <w:fldChar w:fldCharType="begin"/>
      </w:r>
      <w:r>
        <w:instrText>SEQ Table \* ARABIC</w:instrText>
      </w:r>
      <w:r>
        <w:fldChar w:fldCharType="separate"/>
      </w:r>
      <w:r>
        <w:t>70</w:t>
      </w:r>
      <w:r>
        <w:fldChar w:fldCharType="end"/>
      </w:r>
      <w:r>
        <w:t>: Facility Location Constraints Overview</w:t>
      </w:r>
      <w:bookmarkEnd w:id="1869"/>
      <w:bookmarkEnd w:id="187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4BA90" w14:textId="77777777" w:rsidTr="000659BE">
        <w:trPr>
          <w:cantSplit/>
          <w:tblHeader/>
          <w:jc w:val="center"/>
        </w:trPr>
        <w:tc>
          <w:tcPr>
            <w:tcW w:w="0" w:type="dxa"/>
            <w:shd w:val="clear" w:color="auto" w:fill="E6E6E6"/>
            <w:noWrap/>
          </w:tcPr>
          <w:p w14:paraId="717C2F7A" w14:textId="77777777" w:rsidR="004B3F04" w:rsidRDefault="004B3F04" w:rsidP="000659BE">
            <w:pPr>
              <w:pStyle w:val="TableHead"/>
            </w:pPr>
            <w:r>
              <w:t>XPath</w:t>
            </w:r>
          </w:p>
        </w:tc>
        <w:tc>
          <w:tcPr>
            <w:tcW w:w="720" w:type="dxa"/>
            <w:shd w:val="clear" w:color="auto" w:fill="E6E6E6"/>
            <w:noWrap/>
          </w:tcPr>
          <w:p w14:paraId="44365587" w14:textId="77777777" w:rsidR="004B3F04" w:rsidRDefault="004B3F04" w:rsidP="000659BE">
            <w:pPr>
              <w:pStyle w:val="TableHead"/>
            </w:pPr>
            <w:r>
              <w:t>Card.</w:t>
            </w:r>
          </w:p>
        </w:tc>
        <w:tc>
          <w:tcPr>
            <w:tcW w:w="1152" w:type="dxa"/>
            <w:shd w:val="clear" w:color="auto" w:fill="E6E6E6"/>
            <w:noWrap/>
          </w:tcPr>
          <w:p w14:paraId="737BFFC5" w14:textId="77777777" w:rsidR="004B3F04" w:rsidRDefault="004B3F04" w:rsidP="000659BE">
            <w:pPr>
              <w:pStyle w:val="TableHead"/>
            </w:pPr>
            <w:r>
              <w:t>Verb</w:t>
            </w:r>
          </w:p>
        </w:tc>
        <w:tc>
          <w:tcPr>
            <w:tcW w:w="864" w:type="dxa"/>
            <w:shd w:val="clear" w:color="auto" w:fill="E6E6E6"/>
            <w:noWrap/>
          </w:tcPr>
          <w:p w14:paraId="77101FB3" w14:textId="77777777" w:rsidR="004B3F04" w:rsidRDefault="004B3F04" w:rsidP="000659BE">
            <w:pPr>
              <w:pStyle w:val="TableHead"/>
            </w:pPr>
            <w:r>
              <w:t>Data Type</w:t>
            </w:r>
          </w:p>
        </w:tc>
        <w:tc>
          <w:tcPr>
            <w:tcW w:w="864" w:type="dxa"/>
            <w:shd w:val="clear" w:color="auto" w:fill="E6E6E6"/>
            <w:noWrap/>
          </w:tcPr>
          <w:p w14:paraId="409D0F09" w14:textId="77777777" w:rsidR="004B3F04" w:rsidRDefault="004B3F04" w:rsidP="000659BE">
            <w:pPr>
              <w:pStyle w:val="TableHead"/>
            </w:pPr>
            <w:r>
              <w:t>CONF#</w:t>
            </w:r>
          </w:p>
        </w:tc>
        <w:tc>
          <w:tcPr>
            <w:tcW w:w="864" w:type="dxa"/>
            <w:shd w:val="clear" w:color="auto" w:fill="E6E6E6"/>
            <w:noWrap/>
          </w:tcPr>
          <w:p w14:paraId="6456B398" w14:textId="77777777" w:rsidR="004B3F04" w:rsidRDefault="004B3F04" w:rsidP="000659BE">
            <w:pPr>
              <w:pStyle w:val="TableHead"/>
            </w:pPr>
            <w:r>
              <w:t>Value</w:t>
            </w:r>
          </w:p>
        </w:tc>
      </w:tr>
      <w:tr w:rsidR="004B3F04" w14:paraId="0860BEB9" w14:textId="77777777" w:rsidTr="000659BE">
        <w:trPr>
          <w:jc w:val="center"/>
        </w:trPr>
        <w:tc>
          <w:tcPr>
            <w:tcW w:w="10160" w:type="dxa"/>
            <w:gridSpan w:val="6"/>
          </w:tcPr>
          <w:p w14:paraId="1AE6192E" w14:textId="77777777" w:rsidR="004B3F04" w:rsidRDefault="004B3F04" w:rsidP="000659BE">
            <w:pPr>
              <w:pStyle w:val="TableText"/>
            </w:pPr>
            <w:r>
              <w:t>Role (identifier: urn:hl7ii:2.16.840.1.113883.10.20.28.4.92:2017-05-01)</w:t>
            </w:r>
          </w:p>
        </w:tc>
      </w:tr>
      <w:tr w:rsidR="004B3F04" w14:paraId="38287099" w14:textId="77777777" w:rsidTr="000659BE">
        <w:trPr>
          <w:jc w:val="center"/>
        </w:trPr>
        <w:tc>
          <w:tcPr>
            <w:tcW w:w="3345" w:type="dxa"/>
          </w:tcPr>
          <w:p w14:paraId="02817DDA" w14:textId="77777777" w:rsidR="004B3F04" w:rsidRDefault="004B3F04" w:rsidP="000659BE">
            <w:pPr>
              <w:pStyle w:val="TableText"/>
            </w:pPr>
            <w:r>
              <w:tab/>
              <w:t>@classCode</w:t>
            </w:r>
          </w:p>
        </w:tc>
        <w:tc>
          <w:tcPr>
            <w:tcW w:w="720" w:type="dxa"/>
          </w:tcPr>
          <w:p w14:paraId="3CC5C1FA" w14:textId="77777777" w:rsidR="004B3F04" w:rsidRDefault="004B3F04" w:rsidP="000659BE">
            <w:pPr>
              <w:pStyle w:val="TableText"/>
            </w:pPr>
            <w:r>
              <w:t>1..1</w:t>
            </w:r>
          </w:p>
        </w:tc>
        <w:tc>
          <w:tcPr>
            <w:tcW w:w="1152" w:type="dxa"/>
          </w:tcPr>
          <w:p w14:paraId="09AF6CFE" w14:textId="77777777" w:rsidR="004B3F04" w:rsidRDefault="004B3F04" w:rsidP="000659BE">
            <w:pPr>
              <w:pStyle w:val="TableText"/>
            </w:pPr>
            <w:r>
              <w:t>SHALL</w:t>
            </w:r>
          </w:p>
        </w:tc>
        <w:tc>
          <w:tcPr>
            <w:tcW w:w="864" w:type="dxa"/>
          </w:tcPr>
          <w:p w14:paraId="29F4F63C" w14:textId="77777777" w:rsidR="004B3F04" w:rsidRDefault="004B3F04" w:rsidP="000659BE">
            <w:pPr>
              <w:pStyle w:val="TableText"/>
            </w:pPr>
          </w:p>
        </w:tc>
        <w:tc>
          <w:tcPr>
            <w:tcW w:w="1104" w:type="dxa"/>
          </w:tcPr>
          <w:p w14:paraId="35972AD9" w14:textId="77777777" w:rsidR="004B3F04" w:rsidRDefault="006C736C" w:rsidP="000659BE">
            <w:pPr>
              <w:pStyle w:val="TableText"/>
            </w:pPr>
            <w:hyperlink w:anchor="C_3335-30514">
              <w:r w:rsidR="004B3F04">
                <w:rPr>
                  <w:rStyle w:val="HyperlinkText9pt"/>
                </w:rPr>
                <w:t>3335-30514</w:t>
              </w:r>
            </w:hyperlink>
          </w:p>
        </w:tc>
        <w:tc>
          <w:tcPr>
            <w:tcW w:w="2975" w:type="dxa"/>
          </w:tcPr>
          <w:p w14:paraId="03539283" w14:textId="77777777" w:rsidR="004B3F04" w:rsidRDefault="004B3F04" w:rsidP="000659BE">
            <w:pPr>
              <w:pStyle w:val="TableText"/>
            </w:pPr>
            <w:r>
              <w:t>urn:oid:2.16.840.1.113883.5.110 (HL7RoleClass) = SDLOC</w:t>
            </w:r>
          </w:p>
        </w:tc>
      </w:tr>
      <w:tr w:rsidR="004B3F04" w14:paraId="0F90B356" w14:textId="77777777" w:rsidTr="000659BE">
        <w:trPr>
          <w:jc w:val="center"/>
        </w:trPr>
        <w:tc>
          <w:tcPr>
            <w:tcW w:w="3345" w:type="dxa"/>
          </w:tcPr>
          <w:p w14:paraId="02748297" w14:textId="77777777" w:rsidR="004B3F04" w:rsidRDefault="004B3F04" w:rsidP="000659BE">
            <w:pPr>
              <w:pStyle w:val="TableText"/>
            </w:pPr>
            <w:r>
              <w:tab/>
              <w:t>templateId</w:t>
            </w:r>
          </w:p>
        </w:tc>
        <w:tc>
          <w:tcPr>
            <w:tcW w:w="720" w:type="dxa"/>
          </w:tcPr>
          <w:p w14:paraId="4AC29FA4" w14:textId="77777777" w:rsidR="004B3F04" w:rsidRDefault="004B3F04" w:rsidP="000659BE">
            <w:pPr>
              <w:pStyle w:val="TableText"/>
            </w:pPr>
            <w:r>
              <w:t>1..1</w:t>
            </w:r>
          </w:p>
        </w:tc>
        <w:tc>
          <w:tcPr>
            <w:tcW w:w="1152" w:type="dxa"/>
          </w:tcPr>
          <w:p w14:paraId="277326AE" w14:textId="77777777" w:rsidR="004B3F04" w:rsidRDefault="004B3F04" w:rsidP="000659BE">
            <w:pPr>
              <w:pStyle w:val="TableText"/>
            </w:pPr>
            <w:r>
              <w:t>SHALL</w:t>
            </w:r>
          </w:p>
        </w:tc>
        <w:tc>
          <w:tcPr>
            <w:tcW w:w="864" w:type="dxa"/>
          </w:tcPr>
          <w:p w14:paraId="079FB25D" w14:textId="77777777" w:rsidR="004B3F04" w:rsidRDefault="004B3F04" w:rsidP="000659BE">
            <w:pPr>
              <w:pStyle w:val="TableText"/>
            </w:pPr>
          </w:p>
        </w:tc>
        <w:tc>
          <w:tcPr>
            <w:tcW w:w="1104" w:type="dxa"/>
          </w:tcPr>
          <w:p w14:paraId="148A4266" w14:textId="77777777" w:rsidR="004B3F04" w:rsidRDefault="006C736C" w:rsidP="000659BE">
            <w:pPr>
              <w:pStyle w:val="TableText"/>
            </w:pPr>
            <w:hyperlink w:anchor="C_3335-30515">
              <w:r w:rsidR="004B3F04">
                <w:rPr>
                  <w:rStyle w:val="HyperlinkText9pt"/>
                </w:rPr>
                <w:t>3335-30515</w:t>
              </w:r>
            </w:hyperlink>
          </w:p>
        </w:tc>
        <w:tc>
          <w:tcPr>
            <w:tcW w:w="2975" w:type="dxa"/>
          </w:tcPr>
          <w:p w14:paraId="172207C4" w14:textId="77777777" w:rsidR="004B3F04" w:rsidRDefault="004B3F04" w:rsidP="000659BE">
            <w:pPr>
              <w:pStyle w:val="TableText"/>
            </w:pPr>
          </w:p>
        </w:tc>
      </w:tr>
      <w:tr w:rsidR="004B3F04" w14:paraId="33280575" w14:textId="77777777" w:rsidTr="000659BE">
        <w:trPr>
          <w:jc w:val="center"/>
        </w:trPr>
        <w:tc>
          <w:tcPr>
            <w:tcW w:w="3345" w:type="dxa"/>
          </w:tcPr>
          <w:p w14:paraId="3D3CA882" w14:textId="77777777" w:rsidR="004B3F04" w:rsidRDefault="004B3F04" w:rsidP="000659BE">
            <w:pPr>
              <w:pStyle w:val="TableText"/>
            </w:pPr>
            <w:r>
              <w:tab/>
            </w:r>
            <w:r>
              <w:tab/>
              <w:t>item</w:t>
            </w:r>
          </w:p>
        </w:tc>
        <w:tc>
          <w:tcPr>
            <w:tcW w:w="720" w:type="dxa"/>
          </w:tcPr>
          <w:p w14:paraId="5B195AE4" w14:textId="77777777" w:rsidR="004B3F04" w:rsidRDefault="004B3F04" w:rsidP="000659BE">
            <w:pPr>
              <w:pStyle w:val="TableText"/>
            </w:pPr>
            <w:r>
              <w:t>1..1</w:t>
            </w:r>
          </w:p>
        </w:tc>
        <w:tc>
          <w:tcPr>
            <w:tcW w:w="1152" w:type="dxa"/>
          </w:tcPr>
          <w:p w14:paraId="76C0CA98" w14:textId="77777777" w:rsidR="004B3F04" w:rsidRDefault="004B3F04" w:rsidP="000659BE">
            <w:pPr>
              <w:pStyle w:val="TableText"/>
            </w:pPr>
            <w:r>
              <w:t>SHALL</w:t>
            </w:r>
          </w:p>
        </w:tc>
        <w:tc>
          <w:tcPr>
            <w:tcW w:w="864" w:type="dxa"/>
          </w:tcPr>
          <w:p w14:paraId="5D292D64" w14:textId="77777777" w:rsidR="004B3F04" w:rsidRDefault="004B3F04" w:rsidP="000659BE">
            <w:pPr>
              <w:pStyle w:val="TableText"/>
            </w:pPr>
          </w:p>
        </w:tc>
        <w:tc>
          <w:tcPr>
            <w:tcW w:w="1104" w:type="dxa"/>
          </w:tcPr>
          <w:p w14:paraId="0FBF3F0E" w14:textId="77777777" w:rsidR="004B3F04" w:rsidRDefault="006C736C" w:rsidP="000659BE">
            <w:pPr>
              <w:pStyle w:val="TableText"/>
            </w:pPr>
            <w:hyperlink w:anchor="C_3335-30516">
              <w:r w:rsidR="004B3F04">
                <w:rPr>
                  <w:rStyle w:val="HyperlinkText9pt"/>
                </w:rPr>
                <w:t>3335-30516</w:t>
              </w:r>
            </w:hyperlink>
          </w:p>
        </w:tc>
        <w:tc>
          <w:tcPr>
            <w:tcW w:w="2975" w:type="dxa"/>
          </w:tcPr>
          <w:p w14:paraId="36E2BAE0" w14:textId="77777777" w:rsidR="004B3F04" w:rsidRDefault="004B3F04" w:rsidP="000659BE">
            <w:pPr>
              <w:pStyle w:val="TableText"/>
            </w:pPr>
          </w:p>
        </w:tc>
      </w:tr>
      <w:tr w:rsidR="004B3F04" w14:paraId="0E983976" w14:textId="77777777" w:rsidTr="000659BE">
        <w:trPr>
          <w:jc w:val="center"/>
        </w:trPr>
        <w:tc>
          <w:tcPr>
            <w:tcW w:w="3345" w:type="dxa"/>
          </w:tcPr>
          <w:p w14:paraId="21662A6E" w14:textId="77777777" w:rsidR="004B3F04" w:rsidRDefault="004B3F04" w:rsidP="000659BE">
            <w:pPr>
              <w:pStyle w:val="TableText"/>
            </w:pPr>
            <w:r>
              <w:tab/>
            </w:r>
            <w:r>
              <w:tab/>
            </w:r>
            <w:r>
              <w:tab/>
              <w:t>@root</w:t>
            </w:r>
          </w:p>
        </w:tc>
        <w:tc>
          <w:tcPr>
            <w:tcW w:w="720" w:type="dxa"/>
          </w:tcPr>
          <w:p w14:paraId="67767807" w14:textId="77777777" w:rsidR="004B3F04" w:rsidRDefault="004B3F04" w:rsidP="000659BE">
            <w:pPr>
              <w:pStyle w:val="TableText"/>
            </w:pPr>
            <w:r>
              <w:t>1..1</w:t>
            </w:r>
          </w:p>
        </w:tc>
        <w:tc>
          <w:tcPr>
            <w:tcW w:w="1152" w:type="dxa"/>
          </w:tcPr>
          <w:p w14:paraId="46E79BFB" w14:textId="77777777" w:rsidR="004B3F04" w:rsidRDefault="004B3F04" w:rsidP="000659BE">
            <w:pPr>
              <w:pStyle w:val="TableText"/>
            </w:pPr>
            <w:r>
              <w:t>SHALL</w:t>
            </w:r>
          </w:p>
        </w:tc>
        <w:tc>
          <w:tcPr>
            <w:tcW w:w="864" w:type="dxa"/>
          </w:tcPr>
          <w:p w14:paraId="3E57B431" w14:textId="77777777" w:rsidR="004B3F04" w:rsidRDefault="004B3F04" w:rsidP="000659BE">
            <w:pPr>
              <w:pStyle w:val="TableText"/>
            </w:pPr>
          </w:p>
        </w:tc>
        <w:tc>
          <w:tcPr>
            <w:tcW w:w="1104" w:type="dxa"/>
          </w:tcPr>
          <w:p w14:paraId="45A884A2" w14:textId="77777777" w:rsidR="004B3F04" w:rsidRDefault="006C736C" w:rsidP="000659BE">
            <w:pPr>
              <w:pStyle w:val="TableText"/>
            </w:pPr>
            <w:hyperlink w:anchor="C_3335-30517">
              <w:r w:rsidR="004B3F04">
                <w:rPr>
                  <w:rStyle w:val="HyperlinkText9pt"/>
                </w:rPr>
                <w:t>3335-30517</w:t>
              </w:r>
            </w:hyperlink>
          </w:p>
        </w:tc>
        <w:tc>
          <w:tcPr>
            <w:tcW w:w="2975" w:type="dxa"/>
          </w:tcPr>
          <w:p w14:paraId="6CF5039B" w14:textId="77777777" w:rsidR="004B3F04" w:rsidRDefault="004B3F04" w:rsidP="000659BE">
            <w:pPr>
              <w:pStyle w:val="TableText"/>
            </w:pPr>
            <w:r>
              <w:t>2.16.840.1.113883.10.20.28.4.92</w:t>
            </w:r>
          </w:p>
        </w:tc>
      </w:tr>
      <w:tr w:rsidR="004B3F04" w14:paraId="1A33E52C" w14:textId="77777777" w:rsidTr="000659BE">
        <w:trPr>
          <w:jc w:val="center"/>
        </w:trPr>
        <w:tc>
          <w:tcPr>
            <w:tcW w:w="3345" w:type="dxa"/>
          </w:tcPr>
          <w:p w14:paraId="00E129EE" w14:textId="77777777" w:rsidR="004B3F04" w:rsidRDefault="004B3F04" w:rsidP="000659BE">
            <w:pPr>
              <w:pStyle w:val="TableText"/>
            </w:pPr>
            <w:r>
              <w:tab/>
            </w:r>
            <w:r>
              <w:tab/>
            </w:r>
            <w:r>
              <w:tab/>
              <w:t>@extension</w:t>
            </w:r>
          </w:p>
        </w:tc>
        <w:tc>
          <w:tcPr>
            <w:tcW w:w="720" w:type="dxa"/>
          </w:tcPr>
          <w:p w14:paraId="59123C91" w14:textId="77777777" w:rsidR="004B3F04" w:rsidRDefault="004B3F04" w:rsidP="000659BE">
            <w:pPr>
              <w:pStyle w:val="TableText"/>
            </w:pPr>
            <w:r>
              <w:t>1..1</w:t>
            </w:r>
          </w:p>
        </w:tc>
        <w:tc>
          <w:tcPr>
            <w:tcW w:w="1152" w:type="dxa"/>
          </w:tcPr>
          <w:p w14:paraId="2BAA6DDB" w14:textId="77777777" w:rsidR="004B3F04" w:rsidRDefault="004B3F04" w:rsidP="000659BE">
            <w:pPr>
              <w:pStyle w:val="TableText"/>
            </w:pPr>
            <w:r>
              <w:t>SHALL</w:t>
            </w:r>
          </w:p>
        </w:tc>
        <w:tc>
          <w:tcPr>
            <w:tcW w:w="864" w:type="dxa"/>
          </w:tcPr>
          <w:p w14:paraId="44452E12" w14:textId="77777777" w:rsidR="004B3F04" w:rsidRDefault="004B3F04" w:rsidP="000659BE">
            <w:pPr>
              <w:pStyle w:val="TableText"/>
            </w:pPr>
          </w:p>
        </w:tc>
        <w:tc>
          <w:tcPr>
            <w:tcW w:w="1104" w:type="dxa"/>
          </w:tcPr>
          <w:p w14:paraId="2D053544" w14:textId="77777777" w:rsidR="004B3F04" w:rsidRDefault="006C736C" w:rsidP="000659BE">
            <w:pPr>
              <w:pStyle w:val="TableText"/>
            </w:pPr>
            <w:hyperlink w:anchor="C_3335-34376">
              <w:r w:rsidR="004B3F04">
                <w:rPr>
                  <w:rStyle w:val="HyperlinkText9pt"/>
                </w:rPr>
                <w:t>3335-34376</w:t>
              </w:r>
            </w:hyperlink>
          </w:p>
        </w:tc>
        <w:tc>
          <w:tcPr>
            <w:tcW w:w="2975" w:type="dxa"/>
          </w:tcPr>
          <w:p w14:paraId="3BD94B8B" w14:textId="77777777" w:rsidR="004B3F04" w:rsidRDefault="004B3F04" w:rsidP="000659BE">
            <w:pPr>
              <w:pStyle w:val="TableText"/>
            </w:pPr>
            <w:r>
              <w:t>2017-05-01</w:t>
            </w:r>
          </w:p>
        </w:tc>
      </w:tr>
      <w:tr w:rsidR="004B3F04" w14:paraId="01C66EB8" w14:textId="77777777" w:rsidTr="000659BE">
        <w:trPr>
          <w:jc w:val="center"/>
        </w:trPr>
        <w:tc>
          <w:tcPr>
            <w:tcW w:w="3345" w:type="dxa"/>
          </w:tcPr>
          <w:p w14:paraId="53EB7C02" w14:textId="77777777" w:rsidR="004B3F04" w:rsidRDefault="004B3F04" w:rsidP="000659BE">
            <w:pPr>
              <w:pStyle w:val="TableText"/>
            </w:pPr>
            <w:r>
              <w:tab/>
              <w:t>code</w:t>
            </w:r>
          </w:p>
        </w:tc>
        <w:tc>
          <w:tcPr>
            <w:tcW w:w="720" w:type="dxa"/>
          </w:tcPr>
          <w:p w14:paraId="0C014D52" w14:textId="77777777" w:rsidR="004B3F04" w:rsidRDefault="004B3F04" w:rsidP="000659BE">
            <w:pPr>
              <w:pStyle w:val="TableText"/>
            </w:pPr>
            <w:r>
              <w:t>0..1</w:t>
            </w:r>
          </w:p>
        </w:tc>
        <w:tc>
          <w:tcPr>
            <w:tcW w:w="1152" w:type="dxa"/>
          </w:tcPr>
          <w:p w14:paraId="28FFE82E" w14:textId="77777777" w:rsidR="004B3F04" w:rsidRDefault="004B3F04" w:rsidP="000659BE">
            <w:pPr>
              <w:pStyle w:val="TableText"/>
            </w:pPr>
            <w:r>
              <w:t>SHOULD</w:t>
            </w:r>
          </w:p>
        </w:tc>
        <w:tc>
          <w:tcPr>
            <w:tcW w:w="864" w:type="dxa"/>
          </w:tcPr>
          <w:p w14:paraId="7C7AF8AF" w14:textId="77777777" w:rsidR="004B3F04" w:rsidRDefault="004B3F04" w:rsidP="000659BE">
            <w:pPr>
              <w:pStyle w:val="TableText"/>
            </w:pPr>
          </w:p>
        </w:tc>
        <w:tc>
          <w:tcPr>
            <w:tcW w:w="1104" w:type="dxa"/>
          </w:tcPr>
          <w:p w14:paraId="14A358D3" w14:textId="77777777" w:rsidR="004B3F04" w:rsidRDefault="006C736C" w:rsidP="000659BE">
            <w:pPr>
              <w:pStyle w:val="TableText"/>
            </w:pPr>
            <w:hyperlink w:anchor="C_3335-30900">
              <w:r w:rsidR="004B3F04">
                <w:rPr>
                  <w:rStyle w:val="HyperlinkText9pt"/>
                </w:rPr>
                <w:t>3335-30900</w:t>
              </w:r>
            </w:hyperlink>
          </w:p>
        </w:tc>
        <w:tc>
          <w:tcPr>
            <w:tcW w:w="2975" w:type="dxa"/>
          </w:tcPr>
          <w:p w14:paraId="599344E2" w14:textId="77777777" w:rsidR="004B3F04" w:rsidRDefault="004B3F04" w:rsidP="000659BE">
            <w:pPr>
              <w:pStyle w:val="TableText"/>
            </w:pPr>
          </w:p>
        </w:tc>
      </w:tr>
      <w:tr w:rsidR="004B3F04" w14:paraId="18326B6E" w14:textId="77777777" w:rsidTr="000659BE">
        <w:trPr>
          <w:jc w:val="center"/>
        </w:trPr>
        <w:tc>
          <w:tcPr>
            <w:tcW w:w="3345" w:type="dxa"/>
          </w:tcPr>
          <w:p w14:paraId="34922970" w14:textId="77777777" w:rsidR="004B3F04" w:rsidRDefault="004B3F04" w:rsidP="000659BE">
            <w:pPr>
              <w:pStyle w:val="TableText"/>
            </w:pPr>
            <w:r>
              <w:tab/>
            </w:r>
            <w:r>
              <w:tab/>
              <w:t>@valueSet</w:t>
            </w:r>
          </w:p>
        </w:tc>
        <w:tc>
          <w:tcPr>
            <w:tcW w:w="720" w:type="dxa"/>
          </w:tcPr>
          <w:p w14:paraId="664C880D" w14:textId="77777777" w:rsidR="004B3F04" w:rsidRDefault="004B3F04" w:rsidP="000659BE">
            <w:pPr>
              <w:pStyle w:val="TableText"/>
            </w:pPr>
            <w:r>
              <w:t>0..1</w:t>
            </w:r>
          </w:p>
        </w:tc>
        <w:tc>
          <w:tcPr>
            <w:tcW w:w="1152" w:type="dxa"/>
          </w:tcPr>
          <w:p w14:paraId="210C4DD1" w14:textId="77777777" w:rsidR="004B3F04" w:rsidRDefault="004B3F04" w:rsidP="000659BE">
            <w:pPr>
              <w:pStyle w:val="TableText"/>
            </w:pPr>
            <w:r>
              <w:t>SHOULD</w:t>
            </w:r>
          </w:p>
        </w:tc>
        <w:tc>
          <w:tcPr>
            <w:tcW w:w="864" w:type="dxa"/>
          </w:tcPr>
          <w:p w14:paraId="7011FE66" w14:textId="77777777" w:rsidR="004B3F04" w:rsidRDefault="004B3F04" w:rsidP="000659BE">
            <w:pPr>
              <w:pStyle w:val="TableText"/>
            </w:pPr>
          </w:p>
        </w:tc>
        <w:tc>
          <w:tcPr>
            <w:tcW w:w="1104" w:type="dxa"/>
          </w:tcPr>
          <w:p w14:paraId="7D598716" w14:textId="77777777" w:rsidR="004B3F04" w:rsidRDefault="006C736C" w:rsidP="000659BE">
            <w:pPr>
              <w:pStyle w:val="TableText"/>
            </w:pPr>
            <w:hyperlink w:anchor="C_3335-30901">
              <w:r w:rsidR="004B3F04">
                <w:rPr>
                  <w:rStyle w:val="HyperlinkText9pt"/>
                </w:rPr>
                <w:t>3335-30901</w:t>
              </w:r>
            </w:hyperlink>
          </w:p>
        </w:tc>
        <w:tc>
          <w:tcPr>
            <w:tcW w:w="2975" w:type="dxa"/>
          </w:tcPr>
          <w:p w14:paraId="6EA056E4" w14:textId="77777777" w:rsidR="004B3F04" w:rsidRDefault="004B3F04" w:rsidP="000659BE">
            <w:pPr>
              <w:pStyle w:val="TableText"/>
            </w:pPr>
          </w:p>
        </w:tc>
      </w:tr>
      <w:tr w:rsidR="004B3F04" w14:paraId="0D86A0C2" w14:textId="77777777" w:rsidTr="000659BE">
        <w:trPr>
          <w:jc w:val="center"/>
        </w:trPr>
        <w:tc>
          <w:tcPr>
            <w:tcW w:w="3345" w:type="dxa"/>
          </w:tcPr>
          <w:p w14:paraId="61502583" w14:textId="77777777" w:rsidR="004B3F04" w:rsidRDefault="004B3F04" w:rsidP="000659BE">
            <w:pPr>
              <w:pStyle w:val="TableText"/>
            </w:pPr>
            <w:r>
              <w:tab/>
              <w:t>effectiveTime</w:t>
            </w:r>
          </w:p>
        </w:tc>
        <w:tc>
          <w:tcPr>
            <w:tcW w:w="720" w:type="dxa"/>
          </w:tcPr>
          <w:p w14:paraId="5ABC0887" w14:textId="77777777" w:rsidR="004B3F04" w:rsidRDefault="004B3F04" w:rsidP="000659BE">
            <w:pPr>
              <w:pStyle w:val="TableText"/>
            </w:pPr>
            <w:r>
              <w:t>0..1</w:t>
            </w:r>
          </w:p>
        </w:tc>
        <w:tc>
          <w:tcPr>
            <w:tcW w:w="1152" w:type="dxa"/>
          </w:tcPr>
          <w:p w14:paraId="7A9FF922" w14:textId="77777777" w:rsidR="004B3F04" w:rsidRDefault="004B3F04" w:rsidP="000659BE">
            <w:pPr>
              <w:pStyle w:val="TableText"/>
            </w:pPr>
            <w:r>
              <w:t>MAY</w:t>
            </w:r>
          </w:p>
        </w:tc>
        <w:tc>
          <w:tcPr>
            <w:tcW w:w="864" w:type="dxa"/>
          </w:tcPr>
          <w:p w14:paraId="6625823D" w14:textId="77777777" w:rsidR="004B3F04" w:rsidRDefault="004B3F04" w:rsidP="000659BE">
            <w:pPr>
              <w:pStyle w:val="TableText"/>
            </w:pPr>
          </w:p>
        </w:tc>
        <w:tc>
          <w:tcPr>
            <w:tcW w:w="1104" w:type="dxa"/>
          </w:tcPr>
          <w:p w14:paraId="480245C9" w14:textId="77777777" w:rsidR="004B3F04" w:rsidRDefault="006C736C" w:rsidP="000659BE">
            <w:pPr>
              <w:pStyle w:val="TableText"/>
            </w:pPr>
            <w:hyperlink w:anchor="C_3335-31926">
              <w:r w:rsidR="004B3F04">
                <w:rPr>
                  <w:rStyle w:val="HyperlinkText9pt"/>
                </w:rPr>
                <w:t>3335-31926</w:t>
              </w:r>
            </w:hyperlink>
          </w:p>
        </w:tc>
        <w:tc>
          <w:tcPr>
            <w:tcW w:w="2975" w:type="dxa"/>
          </w:tcPr>
          <w:p w14:paraId="1A3C11E1" w14:textId="77777777" w:rsidR="004B3F04" w:rsidRDefault="004B3F04" w:rsidP="000659BE">
            <w:pPr>
              <w:pStyle w:val="TableText"/>
            </w:pPr>
          </w:p>
        </w:tc>
      </w:tr>
      <w:tr w:rsidR="004B3F04" w14:paraId="47D3F039" w14:textId="77777777" w:rsidTr="000659BE">
        <w:trPr>
          <w:jc w:val="center"/>
        </w:trPr>
        <w:tc>
          <w:tcPr>
            <w:tcW w:w="3345" w:type="dxa"/>
          </w:tcPr>
          <w:p w14:paraId="00D1F8EA" w14:textId="77777777" w:rsidR="004B3F04" w:rsidRDefault="004B3F04" w:rsidP="000659BE">
            <w:pPr>
              <w:pStyle w:val="TableText"/>
            </w:pPr>
            <w:r>
              <w:tab/>
            </w:r>
            <w:r>
              <w:tab/>
              <w:t>low</w:t>
            </w:r>
          </w:p>
        </w:tc>
        <w:tc>
          <w:tcPr>
            <w:tcW w:w="720" w:type="dxa"/>
          </w:tcPr>
          <w:p w14:paraId="1246D299" w14:textId="77777777" w:rsidR="004B3F04" w:rsidRDefault="004B3F04" w:rsidP="000659BE">
            <w:pPr>
              <w:pStyle w:val="TableText"/>
            </w:pPr>
            <w:r>
              <w:t>0..1</w:t>
            </w:r>
          </w:p>
        </w:tc>
        <w:tc>
          <w:tcPr>
            <w:tcW w:w="1152" w:type="dxa"/>
          </w:tcPr>
          <w:p w14:paraId="4209E3CB" w14:textId="77777777" w:rsidR="004B3F04" w:rsidRDefault="004B3F04" w:rsidP="000659BE">
            <w:pPr>
              <w:pStyle w:val="TableText"/>
            </w:pPr>
            <w:r>
              <w:t>MAY</w:t>
            </w:r>
          </w:p>
        </w:tc>
        <w:tc>
          <w:tcPr>
            <w:tcW w:w="864" w:type="dxa"/>
          </w:tcPr>
          <w:p w14:paraId="1074A82C" w14:textId="77777777" w:rsidR="004B3F04" w:rsidRDefault="004B3F04" w:rsidP="000659BE">
            <w:pPr>
              <w:pStyle w:val="TableText"/>
            </w:pPr>
          </w:p>
        </w:tc>
        <w:tc>
          <w:tcPr>
            <w:tcW w:w="1104" w:type="dxa"/>
          </w:tcPr>
          <w:p w14:paraId="66644B71" w14:textId="77777777" w:rsidR="004B3F04" w:rsidRDefault="006C736C" w:rsidP="000659BE">
            <w:pPr>
              <w:pStyle w:val="TableText"/>
            </w:pPr>
            <w:hyperlink w:anchor="C_3335-31927">
              <w:r w:rsidR="004B3F04">
                <w:rPr>
                  <w:rStyle w:val="HyperlinkText9pt"/>
                </w:rPr>
                <w:t>3335-31927</w:t>
              </w:r>
            </w:hyperlink>
          </w:p>
        </w:tc>
        <w:tc>
          <w:tcPr>
            <w:tcW w:w="2975" w:type="dxa"/>
          </w:tcPr>
          <w:p w14:paraId="30AF1561" w14:textId="77777777" w:rsidR="004B3F04" w:rsidRDefault="004B3F04" w:rsidP="000659BE">
            <w:pPr>
              <w:pStyle w:val="TableText"/>
            </w:pPr>
          </w:p>
        </w:tc>
      </w:tr>
      <w:tr w:rsidR="004B3F04" w14:paraId="365CAE6D" w14:textId="77777777" w:rsidTr="000659BE">
        <w:trPr>
          <w:jc w:val="center"/>
        </w:trPr>
        <w:tc>
          <w:tcPr>
            <w:tcW w:w="3345" w:type="dxa"/>
          </w:tcPr>
          <w:p w14:paraId="28B38736" w14:textId="77777777" w:rsidR="004B3F04" w:rsidRDefault="004B3F04" w:rsidP="000659BE">
            <w:pPr>
              <w:pStyle w:val="TableText"/>
            </w:pPr>
            <w:r>
              <w:tab/>
            </w:r>
            <w:r>
              <w:tab/>
              <w:t>high</w:t>
            </w:r>
          </w:p>
        </w:tc>
        <w:tc>
          <w:tcPr>
            <w:tcW w:w="720" w:type="dxa"/>
          </w:tcPr>
          <w:p w14:paraId="0A56E78E" w14:textId="77777777" w:rsidR="004B3F04" w:rsidRDefault="004B3F04" w:rsidP="000659BE">
            <w:pPr>
              <w:pStyle w:val="TableText"/>
            </w:pPr>
            <w:r>
              <w:t>0..1</w:t>
            </w:r>
          </w:p>
        </w:tc>
        <w:tc>
          <w:tcPr>
            <w:tcW w:w="1152" w:type="dxa"/>
          </w:tcPr>
          <w:p w14:paraId="42FDEA42" w14:textId="77777777" w:rsidR="004B3F04" w:rsidRDefault="004B3F04" w:rsidP="000659BE">
            <w:pPr>
              <w:pStyle w:val="TableText"/>
            </w:pPr>
            <w:r>
              <w:t>MAY</w:t>
            </w:r>
          </w:p>
        </w:tc>
        <w:tc>
          <w:tcPr>
            <w:tcW w:w="864" w:type="dxa"/>
          </w:tcPr>
          <w:p w14:paraId="2210BE3F" w14:textId="77777777" w:rsidR="004B3F04" w:rsidRDefault="004B3F04" w:rsidP="000659BE">
            <w:pPr>
              <w:pStyle w:val="TableText"/>
            </w:pPr>
          </w:p>
        </w:tc>
        <w:tc>
          <w:tcPr>
            <w:tcW w:w="1104" w:type="dxa"/>
          </w:tcPr>
          <w:p w14:paraId="775F294F" w14:textId="77777777" w:rsidR="004B3F04" w:rsidRDefault="006C736C" w:rsidP="000659BE">
            <w:pPr>
              <w:pStyle w:val="TableText"/>
            </w:pPr>
            <w:hyperlink w:anchor="C_3335-31928">
              <w:r w:rsidR="004B3F04">
                <w:rPr>
                  <w:rStyle w:val="HyperlinkText9pt"/>
                </w:rPr>
                <w:t>3335-31928</w:t>
              </w:r>
            </w:hyperlink>
          </w:p>
        </w:tc>
        <w:tc>
          <w:tcPr>
            <w:tcW w:w="2975" w:type="dxa"/>
          </w:tcPr>
          <w:p w14:paraId="18C0C545" w14:textId="77777777" w:rsidR="004B3F04" w:rsidRDefault="004B3F04" w:rsidP="000659BE">
            <w:pPr>
              <w:pStyle w:val="TableText"/>
            </w:pPr>
          </w:p>
        </w:tc>
      </w:tr>
    </w:tbl>
    <w:p w14:paraId="1C9C5495" w14:textId="77777777" w:rsidR="004B3F04" w:rsidRDefault="004B3F04" w:rsidP="004B3F04">
      <w:pPr>
        <w:pStyle w:val="BodyText"/>
      </w:pPr>
    </w:p>
    <w:p w14:paraId="34658875" w14:textId="77777777" w:rsidR="004B3F04" w:rsidRDefault="004B3F04" w:rsidP="007E63CC">
      <w:pPr>
        <w:numPr>
          <w:ilvl w:val="0"/>
          <w:numId w:val="35"/>
        </w:numPr>
      </w:pPr>
      <w:r>
        <w:rPr>
          <w:rStyle w:val="keyword"/>
        </w:rPr>
        <w:t>SHALL</w:t>
      </w:r>
      <w:r>
        <w:t xml:space="preserve"> contain exactly one [1..1] </w:t>
      </w:r>
      <w:r>
        <w:rPr>
          <w:rStyle w:val="XMLnameBold"/>
        </w:rPr>
        <w:t>@classCode</w:t>
      </w:r>
      <w:r>
        <w:t>=</w:t>
      </w:r>
      <w:r>
        <w:rPr>
          <w:rStyle w:val="XMLname"/>
        </w:rPr>
        <w:t>"SDLOC"</w:t>
      </w:r>
      <w:r>
        <w:t xml:space="preserve"> Service Delivery Location (CodeSystem: </w:t>
      </w:r>
      <w:r>
        <w:rPr>
          <w:rStyle w:val="XMLname"/>
        </w:rPr>
        <w:t>HL7RoleClass urn:oid:2.16.840.1.113883.5.110</w:t>
      </w:r>
      <w:r>
        <w:t>)</w:t>
      </w:r>
      <w:bookmarkStart w:id="1871" w:name="C_3335-30514"/>
      <w:r>
        <w:t xml:space="preserve"> (CONF:3335-30514)</w:t>
      </w:r>
      <w:bookmarkEnd w:id="1871"/>
      <w:r>
        <w:t>.</w:t>
      </w:r>
    </w:p>
    <w:p w14:paraId="3630D06A" w14:textId="77777777" w:rsidR="004B3F04" w:rsidRDefault="004B3F04" w:rsidP="007E63CC">
      <w:pPr>
        <w:numPr>
          <w:ilvl w:val="0"/>
          <w:numId w:val="35"/>
        </w:numPr>
      </w:pPr>
      <w:r>
        <w:rPr>
          <w:rStyle w:val="keyword"/>
        </w:rPr>
        <w:t>SHALL</w:t>
      </w:r>
      <w:r>
        <w:t xml:space="preserve"> contain exactly one [1..1] </w:t>
      </w:r>
      <w:r>
        <w:rPr>
          <w:rStyle w:val="XMLnameBold"/>
        </w:rPr>
        <w:t>templateId</w:t>
      </w:r>
      <w:bookmarkStart w:id="1872" w:name="C_3335-30515"/>
      <w:r>
        <w:t xml:space="preserve"> (CONF:3335-30515)</w:t>
      </w:r>
      <w:bookmarkEnd w:id="1872"/>
      <w:r>
        <w:t>.</w:t>
      </w:r>
    </w:p>
    <w:p w14:paraId="09B8392B" w14:textId="77777777" w:rsidR="004B3F04" w:rsidRDefault="004B3F04" w:rsidP="007E63CC">
      <w:pPr>
        <w:numPr>
          <w:ilvl w:val="1"/>
          <w:numId w:val="35"/>
        </w:numPr>
      </w:pPr>
      <w:r>
        <w:t xml:space="preserve">This templateId </w:t>
      </w:r>
      <w:r>
        <w:rPr>
          <w:rStyle w:val="keyword"/>
        </w:rPr>
        <w:t>SHALL</w:t>
      </w:r>
      <w:r>
        <w:t xml:space="preserve"> contain exactly one [1..1] </w:t>
      </w:r>
      <w:r>
        <w:rPr>
          <w:rStyle w:val="XMLnameBold"/>
        </w:rPr>
        <w:t>item</w:t>
      </w:r>
      <w:bookmarkStart w:id="1873" w:name="C_3335-30516"/>
      <w:r>
        <w:t xml:space="preserve"> (CONF:3335-30516)</w:t>
      </w:r>
      <w:bookmarkEnd w:id="1873"/>
      <w:r>
        <w:t xml:space="preserve"> such that it</w:t>
      </w:r>
    </w:p>
    <w:p w14:paraId="7B75E51C" w14:textId="77777777" w:rsidR="004B3F04" w:rsidRDefault="004B3F04" w:rsidP="007E63CC">
      <w:pPr>
        <w:numPr>
          <w:ilvl w:val="2"/>
          <w:numId w:val="35"/>
        </w:numPr>
      </w:pPr>
      <w:r>
        <w:rPr>
          <w:rStyle w:val="keyword"/>
        </w:rPr>
        <w:t>SHALL</w:t>
      </w:r>
      <w:r>
        <w:t xml:space="preserve"> contain exactly one [1..1] </w:t>
      </w:r>
      <w:r>
        <w:rPr>
          <w:rStyle w:val="XMLnameBold"/>
        </w:rPr>
        <w:t>@root</w:t>
      </w:r>
      <w:r>
        <w:t>=</w:t>
      </w:r>
      <w:r>
        <w:rPr>
          <w:rStyle w:val="XMLname"/>
        </w:rPr>
        <w:t>"2.16.840.1.113883.10.20.28.4.92"</w:t>
      </w:r>
      <w:bookmarkStart w:id="1874" w:name="C_3335-30517"/>
      <w:r>
        <w:t xml:space="preserve"> (CONF:3335-30517)</w:t>
      </w:r>
      <w:bookmarkEnd w:id="1874"/>
      <w:r>
        <w:t>.</w:t>
      </w:r>
    </w:p>
    <w:p w14:paraId="74E34FBD" w14:textId="77777777" w:rsidR="004B3F04" w:rsidRDefault="004B3F04" w:rsidP="007E63CC">
      <w:pPr>
        <w:numPr>
          <w:ilvl w:val="2"/>
          <w:numId w:val="35"/>
        </w:numPr>
      </w:pPr>
      <w:r>
        <w:rPr>
          <w:rStyle w:val="keyword"/>
        </w:rPr>
        <w:t>SHALL</w:t>
      </w:r>
      <w:r>
        <w:t xml:space="preserve"> contain exactly one [1..1] </w:t>
      </w:r>
      <w:r>
        <w:rPr>
          <w:rStyle w:val="XMLnameBold"/>
        </w:rPr>
        <w:t>@extension</w:t>
      </w:r>
      <w:r>
        <w:t>=</w:t>
      </w:r>
      <w:r>
        <w:rPr>
          <w:rStyle w:val="XMLname"/>
        </w:rPr>
        <w:t>"2017-05-01"</w:t>
      </w:r>
      <w:bookmarkStart w:id="1875" w:name="C_3335-34376"/>
      <w:r>
        <w:t xml:space="preserve"> (CONF:3335-34376)</w:t>
      </w:r>
      <w:bookmarkEnd w:id="1875"/>
      <w:r>
        <w:t>.</w:t>
      </w:r>
    </w:p>
    <w:p w14:paraId="4F770D81" w14:textId="77777777" w:rsidR="004B3F04" w:rsidRDefault="004B3F04" w:rsidP="007E63CC">
      <w:pPr>
        <w:numPr>
          <w:ilvl w:val="0"/>
          <w:numId w:val="35"/>
        </w:numPr>
      </w:pPr>
      <w:r>
        <w:rPr>
          <w:rStyle w:val="keyword"/>
        </w:rPr>
        <w:t>SHOULD</w:t>
      </w:r>
      <w:r>
        <w:t xml:space="preserve"> contain zero or one [0..1] </w:t>
      </w:r>
      <w:r>
        <w:rPr>
          <w:rStyle w:val="XMLnameBold"/>
        </w:rPr>
        <w:t>code</w:t>
      </w:r>
      <w:bookmarkStart w:id="1876" w:name="C_3335-30900"/>
      <w:r>
        <w:t xml:space="preserve"> (CONF:3335-30900)</w:t>
      </w:r>
      <w:bookmarkEnd w:id="1876"/>
      <w:r>
        <w:t>.</w:t>
      </w:r>
    </w:p>
    <w:p w14:paraId="254DF3D8" w14:textId="77777777" w:rsidR="004B3F04" w:rsidRDefault="004B3F04" w:rsidP="007E63CC">
      <w:pPr>
        <w:numPr>
          <w:ilvl w:val="1"/>
          <w:numId w:val="35"/>
        </w:numPr>
      </w:pPr>
      <w:r>
        <w:t xml:space="preserve">The code, if present, </w:t>
      </w:r>
      <w:r>
        <w:rPr>
          <w:rStyle w:val="keyword"/>
        </w:rPr>
        <w:t>SHOULD</w:t>
      </w:r>
      <w:r>
        <w:t xml:space="preserve"> contain zero or one [0..1] </w:t>
      </w:r>
      <w:r>
        <w:rPr>
          <w:rStyle w:val="XMLnameBold"/>
        </w:rPr>
        <w:t>@valueSet</w:t>
      </w:r>
      <w:bookmarkStart w:id="1877" w:name="C_3335-30901"/>
      <w:r>
        <w:t xml:space="preserve"> (CONF:3335-30901)</w:t>
      </w:r>
      <w:bookmarkEnd w:id="1877"/>
      <w:r>
        <w:t>.</w:t>
      </w:r>
    </w:p>
    <w:p w14:paraId="3A90611D" w14:textId="77777777" w:rsidR="004B3F04" w:rsidRDefault="004B3F04" w:rsidP="007E63CC">
      <w:pPr>
        <w:numPr>
          <w:ilvl w:val="0"/>
          <w:numId w:val="35"/>
        </w:numPr>
      </w:pPr>
      <w:r>
        <w:rPr>
          <w:rStyle w:val="keyword"/>
        </w:rPr>
        <w:t>MAY</w:t>
      </w:r>
      <w:r>
        <w:t xml:space="preserve"> contain zero or one [0..1] </w:t>
      </w:r>
      <w:r>
        <w:rPr>
          <w:rStyle w:val="XMLnameBold"/>
        </w:rPr>
        <w:t>effectiveTime</w:t>
      </w:r>
      <w:bookmarkStart w:id="1878" w:name="C_3335-31926"/>
      <w:r>
        <w:t xml:space="preserve"> (CONF:3335-31926)</w:t>
      </w:r>
      <w:bookmarkEnd w:id="1878"/>
      <w:r>
        <w:t xml:space="preserve"> such that it</w:t>
      </w:r>
      <w:r>
        <w:br/>
        <w:t>Note: QDM Attribute: Location Period</w:t>
      </w:r>
    </w:p>
    <w:p w14:paraId="4FEA5F7D" w14:textId="77777777" w:rsidR="004B3F04" w:rsidRDefault="004B3F04" w:rsidP="007E63CC">
      <w:pPr>
        <w:numPr>
          <w:ilvl w:val="1"/>
          <w:numId w:val="35"/>
        </w:numPr>
      </w:pPr>
      <w:r>
        <w:rPr>
          <w:rStyle w:val="keyword"/>
        </w:rPr>
        <w:t>MAY</w:t>
      </w:r>
      <w:r>
        <w:t xml:space="preserve"> contain zero or one [0..1] </w:t>
      </w:r>
      <w:r>
        <w:rPr>
          <w:rStyle w:val="XMLnameBold"/>
        </w:rPr>
        <w:t>low</w:t>
      </w:r>
      <w:bookmarkStart w:id="1879" w:name="C_3335-31927"/>
      <w:r>
        <w:t xml:space="preserve"> (CONF:3335-31927)</w:t>
      </w:r>
      <w:bookmarkEnd w:id="1879"/>
      <w:r>
        <w:t>.</w:t>
      </w:r>
      <w:r>
        <w:br/>
        <w:t>Note: Facility Location Arrival Datetime (The time the patient arrived at the location)</w:t>
      </w:r>
    </w:p>
    <w:p w14:paraId="6D5E22F6" w14:textId="77777777" w:rsidR="004B3F04" w:rsidRDefault="004B3F04" w:rsidP="007E63CC">
      <w:pPr>
        <w:numPr>
          <w:ilvl w:val="1"/>
          <w:numId w:val="35"/>
        </w:numPr>
      </w:pPr>
      <w:r>
        <w:rPr>
          <w:rStyle w:val="keyword"/>
        </w:rPr>
        <w:t>MAY</w:t>
      </w:r>
      <w:r>
        <w:t xml:space="preserve"> contain zero or one [0..1] </w:t>
      </w:r>
      <w:r>
        <w:rPr>
          <w:rStyle w:val="XMLnameBold"/>
        </w:rPr>
        <w:t>high</w:t>
      </w:r>
      <w:bookmarkStart w:id="1880" w:name="C_3335-31928"/>
      <w:r>
        <w:t xml:space="preserve"> (CONF:3335-31928)</w:t>
      </w:r>
      <w:bookmarkEnd w:id="1880"/>
      <w:r>
        <w:t>.</w:t>
      </w:r>
      <w:r>
        <w:br/>
        <w:t>Note: Facility Location Departure Datetime (The time the patient departed from the location)</w:t>
      </w:r>
    </w:p>
    <w:p w14:paraId="4F702E6D" w14:textId="77777777" w:rsidR="004B3F04" w:rsidRDefault="004B3F04" w:rsidP="004B3F04">
      <w:pPr>
        <w:pStyle w:val="Caption"/>
        <w:ind w:left="130" w:right="115"/>
      </w:pPr>
      <w:bookmarkStart w:id="1881" w:name="_Toc64842030"/>
      <w:bookmarkStart w:id="1882" w:name="_Toc65482946"/>
      <w:r>
        <w:lastRenderedPageBreak/>
        <w:t xml:space="preserve">Figure </w:t>
      </w:r>
      <w:r>
        <w:fldChar w:fldCharType="begin"/>
      </w:r>
      <w:r>
        <w:instrText>SEQ Figure \* ARABIC</w:instrText>
      </w:r>
      <w:r>
        <w:fldChar w:fldCharType="separate"/>
      </w:r>
      <w:r>
        <w:t>32</w:t>
      </w:r>
      <w:r>
        <w:fldChar w:fldCharType="end"/>
      </w:r>
      <w:r>
        <w:t>: Facility Location Example</w:t>
      </w:r>
      <w:bookmarkEnd w:id="1881"/>
      <w:bookmarkEnd w:id="1882"/>
    </w:p>
    <w:p w14:paraId="1DB1FD91" w14:textId="77777777" w:rsidR="004B3F04" w:rsidRDefault="004B3F04" w:rsidP="004B3F04">
      <w:pPr>
        <w:pStyle w:val="Example"/>
        <w:ind w:left="130" w:right="115"/>
      </w:pPr>
      <w:r>
        <w:t>&lt;role classCode="SDLOC"&gt;</w:t>
      </w:r>
    </w:p>
    <w:p w14:paraId="505961B7" w14:textId="77777777" w:rsidR="004B3F04" w:rsidRDefault="004B3F04" w:rsidP="004B3F04">
      <w:pPr>
        <w:pStyle w:val="Example"/>
        <w:ind w:left="130" w:right="115"/>
      </w:pPr>
      <w:r>
        <w:t xml:space="preserve">    &lt;templateId&gt;</w:t>
      </w:r>
    </w:p>
    <w:p w14:paraId="1006929C" w14:textId="77777777" w:rsidR="004B3F04" w:rsidRDefault="004B3F04" w:rsidP="004B3F04">
      <w:pPr>
        <w:pStyle w:val="Example"/>
        <w:ind w:left="130" w:right="115"/>
      </w:pPr>
      <w:r>
        <w:t xml:space="preserve">        &lt;item root="2.16.840.1.113883.10.20.28.4.92" extension="2017-05-01"/&gt;</w:t>
      </w:r>
    </w:p>
    <w:p w14:paraId="67331814" w14:textId="77777777" w:rsidR="004B3F04" w:rsidRDefault="004B3F04" w:rsidP="004B3F04">
      <w:pPr>
        <w:pStyle w:val="Example"/>
        <w:ind w:left="130" w:right="115"/>
      </w:pPr>
      <w:r>
        <w:t xml:space="preserve">    &lt;/templateId&gt;</w:t>
      </w:r>
    </w:p>
    <w:p w14:paraId="2E2F93F4" w14:textId="77777777" w:rsidR="004B3F04" w:rsidRDefault="004B3F04" w:rsidP="004B3F04">
      <w:pPr>
        <w:pStyle w:val="Example"/>
        <w:ind w:left="130" w:right="115"/>
      </w:pPr>
      <w:r>
        <w:t xml:space="preserve">    &lt;code valueSet="{$QDMElementValueSetOID}"/&gt;</w:t>
      </w:r>
    </w:p>
    <w:p w14:paraId="724BC590" w14:textId="77777777" w:rsidR="004B3F04" w:rsidRDefault="004B3F04" w:rsidP="004B3F04">
      <w:pPr>
        <w:pStyle w:val="Example"/>
        <w:ind w:left="130" w:right="115"/>
      </w:pPr>
      <w:r>
        <w:t xml:space="preserve">&lt;/role&gt;  </w:t>
      </w:r>
    </w:p>
    <w:p w14:paraId="5FE721EB" w14:textId="77777777" w:rsidR="004B3F04" w:rsidRDefault="004B3F04" w:rsidP="004B3F04">
      <w:pPr>
        <w:pStyle w:val="BodyText"/>
      </w:pPr>
    </w:p>
    <w:p w14:paraId="410D10E8" w14:textId="1205348C" w:rsidR="004B3F04" w:rsidRDefault="004B3F04" w:rsidP="004B3F04">
      <w:pPr>
        <w:pStyle w:val="Heading2nospace"/>
      </w:pPr>
      <w:bookmarkStart w:id="1883" w:name="E_Family_History_V3"/>
      <w:bookmarkStart w:id="1884" w:name="_Toc64841897"/>
      <w:bookmarkStart w:id="1885" w:name="_Toc65482813"/>
      <w:r>
        <w:t>Family History (V3)</w:t>
      </w:r>
      <w:bookmarkEnd w:id="1883"/>
      <w:bookmarkEnd w:id="1884"/>
      <w:r w:rsidR="006F762B">
        <w:t xml:space="preserve"> - DRAFT</w:t>
      </w:r>
      <w:bookmarkEnd w:id="1885"/>
    </w:p>
    <w:p w14:paraId="2D4E7AA2" w14:textId="77777777" w:rsidR="004B3F04" w:rsidRDefault="004B3F04" w:rsidP="004B3F04">
      <w:pPr>
        <w:pStyle w:val="BracketData"/>
      </w:pPr>
      <w:r>
        <w:t>[observationCriteria: identifier urn:hl7ii:2.16.840.1.113883.10.20.28.4.111:2021-02-01 (open)]</w:t>
      </w:r>
    </w:p>
    <w:p w14:paraId="36C37756" w14:textId="77777777" w:rsidR="004B3F04" w:rsidRDefault="004B3F04" w:rsidP="004B3F04">
      <w:pPr>
        <w:pStyle w:val="Caption"/>
      </w:pPr>
      <w:bookmarkStart w:id="1886" w:name="_Toc64842148"/>
      <w:bookmarkStart w:id="1887" w:name="_Toc65483232"/>
      <w:r>
        <w:t xml:space="preserve">Table </w:t>
      </w:r>
      <w:r>
        <w:fldChar w:fldCharType="begin"/>
      </w:r>
      <w:r>
        <w:instrText>SEQ Table \* ARABIC</w:instrText>
      </w:r>
      <w:r>
        <w:fldChar w:fldCharType="separate"/>
      </w:r>
      <w:r>
        <w:t>71</w:t>
      </w:r>
      <w:r>
        <w:fldChar w:fldCharType="end"/>
      </w:r>
      <w:r>
        <w:t>: Family History (V3) Contexts</w:t>
      </w:r>
      <w:bookmarkEnd w:id="1886"/>
      <w:bookmarkEnd w:id="188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9F72DA1" w14:textId="77777777" w:rsidTr="000659BE">
        <w:trPr>
          <w:cantSplit/>
          <w:tblHeader/>
          <w:jc w:val="center"/>
        </w:trPr>
        <w:tc>
          <w:tcPr>
            <w:tcW w:w="360" w:type="dxa"/>
            <w:shd w:val="clear" w:color="auto" w:fill="E6E6E6"/>
          </w:tcPr>
          <w:p w14:paraId="03C5F9F5" w14:textId="77777777" w:rsidR="004B3F04" w:rsidRDefault="004B3F04" w:rsidP="000659BE">
            <w:pPr>
              <w:pStyle w:val="TableHead"/>
            </w:pPr>
            <w:r>
              <w:t>Contained By:</w:t>
            </w:r>
          </w:p>
        </w:tc>
        <w:tc>
          <w:tcPr>
            <w:tcW w:w="360" w:type="dxa"/>
            <w:shd w:val="clear" w:color="auto" w:fill="E6E6E6"/>
          </w:tcPr>
          <w:p w14:paraId="5D12EC11" w14:textId="77777777" w:rsidR="004B3F04" w:rsidRDefault="004B3F04" w:rsidP="000659BE">
            <w:pPr>
              <w:pStyle w:val="TableHead"/>
            </w:pPr>
            <w:r>
              <w:t>Contains:</w:t>
            </w:r>
          </w:p>
        </w:tc>
      </w:tr>
      <w:tr w:rsidR="004B3F04" w14:paraId="7CC3E534" w14:textId="77777777" w:rsidTr="000659BE">
        <w:trPr>
          <w:jc w:val="center"/>
        </w:trPr>
        <w:tc>
          <w:tcPr>
            <w:tcW w:w="360" w:type="dxa"/>
          </w:tcPr>
          <w:p w14:paraId="5A9E5114"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6995312"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314951B"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7A91629"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023CF295" w14:textId="77777777" w:rsidR="004B3F04" w:rsidRDefault="004B3F04" w:rsidP="004B3F04">
      <w:pPr>
        <w:pStyle w:val="BodyText"/>
      </w:pPr>
    </w:p>
    <w:p w14:paraId="7732E6D0" w14:textId="77777777" w:rsidR="004B3F04" w:rsidRDefault="004B3F04" w:rsidP="004B3F04">
      <w:r>
        <w:t>Family History represents a diagnosis or problem experienced by a family member of the patient. Typically, a family history will not contain very much detail, but the simple identification of a diagnosis or problem in the patient’s family history may be relevant to the care of the patient.</w:t>
      </w:r>
    </w:p>
    <w:p w14:paraId="76CDAB9A" w14:textId="77777777" w:rsidR="004B3F04" w:rsidRDefault="004B3F04" w:rsidP="004B3F04">
      <w:r>
        <w:t>Timing: The time the family history item is authored (i.e., entered into the record).</w:t>
      </w:r>
    </w:p>
    <w:p w14:paraId="4B3D3565" w14:textId="77777777" w:rsidR="004B3F04" w:rsidRDefault="004B3F04" w:rsidP="004B3F04">
      <w:pPr>
        <w:pStyle w:val="Caption"/>
      </w:pPr>
      <w:bookmarkStart w:id="1888" w:name="_Toc64842149"/>
      <w:bookmarkStart w:id="1889" w:name="_Toc65483233"/>
      <w:r>
        <w:lastRenderedPageBreak/>
        <w:t xml:space="preserve">Table </w:t>
      </w:r>
      <w:r>
        <w:fldChar w:fldCharType="begin"/>
      </w:r>
      <w:r>
        <w:instrText>SEQ Table \* ARABIC</w:instrText>
      </w:r>
      <w:r>
        <w:fldChar w:fldCharType="separate"/>
      </w:r>
      <w:r>
        <w:t>72</w:t>
      </w:r>
      <w:r>
        <w:fldChar w:fldCharType="end"/>
      </w:r>
      <w:r>
        <w:t>: Family History (V3) Constraints Overview</w:t>
      </w:r>
      <w:bookmarkEnd w:id="1888"/>
      <w:bookmarkEnd w:id="188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FB2D50" w14:textId="77777777" w:rsidTr="000659BE">
        <w:trPr>
          <w:cantSplit/>
          <w:tblHeader/>
          <w:jc w:val="center"/>
        </w:trPr>
        <w:tc>
          <w:tcPr>
            <w:tcW w:w="0" w:type="dxa"/>
            <w:shd w:val="clear" w:color="auto" w:fill="E6E6E6"/>
            <w:noWrap/>
          </w:tcPr>
          <w:p w14:paraId="063646AD" w14:textId="77777777" w:rsidR="004B3F04" w:rsidRDefault="004B3F04" w:rsidP="000659BE">
            <w:pPr>
              <w:pStyle w:val="TableHead"/>
            </w:pPr>
            <w:r>
              <w:t>XPath</w:t>
            </w:r>
          </w:p>
        </w:tc>
        <w:tc>
          <w:tcPr>
            <w:tcW w:w="720" w:type="dxa"/>
            <w:shd w:val="clear" w:color="auto" w:fill="E6E6E6"/>
            <w:noWrap/>
          </w:tcPr>
          <w:p w14:paraId="6B420C4C" w14:textId="77777777" w:rsidR="004B3F04" w:rsidRDefault="004B3F04" w:rsidP="000659BE">
            <w:pPr>
              <w:pStyle w:val="TableHead"/>
            </w:pPr>
            <w:r>
              <w:t>Card.</w:t>
            </w:r>
          </w:p>
        </w:tc>
        <w:tc>
          <w:tcPr>
            <w:tcW w:w="1152" w:type="dxa"/>
            <w:shd w:val="clear" w:color="auto" w:fill="E6E6E6"/>
            <w:noWrap/>
          </w:tcPr>
          <w:p w14:paraId="5FDEBB50" w14:textId="77777777" w:rsidR="004B3F04" w:rsidRDefault="004B3F04" w:rsidP="000659BE">
            <w:pPr>
              <w:pStyle w:val="TableHead"/>
            </w:pPr>
            <w:r>
              <w:t>Verb</w:t>
            </w:r>
          </w:p>
        </w:tc>
        <w:tc>
          <w:tcPr>
            <w:tcW w:w="864" w:type="dxa"/>
            <w:shd w:val="clear" w:color="auto" w:fill="E6E6E6"/>
            <w:noWrap/>
          </w:tcPr>
          <w:p w14:paraId="7EC4E811" w14:textId="77777777" w:rsidR="004B3F04" w:rsidRDefault="004B3F04" w:rsidP="000659BE">
            <w:pPr>
              <w:pStyle w:val="TableHead"/>
            </w:pPr>
            <w:r>
              <w:t>Data Type</w:t>
            </w:r>
          </w:p>
        </w:tc>
        <w:tc>
          <w:tcPr>
            <w:tcW w:w="864" w:type="dxa"/>
            <w:shd w:val="clear" w:color="auto" w:fill="E6E6E6"/>
            <w:noWrap/>
          </w:tcPr>
          <w:p w14:paraId="6307C59E" w14:textId="77777777" w:rsidR="004B3F04" w:rsidRDefault="004B3F04" w:rsidP="000659BE">
            <w:pPr>
              <w:pStyle w:val="TableHead"/>
            </w:pPr>
            <w:r>
              <w:t>CONF#</w:t>
            </w:r>
          </w:p>
        </w:tc>
        <w:tc>
          <w:tcPr>
            <w:tcW w:w="864" w:type="dxa"/>
            <w:shd w:val="clear" w:color="auto" w:fill="E6E6E6"/>
            <w:noWrap/>
          </w:tcPr>
          <w:p w14:paraId="3C35188A" w14:textId="77777777" w:rsidR="004B3F04" w:rsidRDefault="004B3F04" w:rsidP="000659BE">
            <w:pPr>
              <w:pStyle w:val="TableHead"/>
            </w:pPr>
            <w:r>
              <w:t>Value</w:t>
            </w:r>
          </w:p>
        </w:tc>
      </w:tr>
      <w:tr w:rsidR="004B3F04" w14:paraId="619E9D9A" w14:textId="77777777" w:rsidTr="000659BE">
        <w:trPr>
          <w:jc w:val="center"/>
        </w:trPr>
        <w:tc>
          <w:tcPr>
            <w:tcW w:w="10160" w:type="dxa"/>
            <w:gridSpan w:val="6"/>
          </w:tcPr>
          <w:p w14:paraId="4E064555" w14:textId="77777777" w:rsidR="004B3F04" w:rsidRDefault="004B3F04" w:rsidP="000659BE">
            <w:pPr>
              <w:pStyle w:val="TableText"/>
            </w:pPr>
            <w:r>
              <w:t>observationCriteria (identifier: urn:hl7ii:2.16.840.1.113883.10.20.28.4.111:2021-02-01)</w:t>
            </w:r>
          </w:p>
        </w:tc>
      </w:tr>
      <w:tr w:rsidR="004B3F04" w14:paraId="107186E2" w14:textId="77777777" w:rsidTr="000659BE">
        <w:trPr>
          <w:jc w:val="center"/>
        </w:trPr>
        <w:tc>
          <w:tcPr>
            <w:tcW w:w="3345" w:type="dxa"/>
          </w:tcPr>
          <w:p w14:paraId="1D1100FA" w14:textId="77777777" w:rsidR="004B3F04" w:rsidRDefault="004B3F04" w:rsidP="000659BE">
            <w:pPr>
              <w:pStyle w:val="TableText"/>
            </w:pPr>
            <w:r>
              <w:tab/>
              <w:t>@classCode</w:t>
            </w:r>
          </w:p>
        </w:tc>
        <w:tc>
          <w:tcPr>
            <w:tcW w:w="720" w:type="dxa"/>
          </w:tcPr>
          <w:p w14:paraId="305F3D1B" w14:textId="77777777" w:rsidR="004B3F04" w:rsidRDefault="004B3F04" w:rsidP="000659BE">
            <w:pPr>
              <w:pStyle w:val="TableText"/>
            </w:pPr>
            <w:r>
              <w:t>1..1</w:t>
            </w:r>
          </w:p>
        </w:tc>
        <w:tc>
          <w:tcPr>
            <w:tcW w:w="1152" w:type="dxa"/>
          </w:tcPr>
          <w:p w14:paraId="50B7F6D2" w14:textId="77777777" w:rsidR="004B3F04" w:rsidRDefault="004B3F04" w:rsidP="000659BE">
            <w:pPr>
              <w:pStyle w:val="TableText"/>
            </w:pPr>
            <w:r>
              <w:t>SHALL</w:t>
            </w:r>
          </w:p>
        </w:tc>
        <w:tc>
          <w:tcPr>
            <w:tcW w:w="864" w:type="dxa"/>
          </w:tcPr>
          <w:p w14:paraId="3C84B11A" w14:textId="77777777" w:rsidR="004B3F04" w:rsidRDefault="004B3F04" w:rsidP="000659BE">
            <w:pPr>
              <w:pStyle w:val="TableText"/>
            </w:pPr>
          </w:p>
        </w:tc>
        <w:tc>
          <w:tcPr>
            <w:tcW w:w="1104" w:type="dxa"/>
          </w:tcPr>
          <w:p w14:paraId="498B11FB" w14:textId="77777777" w:rsidR="004B3F04" w:rsidRDefault="006C736C" w:rsidP="000659BE">
            <w:pPr>
              <w:pStyle w:val="TableText"/>
            </w:pPr>
            <w:hyperlink w:anchor="C_4499-33797">
              <w:r w:rsidR="004B3F04">
                <w:rPr>
                  <w:rStyle w:val="HyperlinkText9pt"/>
                </w:rPr>
                <w:t>4499-33797</w:t>
              </w:r>
            </w:hyperlink>
          </w:p>
        </w:tc>
        <w:tc>
          <w:tcPr>
            <w:tcW w:w="2975" w:type="dxa"/>
          </w:tcPr>
          <w:p w14:paraId="773D945C" w14:textId="77777777" w:rsidR="004B3F04" w:rsidRDefault="004B3F04" w:rsidP="000659BE">
            <w:pPr>
              <w:pStyle w:val="TableText"/>
            </w:pPr>
            <w:r>
              <w:t>OBS</w:t>
            </w:r>
          </w:p>
        </w:tc>
      </w:tr>
      <w:tr w:rsidR="004B3F04" w14:paraId="458A008D" w14:textId="77777777" w:rsidTr="000659BE">
        <w:trPr>
          <w:jc w:val="center"/>
        </w:trPr>
        <w:tc>
          <w:tcPr>
            <w:tcW w:w="3345" w:type="dxa"/>
          </w:tcPr>
          <w:p w14:paraId="6E505082" w14:textId="77777777" w:rsidR="004B3F04" w:rsidRDefault="004B3F04" w:rsidP="000659BE">
            <w:pPr>
              <w:pStyle w:val="TableText"/>
            </w:pPr>
            <w:r>
              <w:tab/>
              <w:t>@moodCode</w:t>
            </w:r>
          </w:p>
        </w:tc>
        <w:tc>
          <w:tcPr>
            <w:tcW w:w="720" w:type="dxa"/>
          </w:tcPr>
          <w:p w14:paraId="1A2D8536" w14:textId="77777777" w:rsidR="004B3F04" w:rsidRDefault="004B3F04" w:rsidP="000659BE">
            <w:pPr>
              <w:pStyle w:val="TableText"/>
            </w:pPr>
            <w:r>
              <w:t>1..1</w:t>
            </w:r>
          </w:p>
        </w:tc>
        <w:tc>
          <w:tcPr>
            <w:tcW w:w="1152" w:type="dxa"/>
          </w:tcPr>
          <w:p w14:paraId="5F5C375E" w14:textId="77777777" w:rsidR="004B3F04" w:rsidRDefault="004B3F04" w:rsidP="000659BE">
            <w:pPr>
              <w:pStyle w:val="TableText"/>
            </w:pPr>
            <w:r>
              <w:t>SHALL</w:t>
            </w:r>
          </w:p>
        </w:tc>
        <w:tc>
          <w:tcPr>
            <w:tcW w:w="864" w:type="dxa"/>
          </w:tcPr>
          <w:p w14:paraId="6FC4E750" w14:textId="77777777" w:rsidR="004B3F04" w:rsidRDefault="004B3F04" w:rsidP="000659BE">
            <w:pPr>
              <w:pStyle w:val="TableText"/>
            </w:pPr>
          </w:p>
        </w:tc>
        <w:tc>
          <w:tcPr>
            <w:tcW w:w="1104" w:type="dxa"/>
          </w:tcPr>
          <w:p w14:paraId="6FEAE3EB" w14:textId="77777777" w:rsidR="004B3F04" w:rsidRDefault="006C736C" w:rsidP="000659BE">
            <w:pPr>
              <w:pStyle w:val="TableText"/>
            </w:pPr>
            <w:hyperlink w:anchor="C_4499-33798">
              <w:r w:rsidR="004B3F04">
                <w:rPr>
                  <w:rStyle w:val="HyperlinkText9pt"/>
                </w:rPr>
                <w:t>4499-33798</w:t>
              </w:r>
            </w:hyperlink>
          </w:p>
        </w:tc>
        <w:tc>
          <w:tcPr>
            <w:tcW w:w="2975" w:type="dxa"/>
          </w:tcPr>
          <w:p w14:paraId="213691F4" w14:textId="77777777" w:rsidR="004B3F04" w:rsidRDefault="004B3F04" w:rsidP="000659BE">
            <w:pPr>
              <w:pStyle w:val="TableText"/>
            </w:pPr>
            <w:r>
              <w:t>urn:oid:2.16.840.1.113883.5.1001 (HL7ActMood) = EVN</w:t>
            </w:r>
          </w:p>
        </w:tc>
      </w:tr>
      <w:tr w:rsidR="004B3F04" w14:paraId="69DEFD6E" w14:textId="77777777" w:rsidTr="000659BE">
        <w:trPr>
          <w:jc w:val="center"/>
        </w:trPr>
        <w:tc>
          <w:tcPr>
            <w:tcW w:w="3345" w:type="dxa"/>
          </w:tcPr>
          <w:p w14:paraId="5A4402EE" w14:textId="77777777" w:rsidR="004B3F04" w:rsidRDefault="004B3F04" w:rsidP="000659BE">
            <w:pPr>
              <w:pStyle w:val="TableText"/>
            </w:pPr>
            <w:r>
              <w:tab/>
              <w:t>@actionNegationInd</w:t>
            </w:r>
          </w:p>
        </w:tc>
        <w:tc>
          <w:tcPr>
            <w:tcW w:w="720" w:type="dxa"/>
          </w:tcPr>
          <w:p w14:paraId="7E3138E7" w14:textId="77777777" w:rsidR="004B3F04" w:rsidRDefault="004B3F04" w:rsidP="000659BE">
            <w:pPr>
              <w:pStyle w:val="TableText"/>
            </w:pPr>
            <w:r>
              <w:t>0..0</w:t>
            </w:r>
          </w:p>
        </w:tc>
        <w:tc>
          <w:tcPr>
            <w:tcW w:w="1152" w:type="dxa"/>
          </w:tcPr>
          <w:p w14:paraId="4160EAF5" w14:textId="77777777" w:rsidR="004B3F04" w:rsidRDefault="004B3F04" w:rsidP="000659BE">
            <w:pPr>
              <w:pStyle w:val="TableText"/>
            </w:pPr>
            <w:r>
              <w:t>SHALL NOT</w:t>
            </w:r>
          </w:p>
        </w:tc>
        <w:tc>
          <w:tcPr>
            <w:tcW w:w="864" w:type="dxa"/>
          </w:tcPr>
          <w:p w14:paraId="3E22885A" w14:textId="77777777" w:rsidR="004B3F04" w:rsidRDefault="004B3F04" w:rsidP="000659BE">
            <w:pPr>
              <w:pStyle w:val="TableText"/>
            </w:pPr>
          </w:p>
        </w:tc>
        <w:tc>
          <w:tcPr>
            <w:tcW w:w="1104" w:type="dxa"/>
          </w:tcPr>
          <w:p w14:paraId="4DD5CC3F" w14:textId="77777777" w:rsidR="004B3F04" w:rsidRDefault="006C736C" w:rsidP="000659BE">
            <w:pPr>
              <w:pStyle w:val="TableText"/>
            </w:pPr>
            <w:hyperlink w:anchor="C_4499-34703">
              <w:r w:rsidR="004B3F04">
                <w:rPr>
                  <w:rStyle w:val="HyperlinkText9pt"/>
                </w:rPr>
                <w:t>4499-34703</w:t>
              </w:r>
            </w:hyperlink>
          </w:p>
        </w:tc>
        <w:tc>
          <w:tcPr>
            <w:tcW w:w="2975" w:type="dxa"/>
          </w:tcPr>
          <w:p w14:paraId="1E0967C7" w14:textId="77777777" w:rsidR="004B3F04" w:rsidRDefault="004B3F04" w:rsidP="000659BE">
            <w:pPr>
              <w:pStyle w:val="TableText"/>
            </w:pPr>
          </w:p>
        </w:tc>
      </w:tr>
      <w:tr w:rsidR="004B3F04" w14:paraId="525FE092" w14:textId="77777777" w:rsidTr="000659BE">
        <w:trPr>
          <w:jc w:val="center"/>
        </w:trPr>
        <w:tc>
          <w:tcPr>
            <w:tcW w:w="3345" w:type="dxa"/>
          </w:tcPr>
          <w:p w14:paraId="2AAD5162" w14:textId="77777777" w:rsidR="004B3F04" w:rsidRDefault="004B3F04" w:rsidP="000659BE">
            <w:pPr>
              <w:pStyle w:val="TableText"/>
            </w:pPr>
            <w:r>
              <w:tab/>
              <w:t>templateId</w:t>
            </w:r>
          </w:p>
        </w:tc>
        <w:tc>
          <w:tcPr>
            <w:tcW w:w="720" w:type="dxa"/>
          </w:tcPr>
          <w:p w14:paraId="5617F012" w14:textId="77777777" w:rsidR="004B3F04" w:rsidRDefault="004B3F04" w:rsidP="000659BE">
            <w:pPr>
              <w:pStyle w:val="TableText"/>
            </w:pPr>
            <w:r>
              <w:t>1..1</w:t>
            </w:r>
          </w:p>
        </w:tc>
        <w:tc>
          <w:tcPr>
            <w:tcW w:w="1152" w:type="dxa"/>
          </w:tcPr>
          <w:p w14:paraId="6F61C9B6" w14:textId="77777777" w:rsidR="004B3F04" w:rsidRDefault="004B3F04" w:rsidP="000659BE">
            <w:pPr>
              <w:pStyle w:val="TableText"/>
            </w:pPr>
            <w:r>
              <w:t>SHALL</w:t>
            </w:r>
          </w:p>
        </w:tc>
        <w:tc>
          <w:tcPr>
            <w:tcW w:w="864" w:type="dxa"/>
          </w:tcPr>
          <w:p w14:paraId="15844FE5" w14:textId="77777777" w:rsidR="004B3F04" w:rsidRDefault="004B3F04" w:rsidP="000659BE">
            <w:pPr>
              <w:pStyle w:val="TableText"/>
            </w:pPr>
          </w:p>
        </w:tc>
        <w:tc>
          <w:tcPr>
            <w:tcW w:w="1104" w:type="dxa"/>
          </w:tcPr>
          <w:p w14:paraId="0FF9B293" w14:textId="77777777" w:rsidR="004B3F04" w:rsidRDefault="006C736C" w:rsidP="000659BE">
            <w:pPr>
              <w:pStyle w:val="TableText"/>
            </w:pPr>
            <w:hyperlink w:anchor="C_4499-33791">
              <w:r w:rsidR="004B3F04">
                <w:rPr>
                  <w:rStyle w:val="HyperlinkText9pt"/>
                </w:rPr>
                <w:t>4499-33791</w:t>
              </w:r>
            </w:hyperlink>
          </w:p>
        </w:tc>
        <w:tc>
          <w:tcPr>
            <w:tcW w:w="2975" w:type="dxa"/>
          </w:tcPr>
          <w:p w14:paraId="79447595" w14:textId="77777777" w:rsidR="004B3F04" w:rsidRDefault="004B3F04" w:rsidP="000659BE">
            <w:pPr>
              <w:pStyle w:val="TableText"/>
            </w:pPr>
          </w:p>
        </w:tc>
      </w:tr>
      <w:tr w:rsidR="004B3F04" w14:paraId="48F2CEC8" w14:textId="77777777" w:rsidTr="000659BE">
        <w:trPr>
          <w:jc w:val="center"/>
        </w:trPr>
        <w:tc>
          <w:tcPr>
            <w:tcW w:w="3345" w:type="dxa"/>
          </w:tcPr>
          <w:p w14:paraId="43371C3A" w14:textId="77777777" w:rsidR="004B3F04" w:rsidRDefault="004B3F04" w:rsidP="000659BE">
            <w:pPr>
              <w:pStyle w:val="TableText"/>
            </w:pPr>
            <w:r>
              <w:tab/>
            </w:r>
            <w:r>
              <w:tab/>
              <w:t>item</w:t>
            </w:r>
          </w:p>
        </w:tc>
        <w:tc>
          <w:tcPr>
            <w:tcW w:w="720" w:type="dxa"/>
          </w:tcPr>
          <w:p w14:paraId="3442B915" w14:textId="77777777" w:rsidR="004B3F04" w:rsidRDefault="004B3F04" w:rsidP="000659BE">
            <w:pPr>
              <w:pStyle w:val="TableText"/>
            </w:pPr>
            <w:r>
              <w:t>1..1</w:t>
            </w:r>
          </w:p>
        </w:tc>
        <w:tc>
          <w:tcPr>
            <w:tcW w:w="1152" w:type="dxa"/>
          </w:tcPr>
          <w:p w14:paraId="7EC33690" w14:textId="77777777" w:rsidR="004B3F04" w:rsidRDefault="004B3F04" w:rsidP="000659BE">
            <w:pPr>
              <w:pStyle w:val="TableText"/>
            </w:pPr>
            <w:r>
              <w:t>SHALL</w:t>
            </w:r>
          </w:p>
        </w:tc>
        <w:tc>
          <w:tcPr>
            <w:tcW w:w="864" w:type="dxa"/>
          </w:tcPr>
          <w:p w14:paraId="22112DA6" w14:textId="77777777" w:rsidR="004B3F04" w:rsidRDefault="004B3F04" w:rsidP="000659BE">
            <w:pPr>
              <w:pStyle w:val="TableText"/>
            </w:pPr>
          </w:p>
        </w:tc>
        <w:tc>
          <w:tcPr>
            <w:tcW w:w="1104" w:type="dxa"/>
          </w:tcPr>
          <w:p w14:paraId="0810EC2F" w14:textId="77777777" w:rsidR="004B3F04" w:rsidRDefault="006C736C" w:rsidP="000659BE">
            <w:pPr>
              <w:pStyle w:val="TableText"/>
            </w:pPr>
            <w:hyperlink w:anchor="C_4499-33792">
              <w:r w:rsidR="004B3F04">
                <w:rPr>
                  <w:rStyle w:val="HyperlinkText9pt"/>
                </w:rPr>
                <w:t>4499-33792</w:t>
              </w:r>
            </w:hyperlink>
          </w:p>
        </w:tc>
        <w:tc>
          <w:tcPr>
            <w:tcW w:w="2975" w:type="dxa"/>
          </w:tcPr>
          <w:p w14:paraId="0C41875E" w14:textId="77777777" w:rsidR="004B3F04" w:rsidRDefault="004B3F04" w:rsidP="000659BE">
            <w:pPr>
              <w:pStyle w:val="TableText"/>
            </w:pPr>
          </w:p>
        </w:tc>
      </w:tr>
      <w:tr w:rsidR="004B3F04" w14:paraId="56B24E87" w14:textId="77777777" w:rsidTr="000659BE">
        <w:trPr>
          <w:jc w:val="center"/>
        </w:trPr>
        <w:tc>
          <w:tcPr>
            <w:tcW w:w="3345" w:type="dxa"/>
          </w:tcPr>
          <w:p w14:paraId="25F399E3" w14:textId="77777777" w:rsidR="004B3F04" w:rsidRDefault="004B3F04" w:rsidP="000659BE">
            <w:pPr>
              <w:pStyle w:val="TableText"/>
            </w:pPr>
            <w:r>
              <w:tab/>
            </w:r>
            <w:r>
              <w:tab/>
            </w:r>
            <w:r>
              <w:tab/>
              <w:t>@root</w:t>
            </w:r>
          </w:p>
        </w:tc>
        <w:tc>
          <w:tcPr>
            <w:tcW w:w="720" w:type="dxa"/>
          </w:tcPr>
          <w:p w14:paraId="0D635B08" w14:textId="77777777" w:rsidR="004B3F04" w:rsidRDefault="004B3F04" w:rsidP="000659BE">
            <w:pPr>
              <w:pStyle w:val="TableText"/>
            </w:pPr>
            <w:r>
              <w:t>1..1</w:t>
            </w:r>
          </w:p>
        </w:tc>
        <w:tc>
          <w:tcPr>
            <w:tcW w:w="1152" w:type="dxa"/>
          </w:tcPr>
          <w:p w14:paraId="37A7F2E9" w14:textId="77777777" w:rsidR="004B3F04" w:rsidRDefault="004B3F04" w:rsidP="000659BE">
            <w:pPr>
              <w:pStyle w:val="TableText"/>
            </w:pPr>
            <w:r>
              <w:t>SHALL</w:t>
            </w:r>
          </w:p>
        </w:tc>
        <w:tc>
          <w:tcPr>
            <w:tcW w:w="864" w:type="dxa"/>
          </w:tcPr>
          <w:p w14:paraId="411EA68B" w14:textId="77777777" w:rsidR="004B3F04" w:rsidRDefault="004B3F04" w:rsidP="000659BE">
            <w:pPr>
              <w:pStyle w:val="TableText"/>
            </w:pPr>
          </w:p>
        </w:tc>
        <w:tc>
          <w:tcPr>
            <w:tcW w:w="1104" w:type="dxa"/>
          </w:tcPr>
          <w:p w14:paraId="4FE7EA6D" w14:textId="77777777" w:rsidR="004B3F04" w:rsidRDefault="006C736C" w:rsidP="000659BE">
            <w:pPr>
              <w:pStyle w:val="TableText"/>
            </w:pPr>
            <w:hyperlink w:anchor="C_4499-33799">
              <w:r w:rsidR="004B3F04">
                <w:rPr>
                  <w:rStyle w:val="HyperlinkText9pt"/>
                </w:rPr>
                <w:t>4499-33799</w:t>
              </w:r>
            </w:hyperlink>
          </w:p>
        </w:tc>
        <w:tc>
          <w:tcPr>
            <w:tcW w:w="2975" w:type="dxa"/>
          </w:tcPr>
          <w:p w14:paraId="0F193FD4" w14:textId="77777777" w:rsidR="004B3F04" w:rsidRDefault="004B3F04" w:rsidP="000659BE">
            <w:pPr>
              <w:pStyle w:val="TableText"/>
            </w:pPr>
            <w:r>
              <w:t>2.16.840.1.113883.10.20.28.4.111</w:t>
            </w:r>
          </w:p>
        </w:tc>
      </w:tr>
      <w:tr w:rsidR="004B3F04" w14:paraId="10C288D4" w14:textId="77777777" w:rsidTr="000659BE">
        <w:trPr>
          <w:jc w:val="center"/>
        </w:trPr>
        <w:tc>
          <w:tcPr>
            <w:tcW w:w="3345" w:type="dxa"/>
          </w:tcPr>
          <w:p w14:paraId="117B78D2" w14:textId="77777777" w:rsidR="004B3F04" w:rsidRDefault="004B3F04" w:rsidP="000659BE">
            <w:pPr>
              <w:pStyle w:val="TableText"/>
            </w:pPr>
            <w:r>
              <w:tab/>
            </w:r>
            <w:r>
              <w:tab/>
            </w:r>
            <w:r>
              <w:tab/>
              <w:t>@extension</w:t>
            </w:r>
          </w:p>
        </w:tc>
        <w:tc>
          <w:tcPr>
            <w:tcW w:w="720" w:type="dxa"/>
          </w:tcPr>
          <w:p w14:paraId="48D6D9B8" w14:textId="77777777" w:rsidR="004B3F04" w:rsidRDefault="004B3F04" w:rsidP="000659BE">
            <w:pPr>
              <w:pStyle w:val="TableText"/>
            </w:pPr>
            <w:r>
              <w:t>1..1</w:t>
            </w:r>
          </w:p>
        </w:tc>
        <w:tc>
          <w:tcPr>
            <w:tcW w:w="1152" w:type="dxa"/>
          </w:tcPr>
          <w:p w14:paraId="756B41FB" w14:textId="77777777" w:rsidR="004B3F04" w:rsidRDefault="004B3F04" w:rsidP="000659BE">
            <w:pPr>
              <w:pStyle w:val="TableText"/>
            </w:pPr>
            <w:r>
              <w:t>SHALL</w:t>
            </w:r>
          </w:p>
        </w:tc>
        <w:tc>
          <w:tcPr>
            <w:tcW w:w="864" w:type="dxa"/>
          </w:tcPr>
          <w:p w14:paraId="2ECF27BB" w14:textId="77777777" w:rsidR="004B3F04" w:rsidRDefault="004B3F04" w:rsidP="000659BE">
            <w:pPr>
              <w:pStyle w:val="TableText"/>
            </w:pPr>
          </w:p>
        </w:tc>
        <w:tc>
          <w:tcPr>
            <w:tcW w:w="1104" w:type="dxa"/>
          </w:tcPr>
          <w:p w14:paraId="5C33F9FD" w14:textId="77777777" w:rsidR="004B3F04" w:rsidRDefault="006C736C" w:rsidP="000659BE">
            <w:pPr>
              <w:pStyle w:val="TableText"/>
            </w:pPr>
            <w:hyperlink w:anchor="C_4499-34383">
              <w:r w:rsidR="004B3F04">
                <w:rPr>
                  <w:rStyle w:val="HyperlinkText9pt"/>
                </w:rPr>
                <w:t>4499-34383</w:t>
              </w:r>
            </w:hyperlink>
          </w:p>
        </w:tc>
        <w:tc>
          <w:tcPr>
            <w:tcW w:w="2975" w:type="dxa"/>
          </w:tcPr>
          <w:p w14:paraId="510A3C92" w14:textId="77777777" w:rsidR="004B3F04" w:rsidRDefault="004B3F04" w:rsidP="000659BE">
            <w:pPr>
              <w:pStyle w:val="TableText"/>
            </w:pPr>
            <w:r>
              <w:t>2021-02-01</w:t>
            </w:r>
          </w:p>
        </w:tc>
      </w:tr>
      <w:tr w:rsidR="004B3F04" w14:paraId="5A9C3CDD" w14:textId="77777777" w:rsidTr="000659BE">
        <w:trPr>
          <w:jc w:val="center"/>
        </w:trPr>
        <w:tc>
          <w:tcPr>
            <w:tcW w:w="3345" w:type="dxa"/>
          </w:tcPr>
          <w:p w14:paraId="1207F40D" w14:textId="77777777" w:rsidR="004B3F04" w:rsidRDefault="004B3F04" w:rsidP="000659BE">
            <w:pPr>
              <w:pStyle w:val="TableText"/>
            </w:pPr>
            <w:r>
              <w:tab/>
              <w:t>id</w:t>
            </w:r>
          </w:p>
        </w:tc>
        <w:tc>
          <w:tcPr>
            <w:tcW w:w="720" w:type="dxa"/>
          </w:tcPr>
          <w:p w14:paraId="562A51B1" w14:textId="77777777" w:rsidR="004B3F04" w:rsidRDefault="004B3F04" w:rsidP="000659BE">
            <w:pPr>
              <w:pStyle w:val="TableText"/>
            </w:pPr>
            <w:r>
              <w:t>1..1</w:t>
            </w:r>
          </w:p>
        </w:tc>
        <w:tc>
          <w:tcPr>
            <w:tcW w:w="1152" w:type="dxa"/>
          </w:tcPr>
          <w:p w14:paraId="308CCB45" w14:textId="77777777" w:rsidR="004B3F04" w:rsidRDefault="004B3F04" w:rsidP="000659BE">
            <w:pPr>
              <w:pStyle w:val="TableText"/>
            </w:pPr>
            <w:r>
              <w:t>SHALL</w:t>
            </w:r>
          </w:p>
        </w:tc>
        <w:tc>
          <w:tcPr>
            <w:tcW w:w="864" w:type="dxa"/>
          </w:tcPr>
          <w:p w14:paraId="245ED2FC" w14:textId="77777777" w:rsidR="004B3F04" w:rsidRDefault="004B3F04" w:rsidP="000659BE">
            <w:pPr>
              <w:pStyle w:val="TableText"/>
            </w:pPr>
          </w:p>
        </w:tc>
        <w:tc>
          <w:tcPr>
            <w:tcW w:w="1104" w:type="dxa"/>
          </w:tcPr>
          <w:p w14:paraId="64D0DADF" w14:textId="77777777" w:rsidR="004B3F04" w:rsidRDefault="006C736C" w:rsidP="000659BE">
            <w:pPr>
              <w:pStyle w:val="TableText"/>
            </w:pPr>
            <w:hyperlink w:anchor="C_4499-33800">
              <w:r w:rsidR="004B3F04">
                <w:rPr>
                  <w:rStyle w:val="HyperlinkText9pt"/>
                </w:rPr>
                <w:t>4499-33800</w:t>
              </w:r>
            </w:hyperlink>
          </w:p>
        </w:tc>
        <w:tc>
          <w:tcPr>
            <w:tcW w:w="2975" w:type="dxa"/>
          </w:tcPr>
          <w:p w14:paraId="3B69883C" w14:textId="77777777" w:rsidR="004B3F04" w:rsidRDefault="004B3F04" w:rsidP="000659BE">
            <w:pPr>
              <w:pStyle w:val="TableText"/>
            </w:pPr>
          </w:p>
        </w:tc>
      </w:tr>
      <w:tr w:rsidR="004B3F04" w14:paraId="13A0B4A0" w14:textId="77777777" w:rsidTr="000659BE">
        <w:trPr>
          <w:jc w:val="center"/>
        </w:trPr>
        <w:tc>
          <w:tcPr>
            <w:tcW w:w="3345" w:type="dxa"/>
          </w:tcPr>
          <w:p w14:paraId="36D7C6AC" w14:textId="77777777" w:rsidR="004B3F04" w:rsidRDefault="004B3F04" w:rsidP="000659BE">
            <w:pPr>
              <w:pStyle w:val="TableText"/>
            </w:pPr>
            <w:r>
              <w:tab/>
              <w:t>code</w:t>
            </w:r>
          </w:p>
        </w:tc>
        <w:tc>
          <w:tcPr>
            <w:tcW w:w="720" w:type="dxa"/>
          </w:tcPr>
          <w:p w14:paraId="0EED8CE7" w14:textId="77777777" w:rsidR="004B3F04" w:rsidRDefault="004B3F04" w:rsidP="000659BE">
            <w:pPr>
              <w:pStyle w:val="TableText"/>
            </w:pPr>
            <w:r>
              <w:t>1..1</w:t>
            </w:r>
          </w:p>
        </w:tc>
        <w:tc>
          <w:tcPr>
            <w:tcW w:w="1152" w:type="dxa"/>
          </w:tcPr>
          <w:p w14:paraId="4A433A48" w14:textId="77777777" w:rsidR="004B3F04" w:rsidRDefault="004B3F04" w:rsidP="000659BE">
            <w:pPr>
              <w:pStyle w:val="TableText"/>
            </w:pPr>
            <w:r>
              <w:t>SHALL</w:t>
            </w:r>
          </w:p>
        </w:tc>
        <w:tc>
          <w:tcPr>
            <w:tcW w:w="864" w:type="dxa"/>
          </w:tcPr>
          <w:p w14:paraId="101FB71F" w14:textId="77777777" w:rsidR="004B3F04" w:rsidRDefault="004B3F04" w:rsidP="000659BE">
            <w:pPr>
              <w:pStyle w:val="TableText"/>
            </w:pPr>
          </w:p>
        </w:tc>
        <w:tc>
          <w:tcPr>
            <w:tcW w:w="1104" w:type="dxa"/>
          </w:tcPr>
          <w:p w14:paraId="2BC0E75F" w14:textId="77777777" w:rsidR="004B3F04" w:rsidRDefault="006C736C" w:rsidP="000659BE">
            <w:pPr>
              <w:pStyle w:val="TableText"/>
            </w:pPr>
            <w:hyperlink w:anchor="C_4499-33793">
              <w:r w:rsidR="004B3F04">
                <w:rPr>
                  <w:rStyle w:val="HyperlinkText9pt"/>
                </w:rPr>
                <w:t>4499-33793</w:t>
              </w:r>
            </w:hyperlink>
          </w:p>
        </w:tc>
        <w:tc>
          <w:tcPr>
            <w:tcW w:w="2975" w:type="dxa"/>
          </w:tcPr>
          <w:p w14:paraId="2278E973" w14:textId="77777777" w:rsidR="004B3F04" w:rsidRDefault="004B3F04" w:rsidP="000659BE">
            <w:pPr>
              <w:pStyle w:val="TableText"/>
            </w:pPr>
          </w:p>
        </w:tc>
      </w:tr>
      <w:tr w:rsidR="004B3F04" w14:paraId="26169E69" w14:textId="77777777" w:rsidTr="000659BE">
        <w:trPr>
          <w:jc w:val="center"/>
        </w:trPr>
        <w:tc>
          <w:tcPr>
            <w:tcW w:w="3345" w:type="dxa"/>
          </w:tcPr>
          <w:p w14:paraId="173E1B6B" w14:textId="77777777" w:rsidR="004B3F04" w:rsidRDefault="004B3F04" w:rsidP="000659BE">
            <w:pPr>
              <w:pStyle w:val="TableText"/>
            </w:pPr>
            <w:r>
              <w:tab/>
            </w:r>
            <w:r>
              <w:tab/>
              <w:t>@code</w:t>
            </w:r>
          </w:p>
        </w:tc>
        <w:tc>
          <w:tcPr>
            <w:tcW w:w="720" w:type="dxa"/>
          </w:tcPr>
          <w:p w14:paraId="44AEA1AD" w14:textId="77777777" w:rsidR="004B3F04" w:rsidRDefault="004B3F04" w:rsidP="000659BE">
            <w:pPr>
              <w:pStyle w:val="TableText"/>
            </w:pPr>
            <w:r>
              <w:t>1..1</w:t>
            </w:r>
          </w:p>
        </w:tc>
        <w:tc>
          <w:tcPr>
            <w:tcW w:w="1152" w:type="dxa"/>
          </w:tcPr>
          <w:p w14:paraId="7A7D4076" w14:textId="77777777" w:rsidR="004B3F04" w:rsidRDefault="004B3F04" w:rsidP="000659BE">
            <w:pPr>
              <w:pStyle w:val="TableText"/>
            </w:pPr>
            <w:r>
              <w:t>SHALL</w:t>
            </w:r>
          </w:p>
        </w:tc>
        <w:tc>
          <w:tcPr>
            <w:tcW w:w="864" w:type="dxa"/>
          </w:tcPr>
          <w:p w14:paraId="321EEE2C" w14:textId="77777777" w:rsidR="004B3F04" w:rsidRDefault="004B3F04" w:rsidP="000659BE">
            <w:pPr>
              <w:pStyle w:val="TableText"/>
            </w:pPr>
          </w:p>
        </w:tc>
        <w:tc>
          <w:tcPr>
            <w:tcW w:w="1104" w:type="dxa"/>
          </w:tcPr>
          <w:p w14:paraId="67A3D8D6" w14:textId="77777777" w:rsidR="004B3F04" w:rsidRDefault="006C736C" w:rsidP="000659BE">
            <w:pPr>
              <w:pStyle w:val="TableText"/>
            </w:pPr>
            <w:hyperlink w:anchor="C_4499-33801">
              <w:r w:rsidR="004B3F04">
                <w:rPr>
                  <w:rStyle w:val="HyperlinkText9pt"/>
                </w:rPr>
                <w:t>4499-33801</w:t>
              </w:r>
            </w:hyperlink>
          </w:p>
        </w:tc>
        <w:tc>
          <w:tcPr>
            <w:tcW w:w="2975" w:type="dxa"/>
          </w:tcPr>
          <w:p w14:paraId="13C27531" w14:textId="77777777" w:rsidR="004B3F04" w:rsidRDefault="004B3F04" w:rsidP="000659BE">
            <w:pPr>
              <w:pStyle w:val="TableText"/>
            </w:pPr>
            <w:r>
              <w:t>10157-6</w:t>
            </w:r>
          </w:p>
        </w:tc>
      </w:tr>
      <w:tr w:rsidR="004B3F04" w14:paraId="66650FB2" w14:textId="77777777" w:rsidTr="000659BE">
        <w:trPr>
          <w:jc w:val="center"/>
        </w:trPr>
        <w:tc>
          <w:tcPr>
            <w:tcW w:w="3345" w:type="dxa"/>
          </w:tcPr>
          <w:p w14:paraId="4CC7F22B" w14:textId="77777777" w:rsidR="004B3F04" w:rsidRDefault="004B3F04" w:rsidP="000659BE">
            <w:pPr>
              <w:pStyle w:val="TableText"/>
            </w:pPr>
            <w:r>
              <w:tab/>
            </w:r>
            <w:r>
              <w:tab/>
              <w:t>@codeSystem</w:t>
            </w:r>
          </w:p>
        </w:tc>
        <w:tc>
          <w:tcPr>
            <w:tcW w:w="720" w:type="dxa"/>
          </w:tcPr>
          <w:p w14:paraId="2DA23529" w14:textId="77777777" w:rsidR="004B3F04" w:rsidRDefault="004B3F04" w:rsidP="000659BE">
            <w:pPr>
              <w:pStyle w:val="TableText"/>
            </w:pPr>
            <w:r>
              <w:t>1..1</w:t>
            </w:r>
          </w:p>
        </w:tc>
        <w:tc>
          <w:tcPr>
            <w:tcW w:w="1152" w:type="dxa"/>
          </w:tcPr>
          <w:p w14:paraId="42DE420E" w14:textId="77777777" w:rsidR="004B3F04" w:rsidRDefault="004B3F04" w:rsidP="000659BE">
            <w:pPr>
              <w:pStyle w:val="TableText"/>
            </w:pPr>
            <w:r>
              <w:t>SHALL</w:t>
            </w:r>
          </w:p>
        </w:tc>
        <w:tc>
          <w:tcPr>
            <w:tcW w:w="864" w:type="dxa"/>
          </w:tcPr>
          <w:p w14:paraId="6398FCF5" w14:textId="77777777" w:rsidR="004B3F04" w:rsidRDefault="004B3F04" w:rsidP="000659BE">
            <w:pPr>
              <w:pStyle w:val="TableText"/>
            </w:pPr>
          </w:p>
        </w:tc>
        <w:tc>
          <w:tcPr>
            <w:tcW w:w="1104" w:type="dxa"/>
          </w:tcPr>
          <w:p w14:paraId="7F2D3617" w14:textId="77777777" w:rsidR="004B3F04" w:rsidRDefault="006C736C" w:rsidP="000659BE">
            <w:pPr>
              <w:pStyle w:val="TableText"/>
            </w:pPr>
            <w:hyperlink w:anchor="C_4499-33802">
              <w:r w:rsidR="004B3F04">
                <w:rPr>
                  <w:rStyle w:val="HyperlinkText9pt"/>
                </w:rPr>
                <w:t>4499-33802</w:t>
              </w:r>
            </w:hyperlink>
          </w:p>
        </w:tc>
        <w:tc>
          <w:tcPr>
            <w:tcW w:w="2975" w:type="dxa"/>
          </w:tcPr>
          <w:p w14:paraId="04811090" w14:textId="77777777" w:rsidR="004B3F04" w:rsidRDefault="004B3F04" w:rsidP="000659BE">
            <w:pPr>
              <w:pStyle w:val="TableText"/>
            </w:pPr>
            <w:r>
              <w:t>2.16.840.1.113883.6.1</w:t>
            </w:r>
          </w:p>
        </w:tc>
      </w:tr>
      <w:tr w:rsidR="004B3F04" w14:paraId="0900ABBF" w14:textId="77777777" w:rsidTr="000659BE">
        <w:trPr>
          <w:jc w:val="center"/>
        </w:trPr>
        <w:tc>
          <w:tcPr>
            <w:tcW w:w="3345" w:type="dxa"/>
          </w:tcPr>
          <w:p w14:paraId="4E180005" w14:textId="77777777" w:rsidR="004B3F04" w:rsidRDefault="004B3F04" w:rsidP="000659BE">
            <w:pPr>
              <w:pStyle w:val="TableText"/>
            </w:pPr>
            <w:r>
              <w:tab/>
              <w:t>title</w:t>
            </w:r>
          </w:p>
        </w:tc>
        <w:tc>
          <w:tcPr>
            <w:tcW w:w="720" w:type="dxa"/>
          </w:tcPr>
          <w:p w14:paraId="09C5B04A" w14:textId="77777777" w:rsidR="004B3F04" w:rsidRDefault="004B3F04" w:rsidP="000659BE">
            <w:pPr>
              <w:pStyle w:val="TableText"/>
            </w:pPr>
            <w:r>
              <w:t>1..1</w:t>
            </w:r>
          </w:p>
        </w:tc>
        <w:tc>
          <w:tcPr>
            <w:tcW w:w="1152" w:type="dxa"/>
          </w:tcPr>
          <w:p w14:paraId="0008ACA7" w14:textId="77777777" w:rsidR="004B3F04" w:rsidRDefault="004B3F04" w:rsidP="000659BE">
            <w:pPr>
              <w:pStyle w:val="TableText"/>
            </w:pPr>
            <w:r>
              <w:t>SHALL</w:t>
            </w:r>
          </w:p>
        </w:tc>
        <w:tc>
          <w:tcPr>
            <w:tcW w:w="864" w:type="dxa"/>
          </w:tcPr>
          <w:p w14:paraId="67D424C2" w14:textId="77777777" w:rsidR="004B3F04" w:rsidRDefault="004B3F04" w:rsidP="000659BE">
            <w:pPr>
              <w:pStyle w:val="TableText"/>
            </w:pPr>
          </w:p>
        </w:tc>
        <w:tc>
          <w:tcPr>
            <w:tcW w:w="1104" w:type="dxa"/>
          </w:tcPr>
          <w:p w14:paraId="5093191E" w14:textId="77777777" w:rsidR="004B3F04" w:rsidRDefault="006C736C" w:rsidP="000659BE">
            <w:pPr>
              <w:pStyle w:val="TableText"/>
            </w:pPr>
            <w:hyperlink w:anchor="C_4499-33803">
              <w:r w:rsidR="004B3F04">
                <w:rPr>
                  <w:rStyle w:val="HyperlinkText9pt"/>
                </w:rPr>
                <w:t>4499-33803</w:t>
              </w:r>
            </w:hyperlink>
          </w:p>
        </w:tc>
        <w:tc>
          <w:tcPr>
            <w:tcW w:w="2975" w:type="dxa"/>
          </w:tcPr>
          <w:p w14:paraId="363777EE" w14:textId="77777777" w:rsidR="004B3F04" w:rsidRDefault="004B3F04" w:rsidP="000659BE">
            <w:pPr>
              <w:pStyle w:val="TableText"/>
            </w:pPr>
          </w:p>
        </w:tc>
      </w:tr>
      <w:tr w:rsidR="004B3F04" w14:paraId="468D54CB" w14:textId="77777777" w:rsidTr="000659BE">
        <w:trPr>
          <w:jc w:val="center"/>
        </w:trPr>
        <w:tc>
          <w:tcPr>
            <w:tcW w:w="3345" w:type="dxa"/>
          </w:tcPr>
          <w:p w14:paraId="79C98065" w14:textId="77777777" w:rsidR="004B3F04" w:rsidRDefault="004B3F04" w:rsidP="000659BE">
            <w:pPr>
              <w:pStyle w:val="TableText"/>
            </w:pPr>
            <w:r>
              <w:tab/>
              <w:t>statusCode</w:t>
            </w:r>
          </w:p>
        </w:tc>
        <w:tc>
          <w:tcPr>
            <w:tcW w:w="720" w:type="dxa"/>
          </w:tcPr>
          <w:p w14:paraId="424FA3DE" w14:textId="77777777" w:rsidR="004B3F04" w:rsidRDefault="004B3F04" w:rsidP="000659BE">
            <w:pPr>
              <w:pStyle w:val="TableText"/>
            </w:pPr>
            <w:r>
              <w:t>1..1</w:t>
            </w:r>
          </w:p>
        </w:tc>
        <w:tc>
          <w:tcPr>
            <w:tcW w:w="1152" w:type="dxa"/>
          </w:tcPr>
          <w:p w14:paraId="044E5B30" w14:textId="77777777" w:rsidR="004B3F04" w:rsidRDefault="004B3F04" w:rsidP="000659BE">
            <w:pPr>
              <w:pStyle w:val="TableText"/>
            </w:pPr>
            <w:r>
              <w:t>SHALL</w:t>
            </w:r>
          </w:p>
        </w:tc>
        <w:tc>
          <w:tcPr>
            <w:tcW w:w="864" w:type="dxa"/>
          </w:tcPr>
          <w:p w14:paraId="4D0CE441" w14:textId="77777777" w:rsidR="004B3F04" w:rsidRDefault="004B3F04" w:rsidP="000659BE">
            <w:pPr>
              <w:pStyle w:val="TableText"/>
            </w:pPr>
          </w:p>
        </w:tc>
        <w:tc>
          <w:tcPr>
            <w:tcW w:w="1104" w:type="dxa"/>
          </w:tcPr>
          <w:p w14:paraId="029D64B6" w14:textId="77777777" w:rsidR="004B3F04" w:rsidRDefault="006C736C" w:rsidP="000659BE">
            <w:pPr>
              <w:pStyle w:val="TableText"/>
            </w:pPr>
            <w:hyperlink w:anchor="C_4499-33794">
              <w:r w:rsidR="004B3F04">
                <w:rPr>
                  <w:rStyle w:val="HyperlinkText9pt"/>
                </w:rPr>
                <w:t>4499-33794</w:t>
              </w:r>
            </w:hyperlink>
          </w:p>
        </w:tc>
        <w:tc>
          <w:tcPr>
            <w:tcW w:w="2975" w:type="dxa"/>
          </w:tcPr>
          <w:p w14:paraId="6B2D5E73" w14:textId="77777777" w:rsidR="004B3F04" w:rsidRDefault="004B3F04" w:rsidP="000659BE">
            <w:pPr>
              <w:pStyle w:val="TableText"/>
            </w:pPr>
          </w:p>
        </w:tc>
      </w:tr>
      <w:tr w:rsidR="004B3F04" w14:paraId="746138F3" w14:textId="77777777" w:rsidTr="000659BE">
        <w:trPr>
          <w:jc w:val="center"/>
        </w:trPr>
        <w:tc>
          <w:tcPr>
            <w:tcW w:w="3345" w:type="dxa"/>
          </w:tcPr>
          <w:p w14:paraId="36FAD99F" w14:textId="77777777" w:rsidR="004B3F04" w:rsidRDefault="004B3F04" w:rsidP="000659BE">
            <w:pPr>
              <w:pStyle w:val="TableText"/>
            </w:pPr>
            <w:r>
              <w:tab/>
            </w:r>
            <w:r>
              <w:tab/>
              <w:t>@code</w:t>
            </w:r>
          </w:p>
        </w:tc>
        <w:tc>
          <w:tcPr>
            <w:tcW w:w="720" w:type="dxa"/>
          </w:tcPr>
          <w:p w14:paraId="507B757D" w14:textId="77777777" w:rsidR="004B3F04" w:rsidRDefault="004B3F04" w:rsidP="000659BE">
            <w:pPr>
              <w:pStyle w:val="TableText"/>
            </w:pPr>
            <w:r>
              <w:t>1..1</w:t>
            </w:r>
          </w:p>
        </w:tc>
        <w:tc>
          <w:tcPr>
            <w:tcW w:w="1152" w:type="dxa"/>
          </w:tcPr>
          <w:p w14:paraId="2B571640" w14:textId="77777777" w:rsidR="004B3F04" w:rsidRDefault="004B3F04" w:rsidP="000659BE">
            <w:pPr>
              <w:pStyle w:val="TableText"/>
            </w:pPr>
            <w:r>
              <w:t>SHALL</w:t>
            </w:r>
          </w:p>
        </w:tc>
        <w:tc>
          <w:tcPr>
            <w:tcW w:w="864" w:type="dxa"/>
          </w:tcPr>
          <w:p w14:paraId="46FD66EC" w14:textId="77777777" w:rsidR="004B3F04" w:rsidRDefault="004B3F04" w:rsidP="000659BE">
            <w:pPr>
              <w:pStyle w:val="TableText"/>
            </w:pPr>
          </w:p>
        </w:tc>
        <w:tc>
          <w:tcPr>
            <w:tcW w:w="1104" w:type="dxa"/>
          </w:tcPr>
          <w:p w14:paraId="02624521" w14:textId="77777777" w:rsidR="004B3F04" w:rsidRDefault="006C736C" w:rsidP="000659BE">
            <w:pPr>
              <w:pStyle w:val="TableText"/>
            </w:pPr>
            <w:hyperlink w:anchor="C_4499-33804">
              <w:r w:rsidR="004B3F04">
                <w:rPr>
                  <w:rStyle w:val="HyperlinkText9pt"/>
                </w:rPr>
                <w:t>4499-33804</w:t>
              </w:r>
            </w:hyperlink>
          </w:p>
        </w:tc>
        <w:tc>
          <w:tcPr>
            <w:tcW w:w="2975" w:type="dxa"/>
          </w:tcPr>
          <w:p w14:paraId="0F02AADA" w14:textId="77777777" w:rsidR="004B3F04" w:rsidRDefault="004B3F04" w:rsidP="000659BE">
            <w:pPr>
              <w:pStyle w:val="TableText"/>
            </w:pPr>
            <w:r>
              <w:t>urn:oid:2.16.840.1.113883.5.14 (HL7ActStatus) = completed</w:t>
            </w:r>
          </w:p>
        </w:tc>
      </w:tr>
      <w:tr w:rsidR="004B3F04" w14:paraId="231C7CED" w14:textId="77777777" w:rsidTr="000659BE">
        <w:trPr>
          <w:jc w:val="center"/>
        </w:trPr>
        <w:tc>
          <w:tcPr>
            <w:tcW w:w="3345" w:type="dxa"/>
          </w:tcPr>
          <w:p w14:paraId="50D2A542" w14:textId="77777777" w:rsidR="004B3F04" w:rsidRDefault="004B3F04" w:rsidP="000659BE">
            <w:pPr>
              <w:pStyle w:val="TableText"/>
            </w:pPr>
            <w:r>
              <w:tab/>
              <w:t>value</w:t>
            </w:r>
          </w:p>
        </w:tc>
        <w:tc>
          <w:tcPr>
            <w:tcW w:w="720" w:type="dxa"/>
          </w:tcPr>
          <w:p w14:paraId="3C1AACDE" w14:textId="77777777" w:rsidR="004B3F04" w:rsidRDefault="004B3F04" w:rsidP="000659BE">
            <w:pPr>
              <w:pStyle w:val="TableText"/>
            </w:pPr>
            <w:r>
              <w:t>1..1</w:t>
            </w:r>
          </w:p>
        </w:tc>
        <w:tc>
          <w:tcPr>
            <w:tcW w:w="1152" w:type="dxa"/>
          </w:tcPr>
          <w:p w14:paraId="66669CF5" w14:textId="77777777" w:rsidR="004B3F04" w:rsidRDefault="004B3F04" w:rsidP="000659BE">
            <w:pPr>
              <w:pStyle w:val="TableText"/>
            </w:pPr>
            <w:r>
              <w:t>SHALL</w:t>
            </w:r>
          </w:p>
        </w:tc>
        <w:tc>
          <w:tcPr>
            <w:tcW w:w="864" w:type="dxa"/>
          </w:tcPr>
          <w:p w14:paraId="09A05AD1" w14:textId="77777777" w:rsidR="004B3F04" w:rsidRDefault="004B3F04" w:rsidP="000659BE">
            <w:pPr>
              <w:pStyle w:val="TableText"/>
            </w:pPr>
            <w:r>
              <w:t>CD</w:t>
            </w:r>
          </w:p>
        </w:tc>
        <w:tc>
          <w:tcPr>
            <w:tcW w:w="1104" w:type="dxa"/>
          </w:tcPr>
          <w:p w14:paraId="67C8C868" w14:textId="77777777" w:rsidR="004B3F04" w:rsidRDefault="006C736C" w:rsidP="000659BE">
            <w:pPr>
              <w:pStyle w:val="TableText"/>
            </w:pPr>
            <w:hyperlink w:anchor="C_4499-33795">
              <w:r w:rsidR="004B3F04">
                <w:rPr>
                  <w:rStyle w:val="HyperlinkText9pt"/>
                </w:rPr>
                <w:t>4499-33795</w:t>
              </w:r>
            </w:hyperlink>
          </w:p>
        </w:tc>
        <w:tc>
          <w:tcPr>
            <w:tcW w:w="2975" w:type="dxa"/>
          </w:tcPr>
          <w:p w14:paraId="1CBD3EBC" w14:textId="77777777" w:rsidR="004B3F04" w:rsidRDefault="004B3F04" w:rsidP="000659BE">
            <w:pPr>
              <w:pStyle w:val="TableText"/>
            </w:pPr>
          </w:p>
        </w:tc>
      </w:tr>
      <w:tr w:rsidR="004B3F04" w14:paraId="319859E3" w14:textId="77777777" w:rsidTr="000659BE">
        <w:trPr>
          <w:jc w:val="center"/>
        </w:trPr>
        <w:tc>
          <w:tcPr>
            <w:tcW w:w="3345" w:type="dxa"/>
          </w:tcPr>
          <w:p w14:paraId="16F166A5" w14:textId="77777777" w:rsidR="004B3F04" w:rsidRDefault="004B3F04" w:rsidP="000659BE">
            <w:pPr>
              <w:pStyle w:val="TableText"/>
            </w:pPr>
            <w:r>
              <w:tab/>
            </w:r>
            <w:r>
              <w:tab/>
              <w:t>@valueSet</w:t>
            </w:r>
          </w:p>
        </w:tc>
        <w:tc>
          <w:tcPr>
            <w:tcW w:w="720" w:type="dxa"/>
          </w:tcPr>
          <w:p w14:paraId="45FB738D" w14:textId="77777777" w:rsidR="004B3F04" w:rsidRDefault="004B3F04" w:rsidP="000659BE">
            <w:pPr>
              <w:pStyle w:val="TableText"/>
            </w:pPr>
            <w:r>
              <w:t>0..1</w:t>
            </w:r>
          </w:p>
        </w:tc>
        <w:tc>
          <w:tcPr>
            <w:tcW w:w="1152" w:type="dxa"/>
          </w:tcPr>
          <w:p w14:paraId="5A8CB71F" w14:textId="77777777" w:rsidR="004B3F04" w:rsidRDefault="004B3F04" w:rsidP="000659BE">
            <w:pPr>
              <w:pStyle w:val="TableText"/>
            </w:pPr>
            <w:r>
              <w:t>SHOULD</w:t>
            </w:r>
          </w:p>
        </w:tc>
        <w:tc>
          <w:tcPr>
            <w:tcW w:w="864" w:type="dxa"/>
          </w:tcPr>
          <w:p w14:paraId="635A045D" w14:textId="77777777" w:rsidR="004B3F04" w:rsidRDefault="004B3F04" w:rsidP="000659BE">
            <w:pPr>
              <w:pStyle w:val="TableText"/>
            </w:pPr>
          </w:p>
        </w:tc>
        <w:tc>
          <w:tcPr>
            <w:tcW w:w="1104" w:type="dxa"/>
          </w:tcPr>
          <w:p w14:paraId="0F665767" w14:textId="77777777" w:rsidR="004B3F04" w:rsidRDefault="006C736C" w:rsidP="000659BE">
            <w:pPr>
              <w:pStyle w:val="TableText"/>
            </w:pPr>
            <w:hyperlink w:anchor="C_4499-33805">
              <w:r w:rsidR="004B3F04">
                <w:rPr>
                  <w:rStyle w:val="HyperlinkText9pt"/>
                </w:rPr>
                <w:t>4499-33805</w:t>
              </w:r>
            </w:hyperlink>
          </w:p>
        </w:tc>
        <w:tc>
          <w:tcPr>
            <w:tcW w:w="2975" w:type="dxa"/>
          </w:tcPr>
          <w:p w14:paraId="6433C84F" w14:textId="77777777" w:rsidR="004B3F04" w:rsidRDefault="004B3F04" w:rsidP="000659BE">
            <w:pPr>
              <w:pStyle w:val="TableText"/>
            </w:pPr>
          </w:p>
        </w:tc>
      </w:tr>
      <w:tr w:rsidR="004B3F04" w14:paraId="16956B9B" w14:textId="77777777" w:rsidTr="000659BE">
        <w:trPr>
          <w:jc w:val="center"/>
        </w:trPr>
        <w:tc>
          <w:tcPr>
            <w:tcW w:w="3345" w:type="dxa"/>
          </w:tcPr>
          <w:p w14:paraId="3CBD357A" w14:textId="77777777" w:rsidR="004B3F04" w:rsidRDefault="004B3F04" w:rsidP="000659BE">
            <w:pPr>
              <w:pStyle w:val="TableText"/>
            </w:pPr>
            <w:r>
              <w:tab/>
              <w:t>participation</w:t>
            </w:r>
          </w:p>
        </w:tc>
        <w:tc>
          <w:tcPr>
            <w:tcW w:w="720" w:type="dxa"/>
          </w:tcPr>
          <w:p w14:paraId="41B96542" w14:textId="77777777" w:rsidR="004B3F04" w:rsidRDefault="004B3F04" w:rsidP="000659BE">
            <w:pPr>
              <w:pStyle w:val="TableText"/>
            </w:pPr>
            <w:r>
              <w:t>0..1</w:t>
            </w:r>
          </w:p>
        </w:tc>
        <w:tc>
          <w:tcPr>
            <w:tcW w:w="1152" w:type="dxa"/>
          </w:tcPr>
          <w:p w14:paraId="006E69F3" w14:textId="77777777" w:rsidR="004B3F04" w:rsidRDefault="004B3F04" w:rsidP="000659BE">
            <w:pPr>
              <w:pStyle w:val="TableText"/>
            </w:pPr>
            <w:r>
              <w:t>MAY</w:t>
            </w:r>
          </w:p>
        </w:tc>
        <w:tc>
          <w:tcPr>
            <w:tcW w:w="864" w:type="dxa"/>
          </w:tcPr>
          <w:p w14:paraId="26E34201" w14:textId="77777777" w:rsidR="004B3F04" w:rsidRDefault="004B3F04" w:rsidP="000659BE">
            <w:pPr>
              <w:pStyle w:val="TableText"/>
            </w:pPr>
          </w:p>
        </w:tc>
        <w:tc>
          <w:tcPr>
            <w:tcW w:w="1104" w:type="dxa"/>
          </w:tcPr>
          <w:p w14:paraId="7767F914" w14:textId="77777777" w:rsidR="004B3F04" w:rsidRDefault="006C736C" w:rsidP="000659BE">
            <w:pPr>
              <w:pStyle w:val="TableText"/>
            </w:pPr>
            <w:hyperlink w:anchor="C_4499-33796">
              <w:r w:rsidR="004B3F04">
                <w:rPr>
                  <w:rStyle w:val="HyperlinkText9pt"/>
                </w:rPr>
                <w:t>4499-33796</w:t>
              </w:r>
            </w:hyperlink>
          </w:p>
        </w:tc>
        <w:tc>
          <w:tcPr>
            <w:tcW w:w="2975" w:type="dxa"/>
          </w:tcPr>
          <w:p w14:paraId="6ACB5C00" w14:textId="77777777" w:rsidR="004B3F04" w:rsidRDefault="004B3F04" w:rsidP="000659BE">
            <w:pPr>
              <w:pStyle w:val="TableText"/>
            </w:pPr>
          </w:p>
        </w:tc>
      </w:tr>
      <w:tr w:rsidR="004B3F04" w14:paraId="4AFED4D5" w14:textId="77777777" w:rsidTr="000659BE">
        <w:trPr>
          <w:jc w:val="center"/>
        </w:trPr>
        <w:tc>
          <w:tcPr>
            <w:tcW w:w="3345" w:type="dxa"/>
          </w:tcPr>
          <w:p w14:paraId="7D4DD9AB" w14:textId="77777777" w:rsidR="004B3F04" w:rsidRDefault="004B3F04" w:rsidP="000659BE">
            <w:pPr>
              <w:pStyle w:val="TableText"/>
            </w:pPr>
            <w:r>
              <w:tab/>
            </w:r>
            <w:r>
              <w:tab/>
              <w:t>@typeCode</w:t>
            </w:r>
          </w:p>
        </w:tc>
        <w:tc>
          <w:tcPr>
            <w:tcW w:w="720" w:type="dxa"/>
          </w:tcPr>
          <w:p w14:paraId="2EA47673" w14:textId="77777777" w:rsidR="004B3F04" w:rsidRDefault="004B3F04" w:rsidP="000659BE">
            <w:pPr>
              <w:pStyle w:val="TableText"/>
            </w:pPr>
            <w:r>
              <w:t>1..1</w:t>
            </w:r>
          </w:p>
        </w:tc>
        <w:tc>
          <w:tcPr>
            <w:tcW w:w="1152" w:type="dxa"/>
          </w:tcPr>
          <w:p w14:paraId="7660E108" w14:textId="77777777" w:rsidR="004B3F04" w:rsidRDefault="004B3F04" w:rsidP="000659BE">
            <w:pPr>
              <w:pStyle w:val="TableText"/>
            </w:pPr>
            <w:r>
              <w:t>SHALL</w:t>
            </w:r>
          </w:p>
        </w:tc>
        <w:tc>
          <w:tcPr>
            <w:tcW w:w="864" w:type="dxa"/>
          </w:tcPr>
          <w:p w14:paraId="7DA5E624" w14:textId="77777777" w:rsidR="004B3F04" w:rsidRDefault="004B3F04" w:rsidP="000659BE">
            <w:pPr>
              <w:pStyle w:val="TableText"/>
            </w:pPr>
          </w:p>
        </w:tc>
        <w:tc>
          <w:tcPr>
            <w:tcW w:w="1104" w:type="dxa"/>
          </w:tcPr>
          <w:p w14:paraId="607AE531" w14:textId="77777777" w:rsidR="004B3F04" w:rsidRDefault="006C736C" w:rsidP="000659BE">
            <w:pPr>
              <w:pStyle w:val="TableText"/>
            </w:pPr>
            <w:hyperlink w:anchor="C_4499-33806">
              <w:r w:rsidR="004B3F04">
                <w:rPr>
                  <w:rStyle w:val="HyperlinkText9pt"/>
                </w:rPr>
                <w:t>4499-33806</w:t>
              </w:r>
            </w:hyperlink>
          </w:p>
        </w:tc>
        <w:tc>
          <w:tcPr>
            <w:tcW w:w="2975" w:type="dxa"/>
          </w:tcPr>
          <w:p w14:paraId="65B77B37" w14:textId="77777777" w:rsidR="004B3F04" w:rsidRDefault="004B3F04" w:rsidP="000659BE">
            <w:pPr>
              <w:pStyle w:val="TableText"/>
            </w:pPr>
            <w:r>
              <w:t>urn:oid:2.16.840.1.113883.5.90 (HL7ParticipationType) = AUT</w:t>
            </w:r>
          </w:p>
        </w:tc>
      </w:tr>
      <w:tr w:rsidR="004B3F04" w14:paraId="5C316F08" w14:textId="77777777" w:rsidTr="000659BE">
        <w:trPr>
          <w:jc w:val="center"/>
        </w:trPr>
        <w:tc>
          <w:tcPr>
            <w:tcW w:w="3345" w:type="dxa"/>
          </w:tcPr>
          <w:p w14:paraId="2D37BFC7" w14:textId="77777777" w:rsidR="004B3F04" w:rsidRDefault="004B3F04" w:rsidP="000659BE">
            <w:pPr>
              <w:pStyle w:val="TableText"/>
            </w:pPr>
            <w:r>
              <w:tab/>
            </w:r>
            <w:r>
              <w:tab/>
              <w:t>time</w:t>
            </w:r>
          </w:p>
        </w:tc>
        <w:tc>
          <w:tcPr>
            <w:tcW w:w="720" w:type="dxa"/>
          </w:tcPr>
          <w:p w14:paraId="4EC50B4F" w14:textId="77777777" w:rsidR="004B3F04" w:rsidRDefault="004B3F04" w:rsidP="000659BE">
            <w:pPr>
              <w:pStyle w:val="TableText"/>
            </w:pPr>
            <w:r>
              <w:t>1..1</w:t>
            </w:r>
          </w:p>
        </w:tc>
        <w:tc>
          <w:tcPr>
            <w:tcW w:w="1152" w:type="dxa"/>
          </w:tcPr>
          <w:p w14:paraId="784FC39E" w14:textId="77777777" w:rsidR="004B3F04" w:rsidRDefault="004B3F04" w:rsidP="000659BE">
            <w:pPr>
              <w:pStyle w:val="TableText"/>
            </w:pPr>
            <w:r>
              <w:t>SHALL</w:t>
            </w:r>
          </w:p>
        </w:tc>
        <w:tc>
          <w:tcPr>
            <w:tcW w:w="864" w:type="dxa"/>
          </w:tcPr>
          <w:p w14:paraId="27107026" w14:textId="77777777" w:rsidR="004B3F04" w:rsidRDefault="004B3F04" w:rsidP="000659BE">
            <w:pPr>
              <w:pStyle w:val="TableText"/>
            </w:pPr>
          </w:p>
        </w:tc>
        <w:tc>
          <w:tcPr>
            <w:tcW w:w="1104" w:type="dxa"/>
          </w:tcPr>
          <w:p w14:paraId="3CAB1D13" w14:textId="77777777" w:rsidR="004B3F04" w:rsidRDefault="006C736C" w:rsidP="000659BE">
            <w:pPr>
              <w:pStyle w:val="TableText"/>
            </w:pPr>
            <w:hyperlink w:anchor="C_4499-33807">
              <w:r w:rsidR="004B3F04">
                <w:rPr>
                  <w:rStyle w:val="HyperlinkText9pt"/>
                </w:rPr>
                <w:t>4499-33807</w:t>
              </w:r>
            </w:hyperlink>
          </w:p>
        </w:tc>
        <w:tc>
          <w:tcPr>
            <w:tcW w:w="2975" w:type="dxa"/>
          </w:tcPr>
          <w:p w14:paraId="0B872F62" w14:textId="77777777" w:rsidR="004B3F04" w:rsidRDefault="004B3F04" w:rsidP="000659BE">
            <w:pPr>
              <w:pStyle w:val="TableText"/>
            </w:pPr>
          </w:p>
        </w:tc>
      </w:tr>
      <w:tr w:rsidR="004B3F04" w14:paraId="624E61A4" w14:textId="77777777" w:rsidTr="000659BE">
        <w:trPr>
          <w:jc w:val="center"/>
        </w:trPr>
        <w:tc>
          <w:tcPr>
            <w:tcW w:w="3345" w:type="dxa"/>
          </w:tcPr>
          <w:p w14:paraId="6F7D7B17" w14:textId="77777777" w:rsidR="004B3F04" w:rsidRDefault="004B3F04" w:rsidP="000659BE">
            <w:pPr>
              <w:pStyle w:val="TableText"/>
            </w:pPr>
            <w:r>
              <w:tab/>
            </w:r>
            <w:r>
              <w:tab/>
            </w:r>
            <w:r>
              <w:tab/>
              <w:t>low</w:t>
            </w:r>
          </w:p>
        </w:tc>
        <w:tc>
          <w:tcPr>
            <w:tcW w:w="720" w:type="dxa"/>
          </w:tcPr>
          <w:p w14:paraId="3BE824DB" w14:textId="77777777" w:rsidR="004B3F04" w:rsidRDefault="004B3F04" w:rsidP="000659BE">
            <w:pPr>
              <w:pStyle w:val="TableText"/>
            </w:pPr>
            <w:r>
              <w:t>1..1</w:t>
            </w:r>
          </w:p>
        </w:tc>
        <w:tc>
          <w:tcPr>
            <w:tcW w:w="1152" w:type="dxa"/>
          </w:tcPr>
          <w:p w14:paraId="53DAB701" w14:textId="77777777" w:rsidR="004B3F04" w:rsidRDefault="004B3F04" w:rsidP="000659BE">
            <w:pPr>
              <w:pStyle w:val="TableText"/>
            </w:pPr>
            <w:r>
              <w:t>SHALL</w:t>
            </w:r>
          </w:p>
        </w:tc>
        <w:tc>
          <w:tcPr>
            <w:tcW w:w="864" w:type="dxa"/>
          </w:tcPr>
          <w:p w14:paraId="08AB8C37" w14:textId="77777777" w:rsidR="004B3F04" w:rsidRDefault="004B3F04" w:rsidP="000659BE">
            <w:pPr>
              <w:pStyle w:val="TableText"/>
            </w:pPr>
          </w:p>
        </w:tc>
        <w:tc>
          <w:tcPr>
            <w:tcW w:w="1104" w:type="dxa"/>
          </w:tcPr>
          <w:p w14:paraId="382ECE35" w14:textId="77777777" w:rsidR="004B3F04" w:rsidRDefault="006C736C" w:rsidP="000659BE">
            <w:pPr>
              <w:pStyle w:val="TableText"/>
            </w:pPr>
            <w:hyperlink w:anchor="C_4499-33815">
              <w:r w:rsidR="004B3F04">
                <w:rPr>
                  <w:rStyle w:val="HyperlinkText9pt"/>
                </w:rPr>
                <w:t>4499-33815</w:t>
              </w:r>
            </w:hyperlink>
          </w:p>
        </w:tc>
        <w:tc>
          <w:tcPr>
            <w:tcW w:w="2975" w:type="dxa"/>
          </w:tcPr>
          <w:p w14:paraId="76A991E1" w14:textId="77777777" w:rsidR="004B3F04" w:rsidRDefault="004B3F04" w:rsidP="000659BE">
            <w:pPr>
              <w:pStyle w:val="TableText"/>
            </w:pPr>
          </w:p>
        </w:tc>
      </w:tr>
      <w:tr w:rsidR="004B3F04" w14:paraId="51FB9A65" w14:textId="77777777" w:rsidTr="000659BE">
        <w:trPr>
          <w:jc w:val="center"/>
        </w:trPr>
        <w:tc>
          <w:tcPr>
            <w:tcW w:w="3345" w:type="dxa"/>
          </w:tcPr>
          <w:p w14:paraId="7404C8FC" w14:textId="77777777" w:rsidR="004B3F04" w:rsidRDefault="004B3F04" w:rsidP="000659BE">
            <w:pPr>
              <w:pStyle w:val="TableText"/>
            </w:pPr>
            <w:r>
              <w:tab/>
            </w:r>
            <w:r>
              <w:tab/>
              <w:t>role</w:t>
            </w:r>
          </w:p>
        </w:tc>
        <w:tc>
          <w:tcPr>
            <w:tcW w:w="720" w:type="dxa"/>
          </w:tcPr>
          <w:p w14:paraId="769F67C6" w14:textId="77777777" w:rsidR="004B3F04" w:rsidRDefault="004B3F04" w:rsidP="000659BE">
            <w:pPr>
              <w:pStyle w:val="TableText"/>
            </w:pPr>
            <w:r>
              <w:t>1..1</w:t>
            </w:r>
          </w:p>
        </w:tc>
        <w:tc>
          <w:tcPr>
            <w:tcW w:w="1152" w:type="dxa"/>
          </w:tcPr>
          <w:p w14:paraId="5C5D1D6D" w14:textId="77777777" w:rsidR="004B3F04" w:rsidRDefault="004B3F04" w:rsidP="000659BE">
            <w:pPr>
              <w:pStyle w:val="TableText"/>
            </w:pPr>
            <w:r>
              <w:t>SHALL</w:t>
            </w:r>
          </w:p>
        </w:tc>
        <w:tc>
          <w:tcPr>
            <w:tcW w:w="864" w:type="dxa"/>
          </w:tcPr>
          <w:p w14:paraId="7B3EBA3B" w14:textId="77777777" w:rsidR="004B3F04" w:rsidRDefault="004B3F04" w:rsidP="000659BE">
            <w:pPr>
              <w:pStyle w:val="TableText"/>
            </w:pPr>
          </w:p>
        </w:tc>
        <w:tc>
          <w:tcPr>
            <w:tcW w:w="1104" w:type="dxa"/>
          </w:tcPr>
          <w:p w14:paraId="307B6F42" w14:textId="77777777" w:rsidR="004B3F04" w:rsidRDefault="006C736C" w:rsidP="000659BE">
            <w:pPr>
              <w:pStyle w:val="TableText"/>
            </w:pPr>
            <w:hyperlink w:anchor="C_4499-33808">
              <w:r w:rsidR="004B3F04">
                <w:rPr>
                  <w:rStyle w:val="HyperlinkText9pt"/>
                </w:rPr>
                <w:t>4499-33808</w:t>
              </w:r>
            </w:hyperlink>
          </w:p>
        </w:tc>
        <w:tc>
          <w:tcPr>
            <w:tcW w:w="2975" w:type="dxa"/>
          </w:tcPr>
          <w:p w14:paraId="0A67FA57" w14:textId="77777777" w:rsidR="004B3F04" w:rsidRDefault="004B3F04" w:rsidP="000659BE">
            <w:pPr>
              <w:pStyle w:val="TableText"/>
            </w:pPr>
          </w:p>
        </w:tc>
      </w:tr>
      <w:tr w:rsidR="004B3F04" w14:paraId="62796484" w14:textId="77777777" w:rsidTr="000659BE">
        <w:trPr>
          <w:jc w:val="center"/>
        </w:trPr>
        <w:tc>
          <w:tcPr>
            <w:tcW w:w="3345" w:type="dxa"/>
          </w:tcPr>
          <w:p w14:paraId="3C5EF6C6" w14:textId="77777777" w:rsidR="004B3F04" w:rsidRDefault="004B3F04" w:rsidP="000659BE">
            <w:pPr>
              <w:pStyle w:val="TableText"/>
            </w:pPr>
            <w:r>
              <w:lastRenderedPageBreak/>
              <w:tab/>
            </w:r>
            <w:r>
              <w:tab/>
            </w:r>
            <w:r>
              <w:tab/>
              <w:t>@classCode</w:t>
            </w:r>
          </w:p>
        </w:tc>
        <w:tc>
          <w:tcPr>
            <w:tcW w:w="720" w:type="dxa"/>
          </w:tcPr>
          <w:p w14:paraId="222DDADB" w14:textId="77777777" w:rsidR="004B3F04" w:rsidRDefault="004B3F04" w:rsidP="000659BE">
            <w:pPr>
              <w:pStyle w:val="TableText"/>
            </w:pPr>
            <w:r>
              <w:t>1..1</w:t>
            </w:r>
          </w:p>
        </w:tc>
        <w:tc>
          <w:tcPr>
            <w:tcW w:w="1152" w:type="dxa"/>
          </w:tcPr>
          <w:p w14:paraId="5431BDA1" w14:textId="77777777" w:rsidR="004B3F04" w:rsidRDefault="004B3F04" w:rsidP="000659BE">
            <w:pPr>
              <w:pStyle w:val="TableText"/>
            </w:pPr>
            <w:r>
              <w:t>SHALL</w:t>
            </w:r>
          </w:p>
        </w:tc>
        <w:tc>
          <w:tcPr>
            <w:tcW w:w="864" w:type="dxa"/>
          </w:tcPr>
          <w:p w14:paraId="13449A90" w14:textId="77777777" w:rsidR="004B3F04" w:rsidRDefault="004B3F04" w:rsidP="000659BE">
            <w:pPr>
              <w:pStyle w:val="TableText"/>
            </w:pPr>
          </w:p>
        </w:tc>
        <w:tc>
          <w:tcPr>
            <w:tcW w:w="1104" w:type="dxa"/>
          </w:tcPr>
          <w:p w14:paraId="49EA4E51" w14:textId="77777777" w:rsidR="004B3F04" w:rsidRDefault="006C736C" w:rsidP="000659BE">
            <w:pPr>
              <w:pStyle w:val="TableText"/>
            </w:pPr>
            <w:hyperlink w:anchor="C_4499-33817">
              <w:r w:rsidR="004B3F04">
                <w:rPr>
                  <w:rStyle w:val="HyperlinkText9pt"/>
                </w:rPr>
                <w:t>4499-33817</w:t>
              </w:r>
            </w:hyperlink>
          </w:p>
        </w:tc>
        <w:tc>
          <w:tcPr>
            <w:tcW w:w="2975" w:type="dxa"/>
          </w:tcPr>
          <w:p w14:paraId="3CCB689F" w14:textId="77777777" w:rsidR="004B3F04" w:rsidRDefault="004B3F04" w:rsidP="000659BE">
            <w:pPr>
              <w:pStyle w:val="TableText"/>
            </w:pPr>
            <w:r>
              <w:t>ROL</w:t>
            </w:r>
          </w:p>
        </w:tc>
      </w:tr>
      <w:tr w:rsidR="004B3F04" w14:paraId="06411651" w14:textId="77777777" w:rsidTr="000659BE">
        <w:trPr>
          <w:jc w:val="center"/>
        </w:trPr>
        <w:tc>
          <w:tcPr>
            <w:tcW w:w="3345" w:type="dxa"/>
          </w:tcPr>
          <w:p w14:paraId="6612041A" w14:textId="77777777" w:rsidR="004B3F04" w:rsidRDefault="004B3F04" w:rsidP="000659BE">
            <w:pPr>
              <w:pStyle w:val="TableText"/>
            </w:pPr>
            <w:r>
              <w:tab/>
            </w:r>
            <w:r>
              <w:tab/>
            </w:r>
            <w:r>
              <w:tab/>
              <w:t>id</w:t>
            </w:r>
          </w:p>
        </w:tc>
        <w:tc>
          <w:tcPr>
            <w:tcW w:w="720" w:type="dxa"/>
          </w:tcPr>
          <w:p w14:paraId="5C3445B7" w14:textId="77777777" w:rsidR="004B3F04" w:rsidRDefault="004B3F04" w:rsidP="000659BE">
            <w:pPr>
              <w:pStyle w:val="TableText"/>
            </w:pPr>
            <w:r>
              <w:t>0..1</w:t>
            </w:r>
          </w:p>
        </w:tc>
        <w:tc>
          <w:tcPr>
            <w:tcW w:w="1152" w:type="dxa"/>
          </w:tcPr>
          <w:p w14:paraId="5C636960" w14:textId="77777777" w:rsidR="004B3F04" w:rsidRDefault="004B3F04" w:rsidP="000659BE">
            <w:pPr>
              <w:pStyle w:val="TableText"/>
            </w:pPr>
            <w:r>
              <w:t>MAY</w:t>
            </w:r>
          </w:p>
        </w:tc>
        <w:tc>
          <w:tcPr>
            <w:tcW w:w="864" w:type="dxa"/>
          </w:tcPr>
          <w:p w14:paraId="6CCE774A" w14:textId="77777777" w:rsidR="004B3F04" w:rsidRDefault="004B3F04" w:rsidP="000659BE">
            <w:pPr>
              <w:pStyle w:val="TableText"/>
            </w:pPr>
          </w:p>
        </w:tc>
        <w:tc>
          <w:tcPr>
            <w:tcW w:w="1104" w:type="dxa"/>
          </w:tcPr>
          <w:p w14:paraId="47C355E8" w14:textId="77777777" w:rsidR="004B3F04" w:rsidRDefault="006C736C" w:rsidP="000659BE">
            <w:pPr>
              <w:pStyle w:val="TableText"/>
            </w:pPr>
            <w:hyperlink w:anchor="C_4499-33818">
              <w:r w:rsidR="004B3F04">
                <w:rPr>
                  <w:rStyle w:val="HyperlinkText9pt"/>
                </w:rPr>
                <w:t>4499-33818</w:t>
              </w:r>
            </w:hyperlink>
          </w:p>
        </w:tc>
        <w:tc>
          <w:tcPr>
            <w:tcW w:w="2975" w:type="dxa"/>
          </w:tcPr>
          <w:p w14:paraId="2BC38138" w14:textId="77777777" w:rsidR="004B3F04" w:rsidRDefault="004B3F04" w:rsidP="000659BE">
            <w:pPr>
              <w:pStyle w:val="TableText"/>
            </w:pPr>
          </w:p>
        </w:tc>
      </w:tr>
      <w:tr w:rsidR="004B3F04" w14:paraId="42A0FDC5" w14:textId="77777777" w:rsidTr="000659BE">
        <w:trPr>
          <w:jc w:val="center"/>
        </w:trPr>
        <w:tc>
          <w:tcPr>
            <w:tcW w:w="3345" w:type="dxa"/>
          </w:tcPr>
          <w:p w14:paraId="0A01D428" w14:textId="77777777" w:rsidR="004B3F04" w:rsidRDefault="004B3F04" w:rsidP="000659BE">
            <w:pPr>
              <w:pStyle w:val="TableText"/>
            </w:pPr>
            <w:r>
              <w:tab/>
              <w:t>participation</w:t>
            </w:r>
          </w:p>
        </w:tc>
        <w:tc>
          <w:tcPr>
            <w:tcW w:w="720" w:type="dxa"/>
          </w:tcPr>
          <w:p w14:paraId="0334B4E3" w14:textId="77777777" w:rsidR="004B3F04" w:rsidRDefault="004B3F04" w:rsidP="000659BE">
            <w:pPr>
              <w:pStyle w:val="TableText"/>
            </w:pPr>
            <w:r>
              <w:t>0..1</w:t>
            </w:r>
          </w:p>
        </w:tc>
        <w:tc>
          <w:tcPr>
            <w:tcW w:w="1152" w:type="dxa"/>
          </w:tcPr>
          <w:p w14:paraId="180C1E57" w14:textId="77777777" w:rsidR="004B3F04" w:rsidRDefault="004B3F04" w:rsidP="000659BE">
            <w:pPr>
              <w:pStyle w:val="TableText"/>
            </w:pPr>
            <w:r>
              <w:t>MAY</w:t>
            </w:r>
          </w:p>
        </w:tc>
        <w:tc>
          <w:tcPr>
            <w:tcW w:w="864" w:type="dxa"/>
          </w:tcPr>
          <w:p w14:paraId="23F4BA17" w14:textId="77777777" w:rsidR="004B3F04" w:rsidRDefault="004B3F04" w:rsidP="000659BE">
            <w:pPr>
              <w:pStyle w:val="TableText"/>
            </w:pPr>
          </w:p>
        </w:tc>
        <w:tc>
          <w:tcPr>
            <w:tcW w:w="1104" w:type="dxa"/>
          </w:tcPr>
          <w:p w14:paraId="7E93BD99" w14:textId="77777777" w:rsidR="004B3F04" w:rsidRDefault="006C736C" w:rsidP="000659BE">
            <w:pPr>
              <w:pStyle w:val="TableText"/>
            </w:pPr>
            <w:hyperlink w:anchor="C_4499-33809">
              <w:r w:rsidR="004B3F04">
                <w:rPr>
                  <w:rStyle w:val="HyperlinkText9pt"/>
                </w:rPr>
                <w:t>4499-33809</w:t>
              </w:r>
            </w:hyperlink>
          </w:p>
        </w:tc>
        <w:tc>
          <w:tcPr>
            <w:tcW w:w="2975" w:type="dxa"/>
          </w:tcPr>
          <w:p w14:paraId="04DD8E19" w14:textId="77777777" w:rsidR="004B3F04" w:rsidRDefault="004B3F04" w:rsidP="000659BE">
            <w:pPr>
              <w:pStyle w:val="TableText"/>
            </w:pPr>
          </w:p>
        </w:tc>
      </w:tr>
      <w:tr w:rsidR="004B3F04" w14:paraId="7878BD35" w14:textId="77777777" w:rsidTr="000659BE">
        <w:trPr>
          <w:jc w:val="center"/>
        </w:trPr>
        <w:tc>
          <w:tcPr>
            <w:tcW w:w="3345" w:type="dxa"/>
          </w:tcPr>
          <w:p w14:paraId="35343A3F" w14:textId="77777777" w:rsidR="004B3F04" w:rsidRDefault="004B3F04" w:rsidP="000659BE">
            <w:pPr>
              <w:pStyle w:val="TableText"/>
            </w:pPr>
            <w:r>
              <w:tab/>
            </w:r>
            <w:r>
              <w:tab/>
              <w:t>@typeCode</w:t>
            </w:r>
          </w:p>
        </w:tc>
        <w:tc>
          <w:tcPr>
            <w:tcW w:w="720" w:type="dxa"/>
          </w:tcPr>
          <w:p w14:paraId="2FAB47E6" w14:textId="77777777" w:rsidR="004B3F04" w:rsidRDefault="004B3F04" w:rsidP="000659BE">
            <w:pPr>
              <w:pStyle w:val="TableText"/>
            </w:pPr>
            <w:r>
              <w:t>1..1</w:t>
            </w:r>
          </w:p>
        </w:tc>
        <w:tc>
          <w:tcPr>
            <w:tcW w:w="1152" w:type="dxa"/>
          </w:tcPr>
          <w:p w14:paraId="58F20132" w14:textId="77777777" w:rsidR="004B3F04" w:rsidRDefault="004B3F04" w:rsidP="000659BE">
            <w:pPr>
              <w:pStyle w:val="TableText"/>
            </w:pPr>
            <w:r>
              <w:t>SHALL</w:t>
            </w:r>
          </w:p>
        </w:tc>
        <w:tc>
          <w:tcPr>
            <w:tcW w:w="864" w:type="dxa"/>
          </w:tcPr>
          <w:p w14:paraId="5724AF4F" w14:textId="77777777" w:rsidR="004B3F04" w:rsidRDefault="004B3F04" w:rsidP="000659BE">
            <w:pPr>
              <w:pStyle w:val="TableText"/>
            </w:pPr>
          </w:p>
        </w:tc>
        <w:tc>
          <w:tcPr>
            <w:tcW w:w="1104" w:type="dxa"/>
          </w:tcPr>
          <w:p w14:paraId="356642DD" w14:textId="77777777" w:rsidR="004B3F04" w:rsidRDefault="006C736C" w:rsidP="000659BE">
            <w:pPr>
              <w:pStyle w:val="TableText"/>
            </w:pPr>
            <w:hyperlink w:anchor="C_4499-33819">
              <w:r w:rsidR="004B3F04">
                <w:rPr>
                  <w:rStyle w:val="HyperlinkText9pt"/>
                </w:rPr>
                <w:t>4499-33819</w:t>
              </w:r>
            </w:hyperlink>
          </w:p>
        </w:tc>
        <w:tc>
          <w:tcPr>
            <w:tcW w:w="2975" w:type="dxa"/>
          </w:tcPr>
          <w:p w14:paraId="2F1FF7F8" w14:textId="77777777" w:rsidR="004B3F04" w:rsidRDefault="004B3F04" w:rsidP="000659BE">
            <w:pPr>
              <w:pStyle w:val="TableText"/>
            </w:pPr>
            <w:r>
              <w:t>urn:oid:2.16.840.1.113883.5.90 (HL7ParticipationType) = SUBJ</w:t>
            </w:r>
          </w:p>
        </w:tc>
      </w:tr>
      <w:tr w:rsidR="004B3F04" w14:paraId="474151B0" w14:textId="77777777" w:rsidTr="000659BE">
        <w:trPr>
          <w:jc w:val="center"/>
        </w:trPr>
        <w:tc>
          <w:tcPr>
            <w:tcW w:w="3345" w:type="dxa"/>
          </w:tcPr>
          <w:p w14:paraId="4AFF8B78" w14:textId="77777777" w:rsidR="004B3F04" w:rsidRDefault="004B3F04" w:rsidP="000659BE">
            <w:pPr>
              <w:pStyle w:val="TableText"/>
            </w:pPr>
            <w:r>
              <w:tab/>
            </w:r>
            <w:r>
              <w:tab/>
              <w:t>role</w:t>
            </w:r>
          </w:p>
        </w:tc>
        <w:tc>
          <w:tcPr>
            <w:tcW w:w="720" w:type="dxa"/>
          </w:tcPr>
          <w:p w14:paraId="4896661E" w14:textId="77777777" w:rsidR="004B3F04" w:rsidRDefault="004B3F04" w:rsidP="000659BE">
            <w:pPr>
              <w:pStyle w:val="TableText"/>
            </w:pPr>
            <w:r>
              <w:t>1..1</w:t>
            </w:r>
          </w:p>
        </w:tc>
        <w:tc>
          <w:tcPr>
            <w:tcW w:w="1152" w:type="dxa"/>
          </w:tcPr>
          <w:p w14:paraId="4CD8597A" w14:textId="77777777" w:rsidR="004B3F04" w:rsidRDefault="004B3F04" w:rsidP="000659BE">
            <w:pPr>
              <w:pStyle w:val="TableText"/>
            </w:pPr>
            <w:r>
              <w:t>SHALL</w:t>
            </w:r>
          </w:p>
        </w:tc>
        <w:tc>
          <w:tcPr>
            <w:tcW w:w="864" w:type="dxa"/>
          </w:tcPr>
          <w:p w14:paraId="22ED693A" w14:textId="77777777" w:rsidR="004B3F04" w:rsidRDefault="004B3F04" w:rsidP="000659BE">
            <w:pPr>
              <w:pStyle w:val="TableText"/>
            </w:pPr>
          </w:p>
        </w:tc>
        <w:tc>
          <w:tcPr>
            <w:tcW w:w="1104" w:type="dxa"/>
          </w:tcPr>
          <w:p w14:paraId="08EA89A0" w14:textId="77777777" w:rsidR="004B3F04" w:rsidRDefault="006C736C" w:rsidP="000659BE">
            <w:pPr>
              <w:pStyle w:val="TableText"/>
            </w:pPr>
            <w:hyperlink w:anchor="C_4499-33810">
              <w:r w:rsidR="004B3F04">
                <w:rPr>
                  <w:rStyle w:val="HyperlinkText9pt"/>
                </w:rPr>
                <w:t>4499-33810</w:t>
              </w:r>
            </w:hyperlink>
          </w:p>
        </w:tc>
        <w:tc>
          <w:tcPr>
            <w:tcW w:w="2975" w:type="dxa"/>
          </w:tcPr>
          <w:p w14:paraId="28AE7167" w14:textId="77777777" w:rsidR="004B3F04" w:rsidRDefault="004B3F04" w:rsidP="000659BE">
            <w:pPr>
              <w:pStyle w:val="TableText"/>
            </w:pPr>
          </w:p>
        </w:tc>
      </w:tr>
      <w:tr w:rsidR="004B3F04" w14:paraId="2C2E6A83" w14:textId="77777777" w:rsidTr="000659BE">
        <w:trPr>
          <w:jc w:val="center"/>
        </w:trPr>
        <w:tc>
          <w:tcPr>
            <w:tcW w:w="3345" w:type="dxa"/>
          </w:tcPr>
          <w:p w14:paraId="2FE79B8A" w14:textId="77777777" w:rsidR="004B3F04" w:rsidRDefault="004B3F04" w:rsidP="000659BE">
            <w:pPr>
              <w:pStyle w:val="TableText"/>
            </w:pPr>
            <w:r>
              <w:tab/>
            </w:r>
            <w:r>
              <w:tab/>
            </w:r>
            <w:r>
              <w:tab/>
              <w:t>@classCode</w:t>
            </w:r>
          </w:p>
        </w:tc>
        <w:tc>
          <w:tcPr>
            <w:tcW w:w="720" w:type="dxa"/>
          </w:tcPr>
          <w:p w14:paraId="6346C55D" w14:textId="77777777" w:rsidR="004B3F04" w:rsidRDefault="004B3F04" w:rsidP="000659BE">
            <w:pPr>
              <w:pStyle w:val="TableText"/>
            </w:pPr>
            <w:r>
              <w:t>1..1</w:t>
            </w:r>
          </w:p>
        </w:tc>
        <w:tc>
          <w:tcPr>
            <w:tcW w:w="1152" w:type="dxa"/>
          </w:tcPr>
          <w:p w14:paraId="2D0E5E86" w14:textId="77777777" w:rsidR="004B3F04" w:rsidRDefault="004B3F04" w:rsidP="000659BE">
            <w:pPr>
              <w:pStyle w:val="TableText"/>
            </w:pPr>
            <w:r>
              <w:t>SHALL</w:t>
            </w:r>
          </w:p>
        </w:tc>
        <w:tc>
          <w:tcPr>
            <w:tcW w:w="864" w:type="dxa"/>
          </w:tcPr>
          <w:p w14:paraId="1B4CF713" w14:textId="77777777" w:rsidR="004B3F04" w:rsidRDefault="004B3F04" w:rsidP="000659BE">
            <w:pPr>
              <w:pStyle w:val="TableText"/>
            </w:pPr>
          </w:p>
        </w:tc>
        <w:tc>
          <w:tcPr>
            <w:tcW w:w="1104" w:type="dxa"/>
          </w:tcPr>
          <w:p w14:paraId="72AF56CF" w14:textId="77777777" w:rsidR="004B3F04" w:rsidRDefault="006C736C" w:rsidP="000659BE">
            <w:pPr>
              <w:pStyle w:val="TableText"/>
            </w:pPr>
            <w:hyperlink w:anchor="C_4499-33820">
              <w:r w:rsidR="004B3F04">
                <w:rPr>
                  <w:rStyle w:val="HyperlinkText9pt"/>
                </w:rPr>
                <w:t>4499-33820</w:t>
              </w:r>
            </w:hyperlink>
          </w:p>
        </w:tc>
        <w:tc>
          <w:tcPr>
            <w:tcW w:w="2975" w:type="dxa"/>
          </w:tcPr>
          <w:p w14:paraId="4BA24B45" w14:textId="77777777" w:rsidR="004B3F04" w:rsidRDefault="004B3F04" w:rsidP="000659BE">
            <w:pPr>
              <w:pStyle w:val="TableText"/>
            </w:pPr>
            <w:r>
              <w:t>PRS</w:t>
            </w:r>
          </w:p>
        </w:tc>
      </w:tr>
      <w:tr w:rsidR="004B3F04" w14:paraId="4DDF510C" w14:textId="77777777" w:rsidTr="000659BE">
        <w:trPr>
          <w:jc w:val="center"/>
        </w:trPr>
        <w:tc>
          <w:tcPr>
            <w:tcW w:w="3345" w:type="dxa"/>
          </w:tcPr>
          <w:p w14:paraId="0BB8F245" w14:textId="77777777" w:rsidR="004B3F04" w:rsidRDefault="004B3F04" w:rsidP="000659BE">
            <w:pPr>
              <w:pStyle w:val="TableText"/>
            </w:pPr>
            <w:r>
              <w:tab/>
            </w:r>
            <w:r>
              <w:tab/>
            </w:r>
            <w:r>
              <w:tab/>
              <w:t>code</w:t>
            </w:r>
          </w:p>
        </w:tc>
        <w:tc>
          <w:tcPr>
            <w:tcW w:w="720" w:type="dxa"/>
          </w:tcPr>
          <w:p w14:paraId="5132E9E7" w14:textId="77777777" w:rsidR="004B3F04" w:rsidRDefault="004B3F04" w:rsidP="000659BE">
            <w:pPr>
              <w:pStyle w:val="TableText"/>
            </w:pPr>
            <w:r>
              <w:t>1..1</w:t>
            </w:r>
          </w:p>
        </w:tc>
        <w:tc>
          <w:tcPr>
            <w:tcW w:w="1152" w:type="dxa"/>
          </w:tcPr>
          <w:p w14:paraId="29441C89" w14:textId="77777777" w:rsidR="004B3F04" w:rsidRDefault="004B3F04" w:rsidP="000659BE">
            <w:pPr>
              <w:pStyle w:val="TableText"/>
            </w:pPr>
            <w:r>
              <w:t>SHALL</w:t>
            </w:r>
          </w:p>
        </w:tc>
        <w:tc>
          <w:tcPr>
            <w:tcW w:w="864" w:type="dxa"/>
          </w:tcPr>
          <w:p w14:paraId="3507708A" w14:textId="77777777" w:rsidR="004B3F04" w:rsidRDefault="004B3F04" w:rsidP="000659BE">
            <w:pPr>
              <w:pStyle w:val="TableText"/>
            </w:pPr>
          </w:p>
        </w:tc>
        <w:tc>
          <w:tcPr>
            <w:tcW w:w="1104" w:type="dxa"/>
          </w:tcPr>
          <w:p w14:paraId="79751D85" w14:textId="77777777" w:rsidR="004B3F04" w:rsidRDefault="006C736C" w:rsidP="000659BE">
            <w:pPr>
              <w:pStyle w:val="TableText"/>
            </w:pPr>
            <w:hyperlink w:anchor="C_4499-33811">
              <w:r w:rsidR="004B3F04">
                <w:rPr>
                  <w:rStyle w:val="HyperlinkText9pt"/>
                </w:rPr>
                <w:t>4499-33811</w:t>
              </w:r>
            </w:hyperlink>
          </w:p>
        </w:tc>
        <w:tc>
          <w:tcPr>
            <w:tcW w:w="2975" w:type="dxa"/>
          </w:tcPr>
          <w:p w14:paraId="1CFA6AC9" w14:textId="77777777" w:rsidR="004B3F04" w:rsidRDefault="004B3F04" w:rsidP="000659BE">
            <w:pPr>
              <w:pStyle w:val="TableText"/>
            </w:pPr>
          </w:p>
        </w:tc>
      </w:tr>
      <w:tr w:rsidR="004B3F04" w14:paraId="42043A5C" w14:textId="77777777" w:rsidTr="000659BE">
        <w:trPr>
          <w:jc w:val="center"/>
        </w:trPr>
        <w:tc>
          <w:tcPr>
            <w:tcW w:w="3345" w:type="dxa"/>
          </w:tcPr>
          <w:p w14:paraId="0B3523C3" w14:textId="77777777" w:rsidR="004B3F04" w:rsidRDefault="004B3F04" w:rsidP="000659BE">
            <w:pPr>
              <w:pStyle w:val="TableText"/>
            </w:pPr>
            <w:r>
              <w:tab/>
            </w:r>
            <w:r>
              <w:tab/>
            </w:r>
            <w:r>
              <w:tab/>
            </w:r>
            <w:r>
              <w:tab/>
              <w:t>@valueSet</w:t>
            </w:r>
          </w:p>
        </w:tc>
        <w:tc>
          <w:tcPr>
            <w:tcW w:w="720" w:type="dxa"/>
          </w:tcPr>
          <w:p w14:paraId="10A9A09F" w14:textId="77777777" w:rsidR="004B3F04" w:rsidRDefault="004B3F04" w:rsidP="000659BE">
            <w:pPr>
              <w:pStyle w:val="TableText"/>
            </w:pPr>
            <w:r>
              <w:t>0..1</w:t>
            </w:r>
          </w:p>
        </w:tc>
        <w:tc>
          <w:tcPr>
            <w:tcW w:w="1152" w:type="dxa"/>
          </w:tcPr>
          <w:p w14:paraId="5683B0C1" w14:textId="77777777" w:rsidR="004B3F04" w:rsidRDefault="004B3F04" w:rsidP="000659BE">
            <w:pPr>
              <w:pStyle w:val="TableText"/>
            </w:pPr>
            <w:r>
              <w:t>SHOULD</w:t>
            </w:r>
          </w:p>
        </w:tc>
        <w:tc>
          <w:tcPr>
            <w:tcW w:w="864" w:type="dxa"/>
          </w:tcPr>
          <w:p w14:paraId="1520B069" w14:textId="77777777" w:rsidR="004B3F04" w:rsidRDefault="004B3F04" w:rsidP="000659BE">
            <w:pPr>
              <w:pStyle w:val="TableText"/>
            </w:pPr>
          </w:p>
        </w:tc>
        <w:tc>
          <w:tcPr>
            <w:tcW w:w="1104" w:type="dxa"/>
          </w:tcPr>
          <w:p w14:paraId="221C6CE2" w14:textId="77777777" w:rsidR="004B3F04" w:rsidRDefault="006C736C" w:rsidP="000659BE">
            <w:pPr>
              <w:pStyle w:val="TableText"/>
            </w:pPr>
            <w:hyperlink w:anchor="C_4499-33821">
              <w:r w:rsidR="004B3F04">
                <w:rPr>
                  <w:rStyle w:val="HyperlinkText9pt"/>
                </w:rPr>
                <w:t>4499-33821</w:t>
              </w:r>
            </w:hyperlink>
          </w:p>
        </w:tc>
        <w:tc>
          <w:tcPr>
            <w:tcW w:w="2975" w:type="dxa"/>
          </w:tcPr>
          <w:p w14:paraId="3789F18B" w14:textId="77777777" w:rsidR="004B3F04" w:rsidRDefault="004B3F04" w:rsidP="000659BE">
            <w:pPr>
              <w:pStyle w:val="TableText"/>
            </w:pPr>
          </w:p>
        </w:tc>
      </w:tr>
      <w:tr w:rsidR="004B3F04" w14:paraId="33CCCD76" w14:textId="77777777" w:rsidTr="000659BE">
        <w:trPr>
          <w:jc w:val="center"/>
        </w:trPr>
        <w:tc>
          <w:tcPr>
            <w:tcW w:w="3345" w:type="dxa"/>
          </w:tcPr>
          <w:p w14:paraId="373FC599" w14:textId="77777777" w:rsidR="004B3F04" w:rsidRDefault="004B3F04" w:rsidP="000659BE">
            <w:pPr>
              <w:pStyle w:val="TableText"/>
            </w:pPr>
            <w:r>
              <w:tab/>
              <w:t>participation</w:t>
            </w:r>
          </w:p>
        </w:tc>
        <w:tc>
          <w:tcPr>
            <w:tcW w:w="720" w:type="dxa"/>
          </w:tcPr>
          <w:p w14:paraId="248C40D2" w14:textId="77777777" w:rsidR="004B3F04" w:rsidRDefault="004B3F04" w:rsidP="000659BE">
            <w:pPr>
              <w:pStyle w:val="TableText"/>
            </w:pPr>
            <w:r>
              <w:t>0..*</w:t>
            </w:r>
          </w:p>
        </w:tc>
        <w:tc>
          <w:tcPr>
            <w:tcW w:w="1152" w:type="dxa"/>
          </w:tcPr>
          <w:p w14:paraId="339F81A5" w14:textId="77777777" w:rsidR="004B3F04" w:rsidRDefault="004B3F04" w:rsidP="000659BE">
            <w:pPr>
              <w:pStyle w:val="TableText"/>
            </w:pPr>
            <w:r>
              <w:t>MAY</w:t>
            </w:r>
          </w:p>
        </w:tc>
        <w:tc>
          <w:tcPr>
            <w:tcW w:w="864" w:type="dxa"/>
          </w:tcPr>
          <w:p w14:paraId="093D6A1E" w14:textId="77777777" w:rsidR="004B3F04" w:rsidRDefault="004B3F04" w:rsidP="000659BE">
            <w:pPr>
              <w:pStyle w:val="TableText"/>
            </w:pPr>
          </w:p>
        </w:tc>
        <w:tc>
          <w:tcPr>
            <w:tcW w:w="1104" w:type="dxa"/>
          </w:tcPr>
          <w:p w14:paraId="141CA5D7" w14:textId="77777777" w:rsidR="004B3F04" w:rsidRDefault="006C736C" w:rsidP="000659BE">
            <w:pPr>
              <w:pStyle w:val="TableText"/>
            </w:pPr>
            <w:hyperlink w:anchor="C_4499-35170">
              <w:r w:rsidR="004B3F04">
                <w:rPr>
                  <w:rStyle w:val="HyperlinkText9pt"/>
                </w:rPr>
                <w:t>4499-35170</w:t>
              </w:r>
            </w:hyperlink>
          </w:p>
        </w:tc>
        <w:tc>
          <w:tcPr>
            <w:tcW w:w="2975" w:type="dxa"/>
          </w:tcPr>
          <w:p w14:paraId="2A12F1A3" w14:textId="77777777" w:rsidR="004B3F04" w:rsidRDefault="004B3F04" w:rsidP="000659BE">
            <w:pPr>
              <w:pStyle w:val="TableText"/>
            </w:pPr>
          </w:p>
        </w:tc>
      </w:tr>
      <w:tr w:rsidR="004B3F04" w14:paraId="46CA7352" w14:textId="77777777" w:rsidTr="000659BE">
        <w:trPr>
          <w:jc w:val="center"/>
        </w:trPr>
        <w:tc>
          <w:tcPr>
            <w:tcW w:w="3345" w:type="dxa"/>
          </w:tcPr>
          <w:p w14:paraId="52F2FA23" w14:textId="77777777" w:rsidR="004B3F04" w:rsidRDefault="004B3F04" w:rsidP="000659BE">
            <w:pPr>
              <w:pStyle w:val="TableText"/>
            </w:pPr>
            <w:r>
              <w:tab/>
            </w:r>
            <w:r>
              <w:tab/>
              <w:t>@typeCode</w:t>
            </w:r>
          </w:p>
        </w:tc>
        <w:tc>
          <w:tcPr>
            <w:tcW w:w="720" w:type="dxa"/>
          </w:tcPr>
          <w:p w14:paraId="4E72FB7D" w14:textId="77777777" w:rsidR="004B3F04" w:rsidRDefault="004B3F04" w:rsidP="000659BE">
            <w:pPr>
              <w:pStyle w:val="TableText"/>
            </w:pPr>
            <w:r>
              <w:t>1..1</w:t>
            </w:r>
          </w:p>
        </w:tc>
        <w:tc>
          <w:tcPr>
            <w:tcW w:w="1152" w:type="dxa"/>
          </w:tcPr>
          <w:p w14:paraId="2C26BE08" w14:textId="77777777" w:rsidR="004B3F04" w:rsidRDefault="004B3F04" w:rsidP="000659BE">
            <w:pPr>
              <w:pStyle w:val="TableText"/>
            </w:pPr>
            <w:r>
              <w:t>SHALL</w:t>
            </w:r>
          </w:p>
        </w:tc>
        <w:tc>
          <w:tcPr>
            <w:tcW w:w="864" w:type="dxa"/>
          </w:tcPr>
          <w:p w14:paraId="655507A7" w14:textId="77777777" w:rsidR="004B3F04" w:rsidRDefault="004B3F04" w:rsidP="000659BE">
            <w:pPr>
              <w:pStyle w:val="TableText"/>
            </w:pPr>
          </w:p>
        </w:tc>
        <w:tc>
          <w:tcPr>
            <w:tcW w:w="1104" w:type="dxa"/>
          </w:tcPr>
          <w:p w14:paraId="0A138E34" w14:textId="77777777" w:rsidR="004B3F04" w:rsidRDefault="006C736C" w:rsidP="000659BE">
            <w:pPr>
              <w:pStyle w:val="TableText"/>
            </w:pPr>
            <w:hyperlink w:anchor="C_4499-35176">
              <w:r w:rsidR="004B3F04">
                <w:rPr>
                  <w:rStyle w:val="HyperlinkText9pt"/>
                </w:rPr>
                <w:t>4499-35176</w:t>
              </w:r>
            </w:hyperlink>
          </w:p>
        </w:tc>
        <w:tc>
          <w:tcPr>
            <w:tcW w:w="2975" w:type="dxa"/>
          </w:tcPr>
          <w:p w14:paraId="2B431006" w14:textId="77777777" w:rsidR="004B3F04" w:rsidRDefault="004B3F04" w:rsidP="000659BE">
            <w:pPr>
              <w:pStyle w:val="TableText"/>
            </w:pPr>
            <w:r>
              <w:t>urn:oid:2.16.840.1.113883.5.90 (HL7ParticipationType) = PART</w:t>
            </w:r>
          </w:p>
        </w:tc>
      </w:tr>
      <w:tr w:rsidR="004B3F04" w14:paraId="2E0EB324" w14:textId="77777777" w:rsidTr="000659BE">
        <w:trPr>
          <w:jc w:val="center"/>
        </w:trPr>
        <w:tc>
          <w:tcPr>
            <w:tcW w:w="3345" w:type="dxa"/>
          </w:tcPr>
          <w:p w14:paraId="5FB6F305" w14:textId="77777777" w:rsidR="004B3F04" w:rsidRDefault="004B3F04" w:rsidP="000659BE">
            <w:pPr>
              <w:pStyle w:val="TableText"/>
            </w:pPr>
            <w:r>
              <w:tab/>
            </w:r>
            <w:r>
              <w:tab/>
              <w:t>role</w:t>
            </w:r>
          </w:p>
        </w:tc>
        <w:tc>
          <w:tcPr>
            <w:tcW w:w="720" w:type="dxa"/>
          </w:tcPr>
          <w:p w14:paraId="0895E5AE" w14:textId="77777777" w:rsidR="004B3F04" w:rsidRDefault="004B3F04" w:rsidP="000659BE">
            <w:pPr>
              <w:pStyle w:val="TableText"/>
            </w:pPr>
            <w:r>
              <w:t>1..1</w:t>
            </w:r>
          </w:p>
        </w:tc>
        <w:tc>
          <w:tcPr>
            <w:tcW w:w="1152" w:type="dxa"/>
          </w:tcPr>
          <w:p w14:paraId="7998F609" w14:textId="77777777" w:rsidR="004B3F04" w:rsidRDefault="004B3F04" w:rsidP="000659BE">
            <w:pPr>
              <w:pStyle w:val="TableText"/>
            </w:pPr>
            <w:r>
              <w:t>SHALL</w:t>
            </w:r>
          </w:p>
        </w:tc>
        <w:tc>
          <w:tcPr>
            <w:tcW w:w="864" w:type="dxa"/>
          </w:tcPr>
          <w:p w14:paraId="7C23AF73" w14:textId="77777777" w:rsidR="004B3F04" w:rsidRDefault="004B3F04" w:rsidP="000659BE">
            <w:pPr>
              <w:pStyle w:val="TableText"/>
            </w:pPr>
          </w:p>
        </w:tc>
        <w:tc>
          <w:tcPr>
            <w:tcW w:w="1104" w:type="dxa"/>
          </w:tcPr>
          <w:p w14:paraId="000EDC79" w14:textId="77777777" w:rsidR="004B3F04" w:rsidRDefault="006C736C" w:rsidP="000659BE">
            <w:pPr>
              <w:pStyle w:val="TableText"/>
            </w:pPr>
            <w:hyperlink w:anchor="C_4499-36136">
              <w:r w:rsidR="004B3F04">
                <w:rPr>
                  <w:rStyle w:val="HyperlinkText9pt"/>
                </w:rPr>
                <w:t>4499-36136</w:t>
              </w:r>
            </w:hyperlink>
          </w:p>
        </w:tc>
        <w:tc>
          <w:tcPr>
            <w:tcW w:w="2975" w:type="dxa"/>
          </w:tcPr>
          <w:p w14:paraId="552CADA7"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3F39496" w14:textId="77777777" w:rsidTr="000659BE">
        <w:trPr>
          <w:jc w:val="center"/>
        </w:trPr>
        <w:tc>
          <w:tcPr>
            <w:tcW w:w="3345" w:type="dxa"/>
          </w:tcPr>
          <w:p w14:paraId="04FB3A88" w14:textId="77777777" w:rsidR="004B3F04" w:rsidRDefault="004B3F04" w:rsidP="000659BE">
            <w:pPr>
              <w:pStyle w:val="TableText"/>
            </w:pPr>
            <w:r>
              <w:tab/>
              <w:t>participation</w:t>
            </w:r>
          </w:p>
        </w:tc>
        <w:tc>
          <w:tcPr>
            <w:tcW w:w="720" w:type="dxa"/>
          </w:tcPr>
          <w:p w14:paraId="35012DB4" w14:textId="77777777" w:rsidR="004B3F04" w:rsidRDefault="004B3F04" w:rsidP="000659BE">
            <w:pPr>
              <w:pStyle w:val="TableText"/>
            </w:pPr>
            <w:r>
              <w:t>0..*</w:t>
            </w:r>
          </w:p>
        </w:tc>
        <w:tc>
          <w:tcPr>
            <w:tcW w:w="1152" w:type="dxa"/>
          </w:tcPr>
          <w:p w14:paraId="09431202" w14:textId="77777777" w:rsidR="004B3F04" w:rsidRDefault="004B3F04" w:rsidP="000659BE">
            <w:pPr>
              <w:pStyle w:val="TableText"/>
            </w:pPr>
            <w:r>
              <w:t>MAY</w:t>
            </w:r>
          </w:p>
        </w:tc>
        <w:tc>
          <w:tcPr>
            <w:tcW w:w="864" w:type="dxa"/>
          </w:tcPr>
          <w:p w14:paraId="6D16925E" w14:textId="77777777" w:rsidR="004B3F04" w:rsidRDefault="004B3F04" w:rsidP="000659BE">
            <w:pPr>
              <w:pStyle w:val="TableText"/>
            </w:pPr>
          </w:p>
        </w:tc>
        <w:tc>
          <w:tcPr>
            <w:tcW w:w="1104" w:type="dxa"/>
          </w:tcPr>
          <w:p w14:paraId="15FA1078" w14:textId="77777777" w:rsidR="004B3F04" w:rsidRDefault="006C736C" w:rsidP="000659BE">
            <w:pPr>
              <w:pStyle w:val="TableText"/>
            </w:pPr>
            <w:hyperlink w:anchor="C_4499-35174">
              <w:r w:rsidR="004B3F04">
                <w:rPr>
                  <w:rStyle w:val="HyperlinkText9pt"/>
                </w:rPr>
                <w:t>4499-35174</w:t>
              </w:r>
            </w:hyperlink>
          </w:p>
        </w:tc>
        <w:tc>
          <w:tcPr>
            <w:tcW w:w="2975" w:type="dxa"/>
          </w:tcPr>
          <w:p w14:paraId="355689DC" w14:textId="77777777" w:rsidR="004B3F04" w:rsidRDefault="004B3F04" w:rsidP="000659BE">
            <w:pPr>
              <w:pStyle w:val="TableText"/>
            </w:pPr>
          </w:p>
        </w:tc>
      </w:tr>
      <w:tr w:rsidR="004B3F04" w14:paraId="042E0182" w14:textId="77777777" w:rsidTr="000659BE">
        <w:trPr>
          <w:jc w:val="center"/>
        </w:trPr>
        <w:tc>
          <w:tcPr>
            <w:tcW w:w="3345" w:type="dxa"/>
          </w:tcPr>
          <w:p w14:paraId="42982C43" w14:textId="77777777" w:rsidR="004B3F04" w:rsidRDefault="004B3F04" w:rsidP="000659BE">
            <w:pPr>
              <w:pStyle w:val="TableText"/>
            </w:pPr>
            <w:r>
              <w:tab/>
            </w:r>
            <w:r>
              <w:tab/>
              <w:t>@typeCode</w:t>
            </w:r>
          </w:p>
        </w:tc>
        <w:tc>
          <w:tcPr>
            <w:tcW w:w="720" w:type="dxa"/>
          </w:tcPr>
          <w:p w14:paraId="62E6E426" w14:textId="77777777" w:rsidR="004B3F04" w:rsidRDefault="004B3F04" w:rsidP="000659BE">
            <w:pPr>
              <w:pStyle w:val="TableText"/>
            </w:pPr>
            <w:r>
              <w:t>1..1</w:t>
            </w:r>
          </w:p>
        </w:tc>
        <w:tc>
          <w:tcPr>
            <w:tcW w:w="1152" w:type="dxa"/>
          </w:tcPr>
          <w:p w14:paraId="4ECB6F87" w14:textId="77777777" w:rsidR="004B3F04" w:rsidRDefault="004B3F04" w:rsidP="000659BE">
            <w:pPr>
              <w:pStyle w:val="TableText"/>
            </w:pPr>
            <w:r>
              <w:t>SHALL</w:t>
            </w:r>
          </w:p>
        </w:tc>
        <w:tc>
          <w:tcPr>
            <w:tcW w:w="864" w:type="dxa"/>
          </w:tcPr>
          <w:p w14:paraId="6D827332" w14:textId="77777777" w:rsidR="004B3F04" w:rsidRDefault="004B3F04" w:rsidP="000659BE">
            <w:pPr>
              <w:pStyle w:val="TableText"/>
            </w:pPr>
          </w:p>
        </w:tc>
        <w:tc>
          <w:tcPr>
            <w:tcW w:w="1104" w:type="dxa"/>
          </w:tcPr>
          <w:p w14:paraId="408A273F" w14:textId="77777777" w:rsidR="004B3F04" w:rsidRDefault="006C736C" w:rsidP="000659BE">
            <w:pPr>
              <w:pStyle w:val="TableText"/>
            </w:pPr>
            <w:hyperlink w:anchor="C_4499-35178">
              <w:r w:rsidR="004B3F04">
                <w:rPr>
                  <w:rStyle w:val="HyperlinkText9pt"/>
                </w:rPr>
                <w:t>4499-35178</w:t>
              </w:r>
            </w:hyperlink>
          </w:p>
        </w:tc>
        <w:tc>
          <w:tcPr>
            <w:tcW w:w="2975" w:type="dxa"/>
          </w:tcPr>
          <w:p w14:paraId="0F106CE3" w14:textId="77777777" w:rsidR="004B3F04" w:rsidRDefault="004B3F04" w:rsidP="000659BE">
            <w:pPr>
              <w:pStyle w:val="TableText"/>
            </w:pPr>
            <w:r>
              <w:t>urn:oid:2.16.840.1.113883.5.90 (HL7ParticipationType) = PART</w:t>
            </w:r>
          </w:p>
        </w:tc>
      </w:tr>
      <w:tr w:rsidR="004B3F04" w14:paraId="1445F94C" w14:textId="77777777" w:rsidTr="000659BE">
        <w:trPr>
          <w:jc w:val="center"/>
        </w:trPr>
        <w:tc>
          <w:tcPr>
            <w:tcW w:w="3345" w:type="dxa"/>
          </w:tcPr>
          <w:p w14:paraId="73FC7ED0" w14:textId="77777777" w:rsidR="004B3F04" w:rsidRDefault="004B3F04" w:rsidP="000659BE">
            <w:pPr>
              <w:pStyle w:val="TableText"/>
            </w:pPr>
            <w:r>
              <w:tab/>
            </w:r>
            <w:r>
              <w:tab/>
              <w:t>role</w:t>
            </w:r>
          </w:p>
        </w:tc>
        <w:tc>
          <w:tcPr>
            <w:tcW w:w="720" w:type="dxa"/>
          </w:tcPr>
          <w:p w14:paraId="3899E04F" w14:textId="77777777" w:rsidR="004B3F04" w:rsidRDefault="004B3F04" w:rsidP="000659BE">
            <w:pPr>
              <w:pStyle w:val="TableText"/>
            </w:pPr>
            <w:r>
              <w:t>1..1</w:t>
            </w:r>
          </w:p>
        </w:tc>
        <w:tc>
          <w:tcPr>
            <w:tcW w:w="1152" w:type="dxa"/>
          </w:tcPr>
          <w:p w14:paraId="023EFC29" w14:textId="77777777" w:rsidR="004B3F04" w:rsidRDefault="004B3F04" w:rsidP="000659BE">
            <w:pPr>
              <w:pStyle w:val="TableText"/>
            </w:pPr>
            <w:r>
              <w:t>SHALL</w:t>
            </w:r>
          </w:p>
        </w:tc>
        <w:tc>
          <w:tcPr>
            <w:tcW w:w="864" w:type="dxa"/>
          </w:tcPr>
          <w:p w14:paraId="455C72FB" w14:textId="77777777" w:rsidR="004B3F04" w:rsidRDefault="004B3F04" w:rsidP="000659BE">
            <w:pPr>
              <w:pStyle w:val="TableText"/>
            </w:pPr>
          </w:p>
        </w:tc>
        <w:tc>
          <w:tcPr>
            <w:tcW w:w="1104" w:type="dxa"/>
          </w:tcPr>
          <w:p w14:paraId="06B3E8F9" w14:textId="77777777" w:rsidR="004B3F04" w:rsidRDefault="006C736C" w:rsidP="000659BE">
            <w:pPr>
              <w:pStyle w:val="TableText"/>
            </w:pPr>
            <w:hyperlink w:anchor="C_4499-36137">
              <w:r w:rsidR="004B3F04">
                <w:rPr>
                  <w:rStyle w:val="HyperlinkText9pt"/>
                </w:rPr>
                <w:t>4499-36137</w:t>
              </w:r>
            </w:hyperlink>
          </w:p>
        </w:tc>
        <w:tc>
          <w:tcPr>
            <w:tcW w:w="2975" w:type="dxa"/>
          </w:tcPr>
          <w:p w14:paraId="3EFD3E25"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7BDE2CE" w14:textId="77777777" w:rsidTr="000659BE">
        <w:trPr>
          <w:jc w:val="center"/>
        </w:trPr>
        <w:tc>
          <w:tcPr>
            <w:tcW w:w="3345" w:type="dxa"/>
          </w:tcPr>
          <w:p w14:paraId="5B7982A5" w14:textId="77777777" w:rsidR="004B3F04" w:rsidRDefault="004B3F04" w:rsidP="000659BE">
            <w:pPr>
              <w:pStyle w:val="TableText"/>
            </w:pPr>
            <w:r>
              <w:tab/>
              <w:t>participation</w:t>
            </w:r>
          </w:p>
        </w:tc>
        <w:tc>
          <w:tcPr>
            <w:tcW w:w="720" w:type="dxa"/>
          </w:tcPr>
          <w:p w14:paraId="5F95C9F5" w14:textId="77777777" w:rsidR="004B3F04" w:rsidRDefault="004B3F04" w:rsidP="000659BE">
            <w:pPr>
              <w:pStyle w:val="TableText"/>
            </w:pPr>
            <w:r>
              <w:t>0..*</w:t>
            </w:r>
          </w:p>
        </w:tc>
        <w:tc>
          <w:tcPr>
            <w:tcW w:w="1152" w:type="dxa"/>
          </w:tcPr>
          <w:p w14:paraId="1071A9ED" w14:textId="77777777" w:rsidR="004B3F04" w:rsidRDefault="004B3F04" w:rsidP="000659BE">
            <w:pPr>
              <w:pStyle w:val="TableText"/>
            </w:pPr>
            <w:r>
              <w:t>MAY</w:t>
            </w:r>
          </w:p>
        </w:tc>
        <w:tc>
          <w:tcPr>
            <w:tcW w:w="864" w:type="dxa"/>
          </w:tcPr>
          <w:p w14:paraId="7390AE7A" w14:textId="77777777" w:rsidR="004B3F04" w:rsidRDefault="004B3F04" w:rsidP="000659BE">
            <w:pPr>
              <w:pStyle w:val="TableText"/>
            </w:pPr>
          </w:p>
        </w:tc>
        <w:tc>
          <w:tcPr>
            <w:tcW w:w="1104" w:type="dxa"/>
          </w:tcPr>
          <w:p w14:paraId="1082862B" w14:textId="77777777" w:rsidR="004B3F04" w:rsidRDefault="006C736C" w:rsidP="000659BE">
            <w:pPr>
              <w:pStyle w:val="TableText"/>
            </w:pPr>
            <w:hyperlink w:anchor="C_4499-35847">
              <w:r w:rsidR="004B3F04">
                <w:rPr>
                  <w:rStyle w:val="HyperlinkText9pt"/>
                </w:rPr>
                <w:t>4499-35847</w:t>
              </w:r>
            </w:hyperlink>
          </w:p>
        </w:tc>
        <w:tc>
          <w:tcPr>
            <w:tcW w:w="2975" w:type="dxa"/>
          </w:tcPr>
          <w:p w14:paraId="7A61DF3B" w14:textId="77777777" w:rsidR="004B3F04" w:rsidRDefault="004B3F04" w:rsidP="000659BE">
            <w:pPr>
              <w:pStyle w:val="TableText"/>
            </w:pPr>
          </w:p>
        </w:tc>
      </w:tr>
      <w:tr w:rsidR="004B3F04" w14:paraId="45280A65" w14:textId="77777777" w:rsidTr="000659BE">
        <w:trPr>
          <w:jc w:val="center"/>
        </w:trPr>
        <w:tc>
          <w:tcPr>
            <w:tcW w:w="3345" w:type="dxa"/>
          </w:tcPr>
          <w:p w14:paraId="6AB2C2CA" w14:textId="77777777" w:rsidR="004B3F04" w:rsidRDefault="004B3F04" w:rsidP="000659BE">
            <w:pPr>
              <w:pStyle w:val="TableText"/>
            </w:pPr>
            <w:r>
              <w:tab/>
            </w:r>
            <w:r>
              <w:tab/>
              <w:t>@typeCode</w:t>
            </w:r>
          </w:p>
        </w:tc>
        <w:tc>
          <w:tcPr>
            <w:tcW w:w="720" w:type="dxa"/>
          </w:tcPr>
          <w:p w14:paraId="66E7A3EF" w14:textId="77777777" w:rsidR="004B3F04" w:rsidRDefault="004B3F04" w:rsidP="000659BE">
            <w:pPr>
              <w:pStyle w:val="TableText"/>
            </w:pPr>
            <w:r>
              <w:t>1..1</w:t>
            </w:r>
          </w:p>
        </w:tc>
        <w:tc>
          <w:tcPr>
            <w:tcW w:w="1152" w:type="dxa"/>
          </w:tcPr>
          <w:p w14:paraId="5F88FEE2" w14:textId="77777777" w:rsidR="004B3F04" w:rsidRDefault="004B3F04" w:rsidP="000659BE">
            <w:pPr>
              <w:pStyle w:val="TableText"/>
            </w:pPr>
            <w:r>
              <w:t>SHALL</w:t>
            </w:r>
          </w:p>
        </w:tc>
        <w:tc>
          <w:tcPr>
            <w:tcW w:w="864" w:type="dxa"/>
          </w:tcPr>
          <w:p w14:paraId="25A715FF" w14:textId="77777777" w:rsidR="004B3F04" w:rsidRDefault="004B3F04" w:rsidP="000659BE">
            <w:pPr>
              <w:pStyle w:val="TableText"/>
            </w:pPr>
          </w:p>
        </w:tc>
        <w:tc>
          <w:tcPr>
            <w:tcW w:w="1104" w:type="dxa"/>
          </w:tcPr>
          <w:p w14:paraId="16038EB6" w14:textId="77777777" w:rsidR="004B3F04" w:rsidRDefault="006C736C" w:rsidP="000659BE">
            <w:pPr>
              <w:pStyle w:val="TableText"/>
            </w:pPr>
            <w:hyperlink w:anchor="C_4499-35849">
              <w:r w:rsidR="004B3F04">
                <w:rPr>
                  <w:rStyle w:val="HyperlinkText9pt"/>
                </w:rPr>
                <w:t>4499-35849</w:t>
              </w:r>
            </w:hyperlink>
          </w:p>
        </w:tc>
        <w:tc>
          <w:tcPr>
            <w:tcW w:w="2975" w:type="dxa"/>
          </w:tcPr>
          <w:p w14:paraId="2186A300" w14:textId="77777777" w:rsidR="004B3F04" w:rsidRDefault="004B3F04" w:rsidP="000659BE">
            <w:pPr>
              <w:pStyle w:val="TableText"/>
            </w:pPr>
            <w:r>
              <w:t>urn:oid:2.16.840.1.113883.5.90 (HL7ParticipationType) = PART</w:t>
            </w:r>
          </w:p>
        </w:tc>
      </w:tr>
      <w:tr w:rsidR="004B3F04" w14:paraId="0D407111" w14:textId="77777777" w:rsidTr="000659BE">
        <w:trPr>
          <w:jc w:val="center"/>
        </w:trPr>
        <w:tc>
          <w:tcPr>
            <w:tcW w:w="3345" w:type="dxa"/>
          </w:tcPr>
          <w:p w14:paraId="2C23A4E7" w14:textId="77777777" w:rsidR="004B3F04" w:rsidRDefault="004B3F04" w:rsidP="000659BE">
            <w:pPr>
              <w:pStyle w:val="TableText"/>
            </w:pPr>
            <w:r>
              <w:tab/>
            </w:r>
            <w:r>
              <w:tab/>
              <w:t>role</w:t>
            </w:r>
          </w:p>
        </w:tc>
        <w:tc>
          <w:tcPr>
            <w:tcW w:w="720" w:type="dxa"/>
          </w:tcPr>
          <w:p w14:paraId="6E79EE15" w14:textId="77777777" w:rsidR="004B3F04" w:rsidRDefault="004B3F04" w:rsidP="000659BE">
            <w:pPr>
              <w:pStyle w:val="TableText"/>
            </w:pPr>
            <w:r>
              <w:t>1..1</w:t>
            </w:r>
          </w:p>
        </w:tc>
        <w:tc>
          <w:tcPr>
            <w:tcW w:w="1152" w:type="dxa"/>
          </w:tcPr>
          <w:p w14:paraId="56AF965C" w14:textId="77777777" w:rsidR="004B3F04" w:rsidRDefault="004B3F04" w:rsidP="000659BE">
            <w:pPr>
              <w:pStyle w:val="TableText"/>
            </w:pPr>
            <w:r>
              <w:t>SHALL</w:t>
            </w:r>
          </w:p>
        </w:tc>
        <w:tc>
          <w:tcPr>
            <w:tcW w:w="864" w:type="dxa"/>
          </w:tcPr>
          <w:p w14:paraId="292835A5" w14:textId="77777777" w:rsidR="004B3F04" w:rsidRDefault="004B3F04" w:rsidP="000659BE">
            <w:pPr>
              <w:pStyle w:val="TableText"/>
            </w:pPr>
          </w:p>
        </w:tc>
        <w:tc>
          <w:tcPr>
            <w:tcW w:w="1104" w:type="dxa"/>
          </w:tcPr>
          <w:p w14:paraId="069EB5D7" w14:textId="77777777" w:rsidR="004B3F04" w:rsidRDefault="006C736C" w:rsidP="000659BE">
            <w:pPr>
              <w:pStyle w:val="TableText"/>
            </w:pPr>
            <w:hyperlink w:anchor="C_4499-36138">
              <w:r w:rsidR="004B3F04">
                <w:rPr>
                  <w:rStyle w:val="HyperlinkText9pt"/>
                </w:rPr>
                <w:t>4499-36138</w:t>
              </w:r>
            </w:hyperlink>
          </w:p>
        </w:tc>
        <w:tc>
          <w:tcPr>
            <w:tcW w:w="2975" w:type="dxa"/>
          </w:tcPr>
          <w:p w14:paraId="11B2A3BE"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19018EE" w14:textId="77777777" w:rsidTr="000659BE">
        <w:trPr>
          <w:jc w:val="center"/>
        </w:trPr>
        <w:tc>
          <w:tcPr>
            <w:tcW w:w="3345" w:type="dxa"/>
          </w:tcPr>
          <w:p w14:paraId="7C3E3FC3" w14:textId="77777777" w:rsidR="004B3F04" w:rsidRDefault="004B3F04" w:rsidP="000659BE">
            <w:pPr>
              <w:pStyle w:val="TableText"/>
            </w:pPr>
            <w:r>
              <w:tab/>
              <w:t>participation</w:t>
            </w:r>
          </w:p>
        </w:tc>
        <w:tc>
          <w:tcPr>
            <w:tcW w:w="720" w:type="dxa"/>
          </w:tcPr>
          <w:p w14:paraId="7B210A95" w14:textId="77777777" w:rsidR="004B3F04" w:rsidRDefault="004B3F04" w:rsidP="000659BE">
            <w:pPr>
              <w:pStyle w:val="TableText"/>
            </w:pPr>
            <w:r>
              <w:t>0..1</w:t>
            </w:r>
          </w:p>
        </w:tc>
        <w:tc>
          <w:tcPr>
            <w:tcW w:w="1152" w:type="dxa"/>
          </w:tcPr>
          <w:p w14:paraId="3D9FE1F4" w14:textId="77777777" w:rsidR="004B3F04" w:rsidRDefault="004B3F04" w:rsidP="000659BE">
            <w:pPr>
              <w:pStyle w:val="TableText"/>
            </w:pPr>
            <w:r>
              <w:t>MAY</w:t>
            </w:r>
          </w:p>
        </w:tc>
        <w:tc>
          <w:tcPr>
            <w:tcW w:w="864" w:type="dxa"/>
          </w:tcPr>
          <w:p w14:paraId="39AC0FCE" w14:textId="77777777" w:rsidR="004B3F04" w:rsidRDefault="004B3F04" w:rsidP="000659BE">
            <w:pPr>
              <w:pStyle w:val="TableText"/>
            </w:pPr>
          </w:p>
        </w:tc>
        <w:tc>
          <w:tcPr>
            <w:tcW w:w="1104" w:type="dxa"/>
          </w:tcPr>
          <w:p w14:paraId="18E7143A" w14:textId="77777777" w:rsidR="004B3F04" w:rsidRDefault="006C736C" w:rsidP="000659BE">
            <w:pPr>
              <w:pStyle w:val="TableText"/>
            </w:pPr>
            <w:hyperlink w:anchor="C_4499-35172">
              <w:r w:rsidR="004B3F04">
                <w:rPr>
                  <w:rStyle w:val="HyperlinkText9pt"/>
                </w:rPr>
                <w:t>4499-35172</w:t>
              </w:r>
            </w:hyperlink>
          </w:p>
        </w:tc>
        <w:tc>
          <w:tcPr>
            <w:tcW w:w="2975" w:type="dxa"/>
          </w:tcPr>
          <w:p w14:paraId="73FFA5FF" w14:textId="77777777" w:rsidR="004B3F04" w:rsidRDefault="004B3F04" w:rsidP="000659BE">
            <w:pPr>
              <w:pStyle w:val="TableText"/>
            </w:pPr>
          </w:p>
        </w:tc>
      </w:tr>
      <w:tr w:rsidR="004B3F04" w14:paraId="40A3441F" w14:textId="77777777" w:rsidTr="000659BE">
        <w:trPr>
          <w:jc w:val="center"/>
        </w:trPr>
        <w:tc>
          <w:tcPr>
            <w:tcW w:w="3345" w:type="dxa"/>
          </w:tcPr>
          <w:p w14:paraId="00192E84" w14:textId="77777777" w:rsidR="004B3F04" w:rsidRDefault="004B3F04" w:rsidP="000659BE">
            <w:pPr>
              <w:pStyle w:val="TableText"/>
            </w:pPr>
            <w:r>
              <w:tab/>
            </w:r>
            <w:r>
              <w:tab/>
              <w:t>@typeCode</w:t>
            </w:r>
          </w:p>
        </w:tc>
        <w:tc>
          <w:tcPr>
            <w:tcW w:w="720" w:type="dxa"/>
          </w:tcPr>
          <w:p w14:paraId="611A3F70" w14:textId="77777777" w:rsidR="004B3F04" w:rsidRDefault="004B3F04" w:rsidP="000659BE">
            <w:pPr>
              <w:pStyle w:val="TableText"/>
            </w:pPr>
            <w:r>
              <w:t>1..1</w:t>
            </w:r>
          </w:p>
        </w:tc>
        <w:tc>
          <w:tcPr>
            <w:tcW w:w="1152" w:type="dxa"/>
          </w:tcPr>
          <w:p w14:paraId="4700A273" w14:textId="77777777" w:rsidR="004B3F04" w:rsidRDefault="004B3F04" w:rsidP="000659BE">
            <w:pPr>
              <w:pStyle w:val="TableText"/>
            </w:pPr>
            <w:r>
              <w:t>SHALL</w:t>
            </w:r>
          </w:p>
        </w:tc>
        <w:tc>
          <w:tcPr>
            <w:tcW w:w="864" w:type="dxa"/>
          </w:tcPr>
          <w:p w14:paraId="7E64F96E" w14:textId="77777777" w:rsidR="004B3F04" w:rsidRDefault="004B3F04" w:rsidP="000659BE">
            <w:pPr>
              <w:pStyle w:val="TableText"/>
            </w:pPr>
          </w:p>
        </w:tc>
        <w:tc>
          <w:tcPr>
            <w:tcW w:w="1104" w:type="dxa"/>
          </w:tcPr>
          <w:p w14:paraId="02C1E122" w14:textId="77777777" w:rsidR="004B3F04" w:rsidRDefault="006C736C" w:rsidP="000659BE">
            <w:pPr>
              <w:pStyle w:val="TableText"/>
            </w:pPr>
            <w:hyperlink w:anchor="C_4499-35177">
              <w:r w:rsidR="004B3F04">
                <w:rPr>
                  <w:rStyle w:val="HyperlinkText9pt"/>
                </w:rPr>
                <w:t>4499-</w:t>
              </w:r>
              <w:r w:rsidR="004B3F04">
                <w:rPr>
                  <w:rStyle w:val="HyperlinkText9pt"/>
                </w:rPr>
                <w:lastRenderedPageBreak/>
                <w:t>35177</w:t>
              </w:r>
            </w:hyperlink>
          </w:p>
        </w:tc>
        <w:tc>
          <w:tcPr>
            <w:tcW w:w="2975" w:type="dxa"/>
          </w:tcPr>
          <w:p w14:paraId="62E685AE" w14:textId="77777777" w:rsidR="004B3F04" w:rsidRDefault="004B3F04" w:rsidP="000659BE">
            <w:pPr>
              <w:pStyle w:val="TableText"/>
            </w:pPr>
            <w:r>
              <w:lastRenderedPageBreak/>
              <w:t>urn:oid:2.16.840.1.113883.5.9</w:t>
            </w:r>
            <w:r>
              <w:lastRenderedPageBreak/>
              <w:t>0 (HL7ParticipationType) = PART</w:t>
            </w:r>
          </w:p>
        </w:tc>
      </w:tr>
      <w:tr w:rsidR="004B3F04" w14:paraId="7CD26DBC" w14:textId="77777777" w:rsidTr="000659BE">
        <w:trPr>
          <w:jc w:val="center"/>
        </w:trPr>
        <w:tc>
          <w:tcPr>
            <w:tcW w:w="3345" w:type="dxa"/>
          </w:tcPr>
          <w:p w14:paraId="527936EC" w14:textId="77777777" w:rsidR="004B3F04" w:rsidRDefault="004B3F04" w:rsidP="000659BE">
            <w:pPr>
              <w:pStyle w:val="TableText"/>
            </w:pPr>
            <w:r>
              <w:lastRenderedPageBreak/>
              <w:tab/>
            </w:r>
            <w:r>
              <w:tab/>
              <w:t>patient</w:t>
            </w:r>
          </w:p>
        </w:tc>
        <w:tc>
          <w:tcPr>
            <w:tcW w:w="720" w:type="dxa"/>
          </w:tcPr>
          <w:p w14:paraId="0F3CD786" w14:textId="77777777" w:rsidR="004B3F04" w:rsidRDefault="004B3F04" w:rsidP="000659BE">
            <w:pPr>
              <w:pStyle w:val="TableText"/>
            </w:pPr>
            <w:r>
              <w:t>1..1</w:t>
            </w:r>
          </w:p>
        </w:tc>
        <w:tc>
          <w:tcPr>
            <w:tcW w:w="1152" w:type="dxa"/>
          </w:tcPr>
          <w:p w14:paraId="2C24F6B7" w14:textId="77777777" w:rsidR="004B3F04" w:rsidRDefault="004B3F04" w:rsidP="000659BE">
            <w:pPr>
              <w:pStyle w:val="TableText"/>
            </w:pPr>
            <w:r>
              <w:t>SHALL</w:t>
            </w:r>
          </w:p>
        </w:tc>
        <w:tc>
          <w:tcPr>
            <w:tcW w:w="864" w:type="dxa"/>
          </w:tcPr>
          <w:p w14:paraId="21198574" w14:textId="77777777" w:rsidR="004B3F04" w:rsidRDefault="004B3F04" w:rsidP="000659BE">
            <w:pPr>
              <w:pStyle w:val="TableText"/>
            </w:pPr>
          </w:p>
        </w:tc>
        <w:tc>
          <w:tcPr>
            <w:tcW w:w="1104" w:type="dxa"/>
          </w:tcPr>
          <w:p w14:paraId="6B2164BE" w14:textId="77777777" w:rsidR="004B3F04" w:rsidRDefault="006C736C" w:rsidP="000659BE">
            <w:pPr>
              <w:pStyle w:val="TableText"/>
            </w:pPr>
            <w:hyperlink w:anchor="C_4499-35173">
              <w:r w:rsidR="004B3F04">
                <w:rPr>
                  <w:rStyle w:val="HyperlinkText9pt"/>
                </w:rPr>
                <w:t>4499-35173</w:t>
              </w:r>
            </w:hyperlink>
          </w:p>
        </w:tc>
        <w:tc>
          <w:tcPr>
            <w:tcW w:w="2975" w:type="dxa"/>
          </w:tcPr>
          <w:p w14:paraId="7B22B04D" w14:textId="77777777" w:rsidR="004B3F04" w:rsidRDefault="004B3F04" w:rsidP="000659BE">
            <w:pPr>
              <w:pStyle w:val="TableText"/>
            </w:pPr>
            <w:r>
              <w:t>Entity - Patient (identifier: urn:hl7ii:2.16.840.1.113883.10.20.28.4.136:2019-05-01</w:t>
            </w:r>
          </w:p>
        </w:tc>
      </w:tr>
    </w:tbl>
    <w:p w14:paraId="2FC8B790" w14:textId="77777777" w:rsidR="004B3F04" w:rsidRDefault="004B3F04" w:rsidP="004B3F04">
      <w:pPr>
        <w:pStyle w:val="BodyText"/>
      </w:pPr>
    </w:p>
    <w:p w14:paraId="4236E94D" w14:textId="77777777" w:rsidR="004B3F04" w:rsidRDefault="004B3F04" w:rsidP="007E63CC">
      <w:pPr>
        <w:numPr>
          <w:ilvl w:val="0"/>
          <w:numId w:val="36"/>
        </w:numPr>
      </w:pPr>
      <w:r>
        <w:rPr>
          <w:rStyle w:val="keyword"/>
        </w:rPr>
        <w:t>SHALL</w:t>
      </w:r>
      <w:r>
        <w:t xml:space="preserve"> contain exactly one [1..1] </w:t>
      </w:r>
      <w:r>
        <w:rPr>
          <w:rStyle w:val="XMLnameBold"/>
        </w:rPr>
        <w:t>@classCode</w:t>
      </w:r>
      <w:r>
        <w:t>=</w:t>
      </w:r>
      <w:r>
        <w:rPr>
          <w:rStyle w:val="XMLname"/>
        </w:rPr>
        <w:t>"OBS"</w:t>
      </w:r>
      <w:r>
        <w:t xml:space="preserve"> Observation</w:t>
      </w:r>
      <w:bookmarkStart w:id="1890" w:name="C_4499-33797"/>
      <w:r>
        <w:t xml:space="preserve"> (CONF:4499-33797)</w:t>
      </w:r>
      <w:bookmarkEnd w:id="1890"/>
      <w:r>
        <w:t>.</w:t>
      </w:r>
    </w:p>
    <w:p w14:paraId="4FA10E95" w14:textId="77777777" w:rsidR="004B3F04" w:rsidRDefault="004B3F04" w:rsidP="007E63CC">
      <w:pPr>
        <w:numPr>
          <w:ilvl w:val="0"/>
          <w:numId w:val="3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891" w:name="C_4499-33798"/>
      <w:r>
        <w:t xml:space="preserve"> (CONF:4499-33798)</w:t>
      </w:r>
      <w:bookmarkEnd w:id="1891"/>
      <w:r>
        <w:t>.</w:t>
      </w:r>
    </w:p>
    <w:p w14:paraId="70B93B46" w14:textId="77777777" w:rsidR="004B3F04" w:rsidRDefault="004B3F04" w:rsidP="007E63CC">
      <w:pPr>
        <w:numPr>
          <w:ilvl w:val="0"/>
          <w:numId w:val="36"/>
        </w:numPr>
      </w:pPr>
      <w:r>
        <w:rPr>
          <w:rStyle w:val="keyword"/>
        </w:rPr>
        <w:t>SHALL NOT</w:t>
      </w:r>
      <w:r>
        <w:t xml:space="preserve"> contain [0..0] </w:t>
      </w:r>
      <w:r>
        <w:rPr>
          <w:rStyle w:val="XMLnameBold"/>
        </w:rPr>
        <w:t>@actionNegationInd</w:t>
      </w:r>
      <w:bookmarkStart w:id="1892" w:name="C_4499-34703"/>
      <w:r>
        <w:t xml:space="preserve"> (CONF:4499-34703)</w:t>
      </w:r>
      <w:bookmarkEnd w:id="1892"/>
      <w:r>
        <w:t>.</w:t>
      </w:r>
    </w:p>
    <w:p w14:paraId="0D23E1C5" w14:textId="77777777" w:rsidR="004B3F04" w:rsidRDefault="004B3F04" w:rsidP="007E63CC">
      <w:pPr>
        <w:numPr>
          <w:ilvl w:val="0"/>
          <w:numId w:val="36"/>
        </w:numPr>
      </w:pPr>
      <w:r>
        <w:rPr>
          <w:rStyle w:val="keyword"/>
        </w:rPr>
        <w:t>SHALL</w:t>
      </w:r>
      <w:r>
        <w:t xml:space="preserve"> contain exactly one [1..1] </w:t>
      </w:r>
      <w:r>
        <w:rPr>
          <w:rStyle w:val="XMLnameBold"/>
        </w:rPr>
        <w:t>templateId</w:t>
      </w:r>
      <w:bookmarkStart w:id="1893" w:name="C_4499-33791"/>
      <w:r>
        <w:t xml:space="preserve"> (CONF:4499-33791)</w:t>
      </w:r>
      <w:bookmarkEnd w:id="1893"/>
      <w:r>
        <w:t>.</w:t>
      </w:r>
    </w:p>
    <w:p w14:paraId="3499076D" w14:textId="77777777" w:rsidR="004B3F04" w:rsidRDefault="004B3F04" w:rsidP="007E63CC">
      <w:pPr>
        <w:numPr>
          <w:ilvl w:val="1"/>
          <w:numId w:val="36"/>
        </w:numPr>
      </w:pPr>
      <w:r>
        <w:t xml:space="preserve">This templateId </w:t>
      </w:r>
      <w:r>
        <w:rPr>
          <w:rStyle w:val="keyword"/>
        </w:rPr>
        <w:t>SHALL</w:t>
      </w:r>
      <w:r>
        <w:t xml:space="preserve"> contain exactly one [1..1] </w:t>
      </w:r>
      <w:r>
        <w:rPr>
          <w:rStyle w:val="XMLnameBold"/>
        </w:rPr>
        <w:t>item</w:t>
      </w:r>
      <w:bookmarkStart w:id="1894" w:name="C_4499-33792"/>
      <w:r>
        <w:t xml:space="preserve"> (CONF:4499-33792)</w:t>
      </w:r>
      <w:bookmarkEnd w:id="1894"/>
      <w:r>
        <w:t xml:space="preserve"> such that it</w:t>
      </w:r>
    </w:p>
    <w:p w14:paraId="6DBEB7A9" w14:textId="77777777" w:rsidR="004B3F04" w:rsidRDefault="004B3F04" w:rsidP="007E63CC">
      <w:pPr>
        <w:numPr>
          <w:ilvl w:val="2"/>
          <w:numId w:val="36"/>
        </w:numPr>
      </w:pPr>
      <w:r>
        <w:rPr>
          <w:rStyle w:val="keyword"/>
        </w:rPr>
        <w:t>SHALL</w:t>
      </w:r>
      <w:r>
        <w:t xml:space="preserve"> contain exactly one [1..1] </w:t>
      </w:r>
      <w:r>
        <w:rPr>
          <w:rStyle w:val="XMLnameBold"/>
        </w:rPr>
        <w:t>@root</w:t>
      </w:r>
      <w:r>
        <w:t>=</w:t>
      </w:r>
      <w:r>
        <w:rPr>
          <w:rStyle w:val="XMLname"/>
        </w:rPr>
        <w:t>"2.16.840.1.113883.10.20.28.4.111"</w:t>
      </w:r>
      <w:bookmarkStart w:id="1895" w:name="C_4499-33799"/>
      <w:r>
        <w:t xml:space="preserve"> (CONF:4499-33799)</w:t>
      </w:r>
      <w:bookmarkEnd w:id="1895"/>
      <w:r>
        <w:t>.</w:t>
      </w:r>
    </w:p>
    <w:p w14:paraId="4898D125" w14:textId="77777777" w:rsidR="004B3F04" w:rsidRDefault="004B3F04" w:rsidP="007E63CC">
      <w:pPr>
        <w:numPr>
          <w:ilvl w:val="2"/>
          <w:numId w:val="36"/>
        </w:numPr>
      </w:pPr>
      <w:r>
        <w:rPr>
          <w:rStyle w:val="keyword"/>
        </w:rPr>
        <w:t>SHALL</w:t>
      </w:r>
      <w:r>
        <w:t xml:space="preserve"> contain exactly one [1..1] </w:t>
      </w:r>
      <w:r>
        <w:rPr>
          <w:rStyle w:val="XMLnameBold"/>
        </w:rPr>
        <w:t>@extension</w:t>
      </w:r>
      <w:r>
        <w:t>=</w:t>
      </w:r>
      <w:r>
        <w:rPr>
          <w:rStyle w:val="XMLname"/>
        </w:rPr>
        <w:t>"2021-02-01"</w:t>
      </w:r>
      <w:bookmarkStart w:id="1896" w:name="C_4499-34383"/>
      <w:r>
        <w:t xml:space="preserve"> (CONF:4499-34383)</w:t>
      </w:r>
      <w:bookmarkEnd w:id="1896"/>
      <w:r>
        <w:t>.</w:t>
      </w:r>
    </w:p>
    <w:p w14:paraId="299C50EF" w14:textId="77777777" w:rsidR="004B3F04" w:rsidRDefault="004B3F04" w:rsidP="007E63CC">
      <w:pPr>
        <w:numPr>
          <w:ilvl w:val="0"/>
          <w:numId w:val="36"/>
        </w:numPr>
      </w:pPr>
      <w:r>
        <w:rPr>
          <w:rStyle w:val="keyword"/>
        </w:rPr>
        <w:t>SHALL</w:t>
      </w:r>
      <w:r>
        <w:t xml:space="preserve"> contain exactly one [1..1] </w:t>
      </w:r>
      <w:r>
        <w:rPr>
          <w:rStyle w:val="XMLnameBold"/>
        </w:rPr>
        <w:t>id</w:t>
      </w:r>
      <w:bookmarkStart w:id="1897" w:name="C_4499-33800"/>
      <w:r>
        <w:t xml:space="preserve"> (CONF:4499-33800)</w:t>
      </w:r>
      <w:bookmarkEnd w:id="1897"/>
      <w:r>
        <w:t>.</w:t>
      </w:r>
    </w:p>
    <w:p w14:paraId="6CD9A827" w14:textId="77777777" w:rsidR="004B3F04" w:rsidRDefault="004B3F04" w:rsidP="007E63CC">
      <w:pPr>
        <w:numPr>
          <w:ilvl w:val="0"/>
          <w:numId w:val="36"/>
        </w:numPr>
      </w:pPr>
      <w:r>
        <w:rPr>
          <w:rStyle w:val="keyword"/>
        </w:rPr>
        <w:t>SHALL</w:t>
      </w:r>
      <w:r>
        <w:t xml:space="preserve"> contain exactly one [1..1] </w:t>
      </w:r>
      <w:r>
        <w:rPr>
          <w:rStyle w:val="XMLnameBold"/>
        </w:rPr>
        <w:t>code</w:t>
      </w:r>
      <w:bookmarkStart w:id="1898" w:name="C_4499-33793"/>
      <w:r>
        <w:t xml:space="preserve"> (CONF:4499-33793)</w:t>
      </w:r>
      <w:bookmarkEnd w:id="1898"/>
      <w:r>
        <w:t>.</w:t>
      </w:r>
    </w:p>
    <w:p w14:paraId="7514DD5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w:t>
      </w:r>
      <w:r>
        <w:t>=</w:t>
      </w:r>
      <w:r>
        <w:rPr>
          <w:rStyle w:val="XMLname"/>
        </w:rPr>
        <w:t>"10157-6"</w:t>
      </w:r>
      <w:r>
        <w:t xml:space="preserve"> Family History</w:t>
      </w:r>
      <w:bookmarkStart w:id="1899" w:name="C_4499-33801"/>
      <w:r>
        <w:t xml:space="preserve"> (CONF:4499-33801)</w:t>
      </w:r>
      <w:bookmarkEnd w:id="1899"/>
      <w:r>
        <w:t>.</w:t>
      </w:r>
    </w:p>
    <w:p w14:paraId="3C7D736F" w14:textId="77777777" w:rsidR="004B3F04" w:rsidRDefault="004B3F04" w:rsidP="007E63CC">
      <w:pPr>
        <w:numPr>
          <w:ilvl w:val="1"/>
          <w:numId w:val="36"/>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(LOINC)</w:t>
      </w:r>
      <w:bookmarkStart w:id="1900" w:name="C_4499-33802"/>
      <w:r>
        <w:t xml:space="preserve"> (CONF:4499-33802)</w:t>
      </w:r>
      <w:bookmarkEnd w:id="1900"/>
      <w:r>
        <w:t>.</w:t>
      </w:r>
    </w:p>
    <w:p w14:paraId="33C22EC9" w14:textId="77777777" w:rsidR="004B3F04" w:rsidRDefault="004B3F04" w:rsidP="007E63CC">
      <w:pPr>
        <w:numPr>
          <w:ilvl w:val="0"/>
          <w:numId w:val="36"/>
        </w:numPr>
      </w:pPr>
      <w:r>
        <w:rPr>
          <w:rStyle w:val="keyword"/>
        </w:rPr>
        <w:t>SHALL</w:t>
      </w:r>
      <w:r>
        <w:t xml:space="preserve"> contain exactly one [1..1] </w:t>
      </w:r>
      <w:r>
        <w:rPr>
          <w:rStyle w:val="XMLnameBold"/>
        </w:rPr>
        <w:t>title</w:t>
      </w:r>
      <w:bookmarkStart w:id="1901" w:name="C_4499-33803"/>
      <w:r>
        <w:t xml:space="preserve"> (CONF:4499-33803)</w:t>
      </w:r>
      <w:bookmarkEnd w:id="1901"/>
      <w:r>
        <w:t>.</w:t>
      </w:r>
    </w:p>
    <w:p w14:paraId="3B89971B" w14:textId="77777777" w:rsidR="004B3F04" w:rsidRDefault="004B3F04" w:rsidP="007E63CC">
      <w:pPr>
        <w:numPr>
          <w:ilvl w:val="0"/>
          <w:numId w:val="36"/>
        </w:numPr>
      </w:pPr>
      <w:r>
        <w:rPr>
          <w:rStyle w:val="keyword"/>
        </w:rPr>
        <w:t>SHALL</w:t>
      </w:r>
      <w:r>
        <w:t xml:space="preserve"> contain exactly one [1..1] </w:t>
      </w:r>
      <w:r>
        <w:rPr>
          <w:rStyle w:val="XMLnameBold"/>
        </w:rPr>
        <w:t>statusCode</w:t>
      </w:r>
      <w:bookmarkStart w:id="1902" w:name="C_4499-33794"/>
      <w:r>
        <w:t xml:space="preserve"> (CONF:4499-33794)</w:t>
      </w:r>
      <w:bookmarkEnd w:id="1902"/>
      <w:r>
        <w:t>.</w:t>
      </w:r>
    </w:p>
    <w:p w14:paraId="2876C897" w14:textId="77777777" w:rsidR="004B3F04" w:rsidRDefault="004B3F04" w:rsidP="007E63CC">
      <w:pPr>
        <w:numPr>
          <w:ilvl w:val="1"/>
          <w:numId w:val="3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03" w:name="C_4499-33804"/>
      <w:r>
        <w:t xml:space="preserve"> (CONF:4499-33804)</w:t>
      </w:r>
      <w:bookmarkEnd w:id="1903"/>
      <w:r>
        <w:t>.</w:t>
      </w:r>
    </w:p>
    <w:p w14:paraId="6FFA2444" w14:textId="77777777" w:rsidR="004B3F04" w:rsidRDefault="004B3F04" w:rsidP="007E63CC">
      <w:pPr>
        <w:numPr>
          <w:ilvl w:val="0"/>
          <w:numId w:val="36"/>
        </w:numPr>
      </w:pPr>
      <w:r>
        <w:rPr>
          <w:rStyle w:val="keyword"/>
        </w:rPr>
        <w:t>SHALL</w:t>
      </w:r>
      <w:r>
        <w:t xml:space="preserve"> contain exactly one [1..1] </w:t>
      </w:r>
      <w:r>
        <w:rPr>
          <w:rStyle w:val="XMLnameBold"/>
        </w:rPr>
        <w:t>value</w:t>
      </w:r>
      <w:r>
        <w:t xml:space="preserve"> with @xsi:type="CD"</w:t>
      </w:r>
      <w:bookmarkStart w:id="1904" w:name="C_4499-33795"/>
      <w:r>
        <w:t xml:space="preserve"> (CONF:4499-33795)</w:t>
      </w:r>
      <w:bookmarkEnd w:id="1904"/>
      <w:r>
        <w:t>.</w:t>
      </w:r>
      <w:r>
        <w:br/>
        <w:t>Note: QDM Attribute: Code</w:t>
      </w:r>
    </w:p>
    <w:p w14:paraId="6A4E359E" w14:textId="77777777" w:rsidR="004B3F04" w:rsidRDefault="004B3F04" w:rsidP="007E63CC">
      <w:pPr>
        <w:numPr>
          <w:ilvl w:val="1"/>
          <w:numId w:val="36"/>
        </w:numPr>
      </w:pPr>
      <w:r>
        <w:t xml:space="preserve">This value </w:t>
      </w:r>
      <w:r>
        <w:rPr>
          <w:rStyle w:val="keyword"/>
        </w:rPr>
        <w:t>SHOULD</w:t>
      </w:r>
      <w:r>
        <w:t xml:space="preserve"> contain zero or one [0..1] </w:t>
      </w:r>
      <w:r>
        <w:rPr>
          <w:rStyle w:val="XMLnameBold"/>
        </w:rPr>
        <w:t>@valueSet</w:t>
      </w:r>
      <w:bookmarkStart w:id="1905" w:name="C_4499-33805"/>
      <w:r>
        <w:t xml:space="preserve"> (CONF:4499-33805)</w:t>
      </w:r>
      <w:bookmarkEnd w:id="1905"/>
      <w:r>
        <w:t>.</w:t>
      </w:r>
    </w:p>
    <w:p w14:paraId="556BE469"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06" w:name="C_4499-33796"/>
      <w:r>
        <w:t xml:space="preserve"> (CONF:4499-33796)</w:t>
      </w:r>
      <w:bookmarkEnd w:id="1906"/>
      <w:r>
        <w:t xml:space="preserve"> such that it</w:t>
      </w:r>
    </w:p>
    <w:p w14:paraId="27266D35"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07" w:name="C_4499-33806"/>
      <w:r>
        <w:t xml:space="preserve"> (CONF:4499-33806)</w:t>
      </w:r>
      <w:bookmarkEnd w:id="1907"/>
      <w:r>
        <w:t>.</w:t>
      </w:r>
    </w:p>
    <w:p w14:paraId="083854A9" w14:textId="77777777" w:rsidR="004B3F04" w:rsidRDefault="004B3F04" w:rsidP="007E63CC">
      <w:pPr>
        <w:numPr>
          <w:ilvl w:val="1"/>
          <w:numId w:val="36"/>
        </w:numPr>
      </w:pPr>
      <w:r>
        <w:rPr>
          <w:rStyle w:val="keyword"/>
        </w:rPr>
        <w:t>SHALL</w:t>
      </w:r>
      <w:r>
        <w:t xml:space="preserve"> contain exactly one [1..1] </w:t>
      </w:r>
      <w:r>
        <w:rPr>
          <w:rStyle w:val="XMLnameBold"/>
        </w:rPr>
        <w:t>time</w:t>
      </w:r>
      <w:bookmarkStart w:id="1908" w:name="C_4499-33807"/>
      <w:r>
        <w:t xml:space="preserve"> (CONF:4499-33807)</w:t>
      </w:r>
      <w:bookmarkEnd w:id="1908"/>
      <w:r>
        <w:t>.</w:t>
      </w:r>
    </w:p>
    <w:p w14:paraId="74149907" w14:textId="77777777" w:rsidR="004B3F04" w:rsidRDefault="004B3F04" w:rsidP="007E63CC">
      <w:pPr>
        <w:numPr>
          <w:ilvl w:val="2"/>
          <w:numId w:val="36"/>
        </w:numPr>
      </w:pPr>
      <w:r>
        <w:t xml:space="preserve">This time </w:t>
      </w:r>
      <w:r>
        <w:rPr>
          <w:rStyle w:val="keyword"/>
        </w:rPr>
        <w:t>SHALL</w:t>
      </w:r>
      <w:r>
        <w:t xml:space="preserve"> contain exactly one [1..1] </w:t>
      </w:r>
      <w:r>
        <w:rPr>
          <w:rStyle w:val="XMLnameBold"/>
        </w:rPr>
        <w:t>low</w:t>
      </w:r>
      <w:bookmarkStart w:id="1909" w:name="C_4499-33815"/>
      <w:r>
        <w:t xml:space="preserve"> (CONF:4499-33815)</w:t>
      </w:r>
      <w:bookmarkEnd w:id="1909"/>
      <w:r>
        <w:t>.</w:t>
      </w:r>
      <w:r>
        <w:br/>
        <w:t>Note: QDM Attribute: Author dateTime (The time the family history item is authored (i.e., entered into the record))</w:t>
      </w:r>
    </w:p>
    <w:p w14:paraId="553FA63D"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0" w:name="C_4499-33808"/>
      <w:r>
        <w:t xml:space="preserve"> (CONF:4499-33808)</w:t>
      </w:r>
      <w:bookmarkEnd w:id="1910"/>
      <w:r>
        <w:t>.</w:t>
      </w:r>
    </w:p>
    <w:p w14:paraId="05D96661"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1911" w:name="C_4499-33817"/>
      <w:r>
        <w:t xml:space="preserve"> (CONF:4499-33817)</w:t>
      </w:r>
      <w:bookmarkEnd w:id="1911"/>
      <w:r>
        <w:t>.</w:t>
      </w:r>
    </w:p>
    <w:p w14:paraId="00394027" w14:textId="77777777" w:rsidR="004B3F04" w:rsidRDefault="004B3F04" w:rsidP="007E63CC">
      <w:pPr>
        <w:numPr>
          <w:ilvl w:val="2"/>
          <w:numId w:val="36"/>
        </w:numPr>
      </w:pPr>
      <w:r>
        <w:t xml:space="preserve">This role </w:t>
      </w:r>
      <w:r>
        <w:rPr>
          <w:rStyle w:val="keyword"/>
        </w:rPr>
        <w:t>MAY</w:t>
      </w:r>
      <w:r>
        <w:t xml:space="preserve"> contain zero or one [0..1] </w:t>
      </w:r>
      <w:r>
        <w:rPr>
          <w:rStyle w:val="XMLnameBold"/>
        </w:rPr>
        <w:t>id</w:t>
      </w:r>
      <w:bookmarkStart w:id="1912" w:name="C_4499-33818"/>
      <w:r>
        <w:t xml:space="preserve"> (CONF:4499-33818)</w:t>
      </w:r>
      <w:bookmarkEnd w:id="1912"/>
      <w:r>
        <w:t>.</w:t>
      </w:r>
    </w:p>
    <w:p w14:paraId="2F5ED263" w14:textId="77777777" w:rsidR="004B3F04" w:rsidRDefault="004B3F04" w:rsidP="007E63CC">
      <w:pPr>
        <w:numPr>
          <w:ilvl w:val="0"/>
          <w:numId w:val="36"/>
        </w:numPr>
      </w:pPr>
      <w:r>
        <w:rPr>
          <w:rStyle w:val="keyword"/>
        </w:rPr>
        <w:lastRenderedPageBreak/>
        <w:t>MAY</w:t>
      </w:r>
      <w:r>
        <w:t xml:space="preserve"> contain zero or one [0..1] </w:t>
      </w:r>
      <w:r>
        <w:rPr>
          <w:rStyle w:val="XMLnameBold"/>
        </w:rPr>
        <w:t>participation</w:t>
      </w:r>
      <w:bookmarkStart w:id="1913" w:name="C_4499-33809"/>
      <w:r>
        <w:t xml:space="preserve"> (CONF:4499-33809)</w:t>
      </w:r>
      <w:bookmarkEnd w:id="1913"/>
      <w:r>
        <w:t xml:space="preserve"> such that it</w:t>
      </w:r>
      <w:r>
        <w:br/>
        <w:t>Note: QDM Attribute: Relationship</w:t>
      </w:r>
    </w:p>
    <w:p w14:paraId="63B9FEF9"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"SUBJ"</w:t>
      </w:r>
      <w:r>
        <w:t xml:space="preserve"> Subject (CodeSystem: </w:t>
      </w:r>
      <w:r>
        <w:rPr>
          <w:rStyle w:val="XMLname"/>
        </w:rPr>
        <w:t>HL7ParticipationType urn:oid:2.16.840.1.113883.5.90</w:t>
      </w:r>
      <w:r>
        <w:t>)</w:t>
      </w:r>
      <w:bookmarkStart w:id="1914" w:name="C_4499-33819"/>
      <w:r>
        <w:t xml:space="preserve"> (CONF:4499-33819)</w:t>
      </w:r>
      <w:bookmarkEnd w:id="1914"/>
      <w:r>
        <w:t>.</w:t>
      </w:r>
    </w:p>
    <w:p w14:paraId="71778AF8" w14:textId="77777777" w:rsidR="004B3F04" w:rsidRDefault="004B3F04" w:rsidP="007E63CC">
      <w:pPr>
        <w:numPr>
          <w:ilvl w:val="1"/>
          <w:numId w:val="36"/>
        </w:numPr>
      </w:pPr>
      <w:r>
        <w:rPr>
          <w:rStyle w:val="keyword"/>
        </w:rPr>
        <w:t>SHALL</w:t>
      </w:r>
      <w:r>
        <w:t xml:space="preserve"> contain exactly one [1..1] </w:t>
      </w:r>
      <w:r>
        <w:rPr>
          <w:rStyle w:val="XMLnameBold"/>
        </w:rPr>
        <w:t>role</w:t>
      </w:r>
      <w:bookmarkStart w:id="1915" w:name="C_4499-33810"/>
      <w:r>
        <w:t xml:space="preserve"> (CONF:4499-33810)</w:t>
      </w:r>
      <w:bookmarkEnd w:id="1915"/>
      <w:r>
        <w:t>.</w:t>
      </w:r>
    </w:p>
    <w:p w14:paraId="121B373F"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@classCode</w:t>
      </w:r>
      <w:r>
        <w:t>=</w:t>
      </w:r>
      <w:r>
        <w:rPr>
          <w:rStyle w:val="XMLname"/>
        </w:rPr>
        <w:t>"PRS"</w:t>
      </w:r>
      <w:r>
        <w:t xml:space="preserve"> Person</w:t>
      </w:r>
      <w:bookmarkStart w:id="1916" w:name="C_4499-33820"/>
      <w:r>
        <w:t xml:space="preserve"> (CONF:4499-33820)</w:t>
      </w:r>
      <w:bookmarkEnd w:id="1916"/>
      <w:r>
        <w:t>.</w:t>
      </w:r>
    </w:p>
    <w:p w14:paraId="392315C6" w14:textId="77777777" w:rsidR="004B3F04" w:rsidRDefault="004B3F04" w:rsidP="007E63CC">
      <w:pPr>
        <w:numPr>
          <w:ilvl w:val="2"/>
          <w:numId w:val="36"/>
        </w:numPr>
      </w:pPr>
      <w:r>
        <w:t xml:space="preserve">This role </w:t>
      </w:r>
      <w:r>
        <w:rPr>
          <w:rStyle w:val="keyword"/>
        </w:rPr>
        <w:t>SHALL</w:t>
      </w:r>
      <w:r>
        <w:t xml:space="preserve"> contain exactly one [1..1] </w:t>
      </w:r>
      <w:r>
        <w:rPr>
          <w:rStyle w:val="XMLnameBold"/>
        </w:rPr>
        <w:t>code</w:t>
      </w:r>
      <w:bookmarkStart w:id="1917" w:name="C_4499-33811"/>
      <w:r>
        <w:t xml:space="preserve"> (CONF:4499-33811)</w:t>
      </w:r>
      <w:bookmarkEnd w:id="1917"/>
      <w:r>
        <w:t>.</w:t>
      </w:r>
    </w:p>
    <w:p w14:paraId="12071504" w14:textId="77777777" w:rsidR="004B3F04" w:rsidRDefault="004B3F04" w:rsidP="007E63CC">
      <w:pPr>
        <w:numPr>
          <w:ilvl w:val="3"/>
          <w:numId w:val="36"/>
        </w:numPr>
      </w:pPr>
      <w:r>
        <w:t xml:space="preserve">This code </w:t>
      </w:r>
      <w:r>
        <w:rPr>
          <w:rStyle w:val="keyword"/>
        </w:rPr>
        <w:t>SHOULD</w:t>
      </w:r>
      <w:r>
        <w:t xml:space="preserve"> contain zero or one [0..1] </w:t>
      </w:r>
      <w:r>
        <w:rPr>
          <w:rStyle w:val="XMLnameBold"/>
        </w:rPr>
        <w:t>@valueSet</w:t>
      </w:r>
      <w:bookmarkStart w:id="1918" w:name="C_4499-33821"/>
      <w:r>
        <w:t xml:space="preserve"> (CONF:4499-33821)</w:t>
      </w:r>
      <w:bookmarkEnd w:id="1918"/>
      <w:r>
        <w:t>.</w:t>
      </w:r>
    </w:p>
    <w:p w14:paraId="34BDE3E4"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19" w:name="C_4499-35170"/>
      <w:r>
        <w:t xml:space="preserve"> (CONF:4499-35170)</w:t>
      </w:r>
      <w:bookmarkEnd w:id="1919"/>
      <w:r>
        <w:t xml:space="preserve"> such that it</w:t>
      </w:r>
      <w:r>
        <w:br/>
        <w:t>Note: QDM Attribute: Recorder</w:t>
      </w:r>
    </w:p>
    <w:p w14:paraId="73DC6676"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0" w:name="C_4499-35176"/>
      <w:r>
        <w:t xml:space="preserve"> (CONF:4499-35176)</w:t>
      </w:r>
      <w:bookmarkEnd w:id="1920"/>
      <w:r>
        <w:t>.</w:t>
      </w:r>
    </w:p>
    <w:p w14:paraId="6953A564" w14:textId="77777777" w:rsidR="004B3F04" w:rsidRDefault="004B3F04" w:rsidP="007E63CC">
      <w:pPr>
        <w:numPr>
          <w:ilvl w:val="1"/>
          <w:numId w:val="3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21" w:name="C_4499-36136"/>
      <w:r>
        <w:t xml:space="preserve"> (CONF:4499-36136)</w:t>
      </w:r>
      <w:bookmarkEnd w:id="1921"/>
      <w:r>
        <w:t>.</w:t>
      </w:r>
    </w:p>
    <w:p w14:paraId="48FCD627"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2" w:name="C_4499-35174"/>
      <w:r>
        <w:t xml:space="preserve"> (CONF:4499-35174)</w:t>
      </w:r>
      <w:bookmarkEnd w:id="1922"/>
      <w:r>
        <w:t xml:space="preserve"> such that it</w:t>
      </w:r>
      <w:r>
        <w:br/>
        <w:t>Note: QDM Attribute: Recorder</w:t>
      </w:r>
    </w:p>
    <w:p w14:paraId="26B0746E"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3" w:name="C_4499-35178"/>
      <w:r>
        <w:t xml:space="preserve"> (CONF:4499-35178)</w:t>
      </w:r>
      <w:bookmarkEnd w:id="1923"/>
      <w:r>
        <w:t>.</w:t>
      </w:r>
    </w:p>
    <w:p w14:paraId="5A6F66C4" w14:textId="77777777" w:rsidR="004B3F04" w:rsidRDefault="004B3F04" w:rsidP="007E63CC">
      <w:pPr>
        <w:numPr>
          <w:ilvl w:val="1"/>
          <w:numId w:val="3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24" w:name="C_4499-36137"/>
      <w:r>
        <w:t xml:space="preserve"> (CONF:4499-36137)</w:t>
      </w:r>
      <w:bookmarkEnd w:id="1924"/>
      <w:r>
        <w:t>.</w:t>
      </w:r>
    </w:p>
    <w:p w14:paraId="7EC65FFD" w14:textId="77777777" w:rsidR="004B3F04" w:rsidRDefault="004B3F04" w:rsidP="007E63CC">
      <w:pPr>
        <w:numPr>
          <w:ilvl w:val="0"/>
          <w:numId w:val="36"/>
        </w:numPr>
      </w:pPr>
      <w:r>
        <w:rPr>
          <w:rStyle w:val="keyword"/>
        </w:rPr>
        <w:t>MAY</w:t>
      </w:r>
      <w:r>
        <w:t xml:space="preserve"> contain zero or more [0..*] </w:t>
      </w:r>
      <w:r>
        <w:rPr>
          <w:rStyle w:val="XMLnameBold"/>
        </w:rPr>
        <w:t>participation</w:t>
      </w:r>
      <w:bookmarkStart w:id="1925" w:name="C_4499-35847"/>
      <w:r>
        <w:t xml:space="preserve"> (CONF:4499-35847)</w:t>
      </w:r>
      <w:bookmarkEnd w:id="1925"/>
      <w:r>
        <w:t xml:space="preserve"> such that it</w:t>
      </w:r>
      <w:r>
        <w:br/>
        <w:t>Note: QDM Attribute: Recorder</w:t>
      </w:r>
    </w:p>
    <w:p w14:paraId="1B5D779B"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26" w:name="C_4499-35849"/>
      <w:r>
        <w:t xml:space="preserve"> (CONF:4499-35849)</w:t>
      </w:r>
      <w:bookmarkEnd w:id="1926"/>
      <w:r>
        <w:t>.</w:t>
      </w:r>
    </w:p>
    <w:p w14:paraId="6BC2312D" w14:textId="77777777" w:rsidR="004B3F04" w:rsidRDefault="004B3F04" w:rsidP="007E63CC">
      <w:pPr>
        <w:numPr>
          <w:ilvl w:val="1"/>
          <w:numId w:val="3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27" w:name="C_4499-36138"/>
      <w:r>
        <w:t xml:space="preserve"> (CONF:4499-36138)</w:t>
      </w:r>
      <w:bookmarkEnd w:id="1927"/>
      <w:r>
        <w:t>.</w:t>
      </w:r>
    </w:p>
    <w:p w14:paraId="13E56A36" w14:textId="77777777" w:rsidR="004B3F04" w:rsidRDefault="004B3F04" w:rsidP="007E63CC">
      <w:pPr>
        <w:numPr>
          <w:ilvl w:val="0"/>
          <w:numId w:val="36"/>
        </w:numPr>
      </w:pPr>
      <w:r>
        <w:rPr>
          <w:rStyle w:val="keyword"/>
        </w:rPr>
        <w:t>MAY</w:t>
      </w:r>
      <w:r>
        <w:t xml:space="preserve"> contain zero or one [0..1] </w:t>
      </w:r>
      <w:r>
        <w:rPr>
          <w:rStyle w:val="XMLnameBold"/>
        </w:rPr>
        <w:t>participation</w:t>
      </w:r>
      <w:bookmarkStart w:id="1928" w:name="C_4499-35172"/>
      <w:r>
        <w:t xml:space="preserve"> (CONF:4499-35172)</w:t>
      </w:r>
      <w:bookmarkEnd w:id="1928"/>
      <w:r>
        <w:t xml:space="preserve"> such that it</w:t>
      </w:r>
      <w:r>
        <w:br/>
        <w:t>Note: QDM Attribute: Recorder</w:t>
      </w:r>
    </w:p>
    <w:p w14:paraId="63284B98" w14:textId="77777777" w:rsidR="004B3F04" w:rsidRDefault="004B3F04" w:rsidP="007E63CC">
      <w:pPr>
        <w:numPr>
          <w:ilvl w:val="1"/>
          <w:numId w:val="3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29" w:name="C_4499-35177"/>
      <w:r>
        <w:t xml:space="preserve"> (CONF:4499-35177)</w:t>
      </w:r>
      <w:bookmarkEnd w:id="1929"/>
      <w:r>
        <w:t>.</w:t>
      </w:r>
    </w:p>
    <w:p w14:paraId="1BE8E5FB" w14:textId="77777777" w:rsidR="004B3F04" w:rsidRDefault="004B3F04" w:rsidP="007E63CC">
      <w:pPr>
        <w:numPr>
          <w:ilvl w:val="1"/>
          <w:numId w:val="36"/>
        </w:numPr>
      </w:pPr>
      <w:r>
        <w:rPr>
          <w:rStyle w:val="keyword"/>
        </w:rPr>
        <w:t>SHALL</w:t>
      </w:r>
      <w:r>
        <w:t xml:space="preserve"> contain exactly one [1..1] Entity - Patient</w:t>
      </w:r>
      <w:r>
        <w:rPr>
          <w:rStyle w:val="XMLname"/>
        </w:rPr>
        <w:t xml:space="preserve"> (identifier: urn:hl7ii:2.16.840.1.113883.10.20.28.4.136:2019-05-01)</w:t>
      </w:r>
      <w:bookmarkStart w:id="1930" w:name="C_4499-35173"/>
      <w:r>
        <w:t xml:space="preserve"> (CONF:4499-35173)</w:t>
      </w:r>
      <w:bookmarkEnd w:id="1930"/>
      <w:r>
        <w:t>.</w:t>
      </w:r>
    </w:p>
    <w:p w14:paraId="50CB86E7" w14:textId="77777777" w:rsidR="004B3F04" w:rsidRDefault="004B3F04" w:rsidP="004B3F04">
      <w:pPr>
        <w:pStyle w:val="Caption"/>
        <w:ind w:left="130" w:right="115"/>
      </w:pPr>
      <w:bookmarkStart w:id="1931" w:name="_Toc64842031"/>
      <w:bookmarkStart w:id="1932" w:name="_Toc65482947"/>
      <w:r>
        <w:lastRenderedPageBreak/>
        <w:t xml:space="preserve">Figure </w:t>
      </w:r>
      <w:r>
        <w:fldChar w:fldCharType="begin"/>
      </w:r>
      <w:r>
        <w:instrText>SEQ Figure \* ARABIC</w:instrText>
      </w:r>
      <w:r>
        <w:fldChar w:fldCharType="separate"/>
      </w:r>
      <w:r>
        <w:t>33</w:t>
      </w:r>
      <w:r>
        <w:fldChar w:fldCharType="end"/>
      </w:r>
      <w:r>
        <w:t>: Family History (V2) Example</w:t>
      </w:r>
      <w:bookmarkEnd w:id="1931"/>
      <w:bookmarkEnd w:id="1932"/>
    </w:p>
    <w:p w14:paraId="2B033904" w14:textId="77777777" w:rsidR="004B3F04" w:rsidRDefault="004B3F04" w:rsidP="004B3F04">
      <w:pPr>
        <w:pStyle w:val="Example"/>
        <w:ind w:left="130" w:right="115"/>
      </w:pPr>
      <w:r>
        <w:t>&lt;observationCriteria classCode="OBS" moodCode="EVN"&gt;</w:t>
      </w:r>
    </w:p>
    <w:p w14:paraId="35AF13EA" w14:textId="77777777" w:rsidR="004B3F04" w:rsidRDefault="004B3F04" w:rsidP="004B3F04">
      <w:pPr>
        <w:pStyle w:val="Example"/>
        <w:ind w:left="130" w:right="115"/>
      </w:pPr>
      <w:r>
        <w:t xml:space="preserve">    &lt;templateId&gt;</w:t>
      </w:r>
    </w:p>
    <w:p w14:paraId="189BBA19" w14:textId="77777777" w:rsidR="004B3F04" w:rsidRDefault="004B3F04" w:rsidP="004B3F04">
      <w:pPr>
        <w:pStyle w:val="Example"/>
        <w:ind w:left="130" w:right="115"/>
      </w:pPr>
      <w:r>
        <w:t xml:space="preserve">        &lt;item root="2.16.840.1.113883.10.20.28.4.111" extension="2019-05-01"/&gt;</w:t>
      </w:r>
    </w:p>
    <w:p w14:paraId="293F0C80" w14:textId="77777777" w:rsidR="004B3F04" w:rsidRDefault="004B3F04" w:rsidP="004B3F04">
      <w:pPr>
        <w:pStyle w:val="Example"/>
        <w:ind w:left="130" w:right="115"/>
      </w:pPr>
      <w:r>
        <w:t xml:space="preserve">    &lt;/templateId&gt;</w:t>
      </w:r>
    </w:p>
    <w:p w14:paraId="72CF65E9" w14:textId="77777777" w:rsidR="004B3F04" w:rsidRDefault="004B3F04" w:rsidP="004B3F04">
      <w:pPr>
        <w:pStyle w:val="Example"/>
        <w:ind w:left="130" w:right="115"/>
      </w:pPr>
      <w:r>
        <w:t xml:space="preserve">    &lt;id root="bd4673f9-0da9-4491-98ba-a00c4191d518"/&gt;</w:t>
      </w:r>
    </w:p>
    <w:p w14:paraId="19858C90" w14:textId="77777777" w:rsidR="004B3F04" w:rsidRDefault="004B3F04" w:rsidP="004B3F04">
      <w:pPr>
        <w:pStyle w:val="Example"/>
        <w:ind w:left="130" w:right="115"/>
      </w:pPr>
      <w:r>
        <w:t xml:space="preserve">    &lt;code code="10157-6" codeSystem="2.16.840.1.113883.6.1" codeSystemName="LOINC"&gt;</w:t>
      </w:r>
    </w:p>
    <w:p w14:paraId="336E3FF6" w14:textId="77777777" w:rsidR="004B3F04" w:rsidRDefault="004B3F04" w:rsidP="004B3F04">
      <w:pPr>
        <w:pStyle w:val="Example"/>
        <w:ind w:left="130" w:right="115"/>
      </w:pPr>
      <w:r>
        <w:t xml:space="preserve">        &lt;displayName value="Family History"/&gt;</w:t>
      </w:r>
    </w:p>
    <w:p w14:paraId="27989D6E" w14:textId="77777777" w:rsidR="004B3F04" w:rsidRDefault="004B3F04" w:rsidP="004B3F04">
      <w:pPr>
        <w:pStyle w:val="Example"/>
        <w:ind w:left="130" w:right="115"/>
      </w:pPr>
      <w:r>
        <w:t xml:space="preserve">    &lt;/code&gt;</w:t>
      </w:r>
    </w:p>
    <w:p w14:paraId="24DC4F5E" w14:textId="77777777" w:rsidR="004B3F04" w:rsidRDefault="004B3F04" w:rsidP="004B3F04">
      <w:pPr>
        <w:pStyle w:val="Example"/>
        <w:ind w:left="130" w:right="115"/>
      </w:pPr>
      <w:r>
        <w:t xml:space="preserve">    &lt;title value="Family History"/&gt;</w:t>
      </w:r>
    </w:p>
    <w:p w14:paraId="32DD8AC9" w14:textId="77777777" w:rsidR="004B3F04" w:rsidRDefault="004B3F04" w:rsidP="004B3F04">
      <w:pPr>
        <w:pStyle w:val="Example"/>
        <w:ind w:left="130" w:right="115"/>
      </w:pPr>
      <w:r>
        <w:t xml:space="preserve">    &lt;statusCode code="completed"/&gt;</w:t>
      </w:r>
    </w:p>
    <w:p w14:paraId="78221F5A" w14:textId="77777777" w:rsidR="004B3F04" w:rsidRDefault="004B3F04" w:rsidP="004B3F04">
      <w:pPr>
        <w:pStyle w:val="Example"/>
        <w:ind w:left="130" w:right="115"/>
      </w:pPr>
      <w:r>
        <w:t xml:space="preserve">    &lt;value xsi:type="CD" valueSet="{$QDMElementValueSetOID}"/&gt;</w:t>
      </w:r>
    </w:p>
    <w:p w14:paraId="5019B3D5" w14:textId="77777777" w:rsidR="004B3F04" w:rsidRDefault="004B3F04" w:rsidP="004B3F04">
      <w:pPr>
        <w:pStyle w:val="Example"/>
        <w:ind w:left="130" w:right="115"/>
      </w:pPr>
      <w:r>
        <w:t xml:space="preserve">    &lt;participation typeCode="SBJ"&gt;</w:t>
      </w:r>
    </w:p>
    <w:p w14:paraId="0514E134" w14:textId="77777777" w:rsidR="004B3F04" w:rsidRDefault="004B3F04" w:rsidP="004B3F04">
      <w:pPr>
        <w:pStyle w:val="Example"/>
        <w:ind w:left="130" w:right="115"/>
      </w:pPr>
      <w:r>
        <w:t xml:space="preserve">        &lt;role classCode="PRS"&gt;</w:t>
      </w:r>
    </w:p>
    <w:p w14:paraId="0D102DCF" w14:textId="77777777" w:rsidR="004B3F04" w:rsidRDefault="004B3F04" w:rsidP="004B3F04">
      <w:pPr>
        <w:pStyle w:val="Example"/>
        <w:ind w:left="130" w:right="115"/>
      </w:pPr>
      <w:r>
        <w:t xml:space="preserve">            &lt;code valueSet="{$RelationshipValueSetOID}"/&gt;</w:t>
      </w:r>
    </w:p>
    <w:p w14:paraId="40BA0E3B" w14:textId="77777777" w:rsidR="004B3F04" w:rsidRDefault="004B3F04" w:rsidP="004B3F04">
      <w:pPr>
        <w:pStyle w:val="Example"/>
        <w:ind w:left="130" w:right="115"/>
      </w:pPr>
      <w:r>
        <w:t xml:space="preserve">        &lt;/role&gt;</w:t>
      </w:r>
    </w:p>
    <w:p w14:paraId="3CC0B178" w14:textId="77777777" w:rsidR="004B3F04" w:rsidRDefault="004B3F04" w:rsidP="004B3F04">
      <w:pPr>
        <w:pStyle w:val="Example"/>
        <w:ind w:left="130" w:right="115"/>
      </w:pPr>
      <w:r>
        <w:t xml:space="preserve">    &lt;/participation&gt;</w:t>
      </w:r>
    </w:p>
    <w:p w14:paraId="47651FBC" w14:textId="77777777" w:rsidR="004B3F04" w:rsidRDefault="004B3F04" w:rsidP="004B3F04">
      <w:pPr>
        <w:pStyle w:val="Example"/>
        <w:ind w:left="130" w:right="115"/>
      </w:pPr>
      <w:r>
        <w:t>&lt;/observationCriteria&gt;</w:t>
      </w:r>
    </w:p>
    <w:p w14:paraId="0D7F52A8" w14:textId="77777777" w:rsidR="004B3F04" w:rsidRDefault="004B3F04" w:rsidP="004B3F04">
      <w:pPr>
        <w:pStyle w:val="BodyText"/>
      </w:pPr>
    </w:p>
    <w:p w14:paraId="6892A4F6" w14:textId="6CBD9481" w:rsidR="004B3F04" w:rsidRDefault="004B3F04" w:rsidP="004B3F04">
      <w:pPr>
        <w:pStyle w:val="Heading2nospace"/>
      </w:pPr>
      <w:bookmarkStart w:id="1933" w:name="E_Immunization_Administered_V5"/>
      <w:bookmarkStart w:id="1934" w:name="_Toc64841898"/>
      <w:bookmarkStart w:id="1935" w:name="_Toc65482814"/>
      <w:r>
        <w:t>Immunization, Administered (V5)</w:t>
      </w:r>
      <w:bookmarkEnd w:id="1933"/>
      <w:bookmarkEnd w:id="1934"/>
      <w:r w:rsidR="006F762B">
        <w:t xml:space="preserve"> - DRAFT</w:t>
      </w:r>
      <w:bookmarkEnd w:id="1935"/>
    </w:p>
    <w:p w14:paraId="5CCF5878" w14:textId="77777777" w:rsidR="004B3F04" w:rsidRDefault="004B3F04" w:rsidP="004B3F04">
      <w:pPr>
        <w:pStyle w:val="BracketData"/>
      </w:pPr>
      <w:r>
        <w:t>[substanceAdministrationCriteria: identifier urn:hl7ii:2.16.840.1.113883.10.20.28.4.112:2021-02-01 (open)]</w:t>
      </w:r>
    </w:p>
    <w:p w14:paraId="1981CB0A" w14:textId="77777777" w:rsidR="004B3F04" w:rsidRDefault="004B3F04" w:rsidP="004B3F04">
      <w:pPr>
        <w:pStyle w:val="Caption"/>
      </w:pPr>
      <w:bookmarkStart w:id="1936" w:name="_Toc64842150"/>
      <w:bookmarkStart w:id="1937" w:name="_Toc65483234"/>
      <w:r>
        <w:t xml:space="preserve">Table </w:t>
      </w:r>
      <w:r>
        <w:fldChar w:fldCharType="begin"/>
      </w:r>
      <w:r>
        <w:instrText>SEQ Table \* ARABIC</w:instrText>
      </w:r>
      <w:r>
        <w:fldChar w:fldCharType="separate"/>
      </w:r>
      <w:r>
        <w:t>73</w:t>
      </w:r>
      <w:r>
        <w:fldChar w:fldCharType="end"/>
      </w:r>
      <w:r>
        <w:t>: Immunization, Administered (V5) Contexts</w:t>
      </w:r>
      <w:bookmarkEnd w:id="1936"/>
      <w:bookmarkEnd w:id="193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B27F047" w14:textId="77777777" w:rsidTr="000659BE">
        <w:trPr>
          <w:cantSplit/>
          <w:tblHeader/>
          <w:jc w:val="center"/>
        </w:trPr>
        <w:tc>
          <w:tcPr>
            <w:tcW w:w="360" w:type="dxa"/>
            <w:shd w:val="clear" w:color="auto" w:fill="E6E6E6"/>
          </w:tcPr>
          <w:p w14:paraId="2356F123" w14:textId="77777777" w:rsidR="004B3F04" w:rsidRDefault="004B3F04" w:rsidP="000659BE">
            <w:pPr>
              <w:pStyle w:val="TableHead"/>
            </w:pPr>
            <w:r>
              <w:t>Contained By:</w:t>
            </w:r>
          </w:p>
        </w:tc>
        <w:tc>
          <w:tcPr>
            <w:tcW w:w="360" w:type="dxa"/>
            <w:shd w:val="clear" w:color="auto" w:fill="E6E6E6"/>
          </w:tcPr>
          <w:p w14:paraId="596D8F86" w14:textId="77777777" w:rsidR="004B3F04" w:rsidRDefault="004B3F04" w:rsidP="000659BE">
            <w:pPr>
              <w:pStyle w:val="TableHead"/>
            </w:pPr>
            <w:r>
              <w:t>Contains:</w:t>
            </w:r>
          </w:p>
        </w:tc>
      </w:tr>
      <w:tr w:rsidR="004B3F04" w14:paraId="755DCA2A" w14:textId="77777777" w:rsidTr="000659BE">
        <w:trPr>
          <w:jc w:val="center"/>
        </w:trPr>
        <w:tc>
          <w:tcPr>
            <w:tcW w:w="360" w:type="dxa"/>
          </w:tcPr>
          <w:p w14:paraId="2639C383"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0E4BC3"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6C7D4324"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C85AAF9"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4EFCE5B4"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5704FCA9"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2A21A73E" w14:textId="77777777" w:rsidR="004B3F04" w:rsidRDefault="004B3F04" w:rsidP="004B3F04">
      <w:pPr>
        <w:pStyle w:val="BodyText"/>
      </w:pPr>
    </w:p>
    <w:p w14:paraId="6819C445" w14:textId="77777777" w:rsidR="004B3F04" w:rsidRDefault="004B3F04" w:rsidP="004B3F04">
      <w:r>
        <w:t>This template represents the QDM data type: Immunization, Administered.</w:t>
      </w:r>
    </w:p>
    <w:p w14:paraId="3F8B8799" w14:textId="77777777" w:rsidR="004B3F04" w:rsidRDefault="004B3F04" w:rsidP="004B3F04">
      <w:r>
        <w:t>Immunization represents vaccines administered to patients in healthcare settings but does not include non-vaccine agents.</w:t>
      </w:r>
      <w:r>
        <w:br/>
        <w:t>Timing: The relevant dateTime references the point in time the immunization is administered.</w:t>
      </w:r>
      <w:r>
        <w:br/>
        <w:t>Author dateTime is used only for Negation Rationale, which indicates a one-time documentation of a reason an activity is not performed. Negation of QDM datatype-related actions for a reason always use the author dateTime attribute to reference timing.</w:t>
      </w:r>
    </w:p>
    <w:p w14:paraId="66DDCE13" w14:textId="77777777" w:rsidR="004B3F04" w:rsidRDefault="004B3F04" w:rsidP="004B3F04">
      <w:pPr>
        <w:pStyle w:val="Caption"/>
      </w:pPr>
      <w:bookmarkStart w:id="1938" w:name="_Toc64842151"/>
      <w:bookmarkStart w:id="1939" w:name="_Toc65483235"/>
      <w:r>
        <w:lastRenderedPageBreak/>
        <w:t xml:space="preserve">Table </w:t>
      </w:r>
      <w:r>
        <w:fldChar w:fldCharType="begin"/>
      </w:r>
      <w:r>
        <w:instrText>SEQ Table \* ARABIC</w:instrText>
      </w:r>
      <w:r>
        <w:fldChar w:fldCharType="separate"/>
      </w:r>
      <w:r>
        <w:t>74</w:t>
      </w:r>
      <w:r>
        <w:fldChar w:fldCharType="end"/>
      </w:r>
      <w:r>
        <w:t>: Immunization, Administered (V5) Constraints Overview</w:t>
      </w:r>
      <w:bookmarkEnd w:id="1938"/>
      <w:bookmarkEnd w:id="193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522F6DF" w14:textId="77777777" w:rsidTr="000659BE">
        <w:trPr>
          <w:cantSplit/>
          <w:tblHeader/>
          <w:jc w:val="center"/>
        </w:trPr>
        <w:tc>
          <w:tcPr>
            <w:tcW w:w="0" w:type="dxa"/>
            <w:shd w:val="clear" w:color="auto" w:fill="E6E6E6"/>
            <w:noWrap/>
          </w:tcPr>
          <w:p w14:paraId="66379268" w14:textId="77777777" w:rsidR="004B3F04" w:rsidRDefault="004B3F04" w:rsidP="000659BE">
            <w:pPr>
              <w:pStyle w:val="TableHead"/>
            </w:pPr>
            <w:r>
              <w:t>XPath</w:t>
            </w:r>
          </w:p>
        </w:tc>
        <w:tc>
          <w:tcPr>
            <w:tcW w:w="720" w:type="dxa"/>
            <w:shd w:val="clear" w:color="auto" w:fill="E6E6E6"/>
            <w:noWrap/>
          </w:tcPr>
          <w:p w14:paraId="7CF88202" w14:textId="77777777" w:rsidR="004B3F04" w:rsidRDefault="004B3F04" w:rsidP="000659BE">
            <w:pPr>
              <w:pStyle w:val="TableHead"/>
            </w:pPr>
            <w:r>
              <w:t>Card.</w:t>
            </w:r>
          </w:p>
        </w:tc>
        <w:tc>
          <w:tcPr>
            <w:tcW w:w="1152" w:type="dxa"/>
            <w:shd w:val="clear" w:color="auto" w:fill="E6E6E6"/>
            <w:noWrap/>
          </w:tcPr>
          <w:p w14:paraId="64A08BF2" w14:textId="77777777" w:rsidR="004B3F04" w:rsidRDefault="004B3F04" w:rsidP="000659BE">
            <w:pPr>
              <w:pStyle w:val="TableHead"/>
            </w:pPr>
            <w:r>
              <w:t>Verb</w:t>
            </w:r>
          </w:p>
        </w:tc>
        <w:tc>
          <w:tcPr>
            <w:tcW w:w="864" w:type="dxa"/>
            <w:shd w:val="clear" w:color="auto" w:fill="E6E6E6"/>
            <w:noWrap/>
          </w:tcPr>
          <w:p w14:paraId="7E25C19D" w14:textId="77777777" w:rsidR="004B3F04" w:rsidRDefault="004B3F04" w:rsidP="000659BE">
            <w:pPr>
              <w:pStyle w:val="TableHead"/>
            </w:pPr>
            <w:r>
              <w:t>Data Type</w:t>
            </w:r>
          </w:p>
        </w:tc>
        <w:tc>
          <w:tcPr>
            <w:tcW w:w="864" w:type="dxa"/>
            <w:shd w:val="clear" w:color="auto" w:fill="E6E6E6"/>
            <w:noWrap/>
          </w:tcPr>
          <w:p w14:paraId="0981AA29" w14:textId="77777777" w:rsidR="004B3F04" w:rsidRDefault="004B3F04" w:rsidP="000659BE">
            <w:pPr>
              <w:pStyle w:val="TableHead"/>
            </w:pPr>
            <w:r>
              <w:t>CONF#</w:t>
            </w:r>
          </w:p>
        </w:tc>
        <w:tc>
          <w:tcPr>
            <w:tcW w:w="864" w:type="dxa"/>
            <w:shd w:val="clear" w:color="auto" w:fill="E6E6E6"/>
            <w:noWrap/>
          </w:tcPr>
          <w:p w14:paraId="4E699FC4" w14:textId="77777777" w:rsidR="004B3F04" w:rsidRDefault="004B3F04" w:rsidP="000659BE">
            <w:pPr>
              <w:pStyle w:val="TableHead"/>
            </w:pPr>
            <w:r>
              <w:t>Value</w:t>
            </w:r>
          </w:p>
        </w:tc>
      </w:tr>
      <w:tr w:rsidR="004B3F04" w14:paraId="7C9B060D" w14:textId="77777777" w:rsidTr="000659BE">
        <w:trPr>
          <w:jc w:val="center"/>
        </w:trPr>
        <w:tc>
          <w:tcPr>
            <w:tcW w:w="10160" w:type="dxa"/>
            <w:gridSpan w:val="6"/>
          </w:tcPr>
          <w:p w14:paraId="6965AC97" w14:textId="77777777" w:rsidR="004B3F04" w:rsidRDefault="004B3F04" w:rsidP="000659BE">
            <w:pPr>
              <w:pStyle w:val="TableText"/>
            </w:pPr>
            <w:r>
              <w:t>substanceAdministrationCriteria (identifier: urn:hl7ii:2.16.840.1.113883.10.20.28.4.112:2021-02-01)</w:t>
            </w:r>
          </w:p>
        </w:tc>
      </w:tr>
      <w:tr w:rsidR="004B3F04" w14:paraId="2A53B48F" w14:textId="77777777" w:rsidTr="000659BE">
        <w:trPr>
          <w:jc w:val="center"/>
        </w:trPr>
        <w:tc>
          <w:tcPr>
            <w:tcW w:w="3345" w:type="dxa"/>
          </w:tcPr>
          <w:p w14:paraId="624421D3" w14:textId="77777777" w:rsidR="004B3F04" w:rsidRDefault="004B3F04" w:rsidP="000659BE">
            <w:pPr>
              <w:pStyle w:val="TableText"/>
            </w:pPr>
            <w:r>
              <w:tab/>
              <w:t>@classCode</w:t>
            </w:r>
          </w:p>
        </w:tc>
        <w:tc>
          <w:tcPr>
            <w:tcW w:w="720" w:type="dxa"/>
          </w:tcPr>
          <w:p w14:paraId="6AD2744A" w14:textId="77777777" w:rsidR="004B3F04" w:rsidRDefault="004B3F04" w:rsidP="000659BE">
            <w:pPr>
              <w:pStyle w:val="TableText"/>
            </w:pPr>
            <w:r>
              <w:t>1..1</w:t>
            </w:r>
          </w:p>
        </w:tc>
        <w:tc>
          <w:tcPr>
            <w:tcW w:w="1152" w:type="dxa"/>
          </w:tcPr>
          <w:p w14:paraId="26C43684" w14:textId="77777777" w:rsidR="004B3F04" w:rsidRDefault="004B3F04" w:rsidP="000659BE">
            <w:pPr>
              <w:pStyle w:val="TableText"/>
            </w:pPr>
            <w:r>
              <w:t>SHALL</w:t>
            </w:r>
          </w:p>
        </w:tc>
        <w:tc>
          <w:tcPr>
            <w:tcW w:w="864" w:type="dxa"/>
          </w:tcPr>
          <w:p w14:paraId="506C34B4" w14:textId="77777777" w:rsidR="004B3F04" w:rsidRDefault="004B3F04" w:rsidP="000659BE">
            <w:pPr>
              <w:pStyle w:val="TableText"/>
            </w:pPr>
          </w:p>
        </w:tc>
        <w:tc>
          <w:tcPr>
            <w:tcW w:w="1104" w:type="dxa"/>
          </w:tcPr>
          <w:p w14:paraId="622EB38E" w14:textId="77777777" w:rsidR="004B3F04" w:rsidRDefault="006C736C" w:rsidP="000659BE">
            <w:pPr>
              <w:pStyle w:val="TableText"/>
            </w:pPr>
            <w:hyperlink w:anchor="C_4499-33833">
              <w:r w:rsidR="004B3F04">
                <w:rPr>
                  <w:rStyle w:val="HyperlinkText9pt"/>
                </w:rPr>
                <w:t>4499-33833</w:t>
              </w:r>
            </w:hyperlink>
          </w:p>
        </w:tc>
        <w:tc>
          <w:tcPr>
            <w:tcW w:w="2975" w:type="dxa"/>
          </w:tcPr>
          <w:p w14:paraId="34AB4A72" w14:textId="77777777" w:rsidR="004B3F04" w:rsidRDefault="004B3F04" w:rsidP="000659BE">
            <w:pPr>
              <w:pStyle w:val="TableText"/>
            </w:pPr>
            <w:r>
              <w:t>SBADM</w:t>
            </w:r>
          </w:p>
        </w:tc>
      </w:tr>
      <w:tr w:rsidR="004B3F04" w14:paraId="6D6FB130" w14:textId="77777777" w:rsidTr="000659BE">
        <w:trPr>
          <w:jc w:val="center"/>
        </w:trPr>
        <w:tc>
          <w:tcPr>
            <w:tcW w:w="3345" w:type="dxa"/>
          </w:tcPr>
          <w:p w14:paraId="68428DD1" w14:textId="77777777" w:rsidR="004B3F04" w:rsidRDefault="004B3F04" w:rsidP="000659BE">
            <w:pPr>
              <w:pStyle w:val="TableText"/>
            </w:pPr>
            <w:r>
              <w:tab/>
              <w:t>@moodCode</w:t>
            </w:r>
          </w:p>
        </w:tc>
        <w:tc>
          <w:tcPr>
            <w:tcW w:w="720" w:type="dxa"/>
          </w:tcPr>
          <w:p w14:paraId="5C4769C9" w14:textId="77777777" w:rsidR="004B3F04" w:rsidRDefault="004B3F04" w:rsidP="000659BE">
            <w:pPr>
              <w:pStyle w:val="TableText"/>
            </w:pPr>
            <w:r>
              <w:t>1..1</w:t>
            </w:r>
          </w:p>
        </w:tc>
        <w:tc>
          <w:tcPr>
            <w:tcW w:w="1152" w:type="dxa"/>
          </w:tcPr>
          <w:p w14:paraId="3AB21C36" w14:textId="77777777" w:rsidR="004B3F04" w:rsidRDefault="004B3F04" w:rsidP="000659BE">
            <w:pPr>
              <w:pStyle w:val="TableText"/>
            </w:pPr>
            <w:r>
              <w:t>SHALL</w:t>
            </w:r>
          </w:p>
        </w:tc>
        <w:tc>
          <w:tcPr>
            <w:tcW w:w="864" w:type="dxa"/>
          </w:tcPr>
          <w:p w14:paraId="5DF11570" w14:textId="77777777" w:rsidR="004B3F04" w:rsidRDefault="004B3F04" w:rsidP="000659BE">
            <w:pPr>
              <w:pStyle w:val="TableText"/>
            </w:pPr>
          </w:p>
        </w:tc>
        <w:tc>
          <w:tcPr>
            <w:tcW w:w="1104" w:type="dxa"/>
          </w:tcPr>
          <w:p w14:paraId="04D05104" w14:textId="77777777" w:rsidR="004B3F04" w:rsidRDefault="006C736C" w:rsidP="000659BE">
            <w:pPr>
              <w:pStyle w:val="TableText"/>
            </w:pPr>
            <w:hyperlink w:anchor="C_4499-33834">
              <w:r w:rsidR="004B3F04">
                <w:rPr>
                  <w:rStyle w:val="HyperlinkText9pt"/>
                </w:rPr>
                <w:t>4499-33834</w:t>
              </w:r>
            </w:hyperlink>
          </w:p>
        </w:tc>
        <w:tc>
          <w:tcPr>
            <w:tcW w:w="2975" w:type="dxa"/>
          </w:tcPr>
          <w:p w14:paraId="46C0CC70" w14:textId="77777777" w:rsidR="004B3F04" w:rsidRDefault="004B3F04" w:rsidP="000659BE">
            <w:pPr>
              <w:pStyle w:val="TableText"/>
            </w:pPr>
            <w:r>
              <w:t>urn:oid:2.16.840.1.113883.5.1001 (HL7ActMood) = EVN</w:t>
            </w:r>
          </w:p>
        </w:tc>
      </w:tr>
      <w:tr w:rsidR="004B3F04" w14:paraId="0821128A" w14:textId="77777777" w:rsidTr="000659BE">
        <w:trPr>
          <w:jc w:val="center"/>
        </w:trPr>
        <w:tc>
          <w:tcPr>
            <w:tcW w:w="3345" w:type="dxa"/>
          </w:tcPr>
          <w:p w14:paraId="70ED69BB" w14:textId="77777777" w:rsidR="004B3F04" w:rsidRDefault="004B3F04" w:rsidP="000659BE">
            <w:pPr>
              <w:pStyle w:val="TableText"/>
            </w:pPr>
            <w:r>
              <w:tab/>
              <w:t>@actionNegationInd</w:t>
            </w:r>
          </w:p>
        </w:tc>
        <w:tc>
          <w:tcPr>
            <w:tcW w:w="720" w:type="dxa"/>
          </w:tcPr>
          <w:p w14:paraId="5EFE2F55" w14:textId="77777777" w:rsidR="004B3F04" w:rsidRDefault="004B3F04" w:rsidP="000659BE">
            <w:pPr>
              <w:pStyle w:val="TableText"/>
            </w:pPr>
            <w:r>
              <w:t>0..1</w:t>
            </w:r>
          </w:p>
        </w:tc>
        <w:tc>
          <w:tcPr>
            <w:tcW w:w="1152" w:type="dxa"/>
          </w:tcPr>
          <w:p w14:paraId="586AA838" w14:textId="77777777" w:rsidR="004B3F04" w:rsidRDefault="004B3F04" w:rsidP="000659BE">
            <w:pPr>
              <w:pStyle w:val="TableText"/>
            </w:pPr>
            <w:r>
              <w:t>MAY</w:t>
            </w:r>
          </w:p>
        </w:tc>
        <w:tc>
          <w:tcPr>
            <w:tcW w:w="864" w:type="dxa"/>
          </w:tcPr>
          <w:p w14:paraId="0EC44C1B" w14:textId="77777777" w:rsidR="004B3F04" w:rsidRDefault="004B3F04" w:rsidP="000659BE">
            <w:pPr>
              <w:pStyle w:val="TableText"/>
            </w:pPr>
          </w:p>
        </w:tc>
        <w:tc>
          <w:tcPr>
            <w:tcW w:w="1104" w:type="dxa"/>
          </w:tcPr>
          <w:p w14:paraId="1BA86088" w14:textId="77777777" w:rsidR="004B3F04" w:rsidRDefault="006C736C" w:rsidP="000659BE">
            <w:pPr>
              <w:pStyle w:val="TableText"/>
            </w:pPr>
            <w:hyperlink w:anchor="C_4499-33835">
              <w:r w:rsidR="004B3F04">
                <w:rPr>
                  <w:rStyle w:val="HyperlinkText9pt"/>
                </w:rPr>
                <w:t>4499-33835</w:t>
              </w:r>
            </w:hyperlink>
          </w:p>
        </w:tc>
        <w:tc>
          <w:tcPr>
            <w:tcW w:w="2975" w:type="dxa"/>
          </w:tcPr>
          <w:p w14:paraId="258C0824" w14:textId="77777777" w:rsidR="004B3F04" w:rsidRDefault="004B3F04" w:rsidP="000659BE">
            <w:pPr>
              <w:pStyle w:val="TableText"/>
            </w:pPr>
          </w:p>
        </w:tc>
      </w:tr>
      <w:tr w:rsidR="004B3F04" w14:paraId="1E23FFF8" w14:textId="77777777" w:rsidTr="000659BE">
        <w:trPr>
          <w:jc w:val="center"/>
        </w:trPr>
        <w:tc>
          <w:tcPr>
            <w:tcW w:w="3345" w:type="dxa"/>
          </w:tcPr>
          <w:p w14:paraId="77D0FA37" w14:textId="77777777" w:rsidR="004B3F04" w:rsidRDefault="004B3F04" w:rsidP="000659BE">
            <w:pPr>
              <w:pStyle w:val="TableText"/>
            </w:pPr>
            <w:r>
              <w:tab/>
              <w:t>templateId</w:t>
            </w:r>
          </w:p>
        </w:tc>
        <w:tc>
          <w:tcPr>
            <w:tcW w:w="720" w:type="dxa"/>
          </w:tcPr>
          <w:p w14:paraId="271C1821" w14:textId="77777777" w:rsidR="004B3F04" w:rsidRDefault="004B3F04" w:rsidP="000659BE">
            <w:pPr>
              <w:pStyle w:val="TableText"/>
            </w:pPr>
            <w:r>
              <w:t>1..1</w:t>
            </w:r>
          </w:p>
        </w:tc>
        <w:tc>
          <w:tcPr>
            <w:tcW w:w="1152" w:type="dxa"/>
          </w:tcPr>
          <w:p w14:paraId="7BD65F1C" w14:textId="77777777" w:rsidR="004B3F04" w:rsidRDefault="004B3F04" w:rsidP="000659BE">
            <w:pPr>
              <w:pStyle w:val="TableText"/>
            </w:pPr>
            <w:r>
              <w:t>SHALL</w:t>
            </w:r>
          </w:p>
        </w:tc>
        <w:tc>
          <w:tcPr>
            <w:tcW w:w="864" w:type="dxa"/>
          </w:tcPr>
          <w:p w14:paraId="6A0BAD0E" w14:textId="77777777" w:rsidR="004B3F04" w:rsidRDefault="004B3F04" w:rsidP="000659BE">
            <w:pPr>
              <w:pStyle w:val="TableText"/>
            </w:pPr>
          </w:p>
        </w:tc>
        <w:tc>
          <w:tcPr>
            <w:tcW w:w="1104" w:type="dxa"/>
          </w:tcPr>
          <w:p w14:paraId="5CFAE3E7" w14:textId="77777777" w:rsidR="004B3F04" w:rsidRDefault="006C736C" w:rsidP="000659BE">
            <w:pPr>
              <w:pStyle w:val="TableText"/>
            </w:pPr>
            <w:hyperlink w:anchor="C_4499-33830">
              <w:r w:rsidR="004B3F04">
                <w:rPr>
                  <w:rStyle w:val="HyperlinkText9pt"/>
                </w:rPr>
                <w:t>4499-33830</w:t>
              </w:r>
            </w:hyperlink>
          </w:p>
        </w:tc>
        <w:tc>
          <w:tcPr>
            <w:tcW w:w="2975" w:type="dxa"/>
          </w:tcPr>
          <w:p w14:paraId="2005EB63" w14:textId="77777777" w:rsidR="004B3F04" w:rsidRDefault="004B3F04" w:rsidP="000659BE">
            <w:pPr>
              <w:pStyle w:val="TableText"/>
            </w:pPr>
          </w:p>
        </w:tc>
      </w:tr>
      <w:tr w:rsidR="004B3F04" w14:paraId="4A573788" w14:textId="77777777" w:rsidTr="000659BE">
        <w:trPr>
          <w:jc w:val="center"/>
        </w:trPr>
        <w:tc>
          <w:tcPr>
            <w:tcW w:w="3345" w:type="dxa"/>
          </w:tcPr>
          <w:p w14:paraId="661FA01D" w14:textId="77777777" w:rsidR="004B3F04" w:rsidRDefault="004B3F04" w:rsidP="000659BE">
            <w:pPr>
              <w:pStyle w:val="TableText"/>
            </w:pPr>
            <w:r>
              <w:tab/>
            </w:r>
            <w:r>
              <w:tab/>
              <w:t>item</w:t>
            </w:r>
          </w:p>
        </w:tc>
        <w:tc>
          <w:tcPr>
            <w:tcW w:w="720" w:type="dxa"/>
          </w:tcPr>
          <w:p w14:paraId="664E5C43" w14:textId="77777777" w:rsidR="004B3F04" w:rsidRDefault="004B3F04" w:rsidP="000659BE">
            <w:pPr>
              <w:pStyle w:val="TableText"/>
            </w:pPr>
            <w:r>
              <w:t>1..1</w:t>
            </w:r>
          </w:p>
        </w:tc>
        <w:tc>
          <w:tcPr>
            <w:tcW w:w="1152" w:type="dxa"/>
          </w:tcPr>
          <w:p w14:paraId="67366D79" w14:textId="77777777" w:rsidR="004B3F04" w:rsidRDefault="004B3F04" w:rsidP="000659BE">
            <w:pPr>
              <w:pStyle w:val="TableText"/>
            </w:pPr>
            <w:r>
              <w:t>SHALL</w:t>
            </w:r>
          </w:p>
        </w:tc>
        <w:tc>
          <w:tcPr>
            <w:tcW w:w="864" w:type="dxa"/>
          </w:tcPr>
          <w:p w14:paraId="2E12B3D1" w14:textId="77777777" w:rsidR="004B3F04" w:rsidRDefault="004B3F04" w:rsidP="000659BE">
            <w:pPr>
              <w:pStyle w:val="TableText"/>
            </w:pPr>
          </w:p>
        </w:tc>
        <w:tc>
          <w:tcPr>
            <w:tcW w:w="1104" w:type="dxa"/>
          </w:tcPr>
          <w:p w14:paraId="1E89323E" w14:textId="77777777" w:rsidR="004B3F04" w:rsidRDefault="006C736C" w:rsidP="000659BE">
            <w:pPr>
              <w:pStyle w:val="TableText"/>
            </w:pPr>
            <w:hyperlink w:anchor="C_4499-33831">
              <w:r w:rsidR="004B3F04">
                <w:rPr>
                  <w:rStyle w:val="HyperlinkText9pt"/>
                </w:rPr>
                <w:t>4499-33831</w:t>
              </w:r>
            </w:hyperlink>
          </w:p>
        </w:tc>
        <w:tc>
          <w:tcPr>
            <w:tcW w:w="2975" w:type="dxa"/>
          </w:tcPr>
          <w:p w14:paraId="10593BC9" w14:textId="77777777" w:rsidR="004B3F04" w:rsidRDefault="004B3F04" w:rsidP="000659BE">
            <w:pPr>
              <w:pStyle w:val="TableText"/>
            </w:pPr>
          </w:p>
        </w:tc>
      </w:tr>
      <w:tr w:rsidR="004B3F04" w14:paraId="77A9E70C" w14:textId="77777777" w:rsidTr="000659BE">
        <w:trPr>
          <w:jc w:val="center"/>
        </w:trPr>
        <w:tc>
          <w:tcPr>
            <w:tcW w:w="3345" w:type="dxa"/>
          </w:tcPr>
          <w:p w14:paraId="0EFA2803" w14:textId="77777777" w:rsidR="004B3F04" w:rsidRDefault="004B3F04" w:rsidP="000659BE">
            <w:pPr>
              <w:pStyle w:val="TableText"/>
            </w:pPr>
            <w:r>
              <w:tab/>
            </w:r>
            <w:r>
              <w:tab/>
            </w:r>
            <w:r>
              <w:tab/>
              <w:t>@root</w:t>
            </w:r>
          </w:p>
        </w:tc>
        <w:tc>
          <w:tcPr>
            <w:tcW w:w="720" w:type="dxa"/>
          </w:tcPr>
          <w:p w14:paraId="2DDDB922" w14:textId="77777777" w:rsidR="004B3F04" w:rsidRDefault="004B3F04" w:rsidP="000659BE">
            <w:pPr>
              <w:pStyle w:val="TableText"/>
            </w:pPr>
            <w:r>
              <w:t>1..1</w:t>
            </w:r>
          </w:p>
        </w:tc>
        <w:tc>
          <w:tcPr>
            <w:tcW w:w="1152" w:type="dxa"/>
          </w:tcPr>
          <w:p w14:paraId="2E14101D" w14:textId="77777777" w:rsidR="004B3F04" w:rsidRDefault="004B3F04" w:rsidP="000659BE">
            <w:pPr>
              <w:pStyle w:val="TableText"/>
            </w:pPr>
            <w:r>
              <w:t>SHALL</w:t>
            </w:r>
          </w:p>
        </w:tc>
        <w:tc>
          <w:tcPr>
            <w:tcW w:w="864" w:type="dxa"/>
          </w:tcPr>
          <w:p w14:paraId="52BAFC4E" w14:textId="77777777" w:rsidR="004B3F04" w:rsidRDefault="004B3F04" w:rsidP="000659BE">
            <w:pPr>
              <w:pStyle w:val="TableText"/>
            </w:pPr>
          </w:p>
        </w:tc>
        <w:tc>
          <w:tcPr>
            <w:tcW w:w="1104" w:type="dxa"/>
          </w:tcPr>
          <w:p w14:paraId="6A6E1905" w14:textId="77777777" w:rsidR="004B3F04" w:rsidRDefault="006C736C" w:rsidP="000659BE">
            <w:pPr>
              <w:pStyle w:val="TableText"/>
            </w:pPr>
            <w:hyperlink w:anchor="C_4499-33836">
              <w:r w:rsidR="004B3F04">
                <w:rPr>
                  <w:rStyle w:val="HyperlinkText9pt"/>
                </w:rPr>
                <w:t>4499-33836</w:t>
              </w:r>
            </w:hyperlink>
          </w:p>
        </w:tc>
        <w:tc>
          <w:tcPr>
            <w:tcW w:w="2975" w:type="dxa"/>
          </w:tcPr>
          <w:p w14:paraId="1CC2C91C" w14:textId="77777777" w:rsidR="004B3F04" w:rsidRDefault="004B3F04" w:rsidP="000659BE">
            <w:pPr>
              <w:pStyle w:val="TableText"/>
            </w:pPr>
            <w:r>
              <w:t>2.16.840.1.113883.10.20.28.4.112</w:t>
            </w:r>
          </w:p>
        </w:tc>
      </w:tr>
      <w:tr w:rsidR="004B3F04" w14:paraId="6F6C2A6A" w14:textId="77777777" w:rsidTr="000659BE">
        <w:trPr>
          <w:jc w:val="center"/>
        </w:trPr>
        <w:tc>
          <w:tcPr>
            <w:tcW w:w="3345" w:type="dxa"/>
          </w:tcPr>
          <w:p w14:paraId="4C11BA2F" w14:textId="77777777" w:rsidR="004B3F04" w:rsidRDefault="004B3F04" w:rsidP="000659BE">
            <w:pPr>
              <w:pStyle w:val="TableText"/>
            </w:pPr>
            <w:r>
              <w:tab/>
            </w:r>
            <w:r>
              <w:tab/>
            </w:r>
            <w:r>
              <w:tab/>
              <w:t>@extension</w:t>
            </w:r>
          </w:p>
        </w:tc>
        <w:tc>
          <w:tcPr>
            <w:tcW w:w="720" w:type="dxa"/>
          </w:tcPr>
          <w:p w14:paraId="5F207C9B" w14:textId="77777777" w:rsidR="004B3F04" w:rsidRDefault="004B3F04" w:rsidP="000659BE">
            <w:pPr>
              <w:pStyle w:val="TableText"/>
            </w:pPr>
            <w:r>
              <w:t>1..1</w:t>
            </w:r>
          </w:p>
        </w:tc>
        <w:tc>
          <w:tcPr>
            <w:tcW w:w="1152" w:type="dxa"/>
          </w:tcPr>
          <w:p w14:paraId="7C5936D9" w14:textId="77777777" w:rsidR="004B3F04" w:rsidRDefault="004B3F04" w:rsidP="000659BE">
            <w:pPr>
              <w:pStyle w:val="TableText"/>
            </w:pPr>
            <w:r>
              <w:t>SHALL</w:t>
            </w:r>
          </w:p>
        </w:tc>
        <w:tc>
          <w:tcPr>
            <w:tcW w:w="864" w:type="dxa"/>
          </w:tcPr>
          <w:p w14:paraId="059A1C4B" w14:textId="77777777" w:rsidR="004B3F04" w:rsidRDefault="004B3F04" w:rsidP="000659BE">
            <w:pPr>
              <w:pStyle w:val="TableText"/>
            </w:pPr>
          </w:p>
        </w:tc>
        <w:tc>
          <w:tcPr>
            <w:tcW w:w="1104" w:type="dxa"/>
          </w:tcPr>
          <w:p w14:paraId="043C2DA9" w14:textId="77777777" w:rsidR="004B3F04" w:rsidRDefault="006C736C" w:rsidP="000659BE">
            <w:pPr>
              <w:pStyle w:val="TableText"/>
            </w:pPr>
            <w:hyperlink w:anchor="C_4499-34384">
              <w:r w:rsidR="004B3F04">
                <w:rPr>
                  <w:rStyle w:val="HyperlinkText9pt"/>
                </w:rPr>
                <w:t>4499-34384</w:t>
              </w:r>
            </w:hyperlink>
          </w:p>
        </w:tc>
        <w:tc>
          <w:tcPr>
            <w:tcW w:w="2975" w:type="dxa"/>
          </w:tcPr>
          <w:p w14:paraId="13B059A7" w14:textId="77777777" w:rsidR="004B3F04" w:rsidRDefault="004B3F04" w:rsidP="000659BE">
            <w:pPr>
              <w:pStyle w:val="TableText"/>
            </w:pPr>
            <w:r>
              <w:t>2021-02-01</w:t>
            </w:r>
          </w:p>
        </w:tc>
      </w:tr>
      <w:tr w:rsidR="004B3F04" w14:paraId="21103C44" w14:textId="77777777" w:rsidTr="000659BE">
        <w:trPr>
          <w:jc w:val="center"/>
        </w:trPr>
        <w:tc>
          <w:tcPr>
            <w:tcW w:w="3345" w:type="dxa"/>
          </w:tcPr>
          <w:p w14:paraId="23A4210A" w14:textId="77777777" w:rsidR="004B3F04" w:rsidRDefault="004B3F04" w:rsidP="000659BE">
            <w:pPr>
              <w:pStyle w:val="TableText"/>
            </w:pPr>
            <w:r>
              <w:tab/>
              <w:t>id</w:t>
            </w:r>
          </w:p>
        </w:tc>
        <w:tc>
          <w:tcPr>
            <w:tcW w:w="720" w:type="dxa"/>
          </w:tcPr>
          <w:p w14:paraId="6A945246" w14:textId="77777777" w:rsidR="004B3F04" w:rsidRDefault="004B3F04" w:rsidP="000659BE">
            <w:pPr>
              <w:pStyle w:val="TableText"/>
            </w:pPr>
            <w:r>
              <w:t>1..1</w:t>
            </w:r>
          </w:p>
        </w:tc>
        <w:tc>
          <w:tcPr>
            <w:tcW w:w="1152" w:type="dxa"/>
          </w:tcPr>
          <w:p w14:paraId="572538DF" w14:textId="77777777" w:rsidR="004B3F04" w:rsidRDefault="004B3F04" w:rsidP="000659BE">
            <w:pPr>
              <w:pStyle w:val="TableText"/>
            </w:pPr>
            <w:r>
              <w:t>SHALL</w:t>
            </w:r>
          </w:p>
        </w:tc>
        <w:tc>
          <w:tcPr>
            <w:tcW w:w="864" w:type="dxa"/>
          </w:tcPr>
          <w:p w14:paraId="4A039D00" w14:textId="77777777" w:rsidR="004B3F04" w:rsidRDefault="004B3F04" w:rsidP="000659BE">
            <w:pPr>
              <w:pStyle w:val="TableText"/>
            </w:pPr>
          </w:p>
        </w:tc>
        <w:tc>
          <w:tcPr>
            <w:tcW w:w="1104" w:type="dxa"/>
          </w:tcPr>
          <w:p w14:paraId="07AAE89D" w14:textId="77777777" w:rsidR="004B3F04" w:rsidRDefault="006C736C" w:rsidP="000659BE">
            <w:pPr>
              <w:pStyle w:val="TableText"/>
            </w:pPr>
            <w:hyperlink w:anchor="C_4499-33837">
              <w:r w:rsidR="004B3F04">
                <w:rPr>
                  <w:rStyle w:val="HyperlinkText9pt"/>
                </w:rPr>
                <w:t>4499-33837</w:t>
              </w:r>
            </w:hyperlink>
          </w:p>
        </w:tc>
        <w:tc>
          <w:tcPr>
            <w:tcW w:w="2975" w:type="dxa"/>
          </w:tcPr>
          <w:p w14:paraId="42AA79D2" w14:textId="77777777" w:rsidR="004B3F04" w:rsidRDefault="004B3F04" w:rsidP="000659BE">
            <w:pPr>
              <w:pStyle w:val="TableText"/>
            </w:pPr>
          </w:p>
        </w:tc>
      </w:tr>
      <w:tr w:rsidR="004B3F04" w14:paraId="6D95CC37" w14:textId="77777777" w:rsidTr="000659BE">
        <w:trPr>
          <w:jc w:val="center"/>
        </w:trPr>
        <w:tc>
          <w:tcPr>
            <w:tcW w:w="3345" w:type="dxa"/>
          </w:tcPr>
          <w:p w14:paraId="06E4C16B" w14:textId="77777777" w:rsidR="004B3F04" w:rsidRDefault="004B3F04" w:rsidP="000659BE">
            <w:pPr>
              <w:pStyle w:val="TableText"/>
            </w:pPr>
            <w:r>
              <w:tab/>
              <w:t>code</w:t>
            </w:r>
          </w:p>
        </w:tc>
        <w:tc>
          <w:tcPr>
            <w:tcW w:w="720" w:type="dxa"/>
          </w:tcPr>
          <w:p w14:paraId="10DCC8A4" w14:textId="77777777" w:rsidR="004B3F04" w:rsidRDefault="004B3F04" w:rsidP="000659BE">
            <w:pPr>
              <w:pStyle w:val="TableText"/>
            </w:pPr>
            <w:r>
              <w:t>1..1</w:t>
            </w:r>
          </w:p>
        </w:tc>
        <w:tc>
          <w:tcPr>
            <w:tcW w:w="1152" w:type="dxa"/>
          </w:tcPr>
          <w:p w14:paraId="0109F9D9" w14:textId="77777777" w:rsidR="004B3F04" w:rsidRDefault="004B3F04" w:rsidP="000659BE">
            <w:pPr>
              <w:pStyle w:val="TableText"/>
            </w:pPr>
            <w:r>
              <w:t>SHALL</w:t>
            </w:r>
          </w:p>
        </w:tc>
        <w:tc>
          <w:tcPr>
            <w:tcW w:w="864" w:type="dxa"/>
          </w:tcPr>
          <w:p w14:paraId="76C2AB22" w14:textId="77777777" w:rsidR="004B3F04" w:rsidRDefault="004B3F04" w:rsidP="000659BE">
            <w:pPr>
              <w:pStyle w:val="TableText"/>
            </w:pPr>
          </w:p>
        </w:tc>
        <w:tc>
          <w:tcPr>
            <w:tcW w:w="1104" w:type="dxa"/>
          </w:tcPr>
          <w:p w14:paraId="252C2520" w14:textId="77777777" w:rsidR="004B3F04" w:rsidRDefault="006C736C" w:rsidP="000659BE">
            <w:pPr>
              <w:pStyle w:val="TableText"/>
            </w:pPr>
            <w:hyperlink w:anchor="C_4499-33832">
              <w:r w:rsidR="004B3F04">
                <w:rPr>
                  <w:rStyle w:val="HyperlinkText9pt"/>
                </w:rPr>
                <w:t>4499-33832</w:t>
              </w:r>
            </w:hyperlink>
          </w:p>
        </w:tc>
        <w:tc>
          <w:tcPr>
            <w:tcW w:w="2975" w:type="dxa"/>
          </w:tcPr>
          <w:p w14:paraId="2998FFB0" w14:textId="77777777" w:rsidR="004B3F04" w:rsidRDefault="004B3F04" w:rsidP="000659BE">
            <w:pPr>
              <w:pStyle w:val="TableText"/>
            </w:pPr>
          </w:p>
        </w:tc>
      </w:tr>
      <w:tr w:rsidR="004B3F04" w14:paraId="582D25ED" w14:textId="77777777" w:rsidTr="000659BE">
        <w:trPr>
          <w:jc w:val="center"/>
        </w:trPr>
        <w:tc>
          <w:tcPr>
            <w:tcW w:w="3345" w:type="dxa"/>
          </w:tcPr>
          <w:p w14:paraId="26C84C8C" w14:textId="77777777" w:rsidR="004B3F04" w:rsidRDefault="004B3F04" w:rsidP="000659BE">
            <w:pPr>
              <w:pStyle w:val="TableText"/>
            </w:pPr>
            <w:r>
              <w:tab/>
            </w:r>
            <w:r>
              <w:tab/>
              <w:t>@code</w:t>
            </w:r>
          </w:p>
        </w:tc>
        <w:tc>
          <w:tcPr>
            <w:tcW w:w="720" w:type="dxa"/>
          </w:tcPr>
          <w:p w14:paraId="6D2D665B" w14:textId="77777777" w:rsidR="004B3F04" w:rsidRDefault="004B3F04" w:rsidP="000659BE">
            <w:pPr>
              <w:pStyle w:val="TableText"/>
            </w:pPr>
            <w:r>
              <w:t>1..1</w:t>
            </w:r>
          </w:p>
        </w:tc>
        <w:tc>
          <w:tcPr>
            <w:tcW w:w="1152" w:type="dxa"/>
          </w:tcPr>
          <w:p w14:paraId="01BCA68D" w14:textId="77777777" w:rsidR="004B3F04" w:rsidRDefault="004B3F04" w:rsidP="000659BE">
            <w:pPr>
              <w:pStyle w:val="TableText"/>
            </w:pPr>
            <w:r>
              <w:t>SHALL</w:t>
            </w:r>
          </w:p>
        </w:tc>
        <w:tc>
          <w:tcPr>
            <w:tcW w:w="864" w:type="dxa"/>
          </w:tcPr>
          <w:p w14:paraId="3D4E1B81" w14:textId="77777777" w:rsidR="004B3F04" w:rsidRDefault="004B3F04" w:rsidP="000659BE">
            <w:pPr>
              <w:pStyle w:val="TableText"/>
            </w:pPr>
          </w:p>
        </w:tc>
        <w:tc>
          <w:tcPr>
            <w:tcW w:w="1104" w:type="dxa"/>
          </w:tcPr>
          <w:p w14:paraId="78820B1D" w14:textId="77777777" w:rsidR="004B3F04" w:rsidRDefault="006C736C" w:rsidP="000659BE">
            <w:pPr>
              <w:pStyle w:val="TableText"/>
            </w:pPr>
            <w:hyperlink w:anchor="C_4499-33838">
              <w:r w:rsidR="004B3F04">
                <w:rPr>
                  <w:rStyle w:val="HyperlinkText9pt"/>
                </w:rPr>
                <w:t>4499-33838</w:t>
              </w:r>
            </w:hyperlink>
          </w:p>
        </w:tc>
        <w:tc>
          <w:tcPr>
            <w:tcW w:w="2975" w:type="dxa"/>
          </w:tcPr>
          <w:p w14:paraId="2FF153EB" w14:textId="77777777" w:rsidR="004B3F04" w:rsidRDefault="004B3F04" w:rsidP="000659BE">
            <w:pPr>
              <w:pStyle w:val="TableText"/>
            </w:pPr>
            <w:r>
              <w:t>416118004</w:t>
            </w:r>
          </w:p>
        </w:tc>
      </w:tr>
      <w:tr w:rsidR="004B3F04" w14:paraId="400DA299" w14:textId="77777777" w:rsidTr="000659BE">
        <w:trPr>
          <w:jc w:val="center"/>
        </w:trPr>
        <w:tc>
          <w:tcPr>
            <w:tcW w:w="3345" w:type="dxa"/>
          </w:tcPr>
          <w:p w14:paraId="5714E0D8" w14:textId="77777777" w:rsidR="004B3F04" w:rsidRDefault="004B3F04" w:rsidP="000659BE">
            <w:pPr>
              <w:pStyle w:val="TableText"/>
            </w:pPr>
            <w:r>
              <w:tab/>
            </w:r>
            <w:r>
              <w:tab/>
              <w:t>@codeSystem</w:t>
            </w:r>
          </w:p>
        </w:tc>
        <w:tc>
          <w:tcPr>
            <w:tcW w:w="720" w:type="dxa"/>
          </w:tcPr>
          <w:p w14:paraId="57029FF3" w14:textId="77777777" w:rsidR="004B3F04" w:rsidRDefault="004B3F04" w:rsidP="000659BE">
            <w:pPr>
              <w:pStyle w:val="TableText"/>
            </w:pPr>
            <w:r>
              <w:t>1..1</w:t>
            </w:r>
          </w:p>
        </w:tc>
        <w:tc>
          <w:tcPr>
            <w:tcW w:w="1152" w:type="dxa"/>
          </w:tcPr>
          <w:p w14:paraId="1ABF132F" w14:textId="77777777" w:rsidR="004B3F04" w:rsidRDefault="004B3F04" w:rsidP="000659BE">
            <w:pPr>
              <w:pStyle w:val="TableText"/>
            </w:pPr>
            <w:r>
              <w:t>SHALL</w:t>
            </w:r>
          </w:p>
        </w:tc>
        <w:tc>
          <w:tcPr>
            <w:tcW w:w="864" w:type="dxa"/>
          </w:tcPr>
          <w:p w14:paraId="2F4FA6C0" w14:textId="77777777" w:rsidR="004B3F04" w:rsidRDefault="004B3F04" w:rsidP="000659BE">
            <w:pPr>
              <w:pStyle w:val="TableText"/>
            </w:pPr>
          </w:p>
        </w:tc>
        <w:tc>
          <w:tcPr>
            <w:tcW w:w="1104" w:type="dxa"/>
          </w:tcPr>
          <w:p w14:paraId="1DBCE1D4" w14:textId="77777777" w:rsidR="004B3F04" w:rsidRDefault="006C736C" w:rsidP="000659BE">
            <w:pPr>
              <w:pStyle w:val="TableText"/>
            </w:pPr>
            <w:hyperlink w:anchor="C_4499-33839">
              <w:r w:rsidR="004B3F04">
                <w:rPr>
                  <w:rStyle w:val="HyperlinkText9pt"/>
                </w:rPr>
                <w:t>4499-33839</w:t>
              </w:r>
            </w:hyperlink>
          </w:p>
        </w:tc>
        <w:tc>
          <w:tcPr>
            <w:tcW w:w="2975" w:type="dxa"/>
          </w:tcPr>
          <w:p w14:paraId="72303FD4" w14:textId="77777777" w:rsidR="004B3F04" w:rsidRDefault="004B3F04" w:rsidP="000659BE">
            <w:pPr>
              <w:pStyle w:val="TableText"/>
            </w:pPr>
            <w:r>
              <w:t>2.16.840.1.113883.6.96</w:t>
            </w:r>
          </w:p>
        </w:tc>
      </w:tr>
      <w:tr w:rsidR="004B3F04" w14:paraId="079A86EC" w14:textId="77777777" w:rsidTr="000659BE">
        <w:trPr>
          <w:jc w:val="center"/>
        </w:trPr>
        <w:tc>
          <w:tcPr>
            <w:tcW w:w="3345" w:type="dxa"/>
          </w:tcPr>
          <w:p w14:paraId="6623A7B7" w14:textId="77777777" w:rsidR="004B3F04" w:rsidRDefault="004B3F04" w:rsidP="000659BE">
            <w:pPr>
              <w:pStyle w:val="TableText"/>
            </w:pPr>
            <w:r>
              <w:tab/>
              <w:t>title</w:t>
            </w:r>
          </w:p>
        </w:tc>
        <w:tc>
          <w:tcPr>
            <w:tcW w:w="720" w:type="dxa"/>
          </w:tcPr>
          <w:p w14:paraId="00E5F30C" w14:textId="77777777" w:rsidR="004B3F04" w:rsidRDefault="004B3F04" w:rsidP="000659BE">
            <w:pPr>
              <w:pStyle w:val="TableText"/>
            </w:pPr>
            <w:r>
              <w:t>1..1</w:t>
            </w:r>
          </w:p>
        </w:tc>
        <w:tc>
          <w:tcPr>
            <w:tcW w:w="1152" w:type="dxa"/>
          </w:tcPr>
          <w:p w14:paraId="10A9C57D" w14:textId="77777777" w:rsidR="004B3F04" w:rsidRDefault="004B3F04" w:rsidP="000659BE">
            <w:pPr>
              <w:pStyle w:val="TableText"/>
            </w:pPr>
            <w:r>
              <w:t>SHALL</w:t>
            </w:r>
          </w:p>
        </w:tc>
        <w:tc>
          <w:tcPr>
            <w:tcW w:w="864" w:type="dxa"/>
          </w:tcPr>
          <w:p w14:paraId="5C0A13BE" w14:textId="77777777" w:rsidR="004B3F04" w:rsidRDefault="004B3F04" w:rsidP="000659BE">
            <w:pPr>
              <w:pStyle w:val="TableText"/>
            </w:pPr>
          </w:p>
        </w:tc>
        <w:tc>
          <w:tcPr>
            <w:tcW w:w="1104" w:type="dxa"/>
          </w:tcPr>
          <w:p w14:paraId="09A4425F" w14:textId="77777777" w:rsidR="004B3F04" w:rsidRDefault="006C736C" w:rsidP="000659BE">
            <w:pPr>
              <w:pStyle w:val="TableText"/>
            </w:pPr>
            <w:hyperlink w:anchor="C_4499-33840">
              <w:r w:rsidR="004B3F04">
                <w:rPr>
                  <w:rStyle w:val="HyperlinkText9pt"/>
                </w:rPr>
                <w:t>4499-33840</w:t>
              </w:r>
            </w:hyperlink>
          </w:p>
        </w:tc>
        <w:tc>
          <w:tcPr>
            <w:tcW w:w="2975" w:type="dxa"/>
          </w:tcPr>
          <w:p w14:paraId="7D92E650" w14:textId="77777777" w:rsidR="004B3F04" w:rsidRDefault="004B3F04" w:rsidP="000659BE">
            <w:pPr>
              <w:pStyle w:val="TableText"/>
            </w:pPr>
          </w:p>
        </w:tc>
      </w:tr>
      <w:tr w:rsidR="004B3F04" w14:paraId="2A22088C" w14:textId="77777777" w:rsidTr="000659BE">
        <w:trPr>
          <w:jc w:val="center"/>
        </w:trPr>
        <w:tc>
          <w:tcPr>
            <w:tcW w:w="3345" w:type="dxa"/>
          </w:tcPr>
          <w:p w14:paraId="4E36C8F3" w14:textId="77777777" w:rsidR="004B3F04" w:rsidRDefault="004B3F04" w:rsidP="000659BE">
            <w:pPr>
              <w:pStyle w:val="TableText"/>
            </w:pPr>
            <w:r>
              <w:tab/>
              <w:t>statusCode</w:t>
            </w:r>
          </w:p>
        </w:tc>
        <w:tc>
          <w:tcPr>
            <w:tcW w:w="720" w:type="dxa"/>
          </w:tcPr>
          <w:p w14:paraId="26C7FB7B" w14:textId="77777777" w:rsidR="004B3F04" w:rsidRDefault="004B3F04" w:rsidP="000659BE">
            <w:pPr>
              <w:pStyle w:val="TableText"/>
            </w:pPr>
            <w:r>
              <w:t>1..1</w:t>
            </w:r>
          </w:p>
        </w:tc>
        <w:tc>
          <w:tcPr>
            <w:tcW w:w="1152" w:type="dxa"/>
          </w:tcPr>
          <w:p w14:paraId="6107520F" w14:textId="77777777" w:rsidR="004B3F04" w:rsidRDefault="004B3F04" w:rsidP="000659BE">
            <w:pPr>
              <w:pStyle w:val="TableText"/>
            </w:pPr>
            <w:r>
              <w:t>SHALL</w:t>
            </w:r>
          </w:p>
        </w:tc>
        <w:tc>
          <w:tcPr>
            <w:tcW w:w="864" w:type="dxa"/>
          </w:tcPr>
          <w:p w14:paraId="70E3E203" w14:textId="77777777" w:rsidR="004B3F04" w:rsidRDefault="004B3F04" w:rsidP="000659BE">
            <w:pPr>
              <w:pStyle w:val="TableText"/>
            </w:pPr>
          </w:p>
        </w:tc>
        <w:tc>
          <w:tcPr>
            <w:tcW w:w="1104" w:type="dxa"/>
          </w:tcPr>
          <w:p w14:paraId="716281C0" w14:textId="77777777" w:rsidR="004B3F04" w:rsidRDefault="006C736C" w:rsidP="000659BE">
            <w:pPr>
              <w:pStyle w:val="TableText"/>
            </w:pPr>
            <w:hyperlink w:anchor="C_4499-33841">
              <w:r w:rsidR="004B3F04">
                <w:rPr>
                  <w:rStyle w:val="HyperlinkText9pt"/>
                </w:rPr>
                <w:t>4499-33841</w:t>
              </w:r>
            </w:hyperlink>
          </w:p>
        </w:tc>
        <w:tc>
          <w:tcPr>
            <w:tcW w:w="2975" w:type="dxa"/>
          </w:tcPr>
          <w:p w14:paraId="6B189BE8" w14:textId="77777777" w:rsidR="004B3F04" w:rsidRDefault="004B3F04" w:rsidP="000659BE">
            <w:pPr>
              <w:pStyle w:val="TableText"/>
            </w:pPr>
          </w:p>
        </w:tc>
      </w:tr>
      <w:tr w:rsidR="004B3F04" w14:paraId="18E32BF6" w14:textId="77777777" w:rsidTr="000659BE">
        <w:trPr>
          <w:jc w:val="center"/>
        </w:trPr>
        <w:tc>
          <w:tcPr>
            <w:tcW w:w="3345" w:type="dxa"/>
          </w:tcPr>
          <w:p w14:paraId="76AEA0AC" w14:textId="77777777" w:rsidR="004B3F04" w:rsidRDefault="004B3F04" w:rsidP="000659BE">
            <w:pPr>
              <w:pStyle w:val="TableText"/>
            </w:pPr>
            <w:r>
              <w:tab/>
            </w:r>
            <w:r>
              <w:tab/>
              <w:t>@code</w:t>
            </w:r>
          </w:p>
        </w:tc>
        <w:tc>
          <w:tcPr>
            <w:tcW w:w="720" w:type="dxa"/>
          </w:tcPr>
          <w:p w14:paraId="2456E112" w14:textId="77777777" w:rsidR="004B3F04" w:rsidRDefault="004B3F04" w:rsidP="000659BE">
            <w:pPr>
              <w:pStyle w:val="TableText"/>
            </w:pPr>
            <w:r>
              <w:t>1..1</w:t>
            </w:r>
          </w:p>
        </w:tc>
        <w:tc>
          <w:tcPr>
            <w:tcW w:w="1152" w:type="dxa"/>
          </w:tcPr>
          <w:p w14:paraId="3405294F" w14:textId="77777777" w:rsidR="004B3F04" w:rsidRDefault="004B3F04" w:rsidP="000659BE">
            <w:pPr>
              <w:pStyle w:val="TableText"/>
            </w:pPr>
            <w:r>
              <w:t>SHALL</w:t>
            </w:r>
          </w:p>
        </w:tc>
        <w:tc>
          <w:tcPr>
            <w:tcW w:w="864" w:type="dxa"/>
          </w:tcPr>
          <w:p w14:paraId="450E9743" w14:textId="77777777" w:rsidR="004B3F04" w:rsidRDefault="004B3F04" w:rsidP="000659BE">
            <w:pPr>
              <w:pStyle w:val="TableText"/>
            </w:pPr>
          </w:p>
        </w:tc>
        <w:tc>
          <w:tcPr>
            <w:tcW w:w="1104" w:type="dxa"/>
          </w:tcPr>
          <w:p w14:paraId="5BCDBDD4" w14:textId="77777777" w:rsidR="004B3F04" w:rsidRDefault="006C736C" w:rsidP="000659BE">
            <w:pPr>
              <w:pStyle w:val="TableText"/>
            </w:pPr>
            <w:hyperlink w:anchor="C_4499-33847">
              <w:r w:rsidR="004B3F04">
                <w:rPr>
                  <w:rStyle w:val="HyperlinkText9pt"/>
                </w:rPr>
                <w:t>4499-33847</w:t>
              </w:r>
            </w:hyperlink>
          </w:p>
        </w:tc>
        <w:tc>
          <w:tcPr>
            <w:tcW w:w="2975" w:type="dxa"/>
          </w:tcPr>
          <w:p w14:paraId="7EF85BB5" w14:textId="77777777" w:rsidR="004B3F04" w:rsidRDefault="004B3F04" w:rsidP="000659BE">
            <w:pPr>
              <w:pStyle w:val="TableText"/>
            </w:pPr>
            <w:r>
              <w:t>urn:oid:2.16.840.1.113883.5.14 (HL7ActStatus) = completed</w:t>
            </w:r>
          </w:p>
        </w:tc>
      </w:tr>
      <w:tr w:rsidR="004B3F04" w14:paraId="78325DBB" w14:textId="77777777" w:rsidTr="000659BE">
        <w:trPr>
          <w:jc w:val="center"/>
        </w:trPr>
        <w:tc>
          <w:tcPr>
            <w:tcW w:w="3345" w:type="dxa"/>
          </w:tcPr>
          <w:p w14:paraId="5E1A43EC" w14:textId="77777777" w:rsidR="004B3F04" w:rsidRDefault="004B3F04" w:rsidP="000659BE">
            <w:pPr>
              <w:pStyle w:val="TableText"/>
            </w:pPr>
            <w:r>
              <w:tab/>
              <w:t>effectiveTime</w:t>
            </w:r>
          </w:p>
        </w:tc>
        <w:tc>
          <w:tcPr>
            <w:tcW w:w="720" w:type="dxa"/>
          </w:tcPr>
          <w:p w14:paraId="30ACA07C" w14:textId="77777777" w:rsidR="004B3F04" w:rsidRDefault="004B3F04" w:rsidP="000659BE">
            <w:pPr>
              <w:pStyle w:val="TableText"/>
            </w:pPr>
            <w:r>
              <w:t>0..1</w:t>
            </w:r>
          </w:p>
        </w:tc>
        <w:tc>
          <w:tcPr>
            <w:tcW w:w="1152" w:type="dxa"/>
          </w:tcPr>
          <w:p w14:paraId="6995702A" w14:textId="77777777" w:rsidR="004B3F04" w:rsidRDefault="004B3F04" w:rsidP="000659BE">
            <w:pPr>
              <w:pStyle w:val="TableText"/>
            </w:pPr>
            <w:r>
              <w:t>MAY</w:t>
            </w:r>
          </w:p>
        </w:tc>
        <w:tc>
          <w:tcPr>
            <w:tcW w:w="864" w:type="dxa"/>
          </w:tcPr>
          <w:p w14:paraId="24FCE12A" w14:textId="77777777" w:rsidR="004B3F04" w:rsidRDefault="004B3F04" w:rsidP="000659BE">
            <w:pPr>
              <w:pStyle w:val="TableText"/>
            </w:pPr>
            <w:r>
              <w:t>IVL_TS</w:t>
            </w:r>
          </w:p>
        </w:tc>
        <w:tc>
          <w:tcPr>
            <w:tcW w:w="1104" w:type="dxa"/>
          </w:tcPr>
          <w:p w14:paraId="1456BCEF" w14:textId="77777777" w:rsidR="004B3F04" w:rsidRDefault="006C736C" w:rsidP="000659BE">
            <w:pPr>
              <w:pStyle w:val="TableText"/>
            </w:pPr>
            <w:hyperlink w:anchor="C_4499-33842">
              <w:r w:rsidR="004B3F04">
                <w:rPr>
                  <w:rStyle w:val="HyperlinkText9pt"/>
                </w:rPr>
                <w:t>4499-33842</w:t>
              </w:r>
            </w:hyperlink>
          </w:p>
        </w:tc>
        <w:tc>
          <w:tcPr>
            <w:tcW w:w="2975" w:type="dxa"/>
          </w:tcPr>
          <w:p w14:paraId="5E9AEAE6" w14:textId="77777777" w:rsidR="004B3F04" w:rsidRDefault="004B3F04" w:rsidP="000659BE">
            <w:pPr>
              <w:pStyle w:val="TableText"/>
            </w:pPr>
          </w:p>
        </w:tc>
      </w:tr>
      <w:tr w:rsidR="004B3F04" w14:paraId="488FD229" w14:textId="77777777" w:rsidTr="000659BE">
        <w:trPr>
          <w:jc w:val="center"/>
        </w:trPr>
        <w:tc>
          <w:tcPr>
            <w:tcW w:w="3345" w:type="dxa"/>
          </w:tcPr>
          <w:p w14:paraId="3F42C984" w14:textId="77777777" w:rsidR="004B3F04" w:rsidRDefault="004B3F04" w:rsidP="000659BE">
            <w:pPr>
              <w:pStyle w:val="TableText"/>
            </w:pPr>
            <w:r>
              <w:tab/>
            </w:r>
            <w:r>
              <w:tab/>
              <w:t>low</w:t>
            </w:r>
          </w:p>
        </w:tc>
        <w:tc>
          <w:tcPr>
            <w:tcW w:w="720" w:type="dxa"/>
          </w:tcPr>
          <w:p w14:paraId="0039AD17" w14:textId="77777777" w:rsidR="004B3F04" w:rsidRDefault="004B3F04" w:rsidP="000659BE">
            <w:pPr>
              <w:pStyle w:val="TableText"/>
            </w:pPr>
            <w:r>
              <w:t>1..1</w:t>
            </w:r>
          </w:p>
        </w:tc>
        <w:tc>
          <w:tcPr>
            <w:tcW w:w="1152" w:type="dxa"/>
          </w:tcPr>
          <w:p w14:paraId="3FB2008E" w14:textId="77777777" w:rsidR="004B3F04" w:rsidRDefault="004B3F04" w:rsidP="000659BE">
            <w:pPr>
              <w:pStyle w:val="TableText"/>
            </w:pPr>
            <w:r>
              <w:t>SHALL</w:t>
            </w:r>
          </w:p>
        </w:tc>
        <w:tc>
          <w:tcPr>
            <w:tcW w:w="864" w:type="dxa"/>
          </w:tcPr>
          <w:p w14:paraId="2ACC2014" w14:textId="77777777" w:rsidR="004B3F04" w:rsidRDefault="004B3F04" w:rsidP="000659BE">
            <w:pPr>
              <w:pStyle w:val="TableText"/>
            </w:pPr>
          </w:p>
        </w:tc>
        <w:tc>
          <w:tcPr>
            <w:tcW w:w="1104" w:type="dxa"/>
          </w:tcPr>
          <w:p w14:paraId="73F774FB" w14:textId="77777777" w:rsidR="004B3F04" w:rsidRDefault="006C736C" w:rsidP="000659BE">
            <w:pPr>
              <w:pStyle w:val="TableText"/>
            </w:pPr>
            <w:hyperlink w:anchor="C_4499-33848">
              <w:r w:rsidR="004B3F04">
                <w:rPr>
                  <w:rStyle w:val="HyperlinkText9pt"/>
                </w:rPr>
                <w:t>4499-33848</w:t>
              </w:r>
            </w:hyperlink>
          </w:p>
        </w:tc>
        <w:tc>
          <w:tcPr>
            <w:tcW w:w="2975" w:type="dxa"/>
          </w:tcPr>
          <w:p w14:paraId="774FB997" w14:textId="77777777" w:rsidR="004B3F04" w:rsidRDefault="004B3F04" w:rsidP="000659BE">
            <w:pPr>
              <w:pStyle w:val="TableText"/>
            </w:pPr>
          </w:p>
        </w:tc>
      </w:tr>
      <w:tr w:rsidR="004B3F04" w14:paraId="5B30FDCA" w14:textId="77777777" w:rsidTr="000659BE">
        <w:trPr>
          <w:jc w:val="center"/>
        </w:trPr>
        <w:tc>
          <w:tcPr>
            <w:tcW w:w="3345" w:type="dxa"/>
          </w:tcPr>
          <w:p w14:paraId="507E55EC" w14:textId="77777777" w:rsidR="004B3F04" w:rsidRDefault="004B3F04" w:rsidP="000659BE">
            <w:pPr>
              <w:pStyle w:val="TableText"/>
            </w:pPr>
            <w:r>
              <w:tab/>
              <w:t>routeCode</w:t>
            </w:r>
          </w:p>
        </w:tc>
        <w:tc>
          <w:tcPr>
            <w:tcW w:w="720" w:type="dxa"/>
          </w:tcPr>
          <w:p w14:paraId="19B30F36" w14:textId="77777777" w:rsidR="004B3F04" w:rsidRDefault="004B3F04" w:rsidP="000659BE">
            <w:pPr>
              <w:pStyle w:val="TableText"/>
            </w:pPr>
            <w:r>
              <w:t>0..1</w:t>
            </w:r>
          </w:p>
        </w:tc>
        <w:tc>
          <w:tcPr>
            <w:tcW w:w="1152" w:type="dxa"/>
          </w:tcPr>
          <w:p w14:paraId="055B413E" w14:textId="77777777" w:rsidR="004B3F04" w:rsidRDefault="004B3F04" w:rsidP="000659BE">
            <w:pPr>
              <w:pStyle w:val="TableText"/>
            </w:pPr>
            <w:r>
              <w:t>MAY</w:t>
            </w:r>
          </w:p>
        </w:tc>
        <w:tc>
          <w:tcPr>
            <w:tcW w:w="864" w:type="dxa"/>
          </w:tcPr>
          <w:p w14:paraId="18E2AAF6" w14:textId="77777777" w:rsidR="004B3F04" w:rsidRDefault="004B3F04" w:rsidP="000659BE">
            <w:pPr>
              <w:pStyle w:val="TableText"/>
            </w:pPr>
          </w:p>
        </w:tc>
        <w:tc>
          <w:tcPr>
            <w:tcW w:w="1104" w:type="dxa"/>
          </w:tcPr>
          <w:p w14:paraId="4AC56520" w14:textId="77777777" w:rsidR="004B3F04" w:rsidRDefault="006C736C" w:rsidP="000659BE">
            <w:pPr>
              <w:pStyle w:val="TableText"/>
            </w:pPr>
            <w:hyperlink w:anchor="C_4499-33843">
              <w:r w:rsidR="004B3F04">
                <w:rPr>
                  <w:rStyle w:val="HyperlinkText9pt"/>
                </w:rPr>
                <w:t>4499-33843</w:t>
              </w:r>
            </w:hyperlink>
          </w:p>
        </w:tc>
        <w:tc>
          <w:tcPr>
            <w:tcW w:w="2975" w:type="dxa"/>
          </w:tcPr>
          <w:p w14:paraId="11C55A97" w14:textId="77777777" w:rsidR="004B3F04" w:rsidRDefault="004B3F04" w:rsidP="000659BE">
            <w:pPr>
              <w:pStyle w:val="TableText"/>
            </w:pPr>
          </w:p>
        </w:tc>
      </w:tr>
      <w:tr w:rsidR="004B3F04" w14:paraId="490ADB2B" w14:textId="77777777" w:rsidTr="000659BE">
        <w:trPr>
          <w:jc w:val="center"/>
        </w:trPr>
        <w:tc>
          <w:tcPr>
            <w:tcW w:w="3345" w:type="dxa"/>
          </w:tcPr>
          <w:p w14:paraId="01850B4C" w14:textId="77777777" w:rsidR="004B3F04" w:rsidRDefault="004B3F04" w:rsidP="000659BE">
            <w:pPr>
              <w:pStyle w:val="TableText"/>
            </w:pPr>
            <w:r>
              <w:tab/>
            </w:r>
            <w:r>
              <w:tab/>
              <w:t>@valueSet</w:t>
            </w:r>
          </w:p>
        </w:tc>
        <w:tc>
          <w:tcPr>
            <w:tcW w:w="720" w:type="dxa"/>
          </w:tcPr>
          <w:p w14:paraId="680F1F13" w14:textId="77777777" w:rsidR="004B3F04" w:rsidRDefault="004B3F04" w:rsidP="000659BE">
            <w:pPr>
              <w:pStyle w:val="TableText"/>
            </w:pPr>
            <w:r>
              <w:t>0..1</w:t>
            </w:r>
          </w:p>
        </w:tc>
        <w:tc>
          <w:tcPr>
            <w:tcW w:w="1152" w:type="dxa"/>
          </w:tcPr>
          <w:p w14:paraId="27280C26" w14:textId="77777777" w:rsidR="004B3F04" w:rsidRDefault="004B3F04" w:rsidP="000659BE">
            <w:pPr>
              <w:pStyle w:val="TableText"/>
            </w:pPr>
            <w:r>
              <w:t>SHOULD</w:t>
            </w:r>
          </w:p>
        </w:tc>
        <w:tc>
          <w:tcPr>
            <w:tcW w:w="864" w:type="dxa"/>
          </w:tcPr>
          <w:p w14:paraId="4666D07E" w14:textId="77777777" w:rsidR="004B3F04" w:rsidRDefault="004B3F04" w:rsidP="000659BE">
            <w:pPr>
              <w:pStyle w:val="TableText"/>
            </w:pPr>
          </w:p>
        </w:tc>
        <w:tc>
          <w:tcPr>
            <w:tcW w:w="1104" w:type="dxa"/>
          </w:tcPr>
          <w:p w14:paraId="71593E92" w14:textId="77777777" w:rsidR="004B3F04" w:rsidRDefault="006C736C" w:rsidP="000659BE">
            <w:pPr>
              <w:pStyle w:val="TableText"/>
            </w:pPr>
            <w:hyperlink w:anchor="C_4499-33850">
              <w:r w:rsidR="004B3F04">
                <w:rPr>
                  <w:rStyle w:val="HyperlinkText9pt"/>
                </w:rPr>
                <w:t>4499-33850</w:t>
              </w:r>
            </w:hyperlink>
          </w:p>
        </w:tc>
        <w:tc>
          <w:tcPr>
            <w:tcW w:w="2975" w:type="dxa"/>
          </w:tcPr>
          <w:p w14:paraId="07C26E37" w14:textId="77777777" w:rsidR="004B3F04" w:rsidRDefault="004B3F04" w:rsidP="000659BE">
            <w:pPr>
              <w:pStyle w:val="TableText"/>
            </w:pPr>
          </w:p>
        </w:tc>
      </w:tr>
      <w:tr w:rsidR="004B3F04" w14:paraId="04FDE782" w14:textId="77777777" w:rsidTr="000659BE">
        <w:trPr>
          <w:jc w:val="center"/>
        </w:trPr>
        <w:tc>
          <w:tcPr>
            <w:tcW w:w="3345" w:type="dxa"/>
          </w:tcPr>
          <w:p w14:paraId="4086DA63" w14:textId="77777777" w:rsidR="004B3F04" w:rsidRDefault="004B3F04" w:rsidP="000659BE">
            <w:pPr>
              <w:pStyle w:val="TableText"/>
            </w:pPr>
            <w:r>
              <w:tab/>
              <w:t>doseQuantity</w:t>
            </w:r>
          </w:p>
        </w:tc>
        <w:tc>
          <w:tcPr>
            <w:tcW w:w="720" w:type="dxa"/>
          </w:tcPr>
          <w:p w14:paraId="1074D2AC" w14:textId="77777777" w:rsidR="004B3F04" w:rsidRDefault="004B3F04" w:rsidP="000659BE">
            <w:pPr>
              <w:pStyle w:val="TableText"/>
            </w:pPr>
            <w:r>
              <w:t>0..1</w:t>
            </w:r>
          </w:p>
        </w:tc>
        <w:tc>
          <w:tcPr>
            <w:tcW w:w="1152" w:type="dxa"/>
          </w:tcPr>
          <w:p w14:paraId="6CC2C7A1" w14:textId="77777777" w:rsidR="004B3F04" w:rsidRDefault="004B3F04" w:rsidP="000659BE">
            <w:pPr>
              <w:pStyle w:val="TableText"/>
            </w:pPr>
            <w:r>
              <w:t>MAY</w:t>
            </w:r>
          </w:p>
        </w:tc>
        <w:tc>
          <w:tcPr>
            <w:tcW w:w="864" w:type="dxa"/>
          </w:tcPr>
          <w:p w14:paraId="07715FB5" w14:textId="77777777" w:rsidR="004B3F04" w:rsidRDefault="004B3F04" w:rsidP="000659BE">
            <w:pPr>
              <w:pStyle w:val="TableText"/>
            </w:pPr>
          </w:p>
        </w:tc>
        <w:tc>
          <w:tcPr>
            <w:tcW w:w="1104" w:type="dxa"/>
          </w:tcPr>
          <w:p w14:paraId="23714BBE" w14:textId="77777777" w:rsidR="004B3F04" w:rsidRDefault="006C736C" w:rsidP="000659BE">
            <w:pPr>
              <w:pStyle w:val="TableText"/>
            </w:pPr>
            <w:hyperlink w:anchor="C_4499-33851">
              <w:r w:rsidR="004B3F04">
                <w:rPr>
                  <w:rStyle w:val="HyperlinkText9pt"/>
                </w:rPr>
                <w:t>4499-33851</w:t>
              </w:r>
            </w:hyperlink>
          </w:p>
        </w:tc>
        <w:tc>
          <w:tcPr>
            <w:tcW w:w="2975" w:type="dxa"/>
          </w:tcPr>
          <w:p w14:paraId="4C737936" w14:textId="77777777" w:rsidR="004B3F04" w:rsidRDefault="004B3F04" w:rsidP="000659BE">
            <w:pPr>
              <w:pStyle w:val="TableText"/>
            </w:pPr>
          </w:p>
        </w:tc>
      </w:tr>
      <w:tr w:rsidR="004B3F04" w14:paraId="35D64555" w14:textId="77777777" w:rsidTr="000659BE">
        <w:trPr>
          <w:jc w:val="center"/>
        </w:trPr>
        <w:tc>
          <w:tcPr>
            <w:tcW w:w="3345" w:type="dxa"/>
          </w:tcPr>
          <w:p w14:paraId="1BA7265E" w14:textId="77777777" w:rsidR="004B3F04" w:rsidRDefault="004B3F04" w:rsidP="000659BE">
            <w:pPr>
              <w:pStyle w:val="TableText"/>
            </w:pPr>
            <w:r>
              <w:tab/>
              <w:t>participation</w:t>
            </w:r>
          </w:p>
        </w:tc>
        <w:tc>
          <w:tcPr>
            <w:tcW w:w="720" w:type="dxa"/>
          </w:tcPr>
          <w:p w14:paraId="7677AA34" w14:textId="77777777" w:rsidR="004B3F04" w:rsidRDefault="004B3F04" w:rsidP="000659BE">
            <w:pPr>
              <w:pStyle w:val="TableText"/>
            </w:pPr>
            <w:r>
              <w:t>1..1</w:t>
            </w:r>
          </w:p>
        </w:tc>
        <w:tc>
          <w:tcPr>
            <w:tcW w:w="1152" w:type="dxa"/>
          </w:tcPr>
          <w:p w14:paraId="67C986B9" w14:textId="77777777" w:rsidR="004B3F04" w:rsidRDefault="004B3F04" w:rsidP="000659BE">
            <w:pPr>
              <w:pStyle w:val="TableText"/>
            </w:pPr>
            <w:r>
              <w:t>SHALL</w:t>
            </w:r>
          </w:p>
        </w:tc>
        <w:tc>
          <w:tcPr>
            <w:tcW w:w="864" w:type="dxa"/>
          </w:tcPr>
          <w:p w14:paraId="39424E89" w14:textId="77777777" w:rsidR="004B3F04" w:rsidRDefault="004B3F04" w:rsidP="000659BE">
            <w:pPr>
              <w:pStyle w:val="TableText"/>
            </w:pPr>
          </w:p>
        </w:tc>
        <w:tc>
          <w:tcPr>
            <w:tcW w:w="1104" w:type="dxa"/>
          </w:tcPr>
          <w:p w14:paraId="3FCBA3C1" w14:textId="77777777" w:rsidR="004B3F04" w:rsidRDefault="006C736C" w:rsidP="000659BE">
            <w:pPr>
              <w:pStyle w:val="TableText"/>
            </w:pPr>
            <w:hyperlink w:anchor="C_4499-33844">
              <w:r w:rsidR="004B3F04">
                <w:rPr>
                  <w:rStyle w:val="HyperlinkText9pt"/>
                </w:rPr>
                <w:t>4499-33844</w:t>
              </w:r>
            </w:hyperlink>
          </w:p>
        </w:tc>
        <w:tc>
          <w:tcPr>
            <w:tcW w:w="2975" w:type="dxa"/>
          </w:tcPr>
          <w:p w14:paraId="0255EF9F" w14:textId="77777777" w:rsidR="004B3F04" w:rsidRDefault="004B3F04" w:rsidP="000659BE">
            <w:pPr>
              <w:pStyle w:val="TableText"/>
            </w:pPr>
          </w:p>
        </w:tc>
      </w:tr>
      <w:tr w:rsidR="004B3F04" w14:paraId="5AC9918A" w14:textId="77777777" w:rsidTr="000659BE">
        <w:trPr>
          <w:jc w:val="center"/>
        </w:trPr>
        <w:tc>
          <w:tcPr>
            <w:tcW w:w="3345" w:type="dxa"/>
          </w:tcPr>
          <w:p w14:paraId="782EABEA" w14:textId="77777777" w:rsidR="004B3F04" w:rsidRDefault="004B3F04" w:rsidP="000659BE">
            <w:pPr>
              <w:pStyle w:val="TableText"/>
            </w:pPr>
            <w:r>
              <w:tab/>
            </w:r>
            <w:r>
              <w:tab/>
              <w:t>@typeCode</w:t>
            </w:r>
          </w:p>
        </w:tc>
        <w:tc>
          <w:tcPr>
            <w:tcW w:w="720" w:type="dxa"/>
          </w:tcPr>
          <w:p w14:paraId="31861F47" w14:textId="77777777" w:rsidR="004B3F04" w:rsidRDefault="004B3F04" w:rsidP="000659BE">
            <w:pPr>
              <w:pStyle w:val="TableText"/>
            </w:pPr>
            <w:r>
              <w:t>1..1</w:t>
            </w:r>
          </w:p>
        </w:tc>
        <w:tc>
          <w:tcPr>
            <w:tcW w:w="1152" w:type="dxa"/>
          </w:tcPr>
          <w:p w14:paraId="016AB699" w14:textId="77777777" w:rsidR="004B3F04" w:rsidRDefault="004B3F04" w:rsidP="000659BE">
            <w:pPr>
              <w:pStyle w:val="TableText"/>
            </w:pPr>
            <w:r>
              <w:t>SHALL</w:t>
            </w:r>
          </w:p>
        </w:tc>
        <w:tc>
          <w:tcPr>
            <w:tcW w:w="864" w:type="dxa"/>
          </w:tcPr>
          <w:p w14:paraId="75EBA9DA" w14:textId="77777777" w:rsidR="004B3F04" w:rsidRDefault="004B3F04" w:rsidP="000659BE">
            <w:pPr>
              <w:pStyle w:val="TableText"/>
            </w:pPr>
          </w:p>
        </w:tc>
        <w:tc>
          <w:tcPr>
            <w:tcW w:w="1104" w:type="dxa"/>
          </w:tcPr>
          <w:p w14:paraId="6CDFF8B8" w14:textId="77777777" w:rsidR="004B3F04" w:rsidRDefault="006C736C" w:rsidP="000659BE">
            <w:pPr>
              <w:pStyle w:val="TableText"/>
            </w:pPr>
            <w:hyperlink w:anchor="C_4499-33852">
              <w:r w:rsidR="004B3F04">
                <w:rPr>
                  <w:rStyle w:val="HyperlinkText9pt"/>
                </w:rPr>
                <w:t>4499-33852</w:t>
              </w:r>
            </w:hyperlink>
          </w:p>
        </w:tc>
        <w:tc>
          <w:tcPr>
            <w:tcW w:w="2975" w:type="dxa"/>
          </w:tcPr>
          <w:p w14:paraId="67559F35" w14:textId="77777777" w:rsidR="004B3F04" w:rsidRDefault="004B3F04" w:rsidP="000659BE">
            <w:pPr>
              <w:pStyle w:val="TableText"/>
            </w:pPr>
            <w:r>
              <w:t>urn:oid:2.16.840.1.113883.5.90 (HL7ParticipationType) = CSM</w:t>
            </w:r>
          </w:p>
        </w:tc>
      </w:tr>
      <w:tr w:rsidR="004B3F04" w14:paraId="54A77E16" w14:textId="77777777" w:rsidTr="000659BE">
        <w:trPr>
          <w:jc w:val="center"/>
        </w:trPr>
        <w:tc>
          <w:tcPr>
            <w:tcW w:w="3345" w:type="dxa"/>
          </w:tcPr>
          <w:p w14:paraId="01E13A72" w14:textId="77777777" w:rsidR="004B3F04" w:rsidRDefault="004B3F04" w:rsidP="000659BE">
            <w:pPr>
              <w:pStyle w:val="TableText"/>
            </w:pPr>
            <w:r>
              <w:lastRenderedPageBreak/>
              <w:tab/>
            </w:r>
            <w:r>
              <w:tab/>
              <w:t>role</w:t>
            </w:r>
          </w:p>
        </w:tc>
        <w:tc>
          <w:tcPr>
            <w:tcW w:w="720" w:type="dxa"/>
          </w:tcPr>
          <w:p w14:paraId="388BDCB0" w14:textId="77777777" w:rsidR="004B3F04" w:rsidRDefault="004B3F04" w:rsidP="000659BE">
            <w:pPr>
              <w:pStyle w:val="TableText"/>
            </w:pPr>
            <w:r>
              <w:t>1..1</w:t>
            </w:r>
          </w:p>
        </w:tc>
        <w:tc>
          <w:tcPr>
            <w:tcW w:w="1152" w:type="dxa"/>
          </w:tcPr>
          <w:p w14:paraId="689E2B65" w14:textId="77777777" w:rsidR="004B3F04" w:rsidRDefault="004B3F04" w:rsidP="000659BE">
            <w:pPr>
              <w:pStyle w:val="TableText"/>
            </w:pPr>
            <w:r>
              <w:t>SHALL</w:t>
            </w:r>
          </w:p>
        </w:tc>
        <w:tc>
          <w:tcPr>
            <w:tcW w:w="864" w:type="dxa"/>
          </w:tcPr>
          <w:p w14:paraId="16F3C245" w14:textId="77777777" w:rsidR="004B3F04" w:rsidRDefault="004B3F04" w:rsidP="000659BE">
            <w:pPr>
              <w:pStyle w:val="TableText"/>
            </w:pPr>
          </w:p>
        </w:tc>
        <w:tc>
          <w:tcPr>
            <w:tcW w:w="1104" w:type="dxa"/>
          </w:tcPr>
          <w:p w14:paraId="20709F38" w14:textId="77777777" w:rsidR="004B3F04" w:rsidRDefault="006C736C" w:rsidP="000659BE">
            <w:pPr>
              <w:pStyle w:val="TableText"/>
            </w:pPr>
            <w:hyperlink w:anchor="C_4499-33845">
              <w:r w:rsidR="004B3F04">
                <w:rPr>
                  <w:rStyle w:val="HyperlinkText9pt"/>
                </w:rPr>
                <w:t>4499-33845</w:t>
              </w:r>
            </w:hyperlink>
          </w:p>
        </w:tc>
        <w:tc>
          <w:tcPr>
            <w:tcW w:w="2975" w:type="dxa"/>
          </w:tcPr>
          <w:p w14:paraId="1B98EC21" w14:textId="77777777" w:rsidR="004B3F04" w:rsidRDefault="004B3F04" w:rsidP="000659BE">
            <w:pPr>
              <w:pStyle w:val="TableText"/>
            </w:pPr>
          </w:p>
        </w:tc>
      </w:tr>
      <w:tr w:rsidR="004B3F04" w14:paraId="453B8E33" w14:textId="77777777" w:rsidTr="000659BE">
        <w:trPr>
          <w:jc w:val="center"/>
        </w:trPr>
        <w:tc>
          <w:tcPr>
            <w:tcW w:w="3345" w:type="dxa"/>
          </w:tcPr>
          <w:p w14:paraId="389CF280" w14:textId="77777777" w:rsidR="004B3F04" w:rsidRDefault="004B3F04" w:rsidP="000659BE">
            <w:pPr>
              <w:pStyle w:val="TableText"/>
            </w:pPr>
            <w:r>
              <w:tab/>
            </w:r>
            <w:r>
              <w:tab/>
            </w:r>
            <w:r>
              <w:tab/>
              <w:t>@classCode</w:t>
            </w:r>
          </w:p>
        </w:tc>
        <w:tc>
          <w:tcPr>
            <w:tcW w:w="720" w:type="dxa"/>
          </w:tcPr>
          <w:p w14:paraId="780FF08A" w14:textId="77777777" w:rsidR="004B3F04" w:rsidRDefault="004B3F04" w:rsidP="000659BE">
            <w:pPr>
              <w:pStyle w:val="TableText"/>
            </w:pPr>
            <w:r>
              <w:t>1..1</w:t>
            </w:r>
          </w:p>
        </w:tc>
        <w:tc>
          <w:tcPr>
            <w:tcW w:w="1152" w:type="dxa"/>
          </w:tcPr>
          <w:p w14:paraId="168BC862" w14:textId="77777777" w:rsidR="004B3F04" w:rsidRDefault="004B3F04" w:rsidP="000659BE">
            <w:pPr>
              <w:pStyle w:val="TableText"/>
            </w:pPr>
            <w:r>
              <w:t>SHALL</w:t>
            </w:r>
          </w:p>
        </w:tc>
        <w:tc>
          <w:tcPr>
            <w:tcW w:w="864" w:type="dxa"/>
          </w:tcPr>
          <w:p w14:paraId="0B9320F6" w14:textId="77777777" w:rsidR="004B3F04" w:rsidRDefault="004B3F04" w:rsidP="000659BE">
            <w:pPr>
              <w:pStyle w:val="TableText"/>
            </w:pPr>
          </w:p>
        </w:tc>
        <w:tc>
          <w:tcPr>
            <w:tcW w:w="1104" w:type="dxa"/>
          </w:tcPr>
          <w:p w14:paraId="26642A2D" w14:textId="77777777" w:rsidR="004B3F04" w:rsidRDefault="006C736C" w:rsidP="000659BE">
            <w:pPr>
              <w:pStyle w:val="TableText"/>
            </w:pPr>
            <w:hyperlink w:anchor="C_4499-33853">
              <w:r w:rsidR="004B3F04">
                <w:rPr>
                  <w:rStyle w:val="HyperlinkText9pt"/>
                </w:rPr>
                <w:t>4499-33853</w:t>
              </w:r>
            </w:hyperlink>
          </w:p>
        </w:tc>
        <w:tc>
          <w:tcPr>
            <w:tcW w:w="2975" w:type="dxa"/>
          </w:tcPr>
          <w:p w14:paraId="6BB2CBA6" w14:textId="77777777" w:rsidR="004B3F04" w:rsidRDefault="004B3F04" w:rsidP="000659BE">
            <w:pPr>
              <w:pStyle w:val="TableText"/>
            </w:pPr>
            <w:r>
              <w:t>urn:oid:2.16.840.1.113883.5.110 (HL7RoleClass) = MANU</w:t>
            </w:r>
          </w:p>
        </w:tc>
      </w:tr>
      <w:tr w:rsidR="004B3F04" w14:paraId="45E857D5" w14:textId="77777777" w:rsidTr="000659BE">
        <w:trPr>
          <w:jc w:val="center"/>
        </w:trPr>
        <w:tc>
          <w:tcPr>
            <w:tcW w:w="3345" w:type="dxa"/>
          </w:tcPr>
          <w:p w14:paraId="18CB0DC7" w14:textId="77777777" w:rsidR="004B3F04" w:rsidRDefault="004B3F04" w:rsidP="000659BE">
            <w:pPr>
              <w:pStyle w:val="TableText"/>
            </w:pPr>
            <w:r>
              <w:tab/>
            </w:r>
            <w:r>
              <w:tab/>
            </w:r>
            <w:r>
              <w:tab/>
              <w:t>playingManufacturedMaterial</w:t>
            </w:r>
          </w:p>
        </w:tc>
        <w:tc>
          <w:tcPr>
            <w:tcW w:w="720" w:type="dxa"/>
          </w:tcPr>
          <w:p w14:paraId="40DC3734" w14:textId="77777777" w:rsidR="004B3F04" w:rsidRDefault="004B3F04" w:rsidP="000659BE">
            <w:pPr>
              <w:pStyle w:val="TableText"/>
            </w:pPr>
            <w:r>
              <w:t>1..1</w:t>
            </w:r>
          </w:p>
        </w:tc>
        <w:tc>
          <w:tcPr>
            <w:tcW w:w="1152" w:type="dxa"/>
          </w:tcPr>
          <w:p w14:paraId="5B3E8A4C" w14:textId="77777777" w:rsidR="004B3F04" w:rsidRDefault="004B3F04" w:rsidP="000659BE">
            <w:pPr>
              <w:pStyle w:val="TableText"/>
            </w:pPr>
            <w:r>
              <w:t>SHALL</w:t>
            </w:r>
          </w:p>
        </w:tc>
        <w:tc>
          <w:tcPr>
            <w:tcW w:w="864" w:type="dxa"/>
          </w:tcPr>
          <w:p w14:paraId="094C7F99" w14:textId="77777777" w:rsidR="004B3F04" w:rsidRDefault="004B3F04" w:rsidP="000659BE">
            <w:pPr>
              <w:pStyle w:val="TableText"/>
            </w:pPr>
          </w:p>
        </w:tc>
        <w:tc>
          <w:tcPr>
            <w:tcW w:w="1104" w:type="dxa"/>
          </w:tcPr>
          <w:p w14:paraId="56C7B8F8" w14:textId="77777777" w:rsidR="004B3F04" w:rsidRDefault="006C736C" w:rsidP="000659BE">
            <w:pPr>
              <w:pStyle w:val="TableText"/>
            </w:pPr>
            <w:hyperlink w:anchor="C_4499-33846">
              <w:r w:rsidR="004B3F04">
                <w:rPr>
                  <w:rStyle w:val="HyperlinkText9pt"/>
                </w:rPr>
                <w:t>4499-33846</w:t>
              </w:r>
            </w:hyperlink>
          </w:p>
        </w:tc>
        <w:tc>
          <w:tcPr>
            <w:tcW w:w="2975" w:type="dxa"/>
          </w:tcPr>
          <w:p w14:paraId="470FD843" w14:textId="77777777" w:rsidR="004B3F04" w:rsidRDefault="004B3F04" w:rsidP="000659BE">
            <w:pPr>
              <w:pStyle w:val="TableText"/>
            </w:pPr>
          </w:p>
        </w:tc>
      </w:tr>
      <w:tr w:rsidR="004B3F04" w14:paraId="47D1E936" w14:textId="77777777" w:rsidTr="000659BE">
        <w:trPr>
          <w:jc w:val="center"/>
        </w:trPr>
        <w:tc>
          <w:tcPr>
            <w:tcW w:w="3345" w:type="dxa"/>
          </w:tcPr>
          <w:p w14:paraId="7D7E69E1" w14:textId="77777777" w:rsidR="004B3F04" w:rsidRDefault="004B3F04" w:rsidP="000659BE">
            <w:pPr>
              <w:pStyle w:val="TableText"/>
            </w:pPr>
            <w:r>
              <w:tab/>
            </w:r>
            <w:r>
              <w:tab/>
            </w:r>
            <w:r>
              <w:tab/>
            </w:r>
            <w:r>
              <w:tab/>
              <w:t>@classCode</w:t>
            </w:r>
          </w:p>
        </w:tc>
        <w:tc>
          <w:tcPr>
            <w:tcW w:w="720" w:type="dxa"/>
          </w:tcPr>
          <w:p w14:paraId="75B0E554" w14:textId="77777777" w:rsidR="004B3F04" w:rsidRDefault="004B3F04" w:rsidP="000659BE">
            <w:pPr>
              <w:pStyle w:val="TableText"/>
            </w:pPr>
            <w:r>
              <w:t>1..1</w:t>
            </w:r>
          </w:p>
        </w:tc>
        <w:tc>
          <w:tcPr>
            <w:tcW w:w="1152" w:type="dxa"/>
          </w:tcPr>
          <w:p w14:paraId="1E5ACCD1" w14:textId="77777777" w:rsidR="004B3F04" w:rsidRDefault="004B3F04" w:rsidP="000659BE">
            <w:pPr>
              <w:pStyle w:val="TableText"/>
            </w:pPr>
            <w:r>
              <w:t>SHALL</w:t>
            </w:r>
          </w:p>
        </w:tc>
        <w:tc>
          <w:tcPr>
            <w:tcW w:w="864" w:type="dxa"/>
          </w:tcPr>
          <w:p w14:paraId="1C7026CD" w14:textId="77777777" w:rsidR="004B3F04" w:rsidRDefault="004B3F04" w:rsidP="000659BE">
            <w:pPr>
              <w:pStyle w:val="TableText"/>
            </w:pPr>
          </w:p>
        </w:tc>
        <w:tc>
          <w:tcPr>
            <w:tcW w:w="1104" w:type="dxa"/>
          </w:tcPr>
          <w:p w14:paraId="158D34C8" w14:textId="77777777" w:rsidR="004B3F04" w:rsidRDefault="006C736C" w:rsidP="000659BE">
            <w:pPr>
              <w:pStyle w:val="TableText"/>
            </w:pPr>
            <w:hyperlink w:anchor="C_4499-33854">
              <w:r w:rsidR="004B3F04">
                <w:rPr>
                  <w:rStyle w:val="HyperlinkText9pt"/>
                </w:rPr>
                <w:t>4499-33854</w:t>
              </w:r>
            </w:hyperlink>
          </w:p>
        </w:tc>
        <w:tc>
          <w:tcPr>
            <w:tcW w:w="2975" w:type="dxa"/>
          </w:tcPr>
          <w:p w14:paraId="652E99DF" w14:textId="77777777" w:rsidR="004B3F04" w:rsidRDefault="004B3F04" w:rsidP="000659BE">
            <w:pPr>
              <w:pStyle w:val="TableText"/>
            </w:pPr>
            <w:r>
              <w:t>urn:oid:2.16.840.1.113883.5.41 (HL7EntityClass) = MMAT</w:t>
            </w:r>
          </w:p>
        </w:tc>
      </w:tr>
      <w:tr w:rsidR="004B3F04" w14:paraId="72EECB86" w14:textId="77777777" w:rsidTr="000659BE">
        <w:trPr>
          <w:jc w:val="center"/>
        </w:trPr>
        <w:tc>
          <w:tcPr>
            <w:tcW w:w="3345" w:type="dxa"/>
          </w:tcPr>
          <w:p w14:paraId="5AEC975B" w14:textId="77777777" w:rsidR="004B3F04" w:rsidRDefault="004B3F04" w:rsidP="000659BE">
            <w:pPr>
              <w:pStyle w:val="TableText"/>
            </w:pPr>
            <w:r>
              <w:tab/>
            </w:r>
            <w:r>
              <w:tab/>
            </w:r>
            <w:r>
              <w:tab/>
            </w:r>
            <w:r>
              <w:tab/>
              <w:t>@determinerCode</w:t>
            </w:r>
          </w:p>
        </w:tc>
        <w:tc>
          <w:tcPr>
            <w:tcW w:w="720" w:type="dxa"/>
          </w:tcPr>
          <w:p w14:paraId="417756A0" w14:textId="77777777" w:rsidR="004B3F04" w:rsidRDefault="004B3F04" w:rsidP="000659BE">
            <w:pPr>
              <w:pStyle w:val="TableText"/>
            </w:pPr>
            <w:r>
              <w:t>1..1</w:t>
            </w:r>
          </w:p>
        </w:tc>
        <w:tc>
          <w:tcPr>
            <w:tcW w:w="1152" w:type="dxa"/>
          </w:tcPr>
          <w:p w14:paraId="1A43066D" w14:textId="77777777" w:rsidR="004B3F04" w:rsidRDefault="004B3F04" w:rsidP="000659BE">
            <w:pPr>
              <w:pStyle w:val="TableText"/>
            </w:pPr>
            <w:r>
              <w:t>SHALL</w:t>
            </w:r>
          </w:p>
        </w:tc>
        <w:tc>
          <w:tcPr>
            <w:tcW w:w="864" w:type="dxa"/>
          </w:tcPr>
          <w:p w14:paraId="185A5652" w14:textId="77777777" w:rsidR="004B3F04" w:rsidRDefault="004B3F04" w:rsidP="000659BE">
            <w:pPr>
              <w:pStyle w:val="TableText"/>
            </w:pPr>
          </w:p>
        </w:tc>
        <w:tc>
          <w:tcPr>
            <w:tcW w:w="1104" w:type="dxa"/>
          </w:tcPr>
          <w:p w14:paraId="5CAE4FA5" w14:textId="77777777" w:rsidR="004B3F04" w:rsidRDefault="006C736C" w:rsidP="000659BE">
            <w:pPr>
              <w:pStyle w:val="TableText"/>
            </w:pPr>
            <w:hyperlink w:anchor="C_4499-33855">
              <w:r w:rsidR="004B3F04">
                <w:rPr>
                  <w:rStyle w:val="HyperlinkText9pt"/>
                </w:rPr>
                <w:t>4499-33855</w:t>
              </w:r>
            </w:hyperlink>
          </w:p>
        </w:tc>
        <w:tc>
          <w:tcPr>
            <w:tcW w:w="2975" w:type="dxa"/>
          </w:tcPr>
          <w:p w14:paraId="26324E33" w14:textId="77777777" w:rsidR="004B3F04" w:rsidRDefault="004B3F04" w:rsidP="000659BE">
            <w:pPr>
              <w:pStyle w:val="TableText"/>
            </w:pPr>
            <w:r>
              <w:t>urn:oid:2.16.840.1.113883.5.30 (EntityDeterminer) = KIND</w:t>
            </w:r>
          </w:p>
        </w:tc>
      </w:tr>
      <w:tr w:rsidR="004B3F04" w14:paraId="1ED6E645" w14:textId="77777777" w:rsidTr="000659BE">
        <w:trPr>
          <w:jc w:val="center"/>
        </w:trPr>
        <w:tc>
          <w:tcPr>
            <w:tcW w:w="3345" w:type="dxa"/>
          </w:tcPr>
          <w:p w14:paraId="4E02BB15" w14:textId="77777777" w:rsidR="004B3F04" w:rsidRDefault="004B3F04" w:rsidP="000659BE">
            <w:pPr>
              <w:pStyle w:val="TableText"/>
            </w:pPr>
            <w:r>
              <w:tab/>
            </w:r>
            <w:r>
              <w:tab/>
            </w:r>
            <w:r>
              <w:tab/>
            </w:r>
            <w:r>
              <w:tab/>
              <w:t>code</w:t>
            </w:r>
          </w:p>
        </w:tc>
        <w:tc>
          <w:tcPr>
            <w:tcW w:w="720" w:type="dxa"/>
          </w:tcPr>
          <w:p w14:paraId="59CFE194" w14:textId="77777777" w:rsidR="004B3F04" w:rsidRDefault="004B3F04" w:rsidP="000659BE">
            <w:pPr>
              <w:pStyle w:val="TableText"/>
            </w:pPr>
            <w:r>
              <w:t>1..1</w:t>
            </w:r>
          </w:p>
        </w:tc>
        <w:tc>
          <w:tcPr>
            <w:tcW w:w="1152" w:type="dxa"/>
          </w:tcPr>
          <w:p w14:paraId="170DD983" w14:textId="77777777" w:rsidR="004B3F04" w:rsidRDefault="004B3F04" w:rsidP="000659BE">
            <w:pPr>
              <w:pStyle w:val="TableText"/>
            </w:pPr>
            <w:r>
              <w:t>SHALL</w:t>
            </w:r>
          </w:p>
        </w:tc>
        <w:tc>
          <w:tcPr>
            <w:tcW w:w="864" w:type="dxa"/>
          </w:tcPr>
          <w:p w14:paraId="095E3BE7" w14:textId="77777777" w:rsidR="004B3F04" w:rsidRDefault="004B3F04" w:rsidP="000659BE">
            <w:pPr>
              <w:pStyle w:val="TableText"/>
            </w:pPr>
          </w:p>
        </w:tc>
        <w:tc>
          <w:tcPr>
            <w:tcW w:w="1104" w:type="dxa"/>
          </w:tcPr>
          <w:p w14:paraId="7F2CC111" w14:textId="77777777" w:rsidR="004B3F04" w:rsidRDefault="006C736C" w:rsidP="000659BE">
            <w:pPr>
              <w:pStyle w:val="TableText"/>
            </w:pPr>
            <w:hyperlink w:anchor="C_4499-33856">
              <w:r w:rsidR="004B3F04">
                <w:rPr>
                  <w:rStyle w:val="HyperlinkText9pt"/>
                </w:rPr>
                <w:t>4499-33856</w:t>
              </w:r>
            </w:hyperlink>
          </w:p>
        </w:tc>
        <w:tc>
          <w:tcPr>
            <w:tcW w:w="2975" w:type="dxa"/>
          </w:tcPr>
          <w:p w14:paraId="72F79332" w14:textId="77777777" w:rsidR="004B3F04" w:rsidRDefault="004B3F04" w:rsidP="000659BE">
            <w:pPr>
              <w:pStyle w:val="TableText"/>
            </w:pPr>
          </w:p>
        </w:tc>
      </w:tr>
      <w:tr w:rsidR="004B3F04" w14:paraId="6F29DB59" w14:textId="77777777" w:rsidTr="000659BE">
        <w:trPr>
          <w:jc w:val="center"/>
        </w:trPr>
        <w:tc>
          <w:tcPr>
            <w:tcW w:w="3345" w:type="dxa"/>
          </w:tcPr>
          <w:p w14:paraId="354C9758" w14:textId="77777777" w:rsidR="004B3F04" w:rsidRDefault="004B3F04" w:rsidP="000659BE">
            <w:pPr>
              <w:pStyle w:val="TableText"/>
            </w:pPr>
            <w:r>
              <w:tab/>
            </w:r>
            <w:r>
              <w:tab/>
            </w:r>
            <w:r>
              <w:tab/>
            </w:r>
            <w:r>
              <w:tab/>
            </w:r>
            <w:r>
              <w:tab/>
              <w:t>@valueSet</w:t>
            </w:r>
          </w:p>
        </w:tc>
        <w:tc>
          <w:tcPr>
            <w:tcW w:w="720" w:type="dxa"/>
          </w:tcPr>
          <w:p w14:paraId="5656E03C" w14:textId="77777777" w:rsidR="004B3F04" w:rsidRDefault="004B3F04" w:rsidP="000659BE">
            <w:pPr>
              <w:pStyle w:val="TableText"/>
            </w:pPr>
            <w:r>
              <w:t>0..1</w:t>
            </w:r>
          </w:p>
        </w:tc>
        <w:tc>
          <w:tcPr>
            <w:tcW w:w="1152" w:type="dxa"/>
          </w:tcPr>
          <w:p w14:paraId="5DE552C2" w14:textId="77777777" w:rsidR="004B3F04" w:rsidRDefault="004B3F04" w:rsidP="000659BE">
            <w:pPr>
              <w:pStyle w:val="TableText"/>
            </w:pPr>
            <w:r>
              <w:t>SHOULD</w:t>
            </w:r>
          </w:p>
        </w:tc>
        <w:tc>
          <w:tcPr>
            <w:tcW w:w="864" w:type="dxa"/>
          </w:tcPr>
          <w:p w14:paraId="41A4CB12" w14:textId="77777777" w:rsidR="004B3F04" w:rsidRDefault="004B3F04" w:rsidP="000659BE">
            <w:pPr>
              <w:pStyle w:val="TableText"/>
            </w:pPr>
          </w:p>
        </w:tc>
        <w:tc>
          <w:tcPr>
            <w:tcW w:w="1104" w:type="dxa"/>
          </w:tcPr>
          <w:p w14:paraId="6A0F4F46" w14:textId="77777777" w:rsidR="004B3F04" w:rsidRDefault="006C736C" w:rsidP="000659BE">
            <w:pPr>
              <w:pStyle w:val="TableText"/>
            </w:pPr>
            <w:hyperlink w:anchor="C_4499-33858">
              <w:r w:rsidR="004B3F04">
                <w:rPr>
                  <w:rStyle w:val="HyperlinkText9pt"/>
                </w:rPr>
                <w:t>4499-33858</w:t>
              </w:r>
            </w:hyperlink>
          </w:p>
        </w:tc>
        <w:tc>
          <w:tcPr>
            <w:tcW w:w="2975" w:type="dxa"/>
          </w:tcPr>
          <w:p w14:paraId="6861132F" w14:textId="77777777" w:rsidR="004B3F04" w:rsidRDefault="004B3F04" w:rsidP="000659BE">
            <w:pPr>
              <w:pStyle w:val="TableText"/>
            </w:pPr>
          </w:p>
        </w:tc>
      </w:tr>
      <w:tr w:rsidR="004B3F04" w14:paraId="3A80E42B" w14:textId="77777777" w:rsidTr="000659BE">
        <w:trPr>
          <w:jc w:val="center"/>
        </w:trPr>
        <w:tc>
          <w:tcPr>
            <w:tcW w:w="3345" w:type="dxa"/>
          </w:tcPr>
          <w:p w14:paraId="33D0C70A" w14:textId="77777777" w:rsidR="004B3F04" w:rsidRDefault="004B3F04" w:rsidP="000659BE">
            <w:pPr>
              <w:pStyle w:val="TableText"/>
            </w:pPr>
            <w:r>
              <w:tab/>
              <w:t>participation</w:t>
            </w:r>
          </w:p>
        </w:tc>
        <w:tc>
          <w:tcPr>
            <w:tcW w:w="720" w:type="dxa"/>
          </w:tcPr>
          <w:p w14:paraId="6B709F13" w14:textId="77777777" w:rsidR="004B3F04" w:rsidRDefault="004B3F04" w:rsidP="000659BE">
            <w:pPr>
              <w:pStyle w:val="TableText"/>
            </w:pPr>
            <w:r>
              <w:t>0..1</w:t>
            </w:r>
          </w:p>
        </w:tc>
        <w:tc>
          <w:tcPr>
            <w:tcW w:w="1152" w:type="dxa"/>
          </w:tcPr>
          <w:p w14:paraId="5A9390F0" w14:textId="77777777" w:rsidR="004B3F04" w:rsidRDefault="004B3F04" w:rsidP="000659BE">
            <w:pPr>
              <w:pStyle w:val="TableText"/>
            </w:pPr>
            <w:r>
              <w:t>MAY</w:t>
            </w:r>
          </w:p>
        </w:tc>
        <w:tc>
          <w:tcPr>
            <w:tcW w:w="864" w:type="dxa"/>
          </w:tcPr>
          <w:p w14:paraId="6A2C3CE6" w14:textId="77777777" w:rsidR="004B3F04" w:rsidRDefault="004B3F04" w:rsidP="000659BE">
            <w:pPr>
              <w:pStyle w:val="TableText"/>
            </w:pPr>
          </w:p>
        </w:tc>
        <w:tc>
          <w:tcPr>
            <w:tcW w:w="1104" w:type="dxa"/>
          </w:tcPr>
          <w:p w14:paraId="3E292B1B" w14:textId="77777777" w:rsidR="004B3F04" w:rsidRDefault="006C736C" w:rsidP="000659BE">
            <w:pPr>
              <w:pStyle w:val="TableText"/>
            </w:pPr>
            <w:hyperlink w:anchor="C_4499-35560">
              <w:r w:rsidR="004B3F04">
                <w:rPr>
                  <w:rStyle w:val="HyperlinkText9pt"/>
                </w:rPr>
                <w:t>4499-35560</w:t>
              </w:r>
            </w:hyperlink>
          </w:p>
        </w:tc>
        <w:tc>
          <w:tcPr>
            <w:tcW w:w="2975" w:type="dxa"/>
          </w:tcPr>
          <w:p w14:paraId="4C6785B2" w14:textId="77777777" w:rsidR="004B3F04" w:rsidRDefault="004B3F04" w:rsidP="000659BE">
            <w:pPr>
              <w:pStyle w:val="TableText"/>
            </w:pPr>
          </w:p>
        </w:tc>
      </w:tr>
      <w:tr w:rsidR="004B3F04" w14:paraId="5EB03AD2" w14:textId="77777777" w:rsidTr="000659BE">
        <w:trPr>
          <w:jc w:val="center"/>
        </w:trPr>
        <w:tc>
          <w:tcPr>
            <w:tcW w:w="3345" w:type="dxa"/>
          </w:tcPr>
          <w:p w14:paraId="7DBE0BAD" w14:textId="77777777" w:rsidR="004B3F04" w:rsidRDefault="004B3F04" w:rsidP="000659BE">
            <w:pPr>
              <w:pStyle w:val="TableText"/>
            </w:pPr>
            <w:r>
              <w:tab/>
            </w:r>
            <w:r>
              <w:tab/>
              <w:t>@typeCode</w:t>
            </w:r>
          </w:p>
        </w:tc>
        <w:tc>
          <w:tcPr>
            <w:tcW w:w="720" w:type="dxa"/>
          </w:tcPr>
          <w:p w14:paraId="7ED2E5AD" w14:textId="77777777" w:rsidR="004B3F04" w:rsidRDefault="004B3F04" w:rsidP="000659BE">
            <w:pPr>
              <w:pStyle w:val="TableText"/>
            </w:pPr>
            <w:r>
              <w:t>1..1</w:t>
            </w:r>
          </w:p>
        </w:tc>
        <w:tc>
          <w:tcPr>
            <w:tcW w:w="1152" w:type="dxa"/>
          </w:tcPr>
          <w:p w14:paraId="7BC22B89" w14:textId="77777777" w:rsidR="004B3F04" w:rsidRDefault="004B3F04" w:rsidP="000659BE">
            <w:pPr>
              <w:pStyle w:val="TableText"/>
            </w:pPr>
            <w:r>
              <w:t>SHALL</w:t>
            </w:r>
          </w:p>
        </w:tc>
        <w:tc>
          <w:tcPr>
            <w:tcW w:w="864" w:type="dxa"/>
          </w:tcPr>
          <w:p w14:paraId="630D1330" w14:textId="77777777" w:rsidR="004B3F04" w:rsidRDefault="004B3F04" w:rsidP="000659BE">
            <w:pPr>
              <w:pStyle w:val="TableText"/>
            </w:pPr>
          </w:p>
        </w:tc>
        <w:tc>
          <w:tcPr>
            <w:tcW w:w="1104" w:type="dxa"/>
          </w:tcPr>
          <w:p w14:paraId="07A61259" w14:textId="77777777" w:rsidR="004B3F04" w:rsidRDefault="006C736C" w:rsidP="000659BE">
            <w:pPr>
              <w:pStyle w:val="TableText"/>
            </w:pPr>
            <w:hyperlink w:anchor="C_4499-35563">
              <w:r w:rsidR="004B3F04">
                <w:rPr>
                  <w:rStyle w:val="HyperlinkText9pt"/>
                </w:rPr>
                <w:t>4499-35563</w:t>
              </w:r>
            </w:hyperlink>
          </w:p>
        </w:tc>
        <w:tc>
          <w:tcPr>
            <w:tcW w:w="2975" w:type="dxa"/>
          </w:tcPr>
          <w:p w14:paraId="091AA81E" w14:textId="77777777" w:rsidR="004B3F04" w:rsidRDefault="004B3F04" w:rsidP="000659BE">
            <w:pPr>
              <w:pStyle w:val="TableText"/>
            </w:pPr>
            <w:r>
              <w:t>urn:oid:2.16.840.1.113883.5.90 (HL7ParticipationType) = AUT</w:t>
            </w:r>
          </w:p>
        </w:tc>
      </w:tr>
      <w:tr w:rsidR="004B3F04" w14:paraId="52C6A4D2" w14:textId="77777777" w:rsidTr="000659BE">
        <w:trPr>
          <w:jc w:val="center"/>
        </w:trPr>
        <w:tc>
          <w:tcPr>
            <w:tcW w:w="3345" w:type="dxa"/>
          </w:tcPr>
          <w:p w14:paraId="29CD85C6" w14:textId="77777777" w:rsidR="004B3F04" w:rsidRDefault="004B3F04" w:rsidP="000659BE">
            <w:pPr>
              <w:pStyle w:val="TableText"/>
            </w:pPr>
            <w:r>
              <w:tab/>
            </w:r>
            <w:r>
              <w:tab/>
              <w:t>time</w:t>
            </w:r>
          </w:p>
        </w:tc>
        <w:tc>
          <w:tcPr>
            <w:tcW w:w="720" w:type="dxa"/>
          </w:tcPr>
          <w:p w14:paraId="4C91BD98" w14:textId="77777777" w:rsidR="004B3F04" w:rsidRDefault="004B3F04" w:rsidP="000659BE">
            <w:pPr>
              <w:pStyle w:val="TableText"/>
            </w:pPr>
            <w:r>
              <w:t>1..1</w:t>
            </w:r>
          </w:p>
        </w:tc>
        <w:tc>
          <w:tcPr>
            <w:tcW w:w="1152" w:type="dxa"/>
          </w:tcPr>
          <w:p w14:paraId="0E2340B2" w14:textId="77777777" w:rsidR="004B3F04" w:rsidRDefault="004B3F04" w:rsidP="000659BE">
            <w:pPr>
              <w:pStyle w:val="TableText"/>
            </w:pPr>
            <w:r>
              <w:t>SHALL</w:t>
            </w:r>
          </w:p>
        </w:tc>
        <w:tc>
          <w:tcPr>
            <w:tcW w:w="864" w:type="dxa"/>
          </w:tcPr>
          <w:p w14:paraId="7975A349" w14:textId="77777777" w:rsidR="004B3F04" w:rsidRDefault="004B3F04" w:rsidP="000659BE">
            <w:pPr>
              <w:pStyle w:val="TableText"/>
            </w:pPr>
          </w:p>
        </w:tc>
        <w:tc>
          <w:tcPr>
            <w:tcW w:w="1104" w:type="dxa"/>
          </w:tcPr>
          <w:p w14:paraId="31061152" w14:textId="77777777" w:rsidR="004B3F04" w:rsidRDefault="006C736C" w:rsidP="000659BE">
            <w:pPr>
              <w:pStyle w:val="TableText"/>
            </w:pPr>
            <w:hyperlink w:anchor="C_4499-35561">
              <w:r w:rsidR="004B3F04">
                <w:rPr>
                  <w:rStyle w:val="HyperlinkText9pt"/>
                </w:rPr>
                <w:t>4499-35561</w:t>
              </w:r>
            </w:hyperlink>
          </w:p>
        </w:tc>
        <w:tc>
          <w:tcPr>
            <w:tcW w:w="2975" w:type="dxa"/>
          </w:tcPr>
          <w:p w14:paraId="50D33C8C" w14:textId="77777777" w:rsidR="004B3F04" w:rsidRDefault="004B3F04" w:rsidP="000659BE">
            <w:pPr>
              <w:pStyle w:val="TableText"/>
            </w:pPr>
          </w:p>
        </w:tc>
      </w:tr>
      <w:tr w:rsidR="004B3F04" w14:paraId="14B0BFDD" w14:textId="77777777" w:rsidTr="000659BE">
        <w:trPr>
          <w:jc w:val="center"/>
        </w:trPr>
        <w:tc>
          <w:tcPr>
            <w:tcW w:w="3345" w:type="dxa"/>
          </w:tcPr>
          <w:p w14:paraId="29ADDD97" w14:textId="77777777" w:rsidR="004B3F04" w:rsidRDefault="004B3F04" w:rsidP="000659BE">
            <w:pPr>
              <w:pStyle w:val="TableText"/>
            </w:pPr>
            <w:r>
              <w:tab/>
            </w:r>
            <w:r>
              <w:tab/>
            </w:r>
            <w:r>
              <w:tab/>
              <w:t>low</w:t>
            </w:r>
          </w:p>
        </w:tc>
        <w:tc>
          <w:tcPr>
            <w:tcW w:w="720" w:type="dxa"/>
          </w:tcPr>
          <w:p w14:paraId="0E1AA068" w14:textId="77777777" w:rsidR="004B3F04" w:rsidRDefault="004B3F04" w:rsidP="000659BE">
            <w:pPr>
              <w:pStyle w:val="TableText"/>
            </w:pPr>
            <w:r>
              <w:t>1..1</w:t>
            </w:r>
          </w:p>
        </w:tc>
        <w:tc>
          <w:tcPr>
            <w:tcW w:w="1152" w:type="dxa"/>
          </w:tcPr>
          <w:p w14:paraId="2E887240" w14:textId="77777777" w:rsidR="004B3F04" w:rsidRDefault="004B3F04" w:rsidP="000659BE">
            <w:pPr>
              <w:pStyle w:val="TableText"/>
            </w:pPr>
            <w:r>
              <w:t>SHALL</w:t>
            </w:r>
          </w:p>
        </w:tc>
        <w:tc>
          <w:tcPr>
            <w:tcW w:w="864" w:type="dxa"/>
          </w:tcPr>
          <w:p w14:paraId="4393CB21" w14:textId="77777777" w:rsidR="004B3F04" w:rsidRDefault="004B3F04" w:rsidP="000659BE">
            <w:pPr>
              <w:pStyle w:val="TableText"/>
            </w:pPr>
          </w:p>
        </w:tc>
        <w:tc>
          <w:tcPr>
            <w:tcW w:w="1104" w:type="dxa"/>
          </w:tcPr>
          <w:p w14:paraId="17E48E94" w14:textId="77777777" w:rsidR="004B3F04" w:rsidRDefault="006C736C" w:rsidP="000659BE">
            <w:pPr>
              <w:pStyle w:val="TableText"/>
            </w:pPr>
            <w:hyperlink w:anchor="C_4499-35564">
              <w:r w:rsidR="004B3F04">
                <w:rPr>
                  <w:rStyle w:val="HyperlinkText9pt"/>
                </w:rPr>
                <w:t>4499-35564</w:t>
              </w:r>
            </w:hyperlink>
          </w:p>
        </w:tc>
        <w:tc>
          <w:tcPr>
            <w:tcW w:w="2975" w:type="dxa"/>
          </w:tcPr>
          <w:p w14:paraId="363E7239" w14:textId="77777777" w:rsidR="004B3F04" w:rsidRDefault="004B3F04" w:rsidP="000659BE">
            <w:pPr>
              <w:pStyle w:val="TableText"/>
            </w:pPr>
          </w:p>
        </w:tc>
      </w:tr>
      <w:tr w:rsidR="004B3F04" w14:paraId="562DEDF6" w14:textId="77777777" w:rsidTr="000659BE">
        <w:trPr>
          <w:jc w:val="center"/>
        </w:trPr>
        <w:tc>
          <w:tcPr>
            <w:tcW w:w="3345" w:type="dxa"/>
          </w:tcPr>
          <w:p w14:paraId="5BBD3BE1" w14:textId="77777777" w:rsidR="004B3F04" w:rsidRDefault="004B3F04" w:rsidP="000659BE">
            <w:pPr>
              <w:pStyle w:val="TableText"/>
            </w:pPr>
            <w:r>
              <w:tab/>
            </w:r>
            <w:r>
              <w:tab/>
              <w:t>role</w:t>
            </w:r>
          </w:p>
        </w:tc>
        <w:tc>
          <w:tcPr>
            <w:tcW w:w="720" w:type="dxa"/>
          </w:tcPr>
          <w:p w14:paraId="05AF023B" w14:textId="77777777" w:rsidR="004B3F04" w:rsidRDefault="004B3F04" w:rsidP="000659BE">
            <w:pPr>
              <w:pStyle w:val="TableText"/>
            </w:pPr>
            <w:r>
              <w:t>1..1</w:t>
            </w:r>
          </w:p>
        </w:tc>
        <w:tc>
          <w:tcPr>
            <w:tcW w:w="1152" w:type="dxa"/>
          </w:tcPr>
          <w:p w14:paraId="25F53C98" w14:textId="77777777" w:rsidR="004B3F04" w:rsidRDefault="004B3F04" w:rsidP="000659BE">
            <w:pPr>
              <w:pStyle w:val="TableText"/>
            </w:pPr>
            <w:r>
              <w:t>SHALL</w:t>
            </w:r>
          </w:p>
        </w:tc>
        <w:tc>
          <w:tcPr>
            <w:tcW w:w="864" w:type="dxa"/>
          </w:tcPr>
          <w:p w14:paraId="4C225EAC" w14:textId="77777777" w:rsidR="004B3F04" w:rsidRDefault="004B3F04" w:rsidP="000659BE">
            <w:pPr>
              <w:pStyle w:val="TableText"/>
            </w:pPr>
          </w:p>
        </w:tc>
        <w:tc>
          <w:tcPr>
            <w:tcW w:w="1104" w:type="dxa"/>
          </w:tcPr>
          <w:p w14:paraId="5D96C2F3" w14:textId="77777777" w:rsidR="004B3F04" w:rsidRDefault="006C736C" w:rsidP="000659BE">
            <w:pPr>
              <w:pStyle w:val="TableText"/>
            </w:pPr>
            <w:hyperlink w:anchor="C_4499-35562">
              <w:r w:rsidR="004B3F04">
                <w:rPr>
                  <w:rStyle w:val="HyperlinkText9pt"/>
                </w:rPr>
                <w:t>4499-35562</w:t>
              </w:r>
            </w:hyperlink>
          </w:p>
        </w:tc>
        <w:tc>
          <w:tcPr>
            <w:tcW w:w="2975" w:type="dxa"/>
          </w:tcPr>
          <w:p w14:paraId="7BC1D5A4" w14:textId="77777777" w:rsidR="004B3F04" w:rsidRDefault="004B3F04" w:rsidP="000659BE">
            <w:pPr>
              <w:pStyle w:val="TableText"/>
            </w:pPr>
          </w:p>
        </w:tc>
      </w:tr>
      <w:tr w:rsidR="004B3F04" w14:paraId="57AC81CF" w14:textId="77777777" w:rsidTr="000659BE">
        <w:trPr>
          <w:jc w:val="center"/>
        </w:trPr>
        <w:tc>
          <w:tcPr>
            <w:tcW w:w="3345" w:type="dxa"/>
          </w:tcPr>
          <w:p w14:paraId="3B0EDA19" w14:textId="77777777" w:rsidR="004B3F04" w:rsidRDefault="004B3F04" w:rsidP="000659BE">
            <w:pPr>
              <w:pStyle w:val="TableText"/>
            </w:pPr>
            <w:r>
              <w:tab/>
            </w:r>
            <w:r>
              <w:tab/>
            </w:r>
            <w:r>
              <w:tab/>
              <w:t>@classCode</w:t>
            </w:r>
          </w:p>
        </w:tc>
        <w:tc>
          <w:tcPr>
            <w:tcW w:w="720" w:type="dxa"/>
          </w:tcPr>
          <w:p w14:paraId="43D1C1DB" w14:textId="77777777" w:rsidR="004B3F04" w:rsidRDefault="004B3F04" w:rsidP="000659BE">
            <w:pPr>
              <w:pStyle w:val="TableText"/>
            </w:pPr>
            <w:r>
              <w:t>1..1</w:t>
            </w:r>
          </w:p>
        </w:tc>
        <w:tc>
          <w:tcPr>
            <w:tcW w:w="1152" w:type="dxa"/>
          </w:tcPr>
          <w:p w14:paraId="6106C10E" w14:textId="77777777" w:rsidR="004B3F04" w:rsidRDefault="004B3F04" w:rsidP="000659BE">
            <w:pPr>
              <w:pStyle w:val="TableText"/>
            </w:pPr>
            <w:r>
              <w:t>SHALL</w:t>
            </w:r>
          </w:p>
        </w:tc>
        <w:tc>
          <w:tcPr>
            <w:tcW w:w="864" w:type="dxa"/>
          </w:tcPr>
          <w:p w14:paraId="5B290F66" w14:textId="77777777" w:rsidR="004B3F04" w:rsidRDefault="004B3F04" w:rsidP="000659BE">
            <w:pPr>
              <w:pStyle w:val="TableText"/>
            </w:pPr>
          </w:p>
        </w:tc>
        <w:tc>
          <w:tcPr>
            <w:tcW w:w="1104" w:type="dxa"/>
          </w:tcPr>
          <w:p w14:paraId="5140A9AD" w14:textId="77777777" w:rsidR="004B3F04" w:rsidRDefault="006C736C" w:rsidP="000659BE">
            <w:pPr>
              <w:pStyle w:val="TableText"/>
            </w:pPr>
            <w:hyperlink w:anchor="C_4499-35565">
              <w:r w:rsidR="004B3F04">
                <w:rPr>
                  <w:rStyle w:val="HyperlinkText9pt"/>
                </w:rPr>
                <w:t>4499-35565</w:t>
              </w:r>
            </w:hyperlink>
          </w:p>
        </w:tc>
        <w:tc>
          <w:tcPr>
            <w:tcW w:w="2975" w:type="dxa"/>
          </w:tcPr>
          <w:p w14:paraId="38BA21B9" w14:textId="77777777" w:rsidR="004B3F04" w:rsidRDefault="004B3F04" w:rsidP="000659BE">
            <w:pPr>
              <w:pStyle w:val="TableText"/>
            </w:pPr>
            <w:r>
              <w:t>urn:oid:2.16.840.1.113883.5.110 (HL7RoleClass) = ROL</w:t>
            </w:r>
          </w:p>
        </w:tc>
      </w:tr>
      <w:tr w:rsidR="004B3F04" w14:paraId="0E81FB7C" w14:textId="77777777" w:rsidTr="000659BE">
        <w:trPr>
          <w:jc w:val="center"/>
        </w:trPr>
        <w:tc>
          <w:tcPr>
            <w:tcW w:w="3345" w:type="dxa"/>
          </w:tcPr>
          <w:p w14:paraId="0FFCC69B" w14:textId="77777777" w:rsidR="004B3F04" w:rsidRDefault="004B3F04" w:rsidP="000659BE">
            <w:pPr>
              <w:pStyle w:val="TableText"/>
            </w:pPr>
            <w:r>
              <w:tab/>
              <w:t>participation</w:t>
            </w:r>
          </w:p>
        </w:tc>
        <w:tc>
          <w:tcPr>
            <w:tcW w:w="720" w:type="dxa"/>
          </w:tcPr>
          <w:p w14:paraId="6F5BEB11" w14:textId="77777777" w:rsidR="004B3F04" w:rsidRDefault="004B3F04" w:rsidP="000659BE">
            <w:pPr>
              <w:pStyle w:val="TableText"/>
            </w:pPr>
            <w:r>
              <w:t>0..*</w:t>
            </w:r>
          </w:p>
        </w:tc>
        <w:tc>
          <w:tcPr>
            <w:tcW w:w="1152" w:type="dxa"/>
          </w:tcPr>
          <w:p w14:paraId="3455E54F" w14:textId="77777777" w:rsidR="004B3F04" w:rsidRDefault="004B3F04" w:rsidP="000659BE">
            <w:pPr>
              <w:pStyle w:val="TableText"/>
            </w:pPr>
            <w:r>
              <w:t>MAY</w:t>
            </w:r>
          </w:p>
        </w:tc>
        <w:tc>
          <w:tcPr>
            <w:tcW w:w="864" w:type="dxa"/>
          </w:tcPr>
          <w:p w14:paraId="5E4AE489" w14:textId="77777777" w:rsidR="004B3F04" w:rsidRDefault="004B3F04" w:rsidP="000659BE">
            <w:pPr>
              <w:pStyle w:val="TableText"/>
            </w:pPr>
          </w:p>
        </w:tc>
        <w:tc>
          <w:tcPr>
            <w:tcW w:w="1104" w:type="dxa"/>
          </w:tcPr>
          <w:p w14:paraId="7A2E37A1" w14:textId="77777777" w:rsidR="004B3F04" w:rsidRDefault="006C736C" w:rsidP="000659BE">
            <w:pPr>
              <w:pStyle w:val="TableText"/>
            </w:pPr>
            <w:hyperlink w:anchor="C_4499-35179">
              <w:r w:rsidR="004B3F04">
                <w:rPr>
                  <w:rStyle w:val="HyperlinkText9pt"/>
                </w:rPr>
                <w:t>4499-35179</w:t>
              </w:r>
            </w:hyperlink>
          </w:p>
        </w:tc>
        <w:tc>
          <w:tcPr>
            <w:tcW w:w="2975" w:type="dxa"/>
          </w:tcPr>
          <w:p w14:paraId="5A190FDA" w14:textId="77777777" w:rsidR="004B3F04" w:rsidRDefault="004B3F04" w:rsidP="000659BE">
            <w:pPr>
              <w:pStyle w:val="TableText"/>
            </w:pPr>
          </w:p>
        </w:tc>
      </w:tr>
      <w:tr w:rsidR="004B3F04" w14:paraId="18755F9C" w14:textId="77777777" w:rsidTr="000659BE">
        <w:trPr>
          <w:jc w:val="center"/>
        </w:trPr>
        <w:tc>
          <w:tcPr>
            <w:tcW w:w="3345" w:type="dxa"/>
          </w:tcPr>
          <w:p w14:paraId="2B997CFE" w14:textId="77777777" w:rsidR="004B3F04" w:rsidRDefault="004B3F04" w:rsidP="000659BE">
            <w:pPr>
              <w:pStyle w:val="TableText"/>
            </w:pPr>
            <w:r>
              <w:tab/>
            </w:r>
            <w:r>
              <w:tab/>
              <w:t>@typeCode</w:t>
            </w:r>
          </w:p>
        </w:tc>
        <w:tc>
          <w:tcPr>
            <w:tcW w:w="720" w:type="dxa"/>
          </w:tcPr>
          <w:p w14:paraId="3A5CF7E9" w14:textId="77777777" w:rsidR="004B3F04" w:rsidRDefault="004B3F04" w:rsidP="000659BE">
            <w:pPr>
              <w:pStyle w:val="TableText"/>
            </w:pPr>
            <w:r>
              <w:t>1..1</w:t>
            </w:r>
          </w:p>
        </w:tc>
        <w:tc>
          <w:tcPr>
            <w:tcW w:w="1152" w:type="dxa"/>
          </w:tcPr>
          <w:p w14:paraId="1B9F851B" w14:textId="77777777" w:rsidR="004B3F04" w:rsidRDefault="004B3F04" w:rsidP="000659BE">
            <w:pPr>
              <w:pStyle w:val="TableText"/>
            </w:pPr>
            <w:r>
              <w:t>SHALL</w:t>
            </w:r>
          </w:p>
        </w:tc>
        <w:tc>
          <w:tcPr>
            <w:tcW w:w="864" w:type="dxa"/>
          </w:tcPr>
          <w:p w14:paraId="51C22005" w14:textId="77777777" w:rsidR="004B3F04" w:rsidRDefault="004B3F04" w:rsidP="000659BE">
            <w:pPr>
              <w:pStyle w:val="TableText"/>
            </w:pPr>
          </w:p>
        </w:tc>
        <w:tc>
          <w:tcPr>
            <w:tcW w:w="1104" w:type="dxa"/>
          </w:tcPr>
          <w:p w14:paraId="1F533709" w14:textId="77777777" w:rsidR="004B3F04" w:rsidRDefault="006C736C" w:rsidP="000659BE">
            <w:pPr>
              <w:pStyle w:val="TableText"/>
            </w:pPr>
            <w:hyperlink w:anchor="C_4499-35184">
              <w:r w:rsidR="004B3F04">
                <w:rPr>
                  <w:rStyle w:val="HyperlinkText9pt"/>
                </w:rPr>
                <w:t>4499-35184</w:t>
              </w:r>
            </w:hyperlink>
          </w:p>
        </w:tc>
        <w:tc>
          <w:tcPr>
            <w:tcW w:w="2975" w:type="dxa"/>
          </w:tcPr>
          <w:p w14:paraId="5673183A" w14:textId="77777777" w:rsidR="004B3F04" w:rsidRDefault="004B3F04" w:rsidP="000659BE">
            <w:pPr>
              <w:pStyle w:val="TableText"/>
            </w:pPr>
            <w:r>
              <w:t>PART</w:t>
            </w:r>
          </w:p>
        </w:tc>
      </w:tr>
      <w:tr w:rsidR="004B3F04" w14:paraId="79B51AD9" w14:textId="77777777" w:rsidTr="000659BE">
        <w:trPr>
          <w:jc w:val="center"/>
        </w:trPr>
        <w:tc>
          <w:tcPr>
            <w:tcW w:w="3345" w:type="dxa"/>
          </w:tcPr>
          <w:p w14:paraId="69E1A4C8" w14:textId="77777777" w:rsidR="004B3F04" w:rsidRDefault="004B3F04" w:rsidP="000659BE">
            <w:pPr>
              <w:pStyle w:val="TableText"/>
            </w:pPr>
            <w:r>
              <w:tab/>
            </w:r>
            <w:r>
              <w:tab/>
              <w:t>role</w:t>
            </w:r>
          </w:p>
        </w:tc>
        <w:tc>
          <w:tcPr>
            <w:tcW w:w="720" w:type="dxa"/>
          </w:tcPr>
          <w:p w14:paraId="107B86F1" w14:textId="77777777" w:rsidR="004B3F04" w:rsidRDefault="004B3F04" w:rsidP="000659BE">
            <w:pPr>
              <w:pStyle w:val="TableText"/>
            </w:pPr>
            <w:r>
              <w:t>1..1</w:t>
            </w:r>
          </w:p>
        </w:tc>
        <w:tc>
          <w:tcPr>
            <w:tcW w:w="1152" w:type="dxa"/>
          </w:tcPr>
          <w:p w14:paraId="6DF48FCF" w14:textId="77777777" w:rsidR="004B3F04" w:rsidRDefault="004B3F04" w:rsidP="000659BE">
            <w:pPr>
              <w:pStyle w:val="TableText"/>
            </w:pPr>
            <w:r>
              <w:t>SHALL</w:t>
            </w:r>
          </w:p>
        </w:tc>
        <w:tc>
          <w:tcPr>
            <w:tcW w:w="864" w:type="dxa"/>
          </w:tcPr>
          <w:p w14:paraId="5A3DE43F" w14:textId="77777777" w:rsidR="004B3F04" w:rsidRDefault="004B3F04" w:rsidP="000659BE">
            <w:pPr>
              <w:pStyle w:val="TableText"/>
            </w:pPr>
          </w:p>
        </w:tc>
        <w:tc>
          <w:tcPr>
            <w:tcW w:w="1104" w:type="dxa"/>
          </w:tcPr>
          <w:p w14:paraId="136A1C08" w14:textId="77777777" w:rsidR="004B3F04" w:rsidRDefault="006C736C" w:rsidP="000659BE">
            <w:pPr>
              <w:pStyle w:val="TableText"/>
            </w:pPr>
            <w:hyperlink w:anchor="C_4499-36139">
              <w:r w:rsidR="004B3F04">
                <w:rPr>
                  <w:rStyle w:val="HyperlinkText9pt"/>
                </w:rPr>
                <w:t>4499-36139</w:t>
              </w:r>
            </w:hyperlink>
          </w:p>
        </w:tc>
        <w:tc>
          <w:tcPr>
            <w:tcW w:w="2975" w:type="dxa"/>
          </w:tcPr>
          <w:p w14:paraId="68C21BE5"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7C30461" w14:textId="77777777" w:rsidTr="000659BE">
        <w:trPr>
          <w:jc w:val="center"/>
        </w:trPr>
        <w:tc>
          <w:tcPr>
            <w:tcW w:w="3345" w:type="dxa"/>
          </w:tcPr>
          <w:p w14:paraId="33D3DDEF" w14:textId="77777777" w:rsidR="004B3F04" w:rsidRDefault="004B3F04" w:rsidP="000659BE">
            <w:pPr>
              <w:pStyle w:val="TableText"/>
            </w:pPr>
            <w:r>
              <w:tab/>
              <w:t>participation</w:t>
            </w:r>
          </w:p>
        </w:tc>
        <w:tc>
          <w:tcPr>
            <w:tcW w:w="720" w:type="dxa"/>
          </w:tcPr>
          <w:p w14:paraId="61F5F144" w14:textId="77777777" w:rsidR="004B3F04" w:rsidRDefault="004B3F04" w:rsidP="000659BE">
            <w:pPr>
              <w:pStyle w:val="TableText"/>
            </w:pPr>
            <w:r>
              <w:t>0..*</w:t>
            </w:r>
          </w:p>
        </w:tc>
        <w:tc>
          <w:tcPr>
            <w:tcW w:w="1152" w:type="dxa"/>
          </w:tcPr>
          <w:p w14:paraId="33359692" w14:textId="77777777" w:rsidR="004B3F04" w:rsidRDefault="004B3F04" w:rsidP="000659BE">
            <w:pPr>
              <w:pStyle w:val="TableText"/>
            </w:pPr>
            <w:r>
              <w:t>MAY</w:t>
            </w:r>
          </w:p>
        </w:tc>
        <w:tc>
          <w:tcPr>
            <w:tcW w:w="864" w:type="dxa"/>
          </w:tcPr>
          <w:p w14:paraId="29DE22DA" w14:textId="77777777" w:rsidR="004B3F04" w:rsidRDefault="004B3F04" w:rsidP="000659BE">
            <w:pPr>
              <w:pStyle w:val="TableText"/>
            </w:pPr>
          </w:p>
        </w:tc>
        <w:tc>
          <w:tcPr>
            <w:tcW w:w="1104" w:type="dxa"/>
          </w:tcPr>
          <w:p w14:paraId="49EBC76F" w14:textId="77777777" w:rsidR="004B3F04" w:rsidRDefault="006C736C" w:rsidP="000659BE">
            <w:pPr>
              <w:pStyle w:val="TableText"/>
            </w:pPr>
            <w:hyperlink w:anchor="C_4499-35181">
              <w:r w:rsidR="004B3F04">
                <w:rPr>
                  <w:rStyle w:val="HyperlinkText9pt"/>
                </w:rPr>
                <w:t>4499-35181</w:t>
              </w:r>
            </w:hyperlink>
          </w:p>
        </w:tc>
        <w:tc>
          <w:tcPr>
            <w:tcW w:w="2975" w:type="dxa"/>
          </w:tcPr>
          <w:p w14:paraId="754EB6AD" w14:textId="77777777" w:rsidR="004B3F04" w:rsidRDefault="004B3F04" w:rsidP="000659BE">
            <w:pPr>
              <w:pStyle w:val="TableText"/>
            </w:pPr>
          </w:p>
        </w:tc>
      </w:tr>
      <w:tr w:rsidR="004B3F04" w14:paraId="09DBCAD5" w14:textId="77777777" w:rsidTr="000659BE">
        <w:trPr>
          <w:jc w:val="center"/>
        </w:trPr>
        <w:tc>
          <w:tcPr>
            <w:tcW w:w="3345" w:type="dxa"/>
          </w:tcPr>
          <w:p w14:paraId="3F8BEF0E" w14:textId="77777777" w:rsidR="004B3F04" w:rsidRDefault="004B3F04" w:rsidP="000659BE">
            <w:pPr>
              <w:pStyle w:val="TableText"/>
            </w:pPr>
            <w:r>
              <w:tab/>
            </w:r>
            <w:r>
              <w:tab/>
              <w:t>@typeCode</w:t>
            </w:r>
          </w:p>
        </w:tc>
        <w:tc>
          <w:tcPr>
            <w:tcW w:w="720" w:type="dxa"/>
          </w:tcPr>
          <w:p w14:paraId="765EC28D" w14:textId="77777777" w:rsidR="004B3F04" w:rsidRDefault="004B3F04" w:rsidP="000659BE">
            <w:pPr>
              <w:pStyle w:val="TableText"/>
            </w:pPr>
            <w:r>
              <w:t>1..1</w:t>
            </w:r>
          </w:p>
        </w:tc>
        <w:tc>
          <w:tcPr>
            <w:tcW w:w="1152" w:type="dxa"/>
          </w:tcPr>
          <w:p w14:paraId="2C5A8C97" w14:textId="77777777" w:rsidR="004B3F04" w:rsidRDefault="004B3F04" w:rsidP="000659BE">
            <w:pPr>
              <w:pStyle w:val="TableText"/>
            </w:pPr>
            <w:r>
              <w:t>SHALL</w:t>
            </w:r>
          </w:p>
        </w:tc>
        <w:tc>
          <w:tcPr>
            <w:tcW w:w="864" w:type="dxa"/>
          </w:tcPr>
          <w:p w14:paraId="28D04FF4" w14:textId="77777777" w:rsidR="004B3F04" w:rsidRDefault="004B3F04" w:rsidP="000659BE">
            <w:pPr>
              <w:pStyle w:val="TableText"/>
            </w:pPr>
          </w:p>
        </w:tc>
        <w:tc>
          <w:tcPr>
            <w:tcW w:w="1104" w:type="dxa"/>
          </w:tcPr>
          <w:p w14:paraId="5A9807F9" w14:textId="77777777" w:rsidR="004B3F04" w:rsidRDefault="006C736C" w:rsidP="000659BE">
            <w:pPr>
              <w:pStyle w:val="TableText"/>
            </w:pPr>
            <w:hyperlink w:anchor="C_4499-35185">
              <w:r w:rsidR="004B3F04">
                <w:rPr>
                  <w:rStyle w:val="HyperlinkText9pt"/>
                </w:rPr>
                <w:t>4499-35185</w:t>
              </w:r>
            </w:hyperlink>
          </w:p>
        </w:tc>
        <w:tc>
          <w:tcPr>
            <w:tcW w:w="2975" w:type="dxa"/>
          </w:tcPr>
          <w:p w14:paraId="1576CE7A" w14:textId="77777777" w:rsidR="004B3F04" w:rsidRDefault="004B3F04" w:rsidP="000659BE">
            <w:pPr>
              <w:pStyle w:val="TableText"/>
            </w:pPr>
            <w:r>
              <w:t>urn:oid:2.16.840.1.113883.5.90 (HL7ParticipationType) = PART</w:t>
            </w:r>
          </w:p>
        </w:tc>
      </w:tr>
      <w:tr w:rsidR="004B3F04" w14:paraId="4C076529" w14:textId="77777777" w:rsidTr="000659BE">
        <w:trPr>
          <w:jc w:val="center"/>
        </w:trPr>
        <w:tc>
          <w:tcPr>
            <w:tcW w:w="3345" w:type="dxa"/>
          </w:tcPr>
          <w:p w14:paraId="5000FCCF" w14:textId="77777777" w:rsidR="004B3F04" w:rsidRDefault="004B3F04" w:rsidP="000659BE">
            <w:pPr>
              <w:pStyle w:val="TableText"/>
            </w:pPr>
            <w:r>
              <w:tab/>
            </w:r>
            <w:r>
              <w:tab/>
              <w:t>role</w:t>
            </w:r>
          </w:p>
        </w:tc>
        <w:tc>
          <w:tcPr>
            <w:tcW w:w="720" w:type="dxa"/>
          </w:tcPr>
          <w:p w14:paraId="50EF6A37" w14:textId="77777777" w:rsidR="004B3F04" w:rsidRDefault="004B3F04" w:rsidP="000659BE">
            <w:pPr>
              <w:pStyle w:val="TableText"/>
            </w:pPr>
            <w:r>
              <w:t>1..1</w:t>
            </w:r>
          </w:p>
        </w:tc>
        <w:tc>
          <w:tcPr>
            <w:tcW w:w="1152" w:type="dxa"/>
          </w:tcPr>
          <w:p w14:paraId="0BCA91BB" w14:textId="77777777" w:rsidR="004B3F04" w:rsidRDefault="004B3F04" w:rsidP="000659BE">
            <w:pPr>
              <w:pStyle w:val="TableText"/>
            </w:pPr>
            <w:r>
              <w:t>SHALL</w:t>
            </w:r>
          </w:p>
        </w:tc>
        <w:tc>
          <w:tcPr>
            <w:tcW w:w="864" w:type="dxa"/>
          </w:tcPr>
          <w:p w14:paraId="75456CED" w14:textId="77777777" w:rsidR="004B3F04" w:rsidRDefault="004B3F04" w:rsidP="000659BE">
            <w:pPr>
              <w:pStyle w:val="TableText"/>
            </w:pPr>
          </w:p>
        </w:tc>
        <w:tc>
          <w:tcPr>
            <w:tcW w:w="1104" w:type="dxa"/>
          </w:tcPr>
          <w:p w14:paraId="0370B092" w14:textId="77777777" w:rsidR="004B3F04" w:rsidRDefault="006C736C" w:rsidP="000659BE">
            <w:pPr>
              <w:pStyle w:val="TableText"/>
            </w:pPr>
            <w:hyperlink w:anchor="C_4499-36140">
              <w:r w:rsidR="004B3F04">
                <w:rPr>
                  <w:rStyle w:val="HyperlinkText9pt"/>
                </w:rPr>
                <w:t>4499-36140</w:t>
              </w:r>
            </w:hyperlink>
          </w:p>
        </w:tc>
        <w:tc>
          <w:tcPr>
            <w:tcW w:w="2975" w:type="dxa"/>
          </w:tcPr>
          <w:p w14:paraId="153276E1"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781C3D" w14:textId="77777777" w:rsidTr="000659BE">
        <w:trPr>
          <w:jc w:val="center"/>
        </w:trPr>
        <w:tc>
          <w:tcPr>
            <w:tcW w:w="3345" w:type="dxa"/>
          </w:tcPr>
          <w:p w14:paraId="52C0C46A" w14:textId="77777777" w:rsidR="004B3F04" w:rsidRDefault="004B3F04" w:rsidP="000659BE">
            <w:pPr>
              <w:pStyle w:val="TableText"/>
            </w:pPr>
            <w:r>
              <w:tab/>
              <w:t>participation</w:t>
            </w:r>
          </w:p>
        </w:tc>
        <w:tc>
          <w:tcPr>
            <w:tcW w:w="720" w:type="dxa"/>
          </w:tcPr>
          <w:p w14:paraId="483BED46" w14:textId="77777777" w:rsidR="004B3F04" w:rsidRDefault="004B3F04" w:rsidP="000659BE">
            <w:pPr>
              <w:pStyle w:val="TableText"/>
            </w:pPr>
            <w:r>
              <w:t>0..*</w:t>
            </w:r>
          </w:p>
        </w:tc>
        <w:tc>
          <w:tcPr>
            <w:tcW w:w="1152" w:type="dxa"/>
          </w:tcPr>
          <w:p w14:paraId="3E0A7D4F" w14:textId="77777777" w:rsidR="004B3F04" w:rsidRDefault="004B3F04" w:rsidP="000659BE">
            <w:pPr>
              <w:pStyle w:val="TableText"/>
            </w:pPr>
            <w:r>
              <w:t>MAY</w:t>
            </w:r>
          </w:p>
        </w:tc>
        <w:tc>
          <w:tcPr>
            <w:tcW w:w="864" w:type="dxa"/>
          </w:tcPr>
          <w:p w14:paraId="3376023D" w14:textId="77777777" w:rsidR="004B3F04" w:rsidRDefault="004B3F04" w:rsidP="000659BE">
            <w:pPr>
              <w:pStyle w:val="TableText"/>
            </w:pPr>
          </w:p>
        </w:tc>
        <w:tc>
          <w:tcPr>
            <w:tcW w:w="1104" w:type="dxa"/>
          </w:tcPr>
          <w:p w14:paraId="51409D06" w14:textId="77777777" w:rsidR="004B3F04" w:rsidRDefault="006C736C" w:rsidP="000659BE">
            <w:pPr>
              <w:pStyle w:val="TableText"/>
            </w:pPr>
            <w:hyperlink w:anchor="C_4499-35850">
              <w:r w:rsidR="004B3F04">
                <w:rPr>
                  <w:rStyle w:val="HyperlinkText9pt"/>
                </w:rPr>
                <w:t>4499-35850</w:t>
              </w:r>
            </w:hyperlink>
          </w:p>
        </w:tc>
        <w:tc>
          <w:tcPr>
            <w:tcW w:w="2975" w:type="dxa"/>
          </w:tcPr>
          <w:p w14:paraId="36D4D83B" w14:textId="77777777" w:rsidR="004B3F04" w:rsidRDefault="004B3F04" w:rsidP="000659BE">
            <w:pPr>
              <w:pStyle w:val="TableText"/>
            </w:pPr>
          </w:p>
        </w:tc>
      </w:tr>
      <w:tr w:rsidR="004B3F04" w14:paraId="3445EDAD" w14:textId="77777777" w:rsidTr="000659BE">
        <w:trPr>
          <w:jc w:val="center"/>
        </w:trPr>
        <w:tc>
          <w:tcPr>
            <w:tcW w:w="3345" w:type="dxa"/>
          </w:tcPr>
          <w:p w14:paraId="00E00A9C" w14:textId="77777777" w:rsidR="004B3F04" w:rsidRDefault="004B3F04" w:rsidP="000659BE">
            <w:pPr>
              <w:pStyle w:val="TableText"/>
            </w:pPr>
            <w:r>
              <w:lastRenderedPageBreak/>
              <w:tab/>
            </w:r>
            <w:r>
              <w:tab/>
              <w:t>@typeCode</w:t>
            </w:r>
          </w:p>
        </w:tc>
        <w:tc>
          <w:tcPr>
            <w:tcW w:w="720" w:type="dxa"/>
          </w:tcPr>
          <w:p w14:paraId="2E03A9DC" w14:textId="77777777" w:rsidR="004B3F04" w:rsidRDefault="004B3F04" w:rsidP="000659BE">
            <w:pPr>
              <w:pStyle w:val="TableText"/>
            </w:pPr>
            <w:r>
              <w:t>1..1</w:t>
            </w:r>
          </w:p>
        </w:tc>
        <w:tc>
          <w:tcPr>
            <w:tcW w:w="1152" w:type="dxa"/>
          </w:tcPr>
          <w:p w14:paraId="5D9836B0" w14:textId="77777777" w:rsidR="004B3F04" w:rsidRDefault="004B3F04" w:rsidP="000659BE">
            <w:pPr>
              <w:pStyle w:val="TableText"/>
            </w:pPr>
            <w:r>
              <w:t>SHALL</w:t>
            </w:r>
          </w:p>
        </w:tc>
        <w:tc>
          <w:tcPr>
            <w:tcW w:w="864" w:type="dxa"/>
          </w:tcPr>
          <w:p w14:paraId="3376D425" w14:textId="77777777" w:rsidR="004B3F04" w:rsidRDefault="004B3F04" w:rsidP="000659BE">
            <w:pPr>
              <w:pStyle w:val="TableText"/>
            </w:pPr>
          </w:p>
        </w:tc>
        <w:tc>
          <w:tcPr>
            <w:tcW w:w="1104" w:type="dxa"/>
          </w:tcPr>
          <w:p w14:paraId="70B55546" w14:textId="77777777" w:rsidR="004B3F04" w:rsidRDefault="006C736C" w:rsidP="000659BE">
            <w:pPr>
              <w:pStyle w:val="TableText"/>
            </w:pPr>
            <w:hyperlink w:anchor="C_4499-35852">
              <w:r w:rsidR="004B3F04">
                <w:rPr>
                  <w:rStyle w:val="HyperlinkText9pt"/>
                </w:rPr>
                <w:t>4499-35852</w:t>
              </w:r>
            </w:hyperlink>
          </w:p>
        </w:tc>
        <w:tc>
          <w:tcPr>
            <w:tcW w:w="2975" w:type="dxa"/>
          </w:tcPr>
          <w:p w14:paraId="7795435B" w14:textId="77777777" w:rsidR="004B3F04" w:rsidRDefault="004B3F04" w:rsidP="000659BE">
            <w:pPr>
              <w:pStyle w:val="TableText"/>
            </w:pPr>
            <w:r>
              <w:t>urn:oid:2.16.840.1.113883.5.90 (HL7ParticipationType) = PART</w:t>
            </w:r>
          </w:p>
        </w:tc>
      </w:tr>
      <w:tr w:rsidR="004B3F04" w14:paraId="5E7555B6" w14:textId="77777777" w:rsidTr="000659BE">
        <w:trPr>
          <w:jc w:val="center"/>
        </w:trPr>
        <w:tc>
          <w:tcPr>
            <w:tcW w:w="3345" w:type="dxa"/>
          </w:tcPr>
          <w:p w14:paraId="79BBC3CF" w14:textId="77777777" w:rsidR="004B3F04" w:rsidRDefault="004B3F04" w:rsidP="000659BE">
            <w:pPr>
              <w:pStyle w:val="TableText"/>
            </w:pPr>
            <w:r>
              <w:tab/>
            </w:r>
            <w:r>
              <w:tab/>
              <w:t>role</w:t>
            </w:r>
          </w:p>
        </w:tc>
        <w:tc>
          <w:tcPr>
            <w:tcW w:w="720" w:type="dxa"/>
          </w:tcPr>
          <w:p w14:paraId="3353E4B8" w14:textId="77777777" w:rsidR="004B3F04" w:rsidRDefault="004B3F04" w:rsidP="000659BE">
            <w:pPr>
              <w:pStyle w:val="TableText"/>
            </w:pPr>
            <w:r>
              <w:t>1..1</w:t>
            </w:r>
          </w:p>
        </w:tc>
        <w:tc>
          <w:tcPr>
            <w:tcW w:w="1152" w:type="dxa"/>
          </w:tcPr>
          <w:p w14:paraId="347A3EE3" w14:textId="77777777" w:rsidR="004B3F04" w:rsidRDefault="004B3F04" w:rsidP="000659BE">
            <w:pPr>
              <w:pStyle w:val="TableText"/>
            </w:pPr>
            <w:r>
              <w:t>SHALL</w:t>
            </w:r>
          </w:p>
        </w:tc>
        <w:tc>
          <w:tcPr>
            <w:tcW w:w="864" w:type="dxa"/>
          </w:tcPr>
          <w:p w14:paraId="50CB4E59" w14:textId="77777777" w:rsidR="004B3F04" w:rsidRDefault="004B3F04" w:rsidP="000659BE">
            <w:pPr>
              <w:pStyle w:val="TableText"/>
            </w:pPr>
          </w:p>
        </w:tc>
        <w:tc>
          <w:tcPr>
            <w:tcW w:w="1104" w:type="dxa"/>
          </w:tcPr>
          <w:p w14:paraId="22899BE7" w14:textId="77777777" w:rsidR="004B3F04" w:rsidRDefault="006C736C" w:rsidP="000659BE">
            <w:pPr>
              <w:pStyle w:val="TableText"/>
            </w:pPr>
            <w:hyperlink w:anchor="C_4499-36141">
              <w:r w:rsidR="004B3F04">
                <w:rPr>
                  <w:rStyle w:val="HyperlinkText9pt"/>
                </w:rPr>
                <w:t>4499-36141</w:t>
              </w:r>
            </w:hyperlink>
          </w:p>
        </w:tc>
        <w:tc>
          <w:tcPr>
            <w:tcW w:w="2975" w:type="dxa"/>
          </w:tcPr>
          <w:p w14:paraId="142EB228"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02D659C6" w14:textId="77777777" w:rsidTr="000659BE">
        <w:trPr>
          <w:jc w:val="center"/>
        </w:trPr>
        <w:tc>
          <w:tcPr>
            <w:tcW w:w="3345" w:type="dxa"/>
          </w:tcPr>
          <w:p w14:paraId="56661543" w14:textId="77777777" w:rsidR="004B3F04" w:rsidRDefault="004B3F04" w:rsidP="000659BE">
            <w:pPr>
              <w:pStyle w:val="TableText"/>
            </w:pPr>
            <w:r>
              <w:tab/>
              <w:t>participation</w:t>
            </w:r>
          </w:p>
        </w:tc>
        <w:tc>
          <w:tcPr>
            <w:tcW w:w="720" w:type="dxa"/>
          </w:tcPr>
          <w:p w14:paraId="254A85A1" w14:textId="77777777" w:rsidR="004B3F04" w:rsidRDefault="004B3F04" w:rsidP="000659BE">
            <w:pPr>
              <w:pStyle w:val="TableText"/>
            </w:pPr>
            <w:r>
              <w:t>0..1</w:t>
            </w:r>
          </w:p>
        </w:tc>
        <w:tc>
          <w:tcPr>
            <w:tcW w:w="1152" w:type="dxa"/>
          </w:tcPr>
          <w:p w14:paraId="36F5469C" w14:textId="77777777" w:rsidR="004B3F04" w:rsidRDefault="004B3F04" w:rsidP="000659BE">
            <w:pPr>
              <w:pStyle w:val="TableText"/>
            </w:pPr>
            <w:r>
              <w:t>MAY</w:t>
            </w:r>
          </w:p>
        </w:tc>
        <w:tc>
          <w:tcPr>
            <w:tcW w:w="864" w:type="dxa"/>
          </w:tcPr>
          <w:p w14:paraId="7AA28F55" w14:textId="77777777" w:rsidR="004B3F04" w:rsidRDefault="004B3F04" w:rsidP="000659BE">
            <w:pPr>
              <w:pStyle w:val="TableText"/>
            </w:pPr>
          </w:p>
        </w:tc>
        <w:tc>
          <w:tcPr>
            <w:tcW w:w="1104" w:type="dxa"/>
          </w:tcPr>
          <w:p w14:paraId="4961A6B7" w14:textId="77777777" w:rsidR="004B3F04" w:rsidRDefault="006C736C" w:rsidP="000659BE">
            <w:pPr>
              <w:pStyle w:val="TableText"/>
            </w:pPr>
            <w:hyperlink w:anchor="C_4499-35186">
              <w:r w:rsidR="004B3F04">
                <w:rPr>
                  <w:rStyle w:val="HyperlinkText9pt"/>
                </w:rPr>
                <w:t>4499-35186</w:t>
              </w:r>
            </w:hyperlink>
          </w:p>
        </w:tc>
        <w:tc>
          <w:tcPr>
            <w:tcW w:w="2975" w:type="dxa"/>
          </w:tcPr>
          <w:p w14:paraId="4245979E" w14:textId="77777777" w:rsidR="004B3F04" w:rsidRDefault="004B3F04" w:rsidP="000659BE">
            <w:pPr>
              <w:pStyle w:val="TableText"/>
            </w:pPr>
          </w:p>
        </w:tc>
      </w:tr>
      <w:tr w:rsidR="004B3F04" w14:paraId="78EED8BF" w14:textId="77777777" w:rsidTr="000659BE">
        <w:trPr>
          <w:jc w:val="center"/>
        </w:trPr>
        <w:tc>
          <w:tcPr>
            <w:tcW w:w="3345" w:type="dxa"/>
          </w:tcPr>
          <w:p w14:paraId="743EBE71" w14:textId="77777777" w:rsidR="004B3F04" w:rsidRDefault="004B3F04" w:rsidP="000659BE">
            <w:pPr>
              <w:pStyle w:val="TableText"/>
            </w:pPr>
            <w:r>
              <w:tab/>
            </w:r>
            <w:r>
              <w:tab/>
              <w:t>@typeCode</w:t>
            </w:r>
          </w:p>
        </w:tc>
        <w:tc>
          <w:tcPr>
            <w:tcW w:w="720" w:type="dxa"/>
          </w:tcPr>
          <w:p w14:paraId="261CFA21" w14:textId="77777777" w:rsidR="004B3F04" w:rsidRDefault="004B3F04" w:rsidP="000659BE">
            <w:pPr>
              <w:pStyle w:val="TableText"/>
            </w:pPr>
            <w:r>
              <w:t>1..1</w:t>
            </w:r>
          </w:p>
        </w:tc>
        <w:tc>
          <w:tcPr>
            <w:tcW w:w="1152" w:type="dxa"/>
          </w:tcPr>
          <w:p w14:paraId="40B47EF5" w14:textId="77777777" w:rsidR="004B3F04" w:rsidRDefault="004B3F04" w:rsidP="000659BE">
            <w:pPr>
              <w:pStyle w:val="TableText"/>
            </w:pPr>
            <w:r>
              <w:t>SHALL</w:t>
            </w:r>
          </w:p>
        </w:tc>
        <w:tc>
          <w:tcPr>
            <w:tcW w:w="864" w:type="dxa"/>
          </w:tcPr>
          <w:p w14:paraId="677754F8" w14:textId="77777777" w:rsidR="004B3F04" w:rsidRDefault="004B3F04" w:rsidP="000659BE">
            <w:pPr>
              <w:pStyle w:val="TableText"/>
            </w:pPr>
          </w:p>
        </w:tc>
        <w:tc>
          <w:tcPr>
            <w:tcW w:w="1104" w:type="dxa"/>
          </w:tcPr>
          <w:p w14:paraId="6803915F" w14:textId="77777777" w:rsidR="004B3F04" w:rsidRDefault="006C736C" w:rsidP="000659BE">
            <w:pPr>
              <w:pStyle w:val="TableText"/>
            </w:pPr>
            <w:hyperlink w:anchor="C_4499-35188">
              <w:r w:rsidR="004B3F04">
                <w:rPr>
                  <w:rStyle w:val="HyperlinkText9pt"/>
                </w:rPr>
                <w:t>4499-35188</w:t>
              </w:r>
            </w:hyperlink>
          </w:p>
        </w:tc>
        <w:tc>
          <w:tcPr>
            <w:tcW w:w="2975" w:type="dxa"/>
          </w:tcPr>
          <w:p w14:paraId="6BECDD33" w14:textId="77777777" w:rsidR="004B3F04" w:rsidRDefault="004B3F04" w:rsidP="000659BE">
            <w:pPr>
              <w:pStyle w:val="TableText"/>
            </w:pPr>
            <w:r>
              <w:t>urn:oid:2.16.840.1.113883.5.90 (HL7ParticipationType) = PART</w:t>
            </w:r>
          </w:p>
        </w:tc>
      </w:tr>
      <w:tr w:rsidR="004B3F04" w14:paraId="025D1AB6" w14:textId="77777777" w:rsidTr="000659BE">
        <w:trPr>
          <w:jc w:val="center"/>
        </w:trPr>
        <w:tc>
          <w:tcPr>
            <w:tcW w:w="3345" w:type="dxa"/>
          </w:tcPr>
          <w:p w14:paraId="7DFE14E3" w14:textId="77777777" w:rsidR="004B3F04" w:rsidRDefault="004B3F04" w:rsidP="000659BE">
            <w:pPr>
              <w:pStyle w:val="TableText"/>
            </w:pPr>
            <w:r>
              <w:tab/>
            </w:r>
            <w:r>
              <w:tab/>
              <w:t>patient</w:t>
            </w:r>
          </w:p>
        </w:tc>
        <w:tc>
          <w:tcPr>
            <w:tcW w:w="720" w:type="dxa"/>
          </w:tcPr>
          <w:p w14:paraId="17745243" w14:textId="77777777" w:rsidR="004B3F04" w:rsidRDefault="004B3F04" w:rsidP="000659BE">
            <w:pPr>
              <w:pStyle w:val="TableText"/>
            </w:pPr>
            <w:r>
              <w:t>1..1</w:t>
            </w:r>
          </w:p>
        </w:tc>
        <w:tc>
          <w:tcPr>
            <w:tcW w:w="1152" w:type="dxa"/>
          </w:tcPr>
          <w:p w14:paraId="64848950" w14:textId="77777777" w:rsidR="004B3F04" w:rsidRDefault="004B3F04" w:rsidP="000659BE">
            <w:pPr>
              <w:pStyle w:val="TableText"/>
            </w:pPr>
            <w:r>
              <w:t>SHALL</w:t>
            </w:r>
          </w:p>
        </w:tc>
        <w:tc>
          <w:tcPr>
            <w:tcW w:w="864" w:type="dxa"/>
          </w:tcPr>
          <w:p w14:paraId="4B94AC03" w14:textId="77777777" w:rsidR="004B3F04" w:rsidRDefault="004B3F04" w:rsidP="000659BE">
            <w:pPr>
              <w:pStyle w:val="TableText"/>
            </w:pPr>
          </w:p>
        </w:tc>
        <w:tc>
          <w:tcPr>
            <w:tcW w:w="1104" w:type="dxa"/>
          </w:tcPr>
          <w:p w14:paraId="2197C2C9" w14:textId="77777777" w:rsidR="004B3F04" w:rsidRDefault="006C736C" w:rsidP="000659BE">
            <w:pPr>
              <w:pStyle w:val="TableText"/>
            </w:pPr>
            <w:hyperlink w:anchor="C_4499-36142">
              <w:r w:rsidR="004B3F04">
                <w:rPr>
                  <w:rStyle w:val="HyperlinkText9pt"/>
                </w:rPr>
                <w:t>4499-36142</w:t>
              </w:r>
            </w:hyperlink>
          </w:p>
        </w:tc>
        <w:tc>
          <w:tcPr>
            <w:tcW w:w="2975" w:type="dxa"/>
          </w:tcPr>
          <w:p w14:paraId="56186EBD"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7DBD882E" w14:textId="77777777" w:rsidTr="000659BE">
        <w:trPr>
          <w:jc w:val="center"/>
        </w:trPr>
        <w:tc>
          <w:tcPr>
            <w:tcW w:w="3345" w:type="dxa"/>
          </w:tcPr>
          <w:p w14:paraId="48D6679F" w14:textId="77777777" w:rsidR="004B3F04" w:rsidRDefault="004B3F04" w:rsidP="000659BE">
            <w:pPr>
              <w:pStyle w:val="TableText"/>
            </w:pPr>
            <w:r>
              <w:tab/>
              <w:t>outboundRelationship</w:t>
            </w:r>
          </w:p>
        </w:tc>
        <w:tc>
          <w:tcPr>
            <w:tcW w:w="720" w:type="dxa"/>
          </w:tcPr>
          <w:p w14:paraId="64521EBF" w14:textId="77777777" w:rsidR="004B3F04" w:rsidRDefault="004B3F04" w:rsidP="000659BE">
            <w:pPr>
              <w:pStyle w:val="TableText"/>
            </w:pPr>
            <w:r>
              <w:t>0..1</w:t>
            </w:r>
          </w:p>
        </w:tc>
        <w:tc>
          <w:tcPr>
            <w:tcW w:w="1152" w:type="dxa"/>
          </w:tcPr>
          <w:p w14:paraId="3D726A04" w14:textId="77777777" w:rsidR="004B3F04" w:rsidRDefault="004B3F04" w:rsidP="000659BE">
            <w:pPr>
              <w:pStyle w:val="TableText"/>
            </w:pPr>
            <w:r>
              <w:t>MAY</w:t>
            </w:r>
          </w:p>
        </w:tc>
        <w:tc>
          <w:tcPr>
            <w:tcW w:w="864" w:type="dxa"/>
          </w:tcPr>
          <w:p w14:paraId="6959F31E" w14:textId="77777777" w:rsidR="004B3F04" w:rsidRDefault="004B3F04" w:rsidP="000659BE">
            <w:pPr>
              <w:pStyle w:val="TableText"/>
            </w:pPr>
          </w:p>
        </w:tc>
        <w:tc>
          <w:tcPr>
            <w:tcW w:w="1104" w:type="dxa"/>
          </w:tcPr>
          <w:p w14:paraId="3AD0B3AB" w14:textId="77777777" w:rsidR="004B3F04" w:rsidRDefault="006C736C" w:rsidP="000659BE">
            <w:pPr>
              <w:pStyle w:val="TableText"/>
            </w:pPr>
            <w:hyperlink w:anchor="C_4499-33857">
              <w:r w:rsidR="004B3F04">
                <w:rPr>
                  <w:rStyle w:val="HyperlinkText9pt"/>
                </w:rPr>
                <w:t>4499-33857</w:t>
              </w:r>
            </w:hyperlink>
          </w:p>
        </w:tc>
        <w:tc>
          <w:tcPr>
            <w:tcW w:w="2975" w:type="dxa"/>
          </w:tcPr>
          <w:p w14:paraId="738984EE" w14:textId="77777777" w:rsidR="004B3F04" w:rsidRDefault="004B3F04" w:rsidP="000659BE">
            <w:pPr>
              <w:pStyle w:val="TableText"/>
            </w:pPr>
          </w:p>
        </w:tc>
      </w:tr>
      <w:tr w:rsidR="004B3F04" w14:paraId="1131DCDA" w14:textId="77777777" w:rsidTr="000659BE">
        <w:trPr>
          <w:jc w:val="center"/>
        </w:trPr>
        <w:tc>
          <w:tcPr>
            <w:tcW w:w="3345" w:type="dxa"/>
          </w:tcPr>
          <w:p w14:paraId="6B1E584D" w14:textId="77777777" w:rsidR="004B3F04" w:rsidRDefault="004B3F04" w:rsidP="000659BE">
            <w:pPr>
              <w:pStyle w:val="TableText"/>
            </w:pPr>
            <w:r>
              <w:tab/>
            </w:r>
            <w:r>
              <w:tab/>
              <w:t>@typeCode</w:t>
            </w:r>
          </w:p>
        </w:tc>
        <w:tc>
          <w:tcPr>
            <w:tcW w:w="720" w:type="dxa"/>
          </w:tcPr>
          <w:p w14:paraId="062E6B1A" w14:textId="77777777" w:rsidR="004B3F04" w:rsidRDefault="004B3F04" w:rsidP="000659BE">
            <w:pPr>
              <w:pStyle w:val="TableText"/>
            </w:pPr>
            <w:r>
              <w:t>1..1</w:t>
            </w:r>
          </w:p>
        </w:tc>
        <w:tc>
          <w:tcPr>
            <w:tcW w:w="1152" w:type="dxa"/>
          </w:tcPr>
          <w:p w14:paraId="3DCF71ED" w14:textId="77777777" w:rsidR="004B3F04" w:rsidRDefault="004B3F04" w:rsidP="000659BE">
            <w:pPr>
              <w:pStyle w:val="TableText"/>
            </w:pPr>
            <w:r>
              <w:t>SHALL</w:t>
            </w:r>
          </w:p>
        </w:tc>
        <w:tc>
          <w:tcPr>
            <w:tcW w:w="864" w:type="dxa"/>
          </w:tcPr>
          <w:p w14:paraId="5A5274C0" w14:textId="77777777" w:rsidR="004B3F04" w:rsidRDefault="004B3F04" w:rsidP="000659BE">
            <w:pPr>
              <w:pStyle w:val="TableText"/>
            </w:pPr>
          </w:p>
        </w:tc>
        <w:tc>
          <w:tcPr>
            <w:tcW w:w="1104" w:type="dxa"/>
          </w:tcPr>
          <w:p w14:paraId="2855D9EB" w14:textId="77777777" w:rsidR="004B3F04" w:rsidRDefault="006C736C" w:rsidP="000659BE">
            <w:pPr>
              <w:pStyle w:val="TableText"/>
            </w:pPr>
            <w:hyperlink w:anchor="C_4499-33859">
              <w:r w:rsidR="004B3F04">
                <w:rPr>
                  <w:rStyle w:val="HyperlinkText9pt"/>
                </w:rPr>
                <w:t>4499-33859</w:t>
              </w:r>
            </w:hyperlink>
          </w:p>
        </w:tc>
        <w:tc>
          <w:tcPr>
            <w:tcW w:w="2975" w:type="dxa"/>
          </w:tcPr>
          <w:p w14:paraId="0095E2FE" w14:textId="77777777" w:rsidR="004B3F04" w:rsidRDefault="004B3F04" w:rsidP="000659BE">
            <w:pPr>
              <w:pStyle w:val="TableText"/>
            </w:pPr>
            <w:r>
              <w:t>urn:oid:2.16.840.1.113883.5.1002 (HL7ActRelationshipType) = RSON</w:t>
            </w:r>
          </w:p>
        </w:tc>
      </w:tr>
      <w:tr w:rsidR="004B3F04" w14:paraId="2E5B0CFA" w14:textId="77777777" w:rsidTr="000659BE">
        <w:trPr>
          <w:jc w:val="center"/>
        </w:trPr>
        <w:tc>
          <w:tcPr>
            <w:tcW w:w="3345" w:type="dxa"/>
          </w:tcPr>
          <w:p w14:paraId="40F261FA" w14:textId="77777777" w:rsidR="004B3F04" w:rsidRDefault="004B3F04" w:rsidP="000659BE">
            <w:pPr>
              <w:pStyle w:val="TableText"/>
            </w:pPr>
            <w:r>
              <w:tab/>
            </w:r>
            <w:r>
              <w:tab/>
              <w:t>observationCriteria</w:t>
            </w:r>
          </w:p>
        </w:tc>
        <w:tc>
          <w:tcPr>
            <w:tcW w:w="720" w:type="dxa"/>
          </w:tcPr>
          <w:p w14:paraId="2DA57D70" w14:textId="77777777" w:rsidR="004B3F04" w:rsidRDefault="004B3F04" w:rsidP="000659BE">
            <w:pPr>
              <w:pStyle w:val="TableText"/>
            </w:pPr>
            <w:r>
              <w:t>1..1</w:t>
            </w:r>
          </w:p>
        </w:tc>
        <w:tc>
          <w:tcPr>
            <w:tcW w:w="1152" w:type="dxa"/>
          </w:tcPr>
          <w:p w14:paraId="40CA0A1A" w14:textId="77777777" w:rsidR="004B3F04" w:rsidRDefault="004B3F04" w:rsidP="000659BE">
            <w:pPr>
              <w:pStyle w:val="TableText"/>
            </w:pPr>
            <w:r>
              <w:t>SHALL</w:t>
            </w:r>
          </w:p>
        </w:tc>
        <w:tc>
          <w:tcPr>
            <w:tcW w:w="864" w:type="dxa"/>
          </w:tcPr>
          <w:p w14:paraId="21F26E2D" w14:textId="77777777" w:rsidR="004B3F04" w:rsidRDefault="004B3F04" w:rsidP="000659BE">
            <w:pPr>
              <w:pStyle w:val="TableText"/>
            </w:pPr>
          </w:p>
        </w:tc>
        <w:tc>
          <w:tcPr>
            <w:tcW w:w="1104" w:type="dxa"/>
          </w:tcPr>
          <w:p w14:paraId="6C7968F2" w14:textId="77777777" w:rsidR="004B3F04" w:rsidRDefault="006C736C" w:rsidP="000659BE">
            <w:pPr>
              <w:pStyle w:val="TableText"/>
            </w:pPr>
            <w:hyperlink w:anchor="C_4499-33860">
              <w:r w:rsidR="004B3F04">
                <w:rPr>
                  <w:rStyle w:val="HyperlinkText9pt"/>
                </w:rPr>
                <w:t>4499-33860</w:t>
              </w:r>
            </w:hyperlink>
          </w:p>
        </w:tc>
        <w:tc>
          <w:tcPr>
            <w:tcW w:w="2975" w:type="dxa"/>
          </w:tcPr>
          <w:p w14:paraId="08BBF963"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760DADA1" w14:textId="77777777" w:rsidR="004B3F04" w:rsidRDefault="004B3F04" w:rsidP="004B3F04">
      <w:pPr>
        <w:pStyle w:val="BodyText"/>
      </w:pPr>
    </w:p>
    <w:p w14:paraId="05CAFF64" w14:textId="77777777" w:rsidR="004B3F04" w:rsidRDefault="004B3F04" w:rsidP="007E63CC">
      <w:pPr>
        <w:numPr>
          <w:ilvl w:val="0"/>
          <w:numId w:val="37"/>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40" w:name="C_4499-33833"/>
      <w:r>
        <w:t xml:space="preserve"> (CONF:4499-33833)</w:t>
      </w:r>
      <w:bookmarkEnd w:id="1940"/>
      <w:r>
        <w:t>.</w:t>
      </w:r>
    </w:p>
    <w:p w14:paraId="57B44338" w14:textId="77777777" w:rsidR="004B3F04" w:rsidRDefault="004B3F04" w:rsidP="007E63CC">
      <w:pPr>
        <w:numPr>
          <w:ilvl w:val="0"/>
          <w:numId w:val="3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1941" w:name="C_4499-33834"/>
      <w:r>
        <w:t xml:space="preserve"> (CONF:4499-33834)</w:t>
      </w:r>
      <w:bookmarkEnd w:id="1941"/>
      <w:r>
        <w:t>.</w:t>
      </w:r>
    </w:p>
    <w:p w14:paraId="39839569" w14:textId="77777777" w:rsidR="004B3F04" w:rsidRDefault="004B3F04" w:rsidP="007E63CC">
      <w:pPr>
        <w:numPr>
          <w:ilvl w:val="0"/>
          <w:numId w:val="37"/>
        </w:numPr>
      </w:pPr>
      <w:r>
        <w:rPr>
          <w:rStyle w:val="keyword"/>
        </w:rPr>
        <w:t>MAY</w:t>
      </w:r>
      <w:r>
        <w:t xml:space="preserve"> contain zero or one [0..1] </w:t>
      </w:r>
      <w:r>
        <w:rPr>
          <w:rStyle w:val="XMLnameBold"/>
        </w:rPr>
        <w:t>@actionNegationInd</w:t>
      </w:r>
      <w:bookmarkStart w:id="1942" w:name="C_4499-33835"/>
      <w:r>
        <w:t xml:space="preserve"> (CONF:4499-33835)</w:t>
      </w:r>
      <w:bookmarkEnd w:id="1942"/>
      <w:r>
        <w:t>.</w:t>
      </w:r>
      <w:r>
        <w:br/>
        <w:t>Note: QDM Attribute: Negation rationale</w:t>
      </w:r>
    </w:p>
    <w:p w14:paraId="08079D5D" w14:textId="77777777" w:rsidR="004B3F04" w:rsidRDefault="004B3F04" w:rsidP="007E63CC">
      <w:pPr>
        <w:numPr>
          <w:ilvl w:val="0"/>
          <w:numId w:val="37"/>
        </w:numPr>
      </w:pPr>
      <w:r>
        <w:rPr>
          <w:rStyle w:val="keyword"/>
        </w:rPr>
        <w:t>SHALL</w:t>
      </w:r>
      <w:r>
        <w:t xml:space="preserve"> contain exactly one [1..1] </w:t>
      </w:r>
      <w:r>
        <w:rPr>
          <w:rStyle w:val="XMLnameBold"/>
        </w:rPr>
        <w:t>templateId</w:t>
      </w:r>
      <w:bookmarkStart w:id="1943" w:name="C_4499-33830"/>
      <w:r>
        <w:t xml:space="preserve"> (CONF:4499-33830)</w:t>
      </w:r>
      <w:bookmarkEnd w:id="1943"/>
      <w:r>
        <w:t>.</w:t>
      </w:r>
    </w:p>
    <w:p w14:paraId="272C9F73" w14:textId="77777777" w:rsidR="004B3F04" w:rsidRDefault="004B3F04" w:rsidP="007E63CC">
      <w:pPr>
        <w:numPr>
          <w:ilvl w:val="1"/>
          <w:numId w:val="37"/>
        </w:numPr>
      </w:pPr>
      <w:r>
        <w:t xml:space="preserve">This templateId </w:t>
      </w:r>
      <w:r>
        <w:rPr>
          <w:rStyle w:val="keyword"/>
        </w:rPr>
        <w:t>SHALL</w:t>
      </w:r>
      <w:r>
        <w:t xml:space="preserve"> contain exactly one [1..1] </w:t>
      </w:r>
      <w:r>
        <w:rPr>
          <w:rStyle w:val="XMLnameBold"/>
        </w:rPr>
        <w:t>item</w:t>
      </w:r>
      <w:bookmarkStart w:id="1944" w:name="C_4499-33831"/>
      <w:r>
        <w:t xml:space="preserve"> (CONF:4499-33831)</w:t>
      </w:r>
      <w:bookmarkEnd w:id="1944"/>
      <w:r>
        <w:t xml:space="preserve"> such that it</w:t>
      </w:r>
    </w:p>
    <w:p w14:paraId="75EDCE20" w14:textId="77777777" w:rsidR="004B3F04" w:rsidRDefault="004B3F04" w:rsidP="007E63CC">
      <w:pPr>
        <w:numPr>
          <w:ilvl w:val="2"/>
          <w:numId w:val="37"/>
        </w:numPr>
      </w:pPr>
      <w:r>
        <w:rPr>
          <w:rStyle w:val="keyword"/>
        </w:rPr>
        <w:t>SHALL</w:t>
      </w:r>
      <w:r>
        <w:t xml:space="preserve"> contain exactly one [1..1] </w:t>
      </w:r>
      <w:r>
        <w:rPr>
          <w:rStyle w:val="XMLnameBold"/>
        </w:rPr>
        <w:t>@root</w:t>
      </w:r>
      <w:r>
        <w:t>=</w:t>
      </w:r>
      <w:r>
        <w:rPr>
          <w:rStyle w:val="XMLname"/>
        </w:rPr>
        <w:t>"2.16.840.1.113883.10.20.28.4.112"</w:t>
      </w:r>
      <w:bookmarkStart w:id="1945" w:name="C_4499-33836"/>
      <w:r>
        <w:t xml:space="preserve"> (CONF:4499-33836)</w:t>
      </w:r>
      <w:bookmarkEnd w:id="1945"/>
      <w:r>
        <w:t>.</w:t>
      </w:r>
    </w:p>
    <w:p w14:paraId="3F09892D" w14:textId="77777777" w:rsidR="004B3F04" w:rsidRDefault="004B3F04" w:rsidP="007E63CC">
      <w:pPr>
        <w:numPr>
          <w:ilvl w:val="2"/>
          <w:numId w:val="37"/>
        </w:numPr>
      </w:pPr>
      <w:r>
        <w:rPr>
          <w:rStyle w:val="keyword"/>
        </w:rPr>
        <w:t>SHALL</w:t>
      </w:r>
      <w:r>
        <w:t xml:space="preserve"> contain exactly one [1..1] </w:t>
      </w:r>
      <w:r>
        <w:rPr>
          <w:rStyle w:val="XMLnameBold"/>
        </w:rPr>
        <w:t>@extension</w:t>
      </w:r>
      <w:r>
        <w:t>=</w:t>
      </w:r>
      <w:r>
        <w:rPr>
          <w:rStyle w:val="XMLname"/>
        </w:rPr>
        <w:t>"2021-02-01"</w:t>
      </w:r>
      <w:bookmarkStart w:id="1946" w:name="C_4499-34384"/>
      <w:r>
        <w:t xml:space="preserve"> (CONF:4499-34384)</w:t>
      </w:r>
      <w:bookmarkEnd w:id="1946"/>
      <w:r>
        <w:t>.</w:t>
      </w:r>
    </w:p>
    <w:p w14:paraId="6BE05E62" w14:textId="77777777" w:rsidR="004B3F04" w:rsidRDefault="004B3F04" w:rsidP="007E63CC">
      <w:pPr>
        <w:numPr>
          <w:ilvl w:val="0"/>
          <w:numId w:val="37"/>
        </w:numPr>
      </w:pPr>
      <w:r>
        <w:rPr>
          <w:rStyle w:val="keyword"/>
        </w:rPr>
        <w:t>SHALL</w:t>
      </w:r>
      <w:r>
        <w:t xml:space="preserve"> contain exactly one [1..1] </w:t>
      </w:r>
      <w:r>
        <w:rPr>
          <w:rStyle w:val="XMLnameBold"/>
        </w:rPr>
        <w:t>id</w:t>
      </w:r>
      <w:bookmarkStart w:id="1947" w:name="C_4499-33837"/>
      <w:r>
        <w:t xml:space="preserve"> (CONF:4499-33837)</w:t>
      </w:r>
      <w:bookmarkEnd w:id="1947"/>
      <w:r>
        <w:t>.</w:t>
      </w:r>
    </w:p>
    <w:p w14:paraId="1991CA0B" w14:textId="77777777" w:rsidR="004B3F04" w:rsidRDefault="004B3F04" w:rsidP="007E63CC">
      <w:pPr>
        <w:numPr>
          <w:ilvl w:val="0"/>
          <w:numId w:val="37"/>
        </w:numPr>
      </w:pPr>
      <w:r>
        <w:rPr>
          <w:rStyle w:val="keyword"/>
        </w:rPr>
        <w:t>SHALL</w:t>
      </w:r>
      <w:r>
        <w:t xml:space="preserve"> contain exactly one [1..1] </w:t>
      </w:r>
      <w:r>
        <w:rPr>
          <w:rStyle w:val="XMLnameBold"/>
        </w:rPr>
        <w:t>code</w:t>
      </w:r>
      <w:bookmarkStart w:id="1948" w:name="C_4499-33832"/>
      <w:r>
        <w:t xml:space="preserve"> (CONF:4499-33832)</w:t>
      </w:r>
      <w:bookmarkEnd w:id="1948"/>
      <w:r>
        <w:t>.</w:t>
      </w:r>
    </w:p>
    <w:p w14:paraId="0900C5F7"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1949" w:name="C_4499-33838"/>
      <w:r>
        <w:t xml:space="preserve"> (CONF:4499-33838)</w:t>
      </w:r>
      <w:bookmarkEnd w:id="1949"/>
      <w:r>
        <w:t>.</w:t>
      </w:r>
    </w:p>
    <w:p w14:paraId="7DB75085" w14:textId="77777777" w:rsidR="004B3F04" w:rsidRDefault="004B3F04" w:rsidP="007E63CC">
      <w:pPr>
        <w:numPr>
          <w:ilvl w:val="1"/>
          <w:numId w:val="37"/>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(SNOMED CT)</w:t>
      </w:r>
      <w:bookmarkStart w:id="1950" w:name="C_4499-33839"/>
      <w:r>
        <w:t xml:space="preserve"> (CONF:4499-33839)</w:t>
      </w:r>
      <w:bookmarkEnd w:id="1950"/>
      <w:r>
        <w:t>.</w:t>
      </w:r>
    </w:p>
    <w:p w14:paraId="7C98FC91" w14:textId="77777777" w:rsidR="004B3F04" w:rsidRDefault="004B3F04" w:rsidP="007E63CC">
      <w:pPr>
        <w:numPr>
          <w:ilvl w:val="0"/>
          <w:numId w:val="37"/>
        </w:numPr>
      </w:pPr>
      <w:r>
        <w:rPr>
          <w:rStyle w:val="keyword"/>
        </w:rPr>
        <w:t>SHALL</w:t>
      </w:r>
      <w:r>
        <w:t xml:space="preserve"> contain exactly one [1..1] </w:t>
      </w:r>
      <w:r>
        <w:rPr>
          <w:rStyle w:val="XMLnameBold"/>
        </w:rPr>
        <w:t>title</w:t>
      </w:r>
      <w:bookmarkStart w:id="1951" w:name="C_4499-33840"/>
      <w:r>
        <w:t xml:space="preserve"> (CONF:4499-33840)</w:t>
      </w:r>
      <w:bookmarkEnd w:id="1951"/>
      <w:r>
        <w:t>.</w:t>
      </w:r>
    </w:p>
    <w:p w14:paraId="141E496E" w14:textId="77777777" w:rsidR="004B3F04" w:rsidRDefault="004B3F04" w:rsidP="007E63CC">
      <w:pPr>
        <w:numPr>
          <w:ilvl w:val="0"/>
          <w:numId w:val="37"/>
        </w:numPr>
      </w:pPr>
      <w:r>
        <w:rPr>
          <w:rStyle w:val="keyword"/>
        </w:rPr>
        <w:lastRenderedPageBreak/>
        <w:t>SHALL</w:t>
      </w:r>
      <w:r>
        <w:t xml:space="preserve"> contain exactly one [1..1] </w:t>
      </w:r>
      <w:r>
        <w:rPr>
          <w:rStyle w:val="XMLnameBold"/>
        </w:rPr>
        <w:t>statusCode</w:t>
      </w:r>
      <w:bookmarkStart w:id="1952" w:name="C_4499-33841"/>
      <w:r>
        <w:t xml:space="preserve"> (CONF:4499-33841)</w:t>
      </w:r>
      <w:bookmarkEnd w:id="1952"/>
      <w:r>
        <w:t>.</w:t>
      </w:r>
    </w:p>
    <w:p w14:paraId="68F3B316" w14:textId="77777777" w:rsidR="004B3F04" w:rsidRDefault="004B3F04" w:rsidP="007E63CC">
      <w:pPr>
        <w:numPr>
          <w:ilvl w:val="1"/>
          <w:numId w:val="3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1953" w:name="C_4499-33847"/>
      <w:r>
        <w:t xml:space="preserve"> (CONF:4499-33847)</w:t>
      </w:r>
      <w:bookmarkEnd w:id="1953"/>
      <w:r>
        <w:t>.</w:t>
      </w:r>
    </w:p>
    <w:p w14:paraId="682A40AF" w14:textId="77777777" w:rsidR="004B3F04" w:rsidRDefault="004B3F04" w:rsidP="007E63CC">
      <w:pPr>
        <w:numPr>
          <w:ilvl w:val="0"/>
          <w:numId w:val="37"/>
        </w:numPr>
      </w:pPr>
      <w:r>
        <w:rPr>
          <w:rStyle w:val="keyword"/>
        </w:rPr>
        <w:t>MAY</w:t>
      </w:r>
      <w:r>
        <w:t xml:space="preserve"> contain zero or one [0..1] </w:t>
      </w:r>
      <w:r>
        <w:rPr>
          <w:rStyle w:val="XMLnameBold"/>
        </w:rPr>
        <w:t>effectiveTime</w:t>
      </w:r>
      <w:bookmarkStart w:id="1954" w:name="C_4499-33842"/>
      <w:r>
        <w:t xml:space="preserve"> (CONF:4499-33842)</w:t>
      </w:r>
      <w:bookmarkEnd w:id="1954"/>
      <w:r>
        <w:t xml:space="preserve"> such that it</w:t>
      </w:r>
    </w:p>
    <w:p w14:paraId="380076C8" w14:textId="77777777" w:rsidR="004B3F04" w:rsidRDefault="004B3F04" w:rsidP="007E63CC">
      <w:pPr>
        <w:numPr>
          <w:ilvl w:val="1"/>
          <w:numId w:val="37"/>
        </w:numPr>
      </w:pPr>
      <w:r>
        <w:rPr>
          <w:rStyle w:val="keyword"/>
        </w:rPr>
        <w:t>SHALL</w:t>
      </w:r>
      <w:r>
        <w:t xml:space="preserve"> contain exactly one [1..1] </w:t>
      </w:r>
      <w:r>
        <w:rPr>
          <w:rStyle w:val="XMLnameBold"/>
        </w:rPr>
        <w:t>low</w:t>
      </w:r>
      <w:bookmarkStart w:id="1955" w:name="C_4499-33848"/>
      <w:r>
        <w:t xml:space="preserve"> (CONF:4499-33848)</w:t>
      </w:r>
      <w:bookmarkEnd w:id="1955"/>
      <w:r>
        <w:t>.</w:t>
      </w:r>
      <w:r>
        <w:br/>
        <w:t>Note: QDM Attribute: Relevant dateTime</w:t>
      </w:r>
    </w:p>
    <w:p w14:paraId="04D99E24" w14:textId="77777777" w:rsidR="004B3F04" w:rsidRDefault="004B3F04" w:rsidP="007E63CC">
      <w:pPr>
        <w:numPr>
          <w:ilvl w:val="0"/>
          <w:numId w:val="37"/>
        </w:numPr>
      </w:pPr>
      <w:r>
        <w:rPr>
          <w:rStyle w:val="keyword"/>
        </w:rPr>
        <w:t>MAY</w:t>
      </w:r>
      <w:r>
        <w:t xml:space="preserve"> contain zero or one [0..1] </w:t>
      </w:r>
      <w:r>
        <w:rPr>
          <w:rStyle w:val="XMLnameBold"/>
        </w:rPr>
        <w:t>routeCode</w:t>
      </w:r>
      <w:bookmarkStart w:id="1956" w:name="C_4499-33843"/>
      <w:r>
        <w:t xml:space="preserve"> (CONF:4499-33843)</w:t>
      </w:r>
      <w:bookmarkEnd w:id="1956"/>
      <w:r>
        <w:t>.</w:t>
      </w:r>
      <w:r>
        <w:br/>
        <w:t>Note: QDM Attribute: Route</w:t>
      </w:r>
    </w:p>
    <w:p w14:paraId="2B94897F" w14:textId="77777777" w:rsidR="004B3F04" w:rsidRDefault="004B3F04" w:rsidP="007E63CC">
      <w:pPr>
        <w:numPr>
          <w:ilvl w:val="1"/>
          <w:numId w:val="37"/>
        </w:numPr>
      </w:pPr>
      <w:r>
        <w:t xml:space="preserve">The routeCode, if present, </w:t>
      </w:r>
      <w:r>
        <w:rPr>
          <w:rStyle w:val="keyword"/>
        </w:rPr>
        <w:t>SHOULD</w:t>
      </w:r>
      <w:r>
        <w:t xml:space="preserve"> contain zero or one [0..1] </w:t>
      </w:r>
      <w:r>
        <w:rPr>
          <w:rStyle w:val="XMLnameBold"/>
        </w:rPr>
        <w:t>@valueSet</w:t>
      </w:r>
      <w:bookmarkStart w:id="1957" w:name="C_4499-33850"/>
      <w:r>
        <w:t xml:space="preserve"> (CONF:4499-33850)</w:t>
      </w:r>
      <w:bookmarkEnd w:id="1957"/>
      <w:r>
        <w:t>.</w:t>
      </w:r>
    </w:p>
    <w:p w14:paraId="7C6B8C5F" w14:textId="77777777" w:rsidR="004B3F04" w:rsidRDefault="004B3F04" w:rsidP="007E63CC">
      <w:pPr>
        <w:numPr>
          <w:ilvl w:val="0"/>
          <w:numId w:val="37"/>
        </w:numPr>
      </w:pPr>
      <w:r>
        <w:rPr>
          <w:rStyle w:val="keyword"/>
        </w:rPr>
        <w:t>MAY</w:t>
      </w:r>
      <w:r>
        <w:t xml:space="preserve"> contain zero or one [0..1] </w:t>
      </w:r>
      <w:r>
        <w:rPr>
          <w:rStyle w:val="XMLnameBold"/>
        </w:rPr>
        <w:t>doseQuantity</w:t>
      </w:r>
      <w:bookmarkStart w:id="1958" w:name="C_4499-33851"/>
      <w:r>
        <w:t xml:space="preserve"> (CONF:4499-33851)</w:t>
      </w:r>
      <w:bookmarkEnd w:id="1958"/>
      <w:r>
        <w:t>.</w:t>
      </w:r>
      <w:r>
        <w:br/>
        <w:t>Note: QDM Attribute: Dosage</w:t>
      </w:r>
    </w:p>
    <w:p w14:paraId="44F52467" w14:textId="77777777" w:rsidR="004B3F04" w:rsidRDefault="004B3F04" w:rsidP="007E63CC">
      <w:pPr>
        <w:numPr>
          <w:ilvl w:val="0"/>
          <w:numId w:val="37"/>
        </w:numPr>
      </w:pPr>
      <w:r>
        <w:rPr>
          <w:rStyle w:val="keyword"/>
        </w:rPr>
        <w:t>SHALL</w:t>
      </w:r>
      <w:r>
        <w:t xml:space="preserve"> contain exactly one [1..1] </w:t>
      </w:r>
      <w:r>
        <w:rPr>
          <w:rStyle w:val="XMLnameBold"/>
        </w:rPr>
        <w:t>participation</w:t>
      </w:r>
      <w:bookmarkStart w:id="1959" w:name="C_4499-33844"/>
      <w:r>
        <w:t xml:space="preserve"> (CONF:4499-33844)</w:t>
      </w:r>
      <w:bookmarkEnd w:id="1959"/>
      <w:r>
        <w:t xml:space="preserve"> such that it</w:t>
      </w:r>
    </w:p>
    <w:p w14:paraId="0B82620E"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1960" w:name="C_4499-33852"/>
      <w:r>
        <w:t xml:space="preserve"> (CONF:4499-33852)</w:t>
      </w:r>
      <w:bookmarkEnd w:id="1960"/>
      <w:r>
        <w:t>.</w:t>
      </w:r>
    </w:p>
    <w:p w14:paraId="23F87660"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61" w:name="C_4499-33845"/>
      <w:r>
        <w:t xml:space="preserve"> (CONF:4499-33845)</w:t>
      </w:r>
      <w:bookmarkEnd w:id="1961"/>
      <w:r>
        <w:t>.</w:t>
      </w:r>
    </w:p>
    <w:p w14:paraId="0DE1F8B3"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1962" w:name="C_4499-33853"/>
      <w:r>
        <w:t xml:space="preserve"> (CONF:4499-33853)</w:t>
      </w:r>
      <w:bookmarkEnd w:id="1962"/>
      <w:r>
        <w:t>.</w:t>
      </w:r>
    </w:p>
    <w:p w14:paraId="310EAADE"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playingManufacturedMaterial</w:t>
      </w:r>
      <w:bookmarkStart w:id="1963" w:name="C_4499-33846"/>
      <w:r>
        <w:t xml:space="preserve"> (CONF:4499-33846)</w:t>
      </w:r>
      <w:bookmarkEnd w:id="1963"/>
      <w:r>
        <w:t>.</w:t>
      </w:r>
    </w:p>
    <w:p w14:paraId="1ABDD733"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1964" w:name="C_4499-33854"/>
      <w:r>
        <w:t xml:space="preserve"> (CONF:4499-33854)</w:t>
      </w:r>
      <w:bookmarkEnd w:id="1964"/>
      <w:r>
        <w:t>.</w:t>
      </w:r>
    </w:p>
    <w:p w14:paraId="7FF57D1D"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EntityDeterminer urn:oid:2.16.840.1.113883.5.30</w:t>
      </w:r>
      <w:r>
        <w:t>)</w:t>
      </w:r>
      <w:bookmarkStart w:id="1965" w:name="C_4499-33855"/>
      <w:r>
        <w:t xml:space="preserve"> (CONF:4499-33855)</w:t>
      </w:r>
      <w:bookmarkEnd w:id="1965"/>
      <w:r>
        <w:t>.</w:t>
      </w:r>
    </w:p>
    <w:p w14:paraId="07CDCD94" w14:textId="77777777" w:rsidR="004B3F04" w:rsidRDefault="004B3F04" w:rsidP="007E63CC">
      <w:pPr>
        <w:numPr>
          <w:ilvl w:val="3"/>
          <w:numId w:val="37"/>
        </w:numPr>
      </w:pPr>
      <w:r>
        <w:t xml:space="preserve">This playingManufacturedMaterial </w:t>
      </w:r>
      <w:r>
        <w:rPr>
          <w:rStyle w:val="keyword"/>
        </w:rPr>
        <w:t>SHALL</w:t>
      </w:r>
      <w:r>
        <w:t xml:space="preserve"> contain exactly one [1..1] </w:t>
      </w:r>
      <w:r>
        <w:rPr>
          <w:rStyle w:val="XMLnameBold"/>
        </w:rPr>
        <w:t>code</w:t>
      </w:r>
      <w:bookmarkStart w:id="1966" w:name="C_4499-33856"/>
      <w:r>
        <w:t xml:space="preserve"> (CONF:4499-33856)</w:t>
      </w:r>
      <w:bookmarkEnd w:id="1966"/>
      <w:r>
        <w:t>.</w:t>
      </w:r>
      <w:r>
        <w:br/>
        <w:t>Note: QDM Attribute: Code</w:t>
      </w:r>
    </w:p>
    <w:p w14:paraId="7D546CF8" w14:textId="77777777" w:rsidR="004B3F04" w:rsidRDefault="004B3F04" w:rsidP="007E63CC">
      <w:pPr>
        <w:numPr>
          <w:ilvl w:val="4"/>
          <w:numId w:val="37"/>
        </w:numPr>
      </w:pPr>
      <w:r>
        <w:t xml:space="preserve">This code </w:t>
      </w:r>
      <w:r>
        <w:rPr>
          <w:rStyle w:val="keyword"/>
        </w:rPr>
        <w:t>SHOULD</w:t>
      </w:r>
      <w:r>
        <w:t xml:space="preserve"> contain zero or one [0..1] </w:t>
      </w:r>
      <w:r>
        <w:rPr>
          <w:rStyle w:val="XMLnameBold"/>
        </w:rPr>
        <w:t>@valueSet</w:t>
      </w:r>
      <w:bookmarkStart w:id="1967" w:name="C_4499-33858"/>
      <w:r>
        <w:t xml:space="preserve"> (CONF:4499-33858)</w:t>
      </w:r>
      <w:bookmarkEnd w:id="1967"/>
      <w:r>
        <w:t>.</w:t>
      </w:r>
    </w:p>
    <w:p w14:paraId="2AE56DDE"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68" w:name="C_4499-35560"/>
      <w:r>
        <w:t xml:space="preserve"> (CONF:4499-35560)</w:t>
      </w:r>
      <w:bookmarkEnd w:id="1968"/>
      <w:r>
        <w:t xml:space="preserve"> such that it</w:t>
      </w:r>
    </w:p>
    <w:p w14:paraId="3EB49638"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1969" w:name="C_4499-35563"/>
      <w:r>
        <w:t xml:space="preserve"> (CONF:4499-35563)</w:t>
      </w:r>
      <w:bookmarkEnd w:id="1969"/>
      <w:r>
        <w:t>.</w:t>
      </w:r>
    </w:p>
    <w:p w14:paraId="30F3C181" w14:textId="77777777" w:rsidR="004B3F04" w:rsidRDefault="004B3F04" w:rsidP="007E63CC">
      <w:pPr>
        <w:numPr>
          <w:ilvl w:val="1"/>
          <w:numId w:val="37"/>
        </w:numPr>
      </w:pPr>
      <w:r>
        <w:rPr>
          <w:rStyle w:val="keyword"/>
        </w:rPr>
        <w:t>SHALL</w:t>
      </w:r>
      <w:r>
        <w:t xml:space="preserve"> contain exactly one [1..1] </w:t>
      </w:r>
      <w:r>
        <w:rPr>
          <w:rStyle w:val="XMLnameBold"/>
        </w:rPr>
        <w:t>time</w:t>
      </w:r>
      <w:bookmarkStart w:id="1970" w:name="C_4499-35561"/>
      <w:r>
        <w:t xml:space="preserve"> (CONF:4499-35561)</w:t>
      </w:r>
      <w:bookmarkEnd w:id="1970"/>
      <w:r>
        <w:t>.</w:t>
      </w:r>
    </w:p>
    <w:p w14:paraId="12533F91" w14:textId="77777777" w:rsidR="004B3F04" w:rsidRDefault="004B3F04" w:rsidP="007E63CC">
      <w:pPr>
        <w:numPr>
          <w:ilvl w:val="2"/>
          <w:numId w:val="37"/>
        </w:numPr>
      </w:pPr>
      <w:r>
        <w:t xml:space="preserve">This time </w:t>
      </w:r>
      <w:r>
        <w:rPr>
          <w:rStyle w:val="keyword"/>
        </w:rPr>
        <w:t>SHALL</w:t>
      </w:r>
      <w:r>
        <w:t xml:space="preserve"> contain exactly one [1..1] </w:t>
      </w:r>
      <w:r>
        <w:rPr>
          <w:rStyle w:val="XMLnameBold"/>
        </w:rPr>
        <w:t>low</w:t>
      </w:r>
      <w:bookmarkStart w:id="1971" w:name="C_4499-35564"/>
      <w:r>
        <w:t xml:space="preserve"> (CONF:4499-35564)</w:t>
      </w:r>
      <w:bookmarkEnd w:id="1971"/>
      <w:r>
        <w:t>.</w:t>
      </w:r>
      <w:r>
        <w:br/>
        <w:t>Note: QDM Attribute: Author dateTime</w:t>
      </w:r>
    </w:p>
    <w:p w14:paraId="1EBA5F04" w14:textId="77777777" w:rsidR="004B3F04" w:rsidRDefault="004B3F04" w:rsidP="007E63CC">
      <w:pPr>
        <w:numPr>
          <w:ilvl w:val="1"/>
          <w:numId w:val="37"/>
        </w:numPr>
      </w:pPr>
      <w:r>
        <w:rPr>
          <w:rStyle w:val="keyword"/>
        </w:rPr>
        <w:t>SHALL</w:t>
      </w:r>
      <w:r>
        <w:t xml:space="preserve"> contain exactly one [1..1] </w:t>
      </w:r>
      <w:r>
        <w:rPr>
          <w:rStyle w:val="XMLnameBold"/>
        </w:rPr>
        <w:t>role</w:t>
      </w:r>
      <w:bookmarkStart w:id="1972" w:name="C_4499-35562"/>
      <w:r>
        <w:t xml:space="preserve"> (CONF:4499-35562)</w:t>
      </w:r>
      <w:bookmarkEnd w:id="1972"/>
      <w:r>
        <w:t>.</w:t>
      </w:r>
    </w:p>
    <w:p w14:paraId="6EDBDEE9" w14:textId="77777777" w:rsidR="004B3F04" w:rsidRDefault="004B3F04" w:rsidP="007E63CC">
      <w:pPr>
        <w:numPr>
          <w:ilvl w:val="2"/>
          <w:numId w:val="3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1973" w:name="C_4499-35565"/>
      <w:r>
        <w:t xml:space="preserve"> (CONF:4499-35565)</w:t>
      </w:r>
      <w:bookmarkEnd w:id="1973"/>
      <w:r>
        <w:t>.</w:t>
      </w:r>
    </w:p>
    <w:p w14:paraId="04039546" w14:textId="77777777" w:rsidR="004B3F04" w:rsidRDefault="004B3F04" w:rsidP="007E63CC">
      <w:pPr>
        <w:numPr>
          <w:ilvl w:val="0"/>
          <w:numId w:val="37"/>
        </w:numPr>
      </w:pPr>
      <w:r>
        <w:rPr>
          <w:rStyle w:val="keyword"/>
        </w:rPr>
        <w:lastRenderedPageBreak/>
        <w:t>MAY</w:t>
      </w:r>
      <w:r>
        <w:t xml:space="preserve"> contain zero or more [0..*] </w:t>
      </w:r>
      <w:r>
        <w:rPr>
          <w:rStyle w:val="XMLnameBold"/>
        </w:rPr>
        <w:t>participation</w:t>
      </w:r>
      <w:bookmarkStart w:id="1974" w:name="C_4499-35179"/>
      <w:r>
        <w:t xml:space="preserve"> (CONF:4499-35179)</w:t>
      </w:r>
      <w:bookmarkEnd w:id="1974"/>
      <w:r>
        <w:t xml:space="preserve"> such that it</w:t>
      </w:r>
      <w:r>
        <w:br/>
        <w:t>Note: QDM Attribute: Practitioner</w:t>
      </w:r>
    </w:p>
    <w:p w14:paraId="18823F07"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1975" w:name="C_4499-35184"/>
      <w:r>
        <w:t xml:space="preserve"> (CONF:4499-35184)</w:t>
      </w:r>
      <w:bookmarkEnd w:id="1975"/>
      <w:r>
        <w:t>.</w:t>
      </w:r>
    </w:p>
    <w:p w14:paraId="57B8A38B" w14:textId="77777777" w:rsidR="004B3F04" w:rsidRDefault="004B3F04" w:rsidP="007E63CC">
      <w:pPr>
        <w:numPr>
          <w:ilvl w:val="1"/>
          <w:numId w:val="3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1976" w:name="C_4499-36139"/>
      <w:r>
        <w:t xml:space="preserve"> (CONF:4499-36139)</w:t>
      </w:r>
      <w:bookmarkEnd w:id="1976"/>
      <w:r>
        <w:t>.</w:t>
      </w:r>
    </w:p>
    <w:p w14:paraId="6166E795"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77" w:name="C_4499-35181"/>
      <w:r>
        <w:t xml:space="preserve"> (CONF:4499-35181)</w:t>
      </w:r>
      <w:bookmarkEnd w:id="1977"/>
      <w:r>
        <w:t xml:space="preserve"> such that it</w:t>
      </w:r>
      <w:r>
        <w:br/>
        <w:t>Note: QDM Attribute: Practitioner</w:t>
      </w:r>
    </w:p>
    <w:p w14:paraId="43CF2209"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78" w:name="C_4499-35185"/>
      <w:r>
        <w:t xml:space="preserve"> (CONF:4499-35185)</w:t>
      </w:r>
      <w:bookmarkEnd w:id="1978"/>
      <w:r>
        <w:t>.</w:t>
      </w:r>
    </w:p>
    <w:p w14:paraId="7C59841D" w14:textId="77777777" w:rsidR="004B3F04" w:rsidRDefault="004B3F04" w:rsidP="007E63CC">
      <w:pPr>
        <w:numPr>
          <w:ilvl w:val="1"/>
          <w:numId w:val="3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1979" w:name="C_4499-36140"/>
      <w:r>
        <w:t xml:space="preserve"> (CONF:4499-36140)</w:t>
      </w:r>
      <w:bookmarkEnd w:id="1979"/>
      <w:r>
        <w:t>.</w:t>
      </w:r>
    </w:p>
    <w:p w14:paraId="112E4C5E" w14:textId="77777777" w:rsidR="004B3F04" w:rsidRDefault="004B3F04" w:rsidP="007E63CC">
      <w:pPr>
        <w:numPr>
          <w:ilvl w:val="0"/>
          <w:numId w:val="37"/>
        </w:numPr>
      </w:pPr>
      <w:r>
        <w:rPr>
          <w:rStyle w:val="keyword"/>
        </w:rPr>
        <w:t>MAY</w:t>
      </w:r>
      <w:r>
        <w:t xml:space="preserve"> contain zero or more [0..*] </w:t>
      </w:r>
      <w:r>
        <w:rPr>
          <w:rStyle w:val="XMLnameBold"/>
        </w:rPr>
        <w:t>participation</w:t>
      </w:r>
      <w:bookmarkStart w:id="1980" w:name="C_4499-35850"/>
      <w:r>
        <w:t xml:space="preserve"> (CONF:4499-35850)</w:t>
      </w:r>
      <w:bookmarkEnd w:id="1980"/>
      <w:r>
        <w:t xml:space="preserve"> such that it</w:t>
      </w:r>
      <w:r>
        <w:br/>
        <w:t>Note: QDM Attribute: Practitioner</w:t>
      </w:r>
    </w:p>
    <w:p w14:paraId="38346121"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1981" w:name="C_4499-35852"/>
      <w:r>
        <w:t xml:space="preserve"> (CONF:4499-35852)</w:t>
      </w:r>
      <w:bookmarkEnd w:id="1981"/>
      <w:r>
        <w:t>.</w:t>
      </w:r>
    </w:p>
    <w:p w14:paraId="4C7F048E" w14:textId="77777777" w:rsidR="004B3F04" w:rsidRDefault="004B3F04" w:rsidP="007E63CC">
      <w:pPr>
        <w:numPr>
          <w:ilvl w:val="1"/>
          <w:numId w:val="3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1982" w:name="C_4499-36141"/>
      <w:r>
        <w:t xml:space="preserve"> (CONF:4499-36141)</w:t>
      </w:r>
      <w:bookmarkEnd w:id="1982"/>
      <w:r>
        <w:t>.</w:t>
      </w:r>
    </w:p>
    <w:p w14:paraId="3FDEA60F" w14:textId="77777777" w:rsidR="004B3F04" w:rsidRDefault="004B3F04" w:rsidP="007E63CC">
      <w:pPr>
        <w:numPr>
          <w:ilvl w:val="0"/>
          <w:numId w:val="37"/>
        </w:numPr>
      </w:pPr>
      <w:r>
        <w:rPr>
          <w:rStyle w:val="keyword"/>
        </w:rPr>
        <w:t>MAY</w:t>
      </w:r>
      <w:r>
        <w:t xml:space="preserve"> contain zero or one [0..1] </w:t>
      </w:r>
      <w:r>
        <w:rPr>
          <w:rStyle w:val="XMLnameBold"/>
        </w:rPr>
        <w:t>participation</w:t>
      </w:r>
      <w:bookmarkStart w:id="1983" w:name="C_4499-35186"/>
      <w:r>
        <w:t xml:space="preserve"> (CONF:4499-35186)</w:t>
      </w:r>
      <w:bookmarkEnd w:id="1983"/>
      <w:r>
        <w:t xml:space="preserve"> such that it</w:t>
      </w:r>
      <w:r>
        <w:br/>
        <w:t>Note: QDM Attribute: Practitioner</w:t>
      </w:r>
    </w:p>
    <w:p w14:paraId="5B956B8F"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1984" w:name="C_4499-35188"/>
      <w:r>
        <w:t xml:space="preserve"> (CONF:4499-35188)</w:t>
      </w:r>
      <w:bookmarkEnd w:id="1984"/>
      <w:r>
        <w:t>.</w:t>
      </w:r>
    </w:p>
    <w:p w14:paraId="0E4C2C30" w14:textId="77777777" w:rsidR="004B3F04" w:rsidRDefault="004B3F04" w:rsidP="007E63CC">
      <w:pPr>
        <w:numPr>
          <w:ilvl w:val="1"/>
          <w:numId w:val="3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1985" w:name="C_4499-36142"/>
      <w:r>
        <w:t xml:space="preserve"> (CONF:4499-36142)</w:t>
      </w:r>
      <w:bookmarkEnd w:id="1985"/>
      <w:r>
        <w:t>.</w:t>
      </w:r>
    </w:p>
    <w:p w14:paraId="1B47DBBF" w14:textId="77777777" w:rsidR="004B3F04" w:rsidRDefault="004B3F04" w:rsidP="007E63CC">
      <w:pPr>
        <w:numPr>
          <w:ilvl w:val="0"/>
          <w:numId w:val="37"/>
        </w:numPr>
      </w:pPr>
      <w:r>
        <w:rPr>
          <w:rStyle w:val="keyword"/>
        </w:rPr>
        <w:t>MAY</w:t>
      </w:r>
      <w:r>
        <w:t xml:space="preserve"> contain zero or one [0..1] </w:t>
      </w:r>
      <w:r>
        <w:rPr>
          <w:rStyle w:val="XMLnameBold"/>
        </w:rPr>
        <w:t>outboundRelationship</w:t>
      </w:r>
      <w:bookmarkStart w:id="1986" w:name="C_4499-33857"/>
      <w:r>
        <w:t xml:space="preserve"> (CONF:4499-33857)</w:t>
      </w:r>
      <w:bookmarkEnd w:id="1986"/>
      <w:r>
        <w:t xml:space="preserve"> such that it</w:t>
      </w:r>
      <w:r>
        <w:br/>
        <w:t>Note: QDM Attribute: Reason</w:t>
      </w:r>
    </w:p>
    <w:p w14:paraId="2EC5EB9B" w14:textId="77777777" w:rsidR="004B3F04" w:rsidRDefault="004B3F04" w:rsidP="007E63CC">
      <w:pPr>
        <w:numPr>
          <w:ilvl w:val="1"/>
          <w:numId w:val="3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1987" w:name="C_4499-33859"/>
      <w:r>
        <w:t xml:space="preserve"> (CONF:4499-33859)</w:t>
      </w:r>
      <w:bookmarkEnd w:id="1987"/>
      <w:r>
        <w:t>.</w:t>
      </w:r>
    </w:p>
    <w:p w14:paraId="79EC5C24" w14:textId="77777777" w:rsidR="004B3F04" w:rsidRDefault="004B3F04" w:rsidP="007E63CC">
      <w:pPr>
        <w:numPr>
          <w:ilvl w:val="1"/>
          <w:numId w:val="3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1988" w:name="C_4499-33860"/>
      <w:r>
        <w:t xml:space="preserve"> (CONF:4499-33860)</w:t>
      </w:r>
      <w:bookmarkEnd w:id="1988"/>
      <w:r>
        <w:t>.</w:t>
      </w:r>
    </w:p>
    <w:p w14:paraId="7B97D22D" w14:textId="77777777" w:rsidR="004B3F04" w:rsidRDefault="004B3F04" w:rsidP="004B3F04">
      <w:pPr>
        <w:pStyle w:val="Caption"/>
        <w:ind w:left="130" w:right="115"/>
      </w:pPr>
      <w:bookmarkStart w:id="1989" w:name="_Toc64842032"/>
      <w:bookmarkStart w:id="1990" w:name="_Toc65482948"/>
      <w:r>
        <w:lastRenderedPageBreak/>
        <w:t xml:space="preserve">Figure </w:t>
      </w:r>
      <w:r>
        <w:fldChar w:fldCharType="begin"/>
      </w:r>
      <w:r>
        <w:instrText>SEQ Figure \* ARABIC</w:instrText>
      </w:r>
      <w:r>
        <w:fldChar w:fldCharType="separate"/>
      </w:r>
      <w:r>
        <w:t>34</w:t>
      </w:r>
      <w:r>
        <w:fldChar w:fldCharType="end"/>
      </w:r>
      <w:r>
        <w:t>: Immunization, Administered (V5) Example</w:t>
      </w:r>
      <w:bookmarkEnd w:id="1989"/>
      <w:bookmarkEnd w:id="1990"/>
    </w:p>
    <w:p w14:paraId="0A67075B" w14:textId="77777777" w:rsidR="004B3F04" w:rsidRDefault="004B3F04" w:rsidP="004B3F04">
      <w:pPr>
        <w:pStyle w:val="Example"/>
        <w:ind w:left="130" w:right="115"/>
      </w:pPr>
      <w:r>
        <w:t>&lt;substanceAdministrationCriteria classCode="SBADM" moodCode="EVN"&gt;</w:t>
      </w:r>
    </w:p>
    <w:p w14:paraId="2D91DD0A" w14:textId="77777777" w:rsidR="004B3F04" w:rsidRDefault="004B3F04" w:rsidP="004B3F04">
      <w:pPr>
        <w:pStyle w:val="Example"/>
        <w:ind w:left="130" w:right="115"/>
      </w:pPr>
      <w:r>
        <w:t xml:space="preserve">    &lt;templateId&gt;</w:t>
      </w:r>
    </w:p>
    <w:p w14:paraId="4FD99E33" w14:textId="77777777" w:rsidR="004B3F04" w:rsidRDefault="004B3F04" w:rsidP="004B3F04">
      <w:pPr>
        <w:pStyle w:val="Example"/>
        <w:ind w:left="130" w:right="115"/>
      </w:pPr>
      <w:r>
        <w:t xml:space="preserve">        &lt;item root="2.16.840.1.113883.10.20.28.4.112" extension="2021-02-01"/&gt;</w:t>
      </w:r>
    </w:p>
    <w:p w14:paraId="6A96F500" w14:textId="77777777" w:rsidR="004B3F04" w:rsidRDefault="004B3F04" w:rsidP="004B3F04">
      <w:pPr>
        <w:pStyle w:val="Example"/>
        <w:ind w:left="130" w:right="115"/>
      </w:pPr>
      <w:r>
        <w:t xml:space="preserve">    &lt;/templateId&gt;</w:t>
      </w:r>
    </w:p>
    <w:p w14:paraId="3C41DF1C" w14:textId="77777777" w:rsidR="004B3F04" w:rsidRDefault="004B3F04" w:rsidP="004B3F04">
      <w:pPr>
        <w:pStyle w:val="Example"/>
        <w:ind w:left="130" w:right="115"/>
      </w:pPr>
      <w:r>
        <w:t xml:space="preserve">    &lt;id root="de28ff02-d2cf-436e-898a-58eb49e15b47"/&gt;</w:t>
      </w:r>
    </w:p>
    <w:p w14:paraId="46191468" w14:textId="77777777" w:rsidR="004B3F04" w:rsidRDefault="004B3F04" w:rsidP="004B3F04">
      <w:pPr>
        <w:pStyle w:val="Example"/>
        <w:ind w:left="130" w:right="115"/>
      </w:pPr>
      <w:r>
        <w:t xml:space="preserve">    &lt;code code="416118004" codeSystem="2.16.840.1.113883.6.96"&gt;</w:t>
      </w:r>
    </w:p>
    <w:p w14:paraId="4B30AE73" w14:textId="77777777" w:rsidR="004B3F04" w:rsidRDefault="004B3F04" w:rsidP="004B3F04">
      <w:pPr>
        <w:pStyle w:val="Example"/>
        <w:ind w:left="130" w:right="115"/>
      </w:pPr>
      <w:r>
        <w:t xml:space="preserve">        &lt;displayName value="Administration"/&gt;</w:t>
      </w:r>
    </w:p>
    <w:p w14:paraId="25A1555C" w14:textId="77777777" w:rsidR="004B3F04" w:rsidRDefault="004B3F04" w:rsidP="004B3F04">
      <w:pPr>
        <w:pStyle w:val="Example"/>
        <w:ind w:left="130" w:right="115"/>
      </w:pPr>
      <w:r>
        <w:t xml:space="preserve">    &lt;/code&gt;</w:t>
      </w:r>
    </w:p>
    <w:p w14:paraId="39546D42" w14:textId="77777777" w:rsidR="004B3F04" w:rsidRDefault="004B3F04" w:rsidP="004B3F04">
      <w:pPr>
        <w:pStyle w:val="Example"/>
        <w:ind w:left="130" w:right="115"/>
      </w:pPr>
      <w:r>
        <w:t xml:space="preserve">    &lt;title value="Immunization, Administered"/&gt;</w:t>
      </w:r>
    </w:p>
    <w:p w14:paraId="76F057B6" w14:textId="77777777" w:rsidR="004B3F04" w:rsidRDefault="004B3F04" w:rsidP="004B3F04">
      <w:pPr>
        <w:pStyle w:val="Example"/>
        <w:ind w:left="130" w:right="115"/>
      </w:pPr>
      <w:r>
        <w:t xml:space="preserve">    &lt;statusCode code="completed"/&gt;</w:t>
      </w:r>
    </w:p>
    <w:p w14:paraId="7D61E00B" w14:textId="77777777" w:rsidR="004B3F04" w:rsidRDefault="004B3F04" w:rsidP="004B3F04">
      <w:pPr>
        <w:pStyle w:val="Example"/>
        <w:ind w:left="130" w:right="115"/>
      </w:pPr>
      <w:r>
        <w:t xml:space="preserve">    &lt;participation typeCode="CSM"&gt;</w:t>
      </w:r>
    </w:p>
    <w:p w14:paraId="2EDCFAD0" w14:textId="77777777" w:rsidR="004B3F04" w:rsidRDefault="004B3F04" w:rsidP="004B3F04">
      <w:pPr>
        <w:pStyle w:val="Example"/>
        <w:ind w:left="130" w:right="115"/>
      </w:pPr>
      <w:r>
        <w:t xml:space="preserve">        &lt;role classCode="MANU"&gt;</w:t>
      </w:r>
    </w:p>
    <w:p w14:paraId="6E8EB7EE" w14:textId="77777777" w:rsidR="004B3F04" w:rsidRDefault="004B3F04" w:rsidP="004B3F04">
      <w:pPr>
        <w:pStyle w:val="Example"/>
        <w:ind w:left="130" w:right="115"/>
      </w:pPr>
      <w:r>
        <w:t xml:space="preserve">            &lt;playingManufacturedMaterial classCode="MMAT" determinerCode="KIND"&gt;</w:t>
      </w:r>
    </w:p>
    <w:p w14:paraId="74331267" w14:textId="77777777" w:rsidR="004B3F04" w:rsidRDefault="004B3F04" w:rsidP="004B3F04">
      <w:pPr>
        <w:pStyle w:val="Example"/>
        <w:ind w:left="130" w:right="115"/>
      </w:pPr>
      <w:r>
        <w:t xml:space="preserve">                &lt;code valueSet="{$QDMElementValueSetOID}"/&gt;</w:t>
      </w:r>
    </w:p>
    <w:p w14:paraId="6655FDD0" w14:textId="77777777" w:rsidR="004B3F04" w:rsidRDefault="004B3F04" w:rsidP="004B3F04">
      <w:pPr>
        <w:pStyle w:val="Example"/>
        <w:ind w:left="130" w:right="115"/>
      </w:pPr>
      <w:r>
        <w:t xml:space="preserve">            &lt;/playingManufacturedMaterial&gt;</w:t>
      </w:r>
    </w:p>
    <w:p w14:paraId="0BF71345" w14:textId="77777777" w:rsidR="004B3F04" w:rsidRDefault="004B3F04" w:rsidP="004B3F04">
      <w:pPr>
        <w:pStyle w:val="Example"/>
        <w:ind w:left="130" w:right="115"/>
      </w:pPr>
      <w:r>
        <w:t xml:space="preserve">        &lt;/role&gt;</w:t>
      </w:r>
    </w:p>
    <w:p w14:paraId="20AAF777" w14:textId="77777777" w:rsidR="004B3F04" w:rsidRDefault="004B3F04" w:rsidP="004B3F04">
      <w:pPr>
        <w:pStyle w:val="Example"/>
        <w:ind w:left="130" w:right="115"/>
      </w:pPr>
      <w:r>
        <w:t xml:space="preserve">    &lt;/participation&gt;</w:t>
      </w:r>
    </w:p>
    <w:p w14:paraId="59E448F3" w14:textId="77777777" w:rsidR="004B3F04" w:rsidRDefault="004B3F04" w:rsidP="004B3F04">
      <w:pPr>
        <w:pStyle w:val="Example"/>
        <w:ind w:left="130" w:right="115"/>
      </w:pPr>
      <w:r>
        <w:t>&lt;/substanceAdministrationCriteria&gt;</w:t>
      </w:r>
    </w:p>
    <w:p w14:paraId="25CF7F60" w14:textId="77777777" w:rsidR="004B3F04" w:rsidRDefault="004B3F04" w:rsidP="004B3F04">
      <w:pPr>
        <w:pStyle w:val="BodyText"/>
      </w:pPr>
    </w:p>
    <w:p w14:paraId="24564B56" w14:textId="3FF71B2A" w:rsidR="004B3F04" w:rsidRDefault="004B3F04" w:rsidP="004B3F04">
      <w:pPr>
        <w:pStyle w:val="Heading2nospace"/>
      </w:pPr>
      <w:bookmarkStart w:id="1991" w:name="E_Immunization_Order_V4"/>
      <w:bookmarkStart w:id="1992" w:name="_Toc64841899"/>
      <w:bookmarkStart w:id="1993" w:name="_Toc65482815"/>
      <w:r>
        <w:t>Immunization, Order (V4)</w:t>
      </w:r>
      <w:bookmarkEnd w:id="1991"/>
      <w:bookmarkEnd w:id="1992"/>
      <w:r w:rsidR="006F762B">
        <w:t xml:space="preserve"> - DRAFT</w:t>
      </w:r>
      <w:bookmarkEnd w:id="1993"/>
    </w:p>
    <w:p w14:paraId="1D94E455" w14:textId="77777777" w:rsidR="004B3F04" w:rsidRDefault="004B3F04" w:rsidP="004B3F04">
      <w:pPr>
        <w:pStyle w:val="BracketData"/>
      </w:pPr>
      <w:r>
        <w:t>[substanceAdministrationCriteria: identifier urn:hl7ii:2.16.840.1.113883.10.20.28.4.113:2021-02-01 (open)]</w:t>
      </w:r>
    </w:p>
    <w:p w14:paraId="74084C4B" w14:textId="77777777" w:rsidR="004B3F04" w:rsidRDefault="004B3F04" w:rsidP="004B3F04">
      <w:pPr>
        <w:pStyle w:val="Caption"/>
      </w:pPr>
      <w:bookmarkStart w:id="1994" w:name="_Toc64842152"/>
      <w:bookmarkStart w:id="1995" w:name="_Toc65483236"/>
      <w:r>
        <w:t xml:space="preserve">Table </w:t>
      </w:r>
      <w:r>
        <w:fldChar w:fldCharType="begin"/>
      </w:r>
      <w:r>
        <w:instrText>SEQ Table \* ARABIC</w:instrText>
      </w:r>
      <w:r>
        <w:fldChar w:fldCharType="separate"/>
      </w:r>
      <w:r>
        <w:t>75</w:t>
      </w:r>
      <w:r>
        <w:fldChar w:fldCharType="end"/>
      </w:r>
      <w:r>
        <w:t>: Immunization, Order (V4) Contexts</w:t>
      </w:r>
      <w:bookmarkEnd w:id="1994"/>
      <w:bookmarkEnd w:id="19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857DEF3" w14:textId="77777777" w:rsidTr="000659BE">
        <w:trPr>
          <w:cantSplit/>
          <w:tblHeader/>
          <w:jc w:val="center"/>
        </w:trPr>
        <w:tc>
          <w:tcPr>
            <w:tcW w:w="360" w:type="dxa"/>
            <w:shd w:val="clear" w:color="auto" w:fill="E6E6E6"/>
          </w:tcPr>
          <w:p w14:paraId="7D63DB05" w14:textId="77777777" w:rsidR="004B3F04" w:rsidRDefault="004B3F04" w:rsidP="000659BE">
            <w:pPr>
              <w:pStyle w:val="TableHead"/>
            </w:pPr>
            <w:r>
              <w:t>Contained By:</w:t>
            </w:r>
          </w:p>
        </w:tc>
        <w:tc>
          <w:tcPr>
            <w:tcW w:w="360" w:type="dxa"/>
            <w:shd w:val="clear" w:color="auto" w:fill="E6E6E6"/>
          </w:tcPr>
          <w:p w14:paraId="7AD63FBB" w14:textId="77777777" w:rsidR="004B3F04" w:rsidRDefault="004B3F04" w:rsidP="000659BE">
            <w:pPr>
              <w:pStyle w:val="TableHead"/>
            </w:pPr>
            <w:r>
              <w:t>Contains:</w:t>
            </w:r>
          </w:p>
        </w:tc>
      </w:tr>
      <w:tr w:rsidR="004B3F04" w14:paraId="7DEA83DA" w14:textId="77777777" w:rsidTr="000659BE">
        <w:trPr>
          <w:jc w:val="center"/>
        </w:trPr>
        <w:tc>
          <w:tcPr>
            <w:tcW w:w="360" w:type="dxa"/>
          </w:tcPr>
          <w:p w14:paraId="2E10C70D"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4B10F18"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79CEF9A" w14:textId="77777777" w:rsidR="004B3F04" w:rsidRDefault="006C736C" w:rsidP="000659BE">
            <w:pPr>
              <w:pStyle w:val="TableText"/>
            </w:pPr>
            <w:hyperlink w:anchor="E_Supply">
              <w:r w:rsidR="004B3F04">
                <w:rPr>
                  <w:rStyle w:val="HyperlinkText9pt"/>
                </w:rPr>
                <w:t>Supply</w:t>
              </w:r>
            </w:hyperlink>
            <w:r w:rsidR="004B3F04">
              <w:t xml:space="preserve"> (optional)</w:t>
            </w:r>
          </w:p>
          <w:p w14:paraId="4AA09F4B"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0F0BCA81"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52646A90"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158FCE3"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28D137E9" w14:textId="77777777" w:rsidR="004B3F04" w:rsidRDefault="004B3F04" w:rsidP="004B3F04">
      <w:pPr>
        <w:pStyle w:val="BodyText"/>
      </w:pPr>
    </w:p>
    <w:p w14:paraId="7D5AA6E7" w14:textId="77777777" w:rsidR="004B3F04" w:rsidRDefault="004B3F04" w:rsidP="004B3F04">
      <w:r>
        <w:t>This template represents the QDM data type: Immunization, Order.</w:t>
      </w:r>
    </w:p>
    <w:p w14:paraId="19C1F424" w14:textId="77777777" w:rsidR="004B3F04" w:rsidRDefault="004B3F04" w:rsidP="004B3F04">
      <w:r>
        <w:t>Immunization represents vaccines administered to patients in healthcare settings but does not include non-vaccine agents.</w:t>
      </w:r>
      <w:r>
        <w:br/>
        <w:t>Timing: The time the order is signed; author time.</w:t>
      </w:r>
    </w:p>
    <w:p w14:paraId="40BFC53F" w14:textId="77777777" w:rsidR="004B3F04" w:rsidRDefault="004B3F04" w:rsidP="004B3F04">
      <w:pPr>
        <w:pStyle w:val="Caption"/>
      </w:pPr>
      <w:bookmarkStart w:id="1996" w:name="_Toc64842153"/>
      <w:bookmarkStart w:id="1997" w:name="_Toc65483237"/>
      <w:r>
        <w:lastRenderedPageBreak/>
        <w:t xml:space="preserve">Table </w:t>
      </w:r>
      <w:r>
        <w:fldChar w:fldCharType="begin"/>
      </w:r>
      <w:r>
        <w:instrText>SEQ Table \* ARABIC</w:instrText>
      </w:r>
      <w:r>
        <w:fldChar w:fldCharType="separate"/>
      </w:r>
      <w:r>
        <w:t>76</w:t>
      </w:r>
      <w:r>
        <w:fldChar w:fldCharType="end"/>
      </w:r>
      <w:r>
        <w:t>: Immunization, Order (V4) Constraints Overview</w:t>
      </w:r>
      <w:bookmarkEnd w:id="1996"/>
      <w:bookmarkEnd w:id="19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B3B3C06" w14:textId="77777777" w:rsidTr="000659BE">
        <w:trPr>
          <w:cantSplit/>
          <w:tblHeader/>
          <w:jc w:val="center"/>
        </w:trPr>
        <w:tc>
          <w:tcPr>
            <w:tcW w:w="0" w:type="dxa"/>
            <w:shd w:val="clear" w:color="auto" w:fill="E6E6E6"/>
            <w:noWrap/>
          </w:tcPr>
          <w:p w14:paraId="17FED642" w14:textId="77777777" w:rsidR="004B3F04" w:rsidRDefault="004B3F04" w:rsidP="000659BE">
            <w:pPr>
              <w:pStyle w:val="TableHead"/>
            </w:pPr>
            <w:r>
              <w:t>XPath</w:t>
            </w:r>
          </w:p>
        </w:tc>
        <w:tc>
          <w:tcPr>
            <w:tcW w:w="720" w:type="dxa"/>
            <w:shd w:val="clear" w:color="auto" w:fill="E6E6E6"/>
            <w:noWrap/>
          </w:tcPr>
          <w:p w14:paraId="266E69AF" w14:textId="77777777" w:rsidR="004B3F04" w:rsidRDefault="004B3F04" w:rsidP="000659BE">
            <w:pPr>
              <w:pStyle w:val="TableHead"/>
            </w:pPr>
            <w:r>
              <w:t>Card.</w:t>
            </w:r>
          </w:p>
        </w:tc>
        <w:tc>
          <w:tcPr>
            <w:tcW w:w="1152" w:type="dxa"/>
            <w:shd w:val="clear" w:color="auto" w:fill="E6E6E6"/>
            <w:noWrap/>
          </w:tcPr>
          <w:p w14:paraId="74D931E4" w14:textId="77777777" w:rsidR="004B3F04" w:rsidRDefault="004B3F04" w:rsidP="000659BE">
            <w:pPr>
              <w:pStyle w:val="TableHead"/>
            </w:pPr>
            <w:r>
              <w:t>Verb</w:t>
            </w:r>
          </w:p>
        </w:tc>
        <w:tc>
          <w:tcPr>
            <w:tcW w:w="864" w:type="dxa"/>
            <w:shd w:val="clear" w:color="auto" w:fill="E6E6E6"/>
            <w:noWrap/>
          </w:tcPr>
          <w:p w14:paraId="4B5BF76E" w14:textId="77777777" w:rsidR="004B3F04" w:rsidRDefault="004B3F04" w:rsidP="000659BE">
            <w:pPr>
              <w:pStyle w:val="TableHead"/>
            </w:pPr>
            <w:r>
              <w:t>Data Type</w:t>
            </w:r>
          </w:p>
        </w:tc>
        <w:tc>
          <w:tcPr>
            <w:tcW w:w="864" w:type="dxa"/>
            <w:shd w:val="clear" w:color="auto" w:fill="E6E6E6"/>
            <w:noWrap/>
          </w:tcPr>
          <w:p w14:paraId="22301DB1" w14:textId="77777777" w:rsidR="004B3F04" w:rsidRDefault="004B3F04" w:rsidP="000659BE">
            <w:pPr>
              <w:pStyle w:val="TableHead"/>
            </w:pPr>
            <w:r>
              <w:t>CONF#</w:t>
            </w:r>
          </w:p>
        </w:tc>
        <w:tc>
          <w:tcPr>
            <w:tcW w:w="864" w:type="dxa"/>
            <w:shd w:val="clear" w:color="auto" w:fill="E6E6E6"/>
            <w:noWrap/>
          </w:tcPr>
          <w:p w14:paraId="2AEFC3E7" w14:textId="77777777" w:rsidR="004B3F04" w:rsidRDefault="004B3F04" w:rsidP="000659BE">
            <w:pPr>
              <w:pStyle w:val="TableHead"/>
            </w:pPr>
            <w:r>
              <w:t>Value</w:t>
            </w:r>
          </w:p>
        </w:tc>
      </w:tr>
      <w:tr w:rsidR="004B3F04" w14:paraId="0C853488" w14:textId="77777777" w:rsidTr="000659BE">
        <w:trPr>
          <w:jc w:val="center"/>
        </w:trPr>
        <w:tc>
          <w:tcPr>
            <w:tcW w:w="10160" w:type="dxa"/>
            <w:gridSpan w:val="6"/>
          </w:tcPr>
          <w:p w14:paraId="3A7A9A7B" w14:textId="77777777" w:rsidR="004B3F04" w:rsidRDefault="004B3F04" w:rsidP="000659BE">
            <w:pPr>
              <w:pStyle w:val="TableText"/>
            </w:pPr>
            <w:r>
              <w:t>substanceAdministrationCriteria (identifier: urn:hl7ii:2.16.840.1.113883.10.20.28.4.113:2021-02-01)</w:t>
            </w:r>
          </w:p>
        </w:tc>
      </w:tr>
      <w:tr w:rsidR="004B3F04" w14:paraId="48A821EB" w14:textId="77777777" w:rsidTr="000659BE">
        <w:trPr>
          <w:jc w:val="center"/>
        </w:trPr>
        <w:tc>
          <w:tcPr>
            <w:tcW w:w="3345" w:type="dxa"/>
          </w:tcPr>
          <w:p w14:paraId="6D3D02B2" w14:textId="77777777" w:rsidR="004B3F04" w:rsidRDefault="004B3F04" w:rsidP="000659BE">
            <w:pPr>
              <w:pStyle w:val="TableText"/>
            </w:pPr>
            <w:r>
              <w:tab/>
              <w:t>@classCode</w:t>
            </w:r>
          </w:p>
        </w:tc>
        <w:tc>
          <w:tcPr>
            <w:tcW w:w="720" w:type="dxa"/>
          </w:tcPr>
          <w:p w14:paraId="589D56D5" w14:textId="77777777" w:rsidR="004B3F04" w:rsidRDefault="004B3F04" w:rsidP="000659BE">
            <w:pPr>
              <w:pStyle w:val="TableText"/>
            </w:pPr>
            <w:r>
              <w:t>1..1</w:t>
            </w:r>
          </w:p>
        </w:tc>
        <w:tc>
          <w:tcPr>
            <w:tcW w:w="1152" w:type="dxa"/>
          </w:tcPr>
          <w:p w14:paraId="27190013" w14:textId="77777777" w:rsidR="004B3F04" w:rsidRDefault="004B3F04" w:rsidP="000659BE">
            <w:pPr>
              <w:pStyle w:val="TableText"/>
            </w:pPr>
            <w:r>
              <w:t>SHALL</w:t>
            </w:r>
          </w:p>
        </w:tc>
        <w:tc>
          <w:tcPr>
            <w:tcW w:w="864" w:type="dxa"/>
          </w:tcPr>
          <w:p w14:paraId="05249274" w14:textId="77777777" w:rsidR="004B3F04" w:rsidRDefault="004B3F04" w:rsidP="000659BE">
            <w:pPr>
              <w:pStyle w:val="TableText"/>
            </w:pPr>
          </w:p>
        </w:tc>
        <w:tc>
          <w:tcPr>
            <w:tcW w:w="1104" w:type="dxa"/>
          </w:tcPr>
          <w:p w14:paraId="67130C6F" w14:textId="77777777" w:rsidR="004B3F04" w:rsidRDefault="006C736C" w:rsidP="000659BE">
            <w:pPr>
              <w:pStyle w:val="TableText"/>
            </w:pPr>
            <w:hyperlink w:anchor="C_4499-34025">
              <w:r w:rsidR="004B3F04">
                <w:rPr>
                  <w:rStyle w:val="HyperlinkText9pt"/>
                </w:rPr>
                <w:t>4499-34025</w:t>
              </w:r>
            </w:hyperlink>
          </w:p>
        </w:tc>
        <w:tc>
          <w:tcPr>
            <w:tcW w:w="2975" w:type="dxa"/>
          </w:tcPr>
          <w:p w14:paraId="60D0E32D" w14:textId="77777777" w:rsidR="004B3F04" w:rsidRDefault="004B3F04" w:rsidP="000659BE">
            <w:pPr>
              <w:pStyle w:val="TableText"/>
            </w:pPr>
            <w:r>
              <w:t>SBADM</w:t>
            </w:r>
          </w:p>
        </w:tc>
      </w:tr>
      <w:tr w:rsidR="004B3F04" w14:paraId="4858F27D" w14:textId="77777777" w:rsidTr="000659BE">
        <w:trPr>
          <w:jc w:val="center"/>
        </w:trPr>
        <w:tc>
          <w:tcPr>
            <w:tcW w:w="3345" w:type="dxa"/>
          </w:tcPr>
          <w:p w14:paraId="752A15C6" w14:textId="77777777" w:rsidR="004B3F04" w:rsidRDefault="004B3F04" w:rsidP="000659BE">
            <w:pPr>
              <w:pStyle w:val="TableText"/>
            </w:pPr>
            <w:r>
              <w:tab/>
              <w:t>@moodCode</w:t>
            </w:r>
          </w:p>
        </w:tc>
        <w:tc>
          <w:tcPr>
            <w:tcW w:w="720" w:type="dxa"/>
          </w:tcPr>
          <w:p w14:paraId="6A92523A" w14:textId="77777777" w:rsidR="004B3F04" w:rsidRDefault="004B3F04" w:rsidP="000659BE">
            <w:pPr>
              <w:pStyle w:val="TableText"/>
            </w:pPr>
            <w:r>
              <w:t>1..1</w:t>
            </w:r>
          </w:p>
        </w:tc>
        <w:tc>
          <w:tcPr>
            <w:tcW w:w="1152" w:type="dxa"/>
          </w:tcPr>
          <w:p w14:paraId="0A695A4F" w14:textId="77777777" w:rsidR="004B3F04" w:rsidRDefault="004B3F04" w:rsidP="000659BE">
            <w:pPr>
              <w:pStyle w:val="TableText"/>
            </w:pPr>
            <w:r>
              <w:t>SHALL</w:t>
            </w:r>
          </w:p>
        </w:tc>
        <w:tc>
          <w:tcPr>
            <w:tcW w:w="864" w:type="dxa"/>
          </w:tcPr>
          <w:p w14:paraId="06BA3702" w14:textId="77777777" w:rsidR="004B3F04" w:rsidRDefault="004B3F04" w:rsidP="000659BE">
            <w:pPr>
              <w:pStyle w:val="TableText"/>
            </w:pPr>
          </w:p>
        </w:tc>
        <w:tc>
          <w:tcPr>
            <w:tcW w:w="1104" w:type="dxa"/>
          </w:tcPr>
          <w:p w14:paraId="30DD04F2" w14:textId="77777777" w:rsidR="004B3F04" w:rsidRDefault="006C736C" w:rsidP="000659BE">
            <w:pPr>
              <w:pStyle w:val="TableText"/>
            </w:pPr>
            <w:hyperlink w:anchor="C_4499-34026">
              <w:r w:rsidR="004B3F04">
                <w:rPr>
                  <w:rStyle w:val="HyperlinkText9pt"/>
                </w:rPr>
                <w:t>4499-34026</w:t>
              </w:r>
            </w:hyperlink>
          </w:p>
        </w:tc>
        <w:tc>
          <w:tcPr>
            <w:tcW w:w="2975" w:type="dxa"/>
          </w:tcPr>
          <w:p w14:paraId="2A137AC0" w14:textId="77777777" w:rsidR="004B3F04" w:rsidRDefault="004B3F04" w:rsidP="000659BE">
            <w:pPr>
              <w:pStyle w:val="TableText"/>
            </w:pPr>
            <w:r>
              <w:t>urn:oid:2.16.840.1.113883.5.1001 (HL7ActMood) = RQO</w:t>
            </w:r>
          </w:p>
        </w:tc>
      </w:tr>
      <w:tr w:rsidR="004B3F04" w14:paraId="3B0B729D" w14:textId="77777777" w:rsidTr="000659BE">
        <w:trPr>
          <w:jc w:val="center"/>
        </w:trPr>
        <w:tc>
          <w:tcPr>
            <w:tcW w:w="3345" w:type="dxa"/>
          </w:tcPr>
          <w:p w14:paraId="175B7DFA" w14:textId="77777777" w:rsidR="004B3F04" w:rsidRDefault="004B3F04" w:rsidP="000659BE">
            <w:pPr>
              <w:pStyle w:val="TableText"/>
            </w:pPr>
            <w:r>
              <w:tab/>
              <w:t>@actionNegationInd</w:t>
            </w:r>
          </w:p>
        </w:tc>
        <w:tc>
          <w:tcPr>
            <w:tcW w:w="720" w:type="dxa"/>
          </w:tcPr>
          <w:p w14:paraId="2BFCAE1F" w14:textId="77777777" w:rsidR="004B3F04" w:rsidRDefault="004B3F04" w:rsidP="000659BE">
            <w:pPr>
              <w:pStyle w:val="TableText"/>
            </w:pPr>
            <w:r>
              <w:t>0..1</w:t>
            </w:r>
          </w:p>
        </w:tc>
        <w:tc>
          <w:tcPr>
            <w:tcW w:w="1152" w:type="dxa"/>
          </w:tcPr>
          <w:p w14:paraId="17B0ADFC" w14:textId="77777777" w:rsidR="004B3F04" w:rsidRDefault="004B3F04" w:rsidP="000659BE">
            <w:pPr>
              <w:pStyle w:val="TableText"/>
            </w:pPr>
            <w:r>
              <w:t>MAY</w:t>
            </w:r>
          </w:p>
        </w:tc>
        <w:tc>
          <w:tcPr>
            <w:tcW w:w="864" w:type="dxa"/>
          </w:tcPr>
          <w:p w14:paraId="700F6467" w14:textId="77777777" w:rsidR="004B3F04" w:rsidRDefault="004B3F04" w:rsidP="000659BE">
            <w:pPr>
              <w:pStyle w:val="TableText"/>
            </w:pPr>
          </w:p>
        </w:tc>
        <w:tc>
          <w:tcPr>
            <w:tcW w:w="1104" w:type="dxa"/>
          </w:tcPr>
          <w:p w14:paraId="198BA4AD" w14:textId="77777777" w:rsidR="004B3F04" w:rsidRDefault="006C736C" w:rsidP="000659BE">
            <w:pPr>
              <w:pStyle w:val="TableText"/>
            </w:pPr>
            <w:hyperlink w:anchor="C_4499-34027">
              <w:r w:rsidR="004B3F04">
                <w:rPr>
                  <w:rStyle w:val="HyperlinkText9pt"/>
                </w:rPr>
                <w:t>4499-34027</w:t>
              </w:r>
            </w:hyperlink>
          </w:p>
        </w:tc>
        <w:tc>
          <w:tcPr>
            <w:tcW w:w="2975" w:type="dxa"/>
          </w:tcPr>
          <w:p w14:paraId="1D3951FF" w14:textId="77777777" w:rsidR="004B3F04" w:rsidRDefault="004B3F04" w:rsidP="000659BE">
            <w:pPr>
              <w:pStyle w:val="TableText"/>
            </w:pPr>
          </w:p>
        </w:tc>
      </w:tr>
      <w:tr w:rsidR="004B3F04" w14:paraId="00B92C91" w14:textId="77777777" w:rsidTr="000659BE">
        <w:trPr>
          <w:jc w:val="center"/>
        </w:trPr>
        <w:tc>
          <w:tcPr>
            <w:tcW w:w="3345" w:type="dxa"/>
          </w:tcPr>
          <w:p w14:paraId="4138B5BF" w14:textId="77777777" w:rsidR="004B3F04" w:rsidRDefault="004B3F04" w:rsidP="000659BE">
            <w:pPr>
              <w:pStyle w:val="TableText"/>
            </w:pPr>
            <w:r>
              <w:tab/>
              <w:t>templateId</w:t>
            </w:r>
          </w:p>
        </w:tc>
        <w:tc>
          <w:tcPr>
            <w:tcW w:w="720" w:type="dxa"/>
          </w:tcPr>
          <w:p w14:paraId="37A12984" w14:textId="77777777" w:rsidR="004B3F04" w:rsidRDefault="004B3F04" w:rsidP="000659BE">
            <w:pPr>
              <w:pStyle w:val="TableText"/>
            </w:pPr>
            <w:r>
              <w:t>1..1</w:t>
            </w:r>
          </w:p>
        </w:tc>
        <w:tc>
          <w:tcPr>
            <w:tcW w:w="1152" w:type="dxa"/>
          </w:tcPr>
          <w:p w14:paraId="3CC29195" w14:textId="77777777" w:rsidR="004B3F04" w:rsidRDefault="004B3F04" w:rsidP="000659BE">
            <w:pPr>
              <w:pStyle w:val="TableText"/>
            </w:pPr>
            <w:r>
              <w:t>SHALL</w:t>
            </w:r>
          </w:p>
        </w:tc>
        <w:tc>
          <w:tcPr>
            <w:tcW w:w="864" w:type="dxa"/>
          </w:tcPr>
          <w:p w14:paraId="0F57D8CC" w14:textId="77777777" w:rsidR="004B3F04" w:rsidRDefault="004B3F04" w:rsidP="000659BE">
            <w:pPr>
              <w:pStyle w:val="TableText"/>
            </w:pPr>
          </w:p>
        </w:tc>
        <w:tc>
          <w:tcPr>
            <w:tcW w:w="1104" w:type="dxa"/>
          </w:tcPr>
          <w:p w14:paraId="3824D184" w14:textId="77777777" w:rsidR="004B3F04" w:rsidRDefault="006C736C" w:rsidP="000659BE">
            <w:pPr>
              <w:pStyle w:val="TableText"/>
            </w:pPr>
            <w:hyperlink w:anchor="C_4499-34003">
              <w:r w:rsidR="004B3F04">
                <w:rPr>
                  <w:rStyle w:val="HyperlinkText9pt"/>
                </w:rPr>
                <w:t>4499-34003</w:t>
              </w:r>
            </w:hyperlink>
          </w:p>
        </w:tc>
        <w:tc>
          <w:tcPr>
            <w:tcW w:w="2975" w:type="dxa"/>
          </w:tcPr>
          <w:p w14:paraId="778692C3" w14:textId="77777777" w:rsidR="004B3F04" w:rsidRDefault="004B3F04" w:rsidP="000659BE">
            <w:pPr>
              <w:pStyle w:val="TableText"/>
            </w:pPr>
          </w:p>
        </w:tc>
      </w:tr>
      <w:tr w:rsidR="004B3F04" w14:paraId="46732EC0" w14:textId="77777777" w:rsidTr="000659BE">
        <w:trPr>
          <w:jc w:val="center"/>
        </w:trPr>
        <w:tc>
          <w:tcPr>
            <w:tcW w:w="3345" w:type="dxa"/>
          </w:tcPr>
          <w:p w14:paraId="5AEF758A" w14:textId="77777777" w:rsidR="004B3F04" w:rsidRDefault="004B3F04" w:rsidP="000659BE">
            <w:pPr>
              <w:pStyle w:val="TableText"/>
            </w:pPr>
            <w:r>
              <w:tab/>
            </w:r>
            <w:r>
              <w:tab/>
              <w:t>item</w:t>
            </w:r>
          </w:p>
        </w:tc>
        <w:tc>
          <w:tcPr>
            <w:tcW w:w="720" w:type="dxa"/>
          </w:tcPr>
          <w:p w14:paraId="2F7D182F" w14:textId="77777777" w:rsidR="004B3F04" w:rsidRDefault="004B3F04" w:rsidP="000659BE">
            <w:pPr>
              <w:pStyle w:val="TableText"/>
            </w:pPr>
            <w:r>
              <w:t>1..1</w:t>
            </w:r>
          </w:p>
        </w:tc>
        <w:tc>
          <w:tcPr>
            <w:tcW w:w="1152" w:type="dxa"/>
          </w:tcPr>
          <w:p w14:paraId="6D159B56" w14:textId="77777777" w:rsidR="004B3F04" w:rsidRDefault="004B3F04" w:rsidP="000659BE">
            <w:pPr>
              <w:pStyle w:val="TableText"/>
            </w:pPr>
            <w:r>
              <w:t>SHALL</w:t>
            </w:r>
          </w:p>
        </w:tc>
        <w:tc>
          <w:tcPr>
            <w:tcW w:w="864" w:type="dxa"/>
          </w:tcPr>
          <w:p w14:paraId="70F53165" w14:textId="77777777" w:rsidR="004B3F04" w:rsidRDefault="004B3F04" w:rsidP="000659BE">
            <w:pPr>
              <w:pStyle w:val="TableText"/>
            </w:pPr>
          </w:p>
        </w:tc>
        <w:tc>
          <w:tcPr>
            <w:tcW w:w="1104" w:type="dxa"/>
          </w:tcPr>
          <w:p w14:paraId="0974D2FA" w14:textId="77777777" w:rsidR="004B3F04" w:rsidRDefault="006C736C" w:rsidP="000659BE">
            <w:pPr>
              <w:pStyle w:val="TableText"/>
            </w:pPr>
            <w:hyperlink w:anchor="C_4499-34004">
              <w:r w:rsidR="004B3F04">
                <w:rPr>
                  <w:rStyle w:val="HyperlinkText9pt"/>
                </w:rPr>
                <w:t>4499-34004</w:t>
              </w:r>
            </w:hyperlink>
          </w:p>
        </w:tc>
        <w:tc>
          <w:tcPr>
            <w:tcW w:w="2975" w:type="dxa"/>
          </w:tcPr>
          <w:p w14:paraId="61CE67DB" w14:textId="77777777" w:rsidR="004B3F04" w:rsidRDefault="004B3F04" w:rsidP="000659BE">
            <w:pPr>
              <w:pStyle w:val="TableText"/>
            </w:pPr>
          </w:p>
        </w:tc>
      </w:tr>
      <w:tr w:rsidR="004B3F04" w14:paraId="7933E5A6" w14:textId="77777777" w:rsidTr="000659BE">
        <w:trPr>
          <w:jc w:val="center"/>
        </w:trPr>
        <w:tc>
          <w:tcPr>
            <w:tcW w:w="3345" w:type="dxa"/>
          </w:tcPr>
          <w:p w14:paraId="4BD54EB2" w14:textId="77777777" w:rsidR="004B3F04" w:rsidRDefault="004B3F04" w:rsidP="000659BE">
            <w:pPr>
              <w:pStyle w:val="TableText"/>
            </w:pPr>
            <w:r>
              <w:tab/>
            </w:r>
            <w:r>
              <w:tab/>
            </w:r>
            <w:r>
              <w:tab/>
              <w:t>@root</w:t>
            </w:r>
          </w:p>
        </w:tc>
        <w:tc>
          <w:tcPr>
            <w:tcW w:w="720" w:type="dxa"/>
          </w:tcPr>
          <w:p w14:paraId="5138DF6D" w14:textId="77777777" w:rsidR="004B3F04" w:rsidRDefault="004B3F04" w:rsidP="000659BE">
            <w:pPr>
              <w:pStyle w:val="TableText"/>
            </w:pPr>
            <w:r>
              <w:t>1..1</w:t>
            </w:r>
          </w:p>
        </w:tc>
        <w:tc>
          <w:tcPr>
            <w:tcW w:w="1152" w:type="dxa"/>
          </w:tcPr>
          <w:p w14:paraId="0DE02D7F" w14:textId="77777777" w:rsidR="004B3F04" w:rsidRDefault="004B3F04" w:rsidP="000659BE">
            <w:pPr>
              <w:pStyle w:val="TableText"/>
            </w:pPr>
            <w:r>
              <w:t>SHALL</w:t>
            </w:r>
          </w:p>
        </w:tc>
        <w:tc>
          <w:tcPr>
            <w:tcW w:w="864" w:type="dxa"/>
          </w:tcPr>
          <w:p w14:paraId="6C3E0CE4" w14:textId="77777777" w:rsidR="004B3F04" w:rsidRDefault="004B3F04" w:rsidP="000659BE">
            <w:pPr>
              <w:pStyle w:val="TableText"/>
            </w:pPr>
          </w:p>
        </w:tc>
        <w:tc>
          <w:tcPr>
            <w:tcW w:w="1104" w:type="dxa"/>
          </w:tcPr>
          <w:p w14:paraId="23818A08" w14:textId="77777777" w:rsidR="004B3F04" w:rsidRDefault="006C736C" w:rsidP="000659BE">
            <w:pPr>
              <w:pStyle w:val="TableText"/>
            </w:pPr>
            <w:hyperlink w:anchor="C_4499-34016">
              <w:r w:rsidR="004B3F04">
                <w:rPr>
                  <w:rStyle w:val="HyperlinkText9pt"/>
                </w:rPr>
                <w:t>4499-34016</w:t>
              </w:r>
            </w:hyperlink>
          </w:p>
        </w:tc>
        <w:tc>
          <w:tcPr>
            <w:tcW w:w="2975" w:type="dxa"/>
          </w:tcPr>
          <w:p w14:paraId="3B990A7B" w14:textId="77777777" w:rsidR="004B3F04" w:rsidRDefault="004B3F04" w:rsidP="000659BE">
            <w:pPr>
              <w:pStyle w:val="TableText"/>
            </w:pPr>
            <w:r>
              <w:t>2.16.840.1.113883.10.20.28.4.113</w:t>
            </w:r>
          </w:p>
        </w:tc>
      </w:tr>
      <w:tr w:rsidR="004B3F04" w14:paraId="44B4EB84" w14:textId="77777777" w:rsidTr="000659BE">
        <w:trPr>
          <w:jc w:val="center"/>
        </w:trPr>
        <w:tc>
          <w:tcPr>
            <w:tcW w:w="3345" w:type="dxa"/>
          </w:tcPr>
          <w:p w14:paraId="56FE10C2" w14:textId="77777777" w:rsidR="004B3F04" w:rsidRDefault="004B3F04" w:rsidP="000659BE">
            <w:pPr>
              <w:pStyle w:val="TableText"/>
            </w:pPr>
            <w:r>
              <w:tab/>
            </w:r>
            <w:r>
              <w:tab/>
            </w:r>
            <w:r>
              <w:tab/>
              <w:t>@extension</w:t>
            </w:r>
          </w:p>
        </w:tc>
        <w:tc>
          <w:tcPr>
            <w:tcW w:w="720" w:type="dxa"/>
          </w:tcPr>
          <w:p w14:paraId="6BD5BB44" w14:textId="77777777" w:rsidR="004B3F04" w:rsidRDefault="004B3F04" w:rsidP="000659BE">
            <w:pPr>
              <w:pStyle w:val="TableText"/>
            </w:pPr>
            <w:r>
              <w:t>1..1</w:t>
            </w:r>
          </w:p>
        </w:tc>
        <w:tc>
          <w:tcPr>
            <w:tcW w:w="1152" w:type="dxa"/>
          </w:tcPr>
          <w:p w14:paraId="017E02EA" w14:textId="77777777" w:rsidR="004B3F04" w:rsidRDefault="004B3F04" w:rsidP="000659BE">
            <w:pPr>
              <w:pStyle w:val="TableText"/>
            </w:pPr>
            <w:r>
              <w:t>SHALL</w:t>
            </w:r>
          </w:p>
        </w:tc>
        <w:tc>
          <w:tcPr>
            <w:tcW w:w="864" w:type="dxa"/>
          </w:tcPr>
          <w:p w14:paraId="5A426B00" w14:textId="77777777" w:rsidR="004B3F04" w:rsidRDefault="004B3F04" w:rsidP="000659BE">
            <w:pPr>
              <w:pStyle w:val="TableText"/>
            </w:pPr>
          </w:p>
        </w:tc>
        <w:tc>
          <w:tcPr>
            <w:tcW w:w="1104" w:type="dxa"/>
          </w:tcPr>
          <w:p w14:paraId="410FCE58" w14:textId="77777777" w:rsidR="004B3F04" w:rsidRDefault="006C736C" w:rsidP="000659BE">
            <w:pPr>
              <w:pStyle w:val="TableText"/>
            </w:pPr>
            <w:hyperlink w:anchor="C_4499-34385">
              <w:r w:rsidR="004B3F04">
                <w:rPr>
                  <w:rStyle w:val="HyperlinkText9pt"/>
                </w:rPr>
                <w:t>4499-34385</w:t>
              </w:r>
            </w:hyperlink>
          </w:p>
        </w:tc>
        <w:tc>
          <w:tcPr>
            <w:tcW w:w="2975" w:type="dxa"/>
          </w:tcPr>
          <w:p w14:paraId="166BE821" w14:textId="77777777" w:rsidR="004B3F04" w:rsidRDefault="004B3F04" w:rsidP="000659BE">
            <w:pPr>
              <w:pStyle w:val="TableText"/>
            </w:pPr>
            <w:r>
              <w:t>2021-02-01</w:t>
            </w:r>
          </w:p>
        </w:tc>
      </w:tr>
      <w:tr w:rsidR="004B3F04" w14:paraId="60257C51" w14:textId="77777777" w:rsidTr="000659BE">
        <w:trPr>
          <w:jc w:val="center"/>
        </w:trPr>
        <w:tc>
          <w:tcPr>
            <w:tcW w:w="3345" w:type="dxa"/>
          </w:tcPr>
          <w:p w14:paraId="6BBC0343" w14:textId="77777777" w:rsidR="004B3F04" w:rsidRDefault="004B3F04" w:rsidP="000659BE">
            <w:pPr>
              <w:pStyle w:val="TableText"/>
            </w:pPr>
            <w:r>
              <w:tab/>
              <w:t>id</w:t>
            </w:r>
          </w:p>
        </w:tc>
        <w:tc>
          <w:tcPr>
            <w:tcW w:w="720" w:type="dxa"/>
          </w:tcPr>
          <w:p w14:paraId="26D61927" w14:textId="77777777" w:rsidR="004B3F04" w:rsidRDefault="004B3F04" w:rsidP="000659BE">
            <w:pPr>
              <w:pStyle w:val="TableText"/>
            </w:pPr>
            <w:r>
              <w:t>1..1</w:t>
            </w:r>
          </w:p>
        </w:tc>
        <w:tc>
          <w:tcPr>
            <w:tcW w:w="1152" w:type="dxa"/>
          </w:tcPr>
          <w:p w14:paraId="7E8FB1B9" w14:textId="77777777" w:rsidR="004B3F04" w:rsidRDefault="004B3F04" w:rsidP="000659BE">
            <w:pPr>
              <w:pStyle w:val="TableText"/>
            </w:pPr>
            <w:r>
              <w:t>SHALL</w:t>
            </w:r>
          </w:p>
        </w:tc>
        <w:tc>
          <w:tcPr>
            <w:tcW w:w="864" w:type="dxa"/>
          </w:tcPr>
          <w:p w14:paraId="69A20E20" w14:textId="77777777" w:rsidR="004B3F04" w:rsidRDefault="004B3F04" w:rsidP="000659BE">
            <w:pPr>
              <w:pStyle w:val="TableText"/>
            </w:pPr>
          </w:p>
        </w:tc>
        <w:tc>
          <w:tcPr>
            <w:tcW w:w="1104" w:type="dxa"/>
          </w:tcPr>
          <w:p w14:paraId="0904CEA6" w14:textId="77777777" w:rsidR="004B3F04" w:rsidRDefault="006C736C" w:rsidP="000659BE">
            <w:pPr>
              <w:pStyle w:val="TableText"/>
            </w:pPr>
            <w:hyperlink w:anchor="C_4499-34028">
              <w:r w:rsidR="004B3F04">
                <w:rPr>
                  <w:rStyle w:val="HyperlinkText9pt"/>
                </w:rPr>
                <w:t>4499-34028</w:t>
              </w:r>
            </w:hyperlink>
          </w:p>
        </w:tc>
        <w:tc>
          <w:tcPr>
            <w:tcW w:w="2975" w:type="dxa"/>
          </w:tcPr>
          <w:p w14:paraId="187874CC" w14:textId="77777777" w:rsidR="004B3F04" w:rsidRDefault="004B3F04" w:rsidP="000659BE">
            <w:pPr>
              <w:pStyle w:val="TableText"/>
            </w:pPr>
          </w:p>
        </w:tc>
      </w:tr>
      <w:tr w:rsidR="004B3F04" w14:paraId="66E5FF7C" w14:textId="77777777" w:rsidTr="000659BE">
        <w:trPr>
          <w:jc w:val="center"/>
        </w:trPr>
        <w:tc>
          <w:tcPr>
            <w:tcW w:w="3345" w:type="dxa"/>
          </w:tcPr>
          <w:p w14:paraId="191F10D6" w14:textId="77777777" w:rsidR="004B3F04" w:rsidRDefault="004B3F04" w:rsidP="000659BE">
            <w:pPr>
              <w:pStyle w:val="TableText"/>
            </w:pPr>
            <w:r>
              <w:tab/>
              <w:t>title</w:t>
            </w:r>
          </w:p>
        </w:tc>
        <w:tc>
          <w:tcPr>
            <w:tcW w:w="720" w:type="dxa"/>
          </w:tcPr>
          <w:p w14:paraId="57D59A50" w14:textId="77777777" w:rsidR="004B3F04" w:rsidRDefault="004B3F04" w:rsidP="000659BE">
            <w:pPr>
              <w:pStyle w:val="TableText"/>
            </w:pPr>
            <w:r>
              <w:t>1..1</w:t>
            </w:r>
          </w:p>
        </w:tc>
        <w:tc>
          <w:tcPr>
            <w:tcW w:w="1152" w:type="dxa"/>
          </w:tcPr>
          <w:p w14:paraId="388DCE39" w14:textId="77777777" w:rsidR="004B3F04" w:rsidRDefault="004B3F04" w:rsidP="000659BE">
            <w:pPr>
              <w:pStyle w:val="TableText"/>
            </w:pPr>
            <w:r>
              <w:t>SHALL</w:t>
            </w:r>
          </w:p>
        </w:tc>
        <w:tc>
          <w:tcPr>
            <w:tcW w:w="864" w:type="dxa"/>
          </w:tcPr>
          <w:p w14:paraId="332D2E69" w14:textId="77777777" w:rsidR="004B3F04" w:rsidRDefault="004B3F04" w:rsidP="000659BE">
            <w:pPr>
              <w:pStyle w:val="TableText"/>
            </w:pPr>
          </w:p>
        </w:tc>
        <w:tc>
          <w:tcPr>
            <w:tcW w:w="1104" w:type="dxa"/>
          </w:tcPr>
          <w:p w14:paraId="675A337B" w14:textId="77777777" w:rsidR="004B3F04" w:rsidRDefault="006C736C" w:rsidP="000659BE">
            <w:pPr>
              <w:pStyle w:val="TableText"/>
            </w:pPr>
            <w:hyperlink w:anchor="C_4499-35943">
              <w:r w:rsidR="004B3F04">
                <w:rPr>
                  <w:rStyle w:val="HyperlinkText9pt"/>
                </w:rPr>
                <w:t>4499-35943</w:t>
              </w:r>
            </w:hyperlink>
          </w:p>
        </w:tc>
        <w:tc>
          <w:tcPr>
            <w:tcW w:w="2975" w:type="dxa"/>
          </w:tcPr>
          <w:p w14:paraId="0A75DE83" w14:textId="77777777" w:rsidR="004B3F04" w:rsidRDefault="004B3F04" w:rsidP="000659BE">
            <w:pPr>
              <w:pStyle w:val="TableText"/>
            </w:pPr>
          </w:p>
        </w:tc>
      </w:tr>
      <w:tr w:rsidR="004B3F04" w14:paraId="5823A7C3" w14:textId="77777777" w:rsidTr="000659BE">
        <w:trPr>
          <w:jc w:val="center"/>
        </w:trPr>
        <w:tc>
          <w:tcPr>
            <w:tcW w:w="3345" w:type="dxa"/>
          </w:tcPr>
          <w:p w14:paraId="20872538" w14:textId="77777777" w:rsidR="004B3F04" w:rsidRDefault="004B3F04" w:rsidP="000659BE">
            <w:pPr>
              <w:pStyle w:val="TableText"/>
            </w:pPr>
            <w:r>
              <w:tab/>
              <w:t>statusCode</w:t>
            </w:r>
          </w:p>
        </w:tc>
        <w:tc>
          <w:tcPr>
            <w:tcW w:w="720" w:type="dxa"/>
          </w:tcPr>
          <w:p w14:paraId="7BABA1C4" w14:textId="77777777" w:rsidR="004B3F04" w:rsidRDefault="004B3F04" w:rsidP="000659BE">
            <w:pPr>
              <w:pStyle w:val="TableText"/>
            </w:pPr>
            <w:r>
              <w:t>1..1</w:t>
            </w:r>
          </w:p>
        </w:tc>
        <w:tc>
          <w:tcPr>
            <w:tcW w:w="1152" w:type="dxa"/>
          </w:tcPr>
          <w:p w14:paraId="0269E6E6" w14:textId="77777777" w:rsidR="004B3F04" w:rsidRDefault="004B3F04" w:rsidP="000659BE">
            <w:pPr>
              <w:pStyle w:val="TableText"/>
            </w:pPr>
            <w:r>
              <w:t>SHALL</w:t>
            </w:r>
          </w:p>
        </w:tc>
        <w:tc>
          <w:tcPr>
            <w:tcW w:w="864" w:type="dxa"/>
          </w:tcPr>
          <w:p w14:paraId="33CBC16C" w14:textId="77777777" w:rsidR="004B3F04" w:rsidRDefault="004B3F04" w:rsidP="000659BE">
            <w:pPr>
              <w:pStyle w:val="TableText"/>
            </w:pPr>
          </w:p>
        </w:tc>
        <w:tc>
          <w:tcPr>
            <w:tcW w:w="1104" w:type="dxa"/>
          </w:tcPr>
          <w:p w14:paraId="2AC82B19" w14:textId="77777777" w:rsidR="004B3F04" w:rsidRDefault="006C736C" w:rsidP="000659BE">
            <w:pPr>
              <w:pStyle w:val="TableText"/>
            </w:pPr>
            <w:hyperlink w:anchor="C_4499-34005">
              <w:r w:rsidR="004B3F04">
                <w:rPr>
                  <w:rStyle w:val="HyperlinkText9pt"/>
                </w:rPr>
                <w:t>4499-34005</w:t>
              </w:r>
            </w:hyperlink>
          </w:p>
        </w:tc>
        <w:tc>
          <w:tcPr>
            <w:tcW w:w="2975" w:type="dxa"/>
          </w:tcPr>
          <w:p w14:paraId="5C2A26E9" w14:textId="77777777" w:rsidR="004B3F04" w:rsidRDefault="004B3F04" w:rsidP="000659BE">
            <w:pPr>
              <w:pStyle w:val="TableText"/>
            </w:pPr>
          </w:p>
        </w:tc>
      </w:tr>
      <w:tr w:rsidR="004B3F04" w14:paraId="751702FA" w14:textId="77777777" w:rsidTr="000659BE">
        <w:trPr>
          <w:jc w:val="center"/>
        </w:trPr>
        <w:tc>
          <w:tcPr>
            <w:tcW w:w="3345" w:type="dxa"/>
          </w:tcPr>
          <w:p w14:paraId="6AE7CBFD" w14:textId="77777777" w:rsidR="004B3F04" w:rsidRDefault="004B3F04" w:rsidP="000659BE">
            <w:pPr>
              <w:pStyle w:val="TableText"/>
            </w:pPr>
            <w:r>
              <w:tab/>
            </w:r>
            <w:r>
              <w:tab/>
              <w:t>@code</w:t>
            </w:r>
          </w:p>
        </w:tc>
        <w:tc>
          <w:tcPr>
            <w:tcW w:w="720" w:type="dxa"/>
          </w:tcPr>
          <w:p w14:paraId="5989952E" w14:textId="77777777" w:rsidR="004B3F04" w:rsidRDefault="004B3F04" w:rsidP="000659BE">
            <w:pPr>
              <w:pStyle w:val="TableText"/>
            </w:pPr>
            <w:r>
              <w:t>1..1</w:t>
            </w:r>
          </w:p>
        </w:tc>
        <w:tc>
          <w:tcPr>
            <w:tcW w:w="1152" w:type="dxa"/>
          </w:tcPr>
          <w:p w14:paraId="0E2CF1B0" w14:textId="77777777" w:rsidR="004B3F04" w:rsidRDefault="004B3F04" w:rsidP="000659BE">
            <w:pPr>
              <w:pStyle w:val="TableText"/>
            </w:pPr>
            <w:r>
              <w:t>SHALL</w:t>
            </w:r>
          </w:p>
        </w:tc>
        <w:tc>
          <w:tcPr>
            <w:tcW w:w="864" w:type="dxa"/>
          </w:tcPr>
          <w:p w14:paraId="6D409698" w14:textId="77777777" w:rsidR="004B3F04" w:rsidRDefault="004B3F04" w:rsidP="000659BE">
            <w:pPr>
              <w:pStyle w:val="TableText"/>
            </w:pPr>
          </w:p>
        </w:tc>
        <w:tc>
          <w:tcPr>
            <w:tcW w:w="1104" w:type="dxa"/>
          </w:tcPr>
          <w:p w14:paraId="61DE451F" w14:textId="77777777" w:rsidR="004B3F04" w:rsidRDefault="006C736C" w:rsidP="000659BE">
            <w:pPr>
              <w:pStyle w:val="TableText"/>
            </w:pPr>
            <w:hyperlink w:anchor="C_4499-34017">
              <w:r w:rsidR="004B3F04">
                <w:rPr>
                  <w:rStyle w:val="HyperlinkText9pt"/>
                </w:rPr>
                <w:t>4499-34017</w:t>
              </w:r>
            </w:hyperlink>
          </w:p>
        </w:tc>
        <w:tc>
          <w:tcPr>
            <w:tcW w:w="2975" w:type="dxa"/>
          </w:tcPr>
          <w:p w14:paraId="270E9280" w14:textId="77777777" w:rsidR="004B3F04" w:rsidRDefault="004B3F04" w:rsidP="000659BE">
            <w:pPr>
              <w:pStyle w:val="TableText"/>
            </w:pPr>
            <w:r>
              <w:t>urn:oid:2.16.840.1.113883.5.14 (HL7ActStatus) = active</w:t>
            </w:r>
          </w:p>
        </w:tc>
      </w:tr>
      <w:tr w:rsidR="004B3F04" w14:paraId="5AD65136" w14:textId="77777777" w:rsidTr="000659BE">
        <w:trPr>
          <w:jc w:val="center"/>
        </w:trPr>
        <w:tc>
          <w:tcPr>
            <w:tcW w:w="3345" w:type="dxa"/>
          </w:tcPr>
          <w:p w14:paraId="0EDA1FCB" w14:textId="77777777" w:rsidR="004B3F04" w:rsidRDefault="004B3F04" w:rsidP="000659BE">
            <w:pPr>
              <w:pStyle w:val="TableText"/>
            </w:pPr>
            <w:r>
              <w:tab/>
              <w:t>effectiveTime</w:t>
            </w:r>
          </w:p>
        </w:tc>
        <w:tc>
          <w:tcPr>
            <w:tcW w:w="720" w:type="dxa"/>
          </w:tcPr>
          <w:p w14:paraId="610262AB" w14:textId="77777777" w:rsidR="004B3F04" w:rsidRDefault="004B3F04" w:rsidP="000659BE">
            <w:pPr>
              <w:pStyle w:val="TableText"/>
            </w:pPr>
            <w:r>
              <w:t>0..1</w:t>
            </w:r>
          </w:p>
        </w:tc>
        <w:tc>
          <w:tcPr>
            <w:tcW w:w="1152" w:type="dxa"/>
          </w:tcPr>
          <w:p w14:paraId="3390359B" w14:textId="77777777" w:rsidR="004B3F04" w:rsidRDefault="004B3F04" w:rsidP="000659BE">
            <w:pPr>
              <w:pStyle w:val="TableText"/>
            </w:pPr>
            <w:r>
              <w:t>MAY</w:t>
            </w:r>
          </w:p>
        </w:tc>
        <w:tc>
          <w:tcPr>
            <w:tcW w:w="864" w:type="dxa"/>
          </w:tcPr>
          <w:p w14:paraId="3E653BF9" w14:textId="77777777" w:rsidR="004B3F04" w:rsidRDefault="004B3F04" w:rsidP="000659BE">
            <w:pPr>
              <w:pStyle w:val="TableText"/>
            </w:pPr>
            <w:r>
              <w:t>IVL_TS</w:t>
            </w:r>
          </w:p>
        </w:tc>
        <w:tc>
          <w:tcPr>
            <w:tcW w:w="1104" w:type="dxa"/>
          </w:tcPr>
          <w:p w14:paraId="4CBA8FEE" w14:textId="77777777" w:rsidR="004B3F04" w:rsidRDefault="006C736C" w:rsidP="000659BE">
            <w:pPr>
              <w:pStyle w:val="TableText"/>
            </w:pPr>
            <w:hyperlink w:anchor="C_4499-34006">
              <w:r w:rsidR="004B3F04">
                <w:rPr>
                  <w:rStyle w:val="HyperlinkText9pt"/>
                </w:rPr>
                <w:t>4499-34006</w:t>
              </w:r>
            </w:hyperlink>
          </w:p>
        </w:tc>
        <w:tc>
          <w:tcPr>
            <w:tcW w:w="2975" w:type="dxa"/>
          </w:tcPr>
          <w:p w14:paraId="2C307A73" w14:textId="77777777" w:rsidR="004B3F04" w:rsidRDefault="004B3F04" w:rsidP="000659BE">
            <w:pPr>
              <w:pStyle w:val="TableText"/>
            </w:pPr>
          </w:p>
        </w:tc>
      </w:tr>
      <w:tr w:rsidR="004B3F04" w14:paraId="76732618" w14:textId="77777777" w:rsidTr="000659BE">
        <w:trPr>
          <w:jc w:val="center"/>
        </w:trPr>
        <w:tc>
          <w:tcPr>
            <w:tcW w:w="3345" w:type="dxa"/>
          </w:tcPr>
          <w:p w14:paraId="6AF670BD" w14:textId="77777777" w:rsidR="004B3F04" w:rsidRDefault="004B3F04" w:rsidP="000659BE">
            <w:pPr>
              <w:pStyle w:val="TableText"/>
            </w:pPr>
            <w:r>
              <w:tab/>
            </w:r>
            <w:r>
              <w:tab/>
              <w:t>low</w:t>
            </w:r>
          </w:p>
        </w:tc>
        <w:tc>
          <w:tcPr>
            <w:tcW w:w="720" w:type="dxa"/>
          </w:tcPr>
          <w:p w14:paraId="0B4FE0A0" w14:textId="77777777" w:rsidR="004B3F04" w:rsidRDefault="004B3F04" w:rsidP="000659BE">
            <w:pPr>
              <w:pStyle w:val="TableText"/>
            </w:pPr>
            <w:r>
              <w:t>1..1</w:t>
            </w:r>
          </w:p>
        </w:tc>
        <w:tc>
          <w:tcPr>
            <w:tcW w:w="1152" w:type="dxa"/>
          </w:tcPr>
          <w:p w14:paraId="12690536" w14:textId="77777777" w:rsidR="004B3F04" w:rsidRDefault="004B3F04" w:rsidP="000659BE">
            <w:pPr>
              <w:pStyle w:val="TableText"/>
            </w:pPr>
            <w:r>
              <w:t>SHALL</w:t>
            </w:r>
          </w:p>
        </w:tc>
        <w:tc>
          <w:tcPr>
            <w:tcW w:w="864" w:type="dxa"/>
          </w:tcPr>
          <w:p w14:paraId="61F9AD1A" w14:textId="77777777" w:rsidR="004B3F04" w:rsidRDefault="004B3F04" w:rsidP="000659BE">
            <w:pPr>
              <w:pStyle w:val="TableText"/>
            </w:pPr>
          </w:p>
        </w:tc>
        <w:tc>
          <w:tcPr>
            <w:tcW w:w="1104" w:type="dxa"/>
          </w:tcPr>
          <w:p w14:paraId="42729909" w14:textId="77777777" w:rsidR="004B3F04" w:rsidRDefault="006C736C" w:rsidP="000659BE">
            <w:pPr>
              <w:pStyle w:val="TableText"/>
            </w:pPr>
            <w:hyperlink w:anchor="C_4499-34018">
              <w:r w:rsidR="004B3F04">
                <w:rPr>
                  <w:rStyle w:val="HyperlinkText9pt"/>
                </w:rPr>
                <w:t>4499-34018</w:t>
              </w:r>
            </w:hyperlink>
          </w:p>
        </w:tc>
        <w:tc>
          <w:tcPr>
            <w:tcW w:w="2975" w:type="dxa"/>
          </w:tcPr>
          <w:p w14:paraId="4165B8E6" w14:textId="77777777" w:rsidR="004B3F04" w:rsidRDefault="004B3F04" w:rsidP="000659BE">
            <w:pPr>
              <w:pStyle w:val="TableText"/>
            </w:pPr>
          </w:p>
        </w:tc>
      </w:tr>
      <w:tr w:rsidR="004B3F04" w14:paraId="24C38AF7" w14:textId="77777777" w:rsidTr="000659BE">
        <w:trPr>
          <w:jc w:val="center"/>
        </w:trPr>
        <w:tc>
          <w:tcPr>
            <w:tcW w:w="3345" w:type="dxa"/>
          </w:tcPr>
          <w:p w14:paraId="3A895F0E" w14:textId="77777777" w:rsidR="004B3F04" w:rsidRDefault="004B3F04" w:rsidP="000659BE">
            <w:pPr>
              <w:pStyle w:val="TableText"/>
            </w:pPr>
            <w:r>
              <w:tab/>
              <w:t>routeCode</w:t>
            </w:r>
          </w:p>
        </w:tc>
        <w:tc>
          <w:tcPr>
            <w:tcW w:w="720" w:type="dxa"/>
          </w:tcPr>
          <w:p w14:paraId="43106B23" w14:textId="77777777" w:rsidR="004B3F04" w:rsidRDefault="004B3F04" w:rsidP="000659BE">
            <w:pPr>
              <w:pStyle w:val="TableText"/>
            </w:pPr>
            <w:r>
              <w:t>0..1</w:t>
            </w:r>
          </w:p>
        </w:tc>
        <w:tc>
          <w:tcPr>
            <w:tcW w:w="1152" w:type="dxa"/>
          </w:tcPr>
          <w:p w14:paraId="67EAE964" w14:textId="77777777" w:rsidR="004B3F04" w:rsidRDefault="004B3F04" w:rsidP="000659BE">
            <w:pPr>
              <w:pStyle w:val="TableText"/>
            </w:pPr>
            <w:r>
              <w:t>MAY</w:t>
            </w:r>
          </w:p>
        </w:tc>
        <w:tc>
          <w:tcPr>
            <w:tcW w:w="864" w:type="dxa"/>
          </w:tcPr>
          <w:p w14:paraId="3A088CB3" w14:textId="77777777" w:rsidR="004B3F04" w:rsidRDefault="004B3F04" w:rsidP="000659BE">
            <w:pPr>
              <w:pStyle w:val="TableText"/>
            </w:pPr>
          </w:p>
        </w:tc>
        <w:tc>
          <w:tcPr>
            <w:tcW w:w="1104" w:type="dxa"/>
          </w:tcPr>
          <w:p w14:paraId="750A9407" w14:textId="77777777" w:rsidR="004B3F04" w:rsidRDefault="006C736C" w:rsidP="000659BE">
            <w:pPr>
              <w:pStyle w:val="TableText"/>
            </w:pPr>
            <w:hyperlink w:anchor="C_4499-34007">
              <w:r w:rsidR="004B3F04">
                <w:rPr>
                  <w:rStyle w:val="HyperlinkText9pt"/>
                </w:rPr>
                <w:t>4499-34007</w:t>
              </w:r>
            </w:hyperlink>
          </w:p>
        </w:tc>
        <w:tc>
          <w:tcPr>
            <w:tcW w:w="2975" w:type="dxa"/>
          </w:tcPr>
          <w:p w14:paraId="31DDCB0D" w14:textId="77777777" w:rsidR="004B3F04" w:rsidRDefault="004B3F04" w:rsidP="000659BE">
            <w:pPr>
              <w:pStyle w:val="TableText"/>
            </w:pPr>
          </w:p>
        </w:tc>
      </w:tr>
      <w:tr w:rsidR="004B3F04" w14:paraId="3E57675F" w14:textId="77777777" w:rsidTr="000659BE">
        <w:trPr>
          <w:jc w:val="center"/>
        </w:trPr>
        <w:tc>
          <w:tcPr>
            <w:tcW w:w="3345" w:type="dxa"/>
          </w:tcPr>
          <w:p w14:paraId="7CB6E604" w14:textId="77777777" w:rsidR="004B3F04" w:rsidRDefault="004B3F04" w:rsidP="000659BE">
            <w:pPr>
              <w:pStyle w:val="TableText"/>
            </w:pPr>
            <w:r>
              <w:tab/>
            </w:r>
            <w:r>
              <w:tab/>
              <w:t>@valueSet</w:t>
            </w:r>
          </w:p>
        </w:tc>
        <w:tc>
          <w:tcPr>
            <w:tcW w:w="720" w:type="dxa"/>
          </w:tcPr>
          <w:p w14:paraId="0FA321D0" w14:textId="77777777" w:rsidR="004B3F04" w:rsidRDefault="004B3F04" w:rsidP="000659BE">
            <w:pPr>
              <w:pStyle w:val="TableText"/>
            </w:pPr>
            <w:r>
              <w:t>0..1</w:t>
            </w:r>
          </w:p>
        </w:tc>
        <w:tc>
          <w:tcPr>
            <w:tcW w:w="1152" w:type="dxa"/>
          </w:tcPr>
          <w:p w14:paraId="0054F3DF" w14:textId="77777777" w:rsidR="004B3F04" w:rsidRDefault="004B3F04" w:rsidP="000659BE">
            <w:pPr>
              <w:pStyle w:val="TableText"/>
            </w:pPr>
            <w:r>
              <w:t>SHOULD</w:t>
            </w:r>
          </w:p>
        </w:tc>
        <w:tc>
          <w:tcPr>
            <w:tcW w:w="864" w:type="dxa"/>
          </w:tcPr>
          <w:p w14:paraId="561C542E" w14:textId="77777777" w:rsidR="004B3F04" w:rsidRDefault="004B3F04" w:rsidP="000659BE">
            <w:pPr>
              <w:pStyle w:val="TableText"/>
            </w:pPr>
          </w:p>
        </w:tc>
        <w:tc>
          <w:tcPr>
            <w:tcW w:w="1104" w:type="dxa"/>
          </w:tcPr>
          <w:p w14:paraId="17D63BF6" w14:textId="77777777" w:rsidR="004B3F04" w:rsidRDefault="006C736C" w:rsidP="000659BE">
            <w:pPr>
              <w:pStyle w:val="TableText"/>
            </w:pPr>
            <w:hyperlink w:anchor="C_4499-34019">
              <w:r w:rsidR="004B3F04">
                <w:rPr>
                  <w:rStyle w:val="HyperlinkText9pt"/>
                </w:rPr>
                <w:t>4499-34019</w:t>
              </w:r>
            </w:hyperlink>
          </w:p>
        </w:tc>
        <w:tc>
          <w:tcPr>
            <w:tcW w:w="2975" w:type="dxa"/>
          </w:tcPr>
          <w:p w14:paraId="10C706AA" w14:textId="77777777" w:rsidR="004B3F04" w:rsidRDefault="004B3F04" w:rsidP="000659BE">
            <w:pPr>
              <w:pStyle w:val="TableText"/>
            </w:pPr>
          </w:p>
        </w:tc>
      </w:tr>
      <w:tr w:rsidR="004B3F04" w14:paraId="262DB1E0" w14:textId="77777777" w:rsidTr="000659BE">
        <w:trPr>
          <w:jc w:val="center"/>
        </w:trPr>
        <w:tc>
          <w:tcPr>
            <w:tcW w:w="3345" w:type="dxa"/>
          </w:tcPr>
          <w:p w14:paraId="3A258985" w14:textId="77777777" w:rsidR="004B3F04" w:rsidRDefault="004B3F04" w:rsidP="000659BE">
            <w:pPr>
              <w:pStyle w:val="TableText"/>
            </w:pPr>
            <w:r>
              <w:tab/>
              <w:t>doseQuantity</w:t>
            </w:r>
          </w:p>
        </w:tc>
        <w:tc>
          <w:tcPr>
            <w:tcW w:w="720" w:type="dxa"/>
          </w:tcPr>
          <w:p w14:paraId="4D197D45" w14:textId="77777777" w:rsidR="004B3F04" w:rsidRDefault="004B3F04" w:rsidP="000659BE">
            <w:pPr>
              <w:pStyle w:val="TableText"/>
            </w:pPr>
            <w:r>
              <w:t>0..1</w:t>
            </w:r>
          </w:p>
        </w:tc>
        <w:tc>
          <w:tcPr>
            <w:tcW w:w="1152" w:type="dxa"/>
          </w:tcPr>
          <w:p w14:paraId="65E7A49E" w14:textId="77777777" w:rsidR="004B3F04" w:rsidRDefault="004B3F04" w:rsidP="000659BE">
            <w:pPr>
              <w:pStyle w:val="TableText"/>
            </w:pPr>
            <w:r>
              <w:t>MAY</w:t>
            </w:r>
          </w:p>
        </w:tc>
        <w:tc>
          <w:tcPr>
            <w:tcW w:w="864" w:type="dxa"/>
          </w:tcPr>
          <w:p w14:paraId="02A33877" w14:textId="77777777" w:rsidR="004B3F04" w:rsidRDefault="004B3F04" w:rsidP="000659BE">
            <w:pPr>
              <w:pStyle w:val="TableText"/>
            </w:pPr>
          </w:p>
        </w:tc>
        <w:tc>
          <w:tcPr>
            <w:tcW w:w="1104" w:type="dxa"/>
          </w:tcPr>
          <w:p w14:paraId="4AB9D265" w14:textId="77777777" w:rsidR="004B3F04" w:rsidRDefault="006C736C" w:rsidP="000659BE">
            <w:pPr>
              <w:pStyle w:val="TableText"/>
            </w:pPr>
            <w:hyperlink w:anchor="C_4499-34030">
              <w:r w:rsidR="004B3F04">
                <w:rPr>
                  <w:rStyle w:val="HyperlinkText9pt"/>
                </w:rPr>
                <w:t>4499-34030</w:t>
              </w:r>
            </w:hyperlink>
          </w:p>
        </w:tc>
        <w:tc>
          <w:tcPr>
            <w:tcW w:w="2975" w:type="dxa"/>
          </w:tcPr>
          <w:p w14:paraId="55C94A21" w14:textId="77777777" w:rsidR="004B3F04" w:rsidRDefault="004B3F04" w:rsidP="000659BE">
            <w:pPr>
              <w:pStyle w:val="TableText"/>
            </w:pPr>
          </w:p>
        </w:tc>
      </w:tr>
      <w:tr w:rsidR="004B3F04" w14:paraId="47A255A5" w14:textId="77777777" w:rsidTr="000659BE">
        <w:trPr>
          <w:jc w:val="center"/>
        </w:trPr>
        <w:tc>
          <w:tcPr>
            <w:tcW w:w="3345" w:type="dxa"/>
          </w:tcPr>
          <w:p w14:paraId="420DA8B4" w14:textId="77777777" w:rsidR="004B3F04" w:rsidRDefault="004B3F04" w:rsidP="000659BE">
            <w:pPr>
              <w:pStyle w:val="TableText"/>
            </w:pPr>
            <w:r>
              <w:tab/>
              <w:t>participation</w:t>
            </w:r>
          </w:p>
        </w:tc>
        <w:tc>
          <w:tcPr>
            <w:tcW w:w="720" w:type="dxa"/>
          </w:tcPr>
          <w:p w14:paraId="210DE26D" w14:textId="77777777" w:rsidR="004B3F04" w:rsidRDefault="004B3F04" w:rsidP="000659BE">
            <w:pPr>
              <w:pStyle w:val="TableText"/>
            </w:pPr>
            <w:r>
              <w:t>1..1</w:t>
            </w:r>
          </w:p>
        </w:tc>
        <w:tc>
          <w:tcPr>
            <w:tcW w:w="1152" w:type="dxa"/>
          </w:tcPr>
          <w:p w14:paraId="2CB42BB1" w14:textId="77777777" w:rsidR="004B3F04" w:rsidRDefault="004B3F04" w:rsidP="000659BE">
            <w:pPr>
              <w:pStyle w:val="TableText"/>
            </w:pPr>
            <w:r>
              <w:t>SHALL</w:t>
            </w:r>
          </w:p>
        </w:tc>
        <w:tc>
          <w:tcPr>
            <w:tcW w:w="864" w:type="dxa"/>
          </w:tcPr>
          <w:p w14:paraId="16FCF2B4" w14:textId="77777777" w:rsidR="004B3F04" w:rsidRDefault="004B3F04" w:rsidP="000659BE">
            <w:pPr>
              <w:pStyle w:val="TableText"/>
            </w:pPr>
          </w:p>
        </w:tc>
        <w:tc>
          <w:tcPr>
            <w:tcW w:w="1104" w:type="dxa"/>
          </w:tcPr>
          <w:p w14:paraId="00F7AF39" w14:textId="77777777" w:rsidR="004B3F04" w:rsidRDefault="006C736C" w:rsidP="000659BE">
            <w:pPr>
              <w:pStyle w:val="TableText"/>
            </w:pPr>
            <w:hyperlink w:anchor="C_4499-34008">
              <w:r w:rsidR="004B3F04">
                <w:rPr>
                  <w:rStyle w:val="HyperlinkText9pt"/>
                </w:rPr>
                <w:t>4499-34008</w:t>
              </w:r>
            </w:hyperlink>
          </w:p>
        </w:tc>
        <w:tc>
          <w:tcPr>
            <w:tcW w:w="2975" w:type="dxa"/>
          </w:tcPr>
          <w:p w14:paraId="3909CA4A" w14:textId="77777777" w:rsidR="004B3F04" w:rsidRDefault="004B3F04" w:rsidP="000659BE">
            <w:pPr>
              <w:pStyle w:val="TableText"/>
            </w:pPr>
          </w:p>
        </w:tc>
      </w:tr>
      <w:tr w:rsidR="004B3F04" w14:paraId="4E17FCF5" w14:textId="77777777" w:rsidTr="000659BE">
        <w:trPr>
          <w:jc w:val="center"/>
        </w:trPr>
        <w:tc>
          <w:tcPr>
            <w:tcW w:w="3345" w:type="dxa"/>
          </w:tcPr>
          <w:p w14:paraId="39BC7B4D" w14:textId="77777777" w:rsidR="004B3F04" w:rsidRDefault="004B3F04" w:rsidP="000659BE">
            <w:pPr>
              <w:pStyle w:val="TableText"/>
            </w:pPr>
            <w:r>
              <w:tab/>
            </w:r>
            <w:r>
              <w:tab/>
              <w:t>@typeCode</w:t>
            </w:r>
          </w:p>
        </w:tc>
        <w:tc>
          <w:tcPr>
            <w:tcW w:w="720" w:type="dxa"/>
          </w:tcPr>
          <w:p w14:paraId="0ED30314" w14:textId="77777777" w:rsidR="004B3F04" w:rsidRDefault="004B3F04" w:rsidP="000659BE">
            <w:pPr>
              <w:pStyle w:val="TableText"/>
            </w:pPr>
            <w:r>
              <w:t>1..1</w:t>
            </w:r>
          </w:p>
        </w:tc>
        <w:tc>
          <w:tcPr>
            <w:tcW w:w="1152" w:type="dxa"/>
          </w:tcPr>
          <w:p w14:paraId="5029E264" w14:textId="77777777" w:rsidR="004B3F04" w:rsidRDefault="004B3F04" w:rsidP="000659BE">
            <w:pPr>
              <w:pStyle w:val="TableText"/>
            </w:pPr>
            <w:r>
              <w:t>SHALL</w:t>
            </w:r>
          </w:p>
        </w:tc>
        <w:tc>
          <w:tcPr>
            <w:tcW w:w="864" w:type="dxa"/>
          </w:tcPr>
          <w:p w14:paraId="71DF0525" w14:textId="77777777" w:rsidR="004B3F04" w:rsidRDefault="004B3F04" w:rsidP="000659BE">
            <w:pPr>
              <w:pStyle w:val="TableText"/>
            </w:pPr>
          </w:p>
        </w:tc>
        <w:tc>
          <w:tcPr>
            <w:tcW w:w="1104" w:type="dxa"/>
          </w:tcPr>
          <w:p w14:paraId="13D54F16" w14:textId="77777777" w:rsidR="004B3F04" w:rsidRDefault="006C736C" w:rsidP="000659BE">
            <w:pPr>
              <w:pStyle w:val="TableText"/>
            </w:pPr>
            <w:hyperlink w:anchor="C_4499-34024">
              <w:r w:rsidR="004B3F04">
                <w:rPr>
                  <w:rStyle w:val="HyperlinkText9pt"/>
                </w:rPr>
                <w:t>4499-34024</w:t>
              </w:r>
            </w:hyperlink>
          </w:p>
        </w:tc>
        <w:tc>
          <w:tcPr>
            <w:tcW w:w="2975" w:type="dxa"/>
          </w:tcPr>
          <w:p w14:paraId="7947AF2B" w14:textId="77777777" w:rsidR="004B3F04" w:rsidRDefault="004B3F04" w:rsidP="000659BE">
            <w:pPr>
              <w:pStyle w:val="TableText"/>
            </w:pPr>
            <w:r>
              <w:t>urn:oid:2.16.840.1.113883.5.90 (HL7ParticipationType) = CSM</w:t>
            </w:r>
          </w:p>
        </w:tc>
      </w:tr>
      <w:tr w:rsidR="004B3F04" w14:paraId="0E5A7F40" w14:textId="77777777" w:rsidTr="000659BE">
        <w:trPr>
          <w:jc w:val="center"/>
        </w:trPr>
        <w:tc>
          <w:tcPr>
            <w:tcW w:w="3345" w:type="dxa"/>
          </w:tcPr>
          <w:p w14:paraId="0950120F" w14:textId="77777777" w:rsidR="004B3F04" w:rsidRDefault="004B3F04" w:rsidP="000659BE">
            <w:pPr>
              <w:pStyle w:val="TableText"/>
            </w:pPr>
            <w:r>
              <w:tab/>
            </w:r>
            <w:r>
              <w:tab/>
              <w:t>role</w:t>
            </w:r>
          </w:p>
        </w:tc>
        <w:tc>
          <w:tcPr>
            <w:tcW w:w="720" w:type="dxa"/>
          </w:tcPr>
          <w:p w14:paraId="5FD16EC3" w14:textId="77777777" w:rsidR="004B3F04" w:rsidRDefault="004B3F04" w:rsidP="000659BE">
            <w:pPr>
              <w:pStyle w:val="TableText"/>
            </w:pPr>
            <w:r>
              <w:t>1..1</w:t>
            </w:r>
          </w:p>
        </w:tc>
        <w:tc>
          <w:tcPr>
            <w:tcW w:w="1152" w:type="dxa"/>
          </w:tcPr>
          <w:p w14:paraId="00931A37" w14:textId="77777777" w:rsidR="004B3F04" w:rsidRDefault="004B3F04" w:rsidP="000659BE">
            <w:pPr>
              <w:pStyle w:val="TableText"/>
            </w:pPr>
            <w:r>
              <w:t>SHALL</w:t>
            </w:r>
          </w:p>
        </w:tc>
        <w:tc>
          <w:tcPr>
            <w:tcW w:w="864" w:type="dxa"/>
          </w:tcPr>
          <w:p w14:paraId="26616E9F" w14:textId="77777777" w:rsidR="004B3F04" w:rsidRDefault="004B3F04" w:rsidP="000659BE">
            <w:pPr>
              <w:pStyle w:val="TableText"/>
            </w:pPr>
          </w:p>
        </w:tc>
        <w:tc>
          <w:tcPr>
            <w:tcW w:w="1104" w:type="dxa"/>
          </w:tcPr>
          <w:p w14:paraId="02DD9DE9" w14:textId="77777777" w:rsidR="004B3F04" w:rsidRDefault="006C736C" w:rsidP="000659BE">
            <w:pPr>
              <w:pStyle w:val="TableText"/>
            </w:pPr>
            <w:hyperlink w:anchor="C_4499-34009">
              <w:r w:rsidR="004B3F04">
                <w:rPr>
                  <w:rStyle w:val="HyperlinkText9pt"/>
                </w:rPr>
                <w:t>4499-34009</w:t>
              </w:r>
            </w:hyperlink>
          </w:p>
        </w:tc>
        <w:tc>
          <w:tcPr>
            <w:tcW w:w="2975" w:type="dxa"/>
          </w:tcPr>
          <w:p w14:paraId="0AFFB1F3" w14:textId="77777777" w:rsidR="004B3F04" w:rsidRDefault="004B3F04" w:rsidP="000659BE">
            <w:pPr>
              <w:pStyle w:val="TableText"/>
            </w:pPr>
          </w:p>
        </w:tc>
      </w:tr>
      <w:tr w:rsidR="004B3F04" w14:paraId="1C985C79" w14:textId="77777777" w:rsidTr="000659BE">
        <w:trPr>
          <w:jc w:val="center"/>
        </w:trPr>
        <w:tc>
          <w:tcPr>
            <w:tcW w:w="3345" w:type="dxa"/>
          </w:tcPr>
          <w:p w14:paraId="40D08369" w14:textId="77777777" w:rsidR="004B3F04" w:rsidRDefault="004B3F04" w:rsidP="000659BE">
            <w:pPr>
              <w:pStyle w:val="TableText"/>
            </w:pPr>
            <w:r>
              <w:tab/>
            </w:r>
            <w:r>
              <w:tab/>
            </w:r>
            <w:r>
              <w:tab/>
              <w:t>@classCode</w:t>
            </w:r>
          </w:p>
        </w:tc>
        <w:tc>
          <w:tcPr>
            <w:tcW w:w="720" w:type="dxa"/>
          </w:tcPr>
          <w:p w14:paraId="1A4E18D5" w14:textId="77777777" w:rsidR="004B3F04" w:rsidRDefault="004B3F04" w:rsidP="000659BE">
            <w:pPr>
              <w:pStyle w:val="TableText"/>
            </w:pPr>
            <w:r>
              <w:t>1..1</w:t>
            </w:r>
          </w:p>
        </w:tc>
        <w:tc>
          <w:tcPr>
            <w:tcW w:w="1152" w:type="dxa"/>
          </w:tcPr>
          <w:p w14:paraId="411B5402" w14:textId="77777777" w:rsidR="004B3F04" w:rsidRDefault="004B3F04" w:rsidP="000659BE">
            <w:pPr>
              <w:pStyle w:val="TableText"/>
            </w:pPr>
            <w:r>
              <w:t>SHALL</w:t>
            </w:r>
          </w:p>
        </w:tc>
        <w:tc>
          <w:tcPr>
            <w:tcW w:w="864" w:type="dxa"/>
          </w:tcPr>
          <w:p w14:paraId="5072A625" w14:textId="77777777" w:rsidR="004B3F04" w:rsidRDefault="004B3F04" w:rsidP="000659BE">
            <w:pPr>
              <w:pStyle w:val="TableText"/>
            </w:pPr>
          </w:p>
        </w:tc>
        <w:tc>
          <w:tcPr>
            <w:tcW w:w="1104" w:type="dxa"/>
          </w:tcPr>
          <w:p w14:paraId="595CB5FA" w14:textId="77777777" w:rsidR="004B3F04" w:rsidRDefault="006C736C" w:rsidP="000659BE">
            <w:pPr>
              <w:pStyle w:val="TableText"/>
            </w:pPr>
            <w:hyperlink w:anchor="C_4499-34020">
              <w:r w:rsidR="004B3F04">
                <w:rPr>
                  <w:rStyle w:val="HyperlinkText9pt"/>
                </w:rPr>
                <w:t>4499-34020</w:t>
              </w:r>
            </w:hyperlink>
          </w:p>
        </w:tc>
        <w:tc>
          <w:tcPr>
            <w:tcW w:w="2975" w:type="dxa"/>
          </w:tcPr>
          <w:p w14:paraId="54BE1E2C" w14:textId="77777777" w:rsidR="004B3F04" w:rsidRDefault="004B3F04" w:rsidP="000659BE">
            <w:pPr>
              <w:pStyle w:val="TableText"/>
            </w:pPr>
            <w:r>
              <w:t>urn:oid:2.16.840.1.113883.5.110 (HL7RoleClass) = MANU</w:t>
            </w:r>
          </w:p>
        </w:tc>
      </w:tr>
      <w:tr w:rsidR="004B3F04" w14:paraId="061BC9D7" w14:textId="77777777" w:rsidTr="000659BE">
        <w:trPr>
          <w:jc w:val="center"/>
        </w:trPr>
        <w:tc>
          <w:tcPr>
            <w:tcW w:w="3345" w:type="dxa"/>
          </w:tcPr>
          <w:p w14:paraId="1C20434F" w14:textId="77777777" w:rsidR="004B3F04" w:rsidRDefault="004B3F04" w:rsidP="000659BE">
            <w:pPr>
              <w:pStyle w:val="TableText"/>
            </w:pPr>
            <w:r>
              <w:tab/>
            </w:r>
            <w:r>
              <w:tab/>
            </w:r>
            <w:r>
              <w:tab/>
              <w:t>playingManufacturedMaterial</w:t>
            </w:r>
          </w:p>
        </w:tc>
        <w:tc>
          <w:tcPr>
            <w:tcW w:w="720" w:type="dxa"/>
          </w:tcPr>
          <w:p w14:paraId="1CC2EDC4" w14:textId="77777777" w:rsidR="004B3F04" w:rsidRDefault="004B3F04" w:rsidP="000659BE">
            <w:pPr>
              <w:pStyle w:val="TableText"/>
            </w:pPr>
            <w:r>
              <w:t>1..1</w:t>
            </w:r>
          </w:p>
        </w:tc>
        <w:tc>
          <w:tcPr>
            <w:tcW w:w="1152" w:type="dxa"/>
          </w:tcPr>
          <w:p w14:paraId="7D28374A" w14:textId="77777777" w:rsidR="004B3F04" w:rsidRDefault="004B3F04" w:rsidP="000659BE">
            <w:pPr>
              <w:pStyle w:val="TableText"/>
            </w:pPr>
            <w:r>
              <w:t>SHALL</w:t>
            </w:r>
          </w:p>
        </w:tc>
        <w:tc>
          <w:tcPr>
            <w:tcW w:w="864" w:type="dxa"/>
          </w:tcPr>
          <w:p w14:paraId="0ADE0FD7" w14:textId="77777777" w:rsidR="004B3F04" w:rsidRDefault="004B3F04" w:rsidP="000659BE">
            <w:pPr>
              <w:pStyle w:val="TableText"/>
            </w:pPr>
          </w:p>
        </w:tc>
        <w:tc>
          <w:tcPr>
            <w:tcW w:w="1104" w:type="dxa"/>
          </w:tcPr>
          <w:p w14:paraId="04126B9F" w14:textId="77777777" w:rsidR="004B3F04" w:rsidRDefault="006C736C" w:rsidP="000659BE">
            <w:pPr>
              <w:pStyle w:val="TableText"/>
            </w:pPr>
            <w:hyperlink w:anchor="C_4499-34010">
              <w:r w:rsidR="004B3F04">
                <w:rPr>
                  <w:rStyle w:val="HyperlinkText9pt"/>
                </w:rPr>
                <w:t>4499-34010</w:t>
              </w:r>
            </w:hyperlink>
          </w:p>
        </w:tc>
        <w:tc>
          <w:tcPr>
            <w:tcW w:w="2975" w:type="dxa"/>
          </w:tcPr>
          <w:p w14:paraId="51B7754C" w14:textId="77777777" w:rsidR="004B3F04" w:rsidRDefault="004B3F04" w:rsidP="000659BE">
            <w:pPr>
              <w:pStyle w:val="TableText"/>
            </w:pPr>
          </w:p>
        </w:tc>
      </w:tr>
      <w:tr w:rsidR="004B3F04" w14:paraId="17FE879E" w14:textId="77777777" w:rsidTr="000659BE">
        <w:trPr>
          <w:jc w:val="center"/>
        </w:trPr>
        <w:tc>
          <w:tcPr>
            <w:tcW w:w="3345" w:type="dxa"/>
          </w:tcPr>
          <w:p w14:paraId="731AFFCA" w14:textId="77777777" w:rsidR="004B3F04" w:rsidRDefault="004B3F04" w:rsidP="000659BE">
            <w:pPr>
              <w:pStyle w:val="TableText"/>
            </w:pPr>
            <w:r>
              <w:lastRenderedPageBreak/>
              <w:tab/>
            </w:r>
            <w:r>
              <w:tab/>
            </w:r>
            <w:r>
              <w:tab/>
            </w:r>
            <w:r>
              <w:tab/>
              <w:t>@classCode</w:t>
            </w:r>
          </w:p>
        </w:tc>
        <w:tc>
          <w:tcPr>
            <w:tcW w:w="720" w:type="dxa"/>
          </w:tcPr>
          <w:p w14:paraId="6DD3DB8C" w14:textId="77777777" w:rsidR="004B3F04" w:rsidRDefault="004B3F04" w:rsidP="000659BE">
            <w:pPr>
              <w:pStyle w:val="TableText"/>
            </w:pPr>
            <w:r>
              <w:t>1..1</w:t>
            </w:r>
          </w:p>
        </w:tc>
        <w:tc>
          <w:tcPr>
            <w:tcW w:w="1152" w:type="dxa"/>
          </w:tcPr>
          <w:p w14:paraId="739A6ABD" w14:textId="77777777" w:rsidR="004B3F04" w:rsidRDefault="004B3F04" w:rsidP="000659BE">
            <w:pPr>
              <w:pStyle w:val="TableText"/>
            </w:pPr>
            <w:r>
              <w:t>SHALL</w:t>
            </w:r>
          </w:p>
        </w:tc>
        <w:tc>
          <w:tcPr>
            <w:tcW w:w="864" w:type="dxa"/>
          </w:tcPr>
          <w:p w14:paraId="05FDCF9F" w14:textId="77777777" w:rsidR="004B3F04" w:rsidRDefault="004B3F04" w:rsidP="000659BE">
            <w:pPr>
              <w:pStyle w:val="TableText"/>
            </w:pPr>
          </w:p>
        </w:tc>
        <w:tc>
          <w:tcPr>
            <w:tcW w:w="1104" w:type="dxa"/>
          </w:tcPr>
          <w:p w14:paraId="7512BD15" w14:textId="77777777" w:rsidR="004B3F04" w:rsidRDefault="006C736C" w:rsidP="000659BE">
            <w:pPr>
              <w:pStyle w:val="TableText"/>
            </w:pPr>
            <w:hyperlink w:anchor="C_4499-34022">
              <w:r w:rsidR="004B3F04">
                <w:rPr>
                  <w:rStyle w:val="HyperlinkText9pt"/>
                </w:rPr>
                <w:t>4499-34022</w:t>
              </w:r>
            </w:hyperlink>
          </w:p>
        </w:tc>
        <w:tc>
          <w:tcPr>
            <w:tcW w:w="2975" w:type="dxa"/>
          </w:tcPr>
          <w:p w14:paraId="6AECC2EA" w14:textId="77777777" w:rsidR="004B3F04" w:rsidRDefault="004B3F04" w:rsidP="000659BE">
            <w:pPr>
              <w:pStyle w:val="TableText"/>
            </w:pPr>
            <w:r>
              <w:t>urn:oid:2.16.840.1.113883.5.41 (HL7EntityClass) = MMAT</w:t>
            </w:r>
          </w:p>
        </w:tc>
      </w:tr>
      <w:tr w:rsidR="004B3F04" w14:paraId="07EE768E" w14:textId="77777777" w:rsidTr="000659BE">
        <w:trPr>
          <w:jc w:val="center"/>
        </w:trPr>
        <w:tc>
          <w:tcPr>
            <w:tcW w:w="3345" w:type="dxa"/>
          </w:tcPr>
          <w:p w14:paraId="1AA56E93" w14:textId="77777777" w:rsidR="004B3F04" w:rsidRDefault="004B3F04" w:rsidP="000659BE">
            <w:pPr>
              <w:pStyle w:val="TableText"/>
            </w:pPr>
            <w:r>
              <w:tab/>
            </w:r>
            <w:r>
              <w:tab/>
            </w:r>
            <w:r>
              <w:tab/>
            </w:r>
            <w:r>
              <w:tab/>
              <w:t>@determinerCode</w:t>
            </w:r>
          </w:p>
        </w:tc>
        <w:tc>
          <w:tcPr>
            <w:tcW w:w="720" w:type="dxa"/>
          </w:tcPr>
          <w:p w14:paraId="578FBD64" w14:textId="77777777" w:rsidR="004B3F04" w:rsidRDefault="004B3F04" w:rsidP="000659BE">
            <w:pPr>
              <w:pStyle w:val="TableText"/>
            </w:pPr>
            <w:r>
              <w:t>1..1</w:t>
            </w:r>
          </w:p>
        </w:tc>
        <w:tc>
          <w:tcPr>
            <w:tcW w:w="1152" w:type="dxa"/>
          </w:tcPr>
          <w:p w14:paraId="406183D0" w14:textId="77777777" w:rsidR="004B3F04" w:rsidRDefault="004B3F04" w:rsidP="000659BE">
            <w:pPr>
              <w:pStyle w:val="TableText"/>
            </w:pPr>
            <w:r>
              <w:t>SHALL</w:t>
            </w:r>
          </w:p>
        </w:tc>
        <w:tc>
          <w:tcPr>
            <w:tcW w:w="864" w:type="dxa"/>
          </w:tcPr>
          <w:p w14:paraId="780A9E46" w14:textId="77777777" w:rsidR="004B3F04" w:rsidRDefault="004B3F04" w:rsidP="000659BE">
            <w:pPr>
              <w:pStyle w:val="TableText"/>
            </w:pPr>
          </w:p>
        </w:tc>
        <w:tc>
          <w:tcPr>
            <w:tcW w:w="1104" w:type="dxa"/>
          </w:tcPr>
          <w:p w14:paraId="4A66C9DB" w14:textId="77777777" w:rsidR="004B3F04" w:rsidRDefault="006C736C" w:rsidP="000659BE">
            <w:pPr>
              <w:pStyle w:val="TableText"/>
            </w:pPr>
            <w:hyperlink w:anchor="C_4499-34023">
              <w:r w:rsidR="004B3F04">
                <w:rPr>
                  <w:rStyle w:val="HyperlinkText9pt"/>
                </w:rPr>
                <w:t>4499-34023</w:t>
              </w:r>
            </w:hyperlink>
          </w:p>
        </w:tc>
        <w:tc>
          <w:tcPr>
            <w:tcW w:w="2975" w:type="dxa"/>
          </w:tcPr>
          <w:p w14:paraId="645ABC16" w14:textId="77777777" w:rsidR="004B3F04" w:rsidRDefault="004B3F04" w:rsidP="000659BE">
            <w:pPr>
              <w:pStyle w:val="TableText"/>
            </w:pPr>
            <w:r>
              <w:t>urn:oid:2.16.840.1.113883.5.30 (HL7EntityDeterminer) = KIND</w:t>
            </w:r>
          </w:p>
        </w:tc>
      </w:tr>
      <w:tr w:rsidR="004B3F04" w14:paraId="15FBCD09" w14:textId="77777777" w:rsidTr="000659BE">
        <w:trPr>
          <w:jc w:val="center"/>
        </w:trPr>
        <w:tc>
          <w:tcPr>
            <w:tcW w:w="3345" w:type="dxa"/>
          </w:tcPr>
          <w:p w14:paraId="6246E1E7" w14:textId="77777777" w:rsidR="004B3F04" w:rsidRDefault="004B3F04" w:rsidP="000659BE">
            <w:pPr>
              <w:pStyle w:val="TableText"/>
            </w:pPr>
            <w:r>
              <w:tab/>
            </w:r>
            <w:r>
              <w:tab/>
            </w:r>
            <w:r>
              <w:tab/>
            </w:r>
            <w:r>
              <w:tab/>
              <w:t>code</w:t>
            </w:r>
          </w:p>
        </w:tc>
        <w:tc>
          <w:tcPr>
            <w:tcW w:w="720" w:type="dxa"/>
          </w:tcPr>
          <w:p w14:paraId="54553D39" w14:textId="77777777" w:rsidR="004B3F04" w:rsidRDefault="004B3F04" w:rsidP="000659BE">
            <w:pPr>
              <w:pStyle w:val="TableText"/>
            </w:pPr>
            <w:r>
              <w:t>1..1</w:t>
            </w:r>
          </w:p>
        </w:tc>
        <w:tc>
          <w:tcPr>
            <w:tcW w:w="1152" w:type="dxa"/>
          </w:tcPr>
          <w:p w14:paraId="651A9988" w14:textId="77777777" w:rsidR="004B3F04" w:rsidRDefault="004B3F04" w:rsidP="000659BE">
            <w:pPr>
              <w:pStyle w:val="TableText"/>
            </w:pPr>
            <w:r>
              <w:t>SHALL</w:t>
            </w:r>
          </w:p>
        </w:tc>
        <w:tc>
          <w:tcPr>
            <w:tcW w:w="864" w:type="dxa"/>
          </w:tcPr>
          <w:p w14:paraId="4880F0D7" w14:textId="77777777" w:rsidR="004B3F04" w:rsidRDefault="004B3F04" w:rsidP="000659BE">
            <w:pPr>
              <w:pStyle w:val="TableText"/>
            </w:pPr>
          </w:p>
        </w:tc>
        <w:tc>
          <w:tcPr>
            <w:tcW w:w="1104" w:type="dxa"/>
          </w:tcPr>
          <w:p w14:paraId="15A43A4E" w14:textId="77777777" w:rsidR="004B3F04" w:rsidRDefault="006C736C" w:rsidP="000659BE">
            <w:pPr>
              <w:pStyle w:val="TableText"/>
            </w:pPr>
            <w:hyperlink w:anchor="C_4499-34011">
              <w:r w:rsidR="004B3F04">
                <w:rPr>
                  <w:rStyle w:val="HyperlinkText9pt"/>
                </w:rPr>
                <w:t>4499-34011</w:t>
              </w:r>
            </w:hyperlink>
          </w:p>
        </w:tc>
        <w:tc>
          <w:tcPr>
            <w:tcW w:w="2975" w:type="dxa"/>
          </w:tcPr>
          <w:p w14:paraId="585D7FC7" w14:textId="77777777" w:rsidR="004B3F04" w:rsidRDefault="004B3F04" w:rsidP="000659BE">
            <w:pPr>
              <w:pStyle w:val="TableText"/>
            </w:pPr>
          </w:p>
        </w:tc>
      </w:tr>
      <w:tr w:rsidR="004B3F04" w14:paraId="306D96B8" w14:textId="77777777" w:rsidTr="000659BE">
        <w:trPr>
          <w:jc w:val="center"/>
        </w:trPr>
        <w:tc>
          <w:tcPr>
            <w:tcW w:w="3345" w:type="dxa"/>
          </w:tcPr>
          <w:p w14:paraId="77F5A0A4" w14:textId="77777777" w:rsidR="004B3F04" w:rsidRDefault="004B3F04" w:rsidP="000659BE">
            <w:pPr>
              <w:pStyle w:val="TableText"/>
            </w:pPr>
            <w:r>
              <w:tab/>
            </w:r>
            <w:r>
              <w:tab/>
            </w:r>
            <w:r>
              <w:tab/>
            </w:r>
            <w:r>
              <w:tab/>
            </w:r>
            <w:r>
              <w:tab/>
              <w:t>@valueSet</w:t>
            </w:r>
          </w:p>
        </w:tc>
        <w:tc>
          <w:tcPr>
            <w:tcW w:w="720" w:type="dxa"/>
          </w:tcPr>
          <w:p w14:paraId="2520B3A2" w14:textId="77777777" w:rsidR="004B3F04" w:rsidRDefault="004B3F04" w:rsidP="000659BE">
            <w:pPr>
              <w:pStyle w:val="TableText"/>
            </w:pPr>
            <w:r>
              <w:t>0..1</w:t>
            </w:r>
          </w:p>
        </w:tc>
        <w:tc>
          <w:tcPr>
            <w:tcW w:w="1152" w:type="dxa"/>
          </w:tcPr>
          <w:p w14:paraId="729811A9" w14:textId="77777777" w:rsidR="004B3F04" w:rsidRDefault="004B3F04" w:rsidP="000659BE">
            <w:pPr>
              <w:pStyle w:val="TableText"/>
            </w:pPr>
            <w:r>
              <w:t>SHOULD</w:t>
            </w:r>
          </w:p>
        </w:tc>
        <w:tc>
          <w:tcPr>
            <w:tcW w:w="864" w:type="dxa"/>
          </w:tcPr>
          <w:p w14:paraId="4EEA68FE" w14:textId="77777777" w:rsidR="004B3F04" w:rsidRDefault="004B3F04" w:rsidP="000659BE">
            <w:pPr>
              <w:pStyle w:val="TableText"/>
            </w:pPr>
          </w:p>
        </w:tc>
        <w:tc>
          <w:tcPr>
            <w:tcW w:w="1104" w:type="dxa"/>
          </w:tcPr>
          <w:p w14:paraId="11CAC7FF" w14:textId="77777777" w:rsidR="004B3F04" w:rsidRDefault="006C736C" w:rsidP="000659BE">
            <w:pPr>
              <w:pStyle w:val="TableText"/>
            </w:pPr>
            <w:hyperlink w:anchor="C_4499-34021">
              <w:r w:rsidR="004B3F04">
                <w:rPr>
                  <w:rStyle w:val="HyperlinkText9pt"/>
                </w:rPr>
                <w:t>4499-34021</w:t>
              </w:r>
            </w:hyperlink>
          </w:p>
        </w:tc>
        <w:tc>
          <w:tcPr>
            <w:tcW w:w="2975" w:type="dxa"/>
          </w:tcPr>
          <w:p w14:paraId="2B672E72" w14:textId="77777777" w:rsidR="004B3F04" w:rsidRDefault="004B3F04" w:rsidP="000659BE">
            <w:pPr>
              <w:pStyle w:val="TableText"/>
            </w:pPr>
          </w:p>
        </w:tc>
      </w:tr>
      <w:tr w:rsidR="004B3F04" w14:paraId="572D9706" w14:textId="77777777" w:rsidTr="000659BE">
        <w:trPr>
          <w:jc w:val="center"/>
        </w:trPr>
        <w:tc>
          <w:tcPr>
            <w:tcW w:w="3345" w:type="dxa"/>
          </w:tcPr>
          <w:p w14:paraId="773BD95F" w14:textId="77777777" w:rsidR="004B3F04" w:rsidRDefault="004B3F04" w:rsidP="000659BE">
            <w:pPr>
              <w:pStyle w:val="TableText"/>
            </w:pPr>
            <w:r>
              <w:tab/>
              <w:t>participation</w:t>
            </w:r>
          </w:p>
        </w:tc>
        <w:tc>
          <w:tcPr>
            <w:tcW w:w="720" w:type="dxa"/>
          </w:tcPr>
          <w:p w14:paraId="4E0F0B1F" w14:textId="77777777" w:rsidR="004B3F04" w:rsidRDefault="004B3F04" w:rsidP="000659BE">
            <w:pPr>
              <w:pStyle w:val="TableText"/>
            </w:pPr>
            <w:r>
              <w:t>0..1</w:t>
            </w:r>
          </w:p>
        </w:tc>
        <w:tc>
          <w:tcPr>
            <w:tcW w:w="1152" w:type="dxa"/>
          </w:tcPr>
          <w:p w14:paraId="322A769C" w14:textId="77777777" w:rsidR="004B3F04" w:rsidRDefault="004B3F04" w:rsidP="000659BE">
            <w:pPr>
              <w:pStyle w:val="TableText"/>
            </w:pPr>
            <w:r>
              <w:t>MAY</w:t>
            </w:r>
          </w:p>
        </w:tc>
        <w:tc>
          <w:tcPr>
            <w:tcW w:w="864" w:type="dxa"/>
          </w:tcPr>
          <w:p w14:paraId="22150A0D" w14:textId="77777777" w:rsidR="004B3F04" w:rsidRDefault="004B3F04" w:rsidP="000659BE">
            <w:pPr>
              <w:pStyle w:val="TableText"/>
            </w:pPr>
          </w:p>
        </w:tc>
        <w:tc>
          <w:tcPr>
            <w:tcW w:w="1104" w:type="dxa"/>
          </w:tcPr>
          <w:p w14:paraId="1C2F6439" w14:textId="77777777" w:rsidR="004B3F04" w:rsidRDefault="006C736C" w:rsidP="000659BE">
            <w:pPr>
              <w:pStyle w:val="TableText"/>
            </w:pPr>
            <w:hyperlink w:anchor="C_4499-34012">
              <w:r w:rsidR="004B3F04">
                <w:rPr>
                  <w:rStyle w:val="HyperlinkText9pt"/>
                </w:rPr>
                <w:t>4499-34012</w:t>
              </w:r>
            </w:hyperlink>
          </w:p>
        </w:tc>
        <w:tc>
          <w:tcPr>
            <w:tcW w:w="2975" w:type="dxa"/>
          </w:tcPr>
          <w:p w14:paraId="6124ADD4" w14:textId="77777777" w:rsidR="004B3F04" w:rsidRDefault="004B3F04" w:rsidP="000659BE">
            <w:pPr>
              <w:pStyle w:val="TableText"/>
            </w:pPr>
          </w:p>
        </w:tc>
      </w:tr>
      <w:tr w:rsidR="004B3F04" w14:paraId="70E70145" w14:textId="77777777" w:rsidTr="000659BE">
        <w:trPr>
          <w:jc w:val="center"/>
        </w:trPr>
        <w:tc>
          <w:tcPr>
            <w:tcW w:w="3345" w:type="dxa"/>
          </w:tcPr>
          <w:p w14:paraId="0B07A86F" w14:textId="77777777" w:rsidR="004B3F04" w:rsidRDefault="004B3F04" w:rsidP="000659BE">
            <w:pPr>
              <w:pStyle w:val="TableText"/>
            </w:pPr>
            <w:r>
              <w:tab/>
            </w:r>
            <w:r>
              <w:tab/>
              <w:t>@typeCode</w:t>
            </w:r>
          </w:p>
        </w:tc>
        <w:tc>
          <w:tcPr>
            <w:tcW w:w="720" w:type="dxa"/>
          </w:tcPr>
          <w:p w14:paraId="3FD56957" w14:textId="77777777" w:rsidR="004B3F04" w:rsidRDefault="004B3F04" w:rsidP="000659BE">
            <w:pPr>
              <w:pStyle w:val="TableText"/>
            </w:pPr>
            <w:r>
              <w:t>1..1</w:t>
            </w:r>
          </w:p>
        </w:tc>
        <w:tc>
          <w:tcPr>
            <w:tcW w:w="1152" w:type="dxa"/>
          </w:tcPr>
          <w:p w14:paraId="7936FF3A" w14:textId="77777777" w:rsidR="004B3F04" w:rsidRDefault="004B3F04" w:rsidP="000659BE">
            <w:pPr>
              <w:pStyle w:val="TableText"/>
            </w:pPr>
            <w:r>
              <w:t>SHALL</w:t>
            </w:r>
          </w:p>
        </w:tc>
        <w:tc>
          <w:tcPr>
            <w:tcW w:w="864" w:type="dxa"/>
          </w:tcPr>
          <w:p w14:paraId="4DEA3EFE" w14:textId="77777777" w:rsidR="004B3F04" w:rsidRDefault="004B3F04" w:rsidP="000659BE">
            <w:pPr>
              <w:pStyle w:val="TableText"/>
            </w:pPr>
          </w:p>
        </w:tc>
        <w:tc>
          <w:tcPr>
            <w:tcW w:w="1104" w:type="dxa"/>
          </w:tcPr>
          <w:p w14:paraId="2E7F77E8" w14:textId="77777777" w:rsidR="004B3F04" w:rsidRDefault="006C736C" w:rsidP="000659BE">
            <w:pPr>
              <w:pStyle w:val="TableText"/>
            </w:pPr>
            <w:hyperlink w:anchor="C_4499-34035">
              <w:r w:rsidR="004B3F04">
                <w:rPr>
                  <w:rStyle w:val="HyperlinkText9pt"/>
                </w:rPr>
                <w:t>4499-34035</w:t>
              </w:r>
            </w:hyperlink>
          </w:p>
        </w:tc>
        <w:tc>
          <w:tcPr>
            <w:tcW w:w="2975" w:type="dxa"/>
          </w:tcPr>
          <w:p w14:paraId="6B27CCC1" w14:textId="77777777" w:rsidR="004B3F04" w:rsidRDefault="004B3F04" w:rsidP="000659BE">
            <w:pPr>
              <w:pStyle w:val="TableText"/>
            </w:pPr>
            <w:r>
              <w:t>urn:oid:2.16.840.1.113883.5.90 (HL7ParticipationType) = AUT</w:t>
            </w:r>
          </w:p>
        </w:tc>
      </w:tr>
      <w:tr w:rsidR="004B3F04" w14:paraId="3DAE5F57" w14:textId="77777777" w:rsidTr="000659BE">
        <w:trPr>
          <w:jc w:val="center"/>
        </w:trPr>
        <w:tc>
          <w:tcPr>
            <w:tcW w:w="3345" w:type="dxa"/>
          </w:tcPr>
          <w:p w14:paraId="6928A954" w14:textId="77777777" w:rsidR="004B3F04" w:rsidRDefault="004B3F04" w:rsidP="000659BE">
            <w:pPr>
              <w:pStyle w:val="TableText"/>
            </w:pPr>
            <w:r>
              <w:tab/>
            </w:r>
            <w:r>
              <w:tab/>
              <w:t>time</w:t>
            </w:r>
          </w:p>
        </w:tc>
        <w:tc>
          <w:tcPr>
            <w:tcW w:w="720" w:type="dxa"/>
          </w:tcPr>
          <w:p w14:paraId="57F4DFB2" w14:textId="77777777" w:rsidR="004B3F04" w:rsidRDefault="004B3F04" w:rsidP="000659BE">
            <w:pPr>
              <w:pStyle w:val="TableText"/>
            </w:pPr>
            <w:r>
              <w:t>1..1</w:t>
            </w:r>
          </w:p>
        </w:tc>
        <w:tc>
          <w:tcPr>
            <w:tcW w:w="1152" w:type="dxa"/>
          </w:tcPr>
          <w:p w14:paraId="683683E2" w14:textId="77777777" w:rsidR="004B3F04" w:rsidRDefault="004B3F04" w:rsidP="000659BE">
            <w:pPr>
              <w:pStyle w:val="TableText"/>
            </w:pPr>
            <w:r>
              <w:t>SHALL</w:t>
            </w:r>
          </w:p>
        </w:tc>
        <w:tc>
          <w:tcPr>
            <w:tcW w:w="864" w:type="dxa"/>
          </w:tcPr>
          <w:p w14:paraId="0E6E553D" w14:textId="77777777" w:rsidR="004B3F04" w:rsidRDefault="004B3F04" w:rsidP="000659BE">
            <w:pPr>
              <w:pStyle w:val="TableText"/>
            </w:pPr>
          </w:p>
        </w:tc>
        <w:tc>
          <w:tcPr>
            <w:tcW w:w="1104" w:type="dxa"/>
          </w:tcPr>
          <w:p w14:paraId="39C8BA5C" w14:textId="77777777" w:rsidR="004B3F04" w:rsidRDefault="006C736C" w:rsidP="000659BE">
            <w:pPr>
              <w:pStyle w:val="TableText"/>
            </w:pPr>
            <w:hyperlink w:anchor="C_4499-34013">
              <w:r w:rsidR="004B3F04">
                <w:rPr>
                  <w:rStyle w:val="HyperlinkText9pt"/>
                </w:rPr>
                <w:t>4499-34013</w:t>
              </w:r>
            </w:hyperlink>
          </w:p>
        </w:tc>
        <w:tc>
          <w:tcPr>
            <w:tcW w:w="2975" w:type="dxa"/>
          </w:tcPr>
          <w:p w14:paraId="64A233E9" w14:textId="77777777" w:rsidR="004B3F04" w:rsidRDefault="004B3F04" w:rsidP="000659BE">
            <w:pPr>
              <w:pStyle w:val="TableText"/>
            </w:pPr>
          </w:p>
        </w:tc>
      </w:tr>
      <w:tr w:rsidR="004B3F04" w14:paraId="7FC1A332" w14:textId="77777777" w:rsidTr="000659BE">
        <w:trPr>
          <w:jc w:val="center"/>
        </w:trPr>
        <w:tc>
          <w:tcPr>
            <w:tcW w:w="3345" w:type="dxa"/>
          </w:tcPr>
          <w:p w14:paraId="658C6372" w14:textId="77777777" w:rsidR="004B3F04" w:rsidRDefault="004B3F04" w:rsidP="000659BE">
            <w:pPr>
              <w:pStyle w:val="TableText"/>
            </w:pPr>
            <w:r>
              <w:tab/>
            </w:r>
            <w:r>
              <w:tab/>
            </w:r>
            <w:r>
              <w:tab/>
              <w:t>low</w:t>
            </w:r>
          </w:p>
        </w:tc>
        <w:tc>
          <w:tcPr>
            <w:tcW w:w="720" w:type="dxa"/>
          </w:tcPr>
          <w:p w14:paraId="55CFFA42" w14:textId="77777777" w:rsidR="004B3F04" w:rsidRDefault="004B3F04" w:rsidP="000659BE">
            <w:pPr>
              <w:pStyle w:val="TableText"/>
            </w:pPr>
            <w:r>
              <w:t>1..1</w:t>
            </w:r>
          </w:p>
        </w:tc>
        <w:tc>
          <w:tcPr>
            <w:tcW w:w="1152" w:type="dxa"/>
          </w:tcPr>
          <w:p w14:paraId="26C09AC2" w14:textId="77777777" w:rsidR="004B3F04" w:rsidRDefault="004B3F04" w:rsidP="000659BE">
            <w:pPr>
              <w:pStyle w:val="TableText"/>
            </w:pPr>
            <w:r>
              <w:t>SHALL</w:t>
            </w:r>
          </w:p>
        </w:tc>
        <w:tc>
          <w:tcPr>
            <w:tcW w:w="864" w:type="dxa"/>
          </w:tcPr>
          <w:p w14:paraId="45FDC3B7" w14:textId="77777777" w:rsidR="004B3F04" w:rsidRDefault="004B3F04" w:rsidP="000659BE">
            <w:pPr>
              <w:pStyle w:val="TableText"/>
            </w:pPr>
          </w:p>
        </w:tc>
        <w:tc>
          <w:tcPr>
            <w:tcW w:w="1104" w:type="dxa"/>
          </w:tcPr>
          <w:p w14:paraId="334A2902" w14:textId="77777777" w:rsidR="004B3F04" w:rsidRDefault="006C736C" w:rsidP="000659BE">
            <w:pPr>
              <w:pStyle w:val="TableText"/>
            </w:pPr>
            <w:hyperlink w:anchor="C_4499-34031">
              <w:r w:rsidR="004B3F04">
                <w:rPr>
                  <w:rStyle w:val="HyperlinkText9pt"/>
                </w:rPr>
                <w:t>4499-34031</w:t>
              </w:r>
            </w:hyperlink>
          </w:p>
        </w:tc>
        <w:tc>
          <w:tcPr>
            <w:tcW w:w="2975" w:type="dxa"/>
          </w:tcPr>
          <w:p w14:paraId="3F141049" w14:textId="77777777" w:rsidR="004B3F04" w:rsidRDefault="004B3F04" w:rsidP="000659BE">
            <w:pPr>
              <w:pStyle w:val="TableText"/>
            </w:pPr>
          </w:p>
        </w:tc>
      </w:tr>
      <w:tr w:rsidR="004B3F04" w14:paraId="16ADEFF5" w14:textId="77777777" w:rsidTr="000659BE">
        <w:trPr>
          <w:jc w:val="center"/>
        </w:trPr>
        <w:tc>
          <w:tcPr>
            <w:tcW w:w="3345" w:type="dxa"/>
          </w:tcPr>
          <w:p w14:paraId="429EBDD5" w14:textId="77777777" w:rsidR="004B3F04" w:rsidRDefault="004B3F04" w:rsidP="000659BE">
            <w:pPr>
              <w:pStyle w:val="TableText"/>
            </w:pPr>
            <w:r>
              <w:tab/>
            </w:r>
            <w:r>
              <w:tab/>
              <w:t>role</w:t>
            </w:r>
          </w:p>
        </w:tc>
        <w:tc>
          <w:tcPr>
            <w:tcW w:w="720" w:type="dxa"/>
          </w:tcPr>
          <w:p w14:paraId="5EE57A34" w14:textId="77777777" w:rsidR="004B3F04" w:rsidRDefault="004B3F04" w:rsidP="000659BE">
            <w:pPr>
              <w:pStyle w:val="TableText"/>
            </w:pPr>
            <w:r>
              <w:t>1..1</w:t>
            </w:r>
          </w:p>
        </w:tc>
        <w:tc>
          <w:tcPr>
            <w:tcW w:w="1152" w:type="dxa"/>
          </w:tcPr>
          <w:p w14:paraId="248E1753" w14:textId="77777777" w:rsidR="004B3F04" w:rsidRDefault="004B3F04" w:rsidP="000659BE">
            <w:pPr>
              <w:pStyle w:val="TableText"/>
            </w:pPr>
            <w:r>
              <w:t>SHALL</w:t>
            </w:r>
          </w:p>
        </w:tc>
        <w:tc>
          <w:tcPr>
            <w:tcW w:w="864" w:type="dxa"/>
          </w:tcPr>
          <w:p w14:paraId="7A219D58" w14:textId="77777777" w:rsidR="004B3F04" w:rsidRDefault="004B3F04" w:rsidP="000659BE">
            <w:pPr>
              <w:pStyle w:val="TableText"/>
            </w:pPr>
          </w:p>
        </w:tc>
        <w:tc>
          <w:tcPr>
            <w:tcW w:w="1104" w:type="dxa"/>
          </w:tcPr>
          <w:p w14:paraId="769E4322" w14:textId="77777777" w:rsidR="004B3F04" w:rsidRDefault="006C736C" w:rsidP="000659BE">
            <w:pPr>
              <w:pStyle w:val="TableText"/>
            </w:pPr>
            <w:hyperlink w:anchor="C_4499-34014">
              <w:r w:rsidR="004B3F04">
                <w:rPr>
                  <w:rStyle w:val="HyperlinkText9pt"/>
                </w:rPr>
                <w:t>4499-34014</w:t>
              </w:r>
            </w:hyperlink>
          </w:p>
        </w:tc>
        <w:tc>
          <w:tcPr>
            <w:tcW w:w="2975" w:type="dxa"/>
          </w:tcPr>
          <w:p w14:paraId="30826D75" w14:textId="77777777" w:rsidR="004B3F04" w:rsidRDefault="004B3F04" w:rsidP="000659BE">
            <w:pPr>
              <w:pStyle w:val="TableText"/>
            </w:pPr>
          </w:p>
        </w:tc>
      </w:tr>
      <w:tr w:rsidR="004B3F04" w14:paraId="19774751" w14:textId="77777777" w:rsidTr="000659BE">
        <w:trPr>
          <w:jc w:val="center"/>
        </w:trPr>
        <w:tc>
          <w:tcPr>
            <w:tcW w:w="3345" w:type="dxa"/>
          </w:tcPr>
          <w:p w14:paraId="29DB444D" w14:textId="77777777" w:rsidR="004B3F04" w:rsidRDefault="004B3F04" w:rsidP="000659BE">
            <w:pPr>
              <w:pStyle w:val="TableText"/>
            </w:pPr>
            <w:r>
              <w:tab/>
            </w:r>
            <w:r>
              <w:tab/>
            </w:r>
            <w:r>
              <w:tab/>
              <w:t>@classCode</w:t>
            </w:r>
          </w:p>
        </w:tc>
        <w:tc>
          <w:tcPr>
            <w:tcW w:w="720" w:type="dxa"/>
          </w:tcPr>
          <w:p w14:paraId="5BD7FD96" w14:textId="77777777" w:rsidR="004B3F04" w:rsidRDefault="004B3F04" w:rsidP="000659BE">
            <w:pPr>
              <w:pStyle w:val="TableText"/>
            </w:pPr>
            <w:r>
              <w:t>1..1</w:t>
            </w:r>
          </w:p>
        </w:tc>
        <w:tc>
          <w:tcPr>
            <w:tcW w:w="1152" w:type="dxa"/>
          </w:tcPr>
          <w:p w14:paraId="08284581" w14:textId="77777777" w:rsidR="004B3F04" w:rsidRDefault="004B3F04" w:rsidP="000659BE">
            <w:pPr>
              <w:pStyle w:val="TableText"/>
            </w:pPr>
            <w:r>
              <w:t>SHALL</w:t>
            </w:r>
          </w:p>
        </w:tc>
        <w:tc>
          <w:tcPr>
            <w:tcW w:w="864" w:type="dxa"/>
          </w:tcPr>
          <w:p w14:paraId="0BFF0975" w14:textId="77777777" w:rsidR="004B3F04" w:rsidRDefault="004B3F04" w:rsidP="000659BE">
            <w:pPr>
              <w:pStyle w:val="TableText"/>
            </w:pPr>
          </w:p>
        </w:tc>
        <w:tc>
          <w:tcPr>
            <w:tcW w:w="1104" w:type="dxa"/>
          </w:tcPr>
          <w:p w14:paraId="521A8BB2" w14:textId="77777777" w:rsidR="004B3F04" w:rsidRDefault="006C736C" w:rsidP="000659BE">
            <w:pPr>
              <w:pStyle w:val="TableText"/>
            </w:pPr>
            <w:hyperlink w:anchor="C_4499-34033">
              <w:r w:rsidR="004B3F04">
                <w:rPr>
                  <w:rStyle w:val="HyperlinkText9pt"/>
                </w:rPr>
                <w:t>4499-34033</w:t>
              </w:r>
            </w:hyperlink>
          </w:p>
        </w:tc>
        <w:tc>
          <w:tcPr>
            <w:tcW w:w="2975" w:type="dxa"/>
          </w:tcPr>
          <w:p w14:paraId="5F6DFC5C" w14:textId="77777777" w:rsidR="004B3F04" w:rsidRDefault="004B3F04" w:rsidP="000659BE">
            <w:pPr>
              <w:pStyle w:val="TableText"/>
            </w:pPr>
            <w:r>
              <w:t>urn:oid:2.16.840.1.113883.5.110 (HL7RoleClass) = ROL</w:t>
            </w:r>
          </w:p>
        </w:tc>
      </w:tr>
      <w:tr w:rsidR="004B3F04" w14:paraId="33749D9B" w14:textId="77777777" w:rsidTr="000659BE">
        <w:trPr>
          <w:jc w:val="center"/>
        </w:trPr>
        <w:tc>
          <w:tcPr>
            <w:tcW w:w="3345" w:type="dxa"/>
          </w:tcPr>
          <w:p w14:paraId="0FF7A580" w14:textId="77777777" w:rsidR="004B3F04" w:rsidRDefault="004B3F04" w:rsidP="000659BE">
            <w:pPr>
              <w:pStyle w:val="TableText"/>
            </w:pPr>
            <w:r>
              <w:tab/>
            </w:r>
            <w:r>
              <w:tab/>
            </w:r>
            <w:r>
              <w:tab/>
              <w:t>id</w:t>
            </w:r>
          </w:p>
        </w:tc>
        <w:tc>
          <w:tcPr>
            <w:tcW w:w="720" w:type="dxa"/>
          </w:tcPr>
          <w:p w14:paraId="2A94E662" w14:textId="77777777" w:rsidR="004B3F04" w:rsidRDefault="004B3F04" w:rsidP="000659BE">
            <w:pPr>
              <w:pStyle w:val="TableText"/>
            </w:pPr>
            <w:r>
              <w:t>0..1</w:t>
            </w:r>
          </w:p>
        </w:tc>
        <w:tc>
          <w:tcPr>
            <w:tcW w:w="1152" w:type="dxa"/>
          </w:tcPr>
          <w:p w14:paraId="2D571100" w14:textId="77777777" w:rsidR="004B3F04" w:rsidRDefault="004B3F04" w:rsidP="000659BE">
            <w:pPr>
              <w:pStyle w:val="TableText"/>
            </w:pPr>
            <w:r>
              <w:t>MAY</w:t>
            </w:r>
          </w:p>
        </w:tc>
        <w:tc>
          <w:tcPr>
            <w:tcW w:w="864" w:type="dxa"/>
          </w:tcPr>
          <w:p w14:paraId="0033E6D9" w14:textId="77777777" w:rsidR="004B3F04" w:rsidRDefault="004B3F04" w:rsidP="000659BE">
            <w:pPr>
              <w:pStyle w:val="TableText"/>
            </w:pPr>
          </w:p>
        </w:tc>
        <w:tc>
          <w:tcPr>
            <w:tcW w:w="1104" w:type="dxa"/>
          </w:tcPr>
          <w:p w14:paraId="622BCEFF" w14:textId="77777777" w:rsidR="004B3F04" w:rsidRDefault="006C736C" w:rsidP="000659BE">
            <w:pPr>
              <w:pStyle w:val="TableText"/>
            </w:pPr>
            <w:hyperlink w:anchor="C_4499-34034">
              <w:r w:rsidR="004B3F04">
                <w:rPr>
                  <w:rStyle w:val="HyperlinkText9pt"/>
                </w:rPr>
                <w:t>4499-34034</w:t>
              </w:r>
            </w:hyperlink>
          </w:p>
        </w:tc>
        <w:tc>
          <w:tcPr>
            <w:tcW w:w="2975" w:type="dxa"/>
          </w:tcPr>
          <w:p w14:paraId="45B1075F" w14:textId="77777777" w:rsidR="004B3F04" w:rsidRDefault="004B3F04" w:rsidP="000659BE">
            <w:pPr>
              <w:pStyle w:val="TableText"/>
            </w:pPr>
          </w:p>
        </w:tc>
      </w:tr>
      <w:tr w:rsidR="004B3F04" w14:paraId="04D50A0B" w14:textId="77777777" w:rsidTr="000659BE">
        <w:trPr>
          <w:jc w:val="center"/>
        </w:trPr>
        <w:tc>
          <w:tcPr>
            <w:tcW w:w="3345" w:type="dxa"/>
          </w:tcPr>
          <w:p w14:paraId="1BCF11D6" w14:textId="77777777" w:rsidR="004B3F04" w:rsidRDefault="004B3F04" w:rsidP="000659BE">
            <w:pPr>
              <w:pStyle w:val="TableText"/>
            </w:pPr>
            <w:r>
              <w:tab/>
              <w:t>participation</w:t>
            </w:r>
          </w:p>
        </w:tc>
        <w:tc>
          <w:tcPr>
            <w:tcW w:w="720" w:type="dxa"/>
          </w:tcPr>
          <w:p w14:paraId="71EC0001" w14:textId="77777777" w:rsidR="004B3F04" w:rsidRDefault="004B3F04" w:rsidP="000659BE">
            <w:pPr>
              <w:pStyle w:val="TableText"/>
            </w:pPr>
            <w:r>
              <w:t>0..*</w:t>
            </w:r>
          </w:p>
        </w:tc>
        <w:tc>
          <w:tcPr>
            <w:tcW w:w="1152" w:type="dxa"/>
          </w:tcPr>
          <w:p w14:paraId="05C90839" w14:textId="77777777" w:rsidR="004B3F04" w:rsidRDefault="004B3F04" w:rsidP="000659BE">
            <w:pPr>
              <w:pStyle w:val="TableText"/>
            </w:pPr>
            <w:r>
              <w:t>MAY</w:t>
            </w:r>
          </w:p>
        </w:tc>
        <w:tc>
          <w:tcPr>
            <w:tcW w:w="864" w:type="dxa"/>
          </w:tcPr>
          <w:p w14:paraId="0C4D2EE1" w14:textId="77777777" w:rsidR="004B3F04" w:rsidRDefault="004B3F04" w:rsidP="000659BE">
            <w:pPr>
              <w:pStyle w:val="TableText"/>
            </w:pPr>
          </w:p>
        </w:tc>
        <w:tc>
          <w:tcPr>
            <w:tcW w:w="1104" w:type="dxa"/>
          </w:tcPr>
          <w:p w14:paraId="080C1BBF" w14:textId="77777777" w:rsidR="004B3F04" w:rsidRDefault="006C736C" w:rsidP="000659BE">
            <w:pPr>
              <w:pStyle w:val="TableText"/>
            </w:pPr>
            <w:hyperlink w:anchor="C_4499-35189">
              <w:r w:rsidR="004B3F04">
                <w:rPr>
                  <w:rStyle w:val="HyperlinkText9pt"/>
                </w:rPr>
                <w:t>4499-35189</w:t>
              </w:r>
            </w:hyperlink>
          </w:p>
        </w:tc>
        <w:tc>
          <w:tcPr>
            <w:tcW w:w="2975" w:type="dxa"/>
          </w:tcPr>
          <w:p w14:paraId="53913618" w14:textId="77777777" w:rsidR="004B3F04" w:rsidRDefault="004B3F04" w:rsidP="000659BE">
            <w:pPr>
              <w:pStyle w:val="TableText"/>
            </w:pPr>
          </w:p>
        </w:tc>
      </w:tr>
      <w:tr w:rsidR="004B3F04" w14:paraId="38F49491" w14:textId="77777777" w:rsidTr="000659BE">
        <w:trPr>
          <w:jc w:val="center"/>
        </w:trPr>
        <w:tc>
          <w:tcPr>
            <w:tcW w:w="3345" w:type="dxa"/>
          </w:tcPr>
          <w:p w14:paraId="7BEEFADE" w14:textId="77777777" w:rsidR="004B3F04" w:rsidRDefault="004B3F04" w:rsidP="000659BE">
            <w:pPr>
              <w:pStyle w:val="TableText"/>
            </w:pPr>
            <w:r>
              <w:tab/>
            </w:r>
            <w:r>
              <w:tab/>
              <w:t>@typeCode</w:t>
            </w:r>
          </w:p>
        </w:tc>
        <w:tc>
          <w:tcPr>
            <w:tcW w:w="720" w:type="dxa"/>
          </w:tcPr>
          <w:p w14:paraId="1A1B23AB" w14:textId="77777777" w:rsidR="004B3F04" w:rsidRDefault="004B3F04" w:rsidP="000659BE">
            <w:pPr>
              <w:pStyle w:val="TableText"/>
            </w:pPr>
            <w:r>
              <w:t>1..1</w:t>
            </w:r>
          </w:p>
        </w:tc>
        <w:tc>
          <w:tcPr>
            <w:tcW w:w="1152" w:type="dxa"/>
          </w:tcPr>
          <w:p w14:paraId="1E3404E8" w14:textId="77777777" w:rsidR="004B3F04" w:rsidRDefault="004B3F04" w:rsidP="000659BE">
            <w:pPr>
              <w:pStyle w:val="TableText"/>
            </w:pPr>
            <w:r>
              <w:t>SHALL</w:t>
            </w:r>
          </w:p>
        </w:tc>
        <w:tc>
          <w:tcPr>
            <w:tcW w:w="864" w:type="dxa"/>
          </w:tcPr>
          <w:p w14:paraId="4CACEB15" w14:textId="77777777" w:rsidR="004B3F04" w:rsidRDefault="004B3F04" w:rsidP="000659BE">
            <w:pPr>
              <w:pStyle w:val="TableText"/>
            </w:pPr>
          </w:p>
        </w:tc>
        <w:tc>
          <w:tcPr>
            <w:tcW w:w="1104" w:type="dxa"/>
          </w:tcPr>
          <w:p w14:paraId="20C36451" w14:textId="77777777" w:rsidR="004B3F04" w:rsidRDefault="006C736C" w:rsidP="000659BE">
            <w:pPr>
              <w:pStyle w:val="TableText"/>
            </w:pPr>
            <w:hyperlink w:anchor="C_4499-35193">
              <w:r w:rsidR="004B3F04">
                <w:rPr>
                  <w:rStyle w:val="HyperlinkText9pt"/>
                </w:rPr>
                <w:t>4499-35193</w:t>
              </w:r>
            </w:hyperlink>
          </w:p>
        </w:tc>
        <w:tc>
          <w:tcPr>
            <w:tcW w:w="2975" w:type="dxa"/>
          </w:tcPr>
          <w:p w14:paraId="02EC292F" w14:textId="77777777" w:rsidR="004B3F04" w:rsidRDefault="004B3F04" w:rsidP="000659BE">
            <w:pPr>
              <w:pStyle w:val="TableText"/>
            </w:pPr>
            <w:r>
              <w:t>urn:oid:2.16.840.1.113883.5.90 (HL7ParticipationType) = PART</w:t>
            </w:r>
          </w:p>
        </w:tc>
      </w:tr>
      <w:tr w:rsidR="004B3F04" w14:paraId="6AEA1268" w14:textId="77777777" w:rsidTr="000659BE">
        <w:trPr>
          <w:jc w:val="center"/>
        </w:trPr>
        <w:tc>
          <w:tcPr>
            <w:tcW w:w="3345" w:type="dxa"/>
          </w:tcPr>
          <w:p w14:paraId="19F443C4" w14:textId="77777777" w:rsidR="004B3F04" w:rsidRDefault="004B3F04" w:rsidP="000659BE">
            <w:pPr>
              <w:pStyle w:val="TableText"/>
            </w:pPr>
            <w:r>
              <w:tab/>
            </w:r>
            <w:r>
              <w:tab/>
              <w:t>role</w:t>
            </w:r>
          </w:p>
        </w:tc>
        <w:tc>
          <w:tcPr>
            <w:tcW w:w="720" w:type="dxa"/>
          </w:tcPr>
          <w:p w14:paraId="4AD86C73" w14:textId="77777777" w:rsidR="004B3F04" w:rsidRDefault="004B3F04" w:rsidP="000659BE">
            <w:pPr>
              <w:pStyle w:val="TableText"/>
            </w:pPr>
            <w:r>
              <w:t>1..1</w:t>
            </w:r>
          </w:p>
        </w:tc>
        <w:tc>
          <w:tcPr>
            <w:tcW w:w="1152" w:type="dxa"/>
          </w:tcPr>
          <w:p w14:paraId="6BC56518" w14:textId="77777777" w:rsidR="004B3F04" w:rsidRDefault="004B3F04" w:rsidP="000659BE">
            <w:pPr>
              <w:pStyle w:val="TableText"/>
            </w:pPr>
            <w:r>
              <w:t>SHALL</w:t>
            </w:r>
          </w:p>
        </w:tc>
        <w:tc>
          <w:tcPr>
            <w:tcW w:w="864" w:type="dxa"/>
          </w:tcPr>
          <w:p w14:paraId="0EC44A73" w14:textId="77777777" w:rsidR="004B3F04" w:rsidRDefault="004B3F04" w:rsidP="000659BE">
            <w:pPr>
              <w:pStyle w:val="TableText"/>
            </w:pPr>
          </w:p>
        </w:tc>
        <w:tc>
          <w:tcPr>
            <w:tcW w:w="1104" w:type="dxa"/>
          </w:tcPr>
          <w:p w14:paraId="1B68D3A7" w14:textId="77777777" w:rsidR="004B3F04" w:rsidRDefault="006C736C" w:rsidP="000659BE">
            <w:pPr>
              <w:pStyle w:val="TableText"/>
            </w:pPr>
            <w:hyperlink w:anchor="C_4499-36143">
              <w:r w:rsidR="004B3F04">
                <w:rPr>
                  <w:rStyle w:val="HyperlinkText9pt"/>
                </w:rPr>
                <w:t>4499-36143</w:t>
              </w:r>
            </w:hyperlink>
          </w:p>
        </w:tc>
        <w:tc>
          <w:tcPr>
            <w:tcW w:w="2975" w:type="dxa"/>
          </w:tcPr>
          <w:p w14:paraId="1F8C7826"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DD61285" w14:textId="77777777" w:rsidTr="000659BE">
        <w:trPr>
          <w:jc w:val="center"/>
        </w:trPr>
        <w:tc>
          <w:tcPr>
            <w:tcW w:w="3345" w:type="dxa"/>
          </w:tcPr>
          <w:p w14:paraId="30D1205C" w14:textId="77777777" w:rsidR="004B3F04" w:rsidRDefault="004B3F04" w:rsidP="000659BE">
            <w:pPr>
              <w:pStyle w:val="TableText"/>
            </w:pPr>
            <w:r>
              <w:tab/>
              <w:t>participation</w:t>
            </w:r>
          </w:p>
        </w:tc>
        <w:tc>
          <w:tcPr>
            <w:tcW w:w="720" w:type="dxa"/>
          </w:tcPr>
          <w:p w14:paraId="61D33792" w14:textId="77777777" w:rsidR="004B3F04" w:rsidRDefault="004B3F04" w:rsidP="000659BE">
            <w:pPr>
              <w:pStyle w:val="TableText"/>
            </w:pPr>
            <w:r>
              <w:t>0..*</w:t>
            </w:r>
          </w:p>
        </w:tc>
        <w:tc>
          <w:tcPr>
            <w:tcW w:w="1152" w:type="dxa"/>
          </w:tcPr>
          <w:p w14:paraId="7F07C72F" w14:textId="77777777" w:rsidR="004B3F04" w:rsidRDefault="004B3F04" w:rsidP="000659BE">
            <w:pPr>
              <w:pStyle w:val="TableText"/>
            </w:pPr>
            <w:r>
              <w:t>MAY</w:t>
            </w:r>
          </w:p>
        </w:tc>
        <w:tc>
          <w:tcPr>
            <w:tcW w:w="864" w:type="dxa"/>
          </w:tcPr>
          <w:p w14:paraId="68714C89" w14:textId="77777777" w:rsidR="004B3F04" w:rsidRDefault="004B3F04" w:rsidP="000659BE">
            <w:pPr>
              <w:pStyle w:val="TableText"/>
            </w:pPr>
          </w:p>
        </w:tc>
        <w:tc>
          <w:tcPr>
            <w:tcW w:w="1104" w:type="dxa"/>
          </w:tcPr>
          <w:p w14:paraId="5D92045A" w14:textId="77777777" w:rsidR="004B3F04" w:rsidRDefault="006C736C" w:rsidP="000659BE">
            <w:pPr>
              <w:pStyle w:val="TableText"/>
            </w:pPr>
            <w:hyperlink w:anchor="C_4499-35191">
              <w:r w:rsidR="004B3F04">
                <w:rPr>
                  <w:rStyle w:val="HyperlinkText9pt"/>
                </w:rPr>
                <w:t>4499-35191</w:t>
              </w:r>
            </w:hyperlink>
          </w:p>
        </w:tc>
        <w:tc>
          <w:tcPr>
            <w:tcW w:w="2975" w:type="dxa"/>
          </w:tcPr>
          <w:p w14:paraId="45BDCFB4" w14:textId="77777777" w:rsidR="004B3F04" w:rsidRDefault="004B3F04" w:rsidP="000659BE">
            <w:pPr>
              <w:pStyle w:val="TableText"/>
            </w:pPr>
          </w:p>
        </w:tc>
      </w:tr>
      <w:tr w:rsidR="004B3F04" w14:paraId="7EF5ACA2" w14:textId="77777777" w:rsidTr="000659BE">
        <w:trPr>
          <w:jc w:val="center"/>
        </w:trPr>
        <w:tc>
          <w:tcPr>
            <w:tcW w:w="3345" w:type="dxa"/>
          </w:tcPr>
          <w:p w14:paraId="389141E6" w14:textId="77777777" w:rsidR="004B3F04" w:rsidRDefault="004B3F04" w:rsidP="000659BE">
            <w:pPr>
              <w:pStyle w:val="TableText"/>
            </w:pPr>
            <w:r>
              <w:tab/>
            </w:r>
            <w:r>
              <w:tab/>
              <w:t>@typeCode</w:t>
            </w:r>
          </w:p>
        </w:tc>
        <w:tc>
          <w:tcPr>
            <w:tcW w:w="720" w:type="dxa"/>
          </w:tcPr>
          <w:p w14:paraId="3799D645" w14:textId="77777777" w:rsidR="004B3F04" w:rsidRDefault="004B3F04" w:rsidP="000659BE">
            <w:pPr>
              <w:pStyle w:val="TableText"/>
            </w:pPr>
            <w:r>
              <w:t>1..1</w:t>
            </w:r>
          </w:p>
        </w:tc>
        <w:tc>
          <w:tcPr>
            <w:tcW w:w="1152" w:type="dxa"/>
          </w:tcPr>
          <w:p w14:paraId="23BDD402" w14:textId="77777777" w:rsidR="004B3F04" w:rsidRDefault="004B3F04" w:rsidP="000659BE">
            <w:pPr>
              <w:pStyle w:val="TableText"/>
            </w:pPr>
            <w:r>
              <w:t>SHALL</w:t>
            </w:r>
          </w:p>
        </w:tc>
        <w:tc>
          <w:tcPr>
            <w:tcW w:w="864" w:type="dxa"/>
          </w:tcPr>
          <w:p w14:paraId="447B1A62" w14:textId="77777777" w:rsidR="004B3F04" w:rsidRDefault="004B3F04" w:rsidP="000659BE">
            <w:pPr>
              <w:pStyle w:val="TableText"/>
            </w:pPr>
          </w:p>
        </w:tc>
        <w:tc>
          <w:tcPr>
            <w:tcW w:w="1104" w:type="dxa"/>
          </w:tcPr>
          <w:p w14:paraId="41AFEA48" w14:textId="77777777" w:rsidR="004B3F04" w:rsidRDefault="006C736C" w:rsidP="000659BE">
            <w:pPr>
              <w:pStyle w:val="TableText"/>
            </w:pPr>
            <w:hyperlink w:anchor="C_4499-35194">
              <w:r w:rsidR="004B3F04">
                <w:rPr>
                  <w:rStyle w:val="HyperlinkText9pt"/>
                </w:rPr>
                <w:t>4499-35194</w:t>
              </w:r>
            </w:hyperlink>
          </w:p>
        </w:tc>
        <w:tc>
          <w:tcPr>
            <w:tcW w:w="2975" w:type="dxa"/>
          </w:tcPr>
          <w:p w14:paraId="14BBAD57" w14:textId="77777777" w:rsidR="004B3F04" w:rsidRDefault="004B3F04" w:rsidP="000659BE">
            <w:pPr>
              <w:pStyle w:val="TableText"/>
            </w:pPr>
            <w:r>
              <w:t>urn:oid:2.16.840.1.113883.5.90 (HL7ParticipationType) = PART</w:t>
            </w:r>
          </w:p>
        </w:tc>
      </w:tr>
      <w:tr w:rsidR="004B3F04" w14:paraId="7EBA8CE3" w14:textId="77777777" w:rsidTr="000659BE">
        <w:trPr>
          <w:jc w:val="center"/>
        </w:trPr>
        <w:tc>
          <w:tcPr>
            <w:tcW w:w="3345" w:type="dxa"/>
          </w:tcPr>
          <w:p w14:paraId="31ECAE60" w14:textId="77777777" w:rsidR="004B3F04" w:rsidRDefault="004B3F04" w:rsidP="000659BE">
            <w:pPr>
              <w:pStyle w:val="TableText"/>
            </w:pPr>
            <w:r>
              <w:tab/>
            </w:r>
            <w:r>
              <w:tab/>
              <w:t>role</w:t>
            </w:r>
          </w:p>
        </w:tc>
        <w:tc>
          <w:tcPr>
            <w:tcW w:w="720" w:type="dxa"/>
          </w:tcPr>
          <w:p w14:paraId="5FEA6586" w14:textId="77777777" w:rsidR="004B3F04" w:rsidRDefault="004B3F04" w:rsidP="000659BE">
            <w:pPr>
              <w:pStyle w:val="TableText"/>
            </w:pPr>
            <w:r>
              <w:t>1..1</w:t>
            </w:r>
          </w:p>
        </w:tc>
        <w:tc>
          <w:tcPr>
            <w:tcW w:w="1152" w:type="dxa"/>
          </w:tcPr>
          <w:p w14:paraId="3E45BEEA" w14:textId="77777777" w:rsidR="004B3F04" w:rsidRDefault="004B3F04" w:rsidP="000659BE">
            <w:pPr>
              <w:pStyle w:val="TableText"/>
            </w:pPr>
            <w:r>
              <w:t>SHALL</w:t>
            </w:r>
          </w:p>
        </w:tc>
        <w:tc>
          <w:tcPr>
            <w:tcW w:w="864" w:type="dxa"/>
          </w:tcPr>
          <w:p w14:paraId="14B9ECCE" w14:textId="77777777" w:rsidR="004B3F04" w:rsidRDefault="004B3F04" w:rsidP="000659BE">
            <w:pPr>
              <w:pStyle w:val="TableText"/>
            </w:pPr>
          </w:p>
        </w:tc>
        <w:tc>
          <w:tcPr>
            <w:tcW w:w="1104" w:type="dxa"/>
          </w:tcPr>
          <w:p w14:paraId="3BBE4D7D" w14:textId="77777777" w:rsidR="004B3F04" w:rsidRDefault="006C736C" w:rsidP="000659BE">
            <w:pPr>
              <w:pStyle w:val="TableText"/>
            </w:pPr>
            <w:hyperlink w:anchor="C_4499-36144">
              <w:r w:rsidR="004B3F04">
                <w:rPr>
                  <w:rStyle w:val="HyperlinkText9pt"/>
                </w:rPr>
                <w:t>4499-36144</w:t>
              </w:r>
            </w:hyperlink>
          </w:p>
        </w:tc>
        <w:tc>
          <w:tcPr>
            <w:tcW w:w="2975" w:type="dxa"/>
          </w:tcPr>
          <w:p w14:paraId="0EAF8629"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EE8B69" w14:textId="77777777" w:rsidTr="000659BE">
        <w:trPr>
          <w:jc w:val="center"/>
        </w:trPr>
        <w:tc>
          <w:tcPr>
            <w:tcW w:w="3345" w:type="dxa"/>
          </w:tcPr>
          <w:p w14:paraId="55BBD0EE" w14:textId="77777777" w:rsidR="004B3F04" w:rsidRDefault="004B3F04" w:rsidP="000659BE">
            <w:pPr>
              <w:pStyle w:val="TableText"/>
            </w:pPr>
            <w:r>
              <w:tab/>
              <w:t>participation</w:t>
            </w:r>
          </w:p>
        </w:tc>
        <w:tc>
          <w:tcPr>
            <w:tcW w:w="720" w:type="dxa"/>
          </w:tcPr>
          <w:p w14:paraId="214B2D07" w14:textId="77777777" w:rsidR="004B3F04" w:rsidRDefault="004B3F04" w:rsidP="000659BE">
            <w:pPr>
              <w:pStyle w:val="TableText"/>
            </w:pPr>
            <w:r>
              <w:t>0..*</w:t>
            </w:r>
          </w:p>
        </w:tc>
        <w:tc>
          <w:tcPr>
            <w:tcW w:w="1152" w:type="dxa"/>
          </w:tcPr>
          <w:p w14:paraId="5C0B34F7" w14:textId="77777777" w:rsidR="004B3F04" w:rsidRDefault="004B3F04" w:rsidP="000659BE">
            <w:pPr>
              <w:pStyle w:val="TableText"/>
            </w:pPr>
            <w:r>
              <w:t>MAY</w:t>
            </w:r>
          </w:p>
        </w:tc>
        <w:tc>
          <w:tcPr>
            <w:tcW w:w="864" w:type="dxa"/>
          </w:tcPr>
          <w:p w14:paraId="34FBD640" w14:textId="77777777" w:rsidR="004B3F04" w:rsidRDefault="004B3F04" w:rsidP="000659BE">
            <w:pPr>
              <w:pStyle w:val="TableText"/>
            </w:pPr>
          </w:p>
        </w:tc>
        <w:tc>
          <w:tcPr>
            <w:tcW w:w="1104" w:type="dxa"/>
          </w:tcPr>
          <w:p w14:paraId="3C572C04" w14:textId="77777777" w:rsidR="004B3F04" w:rsidRDefault="006C736C" w:rsidP="000659BE">
            <w:pPr>
              <w:pStyle w:val="TableText"/>
            </w:pPr>
            <w:hyperlink w:anchor="C_4499-35853">
              <w:r w:rsidR="004B3F04">
                <w:rPr>
                  <w:rStyle w:val="HyperlinkText9pt"/>
                </w:rPr>
                <w:t>4499-35853</w:t>
              </w:r>
            </w:hyperlink>
          </w:p>
        </w:tc>
        <w:tc>
          <w:tcPr>
            <w:tcW w:w="2975" w:type="dxa"/>
          </w:tcPr>
          <w:p w14:paraId="77407C54" w14:textId="77777777" w:rsidR="004B3F04" w:rsidRDefault="004B3F04" w:rsidP="000659BE">
            <w:pPr>
              <w:pStyle w:val="TableText"/>
            </w:pPr>
          </w:p>
        </w:tc>
      </w:tr>
      <w:tr w:rsidR="004B3F04" w14:paraId="74BA721A" w14:textId="77777777" w:rsidTr="000659BE">
        <w:trPr>
          <w:jc w:val="center"/>
        </w:trPr>
        <w:tc>
          <w:tcPr>
            <w:tcW w:w="3345" w:type="dxa"/>
          </w:tcPr>
          <w:p w14:paraId="7D6746BC" w14:textId="77777777" w:rsidR="004B3F04" w:rsidRDefault="004B3F04" w:rsidP="000659BE">
            <w:pPr>
              <w:pStyle w:val="TableText"/>
            </w:pPr>
            <w:r>
              <w:tab/>
            </w:r>
            <w:r>
              <w:tab/>
              <w:t>@typeCode</w:t>
            </w:r>
          </w:p>
        </w:tc>
        <w:tc>
          <w:tcPr>
            <w:tcW w:w="720" w:type="dxa"/>
          </w:tcPr>
          <w:p w14:paraId="7E11836B" w14:textId="77777777" w:rsidR="004B3F04" w:rsidRDefault="004B3F04" w:rsidP="000659BE">
            <w:pPr>
              <w:pStyle w:val="TableText"/>
            </w:pPr>
            <w:r>
              <w:t>1..1</w:t>
            </w:r>
          </w:p>
        </w:tc>
        <w:tc>
          <w:tcPr>
            <w:tcW w:w="1152" w:type="dxa"/>
          </w:tcPr>
          <w:p w14:paraId="00EB9A15" w14:textId="77777777" w:rsidR="004B3F04" w:rsidRDefault="004B3F04" w:rsidP="000659BE">
            <w:pPr>
              <w:pStyle w:val="TableText"/>
            </w:pPr>
            <w:r>
              <w:t>SHALL</w:t>
            </w:r>
          </w:p>
        </w:tc>
        <w:tc>
          <w:tcPr>
            <w:tcW w:w="864" w:type="dxa"/>
          </w:tcPr>
          <w:p w14:paraId="6982D4FE" w14:textId="77777777" w:rsidR="004B3F04" w:rsidRDefault="004B3F04" w:rsidP="000659BE">
            <w:pPr>
              <w:pStyle w:val="TableText"/>
            </w:pPr>
          </w:p>
        </w:tc>
        <w:tc>
          <w:tcPr>
            <w:tcW w:w="1104" w:type="dxa"/>
          </w:tcPr>
          <w:p w14:paraId="5B320B69" w14:textId="77777777" w:rsidR="004B3F04" w:rsidRDefault="006C736C" w:rsidP="000659BE">
            <w:pPr>
              <w:pStyle w:val="TableText"/>
            </w:pPr>
            <w:hyperlink w:anchor="C_4499-35855">
              <w:r w:rsidR="004B3F04">
                <w:rPr>
                  <w:rStyle w:val="HyperlinkText9pt"/>
                </w:rPr>
                <w:t>4499-35855</w:t>
              </w:r>
            </w:hyperlink>
          </w:p>
        </w:tc>
        <w:tc>
          <w:tcPr>
            <w:tcW w:w="2975" w:type="dxa"/>
          </w:tcPr>
          <w:p w14:paraId="29EC991B" w14:textId="77777777" w:rsidR="004B3F04" w:rsidRDefault="004B3F04" w:rsidP="000659BE">
            <w:pPr>
              <w:pStyle w:val="TableText"/>
            </w:pPr>
            <w:r>
              <w:t>urn:oid:2.16.840.1.113883.5.90 (HL7ParticipationType) = PART</w:t>
            </w:r>
          </w:p>
        </w:tc>
      </w:tr>
      <w:tr w:rsidR="004B3F04" w14:paraId="751A75C9" w14:textId="77777777" w:rsidTr="000659BE">
        <w:trPr>
          <w:jc w:val="center"/>
        </w:trPr>
        <w:tc>
          <w:tcPr>
            <w:tcW w:w="3345" w:type="dxa"/>
          </w:tcPr>
          <w:p w14:paraId="2FB852B9" w14:textId="77777777" w:rsidR="004B3F04" w:rsidRDefault="004B3F04" w:rsidP="000659BE">
            <w:pPr>
              <w:pStyle w:val="TableText"/>
            </w:pPr>
            <w:r>
              <w:lastRenderedPageBreak/>
              <w:tab/>
            </w:r>
            <w:r>
              <w:tab/>
              <w:t>role</w:t>
            </w:r>
          </w:p>
        </w:tc>
        <w:tc>
          <w:tcPr>
            <w:tcW w:w="720" w:type="dxa"/>
          </w:tcPr>
          <w:p w14:paraId="4D4A3FAC" w14:textId="77777777" w:rsidR="004B3F04" w:rsidRDefault="004B3F04" w:rsidP="000659BE">
            <w:pPr>
              <w:pStyle w:val="TableText"/>
            </w:pPr>
            <w:r>
              <w:t>1..1</w:t>
            </w:r>
          </w:p>
        </w:tc>
        <w:tc>
          <w:tcPr>
            <w:tcW w:w="1152" w:type="dxa"/>
          </w:tcPr>
          <w:p w14:paraId="347999BA" w14:textId="77777777" w:rsidR="004B3F04" w:rsidRDefault="004B3F04" w:rsidP="000659BE">
            <w:pPr>
              <w:pStyle w:val="TableText"/>
            </w:pPr>
            <w:r>
              <w:t>SHALL</w:t>
            </w:r>
          </w:p>
        </w:tc>
        <w:tc>
          <w:tcPr>
            <w:tcW w:w="864" w:type="dxa"/>
          </w:tcPr>
          <w:p w14:paraId="380B5228" w14:textId="77777777" w:rsidR="004B3F04" w:rsidRDefault="004B3F04" w:rsidP="000659BE">
            <w:pPr>
              <w:pStyle w:val="TableText"/>
            </w:pPr>
          </w:p>
        </w:tc>
        <w:tc>
          <w:tcPr>
            <w:tcW w:w="1104" w:type="dxa"/>
          </w:tcPr>
          <w:p w14:paraId="255B9D5A" w14:textId="77777777" w:rsidR="004B3F04" w:rsidRDefault="006C736C" w:rsidP="000659BE">
            <w:pPr>
              <w:pStyle w:val="TableText"/>
            </w:pPr>
            <w:hyperlink w:anchor="C_4499-36145">
              <w:r w:rsidR="004B3F04">
                <w:rPr>
                  <w:rStyle w:val="HyperlinkText9pt"/>
                </w:rPr>
                <w:t>4499-36145</w:t>
              </w:r>
            </w:hyperlink>
          </w:p>
        </w:tc>
        <w:tc>
          <w:tcPr>
            <w:tcW w:w="2975" w:type="dxa"/>
          </w:tcPr>
          <w:p w14:paraId="46B050D9"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79C432" w14:textId="77777777" w:rsidTr="000659BE">
        <w:trPr>
          <w:jc w:val="center"/>
        </w:trPr>
        <w:tc>
          <w:tcPr>
            <w:tcW w:w="3345" w:type="dxa"/>
          </w:tcPr>
          <w:p w14:paraId="1325A1E0" w14:textId="77777777" w:rsidR="004B3F04" w:rsidRDefault="004B3F04" w:rsidP="000659BE">
            <w:pPr>
              <w:pStyle w:val="TableText"/>
            </w:pPr>
            <w:r>
              <w:tab/>
              <w:t>participation</w:t>
            </w:r>
          </w:p>
        </w:tc>
        <w:tc>
          <w:tcPr>
            <w:tcW w:w="720" w:type="dxa"/>
          </w:tcPr>
          <w:p w14:paraId="25BFB99C" w14:textId="77777777" w:rsidR="004B3F04" w:rsidRDefault="004B3F04" w:rsidP="000659BE">
            <w:pPr>
              <w:pStyle w:val="TableText"/>
            </w:pPr>
            <w:r>
              <w:t>0..1</w:t>
            </w:r>
          </w:p>
        </w:tc>
        <w:tc>
          <w:tcPr>
            <w:tcW w:w="1152" w:type="dxa"/>
          </w:tcPr>
          <w:p w14:paraId="47406818" w14:textId="77777777" w:rsidR="004B3F04" w:rsidRDefault="004B3F04" w:rsidP="000659BE">
            <w:pPr>
              <w:pStyle w:val="TableText"/>
            </w:pPr>
            <w:r>
              <w:t>MAY</w:t>
            </w:r>
          </w:p>
        </w:tc>
        <w:tc>
          <w:tcPr>
            <w:tcW w:w="864" w:type="dxa"/>
          </w:tcPr>
          <w:p w14:paraId="0CE63312" w14:textId="77777777" w:rsidR="004B3F04" w:rsidRDefault="004B3F04" w:rsidP="000659BE">
            <w:pPr>
              <w:pStyle w:val="TableText"/>
            </w:pPr>
          </w:p>
        </w:tc>
        <w:tc>
          <w:tcPr>
            <w:tcW w:w="1104" w:type="dxa"/>
          </w:tcPr>
          <w:p w14:paraId="7641DE8D" w14:textId="77777777" w:rsidR="004B3F04" w:rsidRDefault="006C736C" w:rsidP="000659BE">
            <w:pPr>
              <w:pStyle w:val="TableText"/>
            </w:pPr>
            <w:hyperlink w:anchor="C_4499-35195">
              <w:r w:rsidR="004B3F04">
                <w:rPr>
                  <w:rStyle w:val="HyperlinkText9pt"/>
                </w:rPr>
                <w:t>4499-35195</w:t>
              </w:r>
            </w:hyperlink>
          </w:p>
        </w:tc>
        <w:tc>
          <w:tcPr>
            <w:tcW w:w="2975" w:type="dxa"/>
          </w:tcPr>
          <w:p w14:paraId="5803BD15" w14:textId="77777777" w:rsidR="004B3F04" w:rsidRDefault="004B3F04" w:rsidP="000659BE">
            <w:pPr>
              <w:pStyle w:val="TableText"/>
            </w:pPr>
          </w:p>
        </w:tc>
      </w:tr>
      <w:tr w:rsidR="004B3F04" w14:paraId="298FF4CD" w14:textId="77777777" w:rsidTr="000659BE">
        <w:trPr>
          <w:jc w:val="center"/>
        </w:trPr>
        <w:tc>
          <w:tcPr>
            <w:tcW w:w="3345" w:type="dxa"/>
          </w:tcPr>
          <w:p w14:paraId="3468656B" w14:textId="77777777" w:rsidR="004B3F04" w:rsidRDefault="004B3F04" w:rsidP="000659BE">
            <w:pPr>
              <w:pStyle w:val="TableText"/>
            </w:pPr>
            <w:r>
              <w:tab/>
            </w:r>
            <w:r>
              <w:tab/>
              <w:t>@typeCode</w:t>
            </w:r>
          </w:p>
        </w:tc>
        <w:tc>
          <w:tcPr>
            <w:tcW w:w="720" w:type="dxa"/>
          </w:tcPr>
          <w:p w14:paraId="240776A4" w14:textId="77777777" w:rsidR="004B3F04" w:rsidRDefault="004B3F04" w:rsidP="000659BE">
            <w:pPr>
              <w:pStyle w:val="TableText"/>
            </w:pPr>
            <w:r>
              <w:t>1..1</w:t>
            </w:r>
          </w:p>
        </w:tc>
        <w:tc>
          <w:tcPr>
            <w:tcW w:w="1152" w:type="dxa"/>
          </w:tcPr>
          <w:p w14:paraId="4D5F30F8" w14:textId="77777777" w:rsidR="004B3F04" w:rsidRDefault="004B3F04" w:rsidP="000659BE">
            <w:pPr>
              <w:pStyle w:val="TableText"/>
            </w:pPr>
            <w:r>
              <w:t>SHALL</w:t>
            </w:r>
          </w:p>
        </w:tc>
        <w:tc>
          <w:tcPr>
            <w:tcW w:w="864" w:type="dxa"/>
          </w:tcPr>
          <w:p w14:paraId="57E66732" w14:textId="77777777" w:rsidR="004B3F04" w:rsidRDefault="004B3F04" w:rsidP="000659BE">
            <w:pPr>
              <w:pStyle w:val="TableText"/>
            </w:pPr>
          </w:p>
        </w:tc>
        <w:tc>
          <w:tcPr>
            <w:tcW w:w="1104" w:type="dxa"/>
          </w:tcPr>
          <w:p w14:paraId="3D11BF7B" w14:textId="77777777" w:rsidR="004B3F04" w:rsidRDefault="006C736C" w:rsidP="000659BE">
            <w:pPr>
              <w:pStyle w:val="TableText"/>
            </w:pPr>
            <w:hyperlink w:anchor="C_4499-35197">
              <w:r w:rsidR="004B3F04">
                <w:rPr>
                  <w:rStyle w:val="HyperlinkText9pt"/>
                </w:rPr>
                <w:t>4499-35197</w:t>
              </w:r>
            </w:hyperlink>
          </w:p>
        </w:tc>
        <w:tc>
          <w:tcPr>
            <w:tcW w:w="2975" w:type="dxa"/>
          </w:tcPr>
          <w:p w14:paraId="6CEBB51C" w14:textId="77777777" w:rsidR="004B3F04" w:rsidRDefault="004B3F04" w:rsidP="000659BE">
            <w:pPr>
              <w:pStyle w:val="TableText"/>
            </w:pPr>
            <w:r>
              <w:t>urn:oid:2.16.840.1.113883.5.90 (HL7ParticipationType) = PART</w:t>
            </w:r>
          </w:p>
        </w:tc>
      </w:tr>
      <w:tr w:rsidR="004B3F04" w14:paraId="472D1A21" w14:textId="77777777" w:rsidTr="000659BE">
        <w:trPr>
          <w:jc w:val="center"/>
        </w:trPr>
        <w:tc>
          <w:tcPr>
            <w:tcW w:w="3345" w:type="dxa"/>
          </w:tcPr>
          <w:p w14:paraId="12AF193E" w14:textId="77777777" w:rsidR="004B3F04" w:rsidRDefault="004B3F04" w:rsidP="000659BE">
            <w:pPr>
              <w:pStyle w:val="TableText"/>
            </w:pPr>
            <w:r>
              <w:tab/>
            </w:r>
            <w:r>
              <w:tab/>
              <w:t>patient</w:t>
            </w:r>
          </w:p>
        </w:tc>
        <w:tc>
          <w:tcPr>
            <w:tcW w:w="720" w:type="dxa"/>
          </w:tcPr>
          <w:p w14:paraId="62681EE9" w14:textId="77777777" w:rsidR="004B3F04" w:rsidRDefault="004B3F04" w:rsidP="000659BE">
            <w:pPr>
              <w:pStyle w:val="TableText"/>
            </w:pPr>
            <w:r>
              <w:t>1..1</w:t>
            </w:r>
          </w:p>
        </w:tc>
        <w:tc>
          <w:tcPr>
            <w:tcW w:w="1152" w:type="dxa"/>
          </w:tcPr>
          <w:p w14:paraId="4F76C41C" w14:textId="77777777" w:rsidR="004B3F04" w:rsidRDefault="004B3F04" w:rsidP="000659BE">
            <w:pPr>
              <w:pStyle w:val="TableText"/>
            </w:pPr>
            <w:r>
              <w:t>SHALL</w:t>
            </w:r>
          </w:p>
        </w:tc>
        <w:tc>
          <w:tcPr>
            <w:tcW w:w="864" w:type="dxa"/>
          </w:tcPr>
          <w:p w14:paraId="1A4E3C7E" w14:textId="77777777" w:rsidR="004B3F04" w:rsidRDefault="004B3F04" w:rsidP="000659BE">
            <w:pPr>
              <w:pStyle w:val="TableText"/>
            </w:pPr>
          </w:p>
        </w:tc>
        <w:tc>
          <w:tcPr>
            <w:tcW w:w="1104" w:type="dxa"/>
          </w:tcPr>
          <w:p w14:paraId="46736AD7" w14:textId="77777777" w:rsidR="004B3F04" w:rsidRDefault="006C736C" w:rsidP="000659BE">
            <w:pPr>
              <w:pStyle w:val="TableText"/>
            </w:pPr>
            <w:hyperlink w:anchor="C_4499-35196">
              <w:r w:rsidR="004B3F04">
                <w:rPr>
                  <w:rStyle w:val="HyperlinkText9pt"/>
                </w:rPr>
                <w:t>4499-35196</w:t>
              </w:r>
            </w:hyperlink>
          </w:p>
        </w:tc>
        <w:tc>
          <w:tcPr>
            <w:tcW w:w="2975" w:type="dxa"/>
          </w:tcPr>
          <w:p w14:paraId="54D6955E" w14:textId="77777777" w:rsidR="004B3F04" w:rsidRDefault="004B3F04" w:rsidP="000659BE">
            <w:pPr>
              <w:pStyle w:val="TableText"/>
            </w:pPr>
            <w:r>
              <w:t>Entity - Patient (identifier: urn:hl7ii:2.16.840.1.113883.10.20.28.4.136:2019-05-01</w:t>
            </w:r>
          </w:p>
        </w:tc>
      </w:tr>
      <w:tr w:rsidR="004B3F04" w14:paraId="61D90DC7" w14:textId="77777777" w:rsidTr="000659BE">
        <w:trPr>
          <w:jc w:val="center"/>
        </w:trPr>
        <w:tc>
          <w:tcPr>
            <w:tcW w:w="3345" w:type="dxa"/>
          </w:tcPr>
          <w:p w14:paraId="28503BCE" w14:textId="77777777" w:rsidR="004B3F04" w:rsidRDefault="004B3F04" w:rsidP="000659BE">
            <w:pPr>
              <w:pStyle w:val="TableText"/>
            </w:pPr>
            <w:r>
              <w:tab/>
              <w:t>participation</w:t>
            </w:r>
          </w:p>
        </w:tc>
        <w:tc>
          <w:tcPr>
            <w:tcW w:w="720" w:type="dxa"/>
          </w:tcPr>
          <w:p w14:paraId="2913232E" w14:textId="77777777" w:rsidR="004B3F04" w:rsidRDefault="004B3F04" w:rsidP="000659BE">
            <w:pPr>
              <w:pStyle w:val="TableText"/>
            </w:pPr>
            <w:r>
              <w:t>0..*</w:t>
            </w:r>
          </w:p>
        </w:tc>
        <w:tc>
          <w:tcPr>
            <w:tcW w:w="1152" w:type="dxa"/>
          </w:tcPr>
          <w:p w14:paraId="5E397147" w14:textId="77777777" w:rsidR="004B3F04" w:rsidRDefault="004B3F04" w:rsidP="000659BE">
            <w:pPr>
              <w:pStyle w:val="TableText"/>
            </w:pPr>
            <w:r>
              <w:t>MAY</w:t>
            </w:r>
          </w:p>
        </w:tc>
        <w:tc>
          <w:tcPr>
            <w:tcW w:w="864" w:type="dxa"/>
          </w:tcPr>
          <w:p w14:paraId="5CBB9B44" w14:textId="77777777" w:rsidR="004B3F04" w:rsidRDefault="004B3F04" w:rsidP="000659BE">
            <w:pPr>
              <w:pStyle w:val="TableText"/>
            </w:pPr>
          </w:p>
        </w:tc>
        <w:tc>
          <w:tcPr>
            <w:tcW w:w="1104" w:type="dxa"/>
          </w:tcPr>
          <w:p w14:paraId="24405DD1" w14:textId="77777777" w:rsidR="004B3F04" w:rsidRDefault="006C736C" w:rsidP="000659BE">
            <w:pPr>
              <w:pStyle w:val="TableText"/>
            </w:pPr>
            <w:hyperlink w:anchor="C_4499-36146">
              <w:r w:rsidR="004B3F04">
                <w:rPr>
                  <w:rStyle w:val="HyperlinkText9pt"/>
                </w:rPr>
                <w:t>4499-36146</w:t>
              </w:r>
            </w:hyperlink>
          </w:p>
        </w:tc>
        <w:tc>
          <w:tcPr>
            <w:tcW w:w="2975" w:type="dxa"/>
          </w:tcPr>
          <w:p w14:paraId="545BD3CC" w14:textId="77777777" w:rsidR="004B3F04" w:rsidRDefault="004B3F04" w:rsidP="000659BE">
            <w:pPr>
              <w:pStyle w:val="TableText"/>
            </w:pPr>
          </w:p>
        </w:tc>
      </w:tr>
      <w:tr w:rsidR="004B3F04" w14:paraId="636AF093" w14:textId="77777777" w:rsidTr="000659BE">
        <w:trPr>
          <w:jc w:val="center"/>
        </w:trPr>
        <w:tc>
          <w:tcPr>
            <w:tcW w:w="3345" w:type="dxa"/>
          </w:tcPr>
          <w:p w14:paraId="5EF26EDF" w14:textId="77777777" w:rsidR="004B3F04" w:rsidRDefault="004B3F04" w:rsidP="000659BE">
            <w:pPr>
              <w:pStyle w:val="TableText"/>
            </w:pPr>
            <w:r>
              <w:tab/>
            </w:r>
            <w:r>
              <w:tab/>
              <w:t>@typeCode</w:t>
            </w:r>
          </w:p>
        </w:tc>
        <w:tc>
          <w:tcPr>
            <w:tcW w:w="720" w:type="dxa"/>
          </w:tcPr>
          <w:p w14:paraId="15944A37" w14:textId="77777777" w:rsidR="004B3F04" w:rsidRDefault="004B3F04" w:rsidP="000659BE">
            <w:pPr>
              <w:pStyle w:val="TableText"/>
            </w:pPr>
            <w:r>
              <w:t>1..1</w:t>
            </w:r>
          </w:p>
        </w:tc>
        <w:tc>
          <w:tcPr>
            <w:tcW w:w="1152" w:type="dxa"/>
          </w:tcPr>
          <w:p w14:paraId="74EFD45A" w14:textId="77777777" w:rsidR="004B3F04" w:rsidRDefault="004B3F04" w:rsidP="000659BE">
            <w:pPr>
              <w:pStyle w:val="TableText"/>
            </w:pPr>
            <w:r>
              <w:t>SHALL</w:t>
            </w:r>
          </w:p>
        </w:tc>
        <w:tc>
          <w:tcPr>
            <w:tcW w:w="864" w:type="dxa"/>
          </w:tcPr>
          <w:p w14:paraId="2FB27FA0" w14:textId="77777777" w:rsidR="004B3F04" w:rsidRDefault="004B3F04" w:rsidP="000659BE">
            <w:pPr>
              <w:pStyle w:val="TableText"/>
            </w:pPr>
          </w:p>
        </w:tc>
        <w:tc>
          <w:tcPr>
            <w:tcW w:w="1104" w:type="dxa"/>
          </w:tcPr>
          <w:p w14:paraId="6DD6EB93" w14:textId="77777777" w:rsidR="004B3F04" w:rsidRDefault="006C736C" w:rsidP="000659BE">
            <w:pPr>
              <w:pStyle w:val="TableText"/>
            </w:pPr>
            <w:hyperlink w:anchor="C_4499-36148">
              <w:r w:rsidR="004B3F04">
                <w:rPr>
                  <w:rStyle w:val="HyperlinkText9pt"/>
                </w:rPr>
                <w:t>4499-36148</w:t>
              </w:r>
            </w:hyperlink>
          </w:p>
        </w:tc>
        <w:tc>
          <w:tcPr>
            <w:tcW w:w="2975" w:type="dxa"/>
          </w:tcPr>
          <w:p w14:paraId="6918470F" w14:textId="77777777" w:rsidR="004B3F04" w:rsidRDefault="004B3F04" w:rsidP="000659BE">
            <w:pPr>
              <w:pStyle w:val="TableText"/>
            </w:pPr>
            <w:r>
              <w:t>urn:oid:2.16.840.1.113883.5.90 (HL7ParticipationType) = PART</w:t>
            </w:r>
          </w:p>
        </w:tc>
      </w:tr>
      <w:tr w:rsidR="004B3F04" w14:paraId="133284DE" w14:textId="77777777" w:rsidTr="000659BE">
        <w:trPr>
          <w:jc w:val="center"/>
        </w:trPr>
        <w:tc>
          <w:tcPr>
            <w:tcW w:w="3345" w:type="dxa"/>
          </w:tcPr>
          <w:p w14:paraId="189C2759" w14:textId="77777777" w:rsidR="004B3F04" w:rsidRDefault="004B3F04" w:rsidP="000659BE">
            <w:pPr>
              <w:pStyle w:val="TableText"/>
            </w:pPr>
            <w:r>
              <w:tab/>
            </w:r>
            <w:r>
              <w:tab/>
              <w:t>role</w:t>
            </w:r>
          </w:p>
        </w:tc>
        <w:tc>
          <w:tcPr>
            <w:tcW w:w="720" w:type="dxa"/>
          </w:tcPr>
          <w:p w14:paraId="399E430B" w14:textId="77777777" w:rsidR="004B3F04" w:rsidRDefault="004B3F04" w:rsidP="000659BE">
            <w:pPr>
              <w:pStyle w:val="TableText"/>
            </w:pPr>
            <w:r>
              <w:t>1..1</w:t>
            </w:r>
          </w:p>
        </w:tc>
        <w:tc>
          <w:tcPr>
            <w:tcW w:w="1152" w:type="dxa"/>
          </w:tcPr>
          <w:p w14:paraId="077EE24E" w14:textId="77777777" w:rsidR="004B3F04" w:rsidRDefault="004B3F04" w:rsidP="000659BE">
            <w:pPr>
              <w:pStyle w:val="TableText"/>
            </w:pPr>
            <w:r>
              <w:t>SHALL</w:t>
            </w:r>
          </w:p>
        </w:tc>
        <w:tc>
          <w:tcPr>
            <w:tcW w:w="864" w:type="dxa"/>
          </w:tcPr>
          <w:p w14:paraId="29BC6DA1" w14:textId="77777777" w:rsidR="004B3F04" w:rsidRDefault="004B3F04" w:rsidP="000659BE">
            <w:pPr>
              <w:pStyle w:val="TableText"/>
            </w:pPr>
          </w:p>
        </w:tc>
        <w:tc>
          <w:tcPr>
            <w:tcW w:w="1104" w:type="dxa"/>
          </w:tcPr>
          <w:p w14:paraId="3CC6822B" w14:textId="77777777" w:rsidR="004B3F04" w:rsidRDefault="006C736C" w:rsidP="000659BE">
            <w:pPr>
              <w:pStyle w:val="TableText"/>
            </w:pPr>
            <w:hyperlink w:anchor="C_4499-36147">
              <w:r w:rsidR="004B3F04">
                <w:rPr>
                  <w:rStyle w:val="HyperlinkText9pt"/>
                </w:rPr>
                <w:t>4499-36147</w:t>
              </w:r>
            </w:hyperlink>
          </w:p>
        </w:tc>
        <w:tc>
          <w:tcPr>
            <w:tcW w:w="2975" w:type="dxa"/>
          </w:tcPr>
          <w:p w14:paraId="267C8CCE"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68C3BD3" w14:textId="77777777" w:rsidTr="000659BE">
        <w:trPr>
          <w:jc w:val="center"/>
        </w:trPr>
        <w:tc>
          <w:tcPr>
            <w:tcW w:w="3345" w:type="dxa"/>
          </w:tcPr>
          <w:p w14:paraId="141FFDCF" w14:textId="77777777" w:rsidR="004B3F04" w:rsidRDefault="004B3F04" w:rsidP="000659BE">
            <w:pPr>
              <w:pStyle w:val="TableText"/>
            </w:pPr>
            <w:r>
              <w:tab/>
              <w:t>outboundRelationship</w:t>
            </w:r>
          </w:p>
        </w:tc>
        <w:tc>
          <w:tcPr>
            <w:tcW w:w="720" w:type="dxa"/>
          </w:tcPr>
          <w:p w14:paraId="2A58BAC7" w14:textId="77777777" w:rsidR="004B3F04" w:rsidRDefault="004B3F04" w:rsidP="000659BE">
            <w:pPr>
              <w:pStyle w:val="TableText"/>
            </w:pPr>
            <w:r>
              <w:t>0..1</w:t>
            </w:r>
          </w:p>
        </w:tc>
        <w:tc>
          <w:tcPr>
            <w:tcW w:w="1152" w:type="dxa"/>
          </w:tcPr>
          <w:p w14:paraId="29023032" w14:textId="77777777" w:rsidR="004B3F04" w:rsidRDefault="004B3F04" w:rsidP="000659BE">
            <w:pPr>
              <w:pStyle w:val="TableText"/>
            </w:pPr>
            <w:r>
              <w:t>MAY</w:t>
            </w:r>
          </w:p>
        </w:tc>
        <w:tc>
          <w:tcPr>
            <w:tcW w:w="864" w:type="dxa"/>
          </w:tcPr>
          <w:p w14:paraId="53FFC814" w14:textId="77777777" w:rsidR="004B3F04" w:rsidRDefault="004B3F04" w:rsidP="000659BE">
            <w:pPr>
              <w:pStyle w:val="TableText"/>
            </w:pPr>
          </w:p>
        </w:tc>
        <w:tc>
          <w:tcPr>
            <w:tcW w:w="1104" w:type="dxa"/>
          </w:tcPr>
          <w:p w14:paraId="16AB7FE9" w14:textId="77777777" w:rsidR="004B3F04" w:rsidRDefault="006C736C" w:rsidP="000659BE">
            <w:pPr>
              <w:pStyle w:val="TableText"/>
            </w:pPr>
            <w:hyperlink w:anchor="C_4499-34002">
              <w:r w:rsidR="004B3F04">
                <w:rPr>
                  <w:rStyle w:val="HyperlinkText9pt"/>
                </w:rPr>
                <w:t>4499-34002</w:t>
              </w:r>
            </w:hyperlink>
          </w:p>
        </w:tc>
        <w:tc>
          <w:tcPr>
            <w:tcW w:w="2975" w:type="dxa"/>
          </w:tcPr>
          <w:p w14:paraId="4C56BC8D" w14:textId="77777777" w:rsidR="004B3F04" w:rsidRDefault="004B3F04" w:rsidP="000659BE">
            <w:pPr>
              <w:pStyle w:val="TableText"/>
            </w:pPr>
          </w:p>
        </w:tc>
      </w:tr>
      <w:tr w:rsidR="004B3F04" w14:paraId="40C93FA9" w14:textId="77777777" w:rsidTr="000659BE">
        <w:trPr>
          <w:jc w:val="center"/>
        </w:trPr>
        <w:tc>
          <w:tcPr>
            <w:tcW w:w="3345" w:type="dxa"/>
          </w:tcPr>
          <w:p w14:paraId="3CDFD5E2" w14:textId="77777777" w:rsidR="004B3F04" w:rsidRDefault="004B3F04" w:rsidP="000659BE">
            <w:pPr>
              <w:pStyle w:val="TableText"/>
            </w:pPr>
            <w:r>
              <w:tab/>
            </w:r>
            <w:r>
              <w:tab/>
              <w:t>@typeCode</w:t>
            </w:r>
          </w:p>
        </w:tc>
        <w:tc>
          <w:tcPr>
            <w:tcW w:w="720" w:type="dxa"/>
          </w:tcPr>
          <w:p w14:paraId="721D1CD6" w14:textId="77777777" w:rsidR="004B3F04" w:rsidRDefault="004B3F04" w:rsidP="000659BE">
            <w:pPr>
              <w:pStyle w:val="TableText"/>
            </w:pPr>
            <w:r>
              <w:t>1..1</w:t>
            </w:r>
          </w:p>
        </w:tc>
        <w:tc>
          <w:tcPr>
            <w:tcW w:w="1152" w:type="dxa"/>
          </w:tcPr>
          <w:p w14:paraId="61E8207F" w14:textId="77777777" w:rsidR="004B3F04" w:rsidRDefault="004B3F04" w:rsidP="000659BE">
            <w:pPr>
              <w:pStyle w:val="TableText"/>
            </w:pPr>
            <w:r>
              <w:t>SHALL</w:t>
            </w:r>
          </w:p>
        </w:tc>
        <w:tc>
          <w:tcPr>
            <w:tcW w:w="864" w:type="dxa"/>
          </w:tcPr>
          <w:p w14:paraId="21339190" w14:textId="77777777" w:rsidR="004B3F04" w:rsidRDefault="004B3F04" w:rsidP="000659BE">
            <w:pPr>
              <w:pStyle w:val="TableText"/>
            </w:pPr>
          </w:p>
        </w:tc>
        <w:tc>
          <w:tcPr>
            <w:tcW w:w="1104" w:type="dxa"/>
          </w:tcPr>
          <w:p w14:paraId="52640A97" w14:textId="77777777" w:rsidR="004B3F04" w:rsidRDefault="006C736C" w:rsidP="000659BE">
            <w:pPr>
              <w:pStyle w:val="TableText"/>
            </w:pPr>
            <w:hyperlink w:anchor="C_4499-34036">
              <w:r w:rsidR="004B3F04">
                <w:rPr>
                  <w:rStyle w:val="HyperlinkText9pt"/>
                </w:rPr>
                <w:t>4499-34036</w:t>
              </w:r>
            </w:hyperlink>
          </w:p>
        </w:tc>
        <w:tc>
          <w:tcPr>
            <w:tcW w:w="2975" w:type="dxa"/>
          </w:tcPr>
          <w:p w14:paraId="62F7356B" w14:textId="77777777" w:rsidR="004B3F04" w:rsidRDefault="004B3F04" w:rsidP="000659BE">
            <w:pPr>
              <w:pStyle w:val="TableText"/>
            </w:pPr>
            <w:r>
              <w:t>urn:oid:2.16.840.1.113883.5.1002 (HL7ActRelationshipType) = RSON</w:t>
            </w:r>
          </w:p>
        </w:tc>
      </w:tr>
      <w:tr w:rsidR="004B3F04" w14:paraId="1EBEB1F4" w14:textId="77777777" w:rsidTr="000659BE">
        <w:trPr>
          <w:jc w:val="center"/>
        </w:trPr>
        <w:tc>
          <w:tcPr>
            <w:tcW w:w="3345" w:type="dxa"/>
          </w:tcPr>
          <w:p w14:paraId="039BFE8E" w14:textId="77777777" w:rsidR="004B3F04" w:rsidRDefault="004B3F04" w:rsidP="000659BE">
            <w:pPr>
              <w:pStyle w:val="TableText"/>
            </w:pPr>
            <w:r>
              <w:tab/>
            </w:r>
            <w:r>
              <w:tab/>
              <w:t>observationCriteria</w:t>
            </w:r>
          </w:p>
        </w:tc>
        <w:tc>
          <w:tcPr>
            <w:tcW w:w="720" w:type="dxa"/>
          </w:tcPr>
          <w:p w14:paraId="12813DFE" w14:textId="77777777" w:rsidR="004B3F04" w:rsidRDefault="004B3F04" w:rsidP="000659BE">
            <w:pPr>
              <w:pStyle w:val="TableText"/>
            </w:pPr>
            <w:r>
              <w:t>1..1</w:t>
            </w:r>
          </w:p>
        </w:tc>
        <w:tc>
          <w:tcPr>
            <w:tcW w:w="1152" w:type="dxa"/>
          </w:tcPr>
          <w:p w14:paraId="0333F9CA" w14:textId="77777777" w:rsidR="004B3F04" w:rsidRDefault="004B3F04" w:rsidP="000659BE">
            <w:pPr>
              <w:pStyle w:val="TableText"/>
            </w:pPr>
            <w:r>
              <w:t>SHALL</w:t>
            </w:r>
          </w:p>
        </w:tc>
        <w:tc>
          <w:tcPr>
            <w:tcW w:w="864" w:type="dxa"/>
          </w:tcPr>
          <w:p w14:paraId="7C027CEA" w14:textId="77777777" w:rsidR="004B3F04" w:rsidRDefault="004B3F04" w:rsidP="000659BE">
            <w:pPr>
              <w:pStyle w:val="TableText"/>
            </w:pPr>
          </w:p>
        </w:tc>
        <w:tc>
          <w:tcPr>
            <w:tcW w:w="1104" w:type="dxa"/>
          </w:tcPr>
          <w:p w14:paraId="067F289B" w14:textId="77777777" w:rsidR="004B3F04" w:rsidRDefault="006C736C" w:rsidP="000659BE">
            <w:pPr>
              <w:pStyle w:val="TableText"/>
            </w:pPr>
            <w:hyperlink w:anchor="C_4499-34015">
              <w:r w:rsidR="004B3F04">
                <w:rPr>
                  <w:rStyle w:val="HyperlinkText9pt"/>
                </w:rPr>
                <w:t>4499-34015</w:t>
              </w:r>
            </w:hyperlink>
          </w:p>
        </w:tc>
        <w:tc>
          <w:tcPr>
            <w:tcW w:w="2975" w:type="dxa"/>
          </w:tcPr>
          <w:p w14:paraId="574575A2"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0542A43E" w14:textId="77777777" w:rsidTr="000659BE">
        <w:trPr>
          <w:jc w:val="center"/>
        </w:trPr>
        <w:tc>
          <w:tcPr>
            <w:tcW w:w="3345" w:type="dxa"/>
          </w:tcPr>
          <w:p w14:paraId="14BD98E9" w14:textId="77777777" w:rsidR="004B3F04" w:rsidRDefault="004B3F04" w:rsidP="000659BE">
            <w:pPr>
              <w:pStyle w:val="TableText"/>
            </w:pPr>
            <w:r>
              <w:tab/>
              <w:t>outboundRelationship</w:t>
            </w:r>
          </w:p>
        </w:tc>
        <w:tc>
          <w:tcPr>
            <w:tcW w:w="720" w:type="dxa"/>
          </w:tcPr>
          <w:p w14:paraId="489FF01F" w14:textId="77777777" w:rsidR="004B3F04" w:rsidRDefault="004B3F04" w:rsidP="000659BE">
            <w:pPr>
              <w:pStyle w:val="TableText"/>
            </w:pPr>
            <w:r>
              <w:t>0..1</w:t>
            </w:r>
          </w:p>
        </w:tc>
        <w:tc>
          <w:tcPr>
            <w:tcW w:w="1152" w:type="dxa"/>
          </w:tcPr>
          <w:p w14:paraId="3ACBA80F" w14:textId="77777777" w:rsidR="004B3F04" w:rsidRDefault="004B3F04" w:rsidP="000659BE">
            <w:pPr>
              <w:pStyle w:val="TableText"/>
            </w:pPr>
            <w:r>
              <w:t>MAY</w:t>
            </w:r>
          </w:p>
        </w:tc>
        <w:tc>
          <w:tcPr>
            <w:tcW w:w="864" w:type="dxa"/>
          </w:tcPr>
          <w:p w14:paraId="31FB1646" w14:textId="77777777" w:rsidR="004B3F04" w:rsidRDefault="004B3F04" w:rsidP="000659BE">
            <w:pPr>
              <w:pStyle w:val="TableText"/>
            </w:pPr>
          </w:p>
        </w:tc>
        <w:tc>
          <w:tcPr>
            <w:tcW w:w="1104" w:type="dxa"/>
          </w:tcPr>
          <w:p w14:paraId="08925892" w14:textId="77777777" w:rsidR="004B3F04" w:rsidRDefault="006C736C" w:rsidP="000659BE">
            <w:pPr>
              <w:pStyle w:val="TableText"/>
            </w:pPr>
            <w:hyperlink w:anchor="C_4499-34494">
              <w:r w:rsidR="004B3F04">
                <w:rPr>
                  <w:rStyle w:val="HyperlinkText9pt"/>
                </w:rPr>
                <w:t>4499-34494</w:t>
              </w:r>
            </w:hyperlink>
          </w:p>
        </w:tc>
        <w:tc>
          <w:tcPr>
            <w:tcW w:w="2975" w:type="dxa"/>
          </w:tcPr>
          <w:p w14:paraId="715C840C" w14:textId="77777777" w:rsidR="004B3F04" w:rsidRDefault="004B3F04" w:rsidP="000659BE">
            <w:pPr>
              <w:pStyle w:val="TableText"/>
            </w:pPr>
          </w:p>
        </w:tc>
      </w:tr>
      <w:tr w:rsidR="004B3F04" w14:paraId="5FC5D470" w14:textId="77777777" w:rsidTr="000659BE">
        <w:trPr>
          <w:jc w:val="center"/>
        </w:trPr>
        <w:tc>
          <w:tcPr>
            <w:tcW w:w="3345" w:type="dxa"/>
          </w:tcPr>
          <w:p w14:paraId="68A396F1" w14:textId="77777777" w:rsidR="004B3F04" w:rsidRDefault="004B3F04" w:rsidP="000659BE">
            <w:pPr>
              <w:pStyle w:val="TableText"/>
            </w:pPr>
            <w:r>
              <w:tab/>
            </w:r>
            <w:r>
              <w:tab/>
              <w:t>@typeCode</w:t>
            </w:r>
          </w:p>
        </w:tc>
        <w:tc>
          <w:tcPr>
            <w:tcW w:w="720" w:type="dxa"/>
          </w:tcPr>
          <w:p w14:paraId="66E29322" w14:textId="77777777" w:rsidR="004B3F04" w:rsidRDefault="004B3F04" w:rsidP="000659BE">
            <w:pPr>
              <w:pStyle w:val="TableText"/>
            </w:pPr>
            <w:r>
              <w:t>1..1</w:t>
            </w:r>
          </w:p>
        </w:tc>
        <w:tc>
          <w:tcPr>
            <w:tcW w:w="1152" w:type="dxa"/>
          </w:tcPr>
          <w:p w14:paraId="1D337BA9" w14:textId="77777777" w:rsidR="004B3F04" w:rsidRDefault="004B3F04" w:rsidP="000659BE">
            <w:pPr>
              <w:pStyle w:val="TableText"/>
            </w:pPr>
            <w:r>
              <w:t>SHALL</w:t>
            </w:r>
          </w:p>
        </w:tc>
        <w:tc>
          <w:tcPr>
            <w:tcW w:w="864" w:type="dxa"/>
          </w:tcPr>
          <w:p w14:paraId="5B1BC2FB" w14:textId="77777777" w:rsidR="004B3F04" w:rsidRDefault="004B3F04" w:rsidP="000659BE">
            <w:pPr>
              <w:pStyle w:val="TableText"/>
            </w:pPr>
          </w:p>
        </w:tc>
        <w:tc>
          <w:tcPr>
            <w:tcW w:w="1104" w:type="dxa"/>
          </w:tcPr>
          <w:p w14:paraId="5314070D" w14:textId="77777777" w:rsidR="004B3F04" w:rsidRDefault="006C736C" w:rsidP="000659BE">
            <w:pPr>
              <w:pStyle w:val="TableText"/>
            </w:pPr>
            <w:hyperlink w:anchor="C_4499-34495">
              <w:r w:rsidR="004B3F04">
                <w:rPr>
                  <w:rStyle w:val="HyperlinkText9pt"/>
                </w:rPr>
                <w:t>4499-34495</w:t>
              </w:r>
            </w:hyperlink>
          </w:p>
        </w:tc>
        <w:tc>
          <w:tcPr>
            <w:tcW w:w="2975" w:type="dxa"/>
          </w:tcPr>
          <w:p w14:paraId="425F5ED4" w14:textId="77777777" w:rsidR="004B3F04" w:rsidRDefault="004B3F04" w:rsidP="000659BE">
            <w:pPr>
              <w:pStyle w:val="TableText"/>
            </w:pPr>
            <w:r>
              <w:t>urn:oid:2.16.840.1.113883.5.1002 (HL7ActRelationshipType) = REFR</w:t>
            </w:r>
          </w:p>
        </w:tc>
      </w:tr>
      <w:tr w:rsidR="004B3F04" w14:paraId="3A256874" w14:textId="77777777" w:rsidTr="000659BE">
        <w:trPr>
          <w:jc w:val="center"/>
        </w:trPr>
        <w:tc>
          <w:tcPr>
            <w:tcW w:w="3345" w:type="dxa"/>
          </w:tcPr>
          <w:p w14:paraId="4373BC55" w14:textId="77777777" w:rsidR="004B3F04" w:rsidRDefault="004B3F04" w:rsidP="000659BE">
            <w:pPr>
              <w:pStyle w:val="TableText"/>
            </w:pPr>
            <w:r>
              <w:tab/>
            </w:r>
            <w:r>
              <w:tab/>
              <w:t>supplyCriteria</w:t>
            </w:r>
          </w:p>
        </w:tc>
        <w:tc>
          <w:tcPr>
            <w:tcW w:w="720" w:type="dxa"/>
          </w:tcPr>
          <w:p w14:paraId="4A0CD515" w14:textId="77777777" w:rsidR="004B3F04" w:rsidRDefault="004B3F04" w:rsidP="000659BE">
            <w:pPr>
              <w:pStyle w:val="TableText"/>
            </w:pPr>
            <w:r>
              <w:t>1..1</w:t>
            </w:r>
          </w:p>
        </w:tc>
        <w:tc>
          <w:tcPr>
            <w:tcW w:w="1152" w:type="dxa"/>
          </w:tcPr>
          <w:p w14:paraId="6957560D" w14:textId="77777777" w:rsidR="004B3F04" w:rsidRDefault="004B3F04" w:rsidP="000659BE">
            <w:pPr>
              <w:pStyle w:val="TableText"/>
            </w:pPr>
            <w:r>
              <w:t>SHALL</w:t>
            </w:r>
          </w:p>
        </w:tc>
        <w:tc>
          <w:tcPr>
            <w:tcW w:w="864" w:type="dxa"/>
          </w:tcPr>
          <w:p w14:paraId="568D1F3E" w14:textId="77777777" w:rsidR="004B3F04" w:rsidRDefault="004B3F04" w:rsidP="000659BE">
            <w:pPr>
              <w:pStyle w:val="TableText"/>
            </w:pPr>
          </w:p>
        </w:tc>
        <w:tc>
          <w:tcPr>
            <w:tcW w:w="1104" w:type="dxa"/>
          </w:tcPr>
          <w:p w14:paraId="7EF46449" w14:textId="77777777" w:rsidR="004B3F04" w:rsidRDefault="006C736C" w:rsidP="000659BE">
            <w:pPr>
              <w:pStyle w:val="TableText"/>
            </w:pPr>
            <w:hyperlink w:anchor="C_4499-34802">
              <w:r w:rsidR="004B3F04">
                <w:rPr>
                  <w:rStyle w:val="HyperlinkText9pt"/>
                </w:rPr>
                <w:t>4499-34802</w:t>
              </w:r>
            </w:hyperlink>
          </w:p>
        </w:tc>
        <w:tc>
          <w:tcPr>
            <w:tcW w:w="2975" w:type="dxa"/>
          </w:tcPr>
          <w:p w14:paraId="00B851C3" w14:textId="77777777" w:rsidR="004B3F04" w:rsidRDefault="006C736C" w:rsidP="000659BE">
            <w:pPr>
              <w:pStyle w:val="TableText"/>
            </w:pPr>
            <w:hyperlink w:anchor="E_Supply">
              <w:r w:rsidR="004B3F04">
                <w:rPr>
                  <w:rStyle w:val="HyperlinkText9pt"/>
                </w:rPr>
                <w:t>Supply (identifier: urn:hl7ii:2.16.840.1.113883.10.20.28.4.129:2017-08-01</w:t>
              </w:r>
            </w:hyperlink>
          </w:p>
        </w:tc>
      </w:tr>
    </w:tbl>
    <w:p w14:paraId="4824EFFA" w14:textId="77777777" w:rsidR="004B3F04" w:rsidRDefault="004B3F04" w:rsidP="004B3F04">
      <w:pPr>
        <w:pStyle w:val="BodyText"/>
      </w:pPr>
    </w:p>
    <w:p w14:paraId="4C1713D9" w14:textId="77777777" w:rsidR="004B3F04" w:rsidRDefault="004B3F04" w:rsidP="007E63CC">
      <w:pPr>
        <w:numPr>
          <w:ilvl w:val="0"/>
          <w:numId w:val="3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1998" w:name="C_4499-34025"/>
      <w:r>
        <w:t xml:space="preserve"> (CONF:4499-34025)</w:t>
      </w:r>
      <w:bookmarkEnd w:id="1998"/>
      <w:r>
        <w:t>.</w:t>
      </w:r>
    </w:p>
    <w:p w14:paraId="2C61575B" w14:textId="77777777" w:rsidR="004B3F04" w:rsidRDefault="004B3F04" w:rsidP="007E63CC">
      <w:pPr>
        <w:numPr>
          <w:ilvl w:val="0"/>
          <w:numId w:val="38"/>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1999" w:name="C_4499-34026"/>
      <w:r>
        <w:t xml:space="preserve"> (CONF:4499-34026)</w:t>
      </w:r>
      <w:bookmarkEnd w:id="1999"/>
      <w:r>
        <w:t>.</w:t>
      </w:r>
    </w:p>
    <w:p w14:paraId="2D610AA3" w14:textId="77777777" w:rsidR="004B3F04" w:rsidRDefault="004B3F04" w:rsidP="007E63CC">
      <w:pPr>
        <w:numPr>
          <w:ilvl w:val="0"/>
          <w:numId w:val="38"/>
        </w:numPr>
      </w:pPr>
      <w:r>
        <w:rPr>
          <w:rStyle w:val="keyword"/>
        </w:rPr>
        <w:t>MAY</w:t>
      </w:r>
      <w:r>
        <w:t xml:space="preserve"> contain zero or one [0..1] </w:t>
      </w:r>
      <w:r>
        <w:rPr>
          <w:rStyle w:val="XMLnameBold"/>
        </w:rPr>
        <w:t>@actionNegationInd</w:t>
      </w:r>
      <w:bookmarkStart w:id="2000" w:name="C_4499-34027"/>
      <w:r>
        <w:t xml:space="preserve"> (CONF:4499-34027)</w:t>
      </w:r>
      <w:bookmarkEnd w:id="2000"/>
      <w:r>
        <w:t>.</w:t>
      </w:r>
      <w:r>
        <w:br/>
        <w:t>Note: QDM Attribute: Negation rationale</w:t>
      </w:r>
    </w:p>
    <w:p w14:paraId="7EE1DB1D" w14:textId="77777777" w:rsidR="004B3F04" w:rsidRDefault="004B3F04" w:rsidP="007E63CC">
      <w:pPr>
        <w:numPr>
          <w:ilvl w:val="0"/>
          <w:numId w:val="38"/>
        </w:numPr>
      </w:pPr>
      <w:r>
        <w:rPr>
          <w:rStyle w:val="keyword"/>
        </w:rPr>
        <w:t>SHALL</w:t>
      </w:r>
      <w:r>
        <w:t xml:space="preserve"> contain exactly one [1..1] </w:t>
      </w:r>
      <w:r>
        <w:rPr>
          <w:rStyle w:val="XMLnameBold"/>
        </w:rPr>
        <w:t>templateId</w:t>
      </w:r>
      <w:bookmarkStart w:id="2001" w:name="C_4499-34003"/>
      <w:r>
        <w:t xml:space="preserve"> (CONF:4499-34003)</w:t>
      </w:r>
      <w:bookmarkEnd w:id="2001"/>
      <w:r>
        <w:t>.</w:t>
      </w:r>
    </w:p>
    <w:p w14:paraId="399FE7D0" w14:textId="77777777" w:rsidR="004B3F04" w:rsidRDefault="004B3F04" w:rsidP="007E63CC">
      <w:pPr>
        <w:numPr>
          <w:ilvl w:val="1"/>
          <w:numId w:val="38"/>
        </w:numPr>
      </w:pPr>
      <w:r>
        <w:t xml:space="preserve">This templateId </w:t>
      </w:r>
      <w:r>
        <w:rPr>
          <w:rStyle w:val="keyword"/>
        </w:rPr>
        <w:t>SHALL</w:t>
      </w:r>
      <w:r>
        <w:t xml:space="preserve"> contain exactly one [1..1] </w:t>
      </w:r>
      <w:r>
        <w:rPr>
          <w:rStyle w:val="XMLnameBold"/>
        </w:rPr>
        <w:t>item</w:t>
      </w:r>
      <w:bookmarkStart w:id="2002" w:name="C_4499-34004"/>
      <w:r>
        <w:t xml:space="preserve"> (CONF:4499-34004)</w:t>
      </w:r>
      <w:bookmarkEnd w:id="2002"/>
      <w:r>
        <w:t xml:space="preserve"> such that it</w:t>
      </w:r>
    </w:p>
    <w:p w14:paraId="468CEF34" w14:textId="77777777" w:rsidR="004B3F04" w:rsidRDefault="004B3F04" w:rsidP="007E63CC">
      <w:pPr>
        <w:numPr>
          <w:ilvl w:val="2"/>
          <w:numId w:val="38"/>
        </w:numPr>
      </w:pPr>
      <w:r>
        <w:rPr>
          <w:rStyle w:val="keyword"/>
        </w:rPr>
        <w:lastRenderedPageBreak/>
        <w:t>SHALL</w:t>
      </w:r>
      <w:r>
        <w:t xml:space="preserve"> contain exactly one [1..1] </w:t>
      </w:r>
      <w:r>
        <w:rPr>
          <w:rStyle w:val="XMLnameBold"/>
        </w:rPr>
        <w:t>@root</w:t>
      </w:r>
      <w:r>
        <w:t>=</w:t>
      </w:r>
      <w:r>
        <w:rPr>
          <w:rStyle w:val="XMLname"/>
        </w:rPr>
        <w:t>"2.16.840.1.113883.10.20.28.4.113"</w:t>
      </w:r>
      <w:bookmarkStart w:id="2003" w:name="C_4499-34016"/>
      <w:r>
        <w:t xml:space="preserve"> (CONF:4499-34016)</w:t>
      </w:r>
      <w:bookmarkEnd w:id="2003"/>
      <w:r>
        <w:t>.</w:t>
      </w:r>
    </w:p>
    <w:p w14:paraId="27C17329" w14:textId="77777777" w:rsidR="004B3F04" w:rsidRDefault="004B3F04" w:rsidP="007E63CC">
      <w:pPr>
        <w:numPr>
          <w:ilvl w:val="2"/>
          <w:numId w:val="38"/>
        </w:numPr>
      </w:pPr>
      <w:r>
        <w:rPr>
          <w:rStyle w:val="keyword"/>
        </w:rPr>
        <w:t>SHALL</w:t>
      </w:r>
      <w:r>
        <w:t xml:space="preserve"> contain exactly one [1..1] </w:t>
      </w:r>
      <w:r>
        <w:rPr>
          <w:rStyle w:val="XMLnameBold"/>
        </w:rPr>
        <w:t>@extension</w:t>
      </w:r>
      <w:r>
        <w:t>=</w:t>
      </w:r>
      <w:r>
        <w:rPr>
          <w:rStyle w:val="XMLname"/>
        </w:rPr>
        <w:t>"2021-02-01"</w:t>
      </w:r>
      <w:bookmarkStart w:id="2004" w:name="C_4499-34385"/>
      <w:r>
        <w:t xml:space="preserve"> (CONF:4499-34385)</w:t>
      </w:r>
      <w:bookmarkEnd w:id="2004"/>
      <w:r>
        <w:t>.</w:t>
      </w:r>
    </w:p>
    <w:p w14:paraId="436BBA7F" w14:textId="77777777" w:rsidR="004B3F04" w:rsidRDefault="004B3F04" w:rsidP="007E63CC">
      <w:pPr>
        <w:numPr>
          <w:ilvl w:val="0"/>
          <w:numId w:val="38"/>
        </w:numPr>
      </w:pPr>
      <w:r>
        <w:rPr>
          <w:rStyle w:val="keyword"/>
        </w:rPr>
        <w:t>SHALL</w:t>
      </w:r>
      <w:r>
        <w:t xml:space="preserve"> contain exactly one [1..1] </w:t>
      </w:r>
      <w:r>
        <w:rPr>
          <w:rStyle w:val="XMLnameBold"/>
        </w:rPr>
        <w:t>id</w:t>
      </w:r>
      <w:bookmarkStart w:id="2005" w:name="C_4499-34028"/>
      <w:r>
        <w:t xml:space="preserve"> (CONF:4499-34028)</w:t>
      </w:r>
      <w:bookmarkEnd w:id="2005"/>
      <w:r>
        <w:t>.</w:t>
      </w:r>
    </w:p>
    <w:p w14:paraId="16DE625F" w14:textId="77777777" w:rsidR="004B3F04" w:rsidRDefault="004B3F04" w:rsidP="007E63CC">
      <w:pPr>
        <w:numPr>
          <w:ilvl w:val="0"/>
          <w:numId w:val="38"/>
        </w:numPr>
      </w:pPr>
      <w:r>
        <w:rPr>
          <w:rStyle w:val="keyword"/>
        </w:rPr>
        <w:t>SHALL</w:t>
      </w:r>
      <w:r>
        <w:t xml:space="preserve"> contain exactly one [1..1] </w:t>
      </w:r>
      <w:r>
        <w:rPr>
          <w:rStyle w:val="XMLnameBold"/>
        </w:rPr>
        <w:t>title</w:t>
      </w:r>
      <w:bookmarkStart w:id="2006" w:name="C_4499-35943"/>
      <w:r>
        <w:t xml:space="preserve"> (CONF:4499-35943)</w:t>
      </w:r>
      <w:bookmarkEnd w:id="2006"/>
      <w:r>
        <w:t>.</w:t>
      </w:r>
    </w:p>
    <w:p w14:paraId="6C708DE2" w14:textId="77777777" w:rsidR="004B3F04" w:rsidRDefault="004B3F04" w:rsidP="007E63CC">
      <w:pPr>
        <w:numPr>
          <w:ilvl w:val="0"/>
          <w:numId w:val="38"/>
        </w:numPr>
      </w:pPr>
      <w:r>
        <w:rPr>
          <w:rStyle w:val="keyword"/>
        </w:rPr>
        <w:t>SHALL</w:t>
      </w:r>
      <w:r>
        <w:t xml:space="preserve"> contain exactly one [1..1] </w:t>
      </w:r>
      <w:r>
        <w:rPr>
          <w:rStyle w:val="XMLnameBold"/>
        </w:rPr>
        <w:t>statusCode</w:t>
      </w:r>
      <w:bookmarkStart w:id="2007" w:name="C_4499-34005"/>
      <w:r>
        <w:t xml:space="preserve"> (CONF:4499-34005)</w:t>
      </w:r>
      <w:bookmarkEnd w:id="2007"/>
      <w:r>
        <w:t>.</w:t>
      </w:r>
    </w:p>
    <w:p w14:paraId="34FFF9DC" w14:textId="77777777" w:rsidR="004B3F04" w:rsidRDefault="004B3F04" w:rsidP="007E63CC">
      <w:pPr>
        <w:numPr>
          <w:ilvl w:val="1"/>
          <w:numId w:val="3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08" w:name="C_4499-34017"/>
      <w:r>
        <w:t xml:space="preserve"> (CONF:4499-34017)</w:t>
      </w:r>
      <w:bookmarkEnd w:id="2008"/>
      <w:r>
        <w:t>.</w:t>
      </w:r>
    </w:p>
    <w:p w14:paraId="5B212FFB" w14:textId="77777777" w:rsidR="004B3F04" w:rsidRDefault="004B3F04" w:rsidP="007E63CC">
      <w:pPr>
        <w:numPr>
          <w:ilvl w:val="0"/>
          <w:numId w:val="38"/>
        </w:numPr>
      </w:pPr>
      <w:r>
        <w:rPr>
          <w:rStyle w:val="keyword"/>
        </w:rPr>
        <w:t>MAY</w:t>
      </w:r>
      <w:r>
        <w:t xml:space="preserve"> contain zero or one [0..1] </w:t>
      </w:r>
      <w:r>
        <w:rPr>
          <w:rStyle w:val="XMLnameBold"/>
        </w:rPr>
        <w:t>effectiveTime</w:t>
      </w:r>
      <w:bookmarkStart w:id="2009" w:name="C_4499-34006"/>
      <w:r>
        <w:t xml:space="preserve"> (CONF:4499-34006)</w:t>
      </w:r>
      <w:bookmarkEnd w:id="2009"/>
      <w:r>
        <w:t xml:space="preserve"> such that it</w:t>
      </w:r>
    </w:p>
    <w:p w14:paraId="233A9FD4" w14:textId="77777777" w:rsidR="004B3F04" w:rsidRDefault="004B3F04" w:rsidP="007E63CC">
      <w:pPr>
        <w:numPr>
          <w:ilvl w:val="1"/>
          <w:numId w:val="38"/>
        </w:numPr>
      </w:pPr>
      <w:r>
        <w:rPr>
          <w:rStyle w:val="keyword"/>
        </w:rPr>
        <w:t>SHALL</w:t>
      </w:r>
      <w:r>
        <w:t xml:space="preserve"> contain exactly one [1..1] </w:t>
      </w:r>
      <w:r>
        <w:rPr>
          <w:rStyle w:val="XMLnameBold"/>
        </w:rPr>
        <w:t>low</w:t>
      </w:r>
      <w:bookmarkStart w:id="2010" w:name="C_4499-34018"/>
      <w:r>
        <w:t xml:space="preserve"> (CONF:4499-34018)</w:t>
      </w:r>
      <w:bookmarkEnd w:id="2010"/>
      <w:r>
        <w:t>.</w:t>
      </w:r>
      <w:r>
        <w:br/>
        <w:t>Note: QDM Attribute: Active dateTime</w:t>
      </w:r>
    </w:p>
    <w:p w14:paraId="1B125438" w14:textId="77777777" w:rsidR="004B3F04" w:rsidRDefault="004B3F04" w:rsidP="007E63CC">
      <w:pPr>
        <w:numPr>
          <w:ilvl w:val="0"/>
          <w:numId w:val="38"/>
        </w:numPr>
      </w:pPr>
      <w:r>
        <w:rPr>
          <w:rStyle w:val="keyword"/>
        </w:rPr>
        <w:t>MAY</w:t>
      </w:r>
      <w:r>
        <w:t xml:space="preserve"> contain zero or one [0..1] </w:t>
      </w:r>
      <w:r>
        <w:rPr>
          <w:rStyle w:val="XMLnameBold"/>
        </w:rPr>
        <w:t>routeCode</w:t>
      </w:r>
      <w:bookmarkStart w:id="2011" w:name="C_4499-34007"/>
      <w:r>
        <w:t xml:space="preserve"> (CONF:4499-34007)</w:t>
      </w:r>
      <w:bookmarkEnd w:id="2011"/>
      <w:r>
        <w:t>.</w:t>
      </w:r>
    </w:p>
    <w:p w14:paraId="2935B7C5" w14:textId="77777777" w:rsidR="004B3F04" w:rsidRDefault="004B3F04" w:rsidP="007E63CC">
      <w:pPr>
        <w:numPr>
          <w:ilvl w:val="1"/>
          <w:numId w:val="38"/>
        </w:numPr>
      </w:pPr>
      <w:r>
        <w:t xml:space="preserve">The routeCode, if present, </w:t>
      </w:r>
      <w:r>
        <w:rPr>
          <w:rStyle w:val="keyword"/>
        </w:rPr>
        <w:t>SHOULD</w:t>
      </w:r>
      <w:r>
        <w:t xml:space="preserve"> contain zero or one [0..1] </w:t>
      </w:r>
      <w:r>
        <w:rPr>
          <w:rStyle w:val="XMLnameBold"/>
        </w:rPr>
        <w:t>@valueSet</w:t>
      </w:r>
      <w:bookmarkStart w:id="2012" w:name="C_4499-34019"/>
      <w:r>
        <w:t xml:space="preserve"> (CONF:4499-34019)</w:t>
      </w:r>
      <w:bookmarkEnd w:id="2012"/>
      <w:r>
        <w:t>.</w:t>
      </w:r>
      <w:r>
        <w:br/>
        <w:t>Note: QDM Attribute: Route</w:t>
      </w:r>
    </w:p>
    <w:p w14:paraId="0CD7C8BA" w14:textId="77777777" w:rsidR="004B3F04" w:rsidRDefault="004B3F04" w:rsidP="007E63CC">
      <w:pPr>
        <w:numPr>
          <w:ilvl w:val="0"/>
          <w:numId w:val="38"/>
        </w:numPr>
      </w:pPr>
      <w:r>
        <w:rPr>
          <w:rStyle w:val="keyword"/>
        </w:rPr>
        <w:t>MAY</w:t>
      </w:r>
      <w:r>
        <w:t xml:space="preserve"> contain zero or one [0..1] </w:t>
      </w:r>
      <w:r>
        <w:rPr>
          <w:rStyle w:val="XMLnameBold"/>
        </w:rPr>
        <w:t>doseQuantity</w:t>
      </w:r>
      <w:bookmarkStart w:id="2013" w:name="C_4499-34030"/>
      <w:r>
        <w:t xml:space="preserve"> (CONF:4499-34030)</w:t>
      </w:r>
      <w:bookmarkEnd w:id="2013"/>
      <w:r>
        <w:t>.</w:t>
      </w:r>
      <w:r>
        <w:br/>
        <w:t>Note: QDM Attribute: Dosage</w:t>
      </w:r>
    </w:p>
    <w:p w14:paraId="4D3C37F9" w14:textId="77777777" w:rsidR="004B3F04" w:rsidRDefault="004B3F04" w:rsidP="007E63CC">
      <w:pPr>
        <w:numPr>
          <w:ilvl w:val="0"/>
          <w:numId w:val="38"/>
        </w:numPr>
      </w:pPr>
      <w:r>
        <w:rPr>
          <w:rStyle w:val="keyword"/>
        </w:rPr>
        <w:t>SHALL</w:t>
      </w:r>
      <w:r>
        <w:t xml:space="preserve"> contain exactly one [1..1] </w:t>
      </w:r>
      <w:r>
        <w:rPr>
          <w:rStyle w:val="XMLnameBold"/>
        </w:rPr>
        <w:t>participation</w:t>
      </w:r>
      <w:bookmarkStart w:id="2014" w:name="C_4499-34008"/>
      <w:r>
        <w:t xml:space="preserve"> (CONF:4499-34008)</w:t>
      </w:r>
      <w:bookmarkEnd w:id="2014"/>
      <w:r>
        <w:t xml:space="preserve"> such that it</w:t>
      </w:r>
    </w:p>
    <w:p w14:paraId="1A3C3256"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015" w:name="C_4499-34024"/>
      <w:r>
        <w:t xml:space="preserve"> (CONF:4499-34024)</w:t>
      </w:r>
      <w:bookmarkEnd w:id="2015"/>
      <w:r>
        <w:t>.</w:t>
      </w:r>
    </w:p>
    <w:p w14:paraId="1263CFC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16" w:name="C_4499-34009"/>
      <w:r>
        <w:t xml:space="preserve"> (CONF:4499-34009)</w:t>
      </w:r>
      <w:bookmarkEnd w:id="2016"/>
      <w:r>
        <w:t>.</w:t>
      </w:r>
    </w:p>
    <w:p w14:paraId="1A26EA86"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017" w:name="C_4499-34020"/>
      <w:r>
        <w:t xml:space="preserve"> (CONF:4499-34020)</w:t>
      </w:r>
      <w:bookmarkEnd w:id="2017"/>
      <w:r>
        <w:t>.</w:t>
      </w:r>
    </w:p>
    <w:p w14:paraId="61FFD95D"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playingManufacturedMaterial</w:t>
      </w:r>
      <w:bookmarkStart w:id="2018" w:name="C_4499-34010"/>
      <w:r>
        <w:t xml:space="preserve"> (CONF:4499-34010)</w:t>
      </w:r>
      <w:bookmarkEnd w:id="2018"/>
      <w:r>
        <w:t>.</w:t>
      </w:r>
    </w:p>
    <w:p w14:paraId="2F42B7F4"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019" w:name="C_4499-34022"/>
      <w:r>
        <w:t xml:space="preserve"> (CONF:4499-34022)</w:t>
      </w:r>
      <w:bookmarkEnd w:id="2019"/>
      <w:r>
        <w:t>.</w:t>
      </w:r>
    </w:p>
    <w:p w14:paraId="2D97C616"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020" w:name="C_4499-34023"/>
      <w:r>
        <w:t xml:space="preserve"> (CONF:4499-34023)</w:t>
      </w:r>
      <w:bookmarkEnd w:id="2020"/>
      <w:r>
        <w:t>.</w:t>
      </w:r>
    </w:p>
    <w:p w14:paraId="3297078B" w14:textId="77777777" w:rsidR="004B3F04" w:rsidRDefault="004B3F04" w:rsidP="007E63CC">
      <w:pPr>
        <w:numPr>
          <w:ilvl w:val="3"/>
          <w:numId w:val="38"/>
        </w:numPr>
      </w:pPr>
      <w:r>
        <w:t xml:space="preserve">This playingManufacturedMaterial </w:t>
      </w:r>
      <w:r>
        <w:rPr>
          <w:rStyle w:val="keyword"/>
        </w:rPr>
        <w:t>SHALL</w:t>
      </w:r>
      <w:r>
        <w:t xml:space="preserve"> contain exactly one [1..1] </w:t>
      </w:r>
      <w:r>
        <w:rPr>
          <w:rStyle w:val="XMLnameBold"/>
        </w:rPr>
        <w:t>code</w:t>
      </w:r>
      <w:bookmarkStart w:id="2021" w:name="C_4499-34011"/>
      <w:r>
        <w:t xml:space="preserve"> (CONF:4499-34011)</w:t>
      </w:r>
      <w:bookmarkEnd w:id="2021"/>
      <w:r>
        <w:t>.</w:t>
      </w:r>
      <w:r>
        <w:br/>
        <w:t>Note: QDM Attribute: Code</w:t>
      </w:r>
    </w:p>
    <w:p w14:paraId="67093942" w14:textId="77777777" w:rsidR="004B3F04" w:rsidRDefault="004B3F04" w:rsidP="007E63CC">
      <w:pPr>
        <w:numPr>
          <w:ilvl w:val="4"/>
          <w:numId w:val="38"/>
        </w:numPr>
      </w:pPr>
      <w:r>
        <w:t xml:space="preserve">This code </w:t>
      </w:r>
      <w:r>
        <w:rPr>
          <w:rStyle w:val="keyword"/>
        </w:rPr>
        <w:t>SHOULD</w:t>
      </w:r>
      <w:r>
        <w:t xml:space="preserve"> contain zero or one [0..1] </w:t>
      </w:r>
      <w:r>
        <w:rPr>
          <w:rStyle w:val="XMLnameBold"/>
        </w:rPr>
        <w:t>@valueSet</w:t>
      </w:r>
      <w:bookmarkStart w:id="2022" w:name="C_4499-34021"/>
      <w:r>
        <w:t xml:space="preserve"> (CONF:4499-34021)</w:t>
      </w:r>
      <w:bookmarkEnd w:id="2022"/>
      <w:r>
        <w:t>.</w:t>
      </w:r>
    </w:p>
    <w:p w14:paraId="67E68A0B"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23" w:name="C_4499-34012"/>
      <w:r>
        <w:t xml:space="preserve"> (CONF:4499-34012)</w:t>
      </w:r>
      <w:bookmarkEnd w:id="2023"/>
      <w:r>
        <w:t xml:space="preserve"> such that it</w:t>
      </w:r>
    </w:p>
    <w:p w14:paraId="124AA582"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24" w:name="C_4499-34035"/>
      <w:r>
        <w:t xml:space="preserve"> (CONF:4499-34035)</w:t>
      </w:r>
      <w:bookmarkEnd w:id="2024"/>
      <w:r>
        <w:t>.</w:t>
      </w:r>
    </w:p>
    <w:p w14:paraId="54BC3A13" w14:textId="77777777" w:rsidR="004B3F04" w:rsidRDefault="004B3F04" w:rsidP="007E63CC">
      <w:pPr>
        <w:numPr>
          <w:ilvl w:val="1"/>
          <w:numId w:val="38"/>
        </w:numPr>
      </w:pPr>
      <w:r>
        <w:rPr>
          <w:rStyle w:val="keyword"/>
        </w:rPr>
        <w:t>SHALL</w:t>
      </w:r>
      <w:r>
        <w:t xml:space="preserve"> contain exactly one [1..1] </w:t>
      </w:r>
      <w:r>
        <w:rPr>
          <w:rStyle w:val="XMLnameBold"/>
        </w:rPr>
        <w:t>time</w:t>
      </w:r>
      <w:bookmarkStart w:id="2025" w:name="C_4499-34013"/>
      <w:r>
        <w:t xml:space="preserve"> (CONF:4499-34013)</w:t>
      </w:r>
      <w:bookmarkEnd w:id="2025"/>
      <w:r>
        <w:t>.</w:t>
      </w:r>
    </w:p>
    <w:p w14:paraId="540CE08A" w14:textId="77777777" w:rsidR="004B3F04" w:rsidRDefault="004B3F04" w:rsidP="007E63CC">
      <w:pPr>
        <w:numPr>
          <w:ilvl w:val="2"/>
          <w:numId w:val="38"/>
        </w:numPr>
      </w:pPr>
      <w:r>
        <w:lastRenderedPageBreak/>
        <w:t xml:space="preserve">This time </w:t>
      </w:r>
      <w:r>
        <w:rPr>
          <w:rStyle w:val="keyword"/>
        </w:rPr>
        <w:t>SHALL</w:t>
      </w:r>
      <w:r>
        <w:t xml:space="preserve"> contain exactly one [1..1] </w:t>
      </w:r>
      <w:r>
        <w:rPr>
          <w:rStyle w:val="XMLnameBold"/>
        </w:rPr>
        <w:t>low</w:t>
      </w:r>
      <w:bookmarkStart w:id="2026" w:name="C_4499-34031"/>
      <w:r>
        <w:t xml:space="preserve"> (CONF:4499-34031)</w:t>
      </w:r>
      <w:bookmarkEnd w:id="2026"/>
      <w:r>
        <w:t>.</w:t>
      </w:r>
      <w:r>
        <w:br/>
        <w:t>Note: QDM Attribute: Author dateTime (The time the order is signed)</w:t>
      </w:r>
    </w:p>
    <w:p w14:paraId="0D0EEEB8" w14:textId="77777777" w:rsidR="004B3F04" w:rsidRDefault="004B3F04" w:rsidP="007E63CC">
      <w:pPr>
        <w:numPr>
          <w:ilvl w:val="1"/>
          <w:numId w:val="38"/>
        </w:numPr>
      </w:pPr>
      <w:r>
        <w:rPr>
          <w:rStyle w:val="keyword"/>
        </w:rPr>
        <w:t>SHALL</w:t>
      </w:r>
      <w:r>
        <w:t xml:space="preserve"> contain exactly one [1..1] </w:t>
      </w:r>
      <w:r>
        <w:rPr>
          <w:rStyle w:val="XMLnameBold"/>
        </w:rPr>
        <w:t>role</w:t>
      </w:r>
      <w:bookmarkStart w:id="2027" w:name="C_4499-34014"/>
      <w:r>
        <w:t xml:space="preserve"> (CONF:4499-34014)</w:t>
      </w:r>
      <w:bookmarkEnd w:id="2027"/>
      <w:r>
        <w:t>.</w:t>
      </w:r>
    </w:p>
    <w:p w14:paraId="10E8C17E" w14:textId="77777777" w:rsidR="004B3F04" w:rsidRDefault="004B3F04" w:rsidP="007E63CC">
      <w:pPr>
        <w:numPr>
          <w:ilvl w:val="2"/>
          <w:numId w:val="3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28" w:name="C_4499-34033"/>
      <w:r>
        <w:t xml:space="preserve"> (CONF:4499-34033)</w:t>
      </w:r>
      <w:bookmarkEnd w:id="2028"/>
      <w:r>
        <w:t>.</w:t>
      </w:r>
    </w:p>
    <w:p w14:paraId="4C53BE89" w14:textId="77777777" w:rsidR="004B3F04" w:rsidRDefault="004B3F04" w:rsidP="007E63CC">
      <w:pPr>
        <w:numPr>
          <w:ilvl w:val="2"/>
          <w:numId w:val="38"/>
        </w:numPr>
      </w:pPr>
      <w:r>
        <w:t xml:space="preserve">This role </w:t>
      </w:r>
      <w:r>
        <w:rPr>
          <w:rStyle w:val="keyword"/>
        </w:rPr>
        <w:t>MAY</w:t>
      </w:r>
      <w:r>
        <w:t xml:space="preserve"> contain zero or one [0..1] </w:t>
      </w:r>
      <w:r>
        <w:rPr>
          <w:rStyle w:val="XMLnameBold"/>
        </w:rPr>
        <w:t>id</w:t>
      </w:r>
      <w:bookmarkStart w:id="2029" w:name="C_4499-34034"/>
      <w:r>
        <w:t xml:space="preserve"> (CONF:4499-34034)</w:t>
      </w:r>
      <w:bookmarkEnd w:id="2029"/>
      <w:r>
        <w:t>.</w:t>
      </w:r>
    </w:p>
    <w:p w14:paraId="43C17DB6"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0" w:name="C_4499-35189"/>
      <w:r>
        <w:t xml:space="preserve"> (CONF:4499-35189)</w:t>
      </w:r>
      <w:bookmarkEnd w:id="2030"/>
      <w:r>
        <w:t xml:space="preserve"> such that it</w:t>
      </w:r>
      <w:r>
        <w:br/>
        <w:t>Note: QDM Attribute: Requester</w:t>
      </w:r>
    </w:p>
    <w:p w14:paraId="7100973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1" w:name="C_4499-35193"/>
      <w:r>
        <w:t xml:space="preserve"> (CONF:4499-35193)</w:t>
      </w:r>
      <w:bookmarkEnd w:id="2031"/>
      <w:r>
        <w:t>.</w:t>
      </w:r>
    </w:p>
    <w:p w14:paraId="3EB5181B" w14:textId="77777777" w:rsidR="004B3F04" w:rsidRDefault="004B3F04" w:rsidP="007E63CC">
      <w:pPr>
        <w:numPr>
          <w:ilvl w:val="1"/>
          <w:numId w:val="3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032" w:name="C_4499-36143"/>
      <w:r>
        <w:t xml:space="preserve"> (CONF:4499-36143)</w:t>
      </w:r>
      <w:bookmarkEnd w:id="2032"/>
      <w:r>
        <w:t>.</w:t>
      </w:r>
    </w:p>
    <w:p w14:paraId="446A8D77"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3" w:name="C_4499-35191"/>
      <w:r>
        <w:t xml:space="preserve"> (CONF:4499-35191)</w:t>
      </w:r>
      <w:bookmarkEnd w:id="2033"/>
      <w:r>
        <w:t xml:space="preserve"> such that it</w:t>
      </w:r>
      <w:r>
        <w:br/>
        <w:t>Note: QDM Attribute: Requester</w:t>
      </w:r>
    </w:p>
    <w:p w14:paraId="46C1D6E9"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34" w:name="C_4499-35194"/>
      <w:r>
        <w:t xml:space="preserve"> (CONF:4499-35194)</w:t>
      </w:r>
      <w:bookmarkEnd w:id="2034"/>
      <w:r>
        <w:t>.</w:t>
      </w:r>
    </w:p>
    <w:p w14:paraId="155E89D4" w14:textId="77777777" w:rsidR="004B3F04" w:rsidRDefault="004B3F04" w:rsidP="007E63CC">
      <w:pPr>
        <w:numPr>
          <w:ilvl w:val="1"/>
          <w:numId w:val="3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035" w:name="C_4499-36144"/>
      <w:r>
        <w:t xml:space="preserve"> (CONF:4499-36144)</w:t>
      </w:r>
      <w:bookmarkEnd w:id="2035"/>
      <w:r>
        <w:t>.</w:t>
      </w:r>
    </w:p>
    <w:p w14:paraId="66DA540B"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36" w:name="C_4499-35853"/>
      <w:r>
        <w:t xml:space="preserve"> (CONF:4499-35853)</w:t>
      </w:r>
      <w:bookmarkEnd w:id="2036"/>
      <w:r>
        <w:t xml:space="preserve"> such that it</w:t>
      </w:r>
      <w:r>
        <w:br/>
        <w:t>Note: QDM Attribute: Requester</w:t>
      </w:r>
    </w:p>
    <w:p w14:paraId="60D71584"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037" w:name="C_4499-35855"/>
      <w:r>
        <w:t xml:space="preserve"> (CONF:4499-35855)</w:t>
      </w:r>
      <w:bookmarkEnd w:id="2037"/>
      <w:r>
        <w:t>.</w:t>
      </w:r>
    </w:p>
    <w:p w14:paraId="36615BE5" w14:textId="77777777" w:rsidR="004B3F04" w:rsidRDefault="004B3F04" w:rsidP="007E63CC">
      <w:pPr>
        <w:numPr>
          <w:ilvl w:val="1"/>
          <w:numId w:val="3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038" w:name="C_4499-36145"/>
      <w:r>
        <w:t xml:space="preserve"> (CONF:4499-36145)</w:t>
      </w:r>
      <w:bookmarkEnd w:id="2038"/>
      <w:r>
        <w:t>.</w:t>
      </w:r>
    </w:p>
    <w:p w14:paraId="500F2C18" w14:textId="77777777" w:rsidR="004B3F04" w:rsidRDefault="004B3F04" w:rsidP="007E63CC">
      <w:pPr>
        <w:numPr>
          <w:ilvl w:val="0"/>
          <w:numId w:val="38"/>
        </w:numPr>
      </w:pPr>
      <w:r>
        <w:rPr>
          <w:rStyle w:val="keyword"/>
        </w:rPr>
        <w:t>MAY</w:t>
      </w:r>
      <w:r>
        <w:t xml:space="preserve"> contain zero or one [0..1] </w:t>
      </w:r>
      <w:r>
        <w:rPr>
          <w:rStyle w:val="XMLnameBold"/>
        </w:rPr>
        <w:t>participation</w:t>
      </w:r>
      <w:bookmarkStart w:id="2039" w:name="C_4499-35195"/>
      <w:r>
        <w:t xml:space="preserve"> (CONF:4499-35195)</w:t>
      </w:r>
      <w:bookmarkEnd w:id="2039"/>
      <w:r>
        <w:t xml:space="preserve"> such that it</w:t>
      </w:r>
      <w:r>
        <w:br/>
        <w:t>Note: QDM Attribute: Requester</w:t>
      </w:r>
    </w:p>
    <w:p w14:paraId="711B6EA1"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0" w:name="C_4499-35197"/>
      <w:r>
        <w:t xml:space="preserve"> (CONF:4499-35197)</w:t>
      </w:r>
      <w:bookmarkEnd w:id="2040"/>
      <w:r>
        <w:t>.</w:t>
      </w:r>
    </w:p>
    <w:p w14:paraId="4470157E" w14:textId="77777777" w:rsidR="004B3F04" w:rsidRDefault="004B3F04" w:rsidP="007E63CC">
      <w:pPr>
        <w:numPr>
          <w:ilvl w:val="1"/>
          <w:numId w:val="38"/>
        </w:numPr>
      </w:pPr>
      <w:r>
        <w:rPr>
          <w:rStyle w:val="keyword"/>
        </w:rPr>
        <w:t>SHALL</w:t>
      </w:r>
      <w:r>
        <w:t xml:space="preserve"> contain exactly one [1..1] Entity - Patient</w:t>
      </w:r>
      <w:r>
        <w:rPr>
          <w:rStyle w:val="XMLname"/>
        </w:rPr>
        <w:t xml:space="preserve"> (identifier: urn:hl7ii:2.16.840.1.113883.10.20.28.4.136:2019-05-01)</w:t>
      </w:r>
      <w:bookmarkStart w:id="2041" w:name="C_4499-35196"/>
      <w:r>
        <w:t xml:space="preserve"> (CONF:4499-35196)</w:t>
      </w:r>
      <w:bookmarkEnd w:id="2041"/>
      <w:r>
        <w:t>.</w:t>
      </w:r>
    </w:p>
    <w:p w14:paraId="1AF5581F" w14:textId="77777777" w:rsidR="004B3F04" w:rsidRDefault="004B3F04" w:rsidP="007E63CC">
      <w:pPr>
        <w:numPr>
          <w:ilvl w:val="0"/>
          <w:numId w:val="38"/>
        </w:numPr>
      </w:pPr>
      <w:r>
        <w:rPr>
          <w:rStyle w:val="keyword"/>
        </w:rPr>
        <w:t>MAY</w:t>
      </w:r>
      <w:r>
        <w:t xml:space="preserve"> contain zero or more [0..*] </w:t>
      </w:r>
      <w:r>
        <w:rPr>
          <w:rStyle w:val="XMLnameBold"/>
        </w:rPr>
        <w:t>participation</w:t>
      </w:r>
      <w:bookmarkStart w:id="2042" w:name="C_4499-36146"/>
      <w:r>
        <w:t xml:space="preserve"> (CONF:4499-36146)</w:t>
      </w:r>
      <w:bookmarkEnd w:id="2042"/>
      <w:r>
        <w:t xml:space="preserve"> such that it</w:t>
      </w:r>
      <w:r>
        <w:br/>
        <w:t>Note: QDM Attribute: Requester</w:t>
      </w:r>
    </w:p>
    <w:p w14:paraId="51424C77"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043" w:name="C_4499-36148"/>
      <w:r>
        <w:t xml:space="preserve"> (CONF:4499-36148)</w:t>
      </w:r>
      <w:bookmarkEnd w:id="2043"/>
      <w:r>
        <w:t>.</w:t>
      </w:r>
    </w:p>
    <w:p w14:paraId="777C5BB3" w14:textId="77777777" w:rsidR="004B3F04" w:rsidRDefault="004B3F04" w:rsidP="007E63CC">
      <w:pPr>
        <w:numPr>
          <w:ilvl w:val="1"/>
          <w:numId w:val="38"/>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044" w:name="C_4499-36147"/>
      <w:r>
        <w:t xml:space="preserve"> (CONF:4499-36147)</w:t>
      </w:r>
      <w:bookmarkEnd w:id="2044"/>
      <w:r>
        <w:t>.</w:t>
      </w:r>
    </w:p>
    <w:p w14:paraId="78D6E67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5" w:name="C_4499-34002"/>
      <w:r>
        <w:t xml:space="preserve"> (CONF:4499-34002)</w:t>
      </w:r>
      <w:bookmarkEnd w:id="2045"/>
      <w:r>
        <w:t xml:space="preserve"> such that it</w:t>
      </w:r>
      <w:r>
        <w:br/>
        <w:t>Note: QDM Attribute: Reason</w:t>
      </w:r>
    </w:p>
    <w:p w14:paraId="67559BBB" w14:textId="77777777" w:rsidR="004B3F04" w:rsidRDefault="004B3F04" w:rsidP="007E63CC">
      <w:pPr>
        <w:numPr>
          <w:ilvl w:val="1"/>
          <w:numId w:val="38"/>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046" w:name="C_4499-34036"/>
      <w:r>
        <w:t xml:space="preserve"> (CONF:4499-34036)</w:t>
      </w:r>
      <w:bookmarkEnd w:id="2046"/>
      <w:r>
        <w:t>.</w:t>
      </w:r>
    </w:p>
    <w:p w14:paraId="5A44500A" w14:textId="77777777" w:rsidR="004B3F04" w:rsidRDefault="004B3F04" w:rsidP="007E63CC">
      <w:pPr>
        <w:numPr>
          <w:ilvl w:val="1"/>
          <w:numId w:val="3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047" w:name="C_4499-34015"/>
      <w:r>
        <w:t xml:space="preserve"> (CONF:4499-34015)</w:t>
      </w:r>
      <w:bookmarkEnd w:id="2047"/>
      <w:r>
        <w:t>.</w:t>
      </w:r>
    </w:p>
    <w:p w14:paraId="09BF7A2F" w14:textId="77777777" w:rsidR="004B3F04" w:rsidRDefault="004B3F04" w:rsidP="007E63CC">
      <w:pPr>
        <w:numPr>
          <w:ilvl w:val="0"/>
          <w:numId w:val="38"/>
        </w:numPr>
      </w:pPr>
      <w:r>
        <w:rPr>
          <w:rStyle w:val="keyword"/>
        </w:rPr>
        <w:t>MAY</w:t>
      </w:r>
      <w:r>
        <w:t xml:space="preserve"> contain zero or one [0..1] </w:t>
      </w:r>
      <w:r>
        <w:rPr>
          <w:rStyle w:val="XMLnameBold"/>
        </w:rPr>
        <w:t>outboundRelationship</w:t>
      </w:r>
      <w:bookmarkStart w:id="2048" w:name="C_4499-34494"/>
      <w:r>
        <w:t xml:space="preserve"> (CONF:4499-34494)</w:t>
      </w:r>
      <w:bookmarkEnd w:id="2048"/>
      <w:r>
        <w:t xml:space="preserve"> such that it</w:t>
      </w:r>
      <w:r>
        <w:br/>
        <w:t>Note: QDM Attribute: Supply</w:t>
      </w:r>
    </w:p>
    <w:p w14:paraId="11BF1BCB" w14:textId="77777777" w:rsidR="004B3F04" w:rsidRDefault="004B3F04" w:rsidP="007E63CC">
      <w:pPr>
        <w:numPr>
          <w:ilvl w:val="1"/>
          <w:numId w:val="38"/>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049" w:name="C_4499-34495"/>
      <w:r>
        <w:t xml:space="preserve"> (CONF:4499-34495)</w:t>
      </w:r>
      <w:bookmarkEnd w:id="2049"/>
      <w:r>
        <w:t>.</w:t>
      </w:r>
    </w:p>
    <w:p w14:paraId="6B99EF7E" w14:textId="77777777" w:rsidR="004B3F04" w:rsidRDefault="004B3F04" w:rsidP="007E63CC">
      <w:pPr>
        <w:numPr>
          <w:ilvl w:val="1"/>
          <w:numId w:val="38"/>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050" w:name="C_4499-34802"/>
      <w:r>
        <w:t xml:space="preserve"> (CONF:4499-34802)</w:t>
      </w:r>
      <w:bookmarkEnd w:id="2050"/>
      <w:r>
        <w:t>.</w:t>
      </w:r>
    </w:p>
    <w:p w14:paraId="0B85B02F" w14:textId="77777777" w:rsidR="004B3F04" w:rsidRDefault="004B3F04" w:rsidP="004B3F04">
      <w:pPr>
        <w:pStyle w:val="Caption"/>
        <w:ind w:left="130" w:right="115"/>
      </w:pPr>
      <w:bookmarkStart w:id="2051" w:name="_Toc64842033"/>
      <w:bookmarkStart w:id="2052" w:name="_Toc65482949"/>
      <w:r>
        <w:t xml:space="preserve">Figure </w:t>
      </w:r>
      <w:r>
        <w:fldChar w:fldCharType="begin"/>
      </w:r>
      <w:r>
        <w:instrText>SEQ Figure \* ARABIC</w:instrText>
      </w:r>
      <w:r>
        <w:fldChar w:fldCharType="separate"/>
      </w:r>
      <w:r>
        <w:t>35</w:t>
      </w:r>
      <w:r>
        <w:fldChar w:fldCharType="end"/>
      </w:r>
      <w:r>
        <w:t>: Immunization, Order (V4) Example</w:t>
      </w:r>
      <w:bookmarkEnd w:id="2051"/>
      <w:bookmarkEnd w:id="2052"/>
    </w:p>
    <w:p w14:paraId="22C4B4D9" w14:textId="77777777" w:rsidR="004B3F04" w:rsidRDefault="004B3F04" w:rsidP="004B3F04">
      <w:pPr>
        <w:pStyle w:val="Example"/>
        <w:ind w:left="130" w:right="115"/>
      </w:pPr>
      <w:r>
        <w:t>&lt;substanceAdministrationCriteria classCode="SBADM" moodCode="RQO"&gt;</w:t>
      </w:r>
    </w:p>
    <w:p w14:paraId="6F5A9E07" w14:textId="77777777" w:rsidR="004B3F04" w:rsidRDefault="004B3F04" w:rsidP="004B3F04">
      <w:pPr>
        <w:pStyle w:val="Example"/>
        <w:ind w:left="130" w:right="115"/>
      </w:pPr>
      <w:r>
        <w:t xml:space="preserve">    &lt;templateId&gt;</w:t>
      </w:r>
    </w:p>
    <w:p w14:paraId="026D7167" w14:textId="77777777" w:rsidR="004B3F04" w:rsidRDefault="004B3F04" w:rsidP="004B3F04">
      <w:pPr>
        <w:pStyle w:val="Example"/>
        <w:ind w:left="130" w:right="115"/>
      </w:pPr>
      <w:r>
        <w:t xml:space="preserve">        &lt;item root="2.16.840.1.113883.10.20.28.4.113" extension="2021-02-01"/&gt;</w:t>
      </w:r>
    </w:p>
    <w:p w14:paraId="3BA41D76" w14:textId="77777777" w:rsidR="004B3F04" w:rsidRDefault="004B3F04" w:rsidP="004B3F04">
      <w:pPr>
        <w:pStyle w:val="Example"/>
        <w:ind w:left="130" w:right="115"/>
      </w:pPr>
      <w:r>
        <w:t xml:space="preserve">    &lt;/templateId&gt;</w:t>
      </w:r>
    </w:p>
    <w:p w14:paraId="220B15AF" w14:textId="77777777" w:rsidR="004B3F04" w:rsidRDefault="004B3F04" w:rsidP="004B3F04">
      <w:pPr>
        <w:pStyle w:val="Example"/>
        <w:ind w:left="130" w:right="115"/>
      </w:pPr>
      <w:r>
        <w:t xml:space="preserve">    &lt;id root="27beb8e3-7c86-48cf-b430-235b72786dea"/&gt;</w:t>
      </w:r>
    </w:p>
    <w:p w14:paraId="1E4B8E94" w14:textId="77777777" w:rsidR="004B3F04" w:rsidRDefault="004B3F04" w:rsidP="004B3F04">
      <w:pPr>
        <w:pStyle w:val="Example"/>
        <w:ind w:left="130" w:right="115"/>
      </w:pPr>
      <w:r>
        <w:t xml:space="preserve">    &lt;title value="Immunization, Order"/&gt;</w:t>
      </w:r>
    </w:p>
    <w:p w14:paraId="53A9797D" w14:textId="77777777" w:rsidR="004B3F04" w:rsidRDefault="004B3F04" w:rsidP="004B3F04">
      <w:pPr>
        <w:pStyle w:val="Example"/>
        <w:ind w:left="130" w:right="115"/>
      </w:pPr>
      <w:r>
        <w:t xml:space="preserve">    &lt;statusCode code="active"/&gt;</w:t>
      </w:r>
    </w:p>
    <w:p w14:paraId="27A69351" w14:textId="77777777" w:rsidR="004B3F04" w:rsidRDefault="004B3F04" w:rsidP="004B3F04">
      <w:pPr>
        <w:pStyle w:val="Example"/>
        <w:ind w:left="130" w:right="115"/>
      </w:pPr>
      <w:r>
        <w:t xml:space="preserve">    &lt;participation typeCode="CSM"&gt;</w:t>
      </w:r>
    </w:p>
    <w:p w14:paraId="3C6E5B46" w14:textId="77777777" w:rsidR="004B3F04" w:rsidRDefault="004B3F04" w:rsidP="004B3F04">
      <w:pPr>
        <w:pStyle w:val="Example"/>
        <w:ind w:left="130" w:right="115"/>
      </w:pPr>
      <w:r>
        <w:t xml:space="preserve">        &lt;role classCode="MANU"&gt;</w:t>
      </w:r>
    </w:p>
    <w:p w14:paraId="70B065E4" w14:textId="77777777" w:rsidR="004B3F04" w:rsidRDefault="004B3F04" w:rsidP="004B3F04">
      <w:pPr>
        <w:pStyle w:val="Example"/>
        <w:ind w:left="130" w:right="115"/>
      </w:pPr>
      <w:r>
        <w:t xml:space="preserve">            &lt;playingManufacturedMaterial classCode="MMAT" determinerCode="KIND"&gt;</w:t>
      </w:r>
    </w:p>
    <w:p w14:paraId="3A41D763" w14:textId="77777777" w:rsidR="004B3F04" w:rsidRDefault="004B3F04" w:rsidP="004B3F04">
      <w:pPr>
        <w:pStyle w:val="Example"/>
        <w:ind w:left="130" w:right="115"/>
      </w:pPr>
      <w:r>
        <w:t xml:space="preserve">                &lt;code valueSet="{$QDMElementValueSetOID}"/&gt;</w:t>
      </w:r>
    </w:p>
    <w:p w14:paraId="0AF0B8AD" w14:textId="77777777" w:rsidR="004B3F04" w:rsidRDefault="004B3F04" w:rsidP="004B3F04">
      <w:pPr>
        <w:pStyle w:val="Example"/>
        <w:ind w:left="130" w:right="115"/>
      </w:pPr>
      <w:r>
        <w:t xml:space="preserve">            &lt;/playingManufacturedMaterial&gt;</w:t>
      </w:r>
    </w:p>
    <w:p w14:paraId="4FE971CE" w14:textId="77777777" w:rsidR="004B3F04" w:rsidRDefault="004B3F04" w:rsidP="004B3F04">
      <w:pPr>
        <w:pStyle w:val="Example"/>
        <w:ind w:left="130" w:right="115"/>
      </w:pPr>
      <w:r>
        <w:t xml:space="preserve">        &lt;/role&gt;</w:t>
      </w:r>
    </w:p>
    <w:p w14:paraId="49BFC513" w14:textId="77777777" w:rsidR="004B3F04" w:rsidRDefault="004B3F04" w:rsidP="004B3F04">
      <w:pPr>
        <w:pStyle w:val="Example"/>
        <w:ind w:left="130" w:right="115"/>
      </w:pPr>
      <w:r>
        <w:t xml:space="preserve">    &lt;/participation&gt;</w:t>
      </w:r>
    </w:p>
    <w:p w14:paraId="5CF8508D" w14:textId="77777777" w:rsidR="004B3F04" w:rsidRDefault="004B3F04" w:rsidP="004B3F04">
      <w:pPr>
        <w:pStyle w:val="Example"/>
        <w:ind w:left="130" w:right="115"/>
      </w:pPr>
      <w:r>
        <w:t>&lt;/substanceAdministrationCriteria&gt;</w:t>
      </w:r>
    </w:p>
    <w:p w14:paraId="3D372B95" w14:textId="77777777" w:rsidR="004B3F04" w:rsidRDefault="004B3F04" w:rsidP="004B3F04">
      <w:pPr>
        <w:pStyle w:val="BodyText"/>
      </w:pPr>
    </w:p>
    <w:p w14:paraId="088FBE5C" w14:textId="77777777" w:rsidR="004B3F04" w:rsidRDefault="004B3F04" w:rsidP="004B3F04">
      <w:pPr>
        <w:pStyle w:val="Heading2nospace"/>
      </w:pPr>
      <w:bookmarkStart w:id="2053" w:name="E_Incision_Datetime_V1"/>
      <w:bookmarkStart w:id="2054" w:name="_Toc64841900"/>
      <w:bookmarkStart w:id="2055" w:name="_Toc65482816"/>
      <w:r>
        <w:t>Incision Datetime</w:t>
      </w:r>
      <w:bookmarkEnd w:id="2053"/>
      <w:bookmarkEnd w:id="2054"/>
      <w:bookmarkEnd w:id="2055"/>
    </w:p>
    <w:p w14:paraId="0D8690FD" w14:textId="77777777" w:rsidR="004B3F04" w:rsidRDefault="004B3F04" w:rsidP="004B3F04">
      <w:pPr>
        <w:pStyle w:val="BracketData"/>
      </w:pPr>
      <w:r>
        <w:t>[ProcedureCriteria: identifier urn:hl7ii:2.16.840.1.113883.10.20.28.4.89:2017-05-01 (open)]</w:t>
      </w:r>
    </w:p>
    <w:p w14:paraId="7E74EAE9" w14:textId="77777777" w:rsidR="004B3F04" w:rsidRDefault="004B3F04" w:rsidP="004B3F04">
      <w:pPr>
        <w:pStyle w:val="Caption"/>
      </w:pPr>
      <w:bookmarkStart w:id="2056" w:name="_Toc64842154"/>
      <w:bookmarkStart w:id="2057" w:name="_Toc65483238"/>
      <w:r>
        <w:t xml:space="preserve">Table </w:t>
      </w:r>
      <w:r>
        <w:fldChar w:fldCharType="begin"/>
      </w:r>
      <w:r>
        <w:instrText>SEQ Table \* ARABIC</w:instrText>
      </w:r>
      <w:r>
        <w:fldChar w:fldCharType="separate"/>
      </w:r>
      <w:r>
        <w:t>77</w:t>
      </w:r>
      <w:r>
        <w:fldChar w:fldCharType="end"/>
      </w:r>
      <w:r>
        <w:t>: Incision Datetime Contexts</w:t>
      </w:r>
      <w:bookmarkEnd w:id="2056"/>
      <w:bookmarkEnd w:id="20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7B0BFB8" w14:textId="77777777" w:rsidTr="000659BE">
        <w:trPr>
          <w:cantSplit/>
          <w:tblHeader/>
          <w:jc w:val="center"/>
        </w:trPr>
        <w:tc>
          <w:tcPr>
            <w:tcW w:w="360" w:type="dxa"/>
            <w:shd w:val="clear" w:color="auto" w:fill="E6E6E6"/>
          </w:tcPr>
          <w:p w14:paraId="6664E4E7" w14:textId="77777777" w:rsidR="004B3F04" w:rsidRDefault="004B3F04" w:rsidP="000659BE">
            <w:pPr>
              <w:pStyle w:val="TableHead"/>
            </w:pPr>
            <w:r>
              <w:t>Contained By:</w:t>
            </w:r>
          </w:p>
        </w:tc>
        <w:tc>
          <w:tcPr>
            <w:tcW w:w="360" w:type="dxa"/>
            <w:shd w:val="clear" w:color="auto" w:fill="E6E6E6"/>
          </w:tcPr>
          <w:p w14:paraId="47AE604A" w14:textId="77777777" w:rsidR="004B3F04" w:rsidRDefault="004B3F04" w:rsidP="000659BE">
            <w:pPr>
              <w:pStyle w:val="TableHead"/>
            </w:pPr>
            <w:r>
              <w:t>Contains:</w:t>
            </w:r>
          </w:p>
        </w:tc>
      </w:tr>
      <w:tr w:rsidR="004B3F04" w14:paraId="6781B92F" w14:textId="77777777" w:rsidTr="000659BE">
        <w:trPr>
          <w:jc w:val="center"/>
        </w:trPr>
        <w:tc>
          <w:tcPr>
            <w:tcW w:w="360" w:type="dxa"/>
          </w:tcPr>
          <w:p w14:paraId="22B7983D"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78581DF2" w14:textId="77777777" w:rsidR="004B3F04" w:rsidRDefault="004B3F04" w:rsidP="000659BE"/>
        </w:tc>
      </w:tr>
    </w:tbl>
    <w:p w14:paraId="76AA2C0B" w14:textId="77777777" w:rsidR="004B3F04" w:rsidRDefault="004B3F04" w:rsidP="004B3F04">
      <w:pPr>
        <w:pStyle w:val="BodyText"/>
      </w:pPr>
    </w:p>
    <w:p w14:paraId="79689861" w14:textId="77777777" w:rsidR="004B3F04" w:rsidRDefault="004B3F04" w:rsidP="004B3F04">
      <w:r>
        <w:t>This template represents the QDM attribute: Incision Datetime.</w:t>
      </w:r>
      <w:r>
        <w:br/>
        <w:t>Incision datetime is the time the incision was made.</w:t>
      </w:r>
    </w:p>
    <w:p w14:paraId="3CAAC124" w14:textId="77777777" w:rsidR="004B3F04" w:rsidRDefault="004B3F04" w:rsidP="004B3F04">
      <w:pPr>
        <w:pStyle w:val="Caption"/>
      </w:pPr>
      <w:bookmarkStart w:id="2058" w:name="_Toc64842155"/>
      <w:bookmarkStart w:id="2059" w:name="_Toc65483239"/>
      <w:r>
        <w:lastRenderedPageBreak/>
        <w:t xml:space="preserve">Table </w:t>
      </w:r>
      <w:r>
        <w:fldChar w:fldCharType="begin"/>
      </w:r>
      <w:r>
        <w:instrText>SEQ Table \* ARABIC</w:instrText>
      </w:r>
      <w:r>
        <w:fldChar w:fldCharType="separate"/>
      </w:r>
      <w:r>
        <w:t>78</w:t>
      </w:r>
      <w:r>
        <w:fldChar w:fldCharType="end"/>
      </w:r>
      <w:r>
        <w:t>: Incision Datetime Constraints Overview</w:t>
      </w:r>
      <w:bookmarkEnd w:id="2058"/>
      <w:bookmarkEnd w:id="20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3BA5E0" w14:textId="77777777" w:rsidTr="000659BE">
        <w:trPr>
          <w:cantSplit/>
          <w:tblHeader/>
          <w:jc w:val="center"/>
        </w:trPr>
        <w:tc>
          <w:tcPr>
            <w:tcW w:w="0" w:type="dxa"/>
            <w:shd w:val="clear" w:color="auto" w:fill="E6E6E6"/>
            <w:noWrap/>
          </w:tcPr>
          <w:p w14:paraId="7DC05E50" w14:textId="77777777" w:rsidR="004B3F04" w:rsidRDefault="004B3F04" w:rsidP="000659BE">
            <w:pPr>
              <w:pStyle w:val="TableHead"/>
            </w:pPr>
            <w:r>
              <w:t>XPath</w:t>
            </w:r>
          </w:p>
        </w:tc>
        <w:tc>
          <w:tcPr>
            <w:tcW w:w="720" w:type="dxa"/>
            <w:shd w:val="clear" w:color="auto" w:fill="E6E6E6"/>
            <w:noWrap/>
          </w:tcPr>
          <w:p w14:paraId="57EF13E7" w14:textId="77777777" w:rsidR="004B3F04" w:rsidRDefault="004B3F04" w:rsidP="000659BE">
            <w:pPr>
              <w:pStyle w:val="TableHead"/>
            </w:pPr>
            <w:r>
              <w:t>Card.</w:t>
            </w:r>
          </w:p>
        </w:tc>
        <w:tc>
          <w:tcPr>
            <w:tcW w:w="1152" w:type="dxa"/>
            <w:shd w:val="clear" w:color="auto" w:fill="E6E6E6"/>
            <w:noWrap/>
          </w:tcPr>
          <w:p w14:paraId="09DB740A" w14:textId="77777777" w:rsidR="004B3F04" w:rsidRDefault="004B3F04" w:rsidP="000659BE">
            <w:pPr>
              <w:pStyle w:val="TableHead"/>
            </w:pPr>
            <w:r>
              <w:t>Verb</w:t>
            </w:r>
          </w:p>
        </w:tc>
        <w:tc>
          <w:tcPr>
            <w:tcW w:w="864" w:type="dxa"/>
            <w:shd w:val="clear" w:color="auto" w:fill="E6E6E6"/>
            <w:noWrap/>
          </w:tcPr>
          <w:p w14:paraId="42FF656C" w14:textId="77777777" w:rsidR="004B3F04" w:rsidRDefault="004B3F04" w:rsidP="000659BE">
            <w:pPr>
              <w:pStyle w:val="TableHead"/>
            </w:pPr>
            <w:r>
              <w:t>Data Type</w:t>
            </w:r>
          </w:p>
        </w:tc>
        <w:tc>
          <w:tcPr>
            <w:tcW w:w="864" w:type="dxa"/>
            <w:shd w:val="clear" w:color="auto" w:fill="E6E6E6"/>
            <w:noWrap/>
          </w:tcPr>
          <w:p w14:paraId="5AE2A624" w14:textId="77777777" w:rsidR="004B3F04" w:rsidRDefault="004B3F04" w:rsidP="000659BE">
            <w:pPr>
              <w:pStyle w:val="TableHead"/>
            </w:pPr>
            <w:r>
              <w:t>CONF#</w:t>
            </w:r>
          </w:p>
        </w:tc>
        <w:tc>
          <w:tcPr>
            <w:tcW w:w="864" w:type="dxa"/>
            <w:shd w:val="clear" w:color="auto" w:fill="E6E6E6"/>
            <w:noWrap/>
          </w:tcPr>
          <w:p w14:paraId="440C9EFA" w14:textId="77777777" w:rsidR="004B3F04" w:rsidRDefault="004B3F04" w:rsidP="000659BE">
            <w:pPr>
              <w:pStyle w:val="TableHead"/>
            </w:pPr>
            <w:r>
              <w:t>Value</w:t>
            </w:r>
          </w:p>
        </w:tc>
      </w:tr>
      <w:tr w:rsidR="004B3F04" w14:paraId="3D0C150F" w14:textId="77777777" w:rsidTr="000659BE">
        <w:trPr>
          <w:jc w:val="center"/>
        </w:trPr>
        <w:tc>
          <w:tcPr>
            <w:tcW w:w="10160" w:type="dxa"/>
            <w:gridSpan w:val="6"/>
          </w:tcPr>
          <w:p w14:paraId="1257600A" w14:textId="77777777" w:rsidR="004B3F04" w:rsidRDefault="004B3F04" w:rsidP="000659BE">
            <w:pPr>
              <w:pStyle w:val="TableText"/>
            </w:pPr>
            <w:r>
              <w:t>ProcedureCriteria (identifier: urn:hl7ii:2.16.840.1.113883.10.20.28.4.89:2017-05-01)</w:t>
            </w:r>
          </w:p>
        </w:tc>
      </w:tr>
      <w:tr w:rsidR="004B3F04" w14:paraId="3F6AF2B4" w14:textId="77777777" w:rsidTr="000659BE">
        <w:trPr>
          <w:jc w:val="center"/>
        </w:trPr>
        <w:tc>
          <w:tcPr>
            <w:tcW w:w="3345" w:type="dxa"/>
          </w:tcPr>
          <w:p w14:paraId="1390A77C" w14:textId="77777777" w:rsidR="004B3F04" w:rsidRDefault="004B3F04" w:rsidP="000659BE">
            <w:pPr>
              <w:pStyle w:val="TableText"/>
            </w:pPr>
            <w:r>
              <w:tab/>
              <w:t>@classCode</w:t>
            </w:r>
          </w:p>
        </w:tc>
        <w:tc>
          <w:tcPr>
            <w:tcW w:w="720" w:type="dxa"/>
          </w:tcPr>
          <w:p w14:paraId="2F75FB04" w14:textId="77777777" w:rsidR="004B3F04" w:rsidRDefault="004B3F04" w:rsidP="000659BE">
            <w:pPr>
              <w:pStyle w:val="TableText"/>
            </w:pPr>
            <w:r>
              <w:t>1..1</w:t>
            </w:r>
          </w:p>
        </w:tc>
        <w:tc>
          <w:tcPr>
            <w:tcW w:w="1152" w:type="dxa"/>
          </w:tcPr>
          <w:p w14:paraId="5C2BA06B" w14:textId="77777777" w:rsidR="004B3F04" w:rsidRDefault="004B3F04" w:rsidP="000659BE">
            <w:pPr>
              <w:pStyle w:val="TableText"/>
            </w:pPr>
            <w:r>
              <w:t>SHALL</w:t>
            </w:r>
          </w:p>
        </w:tc>
        <w:tc>
          <w:tcPr>
            <w:tcW w:w="864" w:type="dxa"/>
          </w:tcPr>
          <w:p w14:paraId="10B60C27" w14:textId="77777777" w:rsidR="004B3F04" w:rsidRDefault="004B3F04" w:rsidP="000659BE">
            <w:pPr>
              <w:pStyle w:val="TableText"/>
            </w:pPr>
          </w:p>
        </w:tc>
        <w:tc>
          <w:tcPr>
            <w:tcW w:w="1104" w:type="dxa"/>
          </w:tcPr>
          <w:p w14:paraId="32FD017F" w14:textId="77777777" w:rsidR="004B3F04" w:rsidRDefault="006C736C" w:rsidP="000659BE">
            <w:pPr>
              <w:pStyle w:val="TableText"/>
            </w:pPr>
            <w:hyperlink w:anchor="C_3335-29907">
              <w:r w:rsidR="004B3F04">
                <w:rPr>
                  <w:rStyle w:val="HyperlinkText9pt"/>
                </w:rPr>
                <w:t>3335-29907</w:t>
              </w:r>
            </w:hyperlink>
          </w:p>
        </w:tc>
        <w:tc>
          <w:tcPr>
            <w:tcW w:w="2975" w:type="dxa"/>
          </w:tcPr>
          <w:p w14:paraId="2F2F29FF" w14:textId="77777777" w:rsidR="004B3F04" w:rsidRDefault="004B3F04" w:rsidP="000659BE">
            <w:pPr>
              <w:pStyle w:val="TableText"/>
            </w:pPr>
            <w:r>
              <w:t>PROC</w:t>
            </w:r>
          </w:p>
        </w:tc>
      </w:tr>
      <w:tr w:rsidR="004B3F04" w14:paraId="7D32F841" w14:textId="77777777" w:rsidTr="000659BE">
        <w:trPr>
          <w:jc w:val="center"/>
        </w:trPr>
        <w:tc>
          <w:tcPr>
            <w:tcW w:w="3345" w:type="dxa"/>
          </w:tcPr>
          <w:p w14:paraId="04EDBFC8" w14:textId="77777777" w:rsidR="004B3F04" w:rsidRDefault="004B3F04" w:rsidP="000659BE">
            <w:pPr>
              <w:pStyle w:val="TableText"/>
            </w:pPr>
            <w:r>
              <w:tab/>
              <w:t>@moodCode</w:t>
            </w:r>
          </w:p>
        </w:tc>
        <w:tc>
          <w:tcPr>
            <w:tcW w:w="720" w:type="dxa"/>
          </w:tcPr>
          <w:p w14:paraId="2FE30DB6" w14:textId="77777777" w:rsidR="004B3F04" w:rsidRDefault="004B3F04" w:rsidP="000659BE">
            <w:pPr>
              <w:pStyle w:val="TableText"/>
            </w:pPr>
            <w:r>
              <w:t>1..1</w:t>
            </w:r>
          </w:p>
        </w:tc>
        <w:tc>
          <w:tcPr>
            <w:tcW w:w="1152" w:type="dxa"/>
          </w:tcPr>
          <w:p w14:paraId="3491BF7B" w14:textId="77777777" w:rsidR="004B3F04" w:rsidRDefault="004B3F04" w:rsidP="000659BE">
            <w:pPr>
              <w:pStyle w:val="TableText"/>
            </w:pPr>
            <w:r>
              <w:t>SHALL</w:t>
            </w:r>
          </w:p>
        </w:tc>
        <w:tc>
          <w:tcPr>
            <w:tcW w:w="864" w:type="dxa"/>
          </w:tcPr>
          <w:p w14:paraId="566BACA5" w14:textId="77777777" w:rsidR="004B3F04" w:rsidRDefault="004B3F04" w:rsidP="000659BE">
            <w:pPr>
              <w:pStyle w:val="TableText"/>
            </w:pPr>
          </w:p>
        </w:tc>
        <w:tc>
          <w:tcPr>
            <w:tcW w:w="1104" w:type="dxa"/>
          </w:tcPr>
          <w:p w14:paraId="7BCB2369" w14:textId="77777777" w:rsidR="004B3F04" w:rsidRDefault="006C736C" w:rsidP="000659BE">
            <w:pPr>
              <w:pStyle w:val="TableText"/>
            </w:pPr>
            <w:hyperlink w:anchor="C_3335-29908">
              <w:r w:rsidR="004B3F04">
                <w:rPr>
                  <w:rStyle w:val="HyperlinkText9pt"/>
                </w:rPr>
                <w:t>3335-29908</w:t>
              </w:r>
            </w:hyperlink>
          </w:p>
        </w:tc>
        <w:tc>
          <w:tcPr>
            <w:tcW w:w="2975" w:type="dxa"/>
          </w:tcPr>
          <w:p w14:paraId="3B1A5B72" w14:textId="77777777" w:rsidR="004B3F04" w:rsidRDefault="004B3F04" w:rsidP="000659BE">
            <w:pPr>
              <w:pStyle w:val="TableText"/>
            </w:pPr>
            <w:r>
              <w:t>urn:oid:2.16.840.1.113883.5.1001 (HL7ActMood) = EVN</w:t>
            </w:r>
          </w:p>
        </w:tc>
      </w:tr>
      <w:tr w:rsidR="004B3F04" w14:paraId="00FB93C8" w14:textId="77777777" w:rsidTr="000659BE">
        <w:trPr>
          <w:jc w:val="center"/>
        </w:trPr>
        <w:tc>
          <w:tcPr>
            <w:tcW w:w="3345" w:type="dxa"/>
          </w:tcPr>
          <w:p w14:paraId="276ADFA2" w14:textId="77777777" w:rsidR="004B3F04" w:rsidRDefault="004B3F04" w:rsidP="000659BE">
            <w:pPr>
              <w:pStyle w:val="TableText"/>
            </w:pPr>
            <w:r>
              <w:tab/>
              <w:t>templateId</w:t>
            </w:r>
          </w:p>
        </w:tc>
        <w:tc>
          <w:tcPr>
            <w:tcW w:w="720" w:type="dxa"/>
          </w:tcPr>
          <w:p w14:paraId="4A1213CE" w14:textId="77777777" w:rsidR="004B3F04" w:rsidRDefault="004B3F04" w:rsidP="000659BE">
            <w:pPr>
              <w:pStyle w:val="TableText"/>
            </w:pPr>
            <w:r>
              <w:t>1..1</w:t>
            </w:r>
          </w:p>
        </w:tc>
        <w:tc>
          <w:tcPr>
            <w:tcW w:w="1152" w:type="dxa"/>
          </w:tcPr>
          <w:p w14:paraId="328EAA64" w14:textId="77777777" w:rsidR="004B3F04" w:rsidRDefault="004B3F04" w:rsidP="000659BE">
            <w:pPr>
              <w:pStyle w:val="TableText"/>
            </w:pPr>
            <w:r>
              <w:t>SHALL</w:t>
            </w:r>
          </w:p>
        </w:tc>
        <w:tc>
          <w:tcPr>
            <w:tcW w:w="864" w:type="dxa"/>
          </w:tcPr>
          <w:p w14:paraId="262B8F07" w14:textId="77777777" w:rsidR="004B3F04" w:rsidRDefault="004B3F04" w:rsidP="000659BE">
            <w:pPr>
              <w:pStyle w:val="TableText"/>
            </w:pPr>
          </w:p>
        </w:tc>
        <w:tc>
          <w:tcPr>
            <w:tcW w:w="1104" w:type="dxa"/>
          </w:tcPr>
          <w:p w14:paraId="701ACB11" w14:textId="77777777" w:rsidR="004B3F04" w:rsidRDefault="006C736C" w:rsidP="000659BE">
            <w:pPr>
              <w:pStyle w:val="TableText"/>
            </w:pPr>
            <w:hyperlink w:anchor="C_3335-29909">
              <w:r w:rsidR="004B3F04">
                <w:rPr>
                  <w:rStyle w:val="HyperlinkText9pt"/>
                </w:rPr>
                <w:t>3335-29909</w:t>
              </w:r>
            </w:hyperlink>
          </w:p>
        </w:tc>
        <w:tc>
          <w:tcPr>
            <w:tcW w:w="2975" w:type="dxa"/>
          </w:tcPr>
          <w:p w14:paraId="4EED4EF9" w14:textId="77777777" w:rsidR="004B3F04" w:rsidRDefault="004B3F04" w:rsidP="000659BE">
            <w:pPr>
              <w:pStyle w:val="TableText"/>
            </w:pPr>
          </w:p>
        </w:tc>
      </w:tr>
      <w:tr w:rsidR="004B3F04" w14:paraId="00C83933" w14:textId="77777777" w:rsidTr="000659BE">
        <w:trPr>
          <w:jc w:val="center"/>
        </w:trPr>
        <w:tc>
          <w:tcPr>
            <w:tcW w:w="3345" w:type="dxa"/>
          </w:tcPr>
          <w:p w14:paraId="4E6113A8" w14:textId="77777777" w:rsidR="004B3F04" w:rsidRDefault="004B3F04" w:rsidP="000659BE">
            <w:pPr>
              <w:pStyle w:val="TableText"/>
            </w:pPr>
            <w:r>
              <w:tab/>
            </w:r>
            <w:r>
              <w:tab/>
              <w:t>item</w:t>
            </w:r>
          </w:p>
        </w:tc>
        <w:tc>
          <w:tcPr>
            <w:tcW w:w="720" w:type="dxa"/>
          </w:tcPr>
          <w:p w14:paraId="7D3BF01E" w14:textId="77777777" w:rsidR="004B3F04" w:rsidRDefault="004B3F04" w:rsidP="000659BE">
            <w:pPr>
              <w:pStyle w:val="TableText"/>
            </w:pPr>
            <w:r>
              <w:t>1..1</w:t>
            </w:r>
          </w:p>
        </w:tc>
        <w:tc>
          <w:tcPr>
            <w:tcW w:w="1152" w:type="dxa"/>
          </w:tcPr>
          <w:p w14:paraId="7F779D44" w14:textId="77777777" w:rsidR="004B3F04" w:rsidRDefault="004B3F04" w:rsidP="000659BE">
            <w:pPr>
              <w:pStyle w:val="TableText"/>
            </w:pPr>
            <w:r>
              <w:t>SHALL</w:t>
            </w:r>
          </w:p>
        </w:tc>
        <w:tc>
          <w:tcPr>
            <w:tcW w:w="864" w:type="dxa"/>
          </w:tcPr>
          <w:p w14:paraId="2AD928F9" w14:textId="77777777" w:rsidR="004B3F04" w:rsidRDefault="004B3F04" w:rsidP="000659BE">
            <w:pPr>
              <w:pStyle w:val="TableText"/>
            </w:pPr>
          </w:p>
        </w:tc>
        <w:tc>
          <w:tcPr>
            <w:tcW w:w="1104" w:type="dxa"/>
          </w:tcPr>
          <w:p w14:paraId="6805A841" w14:textId="77777777" w:rsidR="004B3F04" w:rsidRDefault="006C736C" w:rsidP="000659BE">
            <w:pPr>
              <w:pStyle w:val="TableText"/>
            </w:pPr>
            <w:hyperlink w:anchor="C_3335-29910">
              <w:r w:rsidR="004B3F04">
                <w:rPr>
                  <w:rStyle w:val="HyperlinkText9pt"/>
                </w:rPr>
                <w:t>3335-29910</w:t>
              </w:r>
            </w:hyperlink>
          </w:p>
        </w:tc>
        <w:tc>
          <w:tcPr>
            <w:tcW w:w="2975" w:type="dxa"/>
          </w:tcPr>
          <w:p w14:paraId="3C14B09D" w14:textId="77777777" w:rsidR="004B3F04" w:rsidRDefault="004B3F04" w:rsidP="000659BE">
            <w:pPr>
              <w:pStyle w:val="TableText"/>
            </w:pPr>
          </w:p>
        </w:tc>
      </w:tr>
      <w:tr w:rsidR="004B3F04" w14:paraId="0D583137" w14:textId="77777777" w:rsidTr="000659BE">
        <w:trPr>
          <w:jc w:val="center"/>
        </w:trPr>
        <w:tc>
          <w:tcPr>
            <w:tcW w:w="3345" w:type="dxa"/>
          </w:tcPr>
          <w:p w14:paraId="1C471BEB" w14:textId="77777777" w:rsidR="004B3F04" w:rsidRDefault="004B3F04" w:rsidP="000659BE">
            <w:pPr>
              <w:pStyle w:val="TableText"/>
            </w:pPr>
            <w:r>
              <w:tab/>
            </w:r>
            <w:r>
              <w:tab/>
            </w:r>
            <w:r>
              <w:tab/>
              <w:t>@root</w:t>
            </w:r>
          </w:p>
        </w:tc>
        <w:tc>
          <w:tcPr>
            <w:tcW w:w="720" w:type="dxa"/>
          </w:tcPr>
          <w:p w14:paraId="6F06B74C" w14:textId="77777777" w:rsidR="004B3F04" w:rsidRDefault="004B3F04" w:rsidP="000659BE">
            <w:pPr>
              <w:pStyle w:val="TableText"/>
            </w:pPr>
            <w:r>
              <w:t>1..1</w:t>
            </w:r>
          </w:p>
        </w:tc>
        <w:tc>
          <w:tcPr>
            <w:tcW w:w="1152" w:type="dxa"/>
          </w:tcPr>
          <w:p w14:paraId="6FB2DB66" w14:textId="77777777" w:rsidR="004B3F04" w:rsidRDefault="004B3F04" w:rsidP="000659BE">
            <w:pPr>
              <w:pStyle w:val="TableText"/>
            </w:pPr>
            <w:r>
              <w:t>SHALL</w:t>
            </w:r>
          </w:p>
        </w:tc>
        <w:tc>
          <w:tcPr>
            <w:tcW w:w="864" w:type="dxa"/>
          </w:tcPr>
          <w:p w14:paraId="3B97D928" w14:textId="77777777" w:rsidR="004B3F04" w:rsidRDefault="004B3F04" w:rsidP="000659BE">
            <w:pPr>
              <w:pStyle w:val="TableText"/>
            </w:pPr>
          </w:p>
        </w:tc>
        <w:tc>
          <w:tcPr>
            <w:tcW w:w="1104" w:type="dxa"/>
          </w:tcPr>
          <w:p w14:paraId="4B72AC2C" w14:textId="77777777" w:rsidR="004B3F04" w:rsidRDefault="006C736C" w:rsidP="000659BE">
            <w:pPr>
              <w:pStyle w:val="TableText"/>
            </w:pPr>
            <w:hyperlink w:anchor="C_3335-29911">
              <w:r w:rsidR="004B3F04">
                <w:rPr>
                  <w:rStyle w:val="HyperlinkText9pt"/>
                </w:rPr>
                <w:t>3335-29911</w:t>
              </w:r>
            </w:hyperlink>
          </w:p>
        </w:tc>
        <w:tc>
          <w:tcPr>
            <w:tcW w:w="2975" w:type="dxa"/>
          </w:tcPr>
          <w:p w14:paraId="0943E942" w14:textId="77777777" w:rsidR="004B3F04" w:rsidRDefault="004B3F04" w:rsidP="000659BE">
            <w:pPr>
              <w:pStyle w:val="TableText"/>
            </w:pPr>
            <w:r>
              <w:t>2.16.840.1.113883.10.20.28.4.89</w:t>
            </w:r>
          </w:p>
        </w:tc>
      </w:tr>
      <w:tr w:rsidR="004B3F04" w14:paraId="7FA59C74" w14:textId="77777777" w:rsidTr="000659BE">
        <w:trPr>
          <w:jc w:val="center"/>
        </w:trPr>
        <w:tc>
          <w:tcPr>
            <w:tcW w:w="3345" w:type="dxa"/>
          </w:tcPr>
          <w:p w14:paraId="0B64D337" w14:textId="77777777" w:rsidR="004B3F04" w:rsidRDefault="004B3F04" w:rsidP="000659BE">
            <w:pPr>
              <w:pStyle w:val="TableText"/>
            </w:pPr>
            <w:r>
              <w:tab/>
            </w:r>
            <w:r>
              <w:tab/>
            </w:r>
            <w:r>
              <w:tab/>
              <w:t>@extension</w:t>
            </w:r>
          </w:p>
        </w:tc>
        <w:tc>
          <w:tcPr>
            <w:tcW w:w="720" w:type="dxa"/>
          </w:tcPr>
          <w:p w14:paraId="36079C5A" w14:textId="77777777" w:rsidR="004B3F04" w:rsidRDefault="004B3F04" w:rsidP="000659BE">
            <w:pPr>
              <w:pStyle w:val="TableText"/>
            </w:pPr>
            <w:r>
              <w:t>1..1</w:t>
            </w:r>
          </w:p>
        </w:tc>
        <w:tc>
          <w:tcPr>
            <w:tcW w:w="1152" w:type="dxa"/>
          </w:tcPr>
          <w:p w14:paraId="5D060B73" w14:textId="77777777" w:rsidR="004B3F04" w:rsidRDefault="004B3F04" w:rsidP="000659BE">
            <w:pPr>
              <w:pStyle w:val="TableText"/>
            </w:pPr>
            <w:r>
              <w:t>SHALL</w:t>
            </w:r>
          </w:p>
        </w:tc>
        <w:tc>
          <w:tcPr>
            <w:tcW w:w="864" w:type="dxa"/>
          </w:tcPr>
          <w:p w14:paraId="4BF2240D" w14:textId="77777777" w:rsidR="004B3F04" w:rsidRDefault="004B3F04" w:rsidP="000659BE">
            <w:pPr>
              <w:pStyle w:val="TableText"/>
            </w:pPr>
          </w:p>
        </w:tc>
        <w:tc>
          <w:tcPr>
            <w:tcW w:w="1104" w:type="dxa"/>
          </w:tcPr>
          <w:p w14:paraId="235DE86E" w14:textId="77777777" w:rsidR="004B3F04" w:rsidRDefault="006C736C" w:rsidP="000659BE">
            <w:pPr>
              <w:pStyle w:val="TableText"/>
            </w:pPr>
            <w:hyperlink w:anchor="C_3335-33648">
              <w:r w:rsidR="004B3F04">
                <w:rPr>
                  <w:rStyle w:val="HyperlinkText9pt"/>
                </w:rPr>
                <w:t>3335-33648</w:t>
              </w:r>
            </w:hyperlink>
          </w:p>
        </w:tc>
        <w:tc>
          <w:tcPr>
            <w:tcW w:w="2975" w:type="dxa"/>
          </w:tcPr>
          <w:p w14:paraId="64AA9867" w14:textId="77777777" w:rsidR="004B3F04" w:rsidRDefault="004B3F04" w:rsidP="000659BE">
            <w:pPr>
              <w:pStyle w:val="TableText"/>
            </w:pPr>
            <w:r>
              <w:t>2017-05-01</w:t>
            </w:r>
          </w:p>
        </w:tc>
      </w:tr>
      <w:tr w:rsidR="004B3F04" w14:paraId="3E4E05B4" w14:textId="77777777" w:rsidTr="000659BE">
        <w:trPr>
          <w:jc w:val="center"/>
        </w:trPr>
        <w:tc>
          <w:tcPr>
            <w:tcW w:w="3345" w:type="dxa"/>
          </w:tcPr>
          <w:p w14:paraId="0F7003B5" w14:textId="77777777" w:rsidR="004B3F04" w:rsidRDefault="004B3F04" w:rsidP="000659BE">
            <w:pPr>
              <w:pStyle w:val="TableText"/>
            </w:pPr>
            <w:r>
              <w:tab/>
              <w:t>code</w:t>
            </w:r>
          </w:p>
        </w:tc>
        <w:tc>
          <w:tcPr>
            <w:tcW w:w="720" w:type="dxa"/>
          </w:tcPr>
          <w:p w14:paraId="574AEA14" w14:textId="77777777" w:rsidR="004B3F04" w:rsidRDefault="004B3F04" w:rsidP="000659BE">
            <w:pPr>
              <w:pStyle w:val="TableText"/>
            </w:pPr>
            <w:r>
              <w:t>1..1</w:t>
            </w:r>
          </w:p>
        </w:tc>
        <w:tc>
          <w:tcPr>
            <w:tcW w:w="1152" w:type="dxa"/>
          </w:tcPr>
          <w:p w14:paraId="7002EB5D" w14:textId="77777777" w:rsidR="004B3F04" w:rsidRDefault="004B3F04" w:rsidP="000659BE">
            <w:pPr>
              <w:pStyle w:val="TableText"/>
            </w:pPr>
            <w:r>
              <w:t>SHALL</w:t>
            </w:r>
          </w:p>
        </w:tc>
        <w:tc>
          <w:tcPr>
            <w:tcW w:w="864" w:type="dxa"/>
          </w:tcPr>
          <w:p w14:paraId="3B0C306B" w14:textId="77777777" w:rsidR="004B3F04" w:rsidRDefault="004B3F04" w:rsidP="000659BE">
            <w:pPr>
              <w:pStyle w:val="TableText"/>
            </w:pPr>
          </w:p>
        </w:tc>
        <w:tc>
          <w:tcPr>
            <w:tcW w:w="1104" w:type="dxa"/>
          </w:tcPr>
          <w:p w14:paraId="5DAA466C" w14:textId="77777777" w:rsidR="004B3F04" w:rsidRDefault="006C736C" w:rsidP="000659BE">
            <w:pPr>
              <w:pStyle w:val="TableText"/>
            </w:pPr>
            <w:hyperlink w:anchor="C_3335-29913">
              <w:r w:rsidR="004B3F04">
                <w:rPr>
                  <w:rStyle w:val="HyperlinkText9pt"/>
                </w:rPr>
                <w:t>3335-29913</w:t>
              </w:r>
            </w:hyperlink>
          </w:p>
        </w:tc>
        <w:tc>
          <w:tcPr>
            <w:tcW w:w="2975" w:type="dxa"/>
          </w:tcPr>
          <w:p w14:paraId="685C76FF" w14:textId="77777777" w:rsidR="004B3F04" w:rsidRDefault="004B3F04" w:rsidP="000659BE">
            <w:pPr>
              <w:pStyle w:val="TableText"/>
            </w:pPr>
          </w:p>
        </w:tc>
      </w:tr>
      <w:tr w:rsidR="004B3F04" w14:paraId="2EE7C994" w14:textId="77777777" w:rsidTr="000659BE">
        <w:trPr>
          <w:jc w:val="center"/>
        </w:trPr>
        <w:tc>
          <w:tcPr>
            <w:tcW w:w="3345" w:type="dxa"/>
          </w:tcPr>
          <w:p w14:paraId="523DA7E6" w14:textId="77777777" w:rsidR="004B3F04" w:rsidRDefault="004B3F04" w:rsidP="000659BE">
            <w:pPr>
              <w:pStyle w:val="TableText"/>
            </w:pPr>
            <w:r>
              <w:tab/>
            </w:r>
            <w:r>
              <w:tab/>
              <w:t>@code</w:t>
            </w:r>
          </w:p>
        </w:tc>
        <w:tc>
          <w:tcPr>
            <w:tcW w:w="720" w:type="dxa"/>
          </w:tcPr>
          <w:p w14:paraId="225F16C5" w14:textId="77777777" w:rsidR="004B3F04" w:rsidRDefault="004B3F04" w:rsidP="000659BE">
            <w:pPr>
              <w:pStyle w:val="TableText"/>
            </w:pPr>
            <w:r>
              <w:t>1..1</w:t>
            </w:r>
          </w:p>
        </w:tc>
        <w:tc>
          <w:tcPr>
            <w:tcW w:w="1152" w:type="dxa"/>
          </w:tcPr>
          <w:p w14:paraId="34F952D7" w14:textId="77777777" w:rsidR="004B3F04" w:rsidRDefault="004B3F04" w:rsidP="000659BE">
            <w:pPr>
              <w:pStyle w:val="TableText"/>
            </w:pPr>
            <w:r>
              <w:t>SHALL</w:t>
            </w:r>
          </w:p>
        </w:tc>
        <w:tc>
          <w:tcPr>
            <w:tcW w:w="864" w:type="dxa"/>
          </w:tcPr>
          <w:p w14:paraId="5BEBE2B0" w14:textId="77777777" w:rsidR="004B3F04" w:rsidRDefault="004B3F04" w:rsidP="000659BE">
            <w:pPr>
              <w:pStyle w:val="TableText"/>
            </w:pPr>
          </w:p>
        </w:tc>
        <w:tc>
          <w:tcPr>
            <w:tcW w:w="1104" w:type="dxa"/>
          </w:tcPr>
          <w:p w14:paraId="036458F3" w14:textId="77777777" w:rsidR="004B3F04" w:rsidRDefault="006C736C" w:rsidP="000659BE">
            <w:pPr>
              <w:pStyle w:val="TableText"/>
            </w:pPr>
            <w:hyperlink w:anchor="C_3335-29914">
              <w:r w:rsidR="004B3F04">
                <w:rPr>
                  <w:rStyle w:val="HyperlinkText9pt"/>
                </w:rPr>
                <w:t>3335-29914</w:t>
              </w:r>
            </w:hyperlink>
          </w:p>
        </w:tc>
        <w:tc>
          <w:tcPr>
            <w:tcW w:w="2975" w:type="dxa"/>
          </w:tcPr>
          <w:p w14:paraId="3BB5220B" w14:textId="77777777" w:rsidR="004B3F04" w:rsidRDefault="004B3F04" w:rsidP="000659BE">
            <w:pPr>
              <w:pStyle w:val="TableText"/>
            </w:pPr>
            <w:r>
              <w:t>34896006</w:t>
            </w:r>
          </w:p>
        </w:tc>
      </w:tr>
      <w:tr w:rsidR="004B3F04" w14:paraId="4FE481A5" w14:textId="77777777" w:rsidTr="000659BE">
        <w:trPr>
          <w:jc w:val="center"/>
        </w:trPr>
        <w:tc>
          <w:tcPr>
            <w:tcW w:w="3345" w:type="dxa"/>
          </w:tcPr>
          <w:p w14:paraId="0D2CF47B" w14:textId="77777777" w:rsidR="004B3F04" w:rsidRDefault="004B3F04" w:rsidP="000659BE">
            <w:pPr>
              <w:pStyle w:val="TableText"/>
            </w:pPr>
            <w:r>
              <w:tab/>
            </w:r>
            <w:r>
              <w:tab/>
              <w:t>@codeSystem</w:t>
            </w:r>
          </w:p>
        </w:tc>
        <w:tc>
          <w:tcPr>
            <w:tcW w:w="720" w:type="dxa"/>
          </w:tcPr>
          <w:p w14:paraId="10ABD1A0" w14:textId="77777777" w:rsidR="004B3F04" w:rsidRDefault="004B3F04" w:rsidP="000659BE">
            <w:pPr>
              <w:pStyle w:val="TableText"/>
            </w:pPr>
            <w:r>
              <w:t>1..1</w:t>
            </w:r>
          </w:p>
        </w:tc>
        <w:tc>
          <w:tcPr>
            <w:tcW w:w="1152" w:type="dxa"/>
          </w:tcPr>
          <w:p w14:paraId="2A95B0C8" w14:textId="77777777" w:rsidR="004B3F04" w:rsidRDefault="004B3F04" w:rsidP="000659BE">
            <w:pPr>
              <w:pStyle w:val="TableText"/>
            </w:pPr>
            <w:r>
              <w:t>SHALL</w:t>
            </w:r>
          </w:p>
        </w:tc>
        <w:tc>
          <w:tcPr>
            <w:tcW w:w="864" w:type="dxa"/>
          </w:tcPr>
          <w:p w14:paraId="4BABB156" w14:textId="77777777" w:rsidR="004B3F04" w:rsidRDefault="004B3F04" w:rsidP="000659BE">
            <w:pPr>
              <w:pStyle w:val="TableText"/>
            </w:pPr>
          </w:p>
        </w:tc>
        <w:tc>
          <w:tcPr>
            <w:tcW w:w="1104" w:type="dxa"/>
          </w:tcPr>
          <w:p w14:paraId="14BF116D" w14:textId="77777777" w:rsidR="004B3F04" w:rsidRDefault="006C736C" w:rsidP="000659BE">
            <w:pPr>
              <w:pStyle w:val="TableText"/>
            </w:pPr>
            <w:hyperlink w:anchor="C_3335-29915">
              <w:r w:rsidR="004B3F04">
                <w:rPr>
                  <w:rStyle w:val="HyperlinkText9pt"/>
                </w:rPr>
                <w:t>3335-29915</w:t>
              </w:r>
            </w:hyperlink>
          </w:p>
        </w:tc>
        <w:tc>
          <w:tcPr>
            <w:tcW w:w="2975" w:type="dxa"/>
          </w:tcPr>
          <w:p w14:paraId="010C4CA2" w14:textId="77777777" w:rsidR="004B3F04" w:rsidRDefault="004B3F04" w:rsidP="000659BE">
            <w:pPr>
              <w:pStyle w:val="TableText"/>
            </w:pPr>
            <w:r>
              <w:t>urn:oid:2.16.840.1.113883.6.96 (SNOMED CT) = 2.16.840.1.113883.6.96</w:t>
            </w:r>
          </w:p>
        </w:tc>
      </w:tr>
      <w:tr w:rsidR="004B3F04" w14:paraId="684BFC34" w14:textId="77777777" w:rsidTr="000659BE">
        <w:trPr>
          <w:jc w:val="center"/>
        </w:trPr>
        <w:tc>
          <w:tcPr>
            <w:tcW w:w="3345" w:type="dxa"/>
          </w:tcPr>
          <w:p w14:paraId="0C4E89E3" w14:textId="77777777" w:rsidR="004B3F04" w:rsidRDefault="004B3F04" w:rsidP="000659BE">
            <w:pPr>
              <w:pStyle w:val="TableText"/>
            </w:pPr>
            <w:r>
              <w:tab/>
              <w:t>effectiveTime</w:t>
            </w:r>
          </w:p>
        </w:tc>
        <w:tc>
          <w:tcPr>
            <w:tcW w:w="720" w:type="dxa"/>
          </w:tcPr>
          <w:p w14:paraId="3C0C7A78" w14:textId="77777777" w:rsidR="004B3F04" w:rsidRDefault="004B3F04" w:rsidP="000659BE">
            <w:pPr>
              <w:pStyle w:val="TableText"/>
            </w:pPr>
            <w:r>
              <w:t>0..1</w:t>
            </w:r>
          </w:p>
        </w:tc>
        <w:tc>
          <w:tcPr>
            <w:tcW w:w="1152" w:type="dxa"/>
          </w:tcPr>
          <w:p w14:paraId="45C31F7E" w14:textId="77777777" w:rsidR="004B3F04" w:rsidRDefault="004B3F04" w:rsidP="000659BE">
            <w:pPr>
              <w:pStyle w:val="TableText"/>
            </w:pPr>
            <w:r>
              <w:t>MAY</w:t>
            </w:r>
          </w:p>
        </w:tc>
        <w:tc>
          <w:tcPr>
            <w:tcW w:w="864" w:type="dxa"/>
          </w:tcPr>
          <w:p w14:paraId="699BECB4" w14:textId="77777777" w:rsidR="004B3F04" w:rsidRDefault="004B3F04" w:rsidP="000659BE">
            <w:pPr>
              <w:pStyle w:val="TableText"/>
            </w:pPr>
            <w:r>
              <w:t>IVL_TS</w:t>
            </w:r>
          </w:p>
        </w:tc>
        <w:tc>
          <w:tcPr>
            <w:tcW w:w="1104" w:type="dxa"/>
          </w:tcPr>
          <w:p w14:paraId="1DD49D9E" w14:textId="77777777" w:rsidR="004B3F04" w:rsidRDefault="006C736C" w:rsidP="000659BE">
            <w:pPr>
              <w:pStyle w:val="TableText"/>
            </w:pPr>
            <w:hyperlink w:anchor="C_3335-29916">
              <w:r w:rsidR="004B3F04">
                <w:rPr>
                  <w:rStyle w:val="HyperlinkText9pt"/>
                </w:rPr>
                <w:t>3335-29916</w:t>
              </w:r>
            </w:hyperlink>
          </w:p>
        </w:tc>
        <w:tc>
          <w:tcPr>
            <w:tcW w:w="2975" w:type="dxa"/>
          </w:tcPr>
          <w:p w14:paraId="00AF8347" w14:textId="77777777" w:rsidR="004B3F04" w:rsidRDefault="004B3F04" w:rsidP="000659BE">
            <w:pPr>
              <w:pStyle w:val="TableText"/>
            </w:pPr>
          </w:p>
        </w:tc>
      </w:tr>
      <w:tr w:rsidR="004B3F04" w14:paraId="54B68452" w14:textId="77777777" w:rsidTr="000659BE">
        <w:trPr>
          <w:jc w:val="center"/>
        </w:trPr>
        <w:tc>
          <w:tcPr>
            <w:tcW w:w="3345" w:type="dxa"/>
          </w:tcPr>
          <w:p w14:paraId="461746AF" w14:textId="77777777" w:rsidR="004B3F04" w:rsidRDefault="004B3F04" w:rsidP="000659BE">
            <w:pPr>
              <w:pStyle w:val="TableText"/>
            </w:pPr>
            <w:r>
              <w:tab/>
            </w:r>
            <w:r>
              <w:tab/>
              <w:t>low</w:t>
            </w:r>
          </w:p>
        </w:tc>
        <w:tc>
          <w:tcPr>
            <w:tcW w:w="720" w:type="dxa"/>
          </w:tcPr>
          <w:p w14:paraId="05FF8D2E" w14:textId="77777777" w:rsidR="004B3F04" w:rsidRDefault="004B3F04" w:rsidP="000659BE">
            <w:pPr>
              <w:pStyle w:val="TableText"/>
            </w:pPr>
            <w:r>
              <w:t>0..1</w:t>
            </w:r>
          </w:p>
        </w:tc>
        <w:tc>
          <w:tcPr>
            <w:tcW w:w="1152" w:type="dxa"/>
          </w:tcPr>
          <w:p w14:paraId="37D7DCE0" w14:textId="77777777" w:rsidR="004B3F04" w:rsidRDefault="004B3F04" w:rsidP="000659BE">
            <w:pPr>
              <w:pStyle w:val="TableText"/>
            </w:pPr>
            <w:r>
              <w:t>MAY</w:t>
            </w:r>
          </w:p>
        </w:tc>
        <w:tc>
          <w:tcPr>
            <w:tcW w:w="864" w:type="dxa"/>
          </w:tcPr>
          <w:p w14:paraId="6F415BEF" w14:textId="77777777" w:rsidR="004B3F04" w:rsidRDefault="004B3F04" w:rsidP="000659BE">
            <w:pPr>
              <w:pStyle w:val="TableText"/>
            </w:pPr>
          </w:p>
        </w:tc>
        <w:tc>
          <w:tcPr>
            <w:tcW w:w="1104" w:type="dxa"/>
          </w:tcPr>
          <w:p w14:paraId="3970C281" w14:textId="77777777" w:rsidR="004B3F04" w:rsidRDefault="006C736C" w:rsidP="000659BE">
            <w:pPr>
              <w:pStyle w:val="TableText"/>
            </w:pPr>
            <w:hyperlink w:anchor="C_3335-29917">
              <w:r w:rsidR="004B3F04">
                <w:rPr>
                  <w:rStyle w:val="HyperlinkText9pt"/>
                </w:rPr>
                <w:t>3335-29917</w:t>
              </w:r>
            </w:hyperlink>
          </w:p>
        </w:tc>
        <w:tc>
          <w:tcPr>
            <w:tcW w:w="2975" w:type="dxa"/>
          </w:tcPr>
          <w:p w14:paraId="35E2B13F" w14:textId="77777777" w:rsidR="004B3F04" w:rsidRDefault="004B3F04" w:rsidP="000659BE">
            <w:pPr>
              <w:pStyle w:val="TableText"/>
            </w:pPr>
          </w:p>
        </w:tc>
      </w:tr>
    </w:tbl>
    <w:p w14:paraId="78FF0DBC" w14:textId="77777777" w:rsidR="004B3F04" w:rsidRDefault="004B3F04" w:rsidP="004B3F04">
      <w:pPr>
        <w:pStyle w:val="BodyText"/>
      </w:pPr>
    </w:p>
    <w:p w14:paraId="6BBEDE3B" w14:textId="77777777" w:rsidR="004B3F04" w:rsidRDefault="004B3F04" w:rsidP="007E63CC">
      <w:pPr>
        <w:numPr>
          <w:ilvl w:val="0"/>
          <w:numId w:val="39"/>
        </w:numPr>
      </w:pPr>
      <w:r>
        <w:rPr>
          <w:rStyle w:val="keyword"/>
        </w:rPr>
        <w:t>SHALL</w:t>
      </w:r>
      <w:r>
        <w:t xml:space="preserve"> contain exactly one [1..1] </w:t>
      </w:r>
      <w:r>
        <w:rPr>
          <w:rStyle w:val="XMLnameBold"/>
        </w:rPr>
        <w:t>@classCode</w:t>
      </w:r>
      <w:r>
        <w:t>=</w:t>
      </w:r>
      <w:r>
        <w:rPr>
          <w:rStyle w:val="XMLname"/>
        </w:rPr>
        <w:t>"PROC"</w:t>
      </w:r>
      <w:bookmarkStart w:id="2060" w:name="C_3335-29907"/>
      <w:r>
        <w:t xml:space="preserve"> (CONF:3335-29907)</w:t>
      </w:r>
      <w:bookmarkEnd w:id="2060"/>
      <w:r>
        <w:t>.</w:t>
      </w:r>
    </w:p>
    <w:p w14:paraId="14605DDF" w14:textId="77777777" w:rsidR="004B3F04" w:rsidRDefault="004B3F04" w:rsidP="007E63CC">
      <w:pPr>
        <w:numPr>
          <w:ilvl w:val="0"/>
          <w:numId w:val="39"/>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061" w:name="C_3335-29908"/>
      <w:r>
        <w:t xml:space="preserve"> (CONF:3335-29908)</w:t>
      </w:r>
      <w:bookmarkEnd w:id="2061"/>
      <w:r>
        <w:t>.</w:t>
      </w:r>
    </w:p>
    <w:p w14:paraId="4FFDDECC" w14:textId="77777777" w:rsidR="004B3F04" w:rsidRDefault="004B3F04" w:rsidP="007E63CC">
      <w:pPr>
        <w:numPr>
          <w:ilvl w:val="0"/>
          <w:numId w:val="39"/>
        </w:numPr>
      </w:pPr>
      <w:r>
        <w:rPr>
          <w:rStyle w:val="keyword"/>
        </w:rPr>
        <w:t>SHALL</w:t>
      </w:r>
      <w:r>
        <w:t xml:space="preserve"> contain exactly one [1..1] </w:t>
      </w:r>
      <w:r>
        <w:rPr>
          <w:rStyle w:val="XMLnameBold"/>
        </w:rPr>
        <w:t>templateId</w:t>
      </w:r>
      <w:bookmarkStart w:id="2062" w:name="C_3335-29909"/>
      <w:r>
        <w:t xml:space="preserve"> (CONF:3335-29909)</w:t>
      </w:r>
      <w:bookmarkEnd w:id="2062"/>
      <w:r>
        <w:t>.</w:t>
      </w:r>
    </w:p>
    <w:p w14:paraId="59590715" w14:textId="77777777" w:rsidR="004B3F04" w:rsidRDefault="004B3F04" w:rsidP="007E63CC">
      <w:pPr>
        <w:numPr>
          <w:ilvl w:val="1"/>
          <w:numId w:val="39"/>
        </w:numPr>
      </w:pPr>
      <w:r>
        <w:t xml:space="preserve">This templateId </w:t>
      </w:r>
      <w:r>
        <w:rPr>
          <w:rStyle w:val="keyword"/>
        </w:rPr>
        <w:t>SHALL</w:t>
      </w:r>
      <w:r>
        <w:t xml:space="preserve"> contain exactly one [1..1] </w:t>
      </w:r>
      <w:r>
        <w:rPr>
          <w:rStyle w:val="XMLnameBold"/>
        </w:rPr>
        <w:t>item</w:t>
      </w:r>
      <w:bookmarkStart w:id="2063" w:name="C_3335-29910"/>
      <w:r>
        <w:t xml:space="preserve"> (CONF:3335-29910)</w:t>
      </w:r>
      <w:bookmarkEnd w:id="2063"/>
      <w:r>
        <w:t xml:space="preserve"> such that it</w:t>
      </w:r>
    </w:p>
    <w:p w14:paraId="47719BB4" w14:textId="77777777" w:rsidR="004B3F04" w:rsidRDefault="004B3F04" w:rsidP="007E63CC">
      <w:pPr>
        <w:numPr>
          <w:ilvl w:val="2"/>
          <w:numId w:val="39"/>
        </w:numPr>
      </w:pPr>
      <w:r>
        <w:rPr>
          <w:rStyle w:val="keyword"/>
        </w:rPr>
        <w:t>SHALL</w:t>
      </w:r>
      <w:r>
        <w:t xml:space="preserve"> contain exactly one [1..1] </w:t>
      </w:r>
      <w:r>
        <w:rPr>
          <w:rStyle w:val="XMLnameBold"/>
        </w:rPr>
        <w:t>@root</w:t>
      </w:r>
      <w:r>
        <w:t>=</w:t>
      </w:r>
      <w:r>
        <w:rPr>
          <w:rStyle w:val="XMLname"/>
        </w:rPr>
        <w:t>"2.16.840.1.113883.10.20.28.4.89"</w:t>
      </w:r>
      <w:bookmarkStart w:id="2064" w:name="C_3335-29911"/>
      <w:r>
        <w:t xml:space="preserve"> (CONF:3335-29911)</w:t>
      </w:r>
      <w:bookmarkEnd w:id="2064"/>
      <w:r>
        <w:t>.</w:t>
      </w:r>
    </w:p>
    <w:p w14:paraId="6C6F1185" w14:textId="77777777" w:rsidR="004B3F04" w:rsidRDefault="004B3F04" w:rsidP="007E63CC">
      <w:pPr>
        <w:numPr>
          <w:ilvl w:val="2"/>
          <w:numId w:val="39"/>
        </w:numPr>
      </w:pPr>
      <w:r>
        <w:rPr>
          <w:rStyle w:val="keyword"/>
        </w:rPr>
        <w:t>SHALL</w:t>
      </w:r>
      <w:r>
        <w:t xml:space="preserve"> contain exactly one [1..1] </w:t>
      </w:r>
      <w:r>
        <w:rPr>
          <w:rStyle w:val="XMLnameBold"/>
        </w:rPr>
        <w:t>@extension</w:t>
      </w:r>
      <w:r>
        <w:t>=</w:t>
      </w:r>
      <w:r>
        <w:rPr>
          <w:rStyle w:val="XMLname"/>
        </w:rPr>
        <w:t>"2017-05-01"</w:t>
      </w:r>
      <w:bookmarkStart w:id="2065" w:name="C_3335-33648"/>
      <w:r>
        <w:t xml:space="preserve"> (CONF:3335-33648)</w:t>
      </w:r>
      <w:bookmarkEnd w:id="2065"/>
      <w:r>
        <w:t>.</w:t>
      </w:r>
    </w:p>
    <w:p w14:paraId="7BFFFFF1" w14:textId="77777777" w:rsidR="004B3F04" w:rsidRDefault="004B3F04" w:rsidP="007E63CC">
      <w:pPr>
        <w:numPr>
          <w:ilvl w:val="0"/>
          <w:numId w:val="39"/>
        </w:numPr>
      </w:pPr>
      <w:r>
        <w:rPr>
          <w:rStyle w:val="keyword"/>
        </w:rPr>
        <w:t>SHALL</w:t>
      </w:r>
      <w:r>
        <w:t xml:space="preserve"> contain exactly one [1..1] </w:t>
      </w:r>
      <w:r>
        <w:rPr>
          <w:rStyle w:val="XMLnameBold"/>
        </w:rPr>
        <w:t>code</w:t>
      </w:r>
      <w:bookmarkStart w:id="2066" w:name="C_3335-29913"/>
      <w:r>
        <w:t xml:space="preserve"> (CONF:3335-29913)</w:t>
      </w:r>
      <w:bookmarkEnd w:id="2066"/>
      <w:r>
        <w:t>.</w:t>
      </w:r>
    </w:p>
    <w:p w14:paraId="270ABEA8"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w:t>
      </w:r>
      <w:r>
        <w:t>=</w:t>
      </w:r>
      <w:r>
        <w:rPr>
          <w:rStyle w:val="XMLname"/>
        </w:rPr>
        <w:t>"34896006"</w:t>
      </w:r>
      <w:r>
        <w:t xml:space="preserve"> Incision</w:t>
      </w:r>
      <w:bookmarkStart w:id="2067" w:name="C_3335-29914"/>
      <w:r>
        <w:t xml:space="preserve"> (CONF:3335-29914)</w:t>
      </w:r>
      <w:bookmarkEnd w:id="2067"/>
      <w:r>
        <w:t>.</w:t>
      </w:r>
    </w:p>
    <w:p w14:paraId="6241017B" w14:textId="77777777" w:rsidR="004B3F04" w:rsidRDefault="004B3F04" w:rsidP="007E63CC">
      <w:pPr>
        <w:numPr>
          <w:ilvl w:val="1"/>
          <w:numId w:val="39"/>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068" w:name="C_3335-29915"/>
      <w:r>
        <w:t xml:space="preserve"> (CONF:3335-29915)</w:t>
      </w:r>
      <w:bookmarkEnd w:id="2068"/>
      <w:r>
        <w:t>.</w:t>
      </w:r>
    </w:p>
    <w:p w14:paraId="72E2AC57" w14:textId="77777777" w:rsidR="004B3F04" w:rsidRDefault="004B3F04" w:rsidP="007E63CC">
      <w:pPr>
        <w:numPr>
          <w:ilvl w:val="0"/>
          <w:numId w:val="39"/>
        </w:numPr>
      </w:pPr>
      <w:r>
        <w:rPr>
          <w:rStyle w:val="keyword"/>
        </w:rPr>
        <w:t>MAY</w:t>
      </w:r>
      <w:r>
        <w:t xml:space="preserve"> contain zero or one [0..1] </w:t>
      </w:r>
      <w:r>
        <w:rPr>
          <w:rStyle w:val="XMLnameBold"/>
        </w:rPr>
        <w:t>effectiveTime</w:t>
      </w:r>
      <w:bookmarkStart w:id="2069" w:name="C_3335-29916"/>
      <w:r>
        <w:t xml:space="preserve"> (CONF:3335-29916)</w:t>
      </w:r>
      <w:bookmarkEnd w:id="2069"/>
      <w:r>
        <w:t xml:space="preserve"> such that it</w:t>
      </w:r>
    </w:p>
    <w:p w14:paraId="7CFA6B94" w14:textId="77777777" w:rsidR="004B3F04" w:rsidRDefault="004B3F04" w:rsidP="007E63CC">
      <w:pPr>
        <w:numPr>
          <w:ilvl w:val="1"/>
          <w:numId w:val="39"/>
        </w:numPr>
      </w:pPr>
      <w:r>
        <w:rPr>
          <w:rStyle w:val="keyword"/>
        </w:rPr>
        <w:lastRenderedPageBreak/>
        <w:t>MAY</w:t>
      </w:r>
      <w:r>
        <w:t xml:space="preserve"> contain zero or one [0..1] </w:t>
      </w:r>
      <w:r>
        <w:rPr>
          <w:rStyle w:val="XMLnameBold"/>
        </w:rPr>
        <w:t>low</w:t>
      </w:r>
      <w:bookmarkStart w:id="2070" w:name="C_3335-29917"/>
      <w:r>
        <w:t xml:space="preserve"> (CONF:3335-29917)</w:t>
      </w:r>
      <w:bookmarkEnd w:id="2070"/>
      <w:r>
        <w:t>.</w:t>
      </w:r>
    </w:p>
    <w:p w14:paraId="2DFE1536" w14:textId="77777777" w:rsidR="004B3F04" w:rsidRDefault="004B3F04" w:rsidP="004B3F04">
      <w:pPr>
        <w:pStyle w:val="Caption"/>
        <w:ind w:left="130" w:right="115"/>
      </w:pPr>
      <w:bookmarkStart w:id="2071" w:name="_Toc64842034"/>
      <w:bookmarkStart w:id="2072" w:name="_Toc65482950"/>
      <w:r>
        <w:t xml:space="preserve">Figure </w:t>
      </w:r>
      <w:r>
        <w:fldChar w:fldCharType="begin"/>
      </w:r>
      <w:r>
        <w:instrText>SEQ Figure \* ARABIC</w:instrText>
      </w:r>
      <w:r>
        <w:fldChar w:fldCharType="separate"/>
      </w:r>
      <w:r>
        <w:t>36</w:t>
      </w:r>
      <w:r>
        <w:fldChar w:fldCharType="end"/>
      </w:r>
      <w:r>
        <w:t>: Incision Datetime Example</w:t>
      </w:r>
      <w:bookmarkEnd w:id="2071"/>
      <w:bookmarkEnd w:id="2072"/>
    </w:p>
    <w:p w14:paraId="0780899E" w14:textId="77777777" w:rsidR="004B3F04" w:rsidRDefault="004B3F04" w:rsidP="004B3F04">
      <w:pPr>
        <w:pStyle w:val="Example"/>
        <w:ind w:left="130" w:right="115"/>
      </w:pPr>
      <w:r>
        <w:t>&lt;procedureCriteria classCode="PROC" moodCode="EVN"&gt;</w:t>
      </w:r>
    </w:p>
    <w:p w14:paraId="692C336F" w14:textId="77777777" w:rsidR="004B3F04" w:rsidRDefault="004B3F04" w:rsidP="004B3F04">
      <w:pPr>
        <w:pStyle w:val="Example"/>
        <w:ind w:left="130" w:right="115"/>
      </w:pPr>
      <w:r>
        <w:t xml:space="preserve">    &lt;templateId&gt;</w:t>
      </w:r>
    </w:p>
    <w:p w14:paraId="5FBE1CA3" w14:textId="77777777" w:rsidR="004B3F04" w:rsidRDefault="004B3F04" w:rsidP="004B3F04">
      <w:pPr>
        <w:pStyle w:val="Example"/>
        <w:ind w:left="130" w:right="115"/>
      </w:pPr>
      <w:r>
        <w:t xml:space="preserve">        &lt;item root="2.16.840.1.113883.10.20.28.4.89" extension="2017-05-01"/&gt;</w:t>
      </w:r>
    </w:p>
    <w:p w14:paraId="1B5D87F6" w14:textId="77777777" w:rsidR="004B3F04" w:rsidRDefault="004B3F04" w:rsidP="004B3F04">
      <w:pPr>
        <w:pStyle w:val="Example"/>
        <w:ind w:left="130" w:right="115"/>
      </w:pPr>
      <w:r>
        <w:t xml:space="preserve">    &lt;/templateId&gt;</w:t>
      </w:r>
    </w:p>
    <w:p w14:paraId="6E35ADAC" w14:textId="77777777" w:rsidR="004B3F04" w:rsidRDefault="004B3F04" w:rsidP="004B3F04">
      <w:pPr>
        <w:pStyle w:val="Example"/>
        <w:ind w:left="130" w:right="115"/>
      </w:pPr>
      <w:r>
        <w:t xml:space="preserve">    &lt;code code="34896006" codeSystem="2.16.840.1.113883.6.96" codeSystemName="SNOMED CT"&gt;</w:t>
      </w:r>
    </w:p>
    <w:p w14:paraId="1C54A05D" w14:textId="77777777" w:rsidR="004B3F04" w:rsidRDefault="004B3F04" w:rsidP="004B3F04">
      <w:pPr>
        <w:pStyle w:val="Example"/>
        <w:ind w:left="130" w:right="115"/>
      </w:pPr>
      <w:r>
        <w:t xml:space="preserve">        &lt;displayName value="incision"/&gt;</w:t>
      </w:r>
    </w:p>
    <w:p w14:paraId="7598D371" w14:textId="77777777" w:rsidR="004B3F04" w:rsidRDefault="004B3F04" w:rsidP="004B3F04">
      <w:pPr>
        <w:pStyle w:val="Example"/>
        <w:ind w:left="130" w:right="115"/>
      </w:pPr>
      <w:r>
        <w:t xml:space="preserve">    &lt;/code&gt;</w:t>
      </w:r>
    </w:p>
    <w:p w14:paraId="02F49715" w14:textId="77777777" w:rsidR="004B3F04" w:rsidRDefault="004B3F04" w:rsidP="004B3F04">
      <w:pPr>
        <w:pStyle w:val="Example"/>
        <w:ind w:left="130" w:right="115"/>
      </w:pPr>
      <w:r>
        <w:t xml:space="preserve">    &lt;statusCode code="completed"/&gt;</w:t>
      </w:r>
    </w:p>
    <w:p w14:paraId="7C54AC02" w14:textId="77777777" w:rsidR="004B3F04" w:rsidRDefault="004B3F04" w:rsidP="004B3F04">
      <w:pPr>
        <w:pStyle w:val="Example"/>
        <w:ind w:left="130" w:right="115"/>
      </w:pPr>
      <w:r>
        <w:t xml:space="preserve">    &lt;effectiveTime xsi:type="IVL_TS"&gt;</w:t>
      </w:r>
    </w:p>
    <w:p w14:paraId="5757CF73" w14:textId="77777777" w:rsidR="004B3F04" w:rsidRDefault="004B3F04" w:rsidP="004B3F04">
      <w:pPr>
        <w:pStyle w:val="Example"/>
        <w:ind w:left="130" w:right="115"/>
      </w:pPr>
      <w:r>
        <w:t xml:space="preserve">        &lt;low value="201301011000"/&gt;</w:t>
      </w:r>
    </w:p>
    <w:p w14:paraId="5EBE4FF5" w14:textId="77777777" w:rsidR="004B3F04" w:rsidRDefault="004B3F04" w:rsidP="004B3F04">
      <w:pPr>
        <w:pStyle w:val="Example"/>
        <w:ind w:left="130" w:right="115"/>
      </w:pPr>
      <w:r>
        <w:t xml:space="preserve">    &lt;/effectiveTime&gt;</w:t>
      </w:r>
    </w:p>
    <w:p w14:paraId="460E5A65" w14:textId="77777777" w:rsidR="004B3F04" w:rsidRDefault="004B3F04" w:rsidP="004B3F04">
      <w:pPr>
        <w:pStyle w:val="Example"/>
        <w:ind w:left="130" w:right="115"/>
      </w:pPr>
      <w:r>
        <w:t xml:space="preserve">&lt;/procedureCriteria&gt;  </w:t>
      </w:r>
    </w:p>
    <w:p w14:paraId="2FAEC037" w14:textId="77777777" w:rsidR="004B3F04" w:rsidRDefault="004B3F04" w:rsidP="004B3F04">
      <w:pPr>
        <w:pStyle w:val="BodyText"/>
      </w:pPr>
    </w:p>
    <w:p w14:paraId="5E10CA8E" w14:textId="05D9EF4E" w:rsidR="004B3F04" w:rsidRDefault="004B3F04" w:rsidP="004B3F04">
      <w:pPr>
        <w:pStyle w:val="Heading2nospace"/>
      </w:pPr>
      <w:bookmarkStart w:id="2073" w:name="E_Intervention_Order_V3_"/>
      <w:bookmarkStart w:id="2074" w:name="_Toc64841901"/>
      <w:bookmarkStart w:id="2075" w:name="_Toc65482817"/>
      <w:r>
        <w:t>Intervention, Order (V3)</w:t>
      </w:r>
      <w:bookmarkEnd w:id="2073"/>
      <w:bookmarkEnd w:id="2074"/>
      <w:r w:rsidR="006F762B">
        <w:t xml:space="preserve"> - DRAFT</w:t>
      </w:r>
      <w:bookmarkEnd w:id="2075"/>
    </w:p>
    <w:p w14:paraId="45379BDA" w14:textId="77777777" w:rsidR="004B3F04" w:rsidRDefault="004B3F04" w:rsidP="004B3F04">
      <w:pPr>
        <w:pStyle w:val="BracketData"/>
      </w:pPr>
      <w:r>
        <w:t>[actCriteria: identifier urn:hl7ii:2.16.840.1.113883.10.20.28.4.35:2021-02-01 (open)]</w:t>
      </w:r>
    </w:p>
    <w:p w14:paraId="0162D41D" w14:textId="77777777" w:rsidR="004B3F04" w:rsidRDefault="004B3F04" w:rsidP="004B3F04">
      <w:pPr>
        <w:pStyle w:val="Caption"/>
      </w:pPr>
      <w:bookmarkStart w:id="2076" w:name="_Toc64842156"/>
      <w:bookmarkStart w:id="2077" w:name="_Toc65483240"/>
      <w:r>
        <w:t xml:space="preserve">Table </w:t>
      </w:r>
      <w:r>
        <w:fldChar w:fldCharType="begin"/>
      </w:r>
      <w:r>
        <w:instrText>SEQ Table \* ARABIC</w:instrText>
      </w:r>
      <w:r>
        <w:fldChar w:fldCharType="separate"/>
      </w:r>
      <w:r>
        <w:t>79</w:t>
      </w:r>
      <w:r>
        <w:fldChar w:fldCharType="end"/>
      </w:r>
      <w:r>
        <w:t>: Intervention, Order (V3) Contexts</w:t>
      </w:r>
      <w:bookmarkEnd w:id="2076"/>
      <w:bookmarkEnd w:id="20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79C371" w14:textId="77777777" w:rsidTr="000659BE">
        <w:trPr>
          <w:cantSplit/>
          <w:tblHeader/>
          <w:jc w:val="center"/>
        </w:trPr>
        <w:tc>
          <w:tcPr>
            <w:tcW w:w="360" w:type="dxa"/>
            <w:shd w:val="clear" w:color="auto" w:fill="E6E6E6"/>
          </w:tcPr>
          <w:p w14:paraId="47700ED0" w14:textId="77777777" w:rsidR="004B3F04" w:rsidRDefault="004B3F04" w:rsidP="000659BE">
            <w:pPr>
              <w:pStyle w:val="TableHead"/>
            </w:pPr>
            <w:r>
              <w:t>Contained By:</w:t>
            </w:r>
          </w:p>
        </w:tc>
        <w:tc>
          <w:tcPr>
            <w:tcW w:w="360" w:type="dxa"/>
            <w:shd w:val="clear" w:color="auto" w:fill="E6E6E6"/>
          </w:tcPr>
          <w:p w14:paraId="30F516D5" w14:textId="77777777" w:rsidR="004B3F04" w:rsidRDefault="004B3F04" w:rsidP="000659BE">
            <w:pPr>
              <w:pStyle w:val="TableHead"/>
            </w:pPr>
            <w:r>
              <w:t>Contains:</w:t>
            </w:r>
          </w:p>
        </w:tc>
      </w:tr>
      <w:tr w:rsidR="004B3F04" w14:paraId="4BE47C09" w14:textId="77777777" w:rsidTr="000659BE">
        <w:trPr>
          <w:jc w:val="center"/>
        </w:trPr>
        <w:tc>
          <w:tcPr>
            <w:tcW w:w="360" w:type="dxa"/>
          </w:tcPr>
          <w:p w14:paraId="6B4BACA0"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12A6984"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631EBC4D"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2D2ABD86"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5BB59891"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0AAD92D"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155A7FC6"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7774C73" w14:textId="77777777" w:rsidR="004B3F04" w:rsidRDefault="004B3F04" w:rsidP="004B3F04">
      <w:pPr>
        <w:pStyle w:val="BodyText"/>
      </w:pPr>
    </w:p>
    <w:p w14:paraId="56BC8FD3" w14:textId="77777777" w:rsidR="004B3F04" w:rsidRDefault="004B3F04" w:rsidP="004B3F04">
      <w:r>
        <w:t>This template represents the QDM data type: Intervention, Order</w:t>
      </w:r>
    </w:p>
    <w:p w14:paraId="1AE66666" w14:textId="77777777" w:rsidR="004B3F04" w:rsidRDefault="004B3F04" w:rsidP="004B3F04">
      <w:r>
        <w:t>An intervention order is a request by a physician or appropriately licensed care provider to an appropriate provider or facility to perform a service and/or other type of action necessary for care. Examples of this are an order for smoking cessation counseling or physical therapy.</w:t>
      </w:r>
      <w:r>
        <w:br/>
        <w:t>Timing: The time the order is signed; author time</w:t>
      </w:r>
    </w:p>
    <w:p w14:paraId="13F31B3E" w14:textId="77777777" w:rsidR="004B3F04" w:rsidRDefault="004B3F04" w:rsidP="004B3F04">
      <w:pPr>
        <w:pStyle w:val="Caption"/>
      </w:pPr>
      <w:bookmarkStart w:id="2078" w:name="_Toc64842157"/>
      <w:bookmarkStart w:id="2079" w:name="_Toc65483241"/>
      <w:r>
        <w:lastRenderedPageBreak/>
        <w:t xml:space="preserve">Table </w:t>
      </w:r>
      <w:r>
        <w:fldChar w:fldCharType="begin"/>
      </w:r>
      <w:r>
        <w:instrText>SEQ Table \* ARABIC</w:instrText>
      </w:r>
      <w:r>
        <w:fldChar w:fldCharType="separate"/>
      </w:r>
      <w:r>
        <w:t>80</w:t>
      </w:r>
      <w:r>
        <w:fldChar w:fldCharType="end"/>
      </w:r>
      <w:r>
        <w:t>: Intervention, Order (V3) Constraints Overview</w:t>
      </w:r>
      <w:bookmarkEnd w:id="2078"/>
      <w:bookmarkEnd w:id="20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B019292" w14:textId="77777777" w:rsidTr="000659BE">
        <w:trPr>
          <w:cantSplit/>
          <w:tblHeader/>
          <w:jc w:val="center"/>
        </w:trPr>
        <w:tc>
          <w:tcPr>
            <w:tcW w:w="0" w:type="dxa"/>
            <w:shd w:val="clear" w:color="auto" w:fill="E6E6E6"/>
            <w:noWrap/>
          </w:tcPr>
          <w:p w14:paraId="7068D83C" w14:textId="77777777" w:rsidR="004B3F04" w:rsidRDefault="004B3F04" w:rsidP="000659BE">
            <w:pPr>
              <w:pStyle w:val="TableHead"/>
            </w:pPr>
            <w:r>
              <w:t>XPath</w:t>
            </w:r>
          </w:p>
        </w:tc>
        <w:tc>
          <w:tcPr>
            <w:tcW w:w="720" w:type="dxa"/>
            <w:shd w:val="clear" w:color="auto" w:fill="E6E6E6"/>
            <w:noWrap/>
          </w:tcPr>
          <w:p w14:paraId="013C7747" w14:textId="77777777" w:rsidR="004B3F04" w:rsidRDefault="004B3F04" w:rsidP="000659BE">
            <w:pPr>
              <w:pStyle w:val="TableHead"/>
            </w:pPr>
            <w:r>
              <w:t>Card.</w:t>
            </w:r>
          </w:p>
        </w:tc>
        <w:tc>
          <w:tcPr>
            <w:tcW w:w="1152" w:type="dxa"/>
            <w:shd w:val="clear" w:color="auto" w:fill="E6E6E6"/>
            <w:noWrap/>
          </w:tcPr>
          <w:p w14:paraId="07B88D7A" w14:textId="77777777" w:rsidR="004B3F04" w:rsidRDefault="004B3F04" w:rsidP="000659BE">
            <w:pPr>
              <w:pStyle w:val="TableHead"/>
            </w:pPr>
            <w:r>
              <w:t>Verb</w:t>
            </w:r>
          </w:p>
        </w:tc>
        <w:tc>
          <w:tcPr>
            <w:tcW w:w="864" w:type="dxa"/>
            <w:shd w:val="clear" w:color="auto" w:fill="E6E6E6"/>
            <w:noWrap/>
          </w:tcPr>
          <w:p w14:paraId="4E183B04" w14:textId="77777777" w:rsidR="004B3F04" w:rsidRDefault="004B3F04" w:rsidP="000659BE">
            <w:pPr>
              <w:pStyle w:val="TableHead"/>
            </w:pPr>
            <w:r>
              <w:t>Data Type</w:t>
            </w:r>
          </w:p>
        </w:tc>
        <w:tc>
          <w:tcPr>
            <w:tcW w:w="864" w:type="dxa"/>
            <w:shd w:val="clear" w:color="auto" w:fill="E6E6E6"/>
            <w:noWrap/>
          </w:tcPr>
          <w:p w14:paraId="129CE88D" w14:textId="77777777" w:rsidR="004B3F04" w:rsidRDefault="004B3F04" w:rsidP="000659BE">
            <w:pPr>
              <w:pStyle w:val="TableHead"/>
            </w:pPr>
            <w:r>
              <w:t>CONF#</w:t>
            </w:r>
          </w:p>
        </w:tc>
        <w:tc>
          <w:tcPr>
            <w:tcW w:w="864" w:type="dxa"/>
            <w:shd w:val="clear" w:color="auto" w:fill="E6E6E6"/>
            <w:noWrap/>
          </w:tcPr>
          <w:p w14:paraId="28922E29" w14:textId="77777777" w:rsidR="004B3F04" w:rsidRDefault="004B3F04" w:rsidP="000659BE">
            <w:pPr>
              <w:pStyle w:val="TableHead"/>
            </w:pPr>
            <w:r>
              <w:t>Value</w:t>
            </w:r>
          </w:p>
        </w:tc>
      </w:tr>
      <w:tr w:rsidR="004B3F04" w14:paraId="5371A257" w14:textId="77777777" w:rsidTr="000659BE">
        <w:trPr>
          <w:jc w:val="center"/>
        </w:trPr>
        <w:tc>
          <w:tcPr>
            <w:tcW w:w="10160" w:type="dxa"/>
            <w:gridSpan w:val="6"/>
          </w:tcPr>
          <w:p w14:paraId="56609CF1" w14:textId="77777777" w:rsidR="004B3F04" w:rsidRDefault="004B3F04" w:rsidP="000659BE">
            <w:pPr>
              <w:pStyle w:val="TableText"/>
            </w:pPr>
            <w:r>
              <w:t>actCriteria (identifier: urn:hl7ii:2.16.840.1.113883.10.20.28.4.35:2021-02-01)</w:t>
            </w:r>
          </w:p>
        </w:tc>
      </w:tr>
      <w:tr w:rsidR="004B3F04" w14:paraId="4D196593" w14:textId="77777777" w:rsidTr="000659BE">
        <w:trPr>
          <w:jc w:val="center"/>
        </w:trPr>
        <w:tc>
          <w:tcPr>
            <w:tcW w:w="3345" w:type="dxa"/>
          </w:tcPr>
          <w:p w14:paraId="496DC6CF" w14:textId="77777777" w:rsidR="004B3F04" w:rsidRDefault="004B3F04" w:rsidP="000659BE">
            <w:pPr>
              <w:pStyle w:val="TableText"/>
            </w:pPr>
            <w:r>
              <w:tab/>
              <w:t>@classCode</w:t>
            </w:r>
          </w:p>
        </w:tc>
        <w:tc>
          <w:tcPr>
            <w:tcW w:w="720" w:type="dxa"/>
          </w:tcPr>
          <w:p w14:paraId="1370DFEC" w14:textId="77777777" w:rsidR="004B3F04" w:rsidRDefault="004B3F04" w:rsidP="000659BE">
            <w:pPr>
              <w:pStyle w:val="TableText"/>
            </w:pPr>
            <w:r>
              <w:t>1..1</w:t>
            </w:r>
          </w:p>
        </w:tc>
        <w:tc>
          <w:tcPr>
            <w:tcW w:w="1152" w:type="dxa"/>
          </w:tcPr>
          <w:p w14:paraId="6C4B29B6" w14:textId="77777777" w:rsidR="004B3F04" w:rsidRDefault="004B3F04" w:rsidP="000659BE">
            <w:pPr>
              <w:pStyle w:val="TableText"/>
            </w:pPr>
            <w:r>
              <w:t>SHALL</w:t>
            </w:r>
          </w:p>
        </w:tc>
        <w:tc>
          <w:tcPr>
            <w:tcW w:w="864" w:type="dxa"/>
          </w:tcPr>
          <w:p w14:paraId="1A8C282D" w14:textId="77777777" w:rsidR="004B3F04" w:rsidRDefault="004B3F04" w:rsidP="000659BE">
            <w:pPr>
              <w:pStyle w:val="TableText"/>
            </w:pPr>
          </w:p>
        </w:tc>
        <w:tc>
          <w:tcPr>
            <w:tcW w:w="1104" w:type="dxa"/>
          </w:tcPr>
          <w:p w14:paraId="0DEDFFF9" w14:textId="77777777" w:rsidR="004B3F04" w:rsidRDefault="006C736C" w:rsidP="000659BE">
            <w:pPr>
              <w:pStyle w:val="TableText"/>
            </w:pPr>
            <w:hyperlink w:anchor="C_4499-30631">
              <w:r w:rsidR="004B3F04">
                <w:rPr>
                  <w:rStyle w:val="HyperlinkText9pt"/>
                </w:rPr>
                <w:t>4499-30631</w:t>
              </w:r>
            </w:hyperlink>
          </w:p>
        </w:tc>
        <w:tc>
          <w:tcPr>
            <w:tcW w:w="2975" w:type="dxa"/>
          </w:tcPr>
          <w:p w14:paraId="7E819AB7" w14:textId="77777777" w:rsidR="004B3F04" w:rsidRDefault="004B3F04" w:rsidP="000659BE">
            <w:pPr>
              <w:pStyle w:val="TableText"/>
            </w:pPr>
            <w:r>
              <w:t>ACT</w:t>
            </w:r>
          </w:p>
        </w:tc>
      </w:tr>
      <w:tr w:rsidR="004B3F04" w14:paraId="5473D7D7" w14:textId="77777777" w:rsidTr="000659BE">
        <w:trPr>
          <w:jc w:val="center"/>
        </w:trPr>
        <w:tc>
          <w:tcPr>
            <w:tcW w:w="3345" w:type="dxa"/>
          </w:tcPr>
          <w:p w14:paraId="625AA56C" w14:textId="77777777" w:rsidR="004B3F04" w:rsidRDefault="004B3F04" w:rsidP="000659BE">
            <w:pPr>
              <w:pStyle w:val="TableText"/>
            </w:pPr>
            <w:r>
              <w:tab/>
              <w:t>@moodCode</w:t>
            </w:r>
          </w:p>
        </w:tc>
        <w:tc>
          <w:tcPr>
            <w:tcW w:w="720" w:type="dxa"/>
          </w:tcPr>
          <w:p w14:paraId="4A890516" w14:textId="77777777" w:rsidR="004B3F04" w:rsidRDefault="004B3F04" w:rsidP="000659BE">
            <w:pPr>
              <w:pStyle w:val="TableText"/>
            </w:pPr>
            <w:r>
              <w:t>1..1</w:t>
            </w:r>
          </w:p>
        </w:tc>
        <w:tc>
          <w:tcPr>
            <w:tcW w:w="1152" w:type="dxa"/>
          </w:tcPr>
          <w:p w14:paraId="05950991" w14:textId="77777777" w:rsidR="004B3F04" w:rsidRDefault="004B3F04" w:rsidP="000659BE">
            <w:pPr>
              <w:pStyle w:val="TableText"/>
            </w:pPr>
            <w:r>
              <w:t>SHALL</w:t>
            </w:r>
          </w:p>
        </w:tc>
        <w:tc>
          <w:tcPr>
            <w:tcW w:w="864" w:type="dxa"/>
          </w:tcPr>
          <w:p w14:paraId="419CBAB8" w14:textId="77777777" w:rsidR="004B3F04" w:rsidRDefault="004B3F04" w:rsidP="000659BE">
            <w:pPr>
              <w:pStyle w:val="TableText"/>
            </w:pPr>
          </w:p>
        </w:tc>
        <w:tc>
          <w:tcPr>
            <w:tcW w:w="1104" w:type="dxa"/>
          </w:tcPr>
          <w:p w14:paraId="34B403C7" w14:textId="77777777" w:rsidR="004B3F04" w:rsidRDefault="006C736C" w:rsidP="000659BE">
            <w:pPr>
              <w:pStyle w:val="TableText"/>
            </w:pPr>
            <w:hyperlink w:anchor="C_4499-30632">
              <w:r w:rsidR="004B3F04">
                <w:rPr>
                  <w:rStyle w:val="HyperlinkText9pt"/>
                </w:rPr>
                <w:t>4499-30632</w:t>
              </w:r>
            </w:hyperlink>
          </w:p>
        </w:tc>
        <w:tc>
          <w:tcPr>
            <w:tcW w:w="2975" w:type="dxa"/>
          </w:tcPr>
          <w:p w14:paraId="7901C873" w14:textId="77777777" w:rsidR="004B3F04" w:rsidRDefault="004B3F04" w:rsidP="000659BE">
            <w:pPr>
              <w:pStyle w:val="TableText"/>
            </w:pPr>
            <w:r>
              <w:t>urn:oid:2.16.840.1.113883.5.1001 (HL7ActMood) = RQO</w:t>
            </w:r>
          </w:p>
        </w:tc>
      </w:tr>
      <w:tr w:rsidR="004B3F04" w14:paraId="39C1F8D0" w14:textId="77777777" w:rsidTr="000659BE">
        <w:trPr>
          <w:jc w:val="center"/>
        </w:trPr>
        <w:tc>
          <w:tcPr>
            <w:tcW w:w="3345" w:type="dxa"/>
          </w:tcPr>
          <w:p w14:paraId="7B2C3AE1" w14:textId="77777777" w:rsidR="004B3F04" w:rsidRDefault="004B3F04" w:rsidP="000659BE">
            <w:pPr>
              <w:pStyle w:val="TableText"/>
            </w:pPr>
            <w:r>
              <w:tab/>
              <w:t>@actionNegationInd</w:t>
            </w:r>
          </w:p>
        </w:tc>
        <w:tc>
          <w:tcPr>
            <w:tcW w:w="720" w:type="dxa"/>
          </w:tcPr>
          <w:p w14:paraId="6ADBB987" w14:textId="77777777" w:rsidR="004B3F04" w:rsidRDefault="004B3F04" w:rsidP="000659BE">
            <w:pPr>
              <w:pStyle w:val="TableText"/>
            </w:pPr>
            <w:r>
              <w:t>0..1</w:t>
            </w:r>
          </w:p>
        </w:tc>
        <w:tc>
          <w:tcPr>
            <w:tcW w:w="1152" w:type="dxa"/>
          </w:tcPr>
          <w:p w14:paraId="0A69708C" w14:textId="77777777" w:rsidR="004B3F04" w:rsidRDefault="004B3F04" w:rsidP="000659BE">
            <w:pPr>
              <w:pStyle w:val="TableText"/>
            </w:pPr>
            <w:r>
              <w:t>MAY</w:t>
            </w:r>
          </w:p>
        </w:tc>
        <w:tc>
          <w:tcPr>
            <w:tcW w:w="864" w:type="dxa"/>
          </w:tcPr>
          <w:p w14:paraId="0A0F721F" w14:textId="77777777" w:rsidR="004B3F04" w:rsidRDefault="004B3F04" w:rsidP="000659BE">
            <w:pPr>
              <w:pStyle w:val="TableText"/>
            </w:pPr>
          </w:p>
        </w:tc>
        <w:tc>
          <w:tcPr>
            <w:tcW w:w="1104" w:type="dxa"/>
          </w:tcPr>
          <w:p w14:paraId="0D99B8C7" w14:textId="77777777" w:rsidR="004B3F04" w:rsidRDefault="006C736C" w:rsidP="000659BE">
            <w:pPr>
              <w:pStyle w:val="TableText"/>
            </w:pPr>
            <w:hyperlink w:anchor="C_4499-30633">
              <w:r w:rsidR="004B3F04">
                <w:rPr>
                  <w:rStyle w:val="HyperlinkText9pt"/>
                </w:rPr>
                <w:t>4499-30633</w:t>
              </w:r>
            </w:hyperlink>
          </w:p>
        </w:tc>
        <w:tc>
          <w:tcPr>
            <w:tcW w:w="2975" w:type="dxa"/>
          </w:tcPr>
          <w:p w14:paraId="5D524F88" w14:textId="77777777" w:rsidR="004B3F04" w:rsidRDefault="004B3F04" w:rsidP="000659BE">
            <w:pPr>
              <w:pStyle w:val="TableText"/>
            </w:pPr>
          </w:p>
        </w:tc>
      </w:tr>
      <w:tr w:rsidR="004B3F04" w14:paraId="7D8067BA" w14:textId="77777777" w:rsidTr="000659BE">
        <w:trPr>
          <w:jc w:val="center"/>
        </w:trPr>
        <w:tc>
          <w:tcPr>
            <w:tcW w:w="3345" w:type="dxa"/>
          </w:tcPr>
          <w:p w14:paraId="61730652" w14:textId="77777777" w:rsidR="004B3F04" w:rsidRDefault="004B3F04" w:rsidP="000659BE">
            <w:pPr>
              <w:pStyle w:val="TableText"/>
            </w:pPr>
            <w:r>
              <w:tab/>
              <w:t>templateId</w:t>
            </w:r>
          </w:p>
        </w:tc>
        <w:tc>
          <w:tcPr>
            <w:tcW w:w="720" w:type="dxa"/>
          </w:tcPr>
          <w:p w14:paraId="14C671ED" w14:textId="77777777" w:rsidR="004B3F04" w:rsidRDefault="004B3F04" w:rsidP="000659BE">
            <w:pPr>
              <w:pStyle w:val="TableText"/>
            </w:pPr>
            <w:r>
              <w:t>1..1</w:t>
            </w:r>
          </w:p>
        </w:tc>
        <w:tc>
          <w:tcPr>
            <w:tcW w:w="1152" w:type="dxa"/>
          </w:tcPr>
          <w:p w14:paraId="1C0D476C" w14:textId="77777777" w:rsidR="004B3F04" w:rsidRDefault="004B3F04" w:rsidP="000659BE">
            <w:pPr>
              <w:pStyle w:val="TableText"/>
            </w:pPr>
            <w:r>
              <w:t>SHALL</w:t>
            </w:r>
          </w:p>
        </w:tc>
        <w:tc>
          <w:tcPr>
            <w:tcW w:w="864" w:type="dxa"/>
          </w:tcPr>
          <w:p w14:paraId="4479C829" w14:textId="77777777" w:rsidR="004B3F04" w:rsidRDefault="004B3F04" w:rsidP="000659BE">
            <w:pPr>
              <w:pStyle w:val="TableText"/>
            </w:pPr>
          </w:p>
        </w:tc>
        <w:tc>
          <w:tcPr>
            <w:tcW w:w="1104" w:type="dxa"/>
          </w:tcPr>
          <w:p w14:paraId="0F00A324" w14:textId="77777777" w:rsidR="004B3F04" w:rsidRDefault="006C736C" w:rsidP="000659BE">
            <w:pPr>
              <w:pStyle w:val="TableText"/>
            </w:pPr>
            <w:hyperlink w:anchor="C_4499-30643">
              <w:r w:rsidR="004B3F04">
                <w:rPr>
                  <w:rStyle w:val="HyperlinkText9pt"/>
                </w:rPr>
                <w:t>4499-30643</w:t>
              </w:r>
            </w:hyperlink>
          </w:p>
        </w:tc>
        <w:tc>
          <w:tcPr>
            <w:tcW w:w="2975" w:type="dxa"/>
          </w:tcPr>
          <w:p w14:paraId="267F522E" w14:textId="77777777" w:rsidR="004B3F04" w:rsidRDefault="004B3F04" w:rsidP="000659BE">
            <w:pPr>
              <w:pStyle w:val="TableText"/>
            </w:pPr>
          </w:p>
        </w:tc>
      </w:tr>
      <w:tr w:rsidR="004B3F04" w14:paraId="3E4D07A7" w14:textId="77777777" w:rsidTr="000659BE">
        <w:trPr>
          <w:jc w:val="center"/>
        </w:trPr>
        <w:tc>
          <w:tcPr>
            <w:tcW w:w="3345" w:type="dxa"/>
          </w:tcPr>
          <w:p w14:paraId="4218538A" w14:textId="77777777" w:rsidR="004B3F04" w:rsidRDefault="004B3F04" w:rsidP="000659BE">
            <w:pPr>
              <w:pStyle w:val="TableText"/>
            </w:pPr>
            <w:r>
              <w:tab/>
            </w:r>
            <w:r>
              <w:tab/>
              <w:t>item</w:t>
            </w:r>
          </w:p>
        </w:tc>
        <w:tc>
          <w:tcPr>
            <w:tcW w:w="720" w:type="dxa"/>
          </w:tcPr>
          <w:p w14:paraId="3A49B079" w14:textId="77777777" w:rsidR="004B3F04" w:rsidRDefault="004B3F04" w:rsidP="000659BE">
            <w:pPr>
              <w:pStyle w:val="TableText"/>
            </w:pPr>
            <w:r>
              <w:t>1..1</w:t>
            </w:r>
          </w:p>
        </w:tc>
        <w:tc>
          <w:tcPr>
            <w:tcW w:w="1152" w:type="dxa"/>
          </w:tcPr>
          <w:p w14:paraId="3803D58B" w14:textId="77777777" w:rsidR="004B3F04" w:rsidRDefault="004B3F04" w:rsidP="000659BE">
            <w:pPr>
              <w:pStyle w:val="TableText"/>
            </w:pPr>
            <w:r>
              <w:t>SHALL</w:t>
            </w:r>
          </w:p>
        </w:tc>
        <w:tc>
          <w:tcPr>
            <w:tcW w:w="864" w:type="dxa"/>
          </w:tcPr>
          <w:p w14:paraId="06240932" w14:textId="77777777" w:rsidR="004B3F04" w:rsidRDefault="004B3F04" w:rsidP="000659BE">
            <w:pPr>
              <w:pStyle w:val="TableText"/>
            </w:pPr>
          </w:p>
        </w:tc>
        <w:tc>
          <w:tcPr>
            <w:tcW w:w="1104" w:type="dxa"/>
          </w:tcPr>
          <w:p w14:paraId="2F817285" w14:textId="77777777" w:rsidR="004B3F04" w:rsidRDefault="006C736C" w:rsidP="000659BE">
            <w:pPr>
              <w:pStyle w:val="TableText"/>
            </w:pPr>
            <w:hyperlink w:anchor="C_4499-30644">
              <w:r w:rsidR="004B3F04">
                <w:rPr>
                  <w:rStyle w:val="HyperlinkText9pt"/>
                </w:rPr>
                <w:t>4499-30644</w:t>
              </w:r>
            </w:hyperlink>
          </w:p>
        </w:tc>
        <w:tc>
          <w:tcPr>
            <w:tcW w:w="2975" w:type="dxa"/>
          </w:tcPr>
          <w:p w14:paraId="14132A5E" w14:textId="77777777" w:rsidR="004B3F04" w:rsidRDefault="004B3F04" w:rsidP="000659BE">
            <w:pPr>
              <w:pStyle w:val="TableText"/>
            </w:pPr>
          </w:p>
        </w:tc>
      </w:tr>
      <w:tr w:rsidR="004B3F04" w14:paraId="2299B49C" w14:textId="77777777" w:rsidTr="000659BE">
        <w:trPr>
          <w:jc w:val="center"/>
        </w:trPr>
        <w:tc>
          <w:tcPr>
            <w:tcW w:w="3345" w:type="dxa"/>
          </w:tcPr>
          <w:p w14:paraId="2C2B71A7" w14:textId="77777777" w:rsidR="004B3F04" w:rsidRDefault="004B3F04" w:rsidP="000659BE">
            <w:pPr>
              <w:pStyle w:val="TableText"/>
            </w:pPr>
            <w:r>
              <w:tab/>
            </w:r>
            <w:r>
              <w:tab/>
            </w:r>
            <w:r>
              <w:tab/>
              <w:t>@root</w:t>
            </w:r>
          </w:p>
        </w:tc>
        <w:tc>
          <w:tcPr>
            <w:tcW w:w="720" w:type="dxa"/>
          </w:tcPr>
          <w:p w14:paraId="19B3E14C" w14:textId="77777777" w:rsidR="004B3F04" w:rsidRDefault="004B3F04" w:rsidP="000659BE">
            <w:pPr>
              <w:pStyle w:val="TableText"/>
            </w:pPr>
            <w:r>
              <w:t>1..1</w:t>
            </w:r>
          </w:p>
        </w:tc>
        <w:tc>
          <w:tcPr>
            <w:tcW w:w="1152" w:type="dxa"/>
          </w:tcPr>
          <w:p w14:paraId="24D6DAFB" w14:textId="77777777" w:rsidR="004B3F04" w:rsidRDefault="004B3F04" w:rsidP="000659BE">
            <w:pPr>
              <w:pStyle w:val="TableText"/>
            </w:pPr>
            <w:r>
              <w:t>SHALL</w:t>
            </w:r>
          </w:p>
        </w:tc>
        <w:tc>
          <w:tcPr>
            <w:tcW w:w="864" w:type="dxa"/>
          </w:tcPr>
          <w:p w14:paraId="619B95C4" w14:textId="77777777" w:rsidR="004B3F04" w:rsidRDefault="004B3F04" w:rsidP="000659BE">
            <w:pPr>
              <w:pStyle w:val="TableText"/>
            </w:pPr>
          </w:p>
        </w:tc>
        <w:tc>
          <w:tcPr>
            <w:tcW w:w="1104" w:type="dxa"/>
          </w:tcPr>
          <w:p w14:paraId="28CD5E17" w14:textId="77777777" w:rsidR="004B3F04" w:rsidRDefault="006C736C" w:rsidP="000659BE">
            <w:pPr>
              <w:pStyle w:val="TableText"/>
            </w:pPr>
            <w:hyperlink w:anchor="C_4499-30645">
              <w:r w:rsidR="004B3F04">
                <w:rPr>
                  <w:rStyle w:val="HyperlinkText9pt"/>
                </w:rPr>
                <w:t>4499-30645</w:t>
              </w:r>
            </w:hyperlink>
          </w:p>
        </w:tc>
        <w:tc>
          <w:tcPr>
            <w:tcW w:w="2975" w:type="dxa"/>
          </w:tcPr>
          <w:p w14:paraId="699F62AF" w14:textId="77777777" w:rsidR="004B3F04" w:rsidRDefault="004B3F04" w:rsidP="000659BE">
            <w:pPr>
              <w:pStyle w:val="TableText"/>
            </w:pPr>
            <w:r>
              <w:t>2.16.840.1.113883.10.20.28.4.35</w:t>
            </w:r>
          </w:p>
        </w:tc>
      </w:tr>
      <w:tr w:rsidR="004B3F04" w14:paraId="7890E417" w14:textId="77777777" w:rsidTr="000659BE">
        <w:trPr>
          <w:jc w:val="center"/>
        </w:trPr>
        <w:tc>
          <w:tcPr>
            <w:tcW w:w="3345" w:type="dxa"/>
          </w:tcPr>
          <w:p w14:paraId="7DB280C3" w14:textId="77777777" w:rsidR="004B3F04" w:rsidRDefault="004B3F04" w:rsidP="000659BE">
            <w:pPr>
              <w:pStyle w:val="TableText"/>
            </w:pPr>
            <w:r>
              <w:tab/>
            </w:r>
            <w:r>
              <w:tab/>
            </w:r>
            <w:r>
              <w:tab/>
              <w:t>@extension</w:t>
            </w:r>
          </w:p>
        </w:tc>
        <w:tc>
          <w:tcPr>
            <w:tcW w:w="720" w:type="dxa"/>
          </w:tcPr>
          <w:p w14:paraId="4402AC9B" w14:textId="77777777" w:rsidR="004B3F04" w:rsidRDefault="004B3F04" w:rsidP="000659BE">
            <w:pPr>
              <w:pStyle w:val="TableText"/>
            </w:pPr>
            <w:r>
              <w:t>1..1</w:t>
            </w:r>
          </w:p>
        </w:tc>
        <w:tc>
          <w:tcPr>
            <w:tcW w:w="1152" w:type="dxa"/>
          </w:tcPr>
          <w:p w14:paraId="35A48236" w14:textId="77777777" w:rsidR="004B3F04" w:rsidRDefault="004B3F04" w:rsidP="000659BE">
            <w:pPr>
              <w:pStyle w:val="TableText"/>
            </w:pPr>
            <w:r>
              <w:t>SHALL</w:t>
            </w:r>
          </w:p>
        </w:tc>
        <w:tc>
          <w:tcPr>
            <w:tcW w:w="864" w:type="dxa"/>
          </w:tcPr>
          <w:p w14:paraId="03242B89" w14:textId="77777777" w:rsidR="004B3F04" w:rsidRDefault="004B3F04" w:rsidP="000659BE">
            <w:pPr>
              <w:pStyle w:val="TableText"/>
            </w:pPr>
          </w:p>
        </w:tc>
        <w:tc>
          <w:tcPr>
            <w:tcW w:w="1104" w:type="dxa"/>
          </w:tcPr>
          <w:p w14:paraId="1DA6D90D" w14:textId="77777777" w:rsidR="004B3F04" w:rsidRDefault="006C736C" w:rsidP="000659BE">
            <w:pPr>
              <w:pStyle w:val="TableText"/>
            </w:pPr>
            <w:hyperlink w:anchor="C_4499-33383">
              <w:r w:rsidR="004B3F04">
                <w:rPr>
                  <w:rStyle w:val="HyperlinkText9pt"/>
                </w:rPr>
                <w:t>4499-33383</w:t>
              </w:r>
            </w:hyperlink>
          </w:p>
        </w:tc>
        <w:tc>
          <w:tcPr>
            <w:tcW w:w="2975" w:type="dxa"/>
          </w:tcPr>
          <w:p w14:paraId="24E176A2" w14:textId="77777777" w:rsidR="004B3F04" w:rsidRDefault="004B3F04" w:rsidP="000659BE">
            <w:pPr>
              <w:pStyle w:val="TableText"/>
            </w:pPr>
            <w:r>
              <w:t>2021-02-01</w:t>
            </w:r>
          </w:p>
        </w:tc>
      </w:tr>
      <w:tr w:rsidR="004B3F04" w14:paraId="5F972821" w14:textId="77777777" w:rsidTr="000659BE">
        <w:trPr>
          <w:jc w:val="center"/>
        </w:trPr>
        <w:tc>
          <w:tcPr>
            <w:tcW w:w="3345" w:type="dxa"/>
          </w:tcPr>
          <w:p w14:paraId="698B2BE2" w14:textId="77777777" w:rsidR="004B3F04" w:rsidRDefault="004B3F04" w:rsidP="000659BE">
            <w:pPr>
              <w:pStyle w:val="TableText"/>
            </w:pPr>
            <w:r>
              <w:tab/>
              <w:t>id</w:t>
            </w:r>
          </w:p>
        </w:tc>
        <w:tc>
          <w:tcPr>
            <w:tcW w:w="720" w:type="dxa"/>
          </w:tcPr>
          <w:p w14:paraId="1B1F5BBD" w14:textId="77777777" w:rsidR="004B3F04" w:rsidRDefault="004B3F04" w:rsidP="000659BE">
            <w:pPr>
              <w:pStyle w:val="TableText"/>
            </w:pPr>
            <w:r>
              <w:t>1..1</w:t>
            </w:r>
          </w:p>
        </w:tc>
        <w:tc>
          <w:tcPr>
            <w:tcW w:w="1152" w:type="dxa"/>
          </w:tcPr>
          <w:p w14:paraId="1D0F24F3" w14:textId="77777777" w:rsidR="004B3F04" w:rsidRDefault="004B3F04" w:rsidP="000659BE">
            <w:pPr>
              <w:pStyle w:val="TableText"/>
            </w:pPr>
            <w:r>
              <w:t>SHALL</w:t>
            </w:r>
          </w:p>
        </w:tc>
        <w:tc>
          <w:tcPr>
            <w:tcW w:w="864" w:type="dxa"/>
          </w:tcPr>
          <w:p w14:paraId="69093619" w14:textId="77777777" w:rsidR="004B3F04" w:rsidRDefault="004B3F04" w:rsidP="000659BE">
            <w:pPr>
              <w:pStyle w:val="TableText"/>
            </w:pPr>
          </w:p>
        </w:tc>
        <w:tc>
          <w:tcPr>
            <w:tcW w:w="1104" w:type="dxa"/>
          </w:tcPr>
          <w:p w14:paraId="216D4349" w14:textId="77777777" w:rsidR="004B3F04" w:rsidRDefault="006C736C" w:rsidP="000659BE">
            <w:pPr>
              <w:pStyle w:val="TableText"/>
            </w:pPr>
            <w:hyperlink w:anchor="C_4499-30650">
              <w:r w:rsidR="004B3F04">
                <w:rPr>
                  <w:rStyle w:val="HyperlinkText9pt"/>
                </w:rPr>
                <w:t>4499-30650</w:t>
              </w:r>
            </w:hyperlink>
          </w:p>
        </w:tc>
        <w:tc>
          <w:tcPr>
            <w:tcW w:w="2975" w:type="dxa"/>
          </w:tcPr>
          <w:p w14:paraId="77BB1810" w14:textId="77777777" w:rsidR="004B3F04" w:rsidRDefault="004B3F04" w:rsidP="000659BE">
            <w:pPr>
              <w:pStyle w:val="TableText"/>
            </w:pPr>
          </w:p>
        </w:tc>
      </w:tr>
      <w:tr w:rsidR="004B3F04" w14:paraId="050690D1" w14:textId="77777777" w:rsidTr="000659BE">
        <w:trPr>
          <w:jc w:val="center"/>
        </w:trPr>
        <w:tc>
          <w:tcPr>
            <w:tcW w:w="3345" w:type="dxa"/>
          </w:tcPr>
          <w:p w14:paraId="44EB5FD1" w14:textId="77777777" w:rsidR="004B3F04" w:rsidRDefault="004B3F04" w:rsidP="000659BE">
            <w:pPr>
              <w:pStyle w:val="TableText"/>
            </w:pPr>
            <w:r>
              <w:tab/>
              <w:t>code</w:t>
            </w:r>
          </w:p>
        </w:tc>
        <w:tc>
          <w:tcPr>
            <w:tcW w:w="720" w:type="dxa"/>
          </w:tcPr>
          <w:p w14:paraId="14C7A900" w14:textId="77777777" w:rsidR="004B3F04" w:rsidRDefault="004B3F04" w:rsidP="000659BE">
            <w:pPr>
              <w:pStyle w:val="TableText"/>
            </w:pPr>
            <w:r>
              <w:t>1..1</w:t>
            </w:r>
          </w:p>
        </w:tc>
        <w:tc>
          <w:tcPr>
            <w:tcW w:w="1152" w:type="dxa"/>
          </w:tcPr>
          <w:p w14:paraId="4AAB10D5" w14:textId="77777777" w:rsidR="004B3F04" w:rsidRDefault="004B3F04" w:rsidP="000659BE">
            <w:pPr>
              <w:pStyle w:val="TableText"/>
            </w:pPr>
            <w:r>
              <w:t>SHALL</w:t>
            </w:r>
          </w:p>
        </w:tc>
        <w:tc>
          <w:tcPr>
            <w:tcW w:w="864" w:type="dxa"/>
          </w:tcPr>
          <w:p w14:paraId="1FB19F30" w14:textId="77777777" w:rsidR="004B3F04" w:rsidRDefault="004B3F04" w:rsidP="000659BE">
            <w:pPr>
              <w:pStyle w:val="TableText"/>
            </w:pPr>
          </w:p>
        </w:tc>
        <w:tc>
          <w:tcPr>
            <w:tcW w:w="1104" w:type="dxa"/>
          </w:tcPr>
          <w:p w14:paraId="7C34A5D0" w14:textId="77777777" w:rsidR="004B3F04" w:rsidRDefault="006C736C" w:rsidP="000659BE">
            <w:pPr>
              <w:pStyle w:val="TableText"/>
            </w:pPr>
            <w:hyperlink w:anchor="C_4499-30652">
              <w:r w:rsidR="004B3F04">
                <w:rPr>
                  <w:rStyle w:val="HyperlinkText9pt"/>
                </w:rPr>
                <w:t>4499-30652</w:t>
              </w:r>
            </w:hyperlink>
          </w:p>
        </w:tc>
        <w:tc>
          <w:tcPr>
            <w:tcW w:w="2975" w:type="dxa"/>
          </w:tcPr>
          <w:p w14:paraId="0ACA114E" w14:textId="77777777" w:rsidR="004B3F04" w:rsidRDefault="004B3F04" w:rsidP="000659BE">
            <w:pPr>
              <w:pStyle w:val="TableText"/>
            </w:pPr>
          </w:p>
        </w:tc>
      </w:tr>
      <w:tr w:rsidR="004B3F04" w14:paraId="022A3E79" w14:textId="77777777" w:rsidTr="000659BE">
        <w:trPr>
          <w:jc w:val="center"/>
        </w:trPr>
        <w:tc>
          <w:tcPr>
            <w:tcW w:w="3345" w:type="dxa"/>
          </w:tcPr>
          <w:p w14:paraId="67EE4D3B" w14:textId="77777777" w:rsidR="004B3F04" w:rsidRDefault="004B3F04" w:rsidP="000659BE">
            <w:pPr>
              <w:pStyle w:val="TableText"/>
            </w:pPr>
            <w:r>
              <w:tab/>
            </w:r>
            <w:r>
              <w:tab/>
              <w:t>@valueSet</w:t>
            </w:r>
          </w:p>
        </w:tc>
        <w:tc>
          <w:tcPr>
            <w:tcW w:w="720" w:type="dxa"/>
          </w:tcPr>
          <w:p w14:paraId="3C15D030" w14:textId="77777777" w:rsidR="004B3F04" w:rsidRDefault="004B3F04" w:rsidP="000659BE">
            <w:pPr>
              <w:pStyle w:val="TableText"/>
            </w:pPr>
            <w:r>
              <w:t>0..1</w:t>
            </w:r>
          </w:p>
        </w:tc>
        <w:tc>
          <w:tcPr>
            <w:tcW w:w="1152" w:type="dxa"/>
          </w:tcPr>
          <w:p w14:paraId="2BE08FAA" w14:textId="77777777" w:rsidR="004B3F04" w:rsidRDefault="004B3F04" w:rsidP="000659BE">
            <w:pPr>
              <w:pStyle w:val="TableText"/>
            </w:pPr>
            <w:r>
              <w:t>SHOULD</w:t>
            </w:r>
          </w:p>
        </w:tc>
        <w:tc>
          <w:tcPr>
            <w:tcW w:w="864" w:type="dxa"/>
          </w:tcPr>
          <w:p w14:paraId="60F43882" w14:textId="77777777" w:rsidR="004B3F04" w:rsidRDefault="004B3F04" w:rsidP="000659BE">
            <w:pPr>
              <w:pStyle w:val="TableText"/>
            </w:pPr>
          </w:p>
        </w:tc>
        <w:tc>
          <w:tcPr>
            <w:tcW w:w="1104" w:type="dxa"/>
          </w:tcPr>
          <w:p w14:paraId="1428C592" w14:textId="77777777" w:rsidR="004B3F04" w:rsidRDefault="006C736C" w:rsidP="000659BE">
            <w:pPr>
              <w:pStyle w:val="TableText"/>
            </w:pPr>
            <w:hyperlink w:anchor="C_4499-30653">
              <w:r w:rsidR="004B3F04">
                <w:rPr>
                  <w:rStyle w:val="HyperlinkText9pt"/>
                </w:rPr>
                <w:t>4499-30653</w:t>
              </w:r>
            </w:hyperlink>
          </w:p>
        </w:tc>
        <w:tc>
          <w:tcPr>
            <w:tcW w:w="2975" w:type="dxa"/>
          </w:tcPr>
          <w:p w14:paraId="7B302C8E" w14:textId="77777777" w:rsidR="004B3F04" w:rsidRDefault="004B3F04" w:rsidP="000659BE">
            <w:pPr>
              <w:pStyle w:val="TableText"/>
            </w:pPr>
          </w:p>
        </w:tc>
      </w:tr>
      <w:tr w:rsidR="004B3F04" w14:paraId="72DC63CA" w14:textId="77777777" w:rsidTr="000659BE">
        <w:trPr>
          <w:jc w:val="center"/>
        </w:trPr>
        <w:tc>
          <w:tcPr>
            <w:tcW w:w="3345" w:type="dxa"/>
          </w:tcPr>
          <w:p w14:paraId="29AB573D" w14:textId="77777777" w:rsidR="004B3F04" w:rsidRDefault="004B3F04" w:rsidP="000659BE">
            <w:pPr>
              <w:pStyle w:val="TableText"/>
            </w:pPr>
            <w:r>
              <w:tab/>
              <w:t>title</w:t>
            </w:r>
          </w:p>
        </w:tc>
        <w:tc>
          <w:tcPr>
            <w:tcW w:w="720" w:type="dxa"/>
          </w:tcPr>
          <w:p w14:paraId="2D3E8A3E" w14:textId="77777777" w:rsidR="004B3F04" w:rsidRDefault="004B3F04" w:rsidP="000659BE">
            <w:pPr>
              <w:pStyle w:val="TableText"/>
            </w:pPr>
            <w:r>
              <w:t>1..1</w:t>
            </w:r>
          </w:p>
        </w:tc>
        <w:tc>
          <w:tcPr>
            <w:tcW w:w="1152" w:type="dxa"/>
          </w:tcPr>
          <w:p w14:paraId="534A3727" w14:textId="77777777" w:rsidR="004B3F04" w:rsidRDefault="004B3F04" w:rsidP="000659BE">
            <w:pPr>
              <w:pStyle w:val="TableText"/>
            </w:pPr>
            <w:r>
              <w:t>SHALL</w:t>
            </w:r>
          </w:p>
        </w:tc>
        <w:tc>
          <w:tcPr>
            <w:tcW w:w="864" w:type="dxa"/>
          </w:tcPr>
          <w:p w14:paraId="6132A9B5" w14:textId="77777777" w:rsidR="004B3F04" w:rsidRDefault="004B3F04" w:rsidP="000659BE">
            <w:pPr>
              <w:pStyle w:val="TableText"/>
            </w:pPr>
          </w:p>
        </w:tc>
        <w:tc>
          <w:tcPr>
            <w:tcW w:w="1104" w:type="dxa"/>
          </w:tcPr>
          <w:p w14:paraId="6FA57D16" w14:textId="77777777" w:rsidR="004B3F04" w:rsidRDefault="006C736C" w:rsidP="000659BE">
            <w:pPr>
              <w:pStyle w:val="TableText"/>
            </w:pPr>
            <w:hyperlink w:anchor="C_4499-35944">
              <w:r w:rsidR="004B3F04">
                <w:rPr>
                  <w:rStyle w:val="HyperlinkText9pt"/>
                </w:rPr>
                <w:t>4499-35944</w:t>
              </w:r>
            </w:hyperlink>
          </w:p>
        </w:tc>
        <w:tc>
          <w:tcPr>
            <w:tcW w:w="2975" w:type="dxa"/>
          </w:tcPr>
          <w:p w14:paraId="3ABCAA41" w14:textId="77777777" w:rsidR="004B3F04" w:rsidRDefault="004B3F04" w:rsidP="000659BE">
            <w:pPr>
              <w:pStyle w:val="TableText"/>
            </w:pPr>
          </w:p>
        </w:tc>
      </w:tr>
      <w:tr w:rsidR="004B3F04" w14:paraId="0A118750" w14:textId="77777777" w:rsidTr="000659BE">
        <w:trPr>
          <w:jc w:val="center"/>
        </w:trPr>
        <w:tc>
          <w:tcPr>
            <w:tcW w:w="3345" w:type="dxa"/>
          </w:tcPr>
          <w:p w14:paraId="0BED36F8" w14:textId="77777777" w:rsidR="004B3F04" w:rsidRDefault="004B3F04" w:rsidP="000659BE">
            <w:pPr>
              <w:pStyle w:val="TableText"/>
            </w:pPr>
            <w:r>
              <w:tab/>
              <w:t>statusCode</w:t>
            </w:r>
          </w:p>
        </w:tc>
        <w:tc>
          <w:tcPr>
            <w:tcW w:w="720" w:type="dxa"/>
          </w:tcPr>
          <w:p w14:paraId="266281DE" w14:textId="77777777" w:rsidR="004B3F04" w:rsidRDefault="004B3F04" w:rsidP="000659BE">
            <w:pPr>
              <w:pStyle w:val="TableText"/>
            </w:pPr>
            <w:r>
              <w:t>1..1</w:t>
            </w:r>
          </w:p>
        </w:tc>
        <w:tc>
          <w:tcPr>
            <w:tcW w:w="1152" w:type="dxa"/>
          </w:tcPr>
          <w:p w14:paraId="2C1CD6D9" w14:textId="77777777" w:rsidR="004B3F04" w:rsidRDefault="004B3F04" w:rsidP="000659BE">
            <w:pPr>
              <w:pStyle w:val="TableText"/>
            </w:pPr>
            <w:r>
              <w:t>SHALL</w:t>
            </w:r>
          </w:p>
        </w:tc>
        <w:tc>
          <w:tcPr>
            <w:tcW w:w="864" w:type="dxa"/>
          </w:tcPr>
          <w:p w14:paraId="696B1B52" w14:textId="77777777" w:rsidR="004B3F04" w:rsidRDefault="004B3F04" w:rsidP="000659BE">
            <w:pPr>
              <w:pStyle w:val="TableText"/>
            </w:pPr>
          </w:p>
        </w:tc>
        <w:tc>
          <w:tcPr>
            <w:tcW w:w="1104" w:type="dxa"/>
          </w:tcPr>
          <w:p w14:paraId="4D04067C" w14:textId="77777777" w:rsidR="004B3F04" w:rsidRDefault="006C736C" w:rsidP="000659BE">
            <w:pPr>
              <w:pStyle w:val="TableText"/>
            </w:pPr>
            <w:hyperlink w:anchor="C_4499-30654">
              <w:r w:rsidR="004B3F04">
                <w:rPr>
                  <w:rStyle w:val="HyperlinkText9pt"/>
                </w:rPr>
                <w:t>4499-30654</w:t>
              </w:r>
            </w:hyperlink>
          </w:p>
        </w:tc>
        <w:tc>
          <w:tcPr>
            <w:tcW w:w="2975" w:type="dxa"/>
          </w:tcPr>
          <w:p w14:paraId="2E7999E4" w14:textId="77777777" w:rsidR="004B3F04" w:rsidRDefault="004B3F04" w:rsidP="000659BE">
            <w:pPr>
              <w:pStyle w:val="TableText"/>
            </w:pPr>
          </w:p>
        </w:tc>
      </w:tr>
      <w:tr w:rsidR="004B3F04" w14:paraId="7E4D0F45" w14:textId="77777777" w:rsidTr="000659BE">
        <w:trPr>
          <w:jc w:val="center"/>
        </w:trPr>
        <w:tc>
          <w:tcPr>
            <w:tcW w:w="3345" w:type="dxa"/>
          </w:tcPr>
          <w:p w14:paraId="5D80C67A" w14:textId="77777777" w:rsidR="004B3F04" w:rsidRDefault="004B3F04" w:rsidP="000659BE">
            <w:pPr>
              <w:pStyle w:val="TableText"/>
            </w:pPr>
            <w:r>
              <w:tab/>
            </w:r>
            <w:r>
              <w:tab/>
              <w:t>@code</w:t>
            </w:r>
          </w:p>
        </w:tc>
        <w:tc>
          <w:tcPr>
            <w:tcW w:w="720" w:type="dxa"/>
          </w:tcPr>
          <w:p w14:paraId="304B1BED" w14:textId="77777777" w:rsidR="004B3F04" w:rsidRDefault="004B3F04" w:rsidP="000659BE">
            <w:pPr>
              <w:pStyle w:val="TableText"/>
            </w:pPr>
            <w:r>
              <w:t>1..1</w:t>
            </w:r>
          </w:p>
        </w:tc>
        <w:tc>
          <w:tcPr>
            <w:tcW w:w="1152" w:type="dxa"/>
          </w:tcPr>
          <w:p w14:paraId="4C7B1243" w14:textId="77777777" w:rsidR="004B3F04" w:rsidRDefault="004B3F04" w:rsidP="000659BE">
            <w:pPr>
              <w:pStyle w:val="TableText"/>
            </w:pPr>
            <w:r>
              <w:t>SHALL</w:t>
            </w:r>
          </w:p>
        </w:tc>
        <w:tc>
          <w:tcPr>
            <w:tcW w:w="864" w:type="dxa"/>
          </w:tcPr>
          <w:p w14:paraId="287872E7" w14:textId="77777777" w:rsidR="004B3F04" w:rsidRDefault="004B3F04" w:rsidP="000659BE">
            <w:pPr>
              <w:pStyle w:val="TableText"/>
            </w:pPr>
          </w:p>
        </w:tc>
        <w:tc>
          <w:tcPr>
            <w:tcW w:w="1104" w:type="dxa"/>
          </w:tcPr>
          <w:p w14:paraId="2FDCC43D" w14:textId="77777777" w:rsidR="004B3F04" w:rsidRDefault="006C736C" w:rsidP="000659BE">
            <w:pPr>
              <w:pStyle w:val="TableText"/>
            </w:pPr>
            <w:hyperlink w:anchor="C_4499-30655">
              <w:r w:rsidR="004B3F04">
                <w:rPr>
                  <w:rStyle w:val="HyperlinkText9pt"/>
                </w:rPr>
                <w:t>4499-30655</w:t>
              </w:r>
            </w:hyperlink>
          </w:p>
        </w:tc>
        <w:tc>
          <w:tcPr>
            <w:tcW w:w="2975" w:type="dxa"/>
          </w:tcPr>
          <w:p w14:paraId="4361141A" w14:textId="77777777" w:rsidR="004B3F04" w:rsidRDefault="004B3F04" w:rsidP="000659BE">
            <w:pPr>
              <w:pStyle w:val="TableText"/>
            </w:pPr>
            <w:r>
              <w:t>urn:oid:2.16.840.1.113883.5.14 (HL7ActStatus) = active</w:t>
            </w:r>
          </w:p>
        </w:tc>
      </w:tr>
      <w:tr w:rsidR="004B3F04" w14:paraId="50FE6A46" w14:textId="77777777" w:rsidTr="000659BE">
        <w:trPr>
          <w:jc w:val="center"/>
        </w:trPr>
        <w:tc>
          <w:tcPr>
            <w:tcW w:w="3345" w:type="dxa"/>
          </w:tcPr>
          <w:p w14:paraId="6D4FC47F" w14:textId="77777777" w:rsidR="004B3F04" w:rsidRDefault="004B3F04" w:rsidP="000659BE">
            <w:pPr>
              <w:pStyle w:val="TableText"/>
            </w:pPr>
            <w:r>
              <w:tab/>
              <w:t>participation</w:t>
            </w:r>
          </w:p>
        </w:tc>
        <w:tc>
          <w:tcPr>
            <w:tcW w:w="720" w:type="dxa"/>
          </w:tcPr>
          <w:p w14:paraId="283234D9" w14:textId="77777777" w:rsidR="004B3F04" w:rsidRDefault="004B3F04" w:rsidP="000659BE">
            <w:pPr>
              <w:pStyle w:val="TableText"/>
            </w:pPr>
            <w:r>
              <w:t>0..1</w:t>
            </w:r>
          </w:p>
        </w:tc>
        <w:tc>
          <w:tcPr>
            <w:tcW w:w="1152" w:type="dxa"/>
          </w:tcPr>
          <w:p w14:paraId="29223449" w14:textId="77777777" w:rsidR="004B3F04" w:rsidRDefault="004B3F04" w:rsidP="000659BE">
            <w:pPr>
              <w:pStyle w:val="TableText"/>
            </w:pPr>
            <w:r>
              <w:t>MAY</w:t>
            </w:r>
          </w:p>
        </w:tc>
        <w:tc>
          <w:tcPr>
            <w:tcW w:w="864" w:type="dxa"/>
          </w:tcPr>
          <w:p w14:paraId="203CAAFD" w14:textId="77777777" w:rsidR="004B3F04" w:rsidRDefault="004B3F04" w:rsidP="000659BE">
            <w:pPr>
              <w:pStyle w:val="TableText"/>
            </w:pPr>
          </w:p>
        </w:tc>
        <w:tc>
          <w:tcPr>
            <w:tcW w:w="1104" w:type="dxa"/>
          </w:tcPr>
          <w:p w14:paraId="527876EA" w14:textId="77777777" w:rsidR="004B3F04" w:rsidRDefault="006C736C" w:rsidP="000659BE">
            <w:pPr>
              <w:pStyle w:val="TableText"/>
            </w:pPr>
            <w:hyperlink w:anchor="C_4499-33490">
              <w:r w:rsidR="004B3F04">
                <w:rPr>
                  <w:rStyle w:val="HyperlinkText9pt"/>
                </w:rPr>
                <w:t>4499-33490</w:t>
              </w:r>
            </w:hyperlink>
          </w:p>
        </w:tc>
        <w:tc>
          <w:tcPr>
            <w:tcW w:w="2975" w:type="dxa"/>
          </w:tcPr>
          <w:p w14:paraId="7276C207" w14:textId="77777777" w:rsidR="004B3F04" w:rsidRDefault="004B3F04" w:rsidP="000659BE">
            <w:pPr>
              <w:pStyle w:val="TableText"/>
            </w:pPr>
          </w:p>
        </w:tc>
      </w:tr>
      <w:tr w:rsidR="004B3F04" w14:paraId="10B91D53" w14:textId="77777777" w:rsidTr="000659BE">
        <w:trPr>
          <w:jc w:val="center"/>
        </w:trPr>
        <w:tc>
          <w:tcPr>
            <w:tcW w:w="3345" w:type="dxa"/>
          </w:tcPr>
          <w:p w14:paraId="4B3FD047" w14:textId="77777777" w:rsidR="004B3F04" w:rsidRDefault="004B3F04" w:rsidP="000659BE">
            <w:pPr>
              <w:pStyle w:val="TableText"/>
            </w:pPr>
            <w:r>
              <w:tab/>
            </w:r>
            <w:r>
              <w:tab/>
              <w:t>@typeCode</w:t>
            </w:r>
          </w:p>
        </w:tc>
        <w:tc>
          <w:tcPr>
            <w:tcW w:w="720" w:type="dxa"/>
          </w:tcPr>
          <w:p w14:paraId="6A260D41" w14:textId="77777777" w:rsidR="004B3F04" w:rsidRDefault="004B3F04" w:rsidP="000659BE">
            <w:pPr>
              <w:pStyle w:val="TableText"/>
            </w:pPr>
            <w:r>
              <w:t>1..1</w:t>
            </w:r>
          </w:p>
        </w:tc>
        <w:tc>
          <w:tcPr>
            <w:tcW w:w="1152" w:type="dxa"/>
          </w:tcPr>
          <w:p w14:paraId="50D7722B" w14:textId="77777777" w:rsidR="004B3F04" w:rsidRDefault="004B3F04" w:rsidP="000659BE">
            <w:pPr>
              <w:pStyle w:val="TableText"/>
            </w:pPr>
            <w:r>
              <w:t>SHALL</w:t>
            </w:r>
          </w:p>
        </w:tc>
        <w:tc>
          <w:tcPr>
            <w:tcW w:w="864" w:type="dxa"/>
          </w:tcPr>
          <w:p w14:paraId="7443C99D" w14:textId="77777777" w:rsidR="004B3F04" w:rsidRDefault="004B3F04" w:rsidP="000659BE">
            <w:pPr>
              <w:pStyle w:val="TableText"/>
            </w:pPr>
          </w:p>
        </w:tc>
        <w:tc>
          <w:tcPr>
            <w:tcW w:w="1104" w:type="dxa"/>
          </w:tcPr>
          <w:p w14:paraId="679A7EC0" w14:textId="77777777" w:rsidR="004B3F04" w:rsidRDefault="006C736C" w:rsidP="000659BE">
            <w:pPr>
              <w:pStyle w:val="TableText"/>
            </w:pPr>
            <w:hyperlink w:anchor="C_4499-33492">
              <w:r w:rsidR="004B3F04">
                <w:rPr>
                  <w:rStyle w:val="HyperlinkText9pt"/>
                </w:rPr>
                <w:t>4499-33492</w:t>
              </w:r>
            </w:hyperlink>
          </w:p>
        </w:tc>
        <w:tc>
          <w:tcPr>
            <w:tcW w:w="2975" w:type="dxa"/>
          </w:tcPr>
          <w:p w14:paraId="2CFD6930" w14:textId="77777777" w:rsidR="004B3F04" w:rsidRDefault="004B3F04" w:rsidP="000659BE">
            <w:pPr>
              <w:pStyle w:val="TableText"/>
            </w:pPr>
            <w:r>
              <w:t>urn:oid:2.16.840.1.113883.5.90 (HL7ParticipationType) = AUT</w:t>
            </w:r>
          </w:p>
        </w:tc>
      </w:tr>
      <w:tr w:rsidR="004B3F04" w14:paraId="330926B0" w14:textId="77777777" w:rsidTr="000659BE">
        <w:trPr>
          <w:jc w:val="center"/>
        </w:trPr>
        <w:tc>
          <w:tcPr>
            <w:tcW w:w="3345" w:type="dxa"/>
          </w:tcPr>
          <w:p w14:paraId="28A6A630" w14:textId="77777777" w:rsidR="004B3F04" w:rsidRDefault="004B3F04" w:rsidP="000659BE">
            <w:pPr>
              <w:pStyle w:val="TableText"/>
            </w:pPr>
            <w:r>
              <w:tab/>
            </w:r>
            <w:r>
              <w:tab/>
              <w:t>time</w:t>
            </w:r>
          </w:p>
        </w:tc>
        <w:tc>
          <w:tcPr>
            <w:tcW w:w="720" w:type="dxa"/>
          </w:tcPr>
          <w:p w14:paraId="1C423949" w14:textId="77777777" w:rsidR="004B3F04" w:rsidRDefault="004B3F04" w:rsidP="000659BE">
            <w:pPr>
              <w:pStyle w:val="TableText"/>
            </w:pPr>
            <w:r>
              <w:t>1..1</w:t>
            </w:r>
          </w:p>
        </w:tc>
        <w:tc>
          <w:tcPr>
            <w:tcW w:w="1152" w:type="dxa"/>
          </w:tcPr>
          <w:p w14:paraId="339C61B0" w14:textId="77777777" w:rsidR="004B3F04" w:rsidRDefault="004B3F04" w:rsidP="000659BE">
            <w:pPr>
              <w:pStyle w:val="TableText"/>
            </w:pPr>
            <w:r>
              <w:t>SHALL</w:t>
            </w:r>
          </w:p>
        </w:tc>
        <w:tc>
          <w:tcPr>
            <w:tcW w:w="864" w:type="dxa"/>
          </w:tcPr>
          <w:p w14:paraId="115C714F" w14:textId="77777777" w:rsidR="004B3F04" w:rsidRDefault="004B3F04" w:rsidP="000659BE">
            <w:pPr>
              <w:pStyle w:val="TableText"/>
            </w:pPr>
          </w:p>
        </w:tc>
        <w:tc>
          <w:tcPr>
            <w:tcW w:w="1104" w:type="dxa"/>
          </w:tcPr>
          <w:p w14:paraId="2273AB68" w14:textId="77777777" w:rsidR="004B3F04" w:rsidRDefault="006C736C" w:rsidP="000659BE">
            <w:pPr>
              <w:pStyle w:val="TableText"/>
            </w:pPr>
            <w:hyperlink w:anchor="C_4499-33491">
              <w:r w:rsidR="004B3F04">
                <w:rPr>
                  <w:rStyle w:val="HyperlinkText9pt"/>
                </w:rPr>
                <w:t>4499-33491</w:t>
              </w:r>
            </w:hyperlink>
          </w:p>
        </w:tc>
        <w:tc>
          <w:tcPr>
            <w:tcW w:w="2975" w:type="dxa"/>
          </w:tcPr>
          <w:p w14:paraId="4A83881A" w14:textId="77777777" w:rsidR="004B3F04" w:rsidRDefault="004B3F04" w:rsidP="000659BE">
            <w:pPr>
              <w:pStyle w:val="TableText"/>
            </w:pPr>
          </w:p>
        </w:tc>
      </w:tr>
      <w:tr w:rsidR="004B3F04" w14:paraId="55BAC53C" w14:textId="77777777" w:rsidTr="000659BE">
        <w:trPr>
          <w:jc w:val="center"/>
        </w:trPr>
        <w:tc>
          <w:tcPr>
            <w:tcW w:w="3345" w:type="dxa"/>
          </w:tcPr>
          <w:p w14:paraId="011DEE3B" w14:textId="77777777" w:rsidR="004B3F04" w:rsidRDefault="004B3F04" w:rsidP="000659BE">
            <w:pPr>
              <w:pStyle w:val="TableText"/>
            </w:pPr>
            <w:r>
              <w:tab/>
            </w:r>
            <w:r>
              <w:tab/>
            </w:r>
            <w:r>
              <w:tab/>
              <w:t>low</w:t>
            </w:r>
          </w:p>
        </w:tc>
        <w:tc>
          <w:tcPr>
            <w:tcW w:w="720" w:type="dxa"/>
          </w:tcPr>
          <w:p w14:paraId="7448FB10" w14:textId="77777777" w:rsidR="004B3F04" w:rsidRDefault="004B3F04" w:rsidP="000659BE">
            <w:pPr>
              <w:pStyle w:val="TableText"/>
            </w:pPr>
            <w:r>
              <w:t>1..1</w:t>
            </w:r>
          </w:p>
        </w:tc>
        <w:tc>
          <w:tcPr>
            <w:tcW w:w="1152" w:type="dxa"/>
          </w:tcPr>
          <w:p w14:paraId="2ED48668" w14:textId="77777777" w:rsidR="004B3F04" w:rsidRDefault="004B3F04" w:rsidP="000659BE">
            <w:pPr>
              <w:pStyle w:val="TableText"/>
            </w:pPr>
            <w:r>
              <w:t>SHALL</w:t>
            </w:r>
          </w:p>
        </w:tc>
        <w:tc>
          <w:tcPr>
            <w:tcW w:w="864" w:type="dxa"/>
          </w:tcPr>
          <w:p w14:paraId="2A3510E2" w14:textId="77777777" w:rsidR="004B3F04" w:rsidRDefault="004B3F04" w:rsidP="000659BE">
            <w:pPr>
              <w:pStyle w:val="TableText"/>
            </w:pPr>
          </w:p>
        </w:tc>
        <w:tc>
          <w:tcPr>
            <w:tcW w:w="1104" w:type="dxa"/>
          </w:tcPr>
          <w:p w14:paraId="50D5846B" w14:textId="77777777" w:rsidR="004B3F04" w:rsidRDefault="006C736C" w:rsidP="000659BE">
            <w:pPr>
              <w:pStyle w:val="TableText"/>
            </w:pPr>
            <w:hyperlink w:anchor="C_4499-33493">
              <w:r w:rsidR="004B3F04">
                <w:rPr>
                  <w:rStyle w:val="HyperlinkText9pt"/>
                </w:rPr>
                <w:t>4499-33493</w:t>
              </w:r>
            </w:hyperlink>
          </w:p>
        </w:tc>
        <w:tc>
          <w:tcPr>
            <w:tcW w:w="2975" w:type="dxa"/>
          </w:tcPr>
          <w:p w14:paraId="2A45E04D" w14:textId="77777777" w:rsidR="004B3F04" w:rsidRDefault="004B3F04" w:rsidP="000659BE">
            <w:pPr>
              <w:pStyle w:val="TableText"/>
            </w:pPr>
          </w:p>
        </w:tc>
      </w:tr>
      <w:tr w:rsidR="004B3F04" w14:paraId="4ED94302" w14:textId="77777777" w:rsidTr="000659BE">
        <w:trPr>
          <w:jc w:val="center"/>
        </w:trPr>
        <w:tc>
          <w:tcPr>
            <w:tcW w:w="3345" w:type="dxa"/>
          </w:tcPr>
          <w:p w14:paraId="792D71C6" w14:textId="77777777" w:rsidR="004B3F04" w:rsidRDefault="004B3F04" w:rsidP="000659BE">
            <w:pPr>
              <w:pStyle w:val="TableText"/>
            </w:pPr>
            <w:r>
              <w:tab/>
            </w:r>
            <w:r>
              <w:tab/>
              <w:t>role</w:t>
            </w:r>
          </w:p>
        </w:tc>
        <w:tc>
          <w:tcPr>
            <w:tcW w:w="720" w:type="dxa"/>
          </w:tcPr>
          <w:p w14:paraId="5F72B71B" w14:textId="77777777" w:rsidR="004B3F04" w:rsidRDefault="004B3F04" w:rsidP="000659BE">
            <w:pPr>
              <w:pStyle w:val="TableText"/>
            </w:pPr>
            <w:r>
              <w:t>1..1</w:t>
            </w:r>
          </w:p>
        </w:tc>
        <w:tc>
          <w:tcPr>
            <w:tcW w:w="1152" w:type="dxa"/>
          </w:tcPr>
          <w:p w14:paraId="4EE78284" w14:textId="77777777" w:rsidR="004B3F04" w:rsidRDefault="004B3F04" w:rsidP="000659BE">
            <w:pPr>
              <w:pStyle w:val="TableText"/>
            </w:pPr>
            <w:r>
              <w:t>SHALL</w:t>
            </w:r>
          </w:p>
        </w:tc>
        <w:tc>
          <w:tcPr>
            <w:tcW w:w="864" w:type="dxa"/>
          </w:tcPr>
          <w:p w14:paraId="2286D786" w14:textId="77777777" w:rsidR="004B3F04" w:rsidRDefault="004B3F04" w:rsidP="000659BE">
            <w:pPr>
              <w:pStyle w:val="TableText"/>
            </w:pPr>
          </w:p>
        </w:tc>
        <w:tc>
          <w:tcPr>
            <w:tcW w:w="1104" w:type="dxa"/>
          </w:tcPr>
          <w:p w14:paraId="2A06F3CB" w14:textId="77777777" w:rsidR="004B3F04" w:rsidRDefault="006C736C" w:rsidP="000659BE">
            <w:pPr>
              <w:pStyle w:val="TableText"/>
            </w:pPr>
            <w:hyperlink w:anchor="C_4499-33586">
              <w:r w:rsidR="004B3F04">
                <w:rPr>
                  <w:rStyle w:val="HyperlinkText9pt"/>
                </w:rPr>
                <w:t>4499-33586</w:t>
              </w:r>
            </w:hyperlink>
          </w:p>
        </w:tc>
        <w:tc>
          <w:tcPr>
            <w:tcW w:w="2975" w:type="dxa"/>
          </w:tcPr>
          <w:p w14:paraId="67C36A7E" w14:textId="77777777" w:rsidR="004B3F04" w:rsidRDefault="004B3F04" w:rsidP="000659BE">
            <w:pPr>
              <w:pStyle w:val="TableText"/>
            </w:pPr>
          </w:p>
        </w:tc>
      </w:tr>
      <w:tr w:rsidR="004B3F04" w14:paraId="7252080F" w14:textId="77777777" w:rsidTr="000659BE">
        <w:trPr>
          <w:jc w:val="center"/>
        </w:trPr>
        <w:tc>
          <w:tcPr>
            <w:tcW w:w="3345" w:type="dxa"/>
          </w:tcPr>
          <w:p w14:paraId="7FEC7864" w14:textId="77777777" w:rsidR="004B3F04" w:rsidRDefault="004B3F04" w:rsidP="000659BE">
            <w:pPr>
              <w:pStyle w:val="TableText"/>
            </w:pPr>
            <w:r>
              <w:tab/>
            </w:r>
            <w:r>
              <w:tab/>
            </w:r>
            <w:r>
              <w:tab/>
              <w:t>@classCode</w:t>
            </w:r>
          </w:p>
        </w:tc>
        <w:tc>
          <w:tcPr>
            <w:tcW w:w="720" w:type="dxa"/>
          </w:tcPr>
          <w:p w14:paraId="2DD39E46" w14:textId="77777777" w:rsidR="004B3F04" w:rsidRDefault="004B3F04" w:rsidP="000659BE">
            <w:pPr>
              <w:pStyle w:val="TableText"/>
            </w:pPr>
            <w:r>
              <w:t>1..1</w:t>
            </w:r>
          </w:p>
        </w:tc>
        <w:tc>
          <w:tcPr>
            <w:tcW w:w="1152" w:type="dxa"/>
          </w:tcPr>
          <w:p w14:paraId="2A6BA658" w14:textId="77777777" w:rsidR="004B3F04" w:rsidRDefault="004B3F04" w:rsidP="000659BE">
            <w:pPr>
              <w:pStyle w:val="TableText"/>
            </w:pPr>
            <w:r>
              <w:t>SHALL</w:t>
            </w:r>
          </w:p>
        </w:tc>
        <w:tc>
          <w:tcPr>
            <w:tcW w:w="864" w:type="dxa"/>
          </w:tcPr>
          <w:p w14:paraId="7ED9394F" w14:textId="77777777" w:rsidR="004B3F04" w:rsidRDefault="004B3F04" w:rsidP="000659BE">
            <w:pPr>
              <w:pStyle w:val="TableText"/>
            </w:pPr>
          </w:p>
        </w:tc>
        <w:tc>
          <w:tcPr>
            <w:tcW w:w="1104" w:type="dxa"/>
          </w:tcPr>
          <w:p w14:paraId="6E788681" w14:textId="77777777" w:rsidR="004B3F04" w:rsidRDefault="006C736C" w:rsidP="000659BE">
            <w:pPr>
              <w:pStyle w:val="TableText"/>
            </w:pPr>
            <w:hyperlink w:anchor="C_4499-33587">
              <w:r w:rsidR="004B3F04">
                <w:rPr>
                  <w:rStyle w:val="HyperlinkText9pt"/>
                </w:rPr>
                <w:t>4499-33587</w:t>
              </w:r>
            </w:hyperlink>
          </w:p>
        </w:tc>
        <w:tc>
          <w:tcPr>
            <w:tcW w:w="2975" w:type="dxa"/>
          </w:tcPr>
          <w:p w14:paraId="20CCF7FA" w14:textId="77777777" w:rsidR="004B3F04" w:rsidRDefault="004B3F04" w:rsidP="000659BE">
            <w:pPr>
              <w:pStyle w:val="TableText"/>
            </w:pPr>
            <w:r>
              <w:t>urn:oid:2.16.840.1.113883.5.110 (HL7RoleClass) = ROL</w:t>
            </w:r>
          </w:p>
        </w:tc>
      </w:tr>
      <w:tr w:rsidR="004B3F04" w14:paraId="7639032D" w14:textId="77777777" w:rsidTr="000659BE">
        <w:trPr>
          <w:jc w:val="center"/>
        </w:trPr>
        <w:tc>
          <w:tcPr>
            <w:tcW w:w="3345" w:type="dxa"/>
          </w:tcPr>
          <w:p w14:paraId="500C2A46" w14:textId="77777777" w:rsidR="004B3F04" w:rsidRDefault="004B3F04" w:rsidP="000659BE">
            <w:pPr>
              <w:pStyle w:val="TableText"/>
            </w:pPr>
            <w:r>
              <w:tab/>
            </w:r>
            <w:r>
              <w:tab/>
            </w:r>
            <w:r>
              <w:tab/>
              <w:t>id</w:t>
            </w:r>
          </w:p>
        </w:tc>
        <w:tc>
          <w:tcPr>
            <w:tcW w:w="720" w:type="dxa"/>
          </w:tcPr>
          <w:p w14:paraId="7DBE9EF6" w14:textId="77777777" w:rsidR="004B3F04" w:rsidRDefault="004B3F04" w:rsidP="000659BE">
            <w:pPr>
              <w:pStyle w:val="TableText"/>
            </w:pPr>
            <w:r>
              <w:t>0..1</w:t>
            </w:r>
          </w:p>
        </w:tc>
        <w:tc>
          <w:tcPr>
            <w:tcW w:w="1152" w:type="dxa"/>
          </w:tcPr>
          <w:p w14:paraId="14E533EA" w14:textId="77777777" w:rsidR="004B3F04" w:rsidRDefault="004B3F04" w:rsidP="000659BE">
            <w:pPr>
              <w:pStyle w:val="TableText"/>
            </w:pPr>
            <w:r>
              <w:t>MAY</w:t>
            </w:r>
          </w:p>
        </w:tc>
        <w:tc>
          <w:tcPr>
            <w:tcW w:w="864" w:type="dxa"/>
          </w:tcPr>
          <w:p w14:paraId="380544E4" w14:textId="77777777" w:rsidR="004B3F04" w:rsidRDefault="004B3F04" w:rsidP="000659BE">
            <w:pPr>
              <w:pStyle w:val="TableText"/>
            </w:pPr>
          </w:p>
        </w:tc>
        <w:tc>
          <w:tcPr>
            <w:tcW w:w="1104" w:type="dxa"/>
          </w:tcPr>
          <w:p w14:paraId="3D30B11A" w14:textId="77777777" w:rsidR="004B3F04" w:rsidRDefault="006C736C" w:rsidP="000659BE">
            <w:pPr>
              <w:pStyle w:val="TableText"/>
            </w:pPr>
            <w:hyperlink w:anchor="C_4499-33588">
              <w:r w:rsidR="004B3F04">
                <w:rPr>
                  <w:rStyle w:val="HyperlinkText9pt"/>
                </w:rPr>
                <w:t>4499-33588</w:t>
              </w:r>
            </w:hyperlink>
          </w:p>
        </w:tc>
        <w:tc>
          <w:tcPr>
            <w:tcW w:w="2975" w:type="dxa"/>
          </w:tcPr>
          <w:p w14:paraId="1006F6DC" w14:textId="77777777" w:rsidR="004B3F04" w:rsidRDefault="004B3F04" w:rsidP="000659BE">
            <w:pPr>
              <w:pStyle w:val="TableText"/>
            </w:pPr>
          </w:p>
        </w:tc>
      </w:tr>
      <w:tr w:rsidR="004B3F04" w14:paraId="21D59F10" w14:textId="77777777" w:rsidTr="000659BE">
        <w:trPr>
          <w:jc w:val="center"/>
        </w:trPr>
        <w:tc>
          <w:tcPr>
            <w:tcW w:w="3345" w:type="dxa"/>
          </w:tcPr>
          <w:p w14:paraId="043BCA77" w14:textId="77777777" w:rsidR="004B3F04" w:rsidRDefault="004B3F04" w:rsidP="000659BE">
            <w:pPr>
              <w:pStyle w:val="TableText"/>
            </w:pPr>
            <w:r>
              <w:tab/>
              <w:t>participation</w:t>
            </w:r>
          </w:p>
        </w:tc>
        <w:tc>
          <w:tcPr>
            <w:tcW w:w="720" w:type="dxa"/>
          </w:tcPr>
          <w:p w14:paraId="04D2E71D" w14:textId="77777777" w:rsidR="004B3F04" w:rsidRDefault="004B3F04" w:rsidP="000659BE">
            <w:pPr>
              <w:pStyle w:val="TableText"/>
            </w:pPr>
            <w:r>
              <w:t>0..*</w:t>
            </w:r>
          </w:p>
        </w:tc>
        <w:tc>
          <w:tcPr>
            <w:tcW w:w="1152" w:type="dxa"/>
          </w:tcPr>
          <w:p w14:paraId="29F8F9A3" w14:textId="77777777" w:rsidR="004B3F04" w:rsidRDefault="004B3F04" w:rsidP="000659BE">
            <w:pPr>
              <w:pStyle w:val="TableText"/>
            </w:pPr>
            <w:r>
              <w:t>MAY</w:t>
            </w:r>
          </w:p>
        </w:tc>
        <w:tc>
          <w:tcPr>
            <w:tcW w:w="864" w:type="dxa"/>
          </w:tcPr>
          <w:p w14:paraId="4F8D9B3C" w14:textId="77777777" w:rsidR="004B3F04" w:rsidRDefault="004B3F04" w:rsidP="000659BE">
            <w:pPr>
              <w:pStyle w:val="TableText"/>
            </w:pPr>
          </w:p>
        </w:tc>
        <w:tc>
          <w:tcPr>
            <w:tcW w:w="1104" w:type="dxa"/>
          </w:tcPr>
          <w:p w14:paraId="06892F68" w14:textId="77777777" w:rsidR="004B3F04" w:rsidRDefault="006C736C" w:rsidP="000659BE">
            <w:pPr>
              <w:pStyle w:val="TableText"/>
            </w:pPr>
            <w:hyperlink w:anchor="C_4499-35210">
              <w:r w:rsidR="004B3F04">
                <w:rPr>
                  <w:rStyle w:val="HyperlinkText9pt"/>
                </w:rPr>
                <w:t>4499-35210</w:t>
              </w:r>
            </w:hyperlink>
          </w:p>
        </w:tc>
        <w:tc>
          <w:tcPr>
            <w:tcW w:w="2975" w:type="dxa"/>
          </w:tcPr>
          <w:p w14:paraId="57EC5DC1" w14:textId="77777777" w:rsidR="004B3F04" w:rsidRDefault="004B3F04" w:rsidP="000659BE">
            <w:pPr>
              <w:pStyle w:val="TableText"/>
            </w:pPr>
          </w:p>
        </w:tc>
      </w:tr>
      <w:tr w:rsidR="004B3F04" w14:paraId="1FBF4DD6" w14:textId="77777777" w:rsidTr="000659BE">
        <w:trPr>
          <w:jc w:val="center"/>
        </w:trPr>
        <w:tc>
          <w:tcPr>
            <w:tcW w:w="3345" w:type="dxa"/>
          </w:tcPr>
          <w:p w14:paraId="1B43FC83" w14:textId="77777777" w:rsidR="004B3F04" w:rsidRDefault="004B3F04" w:rsidP="000659BE">
            <w:pPr>
              <w:pStyle w:val="TableText"/>
            </w:pPr>
            <w:r>
              <w:lastRenderedPageBreak/>
              <w:tab/>
            </w:r>
            <w:r>
              <w:tab/>
              <w:t>@typeCode</w:t>
            </w:r>
          </w:p>
        </w:tc>
        <w:tc>
          <w:tcPr>
            <w:tcW w:w="720" w:type="dxa"/>
          </w:tcPr>
          <w:p w14:paraId="1A3ADCF2" w14:textId="77777777" w:rsidR="004B3F04" w:rsidRDefault="004B3F04" w:rsidP="000659BE">
            <w:pPr>
              <w:pStyle w:val="TableText"/>
            </w:pPr>
            <w:r>
              <w:t>1..1</w:t>
            </w:r>
          </w:p>
        </w:tc>
        <w:tc>
          <w:tcPr>
            <w:tcW w:w="1152" w:type="dxa"/>
          </w:tcPr>
          <w:p w14:paraId="5F3B01F5" w14:textId="77777777" w:rsidR="004B3F04" w:rsidRDefault="004B3F04" w:rsidP="000659BE">
            <w:pPr>
              <w:pStyle w:val="TableText"/>
            </w:pPr>
            <w:r>
              <w:t>SHALL</w:t>
            </w:r>
          </w:p>
        </w:tc>
        <w:tc>
          <w:tcPr>
            <w:tcW w:w="864" w:type="dxa"/>
          </w:tcPr>
          <w:p w14:paraId="75C7103B" w14:textId="77777777" w:rsidR="004B3F04" w:rsidRDefault="004B3F04" w:rsidP="000659BE">
            <w:pPr>
              <w:pStyle w:val="TableText"/>
            </w:pPr>
          </w:p>
        </w:tc>
        <w:tc>
          <w:tcPr>
            <w:tcW w:w="1104" w:type="dxa"/>
          </w:tcPr>
          <w:p w14:paraId="70C6ADC7" w14:textId="77777777" w:rsidR="004B3F04" w:rsidRDefault="006C736C" w:rsidP="000659BE">
            <w:pPr>
              <w:pStyle w:val="TableText"/>
            </w:pPr>
            <w:hyperlink w:anchor="C_4499-35214">
              <w:r w:rsidR="004B3F04">
                <w:rPr>
                  <w:rStyle w:val="HyperlinkText9pt"/>
                </w:rPr>
                <w:t>4499-35214</w:t>
              </w:r>
            </w:hyperlink>
          </w:p>
        </w:tc>
        <w:tc>
          <w:tcPr>
            <w:tcW w:w="2975" w:type="dxa"/>
          </w:tcPr>
          <w:p w14:paraId="11059F5C" w14:textId="77777777" w:rsidR="004B3F04" w:rsidRDefault="004B3F04" w:rsidP="000659BE">
            <w:pPr>
              <w:pStyle w:val="TableText"/>
            </w:pPr>
            <w:r>
              <w:t>urn:oid:2.16.840.1.113883.5.90 (HL7ParticipationType) = PART</w:t>
            </w:r>
          </w:p>
        </w:tc>
      </w:tr>
      <w:tr w:rsidR="004B3F04" w14:paraId="4BBC08F8" w14:textId="77777777" w:rsidTr="000659BE">
        <w:trPr>
          <w:jc w:val="center"/>
        </w:trPr>
        <w:tc>
          <w:tcPr>
            <w:tcW w:w="3345" w:type="dxa"/>
          </w:tcPr>
          <w:p w14:paraId="0919D42D" w14:textId="77777777" w:rsidR="004B3F04" w:rsidRDefault="004B3F04" w:rsidP="000659BE">
            <w:pPr>
              <w:pStyle w:val="TableText"/>
            </w:pPr>
            <w:r>
              <w:tab/>
            </w:r>
            <w:r>
              <w:tab/>
              <w:t>role</w:t>
            </w:r>
          </w:p>
        </w:tc>
        <w:tc>
          <w:tcPr>
            <w:tcW w:w="720" w:type="dxa"/>
          </w:tcPr>
          <w:p w14:paraId="3EED7620" w14:textId="77777777" w:rsidR="004B3F04" w:rsidRDefault="004B3F04" w:rsidP="000659BE">
            <w:pPr>
              <w:pStyle w:val="TableText"/>
            </w:pPr>
            <w:r>
              <w:t>1..1</w:t>
            </w:r>
          </w:p>
        </w:tc>
        <w:tc>
          <w:tcPr>
            <w:tcW w:w="1152" w:type="dxa"/>
          </w:tcPr>
          <w:p w14:paraId="36D970CF" w14:textId="77777777" w:rsidR="004B3F04" w:rsidRDefault="004B3F04" w:rsidP="000659BE">
            <w:pPr>
              <w:pStyle w:val="TableText"/>
            </w:pPr>
            <w:r>
              <w:t>SHALL</w:t>
            </w:r>
          </w:p>
        </w:tc>
        <w:tc>
          <w:tcPr>
            <w:tcW w:w="864" w:type="dxa"/>
          </w:tcPr>
          <w:p w14:paraId="4EC97E1B" w14:textId="77777777" w:rsidR="004B3F04" w:rsidRDefault="004B3F04" w:rsidP="000659BE">
            <w:pPr>
              <w:pStyle w:val="TableText"/>
            </w:pPr>
          </w:p>
        </w:tc>
        <w:tc>
          <w:tcPr>
            <w:tcW w:w="1104" w:type="dxa"/>
          </w:tcPr>
          <w:p w14:paraId="22F7A189" w14:textId="77777777" w:rsidR="004B3F04" w:rsidRDefault="006C736C" w:rsidP="000659BE">
            <w:pPr>
              <w:pStyle w:val="TableText"/>
            </w:pPr>
            <w:hyperlink w:anchor="C_4499-36149">
              <w:r w:rsidR="004B3F04">
                <w:rPr>
                  <w:rStyle w:val="HyperlinkText9pt"/>
                </w:rPr>
                <w:t>4499-36149</w:t>
              </w:r>
            </w:hyperlink>
          </w:p>
        </w:tc>
        <w:tc>
          <w:tcPr>
            <w:tcW w:w="2975" w:type="dxa"/>
          </w:tcPr>
          <w:p w14:paraId="10FCC270"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8B0E08C" w14:textId="77777777" w:rsidTr="000659BE">
        <w:trPr>
          <w:jc w:val="center"/>
        </w:trPr>
        <w:tc>
          <w:tcPr>
            <w:tcW w:w="3345" w:type="dxa"/>
          </w:tcPr>
          <w:p w14:paraId="07B0FA79" w14:textId="77777777" w:rsidR="004B3F04" w:rsidRDefault="004B3F04" w:rsidP="000659BE">
            <w:pPr>
              <w:pStyle w:val="TableText"/>
            </w:pPr>
            <w:r>
              <w:tab/>
              <w:t>participation</w:t>
            </w:r>
          </w:p>
        </w:tc>
        <w:tc>
          <w:tcPr>
            <w:tcW w:w="720" w:type="dxa"/>
          </w:tcPr>
          <w:p w14:paraId="2B85A869" w14:textId="77777777" w:rsidR="004B3F04" w:rsidRDefault="004B3F04" w:rsidP="000659BE">
            <w:pPr>
              <w:pStyle w:val="TableText"/>
            </w:pPr>
            <w:r>
              <w:t>0..*</w:t>
            </w:r>
          </w:p>
        </w:tc>
        <w:tc>
          <w:tcPr>
            <w:tcW w:w="1152" w:type="dxa"/>
          </w:tcPr>
          <w:p w14:paraId="419A7D51" w14:textId="77777777" w:rsidR="004B3F04" w:rsidRDefault="004B3F04" w:rsidP="000659BE">
            <w:pPr>
              <w:pStyle w:val="TableText"/>
            </w:pPr>
            <w:r>
              <w:t>MAY</w:t>
            </w:r>
          </w:p>
        </w:tc>
        <w:tc>
          <w:tcPr>
            <w:tcW w:w="864" w:type="dxa"/>
          </w:tcPr>
          <w:p w14:paraId="5EC6569A" w14:textId="77777777" w:rsidR="004B3F04" w:rsidRDefault="004B3F04" w:rsidP="000659BE">
            <w:pPr>
              <w:pStyle w:val="TableText"/>
            </w:pPr>
          </w:p>
        </w:tc>
        <w:tc>
          <w:tcPr>
            <w:tcW w:w="1104" w:type="dxa"/>
          </w:tcPr>
          <w:p w14:paraId="79F54B67" w14:textId="77777777" w:rsidR="004B3F04" w:rsidRDefault="006C736C" w:rsidP="000659BE">
            <w:pPr>
              <w:pStyle w:val="TableText"/>
            </w:pPr>
            <w:hyperlink w:anchor="C_4499-35212">
              <w:r w:rsidR="004B3F04">
                <w:rPr>
                  <w:rStyle w:val="HyperlinkText9pt"/>
                </w:rPr>
                <w:t>4499-35212</w:t>
              </w:r>
            </w:hyperlink>
          </w:p>
        </w:tc>
        <w:tc>
          <w:tcPr>
            <w:tcW w:w="2975" w:type="dxa"/>
          </w:tcPr>
          <w:p w14:paraId="525A991D" w14:textId="77777777" w:rsidR="004B3F04" w:rsidRDefault="004B3F04" w:rsidP="000659BE">
            <w:pPr>
              <w:pStyle w:val="TableText"/>
            </w:pPr>
          </w:p>
        </w:tc>
      </w:tr>
      <w:tr w:rsidR="004B3F04" w14:paraId="68388E6C" w14:textId="77777777" w:rsidTr="000659BE">
        <w:trPr>
          <w:jc w:val="center"/>
        </w:trPr>
        <w:tc>
          <w:tcPr>
            <w:tcW w:w="3345" w:type="dxa"/>
          </w:tcPr>
          <w:p w14:paraId="34A35418" w14:textId="77777777" w:rsidR="004B3F04" w:rsidRDefault="004B3F04" w:rsidP="000659BE">
            <w:pPr>
              <w:pStyle w:val="TableText"/>
            </w:pPr>
            <w:r>
              <w:tab/>
            </w:r>
            <w:r>
              <w:tab/>
              <w:t>@typeCode</w:t>
            </w:r>
          </w:p>
        </w:tc>
        <w:tc>
          <w:tcPr>
            <w:tcW w:w="720" w:type="dxa"/>
          </w:tcPr>
          <w:p w14:paraId="78DDF2A9" w14:textId="77777777" w:rsidR="004B3F04" w:rsidRDefault="004B3F04" w:rsidP="000659BE">
            <w:pPr>
              <w:pStyle w:val="TableText"/>
            </w:pPr>
            <w:r>
              <w:t>1..1</w:t>
            </w:r>
          </w:p>
        </w:tc>
        <w:tc>
          <w:tcPr>
            <w:tcW w:w="1152" w:type="dxa"/>
          </w:tcPr>
          <w:p w14:paraId="75B32458" w14:textId="77777777" w:rsidR="004B3F04" w:rsidRDefault="004B3F04" w:rsidP="000659BE">
            <w:pPr>
              <w:pStyle w:val="TableText"/>
            </w:pPr>
            <w:r>
              <w:t>SHALL</w:t>
            </w:r>
          </w:p>
        </w:tc>
        <w:tc>
          <w:tcPr>
            <w:tcW w:w="864" w:type="dxa"/>
          </w:tcPr>
          <w:p w14:paraId="748633FC" w14:textId="77777777" w:rsidR="004B3F04" w:rsidRDefault="004B3F04" w:rsidP="000659BE">
            <w:pPr>
              <w:pStyle w:val="TableText"/>
            </w:pPr>
          </w:p>
        </w:tc>
        <w:tc>
          <w:tcPr>
            <w:tcW w:w="1104" w:type="dxa"/>
          </w:tcPr>
          <w:p w14:paraId="5B8539AA" w14:textId="77777777" w:rsidR="004B3F04" w:rsidRDefault="006C736C" w:rsidP="000659BE">
            <w:pPr>
              <w:pStyle w:val="TableText"/>
            </w:pPr>
            <w:hyperlink w:anchor="C_4499-35215">
              <w:r w:rsidR="004B3F04">
                <w:rPr>
                  <w:rStyle w:val="HyperlinkText9pt"/>
                </w:rPr>
                <w:t>4499-35215</w:t>
              </w:r>
            </w:hyperlink>
          </w:p>
        </w:tc>
        <w:tc>
          <w:tcPr>
            <w:tcW w:w="2975" w:type="dxa"/>
          </w:tcPr>
          <w:p w14:paraId="210216FC" w14:textId="77777777" w:rsidR="004B3F04" w:rsidRDefault="004B3F04" w:rsidP="000659BE">
            <w:pPr>
              <w:pStyle w:val="TableText"/>
            </w:pPr>
            <w:r>
              <w:t>urn:oid:2.16.840.1.113883.5.90 (HL7ParticipationType) = PART</w:t>
            </w:r>
          </w:p>
        </w:tc>
      </w:tr>
      <w:tr w:rsidR="004B3F04" w14:paraId="31709DD5" w14:textId="77777777" w:rsidTr="000659BE">
        <w:trPr>
          <w:jc w:val="center"/>
        </w:trPr>
        <w:tc>
          <w:tcPr>
            <w:tcW w:w="3345" w:type="dxa"/>
          </w:tcPr>
          <w:p w14:paraId="5CBCAD02" w14:textId="77777777" w:rsidR="004B3F04" w:rsidRDefault="004B3F04" w:rsidP="000659BE">
            <w:pPr>
              <w:pStyle w:val="TableText"/>
            </w:pPr>
            <w:r>
              <w:tab/>
            </w:r>
            <w:r>
              <w:tab/>
              <w:t>role</w:t>
            </w:r>
          </w:p>
        </w:tc>
        <w:tc>
          <w:tcPr>
            <w:tcW w:w="720" w:type="dxa"/>
          </w:tcPr>
          <w:p w14:paraId="4D461585" w14:textId="77777777" w:rsidR="004B3F04" w:rsidRDefault="004B3F04" w:rsidP="000659BE">
            <w:pPr>
              <w:pStyle w:val="TableText"/>
            </w:pPr>
            <w:r>
              <w:t>1..1</w:t>
            </w:r>
          </w:p>
        </w:tc>
        <w:tc>
          <w:tcPr>
            <w:tcW w:w="1152" w:type="dxa"/>
          </w:tcPr>
          <w:p w14:paraId="14B46975" w14:textId="77777777" w:rsidR="004B3F04" w:rsidRDefault="004B3F04" w:rsidP="000659BE">
            <w:pPr>
              <w:pStyle w:val="TableText"/>
            </w:pPr>
            <w:r>
              <w:t>SHALL</w:t>
            </w:r>
          </w:p>
        </w:tc>
        <w:tc>
          <w:tcPr>
            <w:tcW w:w="864" w:type="dxa"/>
          </w:tcPr>
          <w:p w14:paraId="683E74AF" w14:textId="77777777" w:rsidR="004B3F04" w:rsidRDefault="004B3F04" w:rsidP="000659BE">
            <w:pPr>
              <w:pStyle w:val="TableText"/>
            </w:pPr>
          </w:p>
        </w:tc>
        <w:tc>
          <w:tcPr>
            <w:tcW w:w="1104" w:type="dxa"/>
          </w:tcPr>
          <w:p w14:paraId="3F0F4CD8" w14:textId="77777777" w:rsidR="004B3F04" w:rsidRDefault="006C736C" w:rsidP="000659BE">
            <w:pPr>
              <w:pStyle w:val="TableText"/>
            </w:pPr>
            <w:hyperlink w:anchor="C_4499-36150">
              <w:r w:rsidR="004B3F04">
                <w:rPr>
                  <w:rStyle w:val="HyperlinkText9pt"/>
                </w:rPr>
                <w:t>4499-36150</w:t>
              </w:r>
            </w:hyperlink>
          </w:p>
        </w:tc>
        <w:tc>
          <w:tcPr>
            <w:tcW w:w="2975" w:type="dxa"/>
          </w:tcPr>
          <w:p w14:paraId="4903CA31"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C158325" w14:textId="77777777" w:rsidTr="000659BE">
        <w:trPr>
          <w:jc w:val="center"/>
        </w:trPr>
        <w:tc>
          <w:tcPr>
            <w:tcW w:w="3345" w:type="dxa"/>
          </w:tcPr>
          <w:p w14:paraId="4863BAA9" w14:textId="77777777" w:rsidR="004B3F04" w:rsidRDefault="004B3F04" w:rsidP="000659BE">
            <w:pPr>
              <w:pStyle w:val="TableText"/>
            </w:pPr>
            <w:r>
              <w:tab/>
              <w:t>participation</w:t>
            </w:r>
          </w:p>
        </w:tc>
        <w:tc>
          <w:tcPr>
            <w:tcW w:w="720" w:type="dxa"/>
          </w:tcPr>
          <w:p w14:paraId="34FCCDC5" w14:textId="77777777" w:rsidR="004B3F04" w:rsidRDefault="004B3F04" w:rsidP="000659BE">
            <w:pPr>
              <w:pStyle w:val="TableText"/>
            </w:pPr>
            <w:r>
              <w:t>0..*</w:t>
            </w:r>
          </w:p>
        </w:tc>
        <w:tc>
          <w:tcPr>
            <w:tcW w:w="1152" w:type="dxa"/>
          </w:tcPr>
          <w:p w14:paraId="616ED961" w14:textId="77777777" w:rsidR="004B3F04" w:rsidRDefault="004B3F04" w:rsidP="000659BE">
            <w:pPr>
              <w:pStyle w:val="TableText"/>
            </w:pPr>
            <w:r>
              <w:t>MAY</w:t>
            </w:r>
          </w:p>
        </w:tc>
        <w:tc>
          <w:tcPr>
            <w:tcW w:w="864" w:type="dxa"/>
          </w:tcPr>
          <w:p w14:paraId="74963DC5" w14:textId="77777777" w:rsidR="004B3F04" w:rsidRDefault="004B3F04" w:rsidP="000659BE">
            <w:pPr>
              <w:pStyle w:val="TableText"/>
            </w:pPr>
          </w:p>
        </w:tc>
        <w:tc>
          <w:tcPr>
            <w:tcW w:w="1104" w:type="dxa"/>
          </w:tcPr>
          <w:p w14:paraId="42CC9F1C" w14:textId="77777777" w:rsidR="004B3F04" w:rsidRDefault="006C736C" w:rsidP="000659BE">
            <w:pPr>
              <w:pStyle w:val="TableText"/>
            </w:pPr>
            <w:hyperlink w:anchor="C_4499-35856">
              <w:r w:rsidR="004B3F04">
                <w:rPr>
                  <w:rStyle w:val="HyperlinkText9pt"/>
                </w:rPr>
                <w:t>4499-35856</w:t>
              </w:r>
            </w:hyperlink>
          </w:p>
        </w:tc>
        <w:tc>
          <w:tcPr>
            <w:tcW w:w="2975" w:type="dxa"/>
          </w:tcPr>
          <w:p w14:paraId="3F00C86B" w14:textId="77777777" w:rsidR="004B3F04" w:rsidRDefault="004B3F04" w:rsidP="000659BE">
            <w:pPr>
              <w:pStyle w:val="TableText"/>
            </w:pPr>
          </w:p>
        </w:tc>
      </w:tr>
      <w:tr w:rsidR="004B3F04" w14:paraId="2A8FA609" w14:textId="77777777" w:rsidTr="000659BE">
        <w:trPr>
          <w:jc w:val="center"/>
        </w:trPr>
        <w:tc>
          <w:tcPr>
            <w:tcW w:w="3345" w:type="dxa"/>
          </w:tcPr>
          <w:p w14:paraId="0054E6DB" w14:textId="77777777" w:rsidR="004B3F04" w:rsidRDefault="004B3F04" w:rsidP="000659BE">
            <w:pPr>
              <w:pStyle w:val="TableText"/>
            </w:pPr>
            <w:r>
              <w:tab/>
            </w:r>
            <w:r>
              <w:tab/>
              <w:t>@typeCode</w:t>
            </w:r>
          </w:p>
        </w:tc>
        <w:tc>
          <w:tcPr>
            <w:tcW w:w="720" w:type="dxa"/>
          </w:tcPr>
          <w:p w14:paraId="54290CD0" w14:textId="77777777" w:rsidR="004B3F04" w:rsidRDefault="004B3F04" w:rsidP="000659BE">
            <w:pPr>
              <w:pStyle w:val="TableText"/>
            </w:pPr>
            <w:r>
              <w:t>1..1</w:t>
            </w:r>
          </w:p>
        </w:tc>
        <w:tc>
          <w:tcPr>
            <w:tcW w:w="1152" w:type="dxa"/>
          </w:tcPr>
          <w:p w14:paraId="45DD7CAD" w14:textId="77777777" w:rsidR="004B3F04" w:rsidRDefault="004B3F04" w:rsidP="000659BE">
            <w:pPr>
              <w:pStyle w:val="TableText"/>
            </w:pPr>
            <w:r>
              <w:t>SHALL</w:t>
            </w:r>
          </w:p>
        </w:tc>
        <w:tc>
          <w:tcPr>
            <w:tcW w:w="864" w:type="dxa"/>
          </w:tcPr>
          <w:p w14:paraId="5D04DD66" w14:textId="77777777" w:rsidR="004B3F04" w:rsidRDefault="004B3F04" w:rsidP="000659BE">
            <w:pPr>
              <w:pStyle w:val="TableText"/>
            </w:pPr>
          </w:p>
        </w:tc>
        <w:tc>
          <w:tcPr>
            <w:tcW w:w="1104" w:type="dxa"/>
          </w:tcPr>
          <w:p w14:paraId="1EAE891E" w14:textId="77777777" w:rsidR="004B3F04" w:rsidRDefault="006C736C" w:rsidP="000659BE">
            <w:pPr>
              <w:pStyle w:val="TableText"/>
            </w:pPr>
            <w:hyperlink w:anchor="C_4499-35858">
              <w:r w:rsidR="004B3F04">
                <w:rPr>
                  <w:rStyle w:val="HyperlinkText9pt"/>
                </w:rPr>
                <w:t>4499-35858</w:t>
              </w:r>
            </w:hyperlink>
          </w:p>
        </w:tc>
        <w:tc>
          <w:tcPr>
            <w:tcW w:w="2975" w:type="dxa"/>
          </w:tcPr>
          <w:p w14:paraId="28CF0F6E" w14:textId="77777777" w:rsidR="004B3F04" w:rsidRDefault="004B3F04" w:rsidP="000659BE">
            <w:pPr>
              <w:pStyle w:val="TableText"/>
            </w:pPr>
            <w:r>
              <w:t>urn:oid:2.16.840.1.113883.5.90 (HL7ParticipationType) = PART</w:t>
            </w:r>
          </w:p>
        </w:tc>
      </w:tr>
      <w:tr w:rsidR="004B3F04" w14:paraId="65CF3CA4" w14:textId="77777777" w:rsidTr="000659BE">
        <w:trPr>
          <w:jc w:val="center"/>
        </w:trPr>
        <w:tc>
          <w:tcPr>
            <w:tcW w:w="3345" w:type="dxa"/>
          </w:tcPr>
          <w:p w14:paraId="63E16E26" w14:textId="77777777" w:rsidR="004B3F04" w:rsidRDefault="004B3F04" w:rsidP="000659BE">
            <w:pPr>
              <w:pStyle w:val="TableText"/>
            </w:pPr>
            <w:r>
              <w:tab/>
            </w:r>
            <w:r>
              <w:tab/>
              <w:t>role</w:t>
            </w:r>
          </w:p>
        </w:tc>
        <w:tc>
          <w:tcPr>
            <w:tcW w:w="720" w:type="dxa"/>
          </w:tcPr>
          <w:p w14:paraId="5A4BA190" w14:textId="77777777" w:rsidR="004B3F04" w:rsidRDefault="004B3F04" w:rsidP="000659BE">
            <w:pPr>
              <w:pStyle w:val="TableText"/>
            </w:pPr>
            <w:r>
              <w:t>1..1</w:t>
            </w:r>
          </w:p>
        </w:tc>
        <w:tc>
          <w:tcPr>
            <w:tcW w:w="1152" w:type="dxa"/>
          </w:tcPr>
          <w:p w14:paraId="2281F186" w14:textId="77777777" w:rsidR="004B3F04" w:rsidRDefault="004B3F04" w:rsidP="000659BE">
            <w:pPr>
              <w:pStyle w:val="TableText"/>
            </w:pPr>
            <w:r>
              <w:t>SHALL</w:t>
            </w:r>
          </w:p>
        </w:tc>
        <w:tc>
          <w:tcPr>
            <w:tcW w:w="864" w:type="dxa"/>
          </w:tcPr>
          <w:p w14:paraId="6E1B5DD8" w14:textId="77777777" w:rsidR="004B3F04" w:rsidRDefault="004B3F04" w:rsidP="000659BE">
            <w:pPr>
              <w:pStyle w:val="TableText"/>
            </w:pPr>
          </w:p>
        </w:tc>
        <w:tc>
          <w:tcPr>
            <w:tcW w:w="1104" w:type="dxa"/>
          </w:tcPr>
          <w:p w14:paraId="2AEC2234" w14:textId="77777777" w:rsidR="004B3F04" w:rsidRDefault="006C736C" w:rsidP="000659BE">
            <w:pPr>
              <w:pStyle w:val="TableText"/>
            </w:pPr>
            <w:hyperlink w:anchor="C_4499-36151">
              <w:r w:rsidR="004B3F04">
                <w:rPr>
                  <w:rStyle w:val="HyperlinkText9pt"/>
                </w:rPr>
                <w:t>4499-36151</w:t>
              </w:r>
            </w:hyperlink>
          </w:p>
        </w:tc>
        <w:tc>
          <w:tcPr>
            <w:tcW w:w="2975" w:type="dxa"/>
          </w:tcPr>
          <w:p w14:paraId="3FE8ECBF"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36C508E" w14:textId="77777777" w:rsidTr="000659BE">
        <w:trPr>
          <w:jc w:val="center"/>
        </w:trPr>
        <w:tc>
          <w:tcPr>
            <w:tcW w:w="3345" w:type="dxa"/>
          </w:tcPr>
          <w:p w14:paraId="5A5656F0" w14:textId="77777777" w:rsidR="004B3F04" w:rsidRDefault="004B3F04" w:rsidP="000659BE">
            <w:pPr>
              <w:pStyle w:val="TableText"/>
            </w:pPr>
            <w:r>
              <w:tab/>
              <w:t>participation</w:t>
            </w:r>
          </w:p>
        </w:tc>
        <w:tc>
          <w:tcPr>
            <w:tcW w:w="720" w:type="dxa"/>
          </w:tcPr>
          <w:p w14:paraId="3D521C97" w14:textId="77777777" w:rsidR="004B3F04" w:rsidRDefault="004B3F04" w:rsidP="000659BE">
            <w:pPr>
              <w:pStyle w:val="TableText"/>
            </w:pPr>
            <w:r>
              <w:t>0..1</w:t>
            </w:r>
          </w:p>
        </w:tc>
        <w:tc>
          <w:tcPr>
            <w:tcW w:w="1152" w:type="dxa"/>
          </w:tcPr>
          <w:p w14:paraId="121F99CF" w14:textId="77777777" w:rsidR="004B3F04" w:rsidRDefault="004B3F04" w:rsidP="000659BE">
            <w:pPr>
              <w:pStyle w:val="TableText"/>
            </w:pPr>
            <w:r>
              <w:t>MAY</w:t>
            </w:r>
          </w:p>
        </w:tc>
        <w:tc>
          <w:tcPr>
            <w:tcW w:w="864" w:type="dxa"/>
          </w:tcPr>
          <w:p w14:paraId="615C6294" w14:textId="77777777" w:rsidR="004B3F04" w:rsidRDefault="004B3F04" w:rsidP="000659BE">
            <w:pPr>
              <w:pStyle w:val="TableText"/>
            </w:pPr>
          </w:p>
        </w:tc>
        <w:tc>
          <w:tcPr>
            <w:tcW w:w="1104" w:type="dxa"/>
          </w:tcPr>
          <w:p w14:paraId="303EB370" w14:textId="77777777" w:rsidR="004B3F04" w:rsidRDefault="006C736C" w:rsidP="000659BE">
            <w:pPr>
              <w:pStyle w:val="TableText"/>
            </w:pPr>
            <w:hyperlink w:anchor="C_4499-35216">
              <w:r w:rsidR="004B3F04">
                <w:rPr>
                  <w:rStyle w:val="HyperlinkText9pt"/>
                </w:rPr>
                <w:t>4499-35216</w:t>
              </w:r>
            </w:hyperlink>
          </w:p>
        </w:tc>
        <w:tc>
          <w:tcPr>
            <w:tcW w:w="2975" w:type="dxa"/>
          </w:tcPr>
          <w:p w14:paraId="7076AA33" w14:textId="77777777" w:rsidR="004B3F04" w:rsidRDefault="004B3F04" w:rsidP="000659BE">
            <w:pPr>
              <w:pStyle w:val="TableText"/>
            </w:pPr>
          </w:p>
        </w:tc>
      </w:tr>
      <w:tr w:rsidR="004B3F04" w14:paraId="66FD1EA9" w14:textId="77777777" w:rsidTr="000659BE">
        <w:trPr>
          <w:jc w:val="center"/>
        </w:trPr>
        <w:tc>
          <w:tcPr>
            <w:tcW w:w="3345" w:type="dxa"/>
          </w:tcPr>
          <w:p w14:paraId="3D5B0BF6" w14:textId="77777777" w:rsidR="004B3F04" w:rsidRDefault="004B3F04" w:rsidP="000659BE">
            <w:pPr>
              <w:pStyle w:val="TableText"/>
            </w:pPr>
            <w:r>
              <w:tab/>
            </w:r>
            <w:r>
              <w:tab/>
              <w:t>@typeCode</w:t>
            </w:r>
          </w:p>
        </w:tc>
        <w:tc>
          <w:tcPr>
            <w:tcW w:w="720" w:type="dxa"/>
          </w:tcPr>
          <w:p w14:paraId="68E6B4EE" w14:textId="77777777" w:rsidR="004B3F04" w:rsidRDefault="004B3F04" w:rsidP="000659BE">
            <w:pPr>
              <w:pStyle w:val="TableText"/>
            </w:pPr>
            <w:r>
              <w:t>1..1</w:t>
            </w:r>
          </w:p>
        </w:tc>
        <w:tc>
          <w:tcPr>
            <w:tcW w:w="1152" w:type="dxa"/>
          </w:tcPr>
          <w:p w14:paraId="75B8031F" w14:textId="77777777" w:rsidR="004B3F04" w:rsidRDefault="004B3F04" w:rsidP="000659BE">
            <w:pPr>
              <w:pStyle w:val="TableText"/>
            </w:pPr>
            <w:r>
              <w:t>SHALL</w:t>
            </w:r>
          </w:p>
        </w:tc>
        <w:tc>
          <w:tcPr>
            <w:tcW w:w="864" w:type="dxa"/>
          </w:tcPr>
          <w:p w14:paraId="2F5CB559" w14:textId="77777777" w:rsidR="004B3F04" w:rsidRDefault="004B3F04" w:rsidP="000659BE">
            <w:pPr>
              <w:pStyle w:val="TableText"/>
            </w:pPr>
          </w:p>
        </w:tc>
        <w:tc>
          <w:tcPr>
            <w:tcW w:w="1104" w:type="dxa"/>
          </w:tcPr>
          <w:p w14:paraId="12A5DF31" w14:textId="77777777" w:rsidR="004B3F04" w:rsidRDefault="006C736C" w:rsidP="000659BE">
            <w:pPr>
              <w:pStyle w:val="TableText"/>
            </w:pPr>
            <w:hyperlink w:anchor="C_4499-35218">
              <w:r w:rsidR="004B3F04">
                <w:rPr>
                  <w:rStyle w:val="HyperlinkText9pt"/>
                </w:rPr>
                <w:t>4499-35218</w:t>
              </w:r>
            </w:hyperlink>
          </w:p>
        </w:tc>
        <w:tc>
          <w:tcPr>
            <w:tcW w:w="2975" w:type="dxa"/>
          </w:tcPr>
          <w:p w14:paraId="007015B3" w14:textId="77777777" w:rsidR="004B3F04" w:rsidRDefault="004B3F04" w:rsidP="000659BE">
            <w:pPr>
              <w:pStyle w:val="TableText"/>
            </w:pPr>
            <w:r>
              <w:t>urn:oid:2.16.840.1.113883.5.90 (HL7ParticipationType) = PART</w:t>
            </w:r>
          </w:p>
        </w:tc>
      </w:tr>
      <w:tr w:rsidR="004B3F04" w14:paraId="014981C0" w14:textId="77777777" w:rsidTr="000659BE">
        <w:trPr>
          <w:jc w:val="center"/>
        </w:trPr>
        <w:tc>
          <w:tcPr>
            <w:tcW w:w="3345" w:type="dxa"/>
          </w:tcPr>
          <w:p w14:paraId="178E20CD" w14:textId="77777777" w:rsidR="004B3F04" w:rsidRDefault="004B3F04" w:rsidP="000659BE">
            <w:pPr>
              <w:pStyle w:val="TableText"/>
            </w:pPr>
            <w:r>
              <w:tab/>
            </w:r>
            <w:r>
              <w:tab/>
              <w:t>patient</w:t>
            </w:r>
          </w:p>
        </w:tc>
        <w:tc>
          <w:tcPr>
            <w:tcW w:w="720" w:type="dxa"/>
          </w:tcPr>
          <w:p w14:paraId="428D0A86" w14:textId="77777777" w:rsidR="004B3F04" w:rsidRDefault="004B3F04" w:rsidP="000659BE">
            <w:pPr>
              <w:pStyle w:val="TableText"/>
            </w:pPr>
            <w:r>
              <w:t>1..1</w:t>
            </w:r>
          </w:p>
        </w:tc>
        <w:tc>
          <w:tcPr>
            <w:tcW w:w="1152" w:type="dxa"/>
          </w:tcPr>
          <w:p w14:paraId="37D99D68" w14:textId="77777777" w:rsidR="004B3F04" w:rsidRDefault="004B3F04" w:rsidP="000659BE">
            <w:pPr>
              <w:pStyle w:val="TableText"/>
            </w:pPr>
            <w:r>
              <w:t>SHALL</w:t>
            </w:r>
          </w:p>
        </w:tc>
        <w:tc>
          <w:tcPr>
            <w:tcW w:w="864" w:type="dxa"/>
          </w:tcPr>
          <w:p w14:paraId="327879BF" w14:textId="77777777" w:rsidR="004B3F04" w:rsidRDefault="004B3F04" w:rsidP="000659BE">
            <w:pPr>
              <w:pStyle w:val="TableText"/>
            </w:pPr>
          </w:p>
        </w:tc>
        <w:tc>
          <w:tcPr>
            <w:tcW w:w="1104" w:type="dxa"/>
          </w:tcPr>
          <w:p w14:paraId="52E35B7E" w14:textId="77777777" w:rsidR="004B3F04" w:rsidRDefault="006C736C" w:rsidP="000659BE">
            <w:pPr>
              <w:pStyle w:val="TableText"/>
            </w:pPr>
            <w:hyperlink w:anchor="C_4499-36152">
              <w:r w:rsidR="004B3F04">
                <w:rPr>
                  <w:rStyle w:val="HyperlinkText9pt"/>
                </w:rPr>
                <w:t>4499-36152</w:t>
              </w:r>
            </w:hyperlink>
          </w:p>
        </w:tc>
        <w:tc>
          <w:tcPr>
            <w:tcW w:w="2975" w:type="dxa"/>
          </w:tcPr>
          <w:p w14:paraId="7739D912"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52590AE7" w14:textId="77777777" w:rsidTr="000659BE">
        <w:trPr>
          <w:jc w:val="center"/>
        </w:trPr>
        <w:tc>
          <w:tcPr>
            <w:tcW w:w="3345" w:type="dxa"/>
          </w:tcPr>
          <w:p w14:paraId="7C03601D" w14:textId="77777777" w:rsidR="004B3F04" w:rsidRDefault="004B3F04" w:rsidP="000659BE">
            <w:pPr>
              <w:pStyle w:val="TableText"/>
            </w:pPr>
            <w:r>
              <w:tab/>
              <w:t>participation</w:t>
            </w:r>
          </w:p>
        </w:tc>
        <w:tc>
          <w:tcPr>
            <w:tcW w:w="720" w:type="dxa"/>
          </w:tcPr>
          <w:p w14:paraId="288B2FAD" w14:textId="77777777" w:rsidR="004B3F04" w:rsidRDefault="004B3F04" w:rsidP="000659BE">
            <w:pPr>
              <w:pStyle w:val="TableText"/>
            </w:pPr>
            <w:r>
              <w:t>0..*</w:t>
            </w:r>
          </w:p>
        </w:tc>
        <w:tc>
          <w:tcPr>
            <w:tcW w:w="1152" w:type="dxa"/>
          </w:tcPr>
          <w:p w14:paraId="7EB0B784" w14:textId="77777777" w:rsidR="004B3F04" w:rsidRDefault="004B3F04" w:rsidP="000659BE">
            <w:pPr>
              <w:pStyle w:val="TableText"/>
            </w:pPr>
            <w:r>
              <w:t>MAY</w:t>
            </w:r>
          </w:p>
        </w:tc>
        <w:tc>
          <w:tcPr>
            <w:tcW w:w="864" w:type="dxa"/>
          </w:tcPr>
          <w:p w14:paraId="5C7D4195" w14:textId="77777777" w:rsidR="004B3F04" w:rsidRDefault="004B3F04" w:rsidP="000659BE">
            <w:pPr>
              <w:pStyle w:val="TableText"/>
            </w:pPr>
          </w:p>
        </w:tc>
        <w:tc>
          <w:tcPr>
            <w:tcW w:w="1104" w:type="dxa"/>
          </w:tcPr>
          <w:p w14:paraId="4C49CA12" w14:textId="77777777" w:rsidR="004B3F04" w:rsidRDefault="006C736C" w:rsidP="000659BE">
            <w:pPr>
              <w:pStyle w:val="TableText"/>
            </w:pPr>
            <w:hyperlink w:anchor="C_4499-36153">
              <w:r w:rsidR="004B3F04">
                <w:rPr>
                  <w:rStyle w:val="HyperlinkText9pt"/>
                </w:rPr>
                <w:t>4499-36153</w:t>
              </w:r>
            </w:hyperlink>
          </w:p>
        </w:tc>
        <w:tc>
          <w:tcPr>
            <w:tcW w:w="2975" w:type="dxa"/>
          </w:tcPr>
          <w:p w14:paraId="45D9DF51" w14:textId="77777777" w:rsidR="004B3F04" w:rsidRDefault="004B3F04" w:rsidP="000659BE">
            <w:pPr>
              <w:pStyle w:val="TableText"/>
            </w:pPr>
          </w:p>
        </w:tc>
      </w:tr>
      <w:tr w:rsidR="004B3F04" w14:paraId="3B041A11" w14:textId="77777777" w:rsidTr="000659BE">
        <w:trPr>
          <w:jc w:val="center"/>
        </w:trPr>
        <w:tc>
          <w:tcPr>
            <w:tcW w:w="3345" w:type="dxa"/>
          </w:tcPr>
          <w:p w14:paraId="3D043003" w14:textId="77777777" w:rsidR="004B3F04" w:rsidRDefault="004B3F04" w:rsidP="000659BE">
            <w:pPr>
              <w:pStyle w:val="TableText"/>
            </w:pPr>
            <w:r>
              <w:tab/>
            </w:r>
            <w:r>
              <w:tab/>
              <w:t>@typeCode</w:t>
            </w:r>
          </w:p>
        </w:tc>
        <w:tc>
          <w:tcPr>
            <w:tcW w:w="720" w:type="dxa"/>
          </w:tcPr>
          <w:p w14:paraId="64B2B2BD" w14:textId="77777777" w:rsidR="004B3F04" w:rsidRDefault="004B3F04" w:rsidP="000659BE">
            <w:pPr>
              <w:pStyle w:val="TableText"/>
            </w:pPr>
            <w:r>
              <w:t>1..1</w:t>
            </w:r>
          </w:p>
        </w:tc>
        <w:tc>
          <w:tcPr>
            <w:tcW w:w="1152" w:type="dxa"/>
          </w:tcPr>
          <w:p w14:paraId="367FD9B9" w14:textId="77777777" w:rsidR="004B3F04" w:rsidRDefault="004B3F04" w:rsidP="000659BE">
            <w:pPr>
              <w:pStyle w:val="TableText"/>
            </w:pPr>
            <w:r>
              <w:t>SHALL</w:t>
            </w:r>
          </w:p>
        </w:tc>
        <w:tc>
          <w:tcPr>
            <w:tcW w:w="864" w:type="dxa"/>
          </w:tcPr>
          <w:p w14:paraId="61D0589C" w14:textId="77777777" w:rsidR="004B3F04" w:rsidRDefault="004B3F04" w:rsidP="000659BE">
            <w:pPr>
              <w:pStyle w:val="TableText"/>
            </w:pPr>
          </w:p>
        </w:tc>
        <w:tc>
          <w:tcPr>
            <w:tcW w:w="1104" w:type="dxa"/>
          </w:tcPr>
          <w:p w14:paraId="10E440AD" w14:textId="77777777" w:rsidR="004B3F04" w:rsidRDefault="006C736C" w:rsidP="000659BE">
            <w:pPr>
              <w:pStyle w:val="TableText"/>
            </w:pPr>
            <w:hyperlink w:anchor="C_4499-36155">
              <w:r w:rsidR="004B3F04">
                <w:rPr>
                  <w:rStyle w:val="HyperlinkText9pt"/>
                </w:rPr>
                <w:t>4499-36155</w:t>
              </w:r>
            </w:hyperlink>
          </w:p>
        </w:tc>
        <w:tc>
          <w:tcPr>
            <w:tcW w:w="2975" w:type="dxa"/>
          </w:tcPr>
          <w:p w14:paraId="1F91E4D2" w14:textId="77777777" w:rsidR="004B3F04" w:rsidRDefault="004B3F04" w:rsidP="000659BE">
            <w:pPr>
              <w:pStyle w:val="TableText"/>
            </w:pPr>
            <w:r>
              <w:t>urn:oid:2.16.840.1.113883.5.90 (HL7ParticipationType) = PART</w:t>
            </w:r>
          </w:p>
        </w:tc>
      </w:tr>
      <w:tr w:rsidR="004B3F04" w14:paraId="20FC0CB3" w14:textId="77777777" w:rsidTr="000659BE">
        <w:trPr>
          <w:jc w:val="center"/>
        </w:trPr>
        <w:tc>
          <w:tcPr>
            <w:tcW w:w="3345" w:type="dxa"/>
          </w:tcPr>
          <w:p w14:paraId="2768C67C" w14:textId="77777777" w:rsidR="004B3F04" w:rsidRDefault="004B3F04" w:rsidP="000659BE">
            <w:pPr>
              <w:pStyle w:val="TableText"/>
            </w:pPr>
            <w:r>
              <w:tab/>
            </w:r>
            <w:r>
              <w:tab/>
              <w:t>role</w:t>
            </w:r>
          </w:p>
        </w:tc>
        <w:tc>
          <w:tcPr>
            <w:tcW w:w="720" w:type="dxa"/>
          </w:tcPr>
          <w:p w14:paraId="79934162" w14:textId="77777777" w:rsidR="004B3F04" w:rsidRDefault="004B3F04" w:rsidP="000659BE">
            <w:pPr>
              <w:pStyle w:val="TableText"/>
            </w:pPr>
            <w:r>
              <w:t>1..1</w:t>
            </w:r>
          </w:p>
        </w:tc>
        <w:tc>
          <w:tcPr>
            <w:tcW w:w="1152" w:type="dxa"/>
          </w:tcPr>
          <w:p w14:paraId="2140519A" w14:textId="77777777" w:rsidR="004B3F04" w:rsidRDefault="004B3F04" w:rsidP="000659BE">
            <w:pPr>
              <w:pStyle w:val="TableText"/>
            </w:pPr>
            <w:r>
              <w:t>SHALL</w:t>
            </w:r>
          </w:p>
        </w:tc>
        <w:tc>
          <w:tcPr>
            <w:tcW w:w="864" w:type="dxa"/>
          </w:tcPr>
          <w:p w14:paraId="3B87444E" w14:textId="77777777" w:rsidR="004B3F04" w:rsidRDefault="004B3F04" w:rsidP="000659BE">
            <w:pPr>
              <w:pStyle w:val="TableText"/>
            </w:pPr>
          </w:p>
        </w:tc>
        <w:tc>
          <w:tcPr>
            <w:tcW w:w="1104" w:type="dxa"/>
          </w:tcPr>
          <w:p w14:paraId="4F54497D" w14:textId="77777777" w:rsidR="004B3F04" w:rsidRDefault="006C736C" w:rsidP="000659BE">
            <w:pPr>
              <w:pStyle w:val="TableText"/>
            </w:pPr>
            <w:hyperlink w:anchor="C_4499-36154">
              <w:r w:rsidR="004B3F04">
                <w:rPr>
                  <w:rStyle w:val="HyperlinkText9pt"/>
                </w:rPr>
                <w:t>4499-36154</w:t>
              </w:r>
            </w:hyperlink>
          </w:p>
        </w:tc>
        <w:tc>
          <w:tcPr>
            <w:tcW w:w="2975" w:type="dxa"/>
          </w:tcPr>
          <w:p w14:paraId="6F94227D"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611BF388" w14:textId="77777777" w:rsidTr="000659BE">
        <w:trPr>
          <w:jc w:val="center"/>
        </w:trPr>
        <w:tc>
          <w:tcPr>
            <w:tcW w:w="3345" w:type="dxa"/>
          </w:tcPr>
          <w:p w14:paraId="007FE91A" w14:textId="77777777" w:rsidR="004B3F04" w:rsidRDefault="004B3F04" w:rsidP="000659BE">
            <w:pPr>
              <w:pStyle w:val="TableText"/>
            </w:pPr>
            <w:r>
              <w:tab/>
              <w:t>outboundRelationship</w:t>
            </w:r>
          </w:p>
        </w:tc>
        <w:tc>
          <w:tcPr>
            <w:tcW w:w="720" w:type="dxa"/>
          </w:tcPr>
          <w:p w14:paraId="461E3528" w14:textId="77777777" w:rsidR="004B3F04" w:rsidRDefault="004B3F04" w:rsidP="000659BE">
            <w:pPr>
              <w:pStyle w:val="TableText"/>
            </w:pPr>
            <w:r>
              <w:t>0..1</w:t>
            </w:r>
          </w:p>
        </w:tc>
        <w:tc>
          <w:tcPr>
            <w:tcW w:w="1152" w:type="dxa"/>
          </w:tcPr>
          <w:p w14:paraId="0FEA078B" w14:textId="77777777" w:rsidR="004B3F04" w:rsidRDefault="004B3F04" w:rsidP="000659BE">
            <w:pPr>
              <w:pStyle w:val="TableText"/>
            </w:pPr>
            <w:r>
              <w:t>MAY</w:t>
            </w:r>
          </w:p>
        </w:tc>
        <w:tc>
          <w:tcPr>
            <w:tcW w:w="864" w:type="dxa"/>
          </w:tcPr>
          <w:p w14:paraId="20300D6E" w14:textId="77777777" w:rsidR="004B3F04" w:rsidRDefault="004B3F04" w:rsidP="000659BE">
            <w:pPr>
              <w:pStyle w:val="TableText"/>
            </w:pPr>
          </w:p>
        </w:tc>
        <w:tc>
          <w:tcPr>
            <w:tcW w:w="1104" w:type="dxa"/>
          </w:tcPr>
          <w:p w14:paraId="6E7FF5B2" w14:textId="77777777" w:rsidR="004B3F04" w:rsidRDefault="006C736C" w:rsidP="000659BE">
            <w:pPr>
              <w:pStyle w:val="TableText"/>
            </w:pPr>
            <w:hyperlink w:anchor="C_4499-30647">
              <w:r w:rsidR="004B3F04">
                <w:rPr>
                  <w:rStyle w:val="HyperlinkText9pt"/>
                </w:rPr>
                <w:t>4499-30647</w:t>
              </w:r>
            </w:hyperlink>
          </w:p>
        </w:tc>
        <w:tc>
          <w:tcPr>
            <w:tcW w:w="2975" w:type="dxa"/>
          </w:tcPr>
          <w:p w14:paraId="3E01AB78" w14:textId="77777777" w:rsidR="004B3F04" w:rsidRDefault="004B3F04" w:rsidP="000659BE">
            <w:pPr>
              <w:pStyle w:val="TableText"/>
            </w:pPr>
          </w:p>
        </w:tc>
      </w:tr>
      <w:tr w:rsidR="004B3F04" w14:paraId="6B6D606F" w14:textId="77777777" w:rsidTr="000659BE">
        <w:trPr>
          <w:jc w:val="center"/>
        </w:trPr>
        <w:tc>
          <w:tcPr>
            <w:tcW w:w="3345" w:type="dxa"/>
          </w:tcPr>
          <w:p w14:paraId="085A998D" w14:textId="77777777" w:rsidR="004B3F04" w:rsidRDefault="004B3F04" w:rsidP="000659BE">
            <w:pPr>
              <w:pStyle w:val="TableText"/>
            </w:pPr>
            <w:r>
              <w:tab/>
            </w:r>
            <w:r>
              <w:tab/>
              <w:t>@typeCode</w:t>
            </w:r>
          </w:p>
        </w:tc>
        <w:tc>
          <w:tcPr>
            <w:tcW w:w="720" w:type="dxa"/>
          </w:tcPr>
          <w:p w14:paraId="16C17457" w14:textId="77777777" w:rsidR="004B3F04" w:rsidRDefault="004B3F04" w:rsidP="000659BE">
            <w:pPr>
              <w:pStyle w:val="TableText"/>
            </w:pPr>
            <w:r>
              <w:t>1..1</w:t>
            </w:r>
          </w:p>
        </w:tc>
        <w:tc>
          <w:tcPr>
            <w:tcW w:w="1152" w:type="dxa"/>
          </w:tcPr>
          <w:p w14:paraId="1698F756" w14:textId="77777777" w:rsidR="004B3F04" w:rsidRDefault="004B3F04" w:rsidP="000659BE">
            <w:pPr>
              <w:pStyle w:val="TableText"/>
            </w:pPr>
            <w:r>
              <w:t>SHALL</w:t>
            </w:r>
          </w:p>
        </w:tc>
        <w:tc>
          <w:tcPr>
            <w:tcW w:w="864" w:type="dxa"/>
          </w:tcPr>
          <w:p w14:paraId="05556DE5" w14:textId="77777777" w:rsidR="004B3F04" w:rsidRDefault="004B3F04" w:rsidP="000659BE">
            <w:pPr>
              <w:pStyle w:val="TableText"/>
            </w:pPr>
          </w:p>
        </w:tc>
        <w:tc>
          <w:tcPr>
            <w:tcW w:w="1104" w:type="dxa"/>
          </w:tcPr>
          <w:p w14:paraId="3965A0E4" w14:textId="77777777" w:rsidR="004B3F04" w:rsidRDefault="006C736C" w:rsidP="000659BE">
            <w:pPr>
              <w:pStyle w:val="TableText"/>
            </w:pPr>
            <w:hyperlink w:anchor="C_4499-30648">
              <w:r w:rsidR="004B3F04">
                <w:rPr>
                  <w:rStyle w:val="HyperlinkText9pt"/>
                </w:rPr>
                <w:t>4499-30648</w:t>
              </w:r>
            </w:hyperlink>
          </w:p>
        </w:tc>
        <w:tc>
          <w:tcPr>
            <w:tcW w:w="2975" w:type="dxa"/>
          </w:tcPr>
          <w:p w14:paraId="0ADA153C" w14:textId="77777777" w:rsidR="004B3F04" w:rsidRDefault="004B3F04" w:rsidP="000659BE">
            <w:pPr>
              <w:pStyle w:val="TableText"/>
            </w:pPr>
            <w:r>
              <w:t>urn:oid:2.16.840.1.113883.5.1002 (HL7ActRelationshipType) = RSON</w:t>
            </w:r>
          </w:p>
        </w:tc>
      </w:tr>
      <w:tr w:rsidR="004B3F04" w14:paraId="72447485" w14:textId="77777777" w:rsidTr="000659BE">
        <w:trPr>
          <w:jc w:val="center"/>
        </w:trPr>
        <w:tc>
          <w:tcPr>
            <w:tcW w:w="3345" w:type="dxa"/>
          </w:tcPr>
          <w:p w14:paraId="5E1960A8" w14:textId="77777777" w:rsidR="004B3F04" w:rsidRDefault="004B3F04" w:rsidP="000659BE">
            <w:pPr>
              <w:pStyle w:val="TableText"/>
            </w:pPr>
            <w:r>
              <w:tab/>
            </w:r>
            <w:r>
              <w:tab/>
              <w:t>observationCriteria</w:t>
            </w:r>
          </w:p>
        </w:tc>
        <w:tc>
          <w:tcPr>
            <w:tcW w:w="720" w:type="dxa"/>
          </w:tcPr>
          <w:p w14:paraId="0E9E0140" w14:textId="77777777" w:rsidR="004B3F04" w:rsidRDefault="004B3F04" w:rsidP="000659BE">
            <w:pPr>
              <w:pStyle w:val="TableText"/>
            </w:pPr>
            <w:r>
              <w:t>1..1</w:t>
            </w:r>
          </w:p>
        </w:tc>
        <w:tc>
          <w:tcPr>
            <w:tcW w:w="1152" w:type="dxa"/>
          </w:tcPr>
          <w:p w14:paraId="5EA29D29" w14:textId="77777777" w:rsidR="004B3F04" w:rsidRDefault="004B3F04" w:rsidP="000659BE">
            <w:pPr>
              <w:pStyle w:val="TableText"/>
            </w:pPr>
            <w:r>
              <w:t>SHALL</w:t>
            </w:r>
          </w:p>
        </w:tc>
        <w:tc>
          <w:tcPr>
            <w:tcW w:w="864" w:type="dxa"/>
          </w:tcPr>
          <w:p w14:paraId="1F740E7B" w14:textId="77777777" w:rsidR="004B3F04" w:rsidRDefault="004B3F04" w:rsidP="000659BE">
            <w:pPr>
              <w:pStyle w:val="TableText"/>
            </w:pPr>
          </w:p>
        </w:tc>
        <w:tc>
          <w:tcPr>
            <w:tcW w:w="1104" w:type="dxa"/>
          </w:tcPr>
          <w:p w14:paraId="425C3D54" w14:textId="77777777" w:rsidR="004B3F04" w:rsidRDefault="006C736C" w:rsidP="000659BE">
            <w:pPr>
              <w:pStyle w:val="TableText"/>
            </w:pPr>
            <w:hyperlink w:anchor="C_4499-30649">
              <w:r w:rsidR="004B3F04">
                <w:rPr>
                  <w:rStyle w:val="HyperlinkText9pt"/>
                </w:rPr>
                <w:t>4499-30649</w:t>
              </w:r>
            </w:hyperlink>
          </w:p>
        </w:tc>
        <w:tc>
          <w:tcPr>
            <w:tcW w:w="2975" w:type="dxa"/>
          </w:tcPr>
          <w:p w14:paraId="67A9A5A4" w14:textId="77777777" w:rsidR="004B3F04" w:rsidRDefault="006C736C"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4736FA64" w14:textId="77777777" w:rsidR="004B3F04" w:rsidRDefault="004B3F04" w:rsidP="004B3F04">
      <w:pPr>
        <w:pStyle w:val="BodyText"/>
      </w:pPr>
    </w:p>
    <w:p w14:paraId="2330B3B5" w14:textId="77777777" w:rsidR="004B3F04" w:rsidRDefault="004B3F04" w:rsidP="007E63CC">
      <w:pPr>
        <w:numPr>
          <w:ilvl w:val="0"/>
          <w:numId w:val="40"/>
        </w:numPr>
      </w:pPr>
      <w:r>
        <w:rPr>
          <w:rStyle w:val="keyword"/>
        </w:rPr>
        <w:t>SHALL</w:t>
      </w:r>
      <w:r>
        <w:t xml:space="preserve"> contain exactly one [1..1] </w:t>
      </w:r>
      <w:r>
        <w:rPr>
          <w:rStyle w:val="XMLnameBold"/>
        </w:rPr>
        <w:t>@classCode</w:t>
      </w:r>
      <w:r>
        <w:t>=</w:t>
      </w:r>
      <w:r>
        <w:rPr>
          <w:rStyle w:val="XMLname"/>
        </w:rPr>
        <w:t>"ACT"</w:t>
      </w:r>
      <w:r>
        <w:t xml:space="preserve"> Act</w:t>
      </w:r>
      <w:bookmarkStart w:id="2080" w:name="C_4499-30631"/>
      <w:r>
        <w:t xml:space="preserve"> (CONF:4499-30631)</w:t>
      </w:r>
      <w:bookmarkEnd w:id="2080"/>
      <w:r>
        <w:t>.</w:t>
      </w:r>
    </w:p>
    <w:p w14:paraId="1E6AF761" w14:textId="77777777" w:rsidR="004B3F04" w:rsidRDefault="004B3F04" w:rsidP="007E63CC">
      <w:pPr>
        <w:numPr>
          <w:ilvl w:val="0"/>
          <w:numId w:val="4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081" w:name="C_4499-30632"/>
      <w:r>
        <w:t xml:space="preserve"> (CONF:4499-30632)</w:t>
      </w:r>
      <w:bookmarkEnd w:id="2081"/>
      <w:r>
        <w:t>.</w:t>
      </w:r>
    </w:p>
    <w:p w14:paraId="08A108CD" w14:textId="77777777" w:rsidR="004B3F04" w:rsidRDefault="004B3F04" w:rsidP="007E63CC">
      <w:pPr>
        <w:numPr>
          <w:ilvl w:val="0"/>
          <w:numId w:val="40"/>
        </w:numPr>
      </w:pPr>
      <w:r>
        <w:rPr>
          <w:rStyle w:val="keyword"/>
        </w:rPr>
        <w:t>MAY</w:t>
      </w:r>
      <w:r>
        <w:t xml:space="preserve"> contain zero or one [0..1] </w:t>
      </w:r>
      <w:r>
        <w:rPr>
          <w:rStyle w:val="XMLnameBold"/>
        </w:rPr>
        <w:t>@actionNegationInd</w:t>
      </w:r>
      <w:bookmarkStart w:id="2082" w:name="C_4499-30633"/>
      <w:r>
        <w:t xml:space="preserve"> (CONF:4499-30633)</w:t>
      </w:r>
      <w:bookmarkEnd w:id="2082"/>
      <w:r>
        <w:t>.</w:t>
      </w:r>
      <w:r>
        <w:br/>
        <w:t>Note: QDM Attribute: Negation Rationale</w:t>
      </w:r>
    </w:p>
    <w:p w14:paraId="24DB5BAB" w14:textId="77777777" w:rsidR="004B3F04" w:rsidRDefault="004B3F04" w:rsidP="007E63CC">
      <w:pPr>
        <w:numPr>
          <w:ilvl w:val="0"/>
          <w:numId w:val="40"/>
        </w:numPr>
      </w:pPr>
      <w:r>
        <w:rPr>
          <w:rStyle w:val="keyword"/>
        </w:rPr>
        <w:t>SHALL</w:t>
      </w:r>
      <w:r>
        <w:t xml:space="preserve"> contain exactly one [1..1] </w:t>
      </w:r>
      <w:r>
        <w:rPr>
          <w:rStyle w:val="XMLnameBold"/>
        </w:rPr>
        <w:t>templateId</w:t>
      </w:r>
      <w:bookmarkStart w:id="2083" w:name="C_4499-30643"/>
      <w:r>
        <w:t xml:space="preserve"> (CONF:4499-30643)</w:t>
      </w:r>
      <w:bookmarkEnd w:id="2083"/>
      <w:r>
        <w:t>.</w:t>
      </w:r>
    </w:p>
    <w:p w14:paraId="0E5875A2" w14:textId="77777777" w:rsidR="004B3F04" w:rsidRDefault="004B3F04" w:rsidP="007E63CC">
      <w:pPr>
        <w:numPr>
          <w:ilvl w:val="1"/>
          <w:numId w:val="40"/>
        </w:numPr>
      </w:pPr>
      <w:r>
        <w:t xml:space="preserve">This templateId </w:t>
      </w:r>
      <w:r>
        <w:rPr>
          <w:rStyle w:val="keyword"/>
        </w:rPr>
        <w:t>SHALL</w:t>
      </w:r>
      <w:r>
        <w:t xml:space="preserve"> contain exactly one [1..1] </w:t>
      </w:r>
      <w:r>
        <w:rPr>
          <w:rStyle w:val="XMLnameBold"/>
        </w:rPr>
        <w:t>item</w:t>
      </w:r>
      <w:bookmarkStart w:id="2084" w:name="C_4499-30644"/>
      <w:r>
        <w:t xml:space="preserve"> (CONF:4499-30644)</w:t>
      </w:r>
      <w:bookmarkEnd w:id="2084"/>
      <w:r>
        <w:t xml:space="preserve"> such that it</w:t>
      </w:r>
    </w:p>
    <w:p w14:paraId="72A57867" w14:textId="77777777" w:rsidR="004B3F04" w:rsidRDefault="004B3F04" w:rsidP="007E63CC">
      <w:pPr>
        <w:numPr>
          <w:ilvl w:val="2"/>
          <w:numId w:val="40"/>
        </w:numPr>
      </w:pPr>
      <w:r>
        <w:rPr>
          <w:rStyle w:val="keyword"/>
        </w:rPr>
        <w:t>SHALL</w:t>
      </w:r>
      <w:r>
        <w:t xml:space="preserve"> contain exactly one [1..1] </w:t>
      </w:r>
      <w:r>
        <w:rPr>
          <w:rStyle w:val="XMLnameBold"/>
        </w:rPr>
        <w:t>@root</w:t>
      </w:r>
      <w:r>
        <w:t>=</w:t>
      </w:r>
      <w:r>
        <w:rPr>
          <w:rStyle w:val="XMLname"/>
        </w:rPr>
        <w:t>"2.16.840.1.113883.10.20.28.4.35"</w:t>
      </w:r>
      <w:bookmarkStart w:id="2085" w:name="C_4499-30645"/>
      <w:r>
        <w:t xml:space="preserve"> (CONF:4499-30645)</w:t>
      </w:r>
      <w:bookmarkEnd w:id="2085"/>
      <w:r>
        <w:t>.</w:t>
      </w:r>
    </w:p>
    <w:p w14:paraId="5108FC3B" w14:textId="77777777" w:rsidR="004B3F04" w:rsidRDefault="004B3F04" w:rsidP="007E63CC">
      <w:pPr>
        <w:numPr>
          <w:ilvl w:val="2"/>
          <w:numId w:val="40"/>
        </w:numPr>
      </w:pPr>
      <w:r>
        <w:rPr>
          <w:rStyle w:val="keyword"/>
        </w:rPr>
        <w:t>SHALL</w:t>
      </w:r>
      <w:r>
        <w:t xml:space="preserve"> contain exactly one [1..1] </w:t>
      </w:r>
      <w:r>
        <w:rPr>
          <w:rStyle w:val="XMLnameBold"/>
        </w:rPr>
        <w:t>@extension</w:t>
      </w:r>
      <w:r>
        <w:t>=</w:t>
      </w:r>
      <w:r>
        <w:rPr>
          <w:rStyle w:val="XMLname"/>
        </w:rPr>
        <w:t>"2021-02-01"</w:t>
      </w:r>
      <w:bookmarkStart w:id="2086" w:name="C_4499-33383"/>
      <w:r>
        <w:t xml:space="preserve"> (CONF:4499-33383)</w:t>
      </w:r>
      <w:bookmarkEnd w:id="2086"/>
      <w:r>
        <w:t>.</w:t>
      </w:r>
    </w:p>
    <w:p w14:paraId="60C1442A" w14:textId="77777777" w:rsidR="004B3F04" w:rsidRDefault="004B3F04" w:rsidP="007E63CC">
      <w:pPr>
        <w:numPr>
          <w:ilvl w:val="0"/>
          <w:numId w:val="40"/>
        </w:numPr>
      </w:pPr>
      <w:r>
        <w:rPr>
          <w:rStyle w:val="keyword"/>
        </w:rPr>
        <w:t>SHALL</w:t>
      </w:r>
      <w:r>
        <w:t xml:space="preserve"> contain exactly one [1..1] </w:t>
      </w:r>
      <w:r>
        <w:rPr>
          <w:rStyle w:val="XMLnameBold"/>
        </w:rPr>
        <w:t>id</w:t>
      </w:r>
      <w:bookmarkStart w:id="2087" w:name="C_4499-30650"/>
      <w:r>
        <w:t xml:space="preserve"> (CONF:4499-30650)</w:t>
      </w:r>
      <w:bookmarkEnd w:id="2087"/>
      <w:r>
        <w:t>.</w:t>
      </w:r>
    </w:p>
    <w:p w14:paraId="7160EC33" w14:textId="77777777" w:rsidR="004B3F04" w:rsidRDefault="004B3F04" w:rsidP="007E63CC">
      <w:pPr>
        <w:numPr>
          <w:ilvl w:val="0"/>
          <w:numId w:val="40"/>
        </w:numPr>
      </w:pPr>
      <w:r>
        <w:rPr>
          <w:rStyle w:val="keyword"/>
        </w:rPr>
        <w:t>SHALL</w:t>
      </w:r>
      <w:r>
        <w:t xml:space="preserve"> contain exactly one [1..1] </w:t>
      </w:r>
      <w:r>
        <w:rPr>
          <w:rStyle w:val="XMLnameBold"/>
        </w:rPr>
        <w:t>code</w:t>
      </w:r>
      <w:bookmarkStart w:id="2088" w:name="C_4499-30652"/>
      <w:r>
        <w:t xml:space="preserve"> (CONF:4499-30652)</w:t>
      </w:r>
      <w:bookmarkEnd w:id="2088"/>
      <w:r>
        <w:t>.</w:t>
      </w:r>
      <w:r>
        <w:br/>
        <w:t>Note: QDM Attribute: Code</w:t>
      </w:r>
    </w:p>
    <w:p w14:paraId="2E5264C7" w14:textId="77777777" w:rsidR="004B3F04" w:rsidRDefault="004B3F04" w:rsidP="007E63CC">
      <w:pPr>
        <w:numPr>
          <w:ilvl w:val="1"/>
          <w:numId w:val="40"/>
        </w:numPr>
      </w:pPr>
      <w:r>
        <w:t xml:space="preserve">This code </w:t>
      </w:r>
      <w:r>
        <w:rPr>
          <w:rStyle w:val="keyword"/>
        </w:rPr>
        <w:t>SHOULD</w:t>
      </w:r>
      <w:r>
        <w:t xml:space="preserve"> contain zero or one [0..1] </w:t>
      </w:r>
      <w:r>
        <w:rPr>
          <w:rStyle w:val="XMLnameBold"/>
        </w:rPr>
        <w:t>@valueSet</w:t>
      </w:r>
      <w:bookmarkStart w:id="2089" w:name="C_4499-30653"/>
      <w:r>
        <w:t xml:space="preserve"> (CONF:4499-30653)</w:t>
      </w:r>
      <w:bookmarkEnd w:id="2089"/>
      <w:r>
        <w:t>.</w:t>
      </w:r>
    </w:p>
    <w:p w14:paraId="29F0F0B3" w14:textId="77777777" w:rsidR="004B3F04" w:rsidRDefault="004B3F04" w:rsidP="007E63CC">
      <w:pPr>
        <w:numPr>
          <w:ilvl w:val="0"/>
          <w:numId w:val="40"/>
        </w:numPr>
      </w:pPr>
      <w:r>
        <w:rPr>
          <w:rStyle w:val="keyword"/>
        </w:rPr>
        <w:t>SHALL</w:t>
      </w:r>
      <w:r>
        <w:t xml:space="preserve"> contain exactly one [1..1] </w:t>
      </w:r>
      <w:r>
        <w:rPr>
          <w:rStyle w:val="XMLnameBold"/>
        </w:rPr>
        <w:t>title</w:t>
      </w:r>
      <w:bookmarkStart w:id="2090" w:name="C_4499-35944"/>
      <w:r>
        <w:t xml:space="preserve"> (CONF:4499-35944)</w:t>
      </w:r>
      <w:bookmarkEnd w:id="2090"/>
      <w:r>
        <w:t>.</w:t>
      </w:r>
    </w:p>
    <w:p w14:paraId="1B4EC4AB" w14:textId="77777777" w:rsidR="004B3F04" w:rsidRDefault="004B3F04" w:rsidP="007E63CC">
      <w:pPr>
        <w:numPr>
          <w:ilvl w:val="0"/>
          <w:numId w:val="40"/>
        </w:numPr>
      </w:pPr>
      <w:r>
        <w:rPr>
          <w:rStyle w:val="keyword"/>
        </w:rPr>
        <w:t>SHALL</w:t>
      </w:r>
      <w:r>
        <w:t xml:space="preserve"> contain exactly one [1..1] </w:t>
      </w:r>
      <w:r>
        <w:rPr>
          <w:rStyle w:val="XMLnameBold"/>
        </w:rPr>
        <w:t>statusCode</w:t>
      </w:r>
      <w:bookmarkStart w:id="2091" w:name="C_4499-30654"/>
      <w:r>
        <w:t xml:space="preserve"> (CONF:4499-30654)</w:t>
      </w:r>
      <w:bookmarkEnd w:id="2091"/>
      <w:r>
        <w:t>.</w:t>
      </w:r>
    </w:p>
    <w:p w14:paraId="37DB8C18" w14:textId="77777777" w:rsidR="004B3F04" w:rsidRDefault="004B3F04" w:rsidP="007E63CC">
      <w:pPr>
        <w:numPr>
          <w:ilvl w:val="1"/>
          <w:numId w:val="4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092" w:name="C_4499-30655"/>
      <w:r>
        <w:t xml:space="preserve"> (CONF:4499-30655)</w:t>
      </w:r>
      <w:bookmarkEnd w:id="2092"/>
      <w:r>
        <w:t>.</w:t>
      </w:r>
    </w:p>
    <w:p w14:paraId="7C9A427E"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093" w:name="C_4499-33490"/>
      <w:r>
        <w:t xml:space="preserve"> (CONF:4499-33490)</w:t>
      </w:r>
      <w:bookmarkEnd w:id="2093"/>
      <w:r>
        <w:t xml:space="preserve"> such that it</w:t>
      </w:r>
    </w:p>
    <w:p w14:paraId="44F5CA7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094" w:name="C_4499-33492"/>
      <w:r>
        <w:t xml:space="preserve"> (CONF:4499-33492)</w:t>
      </w:r>
      <w:bookmarkEnd w:id="2094"/>
      <w:r>
        <w:t>.</w:t>
      </w:r>
    </w:p>
    <w:p w14:paraId="246435D5" w14:textId="77777777" w:rsidR="004B3F04" w:rsidRDefault="004B3F04" w:rsidP="007E63CC">
      <w:pPr>
        <w:numPr>
          <w:ilvl w:val="1"/>
          <w:numId w:val="40"/>
        </w:numPr>
      </w:pPr>
      <w:r>
        <w:rPr>
          <w:rStyle w:val="keyword"/>
        </w:rPr>
        <w:t>SHALL</w:t>
      </w:r>
      <w:r>
        <w:t xml:space="preserve"> contain exactly one [1..1] </w:t>
      </w:r>
      <w:r>
        <w:rPr>
          <w:rStyle w:val="XMLnameBold"/>
        </w:rPr>
        <w:t>time</w:t>
      </w:r>
      <w:bookmarkStart w:id="2095" w:name="C_4499-33491"/>
      <w:r>
        <w:t xml:space="preserve"> (CONF:4499-33491)</w:t>
      </w:r>
      <w:bookmarkEnd w:id="2095"/>
      <w:r>
        <w:t>.</w:t>
      </w:r>
    </w:p>
    <w:p w14:paraId="3371EB9F" w14:textId="77777777" w:rsidR="004B3F04" w:rsidRDefault="004B3F04" w:rsidP="007E63CC">
      <w:pPr>
        <w:numPr>
          <w:ilvl w:val="2"/>
          <w:numId w:val="40"/>
        </w:numPr>
      </w:pPr>
      <w:r>
        <w:t xml:space="preserve">This time </w:t>
      </w:r>
      <w:r>
        <w:rPr>
          <w:rStyle w:val="keyword"/>
        </w:rPr>
        <w:t>SHALL</w:t>
      </w:r>
      <w:r>
        <w:t xml:space="preserve"> contain exactly one [1..1] </w:t>
      </w:r>
      <w:r>
        <w:rPr>
          <w:rStyle w:val="XMLnameBold"/>
        </w:rPr>
        <w:t>low</w:t>
      </w:r>
      <w:bookmarkStart w:id="2096" w:name="C_4499-33493"/>
      <w:r>
        <w:t xml:space="preserve"> (CONF:4499-33493)</w:t>
      </w:r>
      <w:bookmarkEnd w:id="2096"/>
      <w:r>
        <w:t>.</w:t>
      </w:r>
      <w:r>
        <w:br/>
        <w:t>Note: QDM Attribute: Author dateTime (The time the order is signed)</w:t>
      </w:r>
    </w:p>
    <w:p w14:paraId="3468F1ED" w14:textId="77777777" w:rsidR="004B3F04" w:rsidRDefault="004B3F04" w:rsidP="007E63CC">
      <w:pPr>
        <w:numPr>
          <w:ilvl w:val="1"/>
          <w:numId w:val="40"/>
        </w:numPr>
      </w:pPr>
      <w:r>
        <w:rPr>
          <w:rStyle w:val="keyword"/>
        </w:rPr>
        <w:t>SHALL</w:t>
      </w:r>
      <w:r>
        <w:t xml:space="preserve"> contain exactly one [1..1] </w:t>
      </w:r>
      <w:r>
        <w:rPr>
          <w:rStyle w:val="XMLnameBold"/>
        </w:rPr>
        <w:t>role</w:t>
      </w:r>
      <w:bookmarkStart w:id="2097" w:name="C_4499-33586"/>
      <w:r>
        <w:t xml:space="preserve"> (CONF:4499-33586)</w:t>
      </w:r>
      <w:bookmarkEnd w:id="2097"/>
      <w:r>
        <w:t>.</w:t>
      </w:r>
    </w:p>
    <w:p w14:paraId="3915EFA8" w14:textId="77777777" w:rsidR="004B3F04" w:rsidRDefault="004B3F04" w:rsidP="007E63CC">
      <w:pPr>
        <w:numPr>
          <w:ilvl w:val="2"/>
          <w:numId w:val="4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098" w:name="C_4499-33587"/>
      <w:r>
        <w:t xml:space="preserve"> (CONF:4499-33587)</w:t>
      </w:r>
      <w:bookmarkEnd w:id="2098"/>
      <w:r>
        <w:t>.</w:t>
      </w:r>
    </w:p>
    <w:p w14:paraId="1997E2B7" w14:textId="77777777" w:rsidR="004B3F04" w:rsidRDefault="004B3F04" w:rsidP="007E63CC">
      <w:pPr>
        <w:numPr>
          <w:ilvl w:val="2"/>
          <w:numId w:val="40"/>
        </w:numPr>
      </w:pPr>
      <w:r>
        <w:t xml:space="preserve">This role </w:t>
      </w:r>
      <w:r>
        <w:rPr>
          <w:rStyle w:val="keyword"/>
        </w:rPr>
        <w:t>MAY</w:t>
      </w:r>
      <w:r>
        <w:t xml:space="preserve"> contain zero or one [0..1] </w:t>
      </w:r>
      <w:r>
        <w:rPr>
          <w:rStyle w:val="XMLnameBold"/>
        </w:rPr>
        <w:t>id</w:t>
      </w:r>
      <w:bookmarkStart w:id="2099" w:name="C_4499-33588"/>
      <w:r>
        <w:t xml:space="preserve"> (CONF:4499-33588)</w:t>
      </w:r>
      <w:bookmarkEnd w:id="2099"/>
      <w:r>
        <w:t>.</w:t>
      </w:r>
    </w:p>
    <w:p w14:paraId="72E1426C"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0" w:name="C_4499-35210"/>
      <w:r>
        <w:t xml:space="preserve"> (CONF:4499-35210)</w:t>
      </w:r>
      <w:bookmarkEnd w:id="2100"/>
      <w:r>
        <w:t xml:space="preserve"> such that it</w:t>
      </w:r>
      <w:r>
        <w:br/>
        <w:t>Note: QDM Attribute: Requester</w:t>
      </w:r>
    </w:p>
    <w:p w14:paraId="46BE0F1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1" w:name="C_4499-35214"/>
      <w:r>
        <w:t xml:space="preserve"> (CONF:4499-35214)</w:t>
      </w:r>
      <w:bookmarkEnd w:id="2101"/>
      <w:r>
        <w:t>.</w:t>
      </w:r>
    </w:p>
    <w:p w14:paraId="0454ACF6" w14:textId="77777777" w:rsidR="004B3F04" w:rsidRDefault="004B3F04" w:rsidP="007E63CC">
      <w:pPr>
        <w:numPr>
          <w:ilvl w:val="1"/>
          <w:numId w:val="4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02" w:name="C_4499-36149"/>
      <w:r>
        <w:t xml:space="preserve"> (CONF:4499-36149)</w:t>
      </w:r>
      <w:bookmarkEnd w:id="2102"/>
      <w:r>
        <w:t>.</w:t>
      </w:r>
    </w:p>
    <w:p w14:paraId="3F7C0C2B" w14:textId="77777777" w:rsidR="004B3F04" w:rsidRDefault="004B3F04" w:rsidP="007E63CC">
      <w:pPr>
        <w:numPr>
          <w:ilvl w:val="0"/>
          <w:numId w:val="40"/>
        </w:numPr>
      </w:pPr>
      <w:r>
        <w:rPr>
          <w:rStyle w:val="keyword"/>
        </w:rPr>
        <w:lastRenderedPageBreak/>
        <w:t>MAY</w:t>
      </w:r>
      <w:r>
        <w:t xml:space="preserve"> contain zero or more [0..*] </w:t>
      </w:r>
      <w:r>
        <w:rPr>
          <w:rStyle w:val="XMLnameBold"/>
        </w:rPr>
        <w:t>participation</w:t>
      </w:r>
      <w:bookmarkStart w:id="2103" w:name="C_4499-35212"/>
      <w:r>
        <w:t xml:space="preserve"> (CONF:4499-35212)</w:t>
      </w:r>
      <w:bookmarkEnd w:id="2103"/>
      <w:r>
        <w:t xml:space="preserve"> such that it</w:t>
      </w:r>
      <w:r>
        <w:br/>
        <w:t>Note: QDM Attribute: Requester</w:t>
      </w:r>
    </w:p>
    <w:p w14:paraId="14EBAD4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04" w:name="C_4499-35215"/>
      <w:r>
        <w:t xml:space="preserve"> (CONF:4499-35215)</w:t>
      </w:r>
      <w:bookmarkEnd w:id="2104"/>
      <w:r>
        <w:t>.</w:t>
      </w:r>
    </w:p>
    <w:p w14:paraId="30646174" w14:textId="77777777" w:rsidR="004B3F04" w:rsidRDefault="004B3F04" w:rsidP="007E63CC">
      <w:pPr>
        <w:numPr>
          <w:ilvl w:val="1"/>
          <w:numId w:val="4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05" w:name="C_4499-36150"/>
      <w:r>
        <w:t xml:space="preserve"> (CONF:4499-36150)</w:t>
      </w:r>
      <w:bookmarkEnd w:id="2105"/>
      <w:r>
        <w:t>.</w:t>
      </w:r>
    </w:p>
    <w:p w14:paraId="15FB69FF"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06" w:name="C_4499-35856"/>
      <w:r>
        <w:t xml:space="preserve"> (CONF:4499-35856)</w:t>
      </w:r>
      <w:bookmarkEnd w:id="2106"/>
      <w:r>
        <w:t xml:space="preserve"> such that it</w:t>
      </w:r>
      <w:r>
        <w:br/>
        <w:t>Note: QDM Attribute: Requester</w:t>
      </w:r>
    </w:p>
    <w:p w14:paraId="691E20B8"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07" w:name="C_4499-35858"/>
      <w:r>
        <w:t xml:space="preserve"> (CONF:4499-35858)</w:t>
      </w:r>
      <w:bookmarkEnd w:id="2107"/>
      <w:r>
        <w:t>.</w:t>
      </w:r>
    </w:p>
    <w:p w14:paraId="43DA1ED1" w14:textId="77777777" w:rsidR="004B3F04" w:rsidRDefault="004B3F04" w:rsidP="007E63CC">
      <w:pPr>
        <w:numPr>
          <w:ilvl w:val="1"/>
          <w:numId w:val="4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08" w:name="C_4499-36151"/>
      <w:r>
        <w:t xml:space="preserve"> (CONF:4499-36151)</w:t>
      </w:r>
      <w:bookmarkEnd w:id="2108"/>
      <w:r>
        <w:t>.</w:t>
      </w:r>
    </w:p>
    <w:p w14:paraId="21DD07F4" w14:textId="77777777" w:rsidR="004B3F04" w:rsidRDefault="004B3F04" w:rsidP="007E63CC">
      <w:pPr>
        <w:numPr>
          <w:ilvl w:val="0"/>
          <w:numId w:val="40"/>
        </w:numPr>
      </w:pPr>
      <w:r>
        <w:rPr>
          <w:rStyle w:val="keyword"/>
        </w:rPr>
        <w:t>MAY</w:t>
      </w:r>
      <w:r>
        <w:t xml:space="preserve"> contain zero or one [0..1] </w:t>
      </w:r>
      <w:r>
        <w:rPr>
          <w:rStyle w:val="XMLnameBold"/>
        </w:rPr>
        <w:t>participation</w:t>
      </w:r>
      <w:bookmarkStart w:id="2109" w:name="C_4499-35216"/>
      <w:r>
        <w:t xml:space="preserve"> (CONF:4499-35216)</w:t>
      </w:r>
      <w:bookmarkEnd w:id="2109"/>
      <w:r>
        <w:t xml:space="preserve"> such that it</w:t>
      </w:r>
      <w:r>
        <w:br/>
        <w:t>Note: QDM Attribute: Requester</w:t>
      </w:r>
    </w:p>
    <w:p w14:paraId="3786CED1"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0" w:name="C_4499-35218"/>
      <w:r>
        <w:t xml:space="preserve"> (CONF:4499-35218)</w:t>
      </w:r>
      <w:bookmarkEnd w:id="2110"/>
      <w:r>
        <w:t>.</w:t>
      </w:r>
    </w:p>
    <w:p w14:paraId="49B90416" w14:textId="77777777" w:rsidR="004B3F04" w:rsidRDefault="004B3F04" w:rsidP="007E63CC">
      <w:pPr>
        <w:numPr>
          <w:ilvl w:val="1"/>
          <w:numId w:val="4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11" w:name="C_4499-36152"/>
      <w:r>
        <w:t xml:space="preserve"> (CONF:4499-36152)</w:t>
      </w:r>
      <w:bookmarkEnd w:id="2111"/>
      <w:r>
        <w:t>.</w:t>
      </w:r>
    </w:p>
    <w:p w14:paraId="59DEA9DD" w14:textId="77777777" w:rsidR="004B3F04" w:rsidRDefault="004B3F04" w:rsidP="007E63CC">
      <w:pPr>
        <w:numPr>
          <w:ilvl w:val="0"/>
          <w:numId w:val="40"/>
        </w:numPr>
      </w:pPr>
      <w:r>
        <w:rPr>
          <w:rStyle w:val="keyword"/>
        </w:rPr>
        <w:t>MAY</w:t>
      </w:r>
      <w:r>
        <w:t xml:space="preserve"> contain zero or more [0..*] </w:t>
      </w:r>
      <w:r>
        <w:rPr>
          <w:rStyle w:val="XMLnameBold"/>
        </w:rPr>
        <w:t>participation</w:t>
      </w:r>
      <w:bookmarkStart w:id="2112" w:name="C_4499-36153"/>
      <w:r>
        <w:t xml:space="preserve"> (CONF:4499-36153)</w:t>
      </w:r>
      <w:bookmarkEnd w:id="2112"/>
      <w:r>
        <w:t xml:space="preserve"> such that it</w:t>
      </w:r>
      <w:r>
        <w:br/>
        <w:t>Note: QDM Attribute: Requester</w:t>
      </w:r>
    </w:p>
    <w:p w14:paraId="4E277660"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13" w:name="C_4499-36155"/>
      <w:r>
        <w:t xml:space="preserve"> (CONF:4499-36155)</w:t>
      </w:r>
      <w:bookmarkEnd w:id="2113"/>
      <w:r>
        <w:t>.</w:t>
      </w:r>
    </w:p>
    <w:p w14:paraId="5AF51AB6" w14:textId="77777777" w:rsidR="004B3F04" w:rsidRDefault="004B3F04" w:rsidP="007E63CC">
      <w:pPr>
        <w:numPr>
          <w:ilvl w:val="1"/>
          <w:numId w:val="4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114" w:name="C_4499-36154"/>
      <w:r>
        <w:t xml:space="preserve"> (CONF:4499-36154)</w:t>
      </w:r>
      <w:bookmarkEnd w:id="2114"/>
      <w:r>
        <w:t>.</w:t>
      </w:r>
    </w:p>
    <w:p w14:paraId="080EB028" w14:textId="77777777" w:rsidR="004B3F04" w:rsidRDefault="004B3F04" w:rsidP="007E63CC">
      <w:pPr>
        <w:numPr>
          <w:ilvl w:val="0"/>
          <w:numId w:val="40"/>
        </w:numPr>
      </w:pPr>
      <w:r>
        <w:rPr>
          <w:rStyle w:val="keyword"/>
        </w:rPr>
        <w:t>MAY</w:t>
      </w:r>
      <w:r>
        <w:t xml:space="preserve"> contain zero or one [0..1] </w:t>
      </w:r>
      <w:r>
        <w:rPr>
          <w:rStyle w:val="XMLnameBold"/>
        </w:rPr>
        <w:t>outboundRelationship</w:t>
      </w:r>
      <w:bookmarkStart w:id="2115" w:name="C_4499-30647"/>
      <w:r>
        <w:t xml:space="preserve"> (CONF:4499-30647)</w:t>
      </w:r>
      <w:bookmarkEnd w:id="2115"/>
      <w:r>
        <w:t xml:space="preserve"> such that it</w:t>
      </w:r>
      <w:r>
        <w:br/>
        <w:t>Note: QDM Attribute: Reason</w:t>
      </w:r>
    </w:p>
    <w:p w14:paraId="3688A18F" w14:textId="77777777" w:rsidR="004B3F04" w:rsidRDefault="004B3F04" w:rsidP="007E63CC">
      <w:pPr>
        <w:numPr>
          <w:ilvl w:val="1"/>
          <w:numId w:val="40"/>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16" w:name="C_4499-30648"/>
      <w:r>
        <w:t xml:space="preserve"> (CONF:4499-30648)</w:t>
      </w:r>
      <w:bookmarkEnd w:id="2116"/>
      <w:r>
        <w:t>.</w:t>
      </w:r>
    </w:p>
    <w:p w14:paraId="32AAB92D" w14:textId="77777777" w:rsidR="004B3F04" w:rsidRDefault="004B3F04" w:rsidP="007E63CC">
      <w:pPr>
        <w:numPr>
          <w:ilvl w:val="1"/>
          <w:numId w:val="4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17" w:name="C_4499-30649"/>
      <w:r>
        <w:t xml:space="preserve"> (CONF:4499-30649)</w:t>
      </w:r>
      <w:bookmarkEnd w:id="2117"/>
      <w:r>
        <w:t>.</w:t>
      </w:r>
    </w:p>
    <w:p w14:paraId="5A8EBF19" w14:textId="77777777" w:rsidR="004B3F04" w:rsidRDefault="004B3F04" w:rsidP="004B3F04">
      <w:pPr>
        <w:pStyle w:val="Caption"/>
        <w:ind w:left="130" w:right="115"/>
      </w:pPr>
      <w:bookmarkStart w:id="2118" w:name="_Toc64842035"/>
      <w:bookmarkStart w:id="2119" w:name="_Toc65482951"/>
      <w:r>
        <w:lastRenderedPageBreak/>
        <w:t xml:space="preserve">Figure </w:t>
      </w:r>
      <w:r>
        <w:fldChar w:fldCharType="begin"/>
      </w:r>
      <w:r>
        <w:instrText>SEQ Figure \* ARABIC</w:instrText>
      </w:r>
      <w:r>
        <w:fldChar w:fldCharType="separate"/>
      </w:r>
      <w:r>
        <w:t>37</w:t>
      </w:r>
      <w:r>
        <w:fldChar w:fldCharType="end"/>
      </w:r>
      <w:r>
        <w:t>: Intervention, Order (V3) Example</w:t>
      </w:r>
      <w:bookmarkEnd w:id="2118"/>
      <w:bookmarkEnd w:id="2119"/>
    </w:p>
    <w:p w14:paraId="3146146C" w14:textId="77777777" w:rsidR="004B3F04" w:rsidRDefault="004B3F04" w:rsidP="004B3F04">
      <w:pPr>
        <w:pStyle w:val="Example"/>
        <w:ind w:left="130" w:right="115"/>
      </w:pPr>
      <w:r>
        <w:t>&lt;actCriteria classCode="ACT" moodCode="RQO"&gt;</w:t>
      </w:r>
    </w:p>
    <w:p w14:paraId="688A541D" w14:textId="77777777" w:rsidR="004B3F04" w:rsidRDefault="004B3F04" w:rsidP="004B3F04">
      <w:pPr>
        <w:pStyle w:val="Example"/>
        <w:ind w:left="130" w:right="115"/>
      </w:pPr>
      <w:r>
        <w:t xml:space="preserve">    &lt;templateId&gt;</w:t>
      </w:r>
    </w:p>
    <w:p w14:paraId="1DC9D76C" w14:textId="77777777" w:rsidR="004B3F04" w:rsidRDefault="004B3F04" w:rsidP="004B3F04">
      <w:pPr>
        <w:pStyle w:val="Example"/>
        <w:ind w:left="130" w:right="115"/>
      </w:pPr>
      <w:r>
        <w:t xml:space="preserve">        &lt;item root="2.16.840.1.113883.10.20.28.4.35" extension="2021-02-01"/&gt;</w:t>
      </w:r>
    </w:p>
    <w:p w14:paraId="6359F983" w14:textId="77777777" w:rsidR="004B3F04" w:rsidRDefault="004B3F04" w:rsidP="004B3F04">
      <w:pPr>
        <w:pStyle w:val="Example"/>
        <w:ind w:left="130" w:right="115"/>
      </w:pPr>
      <w:r>
        <w:t xml:space="preserve">    &lt;/templateId&gt;</w:t>
      </w:r>
    </w:p>
    <w:p w14:paraId="0DC60809" w14:textId="77777777" w:rsidR="004B3F04" w:rsidRDefault="004B3F04" w:rsidP="004B3F04">
      <w:pPr>
        <w:pStyle w:val="Example"/>
        <w:ind w:left="130" w:right="115"/>
      </w:pPr>
      <w:r>
        <w:t xml:space="preserve">    &lt;id root="A8951AC3-990F-43E4-970C-1F0F396D203E"/&gt;</w:t>
      </w:r>
    </w:p>
    <w:p w14:paraId="012EF4E6" w14:textId="77777777" w:rsidR="004B3F04" w:rsidRDefault="004B3F04" w:rsidP="004B3F04">
      <w:pPr>
        <w:pStyle w:val="Example"/>
        <w:ind w:left="130" w:right="115"/>
      </w:pPr>
      <w:r>
        <w:t xml:space="preserve">    &lt;code valueSet="{$QDMElementValueSetOID}"/&gt;</w:t>
      </w:r>
    </w:p>
    <w:p w14:paraId="0175D4CE" w14:textId="77777777" w:rsidR="004B3F04" w:rsidRDefault="004B3F04" w:rsidP="004B3F04">
      <w:pPr>
        <w:pStyle w:val="Example"/>
        <w:ind w:left="130" w:right="115"/>
      </w:pPr>
      <w:r>
        <w:t xml:space="preserve">    &lt;title value="Intervention, Order"/&gt;</w:t>
      </w:r>
    </w:p>
    <w:p w14:paraId="20718DA0" w14:textId="77777777" w:rsidR="004B3F04" w:rsidRDefault="004B3F04" w:rsidP="004B3F04">
      <w:pPr>
        <w:pStyle w:val="Example"/>
        <w:ind w:left="130" w:right="115"/>
      </w:pPr>
      <w:r>
        <w:t xml:space="preserve">    &lt;statusCode code="active"/&gt;</w:t>
      </w:r>
    </w:p>
    <w:p w14:paraId="3F52E73C" w14:textId="77777777" w:rsidR="004B3F04" w:rsidRDefault="004B3F04" w:rsidP="004B3F04">
      <w:pPr>
        <w:pStyle w:val="Example"/>
        <w:ind w:left="130" w:right="115"/>
      </w:pPr>
      <w:r>
        <w:t xml:space="preserve">&lt;/actCriteria&gt;    </w:t>
      </w:r>
    </w:p>
    <w:p w14:paraId="6A7DCB83" w14:textId="77777777" w:rsidR="004B3F04" w:rsidRDefault="004B3F04" w:rsidP="004B3F04">
      <w:pPr>
        <w:pStyle w:val="BodyText"/>
      </w:pPr>
    </w:p>
    <w:p w14:paraId="76F55985" w14:textId="14BE3D09" w:rsidR="004B3F04" w:rsidRDefault="004B3F04" w:rsidP="004B3F04">
      <w:pPr>
        <w:pStyle w:val="Heading2nospace"/>
      </w:pPr>
      <w:bookmarkStart w:id="2120" w:name="E_Intervention_Performed_V4_"/>
      <w:bookmarkStart w:id="2121" w:name="_Toc64841902"/>
      <w:bookmarkStart w:id="2122" w:name="_Toc65482818"/>
      <w:r>
        <w:t>Intervention, Performed (V4)</w:t>
      </w:r>
      <w:bookmarkEnd w:id="2120"/>
      <w:bookmarkEnd w:id="2121"/>
      <w:r w:rsidR="006F762B">
        <w:t xml:space="preserve"> - DRAFT</w:t>
      </w:r>
      <w:bookmarkEnd w:id="2122"/>
    </w:p>
    <w:p w14:paraId="3D7849F7" w14:textId="77777777" w:rsidR="004B3F04" w:rsidRDefault="004B3F04" w:rsidP="004B3F04">
      <w:pPr>
        <w:pStyle w:val="BracketData"/>
      </w:pPr>
      <w:r>
        <w:t>[actCriteria: identifier urn:hl7ii:2.16.840.1.113883.10.20.28.4.36:2021-02-01 (open)]</w:t>
      </w:r>
    </w:p>
    <w:p w14:paraId="4ABA4BF1" w14:textId="77777777" w:rsidR="004B3F04" w:rsidRDefault="004B3F04" w:rsidP="004B3F04">
      <w:pPr>
        <w:pStyle w:val="Caption"/>
      </w:pPr>
      <w:bookmarkStart w:id="2123" w:name="_Toc64842158"/>
      <w:bookmarkStart w:id="2124" w:name="_Toc65483242"/>
      <w:r>
        <w:t xml:space="preserve">Table </w:t>
      </w:r>
      <w:r>
        <w:fldChar w:fldCharType="begin"/>
      </w:r>
      <w:r>
        <w:instrText>SEQ Table \* ARABIC</w:instrText>
      </w:r>
      <w:r>
        <w:fldChar w:fldCharType="separate"/>
      </w:r>
      <w:r>
        <w:t>81</w:t>
      </w:r>
      <w:r>
        <w:fldChar w:fldCharType="end"/>
      </w:r>
      <w:r>
        <w:t>: Intervention, Performed (V4) Contexts</w:t>
      </w:r>
      <w:bookmarkEnd w:id="2123"/>
      <w:bookmarkEnd w:id="2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B229B38" w14:textId="77777777" w:rsidTr="000659BE">
        <w:trPr>
          <w:cantSplit/>
          <w:tblHeader/>
          <w:jc w:val="center"/>
        </w:trPr>
        <w:tc>
          <w:tcPr>
            <w:tcW w:w="360" w:type="dxa"/>
            <w:shd w:val="clear" w:color="auto" w:fill="E6E6E6"/>
          </w:tcPr>
          <w:p w14:paraId="680033C4" w14:textId="77777777" w:rsidR="004B3F04" w:rsidRDefault="004B3F04" w:rsidP="000659BE">
            <w:pPr>
              <w:pStyle w:val="TableHead"/>
            </w:pPr>
            <w:r>
              <w:t>Contained By:</w:t>
            </w:r>
          </w:p>
        </w:tc>
        <w:tc>
          <w:tcPr>
            <w:tcW w:w="360" w:type="dxa"/>
            <w:shd w:val="clear" w:color="auto" w:fill="E6E6E6"/>
          </w:tcPr>
          <w:p w14:paraId="6ACED086" w14:textId="77777777" w:rsidR="004B3F04" w:rsidRDefault="004B3F04" w:rsidP="000659BE">
            <w:pPr>
              <w:pStyle w:val="TableHead"/>
            </w:pPr>
            <w:r>
              <w:t>Contains:</w:t>
            </w:r>
          </w:p>
        </w:tc>
      </w:tr>
      <w:tr w:rsidR="004B3F04" w14:paraId="61FBD118" w14:textId="77777777" w:rsidTr="000659BE">
        <w:trPr>
          <w:jc w:val="center"/>
        </w:trPr>
        <w:tc>
          <w:tcPr>
            <w:tcW w:w="360" w:type="dxa"/>
          </w:tcPr>
          <w:p w14:paraId="19A9749C"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EB402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0096DA4"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24BFF303" w14:textId="77777777" w:rsidR="004B3F04" w:rsidRDefault="006C736C" w:rsidP="000659BE">
            <w:pPr>
              <w:pStyle w:val="TableText"/>
            </w:pPr>
            <w:hyperlink w:anchor="E_Result_2">
              <w:r w:rsidR="004B3F04">
                <w:rPr>
                  <w:rStyle w:val="HyperlinkText9pt"/>
                </w:rPr>
                <w:t>Result (V2)</w:t>
              </w:r>
            </w:hyperlink>
            <w:r w:rsidR="004B3F04">
              <w:t xml:space="preserve"> (optional)</w:t>
            </w:r>
          </w:p>
          <w:p w14:paraId="72DA8A09" w14:textId="77777777" w:rsidR="004B3F04" w:rsidRDefault="006C736C" w:rsidP="000659BE">
            <w:pPr>
              <w:pStyle w:val="TableText"/>
            </w:pPr>
            <w:hyperlink w:anchor="E_Status_V2">
              <w:r w:rsidR="004B3F04">
                <w:rPr>
                  <w:rStyle w:val="HyperlinkText9pt"/>
                </w:rPr>
                <w:t>Status (V2)</w:t>
              </w:r>
            </w:hyperlink>
            <w:r w:rsidR="004B3F04">
              <w:t xml:space="preserve"> (optional)</w:t>
            </w:r>
          </w:p>
          <w:p w14:paraId="44EE7434"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0AECCF54"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9DA743A"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CA99D14"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49174D7" w14:textId="77777777" w:rsidR="004B3F04" w:rsidRDefault="004B3F04" w:rsidP="004B3F04">
      <w:pPr>
        <w:pStyle w:val="BodyText"/>
      </w:pPr>
    </w:p>
    <w:p w14:paraId="2B3C1DE5" w14:textId="77777777" w:rsidR="004B3F04" w:rsidRDefault="004B3F04" w:rsidP="004B3F04">
      <w:r>
        <w:t>This template represents the QDM data type: Intervention, Performed.</w:t>
      </w:r>
    </w:p>
    <w:p w14:paraId="3C53A01A" w14:textId="77777777" w:rsidR="004B3F04" w:rsidRDefault="004B3F04" w:rsidP="004B3F04">
      <w:r>
        <w:t>Intervention performed represents an intervention that has been completed. Intervention represents a course of action intended to achieve a result in the care of persons with health problems that does not involve direct physical contact with a patient.</w:t>
      </w:r>
      <w:r>
        <w:br/>
        <w:t>Timing: The Relevant Period addresses: startTime – The time the intervention begins; stopTime – The time the intervention ends.Relevant Period references a start and stop time for an intervention that occurs over a time interval.</w:t>
      </w:r>
      <w:r>
        <w:br/>
        <w:t>Relevant dateTime references the time the intervention is performed when the intervention occurs at a single point in time.</w:t>
      </w:r>
      <w:r>
        <w:br/>
        <w:t>Author dateTime references the time the intervention was recorded and applies only when the record has no reference to the time the intervention was performed and only the recorded time is available.</w:t>
      </w:r>
    </w:p>
    <w:p w14:paraId="6F31CAFA" w14:textId="77777777" w:rsidR="004B3F04" w:rsidRDefault="004B3F04" w:rsidP="004B3F04">
      <w:pPr>
        <w:pStyle w:val="Caption"/>
      </w:pPr>
      <w:bookmarkStart w:id="2125" w:name="_Toc64842159"/>
      <w:bookmarkStart w:id="2126" w:name="_Toc65483243"/>
      <w:r>
        <w:lastRenderedPageBreak/>
        <w:t xml:space="preserve">Table </w:t>
      </w:r>
      <w:r>
        <w:fldChar w:fldCharType="begin"/>
      </w:r>
      <w:r>
        <w:instrText>SEQ Table \* ARABIC</w:instrText>
      </w:r>
      <w:r>
        <w:fldChar w:fldCharType="separate"/>
      </w:r>
      <w:r>
        <w:t>82</w:t>
      </w:r>
      <w:r>
        <w:fldChar w:fldCharType="end"/>
      </w:r>
      <w:r>
        <w:t>: Intervention, Performed (V4) Constraints Overview</w:t>
      </w:r>
      <w:bookmarkEnd w:id="2125"/>
      <w:bookmarkEnd w:id="2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83A407" w14:textId="77777777" w:rsidTr="000659BE">
        <w:trPr>
          <w:cantSplit/>
          <w:tblHeader/>
          <w:jc w:val="center"/>
        </w:trPr>
        <w:tc>
          <w:tcPr>
            <w:tcW w:w="0" w:type="dxa"/>
            <w:shd w:val="clear" w:color="auto" w:fill="E6E6E6"/>
            <w:noWrap/>
          </w:tcPr>
          <w:p w14:paraId="6444C83D" w14:textId="77777777" w:rsidR="004B3F04" w:rsidRDefault="004B3F04" w:rsidP="000659BE">
            <w:pPr>
              <w:pStyle w:val="TableHead"/>
            </w:pPr>
            <w:r>
              <w:t>XPath</w:t>
            </w:r>
          </w:p>
        </w:tc>
        <w:tc>
          <w:tcPr>
            <w:tcW w:w="720" w:type="dxa"/>
            <w:shd w:val="clear" w:color="auto" w:fill="E6E6E6"/>
            <w:noWrap/>
          </w:tcPr>
          <w:p w14:paraId="3DC2A9E5" w14:textId="77777777" w:rsidR="004B3F04" w:rsidRDefault="004B3F04" w:rsidP="000659BE">
            <w:pPr>
              <w:pStyle w:val="TableHead"/>
            </w:pPr>
            <w:r>
              <w:t>Card.</w:t>
            </w:r>
          </w:p>
        </w:tc>
        <w:tc>
          <w:tcPr>
            <w:tcW w:w="1152" w:type="dxa"/>
            <w:shd w:val="clear" w:color="auto" w:fill="E6E6E6"/>
            <w:noWrap/>
          </w:tcPr>
          <w:p w14:paraId="6FFC98F2" w14:textId="77777777" w:rsidR="004B3F04" w:rsidRDefault="004B3F04" w:rsidP="000659BE">
            <w:pPr>
              <w:pStyle w:val="TableHead"/>
            </w:pPr>
            <w:r>
              <w:t>Verb</w:t>
            </w:r>
          </w:p>
        </w:tc>
        <w:tc>
          <w:tcPr>
            <w:tcW w:w="864" w:type="dxa"/>
            <w:shd w:val="clear" w:color="auto" w:fill="E6E6E6"/>
            <w:noWrap/>
          </w:tcPr>
          <w:p w14:paraId="48846530" w14:textId="77777777" w:rsidR="004B3F04" w:rsidRDefault="004B3F04" w:rsidP="000659BE">
            <w:pPr>
              <w:pStyle w:val="TableHead"/>
            </w:pPr>
            <w:r>
              <w:t>Data Type</w:t>
            </w:r>
          </w:p>
        </w:tc>
        <w:tc>
          <w:tcPr>
            <w:tcW w:w="864" w:type="dxa"/>
            <w:shd w:val="clear" w:color="auto" w:fill="E6E6E6"/>
            <w:noWrap/>
          </w:tcPr>
          <w:p w14:paraId="1A2AC439" w14:textId="77777777" w:rsidR="004B3F04" w:rsidRDefault="004B3F04" w:rsidP="000659BE">
            <w:pPr>
              <w:pStyle w:val="TableHead"/>
            </w:pPr>
            <w:r>
              <w:t>CONF#</w:t>
            </w:r>
          </w:p>
        </w:tc>
        <w:tc>
          <w:tcPr>
            <w:tcW w:w="864" w:type="dxa"/>
            <w:shd w:val="clear" w:color="auto" w:fill="E6E6E6"/>
            <w:noWrap/>
          </w:tcPr>
          <w:p w14:paraId="75B673C1" w14:textId="77777777" w:rsidR="004B3F04" w:rsidRDefault="004B3F04" w:rsidP="000659BE">
            <w:pPr>
              <w:pStyle w:val="TableHead"/>
            </w:pPr>
            <w:r>
              <w:t>Value</w:t>
            </w:r>
          </w:p>
        </w:tc>
      </w:tr>
      <w:tr w:rsidR="004B3F04" w14:paraId="41F4A2B9" w14:textId="77777777" w:rsidTr="000659BE">
        <w:trPr>
          <w:jc w:val="center"/>
        </w:trPr>
        <w:tc>
          <w:tcPr>
            <w:tcW w:w="10160" w:type="dxa"/>
            <w:gridSpan w:val="6"/>
          </w:tcPr>
          <w:p w14:paraId="1C38968F" w14:textId="77777777" w:rsidR="004B3F04" w:rsidRDefault="004B3F04" w:rsidP="000659BE">
            <w:pPr>
              <w:pStyle w:val="TableText"/>
            </w:pPr>
            <w:r>
              <w:t>actCriteria (identifier: urn:hl7ii:2.16.840.1.113883.10.20.28.4.36:2021-02-01)</w:t>
            </w:r>
          </w:p>
        </w:tc>
      </w:tr>
      <w:tr w:rsidR="004B3F04" w14:paraId="52659CF7" w14:textId="77777777" w:rsidTr="000659BE">
        <w:trPr>
          <w:jc w:val="center"/>
        </w:trPr>
        <w:tc>
          <w:tcPr>
            <w:tcW w:w="3345" w:type="dxa"/>
          </w:tcPr>
          <w:p w14:paraId="61136494" w14:textId="77777777" w:rsidR="004B3F04" w:rsidRDefault="004B3F04" w:rsidP="000659BE">
            <w:pPr>
              <w:pStyle w:val="TableText"/>
            </w:pPr>
            <w:r>
              <w:tab/>
              <w:t>@classCode</w:t>
            </w:r>
          </w:p>
        </w:tc>
        <w:tc>
          <w:tcPr>
            <w:tcW w:w="720" w:type="dxa"/>
          </w:tcPr>
          <w:p w14:paraId="400665A5" w14:textId="77777777" w:rsidR="004B3F04" w:rsidRDefault="004B3F04" w:rsidP="000659BE">
            <w:pPr>
              <w:pStyle w:val="TableText"/>
            </w:pPr>
            <w:r>
              <w:t>1..1</w:t>
            </w:r>
          </w:p>
        </w:tc>
        <w:tc>
          <w:tcPr>
            <w:tcW w:w="1152" w:type="dxa"/>
          </w:tcPr>
          <w:p w14:paraId="507649A6" w14:textId="77777777" w:rsidR="004B3F04" w:rsidRDefault="004B3F04" w:rsidP="000659BE">
            <w:pPr>
              <w:pStyle w:val="TableText"/>
            </w:pPr>
            <w:r>
              <w:t>SHALL</w:t>
            </w:r>
          </w:p>
        </w:tc>
        <w:tc>
          <w:tcPr>
            <w:tcW w:w="864" w:type="dxa"/>
          </w:tcPr>
          <w:p w14:paraId="64F455EC" w14:textId="77777777" w:rsidR="004B3F04" w:rsidRDefault="004B3F04" w:rsidP="000659BE">
            <w:pPr>
              <w:pStyle w:val="TableText"/>
            </w:pPr>
          </w:p>
        </w:tc>
        <w:tc>
          <w:tcPr>
            <w:tcW w:w="1104" w:type="dxa"/>
          </w:tcPr>
          <w:p w14:paraId="0C9118CD" w14:textId="77777777" w:rsidR="004B3F04" w:rsidRDefault="006C736C" w:rsidP="000659BE">
            <w:pPr>
              <w:pStyle w:val="TableText"/>
            </w:pPr>
            <w:hyperlink w:anchor="C_4499-31150">
              <w:r w:rsidR="004B3F04">
                <w:rPr>
                  <w:rStyle w:val="HyperlinkText9pt"/>
                </w:rPr>
                <w:t>4499-31150</w:t>
              </w:r>
            </w:hyperlink>
          </w:p>
        </w:tc>
        <w:tc>
          <w:tcPr>
            <w:tcW w:w="2975" w:type="dxa"/>
          </w:tcPr>
          <w:p w14:paraId="357130B0" w14:textId="77777777" w:rsidR="004B3F04" w:rsidRDefault="004B3F04" w:rsidP="000659BE">
            <w:pPr>
              <w:pStyle w:val="TableText"/>
            </w:pPr>
            <w:r>
              <w:t>ACT</w:t>
            </w:r>
          </w:p>
        </w:tc>
      </w:tr>
      <w:tr w:rsidR="004B3F04" w14:paraId="0C45BBFA" w14:textId="77777777" w:rsidTr="000659BE">
        <w:trPr>
          <w:jc w:val="center"/>
        </w:trPr>
        <w:tc>
          <w:tcPr>
            <w:tcW w:w="3345" w:type="dxa"/>
          </w:tcPr>
          <w:p w14:paraId="1F437F15" w14:textId="77777777" w:rsidR="004B3F04" w:rsidRDefault="004B3F04" w:rsidP="000659BE">
            <w:pPr>
              <w:pStyle w:val="TableText"/>
            </w:pPr>
            <w:r>
              <w:tab/>
              <w:t>@moodCode</w:t>
            </w:r>
          </w:p>
        </w:tc>
        <w:tc>
          <w:tcPr>
            <w:tcW w:w="720" w:type="dxa"/>
          </w:tcPr>
          <w:p w14:paraId="7B6F09D0" w14:textId="77777777" w:rsidR="004B3F04" w:rsidRDefault="004B3F04" w:rsidP="000659BE">
            <w:pPr>
              <w:pStyle w:val="TableText"/>
            </w:pPr>
            <w:r>
              <w:t>1..1</w:t>
            </w:r>
          </w:p>
        </w:tc>
        <w:tc>
          <w:tcPr>
            <w:tcW w:w="1152" w:type="dxa"/>
          </w:tcPr>
          <w:p w14:paraId="6DD871D0" w14:textId="77777777" w:rsidR="004B3F04" w:rsidRDefault="004B3F04" w:rsidP="000659BE">
            <w:pPr>
              <w:pStyle w:val="TableText"/>
            </w:pPr>
            <w:r>
              <w:t>SHALL</w:t>
            </w:r>
          </w:p>
        </w:tc>
        <w:tc>
          <w:tcPr>
            <w:tcW w:w="864" w:type="dxa"/>
          </w:tcPr>
          <w:p w14:paraId="23931F24" w14:textId="77777777" w:rsidR="004B3F04" w:rsidRDefault="004B3F04" w:rsidP="000659BE">
            <w:pPr>
              <w:pStyle w:val="TableText"/>
            </w:pPr>
          </w:p>
        </w:tc>
        <w:tc>
          <w:tcPr>
            <w:tcW w:w="1104" w:type="dxa"/>
          </w:tcPr>
          <w:p w14:paraId="5E1E752E" w14:textId="77777777" w:rsidR="004B3F04" w:rsidRDefault="006C736C" w:rsidP="000659BE">
            <w:pPr>
              <w:pStyle w:val="TableText"/>
            </w:pPr>
            <w:hyperlink w:anchor="C_4499-31151">
              <w:r w:rsidR="004B3F04">
                <w:rPr>
                  <w:rStyle w:val="HyperlinkText9pt"/>
                </w:rPr>
                <w:t>4499-31151</w:t>
              </w:r>
            </w:hyperlink>
          </w:p>
        </w:tc>
        <w:tc>
          <w:tcPr>
            <w:tcW w:w="2975" w:type="dxa"/>
          </w:tcPr>
          <w:p w14:paraId="51823C07" w14:textId="77777777" w:rsidR="004B3F04" w:rsidRDefault="004B3F04" w:rsidP="000659BE">
            <w:pPr>
              <w:pStyle w:val="TableText"/>
            </w:pPr>
            <w:r>
              <w:t>urn:oid:2.16.840.1.113883.5.1001 (HL7ActMood) = EVN</w:t>
            </w:r>
          </w:p>
        </w:tc>
      </w:tr>
      <w:tr w:rsidR="004B3F04" w14:paraId="488A839A" w14:textId="77777777" w:rsidTr="000659BE">
        <w:trPr>
          <w:jc w:val="center"/>
        </w:trPr>
        <w:tc>
          <w:tcPr>
            <w:tcW w:w="3345" w:type="dxa"/>
          </w:tcPr>
          <w:p w14:paraId="6A491AB8" w14:textId="77777777" w:rsidR="004B3F04" w:rsidRDefault="004B3F04" w:rsidP="000659BE">
            <w:pPr>
              <w:pStyle w:val="TableText"/>
            </w:pPr>
            <w:r>
              <w:tab/>
              <w:t>@actionNegationInd</w:t>
            </w:r>
          </w:p>
        </w:tc>
        <w:tc>
          <w:tcPr>
            <w:tcW w:w="720" w:type="dxa"/>
          </w:tcPr>
          <w:p w14:paraId="1192E7D4" w14:textId="77777777" w:rsidR="004B3F04" w:rsidRDefault="004B3F04" w:rsidP="000659BE">
            <w:pPr>
              <w:pStyle w:val="TableText"/>
            </w:pPr>
            <w:r>
              <w:t>0..1</w:t>
            </w:r>
          </w:p>
        </w:tc>
        <w:tc>
          <w:tcPr>
            <w:tcW w:w="1152" w:type="dxa"/>
          </w:tcPr>
          <w:p w14:paraId="4BD46178" w14:textId="77777777" w:rsidR="004B3F04" w:rsidRDefault="004B3F04" w:rsidP="000659BE">
            <w:pPr>
              <w:pStyle w:val="TableText"/>
            </w:pPr>
            <w:r>
              <w:t>MAY</w:t>
            </w:r>
          </w:p>
        </w:tc>
        <w:tc>
          <w:tcPr>
            <w:tcW w:w="864" w:type="dxa"/>
          </w:tcPr>
          <w:p w14:paraId="2DAC0DF0" w14:textId="77777777" w:rsidR="004B3F04" w:rsidRDefault="004B3F04" w:rsidP="000659BE">
            <w:pPr>
              <w:pStyle w:val="TableText"/>
            </w:pPr>
          </w:p>
        </w:tc>
        <w:tc>
          <w:tcPr>
            <w:tcW w:w="1104" w:type="dxa"/>
          </w:tcPr>
          <w:p w14:paraId="3C9F85C2" w14:textId="77777777" w:rsidR="004B3F04" w:rsidRDefault="006C736C" w:rsidP="000659BE">
            <w:pPr>
              <w:pStyle w:val="TableText"/>
            </w:pPr>
            <w:hyperlink w:anchor="C_4499-31152">
              <w:r w:rsidR="004B3F04">
                <w:rPr>
                  <w:rStyle w:val="HyperlinkText9pt"/>
                </w:rPr>
                <w:t>4499-31152</w:t>
              </w:r>
            </w:hyperlink>
          </w:p>
        </w:tc>
        <w:tc>
          <w:tcPr>
            <w:tcW w:w="2975" w:type="dxa"/>
          </w:tcPr>
          <w:p w14:paraId="4EDB2796" w14:textId="77777777" w:rsidR="004B3F04" w:rsidRDefault="004B3F04" w:rsidP="000659BE">
            <w:pPr>
              <w:pStyle w:val="TableText"/>
            </w:pPr>
          </w:p>
        </w:tc>
      </w:tr>
      <w:tr w:rsidR="004B3F04" w14:paraId="08955B26" w14:textId="77777777" w:rsidTr="000659BE">
        <w:trPr>
          <w:jc w:val="center"/>
        </w:trPr>
        <w:tc>
          <w:tcPr>
            <w:tcW w:w="3345" w:type="dxa"/>
          </w:tcPr>
          <w:p w14:paraId="04E78A2F" w14:textId="77777777" w:rsidR="004B3F04" w:rsidRDefault="004B3F04" w:rsidP="000659BE">
            <w:pPr>
              <w:pStyle w:val="TableText"/>
            </w:pPr>
            <w:r>
              <w:tab/>
              <w:t>templateId</w:t>
            </w:r>
          </w:p>
        </w:tc>
        <w:tc>
          <w:tcPr>
            <w:tcW w:w="720" w:type="dxa"/>
          </w:tcPr>
          <w:p w14:paraId="41ACDB61" w14:textId="77777777" w:rsidR="004B3F04" w:rsidRDefault="004B3F04" w:rsidP="000659BE">
            <w:pPr>
              <w:pStyle w:val="TableText"/>
            </w:pPr>
            <w:r>
              <w:t>1..1</w:t>
            </w:r>
          </w:p>
        </w:tc>
        <w:tc>
          <w:tcPr>
            <w:tcW w:w="1152" w:type="dxa"/>
          </w:tcPr>
          <w:p w14:paraId="1F68FBD2" w14:textId="77777777" w:rsidR="004B3F04" w:rsidRDefault="004B3F04" w:rsidP="000659BE">
            <w:pPr>
              <w:pStyle w:val="TableText"/>
            </w:pPr>
            <w:r>
              <w:t>SHALL</w:t>
            </w:r>
          </w:p>
        </w:tc>
        <w:tc>
          <w:tcPr>
            <w:tcW w:w="864" w:type="dxa"/>
          </w:tcPr>
          <w:p w14:paraId="19916A21" w14:textId="77777777" w:rsidR="004B3F04" w:rsidRDefault="004B3F04" w:rsidP="000659BE">
            <w:pPr>
              <w:pStyle w:val="TableText"/>
            </w:pPr>
          </w:p>
        </w:tc>
        <w:tc>
          <w:tcPr>
            <w:tcW w:w="1104" w:type="dxa"/>
          </w:tcPr>
          <w:p w14:paraId="7AA1285C" w14:textId="77777777" w:rsidR="004B3F04" w:rsidRDefault="006C736C" w:rsidP="000659BE">
            <w:pPr>
              <w:pStyle w:val="TableText"/>
            </w:pPr>
            <w:hyperlink w:anchor="C_4499-31153">
              <w:r w:rsidR="004B3F04">
                <w:rPr>
                  <w:rStyle w:val="HyperlinkText9pt"/>
                </w:rPr>
                <w:t>4499-31153</w:t>
              </w:r>
            </w:hyperlink>
          </w:p>
        </w:tc>
        <w:tc>
          <w:tcPr>
            <w:tcW w:w="2975" w:type="dxa"/>
          </w:tcPr>
          <w:p w14:paraId="1396505A" w14:textId="77777777" w:rsidR="004B3F04" w:rsidRDefault="004B3F04" w:rsidP="000659BE">
            <w:pPr>
              <w:pStyle w:val="TableText"/>
            </w:pPr>
          </w:p>
        </w:tc>
      </w:tr>
      <w:tr w:rsidR="004B3F04" w14:paraId="4D073155" w14:textId="77777777" w:rsidTr="000659BE">
        <w:trPr>
          <w:jc w:val="center"/>
        </w:trPr>
        <w:tc>
          <w:tcPr>
            <w:tcW w:w="3345" w:type="dxa"/>
          </w:tcPr>
          <w:p w14:paraId="64D67B19" w14:textId="77777777" w:rsidR="004B3F04" w:rsidRDefault="004B3F04" w:rsidP="000659BE">
            <w:pPr>
              <w:pStyle w:val="TableText"/>
            </w:pPr>
            <w:r>
              <w:tab/>
            </w:r>
            <w:r>
              <w:tab/>
              <w:t>item</w:t>
            </w:r>
          </w:p>
        </w:tc>
        <w:tc>
          <w:tcPr>
            <w:tcW w:w="720" w:type="dxa"/>
          </w:tcPr>
          <w:p w14:paraId="133D5410" w14:textId="77777777" w:rsidR="004B3F04" w:rsidRDefault="004B3F04" w:rsidP="000659BE">
            <w:pPr>
              <w:pStyle w:val="TableText"/>
            </w:pPr>
            <w:r>
              <w:t>1..1</w:t>
            </w:r>
          </w:p>
        </w:tc>
        <w:tc>
          <w:tcPr>
            <w:tcW w:w="1152" w:type="dxa"/>
          </w:tcPr>
          <w:p w14:paraId="32CEA575" w14:textId="77777777" w:rsidR="004B3F04" w:rsidRDefault="004B3F04" w:rsidP="000659BE">
            <w:pPr>
              <w:pStyle w:val="TableText"/>
            </w:pPr>
            <w:r>
              <w:t>SHALL</w:t>
            </w:r>
          </w:p>
        </w:tc>
        <w:tc>
          <w:tcPr>
            <w:tcW w:w="864" w:type="dxa"/>
          </w:tcPr>
          <w:p w14:paraId="3CAE4375" w14:textId="77777777" w:rsidR="004B3F04" w:rsidRDefault="004B3F04" w:rsidP="000659BE">
            <w:pPr>
              <w:pStyle w:val="TableText"/>
            </w:pPr>
          </w:p>
        </w:tc>
        <w:tc>
          <w:tcPr>
            <w:tcW w:w="1104" w:type="dxa"/>
          </w:tcPr>
          <w:p w14:paraId="045EC410" w14:textId="77777777" w:rsidR="004B3F04" w:rsidRDefault="006C736C" w:rsidP="000659BE">
            <w:pPr>
              <w:pStyle w:val="TableText"/>
            </w:pPr>
            <w:hyperlink w:anchor="C_4499-31154">
              <w:r w:rsidR="004B3F04">
                <w:rPr>
                  <w:rStyle w:val="HyperlinkText9pt"/>
                </w:rPr>
                <w:t>4499-31154</w:t>
              </w:r>
            </w:hyperlink>
          </w:p>
        </w:tc>
        <w:tc>
          <w:tcPr>
            <w:tcW w:w="2975" w:type="dxa"/>
          </w:tcPr>
          <w:p w14:paraId="42944426" w14:textId="77777777" w:rsidR="004B3F04" w:rsidRDefault="004B3F04" w:rsidP="000659BE">
            <w:pPr>
              <w:pStyle w:val="TableText"/>
            </w:pPr>
          </w:p>
        </w:tc>
      </w:tr>
      <w:tr w:rsidR="004B3F04" w14:paraId="26FA4CA1" w14:textId="77777777" w:rsidTr="000659BE">
        <w:trPr>
          <w:jc w:val="center"/>
        </w:trPr>
        <w:tc>
          <w:tcPr>
            <w:tcW w:w="3345" w:type="dxa"/>
          </w:tcPr>
          <w:p w14:paraId="27FC6751" w14:textId="77777777" w:rsidR="004B3F04" w:rsidRDefault="004B3F04" w:rsidP="000659BE">
            <w:pPr>
              <w:pStyle w:val="TableText"/>
            </w:pPr>
            <w:r>
              <w:tab/>
            </w:r>
            <w:r>
              <w:tab/>
            </w:r>
            <w:r>
              <w:tab/>
              <w:t>@root</w:t>
            </w:r>
          </w:p>
        </w:tc>
        <w:tc>
          <w:tcPr>
            <w:tcW w:w="720" w:type="dxa"/>
          </w:tcPr>
          <w:p w14:paraId="19145550" w14:textId="77777777" w:rsidR="004B3F04" w:rsidRDefault="004B3F04" w:rsidP="000659BE">
            <w:pPr>
              <w:pStyle w:val="TableText"/>
            </w:pPr>
            <w:r>
              <w:t>1..1</w:t>
            </w:r>
          </w:p>
        </w:tc>
        <w:tc>
          <w:tcPr>
            <w:tcW w:w="1152" w:type="dxa"/>
          </w:tcPr>
          <w:p w14:paraId="3C198B18" w14:textId="77777777" w:rsidR="004B3F04" w:rsidRDefault="004B3F04" w:rsidP="000659BE">
            <w:pPr>
              <w:pStyle w:val="TableText"/>
            </w:pPr>
            <w:r>
              <w:t>SHALL</w:t>
            </w:r>
          </w:p>
        </w:tc>
        <w:tc>
          <w:tcPr>
            <w:tcW w:w="864" w:type="dxa"/>
          </w:tcPr>
          <w:p w14:paraId="3AF9F7ED" w14:textId="77777777" w:rsidR="004B3F04" w:rsidRDefault="004B3F04" w:rsidP="000659BE">
            <w:pPr>
              <w:pStyle w:val="TableText"/>
            </w:pPr>
          </w:p>
        </w:tc>
        <w:tc>
          <w:tcPr>
            <w:tcW w:w="1104" w:type="dxa"/>
          </w:tcPr>
          <w:p w14:paraId="22A921A1" w14:textId="77777777" w:rsidR="004B3F04" w:rsidRDefault="006C736C" w:rsidP="000659BE">
            <w:pPr>
              <w:pStyle w:val="TableText"/>
            </w:pPr>
            <w:hyperlink w:anchor="C_4499-31155">
              <w:r w:rsidR="004B3F04">
                <w:rPr>
                  <w:rStyle w:val="HyperlinkText9pt"/>
                </w:rPr>
                <w:t>4499-31155</w:t>
              </w:r>
            </w:hyperlink>
          </w:p>
        </w:tc>
        <w:tc>
          <w:tcPr>
            <w:tcW w:w="2975" w:type="dxa"/>
          </w:tcPr>
          <w:p w14:paraId="4D7BF1DB" w14:textId="77777777" w:rsidR="004B3F04" w:rsidRDefault="004B3F04" w:rsidP="000659BE">
            <w:pPr>
              <w:pStyle w:val="TableText"/>
            </w:pPr>
            <w:r>
              <w:t>2.16.840.1.113883.10.20.28.4.36</w:t>
            </w:r>
          </w:p>
        </w:tc>
      </w:tr>
      <w:tr w:rsidR="004B3F04" w14:paraId="7E0A603F" w14:textId="77777777" w:rsidTr="000659BE">
        <w:trPr>
          <w:jc w:val="center"/>
        </w:trPr>
        <w:tc>
          <w:tcPr>
            <w:tcW w:w="3345" w:type="dxa"/>
          </w:tcPr>
          <w:p w14:paraId="6B5A8FCE" w14:textId="77777777" w:rsidR="004B3F04" w:rsidRDefault="004B3F04" w:rsidP="000659BE">
            <w:pPr>
              <w:pStyle w:val="TableText"/>
            </w:pPr>
            <w:r>
              <w:tab/>
            </w:r>
            <w:r>
              <w:tab/>
            </w:r>
            <w:r>
              <w:tab/>
              <w:t>@extension</w:t>
            </w:r>
          </w:p>
        </w:tc>
        <w:tc>
          <w:tcPr>
            <w:tcW w:w="720" w:type="dxa"/>
          </w:tcPr>
          <w:p w14:paraId="0C4BD171" w14:textId="77777777" w:rsidR="004B3F04" w:rsidRDefault="004B3F04" w:rsidP="000659BE">
            <w:pPr>
              <w:pStyle w:val="TableText"/>
            </w:pPr>
            <w:r>
              <w:t>1..1</w:t>
            </w:r>
          </w:p>
        </w:tc>
        <w:tc>
          <w:tcPr>
            <w:tcW w:w="1152" w:type="dxa"/>
          </w:tcPr>
          <w:p w14:paraId="53AE9C6A" w14:textId="77777777" w:rsidR="004B3F04" w:rsidRDefault="004B3F04" w:rsidP="000659BE">
            <w:pPr>
              <w:pStyle w:val="TableText"/>
            </w:pPr>
            <w:r>
              <w:t>SHALL</w:t>
            </w:r>
          </w:p>
        </w:tc>
        <w:tc>
          <w:tcPr>
            <w:tcW w:w="864" w:type="dxa"/>
          </w:tcPr>
          <w:p w14:paraId="6CB36978" w14:textId="77777777" w:rsidR="004B3F04" w:rsidRDefault="004B3F04" w:rsidP="000659BE">
            <w:pPr>
              <w:pStyle w:val="TableText"/>
            </w:pPr>
          </w:p>
        </w:tc>
        <w:tc>
          <w:tcPr>
            <w:tcW w:w="1104" w:type="dxa"/>
          </w:tcPr>
          <w:p w14:paraId="39E20E11" w14:textId="77777777" w:rsidR="004B3F04" w:rsidRDefault="006C736C" w:rsidP="000659BE">
            <w:pPr>
              <w:pStyle w:val="TableText"/>
            </w:pPr>
            <w:hyperlink w:anchor="C_4499-33384">
              <w:r w:rsidR="004B3F04">
                <w:rPr>
                  <w:rStyle w:val="HyperlinkText9pt"/>
                </w:rPr>
                <w:t>4499-33384</w:t>
              </w:r>
            </w:hyperlink>
          </w:p>
        </w:tc>
        <w:tc>
          <w:tcPr>
            <w:tcW w:w="2975" w:type="dxa"/>
          </w:tcPr>
          <w:p w14:paraId="30426430" w14:textId="77777777" w:rsidR="004B3F04" w:rsidRDefault="004B3F04" w:rsidP="000659BE">
            <w:pPr>
              <w:pStyle w:val="TableText"/>
            </w:pPr>
            <w:r>
              <w:t>2021-02-01</w:t>
            </w:r>
          </w:p>
        </w:tc>
      </w:tr>
      <w:tr w:rsidR="004B3F04" w14:paraId="62109D49" w14:textId="77777777" w:rsidTr="000659BE">
        <w:trPr>
          <w:jc w:val="center"/>
        </w:trPr>
        <w:tc>
          <w:tcPr>
            <w:tcW w:w="3345" w:type="dxa"/>
          </w:tcPr>
          <w:p w14:paraId="6F1B56C8" w14:textId="77777777" w:rsidR="004B3F04" w:rsidRDefault="004B3F04" w:rsidP="000659BE">
            <w:pPr>
              <w:pStyle w:val="TableText"/>
            </w:pPr>
            <w:r>
              <w:tab/>
              <w:t>id</w:t>
            </w:r>
          </w:p>
        </w:tc>
        <w:tc>
          <w:tcPr>
            <w:tcW w:w="720" w:type="dxa"/>
          </w:tcPr>
          <w:p w14:paraId="06DD2747" w14:textId="77777777" w:rsidR="004B3F04" w:rsidRDefault="004B3F04" w:rsidP="000659BE">
            <w:pPr>
              <w:pStyle w:val="TableText"/>
            </w:pPr>
            <w:r>
              <w:t>1..1</w:t>
            </w:r>
          </w:p>
        </w:tc>
        <w:tc>
          <w:tcPr>
            <w:tcW w:w="1152" w:type="dxa"/>
          </w:tcPr>
          <w:p w14:paraId="6D388291" w14:textId="77777777" w:rsidR="004B3F04" w:rsidRDefault="004B3F04" w:rsidP="000659BE">
            <w:pPr>
              <w:pStyle w:val="TableText"/>
            </w:pPr>
            <w:r>
              <w:t>SHALL</w:t>
            </w:r>
          </w:p>
        </w:tc>
        <w:tc>
          <w:tcPr>
            <w:tcW w:w="864" w:type="dxa"/>
          </w:tcPr>
          <w:p w14:paraId="2BF5E239" w14:textId="77777777" w:rsidR="004B3F04" w:rsidRDefault="004B3F04" w:rsidP="000659BE">
            <w:pPr>
              <w:pStyle w:val="TableText"/>
            </w:pPr>
          </w:p>
        </w:tc>
        <w:tc>
          <w:tcPr>
            <w:tcW w:w="1104" w:type="dxa"/>
          </w:tcPr>
          <w:p w14:paraId="12F46DC4" w14:textId="77777777" w:rsidR="004B3F04" w:rsidRDefault="006C736C" w:rsidP="000659BE">
            <w:pPr>
              <w:pStyle w:val="TableText"/>
            </w:pPr>
            <w:hyperlink w:anchor="C_4499-31156">
              <w:r w:rsidR="004B3F04">
                <w:rPr>
                  <w:rStyle w:val="HyperlinkText9pt"/>
                </w:rPr>
                <w:t>4499-31156</w:t>
              </w:r>
            </w:hyperlink>
          </w:p>
        </w:tc>
        <w:tc>
          <w:tcPr>
            <w:tcW w:w="2975" w:type="dxa"/>
          </w:tcPr>
          <w:p w14:paraId="4623AF80" w14:textId="77777777" w:rsidR="004B3F04" w:rsidRDefault="004B3F04" w:rsidP="000659BE">
            <w:pPr>
              <w:pStyle w:val="TableText"/>
            </w:pPr>
          </w:p>
        </w:tc>
      </w:tr>
      <w:tr w:rsidR="004B3F04" w14:paraId="3F54548B" w14:textId="77777777" w:rsidTr="000659BE">
        <w:trPr>
          <w:jc w:val="center"/>
        </w:trPr>
        <w:tc>
          <w:tcPr>
            <w:tcW w:w="3345" w:type="dxa"/>
          </w:tcPr>
          <w:p w14:paraId="326EE6EA" w14:textId="77777777" w:rsidR="004B3F04" w:rsidRDefault="004B3F04" w:rsidP="000659BE">
            <w:pPr>
              <w:pStyle w:val="TableText"/>
            </w:pPr>
            <w:r>
              <w:tab/>
              <w:t>code</w:t>
            </w:r>
          </w:p>
        </w:tc>
        <w:tc>
          <w:tcPr>
            <w:tcW w:w="720" w:type="dxa"/>
          </w:tcPr>
          <w:p w14:paraId="639D8056" w14:textId="77777777" w:rsidR="004B3F04" w:rsidRDefault="004B3F04" w:rsidP="000659BE">
            <w:pPr>
              <w:pStyle w:val="TableText"/>
            </w:pPr>
            <w:r>
              <w:t>1..1</w:t>
            </w:r>
          </w:p>
        </w:tc>
        <w:tc>
          <w:tcPr>
            <w:tcW w:w="1152" w:type="dxa"/>
          </w:tcPr>
          <w:p w14:paraId="2C516193" w14:textId="77777777" w:rsidR="004B3F04" w:rsidRDefault="004B3F04" w:rsidP="000659BE">
            <w:pPr>
              <w:pStyle w:val="TableText"/>
            </w:pPr>
            <w:r>
              <w:t>SHALL</w:t>
            </w:r>
          </w:p>
        </w:tc>
        <w:tc>
          <w:tcPr>
            <w:tcW w:w="864" w:type="dxa"/>
          </w:tcPr>
          <w:p w14:paraId="49190152" w14:textId="77777777" w:rsidR="004B3F04" w:rsidRDefault="004B3F04" w:rsidP="000659BE">
            <w:pPr>
              <w:pStyle w:val="TableText"/>
            </w:pPr>
          </w:p>
        </w:tc>
        <w:tc>
          <w:tcPr>
            <w:tcW w:w="1104" w:type="dxa"/>
          </w:tcPr>
          <w:p w14:paraId="5F54741D" w14:textId="77777777" w:rsidR="004B3F04" w:rsidRDefault="006C736C" w:rsidP="000659BE">
            <w:pPr>
              <w:pStyle w:val="TableText"/>
            </w:pPr>
            <w:hyperlink w:anchor="C_4499-31157">
              <w:r w:rsidR="004B3F04">
                <w:rPr>
                  <w:rStyle w:val="HyperlinkText9pt"/>
                </w:rPr>
                <w:t>4499-31157</w:t>
              </w:r>
            </w:hyperlink>
          </w:p>
        </w:tc>
        <w:tc>
          <w:tcPr>
            <w:tcW w:w="2975" w:type="dxa"/>
          </w:tcPr>
          <w:p w14:paraId="45F767C2" w14:textId="77777777" w:rsidR="004B3F04" w:rsidRDefault="004B3F04" w:rsidP="000659BE">
            <w:pPr>
              <w:pStyle w:val="TableText"/>
            </w:pPr>
          </w:p>
        </w:tc>
      </w:tr>
      <w:tr w:rsidR="004B3F04" w14:paraId="5B0C37C4" w14:textId="77777777" w:rsidTr="000659BE">
        <w:trPr>
          <w:jc w:val="center"/>
        </w:trPr>
        <w:tc>
          <w:tcPr>
            <w:tcW w:w="3345" w:type="dxa"/>
          </w:tcPr>
          <w:p w14:paraId="213C34E3" w14:textId="77777777" w:rsidR="004B3F04" w:rsidRDefault="004B3F04" w:rsidP="000659BE">
            <w:pPr>
              <w:pStyle w:val="TableText"/>
            </w:pPr>
            <w:r>
              <w:tab/>
            </w:r>
            <w:r>
              <w:tab/>
              <w:t>@valueSet</w:t>
            </w:r>
          </w:p>
        </w:tc>
        <w:tc>
          <w:tcPr>
            <w:tcW w:w="720" w:type="dxa"/>
          </w:tcPr>
          <w:p w14:paraId="1DC59A85" w14:textId="77777777" w:rsidR="004B3F04" w:rsidRDefault="004B3F04" w:rsidP="000659BE">
            <w:pPr>
              <w:pStyle w:val="TableText"/>
            </w:pPr>
            <w:r>
              <w:t>0..1</w:t>
            </w:r>
          </w:p>
        </w:tc>
        <w:tc>
          <w:tcPr>
            <w:tcW w:w="1152" w:type="dxa"/>
          </w:tcPr>
          <w:p w14:paraId="40C5A0AE" w14:textId="77777777" w:rsidR="004B3F04" w:rsidRDefault="004B3F04" w:rsidP="000659BE">
            <w:pPr>
              <w:pStyle w:val="TableText"/>
            </w:pPr>
            <w:r>
              <w:t>SHOULD</w:t>
            </w:r>
          </w:p>
        </w:tc>
        <w:tc>
          <w:tcPr>
            <w:tcW w:w="864" w:type="dxa"/>
          </w:tcPr>
          <w:p w14:paraId="78B20E2C" w14:textId="77777777" w:rsidR="004B3F04" w:rsidRDefault="004B3F04" w:rsidP="000659BE">
            <w:pPr>
              <w:pStyle w:val="TableText"/>
            </w:pPr>
          </w:p>
        </w:tc>
        <w:tc>
          <w:tcPr>
            <w:tcW w:w="1104" w:type="dxa"/>
          </w:tcPr>
          <w:p w14:paraId="61D69B74" w14:textId="77777777" w:rsidR="004B3F04" w:rsidRDefault="006C736C" w:rsidP="000659BE">
            <w:pPr>
              <w:pStyle w:val="TableText"/>
            </w:pPr>
            <w:hyperlink w:anchor="C_4499-31158">
              <w:r w:rsidR="004B3F04">
                <w:rPr>
                  <w:rStyle w:val="HyperlinkText9pt"/>
                </w:rPr>
                <w:t>4499-31158</w:t>
              </w:r>
            </w:hyperlink>
          </w:p>
        </w:tc>
        <w:tc>
          <w:tcPr>
            <w:tcW w:w="2975" w:type="dxa"/>
          </w:tcPr>
          <w:p w14:paraId="01169985" w14:textId="77777777" w:rsidR="004B3F04" w:rsidRDefault="004B3F04" w:rsidP="000659BE">
            <w:pPr>
              <w:pStyle w:val="TableText"/>
            </w:pPr>
          </w:p>
        </w:tc>
      </w:tr>
      <w:tr w:rsidR="004B3F04" w14:paraId="1E56657D" w14:textId="77777777" w:rsidTr="000659BE">
        <w:trPr>
          <w:jc w:val="center"/>
        </w:trPr>
        <w:tc>
          <w:tcPr>
            <w:tcW w:w="3345" w:type="dxa"/>
          </w:tcPr>
          <w:p w14:paraId="7EC439BC" w14:textId="77777777" w:rsidR="004B3F04" w:rsidRDefault="004B3F04" w:rsidP="000659BE">
            <w:pPr>
              <w:pStyle w:val="TableText"/>
            </w:pPr>
            <w:r>
              <w:tab/>
              <w:t>title</w:t>
            </w:r>
          </w:p>
        </w:tc>
        <w:tc>
          <w:tcPr>
            <w:tcW w:w="720" w:type="dxa"/>
          </w:tcPr>
          <w:p w14:paraId="48E7DD4E" w14:textId="77777777" w:rsidR="004B3F04" w:rsidRDefault="004B3F04" w:rsidP="000659BE">
            <w:pPr>
              <w:pStyle w:val="TableText"/>
            </w:pPr>
            <w:r>
              <w:t>1..1</w:t>
            </w:r>
          </w:p>
        </w:tc>
        <w:tc>
          <w:tcPr>
            <w:tcW w:w="1152" w:type="dxa"/>
          </w:tcPr>
          <w:p w14:paraId="0221C47E" w14:textId="77777777" w:rsidR="004B3F04" w:rsidRDefault="004B3F04" w:rsidP="000659BE">
            <w:pPr>
              <w:pStyle w:val="TableText"/>
            </w:pPr>
            <w:r>
              <w:t>SHALL</w:t>
            </w:r>
          </w:p>
        </w:tc>
        <w:tc>
          <w:tcPr>
            <w:tcW w:w="864" w:type="dxa"/>
          </w:tcPr>
          <w:p w14:paraId="647BD05E" w14:textId="77777777" w:rsidR="004B3F04" w:rsidRDefault="004B3F04" w:rsidP="000659BE">
            <w:pPr>
              <w:pStyle w:val="TableText"/>
            </w:pPr>
          </w:p>
        </w:tc>
        <w:tc>
          <w:tcPr>
            <w:tcW w:w="1104" w:type="dxa"/>
          </w:tcPr>
          <w:p w14:paraId="7CF581A3" w14:textId="77777777" w:rsidR="004B3F04" w:rsidRDefault="006C736C" w:rsidP="000659BE">
            <w:pPr>
              <w:pStyle w:val="TableText"/>
            </w:pPr>
            <w:hyperlink w:anchor="C_4499-35945">
              <w:r w:rsidR="004B3F04">
                <w:rPr>
                  <w:rStyle w:val="HyperlinkText9pt"/>
                </w:rPr>
                <w:t>4499-35945</w:t>
              </w:r>
            </w:hyperlink>
          </w:p>
        </w:tc>
        <w:tc>
          <w:tcPr>
            <w:tcW w:w="2975" w:type="dxa"/>
          </w:tcPr>
          <w:p w14:paraId="717B32BD" w14:textId="77777777" w:rsidR="004B3F04" w:rsidRDefault="004B3F04" w:rsidP="000659BE">
            <w:pPr>
              <w:pStyle w:val="TableText"/>
            </w:pPr>
          </w:p>
        </w:tc>
      </w:tr>
      <w:tr w:rsidR="004B3F04" w14:paraId="684C4D6B" w14:textId="77777777" w:rsidTr="000659BE">
        <w:trPr>
          <w:jc w:val="center"/>
        </w:trPr>
        <w:tc>
          <w:tcPr>
            <w:tcW w:w="3345" w:type="dxa"/>
          </w:tcPr>
          <w:p w14:paraId="73802461" w14:textId="77777777" w:rsidR="004B3F04" w:rsidRDefault="004B3F04" w:rsidP="000659BE">
            <w:pPr>
              <w:pStyle w:val="TableText"/>
            </w:pPr>
            <w:r>
              <w:tab/>
              <w:t>statusCode</w:t>
            </w:r>
          </w:p>
        </w:tc>
        <w:tc>
          <w:tcPr>
            <w:tcW w:w="720" w:type="dxa"/>
          </w:tcPr>
          <w:p w14:paraId="16009161" w14:textId="77777777" w:rsidR="004B3F04" w:rsidRDefault="004B3F04" w:rsidP="000659BE">
            <w:pPr>
              <w:pStyle w:val="TableText"/>
            </w:pPr>
            <w:r>
              <w:t>1..1</w:t>
            </w:r>
          </w:p>
        </w:tc>
        <w:tc>
          <w:tcPr>
            <w:tcW w:w="1152" w:type="dxa"/>
          </w:tcPr>
          <w:p w14:paraId="2ED5FEB2" w14:textId="77777777" w:rsidR="004B3F04" w:rsidRDefault="004B3F04" w:rsidP="000659BE">
            <w:pPr>
              <w:pStyle w:val="TableText"/>
            </w:pPr>
            <w:r>
              <w:t>SHALL</w:t>
            </w:r>
          </w:p>
        </w:tc>
        <w:tc>
          <w:tcPr>
            <w:tcW w:w="864" w:type="dxa"/>
          </w:tcPr>
          <w:p w14:paraId="6298BEF0" w14:textId="77777777" w:rsidR="004B3F04" w:rsidRDefault="004B3F04" w:rsidP="000659BE">
            <w:pPr>
              <w:pStyle w:val="TableText"/>
            </w:pPr>
          </w:p>
        </w:tc>
        <w:tc>
          <w:tcPr>
            <w:tcW w:w="1104" w:type="dxa"/>
          </w:tcPr>
          <w:p w14:paraId="18E1F9F2" w14:textId="77777777" w:rsidR="004B3F04" w:rsidRDefault="006C736C" w:rsidP="000659BE">
            <w:pPr>
              <w:pStyle w:val="TableText"/>
            </w:pPr>
            <w:hyperlink w:anchor="C_4499-31160">
              <w:r w:rsidR="004B3F04">
                <w:rPr>
                  <w:rStyle w:val="HyperlinkText9pt"/>
                </w:rPr>
                <w:t>4499-31160</w:t>
              </w:r>
            </w:hyperlink>
          </w:p>
        </w:tc>
        <w:tc>
          <w:tcPr>
            <w:tcW w:w="2975" w:type="dxa"/>
          </w:tcPr>
          <w:p w14:paraId="303E7CF3" w14:textId="77777777" w:rsidR="004B3F04" w:rsidRDefault="004B3F04" w:rsidP="000659BE">
            <w:pPr>
              <w:pStyle w:val="TableText"/>
            </w:pPr>
          </w:p>
        </w:tc>
      </w:tr>
      <w:tr w:rsidR="004B3F04" w14:paraId="3200FA66" w14:textId="77777777" w:rsidTr="000659BE">
        <w:trPr>
          <w:jc w:val="center"/>
        </w:trPr>
        <w:tc>
          <w:tcPr>
            <w:tcW w:w="3345" w:type="dxa"/>
          </w:tcPr>
          <w:p w14:paraId="5242E53A" w14:textId="77777777" w:rsidR="004B3F04" w:rsidRDefault="004B3F04" w:rsidP="000659BE">
            <w:pPr>
              <w:pStyle w:val="TableText"/>
            </w:pPr>
            <w:r>
              <w:tab/>
            </w:r>
            <w:r>
              <w:tab/>
              <w:t>@code</w:t>
            </w:r>
          </w:p>
        </w:tc>
        <w:tc>
          <w:tcPr>
            <w:tcW w:w="720" w:type="dxa"/>
          </w:tcPr>
          <w:p w14:paraId="6B60B65D" w14:textId="77777777" w:rsidR="004B3F04" w:rsidRDefault="004B3F04" w:rsidP="000659BE">
            <w:pPr>
              <w:pStyle w:val="TableText"/>
            </w:pPr>
            <w:r>
              <w:t>1..1</w:t>
            </w:r>
          </w:p>
        </w:tc>
        <w:tc>
          <w:tcPr>
            <w:tcW w:w="1152" w:type="dxa"/>
          </w:tcPr>
          <w:p w14:paraId="7840F4E2" w14:textId="77777777" w:rsidR="004B3F04" w:rsidRDefault="004B3F04" w:rsidP="000659BE">
            <w:pPr>
              <w:pStyle w:val="TableText"/>
            </w:pPr>
            <w:r>
              <w:t>SHALL</w:t>
            </w:r>
          </w:p>
        </w:tc>
        <w:tc>
          <w:tcPr>
            <w:tcW w:w="864" w:type="dxa"/>
          </w:tcPr>
          <w:p w14:paraId="6EFF7FE7" w14:textId="77777777" w:rsidR="004B3F04" w:rsidRDefault="004B3F04" w:rsidP="000659BE">
            <w:pPr>
              <w:pStyle w:val="TableText"/>
            </w:pPr>
          </w:p>
        </w:tc>
        <w:tc>
          <w:tcPr>
            <w:tcW w:w="1104" w:type="dxa"/>
          </w:tcPr>
          <w:p w14:paraId="5ADAC038" w14:textId="77777777" w:rsidR="004B3F04" w:rsidRDefault="006C736C" w:rsidP="000659BE">
            <w:pPr>
              <w:pStyle w:val="TableText"/>
            </w:pPr>
            <w:hyperlink w:anchor="C_4499-31161">
              <w:r w:rsidR="004B3F04">
                <w:rPr>
                  <w:rStyle w:val="HyperlinkText9pt"/>
                </w:rPr>
                <w:t>4499-31161</w:t>
              </w:r>
            </w:hyperlink>
          </w:p>
        </w:tc>
        <w:tc>
          <w:tcPr>
            <w:tcW w:w="2975" w:type="dxa"/>
          </w:tcPr>
          <w:p w14:paraId="150D1590" w14:textId="77777777" w:rsidR="004B3F04" w:rsidRDefault="004B3F04" w:rsidP="000659BE">
            <w:pPr>
              <w:pStyle w:val="TableText"/>
            </w:pPr>
            <w:r>
              <w:t>urn:oid:2.16.840.1.113883.5.14 (HL7ActStatus) = completed</w:t>
            </w:r>
          </w:p>
        </w:tc>
      </w:tr>
      <w:tr w:rsidR="004B3F04" w14:paraId="623D58E7" w14:textId="77777777" w:rsidTr="000659BE">
        <w:trPr>
          <w:jc w:val="center"/>
        </w:trPr>
        <w:tc>
          <w:tcPr>
            <w:tcW w:w="3345" w:type="dxa"/>
          </w:tcPr>
          <w:p w14:paraId="6A92E0A9" w14:textId="77777777" w:rsidR="004B3F04" w:rsidRDefault="004B3F04" w:rsidP="000659BE">
            <w:pPr>
              <w:pStyle w:val="TableText"/>
            </w:pPr>
            <w:r>
              <w:tab/>
              <w:t>effectiveTime</w:t>
            </w:r>
          </w:p>
        </w:tc>
        <w:tc>
          <w:tcPr>
            <w:tcW w:w="720" w:type="dxa"/>
          </w:tcPr>
          <w:p w14:paraId="1FC1A9C9" w14:textId="77777777" w:rsidR="004B3F04" w:rsidRDefault="004B3F04" w:rsidP="000659BE">
            <w:pPr>
              <w:pStyle w:val="TableText"/>
            </w:pPr>
            <w:r>
              <w:t>0..1</w:t>
            </w:r>
          </w:p>
        </w:tc>
        <w:tc>
          <w:tcPr>
            <w:tcW w:w="1152" w:type="dxa"/>
          </w:tcPr>
          <w:p w14:paraId="639B3732" w14:textId="77777777" w:rsidR="004B3F04" w:rsidRDefault="004B3F04" w:rsidP="000659BE">
            <w:pPr>
              <w:pStyle w:val="TableText"/>
            </w:pPr>
            <w:r>
              <w:t>MAY</w:t>
            </w:r>
          </w:p>
        </w:tc>
        <w:tc>
          <w:tcPr>
            <w:tcW w:w="864" w:type="dxa"/>
          </w:tcPr>
          <w:p w14:paraId="54A15553" w14:textId="77777777" w:rsidR="004B3F04" w:rsidRDefault="004B3F04" w:rsidP="000659BE">
            <w:pPr>
              <w:pStyle w:val="TableText"/>
            </w:pPr>
            <w:r>
              <w:t>IVL_TS</w:t>
            </w:r>
          </w:p>
        </w:tc>
        <w:tc>
          <w:tcPr>
            <w:tcW w:w="1104" w:type="dxa"/>
          </w:tcPr>
          <w:p w14:paraId="4C533B07" w14:textId="77777777" w:rsidR="004B3F04" w:rsidRDefault="006C736C" w:rsidP="000659BE">
            <w:pPr>
              <w:pStyle w:val="TableText"/>
            </w:pPr>
            <w:hyperlink w:anchor="C_4499-31162">
              <w:r w:rsidR="004B3F04">
                <w:rPr>
                  <w:rStyle w:val="HyperlinkText9pt"/>
                </w:rPr>
                <w:t>4499-31162</w:t>
              </w:r>
            </w:hyperlink>
          </w:p>
        </w:tc>
        <w:tc>
          <w:tcPr>
            <w:tcW w:w="2975" w:type="dxa"/>
          </w:tcPr>
          <w:p w14:paraId="300C4845" w14:textId="77777777" w:rsidR="004B3F04" w:rsidRDefault="004B3F04" w:rsidP="000659BE">
            <w:pPr>
              <w:pStyle w:val="TableText"/>
            </w:pPr>
          </w:p>
        </w:tc>
      </w:tr>
      <w:tr w:rsidR="004B3F04" w14:paraId="7368106F" w14:textId="77777777" w:rsidTr="000659BE">
        <w:trPr>
          <w:jc w:val="center"/>
        </w:trPr>
        <w:tc>
          <w:tcPr>
            <w:tcW w:w="3345" w:type="dxa"/>
          </w:tcPr>
          <w:p w14:paraId="66888DF3" w14:textId="77777777" w:rsidR="004B3F04" w:rsidRDefault="004B3F04" w:rsidP="000659BE">
            <w:pPr>
              <w:pStyle w:val="TableText"/>
            </w:pPr>
            <w:r>
              <w:tab/>
            </w:r>
            <w:r>
              <w:tab/>
              <w:t>low</w:t>
            </w:r>
          </w:p>
        </w:tc>
        <w:tc>
          <w:tcPr>
            <w:tcW w:w="720" w:type="dxa"/>
          </w:tcPr>
          <w:p w14:paraId="1FBAA308" w14:textId="77777777" w:rsidR="004B3F04" w:rsidRDefault="004B3F04" w:rsidP="000659BE">
            <w:pPr>
              <w:pStyle w:val="TableText"/>
            </w:pPr>
            <w:r>
              <w:t>0..1</w:t>
            </w:r>
          </w:p>
        </w:tc>
        <w:tc>
          <w:tcPr>
            <w:tcW w:w="1152" w:type="dxa"/>
          </w:tcPr>
          <w:p w14:paraId="560D3821" w14:textId="77777777" w:rsidR="004B3F04" w:rsidRDefault="004B3F04" w:rsidP="000659BE">
            <w:pPr>
              <w:pStyle w:val="TableText"/>
            </w:pPr>
            <w:r>
              <w:t>MAY</w:t>
            </w:r>
          </w:p>
        </w:tc>
        <w:tc>
          <w:tcPr>
            <w:tcW w:w="864" w:type="dxa"/>
          </w:tcPr>
          <w:p w14:paraId="542F3C1A" w14:textId="77777777" w:rsidR="004B3F04" w:rsidRDefault="004B3F04" w:rsidP="000659BE">
            <w:pPr>
              <w:pStyle w:val="TableText"/>
            </w:pPr>
          </w:p>
        </w:tc>
        <w:tc>
          <w:tcPr>
            <w:tcW w:w="1104" w:type="dxa"/>
          </w:tcPr>
          <w:p w14:paraId="3321A3C9" w14:textId="77777777" w:rsidR="004B3F04" w:rsidRDefault="006C736C" w:rsidP="000659BE">
            <w:pPr>
              <w:pStyle w:val="TableText"/>
            </w:pPr>
            <w:hyperlink w:anchor="C_4499-31163">
              <w:r w:rsidR="004B3F04">
                <w:rPr>
                  <w:rStyle w:val="HyperlinkText9pt"/>
                </w:rPr>
                <w:t>4499-31163</w:t>
              </w:r>
            </w:hyperlink>
          </w:p>
        </w:tc>
        <w:tc>
          <w:tcPr>
            <w:tcW w:w="2975" w:type="dxa"/>
          </w:tcPr>
          <w:p w14:paraId="2C9536E7" w14:textId="77777777" w:rsidR="004B3F04" w:rsidRDefault="004B3F04" w:rsidP="000659BE">
            <w:pPr>
              <w:pStyle w:val="TableText"/>
            </w:pPr>
          </w:p>
        </w:tc>
      </w:tr>
      <w:tr w:rsidR="004B3F04" w14:paraId="60DEF90E" w14:textId="77777777" w:rsidTr="000659BE">
        <w:trPr>
          <w:jc w:val="center"/>
        </w:trPr>
        <w:tc>
          <w:tcPr>
            <w:tcW w:w="3345" w:type="dxa"/>
          </w:tcPr>
          <w:p w14:paraId="7A4B6E54" w14:textId="77777777" w:rsidR="004B3F04" w:rsidRDefault="004B3F04" w:rsidP="000659BE">
            <w:pPr>
              <w:pStyle w:val="TableText"/>
            </w:pPr>
            <w:r>
              <w:tab/>
            </w:r>
            <w:r>
              <w:tab/>
              <w:t>high</w:t>
            </w:r>
          </w:p>
        </w:tc>
        <w:tc>
          <w:tcPr>
            <w:tcW w:w="720" w:type="dxa"/>
          </w:tcPr>
          <w:p w14:paraId="3AD47E08" w14:textId="77777777" w:rsidR="004B3F04" w:rsidRDefault="004B3F04" w:rsidP="000659BE">
            <w:pPr>
              <w:pStyle w:val="TableText"/>
            </w:pPr>
            <w:r>
              <w:t>0..1</w:t>
            </w:r>
          </w:p>
        </w:tc>
        <w:tc>
          <w:tcPr>
            <w:tcW w:w="1152" w:type="dxa"/>
          </w:tcPr>
          <w:p w14:paraId="04F3D9F1" w14:textId="77777777" w:rsidR="004B3F04" w:rsidRDefault="004B3F04" w:rsidP="000659BE">
            <w:pPr>
              <w:pStyle w:val="TableText"/>
            </w:pPr>
            <w:r>
              <w:t>MAY</w:t>
            </w:r>
          </w:p>
        </w:tc>
        <w:tc>
          <w:tcPr>
            <w:tcW w:w="864" w:type="dxa"/>
          </w:tcPr>
          <w:p w14:paraId="19FCAEA5" w14:textId="77777777" w:rsidR="004B3F04" w:rsidRDefault="004B3F04" w:rsidP="000659BE">
            <w:pPr>
              <w:pStyle w:val="TableText"/>
            </w:pPr>
          </w:p>
        </w:tc>
        <w:tc>
          <w:tcPr>
            <w:tcW w:w="1104" w:type="dxa"/>
          </w:tcPr>
          <w:p w14:paraId="0DC4BD59" w14:textId="77777777" w:rsidR="004B3F04" w:rsidRDefault="006C736C" w:rsidP="000659BE">
            <w:pPr>
              <w:pStyle w:val="TableText"/>
            </w:pPr>
            <w:hyperlink w:anchor="C_4499-31164">
              <w:r w:rsidR="004B3F04">
                <w:rPr>
                  <w:rStyle w:val="HyperlinkText9pt"/>
                </w:rPr>
                <w:t>4499-31164</w:t>
              </w:r>
            </w:hyperlink>
          </w:p>
        </w:tc>
        <w:tc>
          <w:tcPr>
            <w:tcW w:w="2975" w:type="dxa"/>
          </w:tcPr>
          <w:p w14:paraId="4FA0A4CC" w14:textId="77777777" w:rsidR="004B3F04" w:rsidRDefault="004B3F04" w:rsidP="000659BE">
            <w:pPr>
              <w:pStyle w:val="TableText"/>
            </w:pPr>
          </w:p>
        </w:tc>
      </w:tr>
      <w:tr w:rsidR="004B3F04" w14:paraId="0815047E" w14:textId="77777777" w:rsidTr="000659BE">
        <w:trPr>
          <w:jc w:val="center"/>
        </w:trPr>
        <w:tc>
          <w:tcPr>
            <w:tcW w:w="3345" w:type="dxa"/>
          </w:tcPr>
          <w:p w14:paraId="65056AD8" w14:textId="77777777" w:rsidR="004B3F04" w:rsidRDefault="004B3F04" w:rsidP="000659BE">
            <w:pPr>
              <w:pStyle w:val="TableText"/>
            </w:pPr>
            <w:r>
              <w:tab/>
              <w:t>participation</w:t>
            </w:r>
          </w:p>
        </w:tc>
        <w:tc>
          <w:tcPr>
            <w:tcW w:w="720" w:type="dxa"/>
          </w:tcPr>
          <w:p w14:paraId="1BE0DBBA" w14:textId="77777777" w:rsidR="004B3F04" w:rsidRDefault="004B3F04" w:rsidP="000659BE">
            <w:pPr>
              <w:pStyle w:val="TableText"/>
            </w:pPr>
            <w:r>
              <w:t>0..1</w:t>
            </w:r>
          </w:p>
        </w:tc>
        <w:tc>
          <w:tcPr>
            <w:tcW w:w="1152" w:type="dxa"/>
          </w:tcPr>
          <w:p w14:paraId="1C5A40B2" w14:textId="77777777" w:rsidR="004B3F04" w:rsidRDefault="004B3F04" w:rsidP="000659BE">
            <w:pPr>
              <w:pStyle w:val="TableText"/>
            </w:pPr>
            <w:r>
              <w:t>MAY</w:t>
            </w:r>
          </w:p>
        </w:tc>
        <w:tc>
          <w:tcPr>
            <w:tcW w:w="864" w:type="dxa"/>
          </w:tcPr>
          <w:p w14:paraId="4D70A323" w14:textId="77777777" w:rsidR="004B3F04" w:rsidRDefault="004B3F04" w:rsidP="000659BE">
            <w:pPr>
              <w:pStyle w:val="TableText"/>
            </w:pPr>
          </w:p>
        </w:tc>
        <w:tc>
          <w:tcPr>
            <w:tcW w:w="1104" w:type="dxa"/>
          </w:tcPr>
          <w:p w14:paraId="752F5193" w14:textId="77777777" w:rsidR="004B3F04" w:rsidRDefault="006C736C" w:rsidP="000659BE">
            <w:pPr>
              <w:pStyle w:val="TableText"/>
            </w:pPr>
            <w:hyperlink w:anchor="C_4499-34523">
              <w:r w:rsidR="004B3F04">
                <w:rPr>
                  <w:rStyle w:val="HyperlinkText9pt"/>
                </w:rPr>
                <w:t>4499-34523</w:t>
              </w:r>
            </w:hyperlink>
          </w:p>
        </w:tc>
        <w:tc>
          <w:tcPr>
            <w:tcW w:w="2975" w:type="dxa"/>
          </w:tcPr>
          <w:p w14:paraId="335968C4" w14:textId="77777777" w:rsidR="004B3F04" w:rsidRDefault="004B3F04" w:rsidP="000659BE">
            <w:pPr>
              <w:pStyle w:val="TableText"/>
            </w:pPr>
          </w:p>
        </w:tc>
      </w:tr>
      <w:tr w:rsidR="004B3F04" w14:paraId="4AE55B2D" w14:textId="77777777" w:rsidTr="000659BE">
        <w:trPr>
          <w:jc w:val="center"/>
        </w:trPr>
        <w:tc>
          <w:tcPr>
            <w:tcW w:w="3345" w:type="dxa"/>
          </w:tcPr>
          <w:p w14:paraId="295A0EB8" w14:textId="77777777" w:rsidR="004B3F04" w:rsidRDefault="004B3F04" w:rsidP="000659BE">
            <w:pPr>
              <w:pStyle w:val="TableText"/>
            </w:pPr>
            <w:r>
              <w:tab/>
            </w:r>
            <w:r>
              <w:tab/>
              <w:t>@typeCode</w:t>
            </w:r>
          </w:p>
        </w:tc>
        <w:tc>
          <w:tcPr>
            <w:tcW w:w="720" w:type="dxa"/>
          </w:tcPr>
          <w:p w14:paraId="7EF3847A" w14:textId="77777777" w:rsidR="004B3F04" w:rsidRDefault="004B3F04" w:rsidP="000659BE">
            <w:pPr>
              <w:pStyle w:val="TableText"/>
            </w:pPr>
            <w:r>
              <w:t>1..1</w:t>
            </w:r>
          </w:p>
        </w:tc>
        <w:tc>
          <w:tcPr>
            <w:tcW w:w="1152" w:type="dxa"/>
          </w:tcPr>
          <w:p w14:paraId="5F2E4224" w14:textId="77777777" w:rsidR="004B3F04" w:rsidRDefault="004B3F04" w:rsidP="000659BE">
            <w:pPr>
              <w:pStyle w:val="TableText"/>
            </w:pPr>
            <w:r>
              <w:t>SHALL</w:t>
            </w:r>
          </w:p>
        </w:tc>
        <w:tc>
          <w:tcPr>
            <w:tcW w:w="864" w:type="dxa"/>
          </w:tcPr>
          <w:p w14:paraId="0CAC48CE" w14:textId="77777777" w:rsidR="004B3F04" w:rsidRDefault="004B3F04" w:rsidP="000659BE">
            <w:pPr>
              <w:pStyle w:val="TableText"/>
            </w:pPr>
          </w:p>
        </w:tc>
        <w:tc>
          <w:tcPr>
            <w:tcW w:w="1104" w:type="dxa"/>
          </w:tcPr>
          <w:p w14:paraId="4871C5A0" w14:textId="77777777" w:rsidR="004B3F04" w:rsidRDefault="006C736C" w:rsidP="000659BE">
            <w:pPr>
              <w:pStyle w:val="TableText"/>
            </w:pPr>
            <w:hyperlink w:anchor="C_4499-34526">
              <w:r w:rsidR="004B3F04">
                <w:rPr>
                  <w:rStyle w:val="HyperlinkText9pt"/>
                </w:rPr>
                <w:t>4499-34526</w:t>
              </w:r>
            </w:hyperlink>
          </w:p>
        </w:tc>
        <w:tc>
          <w:tcPr>
            <w:tcW w:w="2975" w:type="dxa"/>
          </w:tcPr>
          <w:p w14:paraId="4FB76D35" w14:textId="77777777" w:rsidR="004B3F04" w:rsidRDefault="004B3F04" w:rsidP="000659BE">
            <w:pPr>
              <w:pStyle w:val="TableText"/>
            </w:pPr>
            <w:r>
              <w:t>urn:oid:2.16.840.1.113883.5.90 (HL7ParticipationType) = AUT</w:t>
            </w:r>
          </w:p>
        </w:tc>
      </w:tr>
      <w:tr w:rsidR="004B3F04" w14:paraId="485B6986" w14:textId="77777777" w:rsidTr="000659BE">
        <w:trPr>
          <w:jc w:val="center"/>
        </w:trPr>
        <w:tc>
          <w:tcPr>
            <w:tcW w:w="3345" w:type="dxa"/>
          </w:tcPr>
          <w:p w14:paraId="5BE7ADC7" w14:textId="77777777" w:rsidR="004B3F04" w:rsidRDefault="004B3F04" w:rsidP="000659BE">
            <w:pPr>
              <w:pStyle w:val="TableText"/>
            </w:pPr>
            <w:r>
              <w:tab/>
            </w:r>
            <w:r>
              <w:tab/>
              <w:t>time</w:t>
            </w:r>
          </w:p>
        </w:tc>
        <w:tc>
          <w:tcPr>
            <w:tcW w:w="720" w:type="dxa"/>
          </w:tcPr>
          <w:p w14:paraId="6202A2BA" w14:textId="77777777" w:rsidR="004B3F04" w:rsidRDefault="004B3F04" w:rsidP="000659BE">
            <w:pPr>
              <w:pStyle w:val="TableText"/>
            </w:pPr>
            <w:r>
              <w:t>1..1</w:t>
            </w:r>
          </w:p>
        </w:tc>
        <w:tc>
          <w:tcPr>
            <w:tcW w:w="1152" w:type="dxa"/>
          </w:tcPr>
          <w:p w14:paraId="1A29A7F1" w14:textId="77777777" w:rsidR="004B3F04" w:rsidRDefault="004B3F04" w:rsidP="000659BE">
            <w:pPr>
              <w:pStyle w:val="TableText"/>
            </w:pPr>
            <w:r>
              <w:t>SHALL</w:t>
            </w:r>
          </w:p>
        </w:tc>
        <w:tc>
          <w:tcPr>
            <w:tcW w:w="864" w:type="dxa"/>
          </w:tcPr>
          <w:p w14:paraId="4B1C9161" w14:textId="77777777" w:rsidR="004B3F04" w:rsidRDefault="004B3F04" w:rsidP="000659BE">
            <w:pPr>
              <w:pStyle w:val="TableText"/>
            </w:pPr>
          </w:p>
        </w:tc>
        <w:tc>
          <w:tcPr>
            <w:tcW w:w="1104" w:type="dxa"/>
          </w:tcPr>
          <w:p w14:paraId="2202255C" w14:textId="77777777" w:rsidR="004B3F04" w:rsidRDefault="006C736C" w:rsidP="000659BE">
            <w:pPr>
              <w:pStyle w:val="TableText"/>
            </w:pPr>
            <w:hyperlink w:anchor="C_4499-34524">
              <w:r w:rsidR="004B3F04">
                <w:rPr>
                  <w:rStyle w:val="HyperlinkText9pt"/>
                </w:rPr>
                <w:t>4499-34524</w:t>
              </w:r>
            </w:hyperlink>
          </w:p>
        </w:tc>
        <w:tc>
          <w:tcPr>
            <w:tcW w:w="2975" w:type="dxa"/>
          </w:tcPr>
          <w:p w14:paraId="475FFC35" w14:textId="77777777" w:rsidR="004B3F04" w:rsidRDefault="004B3F04" w:rsidP="000659BE">
            <w:pPr>
              <w:pStyle w:val="TableText"/>
            </w:pPr>
          </w:p>
        </w:tc>
      </w:tr>
      <w:tr w:rsidR="004B3F04" w14:paraId="084C187F" w14:textId="77777777" w:rsidTr="000659BE">
        <w:trPr>
          <w:jc w:val="center"/>
        </w:trPr>
        <w:tc>
          <w:tcPr>
            <w:tcW w:w="3345" w:type="dxa"/>
          </w:tcPr>
          <w:p w14:paraId="75EC2593" w14:textId="77777777" w:rsidR="004B3F04" w:rsidRDefault="004B3F04" w:rsidP="000659BE">
            <w:pPr>
              <w:pStyle w:val="TableText"/>
            </w:pPr>
            <w:r>
              <w:tab/>
            </w:r>
            <w:r>
              <w:tab/>
            </w:r>
            <w:r>
              <w:tab/>
              <w:t>low</w:t>
            </w:r>
          </w:p>
        </w:tc>
        <w:tc>
          <w:tcPr>
            <w:tcW w:w="720" w:type="dxa"/>
          </w:tcPr>
          <w:p w14:paraId="7F6A67D1" w14:textId="77777777" w:rsidR="004B3F04" w:rsidRDefault="004B3F04" w:rsidP="000659BE">
            <w:pPr>
              <w:pStyle w:val="TableText"/>
            </w:pPr>
            <w:r>
              <w:t>1..1</w:t>
            </w:r>
          </w:p>
        </w:tc>
        <w:tc>
          <w:tcPr>
            <w:tcW w:w="1152" w:type="dxa"/>
          </w:tcPr>
          <w:p w14:paraId="301DC107" w14:textId="77777777" w:rsidR="004B3F04" w:rsidRDefault="004B3F04" w:rsidP="000659BE">
            <w:pPr>
              <w:pStyle w:val="TableText"/>
            </w:pPr>
            <w:r>
              <w:t>SHALL</w:t>
            </w:r>
          </w:p>
        </w:tc>
        <w:tc>
          <w:tcPr>
            <w:tcW w:w="864" w:type="dxa"/>
          </w:tcPr>
          <w:p w14:paraId="0082E604" w14:textId="77777777" w:rsidR="004B3F04" w:rsidRDefault="004B3F04" w:rsidP="000659BE">
            <w:pPr>
              <w:pStyle w:val="TableText"/>
            </w:pPr>
          </w:p>
        </w:tc>
        <w:tc>
          <w:tcPr>
            <w:tcW w:w="1104" w:type="dxa"/>
          </w:tcPr>
          <w:p w14:paraId="38BECAF8" w14:textId="77777777" w:rsidR="004B3F04" w:rsidRDefault="006C736C" w:rsidP="000659BE">
            <w:pPr>
              <w:pStyle w:val="TableText"/>
            </w:pPr>
            <w:hyperlink w:anchor="C_4499-34527">
              <w:r w:rsidR="004B3F04">
                <w:rPr>
                  <w:rStyle w:val="HyperlinkText9pt"/>
                </w:rPr>
                <w:t>4499-34527</w:t>
              </w:r>
            </w:hyperlink>
          </w:p>
        </w:tc>
        <w:tc>
          <w:tcPr>
            <w:tcW w:w="2975" w:type="dxa"/>
          </w:tcPr>
          <w:p w14:paraId="0A7D69AF" w14:textId="77777777" w:rsidR="004B3F04" w:rsidRDefault="004B3F04" w:rsidP="000659BE">
            <w:pPr>
              <w:pStyle w:val="TableText"/>
            </w:pPr>
          </w:p>
        </w:tc>
      </w:tr>
      <w:tr w:rsidR="004B3F04" w14:paraId="5483C2DC" w14:textId="77777777" w:rsidTr="000659BE">
        <w:trPr>
          <w:jc w:val="center"/>
        </w:trPr>
        <w:tc>
          <w:tcPr>
            <w:tcW w:w="3345" w:type="dxa"/>
          </w:tcPr>
          <w:p w14:paraId="6A548345" w14:textId="77777777" w:rsidR="004B3F04" w:rsidRDefault="004B3F04" w:rsidP="000659BE">
            <w:pPr>
              <w:pStyle w:val="TableText"/>
            </w:pPr>
            <w:r>
              <w:tab/>
            </w:r>
            <w:r>
              <w:tab/>
              <w:t>role</w:t>
            </w:r>
          </w:p>
        </w:tc>
        <w:tc>
          <w:tcPr>
            <w:tcW w:w="720" w:type="dxa"/>
          </w:tcPr>
          <w:p w14:paraId="473CE4AE" w14:textId="77777777" w:rsidR="004B3F04" w:rsidRDefault="004B3F04" w:rsidP="000659BE">
            <w:pPr>
              <w:pStyle w:val="TableText"/>
            </w:pPr>
            <w:r>
              <w:t>1..1</w:t>
            </w:r>
          </w:p>
        </w:tc>
        <w:tc>
          <w:tcPr>
            <w:tcW w:w="1152" w:type="dxa"/>
          </w:tcPr>
          <w:p w14:paraId="061DAF4C" w14:textId="77777777" w:rsidR="004B3F04" w:rsidRDefault="004B3F04" w:rsidP="000659BE">
            <w:pPr>
              <w:pStyle w:val="TableText"/>
            </w:pPr>
            <w:r>
              <w:t>SHALL</w:t>
            </w:r>
          </w:p>
        </w:tc>
        <w:tc>
          <w:tcPr>
            <w:tcW w:w="864" w:type="dxa"/>
          </w:tcPr>
          <w:p w14:paraId="3BDAA00C" w14:textId="77777777" w:rsidR="004B3F04" w:rsidRDefault="004B3F04" w:rsidP="000659BE">
            <w:pPr>
              <w:pStyle w:val="TableText"/>
            </w:pPr>
          </w:p>
        </w:tc>
        <w:tc>
          <w:tcPr>
            <w:tcW w:w="1104" w:type="dxa"/>
          </w:tcPr>
          <w:p w14:paraId="4D3AB0FE" w14:textId="77777777" w:rsidR="004B3F04" w:rsidRDefault="006C736C" w:rsidP="000659BE">
            <w:pPr>
              <w:pStyle w:val="TableText"/>
            </w:pPr>
            <w:hyperlink w:anchor="C_4499-34525">
              <w:r w:rsidR="004B3F04">
                <w:rPr>
                  <w:rStyle w:val="HyperlinkText9pt"/>
                </w:rPr>
                <w:t>4499-34525</w:t>
              </w:r>
            </w:hyperlink>
          </w:p>
        </w:tc>
        <w:tc>
          <w:tcPr>
            <w:tcW w:w="2975" w:type="dxa"/>
          </w:tcPr>
          <w:p w14:paraId="5FA4E8CC" w14:textId="77777777" w:rsidR="004B3F04" w:rsidRDefault="004B3F04" w:rsidP="000659BE">
            <w:pPr>
              <w:pStyle w:val="TableText"/>
            </w:pPr>
          </w:p>
        </w:tc>
      </w:tr>
      <w:tr w:rsidR="004B3F04" w14:paraId="2AF5590A" w14:textId="77777777" w:rsidTr="000659BE">
        <w:trPr>
          <w:jc w:val="center"/>
        </w:trPr>
        <w:tc>
          <w:tcPr>
            <w:tcW w:w="3345" w:type="dxa"/>
          </w:tcPr>
          <w:p w14:paraId="5DD74936" w14:textId="77777777" w:rsidR="004B3F04" w:rsidRDefault="004B3F04" w:rsidP="000659BE">
            <w:pPr>
              <w:pStyle w:val="TableText"/>
            </w:pPr>
            <w:r>
              <w:lastRenderedPageBreak/>
              <w:tab/>
            </w:r>
            <w:r>
              <w:tab/>
            </w:r>
            <w:r>
              <w:tab/>
              <w:t>@classCode</w:t>
            </w:r>
          </w:p>
        </w:tc>
        <w:tc>
          <w:tcPr>
            <w:tcW w:w="720" w:type="dxa"/>
          </w:tcPr>
          <w:p w14:paraId="27208DE9" w14:textId="77777777" w:rsidR="004B3F04" w:rsidRDefault="004B3F04" w:rsidP="000659BE">
            <w:pPr>
              <w:pStyle w:val="TableText"/>
            </w:pPr>
            <w:r>
              <w:t>1..1</w:t>
            </w:r>
          </w:p>
        </w:tc>
        <w:tc>
          <w:tcPr>
            <w:tcW w:w="1152" w:type="dxa"/>
          </w:tcPr>
          <w:p w14:paraId="26F0EFB3" w14:textId="77777777" w:rsidR="004B3F04" w:rsidRDefault="004B3F04" w:rsidP="000659BE">
            <w:pPr>
              <w:pStyle w:val="TableText"/>
            </w:pPr>
            <w:r>
              <w:t>SHALL</w:t>
            </w:r>
          </w:p>
        </w:tc>
        <w:tc>
          <w:tcPr>
            <w:tcW w:w="864" w:type="dxa"/>
          </w:tcPr>
          <w:p w14:paraId="04286785" w14:textId="77777777" w:rsidR="004B3F04" w:rsidRDefault="004B3F04" w:rsidP="000659BE">
            <w:pPr>
              <w:pStyle w:val="TableText"/>
            </w:pPr>
          </w:p>
        </w:tc>
        <w:tc>
          <w:tcPr>
            <w:tcW w:w="1104" w:type="dxa"/>
          </w:tcPr>
          <w:p w14:paraId="1D18035B" w14:textId="77777777" w:rsidR="004B3F04" w:rsidRDefault="006C736C" w:rsidP="000659BE">
            <w:pPr>
              <w:pStyle w:val="TableText"/>
            </w:pPr>
            <w:hyperlink w:anchor="C_4499-34528">
              <w:r w:rsidR="004B3F04">
                <w:rPr>
                  <w:rStyle w:val="HyperlinkText9pt"/>
                </w:rPr>
                <w:t>4499-34528</w:t>
              </w:r>
            </w:hyperlink>
          </w:p>
        </w:tc>
        <w:tc>
          <w:tcPr>
            <w:tcW w:w="2975" w:type="dxa"/>
          </w:tcPr>
          <w:p w14:paraId="3D4569B7" w14:textId="77777777" w:rsidR="004B3F04" w:rsidRDefault="004B3F04" w:rsidP="000659BE">
            <w:pPr>
              <w:pStyle w:val="TableText"/>
            </w:pPr>
            <w:r>
              <w:t>urn:oid:2.16.840.1.113883.5.110 (HL7RoleClass) = ROL</w:t>
            </w:r>
          </w:p>
        </w:tc>
      </w:tr>
      <w:tr w:rsidR="004B3F04" w14:paraId="5C3F77E5" w14:textId="77777777" w:rsidTr="000659BE">
        <w:trPr>
          <w:jc w:val="center"/>
        </w:trPr>
        <w:tc>
          <w:tcPr>
            <w:tcW w:w="3345" w:type="dxa"/>
          </w:tcPr>
          <w:p w14:paraId="21659A05" w14:textId="77777777" w:rsidR="004B3F04" w:rsidRDefault="004B3F04" w:rsidP="000659BE">
            <w:pPr>
              <w:pStyle w:val="TableText"/>
            </w:pPr>
            <w:r>
              <w:tab/>
            </w:r>
            <w:r>
              <w:tab/>
            </w:r>
            <w:r>
              <w:tab/>
              <w:t>id</w:t>
            </w:r>
          </w:p>
        </w:tc>
        <w:tc>
          <w:tcPr>
            <w:tcW w:w="720" w:type="dxa"/>
          </w:tcPr>
          <w:p w14:paraId="51D26CEF" w14:textId="77777777" w:rsidR="004B3F04" w:rsidRDefault="004B3F04" w:rsidP="000659BE">
            <w:pPr>
              <w:pStyle w:val="TableText"/>
            </w:pPr>
            <w:r>
              <w:t>0..1</w:t>
            </w:r>
          </w:p>
        </w:tc>
        <w:tc>
          <w:tcPr>
            <w:tcW w:w="1152" w:type="dxa"/>
          </w:tcPr>
          <w:p w14:paraId="10A9F2BB" w14:textId="77777777" w:rsidR="004B3F04" w:rsidRDefault="004B3F04" w:rsidP="000659BE">
            <w:pPr>
              <w:pStyle w:val="TableText"/>
            </w:pPr>
            <w:r>
              <w:t>MAY</w:t>
            </w:r>
          </w:p>
        </w:tc>
        <w:tc>
          <w:tcPr>
            <w:tcW w:w="864" w:type="dxa"/>
          </w:tcPr>
          <w:p w14:paraId="62D1A49B" w14:textId="77777777" w:rsidR="004B3F04" w:rsidRDefault="004B3F04" w:rsidP="000659BE">
            <w:pPr>
              <w:pStyle w:val="TableText"/>
            </w:pPr>
          </w:p>
        </w:tc>
        <w:tc>
          <w:tcPr>
            <w:tcW w:w="1104" w:type="dxa"/>
          </w:tcPr>
          <w:p w14:paraId="1FA4C2C0" w14:textId="77777777" w:rsidR="004B3F04" w:rsidRDefault="006C736C" w:rsidP="000659BE">
            <w:pPr>
              <w:pStyle w:val="TableText"/>
            </w:pPr>
            <w:hyperlink w:anchor="C_4499-34529">
              <w:r w:rsidR="004B3F04">
                <w:rPr>
                  <w:rStyle w:val="HyperlinkText9pt"/>
                </w:rPr>
                <w:t>4499-34529</w:t>
              </w:r>
            </w:hyperlink>
          </w:p>
        </w:tc>
        <w:tc>
          <w:tcPr>
            <w:tcW w:w="2975" w:type="dxa"/>
          </w:tcPr>
          <w:p w14:paraId="0ECFFD92" w14:textId="77777777" w:rsidR="004B3F04" w:rsidRDefault="004B3F04" w:rsidP="000659BE">
            <w:pPr>
              <w:pStyle w:val="TableText"/>
            </w:pPr>
          </w:p>
        </w:tc>
      </w:tr>
      <w:tr w:rsidR="004B3F04" w14:paraId="6B498C00" w14:textId="77777777" w:rsidTr="000659BE">
        <w:trPr>
          <w:jc w:val="center"/>
        </w:trPr>
        <w:tc>
          <w:tcPr>
            <w:tcW w:w="3345" w:type="dxa"/>
          </w:tcPr>
          <w:p w14:paraId="09E76C54" w14:textId="77777777" w:rsidR="004B3F04" w:rsidRDefault="004B3F04" w:rsidP="000659BE">
            <w:pPr>
              <w:pStyle w:val="TableText"/>
            </w:pPr>
            <w:r>
              <w:tab/>
              <w:t>participation</w:t>
            </w:r>
          </w:p>
        </w:tc>
        <w:tc>
          <w:tcPr>
            <w:tcW w:w="720" w:type="dxa"/>
          </w:tcPr>
          <w:p w14:paraId="0E3387B8" w14:textId="77777777" w:rsidR="004B3F04" w:rsidRDefault="004B3F04" w:rsidP="000659BE">
            <w:pPr>
              <w:pStyle w:val="TableText"/>
            </w:pPr>
            <w:r>
              <w:t>0..*</w:t>
            </w:r>
          </w:p>
        </w:tc>
        <w:tc>
          <w:tcPr>
            <w:tcW w:w="1152" w:type="dxa"/>
          </w:tcPr>
          <w:p w14:paraId="69EA4FF8" w14:textId="77777777" w:rsidR="004B3F04" w:rsidRDefault="004B3F04" w:rsidP="000659BE">
            <w:pPr>
              <w:pStyle w:val="TableText"/>
            </w:pPr>
            <w:r>
              <w:t>MAY</w:t>
            </w:r>
          </w:p>
        </w:tc>
        <w:tc>
          <w:tcPr>
            <w:tcW w:w="864" w:type="dxa"/>
          </w:tcPr>
          <w:p w14:paraId="5D0ACACA" w14:textId="77777777" w:rsidR="004B3F04" w:rsidRDefault="004B3F04" w:rsidP="000659BE">
            <w:pPr>
              <w:pStyle w:val="TableText"/>
            </w:pPr>
          </w:p>
        </w:tc>
        <w:tc>
          <w:tcPr>
            <w:tcW w:w="1104" w:type="dxa"/>
          </w:tcPr>
          <w:p w14:paraId="02127E3B" w14:textId="77777777" w:rsidR="004B3F04" w:rsidRDefault="006C736C" w:rsidP="000659BE">
            <w:pPr>
              <w:pStyle w:val="TableText"/>
            </w:pPr>
            <w:hyperlink w:anchor="C_4499-35219">
              <w:r w:rsidR="004B3F04">
                <w:rPr>
                  <w:rStyle w:val="HyperlinkText9pt"/>
                </w:rPr>
                <w:t>4499-35219</w:t>
              </w:r>
            </w:hyperlink>
          </w:p>
        </w:tc>
        <w:tc>
          <w:tcPr>
            <w:tcW w:w="2975" w:type="dxa"/>
          </w:tcPr>
          <w:p w14:paraId="1A813E8E" w14:textId="77777777" w:rsidR="004B3F04" w:rsidRDefault="004B3F04" w:rsidP="000659BE">
            <w:pPr>
              <w:pStyle w:val="TableText"/>
            </w:pPr>
          </w:p>
        </w:tc>
      </w:tr>
      <w:tr w:rsidR="004B3F04" w14:paraId="25A5DC30" w14:textId="77777777" w:rsidTr="000659BE">
        <w:trPr>
          <w:jc w:val="center"/>
        </w:trPr>
        <w:tc>
          <w:tcPr>
            <w:tcW w:w="3345" w:type="dxa"/>
          </w:tcPr>
          <w:p w14:paraId="7F8CD89A" w14:textId="77777777" w:rsidR="004B3F04" w:rsidRDefault="004B3F04" w:rsidP="000659BE">
            <w:pPr>
              <w:pStyle w:val="TableText"/>
            </w:pPr>
            <w:r>
              <w:tab/>
            </w:r>
            <w:r>
              <w:tab/>
              <w:t>@typeCode</w:t>
            </w:r>
          </w:p>
        </w:tc>
        <w:tc>
          <w:tcPr>
            <w:tcW w:w="720" w:type="dxa"/>
          </w:tcPr>
          <w:p w14:paraId="595E8ED8" w14:textId="77777777" w:rsidR="004B3F04" w:rsidRDefault="004B3F04" w:rsidP="000659BE">
            <w:pPr>
              <w:pStyle w:val="TableText"/>
            </w:pPr>
            <w:r>
              <w:t>1..1</w:t>
            </w:r>
          </w:p>
        </w:tc>
        <w:tc>
          <w:tcPr>
            <w:tcW w:w="1152" w:type="dxa"/>
          </w:tcPr>
          <w:p w14:paraId="1B9ADAE6" w14:textId="77777777" w:rsidR="004B3F04" w:rsidRDefault="004B3F04" w:rsidP="000659BE">
            <w:pPr>
              <w:pStyle w:val="TableText"/>
            </w:pPr>
            <w:r>
              <w:t>SHALL</w:t>
            </w:r>
          </w:p>
        </w:tc>
        <w:tc>
          <w:tcPr>
            <w:tcW w:w="864" w:type="dxa"/>
          </w:tcPr>
          <w:p w14:paraId="1ECC68A6" w14:textId="77777777" w:rsidR="004B3F04" w:rsidRDefault="004B3F04" w:rsidP="000659BE">
            <w:pPr>
              <w:pStyle w:val="TableText"/>
            </w:pPr>
          </w:p>
        </w:tc>
        <w:tc>
          <w:tcPr>
            <w:tcW w:w="1104" w:type="dxa"/>
          </w:tcPr>
          <w:p w14:paraId="22D75989" w14:textId="77777777" w:rsidR="004B3F04" w:rsidRDefault="006C736C" w:rsidP="000659BE">
            <w:pPr>
              <w:pStyle w:val="TableText"/>
            </w:pPr>
            <w:hyperlink w:anchor="C_4499-35223">
              <w:r w:rsidR="004B3F04">
                <w:rPr>
                  <w:rStyle w:val="HyperlinkText9pt"/>
                </w:rPr>
                <w:t>4499-35223</w:t>
              </w:r>
            </w:hyperlink>
          </w:p>
        </w:tc>
        <w:tc>
          <w:tcPr>
            <w:tcW w:w="2975" w:type="dxa"/>
          </w:tcPr>
          <w:p w14:paraId="3A929D35" w14:textId="77777777" w:rsidR="004B3F04" w:rsidRDefault="004B3F04" w:rsidP="000659BE">
            <w:pPr>
              <w:pStyle w:val="TableText"/>
            </w:pPr>
            <w:r>
              <w:t>urn:oid:2.16.840.1.113883.5.90 (HL7ParticipationType) = PART</w:t>
            </w:r>
          </w:p>
        </w:tc>
      </w:tr>
      <w:tr w:rsidR="004B3F04" w14:paraId="19E158F7" w14:textId="77777777" w:rsidTr="000659BE">
        <w:trPr>
          <w:jc w:val="center"/>
        </w:trPr>
        <w:tc>
          <w:tcPr>
            <w:tcW w:w="3345" w:type="dxa"/>
          </w:tcPr>
          <w:p w14:paraId="66FCE06C" w14:textId="77777777" w:rsidR="004B3F04" w:rsidRDefault="004B3F04" w:rsidP="000659BE">
            <w:pPr>
              <w:pStyle w:val="TableText"/>
            </w:pPr>
            <w:r>
              <w:tab/>
            </w:r>
            <w:r>
              <w:tab/>
              <w:t>role</w:t>
            </w:r>
          </w:p>
        </w:tc>
        <w:tc>
          <w:tcPr>
            <w:tcW w:w="720" w:type="dxa"/>
          </w:tcPr>
          <w:p w14:paraId="0E3A77EA" w14:textId="77777777" w:rsidR="004B3F04" w:rsidRDefault="004B3F04" w:rsidP="000659BE">
            <w:pPr>
              <w:pStyle w:val="TableText"/>
            </w:pPr>
            <w:r>
              <w:t>1..1</w:t>
            </w:r>
          </w:p>
        </w:tc>
        <w:tc>
          <w:tcPr>
            <w:tcW w:w="1152" w:type="dxa"/>
          </w:tcPr>
          <w:p w14:paraId="7416F5F7" w14:textId="77777777" w:rsidR="004B3F04" w:rsidRDefault="004B3F04" w:rsidP="000659BE">
            <w:pPr>
              <w:pStyle w:val="TableText"/>
            </w:pPr>
            <w:r>
              <w:t>SHALL</w:t>
            </w:r>
          </w:p>
        </w:tc>
        <w:tc>
          <w:tcPr>
            <w:tcW w:w="864" w:type="dxa"/>
          </w:tcPr>
          <w:p w14:paraId="2FE6FA25" w14:textId="77777777" w:rsidR="004B3F04" w:rsidRDefault="004B3F04" w:rsidP="000659BE">
            <w:pPr>
              <w:pStyle w:val="TableText"/>
            </w:pPr>
          </w:p>
        </w:tc>
        <w:tc>
          <w:tcPr>
            <w:tcW w:w="1104" w:type="dxa"/>
          </w:tcPr>
          <w:p w14:paraId="4B172932" w14:textId="77777777" w:rsidR="004B3F04" w:rsidRDefault="006C736C" w:rsidP="000659BE">
            <w:pPr>
              <w:pStyle w:val="TableText"/>
            </w:pPr>
            <w:hyperlink w:anchor="C_4499-36156">
              <w:r w:rsidR="004B3F04">
                <w:rPr>
                  <w:rStyle w:val="HyperlinkText9pt"/>
                </w:rPr>
                <w:t>4499-36156</w:t>
              </w:r>
            </w:hyperlink>
          </w:p>
        </w:tc>
        <w:tc>
          <w:tcPr>
            <w:tcW w:w="2975" w:type="dxa"/>
          </w:tcPr>
          <w:p w14:paraId="52942F24"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95C0D3" w14:textId="77777777" w:rsidTr="000659BE">
        <w:trPr>
          <w:jc w:val="center"/>
        </w:trPr>
        <w:tc>
          <w:tcPr>
            <w:tcW w:w="3345" w:type="dxa"/>
          </w:tcPr>
          <w:p w14:paraId="751EA9E2" w14:textId="77777777" w:rsidR="004B3F04" w:rsidRDefault="004B3F04" w:rsidP="000659BE">
            <w:pPr>
              <w:pStyle w:val="TableText"/>
            </w:pPr>
            <w:r>
              <w:tab/>
              <w:t>participation</w:t>
            </w:r>
          </w:p>
        </w:tc>
        <w:tc>
          <w:tcPr>
            <w:tcW w:w="720" w:type="dxa"/>
          </w:tcPr>
          <w:p w14:paraId="34683F1C" w14:textId="77777777" w:rsidR="004B3F04" w:rsidRDefault="004B3F04" w:rsidP="000659BE">
            <w:pPr>
              <w:pStyle w:val="TableText"/>
            </w:pPr>
            <w:r>
              <w:t>0..*</w:t>
            </w:r>
          </w:p>
        </w:tc>
        <w:tc>
          <w:tcPr>
            <w:tcW w:w="1152" w:type="dxa"/>
          </w:tcPr>
          <w:p w14:paraId="1E49E054" w14:textId="77777777" w:rsidR="004B3F04" w:rsidRDefault="004B3F04" w:rsidP="000659BE">
            <w:pPr>
              <w:pStyle w:val="TableText"/>
            </w:pPr>
            <w:r>
              <w:t>MAY</w:t>
            </w:r>
          </w:p>
        </w:tc>
        <w:tc>
          <w:tcPr>
            <w:tcW w:w="864" w:type="dxa"/>
          </w:tcPr>
          <w:p w14:paraId="132FB11D" w14:textId="77777777" w:rsidR="004B3F04" w:rsidRDefault="004B3F04" w:rsidP="000659BE">
            <w:pPr>
              <w:pStyle w:val="TableText"/>
            </w:pPr>
          </w:p>
        </w:tc>
        <w:tc>
          <w:tcPr>
            <w:tcW w:w="1104" w:type="dxa"/>
          </w:tcPr>
          <w:p w14:paraId="27AA5AA9" w14:textId="77777777" w:rsidR="004B3F04" w:rsidRDefault="006C736C" w:rsidP="000659BE">
            <w:pPr>
              <w:pStyle w:val="TableText"/>
            </w:pPr>
            <w:hyperlink w:anchor="C_4499-35221">
              <w:r w:rsidR="004B3F04">
                <w:rPr>
                  <w:rStyle w:val="HyperlinkText9pt"/>
                </w:rPr>
                <w:t>4499-35221</w:t>
              </w:r>
            </w:hyperlink>
          </w:p>
        </w:tc>
        <w:tc>
          <w:tcPr>
            <w:tcW w:w="2975" w:type="dxa"/>
          </w:tcPr>
          <w:p w14:paraId="4D64D6EB" w14:textId="77777777" w:rsidR="004B3F04" w:rsidRDefault="004B3F04" w:rsidP="000659BE">
            <w:pPr>
              <w:pStyle w:val="TableText"/>
            </w:pPr>
          </w:p>
        </w:tc>
      </w:tr>
      <w:tr w:rsidR="004B3F04" w14:paraId="0D0AFCF9" w14:textId="77777777" w:rsidTr="000659BE">
        <w:trPr>
          <w:jc w:val="center"/>
        </w:trPr>
        <w:tc>
          <w:tcPr>
            <w:tcW w:w="3345" w:type="dxa"/>
          </w:tcPr>
          <w:p w14:paraId="7C13351E" w14:textId="77777777" w:rsidR="004B3F04" w:rsidRDefault="004B3F04" w:rsidP="000659BE">
            <w:pPr>
              <w:pStyle w:val="TableText"/>
            </w:pPr>
            <w:r>
              <w:tab/>
            </w:r>
            <w:r>
              <w:tab/>
              <w:t>@typeCode</w:t>
            </w:r>
          </w:p>
        </w:tc>
        <w:tc>
          <w:tcPr>
            <w:tcW w:w="720" w:type="dxa"/>
          </w:tcPr>
          <w:p w14:paraId="07E9B145" w14:textId="77777777" w:rsidR="004B3F04" w:rsidRDefault="004B3F04" w:rsidP="000659BE">
            <w:pPr>
              <w:pStyle w:val="TableText"/>
            </w:pPr>
            <w:r>
              <w:t>1..1</w:t>
            </w:r>
          </w:p>
        </w:tc>
        <w:tc>
          <w:tcPr>
            <w:tcW w:w="1152" w:type="dxa"/>
          </w:tcPr>
          <w:p w14:paraId="2B4250CD" w14:textId="77777777" w:rsidR="004B3F04" w:rsidRDefault="004B3F04" w:rsidP="000659BE">
            <w:pPr>
              <w:pStyle w:val="TableText"/>
            </w:pPr>
            <w:r>
              <w:t>SHALL</w:t>
            </w:r>
          </w:p>
        </w:tc>
        <w:tc>
          <w:tcPr>
            <w:tcW w:w="864" w:type="dxa"/>
          </w:tcPr>
          <w:p w14:paraId="2A228CCF" w14:textId="77777777" w:rsidR="004B3F04" w:rsidRDefault="004B3F04" w:rsidP="000659BE">
            <w:pPr>
              <w:pStyle w:val="TableText"/>
            </w:pPr>
          </w:p>
        </w:tc>
        <w:tc>
          <w:tcPr>
            <w:tcW w:w="1104" w:type="dxa"/>
          </w:tcPr>
          <w:p w14:paraId="0A80ADDB" w14:textId="77777777" w:rsidR="004B3F04" w:rsidRDefault="006C736C" w:rsidP="000659BE">
            <w:pPr>
              <w:pStyle w:val="TableText"/>
            </w:pPr>
            <w:hyperlink w:anchor="C_4499-35224">
              <w:r w:rsidR="004B3F04">
                <w:rPr>
                  <w:rStyle w:val="HyperlinkText9pt"/>
                </w:rPr>
                <w:t>4499-35224</w:t>
              </w:r>
            </w:hyperlink>
          </w:p>
        </w:tc>
        <w:tc>
          <w:tcPr>
            <w:tcW w:w="2975" w:type="dxa"/>
          </w:tcPr>
          <w:p w14:paraId="059A5712" w14:textId="77777777" w:rsidR="004B3F04" w:rsidRDefault="004B3F04" w:rsidP="000659BE">
            <w:pPr>
              <w:pStyle w:val="TableText"/>
            </w:pPr>
            <w:r>
              <w:t>urn:oid:2.16.840.1.113883.5.90 (HL7ParticipationType) = PART</w:t>
            </w:r>
          </w:p>
        </w:tc>
      </w:tr>
      <w:tr w:rsidR="004B3F04" w14:paraId="2879DC42" w14:textId="77777777" w:rsidTr="000659BE">
        <w:trPr>
          <w:jc w:val="center"/>
        </w:trPr>
        <w:tc>
          <w:tcPr>
            <w:tcW w:w="3345" w:type="dxa"/>
          </w:tcPr>
          <w:p w14:paraId="79978F1B" w14:textId="77777777" w:rsidR="004B3F04" w:rsidRDefault="004B3F04" w:rsidP="000659BE">
            <w:pPr>
              <w:pStyle w:val="TableText"/>
            </w:pPr>
            <w:r>
              <w:tab/>
            </w:r>
            <w:r>
              <w:tab/>
              <w:t>role</w:t>
            </w:r>
          </w:p>
        </w:tc>
        <w:tc>
          <w:tcPr>
            <w:tcW w:w="720" w:type="dxa"/>
          </w:tcPr>
          <w:p w14:paraId="4659F6EB" w14:textId="77777777" w:rsidR="004B3F04" w:rsidRDefault="004B3F04" w:rsidP="000659BE">
            <w:pPr>
              <w:pStyle w:val="TableText"/>
            </w:pPr>
            <w:r>
              <w:t>1..1</w:t>
            </w:r>
          </w:p>
        </w:tc>
        <w:tc>
          <w:tcPr>
            <w:tcW w:w="1152" w:type="dxa"/>
          </w:tcPr>
          <w:p w14:paraId="046275CF" w14:textId="77777777" w:rsidR="004B3F04" w:rsidRDefault="004B3F04" w:rsidP="000659BE">
            <w:pPr>
              <w:pStyle w:val="TableText"/>
            </w:pPr>
            <w:r>
              <w:t>SHALL</w:t>
            </w:r>
          </w:p>
        </w:tc>
        <w:tc>
          <w:tcPr>
            <w:tcW w:w="864" w:type="dxa"/>
          </w:tcPr>
          <w:p w14:paraId="504E30E8" w14:textId="77777777" w:rsidR="004B3F04" w:rsidRDefault="004B3F04" w:rsidP="000659BE">
            <w:pPr>
              <w:pStyle w:val="TableText"/>
            </w:pPr>
          </w:p>
        </w:tc>
        <w:tc>
          <w:tcPr>
            <w:tcW w:w="1104" w:type="dxa"/>
          </w:tcPr>
          <w:p w14:paraId="62B722A6" w14:textId="77777777" w:rsidR="004B3F04" w:rsidRDefault="006C736C" w:rsidP="000659BE">
            <w:pPr>
              <w:pStyle w:val="TableText"/>
            </w:pPr>
            <w:hyperlink w:anchor="C_4499-36157">
              <w:r w:rsidR="004B3F04">
                <w:rPr>
                  <w:rStyle w:val="HyperlinkText9pt"/>
                </w:rPr>
                <w:t>4499-36157</w:t>
              </w:r>
            </w:hyperlink>
          </w:p>
        </w:tc>
        <w:tc>
          <w:tcPr>
            <w:tcW w:w="2975" w:type="dxa"/>
          </w:tcPr>
          <w:p w14:paraId="26B92980"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0CB87C14" w14:textId="77777777" w:rsidTr="000659BE">
        <w:trPr>
          <w:jc w:val="center"/>
        </w:trPr>
        <w:tc>
          <w:tcPr>
            <w:tcW w:w="3345" w:type="dxa"/>
          </w:tcPr>
          <w:p w14:paraId="660391C3" w14:textId="77777777" w:rsidR="004B3F04" w:rsidRDefault="004B3F04" w:rsidP="000659BE">
            <w:pPr>
              <w:pStyle w:val="TableText"/>
            </w:pPr>
            <w:r>
              <w:tab/>
              <w:t>participation</w:t>
            </w:r>
          </w:p>
        </w:tc>
        <w:tc>
          <w:tcPr>
            <w:tcW w:w="720" w:type="dxa"/>
          </w:tcPr>
          <w:p w14:paraId="31FBD21D" w14:textId="77777777" w:rsidR="004B3F04" w:rsidRDefault="004B3F04" w:rsidP="000659BE">
            <w:pPr>
              <w:pStyle w:val="TableText"/>
            </w:pPr>
            <w:r>
              <w:t>0..*</w:t>
            </w:r>
          </w:p>
        </w:tc>
        <w:tc>
          <w:tcPr>
            <w:tcW w:w="1152" w:type="dxa"/>
          </w:tcPr>
          <w:p w14:paraId="24B86812" w14:textId="77777777" w:rsidR="004B3F04" w:rsidRDefault="004B3F04" w:rsidP="000659BE">
            <w:pPr>
              <w:pStyle w:val="TableText"/>
            </w:pPr>
            <w:r>
              <w:t>MAY</w:t>
            </w:r>
          </w:p>
        </w:tc>
        <w:tc>
          <w:tcPr>
            <w:tcW w:w="864" w:type="dxa"/>
          </w:tcPr>
          <w:p w14:paraId="517D4398" w14:textId="77777777" w:rsidR="004B3F04" w:rsidRDefault="004B3F04" w:rsidP="000659BE">
            <w:pPr>
              <w:pStyle w:val="TableText"/>
            </w:pPr>
          </w:p>
        </w:tc>
        <w:tc>
          <w:tcPr>
            <w:tcW w:w="1104" w:type="dxa"/>
          </w:tcPr>
          <w:p w14:paraId="4D96FBE1" w14:textId="77777777" w:rsidR="004B3F04" w:rsidRDefault="006C736C" w:rsidP="000659BE">
            <w:pPr>
              <w:pStyle w:val="TableText"/>
            </w:pPr>
            <w:hyperlink w:anchor="C_4499-35859">
              <w:r w:rsidR="004B3F04">
                <w:rPr>
                  <w:rStyle w:val="HyperlinkText9pt"/>
                </w:rPr>
                <w:t>4499-35859</w:t>
              </w:r>
            </w:hyperlink>
          </w:p>
        </w:tc>
        <w:tc>
          <w:tcPr>
            <w:tcW w:w="2975" w:type="dxa"/>
          </w:tcPr>
          <w:p w14:paraId="3449C287" w14:textId="77777777" w:rsidR="004B3F04" w:rsidRDefault="004B3F04" w:rsidP="000659BE">
            <w:pPr>
              <w:pStyle w:val="TableText"/>
            </w:pPr>
          </w:p>
        </w:tc>
      </w:tr>
      <w:tr w:rsidR="004B3F04" w14:paraId="67196872" w14:textId="77777777" w:rsidTr="000659BE">
        <w:trPr>
          <w:jc w:val="center"/>
        </w:trPr>
        <w:tc>
          <w:tcPr>
            <w:tcW w:w="3345" w:type="dxa"/>
          </w:tcPr>
          <w:p w14:paraId="1C7CC63D" w14:textId="77777777" w:rsidR="004B3F04" w:rsidRDefault="004B3F04" w:rsidP="000659BE">
            <w:pPr>
              <w:pStyle w:val="TableText"/>
            </w:pPr>
            <w:r>
              <w:tab/>
            </w:r>
            <w:r>
              <w:tab/>
              <w:t>@typeCode</w:t>
            </w:r>
          </w:p>
        </w:tc>
        <w:tc>
          <w:tcPr>
            <w:tcW w:w="720" w:type="dxa"/>
          </w:tcPr>
          <w:p w14:paraId="79CDC3C2" w14:textId="77777777" w:rsidR="004B3F04" w:rsidRDefault="004B3F04" w:rsidP="000659BE">
            <w:pPr>
              <w:pStyle w:val="TableText"/>
            </w:pPr>
            <w:r>
              <w:t>1..1</w:t>
            </w:r>
          </w:p>
        </w:tc>
        <w:tc>
          <w:tcPr>
            <w:tcW w:w="1152" w:type="dxa"/>
          </w:tcPr>
          <w:p w14:paraId="65DBF31E" w14:textId="77777777" w:rsidR="004B3F04" w:rsidRDefault="004B3F04" w:rsidP="000659BE">
            <w:pPr>
              <w:pStyle w:val="TableText"/>
            </w:pPr>
            <w:r>
              <w:t>SHALL</w:t>
            </w:r>
          </w:p>
        </w:tc>
        <w:tc>
          <w:tcPr>
            <w:tcW w:w="864" w:type="dxa"/>
          </w:tcPr>
          <w:p w14:paraId="420AB9AA" w14:textId="77777777" w:rsidR="004B3F04" w:rsidRDefault="004B3F04" w:rsidP="000659BE">
            <w:pPr>
              <w:pStyle w:val="TableText"/>
            </w:pPr>
          </w:p>
        </w:tc>
        <w:tc>
          <w:tcPr>
            <w:tcW w:w="1104" w:type="dxa"/>
          </w:tcPr>
          <w:p w14:paraId="30817A96" w14:textId="77777777" w:rsidR="004B3F04" w:rsidRDefault="006C736C" w:rsidP="000659BE">
            <w:pPr>
              <w:pStyle w:val="TableText"/>
            </w:pPr>
            <w:hyperlink w:anchor="C_4499-35861">
              <w:r w:rsidR="004B3F04">
                <w:rPr>
                  <w:rStyle w:val="HyperlinkText9pt"/>
                </w:rPr>
                <w:t>4499-35861</w:t>
              </w:r>
            </w:hyperlink>
          </w:p>
        </w:tc>
        <w:tc>
          <w:tcPr>
            <w:tcW w:w="2975" w:type="dxa"/>
          </w:tcPr>
          <w:p w14:paraId="72489F6F" w14:textId="77777777" w:rsidR="004B3F04" w:rsidRDefault="004B3F04" w:rsidP="000659BE">
            <w:pPr>
              <w:pStyle w:val="TableText"/>
            </w:pPr>
            <w:r>
              <w:t>urn:oid:2.16.840.1.113883.5.90 (HL7ParticipationType) = PART</w:t>
            </w:r>
          </w:p>
        </w:tc>
      </w:tr>
      <w:tr w:rsidR="004B3F04" w14:paraId="6D6702CA" w14:textId="77777777" w:rsidTr="000659BE">
        <w:trPr>
          <w:jc w:val="center"/>
        </w:trPr>
        <w:tc>
          <w:tcPr>
            <w:tcW w:w="3345" w:type="dxa"/>
          </w:tcPr>
          <w:p w14:paraId="54C8D8D2" w14:textId="77777777" w:rsidR="004B3F04" w:rsidRDefault="004B3F04" w:rsidP="000659BE">
            <w:pPr>
              <w:pStyle w:val="TableText"/>
            </w:pPr>
            <w:r>
              <w:tab/>
            </w:r>
            <w:r>
              <w:tab/>
              <w:t>role</w:t>
            </w:r>
          </w:p>
        </w:tc>
        <w:tc>
          <w:tcPr>
            <w:tcW w:w="720" w:type="dxa"/>
          </w:tcPr>
          <w:p w14:paraId="3832D059" w14:textId="77777777" w:rsidR="004B3F04" w:rsidRDefault="004B3F04" w:rsidP="000659BE">
            <w:pPr>
              <w:pStyle w:val="TableText"/>
            </w:pPr>
            <w:r>
              <w:t>1..1</w:t>
            </w:r>
          </w:p>
        </w:tc>
        <w:tc>
          <w:tcPr>
            <w:tcW w:w="1152" w:type="dxa"/>
          </w:tcPr>
          <w:p w14:paraId="106FBAEE" w14:textId="77777777" w:rsidR="004B3F04" w:rsidRDefault="004B3F04" w:rsidP="000659BE">
            <w:pPr>
              <w:pStyle w:val="TableText"/>
            </w:pPr>
            <w:r>
              <w:t>SHALL</w:t>
            </w:r>
          </w:p>
        </w:tc>
        <w:tc>
          <w:tcPr>
            <w:tcW w:w="864" w:type="dxa"/>
          </w:tcPr>
          <w:p w14:paraId="2962F2B6" w14:textId="77777777" w:rsidR="004B3F04" w:rsidRDefault="004B3F04" w:rsidP="000659BE">
            <w:pPr>
              <w:pStyle w:val="TableText"/>
            </w:pPr>
          </w:p>
        </w:tc>
        <w:tc>
          <w:tcPr>
            <w:tcW w:w="1104" w:type="dxa"/>
          </w:tcPr>
          <w:p w14:paraId="5405F713" w14:textId="77777777" w:rsidR="004B3F04" w:rsidRDefault="006C736C" w:rsidP="000659BE">
            <w:pPr>
              <w:pStyle w:val="TableText"/>
            </w:pPr>
            <w:hyperlink w:anchor="C_4499-36158">
              <w:r w:rsidR="004B3F04">
                <w:rPr>
                  <w:rStyle w:val="HyperlinkText9pt"/>
                </w:rPr>
                <w:t>4499-36158</w:t>
              </w:r>
            </w:hyperlink>
          </w:p>
        </w:tc>
        <w:tc>
          <w:tcPr>
            <w:tcW w:w="2975" w:type="dxa"/>
          </w:tcPr>
          <w:p w14:paraId="03E46E45"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0E46193" w14:textId="77777777" w:rsidTr="000659BE">
        <w:trPr>
          <w:jc w:val="center"/>
        </w:trPr>
        <w:tc>
          <w:tcPr>
            <w:tcW w:w="3345" w:type="dxa"/>
          </w:tcPr>
          <w:p w14:paraId="23E2E24A" w14:textId="77777777" w:rsidR="004B3F04" w:rsidRDefault="004B3F04" w:rsidP="000659BE">
            <w:pPr>
              <w:pStyle w:val="TableText"/>
            </w:pPr>
            <w:r>
              <w:tab/>
              <w:t>participation</w:t>
            </w:r>
          </w:p>
        </w:tc>
        <w:tc>
          <w:tcPr>
            <w:tcW w:w="720" w:type="dxa"/>
          </w:tcPr>
          <w:p w14:paraId="521001BB" w14:textId="77777777" w:rsidR="004B3F04" w:rsidRDefault="004B3F04" w:rsidP="000659BE">
            <w:pPr>
              <w:pStyle w:val="TableText"/>
            </w:pPr>
            <w:r>
              <w:t>0..1</w:t>
            </w:r>
          </w:p>
        </w:tc>
        <w:tc>
          <w:tcPr>
            <w:tcW w:w="1152" w:type="dxa"/>
          </w:tcPr>
          <w:p w14:paraId="4B1F3C66" w14:textId="77777777" w:rsidR="004B3F04" w:rsidRDefault="004B3F04" w:rsidP="000659BE">
            <w:pPr>
              <w:pStyle w:val="TableText"/>
            </w:pPr>
            <w:r>
              <w:t>MAY</w:t>
            </w:r>
          </w:p>
        </w:tc>
        <w:tc>
          <w:tcPr>
            <w:tcW w:w="864" w:type="dxa"/>
          </w:tcPr>
          <w:p w14:paraId="085CEA40" w14:textId="77777777" w:rsidR="004B3F04" w:rsidRDefault="004B3F04" w:rsidP="000659BE">
            <w:pPr>
              <w:pStyle w:val="TableText"/>
            </w:pPr>
          </w:p>
        </w:tc>
        <w:tc>
          <w:tcPr>
            <w:tcW w:w="1104" w:type="dxa"/>
          </w:tcPr>
          <w:p w14:paraId="6F9360E1" w14:textId="77777777" w:rsidR="004B3F04" w:rsidRDefault="006C736C" w:rsidP="000659BE">
            <w:pPr>
              <w:pStyle w:val="TableText"/>
            </w:pPr>
            <w:hyperlink w:anchor="C_4499-35225">
              <w:r w:rsidR="004B3F04">
                <w:rPr>
                  <w:rStyle w:val="HyperlinkText9pt"/>
                </w:rPr>
                <w:t>4499-35225</w:t>
              </w:r>
            </w:hyperlink>
          </w:p>
        </w:tc>
        <w:tc>
          <w:tcPr>
            <w:tcW w:w="2975" w:type="dxa"/>
          </w:tcPr>
          <w:p w14:paraId="03F88A75" w14:textId="77777777" w:rsidR="004B3F04" w:rsidRDefault="004B3F04" w:rsidP="000659BE">
            <w:pPr>
              <w:pStyle w:val="TableText"/>
            </w:pPr>
          </w:p>
        </w:tc>
      </w:tr>
      <w:tr w:rsidR="004B3F04" w14:paraId="69E94A1E" w14:textId="77777777" w:rsidTr="000659BE">
        <w:trPr>
          <w:jc w:val="center"/>
        </w:trPr>
        <w:tc>
          <w:tcPr>
            <w:tcW w:w="3345" w:type="dxa"/>
          </w:tcPr>
          <w:p w14:paraId="048031A7" w14:textId="77777777" w:rsidR="004B3F04" w:rsidRDefault="004B3F04" w:rsidP="000659BE">
            <w:pPr>
              <w:pStyle w:val="TableText"/>
            </w:pPr>
            <w:r>
              <w:tab/>
            </w:r>
            <w:r>
              <w:tab/>
              <w:t>@typeCode</w:t>
            </w:r>
          </w:p>
        </w:tc>
        <w:tc>
          <w:tcPr>
            <w:tcW w:w="720" w:type="dxa"/>
          </w:tcPr>
          <w:p w14:paraId="44FD80DA" w14:textId="77777777" w:rsidR="004B3F04" w:rsidRDefault="004B3F04" w:rsidP="000659BE">
            <w:pPr>
              <w:pStyle w:val="TableText"/>
            </w:pPr>
            <w:r>
              <w:t>1..1</w:t>
            </w:r>
          </w:p>
        </w:tc>
        <w:tc>
          <w:tcPr>
            <w:tcW w:w="1152" w:type="dxa"/>
          </w:tcPr>
          <w:p w14:paraId="4C44F2FA" w14:textId="77777777" w:rsidR="004B3F04" w:rsidRDefault="004B3F04" w:rsidP="000659BE">
            <w:pPr>
              <w:pStyle w:val="TableText"/>
            </w:pPr>
            <w:r>
              <w:t>SHALL</w:t>
            </w:r>
          </w:p>
        </w:tc>
        <w:tc>
          <w:tcPr>
            <w:tcW w:w="864" w:type="dxa"/>
          </w:tcPr>
          <w:p w14:paraId="0C2A3B1D" w14:textId="77777777" w:rsidR="004B3F04" w:rsidRDefault="004B3F04" w:rsidP="000659BE">
            <w:pPr>
              <w:pStyle w:val="TableText"/>
            </w:pPr>
          </w:p>
        </w:tc>
        <w:tc>
          <w:tcPr>
            <w:tcW w:w="1104" w:type="dxa"/>
          </w:tcPr>
          <w:p w14:paraId="4B2A764A" w14:textId="77777777" w:rsidR="004B3F04" w:rsidRDefault="006C736C" w:rsidP="000659BE">
            <w:pPr>
              <w:pStyle w:val="TableText"/>
            </w:pPr>
            <w:hyperlink w:anchor="C_4499-35227">
              <w:r w:rsidR="004B3F04">
                <w:rPr>
                  <w:rStyle w:val="HyperlinkText9pt"/>
                </w:rPr>
                <w:t>4499-35227</w:t>
              </w:r>
            </w:hyperlink>
          </w:p>
        </w:tc>
        <w:tc>
          <w:tcPr>
            <w:tcW w:w="2975" w:type="dxa"/>
          </w:tcPr>
          <w:p w14:paraId="3708DBE9" w14:textId="77777777" w:rsidR="004B3F04" w:rsidRDefault="004B3F04" w:rsidP="000659BE">
            <w:pPr>
              <w:pStyle w:val="TableText"/>
            </w:pPr>
            <w:r>
              <w:t>urn:oid:2.16.840.1.113883.5.90 (HL7ParticipationType) = PART</w:t>
            </w:r>
          </w:p>
        </w:tc>
      </w:tr>
      <w:tr w:rsidR="004B3F04" w14:paraId="7E2FDB30" w14:textId="77777777" w:rsidTr="000659BE">
        <w:trPr>
          <w:jc w:val="center"/>
        </w:trPr>
        <w:tc>
          <w:tcPr>
            <w:tcW w:w="3345" w:type="dxa"/>
          </w:tcPr>
          <w:p w14:paraId="35CD3DE3" w14:textId="77777777" w:rsidR="004B3F04" w:rsidRDefault="004B3F04" w:rsidP="000659BE">
            <w:pPr>
              <w:pStyle w:val="TableText"/>
            </w:pPr>
            <w:r>
              <w:tab/>
            </w:r>
            <w:r>
              <w:tab/>
              <w:t>patient</w:t>
            </w:r>
          </w:p>
        </w:tc>
        <w:tc>
          <w:tcPr>
            <w:tcW w:w="720" w:type="dxa"/>
          </w:tcPr>
          <w:p w14:paraId="1DCBF0E7" w14:textId="77777777" w:rsidR="004B3F04" w:rsidRDefault="004B3F04" w:rsidP="000659BE">
            <w:pPr>
              <w:pStyle w:val="TableText"/>
            </w:pPr>
            <w:r>
              <w:t>1..1</w:t>
            </w:r>
          </w:p>
        </w:tc>
        <w:tc>
          <w:tcPr>
            <w:tcW w:w="1152" w:type="dxa"/>
          </w:tcPr>
          <w:p w14:paraId="33E593AD" w14:textId="77777777" w:rsidR="004B3F04" w:rsidRDefault="004B3F04" w:rsidP="000659BE">
            <w:pPr>
              <w:pStyle w:val="TableText"/>
            </w:pPr>
            <w:r>
              <w:t>SHALL</w:t>
            </w:r>
          </w:p>
        </w:tc>
        <w:tc>
          <w:tcPr>
            <w:tcW w:w="864" w:type="dxa"/>
          </w:tcPr>
          <w:p w14:paraId="095F31D0" w14:textId="77777777" w:rsidR="004B3F04" w:rsidRDefault="004B3F04" w:rsidP="000659BE">
            <w:pPr>
              <w:pStyle w:val="TableText"/>
            </w:pPr>
          </w:p>
        </w:tc>
        <w:tc>
          <w:tcPr>
            <w:tcW w:w="1104" w:type="dxa"/>
          </w:tcPr>
          <w:p w14:paraId="2406A380" w14:textId="77777777" w:rsidR="004B3F04" w:rsidRDefault="006C736C" w:rsidP="000659BE">
            <w:pPr>
              <w:pStyle w:val="TableText"/>
            </w:pPr>
            <w:hyperlink w:anchor="C_4499-36159">
              <w:r w:rsidR="004B3F04">
                <w:rPr>
                  <w:rStyle w:val="HyperlinkText9pt"/>
                </w:rPr>
                <w:t>4499-36159</w:t>
              </w:r>
            </w:hyperlink>
          </w:p>
        </w:tc>
        <w:tc>
          <w:tcPr>
            <w:tcW w:w="2975" w:type="dxa"/>
          </w:tcPr>
          <w:p w14:paraId="2DBB1C0D"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7A5FD42D" w14:textId="77777777" w:rsidTr="000659BE">
        <w:trPr>
          <w:jc w:val="center"/>
        </w:trPr>
        <w:tc>
          <w:tcPr>
            <w:tcW w:w="3345" w:type="dxa"/>
          </w:tcPr>
          <w:p w14:paraId="0CF8B0AF" w14:textId="77777777" w:rsidR="004B3F04" w:rsidRDefault="004B3F04" w:rsidP="000659BE">
            <w:pPr>
              <w:pStyle w:val="TableText"/>
            </w:pPr>
            <w:r>
              <w:tab/>
              <w:t>outboundRelationship</w:t>
            </w:r>
          </w:p>
        </w:tc>
        <w:tc>
          <w:tcPr>
            <w:tcW w:w="720" w:type="dxa"/>
          </w:tcPr>
          <w:p w14:paraId="3B9EE0F2" w14:textId="77777777" w:rsidR="004B3F04" w:rsidRDefault="004B3F04" w:rsidP="000659BE">
            <w:pPr>
              <w:pStyle w:val="TableText"/>
            </w:pPr>
            <w:r>
              <w:t>0..1</w:t>
            </w:r>
          </w:p>
        </w:tc>
        <w:tc>
          <w:tcPr>
            <w:tcW w:w="1152" w:type="dxa"/>
          </w:tcPr>
          <w:p w14:paraId="592886AB" w14:textId="77777777" w:rsidR="004B3F04" w:rsidRDefault="004B3F04" w:rsidP="000659BE">
            <w:pPr>
              <w:pStyle w:val="TableText"/>
            </w:pPr>
            <w:r>
              <w:t>MAY</w:t>
            </w:r>
          </w:p>
        </w:tc>
        <w:tc>
          <w:tcPr>
            <w:tcW w:w="864" w:type="dxa"/>
          </w:tcPr>
          <w:p w14:paraId="02C33766" w14:textId="77777777" w:rsidR="004B3F04" w:rsidRDefault="004B3F04" w:rsidP="000659BE">
            <w:pPr>
              <w:pStyle w:val="TableText"/>
            </w:pPr>
          </w:p>
        </w:tc>
        <w:tc>
          <w:tcPr>
            <w:tcW w:w="1104" w:type="dxa"/>
          </w:tcPr>
          <w:p w14:paraId="1630FF67" w14:textId="77777777" w:rsidR="004B3F04" w:rsidRDefault="006C736C" w:rsidP="000659BE">
            <w:pPr>
              <w:pStyle w:val="TableText"/>
            </w:pPr>
            <w:hyperlink w:anchor="C_4499-31171">
              <w:r w:rsidR="004B3F04">
                <w:rPr>
                  <w:rStyle w:val="HyperlinkText9pt"/>
                </w:rPr>
                <w:t>4499-31171</w:t>
              </w:r>
            </w:hyperlink>
          </w:p>
        </w:tc>
        <w:tc>
          <w:tcPr>
            <w:tcW w:w="2975" w:type="dxa"/>
          </w:tcPr>
          <w:p w14:paraId="70C2C080" w14:textId="77777777" w:rsidR="004B3F04" w:rsidRDefault="004B3F04" w:rsidP="000659BE">
            <w:pPr>
              <w:pStyle w:val="TableText"/>
            </w:pPr>
          </w:p>
        </w:tc>
      </w:tr>
      <w:tr w:rsidR="004B3F04" w14:paraId="244BF246" w14:textId="77777777" w:rsidTr="000659BE">
        <w:trPr>
          <w:jc w:val="center"/>
        </w:trPr>
        <w:tc>
          <w:tcPr>
            <w:tcW w:w="3345" w:type="dxa"/>
          </w:tcPr>
          <w:p w14:paraId="495BAEEB" w14:textId="77777777" w:rsidR="004B3F04" w:rsidRDefault="004B3F04" w:rsidP="000659BE">
            <w:pPr>
              <w:pStyle w:val="TableText"/>
            </w:pPr>
            <w:r>
              <w:tab/>
            </w:r>
            <w:r>
              <w:tab/>
              <w:t>@typeCode</w:t>
            </w:r>
          </w:p>
        </w:tc>
        <w:tc>
          <w:tcPr>
            <w:tcW w:w="720" w:type="dxa"/>
          </w:tcPr>
          <w:p w14:paraId="5D524EDA" w14:textId="77777777" w:rsidR="004B3F04" w:rsidRDefault="004B3F04" w:rsidP="000659BE">
            <w:pPr>
              <w:pStyle w:val="TableText"/>
            </w:pPr>
            <w:r>
              <w:t>1..1</w:t>
            </w:r>
          </w:p>
        </w:tc>
        <w:tc>
          <w:tcPr>
            <w:tcW w:w="1152" w:type="dxa"/>
          </w:tcPr>
          <w:p w14:paraId="39A7E719" w14:textId="77777777" w:rsidR="004B3F04" w:rsidRDefault="004B3F04" w:rsidP="000659BE">
            <w:pPr>
              <w:pStyle w:val="TableText"/>
            </w:pPr>
            <w:r>
              <w:t>SHALL</w:t>
            </w:r>
          </w:p>
        </w:tc>
        <w:tc>
          <w:tcPr>
            <w:tcW w:w="864" w:type="dxa"/>
          </w:tcPr>
          <w:p w14:paraId="7959851E" w14:textId="77777777" w:rsidR="004B3F04" w:rsidRDefault="004B3F04" w:rsidP="000659BE">
            <w:pPr>
              <w:pStyle w:val="TableText"/>
            </w:pPr>
          </w:p>
        </w:tc>
        <w:tc>
          <w:tcPr>
            <w:tcW w:w="1104" w:type="dxa"/>
          </w:tcPr>
          <w:p w14:paraId="7A54C455" w14:textId="77777777" w:rsidR="004B3F04" w:rsidRDefault="006C736C" w:rsidP="000659BE">
            <w:pPr>
              <w:pStyle w:val="TableText"/>
            </w:pPr>
            <w:hyperlink w:anchor="C_4499-31172">
              <w:r w:rsidR="004B3F04">
                <w:rPr>
                  <w:rStyle w:val="HyperlinkText9pt"/>
                </w:rPr>
                <w:t>4499-31172</w:t>
              </w:r>
            </w:hyperlink>
          </w:p>
        </w:tc>
        <w:tc>
          <w:tcPr>
            <w:tcW w:w="2975" w:type="dxa"/>
          </w:tcPr>
          <w:p w14:paraId="20FCFB93" w14:textId="77777777" w:rsidR="004B3F04" w:rsidRDefault="004B3F04" w:rsidP="000659BE">
            <w:pPr>
              <w:pStyle w:val="TableText"/>
            </w:pPr>
            <w:r>
              <w:t>urn:oid:2.16.840.1.113883.5.1002 (HL7ActRelationshipType) = RSON</w:t>
            </w:r>
          </w:p>
        </w:tc>
      </w:tr>
      <w:tr w:rsidR="004B3F04" w14:paraId="11B83312" w14:textId="77777777" w:rsidTr="000659BE">
        <w:trPr>
          <w:jc w:val="center"/>
        </w:trPr>
        <w:tc>
          <w:tcPr>
            <w:tcW w:w="3345" w:type="dxa"/>
          </w:tcPr>
          <w:p w14:paraId="109A1FEE" w14:textId="77777777" w:rsidR="004B3F04" w:rsidRDefault="004B3F04" w:rsidP="000659BE">
            <w:pPr>
              <w:pStyle w:val="TableText"/>
            </w:pPr>
            <w:r>
              <w:tab/>
            </w:r>
            <w:r>
              <w:tab/>
              <w:t>observationCriteria</w:t>
            </w:r>
          </w:p>
        </w:tc>
        <w:tc>
          <w:tcPr>
            <w:tcW w:w="720" w:type="dxa"/>
          </w:tcPr>
          <w:p w14:paraId="03C79F4B" w14:textId="77777777" w:rsidR="004B3F04" w:rsidRDefault="004B3F04" w:rsidP="000659BE">
            <w:pPr>
              <w:pStyle w:val="TableText"/>
            </w:pPr>
            <w:r>
              <w:t>1..1</w:t>
            </w:r>
          </w:p>
        </w:tc>
        <w:tc>
          <w:tcPr>
            <w:tcW w:w="1152" w:type="dxa"/>
          </w:tcPr>
          <w:p w14:paraId="1C36ABB5" w14:textId="77777777" w:rsidR="004B3F04" w:rsidRDefault="004B3F04" w:rsidP="000659BE">
            <w:pPr>
              <w:pStyle w:val="TableText"/>
            </w:pPr>
            <w:r>
              <w:t>SHALL</w:t>
            </w:r>
          </w:p>
        </w:tc>
        <w:tc>
          <w:tcPr>
            <w:tcW w:w="864" w:type="dxa"/>
          </w:tcPr>
          <w:p w14:paraId="7865FFB7" w14:textId="77777777" w:rsidR="004B3F04" w:rsidRDefault="004B3F04" w:rsidP="000659BE">
            <w:pPr>
              <w:pStyle w:val="TableText"/>
            </w:pPr>
          </w:p>
        </w:tc>
        <w:tc>
          <w:tcPr>
            <w:tcW w:w="1104" w:type="dxa"/>
          </w:tcPr>
          <w:p w14:paraId="7C0FFBD3" w14:textId="77777777" w:rsidR="004B3F04" w:rsidRDefault="006C736C" w:rsidP="000659BE">
            <w:pPr>
              <w:pStyle w:val="TableText"/>
            </w:pPr>
            <w:hyperlink w:anchor="C_4499-31173">
              <w:r w:rsidR="004B3F04">
                <w:rPr>
                  <w:rStyle w:val="HyperlinkText9pt"/>
                </w:rPr>
                <w:t>4499-31173</w:t>
              </w:r>
            </w:hyperlink>
          </w:p>
        </w:tc>
        <w:tc>
          <w:tcPr>
            <w:tcW w:w="2975" w:type="dxa"/>
          </w:tcPr>
          <w:p w14:paraId="0C3CC0AC"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0F4DB3AA" w14:textId="77777777" w:rsidTr="000659BE">
        <w:trPr>
          <w:jc w:val="center"/>
        </w:trPr>
        <w:tc>
          <w:tcPr>
            <w:tcW w:w="3345" w:type="dxa"/>
          </w:tcPr>
          <w:p w14:paraId="628BEFEF" w14:textId="77777777" w:rsidR="004B3F04" w:rsidRDefault="004B3F04" w:rsidP="000659BE">
            <w:pPr>
              <w:pStyle w:val="TableText"/>
            </w:pPr>
            <w:r>
              <w:lastRenderedPageBreak/>
              <w:tab/>
              <w:t>outboundRelationship</w:t>
            </w:r>
          </w:p>
        </w:tc>
        <w:tc>
          <w:tcPr>
            <w:tcW w:w="720" w:type="dxa"/>
          </w:tcPr>
          <w:p w14:paraId="2D809F15" w14:textId="77777777" w:rsidR="004B3F04" w:rsidRDefault="004B3F04" w:rsidP="000659BE">
            <w:pPr>
              <w:pStyle w:val="TableText"/>
            </w:pPr>
            <w:r>
              <w:t>0..1</w:t>
            </w:r>
          </w:p>
        </w:tc>
        <w:tc>
          <w:tcPr>
            <w:tcW w:w="1152" w:type="dxa"/>
          </w:tcPr>
          <w:p w14:paraId="3A63BAC0" w14:textId="77777777" w:rsidR="004B3F04" w:rsidRDefault="004B3F04" w:rsidP="000659BE">
            <w:pPr>
              <w:pStyle w:val="TableText"/>
            </w:pPr>
            <w:r>
              <w:t>MAY</w:t>
            </w:r>
          </w:p>
        </w:tc>
        <w:tc>
          <w:tcPr>
            <w:tcW w:w="864" w:type="dxa"/>
          </w:tcPr>
          <w:p w14:paraId="1F003497" w14:textId="77777777" w:rsidR="004B3F04" w:rsidRDefault="004B3F04" w:rsidP="000659BE">
            <w:pPr>
              <w:pStyle w:val="TableText"/>
            </w:pPr>
          </w:p>
        </w:tc>
        <w:tc>
          <w:tcPr>
            <w:tcW w:w="1104" w:type="dxa"/>
          </w:tcPr>
          <w:p w14:paraId="65EE3A5A" w14:textId="77777777" w:rsidR="004B3F04" w:rsidRDefault="006C736C" w:rsidP="000659BE">
            <w:pPr>
              <w:pStyle w:val="TableText"/>
            </w:pPr>
            <w:hyperlink w:anchor="C_4499-33431">
              <w:r w:rsidR="004B3F04">
                <w:rPr>
                  <w:rStyle w:val="HyperlinkText9pt"/>
                </w:rPr>
                <w:t>4499-33431</w:t>
              </w:r>
            </w:hyperlink>
          </w:p>
        </w:tc>
        <w:tc>
          <w:tcPr>
            <w:tcW w:w="2975" w:type="dxa"/>
          </w:tcPr>
          <w:p w14:paraId="7F41830E" w14:textId="77777777" w:rsidR="004B3F04" w:rsidRDefault="004B3F04" w:rsidP="000659BE">
            <w:pPr>
              <w:pStyle w:val="TableText"/>
            </w:pPr>
          </w:p>
        </w:tc>
      </w:tr>
      <w:tr w:rsidR="004B3F04" w14:paraId="4577DF2A" w14:textId="77777777" w:rsidTr="000659BE">
        <w:trPr>
          <w:jc w:val="center"/>
        </w:trPr>
        <w:tc>
          <w:tcPr>
            <w:tcW w:w="3345" w:type="dxa"/>
          </w:tcPr>
          <w:p w14:paraId="32F232BC" w14:textId="77777777" w:rsidR="004B3F04" w:rsidRDefault="004B3F04" w:rsidP="000659BE">
            <w:pPr>
              <w:pStyle w:val="TableText"/>
            </w:pPr>
            <w:r>
              <w:tab/>
            </w:r>
            <w:r>
              <w:tab/>
              <w:t>@typeCode</w:t>
            </w:r>
          </w:p>
        </w:tc>
        <w:tc>
          <w:tcPr>
            <w:tcW w:w="720" w:type="dxa"/>
          </w:tcPr>
          <w:p w14:paraId="1091360F" w14:textId="77777777" w:rsidR="004B3F04" w:rsidRDefault="004B3F04" w:rsidP="000659BE">
            <w:pPr>
              <w:pStyle w:val="TableText"/>
            </w:pPr>
            <w:r>
              <w:t>1..1</w:t>
            </w:r>
          </w:p>
        </w:tc>
        <w:tc>
          <w:tcPr>
            <w:tcW w:w="1152" w:type="dxa"/>
          </w:tcPr>
          <w:p w14:paraId="2DD3962C" w14:textId="77777777" w:rsidR="004B3F04" w:rsidRDefault="004B3F04" w:rsidP="000659BE">
            <w:pPr>
              <w:pStyle w:val="TableText"/>
            </w:pPr>
            <w:r>
              <w:t>SHALL</w:t>
            </w:r>
          </w:p>
        </w:tc>
        <w:tc>
          <w:tcPr>
            <w:tcW w:w="864" w:type="dxa"/>
          </w:tcPr>
          <w:p w14:paraId="2934DCB8" w14:textId="77777777" w:rsidR="004B3F04" w:rsidRDefault="004B3F04" w:rsidP="000659BE">
            <w:pPr>
              <w:pStyle w:val="TableText"/>
            </w:pPr>
          </w:p>
        </w:tc>
        <w:tc>
          <w:tcPr>
            <w:tcW w:w="1104" w:type="dxa"/>
          </w:tcPr>
          <w:p w14:paraId="6C04444D" w14:textId="77777777" w:rsidR="004B3F04" w:rsidRDefault="006C736C" w:rsidP="000659BE">
            <w:pPr>
              <w:pStyle w:val="TableText"/>
            </w:pPr>
            <w:hyperlink w:anchor="C_4499-33433">
              <w:r w:rsidR="004B3F04">
                <w:rPr>
                  <w:rStyle w:val="HyperlinkText9pt"/>
                </w:rPr>
                <w:t>4499-33433</w:t>
              </w:r>
            </w:hyperlink>
          </w:p>
        </w:tc>
        <w:tc>
          <w:tcPr>
            <w:tcW w:w="2975" w:type="dxa"/>
          </w:tcPr>
          <w:p w14:paraId="7ABD266B" w14:textId="77777777" w:rsidR="004B3F04" w:rsidRDefault="004B3F04" w:rsidP="000659BE">
            <w:pPr>
              <w:pStyle w:val="TableText"/>
            </w:pPr>
            <w:r>
              <w:t>urn:oid:2.16.840.1.113883.5.1002 (HL7ActRelationshipType) = VALUE</w:t>
            </w:r>
          </w:p>
        </w:tc>
      </w:tr>
      <w:tr w:rsidR="004B3F04" w14:paraId="425562D0" w14:textId="77777777" w:rsidTr="000659BE">
        <w:trPr>
          <w:jc w:val="center"/>
        </w:trPr>
        <w:tc>
          <w:tcPr>
            <w:tcW w:w="3345" w:type="dxa"/>
          </w:tcPr>
          <w:p w14:paraId="22B937AF" w14:textId="77777777" w:rsidR="004B3F04" w:rsidRDefault="004B3F04" w:rsidP="000659BE">
            <w:pPr>
              <w:pStyle w:val="TableText"/>
            </w:pPr>
            <w:r>
              <w:tab/>
            </w:r>
            <w:r>
              <w:tab/>
              <w:t>observationCriteria</w:t>
            </w:r>
          </w:p>
        </w:tc>
        <w:tc>
          <w:tcPr>
            <w:tcW w:w="720" w:type="dxa"/>
          </w:tcPr>
          <w:p w14:paraId="3699FDDB" w14:textId="77777777" w:rsidR="004B3F04" w:rsidRDefault="004B3F04" w:rsidP="000659BE">
            <w:pPr>
              <w:pStyle w:val="TableText"/>
            </w:pPr>
            <w:r>
              <w:t>1..1</w:t>
            </w:r>
          </w:p>
        </w:tc>
        <w:tc>
          <w:tcPr>
            <w:tcW w:w="1152" w:type="dxa"/>
          </w:tcPr>
          <w:p w14:paraId="4CAC86C3" w14:textId="77777777" w:rsidR="004B3F04" w:rsidRDefault="004B3F04" w:rsidP="000659BE">
            <w:pPr>
              <w:pStyle w:val="TableText"/>
            </w:pPr>
            <w:r>
              <w:t>SHALL</w:t>
            </w:r>
          </w:p>
        </w:tc>
        <w:tc>
          <w:tcPr>
            <w:tcW w:w="864" w:type="dxa"/>
          </w:tcPr>
          <w:p w14:paraId="11BAB644" w14:textId="77777777" w:rsidR="004B3F04" w:rsidRDefault="004B3F04" w:rsidP="000659BE">
            <w:pPr>
              <w:pStyle w:val="TableText"/>
            </w:pPr>
          </w:p>
        </w:tc>
        <w:tc>
          <w:tcPr>
            <w:tcW w:w="1104" w:type="dxa"/>
          </w:tcPr>
          <w:p w14:paraId="42EF16DC" w14:textId="77777777" w:rsidR="004B3F04" w:rsidRDefault="006C736C" w:rsidP="000659BE">
            <w:pPr>
              <w:pStyle w:val="TableText"/>
            </w:pPr>
            <w:hyperlink w:anchor="C_4499-33434">
              <w:r w:rsidR="004B3F04">
                <w:rPr>
                  <w:rStyle w:val="HyperlinkText9pt"/>
                </w:rPr>
                <w:t>4499-33434</w:t>
              </w:r>
            </w:hyperlink>
          </w:p>
        </w:tc>
        <w:tc>
          <w:tcPr>
            <w:tcW w:w="2975" w:type="dxa"/>
          </w:tcPr>
          <w:p w14:paraId="694CCCB0" w14:textId="77777777" w:rsidR="004B3F04" w:rsidRDefault="006C736C" w:rsidP="000659BE">
            <w:pPr>
              <w:pStyle w:val="TableText"/>
            </w:pPr>
            <w:hyperlink w:anchor="E_Result_2">
              <w:r w:rsidR="004B3F04">
                <w:rPr>
                  <w:rStyle w:val="HyperlinkText9pt"/>
                </w:rPr>
                <w:t>Result (V2) (identifier: urn:hl7ii:2.16.840.1.113883.10.20.28.4.101:2017-08-01</w:t>
              </w:r>
            </w:hyperlink>
          </w:p>
        </w:tc>
      </w:tr>
      <w:tr w:rsidR="004B3F04" w14:paraId="6790286C" w14:textId="77777777" w:rsidTr="000659BE">
        <w:trPr>
          <w:jc w:val="center"/>
        </w:trPr>
        <w:tc>
          <w:tcPr>
            <w:tcW w:w="3345" w:type="dxa"/>
          </w:tcPr>
          <w:p w14:paraId="60BCAE76" w14:textId="77777777" w:rsidR="004B3F04" w:rsidRDefault="004B3F04" w:rsidP="000659BE">
            <w:pPr>
              <w:pStyle w:val="TableText"/>
            </w:pPr>
            <w:r>
              <w:tab/>
              <w:t>outboundRelationship</w:t>
            </w:r>
          </w:p>
        </w:tc>
        <w:tc>
          <w:tcPr>
            <w:tcW w:w="720" w:type="dxa"/>
          </w:tcPr>
          <w:p w14:paraId="417DCA18" w14:textId="77777777" w:rsidR="004B3F04" w:rsidRDefault="004B3F04" w:rsidP="000659BE">
            <w:pPr>
              <w:pStyle w:val="TableText"/>
            </w:pPr>
            <w:r>
              <w:t>0..1</w:t>
            </w:r>
          </w:p>
        </w:tc>
        <w:tc>
          <w:tcPr>
            <w:tcW w:w="1152" w:type="dxa"/>
          </w:tcPr>
          <w:p w14:paraId="11BEE3C5" w14:textId="77777777" w:rsidR="004B3F04" w:rsidRDefault="004B3F04" w:rsidP="000659BE">
            <w:pPr>
              <w:pStyle w:val="TableText"/>
            </w:pPr>
            <w:r>
              <w:t>MAY</w:t>
            </w:r>
          </w:p>
        </w:tc>
        <w:tc>
          <w:tcPr>
            <w:tcW w:w="864" w:type="dxa"/>
          </w:tcPr>
          <w:p w14:paraId="6334C95E" w14:textId="77777777" w:rsidR="004B3F04" w:rsidRDefault="004B3F04" w:rsidP="000659BE">
            <w:pPr>
              <w:pStyle w:val="TableText"/>
            </w:pPr>
          </w:p>
        </w:tc>
        <w:tc>
          <w:tcPr>
            <w:tcW w:w="1104" w:type="dxa"/>
          </w:tcPr>
          <w:p w14:paraId="7B1DFBF4" w14:textId="77777777" w:rsidR="004B3F04" w:rsidRDefault="006C736C" w:rsidP="000659BE">
            <w:pPr>
              <w:pStyle w:val="TableText"/>
            </w:pPr>
            <w:hyperlink w:anchor="C_4499-33432">
              <w:r w:rsidR="004B3F04">
                <w:rPr>
                  <w:rStyle w:val="HyperlinkText9pt"/>
                </w:rPr>
                <w:t>4499-33432</w:t>
              </w:r>
            </w:hyperlink>
          </w:p>
        </w:tc>
        <w:tc>
          <w:tcPr>
            <w:tcW w:w="2975" w:type="dxa"/>
          </w:tcPr>
          <w:p w14:paraId="4857B38E" w14:textId="77777777" w:rsidR="004B3F04" w:rsidRDefault="004B3F04" w:rsidP="000659BE">
            <w:pPr>
              <w:pStyle w:val="TableText"/>
            </w:pPr>
          </w:p>
        </w:tc>
      </w:tr>
      <w:tr w:rsidR="004B3F04" w14:paraId="00BD215A" w14:textId="77777777" w:rsidTr="000659BE">
        <w:trPr>
          <w:jc w:val="center"/>
        </w:trPr>
        <w:tc>
          <w:tcPr>
            <w:tcW w:w="3345" w:type="dxa"/>
          </w:tcPr>
          <w:p w14:paraId="206BAF46" w14:textId="77777777" w:rsidR="004B3F04" w:rsidRDefault="004B3F04" w:rsidP="000659BE">
            <w:pPr>
              <w:pStyle w:val="TableText"/>
            </w:pPr>
            <w:r>
              <w:tab/>
            </w:r>
            <w:r>
              <w:tab/>
              <w:t>@typeCode</w:t>
            </w:r>
          </w:p>
        </w:tc>
        <w:tc>
          <w:tcPr>
            <w:tcW w:w="720" w:type="dxa"/>
          </w:tcPr>
          <w:p w14:paraId="5E2FC374" w14:textId="77777777" w:rsidR="004B3F04" w:rsidRDefault="004B3F04" w:rsidP="000659BE">
            <w:pPr>
              <w:pStyle w:val="TableText"/>
            </w:pPr>
            <w:r>
              <w:t>1..1</w:t>
            </w:r>
          </w:p>
        </w:tc>
        <w:tc>
          <w:tcPr>
            <w:tcW w:w="1152" w:type="dxa"/>
          </w:tcPr>
          <w:p w14:paraId="696A2DBA" w14:textId="77777777" w:rsidR="004B3F04" w:rsidRDefault="004B3F04" w:rsidP="000659BE">
            <w:pPr>
              <w:pStyle w:val="TableText"/>
            </w:pPr>
            <w:r>
              <w:t>SHALL</w:t>
            </w:r>
          </w:p>
        </w:tc>
        <w:tc>
          <w:tcPr>
            <w:tcW w:w="864" w:type="dxa"/>
          </w:tcPr>
          <w:p w14:paraId="29692AB0" w14:textId="77777777" w:rsidR="004B3F04" w:rsidRDefault="004B3F04" w:rsidP="000659BE">
            <w:pPr>
              <w:pStyle w:val="TableText"/>
            </w:pPr>
          </w:p>
        </w:tc>
        <w:tc>
          <w:tcPr>
            <w:tcW w:w="1104" w:type="dxa"/>
          </w:tcPr>
          <w:p w14:paraId="42976DEA" w14:textId="77777777" w:rsidR="004B3F04" w:rsidRDefault="006C736C" w:rsidP="000659BE">
            <w:pPr>
              <w:pStyle w:val="TableText"/>
            </w:pPr>
            <w:hyperlink w:anchor="C_4499-33435">
              <w:r w:rsidR="004B3F04">
                <w:rPr>
                  <w:rStyle w:val="HyperlinkText9pt"/>
                </w:rPr>
                <w:t>4499-33435</w:t>
              </w:r>
            </w:hyperlink>
          </w:p>
        </w:tc>
        <w:tc>
          <w:tcPr>
            <w:tcW w:w="2975" w:type="dxa"/>
          </w:tcPr>
          <w:p w14:paraId="46608AE4" w14:textId="77777777" w:rsidR="004B3F04" w:rsidRDefault="004B3F04" w:rsidP="000659BE">
            <w:pPr>
              <w:pStyle w:val="TableText"/>
            </w:pPr>
            <w:r>
              <w:t>urn:oid:2.16.840.1.113883.5.1002 (HL7ActRelationshipType) = REFR</w:t>
            </w:r>
          </w:p>
        </w:tc>
      </w:tr>
      <w:tr w:rsidR="004B3F04" w14:paraId="2C4BB7B8" w14:textId="77777777" w:rsidTr="000659BE">
        <w:trPr>
          <w:jc w:val="center"/>
        </w:trPr>
        <w:tc>
          <w:tcPr>
            <w:tcW w:w="3345" w:type="dxa"/>
          </w:tcPr>
          <w:p w14:paraId="72B528F9" w14:textId="77777777" w:rsidR="004B3F04" w:rsidRDefault="004B3F04" w:rsidP="000659BE">
            <w:pPr>
              <w:pStyle w:val="TableText"/>
            </w:pPr>
            <w:r>
              <w:tab/>
            </w:r>
            <w:r>
              <w:tab/>
              <w:t>observationCriteria</w:t>
            </w:r>
          </w:p>
        </w:tc>
        <w:tc>
          <w:tcPr>
            <w:tcW w:w="720" w:type="dxa"/>
          </w:tcPr>
          <w:p w14:paraId="2AF1C9E7" w14:textId="77777777" w:rsidR="004B3F04" w:rsidRDefault="004B3F04" w:rsidP="000659BE">
            <w:pPr>
              <w:pStyle w:val="TableText"/>
            </w:pPr>
            <w:r>
              <w:t>1..1</w:t>
            </w:r>
          </w:p>
        </w:tc>
        <w:tc>
          <w:tcPr>
            <w:tcW w:w="1152" w:type="dxa"/>
          </w:tcPr>
          <w:p w14:paraId="18DB6216" w14:textId="77777777" w:rsidR="004B3F04" w:rsidRDefault="004B3F04" w:rsidP="000659BE">
            <w:pPr>
              <w:pStyle w:val="TableText"/>
            </w:pPr>
            <w:r>
              <w:t>SHALL</w:t>
            </w:r>
          </w:p>
        </w:tc>
        <w:tc>
          <w:tcPr>
            <w:tcW w:w="864" w:type="dxa"/>
          </w:tcPr>
          <w:p w14:paraId="334E9E31" w14:textId="77777777" w:rsidR="004B3F04" w:rsidRDefault="004B3F04" w:rsidP="000659BE">
            <w:pPr>
              <w:pStyle w:val="TableText"/>
            </w:pPr>
          </w:p>
        </w:tc>
        <w:tc>
          <w:tcPr>
            <w:tcW w:w="1104" w:type="dxa"/>
          </w:tcPr>
          <w:p w14:paraId="6A177A1E" w14:textId="77777777" w:rsidR="004B3F04" w:rsidRDefault="006C736C" w:rsidP="000659BE">
            <w:pPr>
              <w:pStyle w:val="TableText"/>
            </w:pPr>
            <w:hyperlink w:anchor="C_4499-33436">
              <w:r w:rsidR="004B3F04">
                <w:rPr>
                  <w:rStyle w:val="HyperlinkText9pt"/>
                </w:rPr>
                <w:t>4499-33436</w:t>
              </w:r>
            </w:hyperlink>
          </w:p>
        </w:tc>
        <w:tc>
          <w:tcPr>
            <w:tcW w:w="2975" w:type="dxa"/>
          </w:tcPr>
          <w:p w14:paraId="21B4B335" w14:textId="77777777" w:rsidR="004B3F04" w:rsidRDefault="006C736C" w:rsidP="000659BE">
            <w:pPr>
              <w:pStyle w:val="TableText"/>
            </w:pPr>
            <w:hyperlink w:anchor="E_Status_V2">
              <w:r w:rsidR="004B3F04">
                <w:rPr>
                  <w:rStyle w:val="HyperlinkText9pt"/>
                </w:rPr>
                <w:t>Status (V2) (identifier: urn:hl7ii:2.16.840.1.113883.10.20.28.4.94:2017-08-01</w:t>
              </w:r>
            </w:hyperlink>
          </w:p>
        </w:tc>
      </w:tr>
      <w:tr w:rsidR="004B3F04" w14:paraId="1710E3D0" w14:textId="77777777" w:rsidTr="000659BE">
        <w:trPr>
          <w:jc w:val="center"/>
        </w:trPr>
        <w:tc>
          <w:tcPr>
            <w:tcW w:w="3345" w:type="dxa"/>
          </w:tcPr>
          <w:p w14:paraId="6FD3E1E9" w14:textId="77777777" w:rsidR="004B3F04" w:rsidRDefault="004B3F04" w:rsidP="000659BE">
            <w:pPr>
              <w:pStyle w:val="TableText"/>
            </w:pPr>
            <w:r>
              <w:tab/>
              <w:t>outboundRelationship</w:t>
            </w:r>
          </w:p>
        </w:tc>
        <w:tc>
          <w:tcPr>
            <w:tcW w:w="720" w:type="dxa"/>
          </w:tcPr>
          <w:p w14:paraId="2E8EA035" w14:textId="77777777" w:rsidR="004B3F04" w:rsidRDefault="004B3F04" w:rsidP="000659BE">
            <w:pPr>
              <w:pStyle w:val="TableText"/>
            </w:pPr>
            <w:r>
              <w:t>0..*</w:t>
            </w:r>
          </w:p>
        </w:tc>
        <w:tc>
          <w:tcPr>
            <w:tcW w:w="1152" w:type="dxa"/>
          </w:tcPr>
          <w:p w14:paraId="30A4CEC5" w14:textId="77777777" w:rsidR="004B3F04" w:rsidRDefault="004B3F04" w:rsidP="000659BE">
            <w:pPr>
              <w:pStyle w:val="TableText"/>
            </w:pPr>
            <w:r>
              <w:t>MAY</w:t>
            </w:r>
          </w:p>
        </w:tc>
        <w:tc>
          <w:tcPr>
            <w:tcW w:w="864" w:type="dxa"/>
          </w:tcPr>
          <w:p w14:paraId="3D9D3A47" w14:textId="77777777" w:rsidR="004B3F04" w:rsidRDefault="004B3F04" w:rsidP="000659BE">
            <w:pPr>
              <w:pStyle w:val="TableText"/>
            </w:pPr>
          </w:p>
        </w:tc>
        <w:tc>
          <w:tcPr>
            <w:tcW w:w="1104" w:type="dxa"/>
          </w:tcPr>
          <w:p w14:paraId="53D1800C" w14:textId="77777777" w:rsidR="004B3F04" w:rsidRDefault="006C736C" w:rsidP="000659BE">
            <w:pPr>
              <w:pStyle w:val="TableText"/>
            </w:pPr>
            <w:hyperlink w:anchor="C_4499-36160">
              <w:r w:rsidR="004B3F04">
                <w:rPr>
                  <w:rStyle w:val="HyperlinkText9pt"/>
                </w:rPr>
                <w:t>4499-36160</w:t>
              </w:r>
            </w:hyperlink>
          </w:p>
        </w:tc>
        <w:tc>
          <w:tcPr>
            <w:tcW w:w="2975" w:type="dxa"/>
          </w:tcPr>
          <w:p w14:paraId="272A266D" w14:textId="77777777" w:rsidR="004B3F04" w:rsidRDefault="004B3F04" w:rsidP="000659BE">
            <w:pPr>
              <w:pStyle w:val="TableText"/>
            </w:pPr>
          </w:p>
        </w:tc>
      </w:tr>
      <w:tr w:rsidR="004B3F04" w14:paraId="6786AB76" w14:textId="77777777" w:rsidTr="000659BE">
        <w:trPr>
          <w:jc w:val="center"/>
        </w:trPr>
        <w:tc>
          <w:tcPr>
            <w:tcW w:w="3345" w:type="dxa"/>
          </w:tcPr>
          <w:p w14:paraId="7E006F96" w14:textId="77777777" w:rsidR="004B3F04" w:rsidRDefault="004B3F04" w:rsidP="000659BE">
            <w:pPr>
              <w:pStyle w:val="TableText"/>
            </w:pPr>
            <w:r>
              <w:tab/>
            </w:r>
            <w:r>
              <w:tab/>
              <w:t>@typeCode</w:t>
            </w:r>
          </w:p>
        </w:tc>
        <w:tc>
          <w:tcPr>
            <w:tcW w:w="720" w:type="dxa"/>
          </w:tcPr>
          <w:p w14:paraId="71C5C334" w14:textId="77777777" w:rsidR="004B3F04" w:rsidRDefault="004B3F04" w:rsidP="000659BE">
            <w:pPr>
              <w:pStyle w:val="TableText"/>
            </w:pPr>
            <w:r>
              <w:t>1..1</w:t>
            </w:r>
          </w:p>
        </w:tc>
        <w:tc>
          <w:tcPr>
            <w:tcW w:w="1152" w:type="dxa"/>
          </w:tcPr>
          <w:p w14:paraId="4ADE8984" w14:textId="77777777" w:rsidR="004B3F04" w:rsidRDefault="004B3F04" w:rsidP="000659BE">
            <w:pPr>
              <w:pStyle w:val="TableText"/>
            </w:pPr>
            <w:r>
              <w:t>SHALL</w:t>
            </w:r>
          </w:p>
        </w:tc>
        <w:tc>
          <w:tcPr>
            <w:tcW w:w="864" w:type="dxa"/>
          </w:tcPr>
          <w:p w14:paraId="564E6EE2" w14:textId="77777777" w:rsidR="004B3F04" w:rsidRDefault="004B3F04" w:rsidP="000659BE">
            <w:pPr>
              <w:pStyle w:val="TableText"/>
            </w:pPr>
          </w:p>
        </w:tc>
        <w:tc>
          <w:tcPr>
            <w:tcW w:w="1104" w:type="dxa"/>
          </w:tcPr>
          <w:p w14:paraId="1A00BD74" w14:textId="77777777" w:rsidR="004B3F04" w:rsidRDefault="006C736C" w:rsidP="000659BE">
            <w:pPr>
              <w:pStyle w:val="TableText"/>
            </w:pPr>
            <w:hyperlink w:anchor="C_4499-36162">
              <w:r w:rsidR="004B3F04">
                <w:rPr>
                  <w:rStyle w:val="HyperlinkText9pt"/>
                </w:rPr>
                <w:t>4499-36162</w:t>
              </w:r>
            </w:hyperlink>
          </w:p>
        </w:tc>
        <w:tc>
          <w:tcPr>
            <w:tcW w:w="2975" w:type="dxa"/>
          </w:tcPr>
          <w:p w14:paraId="2970CD74" w14:textId="77777777" w:rsidR="004B3F04" w:rsidRDefault="004B3F04" w:rsidP="000659BE">
            <w:pPr>
              <w:pStyle w:val="TableText"/>
            </w:pPr>
            <w:r>
              <w:t>urn:oid:2.16.840.1.113883.5.1002 (HL7ActRelationshipType) = REFR</w:t>
            </w:r>
          </w:p>
        </w:tc>
      </w:tr>
      <w:tr w:rsidR="004B3F04" w14:paraId="5D8FB1E9" w14:textId="77777777" w:rsidTr="000659BE">
        <w:trPr>
          <w:jc w:val="center"/>
        </w:trPr>
        <w:tc>
          <w:tcPr>
            <w:tcW w:w="3345" w:type="dxa"/>
          </w:tcPr>
          <w:p w14:paraId="346CC348" w14:textId="77777777" w:rsidR="004B3F04" w:rsidRDefault="004B3F04" w:rsidP="000659BE">
            <w:pPr>
              <w:pStyle w:val="TableText"/>
            </w:pPr>
            <w:r>
              <w:tab/>
            </w:r>
            <w:r>
              <w:tab/>
              <w:t>observationCriteria</w:t>
            </w:r>
          </w:p>
        </w:tc>
        <w:tc>
          <w:tcPr>
            <w:tcW w:w="720" w:type="dxa"/>
          </w:tcPr>
          <w:p w14:paraId="4B8C6CD5" w14:textId="77777777" w:rsidR="004B3F04" w:rsidRDefault="004B3F04" w:rsidP="000659BE">
            <w:pPr>
              <w:pStyle w:val="TableText"/>
            </w:pPr>
            <w:r>
              <w:t>1..1</w:t>
            </w:r>
          </w:p>
        </w:tc>
        <w:tc>
          <w:tcPr>
            <w:tcW w:w="1152" w:type="dxa"/>
          </w:tcPr>
          <w:p w14:paraId="653812C0" w14:textId="77777777" w:rsidR="004B3F04" w:rsidRDefault="004B3F04" w:rsidP="000659BE">
            <w:pPr>
              <w:pStyle w:val="TableText"/>
            </w:pPr>
            <w:r>
              <w:t>SHALL</w:t>
            </w:r>
          </w:p>
        </w:tc>
        <w:tc>
          <w:tcPr>
            <w:tcW w:w="864" w:type="dxa"/>
          </w:tcPr>
          <w:p w14:paraId="333434C1" w14:textId="77777777" w:rsidR="004B3F04" w:rsidRDefault="004B3F04" w:rsidP="000659BE">
            <w:pPr>
              <w:pStyle w:val="TableText"/>
            </w:pPr>
          </w:p>
        </w:tc>
        <w:tc>
          <w:tcPr>
            <w:tcW w:w="1104" w:type="dxa"/>
          </w:tcPr>
          <w:p w14:paraId="74D8A441" w14:textId="77777777" w:rsidR="004B3F04" w:rsidRDefault="006C736C" w:rsidP="000659BE">
            <w:pPr>
              <w:pStyle w:val="TableText"/>
            </w:pPr>
            <w:hyperlink w:anchor="C_4499-36161">
              <w:r w:rsidR="004B3F04">
                <w:rPr>
                  <w:rStyle w:val="HyperlinkText9pt"/>
                </w:rPr>
                <w:t>4499-36161</w:t>
              </w:r>
            </w:hyperlink>
          </w:p>
        </w:tc>
        <w:tc>
          <w:tcPr>
            <w:tcW w:w="2975" w:type="dxa"/>
          </w:tcPr>
          <w:p w14:paraId="36225124"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6CA91DB2" w14:textId="77777777" w:rsidR="004B3F04" w:rsidRDefault="004B3F04" w:rsidP="004B3F04">
      <w:pPr>
        <w:pStyle w:val="BodyText"/>
      </w:pPr>
    </w:p>
    <w:p w14:paraId="2EE51EA4" w14:textId="77777777" w:rsidR="004B3F04" w:rsidRDefault="004B3F04" w:rsidP="007E63CC">
      <w:pPr>
        <w:numPr>
          <w:ilvl w:val="0"/>
          <w:numId w:val="41"/>
        </w:numPr>
      </w:pPr>
      <w:r>
        <w:rPr>
          <w:rStyle w:val="keyword"/>
        </w:rPr>
        <w:t>SHALL</w:t>
      </w:r>
      <w:r>
        <w:t xml:space="preserve"> contain exactly one [1..1] </w:t>
      </w:r>
      <w:r>
        <w:rPr>
          <w:rStyle w:val="XMLnameBold"/>
        </w:rPr>
        <w:t>@classCode</w:t>
      </w:r>
      <w:r>
        <w:t>=</w:t>
      </w:r>
      <w:r>
        <w:rPr>
          <w:rStyle w:val="XMLname"/>
        </w:rPr>
        <w:t>"ACT"</w:t>
      </w:r>
      <w:r>
        <w:t xml:space="preserve"> Act</w:t>
      </w:r>
      <w:bookmarkStart w:id="2127" w:name="C_4499-31150"/>
      <w:r>
        <w:t xml:space="preserve"> (CONF:4499-31150)</w:t>
      </w:r>
      <w:bookmarkEnd w:id="2127"/>
      <w:r>
        <w:t>.</w:t>
      </w:r>
    </w:p>
    <w:p w14:paraId="26D53F7D" w14:textId="77777777" w:rsidR="004B3F04" w:rsidRDefault="004B3F04" w:rsidP="007E63CC">
      <w:pPr>
        <w:numPr>
          <w:ilvl w:val="0"/>
          <w:numId w:val="4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128" w:name="C_4499-31151"/>
      <w:r>
        <w:t xml:space="preserve"> (CONF:4499-31151)</w:t>
      </w:r>
      <w:bookmarkEnd w:id="2128"/>
      <w:r>
        <w:t>.</w:t>
      </w:r>
    </w:p>
    <w:p w14:paraId="5DF163F1" w14:textId="77777777" w:rsidR="004B3F04" w:rsidRDefault="004B3F04" w:rsidP="007E63CC">
      <w:pPr>
        <w:numPr>
          <w:ilvl w:val="0"/>
          <w:numId w:val="41"/>
        </w:numPr>
      </w:pPr>
      <w:r>
        <w:rPr>
          <w:rStyle w:val="keyword"/>
        </w:rPr>
        <w:t>MAY</w:t>
      </w:r>
      <w:r>
        <w:t xml:space="preserve"> contain zero or one [0..1] </w:t>
      </w:r>
      <w:r>
        <w:rPr>
          <w:rStyle w:val="XMLnameBold"/>
        </w:rPr>
        <w:t>@actionNegationInd</w:t>
      </w:r>
      <w:bookmarkStart w:id="2129" w:name="C_4499-31152"/>
      <w:r>
        <w:t xml:space="preserve"> (CONF:4499-31152)</w:t>
      </w:r>
      <w:bookmarkEnd w:id="2129"/>
      <w:r>
        <w:t>.</w:t>
      </w:r>
      <w:r>
        <w:br/>
        <w:t>Note: QDM Attribute: Negation Rationale</w:t>
      </w:r>
    </w:p>
    <w:p w14:paraId="109403F9" w14:textId="77777777" w:rsidR="004B3F04" w:rsidRDefault="004B3F04" w:rsidP="007E63CC">
      <w:pPr>
        <w:numPr>
          <w:ilvl w:val="0"/>
          <w:numId w:val="41"/>
        </w:numPr>
      </w:pPr>
      <w:r>
        <w:rPr>
          <w:rStyle w:val="keyword"/>
        </w:rPr>
        <w:t>SHALL</w:t>
      </w:r>
      <w:r>
        <w:t xml:space="preserve"> contain exactly one [1..1] </w:t>
      </w:r>
      <w:r>
        <w:rPr>
          <w:rStyle w:val="XMLnameBold"/>
        </w:rPr>
        <w:t>templateId</w:t>
      </w:r>
      <w:bookmarkStart w:id="2130" w:name="C_4499-31153"/>
      <w:r>
        <w:t xml:space="preserve"> (CONF:4499-31153)</w:t>
      </w:r>
      <w:bookmarkEnd w:id="2130"/>
      <w:r>
        <w:t>.</w:t>
      </w:r>
    </w:p>
    <w:p w14:paraId="19691EC2" w14:textId="77777777" w:rsidR="004B3F04" w:rsidRDefault="004B3F04" w:rsidP="007E63CC">
      <w:pPr>
        <w:numPr>
          <w:ilvl w:val="1"/>
          <w:numId w:val="41"/>
        </w:numPr>
      </w:pPr>
      <w:r>
        <w:t xml:space="preserve">This templateId </w:t>
      </w:r>
      <w:r>
        <w:rPr>
          <w:rStyle w:val="keyword"/>
        </w:rPr>
        <w:t>SHALL</w:t>
      </w:r>
      <w:r>
        <w:t xml:space="preserve"> contain exactly one [1..1] </w:t>
      </w:r>
      <w:r>
        <w:rPr>
          <w:rStyle w:val="XMLnameBold"/>
        </w:rPr>
        <w:t>item</w:t>
      </w:r>
      <w:bookmarkStart w:id="2131" w:name="C_4499-31154"/>
      <w:r>
        <w:t xml:space="preserve"> (CONF:4499-31154)</w:t>
      </w:r>
      <w:bookmarkEnd w:id="2131"/>
      <w:r>
        <w:t xml:space="preserve"> such that it</w:t>
      </w:r>
    </w:p>
    <w:p w14:paraId="70CDADE6" w14:textId="77777777" w:rsidR="004B3F04" w:rsidRDefault="004B3F04" w:rsidP="007E63CC">
      <w:pPr>
        <w:numPr>
          <w:ilvl w:val="2"/>
          <w:numId w:val="41"/>
        </w:numPr>
      </w:pPr>
      <w:r>
        <w:rPr>
          <w:rStyle w:val="keyword"/>
        </w:rPr>
        <w:t>SHALL</w:t>
      </w:r>
      <w:r>
        <w:t xml:space="preserve"> contain exactly one [1..1] </w:t>
      </w:r>
      <w:r>
        <w:rPr>
          <w:rStyle w:val="XMLnameBold"/>
        </w:rPr>
        <w:t>@root</w:t>
      </w:r>
      <w:r>
        <w:t>=</w:t>
      </w:r>
      <w:r>
        <w:rPr>
          <w:rStyle w:val="XMLname"/>
        </w:rPr>
        <w:t>"2.16.840.1.113883.10.20.28.4.36"</w:t>
      </w:r>
      <w:bookmarkStart w:id="2132" w:name="C_4499-31155"/>
      <w:r>
        <w:t xml:space="preserve"> (CONF:4499-31155)</w:t>
      </w:r>
      <w:bookmarkEnd w:id="2132"/>
      <w:r>
        <w:t>.</w:t>
      </w:r>
    </w:p>
    <w:p w14:paraId="1D953DF4" w14:textId="77777777" w:rsidR="004B3F04" w:rsidRDefault="004B3F04" w:rsidP="007E63CC">
      <w:pPr>
        <w:numPr>
          <w:ilvl w:val="2"/>
          <w:numId w:val="41"/>
        </w:numPr>
      </w:pPr>
      <w:r>
        <w:rPr>
          <w:rStyle w:val="keyword"/>
        </w:rPr>
        <w:t>SHALL</w:t>
      </w:r>
      <w:r>
        <w:t xml:space="preserve"> contain exactly one [1..1] </w:t>
      </w:r>
      <w:r>
        <w:rPr>
          <w:rStyle w:val="XMLnameBold"/>
        </w:rPr>
        <w:t>@extension</w:t>
      </w:r>
      <w:r>
        <w:t>=</w:t>
      </w:r>
      <w:r>
        <w:rPr>
          <w:rStyle w:val="XMLname"/>
        </w:rPr>
        <w:t>"2021-02-01"</w:t>
      </w:r>
      <w:bookmarkStart w:id="2133" w:name="C_4499-33384"/>
      <w:r>
        <w:t xml:space="preserve"> (CONF:4499-33384)</w:t>
      </w:r>
      <w:bookmarkEnd w:id="2133"/>
      <w:r>
        <w:t>.</w:t>
      </w:r>
    </w:p>
    <w:p w14:paraId="0176749D" w14:textId="77777777" w:rsidR="004B3F04" w:rsidRDefault="004B3F04" w:rsidP="007E63CC">
      <w:pPr>
        <w:numPr>
          <w:ilvl w:val="0"/>
          <w:numId w:val="41"/>
        </w:numPr>
      </w:pPr>
      <w:r>
        <w:rPr>
          <w:rStyle w:val="keyword"/>
        </w:rPr>
        <w:t>SHALL</w:t>
      </w:r>
      <w:r>
        <w:t xml:space="preserve"> contain exactly one [1..1] </w:t>
      </w:r>
      <w:r>
        <w:rPr>
          <w:rStyle w:val="XMLnameBold"/>
        </w:rPr>
        <w:t>id</w:t>
      </w:r>
      <w:bookmarkStart w:id="2134" w:name="C_4499-31156"/>
      <w:r>
        <w:t xml:space="preserve"> (CONF:4499-31156)</w:t>
      </w:r>
      <w:bookmarkEnd w:id="2134"/>
      <w:r>
        <w:t>.</w:t>
      </w:r>
    </w:p>
    <w:p w14:paraId="38645CA3" w14:textId="77777777" w:rsidR="004B3F04" w:rsidRDefault="004B3F04" w:rsidP="007E63CC">
      <w:pPr>
        <w:numPr>
          <w:ilvl w:val="0"/>
          <w:numId w:val="41"/>
        </w:numPr>
      </w:pPr>
      <w:r>
        <w:rPr>
          <w:rStyle w:val="keyword"/>
        </w:rPr>
        <w:t>SHALL</w:t>
      </w:r>
      <w:r>
        <w:t xml:space="preserve"> contain exactly one [1..1] </w:t>
      </w:r>
      <w:r>
        <w:rPr>
          <w:rStyle w:val="XMLnameBold"/>
        </w:rPr>
        <w:t>code</w:t>
      </w:r>
      <w:bookmarkStart w:id="2135" w:name="C_4499-31157"/>
      <w:r>
        <w:t xml:space="preserve"> (CONF:4499-31157)</w:t>
      </w:r>
      <w:bookmarkEnd w:id="2135"/>
      <w:r>
        <w:t>.</w:t>
      </w:r>
      <w:r>
        <w:br/>
        <w:t>Note: QDM Attribute: Code</w:t>
      </w:r>
    </w:p>
    <w:p w14:paraId="7D42BC7E" w14:textId="77777777" w:rsidR="004B3F04" w:rsidRDefault="004B3F04" w:rsidP="007E63CC">
      <w:pPr>
        <w:numPr>
          <w:ilvl w:val="1"/>
          <w:numId w:val="41"/>
        </w:numPr>
      </w:pPr>
      <w:r>
        <w:t xml:space="preserve">This code </w:t>
      </w:r>
      <w:r>
        <w:rPr>
          <w:rStyle w:val="keyword"/>
        </w:rPr>
        <w:t>SHOULD</w:t>
      </w:r>
      <w:r>
        <w:t xml:space="preserve"> contain zero or one [0..1] </w:t>
      </w:r>
      <w:r>
        <w:rPr>
          <w:rStyle w:val="XMLnameBold"/>
        </w:rPr>
        <w:t>@valueSet</w:t>
      </w:r>
      <w:bookmarkStart w:id="2136" w:name="C_4499-31158"/>
      <w:r>
        <w:t xml:space="preserve"> (CONF:4499-31158)</w:t>
      </w:r>
      <w:bookmarkEnd w:id="2136"/>
      <w:r>
        <w:t>.</w:t>
      </w:r>
    </w:p>
    <w:p w14:paraId="04462CEE" w14:textId="77777777" w:rsidR="004B3F04" w:rsidRDefault="004B3F04" w:rsidP="007E63CC">
      <w:pPr>
        <w:numPr>
          <w:ilvl w:val="0"/>
          <w:numId w:val="41"/>
        </w:numPr>
      </w:pPr>
      <w:r>
        <w:rPr>
          <w:rStyle w:val="keyword"/>
        </w:rPr>
        <w:t>SHALL</w:t>
      </w:r>
      <w:r>
        <w:t xml:space="preserve"> contain exactly one [1..1] </w:t>
      </w:r>
      <w:r>
        <w:rPr>
          <w:rStyle w:val="XMLnameBold"/>
        </w:rPr>
        <w:t>title</w:t>
      </w:r>
      <w:bookmarkStart w:id="2137" w:name="C_4499-35945"/>
      <w:r>
        <w:t xml:space="preserve"> (CONF:4499-35945)</w:t>
      </w:r>
      <w:bookmarkEnd w:id="2137"/>
      <w:r>
        <w:t>.</w:t>
      </w:r>
    </w:p>
    <w:p w14:paraId="13366361" w14:textId="77777777" w:rsidR="004B3F04" w:rsidRDefault="004B3F04" w:rsidP="007E63CC">
      <w:pPr>
        <w:numPr>
          <w:ilvl w:val="0"/>
          <w:numId w:val="41"/>
        </w:numPr>
      </w:pPr>
      <w:r>
        <w:rPr>
          <w:rStyle w:val="keyword"/>
        </w:rPr>
        <w:t>SHALL</w:t>
      </w:r>
      <w:r>
        <w:t xml:space="preserve"> contain exactly one [1..1] </w:t>
      </w:r>
      <w:r>
        <w:rPr>
          <w:rStyle w:val="XMLnameBold"/>
        </w:rPr>
        <w:t>statusCode</w:t>
      </w:r>
      <w:bookmarkStart w:id="2138" w:name="C_4499-31160"/>
      <w:r>
        <w:t xml:space="preserve"> (CONF:4499-31160)</w:t>
      </w:r>
      <w:bookmarkEnd w:id="2138"/>
      <w:r>
        <w:t>.</w:t>
      </w:r>
    </w:p>
    <w:p w14:paraId="288F4D91" w14:textId="77777777" w:rsidR="004B3F04" w:rsidRDefault="004B3F04" w:rsidP="007E63CC">
      <w:pPr>
        <w:numPr>
          <w:ilvl w:val="1"/>
          <w:numId w:val="41"/>
        </w:numPr>
      </w:pPr>
      <w:r>
        <w:lastRenderedPageBreak/>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139" w:name="C_4499-31161"/>
      <w:r>
        <w:t xml:space="preserve"> (CONF:4499-31161)</w:t>
      </w:r>
      <w:bookmarkEnd w:id="2139"/>
      <w:r>
        <w:t>.</w:t>
      </w:r>
    </w:p>
    <w:p w14:paraId="1C9F788A" w14:textId="77777777" w:rsidR="004B3F04" w:rsidRDefault="004B3F04" w:rsidP="007E63CC">
      <w:pPr>
        <w:numPr>
          <w:ilvl w:val="0"/>
          <w:numId w:val="41"/>
        </w:numPr>
      </w:pPr>
      <w:r>
        <w:rPr>
          <w:rStyle w:val="keyword"/>
        </w:rPr>
        <w:t>MAY</w:t>
      </w:r>
      <w:r>
        <w:t xml:space="preserve"> contain zero or one [0..1] </w:t>
      </w:r>
      <w:r>
        <w:rPr>
          <w:rStyle w:val="XMLnameBold"/>
        </w:rPr>
        <w:t>effectiveTime</w:t>
      </w:r>
      <w:bookmarkStart w:id="2140" w:name="C_4499-31162"/>
      <w:r>
        <w:t xml:space="preserve"> (CONF:4499-31162)</w:t>
      </w:r>
      <w:bookmarkEnd w:id="2140"/>
      <w:r>
        <w:t xml:space="preserve"> such that it</w:t>
      </w:r>
      <w:r>
        <w:br/>
        <w:t>Note: QDM Attribute: Relevant Period</w:t>
      </w:r>
    </w:p>
    <w:p w14:paraId="2CDFF6D6" w14:textId="77777777" w:rsidR="004B3F04" w:rsidRDefault="004B3F04" w:rsidP="007E63CC">
      <w:pPr>
        <w:numPr>
          <w:ilvl w:val="1"/>
          <w:numId w:val="41"/>
        </w:numPr>
      </w:pPr>
      <w:r>
        <w:rPr>
          <w:rStyle w:val="keyword"/>
        </w:rPr>
        <w:t>MAY</w:t>
      </w:r>
      <w:r>
        <w:t xml:space="preserve"> contain zero or one [0..1] </w:t>
      </w:r>
      <w:r>
        <w:rPr>
          <w:rStyle w:val="XMLnameBold"/>
        </w:rPr>
        <w:t>low</w:t>
      </w:r>
      <w:bookmarkStart w:id="2141" w:name="C_4499-31163"/>
      <w:r>
        <w:t xml:space="preserve"> (CONF:4499-31163)</w:t>
      </w:r>
      <w:bookmarkEnd w:id="2141"/>
      <w:r>
        <w:t>.</w:t>
      </w:r>
      <w:r>
        <w:br/>
        <w:t>Note: startTime of Relevant Period (The time the intervention begins) or QDM Attribute: Relevant dateTime</w:t>
      </w:r>
    </w:p>
    <w:p w14:paraId="270D4C21" w14:textId="77777777" w:rsidR="004B3F04" w:rsidRDefault="004B3F04" w:rsidP="007E63CC">
      <w:pPr>
        <w:numPr>
          <w:ilvl w:val="1"/>
          <w:numId w:val="41"/>
        </w:numPr>
      </w:pPr>
      <w:r>
        <w:rPr>
          <w:rStyle w:val="keyword"/>
        </w:rPr>
        <w:t>MAY</w:t>
      </w:r>
      <w:r>
        <w:t xml:space="preserve"> contain zero or one [0..1] </w:t>
      </w:r>
      <w:r>
        <w:rPr>
          <w:rStyle w:val="XMLnameBold"/>
        </w:rPr>
        <w:t>high</w:t>
      </w:r>
      <w:bookmarkStart w:id="2142" w:name="C_4499-31164"/>
      <w:r>
        <w:t xml:space="preserve"> (CONF:4499-31164)</w:t>
      </w:r>
      <w:bookmarkEnd w:id="2142"/>
      <w:r>
        <w:t>.</w:t>
      </w:r>
      <w:r>
        <w:br/>
        <w:t>Note: stopTime of Relevant Period (The time the intervention ends)</w:t>
      </w:r>
    </w:p>
    <w:p w14:paraId="442E6667"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43" w:name="C_4499-34523"/>
      <w:r>
        <w:t xml:space="preserve"> (CONF:4499-34523)</w:t>
      </w:r>
      <w:bookmarkEnd w:id="2143"/>
      <w:r>
        <w:t xml:space="preserve"> such that it</w:t>
      </w:r>
    </w:p>
    <w:p w14:paraId="431B6425"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44" w:name="C_4499-34526"/>
      <w:r>
        <w:t xml:space="preserve"> (CONF:4499-34526)</w:t>
      </w:r>
      <w:bookmarkEnd w:id="2144"/>
      <w:r>
        <w:t>.</w:t>
      </w:r>
    </w:p>
    <w:p w14:paraId="0CDDBA68" w14:textId="77777777" w:rsidR="004B3F04" w:rsidRDefault="004B3F04" w:rsidP="007E63CC">
      <w:pPr>
        <w:numPr>
          <w:ilvl w:val="1"/>
          <w:numId w:val="41"/>
        </w:numPr>
      </w:pPr>
      <w:r>
        <w:rPr>
          <w:rStyle w:val="keyword"/>
        </w:rPr>
        <w:t>SHALL</w:t>
      </w:r>
      <w:r>
        <w:t xml:space="preserve"> contain exactly one [1..1] </w:t>
      </w:r>
      <w:r>
        <w:rPr>
          <w:rStyle w:val="XMLnameBold"/>
        </w:rPr>
        <w:t>time</w:t>
      </w:r>
      <w:bookmarkStart w:id="2145" w:name="C_4499-34524"/>
      <w:r>
        <w:t xml:space="preserve"> (CONF:4499-34524)</w:t>
      </w:r>
      <w:bookmarkEnd w:id="2145"/>
      <w:r>
        <w:t>.</w:t>
      </w:r>
    </w:p>
    <w:p w14:paraId="3144EEE4" w14:textId="77777777" w:rsidR="004B3F04" w:rsidRDefault="004B3F04" w:rsidP="007E63CC">
      <w:pPr>
        <w:numPr>
          <w:ilvl w:val="2"/>
          <w:numId w:val="41"/>
        </w:numPr>
      </w:pPr>
      <w:r>
        <w:t xml:space="preserve">This time </w:t>
      </w:r>
      <w:r>
        <w:rPr>
          <w:rStyle w:val="keyword"/>
        </w:rPr>
        <w:t>SHALL</w:t>
      </w:r>
      <w:r>
        <w:t xml:space="preserve"> contain exactly one [1..1] </w:t>
      </w:r>
      <w:r>
        <w:rPr>
          <w:rStyle w:val="XMLnameBold"/>
        </w:rPr>
        <w:t>low</w:t>
      </w:r>
      <w:bookmarkStart w:id="2146" w:name="C_4499-34527"/>
      <w:r>
        <w:t xml:space="preserve"> (CONF:4499-34527)</w:t>
      </w:r>
      <w:bookmarkEnd w:id="2146"/>
      <w:r>
        <w:t>.</w:t>
      </w:r>
      <w:r>
        <w:br/>
        <w:t>Note: QDM Attribute: Author dateTime</w:t>
      </w:r>
    </w:p>
    <w:p w14:paraId="3C8D62C4" w14:textId="77777777" w:rsidR="004B3F04" w:rsidRDefault="004B3F04" w:rsidP="007E63CC">
      <w:pPr>
        <w:numPr>
          <w:ilvl w:val="1"/>
          <w:numId w:val="41"/>
        </w:numPr>
      </w:pPr>
      <w:r>
        <w:rPr>
          <w:rStyle w:val="keyword"/>
        </w:rPr>
        <w:t>SHALL</w:t>
      </w:r>
      <w:r>
        <w:t xml:space="preserve"> contain exactly one [1..1] </w:t>
      </w:r>
      <w:r>
        <w:rPr>
          <w:rStyle w:val="XMLnameBold"/>
        </w:rPr>
        <w:t>role</w:t>
      </w:r>
      <w:bookmarkStart w:id="2147" w:name="C_4499-34525"/>
      <w:r>
        <w:t xml:space="preserve"> (CONF:4499-34525)</w:t>
      </w:r>
      <w:bookmarkEnd w:id="2147"/>
      <w:r>
        <w:t>.</w:t>
      </w:r>
    </w:p>
    <w:p w14:paraId="1712CD0D" w14:textId="77777777" w:rsidR="004B3F04" w:rsidRDefault="004B3F04" w:rsidP="007E63CC">
      <w:pPr>
        <w:numPr>
          <w:ilvl w:val="2"/>
          <w:numId w:val="4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148" w:name="C_4499-34528"/>
      <w:r>
        <w:t xml:space="preserve"> (CONF:4499-34528)</w:t>
      </w:r>
      <w:bookmarkEnd w:id="2148"/>
      <w:r>
        <w:t>.</w:t>
      </w:r>
    </w:p>
    <w:p w14:paraId="47512904" w14:textId="77777777" w:rsidR="004B3F04" w:rsidRDefault="004B3F04" w:rsidP="007E63CC">
      <w:pPr>
        <w:numPr>
          <w:ilvl w:val="2"/>
          <w:numId w:val="41"/>
        </w:numPr>
      </w:pPr>
      <w:r>
        <w:t xml:space="preserve">This role </w:t>
      </w:r>
      <w:r>
        <w:rPr>
          <w:rStyle w:val="keyword"/>
        </w:rPr>
        <w:t>MAY</w:t>
      </w:r>
      <w:r>
        <w:t xml:space="preserve"> contain zero or one [0..1] </w:t>
      </w:r>
      <w:r>
        <w:rPr>
          <w:rStyle w:val="XMLnameBold"/>
        </w:rPr>
        <w:t>id</w:t>
      </w:r>
      <w:bookmarkStart w:id="2149" w:name="C_4499-34529"/>
      <w:r>
        <w:t xml:space="preserve"> (CONF:4499-34529)</w:t>
      </w:r>
      <w:bookmarkEnd w:id="2149"/>
      <w:r>
        <w:t>.</w:t>
      </w:r>
    </w:p>
    <w:p w14:paraId="0F9F4843"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0" w:name="C_4499-35219"/>
      <w:r>
        <w:t xml:space="preserve"> (CONF:4499-35219)</w:t>
      </w:r>
      <w:bookmarkEnd w:id="2150"/>
      <w:r>
        <w:t xml:space="preserve"> such that it</w:t>
      </w:r>
      <w:r>
        <w:br/>
        <w:t>Note: QDM Attribute: Performer</w:t>
      </w:r>
    </w:p>
    <w:p w14:paraId="6CA3E297"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1" w:name="C_4499-35223"/>
      <w:r>
        <w:t xml:space="preserve"> (CONF:4499-35223)</w:t>
      </w:r>
      <w:bookmarkEnd w:id="2151"/>
      <w:r>
        <w:t>.</w:t>
      </w:r>
    </w:p>
    <w:p w14:paraId="6638BA28" w14:textId="77777777" w:rsidR="004B3F04" w:rsidRDefault="004B3F04" w:rsidP="007E63CC">
      <w:pPr>
        <w:numPr>
          <w:ilvl w:val="1"/>
          <w:numId w:val="4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152" w:name="C_4499-36156"/>
      <w:r>
        <w:t xml:space="preserve"> (CONF:4499-36156)</w:t>
      </w:r>
      <w:bookmarkEnd w:id="2152"/>
      <w:r>
        <w:t>.</w:t>
      </w:r>
    </w:p>
    <w:p w14:paraId="294A81C0"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3" w:name="C_4499-35221"/>
      <w:r>
        <w:t xml:space="preserve"> (CONF:4499-35221)</w:t>
      </w:r>
      <w:bookmarkEnd w:id="2153"/>
      <w:r>
        <w:t xml:space="preserve"> such that it</w:t>
      </w:r>
      <w:r>
        <w:br/>
        <w:t>Note: QDM Attribute: Performer</w:t>
      </w:r>
    </w:p>
    <w:p w14:paraId="2A60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54" w:name="C_4499-35224"/>
      <w:r>
        <w:t xml:space="preserve"> (CONF:4499-35224)</w:t>
      </w:r>
      <w:bookmarkEnd w:id="2154"/>
      <w:r>
        <w:t>.</w:t>
      </w:r>
    </w:p>
    <w:p w14:paraId="4F7C425A" w14:textId="77777777" w:rsidR="004B3F04" w:rsidRDefault="004B3F04" w:rsidP="007E63CC">
      <w:pPr>
        <w:numPr>
          <w:ilvl w:val="1"/>
          <w:numId w:val="4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155" w:name="C_4499-36157"/>
      <w:r>
        <w:t xml:space="preserve"> (CONF:4499-36157)</w:t>
      </w:r>
      <w:bookmarkEnd w:id="2155"/>
      <w:r>
        <w:t>.</w:t>
      </w:r>
    </w:p>
    <w:p w14:paraId="6D0A46B7" w14:textId="77777777" w:rsidR="004B3F04" w:rsidRDefault="004B3F04" w:rsidP="007E63CC">
      <w:pPr>
        <w:numPr>
          <w:ilvl w:val="0"/>
          <w:numId w:val="41"/>
        </w:numPr>
      </w:pPr>
      <w:r>
        <w:rPr>
          <w:rStyle w:val="keyword"/>
        </w:rPr>
        <w:t>MAY</w:t>
      </w:r>
      <w:r>
        <w:t xml:space="preserve"> contain zero or more [0..*] </w:t>
      </w:r>
      <w:r>
        <w:rPr>
          <w:rStyle w:val="XMLnameBold"/>
        </w:rPr>
        <w:t>participation</w:t>
      </w:r>
      <w:bookmarkStart w:id="2156" w:name="C_4499-35859"/>
      <w:r>
        <w:t xml:space="preserve"> (CONF:4499-35859)</w:t>
      </w:r>
      <w:bookmarkEnd w:id="2156"/>
      <w:r>
        <w:t xml:space="preserve"> such that it</w:t>
      </w:r>
      <w:r>
        <w:br/>
        <w:t>Note: QDM Attribute: Performer</w:t>
      </w:r>
    </w:p>
    <w:p w14:paraId="3E47DA62"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157" w:name="C_4499-35861"/>
      <w:r>
        <w:t xml:space="preserve"> (CONF:4499-35861)</w:t>
      </w:r>
      <w:bookmarkEnd w:id="2157"/>
      <w:r>
        <w:t>.</w:t>
      </w:r>
    </w:p>
    <w:p w14:paraId="6591BDD6" w14:textId="77777777" w:rsidR="004B3F04" w:rsidRDefault="004B3F04" w:rsidP="007E63CC">
      <w:pPr>
        <w:numPr>
          <w:ilvl w:val="1"/>
          <w:numId w:val="4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158" w:name="C_4499-36158"/>
      <w:r>
        <w:t xml:space="preserve"> (CONF:4499-36158)</w:t>
      </w:r>
      <w:bookmarkEnd w:id="2158"/>
      <w:r>
        <w:t>.</w:t>
      </w:r>
    </w:p>
    <w:p w14:paraId="232CAB96" w14:textId="77777777" w:rsidR="004B3F04" w:rsidRDefault="004B3F04" w:rsidP="007E63CC">
      <w:pPr>
        <w:numPr>
          <w:ilvl w:val="0"/>
          <w:numId w:val="41"/>
        </w:numPr>
      </w:pPr>
      <w:r>
        <w:rPr>
          <w:rStyle w:val="keyword"/>
        </w:rPr>
        <w:t>MAY</w:t>
      </w:r>
      <w:r>
        <w:t xml:space="preserve"> contain zero or one [0..1] </w:t>
      </w:r>
      <w:r>
        <w:rPr>
          <w:rStyle w:val="XMLnameBold"/>
        </w:rPr>
        <w:t>participation</w:t>
      </w:r>
      <w:bookmarkStart w:id="2159" w:name="C_4499-35225"/>
      <w:r>
        <w:t xml:space="preserve"> (CONF:4499-35225)</w:t>
      </w:r>
      <w:bookmarkEnd w:id="2159"/>
      <w:r>
        <w:t xml:space="preserve"> such that it</w:t>
      </w:r>
      <w:r>
        <w:br/>
        <w:t>Note: QDM Attribute: Performer</w:t>
      </w:r>
    </w:p>
    <w:p w14:paraId="03BF621A" w14:textId="77777777" w:rsidR="004B3F04" w:rsidRDefault="004B3F04" w:rsidP="007E63CC">
      <w:pPr>
        <w:numPr>
          <w:ilvl w:val="1"/>
          <w:numId w:val="41"/>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160" w:name="C_4499-35227"/>
      <w:r>
        <w:t xml:space="preserve"> (CONF:4499-35227)</w:t>
      </w:r>
      <w:bookmarkEnd w:id="2160"/>
      <w:r>
        <w:t>.</w:t>
      </w:r>
    </w:p>
    <w:p w14:paraId="6023334B" w14:textId="77777777" w:rsidR="004B3F04" w:rsidRDefault="004B3F04" w:rsidP="007E63CC">
      <w:pPr>
        <w:numPr>
          <w:ilvl w:val="1"/>
          <w:numId w:val="4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161" w:name="C_4499-36159"/>
      <w:r>
        <w:t xml:space="preserve"> (CONF:4499-36159)</w:t>
      </w:r>
      <w:bookmarkEnd w:id="2161"/>
      <w:r>
        <w:t>.</w:t>
      </w:r>
    </w:p>
    <w:p w14:paraId="4173B8C3"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2" w:name="C_4499-31171"/>
      <w:r>
        <w:t xml:space="preserve"> (CONF:4499-31171)</w:t>
      </w:r>
      <w:bookmarkEnd w:id="2162"/>
      <w:r>
        <w:t xml:space="preserve"> such that it</w:t>
      </w:r>
      <w:r>
        <w:br/>
        <w:t>Note: QDM Attribute: Reason</w:t>
      </w:r>
    </w:p>
    <w:p w14:paraId="0F83D5A1"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163" w:name="C_4499-31172"/>
      <w:r>
        <w:t xml:space="preserve"> (CONF:4499-31172)</w:t>
      </w:r>
      <w:bookmarkEnd w:id="2163"/>
      <w:r>
        <w:t>.</w:t>
      </w:r>
    </w:p>
    <w:p w14:paraId="4FA72B39" w14:textId="77777777" w:rsidR="004B3F04" w:rsidRDefault="004B3F04" w:rsidP="007E63CC">
      <w:pPr>
        <w:numPr>
          <w:ilvl w:val="1"/>
          <w:numId w:val="41"/>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164" w:name="C_4499-31173"/>
      <w:r>
        <w:t xml:space="preserve"> (CONF:4499-31173)</w:t>
      </w:r>
      <w:bookmarkEnd w:id="2164"/>
      <w:r>
        <w:t>.</w:t>
      </w:r>
    </w:p>
    <w:p w14:paraId="5B320A37"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5" w:name="C_4499-33431"/>
      <w:r>
        <w:t xml:space="preserve"> (CONF:4499-33431)</w:t>
      </w:r>
      <w:bookmarkEnd w:id="2165"/>
      <w:r>
        <w:t xml:space="preserve"> such that it</w:t>
      </w:r>
      <w:r>
        <w:br/>
        <w:t>Note: QDM Attribute: Result</w:t>
      </w:r>
    </w:p>
    <w:p w14:paraId="29BEB80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166" w:name="C_4499-33433"/>
      <w:r>
        <w:t xml:space="preserve"> (CONF:4499-33433)</w:t>
      </w:r>
      <w:bookmarkEnd w:id="2166"/>
      <w:r>
        <w:t>.</w:t>
      </w:r>
    </w:p>
    <w:p w14:paraId="14A68211" w14:textId="77777777" w:rsidR="004B3F04" w:rsidRDefault="004B3F04" w:rsidP="007E63CC">
      <w:pPr>
        <w:numPr>
          <w:ilvl w:val="1"/>
          <w:numId w:val="41"/>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167" w:name="C_4499-33434"/>
      <w:r>
        <w:t xml:space="preserve"> (CONF:4499-33434)</w:t>
      </w:r>
      <w:bookmarkEnd w:id="2167"/>
      <w:r>
        <w:t>.</w:t>
      </w:r>
    </w:p>
    <w:p w14:paraId="52D88F61" w14:textId="77777777" w:rsidR="004B3F04" w:rsidRDefault="004B3F04" w:rsidP="007E63CC">
      <w:pPr>
        <w:numPr>
          <w:ilvl w:val="0"/>
          <w:numId w:val="41"/>
        </w:numPr>
      </w:pPr>
      <w:r>
        <w:rPr>
          <w:rStyle w:val="keyword"/>
        </w:rPr>
        <w:t>MAY</w:t>
      </w:r>
      <w:r>
        <w:t xml:space="preserve"> contain zero or one [0..1] </w:t>
      </w:r>
      <w:r>
        <w:rPr>
          <w:rStyle w:val="XMLnameBold"/>
        </w:rPr>
        <w:t>outboundRelationship</w:t>
      </w:r>
      <w:bookmarkStart w:id="2168" w:name="C_4499-33432"/>
      <w:r>
        <w:t xml:space="preserve"> (CONF:4499-33432)</w:t>
      </w:r>
      <w:bookmarkEnd w:id="2168"/>
      <w:r>
        <w:t xml:space="preserve"> such that it</w:t>
      </w:r>
      <w:r>
        <w:br/>
        <w:t>Note: QDM Attribute: Status</w:t>
      </w:r>
    </w:p>
    <w:p w14:paraId="590167D6"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69" w:name="C_4499-33435"/>
      <w:r>
        <w:t xml:space="preserve"> (CONF:4499-33435)</w:t>
      </w:r>
      <w:bookmarkEnd w:id="2169"/>
      <w:r>
        <w:t>.</w:t>
      </w:r>
    </w:p>
    <w:p w14:paraId="25F9504A" w14:textId="77777777" w:rsidR="004B3F04" w:rsidRDefault="004B3F04" w:rsidP="007E63CC">
      <w:pPr>
        <w:numPr>
          <w:ilvl w:val="1"/>
          <w:numId w:val="41"/>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170" w:name="C_4499-33436"/>
      <w:r>
        <w:t xml:space="preserve"> (CONF:4499-33436)</w:t>
      </w:r>
      <w:bookmarkEnd w:id="2170"/>
      <w:r>
        <w:t>.</w:t>
      </w:r>
    </w:p>
    <w:p w14:paraId="6889EEA9" w14:textId="77777777" w:rsidR="004B3F04" w:rsidRDefault="004B3F04" w:rsidP="007E63CC">
      <w:pPr>
        <w:numPr>
          <w:ilvl w:val="0"/>
          <w:numId w:val="41"/>
        </w:numPr>
      </w:pPr>
      <w:r>
        <w:rPr>
          <w:rStyle w:val="keyword"/>
        </w:rPr>
        <w:t>MAY</w:t>
      </w:r>
      <w:r>
        <w:t xml:space="preserve"> contain zero or more [0..*] </w:t>
      </w:r>
      <w:r>
        <w:rPr>
          <w:rStyle w:val="XMLnameBold"/>
        </w:rPr>
        <w:t>outboundRelationship</w:t>
      </w:r>
      <w:bookmarkStart w:id="2171" w:name="C_4499-36160"/>
      <w:r>
        <w:t xml:space="preserve"> (CONF:4499-36160)</w:t>
      </w:r>
      <w:bookmarkEnd w:id="2171"/>
      <w:r>
        <w:t xml:space="preserve"> such that it</w:t>
      </w:r>
      <w:r>
        <w:br/>
        <w:t>Note: QDM Attribute: Related To</w:t>
      </w:r>
    </w:p>
    <w:p w14:paraId="0E95CA0D" w14:textId="77777777" w:rsidR="004B3F04" w:rsidRDefault="004B3F04" w:rsidP="007E63CC">
      <w:pPr>
        <w:numPr>
          <w:ilvl w:val="1"/>
          <w:numId w:val="4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172" w:name="C_4499-36162"/>
      <w:r>
        <w:t xml:space="preserve"> (CONF:4499-36162)</w:t>
      </w:r>
      <w:bookmarkEnd w:id="2172"/>
      <w:r>
        <w:t>.</w:t>
      </w:r>
    </w:p>
    <w:p w14:paraId="2375037B" w14:textId="77777777" w:rsidR="004B3F04" w:rsidRDefault="004B3F04" w:rsidP="007E63CC">
      <w:pPr>
        <w:numPr>
          <w:ilvl w:val="1"/>
          <w:numId w:val="4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173" w:name="C_4499-36161"/>
      <w:r>
        <w:t xml:space="preserve"> (CONF:4499-36161)</w:t>
      </w:r>
      <w:bookmarkEnd w:id="2173"/>
      <w:r>
        <w:t>.</w:t>
      </w:r>
    </w:p>
    <w:p w14:paraId="5B134658" w14:textId="77777777" w:rsidR="004B3F04" w:rsidRDefault="004B3F04" w:rsidP="004B3F04">
      <w:pPr>
        <w:pStyle w:val="Caption"/>
        <w:ind w:left="130" w:right="115"/>
      </w:pPr>
      <w:bookmarkStart w:id="2174" w:name="_Toc64842036"/>
      <w:bookmarkStart w:id="2175" w:name="_Toc65482952"/>
      <w:r>
        <w:lastRenderedPageBreak/>
        <w:t xml:space="preserve">Figure </w:t>
      </w:r>
      <w:r>
        <w:fldChar w:fldCharType="begin"/>
      </w:r>
      <w:r>
        <w:instrText>SEQ Figure \* ARABIC</w:instrText>
      </w:r>
      <w:r>
        <w:fldChar w:fldCharType="separate"/>
      </w:r>
      <w:r>
        <w:t>38</w:t>
      </w:r>
      <w:r>
        <w:fldChar w:fldCharType="end"/>
      </w:r>
      <w:r>
        <w:t>: Intervention, Performed (V4) Example</w:t>
      </w:r>
      <w:bookmarkEnd w:id="2174"/>
      <w:bookmarkEnd w:id="2175"/>
    </w:p>
    <w:p w14:paraId="0D7E94CF" w14:textId="77777777" w:rsidR="004B3F04" w:rsidRDefault="004B3F04" w:rsidP="004B3F04">
      <w:pPr>
        <w:pStyle w:val="Example"/>
        <w:ind w:left="130" w:right="115"/>
      </w:pPr>
      <w:r>
        <w:t>&lt;actCriteria classCode="ACT" moodCode="EVN"&gt;</w:t>
      </w:r>
    </w:p>
    <w:p w14:paraId="4C1F7FD2" w14:textId="77777777" w:rsidR="004B3F04" w:rsidRDefault="004B3F04" w:rsidP="004B3F04">
      <w:pPr>
        <w:pStyle w:val="Example"/>
        <w:ind w:left="130" w:right="115"/>
      </w:pPr>
      <w:r>
        <w:t xml:space="preserve">    &lt;templateId&gt;</w:t>
      </w:r>
    </w:p>
    <w:p w14:paraId="6F778516" w14:textId="77777777" w:rsidR="004B3F04" w:rsidRDefault="004B3F04" w:rsidP="004B3F04">
      <w:pPr>
        <w:pStyle w:val="Example"/>
        <w:ind w:left="130" w:right="115"/>
      </w:pPr>
      <w:r>
        <w:t xml:space="preserve">        &lt;item root="2.16.840.1.113883.10.20.28.4.36" extension="2021-02-01"/&gt;</w:t>
      </w:r>
    </w:p>
    <w:p w14:paraId="5739891D" w14:textId="77777777" w:rsidR="004B3F04" w:rsidRDefault="004B3F04" w:rsidP="004B3F04">
      <w:pPr>
        <w:pStyle w:val="Example"/>
        <w:ind w:left="130" w:right="115"/>
      </w:pPr>
      <w:r>
        <w:t xml:space="preserve">    &lt;/templateId&gt;</w:t>
      </w:r>
    </w:p>
    <w:p w14:paraId="554DFB92" w14:textId="77777777" w:rsidR="004B3F04" w:rsidRDefault="004B3F04" w:rsidP="004B3F04">
      <w:pPr>
        <w:pStyle w:val="Example"/>
        <w:ind w:left="130" w:right="115"/>
      </w:pPr>
      <w:r>
        <w:t xml:space="preserve">    &lt;id root="a2faf205-f9c1-485c-8edc-c9c0021a218c" /&gt;</w:t>
      </w:r>
    </w:p>
    <w:p w14:paraId="2BB8E84E" w14:textId="77777777" w:rsidR="004B3F04" w:rsidRDefault="004B3F04" w:rsidP="004B3F04">
      <w:pPr>
        <w:pStyle w:val="Example"/>
        <w:ind w:left="130" w:right="115"/>
      </w:pPr>
      <w:r>
        <w:t xml:space="preserve">    &lt;code valueSet="{$QDMElementValueSetOID}"/&gt;</w:t>
      </w:r>
    </w:p>
    <w:p w14:paraId="6FB4D120" w14:textId="77777777" w:rsidR="004B3F04" w:rsidRDefault="004B3F04" w:rsidP="004B3F04">
      <w:pPr>
        <w:pStyle w:val="Example"/>
        <w:ind w:left="130" w:right="115"/>
      </w:pPr>
      <w:r>
        <w:t xml:space="preserve">    &lt;title value="Intervention, Performed"/&gt;</w:t>
      </w:r>
    </w:p>
    <w:p w14:paraId="06C79BD5" w14:textId="77777777" w:rsidR="004B3F04" w:rsidRDefault="004B3F04" w:rsidP="004B3F04">
      <w:pPr>
        <w:pStyle w:val="Example"/>
        <w:ind w:left="130" w:right="115"/>
      </w:pPr>
      <w:r>
        <w:t xml:space="preserve">    &lt;statusCode code="completed"/&gt;</w:t>
      </w:r>
    </w:p>
    <w:p w14:paraId="32B200BD" w14:textId="77777777" w:rsidR="004B3F04" w:rsidRDefault="004B3F04" w:rsidP="004B3F04">
      <w:pPr>
        <w:pStyle w:val="Example"/>
        <w:ind w:left="130" w:right="115"/>
      </w:pPr>
      <w:r>
        <w:t xml:space="preserve">&lt;/actCriteria&gt;  </w:t>
      </w:r>
    </w:p>
    <w:p w14:paraId="71D31BA3" w14:textId="77777777" w:rsidR="004B3F04" w:rsidRDefault="004B3F04" w:rsidP="004B3F04">
      <w:pPr>
        <w:pStyle w:val="BodyText"/>
      </w:pPr>
    </w:p>
    <w:p w14:paraId="4AD83945" w14:textId="61383080" w:rsidR="004B3F04" w:rsidRDefault="004B3F04" w:rsidP="004B3F04">
      <w:pPr>
        <w:pStyle w:val="Heading2nospace"/>
      </w:pPr>
      <w:bookmarkStart w:id="2176" w:name="E_Intervention_Recommended_V3_"/>
      <w:bookmarkStart w:id="2177" w:name="_Toc64841903"/>
      <w:bookmarkStart w:id="2178" w:name="_Toc65482819"/>
      <w:r>
        <w:t>Intervention, Recommended (V3)</w:t>
      </w:r>
      <w:bookmarkEnd w:id="2176"/>
      <w:bookmarkEnd w:id="2177"/>
      <w:r w:rsidR="006F762B">
        <w:t xml:space="preserve"> - DRAFT</w:t>
      </w:r>
      <w:bookmarkEnd w:id="2178"/>
    </w:p>
    <w:p w14:paraId="6419EC0C" w14:textId="77777777" w:rsidR="004B3F04" w:rsidRDefault="004B3F04" w:rsidP="004B3F04">
      <w:pPr>
        <w:pStyle w:val="BracketData"/>
      </w:pPr>
      <w:r>
        <w:t>[actCriteria: identifier urn:hl7ii:2.16.840.1.113883.10.20.28.4.37:2021-02-01 (open)]</w:t>
      </w:r>
    </w:p>
    <w:p w14:paraId="51817C59" w14:textId="77777777" w:rsidR="004B3F04" w:rsidRDefault="004B3F04" w:rsidP="004B3F04">
      <w:pPr>
        <w:pStyle w:val="Caption"/>
      </w:pPr>
      <w:bookmarkStart w:id="2179" w:name="_Toc64842160"/>
      <w:bookmarkStart w:id="2180" w:name="_Toc65483244"/>
      <w:r>
        <w:t xml:space="preserve">Table </w:t>
      </w:r>
      <w:r>
        <w:fldChar w:fldCharType="begin"/>
      </w:r>
      <w:r>
        <w:instrText>SEQ Table \* ARABIC</w:instrText>
      </w:r>
      <w:r>
        <w:fldChar w:fldCharType="separate"/>
      </w:r>
      <w:r>
        <w:t>83</w:t>
      </w:r>
      <w:r>
        <w:fldChar w:fldCharType="end"/>
      </w:r>
      <w:r>
        <w:t>: Intervention, Recommended (V3) Contexts</w:t>
      </w:r>
      <w:bookmarkEnd w:id="2179"/>
      <w:bookmarkEnd w:id="218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57E5583" w14:textId="77777777" w:rsidTr="000659BE">
        <w:trPr>
          <w:cantSplit/>
          <w:tblHeader/>
          <w:jc w:val="center"/>
        </w:trPr>
        <w:tc>
          <w:tcPr>
            <w:tcW w:w="360" w:type="dxa"/>
            <w:shd w:val="clear" w:color="auto" w:fill="E6E6E6"/>
          </w:tcPr>
          <w:p w14:paraId="6F8C4310" w14:textId="77777777" w:rsidR="004B3F04" w:rsidRDefault="004B3F04" w:rsidP="000659BE">
            <w:pPr>
              <w:pStyle w:val="TableHead"/>
            </w:pPr>
            <w:r>
              <w:t>Contained By:</w:t>
            </w:r>
          </w:p>
        </w:tc>
        <w:tc>
          <w:tcPr>
            <w:tcW w:w="360" w:type="dxa"/>
            <w:shd w:val="clear" w:color="auto" w:fill="E6E6E6"/>
          </w:tcPr>
          <w:p w14:paraId="72F5A9C1" w14:textId="77777777" w:rsidR="004B3F04" w:rsidRDefault="004B3F04" w:rsidP="000659BE">
            <w:pPr>
              <w:pStyle w:val="TableHead"/>
            </w:pPr>
            <w:r>
              <w:t>Contains:</w:t>
            </w:r>
          </w:p>
        </w:tc>
      </w:tr>
      <w:tr w:rsidR="004B3F04" w14:paraId="7AA8F1B5" w14:textId="77777777" w:rsidTr="000659BE">
        <w:trPr>
          <w:jc w:val="center"/>
        </w:trPr>
        <w:tc>
          <w:tcPr>
            <w:tcW w:w="360" w:type="dxa"/>
          </w:tcPr>
          <w:p w14:paraId="6AA35AEE"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7E43C39"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9E70F6E"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2047B5B2"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A12331F"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274014B7"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60676C0C"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3E4D956E" w14:textId="77777777" w:rsidR="004B3F04" w:rsidRDefault="004B3F04" w:rsidP="004B3F04">
      <w:pPr>
        <w:pStyle w:val="BodyText"/>
      </w:pPr>
    </w:p>
    <w:p w14:paraId="416A6D5C" w14:textId="77777777" w:rsidR="004B3F04" w:rsidRDefault="004B3F04" w:rsidP="004B3F04">
      <w:r>
        <w:t>This template represents the QDM data type: Intervention, Recommended.</w:t>
      </w:r>
    </w:p>
    <w:p w14:paraId="2AF23871" w14:textId="77777777" w:rsidR="004B3F04" w:rsidRDefault="004B3F04" w:rsidP="004B3F04">
      <w:r>
        <w:t>Intervention recommended represents a recommendation for an intervention. Intervention represents a course of action intended to achieve a result in the care of persons with health problems that does not involve direct physical contact with a patient. Examples include patient education and therapeutic communication.</w:t>
      </w:r>
      <w:r>
        <w:br/>
        <w:t>Timing: The time the recommendation is authored (i.e., provided to the patient).</w:t>
      </w:r>
    </w:p>
    <w:p w14:paraId="296C0E9C"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31793C0F" w14:textId="77777777" w:rsidR="004B3F04" w:rsidRDefault="004B3F04" w:rsidP="004B3F04">
      <w:pPr>
        <w:pStyle w:val="Caption"/>
      </w:pPr>
      <w:bookmarkStart w:id="2181" w:name="_Toc64842161"/>
      <w:bookmarkStart w:id="2182" w:name="_Toc65483245"/>
      <w:r>
        <w:lastRenderedPageBreak/>
        <w:t xml:space="preserve">Table </w:t>
      </w:r>
      <w:r>
        <w:fldChar w:fldCharType="begin"/>
      </w:r>
      <w:r>
        <w:instrText>SEQ Table \* ARABIC</w:instrText>
      </w:r>
      <w:r>
        <w:fldChar w:fldCharType="separate"/>
      </w:r>
      <w:r>
        <w:t>84</w:t>
      </w:r>
      <w:r>
        <w:fldChar w:fldCharType="end"/>
      </w:r>
      <w:r>
        <w:t>: Intervention, Recommended (V3) Constraints Overview</w:t>
      </w:r>
      <w:bookmarkEnd w:id="2181"/>
      <w:bookmarkEnd w:id="218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984CD26" w14:textId="77777777" w:rsidTr="000659BE">
        <w:trPr>
          <w:cantSplit/>
          <w:tblHeader/>
          <w:jc w:val="center"/>
        </w:trPr>
        <w:tc>
          <w:tcPr>
            <w:tcW w:w="0" w:type="dxa"/>
            <w:shd w:val="clear" w:color="auto" w:fill="E6E6E6"/>
            <w:noWrap/>
          </w:tcPr>
          <w:p w14:paraId="1301C692" w14:textId="77777777" w:rsidR="004B3F04" w:rsidRDefault="004B3F04" w:rsidP="000659BE">
            <w:pPr>
              <w:pStyle w:val="TableHead"/>
            </w:pPr>
            <w:r>
              <w:t>XPath</w:t>
            </w:r>
          </w:p>
        </w:tc>
        <w:tc>
          <w:tcPr>
            <w:tcW w:w="720" w:type="dxa"/>
            <w:shd w:val="clear" w:color="auto" w:fill="E6E6E6"/>
            <w:noWrap/>
          </w:tcPr>
          <w:p w14:paraId="462B8E94" w14:textId="77777777" w:rsidR="004B3F04" w:rsidRDefault="004B3F04" w:rsidP="000659BE">
            <w:pPr>
              <w:pStyle w:val="TableHead"/>
            </w:pPr>
            <w:r>
              <w:t>Card.</w:t>
            </w:r>
          </w:p>
        </w:tc>
        <w:tc>
          <w:tcPr>
            <w:tcW w:w="1152" w:type="dxa"/>
            <w:shd w:val="clear" w:color="auto" w:fill="E6E6E6"/>
            <w:noWrap/>
          </w:tcPr>
          <w:p w14:paraId="10099ECF" w14:textId="77777777" w:rsidR="004B3F04" w:rsidRDefault="004B3F04" w:rsidP="000659BE">
            <w:pPr>
              <w:pStyle w:val="TableHead"/>
            </w:pPr>
            <w:r>
              <w:t>Verb</w:t>
            </w:r>
          </w:p>
        </w:tc>
        <w:tc>
          <w:tcPr>
            <w:tcW w:w="864" w:type="dxa"/>
            <w:shd w:val="clear" w:color="auto" w:fill="E6E6E6"/>
            <w:noWrap/>
          </w:tcPr>
          <w:p w14:paraId="5C1E12E9" w14:textId="77777777" w:rsidR="004B3F04" w:rsidRDefault="004B3F04" w:rsidP="000659BE">
            <w:pPr>
              <w:pStyle w:val="TableHead"/>
            </w:pPr>
            <w:r>
              <w:t>Data Type</w:t>
            </w:r>
          </w:p>
        </w:tc>
        <w:tc>
          <w:tcPr>
            <w:tcW w:w="864" w:type="dxa"/>
            <w:shd w:val="clear" w:color="auto" w:fill="E6E6E6"/>
            <w:noWrap/>
          </w:tcPr>
          <w:p w14:paraId="08C858D4" w14:textId="77777777" w:rsidR="004B3F04" w:rsidRDefault="004B3F04" w:rsidP="000659BE">
            <w:pPr>
              <w:pStyle w:val="TableHead"/>
            </w:pPr>
            <w:r>
              <w:t>CONF#</w:t>
            </w:r>
          </w:p>
        </w:tc>
        <w:tc>
          <w:tcPr>
            <w:tcW w:w="864" w:type="dxa"/>
            <w:shd w:val="clear" w:color="auto" w:fill="E6E6E6"/>
            <w:noWrap/>
          </w:tcPr>
          <w:p w14:paraId="09046AE0" w14:textId="77777777" w:rsidR="004B3F04" w:rsidRDefault="004B3F04" w:rsidP="000659BE">
            <w:pPr>
              <w:pStyle w:val="TableHead"/>
            </w:pPr>
            <w:r>
              <w:t>Value</w:t>
            </w:r>
          </w:p>
        </w:tc>
      </w:tr>
      <w:tr w:rsidR="004B3F04" w14:paraId="23A45EDB" w14:textId="77777777" w:rsidTr="000659BE">
        <w:trPr>
          <w:jc w:val="center"/>
        </w:trPr>
        <w:tc>
          <w:tcPr>
            <w:tcW w:w="10160" w:type="dxa"/>
            <w:gridSpan w:val="6"/>
          </w:tcPr>
          <w:p w14:paraId="46BEE001" w14:textId="77777777" w:rsidR="004B3F04" w:rsidRDefault="004B3F04" w:rsidP="000659BE">
            <w:pPr>
              <w:pStyle w:val="TableText"/>
            </w:pPr>
            <w:r>
              <w:t>actCriteria (identifier: urn:hl7ii:2.16.840.1.113883.10.20.28.4.37:2021-02-01)</w:t>
            </w:r>
          </w:p>
        </w:tc>
      </w:tr>
      <w:tr w:rsidR="004B3F04" w14:paraId="0A2FA036" w14:textId="77777777" w:rsidTr="000659BE">
        <w:trPr>
          <w:jc w:val="center"/>
        </w:trPr>
        <w:tc>
          <w:tcPr>
            <w:tcW w:w="3345" w:type="dxa"/>
          </w:tcPr>
          <w:p w14:paraId="73D7BEE3" w14:textId="77777777" w:rsidR="004B3F04" w:rsidRDefault="004B3F04" w:rsidP="000659BE">
            <w:pPr>
              <w:pStyle w:val="TableText"/>
            </w:pPr>
            <w:r>
              <w:tab/>
              <w:t>@classCode</w:t>
            </w:r>
          </w:p>
        </w:tc>
        <w:tc>
          <w:tcPr>
            <w:tcW w:w="720" w:type="dxa"/>
          </w:tcPr>
          <w:p w14:paraId="36C307AC" w14:textId="77777777" w:rsidR="004B3F04" w:rsidRDefault="004B3F04" w:rsidP="000659BE">
            <w:pPr>
              <w:pStyle w:val="TableText"/>
            </w:pPr>
            <w:r>
              <w:t>1..1</w:t>
            </w:r>
          </w:p>
        </w:tc>
        <w:tc>
          <w:tcPr>
            <w:tcW w:w="1152" w:type="dxa"/>
          </w:tcPr>
          <w:p w14:paraId="730A190A" w14:textId="77777777" w:rsidR="004B3F04" w:rsidRDefault="004B3F04" w:rsidP="000659BE">
            <w:pPr>
              <w:pStyle w:val="TableText"/>
            </w:pPr>
            <w:r>
              <w:t>SHALL</w:t>
            </w:r>
          </w:p>
        </w:tc>
        <w:tc>
          <w:tcPr>
            <w:tcW w:w="864" w:type="dxa"/>
          </w:tcPr>
          <w:p w14:paraId="656F8061" w14:textId="77777777" w:rsidR="004B3F04" w:rsidRDefault="004B3F04" w:rsidP="000659BE">
            <w:pPr>
              <w:pStyle w:val="TableText"/>
            </w:pPr>
          </w:p>
        </w:tc>
        <w:tc>
          <w:tcPr>
            <w:tcW w:w="1104" w:type="dxa"/>
          </w:tcPr>
          <w:p w14:paraId="019CEAE0" w14:textId="77777777" w:rsidR="004B3F04" w:rsidRDefault="006C736C" w:rsidP="000659BE">
            <w:pPr>
              <w:pStyle w:val="TableText"/>
            </w:pPr>
            <w:hyperlink w:anchor="C_4499-30801">
              <w:r w:rsidR="004B3F04">
                <w:rPr>
                  <w:rStyle w:val="HyperlinkText9pt"/>
                </w:rPr>
                <w:t>4499-30801</w:t>
              </w:r>
            </w:hyperlink>
          </w:p>
        </w:tc>
        <w:tc>
          <w:tcPr>
            <w:tcW w:w="2975" w:type="dxa"/>
          </w:tcPr>
          <w:p w14:paraId="7BEB3A7C" w14:textId="77777777" w:rsidR="004B3F04" w:rsidRDefault="004B3F04" w:rsidP="000659BE">
            <w:pPr>
              <w:pStyle w:val="TableText"/>
            </w:pPr>
            <w:r>
              <w:t>ACT</w:t>
            </w:r>
          </w:p>
        </w:tc>
      </w:tr>
      <w:tr w:rsidR="004B3F04" w14:paraId="3A447ED3" w14:textId="77777777" w:rsidTr="000659BE">
        <w:trPr>
          <w:jc w:val="center"/>
        </w:trPr>
        <w:tc>
          <w:tcPr>
            <w:tcW w:w="3345" w:type="dxa"/>
          </w:tcPr>
          <w:p w14:paraId="6021EBB1" w14:textId="77777777" w:rsidR="004B3F04" w:rsidRDefault="004B3F04" w:rsidP="000659BE">
            <w:pPr>
              <w:pStyle w:val="TableText"/>
            </w:pPr>
            <w:r>
              <w:tab/>
              <w:t>@moodCode</w:t>
            </w:r>
          </w:p>
        </w:tc>
        <w:tc>
          <w:tcPr>
            <w:tcW w:w="720" w:type="dxa"/>
          </w:tcPr>
          <w:p w14:paraId="105BC85C" w14:textId="77777777" w:rsidR="004B3F04" w:rsidRDefault="004B3F04" w:rsidP="000659BE">
            <w:pPr>
              <w:pStyle w:val="TableText"/>
            </w:pPr>
            <w:r>
              <w:t>1..1</w:t>
            </w:r>
          </w:p>
        </w:tc>
        <w:tc>
          <w:tcPr>
            <w:tcW w:w="1152" w:type="dxa"/>
          </w:tcPr>
          <w:p w14:paraId="2C2229D8" w14:textId="77777777" w:rsidR="004B3F04" w:rsidRDefault="004B3F04" w:rsidP="000659BE">
            <w:pPr>
              <w:pStyle w:val="TableText"/>
            </w:pPr>
            <w:r>
              <w:t>SHALL</w:t>
            </w:r>
          </w:p>
        </w:tc>
        <w:tc>
          <w:tcPr>
            <w:tcW w:w="864" w:type="dxa"/>
          </w:tcPr>
          <w:p w14:paraId="35AC14B1" w14:textId="77777777" w:rsidR="004B3F04" w:rsidRDefault="004B3F04" w:rsidP="000659BE">
            <w:pPr>
              <w:pStyle w:val="TableText"/>
            </w:pPr>
          </w:p>
        </w:tc>
        <w:tc>
          <w:tcPr>
            <w:tcW w:w="1104" w:type="dxa"/>
          </w:tcPr>
          <w:p w14:paraId="25A2A03F" w14:textId="77777777" w:rsidR="004B3F04" w:rsidRDefault="006C736C" w:rsidP="000659BE">
            <w:pPr>
              <w:pStyle w:val="TableText"/>
            </w:pPr>
            <w:hyperlink w:anchor="C_4499-30802">
              <w:r w:rsidR="004B3F04">
                <w:rPr>
                  <w:rStyle w:val="HyperlinkText9pt"/>
                </w:rPr>
                <w:t>4499-30802</w:t>
              </w:r>
            </w:hyperlink>
          </w:p>
        </w:tc>
        <w:tc>
          <w:tcPr>
            <w:tcW w:w="2975" w:type="dxa"/>
          </w:tcPr>
          <w:p w14:paraId="6AEA5179" w14:textId="77777777" w:rsidR="004B3F04" w:rsidRDefault="004B3F04" w:rsidP="000659BE">
            <w:pPr>
              <w:pStyle w:val="TableText"/>
            </w:pPr>
            <w:r>
              <w:t>urn:oid:2.16.840.1.113883.5.1001 (HL7ActMood) = INT</w:t>
            </w:r>
          </w:p>
        </w:tc>
      </w:tr>
      <w:tr w:rsidR="004B3F04" w14:paraId="7EFBF18E" w14:textId="77777777" w:rsidTr="000659BE">
        <w:trPr>
          <w:jc w:val="center"/>
        </w:trPr>
        <w:tc>
          <w:tcPr>
            <w:tcW w:w="3345" w:type="dxa"/>
          </w:tcPr>
          <w:p w14:paraId="70C245D5" w14:textId="77777777" w:rsidR="004B3F04" w:rsidRDefault="004B3F04" w:rsidP="000659BE">
            <w:pPr>
              <w:pStyle w:val="TableText"/>
            </w:pPr>
            <w:r>
              <w:tab/>
              <w:t>@actionNegationInd</w:t>
            </w:r>
          </w:p>
        </w:tc>
        <w:tc>
          <w:tcPr>
            <w:tcW w:w="720" w:type="dxa"/>
          </w:tcPr>
          <w:p w14:paraId="67FDECC5" w14:textId="77777777" w:rsidR="004B3F04" w:rsidRDefault="004B3F04" w:rsidP="000659BE">
            <w:pPr>
              <w:pStyle w:val="TableText"/>
            </w:pPr>
            <w:r>
              <w:t>0..1</w:t>
            </w:r>
          </w:p>
        </w:tc>
        <w:tc>
          <w:tcPr>
            <w:tcW w:w="1152" w:type="dxa"/>
          </w:tcPr>
          <w:p w14:paraId="13712D17" w14:textId="77777777" w:rsidR="004B3F04" w:rsidRDefault="004B3F04" w:rsidP="000659BE">
            <w:pPr>
              <w:pStyle w:val="TableText"/>
            </w:pPr>
            <w:r>
              <w:t>MAY</w:t>
            </w:r>
          </w:p>
        </w:tc>
        <w:tc>
          <w:tcPr>
            <w:tcW w:w="864" w:type="dxa"/>
          </w:tcPr>
          <w:p w14:paraId="77DB97EE" w14:textId="77777777" w:rsidR="004B3F04" w:rsidRDefault="004B3F04" w:rsidP="000659BE">
            <w:pPr>
              <w:pStyle w:val="TableText"/>
            </w:pPr>
          </w:p>
        </w:tc>
        <w:tc>
          <w:tcPr>
            <w:tcW w:w="1104" w:type="dxa"/>
          </w:tcPr>
          <w:p w14:paraId="3E6077BA" w14:textId="77777777" w:rsidR="004B3F04" w:rsidRDefault="006C736C" w:rsidP="000659BE">
            <w:pPr>
              <w:pStyle w:val="TableText"/>
            </w:pPr>
            <w:hyperlink w:anchor="C_4499-30806">
              <w:r w:rsidR="004B3F04">
                <w:rPr>
                  <w:rStyle w:val="HyperlinkText9pt"/>
                </w:rPr>
                <w:t>4499-30806</w:t>
              </w:r>
            </w:hyperlink>
          </w:p>
        </w:tc>
        <w:tc>
          <w:tcPr>
            <w:tcW w:w="2975" w:type="dxa"/>
          </w:tcPr>
          <w:p w14:paraId="15DDF490" w14:textId="77777777" w:rsidR="004B3F04" w:rsidRDefault="004B3F04" w:rsidP="000659BE">
            <w:pPr>
              <w:pStyle w:val="TableText"/>
            </w:pPr>
          </w:p>
        </w:tc>
      </w:tr>
      <w:tr w:rsidR="004B3F04" w14:paraId="0BC18ADB" w14:textId="77777777" w:rsidTr="000659BE">
        <w:trPr>
          <w:jc w:val="center"/>
        </w:trPr>
        <w:tc>
          <w:tcPr>
            <w:tcW w:w="3345" w:type="dxa"/>
          </w:tcPr>
          <w:p w14:paraId="226ECC19" w14:textId="77777777" w:rsidR="004B3F04" w:rsidRDefault="004B3F04" w:rsidP="000659BE">
            <w:pPr>
              <w:pStyle w:val="TableText"/>
            </w:pPr>
            <w:r>
              <w:tab/>
              <w:t>templateId</w:t>
            </w:r>
          </w:p>
        </w:tc>
        <w:tc>
          <w:tcPr>
            <w:tcW w:w="720" w:type="dxa"/>
          </w:tcPr>
          <w:p w14:paraId="0F98AA22" w14:textId="77777777" w:rsidR="004B3F04" w:rsidRDefault="004B3F04" w:rsidP="000659BE">
            <w:pPr>
              <w:pStyle w:val="TableText"/>
            </w:pPr>
            <w:r>
              <w:t>1..1</w:t>
            </w:r>
          </w:p>
        </w:tc>
        <w:tc>
          <w:tcPr>
            <w:tcW w:w="1152" w:type="dxa"/>
          </w:tcPr>
          <w:p w14:paraId="6EC3A607" w14:textId="77777777" w:rsidR="004B3F04" w:rsidRDefault="004B3F04" w:rsidP="000659BE">
            <w:pPr>
              <w:pStyle w:val="TableText"/>
            </w:pPr>
            <w:r>
              <w:t>SHALL</w:t>
            </w:r>
          </w:p>
        </w:tc>
        <w:tc>
          <w:tcPr>
            <w:tcW w:w="864" w:type="dxa"/>
          </w:tcPr>
          <w:p w14:paraId="62C545EA" w14:textId="77777777" w:rsidR="004B3F04" w:rsidRDefault="004B3F04" w:rsidP="000659BE">
            <w:pPr>
              <w:pStyle w:val="TableText"/>
            </w:pPr>
          </w:p>
        </w:tc>
        <w:tc>
          <w:tcPr>
            <w:tcW w:w="1104" w:type="dxa"/>
          </w:tcPr>
          <w:p w14:paraId="45180716" w14:textId="77777777" w:rsidR="004B3F04" w:rsidRDefault="006C736C" w:rsidP="000659BE">
            <w:pPr>
              <w:pStyle w:val="TableText"/>
            </w:pPr>
            <w:hyperlink w:anchor="C_4499-30803">
              <w:r w:rsidR="004B3F04">
                <w:rPr>
                  <w:rStyle w:val="HyperlinkText9pt"/>
                </w:rPr>
                <w:t>4499-30803</w:t>
              </w:r>
            </w:hyperlink>
          </w:p>
        </w:tc>
        <w:tc>
          <w:tcPr>
            <w:tcW w:w="2975" w:type="dxa"/>
          </w:tcPr>
          <w:p w14:paraId="45D4B21B" w14:textId="77777777" w:rsidR="004B3F04" w:rsidRDefault="004B3F04" w:rsidP="000659BE">
            <w:pPr>
              <w:pStyle w:val="TableText"/>
            </w:pPr>
          </w:p>
        </w:tc>
      </w:tr>
      <w:tr w:rsidR="004B3F04" w14:paraId="3139F4F2" w14:textId="77777777" w:rsidTr="000659BE">
        <w:trPr>
          <w:jc w:val="center"/>
        </w:trPr>
        <w:tc>
          <w:tcPr>
            <w:tcW w:w="3345" w:type="dxa"/>
          </w:tcPr>
          <w:p w14:paraId="1AF8AD42" w14:textId="77777777" w:rsidR="004B3F04" w:rsidRDefault="004B3F04" w:rsidP="000659BE">
            <w:pPr>
              <w:pStyle w:val="TableText"/>
            </w:pPr>
            <w:r>
              <w:tab/>
            </w:r>
            <w:r>
              <w:tab/>
              <w:t>item</w:t>
            </w:r>
          </w:p>
        </w:tc>
        <w:tc>
          <w:tcPr>
            <w:tcW w:w="720" w:type="dxa"/>
          </w:tcPr>
          <w:p w14:paraId="511B6B35" w14:textId="77777777" w:rsidR="004B3F04" w:rsidRDefault="004B3F04" w:rsidP="000659BE">
            <w:pPr>
              <w:pStyle w:val="TableText"/>
            </w:pPr>
            <w:r>
              <w:t>1..1</w:t>
            </w:r>
          </w:p>
        </w:tc>
        <w:tc>
          <w:tcPr>
            <w:tcW w:w="1152" w:type="dxa"/>
          </w:tcPr>
          <w:p w14:paraId="23ECACDE" w14:textId="77777777" w:rsidR="004B3F04" w:rsidRDefault="004B3F04" w:rsidP="000659BE">
            <w:pPr>
              <w:pStyle w:val="TableText"/>
            </w:pPr>
            <w:r>
              <w:t>SHALL</w:t>
            </w:r>
          </w:p>
        </w:tc>
        <w:tc>
          <w:tcPr>
            <w:tcW w:w="864" w:type="dxa"/>
          </w:tcPr>
          <w:p w14:paraId="49B0879B" w14:textId="77777777" w:rsidR="004B3F04" w:rsidRDefault="004B3F04" w:rsidP="000659BE">
            <w:pPr>
              <w:pStyle w:val="TableText"/>
            </w:pPr>
          </w:p>
        </w:tc>
        <w:tc>
          <w:tcPr>
            <w:tcW w:w="1104" w:type="dxa"/>
          </w:tcPr>
          <w:p w14:paraId="144F1FAD" w14:textId="77777777" w:rsidR="004B3F04" w:rsidRDefault="006C736C" w:rsidP="000659BE">
            <w:pPr>
              <w:pStyle w:val="TableText"/>
            </w:pPr>
            <w:hyperlink w:anchor="C_4499-30804">
              <w:r w:rsidR="004B3F04">
                <w:rPr>
                  <w:rStyle w:val="HyperlinkText9pt"/>
                </w:rPr>
                <w:t>4499-30804</w:t>
              </w:r>
            </w:hyperlink>
          </w:p>
        </w:tc>
        <w:tc>
          <w:tcPr>
            <w:tcW w:w="2975" w:type="dxa"/>
          </w:tcPr>
          <w:p w14:paraId="3A7EE592" w14:textId="77777777" w:rsidR="004B3F04" w:rsidRDefault="004B3F04" w:rsidP="000659BE">
            <w:pPr>
              <w:pStyle w:val="TableText"/>
            </w:pPr>
          </w:p>
        </w:tc>
      </w:tr>
      <w:tr w:rsidR="004B3F04" w14:paraId="3763B18F" w14:textId="77777777" w:rsidTr="000659BE">
        <w:trPr>
          <w:jc w:val="center"/>
        </w:trPr>
        <w:tc>
          <w:tcPr>
            <w:tcW w:w="3345" w:type="dxa"/>
          </w:tcPr>
          <w:p w14:paraId="1776B8C4" w14:textId="77777777" w:rsidR="004B3F04" w:rsidRDefault="004B3F04" w:rsidP="000659BE">
            <w:pPr>
              <w:pStyle w:val="TableText"/>
            </w:pPr>
            <w:r>
              <w:tab/>
            </w:r>
            <w:r>
              <w:tab/>
            </w:r>
            <w:r>
              <w:tab/>
              <w:t>@root</w:t>
            </w:r>
          </w:p>
        </w:tc>
        <w:tc>
          <w:tcPr>
            <w:tcW w:w="720" w:type="dxa"/>
          </w:tcPr>
          <w:p w14:paraId="409AEA4E" w14:textId="77777777" w:rsidR="004B3F04" w:rsidRDefault="004B3F04" w:rsidP="000659BE">
            <w:pPr>
              <w:pStyle w:val="TableText"/>
            </w:pPr>
            <w:r>
              <w:t>1..1</w:t>
            </w:r>
          </w:p>
        </w:tc>
        <w:tc>
          <w:tcPr>
            <w:tcW w:w="1152" w:type="dxa"/>
          </w:tcPr>
          <w:p w14:paraId="121B8788" w14:textId="77777777" w:rsidR="004B3F04" w:rsidRDefault="004B3F04" w:rsidP="000659BE">
            <w:pPr>
              <w:pStyle w:val="TableText"/>
            </w:pPr>
            <w:r>
              <w:t>SHALL</w:t>
            </w:r>
          </w:p>
        </w:tc>
        <w:tc>
          <w:tcPr>
            <w:tcW w:w="864" w:type="dxa"/>
          </w:tcPr>
          <w:p w14:paraId="452B340A" w14:textId="77777777" w:rsidR="004B3F04" w:rsidRDefault="004B3F04" w:rsidP="000659BE">
            <w:pPr>
              <w:pStyle w:val="TableText"/>
            </w:pPr>
          </w:p>
        </w:tc>
        <w:tc>
          <w:tcPr>
            <w:tcW w:w="1104" w:type="dxa"/>
          </w:tcPr>
          <w:p w14:paraId="25782FFD" w14:textId="77777777" w:rsidR="004B3F04" w:rsidRDefault="006C736C" w:rsidP="000659BE">
            <w:pPr>
              <w:pStyle w:val="TableText"/>
            </w:pPr>
            <w:hyperlink w:anchor="C_4499-30805">
              <w:r w:rsidR="004B3F04">
                <w:rPr>
                  <w:rStyle w:val="HyperlinkText9pt"/>
                </w:rPr>
                <w:t>4499-30805</w:t>
              </w:r>
            </w:hyperlink>
          </w:p>
        </w:tc>
        <w:tc>
          <w:tcPr>
            <w:tcW w:w="2975" w:type="dxa"/>
          </w:tcPr>
          <w:p w14:paraId="0ED5B3E9" w14:textId="77777777" w:rsidR="004B3F04" w:rsidRDefault="004B3F04" w:rsidP="000659BE">
            <w:pPr>
              <w:pStyle w:val="TableText"/>
            </w:pPr>
            <w:r>
              <w:t>2.16.840.1.113883.10.20.28.4.37</w:t>
            </w:r>
          </w:p>
        </w:tc>
      </w:tr>
      <w:tr w:rsidR="004B3F04" w14:paraId="4601D513" w14:textId="77777777" w:rsidTr="000659BE">
        <w:trPr>
          <w:jc w:val="center"/>
        </w:trPr>
        <w:tc>
          <w:tcPr>
            <w:tcW w:w="3345" w:type="dxa"/>
          </w:tcPr>
          <w:p w14:paraId="069F9278" w14:textId="77777777" w:rsidR="004B3F04" w:rsidRDefault="004B3F04" w:rsidP="000659BE">
            <w:pPr>
              <w:pStyle w:val="TableText"/>
            </w:pPr>
            <w:r>
              <w:tab/>
            </w:r>
            <w:r>
              <w:tab/>
            </w:r>
            <w:r>
              <w:tab/>
              <w:t>@extension</w:t>
            </w:r>
          </w:p>
        </w:tc>
        <w:tc>
          <w:tcPr>
            <w:tcW w:w="720" w:type="dxa"/>
          </w:tcPr>
          <w:p w14:paraId="32C2BF11" w14:textId="77777777" w:rsidR="004B3F04" w:rsidRDefault="004B3F04" w:rsidP="000659BE">
            <w:pPr>
              <w:pStyle w:val="TableText"/>
            </w:pPr>
            <w:r>
              <w:t>1..1</w:t>
            </w:r>
          </w:p>
        </w:tc>
        <w:tc>
          <w:tcPr>
            <w:tcW w:w="1152" w:type="dxa"/>
          </w:tcPr>
          <w:p w14:paraId="7428AEDD" w14:textId="77777777" w:rsidR="004B3F04" w:rsidRDefault="004B3F04" w:rsidP="000659BE">
            <w:pPr>
              <w:pStyle w:val="TableText"/>
            </w:pPr>
            <w:r>
              <w:t>SHALL</w:t>
            </w:r>
          </w:p>
        </w:tc>
        <w:tc>
          <w:tcPr>
            <w:tcW w:w="864" w:type="dxa"/>
          </w:tcPr>
          <w:p w14:paraId="57C93D42" w14:textId="77777777" w:rsidR="004B3F04" w:rsidRDefault="004B3F04" w:rsidP="000659BE">
            <w:pPr>
              <w:pStyle w:val="TableText"/>
            </w:pPr>
          </w:p>
        </w:tc>
        <w:tc>
          <w:tcPr>
            <w:tcW w:w="1104" w:type="dxa"/>
          </w:tcPr>
          <w:p w14:paraId="5E3FF93F" w14:textId="77777777" w:rsidR="004B3F04" w:rsidRDefault="006C736C" w:rsidP="000659BE">
            <w:pPr>
              <w:pStyle w:val="TableText"/>
            </w:pPr>
            <w:hyperlink w:anchor="C_4499-33385">
              <w:r w:rsidR="004B3F04">
                <w:rPr>
                  <w:rStyle w:val="HyperlinkText9pt"/>
                </w:rPr>
                <w:t>4499-33385</w:t>
              </w:r>
            </w:hyperlink>
          </w:p>
        </w:tc>
        <w:tc>
          <w:tcPr>
            <w:tcW w:w="2975" w:type="dxa"/>
          </w:tcPr>
          <w:p w14:paraId="5749D1C8" w14:textId="77777777" w:rsidR="004B3F04" w:rsidRDefault="004B3F04" w:rsidP="000659BE">
            <w:pPr>
              <w:pStyle w:val="TableText"/>
            </w:pPr>
            <w:r>
              <w:t>2021-02-01</w:t>
            </w:r>
          </w:p>
        </w:tc>
      </w:tr>
      <w:tr w:rsidR="004B3F04" w14:paraId="49881BEE" w14:textId="77777777" w:rsidTr="000659BE">
        <w:trPr>
          <w:jc w:val="center"/>
        </w:trPr>
        <w:tc>
          <w:tcPr>
            <w:tcW w:w="3345" w:type="dxa"/>
          </w:tcPr>
          <w:p w14:paraId="4F581790" w14:textId="77777777" w:rsidR="004B3F04" w:rsidRDefault="004B3F04" w:rsidP="000659BE">
            <w:pPr>
              <w:pStyle w:val="TableText"/>
            </w:pPr>
            <w:r>
              <w:tab/>
              <w:t>id</w:t>
            </w:r>
          </w:p>
        </w:tc>
        <w:tc>
          <w:tcPr>
            <w:tcW w:w="720" w:type="dxa"/>
          </w:tcPr>
          <w:p w14:paraId="018CCB1B" w14:textId="77777777" w:rsidR="004B3F04" w:rsidRDefault="004B3F04" w:rsidP="000659BE">
            <w:pPr>
              <w:pStyle w:val="TableText"/>
            </w:pPr>
            <w:r>
              <w:t>1..1</w:t>
            </w:r>
          </w:p>
        </w:tc>
        <w:tc>
          <w:tcPr>
            <w:tcW w:w="1152" w:type="dxa"/>
          </w:tcPr>
          <w:p w14:paraId="11586B7B" w14:textId="77777777" w:rsidR="004B3F04" w:rsidRDefault="004B3F04" w:rsidP="000659BE">
            <w:pPr>
              <w:pStyle w:val="TableText"/>
            </w:pPr>
            <w:r>
              <w:t>SHALL</w:t>
            </w:r>
          </w:p>
        </w:tc>
        <w:tc>
          <w:tcPr>
            <w:tcW w:w="864" w:type="dxa"/>
          </w:tcPr>
          <w:p w14:paraId="082008A8" w14:textId="77777777" w:rsidR="004B3F04" w:rsidRDefault="004B3F04" w:rsidP="000659BE">
            <w:pPr>
              <w:pStyle w:val="TableText"/>
            </w:pPr>
          </w:p>
        </w:tc>
        <w:tc>
          <w:tcPr>
            <w:tcW w:w="1104" w:type="dxa"/>
          </w:tcPr>
          <w:p w14:paraId="4FF8D222" w14:textId="77777777" w:rsidR="004B3F04" w:rsidRDefault="006C736C" w:rsidP="000659BE">
            <w:pPr>
              <w:pStyle w:val="TableText"/>
            </w:pPr>
            <w:hyperlink w:anchor="C_4499-30807">
              <w:r w:rsidR="004B3F04">
                <w:rPr>
                  <w:rStyle w:val="HyperlinkText9pt"/>
                </w:rPr>
                <w:t>4499-30807</w:t>
              </w:r>
            </w:hyperlink>
          </w:p>
        </w:tc>
        <w:tc>
          <w:tcPr>
            <w:tcW w:w="2975" w:type="dxa"/>
          </w:tcPr>
          <w:p w14:paraId="17A25448" w14:textId="77777777" w:rsidR="004B3F04" w:rsidRDefault="004B3F04" w:rsidP="000659BE">
            <w:pPr>
              <w:pStyle w:val="TableText"/>
            </w:pPr>
          </w:p>
        </w:tc>
      </w:tr>
      <w:tr w:rsidR="004B3F04" w14:paraId="64A4397C" w14:textId="77777777" w:rsidTr="000659BE">
        <w:trPr>
          <w:jc w:val="center"/>
        </w:trPr>
        <w:tc>
          <w:tcPr>
            <w:tcW w:w="3345" w:type="dxa"/>
          </w:tcPr>
          <w:p w14:paraId="05A46822" w14:textId="77777777" w:rsidR="004B3F04" w:rsidRDefault="004B3F04" w:rsidP="000659BE">
            <w:pPr>
              <w:pStyle w:val="TableText"/>
            </w:pPr>
            <w:r>
              <w:tab/>
              <w:t>code</w:t>
            </w:r>
          </w:p>
        </w:tc>
        <w:tc>
          <w:tcPr>
            <w:tcW w:w="720" w:type="dxa"/>
          </w:tcPr>
          <w:p w14:paraId="0F3B9EB2" w14:textId="77777777" w:rsidR="004B3F04" w:rsidRDefault="004B3F04" w:rsidP="000659BE">
            <w:pPr>
              <w:pStyle w:val="TableText"/>
            </w:pPr>
            <w:r>
              <w:t>1..1</w:t>
            </w:r>
          </w:p>
        </w:tc>
        <w:tc>
          <w:tcPr>
            <w:tcW w:w="1152" w:type="dxa"/>
          </w:tcPr>
          <w:p w14:paraId="7D43CAEF" w14:textId="77777777" w:rsidR="004B3F04" w:rsidRDefault="004B3F04" w:rsidP="000659BE">
            <w:pPr>
              <w:pStyle w:val="TableText"/>
            </w:pPr>
            <w:r>
              <w:t>SHALL</w:t>
            </w:r>
          </w:p>
        </w:tc>
        <w:tc>
          <w:tcPr>
            <w:tcW w:w="864" w:type="dxa"/>
          </w:tcPr>
          <w:p w14:paraId="2CCD1C7A" w14:textId="77777777" w:rsidR="004B3F04" w:rsidRDefault="004B3F04" w:rsidP="000659BE">
            <w:pPr>
              <w:pStyle w:val="TableText"/>
            </w:pPr>
          </w:p>
        </w:tc>
        <w:tc>
          <w:tcPr>
            <w:tcW w:w="1104" w:type="dxa"/>
          </w:tcPr>
          <w:p w14:paraId="53CA2C4A" w14:textId="77777777" w:rsidR="004B3F04" w:rsidRDefault="006C736C" w:rsidP="000659BE">
            <w:pPr>
              <w:pStyle w:val="TableText"/>
            </w:pPr>
            <w:hyperlink w:anchor="C_4499-30808">
              <w:r w:rsidR="004B3F04">
                <w:rPr>
                  <w:rStyle w:val="HyperlinkText9pt"/>
                </w:rPr>
                <w:t>4499-30808</w:t>
              </w:r>
            </w:hyperlink>
          </w:p>
        </w:tc>
        <w:tc>
          <w:tcPr>
            <w:tcW w:w="2975" w:type="dxa"/>
          </w:tcPr>
          <w:p w14:paraId="0E120706" w14:textId="77777777" w:rsidR="004B3F04" w:rsidRDefault="004B3F04" w:rsidP="000659BE">
            <w:pPr>
              <w:pStyle w:val="TableText"/>
            </w:pPr>
          </w:p>
        </w:tc>
      </w:tr>
      <w:tr w:rsidR="004B3F04" w14:paraId="08557038" w14:textId="77777777" w:rsidTr="000659BE">
        <w:trPr>
          <w:jc w:val="center"/>
        </w:trPr>
        <w:tc>
          <w:tcPr>
            <w:tcW w:w="3345" w:type="dxa"/>
          </w:tcPr>
          <w:p w14:paraId="0B3E2EC1" w14:textId="77777777" w:rsidR="004B3F04" w:rsidRDefault="004B3F04" w:rsidP="000659BE">
            <w:pPr>
              <w:pStyle w:val="TableText"/>
            </w:pPr>
            <w:r>
              <w:tab/>
            </w:r>
            <w:r>
              <w:tab/>
              <w:t>@valueSet</w:t>
            </w:r>
          </w:p>
        </w:tc>
        <w:tc>
          <w:tcPr>
            <w:tcW w:w="720" w:type="dxa"/>
          </w:tcPr>
          <w:p w14:paraId="6B945A62" w14:textId="77777777" w:rsidR="004B3F04" w:rsidRDefault="004B3F04" w:rsidP="000659BE">
            <w:pPr>
              <w:pStyle w:val="TableText"/>
            </w:pPr>
            <w:r>
              <w:t>0..1</w:t>
            </w:r>
          </w:p>
        </w:tc>
        <w:tc>
          <w:tcPr>
            <w:tcW w:w="1152" w:type="dxa"/>
          </w:tcPr>
          <w:p w14:paraId="355C4B40" w14:textId="77777777" w:rsidR="004B3F04" w:rsidRDefault="004B3F04" w:rsidP="000659BE">
            <w:pPr>
              <w:pStyle w:val="TableText"/>
            </w:pPr>
            <w:r>
              <w:t>SHOULD</w:t>
            </w:r>
          </w:p>
        </w:tc>
        <w:tc>
          <w:tcPr>
            <w:tcW w:w="864" w:type="dxa"/>
          </w:tcPr>
          <w:p w14:paraId="30BFB496" w14:textId="77777777" w:rsidR="004B3F04" w:rsidRDefault="004B3F04" w:rsidP="000659BE">
            <w:pPr>
              <w:pStyle w:val="TableText"/>
            </w:pPr>
          </w:p>
        </w:tc>
        <w:tc>
          <w:tcPr>
            <w:tcW w:w="1104" w:type="dxa"/>
          </w:tcPr>
          <w:p w14:paraId="457FAC45" w14:textId="77777777" w:rsidR="004B3F04" w:rsidRDefault="006C736C" w:rsidP="000659BE">
            <w:pPr>
              <w:pStyle w:val="TableText"/>
            </w:pPr>
            <w:hyperlink w:anchor="C_4499-30809">
              <w:r w:rsidR="004B3F04">
                <w:rPr>
                  <w:rStyle w:val="HyperlinkText9pt"/>
                </w:rPr>
                <w:t>4499-30809</w:t>
              </w:r>
            </w:hyperlink>
          </w:p>
        </w:tc>
        <w:tc>
          <w:tcPr>
            <w:tcW w:w="2975" w:type="dxa"/>
          </w:tcPr>
          <w:p w14:paraId="4E009B5F" w14:textId="77777777" w:rsidR="004B3F04" w:rsidRDefault="004B3F04" w:rsidP="000659BE">
            <w:pPr>
              <w:pStyle w:val="TableText"/>
            </w:pPr>
          </w:p>
        </w:tc>
      </w:tr>
      <w:tr w:rsidR="004B3F04" w14:paraId="7E1935A3" w14:textId="77777777" w:rsidTr="000659BE">
        <w:trPr>
          <w:jc w:val="center"/>
        </w:trPr>
        <w:tc>
          <w:tcPr>
            <w:tcW w:w="3345" w:type="dxa"/>
          </w:tcPr>
          <w:p w14:paraId="50BECC9D" w14:textId="77777777" w:rsidR="004B3F04" w:rsidRDefault="004B3F04" w:rsidP="000659BE">
            <w:pPr>
              <w:pStyle w:val="TableText"/>
            </w:pPr>
            <w:r>
              <w:tab/>
              <w:t>title</w:t>
            </w:r>
          </w:p>
        </w:tc>
        <w:tc>
          <w:tcPr>
            <w:tcW w:w="720" w:type="dxa"/>
          </w:tcPr>
          <w:p w14:paraId="42BC8CAF" w14:textId="77777777" w:rsidR="004B3F04" w:rsidRDefault="004B3F04" w:rsidP="000659BE">
            <w:pPr>
              <w:pStyle w:val="TableText"/>
            </w:pPr>
            <w:r>
              <w:t>1..1</w:t>
            </w:r>
          </w:p>
        </w:tc>
        <w:tc>
          <w:tcPr>
            <w:tcW w:w="1152" w:type="dxa"/>
          </w:tcPr>
          <w:p w14:paraId="566DF3C2" w14:textId="77777777" w:rsidR="004B3F04" w:rsidRDefault="004B3F04" w:rsidP="000659BE">
            <w:pPr>
              <w:pStyle w:val="TableText"/>
            </w:pPr>
            <w:r>
              <w:t>SHALL</w:t>
            </w:r>
          </w:p>
        </w:tc>
        <w:tc>
          <w:tcPr>
            <w:tcW w:w="864" w:type="dxa"/>
          </w:tcPr>
          <w:p w14:paraId="532D3FAE" w14:textId="77777777" w:rsidR="004B3F04" w:rsidRDefault="004B3F04" w:rsidP="000659BE">
            <w:pPr>
              <w:pStyle w:val="TableText"/>
            </w:pPr>
          </w:p>
        </w:tc>
        <w:tc>
          <w:tcPr>
            <w:tcW w:w="1104" w:type="dxa"/>
          </w:tcPr>
          <w:p w14:paraId="09F0C6C3" w14:textId="77777777" w:rsidR="004B3F04" w:rsidRDefault="006C736C" w:rsidP="000659BE">
            <w:pPr>
              <w:pStyle w:val="TableText"/>
            </w:pPr>
            <w:hyperlink w:anchor="C_4499-35946">
              <w:r w:rsidR="004B3F04">
                <w:rPr>
                  <w:rStyle w:val="HyperlinkText9pt"/>
                </w:rPr>
                <w:t>4499-35946</w:t>
              </w:r>
            </w:hyperlink>
          </w:p>
        </w:tc>
        <w:tc>
          <w:tcPr>
            <w:tcW w:w="2975" w:type="dxa"/>
          </w:tcPr>
          <w:p w14:paraId="7505E46E" w14:textId="77777777" w:rsidR="004B3F04" w:rsidRDefault="004B3F04" w:rsidP="000659BE">
            <w:pPr>
              <w:pStyle w:val="TableText"/>
            </w:pPr>
          </w:p>
        </w:tc>
      </w:tr>
      <w:tr w:rsidR="004B3F04" w14:paraId="36D50506" w14:textId="77777777" w:rsidTr="000659BE">
        <w:trPr>
          <w:jc w:val="center"/>
        </w:trPr>
        <w:tc>
          <w:tcPr>
            <w:tcW w:w="3345" w:type="dxa"/>
          </w:tcPr>
          <w:p w14:paraId="282B9ACA" w14:textId="77777777" w:rsidR="004B3F04" w:rsidRDefault="004B3F04" w:rsidP="000659BE">
            <w:pPr>
              <w:pStyle w:val="TableText"/>
            </w:pPr>
            <w:r>
              <w:tab/>
              <w:t>statusCode</w:t>
            </w:r>
          </w:p>
        </w:tc>
        <w:tc>
          <w:tcPr>
            <w:tcW w:w="720" w:type="dxa"/>
          </w:tcPr>
          <w:p w14:paraId="2BDDF281" w14:textId="77777777" w:rsidR="004B3F04" w:rsidRDefault="004B3F04" w:rsidP="000659BE">
            <w:pPr>
              <w:pStyle w:val="TableText"/>
            </w:pPr>
            <w:r>
              <w:t>1..1</w:t>
            </w:r>
          </w:p>
        </w:tc>
        <w:tc>
          <w:tcPr>
            <w:tcW w:w="1152" w:type="dxa"/>
          </w:tcPr>
          <w:p w14:paraId="7CACFE66" w14:textId="77777777" w:rsidR="004B3F04" w:rsidRDefault="004B3F04" w:rsidP="000659BE">
            <w:pPr>
              <w:pStyle w:val="TableText"/>
            </w:pPr>
            <w:r>
              <w:t>SHALL</w:t>
            </w:r>
          </w:p>
        </w:tc>
        <w:tc>
          <w:tcPr>
            <w:tcW w:w="864" w:type="dxa"/>
          </w:tcPr>
          <w:p w14:paraId="13A89075" w14:textId="77777777" w:rsidR="004B3F04" w:rsidRDefault="004B3F04" w:rsidP="000659BE">
            <w:pPr>
              <w:pStyle w:val="TableText"/>
            </w:pPr>
          </w:p>
        </w:tc>
        <w:tc>
          <w:tcPr>
            <w:tcW w:w="1104" w:type="dxa"/>
          </w:tcPr>
          <w:p w14:paraId="44BAA6A7" w14:textId="77777777" w:rsidR="004B3F04" w:rsidRDefault="006C736C" w:rsidP="000659BE">
            <w:pPr>
              <w:pStyle w:val="TableText"/>
            </w:pPr>
            <w:hyperlink w:anchor="C_4499-30811">
              <w:r w:rsidR="004B3F04">
                <w:rPr>
                  <w:rStyle w:val="HyperlinkText9pt"/>
                </w:rPr>
                <w:t>4499-30811</w:t>
              </w:r>
            </w:hyperlink>
          </w:p>
        </w:tc>
        <w:tc>
          <w:tcPr>
            <w:tcW w:w="2975" w:type="dxa"/>
          </w:tcPr>
          <w:p w14:paraId="47983FD1" w14:textId="77777777" w:rsidR="004B3F04" w:rsidRDefault="004B3F04" w:rsidP="000659BE">
            <w:pPr>
              <w:pStyle w:val="TableText"/>
            </w:pPr>
          </w:p>
        </w:tc>
      </w:tr>
      <w:tr w:rsidR="004B3F04" w14:paraId="41030F7B" w14:textId="77777777" w:rsidTr="000659BE">
        <w:trPr>
          <w:jc w:val="center"/>
        </w:trPr>
        <w:tc>
          <w:tcPr>
            <w:tcW w:w="3345" w:type="dxa"/>
          </w:tcPr>
          <w:p w14:paraId="252E97B0" w14:textId="77777777" w:rsidR="004B3F04" w:rsidRDefault="004B3F04" w:rsidP="000659BE">
            <w:pPr>
              <w:pStyle w:val="TableText"/>
            </w:pPr>
            <w:r>
              <w:tab/>
            </w:r>
            <w:r>
              <w:tab/>
              <w:t>@code</w:t>
            </w:r>
          </w:p>
        </w:tc>
        <w:tc>
          <w:tcPr>
            <w:tcW w:w="720" w:type="dxa"/>
          </w:tcPr>
          <w:p w14:paraId="077E12FB" w14:textId="77777777" w:rsidR="004B3F04" w:rsidRDefault="004B3F04" w:rsidP="000659BE">
            <w:pPr>
              <w:pStyle w:val="TableText"/>
            </w:pPr>
            <w:r>
              <w:t>1..1</w:t>
            </w:r>
          </w:p>
        </w:tc>
        <w:tc>
          <w:tcPr>
            <w:tcW w:w="1152" w:type="dxa"/>
          </w:tcPr>
          <w:p w14:paraId="0AAAEB12" w14:textId="77777777" w:rsidR="004B3F04" w:rsidRDefault="004B3F04" w:rsidP="000659BE">
            <w:pPr>
              <w:pStyle w:val="TableText"/>
            </w:pPr>
            <w:r>
              <w:t>SHALL</w:t>
            </w:r>
          </w:p>
        </w:tc>
        <w:tc>
          <w:tcPr>
            <w:tcW w:w="864" w:type="dxa"/>
          </w:tcPr>
          <w:p w14:paraId="5A08DABE" w14:textId="77777777" w:rsidR="004B3F04" w:rsidRDefault="004B3F04" w:rsidP="000659BE">
            <w:pPr>
              <w:pStyle w:val="TableText"/>
            </w:pPr>
          </w:p>
        </w:tc>
        <w:tc>
          <w:tcPr>
            <w:tcW w:w="1104" w:type="dxa"/>
          </w:tcPr>
          <w:p w14:paraId="20BC969F" w14:textId="77777777" w:rsidR="004B3F04" w:rsidRDefault="006C736C" w:rsidP="000659BE">
            <w:pPr>
              <w:pStyle w:val="TableText"/>
            </w:pPr>
            <w:hyperlink w:anchor="C_4499-30812">
              <w:r w:rsidR="004B3F04">
                <w:rPr>
                  <w:rStyle w:val="HyperlinkText9pt"/>
                </w:rPr>
                <w:t>4499-30812</w:t>
              </w:r>
            </w:hyperlink>
          </w:p>
        </w:tc>
        <w:tc>
          <w:tcPr>
            <w:tcW w:w="2975" w:type="dxa"/>
          </w:tcPr>
          <w:p w14:paraId="7DEB254E" w14:textId="77777777" w:rsidR="004B3F04" w:rsidRDefault="004B3F04" w:rsidP="000659BE">
            <w:pPr>
              <w:pStyle w:val="TableText"/>
            </w:pPr>
            <w:r>
              <w:t>urn:oid:2.16.840.1.113883.5.14 (HL7ActStatus) = active</w:t>
            </w:r>
          </w:p>
        </w:tc>
      </w:tr>
      <w:tr w:rsidR="004B3F04" w14:paraId="51F33991" w14:textId="77777777" w:rsidTr="000659BE">
        <w:trPr>
          <w:jc w:val="center"/>
        </w:trPr>
        <w:tc>
          <w:tcPr>
            <w:tcW w:w="3345" w:type="dxa"/>
          </w:tcPr>
          <w:p w14:paraId="2D75BC20" w14:textId="77777777" w:rsidR="004B3F04" w:rsidRDefault="004B3F04" w:rsidP="000659BE">
            <w:pPr>
              <w:pStyle w:val="TableText"/>
            </w:pPr>
            <w:r>
              <w:tab/>
              <w:t>participation</w:t>
            </w:r>
          </w:p>
        </w:tc>
        <w:tc>
          <w:tcPr>
            <w:tcW w:w="720" w:type="dxa"/>
          </w:tcPr>
          <w:p w14:paraId="18BED452" w14:textId="77777777" w:rsidR="004B3F04" w:rsidRDefault="004B3F04" w:rsidP="000659BE">
            <w:pPr>
              <w:pStyle w:val="TableText"/>
            </w:pPr>
            <w:r>
              <w:t>0..1</w:t>
            </w:r>
          </w:p>
        </w:tc>
        <w:tc>
          <w:tcPr>
            <w:tcW w:w="1152" w:type="dxa"/>
          </w:tcPr>
          <w:p w14:paraId="6BE40635" w14:textId="77777777" w:rsidR="004B3F04" w:rsidRDefault="004B3F04" w:rsidP="000659BE">
            <w:pPr>
              <w:pStyle w:val="TableText"/>
            </w:pPr>
            <w:r>
              <w:t>MAY</w:t>
            </w:r>
          </w:p>
        </w:tc>
        <w:tc>
          <w:tcPr>
            <w:tcW w:w="864" w:type="dxa"/>
          </w:tcPr>
          <w:p w14:paraId="25CF16D7" w14:textId="77777777" w:rsidR="004B3F04" w:rsidRDefault="004B3F04" w:rsidP="000659BE">
            <w:pPr>
              <w:pStyle w:val="TableText"/>
            </w:pPr>
          </w:p>
        </w:tc>
        <w:tc>
          <w:tcPr>
            <w:tcW w:w="1104" w:type="dxa"/>
          </w:tcPr>
          <w:p w14:paraId="14AC0C0D" w14:textId="77777777" w:rsidR="004B3F04" w:rsidRDefault="006C736C" w:rsidP="000659BE">
            <w:pPr>
              <w:pStyle w:val="TableText"/>
            </w:pPr>
            <w:hyperlink w:anchor="C_4499-34392">
              <w:r w:rsidR="004B3F04">
                <w:rPr>
                  <w:rStyle w:val="HyperlinkText9pt"/>
                </w:rPr>
                <w:t>4499-34392</w:t>
              </w:r>
            </w:hyperlink>
          </w:p>
        </w:tc>
        <w:tc>
          <w:tcPr>
            <w:tcW w:w="2975" w:type="dxa"/>
          </w:tcPr>
          <w:p w14:paraId="27570F50" w14:textId="77777777" w:rsidR="004B3F04" w:rsidRDefault="004B3F04" w:rsidP="000659BE">
            <w:pPr>
              <w:pStyle w:val="TableText"/>
            </w:pPr>
          </w:p>
        </w:tc>
      </w:tr>
      <w:tr w:rsidR="004B3F04" w14:paraId="1107F046" w14:textId="77777777" w:rsidTr="000659BE">
        <w:trPr>
          <w:jc w:val="center"/>
        </w:trPr>
        <w:tc>
          <w:tcPr>
            <w:tcW w:w="3345" w:type="dxa"/>
          </w:tcPr>
          <w:p w14:paraId="7AF450C8" w14:textId="77777777" w:rsidR="004B3F04" w:rsidRDefault="004B3F04" w:rsidP="000659BE">
            <w:pPr>
              <w:pStyle w:val="TableText"/>
            </w:pPr>
            <w:r>
              <w:tab/>
            </w:r>
            <w:r>
              <w:tab/>
              <w:t>@typeCode</w:t>
            </w:r>
          </w:p>
        </w:tc>
        <w:tc>
          <w:tcPr>
            <w:tcW w:w="720" w:type="dxa"/>
          </w:tcPr>
          <w:p w14:paraId="09CBF216" w14:textId="77777777" w:rsidR="004B3F04" w:rsidRDefault="004B3F04" w:rsidP="000659BE">
            <w:pPr>
              <w:pStyle w:val="TableText"/>
            </w:pPr>
            <w:r>
              <w:t>1..1</w:t>
            </w:r>
          </w:p>
        </w:tc>
        <w:tc>
          <w:tcPr>
            <w:tcW w:w="1152" w:type="dxa"/>
          </w:tcPr>
          <w:p w14:paraId="7012D8FB" w14:textId="77777777" w:rsidR="004B3F04" w:rsidRDefault="004B3F04" w:rsidP="000659BE">
            <w:pPr>
              <w:pStyle w:val="TableText"/>
            </w:pPr>
            <w:r>
              <w:t>SHALL</w:t>
            </w:r>
          </w:p>
        </w:tc>
        <w:tc>
          <w:tcPr>
            <w:tcW w:w="864" w:type="dxa"/>
          </w:tcPr>
          <w:p w14:paraId="1E1B0EB8" w14:textId="77777777" w:rsidR="004B3F04" w:rsidRDefault="004B3F04" w:rsidP="000659BE">
            <w:pPr>
              <w:pStyle w:val="TableText"/>
            </w:pPr>
          </w:p>
        </w:tc>
        <w:tc>
          <w:tcPr>
            <w:tcW w:w="1104" w:type="dxa"/>
          </w:tcPr>
          <w:p w14:paraId="0F10744D" w14:textId="77777777" w:rsidR="004B3F04" w:rsidRDefault="006C736C" w:rsidP="000659BE">
            <w:pPr>
              <w:pStyle w:val="TableText"/>
            </w:pPr>
            <w:hyperlink w:anchor="C_4499-34395">
              <w:r w:rsidR="004B3F04">
                <w:rPr>
                  <w:rStyle w:val="HyperlinkText9pt"/>
                </w:rPr>
                <w:t>4499-34395</w:t>
              </w:r>
            </w:hyperlink>
          </w:p>
        </w:tc>
        <w:tc>
          <w:tcPr>
            <w:tcW w:w="2975" w:type="dxa"/>
          </w:tcPr>
          <w:p w14:paraId="054A5E15" w14:textId="77777777" w:rsidR="004B3F04" w:rsidRDefault="004B3F04" w:rsidP="000659BE">
            <w:pPr>
              <w:pStyle w:val="TableText"/>
            </w:pPr>
            <w:r>
              <w:t>urn:oid:2.16.840.1.113883.5.90 (HL7ParticipationType) = AUT</w:t>
            </w:r>
          </w:p>
        </w:tc>
      </w:tr>
      <w:tr w:rsidR="004B3F04" w14:paraId="10528838" w14:textId="77777777" w:rsidTr="000659BE">
        <w:trPr>
          <w:jc w:val="center"/>
        </w:trPr>
        <w:tc>
          <w:tcPr>
            <w:tcW w:w="3345" w:type="dxa"/>
          </w:tcPr>
          <w:p w14:paraId="78995A15" w14:textId="77777777" w:rsidR="004B3F04" w:rsidRDefault="004B3F04" w:rsidP="000659BE">
            <w:pPr>
              <w:pStyle w:val="TableText"/>
            </w:pPr>
            <w:r>
              <w:tab/>
            </w:r>
            <w:r>
              <w:tab/>
              <w:t>time</w:t>
            </w:r>
          </w:p>
        </w:tc>
        <w:tc>
          <w:tcPr>
            <w:tcW w:w="720" w:type="dxa"/>
          </w:tcPr>
          <w:p w14:paraId="2E21E1B9" w14:textId="77777777" w:rsidR="004B3F04" w:rsidRDefault="004B3F04" w:rsidP="000659BE">
            <w:pPr>
              <w:pStyle w:val="TableText"/>
            </w:pPr>
            <w:r>
              <w:t>1..1</w:t>
            </w:r>
          </w:p>
        </w:tc>
        <w:tc>
          <w:tcPr>
            <w:tcW w:w="1152" w:type="dxa"/>
          </w:tcPr>
          <w:p w14:paraId="64DD470E" w14:textId="77777777" w:rsidR="004B3F04" w:rsidRDefault="004B3F04" w:rsidP="000659BE">
            <w:pPr>
              <w:pStyle w:val="TableText"/>
            </w:pPr>
            <w:r>
              <w:t>SHALL</w:t>
            </w:r>
          </w:p>
        </w:tc>
        <w:tc>
          <w:tcPr>
            <w:tcW w:w="864" w:type="dxa"/>
          </w:tcPr>
          <w:p w14:paraId="17FBBD8E" w14:textId="77777777" w:rsidR="004B3F04" w:rsidRDefault="004B3F04" w:rsidP="000659BE">
            <w:pPr>
              <w:pStyle w:val="TableText"/>
            </w:pPr>
          </w:p>
        </w:tc>
        <w:tc>
          <w:tcPr>
            <w:tcW w:w="1104" w:type="dxa"/>
          </w:tcPr>
          <w:p w14:paraId="2FA39F6B" w14:textId="77777777" w:rsidR="004B3F04" w:rsidRDefault="006C736C" w:rsidP="000659BE">
            <w:pPr>
              <w:pStyle w:val="TableText"/>
            </w:pPr>
            <w:hyperlink w:anchor="C_4499-34393">
              <w:r w:rsidR="004B3F04">
                <w:rPr>
                  <w:rStyle w:val="HyperlinkText9pt"/>
                </w:rPr>
                <w:t>4499-34393</w:t>
              </w:r>
            </w:hyperlink>
          </w:p>
        </w:tc>
        <w:tc>
          <w:tcPr>
            <w:tcW w:w="2975" w:type="dxa"/>
          </w:tcPr>
          <w:p w14:paraId="33279381" w14:textId="77777777" w:rsidR="004B3F04" w:rsidRDefault="004B3F04" w:rsidP="000659BE">
            <w:pPr>
              <w:pStyle w:val="TableText"/>
            </w:pPr>
          </w:p>
        </w:tc>
      </w:tr>
      <w:tr w:rsidR="004B3F04" w14:paraId="13E92AC2" w14:textId="77777777" w:rsidTr="000659BE">
        <w:trPr>
          <w:jc w:val="center"/>
        </w:trPr>
        <w:tc>
          <w:tcPr>
            <w:tcW w:w="3345" w:type="dxa"/>
          </w:tcPr>
          <w:p w14:paraId="49408357" w14:textId="77777777" w:rsidR="004B3F04" w:rsidRDefault="004B3F04" w:rsidP="000659BE">
            <w:pPr>
              <w:pStyle w:val="TableText"/>
            </w:pPr>
            <w:r>
              <w:tab/>
            </w:r>
            <w:r>
              <w:tab/>
            </w:r>
            <w:r>
              <w:tab/>
              <w:t>low</w:t>
            </w:r>
          </w:p>
        </w:tc>
        <w:tc>
          <w:tcPr>
            <w:tcW w:w="720" w:type="dxa"/>
          </w:tcPr>
          <w:p w14:paraId="4AFB86E2" w14:textId="77777777" w:rsidR="004B3F04" w:rsidRDefault="004B3F04" w:rsidP="000659BE">
            <w:pPr>
              <w:pStyle w:val="TableText"/>
            </w:pPr>
            <w:r>
              <w:t>1..1</w:t>
            </w:r>
          </w:p>
        </w:tc>
        <w:tc>
          <w:tcPr>
            <w:tcW w:w="1152" w:type="dxa"/>
          </w:tcPr>
          <w:p w14:paraId="2E72639F" w14:textId="77777777" w:rsidR="004B3F04" w:rsidRDefault="004B3F04" w:rsidP="000659BE">
            <w:pPr>
              <w:pStyle w:val="TableText"/>
            </w:pPr>
            <w:r>
              <w:t>SHALL</w:t>
            </w:r>
          </w:p>
        </w:tc>
        <w:tc>
          <w:tcPr>
            <w:tcW w:w="864" w:type="dxa"/>
          </w:tcPr>
          <w:p w14:paraId="7564843B" w14:textId="77777777" w:rsidR="004B3F04" w:rsidRDefault="004B3F04" w:rsidP="000659BE">
            <w:pPr>
              <w:pStyle w:val="TableText"/>
            </w:pPr>
          </w:p>
        </w:tc>
        <w:tc>
          <w:tcPr>
            <w:tcW w:w="1104" w:type="dxa"/>
          </w:tcPr>
          <w:p w14:paraId="2C31B17D" w14:textId="77777777" w:rsidR="004B3F04" w:rsidRDefault="006C736C" w:rsidP="000659BE">
            <w:pPr>
              <w:pStyle w:val="TableText"/>
            </w:pPr>
            <w:hyperlink w:anchor="C_4499-34396">
              <w:r w:rsidR="004B3F04">
                <w:rPr>
                  <w:rStyle w:val="HyperlinkText9pt"/>
                </w:rPr>
                <w:t>4499-34396</w:t>
              </w:r>
            </w:hyperlink>
          </w:p>
        </w:tc>
        <w:tc>
          <w:tcPr>
            <w:tcW w:w="2975" w:type="dxa"/>
          </w:tcPr>
          <w:p w14:paraId="0972CB2D" w14:textId="77777777" w:rsidR="004B3F04" w:rsidRDefault="004B3F04" w:rsidP="000659BE">
            <w:pPr>
              <w:pStyle w:val="TableText"/>
            </w:pPr>
          </w:p>
        </w:tc>
      </w:tr>
      <w:tr w:rsidR="004B3F04" w14:paraId="433968B9" w14:textId="77777777" w:rsidTr="000659BE">
        <w:trPr>
          <w:jc w:val="center"/>
        </w:trPr>
        <w:tc>
          <w:tcPr>
            <w:tcW w:w="3345" w:type="dxa"/>
          </w:tcPr>
          <w:p w14:paraId="731A0ACC" w14:textId="77777777" w:rsidR="004B3F04" w:rsidRDefault="004B3F04" w:rsidP="000659BE">
            <w:pPr>
              <w:pStyle w:val="TableText"/>
            </w:pPr>
            <w:r>
              <w:tab/>
            </w:r>
            <w:r>
              <w:tab/>
              <w:t>role</w:t>
            </w:r>
          </w:p>
        </w:tc>
        <w:tc>
          <w:tcPr>
            <w:tcW w:w="720" w:type="dxa"/>
          </w:tcPr>
          <w:p w14:paraId="491D2866" w14:textId="77777777" w:rsidR="004B3F04" w:rsidRDefault="004B3F04" w:rsidP="000659BE">
            <w:pPr>
              <w:pStyle w:val="TableText"/>
            </w:pPr>
            <w:r>
              <w:t>1..1</w:t>
            </w:r>
          </w:p>
        </w:tc>
        <w:tc>
          <w:tcPr>
            <w:tcW w:w="1152" w:type="dxa"/>
          </w:tcPr>
          <w:p w14:paraId="7EA3A74B" w14:textId="77777777" w:rsidR="004B3F04" w:rsidRDefault="004B3F04" w:rsidP="000659BE">
            <w:pPr>
              <w:pStyle w:val="TableText"/>
            </w:pPr>
            <w:r>
              <w:t>SHALL</w:t>
            </w:r>
          </w:p>
        </w:tc>
        <w:tc>
          <w:tcPr>
            <w:tcW w:w="864" w:type="dxa"/>
          </w:tcPr>
          <w:p w14:paraId="6755EB12" w14:textId="77777777" w:rsidR="004B3F04" w:rsidRDefault="004B3F04" w:rsidP="000659BE">
            <w:pPr>
              <w:pStyle w:val="TableText"/>
            </w:pPr>
          </w:p>
        </w:tc>
        <w:tc>
          <w:tcPr>
            <w:tcW w:w="1104" w:type="dxa"/>
          </w:tcPr>
          <w:p w14:paraId="6627F112" w14:textId="77777777" w:rsidR="004B3F04" w:rsidRDefault="006C736C" w:rsidP="000659BE">
            <w:pPr>
              <w:pStyle w:val="TableText"/>
            </w:pPr>
            <w:hyperlink w:anchor="C_4499-34394">
              <w:r w:rsidR="004B3F04">
                <w:rPr>
                  <w:rStyle w:val="HyperlinkText9pt"/>
                </w:rPr>
                <w:t>4499-34394</w:t>
              </w:r>
            </w:hyperlink>
          </w:p>
        </w:tc>
        <w:tc>
          <w:tcPr>
            <w:tcW w:w="2975" w:type="dxa"/>
          </w:tcPr>
          <w:p w14:paraId="25583015" w14:textId="77777777" w:rsidR="004B3F04" w:rsidRDefault="004B3F04" w:rsidP="000659BE">
            <w:pPr>
              <w:pStyle w:val="TableText"/>
            </w:pPr>
          </w:p>
        </w:tc>
      </w:tr>
      <w:tr w:rsidR="004B3F04" w14:paraId="27898F2C" w14:textId="77777777" w:rsidTr="000659BE">
        <w:trPr>
          <w:jc w:val="center"/>
        </w:trPr>
        <w:tc>
          <w:tcPr>
            <w:tcW w:w="3345" w:type="dxa"/>
          </w:tcPr>
          <w:p w14:paraId="0C736BE9" w14:textId="77777777" w:rsidR="004B3F04" w:rsidRDefault="004B3F04" w:rsidP="000659BE">
            <w:pPr>
              <w:pStyle w:val="TableText"/>
            </w:pPr>
            <w:r>
              <w:tab/>
            </w:r>
            <w:r>
              <w:tab/>
            </w:r>
            <w:r>
              <w:tab/>
              <w:t>@classCode</w:t>
            </w:r>
          </w:p>
        </w:tc>
        <w:tc>
          <w:tcPr>
            <w:tcW w:w="720" w:type="dxa"/>
          </w:tcPr>
          <w:p w14:paraId="42FF6FEF" w14:textId="77777777" w:rsidR="004B3F04" w:rsidRDefault="004B3F04" w:rsidP="000659BE">
            <w:pPr>
              <w:pStyle w:val="TableText"/>
            </w:pPr>
            <w:r>
              <w:t>1..1</w:t>
            </w:r>
          </w:p>
        </w:tc>
        <w:tc>
          <w:tcPr>
            <w:tcW w:w="1152" w:type="dxa"/>
          </w:tcPr>
          <w:p w14:paraId="5C75F6B2" w14:textId="77777777" w:rsidR="004B3F04" w:rsidRDefault="004B3F04" w:rsidP="000659BE">
            <w:pPr>
              <w:pStyle w:val="TableText"/>
            </w:pPr>
            <w:r>
              <w:t>SHALL</w:t>
            </w:r>
          </w:p>
        </w:tc>
        <w:tc>
          <w:tcPr>
            <w:tcW w:w="864" w:type="dxa"/>
          </w:tcPr>
          <w:p w14:paraId="3485E075" w14:textId="77777777" w:rsidR="004B3F04" w:rsidRDefault="004B3F04" w:rsidP="000659BE">
            <w:pPr>
              <w:pStyle w:val="TableText"/>
            </w:pPr>
          </w:p>
        </w:tc>
        <w:tc>
          <w:tcPr>
            <w:tcW w:w="1104" w:type="dxa"/>
          </w:tcPr>
          <w:p w14:paraId="0F00C186" w14:textId="77777777" w:rsidR="004B3F04" w:rsidRDefault="006C736C" w:rsidP="000659BE">
            <w:pPr>
              <w:pStyle w:val="TableText"/>
            </w:pPr>
            <w:hyperlink w:anchor="C_4499-34534">
              <w:r w:rsidR="004B3F04">
                <w:rPr>
                  <w:rStyle w:val="HyperlinkText9pt"/>
                </w:rPr>
                <w:t>4499-34534</w:t>
              </w:r>
            </w:hyperlink>
          </w:p>
        </w:tc>
        <w:tc>
          <w:tcPr>
            <w:tcW w:w="2975" w:type="dxa"/>
          </w:tcPr>
          <w:p w14:paraId="2B0CDD11" w14:textId="77777777" w:rsidR="004B3F04" w:rsidRDefault="004B3F04" w:rsidP="000659BE">
            <w:pPr>
              <w:pStyle w:val="TableText"/>
            </w:pPr>
            <w:r>
              <w:t>urn:oid:2.16.840.1.113883.5.110 (HL7RoleClass) = ROL</w:t>
            </w:r>
          </w:p>
        </w:tc>
      </w:tr>
      <w:tr w:rsidR="004B3F04" w14:paraId="1E37B06B" w14:textId="77777777" w:rsidTr="000659BE">
        <w:trPr>
          <w:jc w:val="center"/>
        </w:trPr>
        <w:tc>
          <w:tcPr>
            <w:tcW w:w="3345" w:type="dxa"/>
          </w:tcPr>
          <w:p w14:paraId="63465516" w14:textId="77777777" w:rsidR="004B3F04" w:rsidRDefault="004B3F04" w:rsidP="000659BE">
            <w:pPr>
              <w:pStyle w:val="TableText"/>
            </w:pPr>
            <w:r>
              <w:tab/>
            </w:r>
            <w:r>
              <w:tab/>
            </w:r>
            <w:r>
              <w:tab/>
              <w:t>id</w:t>
            </w:r>
          </w:p>
        </w:tc>
        <w:tc>
          <w:tcPr>
            <w:tcW w:w="720" w:type="dxa"/>
          </w:tcPr>
          <w:p w14:paraId="1C3B1F7C" w14:textId="77777777" w:rsidR="004B3F04" w:rsidRDefault="004B3F04" w:rsidP="000659BE">
            <w:pPr>
              <w:pStyle w:val="TableText"/>
            </w:pPr>
            <w:r>
              <w:t>0..1</w:t>
            </w:r>
          </w:p>
        </w:tc>
        <w:tc>
          <w:tcPr>
            <w:tcW w:w="1152" w:type="dxa"/>
          </w:tcPr>
          <w:p w14:paraId="2333A081" w14:textId="77777777" w:rsidR="004B3F04" w:rsidRDefault="004B3F04" w:rsidP="000659BE">
            <w:pPr>
              <w:pStyle w:val="TableText"/>
            </w:pPr>
            <w:r>
              <w:t>MAY</w:t>
            </w:r>
          </w:p>
        </w:tc>
        <w:tc>
          <w:tcPr>
            <w:tcW w:w="864" w:type="dxa"/>
          </w:tcPr>
          <w:p w14:paraId="0EA14125" w14:textId="77777777" w:rsidR="004B3F04" w:rsidRDefault="004B3F04" w:rsidP="000659BE">
            <w:pPr>
              <w:pStyle w:val="TableText"/>
            </w:pPr>
          </w:p>
        </w:tc>
        <w:tc>
          <w:tcPr>
            <w:tcW w:w="1104" w:type="dxa"/>
          </w:tcPr>
          <w:p w14:paraId="5B4CD878" w14:textId="77777777" w:rsidR="004B3F04" w:rsidRDefault="006C736C" w:rsidP="000659BE">
            <w:pPr>
              <w:pStyle w:val="TableText"/>
            </w:pPr>
            <w:hyperlink w:anchor="C_4499-34397">
              <w:r w:rsidR="004B3F04">
                <w:rPr>
                  <w:rStyle w:val="HyperlinkText9pt"/>
                </w:rPr>
                <w:t>4499-34397</w:t>
              </w:r>
            </w:hyperlink>
          </w:p>
        </w:tc>
        <w:tc>
          <w:tcPr>
            <w:tcW w:w="2975" w:type="dxa"/>
          </w:tcPr>
          <w:p w14:paraId="2E195DFE" w14:textId="77777777" w:rsidR="004B3F04" w:rsidRDefault="004B3F04" w:rsidP="000659BE">
            <w:pPr>
              <w:pStyle w:val="TableText"/>
            </w:pPr>
          </w:p>
        </w:tc>
      </w:tr>
      <w:tr w:rsidR="004B3F04" w14:paraId="185CCA51" w14:textId="77777777" w:rsidTr="000659BE">
        <w:trPr>
          <w:jc w:val="center"/>
        </w:trPr>
        <w:tc>
          <w:tcPr>
            <w:tcW w:w="3345" w:type="dxa"/>
          </w:tcPr>
          <w:p w14:paraId="5977B5DD" w14:textId="77777777" w:rsidR="004B3F04" w:rsidRDefault="004B3F04" w:rsidP="000659BE">
            <w:pPr>
              <w:pStyle w:val="TableText"/>
            </w:pPr>
            <w:r>
              <w:tab/>
              <w:t>participation</w:t>
            </w:r>
          </w:p>
        </w:tc>
        <w:tc>
          <w:tcPr>
            <w:tcW w:w="720" w:type="dxa"/>
          </w:tcPr>
          <w:p w14:paraId="6088B394" w14:textId="77777777" w:rsidR="004B3F04" w:rsidRDefault="004B3F04" w:rsidP="000659BE">
            <w:pPr>
              <w:pStyle w:val="TableText"/>
            </w:pPr>
            <w:r>
              <w:t>0..*</w:t>
            </w:r>
          </w:p>
        </w:tc>
        <w:tc>
          <w:tcPr>
            <w:tcW w:w="1152" w:type="dxa"/>
          </w:tcPr>
          <w:p w14:paraId="775E1BDD" w14:textId="77777777" w:rsidR="004B3F04" w:rsidRDefault="004B3F04" w:rsidP="000659BE">
            <w:pPr>
              <w:pStyle w:val="TableText"/>
            </w:pPr>
            <w:r>
              <w:t>MAY</w:t>
            </w:r>
          </w:p>
        </w:tc>
        <w:tc>
          <w:tcPr>
            <w:tcW w:w="864" w:type="dxa"/>
          </w:tcPr>
          <w:p w14:paraId="705FEB16" w14:textId="77777777" w:rsidR="004B3F04" w:rsidRDefault="004B3F04" w:rsidP="000659BE">
            <w:pPr>
              <w:pStyle w:val="TableText"/>
            </w:pPr>
          </w:p>
        </w:tc>
        <w:tc>
          <w:tcPr>
            <w:tcW w:w="1104" w:type="dxa"/>
          </w:tcPr>
          <w:p w14:paraId="2ACAAA4C" w14:textId="77777777" w:rsidR="004B3F04" w:rsidRDefault="006C736C" w:rsidP="000659BE">
            <w:pPr>
              <w:pStyle w:val="TableText"/>
            </w:pPr>
            <w:hyperlink w:anchor="C_4499-35228">
              <w:r w:rsidR="004B3F04">
                <w:rPr>
                  <w:rStyle w:val="HyperlinkText9pt"/>
                </w:rPr>
                <w:t>4499-35228</w:t>
              </w:r>
            </w:hyperlink>
          </w:p>
        </w:tc>
        <w:tc>
          <w:tcPr>
            <w:tcW w:w="2975" w:type="dxa"/>
          </w:tcPr>
          <w:p w14:paraId="3BF3F077" w14:textId="77777777" w:rsidR="004B3F04" w:rsidRDefault="004B3F04" w:rsidP="000659BE">
            <w:pPr>
              <w:pStyle w:val="TableText"/>
            </w:pPr>
          </w:p>
        </w:tc>
      </w:tr>
      <w:tr w:rsidR="004B3F04" w14:paraId="3A7308C0" w14:textId="77777777" w:rsidTr="000659BE">
        <w:trPr>
          <w:jc w:val="center"/>
        </w:trPr>
        <w:tc>
          <w:tcPr>
            <w:tcW w:w="3345" w:type="dxa"/>
          </w:tcPr>
          <w:p w14:paraId="3ACA4B09" w14:textId="77777777" w:rsidR="004B3F04" w:rsidRDefault="004B3F04" w:rsidP="000659BE">
            <w:pPr>
              <w:pStyle w:val="TableText"/>
            </w:pPr>
            <w:r>
              <w:lastRenderedPageBreak/>
              <w:tab/>
            </w:r>
            <w:r>
              <w:tab/>
              <w:t>@typeCode</w:t>
            </w:r>
          </w:p>
        </w:tc>
        <w:tc>
          <w:tcPr>
            <w:tcW w:w="720" w:type="dxa"/>
          </w:tcPr>
          <w:p w14:paraId="7DAD684A" w14:textId="77777777" w:rsidR="004B3F04" w:rsidRDefault="004B3F04" w:rsidP="000659BE">
            <w:pPr>
              <w:pStyle w:val="TableText"/>
            </w:pPr>
            <w:r>
              <w:t>1..1</w:t>
            </w:r>
          </w:p>
        </w:tc>
        <w:tc>
          <w:tcPr>
            <w:tcW w:w="1152" w:type="dxa"/>
          </w:tcPr>
          <w:p w14:paraId="0086DECA" w14:textId="77777777" w:rsidR="004B3F04" w:rsidRDefault="004B3F04" w:rsidP="000659BE">
            <w:pPr>
              <w:pStyle w:val="TableText"/>
            </w:pPr>
            <w:r>
              <w:t>SHALL</w:t>
            </w:r>
          </w:p>
        </w:tc>
        <w:tc>
          <w:tcPr>
            <w:tcW w:w="864" w:type="dxa"/>
          </w:tcPr>
          <w:p w14:paraId="511DA141" w14:textId="77777777" w:rsidR="004B3F04" w:rsidRDefault="004B3F04" w:rsidP="000659BE">
            <w:pPr>
              <w:pStyle w:val="TableText"/>
            </w:pPr>
          </w:p>
        </w:tc>
        <w:tc>
          <w:tcPr>
            <w:tcW w:w="1104" w:type="dxa"/>
          </w:tcPr>
          <w:p w14:paraId="78C02B74" w14:textId="77777777" w:rsidR="004B3F04" w:rsidRDefault="006C736C" w:rsidP="000659BE">
            <w:pPr>
              <w:pStyle w:val="TableText"/>
            </w:pPr>
            <w:hyperlink w:anchor="C_4499-35232">
              <w:r w:rsidR="004B3F04">
                <w:rPr>
                  <w:rStyle w:val="HyperlinkText9pt"/>
                </w:rPr>
                <w:t>4499-35232</w:t>
              </w:r>
            </w:hyperlink>
          </w:p>
        </w:tc>
        <w:tc>
          <w:tcPr>
            <w:tcW w:w="2975" w:type="dxa"/>
          </w:tcPr>
          <w:p w14:paraId="7F4FFB92" w14:textId="77777777" w:rsidR="004B3F04" w:rsidRDefault="004B3F04" w:rsidP="000659BE">
            <w:pPr>
              <w:pStyle w:val="TableText"/>
            </w:pPr>
            <w:r>
              <w:t>urn:oid:2.16.840.1.113883.5.90 (HL7ParticipationType) = PART</w:t>
            </w:r>
          </w:p>
        </w:tc>
      </w:tr>
      <w:tr w:rsidR="004B3F04" w14:paraId="60A5288A" w14:textId="77777777" w:rsidTr="000659BE">
        <w:trPr>
          <w:jc w:val="center"/>
        </w:trPr>
        <w:tc>
          <w:tcPr>
            <w:tcW w:w="3345" w:type="dxa"/>
          </w:tcPr>
          <w:p w14:paraId="6A237933" w14:textId="77777777" w:rsidR="004B3F04" w:rsidRDefault="004B3F04" w:rsidP="000659BE">
            <w:pPr>
              <w:pStyle w:val="TableText"/>
            </w:pPr>
            <w:r>
              <w:tab/>
            </w:r>
            <w:r>
              <w:tab/>
              <w:t>role</w:t>
            </w:r>
          </w:p>
        </w:tc>
        <w:tc>
          <w:tcPr>
            <w:tcW w:w="720" w:type="dxa"/>
          </w:tcPr>
          <w:p w14:paraId="6DED965B" w14:textId="77777777" w:rsidR="004B3F04" w:rsidRDefault="004B3F04" w:rsidP="000659BE">
            <w:pPr>
              <w:pStyle w:val="TableText"/>
            </w:pPr>
            <w:r>
              <w:t>1..1</w:t>
            </w:r>
          </w:p>
        </w:tc>
        <w:tc>
          <w:tcPr>
            <w:tcW w:w="1152" w:type="dxa"/>
          </w:tcPr>
          <w:p w14:paraId="4EAE126D" w14:textId="77777777" w:rsidR="004B3F04" w:rsidRDefault="004B3F04" w:rsidP="000659BE">
            <w:pPr>
              <w:pStyle w:val="TableText"/>
            </w:pPr>
            <w:r>
              <w:t>SHALL</w:t>
            </w:r>
          </w:p>
        </w:tc>
        <w:tc>
          <w:tcPr>
            <w:tcW w:w="864" w:type="dxa"/>
          </w:tcPr>
          <w:p w14:paraId="0705B2B2" w14:textId="77777777" w:rsidR="004B3F04" w:rsidRDefault="004B3F04" w:rsidP="000659BE">
            <w:pPr>
              <w:pStyle w:val="TableText"/>
            </w:pPr>
          </w:p>
        </w:tc>
        <w:tc>
          <w:tcPr>
            <w:tcW w:w="1104" w:type="dxa"/>
          </w:tcPr>
          <w:p w14:paraId="00A51B01" w14:textId="77777777" w:rsidR="004B3F04" w:rsidRDefault="006C736C" w:rsidP="000659BE">
            <w:pPr>
              <w:pStyle w:val="TableText"/>
            </w:pPr>
            <w:hyperlink w:anchor="C_4499-36163">
              <w:r w:rsidR="004B3F04">
                <w:rPr>
                  <w:rStyle w:val="HyperlinkText9pt"/>
                </w:rPr>
                <w:t>4499-36163</w:t>
              </w:r>
            </w:hyperlink>
          </w:p>
        </w:tc>
        <w:tc>
          <w:tcPr>
            <w:tcW w:w="2975" w:type="dxa"/>
          </w:tcPr>
          <w:p w14:paraId="59099BA7"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EE0F699" w14:textId="77777777" w:rsidTr="000659BE">
        <w:trPr>
          <w:jc w:val="center"/>
        </w:trPr>
        <w:tc>
          <w:tcPr>
            <w:tcW w:w="3345" w:type="dxa"/>
          </w:tcPr>
          <w:p w14:paraId="3B111764" w14:textId="77777777" w:rsidR="004B3F04" w:rsidRDefault="004B3F04" w:rsidP="000659BE">
            <w:pPr>
              <w:pStyle w:val="TableText"/>
            </w:pPr>
            <w:r>
              <w:tab/>
              <w:t>participation</w:t>
            </w:r>
          </w:p>
        </w:tc>
        <w:tc>
          <w:tcPr>
            <w:tcW w:w="720" w:type="dxa"/>
          </w:tcPr>
          <w:p w14:paraId="19BB2854" w14:textId="77777777" w:rsidR="004B3F04" w:rsidRDefault="004B3F04" w:rsidP="000659BE">
            <w:pPr>
              <w:pStyle w:val="TableText"/>
            </w:pPr>
            <w:r>
              <w:t>0..*</w:t>
            </w:r>
          </w:p>
        </w:tc>
        <w:tc>
          <w:tcPr>
            <w:tcW w:w="1152" w:type="dxa"/>
          </w:tcPr>
          <w:p w14:paraId="3C06DF8E" w14:textId="77777777" w:rsidR="004B3F04" w:rsidRDefault="004B3F04" w:rsidP="000659BE">
            <w:pPr>
              <w:pStyle w:val="TableText"/>
            </w:pPr>
            <w:r>
              <w:t>MAY</w:t>
            </w:r>
          </w:p>
        </w:tc>
        <w:tc>
          <w:tcPr>
            <w:tcW w:w="864" w:type="dxa"/>
          </w:tcPr>
          <w:p w14:paraId="6EBB1789" w14:textId="77777777" w:rsidR="004B3F04" w:rsidRDefault="004B3F04" w:rsidP="000659BE">
            <w:pPr>
              <w:pStyle w:val="TableText"/>
            </w:pPr>
          </w:p>
        </w:tc>
        <w:tc>
          <w:tcPr>
            <w:tcW w:w="1104" w:type="dxa"/>
          </w:tcPr>
          <w:p w14:paraId="1A82D184" w14:textId="77777777" w:rsidR="004B3F04" w:rsidRDefault="006C736C" w:rsidP="000659BE">
            <w:pPr>
              <w:pStyle w:val="TableText"/>
            </w:pPr>
            <w:hyperlink w:anchor="C_4499-35230">
              <w:r w:rsidR="004B3F04">
                <w:rPr>
                  <w:rStyle w:val="HyperlinkText9pt"/>
                </w:rPr>
                <w:t>4499-35230</w:t>
              </w:r>
            </w:hyperlink>
          </w:p>
        </w:tc>
        <w:tc>
          <w:tcPr>
            <w:tcW w:w="2975" w:type="dxa"/>
          </w:tcPr>
          <w:p w14:paraId="27AC7A6A" w14:textId="77777777" w:rsidR="004B3F04" w:rsidRDefault="004B3F04" w:rsidP="000659BE">
            <w:pPr>
              <w:pStyle w:val="TableText"/>
            </w:pPr>
          </w:p>
        </w:tc>
      </w:tr>
      <w:tr w:rsidR="004B3F04" w14:paraId="50ED9107" w14:textId="77777777" w:rsidTr="000659BE">
        <w:trPr>
          <w:jc w:val="center"/>
        </w:trPr>
        <w:tc>
          <w:tcPr>
            <w:tcW w:w="3345" w:type="dxa"/>
          </w:tcPr>
          <w:p w14:paraId="37610700" w14:textId="77777777" w:rsidR="004B3F04" w:rsidRDefault="004B3F04" w:rsidP="000659BE">
            <w:pPr>
              <w:pStyle w:val="TableText"/>
            </w:pPr>
            <w:r>
              <w:tab/>
            </w:r>
            <w:r>
              <w:tab/>
              <w:t>@typeCode</w:t>
            </w:r>
          </w:p>
        </w:tc>
        <w:tc>
          <w:tcPr>
            <w:tcW w:w="720" w:type="dxa"/>
          </w:tcPr>
          <w:p w14:paraId="2056666A" w14:textId="77777777" w:rsidR="004B3F04" w:rsidRDefault="004B3F04" w:rsidP="000659BE">
            <w:pPr>
              <w:pStyle w:val="TableText"/>
            </w:pPr>
            <w:r>
              <w:t>1..1</w:t>
            </w:r>
          </w:p>
        </w:tc>
        <w:tc>
          <w:tcPr>
            <w:tcW w:w="1152" w:type="dxa"/>
          </w:tcPr>
          <w:p w14:paraId="2DA3BB10" w14:textId="77777777" w:rsidR="004B3F04" w:rsidRDefault="004B3F04" w:rsidP="000659BE">
            <w:pPr>
              <w:pStyle w:val="TableText"/>
            </w:pPr>
            <w:r>
              <w:t>SHALL</w:t>
            </w:r>
          </w:p>
        </w:tc>
        <w:tc>
          <w:tcPr>
            <w:tcW w:w="864" w:type="dxa"/>
          </w:tcPr>
          <w:p w14:paraId="7D4C2462" w14:textId="77777777" w:rsidR="004B3F04" w:rsidRDefault="004B3F04" w:rsidP="000659BE">
            <w:pPr>
              <w:pStyle w:val="TableText"/>
            </w:pPr>
          </w:p>
        </w:tc>
        <w:tc>
          <w:tcPr>
            <w:tcW w:w="1104" w:type="dxa"/>
          </w:tcPr>
          <w:p w14:paraId="6D1CC00E" w14:textId="77777777" w:rsidR="004B3F04" w:rsidRDefault="006C736C" w:rsidP="000659BE">
            <w:pPr>
              <w:pStyle w:val="TableText"/>
            </w:pPr>
            <w:hyperlink w:anchor="C_4499-35233">
              <w:r w:rsidR="004B3F04">
                <w:rPr>
                  <w:rStyle w:val="HyperlinkText9pt"/>
                </w:rPr>
                <w:t>4499-35233</w:t>
              </w:r>
            </w:hyperlink>
          </w:p>
        </w:tc>
        <w:tc>
          <w:tcPr>
            <w:tcW w:w="2975" w:type="dxa"/>
          </w:tcPr>
          <w:p w14:paraId="0300CE0E" w14:textId="77777777" w:rsidR="004B3F04" w:rsidRDefault="004B3F04" w:rsidP="000659BE">
            <w:pPr>
              <w:pStyle w:val="TableText"/>
            </w:pPr>
            <w:r>
              <w:t>urn:oid:2.16.840.1.113883.5.90 (HL7ParticipationType) = PART</w:t>
            </w:r>
          </w:p>
        </w:tc>
      </w:tr>
      <w:tr w:rsidR="004B3F04" w14:paraId="60E71F7D" w14:textId="77777777" w:rsidTr="000659BE">
        <w:trPr>
          <w:jc w:val="center"/>
        </w:trPr>
        <w:tc>
          <w:tcPr>
            <w:tcW w:w="3345" w:type="dxa"/>
          </w:tcPr>
          <w:p w14:paraId="44E19E40" w14:textId="77777777" w:rsidR="004B3F04" w:rsidRDefault="004B3F04" w:rsidP="000659BE">
            <w:pPr>
              <w:pStyle w:val="TableText"/>
            </w:pPr>
            <w:r>
              <w:tab/>
            </w:r>
            <w:r>
              <w:tab/>
              <w:t>role</w:t>
            </w:r>
          </w:p>
        </w:tc>
        <w:tc>
          <w:tcPr>
            <w:tcW w:w="720" w:type="dxa"/>
          </w:tcPr>
          <w:p w14:paraId="1E80CC87" w14:textId="77777777" w:rsidR="004B3F04" w:rsidRDefault="004B3F04" w:rsidP="000659BE">
            <w:pPr>
              <w:pStyle w:val="TableText"/>
            </w:pPr>
            <w:r>
              <w:t>1..1</w:t>
            </w:r>
          </w:p>
        </w:tc>
        <w:tc>
          <w:tcPr>
            <w:tcW w:w="1152" w:type="dxa"/>
          </w:tcPr>
          <w:p w14:paraId="4E331143" w14:textId="77777777" w:rsidR="004B3F04" w:rsidRDefault="004B3F04" w:rsidP="000659BE">
            <w:pPr>
              <w:pStyle w:val="TableText"/>
            </w:pPr>
            <w:r>
              <w:t>SHALL</w:t>
            </w:r>
          </w:p>
        </w:tc>
        <w:tc>
          <w:tcPr>
            <w:tcW w:w="864" w:type="dxa"/>
          </w:tcPr>
          <w:p w14:paraId="182A165A" w14:textId="77777777" w:rsidR="004B3F04" w:rsidRDefault="004B3F04" w:rsidP="000659BE">
            <w:pPr>
              <w:pStyle w:val="TableText"/>
            </w:pPr>
          </w:p>
        </w:tc>
        <w:tc>
          <w:tcPr>
            <w:tcW w:w="1104" w:type="dxa"/>
          </w:tcPr>
          <w:p w14:paraId="21A83A76" w14:textId="77777777" w:rsidR="004B3F04" w:rsidRDefault="006C736C" w:rsidP="000659BE">
            <w:pPr>
              <w:pStyle w:val="TableText"/>
            </w:pPr>
            <w:hyperlink w:anchor="C_4499-36164">
              <w:r w:rsidR="004B3F04">
                <w:rPr>
                  <w:rStyle w:val="HyperlinkText9pt"/>
                </w:rPr>
                <w:t>4499-36164</w:t>
              </w:r>
            </w:hyperlink>
          </w:p>
        </w:tc>
        <w:tc>
          <w:tcPr>
            <w:tcW w:w="2975" w:type="dxa"/>
          </w:tcPr>
          <w:p w14:paraId="4DD78A72"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F3913E3" w14:textId="77777777" w:rsidTr="000659BE">
        <w:trPr>
          <w:jc w:val="center"/>
        </w:trPr>
        <w:tc>
          <w:tcPr>
            <w:tcW w:w="3345" w:type="dxa"/>
          </w:tcPr>
          <w:p w14:paraId="1DAFE3B7" w14:textId="77777777" w:rsidR="004B3F04" w:rsidRDefault="004B3F04" w:rsidP="000659BE">
            <w:pPr>
              <w:pStyle w:val="TableText"/>
            </w:pPr>
            <w:r>
              <w:tab/>
              <w:t>participation</w:t>
            </w:r>
          </w:p>
        </w:tc>
        <w:tc>
          <w:tcPr>
            <w:tcW w:w="720" w:type="dxa"/>
          </w:tcPr>
          <w:p w14:paraId="7FBFAD22" w14:textId="77777777" w:rsidR="004B3F04" w:rsidRDefault="004B3F04" w:rsidP="000659BE">
            <w:pPr>
              <w:pStyle w:val="TableText"/>
            </w:pPr>
            <w:r>
              <w:t>0..*</w:t>
            </w:r>
          </w:p>
        </w:tc>
        <w:tc>
          <w:tcPr>
            <w:tcW w:w="1152" w:type="dxa"/>
          </w:tcPr>
          <w:p w14:paraId="7761E064" w14:textId="77777777" w:rsidR="004B3F04" w:rsidRDefault="004B3F04" w:rsidP="000659BE">
            <w:pPr>
              <w:pStyle w:val="TableText"/>
            </w:pPr>
            <w:r>
              <w:t>MAY</w:t>
            </w:r>
          </w:p>
        </w:tc>
        <w:tc>
          <w:tcPr>
            <w:tcW w:w="864" w:type="dxa"/>
          </w:tcPr>
          <w:p w14:paraId="00EA6407" w14:textId="77777777" w:rsidR="004B3F04" w:rsidRDefault="004B3F04" w:rsidP="000659BE">
            <w:pPr>
              <w:pStyle w:val="TableText"/>
            </w:pPr>
          </w:p>
        </w:tc>
        <w:tc>
          <w:tcPr>
            <w:tcW w:w="1104" w:type="dxa"/>
          </w:tcPr>
          <w:p w14:paraId="3B0C1239" w14:textId="77777777" w:rsidR="004B3F04" w:rsidRDefault="006C736C" w:rsidP="000659BE">
            <w:pPr>
              <w:pStyle w:val="TableText"/>
            </w:pPr>
            <w:hyperlink w:anchor="C_4499-35862">
              <w:r w:rsidR="004B3F04">
                <w:rPr>
                  <w:rStyle w:val="HyperlinkText9pt"/>
                </w:rPr>
                <w:t>4499-35862</w:t>
              </w:r>
            </w:hyperlink>
          </w:p>
        </w:tc>
        <w:tc>
          <w:tcPr>
            <w:tcW w:w="2975" w:type="dxa"/>
          </w:tcPr>
          <w:p w14:paraId="5923D898" w14:textId="77777777" w:rsidR="004B3F04" w:rsidRDefault="004B3F04" w:rsidP="000659BE">
            <w:pPr>
              <w:pStyle w:val="TableText"/>
            </w:pPr>
          </w:p>
        </w:tc>
      </w:tr>
      <w:tr w:rsidR="004B3F04" w14:paraId="1D33FB30" w14:textId="77777777" w:rsidTr="000659BE">
        <w:trPr>
          <w:jc w:val="center"/>
        </w:trPr>
        <w:tc>
          <w:tcPr>
            <w:tcW w:w="3345" w:type="dxa"/>
          </w:tcPr>
          <w:p w14:paraId="5BBCCF0B" w14:textId="77777777" w:rsidR="004B3F04" w:rsidRDefault="004B3F04" w:rsidP="000659BE">
            <w:pPr>
              <w:pStyle w:val="TableText"/>
            </w:pPr>
            <w:r>
              <w:tab/>
            </w:r>
            <w:r>
              <w:tab/>
              <w:t>@typeCode</w:t>
            </w:r>
          </w:p>
        </w:tc>
        <w:tc>
          <w:tcPr>
            <w:tcW w:w="720" w:type="dxa"/>
          </w:tcPr>
          <w:p w14:paraId="755FC231" w14:textId="77777777" w:rsidR="004B3F04" w:rsidRDefault="004B3F04" w:rsidP="000659BE">
            <w:pPr>
              <w:pStyle w:val="TableText"/>
            </w:pPr>
            <w:r>
              <w:t>1..1</w:t>
            </w:r>
          </w:p>
        </w:tc>
        <w:tc>
          <w:tcPr>
            <w:tcW w:w="1152" w:type="dxa"/>
          </w:tcPr>
          <w:p w14:paraId="75A9D2E6" w14:textId="77777777" w:rsidR="004B3F04" w:rsidRDefault="004B3F04" w:rsidP="000659BE">
            <w:pPr>
              <w:pStyle w:val="TableText"/>
            </w:pPr>
            <w:r>
              <w:t>SHALL</w:t>
            </w:r>
          </w:p>
        </w:tc>
        <w:tc>
          <w:tcPr>
            <w:tcW w:w="864" w:type="dxa"/>
          </w:tcPr>
          <w:p w14:paraId="0F0CC090" w14:textId="77777777" w:rsidR="004B3F04" w:rsidRDefault="004B3F04" w:rsidP="000659BE">
            <w:pPr>
              <w:pStyle w:val="TableText"/>
            </w:pPr>
          </w:p>
        </w:tc>
        <w:tc>
          <w:tcPr>
            <w:tcW w:w="1104" w:type="dxa"/>
          </w:tcPr>
          <w:p w14:paraId="7744034A" w14:textId="77777777" w:rsidR="004B3F04" w:rsidRDefault="006C736C" w:rsidP="000659BE">
            <w:pPr>
              <w:pStyle w:val="TableText"/>
            </w:pPr>
            <w:hyperlink w:anchor="C_4499-35864">
              <w:r w:rsidR="004B3F04">
                <w:rPr>
                  <w:rStyle w:val="HyperlinkText9pt"/>
                </w:rPr>
                <w:t>4499-35864</w:t>
              </w:r>
            </w:hyperlink>
          </w:p>
        </w:tc>
        <w:tc>
          <w:tcPr>
            <w:tcW w:w="2975" w:type="dxa"/>
          </w:tcPr>
          <w:p w14:paraId="073F29D1" w14:textId="77777777" w:rsidR="004B3F04" w:rsidRDefault="004B3F04" w:rsidP="000659BE">
            <w:pPr>
              <w:pStyle w:val="TableText"/>
            </w:pPr>
            <w:r>
              <w:t>urn:oid:2.16.840.1.113883.5.90 (HL7ParticipationType) = PART</w:t>
            </w:r>
          </w:p>
        </w:tc>
      </w:tr>
      <w:tr w:rsidR="004B3F04" w14:paraId="2EACA734" w14:textId="77777777" w:rsidTr="000659BE">
        <w:trPr>
          <w:jc w:val="center"/>
        </w:trPr>
        <w:tc>
          <w:tcPr>
            <w:tcW w:w="3345" w:type="dxa"/>
          </w:tcPr>
          <w:p w14:paraId="6E38261E" w14:textId="77777777" w:rsidR="004B3F04" w:rsidRDefault="004B3F04" w:rsidP="000659BE">
            <w:pPr>
              <w:pStyle w:val="TableText"/>
            </w:pPr>
            <w:r>
              <w:tab/>
            </w:r>
            <w:r>
              <w:tab/>
              <w:t>role</w:t>
            </w:r>
          </w:p>
        </w:tc>
        <w:tc>
          <w:tcPr>
            <w:tcW w:w="720" w:type="dxa"/>
          </w:tcPr>
          <w:p w14:paraId="7B1B4A40" w14:textId="77777777" w:rsidR="004B3F04" w:rsidRDefault="004B3F04" w:rsidP="000659BE">
            <w:pPr>
              <w:pStyle w:val="TableText"/>
            </w:pPr>
            <w:r>
              <w:t>1..1</w:t>
            </w:r>
          </w:p>
        </w:tc>
        <w:tc>
          <w:tcPr>
            <w:tcW w:w="1152" w:type="dxa"/>
          </w:tcPr>
          <w:p w14:paraId="60FC751B" w14:textId="77777777" w:rsidR="004B3F04" w:rsidRDefault="004B3F04" w:rsidP="000659BE">
            <w:pPr>
              <w:pStyle w:val="TableText"/>
            </w:pPr>
            <w:r>
              <w:t>SHALL</w:t>
            </w:r>
          </w:p>
        </w:tc>
        <w:tc>
          <w:tcPr>
            <w:tcW w:w="864" w:type="dxa"/>
          </w:tcPr>
          <w:p w14:paraId="50257063" w14:textId="77777777" w:rsidR="004B3F04" w:rsidRDefault="004B3F04" w:rsidP="000659BE">
            <w:pPr>
              <w:pStyle w:val="TableText"/>
            </w:pPr>
          </w:p>
        </w:tc>
        <w:tc>
          <w:tcPr>
            <w:tcW w:w="1104" w:type="dxa"/>
          </w:tcPr>
          <w:p w14:paraId="47556F2A" w14:textId="77777777" w:rsidR="004B3F04" w:rsidRDefault="006C736C" w:rsidP="000659BE">
            <w:pPr>
              <w:pStyle w:val="TableText"/>
            </w:pPr>
            <w:hyperlink w:anchor="C_4499-36165">
              <w:r w:rsidR="004B3F04">
                <w:rPr>
                  <w:rStyle w:val="HyperlinkText9pt"/>
                </w:rPr>
                <w:t>4499-36165</w:t>
              </w:r>
            </w:hyperlink>
          </w:p>
        </w:tc>
        <w:tc>
          <w:tcPr>
            <w:tcW w:w="2975" w:type="dxa"/>
          </w:tcPr>
          <w:p w14:paraId="339678FF"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D9CDD60" w14:textId="77777777" w:rsidTr="000659BE">
        <w:trPr>
          <w:jc w:val="center"/>
        </w:trPr>
        <w:tc>
          <w:tcPr>
            <w:tcW w:w="3345" w:type="dxa"/>
          </w:tcPr>
          <w:p w14:paraId="30974431" w14:textId="77777777" w:rsidR="004B3F04" w:rsidRDefault="004B3F04" w:rsidP="000659BE">
            <w:pPr>
              <w:pStyle w:val="TableText"/>
            </w:pPr>
            <w:r>
              <w:tab/>
              <w:t>participation</w:t>
            </w:r>
          </w:p>
        </w:tc>
        <w:tc>
          <w:tcPr>
            <w:tcW w:w="720" w:type="dxa"/>
          </w:tcPr>
          <w:p w14:paraId="361FDE86" w14:textId="77777777" w:rsidR="004B3F04" w:rsidRDefault="004B3F04" w:rsidP="000659BE">
            <w:pPr>
              <w:pStyle w:val="TableText"/>
            </w:pPr>
            <w:r>
              <w:t>0..1</w:t>
            </w:r>
          </w:p>
        </w:tc>
        <w:tc>
          <w:tcPr>
            <w:tcW w:w="1152" w:type="dxa"/>
          </w:tcPr>
          <w:p w14:paraId="7FA88288" w14:textId="77777777" w:rsidR="004B3F04" w:rsidRDefault="004B3F04" w:rsidP="000659BE">
            <w:pPr>
              <w:pStyle w:val="TableText"/>
            </w:pPr>
            <w:r>
              <w:t>MAY</w:t>
            </w:r>
          </w:p>
        </w:tc>
        <w:tc>
          <w:tcPr>
            <w:tcW w:w="864" w:type="dxa"/>
          </w:tcPr>
          <w:p w14:paraId="7EA4A306" w14:textId="77777777" w:rsidR="004B3F04" w:rsidRDefault="004B3F04" w:rsidP="000659BE">
            <w:pPr>
              <w:pStyle w:val="TableText"/>
            </w:pPr>
          </w:p>
        </w:tc>
        <w:tc>
          <w:tcPr>
            <w:tcW w:w="1104" w:type="dxa"/>
          </w:tcPr>
          <w:p w14:paraId="0D0F14B2" w14:textId="77777777" w:rsidR="004B3F04" w:rsidRDefault="006C736C" w:rsidP="000659BE">
            <w:pPr>
              <w:pStyle w:val="TableText"/>
            </w:pPr>
            <w:hyperlink w:anchor="C_4499-35234">
              <w:r w:rsidR="004B3F04">
                <w:rPr>
                  <w:rStyle w:val="HyperlinkText9pt"/>
                </w:rPr>
                <w:t>4499-35234</w:t>
              </w:r>
            </w:hyperlink>
          </w:p>
        </w:tc>
        <w:tc>
          <w:tcPr>
            <w:tcW w:w="2975" w:type="dxa"/>
          </w:tcPr>
          <w:p w14:paraId="1699995A" w14:textId="77777777" w:rsidR="004B3F04" w:rsidRDefault="004B3F04" w:rsidP="000659BE">
            <w:pPr>
              <w:pStyle w:val="TableText"/>
            </w:pPr>
          </w:p>
        </w:tc>
      </w:tr>
      <w:tr w:rsidR="004B3F04" w14:paraId="02B86C76" w14:textId="77777777" w:rsidTr="000659BE">
        <w:trPr>
          <w:jc w:val="center"/>
        </w:trPr>
        <w:tc>
          <w:tcPr>
            <w:tcW w:w="3345" w:type="dxa"/>
          </w:tcPr>
          <w:p w14:paraId="25E570E3" w14:textId="77777777" w:rsidR="004B3F04" w:rsidRDefault="004B3F04" w:rsidP="000659BE">
            <w:pPr>
              <w:pStyle w:val="TableText"/>
            </w:pPr>
            <w:r>
              <w:tab/>
            </w:r>
            <w:r>
              <w:tab/>
              <w:t>@typeCode</w:t>
            </w:r>
          </w:p>
        </w:tc>
        <w:tc>
          <w:tcPr>
            <w:tcW w:w="720" w:type="dxa"/>
          </w:tcPr>
          <w:p w14:paraId="6E28731A" w14:textId="77777777" w:rsidR="004B3F04" w:rsidRDefault="004B3F04" w:rsidP="000659BE">
            <w:pPr>
              <w:pStyle w:val="TableText"/>
            </w:pPr>
            <w:r>
              <w:t>1..1</w:t>
            </w:r>
          </w:p>
        </w:tc>
        <w:tc>
          <w:tcPr>
            <w:tcW w:w="1152" w:type="dxa"/>
          </w:tcPr>
          <w:p w14:paraId="20D4A6F5" w14:textId="77777777" w:rsidR="004B3F04" w:rsidRDefault="004B3F04" w:rsidP="000659BE">
            <w:pPr>
              <w:pStyle w:val="TableText"/>
            </w:pPr>
            <w:r>
              <w:t>SHALL</w:t>
            </w:r>
          </w:p>
        </w:tc>
        <w:tc>
          <w:tcPr>
            <w:tcW w:w="864" w:type="dxa"/>
          </w:tcPr>
          <w:p w14:paraId="1915B7E2" w14:textId="77777777" w:rsidR="004B3F04" w:rsidRDefault="004B3F04" w:rsidP="000659BE">
            <w:pPr>
              <w:pStyle w:val="TableText"/>
            </w:pPr>
          </w:p>
        </w:tc>
        <w:tc>
          <w:tcPr>
            <w:tcW w:w="1104" w:type="dxa"/>
          </w:tcPr>
          <w:p w14:paraId="713C1963" w14:textId="77777777" w:rsidR="004B3F04" w:rsidRDefault="006C736C" w:rsidP="000659BE">
            <w:pPr>
              <w:pStyle w:val="TableText"/>
            </w:pPr>
            <w:hyperlink w:anchor="C_4499-35236">
              <w:r w:rsidR="004B3F04">
                <w:rPr>
                  <w:rStyle w:val="HyperlinkText9pt"/>
                </w:rPr>
                <w:t>4499-35236</w:t>
              </w:r>
            </w:hyperlink>
          </w:p>
        </w:tc>
        <w:tc>
          <w:tcPr>
            <w:tcW w:w="2975" w:type="dxa"/>
          </w:tcPr>
          <w:p w14:paraId="29A6E553" w14:textId="77777777" w:rsidR="004B3F04" w:rsidRDefault="004B3F04" w:rsidP="000659BE">
            <w:pPr>
              <w:pStyle w:val="TableText"/>
            </w:pPr>
            <w:r>
              <w:t>urn:oid:2.16.840.1.113883.5.90 (HL7ParticipationType) = PART</w:t>
            </w:r>
          </w:p>
        </w:tc>
      </w:tr>
      <w:tr w:rsidR="004B3F04" w14:paraId="3F07E171" w14:textId="77777777" w:rsidTr="000659BE">
        <w:trPr>
          <w:jc w:val="center"/>
        </w:trPr>
        <w:tc>
          <w:tcPr>
            <w:tcW w:w="3345" w:type="dxa"/>
          </w:tcPr>
          <w:p w14:paraId="78258D08" w14:textId="77777777" w:rsidR="004B3F04" w:rsidRDefault="004B3F04" w:rsidP="000659BE">
            <w:pPr>
              <w:pStyle w:val="TableText"/>
            </w:pPr>
            <w:r>
              <w:tab/>
            </w:r>
            <w:r>
              <w:tab/>
              <w:t>patient</w:t>
            </w:r>
          </w:p>
        </w:tc>
        <w:tc>
          <w:tcPr>
            <w:tcW w:w="720" w:type="dxa"/>
          </w:tcPr>
          <w:p w14:paraId="53A06584" w14:textId="77777777" w:rsidR="004B3F04" w:rsidRDefault="004B3F04" w:rsidP="000659BE">
            <w:pPr>
              <w:pStyle w:val="TableText"/>
            </w:pPr>
            <w:r>
              <w:t>1..1</w:t>
            </w:r>
          </w:p>
        </w:tc>
        <w:tc>
          <w:tcPr>
            <w:tcW w:w="1152" w:type="dxa"/>
          </w:tcPr>
          <w:p w14:paraId="4B63623A" w14:textId="77777777" w:rsidR="004B3F04" w:rsidRDefault="004B3F04" w:rsidP="000659BE">
            <w:pPr>
              <w:pStyle w:val="TableText"/>
            </w:pPr>
            <w:r>
              <w:t>SHALL</w:t>
            </w:r>
          </w:p>
        </w:tc>
        <w:tc>
          <w:tcPr>
            <w:tcW w:w="864" w:type="dxa"/>
          </w:tcPr>
          <w:p w14:paraId="3EBC2CC7" w14:textId="77777777" w:rsidR="004B3F04" w:rsidRDefault="004B3F04" w:rsidP="000659BE">
            <w:pPr>
              <w:pStyle w:val="TableText"/>
            </w:pPr>
          </w:p>
        </w:tc>
        <w:tc>
          <w:tcPr>
            <w:tcW w:w="1104" w:type="dxa"/>
          </w:tcPr>
          <w:p w14:paraId="540EA2BC" w14:textId="77777777" w:rsidR="004B3F04" w:rsidRDefault="006C736C" w:rsidP="000659BE">
            <w:pPr>
              <w:pStyle w:val="TableText"/>
            </w:pPr>
            <w:hyperlink w:anchor="C_4499-36166">
              <w:r w:rsidR="004B3F04">
                <w:rPr>
                  <w:rStyle w:val="HyperlinkText9pt"/>
                </w:rPr>
                <w:t>4499-36166</w:t>
              </w:r>
            </w:hyperlink>
          </w:p>
        </w:tc>
        <w:tc>
          <w:tcPr>
            <w:tcW w:w="2975" w:type="dxa"/>
          </w:tcPr>
          <w:p w14:paraId="5085FB56"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A8584F1" w14:textId="77777777" w:rsidTr="000659BE">
        <w:trPr>
          <w:jc w:val="center"/>
        </w:trPr>
        <w:tc>
          <w:tcPr>
            <w:tcW w:w="3345" w:type="dxa"/>
          </w:tcPr>
          <w:p w14:paraId="2C6085AB" w14:textId="77777777" w:rsidR="004B3F04" w:rsidRDefault="004B3F04" w:rsidP="000659BE">
            <w:pPr>
              <w:pStyle w:val="TableText"/>
            </w:pPr>
            <w:r>
              <w:tab/>
              <w:t>participation</w:t>
            </w:r>
          </w:p>
        </w:tc>
        <w:tc>
          <w:tcPr>
            <w:tcW w:w="720" w:type="dxa"/>
          </w:tcPr>
          <w:p w14:paraId="0DF4ADE4" w14:textId="77777777" w:rsidR="004B3F04" w:rsidRDefault="004B3F04" w:rsidP="000659BE">
            <w:pPr>
              <w:pStyle w:val="TableText"/>
            </w:pPr>
            <w:r>
              <w:t>0..*</w:t>
            </w:r>
          </w:p>
        </w:tc>
        <w:tc>
          <w:tcPr>
            <w:tcW w:w="1152" w:type="dxa"/>
          </w:tcPr>
          <w:p w14:paraId="7EBFC337" w14:textId="77777777" w:rsidR="004B3F04" w:rsidRDefault="004B3F04" w:rsidP="000659BE">
            <w:pPr>
              <w:pStyle w:val="TableText"/>
            </w:pPr>
            <w:r>
              <w:t>MAY</w:t>
            </w:r>
          </w:p>
        </w:tc>
        <w:tc>
          <w:tcPr>
            <w:tcW w:w="864" w:type="dxa"/>
          </w:tcPr>
          <w:p w14:paraId="1DB10873" w14:textId="77777777" w:rsidR="004B3F04" w:rsidRDefault="004B3F04" w:rsidP="000659BE">
            <w:pPr>
              <w:pStyle w:val="TableText"/>
            </w:pPr>
          </w:p>
        </w:tc>
        <w:tc>
          <w:tcPr>
            <w:tcW w:w="1104" w:type="dxa"/>
          </w:tcPr>
          <w:p w14:paraId="2B9DD3CF" w14:textId="77777777" w:rsidR="004B3F04" w:rsidRDefault="006C736C" w:rsidP="000659BE">
            <w:pPr>
              <w:pStyle w:val="TableText"/>
            </w:pPr>
            <w:hyperlink w:anchor="C_4499-36167">
              <w:r w:rsidR="004B3F04">
                <w:rPr>
                  <w:rStyle w:val="HyperlinkText9pt"/>
                </w:rPr>
                <w:t>4499-36167</w:t>
              </w:r>
            </w:hyperlink>
          </w:p>
        </w:tc>
        <w:tc>
          <w:tcPr>
            <w:tcW w:w="2975" w:type="dxa"/>
          </w:tcPr>
          <w:p w14:paraId="60D3703C" w14:textId="77777777" w:rsidR="004B3F04" w:rsidRDefault="004B3F04" w:rsidP="000659BE">
            <w:pPr>
              <w:pStyle w:val="TableText"/>
            </w:pPr>
          </w:p>
        </w:tc>
      </w:tr>
      <w:tr w:rsidR="004B3F04" w14:paraId="5851B36F" w14:textId="77777777" w:rsidTr="000659BE">
        <w:trPr>
          <w:jc w:val="center"/>
        </w:trPr>
        <w:tc>
          <w:tcPr>
            <w:tcW w:w="3345" w:type="dxa"/>
          </w:tcPr>
          <w:p w14:paraId="5F49CE8A" w14:textId="77777777" w:rsidR="004B3F04" w:rsidRDefault="004B3F04" w:rsidP="000659BE">
            <w:pPr>
              <w:pStyle w:val="TableText"/>
            </w:pPr>
            <w:r>
              <w:tab/>
            </w:r>
            <w:r>
              <w:tab/>
              <w:t>@typeCode</w:t>
            </w:r>
          </w:p>
        </w:tc>
        <w:tc>
          <w:tcPr>
            <w:tcW w:w="720" w:type="dxa"/>
          </w:tcPr>
          <w:p w14:paraId="2D857ECB" w14:textId="77777777" w:rsidR="004B3F04" w:rsidRDefault="004B3F04" w:rsidP="000659BE">
            <w:pPr>
              <w:pStyle w:val="TableText"/>
            </w:pPr>
            <w:r>
              <w:t>1..1</w:t>
            </w:r>
          </w:p>
        </w:tc>
        <w:tc>
          <w:tcPr>
            <w:tcW w:w="1152" w:type="dxa"/>
          </w:tcPr>
          <w:p w14:paraId="755DF27B" w14:textId="77777777" w:rsidR="004B3F04" w:rsidRDefault="004B3F04" w:rsidP="000659BE">
            <w:pPr>
              <w:pStyle w:val="TableText"/>
            </w:pPr>
            <w:r>
              <w:t>SHALL</w:t>
            </w:r>
          </w:p>
        </w:tc>
        <w:tc>
          <w:tcPr>
            <w:tcW w:w="864" w:type="dxa"/>
          </w:tcPr>
          <w:p w14:paraId="302C567D" w14:textId="77777777" w:rsidR="004B3F04" w:rsidRDefault="004B3F04" w:rsidP="000659BE">
            <w:pPr>
              <w:pStyle w:val="TableText"/>
            </w:pPr>
          </w:p>
        </w:tc>
        <w:tc>
          <w:tcPr>
            <w:tcW w:w="1104" w:type="dxa"/>
          </w:tcPr>
          <w:p w14:paraId="2FFED25A" w14:textId="77777777" w:rsidR="004B3F04" w:rsidRDefault="006C736C" w:rsidP="000659BE">
            <w:pPr>
              <w:pStyle w:val="TableText"/>
            </w:pPr>
            <w:hyperlink w:anchor="C_4499-36169">
              <w:r w:rsidR="004B3F04">
                <w:rPr>
                  <w:rStyle w:val="HyperlinkText9pt"/>
                </w:rPr>
                <w:t>4499-36169</w:t>
              </w:r>
            </w:hyperlink>
          </w:p>
        </w:tc>
        <w:tc>
          <w:tcPr>
            <w:tcW w:w="2975" w:type="dxa"/>
          </w:tcPr>
          <w:p w14:paraId="5DD89179" w14:textId="77777777" w:rsidR="004B3F04" w:rsidRDefault="004B3F04" w:rsidP="000659BE">
            <w:pPr>
              <w:pStyle w:val="TableText"/>
            </w:pPr>
            <w:r>
              <w:t>urn:oid:2.16.840.1.113883.5.90 (HL7ParticipationType) = PART</w:t>
            </w:r>
          </w:p>
        </w:tc>
      </w:tr>
      <w:tr w:rsidR="004B3F04" w14:paraId="006BE53A" w14:textId="77777777" w:rsidTr="000659BE">
        <w:trPr>
          <w:jc w:val="center"/>
        </w:trPr>
        <w:tc>
          <w:tcPr>
            <w:tcW w:w="3345" w:type="dxa"/>
          </w:tcPr>
          <w:p w14:paraId="515D996B" w14:textId="77777777" w:rsidR="004B3F04" w:rsidRDefault="004B3F04" w:rsidP="000659BE">
            <w:pPr>
              <w:pStyle w:val="TableText"/>
            </w:pPr>
            <w:r>
              <w:tab/>
            </w:r>
            <w:r>
              <w:tab/>
              <w:t>role</w:t>
            </w:r>
          </w:p>
        </w:tc>
        <w:tc>
          <w:tcPr>
            <w:tcW w:w="720" w:type="dxa"/>
          </w:tcPr>
          <w:p w14:paraId="0ED36D86" w14:textId="77777777" w:rsidR="004B3F04" w:rsidRDefault="004B3F04" w:rsidP="000659BE">
            <w:pPr>
              <w:pStyle w:val="TableText"/>
            </w:pPr>
            <w:r>
              <w:t>1..1</w:t>
            </w:r>
          </w:p>
        </w:tc>
        <w:tc>
          <w:tcPr>
            <w:tcW w:w="1152" w:type="dxa"/>
          </w:tcPr>
          <w:p w14:paraId="601D6460" w14:textId="77777777" w:rsidR="004B3F04" w:rsidRDefault="004B3F04" w:rsidP="000659BE">
            <w:pPr>
              <w:pStyle w:val="TableText"/>
            </w:pPr>
            <w:r>
              <w:t>SHALL</w:t>
            </w:r>
          </w:p>
        </w:tc>
        <w:tc>
          <w:tcPr>
            <w:tcW w:w="864" w:type="dxa"/>
          </w:tcPr>
          <w:p w14:paraId="62A0A7A4" w14:textId="77777777" w:rsidR="004B3F04" w:rsidRDefault="004B3F04" w:rsidP="000659BE">
            <w:pPr>
              <w:pStyle w:val="TableText"/>
            </w:pPr>
          </w:p>
        </w:tc>
        <w:tc>
          <w:tcPr>
            <w:tcW w:w="1104" w:type="dxa"/>
          </w:tcPr>
          <w:p w14:paraId="484C2694" w14:textId="77777777" w:rsidR="004B3F04" w:rsidRDefault="006C736C" w:rsidP="000659BE">
            <w:pPr>
              <w:pStyle w:val="TableText"/>
            </w:pPr>
            <w:hyperlink w:anchor="C_4499-36168">
              <w:r w:rsidR="004B3F04">
                <w:rPr>
                  <w:rStyle w:val="HyperlinkText9pt"/>
                </w:rPr>
                <w:t>4499-36168</w:t>
              </w:r>
            </w:hyperlink>
          </w:p>
        </w:tc>
        <w:tc>
          <w:tcPr>
            <w:tcW w:w="2975" w:type="dxa"/>
          </w:tcPr>
          <w:p w14:paraId="2C70DA1A"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4905764E" w14:textId="77777777" w:rsidTr="000659BE">
        <w:trPr>
          <w:jc w:val="center"/>
        </w:trPr>
        <w:tc>
          <w:tcPr>
            <w:tcW w:w="3345" w:type="dxa"/>
          </w:tcPr>
          <w:p w14:paraId="46458403" w14:textId="77777777" w:rsidR="004B3F04" w:rsidRDefault="004B3F04" w:rsidP="000659BE">
            <w:pPr>
              <w:pStyle w:val="TableText"/>
            </w:pPr>
            <w:r>
              <w:tab/>
              <w:t>outboundRelationship</w:t>
            </w:r>
          </w:p>
        </w:tc>
        <w:tc>
          <w:tcPr>
            <w:tcW w:w="720" w:type="dxa"/>
          </w:tcPr>
          <w:p w14:paraId="73E64BCB" w14:textId="77777777" w:rsidR="004B3F04" w:rsidRDefault="004B3F04" w:rsidP="000659BE">
            <w:pPr>
              <w:pStyle w:val="TableText"/>
            </w:pPr>
            <w:r>
              <w:t>0..1</w:t>
            </w:r>
          </w:p>
        </w:tc>
        <w:tc>
          <w:tcPr>
            <w:tcW w:w="1152" w:type="dxa"/>
          </w:tcPr>
          <w:p w14:paraId="64F694D8" w14:textId="77777777" w:rsidR="004B3F04" w:rsidRDefault="004B3F04" w:rsidP="000659BE">
            <w:pPr>
              <w:pStyle w:val="TableText"/>
            </w:pPr>
            <w:r>
              <w:t>MAY</w:t>
            </w:r>
          </w:p>
        </w:tc>
        <w:tc>
          <w:tcPr>
            <w:tcW w:w="864" w:type="dxa"/>
          </w:tcPr>
          <w:p w14:paraId="62B90419" w14:textId="77777777" w:rsidR="004B3F04" w:rsidRDefault="004B3F04" w:rsidP="000659BE">
            <w:pPr>
              <w:pStyle w:val="TableText"/>
            </w:pPr>
          </w:p>
        </w:tc>
        <w:tc>
          <w:tcPr>
            <w:tcW w:w="1104" w:type="dxa"/>
          </w:tcPr>
          <w:p w14:paraId="6EDF26EB" w14:textId="77777777" w:rsidR="004B3F04" w:rsidRDefault="006C736C" w:rsidP="000659BE">
            <w:pPr>
              <w:pStyle w:val="TableText"/>
            </w:pPr>
            <w:hyperlink w:anchor="C_4499-30817">
              <w:r w:rsidR="004B3F04">
                <w:rPr>
                  <w:rStyle w:val="HyperlinkText9pt"/>
                </w:rPr>
                <w:t>4499-30817</w:t>
              </w:r>
            </w:hyperlink>
          </w:p>
        </w:tc>
        <w:tc>
          <w:tcPr>
            <w:tcW w:w="2975" w:type="dxa"/>
          </w:tcPr>
          <w:p w14:paraId="01E4FE89" w14:textId="77777777" w:rsidR="004B3F04" w:rsidRDefault="004B3F04" w:rsidP="000659BE">
            <w:pPr>
              <w:pStyle w:val="TableText"/>
            </w:pPr>
          </w:p>
        </w:tc>
      </w:tr>
      <w:tr w:rsidR="004B3F04" w14:paraId="70F202FE" w14:textId="77777777" w:rsidTr="000659BE">
        <w:trPr>
          <w:jc w:val="center"/>
        </w:trPr>
        <w:tc>
          <w:tcPr>
            <w:tcW w:w="3345" w:type="dxa"/>
          </w:tcPr>
          <w:p w14:paraId="71987271" w14:textId="77777777" w:rsidR="004B3F04" w:rsidRDefault="004B3F04" w:rsidP="000659BE">
            <w:pPr>
              <w:pStyle w:val="TableText"/>
            </w:pPr>
            <w:r>
              <w:tab/>
            </w:r>
            <w:r>
              <w:tab/>
              <w:t>@typeCode</w:t>
            </w:r>
          </w:p>
        </w:tc>
        <w:tc>
          <w:tcPr>
            <w:tcW w:w="720" w:type="dxa"/>
          </w:tcPr>
          <w:p w14:paraId="006B3D4F" w14:textId="77777777" w:rsidR="004B3F04" w:rsidRDefault="004B3F04" w:rsidP="000659BE">
            <w:pPr>
              <w:pStyle w:val="TableText"/>
            </w:pPr>
            <w:r>
              <w:t>1..1</w:t>
            </w:r>
          </w:p>
        </w:tc>
        <w:tc>
          <w:tcPr>
            <w:tcW w:w="1152" w:type="dxa"/>
          </w:tcPr>
          <w:p w14:paraId="2D1BB4AD" w14:textId="77777777" w:rsidR="004B3F04" w:rsidRDefault="004B3F04" w:rsidP="000659BE">
            <w:pPr>
              <w:pStyle w:val="TableText"/>
            </w:pPr>
            <w:r>
              <w:t>SHALL</w:t>
            </w:r>
          </w:p>
        </w:tc>
        <w:tc>
          <w:tcPr>
            <w:tcW w:w="864" w:type="dxa"/>
          </w:tcPr>
          <w:p w14:paraId="1AEF1470" w14:textId="77777777" w:rsidR="004B3F04" w:rsidRDefault="004B3F04" w:rsidP="000659BE">
            <w:pPr>
              <w:pStyle w:val="TableText"/>
            </w:pPr>
          </w:p>
        </w:tc>
        <w:tc>
          <w:tcPr>
            <w:tcW w:w="1104" w:type="dxa"/>
          </w:tcPr>
          <w:p w14:paraId="60EFC585" w14:textId="77777777" w:rsidR="004B3F04" w:rsidRDefault="006C736C" w:rsidP="000659BE">
            <w:pPr>
              <w:pStyle w:val="TableText"/>
            </w:pPr>
            <w:hyperlink w:anchor="C_4499-30818">
              <w:r w:rsidR="004B3F04">
                <w:rPr>
                  <w:rStyle w:val="HyperlinkText9pt"/>
                </w:rPr>
                <w:t>4499-30818</w:t>
              </w:r>
            </w:hyperlink>
          </w:p>
        </w:tc>
        <w:tc>
          <w:tcPr>
            <w:tcW w:w="2975" w:type="dxa"/>
          </w:tcPr>
          <w:p w14:paraId="697963AE" w14:textId="77777777" w:rsidR="004B3F04" w:rsidRDefault="004B3F04" w:rsidP="000659BE">
            <w:pPr>
              <w:pStyle w:val="TableText"/>
            </w:pPr>
            <w:r>
              <w:t>urn:oid:2.16.840.1.113883.5.1002 (HL7ActRelationshipType) = RSON</w:t>
            </w:r>
          </w:p>
        </w:tc>
      </w:tr>
      <w:tr w:rsidR="004B3F04" w14:paraId="3F58219F" w14:textId="77777777" w:rsidTr="000659BE">
        <w:trPr>
          <w:jc w:val="center"/>
        </w:trPr>
        <w:tc>
          <w:tcPr>
            <w:tcW w:w="3345" w:type="dxa"/>
          </w:tcPr>
          <w:p w14:paraId="0F69C2FC" w14:textId="77777777" w:rsidR="004B3F04" w:rsidRDefault="004B3F04" w:rsidP="000659BE">
            <w:pPr>
              <w:pStyle w:val="TableText"/>
            </w:pPr>
            <w:r>
              <w:tab/>
            </w:r>
            <w:r>
              <w:tab/>
              <w:t>observationCriteria</w:t>
            </w:r>
          </w:p>
        </w:tc>
        <w:tc>
          <w:tcPr>
            <w:tcW w:w="720" w:type="dxa"/>
          </w:tcPr>
          <w:p w14:paraId="676A08FF" w14:textId="77777777" w:rsidR="004B3F04" w:rsidRDefault="004B3F04" w:rsidP="000659BE">
            <w:pPr>
              <w:pStyle w:val="TableText"/>
            </w:pPr>
            <w:r>
              <w:t>1..1</w:t>
            </w:r>
          </w:p>
        </w:tc>
        <w:tc>
          <w:tcPr>
            <w:tcW w:w="1152" w:type="dxa"/>
          </w:tcPr>
          <w:p w14:paraId="69E81B77" w14:textId="77777777" w:rsidR="004B3F04" w:rsidRDefault="004B3F04" w:rsidP="000659BE">
            <w:pPr>
              <w:pStyle w:val="TableText"/>
            </w:pPr>
            <w:r>
              <w:t>SHALL</w:t>
            </w:r>
          </w:p>
        </w:tc>
        <w:tc>
          <w:tcPr>
            <w:tcW w:w="864" w:type="dxa"/>
          </w:tcPr>
          <w:p w14:paraId="0872959A" w14:textId="77777777" w:rsidR="004B3F04" w:rsidRDefault="004B3F04" w:rsidP="000659BE">
            <w:pPr>
              <w:pStyle w:val="TableText"/>
            </w:pPr>
          </w:p>
        </w:tc>
        <w:tc>
          <w:tcPr>
            <w:tcW w:w="1104" w:type="dxa"/>
          </w:tcPr>
          <w:p w14:paraId="2EE1E19B" w14:textId="77777777" w:rsidR="004B3F04" w:rsidRDefault="006C736C" w:rsidP="000659BE">
            <w:pPr>
              <w:pStyle w:val="TableText"/>
            </w:pPr>
            <w:hyperlink w:anchor="C_4499-30819">
              <w:r w:rsidR="004B3F04">
                <w:rPr>
                  <w:rStyle w:val="HyperlinkText9pt"/>
                </w:rPr>
                <w:t>4499-30819</w:t>
              </w:r>
            </w:hyperlink>
          </w:p>
        </w:tc>
        <w:tc>
          <w:tcPr>
            <w:tcW w:w="2975" w:type="dxa"/>
          </w:tcPr>
          <w:p w14:paraId="2A98B4AD" w14:textId="77777777" w:rsidR="004B3F04" w:rsidRDefault="006C736C"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330EA342" w14:textId="77777777" w:rsidR="004B3F04" w:rsidRDefault="004B3F04" w:rsidP="004B3F04">
      <w:pPr>
        <w:pStyle w:val="BodyText"/>
      </w:pPr>
    </w:p>
    <w:p w14:paraId="5399F44A" w14:textId="77777777" w:rsidR="004B3F04" w:rsidRDefault="004B3F04" w:rsidP="007E63CC">
      <w:pPr>
        <w:numPr>
          <w:ilvl w:val="0"/>
          <w:numId w:val="42"/>
        </w:numPr>
      </w:pPr>
      <w:r>
        <w:rPr>
          <w:rStyle w:val="keyword"/>
        </w:rPr>
        <w:t>SHALL</w:t>
      </w:r>
      <w:r>
        <w:t xml:space="preserve"> contain exactly one [1..1] </w:t>
      </w:r>
      <w:r>
        <w:rPr>
          <w:rStyle w:val="XMLnameBold"/>
        </w:rPr>
        <w:t>@classCode</w:t>
      </w:r>
      <w:r>
        <w:t>=</w:t>
      </w:r>
      <w:r>
        <w:rPr>
          <w:rStyle w:val="XMLname"/>
        </w:rPr>
        <w:t>"ACT"</w:t>
      </w:r>
      <w:r>
        <w:t xml:space="preserve"> Act</w:t>
      </w:r>
      <w:bookmarkStart w:id="2183" w:name="C_4499-30801"/>
      <w:r>
        <w:t xml:space="preserve"> (CONF:4499-30801)</w:t>
      </w:r>
      <w:bookmarkEnd w:id="2183"/>
      <w:r>
        <w:t>.</w:t>
      </w:r>
    </w:p>
    <w:p w14:paraId="543DA881" w14:textId="77777777" w:rsidR="004B3F04" w:rsidRDefault="004B3F04" w:rsidP="007E63CC">
      <w:pPr>
        <w:numPr>
          <w:ilvl w:val="0"/>
          <w:numId w:val="42"/>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184" w:name="C_4499-30802"/>
      <w:r>
        <w:t xml:space="preserve"> (CONF:4499-30802)</w:t>
      </w:r>
      <w:bookmarkEnd w:id="2184"/>
      <w:r>
        <w:t>.</w:t>
      </w:r>
    </w:p>
    <w:p w14:paraId="5C762CBC" w14:textId="77777777" w:rsidR="004B3F04" w:rsidRDefault="004B3F04" w:rsidP="007E63CC">
      <w:pPr>
        <w:numPr>
          <w:ilvl w:val="0"/>
          <w:numId w:val="42"/>
        </w:numPr>
      </w:pPr>
      <w:r>
        <w:rPr>
          <w:rStyle w:val="keyword"/>
        </w:rPr>
        <w:t>MAY</w:t>
      </w:r>
      <w:r>
        <w:t xml:space="preserve"> contain zero or one [0..1] </w:t>
      </w:r>
      <w:r>
        <w:rPr>
          <w:rStyle w:val="XMLnameBold"/>
        </w:rPr>
        <w:t>@actionNegationInd</w:t>
      </w:r>
      <w:bookmarkStart w:id="2185" w:name="C_4499-30806"/>
      <w:r>
        <w:t xml:space="preserve"> (CONF:4499-30806)</w:t>
      </w:r>
      <w:bookmarkEnd w:id="2185"/>
      <w:r>
        <w:t>.</w:t>
      </w:r>
      <w:r>
        <w:br/>
        <w:t>Note: QDM Attribute: Negation Rationale</w:t>
      </w:r>
    </w:p>
    <w:p w14:paraId="3C9F1A43" w14:textId="77777777" w:rsidR="004B3F04" w:rsidRDefault="004B3F04" w:rsidP="007E63CC">
      <w:pPr>
        <w:numPr>
          <w:ilvl w:val="0"/>
          <w:numId w:val="42"/>
        </w:numPr>
      </w:pPr>
      <w:r>
        <w:rPr>
          <w:rStyle w:val="keyword"/>
        </w:rPr>
        <w:t>SHALL</w:t>
      </w:r>
      <w:r>
        <w:t xml:space="preserve"> contain exactly one [1..1] </w:t>
      </w:r>
      <w:r>
        <w:rPr>
          <w:rStyle w:val="XMLnameBold"/>
        </w:rPr>
        <w:t>templateId</w:t>
      </w:r>
      <w:bookmarkStart w:id="2186" w:name="C_4499-30803"/>
      <w:r>
        <w:t xml:space="preserve"> (CONF:4499-30803)</w:t>
      </w:r>
      <w:bookmarkEnd w:id="2186"/>
      <w:r>
        <w:t>.</w:t>
      </w:r>
    </w:p>
    <w:p w14:paraId="3EBF60BF" w14:textId="77777777" w:rsidR="004B3F04" w:rsidRDefault="004B3F04" w:rsidP="007E63CC">
      <w:pPr>
        <w:numPr>
          <w:ilvl w:val="1"/>
          <w:numId w:val="42"/>
        </w:numPr>
      </w:pPr>
      <w:r>
        <w:t xml:space="preserve">This templateId </w:t>
      </w:r>
      <w:r>
        <w:rPr>
          <w:rStyle w:val="keyword"/>
        </w:rPr>
        <w:t>SHALL</w:t>
      </w:r>
      <w:r>
        <w:t xml:space="preserve"> contain exactly one [1..1] </w:t>
      </w:r>
      <w:r>
        <w:rPr>
          <w:rStyle w:val="XMLnameBold"/>
        </w:rPr>
        <w:t>item</w:t>
      </w:r>
      <w:bookmarkStart w:id="2187" w:name="C_4499-30804"/>
      <w:r>
        <w:t xml:space="preserve"> (CONF:4499-30804)</w:t>
      </w:r>
      <w:bookmarkEnd w:id="2187"/>
      <w:r>
        <w:t xml:space="preserve"> such that it</w:t>
      </w:r>
    </w:p>
    <w:p w14:paraId="4EEF4226" w14:textId="77777777" w:rsidR="004B3F04" w:rsidRDefault="004B3F04" w:rsidP="007E63CC">
      <w:pPr>
        <w:numPr>
          <w:ilvl w:val="2"/>
          <w:numId w:val="42"/>
        </w:numPr>
      </w:pPr>
      <w:r>
        <w:rPr>
          <w:rStyle w:val="keyword"/>
        </w:rPr>
        <w:t>SHALL</w:t>
      </w:r>
      <w:r>
        <w:t xml:space="preserve"> contain exactly one [1..1] </w:t>
      </w:r>
      <w:r>
        <w:rPr>
          <w:rStyle w:val="XMLnameBold"/>
        </w:rPr>
        <w:t>@root</w:t>
      </w:r>
      <w:r>
        <w:t>=</w:t>
      </w:r>
      <w:r>
        <w:rPr>
          <w:rStyle w:val="XMLname"/>
        </w:rPr>
        <w:t>"2.16.840.1.113883.10.20.28.4.37"</w:t>
      </w:r>
      <w:bookmarkStart w:id="2188" w:name="C_4499-30805"/>
      <w:r>
        <w:t xml:space="preserve"> (CONF:4499-30805)</w:t>
      </w:r>
      <w:bookmarkEnd w:id="2188"/>
      <w:r>
        <w:t>.</w:t>
      </w:r>
    </w:p>
    <w:p w14:paraId="4BC97F93" w14:textId="77777777" w:rsidR="004B3F04" w:rsidRDefault="004B3F04" w:rsidP="007E63CC">
      <w:pPr>
        <w:numPr>
          <w:ilvl w:val="2"/>
          <w:numId w:val="42"/>
        </w:numPr>
      </w:pPr>
      <w:r>
        <w:rPr>
          <w:rStyle w:val="keyword"/>
        </w:rPr>
        <w:t>SHALL</w:t>
      </w:r>
      <w:r>
        <w:t xml:space="preserve"> contain exactly one [1..1] </w:t>
      </w:r>
      <w:r>
        <w:rPr>
          <w:rStyle w:val="XMLnameBold"/>
        </w:rPr>
        <w:t>@extension</w:t>
      </w:r>
      <w:r>
        <w:t>=</w:t>
      </w:r>
      <w:r>
        <w:rPr>
          <w:rStyle w:val="XMLname"/>
        </w:rPr>
        <w:t>"2021-02-01"</w:t>
      </w:r>
      <w:bookmarkStart w:id="2189" w:name="C_4499-33385"/>
      <w:r>
        <w:t xml:space="preserve"> (CONF:4499-33385)</w:t>
      </w:r>
      <w:bookmarkEnd w:id="2189"/>
      <w:r>
        <w:t>.</w:t>
      </w:r>
    </w:p>
    <w:p w14:paraId="0C300718" w14:textId="77777777" w:rsidR="004B3F04" w:rsidRDefault="004B3F04" w:rsidP="007E63CC">
      <w:pPr>
        <w:numPr>
          <w:ilvl w:val="0"/>
          <w:numId w:val="42"/>
        </w:numPr>
      </w:pPr>
      <w:r>
        <w:rPr>
          <w:rStyle w:val="keyword"/>
        </w:rPr>
        <w:t>SHALL</w:t>
      </w:r>
      <w:r>
        <w:t xml:space="preserve"> contain exactly one [1..1] </w:t>
      </w:r>
      <w:r>
        <w:rPr>
          <w:rStyle w:val="XMLnameBold"/>
        </w:rPr>
        <w:t>id</w:t>
      </w:r>
      <w:bookmarkStart w:id="2190" w:name="C_4499-30807"/>
      <w:r>
        <w:t xml:space="preserve"> (CONF:4499-30807)</w:t>
      </w:r>
      <w:bookmarkEnd w:id="2190"/>
      <w:r>
        <w:t>.</w:t>
      </w:r>
    </w:p>
    <w:p w14:paraId="298CCB48" w14:textId="77777777" w:rsidR="004B3F04" w:rsidRDefault="004B3F04" w:rsidP="007E63CC">
      <w:pPr>
        <w:numPr>
          <w:ilvl w:val="0"/>
          <w:numId w:val="42"/>
        </w:numPr>
      </w:pPr>
      <w:r>
        <w:rPr>
          <w:rStyle w:val="keyword"/>
        </w:rPr>
        <w:t>SHALL</w:t>
      </w:r>
      <w:r>
        <w:t xml:space="preserve"> contain exactly one [1..1] </w:t>
      </w:r>
      <w:r>
        <w:rPr>
          <w:rStyle w:val="XMLnameBold"/>
        </w:rPr>
        <w:t>code</w:t>
      </w:r>
      <w:bookmarkStart w:id="2191" w:name="C_4499-30808"/>
      <w:r>
        <w:t xml:space="preserve"> (CONF:4499-30808)</w:t>
      </w:r>
      <w:bookmarkEnd w:id="2191"/>
      <w:r>
        <w:t>.</w:t>
      </w:r>
      <w:r>
        <w:br/>
        <w:t>Note: QDM Attribute: Code</w:t>
      </w:r>
    </w:p>
    <w:p w14:paraId="195F5F67" w14:textId="77777777" w:rsidR="004B3F04" w:rsidRDefault="004B3F04" w:rsidP="007E63CC">
      <w:pPr>
        <w:numPr>
          <w:ilvl w:val="1"/>
          <w:numId w:val="42"/>
        </w:numPr>
      </w:pPr>
      <w:r>
        <w:t xml:space="preserve">This code </w:t>
      </w:r>
      <w:r>
        <w:rPr>
          <w:rStyle w:val="keyword"/>
        </w:rPr>
        <w:t>SHOULD</w:t>
      </w:r>
      <w:r>
        <w:t xml:space="preserve"> contain zero or one [0..1] </w:t>
      </w:r>
      <w:r>
        <w:rPr>
          <w:rStyle w:val="XMLnameBold"/>
        </w:rPr>
        <w:t>@valueSet</w:t>
      </w:r>
      <w:bookmarkStart w:id="2192" w:name="C_4499-30809"/>
      <w:r>
        <w:t xml:space="preserve"> (CONF:4499-30809)</w:t>
      </w:r>
      <w:bookmarkEnd w:id="2192"/>
      <w:r>
        <w:t>.</w:t>
      </w:r>
    </w:p>
    <w:p w14:paraId="7ADBA883" w14:textId="77777777" w:rsidR="004B3F04" w:rsidRDefault="004B3F04" w:rsidP="007E63CC">
      <w:pPr>
        <w:numPr>
          <w:ilvl w:val="0"/>
          <w:numId w:val="42"/>
        </w:numPr>
      </w:pPr>
      <w:r>
        <w:rPr>
          <w:rStyle w:val="keyword"/>
        </w:rPr>
        <w:t>SHALL</w:t>
      </w:r>
      <w:r>
        <w:t xml:space="preserve"> contain exactly one [1..1] </w:t>
      </w:r>
      <w:r>
        <w:rPr>
          <w:rStyle w:val="XMLnameBold"/>
        </w:rPr>
        <w:t>title</w:t>
      </w:r>
      <w:bookmarkStart w:id="2193" w:name="C_4499-35946"/>
      <w:r>
        <w:t xml:space="preserve"> (CONF:4499-35946)</w:t>
      </w:r>
      <w:bookmarkEnd w:id="2193"/>
      <w:r>
        <w:t>.</w:t>
      </w:r>
    </w:p>
    <w:p w14:paraId="57DCAF56" w14:textId="77777777" w:rsidR="004B3F04" w:rsidRDefault="004B3F04" w:rsidP="007E63CC">
      <w:pPr>
        <w:numPr>
          <w:ilvl w:val="0"/>
          <w:numId w:val="42"/>
        </w:numPr>
      </w:pPr>
      <w:r>
        <w:rPr>
          <w:rStyle w:val="keyword"/>
        </w:rPr>
        <w:t>SHALL</w:t>
      </w:r>
      <w:r>
        <w:t xml:space="preserve"> contain exactly one [1..1] </w:t>
      </w:r>
      <w:r>
        <w:rPr>
          <w:rStyle w:val="XMLnameBold"/>
        </w:rPr>
        <w:t>statusCode</w:t>
      </w:r>
      <w:bookmarkStart w:id="2194" w:name="C_4499-30811"/>
      <w:r>
        <w:t xml:space="preserve"> (CONF:4499-30811)</w:t>
      </w:r>
      <w:bookmarkEnd w:id="2194"/>
      <w:r>
        <w:t>.</w:t>
      </w:r>
    </w:p>
    <w:p w14:paraId="483F58EC" w14:textId="77777777" w:rsidR="004B3F04" w:rsidRDefault="004B3F04" w:rsidP="007E63CC">
      <w:pPr>
        <w:numPr>
          <w:ilvl w:val="1"/>
          <w:numId w:val="4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195" w:name="C_4499-30812"/>
      <w:r>
        <w:t xml:space="preserve"> (CONF:4499-30812)</w:t>
      </w:r>
      <w:bookmarkEnd w:id="2195"/>
      <w:r>
        <w:t>.</w:t>
      </w:r>
    </w:p>
    <w:p w14:paraId="4143380A"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196" w:name="C_4499-34392"/>
      <w:r>
        <w:t xml:space="preserve"> (CONF:4499-34392)</w:t>
      </w:r>
      <w:bookmarkEnd w:id="2196"/>
      <w:r>
        <w:t xml:space="preserve"> such that it</w:t>
      </w:r>
    </w:p>
    <w:p w14:paraId="4AC9BD76"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197" w:name="C_4499-34395"/>
      <w:r>
        <w:t xml:space="preserve"> (CONF:4499-34395)</w:t>
      </w:r>
      <w:bookmarkEnd w:id="2197"/>
      <w:r>
        <w:t>.</w:t>
      </w:r>
    </w:p>
    <w:p w14:paraId="38762BF0" w14:textId="77777777" w:rsidR="004B3F04" w:rsidRDefault="004B3F04" w:rsidP="007E63CC">
      <w:pPr>
        <w:numPr>
          <w:ilvl w:val="1"/>
          <w:numId w:val="42"/>
        </w:numPr>
      </w:pPr>
      <w:r>
        <w:rPr>
          <w:rStyle w:val="keyword"/>
        </w:rPr>
        <w:t>SHALL</w:t>
      </w:r>
      <w:r>
        <w:t xml:space="preserve"> contain exactly one [1..1] </w:t>
      </w:r>
      <w:r>
        <w:rPr>
          <w:rStyle w:val="XMLnameBold"/>
        </w:rPr>
        <w:t>time</w:t>
      </w:r>
      <w:bookmarkStart w:id="2198" w:name="C_4499-34393"/>
      <w:r>
        <w:t xml:space="preserve"> (CONF:4499-34393)</w:t>
      </w:r>
      <w:bookmarkEnd w:id="2198"/>
      <w:r>
        <w:t>.</w:t>
      </w:r>
    </w:p>
    <w:p w14:paraId="28806863" w14:textId="77777777" w:rsidR="004B3F04" w:rsidRDefault="004B3F04" w:rsidP="007E63CC">
      <w:pPr>
        <w:numPr>
          <w:ilvl w:val="2"/>
          <w:numId w:val="42"/>
        </w:numPr>
      </w:pPr>
      <w:r>
        <w:t xml:space="preserve">This time </w:t>
      </w:r>
      <w:r>
        <w:rPr>
          <w:rStyle w:val="keyword"/>
        </w:rPr>
        <w:t>SHALL</w:t>
      </w:r>
      <w:r>
        <w:t xml:space="preserve"> contain exactly one [1..1] </w:t>
      </w:r>
      <w:r>
        <w:rPr>
          <w:rStyle w:val="XMLnameBold"/>
        </w:rPr>
        <w:t>low</w:t>
      </w:r>
      <w:bookmarkStart w:id="2199" w:name="C_4499-34396"/>
      <w:r>
        <w:t xml:space="preserve"> (CONF:4499-34396)</w:t>
      </w:r>
      <w:bookmarkEnd w:id="2199"/>
      <w:r>
        <w:t>.</w:t>
      </w:r>
      <w:r>
        <w:br/>
        <w:t xml:space="preserve">Note: QDM Attribute: Author dateTime (The time the recommendation is authored) </w:t>
      </w:r>
    </w:p>
    <w:p w14:paraId="61315B68" w14:textId="77777777" w:rsidR="004B3F04" w:rsidRDefault="004B3F04" w:rsidP="007E63CC">
      <w:pPr>
        <w:numPr>
          <w:ilvl w:val="1"/>
          <w:numId w:val="42"/>
        </w:numPr>
      </w:pPr>
      <w:r>
        <w:rPr>
          <w:rStyle w:val="keyword"/>
        </w:rPr>
        <w:t>SHALL</w:t>
      </w:r>
      <w:r>
        <w:t xml:space="preserve"> contain exactly one [1..1] </w:t>
      </w:r>
      <w:r>
        <w:rPr>
          <w:rStyle w:val="XMLnameBold"/>
        </w:rPr>
        <w:t>role</w:t>
      </w:r>
      <w:bookmarkStart w:id="2200" w:name="C_4499-34394"/>
      <w:r>
        <w:t xml:space="preserve"> (CONF:4499-34394)</w:t>
      </w:r>
      <w:bookmarkEnd w:id="2200"/>
      <w:r>
        <w:t>.</w:t>
      </w:r>
    </w:p>
    <w:p w14:paraId="3D8C7C86" w14:textId="77777777" w:rsidR="004B3F04" w:rsidRDefault="004B3F04" w:rsidP="007E63CC">
      <w:pPr>
        <w:numPr>
          <w:ilvl w:val="2"/>
          <w:numId w:val="4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01" w:name="C_4499-34534"/>
      <w:r>
        <w:t xml:space="preserve"> (CONF:4499-34534)</w:t>
      </w:r>
      <w:bookmarkEnd w:id="2201"/>
      <w:r>
        <w:t>.</w:t>
      </w:r>
    </w:p>
    <w:p w14:paraId="5191EF0E" w14:textId="77777777" w:rsidR="004B3F04" w:rsidRDefault="004B3F04" w:rsidP="007E63CC">
      <w:pPr>
        <w:numPr>
          <w:ilvl w:val="2"/>
          <w:numId w:val="42"/>
        </w:numPr>
      </w:pPr>
      <w:r>
        <w:t xml:space="preserve">This role </w:t>
      </w:r>
      <w:r>
        <w:rPr>
          <w:rStyle w:val="keyword"/>
        </w:rPr>
        <w:t>MAY</w:t>
      </w:r>
      <w:r>
        <w:t xml:space="preserve"> contain zero or one [0..1] </w:t>
      </w:r>
      <w:r>
        <w:rPr>
          <w:rStyle w:val="XMLnameBold"/>
        </w:rPr>
        <w:t>id</w:t>
      </w:r>
      <w:bookmarkStart w:id="2202" w:name="C_4499-34397"/>
      <w:r>
        <w:t xml:space="preserve"> (CONF:4499-34397)</w:t>
      </w:r>
      <w:bookmarkEnd w:id="2202"/>
      <w:r>
        <w:t>.</w:t>
      </w:r>
    </w:p>
    <w:p w14:paraId="668CC5C6"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3" w:name="C_4499-35228"/>
      <w:r>
        <w:t xml:space="preserve"> (CONF:4499-35228)</w:t>
      </w:r>
      <w:bookmarkEnd w:id="2203"/>
      <w:r>
        <w:t xml:space="preserve"> such that it</w:t>
      </w:r>
      <w:r>
        <w:br/>
        <w:t>Note: QDM Attribute: Requester</w:t>
      </w:r>
    </w:p>
    <w:p w14:paraId="418C2707"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4" w:name="C_4499-35232"/>
      <w:r>
        <w:t xml:space="preserve"> (CONF:4499-35232)</w:t>
      </w:r>
      <w:bookmarkEnd w:id="2204"/>
      <w:r>
        <w:t>.</w:t>
      </w:r>
    </w:p>
    <w:p w14:paraId="38C2192D" w14:textId="77777777" w:rsidR="004B3F04" w:rsidRDefault="004B3F04" w:rsidP="007E63CC">
      <w:pPr>
        <w:numPr>
          <w:ilvl w:val="1"/>
          <w:numId w:val="4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05" w:name="C_4499-36163"/>
      <w:r>
        <w:t xml:space="preserve"> (CONF:4499-36163)</w:t>
      </w:r>
      <w:bookmarkEnd w:id="2205"/>
      <w:r>
        <w:t>.</w:t>
      </w:r>
    </w:p>
    <w:p w14:paraId="094CA0D4" w14:textId="77777777" w:rsidR="004B3F04" w:rsidRDefault="004B3F04" w:rsidP="007E63CC">
      <w:pPr>
        <w:numPr>
          <w:ilvl w:val="0"/>
          <w:numId w:val="42"/>
        </w:numPr>
      </w:pPr>
      <w:r>
        <w:rPr>
          <w:rStyle w:val="keyword"/>
        </w:rPr>
        <w:lastRenderedPageBreak/>
        <w:t>MAY</w:t>
      </w:r>
      <w:r>
        <w:t xml:space="preserve"> contain zero or more [0..*] </w:t>
      </w:r>
      <w:r>
        <w:rPr>
          <w:rStyle w:val="XMLnameBold"/>
        </w:rPr>
        <w:t>participation</w:t>
      </w:r>
      <w:bookmarkStart w:id="2206" w:name="C_4499-35230"/>
      <w:r>
        <w:t xml:space="preserve"> (CONF:4499-35230)</w:t>
      </w:r>
      <w:bookmarkEnd w:id="2206"/>
      <w:r>
        <w:t xml:space="preserve"> such that it</w:t>
      </w:r>
      <w:r>
        <w:br/>
        <w:t>Note: QDM Attribute: Requester</w:t>
      </w:r>
    </w:p>
    <w:p w14:paraId="5BC2917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07" w:name="C_4499-35233"/>
      <w:r>
        <w:t xml:space="preserve"> (CONF:4499-35233)</w:t>
      </w:r>
      <w:bookmarkEnd w:id="2207"/>
      <w:r>
        <w:t>.</w:t>
      </w:r>
    </w:p>
    <w:p w14:paraId="5252B79A" w14:textId="77777777" w:rsidR="004B3F04" w:rsidRDefault="004B3F04" w:rsidP="007E63CC">
      <w:pPr>
        <w:numPr>
          <w:ilvl w:val="1"/>
          <w:numId w:val="4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08" w:name="C_4499-36164"/>
      <w:r>
        <w:t xml:space="preserve"> (CONF:4499-36164)</w:t>
      </w:r>
      <w:bookmarkEnd w:id="2208"/>
      <w:r>
        <w:t>.</w:t>
      </w:r>
    </w:p>
    <w:p w14:paraId="4A5A6C15"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09" w:name="C_4499-35862"/>
      <w:r>
        <w:t xml:space="preserve"> (CONF:4499-35862)</w:t>
      </w:r>
      <w:bookmarkEnd w:id="2209"/>
      <w:r>
        <w:t xml:space="preserve"> such that it</w:t>
      </w:r>
      <w:r>
        <w:br/>
        <w:t>Note: QDM Attribute: Requester</w:t>
      </w:r>
    </w:p>
    <w:p w14:paraId="09F13301"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10" w:name="C_4499-35864"/>
      <w:r>
        <w:t xml:space="preserve"> (CONF:4499-35864)</w:t>
      </w:r>
      <w:bookmarkEnd w:id="2210"/>
      <w:r>
        <w:t>.</w:t>
      </w:r>
    </w:p>
    <w:p w14:paraId="053E6AE2" w14:textId="77777777" w:rsidR="004B3F04" w:rsidRDefault="004B3F04" w:rsidP="007E63CC">
      <w:pPr>
        <w:numPr>
          <w:ilvl w:val="1"/>
          <w:numId w:val="4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11" w:name="C_4499-36165"/>
      <w:r>
        <w:t xml:space="preserve"> (CONF:4499-36165)</w:t>
      </w:r>
      <w:bookmarkEnd w:id="2211"/>
      <w:r>
        <w:t>.</w:t>
      </w:r>
    </w:p>
    <w:p w14:paraId="46971873" w14:textId="77777777" w:rsidR="004B3F04" w:rsidRDefault="004B3F04" w:rsidP="007E63CC">
      <w:pPr>
        <w:numPr>
          <w:ilvl w:val="0"/>
          <w:numId w:val="42"/>
        </w:numPr>
      </w:pPr>
      <w:r>
        <w:rPr>
          <w:rStyle w:val="keyword"/>
        </w:rPr>
        <w:t>MAY</w:t>
      </w:r>
      <w:r>
        <w:t xml:space="preserve"> contain zero or one [0..1] </w:t>
      </w:r>
      <w:r>
        <w:rPr>
          <w:rStyle w:val="XMLnameBold"/>
        </w:rPr>
        <w:t>participation</w:t>
      </w:r>
      <w:bookmarkStart w:id="2212" w:name="C_4499-35234"/>
      <w:r>
        <w:t xml:space="preserve"> (CONF:4499-35234)</w:t>
      </w:r>
      <w:bookmarkEnd w:id="2212"/>
      <w:r>
        <w:t xml:space="preserve"> such that it</w:t>
      </w:r>
      <w:r>
        <w:br/>
        <w:t>Note: QDM Attribute: Requester</w:t>
      </w:r>
    </w:p>
    <w:p w14:paraId="2D91BE08"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3" w:name="C_4499-35236"/>
      <w:r>
        <w:t xml:space="preserve"> (CONF:4499-35236)</w:t>
      </w:r>
      <w:bookmarkEnd w:id="2213"/>
      <w:r>
        <w:t>.</w:t>
      </w:r>
    </w:p>
    <w:p w14:paraId="4B3412F8" w14:textId="77777777" w:rsidR="004B3F04" w:rsidRDefault="004B3F04" w:rsidP="007E63CC">
      <w:pPr>
        <w:numPr>
          <w:ilvl w:val="1"/>
          <w:numId w:val="4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14" w:name="C_4499-36166"/>
      <w:r>
        <w:t xml:space="preserve"> (CONF:4499-36166)</w:t>
      </w:r>
      <w:bookmarkEnd w:id="2214"/>
      <w:r>
        <w:t>.</w:t>
      </w:r>
    </w:p>
    <w:p w14:paraId="27C89AAC" w14:textId="77777777" w:rsidR="004B3F04" w:rsidRDefault="004B3F04" w:rsidP="007E63CC">
      <w:pPr>
        <w:numPr>
          <w:ilvl w:val="0"/>
          <w:numId w:val="42"/>
        </w:numPr>
      </w:pPr>
      <w:r>
        <w:rPr>
          <w:rStyle w:val="keyword"/>
        </w:rPr>
        <w:t>MAY</w:t>
      </w:r>
      <w:r>
        <w:t xml:space="preserve"> contain zero or more [0..*] </w:t>
      </w:r>
      <w:r>
        <w:rPr>
          <w:rStyle w:val="XMLnameBold"/>
        </w:rPr>
        <w:t>participation</w:t>
      </w:r>
      <w:bookmarkStart w:id="2215" w:name="C_4499-36167"/>
      <w:r>
        <w:t xml:space="preserve"> (CONF:4499-36167)</w:t>
      </w:r>
      <w:bookmarkEnd w:id="2215"/>
      <w:r>
        <w:t xml:space="preserve"> such that it</w:t>
      </w:r>
      <w:r>
        <w:br/>
        <w:t>Note: QDM Attribute: Requester</w:t>
      </w:r>
    </w:p>
    <w:p w14:paraId="55E28582"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16" w:name="C_4499-36169"/>
      <w:r>
        <w:t xml:space="preserve"> (CONF:4499-36169)</w:t>
      </w:r>
      <w:bookmarkEnd w:id="2216"/>
      <w:r>
        <w:t>.</w:t>
      </w:r>
    </w:p>
    <w:p w14:paraId="6E28C1F0" w14:textId="77777777" w:rsidR="004B3F04" w:rsidRDefault="004B3F04" w:rsidP="007E63CC">
      <w:pPr>
        <w:numPr>
          <w:ilvl w:val="1"/>
          <w:numId w:val="4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17" w:name="C_4499-36168"/>
      <w:r>
        <w:t xml:space="preserve"> (CONF:4499-36168)</w:t>
      </w:r>
      <w:bookmarkEnd w:id="2217"/>
      <w:r>
        <w:t>.</w:t>
      </w:r>
    </w:p>
    <w:p w14:paraId="2CA4FBBD" w14:textId="77777777" w:rsidR="004B3F04" w:rsidRDefault="004B3F04" w:rsidP="007E63CC">
      <w:pPr>
        <w:numPr>
          <w:ilvl w:val="0"/>
          <w:numId w:val="42"/>
        </w:numPr>
      </w:pPr>
      <w:r>
        <w:rPr>
          <w:rStyle w:val="keyword"/>
        </w:rPr>
        <w:t>MAY</w:t>
      </w:r>
      <w:r>
        <w:t xml:space="preserve"> contain zero or one [0..1] </w:t>
      </w:r>
      <w:r>
        <w:rPr>
          <w:rStyle w:val="XMLnameBold"/>
        </w:rPr>
        <w:t>outboundRelationship</w:t>
      </w:r>
      <w:bookmarkStart w:id="2218" w:name="C_4499-30817"/>
      <w:r>
        <w:t xml:space="preserve"> (CONF:4499-30817)</w:t>
      </w:r>
      <w:bookmarkEnd w:id="2218"/>
      <w:r>
        <w:t xml:space="preserve"> such that it</w:t>
      </w:r>
      <w:r>
        <w:br/>
        <w:t>Note: QDM Attribute: Reason</w:t>
      </w:r>
    </w:p>
    <w:p w14:paraId="505A5CB3" w14:textId="77777777" w:rsidR="004B3F04" w:rsidRDefault="004B3F04" w:rsidP="007E63CC">
      <w:pPr>
        <w:numPr>
          <w:ilvl w:val="1"/>
          <w:numId w:val="4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19" w:name="C_4499-30818"/>
      <w:r>
        <w:t xml:space="preserve"> (CONF:4499-30818)</w:t>
      </w:r>
      <w:bookmarkEnd w:id="2219"/>
      <w:r>
        <w:t>.</w:t>
      </w:r>
    </w:p>
    <w:p w14:paraId="35A30D1B" w14:textId="77777777" w:rsidR="004B3F04" w:rsidRDefault="004B3F04" w:rsidP="007E63CC">
      <w:pPr>
        <w:numPr>
          <w:ilvl w:val="1"/>
          <w:numId w:val="4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20" w:name="C_4499-30819"/>
      <w:r>
        <w:t xml:space="preserve"> (CONF:4499-30819)</w:t>
      </w:r>
      <w:bookmarkEnd w:id="2220"/>
      <w:r>
        <w:t>.</w:t>
      </w:r>
    </w:p>
    <w:p w14:paraId="4B3A82A0" w14:textId="77777777" w:rsidR="004B3F04" w:rsidRDefault="004B3F04" w:rsidP="004B3F04">
      <w:pPr>
        <w:pStyle w:val="Caption"/>
        <w:ind w:left="130" w:right="115"/>
      </w:pPr>
      <w:bookmarkStart w:id="2221" w:name="_Toc64842037"/>
      <w:bookmarkStart w:id="2222" w:name="_Toc65482953"/>
      <w:r>
        <w:lastRenderedPageBreak/>
        <w:t xml:space="preserve">Figure </w:t>
      </w:r>
      <w:r>
        <w:fldChar w:fldCharType="begin"/>
      </w:r>
      <w:r>
        <w:instrText>SEQ Figure \* ARABIC</w:instrText>
      </w:r>
      <w:r>
        <w:fldChar w:fldCharType="separate"/>
      </w:r>
      <w:r>
        <w:t>39</w:t>
      </w:r>
      <w:r>
        <w:fldChar w:fldCharType="end"/>
      </w:r>
      <w:r>
        <w:t>: Intervention, Recommended (V3) Example</w:t>
      </w:r>
      <w:bookmarkEnd w:id="2221"/>
      <w:bookmarkEnd w:id="2222"/>
    </w:p>
    <w:p w14:paraId="1EB20859" w14:textId="77777777" w:rsidR="004B3F04" w:rsidRDefault="004B3F04" w:rsidP="004B3F04">
      <w:pPr>
        <w:pStyle w:val="Example"/>
        <w:ind w:left="130" w:right="115"/>
      </w:pPr>
      <w:r>
        <w:t>&lt;actCriteria classCode="ACT" moodCode="INT"&gt;</w:t>
      </w:r>
    </w:p>
    <w:p w14:paraId="2EF6F81A" w14:textId="77777777" w:rsidR="004B3F04" w:rsidRDefault="004B3F04" w:rsidP="004B3F04">
      <w:pPr>
        <w:pStyle w:val="Example"/>
        <w:ind w:left="130" w:right="115"/>
      </w:pPr>
      <w:r>
        <w:t xml:space="preserve">    &lt;templateId&gt;</w:t>
      </w:r>
    </w:p>
    <w:p w14:paraId="5398D902" w14:textId="77777777" w:rsidR="004B3F04" w:rsidRDefault="004B3F04" w:rsidP="004B3F04">
      <w:pPr>
        <w:pStyle w:val="Example"/>
        <w:ind w:left="130" w:right="115"/>
      </w:pPr>
      <w:r>
        <w:t xml:space="preserve">        &lt;item root="2.16.840.1.113883.10.20.28.4.37" extension="2021-02-01"/&gt;</w:t>
      </w:r>
    </w:p>
    <w:p w14:paraId="29C9FA38" w14:textId="77777777" w:rsidR="004B3F04" w:rsidRDefault="004B3F04" w:rsidP="004B3F04">
      <w:pPr>
        <w:pStyle w:val="Example"/>
        <w:ind w:left="130" w:right="115"/>
      </w:pPr>
      <w:r>
        <w:t xml:space="preserve">    &lt;/templateId&gt;</w:t>
      </w:r>
    </w:p>
    <w:p w14:paraId="4490FDAD" w14:textId="77777777" w:rsidR="004B3F04" w:rsidRDefault="004B3F04" w:rsidP="004B3F04">
      <w:pPr>
        <w:pStyle w:val="Example"/>
        <w:ind w:left="130" w:right="115"/>
      </w:pPr>
      <w:r>
        <w:t xml:space="preserve">    &lt;id root="e242b3ae-d300-4038-a039-f9cd511544c5"/&gt;</w:t>
      </w:r>
    </w:p>
    <w:p w14:paraId="0960ACB1" w14:textId="77777777" w:rsidR="004B3F04" w:rsidRDefault="004B3F04" w:rsidP="004B3F04">
      <w:pPr>
        <w:pStyle w:val="Example"/>
        <w:ind w:left="130" w:right="115"/>
      </w:pPr>
      <w:r>
        <w:t xml:space="preserve">    &lt;code valueSet="{$QDMElementValueSetOID}"/&gt;</w:t>
      </w:r>
    </w:p>
    <w:p w14:paraId="5CCDC9C8" w14:textId="77777777" w:rsidR="004B3F04" w:rsidRDefault="004B3F04" w:rsidP="004B3F04">
      <w:pPr>
        <w:pStyle w:val="Example"/>
        <w:ind w:left="130" w:right="115"/>
      </w:pPr>
      <w:r>
        <w:t xml:space="preserve">    &lt;title value="Intervention, Recommended" /&gt;</w:t>
      </w:r>
    </w:p>
    <w:p w14:paraId="5DC2E26F" w14:textId="77777777" w:rsidR="004B3F04" w:rsidRDefault="004B3F04" w:rsidP="004B3F04">
      <w:pPr>
        <w:pStyle w:val="Example"/>
        <w:ind w:left="130" w:right="115"/>
      </w:pPr>
      <w:r>
        <w:t xml:space="preserve">    &lt;statusCode code="active"/&gt;</w:t>
      </w:r>
    </w:p>
    <w:p w14:paraId="1875A1EE" w14:textId="77777777" w:rsidR="004B3F04" w:rsidRDefault="004B3F04" w:rsidP="004B3F04">
      <w:pPr>
        <w:pStyle w:val="Example"/>
        <w:ind w:left="130" w:right="115"/>
      </w:pPr>
      <w:r>
        <w:t xml:space="preserve">&lt;/actCriteria&gt;  </w:t>
      </w:r>
    </w:p>
    <w:p w14:paraId="73D1E69F" w14:textId="77777777" w:rsidR="004B3F04" w:rsidRDefault="004B3F04" w:rsidP="004B3F04">
      <w:pPr>
        <w:pStyle w:val="BodyText"/>
      </w:pPr>
    </w:p>
    <w:p w14:paraId="568966AF" w14:textId="77777777" w:rsidR="004B3F04" w:rsidRDefault="004B3F04" w:rsidP="004B3F04">
      <w:pPr>
        <w:pStyle w:val="Heading2nospace"/>
      </w:pPr>
      <w:bookmarkStart w:id="2223" w:name="E_Laboratory_Test_Reference_Range"/>
      <w:bookmarkStart w:id="2224" w:name="_Toc64841904"/>
      <w:bookmarkStart w:id="2225" w:name="_Toc65482820"/>
      <w:r>
        <w:t>Laboratory Test Reference Range</w:t>
      </w:r>
      <w:bookmarkEnd w:id="2223"/>
      <w:bookmarkEnd w:id="2224"/>
      <w:bookmarkEnd w:id="2225"/>
    </w:p>
    <w:p w14:paraId="70352A67" w14:textId="77777777" w:rsidR="004B3F04" w:rsidRDefault="004B3F04" w:rsidP="004B3F04">
      <w:pPr>
        <w:pStyle w:val="BracketData"/>
      </w:pPr>
      <w:r>
        <w:t>[observationCriteria: identifier urn:hl7ii:2.16.840.1.113883.10.20.28.4.124:2017-05-01 (open)]</w:t>
      </w:r>
    </w:p>
    <w:p w14:paraId="42A8A1A9" w14:textId="77777777" w:rsidR="004B3F04" w:rsidRDefault="004B3F04" w:rsidP="004B3F04">
      <w:pPr>
        <w:pStyle w:val="Caption"/>
      </w:pPr>
      <w:bookmarkStart w:id="2226" w:name="_Toc64842162"/>
      <w:bookmarkStart w:id="2227" w:name="_Toc65483246"/>
      <w:r>
        <w:t xml:space="preserve">Table </w:t>
      </w:r>
      <w:r>
        <w:fldChar w:fldCharType="begin"/>
      </w:r>
      <w:r>
        <w:instrText>SEQ Table \* ARABIC</w:instrText>
      </w:r>
      <w:r>
        <w:fldChar w:fldCharType="separate"/>
      </w:r>
      <w:r>
        <w:t>85</w:t>
      </w:r>
      <w:r>
        <w:fldChar w:fldCharType="end"/>
      </w:r>
      <w:r>
        <w:t>: Laboratory Test Reference Range Contexts</w:t>
      </w:r>
      <w:bookmarkEnd w:id="2226"/>
      <w:bookmarkEnd w:id="222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58044C" w14:textId="77777777" w:rsidTr="000659BE">
        <w:trPr>
          <w:cantSplit/>
          <w:tblHeader/>
          <w:jc w:val="center"/>
        </w:trPr>
        <w:tc>
          <w:tcPr>
            <w:tcW w:w="360" w:type="dxa"/>
            <w:shd w:val="clear" w:color="auto" w:fill="E6E6E6"/>
          </w:tcPr>
          <w:p w14:paraId="5A4EAE21" w14:textId="77777777" w:rsidR="004B3F04" w:rsidRDefault="004B3F04" w:rsidP="000659BE">
            <w:pPr>
              <w:pStyle w:val="TableHead"/>
            </w:pPr>
            <w:r>
              <w:t>Contained By:</w:t>
            </w:r>
          </w:p>
        </w:tc>
        <w:tc>
          <w:tcPr>
            <w:tcW w:w="360" w:type="dxa"/>
            <w:shd w:val="clear" w:color="auto" w:fill="E6E6E6"/>
          </w:tcPr>
          <w:p w14:paraId="177B0ABF" w14:textId="77777777" w:rsidR="004B3F04" w:rsidRDefault="004B3F04" w:rsidP="000659BE">
            <w:pPr>
              <w:pStyle w:val="TableHead"/>
            </w:pPr>
            <w:r>
              <w:t>Contains:</w:t>
            </w:r>
          </w:p>
        </w:tc>
      </w:tr>
      <w:tr w:rsidR="004B3F04" w14:paraId="29357023" w14:textId="77777777" w:rsidTr="000659BE">
        <w:trPr>
          <w:jc w:val="center"/>
        </w:trPr>
        <w:tc>
          <w:tcPr>
            <w:tcW w:w="360" w:type="dxa"/>
          </w:tcPr>
          <w:p w14:paraId="59A9B951" w14:textId="77777777" w:rsidR="004B3F04" w:rsidRDefault="006C736C" w:rsidP="000659BE">
            <w:pPr>
              <w:pStyle w:val="TableText"/>
            </w:pPr>
            <w:hyperlink w:anchor="E_Laboratory_Test_Component">
              <w:r w:rsidR="004B3F04">
                <w:rPr>
                  <w:rStyle w:val="HyperlinkText9pt"/>
                </w:rPr>
                <w:t>Laboratory Test Component</w:t>
              </w:r>
            </w:hyperlink>
            <w:r w:rsidR="004B3F04">
              <w:t xml:space="preserve"> (optional)</w:t>
            </w:r>
          </w:p>
          <w:p w14:paraId="5F372CDE"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tc>
        <w:tc>
          <w:tcPr>
            <w:tcW w:w="360" w:type="dxa"/>
          </w:tcPr>
          <w:p w14:paraId="62C135AF" w14:textId="77777777" w:rsidR="004B3F04" w:rsidRDefault="004B3F04" w:rsidP="000659BE"/>
        </w:tc>
      </w:tr>
    </w:tbl>
    <w:p w14:paraId="021BC855" w14:textId="77777777" w:rsidR="004B3F04" w:rsidRDefault="004B3F04" w:rsidP="004B3F04">
      <w:pPr>
        <w:pStyle w:val="BodyText"/>
      </w:pPr>
    </w:p>
    <w:p w14:paraId="7EE121A4" w14:textId="77777777" w:rsidR="004B3F04" w:rsidRDefault="004B3F04" w:rsidP="004B3F04">
      <w:r>
        <w:t>This template represents the QDM attribute: Reference Range Low and High.</w:t>
      </w:r>
      <w:r>
        <w:br/>
        <w:t>Reference Range High: The high bound (inclusive) of values that are considered normal.</w:t>
      </w:r>
      <w:r>
        <w:br/>
        <w:t>Reference Range Low: The low bound (inclusive) of values that are considered normal.</w:t>
      </w:r>
    </w:p>
    <w:p w14:paraId="1DD49CB3" w14:textId="77777777" w:rsidR="004B3F04" w:rsidRDefault="004B3F04" w:rsidP="004B3F04">
      <w:pPr>
        <w:pStyle w:val="Caption"/>
      </w:pPr>
      <w:bookmarkStart w:id="2228" w:name="_Toc64842163"/>
      <w:bookmarkStart w:id="2229" w:name="_Toc65483247"/>
      <w:r>
        <w:lastRenderedPageBreak/>
        <w:t xml:space="preserve">Table </w:t>
      </w:r>
      <w:r>
        <w:fldChar w:fldCharType="begin"/>
      </w:r>
      <w:r>
        <w:instrText>SEQ Table \* ARABIC</w:instrText>
      </w:r>
      <w:r>
        <w:fldChar w:fldCharType="separate"/>
      </w:r>
      <w:r>
        <w:t>86</w:t>
      </w:r>
      <w:r>
        <w:fldChar w:fldCharType="end"/>
      </w:r>
      <w:r>
        <w:t>: Laboratory Test Reference Range Constraints Overview</w:t>
      </w:r>
      <w:bookmarkEnd w:id="2228"/>
      <w:bookmarkEnd w:id="222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E03E57" w14:textId="77777777" w:rsidTr="000659BE">
        <w:trPr>
          <w:cantSplit/>
          <w:tblHeader/>
          <w:jc w:val="center"/>
        </w:trPr>
        <w:tc>
          <w:tcPr>
            <w:tcW w:w="0" w:type="dxa"/>
            <w:shd w:val="clear" w:color="auto" w:fill="E6E6E6"/>
            <w:noWrap/>
          </w:tcPr>
          <w:p w14:paraId="008C3CD9" w14:textId="77777777" w:rsidR="004B3F04" w:rsidRDefault="004B3F04" w:rsidP="000659BE">
            <w:pPr>
              <w:pStyle w:val="TableHead"/>
            </w:pPr>
            <w:r>
              <w:t>XPath</w:t>
            </w:r>
          </w:p>
        </w:tc>
        <w:tc>
          <w:tcPr>
            <w:tcW w:w="720" w:type="dxa"/>
            <w:shd w:val="clear" w:color="auto" w:fill="E6E6E6"/>
            <w:noWrap/>
          </w:tcPr>
          <w:p w14:paraId="1F06FEB1" w14:textId="77777777" w:rsidR="004B3F04" w:rsidRDefault="004B3F04" w:rsidP="000659BE">
            <w:pPr>
              <w:pStyle w:val="TableHead"/>
            </w:pPr>
            <w:r>
              <w:t>Card.</w:t>
            </w:r>
          </w:p>
        </w:tc>
        <w:tc>
          <w:tcPr>
            <w:tcW w:w="1152" w:type="dxa"/>
            <w:shd w:val="clear" w:color="auto" w:fill="E6E6E6"/>
            <w:noWrap/>
          </w:tcPr>
          <w:p w14:paraId="6A658612" w14:textId="77777777" w:rsidR="004B3F04" w:rsidRDefault="004B3F04" w:rsidP="000659BE">
            <w:pPr>
              <w:pStyle w:val="TableHead"/>
            </w:pPr>
            <w:r>
              <w:t>Verb</w:t>
            </w:r>
          </w:p>
        </w:tc>
        <w:tc>
          <w:tcPr>
            <w:tcW w:w="864" w:type="dxa"/>
            <w:shd w:val="clear" w:color="auto" w:fill="E6E6E6"/>
            <w:noWrap/>
          </w:tcPr>
          <w:p w14:paraId="53D5479A" w14:textId="77777777" w:rsidR="004B3F04" w:rsidRDefault="004B3F04" w:rsidP="000659BE">
            <w:pPr>
              <w:pStyle w:val="TableHead"/>
            </w:pPr>
            <w:r>
              <w:t>Data Type</w:t>
            </w:r>
          </w:p>
        </w:tc>
        <w:tc>
          <w:tcPr>
            <w:tcW w:w="864" w:type="dxa"/>
            <w:shd w:val="clear" w:color="auto" w:fill="E6E6E6"/>
            <w:noWrap/>
          </w:tcPr>
          <w:p w14:paraId="3828C60C" w14:textId="77777777" w:rsidR="004B3F04" w:rsidRDefault="004B3F04" w:rsidP="000659BE">
            <w:pPr>
              <w:pStyle w:val="TableHead"/>
            </w:pPr>
            <w:r>
              <w:t>CONF#</w:t>
            </w:r>
          </w:p>
        </w:tc>
        <w:tc>
          <w:tcPr>
            <w:tcW w:w="864" w:type="dxa"/>
            <w:shd w:val="clear" w:color="auto" w:fill="E6E6E6"/>
            <w:noWrap/>
          </w:tcPr>
          <w:p w14:paraId="0F4291CE" w14:textId="77777777" w:rsidR="004B3F04" w:rsidRDefault="004B3F04" w:rsidP="000659BE">
            <w:pPr>
              <w:pStyle w:val="TableHead"/>
            </w:pPr>
            <w:r>
              <w:t>Value</w:t>
            </w:r>
          </w:p>
        </w:tc>
      </w:tr>
      <w:tr w:rsidR="004B3F04" w14:paraId="46C0F21C" w14:textId="77777777" w:rsidTr="000659BE">
        <w:trPr>
          <w:jc w:val="center"/>
        </w:trPr>
        <w:tc>
          <w:tcPr>
            <w:tcW w:w="10160" w:type="dxa"/>
            <w:gridSpan w:val="6"/>
          </w:tcPr>
          <w:p w14:paraId="40C4536A" w14:textId="77777777" w:rsidR="004B3F04" w:rsidRDefault="004B3F04" w:rsidP="000659BE">
            <w:pPr>
              <w:pStyle w:val="TableText"/>
            </w:pPr>
            <w:r>
              <w:t>observationCriteria (identifier: urn:hl7ii:2.16.840.1.113883.10.20.28.4.124:2017-05-01)</w:t>
            </w:r>
          </w:p>
        </w:tc>
      </w:tr>
      <w:tr w:rsidR="004B3F04" w14:paraId="6D764768" w14:textId="77777777" w:rsidTr="000659BE">
        <w:trPr>
          <w:jc w:val="center"/>
        </w:trPr>
        <w:tc>
          <w:tcPr>
            <w:tcW w:w="3345" w:type="dxa"/>
          </w:tcPr>
          <w:p w14:paraId="7314E586" w14:textId="77777777" w:rsidR="004B3F04" w:rsidRDefault="004B3F04" w:rsidP="000659BE">
            <w:pPr>
              <w:pStyle w:val="TableText"/>
            </w:pPr>
            <w:r>
              <w:tab/>
              <w:t>@classCode</w:t>
            </w:r>
          </w:p>
        </w:tc>
        <w:tc>
          <w:tcPr>
            <w:tcW w:w="720" w:type="dxa"/>
          </w:tcPr>
          <w:p w14:paraId="03B63F38" w14:textId="77777777" w:rsidR="004B3F04" w:rsidRDefault="004B3F04" w:rsidP="000659BE">
            <w:pPr>
              <w:pStyle w:val="TableText"/>
            </w:pPr>
            <w:r>
              <w:t>1..1</w:t>
            </w:r>
          </w:p>
        </w:tc>
        <w:tc>
          <w:tcPr>
            <w:tcW w:w="1152" w:type="dxa"/>
          </w:tcPr>
          <w:p w14:paraId="01A3EC70" w14:textId="77777777" w:rsidR="004B3F04" w:rsidRDefault="004B3F04" w:rsidP="000659BE">
            <w:pPr>
              <w:pStyle w:val="TableText"/>
            </w:pPr>
            <w:r>
              <w:t>SHALL</w:t>
            </w:r>
          </w:p>
        </w:tc>
        <w:tc>
          <w:tcPr>
            <w:tcW w:w="864" w:type="dxa"/>
          </w:tcPr>
          <w:p w14:paraId="08B234CC" w14:textId="77777777" w:rsidR="004B3F04" w:rsidRDefault="004B3F04" w:rsidP="000659BE">
            <w:pPr>
              <w:pStyle w:val="TableText"/>
            </w:pPr>
          </w:p>
        </w:tc>
        <w:tc>
          <w:tcPr>
            <w:tcW w:w="1104" w:type="dxa"/>
          </w:tcPr>
          <w:p w14:paraId="37A01AC0" w14:textId="77777777" w:rsidR="004B3F04" w:rsidRDefault="006C736C" w:rsidP="000659BE">
            <w:pPr>
              <w:pStyle w:val="TableText"/>
            </w:pPr>
            <w:hyperlink w:anchor="C_3335-34406">
              <w:r w:rsidR="004B3F04">
                <w:rPr>
                  <w:rStyle w:val="HyperlinkText9pt"/>
                </w:rPr>
                <w:t>3335-34406</w:t>
              </w:r>
            </w:hyperlink>
          </w:p>
        </w:tc>
        <w:tc>
          <w:tcPr>
            <w:tcW w:w="2975" w:type="dxa"/>
          </w:tcPr>
          <w:p w14:paraId="142F1646" w14:textId="77777777" w:rsidR="004B3F04" w:rsidRDefault="004B3F04" w:rsidP="000659BE">
            <w:pPr>
              <w:pStyle w:val="TableText"/>
            </w:pPr>
            <w:r>
              <w:t>OBS</w:t>
            </w:r>
          </w:p>
        </w:tc>
      </w:tr>
      <w:tr w:rsidR="004B3F04" w14:paraId="1C74F646" w14:textId="77777777" w:rsidTr="000659BE">
        <w:trPr>
          <w:jc w:val="center"/>
        </w:trPr>
        <w:tc>
          <w:tcPr>
            <w:tcW w:w="3345" w:type="dxa"/>
          </w:tcPr>
          <w:p w14:paraId="6D9E41A9" w14:textId="77777777" w:rsidR="004B3F04" w:rsidRDefault="004B3F04" w:rsidP="000659BE">
            <w:pPr>
              <w:pStyle w:val="TableText"/>
            </w:pPr>
            <w:r>
              <w:tab/>
              <w:t>@moodCode</w:t>
            </w:r>
          </w:p>
        </w:tc>
        <w:tc>
          <w:tcPr>
            <w:tcW w:w="720" w:type="dxa"/>
          </w:tcPr>
          <w:p w14:paraId="6B49EB59" w14:textId="77777777" w:rsidR="004B3F04" w:rsidRDefault="004B3F04" w:rsidP="000659BE">
            <w:pPr>
              <w:pStyle w:val="TableText"/>
            </w:pPr>
            <w:r>
              <w:t>1..1</w:t>
            </w:r>
          </w:p>
        </w:tc>
        <w:tc>
          <w:tcPr>
            <w:tcW w:w="1152" w:type="dxa"/>
          </w:tcPr>
          <w:p w14:paraId="0DD6B863" w14:textId="77777777" w:rsidR="004B3F04" w:rsidRDefault="004B3F04" w:rsidP="000659BE">
            <w:pPr>
              <w:pStyle w:val="TableText"/>
            </w:pPr>
            <w:r>
              <w:t>SHALL</w:t>
            </w:r>
          </w:p>
        </w:tc>
        <w:tc>
          <w:tcPr>
            <w:tcW w:w="864" w:type="dxa"/>
          </w:tcPr>
          <w:p w14:paraId="016C559B" w14:textId="77777777" w:rsidR="004B3F04" w:rsidRDefault="004B3F04" w:rsidP="000659BE">
            <w:pPr>
              <w:pStyle w:val="TableText"/>
            </w:pPr>
          </w:p>
        </w:tc>
        <w:tc>
          <w:tcPr>
            <w:tcW w:w="1104" w:type="dxa"/>
          </w:tcPr>
          <w:p w14:paraId="341CD228" w14:textId="77777777" w:rsidR="004B3F04" w:rsidRDefault="006C736C" w:rsidP="000659BE">
            <w:pPr>
              <w:pStyle w:val="TableText"/>
            </w:pPr>
            <w:hyperlink w:anchor="C_3335-34407">
              <w:r w:rsidR="004B3F04">
                <w:rPr>
                  <w:rStyle w:val="HyperlinkText9pt"/>
                </w:rPr>
                <w:t>3335-34407</w:t>
              </w:r>
            </w:hyperlink>
          </w:p>
        </w:tc>
        <w:tc>
          <w:tcPr>
            <w:tcW w:w="2975" w:type="dxa"/>
          </w:tcPr>
          <w:p w14:paraId="50B720DF" w14:textId="77777777" w:rsidR="004B3F04" w:rsidRDefault="004B3F04" w:rsidP="000659BE">
            <w:pPr>
              <w:pStyle w:val="TableText"/>
            </w:pPr>
            <w:r>
              <w:t>urn:oid:2.16.840.1.113883.5.1001 (HL7ActMood) = EVN</w:t>
            </w:r>
          </w:p>
        </w:tc>
      </w:tr>
      <w:tr w:rsidR="004B3F04" w14:paraId="475865D5" w14:textId="77777777" w:rsidTr="000659BE">
        <w:trPr>
          <w:jc w:val="center"/>
        </w:trPr>
        <w:tc>
          <w:tcPr>
            <w:tcW w:w="3345" w:type="dxa"/>
          </w:tcPr>
          <w:p w14:paraId="4E18A2C3" w14:textId="77777777" w:rsidR="004B3F04" w:rsidRDefault="004B3F04" w:rsidP="000659BE">
            <w:pPr>
              <w:pStyle w:val="TableText"/>
            </w:pPr>
            <w:r>
              <w:tab/>
              <w:t>templateId</w:t>
            </w:r>
          </w:p>
        </w:tc>
        <w:tc>
          <w:tcPr>
            <w:tcW w:w="720" w:type="dxa"/>
          </w:tcPr>
          <w:p w14:paraId="2228E9AF" w14:textId="77777777" w:rsidR="004B3F04" w:rsidRDefault="004B3F04" w:rsidP="000659BE">
            <w:pPr>
              <w:pStyle w:val="TableText"/>
            </w:pPr>
            <w:r>
              <w:t>1..1</w:t>
            </w:r>
          </w:p>
        </w:tc>
        <w:tc>
          <w:tcPr>
            <w:tcW w:w="1152" w:type="dxa"/>
          </w:tcPr>
          <w:p w14:paraId="1699A60F" w14:textId="77777777" w:rsidR="004B3F04" w:rsidRDefault="004B3F04" w:rsidP="000659BE">
            <w:pPr>
              <w:pStyle w:val="TableText"/>
            </w:pPr>
            <w:r>
              <w:t>SHALL</w:t>
            </w:r>
          </w:p>
        </w:tc>
        <w:tc>
          <w:tcPr>
            <w:tcW w:w="864" w:type="dxa"/>
          </w:tcPr>
          <w:p w14:paraId="1F844BDE" w14:textId="77777777" w:rsidR="004B3F04" w:rsidRDefault="004B3F04" w:rsidP="000659BE">
            <w:pPr>
              <w:pStyle w:val="TableText"/>
            </w:pPr>
          </w:p>
        </w:tc>
        <w:tc>
          <w:tcPr>
            <w:tcW w:w="1104" w:type="dxa"/>
          </w:tcPr>
          <w:p w14:paraId="315F42E4" w14:textId="77777777" w:rsidR="004B3F04" w:rsidRDefault="006C736C" w:rsidP="000659BE">
            <w:pPr>
              <w:pStyle w:val="TableText"/>
            </w:pPr>
            <w:hyperlink w:anchor="C_3335-34398">
              <w:r w:rsidR="004B3F04">
                <w:rPr>
                  <w:rStyle w:val="HyperlinkText9pt"/>
                </w:rPr>
                <w:t>3335-34398</w:t>
              </w:r>
            </w:hyperlink>
          </w:p>
        </w:tc>
        <w:tc>
          <w:tcPr>
            <w:tcW w:w="2975" w:type="dxa"/>
          </w:tcPr>
          <w:p w14:paraId="2E95E3FE" w14:textId="77777777" w:rsidR="004B3F04" w:rsidRDefault="004B3F04" w:rsidP="000659BE">
            <w:pPr>
              <w:pStyle w:val="TableText"/>
            </w:pPr>
          </w:p>
        </w:tc>
      </w:tr>
      <w:tr w:rsidR="004B3F04" w14:paraId="03135999" w14:textId="77777777" w:rsidTr="000659BE">
        <w:trPr>
          <w:jc w:val="center"/>
        </w:trPr>
        <w:tc>
          <w:tcPr>
            <w:tcW w:w="3345" w:type="dxa"/>
          </w:tcPr>
          <w:p w14:paraId="25477F10" w14:textId="77777777" w:rsidR="004B3F04" w:rsidRDefault="004B3F04" w:rsidP="000659BE">
            <w:pPr>
              <w:pStyle w:val="TableText"/>
            </w:pPr>
            <w:r>
              <w:tab/>
            </w:r>
            <w:r>
              <w:tab/>
              <w:t>item</w:t>
            </w:r>
          </w:p>
        </w:tc>
        <w:tc>
          <w:tcPr>
            <w:tcW w:w="720" w:type="dxa"/>
          </w:tcPr>
          <w:p w14:paraId="42E244C1" w14:textId="77777777" w:rsidR="004B3F04" w:rsidRDefault="004B3F04" w:rsidP="000659BE">
            <w:pPr>
              <w:pStyle w:val="TableText"/>
            </w:pPr>
            <w:r>
              <w:t>1..1</w:t>
            </w:r>
          </w:p>
        </w:tc>
        <w:tc>
          <w:tcPr>
            <w:tcW w:w="1152" w:type="dxa"/>
          </w:tcPr>
          <w:p w14:paraId="7D7485F0" w14:textId="77777777" w:rsidR="004B3F04" w:rsidRDefault="004B3F04" w:rsidP="000659BE">
            <w:pPr>
              <w:pStyle w:val="TableText"/>
            </w:pPr>
            <w:r>
              <w:t>SHALL</w:t>
            </w:r>
          </w:p>
        </w:tc>
        <w:tc>
          <w:tcPr>
            <w:tcW w:w="864" w:type="dxa"/>
          </w:tcPr>
          <w:p w14:paraId="7A43429E" w14:textId="77777777" w:rsidR="004B3F04" w:rsidRDefault="004B3F04" w:rsidP="000659BE">
            <w:pPr>
              <w:pStyle w:val="TableText"/>
            </w:pPr>
          </w:p>
        </w:tc>
        <w:tc>
          <w:tcPr>
            <w:tcW w:w="1104" w:type="dxa"/>
          </w:tcPr>
          <w:p w14:paraId="015FA01D" w14:textId="77777777" w:rsidR="004B3F04" w:rsidRDefault="006C736C" w:rsidP="000659BE">
            <w:pPr>
              <w:pStyle w:val="TableText"/>
            </w:pPr>
            <w:hyperlink w:anchor="C_3335-34399">
              <w:r w:rsidR="004B3F04">
                <w:rPr>
                  <w:rStyle w:val="HyperlinkText9pt"/>
                </w:rPr>
                <w:t>3335-34399</w:t>
              </w:r>
            </w:hyperlink>
          </w:p>
        </w:tc>
        <w:tc>
          <w:tcPr>
            <w:tcW w:w="2975" w:type="dxa"/>
          </w:tcPr>
          <w:p w14:paraId="4C8E1DA0" w14:textId="77777777" w:rsidR="004B3F04" w:rsidRDefault="004B3F04" w:rsidP="000659BE">
            <w:pPr>
              <w:pStyle w:val="TableText"/>
            </w:pPr>
          </w:p>
        </w:tc>
      </w:tr>
      <w:tr w:rsidR="004B3F04" w14:paraId="6F3ED60B" w14:textId="77777777" w:rsidTr="000659BE">
        <w:trPr>
          <w:jc w:val="center"/>
        </w:trPr>
        <w:tc>
          <w:tcPr>
            <w:tcW w:w="3345" w:type="dxa"/>
          </w:tcPr>
          <w:p w14:paraId="1860F2B0" w14:textId="77777777" w:rsidR="004B3F04" w:rsidRDefault="004B3F04" w:rsidP="000659BE">
            <w:pPr>
              <w:pStyle w:val="TableText"/>
            </w:pPr>
            <w:r>
              <w:tab/>
            </w:r>
            <w:r>
              <w:tab/>
            </w:r>
            <w:r>
              <w:tab/>
              <w:t>@root</w:t>
            </w:r>
          </w:p>
        </w:tc>
        <w:tc>
          <w:tcPr>
            <w:tcW w:w="720" w:type="dxa"/>
          </w:tcPr>
          <w:p w14:paraId="5A4B14F1" w14:textId="77777777" w:rsidR="004B3F04" w:rsidRDefault="004B3F04" w:rsidP="000659BE">
            <w:pPr>
              <w:pStyle w:val="TableText"/>
            </w:pPr>
            <w:r>
              <w:t>1..1</w:t>
            </w:r>
          </w:p>
        </w:tc>
        <w:tc>
          <w:tcPr>
            <w:tcW w:w="1152" w:type="dxa"/>
          </w:tcPr>
          <w:p w14:paraId="0D6F4B94" w14:textId="77777777" w:rsidR="004B3F04" w:rsidRDefault="004B3F04" w:rsidP="000659BE">
            <w:pPr>
              <w:pStyle w:val="TableText"/>
            </w:pPr>
            <w:r>
              <w:t>SHALL</w:t>
            </w:r>
          </w:p>
        </w:tc>
        <w:tc>
          <w:tcPr>
            <w:tcW w:w="864" w:type="dxa"/>
          </w:tcPr>
          <w:p w14:paraId="01B32112" w14:textId="77777777" w:rsidR="004B3F04" w:rsidRDefault="004B3F04" w:rsidP="000659BE">
            <w:pPr>
              <w:pStyle w:val="TableText"/>
            </w:pPr>
          </w:p>
        </w:tc>
        <w:tc>
          <w:tcPr>
            <w:tcW w:w="1104" w:type="dxa"/>
          </w:tcPr>
          <w:p w14:paraId="50085AC6" w14:textId="77777777" w:rsidR="004B3F04" w:rsidRDefault="006C736C" w:rsidP="000659BE">
            <w:pPr>
              <w:pStyle w:val="TableText"/>
            </w:pPr>
            <w:hyperlink w:anchor="C_3335-34401">
              <w:r w:rsidR="004B3F04">
                <w:rPr>
                  <w:rStyle w:val="HyperlinkText9pt"/>
                </w:rPr>
                <w:t>3335-34401</w:t>
              </w:r>
            </w:hyperlink>
          </w:p>
        </w:tc>
        <w:tc>
          <w:tcPr>
            <w:tcW w:w="2975" w:type="dxa"/>
          </w:tcPr>
          <w:p w14:paraId="6B8F305A" w14:textId="77777777" w:rsidR="004B3F04" w:rsidRDefault="004B3F04" w:rsidP="000659BE">
            <w:pPr>
              <w:pStyle w:val="TableText"/>
            </w:pPr>
            <w:r>
              <w:t>2.16.840.1.113883.10.20.28.4.124</w:t>
            </w:r>
          </w:p>
        </w:tc>
      </w:tr>
      <w:tr w:rsidR="004B3F04" w14:paraId="05B5B418" w14:textId="77777777" w:rsidTr="000659BE">
        <w:trPr>
          <w:jc w:val="center"/>
        </w:trPr>
        <w:tc>
          <w:tcPr>
            <w:tcW w:w="3345" w:type="dxa"/>
          </w:tcPr>
          <w:p w14:paraId="58A64CD2" w14:textId="77777777" w:rsidR="004B3F04" w:rsidRDefault="004B3F04" w:rsidP="000659BE">
            <w:pPr>
              <w:pStyle w:val="TableText"/>
            </w:pPr>
            <w:r>
              <w:tab/>
            </w:r>
            <w:r>
              <w:tab/>
            </w:r>
            <w:r>
              <w:tab/>
              <w:t>@extension</w:t>
            </w:r>
          </w:p>
        </w:tc>
        <w:tc>
          <w:tcPr>
            <w:tcW w:w="720" w:type="dxa"/>
          </w:tcPr>
          <w:p w14:paraId="7EDDF29F" w14:textId="77777777" w:rsidR="004B3F04" w:rsidRDefault="004B3F04" w:rsidP="000659BE">
            <w:pPr>
              <w:pStyle w:val="TableText"/>
            </w:pPr>
            <w:r>
              <w:t>1..1</w:t>
            </w:r>
          </w:p>
        </w:tc>
        <w:tc>
          <w:tcPr>
            <w:tcW w:w="1152" w:type="dxa"/>
          </w:tcPr>
          <w:p w14:paraId="23B1B1E7" w14:textId="77777777" w:rsidR="004B3F04" w:rsidRDefault="004B3F04" w:rsidP="000659BE">
            <w:pPr>
              <w:pStyle w:val="TableText"/>
            </w:pPr>
            <w:r>
              <w:t>SHALL</w:t>
            </w:r>
          </w:p>
        </w:tc>
        <w:tc>
          <w:tcPr>
            <w:tcW w:w="864" w:type="dxa"/>
          </w:tcPr>
          <w:p w14:paraId="7302B35F" w14:textId="77777777" w:rsidR="004B3F04" w:rsidRDefault="004B3F04" w:rsidP="000659BE">
            <w:pPr>
              <w:pStyle w:val="TableText"/>
            </w:pPr>
          </w:p>
        </w:tc>
        <w:tc>
          <w:tcPr>
            <w:tcW w:w="1104" w:type="dxa"/>
          </w:tcPr>
          <w:p w14:paraId="49A83627" w14:textId="77777777" w:rsidR="004B3F04" w:rsidRDefault="006C736C" w:rsidP="000659BE">
            <w:pPr>
              <w:pStyle w:val="TableText"/>
            </w:pPr>
            <w:hyperlink w:anchor="C_3335-34615">
              <w:r w:rsidR="004B3F04">
                <w:rPr>
                  <w:rStyle w:val="HyperlinkText9pt"/>
                </w:rPr>
                <w:t>3335-34615</w:t>
              </w:r>
            </w:hyperlink>
          </w:p>
        </w:tc>
        <w:tc>
          <w:tcPr>
            <w:tcW w:w="2975" w:type="dxa"/>
          </w:tcPr>
          <w:p w14:paraId="55324CB6" w14:textId="77777777" w:rsidR="004B3F04" w:rsidRDefault="004B3F04" w:rsidP="000659BE">
            <w:pPr>
              <w:pStyle w:val="TableText"/>
            </w:pPr>
            <w:r>
              <w:t>2017-05-01</w:t>
            </w:r>
          </w:p>
        </w:tc>
      </w:tr>
      <w:tr w:rsidR="004B3F04" w14:paraId="31781A5C" w14:textId="77777777" w:rsidTr="000659BE">
        <w:trPr>
          <w:jc w:val="center"/>
        </w:trPr>
        <w:tc>
          <w:tcPr>
            <w:tcW w:w="3345" w:type="dxa"/>
          </w:tcPr>
          <w:p w14:paraId="26CAA542" w14:textId="77777777" w:rsidR="004B3F04" w:rsidRDefault="004B3F04" w:rsidP="000659BE">
            <w:pPr>
              <w:pStyle w:val="TableText"/>
            </w:pPr>
            <w:r>
              <w:tab/>
              <w:t>code</w:t>
            </w:r>
          </w:p>
        </w:tc>
        <w:tc>
          <w:tcPr>
            <w:tcW w:w="720" w:type="dxa"/>
          </w:tcPr>
          <w:p w14:paraId="473292B8" w14:textId="77777777" w:rsidR="004B3F04" w:rsidRDefault="004B3F04" w:rsidP="000659BE">
            <w:pPr>
              <w:pStyle w:val="TableText"/>
            </w:pPr>
            <w:r>
              <w:t>1..1</w:t>
            </w:r>
          </w:p>
        </w:tc>
        <w:tc>
          <w:tcPr>
            <w:tcW w:w="1152" w:type="dxa"/>
          </w:tcPr>
          <w:p w14:paraId="7A336A17" w14:textId="77777777" w:rsidR="004B3F04" w:rsidRDefault="004B3F04" w:rsidP="000659BE">
            <w:pPr>
              <w:pStyle w:val="TableText"/>
            </w:pPr>
            <w:r>
              <w:t>SHALL</w:t>
            </w:r>
          </w:p>
        </w:tc>
        <w:tc>
          <w:tcPr>
            <w:tcW w:w="864" w:type="dxa"/>
          </w:tcPr>
          <w:p w14:paraId="2179FEFA" w14:textId="77777777" w:rsidR="004B3F04" w:rsidRDefault="004B3F04" w:rsidP="000659BE">
            <w:pPr>
              <w:pStyle w:val="TableText"/>
            </w:pPr>
          </w:p>
        </w:tc>
        <w:tc>
          <w:tcPr>
            <w:tcW w:w="1104" w:type="dxa"/>
          </w:tcPr>
          <w:p w14:paraId="603771CB" w14:textId="77777777" w:rsidR="004B3F04" w:rsidRDefault="006C736C" w:rsidP="000659BE">
            <w:pPr>
              <w:pStyle w:val="TableText"/>
            </w:pPr>
            <w:hyperlink w:anchor="C_3335-34400">
              <w:r w:rsidR="004B3F04">
                <w:rPr>
                  <w:rStyle w:val="HyperlinkText9pt"/>
                </w:rPr>
                <w:t>3335-34400</w:t>
              </w:r>
            </w:hyperlink>
          </w:p>
        </w:tc>
        <w:tc>
          <w:tcPr>
            <w:tcW w:w="2975" w:type="dxa"/>
          </w:tcPr>
          <w:p w14:paraId="4A1562B2" w14:textId="77777777" w:rsidR="004B3F04" w:rsidRDefault="004B3F04" w:rsidP="000659BE">
            <w:pPr>
              <w:pStyle w:val="TableText"/>
            </w:pPr>
          </w:p>
        </w:tc>
      </w:tr>
      <w:tr w:rsidR="004B3F04" w14:paraId="4793AD2F" w14:textId="77777777" w:rsidTr="000659BE">
        <w:trPr>
          <w:jc w:val="center"/>
        </w:trPr>
        <w:tc>
          <w:tcPr>
            <w:tcW w:w="3345" w:type="dxa"/>
          </w:tcPr>
          <w:p w14:paraId="67981123" w14:textId="77777777" w:rsidR="004B3F04" w:rsidRDefault="004B3F04" w:rsidP="000659BE">
            <w:pPr>
              <w:pStyle w:val="TableText"/>
            </w:pPr>
            <w:r>
              <w:tab/>
            </w:r>
            <w:r>
              <w:tab/>
              <w:t>@code</w:t>
            </w:r>
          </w:p>
        </w:tc>
        <w:tc>
          <w:tcPr>
            <w:tcW w:w="720" w:type="dxa"/>
          </w:tcPr>
          <w:p w14:paraId="4FD66420" w14:textId="77777777" w:rsidR="004B3F04" w:rsidRDefault="004B3F04" w:rsidP="000659BE">
            <w:pPr>
              <w:pStyle w:val="TableText"/>
            </w:pPr>
            <w:r>
              <w:t>1..1</w:t>
            </w:r>
          </w:p>
        </w:tc>
        <w:tc>
          <w:tcPr>
            <w:tcW w:w="1152" w:type="dxa"/>
          </w:tcPr>
          <w:p w14:paraId="6ECBF57E" w14:textId="77777777" w:rsidR="004B3F04" w:rsidRDefault="004B3F04" w:rsidP="000659BE">
            <w:pPr>
              <w:pStyle w:val="TableText"/>
            </w:pPr>
            <w:r>
              <w:t>SHALL</w:t>
            </w:r>
          </w:p>
        </w:tc>
        <w:tc>
          <w:tcPr>
            <w:tcW w:w="864" w:type="dxa"/>
          </w:tcPr>
          <w:p w14:paraId="2195C2C2" w14:textId="77777777" w:rsidR="004B3F04" w:rsidRDefault="004B3F04" w:rsidP="000659BE">
            <w:pPr>
              <w:pStyle w:val="TableText"/>
            </w:pPr>
          </w:p>
        </w:tc>
        <w:tc>
          <w:tcPr>
            <w:tcW w:w="1104" w:type="dxa"/>
          </w:tcPr>
          <w:p w14:paraId="095D5A2E" w14:textId="77777777" w:rsidR="004B3F04" w:rsidRDefault="006C736C" w:rsidP="000659BE">
            <w:pPr>
              <w:pStyle w:val="TableText"/>
            </w:pPr>
            <w:hyperlink w:anchor="C_3335-34403">
              <w:r w:rsidR="004B3F04">
                <w:rPr>
                  <w:rStyle w:val="HyperlinkText9pt"/>
                </w:rPr>
                <w:t>3335-34403</w:t>
              </w:r>
            </w:hyperlink>
          </w:p>
        </w:tc>
        <w:tc>
          <w:tcPr>
            <w:tcW w:w="2975" w:type="dxa"/>
          </w:tcPr>
          <w:p w14:paraId="5D59580C" w14:textId="77777777" w:rsidR="004B3F04" w:rsidRDefault="004B3F04" w:rsidP="000659BE">
            <w:pPr>
              <w:pStyle w:val="TableText"/>
            </w:pPr>
            <w:r>
              <w:t>19147-8</w:t>
            </w:r>
          </w:p>
        </w:tc>
      </w:tr>
      <w:tr w:rsidR="004B3F04" w14:paraId="1DE3671A" w14:textId="77777777" w:rsidTr="000659BE">
        <w:trPr>
          <w:jc w:val="center"/>
        </w:trPr>
        <w:tc>
          <w:tcPr>
            <w:tcW w:w="3345" w:type="dxa"/>
          </w:tcPr>
          <w:p w14:paraId="0767C256" w14:textId="77777777" w:rsidR="004B3F04" w:rsidRDefault="004B3F04" w:rsidP="000659BE">
            <w:pPr>
              <w:pStyle w:val="TableText"/>
            </w:pPr>
            <w:r>
              <w:tab/>
            </w:r>
            <w:r>
              <w:tab/>
              <w:t>@codeSystem</w:t>
            </w:r>
          </w:p>
        </w:tc>
        <w:tc>
          <w:tcPr>
            <w:tcW w:w="720" w:type="dxa"/>
          </w:tcPr>
          <w:p w14:paraId="3297240D" w14:textId="77777777" w:rsidR="004B3F04" w:rsidRDefault="004B3F04" w:rsidP="000659BE">
            <w:pPr>
              <w:pStyle w:val="TableText"/>
            </w:pPr>
            <w:r>
              <w:t>1..1</w:t>
            </w:r>
          </w:p>
        </w:tc>
        <w:tc>
          <w:tcPr>
            <w:tcW w:w="1152" w:type="dxa"/>
          </w:tcPr>
          <w:p w14:paraId="6B4ED326" w14:textId="77777777" w:rsidR="004B3F04" w:rsidRDefault="004B3F04" w:rsidP="000659BE">
            <w:pPr>
              <w:pStyle w:val="TableText"/>
            </w:pPr>
            <w:r>
              <w:t>SHALL</w:t>
            </w:r>
          </w:p>
        </w:tc>
        <w:tc>
          <w:tcPr>
            <w:tcW w:w="864" w:type="dxa"/>
          </w:tcPr>
          <w:p w14:paraId="4A073D22" w14:textId="77777777" w:rsidR="004B3F04" w:rsidRDefault="004B3F04" w:rsidP="000659BE">
            <w:pPr>
              <w:pStyle w:val="TableText"/>
            </w:pPr>
          </w:p>
        </w:tc>
        <w:tc>
          <w:tcPr>
            <w:tcW w:w="1104" w:type="dxa"/>
          </w:tcPr>
          <w:p w14:paraId="12C12396" w14:textId="77777777" w:rsidR="004B3F04" w:rsidRDefault="006C736C" w:rsidP="000659BE">
            <w:pPr>
              <w:pStyle w:val="TableText"/>
            </w:pPr>
            <w:hyperlink w:anchor="C_3335-34404">
              <w:r w:rsidR="004B3F04">
                <w:rPr>
                  <w:rStyle w:val="HyperlinkText9pt"/>
                </w:rPr>
                <w:t>3335-34404</w:t>
              </w:r>
            </w:hyperlink>
          </w:p>
        </w:tc>
        <w:tc>
          <w:tcPr>
            <w:tcW w:w="2975" w:type="dxa"/>
          </w:tcPr>
          <w:p w14:paraId="167EE9FE" w14:textId="77777777" w:rsidR="004B3F04" w:rsidRDefault="004B3F04" w:rsidP="000659BE">
            <w:pPr>
              <w:pStyle w:val="TableText"/>
            </w:pPr>
            <w:r>
              <w:t>urn:oid:2.16.840.1.113883.6.1 (LOINC) = 2.16.840.1.113883.6.1</w:t>
            </w:r>
          </w:p>
        </w:tc>
      </w:tr>
      <w:tr w:rsidR="004B3F04" w14:paraId="279228D9" w14:textId="77777777" w:rsidTr="000659BE">
        <w:trPr>
          <w:jc w:val="center"/>
        </w:trPr>
        <w:tc>
          <w:tcPr>
            <w:tcW w:w="3345" w:type="dxa"/>
          </w:tcPr>
          <w:p w14:paraId="37F72245" w14:textId="77777777" w:rsidR="004B3F04" w:rsidRDefault="004B3F04" w:rsidP="000659BE">
            <w:pPr>
              <w:pStyle w:val="TableText"/>
            </w:pPr>
            <w:r>
              <w:tab/>
              <w:t>value</w:t>
            </w:r>
          </w:p>
        </w:tc>
        <w:tc>
          <w:tcPr>
            <w:tcW w:w="720" w:type="dxa"/>
          </w:tcPr>
          <w:p w14:paraId="1EEA7208" w14:textId="77777777" w:rsidR="004B3F04" w:rsidRDefault="004B3F04" w:rsidP="000659BE">
            <w:pPr>
              <w:pStyle w:val="TableText"/>
            </w:pPr>
            <w:r>
              <w:t>1..1</w:t>
            </w:r>
          </w:p>
        </w:tc>
        <w:tc>
          <w:tcPr>
            <w:tcW w:w="1152" w:type="dxa"/>
          </w:tcPr>
          <w:p w14:paraId="232562E4" w14:textId="77777777" w:rsidR="004B3F04" w:rsidRDefault="004B3F04" w:rsidP="000659BE">
            <w:pPr>
              <w:pStyle w:val="TableText"/>
            </w:pPr>
            <w:r>
              <w:t>SHALL</w:t>
            </w:r>
          </w:p>
        </w:tc>
        <w:tc>
          <w:tcPr>
            <w:tcW w:w="864" w:type="dxa"/>
          </w:tcPr>
          <w:p w14:paraId="6C4F9154" w14:textId="77777777" w:rsidR="004B3F04" w:rsidRDefault="004B3F04" w:rsidP="000659BE">
            <w:pPr>
              <w:pStyle w:val="TableText"/>
            </w:pPr>
            <w:r>
              <w:t>IVL_PQ</w:t>
            </w:r>
          </w:p>
        </w:tc>
        <w:tc>
          <w:tcPr>
            <w:tcW w:w="1104" w:type="dxa"/>
          </w:tcPr>
          <w:p w14:paraId="43872ED0" w14:textId="77777777" w:rsidR="004B3F04" w:rsidRDefault="006C736C" w:rsidP="000659BE">
            <w:pPr>
              <w:pStyle w:val="TableText"/>
            </w:pPr>
            <w:hyperlink w:anchor="C_3335-34405">
              <w:r w:rsidR="004B3F04">
                <w:rPr>
                  <w:rStyle w:val="HyperlinkText9pt"/>
                </w:rPr>
                <w:t>3335-34405</w:t>
              </w:r>
            </w:hyperlink>
          </w:p>
        </w:tc>
        <w:tc>
          <w:tcPr>
            <w:tcW w:w="2975" w:type="dxa"/>
          </w:tcPr>
          <w:p w14:paraId="341BBF99" w14:textId="77777777" w:rsidR="004B3F04" w:rsidRDefault="004B3F04" w:rsidP="000659BE">
            <w:pPr>
              <w:pStyle w:val="TableText"/>
            </w:pPr>
          </w:p>
        </w:tc>
      </w:tr>
      <w:tr w:rsidR="004B3F04" w14:paraId="0DBBCCE2" w14:textId="77777777" w:rsidTr="000659BE">
        <w:trPr>
          <w:jc w:val="center"/>
        </w:trPr>
        <w:tc>
          <w:tcPr>
            <w:tcW w:w="3345" w:type="dxa"/>
          </w:tcPr>
          <w:p w14:paraId="2D35E5A0" w14:textId="77777777" w:rsidR="004B3F04" w:rsidRDefault="004B3F04" w:rsidP="000659BE">
            <w:pPr>
              <w:pStyle w:val="TableText"/>
            </w:pPr>
            <w:r>
              <w:tab/>
            </w:r>
            <w:r>
              <w:tab/>
              <w:t>low</w:t>
            </w:r>
          </w:p>
        </w:tc>
        <w:tc>
          <w:tcPr>
            <w:tcW w:w="720" w:type="dxa"/>
          </w:tcPr>
          <w:p w14:paraId="07B6E7F8" w14:textId="77777777" w:rsidR="004B3F04" w:rsidRDefault="004B3F04" w:rsidP="000659BE">
            <w:pPr>
              <w:pStyle w:val="TableText"/>
            </w:pPr>
            <w:r>
              <w:t>0..1</w:t>
            </w:r>
          </w:p>
        </w:tc>
        <w:tc>
          <w:tcPr>
            <w:tcW w:w="1152" w:type="dxa"/>
          </w:tcPr>
          <w:p w14:paraId="0EEDDB74" w14:textId="77777777" w:rsidR="004B3F04" w:rsidRDefault="004B3F04" w:rsidP="000659BE">
            <w:pPr>
              <w:pStyle w:val="TableText"/>
            </w:pPr>
            <w:r>
              <w:t>MAY</w:t>
            </w:r>
          </w:p>
        </w:tc>
        <w:tc>
          <w:tcPr>
            <w:tcW w:w="864" w:type="dxa"/>
          </w:tcPr>
          <w:p w14:paraId="5608BA1F" w14:textId="77777777" w:rsidR="004B3F04" w:rsidRDefault="004B3F04" w:rsidP="000659BE">
            <w:pPr>
              <w:pStyle w:val="TableText"/>
            </w:pPr>
          </w:p>
        </w:tc>
        <w:tc>
          <w:tcPr>
            <w:tcW w:w="1104" w:type="dxa"/>
          </w:tcPr>
          <w:p w14:paraId="27D90DF5" w14:textId="77777777" w:rsidR="004B3F04" w:rsidRDefault="006C736C" w:rsidP="000659BE">
            <w:pPr>
              <w:pStyle w:val="TableText"/>
            </w:pPr>
            <w:hyperlink w:anchor="C_3335-34410">
              <w:r w:rsidR="004B3F04">
                <w:rPr>
                  <w:rStyle w:val="HyperlinkText9pt"/>
                </w:rPr>
                <w:t>3335-34410</w:t>
              </w:r>
            </w:hyperlink>
          </w:p>
        </w:tc>
        <w:tc>
          <w:tcPr>
            <w:tcW w:w="2975" w:type="dxa"/>
          </w:tcPr>
          <w:p w14:paraId="4CF9298C" w14:textId="77777777" w:rsidR="004B3F04" w:rsidRDefault="004B3F04" w:rsidP="000659BE">
            <w:pPr>
              <w:pStyle w:val="TableText"/>
            </w:pPr>
          </w:p>
        </w:tc>
      </w:tr>
      <w:tr w:rsidR="004B3F04" w14:paraId="06E4E226" w14:textId="77777777" w:rsidTr="000659BE">
        <w:trPr>
          <w:jc w:val="center"/>
        </w:trPr>
        <w:tc>
          <w:tcPr>
            <w:tcW w:w="3345" w:type="dxa"/>
          </w:tcPr>
          <w:p w14:paraId="78AFB897" w14:textId="77777777" w:rsidR="004B3F04" w:rsidRDefault="004B3F04" w:rsidP="000659BE">
            <w:pPr>
              <w:pStyle w:val="TableText"/>
            </w:pPr>
            <w:r>
              <w:tab/>
            </w:r>
            <w:r>
              <w:tab/>
              <w:t>high</w:t>
            </w:r>
          </w:p>
        </w:tc>
        <w:tc>
          <w:tcPr>
            <w:tcW w:w="720" w:type="dxa"/>
          </w:tcPr>
          <w:p w14:paraId="0849656E" w14:textId="77777777" w:rsidR="004B3F04" w:rsidRDefault="004B3F04" w:rsidP="000659BE">
            <w:pPr>
              <w:pStyle w:val="TableText"/>
            </w:pPr>
            <w:r>
              <w:t>0..1</w:t>
            </w:r>
          </w:p>
        </w:tc>
        <w:tc>
          <w:tcPr>
            <w:tcW w:w="1152" w:type="dxa"/>
          </w:tcPr>
          <w:p w14:paraId="02C4E815" w14:textId="77777777" w:rsidR="004B3F04" w:rsidRDefault="004B3F04" w:rsidP="000659BE">
            <w:pPr>
              <w:pStyle w:val="TableText"/>
            </w:pPr>
            <w:r>
              <w:t>MAY</w:t>
            </w:r>
          </w:p>
        </w:tc>
        <w:tc>
          <w:tcPr>
            <w:tcW w:w="864" w:type="dxa"/>
          </w:tcPr>
          <w:p w14:paraId="57082D2B" w14:textId="77777777" w:rsidR="004B3F04" w:rsidRDefault="004B3F04" w:rsidP="000659BE">
            <w:pPr>
              <w:pStyle w:val="TableText"/>
            </w:pPr>
          </w:p>
        </w:tc>
        <w:tc>
          <w:tcPr>
            <w:tcW w:w="1104" w:type="dxa"/>
          </w:tcPr>
          <w:p w14:paraId="6FB9A5A9" w14:textId="77777777" w:rsidR="004B3F04" w:rsidRDefault="006C736C" w:rsidP="000659BE">
            <w:pPr>
              <w:pStyle w:val="TableText"/>
            </w:pPr>
            <w:hyperlink w:anchor="C_3335-34411">
              <w:r w:rsidR="004B3F04">
                <w:rPr>
                  <w:rStyle w:val="HyperlinkText9pt"/>
                </w:rPr>
                <w:t>3335-34411</w:t>
              </w:r>
            </w:hyperlink>
          </w:p>
        </w:tc>
        <w:tc>
          <w:tcPr>
            <w:tcW w:w="2975" w:type="dxa"/>
          </w:tcPr>
          <w:p w14:paraId="40152979" w14:textId="77777777" w:rsidR="004B3F04" w:rsidRDefault="004B3F04" w:rsidP="000659BE">
            <w:pPr>
              <w:pStyle w:val="TableText"/>
            </w:pPr>
          </w:p>
        </w:tc>
      </w:tr>
    </w:tbl>
    <w:p w14:paraId="15C48175" w14:textId="77777777" w:rsidR="004B3F04" w:rsidRDefault="004B3F04" w:rsidP="004B3F04">
      <w:pPr>
        <w:pStyle w:val="BodyText"/>
      </w:pPr>
    </w:p>
    <w:p w14:paraId="2EA71B14" w14:textId="77777777" w:rsidR="004B3F04" w:rsidRDefault="004B3F04" w:rsidP="007E63CC">
      <w:pPr>
        <w:numPr>
          <w:ilvl w:val="0"/>
          <w:numId w:val="4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30" w:name="C_3335-34406"/>
      <w:r>
        <w:t xml:space="preserve"> (CONF:3335-34406)</w:t>
      </w:r>
      <w:bookmarkEnd w:id="2230"/>
      <w:r>
        <w:t>.</w:t>
      </w:r>
    </w:p>
    <w:p w14:paraId="5BC6A33C" w14:textId="77777777" w:rsidR="004B3F04" w:rsidRDefault="004B3F04" w:rsidP="007E63CC">
      <w:pPr>
        <w:numPr>
          <w:ilvl w:val="0"/>
          <w:numId w:val="4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31" w:name="C_3335-34407"/>
      <w:r>
        <w:t xml:space="preserve"> (CONF:3335-34407)</w:t>
      </w:r>
      <w:bookmarkEnd w:id="2231"/>
      <w:r>
        <w:t>.</w:t>
      </w:r>
    </w:p>
    <w:p w14:paraId="6E710DE2" w14:textId="77777777" w:rsidR="004B3F04" w:rsidRDefault="004B3F04" w:rsidP="007E63CC">
      <w:pPr>
        <w:numPr>
          <w:ilvl w:val="0"/>
          <w:numId w:val="44"/>
        </w:numPr>
      </w:pPr>
      <w:r>
        <w:rPr>
          <w:rStyle w:val="keyword"/>
        </w:rPr>
        <w:t>SHALL</w:t>
      </w:r>
      <w:r>
        <w:t xml:space="preserve"> contain exactly one [1..1] </w:t>
      </w:r>
      <w:r>
        <w:rPr>
          <w:rStyle w:val="XMLnameBold"/>
        </w:rPr>
        <w:t>templateId</w:t>
      </w:r>
      <w:bookmarkStart w:id="2232" w:name="C_3335-34398"/>
      <w:r>
        <w:t xml:space="preserve"> (CONF:3335-34398)</w:t>
      </w:r>
      <w:bookmarkEnd w:id="2232"/>
      <w:r>
        <w:t>.</w:t>
      </w:r>
    </w:p>
    <w:p w14:paraId="022E962F" w14:textId="77777777" w:rsidR="004B3F04" w:rsidRDefault="004B3F04" w:rsidP="007E63CC">
      <w:pPr>
        <w:numPr>
          <w:ilvl w:val="1"/>
          <w:numId w:val="44"/>
        </w:numPr>
      </w:pPr>
      <w:r>
        <w:t xml:space="preserve">This templateId </w:t>
      </w:r>
      <w:r>
        <w:rPr>
          <w:rStyle w:val="keyword"/>
        </w:rPr>
        <w:t>SHALL</w:t>
      </w:r>
      <w:r>
        <w:t xml:space="preserve"> contain exactly one [1..1] </w:t>
      </w:r>
      <w:r>
        <w:rPr>
          <w:rStyle w:val="XMLnameBold"/>
        </w:rPr>
        <w:t>item</w:t>
      </w:r>
      <w:bookmarkStart w:id="2233" w:name="C_3335-34399"/>
      <w:r>
        <w:t xml:space="preserve"> (CONF:3335-34399)</w:t>
      </w:r>
      <w:bookmarkEnd w:id="2233"/>
      <w:r>
        <w:t xml:space="preserve"> such that it</w:t>
      </w:r>
    </w:p>
    <w:p w14:paraId="50443EF2" w14:textId="77777777" w:rsidR="004B3F04" w:rsidRDefault="004B3F04" w:rsidP="007E63CC">
      <w:pPr>
        <w:numPr>
          <w:ilvl w:val="2"/>
          <w:numId w:val="44"/>
        </w:numPr>
      </w:pPr>
      <w:r>
        <w:rPr>
          <w:rStyle w:val="keyword"/>
        </w:rPr>
        <w:t>SHALL</w:t>
      </w:r>
      <w:r>
        <w:t xml:space="preserve"> contain exactly one [1..1] </w:t>
      </w:r>
      <w:r>
        <w:rPr>
          <w:rStyle w:val="XMLnameBold"/>
        </w:rPr>
        <w:t>@root</w:t>
      </w:r>
      <w:r>
        <w:t>=</w:t>
      </w:r>
      <w:r>
        <w:rPr>
          <w:rStyle w:val="XMLname"/>
        </w:rPr>
        <w:t>"2.16.840.1.113883.10.20.28.4.124"</w:t>
      </w:r>
      <w:bookmarkStart w:id="2234" w:name="C_3335-34401"/>
      <w:r>
        <w:t xml:space="preserve"> (CONF:3335-34401)</w:t>
      </w:r>
      <w:bookmarkEnd w:id="2234"/>
      <w:r>
        <w:t>.</w:t>
      </w:r>
    </w:p>
    <w:p w14:paraId="652FBAC2" w14:textId="77777777" w:rsidR="004B3F04" w:rsidRDefault="004B3F04" w:rsidP="007E63CC">
      <w:pPr>
        <w:numPr>
          <w:ilvl w:val="2"/>
          <w:numId w:val="44"/>
        </w:numPr>
      </w:pPr>
      <w:r>
        <w:rPr>
          <w:rStyle w:val="keyword"/>
        </w:rPr>
        <w:t>SHALL</w:t>
      </w:r>
      <w:r>
        <w:t xml:space="preserve"> contain exactly one [1..1] </w:t>
      </w:r>
      <w:r>
        <w:rPr>
          <w:rStyle w:val="XMLnameBold"/>
        </w:rPr>
        <w:t>@extension</w:t>
      </w:r>
      <w:r>
        <w:t>=</w:t>
      </w:r>
      <w:r>
        <w:rPr>
          <w:rStyle w:val="XMLname"/>
        </w:rPr>
        <w:t>"2017-05-01"</w:t>
      </w:r>
      <w:bookmarkStart w:id="2235" w:name="C_3335-34615"/>
      <w:r>
        <w:t xml:space="preserve"> (CONF:3335-34615)</w:t>
      </w:r>
      <w:bookmarkEnd w:id="2235"/>
      <w:r>
        <w:t>.</w:t>
      </w:r>
    </w:p>
    <w:p w14:paraId="731C8415" w14:textId="77777777" w:rsidR="004B3F04" w:rsidRDefault="004B3F04" w:rsidP="007E63CC">
      <w:pPr>
        <w:numPr>
          <w:ilvl w:val="0"/>
          <w:numId w:val="44"/>
        </w:numPr>
      </w:pPr>
      <w:r>
        <w:rPr>
          <w:rStyle w:val="keyword"/>
        </w:rPr>
        <w:t>SHALL</w:t>
      </w:r>
      <w:r>
        <w:t xml:space="preserve"> contain exactly one [1..1] </w:t>
      </w:r>
      <w:r>
        <w:rPr>
          <w:rStyle w:val="XMLnameBold"/>
        </w:rPr>
        <w:t>code</w:t>
      </w:r>
      <w:bookmarkStart w:id="2236" w:name="C_3335-34400"/>
      <w:r>
        <w:t xml:space="preserve"> (CONF:3335-34400)</w:t>
      </w:r>
      <w:bookmarkEnd w:id="2236"/>
      <w:r>
        <w:t>.</w:t>
      </w:r>
    </w:p>
    <w:p w14:paraId="28041124" w14:textId="77777777" w:rsidR="004B3F04" w:rsidRDefault="004B3F04" w:rsidP="007E63CC">
      <w:pPr>
        <w:numPr>
          <w:ilvl w:val="1"/>
          <w:numId w:val="44"/>
        </w:numPr>
      </w:pPr>
      <w:r>
        <w:t xml:space="preserve">This code </w:t>
      </w:r>
      <w:r>
        <w:rPr>
          <w:rStyle w:val="keyword"/>
        </w:rPr>
        <w:t>SHALL</w:t>
      </w:r>
      <w:r>
        <w:t xml:space="preserve"> contain exactly one [1..1] </w:t>
      </w:r>
      <w:r>
        <w:rPr>
          <w:rStyle w:val="XMLnameBold"/>
        </w:rPr>
        <w:t>@code</w:t>
      </w:r>
      <w:r>
        <w:t>=</w:t>
      </w:r>
      <w:r>
        <w:rPr>
          <w:rStyle w:val="XMLname"/>
        </w:rPr>
        <w:t>"19147-8"</w:t>
      </w:r>
      <w:r>
        <w:t xml:space="preserve"> Lab Test Reference Range</w:t>
      </w:r>
      <w:bookmarkStart w:id="2237" w:name="C_3335-34403"/>
      <w:r>
        <w:t xml:space="preserve"> (CONF:3335-34403)</w:t>
      </w:r>
      <w:bookmarkEnd w:id="2237"/>
      <w:r>
        <w:t>.</w:t>
      </w:r>
    </w:p>
    <w:p w14:paraId="3F126121" w14:textId="77777777" w:rsidR="004B3F04" w:rsidRDefault="004B3F04" w:rsidP="007E63CC">
      <w:pPr>
        <w:numPr>
          <w:ilvl w:val="1"/>
          <w:numId w:val="4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238" w:name="C_3335-34404"/>
      <w:r>
        <w:t xml:space="preserve"> (CONF:3335-34404)</w:t>
      </w:r>
      <w:bookmarkEnd w:id="2238"/>
      <w:r>
        <w:t>.</w:t>
      </w:r>
    </w:p>
    <w:p w14:paraId="3F24FAAB" w14:textId="77777777" w:rsidR="004B3F04" w:rsidRDefault="004B3F04" w:rsidP="007E63CC">
      <w:pPr>
        <w:numPr>
          <w:ilvl w:val="0"/>
          <w:numId w:val="44"/>
        </w:numPr>
      </w:pPr>
      <w:r>
        <w:rPr>
          <w:rStyle w:val="keyword"/>
        </w:rPr>
        <w:t>SHALL</w:t>
      </w:r>
      <w:r>
        <w:t xml:space="preserve"> contain exactly one [1..1] </w:t>
      </w:r>
      <w:r>
        <w:rPr>
          <w:rStyle w:val="XMLnameBold"/>
        </w:rPr>
        <w:t>value</w:t>
      </w:r>
      <w:r>
        <w:t xml:space="preserve"> with @xsi:type="IVL_PQ"</w:t>
      </w:r>
      <w:bookmarkStart w:id="2239" w:name="C_3335-34405"/>
      <w:r>
        <w:t xml:space="preserve"> (CONF:3335-34405)</w:t>
      </w:r>
      <w:bookmarkEnd w:id="2239"/>
      <w:r>
        <w:t>.</w:t>
      </w:r>
    </w:p>
    <w:p w14:paraId="08B13722"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low</w:t>
      </w:r>
      <w:bookmarkStart w:id="2240" w:name="C_3335-34410"/>
      <w:r>
        <w:t xml:space="preserve"> (CONF:3335-34410)</w:t>
      </w:r>
      <w:bookmarkEnd w:id="2240"/>
      <w:r>
        <w:t>.</w:t>
      </w:r>
      <w:r>
        <w:br/>
        <w:t>Note: QDM Attribute: Reference Range Low</w:t>
      </w:r>
    </w:p>
    <w:p w14:paraId="119CD1FF" w14:textId="77777777" w:rsidR="004B3F04" w:rsidRDefault="004B3F04" w:rsidP="007E63CC">
      <w:pPr>
        <w:numPr>
          <w:ilvl w:val="1"/>
          <w:numId w:val="44"/>
        </w:numPr>
      </w:pPr>
      <w:r>
        <w:t xml:space="preserve">This value </w:t>
      </w:r>
      <w:r>
        <w:rPr>
          <w:rStyle w:val="keyword"/>
        </w:rPr>
        <w:t>MAY</w:t>
      </w:r>
      <w:r>
        <w:t xml:space="preserve"> contain zero or one [0..1] </w:t>
      </w:r>
      <w:r>
        <w:rPr>
          <w:rStyle w:val="XMLnameBold"/>
        </w:rPr>
        <w:t>high</w:t>
      </w:r>
      <w:bookmarkStart w:id="2241" w:name="C_3335-34411"/>
      <w:r>
        <w:t xml:space="preserve"> (CONF:3335-34411)</w:t>
      </w:r>
      <w:bookmarkEnd w:id="2241"/>
      <w:r>
        <w:t>.</w:t>
      </w:r>
      <w:r>
        <w:br/>
        <w:t>Note: QDM Attribute: Reference Range High</w:t>
      </w:r>
    </w:p>
    <w:p w14:paraId="4830D16B" w14:textId="77777777" w:rsidR="004B3F04" w:rsidRDefault="004B3F04" w:rsidP="004B3F04">
      <w:pPr>
        <w:pStyle w:val="Caption"/>
        <w:ind w:left="130" w:right="115"/>
      </w:pPr>
      <w:bookmarkStart w:id="2242" w:name="_Toc64842038"/>
      <w:bookmarkStart w:id="2243" w:name="_Toc65482954"/>
      <w:r>
        <w:t xml:space="preserve">Figure </w:t>
      </w:r>
      <w:r>
        <w:fldChar w:fldCharType="begin"/>
      </w:r>
      <w:r>
        <w:instrText>SEQ Figure \* ARABIC</w:instrText>
      </w:r>
      <w:r>
        <w:fldChar w:fldCharType="separate"/>
      </w:r>
      <w:r>
        <w:t>40</w:t>
      </w:r>
      <w:r>
        <w:fldChar w:fldCharType="end"/>
      </w:r>
      <w:r>
        <w:t>: Laboratory Test Reference Range Example</w:t>
      </w:r>
      <w:bookmarkEnd w:id="2242"/>
      <w:bookmarkEnd w:id="2243"/>
    </w:p>
    <w:p w14:paraId="13DECF0A" w14:textId="77777777" w:rsidR="004B3F04" w:rsidRDefault="004B3F04" w:rsidP="004B3F04">
      <w:pPr>
        <w:pStyle w:val="Example"/>
        <w:ind w:left="130" w:right="115"/>
      </w:pPr>
      <w:r>
        <w:t>&lt;observationCriteria classCode="OBS" moodCode="EVN"&gt;</w:t>
      </w:r>
    </w:p>
    <w:p w14:paraId="65B96BF3" w14:textId="77777777" w:rsidR="004B3F04" w:rsidRDefault="004B3F04" w:rsidP="004B3F04">
      <w:pPr>
        <w:pStyle w:val="Example"/>
        <w:ind w:left="130" w:right="115"/>
      </w:pPr>
      <w:r>
        <w:t xml:space="preserve">    &lt;templateId&gt;</w:t>
      </w:r>
    </w:p>
    <w:p w14:paraId="156F47C2" w14:textId="77777777" w:rsidR="004B3F04" w:rsidRDefault="004B3F04" w:rsidP="004B3F04">
      <w:pPr>
        <w:pStyle w:val="Example"/>
        <w:ind w:left="130" w:right="115"/>
      </w:pPr>
      <w:r>
        <w:t xml:space="preserve">        &lt;item root="2.16.840.1.113883.10.20.28.4.124" extension="2017-05-01"/&gt;</w:t>
      </w:r>
    </w:p>
    <w:p w14:paraId="6920A854" w14:textId="77777777" w:rsidR="004B3F04" w:rsidRDefault="004B3F04" w:rsidP="004B3F04">
      <w:pPr>
        <w:pStyle w:val="Example"/>
        <w:ind w:left="130" w:right="115"/>
      </w:pPr>
      <w:r>
        <w:t xml:space="preserve">    &lt;/templateId&gt;</w:t>
      </w:r>
    </w:p>
    <w:p w14:paraId="24E689F7" w14:textId="77777777" w:rsidR="004B3F04" w:rsidRDefault="004B3F04" w:rsidP="004B3F04">
      <w:pPr>
        <w:pStyle w:val="Example"/>
        <w:ind w:left="130" w:right="115"/>
      </w:pPr>
      <w:r>
        <w:t xml:space="preserve">    &lt;id root="6a296c27-279f-4bdc-8707-6d030a6839a5"/&gt;</w:t>
      </w:r>
    </w:p>
    <w:p w14:paraId="3B478E57" w14:textId="77777777" w:rsidR="004B3F04" w:rsidRDefault="004B3F04" w:rsidP="004B3F04">
      <w:pPr>
        <w:pStyle w:val="Example"/>
        <w:ind w:left="130" w:right="115"/>
      </w:pPr>
      <w:r>
        <w:t xml:space="preserve">    &lt;code code="19147-8" codeSystem="2.16.840.1.113883.6.1" codeSystemName="LOINC"&gt;</w:t>
      </w:r>
    </w:p>
    <w:p w14:paraId="432C6FA1" w14:textId="77777777" w:rsidR="004B3F04" w:rsidRDefault="004B3F04" w:rsidP="004B3F04">
      <w:pPr>
        <w:pStyle w:val="Example"/>
        <w:ind w:left="130" w:right="115"/>
      </w:pPr>
      <w:r>
        <w:t xml:space="preserve">        &lt;displayName value="Reference Range"/&gt;</w:t>
      </w:r>
    </w:p>
    <w:p w14:paraId="1AC34D08" w14:textId="77777777" w:rsidR="004B3F04" w:rsidRDefault="004B3F04" w:rsidP="004B3F04">
      <w:pPr>
        <w:pStyle w:val="Example"/>
        <w:ind w:left="130" w:right="115"/>
      </w:pPr>
      <w:r>
        <w:t xml:space="preserve">    &lt;/code&gt;</w:t>
      </w:r>
    </w:p>
    <w:p w14:paraId="516EE1B4" w14:textId="77777777" w:rsidR="004B3F04" w:rsidRDefault="004B3F04" w:rsidP="004B3F04">
      <w:pPr>
        <w:pStyle w:val="Example"/>
        <w:ind w:left="130" w:right="115"/>
      </w:pPr>
      <w:r>
        <w:t xml:space="preserve">    &lt;title value="Laboratory Test Reference Range"/&gt;</w:t>
      </w:r>
    </w:p>
    <w:p w14:paraId="25D5A044" w14:textId="77777777" w:rsidR="004B3F04" w:rsidRDefault="004B3F04" w:rsidP="004B3F04">
      <w:pPr>
        <w:pStyle w:val="Example"/>
        <w:ind w:left="130" w:right="115"/>
      </w:pPr>
      <w:r>
        <w:t xml:space="preserve">    &lt;value xsi:type="IVL_PQ"&gt;</w:t>
      </w:r>
    </w:p>
    <w:p w14:paraId="0F721D6F" w14:textId="77777777" w:rsidR="004B3F04" w:rsidRDefault="004B3F04" w:rsidP="004B3F04">
      <w:pPr>
        <w:pStyle w:val="Example"/>
        <w:ind w:left="130" w:right="115"/>
      </w:pPr>
      <w:r>
        <w:t xml:space="preserve">         &lt;high value="17.5" unit="g/dL"/&gt;</w:t>
      </w:r>
    </w:p>
    <w:p w14:paraId="27DFDECD" w14:textId="77777777" w:rsidR="004B3F04" w:rsidRDefault="004B3F04" w:rsidP="004B3F04">
      <w:pPr>
        <w:pStyle w:val="Example"/>
        <w:ind w:left="130" w:right="115"/>
      </w:pPr>
      <w:r>
        <w:t xml:space="preserve">    &lt;/value&gt;</w:t>
      </w:r>
    </w:p>
    <w:p w14:paraId="52733025" w14:textId="77777777" w:rsidR="004B3F04" w:rsidRDefault="004B3F04" w:rsidP="004B3F04">
      <w:pPr>
        <w:pStyle w:val="Example"/>
        <w:ind w:left="130" w:right="115"/>
      </w:pPr>
      <w:r>
        <w:t xml:space="preserve">&lt;/observationCriteria&gt;     </w:t>
      </w:r>
    </w:p>
    <w:p w14:paraId="280AD4D5" w14:textId="77777777" w:rsidR="004B3F04" w:rsidRDefault="004B3F04" w:rsidP="004B3F04">
      <w:pPr>
        <w:pStyle w:val="BodyText"/>
      </w:pPr>
    </w:p>
    <w:p w14:paraId="4293BD9B" w14:textId="43A97B1D" w:rsidR="004B3F04" w:rsidRDefault="004B3F04" w:rsidP="004B3F04">
      <w:pPr>
        <w:pStyle w:val="Heading2nospace"/>
      </w:pPr>
      <w:bookmarkStart w:id="2244" w:name="E_Laboratory_Test_Order_V4_"/>
      <w:bookmarkStart w:id="2245" w:name="_Toc64841905"/>
      <w:bookmarkStart w:id="2246" w:name="_Toc65482821"/>
      <w:r>
        <w:t>Laboratory Test, Order (V4)</w:t>
      </w:r>
      <w:bookmarkEnd w:id="2244"/>
      <w:bookmarkEnd w:id="2245"/>
      <w:r w:rsidR="006F762B">
        <w:t xml:space="preserve"> - DRAFT</w:t>
      </w:r>
      <w:bookmarkEnd w:id="2246"/>
    </w:p>
    <w:p w14:paraId="38DDAF10" w14:textId="77777777" w:rsidR="004B3F04" w:rsidRDefault="004B3F04" w:rsidP="004B3F04">
      <w:pPr>
        <w:pStyle w:val="BracketData"/>
      </w:pPr>
      <w:r>
        <w:t>[ProcedureCriteria: identifier urn:hl7ii:2.16.840.1.113883.10.20.28.4.41:2021-02-01 (open)]</w:t>
      </w:r>
    </w:p>
    <w:p w14:paraId="2B91C4CB" w14:textId="77777777" w:rsidR="004B3F04" w:rsidRDefault="004B3F04" w:rsidP="004B3F04">
      <w:pPr>
        <w:pStyle w:val="Caption"/>
      </w:pPr>
      <w:bookmarkStart w:id="2247" w:name="_Toc64842164"/>
      <w:bookmarkStart w:id="2248" w:name="_Toc65483248"/>
      <w:r>
        <w:t xml:space="preserve">Table </w:t>
      </w:r>
      <w:r>
        <w:fldChar w:fldCharType="begin"/>
      </w:r>
      <w:r>
        <w:instrText>SEQ Table \* ARABIC</w:instrText>
      </w:r>
      <w:r>
        <w:fldChar w:fldCharType="separate"/>
      </w:r>
      <w:r>
        <w:t>87</w:t>
      </w:r>
      <w:r>
        <w:fldChar w:fldCharType="end"/>
      </w:r>
      <w:r>
        <w:t>: Laboratory Test, Order (V4) Contexts</w:t>
      </w:r>
      <w:bookmarkEnd w:id="2247"/>
      <w:bookmarkEnd w:id="224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E17DB5A" w14:textId="77777777" w:rsidTr="000659BE">
        <w:trPr>
          <w:cantSplit/>
          <w:tblHeader/>
          <w:jc w:val="center"/>
        </w:trPr>
        <w:tc>
          <w:tcPr>
            <w:tcW w:w="360" w:type="dxa"/>
            <w:shd w:val="clear" w:color="auto" w:fill="E6E6E6"/>
          </w:tcPr>
          <w:p w14:paraId="12375A45" w14:textId="77777777" w:rsidR="004B3F04" w:rsidRDefault="004B3F04" w:rsidP="000659BE">
            <w:pPr>
              <w:pStyle w:val="TableHead"/>
            </w:pPr>
            <w:r>
              <w:t>Contained By:</w:t>
            </w:r>
          </w:p>
        </w:tc>
        <w:tc>
          <w:tcPr>
            <w:tcW w:w="360" w:type="dxa"/>
            <w:shd w:val="clear" w:color="auto" w:fill="E6E6E6"/>
          </w:tcPr>
          <w:p w14:paraId="708EB738" w14:textId="77777777" w:rsidR="004B3F04" w:rsidRDefault="004B3F04" w:rsidP="000659BE">
            <w:pPr>
              <w:pStyle w:val="TableHead"/>
            </w:pPr>
            <w:r>
              <w:t>Contains:</w:t>
            </w:r>
          </w:p>
        </w:tc>
      </w:tr>
      <w:tr w:rsidR="004B3F04" w14:paraId="3215E3B8" w14:textId="77777777" w:rsidTr="000659BE">
        <w:trPr>
          <w:jc w:val="center"/>
        </w:trPr>
        <w:tc>
          <w:tcPr>
            <w:tcW w:w="360" w:type="dxa"/>
          </w:tcPr>
          <w:p w14:paraId="6446D6D9"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CAD23CB"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6942D7DE"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44605789"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3F0AEE39"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2161D72D"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4188A45A"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0CCDC737" w14:textId="77777777" w:rsidR="004B3F04" w:rsidRDefault="004B3F04" w:rsidP="004B3F04">
      <w:pPr>
        <w:pStyle w:val="BodyText"/>
      </w:pPr>
    </w:p>
    <w:p w14:paraId="4D603364" w14:textId="77777777" w:rsidR="004B3F04" w:rsidRDefault="004B3F04" w:rsidP="004B3F04">
      <w:r>
        <w:t>This template represents the QDM data type: Laboratory Test, Order.</w:t>
      </w:r>
    </w:p>
    <w:p w14:paraId="7EA055D2" w14:textId="77777777" w:rsidR="004B3F04" w:rsidRDefault="004B3F04" w:rsidP="004B3F04">
      <w: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order is signed; author datetime.</w:t>
      </w:r>
    </w:p>
    <w:p w14:paraId="680958F7" w14:textId="77777777" w:rsidR="004B3F04" w:rsidRDefault="004B3F04" w:rsidP="004B3F04">
      <w:pPr>
        <w:pStyle w:val="Caption"/>
      </w:pPr>
      <w:bookmarkStart w:id="2249" w:name="_Toc64842165"/>
      <w:bookmarkStart w:id="2250" w:name="_Toc65483249"/>
      <w:r>
        <w:lastRenderedPageBreak/>
        <w:t xml:space="preserve">Table </w:t>
      </w:r>
      <w:r>
        <w:fldChar w:fldCharType="begin"/>
      </w:r>
      <w:r>
        <w:instrText>SEQ Table \* ARABIC</w:instrText>
      </w:r>
      <w:r>
        <w:fldChar w:fldCharType="separate"/>
      </w:r>
      <w:r>
        <w:t>88</w:t>
      </w:r>
      <w:r>
        <w:fldChar w:fldCharType="end"/>
      </w:r>
      <w:r>
        <w:t>: Laboratory Test, Order (V4) Constraints Overview</w:t>
      </w:r>
      <w:bookmarkEnd w:id="2249"/>
      <w:bookmarkEnd w:id="225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E4AC48" w14:textId="77777777" w:rsidTr="000659BE">
        <w:trPr>
          <w:cantSplit/>
          <w:tblHeader/>
          <w:jc w:val="center"/>
        </w:trPr>
        <w:tc>
          <w:tcPr>
            <w:tcW w:w="0" w:type="dxa"/>
            <w:shd w:val="clear" w:color="auto" w:fill="E6E6E6"/>
            <w:noWrap/>
          </w:tcPr>
          <w:p w14:paraId="49A6E95A" w14:textId="77777777" w:rsidR="004B3F04" w:rsidRDefault="004B3F04" w:rsidP="000659BE">
            <w:pPr>
              <w:pStyle w:val="TableHead"/>
            </w:pPr>
            <w:r>
              <w:t>XPath</w:t>
            </w:r>
          </w:p>
        </w:tc>
        <w:tc>
          <w:tcPr>
            <w:tcW w:w="720" w:type="dxa"/>
            <w:shd w:val="clear" w:color="auto" w:fill="E6E6E6"/>
            <w:noWrap/>
          </w:tcPr>
          <w:p w14:paraId="2352F192" w14:textId="77777777" w:rsidR="004B3F04" w:rsidRDefault="004B3F04" w:rsidP="000659BE">
            <w:pPr>
              <w:pStyle w:val="TableHead"/>
            </w:pPr>
            <w:r>
              <w:t>Card.</w:t>
            </w:r>
          </w:p>
        </w:tc>
        <w:tc>
          <w:tcPr>
            <w:tcW w:w="1152" w:type="dxa"/>
            <w:shd w:val="clear" w:color="auto" w:fill="E6E6E6"/>
            <w:noWrap/>
          </w:tcPr>
          <w:p w14:paraId="400A39A4" w14:textId="77777777" w:rsidR="004B3F04" w:rsidRDefault="004B3F04" w:rsidP="000659BE">
            <w:pPr>
              <w:pStyle w:val="TableHead"/>
            </w:pPr>
            <w:r>
              <w:t>Verb</w:t>
            </w:r>
          </w:p>
        </w:tc>
        <w:tc>
          <w:tcPr>
            <w:tcW w:w="864" w:type="dxa"/>
            <w:shd w:val="clear" w:color="auto" w:fill="E6E6E6"/>
            <w:noWrap/>
          </w:tcPr>
          <w:p w14:paraId="63522CFB" w14:textId="77777777" w:rsidR="004B3F04" w:rsidRDefault="004B3F04" w:rsidP="000659BE">
            <w:pPr>
              <w:pStyle w:val="TableHead"/>
            </w:pPr>
            <w:r>
              <w:t>Data Type</w:t>
            </w:r>
          </w:p>
        </w:tc>
        <w:tc>
          <w:tcPr>
            <w:tcW w:w="864" w:type="dxa"/>
            <w:shd w:val="clear" w:color="auto" w:fill="E6E6E6"/>
            <w:noWrap/>
          </w:tcPr>
          <w:p w14:paraId="6294824E" w14:textId="77777777" w:rsidR="004B3F04" w:rsidRDefault="004B3F04" w:rsidP="000659BE">
            <w:pPr>
              <w:pStyle w:val="TableHead"/>
            </w:pPr>
            <w:r>
              <w:t>CONF#</w:t>
            </w:r>
          </w:p>
        </w:tc>
        <w:tc>
          <w:tcPr>
            <w:tcW w:w="864" w:type="dxa"/>
            <w:shd w:val="clear" w:color="auto" w:fill="E6E6E6"/>
            <w:noWrap/>
          </w:tcPr>
          <w:p w14:paraId="7657E477" w14:textId="77777777" w:rsidR="004B3F04" w:rsidRDefault="004B3F04" w:rsidP="000659BE">
            <w:pPr>
              <w:pStyle w:val="TableHead"/>
            </w:pPr>
            <w:r>
              <w:t>Value</w:t>
            </w:r>
          </w:p>
        </w:tc>
      </w:tr>
      <w:tr w:rsidR="004B3F04" w14:paraId="11BC1FBF" w14:textId="77777777" w:rsidTr="000659BE">
        <w:trPr>
          <w:jc w:val="center"/>
        </w:trPr>
        <w:tc>
          <w:tcPr>
            <w:tcW w:w="10160" w:type="dxa"/>
            <w:gridSpan w:val="6"/>
          </w:tcPr>
          <w:p w14:paraId="73B21427" w14:textId="77777777" w:rsidR="004B3F04" w:rsidRDefault="004B3F04" w:rsidP="000659BE">
            <w:pPr>
              <w:pStyle w:val="TableText"/>
            </w:pPr>
            <w:r>
              <w:t>ProcedureCriteria (identifier: urn:hl7ii:2.16.840.1.113883.10.20.28.4.41:2021-02-01)</w:t>
            </w:r>
          </w:p>
        </w:tc>
      </w:tr>
      <w:tr w:rsidR="004B3F04" w14:paraId="00A2E67B" w14:textId="77777777" w:rsidTr="000659BE">
        <w:trPr>
          <w:jc w:val="center"/>
        </w:trPr>
        <w:tc>
          <w:tcPr>
            <w:tcW w:w="3345" w:type="dxa"/>
          </w:tcPr>
          <w:p w14:paraId="791A945C" w14:textId="77777777" w:rsidR="004B3F04" w:rsidRDefault="004B3F04" w:rsidP="000659BE">
            <w:pPr>
              <w:pStyle w:val="TableText"/>
            </w:pPr>
            <w:r>
              <w:tab/>
              <w:t>@classCode</w:t>
            </w:r>
          </w:p>
        </w:tc>
        <w:tc>
          <w:tcPr>
            <w:tcW w:w="720" w:type="dxa"/>
          </w:tcPr>
          <w:p w14:paraId="0BBA938C" w14:textId="77777777" w:rsidR="004B3F04" w:rsidRDefault="004B3F04" w:rsidP="000659BE">
            <w:pPr>
              <w:pStyle w:val="TableText"/>
            </w:pPr>
            <w:r>
              <w:t>1..1</w:t>
            </w:r>
          </w:p>
        </w:tc>
        <w:tc>
          <w:tcPr>
            <w:tcW w:w="1152" w:type="dxa"/>
          </w:tcPr>
          <w:p w14:paraId="0FBB1ABC" w14:textId="77777777" w:rsidR="004B3F04" w:rsidRDefault="004B3F04" w:rsidP="000659BE">
            <w:pPr>
              <w:pStyle w:val="TableText"/>
            </w:pPr>
            <w:r>
              <w:t>SHALL</w:t>
            </w:r>
          </w:p>
        </w:tc>
        <w:tc>
          <w:tcPr>
            <w:tcW w:w="864" w:type="dxa"/>
          </w:tcPr>
          <w:p w14:paraId="17FD4C9B" w14:textId="77777777" w:rsidR="004B3F04" w:rsidRDefault="004B3F04" w:rsidP="000659BE">
            <w:pPr>
              <w:pStyle w:val="TableText"/>
            </w:pPr>
          </w:p>
        </w:tc>
        <w:tc>
          <w:tcPr>
            <w:tcW w:w="1104" w:type="dxa"/>
          </w:tcPr>
          <w:p w14:paraId="6B709386" w14:textId="77777777" w:rsidR="004B3F04" w:rsidRDefault="006C736C" w:rsidP="000659BE">
            <w:pPr>
              <w:pStyle w:val="TableText"/>
            </w:pPr>
            <w:hyperlink w:anchor="C_4499-30389">
              <w:r w:rsidR="004B3F04">
                <w:rPr>
                  <w:rStyle w:val="HyperlinkText9pt"/>
                </w:rPr>
                <w:t>4499-30389</w:t>
              </w:r>
            </w:hyperlink>
          </w:p>
        </w:tc>
        <w:tc>
          <w:tcPr>
            <w:tcW w:w="2975" w:type="dxa"/>
          </w:tcPr>
          <w:p w14:paraId="58D864E1" w14:textId="77777777" w:rsidR="004B3F04" w:rsidRDefault="004B3F04" w:rsidP="000659BE">
            <w:pPr>
              <w:pStyle w:val="TableText"/>
            </w:pPr>
            <w:r>
              <w:t>PROC</w:t>
            </w:r>
          </w:p>
        </w:tc>
      </w:tr>
      <w:tr w:rsidR="004B3F04" w14:paraId="6F372241" w14:textId="77777777" w:rsidTr="000659BE">
        <w:trPr>
          <w:jc w:val="center"/>
        </w:trPr>
        <w:tc>
          <w:tcPr>
            <w:tcW w:w="3345" w:type="dxa"/>
          </w:tcPr>
          <w:p w14:paraId="0470AEE4" w14:textId="77777777" w:rsidR="004B3F04" w:rsidRDefault="004B3F04" w:rsidP="000659BE">
            <w:pPr>
              <w:pStyle w:val="TableText"/>
            </w:pPr>
            <w:r>
              <w:tab/>
              <w:t>@moodCode</w:t>
            </w:r>
          </w:p>
        </w:tc>
        <w:tc>
          <w:tcPr>
            <w:tcW w:w="720" w:type="dxa"/>
          </w:tcPr>
          <w:p w14:paraId="71F208C3" w14:textId="77777777" w:rsidR="004B3F04" w:rsidRDefault="004B3F04" w:rsidP="000659BE">
            <w:pPr>
              <w:pStyle w:val="TableText"/>
            </w:pPr>
            <w:r>
              <w:t>1..1</w:t>
            </w:r>
          </w:p>
        </w:tc>
        <w:tc>
          <w:tcPr>
            <w:tcW w:w="1152" w:type="dxa"/>
          </w:tcPr>
          <w:p w14:paraId="6D47256B" w14:textId="77777777" w:rsidR="004B3F04" w:rsidRDefault="004B3F04" w:rsidP="000659BE">
            <w:pPr>
              <w:pStyle w:val="TableText"/>
            </w:pPr>
            <w:r>
              <w:t>SHALL</w:t>
            </w:r>
          </w:p>
        </w:tc>
        <w:tc>
          <w:tcPr>
            <w:tcW w:w="864" w:type="dxa"/>
          </w:tcPr>
          <w:p w14:paraId="5D736F22" w14:textId="77777777" w:rsidR="004B3F04" w:rsidRDefault="004B3F04" w:rsidP="000659BE">
            <w:pPr>
              <w:pStyle w:val="TableText"/>
            </w:pPr>
          </w:p>
        </w:tc>
        <w:tc>
          <w:tcPr>
            <w:tcW w:w="1104" w:type="dxa"/>
          </w:tcPr>
          <w:p w14:paraId="307B4F88" w14:textId="77777777" w:rsidR="004B3F04" w:rsidRDefault="006C736C" w:rsidP="000659BE">
            <w:pPr>
              <w:pStyle w:val="TableText"/>
            </w:pPr>
            <w:hyperlink w:anchor="C_4499-30390">
              <w:r w:rsidR="004B3F04">
                <w:rPr>
                  <w:rStyle w:val="HyperlinkText9pt"/>
                </w:rPr>
                <w:t>4499-30390</w:t>
              </w:r>
            </w:hyperlink>
          </w:p>
        </w:tc>
        <w:tc>
          <w:tcPr>
            <w:tcW w:w="2975" w:type="dxa"/>
          </w:tcPr>
          <w:p w14:paraId="05A6E8A1" w14:textId="77777777" w:rsidR="004B3F04" w:rsidRDefault="004B3F04" w:rsidP="000659BE">
            <w:pPr>
              <w:pStyle w:val="TableText"/>
            </w:pPr>
            <w:r>
              <w:t>urn:oid:2.16.840.1.113883.5.1001 (HL7ActMood) = RQO</w:t>
            </w:r>
          </w:p>
        </w:tc>
      </w:tr>
      <w:tr w:rsidR="004B3F04" w14:paraId="3787F506" w14:textId="77777777" w:rsidTr="000659BE">
        <w:trPr>
          <w:jc w:val="center"/>
        </w:trPr>
        <w:tc>
          <w:tcPr>
            <w:tcW w:w="3345" w:type="dxa"/>
          </w:tcPr>
          <w:p w14:paraId="312A198A" w14:textId="77777777" w:rsidR="004B3F04" w:rsidRDefault="004B3F04" w:rsidP="000659BE">
            <w:pPr>
              <w:pStyle w:val="TableText"/>
            </w:pPr>
            <w:r>
              <w:tab/>
              <w:t>@actionNegationInd</w:t>
            </w:r>
          </w:p>
        </w:tc>
        <w:tc>
          <w:tcPr>
            <w:tcW w:w="720" w:type="dxa"/>
          </w:tcPr>
          <w:p w14:paraId="37229BC6" w14:textId="77777777" w:rsidR="004B3F04" w:rsidRDefault="004B3F04" w:rsidP="000659BE">
            <w:pPr>
              <w:pStyle w:val="TableText"/>
            </w:pPr>
            <w:r>
              <w:t>0..1</w:t>
            </w:r>
          </w:p>
        </w:tc>
        <w:tc>
          <w:tcPr>
            <w:tcW w:w="1152" w:type="dxa"/>
          </w:tcPr>
          <w:p w14:paraId="45BED033" w14:textId="77777777" w:rsidR="004B3F04" w:rsidRDefault="004B3F04" w:rsidP="000659BE">
            <w:pPr>
              <w:pStyle w:val="TableText"/>
            </w:pPr>
            <w:r>
              <w:t>MAY</w:t>
            </w:r>
          </w:p>
        </w:tc>
        <w:tc>
          <w:tcPr>
            <w:tcW w:w="864" w:type="dxa"/>
          </w:tcPr>
          <w:p w14:paraId="44460321" w14:textId="77777777" w:rsidR="004B3F04" w:rsidRDefault="004B3F04" w:rsidP="000659BE">
            <w:pPr>
              <w:pStyle w:val="TableText"/>
            </w:pPr>
          </w:p>
        </w:tc>
        <w:tc>
          <w:tcPr>
            <w:tcW w:w="1104" w:type="dxa"/>
          </w:tcPr>
          <w:p w14:paraId="4CF2D138" w14:textId="77777777" w:rsidR="004B3F04" w:rsidRDefault="006C736C" w:rsidP="000659BE">
            <w:pPr>
              <w:pStyle w:val="TableText"/>
            </w:pPr>
            <w:hyperlink w:anchor="C_4499-30391">
              <w:r w:rsidR="004B3F04">
                <w:rPr>
                  <w:rStyle w:val="HyperlinkText9pt"/>
                </w:rPr>
                <w:t>4499-30391</w:t>
              </w:r>
            </w:hyperlink>
          </w:p>
        </w:tc>
        <w:tc>
          <w:tcPr>
            <w:tcW w:w="2975" w:type="dxa"/>
          </w:tcPr>
          <w:p w14:paraId="1A512F15" w14:textId="77777777" w:rsidR="004B3F04" w:rsidRDefault="004B3F04" w:rsidP="000659BE">
            <w:pPr>
              <w:pStyle w:val="TableText"/>
            </w:pPr>
          </w:p>
        </w:tc>
      </w:tr>
      <w:tr w:rsidR="004B3F04" w14:paraId="222EBAC5" w14:textId="77777777" w:rsidTr="000659BE">
        <w:trPr>
          <w:jc w:val="center"/>
        </w:trPr>
        <w:tc>
          <w:tcPr>
            <w:tcW w:w="3345" w:type="dxa"/>
          </w:tcPr>
          <w:p w14:paraId="75CFAA16" w14:textId="77777777" w:rsidR="004B3F04" w:rsidRDefault="004B3F04" w:rsidP="000659BE">
            <w:pPr>
              <w:pStyle w:val="TableText"/>
            </w:pPr>
            <w:r>
              <w:tab/>
              <w:t>templateId</w:t>
            </w:r>
          </w:p>
        </w:tc>
        <w:tc>
          <w:tcPr>
            <w:tcW w:w="720" w:type="dxa"/>
          </w:tcPr>
          <w:p w14:paraId="3ABD1610" w14:textId="77777777" w:rsidR="004B3F04" w:rsidRDefault="004B3F04" w:rsidP="000659BE">
            <w:pPr>
              <w:pStyle w:val="TableText"/>
            </w:pPr>
            <w:r>
              <w:t>1..1</w:t>
            </w:r>
          </w:p>
        </w:tc>
        <w:tc>
          <w:tcPr>
            <w:tcW w:w="1152" w:type="dxa"/>
          </w:tcPr>
          <w:p w14:paraId="03043843" w14:textId="77777777" w:rsidR="004B3F04" w:rsidRDefault="004B3F04" w:rsidP="000659BE">
            <w:pPr>
              <w:pStyle w:val="TableText"/>
            </w:pPr>
            <w:r>
              <w:t>SHALL</w:t>
            </w:r>
          </w:p>
        </w:tc>
        <w:tc>
          <w:tcPr>
            <w:tcW w:w="864" w:type="dxa"/>
          </w:tcPr>
          <w:p w14:paraId="53EF0AA6" w14:textId="77777777" w:rsidR="004B3F04" w:rsidRDefault="004B3F04" w:rsidP="000659BE">
            <w:pPr>
              <w:pStyle w:val="TableText"/>
            </w:pPr>
          </w:p>
        </w:tc>
        <w:tc>
          <w:tcPr>
            <w:tcW w:w="1104" w:type="dxa"/>
          </w:tcPr>
          <w:p w14:paraId="147877DF" w14:textId="77777777" w:rsidR="004B3F04" w:rsidRDefault="006C736C" w:rsidP="000659BE">
            <w:pPr>
              <w:pStyle w:val="TableText"/>
            </w:pPr>
            <w:hyperlink w:anchor="C_4499-30392">
              <w:r w:rsidR="004B3F04">
                <w:rPr>
                  <w:rStyle w:val="HyperlinkText9pt"/>
                </w:rPr>
                <w:t>4499-30392</w:t>
              </w:r>
            </w:hyperlink>
          </w:p>
        </w:tc>
        <w:tc>
          <w:tcPr>
            <w:tcW w:w="2975" w:type="dxa"/>
          </w:tcPr>
          <w:p w14:paraId="6C9B7043" w14:textId="77777777" w:rsidR="004B3F04" w:rsidRDefault="004B3F04" w:rsidP="000659BE">
            <w:pPr>
              <w:pStyle w:val="TableText"/>
            </w:pPr>
          </w:p>
        </w:tc>
      </w:tr>
      <w:tr w:rsidR="004B3F04" w14:paraId="007095A1" w14:textId="77777777" w:rsidTr="000659BE">
        <w:trPr>
          <w:jc w:val="center"/>
        </w:trPr>
        <w:tc>
          <w:tcPr>
            <w:tcW w:w="3345" w:type="dxa"/>
          </w:tcPr>
          <w:p w14:paraId="75BFD7ED" w14:textId="77777777" w:rsidR="004B3F04" w:rsidRDefault="004B3F04" w:rsidP="000659BE">
            <w:pPr>
              <w:pStyle w:val="TableText"/>
            </w:pPr>
            <w:r>
              <w:tab/>
            </w:r>
            <w:r>
              <w:tab/>
              <w:t>item</w:t>
            </w:r>
          </w:p>
        </w:tc>
        <w:tc>
          <w:tcPr>
            <w:tcW w:w="720" w:type="dxa"/>
          </w:tcPr>
          <w:p w14:paraId="5BCBA06C" w14:textId="77777777" w:rsidR="004B3F04" w:rsidRDefault="004B3F04" w:rsidP="000659BE">
            <w:pPr>
              <w:pStyle w:val="TableText"/>
            </w:pPr>
            <w:r>
              <w:t>1..1</w:t>
            </w:r>
          </w:p>
        </w:tc>
        <w:tc>
          <w:tcPr>
            <w:tcW w:w="1152" w:type="dxa"/>
          </w:tcPr>
          <w:p w14:paraId="2DD63CDB" w14:textId="77777777" w:rsidR="004B3F04" w:rsidRDefault="004B3F04" w:rsidP="000659BE">
            <w:pPr>
              <w:pStyle w:val="TableText"/>
            </w:pPr>
            <w:r>
              <w:t>SHALL</w:t>
            </w:r>
          </w:p>
        </w:tc>
        <w:tc>
          <w:tcPr>
            <w:tcW w:w="864" w:type="dxa"/>
          </w:tcPr>
          <w:p w14:paraId="0EE96D6F" w14:textId="77777777" w:rsidR="004B3F04" w:rsidRDefault="004B3F04" w:rsidP="000659BE">
            <w:pPr>
              <w:pStyle w:val="TableText"/>
            </w:pPr>
          </w:p>
        </w:tc>
        <w:tc>
          <w:tcPr>
            <w:tcW w:w="1104" w:type="dxa"/>
          </w:tcPr>
          <w:p w14:paraId="2C1806EE" w14:textId="77777777" w:rsidR="004B3F04" w:rsidRDefault="006C736C" w:rsidP="000659BE">
            <w:pPr>
              <w:pStyle w:val="TableText"/>
            </w:pPr>
            <w:hyperlink w:anchor="C_4499-30393">
              <w:r w:rsidR="004B3F04">
                <w:rPr>
                  <w:rStyle w:val="HyperlinkText9pt"/>
                </w:rPr>
                <w:t>4499-30393</w:t>
              </w:r>
            </w:hyperlink>
          </w:p>
        </w:tc>
        <w:tc>
          <w:tcPr>
            <w:tcW w:w="2975" w:type="dxa"/>
          </w:tcPr>
          <w:p w14:paraId="30CE9681" w14:textId="77777777" w:rsidR="004B3F04" w:rsidRDefault="004B3F04" w:rsidP="000659BE">
            <w:pPr>
              <w:pStyle w:val="TableText"/>
            </w:pPr>
          </w:p>
        </w:tc>
      </w:tr>
      <w:tr w:rsidR="004B3F04" w14:paraId="0B003E0E" w14:textId="77777777" w:rsidTr="000659BE">
        <w:trPr>
          <w:jc w:val="center"/>
        </w:trPr>
        <w:tc>
          <w:tcPr>
            <w:tcW w:w="3345" w:type="dxa"/>
          </w:tcPr>
          <w:p w14:paraId="7A28EEE4" w14:textId="77777777" w:rsidR="004B3F04" w:rsidRDefault="004B3F04" w:rsidP="000659BE">
            <w:pPr>
              <w:pStyle w:val="TableText"/>
            </w:pPr>
            <w:r>
              <w:tab/>
            </w:r>
            <w:r>
              <w:tab/>
            </w:r>
            <w:r>
              <w:tab/>
              <w:t>@root</w:t>
            </w:r>
          </w:p>
        </w:tc>
        <w:tc>
          <w:tcPr>
            <w:tcW w:w="720" w:type="dxa"/>
          </w:tcPr>
          <w:p w14:paraId="0F61A3E2" w14:textId="77777777" w:rsidR="004B3F04" w:rsidRDefault="004B3F04" w:rsidP="000659BE">
            <w:pPr>
              <w:pStyle w:val="TableText"/>
            </w:pPr>
            <w:r>
              <w:t>1..1</w:t>
            </w:r>
          </w:p>
        </w:tc>
        <w:tc>
          <w:tcPr>
            <w:tcW w:w="1152" w:type="dxa"/>
          </w:tcPr>
          <w:p w14:paraId="2FD8C847" w14:textId="77777777" w:rsidR="004B3F04" w:rsidRDefault="004B3F04" w:rsidP="000659BE">
            <w:pPr>
              <w:pStyle w:val="TableText"/>
            </w:pPr>
            <w:r>
              <w:t>SHALL</w:t>
            </w:r>
          </w:p>
        </w:tc>
        <w:tc>
          <w:tcPr>
            <w:tcW w:w="864" w:type="dxa"/>
          </w:tcPr>
          <w:p w14:paraId="2A8827F5" w14:textId="77777777" w:rsidR="004B3F04" w:rsidRDefault="004B3F04" w:rsidP="000659BE">
            <w:pPr>
              <w:pStyle w:val="TableText"/>
            </w:pPr>
          </w:p>
        </w:tc>
        <w:tc>
          <w:tcPr>
            <w:tcW w:w="1104" w:type="dxa"/>
          </w:tcPr>
          <w:p w14:paraId="4471A584" w14:textId="77777777" w:rsidR="004B3F04" w:rsidRDefault="006C736C" w:rsidP="000659BE">
            <w:pPr>
              <w:pStyle w:val="TableText"/>
            </w:pPr>
            <w:hyperlink w:anchor="C_4499-30394">
              <w:r w:rsidR="004B3F04">
                <w:rPr>
                  <w:rStyle w:val="HyperlinkText9pt"/>
                </w:rPr>
                <w:t>4499-30394</w:t>
              </w:r>
            </w:hyperlink>
          </w:p>
        </w:tc>
        <w:tc>
          <w:tcPr>
            <w:tcW w:w="2975" w:type="dxa"/>
          </w:tcPr>
          <w:p w14:paraId="56E785AE" w14:textId="77777777" w:rsidR="004B3F04" w:rsidRDefault="004B3F04" w:rsidP="000659BE">
            <w:pPr>
              <w:pStyle w:val="TableText"/>
            </w:pPr>
            <w:r>
              <w:t>2.16.840.1.113883.10.20.28.4.41</w:t>
            </w:r>
          </w:p>
        </w:tc>
      </w:tr>
      <w:tr w:rsidR="004B3F04" w14:paraId="5DE1B15D" w14:textId="77777777" w:rsidTr="000659BE">
        <w:trPr>
          <w:jc w:val="center"/>
        </w:trPr>
        <w:tc>
          <w:tcPr>
            <w:tcW w:w="3345" w:type="dxa"/>
          </w:tcPr>
          <w:p w14:paraId="23594A66" w14:textId="77777777" w:rsidR="004B3F04" w:rsidRDefault="004B3F04" w:rsidP="000659BE">
            <w:pPr>
              <w:pStyle w:val="TableText"/>
            </w:pPr>
            <w:r>
              <w:tab/>
            </w:r>
            <w:r>
              <w:tab/>
            </w:r>
            <w:r>
              <w:tab/>
              <w:t>@extension</w:t>
            </w:r>
          </w:p>
        </w:tc>
        <w:tc>
          <w:tcPr>
            <w:tcW w:w="720" w:type="dxa"/>
          </w:tcPr>
          <w:p w14:paraId="3387DE15" w14:textId="77777777" w:rsidR="004B3F04" w:rsidRDefault="004B3F04" w:rsidP="000659BE">
            <w:pPr>
              <w:pStyle w:val="TableText"/>
            </w:pPr>
            <w:r>
              <w:t>1..1</w:t>
            </w:r>
          </w:p>
        </w:tc>
        <w:tc>
          <w:tcPr>
            <w:tcW w:w="1152" w:type="dxa"/>
          </w:tcPr>
          <w:p w14:paraId="7E5F99DA" w14:textId="77777777" w:rsidR="004B3F04" w:rsidRDefault="004B3F04" w:rsidP="000659BE">
            <w:pPr>
              <w:pStyle w:val="TableText"/>
            </w:pPr>
            <w:r>
              <w:t>SHALL</w:t>
            </w:r>
          </w:p>
        </w:tc>
        <w:tc>
          <w:tcPr>
            <w:tcW w:w="864" w:type="dxa"/>
          </w:tcPr>
          <w:p w14:paraId="349E3250" w14:textId="77777777" w:rsidR="004B3F04" w:rsidRDefault="004B3F04" w:rsidP="000659BE">
            <w:pPr>
              <w:pStyle w:val="TableText"/>
            </w:pPr>
          </w:p>
        </w:tc>
        <w:tc>
          <w:tcPr>
            <w:tcW w:w="1104" w:type="dxa"/>
          </w:tcPr>
          <w:p w14:paraId="33FCF31E" w14:textId="77777777" w:rsidR="004B3F04" w:rsidRDefault="006C736C" w:rsidP="000659BE">
            <w:pPr>
              <w:pStyle w:val="TableText"/>
            </w:pPr>
            <w:hyperlink w:anchor="C_4499-33649">
              <w:r w:rsidR="004B3F04">
                <w:rPr>
                  <w:rStyle w:val="HyperlinkText9pt"/>
                </w:rPr>
                <w:t>4499-33649</w:t>
              </w:r>
            </w:hyperlink>
          </w:p>
        </w:tc>
        <w:tc>
          <w:tcPr>
            <w:tcW w:w="2975" w:type="dxa"/>
          </w:tcPr>
          <w:p w14:paraId="0A078764" w14:textId="77777777" w:rsidR="004B3F04" w:rsidRDefault="004B3F04" w:rsidP="000659BE">
            <w:pPr>
              <w:pStyle w:val="TableText"/>
            </w:pPr>
            <w:r>
              <w:t>2021-02-01</w:t>
            </w:r>
          </w:p>
        </w:tc>
      </w:tr>
      <w:tr w:rsidR="004B3F04" w14:paraId="2962F5FF" w14:textId="77777777" w:rsidTr="000659BE">
        <w:trPr>
          <w:jc w:val="center"/>
        </w:trPr>
        <w:tc>
          <w:tcPr>
            <w:tcW w:w="3345" w:type="dxa"/>
          </w:tcPr>
          <w:p w14:paraId="365E12CE" w14:textId="77777777" w:rsidR="004B3F04" w:rsidRDefault="004B3F04" w:rsidP="000659BE">
            <w:pPr>
              <w:pStyle w:val="TableText"/>
            </w:pPr>
            <w:r>
              <w:tab/>
              <w:t>id</w:t>
            </w:r>
          </w:p>
        </w:tc>
        <w:tc>
          <w:tcPr>
            <w:tcW w:w="720" w:type="dxa"/>
          </w:tcPr>
          <w:p w14:paraId="52043064" w14:textId="77777777" w:rsidR="004B3F04" w:rsidRDefault="004B3F04" w:rsidP="000659BE">
            <w:pPr>
              <w:pStyle w:val="TableText"/>
            </w:pPr>
            <w:r>
              <w:t>1..1</w:t>
            </w:r>
          </w:p>
        </w:tc>
        <w:tc>
          <w:tcPr>
            <w:tcW w:w="1152" w:type="dxa"/>
          </w:tcPr>
          <w:p w14:paraId="05C15814" w14:textId="77777777" w:rsidR="004B3F04" w:rsidRDefault="004B3F04" w:rsidP="000659BE">
            <w:pPr>
              <w:pStyle w:val="TableText"/>
            </w:pPr>
            <w:r>
              <w:t>SHALL</w:t>
            </w:r>
          </w:p>
        </w:tc>
        <w:tc>
          <w:tcPr>
            <w:tcW w:w="864" w:type="dxa"/>
          </w:tcPr>
          <w:p w14:paraId="655CB262" w14:textId="77777777" w:rsidR="004B3F04" w:rsidRDefault="004B3F04" w:rsidP="000659BE">
            <w:pPr>
              <w:pStyle w:val="TableText"/>
            </w:pPr>
          </w:p>
        </w:tc>
        <w:tc>
          <w:tcPr>
            <w:tcW w:w="1104" w:type="dxa"/>
          </w:tcPr>
          <w:p w14:paraId="30343F81" w14:textId="77777777" w:rsidR="004B3F04" w:rsidRDefault="006C736C" w:rsidP="000659BE">
            <w:pPr>
              <w:pStyle w:val="TableText"/>
            </w:pPr>
            <w:hyperlink w:anchor="C_4499-30395">
              <w:r w:rsidR="004B3F04">
                <w:rPr>
                  <w:rStyle w:val="HyperlinkText9pt"/>
                </w:rPr>
                <w:t>4499-30395</w:t>
              </w:r>
            </w:hyperlink>
          </w:p>
        </w:tc>
        <w:tc>
          <w:tcPr>
            <w:tcW w:w="2975" w:type="dxa"/>
          </w:tcPr>
          <w:p w14:paraId="5F7512E6" w14:textId="77777777" w:rsidR="004B3F04" w:rsidRDefault="004B3F04" w:rsidP="000659BE">
            <w:pPr>
              <w:pStyle w:val="TableText"/>
            </w:pPr>
          </w:p>
        </w:tc>
      </w:tr>
      <w:tr w:rsidR="004B3F04" w14:paraId="37000357" w14:textId="77777777" w:rsidTr="000659BE">
        <w:trPr>
          <w:jc w:val="center"/>
        </w:trPr>
        <w:tc>
          <w:tcPr>
            <w:tcW w:w="3345" w:type="dxa"/>
          </w:tcPr>
          <w:p w14:paraId="5483F574" w14:textId="77777777" w:rsidR="004B3F04" w:rsidRDefault="004B3F04" w:rsidP="000659BE">
            <w:pPr>
              <w:pStyle w:val="TableText"/>
            </w:pPr>
            <w:r>
              <w:tab/>
              <w:t>code</w:t>
            </w:r>
          </w:p>
        </w:tc>
        <w:tc>
          <w:tcPr>
            <w:tcW w:w="720" w:type="dxa"/>
          </w:tcPr>
          <w:p w14:paraId="656C375C" w14:textId="77777777" w:rsidR="004B3F04" w:rsidRDefault="004B3F04" w:rsidP="000659BE">
            <w:pPr>
              <w:pStyle w:val="TableText"/>
            </w:pPr>
            <w:r>
              <w:t>1..1</w:t>
            </w:r>
          </w:p>
        </w:tc>
        <w:tc>
          <w:tcPr>
            <w:tcW w:w="1152" w:type="dxa"/>
          </w:tcPr>
          <w:p w14:paraId="0394A48F" w14:textId="77777777" w:rsidR="004B3F04" w:rsidRDefault="004B3F04" w:rsidP="000659BE">
            <w:pPr>
              <w:pStyle w:val="TableText"/>
            </w:pPr>
            <w:r>
              <w:t>SHALL</w:t>
            </w:r>
          </w:p>
        </w:tc>
        <w:tc>
          <w:tcPr>
            <w:tcW w:w="864" w:type="dxa"/>
          </w:tcPr>
          <w:p w14:paraId="7879B725" w14:textId="77777777" w:rsidR="004B3F04" w:rsidRDefault="004B3F04" w:rsidP="000659BE">
            <w:pPr>
              <w:pStyle w:val="TableText"/>
            </w:pPr>
          </w:p>
        </w:tc>
        <w:tc>
          <w:tcPr>
            <w:tcW w:w="1104" w:type="dxa"/>
          </w:tcPr>
          <w:p w14:paraId="7074054B" w14:textId="77777777" w:rsidR="004B3F04" w:rsidRDefault="006C736C" w:rsidP="000659BE">
            <w:pPr>
              <w:pStyle w:val="TableText"/>
            </w:pPr>
            <w:hyperlink w:anchor="C_4499-30396">
              <w:r w:rsidR="004B3F04">
                <w:rPr>
                  <w:rStyle w:val="HyperlinkText9pt"/>
                </w:rPr>
                <w:t>4499-30396</w:t>
              </w:r>
            </w:hyperlink>
          </w:p>
        </w:tc>
        <w:tc>
          <w:tcPr>
            <w:tcW w:w="2975" w:type="dxa"/>
          </w:tcPr>
          <w:p w14:paraId="2DFBFC04" w14:textId="77777777" w:rsidR="004B3F04" w:rsidRDefault="004B3F04" w:rsidP="000659BE">
            <w:pPr>
              <w:pStyle w:val="TableText"/>
            </w:pPr>
          </w:p>
        </w:tc>
      </w:tr>
      <w:tr w:rsidR="004B3F04" w14:paraId="5A86BD68" w14:textId="77777777" w:rsidTr="000659BE">
        <w:trPr>
          <w:jc w:val="center"/>
        </w:trPr>
        <w:tc>
          <w:tcPr>
            <w:tcW w:w="3345" w:type="dxa"/>
          </w:tcPr>
          <w:p w14:paraId="168CEAF0" w14:textId="77777777" w:rsidR="004B3F04" w:rsidRDefault="004B3F04" w:rsidP="000659BE">
            <w:pPr>
              <w:pStyle w:val="TableText"/>
            </w:pPr>
            <w:r>
              <w:tab/>
            </w:r>
            <w:r>
              <w:tab/>
              <w:t>@valueSet</w:t>
            </w:r>
          </w:p>
        </w:tc>
        <w:tc>
          <w:tcPr>
            <w:tcW w:w="720" w:type="dxa"/>
          </w:tcPr>
          <w:p w14:paraId="371DB3DB" w14:textId="77777777" w:rsidR="004B3F04" w:rsidRDefault="004B3F04" w:rsidP="000659BE">
            <w:pPr>
              <w:pStyle w:val="TableText"/>
            </w:pPr>
            <w:r>
              <w:t>0..1</w:t>
            </w:r>
          </w:p>
        </w:tc>
        <w:tc>
          <w:tcPr>
            <w:tcW w:w="1152" w:type="dxa"/>
          </w:tcPr>
          <w:p w14:paraId="0989BB05" w14:textId="77777777" w:rsidR="004B3F04" w:rsidRDefault="004B3F04" w:rsidP="000659BE">
            <w:pPr>
              <w:pStyle w:val="TableText"/>
            </w:pPr>
            <w:r>
              <w:t>SHOULD</w:t>
            </w:r>
          </w:p>
        </w:tc>
        <w:tc>
          <w:tcPr>
            <w:tcW w:w="864" w:type="dxa"/>
          </w:tcPr>
          <w:p w14:paraId="03D855DC" w14:textId="77777777" w:rsidR="004B3F04" w:rsidRDefault="004B3F04" w:rsidP="000659BE">
            <w:pPr>
              <w:pStyle w:val="TableText"/>
            </w:pPr>
          </w:p>
        </w:tc>
        <w:tc>
          <w:tcPr>
            <w:tcW w:w="1104" w:type="dxa"/>
          </w:tcPr>
          <w:p w14:paraId="1D627E63" w14:textId="77777777" w:rsidR="004B3F04" w:rsidRDefault="006C736C" w:rsidP="000659BE">
            <w:pPr>
              <w:pStyle w:val="TableText"/>
            </w:pPr>
            <w:hyperlink w:anchor="C_4499-30397">
              <w:r w:rsidR="004B3F04">
                <w:rPr>
                  <w:rStyle w:val="HyperlinkText9pt"/>
                </w:rPr>
                <w:t>4499-30397</w:t>
              </w:r>
            </w:hyperlink>
          </w:p>
        </w:tc>
        <w:tc>
          <w:tcPr>
            <w:tcW w:w="2975" w:type="dxa"/>
          </w:tcPr>
          <w:p w14:paraId="66976EE9" w14:textId="77777777" w:rsidR="004B3F04" w:rsidRDefault="004B3F04" w:rsidP="000659BE">
            <w:pPr>
              <w:pStyle w:val="TableText"/>
            </w:pPr>
          </w:p>
        </w:tc>
      </w:tr>
      <w:tr w:rsidR="004B3F04" w14:paraId="63EFF573" w14:textId="77777777" w:rsidTr="000659BE">
        <w:trPr>
          <w:jc w:val="center"/>
        </w:trPr>
        <w:tc>
          <w:tcPr>
            <w:tcW w:w="3345" w:type="dxa"/>
          </w:tcPr>
          <w:p w14:paraId="7E1D13AC" w14:textId="77777777" w:rsidR="004B3F04" w:rsidRDefault="004B3F04" w:rsidP="000659BE">
            <w:pPr>
              <w:pStyle w:val="TableText"/>
            </w:pPr>
            <w:r>
              <w:tab/>
              <w:t>title</w:t>
            </w:r>
          </w:p>
        </w:tc>
        <w:tc>
          <w:tcPr>
            <w:tcW w:w="720" w:type="dxa"/>
          </w:tcPr>
          <w:p w14:paraId="3C88A5F8" w14:textId="77777777" w:rsidR="004B3F04" w:rsidRDefault="004B3F04" w:rsidP="000659BE">
            <w:pPr>
              <w:pStyle w:val="TableText"/>
            </w:pPr>
            <w:r>
              <w:t>1..1</w:t>
            </w:r>
          </w:p>
        </w:tc>
        <w:tc>
          <w:tcPr>
            <w:tcW w:w="1152" w:type="dxa"/>
          </w:tcPr>
          <w:p w14:paraId="6153F7EE" w14:textId="77777777" w:rsidR="004B3F04" w:rsidRDefault="004B3F04" w:rsidP="000659BE">
            <w:pPr>
              <w:pStyle w:val="TableText"/>
            </w:pPr>
            <w:r>
              <w:t>SHALL</w:t>
            </w:r>
          </w:p>
        </w:tc>
        <w:tc>
          <w:tcPr>
            <w:tcW w:w="864" w:type="dxa"/>
          </w:tcPr>
          <w:p w14:paraId="6D5B4152" w14:textId="77777777" w:rsidR="004B3F04" w:rsidRDefault="004B3F04" w:rsidP="000659BE">
            <w:pPr>
              <w:pStyle w:val="TableText"/>
            </w:pPr>
          </w:p>
        </w:tc>
        <w:tc>
          <w:tcPr>
            <w:tcW w:w="1104" w:type="dxa"/>
          </w:tcPr>
          <w:p w14:paraId="60E5DB27" w14:textId="77777777" w:rsidR="004B3F04" w:rsidRDefault="006C736C" w:rsidP="000659BE">
            <w:pPr>
              <w:pStyle w:val="TableText"/>
            </w:pPr>
            <w:hyperlink w:anchor="C_4499-35947">
              <w:r w:rsidR="004B3F04">
                <w:rPr>
                  <w:rStyle w:val="HyperlinkText9pt"/>
                </w:rPr>
                <w:t>4499-35947</w:t>
              </w:r>
            </w:hyperlink>
          </w:p>
        </w:tc>
        <w:tc>
          <w:tcPr>
            <w:tcW w:w="2975" w:type="dxa"/>
          </w:tcPr>
          <w:p w14:paraId="6D154474" w14:textId="77777777" w:rsidR="004B3F04" w:rsidRDefault="004B3F04" w:rsidP="000659BE">
            <w:pPr>
              <w:pStyle w:val="TableText"/>
            </w:pPr>
          </w:p>
        </w:tc>
      </w:tr>
      <w:tr w:rsidR="004B3F04" w14:paraId="2FA5A162" w14:textId="77777777" w:rsidTr="000659BE">
        <w:trPr>
          <w:jc w:val="center"/>
        </w:trPr>
        <w:tc>
          <w:tcPr>
            <w:tcW w:w="3345" w:type="dxa"/>
          </w:tcPr>
          <w:p w14:paraId="07A8186B" w14:textId="77777777" w:rsidR="004B3F04" w:rsidRDefault="004B3F04" w:rsidP="000659BE">
            <w:pPr>
              <w:pStyle w:val="TableText"/>
            </w:pPr>
            <w:r>
              <w:tab/>
              <w:t>statusCode</w:t>
            </w:r>
          </w:p>
        </w:tc>
        <w:tc>
          <w:tcPr>
            <w:tcW w:w="720" w:type="dxa"/>
          </w:tcPr>
          <w:p w14:paraId="56BD79F7" w14:textId="77777777" w:rsidR="004B3F04" w:rsidRDefault="004B3F04" w:rsidP="000659BE">
            <w:pPr>
              <w:pStyle w:val="TableText"/>
            </w:pPr>
            <w:r>
              <w:t>1..1</w:t>
            </w:r>
          </w:p>
        </w:tc>
        <w:tc>
          <w:tcPr>
            <w:tcW w:w="1152" w:type="dxa"/>
          </w:tcPr>
          <w:p w14:paraId="3DFCE24E" w14:textId="77777777" w:rsidR="004B3F04" w:rsidRDefault="004B3F04" w:rsidP="000659BE">
            <w:pPr>
              <w:pStyle w:val="TableText"/>
            </w:pPr>
            <w:r>
              <w:t>SHALL</w:t>
            </w:r>
          </w:p>
        </w:tc>
        <w:tc>
          <w:tcPr>
            <w:tcW w:w="864" w:type="dxa"/>
          </w:tcPr>
          <w:p w14:paraId="2982A18E" w14:textId="77777777" w:rsidR="004B3F04" w:rsidRDefault="004B3F04" w:rsidP="000659BE">
            <w:pPr>
              <w:pStyle w:val="TableText"/>
            </w:pPr>
          </w:p>
        </w:tc>
        <w:tc>
          <w:tcPr>
            <w:tcW w:w="1104" w:type="dxa"/>
          </w:tcPr>
          <w:p w14:paraId="137C888D" w14:textId="77777777" w:rsidR="004B3F04" w:rsidRDefault="006C736C" w:rsidP="000659BE">
            <w:pPr>
              <w:pStyle w:val="TableText"/>
            </w:pPr>
            <w:hyperlink w:anchor="C_4499-33109">
              <w:r w:rsidR="004B3F04">
                <w:rPr>
                  <w:rStyle w:val="HyperlinkText9pt"/>
                </w:rPr>
                <w:t>4499-33109</w:t>
              </w:r>
            </w:hyperlink>
          </w:p>
        </w:tc>
        <w:tc>
          <w:tcPr>
            <w:tcW w:w="2975" w:type="dxa"/>
          </w:tcPr>
          <w:p w14:paraId="2B8F3309" w14:textId="77777777" w:rsidR="004B3F04" w:rsidRDefault="004B3F04" w:rsidP="000659BE">
            <w:pPr>
              <w:pStyle w:val="TableText"/>
            </w:pPr>
          </w:p>
        </w:tc>
      </w:tr>
      <w:tr w:rsidR="004B3F04" w14:paraId="27FE5416" w14:textId="77777777" w:rsidTr="000659BE">
        <w:trPr>
          <w:jc w:val="center"/>
        </w:trPr>
        <w:tc>
          <w:tcPr>
            <w:tcW w:w="3345" w:type="dxa"/>
          </w:tcPr>
          <w:p w14:paraId="002D0087" w14:textId="77777777" w:rsidR="004B3F04" w:rsidRDefault="004B3F04" w:rsidP="000659BE">
            <w:pPr>
              <w:pStyle w:val="TableText"/>
            </w:pPr>
            <w:r>
              <w:tab/>
            </w:r>
            <w:r>
              <w:tab/>
              <w:t>@code</w:t>
            </w:r>
          </w:p>
        </w:tc>
        <w:tc>
          <w:tcPr>
            <w:tcW w:w="720" w:type="dxa"/>
          </w:tcPr>
          <w:p w14:paraId="5979D8F0" w14:textId="77777777" w:rsidR="004B3F04" w:rsidRDefault="004B3F04" w:rsidP="000659BE">
            <w:pPr>
              <w:pStyle w:val="TableText"/>
            </w:pPr>
            <w:r>
              <w:t>1..1</w:t>
            </w:r>
          </w:p>
        </w:tc>
        <w:tc>
          <w:tcPr>
            <w:tcW w:w="1152" w:type="dxa"/>
          </w:tcPr>
          <w:p w14:paraId="32845B3D" w14:textId="77777777" w:rsidR="004B3F04" w:rsidRDefault="004B3F04" w:rsidP="000659BE">
            <w:pPr>
              <w:pStyle w:val="TableText"/>
            </w:pPr>
            <w:r>
              <w:t>SHALL</w:t>
            </w:r>
          </w:p>
        </w:tc>
        <w:tc>
          <w:tcPr>
            <w:tcW w:w="864" w:type="dxa"/>
          </w:tcPr>
          <w:p w14:paraId="1AACF22D" w14:textId="77777777" w:rsidR="004B3F04" w:rsidRDefault="004B3F04" w:rsidP="000659BE">
            <w:pPr>
              <w:pStyle w:val="TableText"/>
            </w:pPr>
          </w:p>
        </w:tc>
        <w:tc>
          <w:tcPr>
            <w:tcW w:w="1104" w:type="dxa"/>
          </w:tcPr>
          <w:p w14:paraId="77D378F8" w14:textId="77777777" w:rsidR="004B3F04" w:rsidRDefault="006C736C" w:rsidP="000659BE">
            <w:pPr>
              <w:pStyle w:val="TableText"/>
            </w:pPr>
            <w:hyperlink w:anchor="C_4499-33110">
              <w:r w:rsidR="004B3F04">
                <w:rPr>
                  <w:rStyle w:val="HyperlinkText9pt"/>
                </w:rPr>
                <w:t>4499-33110</w:t>
              </w:r>
            </w:hyperlink>
          </w:p>
        </w:tc>
        <w:tc>
          <w:tcPr>
            <w:tcW w:w="2975" w:type="dxa"/>
          </w:tcPr>
          <w:p w14:paraId="06D4AD05" w14:textId="77777777" w:rsidR="004B3F04" w:rsidRDefault="004B3F04" w:rsidP="000659BE">
            <w:pPr>
              <w:pStyle w:val="TableText"/>
            </w:pPr>
            <w:r>
              <w:t>urn:oid:2.16.840.1.113883.5.14 (HL7ActStatus) = active</w:t>
            </w:r>
          </w:p>
        </w:tc>
      </w:tr>
      <w:tr w:rsidR="004B3F04" w14:paraId="423B9461" w14:textId="77777777" w:rsidTr="000659BE">
        <w:trPr>
          <w:jc w:val="center"/>
        </w:trPr>
        <w:tc>
          <w:tcPr>
            <w:tcW w:w="3345" w:type="dxa"/>
          </w:tcPr>
          <w:p w14:paraId="62EC9D77" w14:textId="77777777" w:rsidR="004B3F04" w:rsidRDefault="004B3F04" w:rsidP="000659BE">
            <w:pPr>
              <w:pStyle w:val="TableText"/>
            </w:pPr>
            <w:r>
              <w:tab/>
              <w:t>participation</w:t>
            </w:r>
          </w:p>
        </w:tc>
        <w:tc>
          <w:tcPr>
            <w:tcW w:w="720" w:type="dxa"/>
          </w:tcPr>
          <w:p w14:paraId="2A61D764" w14:textId="77777777" w:rsidR="004B3F04" w:rsidRDefault="004B3F04" w:rsidP="000659BE">
            <w:pPr>
              <w:pStyle w:val="TableText"/>
            </w:pPr>
            <w:r>
              <w:t>0..1</w:t>
            </w:r>
          </w:p>
        </w:tc>
        <w:tc>
          <w:tcPr>
            <w:tcW w:w="1152" w:type="dxa"/>
          </w:tcPr>
          <w:p w14:paraId="0690E628" w14:textId="77777777" w:rsidR="004B3F04" w:rsidRDefault="004B3F04" w:rsidP="000659BE">
            <w:pPr>
              <w:pStyle w:val="TableText"/>
            </w:pPr>
            <w:r>
              <w:t>MAY</w:t>
            </w:r>
          </w:p>
        </w:tc>
        <w:tc>
          <w:tcPr>
            <w:tcW w:w="864" w:type="dxa"/>
          </w:tcPr>
          <w:p w14:paraId="7FDA434D" w14:textId="77777777" w:rsidR="004B3F04" w:rsidRDefault="004B3F04" w:rsidP="000659BE">
            <w:pPr>
              <w:pStyle w:val="TableText"/>
            </w:pPr>
          </w:p>
        </w:tc>
        <w:tc>
          <w:tcPr>
            <w:tcW w:w="1104" w:type="dxa"/>
          </w:tcPr>
          <w:p w14:paraId="7354D8B5" w14:textId="77777777" w:rsidR="004B3F04" w:rsidRDefault="006C736C" w:rsidP="000659BE">
            <w:pPr>
              <w:pStyle w:val="TableText"/>
            </w:pPr>
            <w:hyperlink w:anchor="C_4499-33495">
              <w:r w:rsidR="004B3F04">
                <w:rPr>
                  <w:rStyle w:val="HyperlinkText9pt"/>
                </w:rPr>
                <w:t>4499-33495</w:t>
              </w:r>
            </w:hyperlink>
          </w:p>
        </w:tc>
        <w:tc>
          <w:tcPr>
            <w:tcW w:w="2975" w:type="dxa"/>
          </w:tcPr>
          <w:p w14:paraId="190A7BC9" w14:textId="77777777" w:rsidR="004B3F04" w:rsidRDefault="004B3F04" w:rsidP="000659BE">
            <w:pPr>
              <w:pStyle w:val="TableText"/>
            </w:pPr>
          </w:p>
        </w:tc>
      </w:tr>
      <w:tr w:rsidR="004B3F04" w14:paraId="1786CBE7" w14:textId="77777777" w:rsidTr="000659BE">
        <w:trPr>
          <w:jc w:val="center"/>
        </w:trPr>
        <w:tc>
          <w:tcPr>
            <w:tcW w:w="3345" w:type="dxa"/>
          </w:tcPr>
          <w:p w14:paraId="02B81639" w14:textId="77777777" w:rsidR="004B3F04" w:rsidRDefault="004B3F04" w:rsidP="000659BE">
            <w:pPr>
              <w:pStyle w:val="TableText"/>
            </w:pPr>
            <w:r>
              <w:tab/>
            </w:r>
            <w:r>
              <w:tab/>
              <w:t>@typeCode</w:t>
            </w:r>
          </w:p>
        </w:tc>
        <w:tc>
          <w:tcPr>
            <w:tcW w:w="720" w:type="dxa"/>
          </w:tcPr>
          <w:p w14:paraId="6B393909" w14:textId="77777777" w:rsidR="004B3F04" w:rsidRDefault="004B3F04" w:rsidP="000659BE">
            <w:pPr>
              <w:pStyle w:val="TableText"/>
            </w:pPr>
            <w:r>
              <w:t>1..1</w:t>
            </w:r>
          </w:p>
        </w:tc>
        <w:tc>
          <w:tcPr>
            <w:tcW w:w="1152" w:type="dxa"/>
          </w:tcPr>
          <w:p w14:paraId="0D4DEE2F" w14:textId="77777777" w:rsidR="004B3F04" w:rsidRDefault="004B3F04" w:rsidP="000659BE">
            <w:pPr>
              <w:pStyle w:val="TableText"/>
            </w:pPr>
            <w:r>
              <w:t>SHALL</w:t>
            </w:r>
          </w:p>
        </w:tc>
        <w:tc>
          <w:tcPr>
            <w:tcW w:w="864" w:type="dxa"/>
          </w:tcPr>
          <w:p w14:paraId="01B73873" w14:textId="77777777" w:rsidR="004B3F04" w:rsidRDefault="004B3F04" w:rsidP="000659BE">
            <w:pPr>
              <w:pStyle w:val="TableText"/>
            </w:pPr>
          </w:p>
        </w:tc>
        <w:tc>
          <w:tcPr>
            <w:tcW w:w="1104" w:type="dxa"/>
          </w:tcPr>
          <w:p w14:paraId="6CFD502B" w14:textId="77777777" w:rsidR="004B3F04" w:rsidRDefault="006C736C" w:rsidP="000659BE">
            <w:pPr>
              <w:pStyle w:val="TableText"/>
            </w:pPr>
            <w:hyperlink w:anchor="C_4499-33497">
              <w:r w:rsidR="004B3F04">
                <w:rPr>
                  <w:rStyle w:val="HyperlinkText9pt"/>
                </w:rPr>
                <w:t>4499-33497</w:t>
              </w:r>
            </w:hyperlink>
          </w:p>
        </w:tc>
        <w:tc>
          <w:tcPr>
            <w:tcW w:w="2975" w:type="dxa"/>
          </w:tcPr>
          <w:p w14:paraId="4CF96AE6" w14:textId="77777777" w:rsidR="004B3F04" w:rsidRDefault="004B3F04" w:rsidP="000659BE">
            <w:pPr>
              <w:pStyle w:val="TableText"/>
            </w:pPr>
            <w:r>
              <w:t>urn:oid:2.16.840.1.113883.5.90 (HL7ParticipationType) = AUT</w:t>
            </w:r>
          </w:p>
        </w:tc>
      </w:tr>
      <w:tr w:rsidR="004B3F04" w14:paraId="709C2361" w14:textId="77777777" w:rsidTr="000659BE">
        <w:trPr>
          <w:jc w:val="center"/>
        </w:trPr>
        <w:tc>
          <w:tcPr>
            <w:tcW w:w="3345" w:type="dxa"/>
          </w:tcPr>
          <w:p w14:paraId="2949284C" w14:textId="77777777" w:rsidR="004B3F04" w:rsidRDefault="004B3F04" w:rsidP="000659BE">
            <w:pPr>
              <w:pStyle w:val="TableText"/>
            </w:pPr>
            <w:r>
              <w:tab/>
            </w:r>
            <w:r>
              <w:tab/>
              <w:t>time</w:t>
            </w:r>
          </w:p>
        </w:tc>
        <w:tc>
          <w:tcPr>
            <w:tcW w:w="720" w:type="dxa"/>
          </w:tcPr>
          <w:p w14:paraId="769BBB1B" w14:textId="77777777" w:rsidR="004B3F04" w:rsidRDefault="004B3F04" w:rsidP="000659BE">
            <w:pPr>
              <w:pStyle w:val="TableText"/>
            </w:pPr>
            <w:r>
              <w:t>1..1</w:t>
            </w:r>
          </w:p>
        </w:tc>
        <w:tc>
          <w:tcPr>
            <w:tcW w:w="1152" w:type="dxa"/>
          </w:tcPr>
          <w:p w14:paraId="4F65F04C" w14:textId="77777777" w:rsidR="004B3F04" w:rsidRDefault="004B3F04" w:rsidP="000659BE">
            <w:pPr>
              <w:pStyle w:val="TableText"/>
            </w:pPr>
            <w:r>
              <w:t>SHALL</w:t>
            </w:r>
          </w:p>
        </w:tc>
        <w:tc>
          <w:tcPr>
            <w:tcW w:w="864" w:type="dxa"/>
          </w:tcPr>
          <w:p w14:paraId="14C06642" w14:textId="77777777" w:rsidR="004B3F04" w:rsidRDefault="004B3F04" w:rsidP="000659BE">
            <w:pPr>
              <w:pStyle w:val="TableText"/>
            </w:pPr>
          </w:p>
        </w:tc>
        <w:tc>
          <w:tcPr>
            <w:tcW w:w="1104" w:type="dxa"/>
          </w:tcPr>
          <w:p w14:paraId="341FB2DE" w14:textId="77777777" w:rsidR="004B3F04" w:rsidRDefault="006C736C" w:rsidP="000659BE">
            <w:pPr>
              <w:pStyle w:val="TableText"/>
            </w:pPr>
            <w:hyperlink w:anchor="C_4499-33496">
              <w:r w:rsidR="004B3F04">
                <w:rPr>
                  <w:rStyle w:val="HyperlinkText9pt"/>
                </w:rPr>
                <w:t>4499-33496</w:t>
              </w:r>
            </w:hyperlink>
          </w:p>
        </w:tc>
        <w:tc>
          <w:tcPr>
            <w:tcW w:w="2975" w:type="dxa"/>
          </w:tcPr>
          <w:p w14:paraId="3F1DADAA" w14:textId="77777777" w:rsidR="004B3F04" w:rsidRDefault="004B3F04" w:rsidP="000659BE">
            <w:pPr>
              <w:pStyle w:val="TableText"/>
            </w:pPr>
          </w:p>
        </w:tc>
      </w:tr>
      <w:tr w:rsidR="004B3F04" w14:paraId="4DE13A52" w14:textId="77777777" w:rsidTr="000659BE">
        <w:trPr>
          <w:jc w:val="center"/>
        </w:trPr>
        <w:tc>
          <w:tcPr>
            <w:tcW w:w="3345" w:type="dxa"/>
          </w:tcPr>
          <w:p w14:paraId="31062B2A" w14:textId="77777777" w:rsidR="004B3F04" w:rsidRDefault="004B3F04" w:rsidP="000659BE">
            <w:pPr>
              <w:pStyle w:val="TableText"/>
            </w:pPr>
            <w:r>
              <w:tab/>
            </w:r>
            <w:r>
              <w:tab/>
            </w:r>
            <w:r>
              <w:tab/>
              <w:t>low</w:t>
            </w:r>
          </w:p>
        </w:tc>
        <w:tc>
          <w:tcPr>
            <w:tcW w:w="720" w:type="dxa"/>
          </w:tcPr>
          <w:p w14:paraId="54B2A586" w14:textId="77777777" w:rsidR="004B3F04" w:rsidRDefault="004B3F04" w:rsidP="000659BE">
            <w:pPr>
              <w:pStyle w:val="TableText"/>
            </w:pPr>
            <w:r>
              <w:t>1..1</w:t>
            </w:r>
          </w:p>
        </w:tc>
        <w:tc>
          <w:tcPr>
            <w:tcW w:w="1152" w:type="dxa"/>
          </w:tcPr>
          <w:p w14:paraId="6484F984" w14:textId="77777777" w:rsidR="004B3F04" w:rsidRDefault="004B3F04" w:rsidP="000659BE">
            <w:pPr>
              <w:pStyle w:val="TableText"/>
            </w:pPr>
            <w:r>
              <w:t>SHALL</w:t>
            </w:r>
          </w:p>
        </w:tc>
        <w:tc>
          <w:tcPr>
            <w:tcW w:w="864" w:type="dxa"/>
          </w:tcPr>
          <w:p w14:paraId="5C65361C" w14:textId="77777777" w:rsidR="004B3F04" w:rsidRDefault="004B3F04" w:rsidP="000659BE">
            <w:pPr>
              <w:pStyle w:val="TableText"/>
            </w:pPr>
          </w:p>
        </w:tc>
        <w:tc>
          <w:tcPr>
            <w:tcW w:w="1104" w:type="dxa"/>
          </w:tcPr>
          <w:p w14:paraId="31D9C55C" w14:textId="77777777" w:rsidR="004B3F04" w:rsidRDefault="006C736C" w:rsidP="000659BE">
            <w:pPr>
              <w:pStyle w:val="TableText"/>
            </w:pPr>
            <w:hyperlink w:anchor="C_4499-33498">
              <w:r w:rsidR="004B3F04">
                <w:rPr>
                  <w:rStyle w:val="HyperlinkText9pt"/>
                </w:rPr>
                <w:t>4499-33498</w:t>
              </w:r>
            </w:hyperlink>
          </w:p>
        </w:tc>
        <w:tc>
          <w:tcPr>
            <w:tcW w:w="2975" w:type="dxa"/>
          </w:tcPr>
          <w:p w14:paraId="0A753790" w14:textId="77777777" w:rsidR="004B3F04" w:rsidRDefault="004B3F04" w:rsidP="000659BE">
            <w:pPr>
              <w:pStyle w:val="TableText"/>
            </w:pPr>
          </w:p>
        </w:tc>
      </w:tr>
      <w:tr w:rsidR="004B3F04" w14:paraId="5E1BA9AA" w14:textId="77777777" w:rsidTr="000659BE">
        <w:trPr>
          <w:jc w:val="center"/>
        </w:trPr>
        <w:tc>
          <w:tcPr>
            <w:tcW w:w="3345" w:type="dxa"/>
          </w:tcPr>
          <w:p w14:paraId="54873FAB" w14:textId="77777777" w:rsidR="004B3F04" w:rsidRDefault="004B3F04" w:rsidP="000659BE">
            <w:pPr>
              <w:pStyle w:val="TableText"/>
            </w:pPr>
            <w:r>
              <w:tab/>
            </w:r>
            <w:r>
              <w:tab/>
              <w:t>role</w:t>
            </w:r>
          </w:p>
        </w:tc>
        <w:tc>
          <w:tcPr>
            <w:tcW w:w="720" w:type="dxa"/>
          </w:tcPr>
          <w:p w14:paraId="63A261D4" w14:textId="77777777" w:rsidR="004B3F04" w:rsidRDefault="004B3F04" w:rsidP="000659BE">
            <w:pPr>
              <w:pStyle w:val="TableText"/>
            </w:pPr>
            <w:r>
              <w:t>1..1</w:t>
            </w:r>
          </w:p>
        </w:tc>
        <w:tc>
          <w:tcPr>
            <w:tcW w:w="1152" w:type="dxa"/>
          </w:tcPr>
          <w:p w14:paraId="678FF2A1" w14:textId="77777777" w:rsidR="004B3F04" w:rsidRDefault="004B3F04" w:rsidP="000659BE">
            <w:pPr>
              <w:pStyle w:val="TableText"/>
            </w:pPr>
            <w:r>
              <w:t>SHALL</w:t>
            </w:r>
          </w:p>
        </w:tc>
        <w:tc>
          <w:tcPr>
            <w:tcW w:w="864" w:type="dxa"/>
          </w:tcPr>
          <w:p w14:paraId="185C0AEB" w14:textId="77777777" w:rsidR="004B3F04" w:rsidRDefault="004B3F04" w:rsidP="000659BE">
            <w:pPr>
              <w:pStyle w:val="TableText"/>
            </w:pPr>
          </w:p>
        </w:tc>
        <w:tc>
          <w:tcPr>
            <w:tcW w:w="1104" w:type="dxa"/>
          </w:tcPr>
          <w:p w14:paraId="1E1B9996" w14:textId="77777777" w:rsidR="004B3F04" w:rsidRDefault="006C736C" w:rsidP="000659BE">
            <w:pPr>
              <w:pStyle w:val="TableText"/>
            </w:pPr>
            <w:hyperlink w:anchor="C_4499-33589">
              <w:r w:rsidR="004B3F04">
                <w:rPr>
                  <w:rStyle w:val="HyperlinkText9pt"/>
                </w:rPr>
                <w:t>4499-33589</w:t>
              </w:r>
            </w:hyperlink>
          </w:p>
        </w:tc>
        <w:tc>
          <w:tcPr>
            <w:tcW w:w="2975" w:type="dxa"/>
          </w:tcPr>
          <w:p w14:paraId="23DFDC85" w14:textId="77777777" w:rsidR="004B3F04" w:rsidRDefault="004B3F04" w:rsidP="000659BE">
            <w:pPr>
              <w:pStyle w:val="TableText"/>
            </w:pPr>
          </w:p>
        </w:tc>
      </w:tr>
      <w:tr w:rsidR="004B3F04" w14:paraId="0E3BBB75" w14:textId="77777777" w:rsidTr="000659BE">
        <w:trPr>
          <w:jc w:val="center"/>
        </w:trPr>
        <w:tc>
          <w:tcPr>
            <w:tcW w:w="3345" w:type="dxa"/>
          </w:tcPr>
          <w:p w14:paraId="6648C64F" w14:textId="77777777" w:rsidR="004B3F04" w:rsidRDefault="004B3F04" w:rsidP="000659BE">
            <w:pPr>
              <w:pStyle w:val="TableText"/>
            </w:pPr>
            <w:r>
              <w:tab/>
            </w:r>
            <w:r>
              <w:tab/>
            </w:r>
            <w:r>
              <w:tab/>
              <w:t>@classCode</w:t>
            </w:r>
          </w:p>
        </w:tc>
        <w:tc>
          <w:tcPr>
            <w:tcW w:w="720" w:type="dxa"/>
          </w:tcPr>
          <w:p w14:paraId="10EC9F97" w14:textId="77777777" w:rsidR="004B3F04" w:rsidRDefault="004B3F04" w:rsidP="000659BE">
            <w:pPr>
              <w:pStyle w:val="TableText"/>
            </w:pPr>
            <w:r>
              <w:t>1..1</w:t>
            </w:r>
          </w:p>
        </w:tc>
        <w:tc>
          <w:tcPr>
            <w:tcW w:w="1152" w:type="dxa"/>
          </w:tcPr>
          <w:p w14:paraId="60B323FE" w14:textId="77777777" w:rsidR="004B3F04" w:rsidRDefault="004B3F04" w:rsidP="000659BE">
            <w:pPr>
              <w:pStyle w:val="TableText"/>
            </w:pPr>
            <w:r>
              <w:t>SHALL</w:t>
            </w:r>
          </w:p>
        </w:tc>
        <w:tc>
          <w:tcPr>
            <w:tcW w:w="864" w:type="dxa"/>
          </w:tcPr>
          <w:p w14:paraId="5378B3B2" w14:textId="77777777" w:rsidR="004B3F04" w:rsidRDefault="004B3F04" w:rsidP="000659BE">
            <w:pPr>
              <w:pStyle w:val="TableText"/>
            </w:pPr>
          </w:p>
        </w:tc>
        <w:tc>
          <w:tcPr>
            <w:tcW w:w="1104" w:type="dxa"/>
          </w:tcPr>
          <w:p w14:paraId="58928722" w14:textId="77777777" w:rsidR="004B3F04" w:rsidRDefault="006C736C" w:rsidP="000659BE">
            <w:pPr>
              <w:pStyle w:val="TableText"/>
            </w:pPr>
            <w:hyperlink w:anchor="C_4499-33590">
              <w:r w:rsidR="004B3F04">
                <w:rPr>
                  <w:rStyle w:val="HyperlinkText9pt"/>
                </w:rPr>
                <w:t>4499-33590</w:t>
              </w:r>
            </w:hyperlink>
          </w:p>
        </w:tc>
        <w:tc>
          <w:tcPr>
            <w:tcW w:w="2975" w:type="dxa"/>
          </w:tcPr>
          <w:p w14:paraId="08570A88" w14:textId="77777777" w:rsidR="004B3F04" w:rsidRDefault="004B3F04" w:rsidP="000659BE">
            <w:pPr>
              <w:pStyle w:val="TableText"/>
            </w:pPr>
            <w:r>
              <w:t>urn:oid:2.16.840.1.113883.5.110 (HL7RoleClass) = ROL</w:t>
            </w:r>
          </w:p>
        </w:tc>
      </w:tr>
      <w:tr w:rsidR="004B3F04" w14:paraId="78022040" w14:textId="77777777" w:rsidTr="000659BE">
        <w:trPr>
          <w:jc w:val="center"/>
        </w:trPr>
        <w:tc>
          <w:tcPr>
            <w:tcW w:w="3345" w:type="dxa"/>
          </w:tcPr>
          <w:p w14:paraId="249325E3" w14:textId="77777777" w:rsidR="004B3F04" w:rsidRDefault="004B3F04" w:rsidP="000659BE">
            <w:pPr>
              <w:pStyle w:val="TableText"/>
            </w:pPr>
            <w:r>
              <w:tab/>
            </w:r>
            <w:r>
              <w:tab/>
            </w:r>
            <w:r>
              <w:tab/>
              <w:t>id</w:t>
            </w:r>
          </w:p>
        </w:tc>
        <w:tc>
          <w:tcPr>
            <w:tcW w:w="720" w:type="dxa"/>
          </w:tcPr>
          <w:p w14:paraId="3C2139A6" w14:textId="77777777" w:rsidR="004B3F04" w:rsidRDefault="004B3F04" w:rsidP="000659BE">
            <w:pPr>
              <w:pStyle w:val="TableText"/>
            </w:pPr>
            <w:r>
              <w:t>0..1</w:t>
            </w:r>
          </w:p>
        </w:tc>
        <w:tc>
          <w:tcPr>
            <w:tcW w:w="1152" w:type="dxa"/>
          </w:tcPr>
          <w:p w14:paraId="61AD7A62" w14:textId="77777777" w:rsidR="004B3F04" w:rsidRDefault="004B3F04" w:rsidP="000659BE">
            <w:pPr>
              <w:pStyle w:val="TableText"/>
            </w:pPr>
            <w:r>
              <w:t>MAY</w:t>
            </w:r>
          </w:p>
        </w:tc>
        <w:tc>
          <w:tcPr>
            <w:tcW w:w="864" w:type="dxa"/>
          </w:tcPr>
          <w:p w14:paraId="573CDCB7" w14:textId="77777777" w:rsidR="004B3F04" w:rsidRDefault="004B3F04" w:rsidP="000659BE">
            <w:pPr>
              <w:pStyle w:val="TableText"/>
            </w:pPr>
          </w:p>
        </w:tc>
        <w:tc>
          <w:tcPr>
            <w:tcW w:w="1104" w:type="dxa"/>
          </w:tcPr>
          <w:p w14:paraId="54EC2D86" w14:textId="77777777" w:rsidR="004B3F04" w:rsidRDefault="006C736C" w:rsidP="000659BE">
            <w:pPr>
              <w:pStyle w:val="TableText"/>
            </w:pPr>
            <w:hyperlink w:anchor="C_4499-33591">
              <w:r w:rsidR="004B3F04">
                <w:rPr>
                  <w:rStyle w:val="HyperlinkText9pt"/>
                </w:rPr>
                <w:t>4499-33591</w:t>
              </w:r>
            </w:hyperlink>
          </w:p>
        </w:tc>
        <w:tc>
          <w:tcPr>
            <w:tcW w:w="2975" w:type="dxa"/>
          </w:tcPr>
          <w:p w14:paraId="039B4DBE" w14:textId="77777777" w:rsidR="004B3F04" w:rsidRDefault="004B3F04" w:rsidP="000659BE">
            <w:pPr>
              <w:pStyle w:val="TableText"/>
            </w:pPr>
          </w:p>
        </w:tc>
      </w:tr>
      <w:tr w:rsidR="004B3F04" w14:paraId="1BFF18B2" w14:textId="77777777" w:rsidTr="000659BE">
        <w:trPr>
          <w:jc w:val="center"/>
        </w:trPr>
        <w:tc>
          <w:tcPr>
            <w:tcW w:w="3345" w:type="dxa"/>
          </w:tcPr>
          <w:p w14:paraId="049C3A3B" w14:textId="77777777" w:rsidR="004B3F04" w:rsidRDefault="004B3F04" w:rsidP="000659BE">
            <w:pPr>
              <w:pStyle w:val="TableText"/>
            </w:pPr>
            <w:r>
              <w:tab/>
              <w:t>participation</w:t>
            </w:r>
          </w:p>
        </w:tc>
        <w:tc>
          <w:tcPr>
            <w:tcW w:w="720" w:type="dxa"/>
          </w:tcPr>
          <w:p w14:paraId="78728A06" w14:textId="77777777" w:rsidR="004B3F04" w:rsidRDefault="004B3F04" w:rsidP="000659BE">
            <w:pPr>
              <w:pStyle w:val="TableText"/>
            </w:pPr>
            <w:r>
              <w:t>0..*</w:t>
            </w:r>
          </w:p>
        </w:tc>
        <w:tc>
          <w:tcPr>
            <w:tcW w:w="1152" w:type="dxa"/>
          </w:tcPr>
          <w:p w14:paraId="5D2608E8" w14:textId="77777777" w:rsidR="004B3F04" w:rsidRDefault="004B3F04" w:rsidP="000659BE">
            <w:pPr>
              <w:pStyle w:val="TableText"/>
            </w:pPr>
            <w:r>
              <w:t>MAY</w:t>
            </w:r>
          </w:p>
        </w:tc>
        <w:tc>
          <w:tcPr>
            <w:tcW w:w="864" w:type="dxa"/>
          </w:tcPr>
          <w:p w14:paraId="17308885" w14:textId="77777777" w:rsidR="004B3F04" w:rsidRDefault="004B3F04" w:rsidP="000659BE">
            <w:pPr>
              <w:pStyle w:val="TableText"/>
            </w:pPr>
          </w:p>
        </w:tc>
        <w:tc>
          <w:tcPr>
            <w:tcW w:w="1104" w:type="dxa"/>
          </w:tcPr>
          <w:p w14:paraId="3BF220CC" w14:textId="77777777" w:rsidR="004B3F04" w:rsidRDefault="006C736C" w:rsidP="000659BE">
            <w:pPr>
              <w:pStyle w:val="TableText"/>
            </w:pPr>
            <w:hyperlink w:anchor="C_4499-35237">
              <w:r w:rsidR="004B3F04">
                <w:rPr>
                  <w:rStyle w:val="HyperlinkText9pt"/>
                </w:rPr>
                <w:t>4499-35237</w:t>
              </w:r>
            </w:hyperlink>
          </w:p>
        </w:tc>
        <w:tc>
          <w:tcPr>
            <w:tcW w:w="2975" w:type="dxa"/>
          </w:tcPr>
          <w:p w14:paraId="52E0FAB7" w14:textId="77777777" w:rsidR="004B3F04" w:rsidRDefault="004B3F04" w:rsidP="000659BE">
            <w:pPr>
              <w:pStyle w:val="TableText"/>
            </w:pPr>
          </w:p>
        </w:tc>
      </w:tr>
      <w:tr w:rsidR="004B3F04" w14:paraId="20ACDAC0" w14:textId="77777777" w:rsidTr="000659BE">
        <w:trPr>
          <w:jc w:val="center"/>
        </w:trPr>
        <w:tc>
          <w:tcPr>
            <w:tcW w:w="3345" w:type="dxa"/>
          </w:tcPr>
          <w:p w14:paraId="246332D1" w14:textId="77777777" w:rsidR="004B3F04" w:rsidRDefault="004B3F04" w:rsidP="000659BE">
            <w:pPr>
              <w:pStyle w:val="TableText"/>
            </w:pPr>
            <w:r>
              <w:lastRenderedPageBreak/>
              <w:tab/>
            </w:r>
            <w:r>
              <w:tab/>
              <w:t>@typeCode</w:t>
            </w:r>
          </w:p>
        </w:tc>
        <w:tc>
          <w:tcPr>
            <w:tcW w:w="720" w:type="dxa"/>
          </w:tcPr>
          <w:p w14:paraId="0CA140B7" w14:textId="77777777" w:rsidR="004B3F04" w:rsidRDefault="004B3F04" w:rsidP="000659BE">
            <w:pPr>
              <w:pStyle w:val="TableText"/>
            </w:pPr>
            <w:r>
              <w:t>1..1</w:t>
            </w:r>
          </w:p>
        </w:tc>
        <w:tc>
          <w:tcPr>
            <w:tcW w:w="1152" w:type="dxa"/>
          </w:tcPr>
          <w:p w14:paraId="213C5638" w14:textId="77777777" w:rsidR="004B3F04" w:rsidRDefault="004B3F04" w:rsidP="000659BE">
            <w:pPr>
              <w:pStyle w:val="TableText"/>
            </w:pPr>
            <w:r>
              <w:t>SHALL</w:t>
            </w:r>
          </w:p>
        </w:tc>
        <w:tc>
          <w:tcPr>
            <w:tcW w:w="864" w:type="dxa"/>
          </w:tcPr>
          <w:p w14:paraId="22C45C7D" w14:textId="77777777" w:rsidR="004B3F04" w:rsidRDefault="004B3F04" w:rsidP="000659BE">
            <w:pPr>
              <w:pStyle w:val="TableText"/>
            </w:pPr>
          </w:p>
        </w:tc>
        <w:tc>
          <w:tcPr>
            <w:tcW w:w="1104" w:type="dxa"/>
          </w:tcPr>
          <w:p w14:paraId="621CFF73" w14:textId="77777777" w:rsidR="004B3F04" w:rsidRDefault="006C736C" w:rsidP="000659BE">
            <w:pPr>
              <w:pStyle w:val="TableText"/>
            </w:pPr>
            <w:hyperlink w:anchor="C_4499-35241">
              <w:r w:rsidR="004B3F04">
                <w:rPr>
                  <w:rStyle w:val="HyperlinkText9pt"/>
                </w:rPr>
                <w:t>4499-35241</w:t>
              </w:r>
            </w:hyperlink>
          </w:p>
        </w:tc>
        <w:tc>
          <w:tcPr>
            <w:tcW w:w="2975" w:type="dxa"/>
          </w:tcPr>
          <w:p w14:paraId="0D80C907" w14:textId="77777777" w:rsidR="004B3F04" w:rsidRDefault="004B3F04" w:rsidP="000659BE">
            <w:pPr>
              <w:pStyle w:val="TableText"/>
            </w:pPr>
            <w:r>
              <w:t>urn:oid:2.16.840.1.113883.5.90 (HL7ParticipationType) = PART</w:t>
            </w:r>
          </w:p>
        </w:tc>
      </w:tr>
      <w:tr w:rsidR="004B3F04" w14:paraId="302AC584" w14:textId="77777777" w:rsidTr="000659BE">
        <w:trPr>
          <w:jc w:val="center"/>
        </w:trPr>
        <w:tc>
          <w:tcPr>
            <w:tcW w:w="3345" w:type="dxa"/>
          </w:tcPr>
          <w:p w14:paraId="2250BCFC" w14:textId="77777777" w:rsidR="004B3F04" w:rsidRDefault="004B3F04" w:rsidP="000659BE">
            <w:pPr>
              <w:pStyle w:val="TableText"/>
            </w:pPr>
            <w:r>
              <w:tab/>
            </w:r>
            <w:r>
              <w:tab/>
              <w:t>role</w:t>
            </w:r>
          </w:p>
        </w:tc>
        <w:tc>
          <w:tcPr>
            <w:tcW w:w="720" w:type="dxa"/>
          </w:tcPr>
          <w:p w14:paraId="0E6EE318" w14:textId="77777777" w:rsidR="004B3F04" w:rsidRDefault="004B3F04" w:rsidP="000659BE">
            <w:pPr>
              <w:pStyle w:val="TableText"/>
            </w:pPr>
            <w:r>
              <w:t>1..1</w:t>
            </w:r>
          </w:p>
        </w:tc>
        <w:tc>
          <w:tcPr>
            <w:tcW w:w="1152" w:type="dxa"/>
          </w:tcPr>
          <w:p w14:paraId="4F0AD780" w14:textId="77777777" w:rsidR="004B3F04" w:rsidRDefault="004B3F04" w:rsidP="000659BE">
            <w:pPr>
              <w:pStyle w:val="TableText"/>
            </w:pPr>
            <w:r>
              <w:t>SHALL</w:t>
            </w:r>
          </w:p>
        </w:tc>
        <w:tc>
          <w:tcPr>
            <w:tcW w:w="864" w:type="dxa"/>
          </w:tcPr>
          <w:p w14:paraId="6DFA23C9" w14:textId="77777777" w:rsidR="004B3F04" w:rsidRDefault="004B3F04" w:rsidP="000659BE">
            <w:pPr>
              <w:pStyle w:val="TableText"/>
            </w:pPr>
          </w:p>
        </w:tc>
        <w:tc>
          <w:tcPr>
            <w:tcW w:w="1104" w:type="dxa"/>
          </w:tcPr>
          <w:p w14:paraId="303BD181" w14:textId="77777777" w:rsidR="004B3F04" w:rsidRDefault="006C736C" w:rsidP="000659BE">
            <w:pPr>
              <w:pStyle w:val="TableText"/>
            </w:pPr>
            <w:hyperlink w:anchor="C_4499-36170">
              <w:r w:rsidR="004B3F04">
                <w:rPr>
                  <w:rStyle w:val="HyperlinkText9pt"/>
                </w:rPr>
                <w:t>4499-36170</w:t>
              </w:r>
            </w:hyperlink>
          </w:p>
        </w:tc>
        <w:tc>
          <w:tcPr>
            <w:tcW w:w="2975" w:type="dxa"/>
          </w:tcPr>
          <w:p w14:paraId="01E10288"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8E68834" w14:textId="77777777" w:rsidTr="000659BE">
        <w:trPr>
          <w:jc w:val="center"/>
        </w:trPr>
        <w:tc>
          <w:tcPr>
            <w:tcW w:w="3345" w:type="dxa"/>
          </w:tcPr>
          <w:p w14:paraId="73E835F0" w14:textId="77777777" w:rsidR="004B3F04" w:rsidRDefault="004B3F04" w:rsidP="000659BE">
            <w:pPr>
              <w:pStyle w:val="TableText"/>
            </w:pPr>
            <w:r>
              <w:tab/>
              <w:t>participation</w:t>
            </w:r>
          </w:p>
        </w:tc>
        <w:tc>
          <w:tcPr>
            <w:tcW w:w="720" w:type="dxa"/>
          </w:tcPr>
          <w:p w14:paraId="2E6A38FE" w14:textId="77777777" w:rsidR="004B3F04" w:rsidRDefault="004B3F04" w:rsidP="000659BE">
            <w:pPr>
              <w:pStyle w:val="TableText"/>
            </w:pPr>
            <w:r>
              <w:t>0..*</w:t>
            </w:r>
          </w:p>
        </w:tc>
        <w:tc>
          <w:tcPr>
            <w:tcW w:w="1152" w:type="dxa"/>
          </w:tcPr>
          <w:p w14:paraId="3C19250A" w14:textId="77777777" w:rsidR="004B3F04" w:rsidRDefault="004B3F04" w:rsidP="000659BE">
            <w:pPr>
              <w:pStyle w:val="TableText"/>
            </w:pPr>
            <w:r>
              <w:t>MAY</w:t>
            </w:r>
          </w:p>
        </w:tc>
        <w:tc>
          <w:tcPr>
            <w:tcW w:w="864" w:type="dxa"/>
          </w:tcPr>
          <w:p w14:paraId="2BAED663" w14:textId="77777777" w:rsidR="004B3F04" w:rsidRDefault="004B3F04" w:rsidP="000659BE">
            <w:pPr>
              <w:pStyle w:val="TableText"/>
            </w:pPr>
          </w:p>
        </w:tc>
        <w:tc>
          <w:tcPr>
            <w:tcW w:w="1104" w:type="dxa"/>
          </w:tcPr>
          <w:p w14:paraId="6D636110" w14:textId="77777777" w:rsidR="004B3F04" w:rsidRDefault="006C736C" w:rsidP="000659BE">
            <w:pPr>
              <w:pStyle w:val="TableText"/>
            </w:pPr>
            <w:hyperlink w:anchor="C_4499-35239">
              <w:r w:rsidR="004B3F04">
                <w:rPr>
                  <w:rStyle w:val="HyperlinkText9pt"/>
                </w:rPr>
                <w:t>4499-35239</w:t>
              </w:r>
            </w:hyperlink>
          </w:p>
        </w:tc>
        <w:tc>
          <w:tcPr>
            <w:tcW w:w="2975" w:type="dxa"/>
          </w:tcPr>
          <w:p w14:paraId="188F9F7F" w14:textId="77777777" w:rsidR="004B3F04" w:rsidRDefault="004B3F04" w:rsidP="000659BE">
            <w:pPr>
              <w:pStyle w:val="TableText"/>
            </w:pPr>
          </w:p>
        </w:tc>
      </w:tr>
      <w:tr w:rsidR="004B3F04" w14:paraId="44B3F1BD" w14:textId="77777777" w:rsidTr="000659BE">
        <w:trPr>
          <w:jc w:val="center"/>
        </w:trPr>
        <w:tc>
          <w:tcPr>
            <w:tcW w:w="3345" w:type="dxa"/>
          </w:tcPr>
          <w:p w14:paraId="1F040E28" w14:textId="77777777" w:rsidR="004B3F04" w:rsidRDefault="004B3F04" w:rsidP="000659BE">
            <w:pPr>
              <w:pStyle w:val="TableText"/>
            </w:pPr>
            <w:r>
              <w:tab/>
            </w:r>
            <w:r>
              <w:tab/>
              <w:t>@typeCode</w:t>
            </w:r>
          </w:p>
        </w:tc>
        <w:tc>
          <w:tcPr>
            <w:tcW w:w="720" w:type="dxa"/>
          </w:tcPr>
          <w:p w14:paraId="799FD125" w14:textId="77777777" w:rsidR="004B3F04" w:rsidRDefault="004B3F04" w:rsidP="000659BE">
            <w:pPr>
              <w:pStyle w:val="TableText"/>
            </w:pPr>
            <w:r>
              <w:t>1..1</w:t>
            </w:r>
          </w:p>
        </w:tc>
        <w:tc>
          <w:tcPr>
            <w:tcW w:w="1152" w:type="dxa"/>
          </w:tcPr>
          <w:p w14:paraId="032776A0" w14:textId="77777777" w:rsidR="004B3F04" w:rsidRDefault="004B3F04" w:rsidP="000659BE">
            <w:pPr>
              <w:pStyle w:val="TableText"/>
            </w:pPr>
            <w:r>
              <w:t>SHALL</w:t>
            </w:r>
          </w:p>
        </w:tc>
        <w:tc>
          <w:tcPr>
            <w:tcW w:w="864" w:type="dxa"/>
          </w:tcPr>
          <w:p w14:paraId="1BFE871C" w14:textId="77777777" w:rsidR="004B3F04" w:rsidRDefault="004B3F04" w:rsidP="000659BE">
            <w:pPr>
              <w:pStyle w:val="TableText"/>
            </w:pPr>
          </w:p>
        </w:tc>
        <w:tc>
          <w:tcPr>
            <w:tcW w:w="1104" w:type="dxa"/>
          </w:tcPr>
          <w:p w14:paraId="0E91EC62" w14:textId="77777777" w:rsidR="004B3F04" w:rsidRDefault="006C736C" w:rsidP="000659BE">
            <w:pPr>
              <w:pStyle w:val="TableText"/>
            </w:pPr>
            <w:hyperlink w:anchor="C_4499-35242">
              <w:r w:rsidR="004B3F04">
                <w:rPr>
                  <w:rStyle w:val="HyperlinkText9pt"/>
                </w:rPr>
                <w:t>4499-35242</w:t>
              </w:r>
            </w:hyperlink>
          </w:p>
        </w:tc>
        <w:tc>
          <w:tcPr>
            <w:tcW w:w="2975" w:type="dxa"/>
          </w:tcPr>
          <w:p w14:paraId="0F26205B" w14:textId="77777777" w:rsidR="004B3F04" w:rsidRDefault="004B3F04" w:rsidP="000659BE">
            <w:pPr>
              <w:pStyle w:val="TableText"/>
            </w:pPr>
            <w:r>
              <w:t>urn:oid:2.16.840.1.113883.5.90 (HL7ParticipationType) = PART</w:t>
            </w:r>
          </w:p>
        </w:tc>
      </w:tr>
      <w:tr w:rsidR="004B3F04" w14:paraId="775C7290" w14:textId="77777777" w:rsidTr="000659BE">
        <w:trPr>
          <w:jc w:val="center"/>
        </w:trPr>
        <w:tc>
          <w:tcPr>
            <w:tcW w:w="3345" w:type="dxa"/>
          </w:tcPr>
          <w:p w14:paraId="464DBFB8" w14:textId="77777777" w:rsidR="004B3F04" w:rsidRDefault="004B3F04" w:rsidP="000659BE">
            <w:pPr>
              <w:pStyle w:val="TableText"/>
            </w:pPr>
            <w:r>
              <w:tab/>
            </w:r>
            <w:r>
              <w:tab/>
              <w:t>role</w:t>
            </w:r>
          </w:p>
        </w:tc>
        <w:tc>
          <w:tcPr>
            <w:tcW w:w="720" w:type="dxa"/>
          </w:tcPr>
          <w:p w14:paraId="2FC0CA70" w14:textId="77777777" w:rsidR="004B3F04" w:rsidRDefault="004B3F04" w:rsidP="000659BE">
            <w:pPr>
              <w:pStyle w:val="TableText"/>
            </w:pPr>
            <w:r>
              <w:t>1..1</w:t>
            </w:r>
          </w:p>
        </w:tc>
        <w:tc>
          <w:tcPr>
            <w:tcW w:w="1152" w:type="dxa"/>
          </w:tcPr>
          <w:p w14:paraId="1223074D" w14:textId="77777777" w:rsidR="004B3F04" w:rsidRDefault="004B3F04" w:rsidP="000659BE">
            <w:pPr>
              <w:pStyle w:val="TableText"/>
            </w:pPr>
            <w:r>
              <w:t>SHALL</w:t>
            </w:r>
          </w:p>
        </w:tc>
        <w:tc>
          <w:tcPr>
            <w:tcW w:w="864" w:type="dxa"/>
          </w:tcPr>
          <w:p w14:paraId="64DBDBEE" w14:textId="77777777" w:rsidR="004B3F04" w:rsidRDefault="004B3F04" w:rsidP="000659BE">
            <w:pPr>
              <w:pStyle w:val="TableText"/>
            </w:pPr>
          </w:p>
        </w:tc>
        <w:tc>
          <w:tcPr>
            <w:tcW w:w="1104" w:type="dxa"/>
          </w:tcPr>
          <w:p w14:paraId="619113D3" w14:textId="77777777" w:rsidR="004B3F04" w:rsidRDefault="006C736C" w:rsidP="000659BE">
            <w:pPr>
              <w:pStyle w:val="TableText"/>
            </w:pPr>
            <w:hyperlink w:anchor="C_4499-36171">
              <w:r w:rsidR="004B3F04">
                <w:rPr>
                  <w:rStyle w:val="HyperlinkText9pt"/>
                </w:rPr>
                <w:t>4499-36171</w:t>
              </w:r>
            </w:hyperlink>
          </w:p>
        </w:tc>
        <w:tc>
          <w:tcPr>
            <w:tcW w:w="2975" w:type="dxa"/>
          </w:tcPr>
          <w:p w14:paraId="15B261BE"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BE25382" w14:textId="77777777" w:rsidTr="000659BE">
        <w:trPr>
          <w:jc w:val="center"/>
        </w:trPr>
        <w:tc>
          <w:tcPr>
            <w:tcW w:w="3345" w:type="dxa"/>
          </w:tcPr>
          <w:p w14:paraId="30A3F586" w14:textId="77777777" w:rsidR="004B3F04" w:rsidRDefault="004B3F04" w:rsidP="000659BE">
            <w:pPr>
              <w:pStyle w:val="TableText"/>
            </w:pPr>
            <w:r>
              <w:tab/>
              <w:t>participation</w:t>
            </w:r>
          </w:p>
        </w:tc>
        <w:tc>
          <w:tcPr>
            <w:tcW w:w="720" w:type="dxa"/>
          </w:tcPr>
          <w:p w14:paraId="1D0EEF39" w14:textId="77777777" w:rsidR="004B3F04" w:rsidRDefault="004B3F04" w:rsidP="000659BE">
            <w:pPr>
              <w:pStyle w:val="TableText"/>
            </w:pPr>
            <w:r>
              <w:t>0..*</w:t>
            </w:r>
          </w:p>
        </w:tc>
        <w:tc>
          <w:tcPr>
            <w:tcW w:w="1152" w:type="dxa"/>
          </w:tcPr>
          <w:p w14:paraId="60FC1381" w14:textId="77777777" w:rsidR="004B3F04" w:rsidRDefault="004B3F04" w:rsidP="000659BE">
            <w:pPr>
              <w:pStyle w:val="TableText"/>
            </w:pPr>
            <w:r>
              <w:t>MAY</w:t>
            </w:r>
          </w:p>
        </w:tc>
        <w:tc>
          <w:tcPr>
            <w:tcW w:w="864" w:type="dxa"/>
          </w:tcPr>
          <w:p w14:paraId="418525BD" w14:textId="77777777" w:rsidR="004B3F04" w:rsidRDefault="004B3F04" w:rsidP="000659BE">
            <w:pPr>
              <w:pStyle w:val="TableText"/>
            </w:pPr>
          </w:p>
        </w:tc>
        <w:tc>
          <w:tcPr>
            <w:tcW w:w="1104" w:type="dxa"/>
          </w:tcPr>
          <w:p w14:paraId="2C059063" w14:textId="77777777" w:rsidR="004B3F04" w:rsidRDefault="006C736C" w:rsidP="000659BE">
            <w:pPr>
              <w:pStyle w:val="TableText"/>
            </w:pPr>
            <w:hyperlink w:anchor="C_4499-35865">
              <w:r w:rsidR="004B3F04">
                <w:rPr>
                  <w:rStyle w:val="HyperlinkText9pt"/>
                </w:rPr>
                <w:t>4499-35865</w:t>
              </w:r>
            </w:hyperlink>
          </w:p>
        </w:tc>
        <w:tc>
          <w:tcPr>
            <w:tcW w:w="2975" w:type="dxa"/>
          </w:tcPr>
          <w:p w14:paraId="6C80FFCD" w14:textId="77777777" w:rsidR="004B3F04" w:rsidRDefault="004B3F04" w:rsidP="000659BE">
            <w:pPr>
              <w:pStyle w:val="TableText"/>
            </w:pPr>
          </w:p>
        </w:tc>
      </w:tr>
      <w:tr w:rsidR="004B3F04" w14:paraId="59C8F549" w14:textId="77777777" w:rsidTr="000659BE">
        <w:trPr>
          <w:jc w:val="center"/>
        </w:trPr>
        <w:tc>
          <w:tcPr>
            <w:tcW w:w="3345" w:type="dxa"/>
          </w:tcPr>
          <w:p w14:paraId="24AA7BC5" w14:textId="77777777" w:rsidR="004B3F04" w:rsidRDefault="004B3F04" w:rsidP="000659BE">
            <w:pPr>
              <w:pStyle w:val="TableText"/>
            </w:pPr>
            <w:r>
              <w:tab/>
            </w:r>
            <w:r>
              <w:tab/>
              <w:t>@typeCode</w:t>
            </w:r>
          </w:p>
        </w:tc>
        <w:tc>
          <w:tcPr>
            <w:tcW w:w="720" w:type="dxa"/>
          </w:tcPr>
          <w:p w14:paraId="3B5AEA5E" w14:textId="77777777" w:rsidR="004B3F04" w:rsidRDefault="004B3F04" w:rsidP="000659BE">
            <w:pPr>
              <w:pStyle w:val="TableText"/>
            </w:pPr>
            <w:r>
              <w:t>1..1</w:t>
            </w:r>
          </w:p>
        </w:tc>
        <w:tc>
          <w:tcPr>
            <w:tcW w:w="1152" w:type="dxa"/>
          </w:tcPr>
          <w:p w14:paraId="29DDDBA9" w14:textId="77777777" w:rsidR="004B3F04" w:rsidRDefault="004B3F04" w:rsidP="000659BE">
            <w:pPr>
              <w:pStyle w:val="TableText"/>
            </w:pPr>
            <w:r>
              <w:t>SHALL</w:t>
            </w:r>
          </w:p>
        </w:tc>
        <w:tc>
          <w:tcPr>
            <w:tcW w:w="864" w:type="dxa"/>
          </w:tcPr>
          <w:p w14:paraId="3F40AF1F" w14:textId="77777777" w:rsidR="004B3F04" w:rsidRDefault="004B3F04" w:rsidP="000659BE">
            <w:pPr>
              <w:pStyle w:val="TableText"/>
            </w:pPr>
          </w:p>
        </w:tc>
        <w:tc>
          <w:tcPr>
            <w:tcW w:w="1104" w:type="dxa"/>
          </w:tcPr>
          <w:p w14:paraId="2F8B121A" w14:textId="77777777" w:rsidR="004B3F04" w:rsidRDefault="006C736C" w:rsidP="000659BE">
            <w:pPr>
              <w:pStyle w:val="TableText"/>
            </w:pPr>
            <w:hyperlink w:anchor="C_4499-35867">
              <w:r w:rsidR="004B3F04">
                <w:rPr>
                  <w:rStyle w:val="HyperlinkText9pt"/>
                </w:rPr>
                <w:t>4499-35867</w:t>
              </w:r>
            </w:hyperlink>
          </w:p>
        </w:tc>
        <w:tc>
          <w:tcPr>
            <w:tcW w:w="2975" w:type="dxa"/>
          </w:tcPr>
          <w:p w14:paraId="0542411F" w14:textId="77777777" w:rsidR="004B3F04" w:rsidRDefault="004B3F04" w:rsidP="000659BE">
            <w:pPr>
              <w:pStyle w:val="TableText"/>
            </w:pPr>
            <w:r>
              <w:t>urn:oid:2.16.840.1.113883.5.90 (HL7ParticipationType) = PART</w:t>
            </w:r>
          </w:p>
        </w:tc>
      </w:tr>
      <w:tr w:rsidR="004B3F04" w14:paraId="1C639B60" w14:textId="77777777" w:rsidTr="000659BE">
        <w:trPr>
          <w:jc w:val="center"/>
        </w:trPr>
        <w:tc>
          <w:tcPr>
            <w:tcW w:w="3345" w:type="dxa"/>
          </w:tcPr>
          <w:p w14:paraId="0D76E61D" w14:textId="77777777" w:rsidR="004B3F04" w:rsidRDefault="004B3F04" w:rsidP="000659BE">
            <w:pPr>
              <w:pStyle w:val="TableText"/>
            </w:pPr>
            <w:r>
              <w:tab/>
            </w:r>
            <w:r>
              <w:tab/>
              <w:t>role</w:t>
            </w:r>
          </w:p>
        </w:tc>
        <w:tc>
          <w:tcPr>
            <w:tcW w:w="720" w:type="dxa"/>
          </w:tcPr>
          <w:p w14:paraId="25668BED" w14:textId="77777777" w:rsidR="004B3F04" w:rsidRDefault="004B3F04" w:rsidP="000659BE">
            <w:pPr>
              <w:pStyle w:val="TableText"/>
            </w:pPr>
            <w:r>
              <w:t>1..1</w:t>
            </w:r>
          </w:p>
        </w:tc>
        <w:tc>
          <w:tcPr>
            <w:tcW w:w="1152" w:type="dxa"/>
          </w:tcPr>
          <w:p w14:paraId="6A12CF13" w14:textId="77777777" w:rsidR="004B3F04" w:rsidRDefault="004B3F04" w:rsidP="000659BE">
            <w:pPr>
              <w:pStyle w:val="TableText"/>
            </w:pPr>
            <w:r>
              <w:t>SHALL</w:t>
            </w:r>
          </w:p>
        </w:tc>
        <w:tc>
          <w:tcPr>
            <w:tcW w:w="864" w:type="dxa"/>
          </w:tcPr>
          <w:p w14:paraId="6E9EECC8" w14:textId="77777777" w:rsidR="004B3F04" w:rsidRDefault="004B3F04" w:rsidP="000659BE">
            <w:pPr>
              <w:pStyle w:val="TableText"/>
            </w:pPr>
          </w:p>
        </w:tc>
        <w:tc>
          <w:tcPr>
            <w:tcW w:w="1104" w:type="dxa"/>
          </w:tcPr>
          <w:p w14:paraId="61EEAF89" w14:textId="77777777" w:rsidR="004B3F04" w:rsidRDefault="006C736C" w:rsidP="000659BE">
            <w:pPr>
              <w:pStyle w:val="TableText"/>
            </w:pPr>
            <w:hyperlink w:anchor="C_4499-36172">
              <w:r w:rsidR="004B3F04">
                <w:rPr>
                  <w:rStyle w:val="HyperlinkText9pt"/>
                </w:rPr>
                <w:t>4499-36172</w:t>
              </w:r>
            </w:hyperlink>
          </w:p>
        </w:tc>
        <w:tc>
          <w:tcPr>
            <w:tcW w:w="2975" w:type="dxa"/>
          </w:tcPr>
          <w:p w14:paraId="1CD116C7"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2D9DE8C" w14:textId="77777777" w:rsidTr="000659BE">
        <w:trPr>
          <w:jc w:val="center"/>
        </w:trPr>
        <w:tc>
          <w:tcPr>
            <w:tcW w:w="3345" w:type="dxa"/>
          </w:tcPr>
          <w:p w14:paraId="344C6580" w14:textId="77777777" w:rsidR="004B3F04" w:rsidRDefault="004B3F04" w:rsidP="000659BE">
            <w:pPr>
              <w:pStyle w:val="TableText"/>
            </w:pPr>
            <w:r>
              <w:tab/>
              <w:t>participation</w:t>
            </w:r>
          </w:p>
        </w:tc>
        <w:tc>
          <w:tcPr>
            <w:tcW w:w="720" w:type="dxa"/>
          </w:tcPr>
          <w:p w14:paraId="71DEBF1B" w14:textId="77777777" w:rsidR="004B3F04" w:rsidRDefault="004B3F04" w:rsidP="000659BE">
            <w:pPr>
              <w:pStyle w:val="TableText"/>
            </w:pPr>
            <w:r>
              <w:t>0..1</w:t>
            </w:r>
          </w:p>
        </w:tc>
        <w:tc>
          <w:tcPr>
            <w:tcW w:w="1152" w:type="dxa"/>
          </w:tcPr>
          <w:p w14:paraId="09566653" w14:textId="77777777" w:rsidR="004B3F04" w:rsidRDefault="004B3F04" w:rsidP="000659BE">
            <w:pPr>
              <w:pStyle w:val="TableText"/>
            </w:pPr>
            <w:r>
              <w:t>MAY</w:t>
            </w:r>
          </w:p>
        </w:tc>
        <w:tc>
          <w:tcPr>
            <w:tcW w:w="864" w:type="dxa"/>
          </w:tcPr>
          <w:p w14:paraId="52A026D6" w14:textId="77777777" w:rsidR="004B3F04" w:rsidRDefault="004B3F04" w:rsidP="000659BE">
            <w:pPr>
              <w:pStyle w:val="TableText"/>
            </w:pPr>
          </w:p>
        </w:tc>
        <w:tc>
          <w:tcPr>
            <w:tcW w:w="1104" w:type="dxa"/>
          </w:tcPr>
          <w:p w14:paraId="64FED1C8" w14:textId="77777777" w:rsidR="004B3F04" w:rsidRDefault="006C736C" w:rsidP="000659BE">
            <w:pPr>
              <w:pStyle w:val="TableText"/>
            </w:pPr>
            <w:hyperlink w:anchor="C_4499-35243">
              <w:r w:rsidR="004B3F04">
                <w:rPr>
                  <w:rStyle w:val="HyperlinkText9pt"/>
                </w:rPr>
                <w:t>4499-35243</w:t>
              </w:r>
            </w:hyperlink>
          </w:p>
        </w:tc>
        <w:tc>
          <w:tcPr>
            <w:tcW w:w="2975" w:type="dxa"/>
          </w:tcPr>
          <w:p w14:paraId="1EC2D108" w14:textId="77777777" w:rsidR="004B3F04" w:rsidRDefault="004B3F04" w:rsidP="000659BE">
            <w:pPr>
              <w:pStyle w:val="TableText"/>
            </w:pPr>
          </w:p>
        </w:tc>
      </w:tr>
      <w:tr w:rsidR="004B3F04" w14:paraId="5E6DF6AB" w14:textId="77777777" w:rsidTr="000659BE">
        <w:trPr>
          <w:jc w:val="center"/>
        </w:trPr>
        <w:tc>
          <w:tcPr>
            <w:tcW w:w="3345" w:type="dxa"/>
          </w:tcPr>
          <w:p w14:paraId="6B3B7500" w14:textId="77777777" w:rsidR="004B3F04" w:rsidRDefault="004B3F04" w:rsidP="000659BE">
            <w:pPr>
              <w:pStyle w:val="TableText"/>
            </w:pPr>
            <w:r>
              <w:tab/>
            </w:r>
            <w:r>
              <w:tab/>
              <w:t>@typeCode</w:t>
            </w:r>
          </w:p>
        </w:tc>
        <w:tc>
          <w:tcPr>
            <w:tcW w:w="720" w:type="dxa"/>
          </w:tcPr>
          <w:p w14:paraId="63048087" w14:textId="77777777" w:rsidR="004B3F04" w:rsidRDefault="004B3F04" w:rsidP="000659BE">
            <w:pPr>
              <w:pStyle w:val="TableText"/>
            </w:pPr>
            <w:r>
              <w:t>1..1</w:t>
            </w:r>
          </w:p>
        </w:tc>
        <w:tc>
          <w:tcPr>
            <w:tcW w:w="1152" w:type="dxa"/>
          </w:tcPr>
          <w:p w14:paraId="3EC39AE0" w14:textId="77777777" w:rsidR="004B3F04" w:rsidRDefault="004B3F04" w:rsidP="000659BE">
            <w:pPr>
              <w:pStyle w:val="TableText"/>
            </w:pPr>
            <w:r>
              <w:t>SHALL</w:t>
            </w:r>
          </w:p>
        </w:tc>
        <w:tc>
          <w:tcPr>
            <w:tcW w:w="864" w:type="dxa"/>
          </w:tcPr>
          <w:p w14:paraId="7119696D" w14:textId="77777777" w:rsidR="004B3F04" w:rsidRDefault="004B3F04" w:rsidP="000659BE">
            <w:pPr>
              <w:pStyle w:val="TableText"/>
            </w:pPr>
          </w:p>
        </w:tc>
        <w:tc>
          <w:tcPr>
            <w:tcW w:w="1104" w:type="dxa"/>
          </w:tcPr>
          <w:p w14:paraId="76EE6392" w14:textId="77777777" w:rsidR="004B3F04" w:rsidRDefault="006C736C" w:rsidP="000659BE">
            <w:pPr>
              <w:pStyle w:val="TableText"/>
            </w:pPr>
            <w:hyperlink w:anchor="C_4499-35245">
              <w:r w:rsidR="004B3F04">
                <w:rPr>
                  <w:rStyle w:val="HyperlinkText9pt"/>
                </w:rPr>
                <w:t>4499-35245</w:t>
              </w:r>
            </w:hyperlink>
          </w:p>
        </w:tc>
        <w:tc>
          <w:tcPr>
            <w:tcW w:w="2975" w:type="dxa"/>
          </w:tcPr>
          <w:p w14:paraId="326EC450" w14:textId="77777777" w:rsidR="004B3F04" w:rsidRDefault="004B3F04" w:rsidP="000659BE">
            <w:pPr>
              <w:pStyle w:val="TableText"/>
            </w:pPr>
            <w:r>
              <w:t>urn:oid:2.16.840.1.113883.5.90 (HL7ParticipationType) = PART</w:t>
            </w:r>
          </w:p>
        </w:tc>
      </w:tr>
      <w:tr w:rsidR="004B3F04" w14:paraId="449543E1" w14:textId="77777777" w:rsidTr="000659BE">
        <w:trPr>
          <w:jc w:val="center"/>
        </w:trPr>
        <w:tc>
          <w:tcPr>
            <w:tcW w:w="3345" w:type="dxa"/>
          </w:tcPr>
          <w:p w14:paraId="3B9CF482" w14:textId="77777777" w:rsidR="004B3F04" w:rsidRDefault="004B3F04" w:rsidP="000659BE">
            <w:pPr>
              <w:pStyle w:val="TableText"/>
            </w:pPr>
            <w:r>
              <w:tab/>
            </w:r>
            <w:r>
              <w:tab/>
              <w:t>patient</w:t>
            </w:r>
          </w:p>
        </w:tc>
        <w:tc>
          <w:tcPr>
            <w:tcW w:w="720" w:type="dxa"/>
          </w:tcPr>
          <w:p w14:paraId="0F5CF8C5" w14:textId="77777777" w:rsidR="004B3F04" w:rsidRDefault="004B3F04" w:rsidP="000659BE">
            <w:pPr>
              <w:pStyle w:val="TableText"/>
            </w:pPr>
            <w:r>
              <w:t>1..1</w:t>
            </w:r>
          </w:p>
        </w:tc>
        <w:tc>
          <w:tcPr>
            <w:tcW w:w="1152" w:type="dxa"/>
          </w:tcPr>
          <w:p w14:paraId="7CC0535D" w14:textId="77777777" w:rsidR="004B3F04" w:rsidRDefault="004B3F04" w:rsidP="000659BE">
            <w:pPr>
              <w:pStyle w:val="TableText"/>
            </w:pPr>
            <w:r>
              <w:t>SHALL</w:t>
            </w:r>
          </w:p>
        </w:tc>
        <w:tc>
          <w:tcPr>
            <w:tcW w:w="864" w:type="dxa"/>
          </w:tcPr>
          <w:p w14:paraId="794B00A8" w14:textId="77777777" w:rsidR="004B3F04" w:rsidRDefault="004B3F04" w:rsidP="000659BE">
            <w:pPr>
              <w:pStyle w:val="TableText"/>
            </w:pPr>
          </w:p>
        </w:tc>
        <w:tc>
          <w:tcPr>
            <w:tcW w:w="1104" w:type="dxa"/>
          </w:tcPr>
          <w:p w14:paraId="4D652032" w14:textId="77777777" w:rsidR="004B3F04" w:rsidRDefault="006C736C" w:rsidP="000659BE">
            <w:pPr>
              <w:pStyle w:val="TableText"/>
            </w:pPr>
            <w:hyperlink w:anchor="C_4499-36173">
              <w:r w:rsidR="004B3F04">
                <w:rPr>
                  <w:rStyle w:val="HyperlinkText9pt"/>
                </w:rPr>
                <w:t>4499-36173</w:t>
              </w:r>
            </w:hyperlink>
          </w:p>
        </w:tc>
        <w:tc>
          <w:tcPr>
            <w:tcW w:w="2975" w:type="dxa"/>
          </w:tcPr>
          <w:p w14:paraId="3B90FF0C"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2394642" w14:textId="77777777" w:rsidTr="000659BE">
        <w:trPr>
          <w:jc w:val="center"/>
        </w:trPr>
        <w:tc>
          <w:tcPr>
            <w:tcW w:w="3345" w:type="dxa"/>
          </w:tcPr>
          <w:p w14:paraId="2D59E462" w14:textId="77777777" w:rsidR="004B3F04" w:rsidRDefault="004B3F04" w:rsidP="000659BE">
            <w:pPr>
              <w:pStyle w:val="TableText"/>
            </w:pPr>
            <w:r>
              <w:tab/>
              <w:t>participation</w:t>
            </w:r>
          </w:p>
        </w:tc>
        <w:tc>
          <w:tcPr>
            <w:tcW w:w="720" w:type="dxa"/>
          </w:tcPr>
          <w:p w14:paraId="6C9B4EAD" w14:textId="77777777" w:rsidR="004B3F04" w:rsidRDefault="004B3F04" w:rsidP="000659BE">
            <w:pPr>
              <w:pStyle w:val="TableText"/>
            </w:pPr>
            <w:r>
              <w:t>0..*</w:t>
            </w:r>
          </w:p>
        </w:tc>
        <w:tc>
          <w:tcPr>
            <w:tcW w:w="1152" w:type="dxa"/>
          </w:tcPr>
          <w:p w14:paraId="1D264334" w14:textId="77777777" w:rsidR="004B3F04" w:rsidRDefault="004B3F04" w:rsidP="000659BE">
            <w:pPr>
              <w:pStyle w:val="TableText"/>
            </w:pPr>
            <w:r>
              <w:t>MAY</w:t>
            </w:r>
          </w:p>
        </w:tc>
        <w:tc>
          <w:tcPr>
            <w:tcW w:w="864" w:type="dxa"/>
          </w:tcPr>
          <w:p w14:paraId="5FECDB36" w14:textId="77777777" w:rsidR="004B3F04" w:rsidRDefault="004B3F04" w:rsidP="000659BE">
            <w:pPr>
              <w:pStyle w:val="TableText"/>
            </w:pPr>
          </w:p>
        </w:tc>
        <w:tc>
          <w:tcPr>
            <w:tcW w:w="1104" w:type="dxa"/>
          </w:tcPr>
          <w:p w14:paraId="1CA27EBC" w14:textId="77777777" w:rsidR="004B3F04" w:rsidRDefault="006C736C" w:rsidP="000659BE">
            <w:pPr>
              <w:pStyle w:val="TableText"/>
            </w:pPr>
            <w:hyperlink w:anchor="C_4499-36174">
              <w:r w:rsidR="004B3F04">
                <w:rPr>
                  <w:rStyle w:val="HyperlinkText9pt"/>
                </w:rPr>
                <w:t>4499-36174</w:t>
              </w:r>
            </w:hyperlink>
          </w:p>
        </w:tc>
        <w:tc>
          <w:tcPr>
            <w:tcW w:w="2975" w:type="dxa"/>
          </w:tcPr>
          <w:p w14:paraId="20E4BD27" w14:textId="77777777" w:rsidR="004B3F04" w:rsidRDefault="004B3F04" w:rsidP="000659BE">
            <w:pPr>
              <w:pStyle w:val="TableText"/>
            </w:pPr>
          </w:p>
        </w:tc>
      </w:tr>
      <w:tr w:rsidR="004B3F04" w14:paraId="49A66D27" w14:textId="77777777" w:rsidTr="000659BE">
        <w:trPr>
          <w:jc w:val="center"/>
        </w:trPr>
        <w:tc>
          <w:tcPr>
            <w:tcW w:w="3345" w:type="dxa"/>
          </w:tcPr>
          <w:p w14:paraId="6A48F138" w14:textId="77777777" w:rsidR="004B3F04" w:rsidRDefault="004B3F04" w:rsidP="000659BE">
            <w:pPr>
              <w:pStyle w:val="TableText"/>
            </w:pPr>
            <w:r>
              <w:tab/>
            </w:r>
            <w:r>
              <w:tab/>
              <w:t>@typeCode</w:t>
            </w:r>
          </w:p>
        </w:tc>
        <w:tc>
          <w:tcPr>
            <w:tcW w:w="720" w:type="dxa"/>
          </w:tcPr>
          <w:p w14:paraId="0B5AE7BD" w14:textId="77777777" w:rsidR="004B3F04" w:rsidRDefault="004B3F04" w:rsidP="000659BE">
            <w:pPr>
              <w:pStyle w:val="TableText"/>
            </w:pPr>
            <w:r>
              <w:t>1..1</w:t>
            </w:r>
          </w:p>
        </w:tc>
        <w:tc>
          <w:tcPr>
            <w:tcW w:w="1152" w:type="dxa"/>
          </w:tcPr>
          <w:p w14:paraId="3978E17A" w14:textId="77777777" w:rsidR="004B3F04" w:rsidRDefault="004B3F04" w:rsidP="000659BE">
            <w:pPr>
              <w:pStyle w:val="TableText"/>
            </w:pPr>
            <w:r>
              <w:t>SHALL</w:t>
            </w:r>
          </w:p>
        </w:tc>
        <w:tc>
          <w:tcPr>
            <w:tcW w:w="864" w:type="dxa"/>
          </w:tcPr>
          <w:p w14:paraId="6D6ED86A" w14:textId="77777777" w:rsidR="004B3F04" w:rsidRDefault="004B3F04" w:rsidP="000659BE">
            <w:pPr>
              <w:pStyle w:val="TableText"/>
            </w:pPr>
          </w:p>
        </w:tc>
        <w:tc>
          <w:tcPr>
            <w:tcW w:w="1104" w:type="dxa"/>
          </w:tcPr>
          <w:p w14:paraId="50714534" w14:textId="77777777" w:rsidR="004B3F04" w:rsidRDefault="006C736C" w:rsidP="000659BE">
            <w:pPr>
              <w:pStyle w:val="TableText"/>
            </w:pPr>
            <w:hyperlink w:anchor="C_4499-36176">
              <w:r w:rsidR="004B3F04">
                <w:rPr>
                  <w:rStyle w:val="HyperlinkText9pt"/>
                </w:rPr>
                <w:t>4499-36176</w:t>
              </w:r>
            </w:hyperlink>
          </w:p>
        </w:tc>
        <w:tc>
          <w:tcPr>
            <w:tcW w:w="2975" w:type="dxa"/>
          </w:tcPr>
          <w:p w14:paraId="2478CEE8" w14:textId="77777777" w:rsidR="004B3F04" w:rsidRDefault="004B3F04" w:rsidP="000659BE">
            <w:pPr>
              <w:pStyle w:val="TableText"/>
            </w:pPr>
            <w:r>
              <w:t>urn:oid:2.16.840.1.113883.5.90 (HL7ParticipationType) = PART</w:t>
            </w:r>
          </w:p>
        </w:tc>
      </w:tr>
      <w:tr w:rsidR="004B3F04" w14:paraId="043B731B" w14:textId="77777777" w:rsidTr="000659BE">
        <w:trPr>
          <w:jc w:val="center"/>
        </w:trPr>
        <w:tc>
          <w:tcPr>
            <w:tcW w:w="3345" w:type="dxa"/>
          </w:tcPr>
          <w:p w14:paraId="10B646F7" w14:textId="77777777" w:rsidR="004B3F04" w:rsidRDefault="004B3F04" w:rsidP="000659BE">
            <w:pPr>
              <w:pStyle w:val="TableText"/>
            </w:pPr>
            <w:r>
              <w:tab/>
            </w:r>
            <w:r>
              <w:tab/>
              <w:t>role</w:t>
            </w:r>
          </w:p>
        </w:tc>
        <w:tc>
          <w:tcPr>
            <w:tcW w:w="720" w:type="dxa"/>
          </w:tcPr>
          <w:p w14:paraId="3BCD2462" w14:textId="77777777" w:rsidR="004B3F04" w:rsidRDefault="004B3F04" w:rsidP="000659BE">
            <w:pPr>
              <w:pStyle w:val="TableText"/>
            </w:pPr>
            <w:r>
              <w:t>1..1</w:t>
            </w:r>
          </w:p>
        </w:tc>
        <w:tc>
          <w:tcPr>
            <w:tcW w:w="1152" w:type="dxa"/>
          </w:tcPr>
          <w:p w14:paraId="47F99559" w14:textId="77777777" w:rsidR="004B3F04" w:rsidRDefault="004B3F04" w:rsidP="000659BE">
            <w:pPr>
              <w:pStyle w:val="TableText"/>
            </w:pPr>
            <w:r>
              <w:t>SHALL</w:t>
            </w:r>
          </w:p>
        </w:tc>
        <w:tc>
          <w:tcPr>
            <w:tcW w:w="864" w:type="dxa"/>
          </w:tcPr>
          <w:p w14:paraId="4CE357B0" w14:textId="77777777" w:rsidR="004B3F04" w:rsidRDefault="004B3F04" w:rsidP="000659BE">
            <w:pPr>
              <w:pStyle w:val="TableText"/>
            </w:pPr>
          </w:p>
        </w:tc>
        <w:tc>
          <w:tcPr>
            <w:tcW w:w="1104" w:type="dxa"/>
          </w:tcPr>
          <w:p w14:paraId="48A7EB68" w14:textId="77777777" w:rsidR="004B3F04" w:rsidRDefault="006C736C" w:rsidP="000659BE">
            <w:pPr>
              <w:pStyle w:val="TableText"/>
            </w:pPr>
            <w:hyperlink w:anchor="C_4499-36175">
              <w:r w:rsidR="004B3F04">
                <w:rPr>
                  <w:rStyle w:val="HyperlinkText9pt"/>
                </w:rPr>
                <w:t>4499-36175</w:t>
              </w:r>
            </w:hyperlink>
          </w:p>
        </w:tc>
        <w:tc>
          <w:tcPr>
            <w:tcW w:w="2975" w:type="dxa"/>
          </w:tcPr>
          <w:p w14:paraId="6CFEC0E8"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0281841" w14:textId="77777777" w:rsidTr="000659BE">
        <w:trPr>
          <w:jc w:val="center"/>
        </w:trPr>
        <w:tc>
          <w:tcPr>
            <w:tcW w:w="3345" w:type="dxa"/>
          </w:tcPr>
          <w:p w14:paraId="77BB78CB" w14:textId="77777777" w:rsidR="004B3F04" w:rsidRDefault="004B3F04" w:rsidP="000659BE">
            <w:pPr>
              <w:pStyle w:val="TableText"/>
            </w:pPr>
            <w:r>
              <w:tab/>
              <w:t>outboundRelationship</w:t>
            </w:r>
          </w:p>
        </w:tc>
        <w:tc>
          <w:tcPr>
            <w:tcW w:w="720" w:type="dxa"/>
          </w:tcPr>
          <w:p w14:paraId="6E160778" w14:textId="77777777" w:rsidR="004B3F04" w:rsidRDefault="004B3F04" w:rsidP="000659BE">
            <w:pPr>
              <w:pStyle w:val="TableText"/>
            </w:pPr>
            <w:r>
              <w:t>0..1</w:t>
            </w:r>
          </w:p>
        </w:tc>
        <w:tc>
          <w:tcPr>
            <w:tcW w:w="1152" w:type="dxa"/>
          </w:tcPr>
          <w:p w14:paraId="5E296D05" w14:textId="77777777" w:rsidR="004B3F04" w:rsidRDefault="004B3F04" w:rsidP="000659BE">
            <w:pPr>
              <w:pStyle w:val="TableText"/>
            </w:pPr>
            <w:r>
              <w:t>MAY</w:t>
            </w:r>
          </w:p>
        </w:tc>
        <w:tc>
          <w:tcPr>
            <w:tcW w:w="864" w:type="dxa"/>
          </w:tcPr>
          <w:p w14:paraId="76483E57" w14:textId="77777777" w:rsidR="004B3F04" w:rsidRDefault="004B3F04" w:rsidP="000659BE">
            <w:pPr>
              <w:pStyle w:val="TableText"/>
            </w:pPr>
          </w:p>
        </w:tc>
        <w:tc>
          <w:tcPr>
            <w:tcW w:w="1104" w:type="dxa"/>
          </w:tcPr>
          <w:p w14:paraId="4C8C9487" w14:textId="77777777" w:rsidR="004B3F04" w:rsidRDefault="006C736C" w:rsidP="000659BE">
            <w:pPr>
              <w:pStyle w:val="TableText"/>
            </w:pPr>
            <w:hyperlink w:anchor="C_4499-30405">
              <w:r w:rsidR="004B3F04">
                <w:rPr>
                  <w:rStyle w:val="HyperlinkText9pt"/>
                </w:rPr>
                <w:t>4499-30405</w:t>
              </w:r>
            </w:hyperlink>
          </w:p>
        </w:tc>
        <w:tc>
          <w:tcPr>
            <w:tcW w:w="2975" w:type="dxa"/>
          </w:tcPr>
          <w:p w14:paraId="482AE1E0" w14:textId="77777777" w:rsidR="004B3F04" w:rsidRDefault="004B3F04" w:rsidP="000659BE">
            <w:pPr>
              <w:pStyle w:val="TableText"/>
            </w:pPr>
          </w:p>
        </w:tc>
      </w:tr>
      <w:tr w:rsidR="004B3F04" w14:paraId="2819924C" w14:textId="77777777" w:rsidTr="000659BE">
        <w:trPr>
          <w:jc w:val="center"/>
        </w:trPr>
        <w:tc>
          <w:tcPr>
            <w:tcW w:w="3345" w:type="dxa"/>
          </w:tcPr>
          <w:p w14:paraId="0D375334" w14:textId="77777777" w:rsidR="004B3F04" w:rsidRDefault="004B3F04" w:rsidP="000659BE">
            <w:pPr>
              <w:pStyle w:val="TableText"/>
            </w:pPr>
            <w:r>
              <w:tab/>
            </w:r>
            <w:r>
              <w:tab/>
              <w:t>@typeCode</w:t>
            </w:r>
          </w:p>
        </w:tc>
        <w:tc>
          <w:tcPr>
            <w:tcW w:w="720" w:type="dxa"/>
          </w:tcPr>
          <w:p w14:paraId="1E7FA059" w14:textId="77777777" w:rsidR="004B3F04" w:rsidRDefault="004B3F04" w:rsidP="000659BE">
            <w:pPr>
              <w:pStyle w:val="TableText"/>
            </w:pPr>
            <w:r>
              <w:t>1..1</w:t>
            </w:r>
          </w:p>
        </w:tc>
        <w:tc>
          <w:tcPr>
            <w:tcW w:w="1152" w:type="dxa"/>
          </w:tcPr>
          <w:p w14:paraId="2137417D" w14:textId="77777777" w:rsidR="004B3F04" w:rsidRDefault="004B3F04" w:rsidP="000659BE">
            <w:pPr>
              <w:pStyle w:val="TableText"/>
            </w:pPr>
            <w:r>
              <w:t>SHALL</w:t>
            </w:r>
          </w:p>
        </w:tc>
        <w:tc>
          <w:tcPr>
            <w:tcW w:w="864" w:type="dxa"/>
          </w:tcPr>
          <w:p w14:paraId="5FD81301" w14:textId="77777777" w:rsidR="004B3F04" w:rsidRDefault="004B3F04" w:rsidP="000659BE">
            <w:pPr>
              <w:pStyle w:val="TableText"/>
            </w:pPr>
          </w:p>
        </w:tc>
        <w:tc>
          <w:tcPr>
            <w:tcW w:w="1104" w:type="dxa"/>
          </w:tcPr>
          <w:p w14:paraId="7F5DE8D9" w14:textId="77777777" w:rsidR="004B3F04" w:rsidRDefault="006C736C" w:rsidP="000659BE">
            <w:pPr>
              <w:pStyle w:val="TableText"/>
            </w:pPr>
            <w:hyperlink w:anchor="C_4499-30406">
              <w:r w:rsidR="004B3F04">
                <w:rPr>
                  <w:rStyle w:val="HyperlinkText9pt"/>
                </w:rPr>
                <w:t>4499-30406</w:t>
              </w:r>
            </w:hyperlink>
          </w:p>
        </w:tc>
        <w:tc>
          <w:tcPr>
            <w:tcW w:w="2975" w:type="dxa"/>
          </w:tcPr>
          <w:p w14:paraId="50BAC4B7" w14:textId="77777777" w:rsidR="004B3F04" w:rsidRDefault="004B3F04" w:rsidP="000659BE">
            <w:pPr>
              <w:pStyle w:val="TableText"/>
            </w:pPr>
            <w:r>
              <w:t>urn:oid:2.16.840.1.113883.5.1002 (HL7ActRelationshipType) = RSON</w:t>
            </w:r>
          </w:p>
        </w:tc>
      </w:tr>
      <w:tr w:rsidR="004B3F04" w14:paraId="25FF82E5" w14:textId="77777777" w:rsidTr="000659BE">
        <w:trPr>
          <w:jc w:val="center"/>
        </w:trPr>
        <w:tc>
          <w:tcPr>
            <w:tcW w:w="3345" w:type="dxa"/>
          </w:tcPr>
          <w:p w14:paraId="780E4413" w14:textId="77777777" w:rsidR="004B3F04" w:rsidRDefault="004B3F04" w:rsidP="000659BE">
            <w:pPr>
              <w:pStyle w:val="TableText"/>
            </w:pPr>
            <w:r>
              <w:tab/>
            </w:r>
            <w:r>
              <w:tab/>
              <w:t>observationCriteria</w:t>
            </w:r>
          </w:p>
        </w:tc>
        <w:tc>
          <w:tcPr>
            <w:tcW w:w="720" w:type="dxa"/>
          </w:tcPr>
          <w:p w14:paraId="56567E45" w14:textId="77777777" w:rsidR="004B3F04" w:rsidRDefault="004B3F04" w:rsidP="000659BE">
            <w:pPr>
              <w:pStyle w:val="TableText"/>
            </w:pPr>
            <w:r>
              <w:t>1..1</w:t>
            </w:r>
          </w:p>
        </w:tc>
        <w:tc>
          <w:tcPr>
            <w:tcW w:w="1152" w:type="dxa"/>
          </w:tcPr>
          <w:p w14:paraId="4F36F029" w14:textId="77777777" w:rsidR="004B3F04" w:rsidRDefault="004B3F04" w:rsidP="000659BE">
            <w:pPr>
              <w:pStyle w:val="TableText"/>
            </w:pPr>
            <w:r>
              <w:t>SHALL</w:t>
            </w:r>
          </w:p>
        </w:tc>
        <w:tc>
          <w:tcPr>
            <w:tcW w:w="864" w:type="dxa"/>
          </w:tcPr>
          <w:p w14:paraId="09A83F99" w14:textId="77777777" w:rsidR="004B3F04" w:rsidRDefault="004B3F04" w:rsidP="000659BE">
            <w:pPr>
              <w:pStyle w:val="TableText"/>
            </w:pPr>
          </w:p>
        </w:tc>
        <w:tc>
          <w:tcPr>
            <w:tcW w:w="1104" w:type="dxa"/>
          </w:tcPr>
          <w:p w14:paraId="169C76E0" w14:textId="77777777" w:rsidR="004B3F04" w:rsidRDefault="006C736C" w:rsidP="000659BE">
            <w:pPr>
              <w:pStyle w:val="TableText"/>
            </w:pPr>
            <w:hyperlink w:anchor="C_4499-30407">
              <w:r w:rsidR="004B3F04">
                <w:rPr>
                  <w:rStyle w:val="HyperlinkText9pt"/>
                </w:rPr>
                <w:t>4499-30407</w:t>
              </w:r>
            </w:hyperlink>
          </w:p>
        </w:tc>
        <w:tc>
          <w:tcPr>
            <w:tcW w:w="2975" w:type="dxa"/>
          </w:tcPr>
          <w:p w14:paraId="0B891BE3" w14:textId="77777777" w:rsidR="004B3F04" w:rsidRDefault="006C736C" w:rsidP="000659BE">
            <w:pPr>
              <w:pStyle w:val="TableText"/>
            </w:pPr>
            <w:hyperlink w:anchor="E_Reason_V1">
              <w:r w:rsidR="004B3F04">
                <w:rPr>
                  <w:rStyle w:val="HyperlinkText9pt"/>
                </w:rPr>
                <w:t>Reason (identifier: urn:hl7ii:2.16.840.1.113883.1</w:t>
              </w:r>
              <w:r w:rsidR="004B3F04">
                <w:rPr>
                  <w:rStyle w:val="HyperlinkText9pt"/>
                </w:rPr>
                <w:lastRenderedPageBreak/>
                <w:t>0.20.28.4.88:2017-05-01</w:t>
              </w:r>
            </w:hyperlink>
          </w:p>
        </w:tc>
      </w:tr>
    </w:tbl>
    <w:p w14:paraId="564D6435" w14:textId="77777777" w:rsidR="004B3F04" w:rsidRDefault="004B3F04" w:rsidP="004B3F04">
      <w:pPr>
        <w:pStyle w:val="BodyText"/>
      </w:pPr>
    </w:p>
    <w:p w14:paraId="720A16FF" w14:textId="77777777" w:rsidR="004B3F04" w:rsidRDefault="004B3F04" w:rsidP="007E63CC">
      <w:pPr>
        <w:numPr>
          <w:ilvl w:val="0"/>
          <w:numId w:val="45"/>
        </w:numPr>
      </w:pPr>
      <w:r>
        <w:rPr>
          <w:rStyle w:val="keyword"/>
        </w:rPr>
        <w:t>SHALL</w:t>
      </w:r>
      <w:r>
        <w:t xml:space="preserve"> contain exactly one [1..1] </w:t>
      </w:r>
      <w:r>
        <w:rPr>
          <w:rStyle w:val="XMLnameBold"/>
        </w:rPr>
        <w:t>@classCode</w:t>
      </w:r>
      <w:r>
        <w:t>=</w:t>
      </w:r>
      <w:r>
        <w:rPr>
          <w:rStyle w:val="XMLname"/>
        </w:rPr>
        <w:t>"PROC"</w:t>
      </w:r>
      <w:r>
        <w:t xml:space="preserve"> Procedure</w:t>
      </w:r>
      <w:bookmarkStart w:id="2251" w:name="C_4499-30389"/>
      <w:r>
        <w:t xml:space="preserve"> (CONF:4499-30389)</w:t>
      </w:r>
      <w:bookmarkEnd w:id="2251"/>
      <w:r>
        <w:t>.</w:t>
      </w:r>
    </w:p>
    <w:p w14:paraId="08213B5D" w14:textId="77777777" w:rsidR="004B3F04" w:rsidRDefault="004B3F04" w:rsidP="007E63CC">
      <w:pPr>
        <w:numPr>
          <w:ilvl w:val="0"/>
          <w:numId w:val="45"/>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252" w:name="C_4499-30390"/>
      <w:r>
        <w:t xml:space="preserve"> (CONF:4499-30390)</w:t>
      </w:r>
      <w:bookmarkEnd w:id="2252"/>
      <w:r>
        <w:t>.</w:t>
      </w:r>
    </w:p>
    <w:p w14:paraId="7DEF02AC" w14:textId="77777777" w:rsidR="004B3F04" w:rsidRDefault="004B3F04" w:rsidP="007E63CC">
      <w:pPr>
        <w:numPr>
          <w:ilvl w:val="0"/>
          <w:numId w:val="45"/>
        </w:numPr>
      </w:pPr>
      <w:r>
        <w:rPr>
          <w:rStyle w:val="keyword"/>
        </w:rPr>
        <w:t>MAY</w:t>
      </w:r>
      <w:r>
        <w:t xml:space="preserve"> contain zero or one [0..1] </w:t>
      </w:r>
      <w:r>
        <w:rPr>
          <w:rStyle w:val="XMLnameBold"/>
        </w:rPr>
        <w:t>@actionNegationInd</w:t>
      </w:r>
      <w:bookmarkStart w:id="2253" w:name="C_4499-30391"/>
      <w:r>
        <w:t xml:space="preserve"> (CONF:4499-30391)</w:t>
      </w:r>
      <w:bookmarkEnd w:id="2253"/>
      <w:r>
        <w:t>.</w:t>
      </w:r>
      <w:r>
        <w:br/>
        <w:t>Note: QDM Attribute: Negation Rationale</w:t>
      </w:r>
    </w:p>
    <w:p w14:paraId="554680E9" w14:textId="77777777" w:rsidR="004B3F04" w:rsidRDefault="004B3F04" w:rsidP="007E63CC">
      <w:pPr>
        <w:numPr>
          <w:ilvl w:val="0"/>
          <w:numId w:val="45"/>
        </w:numPr>
      </w:pPr>
      <w:r>
        <w:rPr>
          <w:rStyle w:val="keyword"/>
        </w:rPr>
        <w:t>SHALL</w:t>
      </w:r>
      <w:r>
        <w:t xml:space="preserve"> contain exactly one [1..1] </w:t>
      </w:r>
      <w:r>
        <w:rPr>
          <w:rStyle w:val="XMLnameBold"/>
        </w:rPr>
        <w:t>templateId</w:t>
      </w:r>
      <w:bookmarkStart w:id="2254" w:name="C_4499-30392"/>
      <w:r>
        <w:t xml:space="preserve"> (CONF:4499-30392)</w:t>
      </w:r>
      <w:bookmarkEnd w:id="2254"/>
      <w:r>
        <w:t>.</w:t>
      </w:r>
    </w:p>
    <w:p w14:paraId="0CCC5160" w14:textId="77777777" w:rsidR="004B3F04" w:rsidRDefault="004B3F04" w:rsidP="007E63CC">
      <w:pPr>
        <w:numPr>
          <w:ilvl w:val="1"/>
          <w:numId w:val="45"/>
        </w:numPr>
      </w:pPr>
      <w:r>
        <w:t xml:space="preserve">This templateId </w:t>
      </w:r>
      <w:r>
        <w:rPr>
          <w:rStyle w:val="keyword"/>
        </w:rPr>
        <w:t>SHALL</w:t>
      </w:r>
      <w:r>
        <w:t xml:space="preserve"> contain exactly one [1..1] </w:t>
      </w:r>
      <w:r>
        <w:rPr>
          <w:rStyle w:val="XMLnameBold"/>
        </w:rPr>
        <w:t>item</w:t>
      </w:r>
      <w:bookmarkStart w:id="2255" w:name="C_4499-30393"/>
      <w:r>
        <w:t xml:space="preserve"> (CONF:4499-30393)</w:t>
      </w:r>
      <w:bookmarkEnd w:id="2255"/>
      <w:r>
        <w:t xml:space="preserve"> such that it</w:t>
      </w:r>
    </w:p>
    <w:p w14:paraId="155A847A" w14:textId="77777777" w:rsidR="004B3F04" w:rsidRDefault="004B3F04" w:rsidP="007E63CC">
      <w:pPr>
        <w:numPr>
          <w:ilvl w:val="2"/>
          <w:numId w:val="45"/>
        </w:numPr>
      </w:pPr>
      <w:r>
        <w:rPr>
          <w:rStyle w:val="keyword"/>
        </w:rPr>
        <w:t>SHALL</w:t>
      </w:r>
      <w:r>
        <w:t xml:space="preserve"> contain exactly one [1..1] </w:t>
      </w:r>
      <w:r>
        <w:rPr>
          <w:rStyle w:val="XMLnameBold"/>
        </w:rPr>
        <w:t>@root</w:t>
      </w:r>
      <w:r>
        <w:t>=</w:t>
      </w:r>
      <w:r>
        <w:rPr>
          <w:rStyle w:val="XMLname"/>
        </w:rPr>
        <w:t>"2.16.840.1.113883.10.20.28.4.41"</w:t>
      </w:r>
      <w:bookmarkStart w:id="2256" w:name="C_4499-30394"/>
      <w:r>
        <w:t xml:space="preserve"> (CONF:4499-30394)</w:t>
      </w:r>
      <w:bookmarkEnd w:id="2256"/>
      <w:r>
        <w:t>.</w:t>
      </w:r>
    </w:p>
    <w:p w14:paraId="4C99036D" w14:textId="77777777" w:rsidR="004B3F04" w:rsidRDefault="004B3F04" w:rsidP="007E63CC">
      <w:pPr>
        <w:numPr>
          <w:ilvl w:val="2"/>
          <w:numId w:val="45"/>
        </w:numPr>
      </w:pPr>
      <w:r>
        <w:rPr>
          <w:rStyle w:val="keyword"/>
        </w:rPr>
        <w:t>SHALL</w:t>
      </w:r>
      <w:r>
        <w:t xml:space="preserve"> contain exactly one [1..1] </w:t>
      </w:r>
      <w:r>
        <w:rPr>
          <w:rStyle w:val="XMLnameBold"/>
        </w:rPr>
        <w:t>@extension</w:t>
      </w:r>
      <w:r>
        <w:t>=</w:t>
      </w:r>
      <w:r>
        <w:rPr>
          <w:rStyle w:val="XMLname"/>
        </w:rPr>
        <w:t>"2021-02-01"</w:t>
      </w:r>
      <w:bookmarkStart w:id="2257" w:name="C_4499-33649"/>
      <w:r>
        <w:t xml:space="preserve"> (CONF:4499-33649)</w:t>
      </w:r>
      <w:bookmarkEnd w:id="2257"/>
      <w:r>
        <w:t>.</w:t>
      </w:r>
    </w:p>
    <w:p w14:paraId="252554E6" w14:textId="77777777" w:rsidR="004B3F04" w:rsidRDefault="004B3F04" w:rsidP="007E63CC">
      <w:pPr>
        <w:numPr>
          <w:ilvl w:val="0"/>
          <w:numId w:val="45"/>
        </w:numPr>
      </w:pPr>
      <w:r>
        <w:rPr>
          <w:rStyle w:val="keyword"/>
        </w:rPr>
        <w:t>SHALL</w:t>
      </w:r>
      <w:r>
        <w:t xml:space="preserve"> contain exactly one [1..1] </w:t>
      </w:r>
      <w:r>
        <w:rPr>
          <w:rStyle w:val="XMLnameBold"/>
        </w:rPr>
        <w:t>id</w:t>
      </w:r>
      <w:bookmarkStart w:id="2258" w:name="C_4499-30395"/>
      <w:r>
        <w:t xml:space="preserve"> (CONF:4499-30395)</w:t>
      </w:r>
      <w:bookmarkEnd w:id="2258"/>
      <w:r>
        <w:t>.</w:t>
      </w:r>
    </w:p>
    <w:p w14:paraId="2436CF67" w14:textId="77777777" w:rsidR="004B3F04" w:rsidRDefault="004B3F04" w:rsidP="007E63CC">
      <w:pPr>
        <w:numPr>
          <w:ilvl w:val="0"/>
          <w:numId w:val="45"/>
        </w:numPr>
      </w:pPr>
      <w:r>
        <w:rPr>
          <w:rStyle w:val="keyword"/>
        </w:rPr>
        <w:t>SHALL</w:t>
      </w:r>
      <w:r>
        <w:t xml:space="preserve"> contain exactly one [1..1] </w:t>
      </w:r>
      <w:r>
        <w:rPr>
          <w:rStyle w:val="XMLnameBold"/>
        </w:rPr>
        <w:t>code</w:t>
      </w:r>
      <w:bookmarkStart w:id="2259" w:name="C_4499-30396"/>
      <w:r>
        <w:t xml:space="preserve"> (CONF:4499-30396)</w:t>
      </w:r>
      <w:bookmarkEnd w:id="2259"/>
      <w:r>
        <w:t>.</w:t>
      </w:r>
      <w:r>
        <w:br/>
        <w:t>Note: QDM Attribute: Code</w:t>
      </w:r>
    </w:p>
    <w:p w14:paraId="65BF5FB5" w14:textId="77777777" w:rsidR="004B3F04" w:rsidRDefault="004B3F04" w:rsidP="007E63CC">
      <w:pPr>
        <w:numPr>
          <w:ilvl w:val="1"/>
          <w:numId w:val="45"/>
        </w:numPr>
      </w:pPr>
      <w:r>
        <w:t xml:space="preserve">This code </w:t>
      </w:r>
      <w:r>
        <w:rPr>
          <w:rStyle w:val="keyword"/>
        </w:rPr>
        <w:t>SHOULD</w:t>
      </w:r>
      <w:r>
        <w:t xml:space="preserve"> contain zero or one [0..1] </w:t>
      </w:r>
      <w:r>
        <w:rPr>
          <w:rStyle w:val="XMLnameBold"/>
        </w:rPr>
        <w:t>@valueSet</w:t>
      </w:r>
      <w:bookmarkStart w:id="2260" w:name="C_4499-30397"/>
      <w:r>
        <w:t xml:space="preserve"> (CONF:4499-30397)</w:t>
      </w:r>
      <w:bookmarkEnd w:id="2260"/>
      <w:r>
        <w:t>.</w:t>
      </w:r>
    </w:p>
    <w:p w14:paraId="79C792EB" w14:textId="77777777" w:rsidR="004B3F04" w:rsidRDefault="004B3F04" w:rsidP="007E63CC">
      <w:pPr>
        <w:numPr>
          <w:ilvl w:val="0"/>
          <w:numId w:val="45"/>
        </w:numPr>
      </w:pPr>
      <w:r>
        <w:rPr>
          <w:rStyle w:val="keyword"/>
        </w:rPr>
        <w:t>SHALL</w:t>
      </w:r>
      <w:r>
        <w:t xml:space="preserve"> contain exactly one [1..1] </w:t>
      </w:r>
      <w:r>
        <w:rPr>
          <w:rStyle w:val="XMLnameBold"/>
        </w:rPr>
        <w:t>title</w:t>
      </w:r>
      <w:bookmarkStart w:id="2261" w:name="C_4499-35947"/>
      <w:r>
        <w:t xml:space="preserve"> (CONF:4499-35947)</w:t>
      </w:r>
      <w:bookmarkEnd w:id="2261"/>
      <w:r>
        <w:t>.</w:t>
      </w:r>
    </w:p>
    <w:p w14:paraId="785C3E59" w14:textId="77777777" w:rsidR="004B3F04" w:rsidRDefault="004B3F04" w:rsidP="007E63CC">
      <w:pPr>
        <w:numPr>
          <w:ilvl w:val="0"/>
          <w:numId w:val="45"/>
        </w:numPr>
      </w:pPr>
      <w:r>
        <w:rPr>
          <w:rStyle w:val="keyword"/>
        </w:rPr>
        <w:t>SHALL</w:t>
      </w:r>
      <w:r>
        <w:t xml:space="preserve"> contain exactly one [1..1] </w:t>
      </w:r>
      <w:r>
        <w:rPr>
          <w:rStyle w:val="XMLnameBold"/>
        </w:rPr>
        <w:t>statusCode</w:t>
      </w:r>
      <w:bookmarkStart w:id="2262" w:name="C_4499-33109"/>
      <w:r>
        <w:t xml:space="preserve"> (CONF:4499-33109)</w:t>
      </w:r>
      <w:bookmarkEnd w:id="2262"/>
      <w:r>
        <w:t>.</w:t>
      </w:r>
    </w:p>
    <w:p w14:paraId="05D0DBA4" w14:textId="77777777" w:rsidR="004B3F04" w:rsidRDefault="004B3F04" w:rsidP="007E63CC">
      <w:pPr>
        <w:numPr>
          <w:ilvl w:val="1"/>
          <w:numId w:val="45"/>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263" w:name="C_4499-33110"/>
      <w:r>
        <w:t xml:space="preserve"> (CONF:4499-33110)</w:t>
      </w:r>
      <w:bookmarkEnd w:id="2263"/>
      <w:r>
        <w:t>.</w:t>
      </w:r>
    </w:p>
    <w:p w14:paraId="3886C71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64" w:name="C_4499-33495"/>
      <w:r>
        <w:t xml:space="preserve"> (CONF:4499-33495)</w:t>
      </w:r>
      <w:bookmarkEnd w:id="2264"/>
      <w:r>
        <w:t xml:space="preserve"> such that it</w:t>
      </w:r>
    </w:p>
    <w:p w14:paraId="258FC2A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265" w:name="C_4499-33497"/>
      <w:r>
        <w:t xml:space="preserve"> (CONF:4499-33497)</w:t>
      </w:r>
      <w:bookmarkEnd w:id="2265"/>
      <w:r>
        <w:t>.</w:t>
      </w:r>
    </w:p>
    <w:p w14:paraId="172A39BC" w14:textId="77777777" w:rsidR="004B3F04" w:rsidRDefault="004B3F04" w:rsidP="007E63CC">
      <w:pPr>
        <w:numPr>
          <w:ilvl w:val="1"/>
          <w:numId w:val="45"/>
        </w:numPr>
      </w:pPr>
      <w:r>
        <w:rPr>
          <w:rStyle w:val="keyword"/>
        </w:rPr>
        <w:t>SHALL</w:t>
      </w:r>
      <w:r>
        <w:t xml:space="preserve"> contain exactly one [1..1] </w:t>
      </w:r>
      <w:r>
        <w:rPr>
          <w:rStyle w:val="XMLnameBold"/>
        </w:rPr>
        <w:t>time</w:t>
      </w:r>
      <w:bookmarkStart w:id="2266" w:name="C_4499-33496"/>
      <w:r>
        <w:t xml:space="preserve"> (CONF:4499-33496)</w:t>
      </w:r>
      <w:bookmarkEnd w:id="2266"/>
      <w:r>
        <w:t>.</w:t>
      </w:r>
    </w:p>
    <w:p w14:paraId="49F5B152" w14:textId="77777777" w:rsidR="004B3F04" w:rsidRDefault="004B3F04" w:rsidP="007E63CC">
      <w:pPr>
        <w:numPr>
          <w:ilvl w:val="2"/>
          <w:numId w:val="45"/>
        </w:numPr>
      </w:pPr>
      <w:r>
        <w:t xml:space="preserve">This time </w:t>
      </w:r>
      <w:r>
        <w:rPr>
          <w:rStyle w:val="keyword"/>
        </w:rPr>
        <w:t>SHALL</w:t>
      </w:r>
      <w:r>
        <w:t xml:space="preserve"> contain exactly one [1..1] </w:t>
      </w:r>
      <w:r>
        <w:rPr>
          <w:rStyle w:val="XMLnameBold"/>
        </w:rPr>
        <w:t>low</w:t>
      </w:r>
      <w:bookmarkStart w:id="2267" w:name="C_4499-33498"/>
      <w:r>
        <w:t xml:space="preserve"> (CONF:4499-33498)</w:t>
      </w:r>
      <w:bookmarkEnd w:id="2267"/>
      <w:r>
        <w:t>.</w:t>
      </w:r>
      <w:r>
        <w:br/>
        <w:t>Note: QDM Attribute: Author dateTime (The time the order is signed)</w:t>
      </w:r>
    </w:p>
    <w:p w14:paraId="71A07053" w14:textId="77777777" w:rsidR="004B3F04" w:rsidRDefault="004B3F04" w:rsidP="007E63CC">
      <w:pPr>
        <w:numPr>
          <w:ilvl w:val="1"/>
          <w:numId w:val="45"/>
        </w:numPr>
      </w:pPr>
      <w:r>
        <w:rPr>
          <w:rStyle w:val="keyword"/>
        </w:rPr>
        <w:t>SHALL</w:t>
      </w:r>
      <w:r>
        <w:t xml:space="preserve"> contain exactly one [1..1] </w:t>
      </w:r>
      <w:r>
        <w:rPr>
          <w:rStyle w:val="XMLnameBold"/>
        </w:rPr>
        <w:t>role</w:t>
      </w:r>
      <w:bookmarkStart w:id="2268" w:name="C_4499-33589"/>
      <w:r>
        <w:t xml:space="preserve"> (CONF:4499-33589)</w:t>
      </w:r>
      <w:bookmarkEnd w:id="2268"/>
      <w:r>
        <w:t>.</w:t>
      </w:r>
    </w:p>
    <w:p w14:paraId="330222AE" w14:textId="77777777" w:rsidR="004B3F04" w:rsidRDefault="004B3F04" w:rsidP="007E63CC">
      <w:pPr>
        <w:numPr>
          <w:ilvl w:val="2"/>
          <w:numId w:val="45"/>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269" w:name="C_4499-33590"/>
      <w:r>
        <w:t xml:space="preserve"> (CONF:4499-33590)</w:t>
      </w:r>
      <w:bookmarkEnd w:id="2269"/>
      <w:r>
        <w:t>.</w:t>
      </w:r>
    </w:p>
    <w:p w14:paraId="73F930DE" w14:textId="77777777" w:rsidR="004B3F04" w:rsidRDefault="004B3F04" w:rsidP="007E63CC">
      <w:pPr>
        <w:numPr>
          <w:ilvl w:val="2"/>
          <w:numId w:val="45"/>
        </w:numPr>
      </w:pPr>
      <w:r>
        <w:t xml:space="preserve">This role </w:t>
      </w:r>
      <w:r>
        <w:rPr>
          <w:rStyle w:val="keyword"/>
        </w:rPr>
        <w:t>MAY</w:t>
      </w:r>
      <w:r>
        <w:t xml:space="preserve"> contain zero or one [0..1] </w:t>
      </w:r>
      <w:r>
        <w:rPr>
          <w:rStyle w:val="XMLnameBold"/>
        </w:rPr>
        <w:t>id</w:t>
      </w:r>
      <w:bookmarkStart w:id="2270" w:name="C_4499-33591"/>
      <w:r>
        <w:t xml:space="preserve"> (CONF:4499-33591)</w:t>
      </w:r>
      <w:bookmarkEnd w:id="2270"/>
      <w:r>
        <w:t>.</w:t>
      </w:r>
    </w:p>
    <w:p w14:paraId="39D4B5AD"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1" w:name="C_4499-35237"/>
      <w:r>
        <w:t xml:space="preserve"> (CONF:4499-35237)</w:t>
      </w:r>
      <w:bookmarkEnd w:id="2271"/>
      <w:r>
        <w:t xml:space="preserve"> such that it</w:t>
      </w:r>
      <w:r>
        <w:br/>
        <w:t>Note: QDM Attribute: Requester</w:t>
      </w:r>
    </w:p>
    <w:p w14:paraId="304A7F99"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2" w:name="C_4499-35241"/>
      <w:r>
        <w:t xml:space="preserve"> (CONF:4499-35241)</w:t>
      </w:r>
      <w:bookmarkEnd w:id="2272"/>
      <w:r>
        <w:t>.</w:t>
      </w:r>
    </w:p>
    <w:p w14:paraId="350DCA94" w14:textId="77777777" w:rsidR="004B3F04" w:rsidRDefault="004B3F04" w:rsidP="007E63CC">
      <w:pPr>
        <w:numPr>
          <w:ilvl w:val="1"/>
          <w:numId w:val="45"/>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273" w:name="C_4499-36170"/>
      <w:r>
        <w:t xml:space="preserve"> (CONF:4499-36170)</w:t>
      </w:r>
      <w:bookmarkEnd w:id="2273"/>
      <w:r>
        <w:t>.</w:t>
      </w:r>
    </w:p>
    <w:p w14:paraId="6D2159DE" w14:textId="77777777" w:rsidR="004B3F04" w:rsidRDefault="004B3F04" w:rsidP="007E63CC">
      <w:pPr>
        <w:numPr>
          <w:ilvl w:val="0"/>
          <w:numId w:val="45"/>
        </w:numPr>
      </w:pPr>
      <w:r>
        <w:rPr>
          <w:rStyle w:val="keyword"/>
        </w:rPr>
        <w:lastRenderedPageBreak/>
        <w:t>MAY</w:t>
      </w:r>
      <w:r>
        <w:t xml:space="preserve"> contain zero or more [0..*] </w:t>
      </w:r>
      <w:r>
        <w:rPr>
          <w:rStyle w:val="XMLnameBold"/>
        </w:rPr>
        <w:t>participation</w:t>
      </w:r>
      <w:bookmarkStart w:id="2274" w:name="C_4499-35239"/>
      <w:r>
        <w:t xml:space="preserve"> (CONF:4499-35239)</w:t>
      </w:r>
      <w:bookmarkEnd w:id="2274"/>
      <w:r>
        <w:t xml:space="preserve"> such that it</w:t>
      </w:r>
      <w:r>
        <w:br/>
        <w:t>Note: QDM Attribute: Requester</w:t>
      </w:r>
    </w:p>
    <w:p w14:paraId="33818C24"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75" w:name="C_4499-35242"/>
      <w:r>
        <w:t xml:space="preserve"> (CONF:4499-35242)</w:t>
      </w:r>
      <w:bookmarkEnd w:id="2275"/>
      <w:r>
        <w:t>.</w:t>
      </w:r>
    </w:p>
    <w:p w14:paraId="0BEA098A" w14:textId="77777777" w:rsidR="004B3F04" w:rsidRDefault="004B3F04" w:rsidP="007E63CC">
      <w:pPr>
        <w:numPr>
          <w:ilvl w:val="1"/>
          <w:numId w:val="45"/>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276" w:name="C_4499-36171"/>
      <w:r>
        <w:t xml:space="preserve"> (CONF:4499-36171)</w:t>
      </w:r>
      <w:bookmarkEnd w:id="2276"/>
      <w:r>
        <w:t>.</w:t>
      </w:r>
    </w:p>
    <w:p w14:paraId="2C7C990C"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77" w:name="C_4499-35865"/>
      <w:r>
        <w:t xml:space="preserve"> (CONF:4499-35865)</w:t>
      </w:r>
      <w:bookmarkEnd w:id="2277"/>
      <w:r>
        <w:t xml:space="preserve"> such that it</w:t>
      </w:r>
      <w:r>
        <w:br/>
        <w:t>Note: QDM Attribute: Requester</w:t>
      </w:r>
    </w:p>
    <w:p w14:paraId="430837C0"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278" w:name="C_4499-35867"/>
      <w:r>
        <w:t xml:space="preserve"> (CONF:4499-35867)</w:t>
      </w:r>
      <w:bookmarkEnd w:id="2278"/>
      <w:r>
        <w:t>.</w:t>
      </w:r>
    </w:p>
    <w:p w14:paraId="2D4FAB26" w14:textId="77777777" w:rsidR="004B3F04" w:rsidRDefault="004B3F04" w:rsidP="007E63CC">
      <w:pPr>
        <w:numPr>
          <w:ilvl w:val="1"/>
          <w:numId w:val="45"/>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279" w:name="C_4499-36172"/>
      <w:r>
        <w:t xml:space="preserve"> (CONF:4499-36172)</w:t>
      </w:r>
      <w:bookmarkEnd w:id="2279"/>
      <w:r>
        <w:t>.</w:t>
      </w:r>
    </w:p>
    <w:p w14:paraId="6465A7F2" w14:textId="77777777" w:rsidR="004B3F04" w:rsidRDefault="004B3F04" w:rsidP="007E63CC">
      <w:pPr>
        <w:numPr>
          <w:ilvl w:val="0"/>
          <w:numId w:val="45"/>
        </w:numPr>
      </w:pPr>
      <w:r>
        <w:rPr>
          <w:rStyle w:val="keyword"/>
        </w:rPr>
        <w:t>MAY</w:t>
      </w:r>
      <w:r>
        <w:t xml:space="preserve"> contain zero or one [0..1] </w:t>
      </w:r>
      <w:r>
        <w:rPr>
          <w:rStyle w:val="XMLnameBold"/>
        </w:rPr>
        <w:t>participation</w:t>
      </w:r>
      <w:bookmarkStart w:id="2280" w:name="C_4499-35243"/>
      <w:r>
        <w:t xml:space="preserve"> (CONF:4499-35243)</w:t>
      </w:r>
      <w:bookmarkEnd w:id="2280"/>
      <w:r>
        <w:t xml:space="preserve"> such that it</w:t>
      </w:r>
      <w:r>
        <w:br/>
        <w:t>Note: QDM Attribute: Requester</w:t>
      </w:r>
    </w:p>
    <w:p w14:paraId="2AE8D245"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1" w:name="C_4499-35245"/>
      <w:r>
        <w:t xml:space="preserve"> (CONF:4499-35245)</w:t>
      </w:r>
      <w:bookmarkEnd w:id="2281"/>
      <w:r>
        <w:t>.</w:t>
      </w:r>
    </w:p>
    <w:p w14:paraId="40D7755C" w14:textId="77777777" w:rsidR="004B3F04" w:rsidRDefault="004B3F04" w:rsidP="007E63CC">
      <w:pPr>
        <w:numPr>
          <w:ilvl w:val="1"/>
          <w:numId w:val="45"/>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282" w:name="C_4499-36173"/>
      <w:r>
        <w:t xml:space="preserve"> (CONF:4499-36173)</w:t>
      </w:r>
      <w:bookmarkEnd w:id="2282"/>
      <w:r>
        <w:t>.</w:t>
      </w:r>
    </w:p>
    <w:p w14:paraId="24BE3186" w14:textId="77777777" w:rsidR="004B3F04" w:rsidRDefault="004B3F04" w:rsidP="007E63CC">
      <w:pPr>
        <w:numPr>
          <w:ilvl w:val="0"/>
          <w:numId w:val="45"/>
        </w:numPr>
      </w:pPr>
      <w:r>
        <w:rPr>
          <w:rStyle w:val="keyword"/>
        </w:rPr>
        <w:t>MAY</w:t>
      </w:r>
      <w:r>
        <w:t xml:space="preserve"> contain zero or more [0..*] </w:t>
      </w:r>
      <w:r>
        <w:rPr>
          <w:rStyle w:val="XMLnameBold"/>
        </w:rPr>
        <w:t>participation</w:t>
      </w:r>
      <w:bookmarkStart w:id="2283" w:name="C_4499-36174"/>
      <w:r>
        <w:t xml:space="preserve"> (CONF:4499-36174)</w:t>
      </w:r>
      <w:bookmarkEnd w:id="2283"/>
      <w:r>
        <w:t xml:space="preserve"> such that it</w:t>
      </w:r>
      <w:r>
        <w:br/>
        <w:t>Note: QDM Attribute: Requester</w:t>
      </w:r>
    </w:p>
    <w:p w14:paraId="2F7EB91F"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284" w:name="C_4499-36176"/>
      <w:r>
        <w:t xml:space="preserve"> (CONF:4499-36176)</w:t>
      </w:r>
      <w:bookmarkEnd w:id="2284"/>
      <w:r>
        <w:t>.</w:t>
      </w:r>
    </w:p>
    <w:p w14:paraId="2B90B321" w14:textId="77777777" w:rsidR="004B3F04" w:rsidRDefault="004B3F04" w:rsidP="007E63CC">
      <w:pPr>
        <w:numPr>
          <w:ilvl w:val="1"/>
          <w:numId w:val="45"/>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285" w:name="C_4499-36175"/>
      <w:r>
        <w:t xml:space="preserve"> (CONF:4499-36175)</w:t>
      </w:r>
      <w:bookmarkEnd w:id="2285"/>
      <w:r>
        <w:t>.</w:t>
      </w:r>
    </w:p>
    <w:p w14:paraId="6934BCCC" w14:textId="77777777" w:rsidR="004B3F04" w:rsidRDefault="004B3F04" w:rsidP="007E63CC">
      <w:pPr>
        <w:numPr>
          <w:ilvl w:val="0"/>
          <w:numId w:val="45"/>
        </w:numPr>
      </w:pPr>
      <w:r>
        <w:rPr>
          <w:rStyle w:val="keyword"/>
        </w:rPr>
        <w:t>MAY</w:t>
      </w:r>
      <w:r>
        <w:t xml:space="preserve"> contain zero or one [0..1] </w:t>
      </w:r>
      <w:r>
        <w:rPr>
          <w:rStyle w:val="XMLnameBold"/>
        </w:rPr>
        <w:t>outboundRelationship</w:t>
      </w:r>
      <w:bookmarkStart w:id="2286" w:name="C_4499-30405"/>
      <w:r>
        <w:t xml:space="preserve"> (CONF:4499-30405)</w:t>
      </w:r>
      <w:bookmarkEnd w:id="2286"/>
      <w:r>
        <w:t xml:space="preserve"> such that it</w:t>
      </w:r>
      <w:r>
        <w:br/>
        <w:t>Note: QDM Attribute: Reason</w:t>
      </w:r>
    </w:p>
    <w:p w14:paraId="273BC6B6" w14:textId="77777777" w:rsidR="004B3F04" w:rsidRDefault="004B3F04" w:rsidP="007E63CC">
      <w:pPr>
        <w:numPr>
          <w:ilvl w:val="1"/>
          <w:numId w:val="45"/>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287" w:name="C_4499-30406"/>
      <w:r>
        <w:t xml:space="preserve"> (CONF:4499-30406)</w:t>
      </w:r>
      <w:bookmarkEnd w:id="2287"/>
      <w:r>
        <w:t>.</w:t>
      </w:r>
    </w:p>
    <w:p w14:paraId="3B42FD79" w14:textId="77777777" w:rsidR="004B3F04" w:rsidRDefault="004B3F04" w:rsidP="007E63CC">
      <w:pPr>
        <w:numPr>
          <w:ilvl w:val="1"/>
          <w:numId w:val="45"/>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288" w:name="C_4499-30407"/>
      <w:r>
        <w:t xml:space="preserve"> (CONF:4499-30407)</w:t>
      </w:r>
      <w:bookmarkEnd w:id="2288"/>
      <w:r>
        <w:t>.</w:t>
      </w:r>
    </w:p>
    <w:p w14:paraId="1402DE21" w14:textId="77777777" w:rsidR="004B3F04" w:rsidRDefault="004B3F04" w:rsidP="004B3F04">
      <w:pPr>
        <w:pStyle w:val="Caption"/>
        <w:ind w:left="130" w:right="115"/>
      </w:pPr>
      <w:bookmarkStart w:id="2289" w:name="_Toc64842039"/>
      <w:bookmarkStart w:id="2290" w:name="_Toc65482955"/>
      <w:r>
        <w:lastRenderedPageBreak/>
        <w:t xml:space="preserve">Figure </w:t>
      </w:r>
      <w:r>
        <w:fldChar w:fldCharType="begin"/>
      </w:r>
      <w:r>
        <w:instrText>SEQ Figure \* ARABIC</w:instrText>
      </w:r>
      <w:r>
        <w:fldChar w:fldCharType="separate"/>
      </w:r>
      <w:r>
        <w:t>41</w:t>
      </w:r>
      <w:r>
        <w:fldChar w:fldCharType="end"/>
      </w:r>
      <w:r>
        <w:t>: Laboratory Test, Order (V4) Example</w:t>
      </w:r>
      <w:bookmarkEnd w:id="2289"/>
      <w:bookmarkEnd w:id="2290"/>
    </w:p>
    <w:p w14:paraId="4D10634A" w14:textId="77777777" w:rsidR="004B3F04" w:rsidRDefault="004B3F04" w:rsidP="004B3F04">
      <w:pPr>
        <w:pStyle w:val="Example"/>
        <w:ind w:left="130" w:right="115"/>
      </w:pPr>
      <w:r>
        <w:t>&lt;procedureCriteria classCode="PROC" moodCode="RQO"&gt;</w:t>
      </w:r>
    </w:p>
    <w:p w14:paraId="08BDFCC8" w14:textId="77777777" w:rsidR="004B3F04" w:rsidRDefault="004B3F04" w:rsidP="004B3F04">
      <w:pPr>
        <w:pStyle w:val="Example"/>
        <w:ind w:left="130" w:right="115"/>
      </w:pPr>
      <w:r>
        <w:t xml:space="preserve">    &lt;templateId&gt;</w:t>
      </w:r>
    </w:p>
    <w:p w14:paraId="7B973189" w14:textId="77777777" w:rsidR="004B3F04" w:rsidRDefault="004B3F04" w:rsidP="004B3F04">
      <w:pPr>
        <w:pStyle w:val="Example"/>
        <w:ind w:left="130" w:right="115"/>
      </w:pPr>
      <w:r>
        <w:t xml:space="preserve">        &lt;item root="2.16.840.1.113883.10.20.28.4.41" extension="2021-02-01"/&gt;</w:t>
      </w:r>
    </w:p>
    <w:p w14:paraId="72544D67" w14:textId="77777777" w:rsidR="004B3F04" w:rsidRDefault="004B3F04" w:rsidP="004B3F04">
      <w:pPr>
        <w:pStyle w:val="Example"/>
        <w:ind w:left="130" w:right="115"/>
      </w:pPr>
      <w:r>
        <w:t xml:space="preserve">    &lt;/templateId&gt;</w:t>
      </w:r>
    </w:p>
    <w:p w14:paraId="272A5358" w14:textId="77777777" w:rsidR="004B3F04" w:rsidRDefault="004B3F04" w:rsidP="004B3F04">
      <w:pPr>
        <w:pStyle w:val="Example"/>
        <w:ind w:left="130" w:right="115"/>
      </w:pPr>
      <w:r>
        <w:t xml:space="preserve">    &lt;id root="3a2a37c0-9abe-4c30-a254-8561a75d1cb4"/&gt;</w:t>
      </w:r>
    </w:p>
    <w:p w14:paraId="1DCC123D" w14:textId="77777777" w:rsidR="004B3F04" w:rsidRDefault="004B3F04" w:rsidP="004B3F04">
      <w:pPr>
        <w:pStyle w:val="Example"/>
        <w:ind w:left="130" w:right="115"/>
      </w:pPr>
      <w:r>
        <w:t xml:space="preserve">    &lt;code valueSet="{$QDMElementValueSetOID}"/&gt;</w:t>
      </w:r>
    </w:p>
    <w:p w14:paraId="38E47BA3" w14:textId="77777777" w:rsidR="004B3F04" w:rsidRDefault="004B3F04" w:rsidP="004B3F04">
      <w:pPr>
        <w:pStyle w:val="Example"/>
        <w:ind w:left="130" w:right="115"/>
      </w:pPr>
      <w:r>
        <w:t xml:space="preserve">    &lt;title value="Laboratory Test, Order"/&gt;</w:t>
      </w:r>
    </w:p>
    <w:p w14:paraId="3067EF03" w14:textId="77777777" w:rsidR="004B3F04" w:rsidRDefault="004B3F04" w:rsidP="004B3F04">
      <w:pPr>
        <w:pStyle w:val="Example"/>
        <w:ind w:left="130" w:right="115"/>
      </w:pPr>
      <w:r>
        <w:t xml:space="preserve">    &lt;statusCode code="active"/&gt;</w:t>
      </w:r>
    </w:p>
    <w:p w14:paraId="1E4914EB" w14:textId="77777777" w:rsidR="004B3F04" w:rsidRDefault="004B3F04" w:rsidP="004B3F04">
      <w:pPr>
        <w:pStyle w:val="Example"/>
        <w:ind w:left="130" w:right="115"/>
      </w:pPr>
      <w:r>
        <w:t xml:space="preserve">&lt;/procedureCriteria&gt;   </w:t>
      </w:r>
    </w:p>
    <w:p w14:paraId="74B43224" w14:textId="77777777" w:rsidR="004B3F04" w:rsidRDefault="004B3F04" w:rsidP="004B3F04">
      <w:pPr>
        <w:pStyle w:val="BodyText"/>
      </w:pPr>
    </w:p>
    <w:p w14:paraId="3FF486D0" w14:textId="57E4CE7E" w:rsidR="004B3F04" w:rsidRDefault="004B3F04" w:rsidP="004B3F04">
      <w:pPr>
        <w:pStyle w:val="Heading2nospace"/>
      </w:pPr>
      <w:bookmarkStart w:id="2291" w:name="E_Laboratory_Test_Performed_V4_"/>
      <w:bookmarkStart w:id="2292" w:name="_Toc64841906"/>
      <w:bookmarkStart w:id="2293" w:name="_Toc65482822"/>
      <w:r>
        <w:t>Laboratory Test, Performed (V4)</w:t>
      </w:r>
      <w:bookmarkEnd w:id="2291"/>
      <w:bookmarkEnd w:id="2292"/>
      <w:r w:rsidR="006F762B">
        <w:t xml:space="preserve"> - DRAFT</w:t>
      </w:r>
      <w:bookmarkEnd w:id="2293"/>
    </w:p>
    <w:p w14:paraId="22E4BD98" w14:textId="77777777" w:rsidR="004B3F04" w:rsidRDefault="004B3F04" w:rsidP="004B3F04">
      <w:pPr>
        <w:pStyle w:val="BracketData"/>
      </w:pPr>
      <w:r>
        <w:t>[observationCriteria: identifier urn:hl7ii:2.16.840.1.113883.10.20.28.4.42:2021-02-01 (open)]</w:t>
      </w:r>
    </w:p>
    <w:p w14:paraId="3C4A3681" w14:textId="77777777" w:rsidR="004B3F04" w:rsidRDefault="004B3F04" w:rsidP="004B3F04">
      <w:pPr>
        <w:pStyle w:val="Caption"/>
      </w:pPr>
      <w:bookmarkStart w:id="2294" w:name="_Toc64842166"/>
      <w:bookmarkStart w:id="2295" w:name="_Toc65483250"/>
      <w:r>
        <w:t xml:space="preserve">Table </w:t>
      </w:r>
      <w:r>
        <w:fldChar w:fldCharType="begin"/>
      </w:r>
      <w:r>
        <w:instrText>SEQ Table \* ARABIC</w:instrText>
      </w:r>
      <w:r>
        <w:fldChar w:fldCharType="separate"/>
      </w:r>
      <w:r>
        <w:t>89</w:t>
      </w:r>
      <w:r>
        <w:fldChar w:fldCharType="end"/>
      </w:r>
      <w:r>
        <w:t>: Laboratory Test, Performed (V4) Contexts</w:t>
      </w:r>
      <w:bookmarkEnd w:id="2294"/>
      <w:bookmarkEnd w:id="229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F0BA0F8" w14:textId="77777777" w:rsidTr="000659BE">
        <w:trPr>
          <w:cantSplit/>
          <w:tblHeader/>
          <w:jc w:val="center"/>
        </w:trPr>
        <w:tc>
          <w:tcPr>
            <w:tcW w:w="360" w:type="dxa"/>
            <w:shd w:val="clear" w:color="auto" w:fill="E6E6E6"/>
          </w:tcPr>
          <w:p w14:paraId="0619B4E1" w14:textId="77777777" w:rsidR="004B3F04" w:rsidRDefault="004B3F04" w:rsidP="000659BE">
            <w:pPr>
              <w:pStyle w:val="TableHead"/>
            </w:pPr>
            <w:r>
              <w:t>Contained By:</w:t>
            </w:r>
          </w:p>
        </w:tc>
        <w:tc>
          <w:tcPr>
            <w:tcW w:w="360" w:type="dxa"/>
            <w:shd w:val="clear" w:color="auto" w:fill="E6E6E6"/>
          </w:tcPr>
          <w:p w14:paraId="233CD031" w14:textId="77777777" w:rsidR="004B3F04" w:rsidRDefault="004B3F04" w:rsidP="000659BE">
            <w:pPr>
              <w:pStyle w:val="TableHead"/>
            </w:pPr>
            <w:r>
              <w:t>Contains:</w:t>
            </w:r>
          </w:p>
        </w:tc>
      </w:tr>
      <w:tr w:rsidR="004B3F04" w14:paraId="51F962E8" w14:textId="77777777" w:rsidTr="000659BE">
        <w:trPr>
          <w:jc w:val="center"/>
        </w:trPr>
        <w:tc>
          <w:tcPr>
            <w:tcW w:w="360" w:type="dxa"/>
          </w:tcPr>
          <w:p w14:paraId="2C2B3AA3"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1755277"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5CE94B23" w14:textId="77777777" w:rsidR="004B3F04" w:rsidRDefault="006C736C" w:rsidP="000659BE">
            <w:pPr>
              <w:pStyle w:val="TableText"/>
            </w:pPr>
            <w:hyperlink w:anchor="E_Laboratory_Test_Component">
              <w:r w:rsidR="004B3F04">
                <w:rPr>
                  <w:rStyle w:val="HyperlinkText9pt"/>
                </w:rPr>
                <w:t>Laboratory Test Component</w:t>
              </w:r>
            </w:hyperlink>
            <w:r w:rsidR="004B3F04">
              <w:t xml:space="preserve"> (optional)</w:t>
            </w:r>
          </w:p>
          <w:p w14:paraId="7CF4687C" w14:textId="77777777" w:rsidR="004B3F04" w:rsidRDefault="006C736C" w:rsidP="000659BE">
            <w:pPr>
              <w:pStyle w:val="TableText"/>
            </w:pPr>
            <w:hyperlink w:anchor="E_Laboratory_Test_Reference_Range">
              <w:r w:rsidR="004B3F04">
                <w:rPr>
                  <w:rStyle w:val="HyperlinkText9pt"/>
                </w:rPr>
                <w:t>Laboratory Test Reference Range</w:t>
              </w:r>
            </w:hyperlink>
            <w:r w:rsidR="004B3F04">
              <w:t xml:space="preserve"> (optional)</w:t>
            </w:r>
          </w:p>
          <w:p w14:paraId="47595708"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496C9CA8" w14:textId="77777777" w:rsidR="004B3F04" w:rsidRDefault="006C736C" w:rsidP="000659BE">
            <w:pPr>
              <w:pStyle w:val="TableText"/>
            </w:pPr>
            <w:hyperlink w:anchor="E_Result_2">
              <w:r w:rsidR="004B3F04">
                <w:rPr>
                  <w:rStyle w:val="HyperlinkText9pt"/>
                </w:rPr>
                <w:t>Result (V2)</w:t>
              </w:r>
            </w:hyperlink>
            <w:r w:rsidR="004B3F04">
              <w:t xml:space="preserve"> (optional)</w:t>
            </w:r>
          </w:p>
          <w:p w14:paraId="66C2AF32" w14:textId="77777777" w:rsidR="004B3F04" w:rsidRDefault="006C736C" w:rsidP="000659BE">
            <w:pPr>
              <w:pStyle w:val="TableText"/>
            </w:pPr>
            <w:hyperlink w:anchor="E_Status_V2">
              <w:r w:rsidR="004B3F04">
                <w:rPr>
                  <w:rStyle w:val="HyperlinkText9pt"/>
                </w:rPr>
                <w:t>Status (V2)</w:t>
              </w:r>
            </w:hyperlink>
            <w:r w:rsidR="004B3F04">
              <w:t xml:space="preserve"> (optional)</w:t>
            </w:r>
          </w:p>
          <w:p w14:paraId="55C80D05"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6A85C51"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3EA9805"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49D6D6C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7545258" w14:textId="77777777" w:rsidR="004B3F04" w:rsidRDefault="004B3F04" w:rsidP="004B3F04">
      <w:pPr>
        <w:pStyle w:val="BodyText"/>
      </w:pPr>
    </w:p>
    <w:p w14:paraId="28E7E1AC" w14:textId="77777777" w:rsidR="004B3F04" w:rsidRDefault="004B3F04" w:rsidP="004B3F04">
      <w:r>
        <w:t>This template represents the QDM data type: Laboratory Test, Performed.</w:t>
      </w:r>
      <w:r>
        <w:br/>
        <w:t>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Relevant dateTime references the time the laboratory test is performed if it occurs at a single point in time.</w:t>
      </w:r>
      <w:r>
        <w:br/>
        <w:t>Relevant Period references a start and stop time for a laboratory that occurs over a time interval:</w:t>
      </w:r>
      <w:r>
        <w:br/>
        <w:t>The Relevant Period addresses: startTime – When the laboratory test is initiated (i.e., the time the specimen collection begins); stopTime – when the laboratory test is completed (i.e., the time the specimen collection ends)</w:t>
      </w:r>
      <w:r>
        <w:br/>
        <w:t>QDM Attributes: Result and Result dateTime are represented using the Result (V2) template.</w:t>
      </w:r>
    </w:p>
    <w:p w14:paraId="62C945F2" w14:textId="77777777" w:rsidR="004B3F04" w:rsidRDefault="004B3F04" w:rsidP="004B3F04">
      <w:pPr>
        <w:pStyle w:val="Caption"/>
      </w:pPr>
      <w:bookmarkStart w:id="2296" w:name="_Toc64842167"/>
      <w:bookmarkStart w:id="2297" w:name="_Toc65483251"/>
      <w:r>
        <w:lastRenderedPageBreak/>
        <w:t xml:space="preserve">Table </w:t>
      </w:r>
      <w:r>
        <w:fldChar w:fldCharType="begin"/>
      </w:r>
      <w:r>
        <w:instrText>SEQ Table \* ARABIC</w:instrText>
      </w:r>
      <w:r>
        <w:fldChar w:fldCharType="separate"/>
      </w:r>
      <w:r>
        <w:t>90</w:t>
      </w:r>
      <w:r>
        <w:fldChar w:fldCharType="end"/>
      </w:r>
      <w:r>
        <w:t>: Laboratory Test, Performed (V4) Constraints Overview</w:t>
      </w:r>
      <w:bookmarkEnd w:id="2296"/>
      <w:bookmarkEnd w:id="229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1A6B249" w14:textId="77777777" w:rsidTr="000659BE">
        <w:trPr>
          <w:cantSplit/>
          <w:tblHeader/>
          <w:jc w:val="center"/>
        </w:trPr>
        <w:tc>
          <w:tcPr>
            <w:tcW w:w="0" w:type="dxa"/>
            <w:shd w:val="clear" w:color="auto" w:fill="E6E6E6"/>
            <w:noWrap/>
          </w:tcPr>
          <w:p w14:paraId="5E8D332C" w14:textId="77777777" w:rsidR="004B3F04" w:rsidRDefault="004B3F04" w:rsidP="000659BE">
            <w:pPr>
              <w:pStyle w:val="TableHead"/>
            </w:pPr>
            <w:r>
              <w:t>XPath</w:t>
            </w:r>
          </w:p>
        </w:tc>
        <w:tc>
          <w:tcPr>
            <w:tcW w:w="720" w:type="dxa"/>
            <w:shd w:val="clear" w:color="auto" w:fill="E6E6E6"/>
            <w:noWrap/>
          </w:tcPr>
          <w:p w14:paraId="69F10C27" w14:textId="77777777" w:rsidR="004B3F04" w:rsidRDefault="004B3F04" w:rsidP="000659BE">
            <w:pPr>
              <w:pStyle w:val="TableHead"/>
            </w:pPr>
            <w:r>
              <w:t>Card.</w:t>
            </w:r>
          </w:p>
        </w:tc>
        <w:tc>
          <w:tcPr>
            <w:tcW w:w="1152" w:type="dxa"/>
            <w:shd w:val="clear" w:color="auto" w:fill="E6E6E6"/>
            <w:noWrap/>
          </w:tcPr>
          <w:p w14:paraId="5F6C26F5" w14:textId="77777777" w:rsidR="004B3F04" w:rsidRDefault="004B3F04" w:rsidP="000659BE">
            <w:pPr>
              <w:pStyle w:val="TableHead"/>
            </w:pPr>
            <w:r>
              <w:t>Verb</w:t>
            </w:r>
          </w:p>
        </w:tc>
        <w:tc>
          <w:tcPr>
            <w:tcW w:w="864" w:type="dxa"/>
            <w:shd w:val="clear" w:color="auto" w:fill="E6E6E6"/>
            <w:noWrap/>
          </w:tcPr>
          <w:p w14:paraId="531F6955" w14:textId="77777777" w:rsidR="004B3F04" w:rsidRDefault="004B3F04" w:rsidP="000659BE">
            <w:pPr>
              <w:pStyle w:val="TableHead"/>
            </w:pPr>
            <w:r>
              <w:t>Data Type</w:t>
            </w:r>
          </w:p>
        </w:tc>
        <w:tc>
          <w:tcPr>
            <w:tcW w:w="864" w:type="dxa"/>
            <w:shd w:val="clear" w:color="auto" w:fill="E6E6E6"/>
            <w:noWrap/>
          </w:tcPr>
          <w:p w14:paraId="7718C408" w14:textId="77777777" w:rsidR="004B3F04" w:rsidRDefault="004B3F04" w:rsidP="000659BE">
            <w:pPr>
              <w:pStyle w:val="TableHead"/>
            </w:pPr>
            <w:r>
              <w:t>CONF#</w:t>
            </w:r>
          </w:p>
        </w:tc>
        <w:tc>
          <w:tcPr>
            <w:tcW w:w="864" w:type="dxa"/>
            <w:shd w:val="clear" w:color="auto" w:fill="E6E6E6"/>
            <w:noWrap/>
          </w:tcPr>
          <w:p w14:paraId="0C25652A" w14:textId="77777777" w:rsidR="004B3F04" w:rsidRDefault="004B3F04" w:rsidP="000659BE">
            <w:pPr>
              <w:pStyle w:val="TableHead"/>
            </w:pPr>
            <w:r>
              <w:t>Value</w:t>
            </w:r>
          </w:p>
        </w:tc>
      </w:tr>
      <w:tr w:rsidR="004B3F04" w14:paraId="301063C4" w14:textId="77777777" w:rsidTr="000659BE">
        <w:trPr>
          <w:jc w:val="center"/>
        </w:trPr>
        <w:tc>
          <w:tcPr>
            <w:tcW w:w="10160" w:type="dxa"/>
            <w:gridSpan w:val="6"/>
          </w:tcPr>
          <w:p w14:paraId="43124C92" w14:textId="77777777" w:rsidR="004B3F04" w:rsidRDefault="004B3F04" w:rsidP="000659BE">
            <w:pPr>
              <w:pStyle w:val="TableText"/>
            </w:pPr>
            <w:r>
              <w:t>observationCriteria (identifier: urn:hl7ii:2.16.840.1.113883.10.20.28.4.42:2021-02-01)</w:t>
            </w:r>
          </w:p>
        </w:tc>
      </w:tr>
      <w:tr w:rsidR="004B3F04" w14:paraId="480C1335" w14:textId="77777777" w:rsidTr="000659BE">
        <w:trPr>
          <w:jc w:val="center"/>
        </w:trPr>
        <w:tc>
          <w:tcPr>
            <w:tcW w:w="3345" w:type="dxa"/>
          </w:tcPr>
          <w:p w14:paraId="7FD0312A" w14:textId="77777777" w:rsidR="004B3F04" w:rsidRDefault="004B3F04" w:rsidP="000659BE">
            <w:pPr>
              <w:pStyle w:val="TableText"/>
            </w:pPr>
            <w:r>
              <w:tab/>
              <w:t>@classCode</w:t>
            </w:r>
          </w:p>
        </w:tc>
        <w:tc>
          <w:tcPr>
            <w:tcW w:w="720" w:type="dxa"/>
          </w:tcPr>
          <w:p w14:paraId="70FB05BA" w14:textId="77777777" w:rsidR="004B3F04" w:rsidRDefault="004B3F04" w:rsidP="000659BE">
            <w:pPr>
              <w:pStyle w:val="TableText"/>
            </w:pPr>
            <w:r>
              <w:t>1..1</w:t>
            </w:r>
          </w:p>
        </w:tc>
        <w:tc>
          <w:tcPr>
            <w:tcW w:w="1152" w:type="dxa"/>
          </w:tcPr>
          <w:p w14:paraId="691798F1" w14:textId="77777777" w:rsidR="004B3F04" w:rsidRDefault="004B3F04" w:rsidP="000659BE">
            <w:pPr>
              <w:pStyle w:val="TableText"/>
            </w:pPr>
            <w:r>
              <w:t>SHALL</w:t>
            </w:r>
          </w:p>
        </w:tc>
        <w:tc>
          <w:tcPr>
            <w:tcW w:w="864" w:type="dxa"/>
          </w:tcPr>
          <w:p w14:paraId="495356CD" w14:textId="77777777" w:rsidR="004B3F04" w:rsidRDefault="004B3F04" w:rsidP="000659BE">
            <w:pPr>
              <w:pStyle w:val="TableText"/>
            </w:pPr>
          </w:p>
        </w:tc>
        <w:tc>
          <w:tcPr>
            <w:tcW w:w="1104" w:type="dxa"/>
          </w:tcPr>
          <w:p w14:paraId="1D35DCFA" w14:textId="77777777" w:rsidR="004B3F04" w:rsidRDefault="006C736C" w:rsidP="000659BE">
            <w:pPr>
              <w:pStyle w:val="TableText"/>
            </w:pPr>
            <w:hyperlink w:anchor="C_4499-30364">
              <w:r w:rsidR="004B3F04">
                <w:rPr>
                  <w:rStyle w:val="HyperlinkText9pt"/>
                </w:rPr>
                <w:t>4499-30364</w:t>
              </w:r>
            </w:hyperlink>
          </w:p>
        </w:tc>
        <w:tc>
          <w:tcPr>
            <w:tcW w:w="2975" w:type="dxa"/>
          </w:tcPr>
          <w:p w14:paraId="366B28E1" w14:textId="77777777" w:rsidR="004B3F04" w:rsidRDefault="004B3F04" w:rsidP="000659BE">
            <w:pPr>
              <w:pStyle w:val="TableText"/>
            </w:pPr>
            <w:r>
              <w:t>OBS</w:t>
            </w:r>
          </w:p>
        </w:tc>
      </w:tr>
      <w:tr w:rsidR="004B3F04" w14:paraId="10A167F5" w14:textId="77777777" w:rsidTr="000659BE">
        <w:trPr>
          <w:jc w:val="center"/>
        </w:trPr>
        <w:tc>
          <w:tcPr>
            <w:tcW w:w="3345" w:type="dxa"/>
          </w:tcPr>
          <w:p w14:paraId="1249BF6F" w14:textId="77777777" w:rsidR="004B3F04" w:rsidRDefault="004B3F04" w:rsidP="000659BE">
            <w:pPr>
              <w:pStyle w:val="TableText"/>
            </w:pPr>
            <w:r>
              <w:tab/>
              <w:t>@moodCode</w:t>
            </w:r>
          </w:p>
        </w:tc>
        <w:tc>
          <w:tcPr>
            <w:tcW w:w="720" w:type="dxa"/>
          </w:tcPr>
          <w:p w14:paraId="3241BD5F" w14:textId="77777777" w:rsidR="004B3F04" w:rsidRDefault="004B3F04" w:rsidP="000659BE">
            <w:pPr>
              <w:pStyle w:val="TableText"/>
            </w:pPr>
            <w:r>
              <w:t>1..1</w:t>
            </w:r>
          </w:p>
        </w:tc>
        <w:tc>
          <w:tcPr>
            <w:tcW w:w="1152" w:type="dxa"/>
          </w:tcPr>
          <w:p w14:paraId="1F0ABA42" w14:textId="77777777" w:rsidR="004B3F04" w:rsidRDefault="004B3F04" w:rsidP="000659BE">
            <w:pPr>
              <w:pStyle w:val="TableText"/>
            </w:pPr>
            <w:r>
              <w:t>SHALL</w:t>
            </w:r>
          </w:p>
        </w:tc>
        <w:tc>
          <w:tcPr>
            <w:tcW w:w="864" w:type="dxa"/>
          </w:tcPr>
          <w:p w14:paraId="79983A28" w14:textId="77777777" w:rsidR="004B3F04" w:rsidRDefault="004B3F04" w:rsidP="000659BE">
            <w:pPr>
              <w:pStyle w:val="TableText"/>
            </w:pPr>
          </w:p>
        </w:tc>
        <w:tc>
          <w:tcPr>
            <w:tcW w:w="1104" w:type="dxa"/>
          </w:tcPr>
          <w:p w14:paraId="5FFC1BF9" w14:textId="77777777" w:rsidR="004B3F04" w:rsidRDefault="006C736C" w:rsidP="000659BE">
            <w:pPr>
              <w:pStyle w:val="TableText"/>
            </w:pPr>
            <w:hyperlink w:anchor="C_4499-33237">
              <w:r w:rsidR="004B3F04">
                <w:rPr>
                  <w:rStyle w:val="HyperlinkText9pt"/>
                </w:rPr>
                <w:t>4499-33237</w:t>
              </w:r>
            </w:hyperlink>
          </w:p>
        </w:tc>
        <w:tc>
          <w:tcPr>
            <w:tcW w:w="2975" w:type="dxa"/>
          </w:tcPr>
          <w:p w14:paraId="65C9FAA5" w14:textId="77777777" w:rsidR="004B3F04" w:rsidRDefault="004B3F04" w:rsidP="000659BE">
            <w:pPr>
              <w:pStyle w:val="TableText"/>
            </w:pPr>
            <w:r>
              <w:t>urn:oid:2.16.840.1.113883.5.1001 (HL7ActMood) = EVN</w:t>
            </w:r>
          </w:p>
        </w:tc>
      </w:tr>
      <w:tr w:rsidR="004B3F04" w14:paraId="725CD5BB" w14:textId="77777777" w:rsidTr="000659BE">
        <w:trPr>
          <w:jc w:val="center"/>
        </w:trPr>
        <w:tc>
          <w:tcPr>
            <w:tcW w:w="3345" w:type="dxa"/>
          </w:tcPr>
          <w:p w14:paraId="1B1DD795" w14:textId="77777777" w:rsidR="004B3F04" w:rsidRDefault="004B3F04" w:rsidP="000659BE">
            <w:pPr>
              <w:pStyle w:val="TableText"/>
            </w:pPr>
            <w:r>
              <w:tab/>
              <w:t>@actionNegationInd</w:t>
            </w:r>
          </w:p>
        </w:tc>
        <w:tc>
          <w:tcPr>
            <w:tcW w:w="720" w:type="dxa"/>
          </w:tcPr>
          <w:p w14:paraId="62E41DBC" w14:textId="77777777" w:rsidR="004B3F04" w:rsidRDefault="004B3F04" w:rsidP="000659BE">
            <w:pPr>
              <w:pStyle w:val="TableText"/>
            </w:pPr>
            <w:r>
              <w:t>0..1</w:t>
            </w:r>
          </w:p>
        </w:tc>
        <w:tc>
          <w:tcPr>
            <w:tcW w:w="1152" w:type="dxa"/>
          </w:tcPr>
          <w:p w14:paraId="64558E62" w14:textId="77777777" w:rsidR="004B3F04" w:rsidRDefault="004B3F04" w:rsidP="000659BE">
            <w:pPr>
              <w:pStyle w:val="TableText"/>
            </w:pPr>
            <w:r>
              <w:t>MAY</w:t>
            </w:r>
          </w:p>
        </w:tc>
        <w:tc>
          <w:tcPr>
            <w:tcW w:w="864" w:type="dxa"/>
          </w:tcPr>
          <w:p w14:paraId="414444AE" w14:textId="77777777" w:rsidR="004B3F04" w:rsidRDefault="004B3F04" w:rsidP="000659BE">
            <w:pPr>
              <w:pStyle w:val="TableText"/>
            </w:pPr>
          </w:p>
        </w:tc>
        <w:tc>
          <w:tcPr>
            <w:tcW w:w="1104" w:type="dxa"/>
          </w:tcPr>
          <w:p w14:paraId="730BA372" w14:textId="77777777" w:rsidR="004B3F04" w:rsidRDefault="006C736C" w:rsidP="000659BE">
            <w:pPr>
              <w:pStyle w:val="TableText"/>
            </w:pPr>
            <w:hyperlink w:anchor="C_4499-30365">
              <w:r w:rsidR="004B3F04">
                <w:rPr>
                  <w:rStyle w:val="HyperlinkText9pt"/>
                </w:rPr>
                <w:t>4499-30365</w:t>
              </w:r>
            </w:hyperlink>
          </w:p>
        </w:tc>
        <w:tc>
          <w:tcPr>
            <w:tcW w:w="2975" w:type="dxa"/>
          </w:tcPr>
          <w:p w14:paraId="208A3D42" w14:textId="77777777" w:rsidR="004B3F04" w:rsidRDefault="004B3F04" w:rsidP="000659BE">
            <w:pPr>
              <w:pStyle w:val="TableText"/>
            </w:pPr>
          </w:p>
        </w:tc>
      </w:tr>
      <w:tr w:rsidR="004B3F04" w14:paraId="05C0F645" w14:textId="77777777" w:rsidTr="000659BE">
        <w:trPr>
          <w:jc w:val="center"/>
        </w:trPr>
        <w:tc>
          <w:tcPr>
            <w:tcW w:w="3345" w:type="dxa"/>
          </w:tcPr>
          <w:p w14:paraId="6E804F15" w14:textId="77777777" w:rsidR="004B3F04" w:rsidRDefault="004B3F04" w:rsidP="000659BE">
            <w:pPr>
              <w:pStyle w:val="TableText"/>
            </w:pPr>
            <w:r>
              <w:tab/>
              <w:t>templateId</w:t>
            </w:r>
          </w:p>
        </w:tc>
        <w:tc>
          <w:tcPr>
            <w:tcW w:w="720" w:type="dxa"/>
          </w:tcPr>
          <w:p w14:paraId="4B66C50D" w14:textId="77777777" w:rsidR="004B3F04" w:rsidRDefault="004B3F04" w:rsidP="000659BE">
            <w:pPr>
              <w:pStyle w:val="TableText"/>
            </w:pPr>
            <w:r>
              <w:t>1..1</w:t>
            </w:r>
          </w:p>
        </w:tc>
        <w:tc>
          <w:tcPr>
            <w:tcW w:w="1152" w:type="dxa"/>
          </w:tcPr>
          <w:p w14:paraId="40A25745" w14:textId="77777777" w:rsidR="004B3F04" w:rsidRDefault="004B3F04" w:rsidP="000659BE">
            <w:pPr>
              <w:pStyle w:val="TableText"/>
            </w:pPr>
            <w:r>
              <w:t>SHALL</w:t>
            </w:r>
          </w:p>
        </w:tc>
        <w:tc>
          <w:tcPr>
            <w:tcW w:w="864" w:type="dxa"/>
          </w:tcPr>
          <w:p w14:paraId="2EFAB9D9" w14:textId="77777777" w:rsidR="004B3F04" w:rsidRDefault="004B3F04" w:rsidP="000659BE">
            <w:pPr>
              <w:pStyle w:val="TableText"/>
            </w:pPr>
          </w:p>
        </w:tc>
        <w:tc>
          <w:tcPr>
            <w:tcW w:w="1104" w:type="dxa"/>
          </w:tcPr>
          <w:p w14:paraId="63B8941E" w14:textId="77777777" w:rsidR="004B3F04" w:rsidRDefault="006C736C" w:rsidP="000659BE">
            <w:pPr>
              <w:pStyle w:val="TableText"/>
            </w:pPr>
            <w:hyperlink w:anchor="C_4499-30366">
              <w:r w:rsidR="004B3F04">
                <w:rPr>
                  <w:rStyle w:val="HyperlinkText9pt"/>
                </w:rPr>
                <w:t>4499-30366</w:t>
              </w:r>
            </w:hyperlink>
          </w:p>
        </w:tc>
        <w:tc>
          <w:tcPr>
            <w:tcW w:w="2975" w:type="dxa"/>
          </w:tcPr>
          <w:p w14:paraId="3B173E62" w14:textId="77777777" w:rsidR="004B3F04" w:rsidRDefault="004B3F04" w:rsidP="000659BE">
            <w:pPr>
              <w:pStyle w:val="TableText"/>
            </w:pPr>
          </w:p>
        </w:tc>
      </w:tr>
      <w:tr w:rsidR="004B3F04" w14:paraId="21BDC468" w14:textId="77777777" w:rsidTr="000659BE">
        <w:trPr>
          <w:jc w:val="center"/>
        </w:trPr>
        <w:tc>
          <w:tcPr>
            <w:tcW w:w="3345" w:type="dxa"/>
          </w:tcPr>
          <w:p w14:paraId="56B45F2D" w14:textId="77777777" w:rsidR="004B3F04" w:rsidRDefault="004B3F04" w:rsidP="000659BE">
            <w:pPr>
              <w:pStyle w:val="TableText"/>
            </w:pPr>
            <w:r>
              <w:tab/>
            </w:r>
            <w:r>
              <w:tab/>
              <w:t>item</w:t>
            </w:r>
          </w:p>
        </w:tc>
        <w:tc>
          <w:tcPr>
            <w:tcW w:w="720" w:type="dxa"/>
          </w:tcPr>
          <w:p w14:paraId="60B41E55" w14:textId="77777777" w:rsidR="004B3F04" w:rsidRDefault="004B3F04" w:rsidP="000659BE">
            <w:pPr>
              <w:pStyle w:val="TableText"/>
            </w:pPr>
            <w:r>
              <w:t>1..1</w:t>
            </w:r>
          </w:p>
        </w:tc>
        <w:tc>
          <w:tcPr>
            <w:tcW w:w="1152" w:type="dxa"/>
          </w:tcPr>
          <w:p w14:paraId="78FC8CAD" w14:textId="77777777" w:rsidR="004B3F04" w:rsidRDefault="004B3F04" w:rsidP="000659BE">
            <w:pPr>
              <w:pStyle w:val="TableText"/>
            </w:pPr>
            <w:r>
              <w:t>SHALL</w:t>
            </w:r>
          </w:p>
        </w:tc>
        <w:tc>
          <w:tcPr>
            <w:tcW w:w="864" w:type="dxa"/>
          </w:tcPr>
          <w:p w14:paraId="0BADB4F9" w14:textId="77777777" w:rsidR="004B3F04" w:rsidRDefault="004B3F04" w:rsidP="000659BE">
            <w:pPr>
              <w:pStyle w:val="TableText"/>
            </w:pPr>
          </w:p>
        </w:tc>
        <w:tc>
          <w:tcPr>
            <w:tcW w:w="1104" w:type="dxa"/>
          </w:tcPr>
          <w:p w14:paraId="22046C22" w14:textId="77777777" w:rsidR="004B3F04" w:rsidRDefault="006C736C" w:rsidP="000659BE">
            <w:pPr>
              <w:pStyle w:val="TableText"/>
            </w:pPr>
            <w:hyperlink w:anchor="C_4499-30367">
              <w:r w:rsidR="004B3F04">
                <w:rPr>
                  <w:rStyle w:val="HyperlinkText9pt"/>
                </w:rPr>
                <w:t>4499-30367</w:t>
              </w:r>
            </w:hyperlink>
          </w:p>
        </w:tc>
        <w:tc>
          <w:tcPr>
            <w:tcW w:w="2975" w:type="dxa"/>
          </w:tcPr>
          <w:p w14:paraId="1EB50642" w14:textId="77777777" w:rsidR="004B3F04" w:rsidRDefault="004B3F04" w:rsidP="000659BE">
            <w:pPr>
              <w:pStyle w:val="TableText"/>
            </w:pPr>
          </w:p>
        </w:tc>
      </w:tr>
      <w:tr w:rsidR="004B3F04" w14:paraId="68331725" w14:textId="77777777" w:rsidTr="000659BE">
        <w:trPr>
          <w:jc w:val="center"/>
        </w:trPr>
        <w:tc>
          <w:tcPr>
            <w:tcW w:w="3345" w:type="dxa"/>
          </w:tcPr>
          <w:p w14:paraId="082486A0" w14:textId="77777777" w:rsidR="004B3F04" w:rsidRDefault="004B3F04" w:rsidP="000659BE">
            <w:pPr>
              <w:pStyle w:val="TableText"/>
            </w:pPr>
            <w:r>
              <w:tab/>
            </w:r>
            <w:r>
              <w:tab/>
            </w:r>
            <w:r>
              <w:tab/>
              <w:t>@root</w:t>
            </w:r>
          </w:p>
        </w:tc>
        <w:tc>
          <w:tcPr>
            <w:tcW w:w="720" w:type="dxa"/>
          </w:tcPr>
          <w:p w14:paraId="7C4D6E7B" w14:textId="77777777" w:rsidR="004B3F04" w:rsidRDefault="004B3F04" w:rsidP="000659BE">
            <w:pPr>
              <w:pStyle w:val="TableText"/>
            </w:pPr>
            <w:r>
              <w:t>1..1</w:t>
            </w:r>
          </w:p>
        </w:tc>
        <w:tc>
          <w:tcPr>
            <w:tcW w:w="1152" w:type="dxa"/>
          </w:tcPr>
          <w:p w14:paraId="41945407" w14:textId="77777777" w:rsidR="004B3F04" w:rsidRDefault="004B3F04" w:rsidP="000659BE">
            <w:pPr>
              <w:pStyle w:val="TableText"/>
            </w:pPr>
            <w:r>
              <w:t>SHALL</w:t>
            </w:r>
          </w:p>
        </w:tc>
        <w:tc>
          <w:tcPr>
            <w:tcW w:w="864" w:type="dxa"/>
          </w:tcPr>
          <w:p w14:paraId="72686762" w14:textId="77777777" w:rsidR="004B3F04" w:rsidRDefault="004B3F04" w:rsidP="000659BE">
            <w:pPr>
              <w:pStyle w:val="TableText"/>
            </w:pPr>
          </w:p>
        </w:tc>
        <w:tc>
          <w:tcPr>
            <w:tcW w:w="1104" w:type="dxa"/>
          </w:tcPr>
          <w:p w14:paraId="2A530873" w14:textId="77777777" w:rsidR="004B3F04" w:rsidRDefault="006C736C" w:rsidP="000659BE">
            <w:pPr>
              <w:pStyle w:val="TableText"/>
            </w:pPr>
            <w:hyperlink w:anchor="C_4499-30368">
              <w:r w:rsidR="004B3F04">
                <w:rPr>
                  <w:rStyle w:val="HyperlinkText9pt"/>
                </w:rPr>
                <w:t>4499-30368</w:t>
              </w:r>
            </w:hyperlink>
          </w:p>
        </w:tc>
        <w:tc>
          <w:tcPr>
            <w:tcW w:w="2975" w:type="dxa"/>
          </w:tcPr>
          <w:p w14:paraId="4E77E258" w14:textId="77777777" w:rsidR="004B3F04" w:rsidRDefault="004B3F04" w:rsidP="000659BE">
            <w:pPr>
              <w:pStyle w:val="TableText"/>
            </w:pPr>
            <w:r>
              <w:t>2.16.840.1.113883.10.20.28.4.42</w:t>
            </w:r>
          </w:p>
        </w:tc>
      </w:tr>
      <w:tr w:rsidR="004B3F04" w14:paraId="2F55D662" w14:textId="77777777" w:rsidTr="000659BE">
        <w:trPr>
          <w:jc w:val="center"/>
        </w:trPr>
        <w:tc>
          <w:tcPr>
            <w:tcW w:w="3345" w:type="dxa"/>
          </w:tcPr>
          <w:p w14:paraId="0B0BC3BB" w14:textId="77777777" w:rsidR="004B3F04" w:rsidRDefault="004B3F04" w:rsidP="000659BE">
            <w:pPr>
              <w:pStyle w:val="TableText"/>
            </w:pPr>
            <w:r>
              <w:tab/>
            </w:r>
            <w:r>
              <w:tab/>
            </w:r>
            <w:r>
              <w:tab/>
              <w:t>@extension</w:t>
            </w:r>
          </w:p>
        </w:tc>
        <w:tc>
          <w:tcPr>
            <w:tcW w:w="720" w:type="dxa"/>
          </w:tcPr>
          <w:p w14:paraId="5D6095E1" w14:textId="77777777" w:rsidR="004B3F04" w:rsidRDefault="004B3F04" w:rsidP="000659BE">
            <w:pPr>
              <w:pStyle w:val="TableText"/>
            </w:pPr>
            <w:r>
              <w:t>1..1</w:t>
            </w:r>
          </w:p>
        </w:tc>
        <w:tc>
          <w:tcPr>
            <w:tcW w:w="1152" w:type="dxa"/>
          </w:tcPr>
          <w:p w14:paraId="5D62B460" w14:textId="77777777" w:rsidR="004B3F04" w:rsidRDefault="004B3F04" w:rsidP="000659BE">
            <w:pPr>
              <w:pStyle w:val="TableText"/>
            </w:pPr>
            <w:r>
              <w:t>SHALL</w:t>
            </w:r>
          </w:p>
        </w:tc>
        <w:tc>
          <w:tcPr>
            <w:tcW w:w="864" w:type="dxa"/>
          </w:tcPr>
          <w:p w14:paraId="2EAEA656" w14:textId="77777777" w:rsidR="004B3F04" w:rsidRDefault="004B3F04" w:rsidP="000659BE">
            <w:pPr>
              <w:pStyle w:val="TableText"/>
            </w:pPr>
          </w:p>
        </w:tc>
        <w:tc>
          <w:tcPr>
            <w:tcW w:w="1104" w:type="dxa"/>
          </w:tcPr>
          <w:p w14:paraId="7D2FF473" w14:textId="77777777" w:rsidR="004B3F04" w:rsidRDefault="006C736C" w:rsidP="000659BE">
            <w:pPr>
              <w:pStyle w:val="TableText"/>
            </w:pPr>
            <w:hyperlink w:anchor="C_4499-33373">
              <w:r w:rsidR="004B3F04">
                <w:rPr>
                  <w:rStyle w:val="HyperlinkText9pt"/>
                </w:rPr>
                <w:t>4499-33373</w:t>
              </w:r>
            </w:hyperlink>
          </w:p>
        </w:tc>
        <w:tc>
          <w:tcPr>
            <w:tcW w:w="2975" w:type="dxa"/>
          </w:tcPr>
          <w:p w14:paraId="33C1DD5C" w14:textId="77777777" w:rsidR="004B3F04" w:rsidRDefault="004B3F04" w:rsidP="000659BE">
            <w:pPr>
              <w:pStyle w:val="TableText"/>
            </w:pPr>
            <w:r>
              <w:t>2021-02-01</w:t>
            </w:r>
          </w:p>
        </w:tc>
      </w:tr>
      <w:tr w:rsidR="004B3F04" w14:paraId="6CCA683E" w14:textId="77777777" w:rsidTr="000659BE">
        <w:trPr>
          <w:jc w:val="center"/>
        </w:trPr>
        <w:tc>
          <w:tcPr>
            <w:tcW w:w="3345" w:type="dxa"/>
          </w:tcPr>
          <w:p w14:paraId="0B0E3DC7" w14:textId="77777777" w:rsidR="004B3F04" w:rsidRDefault="004B3F04" w:rsidP="000659BE">
            <w:pPr>
              <w:pStyle w:val="TableText"/>
            </w:pPr>
            <w:r>
              <w:tab/>
              <w:t>id</w:t>
            </w:r>
          </w:p>
        </w:tc>
        <w:tc>
          <w:tcPr>
            <w:tcW w:w="720" w:type="dxa"/>
          </w:tcPr>
          <w:p w14:paraId="3C64BC68" w14:textId="77777777" w:rsidR="004B3F04" w:rsidRDefault="004B3F04" w:rsidP="000659BE">
            <w:pPr>
              <w:pStyle w:val="TableText"/>
            </w:pPr>
            <w:r>
              <w:t>1..1</w:t>
            </w:r>
          </w:p>
        </w:tc>
        <w:tc>
          <w:tcPr>
            <w:tcW w:w="1152" w:type="dxa"/>
          </w:tcPr>
          <w:p w14:paraId="7F9CB5B3" w14:textId="77777777" w:rsidR="004B3F04" w:rsidRDefault="004B3F04" w:rsidP="000659BE">
            <w:pPr>
              <w:pStyle w:val="TableText"/>
            </w:pPr>
            <w:r>
              <w:t>SHALL</w:t>
            </w:r>
          </w:p>
        </w:tc>
        <w:tc>
          <w:tcPr>
            <w:tcW w:w="864" w:type="dxa"/>
          </w:tcPr>
          <w:p w14:paraId="39F37EA7" w14:textId="77777777" w:rsidR="004B3F04" w:rsidRDefault="004B3F04" w:rsidP="000659BE">
            <w:pPr>
              <w:pStyle w:val="TableText"/>
            </w:pPr>
          </w:p>
        </w:tc>
        <w:tc>
          <w:tcPr>
            <w:tcW w:w="1104" w:type="dxa"/>
          </w:tcPr>
          <w:p w14:paraId="4D4E926D" w14:textId="77777777" w:rsidR="004B3F04" w:rsidRDefault="006C736C" w:rsidP="000659BE">
            <w:pPr>
              <w:pStyle w:val="TableText"/>
            </w:pPr>
            <w:hyperlink w:anchor="C_4499-30369">
              <w:r w:rsidR="004B3F04">
                <w:rPr>
                  <w:rStyle w:val="HyperlinkText9pt"/>
                </w:rPr>
                <w:t>4499-30369</w:t>
              </w:r>
            </w:hyperlink>
          </w:p>
        </w:tc>
        <w:tc>
          <w:tcPr>
            <w:tcW w:w="2975" w:type="dxa"/>
          </w:tcPr>
          <w:p w14:paraId="5A543D8E" w14:textId="77777777" w:rsidR="004B3F04" w:rsidRDefault="004B3F04" w:rsidP="000659BE">
            <w:pPr>
              <w:pStyle w:val="TableText"/>
            </w:pPr>
          </w:p>
        </w:tc>
      </w:tr>
      <w:tr w:rsidR="004B3F04" w14:paraId="115EC2D2" w14:textId="77777777" w:rsidTr="000659BE">
        <w:trPr>
          <w:jc w:val="center"/>
        </w:trPr>
        <w:tc>
          <w:tcPr>
            <w:tcW w:w="3345" w:type="dxa"/>
          </w:tcPr>
          <w:p w14:paraId="2C0E15CD" w14:textId="77777777" w:rsidR="004B3F04" w:rsidRDefault="004B3F04" w:rsidP="000659BE">
            <w:pPr>
              <w:pStyle w:val="TableText"/>
            </w:pPr>
            <w:r>
              <w:tab/>
              <w:t>code</w:t>
            </w:r>
          </w:p>
        </w:tc>
        <w:tc>
          <w:tcPr>
            <w:tcW w:w="720" w:type="dxa"/>
          </w:tcPr>
          <w:p w14:paraId="336715F1" w14:textId="77777777" w:rsidR="004B3F04" w:rsidRDefault="004B3F04" w:rsidP="000659BE">
            <w:pPr>
              <w:pStyle w:val="TableText"/>
            </w:pPr>
            <w:r>
              <w:t>1..1</w:t>
            </w:r>
          </w:p>
        </w:tc>
        <w:tc>
          <w:tcPr>
            <w:tcW w:w="1152" w:type="dxa"/>
          </w:tcPr>
          <w:p w14:paraId="14C1886F" w14:textId="77777777" w:rsidR="004B3F04" w:rsidRDefault="004B3F04" w:rsidP="000659BE">
            <w:pPr>
              <w:pStyle w:val="TableText"/>
            </w:pPr>
            <w:r>
              <w:t>SHALL</w:t>
            </w:r>
          </w:p>
        </w:tc>
        <w:tc>
          <w:tcPr>
            <w:tcW w:w="864" w:type="dxa"/>
          </w:tcPr>
          <w:p w14:paraId="5F9BC18B" w14:textId="77777777" w:rsidR="004B3F04" w:rsidRDefault="004B3F04" w:rsidP="000659BE">
            <w:pPr>
              <w:pStyle w:val="TableText"/>
            </w:pPr>
          </w:p>
        </w:tc>
        <w:tc>
          <w:tcPr>
            <w:tcW w:w="1104" w:type="dxa"/>
          </w:tcPr>
          <w:p w14:paraId="755CECAD" w14:textId="77777777" w:rsidR="004B3F04" w:rsidRDefault="006C736C" w:rsidP="000659BE">
            <w:pPr>
              <w:pStyle w:val="TableText"/>
            </w:pPr>
            <w:hyperlink w:anchor="C_4499-30370">
              <w:r w:rsidR="004B3F04">
                <w:rPr>
                  <w:rStyle w:val="HyperlinkText9pt"/>
                </w:rPr>
                <w:t>4499-30370</w:t>
              </w:r>
            </w:hyperlink>
          </w:p>
        </w:tc>
        <w:tc>
          <w:tcPr>
            <w:tcW w:w="2975" w:type="dxa"/>
          </w:tcPr>
          <w:p w14:paraId="08F09A5E" w14:textId="77777777" w:rsidR="004B3F04" w:rsidRDefault="004B3F04" w:rsidP="000659BE">
            <w:pPr>
              <w:pStyle w:val="TableText"/>
            </w:pPr>
          </w:p>
        </w:tc>
      </w:tr>
      <w:tr w:rsidR="004B3F04" w14:paraId="1F1DA185" w14:textId="77777777" w:rsidTr="000659BE">
        <w:trPr>
          <w:jc w:val="center"/>
        </w:trPr>
        <w:tc>
          <w:tcPr>
            <w:tcW w:w="3345" w:type="dxa"/>
          </w:tcPr>
          <w:p w14:paraId="7B64AE61" w14:textId="77777777" w:rsidR="004B3F04" w:rsidRDefault="004B3F04" w:rsidP="000659BE">
            <w:pPr>
              <w:pStyle w:val="TableText"/>
            </w:pPr>
            <w:r>
              <w:tab/>
            </w:r>
            <w:r>
              <w:tab/>
              <w:t>@valueSet</w:t>
            </w:r>
          </w:p>
        </w:tc>
        <w:tc>
          <w:tcPr>
            <w:tcW w:w="720" w:type="dxa"/>
          </w:tcPr>
          <w:p w14:paraId="6082B300" w14:textId="77777777" w:rsidR="004B3F04" w:rsidRDefault="004B3F04" w:rsidP="000659BE">
            <w:pPr>
              <w:pStyle w:val="TableText"/>
            </w:pPr>
            <w:r>
              <w:t>0..1</w:t>
            </w:r>
          </w:p>
        </w:tc>
        <w:tc>
          <w:tcPr>
            <w:tcW w:w="1152" w:type="dxa"/>
          </w:tcPr>
          <w:p w14:paraId="1119F945" w14:textId="77777777" w:rsidR="004B3F04" w:rsidRDefault="004B3F04" w:rsidP="000659BE">
            <w:pPr>
              <w:pStyle w:val="TableText"/>
            </w:pPr>
            <w:r>
              <w:t>SHOULD</w:t>
            </w:r>
          </w:p>
        </w:tc>
        <w:tc>
          <w:tcPr>
            <w:tcW w:w="864" w:type="dxa"/>
          </w:tcPr>
          <w:p w14:paraId="2C7C7F9E" w14:textId="77777777" w:rsidR="004B3F04" w:rsidRDefault="004B3F04" w:rsidP="000659BE">
            <w:pPr>
              <w:pStyle w:val="TableText"/>
            </w:pPr>
          </w:p>
        </w:tc>
        <w:tc>
          <w:tcPr>
            <w:tcW w:w="1104" w:type="dxa"/>
          </w:tcPr>
          <w:p w14:paraId="3F38A90A" w14:textId="77777777" w:rsidR="004B3F04" w:rsidRDefault="006C736C" w:rsidP="000659BE">
            <w:pPr>
              <w:pStyle w:val="TableText"/>
            </w:pPr>
            <w:hyperlink w:anchor="C_4499-30371">
              <w:r w:rsidR="004B3F04">
                <w:rPr>
                  <w:rStyle w:val="HyperlinkText9pt"/>
                </w:rPr>
                <w:t>4499-30371</w:t>
              </w:r>
            </w:hyperlink>
          </w:p>
        </w:tc>
        <w:tc>
          <w:tcPr>
            <w:tcW w:w="2975" w:type="dxa"/>
          </w:tcPr>
          <w:p w14:paraId="7BB9B9E6" w14:textId="77777777" w:rsidR="004B3F04" w:rsidRDefault="004B3F04" w:rsidP="000659BE">
            <w:pPr>
              <w:pStyle w:val="TableText"/>
            </w:pPr>
          </w:p>
        </w:tc>
      </w:tr>
      <w:tr w:rsidR="004B3F04" w14:paraId="0294A503" w14:textId="77777777" w:rsidTr="000659BE">
        <w:trPr>
          <w:jc w:val="center"/>
        </w:trPr>
        <w:tc>
          <w:tcPr>
            <w:tcW w:w="3345" w:type="dxa"/>
          </w:tcPr>
          <w:p w14:paraId="4ECA339F" w14:textId="77777777" w:rsidR="004B3F04" w:rsidRDefault="004B3F04" w:rsidP="000659BE">
            <w:pPr>
              <w:pStyle w:val="TableText"/>
            </w:pPr>
            <w:r>
              <w:tab/>
              <w:t>title</w:t>
            </w:r>
          </w:p>
        </w:tc>
        <w:tc>
          <w:tcPr>
            <w:tcW w:w="720" w:type="dxa"/>
          </w:tcPr>
          <w:p w14:paraId="3E2B3F77" w14:textId="77777777" w:rsidR="004B3F04" w:rsidRDefault="004B3F04" w:rsidP="000659BE">
            <w:pPr>
              <w:pStyle w:val="TableText"/>
            </w:pPr>
            <w:r>
              <w:t>1..1</w:t>
            </w:r>
          </w:p>
        </w:tc>
        <w:tc>
          <w:tcPr>
            <w:tcW w:w="1152" w:type="dxa"/>
          </w:tcPr>
          <w:p w14:paraId="1C2E96DE" w14:textId="77777777" w:rsidR="004B3F04" w:rsidRDefault="004B3F04" w:rsidP="000659BE">
            <w:pPr>
              <w:pStyle w:val="TableText"/>
            </w:pPr>
            <w:r>
              <w:t>SHALL</w:t>
            </w:r>
          </w:p>
        </w:tc>
        <w:tc>
          <w:tcPr>
            <w:tcW w:w="864" w:type="dxa"/>
          </w:tcPr>
          <w:p w14:paraId="425E85EF" w14:textId="77777777" w:rsidR="004B3F04" w:rsidRDefault="004B3F04" w:rsidP="000659BE">
            <w:pPr>
              <w:pStyle w:val="TableText"/>
            </w:pPr>
          </w:p>
        </w:tc>
        <w:tc>
          <w:tcPr>
            <w:tcW w:w="1104" w:type="dxa"/>
          </w:tcPr>
          <w:p w14:paraId="3F450002" w14:textId="77777777" w:rsidR="004B3F04" w:rsidRDefault="006C736C" w:rsidP="000659BE">
            <w:pPr>
              <w:pStyle w:val="TableText"/>
            </w:pPr>
            <w:hyperlink w:anchor="C_4499-35948">
              <w:r w:rsidR="004B3F04">
                <w:rPr>
                  <w:rStyle w:val="HyperlinkText9pt"/>
                </w:rPr>
                <w:t>4499-35948</w:t>
              </w:r>
            </w:hyperlink>
          </w:p>
        </w:tc>
        <w:tc>
          <w:tcPr>
            <w:tcW w:w="2975" w:type="dxa"/>
          </w:tcPr>
          <w:p w14:paraId="551E32EE" w14:textId="77777777" w:rsidR="004B3F04" w:rsidRDefault="004B3F04" w:rsidP="000659BE">
            <w:pPr>
              <w:pStyle w:val="TableText"/>
            </w:pPr>
          </w:p>
        </w:tc>
      </w:tr>
      <w:tr w:rsidR="004B3F04" w14:paraId="04B6C08B" w14:textId="77777777" w:rsidTr="000659BE">
        <w:trPr>
          <w:jc w:val="center"/>
        </w:trPr>
        <w:tc>
          <w:tcPr>
            <w:tcW w:w="3345" w:type="dxa"/>
          </w:tcPr>
          <w:p w14:paraId="1B8B21AF" w14:textId="77777777" w:rsidR="004B3F04" w:rsidRDefault="004B3F04" w:rsidP="000659BE">
            <w:pPr>
              <w:pStyle w:val="TableText"/>
            </w:pPr>
            <w:r>
              <w:tab/>
              <w:t>statusCode</w:t>
            </w:r>
          </w:p>
        </w:tc>
        <w:tc>
          <w:tcPr>
            <w:tcW w:w="720" w:type="dxa"/>
          </w:tcPr>
          <w:p w14:paraId="4397F5E4" w14:textId="77777777" w:rsidR="004B3F04" w:rsidRDefault="004B3F04" w:rsidP="000659BE">
            <w:pPr>
              <w:pStyle w:val="TableText"/>
            </w:pPr>
            <w:r>
              <w:t>1..1</w:t>
            </w:r>
          </w:p>
        </w:tc>
        <w:tc>
          <w:tcPr>
            <w:tcW w:w="1152" w:type="dxa"/>
          </w:tcPr>
          <w:p w14:paraId="37C108F7" w14:textId="77777777" w:rsidR="004B3F04" w:rsidRDefault="004B3F04" w:rsidP="000659BE">
            <w:pPr>
              <w:pStyle w:val="TableText"/>
            </w:pPr>
            <w:r>
              <w:t>SHALL</w:t>
            </w:r>
          </w:p>
        </w:tc>
        <w:tc>
          <w:tcPr>
            <w:tcW w:w="864" w:type="dxa"/>
          </w:tcPr>
          <w:p w14:paraId="0381BD1B" w14:textId="77777777" w:rsidR="004B3F04" w:rsidRDefault="004B3F04" w:rsidP="000659BE">
            <w:pPr>
              <w:pStyle w:val="TableText"/>
            </w:pPr>
          </w:p>
        </w:tc>
        <w:tc>
          <w:tcPr>
            <w:tcW w:w="1104" w:type="dxa"/>
          </w:tcPr>
          <w:p w14:paraId="23407254" w14:textId="77777777" w:rsidR="004B3F04" w:rsidRDefault="006C736C" w:rsidP="000659BE">
            <w:pPr>
              <w:pStyle w:val="TableText"/>
            </w:pPr>
            <w:hyperlink w:anchor="C_4499-30373">
              <w:r w:rsidR="004B3F04">
                <w:rPr>
                  <w:rStyle w:val="HyperlinkText9pt"/>
                </w:rPr>
                <w:t>4499-30373</w:t>
              </w:r>
            </w:hyperlink>
          </w:p>
        </w:tc>
        <w:tc>
          <w:tcPr>
            <w:tcW w:w="2975" w:type="dxa"/>
          </w:tcPr>
          <w:p w14:paraId="7A6EB8DC" w14:textId="77777777" w:rsidR="004B3F04" w:rsidRDefault="004B3F04" w:rsidP="000659BE">
            <w:pPr>
              <w:pStyle w:val="TableText"/>
            </w:pPr>
          </w:p>
        </w:tc>
      </w:tr>
      <w:tr w:rsidR="004B3F04" w14:paraId="62C30EEA" w14:textId="77777777" w:rsidTr="000659BE">
        <w:trPr>
          <w:jc w:val="center"/>
        </w:trPr>
        <w:tc>
          <w:tcPr>
            <w:tcW w:w="3345" w:type="dxa"/>
          </w:tcPr>
          <w:p w14:paraId="72054845" w14:textId="77777777" w:rsidR="004B3F04" w:rsidRDefault="004B3F04" w:rsidP="000659BE">
            <w:pPr>
              <w:pStyle w:val="TableText"/>
            </w:pPr>
            <w:r>
              <w:tab/>
            </w:r>
            <w:r>
              <w:tab/>
              <w:t>@code</w:t>
            </w:r>
          </w:p>
        </w:tc>
        <w:tc>
          <w:tcPr>
            <w:tcW w:w="720" w:type="dxa"/>
          </w:tcPr>
          <w:p w14:paraId="4FB26C9C" w14:textId="77777777" w:rsidR="004B3F04" w:rsidRDefault="004B3F04" w:rsidP="000659BE">
            <w:pPr>
              <w:pStyle w:val="TableText"/>
            </w:pPr>
            <w:r>
              <w:t>1..1</w:t>
            </w:r>
          </w:p>
        </w:tc>
        <w:tc>
          <w:tcPr>
            <w:tcW w:w="1152" w:type="dxa"/>
          </w:tcPr>
          <w:p w14:paraId="0AFD8C18" w14:textId="77777777" w:rsidR="004B3F04" w:rsidRDefault="004B3F04" w:rsidP="000659BE">
            <w:pPr>
              <w:pStyle w:val="TableText"/>
            </w:pPr>
            <w:r>
              <w:t>SHALL</w:t>
            </w:r>
          </w:p>
        </w:tc>
        <w:tc>
          <w:tcPr>
            <w:tcW w:w="864" w:type="dxa"/>
          </w:tcPr>
          <w:p w14:paraId="3BF42C04" w14:textId="77777777" w:rsidR="004B3F04" w:rsidRDefault="004B3F04" w:rsidP="000659BE">
            <w:pPr>
              <w:pStyle w:val="TableText"/>
            </w:pPr>
          </w:p>
        </w:tc>
        <w:tc>
          <w:tcPr>
            <w:tcW w:w="1104" w:type="dxa"/>
          </w:tcPr>
          <w:p w14:paraId="2149713E" w14:textId="77777777" w:rsidR="004B3F04" w:rsidRDefault="006C736C" w:rsidP="000659BE">
            <w:pPr>
              <w:pStyle w:val="TableText"/>
            </w:pPr>
            <w:hyperlink w:anchor="C_4499-30509">
              <w:r w:rsidR="004B3F04">
                <w:rPr>
                  <w:rStyle w:val="HyperlinkText9pt"/>
                </w:rPr>
                <w:t>4499-30509</w:t>
              </w:r>
            </w:hyperlink>
          </w:p>
        </w:tc>
        <w:tc>
          <w:tcPr>
            <w:tcW w:w="2975" w:type="dxa"/>
          </w:tcPr>
          <w:p w14:paraId="198A1E8F" w14:textId="77777777" w:rsidR="004B3F04" w:rsidRDefault="004B3F04" w:rsidP="000659BE">
            <w:pPr>
              <w:pStyle w:val="TableText"/>
            </w:pPr>
            <w:r>
              <w:t>urn:oid:2.16.840.1.113883.5.14 (HL7ActStatus) = completed</w:t>
            </w:r>
          </w:p>
        </w:tc>
      </w:tr>
      <w:tr w:rsidR="004B3F04" w14:paraId="277AD02E" w14:textId="77777777" w:rsidTr="000659BE">
        <w:trPr>
          <w:jc w:val="center"/>
        </w:trPr>
        <w:tc>
          <w:tcPr>
            <w:tcW w:w="3345" w:type="dxa"/>
          </w:tcPr>
          <w:p w14:paraId="70202556" w14:textId="77777777" w:rsidR="004B3F04" w:rsidRDefault="004B3F04" w:rsidP="000659BE">
            <w:pPr>
              <w:pStyle w:val="TableText"/>
            </w:pPr>
            <w:r>
              <w:tab/>
              <w:t>effectiveTime</w:t>
            </w:r>
          </w:p>
        </w:tc>
        <w:tc>
          <w:tcPr>
            <w:tcW w:w="720" w:type="dxa"/>
          </w:tcPr>
          <w:p w14:paraId="1C453786" w14:textId="77777777" w:rsidR="004B3F04" w:rsidRDefault="004B3F04" w:rsidP="000659BE">
            <w:pPr>
              <w:pStyle w:val="TableText"/>
            </w:pPr>
            <w:r>
              <w:t>0..1</w:t>
            </w:r>
          </w:p>
        </w:tc>
        <w:tc>
          <w:tcPr>
            <w:tcW w:w="1152" w:type="dxa"/>
          </w:tcPr>
          <w:p w14:paraId="266FDD15" w14:textId="77777777" w:rsidR="004B3F04" w:rsidRDefault="004B3F04" w:rsidP="000659BE">
            <w:pPr>
              <w:pStyle w:val="TableText"/>
            </w:pPr>
            <w:r>
              <w:t>MAY</w:t>
            </w:r>
          </w:p>
        </w:tc>
        <w:tc>
          <w:tcPr>
            <w:tcW w:w="864" w:type="dxa"/>
          </w:tcPr>
          <w:p w14:paraId="2C813A75" w14:textId="77777777" w:rsidR="004B3F04" w:rsidRDefault="004B3F04" w:rsidP="000659BE">
            <w:pPr>
              <w:pStyle w:val="TableText"/>
            </w:pPr>
            <w:r>
              <w:t>IVL_TS</w:t>
            </w:r>
          </w:p>
        </w:tc>
        <w:tc>
          <w:tcPr>
            <w:tcW w:w="1104" w:type="dxa"/>
          </w:tcPr>
          <w:p w14:paraId="74AC6D72" w14:textId="77777777" w:rsidR="004B3F04" w:rsidRDefault="006C736C" w:rsidP="000659BE">
            <w:pPr>
              <w:pStyle w:val="TableText"/>
            </w:pPr>
            <w:hyperlink w:anchor="C_4499-30374">
              <w:r w:rsidR="004B3F04">
                <w:rPr>
                  <w:rStyle w:val="HyperlinkText9pt"/>
                </w:rPr>
                <w:t>4499-30374</w:t>
              </w:r>
            </w:hyperlink>
          </w:p>
        </w:tc>
        <w:tc>
          <w:tcPr>
            <w:tcW w:w="2975" w:type="dxa"/>
          </w:tcPr>
          <w:p w14:paraId="15EFB18B" w14:textId="77777777" w:rsidR="004B3F04" w:rsidRDefault="004B3F04" w:rsidP="000659BE">
            <w:pPr>
              <w:pStyle w:val="TableText"/>
            </w:pPr>
          </w:p>
        </w:tc>
      </w:tr>
      <w:tr w:rsidR="004B3F04" w14:paraId="0697ABCC" w14:textId="77777777" w:rsidTr="000659BE">
        <w:trPr>
          <w:jc w:val="center"/>
        </w:trPr>
        <w:tc>
          <w:tcPr>
            <w:tcW w:w="3345" w:type="dxa"/>
          </w:tcPr>
          <w:p w14:paraId="2D912E68" w14:textId="77777777" w:rsidR="004B3F04" w:rsidRDefault="004B3F04" w:rsidP="000659BE">
            <w:pPr>
              <w:pStyle w:val="TableText"/>
            </w:pPr>
            <w:r>
              <w:tab/>
            </w:r>
            <w:r>
              <w:tab/>
              <w:t>low</w:t>
            </w:r>
          </w:p>
        </w:tc>
        <w:tc>
          <w:tcPr>
            <w:tcW w:w="720" w:type="dxa"/>
          </w:tcPr>
          <w:p w14:paraId="35AE2060" w14:textId="77777777" w:rsidR="004B3F04" w:rsidRDefault="004B3F04" w:rsidP="000659BE">
            <w:pPr>
              <w:pStyle w:val="TableText"/>
            </w:pPr>
            <w:r>
              <w:t>0..1</w:t>
            </w:r>
          </w:p>
        </w:tc>
        <w:tc>
          <w:tcPr>
            <w:tcW w:w="1152" w:type="dxa"/>
          </w:tcPr>
          <w:p w14:paraId="741CDF7C" w14:textId="77777777" w:rsidR="004B3F04" w:rsidRDefault="004B3F04" w:rsidP="000659BE">
            <w:pPr>
              <w:pStyle w:val="TableText"/>
            </w:pPr>
            <w:r>
              <w:t>MAY</w:t>
            </w:r>
          </w:p>
        </w:tc>
        <w:tc>
          <w:tcPr>
            <w:tcW w:w="864" w:type="dxa"/>
          </w:tcPr>
          <w:p w14:paraId="12B6855F" w14:textId="77777777" w:rsidR="004B3F04" w:rsidRDefault="004B3F04" w:rsidP="000659BE">
            <w:pPr>
              <w:pStyle w:val="TableText"/>
            </w:pPr>
          </w:p>
        </w:tc>
        <w:tc>
          <w:tcPr>
            <w:tcW w:w="1104" w:type="dxa"/>
          </w:tcPr>
          <w:p w14:paraId="7F274195" w14:textId="77777777" w:rsidR="004B3F04" w:rsidRDefault="006C736C" w:rsidP="000659BE">
            <w:pPr>
              <w:pStyle w:val="TableText"/>
            </w:pPr>
            <w:hyperlink w:anchor="C_4499-30375">
              <w:r w:rsidR="004B3F04">
                <w:rPr>
                  <w:rStyle w:val="HyperlinkText9pt"/>
                </w:rPr>
                <w:t>4499-30375</w:t>
              </w:r>
            </w:hyperlink>
          </w:p>
        </w:tc>
        <w:tc>
          <w:tcPr>
            <w:tcW w:w="2975" w:type="dxa"/>
          </w:tcPr>
          <w:p w14:paraId="200BFA8D" w14:textId="77777777" w:rsidR="004B3F04" w:rsidRDefault="004B3F04" w:rsidP="000659BE">
            <w:pPr>
              <w:pStyle w:val="TableText"/>
            </w:pPr>
          </w:p>
        </w:tc>
      </w:tr>
      <w:tr w:rsidR="004B3F04" w14:paraId="257C05DD" w14:textId="77777777" w:rsidTr="000659BE">
        <w:trPr>
          <w:jc w:val="center"/>
        </w:trPr>
        <w:tc>
          <w:tcPr>
            <w:tcW w:w="3345" w:type="dxa"/>
          </w:tcPr>
          <w:p w14:paraId="03A669E9" w14:textId="77777777" w:rsidR="004B3F04" w:rsidRDefault="004B3F04" w:rsidP="000659BE">
            <w:pPr>
              <w:pStyle w:val="TableText"/>
            </w:pPr>
            <w:r>
              <w:tab/>
            </w:r>
            <w:r>
              <w:tab/>
              <w:t>high</w:t>
            </w:r>
          </w:p>
        </w:tc>
        <w:tc>
          <w:tcPr>
            <w:tcW w:w="720" w:type="dxa"/>
          </w:tcPr>
          <w:p w14:paraId="2239B6FC" w14:textId="77777777" w:rsidR="004B3F04" w:rsidRDefault="004B3F04" w:rsidP="000659BE">
            <w:pPr>
              <w:pStyle w:val="TableText"/>
            </w:pPr>
            <w:r>
              <w:t>0..1</w:t>
            </w:r>
          </w:p>
        </w:tc>
        <w:tc>
          <w:tcPr>
            <w:tcW w:w="1152" w:type="dxa"/>
          </w:tcPr>
          <w:p w14:paraId="1B2DA2E3" w14:textId="77777777" w:rsidR="004B3F04" w:rsidRDefault="004B3F04" w:rsidP="000659BE">
            <w:pPr>
              <w:pStyle w:val="TableText"/>
            </w:pPr>
            <w:r>
              <w:t>MAY</w:t>
            </w:r>
          </w:p>
        </w:tc>
        <w:tc>
          <w:tcPr>
            <w:tcW w:w="864" w:type="dxa"/>
          </w:tcPr>
          <w:p w14:paraId="40CEA0ED" w14:textId="77777777" w:rsidR="004B3F04" w:rsidRDefault="004B3F04" w:rsidP="000659BE">
            <w:pPr>
              <w:pStyle w:val="TableText"/>
            </w:pPr>
          </w:p>
        </w:tc>
        <w:tc>
          <w:tcPr>
            <w:tcW w:w="1104" w:type="dxa"/>
          </w:tcPr>
          <w:p w14:paraId="5200825B" w14:textId="77777777" w:rsidR="004B3F04" w:rsidRDefault="006C736C" w:rsidP="000659BE">
            <w:pPr>
              <w:pStyle w:val="TableText"/>
            </w:pPr>
            <w:hyperlink w:anchor="C_4499-30376">
              <w:r w:rsidR="004B3F04">
                <w:rPr>
                  <w:rStyle w:val="HyperlinkText9pt"/>
                </w:rPr>
                <w:t>4499-30376</w:t>
              </w:r>
            </w:hyperlink>
          </w:p>
        </w:tc>
        <w:tc>
          <w:tcPr>
            <w:tcW w:w="2975" w:type="dxa"/>
          </w:tcPr>
          <w:p w14:paraId="7895CA3A" w14:textId="77777777" w:rsidR="004B3F04" w:rsidRDefault="004B3F04" w:rsidP="000659BE">
            <w:pPr>
              <w:pStyle w:val="TableText"/>
            </w:pPr>
          </w:p>
        </w:tc>
      </w:tr>
      <w:tr w:rsidR="004B3F04" w14:paraId="528B6F6C" w14:textId="77777777" w:rsidTr="000659BE">
        <w:trPr>
          <w:jc w:val="center"/>
        </w:trPr>
        <w:tc>
          <w:tcPr>
            <w:tcW w:w="3345" w:type="dxa"/>
          </w:tcPr>
          <w:p w14:paraId="21F9AD41" w14:textId="77777777" w:rsidR="004B3F04" w:rsidRDefault="004B3F04" w:rsidP="000659BE">
            <w:pPr>
              <w:pStyle w:val="TableText"/>
            </w:pPr>
            <w:r>
              <w:tab/>
              <w:t>value</w:t>
            </w:r>
          </w:p>
        </w:tc>
        <w:tc>
          <w:tcPr>
            <w:tcW w:w="720" w:type="dxa"/>
          </w:tcPr>
          <w:p w14:paraId="02785269" w14:textId="77777777" w:rsidR="004B3F04" w:rsidRDefault="004B3F04" w:rsidP="000659BE">
            <w:pPr>
              <w:pStyle w:val="TableText"/>
            </w:pPr>
            <w:r>
              <w:t>0..0</w:t>
            </w:r>
          </w:p>
        </w:tc>
        <w:tc>
          <w:tcPr>
            <w:tcW w:w="1152" w:type="dxa"/>
          </w:tcPr>
          <w:p w14:paraId="5CFE37AC" w14:textId="77777777" w:rsidR="004B3F04" w:rsidRDefault="004B3F04" w:rsidP="000659BE">
            <w:pPr>
              <w:pStyle w:val="TableText"/>
            </w:pPr>
            <w:r>
              <w:t>SHALL NOT</w:t>
            </w:r>
          </w:p>
        </w:tc>
        <w:tc>
          <w:tcPr>
            <w:tcW w:w="864" w:type="dxa"/>
          </w:tcPr>
          <w:p w14:paraId="1FAA9DCD" w14:textId="77777777" w:rsidR="004B3F04" w:rsidRDefault="004B3F04" w:rsidP="000659BE">
            <w:pPr>
              <w:pStyle w:val="TableText"/>
            </w:pPr>
          </w:p>
        </w:tc>
        <w:tc>
          <w:tcPr>
            <w:tcW w:w="1104" w:type="dxa"/>
          </w:tcPr>
          <w:p w14:paraId="6F74838F" w14:textId="77777777" w:rsidR="004B3F04" w:rsidRDefault="006C736C" w:rsidP="000659BE">
            <w:pPr>
              <w:pStyle w:val="TableText"/>
            </w:pPr>
            <w:hyperlink w:anchor="C_4499-33611">
              <w:r w:rsidR="004B3F04">
                <w:rPr>
                  <w:rStyle w:val="HyperlinkText9pt"/>
                </w:rPr>
                <w:t>4499-33611</w:t>
              </w:r>
            </w:hyperlink>
          </w:p>
        </w:tc>
        <w:tc>
          <w:tcPr>
            <w:tcW w:w="2975" w:type="dxa"/>
          </w:tcPr>
          <w:p w14:paraId="63E7E6BB" w14:textId="77777777" w:rsidR="004B3F04" w:rsidRDefault="004B3F04" w:rsidP="000659BE">
            <w:pPr>
              <w:pStyle w:val="TableText"/>
            </w:pPr>
          </w:p>
        </w:tc>
      </w:tr>
      <w:tr w:rsidR="004B3F04" w14:paraId="20DF8ED9" w14:textId="77777777" w:rsidTr="000659BE">
        <w:trPr>
          <w:jc w:val="center"/>
        </w:trPr>
        <w:tc>
          <w:tcPr>
            <w:tcW w:w="3345" w:type="dxa"/>
          </w:tcPr>
          <w:p w14:paraId="4A3E53C2" w14:textId="77777777" w:rsidR="004B3F04" w:rsidRDefault="004B3F04" w:rsidP="000659BE">
            <w:pPr>
              <w:pStyle w:val="TableText"/>
            </w:pPr>
            <w:r>
              <w:tab/>
              <w:t>interpretationCode</w:t>
            </w:r>
          </w:p>
        </w:tc>
        <w:tc>
          <w:tcPr>
            <w:tcW w:w="720" w:type="dxa"/>
          </w:tcPr>
          <w:p w14:paraId="542004EE" w14:textId="77777777" w:rsidR="004B3F04" w:rsidRDefault="004B3F04" w:rsidP="000659BE">
            <w:pPr>
              <w:pStyle w:val="TableText"/>
            </w:pPr>
            <w:r>
              <w:t>0..1</w:t>
            </w:r>
          </w:p>
        </w:tc>
        <w:tc>
          <w:tcPr>
            <w:tcW w:w="1152" w:type="dxa"/>
          </w:tcPr>
          <w:p w14:paraId="6B69F4ED" w14:textId="77777777" w:rsidR="004B3F04" w:rsidRDefault="004B3F04" w:rsidP="000659BE">
            <w:pPr>
              <w:pStyle w:val="TableText"/>
            </w:pPr>
            <w:r>
              <w:t>MAY</w:t>
            </w:r>
          </w:p>
        </w:tc>
        <w:tc>
          <w:tcPr>
            <w:tcW w:w="864" w:type="dxa"/>
          </w:tcPr>
          <w:p w14:paraId="5AE61976" w14:textId="77777777" w:rsidR="004B3F04" w:rsidRDefault="004B3F04" w:rsidP="000659BE">
            <w:pPr>
              <w:pStyle w:val="TableText"/>
            </w:pPr>
          </w:p>
        </w:tc>
        <w:tc>
          <w:tcPr>
            <w:tcW w:w="1104" w:type="dxa"/>
          </w:tcPr>
          <w:p w14:paraId="486BBD53" w14:textId="77777777" w:rsidR="004B3F04" w:rsidRDefault="006C736C" w:rsidP="000659BE">
            <w:pPr>
              <w:pStyle w:val="TableText"/>
            </w:pPr>
            <w:hyperlink w:anchor="C_4499-35958">
              <w:r w:rsidR="004B3F04">
                <w:rPr>
                  <w:rStyle w:val="HyperlinkText9pt"/>
                </w:rPr>
                <w:t>4499-35958</w:t>
              </w:r>
            </w:hyperlink>
          </w:p>
        </w:tc>
        <w:tc>
          <w:tcPr>
            <w:tcW w:w="2975" w:type="dxa"/>
          </w:tcPr>
          <w:p w14:paraId="684B03D9" w14:textId="77777777" w:rsidR="004B3F04" w:rsidRDefault="004B3F04" w:rsidP="000659BE">
            <w:pPr>
              <w:pStyle w:val="TableText"/>
            </w:pPr>
          </w:p>
        </w:tc>
      </w:tr>
      <w:tr w:rsidR="004B3F04" w14:paraId="2698DB1D" w14:textId="77777777" w:rsidTr="000659BE">
        <w:trPr>
          <w:jc w:val="center"/>
        </w:trPr>
        <w:tc>
          <w:tcPr>
            <w:tcW w:w="3345" w:type="dxa"/>
          </w:tcPr>
          <w:p w14:paraId="3B77EDB4" w14:textId="77777777" w:rsidR="004B3F04" w:rsidRDefault="004B3F04" w:rsidP="000659BE">
            <w:pPr>
              <w:pStyle w:val="TableText"/>
            </w:pPr>
            <w:r>
              <w:tab/>
              <w:t>methodCode</w:t>
            </w:r>
          </w:p>
        </w:tc>
        <w:tc>
          <w:tcPr>
            <w:tcW w:w="720" w:type="dxa"/>
          </w:tcPr>
          <w:p w14:paraId="02E6E830" w14:textId="77777777" w:rsidR="004B3F04" w:rsidRDefault="004B3F04" w:rsidP="000659BE">
            <w:pPr>
              <w:pStyle w:val="TableText"/>
            </w:pPr>
            <w:r>
              <w:t>0..1</w:t>
            </w:r>
          </w:p>
        </w:tc>
        <w:tc>
          <w:tcPr>
            <w:tcW w:w="1152" w:type="dxa"/>
          </w:tcPr>
          <w:p w14:paraId="6F662C16" w14:textId="77777777" w:rsidR="004B3F04" w:rsidRDefault="004B3F04" w:rsidP="000659BE">
            <w:pPr>
              <w:pStyle w:val="TableText"/>
            </w:pPr>
            <w:r>
              <w:t>MAY</w:t>
            </w:r>
          </w:p>
        </w:tc>
        <w:tc>
          <w:tcPr>
            <w:tcW w:w="864" w:type="dxa"/>
          </w:tcPr>
          <w:p w14:paraId="3DB6401B" w14:textId="77777777" w:rsidR="004B3F04" w:rsidRDefault="004B3F04" w:rsidP="000659BE">
            <w:pPr>
              <w:pStyle w:val="TableText"/>
            </w:pPr>
          </w:p>
        </w:tc>
        <w:tc>
          <w:tcPr>
            <w:tcW w:w="1104" w:type="dxa"/>
          </w:tcPr>
          <w:p w14:paraId="13C61CCF" w14:textId="77777777" w:rsidR="004B3F04" w:rsidRDefault="006C736C" w:rsidP="000659BE">
            <w:pPr>
              <w:pStyle w:val="TableText"/>
            </w:pPr>
            <w:hyperlink w:anchor="C_4499-30377">
              <w:r w:rsidR="004B3F04">
                <w:rPr>
                  <w:rStyle w:val="HyperlinkText9pt"/>
                </w:rPr>
                <w:t>4499-30377</w:t>
              </w:r>
            </w:hyperlink>
          </w:p>
        </w:tc>
        <w:tc>
          <w:tcPr>
            <w:tcW w:w="2975" w:type="dxa"/>
          </w:tcPr>
          <w:p w14:paraId="324BF23D" w14:textId="77777777" w:rsidR="004B3F04" w:rsidRDefault="004B3F04" w:rsidP="000659BE">
            <w:pPr>
              <w:pStyle w:val="TableText"/>
            </w:pPr>
          </w:p>
        </w:tc>
      </w:tr>
      <w:tr w:rsidR="004B3F04" w14:paraId="458B06B5" w14:textId="77777777" w:rsidTr="000659BE">
        <w:trPr>
          <w:jc w:val="center"/>
        </w:trPr>
        <w:tc>
          <w:tcPr>
            <w:tcW w:w="3345" w:type="dxa"/>
          </w:tcPr>
          <w:p w14:paraId="511AAFEA" w14:textId="77777777" w:rsidR="004B3F04" w:rsidRDefault="004B3F04" w:rsidP="000659BE">
            <w:pPr>
              <w:pStyle w:val="TableText"/>
            </w:pPr>
            <w:r>
              <w:tab/>
            </w:r>
            <w:r>
              <w:tab/>
              <w:t>item</w:t>
            </w:r>
          </w:p>
        </w:tc>
        <w:tc>
          <w:tcPr>
            <w:tcW w:w="720" w:type="dxa"/>
          </w:tcPr>
          <w:p w14:paraId="07DB8FAF" w14:textId="77777777" w:rsidR="004B3F04" w:rsidRDefault="004B3F04" w:rsidP="000659BE">
            <w:pPr>
              <w:pStyle w:val="TableText"/>
            </w:pPr>
            <w:r>
              <w:t>1..1</w:t>
            </w:r>
          </w:p>
        </w:tc>
        <w:tc>
          <w:tcPr>
            <w:tcW w:w="1152" w:type="dxa"/>
          </w:tcPr>
          <w:p w14:paraId="0D23E0BA" w14:textId="77777777" w:rsidR="004B3F04" w:rsidRDefault="004B3F04" w:rsidP="000659BE">
            <w:pPr>
              <w:pStyle w:val="TableText"/>
            </w:pPr>
            <w:r>
              <w:t>SHALL</w:t>
            </w:r>
          </w:p>
        </w:tc>
        <w:tc>
          <w:tcPr>
            <w:tcW w:w="864" w:type="dxa"/>
          </w:tcPr>
          <w:p w14:paraId="3471033B" w14:textId="77777777" w:rsidR="004B3F04" w:rsidRDefault="004B3F04" w:rsidP="000659BE">
            <w:pPr>
              <w:pStyle w:val="TableText"/>
            </w:pPr>
          </w:p>
        </w:tc>
        <w:tc>
          <w:tcPr>
            <w:tcW w:w="1104" w:type="dxa"/>
          </w:tcPr>
          <w:p w14:paraId="6E95C918" w14:textId="77777777" w:rsidR="004B3F04" w:rsidRDefault="006C736C" w:rsidP="000659BE">
            <w:pPr>
              <w:pStyle w:val="TableText"/>
            </w:pPr>
            <w:hyperlink w:anchor="C_4499-30378">
              <w:r w:rsidR="004B3F04">
                <w:rPr>
                  <w:rStyle w:val="HyperlinkText9pt"/>
                </w:rPr>
                <w:t>4499-30378</w:t>
              </w:r>
            </w:hyperlink>
          </w:p>
        </w:tc>
        <w:tc>
          <w:tcPr>
            <w:tcW w:w="2975" w:type="dxa"/>
          </w:tcPr>
          <w:p w14:paraId="035095AF" w14:textId="77777777" w:rsidR="004B3F04" w:rsidRDefault="004B3F04" w:rsidP="000659BE">
            <w:pPr>
              <w:pStyle w:val="TableText"/>
            </w:pPr>
          </w:p>
        </w:tc>
      </w:tr>
      <w:tr w:rsidR="004B3F04" w14:paraId="2CEF438B" w14:textId="77777777" w:rsidTr="000659BE">
        <w:trPr>
          <w:jc w:val="center"/>
        </w:trPr>
        <w:tc>
          <w:tcPr>
            <w:tcW w:w="3345" w:type="dxa"/>
          </w:tcPr>
          <w:p w14:paraId="018D2713" w14:textId="77777777" w:rsidR="004B3F04" w:rsidRDefault="004B3F04" w:rsidP="000659BE">
            <w:pPr>
              <w:pStyle w:val="TableText"/>
            </w:pPr>
            <w:r>
              <w:tab/>
            </w:r>
            <w:r>
              <w:tab/>
            </w:r>
            <w:r>
              <w:tab/>
              <w:t>@valueSet</w:t>
            </w:r>
          </w:p>
        </w:tc>
        <w:tc>
          <w:tcPr>
            <w:tcW w:w="720" w:type="dxa"/>
          </w:tcPr>
          <w:p w14:paraId="1F20BBCD" w14:textId="77777777" w:rsidR="004B3F04" w:rsidRDefault="004B3F04" w:rsidP="000659BE">
            <w:pPr>
              <w:pStyle w:val="TableText"/>
            </w:pPr>
            <w:r>
              <w:t>0..1</w:t>
            </w:r>
          </w:p>
        </w:tc>
        <w:tc>
          <w:tcPr>
            <w:tcW w:w="1152" w:type="dxa"/>
          </w:tcPr>
          <w:p w14:paraId="45D16E48" w14:textId="77777777" w:rsidR="004B3F04" w:rsidRDefault="004B3F04" w:rsidP="000659BE">
            <w:pPr>
              <w:pStyle w:val="TableText"/>
            </w:pPr>
            <w:r>
              <w:t>SHOULD</w:t>
            </w:r>
          </w:p>
        </w:tc>
        <w:tc>
          <w:tcPr>
            <w:tcW w:w="864" w:type="dxa"/>
          </w:tcPr>
          <w:p w14:paraId="0E809817" w14:textId="77777777" w:rsidR="004B3F04" w:rsidRDefault="004B3F04" w:rsidP="000659BE">
            <w:pPr>
              <w:pStyle w:val="TableText"/>
            </w:pPr>
          </w:p>
        </w:tc>
        <w:tc>
          <w:tcPr>
            <w:tcW w:w="1104" w:type="dxa"/>
          </w:tcPr>
          <w:p w14:paraId="76575091" w14:textId="77777777" w:rsidR="004B3F04" w:rsidRDefault="006C736C" w:rsidP="000659BE">
            <w:pPr>
              <w:pStyle w:val="TableText"/>
            </w:pPr>
            <w:hyperlink w:anchor="C_4499-30379">
              <w:r w:rsidR="004B3F04">
                <w:rPr>
                  <w:rStyle w:val="HyperlinkText9pt"/>
                </w:rPr>
                <w:t>4499-30379</w:t>
              </w:r>
            </w:hyperlink>
          </w:p>
        </w:tc>
        <w:tc>
          <w:tcPr>
            <w:tcW w:w="2975" w:type="dxa"/>
          </w:tcPr>
          <w:p w14:paraId="0EBABCF2" w14:textId="77777777" w:rsidR="004B3F04" w:rsidRDefault="004B3F04" w:rsidP="000659BE">
            <w:pPr>
              <w:pStyle w:val="TableText"/>
            </w:pPr>
          </w:p>
        </w:tc>
      </w:tr>
      <w:tr w:rsidR="004B3F04" w14:paraId="321CC1D3" w14:textId="77777777" w:rsidTr="000659BE">
        <w:trPr>
          <w:jc w:val="center"/>
        </w:trPr>
        <w:tc>
          <w:tcPr>
            <w:tcW w:w="3345" w:type="dxa"/>
          </w:tcPr>
          <w:p w14:paraId="71FEE4BD" w14:textId="77777777" w:rsidR="004B3F04" w:rsidRDefault="004B3F04" w:rsidP="000659BE">
            <w:pPr>
              <w:pStyle w:val="TableText"/>
            </w:pPr>
            <w:r>
              <w:lastRenderedPageBreak/>
              <w:tab/>
              <w:t>participation</w:t>
            </w:r>
          </w:p>
        </w:tc>
        <w:tc>
          <w:tcPr>
            <w:tcW w:w="720" w:type="dxa"/>
          </w:tcPr>
          <w:p w14:paraId="5A9A1E2B" w14:textId="77777777" w:rsidR="004B3F04" w:rsidRDefault="004B3F04" w:rsidP="000659BE">
            <w:pPr>
              <w:pStyle w:val="TableText"/>
            </w:pPr>
            <w:r>
              <w:t>0..1</w:t>
            </w:r>
          </w:p>
        </w:tc>
        <w:tc>
          <w:tcPr>
            <w:tcW w:w="1152" w:type="dxa"/>
          </w:tcPr>
          <w:p w14:paraId="65844D08" w14:textId="77777777" w:rsidR="004B3F04" w:rsidRDefault="004B3F04" w:rsidP="000659BE">
            <w:pPr>
              <w:pStyle w:val="TableText"/>
            </w:pPr>
            <w:r>
              <w:t>MAY</w:t>
            </w:r>
          </w:p>
        </w:tc>
        <w:tc>
          <w:tcPr>
            <w:tcW w:w="864" w:type="dxa"/>
          </w:tcPr>
          <w:p w14:paraId="1F8C1DF3" w14:textId="77777777" w:rsidR="004B3F04" w:rsidRDefault="004B3F04" w:rsidP="000659BE">
            <w:pPr>
              <w:pStyle w:val="TableText"/>
            </w:pPr>
          </w:p>
        </w:tc>
        <w:tc>
          <w:tcPr>
            <w:tcW w:w="1104" w:type="dxa"/>
          </w:tcPr>
          <w:p w14:paraId="5D65B849" w14:textId="77777777" w:rsidR="004B3F04" w:rsidRDefault="006C736C" w:rsidP="000659BE">
            <w:pPr>
              <w:pStyle w:val="TableText"/>
            </w:pPr>
            <w:hyperlink w:anchor="C_4499-34535">
              <w:r w:rsidR="004B3F04">
                <w:rPr>
                  <w:rStyle w:val="HyperlinkText9pt"/>
                </w:rPr>
                <w:t>4499-34535</w:t>
              </w:r>
            </w:hyperlink>
          </w:p>
        </w:tc>
        <w:tc>
          <w:tcPr>
            <w:tcW w:w="2975" w:type="dxa"/>
          </w:tcPr>
          <w:p w14:paraId="225BAD86" w14:textId="77777777" w:rsidR="004B3F04" w:rsidRDefault="004B3F04" w:rsidP="000659BE">
            <w:pPr>
              <w:pStyle w:val="TableText"/>
            </w:pPr>
          </w:p>
        </w:tc>
      </w:tr>
      <w:tr w:rsidR="004B3F04" w14:paraId="206F0C60" w14:textId="77777777" w:rsidTr="000659BE">
        <w:trPr>
          <w:jc w:val="center"/>
        </w:trPr>
        <w:tc>
          <w:tcPr>
            <w:tcW w:w="3345" w:type="dxa"/>
          </w:tcPr>
          <w:p w14:paraId="144494D2" w14:textId="77777777" w:rsidR="004B3F04" w:rsidRDefault="004B3F04" w:rsidP="000659BE">
            <w:pPr>
              <w:pStyle w:val="TableText"/>
            </w:pPr>
            <w:r>
              <w:tab/>
            </w:r>
            <w:r>
              <w:tab/>
              <w:t>@typeCode</w:t>
            </w:r>
          </w:p>
        </w:tc>
        <w:tc>
          <w:tcPr>
            <w:tcW w:w="720" w:type="dxa"/>
          </w:tcPr>
          <w:p w14:paraId="260DF59C" w14:textId="77777777" w:rsidR="004B3F04" w:rsidRDefault="004B3F04" w:rsidP="000659BE">
            <w:pPr>
              <w:pStyle w:val="TableText"/>
            </w:pPr>
            <w:r>
              <w:t>1..1</w:t>
            </w:r>
          </w:p>
        </w:tc>
        <w:tc>
          <w:tcPr>
            <w:tcW w:w="1152" w:type="dxa"/>
          </w:tcPr>
          <w:p w14:paraId="009439CB" w14:textId="77777777" w:rsidR="004B3F04" w:rsidRDefault="004B3F04" w:rsidP="000659BE">
            <w:pPr>
              <w:pStyle w:val="TableText"/>
            </w:pPr>
            <w:r>
              <w:t>SHALL</w:t>
            </w:r>
          </w:p>
        </w:tc>
        <w:tc>
          <w:tcPr>
            <w:tcW w:w="864" w:type="dxa"/>
          </w:tcPr>
          <w:p w14:paraId="5179C53C" w14:textId="77777777" w:rsidR="004B3F04" w:rsidRDefault="004B3F04" w:rsidP="000659BE">
            <w:pPr>
              <w:pStyle w:val="TableText"/>
            </w:pPr>
          </w:p>
        </w:tc>
        <w:tc>
          <w:tcPr>
            <w:tcW w:w="1104" w:type="dxa"/>
          </w:tcPr>
          <w:p w14:paraId="47907A3F" w14:textId="77777777" w:rsidR="004B3F04" w:rsidRDefault="006C736C" w:rsidP="000659BE">
            <w:pPr>
              <w:pStyle w:val="TableText"/>
            </w:pPr>
            <w:hyperlink w:anchor="C_4499-34538">
              <w:r w:rsidR="004B3F04">
                <w:rPr>
                  <w:rStyle w:val="HyperlinkText9pt"/>
                </w:rPr>
                <w:t>4499-34538</w:t>
              </w:r>
            </w:hyperlink>
          </w:p>
        </w:tc>
        <w:tc>
          <w:tcPr>
            <w:tcW w:w="2975" w:type="dxa"/>
          </w:tcPr>
          <w:p w14:paraId="0CAE93F6" w14:textId="77777777" w:rsidR="004B3F04" w:rsidRDefault="004B3F04" w:rsidP="000659BE">
            <w:pPr>
              <w:pStyle w:val="TableText"/>
            </w:pPr>
            <w:r>
              <w:t>urn:oid:2.16.840.1.113883.5.90 (HL7ParticipationType) = AUT</w:t>
            </w:r>
          </w:p>
        </w:tc>
      </w:tr>
      <w:tr w:rsidR="004B3F04" w14:paraId="1C4D3F0F" w14:textId="77777777" w:rsidTr="000659BE">
        <w:trPr>
          <w:jc w:val="center"/>
        </w:trPr>
        <w:tc>
          <w:tcPr>
            <w:tcW w:w="3345" w:type="dxa"/>
          </w:tcPr>
          <w:p w14:paraId="5F3A87B4" w14:textId="77777777" w:rsidR="004B3F04" w:rsidRDefault="004B3F04" w:rsidP="000659BE">
            <w:pPr>
              <w:pStyle w:val="TableText"/>
            </w:pPr>
            <w:r>
              <w:tab/>
            </w:r>
            <w:r>
              <w:tab/>
              <w:t>time</w:t>
            </w:r>
          </w:p>
        </w:tc>
        <w:tc>
          <w:tcPr>
            <w:tcW w:w="720" w:type="dxa"/>
          </w:tcPr>
          <w:p w14:paraId="6374F382" w14:textId="77777777" w:rsidR="004B3F04" w:rsidRDefault="004B3F04" w:rsidP="000659BE">
            <w:pPr>
              <w:pStyle w:val="TableText"/>
            </w:pPr>
            <w:r>
              <w:t>1..1</w:t>
            </w:r>
          </w:p>
        </w:tc>
        <w:tc>
          <w:tcPr>
            <w:tcW w:w="1152" w:type="dxa"/>
          </w:tcPr>
          <w:p w14:paraId="18AEAA61" w14:textId="77777777" w:rsidR="004B3F04" w:rsidRDefault="004B3F04" w:rsidP="000659BE">
            <w:pPr>
              <w:pStyle w:val="TableText"/>
            </w:pPr>
            <w:r>
              <w:t>SHALL</w:t>
            </w:r>
          </w:p>
        </w:tc>
        <w:tc>
          <w:tcPr>
            <w:tcW w:w="864" w:type="dxa"/>
          </w:tcPr>
          <w:p w14:paraId="7FCB1125" w14:textId="77777777" w:rsidR="004B3F04" w:rsidRDefault="004B3F04" w:rsidP="000659BE">
            <w:pPr>
              <w:pStyle w:val="TableText"/>
            </w:pPr>
          </w:p>
        </w:tc>
        <w:tc>
          <w:tcPr>
            <w:tcW w:w="1104" w:type="dxa"/>
          </w:tcPr>
          <w:p w14:paraId="2C5DA457" w14:textId="77777777" w:rsidR="004B3F04" w:rsidRDefault="006C736C" w:rsidP="000659BE">
            <w:pPr>
              <w:pStyle w:val="TableText"/>
            </w:pPr>
            <w:hyperlink w:anchor="C_4499-34536">
              <w:r w:rsidR="004B3F04">
                <w:rPr>
                  <w:rStyle w:val="HyperlinkText9pt"/>
                </w:rPr>
                <w:t>4499-34536</w:t>
              </w:r>
            </w:hyperlink>
          </w:p>
        </w:tc>
        <w:tc>
          <w:tcPr>
            <w:tcW w:w="2975" w:type="dxa"/>
          </w:tcPr>
          <w:p w14:paraId="1F7666AA" w14:textId="77777777" w:rsidR="004B3F04" w:rsidRDefault="004B3F04" w:rsidP="000659BE">
            <w:pPr>
              <w:pStyle w:val="TableText"/>
            </w:pPr>
          </w:p>
        </w:tc>
      </w:tr>
      <w:tr w:rsidR="004B3F04" w14:paraId="2FAD0068" w14:textId="77777777" w:rsidTr="000659BE">
        <w:trPr>
          <w:jc w:val="center"/>
        </w:trPr>
        <w:tc>
          <w:tcPr>
            <w:tcW w:w="3345" w:type="dxa"/>
          </w:tcPr>
          <w:p w14:paraId="5A78D7DF" w14:textId="77777777" w:rsidR="004B3F04" w:rsidRDefault="004B3F04" w:rsidP="000659BE">
            <w:pPr>
              <w:pStyle w:val="TableText"/>
            </w:pPr>
            <w:r>
              <w:tab/>
            </w:r>
            <w:r>
              <w:tab/>
            </w:r>
            <w:r>
              <w:tab/>
              <w:t>low</w:t>
            </w:r>
          </w:p>
        </w:tc>
        <w:tc>
          <w:tcPr>
            <w:tcW w:w="720" w:type="dxa"/>
          </w:tcPr>
          <w:p w14:paraId="68FE7368" w14:textId="77777777" w:rsidR="004B3F04" w:rsidRDefault="004B3F04" w:rsidP="000659BE">
            <w:pPr>
              <w:pStyle w:val="TableText"/>
            </w:pPr>
            <w:r>
              <w:t>1..1</w:t>
            </w:r>
          </w:p>
        </w:tc>
        <w:tc>
          <w:tcPr>
            <w:tcW w:w="1152" w:type="dxa"/>
          </w:tcPr>
          <w:p w14:paraId="049E3E1E" w14:textId="77777777" w:rsidR="004B3F04" w:rsidRDefault="004B3F04" w:rsidP="000659BE">
            <w:pPr>
              <w:pStyle w:val="TableText"/>
            </w:pPr>
            <w:r>
              <w:t>SHALL</w:t>
            </w:r>
          </w:p>
        </w:tc>
        <w:tc>
          <w:tcPr>
            <w:tcW w:w="864" w:type="dxa"/>
          </w:tcPr>
          <w:p w14:paraId="45C1B680" w14:textId="77777777" w:rsidR="004B3F04" w:rsidRDefault="004B3F04" w:rsidP="000659BE">
            <w:pPr>
              <w:pStyle w:val="TableText"/>
            </w:pPr>
          </w:p>
        </w:tc>
        <w:tc>
          <w:tcPr>
            <w:tcW w:w="1104" w:type="dxa"/>
          </w:tcPr>
          <w:p w14:paraId="33832FC8" w14:textId="77777777" w:rsidR="004B3F04" w:rsidRDefault="006C736C" w:rsidP="000659BE">
            <w:pPr>
              <w:pStyle w:val="TableText"/>
            </w:pPr>
            <w:hyperlink w:anchor="C_4499-34539">
              <w:r w:rsidR="004B3F04">
                <w:rPr>
                  <w:rStyle w:val="HyperlinkText9pt"/>
                </w:rPr>
                <w:t>4499-34539</w:t>
              </w:r>
            </w:hyperlink>
          </w:p>
        </w:tc>
        <w:tc>
          <w:tcPr>
            <w:tcW w:w="2975" w:type="dxa"/>
          </w:tcPr>
          <w:p w14:paraId="4ACCD8FB" w14:textId="77777777" w:rsidR="004B3F04" w:rsidRDefault="004B3F04" w:rsidP="000659BE">
            <w:pPr>
              <w:pStyle w:val="TableText"/>
            </w:pPr>
          </w:p>
        </w:tc>
      </w:tr>
      <w:tr w:rsidR="004B3F04" w14:paraId="2017590F" w14:textId="77777777" w:rsidTr="000659BE">
        <w:trPr>
          <w:jc w:val="center"/>
        </w:trPr>
        <w:tc>
          <w:tcPr>
            <w:tcW w:w="3345" w:type="dxa"/>
          </w:tcPr>
          <w:p w14:paraId="1AF56CDA" w14:textId="77777777" w:rsidR="004B3F04" w:rsidRDefault="004B3F04" w:rsidP="000659BE">
            <w:pPr>
              <w:pStyle w:val="TableText"/>
            </w:pPr>
            <w:r>
              <w:tab/>
            </w:r>
            <w:r>
              <w:tab/>
              <w:t>role</w:t>
            </w:r>
          </w:p>
        </w:tc>
        <w:tc>
          <w:tcPr>
            <w:tcW w:w="720" w:type="dxa"/>
          </w:tcPr>
          <w:p w14:paraId="545D9D38" w14:textId="77777777" w:rsidR="004B3F04" w:rsidRDefault="004B3F04" w:rsidP="000659BE">
            <w:pPr>
              <w:pStyle w:val="TableText"/>
            </w:pPr>
            <w:r>
              <w:t>1..1</w:t>
            </w:r>
          </w:p>
        </w:tc>
        <w:tc>
          <w:tcPr>
            <w:tcW w:w="1152" w:type="dxa"/>
          </w:tcPr>
          <w:p w14:paraId="266545C3" w14:textId="77777777" w:rsidR="004B3F04" w:rsidRDefault="004B3F04" w:rsidP="000659BE">
            <w:pPr>
              <w:pStyle w:val="TableText"/>
            </w:pPr>
            <w:r>
              <w:t>SHALL</w:t>
            </w:r>
          </w:p>
        </w:tc>
        <w:tc>
          <w:tcPr>
            <w:tcW w:w="864" w:type="dxa"/>
          </w:tcPr>
          <w:p w14:paraId="16320A35" w14:textId="77777777" w:rsidR="004B3F04" w:rsidRDefault="004B3F04" w:rsidP="000659BE">
            <w:pPr>
              <w:pStyle w:val="TableText"/>
            </w:pPr>
          </w:p>
        </w:tc>
        <w:tc>
          <w:tcPr>
            <w:tcW w:w="1104" w:type="dxa"/>
          </w:tcPr>
          <w:p w14:paraId="18BE47DB" w14:textId="77777777" w:rsidR="004B3F04" w:rsidRDefault="006C736C" w:rsidP="000659BE">
            <w:pPr>
              <w:pStyle w:val="TableText"/>
            </w:pPr>
            <w:hyperlink w:anchor="C_4499-34537">
              <w:r w:rsidR="004B3F04">
                <w:rPr>
                  <w:rStyle w:val="HyperlinkText9pt"/>
                </w:rPr>
                <w:t>4499-34537</w:t>
              </w:r>
            </w:hyperlink>
          </w:p>
        </w:tc>
        <w:tc>
          <w:tcPr>
            <w:tcW w:w="2975" w:type="dxa"/>
          </w:tcPr>
          <w:p w14:paraId="56D763AA" w14:textId="77777777" w:rsidR="004B3F04" w:rsidRDefault="004B3F04" w:rsidP="000659BE">
            <w:pPr>
              <w:pStyle w:val="TableText"/>
            </w:pPr>
          </w:p>
        </w:tc>
      </w:tr>
      <w:tr w:rsidR="004B3F04" w14:paraId="4EA0DD8C" w14:textId="77777777" w:rsidTr="000659BE">
        <w:trPr>
          <w:jc w:val="center"/>
        </w:trPr>
        <w:tc>
          <w:tcPr>
            <w:tcW w:w="3345" w:type="dxa"/>
          </w:tcPr>
          <w:p w14:paraId="3AC0684B" w14:textId="77777777" w:rsidR="004B3F04" w:rsidRDefault="004B3F04" w:rsidP="000659BE">
            <w:pPr>
              <w:pStyle w:val="TableText"/>
            </w:pPr>
            <w:r>
              <w:tab/>
            </w:r>
            <w:r>
              <w:tab/>
            </w:r>
            <w:r>
              <w:tab/>
              <w:t>@classCode</w:t>
            </w:r>
          </w:p>
        </w:tc>
        <w:tc>
          <w:tcPr>
            <w:tcW w:w="720" w:type="dxa"/>
          </w:tcPr>
          <w:p w14:paraId="026DE8E8" w14:textId="77777777" w:rsidR="004B3F04" w:rsidRDefault="004B3F04" w:rsidP="000659BE">
            <w:pPr>
              <w:pStyle w:val="TableText"/>
            </w:pPr>
            <w:r>
              <w:t>1..1</w:t>
            </w:r>
          </w:p>
        </w:tc>
        <w:tc>
          <w:tcPr>
            <w:tcW w:w="1152" w:type="dxa"/>
          </w:tcPr>
          <w:p w14:paraId="4D8CAFB9" w14:textId="77777777" w:rsidR="004B3F04" w:rsidRDefault="004B3F04" w:rsidP="000659BE">
            <w:pPr>
              <w:pStyle w:val="TableText"/>
            </w:pPr>
            <w:r>
              <w:t>SHALL</w:t>
            </w:r>
          </w:p>
        </w:tc>
        <w:tc>
          <w:tcPr>
            <w:tcW w:w="864" w:type="dxa"/>
          </w:tcPr>
          <w:p w14:paraId="293E22D4" w14:textId="77777777" w:rsidR="004B3F04" w:rsidRDefault="004B3F04" w:rsidP="000659BE">
            <w:pPr>
              <w:pStyle w:val="TableText"/>
            </w:pPr>
          </w:p>
        </w:tc>
        <w:tc>
          <w:tcPr>
            <w:tcW w:w="1104" w:type="dxa"/>
          </w:tcPr>
          <w:p w14:paraId="4FCAE898" w14:textId="77777777" w:rsidR="004B3F04" w:rsidRDefault="006C736C" w:rsidP="000659BE">
            <w:pPr>
              <w:pStyle w:val="TableText"/>
            </w:pPr>
            <w:hyperlink w:anchor="C_4499-34540">
              <w:r w:rsidR="004B3F04">
                <w:rPr>
                  <w:rStyle w:val="HyperlinkText9pt"/>
                </w:rPr>
                <w:t>4499-34540</w:t>
              </w:r>
            </w:hyperlink>
          </w:p>
        </w:tc>
        <w:tc>
          <w:tcPr>
            <w:tcW w:w="2975" w:type="dxa"/>
          </w:tcPr>
          <w:p w14:paraId="3649F74C" w14:textId="77777777" w:rsidR="004B3F04" w:rsidRDefault="004B3F04" w:rsidP="000659BE">
            <w:pPr>
              <w:pStyle w:val="TableText"/>
            </w:pPr>
            <w:r>
              <w:t>urn:oid:2.16.840.1.113883.5.110 (HL7RoleClass) = ROL</w:t>
            </w:r>
          </w:p>
        </w:tc>
      </w:tr>
      <w:tr w:rsidR="004B3F04" w14:paraId="5B548C72" w14:textId="77777777" w:rsidTr="000659BE">
        <w:trPr>
          <w:jc w:val="center"/>
        </w:trPr>
        <w:tc>
          <w:tcPr>
            <w:tcW w:w="3345" w:type="dxa"/>
          </w:tcPr>
          <w:p w14:paraId="0C6033E1" w14:textId="77777777" w:rsidR="004B3F04" w:rsidRDefault="004B3F04" w:rsidP="000659BE">
            <w:pPr>
              <w:pStyle w:val="TableText"/>
            </w:pPr>
            <w:r>
              <w:tab/>
            </w:r>
            <w:r>
              <w:tab/>
            </w:r>
            <w:r>
              <w:tab/>
              <w:t>id</w:t>
            </w:r>
          </w:p>
        </w:tc>
        <w:tc>
          <w:tcPr>
            <w:tcW w:w="720" w:type="dxa"/>
          </w:tcPr>
          <w:p w14:paraId="61B3076B" w14:textId="77777777" w:rsidR="004B3F04" w:rsidRDefault="004B3F04" w:rsidP="000659BE">
            <w:pPr>
              <w:pStyle w:val="TableText"/>
            </w:pPr>
            <w:r>
              <w:t>0..1</w:t>
            </w:r>
          </w:p>
        </w:tc>
        <w:tc>
          <w:tcPr>
            <w:tcW w:w="1152" w:type="dxa"/>
          </w:tcPr>
          <w:p w14:paraId="2C30750E" w14:textId="77777777" w:rsidR="004B3F04" w:rsidRDefault="004B3F04" w:rsidP="000659BE">
            <w:pPr>
              <w:pStyle w:val="TableText"/>
            </w:pPr>
            <w:r>
              <w:t>MAY</w:t>
            </w:r>
          </w:p>
        </w:tc>
        <w:tc>
          <w:tcPr>
            <w:tcW w:w="864" w:type="dxa"/>
          </w:tcPr>
          <w:p w14:paraId="5A07641D" w14:textId="77777777" w:rsidR="004B3F04" w:rsidRDefault="004B3F04" w:rsidP="000659BE">
            <w:pPr>
              <w:pStyle w:val="TableText"/>
            </w:pPr>
          </w:p>
        </w:tc>
        <w:tc>
          <w:tcPr>
            <w:tcW w:w="1104" w:type="dxa"/>
          </w:tcPr>
          <w:p w14:paraId="6898980E" w14:textId="77777777" w:rsidR="004B3F04" w:rsidRDefault="006C736C" w:rsidP="000659BE">
            <w:pPr>
              <w:pStyle w:val="TableText"/>
            </w:pPr>
            <w:hyperlink w:anchor="C_4499-34541">
              <w:r w:rsidR="004B3F04">
                <w:rPr>
                  <w:rStyle w:val="HyperlinkText9pt"/>
                </w:rPr>
                <w:t>4499-34541</w:t>
              </w:r>
            </w:hyperlink>
          </w:p>
        </w:tc>
        <w:tc>
          <w:tcPr>
            <w:tcW w:w="2975" w:type="dxa"/>
          </w:tcPr>
          <w:p w14:paraId="410E4407" w14:textId="77777777" w:rsidR="004B3F04" w:rsidRDefault="004B3F04" w:rsidP="000659BE">
            <w:pPr>
              <w:pStyle w:val="TableText"/>
            </w:pPr>
          </w:p>
        </w:tc>
      </w:tr>
      <w:tr w:rsidR="004B3F04" w14:paraId="53BA1227" w14:textId="77777777" w:rsidTr="000659BE">
        <w:trPr>
          <w:jc w:val="center"/>
        </w:trPr>
        <w:tc>
          <w:tcPr>
            <w:tcW w:w="3345" w:type="dxa"/>
          </w:tcPr>
          <w:p w14:paraId="559CCB54" w14:textId="77777777" w:rsidR="004B3F04" w:rsidRDefault="004B3F04" w:rsidP="000659BE">
            <w:pPr>
              <w:pStyle w:val="TableText"/>
            </w:pPr>
            <w:r>
              <w:tab/>
              <w:t>participation</w:t>
            </w:r>
          </w:p>
        </w:tc>
        <w:tc>
          <w:tcPr>
            <w:tcW w:w="720" w:type="dxa"/>
          </w:tcPr>
          <w:p w14:paraId="7B312E27" w14:textId="77777777" w:rsidR="004B3F04" w:rsidRDefault="004B3F04" w:rsidP="000659BE">
            <w:pPr>
              <w:pStyle w:val="TableText"/>
            </w:pPr>
            <w:r>
              <w:t>0..*</w:t>
            </w:r>
          </w:p>
        </w:tc>
        <w:tc>
          <w:tcPr>
            <w:tcW w:w="1152" w:type="dxa"/>
          </w:tcPr>
          <w:p w14:paraId="28C489CD" w14:textId="77777777" w:rsidR="004B3F04" w:rsidRDefault="004B3F04" w:rsidP="000659BE">
            <w:pPr>
              <w:pStyle w:val="TableText"/>
            </w:pPr>
            <w:r>
              <w:t>MAY</w:t>
            </w:r>
          </w:p>
        </w:tc>
        <w:tc>
          <w:tcPr>
            <w:tcW w:w="864" w:type="dxa"/>
          </w:tcPr>
          <w:p w14:paraId="16E74C3A" w14:textId="77777777" w:rsidR="004B3F04" w:rsidRDefault="004B3F04" w:rsidP="000659BE">
            <w:pPr>
              <w:pStyle w:val="TableText"/>
            </w:pPr>
          </w:p>
        </w:tc>
        <w:tc>
          <w:tcPr>
            <w:tcW w:w="1104" w:type="dxa"/>
          </w:tcPr>
          <w:p w14:paraId="4263FCE0" w14:textId="77777777" w:rsidR="004B3F04" w:rsidRDefault="006C736C" w:rsidP="000659BE">
            <w:pPr>
              <w:pStyle w:val="TableText"/>
            </w:pPr>
            <w:hyperlink w:anchor="C_4499-35246">
              <w:r w:rsidR="004B3F04">
                <w:rPr>
                  <w:rStyle w:val="HyperlinkText9pt"/>
                </w:rPr>
                <w:t>4499-35246</w:t>
              </w:r>
            </w:hyperlink>
          </w:p>
        </w:tc>
        <w:tc>
          <w:tcPr>
            <w:tcW w:w="2975" w:type="dxa"/>
          </w:tcPr>
          <w:p w14:paraId="10E8F2DF" w14:textId="77777777" w:rsidR="004B3F04" w:rsidRDefault="004B3F04" w:rsidP="000659BE">
            <w:pPr>
              <w:pStyle w:val="TableText"/>
            </w:pPr>
          </w:p>
        </w:tc>
      </w:tr>
      <w:tr w:rsidR="004B3F04" w14:paraId="373795E4" w14:textId="77777777" w:rsidTr="000659BE">
        <w:trPr>
          <w:jc w:val="center"/>
        </w:trPr>
        <w:tc>
          <w:tcPr>
            <w:tcW w:w="3345" w:type="dxa"/>
          </w:tcPr>
          <w:p w14:paraId="24574467" w14:textId="77777777" w:rsidR="004B3F04" w:rsidRDefault="004B3F04" w:rsidP="000659BE">
            <w:pPr>
              <w:pStyle w:val="TableText"/>
            </w:pPr>
            <w:r>
              <w:tab/>
            </w:r>
            <w:r>
              <w:tab/>
              <w:t>@typeCode</w:t>
            </w:r>
          </w:p>
        </w:tc>
        <w:tc>
          <w:tcPr>
            <w:tcW w:w="720" w:type="dxa"/>
          </w:tcPr>
          <w:p w14:paraId="42E7DBEA" w14:textId="77777777" w:rsidR="004B3F04" w:rsidRDefault="004B3F04" w:rsidP="000659BE">
            <w:pPr>
              <w:pStyle w:val="TableText"/>
            </w:pPr>
            <w:r>
              <w:t>1..1</w:t>
            </w:r>
          </w:p>
        </w:tc>
        <w:tc>
          <w:tcPr>
            <w:tcW w:w="1152" w:type="dxa"/>
          </w:tcPr>
          <w:p w14:paraId="53EC7833" w14:textId="77777777" w:rsidR="004B3F04" w:rsidRDefault="004B3F04" w:rsidP="000659BE">
            <w:pPr>
              <w:pStyle w:val="TableText"/>
            </w:pPr>
            <w:r>
              <w:t>SHALL</w:t>
            </w:r>
          </w:p>
        </w:tc>
        <w:tc>
          <w:tcPr>
            <w:tcW w:w="864" w:type="dxa"/>
          </w:tcPr>
          <w:p w14:paraId="31CC0E5A" w14:textId="77777777" w:rsidR="004B3F04" w:rsidRDefault="004B3F04" w:rsidP="000659BE">
            <w:pPr>
              <w:pStyle w:val="TableText"/>
            </w:pPr>
          </w:p>
        </w:tc>
        <w:tc>
          <w:tcPr>
            <w:tcW w:w="1104" w:type="dxa"/>
          </w:tcPr>
          <w:p w14:paraId="7C4F53A8" w14:textId="77777777" w:rsidR="004B3F04" w:rsidRDefault="006C736C" w:rsidP="000659BE">
            <w:pPr>
              <w:pStyle w:val="TableText"/>
            </w:pPr>
            <w:hyperlink w:anchor="C_4499-35250">
              <w:r w:rsidR="004B3F04">
                <w:rPr>
                  <w:rStyle w:val="HyperlinkText9pt"/>
                </w:rPr>
                <w:t>4499-35250</w:t>
              </w:r>
            </w:hyperlink>
          </w:p>
        </w:tc>
        <w:tc>
          <w:tcPr>
            <w:tcW w:w="2975" w:type="dxa"/>
          </w:tcPr>
          <w:p w14:paraId="0A494062" w14:textId="77777777" w:rsidR="004B3F04" w:rsidRDefault="004B3F04" w:rsidP="000659BE">
            <w:pPr>
              <w:pStyle w:val="TableText"/>
            </w:pPr>
            <w:r>
              <w:t>PART</w:t>
            </w:r>
          </w:p>
        </w:tc>
      </w:tr>
      <w:tr w:rsidR="004B3F04" w14:paraId="1E5341A0" w14:textId="77777777" w:rsidTr="000659BE">
        <w:trPr>
          <w:jc w:val="center"/>
        </w:trPr>
        <w:tc>
          <w:tcPr>
            <w:tcW w:w="3345" w:type="dxa"/>
          </w:tcPr>
          <w:p w14:paraId="6A7E1EB2" w14:textId="77777777" w:rsidR="004B3F04" w:rsidRDefault="004B3F04" w:rsidP="000659BE">
            <w:pPr>
              <w:pStyle w:val="TableText"/>
            </w:pPr>
            <w:r>
              <w:tab/>
            </w:r>
            <w:r>
              <w:tab/>
              <w:t>role</w:t>
            </w:r>
          </w:p>
        </w:tc>
        <w:tc>
          <w:tcPr>
            <w:tcW w:w="720" w:type="dxa"/>
          </w:tcPr>
          <w:p w14:paraId="036C8ED3" w14:textId="77777777" w:rsidR="004B3F04" w:rsidRDefault="004B3F04" w:rsidP="000659BE">
            <w:pPr>
              <w:pStyle w:val="TableText"/>
            </w:pPr>
            <w:r>
              <w:t>1..1</w:t>
            </w:r>
          </w:p>
        </w:tc>
        <w:tc>
          <w:tcPr>
            <w:tcW w:w="1152" w:type="dxa"/>
          </w:tcPr>
          <w:p w14:paraId="76AFE74D" w14:textId="77777777" w:rsidR="004B3F04" w:rsidRDefault="004B3F04" w:rsidP="000659BE">
            <w:pPr>
              <w:pStyle w:val="TableText"/>
            </w:pPr>
            <w:r>
              <w:t>SHALL</w:t>
            </w:r>
          </w:p>
        </w:tc>
        <w:tc>
          <w:tcPr>
            <w:tcW w:w="864" w:type="dxa"/>
          </w:tcPr>
          <w:p w14:paraId="55496D15" w14:textId="77777777" w:rsidR="004B3F04" w:rsidRDefault="004B3F04" w:rsidP="000659BE">
            <w:pPr>
              <w:pStyle w:val="TableText"/>
            </w:pPr>
          </w:p>
        </w:tc>
        <w:tc>
          <w:tcPr>
            <w:tcW w:w="1104" w:type="dxa"/>
          </w:tcPr>
          <w:p w14:paraId="7CEA9F0F" w14:textId="77777777" w:rsidR="004B3F04" w:rsidRDefault="006C736C" w:rsidP="000659BE">
            <w:pPr>
              <w:pStyle w:val="TableText"/>
            </w:pPr>
            <w:hyperlink w:anchor="C_4499-36177">
              <w:r w:rsidR="004B3F04">
                <w:rPr>
                  <w:rStyle w:val="HyperlinkText9pt"/>
                </w:rPr>
                <w:t>4499-36177</w:t>
              </w:r>
            </w:hyperlink>
          </w:p>
        </w:tc>
        <w:tc>
          <w:tcPr>
            <w:tcW w:w="2975" w:type="dxa"/>
          </w:tcPr>
          <w:p w14:paraId="4FE4F9E2"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6A88253" w14:textId="77777777" w:rsidTr="000659BE">
        <w:trPr>
          <w:jc w:val="center"/>
        </w:trPr>
        <w:tc>
          <w:tcPr>
            <w:tcW w:w="3345" w:type="dxa"/>
          </w:tcPr>
          <w:p w14:paraId="7B094787" w14:textId="77777777" w:rsidR="004B3F04" w:rsidRDefault="004B3F04" w:rsidP="000659BE">
            <w:pPr>
              <w:pStyle w:val="TableText"/>
            </w:pPr>
            <w:r>
              <w:tab/>
              <w:t>participation</w:t>
            </w:r>
          </w:p>
        </w:tc>
        <w:tc>
          <w:tcPr>
            <w:tcW w:w="720" w:type="dxa"/>
          </w:tcPr>
          <w:p w14:paraId="2E09ECEC" w14:textId="77777777" w:rsidR="004B3F04" w:rsidRDefault="004B3F04" w:rsidP="000659BE">
            <w:pPr>
              <w:pStyle w:val="TableText"/>
            </w:pPr>
            <w:r>
              <w:t>0..*</w:t>
            </w:r>
          </w:p>
        </w:tc>
        <w:tc>
          <w:tcPr>
            <w:tcW w:w="1152" w:type="dxa"/>
          </w:tcPr>
          <w:p w14:paraId="4DD2DC58" w14:textId="77777777" w:rsidR="004B3F04" w:rsidRDefault="004B3F04" w:rsidP="000659BE">
            <w:pPr>
              <w:pStyle w:val="TableText"/>
            </w:pPr>
            <w:r>
              <w:t>MAY</w:t>
            </w:r>
          </w:p>
        </w:tc>
        <w:tc>
          <w:tcPr>
            <w:tcW w:w="864" w:type="dxa"/>
          </w:tcPr>
          <w:p w14:paraId="2D5C082B" w14:textId="77777777" w:rsidR="004B3F04" w:rsidRDefault="004B3F04" w:rsidP="000659BE">
            <w:pPr>
              <w:pStyle w:val="TableText"/>
            </w:pPr>
          </w:p>
        </w:tc>
        <w:tc>
          <w:tcPr>
            <w:tcW w:w="1104" w:type="dxa"/>
          </w:tcPr>
          <w:p w14:paraId="3EB21830" w14:textId="77777777" w:rsidR="004B3F04" w:rsidRDefault="006C736C" w:rsidP="000659BE">
            <w:pPr>
              <w:pStyle w:val="TableText"/>
            </w:pPr>
            <w:hyperlink w:anchor="C_4499-35248">
              <w:r w:rsidR="004B3F04">
                <w:rPr>
                  <w:rStyle w:val="HyperlinkText9pt"/>
                </w:rPr>
                <w:t>4499-35248</w:t>
              </w:r>
            </w:hyperlink>
          </w:p>
        </w:tc>
        <w:tc>
          <w:tcPr>
            <w:tcW w:w="2975" w:type="dxa"/>
          </w:tcPr>
          <w:p w14:paraId="5156B69D" w14:textId="77777777" w:rsidR="004B3F04" w:rsidRDefault="004B3F04" w:rsidP="000659BE">
            <w:pPr>
              <w:pStyle w:val="TableText"/>
            </w:pPr>
          </w:p>
        </w:tc>
      </w:tr>
      <w:tr w:rsidR="004B3F04" w14:paraId="31BAC83F" w14:textId="77777777" w:rsidTr="000659BE">
        <w:trPr>
          <w:jc w:val="center"/>
        </w:trPr>
        <w:tc>
          <w:tcPr>
            <w:tcW w:w="3345" w:type="dxa"/>
          </w:tcPr>
          <w:p w14:paraId="099C631A" w14:textId="77777777" w:rsidR="004B3F04" w:rsidRDefault="004B3F04" w:rsidP="000659BE">
            <w:pPr>
              <w:pStyle w:val="TableText"/>
            </w:pPr>
            <w:r>
              <w:tab/>
            </w:r>
            <w:r>
              <w:tab/>
              <w:t>@typeCode</w:t>
            </w:r>
          </w:p>
        </w:tc>
        <w:tc>
          <w:tcPr>
            <w:tcW w:w="720" w:type="dxa"/>
          </w:tcPr>
          <w:p w14:paraId="4F9291B8" w14:textId="77777777" w:rsidR="004B3F04" w:rsidRDefault="004B3F04" w:rsidP="000659BE">
            <w:pPr>
              <w:pStyle w:val="TableText"/>
            </w:pPr>
            <w:r>
              <w:t>1..1</w:t>
            </w:r>
          </w:p>
        </w:tc>
        <w:tc>
          <w:tcPr>
            <w:tcW w:w="1152" w:type="dxa"/>
          </w:tcPr>
          <w:p w14:paraId="44ED1F4D" w14:textId="77777777" w:rsidR="004B3F04" w:rsidRDefault="004B3F04" w:rsidP="000659BE">
            <w:pPr>
              <w:pStyle w:val="TableText"/>
            </w:pPr>
            <w:r>
              <w:t>SHALL</w:t>
            </w:r>
          </w:p>
        </w:tc>
        <w:tc>
          <w:tcPr>
            <w:tcW w:w="864" w:type="dxa"/>
          </w:tcPr>
          <w:p w14:paraId="57D6B68C" w14:textId="77777777" w:rsidR="004B3F04" w:rsidRDefault="004B3F04" w:rsidP="000659BE">
            <w:pPr>
              <w:pStyle w:val="TableText"/>
            </w:pPr>
          </w:p>
        </w:tc>
        <w:tc>
          <w:tcPr>
            <w:tcW w:w="1104" w:type="dxa"/>
          </w:tcPr>
          <w:p w14:paraId="6325F013" w14:textId="77777777" w:rsidR="004B3F04" w:rsidRDefault="006C736C" w:rsidP="000659BE">
            <w:pPr>
              <w:pStyle w:val="TableText"/>
            </w:pPr>
            <w:hyperlink w:anchor="C_4499-35251">
              <w:r w:rsidR="004B3F04">
                <w:rPr>
                  <w:rStyle w:val="HyperlinkText9pt"/>
                </w:rPr>
                <w:t>4499-35251</w:t>
              </w:r>
            </w:hyperlink>
          </w:p>
        </w:tc>
        <w:tc>
          <w:tcPr>
            <w:tcW w:w="2975" w:type="dxa"/>
          </w:tcPr>
          <w:p w14:paraId="4177F33A" w14:textId="77777777" w:rsidR="004B3F04" w:rsidRDefault="004B3F04" w:rsidP="000659BE">
            <w:pPr>
              <w:pStyle w:val="TableText"/>
            </w:pPr>
            <w:r>
              <w:t>PART</w:t>
            </w:r>
          </w:p>
        </w:tc>
      </w:tr>
      <w:tr w:rsidR="004B3F04" w14:paraId="07A42971" w14:textId="77777777" w:rsidTr="000659BE">
        <w:trPr>
          <w:jc w:val="center"/>
        </w:trPr>
        <w:tc>
          <w:tcPr>
            <w:tcW w:w="3345" w:type="dxa"/>
          </w:tcPr>
          <w:p w14:paraId="65A0D9FF" w14:textId="77777777" w:rsidR="004B3F04" w:rsidRDefault="004B3F04" w:rsidP="000659BE">
            <w:pPr>
              <w:pStyle w:val="TableText"/>
            </w:pPr>
            <w:r>
              <w:tab/>
            </w:r>
            <w:r>
              <w:tab/>
              <w:t>role</w:t>
            </w:r>
          </w:p>
        </w:tc>
        <w:tc>
          <w:tcPr>
            <w:tcW w:w="720" w:type="dxa"/>
          </w:tcPr>
          <w:p w14:paraId="66D805EB" w14:textId="77777777" w:rsidR="004B3F04" w:rsidRDefault="004B3F04" w:rsidP="000659BE">
            <w:pPr>
              <w:pStyle w:val="TableText"/>
            </w:pPr>
            <w:r>
              <w:t>1..1</w:t>
            </w:r>
          </w:p>
        </w:tc>
        <w:tc>
          <w:tcPr>
            <w:tcW w:w="1152" w:type="dxa"/>
          </w:tcPr>
          <w:p w14:paraId="0867F2FF" w14:textId="77777777" w:rsidR="004B3F04" w:rsidRDefault="004B3F04" w:rsidP="000659BE">
            <w:pPr>
              <w:pStyle w:val="TableText"/>
            </w:pPr>
            <w:r>
              <w:t>SHALL</w:t>
            </w:r>
          </w:p>
        </w:tc>
        <w:tc>
          <w:tcPr>
            <w:tcW w:w="864" w:type="dxa"/>
          </w:tcPr>
          <w:p w14:paraId="16E1E653" w14:textId="77777777" w:rsidR="004B3F04" w:rsidRDefault="004B3F04" w:rsidP="000659BE">
            <w:pPr>
              <w:pStyle w:val="TableText"/>
            </w:pPr>
          </w:p>
        </w:tc>
        <w:tc>
          <w:tcPr>
            <w:tcW w:w="1104" w:type="dxa"/>
          </w:tcPr>
          <w:p w14:paraId="734DAEC7" w14:textId="77777777" w:rsidR="004B3F04" w:rsidRDefault="006C736C" w:rsidP="000659BE">
            <w:pPr>
              <w:pStyle w:val="TableText"/>
            </w:pPr>
            <w:hyperlink w:anchor="C_4499-36178">
              <w:r w:rsidR="004B3F04">
                <w:rPr>
                  <w:rStyle w:val="HyperlinkText9pt"/>
                </w:rPr>
                <w:t>4499-36178</w:t>
              </w:r>
            </w:hyperlink>
          </w:p>
        </w:tc>
        <w:tc>
          <w:tcPr>
            <w:tcW w:w="2975" w:type="dxa"/>
          </w:tcPr>
          <w:p w14:paraId="0637041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D904E38" w14:textId="77777777" w:rsidTr="000659BE">
        <w:trPr>
          <w:jc w:val="center"/>
        </w:trPr>
        <w:tc>
          <w:tcPr>
            <w:tcW w:w="3345" w:type="dxa"/>
          </w:tcPr>
          <w:p w14:paraId="3FD6940A" w14:textId="77777777" w:rsidR="004B3F04" w:rsidRDefault="004B3F04" w:rsidP="000659BE">
            <w:pPr>
              <w:pStyle w:val="TableText"/>
            </w:pPr>
            <w:r>
              <w:tab/>
              <w:t>participation</w:t>
            </w:r>
          </w:p>
        </w:tc>
        <w:tc>
          <w:tcPr>
            <w:tcW w:w="720" w:type="dxa"/>
          </w:tcPr>
          <w:p w14:paraId="25FA221F" w14:textId="77777777" w:rsidR="004B3F04" w:rsidRDefault="004B3F04" w:rsidP="000659BE">
            <w:pPr>
              <w:pStyle w:val="TableText"/>
            </w:pPr>
            <w:r>
              <w:t>0..*</w:t>
            </w:r>
          </w:p>
        </w:tc>
        <w:tc>
          <w:tcPr>
            <w:tcW w:w="1152" w:type="dxa"/>
          </w:tcPr>
          <w:p w14:paraId="07FBB49D" w14:textId="77777777" w:rsidR="004B3F04" w:rsidRDefault="004B3F04" w:rsidP="000659BE">
            <w:pPr>
              <w:pStyle w:val="TableText"/>
            </w:pPr>
            <w:r>
              <w:t>MAY</w:t>
            </w:r>
          </w:p>
        </w:tc>
        <w:tc>
          <w:tcPr>
            <w:tcW w:w="864" w:type="dxa"/>
          </w:tcPr>
          <w:p w14:paraId="5E4CAB19" w14:textId="77777777" w:rsidR="004B3F04" w:rsidRDefault="004B3F04" w:rsidP="000659BE">
            <w:pPr>
              <w:pStyle w:val="TableText"/>
            </w:pPr>
          </w:p>
        </w:tc>
        <w:tc>
          <w:tcPr>
            <w:tcW w:w="1104" w:type="dxa"/>
          </w:tcPr>
          <w:p w14:paraId="3E4CC389" w14:textId="77777777" w:rsidR="004B3F04" w:rsidRDefault="006C736C" w:rsidP="000659BE">
            <w:pPr>
              <w:pStyle w:val="TableText"/>
            </w:pPr>
            <w:hyperlink w:anchor="C_4499-35871">
              <w:r w:rsidR="004B3F04">
                <w:rPr>
                  <w:rStyle w:val="HyperlinkText9pt"/>
                </w:rPr>
                <w:t>4499-35871</w:t>
              </w:r>
            </w:hyperlink>
          </w:p>
        </w:tc>
        <w:tc>
          <w:tcPr>
            <w:tcW w:w="2975" w:type="dxa"/>
          </w:tcPr>
          <w:p w14:paraId="21F6365D" w14:textId="77777777" w:rsidR="004B3F04" w:rsidRDefault="004B3F04" w:rsidP="000659BE">
            <w:pPr>
              <w:pStyle w:val="TableText"/>
            </w:pPr>
          </w:p>
        </w:tc>
      </w:tr>
      <w:tr w:rsidR="004B3F04" w14:paraId="0FFFF3EA" w14:textId="77777777" w:rsidTr="000659BE">
        <w:trPr>
          <w:jc w:val="center"/>
        </w:trPr>
        <w:tc>
          <w:tcPr>
            <w:tcW w:w="3345" w:type="dxa"/>
          </w:tcPr>
          <w:p w14:paraId="2415C2A4" w14:textId="77777777" w:rsidR="004B3F04" w:rsidRDefault="004B3F04" w:rsidP="000659BE">
            <w:pPr>
              <w:pStyle w:val="TableText"/>
            </w:pPr>
            <w:r>
              <w:tab/>
            </w:r>
            <w:r>
              <w:tab/>
              <w:t>@typeCode</w:t>
            </w:r>
          </w:p>
        </w:tc>
        <w:tc>
          <w:tcPr>
            <w:tcW w:w="720" w:type="dxa"/>
          </w:tcPr>
          <w:p w14:paraId="71D8D0A3" w14:textId="77777777" w:rsidR="004B3F04" w:rsidRDefault="004B3F04" w:rsidP="000659BE">
            <w:pPr>
              <w:pStyle w:val="TableText"/>
            </w:pPr>
            <w:r>
              <w:t>1..1</w:t>
            </w:r>
          </w:p>
        </w:tc>
        <w:tc>
          <w:tcPr>
            <w:tcW w:w="1152" w:type="dxa"/>
          </w:tcPr>
          <w:p w14:paraId="25C8ECDC" w14:textId="77777777" w:rsidR="004B3F04" w:rsidRDefault="004B3F04" w:rsidP="000659BE">
            <w:pPr>
              <w:pStyle w:val="TableText"/>
            </w:pPr>
            <w:r>
              <w:t>SHALL</w:t>
            </w:r>
          </w:p>
        </w:tc>
        <w:tc>
          <w:tcPr>
            <w:tcW w:w="864" w:type="dxa"/>
          </w:tcPr>
          <w:p w14:paraId="28338047" w14:textId="77777777" w:rsidR="004B3F04" w:rsidRDefault="004B3F04" w:rsidP="000659BE">
            <w:pPr>
              <w:pStyle w:val="TableText"/>
            </w:pPr>
          </w:p>
        </w:tc>
        <w:tc>
          <w:tcPr>
            <w:tcW w:w="1104" w:type="dxa"/>
          </w:tcPr>
          <w:p w14:paraId="5ACCDACA" w14:textId="77777777" w:rsidR="004B3F04" w:rsidRDefault="006C736C" w:rsidP="000659BE">
            <w:pPr>
              <w:pStyle w:val="TableText"/>
            </w:pPr>
            <w:hyperlink w:anchor="C_4499-35873">
              <w:r w:rsidR="004B3F04">
                <w:rPr>
                  <w:rStyle w:val="HyperlinkText9pt"/>
                </w:rPr>
                <w:t>4499-35873</w:t>
              </w:r>
            </w:hyperlink>
          </w:p>
        </w:tc>
        <w:tc>
          <w:tcPr>
            <w:tcW w:w="2975" w:type="dxa"/>
          </w:tcPr>
          <w:p w14:paraId="7FF25DA8" w14:textId="77777777" w:rsidR="004B3F04" w:rsidRDefault="004B3F04" w:rsidP="000659BE">
            <w:pPr>
              <w:pStyle w:val="TableText"/>
            </w:pPr>
            <w:r>
              <w:t>urn:oid:2.16.840.1.113883.5.90 (HL7ParticipationType) = PART</w:t>
            </w:r>
          </w:p>
        </w:tc>
      </w:tr>
      <w:tr w:rsidR="004B3F04" w14:paraId="4A05F3DC" w14:textId="77777777" w:rsidTr="000659BE">
        <w:trPr>
          <w:jc w:val="center"/>
        </w:trPr>
        <w:tc>
          <w:tcPr>
            <w:tcW w:w="3345" w:type="dxa"/>
          </w:tcPr>
          <w:p w14:paraId="693D117A" w14:textId="77777777" w:rsidR="004B3F04" w:rsidRDefault="004B3F04" w:rsidP="000659BE">
            <w:pPr>
              <w:pStyle w:val="TableText"/>
            </w:pPr>
            <w:r>
              <w:tab/>
            </w:r>
            <w:r>
              <w:tab/>
              <w:t>role</w:t>
            </w:r>
          </w:p>
        </w:tc>
        <w:tc>
          <w:tcPr>
            <w:tcW w:w="720" w:type="dxa"/>
          </w:tcPr>
          <w:p w14:paraId="66D45B5F" w14:textId="77777777" w:rsidR="004B3F04" w:rsidRDefault="004B3F04" w:rsidP="000659BE">
            <w:pPr>
              <w:pStyle w:val="TableText"/>
            </w:pPr>
            <w:r>
              <w:t>1..1</w:t>
            </w:r>
          </w:p>
        </w:tc>
        <w:tc>
          <w:tcPr>
            <w:tcW w:w="1152" w:type="dxa"/>
          </w:tcPr>
          <w:p w14:paraId="7BC2347C" w14:textId="77777777" w:rsidR="004B3F04" w:rsidRDefault="004B3F04" w:rsidP="000659BE">
            <w:pPr>
              <w:pStyle w:val="TableText"/>
            </w:pPr>
            <w:r>
              <w:t>SHALL</w:t>
            </w:r>
          </w:p>
        </w:tc>
        <w:tc>
          <w:tcPr>
            <w:tcW w:w="864" w:type="dxa"/>
          </w:tcPr>
          <w:p w14:paraId="6464653E" w14:textId="77777777" w:rsidR="004B3F04" w:rsidRDefault="004B3F04" w:rsidP="000659BE">
            <w:pPr>
              <w:pStyle w:val="TableText"/>
            </w:pPr>
          </w:p>
        </w:tc>
        <w:tc>
          <w:tcPr>
            <w:tcW w:w="1104" w:type="dxa"/>
          </w:tcPr>
          <w:p w14:paraId="7A8CE073" w14:textId="77777777" w:rsidR="004B3F04" w:rsidRDefault="006C736C" w:rsidP="000659BE">
            <w:pPr>
              <w:pStyle w:val="TableText"/>
            </w:pPr>
            <w:hyperlink w:anchor="C_4499-36179">
              <w:r w:rsidR="004B3F04">
                <w:rPr>
                  <w:rStyle w:val="HyperlinkText9pt"/>
                </w:rPr>
                <w:t>4499-36179</w:t>
              </w:r>
            </w:hyperlink>
          </w:p>
        </w:tc>
        <w:tc>
          <w:tcPr>
            <w:tcW w:w="2975" w:type="dxa"/>
          </w:tcPr>
          <w:p w14:paraId="098B8F52"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824B4B" w14:textId="77777777" w:rsidTr="000659BE">
        <w:trPr>
          <w:jc w:val="center"/>
        </w:trPr>
        <w:tc>
          <w:tcPr>
            <w:tcW w:w="3345" w:type="dxa"/>
          </w:tcPr>
          <w:p w14:paraId="61692C2A" w14:textId="77777777" w:rsidR="004B3F04" w:rsidRDefault="004B3F04" w:rsidP="000659BE">
            <w:pPr>
              <w:pStyle w:val="TableText"/>
            </w:pPr>
            <w:r>
              <w:tab/>
              <w:t>participation</w:t>
            </w:r>
          </w:p>
        </w:tc>
        <w:tc>
          <w:tcPr>
            <w:tcW w:w="720" w:type="dxa"/>
          </w:tcPr>
          <w:p w14:paraId="1AD04105" w14:textId="77777777" w:rsidR="004B3F04" w:rsidRDefault="004B3F04" w:rsidP="000659BE">
            <w:pPr>
              <w:pStyle w:val="TableText"/>
            </w:pPr>
            <w:r>
              <w:t>0..1</w:t>
            </w:r>
          </w:p>
        </w:tc>
        <w:tc>
          <w:tcPr>
            <w:tcW w:w="1152" w:type="dxa"/>
          </w:tcPr>
          <w:p w14:paraId="425B16A9" w14:textId="77777777" w:rsidR="004B3F04" w:rsidRDefault="004B3F04" w:rsidP="000659BE">
            <w:pPr>
              <w:pStyle w:val="TableText"/>
            </w:pPr>
            <w:r>
              <w:t>MAY</w:t>
            </w:r>
          </w:p>
        </w:tc>
        <w:tc>
          <w:tcPr>
            <w:tcW w:w="864" w:type="dxa"/>
          </w:tcPr>
          <w:p w14:paraId="3B8133ED" w14:textId="77777777" w:rsidR="004B3F04" w:rsidRDefault="004B3F04" w:rsidP="000659BE">
            <w:pPr>
              <w:pStyle w:val="TableText"/>
            </w:pPr>
          </w:p>
        </w:tc>
        <w:tc>
          <w:tcPr>
            <w:tcW w:w="1104" w:type="dxa"/>
          </w:tcPr>
          <w:p w14:paraId="66B1DF77" w14:textId="77777777" w:rsidR="004B3F04" w:rsidRDefault="006C736C" w:rsidP="000659BE">
            <w:pPr>
              <w:pStyle w:val="TableText"/>
            </w:pPr>
            <w:hyperlink w:anchor="C_4499-35252">
              <w:r w:rsidR="004B3F04">
                <w:rPr>
                  <w:rStyle w:val="HyperlinkText9pt"/>
                </w:rPr>
                <w:t>4499-35252</w:t>
              </w:r>
            </w:hyperlink>
          </w:p>
        </w:tc>
        <w:tc>
          <w:tcPr>
            <w:tcW w:w="2975" w:type="dxa"/>
          </w:tcPr>
          <w:p w14:paraId="50D6C64D" w14:textId="77777777" w:rsidR="004B3F04" w:rsidRDefault="004B3F04" w:rsidP="000659BE">
            <w:pPr>
              <w:pStyle w:val="TableText"/>
            </w:pPr>
          </w:p>
        </w:tc>
      </w:tr>
      <w:tr w:rsidR="004B3F04" w14:paraId="338C4F29" w14:textId="77777777" w:rsidTr="000659BE">
        <w:trPr>
          <w:jc w:val="center"/>
        </w:trPr>
        <w:tc>
          <w:tcPr>
            <w:tcW w:w="3345" w:type="dxa"/>
          </w:tcPr>
          <w:p w14:paraId="538F557C" w14:textId="77777777" w:rsidR="004B3F04" w:rsidRDefault="004B3F04" w:rsidP="000659BE">
            <w:pPr>
              <w:pStyle w:val="TableText"/>
            </w:pPr>
            <w:r>
              <w:tab/>
            </w:r>
            <w:r>
              <w:tab/>
              <w:t>@typeCode</w:t>
            </w:r>
          </w:p>
        </w:tc>
        <w:tc>
          <w:tcPr>
            <w:tcW w:w="720" w:type="dxa"/>
          </w:tcPr>
          <w:p w14:paraId="3CCF5CB3" w14:textId="77777777" w:rsidR="004B3F04" w:rsidRDefault="004B3F04" w:rsidP="000659BE">
            <w:pPr>
              <w:pStyle w:val="TableText"/>
            </w:pPr>
            <w:r>
              <w:t>1..1</w:t>
            </w:r>
          </w:p>
        </w:tc>
        <w:tc>
          <w:tcPr>
            <w:tcW w:w="1152" w:type="dxa"/>
          </w:tcPr>
          <w:p w14:paraId="7A241305" w14:textId="77777777" w:rsidR="004B3F04" w:rsidRDefault="004B3F04" w:rsidP="000659BE">
            <w:pPr>
              <w:pStyle w:val="TableText"/>
            </w:pPr>
            <w:r>
              <w:t>SHALL</w:t>
            </w:r>
          </w:p>
        </w:tc>
        <w:tc>
          <w:tcPr>
            <w:tcW w:w="864" w:type="dxa"/>
          </w:tcPr>
          <w:p w14:paraId="54FA9868" w14:textId="77777777" w:rsidR="004B3F04" w:rsidRDefault="004B3F04" w:rsidP="000659BE">
            <w:pPr>
              <w:pStyle w:val="TableText"/>
            </w:pPr>
          </w:p>
        </w:tc>
        <w:tc>
          <w:tcPr>
            <w:tcW w:w="1104" w:type="dxa"/>
          </w:tcPr>
          <w:p w14:paraId="2CB5B5B5" w14:textId="77777777" w:rsidR="004B3F04" w:rsidRDefault="006C736C" w:rsidP="000659BE">
            <w:pPr>
              <w:pStyle w:val="TableText"/>
            </w:pPr>
            <w:hyperlink w:anchor="C_4499-35254">
              <w:r w:rsidR="004B3F04">
                <w:rPr>
                  <w:rStyle w:val="HyperlinkText9pt"/>
                </w:rPr>
                <w:t>4499-35254</w:t>
              </w:r>
            </w:hyperlink>
          </w:p>
        </w:tc>
        <w:tc>
          <w:tcPr>
            <w:tcW w:w="2975" w:type="dxa"/>
          </w:tcPr>
          <w:p w14:paraId="5208B81F" w14:textId="77777777" w:rsidR="004B3F04" w:rsidRDefault="004B3F04" w:rsidP="000659BE">
            <w:pPr>
              <w:pStyle w:val="TableText"/>
            </w:pPr>
            <w:r>
              <w:t>urn:oid:2.16.840.1.113883.5.90 (HL7ParticipationType) = PART</w:t>
            </w:r>
          </w:p>
        </w:tc>
      </w:tr>
      <w:tr w:rsidR="004B3F04" w14:paraId="05D6BEC5" w14:textId="77777777" w:rsidTr="000659BE">
        <w:trPr>
          <w:jc w:val="center"/>
        </w:trPr>
        <w:tc>
          <w:tcPr>
            <w:tcW w:w="3345" w:type="dxa"/>
          </w:tcPr>
          <w:p w14:paraId="28C59FD4" w14:textId="77777777" w:rsidR="004B3F04" w:rsidRDefault="004B3F04" w:rsidP="000659BE">
            <w:pPr>
              <w:pStyle w:val="TableText"/>
            </w:pPr>
            <w:r>
              <w:tab/>
            </w:r>
            <w:r>
              <w:tab/>
              <w:t>patient</w:t>
            </w:r>
          </w:p>
        </w:tc>
        <w:tc>
          <w:tcPr>
            <w:tcW w:w="720" w:type="dxa"/>
          </w:tcPr>
          <w:p w14:paraId="409149E1" w14:textId="77777777" w:rsidR="004B3F04" w:rsidRDefault="004B3F04" w:rsidP="000659BE">
            <w:pPr>
              <w:pStyle w:val="TableText"/>
            </w:pPr>
            <w:r>
              <w:t>1..1</w:t>
            </w:r>
          </w:p>
        </w:tc>
        <w:tc>
          <w:tcPr>
            <w:tcW w:w="1152" w:type="dxa"/>
          </w:tcPr>
          <w:p w14:paraId="20CC099E" w14:textId="77777777" w:rsidR="004B3F04" w:rsidRDefault="004B3F04" w:rsidP="000659BE">
            <w:pPr>
              <w:pStyle w:val="TableText"/>
            </w:pPr>
            <w:r>
              <w:t>SHALL</w:t>
            </w:r>
          </w:p>
        </w:tc>
        <w:tc>
          <w:tcPr>
            <w:tcW w:w="864" w:type="dxa"/>
          </w:tcPr>
          <w:p w14:paraId="4E99B3CF" w14:textId="77777777" w:rsidR="004B3F04" w:rsidRDefault="004B3F04" w:rsidP="000659BE">
            <w:pPr>
              <w:pStyle w:val="TableText"/>
            </w:pPr>
          </w:p>
        </w:tc>
        <w:tc>
          <w:tcPr>
            <w:tcW w:w="1104" w:type="dxa"/>
          </w:tcPr>
          <w:p w14:paraId="7993FBFD" w14:textId="77777777" w:rsidR="004B3F04" w:rsidRDefault="006C736C" w:rsidP="000659BE">
            <w:pPr>
              <w:pStyle w:val="TableText"/>
            </w:pPr>
            <w:hyperlink w:anchor="C_4499-36180">
              <w:r w:rsidR="004B3F04">
                <w:rPr>
                  <w:rStyle w:val="HyperlinkText9pt"/>
                </w:rPr>
                <w:t>4499-36180</w:t>
              </w:r>
            </w:hyperlink>
          </w:p>
        </w:tc>
        <w:tc>
          <w:tcPr>
            <w:tcW w:w="2975" w:type="dxa"/>
          </w:tcPr>
          <w:p w14:paraId="3D37196A" w14:textId="77777777" w:rsidR="004B3F04" w:rsidRDefault="006C736C"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r w:rsidR="004B3F04" w14:paraId="557A4BC7" w14:textId="77777777" w:rsidTr="000659BE">
        <w:trPr>
          <w:jc w:val="center"/>
        </w:trPr>
        <w:tc>
          <w:tcPr>
            <w:tcW w:w="3345" w:type="dxa"/>
          </w:tcPr>
          <w:p w14:paraId="1A613514" w14:textId="77777777" w:rsidR="004B3F04" w:rsidRDefault="004B3F04" w:rsidP="000659BE">
            <w:pPr>
              <w:pStyle w:val="TableText"/>
            </w:pPr>
            <w:r>
              <w:lastRenderedPageBreak/>
              <w:tab/>
              <w:t>outboundRelationship</w:t>
            </w:r>
          </w:p>
        </w:tc>
        <w:tc>
          <w:tcPr>
            <w:tcW w:w="720" w:type="dxa"/>
          </w:tcPr>
          <w:p w14:paraId="1E3E0BDF" w14:textId="77777777" w:rsidR="004B3F04" w:rsidRDefault="004B3F04" w:rsidP="000659BE">
            <w:pPr>
              <w:pStyle w:val="TableText"/>
            </w:pPr>
            <w:r>
              <w:t>0..1</w:t>
            </w:r>
          </w:p>
        </w:tc>
        <w:tc>
          <w:tcPr>
            <w:tcW w:w="1152" w:type="dxa"/>
          </w:tcPr>
          <w:p w14:paraId="4D5A280D" w14:textId="77777777" w:rsidR="004B3F04" w:rsidRDefault="004B3F04" w:rsidP="000659BE">
            <w:pPr>
              <w:pStyle w:val="TableText"/>
            </w:pPr>
            <w:r>
              <w:t>MAY</w:t>
            </w:r>
          </w:p>
        </w:tc>
        <w:tc>
          <w:tcPr>
            <w:tcW w:w="864" w:type="dxa"/>
          </w:tcPr>
          <w:p w14:paraId="16BF63DA" w14:textId="77777777" w:rsidR="004B3F04" w:rsidRDefault="004B3F04" w:rsidP="000659BE">
            <w:pPr>
              <w:pStyle w:val="TableText"/>
            </w:pPr>
          </w:p>
        </w:tc>
        <w:tc>
          <w:tcPr>
            <w:tcW w:w="1104" w:type="dxa"/>
          </w:tcPr>
          <w:p w14:paraId="47664F9A" w14:textId="77777777" w:rsidR="004B3F04" w:rsidRDefault="006C736C" w:rsidP="000659BE">
            <w:pPr>
              <w:pStyle w:val="TableText"/>
            </w:pPr>
            <w:hyperlink w:anchor="C_4499-30380">
              <w:r w:rsidR="004B3F04">
                <w:rPr>
                  <w:rStyle w:val="HyperlinkText9pt"/>
                </w:rPr>
                <w:t>4499-30380</w:t>
              </w:r>
            </w:hyperlink>
          </w:p>
        </w:tc>
        <w:tc>
          <w:tcPr>
            <w:tcW w:w="2975" w:type="dxa"/>
          </w:tcPr>
          <w:p w14:paraId="3B08A3A2" w14:textId="77777777" w:rsidR="004B3F04" w:rsidRDefault="004B3F04" w:rsidP="000659BE">
            <w:pPr>
              <w:pStyle w:val="TableText"/>
            </w:pPr>
          </w:p>
        </w:tc>
      </w:tr>
      <w:tr w:rsidR="004B3F04" w14:paraId="30CF7719" w14:textId="77777777" w:rsidTr="000659BE">
        <w:trPr>
          <w:jc w:val="center"/>
        </w:trPr>
        <w:tc>
          <w:tcPr>
            <w:tcW w:w="3345" w:type="dxa"/>
          </w:tcPr>
          <w:p w14:paraId="4FB9E789" w14:textId="77777777" w:rsidR="004B3F04" w:rsidRDefault="004B3F04" w:rsidP="000659BE">
            <w:pPr>
              <w:pStyle w:val="TableText"/>
            </w:pPr>
            <w:r>
              <w:tab/>
            </w:r>
            <w:r>
              <w:tab/>
              <w:t>@typeCode</w:t>
            </w:r>
          </w:p>
        </w:tc>
        <w:tc>
          <w:tcPr>
            <w:tcW w:w="720" w:type="dxa"/>
          </w:tcPr>
          <w:p w14:paraId="29F44F3C" w14:textId="77777777" w:rsidR="004B3F04" w:rsidRDefault="004B3F04" w:rsidP="000659BE">
            <w:pPr>
              <w:pStyle w:val="TableText"/>
            </w:pPr>
            <w:r>
              <w:t>1..1</w:t>
            </w:r>
          </w:p>
        </w:tc>
        <w:tc>
          <w:tcPr>
            <w:tcW w:w="1152" w:type="dxa"/>
          </w:tcPr>
          <w:p w14:paraId="1C9069D2" w14:textId="77777777" w:rsidR="004B3F04" w:rsidRDefault="004B3F04" w:rsidP="000659BE">
            <w:pPr>
              <w:pStyle w:val="TableText"/>
            </w:pPr>
            <w:r>
              <w:t>SHALL</w:t>
            </w:r>
          </w:p>
        </w:tc>
        <w:tc>
          <w:tcPr>
            <w:tcW w:w="864" w:type="dxa"/>
          </w:tcPr>
          <w:p w14:paraId="6B385987" w14:textId="77777777" w:rsidR="004B3F04" w:rsidRDefault="004B3F04" w:rsidP="000659BE">
            <w:pPr>
              <w:pStyle w:val="TableText"/>
            </w:pPr>
          </w:p>
        </w:tc>
        <w:tc>
          <w:tcPr>
            <w:tcW w:w="1104" w:type="dxa"/>
          </w:tcPr>
          <w:p w14:paraId="6BCF91BE" w14:textId="77777777" w:rsidR="004B3F04" w:rsidRDefault="006C736C" w:rsidP="000659BE">
            <w:pPr>
              <w:pStyle w:val="TableText"/>
            </w:pPr>
            <w:hyperlink w:anchor="C_4499-34061">
              <w:r w:rsidR="004B3F04">
                <w:rPr>
                  <w:rStyle w:val="HyperlinkText9pt"/>
                </w:rPr>
                <w:t>4499-34061</w:t>
              </w:r>
            </w:hyperlink>
          </w:p>
        </w:tc>
        <w:tc>
          <w:tcPr>
            <w:tcW w:w="2975" w:type="dxa"/>
          </w:tcPr>
          <w:p w14:paraId="1517100D" w14:textId="77777777" w:rsidR="004B3F04" w:rsidRDefault="004B3F04" w:rsidP="000659BE">
            <w:pPr>
              <w:pStyle w:val="TableText"/>
            </w:pPr>
            <w:r>
              <w:t>urn:oid:2.16.840.1.113883.5.1002 (HL7ActRelationshipType) = RSON</w:t>
            </w:r>
          </w:p>
        </w:tc>
      </w:tr>
      <w:tr w:rsidR="004B3F04" w14:paraId="29AAB7AB" w14:textId="77777777" w:rsidTr="000659BE">
        <w:trPr>
          <w:jc w:val="center"/>
        </w:trPr>
        <w:tc>
          <w:tcPr>
            <w:tcW w:w="3345" w:type="dxa"/>
          </w:tcPr>
          <w:p w14:paraId="2218D2A6" w14:textId="77777777" w:rsidR="004B3F04" w:rsidRDefault="004B3F04" w:rsidP="000659BE">
            <w:pPr>
              <w:pStyle w:val="TableText"/>
            </w:pPr>
            <w:r>
              <w:tab/>
            </w:r>
            <w:r>
              <w:tab/>
              <w:t>observationCriteria</w:t>
            </w:r>
          </w:p>
        </w:tc>
        <w:tc>
          <w:tcPr>
            <w:tcW w:w="720" w:type="dxa"/>
          </w:tcPr>
          <w:p w14:paraId="2D55F89B" w14:textId="77777777" w:rsidR="004B3F04" w:rsidRDefault="004B3F04" w:rsidP="000659BE">
            <w:pPr>
              <w:pStyle w:val="TableText"/>
            </w:pPr>
            <w:r>
              <w:t>1..1</w:t>
            </w:r>
          </w:p>
        </w:tc>
        <w:tc>
          <w:tcPr>
            <w:tcW w:w="1152" w:type="dxa"/>
          </w:tcPr>
          <w:p w14:paraId="562F2507" w14:textId="77777777" w:rsidR="004B3F04" w:rsidRDefault="004B3F04" w:rsidP="000659BE">
            <w:pPr>
              <w:pStyle w:val="TableText"/>
            </w:pPr>
            <w:r>
              <w:t>SHALL</w:t>
            </w:r>
          </w:p>
        </w:tc>
        <w:tc>
          <w:tcPr>
            <w:tcW w:w="864" w:type="dxa"/>
          </w:tcPr>
          <w:p w14:paraId="69AC6BC3" w14:textId="77777777" w:rsidR="004B3F04" w:rsidRDefault="004B3F04" w:rsidP="000659BE">
            <w:pPr>
              <w:pStyle w:val="TableText"/>
            </w:pPr>
          </w:p>
        </w:tc>
        <w:tc>
          <w:tcPr>
            <w:tcW w:w="1104" w:type="dxa"/>
          </w:tcPr>
          <w:p w14:paraId="16AEF91A" w14:textId="77777777" w:rsidR="004B3F04" w:rsidRDefault="006C736C" w:rsidP="000659BE">
            <w:pPr>
              <w:pStyle w:val="TableText"/>
            </w:pPr>
            <w:hyperlink w:anchor="C_4499-30382">
              <w:r w:rsidR="004B3F04">
                <w:rPr>
                  <w:rStyle w:val="HyperlinkText9pt"/>
                </w:rPr>
                <w:t>4499-30382</w:t>
              </w:r>
            </w:hyperlink>
          </w:p>
        </w:tc>
        <w:tc>
          <w:tcPr>
            <w:tcW w:w="2975" w:type="dxa"/>
          </w:tcPr>
          <w:p w14:paraId="51970514"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655009FA" w14:textId="77777777" w:rsidTr="000659BE">
        <w:trPr>
          <w:jc w:val="center"/>
        </w:trPr>
        <w:tc>
          <w:tcPr>
            <w:tcW w:w="3345" w:type="dxa"/>
          </w:tcPr>
          <w:p w14:paraId="1554E813" w14:textId="77777777" w:rsidR="004B3F04" w:rsidRDefault="004B3F04" w:rsidP="000659BE">
            <w:pPr>
              <w:pStyle w:val="TableText"/>
            </w:pPr>
            <w:r>
              <w:tab/>
              <w:t>outboundRelationship</w:t>
            </w:r>
          </w:p>
        </w:tc>
        <w:tc>
          <w:tcPr>
            <w:tcW w:w="720" w:type="dxa"/>
          </w:tcPr>
          <w:p w14:paraId="7557E948" w14:textId="77777777" w:rsidR="004B3F04" w:rsidRDefault="004B3F04" w:rsidP="000659BE">
            <w:pPr>
              <w:pStyle w:val="TableText"/>
            </w:pPr>
            <w:r>
              <w:t>0..1</w:t>
            </w:r>
          </w:p>
        </w:tc>
        <w:tc>
          <w:tcPr>
            <w:tcW w:w="1152" w:type="dxa"/>
          </w:tcPr>
          <w:p w14:paraId="489D5AD4" w14:textId="77777777" w:rsidR="004B3F04" w:rsidRDefault="004B3F04" w:rsidP="000659BE">
            <w:pPr>
              <w:pStyle w:val="TableText"/>
            </w:pPr>
            <w:r>
              <w:t>MAY</w:t>
            </w:r>
          </w:p>
        </w:tc>
        <w:tc>
          <w:tcPr>
            <w:tcW w:w="864" w:type="dxa"/>
          </w:tcPr>
          <w:p w14:paraId="57B2519A" w14:textId="77777777" w:rsidR="004B3F04" w:rsidRDefault="004B3F04" w:rsidP="000659BE">
            <w:pPr>
              <w:pStyle w:val="TableText"/>
            </w:pPr>
          </w:p>
        </w:tc>
        <w:tc>
          <w:tcPr>
            <w:tcW w:w="1104" w:type="dxa"/>
          </w:tcPr>
          <w:p w14:paraId="6EF171EF" w14:textId="77777777" w:rsidR="004B3F04" w:rsidRDefault="006C736C" w:rsidP="000659BE">
            <w:pPr>
              <w:pStyle w:val="TableText"/>
            </w:pPr>
            <w:hyperlink w:anchor="C_4499-34767">
              <w:r w:rsidR="004B3F04">
                <w:rPr>
                  <w:rStyle w:val="HyperlinkText9pt"/>
                </w:rPr>
                <w:t>4499-34767</w:t>
              </w:r>
            </w:hyperlink>
          </w:p>
        </w:tc>
        <w:tc>
          <w:tcPr>
            <w:tcW w:w="2975" w:type="dxa"/>
          </w:tcPr>
          <w:p w14:paraId="3FACDABB" w14:textId="77777777" w:rsidR="004B3F04" w:rsidRDefault="004B3F04" w:rsidP="000659BE">
            <w:pPr>
              <w:pStyle w:val="TableText"/>
            </w:pPr>
          </w:p>
        </w:tc>
      </w:tr>
      <w:tr w:rsidR="004B3F04" w14:paraId="67E5E689" w14:textId="77777777" w:rsidTr="000659BE">
        <w:trPr>
          <w:jc w:val="center"/>
        </w:trPr>
        <w:tc>
          <w:tcPr>
            <w:tcW w:w="3345" w:type="dxa"/>
          </w:tcPr>
          <w:p w14:paraId="4A9BB80D" w14:textId="77777777" w:rsidR="004B3F04" w:rsidRDefault="004B3F04" w:rsidP="000659BE">
            <w:pPr>
              <w:pStyle w:val="TableText"/>
            </w:pPr>
            <w:r>
              <w:tab/>
            </w:r>
            <w:r>
              <w:tab/>
              <w:t>@typeCode</w:t>
            </w:r>
          </w:p>
        </w:tc>
        <w:tc>
          <w:tcPr>
            <w:tcW w:w="720" w:type="dxa"/>
          </w:tcPr>
          <w:p w14:paraId="52F0AAB4" w14:textId="77777777" w:rsidR="004B3F04" w:rsidRDefault="004B3F04" w:rsidP="000659BE">
            <w:pPr>
              <w:pStyle w:val="TableText"/>
            </w:pPr>
            <w:r>
              <w:t>1..1</w:t>
            </w:r>
          </w:p>
        </w:tc>
        <w:tc>
          <w:tcPr>
            <w:tcW w:w="1152" w:type="dxa"/>
          </w:tcPr>
          <w:p w14:paraId="75D1AF60" w14:textId="77777777" w:rsidR="004B3F04" w:rsidRDefault="004B3F04" w:rsidP="000659BE">
            <w:pPr>
              <w:pStyle w:val="TableText"/>
            </w:pPr>
            <w:r>
              <w:t>SHALL</w:t>
            </w:r>
          </w:p>
        </w:tc>
        <w:tc>
          <w:tcPr>
            <w:tcW w:w="864" w:type="dxa"/>
          </w:tcPr>
          <w:p w14:paraId="0841FCF9" w14:textId="77777777" w:rsidR="004B3F04" w:rsidRDefault="004B3F04" w:rsidP="000659BE">
            <w:pPr>
              <w:pStyle w:val="TableText"/>
            </w:pPr>
          </w:p>
        </w:tc>
        <w:tc>
          <w:tcPr>
            <w:tcW w:w="1104" w:type="dxa"/>
          </w:tcPr>
          <w:p w14:paraId="6692A31D" w14:textId="77777777" w:rsidR="004B3F04" w:rsidRDefault="006C736C" w:rsidP="000659BE">
            <w:pPr>
              <w:pStyle w:val="TableText"/>
            </w:pPr>
            <w:hyperlink w:anchor="C_4499-34768">
              <w:r w:rsidR="004B3F04">
                <w:rPr>
                  <w:rStyle w:val="HyperlinkText9pt"/>
                </w:rPr>
                <w:t>4499-34768</w:t>
              </w:r>
            </w:hyperlink>
          </w:p>
        </w:tc>
        <w:tc>
          <w:tcPr>
            <w:tcW w:w="2975" w:type="dxa"/>
          </w:tcPr>
          <w:p w14:paraId="22887464" w14:textId="77777777" w:rsidR="004B3F04" w:rsidRDefault="004B3F04" w:rsidP="000659BE">
            <w:pPr>
              <w:pStyle w:val="TableText"/>
            </w:pPr>
            <w:r>
              <w:t>urn:oid:2.16.840.1.113883.5.1002 (HL7ActRelationshipType) = VALUE</w:t>
            </w:r>
          </w:p>
        </w:tc>
      </w:tr>
      <w:tr w:rsidR="004B3F04" w14:paraId="0516D574" w14:textId="77777777" w:rsidTr="000659BE">
        <w:trPr>
          <w:jc w:val="center"/>
        </w:trPr>
        <w:tc>
          <w:tcPr>
            <w:tcW w:w="3345" w:type="dxa"/>
          </w:tcPr>
          <w:p w14:paraId="79C9F72C" w14:textId="77777777" w:rsidR="004B3F04" w:rsidRDefault="004B3F04" w:rsidP="000659BE">
            <w:pPr>
              <w:pStyle w:val="TableText"/>
            </w:pPr>
            <w:r>
              <w:tab/>
            </w:r>
            <w:r>
              <w:tab/>
              <w:t>observationCriteria</w:t>
            </w:r>
          </w:p>
        </w:tc>
        <w:tc>
          <w:tcPr>
            <w:tcW w:w="720" w:type="dxa"/>
          </w:tcPr>
          <w:p w14:paraId="541C5848" w14:textId="77777777" w:rsidR="004B3F04" w:rsidRDefault="004B3F04" w:rsidP="000659BE">
            <w:pPr>
              <w:pStyle w:val="TableText"/>
            </w:pPr>
            <w:r>
              <w:t>1..1</w:t>
            </w:r>
          </w:p>
        </w:tc>
        <w:tc>
          <w:tcPr>
            <w:tcW w:w="1152" w:type="dxa"/>
          </w:tcPr>
          <w:p w14:paraId="5E73A163" w14:textId="77777777" w:rsidR="004B3F04" w:rsidRDefault="004B3F04" w:rsidP="000659BE">
            <w:pPr>
              <w:pStyle w:val="TableText"/>
            </w:pPr>
            <w:r>
              <w:t>SHALL</w:t>
            </w:r>
          </w:p>
        </w:tc>
        <w:tc>
          <w:tcPr>
            <w:tcW w:w="864" w:type="dxa"/>
          </w:tcPr>
          <w:p w14:paraId="15034E00" w14:textId="77777777" w:rsidR="004B3F04" w:rsidRDefault="004B3F04" w:rsidP="000659BE">
            <w:pPr>
              <w:pStyle w:val="TableText"/>
            </w:pPr>
          </w:p>
        </w:tc>
        <w:tc>
          <w:tcPr>
            <w:tcW w:w="1104" w:type="dxa"/>
          </w:tcPr>
          <w:p w14:paraId="3AD41338" w14:textId="77777777" w:rsidR="004B3F04" w:rsidRDefault="006C736C" w:rsidP="000659BE">
            <w:pPr>
              <w:pStyle w:val="TableText"/>
            </w:pPr>
            <w:hyperlink w:anchor="C_4499-34769">
              <w:r w:rsidR="004B3F04">
                <w:rPr>
                  <w:rStyle w:val="HyperlinkText9pt"/>
                </w:rPr>
                <w:t>4499-34769</w:t>
              </w:r>
            </w:hyperlink>
          </w:p>
        </w:tc>
        <w:tc>
          <w:tcPr>
            <w:tcW w:w="2975" w:type="dxa"/>
          </w:tcPr>
          <w:p w14:paraId="74F20E2D" w14:textId="77777777" w:rsidR="004B3F04" w:rsidRDefault="006C736C" w:rsidP="000659BE">
            <w:pPr>
              <w:pStyle w:val="TableText"/>
            </w:pPr>
            <w:hyperlink w:anchor="E_Result_2">
              <w:r w:rsidR="004B3F04">
                <w:rPr>
                  <w:rStyle w:val="HyperlinkText9pt"/>
                </w:rPr>
                <w:t>Result (V2) (identifier: urn:hl7ii:2.16.840.1.113883.10.20.28.4.101:2017-08-01</w:t>
              </w:r>
            </w:hyperlink>
          </w:p>
        </w:tc>
      </w:tr>
      <w:tr w:rsidR="004B3F04" w14:paraId="2BB7FB35" w14:textId="77777777" w:rsidTr="000659BE">
        <w:trPr>
          <w:jc w:val="center"/>
        </w:trPr>
        <w:tc>
          <w:tcPr>
            <w:tcW w:w="3345" w:type="dxa"/>
          </w:tcPr>
          <w:p w14:paraId="5807756B" w14:textId="77777777" w:rsidR="004B3F04" w:rsidRDefault="004B3F04" w:rsidP="000659BE">
            <w:pPr>
              <w:pStyle w:val="TableText"/>
            </w:pPr>
            <w:r>
              <w:tab/>
              <w:t>outboundRelationship</w:t>
            </w:r>
          </w:p>
        </w:tc>
        <w:tc>
          <w:tcPr>
            <w:tcW w:w="720" w:type="dxa"/>
          </w:tcPr>
          <w:p w14:paraId="31305F24" w14:textId="77777777" w:rsidR="004B3F04" w:rsidRDefault="004B3F04" w:rsidP="000659BE">
            <w:pPr>
              <w:pStyle w:val="TableText"/>
            </w:pPr>
            <w:r>
              <w:t>0..1</w:t>
            </w:r>
          </w:p>
        </w:tc>
        <w:tc>
          <w:tcPr>
            <w:tcW w:w="1152" w:type="dxa"/>
          </w:tcPr>
          <w:p w14:paraId="27BEB6AE" w14:textId="77777777" w:rsidR="004B3F04" w:rsidRDefault="004B3F04" w:rsidP="000659BE">
            <w:pPr>
              <w:pStyle w:val="TableText"/>
            </w:pPr>
            <w:r>
              <w:t>MAY</w:t>
            </w:r>
          </w:p>
        </w:tc>
        <w:tc>
          <w:tcPr>
            <w:tcW w:w="864" w:type="dxa"/>
          </w:tcPr>
          <w:p w14:paraId="5A72F971" w14:textId="77777777" w:rsidR="004B3F04" w:rsidRDefault="004B3F04" w:rsidP="000659BE">
            <w:pPr>
              <w:pStyle w:val="TableText"/>
            </w:pPr>
          </w:p>
        </w:tc>
        <w:tc>
          <w:tcPr>
            <w:tcW w:w="1104" w:type="dxa"/>
          </w:tcPr>
          <w:p w14:paraId="07D841CA" w14:textId="77777777" w:rsidR="004B3F04" w:rsidRDefault="006C736C" w:rsidP="000659BE">
            <w:pPr>
              <w:pStyle w:val="TableText"/>
            </w:pPr>
            <w:hyperlink w:anchor="C_4499-33372">
              <w:r w:rsidR="004B3F04">
                <w:rPr>
                  <w:rStyle w:val="HyperlinkText9pt"/>
                </w:rPr>
                <w:t>4499-33372</w:t>
              </w:r>
            </w:hyperlink>
          </w:p>
        </w:tc>
        <w:tc>
          <w:tcPr>
            <w:tcW w:w="2975" w:type="dxa"/>
          </w:tcPr>
          <w:p w14:paraId="0E609EC7" w14:textId="77777777" w:rsidR="004B3F04" w:rsidRDefault="004B3F04" w:rsidP="000659BE">
            <w:pPr>
              <w:pStyle w:val="TableText"/>
            </w:pPr>
          </w:p>
        </w:tc>
      </w:tr>
      <w:tr w:rsidR="004B3F04" w14:paraId="0E83D5F3" w14:textId="77777777" w:rsidTr="000659BE">
        <w:trPr>
          <w:jc w:val="center"/>
        </w:trPr>
        <w:tc>
          <w:tcPr>
            <w:tcW w:w="3345" w:type="dxa"/>
          </w:tcPr>
          <w:p w14:paraId="4C2CDB99" w14:textId="77777777" w:rsidR="004B3F04" w:rsidRDefault="004B3F04" w:rsidP="000659BE">
            <w:pPr>
              <w:pStyle w:val="TableText"/>
            </w:pPr>
            <w:r>
              <w:tab/>
            </w:r>
            <w:r>
              <w:tab/>
              <w:t>@typeCode</w:t>
            </w:r>
          </w:p>
        </w:tc>
        <w:tc>
          <w:tcPr>
            <w:tcW w:w="720" w:type="dxa"/>
          </w:tcPr>
          <w:p w14:paraId="6FF15106" w14:textId="77777777" w:rsidR="004B3F04" w:rsidRDefault="004B3F04" w:rsidP="000659BE">
            <w:pPr>
              <w:pStyle w:val="TableText"/>
            </w:pPr>
            <w:r>
              <w:t>1..1</w:t>
            </w:r>
          </w:p>
        </w:tc>
        <w:tc>
          <w:tcPr>
            <w:tcW w:w="1152" w:type="dxa"/>
          </w:tcPr>
          <w:p w14:paraId="17BE4838" w14:textId="77777777" w:rsidR="004B3F04" w:rsidRDefault="004B3F04" w:rsidP="000659BE">
            <w:pPr>
              <w:pStyle w:val="TableText"/>
            </w:pPr>
            <w:r>
              <w:t>SHALL</w:t>
            </w:r>
          </w:p>
        </w:tc>
        <w:tc>
          <w:tcPr>
            <w:tcW w:w="864" w:type="dxa"/>
          </w:tcPr>
          <w:p w14:paraId="79E55BB1" w14:textId="77777777" w:rsidR="004B3F04" w:rsidRDefault="004B3F04" w:rsidP="000659BE">
            <w:pPr>
              <w:pStyle w:val="TableText"/>
            </w:pPr>
          </w:p>
        </w:tc>
        <w:tc>
          <w:tcPr>
            <w:tcW w:w="1104" w:type="dxa"/>
          </w:tcPr>
          <w:p w14:paraId="6EFB7CD9" w14:textId="77777777" w:rsidR="004B3F04" w:rsidRDefault="006C736C" w:rsidP="000659BE">
            <w:pPr>
              <w:pStyle w:val="TableText"/>
            </w:pPr>
            <w:hyperlink w:anchor="C_4499-34618">
              <w:r w:rsidR="004B3F04">
                <w:rPr>
                  <w:rStyle w:val="HyperlinkText9pt"/>
                </w:rPr>
                <w:t>4499-34618</w:t>
              </w:r>
            </w:hyperlink>
          </w:p>
        </w:tc>
        <w:tc>
          <w:tcPr>
            <w:tcW w:w="2975" w:type="dxa"/>
          </w:tcPr>
          <w:p w14:paraId="40F1923C" w14:textId="77777777" w:rsidR="004B3F04" w:rsidRDefault="004B3F04" w:rsidP="000659BE">
            <w:pPr>
              <w:pStyle w:val="TableText"/>
            </w:pPr>
            <w:r>
              <w:t>REFR</w:t>
            </w:r>
          </w:p>
        </w:tc>
      </w:tr>
      <w:tr w:rsidR="004B3F04" w14:paraId="7642C457" w14:textId="77777777" w:rsidTr="000659BE">
        <w:trPr>
          <w:jc w:val="center"/>
        </w:trPr>
        <w:tc>
          <w:tcPr>
            <w:tcW w:w="3345" w:type="dxa"/>
          </w:tcPr>
          <w:p w14:paraId="72B3900F" w14:textId="77777777" w:rsidR="004B3F04" w:rsidRDefault="004B3F04" w:rsidP="000659BE">
            <w:pPr>
              <w:pStyle w:val="TableText"/>
            </w:pPr>
            <w:r>
              <w:tab/>
            </w:r>
            <w:r>
              <w:tab/>
              <w:t>observationCriteria</w:t>
            </w:r>
          </w:p>
        </w:tc>
        <w:tc>
          <w:tcPr>
            <w:tcW w:w="720" w:type="dxa"/>
          </w:tcPr>
          <w:p w14:paraId="6DAA85E9" w14:textId="77777777" w:rsidR="004B3F04" w:rsidRDefault="004B3F04" w:rsidP="000659BE">
            <w:pPr>
              <w:pStyle w:val="TableText"/>
            </w:pPr>
            <w:r>
              <w:t>1..1</w:t>
            </w:r>
          </w:p>
        </w:tc>
        <w:tc>
          <w:tcPr>
            <w:tcW w:w="1152" w:type="dxa"/>
          </w:tcPr>
          <w:p w14:paraId="41E01C3A" w14:textId="77777777" w:rsidR="004B3F04" w:rsidRDefault="004B3F04" w:rsidP="000659BE">
            <w:pPr>
              <w:pStyle w:val="TableText"/>
            </w:pPr>
            <w:r>
              <w:t>SHALL</w:t>
            </w:r>
          </w:p>
        </w:tc>
        <w:tc>
          <w:tcPr>
            <w:tcW w:w="864" w:type="dxa"/>
          </w:tcPr>
          <w:p w14:paraId="4DA7BC27" w14:textId="77777777" w:rsidR="004B3F04" w:rsidRDefault="004B3F04" w:rsidP="000659BE">
            <w:pPr>
              <w:pStyle w:val="TableText"/>
            </w:pPr>
          </w:p>
        </w:tc>
        <w:tc>
          <w:tcPr>
            <w:tcW w:w="1104" w:type="dxa"/>
          </w:tcPr>
          <w:p w14:paraId="36EA1144" w14:textId="77777777" w:rsidR="004B3F04" w:rsidRDefault="006C736C" w:rsidP="000659BE">
            <w:pPr>
              <w:pStyle w:val="TableText"/>
            </w:pPr>
            <w:hyperlink w:anchor="C_4499-33375">
              <w:r w:rsidR="004B3F04">
                <w:rPr>
                  <w:rStyle w:val="HyperlinkText9pt"/>
                </w:rPr>
                <w:t>4499-33375</w:t>
              </w:r>
            </w:hyperlink>
          </w:p>
        </w:tc>
        <w:tc>
          <w:tcPr>
            <w:tcW w:w="2975" w:type="dxa"/>
          </w:tcPr>
          <w:p w14:paraId="4CA52329" w14:textId="77777777" w:rsidR="004B3F04" w:rsidRDefault="006C736C" w:rsidP="000659BE">
            <w:pPr>
              <w:pStyle w:val="TableText"/>
            </w:pPr>
            <w:hyperlink w:anchor="E_Status_V2">
              <w:r w:rsidR="004B3F04">
                <w:rPr>
                  <w:rStyle w:val="HyperlinkText9pt"/>
                </w:rPr>
                <w:t>Status (V2) (identifier: urn:hl7ii:2.16.840.1.113883.10.20.28.4.94:2017-08-01</w:t>
              </w:r>
            </w:hyperlink>
          </w:p>
        </w:tc>
      </w:tr>
      <w:tr w:rsidR="004B3F04" w14:paraId="1975EC1C" w14:textId="77777777" w:rsidTr="000659BE">
        <w:trPr>
          <w:jc w:val="center"/>
        </w:trPr>
        <w:tc>
          <w:tcPr>
            <w:tcW w:w="3345" w:type="dxa"/>
          </w:tcPr>
          <w:p w14:paraId="7A7345BF" w14:textId="77777777" w:rsidR="004B3F04" w:rsidRDefault="004B3F04" w:rsidP="000659BE">
            <w:pPr>
              <w:pStyle w:val="TableText"/>
            </w:pPr>
            <w:r>
              <w:tab/>
              <w:t>outboundRelationship</w:t>
            </w:r>
          </w:p>
        </w:tc>
        <w:tc>
          <w:tcPr>
            <w:tcW w:w="720" w:type="dxa"/>
          </w:tcPr>
          <w:p w14:paraId="3347B23D" w14:textId="77777777" w:rsidR="004B3F04" w:rsidRDefault="004B3F04" w:rsidP="000659BE">
            <w:pPr>
              <w:pStyle w:val="TableText"/>
            </w:pPr>
            <w:r>
              <w:t>0..1</w:t>
            </w:r>
          </w:p>
        </w:tc>
        <w:tc>
          <w:tcPr>
            <w:tcW w:w="1152" w:type="dxa"/>
          </w:tcPr>
          <w:p w14:paraId="608D9FC1" w14:textId="77777777" w:rsidR="004B3F04" w:rsidRDefault="004B3F04" w:rsidP="000659BE">
            <w:pPr>
              <w:pStyle w:val="TableText"/>
            </w:pPr>
            <w:r>
              <w:t>MAY</w:t>
            </w:r>
          </w:p>
        </w:tc>
        <w:tc>
          <w:tcPr>
            <w:tcW w:w="864" w:type="dxa"/>
          </w:tcPr>
          <w:p w14:paraId="3436A7E6" w14:textId="77777777" w:rsidR="004B3F04" w:rsidRDefault="004B3F04" w:rsidP="000659BE">
            <w:pPr>
              <w:pStyle w:val="TableText"/>
            </w:pPr>
          </w:p>
        </w:tc>
        <w:tc>
          <w:tcPr>
            <w:tcW w:w="1104" w:type="dxa"/>
          </w:tcPr>
          <w:p w14:paraId="2FD3F4E7" w14:textId="77777777" w:rsidR="004B3F04" w:rsidRDefault="006C736C" w:rsidP="000659BE">
            <w:pPr>
              <w:pStyle w:val="TableText"/>
            </w:pPr>
            <w:hyperlink w:anchor="C_4499-34062">
              <w:r w:rsidR="004B3F04">
                <w:rPr>
                  <w:rStyle w:val="HyperlinkText9pt"/>
                </w:rPr>
                <w:t>4499-34062</w:t>
              </w:r>
            </w:hyperlink>
          </w:p>
        </w:tc>
        <w:tc>
          <w:tcPr>
            <w:tcW w:w="2975" w:type="dxa"/>
          </w:tcPr>
          <w:p w14:paraId="71670D4B" w14:textId="77777777" w:rsidR="004B3F04" w:rsidRDefault="004B3F04" w:rsidP="000659BE">
            <w:pPr>
              <w:pStyle w:val="TableText"/>
            </w:pPr>
          </w:p>
        </w:tc>
      </w:tr>
      <w:tr w:rsidR="004B3F04" w14:paraId="00CC6A9C" w14:textId="77777777" w:rsidTr="000659BE">
        <w:trPr>
          <w:jc w:val="center"/>
        </w:trPr>
        <w:tc>
          <w:tcPr>
            <w:tcW w:w="3345" w:type="dxa"/>
          </w:tcPr>
          <w:p w14:paraId="5BEFBD5F" w14:textId="77777777" w:rsidR="004B3F04" w:rsidRDefault="004B3F04" w:rsidP="000659BE">
            <w:pPr>
              <w:pStyle w:val="TableText"/>
            </w:pPr>
            <w:r>
              <w:tab/>
            </w:r>
            <w:r>
              <w:tab/>
              <w:t>@typeCode</w:t>
            </w:r>
          </w:p>
        </w:tc>
        <w:tc>
          <w:tcPr>
            <w:tcW w:w="720" w:type="dxa"/>
          </w:tcPr>
          <w:p w14:paraId="1740BF21" w14:textId="77777777" w:rsidR="004B3F04" w:rsidRDefault="004B3F04" w:rsidP="000659BE">
            <w:pPr>
              <w:pStyle w:val="TableText"/>
            </w:pPr>
            <w:r>
              <w:t>1..1</w:t>
            </w:r>
          </w:p>
        </w:tc>
        <w:tc>
          <w:tcPr>
            <w:tcW w:w="1152" w:type="dxa"/>
          </w:tcPr>
          <w:p w14:paraId="29F111C2" w14:textId="77777777" w:rsidR="004B3F04" w:rsidRDefault="004B3F04" w:rsidP="000659BE">
            <w:pPr>
              <w:pStyle w:val="TableText"/>
            </w:pPr>
            <w:r>
              <w:t>SHALL</w:t>
            </w:r>
          </w:p>
        </w:tc>
        <w:tc>
          <w:tcPr>
            <w:tcW w:w="864" w:type="dxa"/>
          </w:tcPr>
          <w:p w14:paraId="2042FEDE" w14:textId="77777777" w:rsidR="004B3F04" w:rsidRDefault="004B3F04" w:rsidP="000659BE">
            <w:pPr>
              <w:pStyle w:val="TableText"/>
            </w:pPr>
          </w:p>
        </w:tc>
        <w:tc>
          <w:tcPr>
            <w:tcW w:w="1104" w:type="dxa"/>
          </w:tcPr>
          <w:p w14:paraId="453857C0" w14:textId="77777777" w:rsidR="004B3F04" w:rsidRDefault="006C736C" w:rsidP="000659BE">
            <w:pPr>
              <w:pStyle w:val="TableText"/>
            </w:pPr>
            <w:hyperlink w:anchor="C_4499-34066">
              <w:r w:rsidR="004B3F04">
                <w:rPr>
                  <w:rStyle w:val="HyperlinkText9pt"/>
                </w:rPr>
                <w:t>4499-34066</w:t>
              </w:r>
            </w:hyperlink>
          </w:p>
        </w:tc>
        <w:tc>
          <w:tcPr>
            <w:tcW w:w="2975" w:type="dxa"/>
          </w:tcPr>
          <w:p w14:paraId="1D8B3712" w14:textId="77777777" w:rsidR="004B3F04" w:rsidRDefault="004B3F04" w:rsidP="000659BE">
            <w:pPr>
              <w:pStyle w:val="TableText"/>
            </w:pPr>
            <w:r>
              <w:t>urn:oid:2.16.840.1.113883.5.1002 (HL7ActRelationshipType) = REFV</w:t>
            </w:r>
          </w:p>
        </w:tc>
      </w:tr>
      <w:tr w:rsidR="004B3F04" w14:paraId="23E7DC8D" w14:textId="77777777" w:rsidTr="000659BE">
        <w:trPr>
          <w:jc w:val="center"/>
        </w:trPr>
        <w:tc>
          <w:tcPr>
            <w:tcW w:w="3345" w:type="dxa"/>
          </w:tcPr>
          <w:p w14:paraId="3D229792" w14:textId="77777777" w:rsidR="004B3F04" w:rsidRDefault="004B3F04" w:rsidP="000659BE">
            <w:pPr>
              <w:pStyle w:val="TableText"/>
            </w:pPr>
            <w:r>
              <w:tab/>
            </w:r>
            <w:r>
              <w:tab/>
              <w:t>observationCriteria</w:t>
            </w:r>
          </w:p>
        </w:tc>
        <w:tc>
          <w:tcPr>
            <w:tcW w:w="720" w:type="dxa"/>
          </w:tcPr>
          <w:p w14:paraId="731D9F05" w14:textId="77777777" w:rsidR="004B3F04" w:rsidRDefault="004B3F04" w:rsidP="000659BE">
            <w:pPr>
              <w:pStyle w:val="TableText"/>
            </w:pPr>
            <w:r>
              <w:t>1..1</w:t>
            </w:r>
          </w:p>
        </w:tc>
        <w:tc>
          <w:tcPr>
            <w:tcW w:w="1152" w:type="dxa"/>
          </w:tcPr>
          <w:p w14:paraId="526A6618" w14:textId="77777777" w:rsidR="004B3F04" w:rsidRDefault="004B3F04" w:rsidP="000659BE">
            <w:pPr>
              <w:pStyle w:val="TableText"/>
            </w:pPr>
            <w:r>
              <w:t>SHALL</w:t>
            </w:r>
          </w:p>
        </w:tc>
        <w:tc>
          <w:tcPr>
            <w:tcW w:w="864" w:type="dxa"/>
          </w:tcPr>
          <w:p w14:paraId="56DB9A7B" w14:textId="77777777" w:rsidR="004B3F04" w:rsidRDefault="004B3F04" w:rsidP="000659BE">
            <w:pPr>
              <w:pStyle w:val="TableText"/>
            </w:pPr>
          </w:p>
        </w:tc>
        <w:tc>
          <w:tcPr>
            <w:tcW w:w="1104" w:type="dxa"/>
          </w:tcPr>
          <w:p w14:paraId="41C252E0" w14:textId="77777777" w:rsidR="004B3F04" w:rsidRDefault="006C736C" w:rsidP="000659BE">
            <w:pPr>
              <w:pStyle w:val="TableText"/>
            </w:pPr>
            <w:hyperlink w:anchor="C_4499-34412">
              <w:r w:rsidR="004B3F04">
                <w:rPr>
                  <w:rStyle w:val="HyperlinkText9pt"/>
                </w:rPr>
                <w:t>4499-34412</w:t>
              </w:r>
            </w:hyperlink>
          </w:p>
        </w:tc>
        <w:tc>
          <w:tcPr>
            <w:tcW w:w="2975" w:type="dxa"/>
          </w:tcPr>
          <w:p w14:paraId="56F22E52" w14:textId="77777777" w:rsidR="004B3F04" w:rsidRDefault="006C736C" w:rsidP="000659BE">
            <w:pPr>
              <w:pStyle w:val="TableText"/>
            </w:pPr>
            <w:hyperlink w:anchor="E_Laboratory_Test_Reference_Range">
              <w:r w:rsidR="004B3F04">
                <w:rPr>
                  <w:rStyle w:val="HyperlinkText9pt"/>
                </w:rPr>
                <w:t>Laboratory Test Reference Range (identifier: urn:hl7ii:2.16.840.1.113883.10.20.28.4.124:2017-05-01</w:t>
              </w:r>
            </w:hyperlink>
          </w:p>
        </w:tc>
      </w:tr>
      <w:tr w:rsidR="004B3F04" w14:paraId="61010E9D" w14:textId="77777777" w:rsidTr="000659BE">
        <w:trPr>
          <w:jc w:val="center"/>
        </w:trPr>
        <w:tc>
          <w:tcPr>
            <w:tcW w:w="3345" w:type="dxa"/>
          </w:tcPr>
          <w:p w14:paraId="1104E21F" w14:textId="77777777" w:rsidR="004B3F04" w:rsidRDefault="004B3F04" w:rsidP="000659BE">
            <w:pPr>
              <w:pStyle w:val="TableText"/>
            </w:pPr>
            <w:r>
              <w:tab/>
              <w:t>outboundRelationship</w:t>
            </w:r>
          </w:p>
        </w:tc>
        <w:tc>
          <w:tcPr>
            <w:tcW w:w="720" w:type="dxa"/>
          </w:tcPr>
          <w:p w14:paraId="03636B06" w14:textId="77777777" w:rsidR="004B3F04" w:rsidRDefault="004B3F04" w:rsidP="000659BE">
            <w:pPr>
              <w:pStyle w:val="TableText"/>
            </w:pPr>
            <w:r>
              <w:t>0..*</w:t>
            </w:r>
          </w:p>
        </w:tc>
        <w:tc>
          <w:tcPr>
            <w:tcW w:w="1152" w:type="dxa"/>
          </w:tcPr>
          <w:p w14:paraId="180D7BA8" w14:textId="77777777" w:rsidR="004B3F04" w:rsidRDefault="004B3F04" w:rsidP="000659BE">
            <w:pPr>
              <w:pStyle w:val="TableText"/>
            </w:pPr>
            <w:r>
              <w:t>MAY</w:t>
            </w:r>
          </w:p>
        </w:tc>
        <w:tc>
          <w:tcPr>
            <w:tcW w:w="864" w:type="dxa"/>
          </w:tcPr>
          <w:p w14:paraId="584D9187" w14:textId="77777777" w:rsidR="004B3F04" w:rsidRDefault="004B3F04" w:rsidP="000659BE">
            <w:pPr>
              <w:pStyle w:val="TableText"/>
            </w:pPr>
          </w:p>
        </w:tc>
        <w:tc>
          <w:tcPr>
            <w:tcW w:w="1104" w:type="dxa"/>
          </w:tcPr>
          <w:p w14:paraId="32D4DC68" w14:textId="77777777" w:rsidR="004B3F04" w:rsidRDefault="006C736C" w:rsidP="000659BE">
            <w:pPr>
              <w:pStyle w:val="TableText"/>
            </w:pPr>
            <w:hyperlink w:anchor="C_4499-34617">
              <w:r w:rsidR="004B3F04">
                <w:rPr>
                  <w:rStyle w:val="HyperlinkText9pt"/>
                </w:rPr>
                <w:t>4499-34617</w:t>
              </w:r>
            </w:hyperlink>
          </w:p>
        </w:tc>
        <w:tc>
          <w:tcPr>
            <w:tcW w:w="2975" w:type="dxa"/>
          </w:tcPr>
          <w:p w14:paraId="2B185EFE" w14:textId="77777777" w:rsidR="004B3F04" w:rsidRDefault="004B3F04" w:rsidP="000659BE">
            <w:pPr>
              <w:pStyle w:val="TableText"/>
            </w:pPr>
          </w:p>
        </w:tc>
      </w:tr>
      <w:tr w:rsidR="004B3F04" w14:paraId="71E1DF58" w14:textId="77777777" w:rsidTr="000659BE">
        <w:trPr>
          <w:jc w:val="center"/>
        </w:trPr>
        <w:tc>
          <w:tcPr>
            <w:tcW w:w="3345" w:type="dxa"/>
          </w:tcPr>
          <w:p w14:paraId="009A7CCC" w14:textId="77777777" w:rsidR="004B3F04" w:rsidRDefault="004B3F04" w:rsidP="000659BE">
            <w:pPr>
              <w:pStyle w:val="TableText"/>
            </w:pPr>
            <w:r>
              <w:tab/>
            </w:r>
            <w:r>
              <w:tab/>
              <w:t>@typeCode</w:t>
            </w:r>
          </w:p>
        </w:tc>
        <w:tc>
          <w:tcPr>
            <w:tcW w:w="720" w:type="dxa"/>
          </w:tcPr>
          <w:p w14:paraId="41B256D5" w14:textId="77777777" w:rsidR="004B3F04" w:rsidRDefault="004B3F04" w:rsidP="000659BE">
            <w:pPr>
              <w:pStyle w:val="TableText"/>
            </w:pPr>
            <w:r>
              <w:t>1..1</w:t>
            </w:r>
          </w:p>
        </w:tc>
        <w:tc>
          <w:tcPr>
            <w:tcW w:w="1152" w:type="dxa"/>
          </w:tcPr>
          <w:p w14:paraId="71B9F01C" w14:textId="77777777" w:rsidR="004B3F04" w:rsidRDefault="004B3F04" w:rsidP="000659BE">
            <w:pPr>
              <w:pStyle w:val="TableText"/>
            </w:pPr>
            <w:r>
              <w:t>SHALL</w:t>
            </w:r>
          </w:p>
        </w:tc>
        <w:tc>
          <w:tcPr>
            <w:tcW w:w="864" w:type="dxa"/>
          </w:tcPr>
          <w:p w14:paraId="053D5976" w14:textId="77777777" w:rsidR="004B3F04" w:rsidRDefault="004B3F04" w:rsidP="000659BE">
            <w:pPr>
              <w:pStyle w:val="TableText"/>
            </w:pPr>
          </w:p>
        </w:tc>
        <w:tc>
          <w:tcPr>
            <w:tcW w:w="1104" w:type="dxa"/>
          </w:tcPr>
          <w:p w14:paraId="1D9DBDF0" w14:textId="77777777" w:rsidR="004B3F04" w:rsidRDefault="006C736C" w:rsidP="000659BE">
            <w:pPr>
              <w:pStyle w:val="TableText"/>
            </w:pPr>
            <w:hyperlink w:anchor="C_4499-34619">
              <w:r w:rsidR="004B3F04">
                <w:rPr>
                  <w:rStyle w:val="HyperlinkText9pt"/>
                </w:rPr>
                <w:t>4499-34619</w:t>
              </w:r>
            </w:hyperlink>
          </w:p>
        </w:tc>
        <w:tc>
          <w:tcPr>
            <w:tcW w:w="2975" w:type="dxa"/>
          </w:tcPr>
          <w:p w14:paraId="478C7143" w14:textId="77777777" w:rsidR="004B3F04" w:rsidRDefault="004B3F04" w:rsidP="000659BE">
            <w:pPr>
              <w:pStyle w:val="TableText"/>
            </w:pPr>
            <w:r>
              <w:t>REFR</w:t>
            </w:r>
          </w:p>
        </w:tc>
      </w:tr>
      <w:tr w:rsidR="004B3F04" w14:paraId="6C7C2748" w14:textId="77777777" w:rsidTr="000659BE">
        <w:trPr>
          <w:jc w:val="center"/>
        </w:trPr>
        <w:tc>
          <w:tcPr>
            <w:tcW w:w="3345" w:type="dxa"/>
          </w:tcPr>
          <w:p w14:paraId="0142222B" w14:textId="77777777" w:rsidR="004B3F04" w:rsidRDefault="004B3F04" w:rsidP="000659BE">
            <w:pPr>
              <w:pStyle w:val="TableText"/>
            </w:pPr>
            <w:r>
              <w:tab/>
            </w:r>
            <w:r>
              <w:tab/>
              <w:t>observationCriteria</w:t>
            </w:r>
          </w:p>
        </w:tc>
        <w:tc>
          <w:tcPr>
            <w:tcW w:w="720" w:type="dxa"/>
          </w:tcPr>
          <w:p w14:paraId="61256E03" w14:textId="77777777" w:rsidR="004B3F04" w:rsidRDefault="004B3F04" w:rsidP="000659BE">
            <w:pPr>
              <w:pStyle w:val="TableText"/>
            </w:pPr>
            <w:r>
              <w:t>1..1</w:t>
            </w:r>
          </w:p>
        </w:tc>
        <w:tc>
          <w:tcPr>
            <w:tcW w:w="1152" w:type="dxa"/>
          </w:tcPr>
          <w:p w14:paraId="73FA513D" w14:textId="77777777" w:rsidR="004B3F04" w:rsidRDefault="004B3F04" w:rsidP="000659BE">
            <w:pPr>
              <w:pStyle w:val="TableText"/>
            </w:pPr>
            <w:r>
              <w:t>SHALL</w:t>
            </w:r>
          </w:p>
        </w:tc>
        <w:tc>
          <w:tcPr>
            <w:tcW w:w="864" w:type="dxa"/>
          </w:tcPr>
          <w:p w14:paraId="650B88E5" w14:textId="77777777" w:rsidR="004B3F04" w:rsidRDefault="004B3F04" w:rsidP="000659BE">
            <w:pPr>
              <w:pStyle w:val="TableText"/>
            </w:pPr>
          </w:p>
        </w:tc>
        <w:tc>
          <w:tcPr>
            <w:tcW w:w="1104" w:type="dxa"/>
          </w:tcPr>
          <w:p w14:paraId="068F9D39" w14:textId="77777777" w:rsidR="004B3F04" w:rsidRDefault="006C736C" w:rsidP="000659BE">
            <w:pPr>
              <w:pStyle w:val="TableText"/>
            </w:pPr>
            <w:hyperlink w:anchor="C_4499-34620">
              <w:r w:rsidR="004B3F04">
                <w:rPr>
                  <w:rStyle w:val="HyperlinkText9pt"/>
                </w:rPr>
                <w:t>4499-34620</w:t>
              </w:r>
            </w:hyperlink>
          </w:p>
        </w:tc>
        <w:tc>
          <w:tcPr>
            <w:tcW w:w="2975" w:type="dxa"/>
          </w:tcPr>
          <w:p w14:paraId="4E8F59FD" w14:textId="77777777" w:rsidR="004B3F04" w:rsidRDefault="006C736C" w:rsidP="000659BE">
            <w:pPr>
              <w:pStyle w:val="TableText"/>
            </w:pPr>
            <w:hyperlink w:anchor="E_Laboratory_Test_Component">
              <w:r w:rsidR="004B3F04">
                <w:rPr>
                  <w:rStyle w:val="HyperlinkText9pt"/>
                </w:rPr>
                <w:t>Laboratory Test Component (identifier: urn:hl7ii:2.16.840.1.113883.10.20.28.4.126:2017-05-01</w:t>
              </w:r>
            </w:hyperlink>
          </w:p>
        </w:tc>
      </w:tr>
      <w:tr w:rsidR="004B3F04" w14:paraId="1443579C" w14:textId="77777777" w:rsidTr="000659BE">
        <w:trPr>
          <w:jc w:val="center"/>
        </w:trPr>
        <w:tc>
          <w:tcPr>
            <w:tcW w:w="3345" w:type="dxa"/>
          </w:tcPr>
          <w:p w14:paraId="71FBF654" w14:textId="77777777" w:rsidR="004B3F04" w:rsidRDefault="004B3F04" w:rsidP="000659BE">
            <w:pPr>
              <w:pStyle w:val="TableText"/>
            </w:pPr>
            <w:r>
              <w:tab/>
              <w:t>outboundRelationship</w:t>
            </w:r>
          </w:p>
        </w:tc>
        <w:tc>
          <w:tcPr>
            <w:tcW w:w="720" w:type="dxa"/>
          </w:tcPr>
          <w:p w14:paraId="6A25FA69" w14:textId="77777777" w:rsidR="004B3F04" w:rsidRDefault="004B3F04" w:rsidP="000659BE">
            <w:pPr>
              <w:pStyle w:val="TableText"/>
            </w:pPr>
            <w:r>
              <w:t>0..*</w:t>
            </w:r>
          </w:p>
        </w:tc>
        <w:tc>
          <w:tcPr>
            <w:tcW w:w="1152" w:type="dxa"/>
          </w:tcPr>
          <w:p w14:paraId="4E047EC3" w14:textId="77777777" w:rsidR="004B3F04" w:rsidRDefault="004B3F04" w:rsidP="000659BE">
            <w:pPr>
              <w:pStyle w:val="TableText"/>
            </w:pPr>
            <w:r>
              <w:t>MAY</w:t>
            </w:r>
          </w:p>
        </w:tc>
        <w:tc>
          <w:tcPr>
            <w:tcW w:w="864" w:type="dxa"/>
          </w:tcPr>
          <w:p w14:paraId="1D7FD8E8" w14:textId="77777777" w:rsidR="004B3F04" w:rsidRDefault="004B3F04" w:rsidP="000659BE">
            <w:pPr>
              <w:pStyle w:val="TableText"/>
            </w:pPr>
          </w:p>
        </w:tc>
        <w:tc>
          <w:tcPr>
            <w:tcW w:w="1104" w:type="dxa"/>
          </w:tcPr>
          <w:p w14:paraId="4CB0FC7F" w14:textId="77777777" w:rsidR="004B3F04" w:rsidRDefault="006C736C" w:rsidP="000659BE">
            <w:pPr>
              <w:pStyle w:val="TableText"/>
            </w:pPr>
            <w:hyperlink w:anchor="C_4499-35956">
              <w:r w:rsidR="004B3F04">
                <w:rPr>
                  <w:rStyle w:val="HyperlinkText9pt"/>
                </w:rPr>
                <w:t>4499-35956</w:t>
              </w:r>
            </w:hyperlink>
          </w:p>
        </w:tc>
        <w:tc>
          <w:tcPr>
            <w:tcW w:w="2975" w:type="dxa"/>
          </w:tcPr>
          <w:p w14:paraId="3CD3612A" w14:textId="77777777" w:rsidR="004B3F04" w:rsidRDefault="004B3F04" w:rsidP="000659BE">
            <w:pPr>
              <w:pStyle w:val="TableText"/>
            </w:pPr>
          </w:p>
        </w:tc>
      </w:tr>
      <w:tr w:rsidR="004B3F04" w14:paraId="564B36BD" w14:textId="77777777" w:rsidTr="000659BE">
        <w:trPr>
          <w:jc w:val="center"/>
        </w:trPr>
        <w:tc>
          <w:tcPr>
            <w:tcW w:w="3345" w:type="dxa"/>
          </w:tcPr>
          <w:p w14:paraId="7684BCDB" w14:textId="77777777" w:rsidR="004B3F04" w:rsidRDefault="004B3F04" w:rsidP="000659BE">
            <w:pPr>
              <w:pStyle w:val="TableText"/>
            </w:pPr>
            <w:r>
              <w:tab/>
            </w:r>
            <w:r>
              <w:tab/>
              <w:t>@typeCode</w:t>
            </w:r>
          </w:p>
        </w:tc>
        <w:tc>
          <w:tcPr>
            <w:tcW w:w="720" w:type="dxa"/>
          </w:tcPr>
          <w:p w14:paraId="5D4E1ECF" w14:textId="77777777" w:rsidR="004B3F04" w:rsidRDefault="004B3F04" w:rsidP="000659BE">
            <w:pPr>
              <w:pStyle w:val="TableText"/>
            </w:pPr>
            <w:r>
              <w:t>1..1</w:t>
            </w:r>
          </w:p>
        </w:tc>
        <w:tc>
          <w:tcPr>
            <w:tcW w:w="1152" w:type="dxa"/>
          </w:tcPr>
          <w:p w14:paraId="1900D1C7" w14:textId="77777777" w:rsidR="004B3F04" w:rsidRDefault="004B3F04" w:rsidP="000659BE">
            <w:pPr>
              <w:pStyle w:val="TableText"/>
            </w:pPr>
            <w:r>
              <w:t>SHALL</w:t>
            </w:r>
          </w:p>
        </w:tc>
        <w:tc>
          <w:tcPr>
            <w:tcW w:w="864" w:type="dxa"/>
          </w:tcPr>
          <w:p w14:paraId="4F7C8C52" w14:textId="77777777" w:rsidR="004B3F04" w:rsidRDefault="004B3F04" w:rsidP="000659BE">
            <w:pPr>
              <w:pStyle w:val="TableText"/>
            </w:pPr>
          </w:p>
        </w:tc>
        <w:tc>
          <w:tcPr>
            <w:tcW w:w="1104" w:type="dxa"/>
          </w:tcPr>
          <w:p w14:paraId="781FF523" w14:textId="77777777" w:rsidR="004B3F04" w:rsidRDefault="006C736C" w:rsidP="000659BE">
            <w:pPr>
              <w:pStyle w:val="TableText"/>
            </w:pPr>
            <w:hyperlink w:anchor="C_4499-35959">
              <w:r w:rsidR="004B3F04">
                <w:rPr>
                  <w:rStyle w:val="HyperlinkText9pt"/>
                </w:rPr>
                <w:t>4499-35959</w:t>
              </w:r>
            </w:hyperlink>
          </w:p>
        </w:tc>
        <w:tc>
          <w:tcPr>
            <w:tcW w:w="2975" w:type="dxa"/>
          </w:tcPr>
          <w:p w14:paraId="7D0C2743" w14:textId="77777777" w:rsidR="004B3F04" w:rsidRDefault="004B3F04" w:rsidP="000659BE">
            <w:pPr>
              <w:pStyle w:val="TableText"/>
            </w:pPr>
            <w:r>
              <w:t>urn:oid:2.16.840.1.113883.5.1002 (HL7ActRelationshipType) = REFR</w:t>
            </w:r>
          </w:p>
        </w:tc>
      </w:tr>
      <w:tr w:rsidR="004B3F04" w14:paraId="583105BB" w14:textId="77777777" w:rsidTr="000659BE">
        <w:trPr>
          <w:jc w:val="center"/>
        </w:trPr>
        <w:tc>
          <w:tcPr>
            <w:tcW w:w="3345" w:type="dxa"/>
          </w:tcPr>
          <w:p w14:paraId="1E7FE52D" w14:textId="77777777" w:rsidR="004B3F04" w:rsidRDefault="004B3F04" w:rsidP="000659BE">
            <w:pPr>
              <w:pStyle w:val="TableText"/>
            </w:pPr>
            <w:r>
              <w:tab/>
            </w:r>
            <w:r>
              <w:tab/>
              <w:t>observationCriteria</w:t>
            </w:r>
          </w:p>
        </w:tc>
        <w:tc>
          <w:tcPr>
            <w:tcW w:w="720" w:type="dxa"/>
          </w:tcPr>
          <w:p w14:paraId="2B87B422" w14:textId="77777777" w:rsidR="004B3F04" w:rsidRDefault="004B3F04" w:rsidP="000659BE">
            <w:pPr>
              <w:pStyle w:val="TableText"/>
            </w:pPr>
            <w:r>
              <w:t>1..1</w:t>
            </w:r>
          </w:p>
        </w:tc>
        <w:tc>
          <w:tcPr>
            <w:tcW w:w="1152" w:type="dxa"/>
          </w:tcPr>
          <w:p w14:paraId="10164C74" w14:textId="77777777" w:rsidR="004B3F04" w:rsidRDefault="004B3F04" w:rsidP="000659BE">
            <w:pPr>
              <w:pStyle w:val="TableText"/>
            </w:pPr>
            <w:r>
              <w:t>SHALL</w:t>
            </w:r>
          </w:p>
        </w:tc>
        <w:tc>
          <w:tcPr>
            <w:tcW w:w="864" w:type="dxa"/>
          </w:tcPr>
          <w:p w14:paraId="427FB849" w14:textId="77777777" w:rsidR="004B3F04" w:rsidRDefault="004B3F04" w:rsidP="000659BE">
            <w:pPr>
              <w:pStyle w:val="TableText"/>
            </w:pPr>
          </w:p>
        </w:tc>
        <w:tc>
          <w:tcPr>
            <w:tcW w:w="1104" w:type="dxa"/>
          </w:tcPr>
          <w:p w14:paraId="38CDA090" w14:textId="77777777" w:rsidR="004B3F04" w:rsidRDefault="006C736C" w:rsidP="000659BE">
            <w:pPr>
              <w:pStyle w:val="TableText"/>
            </w:pPr>
            <w:hyperlink w:anchor="C_4499-35957">
              <w:r w:rsidR="004B3F04">
                <w:rPr>
                  <w:rStyle w:val="HyperlinkText9pt"/>
                </w:rPr>
                <w:t>4499-</w:t>
              </w:r>
              <w:r w:rsidR="004B3F04">
                <w:rPr>
                  <w:rStyle w:val="HyperlinkText9pt"/>
                </w:rPr>
                <w:lastRenderedPageBreak/>
                <w:t>35957</w:t>
              </w:r>
            </w:hyperlink>
          </w:p>
        </w:tc>
        <w:tc>
          <w:tcPr>
            <w:tcW w:w="2975" w:type="dxa"/>
          </w:tcPr>
          <w:p w14:paraId="43957833" w14:textId="77777777" w:rsidR="004B3F04" w:rsidRDefault="006C736C" w:rsidP="000659BE">
            <w:pPr>
              <w:pStyle w:val="TableText"/>
            </w:pPr>
            <w:hyperlink w:anchor="E_Related_To_V1">
              <w:r w:rsidR="004B3F04">
                <w:rPr>
                  <w:rStyle w:val="HyperlinkText9pt"/>
                </w:rPr>
                <w:t xml:space="preserve">Related To (identifier: </w:t>
              </w:r>
              <w:r w:rsidR="004B3F04">
                <w:rPr>
                  <w:rStyle w:val="HyperlinkText9pt"/>
                </w:rPr>
                <w:lastRenderedPageBreak/>
                <w:t>urn:hl7ii:2.16.840.1.113883.10.20.28.4.127:2017-08-01</w:t>
              </w:r>
            </w:hyperlink>
          </w:p>
        </w:tc>
      </w:tr>
    </w:tbl>
    <w:p w14:paraId="6BB5C287" w14:textId="77777777" w:rsidR="004B3F04" w:rsidRDefault="004B3F04" w:rsidP="004B3F04">
      <w:pPr>
        <w:pStyle w:val="BodyText"/>
      </w:pPr>
    </w:p>
    <w:p w14:paraId="36F4AEF4" w14:textId="77777777" w:rsidR="004B3F04" w:rsidRDefault="004B3F04" w:rsidP="007E63CC">
      <w:pPr>
        <w:numPr>
          <w:ilvl w:val="0"/>
          <w:numId w:val="4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298" w:name="C_4499-30364"/>
      <w:r>
        <w:t xml:space="preserve"> (CONF:4499-30364)</w:t>
      </w:r>
      <w:bookmarkEnd w:id="2298"/>
      <w:r>
        <w:t>.</w:t>
      </w:r>
    </w:p>
    <w:p w14:paraId="63E88E7F" w14:textId="77777777" w:rsidR="004B3F04" w:rsidRDefault="004B3F04" w:rsidP="007E63CC">
      <w:pPr>
        <w:numPr>
          <w:ilvl w:val="0"/>
          <w:numId w:val="4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299" w:name="C_4499-33237"/>
      <w:r>
        <w:t xml:space="preserve"> (CONF:4499-33237)</w:t>
      </w:r>
      <w:bookmarkEnd w:id="2299"/>
      <w:r>
        <w:t>.</w:t>
      </w:r>
    </w:p>
    <w:p w14:paraId="6BAF7F64" w14:textId="77777777" w:rsidR="004B3F04" w:rsidRDefault="004B3F04" w:rsidP="007E63CC">
      <w:pPr>
        <w:numPr>
          <w:ilvl w:val="0"/>
          <w:numId w:val="46"/>
        </w:numPr>
      </w:pPr>
      <w:r>
        <w:rPr>
          <w:rStyle w:val="keyword"/>
        </w:rPr>
        <w:t>MAY</w:t>
      </w:r>
      <w:r>
        <w:t xml:space="preserve"> contain zero or one [0..1] </w:t>
      </w:r>
      <w:r>
        <w:rPr>
          <w:rStyle w:val="XMLnameBold"/>
        </w:rPr>
        <w:t>@actionNegationInd</w:t>
      </w:r>
      <w:bookmarkStart w:id="2300" w:name="C_4499-30365"/>
      <w:r>
        <w:t xml:space="preserve"> (CONF:4499-30365)</w:t>
      </w:r>
      <w:bookmarkEnd w:id="2300"/>
      <w:r>
        <w:t>.</w:t>
      </w:r>
      <w:r>
        <w:br/>
        <w:t>Note: QDM Attribute: Negation Rationale</w:t>
      </w:r>
    </w:p>
    <w:p w14:paraId="46B716B0" w14:textId="77777777" w:rsidR="004B3F04" w:rsidRDefault="004B3F04" w:rsidP="007E63CC">
      <w:pPr>
        <w:numPr>
          <w:ilvl w:val="0"/>
          <w:numId w:val="46"/>
        </w:numPr>
      </w:pPr>
      <w:r>
        <w:rPr>
          <w:rStyle w:val="keyword"/>
        </w:rPr>
        <w:t>SHALL</w:t>
      </w:r>
      <w:r>
        <w:t xml:space="preserve"> contain exactly one [1..1] </w:t>
      </w:r>
      <w:r>
        <w:rPr>
          <w:rStyle w:val="XMLnameBold"/>
        </w:rPr>
        <w:t>templateId</w:t>
      </w:r>
      <w:bookmarkStart w:id="2301" w:name="C_4499-30366"/>
      <w:r>
        <w:t xml:space="preserve"> (CONF:4499-30366)</w:t>
      </w:r>
      <w:bookmarkEnd w:id="2301"/>
      <w:r>
        <w:t>.</w:t>
      </w:r>
    </w:p>
    <w:p w14:paraId="78EE4569" w14:textId="77777777" w:rsidR="004B3F04" w:rsidRDefault="004B3F04" w:rsidP="007E63CC">
      <w:pPr>
        <w:numPr>
          <w:ilvl w:val="1"/>
          <w:numId w:val="46"/>
        </w:numPr>
      </w:pPr>
      <w:r>
        <w:t xml:space="preserve">This templateId </w:t>
      </w:r>
      <w:r>
        <w:rPr>
          <w:rStyle w:val="keyword"/>
        </w:rPr>
        <w:t>SHALL</w:t>
      </w:r>
      <w:r>
        <w:t xml:space="preserve"> contain exactly one [1..1] </w:t>
      </w:r>
      <w:r>
        <w:rPr>
          <w:rStyle w:val="XMLnameBold"/>
        </w:rPr>
        <w:t>item</w:t>
      </w:r>
      <w:bookmarkStart w:id="2302" w:name="C_4499-30367"/>
      <w:r>
        <w:t xml:space="preserve"> (CONF:4499-30367)</w:t>
      </w:r>
      <w:bookmarkEnd w:id="2302"/>
      <w:r>
        <w:t xml:space="preserve"> such that it</w:t>
      </w:r>
    </w:p>
    <w:p w14:paraId="67E9C76D" w14:textId="77777777" w:rsidR="004B3F04" w:rsidRDefault="004B3F04" w:rsidP="007E63CC">
      <w:pPr>
        <w:numPr>
          <w:ilvl w:val="2"/>
          <w:numId w:val="46"/>
        </w:numPr>
      </w:pPr>
      <w:r>
        <w:rPr>
          <w:rStyle w:val="keyword"/>
        </w:rPr>
        <w:t>SHALL</w:t>
      </w:r>
      <w:r>
        <w:t xml:space="preserve"> contain exactly one [1..1] </w:t>
      </w:r>
      <w:r>
        <w:rPr>
          <w:rStyle w:val="XMLnameBold"/>
        </w:rPr>
        <w:t>@root</w:t>
      </w:r>
      <w:r>
        <w:t>=</w:t>
      </w:r>
      <w:r>
        <w:rPr>
          <w:rStyle w:val="XMLname"/>
        </w:rPr>
        <w:t>"2.16.840.1.113883.10.20.28.4.42"</w:t>
      </w:r>
      <w:bookmarkStart w:id="2303" w:name="C_4499-30368"/>
      <w:r>
        <w:t xml:space="preserve"> (CONF:4499-30368)</w:t>
      </w:r>
      <w:bookmarkEnd w:id="2303"/>
      <w:r>
        <w:t>.</w:t>
      </w:r>
    </w:p>
    <w:p w14:paraId="0E948B39" w14:textId="77777777" w:rsidR="004B3F04" w:rsidRDefault="004B3F04" w:rsidP="007E63CC">
      <w:pPr>
        <w:numPr>
          <w:ilvl w:val="2"/>
          <w:numId w:val="46"/>
        </w:numPr>
      </w:pPr>
      <w:r>
        <w:rPr>
          <w:rStyle w:val="keyword"/>
        </w:rPr>
        <w:t>SHALL</w:t>
      </w:r>
      <w:r>
        <w:t xml:space="preserve"> contain exactly one [1..1] </w:t>
      </w:r>
      <w:r>
        <w:rPr>
          <w:rStyle w:val="XMLnameBold"/>
        </w:rPr>
        <w:t>@extension</w:t>
      </w:r>
      <w:r>
        <w:t>=</w:t>
      </w:r>
      <w:r>
        <w:rPr>
          <w:rStyle w:val="XMLname"/>
        </w:rPr>
        <w:t>"2021-02-01"</w:t>
      </w:r>
      <w:bookmarkStart w:id="2304" w:name="C_4499-33373"/>
      <w:r>
        <w:t xml:space="preserve"> (CONF:4499-33373)</w:t>
      </w:r>
      <w:bookmarkEnd w:id="2304"/>
      <w:r>
        <w:t>.</w:t>
      </w:r>
    </w:p>
    <w:p w14:paraId="73ADCF63" w14:textId="77777777" w:rsidR="004B3F04" w:rsidRDefault="004B3F04" w:rsidP="007E63CC">
      <w:pPr>
        <w:numPr>
          <w:ilvl w:val="0"/>
          <w:numId w:val="46"/>
        </w:numPr>
      </w:pPr>
      <w:r>
        <w:rPr>
          <w:rStyle w:val="keyword"/>
        </w:rPr>
        <w:t>SHALL</w:t>
      </w:r>
      <w:r>
        <w:t xml:space="preserve"> contain exactly one [1..1] </w:t>
      </w:r>
      <w:r>
        <w:rPr>
          <w:rStyle w:val="XMLnameBold"/>
        </w:rPr>
        <w:t>id</w:t>
      </w:r>
      <w:bookmarkStart w:id="2305" w:name="C_4499-30369"/>
      <w:r>
        <w:t xml:space="preserve"> (CONF:4499-30369)</w:t>
      </w:r>
      <w:bookmarkEnd w:id="2305"/>
      <w:r>
        <w:t>.</w:t>
      </w:r>
    </w:p>
    <w:p w14:paraId="6DFA0651" w14:textId="77777777" w:rsidR="004B3F04" w:rsidRDefault="004B3F04" w:rsidP="007E63CC">
      <w:pPr>
        <w:numPr>
          <w:ilvl w:val="0"/>
          <w:numId w:val="46"/>
        </w:numPr>
      </w:pPr>
      <w:r>
        <w:rPr>
          <w:rStyle w:val="keyword"/>
        </w:rPr>
        <w:t>SHALL</w:t>
      </w:r>
      <w:r>
        <w:t xml:space="preserve"> contain exactly one [1..1] </w:t>
      </w:r>
      <w:r>
        <w:rPr>
          <w:rStyle w:val="XMLnameBold"/>
        </w:rPr>
        <w:t>code</w:t>
      </w:r>
      <w:bookmarkStart w:id="2306" w:name="C_4499-30370"/>
      <w:r>
        <w:t xml:space="preserve"> (CONF:4499-30370)</w:t>
      </w:r>
      <w:bookmarkEnd w:id="2306"/>
      <w:r>
        <w:t>.</w:t>
      </w:r>
      <w:r>
        <w:br/>
        <w:t>Note: QDM Attribute: Code</w:t>
      </w:r>
    </w:p>
    <w:p w14:paraId="2BD14D49" w14:textId="77777777" w:rsidR="004B3F04" w:rsidRDefault="004B3F04" w:rsidP="007E63CC">
      <w:pPr>
        <w:numPr>
          <w:ilvl w:val="1"/>
          <w:numId w:val="46"/>
        </w:numPr>
      </w:pPr>
      <w:r>
        <w:t xml:space="preserve">This code </w:t>
      </w:r>
      <w:r>
        <w:rPr>
          <w:rStyle w:val="keyword"/>
        </w:rPr>
        <w:t>SHOULD</w:t>
      </w:r>
      <w:r>
        <w:t xml:space="preserve"> contain zero or one [0..1] </w:t>
      </w:r>
      <w:r>
        <w:rPr>
          <w:rStyle w:val="XMLnameBold"/>
        </w:rPr>
        <w:t>@valueSet</w:t>
      </w:r>
      <w:bookmarkStart w:id="2307" w:name="C_4499-30371"/>
      <w:r>
        <w:t xml:space="preserve"> (CONF:4499-30371)</w:t>
      </w:r>
      <w:bookmarkEnd w:id="2307"/>
      <w:r>
        <w:t>.</w:t>
      </w:r>
    </w:p>
    <w:p w14:paraId="178EA6BD" w14:textId="77777777" w:rsidR="004B3F04" w:rsidRDefault="004B3F04" w:rsidP="007E63CC">
      <w:pPr>
        <w:numPr>
          <w:ilvl w:val="0"/>
          <w:numId w:val="46"/>
        </w:numPr>
      </w:pPr>
      <w:r>
        <w:rPr>
          <w:rStyle w:val="keyword"/>
        </w:rPr>
        <w:t>SHALL</w:t>
      </w:r>
      <w:r>
        <w:t xml:space="preserve"> contain exactly one [1..1] </w:t>
      </w:r>
      <w:r>
        <w:rPr>
          <w:rStyle w:val="XMLnameBold"/>
        </w:rPr>
        <w:t>title</w:t>
      </w:r>
      <w:bookmarkStart w:id="2308" w:name="C_4499-35948"/>
      <w:r>
        <w:t xml:space="preserve"> (CONF:4499-35948)</w:t>
      </w:r>
      <w:bookmarkEnd w:id="2308"/>
      <w:r>
        <w:t>.</w:t>
      </w:r>
    </w:p>
    <w:p w14:paraId="569F637F" w14:textId="77777777" w:rsidR="004B3F04" w:rsidRDefault="004B3F04" w:rsidP="007E63CC">
      <w:pPr>
        <w:numPr>
          <w:ilvl w:val="0"/>
          <w:numId w:val="46"/>
        </w:numPr>
      </w:pPr>
      <w:r>
        <w:rPr>
          <w:rStyle w:val="keyword"/>
        </w:rPr>
        <w:t>SHALL</w:t>
      </w:r>
      <w:r>
        <w:t xml:space="preserve"> contain exactly one [1..1] </w:t>
      </w:r>
      <w:r>
        <w:rPr>
          <w:rStyle w:val="XMLnameBold"/>
        </w:rPr>
        <w:t>statusCode</w:t>
      </w:r>
      <w:bookmarkStart w:id="2309" w:name="C_4499-30373"/>
      <w:r>
        <w:t xml:space="preserve"> (CONF:4499-30373)</w:t>
      </w:r>
      <w:bookmarkEnd w:id="2309"/>
      <w:r>
        <w:t>.</w:t>
      </w:r>
    </w:p>
    <w:p w14:paraId="3BB8D9E0" w14:textId="77777777" w:rsidR="004B3F04" w:rsidRDefault="004B3F04" w:rsidP="007E63CC">
      <w:pPr>
        <w:numPr>
          <w:ilvl w:val="1"/>
          <w:numId w:val="4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310" w:name="C_4499-30509"/>
      <w:r>
        <w:t xml:space="preserve"> (CONF:4499-30509)</w:t>
      </w:r>
      <w:bookmarkEnd w:id="2310"/>
      <w:r>
        <w:t>.</w:t>
      </w:r>
    </w:p>
    <w:p w14:paraId="3D8B3EF1" w14:textId="77777777" w:rsidR="004B3F04" w:rsidRDefault="004B3F04" w:rsidP="007E63CC">
      <w:pPr>
        <w:numPr>
          <w:ilvl w:val="0"/>
          <w:numId w:val="46"/>
        </w:numPr>
      </w:pPr>
      <w:r>
        <w:rPr>
          <w:rStyle w:val="keyword"/>
        </w:rPr>
        <w:t>MAY</w:t>
      </w:r>
      <w:r>
        <w:t xml:space="preserve"> contain zero or one [0..1] </w:t>
      </w:r>
      <w:r>
        <w:rPr>
          <w:rStyle w:val="XMLnameBold"/>
        </w:rPr>
        <w:t>effectiveTime</w:t>
      </w:r>
      <w:bookmarkStart w:id="2311" w:name="C_4499-30374"/>
      <w:r>
        <w:t xml:space="preserve"> (CONF:4499-30374)</w:t>
      </w:r>
      <w:bookmarkEnd w:id="2311"/>
      <w:r>
        <w:t xml:space="preserve"> such that it</w:t>
      </w:r>
      <w:r>
        <w:br/>
        <w:t>Note: QDM Attribute: Relevant Period</w:t>
      </w:r>
    </w:p>
    <w:p w14:paraId="21FA71DA" w14:textId="77777777" w:rsidR="004B3F04" w:rsidRDefault="004B3F04" w:rsidP="007E63CC">
      <w:pPr>
        <w:numPr>
          <w:ilvl w:val="1"/>
          <w:numId w:val="46"/>
        </w:numPr>
      </w:pPr>
      <w:r>
        <w:rPr>
          <w:rStyle w:val="keyword"/>
        </w:rPr>
        <w:t>MAY</w:t>
      </w:r>
      <w:r>
        <w:t xml:space="preserve"> contain zero or one [0..1] </w:t>
      </w:r>
      <w:r>
        <w:rPr>
          <w:rStyle w:val="XMLnameBold"/>
        </w:rPr>
        <w:t>low</w:t>
      </w:r>
      <w:bookmarkStart w:id="2312" w:name="C_4499-30375"/>
      <w:r>
        <w:t xml:space="preserve"> (CONF:4499-30375)</w:t>
      </w:r>
      <w:bookmarkEnd w:id="2312"/>
      <w:r>
        <w:t>.</w:t>
      </w:r>
      <w:r>
        <w:br/>
        <w:t>Note: startTime of Relevant Period (When the laboratory test is initiated (i.e., the time the specimen collection begins)) or QDM Attribute: Relevant dateTime</w:t>
      </w:r>
    </w:p>
    <w:p w14:paraId="1FEE8AEB" w14:textId="77777777" w:rsidR="004B3F04" w:rsidRDefault="004B3F04" w:rsidP="007E63CC">
      <w:pPr>
        <w:numPr>
          <w:ilvl w:val="1"/>
          <w:numId w:val="46"/>
        </w:numPr>
      </w:pPr>
      <w:r>
        <w:rPr>
          <w:rStyle w:val="keyword"/>
        </w:rPr>
        <w:t>MAY</w:t>
      </w:r>
      <w:r>
        <w:t xml:space="preserve"> contain zero or one [0..1] </w:t>
      </w:r>
      <w:r>
        <w:rPr>
          <w:rStyle w:val="XMLnameBold"/>
        </w:rPr>
        <w:t>high</w:t>
      </w:r>
      <w:bookmarkStart w:id="2313" w:name="C_4499-30376"/>
      <w:r>
        <w:t xml:space="preserve"> (CONF:4499-30376)</w:t>
      </w:r>
      <w:bookmarkEnd w:id="2313"/>
      <w:r>
        <w:t>.</w:t>
      </w:r>
      <w:r>
        <w:br/>
        <w:t>Note: stopTime of Relevant Period (When the laboratory test is completed (i.e., the time the specimen collection ends))</w:t>
      </w:r>
    </w:p>
    <w:p w14:paraId="1D54213B" w14:textId="77777777" w:rsidR="004B3F04" w:rsidRDefault="004B3F04" w:rsidP="007E63CC">
      <w:pPr>
        <w:numPr>
          <w:ilvl w:val="0"/>
          <w:numId w:val="46"/>
        </w:numPr>
      </w:pPr>
      <w:r>
        <w:rPr>
          <w:rStyle w:val="keyword"/>
        </w:rPr>
        <w:t>SHALL NOT</w:t>
      </w:r>
      <w:r>
        <w:t xml:space="preserve"> contain [0..0] </w:t>
      </w:r>
      <w:r>
        <w:rPr>
          <w:rStyle w:val="XMLnameBold"/>
        </w:rPr>
        <w:t>value</w:t>
      </w:r>
      <w:bookmarkStart w:id="2314" w:name="C_4499-33611"/>
      <w:r>
        <w:t xml:space="preserve"> (CONF:4499-33611)</w:t>
      </w:r>
      <w:bookmarkEnd w:id="2314"/>
      <w:r>
        <w:t>.</w:t>
      </w:r>
      <w:r>
        <w:br/>
        <w:t>Note: Use Result (V2) template for the QDM Attribute: Result</w:t>
      </w:r>
    </w:p>
    <w:p w14:paraId="3F8B8F54" w14:textId="77777777" w:rsidR="004B3F04" w:rsidRDefault="004B3F04" w:rsidP="007E63CC">
      <w:pPr>
        <w:numPr>
          <w:ilvl w:val="0"/>
          <w:numId w:val="46"/>
        </w:numPr>
      </w:pPr>
      <w:r>
        <w:rPr>
          <w:rStyle w:val="keyword"/>
        </w:rPr>
        <w:t>MAY</w:t>
      </w:r>
      <w:r>
        <w:t xml:space="preserve"> contain zero or one [0..1] </w:t>
      </w:r>
      <w:r>
        <w:rPr>
          <w:rStyle w:val="XMLnameBold"/>
        </w:rPr>
        <w:t>interpretationCode</w:t>
      </w:r>
      <w:bookmarkStart w:id="2315" w:name="C_4499-35958"/>
      <w:r>
        <w:t xml:space="preserve"> (CONF:4499-35958)</w:t>
      </w:r>
      <w:bookmarkEnd w:id="2315"/>
      <w:r>
        <w:t>.</w:t>
      </w:r>
      <w:r>
        <w:br/>
        <w:t>Note: QDM Attribute: Interpretation</w:t>
      </w:r>
    </w:p>
    <w:p w14:paraId="68065A83" w14:textId="77777777" w:rsidR="004B3F04" w:rsidRDefault="004B3F04" w:rsidP="007E63CC">
      <w:pPr>
        <w:numPr>
          <w:ilvl w:val="0"/>
          <w:numId w:val="46"/>
        </w:numPr>
      </w:pPr>
      <w:r>
        <w:rPr>
          <w:rStyle w:val="keyword"/>
        </w:rPr>
        <w:t>MAY</w:t>
      </w:r>
      <w:r>
        <w:t xml:space="preserve"> contain zero or one [0..1] </w:t>
      </w:r>
      <w:r>
        <w:rPr>
          <w:rStyle w:val="XMLnameBold"/>
        </w:rPr>
        <w:t>methodCode</w:t>
      </w:r>
      <w:bookmarkStart w:id="2316" w:name="C_4499-30377"/>
      <w:r>
        <w:t xml:space="preserve"> (CONF:4499-30377)</w:t>
      </w:r>
      <w:bookmarkEnd w:id="2316"/>
      <w:r>
        <w:t>.</w:t>
      </w:r>
      <w:r>
        <w:br/>
        <w:t>Note: QDM Attribute: Method</w:t>
      </w:r>
    </w:p>
    <w:p w14:paraId="56CB3AFD" w14:textId="77777777" w:rsidR="004B3F04" w:rsidRDefault="004B3F04" w:rsidP="007E63CC">
      <w:pPr>
        <w:numPr>
          <w:ilvl w:val="1"/>
          <w:numId w:val="46"/>
        </w:numPr>
      </w:pPr>
      <w:r>
        <w:t xml:space="preserve">The methodCode, if present, </w:t>
      </w:r>
      <w:r>
        <w:rPr>
          <w:rStyle w:val="keyword"/>
        </w:rPr>
        <w:t>SHALL</w:t>
      </w:r>
      <w:r>
        <w:t xml:space="preserve"> contain exactly one [1..1] </w:t>
      </w:r>
      <w:r>
        <w:rPr>
          <w:rStyle w:val="XMLnameBold"/>
        </w:rPr>
        <w:t>item</w:t>
      </w:r>
      <w:bookmarkStart w:id="2317" w:name="C_4499-30378"/>
      <w:r>
        <w:t xml:space="preserve"> (CONF:4499-30378)</w:t>
      </w:r>
      <w:bookmarkEnd w:id="2317"/>
      <w:r>
        <w:t>.</w:t>
      </w:r>
    </w:p>
    <w:p w14:paraId="4DA2EF39" w14:textId="77777777" w:rsidR="004B3F04" w:rsidRDefault="004B3F04" w:rsidP="007E63CC">
      <w:pPr>
        <w:numPr>
          <w:ilvl w:val="2"/>
          <w:numId w:val="46"/>
        </w:numPr>
      </w:pPr>
      <w:r>
        <w:t xml:space="preserve">This item </w:t>
      </w:r>
      <w:r>
        <w:rPr>
          <w:rStyle w:val="keyword"/>
        </w:rPr>
        <w:t>SHOULD</w:t>
      </w:r>
      <w:r>
        <w:t xml:space="preserve"> contain zero or one [0..1] </w:t>
      </w:r>
      <w:r>
        <w:rPr>
          <w:rStyle w:val="XMLnameBold"/>
        </w:rPr>
        <w:t>@valueSet</w:t>
      </w:r>
      <w:bookmarkStart w:id="2318" w:name="C_4499-30379"/>
      <w:r>
        <w:t xml:space="preserve"> (CONF:4499-30379)</w:t>
      </w:r>
      <w:bookmarkEnd w:id="2318"/>
      <w:r>
        <w:t>.</w:t>
      </w:r>
    </w:p>
    <w:p w14:paraId="7EC04C73"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19" w:name="C_4499-34535"/>
      <w:r>
        <w:t xml:space="preserve"> (CONF:4499-34535)</w:t>
      </w:r>
      <w:bookmarkEnd w:id="2319"/>
      <w:r>
        <w:t xml:space="preserve"> such that it</w:t>
      </w:r>
    </w:p>
    <w:p w14:paraId="3241C373" w14:textId="77777777" w:rsidR="004B3F04" w:rsidRDefault="004B3F04" w:rsidP="007E63CC">
      <w:pPr>
        <w:numPr>
          <w:ilvl w:val="1"/>
          <w:numId w:val="46"/>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20" w:name="C_4499-34538"/>
      <w:r>
        <w:t xml:space="preserve"> (CONF:4499-34538)</w:t>
      </w:r>
      <w:bookmarkEnd w:id="2320"/>
      <w:r>
        <w:t>.</w:t>
      </w:r>
    </w:p>
    <w:p w14:paraId="1FF3ED5E" w14:textId="77777777" w:rsidR="004B3F04" w:rsidRDefault="004B3F04" w:rsidP="007E63CC">
      <w:pPr>
        <w:numPr>
          <w:ilvl w:val="1"/>
          <w:numId w:val="46"/>
        </w:numPr>
      </w:pPr>
      <w:r>
        <w:rPr>
          <w:rStyle w:val="keyword"/>
        </w:rPr>
        <w:t>SHALL</w:t>
      </w:r>
      <w:r>
        <w:t xml:space="preserve"> contain exactly one [1..1] </w:t>
      </w:r>
      <w:r>
        <w:rPr>
          <w:rStyle w:val="XMLnameBold"/>
        </w:rPr>
        <w:t>time</w:t>
      </w:r>
      <w:bookmarkStart w:id="2321" w:name="C_4499-34536"/>
      <w:r>
        <w:t xml:space="preserve"> (CONF:4499-34536)</w:t>
      </w:r>
      <w:bookmarkEnd w:id="2321"/>
      <w:r>
        <w:t>.</w:t>
      </w:r>
    </w:p>
    <w:p w14:paraId="6BE5F9C6" w14:textId="77777777" w:rsidR="004B3F04" w:rsidRDefault="004B3F04" w:rsidP="007E63CC">
      <w:pPr>
        <w:numPr>
          <w:ilvl w:val="2"/>
          <w:numId w:val="46"/>
        </w:numPr>
      </w:pPr>
      <w:r>
        <w:t xml:space="preserve">This time </w:t>
      </w:r>
      <w:r>
        <w:rPr>
          <w:rStyle w:val="keyword"/>
        </w:rPr>
        <w:t>SHALL</w:t>
      </w:r>
      <w:r>
        <w:t xml:space="preserve"> contain exactly one [1..1] </w:t>
      </w:r>
      <w:r>
        <w:rPr>
          <w:rStyle w:val="XMLnameBold"/>
        </w:rPr>
        <w:t>low</w:t>
      </w:r>
      <w:bookmarkStart w:id="2322" w:name="C_4499-34539"/>
      <w:r>
        <w:t xml:space="preserve"> (CONF:4499-34539)</w:t>
      </w:r>
      <w:bookmarkEnd w:id="2322"/>
      <w:r>
        <w:t>.</w:t>
      </w:r>
      <w:r>
        <w:br/>
        <w:t>Note: QDM Attribute: Author Datetime</w:t>
      </w:r>
    </w:p>
    <w:p w14:paraId="70AC1DD5" w14:textId="77777777" w:rsidR="004B3F04" w:rsidRDefault="004B3F04" w:rsidP="007E63CC">
      <w:pPr>
        <w:numPr>
          <w:ilvl w:val="1"/>
          <w:numId w:val="46"/>
        </w:numPr>
      </w:pPr>
      <w:r>
        <w:rPr>
          <w:rStyle w:val="keyword"/>
        </w:rPr>
        <w:t>SHALL</w:t>
      </w:r>
      <w:r>
        <w:t xml:space="preserve"> contain exactly one [1..1] </w:t>
      </w:r>
      <w:r>
        <w:rPr>
          <w:rStyle w:val="XMLnameBold"/>
        </w:rPr>
        <w:t>role</w:t>
      </w:r>
      <w:bookmarkStart w:id="2323" w:name="C_4499-34537"/>
      <w:r>
        <w:t xml:space="preserve"> (CONF:4499-34537)</w:t>
      </w:r>
      <w:bookmarkEnd w:id="2323"/>
      <w:r>
        <w:t>.</w:t>
      </w:r>
    </w:p>
    <w:p w14:paraId="16016CCB" w14:textId="77777777" w:rsidR="004B3F04" w:rsidRDefault="004B3F04" w:rsidP="007E63CC">
      <w:pPr>
        <w:numPr>
          <w:ilvl w:val="2"/>
          <w:numId w:val="4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324" w:name="C_4499-34540"/>
      <w:r>
        <w:t xml:space="preserve"> (CONF:4499-34540)</w:t>
      </w:r>
      <w:bookmarkEnd w:id="2324"/>
      <w:r>
        <w:t>.</w:t>
      </w:r>
    </w:p>
    <w:p w14:paraId="4FB75753" w14:textId="77777777" w:rsidR="004B3F04" w:rsidRDefault="004B3F04" w:rsidP="007E63CC">
      <w:pPr>
        <w:numPr>
          <w:ilvl w:val="2"/>
          <w:numId w:val="46"/>
        </w:numPr>
      </w:pPr>
      <w:r>
        <w:t xml:space="preserve">This role </w:t>
      </w:r>
      <w:r>
        <w:rPr>
          <w:rStyle w:val="keyword"/>
        </w:rPr>
        <w:t>MAY</w:t>
      </w:r>
      <w:r>
        <w:t xml:space="preserve"> contain zero or one [0..1] </w:t>
      </w:r>
      <w:r>
        <w:rPr>
          <w:rStyle w:val="XMLnameBold"/>
        </w:rPr>
        <w:t>id</w:t>
      </w:r>
      <w:bookmarkStart w:id="2325" w:name="C_4499-34541"/>
      <w:r>
        <w:t xml:space="preserve"> (CONF:4499-34541)</w:t>
      </w:r>
      <w:bookmarkEnd w:id="2325"/>
      <w:r>
        <w:t>.</w:t>
      </w:r>
    </w:p>
    <w:p w14:paraId="479DF21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6" w:name="C_4499-35246"/>
      <w:r>
        <w:t xml:space="preserve"> (CONF:4499-35246)</w:t>
      </w:r>
      <w:bookmarkEnd w:id="2326"/>
      <w:r>
        <w:t xml:space="preserve"> such that it</w:t>
      </w:r>
      <w:r>
        <w:br/>
        <w:t>Note: QDM Attribute: Performer</w:t>
      </w:r>
    </w:p>
    <w:p w14:paraId="115DBF5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27" w:name="C_4499-35250"/>
      <w:r>
        <w:t xml:space="preserve"> (CONF:4499-35250)</w:t>
      </w:r>
      <w:bookmarkEnd w:id="2327"/>
      <w:r>
        <w:t>.</w:t>
      </w:r>
    </w:p>
    <w:p w14:paraId="5481412B" w14:textId="77777777" w:rsidR="004B3F04" w:rsidRDefault="004B3F04" w:rsidP="007E63CC">
      <w:pPr>
        <w:numPr>
          <w:ilvl w:val="1"/>
          <w:numId w:val="4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28" w:name="C_4499-36177"/>
      <w:r>
        <w:t xml:space="preserve"> (CONF:4499-36177)</w:t>
      </w:r>
      <w:bookmarkEnd w:id="2328"/>
      <w:r>
        <w:t>.</w:t>
      </w:r>
    </w:p>
    <w:p w14:paraId="7DADF80B"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29" w:name="C_4499-35248"/>
      <w:r>
        <w:t xml:space="preserve"> (CONF:4499-35248)</w:t>
      </w:r>
      <w:bookmarkEnd w:id="2329"/>
      <w:r>
        <w:t xml:space="preserve"> such that it</w:t>
      </w:r>
      <w:r>
        <w:br/>
        <w:t>Note: QDM Attribute: Performer</w:t>
      </w:r>
    </w:p>
    <w:p w14:paraId="1611ADA4"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30" w:name="C_4499-35251"/>
      <w:r>
        <w:t xml:space="preserve"> (CONF:4499-35251)</w:t>
      </w:r>
      <w:bookmarkEnd w:id="2330"/>
      <w:r>
        <w:t>.</w:t>
      </w:r>
    </w:p>
    <w:p w14:paraId="3F3F38EE" w14:textId="77777777" w:rsidR="004B3F04" w:rsidRDefault="004B3F04" w:rsidP="007E63CC">
      <w:pPr>
        <w:numPr>
          <w:ilvl w:val="1"/>
          <w:numId w:val="4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31" w:name="C_4499-36178"/>
      <w:r>
        <w:t xml:space="preserve"> (CONF:4499-36178)</w:t>
      </w:r>
      <w:bookmarkEnd w:id="2331"/>
      <w:r>
        <w:t>.</w:t>
      </w:r>
    </w:p>
    <w:p w14:paraId="7777DFD2" w14:textId="77777777" w:rsidR="004B3F04" w:rsidRDefault="004B3F04" w:rsidP="007E63CC">
      <w:pPr>
        <w:numPr>
          <w:ilvl w:val="0"/>
          <w:numId w:val="46"/>
        </w:numPr>
      </w:pPr>
      <w:r>
        <w:rPr>
          <w:rStyle w:val="keyword"/>
        </w:rPr>
        <w:t>MAY</w:t>
      </w:r>
      <w:r>
        <w:t xml:space="preserve"> contain zero or more [0..*] </w:t>
      </w:r>
      <w:r>
        <w:rPr>
          <w:rStyle w:val="XMLnameBold"/>
        </w:rPr>
        <w:t>participation</w:t>
      </w:r>
      <w:bookmarkStart w:id="2332" w:name="C_4499-35871"/>
      <w:r>
        <w:t xml:space="preserve"> (CONF:4499-35871)</w:t>
      </w:r>
      <w:bookmarkEnd w:id="2332"/>
      <w:r>
        <w:t xml:space="preserve"> such that it</w:t>
      </w:r>
      <w:r>
        <w:br/>
        <w:t>Note: QDM Attribute: Performer</w:t>
      </w:r>
    </w:p>
    <w:p w14:paraId="4CD26191"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33" w:name="C_4499-35873"/>
      <w:r>
        <w:t xml:space="preserve"> (CONF:4499-35873)</w:t>
      </w:r>
      <w:bookmarkEnd w:id="2333"/>
      <w:r>
        <w:t>.</w:t>
      </w:r>
    </w:p>
    <w:p w14:paraId="3DF5CF44" w14:textId="77777777" w:rsidR="004B3F04" w:rsidRDefault="004B3F04" w:rsidP="007E63CC">
      <w:pPr>
        <w:numPr>
          <w:ilvl w:val="1"/>
          <w:numId w:val="4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34" w:name="C_4499-36179"/>
      <w:r>
        <w:t xml:space="preserve"> (CONF:4499-36179)</w:t>
      </w:r>
      <w:bookmarkEnd w:id="2334"/>
      <w:r>
        <w:t>.</w:t>
      </w:r>
    </w:p>
    <w:p w14:paraId="1A1D4A82" w14:textId="77777777" w:rsidR="004B3F04" w:rsidRDefault="004B3F04" w:rsidP="007E63CC">
      <w:pPr>
        <w:numPr>
          <w:ilvl w:val="0"/>
          <w:numId w:val="46"/>
        </w:numPr>
      </w:pPr>
      <w:r>
        <w:rPr>
          <w:rStyle w:val="keyword"/>
        </w:rPr>
        <w:t>MAY</w:t>
      </w:r>
      <w:r>
        <w:t xml:space="preserve"> contain zero or one [0..1] </w:t>
      </w:r>
      <w:r>
        <w:rPr>
          <w:rStyle w:val="XMLnameBold"/>
        </w:rPr>
        <w:t>participation</w:t>
      </w:r>
      <w:bookmarkStart w:id="2335" w:name="C_4499-35252"/>
      <w:r>
        <w:t xml:space="preserve"> (CONF:4499-35252)</w:t>
      </w:r>
      <w:bookmarkEnd w:id="2335"/>
      <w:r>
        <w:t xml:space="preserve"> such that it</w:t>
      </w:r>
      <w:r>
        <w:br/>
        <w:t>Note: QDM Attribute: Performer</w:t>
      </w:r>
    </w:p>
    <w:p w14:paraId="70C018CB"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36" w:name="C_4499-35254"/>
      <w:r>
        <w:t xml:space="preserve"> (CONF:4499-35254)</w:t>
      </w:r>
      <w:bookmarkEnd w:id="2336"/>
      <w:r>
        <w:t>.</w:t>
      </w:r>
    </w:p>
    <w:p w14:paraId="14840D19" w14:textId="77777777" w:rsidR="004B3F04" w:rsidRDefault="004B3F04" w:rsidP="007E63CC">
      <w:pPr>
        <w:numPr>
          <w:ilvl w:val="1"/>
          <w:numId w:val="4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37" w:name="C_4499-36180"/>
      <w:r>
        <w:t xml:space="preserve"> (CONF:4499-36180)</w:t>
      </w:r>
      <w:bookmarkEnd w:id="2337"/>
      <w:r>
        <w:t>.</w:t>
      </w:r>
    </w:p>
    <w:p w14:paraId="28F73A8C"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38" w:name="C_4499-30380"/>
      <w:r>
        <w:t xml:space="preserve"> (CONF:4499-30380)</w:t>
      </w:r>
      <w:bookmarkEnd w:id="2338"/>
      <w:r>
        <w:t xml:space="preserve"> such that it</w:t>
      </w:r>
      <w:r>
        <w:br/>
        <w:t>Note: QDM Attribute: Reason</w:t>
      </w:r>
    </w:p>
    <w:p w14:paraId="2F8DC4C2"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339" w:name="C_4499-34061"/>
      <w:r>
        <w:t xml:space="preserve"> (CONF:4499-34061)</w:t>
      </w:r>
      <w:bookmarkEnd w:id="2339"/>
      <w:r>
        <w:t>.</w:t>
      </w:r>
    </w:p>
    <w:p w14:paraId="6CC20D48" w14:textId="77777777" w:rsidR="004B3F04" w:rsidRDefault="004B3F04" w:rsidP="007E63CC">
      <w:pPr>
        <w:numPr>
          <w:ilvl w:val="1"/>
          <w:numId w:val="4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340" w:name="C_4499-30382"/>
      <w:r>
        <w:t xml:space="preserve"> (CONF:4499-30382)</w:t>
      </w:r>
      <w:bookmarkEnd w:id="2340"/>
      <w:r>
        <w:t>.</w:t>
      </w:r>
    </w:p>
    <w:p w14:paraId="6B8475F2"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1" w:name="C_4499-34767"/>
      <w:r>
        <w:t xml:space="preserve"> (CONF:4499-34767)</w:t>
      </w:r>
      <w:bookmarkEnd w:id="2341"/>
      <w:r>
        <w:t xml:space="preserve"> such that it</w:t>
      </w:r>
      <w:r>
        <w:br/>
        <w:t>Note: QDM Attribute: Result, QDM Attribute: Result dateTime</w:t>
      </w:r>
    </w:p>
    <w:p w14:paraId="53ADA93E"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2342" w:name="C_4499-34768"/>
      <w:r>
        <w:t xml:space="preserve"> (CONF:4499-34768)</w:t>
      </w:r>
      <w:bookmarkEnd w:id="2342"/>
      <w:r>
        <w:t>.</w:t>
      </w:r>
    </w:p>
    <w:p w14:paraId="484291C1" w14:textId="77777777" w:rsidR="004B3F04" w:rsidRDefault="004B3F04" w:rsidP="007E63CC">
      <w:pPr>
        <w:numPr>
          <w:ilvl w:val="1"/>
          <w:numId w:val="46"/>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2343" w:name="C_4499-34769"/>
      <w:r>
        <w:t xml:space="preserve"> (CONF:4499-34769)</w:t>
      </w:r>
      <w:bookmarkEnd w:id="2343"/>
      <w:r>
        <w:t>.</w:t>
      </w:r>
    </w:p>
    <w:p w14:paraId="3CDE77F9"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4" w:name="C_4499-33372"/>
      <w:r>
        <w:t xml:space="preserve"> (CONF:4499-33372)</w:t>
      </w:r>
      <w:bookmarkEnd w:id="2344"/>
      <w:r>
        <w:t xml:space="preserve"> such that it</w:t>
      </w:r>
      <w:r>
        <w:br/>
        <w:t>Note: QDM Attribute: Status</w:t>
      </w:r>
    </w:p>
    <w:p w14:paraId="3DAD63A6"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45" w:name="C_4499-34618"/>
      <w:r>
        <w:t xml:space="preserve"> (CONF:4499-34618)</w:t>
      </w:r>
      <w:bookmarkEnd w:id="2345"/>
      <w:r>
        <w:t>.</w:t>
      </w:r>
    </w:p>
    <w:p w14:paraId="3FD4A920" w14:textId="77777777" w:rsidR="004B3F04" w:rsidRDefault="004B3F04" w:rsidP="007E63CC">
      <w:pPr>
        <w:numPr>
          <w:ilvl w:val="1"/>
          <w:numId w:val="46"/>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2346" w:name="C_4499-33375"/>
      <w:r>
        <w:t xml:space="preserve"> (CONF:4499-33375)</w:t>
      </w:r>
      <w:bookmarkEnd w:id="2346"/>
      <w:r>
        <w:t>.</w:t>
      </w:r>
    </w:p>
    <w:p w14:paraId="5C6917F3" w14:textId="77777777" w:rsidR="004B3F04" w:rsidRDefault="004B3F04" w:rsidP="007E63CC">
      <w:pPr>
        <w:numPr>
          <w:ilvl w:val="0"/>
          <w:numId w:val="46"/>
        </w:numPr>
      </w:pPr>
      <w:r>
        <w:rPr>
          <w:rStyle w:val="keyword"/>
        </w:rPr>
        <w:t>MAY</w:t>
      </w:r>
      <w:r>
        <w:t xml:space="preserve"> contain zero or one [0..1] </w:t>
      </w:r>
      <w:r>
        <w:rPr>
          <w:rStyle w:val="XMLnameBold"/>
        </w:rPr>
        <w:t>outboundRelationship</w:t>
      </w:r>
      <w:bookmarkStart w:id="2347" w:name="C_4499-34062"/>
      <w:r>
        <w:t xml:space="preserve"> (CONF:4499-34062)</w:t>
      </w:r>
      <w:bookmarkEnd w:id="2347"/>
      <w:r>
        <w:t xml:space="preserve"> such that it</w:t>
      </w:r>
      <w:r>
        <w:br/>
        <w:t>Note: QDM Attribute: Reference Range Low, QDM Attribute: Reference Range High</w:t>
      </w:r>
    </w:p>
    <w:p w14:paraId="46C8B1A0"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"REFV"</w:t>
      </w:r>
      <w:r>
        <w:t xml:space="preserve"> Has Reference Values (CodeSystem: </w:t>
      </w:r>
      <w:r>
        <w:rPr>
          <w:rStyle w:val="XMLname"/>
        </w:rPr>
        <w:t>HL7ActRelationshipType urn:oid:2.16.840.1.113883.5.1002</w:t>
      </w:r>
      <w:r>
        <w:t>)</w:t>
      </w:r>
      <w:bookmarkStart w:id="2348" w:name="C_4499-34066"/>
      <w:r>
        <w:t xml:space="preserve"> (CONF:4499-34066)</w:t>
      </w:r>
      <w:bookmarkEnd w:id="2348"/>
      <w:r>
        <w:t>.</w:t>
      </w:r>
    </w:p>
    <w:p w14:paraId="1C5313A1" w14:textId="77777777" w:rsidR="004B3F04" w:rsidRDefault="004B3F04" w:rsidP="007E63CC">
      <w:pPr>
        <w:numPr>
          <w:ilvl w:val="1"/>
          <w:numId w:val="46"/>
        </w:numPr>
      </w:pPr>
      <w:r>
        <w:rPr>
          <w:rStyle w:val="keyword"/>
        </w:rPr>
        <w:t>SHALL</w:t>
      </w:r>
      <w:r>
        <w:t xml:space="preserve"> contain exactly one [1..1]  </w:t>
      </w:r>
      <w:hyperlink w:anchor="E_Laboratory_Test_Reference_Range">
        <w:r>
          <w:rPr>
            <w:rStyle w:val="HyperlinkCourierBold"/>
          </w:rPr>
          <w:t>Laboratory Test Reference Range</w:t>
        </w:r>
      </w:hyperlink>
      <w:r>
        <w:rPr>
          <w:rStyle w:val="XMLname"/>
        </w:rPr>
        <w:t xml:space="preserve"> (identifier: urn:hl7ii:2.16.840.1.113883.10.20.28.4.124:2017-05-01)</w:t>
      </w:r>
      <w:bookmarkStart w:id="2349" w:name="C_4499-34412"/>
      <w:r>
        <w:t xml:space="preserve"> (CONF:4499-34412)</w:t>
      </w:r>
      <w:bookmarkEnd w:id="2349"/>
      <w:r>
        <w:t>.</w:t>
      </w:r>
    </w:p>
    <w:p w14:paraId="3A24CC6C"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0" w:name="C_4499-34617"/>
      <w:r>
        <w:t xml:space="preserve"> (CONF:4499-34617)</w:t>
      </w:r>
      <w:bookmarkEnd w:id="2350"/>
      <w:r>
        <w:t xml:space="preserve"> such that it</w:t>
      </w:r>
      <w:r>
        <w:br/>
        <w:t>Note: QDM Attribute: Components</w:t>
      </w:r>
    </w:p>
    <w:p w14:paraId="30C32945"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Refers To</w:t>
      </w:r>
      <w:bookmarkStart w:id="2351" w:name="C_4499-34619"/>
      <w:r>
        <w:t xml:space="preserve"> (CONF:4499-34619)</w:t>
      </w:r>
      <w:bookmarkEnd w:id="2351"/>
      <w:r>
        <w:t>.</w:t>
      </w:r>
    </w:p>
    <w:p w14:paraId="4A131455" w14:textId="77777777" w:rsidR="004B3F04" w:rsidRDefault="004B3F04" w:rsidP="007E63CC">
      <w:pPr>
        <w:numPr>
          <w:ilvl w:val="1"/>
          <w:numId w:val="46"/>
        </w:numPr>
      </w:pPr>
      <w:r>
        <w:rPr>
          <w:rStyle w:val="keyword"/>
        </w:rPr>
        <w:t>SHALL</w:t>
      </w:r>
      <w:r>
        <w:t xml:space="preserve"> contain exactly one [1..1]  </w:t>
      </w:r>
      <w:hyperlink w:anchor="E_Laboratory_Test_Component">
        <w:r>
          <w:rPr>
            <w:rStyle w:val="HyperlinkCourierBold"/>
          </w:rPr>
          <w:t>Laboratory Test Component</w:t>
        </w:r>
      </w:hyperlink>
      <w:r>
        <w:rPr>
          <w:rStyle w:val="XMLname"/>
        </w:rPr>
        <w:t xml:space="preserve"> (identifier: urn:hl7ii:2.16.840.1.113883.10.20.28.4.126:2017-05-01)</w:t>
      </w:r>
      <w:bookmarkStart w:id="2352" w:name="C_4499-34620"/>
      <w:r>
        <w:t xml:space="preserve"> (CONF:4499-34620)</w:t>
      </w:r>
      <w:bookmarkEnd w:id="2352"/>
      <w:r>
        <w:t>.</w:t>
      </w:r>
    </w:p>
    <w:p w14:paraId="58FFD9AB" w14:textId="77777777" w:rsidR="004B3F04" w:rsidRDefault="004B3F04" w:rsidP="007E63CC">
      <w:pPr>
        <w:numPr>
          <w:ilvl w:val="0"/>
          <w:numId w:val="46"/>
        </w:numPr>
      </w:pPr>
      <w:r>
        <w:rPr>
          <w:rStyle w:val="keyword"/>
        </w:rPr>
        <w:t>MAY</w:t>
      </w:r>
      <w:r>
        <w:t xml:space="preserve"> contain zero or more [0..*] </w:t>
      </w:r>
      <w:r>
        <w:rPr>
          <w:rStyle w:val="XMLnameBold"/>
        </w:rPr>
        <w:t>outboundRelationship</w:t>
      </w:r>
      <w:bookmarkStart w:id="2353" w:name="C_4499-35956"/>
      <w:r>
        <w:t xml:space="preserve"> (CONF:4499-35956)</w:t>
      </w:r>
      <w:bookmarkEnd w:id="2353"/>
      <w:r>
        <w:t xml:space="preserve"> such that it</w:t>
      </w:r>
      <w:r>
        <w:br/>
        <w:t>Note: QDM Attribute: Related To</w:t>
      </w:r>
    </w:p>
    <w:p w14:paraId="6A4E5853" w14:textId="77777777" w:rsidR="004B3F04" w:rsidRDefault="004B3F04" w:rsidP="007E63CC">
      <w:pPr>
        <w:numPr>
          <w:ilvl w:val="1"/>
          <w:numId w:val="46"/>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2354" w:name="C_4499-35959"/>
      <w:r>
        <w:t xml:space="preserve"> (CONF:4499-35959)</w:t>
      </w:r>
      <w:bookmarkEnd w:id="2354"/>
      <w:r>
        <w:t>.</w:t>
      </w:r>
    </w:p>
    <w:p w14:paraId="5A9F54DF" w14:textId="77777777" w:rsidR="004B3F04" w:rsidRDefault="004B3F04" w:rsidP="007E63CC">
      <w:pPr>
        <w:numPr>
          <w:ilvl w:val="1"/>
          <w:numId w:val="46"/>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355" w:name="C_4499-35957"/>
      <w:r>
        <w:t xml:space="preserve"> (CONF:4499-35957)</w:t>
      </w:r>
      <w:bookmarkEnd w:id="2355"/>
      <w:r>
        <w:t>.</w:t>
      </w:r>
    </w:p>
    <w:p w14:paraId="2D87DE5B" w14:textId="77777777" w:rsidR="004B3F04" w:rsidRDefault="004B3F04" w:rsidP="004B3F04">
      <w:pPr>
        <w:pStyle w:val="Caption"/>
        <w:ind w:left="130" w:right="115"/>
      </w:pPr>
      <w:bookmarkStart w:id="2356" w:name="_Toc64842040"/>
      <w:bookmarkStart w:id="2357" w:name="_Toc65482956"/>
      <w:r>
        <w:lastRenderedPageBreak/>
        <w:t xml:space="preserve">Figure </w:t>
      </w:r>
      <w:r>
        <w:fldChar w:fldCharType="begin"/>
      </w:r>
      <w:r>
        <w:instrText>SEQ Figure \* ARABIC</w:instrText>
      </w:r>
      <w:r>
        <w:fldChar w:fldCharType="separate"/>
      </w:r>
      <w:r>
        <w:t>42</w:t>
      </w:r>
      <w:r>
        <w:fldChar w:fldCharType="end"/>
      </w:r>
      <w:r>
        <w:t>: Laboratory Test, Performed (V4) Example</w:t>
      </w:r>
      <w:bookmarkEnd w:id="2356"/>
      <w:bookmarkEnd w:id="2357"/>
    </w:p>
    <w:p w14:paraId="506A1FC0" w14:textId="77777777" w:rsidR="004B3F04" w:rsidRDefault="004B3F04" w:rsidP="004B3F04">
      <w:pPr>
        <w:pStyle w:val="Example"/>
        <w:ind w:left="130" w:right="115"/>
      </w:pPr>
      <w:r>
        <w:t>&lt;observationCriteria classCode="OBS" moodCode="EVN"&gt;</w:t>
      </w:r>
    </w:p>
    <w:p w14:paraId="1250E8A9" w14:textId="77777777" w:rsidR="004B3F04" w:rsidRDefault="004B3F04" w:rsidP="004B3F04">
      <w:pPr>
        <w:pStyle w:val="Example"/>
        <w:ind w:left="130" w:right="115"/>
      </w:pPr>
      <w:r>
        <w:t xml:space="preserve">    &lt;templateId&gt;</w:t>
      </w:r>
    </w:p>
    <w:p w14:paraId="44FA620D" w14:textId="77777777" w:rsidR="004B3F04" w:rsidRDefault="004B3F04" w:rsidP="004B3F04">
      <w:pPr>
        <w:pStyle w:val="Example"/>
        <w:ind w:left="130" w:right="115"/>
      </w:pPr>
      <w:r>
        <w:t xml:space="preserve">        &lt;item root="2.16.840.1.113883.10.20.28.4.42" extension="2021-02-01"/&gt;</w:t>
      </w:r>
    </w:p>
    <w:p w14:paraId="54907193" w14:textId="77777777" w:rsidR="004B3F04" w:rsidRDefault="004B3F04" w:rsidP="004B3F04">
      <w:pPr>
        <w:pStyle w:val="Example"/>
        <w:ind w:left="130" w:right="115"/>
      </w:pPr>
      <w:r>
        <w:t xml:space="preserve">    &lt;/templateId&gt;</w:t>
      </w:r>
    </w:p>
    <w:p w14:paraId="446200F9" w14:textId="77777777" w:rsidR="004B3F04" w:rsidRDefault="004B3F04" w:rsidP="004B3F04">
      <w:pPr>
        <w:pStyle w:val="Example"/>
        <w:ind w:left="130" w:right="115"/>
      </w:pPr>
      <w:r>
        <w:t xml:space="preserve">    &lt;id root="05f0a7c8-371e-4e77-aad4-22ff9fdf7fa3"/&gt;</w:t>
      </w:r>
    </w:p>
    <w:p w14:paraId="7ECC31DC" w14:textId="77777777" w:rsidR="004B3F04" w:rsidRDefault="004B3F04" w:rsidP="004B3F04">
      <w:pPr>
        <w:pStyle w:val="Example"/>
        <w:ind w:left="130" w:right="115"/>
      </w:pPr>
      <w:r>
        <w:t xml:space="preserve">    &lt;code valueSet="{$QDMElementValueSetOID}"/&gt;</w:t>
      </w:r>
    </w:p>
    <w:p w14:paraId="7AA1CA37" w14:textId="77777777" w:rsidR="004B3F04" w:rsidRDefault="004B3F04" w:rsidP="004B3F04">
      <w:pPr>
        <w:pStyle w:val="Example"/>
        <w:ind w:left="130" w:right="115"/>
      </w:pPr>
      <w:r>
        <w:t xml:space="preserve">    &lt;title value="Laboratory Test, Performed"/&gt;</w:t>
      </w:r>
    </w:p>
    <w:p w14:paraId="2BD7A594" w14:textId="77777777" w:rsidR="004B3F04" w:rsidRDefault="004B3F04" w:rsidP="004B3F04">
      <w:pPr>
        <w:pStyle w:val="Example"/>
        <w:ind w:left="130" w:right="115"/>
      </w:pPr>
      <w:r>
        <w:t xml:space="preserve">    &lt;statusCode code="completed"/&gt;</w:t>
      </w:r>
    </w:p>
    <w:p w14:paraId="0AF7F383" w14:textId="77777777" w:rsidR="004B3F04" w:rsidRDefault="004B3F04" w:rsidP="004B3F04">
      <w:pPr>
        <w:pStyle w:val="Example"/>
        <w:ind w:left="130" w:right="115"/>
      </w:pPr>
      <w:r>
        <w:t>&lt;/observationCriteria&gt;</w:t>
      </w:r>
    </w:p>
    <w:p w14:paraId="6545ACC6" w14:textId="77777777" w:rsidR="004B3F04" w:rsidRDefault="004B3F04" w:rsidP="004B3F04">
      <w:pPr>
        <w:pStyle w:val="BodyText"/>
      </w:pPr>
    </w:p>
    <w:p w14:paraId="3D020D02" w14:textId="7FD29222" w:rsidR="004B3F04" w:rsidRDefault="004B3F04" w:rsidP="004B3F04">
      <w:pPr>
        <w:pStyle w:val="Heading2nospace"/>
      </w:pPr>
      <w:bookmarkStart w:id="2358" w:name="E_Laboratory_Test_Recommended_V4_"/>
      <w:bookmarkStart w:id="2359" w:name="_Toc64841907"/>
      <w:bookmarkStart w:id="2360" w:name="_Toc65482823"/>
      <w:r>
        <w:t>Laboratory Test, Recommended (V4)</w:t>
      </w:r>
      <w:bookmarkEnd w:id="2358"/>
      <w:bookmarkEnd w:id="2359"/>
      <w:r w:rsidR="006F762B">
        <w:t xml:space="preserve"> - DRAFT</w:t>
      </w:r>
      <w:bookmarkEnd w:id="2360"/>
    </w:p>
    <w:p w14:paraId="12B9E0D8" w14:textId="77777777" w:rsidR="004B3F04" w:rsidRDefault="004B3F04" w:rsidP="004B3F04">
      <w:pPr>
        <w:pStyle w:val="BracketData"/>
      </w:pPr>
      <w:r>
        <w:t>[observationCriteria: identifier urn:hl7ii:2.16.840.1.113883.10.20.28.4.43:2021-02-01 (open)]</w:t>
      </w:r>
    </w:p>
    <w:p w14:paraId="7FF36D25" w14:textId="77777777" w:rsidR="004B3F04" w:rsidRDefault="004B3F04" w:rsidP="004B3F04">
      <w:pPr>
        <w:pStyle w:val="Caption"/>
      </w:pPr>
      <w:bookmarkStart w:id="2361" w:name="_Toc64842168"/>
      <w:bookmarkStart w:id="2362" w:name="_Toc65483252"/>
      <w:r>
        <w:t xml:space="preserve">Table </w:t>
      </w:r>
      <w:r>
        <w:fldChar w:fldCharType="begin"/>
      </w:r>
      <w:r>
        <w:instrText>SEQ Table \* ARABIC</w:instrText>
      </w:r>
      <w:r>
        <w:fldChar w:fldCharType="separate"/>
      </w:r>
      <w:r>
        <w:t>91</w:t>
      </w:r>
      <w:r>
        <w:fldChar w:fldCharType="end"/>
      </w:r>
      <w:r>
        <w:t>: Laboratory Test, Recommended (V4) Contexts</w:t>
      </w:r>
      <w:bookmarkEnd w:id="2361"/>
      <w:bookmarkEnd w:id="23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5B3817" w14:textId="77777777" w:rsidTr="000659BE">
        <w:trPr>
          <w:cantSplit/>
          <w:tblHeader/>
          <w:jc w:val="center"/>
        </w:trPr>
        <w:tc>
          <w:tcPr>
            <w:tcW w:w="360" w:type="dxa"/>
            <w:shd w:val="clear" w:color="auto" w:fill="E6E6E6"/>
          </w:tcPr>
          <w:p w14:paraId="38AF2ADD" w14:textId="77777777" w:rsidR="004B3F04" w:rsidRDefault="004B3F04" w:rsidP="000659BE">
            <w:pPr>
              <w:pStyle w:val="TableHead"/>
            </w:pPr>
            <w:r>
              <w:t>Contained By:</w:t>
            </w:r>
          </w:p>
        </w:tc>
        <w:tc>
          <w:tcPr>
            <w:tcW w:w="360" w:type="dxa"/>
            <w:shd w:val="clear" w:color="auto" w:fill="E6E6E6"/>
          </w:tcPr>
          <w:p w14:paraId="330C3508" w14:textId="77777777" w:rsidR="004B3F04" w:rsidRDefault="004B3F04" w:rsidP="000659BE">
            <w:pPr>
              <w:pStyle w:val="TableHead"/>
            </w:pPr>
            <w:r>
              <w:t>Contains:</w:t>
            </w:r>
          </w:p>
        </w:tc>
      </w:tr>
      <w:tr w:rsidR="004B3F04" w14:paraId="6638F9E8" w14:textId="77777777" w:rsidTr="000659BE">
        <w:trPr>
          <w:jc w:val="center"/>
        </w:trPr>
        <w:tc>
          <w:tcPr>
            <w:tcW w:w="360" w:type="dxa"/>
          </w:tcPr>
          <w:p w14:paraId="2483AF70"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AEE1082"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49FC4D9A"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6F39E8E1"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BA7FB13"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657BAC8"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EA54AF2"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32D82AE0" w14:textId="77777777" w:rsidR="004B3F04" w:rsidRDefault="004B3F04" w:rsidP="004B3F04">
      <w:pPr>
        <w:pStyle w:val="BodyText"/>
      </w:pPr>
    </w:p>
    <w:p w14:paraId="29F194F0" w14:textId="77777777" w:rsidR="004B3F04" w:rsidRDefault="004B3F04" w:rsidP="004B3F04">
      <w:r>
        <w:t>This template represents the QDM data type: Laboratory Test, Recommended.</w:t>
      </w:r>
      <w:r>
        <w:br/>
        <w:t>This template represents a recommendation for a laboratory test. Laboratory Test represents a medical procedure that involves testing a sample of blood, urine, or other substance from the body. Tests can help determine a diagnosis, plan treatment, check to see if treatment is working, or monitor the disease over time.  Laboratory tests may be performed on specimens not derived from patients (electrolytes or contents of water or consumed fluids, cultures of environment, pets, other animals).</w:t>
      </w:r>
      <w:r>
        <w:br/>
        <w:t>Timing: The time the recommendation is authored (i.e., provided to the patient).</w:t>
      </w:r>
    </w:p>
    <w:p w14:paraId="33EB928E"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6F62237B" w14:textId="77777777" w:rsidR="004B3F04" w:rsidRDefault="004B3F04" w:rsidP="004B3F04">
      <w:pPr>
        <w:pStyle w:val="Caption"/>
      </w:pPr>
      <w:bookmarkStart w:id="2363" w:name="_Toc64842169"/>
      <w:bookmarkStart w:id="2364" w:name="_Toc65483253"/>
      <w:r>
        <w:lastRenderedPageBreak/>
        <w:t xml:space="preserve">Table </w:t>
      </w:r>
      <w:r>
        <w:fldChar w:fldCharType="begin"/>
      </w:r>
      <w:r>
        <w:instrText>SEQ Table \* ARABIC</w:instrText>
      </w:r>
      <w:r>
        <w:fldChar w:fldCharType="separate"/>
      </w:r>
      <w:r>
        <w:t>92</w:t>
      </w:r>
      <w:r>
        <w:fldChar w:fldCharType="end"/>
      </w:r>
      <w:r>
        <w:t>: Laboratory Test, Recommended (V4) Constraints Overview</w:t>
      </w:r>
      <w:bookmarkEnd w:id="2363"/>
      <w:bookmarkEnd w:id="236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F66C67F" w14:textId="77777777" w:rsidTr="000659BE">
        <w:trPr>
          <w:cantSplit/>
          <w:tblHeader/>
          <w:jc w:val="center"/>
        </w:trPr>
        <w:tc>
          <w:tcPr>
            <w:tcW w:w="0" w:type="dxa"/>
            <w:shd w:val="clear" w:color="auto" w:fill="E6E6E6"/>
            <w:noWrap/>
          </w:tcPr>
          <w:p w14:paraId="22F813FB" w14:textId="77777777" w:rsidR="004B3F04" w:rsidRDefault="004B3F04" w:rsidP="000659BE">
            <w:pPr>
              <w:pStyle w:val="TableHead"/>
            </w:pPr>
            <w:r>
              <w:t>XPath</w:t>
            </w:r>
          </w:p>
        </w:tc>
        <w:tc>
          <w:tcPr>
            <w:tcW w:w="720" w:type="dxa"/>
            <w:shd w:val="clear" w:color="auto" w:fill="E6E6E6"/>
            <w:noWrap/>
          </w:tcPr>
          <w:p w14:paraId="2223460C" w14:textId="77777777" w:rsidR="004B3F04" w:rsidRDefault="004B3F04" w:rsidP="000659BE">
            <w:pPr>
              <w:pStyle w:val="TableHead"/>
            </w:pPr>
            <w:r>
              <w:t>Card.</w:t>
            </w:r>
          </w:p>
        </w:tc>
        <w:tc>
          <w:tcPr>
            <w:tcW w:w="1152" w:type="dxa"/>
            <w:shd w:val="clear" w:color="auto" w:fill="E6E6E6"/>
            <w:noWrap/>
          </w:tcPr>
          <w:p w14:paraId="3E43073C" w14:textId="77777777" w:rsidR="004B3F04" w:rsidRDefault="004B3F04" w:rsidP="000659BE">
            <w:pPr>
              <w:pStyle w:val="TableHead"/>
            </w:pPr>
            <w:r>
              <w:t>Verb</w:t>
            </w:r>
          </w:p>
        </w:tc>
        <w:tc>
          <w:tcPr>
            <w:tcW w:w="864" w:type="dxa"/>
            <w:shd w:val="clear" w:color="auto" w:fill="E6E6E6"/>
            <w:noWrap/>
          </w:tcPr>
          <w:p w14:paraId="2C797093" w14:textId="77777777" w:rsidR="004B3F04" w:rsidRDefault="004B3F04" w:rsidP="000659BE">
            <w:pPr>
              <w:pStyle w:val="TableHead"/>
            </w:pPr>
            <w:r>
              <w:t>Data Type</w:t>
            </w:r>
          </w:p>
        </w:tc>
        <w:tc>
          <w:tcPr>
            <w:tcW w:w="864" w:type="dxa"/>
            <w:shd w:val="clear" w:color="auto" w:fill="E6E6E6"/>
            <w:noWrap/>
          </w:tcPr>
          <w:p w14:paraId="49E080D5" w14:textId="77777777" w:rsidR="004B3F04" w:rsidRDefault="004B3F04" w:rsidP="000659BE">
            <w:pPr>
              <w:pStyle w:val="TableHead"/>
            </w:pPr>
            <w:r>
              <w:t>CONF#</w:t>
            </w:r>
          </w:p>
        </w:tc>
        <w:tc>
          <w:tcPr>
            <w:tcW w:w="864" w:type="dxa"/>
            <w:shd w:val="clear" w:color="auto" w:fill="E6E6E6"/>
            <w:noWrap/>
          </w:tcPr>
          <w:p w14:paraId="44BB4585" w14:textId="77777777" w:rsidR="004B3F04" w:rsidRDefault="004B3F04" w:rsidP="000659BE">
            <w:pPr>
              <w:pStyle w:val="TableHead"/>
            </w:pPr>
            <w:r>
              <w:t>Value</w:t>
            </w:r>
          </w:p>
        </w:tc>
      </w:tr>
      <w:tr w:rsidR="004B3F04" w14:paraId="36429682" w14:textId="77777777" w:rsidTr="000659BE">
        <w:trPr>
          <w:jc w:val="center"/>
        </w:trPr>
        <w:tc>
          <w:tcPr>
            <w:tcW w:w="10160" w:type="dxa"/>
            <w:gridSpan w:val="6"/>
          </w:tcPr>
          <w:p w14:paraId="04D9E569" w14:textId="77777777" w:rsidR="004B3F04" w:rsidRDefault="004B3F04" w:rsidP="000659BE">
            <w:pPr>
              <w:pStyle w:val="TableText"/>
            </w:pPr>
            <w:r>
              <w:t>observationCriteria (identifier: urn:hl7ii:2.16.840.1.113883.10.20.28.4.43:2021-02-01)</w:t>
            </w:r>
          </w:p>
        </w:tc>
      </w:tr>
      <w:tr w:rsidR="004B3F04" w14:paraId="11808B09" w14:textId="77777777" w:rsidTr="000659BE">
        <w:trPr>
          <w:jc w:val="center"/>
        </w:trPr>
        <w:tc>
          <w:tcPr>
            <w:tcW w:w="3345" w:type="dxa"/>
          </w:tcPr>
          <w:p w14:paraId="3394B6E5" w14:textId="77777777" w:rsidR="004B3F04" w:rsidRDefault="004B3F04" w:rsidP="000659BE">
            <w:pPr>
              <w:pStyle w:val="TableText"/>
            </w:pPr>
            <w:r>
              <w:tab/>
              <w:t>@classCode</w:t>
            </w:r>
          </w:p>
        </w:tc>
        <w:tc>
          <w:tcPr>
            <w:tcW w:w="720" w:type="dxa"/>
          </w:tcPr>
          <w:p w14:paraId="6B393579" w14:textId="77777777" w:rsidR="004B3F04" w:rsidRDefault="004B3F04" w:rsidP="000659BE">
            <w:pPr>
              <w:pStyle w:val="TableText"/>
            </w:pPr>
            <w:r>
              <w:t>1..1</w:t>
            </w:r>
          </w:p>
        </w:tc>
        <w:tc>
          <w:tcPr>
            <w:tcW w:w="1152" w:type="dxa"/>
          </w:tcPr>
          <w:p w14:paraId="0CC54B56" w14:textId="77777777" w:rsidR="004B3F04" w:rsidRDefault="004B3F04" w:rsidP="000659BE">
            <w:pPr>
              <w:pStyle w:val="TableText"/>
            </w:pPr>
            <w:r>
              <w:t>SHALL</w:t>
            </w:r>
          </w:p>
        </w:tc>
        <w:tc>
          <w:tcPr>
            <w:tcW w:w="864" w:type="dxa"/>
          </w:tcPr>
          <w:p w14:paraId="07E7D6C5" w14:textId="77777777" w:rsidR="004B3F04" w:rsidRDefault="004B3F04" w:rsidP="000659BE">
            <w:pPr>
              <w:pStyle w:val="TableText"/>
            </w:pPr>
          </w:p>
        </w:tc>
        <w:tc>
          <w:tcPr>
            <w:tcW w:w="1104" w:type="dxa"/>
          </w:tcPr>
          <w:p w14:paraId="642703B4" w14:textId="77777777" w:rsidR="004B3F04" w:rsidRDefault="006C736C" w:rsidP="000659BE">
            <w:pPr>
              <w:pStyle w:val="TableText"/>
            </w:pPr>
            <w:hyperlink w:anchor="C_4499-30414">
              <w:r w:rsidR="004B3F04">
                <w:rPr>
                  <w:rStyle w:val="HyperlinkText9pt"/>
                </w:rPr>
                <w:t>4499-30414</w:t>
              </w:r>
            </w:hyperlink>
          </w:p>
        </w:tc>
        <w:tc>
          <w:tcPr>
            <w:tcW w:w="2975" w:type="dxa"/>
          </w:tcPr>
          <w:p w14:paraId="47C5FCD0" w14:textId="77777777" w:rsidR="004B3F04" w:rsidRDefault="004B3F04" w:rsidP="000659BE">
            <w:pPr>
              <w:pStyle w:val="TableText"/>
            </w:pPr>
            <w:r>
              <w:t>OBS</w:t>
            </w:r>
          </w:p>
        </w:tc>
      </w:tr>
      <w:tr w:rsidR="004B3F04" w14:paraId="3CA95956" w14:textId="77777777" w:rsidTr="000659BE">
        <w:trPr>
          <w:jc w:val="center"/>
        </w:trPr>
        <w:tc>
          <w:tcPr>
            <w:tcW w:w="3345" w:type="dxa"/>
          </w:tcPr>
          <w:p w14:paraId="0B629916" w14:textId="77777777" w:rsidR="004B3F04" w:rsidRDefault="004B3F04" w:rsidP="000659BE">
            <w:pPr>
              <w:pStyle w:val="TableText"/>
            </w:pPr>
            <w:r>
              <w:tab/>
              <w:t>@moodCode</w:t>
            </w:r>
          </w:p>
        </w:tc>
        <w:tc>
          <w:tcPr>
            <w:tcW w:w="720" w:type="dxa"/>
          </w:tcPr>
          <w:p w14:paraId="60979909" w14:textId="77777777" w:rsidR="004B3F04" w:rsidRDefault="004B3F04" w:rsidP="000659BE">
            <w:pPr>
              <w:pStyle w:val="TableText"/>
            </w:pPr>
            <w:r>
              <w:t>1..1</w:t>
            </w:r>
          </w:p>
        </w:tc>
        <w:tc>
          <w:tcPr>
            <w:tcW w:w="1152" w:type="dxa"/>
          </w:tcPr>
          <w:p w14:paraId="32D6E961" w14:textId="77777777" w:rsidR="004B3F04" w:rsidRDefault="004B3F04" w:rsidP="000659BE">
            <w:pPr>
              <w:pStyle w:val="TableText"/>
            </w:pPr>
            <w:r>
              <w:t>SHALL</w:t>
            </w:r>
          </w:p>
        </w:tc>
        <w:tc>
          <w:tcPr>
            <w:tcW w:w="864" w:type="dxa"/>
          </w:tcPr>
          <w:p w14:paraId="79C3F26B" w14:textId="77777777" w:rsidR="004B3F04" w:rsidRDefault="004B3F04" w:rsidP="000659BE">
            <w:pPr>
              <w:pStyle w:val="TableText"/>
            </w:pPr>
          </w:p>
        </w:tc>
        <w:tc>
          <w:tcPr>
            <w:tcW w:w="1104" w:type="dxa"/>
          </w:tcPr>
          <w:p w14:paraId="6D37FE4F" w14:textId="77777777" w:rsidR="004B3F04" w:rsidRDefault="006C736C" w:rsidP="000659BE">
            <w:pPr>
              <w:pStyle w:val="TableText"/>
            </w:pPr>
            <w:hyperlink w:anchor="C_4499-30415">
              <w:r w:rsidR="004B3F04">
                <w:rPr>
                  <w:rStyle w:val="HyperlinkText9pt"/>
                </w:rPr>
                <w:t>4499-30415</w:t>
              </w:r>
            </w:hyperlink>
          </w:p>
        </w:tc>
        <w:tc>
          <w:tcPr>
            <w:tcW w:w="2975" w:type="dxa"/>
          </w:tcPr>
          <w:p w14:paraId="18241E41" w14:textId="77777777" w:rsidR="004B3F04" w:rsidRDefault="004B3F04" w:rsidP="000659BE">
            <w:pPr>
              <w:pStyle w:val="TableText"/>
            </w:pPr>
            <w:r>
              <w:t>urn:oid:2.16.840.1.113883.5.1001 (HL7ActMood) = INT</w:t>
            </w:r>
          </w:p>
        </w:tc>
      </w:tr>
      <w:tr w:rsidR="004B3F04" w14:paraId="1C0AAEFD" w14:textId="77777777" w:rsidTr="000659BE">
        <w:trPr>
          <w:jc w:val="center"/>
        </w:trPr>
        <w:tc>
          <w:tcPr>
            <w:tcW w:w="3345" w:type="dxa"/>
          </w:tcPr>
          <w:p w14:paraId="47D51B26" w14:textId="77777777" w:rsidR="004B3F04" w:rsidRDefault="004B3F04" w:rsidP="000659BE">
            <w:pPr>
              <w:pStyle w:val="TableText"/>
            </w:pPr>
            <w:r>
              <w:tab/>
              <w:t>@actionNegationInd</w:t>
            </w:r>
          </w:p>
        </w:tc>
        <w:tc>
          <w:tcPr>
            <w:tcW w:w="720" w:type="dxa"/>
          </w:tcPr>
          <w:p w14:paraId="557F51A7" w14:textId="77777777" w:rsidR="004B3F04" w:rsidRDefault="004B3F04" w:rsidP="000659BE">
            <w:pPr>
              <w:pStyle w:val="TableText"/>
            </w:pPr>
            <w:r>
              <w:t>0..1</w:t>
            </w:r>
          </w:p>
        </w:tc>
        <w:tc>
          <w:tcPr>
            <w:tcW w:w="1152" w:type="dxa"/>
          </w:tcPr>
          <w:p w14:paraId="106C4D23" w14:textId="77777777" w:rsidR="004B3F04" w:rsidRDefault="004B3F04" w:rsidP="000659BE">
            <w:pPr>
              <w:pStyle w:val="TableText"/>
            </w:pPr>
            <w:r>
              <w:t>MAY</w:t>
            </w:r>
          </w:p>
        </w:tc>
        <w:tc>
          <w:tcPr>
            <w:tcW w:w="864" w:type="dxa"/>
          </w:tcPr>
          <w:p w14:paraId="25D7E68C" w14:textId="77777777" w:rsidR="004B3F04" w:rsidRDefault="004B3F04" w:rsidP="000659BE">
            <w:pPr>
              <w:pStyle w:val="TableText"/>
            </w:pPr>
          </w:p>
        </w:tc>
        <w:tc>
          <w:tcPr>
            <w:tcW w:w="1104" w:type="dxa"/>
          </w:tcPr>
          <w:p w14:paraId="66B4507D" w14:textId="77777777" w:rsidR="004B3F04" w:rsidRDefault="006C736C" w:rsidP="000659BE">
            <w:pPr>
              <w:pStyle w:val="TableText"/>
            </w:pPr>
            <w:hyperlink w:anchor="C_4499-30416">
              <w:r w:rsidR="004B3F04">
                <w:rPr>
                  <w:rStyle w:val="HyperlinkText9pt"/>
                </w:rPr>
                <w:t>4499-30416</w:t>
              </w:r>
            </w:hyperlink>
          </w:p>
        </w:tc>
        <w:tc>
          <w:tcPr>
            <w:tcW w:w="2975" w:type="dxa"/>
          </w:tcPr>
          <w:p w14:paraId="2E80BE20" w14:textId="77777777" w:rsidR="004B3F04" w:rsidRDefault="004B3F04" w:rsidP="000659BE">
            <w:pPr>
              <w:pStyle w:val="TableText"/>
            </w:pPr>
          </w:p>
        </w:tc>
      </w:tr>
      <w:tr w:rsidR="004B3F04" w14:paraId="041AB68F" w14:textId="77777777" w:rsidTr="000659BE">
        <w:trPr>
          <w:jc w:val="center"/>
        </w:trPr>
        <w:tc>
          <w:tcPr>
            <w:tcW w:w="3345" w:type="dxa"/>
          </w:tcPr>
          <w:p w14:paraId="60E7DFD3" w14:textId="77777777" w:rsidR="004B3F04" w:rsidRDefault="004B3F04" w:rsidP="000659BE">
            <w:pPr>
              <w:pStyle w:val="TableText"/>
            </w:pPr>
            <w:r>
              <w:tab/>
              <w:t>templateId</w:t>
            </w:r>
          </w:p>
        </w:tc>
        <w:tc>
          <w:tcPr>
            <w:tcW w:w="720" w:type="dxa"/>
          </w:tcPr>
          <w:p w14:paraId="3A82792B" w14:textId="77777777" w:rsidR="004B3F04" w:rsidRDefault="004B3F04" w:rsidP="000659BE">
            <w:pPr>
              <w:pStyle w:val="TableText"/>
            </w:pPr>
            <w:r>
              <w:t>1..1</w:t>
            </w:r>
          </w:p>
        </w:tc>
        <w:tc>
          <w:tcPr>
            <w:tcW w:w="1152" w:type="dxa"/>
          </w:tcPr>
          <w:p w14:paraId="3A6F4674" w14:textId="77777777" w:rsidR="004B3F04" w:rsidRDefault="004B3F04" w:rsidP="000659BE">
            <w:pPr>
              <w:pStyle w:val="TableText"/>
            </w:pPr>
            <w:r>
              <w:t>SHALL</w:t>
            </w:r>
          </w:p>
        </w:tc>
        <w:tc>
          <w:tcPr>
            <w:tcW w:w="864" w:type="dxa"/>
          </w:tcPr>
          <w:p w14:paraId="59EEB631" w14:textId="77777777" w:rsidR="004B3F04" w:rsidRDefault="004B3F04" w:rsidP="000659BE">
            <w:pPr>
              <w:pStyle w:val="TableText"/>
            </w:pPr>
          </w:p>
        </w:tc>
        <w:tc>
          <w:tcPr>
            <w:tcW w:w="1104" w:type="dxa"/>
          </w:tcPr>
          <w:p w14:paraId="35D05EC7" w14:textId="77777777" w:rsidR="004B3F04" w:rsidRDefault="006C736C" w:rsidP="000659BE">
            <w:pPr>
              <w:pStyle w:val="TableText"/>
            </w:pPr>
            <w:hyperlink w:anchor="C_4499-30417">
              <w:r w:rsidR="004B3F04">
                <w:rPr>
                  <w:rStyle w:val="HyperlinkText9pt"/>
                </w:rPr>
                <w:t>4499-30417</w:t>
              </w:r>
            </w:hyperlink>
          </w:p>
        </w:tc>
        <w:tc>
          <w:tcPr>
            <w:tcW w:w="2975" w:type="dxa"/>
          </w:tcPr>
          <w:p w14:paraId="15D0BE21" w14:textId="77777777" w:rsidR="004B3F04" w:rsidRDefault="004B3F04" w:rsidP="000659BE">
            <w:pPr>
              <w:pStyle w:val="TableText"/>
            </w:pPr>
          </w:p>
        </w:tc>
      </w:tr>
      <w:tr w:rsidR="004B3F04" w14:paraId="1A99EFCA" w14:textId="77777777" w:rsidTr="000659BE">
        <w:trPr>
          <w:jc w:val="center"/>
        </w:trPr>
        <w:tc>
          <w:tcPr>
            <w:tcW w:w="3345" w:type="dxa"/>
          </w:tcPr>
          <w:p w14:paraId="0FDA32C4" w14:textId="77777777" w:rsidR="004B3F04" w:rsidRDefault="004B3F04" w:rsidP="000659BE">
            <w:pPr>
              <w:pStyle w:val="TableText"/>
            </w:pPr>
            <w:r>
              <w:tab/>
            </w:r>
            <w:r>
              <w:tab/>
              <w:t>item</w:t>
            </w:r>
          </w:p>
        </w:tc>
        <w:tc>
          <w:tcPr>
            <w:tcW w:w="720" w:type="dxa"/>
          </w:tcPr>
          <w:p w14:paraId="40DA4020" w14:textId="77777777" w:rsidR="004B3F04" w:rsidRDefault="004B3F04" w:rsidP="000659BE">
            <w:pPr>
              <w:pStyle w:val="TableText"/>
            </w:pPr>
            <w:r>
              <w:t>1..1</w:t>
            </w:r>
          </w:p>
        </w:tc>
        <w:tc>
          <w:tcPr>
            <w:tcW w:w="1152" w:type="dxa"/>
          </w:tcPr>
          <w:p w14:paraId="0FDAEAF0" w14:textId="77777777" w:rsidR="004B3F04" w:rsidRDefault="004B3F04" w:rsidP="000659BE">
            <w:pPr>
              <w:pStyle w:val="TableText"/>
            </w:pPr>
            <w:r>
              <w:t>SHALL</w:t>
            </w:r>
          </w:p>
        </w:tc>
        <w:tc>
          <w:tcPr>
            <w:tcW w:w="864" w:type="dxa"/>
          </w:tcPr>
          <w:p w14:paraId="5C73AE76" w14:textId="77777777" w:rsidR="004B3F04" w:rsidRDefault="004B3F04" w:rsidP="000659BE">
            <w:pPr>
              <w:pStyle w:val="TableText"/>
            </w:pPr>
          </w:p>
        </w:tc>
        <w:tc>
          <w:tcPr>
            <w:tcW w:w="1104" w:type="dxa"/>
          </w:tcPr>
          <w:p w14:paraId="5CF8C453" w14:textId="77777777" w:rsidR="004B3F04" w:rsidRDefault="006C736C" w:rsidP="000659BE">
            <w:pPr>
              <w:pStyle w:val="TableText"/>
            </w:pPr>
            <w:hyperlink w:anchor="C_4499-30418">
              <w:r w:rsidR="004B3F04">
                <w:rPr>
                  <w:rStyle w:val="HyperlinkText9pt"/>
                </w:rPr>
                <w:t>4499-30418</w:t>
              </w:r>
            </w:hyperlink>
          </w:p>
        </w:tc>
        <w:tc>
          <w:tcPr>
            <w:tcW w:w="2975" w:type="dxa"/>
          </w:tcPr>
          <w:p w14:paraId="4E908DBA" w14:textId="77777777" w:rsidR="004B3F04" w:rsidRDefault="004B3F04" w:rsidP="000659BE">
            <w:pPr>
              <w:pStyle w:val="TableText"/>
            </w:pPr>
          </w:p>
        </w:tc>
      </w:tr>
      <w:tr w:rsidR="004B3F04" w14:paraId="4CBAD2B6" w14:textId="77777777" w:rsidTr="000659BE">
        <w:trPr>
          <w:jc w:val="center"/>
        </w:trPr>
        <w:tc>
          <w:tcPr>
            <w:tcW w:w="3345" w:type="dxa"/>
          </w:tcPr>
          <w:p w14:paraId="1E90DC58" w14:textId="77777777" w:rsidR="004B3F04" w:rsidRDefault="004B3F04" w:rsidP="000659BE">
            <w:pPr>
              <w:pStyle w:val="TableText"/>
            </w:pPr>
            <w:r>
              <w:tab/>
            </w:r>
            <w:r>
              <w:tab/>
            </w:r>
            <w:r>
              <w:tab/>
              <w:t>@root</w:t>
            </w:r>
          </w:p>
        </w:tc>
        <w:tc>
          <w:tcPr>
            <w:tcW w:w="720" w:type="dxa"/>
          </w:tcPr>
          <w:p w14:paraId="3661EC25" w14:textId="77777777" w:rsidR="004B3F04" w:rsidRDefault="004B3F04" w:rsidP="000659BE">
            <w:pPr>
              <w:pStyle w:val="TableText"/>
            </w:pPr>
            <w:r>
              <w:t>1..1</w:t>
            </w:r>
          </w:p>
        </w:tc>
        <w:tc>
          <w:tcPr>
            <w:tcW w:w="1152" w:type="dxa"/>
          </w:tcPr>
          <w:p w14:paraId="65AD088D" w14:textId="77777777" w:rsidR="004B3F04" w:rsidRDefault="004B3F04" w:rsidP="000659BE">
            <w:pPr>
              <w:pStyle w:val="TableText"/>
            </w:pPr>
            <w:r>
              <w:t>SHALL</w:t>
            </w:r>
          </w:p>
        </w:tc>
        <w:tc>
          <w:tcPr>
            <w:tcW w:w="864" w:type="dxa"/>
          </w:tcPr>
          <w:p w14:paraId="3A2E0382" w14:textId="77777777" w:rsidR="004B3F04" w:rsidRDefault="004B3F04" w:rsidP="000659BE">
            <w:pPr>
              <w:pStyle w:val="TableText"/>
            </w:pPr>
          </w:p>
        </w:tc>
        <w:tc>
          <w:tcPr>
            <w:tcW w:w="1104" w:type="dxa"/>
          </w:tcPr>
          <w:p w14:paraId="1249567D" w14:textId="77777777" w:rsidR="004B3F04" w:rsidRDefault="006C736C" w:rsidP="000659BE">
            <w:pPr>
              <w:pStyle w:val="TableText"/>
            </w:pPr>
            <w:hyperlink w:anchor="C_4499-30419">
              <w:r w:rsidR="004B3F04">
                <w:rPr>
                  <w:rStyle w:val="HyperlinkText9pt"/>
                </w:rPr>
                <w:t>4499-30419</w:t>
              </w:r>
            </w:hyperlink>
          </w:p>
        </w:tc>
        <w:tc>
          <w:tcPr>
            <w:tcW w:w="2975" w:type="dxa"/>
          </w:tcPr>
          <w:p w14:paraId="2287BF18" w14:textId="77777777" w:rsidR="004B3F04" w:rsidRDefault="004B3F04" w:rsidP="000659BE">
            <w:pPr>
              <w:pStyle w:val="TableText"/>
            </w:pPr>
            <w:r>
              <w:t>2.16.840.1.113883.10.20.28.4.43</w:t>
            </w:r>
          </w:p>
        </w:tc>
      </w:tr>
      <w:tr w:rsidR="004B3F04" w14:paraId="5757280F" w14:textId="77777777" w:rsidTr="000659BE">
        <w:trPr>
          <w:jc w:val="center"/>
        </w:trPr>
        <w:tc>
          <w:tcPr>
            <w:tcW w:w="3345" w:type="dxa"/>
          </w:tcPr>
          <w:p w14:paraId="36326589" w14:textId="77777777" w:rsidR="004B3F04" w:rsidRDefault="004B3F04" w:rsidP="000659BE">
            <w:pPr>
              <w:pStyle w:val="TableText"/>
            </w:pPr>
            <w:r>
              <w:tab/>
            </w:r>
            <w:r>
              <w:tab/>
            </w:r>
            <w:r>
              <w:tab/>
              <w:t>@extension</w:t>
            </w:r>
          </w:p>
        </w:tc>
        <w:tc>
          <w:tcPr>
            <w:tcW w:w="720" w:type="dxa"/>
          </w:tcPr>
          <w:p w14:paraId="466E154E" w14:textId="77777777" w:rsidR="004B3F04" w:rsidRDefault="004B3F04" w:rsidP="000659BE">
            <w:pPr>
              <w:pStyle w:val="TableText"/>
            </w:pPr>
            <w:r>
              <w:t>1..1</w:t>
            </w:r>
          </w:p>
        </w:tc>
        <w:tc>
          <w:tcPr>
            <w:tcW w:w="1152" w:type="dxa"/>
          </w:tcPr>
          <w:p w14:paraId="083437B1" w14:textId="77777777" w:rsidR="004B3F04" w:rsidRDefault="004B3F04" w:rsidP="000659BE">
            <w:pPr>
              <w:pStyle w:val="TableText"/>
            </w:pPr>
            <w:r>
              <w:t>SHALL</w:t>
            </w:r>
          </w:p>
        </w:tc>
        <w:tc>
          <w:tcPr>
            <w:tcW w:w="864" w:type="dxa"/>
          </w:tcPr>
          <w:p w14:paraId="5649396C" w14:textId="77777777" w:rsidR="004B3F04" w:rsidRDefault="004B3F04" w:rsidP="000659BE">
            <w:pPr>
              <w:pStyle w:val="TableText"/>
            </w:pPr>
          </w:p>
        </w:tc>
        <w:tc>
          <w:tcPr>
            <w:tcW w:w="1104" w:type="dxa"/>
          </w:tcPr>
          <w:p w14:paraId="522CBFF2" w14:textId="77777777" w:rsidR="004B3F04" w:rsidRDefault="006C736C" w:rsidP="000659BE">
            <w:pPr>
              <w:pStyle w:val="TableText"/>
            </w:pPr>
            <w:hyperlink w:anchor="C_4499-33692">
              <w:r w:rsidR="004B3F04">
                <w:rPr>
                  <w:rStyle w:val="HyperlinkText9pt"/>
                </w:rPr>
                <w:t>4499-33692</w:t>
              </w:r>
            </w:hyperlink>
          </w:p>
        </w:tc>
        <w:tc>
          <w:tcPr>
            <w:tcW w:w="2975" w:type="dxa"/>
          </w:tcPr>
          <w:p w14:paraId="19CC8D58" w14:textId="77777777" w:rsidR="004B3F04" w:rsidRDefault="004B3F04" w:rsidP="000659BE">
            <w:pPr>
              <w:pStyle w:val="TableText"/>
            </w:pPr>
            <w:r>
              <w:t>2021-02-01</w:t>
            </w:r>
          </w:p>
        </w:tc>
      </w:tr>
      <w:tr w:rsidR="004B3F04" w14:paraId="56AC73C8" w14:textId="77777777" w:rsidTr="000659BE">
        <w:trPr>
          <w:jc w:val="center"/>
        </w:trPr>
        <w:tc>
          <w:tcPr>
            <w:tcW w:w="3345" w:type="dxa"/>
          </w:tcPr>
          <w:p w14:paraId="45A89F0A" w14:textId="77777777" w:rsidR="004B3F04" w:rsidRDefault="004B3F04" w:rsidP="000659BE">
            <w:pPr>
              <w:pStyle w:val="TableText"/>
            </w:pPr>
            <w:r>
              <w:tab/>
              <w:t>id</w:t>
            </w:r>
          </w:p>
        </w:tc>
        <w:tc>
          <w:tcPr>
            <w:tcW w:w="720" w:type="dxa"/>
          </w:tcPr>
          <w:p w14:paraId="70EA296F" w14:textId="77777777" w:rsidR="004B3F04" w:rsidRDefault="004B3F04" w:rsidP="000659BE">
            <w:pPr>
              <w:pStyle w:val="TableText"/>
            </w:pPr>
            <w:r>
              <w:t>1..1</w:t>
            </w:r>
          </w:p>
        </w:tc>
        <w:tc>
          <w:tcPr>
            <w:tcW w:w="1152" w:type="dxa"/>
          </w:tcPr>
          <w:p w14:paraId="62446941" w14:textId="77777777" w:rsidR="004B3F04" w:rsidRDefault="004B3F04" w:rsidP="000659BE">
            <w:pPr>
              <w:pStyle w:val="TableText"/>
            </w:pPr>
            <w:r>
              <w:t>SHALL</w:t>
            </w:r>
          </w:p>
        </w:tc>
        <w:tc>
          <w:tcPr>
            <w:tcW w:w="864" w:type="dxa"/>
          </w:tcPr>
          <w:p w14:paraId="7586CC09" w14:textId="77777777" w:rsidR="004B3F04" w:rsidRDefault="004B3F04" w:rsidP="000659BE">
            <w:pPr>
              <w:pStyle w:val="TableText"/>
            </w:pPr>
          </w:p>
        </w:tc>
        <w:tc>
          <w:tcPr>
            <w:tcW w:w="1104" w:type="dxa"/>
          </w:tcPr>
          <w:p w14:paraId="4F4E64E9" w14:textId="77777777" w:rsidR="004B3F04" w:rsidRDefault="006C736C" w:rsidP="000659BE">
            <w:pPr>
              <w:pStyle w:val="TableText"/>
            </w:pPr>
            <w:hyperlink w:anchor="C_4499-30420">
              <w:r w:rsidR="004B3F04">
                <w:rPr>
                  <w:rStyle w:val="HyperlinkText9pt"/>
                </w:rPr>
                <w:t>4499-30420</w:t>
              </w:r>
            </w:hyperlink>
          </w:p>
        </w:tc>
        <w:tc>
          <w:tcPr>
            <w:tcW w:w="2975" w:type="dxa"/>
          </w:tcPr>
          <w:p w14:paraId="0D82315D" w14:textId="77777777" w:rsidR="004B3F04" w:rsidRDefault="004B3F04" w:rsidP="000659BE">
            <w:pPr>
              <w:pStyle w:val="TableText"/>
            </w:pPr>
          </w:p>
        </w:tc>
      </w:tr>
      <w:tr w:rsidR="004B3F04" w14:paraId="01C7AA47" w14:textId="77777777" w:rsidTr="000659BE">
        <w:trPr>
          <w:jc w:val="center"/>
        </w:trPr>
        <w:tc>
          <w:tcPr>
            <w:tcW w:w="3345" w:type="dxa"/>
          </w:tcPr>
          <w:p w14:paraId="30E2A5EF" w14:textId="77777777" w:rsidR="004B3F04" w:rsidRDefault="004B3F04" w:rsidP="000659BE">
            <w:pPr>
              <w:pStyle w:val="TableText"/>
            </w:pPr>
            <w:r>
              <w:tab/>
              <w:t>code</w:t>
            </w:r>
          </w:p>
        </w:tc>
        <w:tc>
          <w:tcPr>
            <w:tcW w:w="720" w:type="dxa"/>
          </w:tcPr>
          <w:p w14:paraId="02049958" w14:textId="77777777" w:rsidR="004B3F04" w:rsidRDefault="004B3F04" w:rsidP="000659BE">
            <w:pPr>
              <w:pStyle w:val="TableText"/>
            </w:pPr>
            <w:r>
              <w:t>1..1</w:t>
            </w:r>
          </w:p>
        </w:tc>
        <w:tc>
          <w:tcPr>
            <w:tcW w:w="1152" w:type="dxa"/>
          </w:tcPr>
          <w:p w14:paraId="057B7E71" w14:textId="77777777" w:rsidR="004B3F04" w:rsidRDefault="004B3F04" w:rsidP="000659BE">
            <w:pPr>
              <w:pStyle w:val="TableText"/>
            </w:pPr>
            <w:r>
              <w:t>SHALL</w:t>
            </w:r>
          </w:p>
        </w:tc>
        <w:tc>
          <w:tcPr>
            <w:tcW w:w="864" w:type="dxa"/>
          </w:tcPr>
          <w:p w14:paraId="6DAE74BD" w14:textId="77777777" w:rsidR="004B3F04" w:rsidRDefault="004B3F04" w:rsidP="000659BE">
            <w:pPr>
              <w:pStyle w:val="TableText"/>
            </w:pPr>
          </w:p>
        </w:tc>
        <w:tc>
          <w:tcPr>
            <w:tcW w:w="1104" w:type="dxa"/>
          </w:tcPr>
          <w:p w14:paraId="58C176A1" w14:textId="77777777" w:rsidR="004B3F04" w:rsidRDefault="006C736C" w:rsidP="000659BE">
            <w:pPr>
              <w:pStyle w:val="TableText"/>
            </w:pPr>
            <w:hyperlink w:anchor="C_4499-30421">
              <w:r w:rsidR="004B3F04">
                <w:rPr>
                  <w:rStyle w:val="HyperlinkText9pt"/>
                </w:rPr>
                <w:t>4499-30421</w:t>
              </w:r>
            </w:hyperlink>
          </w:p>
        </w:tc>
        <w:tc>
          <w:tcPr>
            <w:tcW w:w="2975" w:type="dxa"/>
          </w:tcPr>
          <w:p w14:paraId="10F0D27C" w14:textId="77777777" w:rsidR="004B3F04" w:rsidRDefault="004B3F04" w:rsidP="000659BE">
            <w:pPr>
              <w:pStyle w:val="TableText"/>
            </w:pPr>
          </w:p>
        </w:tc>
      </w:tr>
      <w:tr w:rsidR="004B3F04" w14:paraId="22185D32" w14:textId="77777777" w:rsidTr="000659BE">
        <w:trPr>
          <w:jc w:val="center"/>
        </w:trPr>
        <w:tc>
          <w:tcPr>
            <w:tcW w:w="3345" w:type="dxa"/>
          </w:tcPr>
          <w:p w14:paraId="63DC275A" w14:textId="77777777" w:rsidR="004B3F04" w:rsidRDefault="004B3F04" w:rsidP="000659BE">
            <w:pPr>
              <w:pStyle w:val="TableText"/>
            </w:pPr>
            <w:r>
              <w:tab/>
            </w:r>
            <w:r>
              <w:tab/>
              <w:t>@valueSet</w:t>
            </w:r>
          </w:p>
        </w:tc>
        <w:tc>
          <w:tcPr>
            <w:tcW w:w="720" w:type="dxa"/>
          </w:tcPr>
          <w:p w14:paraId="0FDEA56E" w14:textId="77777777" w:rsidR="004B3F04" w:rsidRDefault="004B3F04" w:rsidP="000659BE">
            <w:pPr>
              <w:pStyle w:val="TableText"/>
            </w:pPr>
            <w:r>
              <w:t>0..1</w:t>
            </w:r>
          </w:p>
        </w:tc>
        <w:tc>
          <w:tcPr>
            <w:tcW w:w="1152" w:type="dxa"/>
          </w:tcPr>
          <w:p w14:paraId="6B7D2F7F" w14:textId="77777777" w:rsidR="004B3F04" w:rsidRDefault="004B3F04" w:rsidP="000659BE">
            <w:pPr>
              <w:pStyle w:val="TableText"/>
            </w:pPr>
            <w:r>
              <w:t>SHOULD</w:t>
            </w:r>
          </w:p>
        </w:tc>
        <w:tc>
          <w:tcPr>
            <w:tcW w:w="864" w:type="dxa"/>
          </w:tcPr>
          <w:p w14:paraId="3C94005E" w14:textId="77777777" w:rsidR="004B3F04" w:rsidRDefault="004B3F04" w:rsidP="000659BE">
            <w:pPr>
              <w:pStyle w:val="TableText"/>
            </w:pPr>
          </w:p>
        </w:tc>
        <w:tc>
          <w:tcPr>
            <w:tcW w:w="1104" w:type="dxa"/>
          </w:tcPr>
          <w:p w14:paraId="14DED8EA" w14:textId="77777777" w:rsidR="004B3F04" w:rsidRDefault="006C736C" w:rsidP="000659BE">
            <w:pPr>
              <w:pStyle w:val="TableText"/>
            </w:pPr>
            <w:hyperlink w:anchor="C_4499-30422">
              <w:r w:rsidR="004B3F04">
                <w:rPr>
                  <w:rStyle w:val="HyperlinkText9pt"/>
                </w:rPr>
                <w:t>4499-30422</w:t>
              </w:r>
            </w:hyperlink>
          </w:p>
        </w:tc>
        <w:tc>
          <w:tcPr>
            <w:tcW w:w="2975" w:type="dxa"/>
          </w:tcPr>
          <w:p w14:paraId="4434366A" w14:textId="77777777" w:rsidR="004B3F04" w:rsidRDefault="004B3F04" w:rsidP="000659BE">
            <w:pPr>
              <w:pStyle w:val="TableText"/>
            </w:pPr>
          </w:p>
        </w:tc>
      </w:tr>
      <w:tr w:rsidR="004B3F04" w14:paraId="3BA4B8C9" w14:textId="77777777" w:rsidTr="000659BE">
        <w:trPr>
          <w:jc w:val="center"/>
        </w:trPr>
        <w:tc>
          <w:tcPr>
            <w:tcW w:w="3345" w:type="dxa"/>
          </w:tcPr>
          <w:p w14:paraId="1BBC1518" w14:textId="77777777" w:rsidR="004B3F04" w:rsidRDefault="004B3F04" w:rsidP="000659BE">
            <w:pPr>
              <w:pStyle w:val="TableText"/>
            </w:pPr>
            <w:r>
              <w:tab/>
              <w:t>title</w:t>
            </w:r>
          </w:p>
        </w:tc>
        <w:tc>
          <w:tcPr>
            <w:tcW w:w="720" w:type="dxa"/>
          </w:tcPr>
          <w:p w14:paraId="1981E99A" w14:textId="77777777" w:rsidR="004B3F04" w:rsidRDefault="004B3F04" w:rsidP="000659BE">
            <w:pPr>
              <w:pStyle w:val="TableText"/>
            </w:pPr>
            <w:r>
              <w:t>1..1</w:t>
            </w:r>
          </w:p>
        </w:tc>
        <w:tc>
          <w:tcPr>
            <w:tcW w:w="1152" w:type="dxa"/>
          </w:tcPr>
          <w:p w14:paraId="27EB6F0C" w14:textId="77777777" w:rsidR="004B3F04" w:rsidRDefault="004B3F04" w:rsidP="000659BE">
            <w:pPr>
              <w:pStyle w:val="TableText"/>
            </w:pPr>
            <w:r>
              <w:t>SHALL</w:t>
            </w:r>
          </w:p>
        </w:tc>
        <w:tc>
          <w:tcPr>
            <w:tcW w:w="864" w:type="dxa"/>
          </w:tcPr>
          <w:p w14:paraId="0E0FD862" w14:textId="77777777" w:rsidR="004B3F04" w:rsidRDefault="004B3F04" w:rsidP="000659BE">
            <w:pPr>
              <w:pStyle w:val="TableText"/>
            </w:pPr>
          </w:p>
        </w:tc>
        <w:tc>
          <w:tcPr>
            <w:tcW w:w="1104" w:type="dxa"/>
          </w:tcPr>
          <w:p w14:paraId="10ECE3D9" w14:textId="77777777" w:rsidR="004B3F04" w:rsidRDefault="006C736C" w:rsidP="000659BE">
            <w:pPr>
              <w:pStyle w:val="TableText"/>
            </w:pPr>
            <w:hyperlink w:anchor="C_4499-35949">
              <w:r w:rsidR="004B3F04">
                <w:rPr>
                  <w:rStyle w:val="HyperlinkText9pt"/>
                </w:rPr>
                <w:t>4499-35949</w:t>
              </w:r>
            </w:hyperlink>
          </w:p>
        </w:tc>
        <w:tc>
          <w:tcPr>
            <w:tcW w:w="2975" w:type="dxa"/>
          </w:tcPr>
          <w:p w14:paraId="6AEDB0CE" w14:textId="77777777" w:rsidR="004B3F04" w:rsidRDefault="004B3F04" w:rsidP="000659BE">
            <w:pPr>
              <w:pStyle w:val="TableText"/>
            </w:pPr>
          </w:p>
        </w:tc>
      </w:tr>
      <w:tr w:rsidR="004B3F04" w14:paraId="1A532187" w14:textId="77777777" w:rsidTr="000659BE">
        <w:trPr>
          <w:jc w:val="center"/>
        </w:trPr>
        <w:tc>
          <w:tcPr>
            <w:tcW w:w="3345" w:type="dxa"/>
          </w:tcPr>
          <w:p w14:paraId="3951CADD" w14:textId="77777777" w:rsidR="004B3F04" w:rsidRDefault="004B3F04" w:rsidP="000659BE">
            <w:pPr>
              <w:pStyle w:val="TableText"/>
            </w:pPr>
            <w:r>
              <w:tab/>
              <w:t>statusCode</w:t>
            </w:r>
          </w:p>
        </w:tc>
        <w:tc>
          <w:tcPr>
            <w:tcW w:w="720" w:type="dxa"/>
          </w:tcPr>
          <w:p w14:paraId="11E063F1" w14:textId="77777777" w:rsidR="004B3F04" w:rsidRDefault="004B3F04" w:rsidP="000659BE">
            <w:pPr>
              <w:pStyle w:val="TableText"/>
            </w:pPr>
            <w:r>
              <w:t>1..1</w:t>
            </w:r>
          </w:p>
        </w:tc>
        <w:tc>
          <w:tcPr>
            <w:tcW w:w="1152" w:type="dxa"/>
          </w:tcPr>
          <w:p w14:paraId="6866DE5A" w14:textId="77777777" w:rsidR="004B3F04" w:rsidRDefault="004B3F04" w:rsidP="000659BE">
            <w:pPr>
              <w:pStyle w:val="TableText"/>
            </w:pPr>
            <w:r>
              <w:t>SHALL</w:t>
            </w:r>
          </w:p>
        </w:tc>
        <w:tc>
          <w:tcPr>
            <w:tcW w:w="864" w:type="dxa"/>
          </w:tcPr>
          <w:p w14:paraId="4D6D1FAD" w14:textId="77777777" w:rsidR="004B3F04" w:rsidRDefault="004B3F04" w:rsidP="000659BE">
            <w:pPr>
              <w:pStyle w:val="TableText"/>
            </w:pPr>
          </w:p>
        </w:tc>
        <w:tc>
          <w:tcPr>
            <w:tcW w:w="1104" w:type="dxa"/>
          </w:tcPr>
          <w:p w14:paraId="6E6508C9" w14:textId="77777777" w:rsidR="004B3F04" w:rsidRDefault="006C736C" w:rsidP="000659BE">
            <w:pPr>
              <w:pStyle w:val="TableText"/>
            </w:pPr>
            <w:hyperlink w:anchor="C_4499-30424">
              <w:r w:rsidR="004B3F04">
                <w:rPr>
                  <w:rStyle w:val="HyperlinkText9pt"/>
                </w:rPr>
                <w:t>4499-30424</w:t>
              </w:r>
            </w:hyperlink>
          </w:p>
        </w:tc>
        <w:tc>
          <w:tcPr>
            <w:tcW w:w="2975" w:type="dxa"/>
          </w:tcPr>
          <w:p w14:paraId="350EF82A" w14:textId="77777777" w:rsidR="004B3F04" w:rsidRDefault="004B3F04" w:rsidP="000659BE">
            <w:pPr>
              <w:pStyle w:val="TableText"/>
            </w:pPr>
            <w:r>
              <w:t>urn:oid:2.16.840.1.113883.5.14 (HL7ActStatus)</w:t>
            </w:r>
          </w:p>
        </w:tc>
      </w:tr>
      <w:tr w:rsidR="004B3F04" w14:paraId="51388923" w14:textId="77777777" w:rsidTr="000659BE">
        <w:trPr>
          <w:jc w:val="center"/>
        </w:trPr>
        <w:tc>
          <w:tcPr>
            <w:tcW w:w="3345" w:type="dxa"/>
          </w:tcPr>
          <w:p w14:paraId="0239E95A" w14:textId="77777777" w:rsidR="004B3F04" w:rsidRDefault="004B3F04" w:rsidP="000659BE">
            <w:pPr>
              <w:pStyle w:val="TableText"/>
            </w:pPr>
            <w:r>
              <w:tab/>
            </w:r>
            <w:r>
              <w:tab/>
              <w:t>@code</w:t>
            </w:r>
          </w:p>
        </w:tc>
        <w:tc>
          <w:tcPr>
            <w:tcW w:w="720" w:type="dxa"/>
          </w:tcPr>
          <w:p w14:paraId="02B9C2BE" w14:textId="77777777" w:rsidR="004B3F04" w:rsidRDefault="004B3F04" w:rsidP="000659BE">
            <w:pPr>
              <w:pStyle w:val="TableText"/>
            </w:pPr>
            <w:r>
              <w:t>1..1</w:t>
            </w:r>
          </w:p>
        </w:tc>
        <w:tc>
          <w:tcPr>
            <w:tcW w:w="1152" w:type="dxa"/>
          </w:tcPr>
          <w:p w14:paraId="2B70AA79" w14:textId="77777777" w:rsidR="004B3F04" w:rsidRDefault="004B3F04" w:rsidP="000659BE">
            <w:pPr>
              <w:pStyle w:val="TableText"/>
            </w:pPr>
            <w:r>
              <w:t>SHALL</w:t>
            </w:r>
          </w:p>
        </w:tc>
        <w:tc>
          <w:tcPr>
            <w:tcW w:w="864" w:type="dxa"/>
          </w:tcPr>
          <w:p w14:paraId="1C48BE52" w14:textId="77777777" w:rsidR="004B3F04" w:rsidRDefault="004B3F04" w:rsidP="000659BE">
            <w:pPr>
              <w:pStyle w:val="TableText"/>
            </w:pPr>
          </w:p>
        </w:tc>
        <w:tc>
          <w:tcPr>
            <w:tcW w:w="1104" w:type="dxa"/>
          </w:tcPr>
          <w:p w14:paraId="2DB9FDDF" w14:textId="77777777" w:rsidR="004B3F04" w:rsidRDefault="006C736C" w:rsidP="000659BE">
            <w:pPr>
              <w:pStyle w:val="TableText"/>
            </w:pPr>
            <w:hyperlink w:anchor="C_4499-30510">
              <w:r w:rsidR="004B3F04">
                <w:rPr>
                  <w:rStyle w:val="HyperlinkText9pt"/>
                </w:rPr>
                <w:t>4499-30510</w:t>
              </w:r>
            </w:hyperlink>
          </w:p>
        </w:tc>
        <w:tc>
          <w:tcPr>
            <w:tcW w:w="2975" w:type="dxa"/>
          </w:tcPr>
          <w:p w14:paraId="534D22B0" w14:textId="77777777" w:rsidR="004B3F04" w:rsidRDefault="004B3F04" w:rsidP="000659BE">
            <w:pPr>
              <w:pStyle w:val="TableText"/>
            </w:pPr>
            <w:r>
              <w:t>urn:oid:2.16.840.1.113883.5.14 (HL7ActStatus) = active</w:t>
            </w:r>
          </w:p>
        </w:tc>
      </w:tr>
      <w:tr w:rsidR="004B3F04" w14:paraId="6E258D9A" w14:textId="77777777" w:rsidTr="000659BE">
        <w:trPr>
          <w:jc w:val="center"/>
        </w:trPr>
        <w:tc>
          <w:tcPr>
            <w:tcW w:w="3345" w:type="dxa"/>
          </w:tcPr>
          <w:p w14:paraId="00F1DD55" w14:textId="77777777" w:rsidR="004B3F04" w:rsidRDefault="004B3F04" w:rsidP="000659BE">
            <w:pPr>
              <w:pStyle w:val="TableText"/>
            </w:pPr>
            <w:r>
              <w:tab/>
              <w:t>participation</w:t>
            </w:r>
          </w:p>
        </w:tc>
        <w:tc>
          <w:tcPr>
            <w:tcW w:w="720" w:type="dxa"/>
          </w:tcPr>
          <w:p w14:paraId="59C4C2A5" w14:textId="77777777" w:rsidR="004B3F04" w:rsidRDefault="004B3F04" w:rsidP="000659BE">
            <w:pPr>
              <w:pStyle w:val="TableText"/>
            </w:pPr>
            <w:r>
              <w:t>0..1</w:t>
            </w:r>
          </w:p>
        </w:tc>
        <w:tc>
          <w:tcPr>
            <w:tcW w:w="1152" w:type="dxa"/>
          </w:tcPr>
          <w:p w14:paraId="6C6C19B1" w14:textId="77777777" w:rsidR="004B3F04" w:rsidRDefault="004B3F04" w:rsidP="000659BE">
            <w:pPr>
              <w:pStyle w:val="TableText"/>
            </w:pPr>
            <w:r>
              <w:t>MAY</w:t>
            </w:r>
          </w:p>
        </w:tc>
        <w:tc>
          <w:tcPr>
            <w:tcW w:w="864" w:type="dxa"/>
          </w:tcPr>
          <w:p w14:paraId="0A229A3C" w14:textId="77777777" w:rsidR="004B3F04" w:rsidRDefault="004B3F04" w:rsidP="000659BE">
            <w:pPr>
              <w:pStyle w:val="TableText"/>
            </w:pPr>
          </w:p>
        </w:tc>
        <w:tc>
          <w:tcPr>
            <w:tcW w:w="1104" w:type="dxa"/>
          </w:tcPr>
          <w:p w14:paraId="6C8397E2" w14:textId="77777777" w:rsidR="004B3F04" w:rsidRDefault="006C736C" w:rsidP="000659BE">
            <w:pPr>
              <w:pStyle w:val="TableText"/>
            </w:pPr>
            <w:hyperlink w:anchor="C_4499-34413">
              <w:r w:rsidR="004B3F04">
                <w:rPr>
                  <w:rStyle w:val="HyperlinkText9pt"/>
                </w:rPr>
                <w:t>4499-34413</w:t>
              </w:r>
            </w:hyperlink>
          </w:p>
        </w:tc>
        <w:tc>
          <w:tcPr>
            <w:tcW w:w="2975" w:type="dxa"/>
          </w:tcPr>
          <w:p w14:paraId="0F6699C3" w14:textId="77777777" w:rsidR="004B3F04" w:rsidRDefault="004B3F04" w:rsidP="000659BE">
            <w:pPr>
              <w:pStyle w:val="TableText"/>
            </w:pPr>
          </w:p>
        </w:tc>
      </w:tr>
      <w:tr w:rsidR="004B3F04" w14:paraId="3E431541" w14:textId="77777777" w:rsidTr="000659BE">
        <w:trPr>
          <w:jc w:val="center"/>
        </w:trPr>
        <w:tc>
          <w:tcPr>
            <w:tcW w:w="3345" w:type="dxa"/>
          </w:tcPr>
          <w:p w14:paraId="31B63CE4" w14:textId="77777777" w:rsidR="004B3F04" w:rsidRDefault="004B3F04" w:rsidP="000659BE">
            <w:pPr>
              <w:pStyle w:val="TableText"/>
            </w:pPr>
            <w:r>
              <w:tab/>
            </w:r>
            <w:r>
              <w:tab/>
              <w:t>@typeCode</w:t>
            </w:r>
          </w:p>
        </w:tc>
        <w:tc>
          <w:tcPr>
            <w:tcW w:w="720" w:type="dxa"/>
          </w:tcPr>
          <w:p w14:paraId="374AB8B1" w14:textId="77777777" w:rsidR="004B3F04" w:rsidRDefault="004B3F04" w:rsidP="000659BE">
            <w:pPr>
              <w:pStyle w:val="TableText"/>
            </w:pPr>
            <w:r>
              <w:t>1..1</w:t>
            </w:r>
          </w:p>
        </w:tc>
        <w:tc>
          <w:tcPr>
            <w:tcW w:w="1152" w:type="dxa"/>
          </w:tcPr>
          <w:p w14:paraId="489C2B2D" w14:textId="77777777" w:rsidR="004B3F04" w:rsidRDefault="004B3F04" w:rsidP="000659BE">
            <w:pPr>
              <w:pStyle w:val="TableText"/>
            </w:pPr>
            <w:r>
              <w:t>SHALL</w:t>
            </w:r>
          </w:p>
        </w:tc>
        <w:tc>
          <w:tcPr>
            <w:tcW w:w="864" w:type="dxa"/>
          </w:tcPr>
          <w:p w14:paraId="2A314520" w14:textId="77777777" w:rsidR="004B3F04" w:rsidRDefault="004B3F04" w:rsidP="000659BE">
            <w:pPr>
              <w:pStyle w:val="TableText"/>
            </w:pPr>
          </w:p>
        </w:tc>
        <w:tc>
          <w:tcPr>
            <w:tcW w:w="1104" w:type="dxa"/>
          </w:tcPr>
          <w:p w14:paraId="3F35A60E" w14:textId="77777777" w:rsidR="004B3F04" w:rsidRDefault="006C736C" w:rsidP="000659BE">
            <w:pPr>
              <w:pStyle w:val="TableText"/>
            </w:pPr>
            <w:hyperlink w:anchor="C_4499-34416">
              <w:r w:rsidR="004B3F04">
                <w:rPr>
                  <w:rStyle w:val="HyperlinkText9pt"/>
                </w:rPr>
                <w:t>4499-34416</w:t>
              </w:r>
            </w:hyperlink>
          </w:p>
        </w:tc>
        <w:tc>
          <w:tcPr>
            <w:tcW w:w="2975" w:type="dxa"/>
          </w:tcPr>
          <w:p w14:paraId="0830413A" w14:textId="77777777" w:rsidR="004B3F04" w:rsidRDefault="004B3F04" w:rsidP="000659BE">
            <w:pPr>
              <w:pStyle w:val="TableText"/>
            </w:pPr>
            <w:r>
              <w:t>urn:oid:2.16.840.1.113883.5.90 (HL7ParticipationType) = AUT</w:t>
            </w:r>
          </w:p>
        </w:tc>
      </w:tr>
      <w:tr w:rsidR="004B3F04" w14:paraId="720428AA" w14:textId="77777777" w:rsidTr="000659BE">
        <w:trPr>
          <w:jc w:val="center"/>
        </w:trPr>
        <w:tc>
          <w:tcPr>
            <w:tcW w:w="3345" w:type="dxa"/>
          </w:tcPr>
          <w:p w14:paraId="2E932785" w14:textId="77777777" w:rsidR="004B3F04" w:rsidRDefault="004B3F04" w:rsidP="000659BE">
            <w:pPr>
              <w:pStyle w:val="TableText"/>
            </w:pPr>
            <w:r>
              <w:tab/>
            </w:r>
            <w:r>
              <w:tab/>
              <w:t>time</w:t>
            </w:r>
          </w:p>
        </w:tc>
        <w:tc>
          <w:tcPr>
            <w:tcW w:w="720" w:type="dxa"/>
          </w:tcPr>
          <w:p w14:paraId="5E5FE90A" w14:textId="77777777" w:rsidR="004B3F04" w:rsidRDefault="004B3F04" w:rsidP="000659BE">
            <w:pPr>
              <w:pStyle w:val="TableText"/>
            </w:pPr>
            <w:r>
              <w:t>1..1</w:t>
            </w:r>
          </w:p>
        </w:tc>
        <w:tc>
          <w:tcPr>
            <w:tcW w:w="1152" w:type="dxa"/>
          </w:tcPr>
          <w:p w14:paraId="207C08AA" w14:textId="77777777" w:rsidR="004B3F04" w:rsidRDefault="004B3F04" w:rsidP="000659BE">
            <w:pPr>
              <w:pStyle w:val="TableText"/>
            </w:pPr>
            <w:r>
              <w:t>SHALL</w:t>
            </w:r>
          </w:p>
        </w:tc>
        <w:tc>
          <w:tcPr>
            <w:tcW w:w="864" w:type="dxa"/>
          </w:tcPr>
          <w:p w14:paraId="5165280A" w14:textId="77777777" w:rsidR="004B3F04" w:rsidRDefault="004B3F04" w:rsidP="000659BE">
            <w:pPr>
              <w:pStyle w:val="TableText"/>
            </w:pPr>
          </w:p>
        </w:tc>
        <w:tc>
          <w:tcPr>
            <w:tcW w:w="1104" w:type="dxa"/>
          </w:tcPr>
          <w:p w14:paraId="30BDF002" w14:textId="77777777" w:rsidR="004B3F04" w:rsidRDefault="006C736C" w:rsidP="000659BE">
            <w:pPr>
              <w:pStyle w:val="TableText"/>
            </w:pPr>
            <w:hyperlink w:anchor="C_4499-34414">
              <w:r w:rsidR="004B3F04">
                <w:rPr>
                  <w:rStyle w:val="HyperlinkText9pt"/>
                </w:rPr>
                <w:t>4499-34414</w:t>
              </w:r>
            </w:hyperlink>
          </w:p>
        </w:tc>
        <w:tc>
          <w:tcPr>
            <w:tcW w:w="2975" w:type="dxa"/>
          </w:tcPr>
          <w:p w14:paraId="01AD578B" w14:textId="77777777" w:rsidR="004B3F04" w:rsidRDefault="004B3F04" w:rsidP="000659BE">
            <w:pPr>
              <w:pStyle w:val="TableText"/>
            </w:pPr>
          </w:p>
        </w:tc>
      </w:tr>
      <w:tr w:rsidR="004B3F04" w14:paraId="3C41B82C" w14:textId="77777777" w:rsidTr="000659BE">
        <w:trPr>
          <w:jc w:val="center"/>
        </w:trPr>
        <w:tc>
          <w:tcPr>
            <w:tcW w:w="3345" w:type="dxa"/>
          </w:tcPr>
          <w:p w14:paraId="2498F24E" w14:textId="77777777" w:rsidR="004B3F04" w:rsidRDefault="004B3F04" w:rsidP="000659BE">
            <w:pPr>
              <w:pStyle w:val="TableText"/>
            </w:pPr>
            <w:r>
              <w:tab/>
            </w:r>
            <w:r>
              <w:tab/>
            </w:r>
            <w:r>
              <w:tab/>
              <w:t>low</w:t>
            </w:r>
          </w:p>
        </w:tc>
        <w:tc>
          <w:tcPr>
            <w:tcW w:w="720" w:type="dxa"/>
          </w:tcPr>
          <w:p w14:paraId="1A945E26" w14:textId="77777777" w:rsidR="004B3F04" w:rsidRDefault="004B3F04" w:rsidP="000659BE">
            <w:pPr>
              <w:pStyle w:val="TableText"/>
            </w:pPr>
            <w:r>
              <w:t>1..1</w:t>
            </w:r>
          </w:p>
        </w:tc>
        <w:tc>
          <w:tcPr>
            <w:tcW w:w="1152" w:type="dxa"/>
          </w:tcPr>
          <w:p w14:paraId="48EC9A0B" w14:textId="77777777" w:rsidR="004B3F04" w:rsidRDefault="004B3F04" w:rsidP="000659BE">
            <w:pPr>
              <w:pStyle w:val="TableText"/>
            </w:pPr>
            <w:r>
              <w:t>SHALL</w:t>
            </w:r>
          </w:p>
        </w:tc>
        <w:tc>
          <w:tcPr>
            <w:tcW w:w="864" w:type="dxa"/>
          </w:tcPr>
          <w:p w14:paraId="37DE615A" w14:textId="77777777" w:rsidR="004B3F04" w:rsidRDefault="004B3F04" w:rsidP="000659BE">
            <w:pPr>
              <w:pStyle w:val="TableText"/>
            </w:pPr>
          </w:p>
        </w:tc>
        <w:tc>
          <w:tcPr>
            <w:tcW w:w="1104" w:type="dxa"/>
          </w:tcPr>
          <w:p w14:paraId="69498CDD" w14:textId="77777777" w:rsidR="004B3F04" w:rsidRDefault="006C736C" w:rsidP="000659BE">
            <w:pPr>
              <w:pStyle w:val="TableText"/>
            </w:pPr>
            <w:hyperlink w:anchor="C_4499-34417">
              <w:r w:rsidR="004B3F04">
                <w:rPr>
                  <w:rStyle w:val="HyperlinkText9pt"/>
                </w:rPr>
                <w:t>4499-34417</w:t>
              </w:r>
            </w:hyperlink>
          </w:p>
        </w:tc>
        <w:tc>
          <w:tcPr>
            <w:tcW w:w="2975" w:type="dxa"/>
          </w:tcPr>
          <w:p w14:paraId="45ADEBF4" w14:textId="77777777" w:rsidR="004B3F04" w:rsidRDefault="004B3F04" w:rsidP="000659BE">
            <w:pPr>
              <w:pStyle w:val="TableText"/>
            </w:pPr>
          </w:p>
        </w:tc>
      </w:tr>
      <w:tr w:rsidR="004B3F04" w14:paraId="5129F076" w14:textId="77777777" w:rsidTr="000659BE">
        <w:trPr>
          <w:jc w:val="center"/>
        </w:trPr>
        <w:tc>
          <w:tcPr>
            <w:tcW w:w="3345" w:type="dxa"/>
          </w:tcPr>
          <w:p w14:paraId="4043433B" w14:textId="77777777" w:rsidR="004B3F04" w:rsidRDefault="004B3F04" w:rsidP="000659BE">
            <w:pPr>
              <w:pStyle w:val="TableText"/>
            </w:pPr>
            <w:r>
              <w:tab/>
            </w:r>
            <w:r>
              <w:tab/>
              <w:t>role</w:t>
            </w:r>
          </w:p>
        </w:tc>
        <w:tc>
          <w:tcPr>
            <w:tcW w:w="720" w:type="dxa"/>
          </w:tcPr>
          <w:p w14:paraId="6F7700B4" w14:textId="77777777" w:rsidR="004B3F04" w:rsidRDefault="004B3F04" w:rsidP="000659BE">
            <w:pPr>
              <w:pStyle w:val="TableText"/>
            </w:pPr>
            <w:r>
              <w:t>1..1</w:t>
            </w:r>
          </w:p>
        </w:tc>
        <w:tc>
          <w:tcPr>
            <w:tcW w:w="1152" w:type="dxa"/>
          </w:tcPr>
          <w:p w14:paraId="4362E42A" w14:textId="77777777" w:rsidR="004B3F04" w:rsidRDefault="004B3F04" w:rsidP="000659BE">
            <w:pPr>
              <w:pStyle w:val="TableText"/>
            </w:pPr>
            <w:r>
              <w:t>SHALL</w:t>
            </w:r>
          </w:p>
        </w:tc>
        <w:tc>
          <w:tcPr>
            <w:tcW w:w="864" w:type="dxa"/>
          </w:tcPr>
          <w:p w14:paraId="43D7F2F4" w14:textId="77777777" w:rsidR="004B3F04" w:rsidRDefault="004B3F04" w:rsidP="000659BE">
            <w:pPr>
              <w:pStyle w:val="TableText"/>
            </w:pPr>
          </w:p>
        </w:tc>
        <w:tc>
          <w:tcPr>
            <w:tcW w:w="1104" w:type="dxa"/>
          </w:tcPr>
          <w:p w14:paraId="4E90505C" w14:textId="77777777" w:rsidR="004B3F04" w:rsidRDefault="006C736C" w:rsidP="000659BE">
            <w:pPr>
              <w:pStyle w:val="TableText"/>
            </w:pPr>
            <w:hyperlink w:anchor="C_4499-34415">
              <w:r w:rsidR="004B3F04">
                <w:rPr>
                  <w:rStyle w:val="HyperlinkText9pt"/>
                </w:rPr>
                <w:t>4499-34415</w:t>
              </w:r>
            </w:hyperlink>
          </w:p>
        </w:tc>
        <w:tc>
          <w:tcPr>
            <w:tcW w:w="2975" w:type="dxa"/>
          </w:tcPr>
          <w:p w14:paraId="1167AB79" w14:textId="77777777" w:rsidR="004B3F04" w:rsidRDefault="004B3F04" w:rsidP="000659BE">
            <w:pPr>
              <w:pStyle w:val="TableText"/>
            </w:pPr>
          </w:p>
        </w:tc>
      </w:tr>
      <w:tr w:rsidR="004B3F04" w14:paraId="6910AE96" w14:textId="77777777" w:rsidTr="000659BE">
        <w:trPr>
          <w:jc w:val="center"/>
        </w:trPr>
        <w:tc>
          <w:tcPr>
            <w:tcW w:w="3345" w:type="dxa"/>
          </w:tcPr>
          <w:p w14:paraId="50FABEDA" w14:textId="77777777" w:rsidR="004B3F04" w:rsidRDefault="004B3F04" w:rsidP="000659BE">
            <w:pPr>
              <w:pStyle w:val="TableText"/>
            </w:pPr>
            <w:r>
              <w:tab/>
            </w:r>
            <w:r>
              <w:tab/>
            </w:r>
            <w:r>
              <w:tab/>
              <w:t>@classCode</w:t>
            </w:r>
          </w:p>
        </w:tc>
        <w:tc>
          <w:tcPr>
            <w:tcW w:w="720" w:type="dxa"/>
          </w:tcPr>
          <w:p w14:paraId="3E787ED2" w14:textId="77777777" w:rsidR="004B3F04" w:rsidRDefault="004B3F04" w:rsidP="000659BE">
            <w:pPr>
              <w:pStyle w:val="TableText"/>
            </w:pPr>
            <w:r>
              <w:t>1..1</w:t>
            </w:r>
          </w:p>
        </w:tc>
        <w:tc>
          <w:tcPr>
            <w:tcW w:w="1152" w:type="dxa"/>
          </w:tcPr>
          <w:p w14:paraId="2FA61F06" w14:textId="77777777" w:rsidR="004B3F04" w:rsidRDefault="004B3F04" w:rsidP="000659BE">
            <w:pPr>
              <w:pStyle w:val="TableText"/>
            </w:pPr>
            <w:r>
              <w:t>SHALL</w:t>
            </w:r>
          </w:p>
        </w:tc>
        <w:tc>
          <w:tcPr>
            <w:tcW w:w="864" w:type="dxa"/>
          </w:tcPr>
          <w:p w14:paraId="1300EFC4" w14:textId="77777777" w:rsidR="004B3F04" w:rsidRDefault="004B3F04" w:rsidP="000659BE">
            <w:pPr>
              <w:pStyle w:val="TableText"/>
            </w:pPr>
          </w:p>
        </w:tc>
        <w:tc>
          <w:tcPr>
            <w:tcW w:w="1104" w:type="dxa"/>
          </w:tcPr>
          <w:p w14:paraId="25FAE9BA" w14:textId="77777777" w:rsidR="004B3F04" w:rsidRDefault="006C736C" w:rsidP="000659BE">
            <w:pPr>
              <w:pStyle w:val="TableText"/>
            </w:pPr>
            <w:hyperlink w:anchor="C_4499-34418">
              <w:r w:rsidR="004B3F04">
                <w:rPr>
                  <w:rStyle w:val="HyperlinkText9pt"/>
                </w:rPr>
                <w:t>4499-34418</w:t>
              </w:r>
            </w:hyperlink>
          </w:p>
        </w:tc>
        <w:tc>
          <w:tcPr>
            <w:tcW w:w="2975" w:type="dxa"/>
          </w:tcPr>
          <w:p w14:paraId="25E54EE7" w14:textId="77777777" w:rsidR="004B3F04" w:rsidRDefault="004B3F04" w:rsidP="000659BE">
            <w:pPr>
              <w:pStyle w:val="TableText"/>
            </w:pPr>
            <w:r>
              <w:t>ROL</w:t>
            </w:r>
          </w:p>
        </w:tc>
      </w:tr>
      <w:tr w:rsidR="004B3F04" w14:paraId="2156EC63" w14:textId="77777777" w:rsidTr="000659BE">
        <w:trPr>
          <w:jc w:val="center"/>
        </w:trPr>
        <w:tc>
          <w:tcPr>
            <w:tcW w:w="3345" w:type="dxa"/>
          </w:tcPr>
          <w:p w14:paraId="400692F3" w14:textId="77777777" w:rsidR="004B3F04" w:rsidRDefault="004B3F04" w:rsidP="000659BE">
            <w:pPr>
              <w:pStyle w:val="TableText"/>
            </w:pPr>
            <w:r>
              <w:tab/>
            </w:r>
            <w:r>
              <w:tab/>
            </w:r>
            <w:r>
              <w:tab/>
              <w:t>id</w:t>
            </w:r>
          </w:p>
        </w:tc>
        <w:tc>
          <w:tcPr>
            <w:tcW w:w="720" w:type="dxa"/>
          </w:tcPr>
          <w:p w14:paraId="574041AD" w14:textId="77777777" w:rsidR="004B3F04" w:rsidRDefault="004B3F04" w:rsidP="000659BE">
            <w:pPr>
              <w:pStyle w:val="TableText"/>
            </w:pPr>
            <w:r>
              <w:t>0..1</w:t>
            </w:r>
          </w:p>
        </w:tc>
        <w:tc>
          <w:tcPr>
            <w:tcW w:w="1152" w:type="dxa"/>
          </w:tcPr>
          <w:p w14:paraId="57247C0A" w14:textId="77777777" w:rsidR="004B3F04" w:rsidRDefault="004B3F04" w:rsidP="000659BE">
            <w:pPr>
              <w:pStyle w:val="TableText"/>
            </w:pPr>
            <w:r>
              <w:t>MAY</w:t>
            </w:r>
          </w:p>
        </w:tc>
        <w:tc>
          <w:tcPr>
            <w:tcW w:w="864" w:type="dxa"/>
          </w:tcPr>
          <w:p w14:paraId="2DB75E94" w14:textId="77777777" w:rsidR="004B3F04" w:rsidRDefault="004B3F04" w:rsidP="000659BE">
            <w:pPr>
              <w:pStyle w:val="TableText"/>
            </w:pPr>
          </w:p>
        </w:tc>
        <w:tc>
          <w:tcPr>
            <w:tcW w:w="1104" w:type="dxa"/>
          </w:tcPr>
          <w:p w14:paraId="6EB43086" w14:textId="77777777" w:rsidR="004B3F04" w:rsidRDefault="006C736C" w:rsidP="000659BE">
            <w:pPr>
              <w:pStyle w:val="TableText"/>
            </w:pPr>
            <w:hyperlink w:anchor="C_4499-34419">
              <w:r w:rsidR="004B3F04">
                <w:rPr>
                  <w:rStyle w:val="HyperlinkText9pt"/>
                </w:rPr>
                <w:t>4499-34419</w:t>
              </w:r>
            </w:hyperlink>
          </w:p>
        </w:tc>
        <w:tc>
          <w:tcPr>
            <w:tcW w:w="2975" w:type="dxa"/>
          </w:tcPr>
          <w:p w14:paraId="11B67FF1" w14:textId="77777777" w:rsidR="004B3F04" w:rsidRDefault="004B3F04" w:rsidP="000659BE">
            <w:pPr>
              <w:pStyle w:val="TableText"/>
            </w:pPr>
          </w:p>
        </w:tc>
      </w:tr>
      <w:tr w:rsidR="004B3F04" w14:paraId="2C3A153B" w14:textId="77777777" w:rsidTr="000659BE">
        <w:trPr>
          <w:jc w:val="center"/>
        </w:trPr>
        <w:tc>
          <w:tcPr>
            <w:tcW w:w="3345" w:type="dxa"/>
          </w:tcPr>
          <w:p w14:paraId="1EB74F69" w14:textId="77777777" w:rsidR="004B3F04" w:rsidRDefault="004B3F04" w:rsidP="000659BE">
            <w:pPr>
              <w:pStyle w:val="TableText"/>
            </w:pPr>
            <w:r>
              <w:tab/>
              <w:t>participation</w:t>
            </w:r>
          </w:p>
        </w:tc>
        <w:tc>
          <w:tcPr>
            <w:tcW w:w="720" w:type="dxa"/>
          </w:tcPr>
          <w:p w14:paraId="796E2085" w14:textId="77777777" w:rsidR="004B3F04" w:rsidRDefault="004B3F04" w:rsidP="000659BE">
            <w:pPr>
              <w:pStyle w:val="TableText"/>
            </w:pPr>
            <w:r>
              <w:t>0..*</w:t>
            </w:r>
          </w:p>
        </w:tc>
        <w:tc>
          <w:tcPr>
            <w:tcW w:w="1152" w:type="dxa"/>
          </w:tcPr>
          <w:p w14:paraId="10E2830F" w14:textId="77777777" w:rsidR="004B3F04" w:rsidRDefault="004B3F04" w:rsidP="000659BE">
            <w:pPr>
              <w:pStyle w:val="TableText"/>
            </w:pPr>
            <w:r>
              <w:t>MAY</w:t>
            </w:r>
          </w:p>
        </w:tc>
        <w:tc>
          <w:tcPr>
            <w:tcW w:w="864" w:type="dxa"/>
          </w:tcPr>
          <w:p w14:paraId="5CCA89EC" w14:textId="77777777" w:rsidR="004B3F04" w:rsidRDefault="004B3F04" w:rsidP="000659BE">
            <w:pPr>
              <w:pStyle w:val="TableText"/>
            </w:pPr>
          </w:p>
        </w:tc>
        <w:tc>
          <w:tcPr>
            <w:tcW w:w="1104" w:type="dxa"/>
          </w:tcPr>
          <w:p w14:paraId="611A1AC5" w14:textId="77777777" w:rsidR="004B3F04" w:rsidRDefault="006C736C" w:rsidP="000659BE">
            <w:pPr>
              <w:pStyle w:val="TableText"/>
            </w:pPr>
            <w:hyperlink w:anchor="C_4499-35255">
              <w:r w:rsidR="004B3F04">
                <w:rPr>
                  <w:rStyle w:val="HyperlinkText9pt"/>
                </w:rPr>
                <w:t>4499-35255</w:t>
              </w:r>
            </w:hyperlink>
          </w:p>
        </w:tc>
        <w:tc>
          <w:tcPr>
            <w:tcW w:w="2975" w:type="dxa"/>
          </w:tcPr>
          <w:p w14:paraId="4181D0F5" w14:textId="77777777" w:rsidR="004B3F04" w:rsidRDefault="004B3F04" w:rsidP="000659BE">
            <w:pPr>
              <w:pStyle w:val="TableText"/>
            </w:pPr>
          </w:p>
        </w:tc>
      </w:tr>
      <w:tr w:rsidR="004B3F04" w14:paraId="7FA6243E" w14:textId="77777777" w:rsidTr="000659BE">
        <w:trPr>
          <w:jc w:val="center"/>
        </w:trPr>
        <w:tc>
          <w:tcPr>
            <w:tcW w:w="3345" w:type="dxa"/>
          </w:tcPr>
          <w:p w14:paraId="4B4D4430" w14:textId="77777777" w:rsidR="004B3F04" w:rsidRDefault="004B3F04" w:rsidP="000659BE">
            <w:pPr>
              <w:pStyle w:val="TableText"/>
            </w:pPr>
            <w:r>
              <w:lastRenderedPageBreak/>
              <w:tab/>
            </w:r>
            <w:r>
              <w:tab/>
              <w:t>@typeCode</w:t>
            </w:r>
          </w:p>
        </w:tc>
        <w:tc>
          <w:tcPr>
            <w:tcW w:w="720" w:type="dxa"/>
          </w:tcPr>
          <w:p w14:paraId="6E3DB16A" w14:textId="77777777" w:rsidR="004B3F04" w:rsidRDefault="004B3F04" w:rsidP="000659BE">
            <w:pPr>
              <w:pStyle w:val="TableText"/>
            </w:pPr>
            <w:r>
              <w:t>1..1</w:t>
            </w:r>
          </w:p>
        </w:tc>
        <w:tc>
          <w:tcPr>
            <w:tcW w:w="1152" w:type="dxa"/>
          </w:tcPr>
          <w:p w14:paraId="4FCC1064" w14:textId="77777777" w:rsidR="004B3F04" w:rsidRDefault="004B3F04" w:rsidP="000659BE">
            <w:pPr>
              <w:pStyle w:val="TableText"/>
            </w:pPr>
            <w:r>
              <w:t>SHALL</w:t>
            </w:r>
          </w:p>
        </w:tc>
        <w:tc>
          <w:tcPr>
            <w:tcW w:w="864" w:type="dxa"/>
          </w:tcPr>
          <w:p w14:paraId="629DA0EC" w14:textId="77777777" w:rsidR="004B3F04" w:rsidRDefault="004B3F04" w:rsidP="000659BE">
            <w:pPr>
              <w:pStyle w:val="TableText"/>
            </w:pPr>
          </w:p>
        </w:tc>
        <w:tc>
          <w:tcPr>
            <w:tcW w:w="1104" w:type="dxa"/>
          </w:tcPr>
          <w:p w14:paraId="54335A58" w14:textId="77777777" w:rsidR="004B3F04" w:rsidRDefault="006C736C" w:rsidP="000659BE">
            <w:pPr>
              <w:pStyle w:val="TableText"/>
            </w:pPr>
            <w:hyperlink w:anchor="C_4499-35259">
              <w:r w:rsidR="004B3F04">
                <w:rPr>
                  <w:rStyle w:val="HyperlinkText9pt"/>
                </w:rPr>
                <w:t>4499-35259</w:t>
              </w:r>
            </w:hyperlink>
          </w:p>
        </w:tc>
        <w:tc>
          <w:tcPr>
            <w:tcW w:w="2975" w:type="dxa"/>
          </w:tcPr>
          <w:p w14:paraId="511DCF4A" w14:textId="77777777" w:rsidR="004B3F04" w:rsidRDefault="004B3F04" w:rsidP="000659BE">
            <w:pPr>
              <w:pStyle w:val="TableText"/>
            </w:pPr>
            <w:r>
              <w:t>PART</w:t>
            </w:r>
          </w:p>
        </w:tc>
      </w:tr>
      <w:tr w:rsidR="004B3F04" w14:paraId="6AF0EFB0" w14:textId="77777777" w:rsidTr="000659BE">
        <w:trPr>
          <w:jc w:val="center"/>
        </w:trPr>
        <w:tc>
          <w:tcPr>
            <w:tcW w:w="3345" w:type="dxa"/>
          </w:tcPr>
          <w:p w14:paraId="23C960FA" w14:textId="77777777" w:rsidR="004B3F04" w:rsidRDefault="004B3F04" w:rsidP="000659BE">
            <w:pPr>
              <w:pStyle w:val="TableText"/>
            </w:pPr>
            <w:r>
              <w:tab/>
            </w:r>
            <w:r>
              <w:tab/>
              <w:t>role</w:t>
            </w:r>
          </w:p>
        </w:tc>
        <w:tc>
          <w:tcPr>
            <w:tcW w:w="720" w:type="dxa"/>
          </w:tcPr>
          <w:p w14:paraId="7F9A136F" w14:textId="77777777" w:rsidR="004B3F04" w:rsidRDefault="004B3F04" w:rsidP="000659BE">
            <w:pPr>
              <w:pStyle w:val="TableText"/>
            </w:pPr>
            <w:r>
              <w:t>1..1</w:t>
            </w:r>
          </w:p>
        </w:tc>
        <w:tc>
          <w:tcPr>
            <w:tcW w:w="1152" w:type="dxa"/>
          </w:tcPr>
          <w:p w14:paraId="54E88781" w14:textId="77777777" w:rsidR="004B3F04" w:rsidRDefault="004B3F04" w:rsidP="000659BE">
            <w:pPr>
              <w:pStyle w:val="TableText"/>
            </w:pPr>
            <w:r>
              <w:t>SHALL</w:t>
            </w:r>
          </w:p>
        </w:tc>
        <w:tc>
          <w:tcPr>
            <w:tcW w:w="864" w:type="dxa"/>
          </w:tcPr>
          <w:p w14:paraId="77A33534" w14:textId="77777777" w:rsidR="004B3F04" w:rsidRDefault="004B3F04" w:rsidP="000659BE">
            <w:pPr>
              <w:pStyle w:val="TableText"/>
            </w:pPr>
          </w:p>
        </w:tc>
        <w:tc>
          <w:tcPr>
            <w:tcW w:w="1104" w:type="dxa"/>
          </w:tcPr>
          <w:p w14:paraId="4B3D07D2" w14:textId="77777777" w:rsidR="004B3F04" w:rsidRDefault="006C736C" w:rsidP="000659BE">
            <w:pPr>
              <w:pStyle w:val="TableText"/>
            </w:pPr>
            <w:hyperlink w:anchor="C_4499-36181">
              <w:r w:rsidR="004B3F04">
                <w:rPr>
                  <w:rStyle w:val="HyperlinkText9pt"/>
                </w:rPr>
                <w:t>4499-36181</w:t>
              </w:r>
            </w:hyperlink>
          </w:p>
        </w:tc>
        <w:tc>
          <w:tcPr>
            <w:tcW w:w="2975" w:type="dxa"/>
          </w:tcPr>
          <w:p w14:paraId="7F61EDE9"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15B8E68" w14:textId="77777777" w:rsidTr="000659BE">
        <w:trPr>
          <w:jc w:val="center"/>
        </w:trPr>
        <w:tc>
          <w:tcPr>
            <w:tcW w:w="3345" w:type="dxa"/>
          </w:tcPr>
          <w:p w14:paraId="38283071" w14:textId="77777777" w:rsidR="004B3F04" w:rsidRDefault="004B3F04" w:rsidP="000659BE">
            <w:pPr>
              <w:pStyle w:val="TableText"/>
            </w:pPr>
            <w:r>
              <w:tab/>
              <w:t>participation</w:t>
            </w:r>
          </w:p>
        </w:tc>
        <w:tc>
          <w:tcPr>
            <w:tcW w:w="720" w:type="dxa"/>
          </w:tcPr>
          <w:p w14:paraId="78D7427A" w14:textId="77777777" w:rsidR="004B3F04" w:rsidRDefault="004B3F04" w:rsidP="000659BE">
            <w:pPr>
              <w:pStyle w:val="TableText"/>
            </w:pPr>
            <w:r>
              <w:t>0..*</w:t>
            </w:r>
          </w:p>
        </w:tc>
        <w:tc>
          <w:tcPr>
            <w:tcW w:w="1152" w:type="dxa"/>
          </w:tcPr>
          <w:p w14:paraId="751E43F1" w14:textId="77777777" w:rsidR="004B3F04" w:rsidRDefault="004B3F04" w:rsidP="000659BE">
            <w:pPr>
              <w:pStyle w:val="TableText"/>
            </w:pPr>
            <w:r>
              <w:t>MAY</w:t>
            </w:r>
          </w:p>
        </w:tc>
        <w:tc>
          <w:tcPr>
            <w:tcW w:w="864" w:type="dxa"/>
          </w:tcPr>
          <w:p w14:paraId="25217E0C" w14:textId="77777777" w:rsidR="004B3F04" w:rsidRDefault="004B3F04" w:rsidP="000659BE">
            <w:pPr>
              <w:pStyle w:val="TableText"/>
            </w:pPr>
          </w:p>
        </w:tc>
        <w:tc>
          <w:tcPr>
            <w:tcW w:w="1104" w:type="dxa"/>
          </w:tcPr>
          <w:p w14:paraId="10ED51D4" w14:textId="77777777" w:rsidR="004B3F04" w:rsidRDefault="006C736C" w:rsidP="000659BE">
            <w:pPr>
              <w:pStyle w:val="TableText"/>
            </w:pPr>
            <w:hyperlink w:anchor="C_4499-35257">
              <w:r w:rsidR="004B3F04">
                <w:rPr>
                  <w:rStyle w:val="HyperlinkText9pt"/>
                </w:rPr>
                <w:t>4499-35257</w:t>
              </w:r>
            </w:hyperlink>
          </w:p>
        </w:tc>
        <w:tc>
          <w:tcPr>
            <w:tcW w:w="2975" w:type="dxa"/>
          </w:tcPr>
          <w:p w14:paraId="7B68DFB8" w14:textId="77777777" w:rsidR="004B3F04" w:rsidRDefault="004B3F04" w:rsidP="000659BE">
            <w:pPr>
              <w:pStyle w:val="TableText"/>
            </w:pPr>
          </w:p>
        </w:tc>
      </w:tr>
      <w:tr w:rsidR="004B3F04" w14:paraId="79AE55A1" w14:textId="77777777" w:rsidTr="000659BE">
        <w:trPr>
          <w:jc w:val="center"/>
        </w:trPr>
        <w:tc>
          <w:tcPr>
            <w:tcW w:w="3345" w:type="dxa"/>
          </w:tcPr>
          <w:p w14:paraId="3072E94C" w14:textId="77777777" w:rsidR="004B3F04" w:rsidRDefault="004B3F04" w:rsidP="000659BE">
            <w:pPr>
              <w:pStyle w:val="TableText"/>
            </w:pPr>
            <w:r>
              <w:tab/>
            </w:r>
            <w:r>
              <w:tab/>
              <w:t>@typeCode</w:t>
            </w:r>
          </w:p>
        </w:tc>
        <w:tc>
          <w:tcPr>
            <w:tcW w:w="720" w:type="dxa"/>
          </w:tcPr>
          <w:p w14:paraId="436CE752" w14:textId="77777777" w:rsidR="004B3F04" w:rsidRDefault="004B3F04" w:rsidP="000659BE">
            <w:pPr>
              <w:pStyle w:val="TableText"/>
            </w:pPr>
            <w:r>
              <w:t>1..1</w:t>
            </w:r>
          </w:p>
        </w:tc>
        <w:tc>
          <w:tcPr>
            <w:tcW w:w="1152" w:type="dxa"/>
          </w:tcPr>
          <w:p w14:paraId="43F30A8B" w14:textId="77777777" w:rsidR="004B3F04" w:rsidRDefault="004B3F04" w:rsidP="000659BE">
            <w:pPr>
              <w:pStyle w:val="TableText"/>
            </w:pPr>
            <w:r>
              <w:t>SHALL</w:t>
            </w:r>
          </w:p>
        </w:tc>
        <w:tc>
          <w:tcPr>
            <w:tcW w:w="864" w:type="dxa"/>
          </w:tcPr>
          <w:p w14:paraId="5DE85F3F" w14:textId="77777777" w:rsidR="004B3F04" w:rsidRDefault="004B3F04" w:rsidP="000659BE">
            <w:pPr>
              <w:pStyle w:val="TableText"/>
            </w:pPr>
          </w:p>
        </w:tc>
        <w:tc>
          <w:tcPr>
            <w:tcW w:w="1104" w:type="dxa"/>
          </w:tcPr>
          <w:p w14:paraId="369ACB2E" w14:textId="77777777" w:rsidR="004B3F04" w:rsidRDefault="006C736C" w:rsidP="000659BE">
            <w:pPr>
              <w:pStyle w:val="TableText"/>
            </w:pPr>
            <w:hyperlink w:anchor="C_4499-35260">
              <w:r w:rsidR="004B3F04">
                <w:rPr>
                  <w:rStyle w:val="HyperlinkText9pt"/>
                </w:rPr>
                <w:t>4499-35260</w:t>
              </w:r>
            </w:hyperlink>
          </w:p>
        </w:tc>
        <w:tc>
          <w:tcPr>
            <w:tcW w:w="2975" w:type="dxa"/>
          </w:tcPr>
          <w:p w14:paraId="6B716EA3" w14:textId="77777777" w:rsidR="004B3F04" w:rsidRDefault="004B3F04" w:rsidP="000659BE">
            <w:pPr>
              <w:pStyle w:val="TableText"/>
            </w:pPr>
            <w:r>
              <w:t>PART</w:t>
            </w:r>
          </w:p>
        </w:tc>
      </w:tr>
      <w:tr w:rsidR="004B3F04" w14:paraId="3CEC5D28" w14:textId="77777777" w:rsidTr="000659BE">
        <w:trPr>
          <w:jc w:val="center"/>
        </w:trPr>
        <w:tc>
          <w:tcPr>
            <w:tcW w:w="3345" w:type="dxa"/>
          </w:tcPr>
          <w:p w14:paraId="3017E96A" w14:textId="77777777" w:rsidR="004B3F04" w:rsidRDefault="004B3F04" w:rsidP="000659BE">
            <w:pPr>
              <w:pStyle w:val="TableText"/>
            </w:pPr>
            <w:r>
              <w:tab/>
            </w:r>
            <w:r>
              <w:tab/>
              <w:t>role</w:t>
            </w:r>
          </w:p>
        </w:tc>
        <w:tc>
          <w:tcPr>
            <w:tcW w:w="720" w:type="dxa"/>
          </w:tcPr>
          <w:p w14:paraId="20625EF4" w14:textId="77777777" w:rsidR="004B3F04" w:rsidRDefault="004B3F04" w:rsidP="000659BE">
            <w:pPr>
              <w:pStyle w:val="TableText"/>
            </w:pPr>
            <w:r>
              <w:t>1..1</w:t>
            </w:r>
          </w:p>
        </w:tc>
        <w:tc>
          <w:tcPr>
            <w:tcW w:w="1152" w:type="dxa"/>
          </w:tcPr>
          <w:p w14:paraId="78E16924" w14:textId="77777777" w:rsidR="004B3F04" w:rsidRDefault="004B3F04" w:rsidP="000659BE">
            <w:pPr>
              <w:pStyle w:val="TableText"/>
            </w:pPr>
            <w:r>
              <w:t>SHALL</w:t>
            </w:r>
          </w:p>
        </w:tc>
        <w:tc>
          <w:tcPr>
            <w:tcW w:w="864" w:type="dxa"/>
          </w:tcPr>
          <w:p w14:paraId="7A8B7440" w14:textId="77777777" w:rsidR="004B3F04" w:rsidRDefault="004B3F04" w:rsidP="000659BE">
            <w:pPr>
              <w:pStyle w:val="TableText"/>
            </w:pPr>
          </w:p>
        </w:tc>
        <w:tc>
          <w:tcPr>
            <w:tcW w:w="1104" w:type="dxa"/>
          </w:tcPr>
          <w:p w14:paraId="52F7A3ED" w14:textId="77777777" w:rsidR="004B3F04" w:rsidRDefault="006C736C" w:rsidP="000659BE">
            <w:pPr>
              <w:pStyle w:val="TableText"/>
            </w:pPr>
            <w:hyperlink w:anchor="C_4499-36182">
              <w:r w:rsidR="004B3F04">
                <w:rPr>
                  <w:rStyle w:val="HyperlinkText9pt"/>
                </w:rPr>
                <w:t>4499-36182</w:t>
              </w:r>
            </w:hyperlink>
          </w:p>
        </w:tc>
        <w:tc>
          <w:tcPr>
            <w:tcW w:w="2975" w:type="dxa"/>
          </w:tcPr>
          <w:p w14:paraId="01588B80"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29D871EE" w14:textId="77777777" w:rsidTr="000659BE">
        <w:trPr>
          <w:jc w:val="center"/>
        </w:trPr>
        <w:tc>
          <w:tcPr>
            <w:tcW w:w="3345" w:type="dxa"/>
          </w:tcPr>
          <w:p w14:paraId="52BE8F17" w14:textId="77777777" w:rsidR="004B3F04" w:rsidRDefault="004B3F04" w:rsidP="000659BE">
            <w:pPr>
              <w:pStyle w:val="TableText"/>
            </w:pPr>
            <w:r>
              <w:tab/>
              <w:t>participation</w:t>
            </w:r>
          </w:p>
        </w:tc>
        <w:tc>
          <w:tcPr>
            <w:tcW w:w="720" w:type="dxa"/>
          </w:tcPr>
          <w:p w14:paraId="73843633" w14:textId="77777777" w:rsidR="004B3F04" w:rsidRDefault="004B3F04" w:rsidP="000659BE">
            <w:pPr>
              <w:pStyle w:val="TableText"/>
            </w:pPr>
            <w:r>
              <w:t>0..*</w:t>
            </w:r>
          </w:p>
        </w:tc>
        <w:tc>
          <w:tcPr>
            <w:tcW w:w="1152" w:type="dxa"/>
          </w:tcPr>
          <w:p w14:paraId="3220425B" w14:textId="77777777" w:rsidR="004B3F04" w:rsidRDefault="004B3F04" w:rsidP="000659BE">
            <w:pPr>
              <w:pStyle w:val="TableText"/>
            </w:pPr>
            <w:r>
              <w:t>MAY</w:t>
            </w:r>
          </w:p>
        </w:tc>
        <w:tc>
          <w:tcPr>
            <w:tcW w:w="864" w:type="dxa"/>
          </w:tcPr>
          <w:p w14:paraId="1A9E7268" w14:textId="77777777" w:rsidR="004B3F04" w:rsidRDefault="004B3F04" w:rsidP="000659BE">
            <w:pPr>
              <w:pStyle w:val="TableText"/>
            </w:pPr>
          </w:p>
        </w:tc>
        <w:tc>
          <w:tcPr>
            <w:tcW w:w="1104" w:type="dxa"/>
          </w:tcPr>
          <w:p w14:paraId="4B97AEFC" w14:textId="77777777" w:rsidR="004B3F04" w:rsidRDefault="006C736C" w:rsidP="000659BE">
            <w:pPr>
              <w:pStyle w:val="TableText"/>
            </w:pPr>
            <w:hyperlink w:anchor="C_4499-35868">
              <w:r w:rsidR="004B3F04">
                <w:rPr>
                  <w:rStyle w:val="HyperlinkText9pt"/>
                </w:rPr>
                <w:t>4499-35868</w:t>
              </w:r>
            </w:hyperlink>
          </w:p>
        </w:tc>
        <w:tc>
          <w:tcPr>
            <w:tcW w:w="2975" w:type="dxa"/>
          </w:tcPr>
          <w:p w14:paraId="1520E406" w14:textId="77777777" w:rsidR="004B3F04" w:rsidRDefault="004B3F04" w:rsidP="000659BE">
            <w:pPr>
              <w:pStyle w:val="TableText"/>
            </w:pPr>
          </w:p>
        </w:tc>
      </w:tr>
      <w:tr w:rsidR="004B3F04" w14:paraId="1247338C" w14:textId="77777777" w:rsidTr="000659BE">
        <w:trPr>
          <w:jc w:val="center"/>
        </w:trPr>
        <w:tc>
          <w:tcPr>
            <w:tcW w:w="3345" w:type="dxa"/>
          </w:tcPr>
          <w:p w14:paraId="6F977054" w14:textId="77777777" w:rsidR="004B3F04" w:rsidRDefault="004B3F04" w:rsidP="000659BE">
            <w:pPr>
              <w:pStyle w:val="TableText"/>
            </w:pPr>
            <w:r>
              <w:tab/>
            </w:r>
            <w:r>
              <w:tab/>
              <w:t>@typeCode</w:t>
            </w:r>
          </w:p>
        </w:tc>
        <w:tc>
          <w:tcPr>
            <w:tcW w:w="720" w:type="dxa"/>
          </w:tcPr>
          <w:p w14:paraId="1FBD418D" w14:textId="77777777" w:rsidR="004B3F04" w:rsidRDefault="004B3F04" w:rsidP="000659BE">
            <w:pPr>
              <w:pStyle w:val="TableText"/>
            </w:pPr>
            <w:r>
              <w:t>1..1</w:t>
            </w:r>
          </w:p>
        </w:tc>
        <w:tc>
          <w:tcPr>
            <w:tcW w:w="1152" w:type="dxa"/>
          </w:tcPr>
          <w:p w14:paraId="3A887B97" w14:textId="77777777" w:rsidR="004B3F04" w:rsidRDefault="004B3F04" w:rsidP="000659BE">
            <w:pPr>
              <w:pStyle w:val="TableText"/>
            </w:pPr>
            <w:r>
              <w:t>SHALL</w:t>
            </w:r>
          </w:p>
        </w:tc>
        <w:tc>
          <w:tcPr>
            <w:tcW w:w="864" w:type="dxa"/>
          </w:tcPr>
          <w:p w14:paraId="20FA20A1" w14:textId="77777777" w:rsidR="004B3F04" w:rsidRDefault="004B3F04" w:rsidP="000659BE">
            <w:pPr>
              <w:pStyle w:val="TableText"/>
            </w:pPr>
          </w:p>
        </w:tc>
        <w:tc>
          <w:tcPr>
            <w:tcW w:w="1104" w:type="dxa"/>
          </w:tcPr>
          <w:p w14:paraId="36C292FC" w14:textId="77777777" w:rsidR="004B3F04" w:rsidRDefault="006C736C" w:rsidP="000659BE">
            <w:pPr>
              <w:pStyle w:val="TableText"/>
            </w:pPr>
            <w:hyperlink w:anchor="C_4499-35870">
              <w:r w:rsidR="004B3F04">
                <w:rPr>
                  <w:rStyle w:val="HyperlinkText9pt"/>
                </w:rPr>
                <w:t>4499-35870</w:t>
              </w:r>
            </w:hyperlink>
          </w:p>
        </w:tc>
        <w:tc>
          <w:tcPr>
            <w:tcW w:w="2975" w:type="dxa"/>
          </w:tcPr>
          <w:p w14:paraId="618DA6DC" w14:textId="77777777" w:rsidR="004B3F04" w:rsidRDefault="004B3F04" w:rsidP="000659BE">
            <w:pPr>
              <w:pStyle w:val="TableText"/>
            </w:pPr>
            <w:r>
              <w:t>urn:oid:2.16.840.1.113883.5.90 (HL7ParticipationType) = PART</w:t>
            </w:r>
          </w:p>
        </w:tc>
      </w:tr>
      <w:tr w:rsidR="004B3F04" w14:paraId="3F83B2FE" w14:textId="77777777" w:rsidTr="000659BE">
        <w:trPr>
          <w:jc w:val="center"/>
        </w:trPr>
        <w:tc>
          <w:tcPr>
            <w:tcW w:w="3345" w:type="dxa"/>
          </w:tcPr>
          <w:p w14:paraId="50912B5E" w14:textId="77777777" w:rsidR="004B3F04" w:rsidRDefault="004B3F04" w:rsidP="000659BE">
            <w:pPr>
              <w:pStyle w:val="TableText"/>
            </w:pPr>
            <w:r>
              <w:tab/>
            </w:r>
            <w:r>
              <w:tab/>
              <w:t>role</w:t>
            </w:r>
          </w:p>
        </w:tc>
        <w:tc>
          <w:tcPr>
            <w:tcW w:w="720" w:type="dxa"/>
          </w:tcPr>
          <w:p w14:paraId="6C39A71D" w14:textId="77777777" w:rsidR="004B3F04" w:rsidRDefault="004B3F04" w:rsidP="000659BE">
            <w:pPr>
              <w:pStyle w:val="TableText"/>
            </w:pPr>
            <w:r>
              <w:t>1..1</w:t>
            </w:r>
          </w:p>
        </w:tc>
        <w:tc>
          <w:tcPr>
            <w:tcW w:w="1152" w:type="dxa"/>
          </w:tcPr>
          <w:p w14:paraId="7ACCE7F0" w14:textId="77777777" w:rsidR="004B3F04" w:rsidRDefault="004B3F04" w:rsidP="000659BE">
            <w:pPr>
              <w:pStyle w:val="TableText"/>
            </w:pPr>
            <w:r>
              <w:t>SHALL</w:t>
            </w:r>
          </w:p>
        </w:tc>
        <w:tc>
          <w:tcPr>
            <w:tcW w:w="864" w:type="dxa"/>
          </w:tcPr>
          <w:p w14:paraId="21EACB50" w14:textId="77777777" w:rsidR="004B3F04" w:rsidRDefault="004B3F04" w:rsidP="000659BE">
            <w:pPr>
              <w:pStyle w:val="TableText"/>
            </w:pPr>
          </w:p>
        </w:tc>
        <w:tc>
          <w:tcPr>
            <w:tcW w:w="1104" w:type="dxa"/>
          </w:tcPr>
          <w:p w14:paraId="47868FE8" w14:textId="77777777" w:rsidR="004B3F04" w:rsidRDefault="006C736C" w:rsidP="000659BE">
            <w:pPr>
              <w:pStyle w:val="TableText"/>
            </w:pPr>
            <w:hyperlink w:anchor="C_4499-36183">
              <w:r w:rsidR="004B3F04">
                <w:rPr>
                  <w:rStyle w:val="HyperlinkText9pt"/>
                </w:rPr>
                <w:t>4499-36183</w:t>
              </w:r>
            </w:hyperlink>
          </w:p>
        </w:tc>
        <w:tc>
          <w:tcPr>
            <w:tcW w:w="2975" w:type="dxa"/>
          </w:tcPr>
          <w:p w14:paraId="104B9AF0"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2EC773B" w14:textId="77777777" w:rsidTr="000659BE">
        <w:trPr>
          <w:jc w:val="center"/>
        </w:trPr>
        <w:tc>
          <w:tcPr>
            <w:tcW w:w="3345" w:type="dxa"/>
          </w:tcPr>
          <w:p w14:paraId="3A7690E4" w14:textId="77777777" w:rsidR="004B3F04" w:rsidRDefault="004B3F04" w:rsidP="000659BE">
            <w:pPr>
              <w:pStyle w:val="TableText"/>
            </w:pPr>
            <w:r>
              <w:tab/>
              <w:t>participation</w:t>
            </w:r>
          </w:p>
        </w:tc>
        <w:tc>
          <w:tcPr>
            <w:tcW w:w="720" w:type="dxa"/>
          </w:tcPr>
          <w:p w14:paraId="71A153C4" w14:textId="77777777" w:rsidR="004B3F04" w:rsidRDefault="004B3F04" w:rsidP="000659BE">
            <w:pPr>
              <w:pStyle w:val="TableText"/>
            </w:pPr>
            <w:r>
              <w:t>0..1</w:t>
            </w:r>
          </w:p>
        </w:tc>
        <w:tc>
          <w:tcPr>
            <w:tcW w:w="1152" w:type="dxa"/>
          </w:tcPr>
          <w:p w14:paraId="55177758" w14:textId="77777777" w:rsidR="004B3F04" w:rsidRDefault="004B3F04" w:rsidP="000659BE">
            <w:pPr>
              <w:pStyle w:val="TableText"/>
            </w:pPr>
            <w:r>
              <w:t>MAY</w:t>
            </w:r>
          </w:p>
        </w:tc>
        <w:tc>
          <w:tcPr>
            <w:tcW w:w="864" w:type="dxa"/>
          </w:tcPr>
          <w:p w14:paraId="004A4F9A" w14:textId="77777777" w:rsidR="004B3F04" w:rsidRDefault="004B3F04" w:rsidP="000659BE">
            <w:pPr>
              <w:pStyle w:val="TableText"/>
            </w:pPr>
          </w:p>
        </w:tc>
        <w:tc>
          <w:tcPr>
            <w:tcW w:w="1104" w:type="dxa"/>
          </w:tcPr>
          <w:p w14:paraId="3DDC7840" w14:textId="77777777" w:rsidR="004B3F04" w:rsidRDefault="006C736C" w:rsidP="000659BE">
            <w:pPr>
              <w:pStyle w:val="TableText"/>
            </w:pPr>
            <w:hyperlink w:anchor="C_4499-35261">
              <w:r w:rsidR="004B3F04">
                <w:rPr>
                  <w:rStyle w:val="HyperlinkText9pt"/>
                </w:rPr>
                <w:t>4499-35261</w:t>
              </w:r>
            </w:hyperlink>
          </w:p>
        </w:tc>
        <w:tc>
          <w:tcPr>
            <w:tcW w:w="2975" w:type="dxa"/>
          </w:tcPr>
          <w:p w14:paraId="4DFDF6A8" w14:textId="77777777" w:rsidR="004B3F04" w:rsidRDefault="004B3F04" w:rsidP="000659BE">
            <w:pPr>
              <w:pStyle w:val="TableText"/>
            </w:pPr>
          </w:p>
        </w:tc>
      </w:tr>
      <w:tr w:rsidR="004B3F04" w14:paraId="18887CF5" w14:textId="77777777" w:rsidTr="000659BE">
        <w:trPr>
          <w:jc w:val="center"/>
        </w:trPr>
        <w:tc>
          <w:tcPr>
            <w:tcW w:w="3345" w:type="dxa"/>
          </w:tcPr>
          <w:p w14:paraId="64A6D0FF" w14:textId="77777777" w:rsidR="004B3F04" w:rsidRDefault="004B3F04" w:rsidP="000659BE">
            <w:pPr>
              <w:pStyle w:val="TableText"/>
            </w:pPr>
            <w:r>
              <w:tab/>
            </w:r>
            <w:r>
              <w:tab/>
              <w:t>@typeCode</w:t>
            </w:r>
          </w:p>
        </w:tc>
        <w:tc>
          <w:tcPr>
            <w:tcW w:w="720" w:type="dxa"/>
          </w:tcPr>
          <w:p w14:paraId="6EACBA2C" w14:textId="77777777" w:rsidR="004B3F04" w:rsidRDefault="004B3F04" w:rsidP="000659BE">
            <w:pPr>
              <w:pStyle w:val="TableText"/>
            </w:pPr>
            <w:r>
              <w:t>1..1</w:t>
            </w:r>
          </w:p>
        </w:tc>
        <w:tc>
          <w:tcPr>
            <w:tcW w:w="1152" w:type="dxa"/>
          </w:tcPr>
          <w:p w14:paraId="736F2DA1" w14:textId="77777777" w:rsidR="004B3F04" w:rsidRDefault="004B3F04" w:rsidP="000659BE">
            <w:pPr>
              <w:pStyle w:val="TableText"/>
            </w:pPr>
            <w:r>
              <w:t>SHALL</w:t>
            </w:r>
          </w:p>
        </w:tc>
        <w:tc>
          <w:tcPr>
            <w:tcW w:w="864" w:type="dxa"/>
          </w:tcPr>
          <w:p w14:paraId="0B367F3D" w14:textId="77777777" w:rsidR="004B3F04" w:rsidRDefault="004B3F04" w:rsidP="000659BE">
            <w:pPr>
              <w:pStyle w:val="TableText"/>
            </w:pPr>
          </w:p>
        </w:tc>
        <w:tc>
          <w:tcPr>
            <w:tcW w:w="1104" w:type="dxa"/>
          </w:tcPr>
          <w:p w14:paraId="44BC037A" w14:textId="77777777" w:rsidR="004B3F04" w:rsidRDefault="006C736C" w:rsidP="000659BE">
            <w:pPr>
              <w:pStyle w:val="TableText"/>
            </w:pPr>
            <w:hyperlink w:anchor="C_4499-35263">
              <w:r w:rsidR="004B3F04">
                <w:rPr>
                  <w:rStyle w:val="HyperlinkText9pt"/>
                </w:rPr>
                <w:t>4499-35263</w:t>
              </w:r>
            </w:hyperlink>
          </w:p>
        </w:tc>
        <w:tc>
          <w:tcPr>
            <w:tcW w:w="2975" w:type="dxa"/>
          </w:tcPr>
          <w:p w14:paraId="7BDE419F" w14:textId="77777777" w:rsidR="004B3F04" w:rsidRDefault="004B3F04" w:rsidP="000659BE">
            <w:pPr>
              <w:pStyle w:val="TableText"/>
            </w:pPr>
            <w:r>
              <w:t>urn:oid:2.16.840.1.113883.5.90 (HL7ParticipationType) = PART</w:t>
            </w:r>
          </w:p>
        </w:tc>
      </w:tr>
      <w:tr w:rsidR="004B3F04" w14:paraId="67615E63" w14:textId="77777777" w:rsidTr="000659BE">
        <w:trPr>
          <w:jc w:val="center"/>
        </w:trPr>
        <w:tc>
          <w:tcPr>
            <w:tcW w:w="3345" w:type="dxa"/>
          </w:tcPr>
          <w:p w14:paraId="472E70C9" w14:textId="77777777" w:rsidR="004B3F04" w:rsidRDefault="004B3F04" w:rsidP="000659BE">
            <w:pPr>
              <w:pStyle w:val="TableText"/>
            </w:pPr>
            <w:r>
              <w:tab/>
            </w:r>
            <w:r>
              <w:tab/>
              <w:t>patient</w:t>
            </w:r>
          </w:p>
        </w:tc>
        <w:tc>
          <w:tcPr>
            <w:tcW w:w="720" w:type="dxa"/>
          </w:tcPr>
          <w:p w14:paraId="5BA9A82F" w14:textId="77777777" w:rsidR="004B3F04" w:rsidRDefault="004B3F04" w:rsidP="000659BE">
            <w:pPr>
              <w:pStyle w:val="TableText"/>
            </w:pPr>
            <w:r>
              <w:t>1..1</w:t>
            </w:r>
          </w:p>
        </w:tc>
        <w:tc>
          <w:tcPr>
            <w:tcW w:w="1152" w:type="dxa"/>
          </w:tcPr>
          <w:p w14:paraId="16A5F2C3" w14:textId="77777777" w:rsidR="004B3F04" w:rsidRDefault="004B3F04" w:rsidP="000659BE">
            <w:pPr>
              <w:pStyle w:val="TableText"/>
            </w:pPr>
            <w:r>
              <w:t>SHALL</w:t>
            </w:r>
          </w:p>
        </w:tc>
        <w:tc>
          <w:tcPr>
            <w:tcW w:w="864" w:type="dxa"/>
          </w:tcPr>
          <w:p w14:paraId="775ED497" w14:textId="77777777" w:rsidR="004B3F04" w:rsidRDefault="004B3F04" w:rsidP="000659BE">
            <w:pPr>
              <w:pStyle w:val="TableText"/>
            </w:pPr>
          </w:p>
        </w:tc>
        <w:tc>
          <w:tcPr>
            <w:tcW w:w="1104" w:type="dxa"/>
          </w:tcPr>
          <w:p w14:paraId="0C0E9613" w14:textId="77777777" w:rsidR="004B3F04" w:rsidRDefault="006C736C" w:rsidP="000659BE">
            <w:pPr>
              <w:pStyle w:val="TableText"/>
            </w:pPr>
            <w:hyperlink w:anchor="C_4499-36184">
              <w:r w:rsidR="004B3F04">
                <w:rPr>
                  <w:rStyle w:val="HyperlinkText9pt"/>
                </w:rPr>
                <w:t>4499-36184</w:t>
              </w:r>
            </w:hyperlink>
          </w:p>
        </w:tc>
        <w:tc>
          <w:tcPr>
            <w:tcW w:w="2975" w:type="dxa"/>
          </w:tcPr>
          <w:p w14:paraId="26A01C10"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11CFFBB8" w14:textId="77777777" w:rsidTr="000659BE">
        <w:trPr>
          <w:jc w:val="center"/>
        </w:trPr>
        <w:tc>
          <w:tcPr>
            <w:tcW w:w="3345" w:type="dxa"/>
          </w:tcPr>
          <w:p w14:paraId="1D6EEE3C" w14:textId="77777777" w:rsidR="004B3F04" w:rsidRDefault="004B3F04" w:rsidP="000659BE">
            <w:pPr>
              <w:pStyle w:val="TableText"/>
            </w:pPr>
            <w:r>
              <w:tab/>
              <w:t>participation</w:t>
            </w:r>
          </w:p>
        </w:tc>
        <w:tc>
          <w:tcPr>
            <w:tcW w:w="720" w:type="dxa"/>
          </w:tcPr>
          <w:p w14:paraId="43B62759" w14:textId="77777777" w:rsidR="004B3F04" w:rsidRDefault="004B3F04" w:rsidP="000659BE">
            <w:pPr>
              <w:pStyle w:val="TableText"/>
            </w:pPr>
            <w:r>
              <w:t>0..*</w:t>
            </w:r>
          </w:p>
        </w:tc>
        <w:tc>
          <w:tcPr>
            <w:tcW w:w="1152" w:type="dxa"/>
          </w:tcPr>
          <w:p w14:paraId="3E1059F9" w14:textId="77777777" w:rsidR="004B3F04" w:rsidRDefault="004B3F04" w:rsidP="000659BE">
            <w:pPr>
              <w:pStyle w:val="TableText"/>
            </w:pPr>
            <w:r>
              <w:t>MAY</w:t>
            </w:r>
          </w:p>
        </w:tc>
        <w:tc>
          <w:tcPr>
            <w:tcW w:w="864" w:type="dxa"/>
          </w:tcPr>
          <w:p w14:paraId="14587ABA" w14:textId="77777777" w:rsidR="004B3F04" w:rsidRDefault="004B3F04" w:rsidP="000659BE">
            <w:pPr>
              <w:pStyle w:val="TableText"/>
            </w:pPr>
          </w:p>
        </w:tc>
        <w:tc>
          <w:tcPr>
            <w:tcW w:w="1104" w:type="dxa"/>
          </w:tcPr>
          <w:p w14:paraId="2169002C" w14:textId="77777777" w:rsidR="004B3F04" w:rsidRDefault="006C736C" w:rsidP="000659BE">
            <w:pPr>
              <w:pStyle w:val="TableText"/>
            </w:pPr>
            <w:hyperlink w:anchor="C_4499-36185">
              <w:r w:rsidR="004B3F04">
                <w:rPr>
                  <w:rStyle w:val="HyperlinkText9pt"/>
                </w:rPr>
                <w:t>4499-36185</w:t>
              </w:r>
            </w:hyperlink>
          </w:p>
        </w:tc>
        <w:tc>
          <w:tcPr>
            <w:tcW w:w="2975" w:type="dxa"/>
          </w:tcPr>
          <w:p w14:paraId="54386037" w14:textId="77777777" w:rsidR="004B3F04" w:rsidRDefault="004B3F04" w:rsidP="000659BE">
            <w:pPr>
              <w:pStyle w:val="TableText"/>
            </w:pPr>
          </w:p>
        </w:tc>
      </w:tr>
      <w:tr w:rsidR="004B3F04" w14:paraId="4E494727" w14:textId="77777777" w:rsidTr="000659BE">
        <w:trPr>
          <w:jc w:val="center"/>
        </w:trPr>
        <w:tc>
          <w:tcPr>
            <w:tcW w:w="3345" w:type="dxa"/>
          </w:tcPr>
          <w:p w14:paraId="72F87E3C" w14:textId="77777777" w:rsidR="004B3F04" w:rsidRDefault="004B3F04" w:rsidP="000659BE">
            <w:pPr>
              <w:pStyle w:val="TableText"/>
            </w:pPr>
            <w:r>
              <w:tab/>
            </w:r>
            <w:r>
              <w:tab/>
              <w:t>@typeCode</w:t>
            </w:r>
          </w:p>
        </w:tc>
        <w:tc>
          <w:tcPr>
            <w:tcW w:w="720" w:type="dxa"/>
          </w:tcPr>
          <w:p w14:paraId="420FAD12" w14:textId="77777777" w:rsidR="004B3F04" w:rsidRDefault="004B3F04" w:rsidP="000659BE">
            <w:pPr>
              <w:pStyle w:val="TableText"/>
            </w:pPr>
            <w:r>
              <w:t>1..1</w:t>
            </w:r>
          </w:p>
        </w:tc>
        <w:tc>
          <w:tcPr>
            <w:tcW w:w="1152" w:type="dxa"/>
          </w:tcPr>
          <w:p w14:paraId="6E6F6D51" w14:textId="77777777" w:rsidR="004B3F04" w:rsidRDefault="004B3F04" w:rsidP="000659BE">
            <w:pPr>
              <w:pStyle w:val="TableText"/>
            </w:pPr>
            <w:r>
              <w:t>SHALL</w:t>
            </w:r>
          </w:p>
        </w:tc>
        <w:tc>
          <w:tcPr>
            <w:tcW w:w="864" w:type="dxa"/>
          </w:tcPr>
          <w:p w14:paraId="43C1BE34" w14:textId="77777777" w:rsidR="004B3F04" w:rsidRDefault="004B3F04" w:rsidP="000659BE">
            <w:pPr>
              <w:pStyle w:val="TableText"/>
            </w:pPr>
          </w:p>
        </w:tc>
        <w:tc>
          <w:tcPr>
            <w:tcW w:w="1104" w:type="dxa"/>
          </w:tcPr>
          <w:p w14:paraId="7AAA9B71" w14:textId="77777777" w:rsidR="004B3F04" w:rsidRDefault="006C736C" w:rsidP="000659BE">
            <w:pPr>
              <w:pStyle w:val="TableText"/>
            </w:pPr>
            <w:hyperlink w:anchor="C_4499-36187">
              <w:r w:rsidR="004B3F04">
                <w:rPr>
                  <w:rStyle w:val="HyperlinkText9pt"/>
                </w:rPr>
                <w:t>4499-36187</w:t>
              </w:r>
            </w:hyperlink>
          </w:p>
        </w:tc>
        <w:tc>
          <w:tcPr>
            <w:tcW w:w="2975" w:type="dxa"/>
          </w:tcPr>
          <w:p w14:paraId="7E1A33FC" w14:textId="77777777" w:rsidR="004B3F04" w:rsidRDefault="004B3F04" w:rsidP="000659BE">
            <w:pPr>
              <w:pStyle w:val="TableText"/>
            </w:pPr>
            <w:r>
              <w:t>urn:oid:2.16.840.1.113883.5.90 (HL7ParticipationType) = PART</w:t>
            </w:r>
          </w:p>
        </w:tc>
      </w:tr>
      <w:tr w:rsidR="004B3F04" w14:paraId="796A91BC" w14:textId="77777777" w:rsidTr="000659BE">
        <w:trPr>
          <w:jc w:val="center"/>
        </w:trPr>
        <w:tc>
          <w:tcPr>
            <w:tcW w:w="3345" w:type="dxa"/>
          </w:tcPr>
          <w:p w14:paraId="6C3B7FB4" w14:textId="77777777" w:rsidR="004B3F04" w:rsidRDefault="004B3F04" w:rsidP="000659BE">
            <w:pPr>
              <w:pStyle w:val="TableText"/>
            </w:pPr>
            <w:r>
              <w:tab/>
            </w:r>
            <w:r>
              <w:tab/>
              <w:t>role</w:t>
            </w:r>
          </w:p>
        </w:tc>
        <w:tc>
          <w:tcPr>
            <w:tcW w:w="720" w:type="dxa"/>
          </w:tcPr>
          <w:p w14:paraId="419F02BE" w14:textId="77777777" w:rsidR="004B3F04" w:rsidRDefault="004B3F04" w:rsidP="000659BE">
            <w:pPr>
              <w:pStyle w:val="TableText"/>
            </w:pPr>
            <w:r>
              <w:t>1..1</w:t>
            </w:r>
          </w:p>
        </w:tc>
        <w:tc>
          <w:tcPr>
            <w:tcW w:w="1152" w:type="dxa"/>
          </w:tcPr>
          <w:p w14:paraId="0C3911A9" w14:textId="77777777" w:rsidR="004B3F04" w:rsidRDefault="004B3F04" w:rsidP="000659BE">
            <w:pPr>
              <w:pStyle w:val="TableText"/>
            </w:pPr>
            <w:r>
              <w:t>SHALL</w:t>
            </w:r>
          </w:p>
        </w:tc>
        <w:tc>
          <w:tcPr>
            <w:tcW w:w="864" w:type="dxa"/>
          </w:tcPr>
          <w:p w14:paraId="046743AF" w14:textId="77777777" w:rsidR="004B3F04" w:rsidRDefault="004B3F04" w:rsidP="000659BE">
            <w:pPr>
              <w:pStyle w:val="TableText"/>
            </w:pPr>
          </w:p>
        </w:tc>
        <w:tc>
          <w:tcPr>
            <w:tcW w:w="1104" w:type="dxa"/>
          </w:tcPr>
          <w:p w14:paraId="089C4866" w14:textId="77777777" w:rsidR="004B3F04" w:rsidRDefault="006C736C" w:rsidP="000659BE">
            <w:pPr>
              <w:pStyle w:val="TableText"/>
            </w:pPr>
            <w:hyperlink w:anchor="C_4499-36186">
              <w:r w:rsidR="004B3F04">
                <w:rPr>
                  <w:rStyle w:val="HyperlinkText9pt"/>
                </w:rPr>
                <w:t>4499-36186</w:t>
              </w:r>
            </w:hyperlink>
          </w:p>
        </w:tc>
        <w:tc>
          <w:tcPr>
            <w:tcW w:w="2975" w:type="dxa"/>
          </w:tcPr>
          <w:p w14:paraId="6E9230E4"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57B0078C" w14:textId="77777777" w:rsidTr="000659BE">
        <w:trPr>
          <w:jc w:val="center"/>
        </w:trPr>
        <w:tc>
          <w:tcPr>
            <w:tcW w:w="3345" w:type="dxa"/>
          </w:tcPr>
          <w:p w14:paraId="0865E3B1" w14:textId="77777777" w:rsidR="004B3F04" w:rsidRDefault="004B3F04" w:rsidP="000659BE">
            <w:pPr>
              <w:pStyle w:val="TableText"/>
            </w:pPr>
            <w:r>
              <w:tab/>
              <w:t>outboundRelationship</w:t>
            </w:r>
          </w:p>
        </w:tc>
        <w:tc>
          <w:tcPr>
            <w:tcW w:w="720" w:type="dxa"/>
          </w:tcPr>
          <w:p w14:paraId="47DCC3A9" w14:textId="77777777" w:rsidR="004B3F04" w:rsidRDefault="004B3F04" w:rsidP="000659BE">
            <w:pPr>
              <w:pStyle w:val="TableText"/>
            </w:pPr>
            <w:r>
              <w:t>0..1</w:t>
            </w:r>
          </w:p>
        </w:tc>
        <w:tc>
          <w:tcPr>
            <w:tcW w:w="1152" w:type="dxa"/>
          </w:tcPr>
          <w:p w14:paraId="7B4AF35F" w14:textId="77777777" w:rsidR="004B3F04" w:rsidRDefault="004B3F04" w:rsidP="000659BE">
            <w:pPr>
              <w:pStyle w:val="TableText"/>
            </w:pPr>
            <w:r>
              <w:t>MAY</w:t>
            </w:r>
          </w:p>
        </w:tc>
        <w:tc>
          <w:tcPr>
            <w:tcW w:w="864" w:type="dxa"/>
          </w:tcPr>
          <w:p w14:paraId="05678092" w14:textId="77777777" w:rsidR="004B3F04" w:rsidRDefault="004B3F04" w:rsidP="000659BE">
            <w:pPr>
              <w:pStyle w:val="TableText"/>
            </w:pPr>
          </w:p>
        </w:tc>
        <w:tc>
          <w:tcPr>
            <w:tcW w:w="1104" w:type="dxa"/>
          </w:tcPr>
          <w:p w14:paraId="6EBC1AA8" w14:textId="77777777" w:rsidR="004B3F04" w:rsidRDefault="006C736C" w:rsidP="000659BE">
            <w:pPr>
              <w:pStyle w:val="TableText"/>
            </w:pPr>
            <w:hyperlink w:anchor="C_4499-30431">
              <w:r w:rsidR="004B3F04">
                <w:rPr>
                  <w:rStyle w:val="HyperlinkText9pt"/>
                </w:rPr>
                <w:t>4499-30431</w:t>
              </w:r>
            </w:hyperlink>
          </w:p>
        </w:tc>
        <w:tc>
          <w:tcPr>
            <w:tcW w:w="2975" w:type="dxa"/>
          </w:tcPr>
          <w:p w14:paraId="41579305" w14:textId="77777777" w:rsidR="004B3F04" w:rsidRDefault="004B3F04" w:rsidP="000659BE">
            <w:pPr>
              <w:pStyle w:val="TableText"/>
            </w:pPr>
          </w:p>
        </w:tc>
      </w:tr>
      <w:tr w:rsidR="004B3F04" w14:paraId="1136381E" w14:textId="77777777" w:rsidTr="000659BE">
        <w:trPr>
          <w:jc w:val="center"/>
        </w:trPr>
        <w:tc>
          <w:tcPr>
            <w:tcW w:w="3345" w:type="dxa"/>
          </w:tcPr>
          <w:p w14:paraId="171E72CF" w14:textId="77777777" w:rsidR="004B3F04" w:rsidRDefault="004B3F04" w:rsidP="000659BE">
            <w:pPr>
              <w:pStyle w:val="TableText"/>
            </w:pPr>
            <w:r>
              <w:tab/>
            </w:r>
            <w:r>
              <w:tab/>
              <w:t>@typeCode</w:t>
            </w:r>
          </w:p>
        </w:tc>
        <w:tc>
          <w:tcPr>
            <w:tcW w:w="720" w:type="dxa"/>
          </w:tcPr>
          <w:p w14:paraId="062726BA" w14:textId="77777777" w:rsidR="004B3F04" w:rsidRDefault="004B3F04" w:rsidP="000659BE">
            <w:pPr>
              <w:pStyle w:val="TableText"/>
            </w:pPr>
            <w:r>
              <w:t>1..1</w:t>
            </w:r>
          </w:p>
        </w:tc>
        <w:tc>
          <w:tcPr>
            <w:tcW w:w="1152" w:type="dxa"/>
          </w:tcPr>
          <w:p w14:paraId="2705518A" w14:textId="77777777" w:rsidR="004B3F04" w:rsidRDefault="004B3F04" w:rsidP="000659BE">
            <w:pPr>
              <w:pStyle w:val="TableText"/>
            </w:pPr>
            <w:r>
              <w:t>SHALL</w:t>
            </w:r>
          </w:p>
        </w:tc>
        <w:tc>
          <w:tcPr>
            <w:tcW w:w="864" w:type="dxa"/>
          </w:tcPr>
          <w:p w14:paraId="1215D5CE" w14:textId="77777777" w:rsidR="004B3F04" w:rsidRDefault="004B3F04" w:rsidP="000659BE">
            <w:pPr>
              <w:pStyle w:val="TableText"/>
            </w:pPr>
          </w:p>
        </w:tc>
        <w:tc>
          <w:tcPr>
            <w:tcW w:w="1104" w:type="dxa"/>
          </w:tcPr>
          <w:p w14:paraId="6AB7FBED" w14:textId="77777777" w:rsidR="004B3F04" w:rsidRDefault="006C736C" w:rsidP="000659BE">
            <w:pPr>
              <w:pStyle w:val="TableText"/>
            </w:pPr>
            <w:hyperlink w:anchor="C_4499-34115">
              <w:r w:rsidR="004B3F04">
                <w:rPr>
                  <w:rStyle w:val="HyperlinkText9pt"/>
                </w:rPr>
                <w:t>4499-34115</w:t>
              </w:r>
            </w:hyperlink>
          </w:p>
        </w:tc>
        <w:tc>
          <w:tcPr>
            <w:tcW w:w="2975" w:type="dxa"/>
          </w:tcPr>
          <w:p w14:paraId="2F48A6DD" w14:textId="77777777" w:rsidR="004B3F04" w:rsidRDefault="004B3F04" w:rsidP="000659BE">
            <w:pPr>
              <w:pStyle w:val="TableText"/>
            </w:pPr>
            <w:r>
              <w:t>urn:oid:2.16.840.1.113883.5.1002 (HL7ActRelationshipType) = RSON</w:t>
            </w:r>
          </w:p>
        </w:tc>
      </w:tr>
      <w:tr w:rsidR="004B3F04" w14:paraId="5E948BC7" w14:textId="77777777" w:rsidTr="000659BE">
        <w:trPr>
          <w:jc w:val="center"/>
        </w:trPr>
        <w:tc>
          <w:tcPr>
            <w:tcW w:w="3345" w:type="dxa"/>
          </w:tcPr>
          <w:p w14:paraId="6813837B" w14:textId="77777777" w:rsidR="004B3F04" w:rsidRDefault="004B3F04" w:rsidP="000659BE">
            <w:pPr>
              <w:pStyle w:val="TableText"/>
            </w:pPr>
            <w:r>
              <w:tab/>
            </w:r>
            <w:r>
              <w:tab/>
              <w:t>observationCriteria</w:t>
            </w:r>
          </w:p>
        </w:tc>
        <w:tc>
          <w:tcPr>
            <w:tcW w:w="720" w:type="dxa"/>
          </w:tcPr>
          <w:p w14:paraId="4FA7E272" w14:textId="77777777" w:rsidR="004B3F04" w:rsidRDefault="004B3F04" w:rsidP="000659BE">
            <w:pPr>
              <w:pStyle w:val="TableText"/>
            </w:pPr>
            <w:r>
              <w:t>1..1</w:t>
            </w:r>
          </w:p>
        </w:tc>
        <w:tc>
          <w:tcPr>
            <w:tcW w:w="1152" w:type="dxa"/>
          </w:tcPr>
          <w:p w14:paraId="76A7044E" w14:textId="77777777" w:rsidR="004B3F04" w:rsidRDefault="004B3F04" w:rsidP="000659BE">
            <w:pPr>
              <w:pStyle w:val="TableText"/>
            </w:pPr>
            <w:r>
              <w:t>SHALL</w:t>
            </w:r>
          </w:p>
        </w:tc>
        <w:tc>
          <w:tcPr>
            <w:tcW w:w="864" w:type="dxa"/>
          </w:tcPr>
          <w:p w14:paraId="005D1CD3" w14:textId="77777777" w:rsidR="004B3F04" w:rsidRDefault="004B3F04" w:rsidP="000659BE">
            <w:pPr>
              <w:pStyle w:val="TableText"/>
            </w:pPr>
          </w:p>
        </w:tc>
        <w:tc>
          <w:tcPr>
            <w:tcW w:w="1104" w:type="dxa"/>
          </w:tcPr>
          <w:p w14:paraId="0F278121" w14:textId="77777777" w:rsidR="004B3F04" w:rsidRDefault="006C736C" w:rsidP="000659BE">
            <w:pPr>
              <w:pStyle w:val="TableText"/>
            </w:pPr>
            <w:hyperlink w:anchor="C_4499-30433">
              <w:r w:rsidR="004B3F04">
                <w:rPr>
                  <w:rStyle w:val="HyperlinkText9pt"/>
                </w:rPr>
                <w:t>4499-30433</w:t>
              </w:r>
            </w:hyperlink>
          </w:p>
        </w:tc>
        <w:tc>
          <w:tcPr>
            <w:tcW w:w="2975" w:type="dxa"/>
          </w:tcPr>
          <w:p w14:paraId="7991847C"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03C33194" w14:textId="77777777" w:rsidR="004B3F04" w:rsidRDefault="004B3F04" w:rsidP="004B3F04">
      <w:pPr>
        <w:pStyle w:val="BodyText"/>
      </w:pPr>
    </w:p>
    <w:p w14:paraId="7251BDE6" w14:textId="77777777" w:rsidR="004B3F04" w:rsidRDefault="004B3F04" w:rsidP="007E63CC">
      <w:pPr>
        <w:numPr>
          <w:ilvl w:val="0"/>
          <w:numId w:val="47"/>
        </w:numPr>
      </w:pPr>
      <w:r>
        <w:rPr>
          <w:rStyle w:val="keyword"/>
        </w:rPr>
        <w:t>SHALL</w:t>
      </w:r>
      <w:r>
        <w:t xml:space="preserve"> contain exactly one [1..1] </w:t>
      </w:r>
      <w:r>
        <w:rPr>
          <w:rStyle w:val="XMLnameBold"/>
        </w:rPr>
        <w:t>@classCode</w:t>
      </w:r>
      <w:r>
        <w:t>=</w:t>
      </w:r>
      <w:r>
        <w:rPr>
          <w:rStyle w:val="XMLname"/>
        </w:rPr>
        <w:t>"OBS"</w:t>
      </w:r>
      <w:r>
        <w:t xml:space="preserve"> Observation</w:t>
      </w:r>
      <w:bookmarkStart w:id="2365" w:name="C_4499-30414"/>
      <w:r>
        <w:t xml:space="preserve"> (CONF:4499-30414)</w:t>
      </w:r>
      <w:bookmarkEnd w:id="2365"/>
      <w:r>
        <w:t>.</w:t>
      </w:r>
    </w:p>
    <w:p w14:paraId="44EF172B" w14:textId="77777777" w:rsidR="004B3F04" w:rsidRDefault="004B3F04" w:rsidP="007E63CC">
      <w:pPr>
        <w:numPr>
          <w:ilvl w:val="0"/>
          <w:numId w:val="47"/>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2366" w:name="C_4499-30415"/>
      <w:r>
        <w:t xml:space="preserve"> (CONF:4499-30415)</w:t>
      </w:r>
      <w:bookmarkEnd w:id="2366"/>
      <w:r>
        <w:t>.</w:t>
      </w:r>
    </w:p>
    <w:p w14:paraId="235894C7" w14:textId="77777777" w:rsidR="004B3F04" w:rsidRDefault="004B3F04" w:rsidP="007E63CC">
      <w:pPr>
        <w:numPr>
          <w:ilvl w:val="0"/>
          <w:numId w:val="47"/>
        </w:numPr>
      </w:pPr>
      <w:r>
        <w:rPr>
          <w:rStyle w:val="keyword"/>
        </w:rPr>
        <w:t>MAY</w:t>
      </w:r>
      <w:r>
        <w:t xml:space="preserve"> contain zero or one [0..1] </w:t>
      </w:r>
      <w:r>
        <w:rPr>
          <w:rStyle w:val="XMLnameBold"/>
        </w:rPr>
        <w:t>@actionNegationInd</w:t>
      </w:r>
      <w:bookmarkStart w:id="2367" w:name="C_4499-30416"/>
      <w:r>
        <w:t xml:space="preserve"> (CONF:4499-30416)</w:t>
      </w:r>
      <w:bookmarkEnd w:id="2367"/>
      <w:r>
        <w:t>.</w:t>
      </w:r>
      <w:r>
        <w:br/>
        <w:t>Note: QDM Attribute: Negation Rationale</w:t>
      </w:r>
    </w:p>
    <w:p w14:paraId="18506D10" w14:textId="77777777" w:rsidR="004B3F04" w:rsidRDefault="004B3F04" w:rsidP="007E63CC">
      <w:pPr>
        <w:numPr>
          <w:ilvl w:val="0"/>
          <w:numId w:val="47"/>
        </w:numPr>
      </w:pPr>
      <w:r>
        <w:rPr>
          <w:rStyle w:val="keyword"/>
        </w:rPr>
        <w:t>SHALL</w:t>
      </w:r>
      <w:r>
        <w:t xml:space="preserve"> contain exactly one [1..1] </w:t>
      </w:r>
      <w:r>
        <w:rPr>
          <w:rStyle w:val="XMLnameBold"/>
        </w:rPr>
        <w:t>templateId</w:t>
      </w:r>
      <w:bookmarkStart w:id="2368" w:name="C_4499-30417"/>
      <w:r>
        <w:t xml:space="preserve"> (CONF:4499-30417)</w:t>
      </w:r>
      <w:bookmarkEnd w:id="2368"/>
      <w:r>
        <w:t>.</w:t>
      </w:r>
    </w:p>
    <w:p w14:paraId="6074BF53" w14:textId="77777777" w:rsidR="004B3F04" w:rsidRDefault="004B3F04" w:rsidP="007E63CC">
      <w:pPr>
        <w:numPr>
          <w:ilvl w:val="1"/>
          <w:numId w:val="47"/>
        </w:numPr>
      </w:pPr>
      <w:r>
        <w:t xml:space="preserve">This templateId </w:t>
      </w:r>
      <w:r>
        <w:rPr>
          <w:rStyle w:val="keyword"/>
        </w:rPr>
        <w:t>SHALL</w:t>
      </w:r>
      <w:r>
        <w:t xml:space="preserve"> contain exactly one [1..1] </w:t>
      </w:r>
      <w:r>
        <w:rPr>
          <w:rStyle w:val="XMLnameBold"/>
        </w:rPr>
        <w:t>item</w:t>
      </w:r>
      <w:bookmarkStart w:id="2369" w:name="C_4499-30418"/>
      <w:r>
        <w:t xml:space="preserve"> (CONF:4499-30418)</w:t>
      </w:r>
      <w:bookmarkEnd w:id="2369"/>
      <w:r>
        <w:t xml:space="preserve"> such that it</w:t>
      </w:r>
    </w:p>
    <w:p w14:paraId="79DCBC0C" w14:textId="77777777" w:rsidR="004B3F04" w:rsidRDefault="004B3F04" w:rsidP="007E63CC">
      <w:pPr>
        <w:numPr>
          <w:ilvl w:val="2"/>
          <w:numId w:val="47"/>
        </w:numPr>
      </w:pPr>
      <w:r>
        <w:rPr>
          <w:rStyle w:val="keyword"/>
        </w:rPr>
        <w:t>SHALL</w:t>
      </w:r>
      <w:r>
        <w:t xml:space="preserve"> contain exactly one [1..1] </w:t>
      </w:r>
      <w:r>
        <w:rPr>
          <w:rStyle w:val="XMLnameBold"/>
        </w:rPr>
        <w:t>@root</w:t>
      </w:r>
      <w:r>
        <w:t>=</w:t>
      </w:r>
      <w:r>
        <w:rPr>
          <w:rStyle w:val="XMLname"/>
        </w:rPr>
        <w:t>"2.16.840.1.113883.10.20.28.4.43"</w:t>
      </w:r>
      <w:bookmarkStart w:id="2370" w:name="C_4499-30419"/>
      <w:r>
        <w:t xml:space="preserve"> (CONF:4499-30419)</w:t>
      </w:r>
      <w:bookmarkEnd w:id="2370"/>
      <w:r>
        <w:t>.</w:t>
      </w:r>
    </w:p>
    <w:p w14:paraId="242723F4" w14:textId="77777777" w:rsidR="004B3F04" w:rsidRDefault="004B3F04" w:rsidP="007E63CC">
      <w:pPr>
        <w:numPr>
          <w:ilvl w:val="2"/>
          <w:numId w:val="47"/>
        </w:numPr>
      </w:pPr>
      <w:r>
        <w:rPr>
          <w:rStyle w:val="keyword"/>
        </w:rPr>
        <w:t>SHALL</w:t>
      </w:r>
      <w:r>
        <w:t xml:space="preserve"> contain exactly one [1..1] </w:t>
      </w:r>
      <w:r>
        <w:rPr>
          <w:rStyle w:val="XMLnameBold"/>
        </w:rPr>
        <w:t>@extension</w:t>
      </w:r>
      <w:r>
        <w:t>=</w:t>
      </w:r>
      <w:r>
        <w:rPr>
          <w:rStyle w:val="XMLname"/>
        </w:rPr>
        <w:t>"2021-02-01"</w:t>
      </w:r>
      <w:bookmarkStart w:id="2371" w:name="C_4499-33692"/>
      <w:r>
        <w:t xml:space="preserve"> (CONF:4499-33692)</w:t>
      </w:r>
      <w:bookmarkEnd w:id="2371"/>
      <w:r>
        <w:t>.</w:t>
      </w:r>
    </w:p>
    <w:p w14:paraId="0C9B0A68" w14:textId="77777777" w:rsidR="004B3F04" w:rsidRDefault="004B3F04" w:rsidP="007E63CC">
      <w:pPr>
        <w:numPr>
          <w:ilvl w:val="0"/>
          <w:numId w:val="47"/>
        </w:numPr>
      </w:pPr>
      <w:r>
        <w:rPr>
          <w:rStyle w:val="keyword"/>
        </w:rPr>
        <w:t>SHALL</w:t>
      </w:r>
      <w:r>
        <w:t xml:space="preserve"> contain exactly one [1..1] </w:t>
      </w:r>
      <w:r>
        <w:rPr>
          <w:rStyle w:val="XMLnameBold"/>
        </w:rPr>
        <w:t>id</w:t>
      </w:r>
      <w:bookmarkStart w:id="2372" w:name="C_4499-30420"/>
      <w:r>
        <w:t xml:space="preserve"> (CONF:4499-30420)</w:t>
      </w:r>
      <w:bookmarkEnd w:id="2372"/>
      <w:r>
        <w:t>.</w:t>
      </w:r>
    </w:p>
    <w:p w14:paraId="32EAE530" w14:textId="77777777" w:rsidR="004B3F04" w:rsidRDefault="004B3F04" w:rsidP="007E63CC">
      <w:pPr>
        <w:numPr>
          <w:ilvl w:val="0"/>
          <w:numId w:val="47"/>
        </w:numPr>
      </w:pPr>
      <w:r>
        <w:rPr>
          <w:rStyle w:val="keyword"/>
        </w:rPr>
        <w:t>SHALL</w:t>
      </w:r>
      <w:r>
        <w:t xml:space="preserve"> contain exactly one [1..1] </w:t>
      </w:r>
      <w:r>
        <w:rPr>
          <w:rStyle w:val="XMLnameBold"/>
        </w:rPr>
        <w:t>code</w:t>
      </w:r>
      <w:bookmarkStart w:id="2373" w:name="C_4499-30421"/>
      <w:r>
        <w:t xml:space="preserve"> (CONF:4499-30421)</w:t>
      </w:r>
      <w:bookmarkEnd w:id="2373"/>
      <w:r>
        <w:t>.</w:t>
      </w:r>
      <w:r>
        <w:br/>
        <w:t>Note: QDM Attribute: Code</w:t>
      </w:r>
    </w:p>
    <w:p w14:paraId="78673F1F" w14:textId="77777777" w:rsidR="004B3F04" w:rsidRDefault="004B3F04" w:rsidP="007E63CC">
      <w:pPr>
        <w:numPr>
          <w:ilvl w:val="1"/>
          <w:numId w:val="47"/>
        </w:numPr>
      </w:pPr>
      <w:r>
        <w:t xml:space="preserve">This code </w:t>
      </w:r>
      <w:r>
        <w:rPr>
          <w:rStyle w:val="keyword"/>
        </w:rPr>
        <w:t>SHOULD</w:t>
      </w:r>
      <w:r>
        <w:t xml:space="preserve"> contain zero or one [0..1] </w:t>
      </w:r>
      <w:r>
        <w:rPr>
          <w:rStyle w:val="XMLnameBold"/>
        </w:rPr>
        <w:t>@valueSet</w:t>
      </w:r>
      <w:bookmarkStart w:id="2374" w:name="C_4499-30422"/>
      <w:r>
        <w:t xml:space="preserve"> (CONF:4499-30422)</w:t>
      </w:r>
      <w:bookmarkEnd w:id="2374"/>
      <w:r>
        <w:t>.</w:t>
      </w:r>
    </w:p>
    <w:p w14:paraId="2BED7C8D" w14:textId="77777777" w:rsidR="004B3F04" w:rsidRDefault="004B3F04" w:rsidP="007E63CC">
      <w:pPr>
        <w:numPr>
          <w:ilvl w:val="0"/>
          <w:numId w:val="47"/>
        </w:numPr>
      </w:pPr>
      <w:r>
        <w:rPr>
          <w:rStyle w:val="keyword"/>
        </w:rPr>
        <w:t>SHALL</w:t>
      </w:r>
      <w:r>
        <w:t xml:space="preserve"> contain exactly one [1..1] </w:t>
      </w:r>
      <w:r>
        <w:rPr>
          <w:rStyle w:val="XMLnameBold"/>
        </w:rPr>
        <w:t>title</w:t>
      </w:r>
      <w:bookmarkStart w:id="2375" w:name="C_4499-35949"/>
      <w:r>
        <w:t xml:space="preserve"> (CONF:4499-35949)</w:t>
      </w:r>
      <w:bookmarkEnd w:id="2375"/>
      <w:r>
        <w:t>.</w:t>
      </w:r>
    </w:p>
    <w:p w14:paraId="50D00377" w14:textId="77777777" w:rsidR="004B3F04" w:rsidRDefault="004B3F04" w:rsidP="007E63CC">
      <w:pPr>
        <w:numPr>
          <w:ilvl w:val="0"/>
          <w:numId w:val="47"/>
        </w:numPr>
      </w:pPr>
      <w:r>
        <w:rPr>
          <w:rStyle w:val="keyword"/>
        </w:rPr>
        <w:t>SHALL</w:t>
      </w:r>
      <w:r>
        <w:t xml:space="preserve"> contain exactly one [1..1] </w:t>
      </w:r>
      <w:r>
        <w:rPr>
          <w:rStyle w:val="XMLnameBold"/>
        </w:rPr>
        <w:t>statusCode</w:t>
      </w:r>
      <w:r>
        <w:t xml:space="preserve"> (CodeSystem: </w:t>
      </w:r>
      <w:r>
        <w:rPr>
          <w:rStyle w:val="XMLname"/>
        </w:rPr>
        <w:t>HL7ActStatus urn:oid:2.16.840.1.113883.5.14</w:t>
      </w:r>
      <w:r>
        <w:t>)</w:t>
      </w:r>
      <w:bookmarkStart w:id="2376" w:name="C_4499-30424"/>
      <w:r>
        <w:t xml:space="preserve"> (CONF:4499-30424)</w:t>
      </w:r>
      <w:bookmarkEnd w:id="2376"/>
      <w:r>
        <w:t>.</w:t>
      </w:r>
    </w:p>
    <w:p w14:paraId="5721C8B1" w14:textId="77777777" w:rsidR="004B3F04" w:rsidRDefault="004B3F04" w:rsidP="007E63CC">
      <w:pPr>
        <w:numPr>
          <w:ilvl w:val="1"/>
          <w:numId w:val="47"/>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377" w:name="C_4499-30510"/>
      <w:r>
        <w:t xml:space="preserve"> (CONF:4499-30510)</w:t>
      </w:r>
      <w:bookmarkEnd w:id="2377"/>
      <w:r>
        <w:t>.</w:t>
      </w:r>
    </w:p>
    <w:p w14:paraId="461D0DAF"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78" w:name="C_4499-34413"/>
      <w:r>
        <w:t xml:space="preserve"> (CONF:4499-34413)</w:t>
      </w:r>
      <w:bookmarkEnd w:id="2378"/>
      <w:r>
        <w:t xml:space="preserve"> such that it</w:t>
      </w:r>
    </w:p>
    <w:p w14:paraId="63A2D52E"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379" w:name="C_4499-34416"/>
      <w:r>
        <w:t xml:space="preserve"> (CONF:4499-34416)</w:t>
      </w:r>
      <w:bookmarkEnd w:id="2379"/>
      <w:r>
        <w:t>.</w:t>
      </w:r>
    </w:p>
    <w:p w14:paraId="78D9210C" w14:textId="77777777" w:rsidR="004B3F04" w:rsidRDefault="004B3F04" w:rsidP="007E63CC">
      <w:pPr>
        <w:numPr>
          <w:ilvl w:val="1"/>
          <w:numId w:val="47"/>
        </w:numPr>
      </w:pPr>
      <w:r>
        <w:rPr>
          <w:rStyle w:val="keyword"/>
        </w:rPr>
        <w:t>SHALL</w:t>
      </w:r>
      <w:r>
        <w:t xml:space="preserve"> contain exactly one [1..1] </w:t>
      </w:r>
      <w:r>
        <w:rPr>
          <w:rStyle w:val="XMLnameBold"/>
        </w:rPr>
        <w:t>time</w:t>
      </w:r>
      <w:bookmarkStart w:id="2380" w:name="C_4499-34414"/>
      <w:r>
        <w:t xml:space="preserve"> (CONF:4499-34414)</w:t>
      </w:r>
      <w:bookmarkEnd w:id="2380"/>
      <w:r>
        <w:t>.</w:t>
      </w:r>
    </w:p>
    <w:p w14:paraId="3CD5B34F" w14:textId="77777777" w:rsidR="004B3F04" w:rsidRDefault="004B3F04" w:rsidP="007E63CC">
      <w:pPr>
        <w:numPr>
          <w:ilvl w:val="2"/>
          <w:numId w:val="47"/>
        </w:numPr>
      </w:pPr>
      <w:r>
        <w:t xml:space="preserve">This time </w:t>
      </w:r>
      <w:r>
        <w:rPr>
          <w:rStyle w:val="keyword"/>
        </w:rPr>
        <w:t>SHALL</w:t>
      </w:r>
      <w:r>
        <w:t xml:space="preserve"> contain exactly one [1..1] </w:t>
      </w:r>
      <w:r>
        <w:rPr>
          <w:rStyle w:val="XMLnameBold"/>
        </w:rPr>
        <w:t>low</w:t>
      </w:r>
      <w:bookmarkStart w:id="2381" w:name="C_4499-34417"/>
      <w:r>
        <w:t xml:space="preserve"> (CONF:4499-34417)</w:t>
      </w:r>
      <w:bookmarkEnd w:id="2381"/>
      <w:r>
        <w:t>.</w:t>
      </w:r>
      <w:r>
        <w:br/>
        <w:t>Note: QDM Attribute: Author dateTime (The time the recommendation is authored (i.e., provided to the patient))</w:t>
      </w:r>
    </w:p>
    <w:p w14:paraId="6D4CB18B" w14:textId="77777777" w:rsidR="004B3F04" w:rsidRDefault="004B3F04" w:rsidP="007E63CC">
      <w:pPr>
        <w:numPr>
          <w:ilvl w:val="1"/>
          <w:numId w:val="47"/>
        </w:numPr>
      </w:pPr>
      <w:r>
        <w:rPr>
          <w:rStyle w:val="keyword"/>
        </w:rPr>
        <w:t>SHALL</w:t>
      </w:r>
      <w:r>
        <w:t xml:space="preserve"> contain exactly one [1..1] </w:t>
      </w:r>
      <w:r>
        <w:rPr>
          <w:rStyle w:val="XMLnameBold"/>
        </w:rPr>
        <w:t>role</w:t>
      </w:r>
      <w:bookmarkStart w:id="2382" w:name="C_4499-34415"/>
      <w:r>
        <w:t xml:space="preserve"> (CONF:4499-34415)</w:t>
      </w:r>
      <w:bookmarkEnd w:id="2382"/>
      <w:r>
        <w:t>.</w:t>
      </w:r>
    </w:p>
    <w:p w14:paraId="32440527" w14:textId="77777777" w:rsidR="004B3F04" w:rsidRDefault="004B3F04" w:rsidP="007E63CC">
      <w:pPr>
        <w:numPr>
          <w:ilvl w:val="2"/>
          <w:numId w:val="4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383" w:name="C_4499-34418"/>
      <w:r>
        <w:t xml:space="preserve"> (CONF:4499-34418)</w:t>
      </w:r>
      <w:bookmarkEnd w:id="2383"/>
      <w:r>
        <w:t>.</w:t>
      </w:r>
    </w:p>
    <w:p w14:paraId="7686731F" w14:textId="77777777" w:rsidR="004B3F04" w:rsidRDefault="004B3F04" w:rsidP="007E63CC">
      <w:pPr>
        <w:numPr>
          <w:ilvl w:val="2"/>
          <w:numId w:val="47"/>
        </w:numPr>
      </w:pPr>
      <w:r>
        <w:t xml:space="preserve">This role </w:t>
      </w:r>
      <w:r>
        <w:rPr>
          <w:rStyle w:val="keyword"/>
        </w:rPr>
        <w:t>MAY</w:t>
      </w:r>
      <w:r>
        <w:t xml:space="preserve"> contain zero or one [0..1] </w:t>
      </w:r>
      <w:r>
        <w:rPr>
          <w:rStyle w:val="XMLnameBold"/>
        </w:rPr>
        <w:t>id</w:t>
      </w:r>
      <w:bookmarkStart w:id="2384" w:name="C_4499-34419"/>
      <w:r>
        <w:t xml:space="preserve"> (CONF:4499-34419)</w:t>
      </w:r>
      <w:bookmarkEnd w:id="2384"/>
      <w:r>
        <w:t>.</w:t>
      </w:r>
    </w:p>
    <w:p w14:paraId="1EFB50D1"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5" w:name="C_4499-35255"/>
      <w:r>
        <w:t xml:space="preserve"> (CONF:4499-35255)</w:t>
      </w:r>
      <w:bookmarkEnd w:id="2385"/>
      <w:r>
        <w:t xml:space="preserve"> such that it</w:t>
      </w:r>
      <w:r>
        <w:br/>
        <w:t>Note: QDM Attribute: Requester</w:t>
      </w:r>
    </w:p>
    <w:p w14:paraId="2A5832C6"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386" w:name="C_4499-35259"/>
      <w:r>
        <w:t xml:space="preserve"> (CONF:4499-35259)</w:t>
      </w:r>
      <w:bookmarkEnd w:id="2386"/>
      <w:r>
        <w:t>.</w:t>
      </w:r>
    </w:p>
    <w:p w14:paraId="14A0AF66" w14:textId="77777777" w:rsidR="004B3F04" w:rsidRDefault="004B3F04" w:rsidP="007E63CC">
      <w:pPr>
        <w:numPr>
          <w:ilvl w:val="1"/>
          <w:numId w:val="4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387" w:name="C_4499-36181"/>
      <w:r>
        <w:t xml:space="preserve"> (CONF:4499-36181)</w:t>
      </w:r>
      <w:bookmarkEnd w:id="2387"/>
      <w:r>
        <w:t>.</w:t>
      </w:r>
    </w:p>
    <w:p w14:paraId="73758AE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88" w:name="C_4499-35257"/>
      <w:r>
        <w:t xml:space="preserve"> (CONF:4499-35257)</w:t>
      </w:r>
      <w:bookmarkEnd w:id="2388"/>
      <w:r>
        <w:t xml:space="preserve"> such that it</w:t>
      </w:r>
      <w:r>
        <w:br/>
        <w:t>Note: QDM Attribute: Requester</w:t>
      </w:r>
    </w:p>
    <w:p w14:paraId="7F5DEE18" w14:textId="77777777" w:rsidR="004B3F04" w:rsidRDefault="004B3F04" w:rsidP="007E63CC">
      <w:pPr>
        <w:numPr>
          <w:ilvl w:val="1"/>
          <w:numId w:val="47"/>
        </w:numPr>
      </w:pPr>
      <w:r>
        <w:rPr>
          <w:rStyle w:val="keyword"/>
        </w:rPr>
        <w:lastRenderedPageBreak/>
        <w:t>SHALL</w:t>
      </w:r>
      <w:r>
        <w:t xml:space="preserve"> contain exactly one [1..1] </w:t>
      </w:r>
      <w:r>
        <w:rPr>
          <w:rStyle w:val="XMLnameBold"/>
        </w:rPr>
        <w:t>@typeCode</w:t>
      </w:r>
      <w:r>
        <w:t>=</w:t>
      </w:r>
      <w:r>
        <w:rPr>
          <w:rStyle w:val="XMLname"/>
        </w:rPr>
        <w:t>"PART"</w:t>
      </w:r>
      <w:r>
        <w:t xml:space="preserve"> participation</w:t>
      </w:r>
      <w:bookmarkStart w:id="2389" w:name="C_4499-35260"/>
      <w:r>
        <w:t xml:space="preserve"> (CONF:4499-35260)</w:t>
      </w:r>
      <w:bookmarkEnd w:id="2389"/>
      <w:r>
        <w:t>.</w:t>
      </w:r>
    </w:p>
    <w:p w14:paraId="5184016F" w14:textId="77777777" w:rsidR="004B3F04" w:rsidRDefault="004B3F04" w:rsidP="007E63CC">
      <w:pPr>
        <w:numPr>
          <w:ilvl w:val="1"/>
          <w:numId w:val="4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390" w:name="C_4499-36182"/>
      <w:r>
        <w:t xml:space="preserve"> (CONF:4499-36182)</w:t>
      </w:r>
      <w:bookmarkEnd w:id="2390"/>
      <w:r>
        <w:t>.</w:t>
      </w:r>
    </w:p>
    <w:p w14:paraId="5037DCC2"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1" w:name="C_4499-35868"/>
      <w:r>
        <w:t xml:space="preserve"> (CONF:4499-35868)</w:t>
      </w:r>
      <w:bookmarkEnd w:id="2391"/>
      <w:r>
        <w:t xml:space="preserve"> such that it</w:t>
      </w:r>
      <w:r>
        <w:br/>
        <w:t>Note: QDM Attribute: Requester</w:t>
      </w:r>
    </w:p>
    <w:p w14:paraId="0A1CEBBA"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392" w:name="C_4499-35870"/>
      <w:r>
        <w:t xml:space="preserve"> (CONF:4499-35870)</w:t>
      </w:r>
      <w:bookmarkEnd w:id="2392"/>
      <w:r>
        <w:t>.</w:t>
      </w:r>
    </w:p>
    <w:p w14:paraId="128BEB9B" w14:textId="77777777" w:rsidR="004B3F04" w:rsidRDefault="004B3F04" w:rsidP="007E63CC">
      <w:pPr>
        <w:numPr>
          <w:ilvl w:val="1"/>
          <w:numId w:val="4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393" w:name="C_4499-36183"/>
      <w:r>
        <w:t xml:space="preserve"> (CONF:4499-36183)</w:t>
      </w:r>
      <w:bookmarkEnd w:id="2393"/>
      <w:r>
        <w:t>.</w:t>
      </w:r>
    </w:p>
    <w:p w14:paraId="1CDA5328" w14:textId="77777777" w:rsidR="004B3F04" w:rsidRDefault="004B3F04" w:rsidP="007E63CC">
      <w:pPr>
        <w:numPr>
          <w:ilvl w:val="0"/>
          <w:numId w:val="47"/>
        </w:numPr>
      </w:pPr>
      <w:r>
        <w:rPr>
          <w:rStyle w:val="keyword"/>
        </w:rPr>
        <w:t>MAY</w:t>
      </w:r>
      <w:r>
        <w:t xml:space="preserve"> contain zero or one [0..1] </w:t>
      </w:r>
      <w:r>
        <w:rPr>
          <w:rStyle w:val="XMLnameBold"/>
        </w:rPr>
        <w:t>participation</w:t>
      </w:r>
      <w:bookmarkStart w:id="2394" w:name="C_4499-35261"/>
      <w:r>
        <w:t xml:space="preserve"> (CONF:4499-35261)</w:t>
      </w:r>
      <w:bookmarkEnd w:id="2394"/>
      <w:r>
        <w:t xml:space="preserve"> such that it</w:t>
      </w:r>
      <w:r>
        <w:br/>
        <w:t>Note: QDM Attribute: Requester</w:t>
      </w:r>
    </w:p>
    <w:p w14:paraId="7EB4E1B2"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5" w:name="C_4499-35263"/>
      <w:r>
        <w:t xml:space="preserve"> (CONF:4499-35263)</w:t>
      </w:r>
      <w:bookmarkEnd w:id="2395"/>
      <w:r>
        <w:t>.</w:t>
      </w:r>
    </w:p>
    <w:p w14:paraId="7C436465" w14:textId="77777777" w:rsidR="004B3F04" w:rsidRDefault="004B3F04" w:rsidP="007E63CC">
      <w:pPr>
        <w:numPr>
          <w:ilvl w:val="1"/>
          <w:numId w:val="4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396" w:name="C_4499-36184"/>
      <w:r>
        <w:t xml:space="preserve"> (CONF:4499-36184)</w:t>
      </w:r>
      <w:bookmarkEnd w:id="2396"/>
      <w:r>
        <w:t>.</w:t>
      </w:r>
    </w:p>
    <w:p w14:paraId="406F64E9" w14:textId="77777777" w:rsidR="004B3F04" w:rsidRDefault="004B3F04" w:rsidP="007E63CC">
      <w:pPr>
        <w:numPr>
          <w:ilvl w:val="0"/>
          <w:numId w:val="47"/>
        </w:numPr>
      </w:pPr>
      <w:r>
        <w:rPr>
          <w:rStyle w:val="keyword"/>
        </w:rPr>
        <w:t>MAY</w:t>
      </w:r>
      <w:r>
        <w:t xml:space="preserve"> contain zero or more [0..*] </w:t>
      </w:r>
      <w:r>
        <w:rPr>
          <w:rStyle w:val="XMLnameBold"/>
        </w:rPr>
        <w:t>participation</w:t>
      </w:r>
      <w:bookmarkStart w:id="2397" w:name="C_4499-36185"/>
      <w:r>
        <w:t xml:space="preserve"> (CONF:4499-36185)</w:t>
      </w:r>
      <w:bookmarkEnd w:id="2397"/>
      <w:r>
        <w:t xml:space="preserve"> such that it</w:t>
      </w:r>
      <w:r>
        <w:br/>
        <w:t>Note: QDM Attribute: Requester</w:t>
      </w:r>
    </w:p>
    <w:p w14:paraId="0C7F1FFB"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398" w:name="C_4499-36187"/>
      <w:r>
        <w:t xml:space="preserve"> (CONF:4499-36187)</w:t>
      </w:r>
      <w:bookmarkEnd w:id="2398"/>
      <w:r>
        <w:t>.</w:t>
      </w:r>
    </w:p>
    <w:p w14:paraId="03FA91CA" w14:textId="77777777" w:rsidR="004B3F04" w:rsidRDefault="004B3F04" w:rsidP="007E63CC">
      <w:pPr>
        <w:numPr>
          <w:ilvl w:val="1"/>
          <w:numId w:val="47"/>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399" w:name="C_4499-36186"/>
      <w:r>
        <w:t xml:space="preserve"> (CONF:4499-36186)</w:t>
      </w:r>
      <w:bookmarkEnd w:id="2399"/>
      <w:r>
        <w:t>.</w:t>
      </w:r>
    </w:p>
    <w:p w14:paraId="3EB7AF4D" w14:textId="77777777" w:rsidR="004B3F04" w:rsidRDefault="004B3F04" w:rsidP="007E63CC">
      <w:pPr>
        <w:numPr>
          <w:ilvl w:val="0"/>
          <w:numId w:val="47"/>
        </w:numPr>
      </w:pPr>
      <w:r>
        <w:rPr>
          <w:rStyle w:val="keyword"/>
        </w:rPr>
        <w:t>MAY</w:t>
      </w:r>
      <w:r>
        <w:t xml:space="preserve"> contain zero or one [0..1] </w:t>
      </w:r>
      <w:r>
        <w:rPr>
          <w:rStyle w:val="XMLnameBold"/>
        </w:rPr>
        <w:t>outboundRelationship</w:t>
      </w:r>
      <w:bookmarkStart w:id="2400" w:name="C_4499-30431"/>
      <w:r>
        <w:t xml:space="preserve"> (CONF:4499-30431)</w:t>
      </w:r>
      <w:bookmarkEnd w:id="2400"/>
      <w:r>
        <w:t xml:space="preserve"> such that it</w:t>
      </w:r>
      <w:r>
        <w:br/>
        <w:t>Note: QDM Attribute: Reason</w:t>
      </w:r>
    </w:p>
    <w:p w14:paraId="27CCEA4D" w14:textId="77777777" w:rsidR="004B3F04" w:rsidRDefault="004B3F04" w:rsidP="007E63CC">
      <w:pPr>
        <w:numPr>
          <w:ilvl w:val="1"/>
          <w:numId w:val="4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401" w:name="C_4499-34115"/>
      <w:r>
        <w:t xml:space="preserve"> (CONF:4499-34115)</w:t>
      </w:r>
      <w:bookmarkEnd w:id="2401"/>
      <w:r>
        <w:t>.</w:t>
      </w:r>
    </w:p>
    <w:p w14:paraId="7B4550D4" w14:textId="77777777" w:rsidR="004B3F04" w:rsidRDefault="004B3F04" w:rsidP="007E63CC">
      <w:pPr>
        <w:numPr>
          <w:ilvl w:val="1"/>
          <w:numId w:val="4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402" w:name="C_4499-30433"/>
      <w:r>
        <w:t xml:space="preserve"> (CONF:4499-30433)</w:t>
      </w:r>
      <w:bookmarkEnd w:id="2402"/>
      <w:r>
        <w:t>.</w:t>
      </w:r>
    </w:p>
    <w:p w14:paraId="2D3AD272" w14:textId="77777777" w:rsidR="004B3F04" w:rsidRDefault="004B3F04" w:rsidP="004B3F04">
      <w:pPr>
        <w:pStyle w:val="Caption"/>
        <w:ind w:left="130" w:right="115"/>
      </w:pPr>
      <w:bookmarkStart w:id="2403" w:name="_Toc64842041"/>
      <w:bookmarkStart w:id="2404" w:name="_Toc65482957"/>
      <w:r>
        <w:t xml:space="preserve">Figure </w:t>
      </w:r>
      <w:r>
        <w:fldChar w:fldCharType="begin"/>
      </w:r>
      <w:r>
        <w:instrText>SEQ Figure \* ARABIC</w:instrText>
      </w:r>
      <w:r>
        <w:fldChar w:fldCharType="separate"/>
      </w:r>
      <w:r>
        <w:t>43</w:t>
      </w:r>
      <w:r>
        <w:fldChar w:fldCharType="end"/>
      </w:r>
      <w:r>
        <w:t>: Laboratory Test, Recommended (V4) Example</w:t>
      </w:r>
      <w:bookmarkEnd w:id="2403"/>
      <w:bookmarkEnd w:id="2404"/>
    </w:p>
    <w:p w14:paraId="44A83BF3" w14:textId="77777777" w:rsidR="004B3F04" w:rsidRDefault="004B3F04" w:rsidP="004B3F04">
      <w:pPr>
        <w:pStyle w:val="Example"/>
        <w:ind w:left="130" w:right="115"/>
      </w:pPr>
      <w:r>
        <w:t>&lt;observationCriteria classCode="OBS" moodCode="INT"&gt;</w:t>
      </w:r>
    </w:p>
    <w:p w14:paraId="0510BFA2" w14:textId="77777777" w:rsidR="004B3F04" w:rsidRDefault="004B3F04" w:rsidP="004B3F04">
      <w:pPr>
        <w:pStyle w:val="Example"/>
        <w:ind w:left="130" w:right="115"/>
      </w:pPr>
      <w:r>
        <w:t xml:space="preserve">    &lt;templateId&gt;</w:t>
      </w:r>
    </w:p>
    <w:p w14:paraId="6E9461F8" w14:textId="77777777" w:rsidR="004B3F04" w:rsidRDefault="004B3F04" w:rsidP="004B3F04">
      <w:pPr>
        <w:pStyle w:val="Example"/>
        <w:ind w:left="130" w:right="115"/>
      </w:pPr>
      <w:r>
        <w:t xml:space="preserve">        &lt;item root="2.16.840.1.113883.10.20.28.4.43" extension="2021-02-01"/&gt;</w:t>
      </w:r>
    </w:p>
    <w:p w14:paraId="4D7F692B" w14:textId="77777777" w:rsidR="004B3F04" w:rsidRDefault="004B3F04" w:rsidP="004B3F04">
      <w:pPr>
        <w:pStyle w:val="Example"/>
        <w:ind w:left="130" w:right="115"/>
      </w:pPr>
      <w:r>
        <w:t xml:space="preserve">    &lt;/templateId&gt;</w:t>
      </w:r>
    </w:p>
    <w:p w14:paraId="2BF27D0D" w14:textId="77777777" w:rsidR="004B3F04" w:rsidRDefault="004B3F04" w:rsidP="004B3F04">
      <w:pPr>
        <w:pStyle w:val="Example"/>
        <w:ind w:left="130" w:right="115"/>
      </w:pPr>
      <w:r>
        <w:t xml:space="preserve">    &lt;id root="7a54587b-f1d6-4ce1-bb4c-30ffc5139565"/&gt;</w:t>
      </w:r>
    </w:p>
    <w:p w14:paraId="10B41AD1" w14:textId="77777777" w:rsidR="004B3F04" w:rsidRDefault="004B3F04" w:rsidP="004B3F04">
      <w:pPr>
        <w:pStyle w:val="Example"/>
        <w:ind w:left="130" w:right="115"/>
      </w:pPr>
      <w:r>
        <w:t xml:space="preserve">    &lt;code valueSet="{$QDMElementValueSetOID}"/&gt;</w:t>
      </w:r>
    </w:p>
    <w:p w14:paraId="68757527" w14:textId="77777777" w:rsidR="004B3F04" w:rsidRDefault="004B3F04" w:rsidP="004B3F04">
      <w:pPr>
        <w:pStyle w:val="Example"/>
        <w:ind w:left="130" w:right="115"/>
      </w:pPr>
      <w:r>
        <w:t xml:space="preserve">    &lt;title value="Laboratory Test, Recommended"/&gt;</w:t>
      </w:r>
    </w:p>
    <w:p w14:paraId="7D1C3FF7" w14:textId="77777777" w:rsidR="004B3F04" w:rsidRDefault="004B3F04" w:rsidP="004B3F04">
      <w:pPr>
        <w:pStyle w:val="Example"/>
        <w:ind w:left="130" w:right="115"/>
      </w:pPr>
      <w:r>
        <w:t xml:space="preserve">    &lt;statusCode code="active"/&gt;</w:t>
      </w:r>
    </w:p>
    <w:p w14:paraId="3FCEEF06" w14:textId="77777777" w:rsidR="004B3F04" w:rsidRDefault="004B3F04" w:rsidP="004B3F04">
      <w:pPr>
        <w:pStyle w:val="Example"/>
        <w:ind w:left="130" w:right="115"/>
      </w:pPr>
      <w:r>
        <w:t xml:space="preserve">&lt;/observationCriteria&gt;  </w:t>
      </w:r>
    </w:p>
    <w:p w14:paraId="00B4A29C" w14:textId="77777777" w:rsidR="004B3F04" w:rsidRDefault="004B3F04" w:rsidP="004B3F04">
      <w:pPr>
        <w:pStyle w:val="BodyText"/>
      </w:pPr>
    </w:p>
    <w:p w14:paraId="2CCEDD97" w14:textId="4C3D24CD" w:rsidR="004B3F04" w:rsidRDefault="004B3F04" w:rsidP="004B3F04">
      <w:pPr>
        <w:pStyle w:val="Heading2nospace"/>
      </w:pPr>
      <w:bookmarkStart w:id="2405" w:name="E_Medication_Active_V5_"/>
      <w:bookmarkStart w:id="2406" w:name="_Toc64841908"/>
      <w:bookmarkStart w:id="2407" w:name="_Toc65482824"/>
      <w:r>
        <w:lastRenderedPageBreak/>
        <w:t>Medication, Active (V5)</w:t>
      </w:r>
      <w:bookmarkEnd w:id="2405"/>
      <w:bookmarkEnd w:id="2406"/>
      <w:r w:rsidR="006F762B">
        <w:t xml:space="preserve"> - DRAFT</w:t>
      </w:r>
      <w:bookmarkEnd w:id="2407"/>
    </w:p>
    <w:p w14:paraId="1717B610" w14:textId="77777777" w:rsidR="004B3F04" w:rsidRDefault="004B3F04" w:rsidP="004B3F04">
      <w:pPr>
        <w:pStyle w:val="BracketData"/>
      </w:pPr>
      <w:r>
        <w:t>[substanceAdministrationCriteria: identifier urn:hl7ii:2.16.840.1.113883.10.20.28.4.44:2021-02-01 (open)]</w:t>
      </w:r>
    </w:p>
    <w:p w14:paraId="03B03861" w14:textId="77777777" w:rsidR="004B3F04" w:rsidRDefault="004B3F04" w:rsidP="004B3F04">
      <w:pPr>
        <w:pStyle w:val="Caption"/>
      </w:pPr>
      <w:bookmarkStart w:id="2408" w:name="_Toc64842170"/>
      <w:bookmarkStart w:id="2409" w:name="_Toc65483254"/>
      <w:r>
        <w:t xml:space="preserve">Table </w:t>
      </w:r>
      <w:r>
        <w:fldChar w:fldCharType="begin"/>
      </w:r>
      <w:r>
        <w:instrText>SEQ Table \* ARABIC</w:instrText>
      </w:r>
      <w:r>
        <w:fldChar w:fldCharType="separate"/>
      </w:r>
      <w:r>
        <w:t>93</w:t>
      </w:r>
      <w:r>
        <w:fldChar w:fldCharType="end"/>
      </w:r>
      <w:r>
        <w:t>: Medication, Active (V5) Contexts</w:t>
      </w:r>
      <w:bookmarkEnd w:id="2408"/>
      <w:bookmarkEnd w:id="240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DA0AAFD" w14:textId="77777777" w:rsidTr="000659BE">
        <w:trPr>
          <w:cantSplit/>
          <w:tblHeader/>
          <w:jc w:val="center"/>
        </w:trPr>
        <w:tc>
          <w:tcPr>
            <w:tcW w:w="360" w:type="dxa"/>
            <w:shd w:val="clear" w:color="auto" w:fill="E6E6E6"/>
          </w:tcPr>
          <w:p w14:paraId="1A6F91AF" w14:textId="77777777" w:rsidR="004B3F04" w:rsidRDefault="004B3F04" w:rsidP="000659BE">
            <w:pPr>
              <w:pStyle w:val="TableHead"/>
            </w:pPr>
            <w:r>
              <w:t>Contained By:</w:t>
            </w:r>
          </w:p>
        </w:tc>
        <w:tc>
          <w:tcPr>
            <w:tcW w:w="360" w:type="dxa"/>
            <w:shd w:val="clear" w:color="auto" w:fill="E6E6E6"/>
          </w:tcPr>
          <w:p w14:paraId="45349764" w14:textId="77777777" w:rsidR="004B3F04" w:rsidRDefault="004B3F04" w:rsidP="000659BE">
            <w:pPr>
              <w:pStyle w:val="TableHead"/>
            </w:pPr>
            <w:r>
              <w:t>Contains:</w:t>
            </w:r>
          </w:p>
        </w:tc>
      </w:tr>
      <w:tr w:rsidR="004B3F04" w14:paraId="59D17A27" w14:textId="77777777" w:rsidTr="000659BE">
        <w:trPr>
          <w:jc w:val="center"/>
        </w:trPr>
        <w:tc>
          <w:tcPr>
            <w:tcW w:w="360" w:type="dxa"/>
          </w:tcPr>
          <w:p w14:paraId="67CC6AFF"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831B698"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636A5A9"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497DFFF6"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1D169B8"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544820DB" w14:textId="77777777" w:rsidR="004B3F04" w:rsidRDefault="004B3F04" w:rsidP="004B3F04">
      <w:pPr>
        <w:pStyle w:val="BodyText"/>
      </w:pPr>
    </w:p>
    <w:p w14:paraId="6E21579C" w14:textId="77777777" w:rsidR="004B3F04" w:rsidRDefault="004B3F04" w:rsidP="004B3F04">
      <w:r>
        <w:t>This template represents the QDM data type: Medication, Active.</w:t>
      </w:r>
      <w:r>
        <w:br/>
        <w:t>Medication represents clinical drugs or chemical substances intended for use in the medical diagnosis, cure, treatment, or prevention of disease. Medication active represents medication that is currently being taken by the patient.</w:t>
      </w:r>
      <w:r>
        <w:br/>
        <w:t>Timing: Relevant dateTime references the time the medication is active on the medication record if it was given or taken at a single point in time.</w:t>
      </w:r>
      <w:r>
        <w:br/>
        <w:t>Relevant Period references a start and stop time for an active medication on the medication record that is given or taken over a time interval: StartTime = when the medication is first known to be used (generally the time of entry on the medication list); StopTime = when the medication is discontinued (generally the time discontinuation is recorded on the medication list).</w:t>
      </w:r>
      <w:r>
        <w:br/>
        <w:t>Dosage: Details of how medication is/is to be taken, i.e., the quantity (mg, cc, tablets) to be taken at a single administration.</w:t>
      </w:r>
    </w:p>
    <w:p w14:paraId="102AE4A6" w14:textId="77777777" w:rsidR="004B3F04" w:rsidRDefault="004B3F04" w:rsidP="004B3F04">
      <w:pPr>
        <w:pStyle w:val="Caption"/>
      </w:pPr>
      <w:bookmarkStart w:id="2410" w:name="_Toc64842171"/>
      <w:bookmarkStart w:id="2411" w:name="_Toc65483255"/>
      <w:r>
        <w:lastRenderedPageBreak/>
        <w:t xml:space="preserve">Table </w:t>
      </w:r>
      <w:r>
        <w:fldChar w:fldCharType="begin"/>
      </w:r>
      <w:r>
        <w:instrText>SEQ Table \* ARABIC</w:instrText>
      </w:r>
      <w:r>
        <w:fldChar w:fldCharType="separate"/>
      </w:r>
      <w:r>
        <w:t>94</w:t>
      </w:r>
      <w:r>
        <w:fldChar w:fldCharType="end"/>
      </w:r>
      <w:r>
        <w:t>: Medication, Active (V5) Constraints Overview</w:t>
      </w:r>
      <w:bookmarkEnd w:id="2410"/>
      <w:bookmarkEnd w:id="241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74A50C6" w14:textId="77777777" w:rsidTr="000659BE">
        <w:trPr>
          <w:cantSplit/>
          <w:tblHeader/>
          <w:jc w:val="center"/>
        </w:trPr>
        <w:tc>
          <w:tcPr>
            <w:tcW w:w="0" w:type="dxa"/>
            <w:shd w:val="clear" w:color="auto" w:fill="E6E6E6"/>
            <w:noWrap/>
          </w:tcPr>
          <w:p w14:paraId="58927A36" w14:textId="77777777" w:rsidR="004B3F04" w:rsidRDefault="004B3F04" w:rsidP="000659BE">
            <w:pPr>
              <w:pStyle w:val="TableHead"/>
            </w:pPr>
            <w:r>
              <w:t>XPath</w:t>
            </w:r>
          </w:p>
        </w:tc>
        <w:tc>
          <w:tcPr>
            <w:tcW w:w="720" w:type="dxa"/>
            <w:shd w:val="clear" w:color="auto" w:fill="E6E6E6"/>
            <w:noWrap/>
          </w:tcPr>
          <w:p w14:paraId="06675585" w14:textId="77777777" w:rsidR="004B3F04" w:rsidRDefault="004B3F04" w:rsidP="000659BE">
            <w:pPr>
              <w:pStyle w:val="TableHead"/>
            </w:pPr>
            <w:r>
              <w:t>Card.</w:t>
            </w:r>
          </w:p>
        </w:tc>
        <w:tc>
          <w:tcPr>
            <w:tcW w:w="1152" w:type="dxa"/>
            <w:shd w:val="clear" w:color="auto" w:fill="E6E6E6"/>
            <w:noWrap/>
          </w:tcPr>
          <w:p w14:paraId="45487202" w14:textId="77777777" w:rsidR="004B3F04" w:rsidRDefault="004B3F04" w:rsidP="000659BE">
            <w:pPr>
              <w:pStyle w:val="TableHead"/>
            </w:pPr>
            <w:r>
              <w:t>Verb</w:t>
            </w:r>
          </w:p>
        </w:tc>
        <w:tc>
          <w:tcPr>
            <w:tcW w:w="864" w:type="dxa"/>
            <w:shd w:val="clear" w:color="auto" w:fill="E6E6E6"/>
            <w:noWrap/>
          </w:tcPr>
          <w:p w14:paraId="074A9464" w14:textId="77777777" w:rsidR="004B3F04" w:rsidRDefault="004B3F04" w:rsidP="000659BE">
            <w:pPr>
              <w:pStyle w:val="TableHead"/>
            </w:pPr>
            <w:r>
              <w:t>Data Type</w:t>
            </w:r>
          </w:p>
        </w:tc>
        <w:tc>
          <w:tcPr>
            <w:tcW w:w="864" w:type="dxa"/>
            <w:shd w:val="clear" w:color="auto" w:fill="E6E6E6"/>
            <w:noWrap/>
          </w:tcPr>
          <w:p w14:paraId="532B75C0" w14:textId="77777777" w:rsidR="004B3F04" w:rsidRDefault="004B3F04" w:rsidP="000659BE">
            <w:pPr>
              <w:pStyle w:val="TableHead"/>
            </w:pPr>
            <w:r>
              <w:t>CONF#</w:t>
            </w:r>
          </w:p>
        </w:tc>
        <w:tc>
          <w:tcPr>
            <w:tcW w:w="864" w:type="dxa"/>
            <w:shd w:val="clear" w:color="auto" w:fill="E6E6E6"/>
            <w:noWrap/>
          </w:tcPr>
          <w:p w14:paraId="45513425" w14:textId="77777777" w:rsidR="004B3F04" w:rsidRDefault="004B3F04" w:rsidP="000659BE">
            <w:pPr>
              <w:pStyle w:val="TableHead"/>
            </w:pPr>
            <w:r>
              <w:t>Value</w:t>
            </w:r>
          </w:p>
        </w:tc>
      </w:tr>
      <w:tr w:rsidR="004B3F04" w14:paraId="5F7B9B78" w14:textId="77777777" w:rsidTr="000659BE">
        <w:trPr>
          <w:jc w:val="center"/>
        </w:trPr>
        <w:tc>
          <w:tcPr>
            <w:tcW w:w="10160" w:type="dxa"/>
            <w:gridSpan w:val="6"/>
          </w:tcPr>
          <w:p w14:paraId="590993E5" w14:textId="77777777" w:rsidR="004B3F04" w:rsidRDefault="004B3F04" w:rsidP="000659BE">
            <w:pPr>
              <w:pStyle w:val="TableText"/>
            </w:pPr>
            <w:r>
              <w:t>substanceAdministrationCriteria (identifier: urn:hl7ii:2.16.840.1.113883.10.20.28.4.44:2021-02-01)</w:t>
            </w:r>
          </w:p>
        </w:tc>
      </w:tr>
      <w:tr w:rsidR="004B3F04" w14:paraId="15735CDB" w14:textId="77777777" w:rsidTr="000659BE">
        <w:trPr>
          <w:jc w:val="center"/>
        </w:trPr>
        <w:tc>
          <w:tcPr>
            <w:tcW w:w="3345" w:type="dxa"/>
          </w:tcPr>
          <w:p w14:paraId="24083E49" w14:textId="77777777" w:rsidR="004B3F04" w:rsidRDefault="004B3F04" w:rsidP="000659BE">
            <w:pPr>
              <w:pStyle w:val="TableText"/>
            </w:pPr>
            <w:r>
              <w:tab/>
              <w:t>@classCode</w:t>
            </w:r>
          </w:p>
        </w:tc>
        <w:tc>
          <w:tcPr>
            <w:tcW w:w="720" w:type="dxa"/>
          </w:tcPr>
          <w:p w14:paraId="6B4A3B60" w14:textId="77777777" w:rsidR="004B3F04" w:rsidRDefault="004B3F04" w:rsidP="000659BE">
            <w:pPr>
              <w:pStyle w:val="TableText"/>
            </w:pPr>
            <w:r>
              <w:t>1..1</w:t>
            </w:r>
          </w:p>
        </w:tc>
        <w:tc>
          <w:tcPr>
            <w:tcW w:w="1152" w:type="dxa"/>
          </w:tcPr>
          <w:p w14:paraId="19D4CF4F" w14:textId="77777777" w:rsidR="004B3F04" w:rsidRDefault="004B3F04" w:rsidP="000659BE">
            <w:pPr>
              <w:pStyle w:val="TableText"/>
            </w:pPr>
            <w:r>
              <w:t>SHALL</w:t>
            </w:r>
          </w:p>
        </w:tc>
        <w:tc>
          <w:tcPr>
            <w:tcW w:w="864" w:type="dxa"/>
          </w:tcPr>
          <w:p w14:paraId="1421BFE0" w14:textId="77777777" w:rsidR="004B3F04" w:rsidRDefault="004B3F04" w:rsidP="000659BE">
            <w:pPr>
              <w:pStyle w:val="TableText"/>
            </w:pPr>
          </w:p>
        </w:tc>
        <w:tc>
          <w:tcPr>
            <w:tcW w:w="1104" w:type="dxa"/>
          </w:tcPr>
          <w:p w14:paraId="6DCAB45C" w14:textId="77777777" w:rsidR="004B3F04" w:rsidRDefault="006C736C" w:rsidP="000659BE">
            <w:pPr>
              <w:pStyle w:val="TableText"/>
            </w:pPr>
            <w:hyperlink w:anchor="C_4499-31950">
              <w:r w:rsidR="004B3F04">
                <w:rPr>
                  <w:rStyle w:val="HyperlinkText9pt"/>
                </w:rPr>
                <w:t>4499-31950</w:t>
              </w:r>
            </w:hyperlink>
          </w:p>
        </w:tc>
        <w:tc>
          <w:tcPr>
            <w:tcW w:w="2975" w:type="dxa"/>
          </w:tcPr>
          <w:p w14:paraId="14763246" w14:textId="77777777" w:rsidR="004B3F04" w:rsidRDefault="004B3F04" w:rsidP="000659BE">
            <w:pPr>
              <w:pStyle w:val="TableText"/>
            </w:pPr>
            <w:r>
              <w:t>SBADM</w:t>
            </w:r>
          </w:p>
        </w:tc>
      </w:tr>
      <w:tr w:rsidR="004B3F04" w14:paraId="710BCA83" w14:textId="77777777" w:rsidTr="000659BE">
        <w:trPr>
          <w:jc w:val="center"/>
        </w:trPr>
        <w:tc>
          <w:tcPr>
            <w:tcW w:w="3345" w:type="dxa"/>
          </w:tcPr>
          <w:p w14:paraId="05BE0498" w14:textId="77777777" w:rsidR="004B3F04" w:rsidRDefault="004B3F04" w:rsidP="000659BE">
            <w:pPr>
              <w:pStyle w:val="TableText"/>
            </w:pPr>
            <w:r>
              <w:tab/>
              <w:t>@moodCode</w:t>
            </w:r>
          </w:p>
        </w:tc>
        <w:tc>
          <w:tcPr>
            <w:tcW w:w="720" w:type="dxa"/>
          </w:tcPr>
          <w:p w14:paraId="65C2F62F" w14:textId="77777777" w:rsidR="004B3F04" w:rsidRDefault="004B3F04" w:rsidP="000659BE">
            <w:pPr>
              <w:pStyle w:val="TableText"/>
            </w:pPr>
            <w:r>
              <w:t>1..1</w:t>
            </w:r>
          </w:p>
        </w:tc>
        <w:tc>
          <w:tcPr>
            <w:tcW w:w="1152" w:type="dxa"/>
          </w:tcPr>
          <w:p w14:paraId="036B6768" w14:textId="77777777" w:rsidR="004B3F04" w:rsidRDefault="004B3F04" w:rsidP="000659BE">
            <w:pPr>
              <w:pStyle w:val="TableText"/>
            </w:pPr>
            <w:r>
              <w:t>SHALL</w:t>
            </w:r>
          </w:p>
        </w:tc>
        <w:tc>
          <w:tcPr>
            <w:tcW w:w="864" w:type="dxa"/>
          </w:tcPr>
          <w:p w14:paraId="4A6ABDB3" w14:textId="77777777" w:rsidR="004B3F04" w:rsidRDefault="004B3F04" w:rsidP="000659BE">
            <w:pPr>
              <w:pStyle w:val="TableText"/>
            </w:pPr>
          </w:p>
        </w:tc>
        <w:tc>
          <w:tcPr>
            <w:tcW w:w="1104" w:type="dxa"/>
          </w:tcPr>
          <w:p w14:paraId="7BFC495A" w14:textId="77777777" w:rsidR="004B3F04" w:rsidRDefault="006C736C" w:rsidP="000659BE">
            <w:pPr>
              <w:pStyle w:val="TableText"/>
            </w:pPr>
            <w:hyperlink w:anchor="C_4499-31951">
              <w:r w:rsidR="004B3F04">
                <w:rPr>
                  <w:rStyle w:val="HyperlinkText9pt"/>
                </w:rPr>
                <w:t>4499-31951</w:t>
              </w:r>
            </w:hyperlink>
          </w:p>
        </w:tc>
        <w:tc>
          <w:tcPr>
            <w:tcW w:w="2975" w:type="dxa"/>
          </w:tcPr>
          <w:p w14:paraId="1896ECEC" w14:textId="77777777" w:rsidR="004B3F04" w:rsidRDefault="004B3F04" w:rsidP="000659BE">
            <w:pPr>
              <w:pStyle w:val="TableText"/>
            </w:pPr>
            <w:r>
              <w:t>urn:oid:2.16.840.1.113883.5.1001 (HL7ActMood) = EVN</w:t>
            </w:r>
          </w:p>
        </w:tc>
      </w:tr>
      <w:tr w:rsidR="004B3F04" w14:paraId="000772E2" w14:textId="77777777" w:rsidTr="000659BE">
        <w:trPr>
          <w:jc w:val="center"/>
        </w:trPr>
        <w:tc>
          <w:tcPr>
            <w:tcW w:w="3345" w:type="dxa"/>
          </w:tcPr>
          <w:p w14:paraId="6C64E6F1" w14:textId="77777777" w:rsidR="004B3F04" w:rsidRDefault="004B3F04" w:rsidP="000659BE">
            <w:pPr>
              <w:pStyle w:val="TableText"/>
            </w:pPr>
            <w:r>
              <w:tab/>
              <w:t>@actionNegationInd</w:t>
            </w:r>
          </w:p>
        </w:tc>
        <w:tc>
          <w:tcPr>
            <w:tcW w:w="720" w:type="dxa"/>
          </w:tcPr>
          <w:p w14:paraId="75FCA65B" w14:textId="77777777" w:rsidR="004B3F04" w:rsidRDefault="004B3F04" w:rsidP="000659BE">
            <w:pPr>
              <w:pStyle w:val="TableText"/>
            </w:pPr>
            <w:r>
              <w:t>0..0</w:t>
            </w:r>
          </w:p>
        </w:tc>
        <w:tc>
          <w:tcPr>
            <w:tcW w:w="1152" w:type="dxa"/>
          </w:tcPr>
          <w:p w14:paraId="7886E62B" w14:textId="77777777" w:rsidR="004B3F04" w:rsidRDefault="004B3F04" w:rsidP="000659BE">
            <w:pPr>
              <w:pStyle w:val="TableText"/>
            </w:pPr>
            <w:r>
              <w:t>SHALL NOT</w:t>
            </w:r>
          </w:p>
        </w:tc>
        <w:tc>
          <w:tcPr>
            <w:tcW w:w="864" w:type="dxa"/>
          </w:tcPr>
          <w:p w14:paraId="6A38FC39" w14:textId="77777777" w:rsidR="004B3F04" w:rsidRDefault="004B3F04" w:rsidP="000659BE">
            <w:pPr>
              <w:pStyle w:val="TableText"/>
            </w:pPr>
          </w:p>
        </w:tc>
        <w:tc>
          <w:tcPr>
            <w:tcW w:w="1104" w:type="dxa"/>
          </w:tcPr>
          <w:p w14:paraId="2731199C" w14:textId="77777777" w:rsidR="004B3F04" w:rsidRDefault="006C736C" w:rsidP="000659BE">
            <w:pPr>
              <w:pStyle w:val="TableText"/>
            </w:pPr>
            <w:hyperlink w:anchor="C_4499-34809">
              <w:r w:rsidR="004B3F04">
                <w:rPr>
                  <w:rStyle w:val="HyperlinkText9pt"/>
                </w:rPr>
                <w:t>4499-34809</w:t>
              </w:r>
            </w:hyperlink>
          </w:p>
        </w:tc>
        <w:tc>
          <w:tcPr>
            <w:tcW w:w="2975" w:type="dxa"/>
          </w:tcPr>
          <w:p w14:paraId="21B035AA" w14:textId="77777777" w:rsidR="004B3F04" w:rsidRDefault="004B3F04" w:rsidP="000659BE">
            <w:pPr>
              <w:pStyle w:val="TableText"/>
            </w:pPr>
          </w:p>
        </w:tc>
      </w:tr>
      <w:tr w:rsidR="004B3F04" w14:paraId="43B5BACB" w14:textId="77777777" w:rsidTr="000659BE">
        <w:trPr>
          <w:jc w:val="center"/>
        </w:trPr>
        <w:tc>
          <w:tcPr>
            <w:tcW w:w="3345" w:type="dxa"/>
          </w:tcPr>
          <w:p w14:paraId="38CEFD74" w14:textId="77777777" w:rsidR="004B3F04" w:rsidRDefault="004B3F04" w:rsidP="000659BE">
            <w:pPr>
              <w:pStyle w:val="TableText"/>
            </w:pPr>
            <w:r>
              <w:tab/>
              <w:t>templateId</w:t>
            </w:r>
          </w:p>
        </w:tc>
        <w:tc>
          <w:tcPr>
            <w:tcW w:w="720" w:type="dxa"/>
          </w:tcPr>
          <w:p w14:paraId="77DE0B34" w14:textId="77777777" w:rsidR="004B3F04" w:rsidRDefault="004B3F04" w:rsidP="000659BE">
            <w:pPr>
              <w:pStyle w:val="TableText"/>
            </w:pPr>
            <w:r>
              <w:t>1..1</w:t>
            </w:r>
          </w:p>
        </w:tc>
        <w:tc>
          <w:tcPr>
            <w:tcW w:w="1152" w:type="dxa"/>
          </w:tcPr>
          <w:p w14:paraId="1C60BCFC" w14:textId="77777777" w:rsidR="004B3F04" w:rsidRDefault="004B3F04" w:rsidP="000659BE">
            <w:pPr>
              <w:pStyle w:val="TableText"/>
            </w:pPr>
            <w:r>
              <w:t>SHALL</w:t>
            </w:r>
          </w:p>
        </w:tc>
        <w:tc>
          <w:tcPr>
            <w:tcW w:w="864" w:type="dxa"/>
          </w:tcPr>
          <w:p w14:paraId="463EC306" w14:textId="77777777" w:rsidR="004B3F04" w:rsidRDefault="004B3F04" w:rsidP="000659BE">
            <w:pPr>
              <w:pStyle w:val="TableText"/>
            </w:pPr>
          </w:p>
        </w:tc>
        <w:tc>
          <w:tcPr>
            <w:tcW w:w="1104" w:type="dxa"/>
          </w:tcPr>
          <w:p w14:paraId="70CC8ED9" w14:textId="77777777" w:rsidR="004B3F04" w:rsidRDefault="006C736C" w:rsidP="000659BE">
            <w:pPr>
              <w:pStyle w:val="TableText"/>
            </w:pPr>
            <w:hyperlink w:anchor="C_4499-31953">
              <w:r w:rsidR="004B3F04">
                <w:rPr>
                  <w:rStyle w:val="HyperlinkText9pt"/>
                </w:rPr>
                <w:t>4499-31953</w:t>
              </w:r>
            </w:hyperlink>
          </w:p>
        </w:tc>
        <w:tc>
          <w:tcPr>
            <w:tcW w:w="2975" w:type="dxa"/>
          </w:tcPr>
          <w:p w14:paraId="72911A95" w14:textId="77777777" w:rsidR="004B3F04" w:rsidRDefault="004B3F04" w:rsidP="000659BE">
            <w:pPr>
              <w:pStyle w:val="TableText"/>
            </w:pPr>
          </w:p>
        </w:tc>
      </w:tr>
      <w:tr w:rsidR="004B3F04" w14:paraId="1E867752" w14:textId="77777777" w:rsidTr="000659BE">
        <w:trPr>
          <w:jc w:val="center"/>
        </w:trPr>
        <w:tc>
          <w:tcPr>
            <w:tcW w:w="3345" w:type="dxa"/>
          </w:tcPr>
          <w:p w14:paraId="2DCBD08B" w14:textId="77777777" w:rsidR="004B3F04" w:rsidRDefault="004B3F04" w:rsidP="000659BE">
            <w:pPr>
              <w:pStyle w:val="TableText"/>
            </w:pPr>
            <w:r>
              <w:tab/>
            </w:r>
            <w:r>
              <w:tab/>
              <w:t>item</w:t>
            </w:r>
          </w:p>
        </w:tc>
        <w:tc>
          <w:tcPr>
            <w:tcW w:w="720" w:type="dxa"/>
          </w:tcPr>
          <w:p w14:paraId="7F0C3351" w14:textId="77777777" w:rsidR="004B3F04" w:rsidRDefault="004B3F04" w:rsidP="000659BE">
            <w:pPr>
              <w:pStyle w:val="TableText"/>
            </w:pPr>
            <w:r>
              <w:t>1..1</w:t>
            </w:r>
          </w:p>
        </w:tc>
        <w:tc>
          <w:tcPr>
            <w:tcW w:w="1152" w:type="dxa"/>
          </w:tcPr>
          <w:p w14:paraId="1219ADEE" w14:textId="77777777" w:rsidR="004B3F04" w:rsidRDefault="004B3F04" w:rsidP="000659BE">
            <w:pPr>
              <w:pStyle w:val="TableText"/>
            </w:pPr>
            <w:r>
              <w:t>SHALL</w:t>
            </w:r>
          </w:p>
        </w:tc>
        <w:tc>
          <w:tcPr>
            <w:tcW w:w="864" w:type="dxa"/>
          </w:tcPr>
          <w:p w14:paraId="7E322E8B" w14:textId="77777777" w:rsidR="004B3F04" w:rsidRDefault="004B3F04" w:rsidP="000659BE">
            <w:pPr>
              <w:pStyle w:val="TableText"/>
            </w:pPr>
          </w:p>
        </w:tc>
        <w:tc>
          <w:tcPr>
            <w:tcW w:w="1104" w:type="dxa"/>
          </w:tcPr>
          <w:p w14:paraId="66307558" w14:textId="77777777" w:rsidR="004B3F04" w:rsidRDefault="006C736C" w:rsidP="000659BE">
            <w:pPr>
              <w:pStyle w:val="TableText"/>
            </w:pPr>
            <w:hyperlink w:anchor="C_4499-31954">
              <w:r w:rsidR="004B3F04">
                <w:rPr>
                  <w:rStyle w:val="HyperlinkText9pt"/>
                </w:rPr>
                <w:t>4499-31954</w:t>
              </w:r>
            </w:hyperlink>
          </w:p>
        </w:tc>
        <w:tc>
          <w:tcPr>
            <w:tcW w:w="2975" w:type="dxa"/>
          </w:tcPr>
          <w:p w14:paraId="6C128BB4" w14:textId="77777777" w:rsidR="004B3F04" w:rsidRDefault="004B3F04" w:rsidP="000659BE">
            <w:pPr>
              <w:pStyle w:val="TableText"/>
            </w:pPr>
          </w:p>
        </w:tc>
      </w:tr>
      <w:tr w:rsidR="004B3F04" w14:paraId="784DFE7D" w14:textId="77777777" w:rsidTr="000659BE">
        <w:trPr>
          <w:jc w:val="center"/>
        </w:trPr>
        <w:tc>
          <w:tcPr>
            <w:tcW w:w="3345" w:type="dxa"/>
          </w:tcPr>
          <w:p w14:paraId="279C533E" w14:textId="77777777" w:rsidR="004B3F04" w:rsidRDefault="004B3F04" w:rsidP="000659BE">
            <w:pPr>
              <w:pStyle w:val="TableText"/>
            </w:pPr>
            <w:r>
              <w:tab/>
            </w:r>
            <w:r>
              <w:tab/>
            </w:r>
            <w:r>
              <w:tab/>
              <w:t>@root</w:t>
            </w:r>
          </w:p>
        </w:tc>
        <w:tc>
          <w:tcPr>
            <w:tcW w:w="720" w:type="dxa"/>
          </w:tcPr>
          <w:p w14:paraId="33322BD2" w14:textId="77777777" w:rsidR="004B3F04" w:rsidRDefault="004B3F04" w:rsidP="000659BE">
            <w:pPr>
              <w:pStyle w:val="TableText"/>
            </w:pPr>
            <w:r>
              <w:t>1..1</w:t>
            </w:r>
          </w:p>
        </w:tc>
        <w:tc>
          <w:tcPr>
            <w:tcW w:w="1152" w:type="dxa"/>
          </w:tcPr>
          <w:p w14:paraId="26C7D6E8" w14:textId="77777777" w:rsidR="004B3F04" w:rsidRDefault="004B3F04" w:rsidP="000659BE">
            <w:pPr>
              <w:pStyle w:val="TableText"/>
            </w:pPr>
            <w:r>
              <w:t>SHALL</w:t>
            </w:r>
          </w:p>
        </w:tc>
        <w:tc>
          <w:tcPr>
            <w:tcW w:w="864" w:type="dxa"/>
          </w:tcPr>
          <w:p w14:paraId="5B8C3DEC" w14:textId="77777777" w:rsidR="004B3F04" w:rsidRDefault="004B3F04" w:rsidP="000659BE">
            <w:pPr>
              <w:pStyle w:val="TableText"/>
            </w:pPr>
          </w:p>
        </w:tc>
        <w:tc>
          <w:tcPr>
            <w:tcW w:w="1104" w:type="dxa"/>
          </w:tcPr>
          <w:p w14:paraId="2E30770E" w14:textId="77777777" w:rsidR="004B3F04" w:rsidRDefault="006C736C" w:rsidP="000659BE">
            <w:pPr>
              <w:pStyle w:val="TableText"/>
            </w:pPr>
            <w:hyperlink w:anchor="C_4499-31955">
              <w:r w:rsidR="004B3F04">
                <w:rPr>
                  <w:rStyle w:val="HyperlinkText9pt"/>
                </w:rPr>
                <w:t>4499-31955</w:t>
              </w:r>
            </w:hyperlink>
          </w:p>
        </w:tc>
        <w:tc>
          <w:tcPr>
            <w:tcW w:w="2975" w:type="dxa"/>
          </w:tcPr>
          <w:p w14:paraId="14541248" w14:textId="77777777" w:rsidR="004B3F04" w:rsidRDefault="004B3F04" w:rsidP="000659BE">
            <w:pPr>
              <w:pStyle w:val="TableText"/>
            </w:pPr>
            <w:r>
              <w:t>2.16.840.1.113883.10.20.28.4.44</w:t>
            </w:r>
          </w:p>
        </w:tc>
      </w:tr>
      <w:tr w:rsidR="004B3F04" w14:paraId="387FCCF8" w14:textId="77777777" w:rsidTr="000659BE">
        <w:trPr>
          <w:jc w:val="center"/>
        </w:trPr>
        <w:tc>
          <w:tcPr>
            <w:tcW w:w="3345" w:type="dxa"/>
          </w:tcPr>
          <w:p w14:paraId="6328F34D" w14:textId="77777777" w:rsidR="004B3F04" w:rsidRDefault="004B3F04" w:rsidP="000659BE">
            <w:pPr>
              <w:pStyle w:val="TableText"/>
            </w:pPr>
            <w:r>
              <w:tab/>
            </w:r>
            <w:r>
              <w:tab/>
            </w:r>
            <w:r>
              <w:tab/>
              <w:t>@extension</w:t>
            </w:r>
          </w:p>
        </w:tc>
        <w:tc>
          <w:tcPr>
            <w:tcW w:w="720" w:type="dxa"/>
          </w:tcPr>
          <w:p w14:paraId="350AAE69" w14:textId="77777777" w:rsidR="004B3F04" w:rsidRDefault="004B3F04" w:rsidP="000659BE">
            <w:pPr>
              <w:pStyle w:val="TableText"/>
            </w:pPr>
            <w:r>
              <w:t>1..1</w:t>
            </w:r>
          </w:p>
        </w:tc>
        <w:tc>
          <w:tcPr>
            <w:tcW w:w="1152" w:type="dxa"/>
          </w:tcPr>
          <w:p w14:paraId="75D1B906" w14:textId="77777777" w:rsidR="004B3F04" w:rsidRDefault="004B3F04" w:rsidP="000659BE">
            <w:pPr>
              <w:pStyle w:val="TableText"/>
            </w:pPr>
            <w:r>
              <w:t>SHALL</w:t>
            </w:r>
          </w:p>
        </w:tc>
        <w:tc>
          <w:tcPr>
            <w:tcW w:w="864" w:type="dxa"/>
          </w:tcPr>
          <w:p w14:paraId="09B414F1" w14:textId="77777777" w:rsidR="004B3F04" w:rsidRDefault="004B3F04" w:rsidP="000659BE">
            <w:pPr>
              <w:pStyle w:val="TableText"/>
            </w:pPr>
          </w:p>
        </w:tc>
        <w:tc>
          <w:tcPr>
            <w:tcW w:w="1104" w:type="dxa"/>
          </w:tcPr>
          <w:p w14:paraId="5C941B78" w14:textId="77777777" w:rsidR="004B3F04" w:rsidRDefault="006C736C" w:rsidP="000659BE">
            <w:pPr>
              <w:pStyle w:val="TableText"/>
            </w:pPr>
            <w:hyperlink w:anchor="C_4499-33376">
              <w:r w:rsidR="004B3F04">
                <w:rPr>
                  <w:rStyle w:val="HyperlinkText9pt"/>
                </w:rPr>
                <w:t>4499-33376</w:t>
              </w:r>
            </w:hyperlink>
          </w:p>
        </w:tc>
        <w:tc>
          <w:tcPr>
            <w:tcW w:w="2975" w:type="dxa"/>
          </w:tcPr>
          <w:p w14:paraId="38EEB418" w14:textId="77777777" w:rsidR="004B3F04" w:rsidRDefault="004B3F04" w:rsidP="000659BE">
            <w:pPr>
              <w:pStyle w:val="TableText"/>
            </w:pPr>
            <w:r>
              <w:t>2021-02-01</w:t>
            </w:r>
          </w:p>
        </w:tc>
      </w:tr>
      <w:tr w:rsidR="004B3F04" w14:paraId="164C720F" w14:textId="77777777" w:rsidTr="000659BE">
        <w:trPr>
          <w:jc w:val="center"/>
        </w:trPr>
        <w:tc>
          <w:tcPr>
            <w:tcW w:w="3345" w:type="dxa"/>
          </w:tcPr>
          <w:p w14:paraId="19E70E2D" w14:textId="77777777" w:rsidR="004B3F04" w:rsidRDefault="004B3F04" w:rsidP="000659BE">
            <w:pPr>
              <w:pStyle w:val="TableText"/>
            </w:pPr>
            <w:r>
              <w:tab/>
              <w:t>id</w:t>
            </w:r>
          </w:p>
        </w:tc>
        <w:tc>
          <w:tcPr>
            <w:tcW w:w="720" w:type="dxa"/>
          </w:tcPr>
          <w:p w14:paraId="5017A425" w14:textId="77777777" w:rsidR="004B3F04" w:rsidRDefault="004B3F04" w:rsidP="000659BE">
            <w:pPr>
              <w:pStyle w:val="TableText"/>
            </w:pPr>
            <w:r>
              <w:t>1..1</w:t>
            </w:r>
          </w:p>
        </w:tc>
        <w:tc>
          <w:tcPr>
            <w:tcW w:w="1152" w:type="dxa"/>
          </w:tcPr>
          <w:p w14:paraId="36010A71" w14:textId="77777777" w:rsidR="004B3F04" w:rsidRDefault="004B3F04" w:rsidP="000659BE">
            <w:pPr>
              <w:pStyle w:val="TableText"/>
            </w:pPr>
            <w:r>
              <w:t>SHALL</w:t>
            </w:r>
          </w:p>
        </w:tc>
        <w:tc>
          <w:tcPr>
            <w:tcW w:w="864" w:type="dxa"/>
          </w:tcPr>
          <w:p w14:paraId="60FA5336" w14:textId="77777777" w:rsidR="004B3F04" w:rsidRDefault="004B3F04" w:rsidP="000659BE">
            <w:pPr>
              <w:pStyle w:val="TableText"/>
            </w:pPr>
          </w:p>
        </w:tc>
        <w:tc>
          <w:tcPr>
            <w:tcW w:w="1104" w:type="dxa"/>
          </w:tcPr>
          <w:p w14:paraId="7E57275D" w14:textId="77777777" w:rsidR="004B3F04" w:rsidRDefault="006C736C" w:rsidP="000659BE">
            <w:pPr>
              <w:pStyle w:val="TableText"/>
            </w:pPr>
            <w:hyperlink w:anchor="C_4499-31956">
              <w:r w:rsidR="004B3F04">
                <w:rPr>
                  <w:rStyle w:val="HyperlinkText9pt"/>
                </w:rPr>
                <w:t>4499-31956</w:t>
              </w:r>
            </w:hyperlink>
          </w:p>
        </w:tc>
        <w:tc>
          <w:tcPr>
            <w:tcW w:w="2975" w:type="dxa"/>
          </w:tcPr>
          <w:p w14:paraId="708E1870" w14:textId="77777777" w:rsidR="004B3F04" w:rsidRDefault="004B3F04" w:rsidP="000659BE">
            <w:pPr>
              <w:pStyle w:val="TableText"/>
            </w:pPr>
          </w:p>
        </w:tc>
      </w:tr>
      <w:tr w:rsidR="004B3F04" w14:paraId="2CF4FD5C" w14:textId="77777777" w:rsidTr="000659BE">
        <w:trPr>
          <w:jc w:val="center"/>
        </w:trPr>
        <w:tc>
          <w:tcPr>
            <w:tcW w:w="3345" w:type="dxa"/>
          </w:tcPr>
          <w:p w14:paraId="0DC0562F" w14:textId="77777777" w:rsidR="004B3F04" w:rsidRDefault="004B3F04" w:rsidP="000659BE">
            <w:pPr>
              <w:pStyle w:val="TableText"/>
            </w:pPr>
            <w:r>
              <w:tab/>
              <w:t>title</w:t>
            </w:r>
          </w:p>
        </w:tc>
        <w:tc>
          <w:tcPr>
            <w:tcW w:w="720" w:type="dxa"/>
          </w:tcPr>
          <w:p w14:paraId="26B70D69" w14:textId="77777777" w:rsidR="004B3F04" w:rsidRDefault="004B3F04" w:rsidP="000659BE">
            <w:pPr>
              <w:pStyle w:val="TableText"/>
            </w:pPr>
            <w:r>
              <w:t>1..1</w:t>
            </w:r>
          </w:p>
        </w:tc>
        <w:tc>
          <w:tcPr>
            <w:tcW w:w="1152" w:type="dxa"/>
          </w:tcPr>
          <w:p w14:paraId="578A41CC" w14:textId="77777777" w:rsidR="004B3F04" w:rsidRDefault="004B3F04" w:rsidP="000659BE">
            <w:pPr>
              <w:pStyle w:val="TableText"/>
            </w:pPr>
            <w:r>
              <w:t>SHALL</w:t>
            </w:r>
          </w:p>
        </w:tc>
        <w:tc>
          <w:tcPr>
            <w:tcW w:w="864" w:type="dxa"/>
          </w:tcPr>
          <w:p w14:paraId="6E0B01FA" w14:textId="77777777" w:rsidR="004B3F04" w:rsidRDefault="004B3F04" w:rsidP="000659BE">
            <w:pPr>
              <w:pStyle w:val="TableText"/>
            </w:pPr>
          </w:p>
        </w:tc>
        <w:tc>
          <w:tcPr>
            <w:tcW w:w="1104" w:type="dxa"/>
          </w:tcPr>
          <w:p w14:paraId="3757CFFA" w14:textId="77777777" w:rsidR="004B3F04" w:rsidRDefault="006C736C" w:rsidP="000659BE">
            <w:pPr>
              <w:pStyle w:val="TableText"/>
            </w:pPr>
            <w:hyperlink w:anchor="C_4499-35950">
              <w:r w:rsidR="004B3F04">
                <w:rPr>
                  <w:rStyle w:val="HyperlinkText9pt"/>
                </w:rPr>
                <w:t>4499-35950</w:t>
              </w:r>
            </w:hyperlink>
          </w:p>
        </w:tc>
        <w:tc>
          <w:tcPr>
            <w:tcW w:w="2975" w:type="dxa"/>
          </w:tcPr>
          <w:p w14:paraId="3ED282E9" w14:textId="77777777" w:rsidR="004B3F04" w:rsidRDefault="004B3F04" w:rsidP="000659BE">
            <w:pPr>
              <w:pStyle w:val="TableText"/>
            </w:pPr>
          </w:p>
        </w:tc>
      </w:tr>
      <w:tr w:rsidR="004B3F04" w14:paraId="58A62FBB" w14:textId="77777777" w:rsidTr="000659BE">
        <w:trPr>
          <w:jc w:val="center"/>
        </w:trPr>
        <w:tc>
          <w:tcPr>
            <w:tcW w:w="3345" w:type="dxa"/>
          </w:tcPr>
          <w:p w14:paraId="4DA88EA8" w14:textId="77777777" w:rsidR="004B3F04" w:rsidRDefault="004B3F04" w:rsidP="000659BE">
            <w:pPr>
              <w:pStyle w:val="TableText"/>
            </w:pPr>
            <w:r>
              <w:tab/>
              <w:t>statusCode</w:t>
            </w:r>
          </w:p>
        </w:tc>
        <w:tc>
          <w:tcPr>
            <w:tcW w:w="720" w:type="dxa"/>
          </w:tcPr>
          <w:p w14:paraId="5675B3DF" w14:textId="77777777" w:rsidR="004B3F04" w:rsidRDefault="004B3F04" w:rsidP="000659BE">
            <w:pPr>
              <w:pStyle w:val="TableText"/>
            </w:pPr>
            <w:r>
              <w:t>1..1</w:t>
            </w:r>
          </w:p>
        </w:tc>
        <w:tc>
          <w:tcPr>
            <w:tcW w:w="1152" w:type="dxa"/>
          </w:tcPr>
          <w:p w14:paraId="7C8260FA" w14:textId="77777777" w:rsidR="004B3F04" w:rsidRDefault="004B3F04" w:rsidP="000659BE">
            <w:pPr>
              <w:pStyle w:val="TableText"/>
            </w:pPr>
            <w:r>
              <w:t>SHALL</w:t>
            </w:r>
          </w:p>
        </w:tc>
        <w:tc>
          <w:tcPr>
            <w:tcW w:w="864" w:type="dxa"/>
          </w:tcPr>
          <w:p w14:paraId="30CF5766" w14:textId="77777777" w:rsidR="004B3F04" w:rsidRDefault="004B3F04" w:rsidP="000659BE">
            <w:pPr>
              <w:pStyle w:val="TableText"/>
            </w:pPr>
          </w:p>
        </w:tc>
        <w:tc>
          <w:tcPr>
            <w:tcW w:w="1104" w:type="dxa"/>
          </w:tcPr>
          <w:p w14:paraId="1D58B235" w14:textId="77777777" w:rsidR="004B3F04" w:rsidRDefault="006C736C" w:rsidP="000659BE">
            <w:pPr>
              <w:pStyle w:val="TableText"/>
            </w:pPr>
            <w:hyperlink w:anchor="C_4499-31958">
              <w:r w:rsidR="004B3F04">
                <w:rPr>
                  <w:rStyle w:val="HyperlinkText9pt"/>
                </w:rPr>
                <w:t>4499-31958</w:t>
              </w:r>
            </w:hyperlink>
          </w:p>
        </w:tc>
        <w:tc>
          <w:tcPr>
            <w:tcW w:w="2975" w:type="dxa"/>
          </w:tcPr>
          <w:p w14:paraId="6EB96009" w14:textId="77777777" w:rsidR="004B3F04" w:rsidRDefault="004B3F04" w:rsidP="000659BE">
            <w:pPr>
              <w:pStyle w:val="TableText"/>
            </w:pPr>
          </w:p>
        </w:tc>
      </w:tr>
      <w:tr w:rsidR="004B3F04" w14:paraId="65EE2B7B" w14:textId="77777777" w:rsidTr="000659BE">
        <w:trPr>
          <w:jc w:val="center"/>
        </w:trPr>
        <w:tc>
          <w:tcPr>
            <w:tcW w:w="3345" w:type="dxa"/>
          </w:tcPr>
          <w:p w14:paraId="7A81F983" w14:textId="77777777" w:rsidR="004B3F04" w:rsidRDefault="004B3F04" w:rsidP="000659BE">
            <w:pPr>
              <w:pStyle w:val="TableText"/>
            </w:pPr>
            <w:r>
              <w:tab/>
            </w:r>
            <w:r>
              <w:tab/>
              <w:t>@code</w:t>
            </w:r>
          </w:p>
        </w:tc>
        <w:tc>
          <w:tcPr>
            <w:tcW w:w="720" w:type="dxa"/>
          </w:tcPr>
          <w:p w14:paraId="674E1BF6" w14:textId="77777777" w:rsidR="004B3F04" w:rsidRDefault="004B3F04" w:rsidP="000659BE">
            <w:pPr>
              <w:pStyle w:val="TableText"/>
            </w:pPr>
            <w:r>
              <w:t>1..1</w:t>
            </w:r>
          </w:p>
        </w:tc>
        <w:tc>
          <w:tcPr>
            <w:tcW w:w="1152" w:type="dxa"/>
          </w:tcPr>
          <w:p w14:paraId="3A93927F" w14:textId="77777777" w:rsidR="004B3F04" w:rsidRDefault="004B3F04" w:rsidP="000659BE">
            <w:pPr>
              <w:pStyle w:val="TableText"/>
            </w:pPr>
            <w:r>
              <w:t>SHALL</w:t>
            </w:r>
          </w:p>
        </w:tc>
        <w:tc>
          <w:tcPr>
            <w:tcW w:w="864" w:type="dxa"/>
          </w:tcPr>
          <w:p w14:paraId="4A67DBB7" w14:textId="77777777" w:rsidR="004B3F04" w:rsidRDefault="004B3F04" w:rsidP="000659BE">
            <w:pPr>
              <w:pStyle w:val="TableText"/>
            </w:pPr>
          </w:p>
        </w:tc>
        <w:tc>
          <w:tcPr>
            <w:tcW w:w="1104" w:type="dxa"/>
          </w:tcPr>
          <w:p w14:paraId="0D64E38F" w14:textId="77777777" w:rsidR="004B3F04" w:rsidRDefault="006C736C" w:rsidP="000659BE">
            <w:pPr>
              <w:pStyle w:val="TableText"/>
            </w:pPr>
            <w:hyperlink w:anchor="C_4499-31959">
              <w:r w:rsidR="004B3F04">
                <w:rPr>
                  <w:rStyle w:val="HyperlinkText9pt"/>
                </w:rPr>
                <w:t>4499-31959</w:t>
              </w:r>
            </w:hyperlink>
          </w:p>
        </w:tc>
        <w:tc>
          <w:tcPr>
            <w:tcW w:w="2975" w:type="dxa"/>
          </w:tcPr>
          <w:p w14:paraId="727AA3E3" w14:textId="77777777" w:rsidR="004B3F04" w:rsidRDefault="004B3F04" w:rsidP="000659BE">
            <w:pPr>
              <w:pStyle w:val="TableText"/>
            </w:pPr>
            <w:r>
              <w:t>urn:oid:2.16.840.1.113883.5.14 (HL7ActStatus) = active</w:t>
            </w:r>
          </w:p>
        </w:tc>
      </w:tr>
      <w:tr w:rsidR="004B3F04" w14:paraId="26843EE2" w14:textId="77777777" w:rsidTr="000659BE">
        <w:trPr>
          <w:jc w:val="center"/>
        </w:trPr>
        <w:tc>
          <w:tcPr>
            <w:tcW w:w="3345" w:type="dxa"/>
          </w:tcPr>
          <w:p w14:paraId="7D06FCCD" w14:textId="77777777" w:rsidR="004B3F04" w:rsidRDefault="004B3F04" w:rsidP="000659BE">
            <w:pPr>
              <w:pStyle w:val="TableText"/>
            </w:pPr>
            <w:r>
              <w:tab/>
              <w:t>effectiveTime</w:t>
            </w:r>
          </w:p>
        </w:tc>
        <w:tc>
          <w:tcPr>
            <w:tcW w:w="720" w:type="dxa"/>
          </w:tcPr>
          <w:p w14:paraId="101D2CA0" w14:textId="77777777" w:rsidR="004B3F04" w:rsidRDefault="004B3F04" w:rsidP="000659BE">
            <w:pPr>
              <w:pStyle w:val="TableText"/>
            </w:pPr>
            <w:r>
              <w:t>0..1</w:t>
            </w:r>
          </w:p>
        </w:tc>
        <w:tc>
          <w:tcPr>
            <w:tcW w:w="1152" w:type="dxa"/>
          </w:tcPr>
          <w:p w14:paraId="4A45BC2F" w14:textId="77777777" w:rsidR="004B3F04" w:rsidRDefault="004B3F04" w:rsidP="000659BE">
            <w:pPr>
              <w:pStyle w:val="TableText"/>
            </w:pPr>
            <w:r>
              <w:t>MAY</w:t>
            </w:r>
          </w:p>
        </w:tc>
        <w:tc>
          <w:tcPr>
            <w:tcW w:w="864" w:type="dxa"/>
          </w:tcPr>
          <w:p w14:paraId="70512A8B" w14:textId="77777777" w:rsidR="004B3F04" w:rsidRDefault="004B3F04" w:rsidP="000659BE">
            <w:pPr>
              <w:pStyle w:val="TableText"/>
            </w:pPr>
            <w:r>
              <w:t>IVL_TS</w:t>
            </w:r>
          </w:p>
        </w:tc>
        <w:tc>
          <w:tcPr>
            <w:tcW w:w="1104" w:type="dxa"/>
          </w:tcPr>
          <w:p w14:paraId="74D9FDAB" w14:textId="77777777" w:rsidR="004B3F04" w:rsidRDefault="006C736C" w:rsidP="000659BE">
            <w:pPr>
              <w:pStyle w:val="TableText"/>
            </w:pPr>
            <w:hyperlink w:anchor="C_4499-31960">
              <w:r w:rsidR="004B3F04">
                <w:rPr>
                  <w:rStyle w:val="HyperlinkText9pt"/>
                </w:rPr>
                <w:t>4499-31960</w:t>
              </w:r>
            </w:hyperlink>
          </w:p>
        </w:tc>
        <w:tc>
          <w:tcPr>
            <w:tcW w:w="2975" w:type="dxa"/>
          </w:tcPr>
          <w:p w14:paraId="69E58DF7" w14:textId="77777777" w:rsidR="004B3F04" w:rsidRDefault="004B3F04" w:rsidP="000659BE">
            <w:pPr>
              <w:pStyle w:val="TableText"/>
            </w:pPr>
          </w:p>
        </w:tc>
      </w:tr>
      <w:tr w:rsidR="004B3F04" w14:paraId="2FAE7E03" w14:textId="77777777" w:rsidTr="000659BE">
        <w:trPr>
          <w:jc w:val="center"/>
        </w:trPr>
        <w:tc>
          <w:tcPr>
            <w:tcW w:w="3345" w:type="dxa"/>
          </w:tcPr>
          <w:p w14:paraId="3A6D2B22" w14:textId="77777777" w:rsidR="004B3F04" w:rsidRDefault="004B3F04" w:rsidP="000659BE">
            <w:pPr>
              <w:pStyle w:val="TableText"/>
            </w:pPr>
            <w:r>
              <w:tab/>
            </w:r>
            <w:r>
              <w:tab/>
              <w:t>low</w:t>
            </w:r>
          </w:p>
        </w:tc>
        <w:tc>
          <w:tcPr>
            <w:tcW w:w="720" w:type="dxa"/>
          </w:tcPr>
          <w:p w14:paraId="091C98B0" w14:textId="77777777" w:rsidR="004B3F04" w:rsidRDefault="004B3F04" w:rsidP="000659BE">
            <w:pPr>
              <w:pStyle w:val="TableText"/>
            </w:pPr>
            <w:r>
              <w:t>0..1</w:t>
            </w:r>
          </w:p>
        </w:tc>
        <w:tc>
          <w:tcPr>
            <w:tcW w:w="1152" w:type="dxa"/>
          </w:tcPr>
          <w:p w14:paraId="291A498B" w14:textId="77777777" w:rsidR="004B3F04" w:rsidRDefault="004B3F04" w:rsidP="000659BE">
            <w:pPr>
              <w:pStyle w:val="TableText"/>
            </w:pPr>
            <w:r>
              <w:t>MAY</w:t>
            </w:r>
          </w:p>
        </w:tc>
        <w:tc>
          <w:tcPr>
            <w:tcW w:w="864" w:type="dxa"/>
          </w:tcPr>
          <w:p w14:paraId="70841669" w14:textId="77777777" w:rsidR="004B3F04" w:rsidRDefault="004B3F04" w:rsidP="000659BE">
            <w:pPr>
              <w:pStyle w:val="TableText"/>
            </w:pPr>
          </w:p>
        </w:tc>
        <w:tc>
          <w:tcPr>
            <w:tcW w:w="1104" w:type="dxa"/>
          </w:tcPr>
          <w:p w14:paraId="165CADD6" w14:textId="77777777" w:rsidR="004B3F04" w:rsidRDefault="006C736C" w:rsidP="000659BE">
            <w:pPr>
              <w:pStyle w:val="TableText"/>
            </w:pPr>
            <w:hyperlink w:anchor="C_4499-31961">
              <w:r w:rsidR="004B3F04">
                <w:rPr>
                  <w:rStyle w:val="HyperlinkText9pt"/>
                </w:rPr>
                <w:t>4499-31961</w:t>
              </w:r>
            </w:hyperlink>
          </w:p>
        </w:tc>
        <w:tc>
          <w:tcPr>
            <w:tcW w:w="2975" w:type="dxa"/>
          </w:tcPr>
          <w:p w14:paraId="7C85AF99" w14:textId="77777777" w:rsidR="004B3F04" w:rsidRDefault="004B3F04" w:rsidP="000659BE">
            <w:pPr>
              <w:pStyle w:val="TableText"/>
            </w:pPr>
          </w:p>
        </w:tc>
      </w:tr>
      <w:tr w:rsidR="004B3F04" w14:paraId="4F64470C" w14:textId="77777777" w:rsidTr="000659BE">
        <w:trPr>
          <w:jc w:val="center"/>
        </w:trPr>
        <w:tc>
          <w:tcPr>
            <w:tcW w:w="3345" w:type="dxa"/>
          </w:tcPr>
          <w:p w14:paraId="542515A0" w14:textId="77777777" w:rsidR="004B3F04" w:rsidRDefault="004B3F04" w:rsidP="000659BE">
            <w:pPr>
              <w:pStyle w:val="TableText"/>
            </w:pPr>
            <w:r>
              <w:tab/>
            </w:r>
            <w:r>
              <w:tab/>
              <w:t>high</w:t>
            </w:r>
          </w:p>
        </w:tc>
        <w:tc>
          <w:tcPr>
            <w:tcW w:w="720" w:type="dxa"/>
          </w:tcPr>
          <w:p w14:paraId="2DBB817A" w14:textId="77777777" w:rsidR="004B3F04" w:rsidRDefault="004B3F04" w:rsidP="000659BE">
            <w:pPr>
              <w:pStyle w:val="TableText"/>
            </w:pPr>
            <w:r>
              <w:t>0..1</w:t>
            </w:r>
          </w:p>
        </w:tc>
        <w:tc>
          <w:tcPr>
            <w:tcW w:w="1152" w:type="dxa"/>
          </w:tcPr>
          <w:p w14:paraId="0D6303CF" w14:textId="77777777" w:rsidR="004B3F04" w:rsidRDefault="004B3F04" w:rsidP="000659BE">
            <w:pPr>
              <w:pStyle w:val="TableText"/>
            </w:pPr>
            <w:r>
              <w:t>MAY</w:t>
            </w:r>
          </w:p>
        </w:tc>
        <w:tc>
          <w:tcPr>
            <w:tcW w:w="864" w:type="dxa"/>
          </w:tcPr>
          <w:p w14:paraId="2A95D18D" w14:textId="77777777" w:rsidR="004B3F04" w:rsidRDefault="004B3F04" w:rsidP="000659BE">
            <w:pPr>
              <w:pStyle w:val="TableText"/>
            </w:pPr>
          </w:p>
        </w:tc>
        <w:tc>
          <w:tcPr>
            <w:tcW w:w="1104" w:type="dxa"/>
          </w:tcPr>
          <w:p w14:paraId="5094CE49" w14:textId="77777777" w:rsidR="004B3F04" w:rsidRDefault="006C736C" w:rsidP="000659BE">
            <w:pPr>
              <w:pStyle w:val="TableText"/>
            </w:pPr>
            <w:hyperlink w:anchor="C_4499-31962">
              <w:r w:rsidR="004B3F04">
                <w:rPr>
                  <w:rStyle w:val="HyperlinkText9pt"/>
                </w:rPr>
                <w:t>4499-31962</w:t>
              </w:r>
            </w:hyperlink>
          </w:p>
        </w:tc>
        <w:tc>
          <w:tcPr>
            <w:tcW w:w="2975" w:type="dxa"/>
          </w:tcPr>
          <w:p w14:paraId="77BAABF8" w14:textId="77777777" w:rsidR="004B3F04" w:rsidRDefault="004B3F04" w:rsidP="000659BE">
            <w:pPr>
              <w:pStyle w:val="TableText"/>
            </w:pPr>
          </w:p>
        </w:tc>
      </w:tr>
      <w:tr w:rsidR="004B3F04" w14:paraId="5459310B" w14:textId="77777777" w:rsidTr="000659BE">
        <w:trPr>
          <w:jc w:val="center"/>
        </w:trPr>
        <w:tc>
          <w:tcPr>
            <w:tcW w:w="3345" w:type="dxa"/>
          </w:tcPr>
          <w:p w14:paraId="55067E3C" w14:textId="77777777" w:rsidR="004B3F04" w:rsidRDefault="004B3F04" w:rsidP="000659BE">
            <w:pPr>
              <w:pStyle w:val="TableText"/>
            </w:pPr>
            <w:r>
              <w:tab/>
              <w:t>effectiveTime</w:t>
            </w:r>
          </w:p>
        </w:tc>
        <w:tc>
          <w:tcPr>
            <w:tcW w:w="720" w:type="dxa"/>
          </w:tcPr>
          <w:p w14:paraId="7525ACB2" w14:textId="77777777" w:rsidR="004B3F04" w:rsidRDefault="004B3F04" w:rsidP="000659BE">
            <w:pPr>
              <w:pStyle w:val="TableText"/>
            </w:pPr>
            <w:r>
              <w:t>0..1</w:t>
            </w:r>
          </w:p>
        </w:tc>
        <w:tc>
          <w:tcPr>
            <w:tcW w:w="1152" w:type="dxa"/>
          </w:tcPr>
          <w:p w14:paraId="415F0DE4" w14:textId="77777777" w:rsidR="004B3F04" w:rsidRDefault="004B3F04" w:rsidP="000659BE">
            <w:pPr>
              <w:pStyle w:val="TableText"/>
            </w:pPr>
            <w:r>
              <w:t>MAY</w:t>
            </w:r>
          </w:p>
        </w:tc>
        <w:tc>
          <w:tcPr>
            <w:tcW w:w="864" w:type="dxa"/>
          </w:tcPr>
          <w:p w14:paraId="76A4CCF3" w14:textId="77777777" w:rsidR="004B3F04" w:rsidRDefault="004B3F04" w:rsidP="000659BE">
            <w:pPr>
              <w:pStyle w:val="TableText"/>
            </w:pPr>
            <w:r>
              <w:t>PIVL_TS</w:t>
            </w:r>
          </w:p>
        </w:tc>
        <w:tc>
          <w:tcPr>
            <w:tcW w:w="1104" w:type="dxa"/>
          </w:tcPr>
          <w:p w14:paraId="2B578069" w14:textId="77777777" w:rsidR="004B3F04" w:rsidRDefault="006C736C" w:rsidP="000659BE">
            <w:pPr>
              <w:pStyle w:val="TableText"/>
            </w:pPr>
            <w:hyperlink w:anchor="C_4499-34803">
              <w:r w:rsidR="004B3F04">
                <w:rPr>
                  <w:rStyle w:val="HyperlinkText9pt"/>
                </w:rPr>
                <w:t>4499-34803</w:t>
              </w:r>
            </w:hyperlink>
          </w:p>
        </w:tc>
        <w:tc>
          <w:tcPr>
            <w:tcW w:w="2975" w:type="dxa"/>
          </w:tcPr>
          <w:p w14:paraId="56E618FB" w14:textId="77777777" w:rsidR="004B3F04" w:rsidRDefault="004B3F04" w:rsidP="000659BE">
            <w:pPr>
              <w:pStyle w:val="TableText"/>
            </w:pPr>
          </w:p>
        </w:tc>
      </w:tr>
      <w:tr w:rsidR="004B3F04" w14:paraId="2E6B1FD3" w14:textId="77777777" w:rsidTr="000659BE">
        <w:trPr>
          <w:jc w:val="center"/>
        </w:trPr>
        <w:tc>
          <w:tcPr>
            <w:tcW w:w="3345" w:type="dxa"/>
          </w:tcPr>
          <w:p w14:paraId="7CBB675B" w14:textId="77777777" w:rsidR="004B3F04" w:rsidRDefault="004B3F04" w:rsidP="000659BE">
            <w:pPr>
              <w:pStyle w:val="TableText"/>
            </w:pPr>
            <w:r>
              <w:tab/>
            </w:r>
            <w:r>
              <w:tab/>
              <w:t>period</w:t>
            </w:r>
          </w:p>
        </w:tc>
        <w:tc>
          <w:tcPr>
            <w:tcW w:w="720" w:type="dxa"/>
          </w:tcPr>
          <w:p w14:paraId="3C7911A2" w14:textId="77777777" w:rsidR="004B3F04" w:rsidRDefault="004B3F04" w:rsidP="000659BE">
            <w:pPr>
              <w:pStyle w:val="TableText"/>
            </w:pPr>
            <w:r>
              <w:t>0..1</w:t>
            </w:r>
          </w:p>
        </w:tc>
        <w:tc>
          <w:tcPr>
            <w:tcW w:w="1152" w:type="dxa"/>
          </w:tcPr>
          <w:p w14:paraId="0BA64C32" w14:textId="77777777" w:rsidR="004B3F04" w:rsidRDefault="004B3F04" w:rsidP="000659BE">
            <w:pPr>
              <w:pStyle w:val="TableText"/>
            </w:pPr>
            <w:r>
              <w:t>MAY</w:t>
            </w:r>
          </w:p>
        </w:tc>
        <w:tc>
          <w:tcPr>
            <w:tcW w:w="864" w:type="dxa"/>
          </w:tcPr>
          <w:p w14:paraId="05C5D390" w14:textId="77777777" w:rsidR="004B3F04" w:rsidRDefault="004B3F04" w:rsidP="000659BE">
            <w:pPr>
              <w:pStyle w:val="TableText"/>
            </w:pPr>
          </w:p>
        </w:tc>
        <w:tc>
          <w:tcPr>
            <w:tcW w:w="1104" w:type="dxa"/>
          </w:tcPr>
          <w:p w14:paraId="1151F409" w14:textId="77777777" w:rsidR="004B3F04" w:rsidRDefault="006C736C" w:rsidP="000659BE">
            <w:pPr>
              <w:pStyle w:val="TableText"/>
            </w:pPr>
            <w:hyperlink w:anchor="C_4499-34804">
              <w:r w:rsidR="004B3F04">
                <w:rPr>
                  <w:rStyle w:val="HyperlinkText9pt"/>
                </w:rPr>
                <w:t>4499-34804</w:t>
              </w:r>
            </w:hyperlink>
          </w:p>
        </w:tc>
        <w:tc>
          <w:tcPr>
            <w:tcW w:w="2975" w:type="dxa"/>
          </w:tcPr>
          <w:p w14:paraId="100BC401" w14:textId="77777777" w:rsidR="004B3F04" w:rsidRDefault="004B3F04" w:rsidP="000659BE">
            <w:pPr>
              <w:pStyle w:val="TableText"/>
            </w:pPr>
          </w:p>
        </w:tc>
      </w:tr>
      <w:tr w:rsidR="004B3F04" w14:paraId="5976307A" w14:textId="77777777" w:rsidTr="000659BE">
        <w:trPr>
          <w:jc w:val="center"/>
        </w:trPr>
        <w:tc>
          <w:tcPr>
            <w:tcW w:w="3345" w:type="dxa"/>
          </w:tcPr>
          <w:p w14:paraId="5EB0A3BD" w14:textId="77777777" w:rsidR="004B3F04" w:rsidRDefault="004B3F04" w:rsidP="000659BE">
            <w:pPr>
              <w:pStyle w:val="TableText"/>
            </w:pPr>
            <w:r>
              <w:tab/>
              <w:t>routeCode</w:t>
            </w:r>
          </w:p>
        </w:tc>
        <w:tc>
          <w:tcPr>
            <w:tcW w:w="720" w:type="dxa"/>
          </w:tcPr>
          <w:p w14:paraId="39866B71" w14:textId="77777777" w:rsidR="004B3F04" w:rsidRDefault="004B3F04" w:rsidP="000659BE">
            <w:pPr>
              <w:pStyle w:val="TableText"/>
            </w:pPr>
            <w:r>
              <w:t>0..1</w:t>
            </w:r>
          </w:p>
        </w:tc>
        <w:tc>
          <w:tcPr>
            <w:tcW w:w="1152" w:type="dxa"/>
          </w:tcPr>
          <w:p w14:paraId="74D4A976" w14:textId="77777777" w:rsidR="004B3F04" w:rsidRDefault="004B3F04" w:rsidP="000659BE">
            <w:pPr>
              <w:pStyle w:val="TableText"/>
            </w:pPr>
            <w:r>
              <w:t>MAY</w:t>
            </w:r>
          </w:p>
        </w:tc>
        <w:tc>
          <w:tcPr>
            <w:tcW w:w="864" w:type="dxa"/>
          </w:tcPr>
          <w:p w14:paraId="1D7604C9" w14:textId="77777777" w:rsidR="004B3F04" w:rsidRDefault="004B3F04" w:rsidP="000659BE">
            <w:pPr>
              <w:pStyle w:val="TableText"/>
            </w:pPr>
          </w:p>
        </w:tc>
        <w:tc>
          <w:tcPr>
            <w:tcW w:w="1104" w:type="dxa"/>
          </w:tcPr>
          <w:p w14:paraId="53A262AB" w14:textId="77777777" w:rsidR="004B3F04" w:rsidRDefault="006C736C" w:rsidP="000659BE">
            <w:pPr>
              <w:pStyle w:val="TableText"/>
            </w:pPr>
            <w:hyperlink w:anchor="C_4499-33115">
              <w:r w:rsidR="004B3F04">
                <w:rPr>
                  <w:rStyle w:val="HyperlinkText9pt"/>
                </w:rPr>
                <w:t>4499-33115</w:t>
              </w:r>
            </w:hyperlink>
          </w:p>
        </w:tc>
        <w:tc>
          <w:tcPr>
            <w:tcW w:w="2975" w:type="dxa"/>
          </w:tcPr>
          <w:p w14:paraId="17B0172F" w14:textId="77777777" w:rsidR="004B3F04" w:rsidRDefault="004B3F04" w:rsidP="000659BE">
            <w:pPr>
              <w:pStyle w:val="TableText"/>
            </w:pPr>
          </w:p>
        </w:tc>
      </w:tr>
      <w:tr w:rsidR="004B3F04" w14:paraId="2505E556" w14:textId="77777777" w:rsidTr="000659BE">
        <w:trPr>
          <w:jc w:val="center"/>
        </w:trPr>
        <w:tc>
          <w:tcPr>
            <w:tcW w:w="3345" w:type="dxa"/>
          </w:tcPr>
          <w:p w14:paraId="262EA053" w14:textId="77777777" w:rsidR="004B3F04" w:rsidRDefault="004B3F04" w:rsidP="000659BE">
            <w:pPr>
              <w:pStyle w:val="TableText"/>
            </w:pPr>
            <w:r>
              <w:tab/>
            </w:r>
            <w:r>
              <w:tab/>
              <w:t>@valueSet</w:t>
            </w:r>
          </w:p>
        </w:tc>
        <w:tc>
          <w:tcPr>
            <w:tcW w:w="720" w:type="dxa"/>
          </w:tcPr>
          <w:p w14:paraId="65C9481F" w14:textId="77777777" w:rsidR="004B3F04" w:rsidRDefault="004B3F04" w:rsidP="000659BE">
            <w:pPr>
              <w:pStyle w:val="TableText"/>
            </w:pPr>
            <w:r>
              <w:t>0..1</w:t>
            </w:r>
          </w:p>
        </w:tc>
        <w:tc>
          <w:tcPr>
            <w:tcW w:w="1152" w:type="dxa"/>
          </w:tcPr>
          <w:p w14:paraId="75E0C166" w14:textId="77777777" w:rsidR="004B3F04" w:rsidRDefault="004B3F04" w:rsidP="000659BE">
            <w:pPr>
              <w:pStyle w:val="TableText"/>
            </w:pPr>
            <w:r>
              <w:t>SHOULD</w:t>
            </w:r>
          </w:p>
        </w:tc>
        <w:tc>
          <w:tcPr>
            <w:tcW w:w="864" w:type="dxa"/>
          </w:tcPr>
          <w:p w14:paraId="4A6854B9" w14:textId="77777777" w:rsidR="004B3F04" w:rsidRDefault="004B3F04" w:rsidP="000659BE">
            <w:pPr>
              <w:pStyle w:val="TableText"/>
            </w:pPr>
          </w:p>
        </w:tc>
        <w:tc>
          <w:tcPr>
            <w:tcW w:w="1104" w:type="dxa"/>
          </w:tcPr>
          <w:p w14:paraId="1F8721FD" w14:textId="77777777" w:rsidR="004B3F04" w:rsidRDefault="006C736C" w:rsidP="000659BE">
            <w:pPr>
              <w:pStyle w:val="TableText"/>
            </w:pPr>
            <w:hyperlink w:anchor="C_4499-33116">
              <w:r w:rsidR="004B3F04">
                <w:rPr>
                  <w:rStyle w:val="HyperlinkText9pt"/>
                </w:rPr>
                <w:t>4499-33116</w:t>
              </w:r>
            </w:hyperlink>
          </w:p>
        </w:tc>
        <w:tc>
          <w:tcPr>
            <w:tcW w:w="2975" w:type="dxa"/>
          </w:tcPr>
          <w:p w14:paraId="1E2FA627" w14:textId="77777777" w:rsidR="004B3F04" w:rsidRDefault="004B3F04" w:rsidP="000659BE">
            <w:pPr>
              <w:pStyle w:val="TableText"/>
            </w:pPr>
          </w:p>
        </w:tc>
      </w:tr>
      <w:tr w:rsidR="004B3F04" w14:paraId="35432A51" w14:textId="77777777" w:rsidTr="000659BE">
        <w:trPr>
          <w:jc w:val="center"/>
        </w:trPr>
        <w:tc>
          <w:tcPr>
            <w:tcW w:w="3345" w:type="dxa"/>
          </w:tcPr>
          <w:p w14:paraId="6E3BCC70" w14:textId="77777777" w:rsidR="004B3F04" w:rsidRDefault="004B3F04" w:rsidP="000659BE">
            <w:pPr>
              <w:pStyle w:val="TableText"/>
            </w:pPr>
            <w:r>
              <w:tab/>
              <w:t>doseQuantity</w:t>
            </w:r>
          </w:p>
        </w:tc>
        <w:tc>
          <w:tcPr>
            <w:tcW w:w="720" w:type="dxa"/>
          </w:tcPr>
          <w:p w14:paraId="071EC75F" w14:textId="77777777" w:rsidR="004B3F04" w:rsidRDefault="004B3F04" w:rsidP="000659BE">
            <w:pPr>
              <w:pStyle w:val="TableText"/>
            </w:pPr>
            <w:r>
              <w:t>0..1</w:t>
            </w:r>
          </w:p>
        </w:tc>
        <w:tc>
          <w:tcPr>
            <w:tcW w:w="1152" w:type="dxa"/>
          </w:tcPr>
          <w:p w14:paraId="42D34388" w14:textId="77777777" w:rsidR="004B3F04" w:rsidRDefault="004B3F04" w:rsidP="000659BE">
            <w:pPr>
              <w:pStyle w:val="TableText"/>
            </w:pPr>
            <w:r>
              <w:t>MAY</w:t>
            </w:r>
          </w:p>
        </w:tc>
        <w:tc>
          <w:tcPr>
            <w:tcW w:w="864" w:type="dxa"/>
          </w:tcPr>
          <w:p w14:paraId="3DD27ED7" w14:textId="77777777" w:rsidR="004B3F04" w:rsidRDefault="004B3F04" w:rsidP="000659BE">
            <w:pPr>
              <w:pStyle w:val="TableText"/>
            </w:pPr>
          </w:p>
        </w:tc>
        <w:tc>
          <w:tcPr>
            <w:tcW w:w="1104" w:type="dxa"/>
          </w:tcPr>
          <w:p w14:paraId="4F58CE0E" w14:textId="77777777" w:rsidR="004B3F04" w:rsidRDefault="006C736C" w:rsidP="000659BE">
            <w:pPr>
              <w:pStyle w:val="TableText"/>
            </w:pPr>
            <w:hyperlink w:anchor="C_4499-33117">
              <w:r w:rsidR="004B3F04">
                <w:rPr>
                  <w:rStyle w:val="HyperlinkText9pt"/>
                </w:rPr>
                <w:t>4499-33117</w:t>
              </w:r>
            </w:hyperlink>
          </w:p>
        </w:tc>
        <w:tc>
          <w:tcPr>
            <w:tcW w:w="2975" w:type="dxa"/>
          </w:tcPr>
          <w:p w14:paraId="1CE5C1A9" w14:textId="77777777" w:rsidR="004B3F04" w:rsidRDefault="004B3F04" w:rsidP="000659BE">
            <w:pPr>
              <w:pStyle w:val="TableText"/>
            </w:pPr>
          </w:p>
        </w:tc>
      </w:tr>
      <w:tr w:rsidR="004B3F04" w14:paraId="3175B23D" w14:textId="77777777" w:rsidTr="000659BE">
        <w:trPr>
          <w:jc w:val="center"/>
        </w:trPr>
        <w:tc>
          <w:tcPr>
            <w:tcW w:w="3345" w:type="dxa"/>
          </w:tcPr>
          <w:p w14:paraId="6CBB288F" w14:textId="77777777" w:rsidR="004B3F04" w:rsidRDefault="004B3F04" w:rsidP="000659BE">
            <w:pPr>
              <w:pStyle w:val="TableText"/>
            </w:pPr>
            <w:r>
              <w:tab/>
              <w:t>participation</w:t>
            </w:r>
          </w:p>
        </w:tc>
        <w:tc>
          <w:tcPr>
            <w:tcW w:w="720" w:type="dxa"/>
          </w:tcPr>
          <w:p w14:paraId="630FEC8F" w14:textId="77777777" w:rsidR="004B3F04" w:rsidRDefault="004B3F04" w:rsidP="000659BE">
            <w:pPr>
              <w:pStyle w:val="TableText"/>
            </w:pPr>
            <w:r>
              <w:t>1..1</w:t>
            </w:r>
          </w:p>
        </w:tc>
        <w:tc>
          <w:tcPr>
            <w:tcW w:w="1152" w:type="dxa"/>
          </w:tcPr>
          <w:p w14:paraId="74F31877" w14:textId="77777777" w:rsidR="004B3F04" w:rsidRDefault="004B3F04" w:rsidP="000659BE">
            <w:pPr>
              <w:pStyle w:val="TableText"/>
            </w:pPr>
            <w:r>
              <w:t>SHALL</w:t>
            </w:r>
          </w:p>
        </w:tc>
        <w:tc>
          <w:tcPr>
            <w:tcW w:w="864" w:type="dxa"/>
          </w:tcPr>
          <w:p w14:paraId="2CFE8A5D" w14:textId="77777777" w:rsidR="004B3F04" w:rsidRDefault="004B3F04" w:rsidP="000659BE">
            <w:pPr>
              <w:pStyle w:val="TableText"/>
            </w:pPr>
          </w:p>
        </w:tc>
        <w:tc>
          <w:tcPr>
            <w:tcW w:w="1104" w:type="dxa"/>
          </w:tcPr>
          <w:p w14:paraId="3C0ED273" w14:textId="77777777" w:rsidR="004B3F04" w:rsidRDefault="006C736C" w:rsidP="000659BE">
            <w:pPr>
              <w:pStyle w:val="TableText"/>
            </w:pPr>
            <w:hyperlink w:anchor="C_4499-33121">
              <w:r w:rsidR="004B3F04">
                <w:rPr>
                  <w:rStyle w:val="HyperlinkText9pt"/>
                </w:rPr>
                <w:t>4499-33121</w:t>
              </w:r>
            </w:hyperlink>
          </w:p>
        </w:tc>
        <w:tc>
          <w:tcPr>
            <w:tcW w:w="2975" w:type="dxa"/>
          </w:tcPr>
          <w:p w14:paraId="1FAC5641" w14:textId="77777777" w:rsidR="004B3F04" w:rsidRDefault="004B3F04" w:rsidP="000659BE">
            <w:pPr>
              <w:pStyle w:val="TableText"/>
            </w:pPr>
          </w:p>
        </w:tc>
      </w:tr>
      <w:tr w:rsidR="004B3F04" w14:paraId="44B20210" w14:textId="77777777" w:rsidTr="000659BE">
        <w:trPr>
          <w:jc w:val="center"/>
        </w:trPr>
        <w:tc>
          <w:tcPr>
            <w:tcW w:w="3345" w:type="dxa"/>
          </w:tcPr>
          <w:p w14:paraId="0B439199" w14:textId="77777777" w:rsidR="004B3F04" w:rsidRDefault="004B3F04" w:rsidP="000659BE">
            <w:pPr>
              <w:pStyle w:val="TableText"/>
            </w:pPr>
            <w:r>
              <w:tab/>
            </w:r>
            <w:r>
              <w:tab/>
              <w:t>@typeCode</w:t>
            </w:r>
          </w:p>
        </w:tc>
        <w:tc>
          <w:tcPr>
            <w:tcW w:w="720" w:type="dxa"/>
          </w:tcPr>
          <w:p w14:paraId="3A356057" w14:textId="77777777" w:rsidR="004B3F04" w:rsidRDefault="004B3F04" w:rsidP="000659BE">
            <w:pPr>
              <w:pStyle w:val="TableText"/>
            </w:pPr>
            <w:r>
              <w:t>1..1</w:t>
            </w:r>
          </w:p>
        </w:tc>
        <w:tc>
          <w:tcPr>
            <w:tcW w:w="1152" w:type="dxa"/>
          </w:tcPr>
          <w:p w14:paraId="2CBDC791" w14:textId="77777777" w:rsidR="004B3F04" w:rsidRDefault="004B3F04" w:rsidP="000659BE">
            <w:pPr>
              <w:pStyle w:val="TableText"/>
            </w:pPr>
            <w:r>
              <w:t>SHALL</w:t>
            </w:r>
          </w:p>
        </w:tc>
        <w:tc>
          <w:tcPr>
            <w:tcW w:w="864" w:type="dxa"/>
          </w:tcPr>
          <w:p w14:paraId="079DD6FA" w14:textId="77777777" w:rsidR="004B3F04" w:rsidRDefault="004B3F04" w:rsidP="000659BE">
            <w:pPr>
              <w:pStyle w:val="TableText"/>
            </w:pPr>
          </w:p>
        </w:tc>
        <w:tc>
          <w:tcPr>
            <w:tcW w:w="1104" w:type="dxa"/>
          </w:tcPr>
          <w:p w14:paraId="4D4CEB5E" w14:textId="77777777" w:rsidR="004B3F04" w:rsidRDefault="006C736C" w:rsidP="000659BE">
            <w:pPr>
              <w:pStyle w:val="TableText"/>
            </w:pPr>
            <w:hyperlink w:anchor="C_4499-33122">
              <w:r w:rsidR="004B3F04">
                <w:rPr>
                  <w:rStyle w:val="HyperlinkText9pt"/>
                </w:rPr>
                <w:t>4499-33122</w:t>
              </w:r>
            </w:hyperlink>
          </w:p>
        </w:tc>
        <w:tc>
          <w:tcPr>
            <w:tcW w:w="2975" w:type="dxa"/>
          </w:tcPr>
          <w:p w14:paraId="1AEE57FB" w14:textId="77777777" w:rsidR="004B3F04" w:rsidRDefault="004B3F04" w:rsidP="000659BE">
            <w:pPr>
              <w:pStyle w:val="TableText"/>
            </w:pPr>
            <w:r>
              <w:t>urn:oid:2.16.840.1.113883.5.90 (HL7ParticipationType) = CSM</w:t>
            </w:r>
          </w:p>
        </w:tc>
      </w:tr>
      <w:tr w:rsidR="004B3F04" w14:paraId="7510A146" w14:textId="77777777" w:rsidTr="000659BE">
        <w:trPr>
          <w:jc w:val="center"/>
        </w:trPr>
        <w:tc>
          <w:tcPr>
            <w:tcW w:w="3345" w:type="dxa"/>
          </w:tcPr>
          <w:p w14:paraId="7C05FD65" w14:textId="77777777" w:rsidR="004B3F04" w:rsidRDefault="004B3F04" w:rsidP="000659BE">
            <w:pPr>
              <w:pStyle w:val="TableText"/>
            </w:pPr>
            <w:r>
              <w:lastRenderedPageBreak/>
              <w:tab/>
            </w:r>
            <w:r>
              <w:tab/>
              <w:t>role</w:t>
            </w:r>
          </w:p>
        </w:tc>
        <w:tc>
          <w:tcPr>
            <w:tcW w:w="720" w:type="dxa"/>
          </w:tcPr>
          <w:p w14:paraId="0CD706E1" w14:textId="77777777" w:rsidR="004B3F04" w:rsidRDefault="004B3F04" w:rsidP="000659BE">
            <w:pPr>
              <w:pStyle w:val="TableText"/>
            </w:pPr>
            <w:r>
              <w:t>1..1</w:t>
            </w:r>
          </w:p>
        </w:tc>
        <w:tc>
          <w:tcPr>
            <w:tcW w:w="1152" w:type="dxa"/>
          </w:tcPr>
          <w:p w14:paraId="302F8A88" w14:textId="77777777" w:rsidR="004B3F04" w:rsidRDefault="004B3F04" w:rsidP="000659BE">
            <w:pPr>
              <w:pStyle w:val="TableText"/>
            </w:pPr>
            <w:r>
              <w:t>SHALL</w:t>
            </w:r>
          </w:p>
        </w:tc>
        <w:tc>
          <w:tcPr>
            <w:tcW w:w="864" w:type="dxa"/>
          </w:tcPr>
          <w:p w14:paraId="2AE23E00" w14:textId="77777777" w:rsidR="004B3F04" w:rsidRDefault="004B3F04" w:rsidP="000659BE">
            <w:pPr>
              <w:pStyle w:val="TableText"/>
            </w:pPr>
          </w:p>
        </w:tc>
        <w:tc>
          <w:tcPr>
            <w:tcW w:w="1104" w:type="dxa"/>
          </w:tcPr>
          <w:p w14:paraId="4471617D" w14:textId="77777777" w:rsidR="004B3F04" w:rsidRDefault="006C736C" w:rsidP="000659BE">
            <w:pPr>
              <w:pStyle w:val="TableText"/>
            </w:pPr>
            <w:hyperlink w:anchor="C_4499-33123">
              <w:r w:rsidR="004B3F04">
                <w:rPr>
                  <w:rStyle w:val="HyperlinkText9pt"/>
                </w:rPr>
                <w:t>4499-33123</w:t>
              </w:r>
            </w:hyperlink>
          </w:p>
        </w:tc>
        <w:tc>
          <w:tcPr>
            <w:tcW w:w="2975" w:type="dxa"/>
          </w:tcPr>
          <w:p w14:paraId="4CB5C9EF" w14:textId="77777777" w:rsidR="004B3F04" w:rsidRDefault="004B3F04" w:rsidP="000659BE">
            <w:pPr>
              <w:pStyle w:val="TableText"/>
            </w:pPr>
          </w:p>
        </w:tc>
      </w:tr>
      <w:tr w:rsidR="004B3F04" w14:paraId="5CD54AD1" w14:textId="77777777" w:rsidTr="000659BE">
        <w:trPr>
          <w:jc w:val="center"/>
        </w:trPr>
        <w:tc>
          <w:tcPr>
            <w:tcW w:w="3345" w:type="dxa"/>
          </w:tcPr>
          <w:p w14:paraId="1A07F743" w14:textId="77777777" w:rsidR="004B3F04" w:rsidRDefault="004B3F04" w:rsidP="000659BE">
            <w:pPr>
              <w:pStyle w:val="TableText"/>
            </w:pPr>
            <w:r>
              <w:tab/>
            </w:r>
            <w:r>
              <w:tab/>
            </w:r>
            <w:r>
              <w:tab/>
              <w:t>playingMaterial</w:t>
            </w:r>
          </w:p>
        </w:tc>
        <w:tc>
          <w:tcPr>
            <w:tcW w:w="720" w:type="dxa"/>
          </w:tcPr>
          <w:p w14:paraId="3EA5907E" w14:textId="77777777" w:rsidR="004B3F04" w:rsidRDefault="004B3F04" w:rsidP="000659BE">
            <w:pPr>
              <w:pStyle w:val="TableText"/>
            </w:pPr>
            <w:r>
              <w:t>1..1</w:t>
            </w:r>
          </w:p>
        </w:tc>
        <w:tc>
          <w:tcPr>
            <w:tcW w:w="1152" w:type="dxa"/>
          </w:tcPr>
          <w:p w14:paraId="70A512BA" w14:textId="77777777" w:rsidR="004B3F04" w:rsidRDefault="004B3F04" w:rsidP="000659BE">
            <w:pPr>
              <w:pStyle w:val="TableText"/>
            </w:pPr>
            <w:r>
              <w:t>SHALL</w:t>
            </w:r>
          </w:p>
        </w:tc>
        <w:tc>
          <w:tcPr>
            <w:tcW w:w="864" w:type="dxa"/>
          </w:tcPr>
          <w:p w14:paraId="07CC6B6D" w14:textId="77777777" w:rsidR="004B3F04" w:rsidRDefault="004B3F04" w:rsidP="000659BE">
            <w:pPr>
              <w:pStyle w:val="TableText"/>
            </w:pPr>
          </w:p>
        </w:tc>
        <w:tc>
          <w:tcPr>
            <w:tcW w:w="1104" w:type="dxa"/>
          </w:tcPr>
          <w:p w14:paraId="4841DFD5" w14:textId="77777777" w:rsidR="004B3F04" w:rsidRDefault="006C736C" w:rsidP="000659BE">
            <w:pPr>
              <w:pStyle w:val="TableText"/>
            </w:pPr>
            <w:hyperlink w:anchor="C_4499-33124">
              <w:r w:rsidR="004B3F04">
                <w:rPr>
                  <w:rStyle w:val="HyperlinkText9pt"/>
                </w:rPr>
                <w:t>4499-33124</w:t>
              </w:r>
            </w:hyperlink>
          </w:p>
        </w:tc>
        <w:tc>
          <w:tcPr>
            <w:tcW w:w="2975" w:type="dxa"/>
          </w:tcPr>
          <w:p w14:paraId="2234C0CD" w14:textId="77777777" w:rsidR="004B3F04" w:rsidRDefault="004B3F04" w:rsidP="000659BE">
            <w:pPr>
              <w:pStyle w:val="TableText"/>
            </w:pPr>
          </w:p>
        </w:tc>
      </w:tr>
      <w:tr w:rsidR="004B3F04" w14:paraId="7857E906" w14:textId="77777777" w:rsidTr="000659BE">
        <w:trPr>
          <w:jc w:val="center"/>
        </w:trPr>
        <w:tc>
          <w:tcPr>
            <w:tcW w:w="3345" w:type="dxa"/>
          </w:tcPr>
          <w:p w14:paraId="7DA425AA" w14:textId="77777777" w:rsidR="004B3F04" w:rsidRDefault="004B3F04" w:rsidP="000659BE">
            <w:pPr>
              <w:pStyle w:val="TableText"/>
            </w:pPr>
            <w:r>
              <w:tab/>
            </w:r>
            <w:r>
              <w:tab/>
            </w:r>
            <w:r>
              <w:tab/>
            </w:r>
            <w:r>
              <w:tab/>
              <w:t>@classCode</w:t>
            </w:r>
          </w:p>
        </w:tc>
        <w:tc>
          <w:tcPr>
            <w:tcW w:w="720" w:type="dxa"/>
          </w:tcPr>
          <w:p w14:paraId="1D45E09F" w14:textId="77777777" w:rsidR="004B3F04" w:rsidRDefault="004B3F04" w:rsidP="000659BE">
            <w:pPr>
              <w:pStyle w:val="TableText"/>
            </w:pPr>
            <w:r>
              <w:t>1..1</w:t>
            </w:r>
          </w:p>
        </w:tc>
        <w:tc>
          <w:tcPr>
            <w:tcW w:w="1152" w:type="dxa"/>
          </w:tcPr>
          <w:p w14:paraId="1CC702F7" w14:textId="77777777" w:rsidR="004B3F04" w:rsidRDefault="004B3F04" w:rsidP="000659BE">
            <w:pPr>
              <w:pStyle w:val="TableText"/>
            </w:pPr>
            <w:r>
              <w:t>SHALL</w:t>
            </w:r>
          </w:p>
        </w:tc>
        <w:tc>
          <w:tcPr>
            <w:tcW w:w="864" w:type="dxa"/>
          </w:tcPr>
          <w:p w14:paraId="19C970FC" w14:textId="77777777" w:rsidR="004B3F04" w:rsidRDefault="004B3F04" w:rsidP="000659BE">
            <w:pPr>
              <w:pStyle w:val="TableText"/>
            </w:pPr>
          </w:p>
        </w:tc>
        <w:tc>
          <w:tcPr>
            <w:tcW w:w="1104" w:type="dxa"/>
          </w:tcPr>
          <w:p w14:paraId="60003050" w14:textId="77777777" w:rsidR="004B3F04" w:rsidRDefault="006C736C" w:rsidP="000659BE">
            <w:pPr>
              <w:pStyle w:val="TableText"/>
            </w:pPr>
            <w:hyperlink w:anchor="C_4499-34116">
              <w:r w:rsidR="004B3F04">
                <w:rPr>
                  <w:rStyle w:val="HyperlinkText9pt"/>
                </w:rPr>
                <w:t>4499-34116</w:t>
              </w:r>
            </w:hyperlink>
          </w:p>
        </w:tc>
        <w:tc>
          <w:tcPr>
            <w:tcW w:w="2975" w:type="dxa"/>
          </w:tcPr>
          <w:p w14:paraId="024A52D2" w14:textId="77777777" w:rsidR="004B3F04" w:rsidRDefault="004B3F04" w:rsidP="000659BE">
            <w:pPr>
              <w:pStyle w:val="TableText"/>
            </w:pPr>
            <w:r>
              <w:t>urn:oid:2.16.840.1.113883.5.41 (HL7EntityClass) = MMAT</w:t>
            </w:r>
          </w:p>
        </w:tc>
      </w:tr>
      <w:tr w:rsidR="004B3F04" w14:paraId="54E4E6A1" w14:textId="77777777" w:rsidTr="000659BE">
        <w:trPr>
          <w:jc w:val="center"/>
        </w:trPr>
        <w:tc>
          <w:tcPr>
            <w:tcW w:w="3345" w:type="dxa"/>
          </w:tcPr>
          <w:p w14:paraId="5F9387DC" w14:textId="77777777" w:rsidR="004B3F04" w:rsidRDefault="004B3F04" w:rsidP="000659BE">
            <w:pPr>
              <w:pStyle w:val="TableText"/>
            </w:pPr>
            <w:r>
              <w:tab/>
            </w:r>
            <w:r>
              <w:tab/>
            </w:r>
            <w:r>
              <w:tab/>
            </w:r>
            <w:r>
              <w:tab/>
              <w:t>@determinerCode</w:t>
            </w:r>
          </w:p>
        </w:tc>
        <w:tc>
          <w:tcPr>
            <w:tcW w:w="720" w:type="dxa"/>
          </w:tcPr>
          <w:p w14:paraId="39CFFD6E" w14:textId="77777777" w:rsidR="004B3F04" w:rsidRDefault="004B3F04" w:rsidP="000659BE">
            <w:pPr>
              <w:pStyle w:val="TableText"/>
            </w:pPr>
            <w:r>
              <w:t>1..1</w:t>
            </w:r>
          </w:p>
        </w:tc>
        <w:tc>
          <w:tcPr>
            <w:tcW w:w="1152" w:type="dxa"/>
          </w:tcPr>
          <w:p w14:paraId="7B3A3E1F" w14:textId="77777777" w:rsidR="004B3F04" w:rsidRDefault="004B3F04" w:rsidP="000659BE">
            <w:pPr>
              <w:pStyle w:val="TableText"/>
            </w:pPr>
            <w:r>
              <w:t>SHALL</w:t>
            </w:r>
          </w:p>
        </w:tc>
        <w:tc>
          <w:tcPr>
            <w:tcW w:w="864" w:type="dxa"/>
          </w:tcPr>
          <w:p w14:paraId="046E3150" w14:textId="77777777" w:rsidR="004B3F04" w:rsidRDefault="004B3F04" w:rsidP="000659BE">
            <w:pPr>
              <w:pStyle w:val="TableText"/>
            </w:pPr>
          </w:p>
        </w:tc>
        <w:tc>
          <w:tcPr>
            <w:tcW w:w="1104" w:type="dxa"/>
          </w:tcPr>
          <w:p w14:paraId="12667BE5" w14:textId="77777777" w:rsidR="004B3F04" w:rsidRDefault="006C736C" w:rsidP="000659BE">
            <w:pPr>
              <w:pStyle w:val="TableText"/>
            </w:pPr>
            <w:hyperlink w:anchor="C_4499-33125">
              <w:r w:rsidR="004B3F04">
                <w:rPr>
                  <w:rStyle w:val="HyperlinkText9pt"/>
                </w:rPr>
                <w:t>4499-33125</w:t>
              </w:r>
            </w:hyperlink>
          </w:p>
        </w:tc>
        <w:tc>
          <w:tcPr>
            <w:tcW w:w="2975" w:type="dxa"/>
          </w:tcPr>
          <w:p w14:paraId="00ABABA7" w14:textId="77777777" w:rsidR="004B3F04" w:rsidRDefault="004B3F04" w:rsidP="000659BE">
            <w:pPr>
              <w:pStyle w:val="TableText"/>
            </w:pPr>
            <w:r>
              <w:t>urn:oid:2.16.840.1.113883.5.30 (HL7EntityDeterminer) = KIND</w:t>
            </w:r>
          </w:p>
        </w:tc>
      </w:tr>
      <w:tr w:rsidR="004B3F04" w14:paraId="089DAA07" w14:textId="77777777" w:rsidTr="000659BE">
        <w:trPr>
          <w:jc w:val="center"/>
        </w:trPr>
        <w:tc>
          <w:tcPr>
            <w:tcW w:w="3345" w:type="dxa"/>
          </w:tcPr>
          <w:p w14:paraId="6C709AD5" w14:textId="77777777" w:rsidR="004B3F04" w:rsidRDefault="004B3F04" w:rsidP="000659BE">
            <w:pPr>
              <w:pStyle w:val="TableText"/>
            </w:pPr>
            <w:r>
              <w:tab/>
            </w:r>
            <w:r>
              <w:tab/>
            </w:r>
            <w:r>
              <w:tab/>
            </w:r>
            <w:r>
              <w:tab/>
              <w:t>code</w:t>
            </w:r>
          </w:p>
        </w:tc>
        <w:tc>
          <w:tcPr>
            <w:tcW w:w="720" w:type="dxa"/>
          </w:tcPr>
          <w:p w14:paraId="36F0DBB5" w14:textId="77777777" w:rsidR="004B3F04" w:rsidRDefault="004B3F04" w:rsidP="000659BE">
            <w:pPr>
              <w:pStyle w:val="TableText"/>
            </w:pPr>
            <w:r>
              <w:t>1..1</w:t>
            </w:r>
          </w:p>
        </w:tc>
        <w:tc>
          <w:tcPr>
            <w:tcW w:w="1152" w:type="dxa"/>
          </w:tcPr>
          <w:p w14:paraId="5129922F" w14:textId="77777777" w:rsidR="004B3F04" w:rsidRDefault="004B3F04" w:rsidP="000659BE">
            <w:pPr>
              <w:pStyle w:val="TableText"/>
            </w:pPr>
            <w:r>
              <w:t>SHALL</w:t>
            </w:r>
          </w:p>
        </w:tc>
        <w:tc>
          <w:tcPr>
            <w:tcW w:w="864" w:type="dxa"/>
          </w:tcPr>
          <w:p w14:paraId="42D9F056" w14:textId="77777777" w:rsidR="004B3F04" w:rsidRDefault="004B3F04" w:rsidP="000659BE">
            <w:pPr>
              <w:pStyle w:val="TableText"/>
            </w:pPr>
          </w:p>
        </w:tc>
        <w:tc>
          <w:tcPr>
            <w:tcW w:w="1104" w:type="dxa"/>
          </w:tcPr>
          <w:p w14:paraId="3DE5F639" w14:textId="77777777" w:rsidR="004B3F04" w:rsidRDefault="006C736C" w:rsidP="000659BE">
            <w:pPr>
              <w:pStyle w:val="TableText"/>
            </w:pPr>
            <w:hyperlink w:anchor="C_4499-33126">
              <w:r w:rsidR="004B3F04">
                <w:rPr>
                  <w:rStyle w:val="HyperlinkText9pt"/>
                </w:rPr>
                <w:t>4499-33126</w:t>
              </w:r>
            </w:hyperlink>
          </w:p>
        </w:tc>
        <w:tc>
          <w:tcPr>
            <w:tcW w:w="2975" w:type="dxa"/>
          </w:tcPr>
          <w:p w14:paraId="3A23C086" w14:textId="77777777" w:rsidR="004B3F04" w:rsidRDefault="004B3F04" w:rsidP="000659BE">
            <w:pPr>
              <w:pStyle w:val="TableText"/>
            </w:pPr>
          </w:p>
        </w:tc>
      </w:tr>
      <w:tr w:rsidR="004B3F04" w14:paraId="1DD46BD3" w14:textId="77777777" w:rsidTr="000659BE">
        <w:trPr>
          <w:jc w:val="center"/>
        </w:trPr>
        <w:tc>
          <w:tcPr>
            <w:tcW w:w="3345" w:type="dxa"/>
          </w:tcPr>
          <w:p w14:paraId="23907DC0" w14:textId="77777777" w:rsidR="004B3F04" w:rsidRDefault="004B3F04" w:rsidP="000659BE">
            <w:pPr>
              <w:pStyle w:val="TableText"/>
            </w:pPr>
            <w:r>
              <w:tab/>
            </w:r>
            <w:r>
              <w:tab/>
            </w:r>
            <w:r>
              <w:tab/>
            </w:r>
            <w:r>
              <w:tab/>
            </w:r>
            <w:r>
              <w:tab/>
              <w:t>@valueSet</w:t>
            </w:r>
          </w:p>
        </w:tc>
        <w:tc>
          <w:tcPr>
            <w:tcW w:w="720" w:type="dxa"/>
          </w:tcPr>
          <w:p w14:paraId="7934F2DB" w14:textId="77777777" w:rsidR="004B3F04" w:rsidRDefault="004B3F04" w:rsidP="000659BE">
            <w:pPr>
              <w:pStyle w:val="TableText"/>
            </w:pPr>
            <w:r>
              <w:t>0..1</w:t>
            </w:r>
          </w:p>
        </w:tc>
        <w:tc>
          <w:tcPr>
            <w:tcW w:w="1152" w:type="dxa"/>
          </w:tcPr>
          <w:p w14:paraId="7F55C007" w14:textId="77777777" w:rsidR="004B3F04" w:rsidRDefault="004B3F04" w:rsidP="000659BE">
            <w:pPr>
              <w:pStyle w:val="TableText"/>
            </w:pPr>
            <w:r>
              <w:t>SHOULD</w:t>
            </w:r>
          </w:p>
        </w:tc>
        <w:tc>
          <w:tcPr>
            <w:tcW w:w="864" w:type="dxa"/>
          </w:tcPr>
          <w:p w14:paraId="17B4D225" w14:textId="77777777" w:rsidR="004B3F04" w:rsidRDefault="004B3F04" w:rsidP="000659BE">
            <w:pPr>
              <w:pStyle w:val="TableText"/>
            </w:pPr>
          </w:p>
        </w:tc>
        <w:tc>
          <w:tcPr>
            <w:tcW w:w="1104" w:type="dxa"/>
          </w:tcPr>
          <w:p w14:paraId="0EEE83D3" w14:textId="77777777" w:rsidR="004B3F04" w:rsidRDefault="006C736C" w:rsidP="000659BE">
            <w:pPr>
              <w:pStyle w:val="TableText"/>
            </w:pPr>
            <w:hyperlink w:anchor="C_4499-33127">
              <w:r w:rsidR="004B3F04">
                <w:rPr>
                  <w:rStyle w:val="HyperlinkText9pt"/>
                </w:rPr>
                <w:t>4499-33127</w:t>
              </w:r>
            </w:hyperlink>
          </w:p>
        </w:tc>
        <w:tc>
          <w:tcPr>
            <w:tcW w:w="2975" w:type="dxa"/>
          </w:tcPr>
          <w:p w14:paraId="6F43F9D6" w14:textId="77777777" w:rsidR="004B3F04" w:rsidRDefault="004B3F04" w:rsidP="000659BE">
            <w:pPr>
              <w:pStyle w:val="TableText"/>
            </w:pPr>
          </w:p>
        </w:tc>
      </w:tr>
      <w:tr w:rsidR="004B3F04" w14:paraId="73EE273F" w14:textId="77777777" w:rsidTr="000659BE">
        <w:trPr>
          <w:jc w:val="center"/>
        </w:trPr>
        <w:tc>
          <w:tcPr>
            <w:tcW w:w="3345" w:type="dxa"/>
          </w:tcPr>
          <w:p w14:paraId="79393279" w14:textId="77777777" w:rsidR="004B3F04" w:rsidRDefault="004B3F04" w:rsidP="000659BE">
            <w:pPr>
              <w:pStyle w:val="TableText"/>
            </w:pPr>
            <w:r>
              <w:tab/>
              <w:t>participation</w:t>
            </w:r>
          </w:p>
        </w:tc>
        <w:tc>
          <w:tcPr>
            <w:tcW w:w="720" w:type="dxa"/>
          </w:tcPr>
          <w:p w14:paraId="22524E56" w14:textId="77777777" w:rsidR="004B3F04" w:rsidRDefault="004B3F04" w:rsidP="000659BE">
            <w:pPr>
              <w:pStyle w:val="TableText"/>
            </w:pPr>
            <w:r>
              <w:t>0..*</w:t>
            </w:r>
          </w:p>
        </w:tc>
        <w:tc>
          <w:tcPr>
            <w:tcW w:w="1152" w:type="dxa"/>
          </w:tcPr>
          <w:p w14:paraId="4A93EED1" w14:textId="77777777" w:rsidR="004B3F04" w:rsidRDefault="004B3F04" w:rsidP="000659BE">
            <w:pPr>
              <w:pStyle w:val="TableText"/>
            </w:pPr>
            <w:r>
              <w:t>MAY</w:t>
            </w:r>
          </w:p>
        </w:tc>
        <w:tc>
          <w:tcPr>
            <w:tcW w:w="864" w:type="dxa"/>
          </w:tcPr>
          <w:p w14:paraId="283D9CE5" w14:textId="77777777" w:rsidR="004B3F04" w:rsidRDefault="004B3F04" w:rsidP="000659BE">
            <w:pPr>
              <w:pStyle w:val="TableText"/>
            </w:pPr>
          </w:p>
        </w:tc>
        <w:tc>
          <w:tcPr>
            <w:tcW w:w="1104" w:type="dxa"/>
          </w:tcPr>
          <w:p w14:paraId="5EB8D648" w14:textId="77777777" w:rsidR="004B3F04" w:rsidRDefault="006C736C" w:rsidP="000659BE">
            <w:pPr>
              <w:pStyle w:val="TableText"/>
            </w:pPr>
            <w:hyperlink w:anchor="C_4499-35264">
              <w:r w:rsidR="004B3F04">
                <w:rPr>
                  <w:rStyle w:val="HyperlinkText9pt"/>
                </w:rPr>
                <w:t>4499-35264</w:t>
              </w:r>
            </w:hyperlink>
          </w:p>
        </w:tc>
        <w:tc>
          <w:tcPr>
            <w:tcW w:w="2975" w:type="dxa"/>
          </w:tcPr>
          <w:p w14:paraId="740160DE" w14:textId="77777777" w:rsidR="004B3F04" w:rsidRDefault="004B3F04" w:rsidP="000659BE">
            <w:pPr>
              <w:pStyle w:val="TableText"/>
            </w:pPr>
          </w:p>
        </w:tc>
      </w:tr>
      <w:tr w:rsidR="004B3F04" w14:paraId="564919E3" w14:textId="77777777" w:rsidTr="000659BE">
        <w:trPr>
          <w:jc w:val="center"/>
        </w:trPr>
        <w:tc>
          <w:tcPr>
            <w:tcW w:w="3345" w:type="dxa"/>
          </w:tcPr>
          <w:p w14:paraId="12648CCF" w14:textId="77777777" w:rsidR="004B3F04" w:rsidRDefault="004B3F04" w:rsidP="000659BE">
            <w:pPr>
              <w:pStyle w:val="TableText"/>
            </w:pPr>
            <w:r>
              <w:tab/>
            </w:r>
            <w:r>
              <w:tab/>
              <w:t>@typeCode</w:t>
            </w:r>
          </w:p>
        </w:tc>
        <w:tc>
          <w:tcPr>
            <w:tcW w:w="720" w:type="dxa"/>
          </w:tcPr>
          <w:p w14:paraId="367A8A7C" w14:textId="77777777" w:rsidR="004B3F04" w:rsidRDefault="004B3F04" w:rsidP="000659BE">
            <w:pPr>
              <w:pStyle w:val="TableText"/>
            </w:pPr>
            <w:r>
              <w:t>1..1</w:t>
            </w:r>
          </w:p>
        </w:tc>
        <w:tc>
          <w:tcPr>
            <w:tcW w:w="1152" w:type="dxa"/>
          </w:tcPr>
          <w:p w14:paraId="161F941C" w14:textId="77777777" w:rsidR="004B3F04" w:rsidRDefault="004B3F04" w:rsidP="000659BE">
            <w:pPr>
              <w:pStyle w:val="TableText"/>
            </w:pPr>
            <w:r>
              <w:t>SHALL</w:t>
            </w:r>
          </w:p>
        </w:tc>
        <w:tc>
          <w:tcPr>
            <w:tcW w:w="864" w:type="dxa"/>
          </w:tcPr>
          <w:p w14:paraId="5481C093" w14:textId="77777777" w:rsidR="004B3F04" w:rsidRDefault="004B3F04" w:rsidP="000659BE">
            <w:pPr>
              <w:pStyle w:val="TableText"/>
            </w:pPr>
          </w:p>
        </w:tc>
        <w:tc>
          <w:tcPr>
            <w:tcW w:w="1104" w:type="dxa"/>
          </w:tcPr>
          <w:p w14:paraId="10C5AF68" w14:textId="77777777" w:rsidR="004B3F04" w:rsidRDefault="006C736C" w:rsidP="000659BE">
            <w:pPr>
              <w:pStyle w:val="TableText"/>
            </w:pPr>
            <w:hyperlink w:anchor="C_4499-35268">
              <w:r w:rsidR="004B3F04">
                <w:rPr>
                  <w:rStyle w:val="HyperlinkText9pt"/>
                </w:rPr>
                <w:t>4499-35268</w:t>
              </w:r>
            </w:hyperlink>
          </w:p>
        </w:tc>
        <w:tc>
          <w:tcPr>
            <w:tcW w:w="2975" w:type="dxa"/>
          </w:tcPr>
          <w:p w14:paraId="0AE6E0C2" w14:textId="77777777" w:rsidR="004B3F04" w:rsidRDefault="004B3F04" w:rsidP="000659BE">
            <w:pPr>
              <w:pStyle w:val="TableText"/>
            </w:pPr>
            <w:r>
              <w:t>urn:oid:2.16.840.1.113883.5.90 (HL7ParticipationType) = PART</w:t>
            </w:r>
          </w:p>
        </w:tc>
      </w:tr>
      <w:tr w:rsidR="004B3F04" w14:paraId="59CDB5AC" w14:textId="77777777" w:rsidTr="000659BE">
        <w:trPr>
          <w:jc w:val="center"/>
        </w:trPr>
        <w:tc>
          <w:tcPr>
            <w:tcW w:w="3345" w:type="dxa"/>
          </w:tcPr>
          <w:p w14:paraId="4D730822" w14:textId="77777777" w:rsidR="004B3F04" w:rsidRDefault="004B3F04" w:rsidP="000659BE">
            <w:pPr>
              <w:pStyle w:val="TableText"/>
            </w:pPr>
            <w:r>
              <w:tab/>
            </w:r>
            <w:r>
              <w:tab/>
              <w:t>role</w:t>
            </w:r>
          </w:p>
        </w:tc>
        <w:tc>
          <w:tcPr>
            <w:tcW w:w="720" w:type="dxa"/>
          </w:tcPr>
          <w:p w14:paraId="510BE50E" w14:textId="77777777" w:rsidR="004B3F04" w:rsidRDefault="004B3F04" w:rsidP="000659BE">
            <w:pPr>
              <w:pStyle w:val="TableText"/>
            </w:pPr>
            <w:r>
              <w:t>1..1</w:t>
            </w:r>
          </w:p>
        </w:tc>
        <w:tc>
          <w:tcPr>
            <w:tcW w:w="1152" w:type="dxa"/>
          </w:tcPr>
          <w:p w14:paraId="505F28B8" w14:textId="77777777" w:rsidR="004B3F04" w:rsidRDefault="004B3F04" w:rsidP="000659BE">
            <w:pPr>
              <w:pStyle w:val="TableText"/>
            </w:pPr>
            <w:r>
              <w:t>SHALL</w:t>
            </w:r>
          </w:p>
        </w:tc>
        <w:tc>
          <w:tcPr>
            <w:tcW w:w="864" w:type="dxa"/>
          </w:tcPr>
          <w:p w14:paraId="6DAA047D" w14:textId="77777777" w:rsidR="004B3F04" w:rsidRDefault="004B3F04" w:rsidP="000659BE">
            <w:pPr>
              <w:pStyle w:val="TableText"/>
            </w:pPr>
          </w:p>
        </w:tc>
        <w:tc>
          <w:tcPr>
            <w:tcW w:w="1104" w:type="dxa"/>
          </w:tcPr>
          <w:p w14:paraId="2E7B33F6" w14:textId="77777777" w:rsidR="004B3F04" w:rsidRDefault="006C736C" w:rsidP="000659BE">
            <w:pPr>
              <w:pStyle w:val="TableText"/>
            </w:pPr>
            <w:hyperlink w:anchor="C_4499-36188">
              <w:r w:rsidR="004B3F04">
                <w:rPr>
                  <w:rStyle w:val="HyperlinkText9pt"/>
                </w:rPr>
                <w:t>4499-36188</w:t>
              </w:r>
            </w:hyperlink>
          </w:p>
        </w:tc>
        <w:tc>
          <w:tcPr>
            <w:tcW w:w="2975" w:type="dxa"/>
          </w:tcPr>
          <w:p w14:paraId="47852448"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33205B4" w14:textId="77777777" w:rsidTr="000659BE">
        <w:trPr>
          <w:jc w:val="center"/>
        </w:trPr>
        <w:tc>
          <w:tcPr>
            <w:tcW w:w="3345" w:type="dxa"/>
          </w:tcPr>
          <w:p w14:paraId="43BF6751" w14:textId="77777777" w:rsidR="004B3F04" w:rsidRDefault="004B3F04" w:rsidP="000659BE">
            <w:pPr>
              <w:pStyle w:val="TableText"/>
            </w:pPr>
            <w:r>
              <w:tab/>
              <w:t>participation</w:t>
            </w:r>
          </w:p>
        </w:tc>
        <w:tc>
          <w:tcPr>
            <w:tcW w:w="720" w:type="dxa"/>
          </w:tcPr>
          <w:p w14:paraId="20EB747B" w14:textId="77777777" w:rsidR="004B3F04" w:rsidRDefault="004B3F04" w:rsidP="000659BE">
            <w:pPr>
              <w:pStyle w:val="TableText"/>
            </w:pPr>
            <w:r>
              <w:t>0..*</w:t>
            </w:r>
          </w:p>
        </w:tc>
        <w:tc>
          <w:tcPr>
            <w:tcW w:w="1152" w:type="dxa"/>
          </w:tcPr>
          <w:p w14:paraId="03E0554D" w14:textId="77777777" w:rsidR="004B3F04" w:rsidRDefault="004B3F04" w:rsidP="000659BE">
            <w:pPr>
              <w:pStyle w:val="TableText"/>
            </w:pPr>
            <w:r>
              <w:t>MAY</w:t>
            </w:r>
          </w:p>
        </w:tc>
        <w:tc>
          <w:tcPr>
            <w:tcW w:w="864" w:type="dxa"/>
          </w:tcPr>
          <w:p w14:paraId="50350A71" w14:textId="77777777" w:rsidR="004B3F04" w:rsidRDefault="004B3F04" w:rsidP="000659BE">
            <w:pPr>
              <w:pStyle w:val="TableText"/>
            </w:pPr>
          </w:p>
        </w:tc>
        <w:tc>
          <w:tcPr>
            <w:tcW w:w="1104" w:type="dxa"/>
          </w:tcPr>
          <w:p w14:paraId="1DDE75FB" w14:textId="77777777" w:rsidR="004B3F04" w:rsidRDefault="006C736C" w:rsidP="000659BE">
            <w:pPr>
              <w:pStyle w:val="TableText"/>
            </w:pPr>
            <w:hyperlink w:anchor="C_4499-35266">
              <w:r w:rsidR="004B3F04">
                <w:rPr>
                  <w:rStyle w:val="HyperlinkText9pt"/>
                </w:rPr>
                <w:t>4499-35266</w:t>
              </w:r>
            </w:hyperlink>
          </w:p>
        </w:tc>
        <w:tc>
          <w:tcPr>
            <w:tcW w:w="2975" w:type="dxa"/>
          </w:tcPr>
          <w:p w14:paraId="7A60EB5B" w14:textId="77777777" w:rsidR="004B3F04" w:rsidRDefault="004B3F04" w:rsidP="000659BE">
            <w:pPr>
              <w:pStyle w:val="TableText"/>
            </w:pPr>
          </w:p>
        </w:tc>
      </w:tr>
      <w:tr w:rsidR="004B3F04" w14:paraId="58891F6D" w14:textId="77777777" w:rsidTr="000659BE">
        <w:trPr>
          <w:jc w:val="center"/>
        </w:trPr>
        <w:tc>
          <w:tcPr>
            <w:tcW w:w="3345" w:type="dxa"/>
          </w:tcPr>
          <w:p w14:paraId="6111D023" w14:textId="77777777" w:rsidR="004B3F04" w:rsidRDefault="004B3F04" w:rsidP="000659BE">
            <w:pPr>
              <w:pStyle w:val="TableText"/>
            </w:pPr>
            <w:r>
              <w:tab/>
            </w:r>
            <w:r>
              <w:tab/>
              <w:t>@typeCode</w:t>
            </w:r>
          </w:p>
        </w:tc>
        <w:tc>
          <w:tcPr>
            <w:tcW w:w="720" w:type="dxa"/>
          </w:tcPr>
          <w:p w14:paraId="036AB166" w14:textId="77777777" w:rsidR="004B3F04" w:rsidRDefault="004B3F04" w:rsidP="000659BE">
            <w:pPr>
              <w:pStyle w:val="TableText"/>
            </w:pPr>
            <w:r>
              <w:t>1..1</w:t>
            </w:r>
          </w:p>
        </w:tc>
        <w:tc>
          <w:tcPr>
            <w:tcW w:w="1152" w:type="dxa"/>
          </w:tcPr>
          <w:p w14:paraId="2F245200" w14:textId="77777777" w:rsidR="004B3F04" w:rsidRDefault="004B3F04" w:rsidP="000659BE">
            <w:pPr>
              <w:pStyle w:val="TableText"/>
            </w:pPr>
            <w:r>
              <w:t>SHALL</w:t>
            </w:r>
          </w:p>
        </w:tc>
        <w:tc>
          <w:tcPr>
            <w:tcW w:w="864" w:type="dxa"/>
          </w:tcPr>
          <w:p w14:paraId="1F6A8977" w14:textId="77777777" w:rsidR="004B3F04" w:rsidRDefault="004B3F04" w:rsidP="000659BE">
            <w:pPr>
              <w:pStyle w:val="TableText"/>
            </w:pPr>
          </w:p>
        </w:tc>
        <w:tc>
          <w:tcPr>
            <w:tcW w:w="1104" w:type="dxa"/>
          </w:tcPr>
          <w:p w14:paraId="55286E4D" w14:textId="77777777" w:rsidR="004B3F04" w:rsidRDefault="006C736C" w:rsidP="000659BE">
            <w:pPr>
              <w:pStyle w:val="TableText"/>
            </w:pPr>
            <w:hyperlink w:anchor="C_4499-35269">
              <w:r w:rsidR="004B3F04">
                <w:rPr>
                  <w:rStyle w:val="HyperlinkText9pt"/>
                </w:rPr>
                <w:t>4499-35269</w:t>
              </w:r>
            </w:hyperlink>
          </w:p>
        </w:tc>
        <w:tc>
          <w:tcPr>
            <w:tcW w:w="2975" w:type="dxa"/>
          </w:tcPr>
          <w:p w14:paraId="0B1C522C" w14:textId="77777777" w:rsidR="004B3F04" w:rsidRDefault="004B3F04" w:rsidP="000659BE">
            <w:pPr>
              <w:pStyle w:val="TableText"/>
            </w:pPr>
            <w:r>
              <w:t>urn:oid:2.16.840.1.113883.5.90 (HL7ParticipationType) = PART</w:t>
            </w:r>
          </w:p>
        </w:tc>
      </w:tr>
      <w:tr w:rsidR="004B3F04" w14:paraId="0AF610BC" w14:textId="77777777" w:rsidTr="000659BE">
        <w:trPr>
          <w:jc w:val="center"/>
        </w:trPr>
        <w:tc>
          <w:tcPr>
            <w:tcW w:w="3345" w:type="dxa"/>
          </w:tcPr>
          <w:p w14:paraId="1F877057" w14:textId="77777777" w:rsidR="004B3F04" w:rsidRDefault="004B3F04" w:rsidP="000659BE">
            <w:pPr>
              <w:pStyle w:val="TableText"/>
            </w:pPr>
            <w:r>
              <w:tab/>
            </w:r>
            <w:r>
              <w:tab/>
              <w:t>role</w:t>
            </w:r>
          </w:p>
        </w:tc>
        <w:tc>
          <w:tcPr>
            <w:tcW w:w="720" w:type="dxa"/>
          </w:tcPr>
          <w:p w14:paraId="29ED87FB" w14:textId="77777777" w:rsidR="004B3F04" w:rsidRDefault="004B3F04" w:rsidP="000659BE">
            <w:pPr>
              <w:pStyle w:val="TableText"/>
            </w:pPr>
            <w:r>
              <w:t>1..1</w:t>
            </w:r>
          </w:p>
        </w:tc>
        <w:tc>
          <w:tcPr>
            <w:tcW w:w="1152" w:type="dxa"/>
          </w:tcPr>
          <w:p w14:paraId="188681E0" w14:textId="77777777" w:rsidR="004B3F04" w:rsidRDefault="004B3F04" w:rsidP="000659BE">
            <w:pPr>
              <w:pStyle w:val="TableText"/>
            </w:pPr>
            <w:r>
              <w:t>SHALL</w:t>
            </w:r>
          </w:p>
        </w:tc>
        <w:tc>
          <w:tcPr>
            <w:tcW w:w="864" w:type="dxa"/>
          </w:tcPr>
          <w:p w14:paraId="7B31321B" w14:textId="77777777" w:rsidR="004B3F04" w:rsidRDefault="004B3F04" w:rsidP="000659BE">
            <w:pPr>
              <w:pStyle w:val="TableText"/>
            </w:pPr>
          </w:p>
        </w:tc>
        <w:tc>
          <w:tcPr>
            <w:tcW w:w="1104" w:type="dxa"/>
          </w:tcPr>
          <w:p w14:paraId="295C3DCE" w14:textId="77777777" w:rsidR="004B3F04" w:rsidRDefault="006C736C" w:rsidP="000659BE">
            <w:pPr>
              <w:pStyle w:val="TableText"/>
            </w:pPr>
            <w:hyperlink w:anchor="C_4499-36189">
              <w:r w:rsidR="004B3F04">
                <w:rPr>
                  <w:rStyle w:val="HyperlinkText9pt"/>
                </w:rPr>
                <w:t>4499-36189</w:t>
              </w:r>
            </w:hyperlink>
          </w:p>
        </w:tc>
        <w:tc>
          <w:tcPr>
            <w:tcW w:w="2975" w:type="dxa"/>
          </w:tcPr>
          <w:p w14:paraId="52BBD563"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93F7362" w14:textId="77777777" w:rsidTr="000659BE">
        <w:trPr>
          <w:jc w:val="center"/>
        </w:trPr>
        <w:tc>
          <w:tcPr>
            <w:tcW w:w="3345" w:type="dxa"/>
          </w:tcPr>
          <w:p w14:paraId="1CECA0A4" w14:textId="77777777" w:rsidR="004B3F04" w:rsidRDefault="004B3F04" w:rsidP="000659BE">
            <w:pPr>
              <w:pStyle w:val="TableText"/>
            </w:pPr>
            <w:r>
              <w:tab/>
              <w:t>participation</w:t>
            </w:r>
          </w:p>
        </w:tc>
        <w:tc>
          <w:tcPr>
            <w:tcW w:w="720" w:type="dxa"/>
          </w:tcPr>
          <w:p w14:paraId="3CDB6ABA" w14:textId="77777777" w:rsidR="004B3F04" w:rsidRDefault="004B3F04" w:rsidP="000659BE">
            <w:pPr>
              <w:pStyle w:val="TableText"/>
            </w:pPr>
            <w:r>
              <w:t>0..*</w:t>
            </w:r>
          </w:p>
        </w:tc>
        <w:tc>
          <w:tcPr>
            <w:tcW w:w="1152" w:type="dxa"/>
          </w:tcPr>
          <w:p w14:paraId="489A2F6C" w14:textId="77777777" w:rsidR="004B3F04" w:rsidRDefault="004B3F04" w:rsidP="000659BE">
            <w:pPr>
              <w:pStyle w:val="TableText"/>
            </w:pPr>
            <w:r>
              <w:t>MAY</w:t>
            </w:r>
          </w:p>
        </w:tc>
        <w:tc>
          <w:tcPr>
            <w:tcW w:w="864" w:type="dxa"/>
          </w:tcPr>
          <w:p w14:paraId="5E1A1182" w14:textId="77777777" w:rsidR="004B3F04" w:rsidRDefault="004B3F04" w:rsidP="000659BE">
            <w:pPr>
              <w:pStyle w:val="TableText"/>
            </w:pPr>
          </w:p>
        </w:tc>
        <w:tc>
          <w:tcPr>
            <w:tcW w:w="1104" w:type="dxa"/>
          </w:tcPr>
          <w:p w14:paraId="291E88D0" w14:textId="77777777" w:rsidR="004B3F04" w:rsidRDefault="006C736C" w:rsidP="000659BE">
            <w:pPr>
              <w:pStyle w:val="TableText"/>
            </w:pPr>
            <w:hyperlink w:anchor="C_4499-35874">
              <w:r w:rsidR="004B3F04">
                <w:rPr>
                  <w:rStyle w:val="HyperlinkText9pt"/>
                </w:rPr>
                <w:t>4499-35874</w:t>
              </w:r>
            </w:hyperlink>
          </w:p>
        </w:tc>
        <w:tc>
          <w:tcPr>
            <w:tcW w:w="2975" w:type="dxa"/>
          </w:tcPr>
          <w:p w14:paraId="13734C36" w14:textId="77777777" w:rsidR="004B3F04" w:rsidRDefault="004B3F04" w:rsidP="000659BE">
            <w:pPr>
              <w:pStyle w:val="TableText"/>
            </w:pPr>
          </w:p>
        </w:tc>
      </w:tr>
      <w:tr w:rsidR="004B3F04" w14:paraId="6A714A0F" w14:textId="77777777" w:rsidTr="000659BE">
        <w:trPr>
          <w:jc w:val="center"/>
        </w:trPr>
        <w:tc>
          <w:tcPr>
            <w:tcW w:w="3345" w:type="dxa"/>
          </w:tcPr>
          <w:p w14:paraId="223A402F" w14:textId="77777777" w:rsidR="004B3F04" w:rsidRDefault="004B3F04" w:rsidP="000659BE">
            <w:pPr>
              <w:pStyle w:val="TableText"/>
            </w:pPr>
            <w:r>
              <w:tab/>
            </w:r>
            <w:r>
              <w:tab/>
              <w:t>@typeCode</w:t>
            </w:r>
          </w:p>
        </w:tc>
        <w:tc>
          <w:tcPr>
            <w:tcW w:w="720" w:type="dxa"/>
          </w:tcPr>
          <w:p w14:paraId="2FBD0CCA" w14:textId="77777777" w:rsidR="004B3F04" w:rsidRDefault="004B3F04" w:rsidP="000659BE">
            <w:pPr>
              <w:pStyle w:val="TableText"/>
            </w:pPr>
            <w:r>
              <w:t>1..1</w:t>
            </w:r>
          </w:p>
        </w:tc>
        <w:tc>
          <w:tcPr>
            <w:tcW w:w="1152" w:type="dxa"/>
          </w:tcPr>
          <w:p w14:paraId="02A06054" w14:textId="77777777" w:rsidR="004B3F04" w:rsidRDefault="004B3F04" w:rsidP="000659BE">
            <w:pPr>
              <w:pStyle w:val="TableText"/>
            </w:pPr>
            <w:r>
              <w:t>SHALL</w:t>
            </w:r>
          </w:p>
        </w:tc>
        <w:tc>
          <w:tcPr>
            <w:tcW w:w="864" w:type="dxa"/>
          </w:tcPr>
          <w:p w14:paraId="5D9C19CE" w14:textId="77777777" w:rsidR="004B3F04" w:rsidRDefault="004B3F04" w:rsidP="000659BE">
            <w:pPr>
              <w:pStyle w:val="TableText"/>
            </w:pPr>
          </w:p>
        </w:tc>
        <w:tc>
          <w:tcPr>
            <w:tcW w:w="1104" w:type="dxa"/>
          </w:tcPr>
          <w:p w14:paraId="4896E2E2" w14:textId="77777777" w:rsidR="004B3F04" w:rsidRDefault="006C736C" w:rsidP="000659BE">
            <w:pPr>
              <w:pStyle w:val="TableText"/>
            </w:pPr>
            <w:hyperlink w:anchor="C_4499-35876">
              <w:r w:rsidR="004B3F04">
                <w:rPr>
                  <w:rStyle w:val="HyperlinkText9pt"/>
                </w:rPr>
                <w:t>4499-35876</w:t>
              </w:r>
            </w:hyperlink>
          </w:p>
        </w:tc>
        <w:tc>
          <w:tcPr>
            <w:tcW w:w="2975" w:type="dxa"/>
          </w:tcPr>
          <w:p w14:paraId="5F8AC9EC" w14:textId="77777777" w:rsidR="004B3F04" w:rsidRDefault="004B3F04" w:rsidP="000659BE">
            <w:pPr>
              <w:pStyle w:val="TableText"/>
            </w:pPr>
            <w:r>
              <w:t>urn:oid:2.16.840.1.113883.5.90 (HL7ParticipationType) = PART</w:t>
            </w:r>
          </w:p>
        </w:tc>
      </w:tr>
      <w:tr w:rsidR="004B3F04" w14:paraId="227118B3" w14:textId="77777777" w:rsidTr="000659BE">
        <w:trPr>
          <w:jc w:val="center"/>
        </w:trPr>
        <w:tc>
          <w:tcPr>
            <w:tcW w:w="3345" w:type="dxa"/>
          </w:tcPr>
          <w:p w14:paraId="17330DCC" w14:textId="77777777" w:rsidR="004B3F04" w:rsidRDefault="004B3F04" w:rsidP="000659BE">
            <w:pPr>
              <w:pStyle w:val="TableText"/>
            </w:pPr>
            <w:r>
              <w:tab/>
            </w:r>
            <w:r>
              <w:tab/>
              <w:t>role</w:t>
            </w:r>
          </w:p>
        </w:tc>
        <w:tc>
          <w:tcPr>
            <w:tcW w:w="720" w:type="dxa"/>
          </w:tcPr>
          <w:p w14:paraId="1CA5179D" w14:textId="77777777" w:rsidR="004B3F04" w:rsidRDefault="004B3F04" w:rsidP="000659BE">
            <w:pPr>
              <w:pStyle w:val="TableText"/>
            </w:pPr>
            <w:r>
              <w:t>1..1</w:t>
            </w:r>
          </w:p>
        </w:tc>
        <w:tc>
          <w:tcPr>
            <w:tcW w:w="1152" w:type="dxa"/>
          </w:tcPr>
          <w:p w14:paraId="0487A6F9" w14:textId="77777777" w:rsidR="004B3F04" w:rsidRDefault="004B3F04" w:rsidP="000659BE">
            <w:pPr>
              <w:pStyle w:val="TableText"/>
            </w:pPr>
            <w:r>
              <w:t>SHALL</w:t>
            </w:r>
          </w:p>
        </w:tc>
        <w:tc>
          <w:tcPr>
            <w:tcW w:w="864" w:type="dxa"/>
          </w:tcPr>
          <w:p w14:paraId="631D5620" w14:textId="77777777" w:rsidR="004B3F04" w:rsidRDefault="004B3F04" w:rsidP="000659BE">
            <w:pPr>
              <w:pStyle w:val="TableText"/>
            </w:pPr>
          </w:p>
        </w:tc>
        <w:tc>
          <w:tcPr>
            <w:tcW w:w="1104" w:type="dxa"/>
          </w:tcPr>
          <w:p w14:paraId="777E0840" w14:textId="77777777" w:rsidR="004B3F04" w:rsidRDefault="006C736C" w:rsidP="000659BE">
            <w:pPr>
              <w:pStyle w:val="TableText"/>
            </w:pPr>
            <w:hyperlink w:anchor="C_4499-36190">
              <w:r w:rsidR="004B3F04">
                <w:rPr>
                  <w:rStyle w:val="HyperlinkText9pt"/>
                </w:rPr>
                <w:t>4499-36190</w:t>
              </w:r>
            </w:hyperlink>
          </w:p>
        </w:tc>
        <w:tc>
          <w:tcPr>
            <w:tcW w:w="2975" w:type="dxa"/>
          </w:tcPr>
          <w:p w14:paraId="390F7E67"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5A2E822" w14:textId="77777777" w:rsidTr="000659BE">
        <w:trPr>
          <w:jc w:val="center"/>
        </w:trPr>
        <w:tc>
          <w:tcPr>
            <w:tcW w:w="3345" w:type="dxa"/>
          </w:tcPr>
          <w:p w14:paraId="67CD585A" w14:textId="77777777" w:rsidR="004B3F04" w:rsidRDefault="004B3F04" w:rsidP="000659BE">
            <w:pPr>
              <w:pStyle w:val="TableText"/>
            </w:pPr>
            <w:r>
              <w:tab/>
              <w:t>participation</w:t>
            </w:r>
          </w:p>
        </w:tc>
        <w:tc>
          <w:tcPr>
            <w:tcW w:w="720" w:type="dxa"/>
          </w:tcPr>
          <w:p w14:paraId="4BC35FEB" w14:textId="77777777" w:rsidR="004B3F04" w:rsidRDefault="004B3F04" w:rsidP="000659BE">
            <w:pPr>
              <w:pStyle w:val="TableText"/>
            </w:pPr>
            <w:r>
              <w:t>0..1</w:t>
            </w:r>
          </w:p>
        </w:tc>
        <w:tc>
          <w:tcPr>
            <w:tcW w:w="1152" w:type="dxa"/>
          </w:tcPr>
          <w:p w14:paraId="21439171" w14:textId="77777777" w:rsidR="004B3F04" w:rsidRDefault="004B3F04" w:rsidP="000659BE">
            <w:pPr>
              <w:pStyle w:val="TableText"/>
            </w:pPr>
            <w:r>
              <w:t>MAY</w:t>
            </w:r>
          </w:p>
        </w:tc>
        <w:tc>
          <w:tcPr>
            <w:tcW w:w="864" w:type="dxa"/>
          </w:tcPr>
          <w:p w14:paraId="382F5213" w14:textId="77777777" w:rsidR="004B3F04" w:rsidRDefault="004B3F04" w:rsidP="000659BE">
            <w:pPr>
              <w:pStyle w:val="TableText"/>
            </w:pPr>
          </w:p>
        </w:tc>
        <w:tc>
          <w:tcPr>
            <w:tcW w:w="1104" w:type="dxa"/>
          </w:tcPr>
          <w:p w14:paraId="0A6C7B52" w14:textId="77777777" w:rsidR="004B3F04" w:rsidRDefault="006C736C" w:rsidP="000659BE">
            <w:pPr>
              <w:pStyle w:val="TableText"/>
            </w:pPr>
            <w:hyperlink w:anchor="C_4499-35270">
              <w:r w:rsidR="004B3F04">
                <w:rPr>
                  <w:rStyle w:val="HyperlinkText9pt"/>
                </w:rPr>
                <w:t>4499-35270</w:t>
              </w:r>
            </w:hyperlink>
          </w:p>
        </w:tc>
        <w:tc>
          <w:tcPr>
            <w:tcW w:w="2975" w:type="dxa"/>
          </w:tcPr>
          <w:p w14:paraId="7EC3B926" w14:textId="77777777" w:rsidR="004B3F04" w:rsidRDefault="004B3F04" w:rsidP="000659BE">
            <w:pPr>
              <w:pStyle w:val="TableText"/>
            </w:pPr>
          </w:p>
        </w:tc>
      </w:tr>
      <w:tr w:rsidR="004B3F04" w14:paraId="34AE40AC" w14:textId="77777777" w:rsidTr="000659BE">
        <w:trPr>
          <w:jc w:val="center"/>
        </w:trPr>
        <w:tc>
          <w:tcPr>
            <w:tcW w:w="3345" w:type="dxa"/>
          </w:tcPr>
          <w:p w14:paraId="45B0279C" w14:textId="77777777" w:rsidR="004B3F04" w:rsidRDefault="004B3F04" w:rsidP="000659BE">
            <w:pPr>
              <w:pStyle w:val="TableText"/>
            </w:pPr>
            <w:r>
              <w:tab/>
            </w:r>
            <w:r>
              <w:tab/>
              <w:t>@typeCode</w:t>
            </w:r>
          </w:p>
        </w:tc>
        <w:tc>
          <w:tcPr>
            <w:tcW w:w="720" w:type="dxa"/>
          </w:tcPr>
          <w:p w14:paraId="11EC5B8C" w14:textId="77777777" w:rsidR="004B3F04" w:rsidRDefault="004B3F04" w:rsidP="000659BE">
            <w:pPr>
              <w:pStyle w:val="TableText"/>
            </w:pPr>
            <w:r>
              <w:t>1..1</w:t>
            </w:r>
          </w:p>
        </w:tc>
        <w:tc>
          <w:tcPr>
            <w:tcW w:w="1152" w:type="dxa"/>
          </w:tcPr>
          <w:p w14:paraId="3380D577" w14:textId="77777777" w:rsidR="004B3F04" w:rsidRDefault="004B3F04" w:rsidP="000659BE">
            <w:pPr>
              <w:pStyle w:val="TableText"/>
            </w:pPr>
            <w:r>
              <w:t>SHALL</w:t>
            </w:r>
          </w:p>
        </w:tc>
        <w:tc>
          <w:tcPr>
            <w:tcW w:w="864" w:type="dxa"/>
          </w:tcPr>
          <w:p w14:paraId="7089F445" w14:textId="77777777" w:rsidR="004B3F04" w:rsidRDefault="004B3F04" w:rsidP="000659BE">
            <w:pPr>
              <w:pStyle w:val="TableText"/>
            </w:pPr>
          </w:p>
        </w:tc>
        <w:tc>
          <w:tcPr>
            <w:tcW w:w="1104" w:type="dxa"/>
          </w:tcPr>
          <w:p w14:paraId="776CE430" w14:textId="77777777" w:rsidR="004B3F04" w:rsidRDefault="006C736C" w:rsidP="000659BE">
            <w:pPr>
              <w:pStyle w:val="TableText"/>
            </w:pPr>
            <w:hyperlink w:anchor="C_4499-35272">
              <w:r w:rsidR="004B3F04">
                <w:rPr>
                  <w:rStyle w:val="HyperlinkText9pt"/>
                </w:rPr>
                <w:t>4499-35272</w:t>
              </w:r>
            </w:hyperlink>
          </w:p>
        </w:tc>
        <w:tc>
          <w:tcPr>
            <w:tcW w:w="2975" w:type="dxa"/>
          </w:tcPr>
          <w:p w14:paraId="277AFFA6" w14:textId="77777777" w:rsidR="004B3F04" w:rsidRDefault="004B3F04" w:rsidP="000659BE">
            <w:pPr>
              <w:pStyle w:val="TableText"/>
            </w:pPr>
            <w:r>
              <w:t>urn:oid:2.16.840.1.113883.5.90 (HL7ParticipationType) = PART</w:t>
            </w:r>
          </w:p>
        </w:tc>
      </w:tr>
      <w:tr w:rsidR="004B3F04" w14:paraId="0F378DBD" w14:textId="77777777" w:rsidTr="000659BE">
        <w:trPr>
          <w:jc w:val="center"/>
        </w:trPr>
        <w:tc>
          <w:tcPr>
            <w:tcW w:w="3345" w:type="dxa"/>
          </w:tcPr>
          <w:p w14:paraId="1BF3D742" w14:textId="77777777" w:rsidR="004B3F04" w:rsidRDefault="004B3F04" w:rsidP="000659BE">
            <w:pPr>
              <w:pStyle w:val="TableText"/>
            </w:pPr>
            <w:r>
              <w:tab/>
            </w:r>
            <w:r>
              <w:tab/>
              <w:t>patient</w:t>
            </w:r>
          </w:p>
        </w:tc>
        <w:tc>
          <w:tcPr>
            <w:tcW w:w="720" w:type="dxa"/>
          </w:tcPr>
          <w:p w14:paraId="7495D178" w14:textId="77777777" w:rsidR="004B3F04" w:rsidRDefault="004B3F04" w:rsidP="000659BE">
            <w:pPr>
              <w:pStyle w:val="TableText"/>
            </w:pPr>
            <w:r>
              <w:t>1..1</w:t>
            </w:r>
          </w:p>
        </w:tc>
        <w:tc>
          <w:tcPr>
            <w:tcW w:w="1152" w:type="dxa"/>
          </w:tcPr>
          <w:p w14:paraId="3291E846" w14:textId="77777777" w:rsidR="004B3F04" w:rsidRDefault="004B3F04" w:rsidP="000659BE">
            <w:pPr>
              <w:pStyle w:val="TableText"/>
            </w:pPr>
            <w:r>
              <w:t>SHALL</w:t>
            </w:r>
          </w:p>
        </w:tc>
        <w:tc>
          <w:tcPr>
            <w:tcW w:w="864" w:type="dxa"/>
          </w:tcPr>
          <w:p w14:paraId="22888CB0" w14:textId="77777777" w:rsidR="004B3F04" w:rsidRDefault="004B3F04" w:rsidP="000659BE">
            <w:pPr>
              <w:pStyle w:val="TableText"/>
            </w:pPr>
          </w:p>
        </w:tc>
        <w:tc>
          <w:tcPr>
            <w:tcW w:w="1104" w:type="dxa"/>
          </w:tcPr>
          <w:p w14:paraId="6B8A0BCF" w14:textId="77777777" w:rsidR="004B3F04" w:rsidRDefault="006C736C" w:rsidP="000659BE">
            <w:pPr>
              <w:pStyle w:val="TableText"/>
            </w:pPr>
            <w:hyperlink w:anchor="C_4499-36191">
              <w:r w:rsidR="004B3F04">
                <w:rPr>
                  <w:rStyle w:val="HyperlinkText9pt"/>
                </w:rPr>
                <w:t>4499-36191</w:t>
              </w:r>
            </w:hyperlink>
          </w:p>
        </w:tc>
        <w:tc>
          <w:tcPr>
            <w:tcW w:w="2975" w:type="dxa"/>
          </w:tcPr>
          <w:p w14:paraId="29F3F62B" w14:textId="77777777" w:rsidR="004B3F04" w:rsidRDefault="006C736C" w:rsidP="000659BE">
            <w:pPr>
              <w:pStyle w:val="TableText"/>
            </w:pPr>
            <w:hyperlink w:anchor="E_Entity_Patient_V2">
              <w:r w:rsidR="004B3F04">
                <w:rPr>
                  <w:rStyle w:val="HyperlinkText9pt"/>
                </w:rPr>
                <w:t>Entity - Patient (V2) (identifier: urn:hl7ii:2.16.840.1.113883.1</w:t>
              </w:r>
              <w:r w:rsidR="004B3F04">
                <w:rPr>
                  <w:rStyle w:val="HyperlinkText9pt"/>
                </w:rPr>
                <w:lastRenderedPageBreak/>
                <w:t>0.20.28.4.136:2021-02-01</w:t>
              </w:r>
            </w:hyperlink>
          </w:p>
        </w:tc>
      </w:tr>
    </w:tbl>
    <w:p w14:paraId="61455563" w14:textId="77777777" w:rsidR="004B3F04" w:rsidRDefault="004B3F04" w:rsidP="004B3F04">
      <w:pPr>
        <w:pStyle w:val="BodyText"/>
      </w:pPr>
    </w:p>
    <w:p w14:paraId="3BE9ACFA" w14:textId="77777777" w:rsidR="004B3F04" w:rsidRDefault="004B3F04" w:rsidP="007E63CC">
      <w:pPr>
        <w:numPr>
          <w:ilvl w:val="0"/>
          <w:numId w:val="48"/>
        </w:numPr>
      </w:pPr>
      <w:r>
        <w:rPr>
          <w:rStyle w:val="keyword"/>
        </w:rPr>
        <w:t>SHALL</w:t>
      </w:r>
      <w:r>
        <w:t xml:space="preserve"> contain exactly one [1..1] </w:t>
      </w:r>
      <w:r>
        <w:rPr>
          <w:rStyle w:val="XMLnameBold"/>
        </w:rPr>
        <w:t>@classCode</w:t>
      </w:r>
      <w:r>
        <w:t>=</w:t>
      </w:r>
      <w:r>
        <w:rPr>
          <w:rStyle w:val="XMLname"/>
        </w:rPr>
        <w:t>"SBADM"</w:t>
      </w:r>
      <w:r>
        <w:t xml:space="preserve"> Substance Administrated</w:t>
      </w:r>
      <w:bookmarkStart w:id="2412" w:name="C_4499-31950"/>
      <w:r>
        <w:t xml:space="preserve"> (CONF:4499-31950)</w:t>
      </w:r>
      <w:bookmarkEnd w:id="2412"/>
      <w:r>
        <w:t>.</w:t>
      </w:r>
    </w:p>
    <w:p w14:paraId="0E9DCFE2" w14:textId="77777777" w:rsidR="004B3F04" w:rsidRDefault="004B3F04" w:rsidP="007E63CC">
      <w:pPr>
        <w:numPr>
          <w:ilvl w:val="0"/>
          <w:numId w:val="4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13" w:name="C_4499-31951"/>
      <w:r>
        <w:t xml:space="preserve"> (CONF:4499-31951)</w:t>
      </w:r>
      <w:bookmarkEnd w:id="2413"/>
      <w:r>
        <w:t>.</w:t>
      </w:r>
    </w:p>
    <w:p w14:paraId="573CDB81" w14:textId="77777777" w:rsidR="004B3F04" w:rsidRDefault="004B3F04" w:rsidP="007E63CC">
      <w:pPr>
        <w:numPr>
          <w:ilvl w:val="0"/>
          <w:numId w:val="48"/>
        </w:numPr>
      </w:pPr>
      <w:r>
        <w:rPr>
          <w:rStyle w:val="keyword"/>
        </w:rPr>
        <w:t>SHALL NOT</w:t>
      </w:r>
      <w:r>
        <w:t xml:space="preserve"> contain [0..0] </w:t>
      </w:r>
      <w:r>
        <w:rPr>
          <w:rStyle w:val="XMLnameBold"/>
        </w:rPr>
        <w:t>@actionNegationInd</w:t>
      </w:r>
      <w:bookmarkStart w:id="2414" w:name="C_4499-34809"/>
      <w:r>
        <w:t xml:space="preserve"> (CONF:4499-34809)</w:t>
      </w:r>
      <w:bookmarkEnd w:id="2414"/>
      <w:r>
        <w:t>.</w:t>
      </w:r>
    </w:p>
    <w:p w14:paraId="54BDCBDD" w14:textId="77777777" w:rsidR="004B3F04" w:rsidRDefault="004B3F04" w:rsidP="007E63CC">
      <w:pPr>
        <w:numPr>
          <w:ilvl w:val="0"/>
          <w:numId w:val="48"/>
        </w:numPr>
      </w:pPr>
      <w:r>
        <w:rPr>
          <w:rStyle w:val="keyword"/>
        </w:rPr>
        <w:t>SHALL</w:t>
      </w:r>
      <w:r>
        <w:t xml:space="preserve"> contain exactly one [1..1] </w:t>
      </w:r>
      <w:r>
        <w:rPr>
          <w:rStyle w:val="XMLnameBold"/>
        </w:rPr>
        <w:t>templateId</w:t>
      </w:r>
      <w:bookmarkStart w:id="2415" w:name="C_4499-31953"/>
      <w:r>
        <w:t xml:space="preserve"> (CONF:4499-31953)</w:t>
      </w:r>
      <w:bookmarkEnd w:id="2415"/>
      <w:r>
        <w:t>.</w:t>
      </w:r>
    </w:p>
    <w:p w14:paraId="1042BBA0" w14:textId="77777777" w:rsidR="004B3F04" w:rsidRDefault="004B3F04" w:rsidP="007E63CC">
      <w:pPr>
        <w:numPr>
          <w:ilvl w:val="1"/>
          <w:numId w:val="48"/>
        </w:numPr>
      </w:pPr>
      <w:r>
        <w:t xml:space="preserve">This templateId </w:t>
      </w:r>
      <w:r>
        <w:rPr>
          <w:rStyle w:val="keyword"/>
        </w:rPr>
        <w:t>SHALL</w:t>
      </w:r>
      <w:r>
        <w:t xml:space="preserve"> contain exactly one [1..1] </w:t>
      </w:r>
      <w:r>
        <w:rPr>
          <w:rStyle w:val="XMLnameBold"/>
        </w:rPr>
        <w:t>item</w:t>
      </w:r>
      <w:bookmarkStart w:id="2416" w:name="C_4499-31954"/>
      <w:r>
        <w:t xml:space="preserve"> (CONF:4499-31954)</w:t>
      </w:r>
      <w:bookmarkEnd w:id="2416"/>
      <w:r>
        <w:t xml:space="preserve"> such that it</w:t>
      </w:r>
    </w:p>
    <w:p w14:paraId="6B249089" w14:textId="77777777" w:rsidR="004B3F04" w:rsidRDefault="004B3F04" w:rsidP="007E63CC">
      <w:pPr>
        <w:numPr>
          <w:ilvl w:val="2"/>
          <w:numId w:val="48"/>
        </w:numPr>
      </w:pPr>
      <w:r>
        <w:rPr>
          <w:rStyle w:val="keyword"/>
        </w:rPr>
        <w:t>SHALL</w:t>
      </w:r>
      <w:r>
        <w:t xml:space="preserve"> contain exactly one [1..1] </w:t>
      </w:r>
      <w:r>
        <w:rPr>
          <w:rStyle w:val="XMLnameBold"/>
        </w:rPr>
        <w:t>@root</w:t>
      </w:r>
      <w:r>
        <w:t>=</w:t>
      </w:r>
      <w:r>
        <w:rPr>
          <w:rStyle w:val="XMLname"/>
        </w:rPr>
        <w:t>"2.16.840.1.113883.10.20.28.4.44"</w:t>
      </w:r>
      <w:bookmarkStart w:id="2417" w:name="C_4499-31955"/>
      <w:r>
        <w:t xml:space="preserve"> (CONF:4499-31955)</w:t>
      </w:r>
      <w:bookmarkEnd w:id="2417"/>
      <w:r>
        <w:t>.</w:t>
      </w:r>
    </w:p>
    <w:p w14:paraId="74C9C670" w14:textId="77777777" w:rsidR="004B3F04" w:rsidRDefault="004B3F04" w:rsidP="007E63CC">
      <w:pPr>
        <w:numPr>
          <w:ilvl w:val="2"/>
          <w:numId w:val="48"/>
        </w:numPr>
      </w:pPr>
      <w:r>
        <w:rPr>
          <w:rStyle w:val="keyword"/>
        </w:rPr>
        <w:t>SHALL</w:t>
      </w:r>
      <w:r>
        <w:t xml:space="preserve"> contain exactly one [1..1] </w:t>
      </w:r>
      <w:r>
        <w:rPr>
          <w:rStyle w:val="XMLnameBold"/>
        </w:rPr>
        <w:t>@extension</w:t>
      </w:r>
      <w:r>
        <w:t>=</w:t>
      </w:r>
      <w:r>
        <w:rPr>
          <w:rStyle w:val="XMLname"/>
        </w:rPr>
        <w:t>"2021-02-01"</w:t>
      </w:r>
      <w:bookmarkStart w:id="2418" w:name="C_4499-33376"/>
      <w:r>
        <w:t xml:space="preserve"> (CONF:4499-33376)</w:t>
      </w:r>
      <w:bookmarkEnd w:id="2418"/>
      <w:r>
        <w:t>.</w:t>
      </w:r>
    </w:p>
    <w:p w14:paraId="7BCE9B76" w14:textId="77777777" w:rsidR="004B3F04" w:rsidRDefault="004B3F04" w:rsidP="007E63CC">
      <w:pPr>
        <w:numPr>
          <w:ilvl w:val="0"/>
          <w:numId w:val="48"/>
        </w:numPr>
      </w:pPr>
      <w:r>
        <w:rPr>
          <w:rStyle w:val="keyword"/>
        </w:rPr>
        <w:t>SHALL</w:t>
      </w:r>
      <w:r>
        <w:t xml:space="preserve"> contain exactly one [1..1] </w:t>
      </w:r>
      <w:r>
        <w:rPr>
          <w:rStyle w:val="XMLnameBold"/>
        </w:rPr>
        <w:t>id</w:t>
      </w:r>
      <w:bookmarkStart w:id="2419" w:name="C_4499-31956"/>
      <w:r>
        <w:t xml:space="preserve"> (CONF:4499-31956)</w:t>
      </w:r>
      <w:bookmarkEnd w:id="2419"/>
      <w:r>
        <w:t>.</w:t>
      </w:r>
    </w:p>
    <w:p w14:paraId="402F09E9" w14:textId="77777777" w:rsidR="004B3F04" w:rsidRDefault="004B3F04" w:rsidP="007E63CC">
      <w:pPr>
        <w:numPr>
          <w:ilvl w:val="0"/>
          <w:numId w:val="48"/>
        </w:numPr>
      </w:pPr>
      <w:r>
        <w:rPr>
          <w:rStyle w:val="keyword"/>
        </w:rPr>
        <w:t>SHALL</w:t>
      </w:r>
      <w:r>
        <w:t xml:space="preserve"> contain exactly one [1..1] </w:t>
      </w:r>
      <w:r>
        <w:rPr>
          <w:rStyle w:val="XMLnameBold"/>
        </w:rPr>
        <w:t>title</w:t>
      </w:r>
      <w:bookmarkStart w:id="2420" w:name="C_4499-35950"/>
      <w:r>
        <w:t xml:space="preserve"> (CONF:4499-35950)</w:t>
      </w:r>
      <w:bookmarkEnd w:id="2420"/>
      <w:r>
        <w:t>.</w:t>
      </w:r>
    </w:p>
    <w:p w14:paraId="679BF5DA" w14:textId="77777777" w:rsidR="004B3F04" w:rsidRDefault="004B3F04" w:rsidP="007E63CC">
      <w:pPr>
        <w:numPr>
          <w:ilvl w:val="0"/>
          <w:numId w:val="48"/>
        </w:numPr>
      </w:pPr>
      <w:r>
        <w:rPr>
          <w:rStyle w:val="keyword"/>
        </w:rPr>
        <w:t>SHALL</w:t>
      </w:r>
      <w:r>
        <w:t xml:space="preserve"> contain exactly one [1..1] </w:t>
      </w:r>
      <w:r>
        <w:rPr>
          <w:rStyle w:val="XMLnameBold"/>
        </w:rPr>
        <w:t>statusCode</w:t>
      </w:r>
      <w:bookmarkStart w:id="2421" w:name="C_4499-31958"/>
      <w:r>
        <w:t xml:space="preserve"> (CONF:4499-31958)</w:t>
      </w:r>
      <w:bookmarkEnd w:id="2421"/>
      <w:r>
        <w:t>.</w:t>
      </w:r>
    </w:p>
    <w:p w14:paraId="65338D9A" w14:textId="77777777" w:rsidR="004B3F04" w:rsidRDefault="004B3F04" w:rsidP="007E63CC">
      <w:pPr>
        <w:numPr>
          <w:ilvl w:val="1"/>
          <w:numId w:val="4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422" w:name="C_4499-31959"/>
      <w:r>
        <w:t xml:space="preserve"> (CONF:4499-31959)</w:t>
      </w:r>
      <w:bookmarkEnd w:id="2422"/>
      <w:r>
        <w:t>.</w:t>
      </w:r>
    </w:p>
    <w:p w14:paraId="05CC2BE2"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3" w:name="C_4499-31960"/>
      <w:r>
        <w:t xml:space="preserve"> (CONF:4499-31960)</w:t>
      </w:r>
      <w:bookmarkEnd w:id="2423"/>
      <w:r>
        <w:t xml:space="preserve"> such that it</w:t>
      </w:r>
      <w:r>
        <w:br/>
        <w:t>Note: QDM Attribute: Relevant Period</w:t>
      </w:r>
    </w:p>
    <w:p w14:paraId="04BC35E7" w14:textId="77777777" w:rsidR="004B3F04" w:rsidRDefault="004B3F04" w:rsidP="007E63CC">
      <w:pPr>
        <w:numPr>
          <w:ilvl w:val="1"/>
          <w:numId w:val="48"/>
        </w:numPr>
      </w:pPr>
      <w:r>
        <w:rPr>
          <w:rStyle w:val="keyword"/>
        </w:rPr>
        <w:t>MAY</w:t>
      </w:r>
      <w:r>
        <w:t xml:space="preserve"> contain zero or one [0..1] </w:t>
      </w:r>
      <w:r>
        <w:rPr>
          <w:rStyle w:val="XMLnameBold"/>
        </w:rPr>
        <w:t>low</w:t>
      </w:r>
      <w:bookmarkStart w:id="2424" w:name="C_4499-31961"/>
      <w:r>
        <w:t xml:space="preserve"> (CONF:4499-31961)</w:t>
      </w:r>
      <w:bookmarkEnd w:id="2424"/>
      <w:r>
        <w:t>.</w:t>
      </w:r>
      <w:r>
        <w:br/>
        <w:t>Note: startDateTime of Relevant Period- when a single medication administration event starts (e.g., the initiation of an intravenous infusion, or administering a pill or IM injection to a patient) or QDM Attribute: Relevant dateTime</w:t>
      </w:r>
    </w:p>
    <w:p w14:paraId="436C8641" w14:textId="77777777" w:rsidR="004B3F04" w:rsidRDefault="004B3F04" w:rsidP="007E63CC">
      <w:pPr>
        <w:numPr>
          <w:ilvl w:val="1"/>
          <w:numId w:val="48"/>
        </w:numPr>
      </w:pPr>
      <w:r>
        <w:rPr>
          <w:rStyle w:val="keyword"/>
        </w:rPr>
        <w:t>MAY</w:t>
      </w:r>
      <w:r>
        <w:t xml:space="preserve"> contain zero or one [0..1] </w:t>
      </w:r>
      <w:r>
        <w:rPr>
          <w:rStyle w:val="XMLnameBold"/>
        </w:rPr>
        <w:t>high</w:t>
      </w:r>
      <w:bookmarkStart w:id="2425" w:name="C_4499-31962"/>
      <w:r>
        <w:t xml:space="preserve"> (CONF:4499-31962)</w:t>
      </w:r>
      <w:bookmarkEnd w:id="2425"/>
      <w:r>
        <w:t>.</w:t>
      </w:r>
      <w:r>
        <w:br/>
        <w:t>Note: stopTime of Relevant Period - when a single medication administration event ends (e.g., the end time of the intravenous infusion, or the administration of a pill or IM injection is completed - for pills and IM injections, the start and stop times are the same)</w:t>
      </w:r>
    </w:p>
    <w:p w14:paraId="35675351" w14:textId="77777777" w:rsidR="004B3F04" w:rsidRDefault="004B3F04" w:rsidP="007E63CC">
      <w:pPr>
        <w:numPr>
          <w:ilvl w:val="0"/>
          <w:numId w:val="48"/>
        </w:numPr>
      </w:pPr>
      <w:r>
        <w:rPr>
          <w:rStyle w:val="keyword"/>
        </w:rPr>
        <w:t>MAY</w:t>
      </w:r>
      <w:r>
        <w:t xml:space="preserve"> contain zero or one [0..1] </w:t>
      </w:r>
      <w:r>
        <w:rPr>
          <w:rStyle w:val="XMLnameBold"/>
        </w:rPr>
        <w:t>effectiveTime</w:t>
      </w:r>
      <w:bookmarkStart w:id="2426" w:name="C_4499-34803"/>
      <w:r>
        <w:t xml:space="preserve"> (CONF:4499-34803)</w:t>
      </w:r>
      <w:bookmarkEnd w:id="2426"/>
      <w:r>
        <w:t xml:space="preserve"> such that it</w:t>
      </w:r>
      <w:r>
        <w:br/>
        <w:t>Note: QDM Attribute: Frequency</w:t>
      </w:r>
    </w:p>
    <w:p w14:paraId="57F40CE3" w14:textId="77777777" w:rsidR="004B3F04" w:rsidRDefault="004B3F04" w:rsidP="007E63CC">
      <w:pPr>
        <w:numPr>
          <w:ilvl w:val="1"/>
          <w:numId w:val="48"/>
        </w:numPr>
      </w:pPr>
      <w:r>
        <w:rPr>
          <w:rStyle w:val="keyword"/>
        </w:rPr>
        <w:t>MAY</w:t>
      </w:r>
      <w:r>
        <w:t xml:space="preserve"> contain zero or one [0..1] </w:t>
      </w:r>
      <w:r>
        <w:rPr>
          <w:rStyle w:val="XMLnameBold"/>
        </w:rPr>
        <w:t>period</w:t>
      </w:r>
      <w:bookmarkStart w:id="2427" w:name="C_4499-34804"/>
      <w:r>
        <w:t xml:space="preserve"> (CONF:4499-34804)</w:t>
      </w:r>
      <w:bookmarkEnd w:id="2427"/>
      <w:r>
        <w:t>.</w:t>
      </w:r>
    </w:p>
    <w:p w14:paraId="489F3EB9" w14:textId="77777777" w:rsidR="004B3F04" w:rsidRDefault="004B3F04" w:rsidP="007E63CC">
      <w:pPr>
        <w:numPr>
          <w:ilvl w:val="0"/>
          <w:numId w:val="48"/>
        </w:numPr>
      </w:pPr>
      <w:r>
        <w:rPr>
          <w:rStyle w:val="keyword"/>
        </w:rPr>
        <w:t>MAY</w:t>
      </w:r>
      <w:r>
        <w:t xml:space="preserve"> contain zero or one [0..1] </w:t>
      </w:r>
      <w:r>
        <w:rPr>
          <w:rStyle w:val="XMLnameBold"/>
        </w:rPr>
        <w:t>routeCode</w:t>
      </w:r>
      <w:bookmarkStart w:id="2428" w:name="C_4499-33115"/>
      <w:r>
        <w:t xml:space="preserve"> (CONF:4499-33115)</w:t>
      </w:r>
      <w:bookmarkEnd w:id="2428"/>
      <w:r>
        <w:t>.</w:t>
      </w:r>
      <w:r>
        <w:br/>
        <w:t>Note: QDM Attribute: Route</w:t>
      </w:r>
    </w:p>
    <w:p w14:paraId="20362C61" w14:textId="77777777" w:rsidR="004B3F04" w:rsidRDefault="004B3F04" w:rsidP="007E63CC">
      <w:pPr>
        <w:numPr>
          <w:ilvl w:val="1"/>
          <w:numId w:val="48"/>
        </w:numPr>
      </w:pPr>
      <w:r>
        <w:t xml:space="preserve">The routeCode, if present, </w:t>
      </w:r>
      <w:r>
        <w:rPr>
          <w:rStyle w:val="keyword"/>
        </w:rPr>
        <w:t>SHOULD</w:t>
      </w:r>
      <w:r>
        <w:t xml:space="preserve"> contain zero or one [0..1] </w:t>
      </w:r>
      <w:r>
        <w:rPr>
          <w:rStyle w:val="XMLnameBold"/>
        </w:rPr>
        <w:t>@valueSet</w:t>
      </w:r>
      <w:bookmarkStart w:id="2429" w:name="C_4499-33116"/>
      <w:r>
        <w:t xml:space="preserve"> (CONF:4499-33116)</w:t>
      </w:r>
      <w:bookmarkEnd w:id="2429"/>
      <w:r>
        <w:t>.</w:t>
      </w:r>
    </w:p>
    <w:p w14:paraId="595151AA" w14:textId="77777777" w:rsidR="004B3F04" w:rsidRDefault="004B3F04" w:rsidP="007E63CC">
      <w:pPr>
        <w:numPr>
          <w:ilvl w:val="0"/>
          <w:numId w:val="48"/>
        </w:numPr>
      </w:pPr>
      <w:r>
        <w:rPr>
          <w:rStyle w:val="keyword"/>
        </w:rPr>
        <w:t>MAY</w:t>
      </w:r>
      <w:r>
        <w:t xml:space="preserve"> contain zero or one [0..1] </w:t>
      </w:r>
      <w:r>
        <w:rPr>
          <w:rStyle w:val="XMLnameBold"/>
        </w:rPr>
        <w:t>doseQuantity</w:t>
      </w:r>
      <w:bookmarkStart w:id="2430" w:name="C_4499-33117"/>
      <w:r>
        <w:t xml:space="preserve"> (CONF:4499-33117)</w:t>
      </w:r>
      <w:bookmarkEnd w:id="2430"/>
      <w:r>
        <w:t>.</w:t>
      </w:r>
      <w:r>
        <w:br/>
        <w:t>Note: QDM Attribute: Dosage</w:t>
      </w:r>
    </w:p>
    <w:p w14:paraId="1FB6CB17" w14:textId="77777777" w:rsidR="004B3F04" w:rsidRDefault="004B3F04" w:rsidP="007E63CC">
      <w:pPr>
        <w:numPr>
          <w:ilvl w:val="0"/>
          <w:numId w:val="48"/>
        </w:numPr>
      </w:pPr>
      <w:r>
        <w:rPr>
          <w:rStyle w:val="keyword"/>
        </w:rPr>
        <w:t>SHALL</w:t>
      </w:r>
      <w:r>
        <w:t xml:space="preserve"> contain exactly one [1..1] </w:t>
      </w:r>
      <w:r>
        <w:rPr>
          <w:rStyle w:val="XMLnameBold"/>
        </w:rPr>
        <w:t>participation</w:t>
      </w:r>
      <w:bookmarkStart w:id="2431" w:name="C_4499-33121"/>
      <w:r>
        <w:t xml:space="preserve"> (CONF:4499-33121)</w:t>
      </w:r>
      <w:bookmarkEnd w:id="2431"/>
      <w:r>
        <w:t xml:space="preserve"> such that it</w:t>
      </w:r>
    </w:p>
    <w:p w14:paraId="4299ED26" w14:textId="77777777" w:rsidR="004B3F04" w:rsidRDefault="004B3F04" w:rsidP="007E63CC">
      <w:pPr>
        <w:numPr>
          <w:ilvl w:val="1"/>
          <w:numId w:val="48"/>
        </w:numPr>
      </w:pPr>
      <w:r>
        <w:rPr>
          <w:rStyle w:val="keyword"/>
        </w:rPr>
        <w:lastRenderedPageBreak/>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32" w:name="C_4499-33122"/>
      <w:r>
        <w:t xml:space="preserve"> (CONF:4499-33122)</w:t>
      </w:r>
      <w:bookmarkEnd w:id="2432"/>
      <w:r>
        <w:t>.</w:t>
      </w:r>
    </w:p>
    <w:p w14:paraId="262BA2B3" w14:textId="77777777" w:rsidR="004B3F04" w:rsidRDefault="004B3F04" w:rsidP="007E63CC">
      <w:pPr>
        <w:numPr>
          <w:ilvl w:val="1"/>
          <w:numId w:val="48"/>
        </w:numPr>
      </w:pPr>
      <w:r>
        <w:rPr>
          <w:rStyle w:val="keyword"/>
        </w:rPr>
        <w:t>SHALL</w:t>
      </w:r>
      <w:r>
        <w:t xml:space="preserve"> contain exactly one [1..1] </w:t>
      </w:r>
      <w:r>
        <w:rPr>
          <w:rStyle w:val="XMLnameBold"/>
        </w:rPr>
        <w:t>role</w:t>
      </w:r>
      <w:bookmarkStart w:id="2433" w:name="C_4499-33123"/>
      <w:r>
        <w:t xml:space="preserve"> (CONF:4499-33123)</w:t>
      </w:r>
      <w:bookmarkEnd w:id="2433"/>
      <w:r>
        <w:t>.</w:t>
      </w:r>
    </w:p>
    <w:p w14:paraId="730D62F9" w14:textId="77777777" w:rsidR="004B3F04" w:rsidRDefault="004B3F04" w:rsidP="007E63CC">
      <w:pPr>
        <w:numPr>
          <w:ilvl w:val="2"/>
          <w:numId w:val="48"/>
        </w:numPr>
      </w:pPr>
      <w:r>
        <w:t xml:space="preserve">This role </w:t>
      </w:r>
      <w:r>
        <w:rPr>
          <w:rStyle w:val="keyword"/>
        </w:rPr>
        <w:t>SHALL</w:t>
      </w:r>
      <w:r>
        <w:t xml:space="preserve"> contain exactly one [1..1] </w:t>
      </w:r>
      <w:r>
        <w:rPr>
          <w:rStyle w:val="XMLnameBold"/>
        </w:rPr>
        <w:t>playingMaterial</w:t>
      </w:r>
      <w:bookmarkStart w:id="2434" w:name="C_4499-33124"/>
      <w:r>
        <w:t xml:space="preserve"> (CONF:4499-33124)</w:t>
      </w:r>
      <w:bookmarkEnd w:id="2434"/>
      <w:r>
        <w:t>.</w:t>
      </w:r>
    </w:p>
    <w:p w14:paraId="639AE244"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435" w:name="C_4499-34116"/>
      <w:r>
        <w:t xml:space="preserve"> (CONF:4499-34116)</w:t>
      </w:r>
      <w:bookmarkEnd w:id="2435"/>
      <w:r>
        <w:t>.</w:t>
      </w:r>
    </w:p>
    <w:p w14:paraId="47E735A0"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36" w:name="C_4499-33125"/>
      <w:r>
        <w:t xml:space="preserve"> (CONF:4499-33125)</w:t>
      </w:r>
      <w:bookmarkEnd w:id="2436"/>
      <w:r>
        <w:t>.</w:t>
      </w:r>
    </w:p>
    <w:p w14:paraId="0C011CAF" w14:textId="77777777" w:rsidR="004B3F04" w:rsidRDefault="004B3F04" w:rsidP="007E63CC">
      <w:pPr>
        <w:numPr>
          <w:ilvl w:val="3"/>
          <w:numId w:val="48"/>
        </w:numPr>
      </w:pPr>
      <w:r>
        <w:t xml:space="preserve">This playingMaterial </w:t>
      </w:r>
      <w:r>
        <w:rPr>
          <w:rStyle w:val="keyword"/>
        </w:rPr>
        <w:t>SHALL</w:t>
      </w:r>
      <w:r>
        <w:t xml:space="preserve"> contain exactly one [1..1] </w:t>
      </w:r>
      <w:r>
        <w:rPr>
          <w:rStyle w:val="XMLnameBold"/>
        </w:rPr>
        <w:t>code</w:t>
      </w:r>
      <w:bookmarkStart w:id="2437" w:name="C_4499-33126"/>
      <w:r>
        <w:t xml:space="preserve"> (CONF:4499-33126)</w:t>
      </w:r>
      <w:bookmarkEnd w:id="2437"/>
      <w:r>
        <w:t>.</w:t>
      </w:r>
    </w:p>
    <w:p w14:paraId="21B62C15" w14:textId="77777777" w:rsidR="004B3F04" w:rsidRDefault="004B3F04" w:rsidP="007E63CC">
      <w:pPr>
        <w:numPr>
          <w:ilvl w:val="4"/>
          <w:numId w:val="48"/>
        </w:numPr>
      </w:pPr>
      <w:r>
        <w:t xml:space="preserve">This code </w:t>
      </w:r>
      <w:r>
        <w:rPr>
          <w:rStyle w:val="keyword"/>
        </w:rPr>
        <w:t>SHOULD</w:t>
      </w:r>
      <w:r>
        <w:t xml:space="preserve"> contain zero or one [0..1] </w:t>
      </w:r>
      <w:r>
        <w:rPr>
          <w:rStyle w:val="XMLnameBold"/>
        </w:rPr>
        <w:t>@valueSet</w:t>
      </w:r>
      <w:bookmarkStart w:id="2438" w:name="C_4499-33127"/>
      <w:r>
        <w:t xml:space="preserve"> (CONF:4499-33127)</w:t>
      </w:r>
      <w:bookmarkEnd w:id="2438"/>
      <w:r>
        <w:t>.</w:t>
      </w:r>
    </w:p>
    <w:p w14:paraId="64C5F88B"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39" w:name="C_4499-35264"/>
      <w:r>
        <w:t xml:space="preserve"> (CONF:4499-35264)</w:t>
      </w:r>
      <w:bookmarkEnd w:id="2439"/>
      <w:r>
        <w:t xml:space="preserve"> such that it</w:t>
      </w:r>
      <w:r>
        <w:br/>
        <w:t>Note: QDM Attribute: Recorder</w:t>
      </w:r>
    </w:p>
    <w:p w14:paraId="19DCE150"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0" w:name="C_4499-35268"/>
      <w:r>
        <w:t xml:space="preserve"> (CONF:4499-35268)</w:t>
      </w:r>
      <w:bookmarkEnd w:id="2440"/>
      <w:r>
        <w:t>.</w:t>
      </w:r>
    </w:p>
    <w:p w14:paraId="49BC745B" w14:textId="77777777" w:rsidR="004B3F04" w:rsidRDefault="004B3F04" w:rsidP="007E63CC">
      <w:pPr>
        <w:numPr>
          <w:ilvl w:val="1"/>
          <w:numId w:val="4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441" w:name="C_4499-36188"/>
      <w:r>
        <w:t xml:space="preserve"> (CONF:4499-36188)</w:t>
      </w:r>
      <w:bookmarkEnd w:id="2441"/>
      <w:r>
        <w:t>.</w:t>
      </w:r>
    </w:p>
    <w:p w14:paraId="5DC8AD09"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2" w:name="C_4499-35266"/>
      <w:r>
        <w:t xml:space="preserve"> (CONF:4499-35266)</w:t>
      </w:r>
      <w:bookmarkEnd w:id="2442"/>
      <w:r>
        <w:t xml:space="preserve"> such that it</w:t>
      </w:r>
      <w:r>
        <w:br/>
        <w:t>Note: QDM Attribute: Recorder</w:t>
      </w:r>
    </w:p>
    <w:p w14:paraId="76A31446"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3" w:name="C_4499-35269"/>
      <w:r>
        <w:t xml:space="preserve"> (CONF:4499-35269)</w:t>
      </w:r>
      <w:bookmarkEnd w:id="2443"/>
      <w:r>
        <w:t>.</w:t>
      </w:r>
    </w:p>
    <w:p w14:paraId="694DB1BF" w14:textId="77777777" w:rsidR="004B3F04" w:rsidRDefault="004B3F04" w:rsidP="007E63CC">
      <w:pPr>
        <w:numPr>
          <w:ilvl w:val="1"/>
          <w:numId w:val="4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444" w:name="C_4499-36189"/>
      <w:r>
        <w:t xml:space="preserve"> (CONF:4499-36189)</w:t>
      </w:r>
      <w:bookmarkEnd w:id="2444"/>
      <w:r>
        <w:t>.</w:t>
      </w:r>
    </w:p>
    <w:p w14:paraId="64A8D103" w14:textId="77777777" w:rsidR="004B3F04" w:rsidRDefault="004B3F04" w:rsidP="007E63CC">
      <w:pPr>
        <w:numPr>
          <w:ilvl w:val="0"/>
          <w:numId w:val="48"/>
        </w:numPr>
      </w:pPr>
      <w:r>
        <w:rPr>
          <w:rStyle w:val="keyword"/>
        </w:rPr>
        <w:t>MAY</w:t>
      </w:r>
      <w:r>
        <w:t xml:space="preserve"> contain zero or more [0..*] </w:t>
      </w:r>
      <w:r>
        <w:rPr>
          <w:rStyle w:val="XMLnameBold"/>
        </w:rPr>
        <w:t>participation</w:t>
      </w:r>
      <w:bookmarkStart w:id="2445" w:name="C_4499-35874"/>
      <w:r>
        <w:t xml:space="preserve"> (CONF:4499-35874)</w:t>
      </w:r>
      <w:bookmarkEnd w:id="2445"/>
      <w:r>
        <w:t xml:space="preserve"> such that it</w:t>
      </w:r>
      <w:r>
        <w:br/>
        <w:t>Note: QDM Attribute: Recorder</w:t>
      </w:r>
    </w:p>
    <w:p w14:paraId="3B675E1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446" w:name="C_4499-35876"/>
      <w:r>
        <w:t xml:space="preserve"> (CONF:4499-35876)</w:t>
      </w:r>
      <w:bookmarkEnd w:id="2446"/>
      <w:r>
        <w:t>.</w:t>
      </w:r>
    </w:p>
    <w:p w14:paraId="079292AC" w14:textId="77777777" w:rsidR="004B3F04" w:rsidRDefault="004B3F04" w:rsidP="007E63CC">
      <w:pPr>
        <w:numPr>
          <w:ilvl w:val="1"/>
          <w:numId w:val="4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447" w:name="C_4499-36190"/>
      <w:r>
        <w:t xml:space="preserve"> (CONF:4499-36190)</w:t>
      </w:r>
      <w:bookmarkEnd w:id="2447"/>
      <w:r>
        <w:t>.</w:t>
      </w:r>
    </w:p>
    <w:p w14:paraId="1D1187EF" w14:textId="77777777" w:rsidR="004B3F04" w:rsidRDefault="004B3F04" w:rsidP="007E63CC">
      <w:pPr>
        <w:numPr>
          <w:ilvl w:val="0"/>
          <w:numId w:val="48"/>
        </w:numPr>
      </w:pPr>
      <w:r>
        <w:rPr>
          <w:rStyle w:val="keyword"/>
        </w:rPr>
        <w:t>MAY</w:t>
      </w:r>
      <w:r>
        <w:t xml:space="preserve"> contain zero or one [0..1] </w:t>
      </w:r>
      <w:r>
        <w:rPr>
          <w:rStyle w:val="XMLnameBold"/>
        </w:rPr>
        <w:t>participation</w:t>
      </w:r>
      <w:bookmarkStart w:id="2448" w:name="C_4499-35270"/>
      <w:r>
        <w:t xml:space="preserve"> (CONF:4499-35270)</w:t>
      </w:r>
      <w:bookmarkEnd w:id="2448"/>
      <w:r>
        <w:t xml:space="preserve"> such that it</w:t>
      </w:r>
      <w:r>
        <w:br/>
        <w:t>Note: QDM Attribute: Recorder</w:t>
      </w:r>
    </w:p>
    <w:p w14:paraId="44989F2F" w14:textId="77777777" w:rsidR="004B3F04" w:rsidRDefault="004B3F04" w:rsidP="007E63CC">
      <w:pPr>
        <w:numPr>
          <w:ilvl w:val="1"/>
          <w:numId w:val="4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49" w:name="C_4499-35272"/>
      <w:r>
        <w:t xml:space="preserve"> (CONF:4499-35272)</w:t>
      </w:r>
      <w:bookmarkEnd w:id="2449"/>
      <w:r>
        <w:t>.</w:t>
      </w:r>
    </w:p>
    <w:p w14:paraId="2E1FB33B" w14:textId="77777777" w:rsidR="004B3F04" w:rsidRDefault="004B3F04" w:rsidP="007E63CC">
      <w:pPr>
        <w:numPr>
          <w:ilvl w:val="1"/>
          <w:numId w:val="4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450" w:name="C_4499-36191"/>
      <w:r>
        <w:t xml:space="preserve"> (CONF:4499-36191)</w:t>
      </w:r>
      <w:bookmarkEnd w:id="2450"/>
      <w:r>
        <w:t>.</w:t>
      </w:r>
    </w:p>
    <w:p w14:paraId="112B9A28" w14:textId="77777777" w:rsidR="004B3F04" w:rsidRDefault="004B3F04" w:rsidP="004B3F04">
      <w:pPr>
        <w:pStyle w:val="Caption"/>
        <w:ind w:left="130" w:right="115"/>
      </w:pPr>
      <w:bookmarkStart w:id="2451" w:name="_Toc64842042"/>
      <w:bookmarkStart w:id="2452" w:name="_Toc65482958"/>
      <w:r>
        <w:lastRenderedPageBreak/>
        <w:t xml:space="preserve">Figure </w:t>
      </w:r>
      <w:r>
        <w:fldChar w:fldCharType="begin"/>
      </w:r>
      <w:r>
        <w:instrText>SEQ Figure \* ARABIC</w:instrText>
      </w:r>
      <w:r>
        <w:fldChar w:fldCharType="separate"/>
      </w:r>
      <w:r>
        <w:t>44</w:t>
      </w:r>
      <w:r>
        <w:fldChar w:fldCharType="end"/>
      </w:r>
      <w:r>
        <w:t>: Medication, Active (V5) Example</w:t>
      </w:r>
      <w:bookmarkEnd w:id="2451"/>
      <w:bookmarkEnd w:id="2452"/>
    </w:p>
    <w:p w14:paraId="50C59B17" w14:textId="77777777" w:rsidR="004B3F04" w:rsidRDefault="004B3F04" w:rsidP="004B3F04">
      <w:pPr>
        <w:pStyle w:val="Example"/>
        <w:ind w:left="130" w:right="115"/>
      </w:pPr>
      <w:r>
        <w:t>&lt;substanceAdministrationCriteria classCode="SBADM" moodCode="EVN"&gt;</w:t>
      </w:r>
    </w:p>
    <w:p w14:paraId="47DBA1CA" w14:textId="77777777" w:rsidR="004B3F04" w:rsidRDefault="004B3F04" w:rsidP="004B3F04">
      <w:pPr>
        <w:pStyle w:val="Example"/>
        <w:ind w:left="130" w:right="115"/>
      </w:pPr>
      <w:r>
        <w:t xml:space="preserve">    &lt;templateId&gt;</w:t>
      </w:r>
    </w:p>
    <w:p w14:paraId="4FDA9374" w14:textId="77777777" w:rsidR="004B3F04" w:rsidRDefault="004B3F04" w:rsidP="004B3F04">
      <w:pPr>
        <w:pStyle w:val="Example"/>
        <w:ind w:left="130" w:right="115"/>
      </w:pPr>
      <w:r>
        <w:t xml:space="preserve">        &lt;item root="2.16.840.1.113883.10.20.28.4.44" extension="2021-02-01"/&gt;</w:t>
      </w:r>
    </w:p>
    <w:p w14:paraId="0F57B783" w14:textId="77777777" w:rsidR="004B3F04" w:rsidRDefault="004B3F04" w:rsidP="004B3F04">
      <w:pPr>
        <w:pStyle w:val="Example"/>
        <w:ind w:left="130" w:right="115"/>
      </w:pPr>
      <w:r>
        <w:t xml:space="preserve">    &lt;/templateId&gt;</w:t>
      </w:r>
    </w:p>
    <w:p w14:paraId="3327E56C" w14:textId="77777777" w:rsidR="004B3F04" w:rsidRDefault="004B3F04" w:rsidP="004B3F04">
      <w:pPr>
        <w:pStyle w:val="Example"/>
        <w:ind w:left="130" w:right="115"/>
      </w:pPr>
      <w:r>
        <w:t xml:space="preserve">    &lt;id root="6c21f22e-3ae3-435d-a240-7718cc418b7d"/&gt;</w:t>
      </w:r>
    </w:p>
    <w:p w14:paraId="1C9928FE" w14:textId="77777777" w:rsidR="004B3F04" w:rsidRDefault="004B3F04" w:rsidP="004B3F04">
      <w:pPr>
        <w:pStyle w:val="Example"/>
        <w:ind w:left="130" w:right="115"/>
      </w:pPr>
      <w:r>
        <w:t xml:space="preserve">    &lt;title value="Medication, Active"/&gt;</w:t>
      </w:r>
    </w:p>
    <w:p w14:paraId="3AC65A10" w14:textId="77777777" w:rsidR="004B3F04" w:rsidRDefault="004B3F04" w:rsidP="004B3F04">
      <w:pPr>
        <w:pStyle w:val="Example"/>
        <w:ind w:left="130" w:right="115"/>
      </w:pPr>
      <w:r>
        <w:t xml:space="preserve">    &lt;statusCode code="active"/&gt;</w:t>
      </w:r>
    </w:p>
    <w:p w14:paraId="6679DDB8" w14:textId="77777777" w:rsidR="004B3F04" w:rsidRDefault="004B3F04" w:rsidP="004B3F04">
      <w:pPr>
        <w:pStyle w:val="Example"/>
        <w:ind w:left="130" w:right="115"/>
      </w:pPr>
      <w:r>
        <w:t xml:space="preserve">    &lt;participation typeCode="CSM"&gt;</w:t>
      </w:r>
    </w:p>
    <w:p w14:paraId="6C3BC7BD" w14:textId="77777777" w:rsidR="004B3F04" w:rsidRDefault="004B3F04" w:rsidP="004B3F04">
      <w:pPr>
        <w:pStyle w:val="Example"/>
        <w:ind w:left="130" w:right="115"/>
      </w:pPr>
      <w:r>
        <w:t xml:space="preserve">        &lt;role classCode="MANU"&gt;</w:t>
      </w:r>
    </w:p>
    <w:p w14:paraId="4C6A8D14" w14:textId="77777777" w:rsidR="004B3F04" w:rsidRDefault="004B3F04" w:rsidP="004B3F04">
      <w:pPr>
        <w:pStyle w:val="Example"/>
        <w:ind w:left="130" w:right="115"/>
      </w:pPr>
      <w:r>
        <w:t xml:space="preserve">            &lt;playingMaterial classCode="MMAT" determinerCode="KIND"&gt;</w:t>
      </w:r>
    </w:p>
    <w:p w14:paraId="2EB31601" w14:textId="77777777" w:rsidR="004B3F04" w:rsidRDefault="004B3F04" w:rsidP="004B3F04">
      <w:pPr>
        <w:pStyle w:val="Example"/>
        <w:ind w:left="130" w:right="115"/>
      </w:pPr>
      <w:r>
        <w:t xml:space="preserve">                &lt;code valueSet="{$QDMElementValueSetOID}"/&gt;</w:t>
      </w:r>
    </w:p>
    <w:p w14:paraId="275FE0C2" w14:textId="77777777" w:rsidR="004B3F04" w:rsidRDefault="004B3F04" w:rsidP="004B3F04">
      <w:pPr>
        <w:pStyle w:val="Example"/>
        <w:ind w:left="130" w:right="115"/>
      </w:pPr>
      <w:r>
        <w:t xml:space="preserve">            &lt;/playingMaterial&gt;</w:t>
      </w:r>
    </w:p>
    <w:p w14:paraId="243E3564" w14:textId="77777777" w:rsidR="004B3F04" w:rsidRDefault="004B3F04" w:rsidP="004B3F04">
      <w:pPr>
        <w:pStyle w:val="Example"/>
        <w:ind w:left="130" w:right="115"/>
      </w:pPr>
      <w:r>
        <w:t xml:space="preserve">        &lt;/role&gt;</w:t>
      </w:r>
    </w:p>
    <w:p w14:paraId="0192F8AD" w14:textId="77777777" w:rsidR="004B3F04" w:rsidRDefault="004B3F04" w:rsidP="004B3F04">
      <w:pPr>
        <w:pStyle w:val="Example"/>
        <w:ind w:left="130" w:right="115"/>
      </w:pPr>
      <w:r>
        <w:t xml:space="preserve">    &lt;/participation&gt;</w:t>
      </w:r>
    </w:p>
    <w:p w14:paraId="7E5AB2ED" w14:textId="77777777" w:rsidR="004B3F04" w:rsidRDefault="004B3F04" w:rsidP="004B3F04">
      <w:pPr>
        <w:pStyle w:val="Example"/>
        <w:ind w:left="130" w:right="115"/>
      </w:pPr>
      <w:r>
        <w:t xml:space="preserve">&lt;/substanceAdministrationCriteria&gt;  </w:t>
      </w:r>
    </w:p>
    <w:p w14:paraId="788F2322" w14:textId="77777777" w:rsidR="004B3F04" w:rsidRDefault="004B3F04" w:rsidP="004B3F04">
      <w:pPr>
        <w:pStyle w:val="BodyText"/>
      </w:pPr>
    </w:p>
    <w:p w14:paraId="2643D074" w14:textId="60B9AF74" w:rsidR="004B3F04" w:rsidRDefault="004B3F04" w:rsidP="004B3F04">
      <w:pPr>
        <w:pStyle w:val="Heading2nospace"/>
      </w:pPr>
      <w:bookmarkStart w:id="2453" w:name="E_Medication_Administered_V5_"/>
      <w:bookmarkStart w:id="2454" w:name="_Toc64841909"/>
      <w:bookmarkStart w:id="2455" w:name="_Toc65482825"/>
      <w:r>
        <w:t>Medication, Administered (V5)</w:t>
      </w:r>
      <w:bookmarkEnd w:id="2453"/>
      <w:bookmarkEnd w:id="2454"/>
      <w:r w:rsidR="006F762B">
        <w:t xml:space="preserve"> - DRAFT</w:t>
      </w:r>
      <w:bookmarkEnd w:id="2455"/>
    </w:p>
    <w:p w14:paraId="12A0CAC9" w14:textId="77777777" w:rsidR="004B3F04" w:rsidRDefault="004B3F04" w:rsidP="004B3F04">
      <w:pPr>
        <w:pStyle w:val="BracketData"/>
      </w:pPr>
      <w:r>
        <w:t>[substanceAdministrationCriteria: identifier urn:hl7ii:2.16.840.1.113883.10.20.28.4.45:2021-02-01 (open)]</w:t>
      </w:r>
    </w:p>
    <w:p w14:paraId="3D902FED" w14:textId="77777777" w:rsidR="004B3F04" w:rsidRDefault="004B3F04" w:rsidP="004B3F04">
      <w:pPr>
        <w:pStyle w:val="Caption"/>
      </w:pPr>
      <w:bookmarkStart w:id="2456" w:name="_Toc64842172"/>
      <w:bookmarkStart w:id="2457" w:name="_Toc65483256"/>
      <w:r>
        <w:t xml:space="preserve">Table </w:t>
      </w:r>
      <w:r>
        <w:fldChar w:fldCharType="begin"/>
      </w:r>
      <w:r>
        <w:instrText>SEQ Table \* ARABIC</w:instrText>
      </w:r>
      <w:r>
        <w:fldChar w:fldCharType="separate"/>
      </w:r>
      <w:r>
        <w:t>95</w:t>
      </w:r>
      <w:r>
        <w:fldChar w:fldCharType="end"/>
      </w:r>
      <w:r>
        <w:t>: Medication, Administered (V5) Contexts</w:t>
      </w:r>
      <w:bookmarkEnd w:id="2456"/>
      <w:bookmarkEnd w:id="245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27F5DB7" w14:textId="77777777" w:rsidTr="000659BE">
        <w:trPr>
          <w:cantSplit/>
          <w:tblHeader/>
          <w:jc w:val="center"/>
        </w:trPr>
        <w:tc>
          <w:tcPr>
            <w:tcW w:w="360" w:type="dxa"/>
            <w:shd w:val="clear" w:color="auto" w:fill="E6E6E6"/>
          </w:tcPr>
          <w:p w14:paraId="5F8B65B2" w14:textId="77777777" w:rsidR="004B3F04" w:rsidRDefault="004B3F04" w:rsidP="000659BE">
            <w:pPr>
              <w:pStyle w:val="TableHead"/>
            </w:pPr>
            <w:r>
              <w:t>Contained By:</w:t>
            </w:r>
          </w:p>
        </w:tc>
        <w:tc>
          <w:tcPr>
            <w:tcW w:w="360" w:type="dxa"/>
            <w:shd w:val="clear" w:color="auto" w:fill="E6E6E6"/>
          </w:tcPr>
          <w:p w14:paraId="01C94C43" w14:textId="77777777" w:rsidR="004B3F04" w:rsidRDefault="004B3F04" w:rsidP="000659BE">
            <w:pPr>
              <w:pStyle w:val="TableHead"/>
            </w:pPr>
            <w:r>
              <w:t>Contains:</w:t>
            </w:r>
          </w:p>
        </w:tc>
      </w:tr>
      <w:tr w:rsidR="004B3F04" w14:paraId="752A2F53" w14:textId="77777777" w:rsidTr="000659BE">
        <w:trPr>
          <w:jc w:val="center"/>
        </w:trPr>
        <w:tc>
          <w:tcPr>
            <w:tcW w:w="360" w:type="dxa"/>
          </w:tcPr>
          <w:p w14:paraId="0B3AF1E1"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F5DF849"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030B0787"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592C7506"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9923CC1"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1A316CDE"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E668992" w14:textId="77777777" w:rsidR="004B3F04" w:rsidRDefault="004B3F04" w:rsidP="004B3F04">
      <w:pPr>
        <w:pStyle w:val="BodyText"/>
      </w:pPr>
    </w:p>
    <w:p w14:paraId="6EB8A125" w14:textId="77777777" w:rsidR="004B3F04" w:rsidRDefault="004B3F04" w:rsidP="004B3F04">
      <w:r>
        <w:t>This template represents the QDM data type: Medication, Administered.</w:t>
      </w:r>
    </w:p>
    <w:p w14:paraId="3C0AF311" w14:textId="77777777" w:rsidR="004B3F04" w:rsidRDefault="004B3F04" w:rsidP="004B3F04">
      <w:r>
        <w:t>A medication refers to clinical drugs or chemical substances intended for use in the medical diagnosis, cure, treatment, or prevention of disease. This template represents a medication that was administered.</w:t>
      </w:r>
    </w:p>
    <w:p w14:paraId="0B1B98F0" w14:textId="77777777" w:rsidR="004B3F04" w:rsidRDefault="004B3F04" w:rsidP="004B3F04">
      <w:r>
        <w:t>Timing: Relevant dateTime references the time the medication is administered if it was given or taken at a single point in time.</w:t>
      </w:r>
      <w:r>
        <w:br/>
        <w:t>Relevant Period references a start and stop time for medication administration if the administration event occurred over a time interval (e.g., an intravenous infusion). StartTime = when a single medication administration event starts (e.g., the initiation of an intravenous infusion, or administering a pill or IM injection to a patient); StopTime = when a single medication administration event ends (e.g., the end time of the intravenous infusion, or the administration of a pill or IM injection is completed - for pills and IM injections, the start and stop times are the same).</w:t>
      </w:r>
      <w:r>
        <w:br/>
        <w:t>Author dateTime references the time the medication administration was recorded and applies only when the record has no reference to the time the medication administration occurred and only the recorded time is available.</w:t>
      </w:r>
      <w:r>
        <w:br/>
        <w:t>Dosage: Details of how medication is/is to be taken, i.e., the quantity (mg, cc, tablets) to be taken at a single administration.</w:t>
      </w:r>
    </w:p>
    <w:p w14:paraId="3CC6E6C9" w14:textId="77777777" w:rsidR="004B3F04" w:rsidRDefault="004B3F04" w:rsidP="004B3F04">
      <w:pPr>
        <w:pStyle w:val="Caption"/>
      </w:pPr>
      <w:bookmarkStart w:id="2458" w:name="_Toc64842173"/>
      <w:bookmarkStart w:id="2459" w:name="_Toc65483257"/>
      <w:r>
        <w:lastRenderedPageBreak/>
        <w:t xml:space="preserve">Table </w:t>
      </w:r>
      <w:r>
        <w:fldChar w:fldCharType="begin"/>
      </w:r>
      <w:r>
        <w:instrText>SEQ Table \* ARABIC</w:instrText>
      </w:r>
      <w:r>
        <w:fldChar w:fldCharType="separate"/>
      </w:r>
      <w:r>
        <w:t>96</w:t>
      </w:r>
      <w:r>
        <w:fldChar w:fldCharType="end"/>
      </w:r>
      <w:r>
        <w:t>: Medication, Administered (V5) Constraints Overview</w:t>
      </w:r>
      <w:bookmarkEnd w:id="2458"/>
      <w:bookmarkEnd w:id="245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4025EA2" w14:textId="77777777" w:rsidTr="000659BE">
        <w:trPr>
          <w:cantSplit/>
          <w:tblHeader/>
          <w:jc w:val="center"/>
        </w:trPr>
        <w:tc>
          <w:tcPr>
            <w:tcW w:w="0" w:type="dxa"/>
            <w:shd w:val="clear" w:color="auto" w:fill="E6E6E6"/>
            <w:noWrap/>
          </w:tcPr>
          <w:p w14:paraId="35907E51" w14:textId="77777777" w:rsidR="004B3F04" w:rsidRDefault="004B3F04" w:rsidP="000659BE">
            <w:pPr>
              <w:pStyle w:val="TableHead"/>
            </w:pPr>
            <w:r>
              <w:t>XPath</w:t>
            </w:r>
          </w:p>
        </w:tc>
        <w:tc>
          <w:tcPr>
            <w:tcW w:w="720" w:type="dxa"/>
            <w:shd w:val="clear" w:color="auto" w:fill="E6E6E6"/>
            <w:noWrap/>
          </w:tcPr>
          <w:p w14:paraId="034AC657" w14:textId="77777777" w:rsidR="004B3F04" w:rsidRDefault="004B3F04" w:rsidP="000659BE">
            <w:pPr>
              <w:pStyle w:val="TableHead"/>
            </w:pPr>
            <w:r>
              <w:t>Card.</w:t>
            </w:r>
          </w:p>
        </w:tc>
        <w:tc>
          <w:tcPr>
            <w:tcW w:w="1152" w:type="dxa"/>
            <w:shd w:val="clear" w:color="auto" w:fill="E6E6E6"/>
            <w:noWrap/>
          </w:tcPr>
          <w:p w14:paraId="66A7B412" w14:textId="77777777" w:rsidR="004B3F04" w:rsidRDefault="004B3F04" w:rsidP="000659BE">
            <w:pPr>
              <w:pStyle w:val="TableHead"/>
            </w:pPr>
            <w:r>
              <w:t>Verb</w:t>
            </w:r>
          </w:p>
        </w:tc>
        <w:tc>
          <w:tcPr>
            <w:tcW w:w="864" w:type="dxa"/>
            <w:shd w:val="clear" w:color="auto" w:fill="E6E6E6"/>
            <w:noWrap/>
          </w:tcPr>
          <w:p w14:paraId="4AB406C9" w14:textId="77777777" w:rsidR="004B3F04" w:rsidRDefault="004B3F04" w:rsidP="000659BE">
            <w:pPr>
              <w:pStyle w:val="TableHead"/>
            </w:pPr>
            <w:r>
              <w:t>Data Type</w:t>
            </w:r>
          </w:p>
        </w:tc>
        <w:tc>
          <w:tcPr>
            <w:tcW w:w="864" w:type="dxa"/>
            <w:shd w:val="clear" w:color="auto" w:fill="E6E6E6"/>
            <w:noWrap/>
          </w:tcPr>
          <w:p w14:paraId="77751B3E" w14:textId="77777777" w:rsidR="004B3F04" w:rsidRDefault="004B3F04" w:rsidP="000659BE">
            <w:pPr>
              <w:pStyle w:val="TableHead"/>
            </w:pPr>
            <w:r>
              <w:t>CONF#</w:t>
            </w:r>
          </w:p>
        </w:tc>
        <w:tc>
          <w:tcPr>
            <w:tcW w:w="864" w:type="dxa"/>
            <w:shd w:val="clear" w:color="auto" w:fill="E6E6E6"/>
            <w:noWrap/>
          </w:tcPr>
          <w:p w14:paraId="62A30BA3" w14:textId="77777777" w:rsidR="004B3F04" w:rsidRDefault="004B3F04" w:rsidP="000659BE">
            <w:pPr>
              <w:pStyle w:val="TableHead"/>
            </w:pPr>
            <w:r>
              <w:t>Value</w:t>
            </w:r>
          </w:p>
        </w:tc>
      </w:tr>
      <w:tr w:rsidR="004B3F04" w14:paraId="1DFF9002" w14:textId="77777777" w:rsidTr="000659BE">
        <w:trPr>
          <w:jc w:val="center"/>
        </w:trPr>
        <w:tc>
          <w:tcPr>
            <w:tcW w:w="10160" w:type="dxa"/>
            <w:gridSpan w:val="6"/>
          </w:tcPr>
          <w:p w14:paraId="09F52E58" w14:textId="77777777" w:rsidR="004B3F04" w:rsidRDefault="004B3F04" w:rsidP="000659BE">
            <w:pPr>
              <w:pStyle w:val="TableText"/>
            </w:pPr>
            <w:r>
              <w:t>substanceAdministrationCriteria (identifier: urn:hl7ii:2.16.840.1.113883.10.20.28.4.45:2021-02-01)</w:t>
            </w:r>
          </w:p>
        </w:tc>
      </w:tr>
      <w:tr w:rsidR="004B3F04" w14:paraId="402BACD1" w14:textId="77777777" w:rsidTr="000659BE">
        <w:trPr>
          <w:jc w:val="center"/>
        </w:trPr>
        <w:tc>
          <w:tcPr>
            <w:tcW w:w="3345" w:type="dxa"/>
          </w:tcPr>
          <w:p w14:paraId="70444C61" w14:textId="77777777" w:rsidR="004B3F04" w:rsidRDefault="004B3F04" w:rsidP="000659BE">
            <w:pPr>
              <w:pStyle w:val="TableText"/>
            </w:pPr>
            <w:r>
              <w:tab/>
              <w:t>@classCode</w:t>
            </w:r>
          </w:p>
        </w:tc>
        <w:tc>
          <w:tcPr>
            <w:tcW w:w="720" w:type="dxa"/>
          </w:tcPr>
          <w:p w14:paraId="07331329" w14:textId="77777777" w:rsidR="004B3F04" w:rsidRDefault="004B3F04" w:rsidP="000659BE">
            <w:pPr>
              <w:pStyle w:val="TableText"/>
            </w:pPr>
            <w:r>
              <w:t>1..1</w:t>
            </w:r>
          </w:p>
        </w:tc>
        <w:tc>
          <w:tcPr>
            <w:tcW w:w="1152" w:type="dxa"/>
          </w:tcPr>
          <w:p w14:paraId="4D72D15A" w14:textId="77777777" w:rsidR="004B3F04" w:rsidRDefault="004B3F04" w:rsidP="000659BE">
            <w:pPr>
              <w:pStyle w:val="TableText"/>
            </w:pPr>
            <w:r>
              <w:t>SHALL</w:t>
            </w:r>
          </w:p>
        </w:tc>
        <w:tc>
          <w:tcPr>
            <w:tcW w:w="864" w:type="dxa"/>
          </w:tcPr>
          <w:p w14:paraId="48D65225" w14:textId="77777777" w:rsidR="004B3F04" w:rsidRDefault="004B3F04" w:rsidP="000659BE">
            <w:pPr>
              <w:pStyle w:val="TableText"/>
            </w:pPr>
          </w:p>
        </w:tc>
        <w:tc>
          <w:tcPr>
            <w:tcW w:w="1104" w:type="dxa"/>
          </w:tcPr>
          <w:p w14:paraId="611A3739" w14:textId="77777777" w:rsidR="004B3F04" w:rsidRDefault="006C736C" w:rsidP="000659BE">
            <w:pPr>
              <w:pStyle w:val="TableText"/>
            </w:pPr>
            <w:hyperlink w:anchor="C_4499-32047">
              <w:r w:rsidR="004B3F04">
                <w:rPr>
                  <w:rStyle w:val="HyperlinkText9pt"/>
                </w:rPr>
                <w:t>4499-32047</w:t>
              </w:r>
            </w:hyperlink>
          </w:p>
        </w:tc>
        <w:tc>
          <w:tcPr>
            <w:tcW w:w="2975" w:type="dxa"/>
          </w:tcPr>
          <w:p w14:paraId="45C5611F" w14:textId="77777777" w:rsidR="004B3F04" w:rsidRDefault="004B3F04" w:rsidP="000659BE">
            <w:pPr>
              <w:pStyle w:val="TableText"/>
            </w:pPr>
            <w:r>
              <w:t>SBADM</w:t>
            </w:r>
          </w:p>
        </w:tc>
      </w:tr>
      <w:tr w:rsidR="004B3F04" w14:paraId="0314D53B" w14:textId="77777777" w:rsidTr="000659BE">
        <w:trPr>
          <w:jc w:val="center"/>
        </w:trPr>
        <w:tc>
          <w:tcPr>
            <w:tcW w:w="3345" w:type="dxa"/>
          </w:tcPr>
          <w:p w14:paraId="66919D7F" w14:textId="77777777" w:rsidR="004B3F04" w:rsidRDefault="004B3F04" w:rsidP="000659BE">
            <w:pPr>
              <w:pStyle w:val="TableText"/>
            </w:pPr>
            <w:r>
              <w:tab/>
              <w:t>@moodCode</w:t>
            </w:r>
          </w:p>
        </w:tc>
        <w:tc>
          <w:tcPr>
            <w:tcW w:w="720" w:type="dxa"/>
          </w:tcPr>
          <w:p w14:paraId="7B540D97" w14:textId="77777777" w:rsidR="004B3F04" w:rsidRDefault="004B3F04" w:rsidP="000659BE">
            <w:pPr>
              <w:pStyle w:val="TableText"/>
            </w:pPr>
            <w:r>
              <w:t>1..1</w:t>
            </w:r>
          </w:p>
        </w:tc>
        <w:tc>
          <w:tcPr>
            <w:tcW w:w="1152" w:type="dxa"/>
          </w:tcPr>
          <w:p w14:paraId="629A4EBE" w14:textId="77777777" w:rsidR="004B3F04" w:rsidRDefault="004B3F04" w:rsidP="000659BE">
            <w:pPr>
              <w:pStyle w:val="TableText"/>
            </w:pPr>
            <w:r>
              <w:t>SHALL</w:t>
            </w:r>
          </w:p>
        </w:tc>
        <w:tc>
          <w:tcPr>
            <w:tcW w:w="864" w:type="dxa"/>
          </w:tcPr>
          <w:p w14:paraId="54CBB6A6" w14:textId="77777777" w:rsidR="004B3F04" w:rsidRDefault="004B3F04" w:rsidP="000659BE">
            <w:pPr>
              <w:pStyle w:val="TableText"/>
            </w:pPr>
          </w:p>
        </w:tc>
        <w:tc>
          <w:tcPr>
            <w:tcW w:w="1104" w:type="dxa"/>
          </w:tcPr>
          <w:p w14:paraId="262AE02A" w14:textId="77777777" w:rsidR="004B3F04" w:rsidRDefault="006C736C" w:rsidP="000659BE">
            <w:pPr>
              <w:pStyle w:val="TableText"/>
            </w:pPr>
            <w:hyperlink w:anchor="C_4499-32048">
              <w:r w:rsidR="004B3F04">
                <w:rPr>
                  <w:rStyle w:val="HyperlinkText9pt"/>
                </w:rPr>
                <w:t>4499-32048</w:t>
              </w:r>
            </w:hyperlink>
          </w:p>
        </w:tc>
        <w:tc>
          <w:tcPr>
            <w:tcW w:w="2975" w:type="dxa"/>
          </w:tcPr>
          <w:p w14:paraId="55E66746" w14:textId="77777777" w:rsidR="004B3F04" w:rsidRDefault="004B3F04" w:rsidP="000659BE">
            <w:pPr>
              <w:pStyle w:val="TableText"/>
            </w:pPr>
            <w:r>
              <w:t>urn:oid:2.16.840.1.113883.5.1001 (HL7ActMood) = EVN</w:t>
            </w:r>
          </w:p>
        </w:tc>
      </w:tr>
      <w:tr w:rsidR="004B3F04" w14:paraId="537D53A2" w14:textId="77777777" w:rsidTr="000659BE">
        <w:trPr>
          <w:jc w:val="center"/>
        </w:trPr>
        <w:tc>
          <w:tcPr>
            <w:tcW w:w="3345" w:type="dxa"/>
          </w:tcPr>
          <w:p w14:paraId="5144E205" w14:textId="77777777" w:rsidR="004B3F04" w:rsidRDefault="004B3F04" w:rsidP="000659BE">
            <w:pPr>
              <w:pStyle w:val="TableText"/>
            </w:pPr>
            <w:r>
              <w:tab/>
              <w:t>@actionNegationInd</w:t>
            </w:r>
          </w:p>
        </w:tc>
        <w:tc>
          <w:tcPr>
            <w:tcW w:w="720" w:type="dxa"/>
          </w:tcPr>
          <w:p w14:paraId="5A9FAC63" w14:textId="77777777" w:rsidR="004B3F04" w:rsidRDefault="004B3F04" w:rsidP="000659BE">
            <w:pPr>
              <w:pStyle w:val="TableText"/>
            </w:pPr>
            <w:r>
              <w:t>0..1</w:t>
            </w:r>
          </w:p>
        </w:tc>
        <w:tc>
          <w:tcPr>
            <w:tcW w:w="1152" w:type="dxa"/>
          </w:tcPr>
          <w:p w14:paraId="3AA54940" w14:textId="77777777" w:rsidR="004B3F04" w:rsidRDefault="004B3F04" w:rsidP="000659BE">
            <w:pPr>
              <w:pStyle w:val="TableText"/>
            </w:pPr>
            <w:r>
              <w:t>MAY</w:t>
            </w:r>
          </w:p>
        </w:tc>
        <w:tc>
          <w:tcPr>
            <w:tcW w:w="864" w:type="dxa"/>
          </w:tcPr>
          <w:p w14:paraId="71F7FCAE" w14:textId="77777777" w:rsidR="004B3F04" w:rsidRDefault="004B3F04" w:rsidP="000659BE">
            <w:pPr>
              <w:pStyle w:val="TableText"/>
            </w:pPr>
          </w:p>
        </w:tc>
        <w:tc>
          <w:tcPr>
            <w:tcW w:w="1104" w:type="dxa"/>
          </w:tcPr>
          <w:p w14:paraId="51A596A5" w14:textId="77777777" w:rsidR="004B3F04" w:rsidRDefault="006C736C" w:rsidP="000659BE">
            <w:pPr>
              <w:pStyle w:val="TableText"/>
            </w:pPr>
            <w:hyperlink w:anchor="C_4499-32049">
              <w:r w:rsidR="004B3F04">
                <w:rPr>
                  <w:rStyle w:val="HyperlinkText9pt"/>
                </w:rPr>
                <w:t>4499-32049</w:t>
              </w:r>
            </w:hyperlink>
          </w:p>
        </w:tc>
        <w:tc>
          <w:tcPr>
            <w:tcW w:w="2975" w:type="dxa"/>
          </w:tcPr>
          <w:p w14:paraId="58912676" w14:textId="77777777" w:rsidR="004B3F04" w:rsidRDefault="004B3F04" w:rsidP="000659BE">
            <w:pPr>
              <w:pStyle w:val="TableText"/>
            </w:pPr>
          </w:p>
        </w:tc>
      </w:tr>
      <w:tr w:rsidR="004B3F04" w14:paraId="3643C3AF" w14:textId="77777777" w:rsidTr="000659BE">
        <w:trPr>
          <w:jc w:val="center"/>
        </w:trPr>
        <w:tc>
          <w:tcPr>
            <w:tcW w:w="3345" w:type="dxa"/>
          </w:tcPr>
          <w:p w14:paraId="09FE54BB" w14:textId="77777777" w:rsidR="004B3F04" w:rsidRDefault="004B3F04" w:rsidP="000659BE">
            <w:pPr>
              <w:pStyle w:val="TableText"/>
            </w:pPr>
            <w:r>
              <w:tab/>
              <w:t>templateId</w:t>
            </w:r>
          </w:p>
        </w:tc>
        <w:tc>
          <w:tcPr>
            <w:tcW w:w="720" w:type="dxa"/>
          </w:tcPr>
          <w:p w14:paraId="7D054C77" w14:textId="77777777" w:rsidR="004B3F04" w:rsidRDefault="004B3F04" w:rsidP="000659BE">
            <w:pPr>
              <w:pStyle w:val="TableText"/>
            </w:pPr>
            <w:r>
              <w:t>1..1</w:t>
            </w:r>
          </w:p>
        </w:tc>
        <w:tc>
          <w:tcPr>
            <w:tcW w:w="1152" w:type="dxa"/>
          </w:tcPr>
          <w:p w14:paraId="4F537CD2" w14:textId="77777777" w:rsidR="004B3F04" w:rsidRDefault="004B3F04" w:rsidP="000659BE">
            <w:pPr>
              <w:pStyle w:val="TableText"/>
            </w:pPr>
            <w:r>
              <w:t>SHALL</w:t>
            </w:r>
          </w:p>
        </w:tc>
        <w:tc>
          <w:tcPr>
            <w:tcW w:w="864" w:type="dxa"/>
          </w:tcPr>
          <w:p w14:paraId="50E86D6A" w14:textId="77777777" w:rsidR="004B3F04" w:rsidRDefault="004B3F04" w:rsidP="000659BE">
            <w:pPr>
              <w:pStyle w:val="TableText"/>
            </w:pPr>
          </w:p>
        </w:tc>
        <w:tc>
          <w:tcPr>
            <w:tcW w:w="1104" w:type="dxa"/>
          </w:tcPr>
          <w:p w14:paraId="7FBA4F46" w14:textId="77777777" w:rsidR="004B3F04" w:rsidRDefault="006C736C" w:rsidP="000659BE">
            <w:pPr>
              <w:pStyle w:val="TableText"/>
            </w:pPr>
            <w:hyperlink w:anchor="C_4499-32050">
              <w:r w:rsidR="004B3F04">
                <w:rPr>
                  <w:rStyle w:val="HyperlinkText9pt"/>
                </w:rPr>
                <w:t>4499-32050</w:t>
              </w:r>
            </w:hyperlink>
          </w:p>
        </w:tc>
        <w:tc>
          <w:tcPr>
            <w:tcW w:w="2975" w:type="dxa"/>
          </w:tcPr>
          <w:p w14:paraId="2980337B" w14:textId="77777777" w:rsidR="004B3F04" w:rsidRDefault="004B3F04" w:rsidP="000659BE">
            <w:pPr>
              <w:pStyle w:val="TableText"/>
            </w:pPr>
          </w:p>
        </w:tc>
      </w:tr>
      <w:tr w:rsidR="004B3F04" w14:paraId="1FDDD38D" w14:textId="77777777" w:rsidTr="000659BE">
        <w:trPr>
          <w:jc w:val="center"/>
        </w:trPr>
        <w:tc>
          <w:tcPr>
            <w:tcW w:w="3345" w:type="dxa"/>
          </w:tcPr>
          <w:p w14:paraId="60B6EDC9" w14:textId="77777777" w:rsidR="004B3F04" w:rsidRDefault="004B3F04" w:rsidP="000659BE">
            <w:pPr>
              <w:pStyle w:val="TableText"/>
            </w:pPr>
            <w:r>
              <w:tab/>
            </w:r>
            <w:r>
              <w:tab/>
              <w:t>item</w:t>
            </w:r>
          </w:p>
        </w:tc>
        <w:tc>
          <w:tcPr>
            <w:tcW w:w="720" w:type="dxa"/>
          </w:tcPr>
          <w:p w14:paraId="64CD105C" w14:textId="77777777" w:rsidR="004B3F04" w:rsidRDefault="004B3F04" w:rsidP="000659BE">
            <w:pPr>
              <w:pStyle w:val="TableText"/>
            </w:pPr>
            <w:r>
              <w:t>1..1</w:t>
            </w:r>
          </w:p>
        </w:tc>
        <w:tc>
          <w:tcPr>
            <w:tcW w:w="1152" w:type="dxa"/>
          </w:tcPr>
          <w:p w14:paraId="29F9792F" w14:textId="77777777" w:rsidR="004B3F04" w:rsidRDefault="004B3F04" w:rsidP="000659BE">
            <w:pPr>
              <w:pStyle w:val="TableText"/>
            </w:pPr>
            <w:r>
              <w:t>SHALL</w:t>
            </w:r>
          </w:p>
        </w:tc>
        <w:tc>
          <w:tcPr>
            <w:tcW w:w="864" w:type="dxa"/>
          </w:tcPr>
          <w:p w14:paraId="62AAB8CB" w14:textId="77777777" w:rsidR="004B3F04" w:rsidRDefault="004B3F04" w:rsidP="000659BE">
            <w:pPr>
              <w:pStyle w:val="TableText"/>
            </w:pPr>
          </w:p>
        </w:tc>
        <w:tc>
          <w:tcPr>
            <w:tcW w:w="1104" w:type="dxa"/>
          </w:tcPr>
          <w:p w14:paraId="4A8030D7" w14:textId="77777777" w:rsidR="004B3F04" w:rsidRDefault="006C736C" w:rsidP="000659BE">
            <w:pPr>
              <w:pStyle w:val="TableText"/>
            </w:pPr>
            <w:hyperlink w:anchor="C_4499-32051">
              <w:r w:rsidR="004B3F04">
                <w:rPr>
                  <w:rStyle w:val="HyperlinkText9pt"/>
                </w:rPr>
                <w:t>4499-32051</w:t>
              </w:r>
            </w:hyperlink>
          </w:p>
        </w:tc>
        <w:tc>
          <w:tcPr>
            <w:tcW w:w="2975" w:type="dxa"/>
          </w:tcPr>
          <w:p w14:paraId="32DE93EE" w14:textId="77777777" w:rsidR="004B3F04" w:rsidRDefault="004B3F04" w:rsidP="000659BE">
            <w:pPr>
              <w:pStyle w:val="TableText"/>
            </w:pPr>
          </w:p>
        </w:tc>
      </w:tr>
      <w:tr w:rsidR="004B3F04" w14:paraId="7BD82899" w14:textId="77777777" w:rsidTr="000659BE">
        <w:trPr>
          <w:jc w:val="center"/>
        </w:trPr>
        <w:tc>
          <w:tcPr>
            <w:tcW w:w="3345" w:type="dxa"/>
          </w:tcPr>
          <w:p w14:paraId="1C0983A5" w14:textId="77777777" w:rsidR="004B3F04" w:rsidRDefault="004B3F04" w:rsidP="000659BE">
            <w:pPr>
              <w:pStyle w:val="TableText"/>
            </w:pPr>
            <w:r>
              <w:tab/>
            </w:r>
            <w:r>
              <w:tab/>
            </w:r>
            <w:r>
              <w:tab/>
              <w:t>@root</w:t>
            </w:r>
          </w:p>
        </w:tc>
        <w:tc>
          <w:tcPr>
            <w:tcW w:w="720" w:type="dxa"/>
          </w:tcPr>
          <w:p w14:paraId="340C05FE" w14:textId="77777777" w:rsidR="004B3F04" w:rsidRDefault="004B3F04" w:rsidP="000659BE">
            <w:pPr>
              <w:pStyle w:val="TableText"/>
            </w:pPr>
            <w:r>
              <w:t>1..1</w:t>
            </w:r>
          </w:p>
        </w:tc>
        <w:tc>
          <w:tcPr>
            <w:tcW w:w="1152" w:type="dxa"/>
          </w:tcPr>
          <w:p w14:paraId="4C4EABD4" w14:textId="77777777" w:rsidR="004B3F04" w:rsidRDefault="004B3F04" w:rsidP="000659BE">
            <w:pPr>
              <w:pStyle w:val="TableText"/>
            </w:pPr>
            <w:r>
              <w:t>SHALL</w:t>
            </w:r>
          </w:p>
        </w:tc>
        <w:tc>
          <w:tcPr>
            <w:tcW w:w="864" w:type="dxa"/>
          </w:tcPr>
          <w:p w14:paraId="0122B398" w14:textId="77777777" w:rsidR="004B3F04" w:rsidRDefault="004B3F04" w:rsidP="000659BE">
            <w:pPr>
              <w:pStyle w:val="TableText"/>
            </w:pPr>
          </w:p>
        </w:tc>
        <w:tc>
          <w:tcPr>
            <w:tcW w:w="1104" w:type="dxa"/>
          </w:tcPr>
          <w:p w14:paraId="2B507DF3" w14:textId="77777777" w:rsidR="004B3F04" w:rsidRDefault="006C736C" w:rsidP="000659BE">
            <w:pPr>
              <w:pStyle w:val="TableText"/>
            </w:pPr>
            <w:hyperlink w:anchor="C_4499-32052">
              <w:r w:rsidR="004B3F04">
                <w:rPr>
                  <w:rStyle w:val="HyperlinkText9pt"/>
                </w:rPr>
                <w:t>4499-32052</w:t>
              </w:r>
            </w:hyperlink>
          </w:p>
        </w:tc>
        <w:tc>
          <w:tcPr>
            <w:tcW w:w="2975" w:type="dxa"/>
          </w:tcPr>
          <w:p w14:paraId="49FCA1CE" w14:textId="77777777" w:rsidR="004B3F04" w:rsidRDefault="004B3F04" w:rsidP="000659BE">
            <w:pPr>
              <w:pStyle w:val="TableText"/>
            </w:pPr>
            <w:r>
              <w:t>2.16.840.1.113883.10.20.28.4.45</w:t>
            </w:r>
          </w:p>
        </w:tc>
      </w:tr>
      <w:tr w:rsidR="004B3F04" w14:paraId="317D1ED0" w14:textId="77777777" w:rsidTr="000659BE">
        <w:trPr>
          <w:jc w:val="center"/>
        </w:trPr>
        <w:tc>
          <w:tcPr>
            <w:tcW w:w="3345" w:type="dxa"/>
          </w:tcPr>
          <w:p w14:paraId="2E9A6620" w14:textId="77777777" w:rsidR="004B3F04" w:rsidRDefault="004B3F04" w:rsidP="000659BE">
            <w:pPr>
              <w:pStyle w:val="TableText"/>
            </w:pPr>
            <w:r>
              <w:tab/>
            </w:r>
            <w:r>
              <w:tab/>
            </w:r>
            <w:r>
              <w:tab/>
              <w:t>@extension</w:t>
            </w:r>
          </w:p>
        </w:tc>
        <w:tc>
          <w:tcPr>
            <w:tcW w:w="720" w:type="dxa"/>
          </w:tcPr>
          <w:p w14:paraId="744CACDE" w14:textId="77777777" w:rsidR="004B3F04" w:rsidRDefault="004B3F04" w:rsidP="000659BE">
            <w:pPr>
              <w:pStyle w:val="TableText"/>
            </w:pPr>
            <w:r>
              <w:t>1..1</w:t>
            </w:r>
          </w:p>
        </w:tc>
        <w:tc>
          <w:tcPr>
            <w:tcW w:w="1152" w:type="dxa"/>
          </w:tcPr>
          <w:p w14:paraId="3C90B949" w14:textId="77777777" w:rsidR="004B3F04" w:rsidRDefault="004B3F04" w:rsidP="000659BE">
            <w:pPr>
              <w:pStyle w:val="TableText"/>
            </w:pPr>
            <w:r>
              <w:t>SHALL</w:t>
            </w:r>
          </w:p>
        </w:tc>
        <w:tc>
          <w:tcPr>
            <w:tcW w:w="864" w:type="dxa"/>
          </w:tcPr>
          <w:p w14:paraId="1720EA15" w14:textId="77777777" w:rsidR="004B3F04" w:rsidRDefault="004B3F04" w:rsidP="000659BE">
            <w:pPr>
              <w:pStyle w:val="TableText"/>
            </w:pPr>
          </w:p>
        </w:tc>
        <w:tc>
          <w:tcPr>
            <w:tcW w:w="1104" w:type="dxa"/>
          </w:tcPr>
          <w:p w14:paraId="64C0E2D2" w14:textId="77777777" w:rsidR="004B3F04" w:rsidRDefault="006C736C" w:rsidP="000659BE">
            <w:pPr>
              <w:pStyle w:val="TableText"/>
            </w:pPr>
            <w:hyperlink w:anchor="C_4499-33386">
              <w:r w:rsidR="004B3F04">
                <w:rPr>
                  <w:rStyle w:val="HyperlinkText9pt"/>
                </w:rPr>
                <w:t>4499-33386</w:t>
              </w:r>
            </w:hyperlink>
          </w:p>
        </w:tc>
        <w:tc>
          <w:tcPr>
            <w:tcW w:w="2975" w:type="dxa"/>
          </w:tcPr>
          <w:p w14:paraId="56CA7F29" w14:textId="77777777" w:rsidR="004B3F04" w:rsidRDefault="004B3F04" w:rsidP="000659BE">
            <w:pPr>
              <w:pStyle w:val="TableText"/>
            </w:pPr>
            <w:r>
              <w:t>2021-02-01</w:t>
            </w:r>
          </w:p>
        </w:tc>
      </w:tr>
      <w:tr w:rsidR="004B3F04" w14:paraId="11399DD4" w14:textId="77777777" w:rsidTr="000659BE">
        <w:trPr>
          <w:jc w:val="center"/>
        </w:trPr>
        <w:tc>
          <w:tcPr>
            <w:tcW w:w="3345" w:type="dxa"/>
          </w:tcPr>
          <w:p w14:paraId="2813E004" w14:textId="77777777" w:rsidR="004B3F04" w:rsidRDefault="004B3F04" w:rsidP="000659BE">
            <w:pPr>
              <w:pStyle w:val="TableText"/>
            </w:pPr>
            <w:r>
              <w:tab/>
              <w:t>id</w:t>
            </w:r>
          </w:p>
        </w:tc>
        <w:tc>
          <w:tcPr>
            <w:tcW w:w="720" w:type="dxa"/>
          </w:tcPr>
          <w:p w14:paraId="1D85B3C0" w14:textId="77777777" w:rsidR="004B3F04" w:rsidRDefault="004B3F04" w:rsidP="000659BE">
            <w:pPr>
              <w:pStyle w:val="TableText"/>
            </w:pPr>
            <w:r>
              <w:t>1..1</w:t>
            </w:r>
          </w:p>
        </w:tc>
        <w:tc>
          <w:tcPr>
            <w:tcW w:w="1152" w:type="dxa"/>
          </w:tcPr>
          <w:p w14:paraId="2D4D8C5E" w14:textId="77777777" w:rsidR="004B3F04" w:rsidRDefault="004B3F04" w:rsidP="000659BE">
            <w:pPr>
              <w:pStyle w:val="TableText"/>
            </w:pPr>
            <w:r>
              <w:t>SHALL</w:t>
            </w:r>
          </w:p>
        </w:tc>
        <w:tc>
          <w:tcPr>
            <w:tcW w:w="864" w:type="dxa"/>
          </w:tcPr>
          <w:p w14:paraId="130EADCB" w14:textId="77777777" w:rsidR="004B3F04" w:rsidRDefault="004B3F04" w:rsidP="000659BE">
            <w:pPr>
              <w:pStyle w:val="TableText"/>
            </w:pPr>
          </w:p>
        </w:tc>
        <w:tc>
          <w:tcPr>
            <w:tcW w:w="1104" w:type="dxa"/>
          </w:tcPr>
          <w:p w14:paraId="352E0EB4" w14:textId="77777777" w:rsidR="004B3F04" w:rsidRDefault="006C736C" w:rsidP="000659BE">
            <w:pPr>
              <w:pStyle w:val="TableText"/>
            </w:pPr>
            <w:hyperlink w:anchor="C_4499-32053">
              <w:r w:rsidR="004B3F04">
                <w:rPr>
                  <w:rStyle w:val="HyperlinkText9pt"/>
                </w:rPr>
                <w:t>4499-32053</w:t>
              </w:r>
            </w:hyperlink>
          </w:p>
        </w:tc>
        <w:tc>
          <w:tcPr>
            <w:tcW w:w="2975" w:type="dxa"/>
          </w:tcPr>
          <w:p w14:paraId="42F6CD95" w14:textId="77777777" w:rsidR="004B3F04" w:rsidRDefault="004B3F04" w:rsidP="000659BE">
            <w:pPr>
              <w:pStyle w:val="TableText"/>
            </w:pPr>
          </w:p>
        </w:tc>
      </w:tr>
      <w:tr w:rsidR="004B3F04" w14:paraId="7CB8FF21" w14:textId="77777777" w:rsidTr="000659BE">
        <w:trPr>
          <w:jc w:val="center"/>
        </w:trPr>
        <w:tc>
          <w:tcPr>
            <w:tcW w:w="3345" w:type="dxa"/>
          </w:tcPr>
          <w:p w14:paraId="6A68998B" w14:textId="77777777" w:rsidR="004B3F04" w:rsidRDefault="004B3F04" w:rsidP="000659BE">
            <w:pPr>
              <w:pStyle w:val="TableText"/>
            </w:pPr>
            <w:r>
              <w:tab/>
              <w:t>code</w:t>
            </w:r>
          </w:p>
        </w:tc>
        <w:tc>
          <w:tcPr>
            <w:tcW w:w="720" w:type="dxa"/>
          </w:tcPr>
          <w:p w14:paraId="49D746EE" w14:textId="77777777" w:rsidR="004B3F04" w:rsidRDefault="004B3F04" w:rsidP="000659BE">
            <w:pPr>
              <w:pStyle w:val="TableText"/>
            </w:pPr>
            <w:r>
              <w:t>1..1</w:t>
            </w:r>
          </w:p>
        </w:tc>
        <w:tc>
          <w:tcPr>
            <w:tcW w:w="1152" w:type="dxa"/>
          </w:tcPr>
          <w:p w14:paraId="62C905B4" w14:textId="77777777" w:rsidR="004B3F04" w:rsidRDefault="004B3F04" w:rsidP="000659BE">
            <w:pPr>
              <w:pStyle w:val="TableText"/>
            </w:pPr>
            <w:r>
              <w:t>SHALL</w:t>
            </w:r>
          </w:p>
        </w:tc>
        <w:tc>
          <w:tcPr>
            <w:tcW w:w="864" w:type="dxa"/>
          </w:tcPr>
          <w:p w14:paraId="54ECC426" w14:textId="77777777" w:rsidR="004B3F04" w:rsidRDefault="004B3F04" w:rsidP="000659BE">
            <w:pPr>
              <w:pStyle w:val="TableText"/>
            </w:pPr>
          </w:p>
        </w:tc>
        <w:tc>
          <w:tcPr>
            <w:tcW w:w="1104" w:type="dxa"/>
          </w:tcPr>
          <w:p w14:paraId="1A2DC604" w14:textId="77777777" w:rsidR="004B3F04" w:rsidRDefault="006C736C" w:rsidP="000659BE">
            <w:pPr>
              <w:pStyle w:val="TableText"/>
            </w:pPr>
            <w:hyperlink w:anchor="C_4499-32054">
              <w:r w:rsidR="004B3F04">
                <w:rPr>
                  <w:rStyle w:val="HyperlinkText9pt"/>
                </w:rPr>
                <w:t>4499-32054</w:t>
              </w:r>
            </w:hyperlink>
          </w:p>
        </w:tc>
        <w:tc>
          <w:tcPr>
            <w:tcW w:w="2975" w:type="dxa"/>
          </w:tcPr>
          <w:p w14:paraId="6912439E" w14:textId="77777777" w:rsidR="004B3F04" w:rsidRDefault="004B3F04" w:rsidP="000659BE">
            <w:pPr>
              <w:pStyle w:val="TableText"/>
            </w:pPr>
          </w:p>
        </w:tc>
      </w:tr>
      <w:tr w:rsidR="004B3F04" w14:paraId="05770790" w14:textId="77777777" w:rsidTr="000659BE">
        <w:trPr>
          <w:jc w:val="center"/>
        </w:trPr>
        <w:tc>
          <w:tcPr>
            <w:tcW w:w="3345" w:type="dxa"/>
          </w:tcPr>
          <w:p w14:paraId="6020830E" w14:textId="77777777" w:rsidR="004B3F04" w:rsidRDefault="004B3F04" w:rsidP="000659BE">
            <w:pPr>
              <w:pStyle w:val="TableText"/>
            </w:pPr>
            <w:r>
              <w:tab/>
            </w:r>
            <w:r>
              <w:tab/>
              <w:t>@code</w:t>
            </w:r>
          </w:p>
        </w:tc>
        <w:tc>
          <w:tcPr>
            <w:tcW w:w="720" w:type="dxa"/>
          </w:tcPr>
          <w:p w14:paraId="5A50A9D8" w14:textId="77777777" w:rsidR="004B3F04" w:rsidRDefault="004B3F04" w:rsidP="000659BE">
            <w:pPr>
              <w:pStyle w:val="TableText"/>
            </w:pPr>
            <w:r>
              <w:t>1..1</w:t>
            </w:r>
          </w:p>
        </w:tc>
        <w:tc>
          <w:tcPr>
            <w:tcW w:w="1152" w:type="dxa"/>
          </w:tcPr>
          <w:p w14:paraId="6390A3AD" w14:textId="77777777" w:rsidR="004B3F04" w:rsidRDefault="004B3F04" w:rsidP="000659BE">
            <w:pPr>
              <w:pStyle w:val="TableText"/>
            </w:pPr>
            <w:r>
              <w:t>SHALL</w:t>
            </w:r>
          </w:p>
        </w:tc>
        <w:tc>
          <w:tcPr>
            <w:tcW w:w="864" w:type="dxa"/>
          </w:tcPr>
          <w:p w14:paraId="3EE40661" w14:textId="77777777" w:rsidR="004B3F04" w:rsidRDefault="004B3F04" w:rsidP="000659BE">
            <w:pPr>
              <w:pStyle w:val="TableText"/>
            </w:pPr>
          </w:p>
        </w:tc>
        <w:tc>
          <w:tcPr>
            <w:tcW w:w="1104" w:type="dxa"/>
          </w:tcPr>
          <w:p w14:paraId="4CD58B9B" w14:textId="77777777" w:rsidR="004B3F04" w:rsidRDefault="006C736C" w:rsidP="000659BE">
            <w:pPr>
              <w:pStyle w:val="TableText"/>
            </w:pPr>
            <w:hyperlink w:anchor="C_4499-32055">
              <w:r w:rsidR="004B3F04">
                <w:rPr>
                  <w:rStyle w:val="HyperlinkText9pt"/>
                </w:rPr>
                <w:t>4499-32055</w:t>
              </w:r>
            </w:hyperlink>
          </w:p>
        </w:tc>
        <w:tc>
          <w:tcPr>
            <w:tcW w:w="2975" w:type="dxa"/>
          </w:tcPr>
          <w:p w14:paraId="3759A761" w14:textId="77777777" w:rsidR="004B3F04" w:rsidRDefault="004B3F04" w:rsidP="000659BE">
            <w:pPr>
              <w:pStyle w:val="TableText"/>
            </w:pPr>
            <w:r>
              <w:t>urn:oid:2.16.840.1.113883.6.96 (SNOMED CT) = 416118004</w:t>
            </w:r>
          </w:p>
        </w:tc>
      </w:tr>
      <w:tr w:rsidR="004B3F04" w14:paraId="49050CF0" w14:textId="77777777" w:rsidTr="000659BE">
        <w:trPr>
          <w:jc w:val="center"/>
        </w:trPr>
        <w:tc>
          <w:tcPr>
            <w:tcW w:w="3345" w:type="dxa"/>
          </w:tcPr>
          <w:p w14:paraId="4269D230" w14:textId="77777777" w:rsidR="004B3F04" w:rsidRDefault="004B3F04" w:rsidP="000659BE">
            <w:pPr>
              <w:pStyle w:val="TableText"/>
            </w:pPr>
            <w:r>
              <w:tab/>
            </w:r>
            <w:r>
              <w:tab/>
              <w:t>@codeSystem</w:t>
            </w:r>
          </w:p>
        </w:tc>
        <w:tc>
          <w:tcPr>
            <w:tcW w:w="720" w:type="dxa"/>
          </w:tcPr>
          <w:p w14:paraId="70B16216" w14:textId="77777777" w:rsidR="004B3F04" w:rsidRDefault="004B3F04" w:rsidP="000659BE">
            <w:pPr>
              <w:pStyle w:val="TableText"/>
            </w:pPr>
            <w:r>
              <w:t>1..1</w:t>
            </w:r>
          </w:p>
        </w:tc>
        <w:tc>
          <w:tcPr>
            <w:tcW w:w="1152" w:type="dxa"/>
          </w:tcPr>
          <w:p w14:paraId="600CE059" w14:textId="77777777" w:rsidR="004B3F04" w:rsidRDefault="004B3F04" w:rsidP="000659BE">
            <w:pPr>
              <w:pStyle w:val="TableText"/>
            </w:pPr>
            <w:r>
              <w:t>SHALL</w:t>
            </w:r>
          </w:p>
        </w:tc>
        <w:tc>
          <w:tcPr>
            <w:tcW w:w="864" w:type="dxa"/>
          </w:tcPr>
          <w:p w14:paraId="6907A7FF" w14:textId="77777777" w:rsidR="004B3F04" w:rsidRDefault="004B3F04" w:rsidP="000659BE">
            <w:pPr>
              <w:pStyle w:val="TableText"/>
            </w:pPr>
          </w:p>
        </w:tc>
        <w:tc>
          <w:tcPr>
            <w:tcW w:w="1104" w:type="dxa"/>
          </w:tcPr>
          <w:p w14:paraId="65C4D087" w14:textId="77777777" w:rsidR="004B3F04" w:rsidRDefault="006C736C" w:rsidP="000659BE">
            <w:pPr>
              <w:pStyle w:val="TableText"/>
            </w:pPr>
            <w:hyperlink w:anchor="C_4499-32056">
              <w:r w:rsidR="004B3F04">
                <w:rPr>
                  <w:rStyle w:val="HyperlinkText9pt"/>
                </w:rPr>
                <w:t>4499-32056</w:t>
              </w:r>
            </w:hyperlink>
          </w:p>
        </w:tc>
        <w:tc>
          <w:tcPr>
            <w:tcW w:w="2975" w:type="dxa"/>
          </w:tcPr>
          <w:p w14:paraId="4A80C4A7" w14:textId="77777777" w:rsidR="004B3F04" w:rsidRDefault="004B3F04" w:rsidP="000659BE">
            <w:pPr>
              <w:pStyle w:val="TableText"/>
            </w:pPr>
            <w:r>
              <w:t>2.16.840.1.113883.6.96</w:t>
            </w:r>
          </w:p>
        </w:tc>
      </w:tr>
      <w:tr w:rsidR="004B3F04" w14:paraId="3B0C949E" w14:textId="77777777" w:rsidTr="000659BE">
        <w:trPr>
          <w:jc w:val="center"/>
        </w:trPr>
        <w:tc>
          <w:tcPr>
            <w:tcW w:w="3345" w:type="dxa"/>
          </w:tcPr>
          <w:p w14:paraId="61CE3DF5" w14:textId="77777777" w:rsidR="004B3F04" w:rsidRDefault="004B3F04" w:rsidP="000659BE">
            <w:pPr>
              <w:pStyle w:val="TableText"/>
            </w:pPr>
            <w:r>
              <w:tab/>
              <w:t>title</w:t>
            </w:r>
          </w:p>
        </w:tc>
        <w:tc>
          <w:tcPr>
            <w:tcW w:w="720" w:type="dxa"/>
          </w:tcPr>
          <w:p w14:paraId="402BD9FD" w14:textId="77777777" w:rsidR="004B3F04" w:rsidRDefault="004B3F04" w:rsidP="000659BE">
            <w:pPr>
              <w:pStyle w:val="TableText"/>
            </w:pPr>
            <w:r>
              <w:t>1..1</w:t>
            </w:r>
          </w:p>
        </w:tc>
        <w:tc>
          <w:tcPr>
            <w:tcW w:w="1152" w:type="dxa"/>
          </w:tcPr>
          <w:p w14:paraId="6D568DA8" w14:textId="77777777" w:rsidR="004B3F04" w:rsidRDefault="004B3F04" w:rsidP="000659BE">
            <w:pPr>
              <w:pStyle w:val="TableText"/>
            </w:pPr>
            <w:r>
              <w:t>SHALL</w:t>
            </w:r>
          </w:p>
        </w:tc>
        <w:tc>
          <w:tcPr>
            <w:tcW w:w="864" w:type="dxa"/>
          </w:tcPr>
          <w:p w14:paraId="2C856290" w14:textId="77777777" w:rsidR="004B3F04" w:rsidRDefault="004B3F04" w:rsidP="000659BE">
            <w:pPr>
              <w:pStyle w:val="TableText"/>
            </w:pPr>
          </w:p>
        </w:tc>
        <w:tc>
          <w:tcPr>
            <w:tcW w:w="1104" w:type="dxa"/>
          </w:tcPr>
          <w:p w14:paraId="142303F5" w14:textId="77777777" w:rsidR="004B3F04" w:rsidRDefault="006C736C" w:rsidP="000659BE">
            <w:pPr>
              <w:pStyle w:val="TableText"/>
            </w:pPr>
            <w:hyperlink w:anchor="C_4499-35951">
              <w:r w:rsidR="004B3F04">
                <w:rPr>
                  <w:rStyle w:val="HyperlinkText9pt"/>
                </w:rPr>
                <w:t>4499-35951</w:t>
              </w:r>
            </w:hyperlink>
          </w:p>
        </w:tc>
        <w:tc>
          <w:tcPr>
            <w:tcW w:w="2975" w:type="dxa"/>
          </w:tcPr>
          <w:p w14:paraId="1E5B9916" w14:textId="77777777" w:rsidR="004B3F04" w:rsidRDefault="004B3F04" w:rsidP="000659BE">
            <w:pPr>
              <w:pStyle w:val="TableText"/>
            </w:pPr>
          </w:p>
        </w:tc>
      </w:tr>
      <w:tr w:rsidR="004B3F04" w14:paraId="27DBA469" w14:textId="77777777" w:rsidTr="000659BE">
        <w:trPr>
          <w:jc w:val="center"/>
        </w:trPr>
        <w:tc>
          <w:tcPr>
            <w:tcW w:w="3345" w:type="dxa"/>
          </w:tcPr>
          <w:p w14:paraId="6CAE5101" w14:textId="77777777" w:rsidR="004B3F04" w:rsidRDefault="004B3F04" w:rsidP="000659BE">
            <w:pPr>
              <w:pStyle w:val="TableText"/>
            </w:pPr>
            <w:r>
              <w:tab/>
              <w:t>statusCode</w:t>
            </w:r>
          </w:p>
        </w:tc>
        <w:tc>
          <w:tcPr>
            <w:tcW w:w="720" w:type="dxa"/>
          </w:tcPr>
          <w:p w14:paraId="76668ADF" w14:textId="77777777" w:rsidR="004B3F04" w:rsidRDefault="004B3F04" w:rsidP="000659BE">
            <w:pPr>
              <w:pStyle w:val="TableText"/>
            </w:pPr>
            <w:r>
              <w:t>1..1</w:t>
            </w:r>
          </w:p>
        </w:tc>
        <w:tc>
          <w:tcPr>
            <w:tcW w:w="1152" w:type="dxa"/>
          </w:tcPr>
          <w:p w14:paraId="56EA826C" w14:textId="77777777" w:rsidR="004B3F04" w:rsidRDefault="004B3F04" w:rsidP="000659BE">
            <w:pPr>
              <w:pStyle w:val="TableText"/>
            </w:pPr>
            <w:r>
              <w:t>SHALL</w:t>
            </w:r>
          </w:p>
        </w:tc>
        <w:tc>
          <w:tcPr>
            <w:tcW w:w="864" w:type="dxa"/>
          </w:tcPr>
          <w:p w14:paraId="7D9A5B59" w14:textId="77777777" w:rsidR="004B3F04" w:rsidRDefault="004B3F04" w:rsidP="000659BE">
            <w:pPr>
              <w:pStyle w:val="TableText"/>
            </w:pPr>
          </w:p>
        </w:tc>
        <w:tc>
          <w:tcPr>
            <w:tcW w:w="1104" w:type="dxa"/>
          </w:tcPr>
          <w:p w14:paraId="25AF57AD" w14:textId="77777777" w:rsidR="004B3F04" w:rsidRDefault="006C736C" w:rsidP="000659BE">
            <w:pPr>
              <w:pStyle w:val="TableText"/>
            </w:pPr>
            <w:hyperlink w:anchor="C_4499-32058">
              <w:r w:rsidR="004B3F04">
                <w:rPr>
                  <w:rStyle w:val="HyperlinkText9pt"/>
                </w:rPr>
                <w:t>4499-32058</w:t>
              </w:r>
            </w:hyperlink>
          </w:p>
        </w:tc>
        <w:tc>
          <w:tcPr>
            <w:tcW w:w="2975" w:type="dxa"/>
          </w:tcPr>
          <w:p w14:paraId="52C34284" w14:textId="77777777" w:rsidR="004B3F04" w:rsidRDefault="004B3F04" w:rsidP="000659BE">
            <w:pPr>
              <w:pStyle w:val="TableText"/>
            </w:pPr>
          </w:p>
        </w:tc>
      </w:tr>
      <w:tr w:rsidR="004B3F04" w14:paraId="1DD0D0CB" w14:textId="77777777" w:rsidTr="000659BE">
        <w:trPr>
          <w:jc w:val="center"/>
        </w:trPr>
        <w:tc>
          <w:tcPr>
            <w:tcW w:w="3345" w:type="dxa"/>
          </w:tcPr>
          <w:p w14:paraId="303F1D8C" w14:textId="77777777" w:rsidR="004B3F04" w:rsidRDefault="004B3F04" w:rsidP="000659BE">
            <w:pPr>
              <w:pStyle w:val="TableText"/>
            </w:pPr>
            <w:r>
              <w:tab/>
            </w:r>
            <w:r>
              <w:tab/>
              <w:t>@code</w:t>
            </w:r>
          </w:p>
        </w:tc>
        <w:tc>
          <w:tcPr>
            <w:tcW w:w="720" w:type="dxa"/>
          </w:tcPr>
          <w:p w14:paraId="005D4FB1" w14:textId="77777777" w:rsidR="004B3F04" w:rsidRDefault="004B3F04" w:rsidP="000659BE">
            <w:pPr>
              <w:pStyle w:val="TableText"/>
            </w:pPr>
            <w:r>
              <w:t>1..1</w:t>
            </w:r>
          </w:p>
        </w:tc>
        <w:tc>
          <w:tcPr>
            <w:tcW w:w="1152" w:type="dxa"/>
          </w:tcPr>
          <w:p w14:paraId="16C6E5E3" w14:textId="77777777" w:rsidR="004B3F04" w:rsidRDefault="004B3F04" w:rsidP="000659BE">
            <w:pPr>
              <w:pStyle w:val="TableText"/>
            </w:pPr>
            <w:r>
              <w:t>SHALL</w:t>
            </w:r>
          </w:p>
        </w:tc>
        <w:tc>
          <w:tcPr>
            <w:tcW w:w="864" w:type="dxa"/>
          </w:tcPr>
          <w:p w14:paraId="676DEBDD" w14:textId="77777777" w:rsidR="004B3F04" w:rsidRDefault="004B3F04" w:rsidP="000659BE">
            <w:pPr>
              <w:pStyle w:val="TableText"/>
            </w:pPr>
          </w:p>
        </w:tc>
        <w:tc>
          <w:tcPr>
            <w:tcW w:w="1104" w:type="dxa"/>
          </w:tcPr>
          <w:p w14:paraId="7EFE608B" w14:textId="77777777" w:rsidR="004B3F04" w:rsidRDefault="006C736C" w:rsidP="000659BE">
            <w:pPr>
              <w:pStyle w:val="TableText"/>
            </w:pPr>
            <w:hyperlink w:anchor="C_4499-32059">
              <w:r w:rsidR="004B3F04">
                <w:rPr>
                  <w:rStyle w:val="HyperlinkText9pt"/>
                </w:rPr>
                <w:t>4499-32059</w:t>
              </w:r>
            </w:hyperlink>
          </w:p>
        </w:tc>
        <w:tc>
          <w:tcPr>
            <w:tcW w:w="2975" w:type="dxa"/>
          </w:tcPr>
          <w:p w14:paraId="7FCAB00D" w14:textId="77777777" w:rsidR="004B3F04" w:rsidRDefault="004B3F04" w:rsidP="000659BE">
            <w:pPr>
              <w:pStyle w:val="TableText"/>
            </w:pPr>
            <w:r>
              <w:t>urn:oid:2.16.840.1.113883.5.14 (HL7ActStatus) = completed</w:t>
            </w:r>
          </w:p>
        </w:tc>
      </w:tr>
      <w:tr w:rsidR="004B3F04" w14:paraId="33DD369D" w14:textId="77777777" w:rsidTr="000659BE">
        <w:trPr>
          <w:jc w:val="center"/>
        </w:trPr>
        <w:tc>
          <w:tcPr>
            <w:tcW w:w="3345" w:type="dxa"/>
          </w:tcPr>
          <w:p w14:paraId="6EE6CF24" w14:textId="77777777" w:rsidR="004B3F04" w:rsidRDefault="004B3F04" w:rsidP="000659BE">
            <w:pPr>
              <w:pStyle w:val="TableText"/>
            </w:pPr>
            <w:r>
              <w:tab/>
              <w:t>effectiveTime</w:t>
            </w:r>
          </w:p>
        </w:tc>
        <w:tc>
          <w:tcPr>
            <w:tcW w:w="720" w:type="dxa"/>
          </w:tcPr>
          <w:p w14:paraId="27A5784A" w14:textId="77777777" w:rsidR="004B3F04" w:rsidRDefault="004B3F04" w:rsidP="000659BE">
            <w:pPr>
              <w:pStyle w:val="TableText"/>
            </w:pPr>
            <w:r>
              <w:t>0..1</w:t>
            </w:r>
          </w:p>
        </w:tc>
        <w:tc>
          <w:tcPr>
            <w:tcW w:w="1152" w:type="dxa"/>
          </w:tcPr>
          <w:p w14:paraId="12046B0E" w14:textId="77777777" w:rsidR="004B3F04" w:rsidRDefault="004B3F04" w:rsidP="000659BE">
            <w:pPr>
              <w:pStyle w:val="TableText"/>
            </w:pPr>
            <w:r>
              <w:t>MAY</w:t>
            </w:r>
          </w:p>
        </w:tc>
        <w:tc>
          <w:tcPr>
            <w:tcW w:w="864" w:type="dxa"/>
          </w:tcPr>
          <w:p w14:paraId="4E8BA617" w14:textId="77777777" w:rsidR="004B3F04" w:rsidRDefault="004B3F04" w:rsidP="000659BE">
            <w:pPr>
              <w:pStyle w:val="TableText"/>
            </w:pPr>
            <w:r>
              <w:t>IVL_TS</w:t>
            </w:r>
          </w:p>
        </w:tc>
        <w:tc>
          <w:tcPr>
            <w:tcW w:w="1104" w:type="dxa"/>
          </w:tcPr>
          <w:p w14:paraId="5E6FAE6C" w14:textId="77777777" w:rsidR="004B3F04" w:rsidRDefault="006C736C" w:rsidP="000659BE">
            <w:pPr>
              <w:pStyle w:val="TableText"/>
            </w:pPr>
            <w:hyperlink w:anchor="C_4499-32060">
              <w:r w:rsidR="004B3F04">
                <w:rPr>
                  <w:rStyle w:val="HyperlinkText9pt"/>
                </w:rPr>
                <w:t>4499-32060</w:t>
              </w:r>
            </w:hyperlink>
          </w:p>
        </w:tc>
        <w:tc>
          <w:tcPr>
            <w:tcW w:w="2975" w:type="dxa"/>
          </w:tcPr>
          <w:p w14:paraId="7D835EEA" w14:textId="77777777" w:rsidR="004B3F04" w:rsidRDefault="004B3F04" w:rsidP="000659BE">
            <w:pPr>
              <w:pStyle w:val="TableText"/>
            </w:pPr>
          </w:p>
        </w:tc>
      </w:tr>
      <w:tr w:rsidR="004B3F04" w14:paraId="42B6B79B" w14:textId="77777777" w:rsidTr="000659BE">
        <w:trPr>
          <w:jc w:val="center"/>
        </w:trPr>
        <w:tc>
          <w:tcPr>
            <w:tcW w:w="3345" w:type="dxa"/>
          </w:tcPr>
          <w:p w14:paraId="4884E566" w14:textId="77777777" w:rsidR="004B3F04" w:rsidRDefault="004B3F04" w:rsidP="000659BE">
            <w:pPr>
              <w:pStyle w:val="TableText"/>
            </w:pPr>
            <w:r>
              <w:tab/>
            </w:r>
            <w:r>
              <w:tab/>
              <w:t>low</w:t>
            </w:r>
          </w:p>
        </w:tc>
        <w:tc>
          <w:tcPr>
            <w:tcW w:w="720" w:type="dxa"/>
          </w:tcPr>
          <w:p w14:paraId="2D615505" w14:textId="77777777" w:rsidR="004B3F04" w:rsidRDefault="004B3F04" w:rsidP="000659BE">
            <w:pPr>
              <w:pStyle w:val="TableText"/>
            </w:pPr>
            <w:r>
              <w:t>0..1</w:t>
            </w:r>
          </w:p>
        </w:tc>
        <w:tc>
          <w:tcPr>
            <w:tcW w:w="1152" w:type="dxa"/>
          </w:tcPr>
          <w:p w14:paraId="0A0767ED" w14:textId="77777777" w:rsidR="004B3F04" w:rsidRDefault="004B3F04" w:rsidP="000659BE">
            <w:pPr>
              <w:pStyle w:val="TableText"/>
            </w:pPr>
            <w:r>
              <w:t>MAY</w:t>
            </w:r>
          </w:p>
        </w:tc>
        <w:tc>
          <w:tcPr>
            <w:tcW w:w="864" w:type="dxa"/>
          </w:tcPr>
          <w:p w14:paraId="592AB109" w14:textId="77777777" w:rsidR="004B3F04" w:rsidRDefault="004B3F04" w:rsidP="000659BE">
            <w:pPr>
              <w:pStyle w:val="TableText"/>
            </w:pPr>
          </w:p>
        </w:tc>
        <w:tc>
          <w:tcPr>
            <w:tcW w:w="1104" w:type="dxa"/>
          </w:tcPr>
          <w:p w14:paraId="55D67A1D" w14:textId="77777777" w:rsidR="004B3F04" w:rsidRDefault="006C736C" w:rsidP="000659BE">
            <w:pPr>
              <w:pStyle w:val="TableText"/>
            </w:pPr>
            <w:hyperlink w:anchor="C_4499-32061">
              <w:r w:rsidR="004B3F04">
                <w:rPr>
                  <w:rStyle w:val="HyperlinkText9pt"/>
                </w:rPr>
                <w:t>4499-32061</w:t>
              </w:r>
            </w:hyperlink>
          </w:p>
        </w:tc>
        <w:tc>
          <w:tcPr>
            <w:tcW w:w="2975" w:type="dxa"/>
          </w:tcPr>
          <w:p w14:paraId="20178E31" w14:textId="77777777" w:rsidR="004B3F04" w:rsidRDefault="004B3F04" w:rsidP="000659BE">
            <w:pPr>
              <w:pStyle w:val="TableText"/>
            </w:pPr>
          </w:p>
        </w:tc>
      </w:tr>
      <w:tr w:rsidR="004B3F04" w14:paraId="181073B0" w14:textId="77777777" w:rsidTr="000659BE">
        <w:trPr>
          <w:jc w:val="center"/>
        </w:trPr>
        <w:tc>
          <w:tcPr>
            <w:tcW w:w="3345" w:type="dxa"/>
          </w:tcPr>
          <w:p w14:paraId="76AE8BEC" w14:textId="77777777" w:rsidR="004B3F04" w:rsidRDefault="004B3F04" w:rsidP="000659BE">
            <w:pPr>
              <w:pStyle w:val="TableText"/>
            </w:pPr>
            <w:r>
              <w:tab/>
            </w:r>
            <w:r>
              <w:tab/>
              <w:t>high</w:t>
            </w:r>
          </w:p>
        </w:tc>
        <w:tc>
          <w:tcPr>
            <w:tcW w:w="720" w:type="dxa"/>
          </w:tcPr>
          <w:p w14:paraId="213ADC0A" w14:textId="77777777" w:rsidR="004B3F04" w:rsidRDefault="004B3F04" w:rsidP="000659BE">
            <w:pPr>
              <w:pStyle w:val="TableText"/>
            </w:pPr>
            <w:r>
              <w:t>0..1</w:t>
            </w:r>
          </w:p>
        </w:tc>
        <w:tc>
          <w:tcPr>
            <w:tcW w:w="1152" w:type="dxa"/>
          </w:tcPr>
          <w:p w14:paraId="6A18367C" w14:textId="77777777" w:rsidR="004B3F04" w:rsidRDefault="004B3F04" w:rsidP="000659BE">
            <w:pPr>
              <w:pStyle w:val="TableText"/>
            </w:pPr>
            <w:r>
              <w:t>MAY</w:t>
            </w:r>
          </w:p>
        </w:tc>
        <w:tc>
          <w:tcPr>
            <w:tcW w:w="864" w:type="dxa"/>
          </w:tcPr>
          <w:p w14:paraId="3DEF1E7F" w14:textId="77777777" w:rsidR="004B3F04" w:rsidRDefault="004B3F04" w:rsidP="000659BE">
            <w:pPr>
              <w:pStyle w:val="TableText"/>
            </w:pPr>
          </w:p>
        </w:tc>
        <w:tc>
          <w:tcPr>
            <w:tcW w:w="1104" w:type="dxa"/>
          </w:tcPr>
          <w:p w14:paraId="1971B3BF" w14:textId="77777777" w:rsidR="004B3F04" w:rsidRDefault="006C736C" w:rsidP="000659BE">
            <w:pPr>
              <w:pStyle w:val="TableText"/>
            </w:pPr>
            <w:hyperlink w:anchor="C_4499-32062">
              <w:r w:rsidR="004B3F04">
                <w:rPr>
                  <w:rStyle w:val="HyperlinkText9pt"/>
                </w:rPr>
                <w:t>4499-32062</w:t>
              </w:r>
            </w:hyperlink>
          </w:p>
        </w:tc>
        <w:tc>
          <w:tcPr>
            <w:tcW w:w="2975" w:type="dxa"/>
          </w:tcPr>
          <w:p w14:paraId="3A097669" w14:textId="77777777" w:rsidR="004B3F04" w:rsidRDefault="004B3F04" w:rsidP="000659BE">
            <w:pPr>
              <w:pStyle w:val="TableText"/>
            </w:pPr>
          </w:p>
        </w:tc>
      </w:tr>
      <w:tr w:rsidR="004B3F04" w14:paraId="14D5C163" w14:textId="77777777" w:rsidTr="000659BE">
        <w:trPr>
          <w:jc w:val="center"/>
        </w:trPr>
        <w:tc>
          <w:tcPr>
            <w:tcW w:w="3345" w:type="dxa"/>
          </w:tcPr>
          <w:p w14:paraId="4A32DCBC" w14:textId="77777777" w:rsidR="004B3F04" w:rsidRDefault="004B3F04" w:rsidP="000659BE">
            <w:pPr>
              <w:pStyle w:val="TableText"/>
            </w:pPr>
            <w:r>
              <w:tab/>
              <w:t>effectiveTime</w:t>
            </w:r>
          </w:p>
        </w:tc>
        <w:tc>
          <w:tcPr>
            <w:tcW w:w="720" w:type="dxa"/>
          </w:tcPr>
          <w:p w14:paraId="1C4B022C" w14:textId="77777777" w:rsidR="004B3F04" w:rsidRDefault="004B3F04" w:rsidP="000659BE">
            <w:pPr>
              <w:pStyle w:val="TableText"/>
            </w:pPr>
            <w:r>
              <w:t>0..1</w:t>
            </w:r>
          </w:p>
        </w:tc>
        <w:tc>
          <w:tcPr>
            <w:tcW w:w="1152" w:type="dxa"/>
          </w:tcPr>
          <w:p w14:paraId="049F1EB7" w14:textId="77777777" w:rsidR="004B3F04" w:rsidRDefault="004B3F04" w:rsidP="000659BE">
            <w:pPr>
              <w:pStyle w:val="TableText"/>
            </w:pPr>
            <w:r>
              <w:t>MAY</w:t>
            </w:r>
          </w:p>
        </w:tc>
        <w:tc>
          <w:tcPr>
            <w:tcW w:w="864" w:type="dxa"/>
          </w:tcPr>
          <w:p w14:paraId="676A05F4" w14:textId="77777777" w:rsidR="004B3F04" w:rsidRDefault="004B3F04" w:rsidP="000659BE">
            <w:pPr>
              <w:pStyle w:val="TableText"/>
            </w:pPr>
            <w:r>
              <w:t>PIVL_TS</w:t>
            </w:r>
          </w:p>
        </w:tc>
        <w:tc>
          <w:tcPr>
            <w:tcW w:w="1104" w:type="dxa"/>
          </w:tcPr>
          <w:p w14:paraId="697359AC" w14:textId="77777777" w:rsidR="004B3F04" w:rsidRDefault="006C736C" w:rsidP="000659BE">
            <w:pPr>
              <w:pStyle w:val="TableText"/>
            </w:pPr>
            <w:hyperlink w:anchor="C_4499-34806">
              <w:r w:rsidR="004B3F04">
                <w:rPr>
                  <w:rStyle w:val="HyperlinkText9pt"/>
                </w:rPr>
                <w:t>4499-34806</w:t>
              </w:r>
            </w:hyperlink>
          </w:p>
        </w:tc>
        <w:tc>
          <w:tcPr>
            <w:tcW w:w="2975" w:type="dxa"/>
          </w:tcPr>
          <w:p w14:paraId="09441B3E" w14:textId="77777777" w:rsidR="004B3F04" w:rsidRDefault="004B3F04" w:rsidP="000659BE">
            <w:pPr>
              <w:pStyle w:val="TableText"/>
            </w:pPr>
          </w:p>
        </w:tc>
      </w:tr>
      <w:tr w:rsidR="004B3F04" w14:paraId="173F4B54" w14:textId="77777777" w:rsidTr="000659BE">
        <w:trPr>
          <w:jc w:val="center"/>
        </w:trPr>
        <w:tc>
          <w:tcPr>
            <w:tcW w:w="3345" w:type="dxa"/>
          </w:tcPr>
          <w:p w14:paraId="6768BEB7" w14:textId="77777777" w:rsidR="004B3F04" w:rsidRDefault="004B3F04" w:rsidP="000659BE">
            <w:pPr>
              <w:pStyle w:val="TableText"/>
            </w:pPr>
            <w:r>
              <w:tab/>
            </w:r>
            <w:r>
              <w:tab/>
              <w:t>period</w:t>
            </w:r>
          </w:p>
        </w:tc>
        <w:tc>
          <w:tcPr>
            <w:tcW w:w="720" w:type="dxa"/>
          </w:tcPr>
          <w:p w14:paraId="386964D2" w14:textId="77777777" w:rsidR="004B3F04" w:rsidRDefault="004B3F04" w:rsidP="000659BE">
            <w:pPr>
              <w:pStyle w:val="TableText"/>
            </w:pPr>
            <w:r>
              <w:t>0..1</w:t>
            </w:r>
          </w:p>
        </w:tc>
        <w:tc>
          <w:tcPr>
            <w:tcW w:w="1152" w:type="dxa"/>
          </w:tcPr>
          <w:p w14:paraId="3E4DAD2C" w14:textId="77777777" w:rsidR="004B3F04" w:rsidRDefault="004B3F04" w:rsidP="000659BE">
            <w:pPr>
              <w:pStyle w:val="TableText"/>
            </w:pPr>
            <w:r>
              <w:t>MAY</w:t>
            </w:r>
          </w:p>
        </w:tc>
        <w:tc>
          <w:tcPr>
            <w:tcW w:w="864" w:type="dxa"/>
          </w:tcPr>
          <w:p w14:paraId="44F94581" w14:textId="77777777" w:rsidR="004B3F04" w:rsidRDefault="004B3F04" w:rsidP="000659BE">
            <w:pPr>
              <w:pStyle w:val="TableText"/>
            </w:pPr>
          </w:p>
        </w:tc>
        <w:tc>
          <w:tcPr>
            <w:tcW w:w="1104" w:type="dxa"/>
          </w:tcPr>
          <w:p w14:paraId="29EC3B82" w14:textId="77777777" w:rsidR="004B3F04" w:rsidRDefault="006C736C" w:rsidP="000659BE">
            <w:pPr>
              <w:pStyle w:val="TableText"/>
            </w:pPr>
            <w:hyperlink w:anchor="C_4499-34807">
              <w:r w:rsidR="004B3F04">
                <w:rPr>
                  <w:rStyle w:val="HyperlinkText9pt"/>
                </w:rPr>
                <w:t>4499-34807</w:t>
              </w:r>
            </w:hyperlink>
          </w:p>
        </w:tc>
        <w:tc>
          <w:tcPr>
            <w:tcW w:w="2975" w:type="dxa"/>
          </w:tcPr>
          <w:p w14:paraId="66B3B54D" w14:textId="77777777" w:rsidR="004B3F04" w:rsidRDefault="004B3F04" w:rsidP="000659BE">
            <w:pPr>
              <w:pStyle w:val="TableText"/>
            </w:pPr>
          </w:p>
        </w:tc>
      </w:tr>
      <w:tr w:rsidR="004B3F04" w14:paraId="32946C50" w14:textId="77777777" w:rsidTr="000659BE">
        <w:trPr>
          <w:jc w:val="center"/>
        </w:trPr>
        <w:tc>
          <w:tcPr>
            <w:tcW w:w="3345" w:type="dxa"/>
          </w:tcPr>
          <w:p w14:paraId="72398EC2" w14:textId="77777777" w:rsidR="004B3F04" w:rsidRDefault="004B3F04" w:rsidP="000659BE">
            <w:pPr>
              <w:pStyle w:val="TableText"/>
            </w:pPr>
            <w:r>
              <w:tab/>
              <w:t>routeCode</w:t>
            </w:r>
          </w:p>
        </w:tc>
        <w:tc>
          <w:tcPr>
            <w:tcW w:w="720" w:type="dxa"/>
          </w:tcPr>
          <w:p w14:paraId="25269FFD" w14:textId="77777777" w:rsidR="004B3F04" w:rsidRDefault="004B3F04" w:rsidP="000659BE">
            <w:pPr>
              <w:pStyle w:val="TableText"/>
            </w:pPr>
            <w:r>
              <w:t>0..1</w:t>
            </w:r>
          </w:p>
        </w:tc>
        <w:tc>
          <w:tcPr>
            <w:tcW w:w="1152" w:type="dxa"/>
          </w:tcPr>
          <w:p w14:paraId="55D47BF5" w14:textId="77777777" w:rsidR="004B3F04" w:rsidRDefault="004B3F04" w:rsidP="000659BE">
            <w:pPr>
              <w:pStyle w:val="TableText"/>
            </w:pPr>
            <w:r>
              <w:t>MAY</w:t>
            </w:r>
          </w:p>
        </w:tc>
        <w:tc>
          <w:tcPr>
            <w:tcW w:w="864" w:type="dxa"/>
          </w:tcPr>
          <w:p w14:paraId="53A4580B" w14:textId="77777777" w:rsidR="004B3F04" w:rsidRDefault="004B3F04" w:rsidP="000659BE">
            <w:pPr>
              <w:pStyle w:val="TableText"/>
            </w:pPr>
          </w:p>
        </w:tc>
        <w:tc>
          <w:tcPr>
            <w:tcW w:w="1104" w:type="dxa"/>
          </w:tcPr>
          <w:p w14:paraId="62D2895E" w14:textId="77777777" w:rsidR="004B3F04" w:rsidRDefault="006C736C" w:rsidP="000659BE">
            <w:pPr>
              <w:pStyle w:val="TableText"/>
            </w:pPr>
            <w:hyperlink w:anchor="C_4499-32506">
              <w:r w:rsidR="004B3F04">
                <w:rPr>
                  <w:rStyle w:val="HyperlinkText9pt"/>
                </w:rPr>
                <w:t>4499-32506</w:t>
              </w:r>
            </w:hyperlink>
          </w:p>
        </w:tc>
        <w:tc>
          <w:tcPr>
            <w:tcW w:w="2975" w:type="dxa"/>
          </w:tcPr>
          <w:p w14:paraId="41ECC027" w14:textId="77777777" w:rsidR="004B3F04" w:rsidRDefault="004B3F04" w:rsidP="000659BE">
            <w:pPr>
              <w:pStyle w:val="TableText"/>
            </w:pPr>
          </w:p>
        </w:tc>
      </w:tr>
      <w:tr w:rsidR="004B3F04" w14:paraId="6931BB86" w14:textId="77777777" w:rsidTr="000659BE">
        <w:trPr>
          <w:jc w:val="center"/>
        </w:trPr>
        <w:tc>
          <w:tcPr>
            <w:tcW w:w="3345" w:type="dxa"/>
          </w:tcPr>
          <w:p w14:paraId="030C123B" w14:textId="77777777" w:rsidR="004B3F04" w:rsidRDefault="004B3F04" w:rsidP="000659BE">
            <w:pPr>
              <w:pStyle w:val="TableText"/>
            </w:pPr>
            <w:r>
              <w:tab/>
            </w:r>
            <w:r>
              <w:tab/>
              <w:t>@valueSet</w:t>
            </w:r>
          </w:p>
        </w:tc>
        <w:tc>
          <w:tcPr>
            <w:tcW w:w="720" w:type="dxa"/>
          </w:tcPr>
          <w:p w14:paraId="01241AC2" w14:textId="77777777" w:rsidR="004B3F04" w:rsidRDefault="004B3F04" w:rsidP="000659BE">
            <w:pPr>
              <w:pStyle w:val="TableText"/>
            </w:pPr>
            <w:r>
              <w:t>0..1</w:t>
            </w:r>
          </w:p>
        </w:tc>
        <w:tc>
          <w:tcPr>
            <w:tcW w:w="1152" w:type="dxa"/>
          </w:tcPr>
          <w:p w14:paraId="6123363B" w14:textId="77777777" w:rsidR="004B3F04" w:rsidRDefault="004B3F04" w:rsidP="000659BE">
            <w:pPr>
              <w:pStyle w:val="TableText"/>
            </w:pPr>
            <w:r>
              <w:t>SHOULD</w:t>
            </w:r>
          </w:p>
        </w:tc>
        <w:tc>
          <w:tcPr>
            <w:tcW w:w="864" w:type="dxa"/>
          </w:tcPr>
          <w:p w14:paraId="1EE45749" w14:textId="77777777" w:rsidR="004B3F04" w:rsidRDefault="004B3F04" w:rsidP="000659BE">
            <w:pPr>
              <w:pStyle w:val="TableText"/>
            </w:pPr>
          </w:p>
        </w:tc>
        <w:tc>
          <w:tcPr>
            <w:tcW w:w="1104" w:type="dxa"/>
          </w:tcPr>
          <w:p w14:paraId="38F55ACB" w14:textId="77777777" w:rsidR="004B3F04" w:rsidRDefault="006C736C" w:rsidP="000659BE">
            <w:pPr>
              <w:pStyle w:val="TableText"/>
            </w:pPr>
            <w:hyperlink w:anchor="C_4499-32507">
              <w:r w:rsidR="004B3F04">
                <w:rPr>
                  <w:rStyle w:val="HyperlinkText9pt"/>
                </w:rPr>
                <w:t>4499-32507</w:t>
              </w:r>
            </w:hyperlink>
          </w:p>
        </w:tc>
        <w:tc>
          <w:tcPr>
            <w:tcW w:w="2975" w:type="dxa"/>
          </w:tcPr>
          <w:p w14:paraId="37A8FE54" w14:textId="77777777" w:rsidR="004B3F04" w:rsidRDefault="004B3F04" w:rsidP="000659BE">
            <w:pPr>
              <w:pStyle w:val="TableText"/>
            </w:pPr>
          </w:p>
        </w:tc>
      </w:tr>
      <w:tr w:rsidR="004B3F04" w14:paraId="4E03D390" w14:textId="77777777" w:rsidTr="000659BE">
        <w:trPr>
          <w:jc w:val="center"/>
        </w:trPr>
        <w:tc>
          <w:tcPr>
            <w:tcW w:w="3345" w:type="dxa"/>
          </w:tcPr>
          <w:p w14:paraId="33F3E9CF" w14:textId="77777777" w:rsidR="004B3F04" w:rsidRDefault="004B3F04" w:rsidP="000659BE">
            <w:pPr>
              <w:pStyle w:val="TableText"/>
            </w:pPr>
            <w:r>
              <w:lastRenderedPageBreak/>
              <w:tab/>
              <w:t>doseQuantity</w:t>
            </w:r>
          </w:p>
        </w:tc>
        <w:tc>
          <w:tcPr>
            <w:tcW w:w="720" w:type="dxa"/>
          </w:tcPr>
          <w:p w14:paraId="2F5D73C8" w14:textId="77777777" w:rsidR="004B3F04" w:rsidRDefault="004B3F04" w:rsidP="000659BE">
            <w:pPr>
              <w:pStyle w:val="TableText"/>
            </w:pPr>
            <w:r>
              <w:t>0..1</w:t>
            </w:r>
          </w:p>
        </w:tc>
        <w:tc>
          <w:tcPr>
            <w:tcW w:w="1152" w:type="dxa"/>
          </w:tcPr>
          <w:p w14:paraId="2F2F815F" w14:textId="77777777" w:rsidR="004B3F04" w:rsidRDefault="004B3F04" w:rsidP="000659BE">
            <w:pPr>
              <w:pStyle w:val="TableText"/>
            </w:pPr>
            <w:r>
              <w:t>MAY</w:t>
            </w:r>
          </w:p>
        </w:tc>
        <w:tc>
          <w:tcPr>
            <w:tcW w:w="864" w:type="dxa"/>
          </w:tcPr>
          <w:p w14:paraId="4C82D873" w14:textId="77777777" w:rsidR="004B3F04" w:rsidRDefault="004B3F04" w:rsidP="000659BE">
            <w:pPr>
              <w:pStyle w:val="TableText"/>
            </w:pPr>
          </w:p>
        </w:tc>
        <w:tc>
          <w:tcPr>
            <w:tcW w:w="1104" w:type="dxa"/>
          </w:tcPr>
          <w:p w14:paraId="52B6A3CB" w14:textId="77777777" w:rsidR="004B3F04" w:rsidRDefault="006C736C" w:rsidP="000659BE">
            <w:pPr>
              <w:pStyle w:val="TableText"/>
            </w:pPr>
            <w:hyperlink w:anchor="C_4499-33128">
              <w:r w:rsidR="004B3F04">
                <w:rPr>
                  <w:rStyle w:val="HyperlinkText9pt"/>
                </w:rPr>
                <w:t>4499-33128</w:t>
              </w:r>
            </w:hyperlink>
          </w:p>
        </w:tc>
        <w:tc>
          <w:tcPr>
            <w:tcW w:w="2975" w:type="dxa"/>
          </w:tcPr>
          <w:p w14:paraId="43B691CA" w14:textId="77777777" w:rsidR="004B3F04" w:rsidRDefault="004B3F04" w:rsidP="000659BE">
            <w:pPr>
              <w:pStyle w:val="TableText"/>
            </w:pPr>
          </w:p>
        </w:tc>
      </w:tr>
      <w:tr w:rsidR="004B3F04" w14:paraId="65C5B78B" w14:textId="77777777" w:rsidTr="000659BE">
        <w:trPr>
          <w:jc w:val="center"/>
        </w:trPr>
        <w:tc>
          <w:tcPr>
            <w:tcW w:w="3345" w:type="dxa"/>
          </w:tcPr>
          <w:p w14:paraId="03D82BB5" w14:textId="77777777" w:rsidR="004B3F04" w:rsidRDefault="004B3F04" w:rsidP="000659BE">
            <w:pPr>
              <w:pStyle w:val="TableText"/>
            </w:pPr>
            <w:r>
              <w:tab/>
              <w:t>participation</w:t>
            </w:r>
          </w:p>
        </w:tc>
        <w:tc>
          <w:tcPr>
            <w:tcW w:w="720" w:type="dxa"/>
          </w:tcPr>
          <w:p w14:paraId="171183EA" w14:textId="77777777" w:rsidR="004B3F04" w:rsidRDefault="004B3F04" w:rsidP="000659BE">
            <w:pPr>
              <w:pStyle w:val="TableText"/>
            </w:pPr>
            <w:r>
              <w:t>1..1</w:t>
            </w:r>
          </w:p>
        </w:tc>
        <w:tc>
          <w:tcPr>
            <w:tcW w:w="1152" w:type="dxa"/>
          </w:tcPr>
          <w:p w14:paraId="15FE7496" w14:textId="77777777" w:rsidR="004B3F04" w:rsidRDefault="004B3F04" w:rsidP="000659BE">
            <w:pPr>
              <w:pStyle w:val="TableText"/>
            </w:pPr>
            <w:r>
              <w:t>SHALL</w:t>
            </w:r>
          </w:p>
        </w:tc>
        <w:tc>
          <w:tcPr>
            <w:tcW w:w="864" w:type="dxa"/>
          </w:tcPr>
          <w:p w14:paraId="5DCB6A65" w14:textId="77777777" w:rsidR="004B3F04" w:rsidRDefault="004B3F04" w:rsidP="000659BE">
            <w:pPr>
              <w:pStyle w:val="TableText"/>
            </w:pPr>
          </w:p>
        </w:tc>
        <w:tc>
          <w:tcPr>
            <w:tcW w:w="1104" w:type="dxa"/>
          </w:tcPr>
          <w:p w14:paraId="5FBD7E9B" w14:textId="77777777" w:rsidR="004B3F04" w:rsidRDefault="006C736C" w:rsidP="000659BE">
            <w:pPr>
              <w:pStyle w:val="TableText"/>
            </w:pPr>
            <w:hyperlink w:anchor="C_4499-32497">
              <w:r w:rsidR="004B3F04">
                <w:rPr>
                  <w:rStyle w:val="HyperlinkText9pt"/>
                </w:rPr>
                <w:t>4499-32497</w:t>
              </w:r>
            </w:hyperlink>
          </w:p>
        </w:tc>
        <w:tc>
          <w:tcPr>
            <w:tcW w:w="2975" w:type="dxa"/>
          </w:tcPr>
          <w:p w14:paraId="03AED8F4" w14:textId="77777777" w:rsidR="004B3F04" w:rsidRDefault="004B3F04" w:rsidP="000659BE">
            <w:pPr>
              <w:pStyle w:val="TableText"/>
            </w:pPr>
          </w:p>
        </w:tc>
      </w:tr>
      <w:tr w:rsidR="004B3F04" w14:paraId="0F067D58" w14:textId="77777777" w:rsidTr="000659BE">
        <w:trPr>
          <w:jc w:val="center"/>
        </w:trPr>
        <w:tc>
          <w:tcPr>
            <w:tcW w:w="3345" w:type="dxa"/>
          </w:tcPr>
          <w:p w14:paraId="6D1F4475" w14:textId="77777777" w:rsidR="004B3F04" w:rsidRDefault="004B3F04" w:rsidP="000659BE">
            <w:pPr>
              <w:pStyle w:val="TableText"/>
            </w:pPr>
            <w:r>
              <w:tab/>
            </w:r>
            <w:r>
              <w:tab/>
              <w:t>@typeCode</w:t>
            </w:r>
          </w:p>
        </w:tc>
        <w:tc>
          <w:tcPr>
            <w:tcW w:w="720" w:type="dxa"/>
          </w:tcPr>
          <w:p w14:paraId="63922B19" w14:textId="77777777" w:rsidR="004B3F04" w:rsidRDefault="004B3F04" w:rsidP="000659BE">
            <w:pPr>
              <w:pStyle w:val="TableText"/>
            </w:pPr>
            <w:r>
              <w:t>1..1</w:t>
            </w:r>
          </w:p>
        </w:tc>
        <w:tc>
          <w:tcPr>
            <w:tcW w:w="1152" w:type="dxa"/>
          </w:tcPr>
          <w:p w14:paraId="798C3BD0" w14:textId="77777777" w:rsidR="004B3F04" w:rsidRDefault="004B3F04" w:rsidP="000659BE">
            <w:pPr>
              <w:pStyle w:val="TableText"/>
            </w:pPr>
            <w:r>
              <w:t>SHALL</w:t>
            </w:r>
          </w:p>
        </w:tc>
        <w:tc>
          <w:tcPr>
            <w:tcW w:w="864" w:type="dxa"/>
          </w:tcPr>
          <w:p w14:paraId="13DFA3AF" w14:textId="77777777" w:rsidR="004B3F04" w:rsidRDefault="004B3F04" w:rsidP="000659BE">
            <w:pPr>
              <w:pStyle w:val="TableText"/>
            </w:pPr>
          </w:p>
        </w:tc>
        <w:tc>
          <w:tcPr>
            <w:tcW w:w="1104" w:type="dxa"/>
          </w:tcPr>
          <w:p w14:paraId="059733A4" w14:textId="77777777" w:rsidR="004B3F04" w:rsidRDefault="006C736C" w:rsidP="000659BE">
            <w:pPr>
              <w:pStyle w:val="TableText"/>
            </w:pPr>
            <w:hyperlink w:anchor="C_4499-32503">
              <w:r w:rsidR="004B3F04">
                <w:rPr>
                  <w:rStyle w:val="HyperlinkText9pt"/>
                </w:rPr>
                <w:t>4499-32503</w:t>
              </w:r>
            </w:hyperlink>
          </w:p>
        </w:tc>
        <w:tc>
          <w:tcPr>
            <w:tcW w:w="2975" w:type="dxa"/>
          </w:tcPr>
          <w:p w14:paraId="14A4BD7F" w14:textId="77777777" w:rsidR="004B3F04" w:rsidRDefault="004B3F04" w:rsidP="000659BE">
            <w:pPr>
              <w:pStyle w:val="TableText"/>
            </w:pPr>
            <w:r>
              <w:t>urn:oid:2.16.840.1.113883.5.90 (HL7ParticipationType) = CSM</w:t>
            </w:r>
          </w:p>
        </w:tc>
      </w:tr>
      <w:tr w:rsidR="004B3F04" w14:paraId="4437C9E9" w14:textId="77777777" w:rsidTr="000659BE">
        <w:trPr>
          <w:jc w:val="center"/>
        </w:trPr>
        <w:tc>
          <w:tcPr>
            <w:tcW w:w="3345" w:type="dxa"/>
          </w:tcPr>
          <w:p w14:paraId="07034209" w14:textId="77777777" w:rsidR="004B3F04" w:rsidRDefault="004B3F04" w:rsidP="000659BE">
            <w:pPr>
              <w:pStyle w:val="TableText"/>
            </w:pPr>
            <w:r>
              <w:tab/>
            </w:r>
            <w:r>
              <w:tab/>
              <w:t>role</w:t>
            </w:r>
          </w:p>
        </w:tc>
        <w:tc>
          <w:tcPr>
            <w:tcW w:w="720" w:type="dxa"/>
          </w:tcPr>
          <w:p w14:paraId="2308F510" w14:textId="77777777" w:rsidR="004B3F04" w:rsidRDefault="004B3F04" w:rsidP="000659BE">
            <w:pPr>
              <w:pStyle w:val="TableText"/>
            </w:pPr>
            <w:r>
              <w:t>1..1</w:t>
            </w:r>
          </w:p>
        </w:tc>
        <w:tc>
          <w:tcPr>
            <w:tcW w:w="1152" w:type="dxa"/>
          </w:tcPr>
          <w:p w14:paraId="29AE3D95" w14:textId="77777777" w:rsidR="004B3F04" w:rsidRDefault="004B3F04" w:rsidP="000659BE">
            <w:pPr>
              <w:pStyle w:val="TableText"/>
            </w:pPr>
            <w:r>
              <w:t>SHALL</w:t>
            </w:r>
          </w:p>
        </w:tc>
        <w:tc>
          <w:tcPr>
            <w:tcW w:w="864" w:type="dxa"/>
          </w:tcPr>
          <w:p w14:paraId="1C7D3DA5" w14:textId="77777777" w:rsidR="004B3F04" w:rsidRDefault="004B3F04" w:rsidP="000659BE">
            <w:pPr>
              <w:pStyle w:val="TableText"/>
            </w:pPr>
          </w:p>
        </w:tc>
        <w:tc>
          <w:tcPr>
            <w:tcW w:w="1104" w:type="dxa"/>
          </w:tcPr>
          <w:p w14:paraId="0BB2A57B" w14:textId="77777777" w:rsidR="004B3F04" w:rsidRDefault="006C736C" w:rsidP="000659BE">
            <w:pPr>
              <w:pStyle w:val="TableText"/>
            </w:pPr>
            <w:hyperlink w:anchor="C_4499-32498">
              <w:r w:rsidR="004B3F04">
                <w:rPr>
                  <w:rStyle w:val="HyperlinkText9pt"/>
                </w:rPr>
                <w:t>4499-32498</w:t>
              </w:r>
            </w:hyperlink>
          </w:p>
        </w:tc>
        <w:tc>
          <w:tcPr>
            <w:tcW w:w="2975" w:type="dxa"/>
          </w:tcPr>
          <w:p w14:paraId="5F831E8C" w14:textId="77777777" w:rsidR="004B3F04" w:rsidRDefault="004B3F04" w:rsidP="000659BE">
            <w:pPr>
              <w:pStyle w:val="TableText"/>
            </w:pPr>
          </w:p>
        </w:tc>
      </w:tr>
      <w:tr w:rsidR="004B3F04" w14:paraId="2F10BA5A" w14:textId="77777777" w:rsidTr="000659BE">
        <w:trPr>
          <w:jc w:val="center"/>
        </w:trPr>
        <w:tc>
          <w:tcPr>
            <w:tcW w:w="3345" w:type="dxa"/>
          </w:tcPr>
          <w:p w14:paraId="2B49BC73" w14:textId="77777777" w:rsidR="004B3F04" w:rsidRDefault="004B3F04" w:rsidP="000659BE">
            <w:pPr>
              <w:pStyle w:val="TableText"/>
            </w:pPr>
            <w:r>
              <w:tab/>
            </w:r>
            <w:r>
              <w:tab/>
            </w:r>
            <w:r>
              <w:tab/>
              <w:t>@classCode</w:t>
            </w:r>
          </w:p>
        </w:tc>
        <w:tc>
          <w:tcPr>
            <w:tcW w:w="720" w:type="dxa"/>
          </w:tcPr>
          <w:p w14:paraId="46CF4239" w14:textId="77777777" w:rsidR="004B3F04" w:rsidRDefault="004B3F04" w:rsidP="000659BE">
            <w:pPr>
              <w:pStyle w:val="TableText"/>
            </w:pPr>
            <w:r>
              <w:t>1..1</w:t>
            </w:r>
          </w:p>
        </w:tc>
        <w:tc>
          <w:tcPr>
            <w:tcW w:w="1152" w:type="dxa"/>
          </w:tcPr>
          <w:p w14:paraId="182C5243" w14:textId="77777777" w:rsidR="004B3F04" w:rsidRDefault="004B3F04" w:rsidP="000659BE">
            <w:pPr>
              <w:pStyle w:val="TableText"/>
            </w:pPr>
            <w:r>
              <w:t>SHALL</w:t>
            </w:r>
          </w:p>
        </w:tc>
        <w:tc>
          <w:tcPr>
            <w:tcW w:w="864" w:type="dxa"/>
          </w:tcPr>
          <w:p w14:paraId="775C87BD" w14:textId="77777777" w:rsidR="004B3F04" w:rsidRDefault="004B3F04" w:rsidP="000659BE">
            <w:pPr>
              <w:pStyle w:val="TableText"/>
            </w:pPr>
          </w:p>
        </w:tc>
        <w:tc>
          <w:tcPr>
            <w:tcW w:w="1104" w:type="dxa"/>
          </w:tcPr>
          <w:p w14:paraId="33D04EBA" w14:textId="77777777" w:rsidR="004B3F04" w:rsidRDefault="006C736C" w:rsidP="000659BE">
            <w:pPr>
              <w:pStyle w:val="TableText"/>
            </w:pPr>
            <w:hyperlink w:anchor="C_4499-32504">
              <w:r w:rsidR="004B3F04">
                <w:rPr>
                  <w:rStyle w:val="HyperlinkText9pt"/>
                </w:rPr>
                <w:t>4499-32504</w:t>
              </w:r>
            </w:hyperlink>
          </w:p>
        </w:tc>
        <w:tc>
          <w:tcPr>
            <w:tcW w:w="2975" w:type="dxa"/>
          </w:tcPr>
          <w:p w14:paraId="59691328" w14:textId="77777777" w:rsidR="004B3F04" w:rsidRDefault="004B3F04" w:rsidP="000659BE">
            <w:pPr>
              <w:pStyle w:val="TableText"/>
            </w:pPr>
            <w:r>
              <w:t>urn:oid:2.16.840.1.113883.5.110 (HL7RoleClass) = MANU</w:t>
            </w:r>
          </w:p>
        </w:tc>
      </w:tr>
      <w:tr w:rsidR="004B3F04" w14:paraId="26103FA1" w14:textId="77777777" w:rsidTr="000659BE">
        <w:trPr>
          <w:jc w:val="center"/>
        </w:trPr>
        <w:tc>
          <w:tcPr>
            <w:tcW w:w="3345" w:type="dxa"/>
          </w:tcPr>
          <w:p w14:paraId="2FC9D9DA" w14:textId="77777777" w:rsidR="004B3F04" w:rsidRDefault="004B3F04" w:rsidP="000659BE">
            <w:pPr>
              <w:pStyle w:val="TableText"/>
            </w:pPr>
            <w:r>
              <w:tab/>
            </w:r>
            <w:r>
              <w:tab/>
            </w:r>
            <w:r>
              <w:tab/>
              <w:t>playingManufacturedMaterial</w:t>
            </w:r>
          </w:p>
        </w:tc>
        <w:tc>
          <w:tcPr>
            <w:tcW w:w="720" w:type="dxa"/>
          </w:tcPr>
          <w:p w14:paraId="6DB73AC9" w14:textId="77777777" w:rsidR="004B3F04" w:rsidRDefault="004B3F04" w:rsidP="000659BE">
            <w:pPr>
              <w:pStyle w:val="TableText"/>
            </w:pPr>
            <w:r>
              <w:t>1..1</w:t>
            </w:r>
          </w:p>
        </w:tc>
        <w:tc>
          <w:tcPr>
            <w:tcW w:w="1152" w:type="dxa"/>
          </w:tcPr>
          <w:p w14:paraId="295732DF" w14:textId="77777777" w:rsidR="004B3F04" w:rsidRDefault="004B3F04" w:rsidP="000659BE">
            <w:pPr>
              <w:pStyle w:val="TableText"/>
            </w:pPr>
            <w:r>
              <w:t>SHALL</w:t>
            </w:r>
          </w:p>
        </w:tc>
        <w:tc>
          <w:tcPr>
            <w:tcW w:w="864" w:type="dxa"/>
          </w:tcPr>
          <w:p w14:paraId="1147669D" w14:textId="77777777" w:rsidR="004B3F04" w:rsidRDefault="004B3F04" w:rsidP="000659BE">
            <w:pPr>
              <w:pStyle w:val="TableText"/>
            </w:pPr>
          </w:p>
        </w:tc>
        <w:tc>
          <w:tcPr>
            <w:tcW w:w="1104" w:type="dxa"/>
          </w:tcPr>
          <w:p w14:paraId="7B384117" w14:textId="77777777" w:rsidR="004B3F04" w:rsidRDefault="006C736C" w:rsidP="000659BE">
            <w:pPr>
              <w:pStyle w:val="TableText"/>
            </w:pPr>
            <w:hyperlink w:anchor="C_4499-32499">
              <w:r w:rsidR="004B3F04">
                <w:rPr>
                  <w:rStyle w:val="HyperlinkText9pt"/>
                </w:rPr>
                <w:t>4499-32499</w:t>
              </w:r>
            </w:hyperlink>
          </w:p>
        </w:tc>
        <w:tc>
          <w:tcPr>
            <w:tcW w:w="2975" w:type="dxa"/>
          </w:tcPr>
          <w:p w14:paraId="38260811" w14:textId="77777777" w:rsidR="004B3F04" w:rsidRDefault="004B3F04" w:rsidP="000659BE">
            <w:pPr>
              <w:pStyle w:val="TableText"/>
            </w:pPr>
          </w:p>
        </w:tc>
      </w:tr>
      <w:tr w:rsidR="004B3F04" w14:paraId="5B9DDE3D" w14:textId="77777777" w:rsidTr="000659BE">
        <w:trPr>
          <w:jc w:val="center"/>
        </w:trPr>
        <w:tc>
          <w:tcPr>
            <w:tcW w:w="3345" w:type="dxa"/>
          </w:tcPr>
          <w:p w14:paraId="5865D9F4" w14:textId="77777777" w:rsidR="004B3F04" w:rsidRDefault="004B3F04" w:rsidP="000659BE">
            <w:pPr>
              <w:pStyle w:val="TableText"/>
            </w:pPr>
            <w:r>
              <w:tab/>
            </w:r>
            <w:r>
              <w:tab/>
            </w:r>
            <w:r>
              <w:tab/>
            </w:r>
            <w:r>
              <w:tab/>
              <w:t>@classCode</w:t>
            </w:r>
          </w:p>
        </w:tc>
        <w:tc>
          <w:tcPr>
            <w:tcW w:w="720" w:type="dxa"/>
          </w:tcPr>
          <w:p w14:paraId="56675702" w14:textId="77777777" w:rsidR="004B3F04" w:rsidRDefault="004B3F04" w:rsidP="000659BE">
            <w:pPr>
              <w:pStyle w:val="TableText"/>
            </w:pPr>
            <w:r>
              <w:t>1..1</w:t>
            </w:r>
          </w:p>
        </w:tc>
        <w:tc>
          <w:tcPr>
            <w:tcW w:w="1152" w:type="dxa"/>
          </w:tcPr>
          <w:p w14:paraId="5581BABF" w14:textId="77777777" w:rsidR="004B3F04" w:rsidRDefault="004B3F04" w:rsidP="000659BE">
            <w:pPr>
              <w:pStyle w:val="TableText"/>
            </w:pPr>
            <w:r>
              <w:t>SHALL</w:t>
            </w:r>
          </w:p>
        </w:tc>
        <w:tc>
          <w:tcPr>
            <w:tcW w:w="864" w:type="dxa"/>
          </w:tcPr>
          <w:p w14:paraId="6CE6151D" w14:textId="77777777" w:rsidR="004B3F04" w:rsidRDefault="004B3F04" w:rsidP="000659BE">
            <w:pPr>
              <w:pStyle w:val="TableText"/>
            </w:pPr>
          </w:p>
        </w:tc>
        <w:tc>
          <w:tcPr>
            <w:tcW w:w="1104" w:type="dxa"/>
          </w:tcPr>
          <w:p w14:paraId="51C4F0AC" w14:textId="77777777" w:rsidR="004B3F04" w:rsidRDefault="006C736C" w:rsidP="000659BE">
            <w:pPr>
              <w:pStyle w:val="TableText"/>
            </w:pPr>
            <w:hyperlink w:anchor="C_4499-32500">
              <w:r w:rsidR="004B3F04">
                <w:rPr>
                  <w:rStyle w:val="HyperlinkText9pt"/>
                </w:rPr>
                <w:t>4499-32500</w:t>
              </w:r>
            </w:hyperlink>
          </w:p>
        </w:tc>
        <w:tc>
          <w:tcPr>
            <w:tcW w:w="2975" w:type="dxa"/>
          </w:tcPr>
          <w:p w14:paraId="0B51C922" w14:textId="77777777" w:rsidR="004B3F04" w:rsidRDefault="004B3F04" w:rsidP="000659BE">
            <w:pPr>
              <w:pStyle w:val="TableText"/>
            </w:pPr>
            <w:r>
              <w:t>urn:oid:2.16.840.1.113883.5.41 (HL7EntityClass) = MMAT</w:t>
            </w:r>
          </w:p>
        </w:tc>
      </w:tr>
      <w:tr w:rsidR="004B3F04" w14:paraId="6B4C83FA" w14:textId="77777777" w:rsidTr="000659BE">
        <w:trPr>
          <w:jc w:val="center"/>
        </w:trPr>
        <w:tc>
          <w:tcPr>
            <w:tcW w:w="3345" w:type="dxa"/>
          </w:tcPr>
          <w:p w14:paraId="5263AF8A" w14:textId="77777777" w:rsidR="004B3F04" w:rsidRDefault="004B3F04" w:rsidP="000659BE">
            <w:pPr>
              <w:pStyle w:val="TableText"/>
            </w:pPr>
            <w:r>
              <w:tab/>
            </w:r>
            <w:r>
              <w:tab/>
            </w:r>
            <w:r>
              <w:tab/>
            </w:r>
            <w:r>
              <w:tab/>
              <w:t>@determinerCode</w:t>
            </w:r>
          </w:p>
        </w:tc>
        <w:tc>
          <w:tcPr>
            <w:tcW w:w="720" w:type="dxa"/>
          </w:tcPr>
          <w:p w14:paraId="555211C1" w14:textId="77777777" w:rsidR="004B3F04" w:rsidRDefault="004B3F04" w:rsidP="000659BE">
            <w:pPr>
              <w:pStyle w:val="TableText"/>
            </w:pPr>
            <w:r>
              <w:t>1..1</w:t>
            </w:r>
          </w:p>
        </w:tc>
        <w:tc>
          <w:tcPr>
            <w:tcW w:w="1152" w:type="dxa"/>
          </w:tcPr>
          <w:p w14:paraId="48800409" w14:textId="77777777" w:rsidR="004B3F04" w:rsidRDefault="004B3F04" w:rsidP="000659BE">
            <w:pPr>
              <w:pStyle w:val="TableText"/>
            </w:pPr>
            <w:r>
              <w:t>SHALL</w:t>
            </w:r>
          </w:p>
        </w:tc>
        <w:tc>
          <w:tcPr>
            <w:tcW w:w="864" w:type="dxa"/>
          </w:tcPr>
          <w:p w14:paraId="7227AED3" w14:textId="77777777" w:rsidR="004B3F04" w:rsidRDefault="004B3F04" w:rsidP="000659BE">
            <w:pPr>
              <w:pStyle w:val="TableText"/>
            </w:pPr>
          </w:p>
        </w:tc>
        <w:tc>
          <w:tcPr>
            <w:tcW w:w="1104" w:type="dxa"/>
          </w:tcPr>
          <w:p w14:paraId="776AC185" w14:textId="77777777" w:rsidR="004B3F04" w:rsidRDefault="006C736C" w:rsidP="000659BE">
            <w:pPr>
              <w:pStyle w:val="TableText"/>
            </w:pPr>
            <w:hyperlink w:anchor="C_4499-32520">
              <w:r w:rsidR="004B3F04">
                <w:rPr>
                  <w:rStyle w:val="HyperlinkText9pt"/>
                </w:rPr>
                <w:t>4499-32520</w:t>
              </w:r>
            </w:hyperlink>
          </w:p>
        </w:tc>
        <w:tc>
          <w:tcPr>
            <w:tcW w:w="2975" w:type="dxa"/>
          </w:tcPr>
          <w:p w14:paraId="558F08AC" w14:textId="77777777" w:rsidR="004B3F04" w:rsidRDefault="004B3F04" w:rsidP="000659BE">
            <w:pPr>
              <w:pStyle w:val="TableText"/>
            </w:pPr>
            <w:r>
              <w:t>urn:oid:2.16.840.1.113883.5.30 (HL7EntityDeterminer) = KIND</w:t>
            </w:r>
          </w:p>
        </w:tc>
      </w:tr>
      <w:tr w:rsidR="004B3F04" w14:paraId="422901A2" w14:textId="77777777" w:rsidTr="000659BE">
        <w:trPr>
          <w:jc w:val="center"/>
        </w:trPr>
        <w:tc>
          <w:tcPr>
            <w:tcW w:w="3345" w:type="dxa"/>
          </w:tcPr>
          <w:p w14:paraId="716FF153" w14:textId="77777777" w:rsidR="004B3F04" w:rsidRDefault="004B3F04" w:rsidP="000659BE">
            <w:pPr>
              <w:pStyle w:val="TableText"/>
            </w:pPr>
            <w:r>
              <w:tab/>
            </w:r>
            <w:r>
              <w:tab/>
            </w:r>
            <w:r>
              <w:tab/>
            </w:r>
            <w:r>
              <w:tab/>
              <w:t>code</w:t>
            </w:r>
          </w:p>
        </w:tc>
        <w:tc>
          <w:tcPr>
            <w:tcW w:w="720" w:type="dxa"/>
          </w:tcPr>
          <w:p w14:paraId="6E89DF61" w14:textId="77777777" w:rsidR="004B3F04" w:rsidRDefault="004B3F04" w:rsidP="000659BE">
            <w:pPr>
              <w:pStyle w:val="TableText"/>
            </w:pPr>
            <w:r>
              <w:t>1..1</w:t>
            </w:r>
          </w:p>
        </w:tc>
        <w:tc>
          <w:tcPr>
            <w:tcW w:w="1152" w:type="dxa"/>
          </w:tcPr>
          <w:p w14:paraId="3A4B9189" w14:textId="77777777" w:rsidR="004B3F04" w:rsidRDefault="004B3F04" w:rsidP="000659BE">
            <w:pPr>
              <w:pStyle w:val="TableText"/>
            </w:pPr>
            <w:r>
              <w:t>SHALL</w:t>
            </w:r>
          </w:p>
        </w:tc>
        <w:tc>
          <w:tcPr>
            <w:tcW w:w="864" w:type="dxa"/>
          </w:tcPr>
          <w:p w14:paraId="001B1402" w14:textId="77777777" w:rsidR="004B3F04" w:rsidRDefault="004B3F04" w:rsidP="000659BE">
            <w:pPr>
              <w:pStyle w:val="TableText"/>
            </w:pPr>
          </w:p>
        </w:tc>
        <w:tc>
          <w:tcPr>
            <w:tcW w:w="1104" w:type="dxa"/>
          </w:tcPr>
          <w:p w14:paraId="29DB3F09" w14:textId="77777777" w:rsidR="004B3F04" w:rsidRDefault="006C736C" w:rsidP="000659BE">
            <w:pPr>
              <w:pStyle w:val="TableText"/>
            </w:pPr>
            <w:hyperlink w:anchor="C_4499-32501">
              <w:r w:rsidR="004B3F04">
                <w:rPr>
                  <w:rStyle w:val="HyperlinkText9pt"/>
                </w:rPr>
                <w:t>4499-32501</w:t>
              </w:r>
            </w:hyperlink>
          </w:p>
        </w:tc>
        <w:tc>
          <w:tcPr>
            <w:tcW w:w="2975" w:type="dxa"/>
          </w:tcPr>
          <w:p w14:paraId="5B0DF97C" w14:textId="77777777" w:rsidR="004B3F04" w:rsidRDefault="004B3F04" w:rsidP="000659BE">
            <w:pPr>
              <w:pStyle w:val="TableText"/>
            </w:pPr>
          </w:p>
        </w:tc>
      </w:tr>
      <w:tr w:rsidR="004B3F04" w14:paraId="1CB966C7" w14:textId="77777777" w:rsidTr="000659BE">
        <w:trPr>
          <w:jc w:val="center"/>
        </w:trPr>
        <w:tc>
          <w:tcPr>
            <w:tcW w:w="3345" w:type="dxa"/>
          </w:tcPr>
          <w:p w14:paraId="3A3079CC" w14:textId="77777777" w:rsidR="004B3F04" w:rsidRDefault="004B3F04" w:rsidP="000659BE">
            <w:pPr>
              <w:pStyle w:val="TableText"/>
            </w:pPr>
            <w:r>
              <w:tab/>
            </w:r>
            <w:r>
              <w:tab/>
            </w:r>
            <w:r>
              <w:tab/>
            </w:r>
            <w:r>
              <w:tab/>
            </w:r>
            <w:r>
              <w:tab/>
              <w:t>@valueSet</w:t>
            </w:r>
          </w:p>
        </w:tc>
        <w:tc>
          <w:tcPr>
            <w:tcW w:w="720" w:type="dxa"/>
          </w:tcPr>
          <w:p w14:paraId="70BD47B2" w14:textId="77777777" w:rsidR="004B3F04" w:rsidRDefault="004B3F04" w:rsidP="000659BE">
            <w:pPr>
              <w:pStyle w:val="TableText"/>
            </w:pPr>
            <w:r>
              <w:t>0..1</w:t>
            </w:r>
          </w:p>
        </w:tc>
        <w:tc>
          <w:tcPr>
            <w:tcW w:w="1152" w:type="dxa"/>
          </w:tcPr>
          <w:p w14:paraId="28746789" w14:textId="77777777" w:rsidR="004B3F04" w:rsidRDefault="004B3F04" w:rsidP="000659BE">
            <w:pPr>
              <w:pStyle w:val="TableText"/>
            </w:pPr>
            <w:r>
              <w:t>SHOULD</w:t>
            </w:r>
          </w:p>
        </w:tc>
        <w:tc>
          <w:tcPr>
            <w:tcW w:w="864" w:type="dxa"/>
          </w:tcPr>
          <w:p w14:paraId="14B4AD97" w14:textId="77777777" w:rsidR="004B3F04" w:rsidRDefault="004B3F04" w:rsidP="000659BE">
            <w:pPr>
              <w:pStyle w:val="TableText"/>
            </w:pPr>
          </w:p>
        </w:tc>
        <w:tc>
          <w:tcPr>
            <w:tcW w:w="1104" w:type="dxa"/>
          </w:tcPr>
          <w:p w14:paraId="727443E2" w14:textId="77777777" w:rsidR="004B3F04" w:rsidRDefault="006C736C" w:rsidP="000659BE">
            <w:pPr>
              <w:pStyle w:val="TableText"/>
            </w:pPr>
            <w:hyperlink w:anchor="C_4499-32502">
              <w:r w:rsidR="004B3F04">
                <w:rPr>
                  <w:rStyle w:val="HyperlinkText9pt"/>
                </w:rPr>
                <w:t>4499-32502</w:t>
              </w:r>
            </w:hyperlink>
          </w:p>
        </w:tc>
        <w:tc>
          <w:tcPr>
            <w:tcW w:w="2975" w:type="dxa"/>
          </w:tcPr>
          <w:p w14:paraId="715D209F" w14:textId="77777777" w:rsidR="004B3F04" w:rsidRDefault="004B3F04" w:rsidP="000659BE">
            <w:pPr>
              <w:pStyle w:val="TableText"/>
            </w:pPr>
          </w:p>
        </w:tc>
      </w:tr>
      <w:tr w:rsidR="004B3F04" w14:paraId="5ABDC781" w14:textId="77777777" w:rsidTr="000659BE">
        <w:trPr>
          <w:jc w:val="center"/>
        </w:trPr>
        <w:tc>
          <w:tcPr>
            <w:tcW w:w="3345" w:type="dxa"/>
          </w:tcPr>
          <w:p w14:paraId="0FA8B33E" w14:textId="77777777" w:rsidR="004B3F04" w:rsidRDefault="004B3F04" w:rsidP="000659BE">
            <w:pPr>
              <w:pStyle w:val="TableText"/>
            </w:pPr>
            <w:r>
              <w:tab/>
              <w:t>participation</w:t>
            </w:r>
          </w:p>
        </w:tc>
        <w:tc>
          <w:tcPr>
            <w:tcW w:w="720" w:type="dxa"/>
          </w:tcPr>
          <w:p w14:paraId="55F107EC" w14:textId="77777777" w:rsidR="004B3F04" w:rsidRDefault="004B3F04" w:rsidP="000659BE">
            <w:pPr>
              <w:pStyle w:val="TableText"/>
            </w:pPr>
            <w:r>
              <w:t>0..1</w:t>
            </w:r>
          </w:p>
        </w:tc>
        <w:tc>
          <w:tcPr>
            <w:tcW w:w="1152" w:type="dxa"/>
          </w:tcPr>
          <w:p w14:paraId="1AC9BDA1" w14:textId="77777777" w:rsidR="004B3F04" w:rsidRDefault="004B3F04" w:rsidP="000659BE">
            <w:pPr>
              <w:pStyle w:val="TableText"/>
            </w:pPr>
            <w:r>
              <w:t>MAY</w:t>
            </w:r>
          </w:p>
        </w:tc>
        <w:tc>
          <w:tcPr>
            <w:tcW w:w="864" w:type="dxa"/>
          </w:tcPr>
          <w:p w14:paraId="487C9B9C" w14:textId="77777777" w:rsidR="004B3F04" w:rsidRDefault="004B3F04" w:rsidP="000659BE">
            <w:pPr>
              <w:pStyle w:val="TableText"/>
            </w:pPr>
          </w:p>
        </w:tc>
        <w:tc>
          <w:tcPr>
            <w:tcW w:w="1104" w:type="dxa"/>
          </w:tcPr>
          <w:p w14:paraId="6F6A8C81" w14:textId="77777777" w:rsidR="004B3F04" w:rsidRDefault="006C736C" w:rsidP="000659BE">
            <w:pPr>
              <w:pStyle w:val="TableText"/>
            </w:pPr>
            <w:hyperlink w:anchor="C_4499-34542">
              <w:r w:rsidR="004B3F04">
                <w:rPr>
                  <w:rStyle w:val="HyperlinkText9pt"/>
                </w:rPr>
                <w:t>4499-34542</w:t>
              </w:r>
            </w:hyperlink>
          </w:p>
        </w:tc>
        <w:tc>
          <w:tcPr>
            <w:tcW w:w="2975" w:type="dxa"/>
          </w:tcPr>
          <w:p w14:paraId="659D3316" w14:textId="77777777" w:rsidR="004B3F04" w:rsidRDefault="004B3F04" w:rsidP="000659BE">
            <w:pPr>
              <w:pStyle w:val="TableText"/>
            </w:pPr>
          </w:p>
        </w:tc>
      </w:tr>
      <w:tr w:rsidR="004B3F04" w14:paraId="3D218E81" w14:textId="77777777" w:rsidTr="000659BE">
        <w:trPr>
          <w:jc w:val="center"/>
        </w:trPr>
        <w:tc>
          <w:tcPr>
            <w:tcW w:w="3345" w:type="dxa"/>
          </w:tcPr>
          <w:p w14:paraId="3D9B8B03" w14:textId="77777777" w:rsidR="004B3F04" w:rsidRDefault="004B3F04" w:rsidP="000659BE">
            <w:pPr>
              <w:pStyle w:val="TableText"/>
            </w:pPr>
            <w:r>
              <w:tab/>
            </w:r>
            <w:r>
              <w:tab/>
              <w:t>@typeCode</w:t>
            </w:r>
          </w:p>
        </w:tc>
        <w:tc>
          <w:tcPr>
            <w:tcW w:w="720" w:type="dxa"/>
          </w:tcPr>
          <w:p w14:paraId="1330C231" w14:textId="77777777" w:rsidR="004B3F04" w:rsidRDefault="004B3F04" w:rsidP="000659BE">
            <w:pPr>
              <w:pStyle w:val="TableText"/>
            </w:pPr>
            <w:r>
              <w:t>1..1</w:t>
            </w:r>
          </w:p>
        </w:tc>
        <w:tc>
          <w:tcPr>
            <w:tcW w:w="1152" w:type="dxa"/>
          </w:tcPr>
          <w:p w14:paraId="50968BF2" w14:textId="77777777" w:rsidR="004B3F04" w:rsidRDefault="004B3F04" w:rsidP="000659BE">
            <w:pPr>
              <w:pStyle w:val="TableText"/>
            </w:pPr>
            <w:r>
              <w:t>SHALL</w:t>
            </w:r>
          </w:p>
        </w:tc>
        <w:tc>
          <w:tcPr>
            <w:tcW w:w="864" w:type="dxa"/>
          </w:tcPr>
          <w:p w14:paraId="3A839AF5" w14:textId="77777777" w:rsidR="004B3F04" w:rsidRDefault="004B3F04" w:rsidP="000659BE">
            <w:pPr>
              <w:pStyle w:val="TableText"/>
            </w:pPr>
          </w:p>
        </w:tc>
        <w:tc>
          <w:tcPr>
            <w:tcW w:w="1104" w:type="dxa"/>
          </w:tcPr>
          <w:p w14:paraId="65DC6CE3" w14:textId="77777777" w:rsidR="004B3F04" w:rsidRDefault="006C736C" w:rsidP="000659BE">
            <w:pPr>
              <w:pStyle w:val="TableText"/>
            </w:pPr>
            <w:hyperlink w:anchor="C_4499-34545">
              <w:r w:rsidR="004B3F04">
                <w:rPr>
                  <w:rStyle w:val="HyperlinkText9pt"/>
                </w:rPr>
                <w:t>4499-34545</w:t>
              </w:r>
            </w:hyperlink>
          </w:p>
        </w:tc>
        <w:tc>
          <w:tcPr>
            <w:tcW w:w="2975" w:type="dxa"/>
          </w:tcPr>
          <w:p w14:paraId="544A3008" w14:textId="77777777" w:rsidR="004B3F04" w:rsidRDefault="004B3F04" w:rsidP="000659BE">
            <w:pPr>
              <w:pStyle w:val="TableText"/>
            </w:pPr>
            <w:r>
              <w:t>urn:oid:2.16.840.1.113883.5.90 (HL7ParticipationType) = AUT</w:t>
            </w:r>
          </w:p>
        </w:tc>
      </w:tr>
      <w:tr w:rsidR="004B3F04" w14:paraId="2A7DC10E" w14:textId="77777777" w:rsidTr="000659BE">
        <w:trPr>
          <w:jc w:val="center"/>
        </w:trPr>
        <w:tc>
          <w:tcPr>
            <w:tcW w:w="3345" w:type="dxa"/>
          </w:tcPr>
          <w:p w14:paraId="4B64BE68" w14:textId="77777777" w:rsidR="004B3F04" w:rsidRDefault="004B3F04" w:rsidP="000659BE">
            <w:pPr>
              <w:pStyle w:val="TableText"/>
            </w:pPr>
            <w:r>
              <w:tab/>
            </w:r>
            <w:r>
              <w:tab/>
              <w:t>time</w:t>
            </w:r>
          </w:p>
        </w:tc>
        <w:tc>
          <w:tcPr>
            <w:tcW w:w="720" w:type="dxa"/>
          </w:tcPr>
          <w:p w14:paraId="72E989EC" w14:textId="77777777" w:rsidR="004B3F04" w:rsidRDefault="004B3F04" w:rsidP="000659BE">
            <w:pPr>
              <w:pStyle w:val="TableText"/>
            </w:pPr>
            <w:r>
              <w:t>1..1</w:t>
            </w:r>
          </w:p>
        </w:tc>
        <w:tc>
          <w:tcPr>
            <w:tcW w:w="1152" w:type="dxa"/>
          </w:tcPr>
          <w:p w14:paraId="045D2364" w14:textId="77777777" w:rsidR="004B3F04" w:rsidRDefault="004B3F04" w:rsidP="000659BE">
            <w:pPr>
              <w:pStyle w:val="TableText"/>
            </w:pPr>
            <w:r>
              <w:t>SHALL</w:t>
            </w:r>
          </w:p>
        </w:tc>
        <w:tc>
          <w:tcPr>
            <w:tcW w:w="864" w:type="dxa"/>
          </w:tcPr>
          <w:p w14:paraId="0423622A" w14:textId="77777777" w:rsidR="004B3F04" w:rsidRDefault="004B3F04" w:rsidP="000659BE">
            <w:pPr>
              <w:pStyle w:val="TableText"/>
            </w:pPr>
          </w:p>
        </w:tc>
        <w:tc>
          <w:tcPr>
            <w:tcW w:w="1104" w:type="dxa"/>
          </w:tcPr>
          <w:p w14:paraId="5C798686" w14:textId="77777777" w:rsidR="004B3F04" w:rsidRDefault="006C736C" w:rsidP="000659BE">
            <w:pPr>
              <w:pStyle w:val="TableText"/>
            </w:pPr>
            <w:hyperlink w:anchor="C_4499-34543">
              <w:r w:rsidR="004B3F04">
                <w:rPr>
                  <w:rStyle w:val="HyperlinkText9pt"/>
                </w:rPr>
                <w:t>4499-34543</w:t>
              </w:r>
            </w:hyperlink>
          </w:p>
        </w:tc>
        <w:tc>
          <w:tcPr>
            <w:tcW w:w="2975" w:type="dxa"/>
          </w:tcPr>
          <w:p w14:paraId="3D2AB565" w14:textId="77777777" w:rsidR="004B3F04" w:rsidRDefault="004B3F04" w:rsidP="000659BE">
            <w:pPr>
              <w:pStyle w:val="TableText"/>
            </w:pPr>
          </w:p>
        </w:tc>
      </w:tr>
      <w:tr w:rsidR="004B3F04" w14:paraId="779E70F2" w14:textId="77777777" w:rsidTr="000659BE">
        <w:trPr>
          <w:jc w:val="center"/>
        </w:trPr>
        <w:tc>
          <w:tcPr>
            <w:tcW w:w="3345" w:type="dxa"/>
          </w:tcPr>
          <w:p w14:paraId="3563F600" w14:textId="77777777" w:rsidR="004B3F04" w:rsidRDefault="004B3F04" w:rsidP="000659BE">
            <w:pPr>
              <w:pStyle w:val="TableText"/>
            </w:pPr>
            <w:r>
              <w:tab/>
            </w:r>
            <w:r>
              <w:tab/>
            </w:r>
            <w:r>
              <w:tab/>
              <w:t>low</w:t>
            </w:r>
          </w:p>
        </w:tc>
        <w:tc>
          <w:tcPr>
            <w:tcW w:w="720" w:type="dxa"/>
          </w:tcPr>
          <w:p w14:paraId="56E13584" w14:textId="77777777" w:rsidR="004B3F04" w:rsidRDefault="004B3F04" w:rsidP="000659BE">
            <w:pPr>
              <w:pStyle w:val="TableText"/>
            </w:pPr>
            <w:r>
              <w:t>1..1</w:t>
            </w:r>
          </w:p>
        </w:tc>
        <w:tc>
          <w:tcPr>
            <w:tcW w:w="1152" w:type="dxa"/>
          </w:tcPr>
          <w:p w14:paraId="18CEE8CA" w14:textId="77777777" w:rsidR="004B3F04" w:rsidRDefault="004B3F04" w:rsidP="000659BE">
            <w:pPr>
              <w:pStyle w:val="TableText"/>
            </w:pPr>
            <w:r>
              <w:t>SHALL</w:t>
            </w:r>
          </w:p>
        </w:tc>
        <w:tc>
          <w:tcPr>
            <w:tcW w:w="864" w:type="dxa"/>
          </w:tcPr>
          <w:p w14:paraId="54C54D12" w14:textId="77777777" w:rsidR="004B3F04" w:rsidRDefault="004B3F04" w:rsidP="000659BE">
            <w:pPr>
              <w:pStyle w:val="TableText"/>
            </w:pPr>
          </w:p>
        </w:tc>
        <w:tc>
          <w:tcPr>
            <w:tcW w:w="1104" w:type="dxa"/>
          </w:tcPr>
          <w:p w14:paraId="302A9484" w14:textId="77777777" w:rsidR="004B3F04" w:rsidRDefault="006C736C" w:rsidP="000659BE">
            <w:pPr>
              <w:pStyle w:val="TableText"/>
            </w:pPr>
            <w:hyperlink w:anchor="C_4499-34546">
              <w:r w:rsidR="004B3F04">
                <w:rPr>
                  <w:rStyle w:val="HyperlinkText9pt"/>
                </w:rPr>
                <w:t>4499-34546</w:t>
              </w:r>
            </w:hyperlink>
          </w:p>
        </w:tc>
        <w:tc>
          <w:tcPr>
            <w:tcW w:w="2975" w:type="dxa"/>
          </w:tcPr>
          <w:p w14:paraId="6C9051C9" w14:textId="77777777" w:rsidR="004B3F04" w:rsidRDefault="004B3F04" w:rsidP="000659BE">
            <w:pPr>
              <w:pStyle w:val="TableText"/>
            </w:pPr>
          </w:p>
        </w:tc>
      </w:tr>
      <w:tr w:rsidR="004B3F04" w14:paraId="5DE86822" w14:textId="77777777" w:rsidTr="000659BE">
        <w:trPr>
          <w:jc w:val="center"/>
        </w:trPr>
        <w:tc>
          <w:tcPr>
            <w:tcW w:w="3345" w:type="dxa"/>
          </w:tcPr>
          <w:p w14:paraId="145FE788" w14:textId="77777777" w:rsidR="004B3F04" w:rsidRDefault="004B3F04" w:rsidP="000659BE">
            <w:pPr>
              <w:pStyle w:val="TableText"/>
            </w:pPr>
            <w:r>
              <w:tab/>
            </w:r>
            <w:r>
              <w:tab/>
              <w:t>role</w:t>
            </w:r>
          </w:p>
        </w:tc>
        <w:tc>
          <w:tcPr>
            <w:tcW w:w="720" w:type="dxa"/>
          </w:tcPr>
          <w:p w14:paraId="3E420A5F" w14:textId="77777777" w:rsidR="004B3F04" w:rsidRDefault="004B3F04" w:rsidP="000659BE">
            <w:pPr>
              <w:pStyle w:val="TableText"/>
            </w:pPr>
            <w:r>
              <w:t>1..1</w:t>
            </w:r>
          </w:p>
        </w:tc>
        <w:tc>
          <w:tcPr>
            <w:tcW w:w="1152" w:type="dxa"/>
          </w:tcPr>
          <w:p w14:paraId="0694C0AC" w14:textId="77777777" w:rsidR="004B3F04" w:rsidRDefault="004B3F04" w:rsidP="000659BE">
            <w:pPr>
              <w:pStyle w:val="TableText"/>
            </w:pPr>
            <w:r>
              <w:t>SHALL</w:t>
            </w:r>
          </w:p>
        </w:tc>
        <w:tc>
          <w:tcPr>
            <w:tcW w:w="864" w:type="dxa"/>
          </w:tcPr>
          <w:p w14:paraId="13B03804" w14:textId="77777777" w:rsidR="004B3F04" w:rsidRDefault="004B3F04" w:rsidP="000659BE">
            <w:pPr>
              <w:pStyle w:val="TableText"/>
            </w:pPr>
          </w:p>
        </w:tc>
        <w:tc>
          <w:tcPr>
            <w:tcW w:w="1104" w:type="dxa"/>
          </w:tcPr>
          <w:p w14:paraId="6A61A766" w14:textId="77777777" w:rsidR="004B3F04" w:rsidRDefault="006C736C" w:rsidP="000659BE">
            <w:pPr>
              <w:pStyle w:val="TableText"/>
            </w:pPr>
            <w:hyperlink w:anchor="C_4499-34544">
              <w:r w:rsidR="004B3F04">
                <w:rPr>
                  <w:rStyle w:val="HyperlinkText9pt"/>
                </w:rPr>
                <w:t>4499-34544</w:t>
              </w:r>
            </w:hyperlink>
          </w:p>
        </w:tc>
        <w:tc>
          <w:tcPr>
            <w:tcW w:w="2975" w:type="dxa"/>
          </w:tcPr>
          <w:p w14:paraId="3F5FEBDE" w14:textId="77777777" w:rsidR="004B3F04" w:rsidRDefault="004B3F04" w:rsidP="000659BE">
            <w:pPr>
              <w:pStyle w:val="TableText"/>
            </w:pPr>
          </w:p>
        </w:tc>
      </w:tr>
      <w:tr w:rsidR="004B3F04" w14:paraId="2C7FEEE7" w14:textId="77777777" w:rsidTr="000659BE">
        <w:trPr>
          <w:jc w:val="center"/>
        </w:trPr>
        <w:tc>
          <w:tcPr>
            <w:tcW w:w="3345" w:type="dxa"/>
          </w:tcPr>
          <w:p w14:paraId="37EFBAF1" w14:textId="77777777" w:rsidR="004B3F04" w:rsidRDefault="004B3F04" w:rsidP="000659BE">
            <w:pPr>
              <w:pStyle w:val="TableText"/>
            </w:pPr>
            <w:r>
              <w:tab/>
            </w:r>
            <w:r>
              <w:tab/>
            </w:r>
            <w:r>
              <w:tab/>
              <w:t>@classCode</w:t>
            </w:r>
          </w:p>
        </w:tc>
        <w:tc>
          <w:tcPr>
            <w:tcW w:w="720" w:type="dxa"/>
          </w:tcPr>
          <w:p w14:paraId="02E37A2F" w14:textId="77777777" w:rsidR="004B3F04" w:rsidRDefault="004B3F04" w:rsidP="000659BE">
            <w:pPr>
              <w:pStyle w:val="TableText"/>
            </w:pPr>
            <w:r>
              <w:t>1..1</w:t>
            </w:r>
          </w:p>
        </w:tc>
        <w:tc>
          <w:tcPr>
            <w:tcW w:w="1152" w:type="dxa"/>
          </w:tcPr>
          <w:p w14:paraId="6BD30D40" w14:textId="77777777" w:rsidR="004B3F04" w:rsidRDefault="004B3F04" w:rsidP="000659BE">
            <w:pPr>
              <w:pStyle w:val="TableText"/>
            </w:pPr>
            <w:r>
              <w:t>SHALL</w:t>
            </w:r>
          </w:p>
        </w:tc>
        <w:tc>
          <w:tcPr>
            <w:tcW w:w="864" w:type="dxa"/>
          </w:tcPr>
          <w:p w14:paraId="1AB04897" w14:textId="77777777" w:rsidR="004B3F04" w:rsidRDefault="004B3F04" w:rsidP="000659BE">
            <w:pPr>
              <w:pStyle w:val="TableText"/>
            </w:pPr>
          </w:p>
        </w:tc>
        <w:tc>
          <w:tcPr>
            <w:tcW w:w="1104" w:type="dxa"/>
          </w:tcPr>
          <w:p w14:paraId="77DD8877" w14:textId="77777777" w:rsidR="004B3F04" w:rsidRDefault="006C736C" w:rsidP="000659BE">
            <w:pPr>
              <w:pStyle w:val="TableText"/>
            </w:pPr>
            <w:hyperlink w:anchor="C_4499-34547">
              <w:r w:rsidR="004B3F04">
                <w:rPr>
                  <w:rStyle w:val="HyperlinkText9pt"/>
                </w:rPr>
                <w:t>4499-34547</w:t>
              </w:r>
            </w:hyperlink>
          </w:p>
        </w:tc>
        <w:tc>
          <w:tcPr>
            <w:tcW w:w="2975" w:type="dxa"/>
          </w:tcPr>
          <w:p w14:paraId="08C9459B" w14:textId="77777777" w:rsidR="004B3F04" w:rsidRDefault="004B3F04" w:rsidP="000659BE">
            <w:pPr>
              <w:pStyle w:val="TableText"/>
            </w:pPr>
            <w:r>
              <w:t>urn:oid:2.16.840.1.113883.5.110 (HL7RoleClass) = ROL</w:t>
            </w:r>
          </w:p>
        </w:tc>
      </w:tr>
      <w:tr w:rsidR="004B3F04" w14:paraId="6C94E732" w14:textId="77777777" w:rsidTr="000659BE">
        <w:trPr>
          <w:jc w:val="center"/>
        </w:trPr>
        <w:tc>
          <w:tcPr>
            <w:tcW w:w="3345" w:type="dxa"/>
          </w:tcPr>
          <w:p w14:paraId="42FCD21C" w14:textId="77777777" w:rsidR="004B3F04" w:rsidRDefault="004B3F04" w:rsidP="000659BE">
            <w:pPr>
              <w:pStyle w:val="TableText"/>
            </w:pPr>
            <w:r>
              <w:tab/>
            </w:r>
            <w:r>
              <w:tab/>
            </w:r>
            <w:r>
              <w:tab/>
              <w:t>id</w:t>
            </w:r>
          </w:p>
        </w:tc>
        <w:tc>
          <w:tcPr>
            <w:tcW w:w="720" w:type="dxa"/>
          </w:tcPr>
          <w:p w14:paraId="78154CDE" w14:textId="77777777" w:rsidR="004B3F04" w:rsidRDefault="004B3F04" w:rsidP="000659BE">
            <w:pPr>
              <w:pStyle w:val="TableText"/>
            </w:pPr>
            <w:r>
              <w:t>0..1</w:t>
            </w:r>
          </w:p>
        </w:tc>
        <w:tc>
          <w:tcPr>
            <w:tcW w:w="1152" w:type="dxa"/>
          </w:tcPr>
          <w:p w14:paraId="6432D28A" w14:textId="77777777" w:rsidR="004B3F04" w:rsidRDefault="004B3F04" w:rsidP="000659BE">
            <w:pPr>
              <w:pStyle w:val="TableText"/>
            </w:pPr>
            <w:r>
              <w:t>MAY</w:t>
            </w:r>
          </w:p>
        </w:tc>
        <w:tc>
          <w:tcPr>
            <w:tcW w:w="864" w:type="dxa"/>
          </w:tcPr>
          <w:p w14:paraId="0CC3D592" w14:textId="77777777" w:rsidR="004B3F04" w:rsidRDefault="004B3F04" w:rsidP="000659BE">
            <w:pPr>
              <w:pStyle w:val="TableText"/>
            </w:pPr>
          </w:p>
        </w:tc>
        <w:tc>
          <w:tcPr>
            <w:tcW w:w="1104" w:type="dxa"/>
          </w:tcPr>
          <w:p w14:paraId="4FE508EC" w14:textId="77777777" w:rsidR="004B3F04" w:rsidRDefault="006C736C" w:rsidP="000659BE">
            <w:pPr>
              <w:pStyle w:val="TableText"/>
            </w:pPr>
            <w:hyperlink w:anchor="C_4499-34548">
              <w:r w:rsidR="004B3F04">
                <w:rPr>
                  <w:rStyle w:val="HyperlinkText9pt"/>
                </w:rPr>
                <w:t>4499-34548</w:t>
              </w:r>
            </w:hyperlink>
          </w:p>
        </w:tc>
        <w:tc>
          <w:tcPr>
            <w:tcW w:w="2975" w:type="dxa"/>
          </w:tcPr>
          <w:p w14:paraId="20941922" w14:textId="77777777" w:rsidR="004B3F04" w:rsidRDefault="004B3F04" w:rsidP="000659BE">
            <w:pPr>
              <w:pStyle w:val="TableText"/>
            </w:pPr>
          </w:p>
        </w:tc>
      </w:tr>
      <w:tr w:rsidR="004B3F04" w14:paraId="7AF2232C" w14:textId="77777777" w:rsidTr="000659BE">
        <w:trPr>
          <w:jc w:val="center"/>
        </w:trPr>
        <w:tc>
          <w:tcPr>
            <w:tcW w:w="3345" w:type="dxa"/>
          </w:tcPr>
          <w:p w14:paraId="27764BB2" w14:textId="77777777" w:rsidR="004B3F04" w:rsidRDefault="004B3F04" w:rsidP="000659BE">
            <w:pPr>
              <w:pStyle w:val="TableText"/>
            </w:pPr>
            <w:r>
              <w:tab/>
              <w:t>participation</w:t>
            </w:r>
          </w:p>
        </w:tc>
        <w:tc>
          <w:tcPr>
            <w:tcW w:w="720" w:type="dxa"/>
          </w:tcPr>
          <w:p w14:paraId="0042C01D" w14:textId="77777777" w:rsidR="004B3F04" w:rsidRDefault="004B3F04" w:rsidP="000659BE">
            <w:pPr>
              <w:pStyle w:val="TableText"/>
            </w:pPr>
            <w:r>
              <w:t>0..*</w:t>
            </w:r>
          </w:p>
        </w:tc>
        <w:tc>
          <w:tcPr>
            <w:tcW w:w="1152" w:type="dxa"/>
          </w:tcPr>
          <w:p w14:paraId="1BD0C0D9" w14:textId="77777777" w:rsidR="004B3F04" w:rsidRDefault="004B3F04" w:rsidP="000659BE">
            <w:pPr>
              <w:pStyle w:val="TableText"/>
            </w:pPr>
            <w:r>
              <w:t>MAY</w:t>
            </w:r>
          </w:p>
        </w:tc>
        <w:tc>
          <w:tcPr>
            <w:tcW w:w="864" w:type="dxa"/>
          </w:tcPr>
          <w:p w14:paraId="32831409" w14:textId="77777777" w:rsidR="004B3F04" w:rsidRDefault="004B3F04" w:rsidP="000659BE">
            <w:pPr>
              <w:pStyle w:val="TableText"/>
            </w:pPr>
          </w:p>
        </w:tc>
        <w:tc>
          <w:tcPr>
            <w:tcW w:w="1104" w:type="dxa"/>
          </w:tcPr>
          <w:p w14:paraId="69A45EE8" w14:textId="77777777" w:rsidR="004B3F04" w:rsidRDefault="006C736C" w:rsidP="000659BE">
            <w:pPr>
              <w:pStyle w:val="TableText"/>
            </w:pPr>
            <w:hyperlink w:anchor="C_4499-35273">
              <w:r w:rsidR="004B3F04">
                <w:rPr>
                  <w:rStyle w:val="HyperlinkText9pt"/>
                </w:rPr>
                <w:t>4499-35273</w:t>
              </w:r>
            </w:hyperlink>
          </w:p>
        </w:tc>
        <w:tc>
          <w:tcPr>
            <w:tcW w:w="2975" w:type="dxa"/>
          </w:tcPr>
          <w:p w14:paraId="61D9C89D" w14:textId="77777777" w:rsidR="004B3F04" w:rsidRDefault="004B3F04" w:rsidP="000659BE">
            <w:pPr>
              <w:pStyle w:val="TableText"/>
            </w:pPr>
          </w:p>
        </w:tc>
      </w:tr>
      <w:tr w:rsidR="004B3F04" w14:paraId="23722271" w14:textId="77777777" w:rsidTr="000659BE">
        <w:trPr>
          <w:jc w:val="center"/>
        </w:trPr>
        <w:tc>
          <w:tcPr>
            <w:tcW w:w="3345" w:type="dxa"/>
          </w:tcPr>
          <w:p w14:paraId="363C3DA8" w14:textId="77777777" w:rsidR="004B3F04" w:rsidRDefault="004B3F04" w:rsidP="000659BE">
            <w:pPr>
              <w:pStyle w:val="TableText"/>
            </w:pPr>
            <w:r>
              <w:tab/>
            </w:r>
            <w:r>
              <w:tab/>
              <w:t>@typeCode</w:t>
            </w:r>
          </w:p>
        </w:tc>
        <w:tc>
          <w:tcPr>
            <w:tcW w:w="720" w:type="dxa"/>
          </w:tcPr>
          <w:p w14:paraId="40161472" w14:textId="77777777" w:rsidR="004B3F04" w:rsidRDefault="004B3F04" w:rsidP="000659BE">
            <w:pPr>
              <w:pStyle w:val="TableText"/>
            </w:pPr>
            <w:r>
              <w:t>1..1</w:t>
            </w:r>
          </w:p>
        </w:tc>
        <w:tc>
          <w:tcPr>
            <w:tcW w:w="1152" w:type="dxa"/>
          </w:tcPr>
          <w:p w14:paraId="2A1B3F05" w14:textId="77777777" w:rsidR="004B3F04" w:rsidRDefault="004B3F04" w:rsidP="000659BE">
            <w:pPr>
              <w:pStyle w:val="TableText"/>
            </w:pPr>
            <w:r>
              <w:t>SHALL</w:t>
            </w:r>
          </w:p>
        </w:tc>
        <w:tc>
          <w:tcPr>
            <w:tcW w:w="864" w:type="dxa"/>
          </w:tcPr>
          <w:p w14:paraId="724D61FA" w14:textId="77777777" w:rsidR="004B3F04" w:rsidRDefault="004B3F04" w:rsidP="000659BE">
            <w:pPr>
              <w:pStyle w:val="TableText"/>
            </w:pPr>
          </w:p>
        </w:tc>
        <w:tc>
          <w:tcPr>
            <w:tcW w:w="1104" w:type="dxa"/>
          </w:tcPr>
          <w:p w14:paraId="1DB4B8BF" w14:textId="77777777" w:rsidR="004B3F04" w:rsidRDefault="006C736C" w:rsidP="000659BE">
            <w:pPr>
              <w:pStyle w:val="TableText"/>
            </w:pPr>
            <w:hyperlink w:anchor="C_4499-35277">
              <w:r w:rsidR="004B3F04">
                <w:rPr>
                  <w:rStyle w:val="HyperlinkText9pt"/>
                </w:rPr>
                <w:t>4499-35277</w:t>
              </w:r>
            </w:hyperlink>
          </w:p>
        </w:tc>
        <w:tc>
          <w:tcPr>
            <w:tcW w:w="2975" w:type="dxa"/>
          </w:tcPr>
          <w:p w14:paraId="392033DB" w14:textId="77777777" w:rsidR="004B3F04" w:rsidRDefault="004B3F04" w:rsidP="000659BE">
            <w:pPr>
              <w:pStyle w:val="TableText"/>
            </w:pPr>
            <w:r>
              <w:t>urn:oid:2.16.840.1.113883.5.90 (HL7ParticipationType) = PART</w:t>
            </w:r>
          </w:p>
        </w:tc>
      </w:tr>
      <w:tr w:rsidR="004B3F04" w14:paraId="14D0E928" w14:textId="77777777" w:rsidTr="000659BE">
        <w:trPr>
          <w:jc w:val="center"/>
        </w:trPr>
        <w:tc>
          <w:tcPr>
            <w:tcW w:w="3345" w:type="dxa"/>
          </w:tcPr>
          <w:p w14:paraId="6CA00045" w14:textId="77777777" w:rsidR="004B3F04" w:rsidRDefault="004B3F04" w:rsidP="000659BE">
            <w:pPr>
              <w:pStyle w:val="TableText"/>
            </w:pPr>
            <w:r>
              <w:tab/>
            </w:r>
            <w:r>
              <w:tab/>
              <w:t>role</w:t>
            </w:r>
          </w:p>
        </w:tc>
        <w:tc>
          <w:tcPr>
            <w:tcW w:w="720" w:type="dxa"/>
          </w:tcPr>
          <w:p w14:paraId="5137523F" w14:textId="77777777" w:rsidR="004B3F04" w:rsidRDefault="004B3F04" w:rsidP="000659BE">
            <w:pPr>
              <w:pStyle w:val="TableText"/>
            </w:pPr>
            <w:r>
              <w:t>1..1</w:t>
            </w:r>
          </w:p>
        </w:tc>
        <w:tc>
          <w:tcPr>
            <w:tcW w:w="1152" w:type="dxa"/>
          </w:tcPr>
          <w:p w14:paraId="525B2C67" w14:textId="77777777" w:rsidR="004B3F04" w:rsidRDefault="004B3F04" w:rsidP="000659BE">
            <w:pPr>
              <w:pStyle w:val="TableText"/>
            </w:pPr>
            <w:r>
              <w:t>SHALL</w:t>
            </w:r>
          </w:p>
        </w:tc>
        <w:tc>
          <w:tcPr>
            <w:tcW w:w="864" w:type="dxa"/>
          </w:tcPr>
          <w:p w14:paraId="0EC34C61" w14:textId="77777777" w:rsidR="004B3F04" w:rsidRDefault="004B3F04" w:rsidP="000659BE">
            <w:pPr>
              <w:pStyle w:val="TableText"/>
            </w:pPr>
          </w:p>
        </w:tc>
        <w:tc>
          <w:tcPr>
            <w:tcW w:w="1104" w:type="dxa"/>
          </w:tcPr>
          <w:p w14:paraId="7555DA5C" w14:textId="77777777" w:rsidR="004B3F04" w:rsidRDefault="006C736C" w:rsidP="000659BE">
            <w:pPr>
              <w:pStyle w:val="TableText"/>
            </w:pPr>
            <w:hyperlink w:anchor="C_4499-36192">
              <w:r w:rsidR="004B3F04">
                <w:rPr>
                  <w:rStyle w:val="HyperlinkText9pt"/>
                </w:rPr>
                <w:t>4499-36192</w:t>
              </w:r>
            </w:hyperlink>
          </w:p>
        </w:tc>
        <w:tc>
          <w:tcPr>
            <w:tcW w:w="2975" w:type="dxa"/>
          </w:tcPr>
          <w:p w14:paraId="79A6F34E"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19CB20A6" w14:textId="77777777" w:rsidTr="000659BE">
        <w:trPr>
          <w:jc w:val="center"/>
        </w:trPr>
        <w:tc>
          <w:tcPr>
            <w:tcW w:w="3345" w:type="dxa"/>
          </w:tcPr>
          <w:p w14:paraId="2D8D53B6" w14:textId="77777777" w:rsidR="004B3F04" w:rsidRDefault="004B3F04" w:rsidP="000659BE">
            <w:pPr>
              <w:pStyle w:val="TableText"/>
            </w:pPr>
            <w:r>
              <w:lastRenderedPageBreak/>
              <w:tab/>
              <w:t>participation</w:t>
            </w:r>
          </w:p>
        </w:tc>
        <w:tc>
          <w:tcPr>
            <w:tcW w:w="720" w:type="dxa"/>
          </w:tcPr>
          <w:p w14:paraId="21D13F17" w14:textId="77777777" w:rsidR="004B3F04" w:rsidRDefault="004B3F04" w:rsidP="000659BE">
            <w:pPr>
              <w:pStyle w:val="TableText"/>
            </w:pPr>
            <w:r>
              <w:t>0..*</w:t>
            </w:r>
          </w:p>
        </w:tc>
        <w:tc>
          <w:tcPr>
            <w:tcW w:w="1152" w:type="dxa"/>
          </w:tcPr>
          <w:p w14:paraId="736E2441" w14:textId="77777777" w:rsidR="004B3F04" w:rsidRDefault="004B3F04" w:rsidP="000659BE">
            <w:pPr>
              <w:pStyle w:val="TableText"/>
            </w:pPr>
            <w:r>
              <w:t>MAY</w:t>
            </w:r>
          </w:p>
        </w:tc>
        <w:tc>
          <w:tcPr>
            <w:tcW w:w="864" w:type="dxa"/>
          </w:tcPr>
          <w:p w14:paraId="6371B5B7" w14:textId="77777777" w:rsidR="004B3F04" w:rsidRDefault="004B3F04" w:rsidP="000659BE">
            <w:pPr>
              <w:pStyle w:val="TableText"/>
            </w:pPr>
          </w:p>
        </w:tc>
        <w:tc>
          <w:tcPr>
            <w:tcW w:w="1104" w:type="dxa"/>
          </w:tcPr>
          <w:p w14:paraId="1C552119" w14:textId="77777777" w:rsidR="004B3F04" w:rsidRDefault="006C736C" w:rsidP="000659BE">
            <w:pPr>
              <w:pStyle w:val="TableText"/>
            </w:pPr>
            <w:hyperlink w:anchor="C_4499-35275">
              <w:r w:rsidR="004B3F04">
                <w:rPr>
                  <w:rStyle w:val="HyperlinkText9pt"/>
                </w:rPr>
                <w:t>4499-35275</w:t>
              </w:r>
            </w:hyperlink>
          </w:p>
        </w:tc>
        <w:tc>
          <w:tcPr>
            <w:tcW w:w="2975" w:type="dxa"/>
          </w:tcPr>
          <w:p w14:paraId="08E379FA" w14:textId="77777777" w:rsidR="004B3F04" w:rsidRDefault="004B3F04" w:rsidP="000659BE">
            <w:pPr>
              <w:pStyle w:val="TableText"/>
            </w:pPr>
          </w:p>
        </w:tc>
      </w:tr>
      <w:tr w:rsidR="004B3F04" w14:paraId="3F5C5B42" w14:textId="77777777" w:rsidTr="000659BE">
        <w:trPr>
          <w:jc w:val="center"/>
        </w:trPr>
        <w:tc>
          <w:tcPr>
            <w:tcW w:w="3345" w:type="dxa"/>
          </w:tcPr>
          <w:p w14:paraId="20B035F5" w14:textId="77777777" w:rsidR="004B3F04" w:rsidRDefault="004B3F04" w:rsidP="000659BE">
            <w:pPr>
              <w:pStyle w:val="TableText"/>
            </w:pPr>
            <w:r>
              <w:tab/>
            </w:r>
            <w:r>
              <w:tab/>
              <w:t>@typeCode</w:t>
            </w:r>
          </w:p>
        </w:tc>
        <w:tc>
          <w:tcPr>
            <w:tcW w:w="720" w:type="dxa"/>
          </w:tcPr>
          <w:p w14:paraId="2312AD94" w14:textId="77777777" w:rsidR="004B3F04" w:rsidRDefault="004B3F04" w:rsidP="000659BE">
            <w:pPr>
              <w:pStyle w:val="TableText"/>
            </w:pPr>
            <w:r>
              <w:t>1..1</w:t>
            </w:r>
          </w:p>
        </w:tc>
        <w:tc>
          <w:tcPr>
            <w:tcW w:w="1152" w:type="dxa"/>
          </w:tcPr>
          <w:p w14:paraId="1E99DBBD" w14:textId="77777777" w:rsidR="004B3F04" w:rsidRDefault="004B3F04" w:rsidP="000659BE">
            <w:pPr>
              <w:pStyle w:val="TableText"/>
            </w:pPr>
            <w:r>
              <w:t>SHALL</w:t>
            </w:r>
          </w:p>
        </w:tc>
        <w:tc>
          <w:tcPr>
            <w:tcW w:w="864" w:type="dxa"/>
          </w:tcPr>
          <w:p w14:paraId="0F8F9464" w14:textId="77777777" w:rsidR="004B3F04" w:rsidRDefault="004B3F04" w:rsidP="000659BE">
            <w:pPr>
              <w:pStyle w:val="TableText"/>
            </w:pPr>
          </w:p>
        </w:tc>
        <w:tc>
          <w:tcPr>
            <w:tcW w:w="1104" w:type="dxa"/>
          </w:tcPr>
          <w:p w14:paraId="123C72AF" w14:textId="77777777" w:rsidR="004B3F04" w:rsidRDefault="006C736C" w:rsidP="000659BE">
            <w:pPr>
              <w:pStyle w:val="TableText"/>
            </w:pPr>
            <w:hyperlink w:anchor="C_4499-35278">
              <w:r w:rsidR="004B3F04">
                <w:rPr>
                  <w:rStyle w:val="HyperlinkText9pt"/>
                </w:rPr>
                <w:t>4499-35278</w:t>
              </w:r>
            </w:hyperlink>
          </w:p>
        </w:tc>
        <w:tc>
          <w:tcPr>
            <w:tcW w:w="2975" w:type="dxa"/>
          </w:tcPr>
          <w:p w14:paraId="34085973" w14:textId="77777777" w:rsidR="004B3F04" w:rsidRDefault="004B3F04" w:rsidP="000659BE">
            <w:pPr>
              <w:pStyle w:val="TableText"/>
            </w:pPr>
            <w:r>
              <w:t>urn:oid:2.16.840.1.113883.5.90 (HL7ParticipationType) = PART</w:t>
            </w:r>
          </w:p>
        </w:tc>
      </w:tr>
      <w:tr w:rsidR="004B3F04" w14:paraId="12DE3522" w14:textId="77777777" w:rsidTr="000659BE">
        <w:trPr>
          <w:jc w:val="center"/>
        </w:trPr>
        <w:tc>
          <w:tcPr>
            <w:tcW w:w="3345" w:type="dxa"/>
          </w:tcPr>
          <w:p w14:paraId="5525BB95" w14:textId="77777777" w:rsidR="004B3F04" w:rsidRDefault="004B3F04" w:rsidP="000659BE">
            <w:pPr>
              <w:pStyle w:val="TableText"/>
            </w:pPr>
            <w:r>
              <w:tab/>
            </w:r>
            <w:r>
              <w:tab/>
              <w:t>role</w:t>
            </w:r>
          </w:p>
        </w:tc>
        <w:tc>
          <w:tcPr>
            <w:tcW w:w="720" w:type="dxa"/>
          </w:tcPr>
          <w:p w14:paraId="239A1D58" w14:textId="77777777" w:rsidR="004B3F04" w:rsidRDefault="004B3F04" w:rsidP="000659BE">
            <w:pPr>
              <w:pStyle w:val="TableText"/>
            </w:pPr>
            <w:r>
              <w:t>1..1</w:t>
            </w:r>
          </w:p>
        </w:tc>
        <w:tc>
          <w:tcPr>
            <w:tcW w:w="1152" w:type="dxa"/>
          </w:tcPr>
          <w:p w14:paraId="6A64871E" w14:textId="77777777" w:rsidR="004B3F04" w:rsidRDefault="004B3F04" w:rsidP="000659BE">
            <w:pPr>
              <w:pStyle w:val="TableText"/>
            </w:pPr>
            <w:r>
              <w:t>SHALL</w:t>
            </w:r>
          </w:p>
        </w:tc>
        <w:tc>
          <w:tcPr>
            <w:tcW w:w="864" w:type="dxa"/>
          </w:tcPr>
          <w:p w14:paraId="2DA0750C" w14:textId="77777777" w:rsidR="004B3F04" w:rsidRDefault="004B3F04" w:rsidP="000659BE">
            <w:pPr>
              <w:pStyle w:val="TableText"/>
            </w:pPr>
          </w:p>
        </w:tc>
        <w:tc>
          <w:tcPr>
            <w:tcW w:w="1104" w:type="dxa"/>
          </w:tcPr>
          <w:p w14:paraId="7FB71D74" w14:textId="77777777" w:rsidR="004B3F04" w:rsidRDefault="006C736C" w:rsidP="000659BE">
            <w:pPr>
              <w:pStyle w:val="TableText"/>
            </w:pPr>
            <w:hyperlink w:anchor="C_4499-36193">
              <w:r w:rsidR="004B3F04">
                <w:rPr>
                  <w:rStyle w:val="HyperlinkText9pt"/>
                </w:rPr>
                <w:t>4499-36193</w:t>
              </w:r>
            </w:hyperlink>
          </w:p>
        </w:tc>
        <w:tc>
          <w:tcPr>
            <w:tcW w:w="2975" w:type="dxa"/>
          </w:tcPr>
          <w:p w14:paraId="2EF1F203"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CDC5C2E" w14:textId="77777777" w:rsidTr="000659BE">
        <w:trPr>
          <w:jc w:val="center"/>
        </w:trPr>
        <w:tc>
          <w:tcPr>
            <w:tcW w:w="3345" w:type="dxa"/>
          </w:tcPr>
          <w:p w14:paraId="71A91D3C" w14:textId="77777777" w:rsidR="004B3F04" w:rsidRDefault="004B3F04" w:rsidP="000659BE">
            <w:pPr>
              <w:pStyle w:val="TableText"/>
            </w:pPr>
            <w:r>
              <w:tab/>
              <w:t>participation</w:t>
            </w:r>
          </w:p>
        </w:tc>
        <w:tc>
          <w:tcPr>
            <w:tcW w:w="720" w:type="dxa"/>
          </w:tcPr>
          <w:p w14:paraId="7FD3765D" w14:textId="77777777" w:rsidR="004B3F04" w:rsidRDefault="004B3F04" w:rsidP="000659BE">
            <w:pPr>
              <w:pStyle w:val="TableText"/>
            </w:pPr>
            <w:r>
              <w:t>0..*</w:t>
            </w:r>
          </w:p>
        </w:tc>
        <w:tc>
          <w:tcPr>
            <w:tcW w:w="1152" w:type="dxa"/>
          </w:tcPr>
          <w:p w14:paraId="6E70B974" w14:textId="77777777" w:rsidR="004B3F04" w:rsidRDefault="004B3F04" w:rsidP="000659BE">
            <w:pPr>
              <w:pStyle w:val="TableText"/>
            </w:pPr>
            <w:r>
              <w:t>MAY</w:t>
            </w:r>
          </w:p>
        </w:tc>
        <w:tc>
          <w:tcPr>
            <w:tcW w:w="864" w:type="dxa"/>
          </w:tcPr>
          <w:p w14:paraId="75879817" w14:textId="77777777" w:rsidR="004B3F04" w:rsidRDefault="004B3F04" w:rsidP="000659BE">
            <w:pPr>
              <w:pStyle w:val="TableText"/>
            </w:pPr>
          </w:p>
        </w:tc>
        <w:tc>
          <w:tcPr>
            <w:tcW w:w="1104" w:type="dxa"/>
          </w:tcPr>
          <w:p w14:paraId="6DE29B6B" w14:textId="77777777" w:rsidR="004B3F04" w:rsidRDefault="006C736C" w:rsidP="000659BE">
            <w:pPr>
              <w:pStyle w:val="TableText"/>
            </w:pPr>
            <w:hyperlink w:anchor="C_4499-35877">
              <w:r w:rsidR="004B3F04">
                <w:rPr>
                  <w:rStyle w:val="HyperlinkText9pt"/>
                </w:rPr>
                <w:t>4499-35877</w:t>
              </w:r>
            </w:hyperlink>
          </w:p>
        </w:tc>
        <w:tc>
          <w:tcPr>
            <w:tcW w:w="2975" w:type="dxa"/>
          </w:tcPr>
          <w:p w14:paraId="29715BD2" w14:textId="77777777" w:rsidR="004B3F04" w:rsidRDefault="004B3F04" w:rsidP="000659BE">
            <w:pPr>
              <w:pStyle w:val="TableText"/>
            </w:pPr>
          </w:p>
        </w:tc>
      </w:tr>
      <w:tr w:rsidR="004B3F04" w14:paraId="1972BF31" w14:textId="77777777" w:rsidTr="000659BE">
        <w:trPr>
          <w:jc w:val="center"/>
        </w:trPr>
        <w:tc>
          <w:tcPr>
            <w:tcW w:w="3345" w:type="dxa"/>
          </w:tcPr>
          <w:p w14:paraId="2CC94932" w14:textId="77777777" w:rsidR="004B3F04" w:rsidRDefault="004B3F04" w:rsidP="000659BE">
            <w:pPr>
              <w:pStyle w:val="TableText"/>
            </w:pPr>
            <w:r>
              <w:tab/>
            </w:r>
            <w:r>
              <w:tab/>
              <w:t>@typeCode</w:t>
            </w:r>
          </w:p>
        </w:tc>
        <w:tc>
          <w:tcPr>
            <w:tcW w:w="720" w:type="dxa"/>
          </w:tcPr>
          <w:p w14:paraId="4109E000" w14:textId="77777777" w:rsidR="004B3F04" w:rsidRDefault="004B3F04" w:rsidP="000659BE">
            <w:pPr>
              <w:pStyle w:val="TableText"/>
            </w:pPr>
            <w:r>
              <w:t>1..1</w:t>
            </w:r>
          </w:p>
        </w:tc>
        <w:tc>
          <w:tcPr>
            <w:tcW w:w="1152" w:type="dxa"/>
          </w:tcPr>
          <w:p w14:paraId="32E33BDD" w14:textId="77777777" w:rsidR="004B3F04" w:rsidRDefault="004B3F04" w:rsidP="000659BE">
            <w:pPr>
              <w:pStyle w:val="TableText"/>
            </w:pPr>
            <w:r>
              <w:t>SHALL</w:t>
            </w:r>
          </w:p>
        </w:tc>
        <w:tc>
          <w:tcPr>
            <w:tcW w:w="864" w:type="dxa"/>
          </w:tcPr>
          <w:p w14:paraId="527C5B49" w14:textId="77777777" w:rsidR="004B3F04" w:rsidRDefault="004B3F04" w:rsidP="000659BE">
            <w:pPr>
              <w:pStyle w:val="TableText"/>
            </w:pPr>
          </w:p>
        </w:tc>
        <w:tc>
          <w:tcPr>
            <w:tcW w:w="1104" w:type="dxa"/>
          </w:tcPr>
          <w:p w14:paraId="07C6DCBC" w14:textId="77777777" w:rsidR="004B3F04" w:rsidRDefault="006C736C" w:rsidP="000659BE">
            <w:pPr>
              <w:pStyle w:val="TableText"/>
            </w:pPr>
            <w:hyperlink w:anchor="C_4499-35879">
              <w:r w:rsidR="004B3F04">
                <w:rPr>
                  <w:rStyle w:val="HyperlinkText9pt"/>
                </w:rPr>
                <w:t>4499-35879</w:t>
              </w:r>
            </w:hyperlink>
          </w:p>
        </w:tc>
        <w:tc>
          <w:tcPr>
            <w:tcW w:w="2975" w:type="dxa"/>
          </w:tcPr>
          <w:p w14:paraId="730ECA45" w14:textId="77777777" w:rsidR="004B3F04" w:rsidRDefault="004B3F04" w:rsidP="000659BE">
            <w:pPr>
              <w:pStyle w:val="TableText"/>
            </w:pPr>
            <w:r>
              <w:t>urn:oid:2.16.840.1.113883.5.90 (HL7ParticipationType) = PART</w:t>
            </w:r>
          </w:p>
        </w:tc>
      </w:tr>
      <w:tr w:rsidR="004B3F04" w14:paraId="2705884D" w14:textId="77777777" w:rsidTr="000659BE">
        <w:trPr>
          <w:jc w:val="center"/>
        </w:trPr>
        <w:tc>
          <w:tcPr>
            <w:tcW w:w="3345" w:type="dxa"/>
          </w:tcPr>
          <w:p w14:paraId="621D73AB" w14:textId="77777777" w:rsidR="004B3F04" w:rsidRDefault="004B3F04" w:rsidP="000659BE">
            <w:pPr>
              <w:pStyle w:val="TableText"/>
            </w:pPr>
            <w:r>
              <w:tab/>
            </w:r>
            <w:r>
              <w:tab/>
              <w:t>role</w:t>
            </w:r>
          </w:p>
        </w:tc>
        <w:tc>
          <w:tcPr>
            <w:tcW w:w="720" w:type="dxa"/>
          </w:tcPr>
          <w:p w14:paraId="1EEB6228" w14:textId="77777777" w:rsidR="004B3F04" w:rsidRDefault="004B3F04" w:rsidP="000659BE">
            <w:pPr>
              <w:pStyle w:val="TableText"/>
            </w:pPr>
            <w:r>
              <w:t>1..1</w:t>
            </w:r>
          </w:p>
        </w:tc>
        <w:tc>
          <w:tcPr>
            <w:tcW w:w="1152" w:type="dxa"/>
          </w:tcPr>
          <w:p w14:paraId="472155BF" w14:textId="77777777" w:rsidR="004B3F04" w:rsidRDefault="004B3F04" w:rsidP="000659BE">
            <w:pPr>
              <w:pStyle w:val="TableText"/>
            </w:pPr>
            <w:r>
              <w:t>SHALL</w:t>
            </w:r>
          </w:p>
        </w:tc>
        <w:tc>
          <w:tcPr>
            <w:tcW w:w="864" w:type="dxa"/>
          </w:tcPr>
          <w:p w14:paraId="64E36996" w14:textId="77777777" w:rsidR="004B3F04" w:rsidRDefault="004B3F04" w:rsidP="000659BE">
            <w:pPr>
              <w:pStyle w:val="TableText"/>
            </w:pPr>
          </w:p>
        </w:tc>
        <w:tc>
          <w:tcPr>
            <w:tcW w:w="1104" w:type="dxa"/>
          </w:tcPr>
          <w:p w14:paraId="03567A3C" w14:textId="77777777" w:rsidR="004B3F04" w:rsidRDefault="006C736C" w:rsidP="000659BE">
            <w:pPr>
              <w:pStyle w:val="TableText"/>
            </w:pPr>
            <w:hyperlink w:anchor="C_4499-36194">
              <w:r w:rsidR="004B3F04">
                <w:rPr>
                  <w:rStyle w:val="HyperlinkText9pt"/>
                </w:rPr>
                <w:t>4499-36194</w:t>
              </w:r>
            </w:hyperlink>
          </w:p>
        </w:tc>
        <w:tc>
          <w:tcPr>
            <w:tcW w:w="2975" w:type="dxa"/>
          </w:tcPr>
          <w:p w14:paraId="279C0200"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916A0E2" w14:textId="77777777" w:rsidTr="000659BE">
        <w:trPr>
          <w:jc w:val="center"/>
        </w:trPr>
        <w:tc>
          <w:tcPr>
            <w:tcW w:w="3345" w:type="dxa"/>
          </w:tcPr>
          <w:p w14:paraId="1A4AC4B2" w14:textId="77777777" w:rsidR="004B3F04" w:rsidRDefault="004B3F04" w:rsidP="000659BE">
            <w:pPr>
              <w:pStyle w:val="TableText"/>
            </w:pPr>
            <w:r>
              <w:tab/>
              <w:t>participation</w:t>
            </w:r>
          </w:p>
        </w:tc>
        <w:tc>
          <w:tcPr>
            <w:tcW w:w="720" w:type="dxa"/>
          </w:tcPr>
          <w:p w14:paraId="4168A885" w14:textId="77777777" w:rsidR="004B3F04" w:rsidRDefault="004B3F04" w:rsidP="000659BE">
            <w:pPr>
              <w:pStyle w:val="TableText"/>
            </w:pPr>
            <w:r>
              <w:t>0..1</w:t>
            </w:r>
          </w:p>
        </w:tc>
        <w:tc>
          <w:tcPr>
            <w:tcW w:w="1152" w:type="dxa"/>
          </w:tcPr>
          <w:p w14:paraId="6715D792" w14:textId="77777777" w:rsidR="004B3F04" w:rsidRDefault="004B3F04" w:rsidP="000659BE">
            <w:pPr>
              <w:pStyle w:val="TableText"/>
            </w:pPr>
            <w:r>
              <w:t>MAY</w:t>
            </w:r>
          </w:p>
        </w:tc>
        <w:tc>
          <w:tcPr>
            <w:tcW w:w="864" w:type="dxa"/>
          </w:tcPr>
          <w:p w14:paraId="4BFBF366" w14:textId="77777777" w:rsidR="004B3F04" w:rsidRDefault="004B3F04" w:rsidP="000659BE">
            <w:pPr>
              <w:pStyle w:val="TableText"/>
            </w:pPr>
          </w:p>
        </w:tc>
        <w:tc>
          <w:tcPr>
            <w:tcW w:w="1104" w:type="dxa"/>
          </w:tcPr>
          <w:p w14:paraId="1BB57775" w14:textId="77777777" w:rsidR="004B3F04" w:rsidRDefault="006C736C" w:rsidP="000659BE">
            <w:pPr>
              <w:pStyle w:val="TableText"/>
            </w:pPr>
            <w:hyperlink w:anchor="C_4499-35279">
              <w:r w:rsidR="004B3F04">
                <w:rPr>
                  <w:rStyle w:val="HyperlinkText9pt"/>
                </w:rPr>
                <w:t>4499-35279</w:t>
              </w:r>
            </w:hyperlink>
          </w:p>
        </w:tc>
        <w:tc>
          <w:tcPr>
            <w:tcW w:w="2975" w:type="dxa"/>
          </w:tcPr>
          <w:p w14:paraId="1BB49075" w14:textId="77777777" w:rsidR="004B3F04" w:rsidRDefault="004B3F04" w:rsidP="000659BE">
            <w:pPr>
              <w:pStyle w:val="TableText"/>
            </w:pPr>
          </w:p>
        </w:tc>
      </w:tr>
      <w:tr w:rsidR="004B3F04" w14:paraId="0B98ADD2" w14:textId="77777777" w:rsidTr="000659BE">
        <w:trPr>
          <w:jc w:val="center"/>
        </w:trPr>
        <w:tc>
          <w:tcPr>
            <w:tcW w:w="3345" w:type="dxa"/>
          </w:tcPr>
          <w:p w14:paraId="7426E9C5" w14:textId="77777777" w:rsidR="004B3F04" w:rsidRDefault="004B3F04" w:rsidP="000659BE">
            <w:pPr>
              <w:pStyle w:val="TableText"/>
            </w:pPr>
            <w:r>
              <w:tab/>
            </w:r>
            <w:r>
              <w:tab/>
              <w:t>@typeCode</w:t>
            </w:r>
          </w:p>
        </w:tc>
        <w:tc>
          <w:tcPr>
            <w:tcW w:w="720" w:type="dxa"/>
          </w:tcPr>
          <w:p w14:paraId="13E32B85" w14:textId="77777777" w:rsidR="004B3F04" w:rsidRDefault="004B3F04" w:rsidP="000659BE">
            <w:pPr>
              <w:pStyle w:val="TableText"/>
            </w:pPr>
            <w:r>
              <w:t>1..1</w:t>
            </w:r>
          </w:p>
        </w:tc>
        <w:tc>
          <w:tcPr>
            <w:tcW w:w="1152" w:type="dxa"/>
          </w:tcPr>
          <w:p w14:paraId="0D095806" w14:textId="77777777" w:rsidR="004B3F04" w:rsidRDefault="004B3F04" w:rsidP="000659BE">
            <w:pPr>
              <w:pStyle w:val="TableText"/>
            </w:pPr>
            <w:r>
              <w:t>SHALL</w:t>
            </w:r>
          </w:p>
        </w:tc>
        <w:tc>
          <w:tcPr>
            <w:tcW w:w="864" w:type="dxa"/>
          </w:tcPr>
          <w:p w14:paraId="3A829554" w14:textId="77777777" w:rsidR="004B3F04" w:rsidRDefault="004B3F04" w:rsidP="000659BE">
            <w:pPr>
              <w:pStyle w:val="TableText"/>
            </w:pPr>
          </w:p>
        </w:tc>
        <w:tc>
          <w:tcPr>
            <w:tcW w:w="1104" w:type="dxa"/>
          </w:tcPr>
          <w:p w14:paraId="3EA7855E" w14:textId="77777777" w:rsidR="004B3F04" w:rsidRDefault="006C736C" w:rsidP="000659BE">
            <w:pPr>
              <w:pStyle w:val="TableText"/>
            </w:pPr>
            <w:hyperlink w:anchor="C_4499-35281">
              <w:r w:rsidR="004B3F04">
                <w:rPr>
                  <w:rStyle w:val="HyperlinkText9pt"/>
                </w:rPr>
                <w:t>4499-35281</w:t>
              </w:r>
            </w:hyperlink>
          </w:p>
        </w:tc>
        <w:tc>
          <w:tcPr>
            <w:tcW w:w="2975" w:type="dxa"/>
          </w:tcPr>
          <w:p w14:paraId="3BB4366C" w14:textId="77777777" w:rsidR="004B3F04" w:rsidRDefault="004B3F04" w:rsidP="000659BE">
            <w:pPr>
              <w:pStyle w:val="TableText"/>
            </w:pPr>
            <w:r>
              <w:t>urn:oid:2.16.840.1.113883.5.90 (HL7ParticipationType) = PART</w:t>
            </w:r>
          </w:p>
        </w:tc>
      </w:tr>
      <w:tr w:rsidR="004B3F04" w14:paraId="6AF4B1B0" w14:textId="77777777" w:rsidTr="000659BE">
        <w:trPr>
          <w:jc w:val="center"/>
        </w:trPr>
        <w:tc>
          <w:tcPr>
            <w:tcW w:w="3345" w:type="dxa"/>
          </w:tcPr>
          <w:p w14:paraId="7B5109EE" w14:textId="77777777" w:rsidR="004B3F04" w:rsidRDefault="004B3F04" w:rsidP="000659BE">
            <w:pPr>
              <w:pStyle w:val="TableText"/>
            </w:pPr>
            <w:r>
              <w:tab/>
            </w:r>
            <w:r>
              <w:tab/>
              <w:t>patient</w:t>
            </w:r>
          </w:p>
        </w:tc>
        <w:tc>
          <w:tcPr>
            <w:tcW w:w="720" w:type="dxa"/>
          </w:tcPr>
          <w:p w14:paraId="6EF6FBF3" w14:textId="77777777" w:rsidR="004B3F04" w:rsidRDefault="004B3F04" w:rsidP="000659BE">
            <w:pPr>
              <w:pStyle w:val="TableText"/>
            </w:pPr>
            <w:r>
              <w:t>1..1</w:t>
            </w:r>
          </w:p>
        </w:tc>
        <w:tc>
          <w:tcPr>
            <w:tcW w:w="1152" w:type="dxa"/>
          </w:tcPr>
          <w:p w14:paraId="142C894C" w14:textId="77777777" w:rsidR="004B3F04" w:rsidRDefault="004B3F04" w:rsidP="000659BE">
            <w:pPr>
              <w:pStyle w:val="TableText"/>
            </w:pPr>
            <w:r>
              <w:t>SHALL</w:t>
            </w:r>
          </w:p>
        </w:tc>
        <w:tc>
          <w:tcPr>
            <w:tcW w:w="864" w:type="dxa"/>
          </w:tcPr>
          <w:p w14:paraId="0B9BF15E" w14:textId="77777777" w:rsidR="004B3F04" w:rsidRDefault="004B3F04" w:rsidP="000659BE">
            <w:pPr>
              <w:pStyle w:val="TableText"/>
            </w:pPr>
          </w:p>
        </w:tc>
        <w:tc>
          <w:tcPr>
            <w:tcW w:w="1104" w:type="dxa"/>
          </w:tcPr>
          <w:p w14:paraId="788764EF" w14:textId="77777777" w:rsidR="004B3F04" w:rsidRDefault="006C736C" w:rsidP="000659BE">
            <w:pPr>
              <w:pStyle w:val="TableText"/>
            </w:pPr>
            <w:hyperlink w:anchor="C_4499-36195">
              <w:r w:rsidR="004B3F04">
                <w:rPr>
                  <w:rStyle w:val="HyperlinkText9pt"/>
                </w:rPr>
                <w:t>4499-36195</w:t>
              </w:r>
            </w:hyperlink>
          </w:p>
        </w:tc>
        <w:tc>
          <w:tcPr>
            <w:tcW w:w="2975" w:type="dxa"/>
          </w:tcPr>
          <w:p w14:paraId="7D381118"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40ADF98" w14:textId="77777777" w:rsidTr="000659BE">
        <w:trPr>
          <w:jc w:val="center"/>
        </w:trPr>
        <w:tc>
          <w:tcPr>
            <w:tcW w:w="3345" w:type="dxa"/>
          </w:tcPr>
          <w:p w14:paraId="4851A366" w14:textId="77777777" w:rsidR="004B3F04" w:rsidRDefault="004B3F04" w:rsidP="000659BE">
            <w:pPr>
              <w:pStyle w:val="TableText"/>
            </w:pPr>
            <w:r>
              <w:tab/>
              <w:t>outboundRelationship</w:t>
            </w:r>
          </w:p>
        </w:tc>
        <w:tc>
          <w:tcPr>
            <w:tcW w:w="720" w:type="dxa"/>
          </w:tcPr>
          <w:p w14:paraId="7EF660A2" w14:textId="77777777" w:rsidR="004B3F04" w:rsidRDefault="004B3F04" w:rsidP="000659BE">
            <w:pPr>
              <w:pStyle w:val="TableText"/>
            </w:pPr>
            <w:r>
              <w:t>0..1</w:t>
            </w:r>
          </w:p>
        </w:tc>
        <w:tc>
          <w:tcPr>
            <w:tcW w:w="1152" w:type="dxa"/>
          </w:tcPr>
          <w:p w14:paraId="4CE62C39" w14:textId="77777777" w:rsidR="004B3F04" w:rsidRDefault="004B3F04" w:rsidP="000659BE">
            <w:pPr>
              <w:pStyle w:val="TableText"/>
            </w:pPr>
            <w:r>
              <w:t>MAY</w:t>
            </w:r>
          </w:p>
        </w:tc>
        <w:tc>
          <w:tcPr>
            <w:tcW w:w="864" w:type="dxa"/>
          </w:tcPr>
          <w:p w14:paraId="353B6CD6" w14:textId="77777777" w:rsidR="004B3F04" w:rsidRDefault="004B3F04" w:rsidP="000659BE">
            <w:pPr>
              <w:pStyle w:val="TableText"/>
            </w:pPr>
          </w:p>
        </w:tc>
        <w:tc>
          <w:tcPr>
            <w:tcW w:w="1104" w:type="dxa"/>
          </w:tcPr>
          <w:p w14:paraId="43CB1752" w14:textId="77777777" w:rsidR="004B3F04" w:rsidRDefault="006C736C" w:rsidP="000659BE">
            <w:pPr>
              <w:pStyle w:val="TableText"/>
            </w:pPr>
            <w:hyperlink w:anchor="C_4499-32511">
              <w:r w:rsidR="004B3F04">
                <w:rPr>
                  <w:rStyle w:val="HyperlinkText9pt"/>
                </w:rPr>
                <w:t>4499-32511</w:t>
              </w:r>
            </w:hyperlink>
          </w:p>
        </w:tc>
        <w:tc>
          <w:tcPr>
            <w:tcW w:w="2975" w:type="dxa"/>
          </w:tcPr>
          <w:p w14:paraId="614A8CDD" w14:textId="77777777" w:rsidR="004B3F04" w:rsidRDefault="004B3F04" w:rsidP="000659BE">
            <w:pPr>
              <w:pStyle w:val="TableText"/>
            </w:pPr>
          </w:p>
        </w:tc>
      </w:tr>
      <w:tr w:rsidR="004B3F04" w14:paraId="12A7CD45" w14:textId="77777777" w:rsidTr="000659BE">
        <w:trPr>
          <w:jc w:val="center"/>
        </w:trPr>
        <w:tc>
          <w:tcPr>
            <w:tcW w:w="3345" w:type="dxa"/>
          </w:tcPr>
          <w:p w14:paraId="30306D83" w14:textId="77777777" w:rsidR="004B3F04" w:rsidRDefault="004B3F04" w:rsidP="000659BE">
            <w:pPr>
              <w:pStyle w:val="TableText"/>
            </w:pPr>
            <w:r>
              <w:tab/>
            </w:r>
            <w:r>
              <w:tab/>
              <w:t>@typeCode</w:t>
            </w:r>
          </w:p>
        </w:tc>
        <w:tc>
          <w:tcPr>
            <w:tcW w:w="720" w:type="dxa"/>
          </w:tcPr>
          <w:p w14:paraId="4CE60345" w14:textId="77777777" w:rsidR="004B3F04" w:rsidRDefault="004B3F04" w:rsidP="000659BE">
            <w:pPr>
              <w:pStyle w:val="TableText"/>
            </w:pPr>
            <w:r>
              <w:t>1..1</w:t>
            </w:r>
          </w:p>
        </w:tc>
        <w:tc>
          <w:tcPr>
            <w:tcW w:w="1152" w:type="dxa"/>
          </w:tcPr>
          <w:p w14:paraId="2F184F40" w14:textId="77777777" w:rsidR="004B3F04" w:rsidRDefault="004B3F04" w:rsidP="000659BE">
            <w:pPr>
              <w:pStyle w:val="TableText"/>
            </w:pPr>
            <w:r>
              <w:t>SHALL</w:t>
            </w:r>
          </w:p>
        </w:tc>
        <w:tc>
          <w:tcPr>
            <w:tcW w:w="864" w:type="dxa"/>
          </w:tcPr>
          <w:p w14:paraId="52A51447" w14:textId="77777777" w:rsidR="004B3F04" w:rsidRDefault="004B3F04" w:rsidP="000659BE">
            <w:pPr>
              <w:pStyle w:val="TableText"/>
            </w:pPr>
          </w:p>
        </w:tc>
        <w:tc>
          <w:tcPr>
            <w:tcW w:w="1104" w:type="dxa"/>
          </w:tcPr>
          <w:p w14:paraId="2207D351" w14:textId="77777777" w:rsidR="004B3F04" w:rsidRDefault="006C736C" w:rsidP="000659BE">
            <w:pPr>
              <w:pStyle w:val="TableText"/>
            </w:pPr>
            <w:hyperlink w:anchor="C_4499-32512">
              <w:r w:rsidR="004B3F04">
                <w:rPr>
                  <w:rStyle w:val="HyperlinkText9pt"/>
                </w:rPr>
                <w:t>4499-32512</w:t>
              </w:r>
            </w:hyperlink>
          </w:p>
        </w:tc>
        <w:tc>
          <w:tcPr>
            <w:tcW w:w="2975" w:type="dxa"/>
          </w:tcPr>
          <w:p w14:paraId="21429701" w14:textId="77777777" w:rsidR="004B3F04" w:rsidRDefault="004B3F04" w:rsidP="000659BE">
            <w:pPr>
              <w:pStyle w:val="TableText"/>
            </w:pPr>
            <w:r>
              <w:t>urn:oid:2.16.840.1.113883.5.1002 (HL7ActRelationshipType) = RSON</w:t>
            </w:r>
          </w:p>
        </w:tc>
      </w:tr>
      <w:tr w:rsidR="004B3F04" w14:paraId="12F6910D" w14:textId="77777777" w:rsidTr="000659BE">
        <w:trPr>
          <w:jc w:val="center"/>
        </w:trPr>
        <w:tc>
          <w:tcPr>
            <w:tcW w:w="3345" w:type="dxa"/>
          </w:tcPr>
          <w:p w14:paraId="4A7A839E" w14:textId="77777777" w:rsidR="004B3F04" w:rsidRDefault="004B3F04" w:rsidP="000659BE">
            <w:pPr>
              <w:pStyle w:val="TableText"/>
            </w:pPr>
            <w:r>
              <w:tab/>
            </w:r>
            <w:r>
              <w:tab/>
              <w:t>observationCriteria</w:t>
            </w:r>
          </w:p>
        </w:tc>
        <w:tc>
          <w:tcPr>
            <w:tcW w:w="720" w:type="dxa"/>
          </w:tcPr>
          <w:p w14:paraId="59181D0A" w14:textId="77777777" w:rsidR="004B3F04" w:rsidRDefault="004B3F04" w:rsidP="000659BE">
            <w:pPr>
              <w:pStyle w:val="TableText"/>
            </w:pPr>
            <w:r>
              <w:t>1..1</w:t>
            </w:r>
          </w:p>
        </w:tc>
        <w:tc>
          <w:tcPr>
            <w:tcW w:w="1152" w:type="dxa"/>
          </w:tcPr>
          <w:p w14:paraId="0D1EDDE8" w14:textId="77777777" w:rsidR="004B3F04" w:rsidRDefault="004B3F04" w:rsidP="000659BE">
            <w:pPr>
              <w:pStyle w:val="TableText"/>
            </w:pPr>
            <w:r>
              <w:t>SHALL</w:t>
            </w:r>
          </w:p>
        </w:tc>
        <w:tc>
          <w:tcPr>
            <w:tcW w:w="864" w:type="dxa"/>
          </w:tcPr>
          <w:p w14:paraId="7433B584" w14:textId="77777777" w:rsidR="004B3F04" w:rsidRDefault="004B3F04" w:rsidP="000659BE">
            <w:pPr>
              <w:pStyle w:val="TableText"/>
            </w:pPr>
          </w:p>
        </w:tc>
        <w:tc>
          <w:tcPr>
            <w:tcW w:w="1104" w:type="dxa"/>
          </w:tcPr>
          <w:p w14:paraId="7EC7778B" w14:textId="77777777" w:rsidR="004B3F04" w:rsidRDefault="006C736C" w:rsidP="000659BE">
            <w:pPr>
              <w:pStyle w:val="TableText"/>
            </w:pPr>
            <w:hyperlink w:anchor="C_4499-32513">
              <w:r w:rsidR="004B3F04">
                <w:rPr>
                  <w:rStyle w:val="HyperlinkText9pt"/>
                </w:rPr>
                <w:t>4499-32513</w:t>
              </w:r>
            </w:hyperlink>
          </w:p>
        </w:tc>
        <w:tc>
          <w:tcPr>
            <w:tcW w:w="2975" w:type="dxa"/>
          </w:tcPr>
          <w:p w14:paraId="45421398"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1827699B" w14:textId="77777777" w:rsidR="004B3F04" w:rsidRDefault="004B3F04" w:rsidP="004B3F04">
      <w:pPr>
        <w:pStyle w:val="BodyText"/>
      </w:pPr>
    </w:p>
    <w:p w14:paraId="3B0B1688" w14:textId="77777777" w:rsidR="004B3F04" w:rsidRDefault="004B3F04" w:rsidP="007E63CC">
      <w:pPr>
        <w:numPr>
          <w:ilvl w:val="0"/>
          <w:numId w:val="4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460" w:name="C_4499-32047"/>
      <w:r>
        <w:t xml:space="preserve"> (CONF:4499-32047)</w:t>
      </w:r>
      <w:bookmarkEnd w:id="2460"/>
      <w:r>
        <w:t>.</w:t>
      </w:r>
    </w:p>
    <w:p w14:paraId="336C343A" w14:textId="77777777" w:rsidR="004B3F04" w:rsidRDefault="004B3F04" w:rsidP="007E63CC">
      <w:pPr>
        <w:numPr>
          <w:ilvl w:val="0"/>
          <w:numId w:val="4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461" w:name="C_4499-32048"/>
      <w:r>
        <w:t xml:space="preserve"> (CONF:4499-32048)</w:t>
      </w:r>
      <w:bookmarkEnd w:id="2461"/>
      <w:r>
        <w:t>.</w:t>
      </w:r>
    </w:p>
    <w:p w14:paraId="591C6039" w14:textId="77777777" w:rsidR="004B3F04" w:rsidRDefault="004B3F04" w:rsidP="007E63CC">
      <w:pPr>
        <w:numPr>
          <w:ilvl w:val="0"/>
          <w:numId w:val="49"/>
        </w:numPr>
      </w:pPr>
      <w:r>
        <w:rPr>
          <w:rStyle w:val="keyword"/>
        </w:rPr>
        <w:t>MAY</w:t>
      </w:r>
      <w:r>
        <w:t xml:space="preserve"> contain zero or one [0..1] </w:t>
      </w:r>
      <w:r>
        <w:rPr>
          <w:rStyle w:val="XMLnameBold"/>
        </w:rPr>
        <w:t>@actionNegationInd</w:t>
      </w:r>
      <w:bookmarkStart w:id="2462" w:name="C_4499-32049"/>
      <w:r>
        <w:t xml:space="preserve"> (CONF:4499-32049)</w:t>
      </w:r>
      <w:bookmarkEnd w:id="2462"/>
      <w:r>
        <w:t>.</w:t>
      </w:r>
      <w:r>
        <w:br/>
        <w:t>Note: QDM Attribute: Negation Rationale</w:t>
      </w:r>
    </w:p>
    <w:p w14:paraId="30A44BAA" w14:textId="77777777" w:rsidR="004B3F04" w:rsidRDefault="004B3F04" w:rsidP="007E63CC">
      <w:pPr>
        <w:numPr>
          <w:ilvl w:val="0"/>
          <w:numId w:val="49"/>
        </w:numPr>
      </w:pPr>
      <w:r>
        <w:rPr>
          <w:rStyle w:val="keyword"/>
        </w:rPr>
        <w:t>SHALL</w:t>
      </w:r>
      <w:r>
        <w:t xml:space="preserve"> contain exactly one [1..1] </w:t>
      </w:r>
      <w:r>
        <w:rPr>
          <w:rStyle w:val="XMLnameBold"/>
        </w:rPr>
        <w:t>templateId</w:t>
      </w:r>
      <w:bookmarkStart w:id="2463" w:name="C_4499-32050"/>
      <w:r>
        <w:t xml:space="preserve"> (CONF:4499-32050)</w:t>
      </w:r>
      <w:bookmarkEnd w:id="2463"/>
      <w:r>
        <w:t>.</w:t>
      </w:r>
    </w:p>
    <w:p w14:paraId="29F7943F" w14:textId="77777777" w:rsidR="004B3F04" w:rsidRDefault="004B3F04" w:rsidP="007E63CC">
      <w:pPr>
        <w:numPr>
          <w:ilvl w:val="1"/>
          <w:numId w:val="49"/>
        </w:numPr>
      </w:pPr>
      <w:r>
        <w:t xml:space="preserve">This templateId </w:t>
      </w:r>
      <w:r>
        <w:rPr>
          <w:rStyle w:val="keyword"/>
        </w:rPr>
        <w:t>SHALL</w:t>
      </w:r>
      <w:r>
        <w:t xml:space="preserve"> contain exactly one [1..1] </w:t>
      </w:r>
      <w:r>
        <w:rPr>
          <w:rStyle w:val="XMLnameBold"/>
        </w:rPr>
        <w:t>item</w:t>
      </w:r>
      <w:bookmarkStart w:id="2464" w:name="C_4499-32051"/>
      <w:r>
        <w:t xml:space="preserve"> (CONF:4499-32051)</w:t>
      </w:r>
      <w:bookmarkEnd w:id="2464"/>
      <w:r>
        <w:t xml:space="preserve"> such that it</w:t>
      </w:r>
    </w:p>
    <w:p w14:paraId="19FF0669" w14:textId="77777777" w:rsidR="004B3F04" w:rsidRDefault="004B3F04" w:rsidP="007E63CC">
      <w:pPr>
        <w:numPr>
          <w:ilvl w:val="2"/>
          <w:numId w:val="49"/>
        </w:numPr>
      </w:pPr>
      <w:r>
        <w:rPr>
          <w:rStyle w:val="keyword"/>
        </w:rPr>
        <w:t>SHALL</w:t>
      </w:r>
      <w:r>
        <w:t xml:space="preserve"> contain exactly one [1..1] </w:t>
      </w:r>
      <w:r>
        <w:rPr>
          <w:rStyle w:val="XMLnameBold"/>
        </w:rPr>
        <w:t>@root</w:t>
      </w:r>
      <w:r>
        <w:t>=</w:t>
      </w:r>
      <w:r>
        <w:rPr>
          <w:rStyle w:val="XMLname"/>
        </w:rPr>
        <w:t>"2.16.840.1.113883.10.20.28.4.45"</w:t>
      </w:r>
      <w:bookmarkStart w:id="2465" w:name="C_4499-32052"/>
      <w:r>
        <w:t xml:space="preserve"> (CONF:4499-32052)</w:t>
      </w:r>
      <w:bookmarkEnd w:id="2465"/>
      <w:r>
        <w:t>.</w:t>
      </w:r>
    </w:p>
    <w:p w14:paraId="67A5B598" w14:textId="77777777" w:rsidR="004B3F04" w:rsidRDefault="004B3F04" w:rsidP="007E63CC">
      <w:pPr>
        <w:numPr>
          <w:ilvl w:val="2"/>
          <w:numId w:val="49"/>
        </w:numPr>
      </w:pPr>
      <w:r>
        <w:rPr>
          <w:rStyle w:val="keyword"/>
        </w:rPr>
        <w:lastRenderedPageBreak/>
        <w:t>SHALL</w:t>
      </w:r>
      <w:r>
        <w:t xml:space="preserve"> contain exactly one [1..1] </w:t>
      </w:r>
      <w:r>
        <w:rPr>
          <w:rStyle w:val="XMLnameBold"/>
        </w:rPr>
        <w:t>@extension</w:t>
      </w:r>
      <w:r>
        <w:t>=</w:t>
      </w:r>
      <w:r>
        <w:rPr>
          <w:rStyle w:val="XMLname"/>
        </w:rPr>
        <w:t>"2021-02-01"</w:t>
      </w:r>
      <w:bookmarkStart w:id="2466" w:name="C_4499-33386"/>
      <w:r>
        <w:t xml:space="preserve"> (CONF:4499-33386)</w:t>
      </w:r>
      <w:bookmarkEnd w:id="2466"/>
      <w:r>
        <w:t>.</w:t>
      </w:r>
    </w:p>
    <w:p w14:paraId="5B34850C" w14:textId="77777777" w:rsidR="004B3F04" w:rsidRDefault="004B3F04" w:rsidP="007E63CC">
      <w:pPr>
        <w:numPr>
          <w:ilvl w:val="0"/>
          <w:numId w:val="49"/>
        </w:numPr>
      </w:pPr>
      <w:r>
        <w:rPr>
          <w:rStyle w:val="keyword"/>
        </w:rPr>
        <w:t>SHALL</w:t>
      </w:r>
      <w:r>
        <w:t xml:space="preserve"> contain exactly one [1..1] </w:t>
      </w:r>
      <w:r>
        <w:rPr>
          <w:rStyle w:val="XMLnameBold"/>
        </w:rPr>
        <w:t>id</w:t>
      </w:r>
      <w:bookmarkStart w:id="2467" w:name="C_4499-32053"/>
      <w:r>
        <w:t xml:space="preserve"> (CONF:4499-32053)</w:t>
      </w:r>
      <w:bookmarkEnd w:id="2467"/>
      <w:r>
        <w:t>.</w:t>
      </w:r>
    </w:p>
    <w:p w14:paraId="08E10EBB" w14:textId="77777777" w:rsidR="004B3F04" w:rsidRDefault="004B3F04" w:rsidP="007E63CC">
      <w:pPr>
        <w:numPr>
          <w:ilvl w:val="0"/>
          <w:numId w:val="49"/>
        </w:numPr>
      </w:pPr>
      <w:r>
        <w:rPr>
          <w:rStyle w:val="keyword"/>
        </w:rPr>
        <w:t>SHALL</w:t>
      </w:r>
      <w:r>
        <w:t xml:space="preserve"> contain exactly one [1..1] </w:t>
      </w:r>
      <w:r>
        <w:rPr>
          <w:rStyle w:val="XMLnameBold"/>
        </w:rPr>
        <w:t>code</w:t>
      </w:r>
      <w:bookmarkStart w:id="2468" w:name="C_4499-32054"/>
      <w:r>
        <w:t xml:space="preserve"> (CONF:4499-32054)</w:t>
      </w:r>
      <w:bookmarkEnd w:id="2468"/>
      <w:r>
        <w:t>.</w:t>
      </w:r>
    </w:p>
    <w:p w14:paraId="3CFEC8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 (CodeSystem: </w:t>
      </w:r>
      <w:r>
        <w:rPr>
          <w:rStyle w:val="XMLname"/>
        </w:rPr>
        <w:t>SNOMED CT urn:oid:2.16.840.1.113883.6.96</w:t>
      </w:r>
      <w:r>
        <w:t>)</w:t>
      </w:r>
      <w:bookmarkStart w:id="2469" w:name="C_4499-32055"/>
      <w:r>
        <w:t xml:space="preserve"> (CONF:4499-32055)</w:t>
      </w:r>
      <w:bookmarkEnd w:id="2469"/>
      <w:r>
        <w:t>.</w:t>
      </w:r>
    </w:p>
    <w:p w14:paraId="15622C97" w14:textId="77777777" w:rsidR="004B3F04" w:rsidRDefault="004B3F04" w:rsidP="007E63CC">
      <w:pPr>
        <w:numPr>
          <w:ilvl w:val="1"/>
          <w:numId w:val="49"/>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2470" w:name="C_4499-32056"/>
      <w:r>
        <w:t xml:space="preserve"> (CONF:4499-32056)</w:t>
      </w:r>
      <w:bookmarkEnd w:id="2470"/>
      <w:r>
        <w:t>.</w:t>
      </w:r>
    </w:p>
    <w:p w14:paraId="72554743" w14:textId="77777777" w:rsidR="004B3F04" w:rsidRDefault="004B3F04" w:rsidP="007E63CC">
      <w:pPr>
        <w:numPr>
          <w:ilvl w:val="0"/>
          <w:numId w:val="49"/>
        </w:numPr>
      </w:pPr>
      <w:r>
        <w:rPr>
          <w:rStyle w:val="keyword"/>
        </w:rPr>
        <w:t>SHALL</w:t>
      </w:r>
      <w:r>
        <w:t xml:space="preserve"> contain exactly one [1..1] </w:t>
      </w:r>
      <w:r>
        <w:rPr>
          <w:rStyle w:val="XMLnameBold"/>
        </w:rPr>
        <w:t>title</w:t>
      </w:r>
      <w:bookmarkStart w:id="2471" w:name="C_4499-35951"/>
      <w:r>
        <w:t xml:space="preserve"> (CONF:4499-35951)</w:t>
      </w:r>
      <w:bookmarkEnd w:id="2471"/>
      <w:r>
        <w:t>.</w:t>
      </w:r>
    </w:p>
    <w:p w14:paraId="4C9BCE33" w14:textId="77777777" w:rsidR="004B3F04" w:rsidRDefault="004B3F04" w:rsidP="007E63CC">
      <w:pPr>
        <w:numPr>
          <w:ilvl w:val="0"/>
          <w:numId w:val="49"/>
        </w:numPr>
      </w:pPr>
      <w:r>
        <w:rPr>
          <w:rStyle w:val="keyword"/>
        </w:rPr>
        <w:t>SHALL</w:t>
      </w:r>
      <w:r>
        <w:t xml:space="preserve"> contain exactly one [1..1] </w:t>
      </w:r>
      <w:r>
        <w:rPr>
          <w:rStyle w:val="XMLnameBold"/>
        </w:rPr>
        <w:t>statusCode</w:t>
      </w:r>
      <w:bookmarkStart w:id="2472" w:name="C_4499-32058"/>
      <w:r>
        <w:t xml:space="preserve"> (CONF:4499-32058)</w:t>
      </w:r>
      <w:bookmarkEnd w:id="2472"/>
      <w:r>
        <w:t>.</w:t>
      </w:r>
    </w:p>
    <w:p w14:paraId="104253EC" w14:textId="77777777" w:rsidR="004B3F04" w:rsidRDefault="004B3F04" w:rsidP="007E63CC">
      <w:pPr>
        <w:numPr>
          <w:ilvl w:val="1"/>
          <w:numId w:val="4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473" w:name="C_4499-32059"/>
      <w:r>
        <w:t xml:space="preserve"> (CONF:4499-32059)</w:t>
      </w:r>
      <w:bookmarkEnd w:id="2473"/>
      <w:r>
        <w:t>.</w:t>
      </w:r>
    </w:p>
    <w:p w14:paraId="5B9A2C98"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4" w:name="C_4499-32060"/>
      <w:r>
        <w:t xml:space="preserve"> (CONF:4499-32060)</w:t>
      </w:r>
      <w:bookmarkEnd w:id="2474"/>
      <w:r>
        <w:t xml:space="preserve"> such that it</w:t>
      </w:r>
      <w:r>
        <w:br/>
        <w:t>Note: QDM Attribute: Relevant Period</w:t>
      </w:r>
    </w:p>
    <w:p w14:paraId="44ADB556" w14:textId="77777777" w:rsidR="004B3F04" w:rsidRDefault="004B3F04" w:rsidP="007E63CC">
      <w:pPr>
        <w:numPr>
          <w:ilvl w:val="1"/>
          <w:numId w:val="49"/>
        </w:numPr>
      </w:pPr>
      <w:r>
        <w:rPr>
          <w:rStyle w:val="keyword"/>
        </w:rPr>
        <w:t>MAY</w:t>
      </w:r>
      <w:r>
        <w:t xml:space="preserve"> contain zero or one [0..1] </w:t>
      </w:r>
      <w:r>
        <w:rPr>
          <w:rStyle w:val="XMLnameBold"/>
        </w:rPr>
        <w:t>low</w:t>
      </w:r>
      <w:bookmarkStart w:id="2475" w:name="C_4499-32061"/>
      <w:r>
        <w:t xml:space="preserve"> (CONF:4499-32061)</w:t>
      </w:r>
      <w:bookmarkEnd w:id="2475"/>
      <w:r>
        <w:t>.</w:t>
      </w:r>
      <w:r>
        <w:br/>
        <w:t>Note: startTime of Relevant Period - when a single medication administration event starts (e.g., the initiation of an intravenous infusion, or administering a pill or IM injection to a patient) or QDM Attribute: Relevant dateTime</w:t>
      </w:r>
    </w:p>
    <w:p w14:paraId="57127038" w14:textId="77777777" w:rsidR="004B3F04" w:rsidRDefault="004B3F04" w:rsidP="007E63CC">
      <w:pPr>
        <w:numPr>
          <w:ilvl w:val="1"/>
          <w:numId w:val="49"/>
        </w:numPr>
      </w:pPr>
      <w:r>
        <w:rPr>
          <w:rStyle w:val="keyword"/>
        </w:rPr>
        <w:t>MAY</w:t>
      </w:r>
      <w:r>
        <w:t xml:space="preserve"> contain zero or one [0..1] </w:t>
      </w:r>
      <w:r>
        <w:rPr>
          <w:rStyle w:val="XMLnameBold"/>
        </w:rPr>
        <w:t>high</w:t>
      </w:r>
      <w:bookmarkStart w:id="2476" w:name="C_4499-32062"/>
      <w:r>
        <w:t xml:space="preserve"> (CONF:4499-32062)</w:t>
      </w:r>
      <w:bookmarkEnd w:id="2476"/>
      <w:r>
        <w:t>.</w:t>
      </w:r>
      <w:r>
        <w:br/>
        <w:t xml:space="preserve">Note: stopTime of Relevant Period - when a single medication administration event ends (e.g., the end time of the intravenous infusion, or the administration of a pill or IM injection is completed - for pills and IM injections, the start and stop times are the same) </w:t>
      </w:r>
    </w:p>
    <w:p w14:paraId="7967F539" w14:textId="77777777" w:rsidR="004B3F04" w:rsidRDefault="004B3F04" w:rsidP="007E63CC">
      <w:pPr>
        <w:numPr>
          <w:ilvl w:val="0"/>
          <w:numId w:val="49"/>
        </w:numPr>
      </w:pPr>
      <w:r>
        <w:rPr>
          <w:rStyle w:val="keyword"/>
        </w:rPr>
        <w:t>MAY</w:t>
      </w:r>
      <w:r>
        <w:t xml:space="preserve"> contain zero or one [0..1] </w:t>
      </w:r>
      <w:r>
        <w:rPr>
          <w:rStyle w:val="XMLnameBold"/>
        </w:rPr>
        <w:t>effectiveTime</w:t>
      </w:r>
      <w:bookmarkStart w:id="2477" w:name="C_4499-34806"/>
      <w:r>
        <w:t xml:space="preserve"> (CONF:4499-34806)</w:t>
      </w:r>
      <w:bookmarkEnd w:id="2477"/>
      <w:r>
        <w:t xml:space="preserve"> such that it</w:t>
      </w:r>
      <w:r>
        <w:br/>
        <w:t>Note: QDM Attribute: Frequency</w:t>
      </w:r>
    </w:p>
    <w:p w14:paraId="24378697" w14:textId="77777777" w:rsidR="004B3F04" w:rsidRDefault="004B3F04" w:rsidP="007E63CC">
      <w:pPr>
        <w:numPr>
          <w:ilvl w:val="1"/>
          <w:numId w:val="49"/>
        </w:numPr>
      </w:pPr>
      <w:r>
        <w:rPr>
          <w:rStyle w:val="keyword"/>
        </w:rPr>
        <w:t>MAY</w:t>
      </w:r>
      <w:r>
        <w:t xml:space="preserve"> contain zero or one [0..1] </w:t>
      </w:r>
      <w:r>
        <w:rPr>
          <w:rStyle w:val="XMLnameBold"/>
        </w:rPr>
        <w:t>period</w:t>
      </w:r>
      <w:bookmarkStart w:id="2478" w:name="C_4499-34807"/>
      <w:r>
        <w:t xml:space="preserve"> (CONF:4499-34807)</w:t>
      </w:r>
      <w:bookmarkEnd w:id="2478"/>
      <w:r>
        <w:t>.</w:t>
      </w:r>
    </w:p>
    <w:p w14:paraId="01332481" w14:textId="77777777" w:rsidR="004B3F04" w:rsidRDefault="004B3F04" w:rsidP="007E63CC">
      <w:pPr>
        <w:numPr>
          <w:ilvl w:val="0"/>
          <w:numId w:val="49"/>
        </w:numPr>
      </w:pPr>
      <w:r>
        <w:rPr>
          <w:rStyle w:val="keyword"/>
        </w:rPr>
        <w:t>MAY</w:t>
      </w:r>
      <w:r>
        <w:t xml:space="preserve"> contain zero or one [0..1] </w:t>
      </w:r>
      <w:r>
        <w:rPr>
          <w:rStyle w:val="XMLnameBold"/>
        </w:rPr>
        <w:t>routeCode</w:t>
      </w:r>
      <w:bookmarkStart w:id="2479" w:name="C_4499-32506"/>
      <w:r>
        <w:t xml:space="preserve"> (CONF:4499-32506)</w:t>
      </w:r>
      <w:bookmarkEnd w:id="2479"/>
      <w:r>
        <w:t>.</w:t>
      </w:r>
      <w:r>
        <w:br/>
        <w:t>Note: QDM Attribute: Route</w:t>
      </w:r>
    </w:p>
    <w:p w14:paraId="220C0D95" w14:textId="77777777" w:rsidR="004B3F04" w:rsidRDefault="004B3F04" w:rsidP="007E63CC">
      <w:pPr>
        <w:numPr>
          <w:ilvl w:val="1"/>
          <w:numId w:val="49"/>
        </w:numPr>
      </w:pPr>
      <w:r>
        <w:t xml:space="preserve">The routeCode, if present, </w:t>
      </w:r>
      <w:r>
        <w:rPr>
          <w:rStyle w:val="keyword"/>
        </w:rPr>
        <w:t>SHOULD</w:t>
      </w:r>
      <w:r>
        <w:t xml:space="preserve"> contain zero or one [0..1] </w:t>
      </w:r>
      <w:r>
        <w:rPr>
          <w:rStyle w:val="XMLnameBold"/>
        </w:rPr>
        <w:t>@valueSet</w:t>
      </w:r>
      <w:bookmarkStart w:id="2480" w:name="C_4499-32507"/>
      <w:r>
        <w:t xml:space="preserve"> (CONF:4499-32507)</w:t>
      </w:r>
      <w:bookmarkEnd w:id="2480"/>
      <w:r>
        <w:t>.</w:t>
      </w:r>
    </w:p>
    <w:p w14:paraId="4371C0C1" w14:textId="77777777" w:rsidR="004B3F04" w:rsidRDefault="004B3F04" w:rsidP="007E63CC">
      <w:pPr>
        <w:numPr>
          <w:ilvl w:val="0"/>
          <w:numId w:val="49"/>
        </w:numPr>
      </w:pPr>
      <w:r>
        <w:rPr>
          <w:rStyle w:val="keyword"/>
        </w:rPr>
        <w:t>MAY</w:t>
      </w:r>
      <w:r>
        <w:t xml:space="preserve"> contain zero or one [0..1] </w:t>
      </w:r>
      <w:r>
        <w:rPr>
          <w:rStyle w:val="XMLnameBold"/>
        </w:rPr>
        <w:t>doseQuantity</w:t>
      </w:r>
      <w:bookmarkStart w:id="2481" w:name="C_4499-33128"/>
      <w:r>
        <w:t xml:space="preserve"> (CONF:4499-33128)</w:t>
      </w:r>
      <w:bookmarkEnd w:id="2481"/>
      <w:r>
        <w:t>.</w:t>
      </w:r>
      <w:r>
        <w:br/>
        <w:t>Note: QDM Attribute: Dosage</w:t>
      </w:r>
    </w:p>
    <w:p w14:paraId="7DFC9738" w14:textId="77777777" w:rsidR="004B3F04" w:rsidRDefault="004B3F04" w:rsidP="007E63CC">
      <w:pPr>
        <w:numPr>
          <w:ilvl w:val="0"/>
          <w:numId w:val="49"/>
        </w:numPr>
      </w:pPr>
      <w:r>
        <w:rPr>
          <w:rStyle w:val="keyword"/>
        </w:rPr>
        <w:t>SHALL</w:t>
      </w:r>
      <w:r>
        <w:t xml:space="preserve"> contain exactly one [1..1] </w:t>
      </w:r>
      <w:r>
        <w:rPr>
          <w:rStyle w:val="XMLnameBold"/>
        </w:rPr>
        <w:t>participation</w:t>
      </w:r>
      <w:bookmarkStart w:id="2482" w:name="C_4499-32497"/>
      <w:r>
        <w:t xml:space="preserve"> (CONF:4499-32497)</w:t>
      </w:r>
      <w:bookmarkEnd w:id="2482"/>
      <w:r>
        <w:t xml:space="preserve"> such that it</w:t>
      </w:r>
    </w:p>
    <w:p w14:paraId="5E424577"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483" w:name="C_4499-32503"/>
      <w:r>
        <w:t xml:space="preserve"> (CONF:4499-32503)</w:t>
      </w:r>
      <w:bookmarkEnd w:id="2483"/>
      <w:r>
        <w:t>.</w:t>
      </w:r>
    </w:p>
    <w:p w14:paraId="2F6FC577"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84" w:name="C_4499-32498"/>
      <w:r>
        <w:t xml:space="preserve"> (CONF:4499-32498)</w:t>
      </w:r>
      <w:bookmarkEnd w:id="2484"/>
      <w:r>
        <w:t>.</w:t>
      </w:r>
    </w:p>
    <w:p w14:paraId="6DF73AE6"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485" w:name="C_4499-32504"/>
      <w:r>
        <w:t xml:space="preserve"> (CONF:4499-32504)</w:t>
      </w:r>
      <w:bookmarkEnd w:id="2485"/>
      <w:r>
        <w:t>.</w:t>
      </w:r>
    </w:p>
    <w:p w14:paraId="409B6D22"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playingManufacturedMaterial</w:t>
      </w:r>
      <w:bookmarkStart w:id="2486" w:name="C_4499-32499"/>
      <w:r>
        <w:t xml:space="preserve"> (CONF:4499-32499)</w:t>
      </w:r>
      <w:bookmarkEnd w:id="2486"/>
      <w:r>
        <w:t>.</w:t>
      </w:r>
    </w:p>
    <w:p w14:paraId="25B69AA1"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lastRenderedPageBreak/>
        <w:t>HL7EntityClass urn:oid:2.16.840.1.113883.5.41</w:t>
      </w:r>
      <w:r>
        <w:t>)</w:t>
      </w:r>
      <w:bookmarkStart w:id="2487" w:name="C_4499-32500"/>
      <w:r>
        <w:t xml:space="preserve"> (CONF:4499-32500)</w:t>
      </w:r>
      <w:bookmarkEnd w:id="2487"/>
      <w:r>
        <w:t>.</w:t>
      </w:r>
    </w:p>
    <w:p w14:paraId="6956CDD4"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488" w:name="C_4499-32520"/>
      <w:r>
        <w:t xml:space="preserve"> (CONF:4499-32520)</w:t>
      </w:r>
      <w:bookmarkEnd w:id="2488"/>
      <w:r>
        <w:t>.</w:t>
      </w:r>
    </w:p>
    <w:p w14:paraId="422338D3" w14:textId="77777777" w:rsidR="004B3F04" w:rsidRDefault="004B3F04" w:rsidP="007E63CC">
      <w:pPr>
        <w:numPr>
          <w:ilvl w:val="3"/>
          <w:numId w:val="49"/>
        </w:numPr>
      </w:pPr>
      <w:r>
        <w:t xml:space="preserve">This playingManufacturedMaterial </w:t>
      </w:r>
      <w:r>
        <w:rPr>
          <w:rStyle w:val="keyword"/>
        </w:rPr>
        <w:t>SHALL</w:t>
      </w:r>
      <w:r>
        <w:t xml:space="preserve"> contain exactly one [1..1] </w:t>
      </w:r>
      <w:r>
        <w:rPr>
          <w:rStyle w:val="XMLnameBold"/>
        </w:rPr>
        <w:t>code</w:t>
      </w:r>
      <w:bookmarkStart w:id="2489" w:name="C_4499-32501"/>
      <w:r>
        <w:t xml:space="preserve"> (CONF:4499-32501)</w:t>
      </w:r>
      <w:bookmarkEnd w:id="2489"/>
      <w:r>
        <w:t>.</w:t>
      </w:r>
    </w:p>
    <w:p w14:paraId="5C47C553" w14:textId="77777777" w:rsidR="004B3F04" w:rsidRDefault="004B3F04" w:rsidP="007E63CC">
      <w:pPr>
        <w:numPr>
          <w:ilvl w:val="4"/>
          <w:numId w:val="49"/>
        </w:numPr>
      </w:pPr>
      <w:r>
        <w:t xml:space="preserve">This code </w:t>
      </w:r>
      <w:r>
        <w:rPr>
          <w:rStyle w:val="keyword"/>
        </w:rPr>
        <w:t>SHOULD</w:t>
      </w:r>
      <w:r>
        <w:t xml:space="preserve"> contain zero or one [0..1] </w:t>
      </w:r>
      <w:r>
        <w:rPr>
          <w:rStyle w:val="XMLnameBold"/>
        </w:rPr>
        <w:t>@valueSet</w:t>
      </w:r>
      <w:bookmarkStart w:id="2490" w:name="C_4499-32502"/>
      <w:r>
        <w:t xml:space="preserve"> (CONF:4499-32502)</w:t>
      </w:r>
      <w:bookmarkEnd w:id="2490"/>
      <w:r>
        <w:t>.</w:t>
      </w:r>
    </w:p>
    <w:p w14:paraId="4869F6B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491" w:name="C_4499-34542"/>
      <w:r>
        <w:t xml:space="preserve"> (CONF:4499-34542)</w:t>
      </w:r>
      <w:bookmarkEnd w:id="2491"/>
      <w:r>
        <w:t xml:space="preserve"> such that it</w:t>
      </w:r>
    </w:p>
    <w:p w14:paraId="242AA419"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492" w:name="C_4499-34545"/>
      <w:r>
        <w:t xml:space="preserve"> (CONF:4499-34545)</w:t>
      </w:r>
      <w:bookmarkEnd w:id="2492"/>
      <w:r>
        <w:t>.</w:t>
      </w:r>
    </w:p>
    <w:p w14:paraId="12E60FDA" w14:textId="77777777" w:rsidR="004B3F04" w:rsidRDefault="004B3F04" w:rsidP="007E63CC">
      <w:pPr>
        <w:numPr>
          <w:ilvl w:val="1"/>
          <w:numId w:val="49"/>
        </w:numPr>
      </w:pPr>
      <w:r>
        <w:rPr>
          <w:rStyle w:val="keyword"/>
        </w:rPr>
        <w:t>SHALL</w:t>
      </w:r>
      <w:r>
        <w:t xml:space="preserve"> contain exactly one [1..1] </w:t>
      </w:r>
      <w:r>
        <w:rPr>
          <w:rStyle w:val="XMLnameBold"/>
        </w:rPr>
        <w:t>time</w:t>
      </w:r>
      <w:bookmarkStart w:id="2493" w:name="C_4499-34543"/>
      <w:r>
        <w:t xml:space="preserve"> (CONF:4499-34543)</w:t>
      </w:r>
      <w:bookmarkEnd w:id="2493"/>
      <w:r>
        <w:t>.</w:t>
      </w:r>
    </w:p>
    <w:p w14:paraId="1EFADD96" w14:textId="77777777" w:rsidR="004B3F04" w:rsidRDefault="004B3F04" w:rsidP="007E63CC">
      <w:pPr>
        <w:numPr>
          <w:ilvl w:val="2"/>
          <w:numId w:val="49"/>
        </w:numPr>
      </w:pPr>
      <w:r>
        <w:t xml:space="preserve">This time </w:t>
      </w:r>
      <w:r>
        <w:rPr>
          <w:rStyle w:val="keyword"/>
        </w:rPr>
        <w:t>SHALL</w:t>
      </w:r>
      <w:r>
        <w:t xml:space="preserve"> contain exactly one [1..1] </w:t>
      </w:r>
      <w:r>
        <w:rPr>
          <w:rStyle w:val="XMLnameBold"/>
        </w:rPr>
        <w:t>low</w:t>
      </w:r>
      <w:bookmarkStart w:id="2494" w:name="C_4499-34546"/>
      <w:r>
        <w:t xml:space="preserve"> (CONF:4499-34546)</w:t>
      </w:r>
      <w:bookmarkEnd w:id="2494"/>
      <w:r>
        <w:t>.</w:t>
      </w:r>
      <w:r>
        <w:br/>
        <w:t>Note: QDM Attribute: Author Time</w:t>
      </w:r>
    </w:p>
    <w:p w14:paraId="19139099" w14:textId="77777777" w:rsidR="004B3F04" w:rsidRDefault="004B3F04" w:rsidP="007E63CC">
      <w:pPr>
        <w:numPr>
          <w:ilvl w:val="1"/>
          <w:numId w:val="49"/>
        </w:numPr>
      </w:pPr>
      <w:r>
        <w:rPr>
          <w:rStyle w:val="keyword"/>
        </w:rPr>
        <w:t>SHALL</w:t>
      </w:r>
      <w:r>
        <w:t xml:space="preserve"> contain exactly one [1..1] </w:t>
      </w:r>
      <w:r>
        <w:rPr>
          <w:rStyle w:val="XMLnameBold"/>
        </w:rPr>
        <w:t>role</w:t>
      </w:r>
      <w:bookmarkStart w:id="2495" w:name="C_4499-34544"/>
      <w:r>
        <w:t xml:space="preserve"> (CONF:4499-34544)</w:t>
      </w:r>
      <w:bookmarkEnd w:id="2495"/>
      <w:r>
        <w:t>.</w:t>
      </w:r>
    </w:p>
    <w:p w14:paraId="1E9EED8A" w14:textId="77777777" w:rsidR="004B3F04" w:rsidRDefault="004B3F04" w:rsidP="007E63CC">
      <w:pPr>
        <w:numPr>
          <w:ilvl w:val="2"/>
          <w:numId w:val="4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2496" w:name="C_4499-34547"/>
      <w:r>
        <w:t xml:space="preserve"> (CONF:4499-34547)</w:t>
      </w:r>
      <w:bookmarkEnd w:id="2496"/>
      <w:r>
        <w:t>.</w:t>
      </w:r>
    </w:p>
    <w:p w14:paraId="520B8433" w14:textId="77777777" w:rsidR="004B3F04" w:rsidRDefault="004B3F04" w:rsidP="007E63CC">
      <w:pPr>
        <w:numPr>
          <w:ilvl w:val="2"/>
          <w:numId w:val="49"/>
        </w:numPr>
      </w:pPr>
      <w:r>
        <w:t xml:space="preserve">This role </w:t>
      </w:r>
      <w:r>
        <w:rPr>
          <w:rStyle w:val="keyword"/>
        </w:rPr>
        <w:t>MAY</w:t>
      </w:r>
      <w:r>
        <w:t xml:space="preserve"> contain zero or one [0..1] </w:t>
      </w:r>
      <w:r>
        <w:rPr>
          <w:rStyle w:val="XMLnameBold"/>
        </w:rPr>
        <w:t>id</w:t>
      </w:r>
      <w:bookmarkStart w:id="2497" w:name="C_4499-34548"/>
      <w:r>
        <w:t xml:space="preserve"> (CONF:4499-34548)</w:t>
      </w:r>
      <w:bookmarkEnd w:id="2497"/>
      <w:r>
        <w:t>.</w:t>
      </w:r>
    </w:p>
    <w:p w14:paraId="1EDB73CB"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498" w:name="C_4499-35273"/>
      <w:r>
        <w:t xml:space="preserve"> (CONF:4499-35273)</w:t>
      </w:r>
      <w:bookmarkEnd w:id="2498"/>
      <w:r>
        <w:t xml:space="preserve"> such that it</w:t>
      </w:r>
      <w:r>
        <w:br/>
        <w:t>Note: QDM Attribute: Performer</w:t>
      </w:r>
    </w:p>
    <w:p w14:paraId="63F5EF5C"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499" w:name="C_4499-35277"/>
      <w:r>
        <w:t xml:space="preserve"> (CONF:4499-35277)</w:t>
      </w:r>
      <w:bookmarkEnd w:id="2499"/>
      <w:r>
        <w:t>.</w:t>
      </w:r>
    </w:p>
    <w:p w14:paraId="6CEC9A99" w14:textId="77777777" w:rsidR="004B3F04" w:rsidRDefault="004B3F04" w:rsidP="007E63CC">
      <w:pPr>
        <w:numPr>
          <w:ilvl w:val="1"/>
          <w:numId w:val="4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00" w:name="C_4499-36192"/>
      <w:r>
        <w:t xml:space="preserve"> (CONF:4499-36192)</w:t>
      </w:r>
      <w:bookmarkEnd w:id="2500"/>
      <w:r>
        <w:t>.</w:t>
      </w:r>
    </w:p>
    <w:p w14:paraId="4BF3DB4A"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1" w:name="C_4499-35275"/>
      <w:r>
        <w:t xml:space="preserve"> (CONF:4499-35275)</w:t>
      </w:r>
      <w:bookmarkEnd w:id="2501"/>
      <w:r>
        <w:t xml:space="preserve"> such that it</w:t>
      </w:r>
      <w:r>
        <w:br/>
        <w:t>Note: QDM Attribute: Performer</w:t>
      </w:r>
    </w:p>
    <w:p w14:paraId="65307B8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2" w:name="C_4499-35278"/>
      <w:r>
        <w:t xml:space="preserve"> (CONF:4499-35278)</w:t>
      </w:r>
      <w:bookmarkEnd w:id="2502"/>
      <w:r>
        <w:t>.</w:t>
      </w:r>
    </w:p>
    <w:p w14:paraId="0FFFB520" w14:textId="77777777" w:rsidR="004B3F04" w:rsidRDefault="004B3F04" w:rsidP="007E63CC">
      <w:pPr>
        <w:numPr>
          <w:ilvl w:val="1"/>
          <w:numId w:val="4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03" w:name="C_4499-36193"/>
      <w:r>
        <w:t xml:space="preserve"> (CONF:4499-36193)</w:t>
      </w:r>
      <w:bookmarkEnd w:id="2503"/>
      <w:r>
        <w:t>.</w:t>
      </w:r>
    </w:p>
    <w:p w14:paraId="5FD44040" w14:textId="77777777" w:rsidR="004B3F04" w:rsidRDefault="004B3F04" w:rsidP="007E63CC">
      <w:pPr>
        <w:numPr>
          <w:ilvl w:val="0"/>
          <w:numId w:val="49"/>
        </w:numPr>
      </w:pPr>
      <w:r>
        <w:rPr>
          <w:rStyle w:val="keyword"/>
        </w:rPr>
        <w:t>MAY</w:t>
      </w:r>
      <w:r>
        <w:t xml:space="preserve"> contain zero or more [0..*] </w:t>
      </w:r>
      <w:r>
        <w:rPr>
          <w:rStyle w:val="XMLnameBold"/>
        </w:rPr>
        <w:t>participation</w:t>
      </w:r>
      <w:bookmarkStart w:id="2504" w:name="C_4499-35877"/>
      <w:r>
        <w:t xml:space="preserve"> (CONF:4499-35877)</w:t>
      </w:r>
      <w:bookmarkEnd w:id="2504"/>
      <w:r>
        <w:t xml:space="preserve"> such that it</w:t>
      </w:r>
      <w:r>
        <w:br/>
        <w:t>Note: QDM Attribute: Performer</w:t>
      </w:r>
    </w:p>
    <w:p w14:paraId="6CB1B6DB"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05" w:name="C_4499-35879"/>
      <w:r>
        <w:t xml:space="preserve"> (CONF:4499-35879)</w:t>
      </w:r>
      <w:bookmarkEnd w:id="2505"/>
      <w:r>
        <w:t>.</w:t>
      </w:r>
    </w:p>
    <w:p w14:paraId="78C0E711" w14:textId="77777777" w:rsidR="004B3F04" w:rsidRDefault="004B3F04" w:rsidP="007E63CC">
      <w:pPr>
        <w:numPr>
          <w:ilvl w:val="1"/>
          <w:numId w:val="4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06" w:name="C_4499-36194"/>
      <w:r>
        <w:t xml:space="preserve"> (CONF:4499-36194)</w:t>
      </w:r>
      <w:bookmarkEnd w:id="2506"/>
      <w:r>
        <w:t>.</w:t>
      </w:r>
    </w:p>
    <w:p w14:paraId="1B6D6C97" w14:textId="77777777" w:rsidR="004B3F04" w:rsidRDefault="004B3F04" w:rsidP="007E63CC">
      <w:pPr>
        <w:numPr>
          <w:ilvl w:val="0"/>
          <w:numId w:val="49"/>
        </w:numPr>
      </w:pPr>
      <w:r>
        <w:rPr>
          <w:rStyle w:val="keyword"/>
        </w:rPr>
        <w:t>MAY</w:t>
      </w:r>
      <w:r>
        <w:t xml:space="preserve"> contain zero or one [0..1] </w:t>
      </w:r>
      <w:r>
        <w:rPr>
          <w:rStyle w:val="XMLnameBold"/>
        </w:rPr>
        <w:t>participation</w:t>
      </w:r>
      <w:bookmarkStart w:id="2507" w:name="C_4499-35279"/>
      <w:r>
        <w:t xml:space="preserve"> (CONF:4499-35279)</w:t>
      </w:r>
      <w:bookmarkEnd w:id="2507"/>
      <w:r>
        <w:t xml:space="preserve"> such that it</w:t>
      </w:r>
      <w:r>
        <w:br/>
        <w:t>Note: QDM Attribute: Performer</w:t>
      </w:r>
    </w:p>
    <w:p w14:paraId="4FEBA89B" w14:textId="77777777" w:rsidR="004B3F04" w:rsidRDefault="004B3F04" w:rsidP="007E63CC">
      <w:pPr>
        <w:numPr>
          <w:ilvl w:val="1"/>
          <w:numId w:val="49"/>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08" w:name="C_4499-35281"/>
      <w:r>
        <w:t xml:space="preserve"> (CONF:4499-35281)</w:t>
      </w:r>
      <w:bookmarkEnd w:id="2508"/>
      <w:r>
        <w:t>.</w:t>
      </w:r>
    </w:p>
    <w:p w14:paraId="1EB034A7" w14:textId="77777777" w:rsidR="004B3F04" w:rsidRDefault="004B3F04" w:rsidP="007E63CC">
      <w:pPr>
        <w:numPr>
          <w:ilvl w:val="1"/>
          <w:numId w:val="4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09" w:name="C_4499-36195"/>
      <w:r>
        <w:t xml:space="preserve"> (CONF:4499-36195)</w:t>
      </w:r>
      <w:bookmarkEnd w:id="2509"/>
      <w:r>
        <w:t>.</w:t>
      </w:r>
    </w:p>
    <w:p w14:paraId="68E0A52F" w14:textId="77777777" w:rsidR="004B3F04" w:rsidRDefault="004B3F04" w:rsidP="007E63CC">
      <w:pPr>
        <w:numPr>
          <w:ilvl w:val="0"/>
          <w:numId w:val="49"/>
        </w:numPr>
      </w:pPr>
      <w:r>
        <w:rPr>
          <w:rStyle w:val="keyword"/>
        </w:rPr>
        <w:t>MAY</w:t>
      </w:r>
      <w:r>
        <w:t xml:space="preserve"> contain zero or one [0..1] </w:t>
      </w:r>
      <w:r>
        <w:rPr>
          <w:rStyle w:val="XMLnameBold"/>
        </w:rPr>
        <w:t>outboundRelationship</w:t>
      </w:r>
      <w:bookmarkStart w:id="2510" w:name="C_4499-32511"/>
      <w:r>
        <w:t xml:space="preserve"> (CONF:4499-32511)</w:t>
      </w:r>
      <w:bookmarkEnd w:id="2510"/>
      <w:r>
        <w:t xml:space="preserve"> such that it</w:t>
      </w:r>
      <w:r>
        <w:br/>
        <w:t>Note: QDM Attribute: Reason</w:t>
      </w:r>
    </w:p>
    <w:p w14:paraId="0D2DF6F6" w14:textId="77777777" w:rsidR="004B3F04" w:rsidRDefault="004B3F04" w:rsidP="007E63CC">
      <w:pPr>
        <w:numPr>
          <w:ilvl w:val="1"/>
          <w:numId w:val="4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511" w:name="C_4499-32512"/>
      <w:r>
        <w:t xml:space="preserve"> (CONF:4499-32512)</w:t>
      </w:r>
      <w:bookmarkEnd w:id="2511"/>
      <w:r>
        <w:t>.</w:t>
      </w:r>
    </w:p>
    <w:p w14:paraId="3767EAA6" w14:textId="77777777" w:rsidR="004B3F04" w:rsidRDefault="004B3F04" w:rsidP="007E63CC">
      <w:pPr>
        <w:numPr>
          <w:ilvl w:val="1"/>
          <w:numId w:val="4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12" w:name="C_4499-32513"/>
      <w:r>
        <w:t xml:space="preserve"> (CONF:4499-32513)</w:t>
      </w:r>
      <w:bookmarkEnd w:id="2512"/>
      <w:r>
        <w:t>.</w:t>
      </w:r>
      <w:r>
        <w:br/>
        <w:t>Note: QDM Attribute: Reason</w:t>
      </w:r>
    </w:p>
    <w:p w14:paraId="28A1AD62" w14:textId="77777777" w:rsidR="004B3F04" w:rsidRDefault="004B3F04" w:rsidP="004B3F04">
      <w:pPr>
        <w:pStyle w:val="Caption"/>
        <w:ind w:left="130" w:right="115"/>
      </w:pPr>
      <w:bookmarkStart w:id="2513" w:name="_Toc64842043"/>
      <w:bookmarkStart w:id="2514" w:name="_Toc65482959"/>
      <w:r>
        <w:t xml:space="preserve">Figure </w:t>
      </w:r>
      <w:r>
        <w:fldChar w:fldCharType="begin"/>
      </w:r>
      <w:r>
        <w:instrText>SEQ Figure \* ARABIC</w:instrText>
      </w:r>
      <w:r>
        <w:fldChar w:fldCharType="separate"/>
      </w:r>
      <w:r>
        <w:t>45</w:t>
      </w:r>
      <w:r>
        <w:fldChar w:fldCharType="end"/>
      </w:r>
      <w:r>
        <w:t>: Medication, Administered (V5) Example</w:t>
      </w:r>
      <w:bookmarkEnd w:id="2513"/>
      <w:bookmarkEnd w:id="2514"/>
    </w:p>
    <w:p w14:paraId="5D856297" w14:textId="77777777" w:rsidR="004B3F04" w:rsidRDefault="004B3F04" w:rsidP="004B3F04">
      <w:pPr>
        <w:pStyle w:val="Example"/>
        <w:ind w:left="130" w:right="115"/>
      </w:pPr>
      <w:r>
        <w:t>&lt;substanceAdministrationCriteria classCode="SBADM" moodCode="EVN"&gt;</w:t>
      </w:r>
    </w:p>
    <w:p w14:paraId="61241A76" w14:textId="77777777" w:rsidR="004B3F04" w:rsidRDefault="004B3F04" w:rsidP="004B3F04">
      <w:pPr>
        <w:pStyle w:val="Example"/>
        <w:ind w:left="130" w:right="115"/>
      </w:pPr>
      <w:r>
        <w:t xml:space="preserve">    &lt;templateId&gt;</w:t>
      </w:r>
    </w:p>
    <w:p w14:paraId="41181861" w14:textId="77777777" w:rsidR="004B3F04" w:rsidRDefault="004B3F04" w:rsidP="004B3F04">
      <w:pPr>
        <w:pStyle w:val="Example"/>
        <w:ind w:left="130" w:right="115"/>
      </w:pPr>
      <w:r>
        <w:t xml:space="preserve">        &lt;item root="2.16.840.1.113883.10.20.28.4.45" extension="2021-02-01"/&gt;</w:t>
      </w:r>
    </w:p>
    <w:p w14:paraId="546C1036" w14:textId="77777777" w:rsidR="004B3F04" w:rsidRDefault="004B3F04" w:rsidP="004B3F04">
      <w:pPr>
        <w:pStyle w:val="Example"/>
        <w:ind w:left="130" w:right="115"/>
      </w:pPr>
      <w:r>
        <w:t xml:space="preserve">    &lt;/templateId&gt;</w:t>
      </w:r>
    </w:p>
    <w:p w14:paraId="50B6D2B0" w14:textId="77777777" w:rsidR="004B3F04" w:rsidRDefault="004B3F04" w:rsidP="004B3F04">
      <w:pPr>
        <w:pStyle w:val="Example"/>
        <w:ind w:left="130" w:right="115"/>
      </w:pPr>
      <w:r>
        <w:t xml:space="preserve">    &lt;id root="de28ff02-d2cf-436e-898a-58eb49e15b47"/&gt;</w:t>
      </w:r>
    </w:p>
    <w:p w14:paraId="10BD996F" w14:textId="77777777" w:rsidR="004B3F04" w:rsidRDefault="004B3F04" w:rsidP="004B3F04">
      <w:pPr>
        <w:pStyle w:val="Example"/>
        <w:ind w:left="130" w:right="115"/>
      </w:pPr>
      <w:r>
        <w:t xml:space="preserve">    &lt;code code="416118004" codeSystem="2.16.840.1.113883.6.96"&gt;</w:t>
      </w:r>
    </w:p>
    <w:p w14:paraId="54B3F597" w14:textId="77777777" w:rsidR="004B3F04" w:rsidRDefault="004B3F04" w:rsidP="004B3F04">
      <w:pPr>
        <w:pStyle w:val="Example"/>
        <w:ind w:left="130" w:right="115"/>
      </w:pPr>
      <w:r>
        <w:t xml:space="preserve">        &lt;displayName value="Administration"/&gt;</w:t>
      </w:r>
    </w:p>
    <w:p w14:paraId="16E17986" w14:textId="77777777" w:rsidR="004B3F04" w:rsidRDefault="004B3F04" w:rsidP="004B3F04">
      <w:pPr>
        <w:pStyle w:val="Example"/>
        <w:ind w:left="130" w:right="115"/>
      </w:pPr>
      <w:r>
        <w:t xml:space="preserve">    &lt;/code&gt;</w:t>
      </w:r>
    </w:p>
    <w:p w14:paraId="62FFD116" w14:textId="77777777" w:rsidR="004B3F04" w:rsidRDefault="004B3F04" w:rsidP="004B3F04">
      <w:pPr>
        <w:pStyle w:val="Example"/>
        <w:ind w:left="130" w:right="115"/>
      </w:pPr>
      <w:r>
        <w:t xml:space="preserve">    &lt;title value="Medication, Administered"/&gt;</w:t>
      </w:r>
    </w:p>
    <w:p w14:paraId="0B0516CE" w14:textId="77777777" w:rsidR="004B3F04" w:rsidRDefault="004B3F04" w:rsidP="004B3F04">
      <w:pPr>
        <w:pStyle w:val="Example"/>
        <w:ind w:left="130" w:right="115"/>
      </w:pPr>
      <w:r>
        <w:t xml:space="preserve">    &lt;statusCode code="completed"/&gt;</w:t>
      </w:r>
    </w:p>
    <w:p w14:paraId="5D48A032" w14:textId="77777777" w:rsidR="004B3F04" w:rsidRDefault="004B3F04" w:rsidP="004B3F04">
      <w:pPr>
        <w:pStyle w:val="Example"/>
        <w:ind w:left="130" w:right="115"/>
      </w:pPr>
      <w:r>
        <w:t xml:space="preserve">    &lt;participation typeCode="CSM"&gt;</w:t>
      </w:r>
    </w:p>
    <w:p w14:paraId="46368351" w14:textId="77777777" w:rsidR="004B3F04" w:rsidRDefault="004B3F04" w:rsidP="004B3F04">
      <w:pPr>
        <w:pStyle w:val="Example"/>
        <w:ind w:left="130" w:right="115"/>
      </w:pPr>
      <w:r>
        <w:t xml:space="preserve">        &lt;role classCode="MANU"&gt;</w:t>
      </w:r>
    </w:p>
    <w:p w14:paraId="34589C82" w14:textId="77777777" w:rsidR="004B3F04" w:rsidRDefault="004B3F04" w:rsidP="004B3F04">
      <w:pPr>
        <w:pStyle w:val="Example"/>
        <w:ind w:left="130" w:right="115"/>
      </w:pPr>
      <w:r>
        <w:t xml:space="preserve">            &lt;playingManufacturedMaterial classCode="MMAT" determinerCode="KIND"&gt;</w:t>
      </w:r>
    </w:p>
    <w:p w14:paraId="4678F826" w14:textId="77777777" w:rsidR="004B3F04" w:rsidRDefault="004B3F04" w:rsidP="004B3F04">
      <w:pPr>
        <w:pStyle w:val="Example"/>
        <w:ind w:left="130" w:right="115"/>
      </w:pPr>
      <w:r>
        <w:t xml:space="preserve">                &lt;code valueSet="{$QDMElementValueSetOID}"/&gt;</w:t>
      </w:r>
    </w:p>
    <w:p w14:paraId="29D4AA3D" w14:textId="77777777" w:rsidR="004B3F04" w:rsidRDefault="004B3F04" w:rsidP="004B3F04">
      <w:pPr>
        <w:pStyle w:val="Example"/>
        <w:ind w:left="130" w:right="115"/>
      </w:pPr>
      <w:r>
        <w:t xml:space="preserve">            &lt;/playingManufacturedMaterial&gt;</w:t>
      </w:r>
    </w:p>
    <w:p w14:paraId="5E93B73B" w14:textId="77777777" w:rsidR="004B3F04" w:rsidRDefault="004B3F04" w:rsidP="004B3F04">
      <w:pPr>
        <w:pStyle w:val="Example"/>
        <w:ind w:left="130" w:right="115"/>
      </w:pPr>
      <w:r>
        <w:t xml:space="preserve">        &lt;/role&gt;</w:t>
      </w:r>
    </w:p>
    <w:p w14:paraId="63E940CD" w14:textId="77777777" w:rsidR="004B3F04" w:rsidRDefault="004B3F04" w:rsidP="004B3F04">
      <w:pPr>
        <w:pStyle w:val="Example"/>
        <w:ind w:left="130" w:right="115"/>
      </w:pPr>
      <w:r>
        <w:t xml:space="preserve">    &lt;/participation&gt;</w:t>
      </w:r>
    </w:p>
    <w:p w14:paraId="0667E7AC" w14:textId="77777777" w:rsidR="004B3F04" w:rsidRDefault="004B3F04" w:rsidP="004B3F04">
      <w:pPr>
        <w:pStyle w:val="Example"/>
        <w:ind w:left="130" w:right="115"/>
      </w:pPr>
      <w:r>
        <w:t xml:space="preserve">&lt;/substanceAdministrationCriteria&gt; </w:t>
      </w:r>
    </w:p>
    <w:p w14:paraId="5B2F53E0" w14:textId="77777777" w:rsidR="004B3F04" w:rsidRDefault="004B3F04" w:rsidP="004B3F04">
      <w:pPr>
        <w:pStyle w:val="BodyText"/>
      </w:pPr>
    </w:p>
    <w:p w14:paraId="41B1A087" w14:textId="4E8CCCF5" w:rsidR="004B3F04" w:rsidRDefault="004B3F04" w:rsidP="004B3F04">
      <w:pPr>
        <w:pStyle w:val="Heading2nospace"/>
      </w:pPr>
      <w:bookmarkStart w:id="2515" w:name="E_Medication_Discharge_V4"/>
      <w:bookmarkStart w:id="2516" w:name="_Toc64841910"/>
      <w:bookmarkStart w:id="2517" w:name="_Toc65482826"/>
      <w:r>
        <w:lastRenderedPageBreak/>
        <w:t>Medication, Discharge (V4)</w:t>
      </w:r>
      <w:bookmarkEnd w:id="2515"/>
      <w:bookmarkEnd w:id="2516"/>
      <w:r w:rsidR="006F762B">
        <w:t xml:space="preserve"> - DRAFT</w:t>
      </w:r>
      <w:bookmarkEnd w:id="2517"/>
    </w:p>
    <w:p w14:paraId="566820F3" w14:textId="77777777" w:rsidR="004B3F04" w:rsidRDefault="004B3F04" w:rsidP="004B3F04">
      <w:pPr>
        <w:pStyle w:val="BracketData"/>
      </w:pPr>
      <w:r>
        <w:t>[substanceAdministrationCriteria: identifier urn:hl7ii:2.16.840.1.113883.10.20.28.4.48:2021-02-01 (open)]</w:t>
      </w:r>
    </w:p>
    <w:p w14:paraId="73C4F62C" w14:textId="77777777" w:rsidR="004B3F04" w:rsidRDefault="004B3F04" w:rsidP="004B3F04">
      <w:pPr>
        <w:pStyle w:val="Caption"/>
      </w:pPr>
      <w:bookmarkStart w:id="2518" w:name="_Toc64842174"/>
      <w:bookmarkStart w:id="2519" w:name="_Toc65483258"/>
      <w:r>
        <w:t xml:space="preserve">Table </w:t>
      </w:r>
      <w:r>
        <w:fldChar w:fldCharType="begin"/>
      </w:r>
      <w:r>
        <w:instrText>SEQ Table \* ARABIC</w:instrText>
      </w:r>
      <w:r>
        <w:fldChar w:fldCharType="separate"/>
      </w:r>
      <w:r>
        <w:t>97</w:t>
      </w:r>
      <w:r>
        <w:fldChar w:fldCharType="end"/>
      </w:r>
      <w:r>
        <w:t>: Medication, Discharge (V4) Contexts</w:t>
      </w:r>
      <w:bookmarkEnd w:id="2518"/>
      <w:bookmarkEnd w:id="251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D180EC" w14:textId="77777777" w:rsidTr="000659BE">
        <w:trPr>
          <w:cantSplit/>
          <w:tblHeader/>
          <w:jc w:val="center"/>
        </w:trPr>
        <w:tc>
          <w:tcPr>
            <w:tcW w:w="360" w:type="dxa"/>
            <w:shd w:val="clear" w:color="auto" w:fill="E6E6E6"/>
          </w:tcPr>
          <w:p w14:paraId="6624E567" w14:textId="77777777" w:rsidR="004B3F04" w:rsidRDefault="004B3F04" w:rsidP="000659BE">
            <w:pPr>
              <w:pStyle w:val="TableHead"/>
            </w:pPr>
            <w:r>
              <w:t>Contained By:</w:t>
            </w:r>
          </w:p>
        </w:tc>
        <w:tc>
          <w:tcPr>
            <w:tcW w:w="360" w:type="dxa"/>
            <w:shd w:val="clear" w:color="auto" w:fill="E6E6E6"/>
          </w:tcPr>
          <w:p w14:paraId="30817E28" w14:textId="77777777" w:rsidR="004B3F04" w:rsidRDefault="004B3F04" w:rsidP="000659BE">
            <w:pPr>
              <w:pStyle w:val="TableHead"/>
            </w:pPr>
            <w:r>
              <w:t>Contains:</w:t>
            </w:r>
          </w:p>
        </w:tc>
      </w:tr>
      <w:tr w:rsidR="004B3F04" w14:paraId="2F78D727" w14:textId="77777777" w:rsidTr="000659BE">
        <w:trPr>
          <w:jc w:val="center"/>
        </w:trPr>
        <w:tc>
          <w:tcPr>
            <w:tcW w:w="360" w:type="dxa"/>
          </w:tcPr>
          <w:p w14:paraId="6A4BC70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81E7981"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44284BA4" w14:textId="77777777" w:rsidR="004B3F04" w:rsidRDefault="006C736C" w:rsidP="000659BE">
            <w:pPr>
              <w:pStyle w:val="TableText"/>
            </w:pPr>
            <w:hyperlink w:anchor="E_Supply">
              <w:r w:rsidR="004B3F04">
                <w:rPr>
                  <w:rStyle w:val="HyperlinkText9pt"/>
                </w:rPr>
                <w:t>Supply</w:t>
              </w:r>
            </w:hyperlink>
            <w:r w:rsidR="004B3F04">
              <w:t xml:space="preserve"> (optional)</w:t>
            </w:r>
          </w:p>
          <w:p w14:paraId="58EA9D21" w14:textId="77777777" w:rsidR="004B3F04" w:rsidRDefault="006C736C" w:rsidP="000659BE">
            <w:pPr>
              <w:pStyle w:val="TableText"/>
            </w:pPr>
            <w:hyperlink w:anchor="E_Days_Supplied">
              <w:r w:rsidR="004B3F04">
                <w:rPr>
                  <w:rStyle w:val="HyperlinkText9pt"/>
                </w:rPr>
                <w:t>Days Supplied</w:t>
              </w:r>
            </w:hyperlink>
            <w:r w:rsidR="004B3F04">
              <w:t xml:space="preserve"> (optional)</w:t>
            </w:r>
          </w:p>
          <w:p w14:paraId="3B9AF0ED"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2198A31"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8D74853"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25FE7FC8"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49E2AF2F" w14:textId="77777777" w:rsidR="004B3F04" w:rsidRDefault="004B3F04" w:rsidP="004B3F04">
      <w:pPr>
        <w:pStyle w:val="BodyText"/>
      </w:pPr>
    </w:p>
    <w:p w14:paraId="18678ADF" w14:textId="77777777" w:rsidR="004B3F04" w:rsidRDefault="004B3F04" w:rsidP="004B3F04">
      <w:r>
        <w:t>This template represents the QDM data type: Medication, Discharge.</w:t>
      </w:r>
    </w:p>
    <w:p w14:paraId="57475CF6" w14:textId="77777777" w:rsidR="004B3F04" w:rsidRDefault="004B3F04" w:rsidP="004B3F04">
      <w:r>
        <w:t>A medication refers to clinical drugs or chemical substances intended for use in the medical diagnosis, cure, treatment, or prevention of disease. This template represents medication should be taken by or given to the patient after being discharged from an inpatient encounter</w:t>
      </w:r>
    </w:p>
    <w:p w14:paraId="67C61BF0" w14:textId="77777777" w:rsidR="004B3F04" w:rsidRDefault="004B3F04" w:rsidP="004B3F04">
      <w:r>
        <w:t>Timing: The time the discharge medication list on the discharge instruction form is authored.</w:t>
      </w:r>
    </w:p>
    <w:p w14:paraId="362AA679" w14:textId="77777777" w:rsidR="004B3F04" w:rsidRDefault="004B3F04" w:rsidP="004B3F04">
      <w: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p>
    <w:p w14:paraId="1D413318" w14:textId="77777777" w:rsidR="004B3F04" w:rsidRDefault="004B3F04" w:rsidP="004B3F04">
      <w:pPr>
        <w:pStyle w:val="Caption"/>
      </w:pPr>
      <w:bookmarkStart w:id="2520" w:name="_Toc64842175"/>
      <w:bookmarkStart w:id="2521" w:name="_Toc65483259"/>
      <w:r>
        <w:lastRenderedPageBreak/>
        <w:t xml:space="preserve">Table </w:t>
      </w:r>
      <w:r>
        <w:fldChar w:fldCharType="begin"/>
      </w:r>
      <w:r>
        <w:instrText>SEQ Table \* ARABIC</w:instrText>
      </w:r>
      <w:r>
        <w:fldChar w:fldCharType="separate"/>
      </w:r>
      <w:r>
        <w:t>98</w:t>
      </w:r>
      <w:r>
        <w:fldChar w:fldCharType="end"/>
      </w:r>
      <w:r>
        <w:t>: Medication, Discharge (V4) Constraints Overview</w:t>
      </w:r>
      <w:bookmarkEnd w:id="2520"/>
      <w:bookmarkEnd w:id="252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838371" w14:textId="77777777" w:rsidTr="000659BE">
        <w:trPr>
          <w:cantSplit/>
          <w:tblHeader/>
          <w:jc w:val="center"/>
        </w:trPr>
        <w:tc>
          <w:tcPr>
            <w:tcW w:w="0" w:type="dxa"/>
            <w:shd w:val="clear" w:color="auto" w:fill="E6E6E6"/>
            <w:noWrap/>
          </w:tcPr>
          <w:p w14:paraId="6951EFF7" w14:textId="77777777" w:rsidR="004B3F04" w:rsidRDefault="004B3F04" w:rsidP="000659BE">
            <w:pPr>
              <w:pStyle w:val="TableHead"/>
            </w:pPr>
            <w:r>
              <w:t>XPath</w:t>
            </w:r>
          </w:p>
        </w:tc>
        <w:tc>
          <w:tcPr>
            <w:tcW w:w="720" w:type="dxa"/>
            <w:shd w:val="clear" w:color="auto" w:fill="E6E6E6"/>
            <w:noWrap/>
          </w:tcPr>
          <w:p w14:paraId="076FC52E" w14:textId="77777777" w:rsidR="004B3F04" w:rsidRDefault="004B3F04" w:rsidP="000659BE">
            <w:pPr>
              <w:pStyle w:val="TableHead"/>
            </w:pPr>
            <w:r>
              <w:t>Card.</w:t>
            </w:r>
          </w:p>
        </w:tc>
        <w:tc>
          <w:tcPr>
            <w:tcW w:w="1152" w:type="dxa"/>
            <w:shd w:val="clear" w:color="auto" w:fill="E6E6E6"/>
            <w:noWrap/>
          </w:tcPr>
          <w:p w14:paraId="65EC1F25" w14:textId="77777777" w:rsidR="004B3F04" w:rsidRDefault="004B3F04" w:rsidP="000659BE">
            <w:pPr>
              <w:pStyle w:val="TableHead"/>
            </w:pPr>
            <w:r>
              <w:t>Verb</w:t>
            </w:r>
          </w:p>
        </w:tc>
        <w:tc>
          <w:tcPr>
            <w:tcW w:w="864" w:type="dxa"/>
            <w:shd w:val="clear" w:color="auto" w:fill="E6E6E6"/>
            <w:noWrap/>
          </w:tcPr>
          <w:p w14:paraId="2E73B971" w14:textId="77777777" w:rsidR="004B3F04" w:rsidRDefault="004B3F04" w:rsidP="000659BE">
            <w:pPr>
              <w:pStyle w:val="TableHead"/>
            </w:pPr>
            <w:r>
              <w:t>Data Type</w:t>
            </w:r>
          </w:p>
        </w:tc>
        <w:tc>
          <w:tcPr>
            <w:tcW w:w="864" w:type="dxa"/>
            <w:shd w:val="clear" w:color="auto" w:fill="E6E6E6"/>
            <w:noWrap/>
          </w:tcPr>
          <w:p w14:paraId="289DE637" w14:textId="77777777" w:rsidR="004B3F04" w:rsidRDefault="004B3F04" w:rsidP="000659BE">
            <w:pPr>
              <w:pStyle w:val="TableHead"/>
            </w:pPr>
            <w:r>
              <w:t>CONF#</w:t>
            </w:r>
          </w:p>
        </w:tc>
        <w:tc>
          <w:tcPr>
            <w:tcW w:w="864" w:type="dxa"/>
            <w:shd w:val="clear" w:color="auto" w:fill="E6E6E6"/>
            <w:noWrap/>
          </w:tcPr>
          <w:p w14:paraId="4C958E5E" w14:textId="77777777" w:rsidR="004B3F04" w:rsidRDefault="004B3F04" w:rsidP="000659BE">
            <w:pPr>
              <w:pStyle w:val="TableHead"/>
            </w:pPr>
            <w:r>
              <w:t>Value</w:t>
            </w:r>
          </w:p>
        </w:tc>
      </w:tr>
      <w:tr w:rsidR="004B3F04" w14:paraId="3A6D793D" w14:textId="77777777" w:rsidTr="000659BE">
        <w:trPr>
          <w:jc w:val="center"/>
        </w:trPr>
        <w:tc>
          <w:tcPr>
            <w:tcW w:w="10160" w:type="dxa"/>
            <w:gridSpan w:val="6"/>
          </w:tcPr>
          <w:p w14:paraId="705650FA" w14:textId="77777777" w:rsidR="004B3F04" w:rsidRDefault="004B3F04" w:rsidP="000659BE">
            <w:pPr>
              <w:pStyle w:val="TableText"/>
            </w:pPr>
            <w:r>
              <w:t>substanceAdministrationCriteria (identifier: urn:hl7ii:2.16.840.1.113883.10.20.28.4.48:2021-02-01)</w:t>
            </w:r>
          </w:p>
        </w:tc>
      </w:tr>
      <w:tr w:rsidR="004B3F04" w14:paraId="72679133" w14:textId="77777777" w:rsidTr="000659BE">
        <w:trPr>
          <w:jc w:val="center"/>
        </w:trPr>
        <w:tc>
          <w:tcPr>
            <w:tcW w:w="3345" w:type="dxa"/>
          </w:tcPr>
          <w:p w14:paraId="14D0DABA" w14:textId="77777777" w:rsidR="004B3F04" w:rsidRDefault="004B3F04" w:rsidP="000659BE">
            <w:pPr>
              <w:pStyle w:val="TableText"/>
            </w:pPr>
            <w:r>
              <w:tab/>
              <w:t>@classCode</w:t>
            </w:r>
          </w:p>
        </w:tc>
        <w:tc>
          <w:tcPr>
            <w:tcW w:w="720" w:type="dxa"/>
          </w:tcPr>
          <w:p w14:paraId="2B63C293" w14:textId="77777777" w:rsidR="004B3F04" w:rsidRDefault="004B3F04" w:rsidP="000659BE">
            <w:pPr>
              <w:pStyle w:val="TableText"/>
            </w:pPr>
            <w:r>
              <w:t>1..1</w:t>
            </w:r>
          </w:p>
        </w:tc>
        <w:tc>
          <w:tcPr>
            <w:tcW w:w="1152" w:type="dxa"/>
          </w:tcPr>
          <w:p w14:paraId="2D2C534D" w14:textId="77777777" w:rsidR="004B3F04" w:rsidRDefault="004B3F04" w:rsidP="000659BE">
            <w:pPr>
              <w:pStyle w:val="TableText"/>
            </w:pPr>
            <w:r>
              <w:t>SHALL</w:t>
            </w:r>
          </w:p>
        </w:tc>
        <w:tc>
          <w:tcPr>
            <w:tcW w:w="864" w:type="dxa"/>
          </w:tcPr>
          <w:p w14:paraId="188478E8" w14:textId="77777777" w:rsidR="004B3F04" w:rsidRDefault="004B3F04" w:rsidP="000659BE">
            <w:pPr>
              <w:pStyle w:val="TableText"/>
            </w:pPr>
          </w:p>
        </w:tc>
        <w:tc>
          <w:tcPr>
            <w:tcW w:w="1104" w:type="dxa"/>
          </w:tcPr>
          <w:p w14:paraId="2D1F1E25" w14:textId="77777777" w:rsidR="004B3F04" w:rsidRDefault="006C736C" w:rsidP="000659BE">
            <w:pPr>
              <w:pStyle w:val="TableText"/>
            </w:pPr>
            <w:hyperlink w:anchor="C_4499-32521">
              <w:r w:rsidR="004B3F04">
                <w:rPr>
                  <w:rStyle w:val="HyperlinkText9pt"/>
                </w:rPr>
                <w:t>4499-32521</w:t>
              </w:r>
            </w:hyperlink>
          </w:p>
        </w:tc>
        <w:tc>
          <w:tcPr>
            <w:tcW w:w="2975" w:type="dxa"/>
          </w:tcPr>
          <w:p w14:paraId="1DD43E52" w14:textId="77777777" w:rsidR="004B3F04" w:rsidRDefault="004B3F04" w:rsidP="000659BE">
            <w:pPr>
              <w:pStyle w:val="TableText"/>
            </w:pPr>
            <w:r>
              <w:t>SBADM</w:t>
            </w:r>
          </w:p>
        </w:tc>
      </w:tr>
      <w:tr w:rsidR="004B3F04" w14:paraId="43EC3216" w14:textId="77777777" w:rsidTr="000659BE">
        <w:trPr>
          <w:jc w:val="center"/>
        </w:trPr>
        <w:tc>
          <w:tcPr>
            <w:tcW w:w="3345" w:type="dxa"/>
          </w:tcPr>
          <w:p w14:paraId="0A3A4153" w14:textId="77777777" w:rsidR="004B3F04" w:rsidRDefault="004B3F04" w:rsidP="000659BE">
            <w:pPr>
              <w:pStyle w:val="TableText"/>
            </w:pPr>
            <w:r>
              <w:tab/>
              <w:t>@moodCode</w:t>
            </w:r>
          </w:p>
        </w:tc>
        <w:tc>
          <w:tcPr>
            <w:tcW w:w="720" w:type="dxa"/>
          </w:tcPr>
          <w:p w14:paraId="77E8C0ED" w14:textId="77777777" w:rsidR="004B3F04" w:rsidRDefault="004B3F04" w:rsidP="000659BE">
            <w:pPr>
              <w:pStyle w:val="TableText"/>
            </w:pPr>
            <w:r>
              <w:t>1..1</w:t>
            </w:r>
          </w:p>
        </w:tc>
        <w:tc>
          <w:tcPr>
            <w:tcW w:w="1152" w:type="dxa"/>
          </w:tcPr>
          <w:p w14:paraId="373E31A5" w14:textId="77777777" w:rsidR="004B3F04" w:rsidRDefault="004B3F04" w:rsidP="000659BE">
            <w:pPr>
              <w:pStyle w:val="TableText"/>
            </w:pPr>
            <w:r>
              <w:t>SHALL</w:t>
            </w:r>
          </w:p>
        </w:tc>
        <w:tc>
          <w:tcPr>
            <w:tcW w:w="864" w:type="dxa"/>
          </w:tcPr>
          <w:p w14:paraId="68034FFF" w14:textId="77777777" w:rsidR="004B3F04" w:rsidRDefault="004B3F04" w:rsidP="000659BE">
            <w:pPr>
              <w:pStyle w:val="TableText"/>
            </w:pPr>
          </w:p>
        </w:tc>
        <w:tc>
          <w:tcPr>
            <w:tcW w:w="1104" w:type="dxa"/>
          </w:tcPr>
          <w:p w14:paraId="6220C74C" w14:textId="77777777" w:rsidR="004B3F04" w:rsidRDefault="006C736C" w:rsidP="000659BE">
            <w:pPr>
              <w:pStyle w:val="TableText"/>
            </w:pPr>
            <w:hyperlink w:anchor="C_4499-32522">
              <w:r w:rsidR="004B3F04">
                <w:rPr>
                  <w:rStyle w:val="HyperlinkText9pt"/>
                </w:rPr>
                <w:t>4499-32522</w:t>
              </w:r>
            </w:hyperlink>
          </w:p>
        </w:tc>
        <w:tc>
          <w:tcPr>
            <w:tcW w:w="2975" w:type="dxa"/>
          </w:tcPr>
          <w:p w14:paraId="1E8A8A66" w14:textId="77777777" w:rsidR="004B3F04" w:rsidRDefault="004B3F04" w:rsidP="000659BE">
            <w:pPr>
              <w:pStyle w:val="TableText"/>
            </w:pPr>
            <w:r>
              <w:t>urn:oid:2.16.840.1.113883.5.1001 (HL7ActMood) = RQO</w:t>
            </w:r>
          </w:p>
        </w:tc>
      </w:tr>
      <w:tr w:rsidR="004B3F04" w14:paraId="5CB5F37E" w14:textId="77777777" w:rsidTr="000659BE">
        <w:trPr>
          <w:jc w:val="center"/>
        </w:trPr>
        <w:tc>
          <w:tcPr>
            <w:tcW w:w="3345" w:type="dxa"/>
          </w:tcPr>
          <w:p w14:paraId="574A5753" w14:textId="77777777" w:rsidR="004B3F04" w:rsidRDefault="004B3F04" w:rsidP="000659BE">
            <w:pPr>
              <w:pStyle w:val="TableText"/>
            </w:pPr>
            <w:r>
              <w:tab/>
              <w:t>@actionNegationInd</w:t>
            </w:r>
          </w:p>
        </w:tc>
        <w:tc>
          <w:tcPr>
            <w:tcW w:w="720" w:type="dxa"/>
          </w:tcPr>
          <w:p w14:paraId="5A04E31E" w14:textId="77777777" w:rsidR="004B3F04" w:rsidRDefault="004B3F04" w:rsidP="000659BE">
            <w:pPr>
              <w:pStyle w:val="TableText"/>
            </w:pPr>
            <w:r>
              <w:t>0..1</w:t>
            </w:r>
          </w:p>
        </w:tc>
        <w:tc>
          <w:tcPr>
            <w:tcW w:w="1152" w:type="dxa"/>
          </w:tcPr>
          <w:p w14:paraId="0889D92F" w14:textId="77777777" w:rsidR="004B3F04" w:rsidRDefault="004B3F04" w:rsidP="000659BE">
            <w:pPr>
              <w:pStyle w:val="TableText"/>
            </w:pPr>
            <w:r>
              <w:t>MAY</w:t>
            </w:r>
          </w:p>
        </w:tc>
        <w:tc>
          <w:tcPr>
            <w:tcW w:w="864" w:type="dxa"/>
          </w:tcPr>
          <w:p w14:paraId="2B5D870A" w14:textId="77777777" w:rsidR="004B3F04" w:rsidRDefault="004B3F04" w:rsidP="000659BE">
            <w:pPr>
              <w:pStyle w:val="TableText"/>
            </w:pPr>
          </w:p>
        </w:tc>
        <w:tc>
          <w:tcPr>
            <w:tcW w:w="1104" w:type="dxa"/>
          </w:tcPr>
          <w:p w14:paraId="3E124F7E" w14:textId="77777777" w:rsidR="004B3F04" w:rsidRDefault="006C736C" w:rsidP="000659BE">
            <w:pPr>
              <w:pStyle w:val="TableText"/>
            </w:pPr>
            <w:hyperlink w:anchor="C_4499-33438">
              <w:r w:rsidR="004B3F04">
                <w:rPr>
                  <w:rStyle w:val="HyperlinkText9pt"/>
                </w:rPr>
                <w:t>4499-33438</w:t>
              </w:r>
            </w:hyperlink>
          </w:p>
        </w:tc>
        <w:tc>
          <w:tcPr>
            <w:tcW w:w="2975" w:type="dxa"/>
          </w:tcPr>
          <w:p w14:paraId="5F806BD7" w14:textId="77777777" w:rsidR="004B3F04" w:rsidRDefault="004B3F04" w:rsidP="000659BE">
            <w:pPr>
              <w:pStyle w:val="TableText"/>
            </w:pPr>
          </w:p>
        </w:tc>
      </w:tr>
      <w:tr w:rsidR="004B3F04" w14:paraId="4D4C96A4" w14:textId="77777777" w:rsidTr="000659BE">
        <w:trPr>
          <w:jc w:val="center"/>
        </w:trPr>
        <w:tc>
          <w:tcPr>
            <w:tcW w:w="3345" w:type="dxa"/>
          </w:tcPr>
          <w:p w14:paraId="4B4B0130" w14:textId="77777777" w:rsidR="004B3F04" w:rsidRDefault="004B3F04" w:rsidP="000659BE">
            <w:pPr>
              <w:pStyle w:val="TableText"/>
            </w:pPr>
            <w:r>
              <w:tab/>
              <w:t>templateId</w:t>
            </w:r>
          </w:p>
        </w:tc>
        <w:tc>
          <w:tcPr>
            <w:tcW w:w="720" w:type="dxa"/>
          </w:tcPr>
          <w:p w14:paraId="1779752B" w14:textId="77777777" w:rsidR="004B3F04" w:rsidRDefault="004B3F04" w:rsidP="000659BE">
            <w:pPr>
              <w:pStyle w:val="TableText"/>
            </w:pPr>
            <w:r>
              <w:t>1..1</w:t>
            </w:r>
          </w:p>
        </w:tc>
        <w:tc>
          <w:tcPr>
            <w:tcW w:w="1152" w:type="dxa"/>
          </w:tcPr>
          <w:p w14:paraId="2990A739" w14:textId="77777777" w:rsidR="004B3F04" w:rsidRDefault="004B3F04" w:rsidP="000659BE">
            <w:pPr>
              <w:pStyle w:val="TableText"/>
            </w:pPr>
            <w:r>
              <w:t>SHALL</w:t>
            </w:r>
          </w:p>
        </w:tc>
        <w:tc>
          <w:tcPr>
            <w:tcW w:w="864" w:type="dxa"/>
          </w:tcPr>
          <w:p w14:paraId="2D6BFCD1" w14:textId="77777777" w:rsidR="004B3F04" w:rsidRDefault="004B3F04" w:rsidP="000659BE">
            <w:pPr>
              <w:pStyle w:val="TableText"/>
            </w:pPr>
          </w:p>
        </w:tc>
        <w:tc>
          <w:tcPr>
            <w:tcW w:w="1104" w:type="dxa"/>
          </w:tcPr>
          <w:p w14:paraId="22CE9FDD" w14:textId="77777777" w:rsidR="004B3F04" w:rsidRDefault="006C736C" w:rsidP="000659BE">
            <w:pPr>
              <w:pStyle w:val="TableText"/>
            </w:pPr>
            <w:hyperlink w:anchor="C_4499-32523">
              <w:r w:rsidR="004B3F04">
                <w:rPr>
                  <w:rStyle w:val="HyperlinkText9pt"/>
                </w:rPr>
                <w:t>4499-32523</w:t>
              </w:r>
            </w:hyperlink>
          </w:p>
        </w:tc>
        <w:tc>
          <w:tcPr>
            <w:tcW w:w="2975" w:type="dxa"/>
          </w:tcPr>
          <w:p w14:paraId="6BD7B521" w14:textId="77777777" w:rsidR="004B3F04" w:rsidRDefault="004B3F04" w:rsidP="000659BE">
            <w:pPr>
              <w:pStyle w:val="TableText"/>
            </w:pPr>
          </w:p>
        </w:tc>
      </w:tr>
      <w:tr w:rsidR="004B3F04" w14:paraId="0DDC2409" w14:textId="77777777" w:rsidTr="000659BE">
        <w:trPr>
          <w:jc w:val="center"/>
        </w:trPr>
        <w:tc>
          <w:tcPr>
            <w:tcW w:w="3345" w:type="dxa"/>
          </w:tcPr>
          <w:p w14:paraId="0E3C01E6" w14:textId="77777777" w:rsidR="004B3F04" w:rsidRDefault="004B3F04" w:rsidP="000659BE">
            <w:pPr>
              <w:pStyle w:val="TableText"/>
            </w:pPr>
            <w:r>
              <w:tab/>
            </w:r>
            <w:r>
              <w:tab/>
              <w:t>item</w:t>
            </w:r>
          </w:p>
        </w:tc>
        <w:tc>
          <w:tcPr>
            <w:tcW w:w="720" w:type="dxa"/>
          </w:tcPr>
          <w:p w14:paraId="2F2192BF" w14:textId="77777777" w:rsidR="004B3F04" w:rsidRDefault="004B3F04" w:rsidP="000659BE">
            <w:pPr>
              <w:pStyle w:val="TableText"/>
            </w:pPr>
            <w:r>
              <w:t>1..1</w:t>
            </w:r>
          </w:p>
        </w:tc>
        <w:tc>
          <w:tcPr>
            <w:tcW w:w="1152" w:type="dxa"/>
          </w:tcPr>
          <w:p w14:paraId="36077A16" w14:textId="77777777" w:rsidR="004B3F04" w:rsidRDefault="004B3F04" w:rsidP="000659BE">
            <w:pPr>
              <w:pStyle w:val="TableText"/>
            </w:pPr>
            <w:r>
              <w:t>SHALL</w:t>
            </w:r>
          </w:p>
        </w:tc>
        <w:tc>
          <w:tcPr>
            <w:tcW w:w="864" w:type="dxa"/>
          </w:tcPr>
          <w:p w14:paraId="57E36985" w14:textId="77777777" w:rsidR="004B3F04" w:rsidRDefault="004B3F04" w:rsidP="000659BE">
            <w:pPr>
              <w:pStyle w:val="TableText"/>
            </w:pPr>
          </w:p>
        </w:tc>
        <w:tc>
          <w:tcPr>
            <w:tcW w:w="1104" w:type="dxa"/>
          </w:tcPr>
          <w:p w14:paraId="4A53F0C0" w14:textId="77777777" w:rsidR="004B3F04" w:rsidRDefault="006C736C" w:rsidP="000659BE">
            <w:pPr>
              <w:pStyle w:val="TableText"/>
            </w:pPr>
            <w:hyperlink w:anchor="C_4499-32524">
              <w:r w:rsidR="004B3F04">
                <w:rPr>
                  <w:rStyle w:val="HyperlinkText9pt"/>
                </w:rPr>
                <w:t>4499-32524</w:t>
              </w:r>
            </w:hyperlink>
          </w:p>
        </w:tc>
        <w:tc>
          <w:tcPr>
            <w:tcW w:w="2975" w:type="dxa"/>
          </w:tcPr>
          <w:p w14:paraId="1147E300" w14:textId="77777777" w:rsidR="004B3F04" w:rsidRDefault="004B3F04" w:rsidP="000659BE">
            <w:pPr>
              <w:pStyle w:val="TableText"/>
            </w:pPr>
          </w:p>
        </w:tc>
      </w:tr>
      <w:tr w:rsidR="004B3F04" w14:paraId="7DD73806" w14:textId="77777777" w:rsidTr="000659BE">
        <w:trPr>
          <w:jc w:val="center"/>
        </w:trPr>
        <w:tc>
          <w:tcPr>
            <w:tcW w:w="3345" w:type="dxa"/>
          </w:tcPr>
          <w:p w14:paraId="515F271D" w14:textId="77777777" w:rsidR="004B3F04" w:rsidRDefault="004B3F04" w:rsidP="000659BE">
            <w:pPr>
              <w:pStyle w:val="TableText"/>
            </w:pPr>
            <w:r>
              <w:tab/>
            </w:r>
            <w:r>
              <w:tab/>
            </w:r>
            <w:r>
              <w:tab/>
              <w:t>@root</w:t>
            </w:r>
          </w:p>
        </w:tc>
        <w:tc>
          <w:tcPr>
            <w:tcW w:w="720" w:type="dxa"/>
          </w:tcPr>
          <w:p w14:paraId="4A6C6611" w14:textId="77777777" w:rsidR="004B3F04" w:rsidRDefault="004B3F04" w:rsidP="000659BE">
            <w:pPr>
              <w:pStyle w:val="TableText"/>
            </w:pPr>
            <w:r>
              <w:t>1..1</w:t>
            </w:r>
          </w:p>
        </w:tc>
        <w:tc>
          <w:tcPr>
            <w:tcW w:w="1152" w:type="dxa"/>
          </w:tcPr>
          <w:p w14:paraId="3B946E8C" w14:textId="77777777" w:rsidR="004B3F04" w:rsidRDefault="004B3F04" w:rsidP="000659BE">
            <w:pPr>
              <w:pStyle w:val="TableText"/>
            </w:pPr>
            <w:r>
              <w:t>SHALL</w:t>
            </w:r>
          </w:p>
        </w:tc>
        <w:tc>
          <w:tcPr>
            <w:tcW w:w="864" w:type="dxa"/>
          </w:tcPr>
          <w:p w14:paraId="4861B891" w14:textId="77777777" w:rsidR="004B3F04" w:rsidRDefault="004B3F04" w:rsidP="000659BE">
            <w:pPr>
              <w:pStyle w:val="TableText"/>
            </w:pPr>
          </w:p>
        </w:tc>
        <w:tc>
          <w:tcPr>
            <w:tcW w:w="1104" w:type="dxa"/>
          </w:tcPr>
          <w:p w14:paraId="67F265FE" w14:textId="77777777" w:rsidR="004B3F04" w:rsidRDefault="006C736C" w:rsidP="000659BE">
            <w:pPr>
              <w:pStyle w:val="TableText"/>
            </w:pPr>
            <w:hyperlink w:anchor="C_4499-32525">
              <w:r w:rsidR="004B3F04">
                <w:rPr>
                  <w:rStyle w:val="HyperlinkText9pt"/>
                </w:rPr>
                <w:t>4499-32525</w:t>
              </w:r>
            </w:hyperlink>
          </w:p>
        </w:tc>
        <w:tc>
          <w:tcPr>
            <w:tcW w:w="2975" w:type="dxa"/>
          </w:tcPr>
          <w:p w14:paraId="593FC0E0" w14:textId="77777777" w:rsidR="004B3F04" w:rsidRDefault="004B3F04" w:rsidP="000659BE">
            <w:pPr>
              <w:pStyle w:val="TableText"/>
            </w:pPr>
            <w:r>
              <w:t>2.16.840.1.113883.10.20.28.4.48</w:t>
            </w:r>
          </w:p>
        </w:tc>
      </w:tr>
      <w:tr w:rsidR="004B3F04" w14:paraId="6951366A" w14:textId="77777777" w:rsidTr="000659BE">
        <w:trPr>
          <w:jc w:val="center"/>
        </w:trPr>
        <w:tc>
          <w:tcPr>
            <w:tcW w:w="3345" w:type="dxa"/>
          </w:tcPr>
          <w:p w14:paraId="448D388A" w14:textId="77777777" w:rsidR="004B3F04" w:rsidRDefault="004B3F04" w:rsidP="000659BE">
            <w:pPr>
              <w:pStyle w:val="TableText"/>
            </w:pPr>
            <w:r>
              <w:tab/>
            </w:r>
            <w:r>
              <w:tab/>
            </w:r>
            <w:r>
              <w:tab/>
              <w:t>@extension</w:t>
            </w:r>
          </w:p>
        </w:tc>
        <w:tc>
          <w:tcPr>
            <w:tcW w:w="720" w:type="dxa"/>
          </w:tcPr>
          <w:p w14:paraId="78BED16F" w14:textId="77777777" w:rsidR="004B3F04" w:rsidRDefault="004B3F04" w:rsidP="000659BE">
            <w:pPr>
              <w:pStyle w:val="TableText"/>
            </w:pPr>
            <w:r>
              <w:t>1..1</w:t>
            </w:r>
          </w:p>
        </w:tc>
        <w:tc>
          <w:tcPr>
            <w:tcW w:w="1152" w:type="dxa"/>
          </w:tcPr>
          <w:p w14:paraId="4B757E38" w14:textId="77777777" w:rsidR="004B3F04" w:rsidRDefault="004B3F04" w:rsidP="000659BE">
            <w:pPr>
              <w:pStyle w:val="TableText"/>
            </w:pPr>
            <w:r>
              <w:t>SHALL</w:t>
            </w:r>
          </w:p>
        </w:tc>
        <w:tc>
          <w:tcPr>
            <w:tcW w:w="864" w:type="dxa"/>
          </w:tcPr>
          <w:p w14:paraId="7577FD96" w14:textId="77777777" w:rsidR="004B3F04" w:rsidRDefault="004B3F04" w:rsidP="000659BE">
            <w:pPr>
              <w:pStyle w:val="TableText"/>
            </w:pPr>
          </w:p>
        </w:tc>
        <w:tc>
          <w:tcPr>
            <w:tcW w:w="1104" w:type="dxa"/>
          </w:tcPr>
          <w:p w14:paraId="17485C21" w14:textId="77777777" w:rsidR="004B3F04" w:rsidRDefault="006C736C" w:rsidP="000659BE">
            <w:pPr>
              <w:pStyle w:val="TableText"/>
            </w:pPr>
            <w:hyperlink w:anchor="C_4499-33439">
              <w:r w:rsidR="004B3F04">
                <w:rPr>
                  <w:rStyle w:val="HyperlinkText9pt"/>
                </w:rPr>
                <w:t>4499-33439</w:t>
              </w:r>
            </w:hyperlink>
          </w:p>
        </w:tc>
        <w:tc>
          <w:tcPr>
            <w:tcW w:w="2975" w:type="dxa"/>
          </w:tcPr>
          <w:p w14:paraId="4E03228C" w14:textId="77777777" w:rsidR="004B3F04" w:rsidRDefault="004B3F04" w:rsidP="000659BE">
            <w:pPr>
              <w:pStyle w:val="TableText"/>
            </w:pPr>
            <w:r>
              <w:t>2021-02-01</w:t>
            </w:r>
          </w:p>
        </w:tc>
      </w:tr>
      <w:tr w:rsidR="004B3F04" w14:paraId="42D0D22B" w14:textId="77777777" w:rsidTr="000659BE">
        <w:trPr>
          <w:jc w:val="center"/>
        </w:trPr>
        <w:tc>
          <w:tcPr>
            <w:tcW w:w="3345" w:type="dxa"/>
          </w:tcPr>
          <w:p w14:paraId="6BA16D60" w14:textId="77777777" w:rsidR="004B3F04" w:rsidRDefault="004B3F04" w:rsidP="000659BE">
            <w:pPr>
              <w:pStyle w:val="TableText"/>
            </w:pPr>
            <w:r>
              <w:tab/>
              <w:t>id</w:t>
            </w:r>
          </w:p>
        </w:tc>
        <w:tc>
          <w:tcPr>
            <w:tcW w:w="720" w:type="dxa"/>
          </w:tcPr>
          <w:p w14:paraId="2AEDF928" w14:textId="77777777" w:rsidR="004B3F04" w:rsidRDefault="004B3F04" w:rsidP="000659BE">
            <w:pPr>
              <w:pStyle w:val="TableText"/>
            </w:pPr>
            <w:r>
              <w:t>1..1</w:t>
            </w:r>
          </w:p>
        </w:tc>
        <w:tc>
          <w:tcPr>
            <w:tcW w:w="1152" w:type="dxa"/>
          </w:tcPr>
          <w:p w14:paraId="067C41FC" w14:textId="77777777" w:rsidR="004B3F04" w:rsidRDefault="004B3F04" w:rsidP="000659BE">
            <w:pPr>
              <w:pStyle w:val="TableText"/>
            </w:pPr>
            <w:r>
              <w:t>SHALL</w:t>
            </w:r>
          </w:p>
        </w:tc>
        <w:tc>
          <w:tcPr>
            <w:tcW w:w="864" w:type="dxa"/>
          </w:tcPr>
          <w:p w14:paraId="67FC1AD7" w14:textId="77777777" w:rsidR="004B3F04" w:rsidRDefault="004B3F04" w:rsidP="000659BE">
            <w:pPr>
              <w:pStyle w:val="TableText"/>
            </w:pPr>
          </w:p>
        </w:tc>
        <w:tc>
          <w:tcPr>
            <w:tcW w:w="1104" w:type="dxa"/>
          </w:tcPr>
          <w:p w14:paraId="4D9E9015" w14:textId="77777777" w:rsidR="004B3F04" w:rsidRDefault="006C736C" w:rsidP="000659BE">
            <w:pPr>
              <w:pStyle w:val="TableText"/>
            </w:pPr>
            <w:hyperlink w:anchor="C_4499-32526">
              <w:r w:rsidR="004B3F04">
                <w:rPr>
                  <w:rStyle w:val="HyperlinkText9pt"/>
                </w:rPr>
                <w:t>4499-32526</w:t>
              </w:r>
            </w:hyperlink>
          </w:p>
        </w:tc>
        <w:tc>
          <w:tcPr>
            <w:tcW w:w="2975" w:type="dxa"/>
          </w:tcPr>
          <w:p w14:paraId="570A57A2" w14:textId="77777777" w:rsidR="004B3F04" w:rsidRDefault="004B3F04" w:rsidP="000659BE">
            <w:pPr>
              <w:pStyle w:val="TableText"/>
            </w:pPr>
          </w:p>
        </w:tc>
      </w:tr>
      <w:tr w:rsidR="004B3F04" w14:paraId="66D9D6DB" w14:textId="77777777" w:rsidTr="000659BE">
        <w:trPr>
          <w:jc w:val="center"/>
        </w:trPr>
        <w:tc>
          <w:tcPr>
            <w:tcW w:w="3345" w:type="dxa"/>
          </w:tcPr>
          <w:p w14:paraId="601BA02C" w14:textId="77777777" w:rsidR="004B3F04" w:rsidRDefault="004B3F04" w:rsidP="000659BE">
            <w:pPr>
              <w:pStyle w:val="TableText"/>
            </w:pPr>
            <w:r>
              <w:tab/>
              <w:t>code</w:t>
            </w:r>
          </w:p>
        </w:tc>
        <w:tc>
          <w:tcPr>
            <w:tcW w:w="720" w:type="dxa"/>
          </w:tcPr>
          <w:p w14:paraId="1EDCAF0C" w14:textId="77777777" w:rsidR="004B3F04" w:rsidRDefault="004B3F04" w:rsidP="000659BE">
            <w:pPr>
              <w:pStyle w:val="TableText"/>
            </w:pPr>
            <w:r>
              <w:t>1..1</w:t>
            </w:r>
          </w:p>
        </w:tc>
        <w:tc>
          <w:tcPr>
            <w:tcW w:w="1152" w:type="dxa"/>
          </w:tcPr>
          <w:p w14:paraId="13342AE4" w14:textId="77777777" w:rsidR="004B3F04" w:rsidRDefault="004B3F04" w:rsidP="000659BE">
            <w:pPr>
              <w:pStyle w:val="TableText"/>
            </w:pPr>
            <w:r>
              <w:t>SHALL</w:t>
            </w:r>
          </w:p>
        </w:tc>
        <w:tc>
          <w:tcPr>
            <w:tcW w:w="864" w:type="dxa"/>
          </w:tcPr>
          <w:p w14:paraId="535E23E6" w14:textId="77777777" w:rsidR="004B3F04" w:rsidRDefault="004B3F04" w:rsidP="000659BE">
            <w:pPr>
              <w:pStyle w:val="TableText"/>
            </w:pPr>
          </w:p>
        </w:tc>
        <w:tc>
          <w:tcPr>
            <w:tcW w:w="1104" w:type="dxa"/>
          </w:tcPr>
          <w:p w14:paraId="5D941BCC" w14:textId="77777777" w:rsidR="004B3F04" w:rsidRDefault="006C736C" w:rsidP="000659BE">
            <w:pPr>
              <w:pStyle w:val="TableText"/>
            </w:pPr>
            <w:hyperlink w:anchor="C_4499-32527">
              <w:r w:rsidR="004B3F04">
                <w:rPr>
                  <w:rStyle w:val="HyperlinkText9pt"/>
                </w:rPr>
                <w:t>4499-32527</w:t>
              </w:r>
            </w:hyperlink>
          </w:p>
        </w:tc>
        <w:tc>
          <w:tcPr>
            <w:tcW w:w="2975" w:type="dxa"/>
          </w:tcPr>
          <w:p w14:paraId="15FB5ADF" w14:textId="77777777" w:rsidR="004B3F04" w:rsidRDefault="004B3F04" w:rsidP="000659BE">
            <w:pPr>
              <w:pStyle w:val="TableText"/>
            </w:pPr>
          </w:p>
        </w:tc>
      </w:tr>
      <w:tr w:rsidR="004B3F04" w14:paraId="18EE8E66" w14:textId="77777777" w:rsidTr="000659BE">
        <w:trPr>
          <w:jc w:val="center"/>
        </w:trPr>
        <w:tc>
          <w:tcPr>
            <w:tcW w:w="3345" w:type="dxa"/>
          </w:tcPr>
          <w:p w14:paraId="4E147217" w14:textId="77777777" w:rsidR="004B3F04" w:rsidRDefault="004B3F04" w:rsidP="000659BE">
            <w:pPr>
              <w:pStyle w:val="TableText"/>
            </w:pPr>
            <w:r>
              <w:tab/>
            </w:r>
            <w:r>
              <w:tab/>
              <w:t>@code</w:t>
            </w:r>
          </w:p>
        </w:tc>
        <w:tc>
          <w:tcPr>
            <w:tcW w:w="720" w:type="dxa"/>
          </w:tcPr>
          <w:p w14:paraId="0169B0BB" w14:textId="77777777" w:rsidR="004B3F04" w:rsidRDefault="004B3F04" w:rsidP="000659BE">
            <w:pPr>
              <w:pStyle w:val="TableText"/>
            </w:pPr>
            <w:r>
              <w:t>1..1</w:t>
            </w:r>
          </w:p>
        </w:tc>
        <w:tc>
          <w:tcPr>
            <w:tcW w:w="1152" w:type="dxa"/>
          </w:tcPr>
          <w:p w14:paraId="4EAD9747" w14:textId="77777777" w:rsidR="004B3F04" w:rsidRDefault="004B3F04" w:rsidP="000659BE">
            <w:pPr>
              <w:pStyle w:val="TableText"/>
            </w:pPr>
            <w:r>
              <w:t>SHALL</w:t>
            </w:r>
          </w:p>
        </w:tc>
        <w:tc>
          <w:tcPr>
            <w:tcW w:w="864" w:type="dxa"/>
          </w:tcPr>
          <w:p w14:paraId="7491521D" w14:textId="77777777" w:rsidR="004B3F04" w:rsidRDefault="004B3F04" w:rsidP="000659BE">
            <w:pPr>
              <w:pStyle w:val="TableText"/>
            </w:pPr>
          </w:p>
        </w:tc>
        <w:tc>
          <w:tcPr>
            <w:tcW w:w="1104" w:type="dxa"/>
          </w:tcPr>
          <w:p w14:paraId="0608073E" w14:textId="77777777" w:rsidR="004B3F04" w:rsidRDefault="006C736C" w:rsidP="000659BE">
            <w:pPr>
              <w:pStyle w:val="TableText"/>
            </w:pPr>
            <w:hyperlink w:anchor="C_4499-32528">
              <w:r w:rsidR="004B3F04">
                <w:rPr>
                  <w:rStyle w:val="HyperlinkText9pt"/>
                </w:rPr>
                <w:t>4499-32528</w:t>
              </w:r>
            </w:hyperlink>
          </w:p>
        </w:tc>
        <w:tc>
          <w:tcPr>
            <w:tcW w:w="2975" w:type="dxa"/>
          </w:tcPr>
          <w:p w14:paraId="7D0A8DCB" w14:textId="77777777" w:rsidR="004B3F04" w:rsidRDefault="004B3F04" w:rsidP="000659BE">
            <w:pPr>
              <w:pStyle w:val="TableText"/>
            </w:pPr>
            <w:r>
              <w:t>urn:oid:2.16.840.1.113883.6.1 (LOINC) = 10183-2</w:t>
            </w:r>
          </w:p>
        </w:tc>
      </w:tr>
      <w:tr w:rsidR="004B3F04" w14:paraId="23A5E0F2" w14:textId="77777777" w:rsidTr="000659BE">
        <w:trPr>
          <w:jc w:val="center"/>
        </w:trPr>
        <w:tc>
          <w:tcPr>
            <w:tcW w:w="3345" w:type="dxa"/>
          </w:tcPr>
          <w:p w14:paraId="12D99707" w14:textId="77777777" w:rsidR="004B3F04" w:rsidRDefault="004B3F04" w:rsidP="000659BE">
            <w:pPr>
              <w:pStyle w:val="TableText"/>
            </w:pPr>
            <w:r>
              <w:tab/>
            </w:r>
            <w:r>
              <w:tab/>
              <w:t>@codeSystem</w:t>
            </w:r>
          </w:p>
        </w:tc>
        <w:tc>
          <w:tcPr>
            <w:tcW w:w="720" w:type="dxa"/>
          </w:tcPr>
          <w:p w14:paraId="4083B552" w14:textId="77777777" w:rsidR="004B3F04" w:rsidRDefault="004B3F04" w:rsidP="000659BE">
            <w:pPr>
              <w:pStyle w:val="TableText"/>
            </w:pPr>
            <w:r>
              <w:t>1..1</w:t>
            </w:r>
          </w:p>
        </w:tc>
        <w:tc>
          <w:tcPr>
            <w:tcW w:w="1152" w:type="dxa"/>
          </w:tcPr>
          <w:p w14:paraId="17CFD319" w14:textId="77777777" w:rsidR="004B3F04" w:rsidRDefault="004B3F04" w:rsidP="000659BE">
            <w:pPr>
              <w:pStyle w:val="TableText"/>
            </w:pPr>
            <w:r>
              <w:t>SHALL</w:t>
            </w:r>
          </w:p>
        </w:tc>
        <w:tc>
          <w:tcPr>
            <w:tcW w:w="864" w:type="dxa"/>
          </w:tcPr>
          <w:p w14:paraId="1AE2246D" w14:textId="77777777" w:rsidR="004B3F04" w:rsidRDefault="004B3F04" w:rsidP="000659BE">
            <w:pPr>
              <w:pStyle w:val="TableText"/>
            </w:pPr>
          </w:p>
        </w:tc>
        <w:tc>
          <w:tcPr>
            <w:tcW w:w="1104" w:type="dxa"/>
          </w:tcPr>
          <w:p w14:paraId="709C21DE" w14:textId="77777777" w:rsidR="004B3F04" w:rsidRDefault="006C736C" w:rsidP="000659BE">
            <w:pPr>
              <w:pStyle w:val="TableText"/>
            </w:pPr>
            <w:hyperlink w:anchor="C_4499-32529">
              <w:r w:rsidR="004B3F04">
                <w:rPr>
                  <w:rStyle w:val="HyperlinkText9pt"/>
                </w:rPr>
                <w:t>4499-32529</w:t>
              </w:r>
            </w:hyperlink>
          </w:p>
        </w:tc>
        <w:tc>
          <w:tcPr>
            <w:tcW w:w="2975" w:type="dxa"/>
          </w:tcPr>
          <w:p w14:paraId="30CC2B4C" w14:textId="77777777" w:rsidR="004B3F04" w:rsidRDefault="004B3F04" w:rsidP="000659BE">
            <w:pPr>
              <w:pStyle w:val="TableText"/>
            </w:pPr>
            <w:r>
              <w:t>2.16.840.1.113883.6.1</w:t>
            </w:r>
          </w:p>
        </w:tc>
      </w:tr>
      <w:tr w:rsidR="004B3F04" w14:paraId="2005B11E" w14:textId="77777777" w:rsidTr="000659BE">
        <w:trPr>
          <w:jc w:val="center"/>
        </w:trPr>
        <w:tc>
          <w:tcPr>
            <w:tcW w:w="3345" w:type="dxa"/>
          </w:tcPr>
          <w:p w14:paraId="2DB371B1" w14:textId="77777777" w:rsidR="004B3F04" w:rsidRDefault="004B3F04" w:rsidP="000659BE">
            <w:pPr>
              <w:pStyle w:val="TableText"/>
            </w:pPr>
            <w:r>
              <w:tab/>
              <w:t>title</w:t>
            </w:r>
          </w:p>
        </w:tc>
        <w:tc>
          <w:tcPr>
            <w:tcW w:w="720" w:type="dxa"/>
          </w:tcPr>
          <w:p w14:paraId="581D5B9B" w14:textId="77777777" w:rsidR="004B3F04" w:rsidRDefault="004B3F04" w:rsidP="000659BE">
            <w:pPr>
              <w:pStyle w:val="TableText"/>
            </w:pPr>
            <w:r>
              <w:t>1..1</w:t>
            </w:r>
          </w:p>
        </w:tc>
        <w:tc>
          <w:tcPr>
            <w:tcW w:w="1152" w:type="dxa"/>
          </w:tcPr>
          <w:p w14:paraId="79502E02" w14:textId="77777777" w:rsidR="004B3F04" w:rsidRDefault="004B3F04" w:rsidP="000659BE">
            <w:pPr>
              <w:pStyle w:val="TableText"/>
            </w:pPr>
            <w:r>
              <w:t>SHALL</w:t>
            </w:r>
          </w:p>
        </w:tc>
        <w:tc>
          <w:tcPr>
            <w:tcW w:w="864" w:type="dxa"/>
          </w:tcPr>
          <w:p w14:paraId="140207BA" w14:textId="77777777" w:rsidR="004B3F04" w:rsidRDefault="004B3F04" w:rsidP="000659BE">
            <w:pPr>
              <w:pStyle w:val="TableText"/>
            </w:pPr>
          </w:p>
        </w:tc>
        <w:tc>
          <w:tcPr>
            <w:tcW w:w="1104" w:type="dxa"/>
          </w:tcPr>
          <w:p w14:paraId="2CEF2DEF" w14:textId="77777777" w:rsidR="004B3F04" w:rsidRDefault="006C736C" w:rsidP="000659BE">
            <w:pPr>
              <w:pStyle w:val="TableText"/>
            </w:pPr>
            <w:hyperlink w:anchor="C_4499-35952">
              <w:r w:rsidR="004B3F04">
                <w:rPr>
                  <w:rStyle w:val="HyperlinkText9pt"/>
                </w:rPr>
                <w:t>4499-35952</w:t>
              </w:r>
            </w:hyperlink>
          </w:p>
        </w:tc>
        <w:tc>
          <w:tcPr>
            <w:tcW w:w="2975" w:type="dxa"/>
          </w:tcPr>
          <w:p w14:paraId="6EC1E89D" w14:textId="77777777" w:rsidR="004B3F04" w:rsidRDefault="004B3F04" w:rsidP="000659BE">
            <w:pPr>
              <w:pStyle w:val="TableText"/>
            </w:pPr>
          </w:p>
        </w:tc>
      </w:tr>
      <w:tr w:rsidR="004B3F04" w14:paraId="21E4E935" w14:textId="77777777" w:rsidTr="000659BE">
        <w:trPr>
          <w:jc w:val="center"/>
        </w:trPr>
        <w:tc>
          <w:tcPr>
            <w:tcW w:w="3345" w:type="dxa"/>
          </w:tcPr>
          <w:p w14:paraId="15689CE6" w14:textId="77777777" w:rsidR="004B3F04" w:rsidRDefault="004B3F04" w:rsidP="000659BE">
            <w:pPr>
              <w:pStyle w:val="TableText"/>
            </w:pPr>
            <w:r>
              <w:tab/>
              <w:t>statusCode</w:t>
            </w:r>
          </w:p>
        </w:tc>
        <w:tc>
          <w:tcPr>
            <w:tcW w:w="720" w:type="dxa"/>
          </w:tcPr>
          <w:p w14:paraId="6957E497" w14:textId="77777777" w:rsidR="004B3F04" w:rsidRDefault="004B3F04" w:rsidP="000659BE">
            <w:pPr>
              <w:pStyle w:val="TableText"/>
            </w:pPr>
            <w:r>
              <w:t>1..1</w:t>
            </w:r>
          </w:p>
        </w:tc>
        <w:tc>
          <w:tcPr>
            <w:tcW w:w="1152" w:type="dxa"/>
          </w:tcPr>
          <w:p w14:paraId="6BE9682B" w14:textId="77777777" w:rsidR="004B3F04" w:rsidRDefault="004B3F04" w:rsidP="000659BE">
            <w:pPr>
              <w:pStyle w:val="TableText"/>
            </w:pPr>
            <w:r>
              <w:t>SHALL</w:t>
            </w:r>
          </w:p>
        </w:tc>
        <w:tc>
          <w:tcPr>
            <w:tcW w:w="864" w:type="dxa"/>
          </w:tcPr>
          <w:p w14:paraId="744E285D" w14:textId="77777777" w:rsidR="004B3F04" w:rsidRDefault="004B3F04" w:rsidP="000659BE">
            <w:pPr>
              <w:pStyle w:val="TableText"/>
            </w:pPr>
          </w:p>
        </w:tc>
        <w:tc>
          <w:tcPr>
            <w:tcW w:w="1104" w:type="dxa"/>
          </w:tcPr>
          <w:p w14:paraId="756F639B" w14:textId="77777777" w:rsidR="004B3F04" w:rsidRDefault="006C736C" w:rsidP="000659BE">
            <w:pPr>
              <w:pStyle w:val="TableText"/>
            </w:pPr>
            <w:hyperlink w:anchor="C_4499-32531">
              <w:r w:rsidR="004B3F04">
                <w:rPr>
                  <w:rStyle w:val="HyperlinkText9pt"/>
                </w:rPr>
                <w:t>4499-32531</w:t>
              </w:r>
            </w:hyperlink>
          </w:p>
        </w:tc>
        <w:tc>
          <w:tcPr>
            <w:tcW w:w="2975" w:type="dxa"/>
          </w:tcPr>
          <w:p w14:paraId="4D4D19D5" w14:textId="77777777" w:rsidR="004B3F04" w:rsidRDefault="004B3F04" w:rsidP="000659BE">
            <w:pPr>
              <w:pStyle w:val="TableText"/>
            </w:pPr>
          </w:p>
        </w:tc>
      </w:tr>
      <w:tr w:rsidR="004B3F04" w14:paraId="794C749E" w14:textId="77777777" w:rsidTr="000659BE">
        <w:trPr>
          <w:jc w:val="center"/>
        </w:trPr>
        <w:tc>
          <w:tcPr>
            <w:tcW w:w="3345" w:type="dxa"/>
          </w:tcPr>
          <w:p w14:paraId="65D34E26" w14:textId="77777777" w:rsidR="004B3F04" w:rsidRDefault="004B3F04" w:rsidP="000659BE">
            <w:pPr>
              <w:pStyle w:val="TableText"/>
            </w:pPr>
            <w:r>
              <w:tab/>
            </w:r>
            <w:r>
              <w:tab/>
              <w:t>@code</w:t>
            </w:r>
          </w:p>
        </w:tc>
        <w:tc>
          <w:tcPr>
            <w:tcW w:w="720" w:type="dxa"/>
          </w:tcPr>
          <w:p w14:paraId="7669F4F9" w14:textId="77777777" w:rsidR="004B3F04" w:rsidRDefault="004B3F04" w:rsidP="000659BE">
            <w:pPr>
              <w:pStyle w:val="TableText"/>
            </w:pPr>
            <w:r>
              <w:t>1..1</w:t>
            </w:r>
          </w:p>
        </w:tc>
        <w:tc>
          <w:tcPr>
            <w:tcW w:w="1152" w:type="dxa"/>
          </w:tcPr>
          <w:p w14:paraId="59E7E73F" w14:textId="77777777" w:rsidR="004B3F04" w:rsidRDefault="004B3F04" w:rsidP="000659BE">
            <w:pPr>
              <w:pStyle w:val="TableText"/>
            </w:pPr>
            <w:r>
              <w:t>SHALL</w:t>
            </w:r>
          </w:p>
        </w:tc>
        <w:tc>
          <w:tcPr>
            <w:tcW w:w="864" w:type="dxa"/>
          </w:tcPr>
          <w:p w14:paraId="309F4038" w14:textId="77777777" w:rsidR="004B3F04" w:rsidRDefault="004B3F04" w:rsidP="000659BE">
            <w:pPr>
              <w:pStyle w:val="TableText"/>
            </w:pPr>
          </w:p>
        </w:tc>
        <w:tc>
          <w:tcPr>
            <w:tcW w:w="1104" w:type="dxa"/>
          </w:tcPr>
          <w:p w14:paraId="686F6022" w14:textId="77777777" w:rsidR="004B3F04" w:rsidRDefault="006C736C" w:rsidP="000659BE">
            <w:pPr>
              <w:pStyle w:val="TableText"/>
            </w:pPr>
            <w:hyperlink w:anchor="C_4499-32532">
              <w:r w:rsidR="004B3F04">
                <w:rPr>
                  <w:rStyle w:val="HyperlinkText9pt"/>
                </w:rPr>
                <w:t>4499-32532</w:t>
              </w:r>
            </w:hyperlink>
          </w:p>
        </w:tc>
        <w:tc>
          <w:tcPr>
            <w:tcW w:w="2975" w:type="dxa"/>
          </w:tcPr>
          <w:p w14:paraId="13C7F69C" w14:textId="77777777" w:rsidR="004B3F04" w:rsidRDefault="004B3F04" w:rsidP="000659BE">
            <w:pPr>
              <w:pStyle w:val="TableText"/>
            </w:pPr>
            <w:r>
              <w:t>urn:oid:2.16.840.1.113883.5.14 (HL7ActStatus) = active</w:t>
            </w:r>
          </w:p>
        </w:tc>
      </w:tr>
      <w:tr w:rsidR="004B3F04" w14:paraId="02DAD1E5" w14:textId="77777777" w:rsidTr="000659BE">
        <w:trPr>
          <w:jc w:val="center"/>
        </w:trPr>
        <w:tc>
          <w:tcPr>
            <w:tcW w:w="3345" w:type="dxa"/>
          </w:tcPr>
          <w:p w14:paraId="0522C936" w14:textId="77777777" w:rsidR="004B3F04" w:rsidRDefault="004B3F04" w:rsidP="000659BE">
            <w:pPr>
              <w:pStyle w:val="TableText"/>
            </w:pPr>
            <w:r>
              <w:tab/>
              <w:t>effectiveTime</w:t>
            </w:r>
          </w:p>
        </w:tc>
        <w:tc>
          <w:tcPr>
            <w:tcW w:w="720" w:type="dxa"/>
          </w:tcPr>
          <w:p w14:paraId="228DE12E" w14:textId="77777777" w:rsidR="004B3F04" w:rsidRDefault="004B3F04" w:rsidP="000659BE">
            <w:pPr>
              <w:pStyle w:val="TableText"/>
            </w:pPr>
            <w:r>
              <w:t>0..1</w:t>
            </w:r>
          </w:p>
        </w:tc>
        <w:tc>
          <w:tcPr>
            <w:tcW w:w="1152" w:type="dxa"/>
          </w:tcPr>
          <w:p w14:paraId="38045CE8" w14:textId="77777777" w:rsidR="004B3F04" w:rsidRDefault="004B3F04" w:rsidP="000659BE">
            <w:pPr>
              <w:pStyle w:val="TableText"/>
            </w:pPr>
            <w:r>
              <w:t>MAY</w:t>
            </w:r>
          </w:p>
        </w:tc>
        <w:tc>
          <w:tcPr>
            <w:tcW w:w="864" w:type="dxa"/>
          </w:tcPr>
          <w:p w14:paraId="1A6CF6CB" w14:textId="77777777" w:rsidR="004B3F04" w:rsidRDefault="004B3F04" w:rsidP="000659BE">
            <w:pPr>
              <w:pStyle w:val="TableText"/>
            </w:pPr>
            <w:r>
              <w:t>PIVL_TS</w:t>
            </w:r>
          </w:p>
        </w:tc>
        <w:tc>
          <w:tcPr>
            <w:tcW w:w="1104" w:type="dxa"/>
          </w:tcPr>
          <w:p w14:paraId="61447A4C" w14:textId="77777777" w:rsidR="004B3F04" w:rsidRDefault="006C736C" w:rsidP="000659BE">
            <w:pPr>
              <w:pStyle w:val="TableText"/>
            </w:pPr>
            <w:hyperlink w:anchor="C_4499-34810">
              <w:r w:rsidR="004B3F04">
                <w:rPr>
                  <w:rStyle w:val="HyperlinkText9pt"/>
                </w:rPr>
                <w:t>4499-34810</w:t>
              </w:r>
            </w:hyperlink>
          </w:p>
        </w:tc>
        <w:tc>
          <w:tcPr>
            <w:tcW w:w="2975" w:type="dxa"/>
          </w:tcPr>
          <w:p w14:paraId="1B14AA6D" w14:textId="77777777" w:rsidR="004B3F04" w:rsidRDefault="004B3F04" w:rsidP="000659BE">
            <w:pPr>
              <w:pStyle w:val="TableText"/>
            </w:pPr>
          </w:p>
        </w:tc>
      </w:tr>
      <w:tr w:rsidR="004B3F04" w14:paraId="5082713F" w14:textId="77777777" w:rsidTr="000659BE">
        <w:trPr>
          <w:jc w:val="center"/>
        </w:trPr>
        <w:tc>
          <w:tcPr>
            <w:tcW w:w="3345" w:type="dxa"/>
          </w:tcPr>
          <w:p w14:paraId="1FB2FDCF" w14:textId="77777777" w:rsidR="004B3F04" w:rsidRDefault="004B3F04" w:rsidP="000659BE">
            <w:pPr>
              <w:pStyle w:val="TableText"/>
            </w:pPr>
            <w:r>
              <w:tab/>
            </w:r>
            <w:r>
              <w:tab/>
              <w:t>period</w:t>
            </w:r>
          </w:p>
        </w:tc>
        <w:tc>
          <w:tcPr>
            <w:tcW w:w="720" w:type="dxa"/>
          </w:tcPr>
          <w:p w14:paraId="30BFA9D9" w14:textId="77777777" w:rsidR="004B3F04" w:rsidRDefault="004B3F04" w:rsidP="000659BE">
            <w:pPr>
              <w:pStyle w:val="TableText"/>
            </w:pPr>
            <w:r>
              <w:t>0..1</w:t>
            </w:r>
          </w:p>
        </w:tc>
        <w:tc>
          <w:tcPr>
            <w:tcW w:w="1152" w:type="dxa"/>
          </w:tcPr>
          <w:p w14:paraId="43E3A46D" w14:textId="77777777" w:rsidR="004B3F04" w:rsidRDefault="004B3F04" w:rsidP="000659BE">
            <w:pPr>
              <w:pStyle w:val="TableText"/>
            </w:pPr>
            <w:r>
              <w:t>MAY</w:t>
            </w:r>
          </w:p>
        </w:tc>
        <w:tc>
          <w:tcPr>
            <w:tcW w:w="864" w:type="dxa"/>
          </w:tcPr>
          <w:p w14:paraId="0F27C517" w14:textId="77777777" w:rsidR="004B3F04" w:rsidRDefault="004B3F04" w:rsidP="000659BE">
            <w:pPr>
              <w:pStyle w:val="TableText"/>
            </w:pPr>
          </w:p>
        </w:tc>
        <w:tc>
          <w:tcPr>
            <w:tcW w:w="1104" w:type="dxa"/>
          </w:tcPr>
          <w:p w14:paraId="03C0AE85" w14:textId="77777777" w:rsidR="004B3F04" w:rsidRDefault="006C736C" w:rsidP="000659BE">
            <w:pPr>
              <w:pStyle w:val="TableText"/>
            </w:pPr>
            <w:hyperlink w:anchor="C_4499-34811">
              <w:r w:rsidR="004B3F04">
                <w:rPr>
                  <w:rStyle w:val="HyperlinkText9pt"/>
                </w:rPr>
                <w:t>4499-34811</w:t>
              </w:r>
            </w:hyperlink>
          </w:p>
        </w:tc>
        <w:tc>
          <w:tcPr>
            <w:tcW w:w="2975" w:type="dxa"/>
          </w:tcPr>
          <w:p w14:paraId="11F3C969" w14:textId="77777777" w:rsidR="004B3F04" w:rsidRDefault="004B3F04" w:rsidP="000659BE">
            <w:pPr>
              <w:pStyle w:val="TableText"/>
            </w:pPr>
          </w:p>
        </w:tc>
      </w:tr>
      <w:tr w:rsidR="004B3F04" w14:paraId="4B6249C8" w14:textId="77777777" w:rsidTr="000659BE">
        <w:trPr>
          <w:jc w:val="center"/>
        </w:trPr>
        <w:tc>
          <w:tcPr>
            <w:tcW w:w="3345" w:type="dxa"/>
          </w:tcPr>
          <w:p w14:paraId="373F6F41" w14:textId="77777777" w:rsidR="004B3F04" w:rsidRDefault="004B3F04" w:rsidP="000659BE">
            <w:pPr>
              <w:pStyle w:val="TableText"/>
            </w:pPr>
            <w:r>
              <w:tab/>
              <w:t>repeatNumber</w:t>
            </w:r>
          </w:p>
        </w:tc>
        <w:tc>
          <w:tcPr>
            <w:tcW w:w="720" w:type="dxa"/>
          </w:tcPr>
          <w:p w14:paraId="179BE3A3" w14:textId="77777777" w:rsidR="004B3F04" w:rsidRDefault="004B3F04" w:rsidP="000659BE">
            <w:pPr>
              <w:pStyle w:val="TableText"/>
            </w:pPr>
            <w:r>
              <w:t>0..1</w:t>
            </w:r>
          </w:p>
        </w:tc>
        <w:tc>
          <w:tcPr>
            <w:tcW w:w="1152" w:type="dxa"/>
          </w:tcPr>
          <w:p w14:paraId="5278A195" w14:textId="77777777" w:rsidR="004B3F04" w:rsidRDefault="004B3F04" w:rsidP="000659BE">
            <w:pPr>
              <w:pStyle w:val="TableText"/>
            </w:pPr>
            <w:r>
              <w:t>MAY</w:t>
            </w:r>
          </w:p>
        </w:tc>
        <w:tc>
          <w:tcPr>
            <w:tcW w:w="864" w:type="dxa"/>
          </w:tcPr>
          <w:p w14:paraId="78DBA1E6" w14:textId="77777777" w:rsidR="004B3F04" w:rsidRDefault="004B3F04" w:rsidP="000659BE">
            <w:pPr>
              <w:pStyle w:val="TableText"/>
            </w:pPr>
          </w:p>
        </w:tc>
        <w:tc>
          <w:tcPr>
            <w:tcW w:w="1104" w:type="dxa"/>
          </w:tcPr>
          <w:p w14:paraId="1CDEED6B" w14:textId="77777777" w:rsidR="004B3F04" w:rsidRDefault="006C736C" w:rsidP="000659BE">
            <w:pPr>
              <w:pStyle w:val="TableText"/>
            </w:pPr>
            <w:hyperlink w:anchor="C_4499-32536">
              <w:r w:rsidR="004B3F04">
                <w:rPr>
                  <w:rStyle w:val="HyperlinkText9pt"/>
                </w:rPr>
                <w:t>4499-32536</w:t>
              </w:r>
            </w:hyperlink>
          </w:p>
        </w:tc>
        <w:tc>
          <w:tcPr>
            <w:tcW w:w="2975" w:type="dxa"/>
          </w:tcPr>
          <w:p w14:paraId="2F46D4E6" w14:textId="77777777" w:rsidR="004B3F04" w:rsidRDefault="004B3F04" w:rsidP="000659BE">
            <w:pPr>
              <w:pStyle w:val="TableText"/>
            </w:pPr>
          </w:p>
        </w:tc>
      </w:tr>
      <w:tr w:rsidR="004B3F04" w14:paraId="4E5DA69C" w14:textId="77777777" w:rsidTr="000659BE">
        <w:trPr>
          <w:jc w:val="center"/>
        </w:trPr>
        <w:tc>
          <w:tcPr>
            <w:tcW w:w="3345" w:type="dxa"/>
          </w:tcPr>
          <w:p w14:paraId="14B54969" w14:textId="77777777" w:rsidR="004B3F04" w:rsidRDefault="004B3F04" w:rsidP="000659BE">
            <w:pPr>
              <w:pStyle w:val="TableText"/>
            </w:pPr>
            <w:r>
              <w:tab/>
              <w:t>routeCode</w:t>
            </w:r>
          </w:p>
        </w:tc>
        <w:tc>
          <w:tcPr>
            <w:tcW w:w="720" w:type="dxa"/>
          </w:tcPr>
          <w:p w14:paraId="09CE0D20" w14:textId="77777777" w:rsidR="004B3F04" w:rsidRDefault="004B3F04" w:rsidP="000659BE">
            <w:pPr>
              <w:pStyle w:val="TableText"/>
            </w:pPr>
            <w:r>
              <w:t>0..1</w:t>
            </w:r>
          </w:p>
        </w:tc>
        <w:tc>
          <w:tcPr>
            <w:tcW w:w="1152" w:type="dxa"/>
          </w:tcPr>
          <w:p w14:paraId="40DA3F25" w14:textId="77777777" w:rsidR="004B3F04" w:rsidRDefault="004B3F04" w:rsidP="000659BE">
            <w:pPr>
              <w:pStyle w:val="TableText"/>
            </w:pPr>
            <w:r>
              <w:t>MAY</w:t>
            </w:r>
          </w:p>
        </w:tc>
        <w:tc>
          <w:tcPr>
            <w:tcW w:w="864" w:type="dxa"/>
          </w:tcPr>
          <w:p w14:paraId="0FB542F7" w14:textId="77777777" w:rsidR="004B3F04" w:rsidRDefault="004B3F04" w:rsidP="000659BE">
            <w:pPr>
              <w:pStyle w:val="TableText"/>
            </w:pPr>
          </w:p>
        </w:tc>
        <w:tc>
          <w:tcPr>
            <w:tcW w:w="1104" w:type="dxa"/>
          </w:tcPr>
          <w:p w14:paraId="37D6AD03" w14:textId="77777777" w:rsidR="004B3F04" w:rsidRDefault="006C736C" w:rsidP="000659BE">
            <w:pPr>
              <w:pStyle w:val="TableText"/>
            </w:pPr>
            <w:hyperlink w:anchor="C_4499-32537">
              <w:r w:rsidR="004B3F04">
                <w:rPr>
                  <w:rStyle w:val="HyperlinkText9pt"/>
                </w:rPr>
                <w:t>4499-32537</w:t>
              </w:r>
            </w:hyperlink>
          </w:p>
        </w:tc>
        <w:tc>
          <w:tcPr>
            <w:tcW w:w="2975" w:type="dxa"/>
          </w:tcPr>
          <w:p w14:paraId="41B8172B" w14:textId="77777777" w:rsidR="004B3F04" w:rsidRDefault="004B3F04" w:rsidP="000659BE">
            <w:pPr>
              <w:pStyle w:val="TableText"/>
            </w:pPr>
          </w:p>
        </w:tc>
      </w:tr>
      <w:tr w:rsidR="004B3F04" w14:paraId="6BC0502B" w14:textId="77777777" w:rsidTr="000659BE">
        <w:trPr>
          <w:jc w:val="center"/>
        </w:trPr>
        <w:tc>
          <w:tcPr>
            <w:tcW w:w="3345" w:type="dxa"/>
          </w:tcPr>
          <w:p w14:paraId="79CD8E47" w14:textId="77777777" w:rsidR="004B3F04" w:rsidRDefault="004B3F04" w:rsidP="000659BE">
            <w:pPr>
              <w:pStyle w:val="TableText"/>
            </w:pPr>
            <w:r>
              <w:tab/>
            </w:r>
            <w:r>
              <w:tab/>
              <w:t>@valueSet</w:t>
            </w:r>
          </w:p>
        </w:tc>
        <w:tc>
          <w:tcPr>
            <w:tcW w:w="720" w:type="dxa"/>
          </w:tcPr>
          <w:p w14:paraId="5DD8314D" w14:textId="77777777" w:rsidR="004B3F04" w:rsidRDefault="004B3F04" w:rsidP="000659BE">
            <w:pPr>
              <w:pStyle w:val="TableText"/>
            </w:pPr>
            <w:r>
              <w:t>0..1</w:t>
            </w:r>
          </w:p>
        </w:tc>
        <w:tc>
          <w:tcPr>
            <w:tcW w:w="1152" w:type="dxa"/>
          </w:tcPr>
          <w:p w14:paraId="49E84C63" w14:textId="77777777" w:rsidR="004B3F04" w:rsidRDefault="004B3F04" w:rsidP="000659BE">
            <w:pPr>
              <w:pStyle w:val="TableText"/>
            </w:pPr>
            <w:r>
              <w:t>SHOULD</w:t>
            </w:r>
          </w:p>
        </w:tc>
        <w:tc>
          <w:tcPr>
            <w:tcW w:w="864" w:type="dxa"/>
          </w:tcPr>
          <w:p w14:paraId="6FC73DA4" w14:textId="77777777" w:rsidR="004B3F04" w:rsidRDefault="004B3F04" w:rsidP="000659BE">
            <w:pPr>
              <w:pStyle w:val="TableText"/>
            </w:pPr>
          </w:p>
        </w:tc>
        <w:tc>
          <w:tcPr>
            <w:tcW w:w="1104" w:type="dxa"/>
          </w:tcPr>
          <w:p w14:paraId="4994A7F3" w14:textId="77777777" w:rsidR="004B3F04" w:rsidRDefault="006C736C" w:rsidP="000659BE">
            <w:pPr>
              <w:pStyle w:val="TableText"/>
            </w:pPr>
            <w:hyperlink w:anchor="C_4499-32538">
              <w:r w:rsidR="004B3F04">
                <w:rPr>
                  <w:rStyle w:val="HyperlinkText9pt"/>
                </w:rPr>
                <w:t>4499-32538</w:t>
              </w:r>
            </w:hyperlink>
          </w:p>
        </w:tc>
        <w:tc>
          <w:tcPr>
            <w:tcW w:w="2975" w:type="dxa"/>
          </w:tcPr>
          <w:p w14:paraId="66FBFA5B" w14:textId="77777777" w:rsidR="004B3F04" w:rsidRDefault="004B3F04" w:rsidP="000659BE">
            <w:pPr>
              <w:pStyle w:val="TableText"/>
            </w:pPr>
          </w:p>
        </w:tc>
      </w:tr>
      <w:tr w:rsidR="004B3F04" w14:paraId="16805EE0" w14:textId="77777777" w:rsidTr="000659BE">
        <w:trPr>
          <w:jc w:val="center"/>
        </w:trPr>
        <w:tc>
          <w:tcPr>
            <w:tcW w:w="3345" w:type="dxa"/>
          </w:tcPr>
          <w:p w14:paraId="4BD07D07" w14:textId="77777777" w:rsidR="004B3F04" w:rsidRDefault="004B3F04" w:rsidP="000659BE">
            <w:pPr>
              <w:pStyle w:val="TableText"/>
            </w:pPr>
            <w:r>
              <w:tab/>
              <w:t>doseQuantity</w:t>
            </w:r>
          </w:p>
        </w:tc>
        <w:tc>
          <w:tcPr>
            <w:tcW w:w="720" w:type="dxa"/>
          </w:tcPr>
          <w:p w14:paraId="185955AE" w14:textId="77777777" w:rsidR="004B3F04" w:rsidRDefault="004B3F04" w:rsidP="000659BE">
            <w:pPr>
              <w:pStyle w:val="TableText"/>
            </w:pPr>
            <w:r>
              <w:t>0..1</w:t>
            </w:r>
          </w:p>
        </w:tc>
        <w:tc>
          <w:tcPr>
            <w:tcW w:w="1152" w:type="dxa"/>
          </w:tcPr>
          <w:p w14:paraId="3638A969" w14:textId="77777777" w:rsidR="004B3F04" w:rsidRDefault="004B3F04" w:rsidP="000659BE">
            <w:pPr>
              <w:pStyle w:val="TableText"/>
            </w:pPr>
            <w:r>
              <w:t>MAY</w:t>
            </w:r>
          </w:p>
        </w:tc>
        <w:tc>
          <w:tcPr>
            <w:tcW w:w="864" w:type="dxa"/>
          </w:tcPr>
          <w:p w14:paraId="36C7F9A3" w14:textId="77777777" w:rsidR="004B3F04" w:rsidRDefault="004B3F04" w:rsidP="000659BE">
            <w:pPr>
              <w:pStyle w:val="TableText"/>
            </w:pPr>
          </w:p>
        </w:tc>
        <w:tc>
          <w:tcPr>
            <w:tcW w:w="1104" w:type="dxa"/>
          </w:tcPr>
          <w:p w14:paraId="30C0A98C" w14:textId="77777777" w:rsidR="004B3F04" w:rsidRDefault="006C736C" w:rsidP="000659BE">
            <w:pPr>
              <w:pStyle w:val="TableText"/>
            </w:pPr>
            <w:hyperlink w:anchor="C_4499-34437">
              <w:r w:rsidR="004B3F04">
                <w:rPr>
                  <w:rStyle w:val="HyperlinkText9pt"/>
                </w:rPr>
                <w:t>4499-34437</w:t>
              </w:r>
            </w:hyperlink>
          </w:p>
        </w:tc>
        <w:tc>
          <w:tcPr>
            <w:tcW w:w="2975" w:type="dxa"/>
          </w:tcPr>
          <w:p w14:paraId="6A3536B3" w14:textId="77777777" w:rsidR="004B3F04" w:rsidRDefault="004B3F04" w:rsidP="000659BE">
            <w:pPr>
              <w:pStyle w:val="TableText"/>
            </w:pPr>
          </w:p>
        </w:tc>
      </w:tr>
      <w:tr w:rsidR="004B3F04" w14:paraId="13367E4B" w14:textId="77777777" w:rsidTr="000659BE">
        <w:trPr>
          <w:jc w:val="center"/>
        </w:trPr>
        <w:tc>
          <w:tcPr>
            <w:tcW w:w="3345" w:type="dxa"/>
          </w:tcPr>
          <w:p w14:paraId="55C475CA" w14:textId="77777777" w:rsidR="004B3F04" w:rsidRDefault="004B3F04" w:rsidP="000659BE">
            <w:pPr>
              <w:pStyle w:val="TableText"/>
            </w:pPr>
            <w:r>
              <w:tab/>
              <w:t>participation</w:t>
            </w:r>
          </w:p>
        </w:tc>
        <w:tc>
          <w:tcPr>
            <w:tcW w:w="720" w:type="dxa"/>
          </w:tcPr>
          <w:p w14:paraId="6CE7ABFC" w14:textId="77777777" w:rsidR="004B3F04" w:rsidRDefault="004B3F04" w:rsidP="000659BE">
            <w:pPr>
              <w:pStyle w:val="TableText"/>
            </w:pPr>
            <w:r>
              <w:t>1..1</w:t>
            </w:r>
          </w:p>
        </w:tc>
        <w:tc>
          <w:tcPr>
            <w:tcW w:w="1152" w:type="dxa"/>
          </w:tcPr>
          <w:p w14:paraId="0EBDC814" w14:textId="77777777" w:rsidR="004B3F04" w:rsidRDefault="004B3F04" w:rsidP="000659BE">
            <w:pPr>
              <w:pStyle w:val="TableText"/>
            </w:pPr>
            <w:r>
              <w:t>SHALL</w:t>
            </w:r>
          </w:p>
        </w:tc>
        <w:tc>
          <w:tcPr>
            <w:tcW w:w="864" w:type="dxa"/>
          </w:tcPr>
          <w:p w14:paraId="21B15F8A" w14:textId="77777777" w:rsidR="004B3F04" w:rsidRDefault="004B3F04" w:rsidP="000659BE">
            <w:pPr>
              <w:pStyle w:val="TableText"/>
            </w:pPr>
          </w:p>
        </w:tc>
        <w:tc>
          <w:tcPr>
            <w:tcW w:w="1104" w:type="dxa"/>
          </w:tcPr>
          <w:p w14:paraId="2CAAF46C" w14:textId="77777777" w:rsidR="004B3F04" w:rsidRDefault="006C736C" w:rsidP="000659BE">
            <w:pPr>
              <w:pStyle w:val="TableText"/>
            </w:pPr>
            <w:hyperlink w:anchor="C_4499-32539">
              <w:r w:rsidR="004B3F04">
                <w:rPr>
                  <w:rStyle w:val="HyperlinkText9pt"/>
                </w:rPr>
                <w:t>4499-32539</w:t>
              </w:r>
            </w:hyperlink>
          </w:p>
        </w:tc>
        <w:tc>
          <w:tcPr>
            <w:tcW w:w="2975" w:type="dxa"/>
          </w:tcPr>
          <w:p w14:paraId="356F8B0F" w14:textId="77777777" w:rsidR="004B3F04" w:rsidRDefault="004B3F04" w:rsidP="000659BE">
            <w:pPr>
              <w:pStyle w:val="TableText"/>
            </w:pPr>
          </w:p>
        </w:tc>
      </w:tr>
      <w:tr w:rsidR="004B3F04" w14:paraId="072A1D2A" w14:textId="77777777" w:rsidTr="000659BE">
        <w:trPr>
          <w:jc w:val="center"/>
        </w:trPr>
        <w:tc>
          <w:tcPr>
            <w:tcW w:w="3345" w:type="dxa"/>
          </w:tcPr>
          <w:p w14:paraId="2C97AD6F" w14:textId="77777777" w:rsidR="004B3F04" w:rsidRDefault="004B3F04" w:rsidP="000659BE">
            <w:pPr>
              <w:pStyle w:val="TableText"/>
            </w:pPr>
            <w:r>
              <w:lastRenderedPageBreak/>
              <w:tab/>
            </w:r>
            <w:r>
              <w:tab/>
              <w:t>@typeCode</w:t>
            </w:r>
          </w:p>
        </w:tc>
        <w:tc>
          <w:tcPr>
            <w:tcW w:w="720" w:type="dxa"/>
          </w:tcPr>
          <w:p w14:paraId="51E538EA" w14:textId="77777777" w:rsidR="004B3F04" w:rsidRDefault="004B3F04" w:rsidP="000659BE">
            <w:pPr>
              <w:pStyle w:val="TableText"/>
            </w:pPr>
            <w:r>
              <w:t>1..1</w:t>
            </w:r>
          </w:p>
        </w:tc>
        <w:tc>
          <w:tcPr>
            <w:tcW w:w="1152" w:type="dxa"/>
          </w:tcPr>
          <w:p w14:paraId="61C54EAF" w14:textId="77777777" w:rsidR="004B3F04" w:rsidRDefault="004B3F04" w:rsidP="000659BE">
            <w:pPr>
              <w:pStyle w:val="TableText"/>
            </w:pPr>
            <w:r>
              <w:t>SHALL</w:t>
            </w:r>
          </w:p>
        </w:tc>
        <w:tc>
          <w:tcPr>
            <w:tcW w:w="864" w:type="dxa"/>
          </w:tcPr>
          <w:p w14:paraId="69687C11" w14:textId="77777777" w:rsidR="004B3F04" w:rsidRDefault="004B3F04" w:rsidP="000659BE">
            <w:pPr>
              <w:pStyle w:val="TableText"/>
            </w:pPr>
          </w:p>
        </w:tc>
        <w:tc>
          <w:tcPr>
            <w:tcW w:w="1104" w:type="dxa"/>
          </w:tcPr>
          <w:p w14:paraId="686C98FA" w14:textId="77777777" w:rsidR="004B3F04" w:rsidRDefault="006C736C" w:rsidP="000659BE">
            <w:pPr>
              <w:pStyle w:val="TableText"/>
            </w:pPr>
            <w:hyperlink w:anchor="C_4499-32540">
              <w:r w:rsidR="004B3F04">
                <w:rPr>
                  <w:rStyle w:val="HyperlinkText9pt"/>
                </w:rPr>
                <w:t>4499-32540</w:t>
              </w:r>
            </w:hyperlink>
          </w:p>
        </w:tc>
        <w:tc>
          <w:tcPr>
            <w:tcW w:w="2975" w:type="dxa"/>
          </w:tcPr>
          <w:p w14:paraId="293591E1" w14:textId="77777777" w:rsidR="004B3F04" w:rsidRDefault="004B3F04" w:rsidP="000659BE">
            <w:pPr>
              <w:pStyle w:val="TableText"/>
            </w:pPr>
            <w:r>
              <w:t>urn:oid:2.16.840.1.113883.5.90 (HL7ParticipationType) = CSM</w:t>
            </w:r>
          </w:p>
        </w:tc>
      </w:tr>
      <w:tr w:rsidR="004B3F04" w14:paraId="39088F36" w14:textId="77777777" w:rsidTr="000659BE">
        <w:trPr>
          <w:jc w:val="center"/>
        </w:trPr>
        <w:tc>
          <w:tcPr>
            <w:tcW w:w="3345" w:type="dxa"/>
          </w:tcPr>
          <w:p w14:paraId="75AD7F1D" w14:textId="77777777" w:rsidR="004B3F04" w:rsidRDefault="004B3F04" w:rsidP="000659BE">
            <w:pPr>
              <w:pStyle w:val="TableText"/>
            </w:pPr>
            <w:r>
              <w:tab/>
            </w:r>
            <w:r>
              <w:tab/>
              <w:t>role</w:t>
            </w:r>
          </w:p>
        </w:tc>
        <w:tc>
          <w:tcPr>
            <w:tcW w:w="720" w:type="dxa"/>
          </w:tcPr>
          <w:p w14:paraId="1BF277D8" w14:textId="77777777" w:rsidR="004B3F04" w:rsidRDefault="004B3F04" w:rsidP="000659BE">
            <w:pPr>
              <w:pStyle w:val="TableText"/>
            </w:pPr>
            <w:r>
              <w:t>1..1</w:t>
            </w:r>
          </w:p>
        </w:tc>
        <w:tc>
          <w:tcPr>
            <w:tcW w:w="1152" w:type="dxa"/>
          </w:tcPr>
          <w:p w14:paraId="3FEC5A22" w14:textId="77777777" w:rsidR="004B3F04" w:rsidRDefault="004B3F04" w:rsidP="000659BE">
            <w:pPr>
              <w:pStyle w:val="TableText"/>
            </w:pPr>
            <w:r>
              <w:t>SHALL</w:t>
            </w:r>
          </w:p>
        </w:tc>
        <w:tc>
          <w:tcPr>
            <w:tcW w:w="864" w:type="dxa"/>
          </w:tcPr>
          <w:p w14:paraId="694A9AD3" w14:textId="77777777" w:rsidR="004B3F04" w:rsidRDefault="004B3F04" w:rsidP="000659BE">
            <w:pPr>
              <w:pStyle w:val="TableText"/>
            </w:pPr>
          </w:p>
        </w:tc>
        <w:tc>
          <w:tcPr>
            <w:tcW w:w="1104" w:type="dxa"/>
          </w:tcPr>
          <w:p w14:paraId="6E226DA3" w14:textId="77777777" w:rsidR="004B3F04" w:rsidRDefault="006C736C" w:rsidP="000659BE">
            <w:pPr>
              <w:pStyle w:val="TableText"/>
            </w:pPr>
            <w:hyperlink w:anchor="C_4499-32541">
              <w:r w:rsidR="004B3F04">
                <w:rPr>
                  <w:rStyle w:val="HyperlinkText9pt"/>
                </w:rPr>
                <w:t>4499-32541</w:t>
              </w:r>
            </w:hyperlink>
          </w:p>
        </w:tc>
        <w:tc>
          <w:tcPr>
            <w:tcW w:w="2975" w:type="dxa"/>
          </w:tcPr>
          <w:p w14:paraId="39D4F004" w14:textId="77777777" w:rsidR="004B3F04" w:rsidRDefault="004B3F04" w:rsidP="000659BE">
            <w:pPr>
              <w:pStyle w:val="TableText"/>
            </w:pPr>
          </w:p>
        </w:tc>
      </w:tr>
      <w:tr w:rsidR="004B3F04" w14:paraId="4620B02B" w14:textId="77777777" w:rsidTr="000659BE">
        <w:trPr>
          <w:jc w:val="center"/>
        </w:trPr>
        <w:tc>
          <w:tcPr>
            <w:tcW w:w="3345" w:type="dxa"/>
          </w:tcPr>
          <w:p w14:paraId="186AE894" w14:textId="77777777" w:rsidR="004B3F04" w:rsidRDefault="004B3F04" w:rsidP="000659BE">
            <w:pPr>
              <w:pStyle w:val="TableText"/>
            </w:pPr>
            <w:r>
              <w:tab/>
            </w:r>
            <w:r>
              <w:tab/>
            </w:r>
            <w:r>
              <w:tab/>
              <w:t>@classCode</w:t>
            </w:r>
          </w:p>
        </w:tc>
        <w:tc>
          <w:tcPr>
            <w:tcW w:w="720" w:type="dxa"/>
          </w:tcPr>
          <w:p w14:paraId="58694710" w14:textId="77777777" w:rsidR="004B3F04" w:rsidRDefault="004B3F04" w:rsidP="000659BE">
            <w:pPr>
              <w:pStyle w:val="TableText"/>
            </w:pPr>
            <w:r>
              <w:t>1..1</w:t>
            </w:r>
          </w:p>
        </w:tc>
        <w:tc>
          <w:tcPr>
            <w:tcW w:w="1152" w:type="dxa"/>
          </w:tcPr>
          <w:p w14:paraId="59D80DB9" w14:textId="77777777" w:rsidR="004B3F04" w:rsidRDefault="004B3F04" w:rsidP="000659BE">
            <w:pPr>
              <w:pStyle w:val="TableText"/>
            </w:pPr>
            <w:r>
              <w:t>SHALL</w:t>
            </w:r>
          </w:p>
        </w:tc>
        <w:tc>
          <w:tcPr>
            <w:tcW w:w="864" w:type="dxa"/>
          </w:tcPr>
          <w:p w14:paraId="50935509" w14:textId="77777777" w:rsidR="004B3F04" w:rsidRDefault="004B3F04" w:rsidP="000659BE">
            <w:pPr>
              <w:pStyle w:val="TableText"/>
            </w:pPr>
          </w:p>
        </w:tc>
        <w:tc>
          <w:tcPr>
            <w:tcW w:w="1104" w:type="dxa"/>
          </w:tcPr>
          <w:p w14:paraId="3F322A83" w14:textId="77777777" w:rsidR="004B3F04" w:rsidRDefault="006C736C" w:rsidP="000659BE">
            <w:pPr>
              <w:pStyle w:val="TableText"/>
            </w:pPr>
            <w:hyperlink w:anchor="C_4499-32542">
              <w:r w:rsidR="004B3F04">
                <w:rPr>
                  <w:rStyle w:val="HyperlinkText9pt"/>
                </w:rPr>
                <w:t>4499-32542</w:t>
              </w:r>
            </w:hyperlink>
          </w:p>
        </w:tc>
        <w:tc>
          <w:tcPr>
            <w:tcW w:w="2975" w:type="dxa"/>
          </w:tcPr>
          <w:p w14:paraId="0295C12E" w14:textId="77777777" w:rsidR="004B3F04" w:rsidRDefault="004B3F04" w:rsidP="000659BE">
            <w:pPr>
              <w:pStyle w:val="TableText"/>
            </w:pPr>
            <w:r>
              <w:t>urn:oid:2.16.840.1.113883.5.110 (HL7RoleClass) = MANU</w:t>
            </w:r>
          </w:p>
        </w:tc>
      </w:tr>
      <w:tr w:rsidR="004B3F04" w14:paraId="2EB1AC25" w14:textId="77777777" w:rsidTr="000659BE">
        <w:trPr>
          <w:jc w:val="center"/>
        </w:trPr>
        <w:tc>
          <w:tcPr>
            <w:tcW w:w="3345" w:type="dxa"/>
          </w:tcPr>
          <w:p w14:paraId="6F132CC6" w14:textId="77777777" w:rsidR="004B3F04" w:rsidRDefault="004B3F04" w:rsidP="000659BE">
            <w:pPr>
              <w:pStyle w:val="TableText"/>
            </w:pPr>
            <w:r>
              <w:tab/>
            </w:r>
            <w:r>
              <w:tab/>
            </w:r>
            <w:r>
              <w:tab/>
              <w:t>playingManufacturedMaterial</w:t>
            </w:r>
          </w:p>
        </w:tc>
        <w:tc>
          <w:tcPr>
            <w:tcW w:w="720" w:type="dxa"/>
          </w:tcPr>
          <w:p w14:paraId="4DA99FE4" w14:textId="77777777" w:rsidR="004B3F04" w:rsidRDefault="004B3F04" w:rsidP="000659BE">
            <w:pPr>
              <w:pStyle w:val="TableText"/>
            </w:pPr>
            <w:r>
              <w:t>1..1</w:t>
            </w:r>
          </w:p>
        </w:tc>
        <w:tc>
          <w:tcPr>
            <w:tcW w:w="1152" w:type="dxa"/>
          </w:tcPr>
          <w:p w14:paraId="7F67C052" w14:textId="77777777" w:rsidR="004B3F04" w:rsidRDefault="004B3F04" w:rsidP="000659BE">
            <w:pPr>
              <w:pStyle w:val="TableText"/>
            </w:pPr>
            <w:r>
              <w:t>SHALL</w:t>
            </w:r>
          </w:p>
        </w:tc>
        <w:tc>
          <w:tcPr>
            <w:tcW w:w="864" w:type="dxa"/>
          </w:tcPr>
          <w:p w14:paraId="4A4A0977" w14:textId="77777777" w:rsidR="004B3F04" w:rsidRDefault="004B3F04" w:rsidP="000659BE">
            <w:pPr>
              <w:pStyle w:val="TableText"/>
            </w:pPr>
          </w:p>
        </w:tc>
        <w:tc>
          <w:tcPr>
            <w:tcW w:w="1104" w:type="dxa"/>
          </w:tcPr>
          <w:p w14:paraId="155A07DA" w14:textId="77777777" w:rsidR="004B3F04" w:rsidRDefault="006C736C" w:rsidP="000659BE">
            <w:pPr>
              <w:pStyle w:val="TableText"/>
            </w:pPr>
            <w:hyperlink w:anchor="C_4499-32543">
              <w:r w:rsidR="004B3F04">
                <w:rPr>
                  <w:rStyle w:val="HyperlinkText9pt"/>
                </w:rPr>
                <w:t>4499-32543</w:t>
              </w:r>
            </w:hyperlink>
          </w:p>
        </w:tc>
        <w:tc>
          <w:tcPr>
            <w:tcW w:w="2975" w:type="dxa"/>
          </w:tcPr>
          <w:p w14:paraId="39EC0612" w14:textId="77777777" w:rsidR="004B3F04" w:rsidRDefault="004B3F04" w:rsidP="000659BE">
            <w:pPr>
              <w:pStyle w:val="TableText"/>
            </w:pPr>
          </w:p>
        </w:tc>
      </w:tr>
      <w:tr w:rsidR="004B3F04" w14:paraId="1186E658" w14:textId="77777777" w:rsidTr="000659BE">
        <w:trPr>
          <w:jc w:val="center"/>
        </w:trPr>
        <w:tc>
          <w:tcPr>
            <w:tcW w:w="3345" w:type="dxa"/>
          </w:tcPr>
          <w:p w14:paraId="7125C57B" w14:textId="77777777" w:rsidR="004B3F04" w:rsidRDefault="004B3F04" w:rsidP="000659BE">
            <w:pPr>
              <w:pStyle w:val="TableText"/>
            </w:pPr>
            <w:r>
              <w:tab/>
            </w:r>
            <w:r>
              <w:tab/>
            </w:r>
            <w:r>
              <w:tab/>
            </w:r>
            <w:r>
              <w:tab/>
              <w:t>@classCode</w:t>
            </w:r>
          </w:p>
        </w:tc>
        <w:tc>
          <w:tcPr>
            <w:tcW w:w="720" w:type="dxa"/>
          </w:tcPr>
          <w:p w14:paraId="5115E8CF" w14:textId="77777777" w:rsidR="004B3F04" w:rsidRDefault="004B3F04" w:rsidP="000659BE">
            <w:pPr>
              <w:pStyle w:val="TableText"/>
            </w:pPr>
            <w:r>
              <w:t>1..1</w:t>
            </w:r>
          </w:p>
        </w:tc>
        <w:tc>
          <w:tcPr>
            <w:tcW w:w="1152" w:type="dxa"/>
          </w:tcPr>
          <w:p w14:paraId="5091210B" w14:textId="77777777" w:rsidR="004B3F04" w:rsidRDefault="004B3F04" w:rsidP="000659BE">
            <w:pPr>
              <w:pStyle w:val="TableText"/>
            </w:pPr>
            <w:r>
              <w:t>SHALL</w:t>
            </w:r>
          </w:p>
        </w:tc>
        <w:tc>
          <w:tcPr>
            <w:tcW w:w="864" w:type="dxa"/>
          </w:tcPr>
          <w:p w14:paraId="6AAD86A6" w14:textId="77777777" w:rsidR="004B3F04" w:rsidRDefault="004B3F04" w:rsidP="000659BE">
            <w:pPr>
              <w:pStyle w:val="TableText"/>
            </w:pPr>
          </w:p>
        </w:tc>
        <w:tc>
          <w:tcPr>
            <w:tcW w:w="1104" w:type="dxa"/>
          </w:tcPr>
          <w:p w14:paraId="1E137E7A" w14:textId="77777777" w:rsidR="004B3F04" w:rsidRDefault="006C736C" w:rsidP="000659BE">
            <w:pPr>
              <w:pStyle w:val="TableText"/>
            </w:pPr>
            <w:hyperlink w:anchor="C_4499-32544">
              <w:r w:rsidR="004B3F04">
                <w:rPr>
                  <w:rStyle w:val="HyperlinkText9pt"/>
                </w:rPr>
                <w:t>4499-32544</w:t>
              </w:r>
            </w:hyperlink>
          </w:p>
        </w:tc>
        <w:tc>
          <w:tcPr>
            <w:tcW w:w="2975" w:type="dxa"/>
          </w:tcPr>
          <w:p w14:paraId="6CE7BE92" w14:textId="77777777" w:rsidR="004B3F04" w:rsidRDefault="004B3F04" w:rsidP="000659BE">
            <w:pPr>
              <w:pStyle w:val="TableText"/>
            </w:pPr>
            <w:r>
              <w:t>urn:oid:2.16.840.1.113883.5.41 (HL7EntityClass) = MMAT</w:t>
            </w:r>
          </w:p>
        </w:tc>
      </w:tr>
      <w:tr w:rsidR="004B3F04" w14:paraId="7BF79B4E" w14:textId="77777777" w:rsidTr="000659BE">
        <w:trPr>
          <w:jc w:val="center"/>
        </w:trPr>
        <w:tc>
          <w:tcPr>
            <w:tcW w:w="3345" w:type="dxa"/>
          </w:tcPr>
          <w:p w14:paraId="7F3F88D2" w14:textId="77777777" w:rsidR="004B3F04" w:rsidRDefault="004B3F04" w:rsidP="000659BE">
            <w:pPr>
              <w:pStyle w:val="TableText"/>
            </w:pPr>
            <w:r>
              <w:tab/>
            </w:r>
            <w:r>
              <w:tab/>
            </w:r>
            <w:r>
              <w:tab/>
            </w:r>
            <w:r>
              <w:tab/>
              <w:t>@determinerCode</w:t>
            </w:r>
          </w:p>
        </w:tc>
        <w:tc>
          <w:tcPr>
            <w:tcW w:w="720" w:type="dxa"/>
          </w:tcPr>
          <w:p w14:paraId="4370CBBD" w14:textId="77777777" w:rsidR="004B3F04" w:rsidRDefault="004B3F04" w:rsidP="000659BE">
            <w:pPr>
              <w:pStyle w:val="TableText"/>
            </w:pPr>
            <w:r>
              <w:t>1..1</w:t>
            </w:r>
          </w:p>
        </w:tc>
        <w:tc>
          <w:tcPr>
            <w:tcW w:w="1152" w:type="dxa"/>
          </w:tcPr>
          <w:p w14:paraId="5944D76B" w14:textId="77777777" w:rsidR="004B3F04" w:rsidRDefault="004B3F04" w:rsidP="000659BE">
            <w:pPr>
              <w:pStyle w:val="TableText"/>
            </w:pPr>
            <w:r>
              <w:t>SHALL</w:t>
            </w:r>
          </w:p>
        </w:tc>
        <w:tc>
          <w:tcPr>
            <w:tcW w:w="864" w:type="dxa"/>
          </w:tcPr>
          <w:p w14:paraId="410901D5" w14:textId="77777777" w:rsidR="004B3F04" w:rsidRDefault="004B3F04" w:rsidP="000659BE">
            <w:pPr>
              <w:pStyle w:val="TableText"/>
            </w:pPr>
          </w:p>
        </w:tc>
        <w:tc>
          <w:tcPr>
            <w:tcW w:w="1104" w:type="dxa"/>
          </w:tcPr>
          <w:p w14:paraId="119819AE" w14:textId="77777777" w:rsidR="004B3F04" w:rsidRDefault="006C736C" w:rsidP="000659BE">
            <w:pPr>
              <w:pStyle w:val="TableText"/>
            </w:pPr>
            <w:hyperlink w:anchor="C_4499-32545">
              <w:r w:rsidR="004B3F04">
                <w:rPr>
                  <w:rStyle w:val="HyperlinkText9pt"/>
                </w:rPr>
                <w:t>4499-32545</w:t>
              </w:r>
            </w:hyperlink>
          </w:p>
        </w:tc>
        <w:tc>
          <w:tcPr>
            <w:tcW w:w="2975" w:type="dxa"/>
          </w:tcPr>
          <w:p w14:paraId="131DDEC3" w14:textId="77777777" w:rsidR="004B3F04" w:rsidRDefault="004B3F04" w:rsidP="000659BE">
            <w:pPr>
              <w:pStyle w:val="TableText"/>
            </w:pPr>
            <w:r>
              <w:t>urn:oid:2.16.840.1.113883.5.30 (HL7EntityDeterminer) = KIND</w:t>
            </w:r>
          </w:p>
        </w:tc>
      </w:tr>
      <w:tr w:rsidR="004B3F04" w14:paraId="4D0BC1B6" w14:textId="77777777" w:rsidTr="000659BE">
        <w:trPr>
          <w:jc w:val="center"/>
        </w:trPr>
        <w:tc>
          <w:tcPr>
            <w:tcW w:w="3345" w:type="dxa"/>
          </w:tcPr>
          <w:p w14:paraId="650DEF94" w14:textId="77777777" w:rsidR="004B3F04" w:rsidRDefault="004B3F04" w:rsidP="000659BE">
            <w:pPr>
              <w:pStyle w:val="TableText"/>
            </w:pPr>
            <w:r>
              <w:tab/>
            </w:r>
            <w:r>
              <w:tab/>
            </w:r>
            <w:r>
              <w:tab/>
            </w:r>
            <w:r>
              <w:tab/>
              <w:t>code</w:t>
            </w:r>
          </w:p>
        </w:tc>
        <w:tc>
          <w:tcPr>
            <w:tcW w:w="720" w:type="dxa"/>
          </w:tcPr>
          <w:p w14:paraId="62ACDE80" w14:textId="77777777" w:rsidR="004B3F04" w:rsidRDefault="004B3F04" w:rsidP="000659BE">
            <w:pPr>
              <w:pStyle w:val="TableText"/>
            </w:pPr>
            <w:r>
              <w:t>1..1</w:t>
            </w:r>
          </w:p>
        </w:tc>
        <w:tc>
          <w:tcPr>
            <w:tcW w:w="1152" w:type="dxa"/>
          </w:tcPr>
          <w:p w14:paraId="1CE0B742" w14:textId="77777777" w:rsidR="004B3F04" w:rsidRDefault="004B3F04" w:rsidP="000659BE">
            <w:pPr>
              <w:pStyle w:val="TableText"/>
            </w:pPr>
            <w:r>
              <w:t>SHALL</w:t>
            </w:r>
          </w:p>
        </w:tc>
        <w:tc>
          <w:tcPr>
            <w:tcW w:w="864" w:type="dxa"/>
          </w:tcPr>
          <w:p w14:paraId="73E321E2" w14:textId="77777777" w:rsidR="004B3F04" w:rsidRDefault="004B3F04" w:rsidP="000659BE">
            <w:pPr>
              <w:pStyle w:val="TableText"/>
            </w:pPr>
          </w:p>
        </w:tc>
        <w:tc>
          <w:tcPr>
            <w:tcW w:w="1104" w:type="dxa"/>
          </w:tcPr>
          <w:p w14:paraId="6B97E32B" w14:textId="77777777" w:rsidR="004B3F04" w:rsidRDefault="006C736C" w:rsidP="000659BE">
            <w:pPr>
              <w:pStyle w:val="TableText"/>
            </w:pPr>
            <w:hyperlink w:anchor="C_4499-32546">
              <w:r w:rsidR="004B3F04">
                <w:rPr>
                  <w:rStyle w:val="HyperlinkText9pt"/>
                </w:rPr>
                <w:t>4499-32546</w:t>
              </w:r>
            </w:hyperlink>
          </w:p>
        </w:tc>
        <w:tc>
          <w:tcPr>
            <w:tcW w:w="2975" w:type="dxa"/>
          </w:tcPr>
          <w:p w14:paraId="3CF2E36E" w14:textId="77777777" w:rsidR="004B3F04" w:rsidRDefault="004B3F04" w:rsidP="000659BE">
            <w:pPr>
              <w:pStyle w:val="TableText"/>
            </w:pPr>
          </w:p>
        </w:tc>
      </w:tr>
      <w:tr w:rsidR="004B3F04" w14:paraId="268B449B" w14:textId="77777777" w:rsidTr="000659BE">
        <w:trPr>
          <w:jc w:val="center"/>
        </w:trPr>
        <w:tc>
          <w:tcPr>
            <w:tcW w:w="3345" w:type="dxa"/>
          </w:tcPr>
          <w:p w14:paraId="57133949" w14:textId="77777777" w:rsidR="004B3F04" w:rsidRDefault="004B3F04" w:rsidP="000659BE">
            <w:pPr>
              <w:pStyle w:val="TableText"/>
            </w:pPr>
            <w:r>
              <w:tab/>
            </w:r>
            <w:r>
              <w:tab/>
            </w:r>
            <w:r>
              <w:tab/>
            </w:r>
            <w:r>
              <w:tab/>
            </w:r>
            <w:r>
              <w:tab/>
              <w:t>@valueSet</w:t>
            </w:r>
          </w:p>
        </w:tc>
        <w:tc>
          <w:tcPr>
            <w:tcW w:w="720" w:type="dxa"/>
          </w:tcPr>
          <w:p w14:paraId="17897B04" w14:textId="77777777" w:rsidR="004B3F04" w:rsidRDefault="004B3F04" w:rsidP="000659BE">
            <w:pPr>
              <w:pStyle w:val="TableText"/>
            </w:pPr>
            <w:r>
              <w:t>0..1</w:t>
            </w:r>
          </w:p>
        </w:tc>
        <w:tc>
          <w:tcPr>
            <w:tcW w:w="1152" w:type="dxa"/>
          </w:tcPr>
          <w:p w14:paraId="10410599" w14:textId="77777777" w:rsidR="004B3F04" w:rsidRDefault="004B3F04" w:rsidP="000659BE">
            <w:pPr>
              <w:pStyle w:val="TableText"/>
            </w:pPr>
            <w:r>
              <w:t>SHOULD</w:t>
            </w:r>
          </w:p>
        </w:tc>
        <w:tc>
          <w:tcPr>
            <w:tcW w:w="864" w:type="dxa"/>
          </w:tcPr>
          <w:p w14:paraId="29807A74" w14:textId="77777777" w:rsidR="004B3F04" w:rsidRDefault="004B3F04" w:rsidP="000659BE">
            <w:pPr>
              <w:pStyle w:val="TableText"/>
            </w:pPr>
          </w:p>
        </w:tc>
        <w:tc>
          <w:tcPr>
            <w:tcW w:w="1104" w:type="dxa"/>
          </w:tcPr>
          <w:p w14:paraId="40E66CA3" w14:textId="77777777" w:rsidR="004B3F04" w:rsidRDefault="006C736C" w:rsidP="000659BE">
            <w:pPr>
              <w:pStyle w:val="TableText"/>
            </w:pPr>
            <w:hyperlink w:anchor="C_4499-32547">
              <w:r w:rsidR="004B3F04">
                <w:rPr>
                  <w:rStyle w:val="HyperlinkText9pt"/>
                </w:rPr>
                <w:t>4499-32547</w:t>
              </w:r>
            </w:hyperlink>
          </w:p>
        </w:tc>
        <w:tc>
          <w:tcPr>
            <w:tcW w:w="2975" w:type="dxa"/>
          </w:tcPr>
          <w:p w14:paraId="62E28167" w14:textId="77777777" w:rsidR="004B3F04" w:rsidRDefault="004B3F04" w:rsidP="000659BE">
            <w:pPr>
              <w:pStyle w:val="TableText"/>
            </w:pPr>
          </w:p>
        </w:tc>
      </w:tr>
      <w:tr w:rsidR="004B3F04" w14:paraId="66F540AD" w14:textId="77777777" w:rsidTr="000659BE">
        <w:trPr>
          <w:jc w:val="center"/>
        </w:trPr>
        <w:tc>
          <w:tcPr>
            <w:tcW w:w="3345" w:type="dxa"/>
          </w:tcPr>
          <w:p w14:paraId="47D3AF45" w14:textId="77777777" w:rsidR="004B3F04" w:rsidRDefault="004B3F04" w:rsidP="000659BE">
            <w:pPr>
              <w:pStyle w:val="TableText"/>
            </w:pPr>
            <w:r>
              <w:tab/>
              <w:t>participation</w:t>
            </w:r>
          </w:p>
        </w:tc>
        <w:tc>
          <w:tcPr>
            <w:tcW w:w="720" w:type="dxa"/>
          </w:tcPr>
          <w:p w14:paraId="1EF7D66A" w14:textId="77777777" w:rsidR="004B3F04" w:rsidRDefault="004B3F04" w:rsidP="000659BE">
            <w:pPr>
              <w:pStyle w:val="TableText"/>
            </w:pPr>
            <w:r>
              <w:t>0..1</w:t>
            </w:r>
          </w:p>
        </w:tc>
        <w:tc>
          <w:tcPr>
            <w:tcW w:w="1152" w:type="dxa"/>
          </w:tcPr>
          <w:p w14:paraId="24E96D03" w14:textId="77777777" w:rsidR="004B3F04" w:rsidRDefault="004B3F04" w:rsidP="000659BE">
            <w:pPr>
              <w:pStyle w:val="TableText"/>
            </w:pPr>
            <w:r>
              <w:t>MAY</w:t>
            </w:r>
          </w:p>
        </w:tc>
        <w:tc>
          <w:tcPr>
            <w:tcW w:w="864" w:type="dxa"/>
          </w:tcPr>
          <w:p w14:paraId="2A07D107" w14:textId="77777777" w:rsidR="004B3F04" w:rsidRDefault="004B3F04" w:rsidP="000659BE">
            <w:pPr>
              <w:pStyle w:val="TableText"/>
            </w:pPr>
          </w:p>
        </w:tc>
        <w:tc>
          <w:tcPr>
            <w:tcW w:w="1104" w:type="dxa"/>
          </w:tcPr>
          <w:p w14:paraId="08EAB138" w14:textId="77777777" w:rsidR="004B3F04" w:rsidRDefault="006C736C" w:rsidP="000659BE">
            <w:pPr>
              <w:pStyle w:val="TableText"/>
            </w:pPr>
            <w:hyperlink w:anchor="C_4499-34438">
              <w:r w:rsidR="004B3F04">
                <w:rPr>
                  <w:rStyle w:val="HyperlinkText9pt"/>
                </w:rPr>
                <w:t>4499-34438</w:t>
              </w:r>
            </w:hyperlink>
          </w:p>
        </w:tc>
        <w:tc>
          <w:tcPr>
            <w:tcW w:w="2975" w:type="dxa"/>
          </w:tcPr>
          <w:p w14:paraId="2E9D633F" w14:textId="77777777" w:rsidR="004B3F04" w:rsidRDefault="004B3F04" w:rsidP="000659BE">
            <w:pPr>
              <w:pStyle w:val="TableText"/>
            </w:pPr>
          </w:p>
        </w:tc>
      </w:tr>
      <w:tr w:rsidR="004B3F04" w14:paraId="077B82BE" w14:textId="77777777" w:rsidTr="000659BE">
        <w:trPr>
          <w:jc w:val="center"/>
        </w:trPr>
        <w:tc>
          <w:tcPr>
            <w:tcW w:w="3345" w:type="dxa"/>
          </w:tcPr>
          <w:p w14:paraId="69BF100D" w14:textId="77777777" w:rsidR="004B3F04" w:rsidRDefault="004B3F04" w:rsidP="000659BE">
            <w:pPr>
              <w:pStyle w:val="TableText"/>
            </w:pPr>
            <w:r>
              <w:tab/>
            </w:r>
            <w:r>
              <w:tab/>
              <w:t>@typeCode</w:t>
            </w:r>
          </w:p>
        </w:tc>
        <w:tc>
          <w:tcPr>
            <w:tcW w:w="720" w:type="dxa"/>
          </w:tcPr>
          <w:p w14:paraId="61D7AF71" w14:textId="77777777" w:rsidR="004B3F04" w:rsidRDefault="004B3F04" w:rsidP="000659BE">
            <w:pPr>
              <w:pStyle w:val="TableText"/>
            </w:pPr>
            <w:r>
              <w:t>1..1</w:t>
            </w:r>
          </w:p>
        </w:tc>
        <w:tc>
          <w:tcPr>
            <w:tcW w:w="1152" w:type="dxa"/>
          </w:tcPr>
          <w:p w14:paraId="2A727165" w14:textId="77777777" w:rsidR="004B3F04" w:rsidRDefault="004B3F04" w:rsidP="000659BE">
            <w:pPr>
              <w:pStyle w:val="TableText"/>
            </w:pPr>
            <w:r>
              <w:t>SHALL</w:t>
            </w:r>
          </w:p>
        </w:tc>
        <w:tc>
          <w:tcPr>
            <w:tcW w:w="864" w:type="dxa"/>
          </w:tcPr>
          <w:p w14:paraId="03750663" w14:textId="77777777" w:rsidR="004B3F04" w:rsidRDefault="004B3F04" w:rsidP="000659BE">
            <w:pPr>
              <w:pStyle w:val="TableText"/>
            </w:pPr>
          </w:p>
        </w:tc>
        <w:tc>
          <w:tcPr>
            <w:tcW w:w="1104" w:type="dxa"/>
          </w:tcPr>
          <w:p w14:paraId="3B82BD83" w14:textId="77777777" w:rsidR="004B3F04" w:rsidRDefault="006C736C" w:rsidP="000659BE">
            <w:pPr>
              <w:pStyle w:val="TableText"/>
            </w:pPr>
            <w:hyperlink w:anchor="C_4499-34442">
              <w:r w:rsidR="004B3F04">
                <w:rPr>
                  <w:rStyle w:val="HyperlinkText9pt"/>
                </w:rPr>
                <w:t>4499-34442</w:t>
              </w:r>
            </w:hyperlink>
          </w:p>
        </w:tc>
        <w:tc>
          <w:tcPr>
            <w:tcW w:w="2975" w:type="dxa"/>
          </w:tcPr>
          <w:p w14:paraId="21AD1140" w14:textId="77777777" w:rsidR="004B3F04" w:rsidRDefault="004B3F04" w:rsidP="000659BE">
            <w:pPr>
              <w:pStyle w:val="TableText"/>
            </w:pPr>
            <w:r>
              <w:t>urn:oid:2.16.840.1.113883.5.90 (HL7ParticipationType) = AUT</w:t>
            </w:r>
          </w:p>
        </w:tc>
      </w:tr>
      <w:tr w:rsidR="004B3F04" w14:paraId="5206913B" w14:textId="77777777" w:rsidTr="000659BE">
        <w:trPr>
          <w:jc w:val="center"/>
        </w:trPr>
        <w:tc>
          <w:tcPr>
            <w:tcW w:w="3345" w:type="dxa"/>
          </w:tcPr>
          <w:p w14:paraId="2853793C" w14:textId="77777777" w:rsidR="004B3F04" w:rsidRDefault="004B3F04" w:rsidP="000659BE">
            <w:pPr>
              <w:pStyle w:val="TableText"/>
            </w:pPr>
            <w:r>
              <w:tab/>
            </w:r>
            <w:r>
              <w:tab/>
              <w:t>time</w:t>
            </w:r>
          </w:p>
        </w:tc>
        <w:tc>
          <w:tcPr>
            <w:tcW w:w="720" w:type="dxa"/>
          </w:tcPr>
          <w:p w14:paraId="255EADD8" w14:textId="77777777" w:rsidR="004B3F04" w:rsidRDefault="004B3F04" w:rsidP="000659BE">
            <w:pPr>
              <w:pStyle w:val="TableText"/>
            </w:pPr>
            <w:r>
              <w:t>1..1</w:t>
            </w:r>
          </w:p>
        </w:tc>
        <w:tc>
          <w:tcPr>
            <w:tcW w:w="1152" w:type="dxa"/>
          </w:tcPr>
          <w:p w14:paraId="3C3FF00A" w14:textId="77777777" w:rsidR="004B3F04" w:rsidRDefault="004B3F04" w:rsidP="000659BE">
            <w:pPr>
              <w:pStyle w:val="TableText"/>
            </w:pPr>
            <w:r>
              <w:t>SHALL</w:t>
            </w:r>
          </w:p>
        </w:tc>
        <w:tc>
          <w:tcPr>
            <w:tcW w:w="864" w:type="dxa"/>
          </w:tcPr>
          <w:p w14:paraId="7BE88ECA" w14:textId="77777777" w:rsidR="004B3F04" w:rsidRDefault="004B3F04" w:rsidP="000659BE">
            <w:pPr>
              <w:pStyle w:val="TableText"/>
            </w:pPr>
          </w:p>
        </w:tc>
        <w:tc>
          <w:tcPr>
            <w:tcW w:w="1104" w:type="dxa"/>
          </w:tcPr>
          <w:p w14:paraId="23BACF73" w14:textId="77777777" w:rsidR="004B3F04" w:rsidRDefault="006C736C" w:rsidP="000659BE">
            <w:pPr>
              <w:pStyle w:val="TableText"/>
            </w:pPr>
            <w:hyperlink w:anchor="C_4499-34439">
              <w:r w:rsidR="004B3F04">
                <w:rPr>
                  <w:rStyle w:val="HyperlinkText9pt"/>
                </w:rPr>
                <w:t>4499-34439</w:t>
              </w:r>
            </w:hyperlink>
          </w:p>
        </w:tc>
        <w:tc>
          <w:tcPr>
            <w:tcW w:w="2975" w:type="dxa"/>
          </w:tcPr>
          <w:p w14:paraId="50B53030" w14:textId="77777777" w:rsidR="004B3F04" w:rsidRDefault="004B3F04" w:rsidP="000659BE">
            <w:pPr>
              <w:pStyle w:val="TableText"/>
            </w:pPr>
          </w:p>
        </w:tc>
      </w:tr>
      <w:tr w:rsidR="004B3F04" w14:paraId="7FF6FD91" w14:textId="77777777" w:rsidTr="000659BE">
        <w:trPr>
          <w:jc w:val="center"/>
        </w:trPr>
        <w:tc>
          <w:tcPr>
            <w:tcW w:w="3345" w:type="dxa"/>
          </w:tcPr>
          <w:p w14:paraId="60FE5E92" w14:textId="77777777" w:rsidR="004B3F04" w:rsidRDefault="004B3F04" w:rsidP="000659BE">
            <w:pPr>
              <w:pStyle w:val="TableText"/>
            </w:pPr>
            <w:r>
              <w:tab/>
            </w:r>
            <w:r>
              <w:tab/>
            </w:r>
            <w:r>
              <w:tab/>
              <w:t>low</w:t>
            </w:r>
          </w:p>
        </w:tc>
        <w:tc>
          <w:tcPr>
            <w:tcW w:w="720" w:type="dxa"/>
          </w:tcPr>
          <w:p w14:paraId="197EF496" w14:textId="77777777" w:rsidR="004B3F04" w:rsidRDefault="004B3F04" w:rsidP="000659BE">
            <w:pPr>
              <w:pStyle w:val="TableText"/>
            </w:pPr>
            <w:r>
              <w:t>1..1</w:t>
            </w:r>
          </w:p>
        </w:tc>
        <w:tc>
          <w:tcPr>
            <w:tcW w:w="1152" w:type="dxa"/>
          </w:tcPr>
          <w:p w14:paraId="3679E766" w14:textId="77777777" w:rsidR="004B3F04" w:rsidRDefault="004B3F04" w:rsidP="000659BE">
            <w:pPr>
              <w:pStyle w:val="TableText"/>
            </w:pPr>
            <w:r>
              <w:t>SHALL</w:t>
            </w:r>
          </w:p>
        </w:tc>
        <w:tc>
          <w:tcPr>
            <w:tcW w:w="864" w:type="dxa"/>
          </w:tcPr>
          <w:p w14:paraId="7DAF03C6" w14:textId="77777777" w:rsidR="004B3F04" w:rsidRDefault="004B3F04" w:rsidP="000659BE">
            <w:pPr>
              <w:pStyle w:val="TableText"/>
            </w:pPr>
          </w:p>
        </w:tc>
        <w:tc>
          <w:tcPr>
            <w:tcW w:w="1104" w:type="dxa"/>
          </w:tcPr>
          <w:p w14:paraId="3E30CD53" w14:textId="77777777" w:rsidR="004B3F04" w:rsidRDefault="006C736C" w:rsidP="000659BE">
            <w:pPr>
              <w:pStyle w:val="TableText"/>
            </w:pPr>
            <w:hyperlink w:anchor="C_4499-34443">
              <w:r w:rsidR="004B3F04">
                <w:rPr>
                  <w:rStyle w:val="HyperlinkText9pt"/>
                </w:rPr>
                <w:t>4499-34443</w:t>
              </w:r>
            </w:hyperlink>
          </w:p>
        </w:tc>
        <w:tc>
          <w:tcPr>
            <w:tcW w:w="2975" w:type="dxa"/>
          </w:tcPr>
          <w:p w14:paraId="7141AF82" w14:textId="77777777" w:rsidR="004B3F04" w:rsidRDefault="004B3F04" w:rsidP="000659BE">
            <w:pPr>
              <w:pStyle w:val="TableText"/>
            </w:pPr>
          </w:p>
        </w:tc>
      </w:tr>
      <w:tr w:rsidR="004B3F04" w14:paraId="31711606" w14:textId="77777777" w:rsidTr="000659BE">
        <w:trPr>
          <w:jc w:val="center"/>
        </w:trPr>
        <w:tc>
          <w:tcPr>
            <w:tcW w:w="3345" w:type="dxa"/>
          </w:tcPr>
          <w:p w14:paraId="416AA0E2" w14:textId="77777777" w:rsidR="004B3F04" w:rsidRDefault="004B3F04" w:rsidP="000659BE">
            <w:pPr>
              <w:pStyle w:val="TableText"/>
            </w:pPr>
            <w:r>
              <w:tab/>
            </w:r>
            <w:r>
              <w:tab/>
              <w:t>role</w:t>
            </w:r>
          </w:p>
        </w:tc>
        <w:tc>
          <w:tcPr>
            <w:tcW w:w="720" w:type="dxa"/>
          </w:tcPr>
          <w:p w14:paraId="32AAC5A9" w14:textId="77777777" w:rsidR="004B3F04" w:rsidRDefault="004B3F04" w:rsidP="000659BE">
            <w:pPr>
              <w:pStyle w:val="TableText"/>
            </w:pPr>
            <w:r>
              <w:t>1..1</w:t>
            </w:r>
          </w:p>
        </w:tc>
        <w:tc>
          <w:tcPr>
            <w:tcW w:w="1152" w:type="dxa"/>
          </w:tcPr>
          <w:p w14:paraId="5C6DA9C7" w14:textId="77777777" w:rsidR="004B3F04" w:rsidRDefault="004B3F04" w:rsidP="000659BE">
            <w:pPr>
              <w:pStyle w:val="TableText"/>
            </w:pPr>
            <w:r>
              <w:t>SHALL</w:t>
            </w:r>
          </w:p>
        </w:tc>
        <w:tc>
          <w:tcPr>
            <w:tcW w:w="864" w:type="dxa"/>
          </w:tcPr>
          <w:p w14:paraId="761718C6" w14:textId="77777777" w:rsidR="004B3F04" w:rsidRDefault="004B3F04" w:rsidP="000659BE">
            <w:pPr>
              <w:pStyle w:val="TableText"/>
            </w:pPr>
          </w:p>
        </w:tc>
        <w:tc>
          <w:tcPr>
            <w:tcW w:w="1104" w:type="dxa"/>
          </w:tcPr>
          <w:p w14:paraId="6F1E49D4" w14:textId="77777777" w:rsidR="004B3F04" w:rsidRDefault="006C736C" w:rsidP="000659BE">
            <w:pPr>
              <w:pStyle w:val="TableText"/>
            </w:pPr>
            <w:hyperlink w:anchor="C_4499-34440">
              <w:r w:rsidR="004B3F04">
                <w:rPr>
                  <w:rStyle w:val="HyperlinkText9pt"/>
                </w:rPr>
                <w:t>4499-34440</w:t>
              </w:r>
            </w:hyperlink>
          </w:p>
        </w:tc>
        <w:tc>
          <w:tcPr>
            <w:tcW w:w="2975" w:type="dxa"/>
          </w:tcPr>
          <w:p w14:paraId="78034B6A" w14:textId="77777777" w:rsidR="004B3F04" w:rsidRDefault="004B3F04" w:rsidP="000659BE">
            <w:pPr>
              <w:pStyle w:val="TableText"/>
            </w:pPr>
          </w:p>
        </w:tc>
      </w:tr>
      <w:tr w:rsidR="004B3F04" w14:paraId="10267B7D" w14:textId="77777777" w:rsidTr="000659BE">
        <w:trPr>
          <w:jc w:val="center"/>
        </w:trPr>
        <w:tc>
          <w:tcPr>
            <w:tcW w:w="3345" w:type="dxa"/>
          </w:tcPr>
          <w:p w14:paraId="5A66A90A" w14:textId="77777777" w:rsidR="004B3F04" w:rsidRDefault="004B3F04" w:rsidP="000659BE">
            <w:pPr>
              <w:pStyle w:val="TableText"/>
            </w:pPr>
            <w:r>
              <w:tab/>
            </w:r>
            <w:r>
              <w:tab/>
            </w:r>
            <w:r>
              <w:tab/>
              <w:t>@classCode</w:t>
            </w:r>
          </w:p>
        </w:tc>
        <w:tc>
          <w:tcPr>
            <w:tcW w:w="720" w:type="dxa"/>
          </w:tcPr>
          <w:p w14:paraId="2F6FBBB3" w14:textId="77777777" w:rsidR="004B3F04" w:rsidRDefault="004B3F04" w:rsidP="000659BE">
            <w:pPr>
              <w:pStyle w:val="TableText"/>
            </w:pPr>
            <w:r>
              <w:t>1..1</w:t>
            </w:r>
          </w:p>
        </w:tc>
        <w:tc>
          <w:tcPr>
            <w:tcW w:w="1152" w:type="dxa"/>
          </w:tcPr>
          <w:p w14:paraId="6C809E69" w14:textId="77777777" w:rsidR="004B3F04" w:rsidRDefault="004B3F04" w:rsidP="000659BE">
            <w:pPr>
              <w:pStyle w:val="TableText"/>
            </w:pPr>
            <w:r>
              <w:t>SHALL</w:t>
            </w:r>
          </w:p>
        </w:tc>
        <w:tc>
          <w:tcPr>
            <w:tcW w:w="864" w:type="dxa"/>
          </w:tcPr>
          <w:p w14:paraId="1D4A20ED" w14:textId="77777777" w:rsidR="004B3F04" w:rsidRDefault="004B3F04" w:rsidP="000659BE">
            <w:pPr>
              <w:pStyle w:val="TableText"/>
            </w:pPr>
          </w:p>
        </w:tc>
        <w:tc>
          <w:tcPr>
            <w:tcW w:w="1104" w:type="dxa"/>
          </w:tcPr>
          <w:p w14:paraId="3FDDE476" w14:textId="77777777" w:rsidR="004B3F04" w:rsidRDefault="006C736C" w:rsidP="000659BE">
            <w:pPr>
              <w:pStyle w:val="TableText"/>
            </w:pPr>
            <w:hyperlink w:anchor="C_4499-34444">
              <w:r w:rsidR="004B3F04">
                <w:rPr>
                  <w:rStyle w:val="HyperlinkText9pt"/>
                </w:rPr>
                <w:t>4499-34444</w:t>
              </w:r>
            </w:hyperlink>
          </w:p>
        </w:tc>
        <w:tc>
          <w:tcPr>
            <w:tcW w:w="2975" w:type="dxa"/>
          </w:tcPr>
          <w:p w14:paraId="3E925DD5" w14:textId="77777777" w:rsidR="004B3F04" w:rsidRDefault="004B3F04" w:rsidP="000659BE">
            <w:pPr>
              <w:pStyle w:val="TableText"/>
            </w:pPr>
            <w:r>
              <w:t>ROL</w:t>
            </w:r>
          </w:p>
        </w:tc>
      </w:tr>
      <w:tr w:rsidR="004B3F04" w14:paraId="604CA15E" w14:textId="77777777" w:rsidTr="000659BE">
        <w:trPr>
          <w:jc w:val="center"/>
        </w:trPr>
        <w:tc>
          <w:tcPr>
            <w:tcW w:w="3345" w:type="dxa"/>
          </w:tcPr>
          <w:p w14:paraId="2F5C2C59" w14:textId="77777777" w:rsidR="004B3F04" w:rsidRDefault="004B3F04" w:rsidP="000659BE">
            <w:pPr>
              <w:pStyle w:val="TableText"/>
            </w:pPr>
            <w:r>
              <w:tab/>
            </w:r>
            <w:r>
              <w:tab/>
            </w:r>
            <w:r>
              <w:tab/>
              <w:t>id</w:t>
            </w:r>
          </w:p>
        </w:tc>
        <w:tc>
          <w:tcPr>
            <w:tcW w:w="720" w:type="dxa"/>
          </w:tcPr>
          <w:p w14:paraId="7E1E262C" w14:textId="77777777" w:rsidR="004B3F04" w:rsidRDefault="004B3F04" w:rsidP="000659BE">
            <w:pPr>
              <w:pStyle w:val="TableText"/>
            </w:pPr>
            <w:r>
              <w:t>0..1</w:t>
            </w:r>
          </w:p>
        </w:tc>
        <w:tc>
          <w:tcPr>
            <w:tcW w:w="1152" w:type="dxa"/>
          </w:tcPr>
          <w:p w14:paraId="65AB7000" w14:textId="77777777" w:rsidR="004B3F04" w:rsidRDefault="004B3F04" w:rsidP="000659BE">
            <w:pPr>
              <w:pStyle w:val="TableText"/>
            </w:pPr>
            <w:r>
              <w:t>MAY</w:t>
            </w:r>
          </w:p>
        </w:tc>
        <w:tc>
          <w:tcPr>
            <w:tcW w:w="864" w:type="dxa"/>
          </w:tcPr>
          <w:p w14:paraId="7CF4A050" w14:textId="77777777" w:rsidR="004B3F04" w:rsidRDefault="004B3F04" w:rsidP="000659BE">
            <w:pPr>
              <w:pStyle w:val="TableText"/>
            </w:pPr>
          </w:p>
        </w:tc>
        <w:tc>
          <w:tcPr>
            <w:tcW w:w="1104" w:type="dxa"/>
          </w:tcPr>
          <w:p w14:paraId="4FB727FB" w14:textId="77777777" w:rsidR="004B3F04" w:rsidRDefault="006C736C" w:rsidP="000659BE">
            <w:pPr>
              <w:pStyle w:val="TableText"/>
            </w:pPr>
            <w:hyperlink w:anchor="C_4499-34445">
              <w:r w:rsidR="004B3F04">
                <w:rPr>
                  <w:rStyle w:val="HyperlinkText9pt"/>
                </w:rPr>
                <w:t>4499-34445</w:t>
              </w:r>
            </w:hyperlink>
          </w:p>
        </w:tc>
        <w:tc>
          <w:tcPr>
            <w:tcW w:w="2975" w:type="dxa"/>
          </w:tcPr>
          <w:p w14:paraId="40859908" w14:textId="77777777" w:rsidR="004B3F04" w:rsidRDefault="004B3F04" w:rsidP="000659BE">
            <w:pPr>
              <w:pStyle w:val="TableText"/>
            </w:pPr>
          </w:p>
        </w:tc>
      </w:tr>
      <w:tr w:rsidR="004B3F04" w14:paraId="6557E254" w14:textId="77777777" w:rsidTr="000659BE">
        <w:trPr>
          <w:jc w:val="center"/>
        </w:trPr>
        <w:tc>
          <w:tcPr>
            <w:tcW w:w="3345" w:type="dxa"/>
          </w:tcPr>
          <w:p w14:paraId="76D78EB4" w14:textId="77777777" w:rsidR="004B3F04" w:rsidRDefault="004B3F04" w:rsidP="000659BE">
            <w:pPr>
              <w:pStyle w:val="TableText"/>
            </w:pPr>
            <w:r>
              <w:tab/>
              <w:t>participation</w:t>
            </w:r>
          </w:p>
        </w:tc>
        <w:tc>
          <w:tcPr>
            <w:tcW w:w="720" w:type="dxa"/>
          </w:tcPr>
          <w:p w14:paraId="468A7D63" w14:textId="77777777" w:rsidR="004B3F04" w:rsidRDefault="004B3F04" w:rsidP="000659BE">
            <w:pPr>
              <w:pStyle w:val="TableText"/>
            </w:pPr>
            <w:r>
              <w:t>0..1</w:t>
            </w:r>
          </w:p>
        </w:tc>
        <w:tc>
          <w:tcPr>
            <w:tcW w:w="1152" w:type="dxa"/>
          </w:tcPr>
          <w:p w14:paraId="49F90B51" w14:textId="77777777" w:rsidR="004B3F04" w:rsidRDefault="004B3F04" w:rsidP="000659BE">
            <w:pPr>
              <w:pStyle w:val="TableText"/>
            </w:pPr>
            <w:r>
              <w:t>MAY</w:t>
            </w:r>
          </w:p>
        </w:tc>
        <w:tc>
          <w:tcPr>
            <w:tcW w:w="864" w:type="dxa"/>
          </w:tcPr>
          <w:p w14:paraId="7233FFC9" w14:textId="77777777" w:rsidR="004B3F04" w:rsidRDefault="004B3F04" w:rsidP="000659BE">
            <w:pPr>
              <w:pStyle w:val="TableText"/>
            </w:pPr>
          </w:p>
        </w:tc>
        <w:tc>
          <w:tcPr>
            <w:tcW w:w="1104" w:type="dxa"/>
          </w:tcPr>
          <w:p w14:paraId="4FE8A84C" w14:textId="77777777" w:rsidR="004B3F04" w:rsidRDefault="006C736C" w:rsidP="000659BE">
            <w:pPr>
              <w:pStyle w:val="TableText"/>
            </w:pPr>
            <w:hyperlink w:anchor="C_4499-35285">
              <w:r w:rsidR="004B3F04">
                <w:rPr>
                  <w:rStyle w:val="HyperlinkText9pt"/>
                </w:rPr>
                <w:t>4499-35285</w:t>
              </w:r>
            </w:hyperlink>
          </w:p>
        </w:tc>
        <w:tc>
          <w:tcPr>
            <w:tcW w:w="2975" w:type="dxa"/>
          </w:tcPr>
          <w:p w14:paraId="2B8D4334" w14:textId="77777777" w:rsidR="004B3F04" w:rsidRDefault="004B3F04" w:rsidP="000659BE">
            <w:pPr>
              <w:pStyle w:val="TableText"/>
            </w:pPr>
          </w:p>
        </w:tc>
      </w:tr>
      <w:tr w:rsidR="004B3F04" w14:paraId="25630E56" w14:textId="77777777" w:rsidTr="000659BE">
        <w:trPr>
          <w:jc w:val="center"/>
        </w:trPr>
        <w:tc>
          <w:tcPr>
            <w:tcW w:w="3345" w:type="dxa"/>
          </w:tcPr>
          <w:p w14:paraId="77929272" w14:textId="77777777" w:rsidR="004B3F04" w:rsidRDefault="004B3F04" w:rsidP="000659BE">
            <w:pPr>
              <w:pStyle w:val="TableText"/>
            </w:pPr>
            <w:r>
              <w:tab/>
            </w:r>
            <w:r>
              <w:tab/>
              <w:t>@typeCode</w:t>
            </w:r>
          </w:p>
        </w:tc>
        <w:tc>
          <w:tcPr>
            <w:tcW w:w="720" w:type="dxa"/>
          </w:tcPr>
          <w:p w14:paraId="4D0908C3" w14:textId="77777777" w:rsidR="004B3F04" w:rsidRDefault="004B3F04" w:rsidP="000659BE">
            <w:pPr>
              <w:pStyle w:val="TableText"/>
            </w:pPr>
            <w:r>
              <w:t>1..1</w:t>
            </w:r>
          </w:p>
        </w:tc>
        <w:tc>
          <w:tcPr>
            <w:tcW w:w="1152" w:type="dxa"/>
          </w:tcPr>
          <w:p w14:paraId="6EA209A9" w14:textId="77777777" w:rsidR="004B3F04" w:rsidRDefault="004B3F04" w:rsidP="000659BE">
            <w:pPr>
              <w:pStyle w:val="TableText"/>
            </w:pPr>
            <w:r>
              <w:t>SHALL</w:t>
            </w:r>
          </w:p>
        </w:tc>
        <w:tc>
          <w:tcPr>
            <w:tcW w:w="864" w:type="dxa"/>
          </w:tcPr>
          <w:p w14:paraId="59599D04" w14:textId="77777777" w:rsidR="004B3F04" w:rsidRDefault="004B3F04" w:rsidP="000659BE">
            <w:pPr>
              <w:pStyle w:val="TableText"/>
            </w:pPr>
          </w:p>
        </w:tc>
        <w:tc>
          <w:tcPr>
            <w:tcW w:w="1104" w:type="dxa"/>
          </w:tcPr>
          <w:p w14:paraId="5DE98FC6" w14:textId="77777777" w:rsidR="004B3F04" w:rsidRDefault="006C736C" w:rsidP="000659BE">
            <w:pPr>
              <w:pStyle w:val="TableText"/>
            </w:pPr>
            <w:hyperlink w:anchor="C_4499-35289">
              <w:r w:rsidR="004B3F04">
                <w:rPr>
                  <w:rStyle w:val="HyperlinkText9pt"/>
                </w:rPr>
                <w:t>4499-35289</w:t>
              </w:r>
            </w:hyperlink>
          </w:p>
        </w:tc>
        <w:tc>
          <w:tcPr>
            <w:tcW w:w="2975" w:type="dxa"/>
          </w:tcPr>
          <w:p w14:paraId="643D794B" w14:textId="77777777" w:rsidR="004B3F04" w:rsidRDefault="004B3F04" w:rsidP="000659BE">
            <w:pPr>
              <w:pStyle w:val="TableText"/>
            </w:pPr>
            <w:r>
              <w:t>urn:oid:2.16.840.1.113883.5.90 (HL7ParticipationType) = PART</w:t>
            </w:r>
          </w:p>
        </w:tc>
      </w:tr>
      <w:tr w:rsidR="004B3F04" w14:paraId="58A138FA" w14:textId="77777777" w:rsidTr="000659BE">
        <w:trPr>
          <w:jc w:val="center"/>
        </w:trPr>
        <w:tc>
          <w:tcPr>
            <w:tcW w:w="3345" w:type="dxa"/>
          </w:tcPr>
          <w:p w14:paraId="6429B5C8" w14:textId="77777777" w:rsidR="004B3F04" w:rsidRDefault="004B3F04" w:rsidP="000659BE">
            <w:pPr>
              <w:pStyle w:val="TableText"/>
            </w:pPr>
            <w:r>
              <w:tab/>
            </w:r>
            <w:r>
              <w:tab/>
              <w:t>role</w:t>
            </w:r>
          </w:p>
        </w:tc>
        <w:tc>
          <w:tcPr>
            <w:tcW w:w="720" w:type="dxa"/>
          </w:tcPr>
          <w:p w14:paraId="2F2FB0DE" w14:textId="77777777" w:rsidR="004B3F04" w:rsidRDefault="004B3F04" w:rsidP="000659BE">
            <w:pPr>
              <w:pStyle w:val="TableText"/>
            </w:pPr>
            <w:r>
              <w:t>1..1</w:t>
            </w:r>
          </w:p>
        </w:tc>
        <w:tc>
          <w:tcPr>
            <w:tcW w:w="1152" w:type="dxa"/>
          </w:tcPr>
          <w:p w14:paraId="53A10E1D" w14:textId="77777777" w:rsidR="004B3F04" w:rsidRDefault="004B3F04" w:rsidP="000659BE">
            <w:pPr>
              <w:pStyle w:val="TableText"/>
            </w:pPr>
            <w:r>
              <w:t>SHALL</w:t>
            </w:r>
          </w:p>
        </w:tc>
        <w:tc>
          <w:tcPr>
            <w:tcW w:w="864" w:type="dxa"/>
          </w:tcPr>
          <w:p w14:paraId="64A743BA" w14:textId="77777777" w:rsidR="004B3F04" w:rsidRDefault="004B3F04" w:rsidP="000659BE">
            <w:pPr>
              <w:pStyle w:val="TableText"/>
            </w:pPr>
          </w:p>
        </w:tc>
        <w:tc>
          <w:tcPr>
            <w:tcW w:w="1104" w:type="dxa"/>
          </w:tcPr>
          <w:p w14:paraId="7FDE2490" w14:textId="77777777" w:rsidR="004B3F04" w:rsidRDefault="006C736C" w:rsidP="000659BE">
            <w:pPr>
              <w:pStyle w:val="TableText"/>
            </w:pPr>
            <w:hyperlink w:anchor="C_4499-35286">
              <w:r w:rsidR="004B3F04">
                <w:rPr>
                  <w:rStyle w:val="HyperlinkText9pt"/>
                </w:rPr>
                <w:t>4499-35286</w:t>
              </w:r>
            </w:hyperlink>
          </w:p>
        </w:tc>
        <w:tc>
          <w:tcPr>
            <w:tcW w:w="2975" w:type="dxa"/>
          </w:tcPr>
          <w:p w14:paraId="082D9B08" w14:textId="77777777" w:rsidR="004B3F04" w:rsidRDefault="004B3F04" w:rsidP="000659BE">
            <w:pPr>
              <w:pStyle w:val="TableText"/>
            </w:pPr>
            <w:r>
              <w:t>Entity - Practitioner (identifier: urn:hl7ii:2.16.840.1.113883.10.20.28.4.137:2019-05-01</w:t>
            </w:r>
          </w:p>
        </w:tc>
      </w:tr>
      <w:tr w:rsidR="004B3F04" w14:paraId="549338C1" w14:textId="77777777" w:rsidTr="000659BE">
        <w:trPr>
          <w:jc w:val="center"/>
        </w:trPr>
        <w:tc>
          <w:tcPr>
            <w:tcW w:w="3345" w:type="dxa"/>
          </w:tcPr>
          <w:p w14:paraId="3C13BC11" w14:textId="77777777" w:rsidR="004B3F04" w:rsidRDefault="004B3F04" w:rsidP="000659BE">
            <w:pPr>
              <w:pStyle w:val="TableText"/>
            </w:pPr>
            <w:r>
              <w:tab/>
              <w:t>participation</w:t>
            </w:r>
          </w:p>
        </w:tc>
        <w:tc>
          <w:tcPr>
            <w:tcW w:w="720" w:type="dxa"/>
          </w:tcPr>
          <w:p w14:paraId="5C22AB92" w14:textId="77777777" w:rsidR="004B3F04" w:rsidRDefault="004B3F04" w:rsidP="000659BE">
            <w:pPr>
              <w:pStyle w:val="TableText"/>
            </w:pPr>
            <w:r>
              <w:t>0..1</w:t>
            </w:r>
          </w:p>
        </w:tc>
        <w:tc>
          <w:tcPr>
            <w:tcW w:w="1152" w:type="dxa"/>
          </w:tcPr>
          <w:p w14:paraId="391CE03F" w14:textId="77777777" w:rsidR="004B3F04" w:rsidRDefault="004B3F04" w:rsidP="000659BE">
            <w:pPr>
              <w:pStyle w:val="TableText"/>
            </w:pPr>
            <w:r>
              <w:t>MAY</w:t>
            </w:r>
          </w:p>
        </w:tc>
        <w:tc>
          <w:tcPr>
            <w:tcW w:w="864" w:type="dxa"/>
          </w:tcPr>
          <w:p w14:paraId="23D3B36B" w14:textId="77777777" w:rsidR="004B3F04" w:rsidRDefault="004B3F04" w:rsidP="000659BE">
            <w:pPr>
              <w:pStyle w:val="TableText"/>
            </w:pPr>
          </w:p>
        </w:tc>
        <w:tc>
          <w:tcPr>
            <w:tcW w:w="1104" w:type="dxa"/>
          </w:tcPr>
          <w:p w14:paraId="0B96E43E" w14:textId="77777777" w:rsidR="004B3F04" w:rsidRDefault="006C736C" w:rsidP="000659BE">
            <w:pPr>
              <w:pStyle w:val="TableText"/>
            </w:pPr>
            <w:hyperlink w:anchor="C_4499-35287">
              <w:r w:rsidR="004B3F04">
                <w:rPr>
                  <w:rStyle w:val="HyperlinkText9pt"/>
                </w:rPr>
                <w:t>4499-35287</w:t>
              </w:r>
            </w:hyperlink>
          </w:p>
        </w:tc>
        <w:tc>
          <w:tcPr>
            <w:tcW w:w="2975" w:type="dxa"/>
          </w:tcPr>
          <w:p w14:paraId="36BEE63B" w14:textId="77777777" w:rsidR="004B3F04" w:rsidRDefault="004B3F04" w:rsidP="000659BE">
            <w:pPr>
              <w:pStyle w:val="TableText"/>
            </w:pPr>
          </w:p>
        </w:tc>
      </w:tr>
      <w:tr w:rsidR="004B3F04" w14:paraId="113733FE" w14:textId="77777777" w:rsidTr="000659BE">
        <w:trPr>
          <w:jc w:val="center"/>
        </w:trPr>
        <w:tc>
          <w:tcPr>
            <w:tcW w:w="3345" w:type="dxa"/>
          </w:tcPr>
          <w:p w14:paraId="2EF51D5B" w14:textId="77777777" w:rsidR="004B3F04" w:rsidRDefault="004B3F04" w:rsidP="000659BE">
            <w:pPr>
              <w:pStyle w:val="TableText"/>
            </w:pPr>
            <w:r>
              <w:tab/>
            </w:r>
            <w:r>
              <w:tab/>
              <w:t>@typeCode</w:t>
            </w:r>
          </w:p>
        </w:tc>
        <w:tc>
          <w:tcPr>
            <w:tcW w:w="720" w:type="dxa"/>
          </w:tcPr>
          <w:p w14:paraId="0C73EC5A" w14:textId="77777777" w:rsidR="004B3F04" w:rsidRDefault="004B3F04" w:rsidP="000659BE">
            <w:pPr>
              <w:pStyle w:val="TableText"/>
            </w:pPr>
            <w:r>
              <w:t>1..1</w:t>
            </w:r>
          </w:p>
        </w:tc>
        <w:tc>
          <w:tcPr>
            <w:tcW w:w="1152" w:type="dxa"/>
          </w:tcPr>
          <w:p w14:paraId="563EE653" w14:textId="77777777" w:rsidR="004B3F04" w:rsidRDefault="004B3F04" w:rsidP="000659BE">
            <w:pPr>
              <w:pStyle w:val="TableText"/>
            </w:pPr>
            <w:r>
              <w:t>SHALL</w:t>
            </w:r>
          </w:p>
        </w:tc>
        <w:tc>
          <w:tcPr>
            <w:tcW w:w="864" w:type="dxa"/>
          </w:tcPr>
          <w:p w14:paraId="4616EFBE" w14:textId="77777777" w:rsidR="004B3F04" w:rsidRDefault="004B3F04" w:rsidP="000659BE">
            <w:pPr>
              <w:pStyle w:val="TableText"/>
            </w:pPr>
          </w:p>
        </w:tc>
        <w:tc>
          <w:tcPr>
            <w:tcW w:w="1104" w:type="dxa"/>
          </w:tcPr>
          <w:p w14:paraId="78F833F2" w14:textId="77777777" w:rsidR="004B3F04" w:rsidRDefault="006C736C" w:rsidP="000659BE">
            <w:pPr>
              <w:pStyle w:val="TableText"/>
            </w:pPr>
            <w:hyperlink w:anchor="C_4499-35290">
              <w:r w:rsidR="004B3F04">
                <w:rPr>
                  <w:rStyle w:val="HyperlinkText9pt"/>
                </w:rPr>
                <w:t>4499-35290</w:t>
              </w:r>
            </w:hyperlink>
          </w:p>
        </w:tc>
        <w:tc>
          <w:tcPr>
            <w:tcW w:w="2975" w:type="dxa"/>
          </w:tcPr>
          <w:p w14:paraId="64EDC8A4" w14:textId="77777777" w:rsidR="004B3F04" w:rsidRDefault="004B3F04" w:rsidP="000659BE">
            <w:pPr>
              <w:pStyle w:val="TableText"/>
            </w:pPr>
            <w:r>
              <w:t>urn:oid:2.16.840.1.113883.5.90 (HL7ParticipationType) = PART</w:t>
            </w:r>
          </w:p>
        </w:tc>
      </w:tr>
      <w:tr w:rsidR="004B3F04" w14:paraId="3C8C8CCF" w14:textId="77777777" w:rsidTr="000659BE">
        <w:trPr>
          <w:jc w:val="center"/>
        </w:trPr>
        <w:tc>
          <w:tcPr>
            <w:tcW w:w="3345" w:type="dxa"/>
          </w:tcPr>
          <w:p w14:paraId="0DD246C8" w14:textId="77777777" w:rsidR="004B3F04" w:rsidRDefault="004B3F04" w:rsidP="000659BE">
            <w:pPr>
              <w:pStyle w:val="TableText"/>
            </w:pPr>
            <w:r>
              <w:lastRenderedPageBreak/>
              <w:tab/>
            </w:r>
            <w:r>
              <w:tab/>
              <w:t>role</w:t>
            </w:r>
          </w:p>
        </w:tc>
        <w:tc>
          <w:tcPr>
            <w:tcW w:w="720" w:type="dxa"/>
          </w:tcPr>
          <w:p w14:paraId="56F22046" w14:textId="77777777" w:rsidR="004B3F04" w:rsidRDefault="004B3F04" w:rsidP="000659BE">
            <w:pPr>
              <w:pStyle w:val="TableText"/>
            </w:pPr>
            <w:r>
              <w:t>1..1</w:t>
            </w:r>
          </w:p>
        </w:tc>
        <w:tc>
          <w:tcPr>
            <w:tcW w:w="1152" w:type="dxa"/>
          </w:tcPr>
          <w:p w14:paraId="21CD116C" w14:textId="77777777" w:rsidR="004B3F04" w:rsidRDefault="004B3F04" w:rsidP="000659BE">
            <w:pPr>
              <w:pStyle w:val="TableText"/>
            </w:pPr>
            <w:r>
              <w:t>SHALL</w:t>
            </w:r>
          </w:p>
        </w:tc>
        <w:tc>
          <w:tcPr>
            <w:tcW w:w="864" w:type="dxa"/>
          </w:tcPr>
          <w:p w14:paraId="5322169A" w14:textId="77777777" w:rsidR="004B3F04" w:rsidRDefault="004B3F04" w:rsidP="000659BE">
            <w:pPr>
              <w:pStyle w:val="TableText"/>
            </w:pPr>
          </w:p>
        </w:tc>
        <w:tc>
          <w:tcPr>
            <w:tcW w:w="1104" w:type="dxa"/>
          </w:tcPr>
          <w:p w14:paraId="5DC9FEE4" w14:textId="77777777" w:rsidR="004B3F04" w:rsidRDefault="006C736C" w:rsidP="000659BE">
            <w:pPr>
              <w:pStyle w:val="TableText"/>
            </w:pPr>
            <w:hyperlink w:anchor="C_4499-35288">
              <w:r w:rsidR="004B3F04">
                <w:rPr>
                  <w:rStyle w:val="HyperlinkText9pt"/>
                </w:rPr>
                <w:t>4499-35288</w:t>
              </w:r>
            </w:hyperlink>
          </w:p>
        </w:tc>
        <w:tc>
          <w:tcPr>
            <w:tcW w:w="2975" w:type="dxa"/>
          </w:tcPr>
          <w:p w14:paraId="29444EB7" w14:textId="77777777" w:rsidR="004B3F04" w:rsidRDefault="004B3F04" w:rsidP="000659BE">
            <w:pPr>
              <w:pStyle w:val="TableText"/>
            </w:pPr>
            <w:r>
              <w:t>Entity - Organization  (identifier: urn:hl7ii:2.16.840.1.113883.10.20.28.4.135:2019-05-01</w:t>
            </w:r>
          </w:p>
        </w:tc>
      </w:tr>
      <w:tr w:rsidR="004B3F04" w14:paraId="5C4B29C9" w14:textId="77777777" w:rsidTr="000659BE">
        <w:trPr>
          <w:jc w:val="center"/>
        </w:trPr>
        <w:tc>
          <w:tcPr>
            <w:tcW w:w="3345" w:type="dxa"/>
          </w:tcPr>
          <w:p w14:paraId="7702C23A" w14:textId="77777777" w:rsidR="004B3F04" w:rsidRDefault="004B3F04" w:rsidP="000659BE">
            <w:pPr>
              <w:pStyle w:val="TableText"/>
            </w:pPr>
            <w:r>
              <w:tab/>
              <w:t>participation</w:t>
            </w:r>
          </w:p>
        </w:tc>
        <w:tc>
          <w:tcPr>
            <w:tcW w:w="720" w:type="dxa"/>
          </w:tcPr>
          <w:p w14:paraId="3FE233E4" w14:textId="77777777" w:rsidR="004B3F04" w:rsidRDefault="004B3F04" w:rsidP="000659BE">
            <w:pPr>
              <w:pStyle w:val="TableText"/>
            </w:pPr>
            <w:r>
              <w:t>0..1</w:t>
            </w:r>
          </w:p>
        </w:tc>
        <w:tc>
          <w:tcPr>
            <w:tcW w:w="1152" w:type="dxa"/>
          </w:tcPr>
          <w:p w14:paraId="63ED7F61" w14:textId="77777777" w:rsidR="004B3F04" w:rsidRDefault="004B3F04" w:rsidP="000659BE">
            <w:pPr>
              <w:pStyle w:val="TableText"/>
            </w:pPr>
            <w:r>
              <w:t>MAY</w:t>
            </w:r>
          </w:p>
        </w:tc>
        <w:tc>
          <w:tcPr>
            <w:tcW w:w="864" w:type="dxa"/>
          </w:tcPr>
          <w:p w14:paraId="293C8601" w14:textId="77777777" w:rsidR="004B3F04" w:rsidRDefault="004B3F04" w:rsidP="000659BE">
            <w:pPr>
              <w:pStyle w:val="TableText"/>
            </w:pPr>
          </w:p>
        </w:tc>
        <w:tc>
          <w:tcPr>
            <w:tcW w:w="1104" w:type="dxa"/>
          </w:tcPr>
          <w:p w14:paraId="11ED9F12" w14:textId="77777777" w:rsidR="004B3F04" w:rsidRDefault="006C736C" w:rsidP="000659BE">
            <w:pPr>
              <w:pStyle w:val="TableText"/>
            </w:pPr>
            <w:hyperlink w:anchor="C_4499-35880">
              <w:r w:rsidR="004B3F04">
                <w:rPr>
                  <w:rStyle w:val="HyperlinkText9pt"/>
                </w:rPr>
                <w:t>4499-35880</w:t>
              </w:r>
            </w:hyperlink>
          </w:p>
        </w:tc>
        <w:tc>
          <w:tcPr>
            <w:tcW w:w="2975" w:type="dxa"/>
          </w:tcPr>
          <w:p w14:paraId="63FC2CAF" w14:textId="77777777" w:rsidR="004B3F04" w:rsidRDefault="004B3F04" w:rsidP="000659BE">
            <w:pPr>
              <w:pStyle w:val="TableText"/>
            </w:pPr>
          </w:p>
        </w:tc>
      </w:tr>
      <w:tr w:rsidR="004B3F04" w14:paraId="68AE55EC" w14:textId="77777777" w:rsidTr="000659BE">
        <w:trPr>
          <w:jc w:val="center"/>
        </w:trPr>
        <w:tc>
          <w:tcPr>
            <w:tcW w:w="3345" w:type="dxa"/>
          </w:tcPr>
          <w:p w14:paraId="4A8EF9A8" w14:textId="77777777" w:rsidR="004B3F04" w:rsidRDefault="004B3F04" w:rsidP="000659BE">
            <w:pPr>
              <w:pStyle w:val="TableText"/>
            </w:pPr>
            <w:r>
              <w:tab/>
            </w:r>
            <w:r>
              <w:tab/>
              <w:t>@typeCode</w:t>
            </w:r>
          </w:p>
        </w:tc>
        <w:tc>
          <w:tcPr>
            <w:tcW w:w="720" w:type="dxa"/>
          </w:tcPr>
          <w:p w14:paraId="6A0C829D" w14:textId="77777777" w:rsidR="004B3F04" w:rsidRDefault="004B3F04" w:rsidP="000659BE">
            <w:pPr>
              <w:pStyle w:val="TableText"/>
            </w:pPr>
            <w:r>
              <w:t>1..1</w:t>
            </w:r>
          </w:p>
        </w:tc>
        <w:tc>
          <w:tcPr>
            <w:tcW w:w="1152" w:type="dxa"/>
          </w:tcPr>
          <w:p w14:paraId="7CFBA00A" w14:textId="77777777" w:rsidR="004B3F04" w:rsidRDefault="004B3F04" w:rsidP="000659BE">
            <w:pPr>
              <w:pStyle w:val="TableText"/>
            </w:pPr>
            <w:r>
              <w:t>SHALL</w:t>
            </w:r>
          </w:p>
        </w:tc>
        <w:tc>
          <w:tcPr>
            <w:tcW w:w="864" w:type="dxa"/>
          </w:tcPr>
          <w:p w14:paraId="5C37AC1F" w14:textId="77777777" w:rsidR="004B3F04" w:rsidRDefault="004B3F04" w:rsidP="000659BE">
            <w:pPr>
              <w:pStyle w:val="TableText"/>
            </w:pPr>
          </w:p>
        </w:tc>
        <w:tc>
          <w:tcPr>
            <w:tcW w:w="1104" w:type="dxa"/>
          </w:tcPr>
          <w:p w14:paraId="5ED31147" w14:textId="77777777" w:rsidR="004B3F04" w:rsidRDefault="006C736C" w:rsidP="000659BE">
            <w:pPr>
              <w:pStyle w:val="TableText"/>
            </w:pPr>
            <w:hyperlink w:anchor="C_4499-35884">
              <w:r w:rsidR="004B3F04">
                <w:rPr>
                  <w:rStyle w:val="HyperlinkText9pt"/>
                </w:rPr>
                <w:t>4499-35884</w:t>
              </w:r>
            </w:hyperlink>
          </w:p>
        </w:tc>
        <w:tc>
          <w:tcPr>
            <w:tcW w:w="2975" w:type="dxa"/>
          </w:tcPr>
          <w:p w14:paraId="624ABFD6" w14:textId="77777777" w:rsidR="004B3F04" w:rsidRDefault="004B3F04" w:rsidP="000659BE">
            <w:pPr>
              <w:pStyle w:val="TableText"/>
            </w:pPr>
            <w:r>
              <w:t>urn:oid:2.16.840.1.113883.5.90 (HL7ParticipationType) = PART</w:t>
            </w:r>
          </w:p>
        </w:tc>
      </w:tr>
      <w:tr w:rsidR="004B3F04" w14:paraId="15CD4B8C" w14:textId="77777777" w:rsidTr="000659BE">
        <w:trPr>
          <w:jc w:val="center"/>
        </w:trPr>
        <w:tc>
          <w:tcPr>
            <w:tcW w:w="3345" w:type="dxa"/>
          </w:tcPr>
          <w:p w14:paraId="03232F21" w14:textId="77777777" w:rsidR="004B3F04" w:rsidRDefault="004B3F04" w:rsidP="000659BE">
            <w:pPr>
              <w:pStyle w:val="TableText"/>
            </w:pPr>
            <w:r>
              <w:tab/>
            </w:r>
            <w:r>
              <w:tab/>
              <w:t>role</w:t>
            </w:r>
          </w:p>
        </w:tc>
        <w:tc>
          <w:tcPr>
            <w:tcW w:w="720" w:type="dxa"/>
          </w:tcPr>
          <w:p w14:paraId="77D3CA25" w14:textId="77777777" w:rsidR="004B3F04" w:rsidRDefault="004B3F04" w:rsidP="000659BE">
            <w:pPr>
              <w:pStyle w:val="TableText"/>
            </w:pPr>
            <w:r>
              <w:t>1..1</w:t>
            </w:r>
          </w:p>
        </w:tc>
        <w:tc>
          <w:tcPr>
            <w:tcW w:w="1152" w:type="dxa"/>
          </w:tcPr>
          <w:p w14:paraId="12FEE063" w14:textId="77777777" w:rsidR="004B3F04" w:rsidRDefault="004B3F04" w:rsidP="000659BE">
            <w:pPr>
              <w:pStyle w:val="TableText"/>
            </w:pPr>
            <w:r>
              <w:t>SHALL</w:t>
            </w:r>
          </w:p>
        </w:tc>
        <w:tc>
          <w:tcPr>
            <w:tcW w:w="864" w:type="dxa"/>
          </w:tcPr>
          <w:p w14:paraId="56F2F295" w14:textId="77777777" w:rsidR="004B3F04" w:rsidRDefault="004B3F04" w:rsidP="000659BE">
            <w:pPr>
              <w:pStyle w:val="TableText"/>
            </w:pPr>
          </w:p>
        </w:tc>
        <w:tc>
          <w:tcPr>
            <w:tcW w:w="1104" w:type="dxa"/>
          </w:tcPr>
          <w:p w14:paraId="415115F2" w14:textId="77777777" w:rsidR="004B3F04" w:rsidRDefault="006C736C" w:rsidP="000659BE">
            <w:pPr>
              <w:pStyle w:val="TableText"/>
            </w:pPr>
            <w:hyperlink w:anchor="C_4499-35881">
              <w:r w:rsidR="004B3F04">
                <w:rPr>
                  <w:rStyle w:val="HyperlinkText9pt"/>
                </w:rPr>
                <w:t>4499-35881</w:t>
              </w:r>
            </w:hyperlink>
          </w:p>
        </w:tc>
        <w:tc>
          <w:tcPr>
            <w:tcW w:w="2975" w:type="dxa"/>
          </w:tcPr>
          <w:p w14:paraId="5EC3BA41" w14:textId="77777777" w:rsidR="004B3F04" w:rsidRDefault="004B3F04" w:rsidP="000659BE">
            <w:pPr>
              <w:pStyle w:val="TableText"/>
            </w:pPr>
            <w:r>
              <w:t>Entity - Care Partner (identifier: urn:hl7ii:2.16.840.1.113883.10.20.28.4.134:2019-05-01</w:t>
            </w:r>
          </w:p>
        </w:tc>
      </w:tr>
      <w:tr w:rsidR="004B3F04" w14:paraId="2DDDD43F" w14:textId="77777777" w:rsidTr="000659BE">
        <w:trPr>
          <w:jc w:val="center"/>
        </w:trPr>
        <w:tc>
          <w:tcPr>
            <w:tcW w:w="3345" w:type="dxa"/>
          </w:tcPr>
          <w:p w14:paraId="7FD7FDF7" w14:textId="77777777" w:rsidR="004B3F04" w:rsidRDefault="004B3F04" w:rsidP="000659BE">
            <w:pPr>
              <w:pStyle w:val="TableText"/>
            </w:pPr>
            <w:r>
              <w:tab/>
              <w:t>participation</w:t>
            </w:r>
          </w:p>
        </w:tc>
        <w:tc>
          <w:tcPr>
            <w:tcW w:w="720" w:type="dxa"/>
          </w:tcPr>
          <w:p w14:paraId="1C36F135" w14:textId="77777777" w:rsidR="004B3F04" w:rsidRDefault="004B3F04" w:rsidP="000659BE">
            <w:pPr>
              <w:pStyle w:val="TableText"/>
            </w:pPr>
            <w:r>
              <w:t>0..1</w:t>
            </w:r>
          </w:p>
        </w:tc>
        <w:tc>
          <w:tcPr>
            <w:tcW w:w="1152" w:type="dxa"/>
          </w:tcPr>
          <w:p w14:paraId="02D03721" w14:textId="77777777" w:rsidR="004B3F04" w:rsidRDefault="004B3F04" w:rsidP="000659BE">
            <w:pPr>
              <w:pStyle w:val="TableText"/>
            </w:pPr>
            <w:r>
              <w:t>MAY</w:t>
            </w:r>
          </w:p>
        </w:tc>
        <w:tc>
          <w:tcPr>
            <w:tcW w:w="864" w:type="dxa"/>
          </w:tcPr>
          <w:p w14:paraId="08DF9B4C" w14:textId="77777777" w:rsidR="004B3F04" w:rsidRDefault="004B3F04" w:rsidP="000659BE">
            <w:pPr>
              <w:pStyle w:val="TableText"/>
            </w:pPr>
          </w:p>
        </w:tc>
        <w:tc>
          <w:tcPr>
            <w:tcW w:w="1104" w:type="dxa"/>
          </w:tcPr>
          <w:p w14:paraId="05556FD5" w14:textId="77777777" w:rsidR="004B3F04" w:rsidRDefault="006C736C" w:rsidP="000659BE">
            <w:pPr>
              <w:pStyle w:val="TableText"/>
            </w:pPr>
            <w:hyperlink w:anchor="C_4499-35291">
              <w:r w:rsidR="004B3F04">
                <w:rPr>
                  <w:rStyle w:val="HyperlinkText9pt"/>
                </w:rPr>
                <w:t>4499-35291</w:t>
              </w:r>
            </w:hyperlink>
          </w:p>
        </w:tc>
        <w:tc>
          <w:tcPr>
            <w:tcW w:w="2975" w:type="dxa"/>
          </w:tcPr>
          <w:p w14:paraId="39AFF1D9" w14:textId="77777777" w:rsidR="004B3F04" w:rsidRDefault="004B3F04" w:rsidP="000659BE">
            <w:pPr>
              <w:pStyle w:val="TableText"/>
            </w:pPr>
          </w:p>
        </w:tc>
      </w:tr>
      <w:tr w:rsidR="004B3F04" w14:paraId="703CA286" w14:textId="77777777" w:rsidTr="000659BE">
        <w:trPr>
          <w:jc w:val="center"/>
        </w:trPr>
        <w:tc>
          <w:tcPr>
            <w:tcW w:w="3345" w:type="dxa"/>
          </w:tcPr>
          <w:p w14:paraId="32245399" w14:textId="77777777" w:rsidR="004B3F04" w:rsidRDefault="004B3F04" w:rsidP="000659BE">
            <w:pPr>
              <w:pStyle w:val="TableText"/>
            </w:pPr>
            <w:r>
              <w:tab/>
            </w:r>
            <w:r>
              <w:tab/>
              <w:t>@typeCode</w:t>
            </w:r>
          </w:p>
        </w:tc>
        <w:tc>
          <w:tcPr>
            <w:tcW w:w="720" w:type="dxa"/>
          </w:tcPr>
          <w:p w14:paraId="36A7DED6" w14:textId="77777777" w:rsidR="004B3F04" w:rsidRDefault="004B3F04" w:rsidP="000659BE">
            <w:pPr>
              <w:pStyle w:val="TableText"/>
            </w:pPr>
            <w:r>
              <w:t>1..1</w:t>
            </w:r>
          </w:p>
        </w:tc>
        <w:tc>
          <w:tcPr>
            <w:tcW w:w="1152" w:type="dxa"/>
          </w:tcPr>
          <w:p w14:paraId="611C91CE" w14:textId="77777777" w:rsidR="004B3F04" w:rsidRDefault="004B3F04" w:rsidP="000659BE">
            <w:pPr>
              <w:pStyle w:val="TableText"/>
            </w:pPr>
            <w:r>
              <w:t>SHALL</w:t>
            </w:r>
          </w:p>
        </w:tc>
        <w:tc>
          <w:tcPr>
            <w:tcW w:w="864" w:type="dxa"/>
          </w:tcPr>
          <w:p w14:paraId="2012726A" w14:textId="77777777" w:rsidR="004B3F04" w:rsidRDefault="004B3F04" w:rsidP="000659BE">
            <w:pPr>
              <w:pStyle w:val="TableText"/>
            </w:pPr>
          </w:p>
        </w:tc>
        <w:tc>
          <w:tcPr>
            <w:tcW w:w="1104" w:type="dxa"/>
          </w:tcPr>
          <w:p w14:paraId="7EBC1988" w14:textId="77777777" w:rsidR="004B3F04" w:rsidRDefault="006C736C" w:rsidP="000659BE">
            <w:pPr>
              <w:pStyle w:val="TableText"/>
            </w:pPr>
            <w:hyperlink w:anchor="C_4499-35293">
              <w:r w:rsidR="004B3F04">
                <w:rPr>
                  <w:rStyle w:val="HyperlinkText9pt"/>
                </w:rPr>
                <w:t>4499-35293</w:t>
              </w:r>
            </w:hyperlink>
          </w:p>
        </w:tc>
        <w:tc>
          <w:tcPr>
            <w:tcW w:w="2975" w:type="dxa"/>
          </w:tcPr>
          <w:p w14:paraId="112C6C1F" w14:textId="77777777" w:rsidR="004B3F04" w:rsidRDefault="004B3F04" w:rsidP="000659BE">
            <w:pPr>
              <w:pStyle w:val="TableText"/>
            </w:pPr>
            <w:r>
              <w:t>urn:oid:2.16.840.1.113883.5.90 (HL7ParticipationType) = PART</w:t>
            </w:r>
          </w:p>
        </w:tc>
      </w:tr>
      <w:tr w:rsidR="004B3F04" w14:paraId="685F8392" w14:textId="77777777" w:rsidTr="000659BE">
        <w:trPr>
          <w:jc w:val="center"/>
        </w:trPr>
        <w:tc>
          <w:tcPr>
            <w:tcW w:w="3345" w:type="dxa"/>
          </w:tcPr>
          <w:p w14:paraId="6133D089" w14:textId="77777777" w:rsidR="004B3F04" w:rsidRDefault="004B3F04" w:rsidP="000659BE">
            <w:pPr>
              <w:pStyle w:val="TableText"/>
            </w:pPr>
            <w:r>
              <w:tab/>
            </w:r>
            <w:r>
              <w:tab/>
              <w:t>patient</w:t>
            </w:r>
          </w:p>
        </w:tc>
        <w:tc>
          <w:tcPr>
            <w:tcW w:w="720" w:type="dxa"/>
          </w:tcPr>
          <w:p w14:paraId="1BD3FA4E" w14:textId="77777777" w:rsidR="004B3F04" w:rsidRDefault="004B3F04" w:rsidP="000659BE">
            <w:pPr>
              <w:pStyle w:val="TableText"/>
            </w:pPr>
            <w:r>
              <w:t>1..1</w:t>
            </w:r>
          </w:p>
        </w:tc>
        <w:tc>
          <w:tcPr>
            <w:tcW w:w="1152" w:type="dxa"/>
          </w:tcPr>
          <w:p w14:paraId="2E363058" w14:textId="77777777" w:rsidR="004B3F04" w:rsidRDefault="004B3F04" w:rsidP="000659BE">
            <w:pPr>
              <w:pStyle w:val="TableText"/>
            </w:pPr>
            <w:r>
              <w:t>SHALL</w:t>
            </w:r>
          </w:p>
        </w:tc>
        <w:tc>
          <w:tcPr>
            <w:tcW w:w="864" w:type="dxa"/>
          </w:tcPr>
          <w:p w14:paraId="6FE967AC" w14:textId="77777777" w:rsidR="004B3F04" w:rsidRDefault="004B3F04" w:rsidP="000659BE">
            <w:pPr>
              <w:pStyle w:val="TableText"/>
            </w:pPr>
          </w:p>
        </w:tc>
        <w:tc>
          <w:tcPr>
            <w:tcW w:w="1104" w:type="dxa"/>
          </w:tcPr>
          <w:p w14:paraId="683B2B2A" w14:textId="77777777" w:rsidR="004B3F04" w:rsidRDefault="006C736C" w:rsidP="000659BE">
            <w:pPr>
              <w:pStyle w:val="TableText"/>
            </w:pPr>
            <w:hyperlink w:anchor="C_4499-35292">
              <w:r w:rsidR="004B3F04">
                <w:rPr>
                  <w:rStyle w:val="HyperlinkText9pt"/>
                </w:rPr>
                <w:t>4499-35292</w:t>
              </w:r>
            </w:hyperlink>
          </w:p>
        </w:tc>
        <w:tc>
          <w:tcPr>
            <w:tcW w:w="2975" w:type="dxa"/>
          </w:tcPr>
          <w:p w14:paraId="40F3E9DC" w14:textId="77777777" w:rsidR="004B3F04" w:rsidRDefault="004B3F04" w:rsidP="000659BE">
            <w:pPr>
              <w:pStyle w:val="TableText"/>
            </w:pPr>
            <w:r>
              <w:t>Entity - Patient (identifier: urn:hl7ii:2.16.840.1.113883.10.20.28.4.136:2019-05-01</w:t>
            </w:r>
          </w:p>
        </w:tc>
      </w:tr>
      <w:tr w:rsidR="004B3F04" w14:paraId="1F639A41" w14:textId="77777777" w:rsidTr="000659BE">
        <w:trPr>
          <w:jc w:val="center"/>
        </w:trPr>
        <w:tc>
          <w:tcPr>
            <w:tcW w:w="3345" w:type="dxa"/>
          </w:tcPr>
          <w:p w14:paraId="33477266" w14:textId="77777777" w:rsidR="004B3F04" w:rsidRDefault="004B3F04" w:rsidP="000659BE">
            <w:pPr>
              <w:pStyle w:val="TableText"/>
            </w:pPr>
            <w:r>
              <w:tab/>
              <w:t>participation</w:t>
            </w:r>
          </w:p>
        </w:tc>
        <w:tc>
          <w:tcPr>
            <w:tcW w:w="720" w:type="dxa"/>
          </w:tcPr>
          <w:p w14:paraId="56FC7E48" w14:textId="77777777" w:rsidR="004B3F04" w:rsidRDefault="004B3F04" w:rsidP="000659BE">
            <w:pPr>
              <w:pStyle w:val="TableText"/>
            </w:pPr>
            <w:r>
              <w:t>0..*</w:t>
            </w:r>
          </w:p>
        </w:tc>
        <w:tc>
          <w:tcPr>
            <w:tcW w:w="1152" w:type="dxa"/>
          </w:tcPr>
          <w:p w14:paraId="2F857815" w14:textId="77777777" w:rsidR="004B3F04" w:rsidRDefault="004B3F04" w:rsidP="000659BE">
            <w:pPr>
              <w:pStyle w:val="TableText"/>
            </w:pPr>
            <w:r>
              <w:t>MAY</w:t>
            </w:r>
          </w:p>
        </w:tc>
        <w:tc>
          <w:tcPr>
            <w:tcW w:w="864" w:type="dxa"/>
          </w:tcPr>
          <w:p w14:paraId="2E5C94FF" w14:textId="77777777" w:rsidR="004B3F04" w:rsidRDefault="004B3F04" w:rsidP="000659BE">
            <w:pPr>
              <w:pStyle w:val="TableText"/>
            </w:pPr>
          </w:p>
        </w:tc>
        <w:tc>
          <w:tcPr>
            <w:tcW w:w="1104" w:type="dxa"/>
          </w:tcPr>
          <w:p w14:paraId="30CCCC89" w14:textId="77777777" w:rsidR="004B3F04" w:rsidRDefault="006C736C" w:rsidP="000659BE">
            <w:pPr>
              <w:pStyle w:val="TableText"/>
            </w:pPr>
            <w:hyperlink w:anchor="C_4499-35294">
              <w:r w:rsidR="004B3F04">
                <w:rPr>
                  <w:rStyle w:val="HyperlinkText9pt"/>
                </w:rPr>
                <w:t>4499-35294</w:t>
              </w:r>
            </w:hyperlink>
          </w:p>
        </w:tc>
        <w:tc>
          <w:tcPr>
            <w:tcW w:w="2975" w:type="dxa"/>
          </w:tcPr>
          <w:p w14:paraId="3BCF6BB4" w14:textId="77777777" w:rsidR="004B3F04" w:rsidRDefault="004B3F04" w:rsidP="000659BE">
            <w:pPr>
              <w:pStyle w:val="TableText"/>
            </w:pPr>
          </w:p>
        </w:tc>
      </w:tr>
      <w:tr w:rsidR="004B3F04" w14:paraId="6E05E550" w14:textId="77777777" w:rsidTr="000659BE">
        <w:trPr>
          <w:jc w:val="center"/>
        </w:trPr>
        <w:tc>
          <w:tcPr>
            <w:tcW w:w="3345" w:type="dxa"/>
          </w:tcPr>
          <w:p w14:paraId="4B217C7D" w14:textId="77777777" w:rsidR="004B3F04" w:rsidRDefault="004B3F04" w:rsidP="000659BE">
            <w:pPr>
              <w:pStyle w:val="TableText"/>
            </w:pPr>
            <w:r>
              <w:tab/>
            </w:r>
            <w:r>
              <w:tab/>
              <w:t>@typeCode</w:t>
            </w:r>
          </w:p>
        </w:tc>
        <w:tc>
          <w:tcPr>
            <w:tcW w:w="720" w:type="dxa"/>
          </w:tcPr>
          <w:p w14:paraId="5EB1AF2F" w14:textId="77777777" w:rsidR="004B3F04" w:rsidRDefault="004B3F04" w:rsidP="000659BE">
            <w:pPr>
              <w:pStyle w:val="TableText"/>
            </w:pPr>
            <w:r>
              <w:t>1..1</w:t>
            </w:r>
          </w:p>
        </w:tc>
        <w:tc>
          <w:tcPr>
            <w:tcW w:w="1152" w:type="dxa"/>
          </w:tcPr>
          <w:p w14:paraId="619A8DDE" w14:textId="77777777" w:rsidR="004B3F04" w:rsidRDefault="004B3F04" w:rsidP="000659BE">
            <w:pPr>
              <w:pStyle w:val="TableText"/>
            </w:pPr>
            <w:r>
              <w:t>SHALL</w:t>
            </w:r>
          </w:p>
        </w:tc>
        <w:tc>
          <w:tcPr>
            <w:tcW w:w="864" w:type="dxa"/>
          </w:tcPr>
          <w:p w14:paraId="014157CB" w14:textId="77777777" w:rsidR="004B3F04" w:rsidRDefault="004B3F04" w:rsidP="000659BE">
            <w:pPr>
              <w:pStyle w:val="TableText"/>
            </w:pPr>
          </w:p>
        </w:tc>
        <w:tc>
          <w:tcPr>
            <w:tcW w:w="1104" w:type="dxa"/>
          </w:tcPr>
          <w:p w14:paraId="42D1A791" w14:textId="77777777" w:rsidR="004B3F04" w:rsidRDefault="006C736C" w:rsidP="000659BE">
            <w:pPr>
              <w:pStyle w:val="TableText"/>
            </w:pPr>
            <w:hyperlink w:anchor="C_4499-35298">
              <w:r w:rsidR="004B3F04">
                <w:rPr>
                  <w:rStyle w:val="HyperlinkText9pt"/>
                </w:rPr>
                <w:t>4499-35298</w:t>
              </w:r>
            </w:hyperlink>
          </w:p>
        </w:tc>
        <w:tc>
          <w:tcPr>
            <w:tcW w:w="2975" w:type="dxa"/>
          </w:tcPr>
          <w:p w14:paraId="00162E96" w14:textId="77777777" w:rsidR="004B3F04" w:rsidRDefault="004B3F04" w:rsidP="000659BE">
            <w:pPr>
              <w:pStyle w:val="TableText"/>
            </w:pPr>
            <w:r>
              <w:t>urn:oid:2.16.840.1.113883.5.90 (HL7ParticipationType) = PART</w:t>
            </w:r>
          </w:p>
        </w:tc>
      </w:tr>
      <w:tr w:rsidR="004B3F04" w14:paraId="3D007F85" w14:textId="77777777" w:rsidTr="000659BE">
        <w:trPr>
          <w:jc w:val="center"/>
        </w:trPr>
        <w:tc>
          <w:tcPr>
            <w:tcW w:w="3345" w:type="dxa"/>
          </w:tcPr>
          <w:p w14:paraId="733B3070" w14:textId="77777777" w:rsidR="004B3F04" w:rsidRDefault="004B3F04" w:rsidP="000659BE">
            <w:pPr>
              <w:pStyle w:val="TableText"/>
            </w:pPr>
            <w:r>
              <w:tab/>
            </w:r>
            <w:r>
              <w:tab/>
              <w:t>role</w:t>
            </w:r>
          </w:p>
        </w:tc>
        <w:tc>
          <w:tcPr>
            <w:tcW w:w="720" w:type="dxa"/>
          </w:tcPr>
          <w:p w14:paraId="40BE2269" w14:textId="77777777" w:rsidR="004B3F04" w:rsidRDefault="004B3F04" w:rsidP="000659BE">
            <w:pPr>
              <w:pStyle w:val="TableText"/>
            </w:pPr>
            <w:r>
              <w:t>1..1</w:t>
            </w:r>
          </w:p>
        </w:tc>
        <w:tc>
          <w:tcPr>
            <w:tcW w:w="1152" w:type="dxa"/>
          </w:tcPr>
          <w:p w14:paraId="593AFB5F" w14:textId="77777777" w:rsidR="004B3F04" w:rsidRDefault="004B3F04" w:rsidP="000659BE">
            <w:pPr>
              <w:pStyle w:val="TableText"/>
            </w:pPr>
            <w:r>
              <w:t>SHALL</w:t>
            </w:r>
          </w:p>
        </w:tc>
        <w:tc>
          <w:tcPr>
            <w:tcW w:w="864" w:type="dxa"/>
          </w:tcPr>
          <w:p w14:paraId="46CA5490" w14:textId="77777777" w:rsidR="004B3F04" w:rsidRDefault="004B3F04" w:rsidP="000659BE">
            <w:pPr>
              <w:pStyle w:val="TableText"/>
            </w:pPr>
          </w:p>
        </w:tc>
        <w:tc>
          <w:tcPr>
            <w:tcW w:w="1104" w:type="dxa"/>
          </w:tcPr>
          <w:p w14:paraId="5B1AE51D" w14:textId="77777777" w:rsidR="004B3F04" w:rsidRDefault="006C736C" w:rsidP="000659BE">
            <w:pPr>
              <w:pStyle w:val="TableText"/>
            </w:pPr>
            <w:hyperlink w:anchor="C_4499-36196">
              <w:r w:rsidR="004B3F04">
                <w:rPr>
                  <w:rStyle w:val="HyperlinkText9pt"/>
                </w:rPr>
                <w:t>4499-36196</w:t>
              </w:r>
            </w:hyperlink>
          </w:p>
        </w:tc>
        <w:tc>
          <w:tcPr>
            <w:tcW w:w="2975" w:type="dxa"/>
          </w:tcPr>
          <w:p w14:paraId="31D46A58"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E95BF12" w14:textId="77777777" w:rsidTr="000659BE">
        <w:trPr>
          <w:jc w:val="center"/>
        </w:trPr>
        <w:tc>
          <w:tcPr>
            <w:tcW w:w="3345" w:type="dxa"/>
          </w:tcPr>
          <w:p w14:paraId="5728EB14" w14:textId="77777777" w:rsidR="004B3F04" w:rsidRDefault="004B3F04" w:rsidP="000659BE">
            <w:pPr>
              <w:pStyle w:val="TableText"/>
            </w:pPr>
            <w:r>
              <w:tab/>
              <w:t>participation</w:t>
            </w:r>
          </w:p>
        </w:tc>
        <w:tc>
          <w:tcPr>
            <w:tcW w:w="720" w:type="dxa"/>
          </w:tcPr>
          <w:p w14:paraId="57CF4F55" w14:textId="77777777" w:rsidR="004B3F04" w:rsidRDefault="004B3F04" w:rsidP="000659BE">
            <w:pPr>
              <w:pStyle w:val="TableText"/>
            </w:pPr>
            <w:r>
              <w:t>0..*</w:t>
            </w:r>
          </w:p>
        </w:tc>
        <w:tc>
          <w:tcPr>
            <w:tcW w:w="1152" w:type="dxa"/>
          </w:tcPr>
          <w:p w14:paraId="47234D64" w14:textId="77777777" w:rsidR="004B3F04" w:rsidRDefault="004B3F04" w:rsidP="000659BE">
            <w:pPr>
              <w:pStyle w:val="TableText"/>
            </w:pPr>
            <w:r>
              <w:t>MAY</w:t>
            </w:r>
          </w:p>
        </w:tc>
        <w:tc>
          <w:tcPr>
            <w:tcW w:w="864" w:type="dxa"/>
          </w:tcPr>
          <w:p w14:paraId="305CC32E" w14:textId="77777777" w:rsidR="004B3F04" w:rsidRDefault="004B3F04" w:rsidP="000659BE">
            <w:pPr>
              <w:pStyle w:val="TableText"/>
            </w:pPr>
          </w:p>
        </w:tc>
        <w:tc>
          <w:tcPr>
            <w:tcW w:w="1104" w:type="dxa"/>
          </w:tcPr>
          <w:p w14:paraId="71B88AFB" w14:textId="77777777" w:rsidR="004B3F04" w:rsidRDefault="006C736C" w:rsidP="000659BE">
            <w:pPr>
              <w:pStyle w:val="TableText"/>
            </w:pPr>
            <w:hyperlink w:anchor="C_4499-35296">
              <w:r w:rsidR="004B3F04">
                <w:rPr>
                  <w:rStyle w:val="HyperlinkText9pt"/>
                </w:rPr>
                <w:t>4499-35296</w:t>
              </w:r>
            </w:hyperlink>
          </w:p>
        </w:tc>
        <w:tc>
          <w:tcPr>
            <w:tcW w:w="2975" w:type="dxa"/>
          </w:tcPr>
          <w:p w14:paraId="4FB8C621" w14:textId="77777777" w:rsidR="004B3F04" w:rsidRDefault="004B3F04" w:rsidP="000659BE">
            <w:pPr>
              <w:pStyle w:val="TableText"/>
            </w:pPr>
          </w:p>
        </w:tc>
      </w:tr>
      <w:tr w:rsidR="004B3F04" w14:paraId="54DA207D" w14:textId="77777777" w:rsidTr="000659BE">
        <w:trPr>
          <w:jc w:val="center"/>
        </w:trPr>
        <w:tc>
          <w:tcPr>
            <w:tcW w:w="3345" w:type="dxa"/>
          </w:tcPr>
          <w:p w14:paraId="51D002A2" w14:textId="77777777" w:rsidR="004B3F04" w:rsidRDefault="004B3F04" w:rsidP="000659BE">
            <w:pPr>
              <w:pStyle w:val="TableText"/>
            </w:pPr>
            <w:r>
              <w:tab/>
            </w:r>
            <w:r>
              <w:tab/>
              <w:t>@typeCode</w:t>
            </w:r>
          </w:p>
        </w:tc>
        <w:tc>
          <w:tcPr>
            <w:tcW w:w="720" w:type="dxa"/>
          </w:tcPr>
          <w:p w14:paraId="3401ECAD" w14:textId="77777777" w:rsidR="004B3F04" w:rsidRDefault="004B3F04" w:rsidP="000659BE">
            <w:pPr>
              <w:pStyle w:val="TableText"/>
            </w:pPr>
            <w:r>
              <w:t>1..1</w:t>
            </w:r>
          </w:p>
        </w:tc>
        <w:tc>
          <w:tcPr>
            <w:tcW w:w="1152" w:type="dxa"/>
          </w:tcPr>
          <w:p w14:paraId="48E16AEF" w14:textId="77777777" w:rsidR="004B3F04" w:rsidRDefault="004B3F04" w:rsidP="000659BE">
            <w:pPr>
              <w:pStyle w:val="TableText"/>
            </w:pPr>
            <w:r>
              <w:t>SHALL</w:t>
            </w:r>
          </w:p>
        </w:tc>
        <w:tc>
          <w:tcPr>
            <w:tcW w:w="864" w:type="dxa"/>
          </w:tcPr>
          <w:p w14:paraId="0AD0349C" w14:textId="77777777" w:rsidR="004B3F04" w:rsidRDefault="004B3F04" w:rsidP="000659BE">
            <w:pPr>
              <w:pStyle w:val="TableText"/>
            </w:pPr>
          </w:p>
        </w:tc>
        <w:tc>
          <w:tcPr>
            <w:tcW w:w="1104" w:type="dxa"/>
          </w:tcPr>
          <w:p w14:paraId="707EF9B8" w14:textId="77777777" w:rsidR="004B3F04" w:rsidRDefault="006C736C" w:rsidP="000659BE">
            <w:pPr>
              <w:pStyle w:val="TableText"/>
            </w:pPr>
            <w:hyperlink w:anchor="C_4499-35299">
              <w:r w:rsidR="004B3F04">
                <w:rPr>
                  <w:rStyle w:val="HyperlinkText9pt"/>
                </w:rPr>
                <w:t>4499-35299</w:t>
              </w:r>
            </w:hyperlink>
          </w:p>
        </w:tc>
        <w:tc>
          <w:tcPr>
            <w:tcW w:w="2975" w:type="dxa"/>
          </w:tcPr>
          <w:p w14:paraId="523EF8C3" w14:textId="77777777" w:rsidR="004B3F04" w:rsidRDefault="004B3F04" w:rsidP="000659BE">
            <w:pPr>
              <w:pStyle w:val="TableText"/>
            </w:pPr>
            <w:r>
              <w:t>urn:oid:2.16.840.1.113883.5.90 (HL7ParticipationType) = PART</w:t>
            </w:r>
          </w:p>
        </w:tc>
      </w:tr>
      <w:tr w:rsidR="004B3F04" w14:paraId="77AD8222" w14:textId="77777777" w:rsidTr="000659BE">
        <w:trPr>
          <w:jc w:val="center"/>
        </w:trPr>
        <w:tc>
          <w:tcPr>
            <w:tcW w:w="3345" w:type="dxa"/>
          </w:tcPr>
          <w:p w14:paraId="4F1D3878" w14:textId="77777777" w:rsidR="004B3F04" w:rsidRDefault="004B3F04" w:rsidP="000659BE">
            <w:pPr>
              <w:pStyle w:val="TableText"/>
            </w:pPr>
            <w:r>
              <w:tab/>
            </w:r>
            <w:r>
              <w:tab/>
              <w:t>role</w:t>
            </w:r>
          </w:p>
        </w:tc>
        <w:tc>
          <w:tcPr>
            <w:tcW w:w="720" w:type="dxa"/>
          </w:tcPr>
          <w:p w14:paraId="2F0C445D" w14:textId="77777777" w:rsidR="004B3F04" w:rsidRDefault="004B3F04" w:rsidP="000659BE">
            <w:pPr>
              <w:pStyle w:val="TableText"/>
            </w:pPr>
            <w:r>
              <w:t>1..1</w:t>
            </w:r>
          </w:p>
        </w:tc>
        <w:tc>
          <w:tcPr>
            <w:tcW w:w="1152" w:type="dxa"/>
          </w:tcPr>
          <w:p w14:paraId="04A7656D" w14:textId="77777777" w:rsidR="004B3F04" w:rsidRDefault="004B3F04" w:rsidP="000659BE">
            <w:pPr>
              <w:pStyle w:val="TableText"/>
            </w:pPr>
            <w:r>
              <w:t>SHALL</w:t>
            </w:r>
          </w:p>
        </w:tc>
        <w:tc>
          <w:tcPr>
            <w:tcW w:w="864" w:type="dxa"/>
          </w:tcPr>
          <w:p w14:paraId="24EABE92" w14:textId="77777777" w:rsidR="004B3F04" w:rsidRDefault="004B3F04" w:rsidP="000659BE">
            <w:pPr>
              <w:pStyle w:val="TableText"/>
            </w:pPr>
          </w:p>
        </w:tc>
        <w:tc>
          <w:tcPr>
            <w:tcW w:w="1104" w:type="dxa"/>
          </w:tcPr>
          <w:p w14:paraId="5C9DB4D0" w14:textId="77777777" w:rsidR="004B3F04" w:rsidRDefault="006C736C" w:rsidP="000659BE">
            <w:pPr>
              <w:pStyle w:val="TableText"/>
            </w:pPr>
            <w:hyperlink w:anchor="C_4499-36197">
              <w:r w:rsidR="004B3F04">
                <w:rPr>
                  <w:rStyle w:val="HyperlinkText9pt"/>
                </w:rPr>
                <w:t>4499-36197</w:t>
              </w:r>
            </w:hyperlink>
          </w:p>
        </w:tc>
        <w:tc>
          <w:tcPr>
            <w:tcW w:w="2975" w:type="dxa"/>
          </w:tcPr>
          <w:p w14:paraId="292E7E3C"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840C4E7" w14:textId="77777777" w:rsidTr="000659BE">
        <w:trPr>
          <w:jc w:val="center"/>
        </w:trPr>
        <w:tc>
          <w:tcPr>
            <w:tcW w:w="3345" w:type="dxa"/>
          </w:tcPr>
          <w:p w14:paraId="56665759" w14:textId="77777777" w:rsidR="004B3F04" w:rsidRDefault="004B3F04" w:rsidP="000659BE">
            <w:pPr>
              <w:pStyle w:val="TableText"/>
            </w:pPr>
            <w:r>
              <w:tab/>
              <w:t>participation</w:t>
            </w:r>
          </w:p>
        </w:tc>
        <w:tc>
          <w:tcPr>
            <w:tcW w:w="720" w:type="dxa"/>
          </w:tcPr>
          <w:p w14:paraId="2F31DB0F" w14:textId="77777777" w:rsidR="004B3F04" w:rsidRDefault="004B3F04" w:rsidP="000659BE">
            <w:pPr>
              <w:pStyle w:val="TableText"/>
            </w:pPr>
            <w:r>
              <w:t>0..*</w:t>
            </w:r>
          </w:p>
        </w:tc>
        <w:tc>
          <w:tcPr>
            <w:tcW w:w="1152" w:type="dxa"/>
          </w:tcPr>
          <w:p w14:paraId="26AD8D3E" w14:textId="77777777" w:rsidR="004B3F04" w:rsidRDefault="004B3F04" w:rsidP="000659BE">
            <w:pPr>
              <w:pStyle w:val="TableText"/>
            </w:pPr>
            <w:r>
              <w:t>MAY</w:t>
            </w:r>
          </w:p>
        </w:tc>
        <w:tc>
          <w:tcPr>
            <w:tcW w:w="864" w:type="dxa"/>
          </w:tcPr>
          <w:p w14:paraId="6B103F3D" w14:textId="77777777" w:rsidR="004B3F04" w:rsidRDefault="004B3F04" w:rsidP="000659BE">
            <w:pPr>
              <w:pStyle w:val="TableText"/>
            </w:pPr>
          </w:p>
        </w:tc>
        <w:tc>
          <w:tcPr>
            <w:tcW w:w="1104" w:type="dxa"/>
          </w:tcPr>
          <w:p w14:paraId="6956FE72" w14:textId="77777777" w:rsidR="004B3F04" w:rsidRDefault="006C736C" w:rsidP="000659BE">
            <w:pPr>
              <w:pStyle w:val="TableText"/>
            </w:pPr>
            <w:hyperlink w:anchor="C_4499-35882">
              <w:r w:rsidR="004B3F04">
                <w:rPr>
                  <w:rStyle w:val="HyperlinkText9pt"/>
                </w:rPr>
                <w:t>4499-35882</w:t>
              </w:r>
            </w:hyperlink>
          </w:p>
        </w:tc>
        <w:tc>
          <w:tcPr>
            <w:tcW w:w="2975" w:type="dxa"/>
          </w:tcPr>
          <w:p w14:paraId="496C3BD9" w14:textId="77777777" w:rsidR="004B3F04" w:rsidRDefault="004B3F04" w:rsidP="000659BE">
            <w:pPr>
              <w:pStyle w:val="TableText"/>
            </w:pPr>
          </w:p>
        </w:tc>
      </w:tr>
      <w:tr w:rsidR="004B3F04" w14:paraId="2A8F1884" w14:textId="77777777" w:rsidTr="000659BE">
        <w:trPr>
          <w:jc w:val="center"/>
        </w:trPr>
        <w:tc>
          <w:tcPr>
            <w:tcW w:w="3345" w:type="dxa"/>
          </w:tcPr>
          <w:p w14:paraId="47CEC04A" w14:textId="77777777" w:rsidR="004B3F04" w:rsidRDefault="004B3F04" w:rsidP="000659BE">
            <w:pPr>
              <w:pStyle w:val="TableText"/>
            </w:pPr>
            <w:r>
              <w:tab/>
            </w:r>
            <w:r>
              <w:tab/>
              <w:t>@typeCode</w:t>
            </w:r>
          </w:p>
        </w:tc>
        <w:tc>
          <w:tcPr>
            <w:tcW w:w="720" w:type="dxa"/>
          </w:tcPr>
          <w:p w14:paraId="61B39FB6" w14:textId="77777777" w:rsidR="004B3F04" w:rsidRDefault="004B3F04" w:rsidP="000659BE">
            <w:pPr>
              <w:pStyle w:val="TableText"/>
            </w:pPr>
            <w:r>
              <w:t>1..1</w:t>
            </w:r>
          </w:p>
        </w:tc>
        <w:tc>
          <w:tcPr>
            <w:tcW w:w="1152" w:type="dxa"/>
          </w:tcPr>
          <w:p w14:paraId="4302F83C" w14:textId="77777777" w:rsidR="004B3F04" w:rsidRDefault="004B3F04" w:rsidP="000659BE">
            <w:pPr>
              <w:pStyle w:val="TableText"/>
            </w:pPr>
            <w:r>
              <w:t>SHALL</w:t>
            </w:r>
          </w:p>
        </w:tc>
        <w:tc>
          <w:tcPr>
            <w:tcW w:w="864" w:type="dxa"/>
          </w:tcPr>
          <w:p w14:paraId="63F9FDF2" w14:textId="77777777" w:rsidR="004B3F04" w:rsidRDefault="004B3F04" w:rsidP="000659BE">
            <w:pPr>
              <w:pStyle w:val="TableText"/>
            </w:pPr>
          </w:p>
        </w:tc>
        <w:tc>
          <w:tcPr>
            <w:tcW w:w="1104" w:type="dxa"/>
          </w:tcPr>
          <w:p w14:paraId="08901930" w14:textId="77777777" w:rsidR="004B3F04" w:rsidRDefault="006C736C" w:rsidP="000659BE">
            <w:pPr>
              <w:pStyle w:val="TableText"/>
            </w:pPr>
            <w:hyperlink w:anchor="C_4499-35885">
              <w:r w:rsidR="004B3F04">
                <w:rPr>
                  <w:rStyle w:val="HyperlinkText9pt"/>
                </w:rPr>
                <w:t>4499-35885</w:t>
              </w:r>
            </w:hyperlink>
          </w:p>
        </w:tc>
        <w:tc>
          <w:tcPr>
            <w:tcW w:w="2975" w:type="dxa"/>
          </w:tcPr>
          <w:p w14:paraId="1B230BF9" w14:textId="77777777" w:rsidR="004B3F04" w:rsidRDefault="004B3F04" w:rsidP="000659BE">
            <w:pPr>
              <w:pStyle w:val="TableText"/>
            </w:pPr>
            <w:r>
              <w:t>urn:oid:2.16.840.1.113883.5.90 (HL7ParticipationType) = PART</w:t>
            </w:r>
          </w:p>
        </w:tc>
      </w:tr>
      <w:tr w:rsidR="004B3F04" w14:paraId="29B5B5DE" w14:textId="77777777" w:rsidTr="000659BE">
        <w:trPr>
          <w:jc w:val="center"/>
        </w:trPr>
        <w:tc>
          <w:tcPr>
            <w:tcW w:w="3345" w:type="dxa"/>
          </w:tcPr>
          <w:p w14:paraId="4EAC3740" w14:textId="77777777" w:rsidR="004B3F04" w:rsidRDefault="004B3F04" w:rsidP="000659BE">
            <w:pPr>
              <w:pStyle w:val="TableText"/>
            </w:pPr>
            <w:r>
              <w:tab/>
            </w:r>
            <w:r>
              <w:tab/>
              <w:t>role</w:t>
            </w:r>
          </w:p>
        </w:tc>
        <w:tc>
          <w:tcPr>
            <w:tcW w:w="720" w:type="dxa"/>
          </w:tcPr>
          <w:p w14:paraId="3FD06E0A" w14:textId="77777777" w:rsidR="004B3F04" w:rsidRDefault="004B3F04" w:rsidP="000659BE">
            <w:pPr>
              <w:pStyle w:val="TableText"/>
            </w:pPr>
            <w:r>
              <w:t>1..1</w:t>
            </w:r>
          </w:p>
        </w:tc>
        <w:tc>
          <w:tcPr>
            <w:tcW w:w="1152" w:type="dxa"/>
          </w:tcPr>
          <w:p w14:paraId="3A1A3CAA" w14:textId="77777777" w:rsidR="004B3F04" w:rsidRDefault="004B3F04" w:rsidP="000659BE">
            <w:pPr>
              <w:pStyle w:val="TableText"/>
            </w:pPr>
            <w:r>
              <w:t>SHALL</w:t>
            </w:r>
          </w:p>
        </w:tc>
        <w:tc>
          <w:tcPr>
            <w:tcW w:w="864" w:type="dxa"/>
          </w:tcPr>
          <w:p w14:paraId="1B962718" w14:textId="77777777" w:rsidR="004B3F04" w:rsidRDefault="004B3F04" w:rsidP="000659BE">
            <w:pPr>
              <w:pStyle w:val="TableText"/>
            </w:pPr>
          </w:p>
        </w:tc>
        <w:tc>
          <w:tcPr>
            <w:tcW w:w="1104" w:type="dxa"/>
          </w:tcPr>
          <w:p w14:paraId="6A667552" w14:textId="77777777" w:rsidR="004B3F04" w:rsidRDefault="006C736C" w:rsidP="000659BE">
            <w:pPr>
              <w:pStyle w:val="TableText"/>
            </w:pPr>
            <w:hyperlink w:anchor="C_4499-36198">
              <w:r w:rsidR="004B3F04">
                <w:rPr>
                  <w:rStyle w:val="HyperlinkText9pt"/>
                </w:rPr>
                <w:t>4499-36198</w:t>
              </w:r>
            </w:hyperlink>
          </w:p>
        </w:tc>
        <w:tc>
          <w:tcPr>
            <w:tcW w:w="2975" w:type="dxa"/>
          </w:tcPr>
          <w:p w14:paraId="77AFAE11"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1F1B405B" w14:textId="77777777" w:rsidTr="000659BE">
        <w:trPr>
          <w:jc w:val="center"/>
        </w:trPr>
        <w:tc>
          <w:tcPr>
            <w:tcW w:w="3345" w:type="dxa"/>
          </w:tcPr>
          <w:p w14:paraId="3B0ECA82" w14:textId="77777777" w:rsidR="004B3F04" w:rsidRDefault="004B3F04" w:rsidP="000659BE">
            <w:pPr>
              <w:pStyle w:val="TableText"/>
            </w:pPr>
            <w:r>
              <w:lastRenderedPageBreak/>
              <w:tab/>
              <w:t>participation</w:t>
            </w:r>
          </w:p>
        </w:tc>
        <w:tc>
          <w:tcPr>
            <w:tcW w:w="720" w:type="dxa"/>
          </w:tcPr>
          <w:p w14:paraId="417BB44B" w14:textId="77777777" w:rsidR="004B3F04" w:rsidRDefault="004B3F04" w:rsidP="000659BE">
            <w:pPr>
              <w:pStyle w:val="TableText"/>
            </w:pPr>
            <w:r>
              <w:t>0..1</w:t>
            </w:r>
          </w:p>
        </w:tc>
        <w:tc>
          <w:tcPr>
            <w:tcW w:w="1152" w:type="dxa"/>
          </w:tcPr>
          <w:p w14:paraId="41C07DA2" w14:textId="77777777" w:rsidR="004B3F04" w:rsidRDefault="004B3F04" w:rsidP="000659BE">
            <w:pPr>
              <w:pStyle w:val="TableText"/>
            </w:pPr>
            <w:r>
              <w:t>MAY</w:t>
            </w:r>
          </w:p>
        </w:tc>
        <w:tc>
          <w:tcPr>
            <w:tcW w:w="864" w:type="dxa"/>
          </w:tcPr>
          <w:p w14:paraId="10A08845" w14:textId="77777777" w:rsidR="004B3F04" w:rsidRDefault="004B3F04" w:rsidP="000659BE">
            <w:pPr>
              <w:pStyle w:val="TableText"/>
            </w:pPr>
          </w:p>
        </w:tc>
        <w:tc>
          <w:tcPr>
            <w:tcW w:w="1104" w:type="dxa"/>
          </w:tcPr>
          <w:p w14:paraId="79987F6D" w14:textId="77777777" w:rsidR="004B3F04" w:rsidRDefault="006C736C" w:rsidP="000659BE">
            <w:pPr>
              <w:pStyle w:val="TableText"/>
            </w:pPr>
            <w:hyperlink w:anchor="C_4499-35300">
              <w:r w:rsidR="004B3F04">
                <w:rPr>
                  <w:rStyle w:val="HyperlinkText9pt"/>
                </w:rPr>
                <w:t>4499-35300</w:t>
              </w:r>
            </w:hyperlink>
          </w:p>
        </w:tc>
        <w:tc>
          <w:tcPr>
            <w:tcW w:w="2975" w:type="dxa"/>
          </w:tcPr>
          <w:p w14:paraId="6A5D79EC" w14:textId="77777777" w:rsidR="004B3F04" w:rsidRDefault="004B3F04" w:rsidP="000659BE">
            <w:pPr>
              <w:pStyle w:val="TableText"/>
            </w:pPr>
          </w:p>
        </w:tc>
      </w:tr>
      <w:tr w:rsidR="004B3F04" w14:paraId="0D3A3D68" w14:textId="77777777" w:rsidTr="000659BE">
        <w:trPr>
          <w:jc w:val="center"/>
        </w:trPr>
        <w:tc>
          <w:tcPr>
            <w:tcW w:w="3345" w:type="dxa"/>
          </w:tcPr>
          <w:p w14:paraId="7380B2EE" w14:textId="77777777" w:rsidR="004B3F04" w:rsidRDefault="004B3F04" w:rsidP="000659BE">
            <w:pPr>
              <w:pStyle w:val="TableText"/>
            </w:pPr>
            <w:r>
              <w:tab/>
            </w:r>
            <w:r>
              <w:tab/>
              <w:t>@typeCode</w:t>
            </w:r>
          </w:p>
        </w:tc>
        <w:tc>
          <w:tcPr>
            <w:tcW w:w="720" w:type="dxa"/>
          </w:tcPr>
          <w:p w14:paraId="2B5D466E" w14:textId="77777777" w:rsidR="004B3F04" w:rsidRDefault="004B3F04" w:rsidP="000659BE">
            <w:pPr>
              <w:pStyle w:val="TableText"/>
            </w:pPr>
            <w:r>
              <w:t>1..1</w:t>
            </w:r>
          </w:p>
        </w:tc>
        <w:tc>
          <w:tcPr>
            <w:tcW w:w="1152" w:type="dxa"/>
          </w:tcPr>
          <w:p w14:paraId="3463A814" w14:textId="77777777" w:rsidR="004B3F04" w:rsidRDefault="004B3F04" w:rsidP="000659BE">
            <w:pPr>
              <w:pStyle w:val="TableText"/>
            </w:pPr>
            <w:r>
              <w:t>SHALL</w:t>
            </w:r>
          </w:p>
        </w:tc>
        <w:tc>
          <w:tcPr>
            <w:tcW w:w="864" w:type="dxa"/>
          </w:tcPr>
          <w:p w14:paraId="6E33D0FE" w14:textId="77777777" w:rsidR="004B3F04" w:rsidRDefault="004B3F04" w:rsidP="000659BE">
            <w:pPr>
              <w:pStyle w:val="TableText"/>
            </w:pPr>
          </w:p>
        </w:tc>
        <w:tc>
          <w:tcPr>
            <w:tcW w:w="1104" w:type="dxa"/>
          </w:tcPr>
          <w:p w14:paraId="54E59649" w14:textId="77777777" w:rsidR="004B3F04" w:rsidRDefault="006C736C" w:rsidP="000659BE">
            <w:pPr>
              <w:pStyle w:val="TableText"/>
            </w:pPr>
            <w:hyperlink w:anchor="C_4499-35302">
              <w:r w:rsidR="004B3F04">
                <w:rPr>
                  <w:rStyle w:val="HyperlinkText9pt"/>
                </w:rPr>
                <w:t>4499-35302</w:t>
              </w:r>
            </w:hyperlink>
          </w:p>
        </w:tc>
        <w:tc>
          <w:tcPr>
            <w:tcW w:w="2975" w:type="dxa"/>
          </w:tcPr>
          <w:p w14:paraId="06C34BA9" w14:textId="77777777" w:rsidR="004B3F04" w:rsidRDefault="004B3F04" w:rsidP="000659BE">
            <w:pPr>
              <w:pStyle w:val="TableText"/>
            </w:pPr>
            <w:r>
              <w:t>urn:oid:2.16.840.1.113883.5.90 (HL7ParticipationType) = PART</w:t>
            </w:r>
          </w:p>
        </w:tc>
      </w:tr>
      <w:tr w:rsidR="004B3F04" w14:paraId="6FDC6563" w14:textId="77777777" w:rsidTr="000659BE">
        <w:trPr>
          <w:jc w:val="center"/>
        </w:trPr>
        <w:tc>
          <w:tcPr>
            <w:tcW w:w="3345" w:type="dxa"/>
          </w:tcPr>
          <w:p w14:paraId="0E527C4D" w14:textId="77777777" w:rsidR="004B3F04" w:rsidRDefault="004B3F04" w:rsidP="000659BE">
            <w:pPr>
              <w:pStyle w:val="TableText"/>
            </w:pPr>
            <w:r>
              <w:tab/>
            </w:r>
            <w:r>
              <w:tab/>
              <w:t>patient</w:t>
            </w:r>
          </w:p>
        </w:tc>
        <w:tc>
          <w:tcPr>
            <w:tcW w:w="720" w:type="dxa"/>
          </w:tcPr>
          <w:p w14:paraId="0D774E52" w14:textId="77777777" w:rsidR="004B3F04" w:rsidRDefault="004B3F04" w:rsidP="000659BE">
            <w:pPr>
              <w:pStyle w:val="TableText"/>
            </w:pPr>
            <w:r>
              <w:t>1..1</w:t>
            </w:r>
          </w:p>
        </w:tc>
        <w:tc>
          <w:tcPr>
            <w:tcW w:w="1152" w:type="dxa"/>
          </w:tcPr>
          <w:p w14:paraId="35046A0B" w14:textId="77777777" w:rsidR="004B3F04" w:rsidRDefault="004B3F04" w:rsidP="000659BE">
            <w:pPr>
              <w:pStyle w:val="TableText"/>
            </w:pPr>
            <w:r>
              <w:t>SHALL</w:t>
            </w:r>
          </w:p>
        </w:tc>
        <w:tc>
          <w:tcPr>
            <w:tcW w:w="864" w:type="dxa"/>
          </w:tcPr>
          <w:p w14:paraId="05650210" w14:textId="77777777" w:rsidR="004B3F04" w:rsidRDefault="004B3F04" w:rsidP="000659BE">
            <w:pPr>
              <w:pStyle w:val="TableText"/>
            </w:pPr>
          </w:p>
        </w:tc>
        <w:tc>
          <w:tcPr>
            <w:tcW w:w="1104" w:type="dxa"/>
          </w:tcPr>
          <w:p w14:paraId="0F0CE008" w14:textId="77777777" w:rsidR="004B3F04" w:rsidRDefault="006C736C" w:rsidP="000659BE">
            <w:pPr>
              <w:pStyle w:val="TableText"/>
            </w:pPr>
            <w:hyperlink w:anchor="C_4499-36199">
              <w:r w:rsidR="004B3F04">
                <w:rPr>
                  <w:rStyle w:val="HyperlinkText9pt"/>
                </w:rPr>
                <w:t>4499-36199</w:t>
              </w:r>
            </w:hyperlink>
          </w:p>
        </w:tc>
        <w:tc>
          <w:tcPr>
            <w:tcW w:w="2975" w:type="dxa"/>
          </w:tcPr>
          <w:p w14:paraId="7BFB3991"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47E72301" w14:textId="77777777" w:rsidTr="000659BE">
        <w:trPr>
          <w:jc w:val="center"/>
        </w:trPr>
        <w:tc>
          <w:tcPr>
            <w:tcW w:w="3345" w:type="dxa"/>
          </w:tcPr>
          <w:p w14:paraId="752A6E96" w14:textId="77777777" w:rsidR="004B3F04" w:rsidRDefault="004B3F04" w:rsidP="000659BE">
            <w:pPr>
              <w:pStyle w:val="TableText"/>
            </w:pPr>
            <w:r>
              <w:tab/>
              <w:t>outboundRelationship</w:t>
            </w:r>
          </w:p>
        </w:tc>
        <w:tc>
          <w:tcPr>
            <w:tcW w:w="720" w:type="dxa"/>
          </w:tcPr>
          <w:p w14:paraId="77E178C9" w14:textId="77777777" w:rsidR="004B3F04" w:rsidRDefault="004B3F04" w:rsidP="000659BE">
            <w:pPr>
              <w:pStyle w:val="TableText"/>
            </w:pPr>
            <w:r>
              <w:t>0..1</w:t>
            </w:r>
          </w:p>
        </w:tc>
        <w:tc>
          <w:tcPr>
            <w:tcW w:w="1152" w:type="dxa"/>
          </w:tcPr>
          <w:p w14:paraId="1FE3A072" w14:textId="77777777" w:rsidR="004B3F04" w:rsidRDefault="004B3F04" w:rsidP="000659BE">
            <w:pPr>
              <w:pStyle w:val="TableText"/>
            </w:pPr>
            <w:r>
              <w:t>MAY</w:t>
            </w:r>
          </w:p>
        </w:tc>
        <w:tc>
          <w:tcPr>
            <w:tcW w:w="864" w:type="dxa"/>
          </w:tcPr>
          <w:p w14:paraId="7A8EFEC4" w14:textId="77777777" w:rsidR="004B3F04" w:rsidRDefault="004B3F04" w:rsidP="000659BE">
            <w:pPr>
              <w:pStyle w:val="TableText"/>
            </w:pPr>
          </w:p>
        </w:tc>
        <w:tc>
          <w:tcPr>
            <w:tcW w:w="1104" w:type="dxa"/>
          </w:tcPr>
          <w:p w14:paraId="5AD09EBC" w14:textId="77777777" w:rsidR="004B3F04" w:rsidRDefault="006C736C" w:rsidP="000659BE">
            <w:pPr>
              <w:pStyle w:val="TableText"/>
            </w:pPr>
            <w:hyperlink w:anchor="C_4499-34441">
              <w:r w:rsidR="004B3F04">
                <w:rPr>
                  <w:rStyle w:val="HyperlinkText9pt"/>
                </w:rPr>
                <w:t>4499-34441</w:t>
              </w:r>
            </w:hyperlink>
          </w:p>
        </w:tc>
        <w:tc>
          <w:tcPr>
            <w:tcW w:w="2975" w:type="dxa"/>
          </w:tcPr>
          <w:p w14:paraId="1066841E" w14:textId="77777777" w:rsidR="004B3F04" w:rsidRDefault="004B3F04" w:rsidP="000659BE">
            <w:pPr>
              <w:pStyle w:val="TableText"/>
            </w:pPr>
          </w:p>
        </w:tc>
      </w:tr>
      <w:tr w:rsidR="004B3F04" w14:paraId="72FC8DBD" w14:textId="77777777" w:rsidTr="000659BE">
        <w:trPr>
          <w:jc w:val="center"/>
        </w:trPr>
        <w:tc>
          <w:tcPr>
            <w:tcW w:w="3345" w:type="dxa"/>
          </w:tcPr>
          <w:p w14:paraId="0936A85F" w14:textId="77777777" w:rsidR="004B3F04" w:rsidRDefault="004B3F04" w:rsidP="000659BE">
            <w:pPr>
              <w:pStyle w:val="TableText"/>
            </w:pPr>
            <w:r>
              <w:tab/>
            </w:r>
            <w:r>
              <w:tab/>
              <w:t>@typeCode</w:t>
            </w:r>
          </w:p>
        </w:tc>
        <w:tc>
          <w:tcPr>
            <w:tcW w:w="720" w:type="dxa"/>
          </w:tcPr>
          <w:p w14:paraId="10E5F12C" w14:textId="77777777" w:rsidR="004B3F04" w:rsidRDefault="004B3F04" w:rsidP="000659BE">
            <w:pPr>
              <w:pStyle w:val="TableText"/>
            </w:pPr>
            <w:r>
              <w:t>1..1</w:t>
            </w:r>
          </w:p>
        </w:tc>
        <w:tc>
          <w:tcPr>
            <w:tcW w:w="1152" w:type="dxa"/>
          </w:tcPr>
          <w:p w14:paraId="6061E259" w14:textId="77777777" w:rsidR="004B3F04" w:rsidRDefault="004B3F04" w:rsidP="000659BE">
            <w:pPr>
              <w:pStyle w:val="TableText"/>
            </w:pPr>
            <w:r>
              <w:t>SHALL</w:t>
            </w:r>
          </w:p>
        </w:tc>
        <w:tc>
          <w:tcPr>
            <w:tcW w:w="864" w:type="dxa"/>
          </w:tcPr>
          <w:p w14:paraId="26356778" w14:textId="77777777" w:rsidR="004B3F04" w:rsidRDefault="004B3F04" w:rsidP="000659BE">
            <w:pPr>
              <w:pStyle w:val="TableText"/>
            </w:pPr>
          </w:p>
        </w:tc>
        <w:tc>
          <w:tcPr>
            <w:tcW w:w="1104" w:type="dxa"/>
          </w:tcPr>
          <w:p w14:paraId="69CF3916" w14:textId="77777777" w:rsidR="004B3F04" w:rsidRDefault="006C736C" w:rsidP="000659BE">
            <w:pPr>
              <w:pStyle w:val="TableText"/>
            </w:pPr>
            <w:hyperlink w:anchor="C_4499-34446">
              <w:r w:rsidR="004B3F04">
                <w:rPr>
                  <w:rStyle w:val="HyperlinkText9pt"/>
                </w:rPr>
                <w:t>4499-34446</w:t>
              </w:r>
            </w:hyperlink>
          </w:p>
        </w:tc>
        <w:tc>
          <w:tcPr>
            <w:tcW w:w="2975" w:type="dxa"/>
          </w:tcPr>
          <w:p w14:paraId="4DCE00AB" w14:textId="77777777" w:rsidR="004B3F04" w:rsidRDefault="004B3F04" w:rsidP="000659BE">
            <w:pPr>
              <w:pStyle w:val="TableText"/>
            </w:pPr>
            <w:r>
              <w:t>REFR</w:t>
            </w:r>
          </w:p>
        </w:tc>
      </w:tr>
      <w:tr w:rsidR="004B3F04" w14:paraId="0C3FF21A" w14:textId="77777777" w:rsidTr="000659BE">
        <w:trPr>
          <w:jc w:val="center"/>
        </w:trPr>
        <w:tc>
          <w:tcPr>
            <w:tcW w:w="3345" w:type="dxa"/>
          </w:tcPr>
          <w:p w14:paraId="5DD681E5" w14:textId="77777777" w:rsidR="004B3F04" w:rsidRDefault="004B3F04" w:rsidP="000659BE">
            <w:pPr>
              <w:pStyle w:val="TableText"/>
            </w:pPr>
            <w:r>
              <w:tab/>
            </w:r>
            <w:r>
              <w:tab/>
              <w:t>supplyCriteria</w:t>
            </w:r>
          </w:p>
        </w:tc>
        <w:tc>
          <w:tcPr>
            <w:tcW w:w="720" w:type="dxa"/>
          </w:tcPr>
          <w:p w14:paraId="09422050" w14:textId="77777777" w:rsidR="004B3F04" w:rsidRDefault="004B3F04" w:rsidP="000659BE">
            <w:pPr>
              <w:pStyle w:val="TableText"/>
            </w:pPr>
            <w:r>
              <w:t>1..1</w:t>
            </w:r>
          </w:p>
        </w:tc>
        <w:tc>
          <w:tcPr>
            <w:tcW w:w="1152" w:type="dxa"/>
          </w:tcPr>
          <w:p w14:paraId="48DE42AD" w14:textId="77777777" w:rsidR="004B3F04" w:rsidRDefault="004B3F04" w:rsidP="000659BE">
            <w:pPr>
              <w:pStyle w:val="TableText"/>
            </w:pPr>
            <w:r>
              <w:t>SHALL</w:t>
            </w:r>
          </w:p>
        </w:tc>
        <w:tc>
          <w:tcPr>
            <w:tcW w:w="864" w:type="dxa"/>
          </w:tcPr>
          <w:p w14:paraId="11B0C7BC" w14:textId="77777777" w:rsidR="004B3F04" w:rsidRDefault="004B3F04" w:rsidP="000659BE">
            <w:pPr>
              <w:pStyle w:val="TableText"/>
            </w:pPr>
          </w:p>
        </w:tc>
        <w:tc>
          <w:tcPr>
            <w:tcW w:w="1104" w:type="dxa"/>
          </w:tcPr>
          <w:p w14:paraId="45EB2574" w14:textId="77777777" w:rsidR="004B3F04" w:rsidRDefault="006C736C" w:rsidP="000659BE">
            <w:pPr>
              <w:pStyle w:val="TableText"/>
            </w:pPr>
            <w:hyperlink w:anchor="C_4499-34812">
              <w:r w:rsidR="004B3F04">
                <w:rPr>
                  <w:rStyle w:val="HyperlinkText9pt"/>
                </w:rPr>
                <w:t>4499-34812</w:t>
              </w:r>
            </w:hyperlink>
          </w:p>
        </w:tc>
        <w:tc>
          <w:tcPr>
            <w:tcW w:w="2975" w:type="dxa"/>
          </w:tcPr>
          <w:p w14:paraId="6908A8C8" w14:textId="77777777" w:rsidR="004B3F04" w:rsidRDefault="006C736C" w:rsidP="000659BE">
            <w:pPr>
              <w:pStyle w:val="TableText"/>
            </w:pPr>
            <w:hyperlink w:anchor="E_Supply">
              <w:r w:rsidR="004B3F04">
                <w:rPr>
                  <w:rStyle w:val="HyperlinkText9pt"/>
                </w:rPr>
                <w:t>Supply (identifier: urn:hl7ii:2.16.840.1.113883.10.20.28.4.129:2017-08-01</w:t>
              </w:r>
            </w:hyperlink>
          </w:p>
        </w:tc>
      </w:tr>
      <w:tr w:rsidR="004B3F04" w14:paraId="0266F18D" w14:textId="77777777" w:rsidTr="000659BE">
        <w:trPr>
          <w:jc w:val="center"/>
        </w:trPr>
        <w:tc>
          <w:tcPr>
            <w:tcW w:w="3345" w:type="dxa"/>
          </w:tcPr>
          <w:p w14:paraId="0C378313" w14:textId="77777777" w:rsidR="004B3F04" w:rsidRDefault="004B3F04" w:rsidP="000659BE">
            <w:pPr>
              <w:pStyle w:val="TableText"/>
            </w:pPr>
            <w:r>
              <w:tab/>
              <w:t>outboundRelationship</w:t>
            </w:r>
          </w:p>
        </w:tc>
        <w:tc>
          <w:tcPr>
            <w:tcW w:w="720" w:type="dxa"/>
          </w:tcPr>
          <w:p w14:paraId="48AC2926" w14:textId="77777777" w:rsidR="004B3F04" w:rsidRDefault="004B3F04" w:rsidP="000659BE">
            <w:pPr>
              <w:pStyle w:val="TableText"/>
            </w:pPr>
            <w:r>
              <w:t>0..1</w:t>
            </w:r>
          </w:p>
        </w:tc>
        <w:tc>
          <w:tcPr>
            <w:tcW w:w="1152" w:type="dxa"/>
          </w:tcPr>
          <w:p w14:paraId="0FB367F5" w14:textId="77777777" w:rsidR="004B3F04" w:rsidRDefault="004B3F04" w:rsidP="000659BE">
            <w:pPr>
              <w:pStyle w:val="TableText"/>
            </w:pPr>
            <w:r>
              <w:t>MAY</w:t>
            </w:r>
          </w:p>
        </w:tc>
        <w:tc>
          <w:tcPr>
            <w:tcW w:w="864" w:type="dxa"/>
          </w:tcPr>
          <w:p w14:paraId="70A7CA9D" w14:textId="77777777" w:rsidR="004B3F04" w:rsidRDefault="004B3F04" w:rsidP="000659BE">
            <w:pPr>
              <w:pStyle w:val="TableText"/>
            </w:pPr>
          </w:p>
        </w:tc>
        <w:tc>
          <w:tcPr>
            <w:tcW w:w="1104" w:type="dxa"/>
          </w:tcPr>
          <w:p w14:paraId="7014D41B" w14:textId="77777777" w:rsidR="004B3F04" w:rsidRDefault="006C736C" w:rsidP="000659BE">
            <w:pPr>
              <w:pStyle w:val="TableText"/>
            </w:pPr>
            <w:hyperlink w:anchor="C_4499-34130">
              <w:r w:rsidR="004B3F04">
                <w:rPr>
                  <w:rStyle w:val="HyperlinkText9pt"/>
                </w:rPr>
                <w:t>4499-34130</w:t>
              </w:r>
            </w:hyperlink>
          </w:p>
        </w:tc>
        <w:tc>
          <w:tcPr>
            <w:tcW w:w="2975" w:type="dxa"/>
          </w:tcPr>
          <w:p w14:paraId="6A19FF60" w14:textId="77777777" w:rsidR="004B3F04" w:rsidRDefault="004B3F04" w:rsidP="000659BE">
            <w:pPr>
              <w:pStyle w:val="TableText"/>
            </w:pPr>
          </w:p>
        </w:tc>
      </w:tr>
      <w:tr w:rsidR="004B3F04" w14:paraId="315F0A66" w14:textId="77777777" w:rsidTr="000659BE">
        <w:trPr>
          <w:jc w:val="center"/>
        </w:trPr>
        <w:tc>
          <w:tcPr>
            <w:tcW w:w="3345" w:type="dxa"/>
          </w:tcPr>
          <w:p w14:paraId="424D625F" w14:textId="77777777" w:rsidR="004B3F04" w:rsidRDefault="004B3F04" w:rsidP="000659BE">
            <w:pPr>
              <w:pStyle w:val="TableText"/>
            </w:pPr>
            <w:r>
              <w:tab/>
            </w:r>
            <w:r>
              <w:tab/>
              <w:t>@typeCode</w:t>
            </w:r>
          </w:p>
        </w:tc>
        <w:tc>
          <w:tcPr>
            <w:tcW w:w="720" w:type="dxa"/>
          </w:tcPr>
          <w:p w14:paraId="2DC3C08A" w14:textId="77777777" w:rsidR="004B3F04" w:rsidRDefault="004B3F04" w:rsidP="000659BE">
            <w:pPr>
              <w:pStyle w:val="TableText"/>
            </w:pPr>
            <w:r>
              <w:t>1..1</w:t>
            </w:r>
          </w:p>
        </w:tc>
        <w:tc>
          <w:tcPr>
            <w:tcW w:w="1152" w:type="dxa"/>
          </w:tcPr>
          <w:p w14:paraId="49BE396F" w14:textId="77777777" w:rsidR="004B3F04" w:rsidRDefault="004B3F04" w:rsidP="000659BE">
            <w:pPr>
              <w:pStyle w:val="TableText"/>
            </w:pPr>
            <w:r>
              <w:t>SHALL</w:t>
            </w:r>
          </w:p>
        </w:tc>
        <w:tc>
          <w:tcPr>
            <w:tcW w:w="864" w:type="dxa"/>
          </w:tcPr>
          <w:p w14:paraId="21AE4638" w14:textId="77777777" w:rsidR="004B3F04" w:rsidRDefault="004B3F04" w:rsidP="000659BE">
            <w:pPr>
              <w:pStyle w:val="TableText"/>
            </w:pPr>
          </w:p>
        </w:tc>
        <w:tc>
          <w:tcPr>
            <w:tcW w:w="1104" w:type="dxa"/>
          </w:tcPr>
          <w:p w14:paraId="35C8A597" w14:textId="77777777" w:rsidR="004B3F04" w:rsidRDefault="006C736C" w:rsidP="000659BE">
            <w:pPr>
              <w:pStyle w:val="TableText"/>
            </w:pPr>
            <w:hyperlink w:anchor="C_4499-34131">
              <w:r w:rsidR="004B3F04">
                <w:rPr>
                  <w:rStyle w:val="HyperlinkText9pt"/>
                </w:rPr>
                <w:t>4499-34131</w:t>
              </w:r>
            </w:hyperlink>
          </w:p>
        </w:tc>
        <w:tc>
          <w:tcPr>
            <w:tcW w:w="2975" w:type="dxa"/>
          </w:tcPr>
          <w:p w14:paraId="6D856420" w14:textId="77777777" w:rsidR="004B3F04" w:rsidRDefault="004B3F04" w:rsidP="000659BE">
            <w:pPr>
              <w:pStyle w:val="TableText"/>
            </w:pPr>
            <w:r>
              <w:t>RSON</w:t>
            </w:r>
          </w:p>
        </w:tc>
      </w:tr>
      <w:tr w:rsidR="004B3F04" w14:paraId="3F21C5F2" w14:textId="77777777" w:rsidTr="000659BE">
        <w:trPr>
          <w:jc w:val="center"/>
        </w:trPr>
        <w:tc>
          <w:tcPr>
            <w:tcW w:w="3345" w:type="dxa"/>
          </w:tcPr>
          <w:p w14:paraId="261EBEC0" w14:textId="77777777" w:rsidR="004B3F04" w:rsidRDefault="004B3F04" w:rsidP="000659BE">
            <w:pPr>
              <w:pStyle w:val="TableText"/>
            </w:pPr>
            <w:r>
              <w:tab/>
            </w:r>
            <w:r>
              <w:tab/>
              <w:t>observationCriteria</w:t>
            </w:r>
          </w:p>
        </w:tc>
        <w:tc>
          <w:tcPr>
            <w:tcW w:w="720" w:type="dxa"/>
          </w:tcPr>
          <w:p w14:paraId="0488A179" w14:textId="77777777" w:rsidR="004B3F04" w:rsidRDefault="004B3F04" w:rsidP="000659BE">
            <w:pPr>
              <w:pStyle w:val="TableText"/>
            </w:pPr>
            <w:r>
              <w:t>1..1</w:t>
            </w:r>
          </w:p>
        </w:tc>
        <w:tc>
          <w:tcPr>
            <w:tcW w:w="1152" w:type="dxa"/>
          </w:tcPr>
          <w:p w14:paraId="08A74AA5" w14:textId="77777777" w:rsidR="004B3F04" w:rsidRDefault="004B3F04" w:rsidP="000659BE">
            <w:pPr>
              <w:pStyle w:val="TableText"/>
            </w:pPr>
            <w:r>
              <w:t>SHALL</w:t>
            </w:r>
          </w:p>
        </w:tc>
        <w:tc>
          <w:tcPr>
            <w:tcW w:w="864" w:type="dxa"/>
          </w:tcPr>
          <w:p w14:paraId="14E74B73" w14:textId="77777777" w:rsidR="004B3F04" w:rsidRDefault="004B3F04" w:rsidP="000659BE">
            <w:pPr>
              <w:pStyle w:val="TableText"/>
            </w:pPr>
          </w:p>
        </w:tc>
        <w:tc>
          <w:tcPr>
            <w:tcW w:w="1104" w:type="dxa"/>
          </w:tcPr>
          <w:p w14:paraId="08463467" w14:textId="77777777" w:rsidR="004B3F04" w:rsidRDefault="006C736C" w:rsidP="000659BE">
            <w:pPr>
              <w:pStyle w:val="TableText"/>
            </w:pPr>
            <w:hyperlink w:anchor="C_4499-34132">
              <w:r w:rsidR="004B3F04">
                <w:rPr>
                  <w:rStyle w:val="HyperlinkText9pt"/>
                </w:rPr>
                <w:t>4499-34132</w:t>
              </w:r>
            </w:hyperlink>
          </w:p>
        </w:tc>
        <w:tc>
          <w:tcPr>
            <w:tcW w:w="2975" w:type="dxa"/>
          </w:tcPr>
          <w:p w14:paraId="0854FAAF"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06CC0167" w14:textId="77777777" w:rsidTr="000659BE">
        <w:trPr>
          <w:jc w:val="center"/>
        </w:trPr>
        <w:tc>
          <w:tcPr>
            <w:tcW w:w="3345" w:type="dxa"/>
          </w:tcPr>
          <w:p w14:paraId="0DB39B80" w14:textId="77777777" w:rsidR="004B3F04" w:rsidRDefault="004B3F04" w:rsidP="000659BE">
            <w:pPr>
              <w:pStyle w:val="TableText"/>
            </w:pPr>
            <w:r>
              <w:tab/>
              <w:t>outboundRelationship</w:t>
            </w:r>
          </w:p>
        </w:tc>
        <w:tc>
          <w:tcPr>
            <w:tcW w:w="720" w:type="dxa"/>
          </w:tcPr>
          <w:p w14:paraId="3E613506" w14:textId="77777777" w:rsidR="004B3F04" w:rsidRDefault="004B3F04" w:rsidP="000659BE">
            <w:pPr>
              <w:pStyle w:val="TableText"/>
            </w:pPr>
            <w:r>
              <w:t>0..1</w:t>
            </w:r>
          </w:p>
        </w:tc>
        <w:tc>
          <w:tcPr>
            <w:tcW w:w="1152" w:type="dxa"/>
          </w:tcPr>
          <w:p w14:paraId="323BF182" w14:textId="77777777" w:rsidR="004B3F04" w:rsidRDefault="004B3F04" w:rsidP="000659BE">
            <w:pPr>
              <w:pStyle w:val="TableText"/>
            </w:pPr>
            <w:r>
              <w:t>MAY</w:t>
            </w:r>
          </w:p>
        </w:tc>
        <w:tc>
          <w:tcPr>
            <w:tcW w:w="864" w:type="dxa"/>
          </w:tcPr>
          <w:p w14:paraId="40ACE942" w14:textId="77777777" w:rsidR="004B3F04" w:rsidRDefault="004B3F04" w:rsidP="000659BE">
            <w:pPr>
              <w:pStyle w:val="TableText"/>
            </w:pPr>
          </w:p>
        </w:tc>
        <w:tc>
          <w:tcPr>
            <w:tcW w:w="1104" w:type="dxa"/>
          </w:tcPr>
          <w:p w14:paraId="447D6B6F" w14:textId="77777777" w:rsidR="004B3F04" w:rsidRDefault="006C736C" w:rsidP="000659BE">
            <w:pPr>
              <w:pStyle w:val="TableText"/>
            </w:pPr>
            <w:hyperlink w:anchor="C_4499-35282">
              <w:r w:rsidR="004B3F04">
                <w:rPr>
                  <w:rStyle w:val="HyperlinkText9pt"/>
                </w:rPr>
                <w:t>4499-35282</w:t>
              </w:r>
            </w:hyperlink>
          </w:p>
        </w:tc>
        <w:tc>
          <w:tcPr>
            <w:tcW w:w="2975" w:type="dxa"/>
          </w:tcPr>
          <w:p w14:paraId="1A8F4EBA" w14:textId="77777777" w:rsidR="004B3F04" w:rsidRDefault="004B3F04" w:rsidP="000659BE">
            <w:pPr>
              <w:pStyle w:val="TableText"/>
            </w:pPr>
          </w:p>
        </w:tc>
      </w:tr>
      <w:tr w:rsidR="004B3F04" w14:paraId="127B8767" w14:textId="77777777" w:rsidTr="000659BE">
        <w:trPr>
          <w:jc w:val="center"/>
        </w:trPr>
        <w:tc>
          <w:tcPr>
            <w:tcW w:w="3345" w:type="dxa"/>
          </w:tcPr>
          <w:p w14:paraId="5B5E7900" w14:textId="77777777" w:rsidR="004B3F04" w:rsidRDefault="004B3F04" w:rsidP="000659BE">
            <w:pPr>
              <w:pStyle w:val="TableText"/>
            </w:pPr>
            <w:r>
              <w:tab/>
            </w:r>
            <w:r>
              <w:tab/>
              <w:t>@typeCode</w:t>
            </w:r>
          </w:p>
        </w:tc>
        <w:tc>
          <w:tcPr>
            <w:tcW w:w="720" w:type="dxa"/>
          </w:tcPr>
          <w:p w14:paraId="5254D1C3" w14:textId="77777777" w:rsidR="004B3F04" w:rsidRDefault="004B3F04" w:rsidP="000659BE">
            <w:pPr>
              <w:pStyle w:val="TableText"/>
            </w:pPr>
            <w:r>
              <w:t>1..1</w:t>
            </w:r>
          </w:p>
        </w:tc>
        <w:tc>
          <w:tcPr>
            <w:tcW w:w="1152" w:type="dxa"/>
          </w:tcPr>
          <w:p w14:paraId="1AFFFABC" w14:textId="77777777" w:rsidR="004B3F04" w:rsidRDefault="004B3F04" w:rsidP="000659BE">
            <w:pPr>
              <w:pStyle w:val="TableText"/>
            </w:pPr>
            <w:r>
              <w:t>SHALL</w:t>
            </w:r>
          </w:p>
        </w:tc>
        <w:tc>
          <w:tcPr>
            <w:tcW w:w="864" w:type="dxa"/>
          </w:tcPr>
          <w:p w14:paraId="6942D06B" w14:textId="77777777" w:rsidR="004B3F04" w:rsidRDefault="004B3F04" w:rsidP="000659BE">
            <w:pPr>
              <w:pStyle w:val="TableText"/>
            </w:pPr>
          </w:p>
        </w:tc>
        <w:tc>
          <w:tcPr>
            <w:tcW w:w="1104" w:type="dxa"/>
          </w:tcPr>
          <w:p w14:paraId="434275B5" w14:textId="77777777" w:rsidR="004B3F04" w:rsidRDefault="006C736C" w:rsidP="000659BE">
            <w:pPr>
              <w:pStyle w:val="TableText"/>
            </w:pPr>
            <w:hyperlink w:anchor="C_4499-35284">
              <w:r w:rsidR="004B3F04">
                <w:rPr>
                  <w:rStyle w:val="HyperlinkText9pt"/>
                </w:rPr>
                <w:t>4499-35284</w:t>
              </w:r>
            </w:hyperlink>
          </w:p>
        </w:tc>
        <w:tc>
          <w:tcPr>
            <w:tcW w:w="2975" w:type="dxa"/>
          </w:tcPr>
          <w:p w14:paraId="67AA7C9D" w14:textId="77777777" w:rsidR="004B3F04" w:rsidRDefault="004B3F04" w:rsidP="000659BE">
            <w:pPr>
              <w:pStyle w:val="TableText"/>
            </w:pPr>
            <w:r>
              <w:t>urn:oid:2.16.840.1.113883.5.1002 (HL7ActRelationshipType) = REFR</w:t>
            </w:r>
          </w:p>
        </w:tc>
      </w:tr>
      <w:tr w:rsidR="004B3F04" w14:paraId="7E9CC472" w14:textId="77777777" w:rsidTr="000659BE">
        <w:trPr>
          <w:jc w:val="center"/>
        </w:trPr>
        <w:tc>
          <w:tcPr>
            <w:tcW w:w="3345" w:type="dxa"/>
          </w:tcPr>
          <w:p w14:paraId="28063144" w14:textId="77777777" w:rsidR="004B3F04" w:rsidRDefault="004B3F04" w:rsidP="000659BE">
            <w:pPr>
              <w:pStyle w:val="TableText"/>
            </w:pPr>
            <w:r>
              <w:tab/>
            </w:r>
            <w:r>
              <w:tab/>
              <w:t>supplyCriteria</w:t>
            </w:r>
          </w:p>
        </w:tc>
        <w:tc>
          <w:tcPr>
            <w:tcW w:w="720" w:type="dxa"/>
          </w:tcPr>
          <w:p w14:paraId="109CD60C" w14:textId="77777777" w:rsidR="004B3F04" w:rsidRDefault="004B3F04" w:rsidP="000659BE">
            <w:pPr>
              <w:pStyle w:val="TableText"/>
            </w:pPr>
            <w:r>
              <w:t>1..1</w:t>
            </w:r>
          </w:p>
        </w:tc>
        <w:tc>
          <w:tcPr>
            <w:tcW w:w="1152" w:type="dxa"/>
          </w:tcPr>
          <w:p w14:paraId="6BCC43C1" w14:textId="77777777" w:rsidR="004B3F04" w:rsidRDefault="004B3F04" w:rsidP="000659BE">
            <w:pPr>
              <w:pStyle w:val="TableText"/>
            </w:pPr>
            <w:r>
              <w:t>SHALL</w:t>
            </w:r>
          </w:p>
        </w:tc>
        <w:tc>
          <w:tcPr>
            <w:tcW w:w="864" w:type="dxa"/>
          </w:tcPr>
          <w:p w14:paraId="16502233" w14:textId="77777777" w:rsidR="004B3F04" w:rsidRDefault="004B3F04" w:rsidP="000659BE">
            <w:pPr>
              <w:pStyle w:val="TableText"/>
            </w:pPr>
          </w:p>
        </w:tc>
        <w:tc>
          <w:tcPr>
            <w:tcW w:w="1104" w:type="dxa"/>
          </w:tcPr>
          <w:p w14:paraId="1B3CC556" w14:textId="77777777" w:rsidR="004B3F04" w:rsidRDefault="006C736C" w:rsidP="000659BE">
            <w:pPr>
              <w:pStyle w:val="TableText"/>
            </w:pPr>
            <w:hyperlink w:anchor="C_4499-35283">
              <w:r w:rsidR="004B3F04">
                <w:rPr>
                  <w:rStyle w:val="HyperlinkText9pt"/>
                </w:rPr>
                <w:t>4499-35283</w:t>
              </w:r>
            </w:hyperlink>
          </w:p>
        </w:tc>
        <w:tc>
          <w:tcPr>
            <w:tcW w:w="2975" w:type="dxa"/>
          </w:tcPr>
          <w:p w14:paraId="056B40AC" w14:textId="77777777" w:rsidR="004B3F04" w:rsidRDefault="006C736C" w:rsidP="000659BE">
            <w:pPr>
              <w:pStyle w:val="TableText"/>
            </w:pPr>
            <w:hyperlink w:anchor="E_Days_Supplied">
              <w:r w:rsidR="004B3F04">
                <w:rPr>
                  <w:rStyle w:val="HyperlinkText9pt"/>
                </w:rPr>
                <w:t>Days Supplied (identifier: urn:hl7ii:2.16.840.1.113883.10.20.28.4.133:2018-05-01</w:t>
              </w:r>
            </w:hyperlink>
          </w:p>
        </w:tc>
      </w:tr>
    </w:tbl>
    <w:p w14:paraId="5F2951EF" w14:textId="77777777" w:rsidR="004B3F04" w:rsidRDefault="004B3F04" w:rsidP="004B3F04">
      <w:pPr>
        <w:pStyle w:val="BodyText"/>
      </w:pPr>
    </w:p>
    <w:p w14:paraId="4F3915DD" w14:textId="77777777" w:rsidR="004B3F04" w:rsidRDefault="004B3F04" w:rsidP="007E63CC">
      <w:pPr>
        <w:numPr>
          <w:ilvl w:val="0"/>
          <w:numId w:val="5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522" w:name="C_4499-32521"/>
      <w:r>
        <w:t xml:space="preserve"> (CONF:4499-32521)</w:t>
      </w:r>
      <w:bookmarkEnd w:id="2522"/>
      <w:r>
        <w:t>.</w:t>
      </w:r>
    </w:p>
    <w:p w14:paraId="5C08A988" w14:textId="77777777" w:rsidR="004B3F04" w:rsidRDefault="004B3F04" w:rsidP="007E63CC">
      <w:pPr>
        <w:numPr>
          <w:ilvl w:val="0"/>
          <w:numId w:val="50"/>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523" w:name="C_4499-32522"/>
      <w:r>
        <w:t xml:space="preserve"> (CONF:4499-32522)</w:t>
      </w:r>
      <w:bookmarkEnd w:id="2523"/>
      <w:r>
        <w:t>.</w:t>
      </w:r>
    </w:p>
    <w:p w14:paraId="535CB5F9" w14:textId="77777777" w:rsidR="004B3F04" w:rsidRDefault="004B3F04" w:rsidP="007E63CC">
      <w:pPr>
        <w:numPr>
          <w:ilvl w:val="0"/>
          <w:numId w:val="50"/>
        </w:numPr>
      </w:pPr>
      <w:r>
        <w:rPr>
          <w:rStyle w:val="keyword"/>
        </w:rPr>
        <w:t>MAY</w:t>
      </w:r>
      <w:r>
        <w:t xml:space="preserve"> contain zero or one [0..1] </w:t>
      </w:r>
      <w:r>
        <w:rPr>
          <w:rStyle w:val="XMLnameBold"/>
        </w:rPr>
        <w:t>@actionNegationInd</w:t>
      </w:r>
      <w:bookmarkStart w:id="2524" w:name="C_4499-33438"/>
      <w:r>
        <w:t xml:space="preserve"> (CONF:4499-33438)</w:t>
      </w:r>
      <w:bookmarkEnd w:id="2524"/>
      <w:r>
        <w:t>.</w:t>
      </w:r>
      <w:r>
        <w:br/>
        <w:t>Note: QDM Attribute: Negation Rationale</w:t>
      </w:r>
    </w:p>
    <w:p w14:paraId="26BDFD0E" w14:textId="77777777" w:rsidR="004B3F04" w:rsidRDefault="004B3F04" w:rsidP="007E63CC">
      <w:pPr>
        <w:numPr>
          <w:ilvl w:val="0"/>
          <w:numId w:val="50"/>
        </w:numPr>
      </w:pPr>
      <w:r>
        <w:rPr>
          <w:rStyle w:val="keyword"/>
        </w:rPr>
        <w:t>SHALL</w:t>
      </w:r>
      <w:r>
        <w:t xml:space="preserve"> contain exactly one [1..1] </w:t>
      </w:r>
      <w:r>
        <w:rPr>
          <w:rStyle w:val="XMLnameBold"/>
        </w:rPr>
        <w:t>templateId</w:t>
      </w:r>
      <w:bookmarkStart w:id="2525" w:name="C_4499-32523"/>
      <w:r>
        <w:t xml:space="preserve"> (CONF:4499-32523)</w:t>
      </w:r>
      <w:bookmarkEnd w:id="2525"/>
      <w:r>
        <w:t>.</w:t>
      </w:r>
    </w:p>
    <w:p w14:paraId="61A1D5A1" w14:textId="77777777" w:rsidR="004B3F04" w:rsidRDefault="004B3F04" w:rsidP="007E63CC">
      <w:pPr>
        <w:numPr>
          <w:ilvl w:val="1"/>
          <w:numId w:val="50"/>
        </w:numPr>
      </w:pPr>
      <w:r>
        <w:t xml:space="preserve">This templateId </w:t>
      </w:r>
      <w:r>
        <w:rPr>
          <w:rStyle w:val="keyword"/>
        </w:rPr>
        <w:t>SHALL</w:t>
      </w:r>
      <w:r>
        <w:t xml:space="preserve"> contain exactly one [1..1] </w:t>
      </w:r>
      <w:r>
        <w:rPr>
          <w:rStyle w:val="XMLnameBold"/>
        </w:rPr>
        <w:t>item</w:t>
      </w:r>
      <w:bookmarkStart w:id="2526" w:name="C_4499-32524"/>
      <w:r>
        <w:t xml:space="preserve"> (CONF:4499-32524)</w:t>
      </w:r>
      <w:bookmarkEnd w:id="2526"/>
      <w:r>
        <w:t xml:space="preserve"> such that it</w:t>
      </w:r>
    </w:p>
    <w:p w14:paraId="188D6FA3" w14:textId="77777777" w:rsidR="004B3F04" w:rsidRDefault="004B3F04" w:rsidP="007E63CC">
      <w:pPr>
        <w:numPr>
          <w:ilvl w:val="2"/>
          <w:numId w:val="50"/>
        </w:numPr>
      </w:pPr>
      <w:r>
        <w:rPr>
          <w:rStyle w:val="keyword"/>
        </w:rPr>
        <w:t>SHALL</w:t>
      </w:r>
      <w:r>
        <w:t xml:space="preserve"> contain exactly one [1..1] </w:t>
      </w:r>
      <w:r>
        <w:rPr>
          <w:rStyle w:val="XMLnameBold"/>
        </w:rPr>
        <w:t>@root</w:t>
      </w:r>
      <w:r>
        <w:t>=</w:t>
      </w:r>
      <w:r>
        <w:rPr>
          <w:rStyle w:val="XMLname"/>
        </w:rPr>
        <w:t>"2.16.840.1.113883.10.20.28.4.48"</w:t>
      </w:r>
      <w:bookmarkStart w:id="2527" w:name="C_4499-32525"/>
      <w:r>
        <w:t xml:space="preserve"> (CONF:4499-32525)</w:t>
      </w:r>
      <w:bookmarkEnd w:id="2527"/>
      <w:r>
        <w:t>.</w:t>
      </w:r>
    </w:p>
    <w:p w14:paraId="05007425" w14:textId="77777777" w:rsidR="004B3F04" w:rsidRDefault="004B3F04" w:rsidP="007E63CC">
      <w:pPr>
        <w:numPr>
          <w:ilvl w:val="2"/>
          <w:numId w:val="50"/>
        </w:numPr>
      </w:pPr>
      <w:r>
        <w:rPr>
          <w:rStyle w:val="keyword"/>
        </w:rPr>
        <w:t>SHALL</w:t>
      </w:r>
      <w:r>
        <w:t xml:space="preserve"> contain exactly one [1..1] </w:t>
      </w:r>
      <w:r>
        <w:rPr>
          <w:rStyle w:val="XMLnameBold"/>
        </w:rPr>
        <w:t>@extension</w:t>
      </w:r>
      <w:r>
        <w:t>=</w:t>
      </w:r>
      <w:r>
        <w:rPr>
          <w:rStyle w:val="XMLname"/>
        </w:rPr>
        <w:t>"2021-02-01"</w:t>
      </w:r>
      <w:bookmarkStart w:id="2528" w:name="C_4499-33439"/>
      <w:r>
        <w:t xml:space="preserve"> (CONF:4499-33439)</w:t>
      </w:r>
      <w:bookmarkEnd w:id="2528"/>
      <w:r>
        <w:t>.</w:t>
      </w:r>
    </w:p>
    <w:p w14:paraId="7D745E31" w14:textId="77777777" w:rsidR="004B3F04" w:rsidRDefault="004B3F04" w:rsidP="007E63CC">
      <w:pPr>
        <w:numPr>
          <w:ilvl w:val="0"/>
          <w:numId w:val="50"/>
        </w:numPr>
      </w:pPr>
      <w:r>
        <w:rPr>
          <w:rStyle w:val="keyword"/>
        </w:rPr>
        <w:t>SHALL</w:t>
      </w:r>
      <w:r>
        <w:t xml:space="preserve"> contain exactly one [1..1] </w:t>
      </w:r>
      <w:r>
        <w:rPr>
          <w:rStyle w:val="XMLnameBold"/>
        </w:rPr>
        <w:t>id</w:t>
      </w:r>
      <w:bookmarkStart w:id="2529" w:name="C_4499-32526"/>
      <w:r>
        <w:t xml:space="preserve"> (CONF:4499-32526)</w:t>
      </w:r>
      <w:bookmarkEnd w:id="2529"/>
      <w:r>
        <w:t>.</w:t>
      </w:r>
    </w:p>
    <w:p w14:paraId="744E8B30" w14:textId="77777777" w:rsidR="004B3F04" w:rsidRDefault="004B3F04" w:rsidP="007E63CC">
      <w:pPr>
        <w:numPr>
          <w:ilvl w:val="0"/>
          <w:numId w:val="50"/>
        </w:numPr>
      </w:pPr>
      <w:r>
        <w:rPr>
          <w:rStyle w:val="keyword"/>
        </w:rPr>
        <w:lastRenderedPageBreak/>
        <w:t>SHALL</w:t>
      </w:r>
      <w:r>
        <w:t xml:space="preserve"> contain exactly one [1..1] </w:t>
      </w:r>
      <w:r>
        <w:rPr>
          <w:rStyle w:val="XMLnameBold"/>
        </w:rPr>
        <w:t>code</w:t>
      </w:r>
      <w:bookmarkStart w:id="2530" w:name="C_4499-32527"/>
      <w:r>
        <w:t xml:space="preserve"> (CONF:4499-32527)</w:t>
      </w:r>
      <w:bookmarkEnd w:id="2530"/>
      <w:r>
        <w:t>.</w:t>
      </w:r>
    </w:p>
    <w:p w14:paraId="043EA75A"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w:t>
      </w:r>
      <w:r>
        <w:t>=</w:t>
      </w:r>
      <w:r>
        <w:rPr>
          <w:rStyle w:val="XMLname"/>
        </w:rPr>
        <w:t>"10183-2"</w:t>
      </w:r>
      <w:r>
        <w:t xml:space="preserve"> Discharge Medication (CodeSystem: </w:t>
      </w:r>
      <w:r>
        <w:rPr>
          <w:rStyle w:val="XMLname"/>
        </w:rPr>
        <w:t>LOINC urn:oid:2.16.840.1.113883.6.1</w:t>
      </w:r>
      <w:r>
        <w:t>)</w:t>
      </w:r>
      <w:bookmarkStart w:id="2531" w:name="C_4499-32528"/>
      <w:r>
        <w:t xml:space="preserve"> (CONF:4499-32528)</w:t>
      </w:r>
      <w:bookmarkEnd w:id="2531"/>
      <w:r>
        <w:t>.</w:t>
      </w:r>
    </w:p>
    <w:p w14:paraId="72A6E55C" w14:textId="77777777" w:rsidR="004B3F04" w:rsidRDefault="004B3F04" w:rsidP="007E63CC">
      <w:pPr>
        <w:numPr>
          <w:ilvl w:val="1"/>
          <w:numId w:val="50"/>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532" w:name="C_4499-32529"/>
      <w:r>
        <w:t xml:space="preserve"> (CONF:4499-32529)</w:t>
      </w:r>
      <w:bookmarkEnd w:id="2532"/>
      <w:r>
        <w:t>.</w:t>
      </w:r>
    </w:p>
    <w:p w14:paraId="07B9E712" w14:textId="77777777" w:rsidR="004B3F04" w:rsidRDefault="004B3F04" w:rsidP="007E63CC">
      <w:pPr>
        <w:numPr>
          <w:ilvl w:val="0"/>
          <w:numId w:val="50"/>
        </w:numPr>
      </w:pPr>
      <w:r>
        <w:rPr>
          <w:rStyle w:val="keyword"/>
        </w:rPr>
        <w:t>SHALL</w:t>
      </w:r>
      <w:r>
        <w:t xml:space="preserve"> contain exactly one [1..1] </w:t>
      </w:r>
      <w:r>
        <w:rPr>
          <w:rStyle w:val="XMLnameBold"/>
        </w:rPr>
        <w:t>title</w:t>
      </w:r>
      <w:bookmarkStart w:id="2533" w:name="C_4499-35952"/>
      <w:r>
        <w:t xml:space="preserve"> (CONF:4499-35952)</w:t>
      </w:r>
      <w:bookmarkEnd w:id="2533"/>
      <w:r>
        <w:t>.</w:t>
      </w:r>
    </w:p>
    <w:p w14:paraId="01E25FB4" w14:textId="77777777" w:rsidR="004B3F04" w:rsidRDefault="004B3F04" w:rsidP="007E63CC">
      <w:pPr>
        <w:numPr>
          <w:ilvl w:val="0"/>
          <w:numId w:val="50"/>
        </w:numPr>
      </w:pPr>
      <w:r>
        <w:rPr>
          <w:rStyle w:val="keyword"/>
        </w:rPr>
        <w:t>SHALL</w:t>
      </w:r>
      <w:r>
        <w:t xml:space="preserve"> contain exactly one [1..1] </w:t>
      </w:r>
      <w:r>
        <w:rPr>
          <w:rStyle w:val="XMLnameBold"/>
        </w:rPr>
        <w:t>statusCode</w:t>
      </w:r>
      <w:bookmarkStart w:id="2534" w:name="C_4499-32531"/>
      <w:r>
        <w:t xml:space="preserve"> (CONF:4499-32531)</w:t>
      </w:r>
      <w:bookmarkEnd w:id="2534"/>
      <w:r>
        <w:t>.</w:t>
      </w:r>
    </w:p>
    <w:p w14:paraId="647E3EC6" w14:textId="77777777" w:rsidR="004B3F04" w:rsidRDefault="004B3F04" w:rsidP="007E63CC">
      <w:pPr>
        <w:numPr>
          <w:ilvl w:val="1"/>
          <w:numId w:val="5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535" w:name="C_4499-32532"/>
      <w:r>
        <w:t xml:space="preserve"> (CONF:4499-32532)</w:t>
      </w:r>
      <w:bookmarkEnd w:id="2535"/>
      <w:r>
        <w:t>.</w:t>
      </w:r>
    </w:p>
    <w:p w14:paraId="5A3B2F96" w14:textId="77777777" w:rsidR="004B3F04" w:rsidRDefault="004B3F04" w:rsidP="007E63CC">
      <w:pPr>
        <w:numPr>
          <w:ilvl w:val="0"/>
          <w:numId w:val="50"/>
        </w:numPr>
      </w:pPr>
      <w:r>
        <w:rPr>
          <w:rStyle w:val="keyword"/>
        </w:rPr>
        <w:t>MAY</w:t>
      </w:r>
      <w:r>
        <w:t xml:space="preserve"> contain zero or one [0..1] </w:t>
      </w:r>
      <w:r>
        <w:rPr>
          <w:rStyle w:val="XMLnameBold"/>
        </w:rPr>
        <w:t>effectiveTime</w:t>
      </w:r>
      <w:bookmarkStart w:id="2536" w:name="C_4499-34810"/>
      <w:r>
        <w:t xml:space="preserve"> (CONF:4499-34810)</w:t>
      </w:r>
      <w:bookmarkEnd w:id="2536"/>
      <w:r>
        <w:t xml:space="preserve"> such that it</w:t>
      </w:r>
      <w:r>
        <w:br/>
        <w:t>Note: QDM Attribute: Frequency</w:t>
      </w:r>
    </w:p>
    <w:p w14:paraId="2B9D6F6D" w14:textId="77777777" w:rsidR="004B3F04" w:rsidRDefault="004B3F04" w:rsidP="007E63CC">
      <w:pPr>
        <w:numPr>
          <w:ilvl w:val="1"/>
          <w:numId w:val="50"/>
        </w:numPr>
      </w:pPr>
      <w:r>
        <w:rPr>
          <w:rStyle w:val="keyword"/>
        </w:rPr>
        <w:t>MAY</w:t>
      </w:r>
      <w:r>
        <w:t xml:space="preserve"> contain zero or one [0..1] </w:t>
      </w:r>
      <w:r>
        <w:rPr>
          <w:rStyle w:val="XMLnameBold"/>
        </w:rPr>
        <w:t>period</w:t>
      </w:r>
      <w:bookmarkStart w:id="2537" w:name="C_4499-34811"/>
      <w:r>
        <w:t xml:space="preserve"> (CONF:4499-34811)</w:t>
      </w:r>
      <w:bookmarkEnd w:id="2537"/>
      <w:r>
        <w:t>.</w:t>
      </w:r>
    </w:p>
    <w:p w14:paraId="51C86B95" w14:textId="77777777" w:rsidR="004B3F04" w:rsidRDefault="004B3F04" w:rsidP="007E63CC">
      <w:pPr>
        <w:numPr>
          <w:ilvl w:val="0"/>
          <w:numId w:val="50"/>
        </w:numPr>
      </w:pPr>
      <w:r>
        <w:rPr>
          <w:rStyle w:val="keyword"/>
        </w:rPr>
        <w:t>MAY</w:t>
      </w:r>
      <w:r>
        <w:t xml:space="preserve"> contain zero or one [0..1] </w:t>
      </w:r>
      <w:r>
        <w:rPr>
          <w:rStyle w:val="XMLnameBold"/>
        </w:rPr>
        <w:t>repeatNumber</w:t>
      </w:r>
      <w:bookmarkStart w:id="2538" w:name="C_4499-32536"/>
      <w:r>
        <w:t xml:space="preserve"> (CONF:4499-32536)</w:t>
      </w:r>
      <w:bookmarkEnd w:id="2538"/>
      <w:r>
        <w:t>.</w:t>
      </w:r>
      <w:r>
        <w:br/>
        <w:t>Note: QDM Attribute: Refills</w:t>
      </w:r>
    </w:p>
    <w:p w14:paraId="10D41BCF" w14:textId="77777777" w:rsidR="004B3F04" w:rsidRDefault="004B3F04" w:rsidP="007E63CC">
      <w:pPr>
        <w:numPr>
          <w:ilvl w:val="0"/>
          <w:numId w:val="50"/>
        </w:numPr>
      </w:pPr>
      <w:r>
        <w:rPr>
          <w:rStyle w:val="keyword"/>
        </w:rPr>
        <w:t>MAY</w:t>
      </w:r>
      <w:r>
        <w:t xml:space="preserve"> contain zero or one [0..1] </w:t>
      </w:r>
      <w:r>
        <w:rPr>
          <w:rStyle w:val="XMLnameBold"/>
        </w:rPr>
        <w:t>routeCode</w:t>
      </w:r>
      <w:bookmarkStart w:id="2539" w:name="C_4499-32537"/>
      <w:r>
        <w:t xml:space="preserve"> (CONF:4499-32537)</w:t>
      </w:r>
      <w:bookmarkEnd w:id="2539"/>
      <w:r>
        <w:t>.</w:t>
      </w:r>
      <w:r>
        <w:br/>
        <w:t>Note: QDM Attribute: Route</w:t>
      </w:r>
    </w:p>
    <w:p w14:paraId="343B7E29" w14:textId="77777777" w:rsidR="004B3F04" w:rsidRDefault="004B3F04" w:rsidP="007E63CC">
      <w:pPr>
        <w:numPr>
          <w:ilvl w:val="1"/>
          <w:numId w:val="50"/>
        </w:numPr>
      </w:pPr>
      <w:r>
        <w:t xml:space="preserve">The routeCode, if present, </w:t>
      </w:r>
      <w:r>
        <w:rPr>
          <w:rStyle w:val="keyword"/>
        </w:rPr>
        <w:t>SHOULD</w:t>
      </w:r>
      <w:r>
        <w:t xml:space="preserve"> contain zero or one [0..1] </w:t>
      </w:r>
      <w:r>
        <w:rPr>
          <w:rStyle w:val="XMLnameBold"/>
        </w:rPr>
        <w:t>@valueSet</w:t>
      </w:r>
      <w:bookmarkStart w:id="2540" w:name="C_4499-32538"/>
      <w:r>
        <w:t xml:space="preserve"> (CONF:4499-32538)</w:t>
      </w:r>
      <w:bookmarkEnd w:id="2540"/>
      <w:r>
        <w:t>.</w:t>
      </w:r>
    </w:p>
    <w:p w14:paraId="6963B9F1" w14:textId="77777777" w:rsidR="004B3F04" w:rsidRDefault="004B3F04" w:rsidP="007E63CC">
      <w:pPr>
        <w:numPr>
          <w:ilvl w:val="0"/>
          <w:numId w:val="50"/>
        </w:numPr>
      </w:pPr>
      <w:r>
        <w:rPr>
          <w:rStyle w:val="keyword"/>
        </w:rPr>
        <w:t>MAY</w:t>
      </w:r>
      <w:r>
        <w:t xml:space="preserve"> contain zero or one [0..1] </w:t>
      </w:r>
      <w:r>
        <w:rPr>
          <w:rStyle w:val="XMLnameBold"/>
        </w:rPr>
        <w:t>doseQuantity</w:t>
      </w:r>
      <w:bookmarkStart w:id="2541" w:name="C_4499-34437"/>
      <w:r>
        <w:t xml:space="preserve"> (CONF:4499-34437)</w:t>
      </w:r>
      <w:bookmarkEnd w:id="2541"/>
      <w:r>
        <w:t>.</w:t>
      </w:r>
      <w:r>
        <w:br/>
        <w:t>Note: QDM Attribute: Dosage</w:t>
      </w:r>
    </w:p>
    <w:p w14:paraId="31E14498" w14:textId="77777777" w:rsidR="004B3F04" w:rsidRDefault="004B3F04" w:rsidP="007E63CC">
      <w:pPr>
        <w:numPr>
          <w:ilvl w:val="0"/>
          <w:numId w:val="50"/>
        </w:numPr>
      </w:pPr>
      <w:r>
        <w:rPr>
          <w:rStyle w:val="keyword"/>
        </w:rPr>
        <w:t>SHALL</w:t>
      </w:r>
      <w:r>
        <w:t xml:space="preserve"> contain exactly one [1..1] </w:t>
      </w:r>
      <w:r>
        <w:rPr>
          <w:rStyle w:val="XMLnameBold"/>
        </w:rPr>
        <w:t>participation</w:t>
      </w:r>
      <w:bookmarkStart w:id="2542" w:name="C_4499-32539"/>
      <w:r>
        <w:t xml:space="preserve"> (CONF:4499-32539)</w:t>
      </w:r>
      <w:bookmarkEnd w:id="2542"/>
      <w:r>
        <w:t xml:space="preserve"> such that it</w:t>
      </w:r>
    </w:p>
    <w:p w14:paraId="2A11403B"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543" w:name="C_4499-32540"/>
      <w:r>
        <w:t xml:space="preserve"> (CONF:4499-32540)</w:t>
      </w:r>
      <w:bookmarkEnd w:id="2543"/>
      <w:r>
        <w:t>.</w:t>
      </w:r>
    </w:p>
    <w:p w14:paraId="72D9D612"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44" w:name="C_4499-32541"/>
      <w:r>
        <w:t xml:space="preserve"> (CONF:4499-32541)</w:t>
      </w:r>
      <w:bookmarkEnd w:id="2544"/>
      <w:r>
        <w:t>.</w:t>
      </w:r>
    </w:p>
    <w:p w14:paraId="29F66B0C"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545" w:name="C_4499-32542"/>
      <w:r>
        <w:t xml:space="preserve"> (CONF:4499-32542)</w:t>
      </w:r>
      <w:bookmarkEnd w:id="2545"/>
      <w:r>
        <w:t>.</w:t>
      </w:r>
    </w:p>
    <w:p w14:paraId="6D75849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playingManufacturedMaterial</w:t>
      </w:r>
      <w:bookmarkStart w:id="2546" w:name="C_4499-32543"/>
      <w:r>
        <w:t xml:space="preserve"> (CONF:4499-32543)</w:t>
      </w:r>
      <w:bookmarkEnd w:id="2546"/>
      <w:r>
        <w:t>.</w:t>
      </w:r>
    </w:p>
    <w:p w14:paraId="506CC83C"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547" w:name="C_4499-32544"/>
      <w:r>
        <w:t xml:space="preserve"> (CONF:4499-32544)</w:t>
      </w:r>
      <w:bookmarkEnd w:id="2547"/>
      <w:r>
        <w:t>.</w:t>
      </w:r>
    </w:p>
    <w:p w14:paraId="784A79F0"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548" w:name="C_4499-32545"/>
      <w:r>
        <w:t xml:space="preserve"> (CONF:4499-32545)</w:t>
      </w:r>
      <w:bookmarkEnd w:id="2548"/>
      <w:r>
        <w:t>.</w:t>
      </w:r>
    </w:p>
    <w:p w14:paraId="5C34EBB7" w14:textId="77777777" w:rsidR="004B3F04" w:rsidRDefault="004B3F04" w:rsidP="007E63CC">
      <w:pPr>
        <w:numPr>
          <w:ilvl w:val="3"/>
          <w:numId w:val="50"/>
        </w:numPr>
      </w:pPr>
      <w:r>
        <w:t xml:space="preserve">This playingManufacturedMaterial </w:t>
      </w:r>
      <w:r>
        <w:rPr>
          <w:rStyle w:val="keyword"/>
        </w:rPr>
        <w:t>SHALL</w:t>
      </w:r>
      <w:r>
        <w:t xml:space="preserve"> contain exactly one [1..1] </w:t>
      </w:r>
      <w:r>
        <w:rPr>
          <w:rStyle w:val="XMLnameBold"/>
        </w:rPr>
        <w:t>code</w:t>
      </w:r>
      <w:bookmarkStart w:id="2549" w:name="C_4499-32546"/>
      <w:r>
        <w:t xml:space="preserve"> (CONF:4499-32546)</w:t>
      </w:r>
      <w:bookmarkEnd w:id="2549"/>
      <w:r>
        <w:t>.</w:t>
      </w:r>
      <w:r>
        <w:br/>
        <w:t>Note: QDM Attribute: Code</w:t>
      </w:r>
    </w:p>
    <w:p w14:paraId="7543AB50" w14:textId="77777777" w:rsidR="004B3F04" w:rsidRDefault="004B3F04" w:rsidP="007E63CC">
      <w:pPr>
        <w:numPr>
          <w:ilvl w:val="4"/>
          <w:numId w:val="50"/>
        </w:numPr>
      </w:pPr>
      <w:r>
        <w:t xml:space="preserve">This code </w:t>
      </w:r>
      <w:r>
        <w:rPr>
          <w:rStyle w:val="keyword"/>
        </w:rPr>
        <w:t>SHOULD</w:t>
      </w:r>
      <w:r>
        <w:t xml:space="preserve"> contain zero or one [0..1] </w:t>
      </w:r>
      <w:r>
        <w:rPr>
          <w:rStyle w:val="XMLnameBold"/>
        </w:rPr>
        <w:t>@valueSet</w:t>
      </w:r>
      <w:bookmarkStart w:id="2550" w:name="C_4499-32547"/>
      <w:r>
        <w:t xml:space="preserve"> (CONF:4499-32547)</w:t>
      </w:r>
      <w:bookmarkEnd w:id="2550"/>
      <w:r>
        <w:t>.</w:t>
      </w:r>
    </w:p>
    <w:p w14:paraId="4010021D"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1" w:name="C_4499-34438"/>
      <w:r>
        <w:t xml:space="preserve"> (CONF:4499-34438)</w:t>
      </w:r>
      <w:bookmarkEnd w:id="2551"/>
      <w:r>
        <w:t xml:space="preserve"> such that it</w:t>
      </w:r>
    </w:p>
    <w:p w14:paraId="412DFBA9" w14:textId="77777777" w:rsidR="004B3F04" w:rsidRDefault="004B3F04" w:rsidP="007E63CC">
      <w:pPr>
        <w:numPr>
          <w:ilvl w:val="1"/>
          <w:numId w:val="50"/>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552" w:name="C_4499-34442"/>
      <w:r>
        <w:t xml:space="preserve"> (CONF:4499-34442)</w:t>
      </w:r>
      <w:bookmarkEnd w:id="2552"/>
      <w:r>
        <w:t>.</w:t>
      </w:r>
    </w:p>
    <w:p w14:paraId="1C1C562B" w14:textId="77777777" w:rsidR="004B3F04" w:rsidRDefault="004B3F04" w:rsidP="007E63CC">
      <w:pPr>
        <w:numPr>
          <w:ilvl w:val="1"/>
          <w:numId w:val="50"/>
        </w:numPr>
      </w:pPr>
      <w:r>
        <w:rPr>
          <w:rStyle w:val="keyword"/>
        </w:rPr>
        <w:t>SHALL</w:t>
      </w:r>
      <w:r>
        <w:t xml:space="preserve"> contain exactly one [1..1] </w:t>
      </w:r>
      <w:r>
        <w:rPr>
          <w:rStyle w:val="XMLnameBold"/>
        </w:rPr>
        <w:t>time</w:t>
      </w:r>
      <w:bookmarkStart w:id="2553" w:name="C_4499-34439"/>
      <w:r>
        <w:t xml:space="preserve"> (CONF:4499-34439)</w:t>
      </w:r>
      <w:bookmarkEnd w:id="2553"/>
      <w:r>
        <w:t>.</w:t>
      </w:r>
    </w:p>
    <w:p w14:paraId="062265F3" w14:textId="77777777" w:rsidR="004B3F04" w:rsidRDefault="004B3F04" w:rsidP="007E63CC">
      <w:pPr>
        <w:numPr>
          <w:ilvl w:val="2"/>
          <w:numId w:val="50"/>
        </w:numPr>
      </w:pPr>
      <w:r>
        <w:t xml:space="preserve">This time </w:t>
      </w:r>
      <w:r>
        <w:rPr>
          <w:rStyle w:val="keyword"/>
        </w:rPr>
        <w:t>SHALL</w:t>
      </w:r>
      <w:r>
        <w:t xml:space="preserve"> contain exactly one [1..1] </w:t>
      </w:r>
      <w:r>
        <w:rPr>
          <w:rStyle w:val="XMLnameBold"/>
        </w:rPr>
        <w:t>low</w:t>
      </w:r>
      <w:bookmarkStart w:id="2554" w:name="C_4499-34443"/>
      <w:r>
        <w:t xml:space="preserve"> (CONF:4499-34443)</w:t>
      </w:r>
      <w:bookmarkEnd w:id="2554"/>
      <w:r>
        <w:t>.</w:t>
      </w:r>
      <w:r>
        <w:br/>
        <w:t>Note: QDM Attribute: Author dateTime (The time the discharge medication list on the discharge instruction form is authored)</w:t>
      </w:r>
    </w:p>
    <w:p w14:paraId="70ADC2D6" w14:textId="77777777" w:rsidR="004B3F04" w:rsidRDefault="004B3F04" w:rsidP="007E63CC">
      <w:pPr>
        <w:numPr>
          <w:ilvl w:val="1"/>
          <w:numId w:val="50"/>
        </w:numPr>
      </w:pPr>
      <w:r>
        <w:rPr>
          <w:rStyle w:val="keyword"/>
        </w:rPr>
        <w:t>SHALL</w:t>
      </w:r>
      <w:r>
        <w:t xml:space="preserve"> contain exactly one [1..1] </w:t>
      </w:r>
      <w:r>
        <w:rPr>
          <w:rStyle w:val="XMLnameBold"/>
        </w:rPr>
        <w:t>role</w:t>
      </w:r>
      <w:bookmarkStart w:id="2555" w:name="C_4499-34440"/>
      <w:r>
        <w:t xml:space="preserve"> (CONF:4499-34440)</w:t>
      </w:r>
      <w:bookmarkEnd w:id="2555"/>
      <w:r>
        <w:t>.</w:t>
      </w:r>
    </w:p>
    <w:p w14:paraId="55188859" w14:textId="77777777" w:rsidR="004B3F04" w:rsidRDefault="004B3F04" w:rsidP="007E63CC">
      <w:pPr>
        <w:numPr>
          <w:ilvl w:val="2"/>
          <w:numId w:val="5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556" w:name="C_4499-34444"/>
      <w:r>
        <w:t xml:space="preserve"> (CONF:4499-34444)</w:t>
      </w:r>
      <w:bookmarkEnd w:id="2556"/>
      <w:r>
        <w:t>.</w:t>
      </w:r>
    </w:p>
    <w:p w14:paraId="29339ADF" w14:textId="77777777" w:rsidR="004B3F04" w:rsidRDefault="004B3F04" w:rsidP="007E63CC">
      <w:pPr>
        <w:numPr>
          <w:ilvl w:val="2"/>
          <w:numId w:val="50"/>
        </w:numPr>
      </w:pPr>
      <w:r>
        <w:t xml:space="preserve">This role </w:t>
      </w:r>
      <w:r>
        <w:rPr>
          <w:rStyle w:val="keyword"/>
        </w:rPr>
        <w:t>MAY</w:t>
      </w:r>
      <w:r>
        <w:t xml:space="preserve"> contain zero or one [0..1] </w:t>
      </w:r>
      <w:r>
        <w:rPr>
          <w:rStyle w:val="XMLnameBold"/>
        </w:rPr>
        <w:t>id</w:t>
      </w:r>
      <w:bookmarkStart w:id="2557" w:name="C_4499-34445"/>
      <w:r>
        <w:t xml:space="preserve"> (CONF:4499-34445)</w:t>
      </w:r>
      <w:bookmarkEnd w:id="2557"/>
      <w:r>
        <w:t>.</w:t>
      </w:r>
    </w:p>
    <w:p w14:paraId="3BC91D00"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58" w:name="C_4499-35285"/>
      <w:r>
        <w:t xml:space="preserve"> (CONF:4499-35285)</w:t>
      </w:r>
      <w:bookmarkEnd w:id="2558"/>
      <w:r>
        <w:t xml:space="preserve"> such that it</w:t>
      </w:r>
      <w:r>
        <w:br/>
        <w:t>Note: QDM Attribute: Prescriber</w:t>
      </w:r>
    </w:p>
    <w:p w14:paraId="2D6A677C"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59" w:name="C_4499-35289"/>
      <w:r>
        <w:t xml:space="preserve"> (CONF:4499-35289)</w:t>
      </w:r>
      <w:bookmarkEnd w:id="2559"/>
      <w:r>
        <w:t>.</w:t>
      </w:r>
    </w:p>
    <w:p w14:paraId="6610DBC2" w14:textId="77777777" w:rsidR="004B3F04" w:rsidRDefault="004B3F04" w:rsidP="007E63CC">
      <w:pPr>
        <w:numPr>
          <w:ilvl w:val="1"/>
          <w:numId w:val="50"/>
        </w:numPr>
      </w:pPr>
      <w:r>
        <w:rPr>
          <w:rStyle w:val="keyword"/>
        </w:rPr>
        <w:t>SHALL</w:t>
      </w:r>
      <w:r>
        <w:t xml:space="preserve"> contain exactly one [1..1] Entity - Practitioner</w:t>
      </w:r>
      <w:r>
        <w:rPr>
          <w:rStyle w:val="XMLname"/>
        </w:rPr>
        <w:t xml:space="preserve"> (identifier: urn:hl7ii:2.16.840.1.113883.10.20.28.4.137:2019-05-01)</w:t>
      </w:r>
      <w:bookmarkStart w:id="2560" w:name="C_4499-35286"/>
      <w:r>
        <w:t xml:space="preserve"> (CONF:4499-35286)</w:t>
      </w:r>
      <w:bookmarkEnd w:id="2560"/>
      <w:r>
        <w:t>.</w:t>
      </w:r>
    </w:p>
    <w:p w14:paraId="2FCB87E8"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1" w:name="C_4499-35287"/>
      <w:r>
        <w:t xml:space="preserve"> (CONF:4499-35287)</w:t>
      </w:r>
      <w:bookmarkEnd w:id="2561"/>
      <w:r>
        <w:t xml:space="preserve"> such that it</w:t>
      </w:r>
      <w:r>
        <w:br/>
        <w:t>Note: QDM Attribute: Prescriber</w:t>
      </w:r>
    </w:p>
    <w:p w14:paraId="2E298E5F"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2" w:name="C_4499-35290"/>
      <w:r>
        <w:t xml:space="preserve"> (CONF:4499-35290)</w:t>
      </w:r>
      <w:bookmarkEnd w:id="2562"/>
      <w:r>
        <w:t>.</w:t>
      </w:r>
    </w:p>
    <w:p w14:paraId="0B47AA1B" w14:textId="77777777" w:rsidR="004B3F04" w:rsidRDefault="004B3F04" w:rsidP="007E63CC">
      <w:pPr>
        <w:numPr>
          <w:ilvl w:val="1"/>
          <w:numId w:val="50"/>
        </w:numPr>
      </w:pPr>
      <w:r>
        <w:rPr>
          <w:rStyle w:val="keyword"/>
        </w:rPr>
        <w:t>SHALL</w:t>
      </w:r>
      <w:r>
        <w:t xml:space="preserve"> contain exactly one [1..1] Entity - Organization </w:t>
      </w:r>
      <w:r>
        <w:rPr>
          <w:rStyle w:val="XMLname"/>
        </w:rPr>
        <w:t xml:space="preserve"> (identifier: urn:hl7ii:2.16.840.1.113883.10.20.28.4.135:2019-05-01)</w:t>
      </w:r>
      <w:bookmarkStart w:id="2563" w:name="C_4499-35288"/>
      <w:r>
        <w:t xml:space="preserve"> (CONF:4499-35288)</w:t>
      </w:r>
      <w:bookmarkEnd w:id="2563"/>
      <w:r>
        <w:t>.</w:t>
      </w:r>
    </w:p>
    <w:p w14:paraId="57558E3F"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4" w:name="C_4499-35880"/>
      <w:r>
        <w:t xml:space="preserve"> (CONF:4499-35880)</w:t>
      </w:r>
      <w:bookmarkEnd w:id="2564"/>
      <w:r>
        <w:t xml:space="preserve"> such that it</w:t>
      </w:r>
      <w:r>
        <w:br/>
        <w:t>Note: QDM Attribute: Prescriber</w:t>
      </w:r>
    </w:p>
    <w:p w14:paraId="083EE8D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65" w:name="C_4499-35884"/>
      <w:r>
        <w:t xml:space="preserve"> (CONF:4499-35884)</w:t>
      </w:r>
      <w:bookmarkEnd w:id="2565"/>
      <w:r>
        <w:t>.</w:t>
      </w:r>
    </w:p>
    <w:p w14:paraId="70768346" w14:textId="77777777" w:rsidR="004B3F04" w:rsidRDefault="004B3F04" w:rsidP="007E63CC">
      <w:pPr>
        <w:numPr>
          <w:ilvl w:val="1"/>
          <w:numId w:val="50"/>
        </w:numPr>
      </w:pPr>
      <w:r>
        <w:rPr>
          <w:rStyle w:val="keyword"/>
        </w:rPr>
        <w:t>SHALL</w:t>
      </w:r>
      <w:r>
        <w:t xml:space="preserve"> contain exactly one [1..1] Entity - Care Partner</w:t>
      </w:r>
      <w:r>
        <w:rPr>
          <w:rStyle w:val="XMLname"/>
        </w:rPr>
        <w:t xml:space="preserve"> (identifier: urn:hl7ii:2.16.840.1.113883.10.20.28.4.134:2019-05-01)</w:t>
      </w:r>
      <w:bookmarkStart w:id="2566" w:name="C_4499-35881"/>
      <w:r>
        <w:t xml:space="preserve"> (CONF:4499-35881)</w:t>
      </w:r>
      <w:bookmarkEnd w:id="2566"/>
      <w:r>
        <w:t>.</w:t>
      </w:r>
    </w:p>
    <w:p w14:paraId="0D96FD1C"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67" w:name="C_4499-35291"/>
      <w:r>
        <w:t xml:space="preserve"> (CONF:4499-35291)</w:t>
      </w:r>
      <w:bookmarkEnd w:id="2567"/>
      <w:r>
        <w:t xml:space="preserve"> such that it</w:t>
      </w:r>
      <w:r>
        <w:br/>
        <w:t>Note: QDM Attribute: Prescriber</w:t>
      </w:r>
    </w:p>
    <w:p w14:paraId="7478C534"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68" w:name="C_4499-35293"/>
      <w:r>
        <w:t xml:space="preserve"> (CONF:4499-35293)</w:t>
      </w:r>
      <w:bookmarkEnd w:id="2568"/>
      <w:r>
        <w:t>.</w:t>
      </w:r>
    </w:p>
    <w:p w14:paraId="58325845" w14:textId="77777777" w:rsidR="004B3F04" w:rsidRDefault="004B3F04" w:rsidP="007E63CC">
      <w:pPr>
        <w:numPr>
          <w:ilvl w:val="1"/>
          <w:numId w:val="50"/>
        </w:numPr>
      </w:pPr>
      <w:r>
        <w:rPr>
          <w:rStyle w:val="keyword"/>
        </w:rPr>
        <w:t>SHALL</w:t>
      </w:r>
      <w:r>
        <w:t xml:space="preserve"> contain exactly one [1..1] Entity - Patient</w:t>
      </w:r>
      <w:r>
        <w:rPr>
          <w:rStyle w:val="XMLname"/>
        </w:rPr>
        <w:t xml:space="preserve"> (identifier: urn:hl7ii:2.16.840.1.113883.10.20.28.4.136:2019-05-01)</w:t>
      </w:r>
      <w:bookmarkStart w:id="2569" w:name="C_4499-35292"/>
      <w:r>
        <w:t xml:space="preserve"> (CONF:4499-35292)</w:t>
      </w:r>
      <w:bookmarkEnd w:id="2569"/>
      <w:r>
        <w:t>.</w:t>
      </w:r>
    </w:p>
    <w:p w14:paraId="1E713CFD"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0" w:name="C_4499-35294"/>
      <w:r>
        <w:t xml:space="preserve"> (CONF:4499-35294)</w:t>
      </w:r>
      <w:bookmarkEnd w:id="2570"/>
      <w:r>
        <w:t xml:space="preserve"> such that it</w:t>
      </w:r>
      <w:r>
        <w:br/>
        <w:t>Note: QDM Attribute: Recorder</w:t>
      </w:r>
    </w:p>
    <w:p w14:paraId="793D7B4A"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1" w:name="C_4499-35298"/>
      <w:r>
        <w:t xml:space="preserve"> (CONF:4499-35298)</w:t>
      </w:r>
      <w:bookmarkEnd w:id="2571"/>
      <w:r>
        <w:t>.</w:t>
      </w:r>
    </w:p>
    <w:p w14:paraId="46AFCDBA" w14:textId="77777777" w:rsidR="004B3F04" w:rsidRDefault="004B3F04" w:rsidP="007E63CC">
      <w:pPr>
        <w:numPr>
          <w:ilvl w:val="1"/>
          <w:numId w:val="5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572" w:name="C_4499-36196"/>
      <w:r>
        <w:t xml:space="preserve"> (CONF:4499-36196)</w:t>
      </w:r>
      <w:bookmarkEnd w:id="2572"/>
      <w:r>
        <w:t>.</w:t>
      </w:r>
    </w:p>
    <w:p w14:paraId="61743E8C" w14:textId="77777777" w:rsidR="004B3F04" w:rsidRDefault="004B3F04" w:rsidP="007E63CC">
      <w:pPr>
        <w:numPr>
          <w:ilvl w:val="0"/>
          <w:numId w:val="50"/>
        </w:numPr>
      </w:pPr>
      <w:r>
        <w:rPr>
          <w:rStyle w:val="keyword"/>
        </w:rPr>
        <w:lastRenderedPageBreak/>
        <w:t>MAY</w:t>
      </w:r>
      <w:r>
        <w:t xml:space="preserve"> contain zero or more [0..*] </w:t>
      </w:r>
      <w:r>
        <w:rPr>
          <w:rStyle w:val="XMLnameBold"/>
        </w:rPr>
        <w:t>participation</w:t>
      </w:r>
      <w:bookmarkStart w:id="2573" w:name="C_4499-35296"/>
      <w:r>
        <w:t xml:space="preserve"> (CONF:4499-35296)</w:t>
      </w:r>
      <w:bookmarkEnd w:id="2573"/>
      <w:r>
        <w:t xml:space="preserve"> such that it</w:t>
      </w:r>
      <w:r>
        <w:br/>
        <w:t>Note: QDM Attribute: Recorder</w:t>
      </w:r>
    </w:p>
    <w:p w14:paraId="439062DE"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74" w:name="C_4499-35299"/>
      <w:r>
        <w:t xml:space="preserve"> (CONF:4499-35299)</w:t>
      </w:r>
      <w:bookmarkEnd w:id="2574"/>
      <w:r>
        <w:t>.</w:t>
      </w:r>
    </w:p>
    <w:p w14:paraId="152DA89B" w14:textId="77777777" w:rsidR="004B3F04" w:rsidRDefault="004B3F04" w:rsidP="007E63CC">
      <w:pPr>
        <w:numPr>
          <w:ilvl w:val="1"/>
          <w:numId w:val="5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575" w:name="C_4499-36197"/>
      <w:r>
        <w:t xml:space="preserve"> (CONF:4499-36197)</w:t>
      </w:r>
      <w:bookmarkEnd w:id="2575"/>
      <w:r>
        <w:t>.</w:t>
      </w:r>
    </w:p>
    <w:p w14:paraId="13AA0081" w14:textId="77777777" w:rsidR="004B3F04" w:rsidRDefault="004B3F04" w:rsidP="007E63CC">
      <w:pPr>
        <w:numPr>
          <w:ilvl w:val="0"/>
          <w:numId w:val="50"/>
        </w:numPr>
      </w:pPr>
      <w:r>
        <w:rPr>
          <w:rStyle w:val="keyword"/>
        </w:rPr>
        <w:t>MAY</w:t>
      </w:r>
      <w:r>
        <w:t xml:space="preserve"> contain zero or more [0..*] </w:t>
      </w:r>
      <w:r>
        <w:rPr>
          <w:rStyle w:val="XMLnameBold"/>
        </w:rPr>
        <w:t>participation</w:t>
      </w:r>
      <w:bookmarkStart w:id="2576" w:name="C_4499-35882"/>
      <w:r>
        <w:t xml:space="preserve"> (CONF:4499-35882)</w:t>
      </w:r>
      <w:bookmarkEnd w:id="2576"/>
      <w:r>
        <w:t xml:space="preserve"> such that it</w:t>
      </w:r>
      <w:r>
        <w:br/>
        <w:t>Note: QDM Attribute: Recorder</w:t>
      </w:r>
    </w:p>
    <w:p w14:paraId="7BE1FF32"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577" w:name="C_4499-35885"/>
      <w:r>
        <w:t xml:space="preserve"> (CONF:4499-35885)</w:t>
      </w:r>
      <w:bookmarkEnd w:id="2577"/>
      <w:r>
        <w:t>.</w:t>
      </w:r>
    </w:p>
    <w:p w14:paraId="2808130F" w14:textId="77777777" w:rsidR="004B3F04" w:rsidRDefault="004B3F04" w:rsidP="007E63CC">
      <w:pPr>
        <w:numPr>
          <w:ilvl w:val="1"/>
          <w:numId w:val="5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578" w:name="C_4499-36198"/>
      <w:r>
        <w:t xml:space="preserve"> (CONF:4499-36198)</w:t>
      </w:r>
      <w:bookmarkEnd w:id="2578"/>
      <w:r>
        <w:t>.</w:t>
      </w:r>
    </w:p>
    <w:p w14:paraId="58CFDD85" w14:textId="77777777" w:rsidR="004B3F04" w:rsidRDefault="004B3F04" w:rsidP="007E63CC">
      <w:pPr>
        <w:numPr>
          <w:ilvl w:val="0"/>
          <w:numId w:val="50"/>
        </w:numPr>
      </w:pPr>
      <w:r>
        <w:rPr>
          <w:rStyle w:val="keyword"/>
        </w:rPr>
        <w:t>MAY</w:t>
      </w:r>
      <w:r>
        <w:t xml:space="preserve"> contain zero or one [0..1] </w:t>
      </w:r>
      <w:r>
        <w:rPr>
          <w:rStyle w:val="XMLnameBold"/>
        </w:rPr>
        <w:t>participation</w:t>
      </w:r>
      <w:bookmarkStart w:id="2579" w:name="C_4499-35300"/>
      <w:r>
        <w:t xml:space="preserve"> (CONF:4499-35300)</w:t>
      </w:r>
      <w:bookmarkEnd w:id="2579"/>
      <w:r>
        <w:t xml:space="preserve"> such that it</w:t>
      </w:r>
      <w:r>
        <w:br/>
        <w:t>Note: QDM Attribute: Recorder</w:t>
      </w:r>
    </w:p>
    <w:p w14:paraId="39722490"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580" w:name="C_4499-35302"/>
      <w:r>
        <w:t xml:space="preserve"> (CONF:4499-35302)</w:t>
      </w:r>
      <w:bookmarkEnd w:id="2580"/>
      <w:r>
        <w:t>.</w:t>
      </w:r>
    </w:p>
    <w:p w14:paraId="6AF17BB5" w14:textId="77777777" w:rsidR="004B3F04" w:rsidRDefault="004B3F04" w:rsidP="007E63CC">
      <w:pPr>
        <w:numPr>
          <w:ilvl w:val="1"/>
          <w:numId w:val="5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581" w:name="C_4499-36199"/>
      <w:r>
        <w:t xml:space="preserve"> (CONF:4499-36199)</w:t>
      </w:r>
      <w:bookmarkEnd w:id="2581"/>
      <w:r>
        <w:t>.</w:t>
      </w:r>
    </w:p>
    <w:p w14:paraId="4D23AEF6"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2" w:name="C_4499-34441"/>
      <w:r>
        <w:t xml:space="preserve"> (CONF:4499-34441)</w:t>
      </w:r>
      <w:bookmarkEnd w:id="2582"/>
      <w:r>
        <w:t xml:space="preserve"> such that it</w:t>
      </w:r>
      <w:r>
        <w:br/>
        <w:t>Note: QDM Attribute: Supply</w:t>
      </w:r>
    </w:p>
    <w:p w14:paraId="6CFBF5E5"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w:t>
      </w:r>
      <w:bookmarkStart w:id="2583" w:name="C_4499-34446"/>
      <w:r>
        <w:t xml:space="preserve"> (CONF:4499-34446)</w:t>
      </w:r>
      <w:bookmarkEnd w:id="2583"/>
      <w:r>
        <w:t>.</w:t>
      </w:r>
    </w:p>
    <w:p w14:paraId="19154CED" w14:textId="77777777" w:rsidR="004B3F04" w:rsidRDefault="004B3F04" w:rsidP="007E63CC">
      <w:pPr>
        <w:numPr>
          <w:ilvl w:val="1"/>
          <w:numId w:val="5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584" w:name="C_4499-34812"/>
      <w:r>
        <w:t xml:space="preserve"> (CONF:4499-34812)</w:t>
      </w:r>
      <w:bookmarkEnd w:id="2584"/>
      <w:r>
        <w:t>.</w:t>
      </w:r>
    </w:p>
    <w:p w14:paraId="6134E7F4"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5" w:name="C_4499-34130"/>
      <w:r>
        <w:t xml:space="preserve"> (CONF:4499-34130)</w:t>
      </w:r>
      <w:bookmarkEnd w:id="2585"/>
      <w:r>
        <w:t xml:space="preserve"> such that it</w:t>
      </w:r>
      <w:r>
        <w:br/>
        <w:t>Note: QDM Attribute: Reason</w:t>
      </w:r>
    </w:p>
    <w:p w14:paraId="45B35CE6"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"RSON"</w:t>
      </w:r>
      <w:r>
        <w:t xml:space="preserve"> Has Reason</w:t>
      </w:r>
      <w:bookmarkStart w:id="2586" w:name="C_4499-34131"/>
      <w:r>
        <w:t xml:space="preserve"> (CONF:4499-34131)</w:t>
      </w:r>
      <w:bookmarkEnd w:id="2586"/>
      <w:r>
        <w:t>.</w:t>
      </w:r>
    </w:p>
    <w:p w14:paraId="0CFFB48E" w14:textId="77777777" w:rsidR="004B3F04" w:rsidRDefault="004B3F04" w:rsidP="007E63CC">
      <w:pPr>
        <w:numPr>
          <w:ilvl w:val="1"/>
          <w:numId w:val="5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587" w:name="C_4499-34132"/>
      <w:r>
        <w:t xml:space="preserve"> (CONF:4499-34132)</w:t>
      </w:r>
      <w:bookmarkEnd w:id="2587"/>
      <w:r>
        <w:t>.</w:t>
      </w:r>
    </w:p>
    <w:p w14:paraId="48BE6CA0" w14:textId="77777777" w:rsidR="004B3F04" w:rsidRDefault="004B3F04" w:rsidP="007E63CC">
      <w:pPr>
        <w:numPr>
          <w:ilvl w:val="0"/>
          <w:numId w:val="50"/>
        </w:numPr>
      </w:pPr>
      <w:r>
        <w:rPr>
          <w:rStyle w:val="keyword"/>
        </w:rPr>
        <w:t>MAY</w:t>
      </w:r>
      <w:r>
        <w:t xml:space="preserve"> contain zero or one [0..1] </w:t>
      </w:r>
      <w:r>
        <w:rPr>
          <w:rStyle w:val="XMLnameBold"/>
        </w:rPr>
        <w:t>outboundRelationship</w:t>
      </w:r>
      <w:bookmarkStart w:id="2588" w:name="C_4499-35282"/>
      <w:r>
        <w:t xml:space="preserve"> (CONF:4499-35282)</w:t>
      </w:r>
      <w:bookmarkEnd w:id="2588"/>
      <w:r>
        <w:t xml:space="preserve"> such that it</w:t>
      </w:r>
      <w:r>
        <w:br/>
        <w:t>Note: QDM Attribute: daysSupplied</w:t>
      </w:r>
    </w:p>
    <w:p w14:paraId="4C5A0313" w14:textId="77777777" w:rsidR="004B3F04" w:rsidRDefault="004B3F04" w:rsidP="007E63CC">
      <w:pPr>
        <w:numPr>
          <w:ilvl w:val="1"/>
          <w:numId w:val="5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589" w:name="C_4499-35284"/>
      <w:r>
        <w:t xml:space="preserve"> (CONF:4499-35284)</w:t>
      </w:r>
      <w:bookmarkEnd w:id="2589"/>
      <w:r>
        <w:t>.</w:t>
      </w:r>
    </w:p>
    <w:p w14:paraId="3434DEA6" w14:textId="77777777" w:rsidR="004B3F04" w:rsidRDefault="004B3F04" w:rsidP="007E63CC">
      <w:pPr>
        <w:numPr>
          <w:ilvl w:val="1"/>
          <w:numId w:val="50"/>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590" w:name="C_4499-35283"/>
      <w:r>
        <w:t xml:space="preserve"> (CONF:4499-35283)</w:t>
      </w:r>
      <w:bookmarkEnd w:id="2590"/>
      <w:r>
        <w:t>.</w:t>
      </w:r>
    </w:p>
    <w:p w14:paraId="6B4E4B9C" w14:textId="77777777" w:rsidR="004B3F04" w:rsidRDefault="004B3F04" w:rsidP="004B3F04">
      <w:pPr>
        <w:pStyle w:val="Caption"/>
        <w:ind w:left="130" w:right="115"/>
      </w:pPr>
      <w:bookmarkStart w:id="2591" w:name="_Toc64842044"/>
      <w:bookmarkStart w:id="2592" w:name="_Toc65482960"/>
      <w:r>
        <w:lastRenderedPageBreak/>
        <w:t xml:space="preserve">Figure </w:t>
      </w:r>
      <w:r>
        <w:fldChar w:fldCharType="begin"/>
      </w:r>
      <w:r>
        <w:instrText>SEQ Figure \* ARABIC</w:instrText>
      </w:r>
      <w:r>
        <w:fldChar w:fldCharType="separate"/>
      </w:r>
      <w:r>
        <w:t>46</w:t>
      </w:r>
      <w:r>
        <w:fldChar w:fldCharType="end"/>
      </w:r>
      <w:r>
        <w:t>: Medication, Discharge (V4) Example</w:t>
      </w:r>
      <w:bookmarkEnd w:id="2591"/>
      <w:bookmarkEnd w:id="2592"/>
    </w:p>
    <w:p w14:paraId="35B7A08D" w14:textId="77777777" w:rsidR="004B3F04" w:rsidRDefault="004B3F04" w:rsidP="004B3F04">
      <w:pPr>
        <w:pStyle w:val="Example"/>
        <w:ind w:left="130" w:right="115"/>
      </w:pPr>
      <w:r>
        <w:t>&lt;substanceAdministrationCriteria classCode="SBADM" moodCode="RQO"&gt;</w:t>
      </w:r>
    </w:p>
    <w:p w14:paraId="609704E2" w14:textId="77777777" w:rsidR="004B3F04" w:rsidRDefault="004B3F04" w:rsidP="004B3F04">
      <w:pPr>
        <w:pStyle w:val="Example"/>
        <w:ind w:left="130" w:right="115"/>
      </w:pPr>
      <w:r>
        <w:t xml:space="preserve">    &lt;templateId&gt;</w:t>
      </w:r>
    </w:p>
    <w:p w14:paraId="1CA32CC4" w14:textId="77777777" w:rsidR="004B3F04" w:rsidRDefault="004B3F04" w:rsidP="004B3F04">
      <w:pPr>
        <w:pStyle w:val="Example"/>
        <w:ind w:left="130" w:right="115"/>
      </w:pPr>
      <w:r>
        <w:t xml:space="preserve">        &lt;item root="2.16.840.1.113883.10.20.28.4.48" extension="2021-02-01"/&gt;</w:t>
      </w:r>
    </w:p>
    <w:p w14:paraId="3AF92CCD" w14:textId="77777777" w:rsidR="004B3F04" w:rsidRDefault="004B3F04" w:rsidP="004B3F04">
      <w:pPr>
        <w:pStyle w:val="Example"/>
        <w:ind w:left="130" w:right="115"/>
      </w:pPr>
      <w:r>
        <w:t xml:space="preserve">    &lt;/templateId&gt;</w:t>
      </w:r>
    </w:p>
    <w:p w14:paraId="043886E6" w14:textId="77777777" w:rsidR="004B3F04" w:rsidRDefault="004B3F04" w:rsidP="004B3F04">
      <w:pPr>
        <w:pStyle w:val="Example"/>
        <w:ind w:left="130" w:right="115"/>
      </w:pPr>
      <w:r>
        <w:t xml:space="preserve">    &lt;id root="7c7cb827-4ff6-4585-aba3-885a89c32083"/&gt;</w:t>
      </w:r>
    </w:p>
    <w:p w14:paraId="079BD18B" w14:textId="77777777" w:rsidR="004B3F04" w:rsidRDefault="004B3F04" w:rsidP="004B3F04">
      <w:pPr>
        <w:pStyle w:val="Example"/>
        <w:ind w:left="130" w:right="115"/>
      </w:pPr>
      <w:r>
        <w:t xml:space="preserve">    &lt;code code="10183-2" codeSystem="2.16.840.1.113883.6.1"&gt;</w:t>
      </w:r>
    </w:p>
    <w:p w14:paraId="7FC26682" w14:textId="77777777" w:rsidR="004B3F04" w:rsidRDefault="004B3F04" w:rsidP="004B3F04">
      <w:pPr>
        <w:pStyle w:val="Example"/>
        <w:ind w:left="130" w:right="115"/>
      </w:pPr>
      <w:r>
        <w:t xml:space="preserve">        &lt;displayName value="Discharge Medication"/&gt;</w:t>
      </w:r>
    </w:p>
    <w:p w14:paraId="5FE37F16" w14:textId="77777777" w:rsidR="004B3F04" w:rsidRDefault="004B3F04" w:rsidP="004B3F04">
      <w:pPr>
        <w:pStyle w:val="Example"/>
        <w:ind w:left="130" w:right="115"/>
      </w:pPr>
      <w:r>
        <w:t xml:space="preserve">    &lt;/code&gt;</w:t>
      </w:r>
    </w:p>
    <w:p w14:paraId="358F648E" w14:textId="77777777" w:rsidR="004B3F04" w:rsidRDefault="004B3F04" w:rsidP="004B3F04">
      <w:pPr>
        <w:pStyle w:val="Example"/>
        <w:ind w:left="130" w:right="115"/>
      </w:pPr>
      <w:r>
        <w:t xml:space="preserve">    &lt;title value="Medication, Discharge"/&gt;</w:t>
      </w:r>
    </w:p>
    <w:p w14:paraId="59117533" w14:textId="77777777" w:rsidR="004B3F04" w:rsidRDefault="004B3F04" w:rsidP="004B3F04">
      <w:pPr>
        <w:pStyle w:val="Example"/>
        <w:ind w:left="130" w:right="115"/>
      </w:pPr>
      <w:r>
        <w:t xml:space="preserve">    &lt;statusCode code="active" /&gt;</w:t>
      </w:r>
    </w:p>
    <w:p w14:paraId="0DCA08A9" w14:textId="77777777" w:rsidR="004B3F04" w:rsidRDefault="004B3F04" w:rsidP="004B3F04">
      <w:pPr>
        <w:pStyle w:val="Example"/>
        <w:ind w:left="130" w:right="115"/>
      </w:pPr>
      <w:r>
        <w:t xml:space="preserve">    &lt;participation typeCode="CSM"&gt;</w:t>
      </w:r>
    </w:p>
    <w:p w14:paraId="1ABAFAC9" w14:textId="77777777" w:rsidR="004B3F04" w:rsidRDefault="004B3F04" w:rsidP="004B3F04">
      <w:pPr>
        <w:pStyle w:val="Example"/>
        <w:ind w:left="130" w:right="115"/>
      </w:pPr>
      <w:r>
        <w:t xml:space="preserve">        &lt;role classCode="MANU"&gt;</w:t>
      </w:r>
    </w:p>
    <w:p w14:paraId="1233BE20" w14:textId="77777777" w:rsidR="004B3F04" w:rsidRDefault="004B3F04" w:rsidP="004B3F04">
      <w:pPr>
        <w:pStyle w:val="Example"/>
        <w:ind w:left="130" w:right="115"/>
      </w:pPr>
      <w:r>
        <w:t xml:space="preserve">            &lt;playingManufacturedMaterial classCode="MMAT" determinerCode="KIND"&gt;</w:t>
      </w:r>
    </w:p>
    <w:p w14:paraId="66118194" w14:textId="77777777" w:rsidR="004B3F04" w:rsidRDefault="004B3F04" w:rsidP="004B3F04">
      <w:pPr>
        <w:pStyle w:val="Example"/>
        <w:ind w:left="130" w:right="115"/>
      </w:pPr>
      <w:r>
        <w:t xml:space="preserve">                &lt;code valueSet="{$QDMElementValueSetOID}"/&gt;</w:t>
      </w:r>
    </w:p>
    <w:p w14:paraId="48A4EE32" w14:textId="77777777" w:rsidR="004B3F04" w:rsidRDefault="004B3F04" w:rsidP="004B3F04">
      <w:pPr>
        <w:pStyle w:val="Example"/>
        <w:ind w:left="130" w:right="115"/>
      </w:pPr>
      <w:r>
        <w:t xml:space="preserve">            &lt;/playingManufacturedMaterial&gt;</w:t>
      </w:r>
    </w:p>
    <w:p w14:paraId="7A52CF6C" w14:textId="77777777" w:rsidR="004B3F04" w:rsidRDefault="004B3F04" w:rsidP="004B3F04">
      <w:pPr>
        <w:pStyle w:val="Example"/>
        <w:ind w:left="130" w:right="115"/>
      </w:pPr>
      <w:r>
        <w:t xml:space="preserve">        &lt;/role&gt;</w:t>
      </w:r>
    </w:p>
    <w:p w14:paraId="55EC6B94" w14:textId="77777777" w:rsidR="004B3F04" w:rsidRDefault="004B3F04" w:rsidP="004B3F04">
      <w:pPr>
        <w:pStyle w:val="Example"/>
        <w:ind w:left="130" w:right="115"/>
      </w:pPr>
      <w:r>
        <w:t xml:space="preserve">    &lt;/participation&gt;</w:t>
      </w:r>
    </w:p>
    <w:p w14:paraId="69E7E4A7" w14:textId="77777777" w:rsidR="004B3F04" w:rsidRDefault="004B3F04" w:rsidP="004B3F04">
      <w:pPr>
        <w:pStyle w:val="Example"/>
        <w:ind w:left="130" w:right="115"/>
      </w:pPr>
      <w:r>
        <w:t xml:space="preserve">&lt;/substanceAdministrationCriteria&gt;       </w:t>
      </w:r>
    </w:p>
    <w:p w14:paraId="003BDD59" w14:textId="77777777" w:rsidR="004B3F04" w:rsidRDefault="004B3F04" w:rsidP="004B3F04">
      <w:pPr>
        <w:pStyle w:val="BodyText"/>
      </w:pPr>
    </w:p>
    <w:p w14:paraId="13A74A6B" w14:textId="0A9FA85A" w:rsidR="004B3F04" w:rsidRDefault="004B3F04" w:rsidP="004B3F04">
      <w:pPr>
        <w:pStyle w:val="Heading2nospace"/>
      </w:pPr>
      <w:bookmarkStart w:id="2593" w:name="E_Medication_Dispensed_V4_"/>
      <w:bookmarkStart w:id="2594" w:name="_Toc64841911"/>
      <w:bookmarkStart w:id="2595" w:name="_Toc65482827"/>
      <w:r>
        <w:t>Medication, Dispensed (V4)</w:t>
      </w:r>
      <w:bookmarkEnd w:id="2593"/>
      <w:bookmarkEnd w:id="2594"/>
      <w:r w:rsidR="006F762B">
        <w:t xml:space="preserve"> - DRAFT</w:t>
      </w:r>
      <w:bookmarkEnd w:id="2595"/>
    </w:p>
    <w:p w14:paraId="13DEAF5C" w14:textId="77777777" w:rsidR="004B3F04" w:rsidRDefault="004B3F04" w:rsidP="004B3F04">
      <w:pPr>
        <w:pStyle w:val="BracketData"/>
      </w:pPr>
      <w:r>
        <w:t>[supplyCriteria: identifier urn:hl7ii:2.16.840.1.113883.10.20.28.4.49:2021-02-01 (open)]</w:t>
      </w:r>
    </w:p>
    <w:p w14:paraId="60FA1F03" w14:textId="77777777" w:rsidR="004B3F04" w:rsidRDefault="004B3F04" w:rsidP="004B3F04">
      <w:pPr>
        <w:pStyle w:val="Caption"/>
      </w:pPr>
      <w:bookmarkStart w:id="2596" w:name="_Toc64842176"/>
      <w:bookmarkStart w:id="2597" w:name="_Toc65483260"/>
      <w:r>
        <w:t xml:space="preserve">Table </w:t>
      </w:r>
      <w:r>
        <w:fldChar w:fldCharType="begin"/>
      </w:r>
      <w:r>
        <w:instrText>SEQ Table \* ARABIC</w:instrText>
      </w:r>
      <w:r>
        <w:fldChar w:fldCharType="separate"/>
      </w:r>
      <w:r>
        <w:t>99</w:t>
      </w:r>
      <w:r>
        <w:fldChar w:fldCharType="end"/>
      </w:r>
      <w:r>
        <w:t>: Medication, Dispensed (V4) Contexts</w:t>
      </w:r>
      <w:bookmarkEnd w:id="2596"/>
      <w:bookmarkEnd w:id="259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72280A" w14:textId="77777777" w:rsidTr="000659BE">
        <w:trPr>
          <w:cantSplit/>
          <w:tblHeader/>
          <w:jc w:val="center"/>
        </w:trPr>
        <w:tc>
          <w:tcPr>
            <w:tcW w:w="360" w:type="dxa"/>
            <w:shd w:val="clear" w:color="auto" w:fill="E6E6E6"/>
          </w:tcPr>
          <w:p w14:paraId="7684AA22" w14:textId="77777777" w:rsidR="004B3F04" w:rsidRDefault="004B3F04" w:rsidP="000659BE">
            <w:pPr>
              <w:pStyle w:val="TableHead"/>
            </w:pPr>
            <w:r>
              <w:t>Contained By:</w:t>
            </w:r>
          </w:p>
        </w:tc>
        <w:tc>
          <w:tcPr>
            <w:tcW w:w="360" w:type="dxa"/>
            <w:shd w:val="clear" w:color="auto" w:fill="E6E6E6"/>
          </w:tcPr>
          <w:p w14:paraId="5A7FC9EB" w14:textId="77777777" w:rsidR="004B3F04" w:rsidRDefault="004B3F04" w:rsidP="000659BE">
            <w:pPr>
              <w:pStyle w:val="TableHead"/>
            </w:pPr>
            <w:r>
              <w:t>Contains:</w:t>
            </w:r>
          </w:p>
        </w:tc>
      </w:tr>
      <w:tr w:rsidR="004B3F04" w14:paraId="69238A55" w14:textId="77777777" w:rsidTr="000659BE">
        <w:trPr>
          <w:jc w:val="center"/>
        </w:trPr>
        <w:tc>
          <w:tcPr>
            <w:tcW w:w="360" w:type="dxa"/>
          </w:tcPr>
          <w:p w14:paraId="7D77088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A8E4D40"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0366AFE" w14:textId="77777777" w:rsidR="004B3F04" w:rsidRDefault="006C736C" w:rsidP="000659BE">
            <w:pPr>
              <w:pStyle w:val="TableText"/>
            </w:pPr>
            <w:hyperlink w:anchor="E_Dosage">
              <w:r w:rsidR="004B3F04">
                <w:rPr>
                  <w:rStyle w:val="HyperlinkText9pt"/>
                </w:rPr>
                <w:t>Dosage</w:t>
              </w:r>
            </w:hyperlink>
            <w:r w:rsidR="004B3F04">
              <w:t xml:space="preserve"> (optional)</w:t>
            </w:r>
          </w:p>
          <w:p w14:paraId="62B34479"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1256CAA0" w14:textId="77777777" w:rsidR="004B3F04" w:rsidRDefault="006C736C" w:rsidP="000659BE">
            <w:pPr>
              <w:pStyle w:val="TableText"/>
            </w:pPr>
            <w:hyperlink w:anchor="E_Days_Supplied">
              <w:r w:rsidR="004B3F04">
                <w:rPr>
                  <w:rStyle w:val="HyperlinkText9pt"/>
                </w:rPr>
                <w:t>Days Supplied</w:t>
              </w:r>
            </w:hyperlink>
            <w:r w:rsidR="004B3F04">
              <w:t xml:space="preserve"> (optional)</w:t>
            </w:r>
          </w:p>
          <w:p w14:paraId="26A8087C"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175A44E8"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D12332C"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E421658"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8601573"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37EC981" w14:textId="77777777" w:rsidR="004B3F04" w:rsidRDefault="004B3F04" w:rsidP="004B3F04">
      <w:pPr>
        <w:pStyle w:val="BodyText"/>
      </w:pPr>
    </w:p>
    <w:p w14:paraId="02051F8D" w14:textId="77777777" w:rsidR="004B3F04" w:rsidRDefault="004B3F04" w:rsidP="004B3F04">
      <w:r>
        <w:t>This template represents the QDM data type: Medication, Dispensed.</w:t>
      </w:r>
      <w:r>
        <w:br/>
        <w:t>Medication dispensed is to give medications to a patient or patient proxy based on a prescription. Typically, in the ambulatory setting, medications are primarily taken directly by patients and not directly observed. Hence, medications dispensed are the closest health provider documentation of medication compliance.</w:t>
      </w:r>
      <w:r>
        <w:br/>
        <w:t>Timing: Relevant Period references the validity period, i.e., the time period for which the ordered supply is authorized by the prescription authorizing the dispensing event. Relevant dateTime references the dateTime the prescription dispensing event occurred, i.e., the time the prescription was handed over to the patient or patient’s representative. Author dateTime references the date and time the dispensing event is recorded.</w:t>
      </w:r>
      <w:r>
        <w:br/>
        <w:t xml:space="preserve">Dosage: Details of how medication is/is to be taken, i.e., the quantity (mg, cc, tablets) to be taken at a </w:t>
      </w:r>
      <w:r>
        <w:lastRenderedPageBreak/>
        <w:t>single administration.</w:t>
      </w:r>
      <w:r>
        <w:br/>
        <w:t>Supply: The quantity (amount) of therapeutic agent that was provided to a patient (i.e., number of doses, number of tablets or pills, volume of medication). Dispensed to a patient to be taken at a later time.</w:t>
      </w:r>
    </w:p>
    <w:p w14:paraId="199814DB" w14:textId="77777777" w:rsidR="004B3F04" w:rsidRDefault="004B3F04" w:rsidP="004B3F04">
      <w:pPr>
        <w:pStyle w:val="Caption"/>
      </w:pPr>
      <w:bookmarkStart w:id="2598" w:name="_Toc64842177"/>
      <w:bookmarkStart w:id="2599" w:name="_Toc65483261"/>
      <w:r>
        <w:lastRenderedPageBreak/>
        <w:t xml:space="preserve">Table </w:t>
      </w:r>
      <w:r>
        <w:fldChar w:fldCharType="begin"/>
      </w:r>
      <w:r>
        <w:instrText>SEQ Table \* ARABIC</w:instrText>
      </w:r>
      <w:r>
        <w:fldChar w:fldCharType="separate"/>
      </w:r>
      <w:r>
        <w:t>100</w:t>
      </w:r>
      <w:r>
        <w:fldChar w:fldCharType="end"/>
      </w:r>
      <w:r>
        <w:t>: Medication, Dispensed (V4) Constraints Overview</w:t>
      </w:r>
      <w:bookmarkEnd w:id="2598"/>
      <w:bookmarkEnd w:id="259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2CA9C07" w14:textId="77777777" w:rsidTr="000659BE">
        <w:trPr>
          <w:cantSplit/>
          <w:tblHeader/>
          <w:jc w:val="center"/>
        </w:trPr>
        <w:tc>
          <w:tcPr>
            <w:tcW w:w="0" w:type="dxa"/>
            <w:shd w:val="clear" w:color="auto" w:fill="E6E6E6"/>
            <w:noWrap/>
          </w:tcPr>
          <w:p w14:paraId="7A64C49D" w14:textId="77777777" w:rsidR="004B3F04" w:rsidRDefault="004B3F04" w:rsidP="000659BE">
            <w:pPr>
              <w:pStyle w:val="TableHead"/>
            </w:pPr>
            <w:r>
              <w:t>XPath</w:t>
            </w:r>
          </w:p>
        </w:tc>
        <w:tc>
          <w:tcPr>
            <w:tcW w:w="720" w:type="dxa"/>
            <w:shd w:val="clear" w:color="auto" w:fill="E6E6E6"/>
            <w:noWrap/>
          </w:tcPr>
          <w:p w14:paraId="06D7AE94" w14:textId="77777777" w:rsidR="004B3F04" w:rsidRDefault="004B3F04" w:rsidP="000659BE">
            <w:pPr>
              <w:pStyle w:val="TableHead"/>
            </w:pPr>
            <w:r>
              <w:t>Card.</w:t>
            </w:r>
          </w:p>
        </w:tc>
        <w:tc>
          <w:tcPr>
            <w:tcW w:w="1152" w:type="dxa"/>
            <w:shd w:val="clear" w:color="auto" w:fill="E6E6E6"/>
            <w:noWrap/>
          </w:tcPr>
          <w:p w14:paraId="1B511AD7" w14:textId="77777777" w:rsidR="004B3F04" w:rsidRDefault="004B3F04" w:rsidP="000659BE">
            <w:pPr>
              <w:pStyle w:val="TableHead"/>
            </w:pPr>
            <w:r>
              <w:t>Verb</w:t>
            </w:r>
          </w:p>
        </w:tc>
        <w:tc>
          <w:tcPr>
            <w:tcW w:w="864" w:type="dxa"/>
            <w:shd w:val="clear" w:color="auto" w:fill="E6E6E6"/>
            <w:noWrap/>
          </w:tcPr>
          <w:p w14:paraId="117F70FE" w14:textId="77777777" w:rsidR="004B3F04" w:rsidRDefault="004B3F04" w:rsidP="000659BE">
            <w:pPr>
              <w:pStyle w:val="TableHead"/>
            </w:pPr>
            <w:r>
              <w:t>Data Type</w:t>
            </w:r>
          </w:p>
        </w:tc>
        <w:tc>
          <w:tcPr>
            <w:tcW w:w="864" w:type="dxa"/>
            <w:shd w:val="clear" w:color="auto" w:fill="E6E6E6"/>
            <w:noWrap/>
          </w:tcPr>
          <w:p w14:paraId="611E6D4E" w14:textId="77777777" w:rsidR="004B3F04" w:rsidRDefault="004B3F04" w:rsidP="000659BE">
            <w:pPr>
              <w:pStyle w:val="TableHead"/>
            </w:pPr>
            <w:r>
              <w:t>CONF#</w:t>
            </w:r>
          </w:p>
        </w:tc>
        <w:tc>
          <w:tcPr>
            <w:tcW w:w="864" w:type="dxa"/>
            <w:shd w:val="clear" w:color="auto" w:fill="E6E6E6"/>
            <w:noWrap/>
          </w:tcPr>
          <w:p w14:paraId="6754298B" w14:textId="77777777" w:rsidR="004B3F04" w:rsidRDefault="004B3F04" w:rsidP="000659BE">
            <w:pPr>
              <w:pStyle w:val="TableHead"/>
            </w:pPr>
            <w:r>
              <w:t>Value</w:t>
            </w:r>
          </w:p>
        </w:tc>
      </w:tr>
      <w:tr w:rsidR="004B3F04" w14:paraId="48BAB4B7" w14:textId="77777777" w:rsidTr="000659BE">
        <w:trPr>
          <w:jc w:val="center"/>
        </w:trPr>
        <w:tc>
          <w:tcPr>
            <w:tcW w:w="10160" w:type="dxa"/>
            <w:gridSpan w:val="6"/>
          </w:tcPr>
          <w:p w14:paraId="51D08CE9" w14:textId="77777777" w:rsidR="004B3F04" w:rsidRDefault="004B3F04" w:rsidP="000659BE">
            <w:pPr>
              <w:pStyle w:val="TableText"/>
            </w:pPr>
            <w:r>
              <w:t>supplyCriteria (identifier: urn:hl7ii:2.16.840.1.113883.10.20.28.4.49:2021-02-01)</w:t>
            </w:r>
          </w:p>
        </w:tc>
      </w:tr>
      <w:tr w:rsidR="004B3F04" w14:paraId="2D4E13D2" w14:textId="77777777" w:rsidTr="000659BE">
        <w:trPr>
          <w:jc w:val="center"/>
        </w:trPr>
        <w:tc>
          <w:tcPr>
            <w:tcW w:w="3345" w:type="dxa"/>
          </w:tcPr>
          <w:p w14:paraId="3DB3A3CD" w14:textId="77777777" w:rsidR="004B3F04" w:rsidRDefault="004B3F04" w:rsidP="000659BE">
            <w:pPr>
              <w:pStyle w:val="TableText"/>
            </w:pPr>
            <w:r>
              <w:tab/>
              <w:t>@classCode</w:t>
            </w:r>
          </w:p>
        </w:tc>
        <w:tc>
          <w:tcPr>
            <w:tcW w:w="720" w:type="dxa"/>
          </w:tcPr>
          <w:p w14:paraId="2F9FC8B7" w14:textId="77777777" w:rsidR="004B3F04" w:rsidRDefault="004B3F04" w:rsidP="000659BE">
            <w:pPr>
              <w:pStyle w:val="TableText"/>
            </w:pPr>
            <w:r>
              <w:t>1..1</w:t>
            </w:r>
          </w:p>
        </w:tc>
        <w:tc>
          <w:tcPr>
            <w:tcW w:w="1152" w:type="dxa"/>
          </w:tcPr>
          <w:p w14:paraId="1FE3D4C5" w14:textId="77777777" w:rsidR="004B3F04" w:rsidRDefault="004B3F04" w:rsidP="000659BE">
            <w:pPr>
              <w:pStyle w:val="TableText"/>
            </w:pPr>
            <w:r>
              <w:t>SHALL</w:t>
            </w:r>
          </w:p>
        </w:tc>
        <w:tc>
          <w:tcPr>
            <w:tcW w:w="864" w:type="dxa"/>
          </w:tcPr>
          <w:p w14:paraId="02665D91" w14:textId="77777777" w:rsidR="004B3F04" w:rsidRDefault="004B3F04" w:rsidP="000659BE">
            <w:pPr>
              <w:pStyle w:val="TableText"/>
            </w:pPr>
          </w:p>
        </w:tc>
        <w:tc>
          <w:tcPr>
            <w:tcW w:w="1104" w:type="dxa"/>
          </w:tcPr>
          <w:p w14:paraId="2C20288B" w14:textId="77777777" w:rsidR="004B3F04" w:rsidRDefault="006C736C" w:rsidP="000659BE">
            <w:pPr>
              <w:pStyle w:val="TableText"/>
            </w:pPr>
            <w:hyperlink w:anchor="C_4499-32560">
              <w:r w:rsidR="004B3F04">
                <w:rPr>
                  <w:rStyle w:val="HyperlinkText9pt"/>
                </w:rPr>
                <w:t>4499-32560</w:t>
              </w:r>
            </w:hyperlink>
          </w:p>
        </w:tc>
        <w:tc>
          <w:tcPr>
            <w:tcW w:w="2975" w:type="dxa"/>
          </w:tcPr>
          <w:p w14:paraId="68C01E0F" w14:textId="77777777" w:rsidR="004B3F04" w:rsidRDefault="004B3F04" w:rsidP="000659BE">
            <w:pPr>
              <w:pStyle w:val="TableText"/>
            </w:pPr>
            <w:r>
              <w:t>SPLY</w:t>
            </w:r>
          </w:p>
        </w:tc>
      </w:tr>
      <w:tr w:rsidR="004B3F04" w14:paraId="7F7DA9CF" w14:textId="77777777" w:rsidTr="000659BE">
        <w:trPr>
          <w:jc w:val="center"/>
        </w:trPr>
        <w:tc>
          <w:tcPr>
            <w:tcW w:w="3345" w:type="dxa"/>
          </w:tcPr>
          <w:p w14:paraId="275B281F" w14:textId="77777777" w:rsidR="004B3F04" w:rsidRDefault="004B3F04" w:rsidP="000659BE">
            <w:pPr>
              <w:pStyle w:val="TableText"/>
            </w:pPr>
            <w:r>
              <w:tab/>
              <w:t>@moodCode</w:t>
            </w:r>
          </w:p>
        </w:tc>
        <w:tc>
          <w:tcPr>
            <w:tcW w:w="720" w:type="dxa"/>
          </w:tcPr>
          <w:p w14:paraId="6F1EF604" w14:textId="77777777" w:rsidR="004B3F04" w:rsidRDefault="004B3F04" w:rsidP="000659BE">
            <w:pPr>
              <w:pStyle w:val="TableText"/>
            </w:pPr>
            <w:r>
              <w:t>1..1</w:t>
            </w:r>
          </w:p>
        </w:tc>
        <w:tc>
          <w:tcPr>
            <w:tcW w:w="1152" w:type="dxa"/>
          </w:tcPr>
          <w:p w14:paraId="11D0DF9B" w14:textId="77777777" w:rsidR="004B3F04" w:rsidRDefault="004B3F04" w:rsidP="000659BE">
            <w:pPr>
              <w:pStyle w:val="TableText"/>
            </w:pPr>
            <w:r>
              <w:t>SHALL</w:t>
            </w:r>
          </w:p>
        </w:tc>
        <w:tc>
          <w:tcPr>
            <w:tcW w:w="864" w:type="dxa"/>
          </w:tcPr>
          <w:p w14:paraId="151F035F" w14:textId="77777777" w:rsidR="004B3F04" w:rsidRDefault="004B3F04" w:rsidP="000659BE">
            <w:pPr>
              <w:pStyle w:val="TableText"/>
            </w:pPr>
          </w:p>
        </w:tc>
        <w:tc>
          <w:tcPr>
            <w:tcW w:w="1104" w:type="dxa"/>
          </w:tcPr>
          <w:p w14:paraId="61D1009E" w14:textId="77777777" w:rsidR="004B3F04" w:rsidRDefault="006C736C" w:rsidP="000659BE">
            <w:pPr>
              <w:pStyle w:val="TableText"/>
            </w:pPr>
            <w:hyperlink w:anchor="C_4499-32561">
              <w:r w:rsidR="004B3F04">
                <w:rPr>
                  <w:rStyle w:val="HyperlinkText9pt"/>
                </w:rPr>
                <w:t>4499-32561</w:t>
              </w:r>
            </w:hyperlink>
          </w:p>
        </w:tc>
        <w:tc>
          <w:tcPr>
            <w:tcW w:w="2975" w:type="dxa"/>
          </w:tcPr>
          <w:p w14:paraId="2A119494" w14:textId="77777777" w:rsidR="004B3F04" w:rsidRDefault="004B3F04" w:rsidP="000659BE">
            <w:pPr>
              <w:pStyle w:val="TableText"/>
            </w:pPr>
            <w:r>
              <w:t>urn:oid:2.16.840.1.113883.5.1001 (HL7ActMood) = EVN</w:t>
            </w:r>
          </w:p>
        </w:tc>
      </w:tr>
      <w:tr w:rsidR="004B3F04" w14:paraId="53F7F530" w14:textId="77777777" w:rsidTr="000659BE">
        <w:trPr>
          <w:jc w:val="center"/>
        </w:trPr>
        <w:tc>
          <w:tcPr>
            <w:tcW w:w="3345" w:type="dxa"/>
          </w:tcPr>
          <w:p w14:paraId="12E8654F" w14:textId="77777777" w:rsidR="004B3F04" w:rsidRDefault="004B3F04" w:rsidP="000659BE">
            <w:pPr>
              <w:pStyle w:val="TableText"/>
            </w:pPr>
            <w:r>
              <w:tab/>
              <w:t>@actionNegationInd</w:t>
            </w:r>
          </w:p>
        </w:tc>
        <w:tc>
          <w:tcPr>
            <w:tcW w:w="720" w:type="dxa"/>
          </w:tcPr>
          <w:p w14:paraId="78834BF5" w14:textId="77777777" w:rsidR="004B3F04" w:rsidRDefault="004B3F04" w:rsidP="000659BE">
            <w:pPr>
              <w:pStyle w:val="TableText"/>
            </w:pPr>
            <w:r>
              <w:t>0..1</w:t>
            </w:r>
          </w:p>
        </w:tc>
        <w:tc>
          <w:tcPr>
            <w:tcW w:w="1152" w:type="dxa"/>
          </w:tcPr>
          <w:p w14:paraId="6005E20D" w14:textId="77777777" w:rsidR="004B3F04" w:rsidRDefault="004B3F04" w:rsidP="000659BE">
            <w:pPr>
              <w:pStyle w:val="TableText"/>
            </w:pPr>
            <w:r>
              <w:t>MAY</w:t>
            </w:r>
          </w:p>
        </w:tc>
        <w:tc>
          <w:tcPr>
            <w:tcW w:w="864" w:type="dxa"/>
          </w:tcPr>
          <w:p w14:paraId="5CBDE3DD" w14:textId="77777777" w:rsidR="004B3F04" w:rsidRDefault="004B3F04" w:rsidP="000659BE">
            <w:pPr>
              <w:pStyle w:val="TableText"/>
            </w:pPr>
          </w:p>
        </w:tc>
        <w:tc>
          <w:tcPr>
            <w:tcW w:w="1104" w:type="dxa"/>
          </w:tcPr>
          <w:p w14:paraId="7BDB78A3" w14:textId="77777777" w:rsidR="004B3F04" w:rsidRDefault="006C736C" w:rsidP="000659BE">
            <w:pPr>
              <w:pStyle w:val="TableText"/>
            </w:pPr>
            <w:hyperlink w:anchor="C_4499-32562">
              <w:r w:rsidR="004B3F04">
                <w:rPr>
                  <w:rStyle w:val="HyperlinkText9pt"/>
                </w:rPr>
                <w:t>4499-32562</w:t>
              </w:r>
            </w:hyperlink>
          </w:p>
        </w:tc>
        <w:tc>
          <w:tcPr>
            <w:tcW w:w="2975" w:type="dxa"/>
          </w:tcPr>
          <w:p w14:paraId="2DAFFFE0" w14:textId="77777777" w:rsidR="004B3F04" w:rsidRDefault="004B3F04" w:rsidP="000659BE">
            <w:pPr>
              <w:pStyle w:val="TableText"/>
            </w:pPr>
          </w:p>
        </w:tc>
      </w:tr>
      <w:tr w:rsidR="004B3F04" w14:paraId="45B8B4AD" w14:textId="77777777" w:rsidTr="000659BE">
        <w:trPr>
          <w:jc w:val="center"/>
        </w:trPr>
        <w:tc>
          <w:tcPr>
            <w:tcW w:w="3345" w:type="dxa"/>
          </w:tcPr>
          <w:p w14:paraId="6A8610D8" w14:textId="77777777" w:rsidR="004B3F04" w:rsidRDefault="004B3F04" w:rsidP="000659BE">
            <w:pPr>
              <w:pStyle w:val="TableText"/>
            </w:pPr>
            <w:r>
              <w:tab/>
              <w:t>templateId</w:t>
            </w:r>
          </w:p>
        </w:tc>
        <w:tc>
          <w:tcPr>
            <w:tcW w:w="720" w:type="dxa"/>
          </w:tcPr>
          <w:p w14:paraId="34412994" w14:textId="77777777" w:rsidR="004B3F04" w:rsidRDefault="004B3F04" w:rsidP="000659BE">
            <w:pPr>
              <w:pStyle w:val="TableText"/>
            </w:pPr>
            <w:r>
              <w:t>1..1</w:t>
            </w:r>
          </w:p>
        </w:tc>
        <w:tc>
          <w:tcPr>
            <w:tcW w:w="1152" w:type="dxa"/>
          </w:tcPr>
          <w:p w14:paraId="42E4D6F3" w14:textId="77777777" w:rsidR="004B3F04" w:rsidRDefault="004B3F04" w:rsidP="000659BE">
            <w:pPr>
              <w:pStyle w:val="TableText"/>
            </w:pPr>
            <w:r>
              <w:t>SHALL</w:t>
            </w:r>
          </w:p>
        </w:tc>
        <w:tc>
          <w:tcPr>
            <w:tcW w:w="864" w:type="dxa"/>
          </w:tcPr>
          <w:p w14:paraId="60170D5B" w14:textId="77777777" w:rsidR="004B3F04" w:rsidRDefault="004B3F04" w:rsidP="000659BE">
            <w:pPr>
              <w:pStyle w:val="TableText"/>
            </w:pPr>
          </w:p>
        </w:tc>
        <w:tc>
          <w:tcPr>
            <w:tcW w:w="1104" w:type="dxa"/>
          </w:tcPr>
          <w:p w14:paraId="6F68372B" w14:textId="77777777" w:rsidR="004B3F04" w:rsidRDefault="006C736C" w:rsidP="000659BE">
            <w:pPr>
              <w:pStyle w:val="TableText"/>
            </w:pPr>
            <w:hyperlink w:anchor="C_4499-32563">
              <w:r w:rsidR="004B3F04">
                <w:rPr>
                  <w:rStyle w:val="HyperlinkText9pt"/>
                </w:rPr>
                <w:t>4499-32563</w:t>
              </w:r>
            </w:hyperlink>
          </w:p>
        </w:tc>
        <w:tc>
          <w:tcPr>
            <w:tcW w:w="2975" w:type="dxa"/>
          </w:tcPr>
          <w:p w14:paraId="0C196808" w14:textId="77777777" w:rsidR="004B3F04" w:rsidRDefault="004B3F04" w:rsidP="000659BE">
            <w:pPr>
              <w:pStyle w:val="TableText"/>
            </w:pPr>
          </w:p>
        </w:tc>
      </w:tr>
      <w:tr w:rsidR="004B3F04" w14:paraId="140B76FD" w14:textId="77777777" w:rsidTr="000659BE">
        <w:trPr>
          <w:jc w:val="center"/>
        </w:trPr>
        <w:tc>
          <w:tcPr>
            <w:tcW w:w="3345" w:type="dxa"/>
          </w:tcPr>
          <w:p w14:paraId="59F82C69" w14:textId="77777777" w:rsidR="004B3F04" w:rsidRDefault="004B3F04" w:rsidP="000659BE">
            <w:pPr>
              <w:pStyle w:val="TableText"/>
            </w:pPr>
            <w:r>
              <w:tab/>
            </w:r>
            <w:r>
              <w:tab/>
              <w:t>item</w:t>
            </w:r>
          </w:p>
        </w:tc>
        <w:tc>
          <w:tcPr>
            <w:tcW w:w="720" w:type="dxa"/>
          </w:tcPr>
          <w:p w14:paraId="20CC90A3" w14:textId="77777777" w:rsidR="004B3F04" w:rsidRDefault="004B3F04" w:rsidP="000659BE">
            <w:pPr>
              <w:pStyle w:val="TableText"/>
            </w:pPr>
            <w:r>
              <w:t>1..1</w:t>
            </w:r>
          </w:p>
        </w:tc>
        <w:tc>
          <w:tcPr>
            <w:tcW w:w="1152" w:type="dxa"/>
          </w:tcPr>
          <w:p w14:paraId="62D5848B" w14:textId="77777777" w:rsidR="004B3F04" w:rsidRDefault="004B3F04" w:rsidP="000659BE">
            <w:pPr>
              <w:pStyle w:val="TableText"/>
            </w:pPr>
            <w:r>
              <w:t>SHALL</w:t>
            </w:r>
          </w:p>
        </w:tc>
        <w:tc>
          <w:tcPr>
            <w:tcW w:w="864" w:type="dxa"/>
          </w:tcPr>
          <w:p w14:paraId="344AC5B4" w14:textId="77777777" w:rsidR="004B3F04" w:rsidRDefault="004B3F04" w:rsidP="000659BE">
            <w:pPr>
              <w:pStyle w:val="TableText"/>
            </w:pPr>
          </w:p>
        </w:tc>
        <w:tc>
          <w:tcPr>
            <w:tcW w:w="1104" w:type="dxa"/>
          </w:tcPr>
          <w:p w14:paraId="338F51E0" w14:textId="77777777" w:rsidR="004B3F04" w:rsidRDefault="006C736C" w:rsidP="000659BE">
            <w:pPr>
              <w:pStyle w:val="TableText"/>
            </w:pPr>
            <w:hyperlink w:anchor="C_4499-32564">
              <w:r w:rsidR="004B3F04">
                <w:rPr>
                  <w:rStyle w:val="HyperlinkText9pt"/>
                </w:rPr>
                <w:t>4499-32564</w:t>
              </w:r>
            </w:hyperlink>
          </w:p>
        </w:tc>
        <w:tc>
          <w:tcPr>
            <w:tcW w:w="2975" w:type="dxa"/>
          </w:tcPr>
          <w:p w14:paraId="1C44BCCB" w14:textId="77777777" w:rsidR="004B3F04" w:rsidRDefault="004B3F04" w:rsidP="000659BE">
            <w:pPr>
              <w:pStyle w:val="TableText"/>
            </w:pPr>
          </w:p>
        </w:tc>
      </w:tr>
      <w:tr w:rsidR="004B3F04" w14:paraId="4B13B403" w14:textId="77777777" w:rsidTr="000659BE">
        <w:trPr>
          <w:jc w:val="center"/>
        </w:trPr>
        <w:tc>
          <w:tcPr>
            <w:tcW w:w="3345" w:type="dxa"/>
          </w:tcPr>
          <w:p w14:paraId="16E08714" w14:textId="77777777" w:rsidR="004B3F04" w:rsidRDefault="004B3F04" w:rsidP="000659BE">
            <w:pPr>
              <w:pStyle w:val="TableText"/>
            </w:pPr>
            <w:r>
              <w:tab/>
            </w:r>
            <w:r>
              <w:tab/>
            </w:r>
            <w:r>
              <w:tab/>
              <w:t>@root</w:t>
            </w:r>
          </w:p>
        </w:tc>
        <w:tc>
          <w:tcPr>
            <w:tcW w:w="720" w:type="dxa"/>
          </w:tcPr>
          <w:p w14:paraId="3EAAC276" w14:textId="77777777" w:rsidR="004B3F04" w:rsidRDefault="004B3F04" w:rsidP="000659BE">
            <w:pPr>
              <w:pStyle w:val="TableText"/>
            </w:pPr>
            <w:r>
              <w:t>1..1</w:t>
            </w:r>
          </w:p>
        </w:tc>
        <w:tc>
          <w:tcPr>
            <w:tcW w:w="1152" w:type="dxa"/>
          </w:tcPr>
          <w:p w14:paraId="37F30B8C" w14:textId="77777777" w:rsidR="004B3F04" w:rsidRDefault="004B3F04" w:rsidP="000659BE">
            <w:pPr>
              <w:pStyle w:val="TableText"/>
            </w:pPr>
            <w:r>
              <w:t>SHALL</w:t>
            </w:r>
          </w:p>
        </w:tc>
        <w:tc>
          <w:tcPr>
            <w:tcW w:w="864" w:type="dxa"/>
          </w:tcPr>
          <w:p w14:paraId="020EDC2B" w14:textId="77777777" w:rsidR="004B3F04" w:rsidRDefault="004B3F04" w:rsidP="000659BE">
            <w:pPr>
              <w:pStyle w:val="TableText"/>
            </w:pPr>
          </w:p>
        </w:tc>
        <w:tc>
          <w:tcPr>
            <w:tcW w:w="1104" w:type="dxa"/>
          </w:tcPr>
          <w:p w14:paraId="0F211D17" w14:textId="77777777" w:rsidR="004B3F04" w:rsidRDefault="006C736C" w:rsidP="000659BE">
            <w:pPr>
              <w:pStyle w:val="TableText"/>
            </w:pPr>
            <w:hyperlink w:anchor="C_4499-32565">
              <w:r w:rsidR="004B3F04">
                <w:rPr>
                  <w:rStyle w:val="HyperlinkText9pt"/>
                </w:rPr>
                <w:t>4499-32565</w:t>
              </w:r>
            </w:hyperlink>
          </w:p>
        </w:tc>
        <w:tc>
          <w:tcPr>
            <w:tcW w:w="2975" w:type="dxa"/>
          </w:tcPr>
          <w:p w14:paraId="0465A911" w14:textId="77777777" w:rsidR="004B3F04" w:rsidRDefault="004B3F04" w:rsidP="000659BE">
            <w:pPr>
              <w:pStyle w:val="TableText"/>
            </w:pPr>
            <w:r>
              <w:t>2.16.840.1.113883.10.20.28.4.49</w:t>
            </w:r>
          </w:p>
        </w:tc>
      </w:tr>
      <w:tr w:rsidR="004B3F04" w14:paraId="4069B157" w14:textId="77777777" w:rsidTr="000659BE">
        <w:trPr>
          <w:jc w:val="center"/>
        </w:trPr>
        <w:tc>
          <w:tcPr>
            <w:tcW w:w="3345" w:type="dxa"/>
          </w:tcPr>
          <w:p w14:paraId="4DEDB1D4" w14:textId="77777777" w:rsidR="004B3F04" w:rsidRDefault="004B3F04" w:rsidP="000659BE">
            <w:pPr>
              <w:pStyle w:val="TableText"/>
            </w:pPr>
            <w:r>
              <w:tab/>
            </w:r>
            <w:r>
              <w:tab/>
            </w:r>
            <w:r>
              <w:tab/>
              <w:t>@extension</w:t>
            </w:r>
          </w:p>
        </w:tc>
        <w:tc>
          <w:tcPr>
            <w:tcW w:w="720" w:type="dxa"/>
          </w:tcPr>
          <w:p w14:paraId="32CBEA95" w14:textId="77777777" w:rsidR="004B3F04" w:rsidRDefault="004B3F04" w:rsidP="000659BE">
            <w:pPr>
              <w:pStyle w:val="TableText"/>
            </w:pPr>
            <w:r>
              <w:t>1..1</w:t>
            </w:r>
          </w:p>
        </w:tc>
        <w:tc>
          <w:tcPr>
            <w:tcW w:w="1152" w:type="dxa"/>
          </w:tcPr>
          <w:p w14:paraId="53F3246E" w14:textId="77777777" w:rsidR="004B3F04" w:rsidRDefault="004B3F04" w:rsidP="000659BE">
            <w:pPr>
              <w:pStyle w:val="TableText"/>
            </w:pPr>
            <w:r>
              <w:t>SHALL</w:t>
            </w:r>
          </w:p>
        </w:tc>
        <w:tc>
          <w:tcPr>
            <w:tcW w:w="864" w:type="dxa"/>
          </w:tcPr>
          <w:p w14:paraId="31C962AF" w14:textId="77777777" w:rsidR="004B3F04" w:rsidRDefault="004B3F04" w:rsidP="000659BE">
            <w:pPr>
              <w:pStyle w:val="TableText"/>
            </w:pPr>
          </w:p>
        </w:tc>
        <w:tc>
          <w:tcPr>
            <w:tcW w:w="1104" w:type="dxa"/>
          </w:tcPr>
          <w:p w14:paraId="15DB9B6F" w14:textId="77777777" w:rsidR="004B3F04" w:rsidRDefault="006C736C" w:rsidP="000659BE">
            <w:pPr>
              <w:pStyle w:val="TableText"/>
            </w:pPr>
            <w:hyperlink w:anchor="C_4499-33752">
              <w:r w:rsidR="004B3F04">
                <w:rPr>
                  <w:rStyle w:val="HyperlinkText9pt"/>
                </w:rPr>
                <w:t>4499-33752</w:t>
              </w:r>
            </w:hyperlink>
          </w:p>
        </w:tc>
        <w:tc>
          <w:tcPr>
            <w:tcW w:w="2975" w:type="dxa"/>
          </w:tcPr>
          <w:p w14:paraId="24E6AC38" w14:textId="77777777" w:rsidR="004B3F04" w:rsidRDefault="004B3F04" w:rsidP="000659BE">
            <w:pPr>
              <w:pStyle w:val="TableText"/>
            </w:pPr>
            <w:r>
              <w:t>2021-02-01</w:t>
            </w:r>
          </w:p>
        </w:tc>
      </w:tr>
      <w:tr w:rsidR="004B3F04" w14:paraId="4EF59F7B" w14:textId="77777777" w:rsidTr="000659BE">
        <w:trPr>
          <w:jc w:val="center"/>
        </w:trPr>
        <w:tc>
          <w:tcPr>
            <w:tcW w:w="3345" w:type="dxa"/>
          </w:tcPr>
          <w:p w14:paraId="31C53E02" w14:textId="77777777" w:rsidR="004B3F04" w:rsidRDefault="004B3F04" w:rsidP="000659BE">
            <w:pPr>
              <w:pStyle w:val="TableText"/>
            </w:pPr>
            <w:r>
              <w:tab/>
              <w:t>id</w:t>
            </w:r>
          </w:p>
        </w:tc>
        <w:tc>
          <w:tcPr>
            <w:tcW w:w="720" w:type="dxa"/>
          </w:tcPr>
          <w:p w14:paraId="76E89FAD" w14:textId="77777777" w:rsidR="004B3F04" w:rsidRDefault="004B3F04" w:rsidP="000659BE">
            <w:pPr>
              <w:pStyle w:val="TableText"/>
            </w:pPr>
            <w:r>
              <w:t>1..1</w:t>
            </w:r>
          </w:p>
        </w:tc>
        <w:tc>
          <w:tcPr>
            <w:tcW w:w="1152" w:type="dxa"/>
          </w:tcPr>
          <w:p w14:paraId="55429E97" w14:textId="77777777" w:rsidR="004B3F04" w:rsidRDefault="004B3F04" w:rsidP="000659BE">
            <w:pPr>
              <w:pStyle w:val="TableText"/>
            </w:pPr>
            <w:r>
              <w:t>SHALL</w:t>
            </w:r>
          </w:p>
        </w:tc>
        <w:tc>
          <w:tcPr>
            <w:tcW w:w="864" w:type="dxa"/>
          </w:tcPr>
          <w:p w14:paraId="77CAF2AD" w14:textId="77777777" w:rsidR="004B3F04" w:rsidRDefault="004B3F04" w:rsidP="000659BE">
            <w:pPr>
              <w:pStyle w:val="TableText"/>
            </w:pPr>
          </w:p>
        </w:tc>
        <w:tc>
          <w:tcPr>
            <w:tcW w:w="1104" w:type="dxa"/>
          </w:tcPr>
          <w:p w14:paraId="3FCCBF4C" w14:textId="77777777" w:rsidR="004B3F04" w:rsidRDefault="006C736C" w:rsidP="000659BE">
            <w:pPr>
              <w:pStyle w:val="TableText"/>
            </w:pPr>
            <w:hyperlink w:anchor="C_4499-32566">
              <w:r w:rsidR="004B3F04">
                <w:rPr>
                  <w:rStyle w:val="HyperlinkText9pt"/>
                </w:rPr>
                <w:t>4499-32566</w:t>
              </w:r>
            </w:hyperlink>
          </w:p>
        </w:tc>
        <w:tc>
          <w:tcPr>
            <w:tcW w:w="2975" w:type="dxa"/>
          </w:tcPr>
          <w:p w14:paraId="2CD3A88B" w14:textId="77777777" w:rsidR="004B3F04" w:rsidRDefault="004B3F04" w:rsidP="000659BE">
            <w:pPr>
              <w:pStyle w:val="TableText"/>
            </w:pPr>
          </w:p>
        </w:tc>
      </w:tr>
      <w:tr w:rsidR="004B3F04" w14:paraId="2AAFA6EA" w14:textId="77777777" w:rsidTr="000659BE">
        <w:trPr>
          <w:jc w:val="center"/>
        </w:trPr>
        <w:tc>
          <w:tcPr>
            <w:tcW w:w="3345" w:type="dxa"/>
          </w:tcPr>
          <w:p w14:paraId="3FF41A5C" w14:textId="77777777" w:rsidR="004B3F04" w:rsidRDefault="004B3F04" w:rsidP="000659BE">
            <w:pPr>
              <w:pStyle w:val="TableText"/>
            </w:pPr>
            <w:r>
              <w:tab/>
              <w:t>title</w:t>
            </w:r>
          </w:p>
        </w:tc>
        <w:tc>
          <w:tcPr>
            <w:tcW w:w="720" w:type="dxa"/>
          </w:tcPr>
          <w:p w14:paraId="12A40BC0" w14:textId="77777777" w:rsidR="004B3F04" w:rsidRDefault="004B3F04" w:rsidP="000659BE">
            <w:pPr>
              <w:pStyle w:val="TableText"/>
            </w:pPr>
            <w:r>
              <w:t>1..1</w:t>
            </w:r>
          </w:p>
        </w:tc>
        <w:tc>
          <w:tcPr>
            <w:tcW w:w="1152" w:type="dxa"/>
          </w:tcPr>
          <w:p w14:paraId="3A636D70" w14:textId="77777777" w:rsidR="004B3F04" w:rsidRDefault="004B3F04" w:rsidP="000659BE">
            <w:pPr>
              <w:pStyle w:val="TableText"/>
            </w:pPr>
            <w:r>
              <w:t>SHALL</w:t>
            </w:r>
          </w:p>
        </w:tc>
        <w:tc>
          <w:tcPr>
            <w:tcW w:w="864" w:type="dxa"/>
          </w:tcPr>
          <w:p w14:paraId="136A2D5E" w14:textId="77777777" w:rsidR="004B3F04" w:rsidRDefault="004B3F04" w:rsidP="000659BE">
            <w:pPr>
              <w:pStyle w:val="TableText"/>
            </w:pPr>
          </w:p>
        </w:tc>
        <w:tc>
          <w:tcPr>
            <w:tcW w:w="1104" w:type="dxa"/>
          </w:tcPr>
          <w:p w14:paraId="6B5B3428" w14:textId="77777777" w:rsidR="004B3F04" w:rsidRDefault="006C736C" w:rsidP="000659BE">
            <w:pPr>
              <w:pStyle w:val="TableText"/>
            </w:pPr>
            <w:hyperlink w:anchor="C_4499-35953">
              <w:r w:rsidR="004B3F04">
                <w:rPr>
                  <w:rStyle w:val="HyperlinkText9pt"/>
                </w:rPr>
                <w:t>4499-35953</w:t>
              </w:r>
            </w:hyperlink>
          </w:p>
        </w:tc>
        <w:tc>
          <w:tcPr>
            <w:tcW w:w="2975" w:type="dxa"/>
          </w:tcPr>
          <w:p w14:paraId="24ECC789" w14:textId="77777777" w:rsidR="004B3F04" w:rsidRDefault="004B3F04" w:rsidP="000659BE">
            <w:pPr>
              <w:pStyle w:val="TableText"/>
            </w:pPr>
          </w:p>
        </w:tc>
      </w:tr>
      <w:tr w:rsidR="004B3F04" w14:paraId="11F6240D" w14:textId="77777777" w:rsidTr="000659BE">
        <w:trPr>
          <w:jc w:val="center"/>
        </w:trPr>
        <w:tc>
          <w:tcPr>
            <w:tcW w:w="3345" w:type="dxa"/>
          </w:tcPr>
          <w:p w14:paraId="2FA3382C" w14:textId="77777777" w:rsidR="004B3F04" w:rsidRDefault="004B3F04" w:rsidP="000659BE">
            <w:pPr>
              <w:pStyle w:val="TableText"/>
            </w:pPr>
            <w:r>
              <w:tab/>
              <w:t>statusCode</w:t>
            </w:r>
          </w:p>
        </w:tc>
        <w:tc>
          <w:tcPr>
            <w:tcW w:w="720" w:type="dxa"/>
          </w:tcPr>
          <w:p w14:paraId="23AECFAB" w14:textId="77777777" w:rsidR="004B3F04" w:rsidRDefault="004B3F04" w:rsidP="000659BE">
            <w:pPr>
              <w:pStyle w:val="TableText"/>
            </w:pPr>
            <w:r>
              <w:t>1..1</w:t>
            </w:r>
          </w:p>
        </w:tc>
        <w:tc>
          <w:tcPr>
            <w:tcW w:w="1152" w:type="dxa"/>
          </w:tcPr>
          <w:p w14:paraId="0461AB3E" w14:textId="77777777" w:rsidR="004B3F04" w:rsidRDefault="004B3F04" w:rsidP="000659BE">
            <w:pPr>
              <w:pStyle w:val="TableText"/>
            </w:pPr>
            <w:r>
              <w:t>SHALL</w:t>
            </w:r>
          </w:p>
        </w:tc>
        <w:tc>
          <w:tcPr>
            <w:tcW w:w="864" w:type="dxa"/>
          </w:tcPr>
          <w:p w14:paraId="31F30E04" w14:textId="77777777" w:rsidR="004B3F04" w:rsidRDefault="004B3F04" w:rsidP="000659BE">
            <w:pPr>
              <w:pStyle w:val="TableText"/>
            </w:pPr>
          </w:p>
        </w:tc>
        <w:tc>
          <w:tcPr>
            <w:tcW w:w="1104" w:type="dxa"/>
          </w:tcPr>
          <w:p w14:paraId="546D7489" w14:textId="77777777" w:rsidR="004B3F04" w:rsidRDefault="006C736C" w:rsidP="000659BE">
            <w:pPr>
              <w:pStyle w:val="TableText"/>
            </w:pPr>
            <w:hyperlink w:anchor="C_4499-32568">
              <w:r w:rsidR="004B3F04">
                <w:rPr>
                  <w:rStyle w:val="HyperlinkText9pt"/>
                </w:rPr>
                <w:t>4499-32568</w:t>
              </w:r>
            </w:hyperlink>
          </w:p>
        </w:tc>
        <w:tc>
          <w:tcPr>
            <w:tcW w:w="2975" w:type="dxa"/>
          </w:tcPr>
          <w:p w14:paraId="061C97BF" w14:textId="77777777" w:rsidR="004B3F04" w:rsidRDefault="004B3F04" w:rsidP="000659BE">
            <w:pPr>
              <w:pStyle w:val="TableText"/>
            </w:pPr>
          </w:p>
        </w:tc>
      </w:tr>
      <w:tr w:rsidR="004B3F04" w14:paraId="35C3A69C" w14:textId="77777777" w:rsidTr="000659BE">
        <w:trPr>
          <w:jc w:val="center"/>
        </w:trPr>
        <w:tc>
          <w:tcPr>
            <w:tcW w:w="3345" w:type="dxa"/>
          </w:tcPr>
          <w:p w14:paraId="2AD1B9E6" w14:textId="77777777" w:rsidR="004B3F04" w:rsidRDefault="004B3F04" w:rsidP="000659BE">
            <w:pPr>
              <w:pStyle w:val="TableText"/>
            </w:pPr>
            <w:r>
              <w:tab/>
            </w:r>
            <w:r>
              <w:tab/>
              <w:t>@code</w:t>
            </w:r>
          </w:p>
        </w:tc>
        <w:tc>
          <w:tcPr>
            <w:tcW w:w="720" w:type="dxa"/>
          </w:tcPr>
          <w:p w14:paraId="4AD588B7" w14:textId="77777777" w:rsidR="004B3F04" w:rsidRDefault="004B3F04" w:rsidP="000659BE">
            <w:pPr>
              <w:pStyle w:val="TableText"/>
            </w:pPr>
            <w:r>
              <w:t>1..1</w:t>
            </w:r>
          </w:p>
        </w:tc>
        <w:tc>
          <w:tcPr>
            <w:tcW w:w="1152" w:type="dxa"/>
          </w:tcPr>
          <w:p w14:paraId="7CEABE5A" w14:textId="77777777" w:rsidR="004B3F04" w:rsidRDefault="004B3F04" w:rsidP="000659BE">
            <w:pPr>
              <w:pStyle w:val="TableText"/>
            </w:pPr>
            <w:r>
              <w:t>SHALL</w:t>
            </w:r>
          </w:p>
        </w:tc>
        <w:tc>
          <w:tcPr>
            <w:tcW w:w="864" w:type="dxa"/>
          </w:tcPr>
          <w:p w14:paraId="549575C9" w14:textId="77777777" w:rsidR="004B3F04" w:rsidRDefault="004B3F04" w:rsidP="000659BE">
            <w:pPr>
              <w:pStyle w:val="TableText"/>
            </w:pPr>
          </w:p>
        </w:tc>
        <w:tc>
          <w:tcPr>
            <w:tcW w:w="1104" w:type="dxa"/>
          </w:tcPr>
          <w:p w14:paraId="04D479DD" w14:textId="77777777" w:rsidR="004B3F04" w:rsidRDefault="006C736C" w:rsidP="000659BE">
            <w:pPr>
              <w:pStyle w:val="TableText"/>
            </w:pPr>
            <w:hyperlink w:anchor="C_4499-32582">
              <w:r w:rsidR="004B3F04">
                <w:rPr>
                  <w:rStyle w:val="HyperlinkText9pt"/>
                </w:rPr>
                <w:t>4499-32582</w:t>
              </w:r>
            </w:hyperlink>
          </w:p>
        </w:tc>
        <w:tc>
          <w:tcPr>
            <w:tcW w:w="2975" w:type="dxa"/>
          </w:tcPr>
          <w:p w14:paraId="6653BE97" w14:textId="77777777" w:rsidR="004B3F04" w:rsidRDefault="004B3F04" w:rsidP="000659BE">
            <w:pPr>
              <w:pStyle w:val="TableText"/>
            </w:pPr>
            <w:r>
              <w:t>urn:oid:2.16.840.1.113883.5.14 (HL7ActStatus) = completed</w:t>
            </w:r>
          </w:p>
        </w:tc>
      </w:tr>
      <w:tr w:rsidR="004B3F04" w14:paraId="4FAC752C" w14:textId="77777777" w:rsidTr="000659BE">
        <w:trPr>
          <w:jc w:val="center"/>
        </w:trPr>
        <w:tc>
          <w:tcPr>
            <w:tcW w:w="3345" w:type="dxa"/>
          </w:tcPr>
          <w:p w14:paraId="2DDB7CE6" w14:textId="77777777" w:rsidR="004B3F04" w:rsidRDefault="004B3F04" w:rsidP="000659BE">
            <w:pPr>
              <w:pStyle w:val="TableText"/>
            </w:pPr>
            <w:r>
              <w:tab/>
              <w:t>effectiveTime</w:t>
            </w:r>
          </w:p>
        </w:tc>
        <w:tc>
          <w:tcPr>
            <w:tcW w:w="720" w:type="dxa"/>
          </w:tcPr>
          <w:p w14:paraId="58534F4E" w14:textId="77777777" w:rsidR="004B3F04" w:rsidRDefault="004B3F04" w:rsidP="000659BE">
            <w:pPr>
              <w:pStyle w:val="TableText"/>
            </w:pPr>
            <w:r>
              <w:t>0..1</w:t>
            </w:r>
          </w:p>
        </w:tc>
        <w:tc>
          <w:tcPr>
            <w:tcW w:w="1152" w:type="dxa"/>
          </w:tcPr>
          <w:p w14:paraId="0F1655AE" w14:textId="77777777" w:rsidR="004B3F04" w:rsidRDefault="004B3F04" w:rsidP="000659BE">
            <w:pPr>
              <w:pStyle w:val="TableText"/>
            </w:pPr>
            <w:r>
              <w:t>MAY</w:t>
            </w:r>
          </w:p>
        </w:tc>
        <w:tc>
          <w:tcPr>
            <w:tcW w:w="864" w:type="dxa"/>
          </w:tcPr>
          <w:p w14:paraId="66E1AEBA" w14:textId="77777777" w:rsidR="004B3F04" w:rsidRDefault="004B3F04" w:rsidP="000659BE">
            <w:pPr>
              <w:pStyle w:val="TableText"/>
            </w:pPr>
            <w:r>
              <w:t>IVL_TS</w:t>
            </w:r>
          </w:p>
        </w:tc>
        <w:tc>
          <w:tcPr>
            <w:tcW w:w="1104" w:type="dxa"/>
          </w:tcPr>
          <w:p w14:paraId="7AF91073" w14:textId="77777777" w:rsidR="004B3F04" w:rsidRDefault="006C736C" w:rsidP="000659BE">
            <w:pPr>
              <w:pStyle w:val="TableText"/>
            </w:pPr>
            <w:hyperlink w:anchor="C_4499-32569">
              <w:r w:rsidR="004B3F04">
                <w:rPr>
                  <w:rStyle w:val="HyperlinkText9pt"/>
                </w:rPr>
                <w:t>4499-32569</w:t>
              </w:r>
            </w:hyperlink>
          </w:p>
        </w:tc>
        <w:tc>
          <w:tcPr>
            <w:tcW w:w="2975" w:type="dxa"/>
          </w:tcPr>
          <w:p w14:paraId="3FF907C9" w14:textId="77777777" w:rsidR="004B3F04" w:rsidRDefault="004B3F04" w:rsidP="000659BE">
            <w:pPr>
              <w:pStyle w:val="TableText"/>
            </w:pPr>
          </w:p>
        </w:tc>
      </w:tr>
      <w:tr w:rsidR="004B3F04" w14:paraId="70FFFBC7" w14:textId="77777777" w:rsidTr="000659BE">
        <w:trPr>
          <w:jc w:val="center"/>
        </w:trPr>
        <w:tc>
          <w:tcPr>
            <w:tcW w:w="3345" w:type="dxa"/>
          </w:tcPr>
          <w:p w14:paraId="2617F9F2" w14:textId="77777777" w:rsidR="004B3F04" w:rsidRDefault="004B3F04" w:rsidP="000659BE">
            <w:pPr>
              <w:pStyle w:val="TableText"/>
            </w:pPr>
            <w:r>
              <w:tab/>
            </w:r>
            <w:r>
              <w:tab/>
              <w:t>low</w:t>
            </w:r>
          </w:p>
        </w:tc>
        <w:tc>
          <w:tcPr>
            <w:tcW w:w="720" w:type="dxa"/>
          </w:tcPr>
          <w:p w14:paraId="00DC6E0B" w14:textId="77777777" w:rsidR="004B3F04" w:rsidRDefault="004B3F04" w:rsidP="000659BE">
            <w:pPr>
              <w:pStyle w:val="TableText"/>
            </w:pPr>
            <w:r>
              <w:t>1..1</w:t>
            </w:r>
          </w:p>
        </w:tc>
        <w:tc>
          <w:tcPr>
            <w:tcW w:w="1152" w:type="dxa"/>
          </w:tcPr>
          <w:p w14:paraId="23764728" w14:textId="77777777" w:rsidR="004B3F04" w:rsidRDefault="004B3F04" w:rsidP="000659BE">
            <w:pPr>
              <w:pStyle w:val="TableText"/>
            </w:pPr>
            <w:r>
              <w:t>SHALL</w:t>
            </w:r>
          </w:p>
        </w:tc>
        <w:tc>
          <w:tcPr>
            <w:tcW w:w="864" w:type="dxa"/>
          </w:tcPr>
          <w:p w14:paraId="0B9494FD" w14:textId="77777777" w:rsidR="004B3F04" w:rsidRDefault="004B3F04" w:rsidP="000659BE">
            <w:pPr>
              <w:pStyle w:val="TableText"/>
            </w:pPr>
          </w:p>
        </w:tc>
        <w:tc>
          <w:tcPr>
            <w:tcW w:w="1104" w:type="dxa"/>
          </w:tcPr>
          <w:p w14:paraId="5E246984" w14:textId="77777777" w:rsidR="004B3F04" w:rsidRDefault="006C736C" w:rsidP="000659BE">
            <w:pPr>
              <w:pStyle w:val="TableText"/>
            </w:pPr>
            <w:hyperlink w:anchor="C_4499-32570">
              <w:r w:rsidR="004B3F04">
                <w:rPr>
                  <w:rStyle w:val="HyperlinkText9pt"/>
                </w:rPr>
                <w:t>4499-32570</w:t>
              </w:r>
            </w:hyperlink>
          </w:p>
        </w:tc>
        <w:tc>
          <w:tcPr>
            <w:tcW w:w="2975" w:type="dxa"/>
          </w:tcPr>
          <w:p w14:paraId="35F0C69B" w14:textId="77777777" w:rsidR="004B3F04" w:rsidRDefault="004B3F04" w:rsidP="000659BE">
            <w:pPr>
              <w:pStyle w:val="TableText"/>
            </w:pPr>
          </w:p>
        </w:tc>
      </w:tr>
      <w:tr w:rsidR="004B3F04" w14:paraId="283E094A" w14:textId="77777777" w:rsidTr="000659BE">
        <w:trPr>
          <w:jc w:val="center"/>
        </w:trPr>
        <w:tc>
          <w:tcPr>
            <w:tcW w:w="3345" w:type="dxa"/>
          </w:tcPr>
          <w:p w14:paraId="276AE879" w14:textId="77777777" w:rsidR="004B3F04" w:rsidRDefault="004B3F04" w:rsidP="000659BE">
            <w:pPr>
              <w:pStyle w:val="TableText"/>
            </w:pPr>
            <w:r>
              <w:tab/>
            </w:r>
            <w:r>
              <w:tab/>
              <w:t>high</w:t>
            </w:r>
          </w:p>
        </w:tc>
        <w:tc>
          <w:tcPr>
            <w:tcW w:w="720" w:type="dxa"/>
          </w:tcPr>
          <w:p w14:paraId="4B652214" w14:textId="77777777" w:rsidR="004B3F04" w:rsidRDefault="004B3F04" w:rsidP="000659BE">
            <w:pPr>
              <w:pStyle w:val="TableText"/>
            </w:pPr>
            <w:r>
              <w:t>0..1</w:t>
            </w:r>
          </w:p>
        </w:tc>
        <w:tc>
          <w:tcPr>
            <w:tcW w:w="1152" w:type="dxa"/>
          </w:tcPr>
          <w:p w14:paraId="01D934FB" w14:textId="77777777" w:rsidR="004B3F04" w:rsidRDefault="004B3F04" w:rsidP="000659BE">
            <w:pPr>
              <w:pStyle w:val="TableText"/>
            </w:pPr>
            <w:r>
              <w:t>MAY</w:t>
            </w:r>
          </w:p>
        </w:tc>
        <w:tc>
          <w:tcPr>
            <w:tcW w:w="864" w:type="dxa"/>
          </w:tcPr>
          <w:p w14:paraId="04D24140" w14:textId="77777777" w:rsidR="004B3F04" w:rsidRDefault="004B3F04" w:rsidP="000659BE">
            <w:pPr>
              <w:pStyle w:val="TableText"/>
            </w:pPr>
          </w:p>
        </w:tc>
        <w:tc>
          <w:tcPr>
            <w:tcW w:w="1104" w:type="dxa"/>
          </w:tcPr>
          <w:p w14:paraId="111DF358" w14:textId="77777777" w:rsidR="004B3F04" w:rsidRDefault="006C736C" w:rsidP="000659BE">
            <w:pPr>
              <w:pStyle w:val="TableText"/>
            </w:pPr>
            <w:hyperlink w:anchor="C_4499-34860">
              <w:r w:rsidR="004B3F04">
                <w:rPr>
                  <w:rStyle w:val="HyperlinkText9pt"/>
                </w:rPr>
                <w:t>4499-34860</w:t>
              </w:r>
            </w:hyperlink>
          </w:p>
        </w:tc>
        <w:tc>
          <w:tcPr>
            <w:tcW w:w="2975" w:type="dxa"/>
          </w:tcPr>
          <w:p w14:paraId="450D3F31" w14:textId="77777777" w:rsidR="004B3F04" w:rsidRDefault="004B3F04" w:rsidP="000659BE">
            <w:pPr>
              <w:pStyle w:val="TableText"/>
            </w:pPr>
          </w:p>
        </w:tc>
      </w:tr>
      <w:tr w:rsidR="004B3F04" w14:paraId="02B61C4E" w14:textId="77777777" w:rsidTr="000659BE">
        <w:trPr>
          <w:jc w:val="center"/>
        </w:trPr>
        <w:tc>
          <w:tcPr>
            <w:tcW w:w="3345" w:type="dxa"/>
          </w:tcPr>
          <w:p w14:paraId="6EF72CCE" w14:textId="77777777" w:rsidR="004B3F04" w:rsidRDefault="004B3F04" w:rsidP="000659BE">
            <w:pPr>
              <w:pStyle w:val="TableText"/>
            </w:pPr>
            <w:r>
              <w:tab/>
              <w:t>effectiveTime</w:t>
            </w:r>
          </w:p>
        </w:tc>
        <w:tc>
          <w:tcPr>
            <w:tcW w:w="720" w:type="dxa"/>
          </w:tcPr>
          <w:p w14:paraId="1B7EBB45" w14:textId="77777777" w:rsidR="004B3F04" w:rsidRDefault="004B3F04" w:rsidP="000659BE">
            <w:pPr>
              <w:pStyle w:val="TableText"/>
            </w:pPr>
            <w:r>
              <w:t>0..1</w:t>
            </w:r>
          </w:p>
        </w:tc>
        <w:tc>
          <w:tcPr>
            <w:tcW w:w="1152" w:type="dxa"/>
          </w:tcPr>
          <w:p w14:paraId="67E31736" w14:textId="77777777" w:rsidR="004B3F04" w:rsidRDefault="004B3F04" w:rsidP="000659BE">
            <w:pPr>
              <w:pStyle w:val="TableText"/>
            </w:pPr>
            <w:r>
              <w:t>MAY</w:t>
            </w:r>
          </w:p>
        </w:tc>
        <w:tc>
          <w:tcPr>
            <w:tcW w:w="864" w:type="dxa"/>
          </w:tcPr>
          <w:p w14:paraId="0DFE67F5" w14:textId="77777777" w:rsidR="004B3F04" w:rsidRDefault="004B3F04" w:rsidP="000659BE">
            <w:pPr>
              <w:pStyle w:val="TableText"/>
            </w:pPr>
            <w:r>
              <w:t>PIVL_TS</w:t>
            </w:r>
          </w:p>
        </w:tc>
        <w:tc>
          <w:tcPr>
            <w:tcW w:w="1104" w:type="dxa"/>
          </w:tcPr>
          <w:p w14:paraId="73E6E6B6" w14:textId="77777777" w:rsidR="004B3F04" w:rsidRDefault="006C736C" w:rsidP="000659BE">
            <w:pPr>
              <w:pStyle w:val="TableText"/>
            </w:pPr>
            <w:hyperlink w:anchor="C_4499-34856">
              <w:r w:rsidR="004B3F04">
                <w:rPr>
                  <w:rStyle w:val="HyperlinkText9pt"/>
                </w:rPr>
                <w:t>4499-34856</w:t>
              </w:r>
            </w:hyperlink>
          </w:p>
        </w:tc>
        <w:tc>
          <w:tcPr>
            <w:tcW w:w="2975" w:type="dxa"/>
          </w:tcPr>
          <w:p w14:paraId="7C2DC39B" w14:textId="77777777" w:rsidR="004B3F04" w:rsidRDefault="004B3F04" w:rsidP="000659BE">
            <w:pPr>
              <w:pStyle w:val="TableText"/>
            </w:pPr>
          </w:p>
        </w:tc>
      </w:tr>
      <w:tr w:rsidR="004B3F04" w14:paraId="13D5BF69" w14:textId="77777777" w:rsidTr="000659BE">
        <w:trPr>
          <w:jc w:val="center"/>
        </w:trPr>
        <w:tc>
          <w:tcPr>
            <w:tcW w:w="3345" w:type="dxa"/>
          </w:tcPr>
          <w:p w14:paraId="1F688DB7" w14:textId="77777777" w:rsidR="004B3F04" w:rsidRDefault="004B3F04" w:rsidP="000659BE">
            <w:pPr>
              <w:pStyle w:val="TableText"/>
            </w:pPr>
            <w:r>
              <w:tab/>
            </w:r>
            <w:r>
              <w:tab/>
              <w:t>period</w:t>
            </w:r>
          </w:p>
        </w:tc>
        <w:tc>
          <w:tcPr>
            <w:tcW w:w="720" w:type="dxa"/>
          </w:tcPr>
          <w:p w14:paraId="091173DD" w14:textId="77777777" w:rsidR="004B3F04" w:rsidRDefault="004B3F04" w:rsidP="000659BE">
            <w:pPr>
              <w:pStyle w:val="TableText"/>
            </w:pPr>
            <w:r>
              <w:t>0..1</w:t>
            </w:r>
          </w:p>
        </w:tc>
        <w:tc>
          <w:tcPr>
            <w:tcW w:w="1152" w:type="dxa"/>
          </w:tcPr>
          <w:p w14:paraId="7D96893F" w14:textId="77777777" w:rsidR="004B3F04" w:rsidRDefault="004B3F04" w:rsidP="000659BE">
            <w:pPr>
              <w:pStyle w:val="TableText"/>
            </w:pPr>
            <w:r>
              <w:t>MAY</w:t>
            </w:r>
          </w:p>
        </w:tc>
        <w:tc>
          <w:tcPr>
            <w:tcW w:w="864" w:type="dxa"/>
          </w:tcPr>
          <w:p w14:paraId="131C3D49" w14:textId="77777777" w:rsidR="004B3F04" w:rsidRDefault="004B3F04" w:rsidP="000659BE">
            <w:pPr>
              <w:pStyle w:val="TableText"/>
            </w:pPr>
          </w:p>
        </w:tc>
        <w:tc>
          <w:tcPr>
            <w:tcW w:w="1104" w:type="dxa"/>
          </w:tcPr>
          <w:p w14:paraId="3D67D5B0" w14:textId="77777777" w:rsidR="004B3F04" w:rsidRDefault="006C736C" w:rsidP="000659BE">
            <w:pPr>
              <w:pStyle w:val="TableText"/>
            </w:pPr>
            <w:hyperlink w:anchor="C_4499-35307">
              <w:r w:rsidR="004B3F04">
                <w:rPr>
                  <w:rStyle w:val="HyperlinkText9pt"/>
                </w:rPr>
                <w:t>4499-35307</w:t>
              </w:r>
            </w:hyperlink>
          </w:p>
        </w:tc>
        <w:tc>
          <w:tcPr>
            <w:tcW w:w="2975" w:type="dxa"/>
          </w:tcPr>
          <w:p w14:paraId="537D954E" w14:textId="77777777" w:rsidR="004B3F04" w:rsidRDefault="004B3F04" w:rsidP="000659BE">
            <w:pPr>
              <w:pStyle w:val="TableText"/>
            </w:pPr>
          </w:p>
        </w:tc>
      </w:tr>
      <w:tr w:rsidR="004B3F04" w14:paraId="60527C55" w14:textId="77777777" w:rsidTr="000659BE">
        <w:trPr>
          <w:jc w:val="center"/>
        </w:trPr>
        <w:tc>
          <w:tcPr>
            <w:tcW w:w="3345" w:type="dxa"/>
          </w:tcPr>
          <w:p w14:paraId="0A1CCC1B" w14:textId="77777777" w:rsidR="004B3F04" w:rsidRDefault="004B3F04" w:rsidP="000659BE">
            <w:pPr>
              <w:pStyle w:val="TableText"/>
            </w:pPr>
            <w:r>
              <w:tab/>
              <w:t>repeatNumber</w:t>
            </w:r>
          </w:p>
        </w:tc>
        <w:tc>
          <w:tcPr>
            <w:tcW w:w="720" w:type="dxa"/>
          </w:tcPr>
          <w:p w14:paraId="0DCEDAB0" w14:textId="77777777" w:rsidR="004B3F04" w:rsidRDefault="004B3F04" w:rsidP="000659BE">
            <w:pPr>
              <w:pStyle w:val="TableText"/>
            </w:pPr>
            <w:r>
              <w:t>0..1</w:t>
            </w:r>
          </w:p>
        </w:tc>
        <w:tc>
          <w:tcPr>
            <w:tcW w:w="1152" w:type="dxa"/>
          </w:tcPr>
          <w:p w14:paraId="53A8523A" w14:textId="77777777" w:rsidR="004B3F04" w:rsidRDefault="004B3F04" w:rsidP="000659BE">
            <w:pPr>
              <w:pStyle w:val="TableText"/>
            </w:pPr>
            <w:r>
              <w:t>MAY</w:t>
            </w:r>
          </w:p>
        </w:tc>
        <w:tc>
          <w:tcPr>
            <w:tcW w:w="864" w:type="dxa"/>
          </w:tcPr>
          <w:p w14:paraId="7B674F10" w14:textId="77777777" w:rsidR="004B3F04" w:rsidRDefault="004B3F04" w:rsidP="000659BE">
            <w:pPr>
              <w:pStyle w:val="TableText"/>
            </w:pPr>
          </w:p>
        </w:tc>
        <w:tc>
          <w:tcPr>
            <w:tcW w:w="1104" w:type="dxa"/>
          </w:tcPr>
          <w:p w14:paraId="45510A67" w14:textId="77777777" w:rsidR="004B3F04" w:rsidRDefault="006C736C" w:rsidP="000659BE">
            <w:pPr>
              <w:pStyle w:val="TableText"/>
            </w:pPr>
            <w:hyperlink w:anchor="C_4499-32572">
              <w:r w:rsidR="004B3F04">
                <w:rPr>
                  <w:rStyle w:val="HyperlinkText9pt"/>
                </w:rPr>
                <w:t>4499-32572</w:t>
              </w:r>
            </w:hyperlink>
          </w:p>
        </w:tc>
        <w:tc>
          <w:tcPr>
            <w:tcW w:w="2975" w:type="dxa"/>
          </w:tcPr>
          <w:p w14:paraId="5108F958" w14:textId="77777777" w:rsidR="004B3F04" w:rsidRDefault="004B3F04" w:rsidP="000659BE">
            <w:pPr>
              <w:pStyle w:val="TableText"/>
            </w:pPr>
          </w:p>
        </w:tc>
      </w:tr>
      <w:tr w:rsidR="004B3F04" w14:paraId="73DDFEB4" w14:textId="77777777" w:rsidTr="000659BE">
        <w:trPr>
          <w:jc w:val="center"/>
        </w:trPr>
        <w:tc>
          <w:tcPr>
            <w:tcW w:w="3345" w:type="dxa"/>
          </w:tcPr>
          <w:p w14:paraId="5778C123" w14:textId="77777777" w:rsidR="004B3F04" w:rsidRDefault="004B3F04" w:rsidP="000659BE">
            <w:pPr>
              <w:pStyle w:val="TableText"/>
            </w:pPr>
            <w:r>
              <w:tab/>
              <w:t>quantity</w:t>
            </w:r>
          </w:p>
        </w:tc>
        <w:tc>
          <w:tcPr>
            <w:tcW w:w="720" w:type="dxa"/>
          </w:tcPr>
          <w:p w14:paraId="4E964A02" w14:textId="77777777" w:rsidR="004B3F04" w:rsidRDefault="004B3F04" w:rsidP="000659BE">
            <w:pPr>
              <w:pStyle w:val="TableText"/>
            </w:pPr>
            <w:r>
              <w:t>0..1</w:t>
            </w:r>
          </w:p>
        </w:tc>
        <w:tc>
          <w:tcPr>
            <w:tcW w:w="1152" w:type="dxa"/>
          </w:tcPr>
          <w:p w14:paraId="76A216F3" w14:textId="77777777" w:rsidR="004B3F04" w:rsidRDefault="004B3F04" w:rsidP="000659BE">
            <w:pPr>
              <w:pStyle w:val="TableText"/>
            </w:pPr>
            <w:r>
              <w:t>MAY</w:t>
            </w:r>
          </w:p>
        </w:tc>
        <w:tc>
          <w:tcPr>
            <w:tcW w:w="864" w:type="dxa"/>
          </w:tcPr>
          <w:p w14:paraId="43575B84" w14:textId="77777777" w:rsidR="004B3F04" w:rsidRDefault="004B3F04" w:rsidP="000659BE">
            <w:pPr>
              <w:pStyle w:val="TableText"/>
            </w:pPr>
          </w:p>
        </w:tc>
        <w:tc>
          <w:tcPr>
            <w:tcW w:w="1104" w:type="dxa"/>
          </w:tcPr>
          <w:p w14:paraId="095EBEE2" w14:textId="77777777" w:rsidR="004B3F04" w:rsidRDefault="006C736C" w:rsidP="000659BE">
            <w:pPr>
              <w:pStyle w:val="TableText"/>
            </w:pPr>
            <w:hyperlink w:anchor="C_4499-34858">
              <w:r w:rsidR="004B3F04">
                <w:rPr>
                  <w:rStyle w:val="HyperlinkText9pt"/>
                </w:rPr>
                <w:t>4499-34858</w:t>
              </w:r>
            </w:hyperlink>
          </w:p>
        </w:tc>
        <w:tc>
          <w:tcPr>
            <w:tcW w:w="2975" w:type="dxa"/>
          </w:tcPr>
          <w:p w14:paraId="12CD951C" w14:textId="77777777" w:rsidR="004B3F04" w:rsidRDefault="004B3F04" w:rsidP="000659BE">
            <w:pPr>
              <w:pStyle w:val="TableText"/>
            </w:pPr>
          </w:p>
        </w:tc>
      </w:tr>
      <w:tr w:rsidR="004B3F04" w14:paraId="21FCC311" w14:textId="77777777" w:rsidTr="000659BE">
        <w:trPr>
          <w:jc w:val="center"/>
        </w:trPr>
        <w:tc>
          <w:tcPr>
            <w:tcW w:w="3345" w:type="dxa"/>
          </w:tcPr>
          <w:p w14:paraId="26812DB0" w14:textId="77777777" w:rsidR="004B3F04" w:rsidRDefault="004B3F04" w:rsidP="000659BE">
            <w:pPr>
              <w:pStyle w:val="TableText"/>
            </w:pPr>
            <w:r>
              <w:tab/>
              <w:t>participation</w:t>
            </w:r>
          </w:p>
        </w:tc>
        <w:tc>
          <w:tcPr>
            <w:tcW w:w="720" w:type="dxa"/>
          </w:tcPr>
          <w:p w14:paraId="44C27ACD" w14:textId="77777777" w:rsidR="004B3F04" w:rsidRDefault="004B3F04" w:rsidP="000659BE">
            <w:pPr>
              <w:pStyle w:val="TableText"/>
            </w:pPr>
            <w:r>
              <w:t>1..1</w:t>
            </w:r>
          </w:p>
        </w:tc>
        <w:tc>
          <w:tcPr>
            <w:tcW w:w="1152" w:type="dxa"/>
          </w:tcPr>
          <w:p w14:paraId="73EDD759" w14:textId="77777777" w:rsidR="004B3F04" w:rsidRDefault="004B3F04" w:rsidP="000659BE">
            <w:pPr>
              <w:pStyle w:val="TableText"/>
            </w:pPr>
            <w:r>
              <w:t>SHALL</w:t>
            </w:r>
          </w:p>
        </w:tc>
        <w:tc>
          <w:tcPr>
            <w:tcW w:w="864" w:type="dxa"/>
          </w:tcPr>
          <w:p w14:paraId="066B591D" w14:textId="77777777" w:rsidR="004B3F04" w:rsidRDefault="004B3F04" w:rsidP="000659BE">
            <w:pPr>
              <w:pStyle w:val="TableText"/>
            </w:pPr>
          </w:p>
        </w:tc>
        <w:tc>
          <w:tcPr>
            <w:tcW w:w="1104" w:type="dxa"/>
          </w:tcPr>
          <w:p w14:paraId="5F4650AD" w14:textId="77777777" w:rsidR="004B3F04" w:rsidRDefault="006C736C" w:rsidP="000659BE">
            <w:pPr>
              <w:pStyle w:val="TableText"/>
            </w:pPr>
            <w:hyperlink w:anchor="C_4499-32573">
              <w:r w:rsidR="004B3F04">
                <w:rPr>
                  <w:rStyle w:val="HyperlinkText9pt"/>
                </w:rPr>
                <w:t>4499-32573</w:t>
              </w:r>
            </w:hyperlink>
          </w:p>
        </w:tc>
        <w:tc>
          <w:tcPr>
            <w:tcW w:w="2975" w:type="dxa"/>
          </w:tcPr>
          <w:p w14:paraId="2791DDF5" w14:textId="77777777" w:rsidR="004B3F04" w:rsidRDefault="004B3F04" w:rsidP="000659BE">
            <w:pPr>
              <w:pStyle w:val="TableText"/>
            </w:pPr>
          </w:p>
        </w:tc>
      </w:tr>
      <w:tr w:rsidR="004B3F04" w14:paraId="16378313" w14:textId="77777777" w:rsidTr="000659BE">
        <w:trPr>
          <w:jc w:val="center"/>
        </w:trPr>
        <w:tc>
          <w:tcPr>
            <w:tcW w:w="3345" w:type="dxa"/>
          </w:tcPr>
          <w:p w14:paraId="78D42C74" w14:textId="77777777" w:rsidR="004B3F04" w:rsidRDefault="004B3F04" w:rsidP="000659BE">
            <w:pPr>
              <w:pStyle w:val="TableText"/>
            </w:pPr>
            <w:r>
              <w:tab/>
            </w:r>
            <w:r>
              <w:tab/>
              <w:t>@typeCode</w:t>
            </w:r>
          </w:p>
        </w:tc>
        <w:tc>
          <w:tcPr>
            <w:tcW w:w="720" w:type="dxa"/>
          </w:tcPr>
          <w:p w14:paraId="7EBA50B4" w14:textId="77777777" w:rsidR="004B3F04" w:rsidRDefault="004B3F04" w:rsidP="000659BE">
            <w:pPr>
              <w:pStyle w:val="TableText"/>
            </w:pPr>
            <w:r>
              <w:t>1..1</w:t>
            </w:r>
          </w:p>
        </w:tc>
        <w:tc>
          <w:tcPr>
            <w:tcW w:w="1152" w:type="dxa"/>
          </w:tcPr>
          <w:p w14:paraId="4CB6FF41" w14:textId="77777777" w:rsidR="004B3F04" w:rsidRDefault="004B3F04" w:rsidP="000659BE">
            <w:pPr>
              <w:pStyle w:val="TableText"/>
            </w:pPr>
            <w:r>
              <w:t>SHALL</w:t>
            </w:r>
          </w:p>
        </w:tc>
        <w:tc>
          <w:tcPr>
            <w:tcW w:w="864" w:type="dxa"/>
          </w:tcPr>
          <w:p w14:paraId="236B2FD1" w14:textId="77777777" w:rsidR="004B3F04" w:rsidRDefault="004B3F04" w:rsidP="000659BE">
            <w:pPr>
              <w:pStyle w:val="TableText"/>
            </w:pPr>
          </w:p>
        </w:tc>
        <w:tc>
          <w:tcPr>
            <w:tcW w:w="1104" w:type="dxa"/>
          </w:tcPr>
          <w:p w14:paraId="6216182D" w14:textId="77777777" w:rsidR="004B3F04" w:rsidRDefault="006C736C" w:rsidP="000659BE">
            <w:pPr>
              <w:pStyle w:val="TableText"/>
            </w:pPr>
            <w:hyperlink w:anchor="C_4499-32574">
              <w:r w:rsidR="004B3F04">
                <w:rPr>
                  <w:rStyle w:val="HyperlinkText9pt"/>
                </w:rPr>
                <w:t>4499-32574</w:t>
              </w:r>
            </w:hyperlink>
          </w:p>
        </w:tc>
        <w:tc>
          <w:tcPr>
            <w:tcW w:w="2975" w:type="dxa"/>
          </w:tcPr>
          <w:p w14:paraId="04AA597B" w14:textId="77777777" w:rsidR="004B3F04" w:rsidRDefault="004B3F04" w:rsidP="000659BE">
            <w:pPr>
              <w:pStyle w:val="TableText"/>
            </w:pPr>
            <w:r>
              <w:t>urn:oid:2.16.840.1.113883.5.90 (HL7ParticipationType) = CSM</w:t>
            </w:r>
          </w:p>
        </w:tc>
      </w:tr>
      <w:tr w:rsidR="004B3F04" w14:paraId="11CB51C0" w14:textId="77777777" w:rsidTr="000659BE">
        <w:trPr>
          <w:jc w:val="center"/>
        </w:trPr>
        <w:tc>
          <w:tcPr>
            <w:tcW w:w="3345" w:type="dxa"/>
          </w:tcPr>
          <w:p w14:paraId="6AAC3D00" w14:textId="77777777" w:rsidR="004B3F04" w:rsidRDefault="004B3F04" w:rsidP="000659BE">
            <w:pPr>
              <w:pStyle w:val="TableText"/>
            </w:pPr>
            <w:r>
              <w:tab/>
            </w:r>
            <w:r>
              <w:tab/>
              <w:t>role</w:t>
            </w:r>
          </w:p>
        </w:tc>
        <w:tc>
          <w:tcPr>
            <w:tcW w:w="720" w:type="dxa"/>
          </w:tcPr>
          <w:p w14:paraId="6CAD25AE" w14:textId="77777777" w:rsidR="004B3F04" w:rsidRDefault="004B3F04" w:rsidP="000659BE">
            <w:pPr>
              <w:pStyle w:val="TableText"/>
            </w:pPr>
            <w:r>
              <w:t>1..1</w:t>
            </w:r>
          </w:p>
        </w:tc>
        <w:tc>
          <w:tcPr>
            <w:tcW w:w="1152" w:type="dxa"/>
          </w:tcPr>
          <w:p w14:paraId="498B67A4" w14:textId="77777777" w:rsidR="004B3F04" w:rsidRDefault="004B3F04" w:rsidP="000659BE">
            <w:pPr>
              <w:pStyle w:val="TableText"/>
            </w:pPr>
            <w:r>
              <w:t>SHALL</w:t>
            </w:r>
          </w:p>
        </w:tc>
        <w:tc>
          <w:tcPr>
            <w:tcW w:w="864" w:type="dxa"/>
          </w:tcPr>
          <w:p w14:paraId="0413D9EB" w14:textId="77777777" w:rsidR="004B3F04" w:rsidRDefault="004B3F04" w:rsidP="000659BE">
            <w:pPr>
              <w:pStyle w:val="TableText"/>
            </w:pPr>
          </w:p>
        </w:tc>
        <w:tc>
          <w:tcPr>
            <w:tcW w:w="1104" w:type="dxa"/>
          </w:tcPr>
          <w:p w14:paraId="089BCFF6" w14:textId="77777777" w:rsidR="004B3F04" w:rsidRDefault="006C736C" w:rsidP="000659BE">
            <w:pPr>
              <w:pStyle w:val="TableText"/>
            </w:pPr>
            <w:hyperlink w:anchor="C_4499-32575">
              <w:r w:rsidR="004B3F04">
                <w:rPr>
                  <w:rStyle w:val="HyperlinkText9pt"/>
                </w:rPr>
                <w:t>4499-32575</w:t>
              </w:r>
            </w:hyperlink>
          </w:p>
        </w:tc>
        <w:tc>
          <w:tcPr>
            <w:tcW w:w="2975" w:type="dxa"/>
          </w:tcPr>
          <w:p w14:paraId="5C85BDB3" w14:textId="77777777" w:rsidR="004B3F04" w:rsidRDefault="004B3F04" w:rsidP="000659BE">
            <w:pPr>
              <w:pStyle w:val="TableText"/>
            </w:pPr>
          </w:p>
        </w:tc>
      </w:tr>
      <w:tr w:rsidR="004B3F04" w14:paraId="6F31B021" w14:textId="77777777" w:rsidTr="000659BE">
        <w:trPr>
          <w:jc w:val="center"/>
        </w:trPr>
        <w:tc>
          <w:tcPr>
            <w:tcW w:w="3345" w:type="dxa"/>
          </w:tcPr>
          <w:p w14:paraId="400BDE6F" w14:textId="77777777" w:rsidR="004B3F04" w:rsidRDefault="004B3F04" w:rsidP="000659BE">
            <w:pPr>
              <w:pStyle w:val="TableText"/>
            </w:pPr>
            <w:r>
              <w:lastRenderedPageBreak/>
              <w:tab/>
            </w:r>
            <w:r>
              <w:tab/>
            </w:r>
            <w:r>
              <w:tab/>
              <w:t>@classCode</w:t>
            </w:r>
          </w:p>
        </w:tc>
        <w:tc>
          <w:tcPr>
            <w:tcW w:w="720" w:type="dxa"/>
          </w:tcPr>
          <w:p w14:paraId="22611E32" w14:textId="77777777" w:rsidR="004B3F04" w:rsidRDefault="004B3F04" w:rsidP="000659BE">
            <w:pPr>
              <w:pStyle w:val="TableText"/>
            </w:pPr>
            <w:r>
              <w:t>1..1</w:t>
            </w:r>
          </w:p>
        </w:tc>
        <w:tc>
          <w:tcPr>
            <w:tcW w:w="1152" w:type="dxa"/>
          </w:tcPr>
          <w:p w14:paraId="02D01DCA" w14:textId="77777777" w:rsidR="004B3F04" w:rsidRDefault="004B3F04" w:rsidP="000659BE">
            <w:pPr>
              <w:pStyle w:val="TableText"/>
            </w:pPr>
            <w:r>
              <w:t>SHALL</w:t>
            </w:r>
          </w:p>
        </w:tc>
        <w:tc>
          <w:tcPr>
            <w:tcW w:w="864" w:type="dxa"/>
          </w:tcPr>
          <w:p w14:paraId="051375A6" w14:textId="77777777" w:rsidR="004B3F04" w:rsidRDefault="004B3F04" w:rsidP="000659BE">
            <w:pPr>
              <w:pStyle w:val="TableText"/>
            </w:pPr>
          </w:p>
        </w:tc>
        <w:tc>
          <w:tcPr>
            <w:tcW w:w="1104" w:type="dxa"/>
          </w:tcPr>
          <w:p w14:paraId="56951BAD" w14:textId="77777777" w:rsidR="004B3F04" w:rsidRDefault="006C736C" w:rsidP="000659BE">
            <w:pPr>
              <w:pStyle w:val="TableText"/>
            </w:pPr>
            <w:hyperlink w:anchor="C_4499-32576">
              <w:r w:rsidR="004B3F04">
                <w:rPr>
                  <w:rStyle w:val="HyperlinkText9pt"/>
                </w:rPr>
                <w:t>4499-32576</w:t>
              </w:r>
            </w:hyperlink>
          </w:p>
        </w:tc>
        <w:tc>
          <w:tcPr>
            <w:tcW w:w="2975" w:type="dxa"/>
          </w:tcPr>
          <w:p w14:paraId="3153996D" w14:textId="77777777" w:rsidR="004B3F04" w:rsidRDefault="004B3F04" w:rsidP="000659BE">
            <w:pPr>
              <w:pStyle w:val="TableText"/>
            </w:pPr>
            <w:r>
              <w:t>urn:oid:2.16.840.1.113883.5.110 (HL7RoleClass) = MANU</w:t>
            </w:r>
          </w:p>
        </w:tc>
      </w:tr>
      <w:tr w:rsidR="004B3F04" w14:paraId="4F720F57" w14:textId="77777777" w:rsidTr="000659BE">
        <w:trPr>
          <w:jc w:val="center"/>
        </w:trPr>
        <w:tc>
          <w:tcPr>
            <w:tcW w:w="3345" w:type="dxa"/>
          </w:tcPr>
          <w:p w14:paraId="603ED168" w14:textId="77777777" w:rsidR="004B3F04" w:rsidRDefault="004B3F04" w:rsidP="000659BE">
            <w:pPr>
              <w:pStyle w:val="TableText"/>
            </w:pPr>
            <w:r>
              <w:tab/>
            </w:r>
            <w:r>
              <w:tab/>
            </w:r>
            <w:r>
              <w:tab/>
              <w:t>playingMaterial</w:t>
            </w:r>
          </w:p>
        </w:tc>
        <w:tc>
          <w:tcPr>
            <w:tcW w:w="720" w:type="dxa"/>
          </w:tcPr>
          <w:p w14:paraId="64F46084" w14:textId="77777777" w:rsidR="004B3F04" w:rsidRDefault="004B3F04" w:rsidP="000659BE">
            <w:pPr>
              <w:pStyle w:val="TableText"/>
            </w:pPr>
            <w:r>
              <w:t>0..1</w:t>
            </w:r>
          </w:p>
        </w:tc>
        <w:tc>
          <w:tcPr>
            <w:tcW w:w="1152" w:type="dxa"/>
          </w:tcPr>
          <w:p w14:paraId="0E278AB6" w14:textId="77777777" w:rsidR="004B3F04" w:rsidRDefault="004B3F04" w:rsidP="000659BE">
            <w:pPr>
              <w:pStyle w:val="TableText"/>
            </w:pPr>
            <w:r>
              <w:t>MAY</w:t>
            </w:r>
          </w:p>
        </w:tc>
        <w:tc>
          <w:tcPr>
            <w:tcW w:w="864" w:type="dxa"/>
          </w:tcPr>
          <w:p w14:paraId="1E012B08" w14:textId="77777777" w:rsidR="004B3F04" w:rsidRDefault="004B3F04" w:rsidP="000659BE">
            <w:pPr>
              <w:pStyle w:val="TableText"/>
            </w:pPr>
          </w:p>
        </w:tc>
        <w:tc>
          <w:tcPr>
            <w:tcW w:w="1104" w:type="dxa"/>
          </w:tcPr>
          <w:p w14:paraId="2DDC8D40" w14:textId="77777777" w:rsidR="004B3F04" w:rsidRDefault="006C736C" w:rsidP="000659BE">
            <w:pPr>
              <w:pStyle w:val="TableText"/>
            </w:pPr>
            <w:hyperlink w:anchor="C_4499-32577">
              <w:r w:rsidR="004B3F04">
                <w:rPr>
                  <w:rStyle w:val="HyperlinkText9pt"/>
                </w:rPr>
                <w:t>4499-32577</w:t>
              </w:r>
            </w:hyperlink>
          </w:p>
        </w:tc>
        <w:tc>
          <w:tcPr>
            <w:tcW w:w="2975" w:type="dxa"/>
          </w:tcPr>
          <w:p w14:paraId="0123A4B3" w14:textId="77777777" w:rsidR="004B3F04" w:rsidRDefault="004B3F04" w:rsidP="000659BE">
            <w:pPr>
              <w:pStyle w:val="TableText"/>
            </w:pPr>
          </w:p>
        </w:tc>
      </w:tr>
      <w:tr w:rsidR="004B3F04" w14:paraId="166AF86E" w14:textId="77777777" w:rsidTr="000659BE">
        <w:trPr>
          <w:jc w:val="center"/>
        </w:trPr>
        <w:tc>
          <w:tcPr>
            <w:tcW w:w="3345" w:type="dxa"/>
          </w:tcPr>
          <w:p w14:paraId="65C34BCE" w14:textId="77777777" w:rsidR="004B3F04" w:rsidRDefault="004B3F04" w:rsidP="000659BE">
            <w:pPr>
              <w:pStyle w:val="TableText"/>
            </w:pPr>
            <w:r>
              <w:tab/>
            </w:r>
            <w:r>
              <w:tab/>
            </w:r>
            <w:r>
              <w:tab/>
            </w:r>
            <w:r>
              <w:tab/>
              <w:t>@classCode</w:t>
            </w:r>
          </w:p>
        </w:tc>
        <w:tc>
          <w:tcPr>
            <w:tcW w:w="720" w:type="dxa"/>
          </w:tcPr>
          <w:p w14:paraId="104002EB" w14:textId="77777777" w:rsidR="004B3F04" w:rsidRDefault="004B3F04" w:rsidP="000659BE">
            <w:pPr>
              <w:pStyle w:val="TableText"/>
            </w:pPr>
            <w:r>
              <w:t>1..1</w:t>
            </w:r>
          </w:p>
        </w:tc>
        <w:tc>
          <w:tcPr>
            <w:tcW w:w="1152" w:type="dxa"/>
          </w:tcPr>
          <w:p w14:paraId="02BCA620" w14:textId="77777777" w:rsidR="004B3F04" w:rsidRDefault="004B3F04" w:rsidP="000659BE">
            <w:pPr>
              <w:pStyle w:val="TableText"/>
            </w:pPr>
            <w:r>
              <w:t>SHALL</w:t>
            </w:r>
          </w:p>
        </w:tc>
        <w:tc>
          <w:tcPr>
            <w:tcW w:w="864" w:type="dxa"/>
          </w:tcPr>
          <w:p w14:paraId="1A3DC84F" w14:textId="77777777" w:rsidR="004B3F04" w:rsidRDefault="004B3F04" w:rsidP="000659BE">
            <w:pPr>
              <w:pStyle w:val="TableText"/>
            </w:pPr>
          </w:p>
        </w:tc>
        <w:tc>
          <w:tcPr>
            <w:tcW w:w="1104" w:type="dxa"/>
          </w:tcPr>
          <w:p w14:paraId="4F3A3865" w14:textId="77777777" w:rsidR="004B3F04" w:rsidRDefault="006C736C" w:rsidP="000659BE">
            <w:pPr>
              <w:pStyle w:val="TableText"/>
            </w:pPr>
            <w:hyperlink w:anchor="C_4499-32578">
              <w:r w:rsidR="004B3F04">
                <w:rPr>
                  <w:rStyle w:val="HyperlinkText9pt"/>
                </w:rPr>
                <w:t>4499-32578</w:t>
              </w:r>
            </w:hyperlink>
          </w:p>
        </w:tc>
        <w:tc>
          <w:tcPr>
            <w:tcW w:w="2975" w:type="dxa"/>
          </w:tcPr>
          <w:p w14:paraId="0792664B" w14:textId="77777777" w:rsidR="004B3F04" w:rsidRDefault="004B3F04" w:rsidP="000659BE">
            <w:pPr>
              <w:pStyle w:val="TableText"/>
            </w:pPr>
            <w:r>
              <w:t>urn:oid:2.16.840.1.113883.5.41 (HL7EntityClass) = MMAT</w:t>
            </w:r>
          </w:p>
        </w:tc>
      </w:tr>
      <w:tr w:rsidR="004B3F04" w14:paraId="11AD6C0B" w14:textId="77777777" w:rsidTr="000659BE">
        <w:trPr>
          <w:jc w:val="center"/>
        </w:trPr>
        <w:tc>
          <w:tcPr>
            <w:tcW w:w="3345" w:type="dxa"/>
          </w:tcPr>
          <w:p w14:paraId="20C95BBF" w14:textId="77777777" w:rsidR="004B3F04" w:rsidRDefault="004B3F04" w:rsidP="000659BE">
            <w:pPr>
              <w:pStyle w:val="TableText"/>
            </w:pPr>
            <w:r>
              <w:tab/>
            </w:r>
            <w:r>
              <w:tab/>
            </w:r>
            <w:r>
              <w:tab/>
            </w:r>
            <w:r>
              <w:tab/>
              <w:t>@determinerCode</w:t>
            </w:r>
          </w:p>
        </w:tc>
        <w:tc>
          <w:tcPr>
            <w:tcW w:w="720" w:type="dxa"/>
          </w:tcPr>
          <w:p w14:paraId="67D1624F" w14:textId="77777777" w:rsidR="004B3F04" w:rsidRDefault="004B3F04" w:rsidP="000659BE">
            <w:pPr>
              <w:pStyle w:val="TableText"/>
            </w:pPr>
            <w:r>
              <w:t>1..1</w:t>
            </w:r>
          </w:p>
        </w:tc>
        <w:tc>
          <w:tcPr>
            <w:tcW w:w="1152" w:type="dxa"/>
          </w:tcPr>
          <w:p w14:paraId="66B56C2E" w14:textId="77777777" w:rsidR="004B3F04" w:rsidRDefault="004B3F04" w:rsidP="000659BE">
            <w:pPr>
              <w:pStyle w:val="TableText"/>
            </w:pPr>
            <w:r>
              <w:t>SHALL</w:t>
            </w:r>
          </w:p>
        </w:tc>
        <w:tc>
          <w:tcPr>
            <w:tcW w:w="864" w:type="dxa"/>
          </w:tcPr>
          <w:p w14:paraId="590407BC" w14:textId="77777777" w:rsidR="004B3F04" w:rsidRDefault="004B3F04" w:rsidP="000659BE">
            <w:pPr>
              <w:pStyle w:val="TableText"/>
            </w:pPr>
          </w:p>
        </w:tc>
        <w:tc>
          <w:tcPr>
            <w:tcW w:w="1104" w:type="dxa"/>
          </w:tcPr>
          <w:p w14:paraId="0AA9AE23" w14:textId="77777777" w:rsidR="004B3F04" w:rsidRDefault="006C736C" w:rsidP="000659BE">
            <w:pPr>
              <w:pStyle w:val="TableText"/>
            </w:pPr>
            <w:hyperlink w:anchor="C_4499-32579">
              <w:r w:rsidR="004B3F04">
                <w:rPr>
                  <w:rStyle w:val="HyperlinkText9pt"/>
                </w:rPr>
                <w:t>4499-32579</w:t>
              </w:r>
            </w:hyperlink>
          </w:p>
        </w:tc>
        <w:tc>
          <w:tcPr>
            <w:tcW w:w="2975" w:type="dxa"/>
          </w:tcPr>
          <w:p w14:paraId="2A8A2B57" w14:textId="77777777" w:rsidR="004B3F04" w:rsidRDefault="004B3F04" w:rsidP="000659BE">
            <w:pPr>
              <w:pStyle w:val="TableText"/>
            </w:pPr>
            <w:r>
              <w:t>urn:oid:2.16.840.1.113883.5.30 (HL7EntityDeterminer) = KIND</w:t>
            </w:r>
          </w:p>
        </w:tc>
      </w:tr>
      <w:tr w:rsidR="004B3F04" w14:paraId="281E16C0" w14:textId="77777777" w:rsidTr="000659BE">
        <w:trPr>
          <w:jc w:val="center"/>
        </w:trPr>
        <w:tc>
          <w:tcPr>
            <w:tcW w:w="3345" w:type="dxa"/>
          </w:tcPr>
          <w:p w14:paraId="4516A7C1" w14:textId="77777777" w:rsidR="004B3F04" w:rsidRDefault="004B3F04" w:rsidP="000659BE">
            <w:pPr>
              <w:pStyle w:val="TableText"/>
            </w:pPr>
            <w:r>
              <w:tab/>
            </w:r>
            <w:r>
              <w:tab/>
            </w:r>
            <w:r>
              <w:tab/>
            </w:r>
            <w:r>
              <w:tab/>
              <w:t>code</w:t>
            </w:r>
          </w:p>
        </w:tc>
        <w:tc>
          <w:tcPr>
            <w:tcW w:w="720" w:type="dxa"/>
          </w:tcPr>
          <w:p w14:paraId="112E7514" w14:textId="77777777" w:rsidR="004B3F04" w:rsidRDefault="004B3F04" w:rsidP="000659BE">
            <w:pPr>
              <w:pStyle w:val="TableText"/>
            </w:pPr>
            <w:r>
              <w:t>1..1</w:t>
            </w:r>
          </w:p>
        </w:tc>
        <w:tc>
          <w:tcPr>
            <w:tcW w:w="1152" w:type="dxa"/>
          </w:tcPr>
          <w:p w14:paraId="3E4E2B33" w14:textId="77777777" w:rsidR="004B3F04" w:rsidRDefault="004B3F04" w:rsidP="000659BE">
            <w:pPr>
              <w:pStyle w:val="TableText"/>
            </w:pPr>
            <w:r>
              <w:t>SHALL</w:t>
            </w:r>
          </w:p>
        </w:tc>
        <w:tc>
          <w:tcPr>
            <w:tcW w:w="864" w:type="dxa"/>
          </w:tcPr>
          <w:p w14:paraId="57DC2070" w14:textId="77777777" w:rsidR="004B3F04" w:rsidRDefault="004B3F04" w:rsidP="000659BE">
            <w:pPr>
              <w:pStyle w:val="TableText"/>
            </w:pPr>
          </w:p>
        </w:tc>
        <w:tc>
          <w:tcPr>
            <w:tcW w:w="1104" w:type="dxa"/>
          </w:tcPr>
          <w:p w14:paraId="32D54B85" w14:textId="77777777" w:rsidR="004B3F04" w:rsidRDefault="006C736C" w:rsidP="000659BE">
            <w:pPr>
              <w:pStyle w:val="TableText"/>
            </w:pPr>
            <w:hyperlink w:anchor="C_4499-32580">
              <w:r w:rsidR="004B3F04">
                <w:rPr>
                  <w:rStyle w:val="HyperlinkText9pt"/>
                </w:rPr>
                <w:t>4499-32580</w:t>
              </w:r>
            </w:hyperlink>
          </w:p>
        </w:tc>
        <w:tc>
          <w:tcPr>
            <w:tcW w:w="2975" w:type="dxa"/>
          </w:tcPr>
          <w:p w14:paraId="3BBEF732" w14:textId="77777777" w:rsidR="004B3F04" w:rsidRDefault="004B3F04" w:rsidP="000659BE">
            <w:pPr>
              <w:pStyle w:val="TableText"/>
            </w:pPr>
          </w:p>
        </w:tc>
      </w:tr>
      <w:tr w:rsidR="004B3F04" w14:paraId="2D1B3B89" w14:textId="77777777" w:rsidTr="000659BE">
        <w:trPr>
          <w:jc w:val="center"/>
        </w:trPr>
        <w:tc>
          <w:tcPr>
            <w:tcW w:w="3345" w:type="dxa"/>
          </w:tcPr>
          <w:p w14:paraId="255B9892" w14:textId="77777777" w:rsidR="004B3F04" w:rsidRDefault="004B3F04" w:rsidP="000659BE">
            <w:pPr>
              <w:pStyle w:val="TableText"/>
            </w:pPr>
            <w:r>
              <w:tab/>
            </w:r>
            <w:r>
              <w:tab/>
            </w:r>
            <w:r>
              <w:tab/>
            </w:r>
            <w:r>
              <w:tab/>
            </w:r>
            <w:r>
              <w:tab/>
              <w:t>@valueSet</w:t>
            </w:r>
          </w:p>
        </w:tc>
        <w:tc>
          <w:tcPr>
            <w:tcW w:w="720" w:type="dxa"/>
          </w:tcPr>
          <w:p w14:paraId="45F8E431" w14:textId="77777777" w:rsidR="004B3F04" w:rsidRDefault="004B3F04" w:rsidP="000659BE">
            <w:pPr>
              <w:pStyle w:val="TableText"/>
            </w:pPr>
            <w:r>
              <w:t>0..1</w:t>
            </w:r>
          </w:p>
        </w:tc>
        <w:tc>
          <w:tcPr>
            <w:tcW w:w="1152" w:type="dxa"/>
          </w:tcPr>
          <w:p w14:paraId="78570CC1" w14:textId="77777777" w:rsidR="004B3F04" w:rsidRDefault="004B3F04" w:rsidP="000659BE">
            <w:pPr>
              <w:pStyle w:val="TableText"/>
            </w:pPr>
            <w:r>
              <w:t>SHOULD</w:t>
            </w:r>
          </w:p>
        </w:tc>
        <w:tc>
          <w:tcPr>
            <w:tcW w:w="864" w:type="dxa"/>
          </w:tcPr>
          <w:p w14:paraId="3E9149F7" w14:textId="77777777" w:rsidR="004B3F04" w:rsidRDefault="004B3F04" w:rsidP="000659BE">
            <w:pPr>
              <w:pStyle w:val="TableText"/>
            </w:pPr>
          </w:p>
        </w:tc>
        <w:tc>
          <w:tcPr>
            <w:tcW w:w="1104" w:type="dxa"/>
          </w:tcPr>
          <w:p w14:paraId="66CF5A53" w14:textId="77777777" w:rsidR="004B3F04" w:rsidRDefault="006C736C" w:rsidP="000659BE">
            <w:pPr>
              <w:pStyle w:val="TableText"/>
            </w:pPr>
            <w:hyperlink w:anchor="C_4499-32581">
              <w:r w:rsidR="004B3F04">
                <w:rPr>
                  <w:rStyle w:val="HyperlinkText9pt"/>
                </w:rPr>
                <w:t>4499-32581</w:t>
              </w:r>
            </w:hyperlink>
          </w:p>
        </w:tc>
        <w:tc>
          <w:tcPr>
            <w:tcW w:w="2975" w:type="dxa"/>
          </w:tcPr>
          <w:p w14:paraId="3BC91AF0" w14:textId="77777777" w:rsidR="004B3F04" w:rsidRDefault="004B3F04" w:rsidP="000659BE">
            <w:pPr>
              <w:pStyle w:val="TableText"/>
            </w:pPr>
          </w:p>
        </w:tc>
      </w:tr>
      <w:tr w:rsidR="004B3F04" w14:paraId="473C49AB" w14:textId="77777777" w:rsidTr="000659BE">
        <w:trPr>
          <w:jc w:val="center"/>
        </w:trPr>
        <w:tc>
          <w:tcPr>
            <w:tcW w:w="3345" w:type="dxa"/>
          </w:tcPr>
          <w:p w14:paraId="08C7C227" w14:textId="77777777" w:rsidR="004B3F04" w:rsidRDefault="004B3F04" w:rsidP="000659BE">
            <w:pPr>
              <w:pStyle w:val="TableText"/>
            </w:pPr>
            <w:r>
              <w:tab/>
              <w:t>participation</w:t>
            </w:r>
          </w:p>
        </w:tc>
        <w:tc>
          <w:tcPr>
            <w:tcW w:w="720" w:type="dxa"/>
          </w:tcPr>
          <w:p w14:paraId="726FFB4D" w14:textId="77777777" w:rsidR="004B3F04" w:rsidRDefault="004B3F04" w:rsidP="000659BE">
            <w:pPr>
              <w:pStyle w:val="TableText"/>
            </w:pPr>
            <w:r>
              <w:t>0..1</w:t>
            </w:r>
          </w:p>
        </w:tc>
        <w:tc>
          <w:tcPr>
            <w:tcW w:w="1152" w:type="dxa"/>
          </w:tcPr>
          <w:p w14:paraId="4D08AE76" w14:textId="77777777" w:rsidR="004B3F04" w:rsidRDefault="004B3F04" w:rsidP="000659BE">
            <w:pPr>
              <w:pStyle w:val="TableText"/>
            </w:pPr>
            <w:r>
              <w:t>MAY</w:t>
            </w:r>
          </w:p>
        </w:tc>
        <w:tc>
          <w:tcPr>
            <w:tcW w:w="864" w:type="dxa"/>
          </w:tcPr>
          <w:p w14:paraId="6119B783" w14:textId="77777777" w:rsidR="004B3F04" w:rsidRDefault="004B3F04" w:rsidP="000659BE">
            <w:pPr>
              <w:pStyle w:val="TableText"/>
            </w:pPr>
          </w:p>
        </w:tc>
        <w:tc>
          <w:tcPr>
            <w:tcW w:w="1104" w:type="dxa"/>
          </w:tcPr>
          <w:p w14:paraId="32A203D8" w14:textId="77777777" w:rsidR="004B3F04" w:rsidRDefault="006C736C" w:rsidP="000659BE">
            <w:pPr>
              <w:pStyle w:val="TableText"/>
            </w:pPr>
            <w:hyperlink w:anchor="C_4499-34861">
              <w:r w:rsidR="004B3F04">
                <w:rPr>
                  <w:rStyle w:val="HyperlinkText9pt"/>
                </w:rPr>
                <w:t>4499-34861</w:t>
              </w:r>
            </w:hyperlink>
          </w:p>
        </w:tc>
        <w:tc>
          <w:tcPr>
            <w:tcW w:w="2975" w:type="dxa"/>
          </w:tcPr>
          <w:p w14:paraId="0C7A347D" w14:textId="77777777" w:rsidR="004B3F04" w:rsidRDefault="004B3F04" w:rsidP="000659BE">
            <w:pPr>
              <w:pStyle w:val="TableText"/>
            </w:pPr>
          </w:p>
        </w:tc>
      </w:tr>
      <w:tr w:rsidR="004B3F04" w14:paraId="18B38019" w14:textId="77777777" w:rsidTr="000659BE">
        <w:trPr>
          <w:jc w:val="center"/>
        </w:trPr>
        <w:tc>
          <w:tcPr>
            <w:tcW w:w="3345" w:type="dxa"/>
          </w:tcPr>
          <w:p w14:paraId="6EE3100B" w14:textId="77777777" w:rsidR="004B3F04" w:rsidRDefault="004B3F04" w:rsidP="000659BE">
            <w:pPr>
              <w:pStyle w:val="TableText"/>
            </w:pPr>
            <w:r>
              <w:tab/>
            </w:r>
            <w:r>
              <w:tab/>
              <w:t>@typeCode</w:t>
            </w:r>
          </w:p>
        </w:tc>
        <w:tc>
          <w:tcPr>
            <w:tcW w:w="720" w:type="dxa"/>
          </w:tcPr>
          <w:p w14:paraId="17EB578E" w14:textId="77777777" w:rsidR="004B3F04" w:rsidRDefault="004B3F04" w:rsidP="000659BE">
            <w:pPr>
              <w:pStyle w:val="TableText"/>
            </w:pPr>
            <w:r>
              <w:t>1..1</w:t>
            </w:r>
          </w:p>
        </w:tc>
        <w:tc>
          <w:tcPr>
            <w:tcW w:w="1152" w:type="dxa"/>
          </w:tcPr>
          <w:p w14:paraId="3A8AA93E" w14:textId="77777777" w:rsidR="004B3F04" w:rsidRDefault="004B3F04" w:rsidP="000659BE">
            <w:pPr>
              <w:pStyle w:val="TableText"/>
            </w:pPr>
            <w:r>
              <w:t>SHALL</w:t>
            </w:r>
          </w:p>
        </w:tc>
        <w:tc>
          <w:tcPr>
            <w:tcW w:w="864" w:type="dxa"/>
          </w:tcPr>
          <w:p w14:paraId="748B9460" w14:textId="77777777" w:rsidR="004B3F04" w:rsidRDefault="004B3F04" w:rsidP="000659BE">
            <w:pPr>
              <w:pStyle w:val="TableText"/>
            </w:pPr>
          </w:p>
        </w:tc>
        <w:tc>
          <w:tcPr>
            <w:tcW w:w="1104" w:type="dxa"/>
          </w:tcPr>
          <w:p w14:paraId="29C81373" w14:textId="77777777" w:rsidR="004B3F04" w:rsidRDefault="006C736C" w:rsidP="000659BE">
            <w:pPr>
              <w:pStyle w:val="TableText"/>
            </w:pPr>
            <w:hyperlink w:anchor="C_4499-34864">
              <w:r w:rsidR="004B3F04">
                <w:rPr>
                  <w:rStyle w:val="HyperlinkText9pt"/>
                </w:rPr>
                <w:t>4499-34864</w:t>
              </w:r>
            </w:hyperlink>
          </w:p>
        </w:tc>
        <w:tc>
          <w:tcPr>
            <w:tcW w:w="2975" w:type="dxa"/>
          </w:tcPr>
          <w:p w14:paraId="7B9EDDE4" w14:textId="77777777" w:rsidR="004B3F04" w:rsidRDefault="004B3F04" w:rsidP="000659BE">
            <w:pPr>
              <w:pStyle w:val="TableText"/>
            </w:pPr>
            <w:r>
              <w:t>AUT</w:t>
            </w:r>
          </w:p>
        </w:tc>
      </w:tr>
      <w:tr w:rsidR="004B3F04" w14:paraId="4255CAA1" w14:textId="77777777" w:rsidTr="000659BE">
        <w:trPr>
          <w:jc w:val="center"/>
        </w:trPr>
        <w:tc>
          <w:tcPr>
            <w:tcW w:w="3345" w:type="dxa"/>
          </w:tcPr>
          <w:p w14:paraId="3945F3C2" w14:textId="77777777" w:rsidR="004B3F04" w:rsidRDefault="004B3F04" w:rsidP="000659BE">
            <w:pPr>
              <w:pStyle w:val="TableText"/>
            </w:pPr>
            <w:r>
              <w:tab/>
            </w:r>
            <w:r>
              <w:tab/>
              <w:t>time</w:t>
            </w:r>
          </w:p>
        </w:tc>
        <w:tc>
          <w:tcPr>
            <w:tcW w:w="720" w:type="dxa"/>
          </w:tcPr>
          <w:p w14:paraId="4BA5278D" w14:textId="77777777" w:rsidR="004B3F04" w:rsidRDefault="004B3F04" w:rsidP="000659BE">
            <w:pPr>
              <w:pStyle w:val="TableText"/>
            </w:pPr>
            <w:r>
              <w:t>1..1</w:t>
            </w:r>
          </w:p>
        </w:tc>
        <w:tc>
          <w:tcPr>
            <w:tcW w:w="1152" w:type="dxa"/>
          </w:tcPr>
          <w:p w14:paraId="19EB3068" w14:textId="77777777" w:rsidR="004B3F04" w:rsidRDefault="004B3F04" w:rsidP="000659BE">
            <w:pPr>
              <w:pStyle w:val="TableText"/>
            </w:pPr>
            <w:r>
              <w:t>SHALL</w:t>
            </w:r>
          </w:p>
        </w:tc>
        <w:tc>
          <w:tcPr>
            <w:tcW w:w="864" w:type="dxa"/>
          </w:tcPr>
          <w:p w14:paraId="6EACB3A3" w14:textId="77777777" w:rsidR="004B3F04" w:rsidRDefault="004B3F04" w:rsidP="000659BE">
            <w:pPr>
              <w:pStyle w:val="TableText"/>
            </w:pPr>
          </w:p>
        </w:tc>
        <w:tc>
          <w:tcPr>
            <w:tcW w:w="1104" w:type="dxa"/>
          </w:tcPr>
          <w:p w14:paraId="72745458" w14:textId="77777777" w:rsidR="004B3F04" w:rsidRDefault="006C736C" w:rsidP="000659BE">
            <w:pPr>
              <w:pStyle w:val="TableText"/>
            </w:pPr>
            <w:hyperlink w:anchor="C_4499-34862">
              <w:r w:rsidR="004B3F04">
                <w:rPr>
                  <w:rStyle w:val="HyperlinkText9pt"/>
                </w:rPr>
                <w:t>4499-34862</w:t>
              </w:r>
            </w:hyperlink>
          </w:p>
        </w:tc>
        <w:tc>
          <w:tcPr>
            <w:tcW w:w="2975" w:type="dxa"/>
          </w:tcPr>
          <w:p w14:paraId="73D4B5F7" w14:textId="77777777" w:rsidR="004B3F04" w:rsidRDefault="004B3F04" w:rsidP="000659BE">
            <w:pPr>
              <w:pStyle w:val="TableText"/>
            </w:pPr>
          </w:p>
        </w:tc>
      </w:tr>
      <w:tr w:rsidR="004B3F04" w14:paraId="523CDB0F" w14:textId="77777777" w:rsidTr="000659BE">
        <w:trPr>
          <w:jc w:val="center"/>
        </w:trPr>
        <w:tc>
          <w:tcPr>
            <w:tcW w:w="3345" w:type="dxa"/>
          </w:tcPr>
          <w:p w14:paraId="704B4CBD" w14:textId="77777777" w:rsidR="004B3F04" w:rsidRDefault="004B3F04" w:rsidP="000659BE">
            <w:pPr>
              <w:pStyle w:val="TableText"/>
            </w:pPr>
            <w:r>
              <w:tab/>
            </w:r>
            <w:r>
              <w:tab/>
            </w:r>
            <w:r>
              <w:tab/>
              <w:t>low</w:t>
            </w:r>
          </w:p>
        </w:tc>
        <w:tc>
          <w:tcPr>
            <w:tcW w:w="720" w:type="dxa"/>
          </w:tcPr>
          <w:p w14:paraId="13CBEF17" w14:textId="77777777" w:rsidR="004B3F04" w:rsidRDefault="004B3F04" w:rsidP="000659BE">
            <w:pPr>
              <w:pStyle w:val="TableText"/>
            </w:pPr>
            <w:r>
              <w:t>1..1</w:t>
            </w:r>
          </w:p>
        </w:tc>
        <w:tc>
          <w:tcPr>
            <w:tcW w:w="1152" w:type="dxa"/>
          </w:tcPr>
          <w:p w14:paraId="11A005B9" w14:textId="77777777" w:rsidR="004B3F04" w:rsidRDefault="004B3F04" w:rsidP="000659BE">
            <w:pPr>
              <w:pStyle w:val="TableText"/>
            </w:pPr>
            <w:r>
              <w:t>SHALL</w:t>
            </w:r>
          </w:p>
        </w:tc>
        <w:tc>
          <w:tcPr>
            <w:tcW w:w="864" w:type="dxa"/>
          </w:tcPr>
          <w:p w14:paraId="43083ECF" w14:textId="77777777" w:rsidR="004B3F04" w:rsidRDefault="004B3F04" w:rsidP="000659BE">
            <w:pPr>
              <w:pStyle w:val="TableText"/>
            </w:pPr>
          </w:p>
        </w:tc>
        <w:tc>
          <w:tcPr>
            <w:tcW w:w="1104" w:type="dxa"/>
          </w:tcPr>
          <w:p w14:paraId="2E5E524F" w14:textId="77777777" w:rsidR="004B3F04" w:rsidRDefault="006C736C" w:rsidP="000659BE">
            <w:pPr>
              <w:pStyle w:val="TableText"/>
            </w:pPr>
            <w:hyperlink w:anchor="C_4499-35308">
              <w:r w:rsidR="004B3F04">
                <w:rPr>
                  <w:rStyle w:val="HyperlinkText9pt"/>
                </w:rPr>
                <w:t>4499-35308</w:t>
              </w:r>
            </w:hyperlink>
          </w:p>
        </w:tc>
        <w:tc>
          <w:tcPr>
            <w:tcW w:w="2975" w:type="dxa"/>
          </w:tcPr>
          <w:p w14:paraId="738862A2" w14:textId="77777777" w:rsidR="004B3F04" w:rsidRDefault="004B3F04" w:rsidP="000659BE">
            <w:pPr>
              <w:pStyle w:val="TableText"/>
            </w:pPr>
          </w:p>
        </w:tc>
      </w:tr>
      <w:tr w:rsidR="004B3F04" w14:paraId="2D90ABDD" w14:textId="77777777" w:rsidTr="000659BE">
        <w:trPr>
          <w:jc w:val="center"/>
        </w:trPr>
        <w:tc>
          <w:tcPr>
            <w:tcW w:w="3345" w:type="dxa"/>
          </w:tcPr>
          <w:p w14:paraId="03ACB22F" w14:textId="77777777" w:rsidR="004B3F04" w:rsidRDefault="004B3F04" w:rsidP="000659BE">
            <w:pPr>
              <w:pStyle w:val="TableText"/>
            </w:pPr>
            <w:r>
              <w:tab/>
            </w:r>
            <w:r>
              <w:tab/>
              <w:t>role</w:t>
            </w:r>
          </w:p>
        </w:tc>
        <w:tc>
          <w:tcPr>
            <w:tcW w:w="720" w:type="dxa"/>
          </w:tcPr>
          <w:p w14:paraId="133C5F7D" w14:textId="77777777" w:rsidR="004B3F04" w:rsidRDefault="004B3F04" w:rsidP="000659BE">
            <w:pPr>
              <w:pStyle w:val="TableText"/>
            </w:pPr>
            <w:r>
              <w:t>1..1</w:t>
            </w:r>
          </w:p>
        </w:tc>
        <w:tc>
          <w:tcPr>
            <w:tcW w:w="1152" w:type="dxa"/>
          </w:tcPr>
          <w:p w14:paraId="0E27EA8C" w14:textId="77777777" w:rsidR="004B3F04" w:rsidRDefault="004B3F04" w:rsidP="000659BE">
            <w:pPr>
              <w:pStyle w:val="TableText"/>
            </w:pPr>
            <w:r>
              <w:t>SHALL</w:t>
            </w:r>
          </w:p>
        </w:tc>
        <w:tc>
          <w:tcPr>
            <w:tcW w:w="864" w:type="dxa"/>
          </w:tcPr>
          <w:p w14:paraId="2C5DAFD0" w14:textId="77777777" w:rsidR="004B3F04" w:rsidRDefault="004B3F04" w:rsidP="000659BE">
            <w:pPr>
              <w:pStyle w:val="TableText"/>
            </w:pPr>
          </w:p>
        </w:tc>
        <w:tc>
          <w:tcPr>
            <w:tcW w:w="1104" w:type="dxa"/>
          </w:tcPr>
          <w:p w14:paraId="212E85D2" w14:textId="77777777" w:rsidR="004B3F04" w:rsidRDefault="006C736C" w:rsidP="000659BE">
            <w:pPr>
              <w:pStyle w:val="TableText"/>
            </w:pPr>
            <w:hyperlink w:anchor="C_4499-34863">
              <w:r w:rsidR="004B3F04">
                <w:rPr>
                  <w:rStyle w:val="HyperlinkText9pt"/>
                </w:rPr>
                <w:t>4499-34863</w:t>
              </w:r>
            </w:hyperlink>
          </w:p>
        </w:tc>
        <w:tc>
          <w:tcPr>
            <w:tcW w:w="2975" w:type="dxa"/>
          </w:tcPr>
          <w:p w14:paraId="10D0992A" w14:textId="77777777" w:rsidR="004B3F04" w:rsidRDefault="004B3F04" w:rsidP="000659BE">
            <w:pPr>
              <w:pStyle w:val="TableText"/>
            </w:pPr>
          </w:p>
        </w:tc>
      </w:tr>
      <w:tr w:rsidR="004B3F04" w14:paraId="1EB3718D" w14:textId="77777777" w:rsidTr="000659BE">
        <w:trPr>
          <w:jc w:val="center"/>
        </w:trPr>
        <w:tc>
          <w:tcPr>
            <w:tcW w:w="3345" w:type="dxa"/>
          </w:tcPr>
          <w:p w14:paraId="221DFB54" w14:textId="77777777" w:rsidR="004B3F04" w:rsidRDefault="004B3F04" w:rsidP="000659BE">
            <w:pPr>
              <w:pStyle w:val="TableText"/>
            </w:pPr>
            <w:r>
              <w:tab/>
            </w:r>
            <w:r>
              <w:tab/>
            </w:r>
            <w:r>
              <w:tab/>
              <w:t>@classCode</w:t>
            </w:r>
          </w:p>
        </w:tc>
        <w:tc>
          <w:tcPr>
            <w:tcW w:w="720" w:type="dxa"/>
          </w:tcPr>
          <w:p w14:paraId="733F8846" w14:textId="77777777" w:rsidR="004B3F04" w:rsidRDefault="004B3F04" w:rsidP="000659BE">
            <w:pPr>
              <w:pStyle w:val="TableText"/>
            </w:pPr>
            <w:r>
              <w:t>1..1</w:t>
            </w:r>
          </w:p>
        </w:tc>
        <w:tc>
          <w:tcPr>
            <w:tcW w:w="1152" w:type="dxa"/>
          </w:tcPr>
          <w:p w14:paraId="675BDF90" w14:textId="77777777" w:rsidR="004B3F04" w:rsidRDefault="004B3F04" w:rsidP="000659BE">
            <w:pPr>
              <w:pStyle w:val="TableText"/>
            </w:pPr>
            <w:r>
              <w:t>SHALL</w:t>
            </w:r>
          </w:p>
        </w:tc>
        <w:tc>
          <w:tcPr>
            <w:tcW w:w="864" w:type="dxa"/>
          </w:tcPr>
          <w:p w14:paraId="4A9C7426" w14:textId="77777777" w:rsidR="004B3F04" w:rsidRDefault="004B3F04" w:rsidP="000659BE">
            <w:pPr>
              <w:pStyle w:val="TableText"/>
            </w:pPr>
          </w:p>
        </w:tc>
        <w:tc>
          <w:tcPr>
            <w:tcW w:w="1104" w:type="dxa"/>
          </w:tcPr>
          <w:p w14:paraId="6F20B1AA" w14:textId="77777777" w:rsidR="004B3F04" w:rsidRDefault="006C736C" w:rsidP="000659BE">
            <w:pPr>
              <w:pStyle w:val="TableText"/>
            </w:pPr>
            <w:hyperlink w:anchor="C_4499-35309">
              <w:r w:rsidR="004B3F04">
                <w:rPr>
                  <w:rStyle w:val="HyperlinkText9pt"/>
                </w:rPr>
                <w:t>4499-35309</w:t>
              </w:r>
            </w:hyperlink>
          </w:p>
        </w:tc>
        <w:tc>
          <w:tcPr>
            <w:tcW w:w="2975" w:type="dxa"/>
          </w:tcPr>
          <w:p w14:paraId="544CBB1F" w14:textId="77777777" w:rsidR="004B3F04" w:rsidRDefault="004B3F04" w:rsidP="000659BE">
            <w:pPr>
              <w:pStyle w:val="TableText"/>
            </w:pPr>
            <w:r>
              <w:t>ROL</w:t>
            </w:r>
          </w:p>
        </w:tc>
      </w:tr>
      <w:tr w:rsidR="004B3F04" w14:paraId="71734E00" w14:textId="77777777" w:rsidTr="000659BE">
        <w:trPr>
          <w:jc w:val="center"/>
        </w:trPr>
        <w:tc>
          <w:tcPr>
            <w:tcW w:w="3345" w:type="dxa"/>
          </w:tcPr>
          <w:p w14:paraId="6517E72B" w14:textId="77777777" w:rsidR="004B3F04" w:rsidRDefault="004B3F04" w:rsidP="000659BE">
            <w:pPr>
              <w:pStyle w:val="TableText"/>
            </w:pPr>
            <w:r>
              <w:tab/>
              <w:t>participation</w:t>
            </w:r>
          </w:p>
        </w:tc>
        <w:tc>
          <w:tcPr>
            <w:tcW w:w="720" w:type="dxa"/>
          </w:tcPr>
          <w:p w14:paraId="610C3842" w14:textId="77777777" w:rsidR="004B3F04" w:rsidRDefault="004B3F04" w:rsidP="000659BE">
            <w:pPr>
              <w:pStyle w:val="TableText"/>
            </w:pPr>
            <w:r>
              <w:t>0..*</w:t>
            </w:r>
          </w:p>
        </w:tc>
        <w:tc>
          <w:tcPr>
            <w:tcW w:w="1152" w:type="dxa"/>
          </w:tcPr>
          <w:p w14:paraId="2CD71B70" w14:textId="77777777" w:rsidR="004B3F04" w:rsidRDefault="004B3F04" w:rsidP="000659BE">
            <w:pPr>
              <w:pStyle w:val="TableText"/>
            </w:pPr>
            <w:r>
              <w:t>MAY</w:t>
            </w:r>
          </w:p>
        </w:tc>
        <w:tc>
          <w:tcPr>
            <w:tcW w:w="864" w:type="dxa"/>
          </w:tcPr>
          <w:p w14:paraId="53445AE6" w14:textId="77777777" w:rsidR="004B3F04" w:rsidRDefault="004B3F04" w:rsidP="000659BE">
            <w:pPr>
              <w:pStyle w:val="TableText"/>
            </w:pPr>
          </w:p>
        </w:tc>
        <w:tc>
          <w:tcPr>
            <w:tcW w:w="1104" w:type="dxa"/>
          </w:tcPr>
          <w:p w14:paraId="006000C7" w14:textId="77777777" w:rsidR="004B3F04" w:rsidRDefault="006C736C" w:rsidP="000659BE">
            <w:pPr>
              <w:pStyle w:val="TableText"/>
            </w:pPr>
            <w:hyperlink w:anchor="C_4499-35303">
              <w:r w:rsidR="004B3F04">
                <w:rPr>
                  <w:rStyle w:val="HyperlinkText9pt"/>
                </w:rPr>
                <w:t>4499-35303</w:t>
              </w:r>
            </w:hyperlink>
          </w:p>
        </w:tc>
        <w:tc>
          <w:tcPr>
            <w:tcW w:w="2975" w:type="dxa"/>
          </w:tcPr>
          <w:p w14:paraId="7E0A6FE3" w14:textId="77777777" w:rsidR="004B3F04" w:rsidRDefault="004B3F04" w:rsidP="000659BE">
            <w:pPr>
              <w:pStyle w:val="TableText"/>
            </w:pPr>
          </w:p>
        </w:tc>
      </w:tr>
      <w:tr w:rsidR="004B3F04" w14:paraId="44A53849" w14:textId="77777777" w:rsidTr="000659BE">
        <w:trPr>
          <w:jc w:val="center"/>
        </w:trPr>
        <w:tc>
          <w:tcPr>
            <w:tcW w:w="3345" w:type="dxa"/>
          </w:tcPr>
          <w:p w14:paraId="6F844BDC" w14:textId="77777777" w:rsidR="004B3F04" w:rsidRDefault="004B3F04" w:rsidP="000659BE">
            <w:pPr>
              <w:pStyle w:val="TableText"/>
            </w:pPr>
            <w:r>
              <w:tab/>
            </w:r>
            <w:r>
              <w:tab/>
              <w:t>@typeCode</w:t>
            </w:r>
          </w:p>
        </w:tc>
        <w:tc>
          <w:tcPr>
            <w:tcW w:w="720" w:type="dxa"/>
          </w:tcPr>
          <w:p w14:paraId="415F2C7C" w14:textId="77777777" w:rsidR="004B3F04" w:rsidRDefault="004B3F04" w:rsidP="000659BE">
            <w:pPr>
              <w:pStyle w:val="TableText"/>
            </w:pPr>
            <w:r>
              <w:t>1..1</w:t>
            </w:r>
          </w:p>
        </w:tc>
        <w:tc>
          <w:tcPr>
            <w:tcW w:w="1152" w:type="dxa"/>
          </w:tcPr>
          <w:p w14:paraId="7B3A6ABC" w14:textId="77777777" w:rsidR="004B3F04" w:rsidRDefault="004B3F04" w:rsidP="000659BE">
            <w:pPr>
              <w:pStyle w:val="TableText"/>
            </w:pPr>
            <w:r>
              <w:t>SHALL</w:t>
            </w:r>
          </w:p>
        </w:tc>
        <w:tc>
          <w:tcPr>
            <w:tcW w:w="864" w:type="dxa"/>
          </w:tcPr>
          <w:p w14:paraId="0B1D9866" w14:textId="77777777" w:rsidR="004B3F04" w:rsidRDefault="004B3F04" w:rsidP="000659BE">
            <w:pPr>
              <w:pStyle w:val="TableText"/>
            </w:pPr>
          </w:p>
        </w:tc>
        <w:tc>
          <w:tcPr>
            <w:tcW w:w="1104" w:type="dxa"/>
          </w:tcPr>
          <w:p w14:paraId="096C3C54" w14:textId="77777777" w:rsidR="004B3F04" w:rsidRDefault="006C736C" w:rsidP="000659BE">
            <w:pPr>
              <w:pStyle w:val="TableText"/>
            </w:pPr>
            <w:hyperlink w:anchor="C_4499-35313">
              <w:r w:rsidR="004B3F04">
                <w:rPr>
                  <w:rStyle w:val="HyperlinkText9pt"/>
                </w:rPr>
                <w:t>4499-35313</w:t>
              </w:r>
            </w:hyperlink>
          </w:p>
        </w:tc>
        <w:tc>
          <w:tcPr>
            <w:tcW w:w="2975" w:type="dxa"/>
          </w:tcPr>
          <w:p w14:paraId="185309A2" w14:textId="77777777" w:rsidR="004B3F04" w:rsidRDefault="004B3F04" w:rsidP="000659BE">
            <w:pPr>
              <w:pStyle w:val="TableText"/>
            </w:pPr>
            <w:r>
              <w:t>urn:oid:2.16.840.1.113883.5.90 (HL7ParticipationType) = PART</w:t>
            </w:r>
          </w:p>
        </w:tc>
      </w:tr>
      <w:tr w:rsidR="004B3F04" w14:paraId="0847CC87" w14:textId="77777777" w:rsidTr="000659BE">
        <w:trPr>
          <w:jc w:val="center"/>
        </w:trPr>
        <w:tc>
          <w:tcPr>
            <w:tcW w:w="3345" w:type="dxa"/>
          </w:tcPr>
          <w:p w14:paraId="116D1759" w14:textId="77777777" w:rsidR="004B3F04" w:rsidRDefault="004B3F04" w:rsidP="000659BE">
            <w:pPr>
              <w:pStyle w:val="TableText"/>
            </w:pPr>
            <w:r>
              <w:tab/>
            </w:r>
            <w:r>
              <w:tab/>
              <w:t>role</w:t>
            </w:r>
          </w:p>
        </w:tc>
        <w:tc>
          <w:tcPr>
            <w:tcW w:w="720" w:type="dxa"/>
          </w:tcPr>
          <w:p w14:paraId="2125681B" w14:textId="77777777" w:rsidR="004B3F04" w:rsidRDefault="004B3F04" w:rsidP="000659BE">
            <w:pPr>
              <w:pStyle w:val="TableText"/>
            </w:pPr>
            <w:r>
              <w:t>1..1</w:t>
            </w:r>
          </w:p>
        </w:tc>
        <w:tc>
          <w:tcPr>
            <w:tcW w:w="1152" w:type="dxa"/>
          </w:tcPr>
          <w:p w14:paraId="3317A52F" w14:textId="77777777" w:rsidR="004B3F04" w:rsidRDefault="004B3F04" w:rsidP="000659BE">
            <w:pPr>
              <w:pStyle w:val="TableText"/>
            </w:pPr>
            <w:r>
              <w:t>SHALL</w:t>
            </w:r>
          </w:p>
        </w:tc>
        <w:tc>
          <w:tcPr>
            <w:tcW w:w="864" w:type="dxa"/>
          </w:tcPr>
          <w:p w14:paraId="2D28B998" w14:textId="77777777" w:rsidR="004B3F04" w:rsidRDefault="004B3F04" w:rsidP="000659BE">
            <w:pPr>
              <w:pStyle w:val="TableText"/>
            </w:pPr>
          </w:p>
        </w:tc>
        <w:tc>
          <w:tcPr>
            <w:tcW w:w="1104" w:type="dxa"/>
          </w:tcPr>
          <w:p w14:paraId="0E64B491" w14:textId="77777777" w:rsidR="004B3F04" w:rsidRDefault="006C736C" w:rsidP="000659BE">
            <w:pPr>
              <w:pStyle w:val="TableText"/>
            </w:pPr>
            <w:hyperlink w:anchor="C_4499-36200">
              <w:r w:rsidR="004B3F04">
                <w:rPr>
                  <w:rStyle w:val="HyperlinkText9pt"/>
                </w:rPr>
                <w:t>4499-36200</w:t>
              </w:r>
            </w:hyperlink>
          </w:p>
        </w:tc>
        <w:tc>
          <w:tcPr>
            <w:tcW w:w="2975" w:type="dxa"/>
          </w:tcPr>
          <w:p w14:paraId="486FE8EE"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C8EB97F" w14:textId="77777777" w:rsidTr="000659BE">
        <w:trPr>
          <w:jc w:val="center"/>
        </w:trPr>
        <w:tc>
          <w:tcPr>
            <w:tcW w:w="3345" w:type="dxa"/>
          </w:tcPr>
          <w:p w14:paraId="457E1742" w14:textId="77777777" w:rsidR="004B3F04" w:rsidRDefault="004B3F04" w:rsidP="000659BE">
            <w:pPr>
              <w:pStyle w:val="TableText"/>
            </w:pPr>
            <w:r>
              <w:tab/>
              <w:t>participation</w:t>
            </w:r>
          </w:p>
        </w:tc>
        <w:tc>
          <w:tcPr>
            <w:tcW w:w="720" w:type="dxa"/>
          </w:tcPr>
          <w:p w14:paraId="114F0C02" w14:textId="77777777" w:rsidR="004B3F04" w:rsidRDefault="004B3F04" w:rsidP="000659BE">
            <w:pPr>
              <w:pStyle w:val="TableText"/>
            </w:pPr>
            <w:r>
              <w:t>0..*</w:t>
            </w:r>
          </w:p>
        </w:tc>
        <w:tc>
          <w:tcPr>
            <w:tcW w:w="1152" w:type="dxa"/>
          </w:tcPr>
          <w:p w14:paraId="208C51B7" w14:textId="77777777" w:rsidR="004B3F04" w:rsidRDefault="004B3F04" w:rsidP="000659BE">
            <w:pPr>
              <w:pStyle w:val="TableText"/>
            </w:pPr>
            <w:r>
              <w:t>MAY</w:t>
            </w:r>
          </w:p>
        </w:tc>
        <w:tc>
          <w:tcPr>
            <w:tcW w:w="864" w:type="dxa"/>
          </w:tcPr>
          <w:p w14:paraId="42279AAB" w14:textId="77777777" w:rsidR="004B3F04" w:rsidRDefault="004B3F04" w:rsidP="000659BE">
            <w:pPr>
              <w:pStyle w:val="TableText"/>
            </w:pPr>
          </w:p>
        </w:tc>
        <w:tc>
          <w:tcPr>
            <w:tcW w:w="1104" w:type="dxa"/>
          </w:tcPr>
          <w:p w14:paraId="04656D03" w14:textId="77777777" w:rsidR="004B3F04" w:rsidRDefault="006C736C" w:rsidP="000659BE">
            <w:pPr>
              <w:pStyle w:val="TableText"/>
            </w:pPr>
            <w:hyperlink w:anchor="C_4499-35315">
              <w:r w:rsidR="004B3F04">
                <w:rPr>
                  <w:rStyle w:val="HyperlinkText9pt"/>
                </w:rPr>
                <w:t>4499-35315</w:t>
              </w:r>
            </w:hyperlink>
          </w:p>
        </w:tc>
        <w:tc>
          <w:tcPr>
            <w:tcW w:w="2975" w:type="dxa"/>
          </w:tcPr>
          <w:p w14:paraId="4213CC3B" w14:textId="77777777" w:rsidR="004B3F04" w:rsidRDefault="004B3F04" w:rsidP="000659BE">
            <w:pPr>
              <w:pStyle w:val="TableText"/>
            </w:pPr>
          </w:p>
        </w:tc>
      </w:tr>
      <w:tr w:rsidR="004B3F04" w14:paraId="63D54A86" w14:textId="77777777" w:rsidTr="000659BE">
        <w:trPr>
          <w:jc w:val="center"/>
        </w:trPr>
        <w:tc>
          <w:tcPr>
            <w:tcW w:w="3345" w:type="dxa"/>
          </w:tcPr>
          <w:p w14:paraId="5A6EEA3E" w14:textId="77777777" w:rsidR="004B3F04" w:rsidRDefault="004B3F04" w:rsidP="000659BE">
            <w:pPr>
              <w:pStyle w:val="TableText"/>
            </w:pPr>
            <w:r>
              <w:tab/>
            </w:r>
            <w:r>
              <w:tab/>
              <w:t>@typeCode</w:t>
            </w:r>
          </w:p>
        </w:tc>
        <w:tc>
          <w:tcPr>
            <w:tcW w:w="720" w:type="dxa"/>
          </w:tcPr>
          <w:p w14:paraId="6C1D33B3" w14:textId="77777777" w:rsidR="004B3F04" w:rsidRDefault="004B3F04" w:rsidP="000659BE">
            <w:pPr>
              <w:pStyle w:val="TableText"/>
            </w:pPr>
            <w:r>
              <w:t>1..1</w:t>
            </w:r>
          </w:p>
        </w:tc>
        <w:tc>
          <w:tcPr>
            <w:tcW w:w="1152" w:type="dxa"/>
          </w:tcPr>
          <w:p w14:paraId="37553870" w14:textId="77777777" w:rsidR="004B3F04" w:rsidRDefault="004B3F04" w:rsidP="000659BE">
            <w:pPr>
              <w:pStyle w:val="TableText"/>
            </w:pPr>
            <w:r>
              <w:t>SHALL</w:t>
            </w:r>
          </w:p>
        </w:tc>
        <w:tc>
          <w:tcPr>
            <w:tcW w:w="864" w:type="dxa"/>
          </w:tcPr>
          <w:p w14:paraId="5B62F56E" w14:textId="77777777" w:rsidR="004B3F04" w:rsidRDefault="004B3F04" w:rsidP="000659BE">
            <w:pPr>
              <w:pStyle w:val="TableText"/>
            </w:pPr>
          </w:p>
        </w:tc>
        <w:tc>
          <w:tcPr>
            <w:tcW w:w="1104" w:type="dxa"/>
          </w:tcPr>
          <w:p w14:paraId="7E6E6781" w14:textId="77777777" w:rsidR="004B3F04" w:rsidRDefault="006C736C" w:rsidP="000659BE">
            <w:pPr>
              <w:pStyle w:val="TableText"/>
            </w:pPr>
            <w:hyperlink w:anchor="C_4499-35317">
              <w:r w:rsidR="004B3F04">
                <w:rPr>
                  <w:rStyle w:val="HyperlinkText9pt"/>
                </w:rPr>
                <w:t>4499-35317</w:t>
              </w:r>
            </w:hyperlink>
          </w:p>
        </w:tc>
        <w:tc>
          <w:tcPr>
            <w:tcW w:w="2975" w:type="dxa"/>
          </w:tcPr>
          <w:p w14:paraId="6C85CB4D" w14:textId="77777777" w:rsidR="004B3F04" w:rsidRDefault="004B3F04" w:rsidP="000659BE">
            <w:pPr>
              <w:pStyle w:val="TableText"/>
            </w:pPr>
            <w:r>
              <w:t>urn:oid:2.16.840.1.113883.5.90 (HL7ParticipationType) = PART</w:t>
            </w:r>
          </w:p>
        </w:tc>
      </w:tr>
      <w:tr w:rsidR="004B3F04" w14:paraId="6BDAE109" w14:textId="77777777" w:rsidTr="000659BE">
        <w:trPr>
          <w:jc w:val="center"/>
        </w:trPr>
        <w:tc>
          <w:tcPr>
            <w:tcW w:w="3345" w:type="dxa"/>
          </w:tcPr>
          <w:p w14:paraId="0898D2C5" w14:textId="77777777" w:rsidR="004B3F04" w:rsidRDefault="004B3F04" w:rsidP="000659BE">
            <w:pPr>
              <w:pStyle w:val="TableText"/>
            </w:pPr>
            <w:r>
              <w:tab/>
            </w:r>
            <w:r>
              <w:tab/>
              <w:t>role</w:t>
            </w:r>
          </w:p>
        </w:tc>
        <w:tc>
          <w:tcPr>
            <w:tcW w:w="720" w:type="dxa"/>
          </w:tcPr>
          <w:p w14:paraId="69DA8C1B" w14:textId="77777777" w:rsidR="004B3F04" w:rsidRDefault="004B3F04" w:rsidP="000659BE">
            <w:pPr>
              <w:pStyle w:val="TableText"/>
            </w:pPr>
            <w:r>
              <w:t>1..1</w:t>
            </w:r>
          </w:p>
        </w:tc>
        <w:tc>
          <w:tcPr>
            <w:tcW w:w="1152" w:type="dxa"/>
          </w:tcPr>
          <w:p w14:paraId="003DDF06" w14:textId="77777777" w:rsidR="004B3F04" w:rsidRDefault="004B3F04" w:rsidP="000659BE">
            <w:pPr>
              <w:pStyle w:val="TableText"/>
            </w:pPr>
            <w:r>
              <w:t>SHALL</w:t>
            </w:r>
          </w:p>
        </w:tc>
        <w:tc>
          <w:tcPr>
            <w:tcW w:w="864" w:type="dxa"/>
          </w:tcPr>
          <w:p w14:paraId="60A19C47" w14:textId="77777777" w:rsidR="004B3F04" w:rsidRDefault="004B3F04" w:rsidP="000659BE">
            <w:pPr>
              <w:pStyle w:val="TableText"/>
            </w:pPr>
          </w:p>
        </w:tc>
        <w:tc>
          <w:tcPr>
            <w:tcW w:w="1104" w:type="dxa"/>
          </w:tcPr>
          <w:p w14:paraId="32F54B5A" w14:textId="77777777" w:rsidR="004B3F04" w:rsidRDefault="006C736C" w:rsidP="000659BE">
            <w:pPr>
              <w:pStyle w:val="TableText"/>
            </w:pPr>
            <w:hyperlink w:anchor="C_4499-36201">
              <w:r w:rsidR="004B3F04">
                <w:rPr>
                  <w:rStyle w:val="HyperlinkText9pt"/>
                </w:rPr>
                <w:t>4499-36201</w:t>
              </w:r>
            </w:hyperlink>
          </w:p>
        </w:tc>
        <w:tc>
          <w:tcPr>
            <w:tcW w:w="2975" w:type="dxa"/>
          </w:tcPr>
          <w:p w14:paraId="075891B7"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4D825B6" w14:textId="77777777" w:rsidTr="000659BE">
        <w:trPr>
          <w:jc w:val="center"/>
        </w:trPr>
        <w:tc>
          <w:tcPr>
            <w:tcW w:w="3345" w:type="dxa"/>
          </w:tcPr>
          <w:p w14:paraId="46F80204" w14:textId="77777777" w:rsidR="004B3F04" w:rsidRDefault="004B3F04" w:rsidP="000659BE">
            <w:pPr>
              <w:pStyle w:val="TableText"/>
            </w:pPr>
            <w:r>
              <w:tab/>
              <w:t>participation</w:t>
            </w:r>
          </w:p>
        </w:tc>
        <w:tc>
          <w:tcPr>
            <w:tcW w:w="720" w:type="dxa"/>
          </w:tcPr>
          <w:p w14:paraId="33723516" w14:textId="77777777" w:rsidR="004B3F04" w:rsidRDefault="004B3F04" w:rsidP="000659BE">
            <w:pPr>
              <w:pStyle w:val="TableText"/>
            </w:pPr>
            <w:r>
              <w:t>0..*</w:t>
            </w:r>
          </w:p>
        </w:tc>
        <w:tc>
          <w:tcPr>
            <w:tcW w:w="1152" w:type="dxa"/>
          </w:tcPr>
          <w:p w14:paraId="3F6B5A78" w14:textId="77777777" w:rsidR="004B3F04" w:rsidRDefault="004B3F04" w:rsidP="000659BE">
            <w:pPr>
              <w:pStyle w:val="TableText"/>
            </w:pPr>
            <w:r>
              <w:t>MAY</w:t>
            </w:r>
          </w:p>
        </w:tc>
        <w:tc>
          <w:tcPr>
            <w:tcW w:w="864" w:type="dxa"/>
          </w:tcPr>
          <w:p w14:paraId="147A8064" w14:textId="77777777" w:rsidR="004B3F04" w:rsidRDefault="004B3F04" w:rsidP="000659BE">
            <w:pPr>
              <w:pStyle w:val="TableText"/>
            </w:pPr>
          </w:p>
        </w:tc>
        <w:tc>
          <w:tcPr>
            <w:tcW w:w="1104" w:type="dxa"/>
          </w:tcPr>
          <w:p w14:paraId="3A9C4B27" w14:textId="77777777" w:rsidR="004B3F04" w:rsidRDefault="006C736C" w:rsidP="000659BE">
            <w:pPr>
              <w:pStyle w:val="TableText"/>
            </w:pPr>
            <w:hyperlink w:anchor="C_4499-35886">
              <w:r w:rsidR="004B3F04">
                <w:rPr>
                  <w:rStyle w:val="HyperlinkText9pt"/>
                </w:rPr>
                <w:t>4499-35886</w:t>
              </w:r>
            </w:hyperlink>
          </w:p>
        </w:tc>
        <w:tc>
          <w:tcPr>
            <w:tcW w:w="2975" w:type="dxa"/>
          </w:tcPr>
          <w:p w14:paraId="18FBF44E" w14:textId="77777777" w:rsidR="004B3F04" w:rsidRDefault="004B3F04" w:rsidP="000659BE">
            <w:pPr>
              <w:pStyle w:val="TableText"/>
            </w:pPr>
          </w:p>
        </w:tc>
      </w:tr>
      <w:tr w:rsidR="004B3F04" w14:paraId="72CCD5FD" w14:textId="77777777" w:rsidTr="000659BE">
        <w:trPr>
          <w:jc w:val="center"/>
        </w:trPr>
        <w:tc>
          <w:tcPr>
            <w:tcW w:w="3345" w:type="dxa"/>
          </w:tcPr>
          <w:p w14:paraId="432B74A2" w14:textId="77777777" w:rsidR="004B3F04" w:rsidRDefault="004B3F04" w:rsidP="000659BE">
            <w:pPr>
              <w:pStyle w:val="TableText"/>
            </w:pPr>
            <w:r>
              <w:tab/>
            </w:r>
            <w:r>
              <w:tab/>
              <w:t>@typeCode</w:t>
            </w:r>
          </w:p>
        </w:tc>
        <w:tc>
          <w:tcPr>
            <w:tcW w:w="720" w:type="dxa"/>
          </w:tcPr>
          <w:p w14:paraId="7526498F" w14:textId="77777777" w:rsidR="004B3F04" w:rsidRDefault="004B3F04" w:rsidP="000659BE">
            <w:pPr>
              <w:pStyle w:val="TableText"/>
            </w:pPr>
            <w:r>
              <w:t>1..1</w:t>
            </w:r>
          </w:p>
        </w:tc>
        <w:tc>
          <w:tcPr>
            <w:tcW w:w="1152" w:type="dxa"/>
          </w:tcPr>
          <w:p w14:paraId="58E0E391" w14:textId="77777777" w:rsidR="004B3F04" w:rsidRDefault="004B3F04" w:rsidP="000659BE">
            <w:pPr>
              <w:pStyle w:val="TableText"/>
            </w:pPr>
            <w:r>
              <w:t>SHALL</w:t>
            </w:r>
          </w:p>
        </w:tc>
        <w:tc>
          <w:tcPr>
            <w:tcW w:w="864" w:type="dxa"/>
          </w:tcPr>
          <w:p w14:paraId="46870BD0" w14:textId="77777777" w:rsidR="004B3F04" w:rsidRDefault="004B3F04" w:rsidP="000659BE">
            <w:pPr>
              <w:pStyle w:val="TableText"/>
            </w:pPr>
          </w:p>
        </w:tc>
        <w:tc>
          <w:tcPr>
            <w:tcW w:w="1104" w:type="dxa"/>
          </w:tcPr>
          <w:p w14:paraId="45DD181C" w14:textId="77777777" w:rsidR="004B3F04" w:rsidRDefault="006C736C" w:rsidP="000659BE">
            <w:pPr>
              <w:pStyle w:val="TableText"/>
            </w:pPr>
            <w:hyperlink w:anchor="C_4499-35890">
              <w:r w:rsidR="004B3F04">
                <w:rPr>
                  <w:rStyle w:val="HyperlinkText9pt"/>
                </w:rPr>
                <w:t>4499-</w:t>
              </w:r>
              <w:r w:rsidR="004B3F04">
                <w:rPr>
                  <w:rStyle w:val="HyperlinkText9pt"/>
                </w:rPr>
                <w:lastRenderedPageBreak/>
                <w:t>35890</w:t>
              </w:r>
            </w:hyperlink>
          </w:p>
        </w:tc>
        <w:tc>
          <w:tcPr>
            <w:tcW w:w="2975" w:type="dxa"/>
          </w:tcPr>
          <w:p w14:paraId="4DF2B314" w14:textId="77777777" w:rsidR="004B3F04" w:rsidRDefault="004B3F04" w:rsidP="000659BE">
            <w:pPr>
              <w:pStyle w:val="TableText"/>
            </w:pPr>
            <w:r>
              <w:lastRenderedPageBreak/>
              <w:t>urn:oid:2.16.840.1.113883.5.9</w:t>
            </w:r>
            <w:r>
              <w:lastRenderedPageBreak/>
              <w:t>0 (HL7ParticipationType) = PART</w:t>
            </w:r>
          </w:p>
        </w:tc>
      </w:tr>
      <w:tr w:rsidR="004B3F04" w14:paraId="1188F6E9" w14:textId="77777777" w:rsidTr="000659BE">
        <w:trPr>
          <w:jc w:val="center"/>
        </w:trPr>
        <w:tc>
          <w:tcPr>
            <w:tcW w:w="3345" w:type="dxa"/>
          </w:tcPr>
          <w:p w14:paraId="373A2EF1" w14:textId="77777777" w:rsidR="004B3F04" w:rsidRDefault="004B3F04" w:rsidP="000659BE">
            <w:pPr>
              <w:pStyle w:val="TableText"/>
            </w:pPr>
            <w:r>
              <w:lastRenderedPageBreak/>
              <w:tab/>
            </w:r>
            <w:r>
              <w:tab/>
              <w:t>role</w:t>
            </w:r>
          </w:p>
        </w:tc>
        <w:tc>
          <w:tcPr>
            <w:tcW w:w="720" w:type="dxa"/>
          </w:tcPr>
          <w:p w14:paraId="4E2799E8" w14:textId="77777777" w:rsidR="004B3F04" w:rsidRDefault="004B3F04" w:rsidP="000659BE">
            <w:pPr>
              <w:pStyle w:val="TableText"/>
            </w:pPr>
            <w:r>
              <w:t>1..1</w:t>
            </w:r>
          </w:p>
        </w:tc>
        <w:tc>
          <w:tcPr>
            <w:tcW w:w="1152" w:type="dxa"/>
          </w:tcPr>
          <w:p w14:paraId="6048489F" w14:textId="77777777" w:rsidR="004B3F04" w:rsidRDefault="004B3F04" w:rsidP="000659BE">
            <w:pPr>
              <w:pStyle w:val="TableText"/>
            </w:pPr>
            <w:r>
              <w:t>SHALL</w:t>
            </w:r>
          </w:p>
        </w:tc>
        <w:tc>
          <w:tcPr>
            <w:tcW w:w="864" w:type="dxa"/>
          </w:tcPr>
          <w:p w14:paraId="5016F8D1" w14:textId="77777777" w:rsidR="004B3F04" w:rsidRDefault="004B3F04" w:rsidP="000659BE">
            <w:pPr>
              <w:pStyle w:val="TableText"/>
            </w:pPr>
          </w:p>
        </w:tc>
        <w:tc>
          <w:tcPr>
            <w:tcW w:w="1104" w:type="dxa"/>
          </w:tcPr>
          <w:p w14:paraId="1C5449D6" w14:textId="77777777" w:rsidR="004B3F04" w:rsidRDefault="006C736C" w:rsidP="000659BE">
            <w:pPr>
              <w:pStyle w:val="TableText"/>
            </w:pPr>
            <w:hyperlink w:anchor="C_4499-36202">
              <w:r w:rsidR="004B3F04">
                <w:rPr>
                  <w:rStyle w:val="HyperlinkText9pt"/>
                </w:rPr>
                <w:t>4499-36202</w:t>
              </w:r>
            </w:hyperlink>
          </w:p>
        </w:tc>
        <w:tc>
          <w:tcPr>
            <w:tcW w:w="2975" w:type="dxa"/>
          </w:tcPr>
          <w:p w14:paraId="68A15D66"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7C3CE17" w14:textId="77777777" w:rsidTr="000659BE">
        <w:trPr>
          <w:jc w:val="center"/>
        </w:trPr>
        <w:tc>
          <w:tcPr>
            <w:tcW w:w="3345" w:type="dxa"/>
          </w:tcPr>
          <w:p w14:paraId="4E750EDA" w14:textId="77777777" w:rsidR="004B3F04" w:rsidRDefault="004B3F04" w:rsidP="000659BE">
            <w:pPr>
              <w:pStyle w:val="TableText"/>
            </w:pPr>
            <w:r>
              <w:tab/>
              <w:t>participation</w:t>
            </w:r>
          </w:p>
        </w:tc>
        <w:tc>
          <w:tcPr>
            <w:tcW w:w="720" w:type="dxa"/>
          </w:tcPr>
          <w:p w14:paraId="7BC7A299" w14:textId="77777777" w:rsidR="004B3F04" w:rsidRDefault="004B3F04" w:rsidP="000659BE">
            <w:pPr>
              <w:pStyle w:val="TableText"/>
            </w:pPr>
            <w:r>
              <w:t>0..1</w:t>
            </w:r>
          </w:p>
        </w:tc>
        <w:tc>
          <w:tcPr>
            <w:tcW w:w="1152" w:type="dxa"/>
          </w:tcPr>
          <w:p w14:paraId="34B5CCE1" w14:textId="77777777" w:rsidR="004B3F04" w:rsidRDefault="004B3F04" w:rsidP="000659BE">
            <w:pPr>
              <w:pStyle w:val="TableText"/>
            </w:pPr>
            <w:r>
              <w:t>MAY</w:t>
            </w:r>
          </w:p>
        </w:tc>
        <w:tc>
          <w:tcPr>
            <w:tcW w:w="864" w:type="dxa"/>
          </w:tcPr>
          <w:p w14:paraId="3D81B2F9" w14:textId="77777777" w:rsidR="004B3F04" w:rsidRDefault="004B3F04" w:rsidP="000659BE">
            <w:pPr>
              <w:pStyle w:val="TableText"/>
            </w:pPr>
          </w:p>
        </w:tc>
        <w:tc>
          <w:tcPr>
            <w:tcW w:w="1104" w:type="dxa"/>
          </w:tcPr>
          <w:p w14:paraId="33BBCF21" w14:textId="77777777" w:rsidR="004B3F04" w:rsidRDefault="006C736C" w:rsidP="000659BE">
            <w:pPr>
              <w:pStyle w:val="TableText"/>
            </w:pPr>
            <w:hyperlink w:anchor="C_4499-35318">
              <w:r w:rsidR="004B3F04">
                <w:rPr>
                  <w:rStyle w:val="HyperlinkText9pt"/>
                </w:rPr>
                <w:t>4499-35318</w:t>
              </w:r>
            </w:hyperlink>
          </w:p>
        </w:tc>
        <w:tc>
          <w:tcPr>
            <w:tcW w:w="2975" w:type="dxa"/>
          </w:tcPr>
          <w:p w14:paraId="4705E234" w14:textId="77777777" w:rsidR="004B3F04" w:rsidRDefault="004B3F04" w:rsidP="000659BE">
            <w:pPr>
              <w:pStyle w:val="TableText"/>
            </w:pPr>
          </w:p>
        </w:tc>
      </w:tr>
      <w:tr w:rsidR="004B3F04" w14:paraId="14345130" w14:textId="77777777" w:rsidTr="000659BE">
        <w:trPr>
          <w:jc w:val="center"/>
        </w:trPr>
        <w:tc>
          <w:tcPr>
            <w:tcW w:w="3345" w:type="dxa"/>
          </w:tcPr>
          <w:p w14:paraId="3DC62318" w14:textId="77777777" w:rsidR="004B3F04" w:rsidRDefault="004B3F04" w:rsidP="000659BE">
            <w:pPr>
              <w:pStyle w:val="TableText"/>
            </w:pPr>
            <w:r>
              <w:tab/>
            </w:r>
            <w:r>
              <w:tab/>
              <w:t>@typeCode</w:t>
            </w:r>
          </w:p>
        </w:tc>
        <w:tc>
          <w:tcPr>
            <w:tcW w:w="720" w:type="dxa"/>
          </w:tcPr>
          <w:p w14:paraId="753D2848" w14:textId="77777777" w:rsidR="004B3F04" w:rsidRDefault="004B3F04" w:rsidP="000659BE">
            <w:pPr>
              <w:pStyle w:val="TableText"/>
            </w:pPr>
            <w:r>
              <w:t>1..1</w:t>
            </w:r>
          </w:p>
        </w:tc>
        <w:tc>
          <w:tcPr>
            <w:tcW w:w="1152" w:type="dxa"/>
          </w:tcPr>
          <w:p w14:paraId="463F46D2" w14:textId="77777777" w:rsidR="004B3F04" w:rsidRDefault="004B3F04" w:rsidP="000659BE">
            <w:pPr>
              <w:pStyle w:val="TableText"/>
            </w:pPr>
            <w:r>
              <w:t>SHALL</w:t>
            </w:r>
          </w:p>
        </w:tc>
        <w:tc>
          <w:tcPr>
            <w:tcW w:w="864" w:type="dxa"/>
          </w:tcPr>
          <w:p w14:paraId="048CB917" w14:textId="77777777" w:rsidR="004B3F04" w:rsidRDefault="004B3F04" w:rsidP="000659BE">
            <w:pPr>
              <w:pStyle w:val="TableText"/>
            </w:pPr>
          </w:p>
        </w:tc>
        <w:tc>
          <w:tcPr>
            <w:tcW w:w="1104" w:type="dxa"/>
          </w:tcPr>
          <w:p w14:paraId="25A54FD2" w14:textId="77777777" w:rsidR="004B3F04" w:rsidRDefault="006C736C" w:rsidP="000659BE">
            <w:pPr>
              <w:pStyle w:val="TableText"/>
            </w:pPr>
            <w:hyperlink w:anchor="C_4499-35324">
              <w:r w:rsidR="004B3F04">
                <w:rPr>
                  <w:rStyle w:val="HyperlinkText9pt"/>
                </w:rPr>
                <w:t>4499-35324</w:t>
              </w:r>
            </w:hyperlink>
          </w:p>
        </w:tc>
        <w:tc>
          <w:tcPr>
            <w:tcW w:w="2975" w:type="dxa"/>
          </w:tcPr>
          <w:p w14:paraId="51F3E210" w14:textId="77777777" w:rsidR="004B3F04" w:rsidRDefault="004B3F04" w:rsidP="000659BE">
            <w:pPr>
              <w:pStyle w:val="TableText"/>
            </w:pPr>
            <w:r>
              <w:t>PART</w:t>
            </w:r>
          </w:p>
        </w:tc>
      </w:tr>
      <w:tr w:rsidR="004B3F04" w14:paraId="1A7D9CAB" w14:textId="77777777" w:rsidTr="000659BE">
        <w:trPr>
          <w:jc w:val="center"/>
        </w:trPr>
        <w:tc>
          <w:tcPr>
            <w:tcW w:w="3345" w:type="dxa"/>
          </w:tcPr>
          <w:p w14:paraId="361B5BF4" w14:textId="77777777" w:rsidR="004B3F04" w:rsidRDefault="004B3F04" w:rsidP="000659BE">
            <w:pPr>
              <w:pStyle w:val="TableText"/>
            </w:pPr>
            <w:r>
              <w:tab/>
            </w:r>
            <w:r>
              <w:tab/>
              <w:t>patient</w:t>
            </w:r>
          </w:p>
        </w:tc>
        <w:tc>
          <w:tcPr>
            <w:tcW w:w="720" w:type="dxa"/>
          </w:tcPr>
          <w:p w14:paraId="52A37E59" w14:textId="77777777" w:rsidR="004B3F04" w:rsidRDefault="004B3F04" w:rsidP="000659BE">
            <w:pPr>
              <w:pStyle w:val="TableText"/>
            </w:pPr>
            <w:r>
              <w:t>1..1</w:t>
            </w:r>
          </w:p>
        </w:tc>
        <w:tc>
          <w:tcPr>
            <w:tcW w:w="1152" w:type="dxa"/>
          </w:tcPr>
          <w:p w14:paraId="65330CF3" w14:textId="77777777" w:rsidR="004B3F04" w:rsidRDefault="004B3F04" w:rsidP="000659BE">
            <w:pPr>
              <w:pStyle w:val="TableText"/>
            </w:pPr>
            <w:r>
              <w:t>SHALL</w:t>
            </w:r>
          </w:p>
        </w:tc>
        <w:tc>
          <w:tcPr>
            <w:tcW w:w="864" w:type="dxa"/>
          </w:tcPr>
          <w:p w14:paraId="7284A057" w14:textId="77777777" w:rsidR="004B3F04" w:rsidRDefault="004B3F04" w:rsidP="000659BE">
            <w:pPr>
              <w:pStyle w:val="TableText"/>
            </w:pPr>
          </w:p>
        </w:tc>
        <w:tc>
          <w:tcPr>
            <w:tcW w:w="1104" w:type="dxa"/>
          </w:tcPr>
          <w:p w14:paraId="6508102E" w14:textId="77777777" w:rsidR="004B3F04" w:rsidRDefault="006C736C" w:rsidP="000659BE">
            <w:pPr>
              <w:pStyle w:val="TableText"/>
            </w:pPr>
            <w:hyperlink w:anchor="C_4499-35319">
              <w:r w:rsidR="004B3F04">
                <w:rPr>
                  <w:rStyle w:val="HyperlinkText9pt"/>
                </w:rPr>
                <w:t>4499-35319</w:t>
              </w:r>
            </w:hyperlink>
          </w:p>
        </w:tc>
        <w:tc>
          <w:tcPr>
            <w:tcW w:w="2975" w:type="dxa"/>
          </w:tcPr>
          <w:p w14:paraId="0161A82E" w14:textId="77777777" w:rsidR="004B3F04" w:rsidRDefault="004B3F04" w:rsidP="000659BE">
            <w:pPr>
              <w:pStyle w:val="TableText"/>
            </w:pPr>
            <w:r>
              <w:t>Entity - Patient (identifier: urn:hl7ii:2.16.840.1.113883.10.20.28.4.136:2019-05-01</w:t>
            </w:r>
          </w:p>
        </w:tc>
      </w:tr>
      <w:tr w:rsidR="004B3F04" w14:paraId="30CD147D" w14:textId="77777777" w:rsidTr="000659BE">
        <w:trPr>
          <w:jc w:val="center"/>
        </w:trPr>
        <w:tc>
          <w:tcPr>
            <w:tcW w:w="3345" w:type="dxa"/>
          </w:tcPr>
          <w:p w14:paraId="5FF00930" w14:textId="77777777" w:rsidR="004B3F04" w:rsidRDefault="004B3F04" w:rsidP="000659BE">
            <w:pPr>
              <w:pStyle w:val="TableText"/>
            </w:pPr>
            <w:r>
              <w:tab/>
              <w:t>participation</w:t>
            </w:r>
          </w:p>
        </w:tc>
        <w:tc>
          <w:tcPr>
            <w:tcW w:w="720" w:type="dxa"/>
          </w:tcPr>
          <w:p w14:paraId="169D5D34" w14:textId="77777777" w:rsidR="004B3F04" w:rsidRDefault="004B3F04" w:rsidP="000659BE">
            <w:pPr>
              <w:pStyle w:val="TableText"/>
            </w:pPr>
            <w:r>
              <w:t>0..*</w:t>
            </w:r>
          </w:p>
        </w:tc>
        <w:tc>
          <w:tcPr>
            <w:tcW w:w="1152" w:type="dxa"/>
          </w:tcPr>
          <w:p w14:paraId="2E0D5F1F" w14:textId="77777777" w:rsidR="004B3F04" w:rsidRDefault="004B3F04" w:rsidP="000659BE">
            <w:pPr>
              <w:pStyle w:val="TableText"/>
            </w:pPr>
            <w:r>
              <w:t>MAY</w:t>
            </w:r>
          </w:p>
        </w:tc>
        <w:tc>
          <w:tcPr>
            <w:tcW w:w="864" w:type="dxa"/>
          </w:tcPr>
          <w:p w14:paraId="5206E9D3" w14:textId="77777777" w:rsidR="004B3F04" w:rsidRDefault="004B3F04" w:rsidP="000659BE">
            <w:pPr>
              <w:pStyle w:val="TableText"/>
            </w:pPr>
          </w:p>
        </w:tc>
        <w:tc>
          <w:tcPr>
            <w:tcW w:w="1104" w:type="dxa"/>
          </w:tcPr>
          <w:p w14:paraId="6E451B04" w14:textId="77777777" w:rsidR="004B3F04" w:rsidRDefault="006C736C" w:rsidP="000659BE">
            <w:pPr>
              <w:pStyle w:val="TableText"/>
            </w:pPr>
            <w:hyperlink w:anchor="C_4499-36203">
              <w:r w:rsidR="004B3F04">
                <w:rPr>
                  <w:rStyle w:val="HyperlinkText9pt"/>
                </w:rPr>
                <w:t>4499-36203</w:t>
              </w:r>
            </w:hyperlink>
          </w:p>
        </w:tc>
        <w:tc>
          <w:tcPr>
            <w:tcW w:w="2975" w:type="dxa"/>
          </w:tcPr>
          <w:p w14:paraId="6C2A60B6" w14:textId="77777777" w:rsidR="004B3F04" w:rsidRDefault="004B3F04" w:rsidP="000659BE">
            <w:pPr>
              <w:pStyle w:val="TableText"/>
            </w:pPr>
          </w:p>
        </w:tc>
      </w:tr>
      <w:tr w:rsidR="004B3F04" w14:paraId="271C7C76" w14:textId="77777777" w:rsidTr="000659BE">
        <w:trPr>
          <w:jc w:val="center"/>
        </w:trPr>
        <w:tc>
          <w:tcPr>
            <w:tcW w:w="3345" w:type="dxa"/>
          </w:tcPr>
          <w:p w14:paraId="4697C851" w14:textId="77777777" w:rsidR="004B3F04" w:rsidRDefault="004B3F04" w:rsidP="000659BE">
            <w:pPr>
              <w:pStyle w:val="TableText"/>
            </w:pPr>
            <w:r>
              <w:tab/>
            </w:r>
            <w:r>
              <w:tab/>
              <w:t>@typeCode</w:t>
            </w:r>
          </w:p>
        </w:tc>
        <w:tc>
          <w:tcPr>
            <w:tcW w:w="720" w:type="dxa"/>
          </w:tcPr>
          <w:p w14:paraId="47EC9B26" w14:textId="77777777" w:rsidR="004B3F04" w:rsidRDefault="004B3F04" w:rsidP="000659BE">
            <w:pPr>
              <w:pStyle w:val="TableText"/>
            </w:pPr>
            <w:r>
              <w:t>1..1</w:t>
            </w:r>
          </w:p>
        </w:tc>
        <w:tc>
          <w:tcPr>
            <w:tcW w:w="1152" w:type="dxa"/>
          </w:tcPr>
          <w:p w14:paraId="5B08E4D5" w14:textId="77777777" w:rsidR="004B3F04" w:rsidRDefault="004B3F04" w:rsidP="000659BE">
            <w:pPr>
              <w:pStyle w:val="TableText"/>
            </w:pPr>
            <w:r>
              <w:t>SHALL</w:t>
            </w:r>
          </w:p>
        </w:tc>
        <w:tc>
          <w:tcPr>
            <w:tcW w:w="864" w:type="dxa"/>
          </w:tcPr>
          <w:p w14:paraId="7F3FAC05" w14:textId="77777777" w:rsidR="004B3F04" w:rsidRDefault="004B3F04" w:rsidP="000659BE">
            <w:pPr>
              <w:pStyle w:val="TableText"/>
            </w:pPr>
          </w:p>
        </w:tc>
        <w:tc>
          <w:tcPr>
            <w:tcW w:w="1104" w:type="dxa"/>
          </w:tcPr>
          <w:p w14:paraId="48B74A8E" w14:textId="77777777" w:rsidR="004B3F04" w:rsidRDefault="006C736C" w:rsidP="000659BE">
            <w:pPr>
              <w:pStyle w:val="TableText"/>
            </w:pPr>
            <w:hyperlink w:anchor="C_4499-36211">
              <w:r w:rsidR="004B3F04">
                <w:rPr>
                  <w:rStyle w:val="HyperlinkText9pt"/>
                </w:rPr>
                <w:t>4499-36211</w:t>
              </w:r>
            </w:hyperlink>
          </w:p>
        </w:tc>
        <w:tc>
          <w:tcPr>
            <w:tcW w:w="2975" w:type="dxa"/>
          </w:tcPr>
          <w:p w14:paraId="3AB40479" w14:textId="77777777" w:rsidR="004B3F04" w:rsidRDefault="004B3F04" w:rsidP="000659BE">
            <w:pPr>
              <w:pStyle w:val="TableText"/>
            </w:pPr>
            <w:r>
              <w:t>urn:oid:2.16.840.1.113883.5.90 (HL7ParticipationType) = PART</w:t>
            </w:r>
          </w:p>
        </w:tc>
      </w:tr>
      <w:tr w:rsidR="004B3F04" w14:paraId="751E7524" w14:textId="77777777" w:rsidTr="000659BE">
        <w:trPr>
          <w:jc w:val="center"/>
        </w:trPr>
        <w:tc>
          <w:tcPr>
            <w:tcW w:w="3345" w:type="dxa"/>
          </w:tcPr>
          <w:p w14:paraId="0ADF80EE" w14:textId="77777777" w:rsidR="004B3F04" w:rsidRDefault="004B3F04" w:rsidP="000659BE">
            <w:pPr>
              <w:pStyle w:val="TableText"/>
            </w:pPr>
            <w:r>
              <w:tab/>
            </w:r>
            <w:r>
              <w:tab/>
              <w:t>role</w:t>
            </w:r>
          </w:p>
        </w:tc>
        <w:tc>
          <w:tcPr>
            <w:tcW w:w="720" w:type="dxa"/>
          </w:tcPr>
          <w:p w14:paraId="3B61D792" w14:textId="77777777" w:rsidR="004B3F04" w:rsidRDefault="004B3F04" w:rsidP="000659BE">
            <w:pPr>
              <w:pStyle w:val="TableText"/>
            </w:pPr>
            <w:r>
              <w:t>1..1</w:t>
            </w:r>
          </w:p>
        </w:tc>
        <w:tc>
          <w:tcPr>
            <w:tcW w:w="1152" w:type="dxa"/>
          </w:tcPr>
          <w:p w14:paraId="3397BCDA" w14:textId="77777777" w:rsidR="004B3F04" w:rsidRDefault="004B3F04" w:rsidP="000659BE">
            <w:pPr>
              <w:pStyle w:val="TableText"/>
            </w:pPr>
            <w:r>
              <w:t>SHALL</w:t>
            </w:r>
          </w:p>
        </w:tc>
        <w:tc>
          <w:tcPr>
            <w:tcW w:w="864" w:type="dxa"/>
          </w:tcPr>
          <w:p w14:paraId="5F34D59A" w14:textId="77777777" w:rsidR="004B3F04" w:rsidRDefault="004B3F04" w:rsidP="000659BE">
            <w:pPr>
              <w:pStyle w:val="TableText"/>
            </w:pPr>
          </w:p>
        </w:tc>
        <w:tc>
          <w:tcPr>
            <w:tcW w:w="1104" w:type="dxa"/>
          </w:tcPr>
          <w:p w14:paraId="08F3700E" w14:textId="77777777" w:rsidR="004B3F04" w:rsidRDefault="006C736C" w:rsidP="000659BE">
            <w:pPr>
              <w:pStyle w:val="TableText"/>
            </w:pPr>
            <w:hyperlink w:anchor="C_4499-36204">
              <w:r w:rsidR="004B3F04">
                <w:rPr>
                  <w:rStyle w:val="HyperlinkText9pt"/>
                </w:rPr>
                <w:t>4499-36204</w:t>
              </w:r>
            </w:hyperlink>
          </w:p>
        </w:tc>
        <w:tc>
          <w:tcPr>
            <w:tcW w:w="2975" w:type="dxa"/>
          </w:tcPr>
          <w:p w14:paraId="7E1E8D44"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32C7CB0A" w14:textId="77777777" w:rsidTr="000659BE">
        <w:trPr>
          <w:jc w:val="center"/>
        </w:trPr>
        <w:tc>
          <w:tcPr>
            <w:tcW w:w="3345" w:type="dxa"/>
          </w:tcPr>
          <w:p w14:paraId="2C80E7A1" w14:textId="77777777" w:rsidR="004B3F04" w:rsidRDefault="004B3F04" w:rsidP="000659BE">
            <w:pPr>
              <w:pStyle w:val="TableText"/>
            </w:pPr>
            <w:r>
              <w:tab/>
              <w:t>participation</w:t>
            </w:r>
          </w:p>
        </w:tc>
        <w:tc>
          <w:tcPr>
            <w:tcW w:w="720" w:type="dxa"/>
          </w:tcPr>
          <w:p w14:paraId="6842E793" w14:textId="77777777" w:rsidR="004B3F04" w:rsidRDefault="004B3F04" w:rsidP="000659BE">
            <w:pPr>
              <w:pStyle w:val="TableText"/>
            </w:pPr>
            <w:r>
              <w:t>0..*</w:t>
            </w:r>
          </w:p>
        </w:tc>
        <w:tc>
          <w:tcPr>
            <w:tcW w:w="1152" w:type="dxa"/>
          </w:tcPr>
          <w:p w14:paraId="69BAD54E" w14:textId="77777777" w:rsidR="004B3F04" w:rsidRDefault="004B3F04" w:rsidP="000659BE">
            <w:pPr>
              <w:pStyle w:val="TableText"/>
            </w:pPr>
            <w:r>
              <w:t>MAY</w:t>
            </w:r>
          </w:p>
        </w:tc>
        <w:tc>
          <w:tcPr>
            <w:tcW w:w="864" w:type="dxa"/>
          </w:tcPr>
          <w:p w14:paraId="3F96088C" w14:textId="77777777" w:rsidR="004B3F04" w:rsidRDefault="004B3F04" w:rsidP="000659BE">
            <w:pPr>
              <w:pStyle w:val="TableText"/>
            </w:pPr>
          </w:p>
        </w:tc>
        <w:tc>
          <w:tcPr>
            <w:tcW w:w="1104" w:type="dxa"/>
          </w:tcPr>
          <w:p w14:paraId="79D2BC52" w14:textId="77777777" w:rsidR="004B3F04" w:rsidRDefault="006C736C" w:rsidP="000659BE">
            <w:pPr>
              <w:pStyle w:val="TableText"/>
            </w:pPr>
            <w:hyperlink w:anchor="C_4499-35322">
              <w:r w:rsidR="004B3F04">
                <w:rPr>
                  <w:rStyle w:val="HyperlinkText9pt"/>
                </w:rPr>
                <w:t>4499-35322</w:t>
              </w:r>
            </w:hyperlink>
          </w:p>
        </w:tc>
        <w:tc>
          <w:tcPr>
            <w:tcW w:w="2975" w:type="dxa"/>
          </w:tcPr>
          <w:p w14:paraId="248F9159" w14:textId="77777777" w:rsidR="004B3F04" w:rsidRDefault="004B3F04" w:rsidP="000659BE">
            <w:pPr>
              <w:pStyle w:val="TableText"/>
            </w:pPr>
          </w:p>
        </w:tc>
      </w:tr>
      <w:tr w:rsidR="004B3F04" w14:paraId="5EC46E9F" w14:textId="77777777" w:rsidTr="000659BE">
        <w:trPr>
          <w:jc w:val="center"/>
        </w:trPr>
        <w:tc>
          <w:tcPr>
            <w:tcW w:w="3345" w:type="dxa"/>
          </w:tcPr>
          <w:p w14:paraId="35C511F4" w14:textId="77777777" w:rsidR="004B3F04" w:rsidRDefault="004B3F04" w:rsidP="000659BE">
            <w:pPr>
              <w:pStyle w:val="TableText"/>
            </w:pPr>
            <w:r>
              <w:tab/>
            </w:r>
            <w:r>
              <w:tab/>
              <w:t>@typeCode</w:t>
            </w:r>
          </w:p>
        </w:tc>
        <w:tc>
          <w:tcPr>
            <w:tcW w:w="720" w:type="dxa"/>
          </w:tcPr>
          <w:p w14:paraId="644E96E1" w14:textId="77777777" w:rsidR="004B3F04" w:rsidRDefault="004B3F04" w:rsidP="000659BE">
            <w:pPr>
              <w:pStyle w:val="TableText"/>
            </w:pPr>
            <w:r>
              <w:t>1..1</w:t>
            </w:r>
          </w:p>
        </w:tc>
        <w:tc>
          <w:tcPr>
            <w:tcW w:w="1152" w:type="dxa"/>
          </w:tcPr>
          <w:p w14:paraId="35FF1C64" w14:textId="77777777" w:rsidR="004B3F04" w:rsidRDefault="004B3F04" w:rsidP="000659BE">
            <w:pPr>
              <w:pStyle w:val="TableText"/>
            </w:pPr>
            <w:r>
              <w:t>SHALL</w:t>
            </w:r>
          </w:p>
        </w:tc>
        <w:tc>
          <w:tcPr>
            <w:tcW w:w="864" w:type="dxa"/>
          </w:tcPr>
          <w:p w14:paraId="16F0FC53" w14:textId="77777777" w:rsidR="004B3F04" w:rsidRDefault="004B3F04" w:rsidP="000659BE">
            <w:pPr>
              <w:pStyle w:val="TableText"/>
            </w:pPr>
          </w:p>
        </w:tc>
        <w:tc>
          <w:tcPr>
            <w:tcW w:w="1104" w:type="dxa"/>
          </w:tcPr>
          <w:p w14:paraId="360CC762" w14:textId="77777777" w:rsidR="004B3F04" w:rsidRDefault="006C736C" w:rsidP="000659BE">
            <w:pPr>
              <w:pStyle w:val="TableText"/>
            </w:pPr>
            <w:hyperlink w:anchor="C_4499-35326">
              <w:r w:rsidR="004B3F04">
                <w:rPr>
                  <w:rStyle w:val="HyperlinkText9pt"/>
                </w:rPr>
                <w:t>4499-35326</w:t>
              </w:r>
            </w:hyperlink>
          </w:p>
        </w:tc>
        <w:tc>
          <w:tcPr>
            <w:tcW w:w="2975" w:type="dxa"/>
          </w:tcPr>
          <w:p w14:paraId="2349BC2A" w14:textId="77777777" w:rsidR="004B3F04" w:rsidRDefault="004B3F04" w:rsidP="000659BE">
            <w:pPr>
              <w:pStyle w:val="TableText"/>
            </w:pPr>
            <w:r>
              <w:t>urn:oid:2.16.840.1.113883.5.90 (HL7ParticipationType) = PART</w:t>
            </w:r>
          </w:p>
        </w:tc>
      </w:tr>
      <w:tr w:rsidR="004B3F04" w14:paraId="22BB3133" w14:textId="77777777" w:rsidTr="000659BE">
        <w:trPr>
          <w:jc w:val="center"/>
        </w:trPr>
        <w:tc>
          <w:tcPr>
            <w:tcW w:w="3345" w:type="dxa"/>
          </w:tcPr>
          <w:p w14:paraId="30D4C206" w14:textId="77777777" w:rsidR="004B3F04" w:rsidRDefault="004B3F04" w:rsidP="000659BE">
            <w:pPr>
              <w:pStyle w:val="TableText"/>
            </w:pPr>
            <w:r>
              <w:tab/>
            </w:r>
            <w:r>
              <w:tab/>
              <w:t>role</w:t>
            </w:r>
          </w:p>
        </w:tc>
        <w:tc>
          <w:tcPr>
            <w:tcW w:w="720" w:type="dxa"/>
          </w:tcPr>
          <w:p w14:paraId="6D24281C" w14:textId="77777777" w:rsidR="004B3F04" w:rsidRDefault="004B3F04" w:rsidP="000659BE">
            <w:pPr>
              <w:pStyle w:val="TableText"/>
            </w:pPr>
            <w:r>
              <w:t>1..1</w:t>
            </w:r>
          </w:p>
        </w:tc>
        <w:tc>
          <w:tcPr>
            <w:tcW w:w="1152" w:type="dxa"/>
          </w:tcPr>
          <w:p w14:paraId="1F23A266" w14:textId="77777777" w:rsidR="004B3F04" w:rsidRDefault="004B3F04" w:rsidP="000659BE">
            <w:pPr>
              <w:pStyle w:val="TableText"/>
            </w:pPr>
            <w:r>
              <w:t>SHALL</w:t>
            </w:r>
          </w:p>
        </w:tc>
        <w:tc>
          <w:tcPr>
            <w:tcW w:w="864" w:type="dxa"/>
          </w:tcPr>
          <w:p w14:paraId="3519F002" w14:textId="77777777" w:rsidR="004B3F04" w:rsidRDefault="004B3F04" w:rsidP="000659BE">
            <w:pPr>
              <w:pStyle w:val="TableText"/>
            </w:pPr>
          </w:p>
        </w:tc>
        <w:tc>
          <w:tcPr>
            <w:tcW w:w="1104" w:type="dxa"/>
          </w:tcPr>
          <w:p w14:paraId="3F19451C" w14:textId="77777777" w:rsidR="004B3F04" w:rsidRDefault="006C736C" w:rsidP="000659BE">
            <w:pPr>
              <w:pStyle w:val="TableText"/>
            </w:pPr>
            <w:hyperlink w:anchor="C_4499-36205">
              <w:r w:rsidR="004B3F04">
                <w:rPr>
                  <w:rStyle w:val="HyperlinkText9pt"/>
                </w:rPr>
                <w:t>4499-36205</w:t>
              </w:r>
            </w:hyperlink>
          </w:p>
        </w:tc>
        <w:tc>
          <w:tcPr>
            <w:tcW w:w="2975" w:type="dxa"/>
          </w:tcPr>
          <w:p w14:paraId="477D087B"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2A36BCA3" w14:textId="77777777" w:rsidTr="000659BE">
        <w:trPr>
          <w:jc w:val="center"/>
        </w:trPr>
        <w:tc>
          <w:tcPr>
            <w:tcW w:w="3345" w:type="dxa"/>
          </w:tcPr>
          <w:p w14:paraId="025B3531" w14:textId="77777777" w:rsidR="004B3F04" w:rsidRDefault="004B3F04" w:rsidP="000659BE">
            <w:pPr>
              <w:pStyle w:val="TableText"/>
            </w:pPr>
            <w:r>
              <w:tab/>
              <w:t>participation</w:t>
            </w:r>
          </w:p>
        </w:tc>
        <w:tc>
          <w:tcPr>
            <w:tcW w:w="720" w:type="dxa"/>
          </w:tcPr>
          <w:p w14:paraId="00144D1B" w14:textId="77777777" w:rsidR="004B3F04" w:rsidRDefault="004B3F04" w:rsidP="000659BE">
            <w:pPr>
              <w:pStyle w:val="TableText"/>
            </w:pPr>
            <w:r>
              <w:t>0..*</w:t>
            </w:r>
          </w:p>
        </w:tc>
        <w:tc>
          <w:tcPr>
            <w:tcW w:w="1152" w:type="dxa"/>
          </w:tcPr>
          <w:p w14:paraId="25DEB00C" w14:textId="77777777" w:rsidR="004B3F04" w:rsidRDefault="004B3F04" w:rsidP="000659BE">
            <w:pPr>
              <w:pStyle w:val="TableText"/>
            </w:pPr>
            <w:r>
              <w:t>MAY</w:t>
            </w:r>
          </w:p>
        </w:tc>
        <w:tc>
          <w:tcPr>
            <w:tcW w:w="864" w:type="dxa"/>
          </w:tcPr>
          <w:p w14:paraId="6B147F6A" w14:textId="77777777" w:rsidR="004B3F04" w:rsidRDefault="004B3F04" w:rsidP="000659BE">
            <w:pPr>
              <w:pStyle w:val="TableText"/>
            </w:pPr>
          </w:p>
        </w:tc>
        <w:tc>
          <w:tcPr>
            <w:tcW w:w="1104" w:type="dxa"/>
          </w:tcPr>
          <w:p w14:paraId="0C68E42F" w14:textId="77777777" w:rsidR="004B3F04" w:rsidRDefault="006C736C" w:rsidP="000659BE">
            <w:pPr>
              <w:pStyle w:val="TableText"/>
            </w:pPr>
            <w:hyperlink w:anchor="C_4499-35320">
              <w:r w:rsidR="004B3F04">
                <w:rPr>
                  <w:rStyle w:val="HyperlinkText9pt"/>
                </w:rPr>
                <w:t>4499-35320</w:t>
              </w:r>
            </w:hyperlink>
          </w:p>
        </w:tc>
        <w:tc>
          <w:tcPr>
            <w:tcW w:w="2975" w:type="dxa"/>
          </w:tcPr>
          <w:p w14:paraId="2F0692B4" w14:textId="77777777" w:rsidR="004B3F04" w:rsidRDefault="004B3F04" w:rsidP="000659BE">
            <w:pPr>
              <w:pStyle w:val="TableText"/>
            </w:pPr>
          </w:p>
        </w:tc>
      </w:tr>
      <w:tr w:rsidR="004B3F04" w14:paraId="4392B2B2" w14:textId="77777777" w:rsidTr="000659BE">
        <w:trPr>
          <w:jc w:val="center"/>
        </w:trPr>
        <w:tc>
          <w:tcPr>
            <w:tcW w:w="3345" w:type="dxa"/>
          </w:tcPr>
          <w:p w14:paraId="10EF8A5E" w14:textId="77777777" w:rsidR="004B3F04" w:rsidRDefault="004B3F04" w:rsidP="000659BE">
            <w:pPr>
              <w:pStyle w:val="TableText"/>
            </w:pPr>
            <w:r>
              <w:tab/>
            </w:r>
            <w:r>
              <w:tab/>
              <w:t>@typeCode</w:t>
            </w:r>
          </w:p>
        </w:tc>
        <w:tc>
          <w:tcPr>
            <w:tcW w:w="720" w:type="dxa"/>
          </w:tcPr>
          <w:p w14:paraId="509BE0C2" w14:textId="77777777" w:rsidR="004B3F04" w:rsidRDefault="004B3F04" w:rsidP="000659BE">
            <w:pPr>
              <w:pStyle w:val="TableText"/>
            </w:pPr>
            <w:r>
              <w:t>1..1</w:t>
            </w:r>
          </w:p>
        </w:tc>
        <w:tc>
          <w:tcPr>
            <w:tcW w:w="1152" w:type="dxa"/>
          </w:tcPr>
          <w:p w14:paraId="070A5D8E" w14:textId="77777777" w:rsidR="004B3F04" w:rsidRDefault="004B3F04" w:rsidP="000659BE">
            <w:pPr>
              <w:pStyle w:val="TableText"/>
            </w:pPr>
            <w:r>
              <w:t>SHALL</w:t>
            </w:r>
          </w:p>
        </w:tc>
        <w:tc>
          <w:tcPr>
            <w:tcW w:w="864" w:type="dxa"/>
          </w:tcPr>
          <w:p w14:paraId="33B3B35B" w14:textId="77777777" w:rsidR="004B3F04" w:rsidRDefault="004B3F04" w:rsidP="000659BE">
            <w:pPr>
              <w:pStyle w:val="TableText"/>
            </w:pPr>
          </w:p>
        </w:tc>
        <w:tc>
          <w:tcPr>
            <w:tcW w:w="1104" w:type="dxa"/>
          </w:tcPr>
          <w:p w14:paraId="0FF46854" w14:textId="77777777" w:rsidR="004B3F04" w:rsidRDefault="006C736C" w:rsidP="000659BE">
            <w:pPr>
              <w:pStyle w:val="TableText"/>
            </w:pPr>
            <w:hyperlink w:anchor="C_4499-35325">
              <w:r w:rsidR="004B3F04">
                <w:rPr>
                  <w:rStyle w:val="HyperlinkText9pt"/>
                </w:rPr>
                <w:t>4499-35325</w:t>
              </w:r>
            </w:hyperlink>
          </w:p>
        </w:tc>
        <w:tc>
          <w:tcPr>
            <w:tcW w:w="2975" w:type="dxa"/>
          </w:tcPr>
          <w:p w14:paraId="2E530FD2" w14:textId="77777777" w:rsidR="004B3F04" w:rsidRDefault="004B3F04" w:rsidP="000659BE">
            <w:pPr>
              <w:pStyle w:val="TableText"/>
            </w:pPr>
            <w:r>
              <w:t>urn:oid:2.16.840.1.113883.5.90 (HL7ParticipationType) = PART</w:t>
            </w:r>
          </w:p>
        </w:tc>
      </w:tr>
      <w:tr w:rsidR="004B3F04" w14:paraId="0E1A228E" w14:textId="77777777" w:rsidTr="000659BE">
        <w:trPr>
          <w:jc w:val="center"/>
        </w:trPr>
        <w:tc>
          <w:tcPr>
            <w:tcW w:w="3345" w:type="dxa"/>
          </w:tcPr>
          <w:p w14:paraId="6DDE3479" w14:textId="77777777" w:rsidR="004B3F04" w:rsidRDefault="004B3F04" w:rsidP="000659BE">
            <w:pPr>
              <w:pStyle w:val="TableText"/>
            </w:pPr>
            <w:r>
              <w:tab/>
            </w:r>
            <w:r>
              <w:tab/>
              <w:t>role</w:t>
            </w:r>
          </w:p>
        </w:tc>
        <w:tc>
          <w:tcPr>
            <w:tcW w:w="720" w:type="dxa"/>
          </w:tcPr>
          <w:p w14:paraId="008FEFAF" w14:textId="77777777" w:rsidR="004B3F04" w:rsidRDefault="004B3F04" w:rsidP="000659BE">
            <w:pPr>
              <w:pStyle w:val="TableText"/>
            </w:pPr>
            <w:r>
              <w:t>1..1</w:t>
            </w:r>
          </w:p>
        </w:tc>
        <w:tc>
          <w:tcPr>
            <w:tcW w:w="1152" w:type="dxa"/>
          </w:tcPr>
          <w:p w14:paraId="2CEACB71" w14:textId="77777777" w:rsidR="004B3F04" w:rsidRDefault="004B3F04" w:rsidP="000659BE">
            <w:pPr>
              <w:pStyle w:val="TableText"/>
            </w:pPr>
            <w:r>
              <w:t>SHALL</w:t>
            </w:r>
          </w:p>
        </w:tc>
        <w:tc>
          <w:tcPr>
            <w:tcW w:w="864" w:type="dxa"/>
          </w:tcPr>
          <w:p w14:paraId="468B70BD" w14:textId="77777777" w:rsidR="004B3F04" w:rsidRDefault="004B3F04" w:rsidP="000659BE">
            <w:pPr>
              <w:pStyle w:val="TableText"/>
            </w:pPr>
          </w:p>
        </w:tc>
        <w:tc>
          <w:tcPr>
            <w:tcW w:w="1104" w:type="dxa"/>
          </w:tcPr>
          <w:p w14:paraId="6E70DAF6" w14:textId="77777777" w:rsidR="004B3F04" w:rsidRDefault="006C736C" w:rsidP="000659BE">
            <w:pPr>
              <w:pStyle w:val="TableText"/>
            </w:pPr>
            <w:hyperlink w:anchor="C_4499-36206">
              <w:r w:rsidR="004B3F04">
                <w:rPr>
                  <w:rStyle w:val="HyperlinkText9pt"/>
                </w:rPr>
                <w:t>4499-36206</w:t>
              </w:r>
            </w:hyperlink>
          </w:p>
        </w:tc>
        <w:tc>
          <w:tcPr>
            <w:tcW w:w="2975" w:type="dxa"/>
          </w:tcPr>
          <w:p w14:paraId="7A8CFEDB"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3419CD9" w14:textId="77777777" w:rsidTr="000659BE">
        <w:trPr>
          <w:jc w:val="center"/>
        </w:trPr>
        <w:tc>
          <w:tcPr>
            <w:tcW w:w="3345" w:type="dxa"/>
          </w:tcPr>
          <w:p w14:paraId="1BAC52F7" w14:textId="77777777" w:rsidR="004B3F04" w:rsidRDefault="004B3F04" w:rsidP="000659BE">
            <w:pPr>
              <w:pStyle w:val="TableText"/>
            </w:pPr>
            <w:r>
              <w:tab/>
              <w:t>participation</w:t>
            </w:r>
          </w:p>
        </w:tc>
        <w:tc>
          <w:tcPr>
            <w:tcW w:w="720" w:type="dxa"/>
          </w:tcPr>
          <w:p w14:paraId="3CF79C1B" w14:textId="77777777" w:rsidR="004B3F04" w:rsidRDefault="004B3F04" w:rsidP="000659BE">
            <w:pPr>
              <w:pStyle w:val="TableText"/>
            </w:pPr>
            <w:r>
              <w:t>0..*</w:t>
            </w:r>
          </w:p>
        </w:tc>
        <w:tc>
          <w:tcPr>
            <w:tcW w:w="1152" w:type="dxa"/>
          </w:tcPr>
          <w:p w14:paraId="022C9180" w14:textId="77777777" w:rsidR="004B3F04" w:rsidRDefault="004B3F04" w:rsidP="000659BE">
            <w:pPr>
              <w:pStyle w:val="TableText"/>
            </w:pPr>
            <w:r>
              <w:t>MAY</w:t>
            </w:r>
          </w:p>
        </w:tc>
        <w:tc>
          <w:tcPr>
            <w:tcW w:w="864" w:type="dxa"/>
          </w:tcPr>
          <w:p w14:paraId="02D69F3D" w14:textId="77777777" w:rsidR="004B3F04" w:rsidRDefault="004B3F04" w:rsidP="000659BE">
            <w:pPr>
              <w:pStyle w:val="TableText"/>
            </w:pPr>
          </w:p>
        </w:tc>
        <w:tc>
          <w:tcPr>
            <w:tcW w:w="1104" w:type="dxa"/>
          </w:tcPr>
          <w:p w14:paraId="7EA7A26D" w14:textId="77777777" w:rsidR="004B3F04" w:rsidRDefault="006C736C" w:rsidP="000659BE">
            <w:pPr>
              <w:pStyle w:val="TableText"/>
            </w:pPr>
            <w:hyperlink w:anchor="C_4499-35888">
              <w:r w:rsidR="004B3F04">
                <w:rPr>
                  <w:rStyle w:val="HyperlinkText9pt"/>
                </w:rPr>
                <w:t>4499-35888</w:t>
              </w:r>
            </w:hyperlink>
          </w:p>
        </w:tc>
        <w:tc>
          <w:tcPr>
            <w:tcW w:w="2975" w:type="dxa"/>
          </w:tcPr>
          <w:p w14:paraId="000F3A70" w14:textId="77777777" w:rsidR="004B3F04" w:rsidRDefault="004B3F04" w:rsidP="000659BE">
            <w:pPr>
              <w:pStyle w:val="TableText"/>
            </w:pPr>
          </w:p>
        </w:tc>
      </w:tr>
      <w:tr w:rsidR="004B3F04" w14:paraId="7F7C633B" w14:textId="77777777" w:rsidTr="000659BE">
        <w:trPr>
          <w:jc w:val="center"/>
        </w:trPr>
        <w:tc>
          <w:tcPr>
            <w:tcW w:w="3345" w:type="dxa"/>
          </w:tcPr>
          <w:p w14:paraId="672B1995" w14:textId="77777777" w:rsidR="004B3F04" w:rsidRDefault="004B3F04" w:rsidP="000659BE">
            <w:pPr>
              <w:pStyle w:val="TableText"/>
            </w:pPr>
            <w:r>
              <w:tab/>
            </w:r>
            <w:r>
              <w:tab/>
              <w:t>@typeCode</w:t>
            </w:r>
          </w:p>
        </w:tc>
        <w:tc>
          <w:tcPr>
            <w:tcW w:w="720" w:type="dxa"/>
          </w:tcPr>
          <w:p w14:paraId="7B814E0E" w14:textId="77777777" w:rsidR="004B3F04" w:rsidRDefault="004B3F04" w:rsidP="000659BE">
            <w:pPr>
              <w:pStyle w:val="TableText"/>
            </w:pPr>
            <w:r>
              <w:t>1..1</w:t>
            </w:r>
          </w:p>
        </w:tc>
        <w:tc>
          <w:tcPr>
            <w:tcW w:w="1152" w:type="dxa"/>
          </w:tcPr>
          <w:p w14:paraId="2A9C62A1" w14:textId="77777777" w:rsidR="004B3F04" w:rsidRDefault="004B3F04" w:rsidP="000659BE">
            <w:pPr>
              <w:pStyle w:val="TableText"/>
            </w:pPr>
            <w:r>
              <w:t>SHALL</w:t>
            </w:r>
          </w:p>
        </w:tc>
        <w:tc>
          <w:tcPr>
            <w:tcW w:w="864" w:type="dxa"/>
          </w:tcPr>
          <w:p w14:paraId="4C80718F" w14:textId="77777777" w:rsidR="004B3F04" w:rsidRDefault="004B3F04" w:rsidP="000659BE">
            <w:pPr>
              <w:pStyle w:val="TableText"/>
            </w:pPr>
          </w:p>
        </w:tc>
        <w:tc>
          <w:tcPr>
            <w:tcW w:w="1104" w:type="dxa"/>
          </w:tcPr>
          <w:p w14:paraId="76916831" w14:textId="77777777" w:rsidR="004B3F04" w:rsidRDefault="006C736C" w:rsidP="000659BE">
            <w:pPr>
              <w:pStyle w:val="TableText"/>
            </w:pPr>
            <w:hyperlink w:anchor="C_4499-35891">
              <w:r w:rsidR="004B3F04">
                <w:rPr>
                  <w:rStyle w:val="HyperlinkText9pt"/>
                </w:rPr>
                <w:t>4499-35891</w:t>
              </w:r>
            </w:hyperlink>
          </w:p>
        </w:tc>
        <w:tc>
          <w:tcPr>
            <w:tcW w:w="2975" w:type="dxa"/>
          </w:tcPr>
          <w:p w14:paraId="4357198F" w14:textId="77777777" w:rsidR="004B3F04" w:rsidRDefault="004B3F04" w:rsidP="000659BE">
            <w:pPr>
              <w:pStyle w:val="TableText"/>
            </w:pPr>
            <w:r>
              <w:t>urn:oid:2.16.840.1.113883.5.90 (HL7ParticipationType) = PART</w:t>
            </w:r>
          </w:p>
        </w:tc>
      </w:tr>
      <w:tr w:rsidR="004B3F04" w14:paraId="2CA2D7C5" w14:textId="77777777" w:rsidTr="000659BE">
        <w:trPr>
          <w:jc w:val="center"/>
        </w:trPr>
        <w:tc>
          <w:tcPr>
            <w:tcW w:w="3345" w:type="dxa"/>
          </w:tcPr>
          <w:p w14:paraId="61F7B7EE" w14:textId="77777777" w:rsidR="004B3F04" w:rsidRDefault="004B3F04" w:rsidP="000659BE">
            <w:pPr>
              <w:pStyle w:val="TableText"/>
            </w:pPr>
            <w:r>
              <w:tab/>
            </w:r>
            <w:r>
              <w:tab/>
              <w:t>role</w:t>
            </w:r>
          </w:p>
        </w:tc>
        <w:tc>
          <w:tcPr>
            <w:tcW w:w="720" w:type="dxa"/>
          </w:tcPr>
          <w:p w14:paraId="77581C12" w14:textId="77777777" w:rsidR="004B3F04" w:rsidRDefault="004B3F04" w:rsidP="000659BE">
            <w:pPr>
              <w:pStyle w:val="TableText"/>
            </w:pPr>
            <w:r>
              <w:t>1..1</w:t>
            </w:r>
          </w:p>
        </w:tc>
        <w:tc>
          <w:tcPr>
            <w:tcW w:w="1152" w:type="dxa"/>
          </w:tcPr>
          <w:p w14:paraId="0A39CCFD" w14:textId="77777777" w:rsidR="004B3F04" w:rsidRDefault="004B3F04" w:rsidP="000659BE">
            <w:pPr>
              <w:pStyle w:val="TableText"/>
            </w:pPr>
            <w:r>
              <w:t>SHALL</w:t>
            </w:r>
          </w:p>
        </w:tc>
        <w:tc>
          <w:tcPr>
            <w:tcW w:w="864" w:type="dxa"/>
          </w:tcPr>
          <w:p w14:paraId="6679AF7E" w14:textId="77777777" w:rsidR="004B3F04" w:rsidRDefault="004B3F04" w:rsidP="000659BE">
            <w:pPr>
              <w:pStyle w:val="TableText"/>
            </w:pPr>
          </w:p>
        </w:tc>
        <w:tc>
          <w:tcPr>
            <w:tcW w:w="1104" w:type="dxa"/>
          </w:tcPr>
          <w:p w14:paraId="654E6DB5" w14:textId="77777777" w:rsidR="004B3F04" w:rsidRDefault="006C736C" w:rsidP="000659BE">
            <w:pPr>
              <w:pStyle w:val="TableText"/>
            </w:pPr>
            <w:hyperlink w:anchor="C_4499-36207">
              <w:r w:rsidR="004B3F04">
                <w:rPr>
                  <w:rStyle w:val="HyperlinkText9pt"/>
                </w:rPr>
                <w:t>4499-36207</w:t>
              </w:r>
            </w:hyperlink>
          </w:p>
        </w:tc>
        <w:tc>
          <w:tcPr>
            <w:tcW w:w="2975" w:type="dxa"/>
          </w:tcPr>
          <w:p w14:paraId="0CD3990A"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21656793" w14:textId="77777777" w:rsidTr="000659BE">
        <w:trPr>
          <w:jc w:val="center"/>
        </w:trPr>
        <w:tc>
          <w:tcPr>
            <w:tcW w:w="3345" w:type="dxa"/>
          </w:tcPr>
          <w:p w14:paraId="7E3C70D0" w14:textId="77777777" w:rsidR="004B3F04" w:rsidRDefault="004B3F04" w:rsidP="000659BE">
            <w:pPr>
              <w:pStyle w:val="TableText"/>
            </w:pPr>
            <w:r>
              <w:lastRenderedPageBreak/>
              <w:tab/>
              <w:t>participation</w:t>
            </w:r>
          </w:p>
        </w:tc>
        <w:tc>
          <w:tcPr>
            <w:tcW w:w="720" w:type="dxa"/>
          </w:tcPr>
          <w:p w14:paraId="6FC0CA01" w14:textId="77777777" w:rsidR="004B3F04" w:rsidRDefault="004B3F04" w:rsidP="000659BE">
            <w:pPr>
              <w:pStyle w:val="TableText"/>
            </w:pPr>
            <w:r>
              <w:t>0..1</w:t>
            </w:r>
          </w:p>
        </w:tc>
        <w:tc>
          <w:tcPr>
            <w:tcW w:w="1152" w:type="dxa"/>
          </w:tcPr>
          <w:p w14:paraId="52127EAD" w14:textId="77777777" w:rsidR="004B3F04" w:rsidRDefault="004B3F04" w:rsidP="000659BE">
            <w:pPr>
              <w:pStyle w:val="TableText"/>
            </w:pPr>
            <w:r>
              <w:t>MAY</w:t>
            </w:r>
          </w:p>
        </w:tc>
        <w:tc>
          <w:tcPr>
            <w:tcW w:w="864" w:type="dxa"/>
          </w:tcPr>
          <w:p w14:paraId="2A92857F" w14:textId="77777777" w:rsidR="004B3F04" w:rsidRDefault="004B3F04" w:rsidP="000659BE">
            <w:pPr>
              <w:pStyle w:val="TableText"/>
            </w:pPr>
          </w:p>
        </w:tc>
        <w:tc>
          <w:tcPr>
            <w:tcW w:w="1104" w:type="dxa"/>
          </w:tcPr>
          <w:p w14:paraId="52181A06" w14:textId="77777777" w:rsidR="004B3F04" w:rsidRDefault="006C736C" w:rsidP="000659BE">
            <w:pPr>
              <w:pStyle w:val="TableText"/>
            </w:pPr>
            <w:hyperlink w:anchor="C_4499-35327">
              <w:r w:rsidR="004B3F04">
                <w:rPr>
                  <w:rStyle w:val="HyperlinkText9pt"/>
                </w:rPr>
                <w:t>4499-35327</w:t>
              </w:r>
            </w:hyperlink>
          </w:p>
        </w:tc>
        <w:tc>
          <w:tcPr>
            <w:tcW w:w="2975" w:type="dxa"/>
          </w:tcPr>
          <w:p w14:paraId="01AB3D90" w14:textId="77777777" w:rsidR="004B3F04" w:rsidRDefault="004B3F04" w:rsidP="000659BE">
            <w:pPr>
              <w:pStyle w:val="TableText"/>
            </w:pPr>
          </w:p>
        </w:tc>
      </w:tr>
      <w:tr w:rsidR="004B3F04" w14:paraId="662AEAB6" w14:textId="77777777" w:rsidTr="000659BE">
        <w:trPr>
          <w:jc w:val="center"/>
        </w:trPr>
        <w:tc>
          <w:tcPr>
            <w:tcW w:w="3345" w:type="dxa"/>
          </w:tcPr>
          <w:p w14:paraId="4A4336F7" w14:textId="77777777" w:rsidR="004B3F04" w:rsidRDefault="004B3F04" w:rsidP="000659BE">
            <w:pPr>
              <w:pStyle w:val="TableText"/>
            </w:pPr>
            <w:r>
              <w:tab/>
            </w:r>
            <w:r>
              <w:tab/>
              <w:t>@typeCode</w:t>
            </w:r>
          </w:p>
        </w:tc>
        <w:tc>
          <w:tcPr>
            <w:tcW w:w="720" w:type="dxa"/>
          </w:tcPr>
          <w:p w14:paraId="0FA073EE" w14:textId="77777777" w:rsidR="004B3F04" w:rsidRDefault="004B3F04" w:rsidP="000659BE">
            <w:pPr>
              <w:pStyle w:val="TableText"/>
            </w:pPr>
            <w:r>
              <w:t>1..1</w:t>
            </w:r>
          </w:p>
        </w:tc>
        <w:tc>
          <w:tcPr>
            <w:tcW w:w="1152" w:type="dxa"/>
          </w:tcPr>
          <w:p w14:paraId="198C2EE8" w14:textId="77777777" w:rsidR="004B3F04" w:rsidRDefault="004B3F04" w:rsidP="000659BE">
            <w:pPr>
              <w:pStyle w:val="TableText"/>
            </w:pPr>
            <w:r>
              <w:t>SHALL</w:t>
            </w:r>
          </w:p>
        </w:tc>
        <w:tc>
          <w:tcPr>
            <w:tcW w:w="864" w:type="dxa"/>
          </w:tcPr>
          <w:p w14:paraId="31F02BA9" w14:textId="77777777" w:rsidR="004B3F04" w:rsidRDefault="004B3F04" w:rsidP="000659BE">
            <w:pPr>
              <w:pStyle w:val="TableText"/>
            </w:pPr>
          </w:p>
        </w:tc>
        <w:tc>
          <w:tcPr>
            <w:tcW w:w="1104" w:type="dxa"/>
          </w:tcPr>
          <w:p w14:paraId="65C7C0C4" w14:textId="77777777" w:rsidR="004B3F04" w:rsidRDefault="006C736C" w:rsidP="000659BE">
            <w:pPr>
              <w:pStyle w:val="TableText"/>
            </w:pPr>
            <w:hyperlink w:anchor="C_4499-35329">
              <w:r w:rsidR="004B3F04">
                <w:rPr>
                  <w:rStyle w:val="HyperlinkText9pt"/>
                </w:rPr>
                <w:t>4499-35329</w:t>
              </w:r>
            </w:hyperlink>
          </w:p>
        </w:tc>
        <w:tc>
          <w:tcPr>
            <w:tcW w:w="2975" w:type="dxa"/>
          </w:tcPr>
          <w:p w14:paraId="3B3B1F42" w14:textId="77777777" w:rsidR="004B3F04" w:rsidRDefault="004B3F04" w:rsidP="000659BE">
            <w:pPr>
              <w:pStyle w:val="TableText"/>
            </w:pPr>
            <w:r>
              <w:t>urn:oid:2.16.840.1.113883.5.90 (HL7ParticipationType) = PART</w:t>
            </w:r>
          </w:p>
        </w:tc>
      </w:tr>
      <w:tr w:rsidR="004B3F04" w14:paraId="6673C970" w14:textId="77777777" w:rsidTr="000659BE">
        <w:trPr>
          <w:jc w:val="center"/>
        </w:trPr>
        <w:tc>
          <w:tcPr>
            <w:tcW w:w="3345" w:type="dxa"/>
          </w:tcPr>
          <w:p w14:paraId="177B29C0" w14:textId="77777777" w:rsidR="004B3F04" w:rsidRDefault="004B3F04" w:rsidP="000659BE">
            <w:pPr>
              <w:pStyle w:val="TableText"/>
            </w:pPr>
            <w:r>
              <w:tab/>
            </w:r>
            <w:r>
              <w:tab/>
              <w:t>patient</w:t>
            </w:r>
          </w:p>
        </w:tc>
        <w:tc>
          <w:tcPr>
            <w:tcW w:w="720" w:type="dxa"/>
          </w:tcPr>
          <w:p w14:paraId="6AFD7839" w14:textId="77777777" w:rsidR="004B3F04" w:rsidRDefault="004B3F04" w:rsidP="000659BE">
            <w:pPr>
              <w:pStyle w:val="TableText"/>
            </w:pPr>
            <w:r>
              <w:t>1..1</w:t>
            </w:r>
          </w:p>
        </w:tc>
        <w:tc>
          <w:tcPr>
            <w:tcW w:w="1152" w:type="dxa"/>
          </w:tcPr>
          <w:p w14:paraId="18FA1BDE" w14:textId="77777777" w:rsidR="004B3F04" w:rsidRDefault="004B3F04" w:rsidP="000659BE">
            <w:pPr>
              <w:pStyle w:val="TableText"/>
            </w:pPr>
            <w:r>
              <w:t>SHALL</w:t>
            </w:r>
          </w:p>
        </w:tc>
        <w:tc>
          <w:tcPr>
            <w:tcW w:w="864" w:type="dxa"/>
          </w:tcPr>
          <w:p w14:paraId="4E0BE28C" w14:textId="77777777" w:rsidR="004B3F04" w:rsidRDefault="004B3F04" w:rsidP="000659BE">
            <w:pPr>
              <w:pStyle w:val="TableText"/>
            </w:pPr>
          </w:p>
        </w:tc>
        <w:tc>
          <w:tcPr>
            <w:tcW w:w="1104" w:type="dxa"/>
          </w:tcPr>
          <w:p w14:paraId="38FEF8F7" w14:textId="77777777" w:rsidR="004B3F04" w:rsidRDefault="006C736C" w:rsidP="000659BE">
            <w:pPr>
              <w:pStyle w:val="TableText"/>
            </w:pPr>
            <w:hyperlink w:anchor="C_4499-36208">
              <w:r w:rsidR="004B3F04">
                <w:rPr>
                  <w:rStyle w:val="HyperlinkText9pt"/>
                </w:rPr>
                <w:t>4499-36208</w:t>
              </w:r>
            </w:hyperlink>
          </w:p>
        </w:tc>
        <w:tc>
          <w:tcPr>
            <w:tcW w:w="2975" w:type="dxa"/>
          </w:tcPr>
          <w:p w14:paraId="28A1E8FC"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868C576" w14:textId="77777777" w:rsidTr="000659BE">
        <w:trPr>
          <w:jc w:val="center"/>
        </w:trPr>
        <w:tc>
          <w:tcPr>
            <w:tcW w:w="3345" w:type="dxa"/>
          </w:tcPr>
          <w:p w14:paraId="0303A8E1" w14:textId="77777777" w:rsidR="004B3F04" w:rsidRDefault="004B3F04" w:rsidP="000659BE">
            <w:pPr>
              <w:pStyle w:val="TableText"/>
            </w:pPr>
            <w:r>
              <w:tab/>
              <w:t>outboundRelationship</w:t>
            </w:r>
          </w:p>
        </w:tc>
        <w:tc>
          <w:tcPr>
            <w:tcW w:w="720" w:type="dxa"/>
          </w:tcPr>
          <w:p w14:paraId="3E727563" w14:textId="77777777" w:rsidR="004B3F04" w:rsidRDefault="004B3F04" w:rsidP="000659BE">
            <w:pPr>
              <w:pStyle w:val="TableText"/>
            </w:pPr>
            <w:r>
              <w:t>0..1</w:t>
            </w:r>
          </w:p>
        </w:tc>
        <w:tc>
          <w:tcPr>
            <w:tcW w:w="1152" w:type="dxa"/>
          </w:tcPr>
          <w:p w14:paraId="480E32E7" w14:textId="77777777" w:rsidR="004B3F04" w:rsidRDefault="004B3F04" w:rsidP="000659BE">
            <w:pPr>
              <w:pStyle w:val="TableText"/>
            </w:pPr>
            <w:r>
              <w:t>MAY</w:t>
            </w:r>
          </w:p>
        </w:tc>
        <w:tc>
          <w:tcPr>
            <w:tcW w:w="864" w:type="dxa"/>
          </w:tcPr>
          <w:p w14:paraId="63C3B3E3" w14:textId="77777777" w:rsidR="004B3F04" w:rsidRDefault="004B3F04" w:rsidP="000659BE">
            <w:pPr>
              <w:pStyle w:val="TableText"/>
            </w:pPr>
          </w:p>
        </w:tc>
        <w:tc>
          <w:tcPr>
            <w:tcW w:w="1104" w:type="dxa"/>
          </w:tcPr>
          <w:p w14:paraId="65D901D9" w14:textId="77777777" w:rsidR="004B3F04" w:rsidRDefault="006C736C" w:rsidP="000659BE">
            <w:pPr>
              <w:pStyle w:val="TableText"/>
            </w:pPr>
            <w:hyperlink w:anchor="C_4499-34448">
              <w:r w:rsidR="004B3F04">
                <w:rPr>
                  <w:rStyle w:val="HyperlinkText9pt"/>
                </w:rPr>
                <w:t>4499-34448</w:t>
              </w:r>
            </w:hyperlink>
          </w:p>
        </w:tc>
        <w:tc>
          <w:tcPr>
            <w:tcW w:w="2975" w:type="dxa"/>
          </w:tcPr>
          <w:p w14:paraId="5128E1BC" w14:textId="77777777" w:rsidR="004B3F04" w:rsidRDefault="004B3F04" w:rsidP="000659BE">
            <w:pPr>
              <w:pStyle w:val="TableText"/>
            </w:pPr>
          </w:p>
        </w:tc>
      </w:tr>
      <w:tr w:rsidR="004B3F04" w14:paraId="4225ECE5" w14:textId="77777777" w:rsidTr="000659BE">
        <w:trPr>
          <w:jc w:val="center"/>
        </w:trPr>
        <w:tc>
          <w:tcPr>
            <w:tcW w:w="3345" w:type="dxa"/>
          </w:tcPr>
          <w:p w14:paraId="566C0360" w14:textId="77777777" w:rsidR="004B3F04" w:rsidRDefault="004B3F04" w:rsidP="000659BE">
            <w:pPr>
              <w:pStyle w:val="TableText"/>
            </w:pPr>
            <w:r>
              <w:tab/>
            </w:r>
            <w:r>
              <w:tab/>
              <w:t>@typeCode</w:t>
            </w:r>
          </w:p>
        </w:tc>
        <w:tc>
          <w:tcPr>
            <w:tcW w:w="720" w:type="dxa"/>
          </w:tcPr>
          <w:p w14:paraId="08CA6CF8" w14:textId="77777777" w:rsidR="004B3F04" w:rsidRDefault="004B3F04" w:rsidP="000659BE">
            <w:pPr>
              <w:pStyle w:val="TableText"/>
            </w:pPr>
            <w:r>
              <w:t>1..1</w:t>
            </w:r>
          </w:p>
        </w:tc>
        <w:tc>
          <w:tcPr>
            <w:tcW w:w="1152" w:type="dxa"/>
          </w:tcPr>
          <w:p w14:paraId="58C31991" w14:textId="77777777" w:rsidR="004B3F04" w:rsidRDefault="004B3F04" w:rsidP="000659BE">
            <w:pPr>
              <w:pStyle w:val="TableText"/>
            </w:pPr>
            <w:r>
              <w:t>SHALL</w:t>
            </w:r>
          </w:p>
        </w:tc>
        <w:tc>
          <w:tcPr>
            <w:tcW w:w="864" w:type="dxa"/>
          </w:tcPr>
          <w:p w14:paraId="4FB8C7B6" w14:textId="77777777" w:rsidR="004B3F04" w:rsidRDefault="004B3F04" w:rsidP="000659BE">
            <w:pPr>
              <w:pStyle w:val="TableText"/>
            </w:pPr>
          </w:p>
        </w:tc>
        <w:tc>
          <w:tcPr>
            <w:tcW w:w="1104" w:type="dxa"/>
          </w:tcPr>
          <w:p w14:paraId="7ED26A81" w14:textId="77777777" w:rsidR="004B3F04" w:rsidRDefault="006C736C" w:rsidP="000659BE">
            <w:pPr>
              <w:pStyle w:val="TableText"/>
            </w:pPr>
            <w:hyperlink w:anchor="C_4499-34449">
              <w:r w:rsidR="004B3F04">
                <w:rPr>
                  <w:rStyle w:val="HyperlinkText9pt"/>
                </w:rPr>
                <w:t>4499-34449</w:t>
              </w:r>
            </w:hyperlink>
          </w:p>
        </w:tc>
        <w:tc>
          <w:tcPr>
            <w:tcW w:w="2975" w:type="dxa"/>
          </w:tcPr>
          <w:p w14:paraId="694CCB73" w14:textId="77777777" w:rsidR="004B3F04" w:rsidRDefault="004B3F04" w:rsidP="000659BE">
            <w:pPr>
              <w:pStyle w:val="TableText"/>
            </w:pPr>
            <w:r>
              <w:t>urn:oid:2.16.840.1.113883.5.1002 (HL7ActRelationshipType) = REFR</w:t>
            </w:r>
          </w:p>
        </w:tc>
      </w:tr>
      <w:tr w:rsidR="004B3F04" w14:paraId="13F3939F" w14:textId="77777777" w:rsidTr="000659BE">
        <w:trPr>
          <w:jc w:val="center"/>
        </w:trPr>
        <w:tc>
          <w:tcPr>
            <w:tcW w:w="3345" w:type="dxa"/>
          </w:tcPr>
          <w:p w14:paraId="43FDD92B" w14:textId="77777777" w:rsidR="004B3F04" w:rsidRDefault="004B3F04" w:rsidP="000659BE">
            <w:pPr>
              <w:pStyle w:val="TableText"/>
            </w:pPr>
            <w:r>
              <w:tab/>
            </w:r>
            <w:r>
              <w:tab/>
              <w:t>observationCriteria</w:t>
            </w:r>
          </w:p>
        </w:tc>
        <w:tc>
          <w:tcPr>
            <w:tcW w:w="720" w:type="dxa"/>
          </w:tcPr>
          <w:p w14:paraId="7C812780" w14:textId="77777777" w:rsidR="004B3F04" w:rsidRDefault="004B3F04" w:rsidP="000659BE">
            <w:pPr>
              <w:pStyle w:val="TableText"/>
            </w:pPr>
            <w:r>
              <w:t>1..1</w:t>
            </w:r>
          </w:p>
        </w:tc>
        <w:tc>
          <w:tcPr>
            <w:tcW w:w="1152" w:type="dxa"/>
          </w:tcPr>
          <w:p w14:paraId="01D55463" w14:textId="77777777" w:rsidR="004B3F04" w:rsidRDefault="004B3F04" w:rsidP="000659BE">
            <w:pPr>
              <w:pStyle w:val="TableText"/>
            </w:pPr>
            <w:r>
              <w:t>SHALL</w:t>
            </w:r>
          </w:p>
        </w:tc>
        <w:tc>
          <w:tcPr>
            <w:tcW w:w="864" w:type="dxa"/>
          </w:tcPr>
          <w:p w14:paraId="7013093E" w14:textId="77777777" w:rsidR="004B3F04" w:rsidRDefault="004B3F04" w:rsidP="000659BE">
            <w:pPr>
              <w:pStyle w:val="TableText"/>
            </w:pPr>
          </w:p>
        </w:tc>
        <w:tc>
          <w:tcPr>
            <w:tcW w:w="1104" w:type="dxa"/>
          </w:tcPr>
          <w:p w14:paraId="255680F8" w14:textId="77777777" w:rsidR="004B3F04" w:rsidRDefault="006C736C" w:rsidP="000659BE">
            <w:pPr>
              <w:pStyle w:val="TableText"/>
            </w:pPr>
            <w:hyperlink w:anchor="C_4499-34450">
              <w:r w:rsidR="004B3F04">
                <w:rPr>
                  <w:rStyle w:val="HyperlinkText9pt"/>
                </w:rPr>
                <w:t>4499-34450</w:t>
              </w:r>
            </w:hyperlink>
          </w:p>
        </w:tc>
        <w:tc>
          <w:tcPr>
            <w:tcW w:w="2975" w:type="dxa"/>
          </w:tcPr>
          <w:p w14:paraId="029E74CD" w14:textId="77777777" w:rsidR="004B3F04" w:rsidRDefault="006C736C" w:rsidP="000659BE">
            <w:pPr>
              <w:pStyle w:val="TableText"/>
            </w:pPr>
            <w:hyperlink w:anchor="E_Dosage">
              <w:r w:rsidR="004B3F04">
                <w:rPr>
                  <w:rStyle w:val="HyperlinkText9pt"/>
                </w:rPr>
                <w:t>Dosage (identifier: urn:hl7ii:2.16.840.1.113883.10.20.28.4.125:2017-05-01</w:t>
              </w:r>
            </w:hyperlink>
          </w:p>
        </w:tc>
      </w:tr>
      <w:tr w:rsidR="004B3F04" w14:paraId="2FFD7D19" w14:textId="77777777" w:rsidTr="000659BE">
        <w:trPr>
          <w:jc w:val="center"/>
        </w:trPr>
        <w:tc>
          <w:tcPr>
            <w:tcW w:w="3345" w:type="dxa"/>
          </w:tcPr>
          <w:p w14:paraId="0273089E" w14:textId="77777777" w:rsidR="004B3F04" w:rsidRDefault="004B3F04" w:rsidP="000659BE">
            <w:pPr>
              <w:pStyle w:val="TableText"/>
            </w:pPr>
            <w:r>
              <w:tab/>
              <w:t>outboundRelationship</w:t>
            </w:r>
          </w:p>
        </w:tc>
        <w:tc>
          <w:tcPr>
            <w:tcW w:w="720" w:type="dxa"/>
          </w:tcPr>
          <w:p w14:paraId="121E5551" w14:textId="77777777" w:rsidR="004B3F04" w:rsidRDefault="004B3F04" w:rsidP="000659BE">
            <w:pPr>
              <w:pStyle w:val="TableText"/>
            </w:pPr>
            <w:r>
              <w:t>0..1</w:t>
            </w:r>
          </w:p>
        </w:tc>
        <w:tc>
          <w:tcPr>
            <w:tcW w:w="1152" w:type="dxa"/>
          </w:tcPr>
          <w:p w14:paraId="30BBB595" w14:textId="77777777" w:rsidR="004B3F04" w:rsidRDefault="004B3F04" w:rsidP="000659BE">
            <w:pPr>
              <w:pStyle w:val="TableText"/>
            </w:pPr>
            <w:r>
              <w:t>MAY</w:t>
            </w:r>
          </w:p>
        </w:tc>
        <w:tc>
          <w:tcPr>
            <w:tcW w:w="864" w:type="dxa"/>
          </w:tcPr>
          <w:p w14:paraId="2C31E59A" w14:textId="77777777" w:rsidR="004B3F04" w:rsidRDefault="004B3F04" w:rsidP="000659BE">
            <w:pPr>
              <w:pStyle w:val="TableText"/>
            </w:pPr>
          </w:p>
        </w:tc>
        <w:tc>
          <w:tcPr>
            <w:tcW w:w="1104" w:type="dxa"/>
          </w:tcPr>
          <w:p w14:paraId="114221EF" w14:textId="77777777" w:rsidR="004B3F04" w:rsidRDefault="006C736C" w:rsidP="000659BE">
            <w:pPr>
              <w:pStyle w:val="TableText"/>
            </w:pPr>
            <w:hyperlink w:anchor="C_4499-32589">
              <w:r w:rsidR="004B3F04">
                <w:rPr>
                  <w:rStyle w:val="HyperlinkText9pt"/>
                </w:rPr>
                <w:t>4499-32589</w:t>
              </w:r>
            </w:hyperlink>
          </w:p>
        </w:tc>
        <w:tc>
          <w:tcPr>
            <w:tcW w:w="2975" w:type="dxa"/>
          </w:tcPr>
          <w:p w14:paraId="311C9143" w14:textId="77777777" w:rsidR="004B3F04" w:rsidRDefault="004B3F04" w:rsidP="000659BE">
            <w:pPr>
              <w:pStyle w:val="TableText"/>
            </w:pPr>
          </w:p>
        </w:tc>
      </w:tr>
      <w:tr w:rsidR="004B3F04" w14:paraId="6A270087" w14:textId="77777777" w:rsidTr="000659BE">
        <w:trPr>
          <w:jc w:val="center"/>
        </w:trPr>
        <w:tc>
          <w:tcPr>
            <w:tcW w:w="3345" w:type="dxa"/>
          </w:tcPr>
          <w:p w14:paraId="2AB5060B" w14:textId="77777777" w:rsidR="004B3F04" w:rsidRDefault="004B3F04" w:rsidP="000659BE">
            <w:pPr>
              <w:pStyle w:val="TableText"/>
            </w:pPr>
            <w:r>
              <w:tab/>
            </w:r>
            <w:r>
              <w:tab/>
              <w:t>@typeCode</w:t>
            </w:r>
          </w:p>
        </w:tc>
        <w:tc>
          <w:tcPr>
            <w:tcW w:w="720" w:type="dxa"/>
          </w:tcPr>
          <w:p w14:paraId="7DB5A54A" w14:textId="77777777" w:rsidR="004B3F04" w:rsidRDefault="004B3F04" w:rsidP="000659BE">
            <w:pPr>
              <w:pStyle w:val="TableText"/>
            </w:pPr>
            <w:r>
              <w:t>1..1</w:t>
            </w:r>
          </w:p>
        </w:tc>
        <w:tc>
          <w:tcPr>
            <w:tcW w:w="1152" w:type="dxa"/>
          </w:tcPr>
          <w:p w14:paraId="3C930B28" w14:textId="77777777" w:rsidR="004B3F04" w:rsidRDefault="004B3F04" w:rsidP="000659BE">
            <w:pPr>
              <w:pStyle w:val="TableText"/>
            </w:pPr>
            <w:r>
              <w:t>SHALL</w:t>
            </w:r>
          </w:p>
        </w:tc>
        <w:tc>
          <w:tcPr>
            <w:tcW w:w="864" w:type="dxa"/>
          </w:tcPr>
          <w:p w14:paraId="701FE05C" w14:textId="77777777" w:rsidR="004B3F04" w:rsidRDefault="004B3F04" w:rsidP="000659BE">
            <w:pPr>
              <w:pStyle w:val="TableText"/>
            </w:pPr>
          </w:p>
        </w:tc>
        <w:tc>
          <w:tcPr>
            <w:tcW w:w="1104" w:type="dxa"/>
          </w:tcPr>
          <w:p w14:paraId="11EF19AB" w14:textId="77777777" w:rsidR="004B3F04" w:rsidRDefault="006C736C" w:rsidP="000659BE">
            <w:pPr>
              <w:pStyle w:val="TableText"/>
            </w:pPr>
            <w:hyperlink w:anchor="C_4499-32590">
              <w:r w:rsidR="004B3F04">
                <w:rPr>
                  <w:rStyle w:val="HyperlinkText9pt"/>
                </w:rPr>
                <w:t>4499-32590</w:t>
              </w:r>
            </w:hyperlink>
          </w:p>
        </w:tc>
        <w:tc>
          <w:tcPr>
            <w:tcW w:w="2975" w:type="dxa"/>
          </w:tcPr>
          <w:p w14:paraId="1CB86C7F" w14:textId="77777777" w:rsidR="004B3F04" w:rsidRDefault="004B3F04" w:rsidP="000659BE">
            <w:pPr>
              <w:pStyle w:val="TableText"/>
            </w:pPr>
            <w:r>
              <w:t>urn:oid:2.16.840.1.113883.5.1002 (HL7ActRelationshipType) = RSON</w:t>
            </w:r>
          </w:p>
        </w:tc>
      </w:tr>
      <w:tr w:rsidR="004B3F04" w14:paraId="6D555222" w14:textId="77777777" w:rsidTr="000659BE">
        <w:trPr>
          <w:jc w:val="center"/>
        </w:trPr>
        <w:tc>
          <w:tcPr>
            <w:tcW w:w="3345" w:type="dxa"/>
          </w:tcPr>
          <w:p w14:paraId="754C2450" w14:textId="77777777" w:rsidR="004B3F04" w:rsidRDefault="004B3F04" w:rsidP="000659BE">
            <w:pPr>
              <w:pStyle w:val="TableText"/>
            </w:pPr>
            <w:r>
              <w:tab/>
            </w:r>
            <w:r>
              <w:tab/>
              <w:t>observationCriteria</w:t>
            </w:r>
          </w:p>
        </w:tc>
        <w:tc>
          <w:tcPr>
            <w:tcW w:w="720" w:type="dxa"/>
          </w:tcPr>
          <w:p w14:paraId="051A1923" w14:textId="77777777" w:rsidR="004B3F04" w:rsidRDefault="004B3F04" w:rsidP="000659BE">
            <w:pPr>
              <w:pStyle w:val="TableText"/>
            </w:pPr>
            <w:r>
              <w:t>1..1</w:t>
            </w:r>
          </w:p>
        </w:tc>
        <w:tc>
          <w:tcPr>
            <w:tcW w:w="1152" w:type="dxa"/>
          </w:tcPr>
          <w:p w14:paraId="554301CB" w14:textId="77777777" w:rsidR="004B3F04" w:rsidRDefault="004B3F04" w:rsidP="000659BE">
            <w:pPr>
              <w:pStyle w:val="TableText"/>
            </w:pPr>
            <w:r>
              <w:t>SHALL</w:t>
            </w:r>
          </w:p>
        </w:tc>
        <w:tc>
          <w:tcPr>
            <w:tcW w:w="864" w:type="dxa"/>
          </w:tcPr>
          <w:p w14:paraId="06A8BDCA" w14:textId="77777777" w:rsidR="004B3F04" w:rsidRDefault="004B3F04" w:rsidP="000659BE">
            <w:pPr>
              <w:pStyle w:val="TableText"/>
            </w:pPr>
          </w:p>
        </w:tc>
        <w:tc>
          <w:tcPr>
            <w:tcW w:w="1104" w:type="dxa"/>
          </w:tcPr>
          <w:p w14:paraId="12859739" w14:textId="77777777" w:rsidR="004B3F04" w:rsidRDefault="006C736C" w:rsidP="000659BE">
            <w:pPr>
              <w:pStyle w:val="TableText"/>
            </w:pPr>
            <w:hyperlink w:anchor="C_4499-32591">
              <w:r w:rsidR="004B3F04">
                <w:rPr>
                  <w:rStyle w:val="HyperlinkText9pt"/>
                </w:rPr>
                <w:t>4499-32591</w:t>
              </w:r>
            </w:hyperlink>
          </w:p>
        </w:tc>
        <w:tc>
          <w:tcPr>
            <w:tcW w:w="2975" w:type="dxa"/>
          </w:tcPr>
          <w:p w14:paraId="2A0718F6"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1A6EEEC6" w14:textId="77777777" w:rsidTr="000659BE">
        <w:trPr>
          <w:jc w:val="center"/>
        </w:trPr>
        <w:tc>
          <w:tcPr>
            <w:tcW w:w="3345" w:type="dxa"/>
          </w:tcPr>
          <w:p w14:paraId="7D3CC81A" w14:textId="77777777" w:rsidR="004B3F04" w:rsidRDefault="004B3F04" w:rsidP="000659BE">
            <w:pPr>
              <w:pStyle w:val="TableText"/>
            </w:pPr>
            <w:r>
              <w:tab/>
              <w:t>outboundRelationship</w:t>
            </w:r>
          </w:p>
        </w:tc>
        <w:tc>
          <w:tcPr>
            <w:tcW w:w="720" w:type="dxa"/>
          </w:tcPr>
          <w:p w14:paraId="1FD58110" w14:textId="77777777" w:rsidR="004B3F04" w:rsidRDefault="004B3F04" w:rsidP="000659BE">
            <w:pPr>
              <w:pStyle w:val="TableText"/>
            </w:pPr>
            <w:r>
              <w:t>0..1</w:t>
            </w:r>
          </w:p>
        </w:tc>
        <w:tc>
          <w:tcPr>
            <w:tcW w:w="1152" w:type="dxa"/>
          </w:tcPr>
          <w:p w14:paraId="5CC500C7" w14:textId="77777777" w:rsidR="004B3F04" w:rsidRDefault="004B3F04" w:rsidP="000659BE">
            <w:pPr>
              <w:pStyle w:val="TableText"/>
            </w:pPr>
            <w:r>
              <w:t>MAY</w:t>
            </w:r>
          </w:p>
        </w:tc>
        <w:tc>
          <w:tcPr>
            <w:tcW w:w="864" w:type="dxa"/>
          </w:tcPr>
          <w:p w14:paraId="0CBBB474" w14:textId="77777777" w:rsidR="004B3F04" w:rsidRDefault="004B3F04" w:rsidP="000659BE">
            <w:pPr>
              <w:pStyle w:val="TableText"/>
            </w:pPr>
          </w:p>
        </w:tc>
        <w:tc>
          <w:tcPr>
            <w:tcW w:w="1104" w:type="dxa"/>
          </w:tcPr>
          <w:p w14:paraId="180677AC" w14:textId="77777777" w:rsidR="004B3F04" w:rsidRDefault="006C736C" w:rsidP="000659BE">
            <w:pPr>
              <w:pStyle w:val="TableText"/>
            </w:pPr>
            <w:hyperlink w:anchor="C_4499-35305">
              <w:r w:rsidR="004B3F04">
                <w:rPr>
                  <w:rStyle w:val="HyperlinkText9pt"/>
                </w:rPr>
                <w:t>4499-35305</w:t>
              </w:r>
            </w:hyperlink>
          </w:p>
        </w:tc>
        <w:tc>
          <w:tcPr>
            <w:tcW w:w="2975" w:type="dxa"/>
          </w:tcPr>
          <w:p w14:paraId="4B29B76F" w14:textId="77777777" w:rsidR="004B3F04" w:rsidRDefault="004B3F04" w:rsidP="000659BE">
            <w:pPr>
              <w:pStyle w:val="TableText"/>
            </w:pPr>
          </w:p>
        </w:tc>
      </w:tr>
      <w:tr w:rsidR="004B3F04" w14:paraId="3B74C277" w14:textId="77777777" w:rsidTr="000659BE">
        <w:trPr>
          <w:jc w:val="center"/>
        </w:trPr>
        <w:tc>
          <w:tcPr>
            <w:tcW w:w="3345" w:type="dxa"/>
          </w:tcPr>
          <w:p w14:paraId="2CCAE66A" w14:textId="77777777" w:rsidR="004B3F04" w:rsidRDefault="004B3F04" w:rsidP="000659BE">
            <w:pPr>
              <w:pStyle w:val="TableText"/>
            </w:pPr>
            <w:r>
              <w:tab/>
            </w:r>
            <w:r>
              <w:tab/>
              <w:t>@typeCode</w:t>
            </w:r>
          </w:p>
        </w:tc>
        <w:tc>
          <w:tcPr>
            <w:tcW w:w="720" w:type="dxa"/>
          </w:tcPr>
          <w:p w14:paraId="7EF64B18" w14:textId="77777777" w:rsidR="004B3F04" w:rsidRDefault="004B3F04" w:rsidP="000659BE">
            <w:pPr>
              <w:pStyle w:val="TableText"/>
            </w:pPr>
            <w:r>
              <w:t>1..1</w:t>
            </w:r>
          </w:p>
        </w:tc>
        <w:tc>
          <w:tcPr>
            <w:tcW w:w="1152" w:type="dxa"/>
          </w:tcPr>
          <w:p w14:paraId="49ABC8B6" w14:textId="77777777" w:rsidR="004B3F04" w:rsidRDefault="004B3F04" w:rsidP="000659BE">
            <w:pPr>
              <w:pStyle w:val="TableText"/>
            </w:pPr>
            <w:r>
              <w:t>SHALL</w:t>
            </w:r>
          </w:p>
        </w:tc>
        <w:tc>
          <w:tcPr>
            <w:tcW w:w="864" w:type="dxa"/>
          </w:tcPr>
          <w:p w14:paraId="5E3FC4A8" w14:textId="77777777" w:rsidR="004B3F04" w:rsidRDefault="004B3F04" w:rsidP="000659BE">
            <w:pPr>
              <w:pStyle w:val="TableText"/>
            </w:pPr>
          </w:p>
        </w:tc>
        <w:tc>
          <w:tcPr>
            <w:tcW w:w="1104" w:type="dxa"/>
          </w:tcPr>
          <w:p w14:paraId="4F68595E" w14:textId="77777777" w:rsidR="004B3F04" w:rsidRDefault="006C736C" w:rsidP="000659BE">
            <w:pPr>
              <w:pStyle w:val="TableText"/>
            </w:pPr>
            <w:hyperlink w:anchor="C_4499-35314">
              <w:r w:rsidR="004B3F04">
                <w:rPr>
                  <w:rStyle w:val="HyperlinkText9pt"/>
                </w:rPr>
                <w:t>4499-35314</w:t>
              </w:r>
            </w:hyperlink>
          </w:p>
        </w:tc>
        <w:tc>
          <w:tcPr>
            <w:tcW w:w="2975" w:type="dxa"/>
          </w:tcPr>
          <w:p w14:paraId="71393A0C" w14:textId="77777777" w:rsidR="004B3F04" w:rsidRDefault="004B3F04" w:rsidP="000659BE">
            <w:pPr>
              <w:pStyle w:val="TableText"/>
            </w:pPr>
            <w:r>
              <w:t>urn:oid:2.16.840.1.113883.5.1002 (HL7ActRelationshipType) = REFR</w:t>
            </w:r>
          </w:p>
        </w:tc>
      </w:tr>
      <w:tr w:rsidR="004B3F04" w14:paraId="2F3E910E" w14:textId="77777777" w:rsidTr="000659BE">
        <w:trPr>
          <w:jc w:val="center"/>
        </w:trPr>
        <w:tc>
          <w:tcPr>
            <w:tcW w:w="3345" w:type="dxa"/>
          </w:tcPr>
          <w:p w14:paraId="09551C7C" w14:textId="77777777" w:rsidR="004B3F04" w:rsidRDefault="004B3F04" w:rsidP="000659BE">
            <w:pPr>
              <w:pStyle w:val="TableText"/>
            </w:pPr>
            <w:r>
              <w:tab/>
            </w:r>
            <w:r>
              <w:tab/>
              <w:t>supplyCriteria</w:t>
            </w:r>
          </w:p>
        </w:tc>
        <w:tc>
          <w:tcPr>
            <w:tcW w:w="720" w:type="dxa"/>
          </w:tcPr>
          <w:p w14:paraId="21327EF1" w14:textId="77777777" w:rsidR="004B3F04" w:rsidRDefault="004B3F04" w:rsidP="000659BE">
            <w:pPr>
              <w:pStyle w:val="TableText"/>
            </w:pPr>
            <w:r>
              <w:t>1..1</w:t>
            </w:r>
          </w:p>
        </w:tc>
        <w:tc>
          <w:tcPr>
            <w:tcW w:w="1152" w:type="dxa"/>
          </w:tcPr>
          <w:p w14:paraId="293C9860" w14:textId="77777777" w:rsidR="004B3F04" w:rsidRDefault="004B3F04" w:rsidP="000659BE">
            <w:pPr>
              <w:pStyle w:val="TableText"/>
            </w:pPr>
            <w:r>
              <w:t>SHALL</w:t>
            </w:r>
          </w:p>
        </w:tc>
        <w:tc>
          <w:tcPr>
            <w:tcW w:w="864" w:type="dxa"/>
          </w:tcPr>
          <w:p w14:paraId="14AE76E4" w14:textId="77777777" w:rsidR="004B3F04" w:rsidRDefault="004B3F04" w:rsidP="000659BE">
            <w:pPr>
              <w:pStyle w:val="TableText"/>
            </w:pPr>
          </w:p>
        </w:tc>
        <w:tc>
          <w:tcPr>
            <w:tcW w:w="1104" w:type="dxa"/>
          </w:tcPr>
          <w:p w14:paraId="0413BE68" w14:textId="77777777" w:rsidR="004B3F04" w:rsidRDefault="006C736C" w:rsidP="000659BE">
            <w:pPr>
              <w:pStyle w:val="TableText"/>
            </w:pPr>
            <w:hyperlink w:anchor="C_4499-35306">
              <w:r w:rsidR="004B3F04">
                <w:rPr>
                  <w:rStyle w:val="HyperlinkText9pt"/>
                </w:rPr>
                <w:t>4499-35306</w:t>
              </w:r>
            </w:hyperlink>
          </w:p>
        </w:tc>
        <w:tc>
          <w:tcPr>
            <w:tcW w:w="2975" w:type="dxa"/>
          </w:tcPr>
          <w:p w14:paraId="047C4A64" w14:textId="77777777" w:rsidR="004B3F04" w:rsidRDefault="006C736C" w:rsidP="000659BE">
            <w:pPr>
              <w:pStyle w:val="TableText"/>
            </w:pPr>
            <w:hyperlink w:anchor="E_Days_Supplied">
              <w:r w:rsidR="004B3F04">
                <w:rPr>
                  <w:rStyle w:val="HyperlinkText9pt"/>
                </w:rPr>
                <w:t>Days Supplied (identifier: urn:hl7ii:2.16.840.1.113883.10.20.28.4.133:2018-05-01</w:t>
              </w:r>
            </w:hyperlink>
          </w:p>
        </w:tc>
      </w:tr>
      <w:tr w:rsidR="004B3F04" w14:paraId="7F73F412" w14:textId="77777777" w:rsidTr="000659BE">
        <w:trPr>
          <w:jc w:val="center"/>
        </w:trPr>
        <w:tc>
          <w:tcPr>
            <w:tcW w:w="3345" w:type="dxa"/>
          </w:tcPr>
          <w:p w14:paraId="0E4F9ECE" w14:textId="77777777" w:rsidR="004B3F04" w:rsidRDefault="004B3F04" w:rsidP="000659BE">
            <w:pPr>
              <w:pStyle w:val="TableText"/>
            </w:pPr>
            <w:r>
              <w:tab/>
              <w:t>outboundRelationship</w:t>
            </w:r>
          </w:p>
        </w:tc>
        <w:tc>
          <w:tcPr>
            <w:tcW w:w="720" w:type="dxa"/>
          </w:tcPr>
          <w:p w14:paraId="1F8BFAB6" w14:textId="77777777" w:rsidR="004B3F04" w:rsidRDefault="004B3F04" w:rsidP="000659BE">
            <w:pPr>
              <w:pStyle w:val="TableText"/>
            </w:pPr>
            <w:r>
              <w:t>0..*</w:t>
            </w:r>
          </w:p>
        </w:tc>
        <w:tc>
          <w:tcPr>
            <w:tcW w:w="1152" w:type="dxa"/>
          </w:tcPr>
          <w:p w14:paraId="581DE298" w14:textId="77777777" w:rsidR="004B3F04" w:rsidRDefault="004B3F04" w:rsidP="000659BE">
            <w:pPr>
              <w:pStyle w:val="TableText"/>
            </w:pPr>
            <w:r>
              <w:t>MAY</w:t>
            </w:r>
          </w:p>
        </w:tc>
        <w:tc>
          <w:tcPr>
            <w:tcW w:w="864" w:type="dxa"/>
          </w:tcPr>
          <w:p w14:paraId="0D8AD031" w14:textId="77777777" w:rsidR="004B3F04" w:rsidRDefault="004B3F04" w:rsidP="000659BE">
            <w:pPr>
              <w:pStyle w:val="TableText"/>
            </w:pPr>
          </w:p>
        </w:tc>
        <w:tc>
          <w:tcPr>
            <w:tcW w:w="1104" w:type="dxa"/>
          </w:tcPr>
          <w:p w14:paraId="21619BA7" w14:textId="77777777" w:rsidR="004B3F04" w:rsidRDefault="006C736C" w:rsidP="000659BE">
            <w:pPr>
              <w:pStyle w:val="TableText"/>
            </w:pPr>
            <w:hyperlink w:anchor="C_4499-36209">
              <w:r w:rsidR="004B3F04">
                <w:rPr>
                  <w:rStyle w:val="HyperlinkText9pt"/>
                </w:rPr>
                <w:t>4499-36209</w:t>
              </w:r>
            </w:hyperlink>
          </w:p>
        </w:tc>
        <w:tc>
          <w:tcPr>
            <w:tcW w:w="2975" w:type="dxa"/>
          </w:tcPr>
          <w:p w14:paraId="389D23D2" w14:textId="77777777" w:rsidR="004B3F04" w:rsidRDefault="004B3F04" w:rsidP="000659BE">
            <w:pPr>
              <w:pStyle w:val="TableText"/>
            </w:pPr>
          </w:p>
        </w:tc>
      </w:tr>
      <w:tr w:rsidR="004B3F04" w14:paraId="493DF985" w14:textId="77777777" w:rsidTr="000659BE">
        <w:trPr>
          <w:jc w:val="center"/>
        </w:trPr>
        <w:tc>
          <w:tcPr>
            <w:tcW w:w="3345" w:type="dxa"/>
          </w:tcPr>
          <w:p w14:paraId="1E674D01" w14:textId="77777777" w:rsidR="004B3F04" w:rsidRDefault="004B3F04" w:rsidP="000659BE">
            <w:pPr>
              <w:pStyle w:val="TableText"/>
            </w:pPr>
            <w:r>
              <w:tab/>
            </w:r>
            <w:r>
              <w:tab/>
              <w:t>@typeCode</w:t>
            </w:r>
          </w:p>
        </w:tc>
        <w:tc>
          <w:tcPr>
            <w:tcW w:w="720" w:type="dxa"/>
          </w:tcPr>
          <w:p w14:paraId="7C01D994" w14:textId="77777777" w:rsidR="004B3F04" w:rsidRDefault="004B3F04" w:rsidP="000659BE">
            <w:pPr>
              <w:pStyle w:val="TableText"/>
            </w:pPr>
            <w:r>
              <w:t>1..1</w:t>
            </w:r>
          </w:p>
        </w:tc>
        <w:tc>
          <w:tcPr>
            <w:tcW w:w="1152" w:type="dxa"/>
          </w:tcPr>
          <w:p w14:paraId="6E050823" w14:textId="77777777" w:rsidR="004B3F04" w:rsidRDefault="004B3F04" w:rsidP="000659BE">
            <w:pPr>
              <w:pStyle w:val="TableText"/>
            </w:pPr>
            <w:r>
              <w:t>SHALL</w:t>
            </w:r>
          </w:p>
        </w:tc>
        <w:tc>
          <w:tcPr>
            <w:tcW w:w="864" w:type="dxa"/>
          </w:tcPr>
          <w:p w14:paraId="52160CD7" w14:textId="77777777" w:rsidR="004B3F04" w:rsidRDefault="004B3F04" w:rsidP="000659BE">
            <w:pPr>
              <w:pStyle w:val="TableText"/>
            </w:pPr>
          </w:p>
        </w:tc>
        <w:tc>
          <w:tcPr>
            <w:tcW w:w="1104" w:type="dxa"/>
          </w:tcPr>
          <w:p w14:paraId="32F78420" w14:textId="77777777" w:rsidR="004B3F04" w:rsidRDefault="006C736C" w:rsidP="000659BE">
            <w:pPr>
              <w:pStyle w:val="TableText"/>
            </w:pPr>
            <w:hyperlink w:anchor="C_4499-36212">
              <w:r w:rsidR="004B3F04">
                <w:rPr>
                  <w:rStyle w:val="HyperlinkText9pt"/>
                </w:rPr>
                <w:t>4499-36212</w:t>
              </w:r>
            </w:hyperlink>
          </w:p>
        </w:tc>
        <w:tc>
          <w:tcPr>
            <w:tcW w:w="2975" w:type="dxa"/>
          </w:tcPr>
          <w:p w14:paraId="5C94884E" w14:textId="77777777" w:rsidR="004B3F04" w:rsidRDefault="004B3F04" w:rsidP="000659BE">
            <w:pPr>
              <w:pStyle w:val="TableText"/>
            </w:pPr>
            <w:r>
              <w:t>urn:oid:2.16.840.1.113883.5.1002 (HL7ActRelationshipType) = REFR</w:t>
            </w:r>
          </w:p>
        </w:tc>
      </w:tr>
      <w:tr w:rsidR="004B3F04" w14:paraId="01412091" w14:textId="77777777" w:rsidTr="000659BE">
        <w:trPr>
          <w:jc w:val="center"/>
        </w:trPr>
        <w:tc>
          <w:tcPr>
            <w:tcW w:w="3345" w:type="dxa"/>
          </w:tcPr>
          <w:p w14:paraId="699A2D58" w14:textId="77777777" w:rsidR="004B3F04" w:rsidRDefault="004B3F04" w:rsidP="000659BE">
            <w:pPr>
              <w:pStyle w:val="TableText"/>
            </w:pPr>
            <w:r>
              <w:tab/>
            </w:r>
            <w:r>
              <w:tab/>
              <w:t>observationCriteria</w:t>
            </w:r>
          </w:p>
        </w:tc>
        <w:tc>
          <w:tcPr>
            <w:tcW w:w="720" w:type="dxa"/>
          </w:tcPr>
          <w:p w14:paraId="5ACA747D" w14:textId="77777777" w:rsidR="004B3F04" w:rsidRDefault="004B3F04" w:rsidP="000659BE">
            <w:pPr>
              <w:pStyle w:val="TableText"/>
            </w:pPr>
            <w:r>
              <w:t>1..1</w:t>
            </w:r>
          </w:p>
        </w:tc>
        <w:tc>
          <w:tcPr>
            <w:tcW w:w="1152" w:type="dxa"/>
          </w:tcPr>
          <w:p w14:paraId="23E3D25A" w14:textId="77777777" w:rsidR="004B3F04" w:rsidRDefault="004B3F04" w:rsidP="000659BE">
            <w:pPr>
              <w:pStyle w:val="TableText"/>
            </w:pPr>
            <w:r>
              <w:t>SHALL</w:t>
            </w:r>
          </w:p>
        </w:tc>
        <w:tc>
          <w:tcPr>
            <w:tcW w:w="864" w:type="dxa"/>
          </w:tcPr>
          <w:p w14:paraId="76099298" w14:textId="77777777" w:rsidR="004B3F04" w:rsidRDefault="004B3F04" w:rsidP="000659BE">
            <w:pPr>
              <w:pStyle w:val="TableText"/>
            </w:pPr>
          </w:p>
        </w:tc>
        <w:tc>
          <w:tcPr>
            <w:tcW w:w="1104" w:type="dxa"/>
          </w:tcPr>
          <w:p w14:paraId="6849D17E" w14:textId="77777777" w:rsidR="004B3F04" w:rsidRDefault="006C736C" w:rsidP="000659BE">
            <w:pPr>
              <w:pStyle w:val="TableText"/>
            </w:pPr>
            <w:hyperlink w:anchor="C_4499-36210">
              <w:r w:rsidR="004B3F04">
                <w:rPr>
                  <w:rStyle w:val="HyperlinkText9pt"/>
                </w:rPr>
                <w:t>4499-36210</w:t>
              </w:r>
            </w:hyperlink>
          </w:p>
        </w:tc>
        <w:tc>
          <w:tcPr>
            <w:tcW w:w="2975" w:type="dxa"/>
          </w:tcPr>
          <w:p w14:paraId="72F6CDC6"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3A8B0310" w14:textId="77777777" w:rsidR="004B3F04" w:rsidRDefault="004B3F04" w:rsidP="004B3F04">
      <w:pPr>
        <w:pStyle w:val="BodyText"/>
      </w:pPr>
    </w:p>
    <w:p w14:paraId="020152FC" w14:textId="77777777" w:rsidR="004B3F04" w:rsidRDefault="004B3F04" w:rsidP="007E63CC">
      <w:pPr>
        <w:numPr>
          <w:ilvl w:val="0"/>
          <w:numId w:val="51"/>
        </w:numPr>
      </w:pPr>
      <w:r>
        <w:rPr>
          <w:rStyle w:val="keyword"/>
        </w:rPr>
        <w:t>SHALL</w:t>
      </w:r>
      <w:r>
        <w:t xml:space="preserve"> contain exactly one [1..1] </w:t>
      </w:r>
      <w:r>
        <w:rPr>
          <w:rStyle w:val="XMLnameBold"/>
        </w:rPr>
        <w:t>@classCode</w:t>
      </w:r>
      <w:r>
        <w:t>=</w:t>
      </w:r>
      <w:r>
        <w:rPr>
          <w:rStyle w:val="XMLname"/>
        </w:rPr>
        <w:t>"SPLY"</w:t>
      </w:r>
      <w:r>
        <w:t xml:space="preserve"> Supply</w:t>
      </w:r>
      <w:bookmarkStart w:id="2600" w:name="C_4499-32560"/>
      <w:r>
        <w:t xml:space="preserve"> (CONF:4499-32560)</w:t>
      </w:r>
      <w:bookmarkEnd w:id="2600"/>
      <w:r>
        <w:t>.</w:t>
      </w:r>
    </w:p>
    <w:p w14:paraId="07D94825" w14:textId="77777777" w:rsidR="004B3F04" w:rsidRDefault="004B3F04" w:rsidP="007E63CC">
      <w:pPr>
        <w:numPr>
          <w:ilvl w:val="0"/>
          <w:numId w:val="5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601" w:name="C_4499-32561"/>
      <w:r>
        <w:t xml:space="preserve"> (CONF:4499-32561)</w:t>
      </w:r>
      <w:bookmarkEnd w:id="2601"/>
      <w:r>
        <w:t>.</w:t>
      </w:r>
    </w:p>
    <w:p w14:paraId="35B16892" w14:textId="77777777" w:rsidR="004B3F04" w:rsidRDefault="004B3F04" w:rsidP="007E63CC">
      <w:pPr>
        <w:numPr>
          <w:ilvl w:val="0"/>
          <w:numId w:val="51"/>
        </w:numPr>
      </w:pPr>
      <w:r>
        <w:rPr>
          <w:rStyle w:val="keyword"/>
        </w:rPr>
        <w:t>MAY</w:t>
      </w:r>
      <w:r>
        <w:t xml:space="preserve"> contain zero or one [0..1] </w:t>
      </w:r>
      <w:r>
        <w:rPr>
          <w:rStyle w:val="XMLnameBold"/>
        </w:rPr>
        <w:t>@actionNegationInd</w:t>
      </w:r>
      <w:bookmarkStart w:id="2602" w:name="C_4499-32562"/>
      <w:r>
        <w:t xml:space="preserve"> (CONF:4499-32562)</w:t>
      </w:r>
      <w:bookmarkEnd w:id="2602"/>
      <w:r>
        <w:t>.</w:t>
      </w:r>
      <w:r>
        <w:br/>
        <w:t>Note: QDM Attribute: Negation Rationale</w:t>
      </w:r>
    </w:p>
    <w:p w14:paraId="72056B30" w14:textId="77777777" w:rsidR="004B3F04" w:rsidRDefault="004B3F04" w:rsidP="007E63CC">
      <w:pPr>
        <w:numPr>
          <w:ilvl w:val="0"/>
          <w:numId w:val="51"/>
        </w:numPr>
      </w:pPr>
      <w:r>
        <w:rPr>
          <w:rStyle w:val="keyword"/>
        </w:rPr>
        <w:lastRenderedPageBreak/>
        <w:t>SHALL</w:t>
      </w:r>
      <w:r>
        <w:t xml:space="preserve"> contain exactly one [1..1] </w:t>
      </w:r>
      <w:r>
        <w:rPr>
          <w:rStyle w:val="XMLnameBold"/>
        </w:rPr>
        <w:t>templateId</w:t>
      </w:r>
      <w:bookmarkStart w:id="2603" w:name="C_4499-32563"/>
      <w:r>
        <w:t xml:space="preserve"> (CONF:4499-32563)</w:t>
      </w:r>
      <w:bookmarkEnd w:id="2603"/>
      <w:r>
        <w:t>.</w:t>
      </w:r>
    </w:p>
    <w:p w14:paraId="54EE1044" w14:textId="77777777" w:rsidR="004B3F04" w:rsidRDefault="004B3F04" w:rsidP="007E63CC">
      <w:pPr>
        <w:numPr>
          <w:ilvl w:val="1"/>
          <w:numId w:val="51"/>
        </w:numPr>
      </w:pPr>
      <w:r>
        <w:t xml:space="preserve">This templateId </w:t>
      </w:r>
      <w:r>
        <w:rPr>
          <w:rStyle w:val="keyword"/>
        </w:rPr>
        <w:t>SHALL</w:t>
      </w:r>
      <w:r>
        <w:t xml:space="preserve"> contain exactly one [1..1] </w:t>
      </w:r>
      <w:r>
        <w:rPr>
          <w:rStyle w:val="XMLnameBold"/>
        </w:rPr>
        <w:t>item</w:t>
      </w:r>
      <w:bookmarkStart w:id="2604" w:name="C_4499-32564"/>
      <w:r>
        <w:t xml:space="preserve"> (CONF:4499-32564)</w:t>
      </w:r>
      <w:bookmarkEnd w:id="2604"/>
      <w:r>
        <w:t xml:space="preserve"> such that it</w:t>
      </w:r>
    </w:p>
    <w:p w14:paraId="4BF2D60C" w14:textId="77777777" w:rsidR="004B3F04" w:rsidRDefault="004B3F04" w:rsidP="007E63CC">
      <w:pPr>
        <w:numPr>
          <w:ilvl w:val="2"/>
          <w:numId w:val="51"/>
        </w:numPr>
      </w:pPr>
      <w:r>
        <w:rPr>
          <w:rStyle w:val="keyword"/>
        </w:rPr>
        <w:t>SHALL</w:t>
      </w:r>
      <w:r>
        <w:t xml:space="preserve"> contain exactly one [1..1] </w:t>
      </w:r>
      <w:r>
        <w:rPr>
          <w:rStyle w:val="XMLnameBold"/>
        </w:rPr>
        <w:t>@root</w:t>
      </w:r>
      <w:r>
        <w:t>=</w:t>
      </w:r>
      <w:r>
        <w:rPr>
          <w:rStyle w:val="XMLname"/>
        </w:rPr>
        <w:t>"2.16.840.1.113883.10.20.28.4.49"</w:t>
      </w:r>
      <w:bookmarkStart w:id="2605" w:name="C_4499-32565"/>
      <w:r>
        <w:t xml:space="preserve"> (CONF:4499-32565)</w:t>
      </w:r>
      <w:bookmarkEnd w:id="2605"/>
      <w:r>
        <w:t>.</w:t>
      </w:r>
    </w:p>
    <w:p w14:paraId="3E0A5FEE" w14:textId="77777777" w:rsidR="004B3F04" w:rsidRDefault="004B3F04" w:rsidP="007E63CC">
      <w:pPr>
        <w:numPr>
          <w:ilvl w:val="2"/>
          <w:numId w:val="51"/>
        </w:numPr>
      </w:pPr>
      <w:r>
        <w:rPr>
          <w:rStyle w:val="keyword"/>
        </w:rPr>
        <w:t>SHALL</w:t>
      </w:r>
      <w:r>
        <w:t xml:space="preserve"> contain exactly one [1..1] </w:t>
      </w:r>
      <w:r>
        <w:rPr>
          <w:rStyle w:val="XMLnameBold"/>
        </w:rPr>
        <w:t>@extension</w:t>
      </w:r>
      <w:r>
        <w:t>=</w:t>
      </w:r>
      <w:r>
        <w:rPr>
          <w:rStyle w:val="XMLname"/>
        </w:rPr>
        <w:t>"2021-02-01"</w:t>
      </w:r>
      <w:bookmarkStart w:id="2606" w:name="C_4499-33752"/>
      <w:r>
        <w:t xml:space="preserve"> (CONF:4499-33752)</w:t>
      </w:r>
      <w:bookmarkEnd w:id="2606"/>
      <w:r>
        <w:t>.</w:t>
      </w:r>
    </w:p>
    <w:p w14:paraId="2F0EF192" w14:textId="77777777" w:rsidR="004B3F04" w:rsidRDefault="004B3F04" w:rsidP="007E63CC">
      <w:pPr>
        <w:numPr>
          <w:ilvl w:val="0"/>
          <w:numId w:val="51"/>
        </w:numPr>
      </w:pPr>
      <w:r>
        <w:rPr>
          <w:rStyle w:val="keyword"/>
        </w:rPr>
        <w:t>SHALL</w:t>
      </w:r>
      <w:r>
        <w:t xml:space="preserve"> contain exactly one [1..1] </w:t>
      </w:r>
      <w:r>
        <w:rPr>
          <w:rStyle w:val="XMLnameBold"/>
        </w:rPr>
        <w:t>id</w:t>
      </w:r>
      <w:bookmarkStart w:id="2607" w:name="C_4499-32566"/>
      <w:r>
        <w:t xml:space="preserve"> (CONF:4499-32566)</w:t>
      </w:r>
      <w:bookmarkEnd w:id="2607"/>
      <w:r>
        <w:t>.</w:t>
      </w:r>
    </w:p>
    <w:p w14:paraId="6B564C26" w14:textId="77777777" w:rsidR="004B3F04" w:rsidRDefault="004B3F04" w:rsidP="007E63CC">
      <w:pPr>
        <w:numPr>
          <w:ilvl w:val="0"/>
          <w:numId w:val="51"/>
        </w:numPr>
      </w:pPr>
      <w:r>
        <w:rPr>
          <w:rStyle w:val="keyword"/>
        </w:rPr>
        <w:t>SHALL</w:t>
      </w:r>
      <w:r>
        <w:t xml:space="preserve"> contain exactly one [1..1] </w:t>
      </w:r>
      <w:r>
        <w:rPr>
          <w:rStyle w:val="XMLnameBold"/>
        </w:rPr>
        <w:t>title</w:t>
      </w:r>
      <w:bookmarkStart w:id="2608" w:name="C_4499-35953"/>
      <w:r>
        <w:t xml:space="preserve"> (CONF:4499-35953)</w:t>
      </w:r>
      <w:bookmarkEnd w:id="2608"/>
      <w:r>
        <w:t>.</w:t>
      </w:r>
    </w:p>
    <w:p w14:paraId="68B42D09" w14:textId="77777777" w:rsidR="004B3F04" w:rsidRDefault="004B3F04" w:rsidP="007E63CC">
      <w:pPr>
        <w:numPr>
          <w:ilvl w:val="0"/>
          <w:numId w:val="51"/>
        </w:numPr>
      </w:pPr>
      <w:r>
        <w:rPr>
          <w:rStyle w:val="keyword"/>
        </w:rPr>
        <w:t>SHALL</w:t>
      </w:r>
      <w:r>
        <w:t xml:space="preserve"> contain exactly one [1..1] </w:t>
      </w:r>
      <w:r>
        <w:rPr>
          <w:rStyle w:val="XMLnameBold"/>
        </w:rPr>
        <w:t>statusCode</w:t>
      </w:r>
      <w:bookmarkStart w:id="2609" w:name="C_4499-32568"/>
      <w:r>
        <w:t xml:space="preserve"> (CONF:4499-32568)</w:t>
      </w:r>
      <w:bookmarkEnd w:id="2609"/>
      <w:r>
        <w:t>.</w:t>
      </w:r>
    </w:p>
    <w:p w14:paraId="6330AD60" w14:textId="77777777" w:rsidR="004B3F04" w:rsidRDefault="004B3F04" w:rsidP="007E63CC">
      <w:pPr>
        <w:numPr>
          <w:ilvl w:val="1"/>
          <w:numId w:val="5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610" w:name="C_4499-32582"/>
      <w:r>
        <w:t xml:space="preserve"> (CONF:4499-32582)</w:t>
      </w:r>
      <w:bookmarkEnd w:id="2610"/>
      <w:r>
        <w:t>.</w:t>
      </w:r>
    </w:p>
    <w:p w14:paraId="5D78266C"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1" w:name="C_4499-32569"/>
      <w:r>
        <w:t xml:space="preserve"> (CONF:4499-32569)</w:t>
      </w:r>
      <w:bookmarkEnd w:id="2611"/>
      <w:r>
        <w:t xml:space="preserve"> such that it</w:t>
      </w:r>
      <w:r>
        <w:br/>
        <w:t>Note: QDM Attribute: Relevant Period</w:t>
      </w:r>
    </w:p>
    <w:p w14:paraId="6566E250" w14:textId="77777777" w:rsidR="004B3F04" w:rsidRDefault="004B3F04" w:rsidP="007E63CC">
      <w:pPr>
        <w:numPr>
          <w:ilvl w:val="1"/>
          <w:numId w:val="51"/>
        </w:numPr>
      </w:pPr>
      <w:r>
        <w:rPr>
          <w:rStyle w:val="keyword"/>
        </w:rPr>
        <w:t>SHALL</w:t>
      </w:r>
      <w:r>
        <w:t xml:space="preserve"> contain exactly one [1..1] </w:t>
      </w:r>
      <w:r>
        <w:rPr>
          <w:rStyle w:val="XMLnameBold"/>
        </w:rPr>
        <w:t>low</w:t>
      </w:r>
      <w:bookmarkStart w:id="2612" w:name="C_4499-32570"/>
      <w:r>
        <w:t xml:space="preserve"> (CONF:4499-32570)</w:t>
      </w:r>
      <w:bookmarkEnd w:id="2612"/>
      <w:r>
        <w:t>.</w:t>
      </w:r>
      <w:r>
        <w:br/>
        <w:t>Note: startTime of Relevant Period (when the first administration of the medication is expected) or QDM Attribute: Relevant dateTime</w:t>
      </w:r>
    </w:p>
    <w:p w14:paraId="3704F22D" w14:textId="77777777" w:rsidR="004B3F04" w:rsidRDefault="004B3F04" w:rsidP="007E63CC">
      <w:pPr>
        <w:numPr>
          <w:ilvl w:val="1"/>
          <w:numId w:val="51"/>
        </w:numPr>
      </w:pPr>
      <w:r>
        <w:rPr>
          <w:rStyle w:val="keyword"/>
        </w:rPr>
        <w:t>MAY</w:t>
      </w:r>
      <w:r>
        <w:t xml:space="preserve"> contain zero or one [0..1] </w:t>
      </w:r>
      <w:r>
        <w:rPr>
          <w:rStyle w:val="XMLnameBold"/>
        </w:rPr>
        <w:t>high</w:t>
      </w:r>
      <w:bookmarkStart w:id="2613" w:name="C_4499-34860"/>
      <w:r>
        <w:t xml:space="preserve"> (CONF:4499-34860)</w:t>
      </w:r>
      <w:bookmarkEnd w:id="2613"/>
      <w:r>
        <w:t>.</w:t>
      </w:r>
      <w:r>
        <w:br/>
        <w:t>Note: stopTime of Relevant Period (when the medication supply provided by the dispensing event is expected to be completed)</w:t>
      </w:r>
    </w:p>
    <w:p w14:paraId="53CB7D64" w14:textId="77777777" w:rsidR="004B3F04" w:rsidRDefault="004B3F04" w:rsidP="007E63CC">
      <w:pPr>
        <w:numPr>
          <w:ilvl w:val="0"/>
          <w:numId w:val="51"/>
        </w:numPr>
      </w:pPr>
      <w:r>
        <w:rPr>
          <w:rStyle w:val="keyword"/>
        </w:rPr>
        <w:t>MAY</w:t>
      </w:r>
      <w:r>
        <w:t xml:space="preserve"> contain zero or one [0..1] </w:t>
      </w:r>
      <w:r>
        <w:rPr>
          <w:rStyle w:val="XMLnameBold"/>
        </w:rPr>
        <w:t>effectiveTime</w:t>
      </w:r>
      <w:bookmarkStart w:id="2614" w:name="C_4499-34856"/>
      <w:r>
        <w:t xml:space="preserve"> (CONF:4499-34856)</w:t>
      </w:r>
      <w:bookmarkEnd w:id="2614"/>
      <w:r>
        <w:t xml:space="preserve"> such that it</w:t>
      </w:r>
      <w:r>
        <w:br/>
        <w:t>Note: QDM Attribute: Frequency</w:t>
      </w:r>
    </w:p>
    <w:p w14:paraId="40964563" w14:textId="77777777" w:rsidR="004B3F04" w:rsidRDefault="004B3F04" w:rsidP="007E63CC">
      <w:pPr>
        <w:numPr>
          <w:ilvl w:val="1"/>
          <w:numId w:val="51"/>
        </w:numPr>
      </w:pPr>
      <w:r>
        <w:rPr>
          <w:rStyle w:val="keyword"/>
        </w:rPr>
        <w:t>MAY</w:t>
      </w:r>
      <w:r>
        <w:t xml:space="preserve"> contain zero or one [0..1] </w:t>
      </w:r>
      <w:r>
        <w:rPr>
          <w:rStyle w:val="XMLnameBold"/>
        </w:rPr>
        <w:t>period</w:t>
      </w:r>
      <w:bookmarkStart w:id="2615" w:name="C_4499-35307"/>
      <w:r>
        <w:t xml:space="preserve"> (CONF:4499-35307)</w:t>
      </w:r>
      <w:bookmarkEnd w:id="2615"/>
      <w:r>
        <w:t>.</w:t>
      </w:r>
    </w:p>
    <w:p w14:paraId="5FF0BB8F" w14:textId="77777777" w:rsidR="004B3F04" w:rsidRDefault="004B3F04" w:rsidP="007E63CC">
      <w:pPr>
        <w:numPr>
          <w:ilvl w:val="0"/>
          <w:numId w:val="51"/>
        </w:numPr>
      </w:pPr>
      <w:r>
        <w:rPr>
          <w:rStyle w:val="keyword"/>
        </w:rPr>
        <w:t>MAY</w:t>
      </w:r>
      <w:r>
        <w:t xml:space="preserve"> contain zero or one [0..1] </w:t>
      </w:r>
      <w:r>
        <w:rPr>
          <w:rStyle w:val="XMLnameBold"/>
        </w:rPr>
        <w:t>repeatNumber</w:t>
      </w:r>
      <w:bookmarkStart w:id="2616" w:name="C_4499-32572"/>
      <w:r>
        <w:t xml:space="preserve"> (CONF:4499-32572)</w:t>
      </w:r>
      <w:bookmarkEnd w:id="2616"/>
      <w:r>
        <w:t>.</w:t>
      </w:r>
      <w:r>
        <w:br/>
        <w:t>Note: QDM Attribute: Refills</w:t>
      </w:r>
    </w:p>
    <w:p w14:paraId="31583990" w14:textId="77777777" w:rsidR="004B3F04" w:rsidRDefault="004B3F04" w:rsidP="007E63CC">
      <w:pPr>
        <w:numPr>
          <w:ilvl w:val="0"/>
          <w:numId w:val="51"/>
        </w:numPr>
      </w:pPr>
      <w:r>
        <w:rPr>
          <w:rStyle w:val="keyword"/>
        </w:rPr>
        <w:t>MAY</w:t>
      </w:r>
      <w:r>
        <w:t xml:space="preserve"> contain zero or one [0..1] </w:t>
      </w:r>
      <w:r>
        <w:rPr>
          <w:rStyle w:val="XMLnameBold"/>
        </w:rPr>
        <w:t>quantity</w:t>
      </w:r>
      <w:bookmarkStart w:id="2617" w:name="C_4499-34858"/>
      <w:r>
        <w:t xml:space="preserve"> (CONF:4499-34858)</w:t>
      </w:r>
      <w:bookmarkEnd w:id="2617"/>
      <w:r>
        <w:t>.</w:t>
      </w:r>
      <w:r>
        <w:br/>
        <w:t>Note: QDM Attribute: Supply</w:t>
      </w:r>
    </w:p>
    <w:p w14:paraId="20A51046" w14:textId="77777777" w:rsidR="004B3F04" w:rsidRDefault="004B3F04" w:rsidP="007E63CC">
      <w:pPr>
        <w:numPr>
          <w:ilvl w:val="0"/>
          <w:numId w:val="51"/>
        </w:numPr>
      </w:pPr>
      <w:r>
        <w:rPr>
          <w:rStyle w:val="keyword"/>
        </w:rPr>
        <w:t>SHALL</w:t>
      </w:r>
      <w:r>
        <w:t xml:space="preserve"> contain exactly one [1..1] </w:t>
      </w:r>
      <w:r>
        <w:rPr>
          <w:rStyle w:val="XMLnameBold"/>
        </w:rPr>
        <w:t>participation</w:t>
      </w:r>
      <w:bookmarkStart w:id="2618" w:name="C_4499-32573"/>
      <w:r>
        <w:t xml:space="preserve"> (CONF:4499-32573)</w:t>
      </w:r>
      <w:bookmarkEnd w:id="2618"/>
      <w:r>
        <w:t xml:space="preserve"> such that it</w:t>
      </w:r>
    </w:p>
    <w:p w14:paraId="776E016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619" w:name="C_4499-32574"/>
      <w:r>
        <w:t xml:space="preserve"> (CONF:4499-32574)</w:t>
      </w:r>
      <w:bookmarkEnd w:id="2619"/>
      <w:r>
        <w:t>.</w:t>
      </w:r>
    </w:p>
    <w:p w14:paraId="5239B50C"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20" w:name="C_4499-32575"/>
      <w:r>
        <w:t xml:space="preserve"> (CONF:4499-32575)</w:t>
      </w:r>
      <w:bookmarkEnd w:id="2620"/>
      <w:r>
        <w:t>.</w:t>
      </w:r>
    </w:p>
    <w:p w14:paraId="0AE37058"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Product (CodeSystem: </w:t>
      </w:r>
      <w:r>
        <w:rPr>
          <w:rStyle w:val="XMLname"/>
        </w:rPr>
        <w:t>HL7RoleClass urn:oid:2.16.840.1.113883.5.110</w:t>
      </w:r>
      <w:r>
        <w:t>)</w:t>
      </w:r>
      <w:bookmarkStart w:id="2621" w:name="C_4499-32576"/>
      <w:r>
        <w:t xml:space="preserve"> (CONF:4499-32576)</w:t>
      </w:r>
      <w:bookmarkEnd w:id="2621"/>
      <w:r>
        <w:t>.</w:t>
      </w:r>
    </w:p>
    <w:p w14:paraId="5259916C" w14:textId="77777777" w:rsidR="004B3F04" w:rsidRDefault="004B3F04" w:rsidP="007E63CC">
      <w:pPr>
        <w:numPr>
          <w:ilvl w:val="2"/>
          <w:numId w:val="51"/>
        </w:numPr>
      </w:pPr>
      <w:r>
        <w:t xml:space="preserve">This role </w:t>
      </w:r>
      <w:r>
        <w:rPr>
          <w:rStyle w:val="keyword"/>
        </w:rPr>
        <w:t>MAY</w:t>
      </w:r>
      <w:r>
        <w:t xml:space="preserve"> contain zero or one [0..1] </w:t>
      </w:r>
      <w:r>
        <w:rPr>
          <w:rStyle w:val="XMLnameBold"/>
        </w:rPr>
        <w:t>playingMaterial</w:t>
      </w:r>
      <w:bookmarkStart w:id="2622" w:name="C_4499-32577"/>
      <w:r>
        <w:t xml:space="preserve"> (CONF:4499-32577)</w:t>
      </w:r>
      <w:bookmarkEnd w:id="2622"/>
      <w:r>
        <w:t>.</w:t>
      </w:r>
    </w:p>
    <w:p w14:paraId="512CB194"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623" w:name="C_4499-32578"/>
      <w:r>
        <w:t xml:space="preserve"> (CONF:4499-32578)</w:t>
      </w:r>
      <w:bookmarkEnd w:id="2623"/>
      <w:r>
        <w:t>.</w:t>
      </w:r>
    </w:p>
    <w:p w14:paraId="3AA55056" w14:textId="77777777" w:rsidR="004B3F04" w:rsidRDefault="004B3F04" w:rsidP="007E63CC">
      <w:pPr>
        <w:numPr>
          <w:ilvl w:val="3"/>
          <w:numId w:val="51"/>
        </w:numPr>
      </w:pPr>
      <w:r>
        <w:t xml:space="preserve">The playingMaterial, if present,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624" w:name="C_4499-32579"/>
      <w:r>
        <w:t xml:space="preserve"> (CONF:4499-32579)</w:t>
      </w:r>
      <w:bookmarkEnd w:id="2624"/>
      <w:r>
        <w:t>.</w:t>
      </w:r>
    </w:p>
    <w:p w14:paraId="7307B759" w14:textId="77777777" w:rsidR="004B3F04" w:rsidRDefault="004B3F04" w:rsidP="007E63CC">
      <w:pPr>
        <w:numPr>
          <w:ilvl w:val="3"/>
          <w:numId w:val="51"/>
        </w:numPr>
      </w:pPr>
      <w:r>
        <w:lastRenderedPageBreak/>
        <w:t xml:space="preserve">The playingMaterial, if present, </w:t>
      </w:r>
      <w:r>
        <w:rPr>
          <w:rStyle w:val="keyword"/>
        </w:rPr>
        <w:t>SHALL</w:t>
      </w:r>
      <w:r>
        <w:t xml:space="preserve"> contain exactly one [1..1] </w:t>
      </w:r>
      <w:r>
        <w:rPr>
          <w:rStyle w:val="XMLnameBold"/>
        </w:rPr>
        <w:t>code</w:t>
      </w:r>
      <w:bookmarkStart w:id="2625" w:name="C_4499-32580"/>
      <w:r>
        <w:t xml:space="preserve"> (CONF:4499-32580)</w:t>
      </w:r>
      <w:bookmarkEnd w:id="2625"/>
      <w:r>
        <w:t>.</w:t>
      </w:r>
      <w:r>
        <w:br/>
        <w:t>Note: QDM Attribute: Code</w:t>
      </w:r>
    </w:p>
    <w:p w14:paraId="0A11D5CF" w14:textId="77777777" w:rsidR="004B3F04" w:rsidRDefault="004B3F04" w:rsidP="007E63CC">
      <w:pPr>
        <w:numPr>
          <w:ilvl w:val="4"/>
          <w:numId w:val="51"/>
        </w:numPr>
      </w:pPr>
      <w:r>
        <w:t xml:space="preserve">This code </w:t>
      </w:r>
      <w:r>
        <w:rPr>
          <w:rStyle w:val="keyword"/>
        </w:rPr>
        <w:t>SHOULD</w:t>
      </w:r>
      <w:r>
        <w:t xml:space="preserve"> contain zero or one [0..1] </w:t>
      </w:r>
      <w:r>
        <w:rPr>
          <w:rStyle w:val="XMLnameBold"/>
        </w:rPr>
        <w:t>@valueSet</w:t>
      </w:r>
      <w:bookmarkStart w:id="2626" w:name="C_4499-32581"/>
      <w:r>
        <w:t xml:space="preserve"> (CONF:4499-32581)</w:t>
      </w:r>
      <w:bookmarkEnd w:id="2626"/>
      <w:r>
        <w:t>.</w:t>
      </w:r>
    </w:p>
    <w:p w14:paraId="69441F11"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27" w:name="C_4499-34861"/>
      <w:r>
        <w:t xml:space="preserve"> (CONF:4499-34861)</w:t>
      </w:r>
      <w:bookmarkEnd w:id="2627"/>
      <w:r>
        <w:t xml:space="preserve"> such that it</w:t>
      </w:r>
    </w:p>
    <w:p w14:paraId="7568CA3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"AUT"</w:t>
      </w:r>
      <w:r>
        <w:t xml:space="preserve"> Author</w:t>
      </w:r>
      <w:bookmarkStart w:id="2628" w:name="C_4499-34864"/>
      <w:r>
        <w:t xml:space="preserve"> (CONF:4499-34864)</w:t>
      </w:r>
      <w:bookmarkEnd w:id="2628"/>
      <w:r>
        <w:t>.</w:t>
      </w:r>
    </w:p>
    <w:p w14:paraId="502236D5" w14:textId="77777777" w:rsidR="004B3F04" w:rsidRDefault="004B3F04" w:rsidP="007E63CC">
      <w:pPr>
        <w:numPr>
          <w:ilvl w:val="1"/>
          <w:numId w:val="51"/>
        </w:numPr>
      </w:pPr>
      <w:r>
        <w:rPr>
          <w:rStyle w:val="keyword"/>
        </w:rPr>
        <w:t>SHALL</w:t>
      </w:r>
      <w:r>
        <w:t xml:space="preserve"> contain exactly one [1..1] </w:t>
      </w:r>
      <w:r>
        <w:rPr>
          <w:rStyle w:val="XMLnameBold"/>
        </w:rPr>
        <w:t>time</w:t>
      </w:r>
      <w:bookmarkStart w:id="2629" w:name="C_4499-34862"/>
      <w:r>
        <w:t xml:space="preserve"> (CONF:4499-34862)</w:t>
      </w:r>
      <w:bookmarkEnd w:id="2629"/>
      <w:r>
        <w:t>.</w:t>
      </w:r>
    </w:p>
    <w:p w14:paraId="4B9E72A7" w14:textId="77777777" w:rsidR="004B3F04" w:rsidRDefault="004B3F04" w:rsidP="007E63CC">
      <w:pPr>
        <w:numPr>
          <w:ilvl w:val="2"/>
          <w:numId w:val="51"/>
        </w:numPr>
      </w:pPr>
      <w:r>
        <w:t xml:space="preserve">This time </w:t>
      </w:r>
      <w:r>
        <w:rPr>
          <w:rStyle w:val="keyword"/>
        </w:rPr>
        <w:t>SHALL</w:t>
      </w:r>
      <w:r>
        <w:t xml:space="preserve"> contain exactly one [1..1] </w:t>
      </w:r>
      <w:r>
        <w:rPr>
          <w:rStyle w:val="XMLnameBold"/>
        </w:rPr>
        <w:t>low</w:t>
      </w:r>
      <w:bookmarkStart w:id="2630" w:name="C_4499-35308"/>
      <w:r>
        <w:t xml:space="preserve"> (CONF:4499-35308)</w:t>
      </w:r>
      <w:bookmarkEnd w:id="2630"/>
      <w:r>
        <w:t>.</w:t>
      </w:r>
      <w:r>
        <w:br/>
        <w:t>Note: QDM Attribute: Author dateTime</w:t>
      </w:r>
    </w:p>
    <w:p w14:paraId="18A15261" w14:textId="77777777" w:rsidR="004B3F04" w:rsidRDefault="004B3F04" w:rsidP="007E63CC">
      <w:pPr>
        <w:numPr>
          <w:ilvl w:val="1"/>
          <w:numId w:val="51"/>
        </w:numPr>
      </w:pPr>
      <w:r>
        <w:rPr>
          <w:rStyle w:val="keyword"/>
        </w:rPr>
        <w:t>SHALL</w:t>
      </w:r>
      <w:r>
        <w:t xml:space="preserve"> contain exactly one [1..1] </w:t>
      </w:r>
      <w:r>
        <w:rPr>
          <w:rStyle w:val="XMLnameBold"/>
        </w:rPr>
        <w:t>role</w:t>
      </w:r>
      <w:bookmarkStart w:id="2631" w:name="C_4499-34863"/>
      <w:r>
        <w:t xml:space="preserve"> (CONF:4499-34863)</w:t>
      </w:r>
      <w:bookmarkEnd w:id="2631"/>
      <w:r>
        <w:t>.</w:t>
      </w:r>
    </w:p>
    <w:p w14:paraId="7FE20151" w14:textId="77777777" w:rsidR="004B3F04" w:rsidRDefault="004B3F04" w:rsidP="007E63CC">
      <w:pPr>
        <w:numPr>
          <w:ilvl w:val="2"/>
          <w:numId w:val="51"/>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632" w:name="C_4499-35309"/>
      <w:r>
        <w:t xml:space="preserve"> (CONF:4499-35309)</w:t>
      </w:r>
      <w:bookmarkEnd w:id="2632"/>
      <w:r>
        <w:t>.</w:t>
      </w:r>
    </w:p>
    <w:p w14:paraId="1C597577"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3" w:name="C_4499-35303"/>
      <w:r>
        <w:t xml:space="preserve"> (CONF:4499-35303)</w:t>
      </w:r>
      <w:bookmarkEnd w:id="2633"/>
      <w:r>
        <w:t xml:space="preserve"> such that it</w:t>
      </w:r>
      <w:r>
        <w:br/>
        <w:t>Note: QDM Attribute: Dispenser</w:t>
      </w:r>
    </w:p>
    <w:p w14:paraId="2EFC259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4" w:name="C_4499-35313"/>
      <w:r>
        <w:t xml:space="preserve"> (CONF:4499-35313)</w:t>
      </w:r>
      <w:bookmarkEnd w:id="2634"/>
      <w:r>
        <w:t>.</w:t>
      </w:r>
    </w:p>
    <w:p w14:paraId="1A3A8652"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35" w:name="C_4499-36200"/>
      <w:r>
        <w:t xml:space="preserve"> (CONF:4499-36200)</w:t>
      </w:r>
      <w:bookmarkEnd w:id="2635"/>
      <w:r>
        <w:t>.</w:t>
      </w:r>
    </w:p>
    <w:p w14:paraId="523FAC50"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6" w:name="C_4499-35315"/>
      <w:r>
        <w:t xml:space="preserve"> (CONF:4499-35315)</w:t>
      </w:r>
      <w:bookmarkEnd w:id="2636"/>
      <w:r>
        <w:t xml:space="preserve"> such that it</w:t>
      </w:r>
      <w:r>
        <w:br/>
        <w:t>Note: QDM Attribute: Dispenser</w:t>
      </w:r>
    </w:p>
    <w:p w14:paraId="6FC25F9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37" w:name="C_4499-35317"/>
      <w:r>
        <w:t xml:space="preserve"> (CONF:4499-35317)</w:t>
      </w:r>
      <w:bookmarkEnd w:id="2637"/>
      <w:r>
        <w:t>.</w:t>
      </w:r>
    </w:p>
    <w:p w14:paraId="0ED903BD"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38" w:name="C_4499-36201"/>
      <w:r>
        <w:t xml:space="preserve"> (CONF:4499-36201)</w:t>
      </w:r>
      <w:bookmarkEnd w:id="2638"/>
      <w:r>
        <w:t>.</w:t>
      </w:r>
    </w:p>
    <w:p w14:paraId="367116D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39" w:name="C_4499-35886"/>
      <w:r>
        <w:t xml:space="preserve"> (CONF:4499-35886)</w:t>
      </w:r>
      <w:bookmarkEnd w:id="2639"/>
      <w:r>
        <w:t xml:space="preserve"> such that it</w:t>
      </w:r>
      <w:r>
        <w:br/>
        <w:t>Note: QDM Attribute: Dispenser</w:t>
      </w:r>
    </w:p>
    <w:p w14:paraId="2B86244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40" w:name="C_4499-35890"/>
      <w:r>
        <w:t xml:space="preserve"> (CONF:4499-35890)</w:t>
      </w:r>
      <w:bookmarkEnd w:id="2640"/>
      <w:r>
        <w:t>.</w:t>
      </w:r>
    </w:p>
    <w:p w14:paraId="5429858A"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41" w:name="C_4499-36202"/>
      <w:r>
        <w:t xml:space="preserve"> (CONF:4499-36202)</w:t>
      </w:r>
      <w:bookmarkEnd w:id="2641"/>
      <w:r>
        <w:t>.</w:t>
      </w:r>
    </w:p>
    <w:p w14:paraId="57F4D440"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42" w:name="C_4499-35318"/>
      <w:r>
        <w:t xml:space="preserve"> (CONF:4499-35318)</w:t>
      </w:r>
      <w:bookmarkEnd w:id="2642"/>
      <w:r>
        <w:t xml:space="preserve"> such that it</w:t>
      </w:r>
      <w:r>
        <w:br/>
        <w:t>Note: QDM Attribute: Dispenser</w:t>
      </w:r>
    </w:p>
    <w:p w14:paraId="667F8246"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2643" w:name="C_4499-35324"/>
      <w:r>
        <w:t xml:space="preserve"> (CONF:4499-35324)</w:t>
      </w:r>
      <w:bookmarkEnd w:id="2643"/>
      <w:r>
        <w:t>.</w:t>
      </w:r>
    </w:p>
    <w:p w14:paraId="44B5AE44" w14:textId="77777777" w:rsidR="004B3F04" w:rsidRDefault="004B3F04" w:rsidP="007E63CC">
      <w:pPr>
        <w:numPr>
          <w:ilvl w:val="1"/>
          <w:numId w:val="51"/>
        </w:numPr>
      </w:pPr>
      <w:r>
        <w:rPr>
          <w:rStyle w:val="keyword"/>
        </w:rPr>
        <w:t>SHALL</w:t>
      </w:r>
      <w:r>
        <w:t xml:space="preserve"> contain exactly one [1..1] Entity - Patient</w:t>
      </w:r>
      <w:r>
        <w:rPr>
          <w:rStyle w:val="XMLname"/>
        </w:rPr>
        <w:t xml:space="preserve"> (identifier: urn:hl7ii:2.16.840.1.113883.10.20.28.4.136:2019-05-01)</w:t>
      </w:r>
      <w:bookmarkStart w:id="2644" w:name="C_4499-35319"/>
      <w:r>
        <w:t xml:space="preserve"> (CONF:4499-35319)</w:t>
      </w:r>
      <w:bookmarkEnd w:id="2644"/>
      <w:r>
        <w:t>.</w:t>
      </w:r>
    </w:p>
    <w:p w14:paraId="08EB43B1"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5" w:name="C_4499-36203"/>
      <w:r>
        <w:t xml:space="preserve"> (CONF:4499-36203)</w:t>
      </w:r>
      <w:bookmarkEnd w:id="2645"/>
      <w:r>
        <w:t xml:space="preserve"> such that it</w:t>
      </w:r>
      <w:r>
        <w:br/>
        <w:t>Note: QDM Attribute: Dispenser</w:t>
      </w:r>
    </w:p>
    <w:p w14:paraId="4490A0B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6" w:name="C_4499-36211"/>
      <w:r>
        <w:t xml:space="preserve"> (CONF:4499-36211)</w:t>
      </w:r>
      <w:bookmarkEnd w:id="2646"/>
      <w:r>
        <w:t>.</w:t>
      </w:r>
    </w:p>
    <w:p w14:paraId="7B73386A" w14:textId="77777777" w:rsidR="004B3F04" w:rsidRDefault="004B3F04" w:rsidP="007E63CC">
      <w:pPr>
        <w:numPr>
          <w:ilvl w:val="1"/>
          <w:numId w:val="51"/>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2647" w:name="C_4499-36204"/>
      <w:r>
        <w:t xml:space="preserve"> (CONF:4499-36204)</w:t>
      </w:r>
      <w:bookmarkEnd w:id="2647"/>
      <w:r>
        <w:t>.</w:t>
      </w:r>
    </w:p>
    <w:p w14:paraId="0E483ED6"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48" w:name="C_4499-35322"/>
      <w:r>
        <w:t xml:space="preserve"> (CONF:4499-35322)</w:t>
      </w:r>
      <w:bookmarkEnd w:id="2648"/>
      <w:r>
        <w:t xml:space="preserve"> such that it</w:t>
      </w:r>
      <w:r>
        <w:br/>
        <w:t>Note: QDM Attribute: Prescriber</w:t>
      </w:r>
    </w:p>
    <w:p w14:paraId="049F42D4"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49" w:name="C_4499-35326"/>
      <w:r>
        <w:t xml:space="preserve"> (CONF:4499-35326)</w:t>
      </w:r>
      <w:bookmarkEnd w:id="2649"/>
      <w:r>
        <w:t>.</w:t>
      </w:r>
    </w:p>
    <w:p w14:paraId="6CD3837F" w14:textId="77777777" w:rsidR="004B3F04" w:rsidRDefault="004B3F04" w:rsidP="007E63CC">
      <w:pPr>
        <w:numPr>
          <w:ilvl w:val="1"/>
          <w:numId w:val="51"/>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650" w:name="C_4499-36205"/>
      <w:r>
        <w:t xml:space="preserve"> (CONF:4499-36205)</w:t>
      </w:r>
      <w:bookmarkEnd w:id="2650"/>
      <w:r>
        <w:t>.</w:t>
      </w:r>
    </w:p>
    <w:p w14:paraId="0968A01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1" w:name="C_4499-35320"/>
      <w:r>
        <w:t xml:space="preserve"> (CONF:4499-35320)</w:t>
      </w:r>
      <w:bookmarkEnd w:id="2651"/>
      <w:r>
        <w:t xml:space="preserve"> such that it</w:t>
      </w:r>
      <w:r>
        <w:br/>
        <w:t>Note: QDM Attribute: Prescriber</w:t>
      </w:r>
    </w:p>
    <w:p w14:paraId="0DD25D10"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2" w:name="C_4499-35325"/>
      <w:r>
        <w:t xml:space="preserve"> (CONF:4499-35325)</w:t>
      </w:r>
      <w:bookmarkEnd w:id="2652"/>
      <w:r>
        <w:t>.</w:t>
      </w:r>
    </w:p>
    <w:p w14:paraId="5A48E5F5" w14:textId="77777777" w:rsidR="004B3F04" w:rsidRDefault="004B3F04" w:rsidP="007E63CC">
      <w:pPr>
        <w:numPr>
          <w:ilvl w:val="1"/>
          <w:numId w:val="51"/>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653" w:name="C_4499-36206"/>
      <w:r>
        <w:t xml:space="preserve"> (CONF:4499-36206)</w:t>
      </w:r>
      <w:bookmarkEnd w:id="2653"/>
      <w:r>
        <w:t>.</w:t>
      </w:r>
    </w:p>
    <w:p w14:paraId="39AADC38" w14:textId="77777777" w:rsidR="004B3F04" w:rsidRDefault="004B3F04" w:rsidP="007E63CC">
      <w:pPr>
        <w:numPr>
          <w:ilvl w:val="0"/>
          <w:numId w:val="51"/>
        </w:numPr>
      </w:pPr>
      <w:r>
        <w:rPr>
          <w:rStyle w:val="keyword"/>
        </w:rPr>
        <w:t>MAY</w:t>
      </w:r>
      <w:r>
        <w:t xml:space="preserve"> contain zero or more [0..*] </w:t>
      </w:r>
      <w:r>
        <w:rPr>
          <w:rStyle w:val="XMLnameBold"/>
        </w:rPr>
        <w:t>participation</w:t>
      </w:r>
      <w:bookmarkStart w:id="2654" w:name="C_4499-35888"/>
      <w:r>
        <w:t xml:space="preserve"> (CONF:4499-35888)</w:t>
      </w:r>
      <w:bookmarkEnd w:id="2654"/>
      <w:r>
        <w:t xml:space="preserve"> such that it</w:t>
      </w:r>
      <w:r>
        <w:br/>
        <w:t>Note: QDM Attribute: Prescriber</w:t>
      </w:r>
    </w:p>
    <w:p w14:paraId="6ACF1F9E"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655" w:name="C_4499-35891"/>
      <w:r>
        <w:t xml:space="preserve"> (CONF:4499-35891)</w:t>
      </w:r>
      <w:bookmarkEnd w:id="2655"/>
      <w:r>
        <w:t>.</w:t>
      </w:r>
    </w:p>
    <w:p w14:paraId="26FCD0FC" w14:textId="77777777" w:rsidR="004B3F04" w:rsidRDefault="004B3F04" w:rsidP="007E63CC">
      <w:pPr>
        <w:numPr>
          <w:ilvl w:val="1"/>
          <w:numId w:val="51"/>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656" w:name="C_4499-36207"/>
      <w:r>
        <w:t xml:space="preserve"> (CONF:4499-36207)</w:t>
      </w:r>
      <w:bookmarkEnd w:id="2656"/>
      <w:r>
        <w:t>.</w:t>
      </w:r>
    </w:p>
    <w:p w14:paraId="4BEA0C44" w14:textId="77777777" w:rsidR="004B3F04" w:rsidRDefault="004B3F04" w:rsidP="007E63CC">
      <w:pPr>
        <w:numPr>
          <w:ilvl w:val="0"/>
          <w:numId w:val="51"/>
        </w:numPr>
      </w:pPr>
      <w:r>
        <w:rPr>
          <w:rStyle w:val="keyword"/>
        </w:rPr>
        <w:t>MAY</w:t>
      </w:r>
      <w:r>
        <w:t xml:space="preserve"> contain zero or one [0..1] </w:t>
      </w:r>
      <w:r>
        <w:rPr>
          <w:rStyle w:val="XMLnameBold"/>
        </w:rPr>
        <w:t>participation</w:t>
      </w:r>
      <w:bookmarkStart w:id="2657" w:name="C_4499-35327"/>
      <w:r>
        <w:t xml:space="preserve"> (CONF:4499-35327)</w:t>
      </w:r>
      <w:bookmarkEnd w:id="2657"/>
      <w:r>
        <w:t xml:space="preserve"> such that it</w:t>
      </w:r>
      <w:r>
        <w:br/>
        <w:t>Note: QDM Attribute: Prescriber</w:t>
      </w:r>
    </w:p>
    <w:p w14:paraId="6CE579CC"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658" w:name="C_4499-35329"/>
      <w:r>
        <w:t xml:space="preserve"> (CONF:4499-35329)</w:t>
      </w:r>
      <w:bookmarkEnd w:id="2658"/>
      <w:r>
        <w:t>.</w:t>
      </w:r>
    </w:p>
    <w:p w14:paraId="3A7E72EF" w14:textId="77777777" w:rsidR="004B3F04" w:rsidRDefault="004B3F04" w:rsidP="007E63CC">
      <w:pPr>
        <w:numPr>
          <w:ilvl w:val="1"/>
          <w:numId w:val="51"/>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659" w:name="C_4499-36208"/>
      <w:r>
        <w:t xml:space="preserve"> (CONF:4499-36208)</w:t>
      </w:r>
      <w:bookmarkEnd w:id="2659"/>
      <w:r>
        <w:t>.</w:t>
      </w:r>
    </w:p>
    <w:p w14:paraId="200BFCFD"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0" w:name="C_4499-34448"/>
      <w:r>
        <w:t xml:space="preserve"> (CONF:4499-34448)</w:t>
      </w:r>
      <w:bookmarkEnd w:id="2660"/>
      <w:r>
        <w:t xml:space="preserve"> such that it</w:t>
      </w:r>
      <w:r>
        <w:br/>
        <w:t>Note: QDM Attribute: Dosage</w:t>
      </w:r>
    </w:p>
    <w:p w14:paraId="06F5384D"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1" w:name="C_4499-34449"/>
      <w:r>
        <w:t xml:space="preserve"> (CONF:4499-34449)</w:t>
      </w:r>
      <w:bookmarkEnd w:id="2661"/>
      <w:r>
        <w:t>.</w:t>
      </w:r>
    </w:p>
    <w:p w14:paraId="087D92E8" w14:textId="77777777" w:rsidR="004B3F04" w:rsidRDefault="004B3F04" w:rsidP="007E63CC">
      <w:pPr>
        <w:numPr>
          <w:ilvl w:val="1"/>
          <w:numId w:val="51"/>
        </w:numPr>
      </w:pPr>
      <w:r>
        <w:rPr>
          <w:rStyle w:val="keyword"/>
        </w:rPr>
        <w:t>SHALL</w:t>
      </w:r>
      <w:r>
        <w:t xml:space="preserve"> contain exactly one [1..1]  </w:t>
      </w:r>
      <w:hyperlink w:anchor="E_Dosage">
        <w:r>
          <w:rPr>
            <w:rStyle w:val="HyperlinkCourierBold"/>
          </w:rPr>
          <w:t>Dosage</w:t>
        </w:r>
      </w:hyperlink>
      <w:r>
        <w:rPr>
          <w:rStyle w:val="XMLname"/>
        </w:rPr>
        <w:t xml:space="preserve"> (identifier: urn:hl7ii:2.16.840.1.113883.10.20.28.4.125:2017-05-01)</w:t>
      </w:r>
      <w:bookmarkStart w:id="2662" w:name="C_4499-34450"/>
      <w:r>
        <w:t xml:space="preserve"> (CONF:4499-34450)</w:t>
      </w:r>
      <w:bookmarkEnd w:id="2662"/>
      <w:r>
        <w:t>.</w:t>
      </w:r>
    </w:p>
    <w:p w14:paraId="547972D8"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3" w:name="C_4499-32589"/>
      <w:r>
        <w:t xml:space="preserve"> (CONF:4499-32589)</w:t>
      </w:r>
      <w:bookmarkEnd w:id="2663"/>
      <w:r>
        <w:t xml:space="preserve"> such that it</w:t>
      </w:r>
      <w:r>
        <w:br/>
        <w:t>Note: QDM Attribute: Reason</w:t>
      </w:r>
    </w:p>
    <w:p w14:paraId="5237BAE2"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664" w:name="C_4499-32590"/>
      <w:r>
        <w:t xml:space="preserve"> (CONF:4499-32590)</w:t>
      </w:r>
      <w:bookmarkEnd w:id="2664"/>
      <w:r>
        <w:t>.</w:t>
      </w:r>
    </w:p>
    <w:p w14:paraId="3F0957F4" w14:textId="77777777" w:rsidR="004B3F04" w:rsidRDefault="004B3F04" w:rsidP="007E63CC">
      <w:pPr>
        <w:numPr>
          <w:ilvl w:val="1"/>
          <w:numId w:val="51"/>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665" w:name="C_4499-32591"/>
      <w:r>
        <w:t xml:space="preserve"> (CONF:4499-32591)</w:t>
      </w:r>
      <w:bookmarkEnd w:id="2665"/>
      <w:r>
        <w:t>.</w:t>
      </w:r>
    </w:p>
    <w:p w14:paraId="647FFC09" w14:textId="77777777" w:rsidR="004B3F04" w:rsidRDefault="004B3F04" w:rsidP="007E63CC">
      <w:pPr>
        <w:numPr>
          <w:ilvl w:val="0"/>
          <w:numId w:val="51"/>
        </w:numPr>
      </w:pPr>
      <w:r>
        <w:rPr>
          <w:rStyle w:val="keyword"/>
        </w:rPr>
        <w:t>MAY</w:t>
      </w:r>
      <w:r>
        <w:t xml:space="preserve"> contain zero or one [0..1] </w:t>
      </w:r>
      <w:r>
        <w:rPr>
          <w:rStyle w:val="XMLnameBold"/>
        </w:rPr>
        <w:t>outboundRelationship</w:t>
      </w:r>
      <w:bookmarkStart w:id="2666" w:name="C_4499-35305"/>
      <w:r>
        <w:t xml:space="preserve"> (CONF:4499-35305)</w:t>
      </w:r>
      <w:bookmarkEnd w:id="2666"/>
      <w:r>
        <w:t xml:space="preserve"> such that it</w:t>
      </w:r>
      <w:r>
        <w:br/>
        <w:t>Note: QDM Attribute: daysSupplied</w:t>
      </w:r>
    </w:p>
    <w:p w14:paraId="1CF4E1A7"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67" w:name="C_4499-35314"/>
      <w:r>
        <w:t xml:space="preserve"> (CONF:4499-35314)</w:t>
      </w:r>
      <w:bookmarkEnd w:id="2667"/>
      <w:r>
        <w:t>.</w:t>
      </w:r>
    </w:p>
    <w:p w14:paraId="79818B39" w14:textId="77777777" w:rsidR="004B3F04" w:rsidRDefault="004B3F04" w:rsidP="007E63CC">
      <w:pPr>
        <w:numPr>
          <w:ilvl w:val="1"/>
          <w:numId w:val="51"/>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668" w:name="C_4499-35306"/>
      <w:r>
        <w:t xml:space="preserve"> (CONF:4499-35306)</w:t>
      </w:r>
      <w:bookmarkEnd w:id="2668"/>
      <w:r>
        <w:t>.</w:t>
      </w:r>
    </w:p>
    <w:p w14:paraId="79C6F573" w14:textId="77777777" w:rsidR="004B3F04" w:rsidRDefault="004B3F04" w:rsidP="007E63CC">
      <w:pPr>
        <w:numPr>
          <w:ilvl w:val="0"/>
          <w:numId w:val="51"/>
        </w:numPr>
      </w:pPr>
      <w:r>
        <w:rPr>
          <w:rStyle w:val="keyword"/>
        </w:rPr>
        <w:t>MAY</w:t>
      </w:r>
      <w:r>
        <w:t xml:space="preserve"> contain zero or more [0..*] </w:t>
      </w:r>
      <w:r>
        <w:rPr>
          <w:rStyle w:val="XMLnameBold"/>
        </w:rPr>
        <w:t>outboundRelationship</w:t>
      </w:r>
      <w:bookmarkStart w:id="2669" w:name="C_4499-36209"/>
      <w:r>
        <w:t xml:space="preserve"> (CONF:4499-36209)</w:t>
      </w:r>
      <w:bookmarkEnd w:id="2669"/>
      <w:r>
        <w:t xml:space="preserve"> such that it</w:t>
      </w:r>
      <w:r>
        <w:br/>
        <w:t>Note: QDM Attribute: Related To</w:t>
      </w:r>
    </w:p>
    <w:p w14:paraId="60C344C5" w14:textId="77777777" w:rsidR="004B3F04" w:rsidRDefault="004B3F04" w:rsidP="007E63CC">
      <w:pPr>
        <w:numPr>
          <w:ilvl w:val="1"/>
          <w:numId w:val="51"/>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670" w:name="C_4499-36212"/>
      <w:r>
        <w:t xml:space="preserve"> (CONF:4499-36212)</w:t>
      </w:r>
      <w:bookmarkEnd w:id="2670"/>
      <w:r>
        <w:t>.</w:t>
      </w:r>
    </w:p>
    <w:p w14:paraId="3E322D7B" w14:textId="77777777" w:rsidR="004B3F04" w:rsidRDefault="004B3F04" w:rsidP="007E63CC">
      <w:pPr>
        <w:numPr>
          <w:ilvl w:val="1"/>
          <w:numId w:val="51"/>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671" w:name="C_4499-36210"/>
      <w:r>
        <w:t xml:space="preserve"> (CONF:4499-36210)</w:t>
      </w:r>
      <w:bookmarkEnd w:id="2671"/>
      <w:r>
        <w:t>.</w:t>
      </w:r>
    </w:p>
    <w:p w14:paraId="2607A173" w14:textId="77777777" w:rsidR="004B3F04" w:rsidRDefault="004B3F04" w:rsidP="004B3F04">
      <w:pPr>
        <w:pStyle w:val="Caption"/>
        <w:ind w:left="130" w:right="115"/>
      </w:pPr>
      <w:bookmarkStart w:id="2672" w:name="_Toc64842045"/>
      <w:bookmarkStart w:id="2673" w:name="_Toc65482961"/>
      <w:r>
        <w:t xml:space="preserve">Figure </w:t>
      </w:r>
      <w:r>
        <w:fldChar w:fldCharType="begin"/>
      </w:r>
      <w:r>
        <w:instrText>SEQ Figure \* ARABIC</w:instrText>
      </w:r>
      <w:r>
        <w:fldChar w:fldCharType="separate"/>
      </w:r>
      <w:r>
        <w:t>47</w:t>
      </w:r>
      <w:r>
        <w:fldChar w:fldCharType="end"/>
      </w:r>
      <w:r>
        <w:t>: Medication, Dispensed (V4) Example</w:t>
      </w:r>
      <w:bookmarkEnd w:id="2672"/>
      <w:bookmarkEnd w:id="2673"/>
    </w:p>
    <w:p w14:paraId="0DC9837C" w14:textId="77777777" w:rsidR="004B3F04" w:rsidRDefault="004B3F04" w:rsidP="004B3F04">
      <w:pPr>
        <w:pStyle w:val="Example"/>
        <w:ind w:left="130" w:right="115"/>
      </w:pPr>
      <w:r>
        <w:t>&lt;supplyCriteria classCode="SPLY" moodCode="EVN"&gt;</w:t>
      </w:r>
    </w:p>
    <w:p w14:paraId="06C5E333" w14:textId="77777777" w:rsidR="004B3F04" w:rsidRDefault="004B3F04" w:rsidP="004B3F04">
      <w:pPr>
        <w:pStyle w:val="Example"/>
        <w:ind w:left="130" w:right="115"/>
      </w:pPr>
      <w:r>
        <w:t xml:space="preserve">    &lt;templateId&gt;</w:t>
      </w:r>
    </w:p>
    <w:p w14:paraId="70A9C303" w14:textId="77777777" w:rsidR="004B3F04" w:rsidRDefault="004B3F04" w:rsidP="004B3F04">
      <w:pPr>
        <w:pStyle w:val="Example"/>
        <w:ind w:left="130" w:right="115"/>
      </w:pPr>
      <w:r>
        <w:t xml:space="preserve">        &lt;item root="2.16.840.1.113883.10.20.28.4.49" extension="2021-02-01"/&gt;</w:t>
      </w:r>
    </w:p>
    <w:p w14:paraId="3BAB3FBA" w14:textId="77777777" w:rsidR="004B3F04" w:rsidRDefault="004B3F04" w:rsidP="004B3F04">
      <w:pPr>
        <w:pStyle w:val="Example"/>
        <w:ind w:left="130" w:right="115"/>
      </w:pPr>
      <w:r>
        <w:t xml:space="preserve">    &lt;/templateId&gt;</w:t>
      </w:r>
    </w:p>
    <w:p w14:paraId="33B8A34E" w14:textId="77777777" w:rsidR="004B3F04" w:rsidRDefault="004B3F04" w:rsidP="004B3F04">
      <w:pPr>
        <w:pStyle w:val="Example"/>
        <w:ind w:left="130" w:right="115"/>
      </w:pPr>
      <w:r>
        <w:t xml:space="preserve">    &lt;id root="3c4dcf95-2b8b-4e29-bfef-40aaf2e3a80c"/&gt;</w:t>
      </w:r>
    </w:p>
    <w:p w14:paraId="4D5DADEB" w14:textId="77777777" w:rsidR="004B3F04" w:rsidRDefault="004B3F04" w:rsidP="004B3F04">
      <w:pPr>
        <w:pStyle w:val="Example"/>
        <w:ind w:left="130" w:right="115"/>
      </w:pPr>
      <w:r>
        <w:t xml:space="preserve">    &lt;title value="Medication, Dispensed"/&gt;</w:t>
      </w:r>
    </w:p>
    <w:p w14:paraId="1DE5EE42" w14:textId="77777777" w:rsidR="004B3F04" w:rsidRDefault="004B3F04" w:rsidP="004B3F04">
      <w:pPr>
        <w:pStyle w:val="Example"/>
        <w:ind w:left="130" w:right="115"/>
      </w:pPr>
      <w:r>
        <w:t xml:space="preserve">    &lt;statusCode code="completed"/&gt;</w:t>
      </w:r>
    </w:p>
    <w:p w14:paraId="18F2244F" w14:textId="77777777" w:rsidR="004B3F04" w:rsidRDefault="004B3F04" w:rsidP="004B3F04">
      <w:pPr>
        <w:pStyle w:val="Example"/>
        <w:ind w:left="130" w:right="115"/>
      </w:pPr>
      <w:r>
        <w:t xml:space="preserve">    &lt;participation typeCode="CSM"&gt;</w:t>
      </w:r>
    </w:p>
    <w:p w14:paraId="1C67A55F" w14:textId="77777777" w:rsidR="004B3F04" w:rsidRDefault="004B3F04" w:rsidP="004B3F04">
      <w:pPr>
        <w:pStyle w:val="Example"/>
        <w:ind w:left="130" w:right="115"/>
      </w:pPr>
      <w:r>
        <w:t xml:space="preserve">        &lt;role classCode="MANU"&gt;</w:t>
      </w:r>
    </w:p>
    <w:p w14:paraId="4F3FE99B" w14:textId="77777777" w:rsidR="004B3F04" w:rsidRDefault="004B3F04" w:rsidP="004B3F04">
      <w:pPr>
        <w:pStyle w:val="Example"/>
        <w:ind w:left="130" w:right="115"/>
      </w:pPr>
      <w:r>
        <w:t xml:space="preserve">            &lt;playingMaterial classCode="MMAT" determinerCode="KIND"&gt;</w:t>
      </w:r>
    </w:p>
    <w:p w14:paraId="61F1ACB5" w14:textId="77777777" w:rsidR="004B3F04" w:rsidRDefault="004B3F04" w:rsidP="004B3F04">
      <w:pPr>
        <w:pStyle w:val="Example"/>
        <w:ind w:left="130" w:right="115"/>
      </w:pPr>
      <w:r>
        <w:t xml:space="preserve">                &lt;code valueSet="{$QDMElementValueSetOID}"/&gt;</w:t>
      </w:r>
    </w:p>
    <w:p w14:paraId="0F7B8DF3" w14:textId="77777777" w:rsidR="004B3F04" w:rsidRDefault="004B3F04" w:rsidP="004B3F04">
      <w:pPr>
        <w:pStyle w:val="Example"/>
        <w:ind w:left="130" w:right="115"/>
      </w:pPr>
      <w:r>
        <w:t xml:space="preserve">            &lt;/playingMaterial&gt;</w:t>
      </w:r>
    </w:p>
    <w:p w14:paraId="12014FDD" w14:textId="77777777" w:rsidR="004B3F04" w:rsidRDefault="004B3F04" w:rsidP="004B3F04">
      <w:pPr>
        <w:pStyle w:val="Example"/>
        <w:ind w:left="130" w:right="115"/>
      </w:pPr>
      <w:r>
        <w:t xml:space="preserve">        &lt;/role&gt;</w:t>
      </w:r>
    </w:p>
    <w:p w14:paraId="576187AF" w14:textId="77777777" w:rsidR="004B3F04" w:rsidRDefault="004B3F04" w:rsidP="004B3F04">
      <w:pPr>
        <w:pStyle w:val="Example"/>
        <w:ind w:left="130" w:right="115"/>
      </w:pPr>
      <w:r>
        <w:t xml:space="preserve">    &lt;/participation&gt;</w:t>
      </w:r>
    </w:p>
    <w:p w14:paraId="539F1978" w14:textId="77777777" w:rsidR="004B3F04" w:rsidRDefault="004B3F04" w:rsidP="004B3F04">
      <w:pPr>
        <w:pStyle w:val="Example"/>
        <w:ind w:left="130" w:right="115"/>
      </w:pPr>
      <w:r>
        <w:t xml:space="preserve">&lt;/supplyCriteria&gt;    </w:t>
      </w:r>
    </w:p>
    <w:p w14:paraId="19A0E2B8" w14:textId="77777777" w:rsidR="004B3F04" w:rsidRDefault="004B3F04" w:rsidP="004B3F04">
      <w:pPr>
        <w:pStyle w:val="BodyText"/>
      </w:pPr>
    </w:p>
    <w:p w14:paraId="4C266351" w14:textId="2A0A33E7" w:rsidR="004B3F04" w:rsidRDefault="004B3F04" w:rsidP="004B3F04">
      <w:pPr>
        <w:pStyle w:val="Heading2nospace"/>
      </w:pPr>
      <w:bookmarkStart w:id="2674" w:name="E_Medication_Order_V5_"/>
      <w:bookmarkStart w:id="2675" w:name="_Toc64841912"/>
      <w:bookmarkStart w:id="2676" w:name="_Toc65482828"/>
      <w:r>
        <w:lastRenderedPageBreak/>
        <w:t>Medication, Order (V5)</w:t>
      </w:r>
      <w:bookmarkEnd w:id="2674"/>
      <w:bookmarkEnd w:id="2675"/>
      <w:r w:rsidR="006F762B">
        <w:t xml:space="preserve"> - DRAFT</w:t>
      </w:r>
      <w:bookmarkEnd w:id="2676"/>
    </w:p>
    <w:p w14:paraId="77BCF649" w14:textId="77777777" w:rsidR="004B3F04" w:rsidRDefault="004B3F04" w:rsidP="004B3F04">
      <w:pPr>
        <w:pStyle w:val="BracketData"/>
      </w:pPr>
      <w:r>
        <w:t>[substanceAdministrationCriteria: identifier urn:hl7ii:2.16.840.1.113883.10.20.28.4.51:2021-02-01 (open)]</w:t>
      </w:r>
    </w:p>
    <w:p w14:paraId="274142E3" w14:textId="77777777" w:rsidR="004B3F04" w:rsidRDefault="004B3F04" w:rsidP="004B3F04">
      <w:pPr>
        <w:pStyle w:val="Caption"/>
      </w:pPr>
      <w:bookmarkStart w:id="2677" w:name="_Toc64842178"/>
      <w:bookmarkStart w:id="2678" w:name="_Toc65483262"/>
      <w:r>
        <w:t xml:space="preserve">Table </w:t>
      </w:r>
      <w:r>
        <w:fldChar w:fldCharType="begin"/>
      </w:r>
      <w:r>
        <w:instrText>SEQ Table \* ARABIC</w:instrText>
      </w:r>
      <w:r>
        <w:fldChar w:fldCharType="separate"/>
      </w:r>
      <w:r>
        <w:t>101</w:t>
      </w:r>
      <w:r>
        <w:fldChar w:fldCharType="end"/>
      </w:r>
      <w:r>
        <w:t>: Medication, Order (V5) Contexts</w:t>
      </w:r>
      <w:bookmarkEnd w:id="2677"/>
      <w:bookmarkEnd w:id="267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39C3712" w14:textId="77777777" w:rsidTr="000659BE">
        <w:trPr>
          <w:cantSplit/>
          <w:tblHeader/>
          <w:jc w:val="center"/>
        </w:trPr>
        <w:tc>
          <w:tcPr>
            <w:tcW w:w="360" w:type="dxa"/>
            <w:shd w:val="clear" w:color="auto" w:fill="E6E6E6"/>
          </w:tcPr>
          <w:p w14:paraId="0DAFB564" w14:textId="77777777" w:rsidR="004B3F04" w:rsidRDefault="004B3F04" w:rsidP="000659BE">
            <w:pPr>
              <w:pStyle w:val="TableHead"/>
            </w:pPr>
            <w:r>
              <w:t>Contained By:</w:t>
            </w:r>
          </w:p>
        </w:tc>
        <w:tc>
          <w:tcPr>
            <w:tcW w:w="360" w:type="dxa"/>
            <w:shd w:val="clear" w:color="auto" w:fill="E6E6E6"/>
          </w:tcPr>
          <w:p w14:paraId="28CE7646" w14:textId="77777777" w:rsidR="004B3F04" w:rsidRDefault="004B3F04" w:rsidP="000659BE">
            <w:pPr>
              <w:pStyle w:val="TableHead"/>
            </w:pPr>
            <w:r>
              <w:t>Contains:</w:t>
            </w:r>
          </w:p>
        </w:tc>
      </w:tr>
      <w:tr w:rsidR="004B3F04" w14:paraId="3BD27DEA" w14:textId="77777777" w:rsidTr="000659BE">
        <w:trPr>
          <w:jc w:val="center"/>
        </w:trPr>
        <w:tc>
          <w:tcPr>
            <w:tcW w:w="360" w:type="dxa"/>
          </w:tcPr>
          <w:p w14:paraId="6AF966A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CE33E6C"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34DEB2E4"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5E819FD4" w14:textId="77777777" w:rsidR="004B3F04" w:rsidRDefault="006C736C" w:rsidP="000659BE">
            <w:pPr>
              <w:pStyle w:val="TableText"/>
            </w:pPr>
            <w:hyperlink w:anchor="E_Supply">
              <w:r w:rsidR="004B3F04">
                <w:rPr>
                  <w:rStyle w:val="HyperlinkText9pt"/>
                </w:rPr>
                <w:t>Supply</w:t>
              </w:r>
            </w:hyperlink>
            <w:r w:rsidR="004B3F04">
              <w:t xml:space="preserve"> (optional)</w:t>
            </w:r>
          </w:p>
          <w:p w14:paraId="2DDD8167" w14:textId="77777777" w:rsidR="004B3F04" w:rsidRDefault="006C736C" w:rsidP="000659BE">
            <w:pPr>
              <w:pStyle w:val="TableText"/>
            </w:pPr>
            <w:hyperlink w:anchor="E_Days_Supplied">
              <w:r w:rsidR="004B3F04">
                <w:rPr>
                  <w:rStyle w:val="HyperlinkText9pt"/>
                </w:rPr>
                <w:t>Days Supplied</w:t>
              </w:r>
            </w:hyperlink>
            <w:r w:rsidR="004B3F04">
              <w:t xml:space="preserve"> (optional)</w:t>
            </w:r>
          </w:p>
          <w:p w14:paraId="25BA09C9"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D1634CA"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7F4223F"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535483C" w14:textId="77777777" w:rsidR="004B3F04" w:rsidRDefault="004B3F04" w:rsidP="004B3F04">
      <w:pPr>
        <w:pStyle w:val="BodyText"/>
      </w:pPr>
    </w:p>
    <w:p w14:paraId="3820F18D" w14:textId="77777777" w:rsidR="004B3F04" w:rsidRDefault="004B3F04" w:rsidP="004B3F04">
      <w:r>
        <w:t>This template represents the QDM data type: Medication, Order.</w:t>
      </w:r>
      <w:r>
        <w:br/>
        <w:t>This represents an order for a medication, intended for use in the diagnosis, cure, mitigation, treatment, or prevention of disease and that is not dependent on being metabolized to achieve any of its primary intended purposes.</w:t>
      </w:r>
      <w:r>
        <w:br/>
        <w:t>Timing: The time the order is signed; author dateTime.</w:t>
      </w:r>
      <w:r>
        <w:br/>
        <w:t>Timing: The Relevant Period addresses:</w:t>
      </w:r>
      <w:r>
        <w:br/>
        <w:t>startTime = when the first administration of the medication is expected.  The first administration may be expected at the time of the order or at a specified future date (i.e., the active time for the order); such information should be identified in the medication order. If the startTime is not specified in the order, the startTime defaults to the Author dateTime (the time the order is signed).</w:t>
      </w:r>
      <w:r>
        <w:br/>
        <w:t>stopTime = when the medication supply provided by the medication order is expected to be completed, including all fulfillments covered by the number of refills.</w:t>
      </w:r>
      <w:r>
        <w:br/>
        <w:t>Author dateTime references the date and time the medication order (prescription) is authored.</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 Dispensed to a patient to be taken at a later time.</w:t>
      </w:r>
      <w:r>
        <w:br/>
        <w:t>daysSupplied: number of days supplied.</w:t>
      </w:r>
      <w:r>
        <w:br/>
        <w:t>id: The unique identifier of a specific instance of any QDM data element for internal reference within the logic expression.</w:t>
      </w:r>
    </w:p>
    <w:p w14:paraId="62DF7A33" w14:textId="77777777" w:rsidR="004B3F04" w:rsidRDefault="004B3F04" w:rsidP="004B3F04">
      <w:pPr>
        <w:pStyle w:val="Caption"/>
      </w:pPr>
      <w:bookmarkStart w:id="2679" w:name="_Toc64842179"/>
      <w:bookmarkStart w:id="2680" w:name="_Toc65483263"/>
      <w:r>
        <w:lastRenderedPageBreak/>
        <w:t xml:space="preserve">Table </w:t>
      </w:r>
      <w:r>
        <w:fldChar w:fldCharType="begin"/>
      </w:r>
      <w:r>
        <w:instrText>SEQ Table \* ARABIC</w:instrText>
      </w:r>
      <w:r>
        <w:fldChar w:fldCharType="separate"/>
      </w:r>
      <w:r>
        <w:t>102</w:t>
      </w:r>
      <w:r>
        <w:fldChar w:fldCharType="end"/>
      </w:r>
      <w:r>
        <w:t>: Medication, Order (V5) Constraints Overview</w:t>
      </w:r>
      <w:bookmarkEnd w:id="2679"/>
      <w:bookmarkEnd w:id="268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EF4FF2" w14:textId="77777777" w:rsidTr="000659BE">
        <w:trPr>
          <w:cantSplit/>
          <w:tblHeader/>
          <w:jc w:val="center"/>
        </w:trPr>
        <w:tc>
          <w:tcPr>
            <w:tcW w:w="0" w:type="dxa"/>
            <w:shd w:val="clear" w:color="auto" w:fill="E6E6E6"/>
            <w:noWrap/>
          </w:tcPr>
          <w:p w14:paraId="325FD769" w14:textId="77777777" w:rsidR="004B3F04" w:rsidRDefault="004B3F04" w:rsidP="000659BE">
            <w:pPr>
              <w:pStyle w:val="TableHead"/>
            </w:pPr>
            <w:r>
              <w:t>XPath</w:t>
            </w:r>
          </w:p>
        </w:tc>
        <w:tc>
          <w:tcPr>
            <w:tcW w:w="720" w:type="dxa"/>
            <w:shd w:val="clear" w:color="auto" w:fill="E6E6E6"/>
            <w:noWrap/>
          </w:tcPr>
          <w:p w14:paraId="21D7ABAA" w14:textId="77777777" w:rsidR="004B3F04" w:rsidRDefault="004B3F04" w:rsidP="000659BE">
            <w:pPr>
              <w:pStyle w:val="TableHead"/>
            </w:pPr>
            <w:r>
              <w:t>Card.</w:t>
            </w:r>
          </w:p>
        </w:tc>
        <w:tc>
          <w:tcPr>
            <w:tcW w:w="1152" w:type="dxa"/>
            <w:shd w:val="clear" w:color="auto" w:fill="E6E6E6"/>
            <w:noWrap/>
          </w:tcPr>
          <w:p w14:paraId="69E16E66" w14:textId="77777777" w:rsidR="004B3F04" w:rsidRDefault="004B3F04" w:rsidP="000659BE">
            <w:pPr>
              <w:pStyle w:val="TableHead"/>
            </w:pPr>
            <w:r>
              <w:t>Verb</w:t>
            </w:r>
          </w:p>
        </w:tc>
        <w:tc>
          <w:tcPr>
            <w:tcW w:w="864" w:type="dxa"/>
            <w:shd w:val="clear" w:color="auto" w:fill="E6E6E6"/>
            <w:noWrap/>
          </w:tcPr>
          <w:p w14:paraId="08553080" w14:textId="77777777" w:rsidR="004B3F04" w:rsidRDefault="004B3F04" w:rsidP="000659BE">
            <w:pPr>
              <w:pStyle w:val="TableHead"/>
            </w:pPr>
            <w:r>
              <w:t>Data Type</w:t>
            </w:r>
          </w:p>
        </w:tc>
        <w:tc>
          <w:tcPr>
            <w:tcW w:w="864" w:type="dxa"/>
            <w:shd w:val="clear" w:color="auto" w:fill="E6E6E6"/>
            <w:noWrap/>
          </w:tcPr>
          <w:p w14:paraId="47325220" w14:textId="77777777" w:rsidR="004B3F04" w:rsidRDefault="004B3F04" w:rsidP="000659BE">
            <w:pPr>
              <w:pStyle w:val="TableHead"/>
            </w:pPr>
            <w:r>
              <w:t>CONF#</w:t>
            </w:r>
          </w:p>
        </w:tc>
        <w:tc>
          <w:tcPr>
            <w:tcW w:w="864" w:type="dxa"/>
            <w:shd w:val="clear" w:color="auto" w:fill="E6E6E6"/>
            <w:noWrap/>
          </w:tcPr>
          <w:p w14:paraId="7085753B" w14:textId="77777777" w:rsidR="004B3F04" w:rsidRDefault="004B3F04" w:rsidP="000659BE">
            <w:pPr>
              <w:pStyle w:val="TableHead"/>
            </w:pPr>
            <w:r>
              <w:t>Value</w:t>
            </w:r>
          </w:p>
        </w:tc>
      </w:tr>
      <w:tr w:rsidR="004B3F04" w14:paraId="38E96069" w14:textId="77777777" w:rsidTr="000659BE">
        <w:trPr>
          <w:jc w:val="center"/>
        </w:trPr>
        <w:tc>
          <w:tcPr>
            <w:tcW w:w="10160" w:type="dxa"/>
            <w:gridSpan w:val="6"/>
          </w:tcPr>
          <w:p w14:paraId="59DAC5F6" w14:textId="77777777" w:rsidR="004B3F04" w:rsidRDefault="004B3F04" w:rsidP="000659BE">
            <w:pPr>
              <w:pStyle w:val="TableText"/>
            </w:pPr>
            <w:r>
              <w:t>substanceAdministrationCriteria (identifier: urn:hl7ii:2.16.840.1.113883.10.20.28.4.51:2021-02-01)</w:t>
            </w:r>
          </w:p>
        </w:tc>
      </w:tr>
      <w:tr w:rsidR="004B3F04" w14:paraId="4EA2A2EA" w14:textId="77777777" w:rsidTr="000659BE">
        <w:trPr>
          <w:jc w:val="center"/>
        </w:trPr>
        <w:tc>
          <w:tcPr>
            <w:tcW w:w="3345" w:type="dxa"/>
          </w:tcPr>
          <w:p w14:paraId="6C246127" w14:textId="77777777" w:rsidR="004B3F04" w:rsidRDefault="004B3F04" w:rsidP="000659BE">
            <w:pPr>
              <w:pStyle w:val="TableText"/>
            </w:pPr>
            <w:r>
              <w:tab/>
              <w:t>@classCode</w:t>
            </w:r>
          </w:p>
        </w:tc>
        <w:tc>
          <w:tcPr>
            <w:tcW w:w="720" w:type="dxa"/>
          </w:tcPr>
          <w:p w14:paraId="4AAFFA2C" w14:textId="77777777" w:rsidR="004B3F04" w:rsidRDefault="004B3F04" w:rsidP="000659BE">
            <w:pPr>
              <w:pStyle w:val="TableText"/>
            </w:pPr>
            <w:r>
              <w:t>1..1</w:t>
            </w:r>
          </w:p>
        </w:tc>
        <w:tc>
          <w:tcPr>
            <w:tcW w:w="1152" w:type="dxa"/>
          </w:tcPr>
          <w:p w14:paraId="5C1D3E21" w14:textId="77777777" w:rsidR="004B3F04" w:rsidRDefault="004B3F04" w:rsidP="000659BE">
            <w:pPr>
              <w:pStyle w:val="TableText"/>
            </w:pPr>
            <w:r>
              <w:t>SHALL</w:t>
            </w:r>
          </w:p>
        </w:tc>
        <w:tc>
          <w:tcPr>
            <w:tcW w:w="864" w:type="dxa"/>
          </w:tcPr>
          <w:p w14:paraId="68E55127" w14:textId="77777777" w:rsidR="004B3F04" w:rsidRDefault="004B3F04" w:rsidP="000659BE">
            <w:pPr>
              <w:pStyle w:val="TableText"/>
            </w:pPr>
          </w:p>
        </w:tc>
        <w:tc>
          <w:tcPr>
            <w:tcW w:w="1104" w:type="dxa"/>
          </w:tcPr>
          <w:p w14:paraId="406724DA" w14:textId="77777777" w:rsidR="004B3F04" w:rsidRDefault="006C736C" w:rsidP="000659BE">
            <w:pPr>
              <w:pStyle w:val="TableText"/>
            </w:pPr>
            <w:hyperlink w:anchor="C_4499-30218">
              <w:r w:rsidR="004B3F04">
                <w:rPr>
                  <w:rStyle w:val="HyperlinkText9pt"/>
                </w:rPr>
                <w:t>4499-30218</w:t>
              </w:r>
            </w:hyperlink>
          </w:p>
        </w:tc>
        <w:tc>
          <w:tcPr>
            <w:tcW w:w="2975" w:type="dxa"/>
          </w:tcPr>
          <w:p w14:paraId="4FFD974F" w14:textId="77777777" w:rsidR="004B3F04" w:rsidRDefault="004B3F04" w:rsidP="000659BE">
            <w:pPr>
              <w:pStyle w:val="TableText"/>
            </w:pPr>
            <w:r>
              <w:t>SBADM</w:t>
            </w:r>
          </w:p>
        </w:tc>
      </w:tr>
      <w:tr w:rsidR="004B3F04" w14:paraId="5075B57A" w14:textId="77777777" w:rsidTr="000659BE">
        <w:trPr>
          <w:jc w:val="center"/>
        </w:trPr>
        <w:tc>
          <w:tcPr>
            <w:tcW w:w="3345" w:type="dxa"/>
          </w:tcPr>
          <w:p w14:paraId="5050D674" w14:textId="77777777" w:rsidR="004B3F04" w:rsidRDefault="004B3F04" w:rsidP="000659BE">
            <w:pPr>
              <w:pStyle w:val="TableText"/>
            </w:pPr>
            <w:r>
              <w:tab/>
              <w:t>@moodCode</w:t>
            </w:r>
          </w:p>
        </w:tc>
        <w:tc>
          <w:tcPr>
            <w:tcW w:w="720" w:type="dxa"/>
          </w:tcPr>
          <w:p w14:paraId="48400C1D" w14:textId="77777777" w:rsidR="004B3F04" w:rsidRDefault="004B3F04" w:rsidP="000659BE">
            <w:pPr>
              <w:pStyle w:val="TableText"/>
            </w:pPr>
            <w:r>
              <w:t>1..1</w:t>
            </w:r>
          </w:p>
        </w:tc>
        <w:tc>
          <w:tcPr>
            <w:tcW w:w="1152" w:type="dxa"/>
          </w:tcPr>
          <w:p w14:paraId="5C1D848F" w14:textId="77777777" w:rsidR="004B3F04" w:rsidRDefault="004B3F04" w:rsidP="000659BE">
            <w:pPr>
              <w:pStyle w:val="TableText"/>
            </w:pPr>
            <w:r>
              <w:t>SHALL</w:t>
            </w:r>
          </w:p>
        </w:tc>
        <w:tc>
          <w:tcPr>
            <w:tcW w:w="864" w:type="dxa"/>
          </w:tcPr>
          <w:p w14:paraId="73733B7C" w14:textId="77777777" w:rsidR="004B3F04" w:rsidRDefault="004B3F04" w:rsidP="000659BE">
            <w:pPr>
              <w:pStyle w:val="TableText"/>
            </w:pPr>
          </w:p>
        </w:tc>
        <w:tc>
          <w:tcPr>
            <w:tcW w:w="1104" w:type="dxa"/>
          </w:tcPr>
          <w:p w14:paraId="26BE0693" w14:textId="77777777" w:rsidR="004B3F04" w:rsidRDefault="006C736C" w:rsidP="000659BE">
            <w:pPr>
              <w:pStyle w:val="TableText"/>
            </w:pPr>
            <w:hyperlink w:anchor="C_4499-29049">
              <w:r w:rsidR="004B3F04">
                <w:rPr>
                  <w:rStyle w:val="HyperlinkText9pt"/>
                </w:rPr>
                <w:t>4499-29049</w:t>
              </w:r>
            </w:hyperlink>
          </w:p>
        </w:tc>
        <w:tc>
          <w:tcPr>
            <w:tcW w:w="2975" w:type="dxa"/>
          </w:tcPr>
          <w:p w14:paraId="630EF910" w14:textId="77777777" w:rsidR="004B3F04" w:rsidRDefault="004B3F04" w:rsidP="000659BE">
            <w:pPr>
              <w:pStyle w:val="TableText"/>
            </w:pPr>
            <w:r>
              <w:t>urn:oid:2.16.840.1.113883.5.1001 (HL7ActMood) = RQO</w:t>
            </w:r>
          </w:p>
        </w:tc>
      </w:tr>
      <w:tr w:rsidR="004B3F04" w14:paraId="1283F643" w14:textId="77777777" w:rsidTr="000659BE">
        <w:trPr>
          <w:jc w:val="center"/>
        </w:trPr>
        <w:tc>
          <w:tcPr>
            <w:tcW w:w="3345" w:type="dxa"/>
          </w:tcPr>
          <w:p w14:paraId="4EBFDAEB" w14:textId="77777777" w:rsidR="004B3F04" w:rsidRDefault="004B3F04" w:rsidP="000659BE">
            <w:pPr>
              <w:pStyle w:val="TableText"/>
            </w:pPr>
            <w:r>
              <w:tab/>
              <w:t>@actionNegationInd</w:t>
            </w:r>
          </w:p>
        </w:tc>
        <w:tc>
          <w:tcPr>
            <w:tcW w:w="720" w:type="dxa"/>
          </w:tcPr>
          <w:p w14:paraId="313E3BCB" w14:textId="77777777" w:rsidR="004B3F04" w:rsidRDefault="004B3F04" w:rsidP="000659BE">
            <w:pPr>
              <w:pStyle w:val="TableText"/>
            </w:pPr>
            <w:r>
              <w:t>0..1</w:t>
            </w:r>
          </w:p>
        </w:tc>
        <w:tc>
          <w:tcPr>
            <w:tcW w:w="1152" w:type="dxa"/>
          </w:tcPr>
          <w:p w14:paraId="3B88AD18" w14:textId="77777777" w:rsidR="004B3F04" w:rsidRDefault="004B3F04" w:rsidP="000659BE">
            <w:pPr>
              <w:pStyle w:val="TableText"/>
            </w:pPr>
            <w:r>
              <w:t>MAY</w:t>
            </w:r>
          </w:p>
        </w:tc>
        <w:tc>
          <w:tcPr>
            <w:tcW w:w="864" w:type="dxa"/>
          </w:tcPr>
          <w:p w14:paraId="05653D1A" w14:textId="77777777" w:rsidR="004B3F04" w:rsidRDefault="004B3F04" w:rsidP="000659BE">
            <w:pPr>
              <w:pStyle w:val="TableText"/>
            </w:pPr>
          </w:p>
        </w:tc>
        <w:tc>
          <w:tcPr>
            <w:tcW w:w="1104" w:type="dxa"/>
          </w:tcPr>
          <w:p w14:paraId="17E5B795" w14:textId="77777777" w:rsidR="004B3F04" w:rsidRDefault="006C736C" w:rsidP="000659BE">
            <w:pPr>
              <w:pStyle w:val="TableText"/>
            </w:pPr>
            <w:hyperlink w:anchor="C_4499-31037">
              <w:r w:rsidR="004B3F04">
                <w:rPr>
                  <w:rStyle w:val="HyperlinkText9pt"/>
                </w:rPr>
                <w:t>4499-31037</w:t>
              </w:r>
            </w:hyperlink>
          </w:p>
        </w:tc>
        <w:tc>
          <w:tcPr>
            <w:tcW w:w="2975" w:type="dxa"/>
          </w:tcPr>
          <w:p w14:paraId="62C09E40" w14:textId="77777777" w:rsidR="004B3F04" w:rsidRDefault="004B3F04" w:rsidP="000659BE">
            <w:pPr>
              <w:pStyle w:val="TableText"/>
            </w:pPr>
          </w:p>
        </w:tc>
      </w:tr>
      <w:tr w:rsidR="004B3F04" w14:paraId="48BAC2D2" w14:textId="77777777" w:rsidTr="000659BE">
        <w:trPr>
          <w:jc w:val="center"/>
        </w:trPr>
        <w:tc>
          <w:tcPr>
            <w:tcW w:w="3345" w:type="dxa"/>
          </w:tcPr>
          <w:p w14:paraId="6B8B293A" w14:textId="77777777" w:rsidR="004B3F04" w:rsidRDefault="004B3F04" w:rsidP="000659BE">
            <w:pPr>
              <w:pStyle w:val="TableText"/>
            </w:pPr>
            <w:r>
              <w:tab/>
              <w:t>templateId</w:t>
            </w:r>
          </w:p>
        </w:tc>
        <w:tc>
          <w:tcPr>
            <w:tcW w:w="720" w:type="dxa"/>
          </w:tcPr>
          <w:p w14:paraId="54B97B73" w14:textId="77777777" w:rsidR="004B3F04" w:rsidRDefault="004B3F04" w:rsidP="000659BE">
            <w:pPr>
              <w:pStyle w:val="TableText"/>
            </w:pPr>
            <w:r>
              <w:t>1..1</w:t>
            </w:r>
          </w:p>
        </w:tc>
        <w:tc>
          <w:tcPr>
            <w:tcW w:w="1152" w:type="dxa"/>
          </w:tcPr>
          <w:p w14:paraId="6AC1BB79" w14:textId="77777777" w:rsidR="004B3F04" w:rsidRDefault="004B3F04" w:rsidP="000659BE">
            <w:pPr>
              <w:pStyle w:val="TableText"/>
            </w:pPr>
            <w:r>
              <w:t>SHALL</w:t>
            </w:r>
          </w:p>
        </w:tc>
        <w:tc>
          <w:tcPr>
            <w:tcW w:w="864" w:type="dxa"/>
          </w:tcPr>
          <w:p w14:paraId="254202DA" w14:textId="77777777" w:rsidR="004B3F04" w:rsidRDefault="004B3F04" w:rsidP="000659BE">
            <w:pPr>
              <w:pStyle w:val="TableText"/>
            </w:pPr>
          </w:p>
        </w:tc>
        <w:tc>
          <w:tcPr>
            <w:tcW w:w="1104" w:type="dxa"/>
          </w:tcPr>
          <w:p w14:paraId="70741C44" w14:textId="77777777" w:rsidR="004B3F04" w:rsidRDefault="006C736C" w:rsidP="000659BE">
            <w:pPr>
              <w:pStyle w:val="TableText"/>
            </w:pPr>
            <w:hyperlink w:anchor="C_4499-29050">
              <w:r w:rsidR="004B3F04">
                <w:rPr>
                  <w:rStyle w:val="HyperlinkText9pt"/>
                </w:rPr>
                <w:t>4499-29050</w:t>
              </w:r>
            </w:hyperlink>
          </w:p>
        </w:tc>
        <w:tc>
          <w:tcPr>
            <w:tcW w:w="2975" w:type="dxa"/>
          </w:tcPr>
          <w:p w14:paraId="316D49F3" w14:textId="77777777" w:rsidR="004B3F04" w:rsidRDefault="004B3F04" w:rsidP="000659BE">
            <w:pPr>
              <w:pStyle w:val="TableText"/>
            </w:pPr>
          </w:p>
        </w:tc>
      </w:tr>
      <w:tr w:rsidR="004B3F04" w14:paraId="3133F125" w14:textId="77777777" w:rsidTr="000659BE">
        <w:trPr>
          <w:jc w:val="center"/>
        </w:trPr>
        <w:tc>
          <w:tcPr>
            <w:tcW w:w="3345" w:type="dxa"/>
          </w:tcPr>
          <w:p w14:paraId="3FD0E06F" w14:textId="77777777" w:rsidR="004B3F04" w:rsidRDefault="004B3F04" w:rsidP="000659BE">
            <w:pPr>
              <w:pStyle w:val="TableText"/>
            </w:pPr>
            <w:r>
              <w:tab/>
            </w:r>
            <w:r>
              <w:tab/>
              <w:t>item</w:t>
            </w:r>
          </w:p>
        </w:tc>
        <w:tc>
          <w:tcPr>
            <w:tcW w:w="720" w:type="dxa"/>
          </w:tcPr>
          <w:p w14:paraId="4B3EDC9D" w14:textId="77777777" w:rsidR="004B3F04" w:rsidRDefault="004B3F04" w:rsidP="000659BE">
            <w:pPr>
              <w:pStyle w:val="TableText"/>
            </w:pPr>
            <w:r>
              <w:t>1..1</w:t>
            </w:r>
          </w:p>
        </w:tc>
        <w:tc>
          <w:tcPr>
            <w:tcW w:w="1152" w:type="dxa"/>
          </w:tcPr>
          <w:p w14:paraId="45A24827" w14:textId="77777777" w:rsidR="004B3F04" w:rsidRDefault="004B3F04" w:rsidP="000659BE">
            <w:pPr>
              <w:pStyle w:val="TableText"/>
            </w:pPr>
            <w:r>
              <w:t>SHALL</w:t>
            </w:r>
          </w:p>
        </w:tc>
        <w:tc>
          <w:tcPr>
            <w:tcW w:w="864" w:type="dxa"/>
          </w:tcPr>
          <w:p w14:paraId="7DB6E731" w14:textId="77777777" w:rsidR="004B3F04" w:rsidRDefault="004B3F04" w:rsidP="000659BE">
            <w:pPr>
              <w:pStyle w:val="TableText"/>
            </w:pPr>
          </w:p>
        </w:tc>
        <w:tc>
          <w:tcPr>
            <w:tcW w:w="1104" w:type="dxa"/>
          </w:tcPr>
          <w:p w14:paraId="6CD039A2" w14:textId="77777777" w:rsidR="004B3F04" w:rsidRDefault="006C736C" w:rsidP="000659BE">
            <w:pPr>
              <w:pStyle w:val="TableText"/>
            </w:pPr>
            <w:hyperlink w:anchor="C_4499-29051">
              <w:r w:rsidR="004B3F04">
                <w:rPr>
                  <w:rStyle w:val="HyperlinkText9pt"/>
                </w:rPr>
                <w:t>4499-29051</w:t>
              </w:r>
            </w:hyperlink>
          </w:p>
        </w:tc>
        <w:tc>
          <w:tcPr>
            <w:tcW w:w="2975" w:type="dxa"/>
          </w:tcPr>
          <w:p w14:paraId="0B3FFF5B" w14:textId="77777777" w:rsidR="004B3F04" w:rsidRDefault="004B3F04" w:rsidP="000659BE">
            <w:pPr>
              <w:pStyle w:val="TableText"/>
            </w:pPr>
          </w:p>
        </w:tc>
      </w:tr>
      <w:tr w:rsidR="004B3F04" w14:paraId="4BD94542" w14:textId="77777777" w:rsidTr="000659BE">
        <w:trPr>
          <w:jc w:val="center"/>
        </w:trPr>
        <w:tc>
          <w:tcPr>
            <w:tcW w:w="3345" w:type="dxa"/>
          </w:tcPr>
          <w:p w14:paraId="30B6DCED" w14:textId="77777777" w:rsidR="004B3F04" w:rsidRDefault="004B3F04" w:rsidP="000659BE">
            <w:pPr>
              <w:pStyle w:val="TableText"/>
            </w:pPr>
            <w:r>
              <w:tab/>
            </w:r>
            <w:r>
              <w:tab/>
            </w:r>
            <w:r>
              <w:tab/>
              <w:t>@root</w:t>
            </w:r>
          </w:p>
        </w:tc>
        <w:tc>
          <w:tcPr>
            <w:tcW w:w="720" w:type="dxa"/>
          </w:tcPr>
          <w:p w14:paraId="72464AAF" w14:textId="77777777" w:rsidR="004B3F04" w:rsidRDefault="004B3F04" w:rsidP="000659BE">
            <w:pPr>
              <w:pStyle w:val="TableText"/>
            </w:pPr>
            <w:r>
              <w:t>1..1</w:t>
            </w:r>
          </w:p>
        </w:tc>
        <w:tc>
          <w:tcPr>
            <w:tcW w:w="1152" w:type="dxa"/>
          </w:tcPr>
          <w:p w14:paraId="0DAC0C92" w14:textId="77777777" w:rsidR="004B3F04" w:rsidRDefault="004B3F04" w:rsidP="000659BE">
            <w:pPr>
              <w:pStyle w:val="TableText"/>
            </w:pPr>
            <w:r>
              <w:t>SHALL</w:t>
            </w:r>
          </w:p>
        </w:tc>
        <w:tc>
          <w:tcPr>
            <w:tcW w:w="864" w:type="dxa"/>
          </w:tcPr>
          <w:p w14:paraId="1C6AED38" w14:textId="77777777" w:rsidR="004B3F04" w:rsidRDefault="004B3F04" w:rsidP="000659BE">
            <w:pPr>
              <w:pStyle w:val="TableText"/>
            </w:pPr>
          </w:p>
        </w:tc>
        <w:tc>
          <w:tcPr>
            <w:tcW w:w="1104" w:type="dxa"/>
          </w:tcPr>
          <w:p w14:paraId="4D1B4F51" w14:textId="77777777" w:rsidR="004B3F04" w:rsidRDefault="006C736C" w:rsidP="000659BE">
            <w:pPr>
              <w:pStyle w:val="TableText"/>
            </w:pPr>
            <w:hyperlink w:anchor="C_4499-29052">
              <w:r w:rsidR="004B3F04">
                <w:rPr>
                  <w:rStyle w:val="HyperlinkText9pt"/>
                </w:rPr>
                <w:t>4499-29052</w:t>
              </w:r>
            </w:hyperlink>
          </w:p>
        </w:tc>
        <w:tc>
          <w:tcPr>
            <w:tcW w:w="2975" w:type="dxa"/>
          </w:tcPr>
          <w:p w14:paraId="2BBEA554" w14:textId="77777777" w:rsidR="004B3F04" w:rsidRDefault="004B3F04" w:rsidP="000659BE">
            <w:pPr>
              <w:pStyle w:val="TableText"/>
            </w:pPr>
            <w:r>
              <w:t>2.16.840.1.113883.10.20.28.4.51</w:t>
            </w:r>
          </w:p>
        </w:tc>
      </w:tr>
      <w:tr w:rsidR="004B3F04" w14:paraId="7459F0DB" w14:textId="77777777" w:rsidTr="000659BE">
        <w:trPr>
          <w:jc w:val="center"/>
        </w:trPr>
        <w:tc>
          <w:tcPr>
            <w:tcW w:w="3345" w:type="dxa"/>
          </w:tcPr>
          <w:p w14:paraId="6942C23A" w14:textId="77777777" w:rsidR="004B3F04" w:rsidRDefault="004B3F04" w:rsidP="000659BE">
            <w:pPr>
              <w:pStyle w:val="TableText"/>
            </w:pPr>
            <w:r>
              <w:tab/>
            </w:r>
            <w:r>
              <w:tab/>
            </w:r>
            <w:r>
              <w:tab/>
              <w:t>@extension</w:t>
            </w:r>
          </w:p>
        </w:tc>
        <w:tc>
          <w:tcPr>
            <w:tcW w:w="720" w:type="dxa"/>
          </w:tcPr>
          <w:p w14:paraId="41220F53" w14:textId="77777777" w:rsidR="004B3F04" w:rsidRDefault="004B3F04" w:rsidP="000659BE">
            <w:pPr>
              <w:pStyle w:val="TableText"/>
            </w:pPr>
            <w:r>
              <w:t>1..1</w:t>
            </w:r>
          </w:p>
        </w:tc>
        <w:tc>
          <w:tcPr>
            <w:tcW w:w="1152" w:type="dxa"/>
          </w:tcPr>
          <w:p w14:paraId="52B2BE57" w14:textId="77777777" w:rsidR="004B3F04" w:rsidRDefault="004B3F04" w:rsidP="000659BE">
            <w:pPr>
              <w:pStyle w:val="TableText"/>
            </w:pPr>
            <w:r>
              <w:t>SHALL</w:t>
            </w:r>
          </w:p>
        </w:tc>
        <w:tc>
          <w:tcPr>
            <w:tcW w:w="864" w:type="dxa"/>
          </w:tcPr>
          <w:p w14:paraId="2E3CEB9E" w14:textId="77777777" w:rsidR="004B3F04" w:rsidRDefault="004B3F04" w:rsidP="000659BE">
            <w:pPr>
              <w:pStyle w:val="TableText"/>
            </w:pPr>
          </w:p>
        </w:tc>
        <w:tc>
          <w:tcPr>
            <w:tcW w:w="1104" w:type="dxa"/>
          </w:tcPr>
          <w:p w14:paraId="7227E855" w14:textId="77777777" w:rsidR="004B3F04" w:rsidRDefault="006C736C" w:rsidP="000659BE">
            <w:pPr>
              <w:pStyle w:val="TableText"/>
            </w:pPr>
            <w:hyperlink w:anchor="C_4499-33443">
              <w:r w:rsidR="004B3F04">
                <w:rPr>
                  <w:rStyle w:val="HyperlinkText9pt"/>
                </w:rPr>
                <w:t>4499-33443</w:t>
              </w:r>
            </w:hyperlink>
          </w:p>
        </w:tc>
        <w:tc>
          <w:tcPr>
            <w:tcW w:w="2975" w:type="dxa"/>
          </w:tcPr>
          <w:p w14:paraId="00090037" w14:textId="77777777" w:rsidR="004B3F04" w:rsidRDefault="004B3F04" w:rsidP="000659BE">
            <w:pPr>
              <w:pStyle w:val="TableText"/>
            </w:pPr>
            <w:r>
              <w:t>2021-02-01</w:t>
            </w:r>
          </w:p>
        </w:tc>
      </w:tr>
      <w:tr w:rsidR="004B3F04" w14:paraId="4F56C667" w14:textId="77777777" w:rsidTr="000659BE">
        <w:trPr>
          <w:jc w:val="center"/>
        </w:trPr>
        <w:tc>
          <w:tcPr>
            <w:tcW w:w="3345" w:type="dxa"/>
          </w:tcPr>
          <w:p w14:paraId="3979E836" w14:textId="77777777" w:rsidR="004B3F04" w:rsidRDefault="004B3F04" w:rsidP="000659BE">
            <w:pPr>
              <w:pStyle w:val="TableText"/>
            </w:pPr>
            <w:r>
              <w:tab/>
              <w:t>id</w:t>
            </w:r>
          </w:p>
        </w:tc>
        <w:tc>
          <w:tcPr>
            <w:tcW w:w="720" w:type="dxa"/>
          </w:tcPr>
          <w:p w14:paraId="14CE4167" w14:textId="77777777" w:rsidR="004B3F04" w:rsidRDefault="004B3F04" w:rsidP="000659BE">
            <w:pPr>
              <w:pStyle w:val="TableText"/>
            </w:pPr>
            <w:r>
              <w:t>1..1</w:t>
            </w:r>
          </w:p>
        </w:tc>
        <w:tc>
          <w:tcPr>
            <w:tcW w:w="1152" w:type="dxa"/>
          </w:tcPr>
          <w:p w14:paraId="47AFC178" w14:textId="77777777" w:rsidR="004B3F04" w:rsidRDefault="004B3F04" w:rsidP="000659BE">
            <w:pPr>
              <w:pStyle w:val="TableText"/>
            </w:pPr>
            <w:r>
              <w:t>SHALL</w:t>
            </w:r>
          </w:p>
        </w:tc>
        <w:tc>
          <w:tcPr>
            <w:tcW w:w="864" w:type="dxa"/>
          </w:tcPr>
          <w:p w14:paraId="3C9DE326" w14:textId="77777777" w:rsidR="004B3F04" w:rsidRDefault="004B3F04" w:rsidP="000659BE">
            <w:pPr>
              <w:pStyle w:val="TableText"/>
            </w:pPr>
          </w:p>
        </w:tc>
        <w:tc>
          <w:tcPr>
            <w:tcW w:w="1104" w:type="dxa"/>
          </w:tcPr>
          <w:p w14:paraId="101FF862" w14:textId="77777777" w:rsidR="004B3F04" w:rsidRDefault="006C736C" w:rsidP="000659BE">
            <w:pPr>
              <w:pStyle w:val="TableText"/>
            </w:pPr>
            <w:hyperlink w:anchor="C_4499-30185">
              <w:r w:rsidR="004B3F04">
                <w:rPr>
                  <w:rStyle w:val="HyperlinkText9pt"/>
                </w:rPr>
                <w:t>4499-30185</w:t>
              </w:r>
            </w:hyperlink>
          </w:p>
        </w:tc>
        <w:tc>
          <w:tcPr>
            <w:tcW w:w="2975" w:type="dxa"/>
          </w:tcPr>
          <w:p w14:paraId="35887755" w14:textId="77777777" w:rsidR="004B3F04" w:rsidRDefault="004B3F04" w:rsidP="000659BE">
            <w:pPr>
              <w:pStyle w:val="TableText"/>
            </w:pPr>
          </w:p>
        </w:tc>
      </w:tr>
      <w:tr w:rsidR="004B3F04" w14:paraId="34882A1D" w14:textId="77777777" w:rsidTr="000659BE">
        <w:trPr>
          <w:jc w:val="center"/>
        </w:trPr>
        <w:tc>
          <w:tcPr>
            <w:tcW w:w="3345" w:type="dxa"/>
          </w:tcPr>
          <w:p w14:paraId="4F06450B" w14:textId="77777777" w:rsidR="004B3F04" w:rsidRDefault="004B3F04" w:rsidP="000659BE">
            <w:pPr>
              <w:pStyle w:val="TableText"/>
            </w:pPr>
            <w:r>
              <w:tab/>
              <w:t>title</w:t>
            </w:r>
          </w:p>
        </w:tc>
        <w:tc>
          <w:tcPr>
            <w:tcW w:w="720" w:type="dxa"/>
          </w:tcPr>
          <w:p w14:paraId="3E9398DA" w14:textId="77777777" w:rsidR="004B3F04" w:rsidRDefault="004B3F04" w:rsidP="000659BE">
            <w:pPr>
              <w:pStyle w:val="TableText"/>
            </w:pPr>
            <w:r>
              <w:t>1..1</w:t>
            </w:r>
          </w:p>
        </w:tc>
        <w:tc>
          <w:tcPr>
            <w:tcW w:w="1152" w:type="dxa"/>
          </w:tcPr>
          <w:p w14:paraId="3F5BC594" w14:textId="77777777" w:rsidR="004B3F04" w:rsidRDefault="004B3F04" w:rsidP="000659BE">
            <w:pPr>
              <w:pStyle w:val="TableText"/>
            </w:pPr>
            <w:r>
              <w:t>SHALL</w:t>
            </w:r>
          </w:p>
        </w:tc>
        <w:tc>
          <w:tcPr>
            <w:tcW w:w="864" w:type="dxa"/>
          </w:tcPr>
          <w:p w14:paraId="3EB78533" w14:textId="77777777" w:rsidR="004B3F04" w:rsidRDefault="004B3F04" w:rsidP="000659BE">
            <w:pPr>
              <w:pStyle w:val="TableText"/>
            </w:pPr>
          </w:p>
        </w:tc>
        <w:tc>
          <w:tcPr>
            <w:tcW w:w="1104" w:type="dxa"/>
          </w:tcPr>
          <w:p w14:paraId="217DC57A" w14:textId="77777777" w:rsidR="004B3F04" w:rsidRDefault="006C736C" w:rsidP="000659BE">
            <w:pPr>
              <w:pStyle w:val="TableText"/>
            </w:pPr>
            <w:hyperlink w:anchor="C_4499-35954">
              <w:r w:rsidR="004B3F04">
                <w:rPr>
                  <w:rStyle w:val="HyperlinkText9pt"/>
                </w:rPr>
                <w:t>4499-35954</w:t>
              </w:r>
            </w:hyperlink>
          </w:p>
        </w:tc>
        <w:tc>
          <w:tcPr>
            <w:tcW w:w="2975" w:type="dxa"/>
          </w:tcPr>
          <w:p w14:paraId="710DABE3" w14:textId="77777777" w:rsidR="004B3F04" w:rsidRDefault="004B3F04" w:rsidP="000659BE">
            <w:pPr>
              <w:pStyle w:val="TableText"/>
            </w:pPr>
          </w:p>
        </w:tc>
      </w:tr>
      <w:tr w:rsidR="004B3F04" w14:paraId="16F5B6FA" w14:textId="77777777" w:rsidTr="000659BE">
        <w:trPr>
          <w:jc w:val="center"/>
        </w:trPr>
        <w:tc>
          <w:tcPr>
            <w:tcW w:w="3345" w:type="dxa"/>
          </w:tcPr>
          <w:p w14:paraId="66C45DBE" w14:textId="77777777" w:rsidR="004B3F04" w:rsidRDefault="004B3F04" w:rsidP="000659BE">
            <w:pPr>
              <w:pStyle w:val="TableText"/>
            </w:pPr>
            <w:r>
              <w:tab/>
              <w:t>statusCode</w:t>
            </w:r>
          </w:p>
        </w:tc>
        <w:tc>
          <w:tcPr>
            <w:tcW w:w="720" w:type="dxa"/>
          </w:tcPr>
          <w:p w14:paraId="164D3F9B" w14:textId="77777777" w:rsidR="004B3F04" w:rsidRDefault="004B3F04" w:rsidP="000659BE">
            <w:pPr>
              <w:pStyle w:val="TableText"/>
            </w:pPr>
            <w:r>
              <w:t>1..1</w:t>
            </w:r>
          </w:p>
        </w:tc>
        <w:tc>
          <w:tcPr>
            <w:tcW w:w="1152" w:type="dxa"/>
          </w:tcPr>
          <w:p w14:paraId="2C8DE145" w14:textId="77777777" w:rsidR="004B3F04" w:rsidRDefault="004B3F04" w:rsidP="000659BE">
            <w:pPr>
              <w:pStyle w:val="TableText"/>
            </w:pPr>
            <w:r>
              <w:t>SHALL</w:t>
            </w:r>
          </w:p>
        </w:tc>
        <w:tc>
          <w:tcPr>
            <w:tcW w:w="864" w:type="dxa"/>
          </w:tcPr>
          <w:p w14:paraId="5A07E43D" w14:textId="77777777" w:rsidR="004B3F04" w:rsidRDefault="004B3F04" w:rsidP="000659BE">
            <w:pPr>
              <w:pStyle w:val="TableText"/>
            </w:pPr>
          </w:p>
        </w:tc>
        <w:tc>
          <w:tcPr>
            <w:tcW w:w="1104" w:type="dxa"/>
          </w:tcPr>
          <w:p w14:paraId="7BCBDFA2" w14:textId="77777777" w:rsidR="004B3F04" w:rsidRDefault="006C736C" w:rsidP="000659BE">
            <w:pPr>
              <w:pStyle w:val="TableText"/>
            </w:pPr>
            <w:hyperlink w:anchor="C_4499-30227">
              <w:r w:rsidR="004B3F04">
                <w:rPr>
                  <w:rStyle w:val="HyperlinkText9pt"/>
                </w:rPr>
                <w:t>4499-30227</w:t>
              </w:r>
            </w:hyperlink>
          </w:p>
        </w:tc>
        <w:tc>
          <w:tcPr>
            <w:tcW w:w="2975" w:type="dxa"/>
          </w:tcPr>
          <w:p w14:paraId="574F4422" w14:textId="77777777" w:rsidR="004B3F04" w:rsidRDefault="004B3F04" w:rsidP="000659BE">
            <w:pPr>
              <w:pStyle w:val="TableText"/>
            </w:pPr>
          </w:p>
        </w:tc>
      </w:tr>
      <w:tr w:rsidR="004B3F04" w14:paraId="303AF471" w14:textId="77777777" w:rsidTr="000659BE">
        <w:trPr>
          <w:jc w:val="center"/>
        </w:trPr>
        <w:tc>
          <w:tcPr>
            <w:tcW w:w="3345" w:type="dxa"/>
          </w:tcPr>
          <w:p w14:paraId="6B795A80" w14:textId="77777777" w:rsidR="004B3F04" w:rsidRDefault="004B3F04" w:rsidP="000659BE">
            <w:pPr>
              <w:pStyle w:val="TableText"/>
            </w:pPr>
            <w:r>
              <w:tab/>
            </w:r>
            <w:r>
              <w:tab/>
              <w:t>@code</w:t>
            </w:r>
          </w:p>
        </w:tc>
        <w:tc>
          <w:tcPr>
            <w:tcW w:w="720" w:type="dxa"/>
          </w:tcPr>
          <w:p w14:paraId="2991DDDB" w14:textId="77777777" w:rsidR="004B3F04" w:rsidRDefault="004B3F04" w:rsidP="000659BE">
            <w:pPr>
              <w:pStyle w:val="TableText"/>
            </w:pPr>
            <w:r>
              <w:t>1..1</w:t>
            </w:r>
          </w:p>
        </w:tc>
        <w:tc>
          <w:tcPr>
            <w:tcW w:w="1152" w:type="dxa"/>
          </w:tcPr>
          <w:p w14:paraId="5BF8F00D" w14:textId="77777777" w:rsidR="004B3F04" w:rsidRDefault="004B3F04" w:rsidP="000659BE">
            <w:pPr>
              <w:pStyle w:val="TableText"/>
            </w:pPr>
            <w:r>
              <w:t>SHALL</w:t>
            </w:r>
          </w:p>
        </w:tc>
        <w:tc>
          <w:tcPr>
            <w:tcW w:w="864" w:type="dxa"/>
          </w:tcPr>
          <w:p w14:paraId="781E0639" w14:textId="77777777" w:rsidR="004B3F04" w:rsidRDefault="004B3F04" w:rsidP="000659BE">
            <w:pPr>
              <w:pStyle w:val="TableText"/>
            </w:pPr>
          </w:p>
        </w:tc>
        <w:tc>
          <w:tcPr>
            <w:tcW w:w="1104" w:type="dxa"/>
          </w:tcPr>
          <w:p w14:paraId="32E1C14D" w14:textId="77777777" w:rsidR="004B3F04" w:rsidRDefault="006C736C" w:rsidP="000659BE">
            <w:pPr>
              <w:pStyle w:val="TableText"/>
            </w:pPr>
            <w:hyperlink w:anchor="C_4499-30228">
              <w:r w:rsidR="004B3F04">
                <w:rPr>
                  <w:rStyle w:val="HyperlinkText9pt"/>
                </w:rPr>
                <w:t>4499-30228</w:t>
              </w:r>
            </w:hyperlink>
          </w:p>
        </w:tc>
        <w:tc>
          <w:tcPr>
            <w:tcW w:w="2975" w:type="dxa"/>
          </w:tcPr>
          <w:p w14:paraId="19C185E9" w14:textId="77777777" w:rsidR="004B3F04" w:rsidRDefault="004B3F04" w:rsidP="000659BE">
            <w:pPr>
              <w:pStyle w:val="TableText"/>
            </w:pPr>
            <w:r>
              <w:t>urn:oid:2.16.840.1.113883.5.14 (HL7ActStatus) = active</w:t>
            </w:r>
          </w:p>
        </w:tc>
      </w:tr>
      <w:tr w:rsidR="004B3F04" w14:paraId="5669517D" w14:textId="77777777" w:rsidTr="000659BE">
        <w:trPr>
          <w:jc w:val="center"/>
        </w:trPr>
        <w:tc>
          <w:tcPr>
            <w:tcW w:w="3345" w:type="dxa"/>
          </w:tcPr>
          <w:p w14:paraId="60C060C0" w14:textId="77777777" w:rsidR="004B3F04" w:rsidRDefault="004B3F04" w:rsidP="000659BE">
            <w:pPr>
              <w:pStyle w:val="TableText"/>
            </w:pPr>
            <w:r>
              <w:tab/>
              <w:t>effectiveTime</w:t>
            </w:r>
          </w:p>
        </w:tc>
        <w:tc>
          <w:tcPr>
            <w:tcW w:w="720" w:type="dxa"/>
          </w:tcPr>
          <w:p w14:paraId="4F4C8D73" w14:textId="77777777" w:rsidR="004B3F04" w:rsidRDefault="004B3F04" w:rsidP="000659BE">
            <w:pPr>
              <w:pStyle w:val="TableText"/>
            </w:pPr>
            <w:r>
              <w:t>0..1</w:t>
            </w:r>
          </w:p>
        </w:tc>
        <w:tc>
          <w:tcPr>
            <w:tcW w:w="1152" w:type="dxa"/>
          </w:tcPr>
          <w:p w14:paraId="46DB5D9A" w14:textId="77777777" w:rsidR="004B3F04" w:rsidRDefault="004B3F04" w:rsidP="000659BE">
            <w:pPr>
              <w:pStyle w:val="TableText"/>
            </w:pPr>
            <w:r>
              <w:t>MAY</w:t>
            </w:r>
          </w:p>
        </w:tc>
        <w:tc>
          <w:tcPr>
            <w:tcW w:w="864" w:type="dxa"/>
          </w:tcPr>
          <w:p w14:paraId="68A2BB34" w14:textId="77777777" w:rsidR="004B3F04" w:rsidRDefault="004B3F04" w:rsidP="000659BE">
            <w:pPr>
              <w:pStyle w:val="TableText"/>
            </w:pPr>
            <w:r>
              <w:t>IVL_TS</w:t>
            </w:r>
          </w:p>
        </w:tc>
        <w:tc>
          <w:tcPr>
            <w:tcW w:w="1104" w:type="dxa"/>
          </w:tcPr>
          <w:p w14:paraId="45F4A710" w14:textId="77777777" w:rsidR="004B3F04" w:rsidRDefault="006C736C" w:rsidP="000659BE">
            <w:pPr>
              <w:pStyle w:val="TableText"/>
            </w:pPr>
            <w:hyperlink w:anchor="C_4499-30504">
              <w:r w:rsidR="004B3F04">
                <w:rPr>
                  <w:rStyle w:val="HyperlinkText9pt"/>
                </w:rPr>
                <w:t>4499-30504</w:t>
              </w:r>
            </w:hyperlink>
          </w:p>
        </w:tc>
        <w:tc>
          <w:tcPr>
            <w:tcW w:w="2975" w:type="dxa"/>
          </w:tcPr>
          <w:p w14:paraId="55B9DD3D" w14:textId="77777777" w:rsidR="004B3F04" w:rsidRDefault="004B3F04" w:rsidP="000659BE">
            <w:pPr>
              <w:pStyle w:val="TableText"/>
            </w:pPr>
          </w:p>
        </w:tc>
      </w:tr>
      <w:tr w:rsidR="004B3F04" w14:paraId="7A0E91A3" w14:textId="77777777" w:rsidTr="000659BE">
        <w:trPr>
          <w:jc w:val="center"/>
        </w:trPr>
        <w:tc>
          <w:tcPr>
            <w:tcW w:w="3345" w:type="dxa"/>
          </w:tcPr>
          <w:p w14:paraId="21680A92" w14:textId="77777777" w:rsidR="004B3F04" w:rsidRDefault="004B3F04" w:rsidP="000659BE">
            <w:pPr>
              <w:pStyle w:val="TableText"/>
            </w:pPr>
            <w:r>
              <w:tab/>
            </w:r>
            <w:r>
              <w:tab/>
              <w:t>low</w:t>
            </w:r>
          </w:p>
        </w:tc>
        <w:tc>
          <w:tcPr>
            <w:tcW w:w="720" w:type="dxa"/>
          </w:tcPr>
          <w:p w14:paraId="2F6A3491" w14:textId="77777777" w:rsidR="004B3F04" w:rsidRDefault="004B3F04" w:rsidP="000659BE">
            <w:pPr>
              <w:pStyle w:val="TableText"/>
            </w:pPr>
            <w:r>
              <w:t>0..1</w:t>
            </w:r>
          </w:p>
        </w:tc>
        <w:tc>
          <w:tcPr>
            <w:tcW w:w="1152" w:type="dxa"/>
          </w:tcPr>
          <w:p w14:paraId="186F7AFD" w14:textId="77777777" w:rsidR="004B3F04" w:rsidRDefault="004B3F04" w:rsidP="000659BE">
            <w:pPr>
              <w:pStyle w:val="TableText"/>
            </w:pPr>
            <w:r>
              <w:t>MAY</w:t>
            </w:r>
          </w:p>
        </w:tc>
        <w:tc>
          <w:tcPr>
            <w:tcW w:w="864" w:type="dxa"/>
          </w:tcPr>
          <w:p w14:paraId="07CE0D5C" w14:textId="77777777" w:rsidR="004B3F04" w:rsidRDefault="004B3F04" w:rsidP="000659BE">
            <w:pPr>
              <w:pStyle w:val="TableText"/>
            </w:pPr>
          </w:p>
        </w:tc>
        <w:tc>
          <w:tcPr>
            <w:tcW w:w="1104" w:type="dxa"/>
          </w:tcPr>
          <w:p w14:paraId="06E346E9" w14:textId="77777777" w:rsidR="004B3F04" w:rsidRDefault="006C736C" w:rsidP="000659BE">
            <w:pPr>
              <w:pStyle w:val="TableText"/>
            </w:pPr>
            <w:hyperlink w:anchor="C_4499-31035">
              <w:r w:rsidR="004B3F04">
                <w:rPr>
                  <w:rStyle w:val="HyperlinkText9pt"/>
                </w:rPr>
                <w:t>4499-31035</w:t>
              </w:r>
            </w:hyperlink>
          </w:p>
        </w:tc>
        <w:tc>
          <w:tcPr>
            <w:tcW w:w="2975" w:type="dxa"/>
          </w:tcPr>
          <w:p w14:paraId="58240CDE" w14:textId="77777777" w:rsidR="004B3F04" w:rsidRDefault="004B3F04" w:rsidP="000659BE">
            <w:pPr>
              <w:pStyle w:val="TableText"/>
            </w:pPr>
          </w:p>
        </w:tc>
      </w:tr>
      <w:tr w:rsidR="004B3F04" w14:paraId="7ABEC8CD" w14:textId="77777777" w:rsidTr="000659BE">
        <w:trPr>
          <w:jc w:val="center"/>
        </w:trPr>
        <w:tc>
          <w:tcPr>
            <w:tcW w:w="3345" w:type="dxa"/>
          </w:tcPr>
          <w:p w14:paraId="1BF6171F" w14:textId="77777777" w:rsidR="004B3F04" w:rsidRDefault="004B3F04" w:rsidP="000659BE">
            <w:pPr>
              <w:pStyle w:val="TableText"/>
            </w:pPr>
            <w:r>
              <w:tab/>
            </w:r>
            <w:r>
              <w:tab/>
              <w:t>high</w:t>
            </w:r>
          </w:p>
        </w:tc>
        <w:tc>
          <w:tcPr>
            <w:tcW w:w="720" w:type="dxa"/>
          </w:tcPr>
          <w:p w14:paraId="4AE1D24F" w14:textId="77777777" w:rsidR="004B3F04" w:rsidRDefault="004B3F04" w:rsidP="000659BE">
            <w:pPr>
              <w:pStyle w:val="TableText"/>
            </w:pPr>
            <w:r>
              <w:t>0..1</w:t>
            </w:r>
          </w:p>
        </w:tc>
        <w:tc>
          <w:tcPr>
            <w:tcW w:w="1152" w:type="dxa"/>
          </w:tcPr>
          <w:p w14:paraId="544DF691" w14:textId="77777777" w:rsidR="004B3F04" w:rsidRDefault="004B3F04" w:rsidP="000659BE">
            <w:pPr>
              <w:pStyle w:val="TableText"/>
            </w:pPr>
            <w:r>
              <w:t>MAY</w:t>
            </w:r>
          </w:p>
        </w:tc>
        <w:tc>
          <w:tcPr>
            <w:tcW w:w="864" w:type="dxa"/>
          </w:tcPr>
          <w:p w14:paraId="4DF8F8A9" w14:textId="77777777" w:rsidR="004B3F04" w:rsidRDefault="004B3F04" w:rsidP="000659BE">
            <w:pPr>
              <w:pStyle w:val="TableText"/>
            </w:pPr>
          </w:p>
        </w:tc>
        <w:tc>
          <w:tcPr>
            <w:tcW w:w="1104" w:type="dxa"/>
          </w:tcPr>
          <w:p w14:paraId="63683905" w14:textId="77777777" w:rsidR="004B3F04" w:rsidRDefault="006C736C" w:rsidP="000659BE">
            <w:pPr>
              <w:pStyle w:val="TableText"/>
            </w:pPr>
            <w:hyperlink w:anchor="C_4499-34859">
              <w:r w:rsidR="004B3F04">
                <w:rPr>
                  <w:rStyle w:val="HyperlinkText9pt"/>
                </w:rPr>
                <w:t>4499-34859</w:t>
              </w:r>
            </w:hyperlink>
          </w:p>
        </w:tc>
        <w:tc>
          <w:tcPr>
            <w:tcW w:w="2975" w:type="dxa"/>
          </w:tcPr>
          <w:p w14:paraId="3060558D" w14:textId="77777777" w:rsidR="004B3F04" w:rsidRDefault="004B3F04" w:rsidP="000659BE">
            <w:pPr>
              <w:pStyle w:val="TableText"/>
            </w:pPr>
          </w:p>
        </w:tc>
      </w:tr>
      <w:tr w:rsidR="004B3F04" w14:paraId="57309421" w14:textId="77777777" w:rsidTr="000659BE">
        <w:trPr>
          <w:jc w:val="center"/>
        </w:trPr>
        <w:tc>
          <w:tcPr>
            <w:tcW w:w="3345" w:type="dxa"/>
          </w:tcPr>
          <w:p w14:paraId="042A64BA" w14:textId="77777777" w:rsidR="004B3F04" w:rsidRDefault="004B3F04" w:rsidP="000659BE">
            <w:pPr>
              <w:pStyle w:val="TableText"/>
            </w:pPr>
            <w:r>
              <w:tab/>
              <w:t>effectiveTime</w:t>
            </w:r>
          </w:p>
        </w:tc>
        <w:tc>
          <w:tcPr>
            <w:tcW w:w="720" w:type="dxa"/>
          </w:tcPr>
          <w:p w14:paraId="6966D79C" w14:textId="77777777" w:rsidR="004B3F04" w:rsidRDefault="004B3F04" w:rsidP="000659BE">
            <w:pPr>
              <w:pStyle w:val="TableText"/>
            </w:pPr>
            <w:r>
              <w:t>0..1</w:t>
            </w:r>
          </w:p>
        </w:tc>
        <w:tc>
          <w:tcPr>
            <w:tcW w:w="1152" w:type="dxa"/>
          </w:tcPr>
          <w:p w14:paraId="296A63AD" w14:textId="77777777" w:rsidR="004B3F04" w:rsidRDefault="004B3F04" w:rsidP="000659BE">
            <w:pPr>
              <w:pStyle w:val="TableText"/>
            </w:pPr>
            <w:r>
              <w:t>MAY</w:t>
            </w:r>
          </w:p>
        </w:tc>
        <w:tc>
          <w:tcPr>
            <w:tcW w:w="864" w:type="dxa"/>
          </w:tcPr>
          <w:p w14:paraId="717E9BD1" w14:textId="77777777" w:rsidR="004B3F04" w:rsidRDefault="004B3F04" w:rsidP="000659BE">
            <w:pPr>
              <w:pStyle w:val="TableText"/>
            </w:pPr>
            <w:r>
              <w:t>PIVL_TS</w:t>
            </w:r>
          </w:p>
        </w:tc>
        <w:tc>
          <w:tcPr>
            <w:tcW w:w="1104" w:type="dxa"/>
          </w:tcPr>
          <w:p w14:paraId="212C9511" w14:textId="77777777" w:rsidR="004B3F04" w:rsidRDefault="006C736C" w:rsidP="000659BE">
            <w:pPr>
              <w:pStyle w:val="TableText"/>
            </w:pPr>
            <w:hyperlink w:anchor="C_4499-34816">
              <w:r w:rsidR="004B3F04">
                <w:rPr>
                  <w:rStyle w:val="HyperlinkText9pt"/>
                </w:rPr>
                <w:t>4499-34816</w:t>
              </w:r>
            </w:hyperlink>
          </w:p>
        </w:tc>
        <w:tc>
          <w:tcPr>
            <w:tcW w:w="2975" w:type="dxa"/>
          </w:tcPr>
          <w:p w14:paraId="465F75A2" w14:textId="77777777" w:rsidR="004B3F04" w:rsidRDefault="004B3F04" w:rsidP="000659BE">
            <w:pPr>
              <w:pStyle w:val="TableText"/>
            </w:pPr>
          </w:p>
        </w:tc>
      </w:tr>
      <w:tr w:rsidR="004B3F04" w14:paraId="223DCCD9" w14:textId="77777777" w:rsidTr="000659BE">
        <w:trPr>
          <w:jc w:val="center"/>
        </w:trPr>
        <w:tc>
          <w:tcPr>
            <w:tcW w:w="3345" w:type="dxa"/>
          </w:tcPr>
          <w:p w14:paraId="7DAF8C61" w14:textId="77777777" w:rsidR="004B3F04" w:rsidRDefault="004B3F04" w:rsidP="000659BE">
            <w:pPr>
              <w:pStyle w:val="TableText"/>
            </w:pPr>
            <w:r>
              <w:tab/>
            </w:r>
            <w:r>
              <w:tab/>
              <w:t>period</w:t>
            </w:r>
          </w:p>
        </w:tc>
        <w:tc>
          <w:tcPr>
            <w:tcW w:w="720" w:type="dxa"/>
          </w:tcPr>
          <w:p w14:paraId="52A94FA3" w14:textId="77777777" w:rsidR="004B3F04" w:rsidRDefault="004B3F04" w:rsidP="000659BE">
            <w:pPr>
              <w:pStyle w:val="TableText"/>
            </w:pPr>
            <w:r>
              <w:t>0..1</w:t>
            </w:r>
          </w:p>
        </w:tc>
        <w:tc>
          <w:tcPr>
            <w:tcW w:w="1152" w:type="dxa"/>
          </w:tcPr>
          <w:p w14:paraId="4460F75B" w14:textId="77777777" w:rsidR="004B3F04" w:rsidRDefault="004B3F04" w:rsidP="000659BE">
            <w:pPr>
              <w:pStyle w:val="TableText"/>
            </w:pPr>
            <w:r>
              <w:t>MAY</w:t>
            </w:r>
          </w:p>
        </w:tc>
        <w:tc>
          <w:tcPr>
            <w:tcW w:w="864" w:type="dxa"/>
          </w:tcPr>
          <w:p w14:paraId="56FE416A" w14:textId="77777777" w:rsidR="004B3F04" w:rsidRDefault="004B3F04" w:rsidP="000659BE">
            <w:pPr>
              <w:pStyle w:val="TableText"/>
            </w:pPr>
          </w:p>
        </w:tc>
        <w:tc>
          <w:tcPr>
            <w:tcW w:w="1104" w:type="dxa"/>
          </w:tcPr>
          <w:p w14:paraId="732053CD" w14:textId="77777777" w:rsidR="004B3F04" w:rsidRDefault="006C736C" w:rsidP="000659BE">
            <w:pPr>
              <w:pStyle w:val="TableText"/>
            </w:pPr>
            <w:hyperlink w:anchor="C_4499-34817">
              <w:r w:rsidR="004B3F04">
                <w:rPr>
                  <w:rStyle w:val="HyperlinkText9pt"/>
                </w:rPr>
                <w:t>4499-34817</w:t>
              </w:r>
            </w:hyperlink>
          </w:p>
        </w:tc>
        <w:tc>
          <w:tcPr>
            <w:tcW w:w="2975" w:type="dxa"/>
          </w:tcPr>
          <w:p w14:paraId="3A3BC693" w14:textId="77777777" w:rsidR="004B3F04" w:rsidRDefault="004B3F04" w:rsidP="000659BE">
            <w:pPr>
              <w:pStyle w:val="TableText"/>
            </w:pPr>
          </w:p>
        </w:tc>
      </w:tr>
      <w:tr w:rsidR="004B3F04" w14:paraId="670671B2" w14:textId="77777777" w:rsidTr="000659BE">
        <w:trPr>
          <w:jc w:val="center"/>
        </w:trPr>
        <w:tc>
          <w:tcPr>
            <w:tcW w:w="3345" w:type="dxa"/>
          </w:tcPr>
          <w:p w14:paraId="37E85356" w14:textId="77777777" w:rsidR="004B3F04" w:rsidRDefault="004B3F04" w:rsidP="000659BE">
            <w:pPr>
              <w:pStyle w:val="TableText"/>
            </w:pPr>
            <w:r>
              <w:tab/>
              <w:t>repeatNumber</w:t>
            </w:r>
          </w:p>
        </w:tc>
        <w:tc>
          <w:tcPr>
            <w:tcW w:w="720" w:type="dxa"/>
          </w:tcPr>
          <w:p w14:paraId="66D1CE0D" w14:textId="77777777" w:rsidR="004B3F04" w:rsidRDefault="004B3F04" w:rsidP="000659BE">
            <w:pPr>
              <w:pStyle w:val="TableText"/>
            </w:pPr>
            <w:r>
              <w:t>0..1</w:t>
            </w:r>
          </w:p>
        </w:tc>
        <w:tc>
          <w:tcPr>
            <w:tcW w:w="1152" w:type="dxa"/>
          </w:tcPr>
          <w:p w14:paraId="19DAB153" w14:textId="77777777" w:rsidR="004B3F04" w:rsidRDefault="004B3F04" w:rsidP="000659BE">
            <w:pPr>
              <w:pStyle w:val="TableText"/>
            </w:pPr>
            <w:r>
              <w:t>MAY</w:t>
            </w:r>
          </w:p>
        </w:tc>
        <w:tc>
          <w:tcPr>
            <w:tcW w:w="864" w:type="dxa"/>
          </w:tcPr>
          <w:p w14:paraId="75D18681" w14:textId="77777777" w:rsidR="004B3F04" w:rsidRDefault="004B3F04" w:rsidP="000659BE">
            <w:pPr>
              <w:pStyle w:val="TableText"/>
            </w:pPr>
          </w:p>
        </w:tc>
        <w:tc>
          <w:tcPr>
            <w:tcW w:w="1104" w:type="dxa"/>
          </w:tcPr>
          <w:p w14:paraId="0221FC67" w14:textId="77777777" w:rsidR="004B3F04" w:rsidRDefault="006C736C" w:rsidP="000659BE">
            <w:pPr>
              <w:pStyle w:val="TableText"/>
            </w:pPr>
            <w:hyperlink w:anchor="C_4499-31038">
              <w:r w:rsidR="004B3F04">
                <w:rPr>
                  <w:rStyle w:val="HyperlinkText9pt"/>
                </w:rPr>
                <w:t>4499-31038</w:t>
              </w:r>
            </w:hyperlink>
          </w:p>
        </w:tc>
        <w:tc>
          <w:tcPr>
            <w:tcW w:w="2975" w:type="dxa"/>
          </w:tcPr>
          <w:p w14:paraId="6CDCA081" w14:textId="77777777" w:rsidR="004B3F04" w:rsidRDefault="004B3F04" w:rsidP="000659BE">
            <w:pPr>
              <w:pStyle w:val="TableText"/>
            </w:pPr>
          </w:p>
        </w:tc>
      </w:tr>
      <w:tr w:rsidR="004B3F04" w14:paraId="704DD0D5" w14:textId="77777777" w:rsidTr="000659BE">
        <w:trPr>
          <w:jc w:val="center"/>
        </w:trPr>
        <w:tc>
          <w:tcPr>
            <w:tcW w:w="3345" w:type="dxa"/>
          </w:tcPr>
          <w:p w14:paraId="7D449BBE" w14:textId="77777777" w:rsidR="004B3F04" w:rsidRDefault="004B3F04" w:rsidP="000659BE">
            <w:pPr>
              <w:pStyle w:val="TableText"/>
            </w:pPr>
            <w:r>
              <w:tab/>
              <w:t>routeCode</w:t>
            </w:r>
          </w:p>
        </w:tc>
        <w:tc>
          <w:tcPr>
            <w:tcW w:w="720" w:type="dxa"/>
          </w:tcPr>
          <w:p w14:paraId="4C17BF4F" w14:textId="77777777" w:rsidR="004B3F04" w:rsidRDefault="004B3F04" w:rsidP="000659BE">
            <w:pPr>
              <w:pStyle w:val="TableText"/>
            </w:pPr>
            <w:r>
              <w:t>0..1</w:t>
            </w:r>
          </w:p>
        </w:tc>
        <w:tc>
          <w:tcPr>
            <w:tcW w:w="1152" w:type="dxa"/>
          </w:tcPr>
          <w:p w14:paraId="46131A22" w14:textId="77777777" w:rsidR="004B3F04" w:rsidRDefault="004B3F04" w:rsidP="000659BE">
            <w:pPr>
              <w:pStyle w:val="TableText"/>
            </w:pPr>
            <w:r>
              <w:t>MAY</w:t>
            </w:r>
          </w:p>
        </w:tc>
        <w:tc>
          <w:tcPr>
            <w:tcW w:w="864" w:type="dxa"/>
          </w:tcPr>
          <w:p w14:paraId="65DE5B6C" w14:textId="77777777" w:rsidR="004B3F04" w:rsidRDefault="004B3F04" w:rsidP="000659BE">
            <w:pPr>
              <w:pStyle w:val="TableText"/>
            </w:pPr>
          </w:p>
        </w:tc>
        <w:tc>
          <w:tcPr>
            <w:tcW w:w="1104" w:type="dxa"/>
          </w:tcPr>
          <w:p w14:paraId="1E662C9B" w14:textId="77777777" w:rsidR="004B3F04" w:rsidRDefault="006C736C" w:rsidP="000659BE">
            <w:pPr>
              <w:pStyle w:val="TableText"/>
            </w:pPr>
            <w:hyperlink w:anchor="C_4499-30188">
              <w:r w:rsidR="004B3F04">
                <w:rPr>
                  <w:rStyle w:val="HyperlinkText9pt"/>
                </w:rPr>
                <w:t>4499-30188</w:t>
              </w:r>
            </w:hyperlink>
          </w:p>
        </w:tc>
        <w:tc>
          <w:tcPr>
            <w:tcW w:w="2975" w:type="dxa"/>
          </w:tcPr>
          <w:p w14:paraId="50C9FF23" w14:textId="77777777" w:rsidR="004B3F04" w:rsidRDefault="004B3F04" w:rsidP="000659BE">
            <w:pPr>
              <w:pStyle w:val="TableText"/>
            </w:pPr>
          </w:p>
        </w:tc>
      </w:tr>
      <w:tr w:rsidR="004B3F04" w14:paraId="724EE599" w14:textId="77777777" w:rsidTr="000659BE">
        <w:trPr>
          <w:jc w:val="center"/>
        </w:trPr>
        <w:tc>
          <w:tcPr>
            <w:tcW w:w="3345" w:type="dxa"/>
          </w:tcPr>
          <w:p w14:paraId="74516387" w14:textId="77777777" w:rsidR="004B3F04" w:rsidRDefault="004B3F04" w:rsidP="000659BE">
            <w:pPr>
              <w:pStyle w:val="TableText"/>
            </w:pPr>
            <w:r>
              <w:tab/>
            </w:r>
            <w:r>
              <w:tab/>
              <w:t>@valueSet</w:t>
            </w:r>
          </w:p>
        </w:tc>
        <w:tc>
          <w:tcPr>
            <w:tcW w:w="720" w:type="dxa"/>
          </w:tcPr>
          <w:p w14:paraId="71641E76" w14:textId="77777777" w:rsidR="004B3F04" w:rsidRDefault="004B3F04" w:rsidP="000659BE">
            <w:pPr>
              <w:pStyle w:val="TableText"/>
            </w:pPr>
            <w:r>
              <w:t>0..1</w:t>
            </w:r>
          </w:p>
        </w:tc>
        <w:tc>
          <w:tcPr>
            <w:tcW w:w="1152" w:type="dxa"/>
          </w:tcPr>
          <w:p w14:paraId="28F18EC7" w14:textId="77777777" w:rsidR="004B3F04" w:rsidRDefault="004B3F04" w:rsidP="000659BE">
            <w:pPr>
              <w:pStyle w:val="TableText"/>
            </w:pPr>
            <w:r>
              <w:t>SHOULD</w:t>
            </w:r>
          </w:p>
        </w:tc>
        <w:tc>
          <w:tcPr>
            <w:tcW w:w="864" w:type="dxa"/>
          </w:tcPr>
          <w:p w14:paraId="55FF3026" w14:textId="77777777" w:rsidR="004B3F04" w:rsidRDefault="004B3F04" w:rsidP="000659BE">
            <w:pPr>
              <w:pStyle w:val="TableText"/>
            </w:pPr>
          </w:p>
        </w:tc>
        <w:tc>
          <w:tcPr>
            <w:tcW w:w="1104" w:type="dxa"/>
          </w:tcPr>
          <w:p w14:paraId="39E70310" w14:textId="77777777" w:rsidR="004B3F04" w:rsidRDefault="006C736C" w:rsidP="000659BE">
            <w:pPr>
              <w:pStyle w:val="TableText"/>
            </w:pPr>
            <w:hyperlink w:anchor="C_4499-30231">
              <w:r w:rsidR="004B3F04">
                <w:rPr>
                  <w:rStyle w:val="HyperlinkText9pt"/>
                </w:rPr>
                <w:t>4499-30231</w:t>
              </w:r>
            </w:hyperlink>
          </w:p>
        </w:tc>
        <w:tc>
          <w:tcPr>
            <w:tcW w:w="2975" w:type="dxa"/>
          </w:tcPr>
          <w:p w14:paraId="6E6D4DCF" w14:textId="77777777" w:rsidR="004B3F04" w:rsidRDefault="004B3F04" w:rsidP="000659BE">
            <w:pPr>
              <w:pStyle w:val="TableText"/>
            </w:pPr>
          </w:p>
        </w:tc>
      </w:tr>
      <w:tr w:rsidR="004B3F04" w14:paraId="088E8238" w14:textId="77777777" w:rsidTr="000659BE">
        <w:trPr>
          <w:jc w:val="center"/>
        </w:trPr>
        <w:tc>
          <w:tcPr>
            <w:tcW w:w="3345" w:type="dxa"/>
          </w:tcPr>
          <w:p w14:paraId="57CB11E5" w14:textId="77777777" w:rsidR="004B3F04" w:rsidRDefault="004B3F04" w:rsidP="000659BE">
            <w:pPr>
              <w:pStyle w:val="TableText"/>
            </w:pPr>
            <w:r>
              <w:tab/>
              <w:t>doseQuantity</w:t>
            </w:r>
          </w:p>
        </w:tc>
        <w:tc>
          <w:tcPr>
            <w:tcW w:w="720" w:type="dxa"/>
          </w:tcPr>
          <w:p w14:paraId="247A6D03" w14:textId="77777777" w:rsidR="004B3F04" w:rsidRDefault="004B3F04" w:rsidP="000659BE">
            <w:pPr>
              <w:pStyle w:val="TableText"/>
            </w:pPr>
            <w:r>
              <w:t>0..1</w:t>
            </w:r>
          </w:p>
        </w:tc>
        <w:tc>
          <w:tcPr>
            <w:tcW w:w="1152" w:type="dxa"/>
          </w:tcPr>
          <w:p w14:paraId="07B4D85F" w14:textId="77777777" w:rsidR="004B3F04" w:rsidRDefault="004B3F04" w:rsidP="000659BE">
            <w:pPr>
              <w:pStyle w:val="TableText"/>
            </w:pPr>
            <w:r>
              <w:t>MAY</w:t>
            </w:r>
          </w:p>
        </w:tc>
        <w:tc>
          <w:tcPr>
            <w:tcW w:w="864" w:type="dxa"/>
          </w:tcPr>
          <w:p w14:paraId="3FDD648B" w14:textId="77777777" w:rsidR="004B3F04" w:rsidRDefault="004B3F04" w:rsidP="000659BE">
            <w:pPr>
              <w:pStyle w:val="TableText"/>
            </w:pPr>
          </w:p>
        </w:tc>
        <w:tc>
          <w:tcPr>
            <w:tcW w:w="1104" w:type="dxa"/>
          </w:tcPr>
          <w:p w14:paraId="2B66EC88" w14:textId="77777777" w:rsidR="004B3F04" w:rsidRDefault="006C736C" w:rsidP="000659BE">
            <w:pPr>
              <w:pStyle w:val="TableText"/>
            </w:pPr>
            <w:hyperlink w:anchor="C_4499-30224">
              <w:r w:rsidR="004B3F04">
                <w:rPr>
                  <w:rStyle w:val="HyperlinkText9pt"/>
                </w:rPr>
                <w:t>4499-30224</w:t>
              </w:r>
            </w:hyperlink>
          </w:p>
        </w:tc>
        <w:tc>
          <w:tcPr>
            <w:tcW w:w="2975" w:type="dxa"/>
          </w:tcPr>
          <w:p w14:paraId="268CF48D" w14:textId="77777777" w:rsidR="004B3F04" w:rsidRDefault="004B3F04" w:rsidP="000659BE">
            <w:pPr>
              <w:pStyle w:val="TableText"/>
            </w:pPr>
          </w:p>
        </w:tc>
      </w:tr>
      <w:tr w:rsidR="004B3F04" w14:paraId="49782A44" w14:textId="77777777" w:rsidTr="000659BE">
        <w:trPr>
          <w:jc w:val="center"/>
        </w:trPr>
        <w:tc>
          <w:tcPr>
            <w:tcW w:w="3345" w:type="dxa"/>
          </w:tcPr>
          <w:p w14:paraId="5E264C46" w14:textId="77777777" w:rsidR="004B3F04" w:rsidRDefault="004B3F04" w:rsidP="000659BE">
            <w:pPr>
              <w:pStyle w:val="TableText"/>
            </w:pPr>
            <w:r>
              <w:tab/>
              <w:t>participation</w:t>
            </w:r>
          </w:p>
        </w:tc>
        <w:tc>
          <w:tcPr>
            <w:tcW w:w="720" w:type="dxa"/>
          </w:tcPr>
          <w:p w14:paraId="7E490087" w14:textId="77777777" w:rsidR="004B3F04" w:rsidRDefault="004B3F04" w:rsidP="000659BE">
            <w:pPr>
              <w:pStyle w:val="TableText"/>
            </w:pPr>
            <w:r>
              <w:t>1..1</w:t>
            </w:r>
          </w:p>
        </w:tc>
        <w:tc>
          <w:tcPr>
            <w:tcW w:w="1152" w:type="dxa"/>
          </w:tcPr>
          <w:p w14:paraId="51A638D9" w14:textId="77777777" w:rsidR="004B3F04" w:rsidRDefault="004B3F04" w:rsidP="000659BE">
            <w:pPr>
              <w:pStyle w:val="TableText"/>
            </w:pPr>
            <w:r>
              <w:t>SHALL</w:t>
            </w:r>
          </w:p>
        </w:tc>
        <w:tc>
          <w:tcPr>
            <w:tcW w:w="864" w:type="dxa"/>
          </w:tcPr>
          <w:p w14:paraId="70DFB5C5" w14:textId="77777777" w:rsidR="004B3F04" w:rsidRDefault="004B3F04" w:rsidP="000659BE">
            <w:pPr>
              <w:pStyle w:val="TableText"/>
            </w:pPr>
          </w:p>
        </w:tc>
        <w:tc>
          <w:tcPr>
            <w:tcW w:w="1104" w:type="dxa"/>
          </w:tcPr>
          <w:p w14:paraId="514D37B5" w14:textId="77777777" w:rsidR="004B3F04" w:rsidRDefault="006C736C" w:rsidP="000659BE">
            <w:pPr>
              <w:pStyle w:val="TableText"/>
            </w:pPr>
            <w:hyperlink w:anchor="C_4499-29053">
              <w:r w:rsidR="004B3F04">
                <w:rPr>
                  <w:rStyle w:val="HyperlinkText9pt"/>
                </w:rPr>
                <w:t>4499-29053</w:t>
              </w:r>
            </w:hyperlink>
          </w:p>
        </w:tc>
        <w:tc>
          <w:tcPr>
            <w:tcW w:w="2975" w:type="dxa"/>
          </w:tcPr>
          <w:p w14:paraId="1A5EFF63" w14:textId="77777777" w:rsidR="004B3F04" w:rsidRDefault="004B3F04" w:rsidP="000659BE">
            <w:pPr>
              <w:pStyle w:val="TableText"/>
            </w:pPr>
          </w:p>
        </w:tc>
      </w:tr>
      <w:tr w:rsidR="004B3F04" w14:paraId="473C1AE8" w14:textId="77777777" w:rsidTr="000659BE">
        <w:trPr>
          <w:jc w:val="center"/>
        </w:trPr>
        <w:tc>
          <w:tcPr>
            <w:tcW w:w="3345" w:type="dxa"/>
          </w:tcPr>
          <w:p w14:paraId="21FA607A" w14:textId="77777777" w:rsidR="004B3F04" w:rsidRDefault="004B3F04" w:rsidP="000659BE">
            <w:pPr>
              <w:pStyle w:val="TableText"/>
            </w:pPr>
            <w:r>
              <w:lastRenderedPageBreak/>
              <w:tab/>
            </w:r>
            <w:r>
              <w:tab/>
              <w:t>@typeCode</w:t>
            </w:r>
          </w:p>
        </w:tc>
        <w:tc>
          <w:tcPr>
            <w:tcW w:w="720" w:type="dxa"/>
          </w:tcPr>
          <w:p w14:paraId="1D53DFC5" w14:textId="77777777" w:rsidR="004B3F04" w:rsidRDefault="004B3F04" w:rsidP="000659BE">
            <w:pPr>
              <w:pStyle w:val="TableText"/>
            </w:pPr>
            <w:r>
              <w:t>1..1</w:t>
            </w:r>
          </w:p>
        </w:tc>
        <w:tc>
          <w:tcPr>
            <w:tcW w:w="1152" w:type="dxa"/>
          </w:tcPr>
          <w:p w14:paraId="35BC4BEE" w14:textId="77777777" w:rsidR="004B3F04" w:rsidRDefault="004B3F04" w:rsidP="000659BE">
            <w:pPr>
              <w:pStyle w:val="TableText"/>
            </w:pPr>
            <w:r>
              <w:t>SHALL</w:t>
            </w:r>
          </w:p>
        </w:tc>
        <w:tc>
          <w:tcPr>
            <w:tcW w:w="864" w:type="dxa"/>
          </w:tcPr>
          <w:p w14:paraId="13B9A841" w14:textId="77777777" w:rsidR="004B3F04" w:rsidRDefault="004B3F04" w:rsidP="000659BE">
            <w:pPr>
              <w:pStyle w:val="TableText"/>
            </w:pPr>
          </w:p>
        </w:tc>
        <w:tc>
          <w:tcPr>
            <w:tcW w:w="1104" w:type="dxa"/>
          </w:tcPr>
          <w:p w14:paraId="54788155" w14:textId="77777777" w:rsidR="004B3F04" w:rsidRDefault="006C736C" w:rsidP="000659BE">
            <w:pPr>
              <w:pStyle w:val="TableText"/>
            </w:pPr>
            <w:hyperlink w:anchor="C_4499-29054">
              <w:r w:rsidR="004B3F04">
                <w:rPr>
                  <w:rStyle w:val="HyperlinkText9pt"/>
                </w:rPr>
                <w:t>4499-29054</w:t>
              </w:r>
            </w:hyperlink>
          </w:p>
        </w:tc>
        <w:tc>
          <w:tcPr>
            <w:tcW w:w="2975" w:type="dxa"/>
          </w:tcPr>
          <w:p w14:paraId="2E066ACE" w14:textId="77777777" w:rsidR="004B3F04" w:rsidRDefault="004B3F04" w:rsidP="000659BE">
            <w:pPr>
              <w:pStyle w:val="TableText"/>
            </w:pPr>
            <w:r>
              <w:t>urn:oid:2.16.840.1.113883.5.90 (HL7ParticipationType) = CSM</w:t>
            </w:r>
          </w:p>
        </w:tc>
      </w:tr>
      <w:tr w:rsidR="004B3F04" w14:paraId="018BB906" w14:textId="77777777" w:rsidTr="000659BE">
        <w:trPr>
          <w:jc w:val="center"/>
        </w:trPr>
        <w:tc>
          <w:tcPr>
            <w:tcW w:w="3345" w:type="dxa"/>
          </w:tcPr>
          <w:p w14:paraId="67E1075A" w14:textId="77777777" w:rsidR="004B3F04" w:rsidRDefault="004B3F04" w:rsidP="000659BE">
            <w:pPr>
              <w:pStyle w:val="TableText"/>
            </w:pPr>
            <w:r>
              <w:tab/>
            </w:r>
            <w:r>
              <w:tab/>
              <w:t>role</w:t>
            </w:r>
          </w:p>
        </w:tc>
        <w:tc>
          <w:tcPr>
            <w:tcW w:w="720" w:type="dxa"/>
          </w:tcPr>
          <w:p w14:paraId="3EE3F611" w14:textId="77777777" w:rsidR="004B3F04" w:rsidRDefault="004B3F04" w:rsidP="000659BE">
            <w:pPr>
              <w:pStyle w:val="TableText"/>
            </w:pPr>
            <w:r>
              <w:t>1..1</w:t>
            </w:r>
          </w:p>
        </w:tc>
        <w:tc>
          <w:tcPr>
            <w:tcW w:w="1152" w:type="dxa"/>
          </w:tcPr>
          <w:p w14:paraId="4A63B301" w14:textId="77777777" w:rsidR="004B3F04" w:rsidRDefault="004B3F04" w:rsidP="000659BE">
            <w:pPr>
              <w:pStyle w:val="TableText"/>
            </w:pPr>
            <w:r>
              <w:t>SHALL</w:t>
            </w:r>
          </w:p>
        </w:tc>
        <w:tc>
          <w:tcPr>
            <w:tcW w:w="864" w:type="dxa"/>
          </w:tcPr>
          <w:p w14:paraId="6DD71C7B" w14:textId="77777777" w:rsidR="004B3F04" w:rsidRDefault="004B3F04" w:rsidP="000659BE">
            <w:pPr>
              <w:pStyle w:val="TableText"/>
            </w:pPr>
          </w:p>
        </w:tc>
        <w:tc>
          <w:tcPr>
            <w:tcW w:w="1104" w:type="dxa"/>
          </w:tcPr>
          <w:p w14:paraId="706C82D5" w14:textId="77777777" w:rsidR="004B3F04" w:rsidRDefault="006C736C" w:rsidP="000659BE">
            <w:pPr>
              <w:pStyle w:val="TableText"/>
            </w:pPr>
            <w:hyperlink w:anchor="C_4499-29055">
              <w:r w:rsidR="004B3F04">
                <w:rPr>
                  <w:rStyle w:val="HyperlinkText9pt"/>
                </w:rPr>
                <w:t>4499-29055</w:t>
              </w:r>
            </w:hyperlink>
          </w:p>
        </w:tc>
        <w:tc>
          <w:tcPr>
            <w:tcW w:w="2975" w:type="dxa"/>
          </w:tcPr>
          <w:p w14:paraId="0DE411CE" w14:textId="77777777" w:rsidR="004B3F04" w:rsidRDefault="004B3F04" w:rsidP="000659BE">
            <w:pPr>
              <w:pStyle w:val="TableText"/>
            </w:pPr>
          </w:p>
        </w:tc>
      </w:tr>
      <w:tr w:rsidR="004B3F04" w14:paraId="676C8908" w14:textId="77777777" w:rsidTr="000659BE">
        <w:trPr>
          <w:jc w:val="center"/>
        </w:trPr>
        <w:tc>
          <w:tcPr>
            <w:tcW w:w="3345" w:type="dxa"/>
          </w:tcPr>
          <w:p w14:paraId="6845BC98" w14:textId="77777777" w:rsidR="004B3F04" w:rsidRDefault="004B3F04" w:rsidP="000659BE">
            <w:pPr>
              <w:pStyle w:val="TableText"/>
            </w:pPr>
            <w:r>
              <w:tab/>
            </w:r>
            <w:r>
              <w:tab/>
            </w:r>
            <w:r>
              <w:tab/>
              <w:t>@classCode</w:t>
            </w:r>
          </w:p>
        </w:tc>
        <w:tc>
          <w:tcPr>
            <w:tcW w:w="720" w:type="dxa"/>
          </w:tcPr>
          <w:p w14:paraId="566113DF" w14:textId="77777777" w:rsidR="004B3F04" w:rsidRDefault="004B3F04" w:rsidP="000659BE">
            <w:pPr>
              <w:pStyle w:val="TableText"/>
            </w:pPr>
            <w:r>
              <w:t>1..1</w:t>
            </w:r>
          </w:p>
        </w:tc>
        <w:tc>
          <w:tcPr>
            <w:tcW w:w="1152" w:type="dxa"/>
          </w:tcPr>
          <w:p w14:paraId="65443298" w14:textId="77777777" w:rsidR="004B3F04" w:rsidRDefault="004B3F04" w:rsidP="000659BE">
            <w:pPr>
              <w:pStyle w:val="TableText"/>
            </w:pPr>
            <w:r>
              <w:t>SHALL</w:t>
            </w:r>
          </w:p>
        </w:tc>
        <w:tc>
          <w:tcPr>
            <w:tcW w:w="864" w:type="dxa"/>
          </w:tcPr>
          <w:p w14:paraId="0455D03B" w14:textId="77777777" w:rsidR="004B3F04" w:rsidRDefault="004B3F04" w:rsidP="000659BE">
            <w:pPr>
              <w:pStyle w:val="TableText"/>
            </w:pPr>
          </w:p>
        </w:tc>
        <w:tc>
          <w:tcPr>
            <w:tcW w:w="1104" w:type="dxa"/>
          </w:tcPr>
          <w:p w14:paraId="6B222732" w14:textId="77777777" w:rsidR="004B3F04" w:rsidRDefault="006C736C" w:rsidP="000659BE">
            <w:pPr>
              <w:pStyle w:val="TableText"/>
            </w:pPr>
            <w:hyperlink w:anchor="C_4499-29056">
              <w:r w:rsidR="004B3F04">
                <w:rPr>
                  <w:rStyle w:val="HyperlinkText9pt"/>
                </w:rPr>
                <w:t>4499-29056</w:t>
              </w:r>
            </w:hyperlink>
          </w:p>
        </w:tc>
        <w:tc>
          <w:tcPr>
            <w:tcW w:w="2975" w:type="dxa"/>
          </w:tcPr>
          <w:p w14:paraId="1846991C" w14:textId="77777777" w:rsidR="004B3F04" w:rsidRDefault="004B3F04" w:rsidP="000659BE">
            <w:pPr>
              <w:pStyle w:val="TableText"/>
            </w:pPr>
            <w:r>
              <w:t>urn:oid:2.16.840.1.113883.5.110 (HL7RoleClass) = MANU</w:t>
            </w:r>
          </w:p>
        </w:tc>
      </w:tr>
      <w:tr w:rsidR="004B3F04" w14:paraId="72B79226" w14:textId="77777777" w:rsidTr="000659BE">
        <w:trPr>
          <w:jc w:val="center"/>
        </w:trPr>
        <w:tc>
          <w:tcPr>
            <w:tcW w:w="3345" w:type="dxa"/>
          </w:tcPr>
          <w:p w14:paraId="49D1EB25" w14:textId="77777777" w:rsidR="004B3F04" w:rsidRDefault="004B3F04" w:rsidP="000659BE">
            <w:pPr>
              <w:pStyle w:val="TableText"/>
            </w:pPr>
            <w:r>
              <w:tab/>
            </w:r>
            <w:r>
              <w:tab/>
            </w:r>
            <w:r>
              <w:tab/>
              <w:t>playingMaterial</w:t>
            </w:r>
          </w:p>
        </w:tc>
        <w:tc>
          <w:tcPr>
            <w:tcW w:w="720" w:type="dxa"/>
          </w:tcPr>
          <w:p w14:paraId="1536D238" w14:textId="77777777" w:rsidR="004B3F04" w:rsidRDefault="004B3F04" w:rsidP="000659BE">
            <w:pPr>
              <w:pStyle w:val="TableText"/>
            </w:pPr>
            <w:r>
              <w:t>1..1</w:t>
            </w:r>
          </w:p>
        </w:tc>
        <w:tc>
          <w:tcPr>
            <w:tcW w:w="1152" w:type="dxa"/>
          </w:tcPr>
          <w:p w14:paraId="732B77C5" w14:textId="77777777" w:rsidR="004B3F04" w:rsidRDefault="004B3F04" w:rsidP="000659BE">
            <w:pPr>
              <w:pStyle w:val="TableText"/>
            </w:pPr>
            <w:r>
              <w:t>SHALL</w:t>
            </w:r>
          </w:p>
        </w:tc>
        <w:tc>
          <w:tcPr>
            <w:tcW w:w="864" w:type="dxa"/>
          </w:tcPr>
          <w:p w14:paraId="659EC111" w14:textId="77777777" w:rsidR="004B3F04" w:rsidRDefault="004B3F04" w:rsidP="000659BE">
            <w:pPr>
              <w:pStyle w:val="TableText"/>
            </w:pPr>
          </w:p>
        </w:tc>
        <w:tc>
          <w:tcPr>
            <w:tcW w:w="1104" w:type="dxa"/>
          </w:tcPr>
          <w:p w14:paraId="166196CC" w14:textId="77777777" w:rsidR="004B3F04" w:rsidRDefault="006C736C" w:rsidP="000659BE">
            <w:pPr>
              <w:pStyle w:val="TableText"/>
            </w:pPr>
            <w:hyperlink w:anchor="C_4499-29057">
              <w:r w:rsidR="004B3F04">
                <w:rPr>
                  <w:rStyle w:val="HyperlinkText9pt"/>
                </w:rPr>
                <w:t>4499-29057</w:t>
              </w:r>
            </w:hyperlink>
          </w:p>
        </w:tc>
        <w:tc>
          <w:tcPr>
            <w:tcW w:w="2975" w:type="dxa"/>
          </w:tcPr>
          <w:p w14:paraId="38E2DFFC" w14:textId="77777777" w:rsidR="004B3F04" w:rsidRDefault="004B3F04" w:rsidP="000659BE">
            <w:pPr>
              <w:pStyle w:val="TableText"/>
            </w:pPr>
          </w:p>
        </w:tc>
      </w:tr>
      <w:tr w:rsidR="004B3F04" w14:paraId="32A2F507" w14:textId="77777777" w:rsidTr="000659BE">
        <w:trPr>
          <w:jc w:val="center"/>
        </w:trPr>
        <w:tc>
          <w:tcPr>
            <w:tcW w:w="3345" w:type="dxa"/>
          </w:tcPr>
          <w:p w14:paraId="076EA036" w14:textId="77777777" w:rsidR="004B3F04" w:rsidRDefault="004B3F04" w:rsidP="000659BE">
            <w:pPr>
              <w:pStyle w:val="TableText"/>
            </w:pPr>
            <w:r>
              <w:tab/>
            </w:r>
            <w:r>
              <w:tab/>
            </w:r>
            <w:r>
              <w:tab/>
            </w:r>
            <w:r>
              <w:tab/>
              <w:t>@classCode</w:t>
            </w:r>
          </w:p>
        </w:tc>
        <w:tc>
          <w:tcPr>
            <w:tcW w:w="720" w:type="dxa"/>
          </w:tcPr>
          <w:p w14:paraId="3A04FA61" w14:textId="77777777" w:rsidR="004B3F04" w:rsidRDefault="004B3F04" w:rsidP="000659BE">
            <w:pPr>
              <w:pStyle w:val="TableText"/>
            </w:pPr>
            <w:r>
              <w:t>1..1</w:t>
            </w:r>
          </w:p>
        </w:tc>
        <w:tc>
          <w:tcPr>
            <w:tcW w:w="1152" w:type="dxa"/>
          </w:tcPr>
          <w:p w14:paraId="6C062F01" w14:textId="77777777" w:rsidR="004B3F04" w:rsidRDefault="004B3F04" w:rsidP="000659BE">
            <w:pPr>
              <w:pStyle w:val="TableText"/>
            </w:pPr>
            <w:r>
              <w:t>SHALL</w:t>
            </w:r>
          </w:p>
        </w:tc>
        <w:tc>
          <w:tcPr>
            <w:tcW w:w="864" w:type="dxa"/>
          </w:tcPr>
          <w:p w14:paraId="44463C6A" w14:textId="77777777" w:rsidR="004B3F04" w:rsidRDefault="004B3F04" w:rsidP="000659BE">
            <w:pPr>
              <w:pStyle w:val="TableText"/>
            </w:pPr>
          </w:p>
        </w:tc>
        <w:tc>
          <w:tcPr>
            <w:tcW w:w="1104" w:type="dxa"/>
          </w:tcPr>
          <w:p w14:paraId="55887C82" w14:textId="77777777" w:rsidR="004B3F04" w:rsidRDefault="006C736C" w:rsidP="000659BE">
            <w:pPr>
              <w:pStyle w:val="TableText"/>
            </w:pPr>
            <w:hyperlink w:anchor="C_4499-29058">
              <w:r w:rsidR="004B3F04">
                <w:rPr>
                  <w:rStyle w:val="HyperlinkText9pt"/>
                </w:rPr>
                <w:t>4499-29058</w:t>
              </w:r>
            </w:hyperlink>
          </w:p>
        </w:tc>
        <w:tc>
          <w:tcPr>
            <w:tcW w:w="2975" w:type="dxa"/>
          </w:tcPr>
          <w:p w14:paraId="701D646F" w14:textId="77777777" w:rsidR="004B3F04" w:rsidRDefault="004B3F04" w:rsidP="000659BE">
            <w:pPr>
              <w:pStyle w:val="TableText"/>
            </w:pPr>
            <w:r>
              <w:t>urn:oid:2.16.840.1.113883.5.41 (HL7EntityClass) = MMAT</w:t>
            </w:r>
          </w:p>
        </w:tc>
      </w:tr>
      <w:tr w:rsidR="004B3F04" w14:paraId="4BBD4D2C" w14:textId="77777777" w:rsidTr="000659BE">
        <w:trPr>
          <w:jc w:val="center"/>
        </w:trPr>
        <w:tc>
          <w:tcPr>
            <w:tcW w:w="3345" w:type="dxa"/>
          </w:tcPr>
          <w:p w14:paraId="309EED61" w14:textId="77777777" w:rsidR="004B3F04" w:rsidRDefault="004B3F04" w:rsidP="000659BE">
            <w:pPr>
              <w:pStyle w:val="TableText"/>
            </w:pPr>
            <w:r>
              <w:tab/>
            </w:r>
            <w:r>
              <w:tab/>
            </w:r>
            <w:r>
              <w:tab/>
            </w:r>
            <w:r>
              <w:tab/>
              <w:t>@determinerCode</w:t>
            </w:r>
          </w:p>
        </w:tc>
        <w:tc>
          <w:tcPr>
            <w:tcW w:w="720" w:type="dxa"/>
          </w:tcPr>
          <w:p w14:paraId="5C0561ED" w14:textId="77777777" w:rsidR="004B3F04" w:rsidRDefault="004B3F04" w:rsidP="000659BE">
            <w:pPr>
              <w:pStyle w:val="TableText"/>
            </w:pPr>
            <w:r>
              <w:t>1..1</w:t>
            </w:r>
          </w:p>
        </w:tc>
        <w:tc>
          <w:tcPr>
            <w:tcW w:w="1152" w:type="dxa"/>
          </w:tcPr>
          <w:p w14:paraId="558AAA12" w14:textId="77777777" w:rsidR="004B3F04" w:rsidRDefault="004B3F04" w:rsidP="000659BE">
            <w:pPr>
              <w:pStyle w:val="TableText"/>
            </w:pPr>
            <w:r>
              <w:t>SHALL</w:t>
            </w:r>
          </w:p>
        </w:tc>
        <w:tc>
          <w:tcPr>
            <w:tcW w:w="864" w:type="dxa"/>
          </w:tcPr>
          <w:p w14:paraId="43AB60BC" w14:textId="77777777" w:rsidR="004B3F04" w:rsidRDefault="004B3F04" w:rsidP="000659BE">
            <w:pPr>
              <w:pStyle w:val="TableText"/>
            </w:pPr>
          </w:p>
        </w:tc>
        <w:tc>
          <w:tcPr>
            <w:tcW w:w="1104" w:type="dxa"/>
          </w:tcPr>
          <w:p w14:paraId="20AAF13A" w14:textId="77777777" w:rsidR="004B3F04" w:rsidRDefault="006C736C" w:rsidP="000659BE">
            <w:pPr>
              <w:pStyle w:val="TableText"/>
            </w:pPr>
            <w:hyperlink w:anchor="C_4499-29059">
              <w:r w:rsidR="004B3F04">
                <w:rPr>
                  <w:rStyle w:val="HyperlinkText9pt"/>
                </w:rPr>
                <w:t>4499-29059</w:t>
              </w:r>
            </w:hyperlink>
          </w:p>
        </w:tc>
        <w:tc>
          <w:tcPr>
            <w:tcW w:w="2975" w:type="dxa"/>
          </w:tcPr>
          <w:p w14:paraId="58F50B3F" w14:textId="77777777" w:rsidR="004B3F04" w:rsidRDefault="004B3F04" w:rsidP="000659BE">
            <w:pPr>
              <w:pStyle w:val="TableText"/>
            </w:pPr>
            <w:r>
              <w:t>urn:oid:2.16.840.1.113883.5.30 (HL7EntityDeterminer) = KIND</w:t>
            </w:r>
          </w:p>
        </w:tc>
      </w:tr>
      <w:tr w:rsidR="004B3F04" w14:paraId="061DFB67" w14:textId="77777777" w:rsidTr="000659BE">
        <w:trPr>
          <w:jc w:val="center"/>
        </w:trPr>
        <w:tc>
          <w:tcPr>
            <w:tcW w:w="3345" w:type="dxa"/>
          </w:tcPr>
          <w:p w14:paraId="3846704B" w14:textId="77777777" w:rsidR="004B3F04" w:rsidRDefault="004B3F04" w:rsidP="000659BE">
            <w:pPr>
              <w:pStyle w:val="TableText"/>
            </w:pPr>
            <w:r>
              <w:tab/>
            </w:r>
            <w:r>
              <w:tab/>
            </w:r>
            <w:r>
              <w:tab/>
            </w:r>
            <w:r>
              <w:tab/>
              <w:t>code</w:t>
            </w:r>
          </w:p>
        </w:tc>
        <w:tc>
          <w:tcPr>
            <w:tcW w:w="720" w:type="dxa"/>
          </w:tcPr>
          <w:p w14:paraId="014EC8E3" w14:textId="77777777" w:rsidR="004B3F04" w:rsidRDefault="004B3F04" w:rsidP="000659BE">
            <w:pPr>
              <w:pStyle w:val="TableText"/>
            </w:pPr>
            <w:r>
              <w:t>1..1</w:t>
            </w:r>
          </w:p>
        </w:tc>
        <w:tc>
          <w:tcPr>
            <w:tcW w:w="1152" w:type="dxa"/>
          </w:tcPr>
          <w:p w14:paraId="467D658F" w14:textId="77777777" w:rsidR="004B3F04" w:rsidRDefault="004B3F04" w:rsidP="000659BE">
            <w:pPr>
              <w:pStyle w:val="TableText"/>
            </w:pPr>
            <w:r>
              <w:t>SHALL</w:t>
            </w:r>
          </w:p>
        </w:tc>
        <w:tc>
          <w:tcPr>
            <w:tcW w:w="864" w:type="dxa"/>
          </w:tcPr>
          <w:p w14:paraId="53AE0886" w14:textId="77777777" w:rsidR="004B3F04" w:rsidRDefault="004B3F04" w:rsidP="000659BE">
            <w:pPr>
              <w:pStyle w:val="TableText"/>
            </w:pPr>
          </w:p>
        </w:tc>
        <w:tc>
          <w:tcPr>
            <w:tcW w:w="1104" w:type="dxa"/>
          </w:tcPr>
          <w:p w14:paraId="5689DF5C" w14:textId="77777777" w:rsidR="004B3F04" w:rsidRDefault="006C736C" w:rsidP="000659BE">
            <w:pPr>
              <w:pStyle w:val="TableText"/>
            </w:pPr>
            <w:hyperlink w:anchor="C_4499-29060">
              <w:r w:rsidR="004B3F04">
                <w:rPr>
                  <w:rStyle w:val="HyperlinkText9pt"/>
                </w:rPr>
                <w:t>4499-29060</w:t>
              </w:r>
            </w:hyperlink>
          </w:p>
        </w:tc>
        <w:tc>
          <w:tcPr>
            <w:tcW w:w="2975" w:type="dxa"/>
          </w:tcPr>
          <w:p w14:paraId="024AAEBB" w14:textId="77777777" w:rsidR="004B3F04" w:rsidRDefault="004B3F04" w:rsidP="000659BE">
            <w:pPr>
              <w:pStyle w:val="TableText"/>
            </w:pPr>
          </w:p>
        </w:tc>
      </w:tr>
      <w:tr w:rsidR="004B3F04" w14:paraId="0DAE4EBE" w14:textId="77777777" w:rsidTr="000659BE">
        <w:trPr>
          <w:jc w:val="center"/>
        </w:trPr>
        <w:tc>
          <w:tcPr>
            <w:tcW w:w="3345" w:type="dxa"/>
          </w:tcPr>
          <w:p w14:paraId="47424C20" w14:textId="77777777" w:rsidR="004B3F04" w:rsidRDefault="004B3F04" w:rsidP="000659BE">
            <w:pPr>
              <w:pStyle w:val="TableText"/>
            </w:pPr>
            <w:r>
              <w:tab/>
            </w:r>
            <w:r>
              <w:tab/>
            </w:r>
            <w:r>
              <w:tab/>
            </w:r>
            <w:r>
              <w:tab/>
            </w:r>
            <w:r>
              <w:tab/>
              <w:t>@valueSet</w:t>
            </w:r>
          </w:p>
        </w:tc>
        <w:tc>
          <w:tcPr>
            <w:tcW w:w="720" w:type="dxa"/>
          </w:tcPr>
          <w:p w14:paraId="556F50D0" w14:textId="77777777" w:rsidR="004B3F04" w:rsidRDefault="004B3F04" w:rsidP="000659BE">
            <w:pPr>
              <w:pStyle w:val="TableText"/>
            </w:pPr>
            <w:r>
              <w:t>0..1</w:t>
            </w:r>
          </w:p>
        </w:tc>
        <w:tc>
          <w:tcPr>
            <w:tcW w:w="1152" w:type="dxa"/>
          </w:tcPr>
          <w:p w14:paraId="2A7C2D61" w14:textId="77777777" w:rsidR="004B3F04" w:rsidRDefault="004B3F04" w:rsidP="000659BE">
            <w:pPr>
              <w:pStyle w:val="TableText"/>
            </w:pPr>
            <w:r>
              <w:t>SHOULD</w:t>
            </w:r>
          </w:p>
        </w:tc>
        <w:tc>
          <w:tcPr>
            <w:tcW w:w="864" w:type="dxa"/>
          </w:tcPr>
          <w:p w14:paraId="78E5B8B4" w14:textId="77777777" w:rsidR="004B3F04" w:rsidRDefault="004B3F04" w:rsidP="000659BE">
            <w:pPr>
              <w:pStyle w:val="TableText"/>
            </w:pPr>
          </w:p>
        </w:tc>
        <w:tc>
          <w:tcPr>
            <w:tcW w:w="1104" w:type="dxa"/>
          </w:tcPr>
          <w:p w14:paraId="1FEBC2C2" w14:textId="77777777" w:rsidR="004B3F04" w:rsidRDefault="006C736C" w:rsidP="000659BE">
            <w:pPr>
              <w:pStyle w:val="TableText"/>
            </w:pPr>
            <w:hyperlink w:anchor="C_4499-30164">
              <w:r w:rsidR="004B3F04">
                <w:rPr>
                  <w:rStyle w:val="HyperlinkText9pt"/>
                </w:rPr>
                <w:t>4499-30164</w:t>
              </w:r>
            </w:hyperlink>
          </w:p>
        </w:tc>
        <w:tc>
          <w:tcPr>
            <w:tcW w:w="2975" w:type="dxa"/>
          </w:tcPr>
          <w:p w14:paraId="329B5F93" w14:textId="77777777" w:rsidR="004B3F04" w:rsidRDefault="004B3F04" w:rsidP="000659BE">
            <w:pPr>
              <w:pStyle w:val="TableText"/>
            </w:pPr>
          </w:p>
        </w:tc>
      </w:tr>
      <w:tr w:rsidR="004B3F04" w14:paraId="3DDF3A2C" w14:textId="77777777" w:rsidTr="000659BE">
        <w:trPr>
          <w:jc w:val="center"/>
        </w:trPr>
        <w:tc>
          <w:tcPr>
            <w:tcW w:w="3345" w:type="dxa"/>
          </w:tcPr>
          <w:p w14:paraId="730F754F" w14:textId="77777777" w:rsidR="004B3F04" w:rsidRDefault="004B3F04" w:rsidP="000659BE">
            <w:pPr>
              <w:pStyle w:val="TableText"/>
            </w:pPr>
            <w:r>
              <w:tab/>
              <w:t>participation</w:t>
            </w:r>
          </w:p>
        </w:tc>
        <w:tc>
          <w:tcPr>
            <w:tcW w:w="720" w:type="dxa"/>
          </w:tcPr>
          <w:p w14:paraId="331450EF" w14:textId="77777777" w:rsidR="004B3F04" w:rsidRDefault="004B3F04" w:rsidP="000659BE">
            <w:pPr>
              <w:pStyle w:val="TableText"/>
            </w:pPr>
            <w:r>
              <w:t>0..1</w:t>
            </w:r>
          </w:p>
        </w:tc>
        <w:tc>
          <w:tcPr>
            <w:tcW w:w="1152" w:type="dxa"/>
          </w:tcPr>
          <w:p w14:paraId="2D71B6C5" w14:textId="77777777" w:rsidR="004B3F04" w:rsidRDefault="004B3F04" w:rsidP="000659BE">
            <w:pPr>
              <w:pStyle w:val="TableText"/>
            </w:pPr>
            <w:r>
              <w:t>MAY</w:t>
            </w:r>
          </w:p>
        </w:tc>
        <w:tc>
          <w:tcPr>
            <w:tcW w:w="864" w:type="dxa"/>
          </w:tcPr>
          <w:p w14:paraId="7E7D6427" w14:textId="77777777" w:rsidR="004B3F04" w:rsidRDefault="004B3F04" w:rsidP="000659BE">
            <w:pPr>
              <w:pStyle w:val="TableText"/>
            </w:pPr>
          </w:p>
        </w:tc>
        <w:tc>
          <w:tcPr>
            <w:tcW w:w="1104" w:type="dxa"/>
          </w:tcPr>
          <w:p w14:paraId="2B781C0A" w14:textId="77777777" w:rsidR="004B3F04" w:rsidRDefault="006C736C" w:rsidP="000659BE">
            <w:pPr>
              <w:pStyle w:val="TableText"/>
            </w:pPr>
            <w:hyperlink w:anchor="C_4499-33441">
              <w:r w:rsidR="004B3F04">
                <w:rPr>
                  <w:rStyle w:val="HyperlinkText9pt"/>
                </w:rPr>
                <w:t>4499-33441</w:t>
              </w:r>
            </w:hyperlink>
          </w:p>
        </w:tc>
        <w:tc>
          <w:tcPr>
            <w:tcW w:w="2975" w:type="dxa"/>
          </w:tcPr>
          <w:p w14:paraId="39D86674" w14:textId="77777777" w:rsidR="004B3F04" w:rsidRDefault="004B3F04" w:rsidP="000659BE">
            <w:pPr>
              <w:pStyle w:val="TableText"/>
            </w:pPr>
          </w:p>
        </w:tc>
      </w:tr>
      <w:tr w:rsidR="004B3F04" w14:paraId="2E68F5DF" w14:textId="77777777" w:rsidTr="000659BE">
        <w:trPr>
          <w:jc w:val="center"/>
        </w:trPr>
        <w:tc>
          <w:tcPr>
            <w:tcW w:w="3345" w:type="dxa"/>
          </w:tcPr>
          <w:p w14:paraId="37C76F25" w14:textId="77777777" w:rsidR="004B3F04" w:rsidRDefault="004B3F04" w:rsidP="000659BE">
            <w:pPr>
              <w:pStyle w:val="TableText"/>
            </w:pPr>
            <w:r>
              <w:tab/>
            </w:r>
            <w:r>
              <w:tab/>
              <w:t>@typeCode</w:t>
            </w:r>
          </w:p>
        </w:tc>
        <w:tc>
          <w:tcPr>
            <w:tcW w:w="720" w:type="dxa"/>
          </w:tcPr>
          <w:p w14:paraId="78FFAB04" w14:textId="77777777" w:rsidR="004B3F04" w:rsidRDefault="004B3F04" w:rsidP="000659BE">
            <w:pPr>
              <w:pStyle w:val="TableText"/>
            </w:pPr>
            <w:r>
              <w:t>1..1</w:t>
            </w:r>
          </w:p>
        </w:tc>
        <w:tc>
          <w:tcPr>
            <w:tcW w:w="1152" w:type="dxa"/>
          </w:tcPr>
          <w:p w14:paraId="0350AAB9" w14:textId="77777777" w:rsidR="004B3F04" w:rsidRDefault="004B3F04" w:rsidP="000659BE">
            <w:pPr>
              <w:pStyle w:val="TableText"/>
            </w:pPr>
            <w:r>
              <w:t>SHALL</w:t>
            </w:r>
          </w:p>
        </w:tc>
        <w:tc>
          <w:tcPr>
            <w:tcW w:w="864" w:type="dxa"/>
          </w:tcPr>
          <w:p w14:paraId="48B22ED5" w14:textId="77777777" w:rsidR="004B3F04" w:rsidRDefault="004B3F04" w:rsidP="000659BE">
            <w:pPr>
              <w:pStyle w:val="TableText"/>
            </w:pPr>
          </w:p>
        </w:tc>
        <w:tc>
          <w:tcPr>
            <w:tcW w:w="1104" w:type="dxa"/>
          </w:tcPr>
          <w:p w14:paraId="76BB80FD" w14:textId="77777777" w:rsidR="004B3F04" w:rsidRDefault="006C736C" w:rsidP="000659BE">
            <w:pPr>
              <w:pStyle w:val="TableText"/>
            </w:pPr>
            <w:hyperlink w:anchor="C_4499-33444">
              <w:r w:rsidR="004B3F04">
                <w:rPr>
                  <w:rStyle w:val="HyperlinkText9pt"/>
                </w:rPr>
                <w:t>4499-33444</w:t>
              </w:r>
            </w:hyperlink>
          </w:p>
        </w:tc>
        <w:tc>
          <w:tcPr>
            <w:tcW w:w="2975" w:type="dxa"/>
          </w:tcPr>
          <w:p w14:paraId="12505210" w14:textId="77777777" w:rsidR="004B3F04" w:rsidRDefault="004B3F04" w:rsidP="000659BE">
            <w:pPr>
              <w:pStyle w:val="TableText"/>
            </w:pPr>
            <w:r>
              <w:t>urn:oid:2.16.840.1.113883.5.90 (HL7ParticipationType) = AUT</w:t>
            </w:r>
          </w:p>
        </w:tc>
      </w:tr>
      <w:tr w:rsidR="004B3F04" w14:paraId="3CDE2D68" w14:textId="77777777" w:rsidTr="000659BE">
        <w:trPr>
          <w:jc w:val="center"/>
        </w:trPr>
        <w:tc>
          <w:tcPr>
            <w:tcW w:w="3345" w:type="dxa"/>
          </w:tcPr>
          <w:p w14:paraId="0BAD3F7C" w14:textId="77777777" w:rsidR="004B3F04" w:rsidRDefault="004B3F04" w:rsidP="000659BE">
            <w:pPr>
              <w:pStyle w:val="TableText"/>
            </w:pPr>
            <w:r>
              <w:tab/>
            </w:r>
            <w:r>
              <w:tab/>
              <w:t>time</w:t>
            </w:r>
          </w:p>
        </w:tc>
        <w:tc>
          <w:tcPr>
            <w:tcW w:w="720" w:type="dxa"/>
          </w:tcPr>
          <w:p w14:paraId="106938DD" w14:textId="77777777" w:rsidR="004B3F04" w:rsidRDefault="004B3F04" w:rsidP="000659BE">
            <w:pPr>
              <w:pStyle w:val="TableText"/>
            </w:pPr>
            <w:r>
              <w:t>1..1</w:t>
            </w:r>
          </w:p>
        </w:tc>
        <w:tc>
          <w:tcPr>
            <w:tcW w:w="1152" w:type="dxa"/>
          </w:tcPr>
          <w:p w14:paraId="2FB72E55" w14:textId="77777777" w:rsidR="004B3F04" w:rsidRDefault="004B3F04" w:rsidP="000659BE">
            <w:pPr>
              <w:pStyle w:val="TableText"/>
            </w:pPr>
            <w:r>
              <w:t>SHALL</w:t>
            </w:r>
          </w:p>
        </w:tc>
        <w:tc>
          <w:tcPr>
            <w:tcW w:w="864" w:type="dxa"/>
          </w:tcPr>
          <w:p w14:paraId="217947A0" w14:textId="77777777" w:rsidR="004B3F04" w:rsidRDefault="004B3F04" w:rsidP="000659BE">
            <w:pPr>
              <w:pStyle w:val="TableText"/>
            </w:pPr>
          </w:p>
        </w:tc>
        <w:tc>
          <w:tcPr>
            <w:tcW w:w="1104" w:type="dxa"/>
          </w:tcPr>
          <w:p w14:paraId="44BD894F" w14:textId="77777777" w:rsidR="004B3F04" w:rsidRDefault="006C736C" w:rsidP="000659BE">
            <w:pPr>
              <w:pStyle w:val="TableText"/>
            </w:pPr>
            <w:hyperlink w:anchor="C_4499-33442">
              <w:r w:rsidR="004B3F04">
                <w:rPr>
                  <w:rStyle w:val="HyperlinkText9pt"/>
                </w:rPr>
                <w:t>4499-33442</w:t>
              </w:r>
            </w:hyperlink>
          </w:p>
        </w:tc>
        <w:tc>
          <w:tcPr>
            <w:tcW w:w="2975" w:type="dxa"/>
          </w:tcPr>
          <w:p w14:paraId="364980C7" w14:textId="77777777" w:rsidR="004B3F04" w:rsidRDefault="004B3F04" w:rsidP="000659BE">
            <w:pPr>
              <w:pStyle w:val="TableText"/>
            </w:pPr>
          </w:p>
        </w:tc>
      </w:tr>
      <w:tr w:rsidR="004B3F04" w14:paraId="66D5A5C2" w14:textId="77777777" w:rsidTr="000659BE">
        <w:trPr>
          <w:jc w:val="center"/>
        </w:trPr>
        <w:tc>
          <w:tcPr>
            <w:tcW w:w="3345" w:type="dxa"/>
          </w:tcPr>
          <w:p w14:paraId="3280C3D3" w14:textId="77777777" w:rsidR="004B3F04" w:rsidRDefault="004B3F04" w:rsidP="000659BE">
            <w:pPr>
              <w:pStyle w:val="TableText"/>
            </w:pPr>
            <w:r>
              <w:tab/>
            </w:r>
            <w:r>
              <w:tab/>
            </w:r>
            <w:r>
              <w:tab/>
              <w:t>low</w:t>
            </w:r>
          </w:p>
        </w:tc>
        <w:tc>
          <w:tcPr>
            <w:tcW w:w="720" w:type="dxa"/>
          </w:tcPr>
          <w:p w14:paraId="10E555B7" w14:textId="77777777" w:rsidR="004B3F04" w:rsidRDefault="004B3F04" w:rsidP="000659BE">
            <w:pPr>
              <w:pStyle w:val="TableText"/>
            </w:pPr>
            <w:r>
              <w:t>1..1</w:t>
            </w:r>
          </w:p>
        </w:tc>
        <w:tc>
          <w:tcPr>
            <w:tcW w:w="1152" w:type="dxa"/>
          </w:tcPr>
          <w:p w14:paraId="4915FBB6" w14:textId="77777777" w:rsidR="004B3F04" w:rsidRDefault="004B3F04" w:rsidP="000659BE">
            <w:pPr>
              <w:pStyle w:val="TableText"/>
            </w:pPr>
            <w:r>
              <w:t>SHALL</w:t>
            </w:r>
          </w:p>
        </w:tc>
        <w:tc>
          <w:tcPr>
            <w:tcW w:w="864" w:type="dxa"/>
          </w:tcPr>
          <w:p w14:paraId="6B6651BA" w14:textId="77777777" w:rsidR="004B3F04" w:rsidRDefault="004B3F04" w:rsidP="000659BE">
            <w:pPr>
              <w:pStyle w:val="TableText"/>
            </w:pPr>
          </w:p>
        </w:tc>
        <w:tc>
          <w:tcPr>
            <w:tcW w:w="1104" w:type="dxa"/>
          </w:tcPr>
          <w:p w14:paraId="4F5A39E4" w14:textId="77777777" w:rsidR="004B3F04" w:rsidRDefault="006C736C" w:rsidP="000659BE">
            <w:pPr>
              <w:pStyle w:val="TableText"/>
            </w:pPr>
            <w:hyperlink w:anchor="C_4499-33500">
              <w:r w:rsidR="004B3F04">
                <w:rPr>
                  <w:rStyle w:val="HyperlinkText9pt"/>
                </w:rPr>
                <w:t>4499-33500</w:t>
              </w:r>
            </w:hyperlink>
          </w:p>
        </w:tc>
        <w:tc>
          <w:tcPr>
            <w:tcW w:w="2975" w:type="dxa"/>
          </w:tcPr>
          <w:p w14:paraId="536BBA44" w14:textId="77777777" w:rsidR="004B3F04" w:rsidRDefault="004B3F04" w:rsidP="000659BE">
            <w:pPr>
              <w:pStyle w:val="TableText"/>
            </w:pPr>
          </w:p>
        </w:tc>
      </w:tr>
      <w:tr w:rsidR="004B3F04" w14:paraId="4DCCFF59" w14:textId="77777777" w:rsidTr="000659BE">
        <w:trPr>
          <w:jc w:val="center"/>
        </w:trPr>
        <w:tc>
          <w:tcPr>
            <w:tcW w:w="3345" w:type="dxa"/>
          </w:tcPr>
          <w:p w14:paraId="2D44E243" w14:textId="77777777" w:rsidR="004B3F04" w:rsidRDefault="004B3F04" w:rsidP="000659BE">
            <w:pPr>
              <w:pStyle w:val="TableText"/>
            </w:pPr>
            <w:r>
              <w:tab/>
            </w:r>
            <w:r>
              <w:tab/>
              <w:t>role</w:t>
            </w:r>
          </w:p>
        </w:tc>
        <w:tc>
          <w:tcPr>
            <w:tcW w:w="720" w:type="dxa"/>
          </w:tcPr>
          <w:p w14:paraId="46A8F590" w14:textId="77777777" w:rsidR="004B3F04" w:rsidRDefault="004B3F04" w:rsidP="000659BE">
            <w:pPr>
              <w:pStyle w:val="TableText"/>
            </w:pPr>
            <w:r>
              <w:t>1..1</w:t>
            </w:r>
          </w:p>
        </w:tc>
        <w:tc>
          <w:tcPr>
            <w:tcW w:w="1152" w:type="dxa"/>
          </w:tcPr>
          <w:p w14:paraId="5AE16B41" w14:textId="77777777" w:rsidR="004B3F04" w:rsidRDefault="004B3F04" w:rsidP="000659BE">
            <w:pPr>
              <w:pStyle w:val="TableText"/>
            </w:pPr>
            <w:r>
              <w:t>SHALL</w:t>
            </w:r>
          </w:p>
        </w:tc>
        <w:tc>
          <w:tcPr>
            <w:tcW w:w="864" w:type="dxa"/>
          </w:tcPr>
          <w:p w14:paraId="14DC8391" w14:textId="77777777" w:rsidR="004B3F04" w:rsidRDefault="004B3F04" w:rsidP="000659BE">
            <w:pPr>
              <w:pStyle w:val="TableText"/>
            </w:pPr>
          </w:p>
        </w:tc>
        <w:tc>
          <w:tcPr>
            <w:tcW w:w="1104" w:type="dxa"/>
          </w:tcPr>
          <w:p w14:paraId="6AB01B2E" w14:textId="77777777" w:rsidR="004B3F04" w:rsidRDefault="006C736C" w:rsidP="000659BE">
            <w:pPr>
              <w:pStyle w:val="TableText"/>
            </w:pPr>
            <w:hyperlink w:anchor="C_4499-33592">
              <w:r w:rsidR="004B3F04">
                <w:rPr>
                  <w:rStyle w:val="HyperlinkText9pt"/>
                </w:rPr>
                <w:t>4499-33592</w:t>
              </w:r>
            </w:hyperlink>
          </w:p>
        </w:tc>
        <w:tc>
          <w:tcPr>
            <w:tcW w:w="2975" w:type="dxa"/>
          </w:tcPr>
          <w:p w14:paraId="010F94D2" w14:textId="77777777" w:rsidR="004B3F04" w:rsidRDefault="004B3F04" w:rsidP="000659BE">
            <w:pPr>
              <w:pStyle w:val="TableText"/>
            </w:pPr>
          </w:p>
        </w:tc>
      </w:tr>
      <w:tr w:rsidR="004B3F04" w14:paraId="0197D154" w14:textId="77777777" w:rsidTr="000659BE">
        <w:trPr>
          <w:jc w:val="center"/>
        </w:trPr>
        <w:tc>
          <w:tcPr>
            <w:tcW w:w="3345" w:type="dxa"/>
          </w:tcPr>
          <w:p w14:paraId="4C6CE8FA" w14:textId="77777777" w:rsidR="004B3F04" w:rsidRDefault="004B3F04" w:rsidP="000659BE">
            <w:pPr>
              <w:pStyle w:val="TableText"/>
            </w:pPr>
            <w:r>
              <w:tab/>
            </w:r>
            <w:r>
              <w:tab/>
            </w:r>
            <w:r>
              <w:tab/>
              <w:t>@classCode</w:t>
            </w:r>
          </w:p>
        </w:tc>
        <w:tc>
          <w:tcPr>
            <w:tcW w:w="720" w:type="dxa"/>
          </w:tcPr>
          <w:p w14:paraId="0932967D" w14:textId="77777777" w:rsidR="004B3F04" w:rsidRDefault="004B3F04" w:rsidP="000659BE">
            <w:pPr>
              <w:pStyle w:val="TableText"/>
            </w:pPr>
            <w:r>
              <w:t>1..1</w:t>
            </w:r>
          </w:p>
        </w:tc>
        <w:tc>
          <w:tcPr>
            <w:tcW w:w="1152" w:type="dxa"/>
          </w:tcPr>
          <w:p w14:paraId="74C400D0" w14:textId="77777777" w:rsidR="004B3F04" w:rsidRDefault="004B3F04" w:rsidP="000659BE">
            <w:pPr>
              <w:pStyle w:val="TableText"/>
            </w:pPr>
            <w:r>
              <w:t>SHALL</w:t>
            </w:r>
          </w:p>
        </w:tc>
        <w:tc>
          <w:tcPr>
            <w:tcW w:w="864" w:type="dxa"/>
          </w:tcPr>
          <w:p w14:paraId="1E602FBD" w14:textId="77777777" w:rsidR="004B3F04" w:rsidRDefault="004B3F04" w:rsidP="000659BE">
            <w:pPr>
              <w:pStyle w:val="TableText"/>
            </w:pPr>
          </w:p>
        </w:tc>
        <w:tc>
          <w:tcPr>
            <w:tcW w:w="1104" w:type="dxa"/>
          </w:tcPr>
          <w:p w14:paraId="6B142905" w14:textId="77777777" w:rsidR="004B3F04" w:rsidRDefault="006C736C" w:rsidP="000659BE">
            <w:pPr>
              <w:pStyle w:val="TableText"/>
            </w:pPr>
            <w:hyperlink w:anchor="C_4499-33593">
              <w:r w:rsidR="004B3F04">
                <w:rPr>
                  <w:rStyle w:val="HyperlinkText9pt"/>
                </w:rPr>
                <w:t>4499-33593</w:t>
              </w:r>
            </w:hyperlink>
          </w:p>
        </w:tc>
        <w:tc>
          <w:tcPr>
            <w:tcW w:w="2975" w:type="dxa"/>
          </w:tcPr>
          <w:p w14:paraId="7F7689F7" w14:textId="77777777" w:rsidR="004B3F04" w:rsidRDefault="004B3F04" w:rsidP="000659BE">
            <w:pPr>
              <w:pStyle w:val="TableText"/>
            </w:pPr>
            <w:r>
              <w:t>ROL</w:t>
            </w:r>
          </w:p>
        </w:tc>
      </w:tr>
      <w:tr w:rsidR="004B3F04" w14:paraId="5F8F296A" w14:textId="77777777" w:rsidTr="000659BE">
        <w:trPr>
          <w:jc w:val="center"/>
        </w:trPr>
        <w:tc>
          <w:tcPr>
            <w:tcW w:w="3345" w:type="dxa"/>
          </w:tcPr>
          <w:p w14:paraId="38463C16" w14:textId="77777777" w:rsidR="004B3F04" w:rsidRDefault="004B3F04" w:rsidP="000659BE">
            <w:pPr>
              <w:pStyle w:val="TableText"/>
            </w:pPr>
            <w:r>
              <w:tab/>
              <w:t>participation</w:t>
            </w:r>
          </w:p>
        </w:tc>
        <w:tc>
          <w:tcPr>
            <w:tcW w:w="720" w:type="dxa"/>
          </w:tcPr>
          <w:p w14:paraId="797BF726" w14:textId="77777777" w:rsidR="004B3F04" w:rsidRDefault="004B3F04" w:rsidP="000659BE">
            <w:pPr>
              <w:pStyle w:val="TableText"/>
            </w:pPr>
            <w:r>
              <w:t>0..1</w:t>
            </w:r>
          </w:p>
        </w:tc>
        <w:tc>
          <w:tcPr>
            <w:tcW w:w="1152" w:type="dxa"/>
          </w:tcPr>
          <w:p w14:paraId="23C56C56" w14:textId="77777777" w:rsidR="004B3F04" w:rsidRDefault="004B3F04" w:rsidP="000659BE">
            <w:pPr>
              <w:pStyle w:val="TableText"/>
            </w:pPr>
            <w:r>
              <w:t>MAY</w:t>
            </w:r>
          </w:p>
        </w:tc>
        <w:tc>
          <w:tcPr>
            <w:tcW w:w="864" w:type="dxa"/>
          </w:tcPr>
          <w:p w14:paraId="67D9D8B6" w14:textId="77777777" w:rsidR="004B3F04" w:rsidRDefault="004B3F04" w:rsidP="000659BE">
            <w:pPr>
              <w:pStyle w:val="TableText"/>
            </w:pPr>
          </w:p>
        </w:tc>
        <w:tc>
          <w:tcPr>
            <w:tcW w:w="1104" w:type="dxa"/>
          </w:tcPr>
          <w:p w14:paraId="2B5BA42C" w14:textId="77777777" w:rsidR="004B3F04" w:rsidRDefault="006C736C" w:rsidP="000659BE">
            <w:pPr>
              <w:pStyle w:val="TableText"/>
            </w:pPr>
            <w:hyperlink w:anchor="C_4499-35330">
              <w:r w:rsidR="004B3F04">
                <w:rPr>
                  <w:rStyle w:val="HyperlinkText9pt"/>
                </w:rPr>
                <w:t>4499-35330</w:t>
              </w:r>
            </w:hyperlink>
          </w:p>
        </w:tc>
        <w:tc>
          <w:tcPr>
            <w:tcW w:w="2975" w:type="dxa"/>
          </w:tcPr>
          <w:p w14:paraId="75B5EE98" w14:textId="77777777" w:rsidR="004B3F04" w:rsidRDefault="004B3F04" w:rsidP="000659BE">
            <w:pPr>
              <w:pStyle w:val="TableText"/>
            </w:pPr>
          </w:p>
        </w:tc>
      </w:tr>
      <w:tr w:rsidR="004B3F04" w14:paraId="1D4B30CD" w14:textId="77777777" w:rsidTr="000659BE">
        <w:trPr>
          <w:jc w:val="center"/>
        </w:trPr>
        <w:tc>
          <w:tcPr>
            <w:tcW w:w="3345" w:type="dxa"/>
          </w:tcPr>
          <w:p w14:paraId="1234AC70" w14:textId="77777777" w:rsidR="004B3F04" w:rsidRDefault="004B3F04" w:rsidP="000659BE">
            <w:pPr>
              <w:pStyle w:val="TableText"/>
            </w:pPr>
            <w:r>
              <w:tab/>
            </w:r>
            <w:r>
              <w:tab/>
              <w:t>@typeCode</w:t>
            </w:r>
          </w:p>
        </w:tc>
        <w:tc>
          <w:tcPr>
            <w:tcW w:w="720" w:type="dxa"/>
          </w:tcPr>
          <w:p w14:paraId="09C811DE" w14:textId="77777777" w:rsidR="004B3F04" w:rsidRDefault="004B3F04" w:rsidP="000659BE">
            <w:pPr>
              <w:pStyle w:val="TableText"/>
            </w:pPr>
            <w:r>
              <w:t>1..1</w:t>
            </w:r>
          </w:p>
        </w:tc>
        <w:tc>
          <w:tcPr>
            <w:tcW w:w="1152" w:type="dxa"/>
          </w:tcPr>
          <w:p w14:paraId="5B622892" w14:textId="77777777" w:rsidR="004B3F04" w:rsidRDefault="004B3F04" w:rsidP="000659BE">
            <w:pPr>
              <w:pStyle w:val="TableText"/>
            </w:pPr>
            <w:r>
              <w:t>SHALL</w:t>
            </w:r>
          </w:p>
        </w:tc>
        <w:tc>
          <w:tcPr>
            <w:tcW w:w="864" w:type="dxa"/>
          </w:tcPr>
          <w:p w14:paraId="5FBB4859" w14:textId="77777777" w:rsidR="004B3F04" w:rsidRDefault="004B3F04" w:rsidP="000659BE">
            <w:pPr>
              <w:pStyle w:val="TableText"/>
            </w:pPr>
          </w:p>
        </w:tc>
        <w:tc>
          <w:tcPr>
            <w:tcW w:w="1104" w:type="dxa"/>
          </w:tcPr>
          <w:p w14:paraId="2ED359F9" w14:textId="77777777" w:rsidR="004B3F04" w:rsidRDefault="006C736C" w:rsidP="000659BE">
            <w:pPr>
              <w:pStyle w:val="TableText"/>
            </w:pPr>
            <w:hyperlink w:anchor="C_4499-35334">
              <w:r w:rsidR="004B3F04">
                <w:rPr>
                  <w:rStyle w:val="HyperlinkText9pt"/>
                </w:rPr>
                <w:t>4499-35334</w:t>
              </w:r>
            </w:hyperlink>
          </w:p>
        </w:tc>
        <w:tc>
          <w:tcPr>
            <w:tcW w:w="2975" w:type="dxa"/>
          </w:tcPr>
          <w:p w14:paraId="7D2F5E8D" w14:textId="77777777" w:rsidR="004B3F04" w:rsidRDefault="004B3F04" w:rsidP="000659BE">
            <w:pPr>
              <w:pStyle w:val="TableText"/>
            </w:pPr>
            <w:r>
              <w:t>urn:oid:2.16.840.1.113883.5.90 (HL7ParticipationType) = LOC</w:t>
            </w:r>
          </w:p>
        </w:tc>
      </w:tr>
      <w:tr w:rsidR="004B3F04" w14:paraId="163E6DBA" w14:textId="77777777" w:rsidTr="000659BE">
        <w:trPr>
          <w:jc w:val="center"/>
        </w:trPr>
        <w:tc>
          <w:tcPr>
            <w:tcW w:w="3345" w:type="dxa"/>
          </w:tcPr>
          <w:p w14:paraId="689BD966" w14:textId="77777777" w:rsidR="004B3F04" w:rsidRDefault="004B3F04" w:rsidP="000659BE">
            <w:pPr>
              <w:pStyle w:val="TableText"/>
            </w:pPr>
            <w:r>
              <w:tab/>
            </w:r>
            <w:r>
              <w:tab/>
              <w:t>role</w:t>
            </w:r>
          </w:p>
        </w:tc>
        <w:tc>
          <w:tcPr>
            <w:tcW w:w="720" w:type="dxa"/>
          </w:tcPr>
          <w:p w14:paraId="3DF00F59" w14:textId="77777777" w:rsidR="004B3F04" w:rsidRDefault="004B3F04" w:rsidP="000659BE">
            <w:pPr>
              <w:pStyle w:val="TableText"/>
            </w:pPr>
            <w:r>
              <w:t>1..1</w:t>
            </w:r>
          </w:p>
        </w:tc>
        <w:tc>
          <w:tcPr>
            <w:tcW w:w="1152" w:type="dxa"/>
          </w:tcPr>
          <w:p w14:paraId="3D899562" w14:textId="77777777" w:rsidR="004B3F04" w:rsidRDefault="004B3F04" w:rsidP="000659BE">
            <w:pPr>
              <w:pStyle w:val="TableText"/>
            </w:pPr>
            <w:r>
              <w:t>SHALL</w:t>
            </w:r>
          </w:p>
        </w:tc>
        <w:tc>
          <w:tcPr>
            <w:tcW w:w="864" w:type="dxa"/>
          </w:tcPr>
          <w:p w14:paraId="6234B873" w14:textId="77777777" w:rsidR="004B3F04" w:rsidRDefault="004B3F04" w:rsidP="000659BE">
            <w:pPr>
              <w:pStyle w:val="TableText"/>
            </w:pPr>
          </w:p>
        </w:tc>
        <w:tc>
          <w:tcPr>
            <w:tcW w:w="1104" w:type="dxa"/>
          </w:tcPr>
          <w:p w14:paraId="1B950A8B" w14:textId="77777777" w:rsidR="004B3F04" w:rsidRDefault="006C736C" w:rsidP="000659BE">
            <w:pPr>
              <w:pStyle w:val="TableText"/>
            </w:pPr>
            <w:hyperlink w:anchor="C_4499-35331">
              <w:r w:rsidR="004B3F04">
                <w:rPr>
                  <w:rStyle w:val="HyperlinkText9pt"/>
                </w:rPr>
                <w:t>4499-35331</w:t>
              </w:r>
            </w:hyperlink>
          </w:p>
        </w:tc>
        <w:tc>
          <w:tcPr>
            <w:tcW w:w="2975" w:type="dxa"/>
          </w:tcPr>
          <w:p w14:paraId="3FC22627" w14:textId="77777777" w:rsidR="004B3F04" w:rsidRDefault="004B3F04" w:rsidP="000659BE">
            <w:pPr>
              <w:pStyle w:val="TableText"/>
            </w:pPr>
          </w:p>
        </w:tc>
      </w:tr>
      <w:tr w:rsidR="004B3F04" w14:paraId="454151B4" w14:textId="77777777" w:rsidTr="000659BE">
        <w:trPr>
          <w:jc w:val="center"/>
        </w:trPr>
        <w:tc>
          <w:tcPr>
            <w:tcW w:w="3345" w:type="dxa"/>
          </w:tcPr>
          <w:p w14:paraId="74043DF3" w14:textId="77777777" w:rsidR="004B3F04" w:rsidRDefault="004B3F04" w:rsidP="000659BE">
            <w:pPr>
              <w:pStyle w:val="TableText"/>
            </w:pPr>
            <w:r>
              <w:tab/>
            </w:r>
            <w:r>
              <w:tab/>
            </w:r>
            <w:r>
              <w:tab/>
              <w:t>@classCode</w:t>
            </w:r>
          </w:p>
        </w:tc>
        <w:tc>
          <w:tcPr>
            <w:tcW w:w="720" w:type="dxa"/>
          </w:tcPr>
          <w:p w14:paraId="61C99B1F" w14:textId="77777777" w:rsidR="004B3F04" w:rsidRDefault="004B3F04" w:rsidP="000659BE">
            <w:pPr>
              <w:pStyle w:val="TableText"/>
            </w:pPr>
            <w:r>
              <w:t>1..1</w:t>
            </w:r>
          </w:p>
        </w:tc>
        <w:tc>
          <w:tcPr>
            <w:tcW w:w="1152" w:type="dxa"/>
          </w:tcPr>
          <w:p w14:paraId="0E50DA3E" w14:textId="77777777" w:rsidR="004B3F04" w:rsidRDefault="004B3F04" w:rsidP="000659BE">
            <w:pPr>
              <w:pStyle w:val="TableText"/>
            </w:pPr>
            <w:r>
              <w:t>SHALL</w:t>
            </w:r>
          </w:p>
        </w:tc>
        <w:tc>
          <w:tcPr>
            <w:tcW w:w="864" w:type="dxa"/>
          </w:tcPr>
          <w:p w14:paraId="4ED1382A" w14:textId="77777777" w:rsidR="004B3F04" w:rsidRDefault="004B3F04" w:rsidP="000659BE">
            <w:pPr>
              <w:pStyle w:val="TableText"/>
            </w:pPr>
          </w:p>
        </w:tc>
        <w:tc>
          <w:tcPr>
            <w:tcW w:w="1104" w:type="dxa"/>
          </w:tcPr>
          <w:p w14:paraId="4B649393" w14:textId="77777777" w:rsidR="004B3F04" w:rsidRDefault="006C736C" w:rsidP="000659BE">
            <w:pPr>
              <w:pStyle w:val="TableText"/>
            </w:pPr>
            <w:hyperlink w:anchor="C_4499-35332">
              <w:r w:rsidR="004B3F04">
                <w:rPr>
                  <w:rStyle w:val="HyperlinkText9pt"/>
                </w:rPr>
                <w:t>4499-35332</w:t>
              </w:r>
            </w:hyperlink>
          </w:p>
        </w:tc>
        <w:tc>
          <w:tcPr>
            <w:tcW w:w="2975" w:type="dxa"/>
          </w:tcPr>
          <w:p w14:paraId="6C7E52F4" w14:textId="77777777" w:rsidR="004B3F04" w:rsidRDefault="004B3F04" w:rsidP="000659BE">
            <w:pPr>
              <w:pStyle w:val="TableText"/>
            </w:pPr>
            <w:r>
              <w:t>urn:oid:2.16.840.1.113883.5.110 (HL7RoleClass) = EXLOC</w:t>
            </w:r>
          </w:p>
        </w:tc>
      </w:tr>
      <w:tr w:rsidR="004B3F04" w14:paraId="6CF1A0A8" w14:textId="77777777" w:rsidTr="000659BE">
        <w:trPr>
          <w:jc w:val="center"/>
        </w:trPr>
        <w:tc>
          <w:tcPr>
            <w:tcW w:w="3345" w:type="dxa"/>
          </w:tcPr>
          <w:p w14:paraId="75E831FE" w14:textId="77777777" w:rsidR="004B3F04" w:rsidRDefault="004B3F04" w:rsidP="000659BE">
            <w:pPr>
              <w:pStyle w:val="TableText"/>
            </w:pPr>
            <w:r>
              <w:tab/>
            </w:r>
            <w:r>
              <w:tab/>
            </w:r>
            <w:r>
              <w:tab/>
              <w:t>code</w:t>
            </w:r>
          </w:p>
        </w:tc>
        <w:tc>
          <w:tcPr>
            <w:tcW w:w="720" w:type="dxa"/>
          </w:tcPr>
          <w:p w14:paraId="67D2C1AD" w14:textId="77777777" w:rsidR="004B3F04" w:rsidRDefault="004B3F04" w:rsidP="000659BE">
            <w:pPr>
              <w:pStyle w:val="TableText"/>
            </w:pPr>
            <w:r>
              <w:t>1..1</w:t>
            </w:r>
          </w:p>
        </w:tc>
        <w:tc>
          <w:tcPr>
            <w:tcW w:w="1152" w:type="dxa"/>
          </w:tcPr>
          <w:p w14:paraId="1B5CF2FA" w14:textId="77777777" w:rsidR="004B3F04" w:rsidRDefault="004B3F04" w:rsidP="000659BE">
            <w:pPr>
              <w:pStyle w:val="TableText"/>
            </w:pPr>
            <w:r>
              <w:t>SHALL</w:t>
            </w:r>
          </w:p>
        </w:tc>
        <w:tc>
          <w:tcPr>
            <w:tcW w:w="864" w:type="dxa"/>
          </w:tcPr>
          <w:p w14:paraId="57E20E3A" w14:textId="77777777" w:rsidR="004B3F04" w:rsidRDefault="004B3F04" w:rsidP="000659BE">
            <w:pPr>
              <w:pStyle w:val="TableText"/>
            </w:pPr>
          </w:p>
        </w:tc>
        <w:tc>
          <w:tcPr>
            <w:tcW w:w="1104" w:type="dxa"/>
          </w:tcPr>
          <w:p w14:paraId="1648A3C2" w14:textId="77777777" w:rsidR="004B3F04" w:rsidRDefault="006C736C" w:rsidP="000659BE">
            <w:pPr>
              <w:pStyle w:val="TableText"/>
            </w:pPr>
            <w:hyperlink w:anchor="C_4499-35333">
              <w:r w:rsidR="004B3F04">
                <w:rPr>
                  <w:rStyle w:val="HyperlinkText9pt"/>
                </w:rPr>
                <w:t>4499-35333</w:t>
              </w:r>
            </w:hyperlink>
          </w:p>
        </w:tc>
        <w:tc>
          <w:tcPr>
            <w:tcW w:w="2975" w:type="dxa"/>
          </w:tcPr>
          <w:p w14:paraId="7BBF1766" w14:textId="77777777" w:rsidR="004B3F04" w:rsidRDefault="004B3F04" w:rsidP="000659BE">
            <w:pPr>
              <w:pStyle w:val="TableText"/>
            </w:pPr>
          </w:p>
        </w:tc>
      </w:tr>
      <w:tr w:rsidR="004B3F04" w14:paraId="45963BFA" w14:textId="77777777" w:rsidTr="000659BE">
        <w:trPr>
          <w:jc w:val="center"/>
        </w:trPr>
        <w:tc>
          <w:tcPr>
            <w:tcW w:w="3345" w:type="dxa"/>
          </w:tcPr>
          <w:p w14:paraId="0CAD4FEF" w14:textId="77777777" w:rsidR="004B3F04" w:rsidRDefault="004B3F04" w:rsidP="000659BE">
            <w:pPr>
              <w:pStyle w:val="TableText"/>
            </w:pPr>
            <w:r>
              <w:tab/>
              <w:t>participation</w:t>
            </w:r>
          </w:p>
        </w:tc>
        <w:tc>
          <w:tcPr>
            <w:tcW w:w="720" w:type="dxa"/>
          </w:tcPr>
          <w:p w14:paraId="6FE043E3" w14:textId="77777777" w:rsidR="004B3F04" w:rsidRDefault="004B3F04" w:rsidP="000659BE">
            <w:pPr>
              <w:pStyle w:val="TableText"/>
            </w:pPr>
            <w:r>
              <w:t>0..*</w:t>
            </w:r>
          </w:p>
        </w:tc>
        <w:tc>
          <w:tcPr>
            <w:tcW w:w="1152" w:type="dxa"/>
          </w:tcPr>
          <w:p w14:paraId="099940EC" w14:textId="77777777" w:rsidR="004B3F04" w:rsidRDefault="004B3F04" w:rsidP="000659BE">
            <w:pPr>
              <w:pStyle w:val="TableText"/>
            </w:pPr>
            <w:r>
              <w:t>MAY</w:t>
            </w:r>
          </w:p>
        </w:tc>
        <w:tc>
          <w:tcPr>
            <w:tcW w:w="864" w:type="dxa"/>
          </w:tcPr>
          <w:p w14:paraId="575C4F1C" w14:textId="77777777" w:rsidR="004B3F04" w:rsidRDefault="004B3F04" w:rsidP="000659BE">
            <w:pPr>
              <w:pStyle w:val="TableText"/>
            </w:pPr>
          </w:p>
        </w:tc>
        <w:tc>
          <w:tcPr>
            <w:tcW w:w="1104" w:type="dxa"/>
          </w:tcPr>
          <w:p w14:paraId="0B53D9EA" w14:textId="77777777" w:rsidR="004B3F04" w:rsidRDefault="006C736C" w:rsidP="000659BE">
            <w:pPr>
              <w:pStyle w:val="TableText"/>
            </w:pPr>
            <w:hyperlink w:anchor="C_4499-35335">
              <w:r w:rsidR="004B3F04">
                <w:rPr>
                  <w:rStyle w:val="HyperlinkText9pt"/>
                </w:rPr>
                <w:t>4499-35335</w:t>
              </w:r>
            </w:hyperlink>
          </w:p>
        </w:tc>
        <w:tc>
          <w:tcPr>
            <w:tcW w:w="2975" w:type="dxa"/>
          </w:tcPr>
          <w:p w14:paraId="2ADB9956" w14:textId="77777777" w:rsidR="004B3F04" w:rsidRDefault="004B3F04" w:rsidP="000659BE">
            <w:pPr>
              <w:pStyle w:val="TableText"/>
            </w:pPr>
          </w:p>
        </w:tc>
      </w:tr>
      <w:tr w:rsidR="004B3F04" w14:paraId="5B091FD0" w14:textId="77777777" w:rsidTr="000659BE">
        <w:trPr>
          <w:jc w:val="center"/>
        </w:trPr>
        <w:tc>
          <w:tcPr>
            <w:tcW w:w="3345" w:type="dxa"/>
          </w:tcPr>
          <w:p w14:paraId="2F87C774" w14:textId="77777777" w:rsidR="004B3F04" w:rsidRDefault="004B3F04" w:rsidP="000659BE">
            <w:pPr>
              <w:pStyle w:val="TableText"/>
            </w:pPr>
            <w:r>
              <w:tab/>
            </w:r>
            <w:r>
              <w:tab/>
              <w:t>@typeCode</w:t>
            </w:r>
          </w:p>
        </w:tc>
        <w:tc>
          <w:tcPr>
            <w:tcW w:w="720" w:type="dxa"/>
          </w:tcPr>
          <w:p w14:paraId="06FB7A9F" w14:textId="77777777" w:rsidR="004B3F04" w:rsidRDefault="004B3F04" w:rsidP="000659BE">
            <w:pPr>
              <w:pStyle w:val="TableText"/>
            </w:pPr>
            <w:r>
              <w:t>1..1</w:t>
            </w:r>
          </w:p>
        </w:tc>
        <w:tc>
          <w:tcPr>
            <w:tcW w:w="1152" w:type="dxa"/>
          </w:tcPr>
          <w:p w14:paraId="789BD231" w14:textId="77777777" w:rsidR="004B3F04" w:rsidRDefault="004B3F04" w:rsidP="000659BE">
            <w:pPr>
              <w:pStyle w:val="TableText"/>
            </w:pPr>
            <w:r>
              <w:t>SHALL</w:t>
            </w:r>
          </w:p>
        </w:tc>
        <w:tc>
          <w:tcPr>
            <w:tcW w:w="864" w:type="dxa"/>
          </w:tcPr>
          <w:p w14:paraId="0CDB96FE" w14:textId="77777777" w:rsidR="004B3F04" w:rsidRDefault="004B3F04" w:rsidP="000659BE">
            <w:pPr>
              <w:pStyle w:val="TableText"/>
            </w:pPr>
          </w:p>
        </w:tc>
        <w:tc>
          <w:tcPr>
            <w:tcW w:w="1104" w:type="dxa"/>
          </w:tcPr>
          <w:p w14:paraId="5F3C450B" w14:textId="77777777" w:rsidR="004B3F04" w:rsidRDefault="006C736C" w:rsidP="000659BE">
            <w:pPr>
              <w:pStyle w:val="TableText"/>
            </w:pPr>
            <w:hyperlink w:anchor="C_4499-35339">
              <w:r w:rsidR="004B3F04">
                <w:rPr>
                  <w:rStyle w:val="HyperlinkText9pt"/>
                </w:rPr>
                <w:t>4499-35339</w:t>
              </w:r>
            </w:hyperlink>
          </w:p>
        </w:tc>
        <w:tc>
          <w:tcPr>
            <w:tcW w:w="2975" w:type="dxa"/>
          </w:tcPr>
          <w:p w14:paraId="2631AEBC" w14:textId="77777777" w:rsidR="004B3F04" w:rsidRDefault="004B3F04" w:rsidP="000659BE">
            <w:pPr>
              <w:pStyle w:val="TableText"/>
            </w:pPr>
            <w:r>
              <w:t xml:space="preserve">urn:oid:2.16.840.1.113883.5.90 (HL7ParticipationType) = </w:t>
            </w:r>
            <w:r>
              <w:lastRenderedPageBreak/>
              <w:t>PART</w:t>
            </w:r>
          </w:p>
        </w:tc>
      </w:tr>
      <w:tr w:rsidR="004B3F04" w14:paraId="029B9459" w14:textId="77777777" w:rsidTr="000659BE">
        <w:trPr>
          <w:jc w:val="center"/>
        </w:trPr>
        <w:tc>
          <w:tcPr>
            <w:tcW w:w="3345" w:type="dxa"/>
          </w:tcPr>
          <w:p w14:paraId="08164D47" w14:textId="77777777" w:rsidR="004B3F04" w:rsidRDefault="004B3F04" w:rsidP="000659BE">
            <w:pPr>
              <w:pStyle w:val="TableText"/>
            </w:pPr>
            <w:r>
              <w:tab/>
            </w:r>
            <w:r>
              <w:tab/>
              <w:t>role</w:t>
            </w:r>
          </w:p>
        </w:tc>
        <w:tc>
          <w:tcPr>
            <w:tcW w:w="720" w:type="dxa"/>
          </w:tcPr>
          <w:p w14:paraId="5A9F40AF" w14:textId="77777777" w:rsidR="004B3F04" w:rsidRDefault="004B3F04" w:rsidP="000659BE">
            <w:pPr>
              <w:pStyle w:val="TableText"/>
            </w:pPr>
            <w:r>
              <w:t>1..1</w:t>
            </w:r>
          </w:p>
        </w:tc>
        <w:tc>
          <w:tcPr>
            <w:tcW w:w="1152" w:type="dxa"/>
          </w:tcPr>
          <w:p w14:paraId="2A8153A4" w14:textId="77777777" w:rsidR="004B3F04" w:rsidRDefault="004B3F04" w:rsidP="000659BE">
            <w:pPr>
              <w:pStyle w:val="TableText"/>
            </w:pPr>
            <w:r>
              <w:t>SHALL</w:t>
            </w:r>
          </w:p>
        </w:tc>
        <w:tc>
          <w:tcPr>
            <w:tcW w:w="864" w:type="dxa"/>
          </w:tcPr>
          <w:p w14:paraId="3E727ACB" w14:textId="77777777" w:rsidR="004B3F04" w:rsidRDefault="004B3F04" w:rsidP="000659BE">
            <w:pPr>
              <w:pStyle w:val="TableText"/>
            </w:pPr>
          </w:p>
        </w:tc>
        <w:tc>
          <w:tcPr>
            <w:tcW w:w="1104" w:type="dxa"/>
          </w:tcPr>
          <w:p w14:paraId="48DD8AC6" w14:textId="77777777" w:rsidR="004B3F04" w:rsidRDefault="006C736C" w:rsidP="000659BE">
            <w:pPr>
              <w:pStyle w:val="TableText"/>
            </w:pPr>
            <w:hyperlink w:anchor="C_4499-36213">
              <w:r w:rsidR="004B3F04">
                <w:rPr>
                  <w:rStyle w:val="HyperlinkText9pt"/>
                </w:rPr>
                <w:t>4499-36213</w:t>
              </w:r>
            </w:hyperlink>
          </w:p>
        </w:tc>
        <w:tc>
          <w:tcPr>
            <w:tcW w:w="2975" w:type="dxa"/>
          </w:tcPr>
          <w:p w14:paraId="76219D47"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38459F4" w14:textId="77777777" w:rsidTr="000659BE">
        <w:trPr>
          <w:jc w:val="center"/>
        </w:trPr>
        <w:tc>
          <w:tcPr>
            <w:tcW w:w="3345" w:type="dxa"/>
          </w:tcPr>
          <w:p w14:paraId="2596CF02" w14:textId="77777777" w:rsidR="004B3F04" w:rsidRDefault="004B3F04" w:rsidP="000659BE">
            <w:pPr>
              <w:pStyle w:val="TableText"/>
            </w:pPr>
            <w:r>
              <w:tab/>
              <w:t>participation</w:t>
            </w:r>
          </w:p>
        </w:tc>
        <w:tc>
          <w:tcPr>
            <w:tcW w:w="720" w:type="dxa"/>
          </w:tcPr>
          <w:p w14:paraId="25904DCE" w14:textId="77777777" w:rsidR="004B3F04" w:rsidRDefault="004B3F04" w:rsidP="000659BE">
            <w:pPr>
              <w:pStyle w:val="TableText"/>
            </w:pPr>
            <w:r>
              <w:t>0..*</w:t>
            </w:r>
          </w:p>
        </w:tc>
        <w:tc>
          <w:tcPr>
            <w:tcW w:w="1152" w:type="dxa"/>
          </w:tcPr>
          <w:p w14:paraId="2C05ACA8" w14:textId="77777777" w:rsidR="004B3F04" w:rsidRDefault="004B3F04" w:rsidP="000659BE">
            <w:pPr>
              <w:pStyle w:val="TableText"/>
            </w:pPr>
            <w:r>
              <w:t>MAY</w:t>
            </w:r>
          </w:p>
        </w:tc>
        <w:tc>
          <w:tcPr>
            <w:tcW w:w="864" w:type="dxa"/>
          </w:tcPr>
          <w:p w14:paraId="70BD742F" w14:textId="77777777" w:rsidR="004B3F04" w:rsidRDefault="004B3F04" w:rsidP="000659BE">
            <w:pPr>
              <w:pStyle w:val="TableText"/>
            </w:pPr>
          </w:p>
        </w:tc>
        <w:tc>
          <w:tcPr>
            <w:tcW w:w="1104" w:type="dxa"/>
          </w:tcPr>
          <w:p w14:paraId="2F1F1008" w14:textId="77777777" w:rsidR="004B3F04" w:rsidRDefault="006C736C" w:rsidP="000659BE">
            <w:pPr>
              <w:pStyle w:val="TableText"/>
            </w:pPr>
            <w:hyperlink w:anchor="C_4499-35337">
              <w:r w:rsidR="004B3F04">
                <w:rPr>
                  <w:rStyle w:val="HyperlinkText9pt"/>
                </w:rPr>
                <w:t>4499-35337</w:t>
              </w:r>
            </w:hyperlink>
          </w:p>
        </w:tc>
        <w:tc>
          <w:tcPr>
            <w:tcW w:w="2975" w:type="dxa"/>
          </w:tcPr>
          <w:p w14:paraId="55B6DE8B" w14:textId="77777777" w:rsidR="004B3F04" w:rsidRDefault="004B3F04" w:rsidP="000659BE">
            <w:pPr>
              <w:pStyle w:val="TableText"/>
            </w:pPr>
          </w:p>
        </w:tc>
      </w:tr>
      <w:tr w:rsidR="004B3F04" w14:paraId="48694BB1" w14:textId="77777777" w:rsidTr="000659BE">
        <w:trPr>
          <w:jc w:val="center"/>
        </w:trPr>
        <w:tc>
          <w:tcPr>
            <w:tcW w:w="3345" w:type="dxa"/>
          </w:tcPr>
          <w:p w14:paraId="677BCF36" w14:textId="77777777" w:rsidR="004B3F04" w:rsidRDefault="004B3F04" w:rsidP="000659BE">
            <w:pPr>
              <w:pStyle w:val="TableText"/>
            </w:pPr>
            <w:r>
              <w:tab/>
            </w:r>
            <w:r>
              <w:tab/>
              <w:t>@typeCode</w:t>
            </w:r>
          </w:p>
        </w:tc>
        <w:tc>
          <w:tcPr>
            <w:tcW w:w="720" w:type="dxa"/>
          </w:tcPr>
          <w:p w14:paraId="13C94833" w14:textId="77777777" w:rsidR="004B3F04" w:rsidRDefault="004B3F04" w:rsidP="000659BE">
            <w:pPr>
              <w:pStyle w:val="TableText"/>
            </w:pPr>
            <w:r>
              <w:t>1..1</w:t>
            </w:r>
          </w:p>
        </w:tc>
        <w:tc>
          <w:tcPr>
            <w:tcW w:w="1152" w:type="dxa"/>
          </w:tcPr>
          <w:p w14:paraId="2BE3907D" w14:textId="77777777" w:rsidR="004B3F04" w:rsidRDefault="004B3F04" w:rsidP="000659BE">
            <w:pPr>
              <w:pStyle w:val="TableText"/>
            </w:pPr>
            <w:r>
              <w:t>SHALL</w:t>
            </w:r>
          </w:p>
        </w:tc>
        <w:tc>
          <w:tcPr>
            <w:tcW w:w="864" w:type="dxa"/>
          </w:tcPr>
          <w:p w14:paraId="542ADB95" w14:textId="77777777" w:rsidR="004B3F04" w:rsidRDefault="004B3F04" w:rsidP="000659BE">
            <w:pPr>
              <w:pStyle w:val="TableText"/>
            </w:pPr>
          </w:p>
        </w:tc>
        <w:tc>
          <w:tcPr>
            <w:tcW w:w="1104" w:type="dxa"/>
          </w:tcPr>
          <w:p w14:paraId="0B36CA9C" w14:textId="77777777" w:rsidR="004B3F04" w:rsidRDefault="006C736C" w:rsidP="000659BE">
            <w:pPr>
              <w:pStyle w:val="TableText"/>
            </w:pPr>
            <w:hyperlink w:anchor="C_4499-35340">
              <w:r w:rsidR="004B3F04">
                <w:rPr>
                  <w:rStyle w:val="HyperlinkText9pt"/>
                </w:rPr>
                <w:t>4499-35340</w:t>
              </w:r>
            </w:hyperlink>
          </w:p>
        </w:tc>
        <w:tc>
          <w:tcPr>
            <w:tcW w:w="2975" w:type="dxa"/>
          </w:tcPr>
          <w:p w14:paraId="5007703A" w14:textId="77777777" w:rsidR="004B3F04" w:rsidRDefault="004B3F04" w:rsidP="000659BE">
            <w:pPr>
              <w:pStyle w:val="TableText"/>
            </w:pPr>
            <w:r>
              <w:t>urn:oid:2.16.840.1.113883.5.90 (HL7ParticipationType) = PART</w:t>
            </w:r>
          </w:p>
        </w:tc>
      </w:tr>
      <w:tr w:rsidR="004B3F04" w14:paraId="36F7384C" w14:textId="77777777" w:rsidTr="000659BE">
        <w:trPr>
          <w:jc w:val="center"/>
        </w:trPr>
        <w:tc>
          <w:tcPr>
            <w:tcW w:w="3345" w:type="dxa"/>
          </w:tcPr>
          <w:p w14:paraId="0A89B15A" w14:textId="77777777" w:rsidR="004B3F04" w:rsidRDefault="004B3F04" w:rsidP="000659BE">
            <w:pPr>
              <w:pStyle w:val="TableText"/>
            </w:pPr>
            <w:r>
              <w:tab/>
            </w:r>
            <w:r>
              <w:tab/>
              <w:t>role</w:t>
            </w:r>
          </w:p>
        </w:tc>
        <w:tc>
          <w:tcPr>
            <w:tcW w:w="720" w:type="dxa"/>
          </w:tcPr>
          <w:p w14:paraId="5F657A52" w14:textId="77777777" w:rsidR="004B3F04" w:rsidRDefault="004B3F04" w:rsidP="000659BE">
            <w:pPr>
              <w:pStyle w:val="TableText"/>
            </w:pPr>
            <w:r>
              <w:t>1..1</w:t>
            </w:r>
          </w:p>
        </w:tc>
        <w:tc>
          <w:tcPr>
            <w:tcW w:w="1152" w:type="dxa"/>
          </w:tcPr>
          <w:p w14:paraId="53129792" w14:textId="77777777" w:rsidR="004B3F04" w:rsidRDefault="004B3F04" w:rsidP="000659BE">
            <w:pPr>
              <w:pStyle w:val="TableText"/>
            </w:pPr>
            <w:r>
              <w:t>SHALL</w:t>
            </w:r>
          </w:p>
        </w:tc>
        <w:tc>
          <w:tcPr>
            <w:tcW w:w="864" w:type="dxa"/>
          </w:tcPr>
          <w:p w14:paraId="0B4D9894" w14:textId="77777777" w:rsidR="004B3F04" w:rsidRDefault="004B3F04" w:rsidP="000659BE">
            <w:pPr>
              <w:pStyle w:val="TableText"/>
            </w:pPr>
          </w:p>
        </w:tc>
        <w:tc>
          <w:tcPr>
            <w:tcW w:w="1104" w:type="dxa"/>
          </w:tcPr>
          <w:p w14:paraId="3AE325C1" w14:textId="77777777" w:rsidR="004B3F04" w:rsidRDefault="006C736C" w:rsidP="000659BE">
            <w:pPr>
              <w:pStyle w:val="TableText"/>
            </w:pPr>
            <w:hyperlink w:anchor="C_4499-36214">
              <w:r w:rsidR="004B3F04">
                <w:rPr>
                  <w:rStyle w:val="HyperlinkText9pt"/>
                </w:rPr>
                <w:t>4499-36214</w:t>
              </w:r>
            </w:hyperlink>
          </w:p>
        </w:tc>
        <w:tc>
          <w:tcPr>
            <w:tcW w:w="2975" w:type="dxa"/>
          </w:tcPr>
          <w:p w14:paraId="372C3B99"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7FD72B8B" w14:textId="77777777" w:rsidTr="000659BE">
        <w:trPr>
          <w:jc w:val="center"/>
        </w:trPr>
        <w:tc>
          <w:tcPr>
            <w:tcW w:w="3345" w:type="dxa"/>
          </w:tcPr>
          <w:p w14:paraId="45377BAC" w14:textId="77777777" w:rsidR="004B3F04" w:rsidRDefault="004B3F04" w:rsidP="000659BE">
            <w:pPr>
              <w:pStyle w:val="TableText"/>
            </w:pPr>
            <w:r>
              <w:tab/>
              <w:t>participation</w:t>
            </w:r>
          </w:p>
        </w:tc>
        <w:tc>
          <w:tcPr>
            <w:tcW w:w="720" w:type="dxa"/>
          </w:tcPr>
          <w:p w14:paraId="7C905AEF" w14:textId="77777777" w:rsidR="004B3F04" w:rsidRDefault="004B3F04" w:rsidP="000659BE">
            <w:pPr>
              <w:pStyle w:val="TableText"/>
            </w:pPr>
            <w:r>
              <w:t>0..*</w:t>
            </w:r>
          </w:p>
        </w:tc>
        <w:tc>
          <w:tcPr>
            <w:tcW w:w="1152" w:type="dxa"/>
          </w:tcPr>
          <w:p w14:paraId="48FD80C7" w14:textId="77777777" w:rsidR="004B3F04" w:rsidRDefault="004B3F04" w:rsidP="000659BE">
            <w:pPr>
              <w:pStyle w:val="TableText"/>
            </w:pPr>
            <w:r>
              <w:t>MAY</w:t>
            </w:r>
          </w:p>
        </w:tc>
        <w:tc>
          <w:tcPr>
            <w:tcW w:w="864" w:type="dxa"/>
          </w:tcPr>
          <w:p w14:paraId="4042392B" w14:textId="77777777" w:rsidR="004B3F04" w:rsidRDefault="004B3F04" w:rsidP="000659BE">
            <w:pPr>
              <w:pStyle w:val="TableText"/>
            </w:pPr>
          </w:p>
        </w:tc>
        <w:tc>
          <w:tcPr>
            <w:tcW w:w="1104" w:type="dxa"/>
          </w:tcPr>
          <w:p w14:paraId="47980F85" w14:textId="77777777" w:rsidR="004B3F04" w:rsidRDefault="006C736C" w:rsidP="000659BE">
            <w:pPr>
              <w:pStyle w:val="TableText"/>
            </w:pPr>
            <w:hyperlink w:anchor="C_4499-35892">
              <w:r w:rsidR="004B3F04">
                <w:rPr>
                  <w:rStyle w:val="HyperlinkText9pt"/>
                </w:rPr>
                <w:t>4499-35892</w:t>
              </w:r>
            </w:hyperlink>
          </w:p>
        </w:tc>
        <w:tc>
          <w:tcPr>
            <w:tcW w:w="2975" w:type="dxa"/>
          </w:tcPr>
          <w:p w14:paraId="2F98468C" w14:textId="77777777" w:rsidR="004B3F04" w:rsidRDefault="004B3F04" w:rsidP="000659BE">
            <w:pPr>
              <w:pStyle w:val="TableText"/>
            </w:pPr>
          </w:p>
        </w:tc>
      </w:tr>
      <w:tr w:rsidR="004B3F04" w14:paraId="7DC94FA0" w14:textId="77777777" w:rsidTr="000659BE">
        <w:trPr>
          <w:jc w:val="center"/>
        </w:trPr>
        <w:tc>
          <w:tcPr>
            <w:tcW w:w="3345" w:type="dxa"/>
          </w:tcPr>
          <w:p w14:paraId="7CAE66A8" w14:textId="77777777" w:rsidR="004B3F04" w:rsidRDefault="004B3F04" w:rsidP="000659BE">
            <w:pPr>
              <w:pStyle w:val="TableText"/>
            </w:pPr>
            <w:r>
              <w:tab/>
            </w:r>
            <w:r>
              <w:tab/>
              <w:t>@typeCode</w:t>
            </w:r>
          </w:p>
        </w:tc>
        <w:tc>
          <w:tcPr>
            <w:tcW w:w="720" w:type="dxa"/>
          </w:tcPr>
          <w:p w14:paraId="49A54247" w14:textId="77777777" w:rsidR="004B3F04" w:rsidRDefault="004B3F04" w:rsidP="000659BE">
            <w:pPr>
              <w:pStyle w:val="TableText"/>
            </w:pPr>
            <w:r>
              <w:t>1..1</w:t>
            </w:r>
          </w:p>
        </w:tc>
        <w:tc>
          <w:tcPr>
            <w:tcW w:w="1152" w:type="dxa"/>
          </w:tcPr>
          <w:p w14:paraId="63EC7263" w14:textId="77777777" w:rsidR="004B3F04" w:rsidRDefault="004B3F04" w:rsidP="000659BE">
            <w:pPr>
              <w:pStyle w:val="TableText"/>
            </w:pPr>
            <w:r>
              <w:t>SHALL</w:t>
            </w:r>
          </w:p>
        </w:tc>
        <w:tc>
          <w:tcPr>
            <w:tcW w:w="864" w:type="dxa"/>
          </w:tcPr>
          <w:p w14:paraId="00ED1C95" w14:textId="77777777" w:rsidR="004B3F04" w:rsidRDefault="004B3F04" w:rsidP="000659BE">
            <w:pPr>
              <w:pStyle w:val="TableText"/>
            </w:pPr>
          </w:p>
        </w:tc>
        <w:tc>
          <w:tcPr>
            <w:tcW w:w="1104" w:type="dxa"/>
          </w:tcPr>
          <w:p w14:paraId="236E20BA" w14:textId="77777777" w:rsidR="004B3F04" w:rsidRDefault="006C736C" w:rsidP="000659BE">
            <w:pPr>
              <w:pStyle w:val="TableText"/>
            </w:pPr>
            <w:hyperlink w:anchor="C_4499-35894">
              <w:r w:rsidR="004B3F04">
                <w:rPr>
                  <w:rStyle w:val="HyperlinkText9pt"/>
                </w:rPr>
                <w:t>4499-35894</w:t>
              </w:r>
            </w:hyperlink>
          </w:p>
        </w:tc>
        <w:tc>
          <w:tcPr>
            <w:tcW w:w="2975" w:type="dxa"/>
          </w:tcPr>
          <w:p w14:paraId="52EA3392" w14:textId="77777777" w:rsidR="004B3F04" w:rsidRDefault="004B3F04" w:rsidP="000659BE">
            <w:pPr>
              <w:pStyle w:val="TableText"/>
            </w:pPr>
            <w:r>
              <w:t>urn:oid:2.16.840.1.113883.5.90 (HL7ParticipationType) = PART</w:t>
            </w:r>
          </w:p>
        </w:tc>
      </w:tr>
      <w:tr w:rsidR="004B3F04" w14:paraId="0B8DD768" w14:textId="77777777" w:rsidTr="000659BE">
        <w:trPr>
          <w:jc w:val="center"/>
        </w:trPr>
        <w:tc>
          <w:tcPr>
            <w:tcW w:w="3345" w:type="dxa"/>
          </w:tcPr>
          <w:p w14:paraId="2F009EB8" w14:textId="77777777" w:rsidR="004B3F04" w:rsidRDefault="004B3F04" w:rsidP="000659BE">
            <w:pPr>
              <w:pStyle w:val="TableText"/>
            </w:pPr>
            <w:r>
              <w:tab/>
            </w:r>
            <w:r>
              <w:tab/>
              <w:t>role</w:t>
            </w:r>
          </w:p>
        </w:tc>
        <w:tc>
          <w:tcPr>
            <w:tcW w:w="720" w:type="dxa"/>
          </w:tcPr>
          <w:p w14:paraId="45D5BA68" w14:textId="77777777" w:rsidR="004B3F04" w:rsidRDefault="004B3F04" w:rsidP="000659BE">
            <w:pPr>
              <w:pStyle w:val="TableText"/>
            </w:pPr>
            <w:r>
              <w:t>1..1</w:t>
            </w:r>
          </w:p>
        </w:tc>
        <w:tc>
          <w:tcPr>
            <w:tcW w:w="1152" w:type="dxa"/>
          </w:tcPr>
          <w:p w14:paraId="335CFF26" w14:textId="77777777" w:rsidR="004B3F04" w:rsidRDefault="004B3F04" w:rsidP="000659BE">
            <w:pPr>
              <w:pStyle w:val="TableText"/>
            </w:pPr>
            <w:r>
              <w:t>SHALL</w:t>
            </w:r>
          </w:p>
        </w:tc>
        <w:tc>
          <w:tcPr>
            <w:tcW w:w="864" w:type="dxa"/>
          </w:tcPr>
          <w:p w14:paraId="11B526B4" w14:textId="77777777" w:rsidR="004B3F04" w:rsidRDefault="004B3F04" w:rsidP="000659BE">
            <w:pPr>
              <w:pStyle w:val="TableText"/>
            </w:pPr>
          </w:p>
        </w:tc>
        <w:tc>
          <w:tcPr>
            <w:tcW w:w="1104" w:type="dxa"/>
          </w:tcPr>
          <w:p w14:paraId="6D9A8F52" w14:textId="77777777" w:rsidR="004B3F04" w:rsidRDefault="006C736C" w:rsidP="000659BE">
            <w:pPr>
              <w:pStyle w:val="TableText"/>
            </w:pPr>
            <w:hyperlink w:anchor="C_4499-36215">
              <w:r w:rsidR="004B3F04">
                <w:rPr>
                  <w:rStyle w:val="HyperlinkText9pt"/>
                </w:rPr>
                <w:t>4499-36215</w:t>
              </w:r>
            </w:hyperlink>
          </w:p>
        </w:tc>
        <w:tc>
          <w:tcPr>
            <w:tcW w:w="2975" w:type="dxa"/>
          </w:tcPr>
          <w:p w14:paraId="5D792503"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FEDDC9" w14:textId="77777777" w:rsidTr="000659BE">
        <w:trPr>
          <w:jc w:val="center"/>
        </w:trPr>
        <w:tc>
          <w:tcPr>
            <w:tcW w:w="3345" w:type="dxa"/>
          </w:tcPr>
          <w:p w14:paraId="5B8D7929" w14:textId="77777777" w:rsidR="004B3F04" w:rsidRDefault="004B3F04" w:rsidP="000659BE">
            <w:pPr>
              <w:pStyle w:val="TableText"/>
            </w:pPr>
            <w:r>
              <w:tab/>
              <w:t>participation</w:t>
            </w:r>
          </w:p>
        </w:tc>
        <w:tc>
          <w:tcPr>
            <w:tcW w:w="720" w:type="dxa"/>
          </w:tcPr>
          <w:p w14:paraId="5D6E0591" w14:textId="77777777" w:rsidR="004B3F04" w:rsidRDefault="004B3F04" w:rsidP="000659BE">
            <w:pPr>
              <w:pStyle w:val="TableText"/>
            </w:pPr>
            <w:r>
              <w:t>0..1</w:t>
            </w:r>
          </w:p>
        </w:tc>
        <w:tc>
          <w:tcPr>
            <w:tcW w:w="1152" w:type="dxa"/>
          </w:tcPr>
          <w:p w14:paraId="60D86630" w14:textId="77777777" w:rsidR="004B3F04" w:rsidRDefault="004B3F04" w:rsidP="000659BE">
            <w:pPr>
              <w:pStyle w:val="TableText"/>
            </w:pPr>
            <w:r>
              <w:t>MAY</w:t>
            </w:r>
          </w:p>
        </w:tc>
        <w:tc>
          <w:tcPr>
            <w:tcW w:w="864" w:type="dxa"/>
          </w:tcPr>
          <w:p w14:paraId="68D52975" w14:textId="77777777" w:rsidR="004B3F04" w:rsidRDefault="004B3F04" w:rsidP="000659BE">
            <w:pPr>
              <w:pStyle w:val="TableText"/>
            </w:pPr>
          </w:p>
        </w:tc>
        <w:tc>
          <w:tcPr>
            <w:tcW w:w="1104" w:type="dxa"/>
          </w:tcPr>
          <w:p w14:paraId="54A46E88" w14:textId="77777777" w:rsidR="004B3F04" w:rsidRDefault="006C736C" w:rsidP="000659BE">
            <w:pPr>
              <w:pStyle w:val="TableText"/>
            </w:pPr>
            <w:hyperlink w:anchor="C_4499-35341">
              <w:r w:rsidR="004B3F04">
                <w:rPr>
                  <w:rStyle w:val="HyperlinkText9pt"/>
                </w:rPr>
                <w:t>4499-35341</w:t>
              </w:r>
            </w:hyperlink>
          </w:p>
        </w:tc>
        <w:tc>
          <w:tcPr>
            <w:tcW w:w="2975" w:type="dxa"/>
          </w:tcPr>
          <w:p w14:paraId="43312901" w14:textId="77777777" w:rsidR="004B3F04" w:rsidRDefault="004B3F04" w:rsidP="000659BE">
            <w:pPr>
              <w:pStyle w:val="TableText"/>
            </w:pPr>
          </w:p>
        </w:tc>
      </w:tr>
      <w:tr w:rsidR="004B3F04" w14:paraId="06C5D607" w14:textId="77777777" w:rsidTr="000659BE">
        <w:trPr>
          <w:jc w:val="center"/>
        </w:trPr>
        <w:tc>
          <w:tcPr>
            <w:tcW w:w="3345" w:type="dxa"/>
          </w:tcPr>
          <w:p w14:paraId="7F8F3A5D" w14:textId="77777777" w:rsidR="004B3F04" w:rsidRDefault="004B3F04" w:rsidP="000659BE">
            <w:pPr>
              <w:pStyle w:val="TableText"/>
            </w:pPr>
            <w:r>
              <w:tab/>
            </w:r>
            <w:r>
              <w:tab/>
              <w:t>@typeCode</w:t>
            </w:r>
          </w:p>
        </w:tc>
        <w:tc>
          <w:tcPr>
            <w:tcW w:w="720" w:type="dxa"/>
          </w:tcPr>
          <w:p w14:paraId="34BEF387" w14:textId="77777777" w:rsidR="004B3F04" w:rsidRDefault="004B3F04" w:rsidP="000659BE">
            <w:pPr>
              <w:pStyle w:val="TableText"/>
            </w:pPr>
            <w:r>
              <w:t>1..1</w:t>
            </w:r>
          </w:p>
        </w:tc>
        <w:tc>
          <w:tcPr>
            <w:tcW w:w="1152" w:type="dxa"/>
          </w:tcPr>
          <w:p w14:paraId="1C9151B2" w14:textId="77777777" w:rsidR="004B3F04" w:rsidRDefault="004B3F04" w:rsidP="000659BE">
            <w:pPr>
              <w:pStyle w:val="TableText"/>
            </w:pPr>
            <w:r>
              <w:t>SHALL</w:t>
            </w:r>
          </w:p>
        </w:tc>
        <w:tc>
          <w:tcPr>
            <w:tcW w:w="864" w:type="dxa"/>
          </w:tcPr>
          <w:p w14:paraId="0DF7D05D" w14:textId="77777777" w:rsidR="004B3F04" w:rsidRDefault="004B3F04" w:rsidP="000659BE">
            <w:pPr>
              <w:pStyle w:val="TableText"/>
            </w:pPr>
          </w:p>
        </w:tc>
        <w:tc>
          <w:tcPr>
            <w:tcW w:w="1104" w:type="dxa"/>
          </w:tcPr>
          <w:p w14:paraId="77014A30" w14:textId="77777777" w:rsidR="004B3F04" w:rsidRDefault="006C736C" w:rsidP="000659BE">
            <w:pPr>
              <w:pStyle w:val="TableText"/>
            </w:pPr>
            <w:hyperlink w:anchor="C_4499-35343">
              <w:r w:rsidR="004B3F04">
                <w:rPr>
                  <w:rStyle w:val="HyperlinkText9pt"/>
                </w:rPr>
                <w:t>4499-35343</w:t>
              </w:r>
            </w:hyperlink>
          </w:p>
        </w:tc>
        <w:tc>
          <w:tcPr>
            <w:tcW w:w="2975" w:type="dxa"/>
          </w:tcPr>
          <w:p w14:paraId="0787FB71" w14:textId="77777777" w:rsidR="004B3F04" w:rsidRDefault="004B3F04" w:rsidP="000659BE">
            <w:pPr>
              <w:pStyle w:val="TableText"/>
            </w:pPr>
            <w:r>
              <w:t>urn:oid:2.16.840.1.113883.5.90 (HL7ParticipationType) = PART</w:t>
            </w:r>
          </w:p>
        </w:tc>
      </w:tr>
      <w:tr w:rsidR="004B3F04" w14:paraId="331161BF" w14:textId="77777777" w:rsidTr="000659BE">
        <w:trPr>
          <w:jc w:val="center"/>
        </w:trPr>
        <w:tc>
          <w:tcPr>
            <w:tcW w:w="3345" w:type="dxa"/>
          </w:tcPr>
          <w:p w14:paraId="6EB071F4" w14:textId="77777777" w:rsidR="004B3F04" w:rsidRDefault="004B3F04" w:rsidP="000659BE">
            <w:pPr>
              <w:pStyle w:val="TableText"/>
            </w:pPr>
            <w:r>
              <w:tab/>
            </w:r>
            <w:r>
              <w:tab/>
              <w:t>patient</w:t>
            </w:r>
          </w:p>
        </w:tc>
        <w:tc>
          <w:tcPr>
            <w:tcW w:w="720" w:type="dxa"/>
          </w:tcPr>
          <w:p w14:paraId="02108C50" w14:textId="77777777" w:rsidR="004B3F04" w:rsidRDefault="004B3F04" w:rsidP="000659BE">
            <w:pPr>
              <w:pStyle w:val="TableText"/>
            </w:pPr>
            <w:r>
              <w:t>1..1</w:t>
            </w:r>
          </w:p>
        </w:tc>
        <w:tc>
          <w:tcPr>
            <w:tcW w:w="1152" w:type="dxa"/>
          </w:tcPr>
          <w:p w14:paraId="4FE3977A" w14:textId="77777777" w:rsidR="004B3F04" w:rsidRDefault="004B3F04" w:rsidP="000659BE">
            <w:pPr>
              <w:pStyle w:val="TableText"/>
            </w:pPr>
            <w:r>
              <w:t>SHALL</w:t>
            </w:r>
          </w:p>
        </w:tc>
        <w:tc>
          <w:tcPr>
            <w:tcW w:w="864" w:type="dxa"/>
          </w:tcPr>
          <w:p w14:paraId="693708EC" w14:textId="77777777" w:rsidR="004B3F04" w:rsidRDefault="004B3F04" w:rsidP="000659BE">
            <w:pPr>
              <w:pStyle w:val="TableText"/>
            </w:pPr>
          </w:p>
        </w:tc>
        <w:tc>
          <w:tcPr>
            <w:tcW w:w="1104" w:type="dxa"/>
          </w:tcPr>
          <w:p w14:paraId="7F5E4243" w14:textId="77777777" w:rsidR="004B3F04" w:rsidRDefault="006C736C" w:rsidP="000659BE">
            <w:pPr>
              <w:pStyle w:val="TableText"/>
            </w:pPr>
            <w:hyperlink w:anchor="C_4499-35342">
              <w:r w:rsidR="004B3F04">
                <w:rPr>
                  <w:rStyle w:val="HyperlinkText9pt"/>
                </w:rPr>
                <w:t>4499-35342</w:t>
              </w:r>
            </w:hyperlink>
          </w:p>
        </w:tc>
        <w:tc>
          <w:tcPr>
            <w:tcW w:w="2975" w:type="dxa"/>
          </w:tcPr>
          <w:p w14:paraId="5E210032" w14:textId="77777777" w:rsidR="004B3F04" w:rsidRDefault="004B3F04" w:rsidP="000659BE">
            <w:pPr>
              <w:pStyle w:val="TableText"/>
            </w:pPr>
            <w:r>
              <w:t>Entity - Patient (identifier: urn:hl7ii:2.16.840.1.113883.10.20.28.4.136:2019-05-01</w:t>
            </w:r>
          </w:p>
        </w:tc>
      </w:tr>
      <w:tr w:rsidR="004B3F04" w14:paraId="2BFA847E" w14:textId="77777777" w:rsidTr="000659BE">
        <w:trPr>
          <w:jc w:val="center"/>
        </w:trPr>
        <w:tc>
          <w:tcPr>
            <w:tcW w:w="3345" w:type="dxa"/>
          </w:tcPr>
          <w:p w14:paraId="3CDF9F39" w14:textId="77777777" w:rsidR="004B3F04" w:rsidRDefault="004B3F04" w:rsidP="000659BE">
            <w:pPr>
              <w:pStyle w:val="TableText"/>
            </w:pPr>
            <w:r>
              <w:tab/>
              <w:t>outboundRelationship</w:t>
            </w:r>
          </w:p>
        </w:tc>
        <w:tc>
          <w:tcPr>
            <w:tcW w:w="720" w:type="dxa"/>
          </w:tcPr>
          <w:p w14:paraId="69EC2871" w14:textId="77777777" w:rsidR="004B3F04" w:rsidRDefault="004B3F04" w:rsidP="000659BE">
            <w:pPr>
              <w:pStyle w:val="TableText"/>
            </w:pPr>
            <w:r>
              <w:t>0..1</w:t>
            </w:r>
          </w:p>
        </w:tc>
        <w:tc>
          <w:tcPr>
            <w:tcW w:w="1152" w:type="dxa"/>
          </w:tcPr>
          <w:p w14:paraId="23D875FB" w14:textId="77777777" w:rsidR="004B3F04" w:rsidRDefault="004B3F04" w:rsidP="000659BE">
            <w:pPr>
              <w:pStyle w:val="TableText"/>
            </w:pPr>
            <w:r>
              <w:t>MAY</w:t>
            </w:r>
          </w:p>
        </w:tc>
        <w:tc>
          <w:tcPr>
            <w:tcW w:w="864" w:type="dxa"/>
          </w:tcPr>
          <w:p w14:paraId="4232EC7C" w14:textId="77777777" w:rsidR="004B3F04" w:rsidRDefault="004B3F04" w:rsidP="000659BE">
            <w:pPr>
              <w:pStyle w:val="TableText"/>
            </w:pPr>
          </w:p>
        </w:tc>
        <w:tc>
          <w:tcPr>
            <w:tcW w:w="1104" w:type="dxa"/>
          </w:tcPr>
          <w:p w14:paraId="36A723C5" w14:textId="77777777" w:rsidR="004B3F04" w:rsidRDefault="006C736C" w:rsidP="000659BE">
            <w:pPr>
              <w:pStyle w:val="TableText"/>
            </w:pPr>
            <w:hyperlink w:anchor="C_4499-30190">
              <w:r w:rsidR="004B3F04">
                <w:rPr>
                  <w:rStyle w:val="HyperlinkText9pt"/>
                </w:rPr>
                <w:t>4499-30190</w:t>
              </w:r>
            </w:hyperlink>
          </w:p>
        </w:tc>
        <w:tc>
          <w:tcPr>
            <w:tcW w:w="2975" w:type="dxa"/>
          </w:tcPr>
          <w:p w14:paraId="4514046C" w14:textId="77777777" w:rsidR="004B3F04" w:rsidRDefault="004B3F04" w:rsidP="000659BE">
            <w:pPr>
              <w:pStyle w:val="TableText"/>
            </w:pPr>
          </w:p>
        </w:tc>
      </w:tr>
      <w:tr w:rsidR="004B3F04" w14:paraId="5DA52C5A" w14:textId="77777777" w:rsidTr="000659BE">
        <w:trPr>
          <w:jc w:val="center"/>
        </w:trPr>
        <w:tc>
          <w:tcPr>
            <w:tcW w:w="3345" w:type="dxa"/>
          </w:tcPr>
          <w:p w14:paraId="44B9A6C5" w14:textId="77777777" w:rsidR="004B3F04" w:rsidRDefault="004B3F04" w:rsidP="000659BE">
            <w:pPr>
              <w:pStyle w:val="TableText"/>
            </w:pPr>
            <w:r>
              <w:tab/>
            </w:r>
            <w:r>
              <w:tab/>
              <w:t>@typeCode</w:t>
            </w:r>
          </w:p>
        </w:tc>
        <w:tc>
          <w:tcPr>
            <w:tcW w:w="720" w:type="dxa"/>
          </w:tcPr>
          <w:p w14:paraId="213FBAF8" w14:textId="77777777" w:rsidR="004B3F04" w:rsidRDefault="004B3F04" w:rsidP="000659BE">
            <w:pPr>
              <w:pStyle w:val="TableText"/>
            </w:pPr>
            <w:r>
              <w:t>1..1</w:t>
            </w:r>
          </w:p>
        </w:tc>
        <w:tc>
          <w:tcPr>
            <w:tcW w:w="1152" w:type="dxa"/>
          </w:tcPr>
          <w:p w14:paraId="24F4890C" w14:textId="77777777" w:rsidR="004B3F04" w:rsidRDefault="004B3F04" w:rsidP="000659BE">
            <w:pPr>
              <w:pStyle w:val="TableText"/>
            </w:pPr>
            <w:r>
              <w:t>SHALL</w:t>
            </w:r>
          </w:p>
        </w:tc>
        <w:tc>
          <w:tcPr>
            <w:tcW w:w="864" w:type="dxa"/>
          </w:tcPr>
          <w:p w14:paraId="543A59BD" w14:textId="77777777" w:rsidR="004B3F04" w:rsidRDefault="004B3F04" w:rsidP="000659BE">
            <w:pPr>
              <w:pStyle w:val="TableText"/>
            </w:pPr>
          </w:p>
        </w:tc>
        <w:tc>
          <w:tcPr>
            <w:tcW w:w="1104" w:type="dxa"/>
          </w:tcPr>
          <w:p w14:paraId="5D919355" w14:textId="77777777" w:rsidR="004B3F04" w:rsidRDefault="006C736C" w:rsidP="000659BE">
            <w:pPr>
              <w:pStyle w:val="TableText"/>
            </w:pPr>
            <w:hyperlink w:anchor="C_4499-30191">
              <w:r w:rsidR="004B3F04">
                <w:rPr>
                  <w:rStyle w:val="HyperlinkText9pt"/>
                </w:rPr>
                <w:t>4499-30191</w:t>
              </w:r>
            </w:hyperlink>
          </w:p>
        </w:tc>
        <w:tc>
          <w:tcPr>
            <w:tcW w:w="2975" w:type="dxa"/>
          </w:tcPr>
          <w:p w14:paraId="34CDFE65" w14:textId="77777777" w:rsidR="004B3F04" w:rsidRDefault="004B3F04" w:rsidP="000659BE">
            <w:pPr>
              <w:pStyle w:val="TableText"/>
            </w:pPr>
            <w:r>
              <w:t>urn:oid:2.16.840.1.113883.5.1002 (HL7ActRelationshipType) = RSON</w:t>
            </w:r>
          </w:p>
        </w:tc>
      </w:tr>
      <w:tr w:rsidR="004B3F04" w14:paraId="49E6A966" w14:textId="77777777" w:rsidTr="000659BE">
        <w:trPr>
          <w:jc w:val="center"/>
        </w:trPr>
        <w:tc>
          <w:tcPr>
            <w:tcW w:w="3345" w:type="dxa"/>
          </w:tcPr>
          <w:p w14:paraId="24A3535C" w14:textId="77777777" w:rsidR="004B3F04" w:rsidRDefault="004B3F04" w:rsidP="000659BE">
            <w:pPr>
              <w:pStyle w:val="TableText"/>
            </w:pPr>
            <w:r>
              <w:tab/>
            </w:r>
            <w:r>
              <w:tab/>
              <w:t>observationCriteria</w:t>
            </w:r>
          </w:p>
        </w:tc>
        <w:tc>
          <w:tcPr>
            <w:tcW w:w="720" w:type="dxa"/>
          </w:tcPr>
          <w:p w14:paraId="28C1C205" w14:textId="77777777" w:rsidR="004B3F04" w:rsidRDefault="004B3F04" w:rsidP="000659BE">
            <w:pPr>
              <w:pStyle w:val="TableText"/>
            </w:pPr>
            <w:r>
              <w:t>1..1</w:t>
            </w:r>
          </w:p>
        </w:tc>
        <w:tc>
          <w:tcPr>
            <w:tcW w:w="1152" w:type="dxa"/>
          </w:tcPr>
          <w:p w14:paraId="2C3D0C3D" w14:textId="77777777" w:rsidR="004B3F04" w:rsidRDefault="004B3F04" w:rsidP="000659BE">
            <w:pPr>
              <w:pStyle w:val="TableText"/>
            </w:pPr>
            <w:r>
              <w:t>SHALL</w:t>
            </w:r>
          </w:p>
        </w:tc>
        <w:tc>
          <w:tcPr>
            <w:tcW w:w="864" w:type="dxa"/>
          </w:tcPr>
          <w:p w14:paraId="3D0B5282" w14:textId="77777777" w:rsidR="004B3F04" w:rsidRDefault="004B3F04" w:rsidP="000659BE">
            <w:pPr>
              <w:pStyle w:val="TableText"/>
            </w:pPr>
          </w:p>
        </w:tc>
        <w:tc>
          <w:tcPr>
            <w:tcW w:w="1104" w:type="dxa"/>
          </w:tcPr>
          <w:p w14:paraId="7669109A" w14:textId="77777777" w:rsidR="004B3F04" w:rsidRDefault="006C736C" w:rsidP="000659BE">
            <w:pPr>
              <w:pStyle w:val="TableText"/>
            </w:pPr>
            <w:hyperlink w:anchor="C_4499-30192">
              <w:r w:rsidR="004B3F04">
                <w:rPr>
                  <w:rStyle w:val="HyperlinkText9pt"/>
                </w:rPr>
                <w:t>4499-30192</w:t>
              </w:r>
            </w:hyperlink>
          </w:p>
        </w:tc>
        <w:tc>
          <w:tcPr>
            <w:tcW w:w="2975" w:type="dxa"/>
          </w:tcPr>
          <w:p w14:paraId="37AED9CF"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17BA1D39" w14:textId="77777777" w:rsidTr="000659BE">
        <w:trPr>
          <w:jc w:val="center"/>
        </w:trPr>
        <w:tc>
          <w:tcPr>
            <w:tcW w:w="3345" w:type="dxa"/>
          </w:tcPr>
          <w:p w14:paraId="30FD87AC" w14:textId="77777777" w:rsidR="004B3F04" w:rsidRDefault="004B3F04" w:rsidP="000659BE">
            <w:pPr>
              <w:pStyle w:val="TableText"/>
            </w:pPr>
            <w:r>
              <w:tab/>
              <w:t>outboundRelationship</w:t>
            </w:r>
          </w:p>
        </w:tc>
        <w:tc>
          <w:tcPr>
            <w:tcW w:w="720" w:type="dxa"/>
          </w:tcPr>
          <w:p w14:paraId="094A8E41" w14:textId="77777777" w:rsidR="004B3F04" w:rsidRDefault="004B3F04" w:rsidP="000659BE">
            <w:pPr>
              <w:pStyle w:val="TableText"/>
            </w:pPr>
            <w:r>
              <w:t>0..1</w:t>
            </w:r>
          </w:p>
        </w:tc>
        <w:tc>
          <w:tcPr>
            <w:tcW w:w="1152" w:type="dxa"/>
          </w:tcPr>
          <w:p w14:paraId="0C401302" w14:textId="77777777" w:rsidR="004B3F04" w:rsidRDefault="004B3F04" w:rsidP="000659BE">
            <w:pPr>
              <w:pStyle w:val="TableText"/>
            </w:pPr>
            <w:r>
              <w:t>MAY</w:t>
            </w:r>
          </w:p>
        </w:tc>
        <w:tc>
          <w:tcPr>
            <w:tcW w:w="864" w:type="dxa"/>
          </w:tcPr>
          <w:p w14:paraId="1125DA78" w14:textId="77777777" w:rsidR="004B3F04" w:rsidRDefault="004B3F04" w:rsidP="000659BE">
            <w:pPr>
              <w:pStyle w:val="TableText"/>
            </w:pPr>
          </w:p>
        </w:tc>
        <w:tc>
          <w:tcPr>
            <w:tcW w:w="1104" w:type="dxa"/>
          </w:tcPr>
          <w:p w14:paraId="743ADD8C" w14:textId="77777777" w:rsidR="004B3F04" w:rsidRDefault="006C736C" w:rsidP="000659BE">
            <w:pPr>
              <w:pStyle w:val="TableText"/>
            </w:pPr>
            <w:hyperlink w:anchor="C_4499-34451">
              <w:r w:rsidR="004B3F04">
                <w:rPr>
                  <w:rStyle w:val="HyperlinkText9pt"/>
                </w:rPr>
                <w:t>4499-34451</w:t>
              </w:r>
            </w:hyperlink>
          </w:p>
        </w:tc>
        <w:tc>
          <w:tcPr>
            <w:tcW w:w="2975" w:type="dxa"/>
          </w:tcPr>
          <w:p w14:paraId="1152274B" w14:textId="77777777" w:rsidR="004B3F04" w:rsidRDefault="004B3F04" w:rsidP="000659BE">
            <w:pPr>
              <w:pStyle w:val="TableText"/>
            </w:pPr>
          </w:p>
        </w:tc>
      </w:tr>
      <w:tr w:rsidR="004B3F04" w14:paraId="03C27717" w14:textId="77777777" w:rsidTr="000659BE">
        <w:trPr>
          <w:jc w:val="center"/>
        </w:trPr>
        <w:tc>
          <w:tcPr>
            <w:tcW w:w="3345" w:type="dxa"/>
          </w:tcPr>
          <w:p w14:paraId="59FFD74B" w14:textId="77777777" w:rsidR="004B3F04" w:rsidRDefault="004B3F04" w:rsidP="000659BE">
            <w:pPr>
              <w:pStyle w:val="TableText"/>
            </w:pPr>
            <w:r>
              <w:tab/>
            </w:r>
            <w:r>
              <w:tab/>
              <w:t>@typeCode</w:t>
            </w:r>
          </w:p>
        </w:tc>
        <w:tc>
          <w:tcPr>
            <w:tcW w:w="720" w:type="dxa"/>
          </w:tcPr>
          <w:p w14:paraId="46F32BF1" w14:textId="77777777" w:rsidR="004B3F04" w:rsidRDefault="004B3F04" w:rsidP="000659BE">
            <w:pPr>
              <w:pStyle w:val="TableText"/>
            </w:pPr>
            <w:r>
              <w:t>1..1</w:t>
            </w:r>
          </w:p>
        </w:tc>
        <w:tc>
          <w:tcPr>
            <w:tcW w:w="1152" w:type="dxa"/>
          </w:tcPr>
          <w:p w14:paraId="79E99244" w14:textId="77777777" w:rsidR="004B3F04" w:rsidRDefault="004B3F04" w:rsidP="000659BE">
            <w:pPr>
              <w:pStyle w:val="TableText"/>
            </w:pPr>
            <w:r>
              <w:t>SHALL</w:t>
            </w:r>
          </w:p>
        </w:tc>
        <w:tc>
          <w:tcPr>
            <w:tcW w:w="864" w:type="dxa"/>
          </w:tcPr>
          <w:p w14:paraId="109D331E" w14:textId="77777777" w:rsidR="004B3F04" w:rsidRDefault="004B3F04" w:rsidP="000659BE">
            <w:pPr>
              <w:pStyle w:val="TableText"/>
            </w:pPr>
          </w:p>
        </w:tc>
        <w:tc>
          <w:tcPr>
            <w:tcW w:w="1104" w:type="dxa"/>
          </w:tcPr>
          <w:p w14:paraId="79BEB57A" w14:textId="77777777" w:rsidR="004B3F04" w:rsidRDefault="006C736C" w:rsidP="000659BE">
            <w:pPr>
              <w:pStyle w:val="TableText"/>
            </w:pPr>
            <w:hyperlink w:anchor="C_4499-34452">
              <w:r w:rsidR="004B3F04">
                <w:rPr>
                  <w:rStyle w:val="HyperlinkText9pt"/>
                </w:rPr>
                <w:t>4499-34452</w:t>
              </w:r>
            </w:hyperlink>
          </w:p>
        </w:tc>
        <w:tc>
          <w:tcPr>
            <w:tcW w:w="2975" w:type="dxa"/>
          </w:tcPr>
          <w:p w14:paraId="2444F046" w14:textId="77777777" w:rsidR="004B3F04" w:rsidRDefault="004B3F04" w:rsidP="000659BE">
            <w:pPr>
              <w:pStyle w:val="TableText"/>
            </w:pPr>
            <w:r>
              <w:t>urn:oid:2.16.840.1.113883.5.1002 (HL7ActRelationshipType) = REFR</w:t>
            </w:r>
          </w:p>
        </w:tc>
      </w:tr>
      <w:tr w:rsidR="004B3F04" w14:paraId="0AE9A9AE" w14:textId="77777777" w:rsidTr="000659BE">
        <w:trPr>
          <w:jc w:val="center"/>
        </w:trPr>
        <w:tc>
          <w:tcPr>
            <w:tcW w:w="3345" w:type="dxa"/>
          </w:tcPr>
          <w:p w14:paraId="565F4FAC" w14:textId="77777777" w:rsidR="004B3F04" w:rsidRDefault="004B3F04" w:rsidP="000659BE">
            <w:pPr>
              <w:pStyle w:val="TableText"/>
            </w:pPr>
            <w:r>
              <w:tab/>
            </w:r>
            <w:r>
              <w:tab/>
              <w:t>supplyCriteria</w:t>
            </w:r>
          </w:p>
        </w:tc>
        <w:tc>
          <w:tcPr>
            <w:tcW w:w="720" w:type="dxa"/>
          </w:tcPr>
          <w:p w14:paraId="21805AAB" w14:textId="77777777" w:rsidR="004B3F04" w:rsidRDefault="004B3F04" w:rsidP="000659BE">
            <w:pPr>
              <w:pStyle w:val="TableText"/>
            </w:pPr>
            <w:r>
              <w:t>1..1</w:t>
            </w:r>
          </w:p>
        </w:tc>
        <w:tc>
          <w:tcPr>
            <w:tcW w:w="1152" w:type="dxa"/>
          </w:tcPr>
          <w:p w14:paraId="54231C26" w14:textId="77777777" w:rsidR="004B3F04" w:rsidRDefault="004B3F04" w:rsidP="000659BE">
            <w:pPr>
              <w:pStyle w:val="TableText"/>
            </w:pPr>
            <w:r>
              <w:t>SHALL</w:t>
            </w:r>
          </w:p>
        </w:tc>
        <w:tc>
          <w:tcPr>
            <w:tcW w:w="864" w:type="dxa"/>
          </w:tcPr>
          <w:p w14:paraId="61FBC953" w14:textId="77777777" w:rsidR="004B3F04" w:rsidRDefault="004B3F04" w:rsidP="000659BE">
            <w:pPr>
              <w:pStyle w:val="TableText"/>
            </w:pPr>
          </w:p>
        </w:tc>
        <w:tc>
          <w:tcPr>
            <w:tcW w:w="1104" w:type="dxa"/>
          </w:tcPr>
          <w:p w14:paraId="13676818" w14:textId="77777777" w:rsidR="004B3F04" w:rsidRDefault="006C736C" w:rsidP="000659BE">
            <w:pPr>
              <w:pStyle w:val="TableText"/>
            </w:pPr>
            <w:hyperlink w:anchor="C_4499-34818">
              <w:r w:rsidR="004B3F04">
                <w:rPr>
                  <w:rStyle w:val="HyperlinkText9pt"/>
                </w:rPr>
                <w:t>4499-34818</w:t>
              </w:r>
            </w:hyperlink>
          </w:p>
        </w:tc>
        <w:tc>
          <w:tcPr>
            <w:tcW w:w="2975" w:type="dxa"/>
          </w:tcPr>
          <w:p w14:paraId="01112CA0" w14:textId="77777777" w:rsidR="004B3F04" w:rsidRDefault="006C736C" w:rsidP="000659BE">
            <w:pPr>
              <w:pStyle w:val="TableText"/>
            </w:pPr>
            <w:hyperlink w:anchor="E_Supply">
              <w:r w:rsidR="004B3F04">
                <w:rPr>
                  <w:rStyle w:val="HyperlinkText9pt"/>
                </w:rPr>
                <w:t>Supply (identifier: urn:hl7ii:2.16.840.1.113883.10.20.28.4.129:2017-08-01</w:t>
              </w:r>
            </w:hyperlink>
          </w:p>
        </w:tc>
      </w:tr>
      <w:tr w:rsidR="004B3F04" w14:paraId="0281FC6C" w14:textId="77777777" w:rsidTr="000659BE">
        <w:trPr>
          <w:jc w:val="center"/>
        </w:trPr>
        <w:tc>
          <w:tcPr>
            <w:tcW w:w="3345" w:type="dxa"/>
          </w:tcPr>
          <w:p w14:paraId="411F2A7D" w14:textId="77777777" w:rsidR="004B3F04" w:rsidRDefault="004B3F04" w:rsidP="000659BE">
            <w:pPr>
              <w:pStyle w:val="TableText"/>
            </w:pPr>
            <w:r>
              <w:lastRenderedPageBreak/>
              <w:tab/>
              <w:t>outboundRelationship</w:t>
            </w:r>
          </w:p>
        </w:tc>
        <w:tc>
          <w:tcPr>
            <w:tcW w:w="720" w:type="dxa"/>
          </w:tcPr>
          <w:p w14:paraId="63ADDE2E" w14:textId="77777777" w:rsidR="004B3F04" w:rsidRDefault="004B3F04" w:rsidP="000659BE">
            <w:pPr>
              <w:pStyle w:val="TableText"/>
            </w:pPr>
            <w:r>
              <w:t>0..1</w:t>
            </w:r>
          </w:p>
        </w:tc>
        <w:tc>
          <w:tcPr>
            <w:tcW w:w="1152" w:type="dxa"/>
          </w:tcPr>
          <w:p w14:paraId="203167ED" w14:textId="77777777" w:rsidR="004B3F04" w:rsidRDefault="004B3F04" w:rsidP="000659BE">
            <w:pPr>
              <w:pStyle w:val="TableText"/>
            </w:pPr>
            <w:r>
              <w:t>MAY</w:t>
            </w:r>
          </w:p>
        </w:tc>
        <w:tc>
          <w:tcPr>
            <w:tcW w:w="864" w:type="dxa"/>
          </w:tcPr>
          <w:p w14:paraId="226CA114" w14:textId="77777777" w:rsidR="004B3F04" w:rsidRDefault="004B3F04" w:rsidP="000659BE">
            <w:pPr>
              <w:pStyle w:val="TableText"/>
            </w:pPr>
          </w:p>
        </w:tc>
        <w:tc>
          <w:tcPr>
            <w:tcW w:w="1104" w:type="dxa"/>
          </w:tcPr>
          <w:p w14:paraId="3C6C35A9" w14:textId="77777777" w:rsidR="004B3F04" w:rsidRDefault="006C736C" w:rsidP="000659BE">
            <w:pPr>
              <w:pStyle w:val="TableText"/>
            </w:pPr>
            <w:hyperlink w:anchor="C_4499-34895">
              <w:r w:rsidR="004B3F04">
                <w:rPr>
                  <w:rStyle w:val="HyperlinkText9pt"/>
                </w:rPr>
                <w:t>4499-34895</w:t>
              </w:r>
            </w:hyperlink>
          </w:p>
        </w:tc>
        <w:tc>
          <w:tcPr>
            <w:tcW w:w="2975" w:type="dxa"/>
          </w:tcPr>
          <w:p w14:paraId="1E53737B" w14:textId="77777777" w:rsidR="004B3F04" w:rsidRDefault="004B3F04" w:rsidP="000659BE">
            <w:pPr>
              <w:pStyle w:val="TableText"/>
            </w:pPr>
          </w:p>
        </w:tc>
      </w:tr>
      <w:tr w:rsidR="004B3F04" w14:paraId="18AAD44B" w14:textId="77777777" w:rsidTr="000659BE">
        <w:trPr>
          <w:jc w:val="center"/>
        </w:trPr>
        <w:tc>
          <w:tcPr>
            <w:tcW w:w="3345" w:type="dxa"/>
          </w:tcPr>
          <w:p w14:paraId="4FBD5A54" w14:textId="77777777" w:rsidR="004B3F04" w:rsidRDefault="004B3F04" w:rsidP="000659BE">
            <w:pPr>
              <w:pStyle w:val="TableText"/>
            </w:pPr>
            <w:r>
              <w:tab/>
            </w:r>
            <w:r>
              <w:tab/>
              <w:t>@typeCode</w:t>
            </w:r>
          </w:p>
        </w:tc>
        <w:tc>
          <w:tcPr>
            <w:tcW w:w="720" w:type="dxa"/>
          </w:tcPr>
          <w:p w14:paraId="2E3F30F8" w14:textId="77777777" w:rsidR="004B3F04" w:rsidRDefault="004B3F04" w:rsidP="000659BE">
            <w:pPr>
              <w:pStyle w:val="TableText"/>
            </w:pPr>
            <w:r>
              <w:t>1..1</w:t>
            </w:r>
          </w:p>
        </w:tc>
        <w:tc>
          <w:tcPr>
            <w:tcW w:w="1152" w:type="dxa"/>
          </w:tcPr>
          <w:p w14:paraId="49466C84" w14:textId="77777777" w:rsidR="004B3F04" w:rsidRDefault="004B3F04" w:rsidP="000659BE">
            <w:pPr>
              <w:pStyle w:val="TableText"/>
            </w:pPr>
            <w:r>
              <w:t>SHALL</w:t>
            </w:r>
          </w:p>
        </w:tc>
        <w:tc>
          <w:tcPr>
            <w:tcW w:w="864" w:type="dxa"/>
          </w:tcPr>
          <w:p w14:paraId="2DBDD64D" w14:textId="77777777" w:rsidR="004B3F04" w:rsidRDefault="004B3F04" w:rsidP="000659BE">
            <w:pPr>
              <w:pStyle w:val="TableText"/>
            </w:pPr>
          </w:p>
        </w:tc>
        <w:tc>
          <w:tcPr>
            <w:tcW w:w="1104" w:type="dxa"/>
          </w:tcPr>
          <w:p w14:paraId="66D31359" w14:textId="77777777" w:rsidR="004B3F04" w:rsidRDefault="006C736C" w:rsidP="000659BE">
            <w:pPr>
              <w:pStyle w:val="TableText"/>
            </w:pPr>
            <w:hyperlink w:anchor="C_4499-34897">
              <w:r w:rsidR="004B3F04">
                <w:rPr>
                  <w:rStyle w:val="HyperlinkText9pt"/>
                </w:rPr>
                <w:t>4499-34897</w:t>
              </w:r>
            </w:hyperlink>
          </w:p>
        </w:tc>
        <w:tc>
          <w:tcPr>
            <w:tcW w:w="2975" w:type="dxa"/>
          </w:tcPr>
          <w:p w14:paraId="4A9A3332" w14:textId="77777777" w:rsidR="004B3F04" w:rsidRDefault="004B3F04" w:rsidP="000659BE">
            <w:pPr>
              <w:pStyle w:val="TableText"/>
            </w:pPr>
            <w:r>
              <w:t>urn:oid:2.16.840.1.113883.5.1002 (HL7ActRelationshipType) = REFR</w:t>
            </w:r>
          </w:p>
        </w:tc>
      </w:tr>
      <w:tr w:rsidR="004B3F04" w14:paraId="63C5DE38" w14:textId="77777777" w:rsidTr="000659BE">
        <w:trPr>
          <w:jc w:val="center"/>
        </w:trPr>
        <w:tc>
          <w:tcPr>
            <w:tcW w:w="3345" w:type="dxa"/>
          </w:tcPr>
          <w:p w14:paraId="6C9EED87" w14:textId="77777777" w:rsidR="004B3F04" w:rsidRDefault="004B3F04" w:rsidP="000659BE">
            <w:pPr>
              <w:pStyle w:val="TableText"/>
            </w:pPr>
            <w:r>
              <w:tab/>
            </w:r>
            <w:r>
              <w:tab/>
              <w:t>supplyCriteria</w:t>
            </w:r>
          </w:p>
        </w:tc>
        <w:tc>
          <w:tcPr>
            <w:tcW w:w="720" w:type="dxa"/>
          </w:tcPr>
          <w:p w14:paraId="280B3B4C" w14:textId="77777777" w:rsidR="004B3F04" w:rsidRDefault="004B3F04" w:rsidP="000659BE">
            <w:pPr>
              <w:pStyle w:val="TableText"/>
            </w:pPr>
            <w:r>
              <w:t>1..1</w:t>
            </w:r>
          </w:p>
        </w:tc>
        <w:tc>
          <w:tcPr>
            <w:tcW w:w="1152" w:type="dxa"/>
          </w:tcPr>
          <w:p w14:paraId="51EE91C6" w14:textId="77777777" w:rsidR="004B3F04" w:rsidRDefault="004B3F04" w:rsidP="000659BE">
            <w:pPr>
              <w:pStyle w:val="TableText"/>
            </w:pPr>
            <w:r>
              <w:t>SHALL</w:t>
            </w:r>
          </w:p>
        </w:tc>
        <w:tc>
          <w:tcPr>
            <w:tcW w:w="864" w:type="dxa"/>
          </w:tcPr>
          <w:p w14:paraId="485B377D" w14:textId="77777777" w:rsidR="004B3F04" w:rsidRDefault="004B3F04" w:rsidP="000659BE">
            <w:pPr>
              <w:pStyle w:val="TableText"/>
            </w:pPr>
          </w:p>
        </w:tc>
        <w:tc>
          <w:tcPr>
            <w:tcW w:w="1104" w:type="dxa"/>
          </w:tcPr>
          <w:p w14:paraId="6E6C9917" w14:textId="77777777" w:rsidR="004B3F04" w:rsidRDefault="006C736C" w:rsidP="000659BE">
            <w:pPr>
              <w:pStyle w:val="TableText"/>
            </w:pPr>
            <w:hyperlink w:anchor="C_4499-34896">
              <w:r w:rsidR="004B3F04">
                <w:rPr>
                  <w:rStyle w:val="HyperlinkText9pt"/>
                </w:rPr>
                <w:t>4499-34896</w:t>
              </w:r>
            </w:hyperlink>
          </w:p>
        </w:tc>
        <w:tc>
          <w:tcPr>
            <w:tcW w:w="2975" w:type="dxa"/>
          </w:tcPr>
          <w:p w14:paraId="5739E9A9" w14:textId="77777777" w:rsidR="004B3F04" w:rsidRDefault="006C736C" w:rsidP="000659BE">
            <w:pPr>
              <w:pStyle w:val="TableText"/>
            </w:pPr>
            <w:hyperlink w:anchor="E_Days_Supplied">
              <w:r w:rsidR="004B3F04">
                <w:rPr>
                  <w:rStyle w:val="HyperlinkText9pt"/>
                </w:rPr>
                <w:t>Days Supplied (identifier: urn:hl7ii:2.16.840.1.113883.10.20.28.4.133:2018-05-01</w:t>
              </w:r>
            </w:hyperlink>
          </w:p>
        </w:tc>
      </w:tr>
      <w:tr w:rsidR="004B3F04" w14:paraId="271D6DEB" w14:textId="77777777" w:rsidTr="000659BE">
        <w:trPr>
          <w:jc w:val="center"/>
        </w:trPr>
        <w:tc>
          <w:tcPr>
            <w:tcW w:w="3345" w:type="dxa"/>
          </w:tcPr>
          <w:p w14:paraId="38EB04C7" w14:textId="77777777" w:rsidR="004B3F04" w:rsidRDefault="004B3F04" w:rsidP="000659BE">
            <w:pPr>
              <w:pStyle w:val="TableText"/>
            </w:pPr>
            <w:r>
              <w:tab/>
              <w:t>outboundRelationship</w:t>
            </w:r>
          </w:p>
        </w:tc>
        <w:tc>
          <w:tcPr>
            <w:tcW w:w="720" w:type="dxa"/>
          </w:tcPr>
          <w:p w14:paraId="2B23187E" w14:textId="77777777" w:rsidR="004B3F04" w:rsidRDefault="004B3F04" w:rsidP="000659BE">
            <w:pPr>
              <w:pStyle w:val="TableText"/>
            </w:pPr>
            <w:r>
              <w:t>0..*</w:t>
            </w:r>
          </w:p>
        </w:tc>
        <w:tc>
          <w:tcPr>
            <w:tcW w:w="1152" w:type="dxa"/>
          </w:tcPr>
          <w:p w14:paraId="7C6F5736" w14:textId="77777777" w:rsidR="004B3F04" w:rsidRDefault="004B3F04" w:rsidP="000659BE">
            <w:pPr>
              <w:pStyle w:val="TableText"/>
            </w:pPr>
            <w:r>
              <w:t>MAY</w:t>
            </w:r>
          </w:p>
        </w:tc>
        <w:tc>
          <w:tcPr>
            <w:tcW w:w="864" w:type="dxa"/>
          </w:tcPr>
          <w:p w14:paraId="5671B0B8" w14:textId="77777777" w:rsidR="004B3F04" w:rsidRDefault="004B3F04" w:rsidP="000659BE">
            <w:pPr>
              <w:pStyle w:val="TableText"/>
            </w:pPr>
          </w:p>
        </w:tc>
        <w:tc>
          <w:tcPr>
            <w:tcW w:w="1104" w:type="dxa"/>
          </w:tcPr>
          <w:p w14:paraId="629577A8" w14:textId="77777777" w:rsidR="004B3F04" w:rsidRDefault="006C736C" w:rsidP="000659BE">
            <w:pPr>
              <w:pStyle w:val="TableText"/>
            </w:pPr>
            <w:hyperlink w:anchor="C_4499-36216">
              <w:r w:rsidR="004B3F04">
                <w:rPr>
                  <w:rStyle w:val="HyperlinkText9pt"/>
                </w:rPr>
                <w:t>4499-36216</w:t>
              </w:r>
            </w:hyperlink>
          </w:p>
        </w:tc>
        <w:tc>
          <w:tcPr>
            <w:tcW w:w="2975" w:type="dxa"/>
          </w:tcPr>
          <w:p w14:paraId="1B1C48B1" w14:textId="77777777" w:rsidR="004B3F04" w:rsidRDefault="004B3F04" w:rsidP="000659BE">
            <w:pPr>
              <w:pStyle w:val="TableText"/>
            </w:pPr>
          </w:p>
        </w:tc>
      </w:tr>
      <w:tr w:rsidR="004B3F04" w14:paraId="62F10959" w14:textId="77777777" w:rsidTr="000659BE">
        <w:trPr>
          <w:jc w:val="center"/>
        </w:trPr>
        <w:tc>
          <w:tcPr>
            <w:tcW w:w="3345" w:type="dxa"/>
          </w:tcPr>
          <w:p w14:paraId="2F0E8C04" w14:textId="77777777" w:rsidR="004B3F04" w:rsidRDefault="004B3F04" w:rsidP="000659BE">
            <w:pPr>
              <w:pStyle w:val="TableText"/>
            </w:pPr>
            <w:r>
              <w:tab/>
            </w:r>
            <w:r>
              <w:tab/>
              <w:t>@typeCode</w:t>
            </w:r>
          </w:p>
        </w:tc>
        <w:tc>
          <w:tcPr>
            <w:tcW w:w="720" w:type="dxa"/>
          </w:tcPr>
          <w:p w14:paraId="5C1E3F68" w14:textId="77777777" w:rsidR="004B3F04" w:rsidRDefault="004B3F04" w:rsidP="000659BE">
            <w:pPr>
              <w:pStyle w:val="TableText"/>
            </w:pPr>
            <w:r>
              <w:t>1..1</w:t>
            </w:r>
          </w:p>
        </w:tc>
        <w:tc>
          <w:tcPr>
            <w:tcW w:w="1152" w:type="dxa"/>
          </w:tcPr>
          <w:p w14:paraId="0F735D57" w14:textId="77777777" w:rsidR="004B3F04" w:rsidRDefault="004B3F04" w:rsidP="000659BE">
            <w:pPr>
              <w:pStyle w:val="TableText"/>
            </w:pPr>
            <w:r>
              <w:t>SHALL</w:t>
            </w:r>
          </w:p>
        </w:tc>
        <w:tc>
          <w:tcPr>
            <w:tcW w:w="864" w:type="dxa"/>
          </w:tcPr>
          <w:p w14:paraId="57D07CF0" w14:textId="77777777" w:rsidR="004B3F04" w:rsidRDefault="004B3F04" w:rsidP="000659BE">
            <w:pPr>
              <w:pStyle w:val="TableText"/>
            </w:pPr>
          </w:p>
        </w:tc>
        <w:tc>
          <w:tcPr>
            <w:tcW w:w="1104" w:type="dxa"/>
          </w:tcPr>
          <w:p w14:paraId="7455F513" w14:textId="77777777" w:rsidR="004B3F04" w:rsidRDefault="006C736C" w:rsidP="000659BE">
            <w:pPr>
              <w:pStyle w:val="TableText"/>
            </w:pPr>
            <w:hyperlink w:anchor="C_4499-36218">
              <w:r w:rsidR="004B3F04">
                <w:rPr>
                  <w:rStyle w:val="HyperlinkText9pt"/>
                </w:rPr>
                <w:t>4499-36218</w:t>
              </w:r>
            </w:hyperlink>
          </w:p>
        </w:tc>
        <w:tc>
          <w:tcPr>
            <w:tcW w:w="2975" w:type="dxa"/>
          </w:tcPr>
          <w:p w14:paraId="20A7DDB4" w14:textId="77777777" w:rsidR="004B3F04" w:rsidRDefault="004B3F04" w:rsidP="000659BE">
            <w:pPr>
              <w:pStyle w:val="TableText"/>
            </w:pPr>
            <w:r>
              <w:t>urn:oid:2.16.840.1.113883.5.1002 (HL7ActRelationshipType) = REFR</w:t>
            </w:r>
          </w:p>
        </w:tc>
      </w:tr>
      <w:tr w:rsidR="004B3F04" w14:paraId="7AC5E4A9" w14:textId="77777777" w:rsidTr="000659BE">
        <w:trPr>
          <w:jc w:val="center"/>
        </w:trPr>
        <w:tc>
          <w:tcPr>
            <w:tcW w:w="3345" w:type="dxa"/>
          </w:tcPr>
          <w:p w14:paraId="540075B2" w14:textId="77777777" w:rsidR="004B3F04" w:rsidRDefault="004B3F04" w:rsidP="000659BE">
            <w:pPr>
              <w:pStyle w:val="TableText"/>
            </w:pPr>
            <w:r>
              <w:tab/>
            </w:r>
            <w:r>
              <w:tab/>
              <w:t>observationCriteria</w:t>
            </w:r>
          </w:p>
        </w:tc>
        <w:tc>
          <w:tcPr>
            <w:tcW w:w="720" w:type="dxa"/>
          </w:tcPr>
          <w:p w14:paraId="30B009C1" w14:textId="77777777" w:rsidR="004B3F04" w:rsidRDefault="004B3F04" w:rsidP="000659BE">
            <w:pPr>
              <w:pStyle w:val="TableText"/>
            </w:pPr>
            <w:r>
              <w:t>1..1</w:t>
            </w:r>
          </w:p>
        </w:tc>
        <w:tc>
          <w:tcPr>
            <w:tcW w:w="1152" w:type="dxa"/>
          </w:tcPr>
          <w:p w14:paraId="6C72EDA7" w14:textId="77777777" w:rsidR="004B3F04" w:rsidRDefault="004B3F04" w:rsidP="000659BE">
            <w:pPr>
              <w:pStyle w:val="TableText"/>
            </w:pPr>
            <w:r>
              <w:t>SHALL</w:t>
            </w:r>
          </w:p>
        </w:tc>
        <w:tc>
          <w:tcPr>
            <w:tcW w:w="864" w:type="dxa"/>
          </w:tcPr>
          <w:p w14:paraId="101416E2" w14:textId="77777777" w:rsidR="004B3F04" w:rsidRDefault="004B3F04" w:rsidP="000659BE">
            <w:pPr>
              <w:pStyle w:val="TableText"/>
            </w:pPr>
          </w:p>
        </w:tc>
        <w:tc>
          <w:tcPr>
            <w:tcW w:w="1104" w:type="dxa"/>
          </w:tcPr>
          <w:p w14:paraId="6DBE8F46" w14:textId="77777777" w:rsidR="004B3F04" w:rsidRDefault="006C736C" w:rsidP="000659BE">
            <w:pPr>
              <w:pStyle w:val="TableText"/>
            </w:pPr>
            <w:hyperlink w:anchor="C_4499-36217">
              <w:r w:rsidR="004B3F04">
                <w:rPr>
                  <w:rStyle w:val="HyperlinkText9pt"/>
                </w:rPr>
                <w:t>4499-36217</w:t>
              </w:r>
            </w:hyperlink>
          </w:p>
        </w:tc>
        <w:tc>
          <w:tcPr>
            <w:tcW w:w="2975" w:type="dxa"/>
          </w:tcPr>
          <w:p w14:paraId="428B72F4"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14E2286D" w14:textId="77777777" w:rsidR="004B3F04" w:rsidRDefault="004B3F04" w:rsidP="004B3F04">
      <w:pPr>
        <w:pStyle w:val="BodyText"/>
      </w:pPr>
    </w:p>
    <w:p w14:paraId="433588FB" w14:textId="77777777" w:rsidR="004B3F04" w:rsidRDefault="004B3F04" w:rsidP="007E63CC">
      <w:pPr>
        <w:numPr>
          <w:ilvl w:val="0"/>
          <w:numId w:val="52"/>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2681" w:name="C_4499-30218"/>
      <w:r>
        <w:t xml:space="preserve"> (CONF:4499-30218)</w:t>
      </w:r>
      <w:bookmarkEnd w:id="2681"/>
      <w:r>
        <w:t>.</w:t>
      </w:r>
    </w:p>
    <w:p w14:paraId="77D4E58A" w14:textId="77777777" w:rsidR="004B3F04" w:rsidRDefault="004B3F04" w:rsidP="007E63CC">
      <w:pPr>
        <w:numPr>
          <w:ilvl w:val="0"/>
          <w:numId w:val="5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2682" w:name="C_4499-29049"/>
      <w:r>
        <w:t xml:space="preserve"> (CONF:4499-29049)</w:t>
      </w:r>
      <w:bookmarkEnd w:id="2682"/>
      <w:r>
        <w:t>.</w:t>
      </w:r>
    </w:p>
    <w:p w14:paraId="3D76CF9A" w14:textId="77777777" w:rsidR="004B3F04" w:rsidRDefault="004B3F04" w:rsidP="007E63CC">
      <w:pPr>
        <w:numPr>
          <w:ilvl w:val="0"/>
          <w:numId w:val="52"/>
        </w:numPr>
      </w:pPr>
      <w:r>
        <w:rPr>
          <w:rStyle w:val="keyword"/>
        </w:rPr>
        <w:t>MAY</w:t>
      </w:r>
      <w:r>
        <w:t xml:space="preserve"> contain zero or one [0..1] </w:t>
      </w:r>
      <w:r>
        <w:rPr>
          <w:rStyle w:val="XMLnameBold"/>
        </w:rPr>
        <w:t>@actionNegationInd</w:t>
      </w:r>
      <w:bookmarkStart w:id="2683" w:name="C_4499-31037"/>
      <w:r>
        <w:t xml:space="preserve"> (CONF:4499-31037)</w:t>
      </w:r>
      <w:bookmarkEnd w:id="2683"/>
      <w:r>
        <w:t>.</w:t>
      </w:r>
      <w:r>
        <w:br/>
        <w:t>Note: QDM Attribute: Negation Rationale</w:t>
      </w:r>
    </w:p>
    <w:p w14:paraId="12071327" w14:textId="77777777" w:rsidR="004B3F04" w:rsidRDefault="004B3F04" w:rsidP="007E63CC">
      <w:pPr>
        <w:numPr>
          <w:ilvl w:val="0"/>
          <w:numId w:val="52"/>
        </w:numPr>
      </w:pPr>
      <w:r>
        <w:rPr>
          <w:rStyle w:val="keyword"/>
        </w:rPr>
        <w:t>SHALL</w:t>
      </w:r>
      <w:r>
        <w:t xml:space="preserve"> contain exactly one [1..1] </w:t>
      </w:r>
      <w:r>
        <w:rPr>
          <w:rStyle w:val="XMLnameBold"/>
        </w:rPr>
        <w:t>templateId</w:t>
      </w:r>
      <w:bookmarkStart w:id="2684" w:name="C_4499-29050"/>
      <w:r>
        <w:t xml:space="preserve"> (CONF:4499-29050)</w:t>
      </w:r>
      <w:bookmarkEnd w:id="2684"/>
      <w:r>
        <w:t>.</w:t>
      </w:r>
    </w:p>
    <w:p w14:paraId="3476683B" w14:textId="77777777" w:rsidR="004B3F04" w:rsidRDefault="004B3F04" w:rsidP="007E63CC">
      <w:pPr>
        <w:numPr>
          <w:ilvl w:val="1"/>
          <w:numId w:val="52"/>
        </w:numPr>
      </w:pPr>
      <w:r>
        <w:t xml:space="preserve">This templateId </w:t>
      </w:r>
      <w:r>
        <w:rPr>
          <w:rStyle w:val="keyword"/>
        </w:rPr>
        <w:t>SHALL</w:t>
      </w:r>
      <w:r>
        <w:t xml:space="preserve"> contain exactly one [1..1] </w:t>
      </w:r>
      <w:r>
        <w:rPr>
          <w:rStyle w:val="XMLnameBold"/>
        </w:rPr>
        <w:t>item</w:t>
      </w:r>
      <w:bookmarkStart w:id="2685" w:name="C_4499-29051"/>
      <w:r>
        <w:t xml:space="preserve"> (CONF:4499-29051)</w:t>
      </w:r>
      <w:bookmarkEnd w:id="2685"/>
      <w:r>
        <w:t xml:space="preserve"> such that it</w:t>
      </w:r>
    </w:p>
    <w:p w14:paraId="3D896797" w14:textId="77777777" w:rsidR="004B3F04" w:rsidRDefault="004B3F04" w:rsidP="007E63CC">
      <w:pPr>
        <w:numPr>
          <w:ilvl w:val="2"/>
          <w:numId w:val="52"/>
        </w:numPr>
      </w:pPr>
      <w:r>
        <w:rPr>
          <w:rStyle w:val="keyword"/>
        </w:rPr>
        <w:t>SHALL</w:t>
      </w:r>
      <w:r>
        <w:t xml:space="preserve"> contain exactly one [1..1] </w:t>
      </w:r>
      <w:r>
        <w:rPr>
          <w:rStyle w:val="XMLnameBold"/>
        </w:rPr>
        <w:t>@root</w:t>
      </w:r>
      <w:r>
        <w:t>=</w:t>
      </w:r>
      <w:r>
        <w:rPr>
          <w:rStyle w:val="XMLname"/>
        </w:rPr>
        <w:t>"2.16.840.1.113883.10.20.28.4.51"</w:t>
      </w:r>
      <w:bookmarkStart w:id="2686" w:name="C_4499-29052"/>
      <w:r>
        <w:t xml:space="preserve"> (CONF:4499-29052)</w:t>
      </w:r>
      <w:bookmarkEnd w:id="2686"/>
      <w:r>
        <w:t>.</w:t>
      </w:r>
    </w:p>
    <w:p w14:paraId="5B57E29F" w14:textId="77777777" w:rsidR="004B3F04" w:rsidRDefault="004B3F04" w:rsidP="007E63CC">
      <w:pPr>
        <w:numPr>
          <w:ilvl w:val="2"/>
          <w:numId w:val="52"/>
        </w:numPr>
      </w:pPr>
      <w:r>
        <w:rPr>
          <w:rStyle w:val="keyword"/>
        </w:rPr>
        <w:t>SHALL</w:t>
      </w:r>
      <w:r>
        <w:t xml:space="preserve"> contain exactly one [1..1] </w:t>
      </w:r>
      <w:r>
        <w:rPr>
          <w:rStyle w:val="XMLnameBold"/>
        </w:rPr>
        <w:t>@extension</w:t>
      </w:r>
      <w:r>
        <w:t>=</w:t>
      </w:r>
      <w:r>
        <w:rPr>
          <w:rStyle w:val="XMLname"/>
        </w:rPr>
        <w:t>"2021-02-01"</w:t>
      </w:r>
      <w:bookmarkStart w:id="2687" w:name="C_4499-33443"/>
      <w:r>
        <w:t xml:space="preserve"> (CONF:4499-33443)</w:t>
      </w:r>
      <w:bookmarkEnd w:id="2687"/>
      <w:r>
        <w:t>.</w:t>
      </w:r>
    </w:p>
    <w:p w14:paraId="559DD4A3" w14:textId="77777777" w:rsidR="004B3F04" w:rsidRDefault="004B3F04" w:rsidP="007E63CC">
      <w:pPr>
        <w:numPr>
          <w:ilvl w:val="0"/>
          <w:numId w:val="52"/>
        </w:numPr>
      </w:pPr>
      <w:r>
        <w:rPr>
          <w:rStyle w:val="keyword"/>
        </w:rPr>
        <w:t>SHALL</w:t>
      </w:r>
      <w:r>
        <w:t xml:space="preserve"> contain exactly one [1..1] </w:t>
      </w:r>
      <w:r>
        <w:rPr>
          <w:rStyle w:val="XMLnameBold"/>
        </w:rPr>
        <w:t>id</w:t>
      </w:r>
      <w:bookmarkStart w:id="2688" w:name="C_4499-30185"/>
      <w:r>
        <w:t xml:space="preserve"> (CONF:4499-30185)</w:t>
      </w:r>
      <w:bookmarkEnd w:id="2688"/>
      <w:r>
        <w:t>.</w:t>
      </w:r>
    </w:p>
    <w:p w14:paraId="22F35A1E" w14:textId="77777777" w:rsidR="004B3F04" w:rsidRDefault="004B3F04" w:rsidP="007E63CC">
      <w:pPr>
        <w:numPr>
          <w:ilvl w:val="0"/>
          <w:numId w:val="52"/>
        </w:numPr>
      </w:pPr>
      <w:r>
        <w:rPr>
          <w:rStyle w:val="keyword"/>
        </w:rPr>
        <w:t>SHALL</w:t>
      </w:r>
      <w:r>
        <w:t xml:space="preserve"> contain exactly one [1..1] </w:t>
      </w:r>
      <w:r>
        <w:rPr>
          <w:rStyle w:val="XMLnameBold"/>
        </w:rPr>
        <w:t>title</w:t>
      </w:r>
      <w:bookmarkStart w:id="2689" w:name="C_4499-35954"/>
      <w:r>
        <w:t xml:space="preserve"> (CONF:4499-35954)</w:t>
      </w:r>
      <w:bookmarkEnd w:id="2689"/>
      <w:r>
        <w:t>.</w:t>
      </w:r>
    </w:p>
    <w:p w14:paraId="6CD4EFC3" w14:textId="77777777" w:rsidR="004B3F04" w:rsidRDefault="004B3F04" w:rsidP="007E63CC">
      <w:pPr>
        <w:numPr>
          <w:ilvl w:val="0"/>
          <w:numId w:val="52"/>
        </w:numPr>
      </w:pPr>
      <w:r>
        <w:rPr>
          <w:rStyle w:val="keyword"/>
        </w:rPr>
        <w:t>SHALL</w:t>
      </w:r>
      <w:r>
        <w:t xml:space="preserve"> contain exactly one [1..1] </w:t>
      </w:r>
      <w:r>
        <w:rPr>
          <w:rStyle w:val="XMLnameBold"/>
        </w:rPr>
        <w:t>statusCode</w:t>
      </w:r>
      <w:bookmarkStart w:id="2690" w:name="C_4499-30227"/>
      <w:r>
        <w:t xml:space="preserve"> (CONF:4499-30227)</w:t>
      </w:r>
      <w:bookmarkEnd w:id="2690"/>
      <w:r>
        <w:t>.</w:t>
      </w:r>
    </w:p>
    <w:p w14:paraId="3FFEF4E4" w14:textId="77777777" w:rsidR="004B3F04" w:rsidRDefault="004B3F04" w:rsidP="007E63CC">
      <w:pPr>
        <w:numPr>
          <w:ilvl w:val="1"/>
          <w:numId w:val="5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2691" w:name="C_4499-30228"/>
      <w:r>
        <w:t xml:space="preserve"> (CONF:4499-30228)</w:t>
      </w:r>
      <w:bookmarkEnd w:id="2691"/>
      <w:r>
        <w:t>.</w:t>
      </w:r>
    </w:p>
    <w:p w14:paraId="33059BC8" w14:textId="77777777" w:rsidR="004B3F04" w:rsidRDefault="004B3F04" w:rsidP="007E63CC">
      <w:pPr>
        <w:numPr>
          <w:ilvl w:val="0"/>
          <w:numId w:val="52"/>
        </w:numPr>
      </w:pPr>
      <w:r>
        <w:rPr>
          <w:rStyle w:val="keyword"/>
        </w:rPr>
        <w:t>MAY</w:t>
      </w:r>
      <w:r>
        <w:t xml:space="preserve"> contain zero or one [0..1] </w:t>
      </w:r>
      <w:r>
        <w:rPr>
          <w:rStyle w:val="XMLnameBold"/>
        </w:rPr>
        <w:t>effectiveTime</w:t>
      </w:r>
      <w:bookmarkStart w:id="2692" w:name="C_4499-30504"/>
      <w:r>
        <w:t xml:space="preserve"> (CONF:4499-30504)</w:t>
      </w:r>
      <w:bookmarkEnd w:id="2692"/>
      <w:r>
        <w:t xml:space="preserve"> such that it</w:t>
      </w:r>
      <w:r>
        <w:br/>
        <w:t>Note: QDM Attribute: Relevant Period</w:t>
      </w:r>
    </w:p>
    <w:p w14:paraId="79361009" w14:textId="77777777" w:rsidR="004B3F04" w:rsidRDefault="004B3F04" w:rsidP="007E63CC">
      <w:pPr>
        <w:numPr>
          <w:ilvl w:val="1"/>
          <w:numId w:val="52"/>
        </w:numPr>
      </w:pPr>
      <w:r>
        <w:rPr>
          <w:rStyle w:val="keyword"/>
        </w:rPr>
        <w:t>MAY</w:t>
      </w:r>
      <w:r>
        <w:t xml:space="preserve"> contain zero or one [0..1] </w:t>
      </w:r>
      <w:r>
        <w:rPr>
          <w:rStyle w:val="XMLnameBold"/>
        </w:rPr>
        <w:t>low</w:t>
      </w:r>
      <w:bookmarkStart w:id="2693" w:name="C_4499-31035"/>
      <w:r>
        <w:t xml:space="preserve"> (CONF:4499-31035)</w:t>
      </w:r>
      <w:bookmarkEnd w:id="2693"/>
      <w:r>
        <w:t>.</w:t>
      </w:r>
      <w:r>
        <w:br/>
        <w:t>Note: startTime = when the first administration of the medication is expected</w:t>
      </w:r>
    </w:p>
    <w:p w14:paraId="2A1214F1" w14:textId="77777777" w:rsidR="004B3F04" w:rsidRDefault="004B3F04" w:rsidP="007E63CC">
      <w:pPr>
        <w:numPr>
          <w:ilvl w:val="1"/>
          <w:numId w:val="52"/>
        </w:numPr>
      </w:pPr>
      <w:r>
        <w:rPr>
          <w:rStyle w:val="keyword"/>
        </w:rPr>
        <w:t>MAY</w:t>
      </w:r>
      <w:r>
        <w:t xml:space="preserve"> contain zero or one [0..1] </w:t>
      </w:r>
      <w:r>
        <w:rPr>
          <w:rStyle w:val="XMLnameBold"/>
        </w:rPr>
        <w:t>high</w:t>
      </w:r>
      <w:bookmarkStart w:id="2694" w:name="C_4499-34859"/>
      <w:r>
        <w:t xml:space="preserve"> (CONF:4499-34859)</w:t>
      </w:r>
      <w:bookmarkEnd w:id="2694"/>
      <w:r>
        <w:t>.</w:t>
      </w:r>
      <w:r>
        <w:br/>
        <w:t>Note: stopTime = when the medication supply provided by the medication order is expected to be completed, including all fulfillments covered by the number of refills</w:t>
      </w:r>
    </w:p>
    <w:p w14:paraId="12BA3C24" w14:textId="77777777" w:rsidR="004B3F04" w:rsidRDefault="004B3F04" w:rsidP="007E63CC">
      <w:pPr>
        <w:numPr>
          <w:ilvl w:val="0"/>
          <w:numId w:val="52"/>
        </w:numPr>
      </w:pPr>
      <w:r>
        <w:rPr>
          <w:rStyle w:val="keyword"/>
        </w:rPr>
        <w:lastRenderedPageBreak/>
        <w:t>MAY</w:t>
      </w:r>
      <w:r>
        <w:t xml:space="preserve"> contain zero or one [0..1] </w:t>
      </w:r>
      <w:r>
        <w:rPr>
          <w:rStyle w:val="XMLnameBold"/>
        </w:rPr>
        <w:t>effectiveTime</w:t>
      </w:r>
      <w:bookmarkStart w:id="2695" w:name="C_4499-34816"/>
      <w:r>
        <w:t xml:space="preserve"> (CONF:4499-34816)</w:t>
      </w:r>
      <w:bookmarkEnd w:id="2695"/>
      <w:r>
        <w:t xml:space="preserve"> such that it</w:t>
      </w:r>
      <w:r>
        <w:br/>
        <w:t>Note: QDM Attribute: Frequency</w:t>
      </w:r>
    </w:p>
    <w:p w14:paraId="0DA1FBB6" w14:textId="77777777" w:rsidR="004B3F04" w:rsidRDefault="004B3F04" w:rsidP="007E63CC">
      <w:pPr>
        <w:numPr>
          <w:ilvl w:val="1"/>
          <w:numId w:val="52"/>
        </w:numPr>
      </w:pPr>
      <w:r>
        <w:rPr>
          <w:rStyle w:val="keyword"/>
        </w:rPr>
        <w:t>MAY</w:t>
      </w:r>
      <w:r>
        <w:t xml:space="preserve"> contain zero or one [0..1] </w:t>
      </w:r>
      <w:r>
        <w:rPr>
          <w:rStyle w:val="XMLnameBold"/>
        </w:rPr>
        <w:t>period</w:t>
      </w:r>
      <w:bookmarkStart w:id="2696" w:name="C_4499-34817"/>
      <w:r>
        <w:t xml:space="preserve"> (CONF:4499-34817)</w:t>
      </w:r>
      <w:bookmarkEnd w:id="2696"/>
      <w:r>
        <w:t>.</w:t>
      </w:r>
    </w:p>
    <w:p w14:paraId="1A42254C" w14:textId="77777777" w:rsidR="004B3F04" w:rsidRDefault="004B3F04" w:rsidP="007E63CC">
      <w:pPr>
        <w:numPr>
          <w:ilvl w:val="0"/>
          <w:numId w:val="52"/>
        </w:numPr>
      </w:pPr>
      <w:r>
        <w:rPr>
          <w:rStyle w:val="keyword"/>
        </w:rPr>
        <w:t>MAY</w:t>
      </w:r>
      <w:r>
        <w:t xml:space="preserve"> contain zero or one [0..1] </w:t>
      </w:r>
      <w:r>
        <w:rPr>
          <w:rStyle w:val="XMLnameBold"/>
        </w:rPr>
        <w:t>repeatNumber</w:t>
      </w:r>
      <w:bookmarkStart w:id="2697" w:name="C_4499-31038"/>
      <w:r>
        <w:t xml:space="preserve"> (CONF:4499-31038)</w:t>
      </w:r>
      <w:bookmarkEnd w:id="2697"/>
      <w:r>
        <w:t>.</w:t>
      </w:r>
      <w:r>
        <w:br/>
        <w:t>Note: QDM Attribute: Refills</w:t>
      </w:r>
    </w:p>
    <w:p w14:paraId="769DA694" w14:textId="77777777" w:rsidR="004B3F04" w:rsidRDefault="004B3F04" w:rsidP="007E63CC">
      <w:pPr>
        <w:numPr>
          <w:ilvl w:val="0"/>
          <w:numId w:val="52"/>
        </w:numPr>
      </w:pPr>
      <w:r>
        <w:rPr>
          <w:rStyle w:val="keyword"/>
        </w:rPr>
        <w:t>MAY</w:t>
      </w:r>
      <w:r>
        <w:t xml:space="preserve"> contain zero or one [0..1] </w:t>
      </w:r>
      <w:r>
        <w:rPr>
          <w:rStyle w:val="XMLnameBold"/>
        </w:rPr>
        <w:t>routeCode</w:t>
      </w:r>
      <w:bookmarkStart w:id="2698" w:name="C_4499-30188"/>
      <w:r>
        <w:t xml:space="preserve"> (CONF:4499-30188)</w:t>
      </w:r>
      <w:bookmarkEnd w:id="2698"/>
      <w:r>
        <w:t>.</w:t>
      </w:r>
      <w:r>
        <w:br/>
        <w:t>Note: QDM Attribute: Route</w:t>
      </w:r>
    </w:p>
    <w:p w14:paraId="190C7108" w14:textId="77777777" w:rsidR="004B3F04" w:rsidRDefault="004B3F04" w:rsidP="007E63CC">
      <w:pPr>
        <w:numPr>
          <w:ilvl w:val="1"/>
          <w:numId w:val="52"/>
        </w:numPr>
      </w:pPr>
      <w:r>
        <w:t xml:space="preserve">The routeCode, if present, </w:t>
      </w:r>
      <w:r>
        <w:rPr>
          <w:rStyle w:val="keyword"/>
        </w:rPr>
        <w:t>SHOULD</w:t>
      </w:r>
      <w:r>
        <w:t xml:space="preserve"> contain zero or one [0..1] </w:t>
      </w:r>
      <w:r>
        <w:rPr>
          <w:rStyle w:val="XMLnameBold"/>
        </w:rPr>
        <w:t>@valueSet</w:t>
      </w:r>
      <w:bookmarkStart w:id="2699" w:name="C_4499-30231"/>
      <w:r>
        <w:t xml:space="preserve"> (CONF:4499-30231)</w:t>
      </w:r>
      <w:bookmarkEnd w:id="2699"/>
      <w:r>
        <w:t>.</w:t>
      </w:r>
    </w:p>
    <w:p w14:paraId="0D58FDBA" w14:textId="77777777" w:rsidR="004B3F04" w:rsidRDefault="004B3F04" w:rsidP="007E63CC">
      <w:pPr>
        <w:numPr>
          <w:ilvl w:val="0"/>
          <w:numId w:val="52"/>
        </w:numPr>
      </w:pPr>
      <w:r>
        <w:rPr>
          <w:rStyle w:val="keyword"/>
        </w:rPr>
        <w:t>MAY</w:t>
      </w:r>
      <w:r>
        <w:t xml:space="preserve"> contain zero or one [0..1] </w:t>
      </w:r>
      <w:r>
        <w:rPr>
          <w:rStyle w:val="XMLnameBold"/>
        </w:rPr>
        <w:t>doseQuantity</w:t>
      </w:r>
      <w:bookmarkStart w:id="2700" w:name="C_4499-30224"/>
      <w:r>
        <w:t xml:space="preserve"> (CONF:4499-30224)</w:t>
      </w:r>
      <w:bookmarkEnd w:id="2700"/>
      <w:r>
        <w:t>.</w:t>
      </w:r>
      <w:r>
        <w:br/>
        <w:t>Note: QDM Attribute: Dosage</w:t>
      </w:r>
    </w:p>
    <w:p w14:paraId="2A0A766E" w14:textId="77777777" w:rsidR="004B3F04" w:rsidRDefault="004B3F04" w:rsidP="007E63CC">
      <w:pPr>
        <w:numPr>
          <w:ilvl w:val="0"/>
          <w:numId w:val="52"/>
        </w:numPr>
      </w:pPr>
      <w:r>
        <w:rPr>
          <w:rStyle w:val="keyword"/>
        </w:rPr>
        <w:t>SHALL</w:t>
      </w:r>
      <w:r>
        <w:t xml:space="preserve"> contain exactly one [1..1] </w:t>
      </w:r>
      <w:r>
        <w:rPr>
          <w:rStyle w:val="XMLnameBold"/>
        </w:rPr>
        <w:t>participation</w:t>
      </w:r>
      <w:bookmarkStart w:id="2701" w:name="C_4499-29053"/>
      <w:r>
        <w:t xml:space="preserve"> (CONF:4499-29053)</w:t>
      </w:r>
      <w:bookmarkEnd w:id="2701"/>
      <w:r>
        <w:t xml:space="preserve"> such that it</w:t>
      </w:r>
    </w:p>
    <w:p w14:paraId="6E6E13BA"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2702" w:name="C_4499-29054"/>
      <w:r>
        <w:t xml:space="preserve"> (CONF:4499-29054)</w:t>
      </w:r>
      <w:bookmarkEnd w:id="2702"/>
      <w:r>
        <w:t>.</w:t>
      </w:r>
    </w:p>
    <w:p w14:paraId="0FF7C880"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03" w:name="C_4499-29055"/>
      <w:r>
        <w:t xml:space="preserve"> (CONF:4499-29055)</w:t>
      </w:r>
      <w:bookmarkEnd w:id="2703"/>
      <w:r>
        <w:t>.</w:t>
      </w:r>
    </w:p>
    <w:p w14:paraId="2FD388C7"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"MANU"</w:t>
      </w:r>
      <w:r>
        <w:t xml:space="preserve"> Manufactured (CodeSystem: </w:t>
      </w:r>
      <w:r>
        <w:rPr>
          <w:rStyle w:val="XMLname"/>
        </w:rPr>
        <w:t>HL7RoleClass urn:oid:2.16.840.1.113883.5.110</w:t>
      </w:r>
      <w:r>
        <w:t>)</w:t>
      </w:r>
      <w:bookmarkStart w:id="2704" w:name="C_4499-29056"/>
      <w:r>
        <w:t xml:space="preserve"> (CONF:4499-29056)</w:t>
      </w:r>
      <w:bookmarkEnd w:id="2704"/>
      <w:r>
        <w:t>.</w:t>
      </w:r>
    </w:p>
    <w:p w14:paraId="61330F8F"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playingMaterial</w:t>
      </w:r>
      <w:bookmarkStart w:id="2705" w:name="C_4499-29057"/>
      <w:r>
        <w:t xml:space="preserve"> (CONF:4499-29057)</w:t>
      </w:r>
      <w:bookmarkEnd w:id="2705"/>
      <w:r>
        <w:t>.</w:t>
      </w:r>
    </w:p>
    <w:p w14:paraId="7EE8D5E9"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@classCode</w:t>
      </w:r>
      <w:r>
        <w:t>=</w:t>
      </w:r>
      <w:r>
        <w:rPr>
          <w:rStyle w:val="XMLname"/>
        </w:rPr>
        <w:t>"MMAT"</w:t>
      </w:r>
      <w:r>
        <w:t xml:space="preserve"> Manufactured Material (CodeSystem: </w:t>
      </w:r>
      <w:r>
        <w:rPr>
          <w:rStyle w:val="XMLname"/>
        </w:rPr>
        <w:t>HL7EntityClass urn:oid:2.16.840.1.113883.5.41</w:t>
      </w:r>
      <w:r>
        <w:t>)</w:t>
      </w:r>
      <w:bookmarkStart w:id="2706" w:name="C_4499-29058"/>
      <w:r>
        <w:t xml:space="preserve"> (CONF:4499-29058)</w:t>
      </w:r>
      <w:bookmarkEnd w:id="2706"/>
      <w:r>
        <w:t>.</w:t>
      </w:r>
    </w:p>
    <w:p w14:paraId="45633A3D"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2707" w:name="C_4499-29059"/>
      <w:r>
        <w:t xml:space="preserve"> (CONF:4499-29059)</w:t>
      </w:r>
      <w:bookmarkEnd w:id="2707"/>
      <w:r>
        <w:t>.</w:t>
      </w:r>
    </w:p>
    <w:p w14:paraId="0ABE13E6" w14:textId="77777777" w:rsidR="004B3F04" w:rsidRDefault="004B3F04" w:rsidP="007E63CC">
      <w:pPr>
        <w:numPr>
          <w:ilvl w:val="3"/>
          <w:numId w:val="52"/>
        </w:numPr>
      </w:pPr>
      <w:r>
        <w:t xml:space="preserve">This playingMaterial </w:t>
      </w:r>
      <w:r>
        <w:rPr>
          <w:rStyle w:val="keyword"/>
        </w:rPr>
        <w:t>SHALL</w:t>
      </w:r>
      <w:r>
        <w:t xml:space="preserve"> contain exactly one [1..1] </w:t>
      </w:r>
      <w:r>
        <w:rPr>
          <w:rStyle w:val="XMLnameBold"/>
        </w:rPr>
        <w:t>code</w:t>
      </w:r>
      <w:bookmarkStart w:id="2708" w:name="C_4499-29060"/>
      <w:r>
        <w:t xml:space="preserve"> (CONF:4499-29060)</w:t>
      </w:r>
      <w:bookmarkEnd w:id="2708"/>
      <w:r>
        <w:t>.</w:t>
      </w:r>
      <w:r>
        <w:br/>
        <w:t>Note: QDM Attribute: Code</w:t>
      </w:r>
    </w:p>
    <w:p w14:paraId="390E1AF3" w14:textId="77777777" w:rsidR="004B3F04" w:rsidRDefault="004B3F04" w:rsidP="007E63CC">
      <w:pPr>
        <w:numPr>
          <w:ilvl w:val="4"/>
          <w:numId w:val="52"/>
        </w:numPr>
      </w:pPr>
      <w:r>
        <w:t xml:space="preserve">This code </w:t>
      </w:r>
      <w:r>
        <w:rPr>
          <w:rStyle w:val="keyword"/>
        </w:rPr>
        <w:t>SHOULD</w:t>
      </w:r>
      <w:r>
        <w:t xml:space="preserve"> contain zero or one [0..1] </w:t>
      </w:r>
      <w:r>
        <w:rPr>
          <w:rStyle w:val="XMLnameBold"/>
        </w:rPr>
        <w:t>@valueSet</w:t>
      </w:r>
      <w:bookmarkStart w:id="2709" w:name="C_4499-30164"/>
      <w:r>
        <w:t xml:space="preserve"> (CONF:4499-30164)</w:t>
      </w:r>
      <w:bookmarkEnd w:id="2709"/>
      <w:r>
        <w:t>.</w:t>
      </w:r>
    </w:p>
    <w:p w14:paraId="6D2C9F3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0" w:name="C_4499-33441"/>
      <w:r>
        <w:t xml:space="preserve"> (CONF:4499-33441)</w:t>
      </w:r>
      <w:bookmarkEnd w:id="2710"/>
      <w:r>
        <w:t xml:space="preserve"> such that it</w:t>
      </w:r>
    </w:p>
    <w:p w14:paraId="63E3D624"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2711" w:name="C_4499-33444"/>
      <w:r>
        <w:t xml:space="preserve"> (CONF:4499-33444)</w:t>
      </w:r>
      <w:bookmarkEnd w:id="2711"/>
      <w:r>
        <w:t>.</w:t>
      </w:r>
    </w:p>
    <w:p w14:paraId="369B1DE3" w14:textId="77777777" w:rsidR="004B3F04" w:rsidRDefault="004B3F04" w:rsidP="007E63CC">
      <w:pPr>
        <w:numPr>
          <w:ilvl w:val="1"/>
          <w:numId w:val="52"/>
        </w:numPr>
      </w:pPr>
      <w:r>
        <w:rPr>
          <w:rStyle w:val="keyword"/>
        </w:rPr>
        <w:t>SHALL</w:t>
      </w:r>
      <w:r>
        <w:t xml:space="preserve"> contain exactly one [1..1] </w:t>
      </w:r>
      <w:r>
        <w:rPr>
          <w:rStyle w:val="XMLnameBold"/>
        </w:rPr>
        <w:t>time</w:t>
      </w:r>
      <w:bookmarkStart w:id="2712" w:name="C_4499-33442"/>
      <w:r>
        <w:t xml:space="preserve"> (CONF:4499-33442)</w:t>
      </w:r>
      <w:bookmarkEnd w:id="2712"/>
      <w:r>
        <w:t>.</w:t>
      </w:r>
    </w:p>
    <w:p w14:paraId="77D65C23" w14:textId="77777777" w:rsidR="004B3F04" w:rsidRDefault="004B3F04" w:rsidP="007E63CC">
      <w:pPr>
        <w:numPr>
          <w:ilvl w:val="2"/>
          <w:numId w:val="52"/>
        </w:numPr>
      </w:pPr>
      <w:r>
        <w:t xml:space="preserve">This time </w:t>
      </w:r>
      <w:r>
        <w:rPr>
          <w:rStyle w:val="keyword"/>
        </w:rPr>
        <w:t>SHALL</w:t>
      </w:r>
      <w:r>
        <w:t xml:space="preserve"> contain exactly one [1..1] </w:t>
      </w:r>
      <w:r>
        <w:rPr>
          <w:rStyle w:val="XMLnameBold"/>
        </w:rPr>
        <w:t>low</w:t>
      </w:r>
      <w:bookmarkStart w:id="2713" w:name="C_4499-33500"/>
      <w:r>
        <w:t xml:space="preserve"> (CONF:4499-33500)</w:t>
      </w:r>
      <w:bookmarkEnd w:id="2713"/>
      <w:r>
        <w:t>.</w:t>
      </w:r>
      <w:r>
        <w:br/>
        <w:t>Note: QDM Attribute: Author dateTime</w:t>
      </w:r>
    </w:p>
    <w:p w14:paraId="7599A046" w14:textId="77777777" w:rsidR="004B3F04" w:rsidRDefault="004B3F04" w:rsidP="007E63CC">
      <w:pPr>
        <w:numPr>
          <w:ilvl w:val="1"/>
          <w:numId w:val="52"/>
        </w:numPr>
      </w:pPr>
      <w:r>
        <w:rPr>
          <w:rStyle w:val="keyword"/>
        </w:rPr>
        <w:t>SHALL</w:t>
      </w:r>
      <w:r>
        <w:t xml:space="preserve"> contain exactly one [1..1] </w:t>
      </w:r>
      <w:r>
        <w:rPr>
          <w:rStyle w:val="XMLnameBold"/>
        </w:rPr>
        <w:t>role</w:t>
      </w:r>
      <w:bookmarkStart w:id="2714" w:name="C_4499-33592"/>
      <w:r>
        <w:t xml:space="preserve"> (CONF:4499-33592)</w:t>
      </w:r>
      <w:bookmarkEnd w:id="2714"/>
      <w:r>
        <w:t>.</w:t>
      </w:r>
    </w:p>
    <w:p w14:paraId="21A69D7C"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w:t>
      </w:r>
      <w:bookmarkStart w:id="2715" w:name="C_4499-33593"/>
      <w:r>
        <w:t xml:space="preserve"> (CONF:4499-33593)</w:t>
      </w:r>
      <w:bookmarkEnd w:id="2715"/>
      <w:r>
        <w:t>.</w:t>
      </w:r>
    </w:p>
    <w:p w14:paraId="0FF461DC"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16" w:name="C_4499-35330"/>
      <w:r>
        <w:t xml:space="preserve"> (CONF:4499-35330)</w:t>
      </w:r>
      <w:bookmarkEnd w:id="2716"/>
      <w:r>
        <w:t xml:space="preserve"> such that it</w:t>
      </w:r>
    </w:p>
    <w:p w14:paraId="2D5AF729"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"LOC"</w:t>
      </w:r>
      <w:r>
        <w:t xml:space="preserve"> Location (CodeSystem: </w:t>
      </w:r>
      <w:r>
        <w:rPr>
          <w:rStyle w:val="XMLname"/>
        </w:rPr>
        <w:t>HL7ParticipationType urn:oid:2.16.840.1.113883.5.90</w:t>
      </w:r>
      <w:r>
        <w:t>)</w:t>
      </w:r>
      <w:bookmarkStart w:id="2717" w:name="C_4499-35334"/>
      <w:r>
        <w:t xml:space="preserve"> (CONF:4499-35334)</w:t>
      </w:r>
      <w:bookmarkEnd w:id="2717"/>
      <w:r>
        <w:t>.</w:t>
      </w:r>
    </w:p>
    <w:p w14:paraId="15C8A941"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role</w:t>
      </w:r>
      <w:bookmarkStart w:id="2718" w:name="C_4499-35331"/>
      <w:r>
        <w:t xml:space="preserve"> (CONF:4499-35331)</w:t>
      </w:r>
      <w:bookmarkEnd w:id="2718"/>
      <w:r>
        <w:t>.</w:t>
      </w:r>
    </w:p>
    <w:p w14:paraId="4E11CF6B"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@classCode</w:t>
      </w:r>
      <w:r>
        <w:t>=</w:t>
      </w:r>
      <w:r>
        <w:rPr>
          <w:rStyle w:val="XMLname"/>
        </w:rPr>
        <w:t>"EXLOC"</w:t>
      </w:r>
      <w:r>
        <w:t xml:space="preserve"> event location (CodeSystem: </w:t>
      </w:r>
      <w:r>
        <w:rPr>
          <w:rStyle w:val="XMLname"/>
        </w:rPr>
        <w:t>HL7RoleClass urn:oid:2.16.840.1.113883.5.110</w:t>
      </w:r>
      <w:r>
        <w:t>)</w:t>
      </w:r>
      <w:bookmarkStart w:id="2719" w:name="C_4499-35332"/>
      <w:r>
        <w:t xml:space="preserve"> (CONF:4499-35332)</w:t>
      </w:r>
      <w:bookmarkEnd w:id="2719"/>
      <w:r>
        <w:t>.</w:t>
      </w:r>
    </w:p>
    <w:p w14:paraId="1C4F2D8A" w14:textId="77777777" w:rsidR="004B3F04" w:rsidRDefault="004B3F04" w:rsidP="007E63CC">
      <w:pPr>
        <w:numPr>
          <w:ilvl w:val="2"/>
          <w:numId w:val="52"/>
        </w:numPr>
      </w:pPr>
      <w:r>
        <w:t xml:space="preserve">This role </w:t>
      </w:r>
      <w:r>
        <w:rPr>
          <w:rStyle w:val="keyword"/>
        </w:rPr>
        <w:t>SHALL</w:t>
      </w:r>
      <w:r>
        <w:t xml:space="preserve"> contain exactly one [1..1] </w:t>
      </w:r>
      <w:r>
        <w:rPr>
          <w:rStyle w:val="XMLnameBold"/>
        </w:rPr>
        <w:t>code</w:t>
      </w:r>
      <w:bookmarkStart w:id="2720" w:name="C_4499-35333"/>
      <w:r>
        <w:t xml:space="preserve"> (CONF:4499-35333)</w:t>
      </w:r>
      <w:bookmarkEnd w:id="2720"/>
      <w:r>
        <w:t>.</w:t>
      </w:r>
      <w:r>
        <w:br/>
        <w:t xml:space="preserve">Note: QDM Attribute:Setting - Where the medication is expected to be consumed or administered. </w:t>
      </w:r>
    </w:p>
    <w:p w14:paraId="2492CFAA"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1" w:name="C_4499-35335"/>
      <w:r>
        <w:t xml:space="preserve"> (CONF:4499-35335)</w:t>
      </w:r>
      <w:bookmarkEnd w:id="2721"/>
      <w:r>
        <w:t xml:space="preserve"> such that it</w:t>
      </w:r>
      <w:r>
        <w:br/>
        <w:t>Note: QDM Attribute: Prescriber</w:t>
      </w:r>
    </w:p>
    <w:p w14:paraId="2F35800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2" w:name="C_4499-35339"/>
      <w:r>
        <w:t xml:space="preserve"> (CONF:4499-35339)</w:t>
      </w:r>
      <w:bookmarkEnd w:id="2722"/>
      <w:r>
        <w:t>.</w:t>
      </w:r>
    </w:p>
    <w:p w14:paraId="327C78A3" w14:textId="77777777" w:rsidR="004B3F04" w:rsidRDefault="004B3F04" w:rsidP="007E63CC">
      <w:pPr>
        <w:numPr>
          <w:ilvl w:val="1"/>
          <w:numId w:val="5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23" w:name="C_4499-36213"/>
      <w:r>
        <w:t xml:space="preserve"> (CONF:4499-36213)</w:t>
      </w:r>
      <w:bookmarkEnd w:id="2723"/>
      <w:r>
        <w:t>.</w:t>
      </w:r>
    </w:p>
    <w:p w14:paraId="6C2CC99F"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4" w:name="C_4499-35337"/>
      <w:r>
        <w:t xml:space="preserve"> (CONF:4499-35337)</w:t>
      </w:r>
      <w:bookmarkEnd w:id="2724"/>
      <w:r>
        <w:t xml:space="preserve"> such that it</w:t>
      </w:r>
      <w:r>
        <w:br/>
        <w:t>Note: QDM Attribute: Prescriber</w:t>
      </w:r>
    </w:p>
    <w:p w14:paraId="0D3FD2C0"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25" w:name="C_4499-35340"/>
      <w:r>
        <w:t xml:space="preserve"> (CONF:4499-35340)</w:t>
      </w:r>
      <w:bookmarkEnd w:id="2725"/>
      <w:r>
        <w:t>.</w:t>
      </w:r>
    </w:p>
    <w:p w14:paraId="6484B822" w14:textId="77777777" w:rsidR="004B3F04" w:rsidRDefault="004B3F04" w:rsidP="007E63CC">
      <w:pPr>
        <w:numPr>
          <w:ilvl w:val="1"/>
          <w:numId w:val="5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26" w:name="C_4499-36214"/>
      <w:r>
        <w:t xml:space="preserve"> (CONF:4499-36214)</w:t>
      </w:r>
      <w:bookmarkEnd w:id="2726"/>
      <w:r>
        <w:t>.</w:t>
      </w:r>
    </w:p>
    <w:p w14:paraId="5298ECE2" w14:textId="77777777" w:rsidR="004B3F04" w:rsidRDefault="004B3F04" w:rsidP="007E63CC">
      <w:pPr>
        <w:numPr>
          <w:ilvl w:val="0"/>
          <w:numId w:val="52"/>
        </w:numPr>
      </w:pPr>
      <w:r>
        <w:rPr>
          <w:rStyle w:val="keyword"/>
        </w:rPr>
        <w:t>MAY</w:t>
      </w:r>
      <w:r>
        <w:t xml:space="preserve"> contain zero or more [0..*] </w:t>
      </w:r>
      <w:r>
        <w:rPr>
          <w:rStyle w:val="XMLnameBold"/>
        </w:rPr>
        <w:t>participation</w:t>
      </w:r>
      <w:bookmarkStart w:id="2727" w:name="C_4499-35892"/>
      <w:r>
        <w:t xml:space="preserve"> (CONF:4499-35892)</w:t>
      </w:r>
      <w:bookmarkEnd w:id="2727"/>
      <w:r>
        <w:t xml:space="preserve"> such that it</w:t>
      </w:r>
      <w:r>
        <w:br/>
        <w:t>Note: QDM Attribute: Prescriber</w:t>
      </w:r>
    </w:p>
    <w:p w14:paraId="4FC46F98"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28" w:name="C_4499-35894"/>
      <w:r>
        <w:t xml:space="preserve"> (CONF:4499-35894)</w:t>
      </w:r>
      <w:bookmarkEnd w:id="2728"/>
      <w:r>
        <w:t>.</w:t>
      </w:r>
    </w:p>
    <w:p w14:paraId="3DF9FDB9" w14:textId="77777777" w:rsidR="004B3F04" w:rsidRDefault="004B3F04" w:rsidP="007E63CC">
      <w:pPr>
        <w:numPr>
          <w:ilvl w:val="1"/>
          <w:numId w:val="5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29" w:name="C_4499-36215"/>
      <w:r>
        <w:t xml:space="preserve"> (CONF:4499-36215)</w:t>
      </w:r>
      <w:bookmarkEnd w:id="2729"/>
      <w:r>
        <w:t>.</w:t>
      </w:r>
    </w:p>
    <w:p w14:paraId="3A878470" w14:textId="77777777" w:rsidR="004B3F04" w:rsidRDefault="004B3F04" w:rsidP="007E63CC">
      <w:pPr>
        <w:numPr>
          <w:ilvl w:val="0"/>
          <w:numId w:val="52"/>
        </w:numPr>
      </w:pPr>
      <w:r>
        <w:rPr>
          <w:rStyle w:val="keyword"/>
        </w:rPr>
        <w:t>MAY</w:t>
      </w:r>
      <w:r>
        <w:t xml:space="preserve"> contain zero or one [0..1] </w:t>
      </w:r>
      <w:r>
        <w:rPr>
          <w:rStyle w:val="XMLnameBold"/>
        </w:rPr>
        <w:t>participation</w:t>
      </w:r>
      <w:bookmarkStart w:id="2730" w:name="C_4499-35341"/>
      <w:r>
        <w:t xml:space="preserve"> (CONF:4499-35341)</w:t>
      </w:r>
      <w:bookmarkEnd w:id="2730"/>
      <w:r>
        <w:t xml:space="preserve"> such that it</w:t>
      </w:r>
      <w:r>
        <w:br/>
        <w:t>Note: QDM Attribute: Prescriber</w:t>
      </w:r>
    </w:p>
    <w:p w14:paraId="7BF09B8B"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31" w:name="C_4499-35343"/>
      <w:r>
        <w:t xml:space="preserve"> (CONF:4499-35343)</w:t>
      </w:r>
      <w:bookmarkEnd w:id="2731"/>
      <w:r>
        <w:t>.</w:t>
      </w:r>
    </w:p>
    <w:p w14:paraId="588C220C" w14:textId="77777777" w:rsidR="004B3F04" w:rsidRDefault="004B3F04" w:rsidP="007E63CC">
      <w:pPr>
        <w:numPr>
          <w:ilvl w:val="1"/>
          <w:numId w:val="52"/>
        </w:numPr>
      </w:pPr>
      <w:r>
        <w:rPr>
          <w:rStyle w:val="keyword"/>
        </w:rPr>
        <w:t>SHALL</w:t>
      </w:r>
      <w:r>
        <w:t xml:space="preserve"> contain exactly one [1..1] Entity - Patient</w:t>
      </w:r>
      <w:r>
        <w:rPr>
          <w:rStyle w:val="XMLname"/>
        </w:rPr>
        <w:t xml:space="preserve"> (identifier: urn:hl7ii:2.16.840.1.113883.10.20.28.4.136:2019-05-01)</w:t>
      </w:r>
      <w:bookmarkStart w:id="2732" w:name="C_4499-35342"/>
      <w:r>
        <w:t xml:space="preserve"> (CONF:4499-35342)</w:t>
      </w:r>
      <w:bookmarkEnd w:id="2732"/>
      <w:r>
        <w:t>.</w:t>
      </w:r>
    </w:p>
    <w:p w14:paraId="13031E9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3" w:name="C_4499-30190"/>
      <w:r>
        <w:t xml:space="preserve"> (CONF:4499-30190)</w:t>
      </w:r>
      <w:bookmarkEnd w:id="2733"/>
      <w:r>
        <w:t xml:space="preserve"> such that it</w:t>
      </w:r>
      <w:r>
        <w:br/>
        <w:t>Note: QDM Attribute: Reason</w:t>
      </w:r>
    </w:p>
    <w:p w14:paraId="79BA81B1"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734" w:name="C_4499-30191"/>
      <w:r>
        <w:t xml:space="preserve"> (CONF:4499-30191)</w:t>
      </w:r>
      <w:bookmarkEnd w:id="2734"/>
      <w:r>
        <w:t>.</w:t>
      </w:r>
    </w:p>
    <w:p w14:paraId="030E4B88" w14:textId="77777777" w:rsidR="004B3F04" w:rsidRDefault="004B3F04" w:rsidP="007E63CC">
      <w:pPr>
        <w:numPr>
          <w:ilvl w:val="1"/>
          <w:numId w:val="5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735" w:name="C_4499-30192"/>
      <w:r>
        <w:t xml:space="preserve"> (CONF:4499-30192)</w:t>
      </w:r>
      <w:bookmarkEnd w:id="2735"/>
      <w:r>
        <w:t>.</w:t>
      </w:r>
    </w:p>
    <w:p w14:paraId="567446FE"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6" w:name="C_4499-34451"/>
      <w:r>
        <w:t xml:space="preserve"> (CONF:4499-34451)</w:t>
      </w:r>
      <w:bookmarkEnd w:id="2736"/>
      <w:r>
        <w:t xml:space="preserve"> such that it</w:t>
      </w:r>
      <w:r>
        <w:br/>
        <w:t>Note: QDM Attribute: Supply</w:t>
      </w:r>
    </w:p>
    <w:p w14:paraId="45D46D05" w14:textId="77777777" w:rsidR="004B3F04" w:rsidRDefault="004B3F04" w:rsidP="007E63CC">
      <w:pPr>
        <w:numPr>
          <w:ilvl w:val="1"/>
          <w:numId w:val="52"/>
        </w:numPr>
      </w:pPr>
      <w:r>
        <w:rPr>
          <w:rStyle w:val="keyword"/>
        </w:rPr>
        <w:lastRenderedPageBreak/>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37" w:name="C_4499-34452"/>
      <w:r>
        <w:t xml:space="preserve"> (CONF:4499-34452)</w:t>
      </w:r>
      <w:bookmarkEnd w:id="2737"/>
      <w:r>
        <w:t>.</w:t>
      </w:r>
    </w:p>
    <w:p w14:paraId="01673522" w14:textId="77777777" w:rsidR="004B3F04" w:rsidRDefault="004B3F04" w:rsidP="007E63CC">
      <w:pPr>
        <w:numPr>
          <w:ilvl w:val="1"/>
          <w:numId w:val="52"/>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2738" w:name="C_4499-34818"/>
      <w:r>
        <w:t xml:space="preserve"> (CONF:4499-34818)</w:t>
      </w:r>
      <w:bookmarkEnd w:id="2738"/>
      <w:r>
        <w:t>.</w:t>
      </w:r>
    </w:p>
    <w:p w14:paraId="6F6E046F" w14:textId="77777777" w:rsidR="004B3F04" w:rsidRDefault="004B3F04" w:rsidP="007E63CC">
      <w:pPr>
        <w:numPr>
          <w:ilvl w:val="0"/>
          <w:numId w:val="52"/>
        </w:numPr>
      </w:pPr>
      <w:r>
        <w:rPr>
          <w:rStyle w:val="keyword"/>
        </w:rPr>
        <w:t>MAY</w:t>
      </w:r>
      <w:r>
        <w:t xml:space="preserve"> contain zero or one [0..1] </w:t>
      </w:r>
      <w:r>
        <w:rPr>
          <w:rStyle w:val="XMLnameBold"/>
        </w:rPr>
        <w:t>outboundRelationship</w:t>
      </w:r>
      <w:bookmarkStart w:id="2739" w:name="C_4499-34895"/>
      <w:r>
        <w:t xml:space="preserve"> (CONF:4499-34895)</w:t>
      </w:r>
      <w:bookmarkEnd w:id="2739"/>
      <w:r>
        <w:t xml:space="preserve"> such that it</w:t>
      </w:r>
      <w:r>
        <w:br/>
        <w:t>Note: QDM Attribute: daysSupplied</w:t>
      </w:r>
    </w:p>
    <w:p w14:paraId="6AAD012C"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0" w:name="C_4499-34897"/>
      <w:r>
        <w:t xml:space="preserve"> (CONF:4499-34897)</w:t>
      </w:r>
      <w:bookmarkEnd w:id="2740"/>
      <w:r>
        <w:t>.</w:t>
      </w:r>
    </w:p>
    <w:p w14:paraId="0A12DB1E" w14:textId="77777777" w:rsidR="004B3F04" w:rsidRDefault="004B3F04" w:rsidP="007E63CC">
      <w:pPr>
        <w:numPr>
          <w:ilvl w:val="1"/>
          <w:numId w:val="52"/>
        </w:numPr>
      </w:pPr>
      <w:r>
        <w:rPr>
          <w:rStyle w:val="keyword"/>
        </w:rPr>
        <w:t>SHALL</w:t>
      </w:r>
      <w:r>
        <w:t xml:space="preserve"> contain exactly one [1..1]  </w:t>
      </w:r>
      <w:hyperlink w:anchor="E_Days_Supplied">
        <w:r>
          <w:rPr>
            <w:rStyle w:val="HyperlinkCourierBold"/>
          </w:rPr>
          <w:t>Days Supplied</w:t>
        </w:r>
      </w:hyperlink>
      <w:r>
        <w:rPr>
          <w:rStyle w:val="XMLname"/>
        </w:rPr>
        <w:t xml:space="preserve"> (identifier: urn:hl7ii:2.16.840.1.113883.10.20.28.4.133:2018-05-01)</w:t>
      </w:r>
      <w:bookmarkStart w:id="2741" w:name="C_4499-34896"/>
      <w:r>
        <w:t xml:space="preserve"> (CONF:4499-34896)</w:t>
      </w:r>
      <w:bookmarkEnd w:id="2741"/>
      <w:r>
        <w:t>.</w:t>
      </w:r>
    </w:p>
    <w:p w14:paraId="106CB11E" w14:textId="77777777" w:rsidR="004B3F04" w:rsidRDefault="004B3F04" w:rsidP="007E63CC">
      <w:pPr>
        <w:numPr>
          <w:ilvl w:val="0"/>
          <w:numId w:val="52"/>
        </w:numPr>
      </w:pPr>
      <w:r>
        <w:rPr>
          <w:rStyle w:val="keyword"/>
        </w:rPr>
        <w:t>MAY</w:t>
      </w:r>
      <w:r>
        <w:t xml:space="preserve"> contain zero or more [0..*] </w:t>
      </w:r>
      <w:r>
        <w:rPr>
          <w:rStyle w:val="XMLnameBold"/>
        </w:rPr>
        <w:t>outboundRelationship</w:t>
      </w:r>
      <w:bookmarkStart w:id="2742" w:name="C_4499-36216"/>
      <w:r>
        <w:t xml:space="preserve"> (CONF:4499-36216)</w:t>
      </w:r>
      <w:bookmarkEnd w:id="2742"/>
      <w:r>
        <w:t xml:space="preserve"> such that it</w:t>
      </w:r>
      <w:r>
        <w:br/>
        <w:t>Note: QDM Attribute: Related To</w:t>
      </w:r>
    </w:p>
    <w:p w14:paraId="34D38D9D" w14:textId="77777777" w:rsidR="004B3F04" w:rsidRDefault="004B3F04" w:rsidP="007E63CC">
      <w:pPr>
        <w:numPr>
          <w:ilvl w:val="1"/>
          <w:numId w:val="5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2743" w:name="C_4499-36218"/>
      <w:r>
        <w:t xml:space="preserve"> (CONF:4499-36218)</w:t>
      </w:r>
      <w:bookmarkEnd w:id="2743"/>
      <w:r>
        <w:t>.</w:t>
      </w:r>
    </w:p>
    <w:p w14:paraId="32EC7EFA" w14:textId="77777777" w:rsidR="004B3F04" w:rsidRDefault="004B3F04" w:rsidP="007E63CC">
      <w:pPr>
        <w:numPr>
          <w:ilvl w:val="1"/>
          <w:numId w:val="52"/>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2744" w:name="C_4499-36217"/>
      <w:r>
        <w:t xml:space="preserve"> (CONF:4499-36217)</w:t>
      </w:r>
      <w:bookmarkEnd w:id="2744"/>
      <w:r>
        <w:t>.</w:t>
      </w:r>
    </w:p>
    <w:p w14:paraId="35D0067A" w14:textId="77777777" w:rsidR="004B3F04" w:rsidRDefault="004B3F04" w:rsidP="004B3F04">
      <w:pPr>
        <w:pStyle w:val="Caption"/>
        <w:ind w:left="130" w:right="115"/>
      </w:pPr>
      <w:bookmarkStart w:id="2745" w:name="_Toc64842046"/>
      <w:bookmarkStart w:id="2746" w:name="_Toc65482962"/>
      <w:r>
        <w:t xml:space="preserve">Figure </w:t>
      </w:r>
      <w:r>
        <w:fldChar w:fldCharType="begin"/>
      </w:r>
      <w:r>
        <w:instrText>SEQ Figure \* ARABIC</w:instrText>
      </w:r>
      <w:r>
        <w:fldChar w:fldCharType="separate"/>
      </w:r>
      <w:r>
        <w:t>48</w:t>
      </w:r>
      <w:r>
        <w:fldChar w:fldCharType="end"/>
      </w:r>
      <w:r>
        <w:t>: Medication, Order (V5) Example</w:t>
      </w:r>
      <w:bookmarkEnd w:id="2745"/>
      <w:bookmarkEnd w:id="2746"/>
    </w:p>
    <w:p w14:paraId="08953F01" w14:textId="77777777" w:rsidR="004B3F04" w:rsidRDefault="004B3F04" w:rsidP="004B3F04">
      <w:pPr>
        <w:pStyle w:val="Example"/>
        <w:ind w:left="130" w:right="115"/>
      </w:pPr>
      <w:r>
        <w:t>&lt;substanceAdministrationCriteria classCode="SBADM" moodCode="RQO"&gt;</w:t>
      </w:r>
    </w:p>
    <w:p w14:paraId="609EC42E" w14:textId="77777777" w:rsidR="004B3F04" w:rsidRDefault="004B3F04" w:rsidP="004B3F04">
      <w:pPr>
        <w:pStyle w:val="Example"/>
        <w:ind w:left="130" w:right="115"/>
      </w:pPr>
      <w:r>
        <w:t xml:space="preserve">    &lt;templateId&gt;</w:t>
      </w:r>
    </w:p>
    <w:p w14:paraId="45D9091A" w14:textId="77777777" w:rsidR="004B3F04" w:rsidRDefault="004B3F04" w:rsidP="004B3F04">
      <w:pPr>
        <w:pStyle w:val="Example"/>
        <w:ind w:left="130" w:right="115"/>
      </w:pPr>
      <w:r>
        <w:t xml:space="preserve">        &lt;item root="2.16.840.1.113883.10.20.28.4.51" extension="2021-02-01"/&gt;</w:t>
      </w:r>
    </w:p>
    <w:p w14:paraId="323F15F8" w14:textId="77777777" w:rsidR="004B3F04" w:rsidRDefault="004B3F04" w:rsidP="004B3F04">
      <w:pPr>
        <w:pStyle w:val="Example"/>
        <w:ind w:left="130" w:right="115"/>
      </w:pPr>
      <w:r>
        <w:t xml:space="preserve">    &lt;/templateId&gt;</w:t>
      </w:r>
    </w:p>
    <w:p w14:paraId="393A97AC" w14:textId="77777777" w:rsidR="004B3F04" w:rsidRDefault="004B3F04" w:rsidP="004B3F04">
      <w:pPr>
        <w:pStyle w:val="Example"/>
        <w:ind w:left="130" w:right="115"/>
      </w:pPr>
      <w:r>
        <w:t xml:space="preserve">    &lt;id root="27beb8e3-7c86-48cf-b430-235b72786dea"/&gt;</w:t>
      </w:r>
    </w:p>
    <w:p w14:paraId="17D96D64" w14:textId="77777777" w:rsidR="004B3F04" w:rsidRDefault="004B3F04" w:rsidP="004B3F04">
      <w:pPr>
        <w:pStyle w:val="Example"/>
        <w:ind w:left="130" w:right="115"/>
      </w:pPr>
      <w:r>
        <w:t xml:space="preserve">    &lt;title value="Medication, Order"/&gt;</w:t>
      </w:r>
    </w:p>
    <w:p w14:paraId="0B4648E2" w14:textId="77777777" w:rsidR="004B3F04" w:rsidRDefault="004B3F04" w:rsidP="004B3F04">
      <w:pPr>
        <w:pStyle w:val="Example"/>
        <w:ind w:left="130" w:right="115"/>
      </w:pPr>
      <w:r>
        <w:t xml:space="preserve">    &lt;statusCode code="active"/&gt;</w:t>
      </w:r>
    </w:p>
    <w:p w14:paraId="2266B861" w14:textId="77777777" w:rsidR="004B3F04" w:rsidRDefault="004B3F04" w:rsidP="004B3F04">
      <w:pPr>
        <w:pStyle w:val="Example"/>
        <w:ind w:left="130" w:right="115"/>
      </w:pPr>
      <w:r>
        <w:t xml:space="preserve">    &lt;participation typeCode="CSM"&gt;</w:t>
      </w:r>
    </w:p>
    <w:p w14:paraId="59BC3681" w14:textId="77777777" w:rsidR="004B3F04" w:rsidRDefault="004B3F04" w:rsidP="004B3F04">
      <w:pPr>
        <w:pStyle w:val="Example"/>
        <w:ind w:left="130" w:right="115"/>
      </w:pPr>
      <w:r>
        <w:t xml:space="preserve">        &lt;role classCode="MANU"&gt;</w:t>
      </w:r>
    </w:p>
    <w:p w14:paraId="2483E7D4" w14:textId="77777777" w:rsidR="004B3F04" w:rsidRDefault="004B3F04" w:rsidP="004B3F04">
      <w:pPr>
        <w:pStyle w:val="Example"/>
        <w:ind w:left="130" w:right="115"/>
      </w:pPr>
      <w:r>
        <w:t xml:space="preserve">            &lt;playingMaterial classCode="MMAT" determinerCode="KIND"&gt;</w:t>
      </w:r>
    </w:p>
    <w:p w14:paraId="7361783E" w14:textId="77777777" w:rsidR="004B3F04" w:rsidRDefault="004B3F04" w:rsidP="004B3F04">
      <w:pPr>
        <w:pStyle w:val="Example"/>
        <w:ind w:left="130" w:right="115"/>
      </w:pPr>
      <w:r>
        <w:t xml:space="preserve">                &lt;code valueSet="{$QDMElementValueSetOID}"/&gt;</w:t>
      </w:r>
    </w:p>
    <w:p w14:paraId="7D4EE69E" w14:textId="77777777" w:rsidR="004B3F04" w:rsidRDefault="004B3F04" w:rsidP="004B3F04">
      <w:pPr>
        <w:pStyle w:val="Example"/>
        <w:ind w:left="130" w:right="115"/>
      </w:pPr>
      <w:r>
        <w:t xml:space="preserve">            &lt;/playingMaterial&gt;</w:t>
      </w:r>
    </w:p>
    <w:p w14:paraId="56F24497" w14:textId="77777777" w:rsidR="004B3F04" w:rsidRDefault="004B3F04" w:rsidP="004B3F04">
      <w:pPr>
        <w:pStyle w:val="Example"/>
        <w:ind w:left="130" w:right="115"/>
      </w:pPr>
      <w:r>
        <w:t xml:space="preserve">        &lt;/role&gt;</w:t>
      </w:r>
    </w:p>
    <w:p w14:paraId="273E452D" w14:textId="77777777" w:rsidR="004B3F04" w:rsidRDefault="004B3F04" w:rsidP="004B3F04">
      <w:pPr>
        <w:pStyle w:val="Example"/>
        <w:ind w:left="130" w:right="115"/>
      </w:pPr>
      <w:r>
        <w:t xml:space="preserve">    &lt;/participation&gt;</w:t>
      </w:r>
    </w:p>
    <w:p w14:paraId="1AF08D8A" w14:textId="77777777" w:rsidR="004B3F04" w:rsidRDefault="004B3F04" w:rsidP="004B3F04">
      <w:pPr>
        <w:pStyle w:val="Example"/>
        <w:ind w:left="130" w:right="115"/>
      </w:pPr>
      <w:r>
        <w:t xml:space="preserve">&lt;/substanceAdministrationCriteria&gt;   </w:t>
      </w:r>
    </w:p>
    <w:p w14:paraId="1972B7D5" w14:textId="77777777" w:rsidR="004B3F04" w:rsidRDefault="004B3F04" w:rsidP="004B3F04">
      <w:pPr>
        <w:pStyle w:val="BodyText"/>
      </w:pPr>
    </w:p>
    <w:p w14:paraId="610331E8" w14:textId="6475E907" w:rsidR="004B3F04" w:rsidRDefault="004B3F04" w:rsidP="004B3F04">
      <w:pPr>
        <w:pStyle w:val="Heading2nospace"/>
      </w:pPr>
      <w:bookmarkStart w:id="2747" w:name="E_Patient_Care_Experience_V3_"/>
      <w:bookmarkStart w:id="2748" w:name="_Toc64841913"/>
      <w:bookmarkStart w:id="2749" w:name="_Toc65482829"/>
      <w:r>
        <w:lastRenderedPageBreak/>
        <w:t>Patient Care Experience (V3)</w:t>
      </w:r>
      <w:bookmarkEnd w:id="2747"/>
      <w:bookmarkEnd w:id="2748"/>
      <w:r w:rsidR="006F762B">
        <w:t xml:space="preserve"> - DRAFT</w:t>
      </w:r>
      <w:bookmarkEnd w:id="2749"/>
    </w:p>
    <w:p w14:paraId="529E6EB7" w14:textId="77777777" w:rsidR="004B3F04" w:rsidRDefault="004B3F04" w:rsidP="004B3F04">
      <w:pPr>
        <w:pStyle w:val="BracketData"/>
      </w:pPr>
      <w:r>
        <w:t>[observationCriteria: identifier urn:hl7ii:2.16.840.1.113883.10.20.28.4.52:2021-02-01 (open)]</w:t>
      </w:r>
    </w:p>
    <w:p w14:paraId="230A4FBA" w14:textId="77777777" w:rsidR="004B3F04" w:rsidRDefault="004B3F04" w:rsidP="004B3F04">
      <w:pPr>
        <w:pStyle w:val="Caption"/>
      </w:pPr>
      <w:bookmarkStart w:id="2750" w:name="_Toc64842180"/>
      <w:bookmarkStart w:id="2751" w:name="_Toc65483264"/>
      <w:r>
        <w:t xml:space="preserve">Table </w:t>
      </w:r>
      <w:r>
        <w:fldChar w:fldCharType="begin"/>
      </w:r>
      <w:r>
        <w:instrText>SEQ Table \* ARABIC</w:instrText>
      </w:r>
      <w:r>
        <w:fldChar w:fldCharType="separate"/>
      </w:r>
      <w:r>
        <w:t>103</w:t>
      </w:r>
      <w:r>
        <w:fldChar w:fldCharType="end"/>
      </w:r>
      <w:r>
        <w:t>: Patient Care Experience (V3) Contexts</w:t>
      </w:r>
      <w:bookmarkEnd w:id="2750"/>
      <w:bookmarkEnd w:id="275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A4B9DB7" w14:textId="77777777" w:rsidTr="000659BE">
        <w:trPr>
          <w:cantSplit/>
          <w:tblHeader/>
          <w:jc w:val="center"/>
        </w:trPr>
        <w:tc>
          <w:tcPr>
            <w:tcW w:w="360" w:type="dxa"/>
            <w:shd w:val="clear" w:color="auto" w:fill="E6E6E6"/>
          </w:tcPr>
          <w:p w14:paraId="5DA165F7" w14:textId="77777777" w:rsidR="004B3F04" w:rsidRDefault="004B3F04" w:rsidP="000659BE">
            <w:pPr>
              <w:pStyle w:val="TableHead"/>
            </w:pPr>
            <w:r>
              <w:t>Contained By:</w:t>
            </w:r>
          </w:p>
        </w:tc>
        <w:tc>
          <w:tcPr>
            <w:tcW w:w="360" w:type="dxa"/>
            <w:shd w:val="clear" w:color="auto" w:fill="E6E6E6"/>
          </w:tcPr>
          <w:p w14:paraId="13D194F1" w14:textId="77777777" w:rsidR="004B3F04" w:rsidRDefault="004B3F04" w:rsidP="000659BE">
            <w:pPr>
              <w:pStyle w:val="TableHead"/>
            </w:pPr>
            <w:r>
              <w:t>Contains:</w:t>
            </w:r>
          </w:p>
        </w:tc>
      </w:tr>
      <w:tr w:rsidR="004B3F04" w14:paraId="3FA0A80D" w14:textId="77777777" w:rsidTr="000659BE">
        <w:trPr>
          <w:jc w:val="center"/>
        </w:trPr>
        <w:tc>
          <w:tcPr>
            <w:tcW w:w="360" w:type="dxa"/>
          </w:tcPr>
          <w:p w14:paraId="71EE7036"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53B5AF"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D6DF456"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E434117"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1524CB87"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15BC26F" w14:textId="77777777" w:rsidR="004B3F04" w:rsidRDefault="004B3F04" w:rsidP="004B3F04">
      <w:pPr>
        <w:pStyle w:val="BodyText"/>
      </w:pPr>
    </w:p>
    <w:p w14:paraId="083EC949" w14:textId="77777777" w:rsidR="004B3F04" w:rsidRDefault="004B3F04" w:rsidP="004B3F04">
      <w:r>
        <w:t>This template represents the QDM data type: Patient Care Experience.</w:t>
      </w:r>
    </w:p>
    <w:p w14:paraId="6BBCA865" w14:textId="77777777" w:rsidR="004B3F04" w:rsidRDefault="004B3F04" w:rsidP="004B3F04">
      <w:r>
        <w:t>Data elements that meet this criterion indicate the patient’s care experience, usually measured with a validated survey tool. The most common tool is the Consumer Assessment of Healthcare Providers and Systems.</w:t>
      </w:r>
      <w:r>
        <w:br/>
        <w:t>Timing: The time the care experience is recorded; author time</w:t>
      </w:r>
    </w:p>
    <w:p w14:paraId="3F951158" w14:textId="77777777" w:rsidR="004B3F04" w:rsidRDefault="004B3F04" w:rsidP="004B3F04">
      <w:pPr>
        <w:pStyle w:val="Caption"/>
      </w:pPr>
      <w:bookmarkStart w:id="2752" w:name="_Toc64842181"/>
      <w:bookmarkStart w:id="2753" w:name="_Toc65483265"/>
      <w:r>
        <w:lastRenderedPageBreak/>
        <w:t xml:space="preserve">Table </w:t>
      </w:r>
      <w:r>
        <w:fldChar w:fldCharType="begin"/>
      </w:r>
      <w:r>
        <w:instrText>SEQ Table \* ARABIC</w:instrText>
      </w:r>
      <w:r>
        <w:fldChar w:fldCharType="separate"/>
      </w:r>
      <w:r>
        <w:t>104</w:t>
      </w:r>
      <w:r>
        <w:fldChar w:fldCharType="end"/>
      </w:r>
      <w:r>
        <w:t>: Patient Care Experience (V3) Constraints Overview</w:t>
      </w:r>
      <w:bookmarkEnd w:id="2752"/>
      <w:bookmarkEnd w:id="275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7DD6ED" w14:textId="77777777" w:rsidTr="000659BE">
        <w:trPr>
          <w:cantSplit/>
          <w:tblHeader/>
          <w:jc w:val="center"/>
        </w:trPr>
        <w:tc>
          <w:tcPr>
            <w:tcW w:w="0" w:type="dxa"/>
            <w:shd w:val="clear" w:color="auto" w:fill="E6E6E6"/>
            <w:noWrap/>
          </w:tcPr>
          <w:p w14:paraId="54C7311D" w14:textId="77777777" w:rsidR="004B3F04" w:rsidRDefault="004B3F04" w:rsidP="000659BE">
            <w:pPr>
              <w:pStyle w:val="TableHead"/>
            </w:pPr>
            <w:r>
              <w:t>XPath</w:t>
            </w:r>
          </w:p>
        </w:tc>
        <w:tc>
          <w:tcPr>
            <w:tcW w:w="720" w:type="dxa"/>
            <w:shd w:val="clear" w:color="auto" w:fill="E6E6E6"/>
            <w:noWrap/>
          </w:tcPr>
          <w:p w14:paraId="78B3FEB2" w14:textId="77777777" w:rsidR="004B3F04" w:rsidRDefault="004B3F04" w:rsidP="000659BE">
            <w:pPr>
              <w:pStyle w:val="TableHead"/>
            </w:pPr>
            <w:r>
              <w:t>Card.</w:t>
            </w:r>
          </w:p>
        </w:tc>
        <w:tc>
          <w:tcPr>
            <w:tcW w:w="1152" w:type="dxa"/>
            <w:shd w:val="clear" w:color="auto" w:fill="E6E6E6"/>
            <w:noWrap/>
          </w:tcPr>
          <w:p w14:paraId="2C3EF8B6" w14:textId="77777777" w:rsidR="004B3F04" w:rsidRDefault="004B3F04" w:rsidP="000659BE">
            <w:pPr>
              <w:pStyle w:val="TableHead"/>
            </w:pPr>
            <w:r>
              <w:t>Verb</w:t>
            </w:r>
          </w:p>
        </w:tc>
        <w:tc>
          <w:tcPr>
            <w:tcW w:w="864" w:type="dxa"/>
            <w:shd w:val="clear" w:color="auto" w:fill="E6E6E6"/>
            <w:noWrap/>
          </w:tcPr>
          <w:p w14:paraId="06D83650" w14:textId="77777777" w:rsidR="004B3F04" w:rsidRDefault="004B3F04" w:rsidP="000659BE">
            <w:pPr>
              <w:pStyle w:val="TableHead"/>
            </w:pPr>
            <w:r>
              <w:t>Data Type</w:t>
            </w:r>
          </w:p>
        </w:tc>
        <w:tc>
          <w:tcPr>
            <w:tcW w:w="864" w:type="dxa"/>
            <w:shd w:val="clear" w:color="auto" w:fill="E6E6E6"/>
            <w:noWrap/>
          </w:tcPr>
          <w:p w14:paraId="2FA84686" w14:textId="77777777" w:rsidR="004B3F04" w:rsidRDefault="004B3F04" w:rsidP="000659BE">
            <w:pPr>
              <w:pStyle w:val="TableHead"/>
            </w:pPr>
            <w:r>
              <w:t>CONF#</w:t>
            </w:r>
          </w:p>
        </w:tc>
        <w:tc>
          <w:tcPr>
            <w:tcW w:w="864" w:type="dxa"/>
            <w:shd w:val="clear" w:color="auto" w:fill="E6E6E6"/>
            <w:noWrap/>
          </w:tcPr>
          <w:p w14:paraId="65A643A4" w14:textId="77777777" w:rsidR="004B3F04" w:rsidRDefault="004B3F04" w:rsidP="000659BE">
            <w:pPr>
              <w:pStyle w:val="TableHead"/>
            </w:pPr>
            <w:r>
              <w:t>Value</w:t>
            </w:r>
          </w:p>
        </w:tc>
      </w:tr>
      <w:tr w:rsidR="004B3F04" w14:paraId="015BEEE2" w14:textId="77777777" w:rsidTr="000659BE">
        <w:trPr>
          <w:jc w:val="center"/>
        </w:trPr>
        <w:tc>
          <w:tcPr>
            <w:tcW w:w="10160" w:type="dxa"/>
            <w:gridSpan w:val="6"/>
          </w:tcPr>
          <w:p w14:paraId="14AB0E9A" w14:textId="77777777" w:rsidR="004B3F04" w:rsidRDefault="004B3F04" w:rsidP="000659BE">
            <w:pPr>
              <w:pStyle w:val="TableText"/>
            </w:pPr>
            <w:r>
              <w:t>observationCriteria (identifier: urn:hl7ii:2.16.840.1.113883.10.20.28.4.52:2021-02-01)</w:t>
            </w:r>
          </w:p>
        </w:tc>
      </w:tr>
      <w:tr w:rsidR="004B3F04" w14:paraId="1932C5CF" w14:textId="77777777" w:rsidTr="000659BE">
        <w:trPr>
          <w:jc w:val="center"/>
        </w:trPr>
        <w:tc>
          <w:tcPr>
            <w:tcW w:w="3345" w:type="dxa"/>
          </w:tcPr>
          <w:p w14:paraId="3EE80BC6" w14:textId="77777777" w:rsidR="004B3F04" w:rsidRDefault="004B3F04" w:rsidP="000659BE">
            <w:pPr>
              <w:pStyle w:val="TableText"/>
            </w:pPr>
            <w:r>
              <w:tab/>
              <w:t>@classCode</w:t>
            </w:r>
          </w:p>
        </w:tc>
        <w:tc>
          <w:tcPr>
            <w:tcW w:w="720" w:type="dxa"/>
          </w:tcPr>
          <w:p w14:paraId="67188332" w14:textId="77777777" w:rsidR="004B3F04" w:rsidRDefault="004B3F04" w:rsidP="000659BE">
            <w:pPr>
              <w:pStyle w:val="TableText"/>
            </w:pPr>
            <w:r>
              <w:t>1..1</w:t>
            </w:r>
          </w:p>
        </w:tc>
        <w:tc>
          <w:tcPr>
            <w:tcW w:w="1152" w:type="dxa"/>
          </w:tcPr>
          <w:p w14:paraId="326DF96B" w14:textId="77777777" w:rsidR="004B3F04" w:rsidRDefault="004B3F04" w:rsidP="000659BE">
            <w:pPr>
              <w:pStyle w:val="TableText"/>
            </w:pPr>
            <w:r>
              <w:t>SHALL</w:t>
            </w:r>
          </w:p>
        </w:tc>
        <w:tc>
          <w:tcPr>
            <w:tcW w:w="864" w:type="dxa"/>
          </w:tcPr>
          <w:p w14:paraId="4006590F" w14:textId="77777777" w:rsidR="004B3F04" w:rsidRDefault="004B3F04" w:rsidP="000659BE">
            <w:pPr>
              <w:pStyle w:val="TableText"/>
            </w:pPr>
          </w:p>
        </w:tc>
        <w:tc>
          <w:tcPr>
            <w:tcW w:w="1104" w:type="dxa"/>
          </w:tcPr>
          <w:p w14:paraId="4E937076" w14:textId="77777777" w:rsidR="004B3F04" w:rsidRDefault="006C736C" w:rsidP="000659BE">
            <w:pPr>
              <w:pStyle w:val="TableText"/>
            </w:pPr>
            <w:hyperlink w:anchor="C_4499-32204">
              <w:r w:rsidR="004B3F04">
                <w:rPr>
                  <w:rStyle w:val="HyperlinkText9pt"/>
                </w:rPr>
                <w:t>4499-32204</w:t>
              </w:r>
            </w:hyperlink>
          </w:p>
        </w:tc>
        <w:tc>
          <w:tcPr>
            <w:tcW w:w="2975" w:type="dxa"/>
          </w:tcPr>
          <w:p w14:paraId="094E3ACF" w14:textId="77777777" w:rsidR="004B3F04" w:rsidRDefault="004B3F04" w:rsidP="000659BE">
            <w:pPr>
              <w:pStyle w:val="TableText"/>
            </w:pPr>
            <w:r>
              <w:t>OBS</w:t>
            </w:r>
          </w:p>
        </w:tc>
      </w:tr>
      <w:tr w:rsidR="004B3F04" w14:paraId="142B4899" w14:textId="77777777" w:rsidTr="000659BE">
        <w:trPr>
          <w:jc w:val="center"/>
        </w:trPr>
        <w:tc>
          <w:tcPr>
            <w:tcW w:w="3345" w:type="dxa"/>
          </w:tcPr>
          <w:p w14:paraId="4BDB48ED" w14:textId="77777777" w:rsidR="004B3F04" w:rsidRDefault="004B3F04" w:rsidP="000659BE">
            <w:pPr>
              <w:pStyle w:val="TableText"/>
            </w:pPr>
            <w:r>
              <w:tab/>
              <w:t>@moodCode</w:t>
            </w:r>
          </w:p>
        </w:tc>
        <w:tc>
          <w:tcPr>
            <w:tcW w:w="720" w:type="dxa"/>
          </w:tcPr>
          <w:p w14:paraId="368984D0" w14:textId="77777777" w:rsidR="004B3F04" w:rsidRDefault="004B3F04" w:rsidP="000659BE">
            <w:pPr>
              <w:pStyle w:val="TableText"/>
            </w:pPr>
            <w:r>
              <w:t>1..1</w:t>
            </w:r>
          </w:p>
        </w:tc>
        <w:tc>
          <w:tcPr>
            <w:tcW w:w="1152" w:type="dxa"/>
          </w:tcPr>
          <w:p w14:paraId="54B8FBCC" w14:textId="77777777" w:rsidR="004B3F04" w:rsidRDefault="004B3F04" w:rsidP="000659BE">
            <w:pPr>
              <w:pStyle w:val="TableText"/>
            </w:pPr>
            <w:r>
              <w:t>SHALL</w:t>
            </w:r>
          </w:p>
        </w:tc>
        <w:tc>
          <w:tcPr>
            <w:tcW w:w="864" w:type="dxa"/>
          </w:tcPr>
          <w:p w14:paraId="57A0B1F3" w14:textId="77777777" w:rsidR="004B3F04" w:rsidRDefault="004B3F04" w:rsidP="000659BE">
            <w:pPr>
              <w:pStyle w:val="TableText"/>
            </w:pPr>
          </w:p>
        </w:tc>
        <w:tc>
          <w:tcPr>
            <w:tcW w:w="1104" w:type="dxa"/>
          </w:tcPr>
          <w:p w14:paraId="4AD7A63F" w14:textId="77777777" w:rsidR="004B3F04" w:rsidRDefault="006C736C" w:rsidP="000659BE">
            <w:pPr>
              <w:pStyle w:val="TableText"/>
            </w:pPr>
            <w:hyperlink w:anchor="C_4499-32205">
              <w:r w:rsidR="004B3F04">
                <w:rPr>
                  <w:rStyle w:val="HyperlinkText9pt"/>
                </w:rPr>
                <w:t>4499-32205</w:t>
              </w:r>
            </w:hyperlink>
          </w:p>
        </w:tc>
        <w:tc>
          <w:tcPr>
            <w:tcW w:w="2975" w:type="dxa"/>
          </w:tcPr>
          <w:p w14:paraId="4E11991A" w14:textId="77777777" w:rsidR="004B3F04" w:rsidRDefault="004B3F04" w:rsidP="000659BE">
            <w:pPr>
              <w:pStyle w:val="TableText"/>
            </w:pPr>
            <w:r>
              <w:t>urn:oid:2.16.840.1.113883.5.1001 (HL7ActMood) = EVN</w:t>
            </w:r>
          </w:p>
        </w:tc>
      </w:tr>
      <w:tr w:rsidR="004B3F04" w14:paraId="66B9BF48" w14:textId="77777777" w:rsidTr="000659BE">
        <w:trPr>
          <w:jc w:val="center"/>
        </w:trPr>
        <w:tc>
          <w:tcPr>
            <w:tcW w:w="3345" w:type="dxa"/>
          </w:tcPr>
          <w:p w14:paraId="5B8CDA5D" w14:textId="77777777" w:rsidR="004B3F04" w:rsidRDefault="004B3F04" w:rsidP="000659BE">
            <w:pPr>
              <w:pStyle w:val="TableText"/>
            </w:pPr>
            <w:r>
              <w:tab/>
              <w:t>@actionNegationInd</w:t>
            </w:r>
          </w:p>
        </w:tc>
        <w:tc>
          <w:tcPr>
            <w:tcW w:w="720" w:type="dxa"/>
          </w:tcPr>
          <w:p w14:paraId="45A2183F" w14:textId="77777777" w:rsidR="004B3F04" w:rsidRDefault="004B3F04" w:rsidP="000659BE">
            <w:pPr>
              <w:pStyle w:val="TableText"/>
            </w:pPr>
            <w:r>
              <w:t>0..0</w:t>
            </w:r>
          </w:p>
        </w:tc>
        <w:tc>
          <w:tcPr>
            <w:tcW w:w="1152" w:type="dxa"/>
          </w:tcPr>
          <w:p w14:paraId="76890964" w14:textId="77777777" w:rsidR="004B3F04" w:rsidRDefault="004B3F04" w:rsidP="000659BE">
            <w:pPr>
              <w:pStyle w:val="TableText"/>
            </w:pPr>
            <w:r>
              <w:t>SHALL NOT</w:t>
            </w:r>
          </w:p>
        </w:tc>
        <w:tc>
          <w:tcPr>
            <w:tcW w:w="864" w:type="dxa"/>
          </w:tcPr>
          <w:p w14:paraId="023A3FBC" w14:textId="77777777" w:rsidR="004B3F04" w:rsidRDefault="004B3F04" w:rsidP="000659BE">
            <w:pPr>
              <w:pStyle w:val="TableText"/>
            </w:pPr>
          </w:p>
        </w:tc>
        <w:tc>
          <w:tcPr>
            <w:tcW w:w="1104" w:type="dxa"/>
          </w:tcPr>
          <w:p w14:paraId="0FABD343" w14:textId="77777777" w:rsidR="004B3F04" w:rsidRDefault="006C736C" w:rsidP="000659BE">
            <w:pPr>
              <w:pStyle w:val="TableText"/>
            </w:pPr>
            <w:hyperlink w:anchor="C_4499-35344">
              <w:r w:rsidR="004B3F04">
                <w:rPr>
                  <w:rStyle w:val="HyperlinkText9pt"/>
                </w:rPr>
                <w:t>4499-35344</w:t>
              </w:r>
            </w:hyperlink>
          </w:p>
        </w:tc>
        <w:tc>
          <w:tcPr>
            <w:tcW w:w="2975" w:type="dxa"/>
          </w:tcPr>
          <w:p w14:paraId="4DD45B27" w14:textId="77777777" w:rsidR="004B3F04" w:rsidRDefault="004B3F04" w:rsidP="000659BE">
            <w:pPr>
              <w:pStyle w:val="TableText"/>
            </w:pPr>
          </w:p>
        </w:tc>
      </w:tr>
      <w:tr w:rsidR="004B3F04" w14:paraId="3B98A606" w14:textId="77777777" w:rsidTr="000659BE">
        <w:trPr>
          <w:jc w:val="center"/>
        </w:trPr>
        <w:tc>
          <w:tcPr>
            <w:tcW w:w="3345" w:type="dxa"/>
          </w:tcPr>
          <w:p w14:paraId="7EEC1E5F" w14:textId="77777777" w:rsidR="004B3F04" w:rsidRDefault="004B3F04" w:rsidP="000659BE">
            <w:pPr>
              <w:pStyle w:val="TableText"/>
            </w:pPr>
            <w:r>
              <w:tab/>
              <w:t>templateId</w:t>
            </w:r>
          </w:p>
        </w:tc>
        <w:tc>
          <w:tcPr>
            <w:tcW w:w="720" w:type="dxa"/>
          </w:tcPr>
          <w:p w14:paraId="43560DF6" w14:textId="77777777" w:rsidR="004B3F04" w:rsidRDefault="004B3F04" w:rsidP="000659BE">
            <w:pPr>
              <w:pStyle w:val="TableText"/>
            </w:pPr>
            <w:r>
              <w:t>1..1</w:t>
            </w:r>
          </w:p>
        </w:tc>
        <w:tc>
          <w:tcPr>
            <w:tcW w:w="1152" w:type="dxa"/>
          </w:tcPr>
          <w:p w14:paraId="57625C20" w14:textId="77777777" w:rsidR="004B3F04" w:rsidRDefault="004B3F04" w:rsidP="000659BE">
            <w:pPr>
              <w:pStyle w:val="TableText"/>
            </w:pPr>
            <w:r>
              <w:t>SHALL</w:t>
            </w:r>
          </w:p>
        </w:tc>
        <w:tc>
          <w:tcPr>
            <w:tcW w:w="864" w:type="dxa"/>
          </w:tcPr>
          <w:p w14:paraId="73751595" w14:textId="77777777" w:rsidR="004B3F04" w:rsidRDefault="004B3F04" w:rsidP="000659BE">
            <w:pPr>
              <w:pStyle w:val="TableText"/>
            </w:pPr>
          </w:p>
        </w:tc>
        <w:tc>
          <w:tcPr>
            <w:tcW w:w="1104" w:type="dxa"/>
          </w:tcPr>
          <w:p w14:paraId="6DC9ECC9" w14:textId="77777777" w:rsidR="004B3F04" w:rsidRDefault="006C736C" w:rsidP="000659BE">
            <w:pPr>
              <w:pStyle w:val="TableText"/>
            </w:pPr>
            <w:hyperlink w:anchor="C_4499-32206">
              <w:r w:rsidR="004B3F04">
                <w:rPr>
                  <w:rStyle w:val="HyperlinkText9pt"/>
                </w:rPr>
                <w:t>4499-32206</w:t>
              </w:r>
            </w:hyperlink>
          </w:p>
        </w:tc>
        <w:tc>
          <w:tcPr>
            <w:tcW w:w="2975" w:type="dxa"/>
          </w:tcPr>
          <w:p w14:paraId="768DDE5E" w14:textId="77777777" w:rsidR="004B3F04" w:rsidRDefault="004B3F04" w:rsidP="000659BE">
            <w:pPr>
              <w:pStyle w:val="TableText"/>
            </w:pPr>
          </w:p>
        </w:tc>
      </w:tr>
      <w:tr w:rsidR="004B3F04" w14:paraId="116CDBDD" w14:textId="77777777" w:rsidTr="000659BE">
        <w:trPr>
          <w:jc w:val="center"/>
        </w:trPr>
        <w:tc>
          <w:tcPr>
            <w:tcW w:w="3345" w:type="dxa"/>
          </w:tcPr>
          <w:p w14:paraId="6A2600FB" w14:textId="77777777" w:rsidR="004B3F04" w:rsidRDefault="004B3F04" w:rsidP="000659BE">
            <w:pPr>
              <w:pStyle w:val="TableText"/>
            </w:pPr>
            <w:r>
              <w:tab/>
            </w:r>
            <w:r>
              <w:tab/>
              <w:t>item</w:t>
            </w:r>
          </w:p>
        </w:tc>
        <w:tc>
          <w:tcPr>
            <w:tcW w:w="720" w:type="dxa"/>
          </w:tcPr>
          <w:p w14:paraId="4F007DFE" w14:textId="77777777" w:rsidR="004B3F04" w:rsidRDefault="004B3F04" w:rsidP="000659BE">
            <w:pPr>
              <w:pStyle w:val="TableText"/>
            </w:pPr>
            <w:r>
              <w:t>1..1</w:t>
            </w:r>
          </w:p>
        </w:tc>
        <w:tc>
          <w:tcPr>
            <w:tcW w:w="1152" w:type="dxa"/>
          </w:tcPr>
          <w:p w14:paraId="60EE46D3" w14:textId="77777777" w:rsidR="004B3F04" w:rsidRDefault="004B3F04" w:rsidP="000659BE">
            <w:pPr>
              <w:pStyle w:val="TableText"/>
            </w:pPr>
            <w:r>
              <w:t>SHALL</w:t>
            </w:r>
          </w:p>
        </w:tc>
        <w:tc>
          <w:tcPr>
            <w:tcW w:w="864" w:type="dxa"/>
          </w:tcPr>
          <w:p w14:paraId="301FE66B" w14:textId="77777777" w:rsidR="004B3F04" w:rsidRDefault="004B3F04" w:rsidP="000659BE">
            <w:pPr>
              <w:pStyle w:val="TableText"/>
            </w:pPr>
          </w:p>
        </w:tc>
        <w:tc>
          <w:tcPr>
            <w:tcW w:w="1104" w:type="dxa"/>
          </w:tcPr>
          <w:p w14:paraId="52D76193" w14:textId="77777777" w:rsidR="004B3F04" w:rsidRDefault="006C736C" w:rsidP="000659BE">
            <w:pPr>
              <w:pStyle w:val="TableText"/>
            </w:pPr>
            <w:hyperlink w:anchor="C_4499-32207">
              <w:r w:rsidR="004B3F04">
                <w:rPr>
                  <w:rStyle w:val="HyperlinkText9pt"/>
                </w:rPr>
                <w:t>4499-32207</w:t>
              </w:r>
            </w:hyperlink>
          </w:p>
        </w:tc>
        <w:tc>
          <w:tcPr>
            <w:tcW w:w="2975" w:type="dxa"/>
          </w:tcPr>
          <w:p w14:paraId="2BC721EA" w14:textId="77777777" w:rsidR="004B3F04" w:rsidRDefault="004B3F04" w:rsidP="000659BE">
            <w:pPr>
              <w:pStyle w:val="TableText"/>
            </w:pPr>
          </w:p>
        </w:tc>
      </w:tr>
      <w:tr w:rsidR="004B3F04" w14:paraId="15657F67" w14:textId="77777777" w:rsidTr="000659BE">
        <w:trPr>
          <w:jc w:val="center"/>
        </w:trPr>
        <w:tc>
          <w:tcPr>
            <w:tcW w:w="3345" w:type="dxa"/>
          </w:tcPr>
          <w:p w14:paraId="183B5633" w14:textId="77777777" w:rsidR="004B3F04" w:rsidRDefault="004B3F04" w:rsidP="000659BE">
            <w:pPr>
              <w:pStyle w:val="TableText"/>
            </w:pPr>
            <w:r>
              <w:tab/>
            </w:r>
            <w:r>
              <w:tab/>
            </w:r>
            <w:r>
              <w:tab/>
              <w:t>@root</w:t>
            </w:r>
          </w:p>
        </w:tc>
        <w:tc>
          <w:tcPr>
            <w:tcW w:w="720" w:type="dxa"/>
          </w:tcPr>
          <w:p w14:paraId="37669CBF" w14:textId="77777777" w:rsidR="004B3F04" w:rsidRDefault="004B3F04" w:rsidP="000659BE">
            <w:pPr>
              <w:pStyle w:val="TableText"/>
            </w:pPr>
            <w:r>
              <w:t>1..1</w:t>
            </w:r>
          </w:p>
        </w:tc>
        <w:tc>
          <w:tcPr>
            <w:tcW w:w="1152" w:type="dxa"/>
          </w:tcPr>
          <w:p w14:paraId="76982A65" w14:textId="77777777" w:rsidR="004B3F04" w:rsidRDefault="004B3F04" w:rsidP="000659BE">
            <w:pPr>
              <w:pStyle w:val="TableText"/>
            </w:pPr>
            <w:r>
              <w:t>SHALL</w:t>
            </w:r>
          </w:p>
        </w:tc>
        <w:tc>
          <w:tcPr>
            <w:tcW w:w="864" w:type="dxa"/>
          </w:tcPr>
          <w:p w14:paraId="469F4AD2" w14:textId="77777777" w:rsidR="004B3F04" w:rsidRDefault="004B3F04" w:rsidP="000659BE">
            <w:pPr>
              <w:pStyle w:val="TableText"/>
            </w:pPr>
          </w:p>
        </w:tc>
        <w:tc>
          <w:tcPr>
            <w:tcW w:w="1104" w:type="dxa"/>
          </w:tcPr>
          <w:p w14:paraId="680623F1" w14:textId="77777777" w:rsidR="004B3F04" w:rsidRDefault="006C736C" w:rsidP="000659BE">
            <w:pPr>
              <w:pStyle w:val="TableText"/>
            </w:pPr>
            <w:hyperlink w:anchor="C_4499-32208">
              <w:r w:rsidR="004B3F04">
                <w:rPr>
                  <w:rStyle w:val="HyperlinkText9pt"/>
                </w:rPr>
                <w:t>4499-32208</w:t>
              </w:r>
            </w:hyperlink>
          </w:p>
        </w:tc>
        <w:tc>
          <w:tcPr>
            <w:tcW w:w="2975" w:type="dxa"/>
          </w:tcPr>
          <w:p w14:paraId="4E9DC398" w14:textId="77777777" w:rsidR="004B3F04" w:rsidRDefault="004B3F04" w:rsidP="000659BE">
            <w:pPr>
              <w:pStyle w:val="TableText"/>
            </w:pPr>
            <w:r>
              <w:t>2.16.840.1.113883.10.20.28.4.52</w:t>
            </w:r>
          </w:p>
        </w:tc>
      </w:tr>
      <w:tr w:rsidR="004B3F04" w14:paraId="78FD853F" w14:textId="77777777" w:rsidTr="000659BE">
        <w:trPr>
          <w:jc w:val="center"/>
        </w:trPr>
        <w:tc>
          <w:tcPr>
            <w:tcW w:w="3345" w:type="dxa"/>
          </w:tcPr>
          <w:p w14:paraId="71D55C72" w14:textId="77777777" w:rsidR="004B3F04" w:rsidRDefault="004B3F04" w:rsidP="000659BE">
            <w:pPr>
              <w:pStyle w:val="TableText"/>
            </w:pPr>
            <w:r>
              <w:tab/>
            </w:r>
            <w:r>
              <w:tab/>
            </w:r>
            <w:r>
              <w:tab/>
              <w:t>@extension</w:t>
            </w:r>
          </w:p>
        </w:tc>
        <w:tc>
          <w:tcPr>
            <w:tcW w:w="720" w:type="dxa"/>
          </w:tcPr>
          <w:p w14:paraId="21486CF0" w14:textId="77777777" w:rsidR="004B3F04" w:rsidRDefault="004B3F04" w:rsidP="000659BE">
            <w:pPr>
              <w:pStyle w:val="TableText"/>
            </w:pPr>
            <w:r>
              <w:t>1..1</w:t>
            </w:r>
          </w:p>
        </w:tc>
        <w:tc>
          <w:tcPr>
            <w:tcW w:w="1152" w:type="dxa"/>
          </w:tcPr>
          <w:p w14:paraId="7287FFD6" w14:textId="77777777" w:rsidR="004B3F04" w:rsidRDefault="004B3F04" w:rsidP="000659BE">
            <w:pPr>
              <w:pStyle w:val="TableText"/>
            </w:pPr>
            <w:r>
              <w:t>SHALL</w:t>
            </w:r>
          </w:p>
        </w:tc>
        <w:tc>
          <w:tcPr>
            <w:tcW w:w="864" w:type="dxa"/>
          </w:tcPr>
          <w:p w14:paraId="666EADF9" w14:textId="77777777" w:rsidR="004B3F04" w:rsidRDefault="004B3F04" w:rsidP="000659BE">
            <w:pPr>
              <w:pStyle w:val="TableText"/>
            </w:pPr>
          </w:p>
        </w:tc>
        <w:tc>
          <w:tcPr>
            <w:tcW w:w="1104" w:type="dxa"/>
          </w:tcPr>
          <w:p w14:paraId="3F1525C3" w14:textId="77777777" w:rsidR="004B3F04" w:rsidRDefault="006C736C" w:rsidP="000659BE">
            <w:pPr>
              <w:pStyle w:val="TableText"/>
            </w:pPr>
            <w:hyperlink w:anchor="C_4499-33700">
              <w:r w:rsidR="004B3F04">
                <w:rPr>
                  <w:rStyle w:val="HyperlinkText9pt"/>
                </w:rPr>
                <w:t>4499-33700</w:t>
              </w:r>
            </w:hyperlink>
          </w:p>
        </w:tc>
        <w:tc>
          <w:tcPr>
            <w:tcW w:w="2975" w:type="dxa"/>
          </w:tcPr>
          <w:p w14:paraId="295690CB" w14:textId="77777777" w:rsidR="004B3F04" w:rsidRDefault="004B3F04" w:rsidP="000659BE">
            <w:pPr>
              <w:pStyle w:val="TableText"/>
            </w:pPr>
            <w:r>
              <w:t>2021-02-01</w:t>
            </w:r>
          </w:p>
        </w:tc>
      </w:tr>
      <w:tr w:rsidR="004B3F04" w14:paraId="6D8D7B79" w14:textId="77777777" w:rsidTr="000659BE">
        <w:trPr>
          <w:jc w:val="center"/>
        </w:trPr>
        <w:tc>
          <w:tcPr>
            <w:tcW w:w="3345" w:type="dxa"/>
          </w:tcPr>
          <w:p w14:paraId="30EDC95C" w14:textId="77777777" w:rsidR="004B3F04" w:rsidRDefault="004B3F04" w:rsidP="000659BE">
            <w:pPr>
              <w:pStyle w:val="TableText"/>
            </w:pPr>
            <w:r>
              <w:tab/>
              <w:t>id</w:t>
            </w:r>
          </w:p>
        </w:tc>
        <w:tc>
          <w:tcPr>
            <w:tcW w:w="720" w:type="dxa"/>
          </w:tcPr>
          <w:p w14:paraId="2D52917C" w14:textId="77777777" w:rsidR="004B3F04" w:rsidRDefault="004B3F04" w:rsidP="000659BE">
            <w:pPr>
              <w:pStyle w:val="TableText"/>
            </w:pPr>
            <w:r>
              <w:t>1..1</w:t>
            </w:r>
          </w:p>
        </w:tc>
        <w:tc>
          <w:tcPr>
            <w:tcW w:w="1152" w:type="dxa"/>
          </w:tcPr>
          <w:p w14:paraId="53A40B53" w14:textId="77777777" w:rsidR="004B3F04" w:rsidRDefault="004B3F04" w:rsidP="000659BE">
            <w:pPr>
              <w:pStyle w:val="TableText"/>
            </w:pPr>
            <w:r>
              <w:t>SHALL</w:t>
            </w:r>
          </w:p>
        </w:tc>
        <w:tc>
          <w:tcPr>
            <w:tcW w:w="864" w:type="dxa"/>
          </w:tcPr>
          <w:p w14:paraId="575361B7" w14:textId="77777777" w:rsidR="004B3F04" w:rsidRDefault="004B3F04" w:rsidP="000659BE">
            <w:pPr>
              <w:pStyle w:val="TableText"/>
            </w:pPr>
          </w:p>
        </w:tc>
        <w:tc>
          <w:tcPr>
            <w:tcW w:w="1104" w:type="dxa"/>
          </w:tcPr>
          <w:p w14:paraId="34D89F45" w14:textId="77777777" w:rsidR="004B3F04" w:rsidRDefault="006C736C" w:rsidP="000659BE">
            <w:pPr>
              <w:pStyle w:val="TableText"/>
            </w:pPr>
            <w:hyperlink w:anchor="C_4499-32209">
              <w:r w:rsidR="004B3F04">
                <w:rPr>
                  <w:rStyle w:val="HyperlinkText9pt"/>
                </w:rPr>
                <w:t>4499-32209</w:t>
              </w:r>
            </w:hyperlink>
          </w:p>
        </w:tc>
        <w:tc>
          <w:tcPr>
            <w:tcW w:w="2975" w:type="dxa"/>
          </w:tcPr>
          <w:p w14:paraId="7562E238" w14:textId="77777777" w:rsidR="004B3F04" w:rsidRDefault="004B3F04" w:rsidP="000659BE">
            <w:pPr>
              <w:pStyle w:val="TableText"/>
            </w:pPr>
          </w:p>
        </w:tc>
      </w:tr>
      <w:tr w:rsidR="004B3F04" w14:paraId="6BA5D442" w14:textId="77777777" w:rsidTr="000659BE">
        <w:trPr>
          <w:jc w:val="center"/>
        </w:trPr>
        <w:tc>
          <w:tcPr>
            <w:tcW w:w="3345" w:type="dxa"/>
          </w:tcPr>
          <w:p w14:paraId="67C6B7FB" w14:textId="77777777" w:rsidR="004B3F04" w:rsidRDefault="004B3F04" w:rsidP="000659BE">
            <w:pPr>
              <w:pStyle w:val="TableText"/>
            </w:pPr>
            <w:r>
              <w:tab/>
              <w:t>code</w:t>
            </w:r>
          </w:p>
        </w:tc>
        <w:tc>
          <w:tcPr>
            <w:tcW w:w="720" w:type="dxa"/>
          </w:tcPr>
          <w:p w14:paraId="4D8D0F18" w14:textId="77777777" w:rsidR="004B3F04" w:rsidRDefault="004B3F04" w:rsidP="000659BE">
            <w:pPr>
              <w:pStyle w:val="TableText"/>
            </w:pPr>
            <w:r>
              <w:t>1..1</w:t>
            </w:r>
          </w:p>
        </w:tc>
        <w:tc>
          <w:tcPr>
            <w:tcW w:w="1152" w:type="dxa"/>
          </w:tcPr>
          <w:p w14:paraId="3788EFAD" w14:textId="77777777" w:rsidR="004B3F04" w:rsidRDefault="004B3F04" w:rsidP="000659BE">
            <w:pPr>
              <w:pStyle w:val="TableText"/>
            </w:pPr>
            <w:r>
              <w:t>SHALL</w:t>
            </w:r>
          </w:p>
        </w:tc>
        <w:tc>
          <w:tcPr>
            <w:tcW w:w="864" w:type="dxa"/>
          </w:tcPr>
          <w:p w14:paraId="1B5F7F2A" w14:textId="77777777" w:rsidR="004B3F04" w:rsidRDefault="004B3F04" w:rsidP="000659BE">
            <w:pPr>
              <w:pStyle w:val="TableText"/>
            </w:pPr>
          </w:p>
        </w:tc>
        <w:tc>
          <w:tcPr>
            <w:tcW w:w="1104" w:type="dxa"/>
          </w:tcPr>
          <w:p w14:paraId="399E3464" w14:textId="77777777" w:rsidR="004B3F04" w:rsidRDefault="006C736C" w:rsidP="000659BE">
            <w:pPr>
              <w:pStyle w:val="TableText"/>
            </w:pPr>
            <w:hyperlink w:anchor="C_4499-32210">
              <w:r w:rsidR="004B3F04">
                <w:rPr>
                  <w:rStyle w:val="HyperlinkText9pt"/>
                </w:rPr>
                <w:t>4499-32210</w:t>
              </w:r>
            </w:hyperlink>
          </w:p>
        </w:tc>
        <w:tc>
          <w:tcPr>
            <w:tcW w:w="2975" w:type="dxa"/>
          </w:tcPr>
          <w:p w14:paraId="054CBAC5" w14:textId="77777777" w:rsidR="004B3F04" w:rsidRDefault="004B3F04" w:rsidP="000659BE">
            <w:pPr>
              <w:pStyle w:val="TableText"/>
            </w:pPr>
          </w:p>
        </w:tc>
      </w:tr>
      <w:tr w:rsidR="004B3F04" w14:paraId="67E6FCA5" w14:textId="77777777" w:rsidTr="000659BE">
        <w:trPr>
          <w:jc w:val="center"/>
        </w:trPr>
        <w:tc>
          <w:tcPr>
            <w:tcW w:w="3345" w:type="dxa"/>
          </w:tcPr>
          <w:p w14:paraId="53CCC6C3" w14:textId="77777777" w:rsidR="004B3F04" w:rsidRDefault="004B3F04" w:rsidP="000659BE">
            <w:pPr>
              <w:pStyle w:val="TableText"/>
            </w:pPr>
            <w:r>
              <w:tab/>
            </w:r>
            <w:r>
              <w:tab/>
              <w:t>@code</w:t>
            </w:r>
          </w:p>
        </w:tc>
        <w:tc>
          <w:tcPr>
            <w:tcW w:w="720" w:type="dxa"/>
          </w:tcPr>
          <w:p w14:paraId="71F1F822" w14:textId="77777777" w:rsidR="004B3F04" w:rsidRDefault="004B3F04" w:rsidP="000659BE">
            <w:pPr>
              <w:pStyle w:val="TableText"/>
            </w:pPr>
            <w:r>
              <w:t>1..1</w:t>
            </w:r>
          </w:p>
        </w:tc>
        <w:tc>
          <w:tcPr>
            <w:tcW w:w="1152" w:type="dxa"/>
          </w:tcPr>
          <w:p w14:paraId="6AC933A0" w14:textId="77777777" w:rsidR="004B3F04" w:rsidRDefault="004B3F04" w:rsidP="000659BE">
            <w:pPr>
              <w:pStyle w:val="TableText"/>
            </w:pPr>
            <w:r>
              <w:t>SHALL</w:t>
            </w:r>
          </w:p>
        </w:tc>
        <w:tc>
          <w:tcPr>
            <w:tcW w:w="864" w:type="dxa"/>
          </w:tcPr>
          <w:p w14:paraId="43CE63F5" w14:textId="77777777" w:rsidR="004B3F04" w:rsidRDefault="004B3F04" w:rsidP="000659BE">
            <w:pPr>
              <w:pStyle w:val="TableText"/>
            </w:pPr>
          </w:p>
        </w:tc>
        <w:tc>
          <w:tcPr>
            <w:tcW w:w="1104" w:type="dxa"/>
          </w:tcPr>
          <w:p w14:paraId="5FDD77F5" w14:textId="77777777" w:rsidR="004B3F04" w:rsidRDefault="006C736C" w:rsidP="000659BE">
            <w:pPr>
              <w:pStyle w:val="TableText"/>
            </w:pPr>
            <w:hyperlink w:anchor="C_4499-32211">
              <w:r w:rsidR="004B3F04">
                <w:rPr>
                  <w:rStyle w:val="HyperlinkText9pt"/>
                </w:rPr>
                <w:t>4499-32211</w:t>
              </w:r>
            </w:hyperlink>
          </w:p>
        </w:tc>
        <w:tc>
          <w:tcPr>
            <w:tcW w:w="2975" w:type="dxa"/>
          </w:tcPr>
          <w:p w14:paraId="4E4FD68F" w14:textId="77777777" w:rsidR="004B3F04" w:rsidRDefault="004B3F04" w:rsidP="000659BE">
            <w:pPr>
              <w:pStyle w:val="TableText"/>
            </w:pPr>
            <w:r>
              <w:t>urn:oid:2.16.840.1.113883.6.96 (SNOMED CT) = 406193000</w:t>
            </w:r>
          </w:p>
        </w:tc>
      </w:tr>
      <w:tr w:rsidR="004B3F04" w14:paraId="2434946F" w14:textId="77777777" w:rsidTr="000659BE">
        <w:trPr>
          <w:jc w:val="center"/>
        </w:trPr>
        <w:tc>
          <w:tcPr>
            <w:tcW w:w="3345" w:type="dxa"/>
          </w:tcPr>
          <w:p w14:paraId="237737D6" w14:textId="77777777" w:rsidR="004B3F04" w:rsidRDefault="004B3F04" w:rsidP="000659BE">
            <w:pPr>
              <w:pStyle w:val="TableText"/>
            </w:pPr>
            <w:r>
              <w:tab/>
            </w:r>
            <w:r>
              <w:tab/>
              <w:t>@codeSystem</w:t>
            </w:r>
          </w:p>
        </w:tc>
        <w:tc>
          <w:tcPr>
            <w:tcW w:w="720" w:type="dxa"/>
          </w:tcPr>
          <w:p w14:paraId="2FA5C3D1" w14:textId="77777777" w:rsidR="004B3F04" w:rsidRDefault="004B3F04" w:rsidP="000659BE">
            <w:pPr>
              <w:pStyle w:val="TableText"/>
            </w:pPr>
            <w:r>
              <w:t>1..1</w:t>
            </w:r>
          </w:p>
        </w:tc>
        <w:tc>
          <w:tcPr>
            <w:tcW w:w="1152" w:type="dxa"/>
          </w:tcPr>
          <w:p w14:paraId="0555EFD0" w14:textId="77777777" w:rsidR="004B3F04" w:rsidRDefault="004B3F04" w:rsidP="000659BE">
            <w:pPr>
              <w:pStyle w:val="TableText"/>
            </w:pPr>
            <w:r>
              <w:t>SHALL</w:t>
            </w:r>
          </w:p>
        </w:tc>
        <w:tc>
          <w:tcPr>
            <w:tcW w:w="864" w:type="dxa"/>
          </w:tcPr>
          <w:p w14:paraId="4CDDAB98" w14:textId="77777777" w:rsidR="004B3F04" w:rsidRDefault="004B3F04" w:rsidP="000659BE">
            <w:pPr>
              <w:pStyle w:val="TableText"/>
            </w:pPr>
          </w:p>
        </w:tc>
        <w:tc>
          <w:tcPr>
            <w:tcW w:w="1104" w:type="dxa"/>
          </w:tcPr>
          <w:p w14:paraId="6F0CC66D" w14:textId="77777777" w:rsidR="004B3F04" w:rsidRDefault="006C736C" w:rsidP="000659BE">
            <w:pPr>
              <w:pStyle w:val="TableText"/>
            </w:pPr>
            <w:hyperlink w:anchor="C_4499-32212">
              <w:r w:rsidR="004B3F04">
                <w:rPr>
                  <w:rStyle w:val="HyperlinkText9pt"/>
                </w:rPr>
                <w:t>4499-32212</w:t>
              </w:r>
            </w:hyperlink>
          </w:p>
        </w:tc>
        <w:tc>
          <w:tcPr>
            <w:tcW w:w="2975" w:type="dxa"/>
          </w:tcPr>
          <w:p w14:paraId="58252621" w14:textId="77777777" w:rsidR="004B3F04" w:rsidRDefault="004B3F04" w:rsidP="000659BE">
            <w:pPr>
              <w:pStyle w:val="TableText"/>
            </w:pPr>
            <w:r>
              <w:t>urn:oid:2.16.840.1.113883.6.96 (SNOMED CT)</w:t>
            </w:r>
          </w:p>
        </w:tc>
      </w:tr>
      <w:tr w:rsidR="004B3F04" w14:paraId="3D970ABA" w14:textId="77777777" w:rsidTr="000659BE">
        <w:trPr>
          <w:jc w:val="center"/>
        </w:trPr>
        <w:tc>
          <w:tcPr>
            <w:tcW w:w="3345" w:type="dxa"/>
          </w:tcPr>
          <w:p w14:paraId="102F3501" w14:textId="77777777" w:rsidR="004B3F04" w:rsidRDefault="004B3F04" w:rsidP="000659BE">
            <w:pPr>
              <w:pStyle w:val="TableText"/>
            </w:pPr>
            <w:r>
              <w:tab/>
              <w:t>title</w:t>
            </w:r>
          </w:p>
        </w:tc>
        <w:tc>
          <w:tcPr>
            <w:tcW w:w="720" w:type="dxa"/>
          </w:tcPr>
          <w:p w14:paraId="7E111032" w14:textId="77777777" w:rsidR="004B3F04" w:rsidRDefault="004B3F04" w:rsidP="000659BE">
            <w:pPr>
              <w:pStyle w:val="TableText"/>
            </w:pPr>
            <w:r>
              <w:t>1..1</w:t>
            </w:r>
          </w:p>
        </w:tc>
        <w:tc>
          <w:tcPr>
            <w:tcW w:w="1152" w:type="dxa"/>
          </w:tcPr>
          <w:p w14:paraId="6FA74E24" w14:textId="77777777" w:rsidR="004B3F04" w:rsidRDefault="004B3F04" w:rsidP="000659BE">
            <w:pPr>
              <w:pStyle w:val="TableText"/>
            </w:pPr>
            <w:r>
              <w:t>SHALL</w:t>
            </w:r>
          </w:p>
        </w:tc>
        <w:tc>
          <w:tcPr>
            <w:tcW w:w="864" w:type="dxa"/>
          </w:tcPr>
          <w:p w14:paraId="006D9E36" w14:textId="77777777" w:rsidR="004B3F04" w:rsidRDefault="004B3F04" w:rsidP="000659BE">
            <w:pPr>
              <w:pStyle w:val="TableText"/>
            </w:pPr>
          </w:p>
        </w:tc>
        <w:tc>
          <w:tcPr>
            <w:tcW w:w="1104" w:type="dxa"/>
          </w:tcPr>
          <w:p w14:paraId="085B3D16" w14:textId="77777777" w:rsidR="004B3F04" w:rsidRDefault="006C736C" w:rsidP="000659BE">
            <w:pPr>
              <w:pStyle w:val="TableText"/>
            </w:pPr>
            <w:hyperlink w:anchor="C_4499-35937">
              <w:r w:rsidR="004B3F04">
                <w:rPr>
                  <w:rStyle w:val="HyperlinkText9pt"/>
                </w:rPr>
                <w:t>4499-35937</w:t>
              </w:r>
            </w:hyperlink>
          </w:p>
        </w:tc>
        <w:tc>
          <w:tcPr>
            <w:tcW w:w="2975" w:type="dxa"/>
          </w:tcPr>
          <w:p w14:paraId="2F4322B3" w14:textId="77777777" w:rsidR="004B3F04" w:rsidRDefault="004B3F04" w:rsidP="000659BE">
            <w:pPr>
              <w:pStyle w:val="TableText"/>
            </w:pPr>
          </w:p>
        </w:tc>
      </w:tr>
      <w:tr w:rsidR="004B3F04" w14:paraId="3858E000" w14:textId="77777777" w:rsidTr="000659BE">
        <w:trPr>
          <w:jc w:val="center"/>
        </w:trPr>
        <w:tc>
          <w:tcPr>
            <w:tcW w:w="3345" w:type="dxa"/>
          </w:tcPr>
          <w:p w14:paraId="66834DA8" w14:textId="77777777" w:rsidR="004B3F04" w:rsidRDefault="004B3F04" w:rsidP="000659BE">
            <w:pPr>
              <w:pStyle w:val="TableText"/>
            </w:pPr>
            <w:r>
              <w:tab/>
              <w:t>statusCode</w:t>
            </w:r>
          </w:p>
        </w:tc>
        <w:tc>
          <w:tcPr>
            <w:tcW w:w="720" w:type="dxa"/>
          </w:tcPr>
          <w:p w14:paraId="56472482" w14:textId="77777777" w:rsidR="004B3F04" w:rsidRDefault="004B3F04" w:rsidP="000659BE">
            <w:pPr>
              <w:pStyle w:val="TableText"/>
            </w:pPr>
            <w:r>
              <w:t>1..1</w:t>
            </w:r>
          </w:p>
        </w:tc>
        <w:tc>
          <w:tcPr>
            <w:tcW w:w="1152" w:type="dxa"/>
          </w:tcPr>
          <w:p w14:paraId="02508073" w14:textId="77777777" w:rsidR="004B3F04" w:rsidRDefault="004B3F04" w:rsidP="000659BE">
            <w:pPr>
              <w:pStyle w:val="TableText"/>
            </w:pPr>
            <w:r>
              <w:t>SHALL</w:t>
            </w:r>
          </w:p>
        </w:tc>
        <w:tc>
          <w:tcPr>
            <w:tcW w:w="864" w:type="dxa"/>
          </w:tcPr>
          <w:p w14:paraId="655C5A7F" w14:textId="77777777" w:rsidR="004B3F04" w:rsidRDefault="004B3F04" w:rsidP="000659BE">
            <w:pPr>
              <w:pStyle w:val="TableText"/>
            </w:pPr>
          </w:p>
        </w:tc>
        <w:tc>
          <w:tcPr>
            <w:tcW w:w="1104" w:type="dxa"/>
          </w:tcPr>
          <w:p w14:paraId="2308A61D" w14:textId="77777777" w:rsidR="004B3F04" w:rsidRDefault="006C736C" w:rsidP="000659BE">
            <w:pPr>
              <w:pStyle w:val="TableText"/>
            </w:pPr>
            <w:hyperlink w:anchor="C_4499-32216">
              <w:r w:rsidR="004B3F04">
                <w:rPr>
                  <w:rStyle w:val="HyperlinkText9pt"/>
                </w:rPr>
                <w:t>4499-32216</w:t>
              </w:r>
            </w:hyperlink>
          </w:p>
        </w:tc>
        <w:tc>
          <w:tcPr>
            <w:tcW w:w="2975" w:type="dxa"/>
          </w:tcPr>
          <w:p w14:paraId="1DD96733" w14:textId="77777777" w:rsidR="004B3F04" w:rsidRDefault="004B3F04" w:rsidP="000659BE">
            <w:pPr>
              <w:pStyle w:val="TableText"/>
            </w:pPr>
          </w:p>
        </w:tc>
      </w:tr>
      <w:tr w:rsidR="004B3F04" w14:paraId="7F97E4BA" w14:textId="77777777" w:rsidTr="000659BE">
        <w:trPr>
          <w:jc w:val="center"/>
        </w:trPr>
        <w:tc>
          <w:tcPr>
            <w:tcW w:w="3345" w:type="dxa"/>
          </w:tcPr>
          <w:p w14:paraId="44963CFC" w14:textId="77777777" w:rsidR="004B3F04" w:rsidRDefault="004B3F04" w:rsidP="000659BE">
            <w:pPr>
              <w:pStyle w:val="TableText"/>
            </w:pPr>
            <w:r>
              <w:tab/>
            </w:r>
            <w:r>
              <w:tab/>
              <w:t>@code</w:t>
            </w:r>
          </w:p>
        </w:tc>
        <w:tc>
          <w:tcPr>
            <w:tcW w:w="720" w:type="dxa"/>
          </w:tcPr>
          <w:p w14:paraId="52AE7958" w14:textId="77777777" w:rsidR="004B3F04" w:rsidRDefault="004B3F04" w:rsidP="000659BE">
            <w:pPr>
              <w:pStyle w:val="TableText"/>
            </w:pPr>
            <w:r>
              <w:t>1..1</w:t>
            </w:r>
          </w:p>
        </w:tc>
        <w:tc>
          <w:tcPr>
            <w:tcW w:w="1152" w:type="dxa"/>
          </w:tcPr>
          <w:p w14:paraId="0A721118" w14:textId="77777777" w:rsidR="004B3F04" w:rsidRDefault="004B3F04" w:rsidP="000659BE">
            <w:pPr>
              <w:pStyle w:val="TableText"/>
            </w:pPr>
            <w:r>
              <w:t>SHALL</w:t>
            </w:r>
          </w:p>
        </w:tc>
        <w:tc>
          <w:tcPr>
            <w:tcW w:w="864" w:type="dxa"/>
          </w:tcPr>
          <w:p w14:paraId="55067D51" w14:textId="77777777" w:rsidR="004B3F04" w:rsidRDefault="004B3F04" w:rsidP="000659BE">
            <w:pPr>
              <w:pStyle w:val="TableText"/>
            </w:pPr>
          </w:p>
        </w:tc>
        <w:tc>
          <w:tcPr>
            <w:tcW w:w="1104" w:type="dxa"/>
          </w:tcPr>
          <w:p w14:paraId="75025DB8" w14:textId="77777777" w:rsidR="004B3F04" w:rsidRDefault="006C736C" w:rsidP="000659BE">
            <w:pPr>
              <w:pStyle w:val="TableText"/>
            </w:pPr>
            <w:hyperlink w:anchor="C_4499-32217">
              <w:r w:rsidR="004B3F04">
                <w:rPr>
                  <w:rStyle w:val="HyperlinkText9pt"/>
                </w:rPr>
                <w:t>4499-32217</w:t>
              </w:r>
            </w:hyperlink>
          </w:p>
        </w:tc>
        <w:tc>
          <w:tcPr>
            <w:tcW w:w="2975" w:type="dxa"/>
          </w:tcPr>
          <w:p w14:paraId="76D25F1D" w14:textId="77777777" w:rsidR="004B3F04" w:rsidRDefault="004B3F04" w:rsidP="000659BE">
            <w:pPr>
              <w:pStyle w:val="TableText"/>
            </w:pPr>
            <w:r>
              <w:t>urn:oid:2.16.840.1.113883.5.14 (HL7ActStatus) = completed</w:t>
            </w:r>
          </w:p>
        </w:tc>
      </w:tr>
      <w:tr w:rsidR="004B3F04" w14:paraId="407697B6" w14:textId="77777777" w:rsidTr="000659BE">
        <w:trPr>
          <w:jc w:val="center"/>
        </w:trPr>
        <w:tc>
          <w:tcPr>
            <w:tcW w:w="3345" w:type="dxa"/>
          </w:tcPr>
          <w:p w14:paraId="012EA3E4" w14:textId="77777777" w:rsidR="004B3F04" w:rsidRDefault="004B3F04" w:rsidP="000659BE">
            <w:pPr>
              <w:pStyle w:val="TableText"/>
            </w:pPr>
            <w:r>
              <w:tab/>
              <w:t>effectiveTime</w:t>
            </w:r>
          </w:p>
        </w:tc>
        <w:tc>
          <w:tcPr>
            <w:tcW w:w="720" w:type="dxa"/>
          </w:tcPr>
          <w:p w14:paraId="75522017" w14:textId="77777777" w:rsidR="004B3F04" w:rsidRDefault="004B3F04" w:rsidP="000659BE">
            <w:pPr>
              <w:pStyle w:val="TableText"/>
            </w:pPr>
            <w:r>
              <w:t>0..1</w:t>
            </w:r>
          </w:p>
        </w:tc>
        <w:tc>
          <w:tcPr>
            <w:tcW w:w="1152" w:type="dxa"/>
          </w:tcPr>
          <w:p w14:paraId="6AA61062" w14:textId="77777777" w:rsidR="004B3F04" w:rsidRDefault="004B3F04" w:rsidP="000659BE">
            <w:pPr>
              <w:pStyle w:val="TableText"/>
            </w:pPr>
            <w:r>
              <w:t>MAY</w:t>
            </w:r>
          </w:p>
        </w:tc>
        <w:tc>
          <w:tcPr>
            <w:tcW w:w="864" w:type="dxa"/>
          </w:tcPr>
          <w:p w14:paraId="7FCF78E8" w14:textId="77777777" w:rsidR="004B3F04" w:rsidRDefault="004B3F04" w:rsidP="000659BE">
            <w:pPr>
              <w:pStyle w:val="TableText"/>
            </w:pPr>
            <w:r>
              <w:t>IVL_TS</w:t>
            </w:r>
          </w:p>
        </w:tc>
        <w:tc>
          <w:tcPr>
            <w:tcW w:w="1104" w:type="dxa"/>
          </w:tcPr>
          <w:p w14:paraId="555E5F68" w14:textId="77777777" w:rsidR="004B3F04" w:rsidRDefault="006C736C" w:rsidP="000659BE">
            <w:pPr>
              <w:pStyle w:val="TableText"/>
            </w:pPr>
            <w:hyperlink w:anchor="C_4499-34388">
              <w:r w:rsidR="004B3F04">
                <w:rPr>
                  <w:rStyle w:val="HyperlinkText9pt"/>
                </w:rPr>
                <w:t>4499-34388</w:t>
              </w:r>
            </w:hyperlink>
          </w:p>
        </w:tc>
        <w:tc>
          <w:tcPr>
            <w:tcW w:w="2975" w:type="dxa"/>
          </w:tcPr>
          <w:p w14:paraId="207EEDD4" w14:textId="77777777" w:rsidR="004B3F04" w:rsidRDefault="004B3F04" w:rsidP="000659BE">
            <w:pPr>
              <w:pStyle w:val="TableText"/>
            </w:pPr>
          </w:p>
        </w:tc>
      </w:tr>
      <w:tr w:rsidR="004B3F04" w14:paraId="7DA50F5B" w14:textId="77777777" w:rsidTr="000659BE">
        <w:trPr>
          <w:jc w:val="center"/>
        </w:trPr>
        <w:tc>
          <w:tcPr>
            <w:tcW w:w="3345" w:type="dxa"/>
          </w:tcPr>
          <w:p w14:paraId="20A6F5B7" w14:textId="77777777" w:rsidR="004B3F04" w:rsidRDefault="004B3F04" w:rsidP="000659BE">
            <w:pPr>
              <w:pStyle w:val="TableText"/>
            </w:pPr>
            <w:r>
              <w:tab/>
            </w:r>
            <w:r>
              <w:tab/>
              <w:t>low</w:t>
            </w:r>
          </w:p>
        </w:tc>
        <w:tc>
          <w:tcPr>
            <w:tcW w:w="720" w:type="dxa"/>
          </w:tcPr>
          <w:p w14:paraId="402D23BB" w14:textId="77777777" w:rsidR="004B3F04" w:rsidRDefault="004B3F04" w:rsidP="000659BE">
            <w:pPr>
              <w:pStyle w:val="TableText"/>
            </w:pPr>
            <w:r>
              <w:t>1..1</w:t>
            </w:r>
          </w:p>
        </w:tc>
        <w:tc>
          <w:tcPr>
            <w:tcW w:w="1152" w:type="dxa"/>
          </w:tcPr>
          <w:p w14:paraId="1EC083E5" w14:textId="77777777" w:rsidR="004B3F04" w:rsidRDefault="004B3F04" w:rsidP="000659BE">
            <w:pPr>
              <w:pStyle w:val="TableText"/>
            </w:pPr>
            <w:r>
              <w:t>SHALL</w:t>
            </w:r>
          </w:p>
        </w:tc>
        <w:tc>
          <w:tcPr>
            <w:tcW w:w="864" w:type="dxa"/>
          </w:tcPr>
          <w:p w14:paraId="5A909C31" w14:textId="77777777" w:rsidR="004B3F04" w:rsidRDefault="004B3F04" w:rsidP="000659BE">
            <w:pPr>
              <w:pStyle w:val="TableText"/>
            </w:pPr>
          </w:p>
        </w:tc>
        <w:tc>
          <w:tcPr>
            <w:tcW w:w="1104" w:type="dxa"/>
          </w:tcPr>
          <w:p w14:paraId="78C4DFE2" w14:textId="77777777" w:rsidR="004B3F04" w:rsidRDefault="006C736C" w:rsidP="000659BE">
            <w:pPr>
              <w:pStyle w:val="TableText"/>
            </w:pPr>
            <w:hyperlink w:anchor="C_4499-34389">
              <w:r w:rsidR="004B3F04">
                <w:rPr>
                  <w:rStyle w:val="HyperlinkText9pt"/>
                </w:rPr>
                <w:t>4499-34389</w:t>
              </w:r>
            </w:hyperlink>
          </w:p>
        </w:tc>
        <w:tc>
          <w:tcPr>
            <w:tcW w:w="2975" w:type="dxa"/>
          </w:tcPr>
          <w:p w14:paraId="33CDEA5F" w14:textId="77777777" w:rsidR="004B3F04" w:rsidRDefault="004B3F04" w:rsidP="000659BE">
            <w:pPr>
              <w:pStyle w:val="TableText"/>
            </w:pPr>
          </w:p>
        </w:tc>
      </w:tr>
      <w:tr w:rsidR="004B3F04" w14:paraId="137269E8" w14:textId="77777777" w:rsidTr="000659BE">
        <w:trPr>
          <w:jc w:val="center"/>
        </w:trPr>
        <w:tc>
          <w:tcPr>
            <w:tcW w:w="3345" w:type="dxa"/>
          </w:tcPr>
          <w:p w14:paraId="404B15E3" w14:textId="77777777" w:rsidR="004B3F04" w:rsidRDefault="004B3F04" w:rsidP="000659BE">
            <w:pPr>
              <w:pStyle w:val="TableText"/>
            </w:pPr>
            <w:r>
              <w:tab/>
              <w:t>value</w:t>
            </w:r>
          </w:p>
        </w:tc>
        <w:tc>
          <w:tcPr>
            <w:tcW w:w="720" w:type="dxa"/>
          </w:tcPr>
          <w:p w14:paraId="1B937AD0" w14:textId="77777777" w:rsidR="004B3F04" w:rsidRDefault="004B3F04" w:rsidP="000659BE">
            <w:pPr>
              <w:pStyle w:val="TableText"/>
            </w:pPr>
            <w:r>
              <w:t>1..1</w:t>
            </w:r>
          </w:p>
        </w:tc>
        <w:tc>
          <w:tcPr>
            <w:tcW w:w="1152" w:type="dxa"/>
          </w:tcPr>
          <w:p w14:paraId="03DB2CC5" w14:textId="77777777" w:rsidR="004B3F04" w:rsidRDefault="004B3F04" w:rsidP="000659BE">
            <w:pPr>
              <w:pStyle w:val="TableText"/>
            </w:pPr>
            <w:r>
              <w:t>SHALL</w:t>
            </w:r>
          </w:p>
        </w:tc>
        <w:tc>
          <w:tcPr>
            <w:tcW w:w="864" w:type="dxa"/>
          </w:tcPr>
          <w:p w14:paraId="0A5145AE" w14:textId="77777777" w:rsidR="004B3F04" w:rsidRDefault="004B3F04" w:rsidP="000659BE">
            <w:pPr>
              <w:pStyle w:val="TableText"/>
            </w:pPr>
            <w:r>
              <w:t>CD</w:t>
            </w:r>
          </w:p>
        </w:tc>
        <w:tc>
          <w:tcPr>
            <w:tcW w:w="1104" w:type="dxa"/>
          </w:tcPr>
          <w:p w14:paraId="6AEADBF5" w14:textId="77777777" w:rsidR="004B3F04" w:rsidRDefault="006C736C" w:rsidP="000659BE">
            <w:pPr>
              <w:pStyle w:val="TableText"/>
            </w:pPr>
            <w:hyperlink w:anchor="C_4499-32214">
              <w:r w:rsidR="004B3F04">
                <w:rPr>
                  <w:rStyle w:val="HyperlinkText9pt"/>
                </w:rPr>
                <w:t>4499-32214</w:t>
              </w:r>
            </w:hyperlink>
          </w:p>
        </w:tc>
        <w:tc>
          <w:tcPr>
            <w:tcW w:w="2975" w:type="dxa"/>
          </w:tcPr>
          <w:p w14:paraId="4F05253D" w14:textId="77777777" w:rsidR="004B3F04" w:rsidRDefault="004B3F04" w:rsidP="000659BE">
            <w:pPr>
              <w:pStyle w:val="TableText"/>
            </w:pPr>
          </w:p>
        </w:tc>
      </w:tr>
      <w:tr w:rsidR="004B3F04" w14:paraId="526A59A2" w14:textId="77777777" w:rsidTr="000659BE">
        <w:trPr>
          <w:jc w:val="center"/>
        </w:trPr>
        <w:tc>
          <w:tcPr>
            <w:tcW w:w="3345" w:type="dxa"/>
          </w:tcPr>
          <w:p w14:paraId="2755AD78" w14:textId="77777777" w:rsidR="004B3F04" w:rsidRDefault="004B3F04" w:rsidP="000659BE">
            <w:pPr>
              <w:pStyle w:val="TableText"/>
            </w:pPr>
            <w:r>
              <w:tab/>
            </w:r>
            <w:r>
              <w:tab/>
              <w:t>@valueSet</w:t>
            </w:r>
          </w:p>
        </w:tc>
        <w:tc>
          <w:tcPr>
            <w:tcW w:w="720" w:type="dxa"/>
          </w:tcPr>
          <w:p w14:paraId="1CEC9350" w14:textId="77777777" w:rsidR="004B3F04" w:rsidRDefault="004B3F04" w:rsidP="000659BE">
            <w:pPr>
              <w:pStyle w:val="TableText"/>
            </w:pPr>
            <w:r>
              <w:t>0..1</w:t>
            </w:r>
          </w:p>
        </w:tc>
        <w:tc>
          <w:tcPr>
            <w:tcW w:w="1152" w:type="dxa"/>
          </w:tcPr>
          <w:p w14:paraId="3ADC18D0" w14:textId="77777777" w:rsidR="004B3F04" w:rsidRDefault="004B3F04" w:rsidP="000659BE">
            <w:pPr>
              <w:pStyle w:val="TableText"/>
            </w:pPr>
            <w:r>
              <w:t>SHOULD</w:t>
            </w:r>
          </w:p>
        </w:tc>
        <w:tc>
          <w:tcPr>
            <w:tcW w:w="864" w:type="dxa"/>
          </w:tcPr>
          <w:p w14:paraId="28B0B89C" w14:textId="77777777" w:rsidR="004B3F04" w:rsidRDefault="004B3F04" w:rsidP="000659BE">
            <w:pPr>
              <w:pStyle w:val="TableText"/>
            </w:pPr>
          </w:p>
        </w:tc>
        <w:tc>
          <w:tcPr>
            <w:tcW w:w="1104" w:type="dxa"/>
          </w:tcPr>
          <w:p w14:paraId="1EA6F25E" w14:textId="77777777" w:rsidR="004B3F04" w:rsidRDefault="006C736C" w:rsidP="000659BE">
            <w:pPr>
              <w:pStyle w:val="TableText"/>
            </w:pPr>
            <w:hyperlink w:anchor="C_4499-32215">
              <w:r w:rsidR="004B3F04">
                <w:rPr>
                  <w:rStyle w:val="HyperlinkText9pt"/>
                </w:rPr>
                <w:t>4499-32215</w:t>
              </w:r>
            </w:hyperlink>
          </w:p>
        </w:tc>
        <w:tc>
          <w:tcPr>
            <w:tcW w:w="2975" w:type="dxa"/>
          </w:tcPr>
          <w:p w14:paraId="05ACD4BF" w14:textId="77777777" w:rsidR="004B3F04" w:rsidRDefault="004B3F04" w:rsidP="000659BE">
            <w:pPr>
              <w:pStyle w:val="TableText"/>
            </w:pPr>
          </w:p>
        </w:tc>
      </w:tr>
      <w:tr w:rsidR="004B3F04" w14:paraId="1A3B7EB1" w14:textId="77777777" w:rsidTr="000659BE">
        <w:trPr>
          <w:jc w:val="center"/>
        </w:trPr>
        <w:tc>
          <w:tcPr>
            <w:tcW w:w="3345" w:type="dxa"/>
          </w:tcPr>
          <w:p w14:paraId="54FD892C" w14:textId="77777777" w:rsidR="004B3F04" w:rsidRDefault="004B3F04" w:rsidP="000659BE">
            <w:pPr>
              <w:pStyle w:val="TableText"/>
            </w:pPr>
            <w:r>
              <w:tab/>
              <w:t>participation</w:t>
            </w:r>
          </w:p>
        </w:tc>
        <w:tc>
          <w:tcPr>
            <w:tcW w:w="720" w:type="dxa"/>
          </w:tcPr>
          <w:p w14:paraId="1D84375A" w14:textId="77777777" w:rsidR="004B3F04" w:rsidRDefault="004B3F04" w:rsidP="000659BE">
            <w:pPr>
              <w:pStyle w:val="TableText"/>
            </w:pPr>
            <w:r>
              <w:t>0..*</w:t>
            </w:r>
          </w:p>
        </w:tc>
        <w:tc>
          <w:tcPr>
            <w:tcW w:w="1152" w:type="dxa"/>
          </w:tcPr>
          <w:p w14:paraId="744C2D6B" w14:textId="77777777" w:rsidR="004B3F04" w:rsidRDefault="004B3F04" w:rsidP="000659BE">
            <w:pPr>
              <w:pStyle w:val="TableText"/>
            </w:pPr>
            <w:r>
              <w:t>MAY</w:t>
            </w:r>
          </w:p>
        </w:tc>
        <w:tc>
          <w:tcPr>
            <w:tcW w:w="864" w:type="dxa"/>
          </w:tcPr>
          <w:p w14:paraId="297744C7" w14:textId="77777777" w:rsidR="004B3F04" w:rsidRDefault="004B3F04" w:rsidP="000659BE">
            <w:pPr>
              <w:pStyle w:val="TableText"/>
            </w:pPr>
          </w:p>
        </w:tc>
        <w:tc>
          <w:tcPr>
            <w:tcW w:w="1104" w:type="dxa"/>
          </w:tcPr>
          <w:p w14:paraId="5F965724" w14:textId="77777777" w:rsidR="004B3F04" w:rsidRDefault="006C736C" w:rsidP="000659BE">
            <w:pPr>
              <w:pStyle w:val="TableText"/>
            </w:pPr>
            <w:hyperlink w:anchor="C_4499-35345">
              <w:r w:rsidR="004B3F04">
                <w:rPr>
                  <w:rStyle w:val="HyperlinkText9pt"/>
                </w:rPr>
                <w:t>4499-35345</w:t>
              </w:r>
            </w:hyperlink>
          </w:p>
        </w:tc>
        <w:tc>
          <w:tcPr>
            <w:tcW w:w="2975" w:type="dxa"/>
          </w:tcPr>
          <w:p w14:paraId="2599D98B" w14:textId="77777777" w:rsidR="004B3F04" w:rsidRDefault="004B3F04" w:rsidP="000659BE">
            <w:pPr>
              <w:pStyle w:val="TableText"/>
            </w:pPr>
          </w:p>
        </w:tc>
      </w:tr>
      <w:tr w:rsidR="004B3F04" w14:paraId="282E7399" w14:textId="77777777" w:rsidTr="000659BE">
        <w:trPr>
          <w:jc w:val="center"/>
        </w:trPr>
        <w:tc>
          <w:tcPr>
            <w:tcW w:w="3345" w:type="dxa"/>
          </w:tcPr>
          <w:p w14:paraId="777813EE" w14:textId="77777777" w:rsidR="004B3F04" w:rsidRDefault="004B3F04" w:rsidP="000659BE">
            <w:pPr>
              <w:pStyle w:val="TableText"/>
            </w:pPr>
            <w:r>
              <w:tab/>
            </w:r>
            <w:r>
              <w:tab/>
              <w:t>@typeCode</w:t>
            </w:r>
          </w:p>
        </w:tc>
        <w:tc>
          <w:tcPr>
            <w:tcW w:w="720" w:type="dxa"/>
          </w:tcPr>
          <w:p w14:paraId="54A1842D" w14:textId="77777777" w:rsidR="004B3F04" w:rsidRDefault="004B3F04" w:rsidP="000659BE">
            <w:pPr>
              <w:pStyle w:val="TableText"/>
            </w:pPr>
            <w:r>
              <w:t>1..1</w:t>
            </w:r>
          </w:p>
        </w:tc>
        <w:tc>
          <w:tcPr>
            <w:tcW w:w="1152" w:type="dxa"/>
          </w:tcPr>
          <w:p w14:paraId="53588FC8" w14:textId="77777777" w:rsidR="004B3F04" w:rsidRDefault="004B3F04" w:rsidP="000659BE">
            <w:pPr>
              <w:pStyle w:val="TableText"/>
            </w:pPr>
            <w:r>
              <w:t>SHALL</w:t>
            </w:r>
          </w:p>
        </w:tc>
        <w:tc>
          <w:tcPr>
            <w:tcW w:w="864" w:type="dxa"/>
          </w:tcPr>
          <w:p w14:paraId="0790D8E8" w14:textId="77777777" w:rsidR="004B3F04" w:rsidRDefault="004B3F04" w:rsidP="000659BE">
            <w:pPr>
              <w:pStyle w:val="TableText"/>
            </w:pPr>
          </w:p>
        </w:tc>
        <w:tc>
          <w:tcPr>
            <w:tcW w:w="1104" w:type="dxa"/>
          </w:tcPr>
          <w:p w14:paraId="5ADDE950" w14:textId="77777777" w:rsidR="004B3F04" w:rsidRDefault="006C736C" w:rsidP="000659BE">
            <w:pPr>
              <w:pStyle w:val="TableText"/>
            </w:pPr>
            <w:hyperlink w:anchor="C_4499-35351">
              <w:r w:rsidR="004B3F04">
                <w:rPr>
                  <w:rStyle w:val="HyperlinkText9pt"/>
                </w:rPr>
                <w:t>4499-35351</w:t>
              </w:r>
            </w:hyperlink>
          </w:p>
        </w:tc>
        <w:tc>
          <w:tcPr>
            <w:tcW w:w="2975" w:type="dxa"/>
          </w:tcPr>
          <w:p w14:paraId="0E4C8246" w14:textId="77777777" w:rsidR="004B3F04" w:rsidRDefault="004B3F04" w:rsidP="000659BE">
            <w:pPr>
              <w:pStyle w:val="TableText"/>
            </w:pPr>
            <w:r>
              <w:t>urn:oid:2.16.840.1.113883.5.90 (HL7ParticipationType) = PART</w:t>
            </w:r>
          </w:p>
        </w:tc>
      </w:tr>
      <w:tr w:rsidR="004B3F04" w14:paraId="17D6E585" w14:textId="77777777" w:rsidTr="000659BE">
        <w:trPr>
          <w:jc w:val="center"/>
        </w:trPr>
        <w:tc>
          <w:tcPr>
            <w:tcW w:w="3345" w:type="dxa"/>
          </w:tcPr>
          <w:p w14:paraId="191588F4" w14:textId="77777777" w:rsidR="004B3F04" w:rsidRDefault="004B3F04" w:rsidP="000659BE">
            <w:pPr>
              <w:pStyle w:val="TableText"/>
            </w:pPr>
            <w:r>
              <w:tab/>
            </w:r>
            <w:r>
              <w:tab/>
              <w:t>role</w:t>
            </w:r>
          </w:p>
        </w:tc>
        <w:tc>
          <w:tcPr>
            <w:tcW w:w="720" w:type="dxa"/>
          </w:tcPr>
          <w:p w14:paraId="6A33C058" w14:textId="77777777" w:rsidR="004B3F04" w:rsidRDefault="004B3F04" w:rsidP="000659BE">
            <w:pPr>
              <w:pStyle w:val="TableText"/>
            </w:pPr>
            <w:r>
              <w:t>1..1</w:t>
            </w:r>
          </w:p>
        </w:tc>
        <w:tc>
          <w:tcPr>
            <w:tcW w:w="1152" w:type="dxa"/>
          </w:tcPr>
          <w:p w14:paraId="5E66E9A7" w14:textId="77777777" w:rsidR="004B3F04" w:rsidRDefault="004B3F04" w:rsidP="000659BE">
            <w:pPr>
              <w:pStyle w:val="TableText"/>
            </w:pPr>
            <w:r>
              <w:t>SHALL</w:t>
            </w:r>
          </w:p>
        </w:tc>
        <w:tc>
          <w:tcPr>
            <w:tcW w:w="864" w:type="dxa"/>
          </w:tcPr>
          <w:p w14:paraId="2D1E84E9" w14:textId="77777777" w:rsidR="004B3F04" w:rsidRDefault="004B3F04" w:rsidP="000659BE">
            <w:pPr>
              <w:pStyle w:val="TableText"/>
            </w:pPr>
          </w:p>
        </w:tc>
        <w:tc>
          <w:tcPr>
            <w:tcW w:w="1104" w:type="dxa"/>
          </w:tcPr>
          <w:p w14:paraId="06DD9EF0" w14:textId="77777777" w:rsidR="004B3F04" w:rsidRDefault="006C736C" w:rsidP="000659BE">
            <w:pPr>
              <w:pStyle w:val="TableText"/>
            </w:pPr>
            <w:hyperlink w:anchor="C_4499-36219">
              <w:r w:rsidR="004B3F04">
                <w:rPr>
                  <w:rStyle w:val="HyperlinkText9pt"/>
                </w:rPr>
                <w:t>4499-36219</w:t>
              </w:r>
            </w:hyperlink>
          </w:p>
        </w:tc>
        <w:tc>
          <w:tcPr>
            <w:tcW w:w="2975" w:type="dxa"/>
          </w:tcPr>
          <w:p w14:paraId="7F270AD1" w14:textId="77777777" w:rsidR="004B3F04" w:rsidRDefault="006C736C" w:rsidP="000659BE">
            <w:pPr>
              <w:pStyle w:val="TableText"/>
            </w:pPr>
            <w:hyperlink w:anchor="E_Entity_Practitioner_V2">
              <w:r w:rsidR="004B3F04">
                <w:rPr>
                  <w:rStyle w:val="HyperlinkText9pt"/>
                </w:rPr>
                <w:t xml:space="preserve">Entity - Practitioner (V2) (identifier: </w:t>
              </w:r>
              <w:r w:rsidR="004B3F04">
                <w:rPr>
                  <w:rStyle w:val="HyperlinkText9pt"/>
                </w:rPr>
                <w:lastRenderedPageBreak/>
                <w:t>urn:hl7ii:2.16.840.1.113883.10.20.28.4.137:2021-02-01</w:t>
              </w:r>
            </w:hyperlink>
          </w:p>
        </w:tc>
      </w:tr>
      <w:tr w:rsidR="004B3F04" w14:paraId="5077AB42" w14:textId="77777777" w:rsidTr="000659BE">
        <w:trPr>
          <w:jc w:val="center"/>
        </w:trPr>
        <w:tc>
          <w:tcPr>
            <w:tcW w:w="3345" w:type="dxa"/>
          </w:tcPr>
          <w:p w14:paraId="2A2FE0E1" w14:textId="77777777" w:rsidR="004B3F04" w:rsidRDefault="004B3F04" w:rsidP="000659BE">
            <w:pPr>
              <w:pStyle w:val="TableText"/>
            </w:pPr>
            <w:r>
              <w:tab/>
              <w:t>participation</w:t>
            </w:r>
          </w:p>
        </w:tc>
        <w:tc>
          <w:tcPr>
            <w:tcW w:w="720" w:type="dxa"/>
          </w:tcPr>
          <w:p w14:paraId="09D2EF1C" w14:textId="77777777" w:rsidR="004B3F04" w:rsidRDefault="004B3F04" w:rsidP="000659BE">
            <w:pPr>
              <w:pStyle w:val="TableText"/>
            </w:pPr>
            <w:r>
              <w:t>0..*</w:t>
            </w:r>
          </w:p>
        </w:tc>
        <w:tc>
          <w:tcPr>
            <w:tcW w:w="1152" w:type="dxa"/>
          </w:tcPr>
          <w:p w14:paraId="7C2BB0B4" w14:textId="77777777" w:rsidR="004B3F04" w:rsidRDefault="004B3F04" w:rsidP="000659BE">
            <w:pPr>
              <w:pStyle w:val="TableText"/>
            </w:pPr>
            <w:r>
              <w:t>MAY</w:t>
            </w:r>
          </w:p>
        </w:tc>
        <w:tc>
          <w:tcPr>
            <w:tcW w:w="864" w:type="dxa"/>
          </w:tcPr>
          <w:p w14:paraId="3326D7B0" w14:textId="77777777" w:rsidR="004B3F04" w:rsidRDefault="004B3F04" w:rsidP="000659BE">
            <w:pPr>
              <w:pStyle w:val="TableText"/>
            </w:pPr>
          </w:p>
        </w:tc>
        <w:tc>
          <w:tcPr>
            <w:tcW w:w="1104" w:type="dxa"/>
          </w:tcPr>
          <w:p w14:paraId="742D3CCC" w14:textId="77777777" w:rsidR="004B3F04" w:rsidRDefault="006C736C" w:rsidP="000659BE">
            <w:pPr>
              <w:pStyle w:val="TableText"/>
            </w:pPr>
            <w:hyperlink w:anchor="C_4499-35347">
              <w:r w:rsidR="004B3F04">
                <w:rPr>
                  <w:rStyle w:val="HyperlinkText9pt"/>
                </w:rPr>
                <w:t>4499-35347</w:t>
              </w:r>
            </w:hyperlink>
          </w:p>
        </w:tc>
        <w:tc>
          <w:tcPr>
            <w:tcW w:w="2975" w:type="dxa"/>
          </w:tcPr>
          <w:p w14:paraId="0682515A" w14:textId="77777777" w:rsidR="004B3F04" w:rsidRDefault="004B3F04" w:rsidP="000659BE">
            <w:pPr>
              <w:pStyle w:val="TableText"/>
            </w:pPr>
          </w:p>
        </w:tc>
      </w:tr>
      <w:tr w:rsidR="004B3F04" w14:paraId="1EC3A390" w14:textId="77777777" w:rsidTr="000659BE">
        <w:trPr>
          <w:jc w:val="center"/>
        </w:trPr>
        <w:tc>
          <w:tcPr>
            <w:tcW w:w="3345" w:type="dxa"/>
          </w:tcPr>
          <w:p w14:paraId="19F1DA58" w14:textId="77777777" w:rsidR="004B3F04" w:rsidRDefault="004B3F04" w:rsidP="000659BE">
            <w:pPr>
              <w:pStyle w:val="TableText"/>
            </w:pPr>
            <w:r>
              <w:tab/>
            </w:r>
            <w:r>
              <w:tab/>
              <w:t>@typeCode</w:t>
            </w:r>
          </w:p>
        </w:tc>
        <w:tc>
          <w:tcPr>
            <w:tcW w:w="720" w:type="dxa"/>
          </w:tcPr>
          <w:p w14:paraId="6E5233DD" w14:textId="77777777" w:rsidR="004B3F04" w:rsidRDefault="004B3F04" w:rsidP="000659BE">
            <w:pPr>
              <w:pStyle w:val="TableText"/>
            </w:pPr>
            <w:r>
              <w:t>1..1</w:t>
            </w:r>
          </w:p>
        </w:tc>
        <w:tc>
          <w:tcPr>
            <w:tcW w:w="1152" w:type="dxa"/>
          </w:tcPr>
          <w:p w14:paraId="629C9394" w14:textId="77777777" w:rsidR="004B3F04" w:rsidRDefault="004B3F04" w:rsidP="000659BE">
            <w:pPr>
              <w:pStyle w:val="TableText"/>
            </w:pPr>
            <w:r>
              <w:t>SHALL</w:t>
            </w:r>
          </w:p>
        </w:tc>
        <w:tc>
          <w:tcPr>
            <w:tcW w:w="864" w:type="dxa"/>
          </w:tcPr>
          <w:p w14:paraId="2BD67CFE" w14:textId="77777777" w:rsidR="004B3F04" w:rsidRDefault="004B3F04" w:rsidP="000659BE">
            <w:pPr>
              <w:pStyle w:val="TableText"/>
            </w:pPr>
          </w:p>
        </w:tc>
        <w:tc>
          <w:tcPr>
            <w:tcW w:w="1104" w:type="dxa"/>
          </w:tcPr>
          <w:p w14:paraId="5E85E926" w14:textId="77777777" w:rsidR="004B3F04" w:rsidRDefault="006C736C" w:rsidP="000659BE">
            <w:pPr>
              <w:pStyle w:val="TableText"/>
            </w:pPr>
            <w:hyperlink w:anchor="C_4499-35352">
              <w:r w:rsidR="004B3F04">
                <w:rPr>
                  <w:rStyle w:val="HyperlinkText9pt"/>
                </w:rPr>
                <w:t>4499-35352</w:t>
              </w:r>
            </w:hyperlink>
          </w:p>
        </w:tc>
        <w:tc>
          <w:tcPr>
            <w:tcW w:w="2975" w:type="dxa"/>
          </w:tcPr>
          <w:p w14:paraId="524E3E94" w14:textId="77777777" w:rsidR="004B3F04" w:rsidRDefault="004B3F04" w:rsidP="000659BE">
            <w:pPr>
              <w:pStyle w:val="TableText"/>
            </w:pPr>
            <w:r>
              <w:t>urn:oid:2.16.840.1.113883.5.90 (HL7ParticipationType) = PART</w:t>
            </w:r>
          </w:p>
        </w:tc>
      </w:tr>
      <w:tr w:rsidR="004B3F04" w14:paraId="421E8ABD" w14:textId="77777777" w:rsidTr="000659BE">
        <w:trPr>
          <w:jc w:val="center"/>
        </w:trPr>
        <w:tc>
          <w:tcPr>
            <w:tcW w:w="3345" w:type="dxa"/>
          </w:tcPr>
          <w:p w14:paraId="52667F16" w14:textId="77777777" w:rsidR="004B3F04" w:rsidRDefault="004B3F04" w:rsidP="000659BE">
            <w:pPr>
              <w:pStyle w:val="TableText"/>
            </w:pPr>
            <w:r>
              <w:tab/>
            </w:r>
            <w:r>
              <w:tab/>
              <w:t>role</w:t>
            </w:r>
          </w:p>
        </w:tc>
        <w:tc>
          <w:tcPr>
            <w:tcW w:w="720" w:type="dxa"/>
          </w:tcPr>
          <w:p w14:paraId="41265C8A" w14:textId="77777777" w:rsidR="004B3F04" w:rsidRDefault="004B3F04" w:rsidP="000659BE">
            <w:pPr>
              <w:pStyle w:val="TableText"/>
            </w:pPr>
            <w:r>
              <w:t>1..1</w:t>
            </w:r>
          </w:p>
        </w:tc>
        <w:tc>
          <w:tcPr>
            <w:tcW w:w="1152" w:type="dxa"/>
          </w:tcPr>
          <w:p w14:paraId="77B8E309" w14:textId="77777777" w:rsidR="004B3F04" w:rsidRDefault="004B3F04" w:rsidP="000659BE">
            <w:pPr>
              <w:pStyle w:val="TableText"/>
            </w:pPr>
            <w:r>
              <w:t>SHALL</w:t>
            </w:r>
          </w:p>
        </w:tc>
        <w:tc>
          <w:tcPr>
            <w:tcW w:w="864" w:type="dxa"/>
          </w:tcPr>
          <w:p w14:paraId="0AEAC65C" w14:textId="77777777" w:rsidR="004B3F04" w:rsidRDefault="004B3F04" w:rsidP="000659BE">
            <w:pPr>
              <w:pStyle w:val="TableText"/>
            </w:pPr>
          </w:p>
        </w:tc>
        <w:tc>
          <w:tcPr>
            <w:tcW w:w="1104" w:type="dxa"/>
          </w:tcPr>
          <w:p w14:paraId="6BC87516" w14:textId="77777777" w:rsidR="004B3F04" w:rsidRDefault="006C736C" w:rsidP="000659BE">
            <w:pPr>
              <w:pStyle w:val="TableText"/>
            </w:pPr>
            <w:hyperlink w:anchor="C_4499-36220">
              <w:r w:rsidR="004B3F04">
                <w:rPr>
                  <w:rStyle w:val="HyperlinkText9pt"/>
                </w:rPr>
                <w:t>4499-36220</w:t>
              </w:r>
            </w:hyperlink>
          </w:p>
        </w:tc>
        <w:tc>
          <w:tcPr>
            <w:tcW w:w="2975" w:type="dxa"/>
          </w:tcPr>
          <w:p w14:paraId="0440B9A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BB9117B" w14:textId="77777777" w:rsidTr="000659BE">
        <w:trPr>
          <w:jc w:val="center"/>
        </w:trPr>
        <w:tc>
          <w:tcPr>
            <w:tcW w:w="3345" w:type="dxa"/>
          </w:tcPr>
          <w:p w14:paraId="28BD5D69" w14:textId="77777777" w:rsidR="004B3F04" w:rsidRDefault="004B3F04" w:rsidP="000659BE">
            <w:pPr>
              <w:pStyle w:val="TableText"/>
            </w:pPr>
            <w:r>
              <w:tab/>
              <w:t>participation</w:t>
            </w:r>
          </w:p>
        </w:tc>
        <w:tc>
          <w:tcPr>
            <w:tcW w:w="720" w:type="dxa"/>
          </w:tcPr>
          <w:p w14:paraId="03B55C71" w14:textId="77777777" w:rsidR="004B3F04" w:rsidRDefault="004B3F04" w:rsidP="000659BE">
            <w:pPr>
              <w:pStyle w:val="TableText"/>
            </w:pPr>
            <w:r>
              <w:t>0..*</w:t>
            </w:r>
          </w:p>
        </w:tc>
        <w:tc>
          <w:tcPr>
            <w:tcW w:w="1152" w:type="dxa"/>
          </w:tcPr>
          <w:p w14:paraId="5FA7FF9D" w14:textId="77777777" w:rsidR="004B3F04" w:rsidRDefault="004B3F04" w:rsidP="000659BE">
            <w:pPr>
              <w:pStyle w:val="TableText"/>
            </w:pPr>
            <w:r>
              <w:t>MAY</w:t>
            </w:r>
          </w:p>
        </w:tc>
        <w:tc>
          <w:tcPr>
            <w:tcW w:w="864" w:type="dxa"/>
          </w:tcPr>
          <w:p w14:paraId="4B061C73" w14:textId="77777777" w:rsidR="004B3F04" w:rsidRDefault="004B3F04" w:rsidP="000659BE">
            <w:pPr>
              <w:pStyle w:val="TableText"/>
            </w:pPr>
          </w:p>
        </w:tc>
        <w:tc>
          <w:tcPr>
            <w:tcW w:w="1104" w:type="dxa"/>
          </w:tcPr>
          <w:p w14:paraId="447E4FA1" w14:textId="77777777" w:rsidR="004B3F04" w:rsidRDefault="006C736C" w:rsidP="000659BE">
            <w:pPr>
              <w:pStyle w:val="TableText"/>
            </w:pPr>
            <w:hyperlink w:anchor="C_4499-35895">
              <w:r w:rsidR="004B3F04">
                <w:rPr>
                  <w:rStyle w:val="HyperlinkText9pt"/>
                </w:rPr>
                <w:t>4499-35895</w:t>
              </w:r>
            </w:hyperlink>
          </w:p>
        </w:tc>
        <w:tc>
          <w:tcPr>
            <w:tcW w:w="2975" w:type="dxa"/>
          </w:tcPr>
          <w:p w14:paraId="3CC1A3E3" w14:textId="77777777" w:rsidR="004B3F04" w:rsidRDefault="004B3F04" w:rsidP="000659BE">
            <w:pPr>
              <w:pStyle w:val="TableText"/>
            </w:pPr>
          </w:p>
        </w:tc>
      </w:tr>
      <w:tr w:rsidR="004B3F04" w14:paraId="0569CB12" w14:textId="77777777" w:rsidTr="000659BE">
        <w:trPr>
          <w:jc w:val="center"/>
        </w:trPr>
        <w:tc>
          <w:tcPr>
            <w:tcW w:w="3345" w:type="dxa"/>
          </w:tcPr>
          <w:p w14:paraId="35E0899B" w14:textId="77777777" w:rsidR="004B3F04" w:rsidRDefault="004B3F04" w:rsidP="000659BE">
            <w:pPr>
              <w:pStyle w:val="TableText"/>
            </w:pPr>
            <w:r>
              <w:tab/>
            </w:r>
            <w:r>
              <w:tab/>
              <w:t>@typeCode</w:t>
            </w:r>
          </w:p>
        </w:tc>
        <w:tc>
          <w:tcPr>
            <w:tcW w:w="720" w:type="dxa"/>
          </w:tcPr>
          <w:p w14:paraId="020BC4C5" w14:textId="77777777" w:rsidR="004B3F04" w:rsidRDefault="004B3F04" w:rsidP="000659BE">
            <w:pPr>
              <w:pStyle w:val="TableText"/>
            </w:pPr>
            <w:r>
              <w:t>1..1</w:t>
            </w:r>
          </w:p>
        </w:tc>
        <w:tc>
          <w:tcPr>
            <w:tcW w:w="1152" w:type="dxa"/>
          </w:tcPr>
          <w:p w14:paraId="18887BA8" w14:textId="77777777" w:rsidR="004B3F04" w:rsidRDefault="004B3F04" w:rsidP="000659BE">
            <w:pPr>
              <w:pStyle w:val="TableText"/>
            </w:pPr>
            <w:r>
              <w:t>SHALL</w:t>
            </w:r>
          </w:p>
        </w:tc>
        <w:tc>
          <w:tcPr>
            <w:tcW w:w="864" w:type="dxa"/>
          </w:tcPr>
          <w:p w14:paraId="46FC9774" w14:textId="77777777" w:rsidR="004B3F04" w:rsidRDefault="004B3F04" w:rsidP="000659BE">
            <w:pPr>
              <w:pStyle w:val="TableText"/>
            </w:pPr>
          </w:p>
        </w:tc>
        <w:tc>
          <w:tcPr>
            <w:tcW w:w="1104" w:type="dxa"/>
          </w:tcPr>
          <w:p w14:paraId="634B0931" w14:textId="77777777" w:rsidR="004B3F04" w:rsidRDefault="006C736C" w:rsidP="000659BE">
            <w:pPr>
              <w:pStyle w:val="TableText"/>
            </w:pPr>
            <w:hyperlink w:anchor="C_4499-35897">
              <w:r w:rsidR="004B3F04">
                <w:rPr>
                  <w:rStyle w:val="HyperlinkText9pt"/>
                </w:rPr>
                <w:t>4499-35897</w:t>
              </w:r>
            </w:hyperlink>
          </w:p>
        </w:tc>
        <w:tc>
          <w:tcPr>
            <w:tcW w:w="2975" w:type="dxa"/>
          </w:tcPr>
          <w:p w14:paraId="50AC84A7" w14:textId="77777777" w:rsidR="004B3F04" w:rsidRDefault="004B3F04" w:rsidP="000659BE">
            <w:pPr>
              <w:pStyle w:val="TableText"/>
            </w:pPr>
            <w:r>
              <w:t>urn:oid:2.16.840.1.113883.5.90 (HL7ParticipationType) = PART</w:t>
            </w:r>
          </w:p>
        </w:tc>
      </w:tr>
      <w:tr w:rsidR="004B3F04" w14:paraId="157B9DC3" w14:textId="77777777" w:rsidTr="000659BE">
        <w:trPr>
          <w:jc w:val="center"/>
        </w:trPr>
        <w:tc>
          <w:tcPr>
            <w:tcW w:w="3345" w:type="dxa"/>
          </w:tcPr>
          <w:p w14:paraId="46A02132" w14:textId="77777777" w:rsidR="004B3F04" w:rsidRDefault="004B3F04" w:rsidP="000659BE">
            <w:pPr>
              <w:pStyle w:val="TableText"/>
            </w:pPr>
            <w:r>
              <w:tab/>
            </w:r>
            <w:r>
              <w:tab/>
              <w:t>role</w:t>
            </w:r>
          </w:p>
        </w:tc>
        <w:tc>
          <w:tcPr>
            <w:tcW w:w="720" w:type="dxa"/>
          </w:tcPr>
          <w:p w14:paraId="082642B9" w14:textId="77777777" w:rsidR="004B3F04" w:rsidRDefault="004B3F04" w:rsidP="000659BE">
            <w:pPr>
              <w:pStyle w:val="TableText"/>
            </w:pPr>
            <w:r>
              <w:t>1..1</w:t>
            </w:r>
          </w:p>
        </w:tc>
        <w:tc>
          <w:tcPr>
            <w:tcW w:w="1152" w:type="dxa"/>
          </w:tcPr>
          <w:p w14:paraId="3EDA7897" w14:textId="77777777" w:rsidR="004B3F04" w:rsidRDefault="004B3F04" w:rsidP="000659BE">
            <w:pPr>
              <w:pStyle w:val="TableText"/>
            </w:pPr>
            <w:r>
              <w:t>SHALL</w:t>
            </w:r>
          </w:p>
        </w:tc>
        <w:tc>
          <w:tcPr>
            <w:tcW w:w="864" w:type="dxa"/>
          </w:tcPr>
          <w:p w14:paraId="5E511A56" w14:textId="77777777" w:rsidR="004B3F04" w:rsidRDefault="004B3F04" w:rsidP="000659BE">
            <w:pPr>
              <w:pStyle w:val="TableText"/>
            </w:pPr>
          </w:p>
        </w:tc>
        <w:tc>
          <w:tcPr>
            <w:tcW w:w="1104" w:type="dxa"/>
          </w:tcPr>
          <w:p w14:paraId="686C3B24" w14:textId="77777777" w:rsidR="004B3F04" w:rsidRDefault="006C736C" w:rsidP="000659BE">
            <w:pPr>
              <w:pStyle w:val="TableText"/>
            </w:pPr>
            <w:hyperlink w:anchor="C_4499-36221">
              <w:r w:rsidR="004B3F04">
                <w:rPr>
                  <w:rStyle w:val="HyperlinkText9pt"/>
                </w:rPr>
                <w:t>4499-36221</w:t>
              </w:r>
            </w:hyperlink>
          </w:p>
        </w:tc>
        <w:tc>
          <w:tcPr>
            <w:tcW w:w="2975" w:type="dxa"/>
          </w:tcPr>
          <w:p w14:paraId="1B25D57B"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A14B2AC" w14:textId="77777777" w:rsidTr="000659BE">
        <w:trPr>
          <w:jc w:val="center"/>
        </w:trPr>
        <w:tc>
          <w:tcPr>
            <w:tcW w:w="3345" w:type="dxa"/>
          </w:tcPr>
          <w:p w14:paraId="425FFFA8" w14:textId="77777777" w:rsidR="004B3F04" w:rsidRDefault="004B3F04" w:rsidP="000659BE">
            <w:pPr>
              <w:pStyle w:val="TableText"/>
            </w:pPr>
            <w:r>
              <w:tab/>
              <w:t>participation</w:t>
            </w:r>
          </w:p>
        </w:tc>
        <w:tc>
          <w:tcPr>
            <w:tcW w:w="720" w:type="dxa"/>
          </w:tcPr>
          <w:p w14:paraId="77DFA43F" w14:textId="77777777" w:rsidR="004B3F04" w:rsidRDefault="004B3F04" w:rsidP="000659BE">
            <w:pPr>
              <w:pStyle w:val="TableText"/>
            </w:pPr>
            <w:r>
              <w:t>0..1</w:t>
            </w:r>
          </w:p>
        </w:tc>
        <w:tc>
          <w:tcPr>
            <w:tcW w:w="1152" w:type="dxa"/>
          </w:tcPr>
          <w:p w14:paraId="59AD0B62" w14:textId="77777777" w:rsidR="004B3F04" w:rsidRDefault="004B3F04" w:rsidP="000659BE">
            <w:pPr>
              <w:pStyle w:val="TableText"/>
            </w:pPr>
            <w:r>
              <w:t>MAY</w:t>
            </w:r>
          </w:p>
        </w:tc>
        <w:tc>
          <w:tcPr>
            <w:tcW w:w="864" w:type="dxa"/>
          </w:tcPr>
          <w:p w14:paraId="5E9A8A3D" w14:textId="77777777" w:rsidR="004B3F04" w:rsidRDefault="004B3F04" w:rsidP="000659BE">
            <w:pPr>
              <w:pStyle w:val="TableText"/>
            </w:pPr>
          </w:p>
        </w:tc>
        <w:tc>
          <w:tcPr>
            <w:tcW w:w="1104" w:type="dxa"/>
          </w:tcPr>
          <w:p w14:paraId="69B6259E" w14:textId="77777777" w:rsidR="004B3F04" w:rsidRDefault="006C736C" w:rsidP="000659BE">
            <w:pPr>
              <w:pStyle w:val="TableText"/>
            </w:pPr>
            <w:hyperlink w:anchor="C_4499-35349">
              <w:r w:rsidR="004B3F04">
                <w:rPr>
                  <w:rStyle w:val="HyperlinkText9pt"/>
                </w:rPr>
                <w:t>4499-35349</w:t>
              </w:r>
            </w:hyperlink>
          </w:p>
        </w:tc>
        <w:tc>
          <w:tcPr>
            <w:tcW w:w="2975" w:type="dxa"/>
          </w:tcPr>
          <w:p w14:paraId="0BCE07FA" w14:textId="77777777" w:rsidR="004B3F04" w:rsidRDefault="004B3F04" w:rsidP="000659BE">
            <w:pPr>
              <w:pStyle w:val="TableText"/>
            </w:pPr>
          </w:p>
        </w:tc>
      </w:tr>
      <w:tr w:rsidR="004B3F04" w14:paraId="071D8922" w14:textId="77777777" w:rsidTr="000659BE">
        <w:trPr>
          <w:jc w:val="center"/>
        </w:trPr>
        <w:tc>
          <w:tcPr>
            <w:tcW w:w="3345" w:type="dxa"/>
          </w:tcPr>
          <w:p w14:paraId="07175AD0" w14:textId="77777777" w:rsidR="004B3F04" w:rsidRDefault="004B3F04" w:rsidP="000659BE">
            <w:pPr>
              <w:pStyle w:val="TableText"/>
            </w:pPr>
            <w:r>
              <w:tab/>
            </w:r>
            <w:r>
              <w:tab/>
              <w:t>@typeCode</w:t>
            </w:r>
          </w:p>
        </w:tc>
        <w:tc>
          <w:tcPr>
            <w:tcW w:w="720" w:type="dxa"/>
          </w:tcPr>
          <w:p w14:paraId="26038773" w14:textId="77777777" w:rsidR="004B3F04" w:rsidRDefault="004B3F04" w:rsidP="000659BE">
            <w:pPr>
              <w:pStyle w:val="TableText"/>
            </w:pPr>
            <w:r>
              <w:t>1..1</w:t>
            </w:r>
          </w:p>
        </w:tc>
        <w:tc>
          <w:tcPr>
            <w:tcW w:w="1152" w:type="dxa"/>
          </w:tcPr>
          <w:p w14:paraId="70700EDB" w14:textId="77777777" w:rsidR="004B3F04" w:rsidRDefault="004B3F04" w:rsidP="000659BE">
            <w:pPr>
              <w:pStyle w:val="TableText"/>
            </w:pPr>
            <w:r>
              <w:t>SHALL</w:t>
            </w:r>
          </w:p>
        </w:tc>
        <w:tc>
          <w:tcPr>
            <w:tcW w:w="864" w:type="dxa"/>
          </w:tcPr>
          <w:p w14:paraId="15F6DDB9" w14:textId="77777777" w:rsidR="004B3F04" w:rsidRDefault="004B3F04" w:rsidP="000659BE">
            <w:pPr>
              <w:pStyle w:val="TableText"/>
            </w:pPr>
          </w:p>
        </w:tc>
        <w:tc>
          <w:tcPr>
            <w:tcW w:w="1104" w:type="dxa"/>
          </w:tcPr>
          <w:p w14:paraId="3AA4C6EB" w14:textId="77777777" w:rsidR="004B3F04" w:rsidRDefault="006C736C" w:rsidP="000659BE">
            <w:pPr>
              <w:pStyle w:val="TableText"/>
            </w:pPr>
            <w:hyperlink w:anchor="C_4499-35353">
              <w:r w:rsidR="004B3F04">
                <w:rPr>
                  <w:rStyle w:val="HyperlinkText9pt"/>
                </w:rPr>
                <w:t>4499-35353</w:t>
              </w:r>
            </w:hyperlink>
          </w:p>
        </w:tc>
        <w:tc>
          <w:tcPr>
            <w:tcW w:w="2975" w:type="dxa"/>
          </w:tcPr>
          <w:p w14:paraId="5E6FEE80" w14:textId="77777777" w:rsidR="004B3F04" w:rsidRDefault="004B3F04" w:rsidP="000659BE">
            <w:pPr>
              <w:pStyle w:val="TableText"/>
            </w:pPr>
            <w:r>
              <w:t>urn:oid:2.16.840.1.113883.5.90 (HL7ParticipationType) = PART</w:t>
            </w:r>
          </w:p>
        </w:tc>
      </w:tr>
      <w:tr w:rsidR="004B3F04" w14:paraId="5CA9A878" w14:textId="77777777" w:rsidTr="000659BE">
        <w:trPr>
          <w:jc w:val="center"/>
        </w:trPr>
        <w:tc>
          <w:tcPr>
            <w:tcW w:w="3345" w:type="dxa"/>
          </w:tcPr>
          <w:p w14:paraId="13228EA8" w14:textId="77777777" w:rsidR="004B3F04" w:rsidRDefault="004B3F04" w:rsidP="000659BE">
            <w:pPr>
              <w:pStyle w:val="TableText"/>
            </w:pPr>
            <w:r>
              <w:tab/>
            </w:r>
            <w:r>
              <w:tab/>
              <w:t>patient</w:t>
            </w:r>
          </w:p>
        </w:tc>
        <w:tc>
          <w:tcPr>
            <w:tcW w:w="720" w:type="dxa"/>
          </w:tcPr>
          <w:p w14:paraId="2FC78A70" w14:textId="77777777" w:rsidR="004B3F04" w:rsidRDefault="004B3F04" w:rsidP="000659BE">
            <w:pPr>
              <w:pStyle w:val="TableText"/>
            </w:pPr>
            <w:r>
              <w:t>1..1</w:t>
            </w:r>
          </w:p>
        </w:tc>
        <w:tc>
          <w:tcPr>
            <w:tcW w:w="1152" w:type="dxa"/>
          </w:tcPr>
          <w:p w14:paraId="1516C880" w14:textId="77777777" w:rsidR="004B3F04" w:rsidRDefault="004B3F04" w:rsidP="000659BE">
            <w:pPr>
              <w:pStyle w:val="TableText"/>
            </w:pPr>
            <w:r>
              <w:t>SHALL</w:t>
            </w:r>
          </w:p>
        </w:tc>
        <w:tc>
          <w:tcPr>
            <w:tcW w:w="864" w:type="dxa"/>
          </w:tcPr>
          <w:p w14:paraId="261699DD" w14:textId="77777777" w:rsidR="004B3F04" w:rsidRDefault="004B3F04" w:rsidP="000659BE">
            <w:pPr>
              <w:pStyle w:val="TableText"/>
            </w:pPr>
          </w:p>
        </w:tc>
        <w:tc>
          <w:tcPr>
            <w:tcW w:w="1104" w:type="dxa"/>
          </w:tcPr>
          <w:p w14:paraId="4C197213" w14:textId="77777777" w:rsidR="004B3F04" w:rsidRDefault="006C736C" w:rsidP="000659BE">
            <w:pPr>
              <w:pStyle w:val="TableText"/>
            </w:pPr>
            <w:hyperlink w:anchor="C_4499-36222">
              <w:r w:rsidR="004B3F04">
                <w:rPr>
                  <w:rStyle w:val="HyperlinkText9pt"/>
                </w:rPr>
                <w:t>4499-36222</w:t>
              </w:r>
            </w:hyperlink>
          </w:p>
        </w:tc>
        <w:tc>
          <w:tcPr>
            <w:tcW w:w="2975" w:type="dxa"/>
          </w:tcPr>
          <w:p w14:paraId="073A24FD"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bl>
    <w:p w14:paraId="73B0E406" w14:textId="77777777" w:rsidR="004B3F04" w:rsidRDefault="004B3F04" w:rsidP="004B3F04">
      <w:pPr>
        <w:pStyle w:val="BodyText"/>
      </w:pPr>
    </w:p>
    <w:p w14:paraId="6428B19D" w14:textId="77777777" w:rsidR="004B3F04" w:rsidRDefault="004B3F04" w:rsidP="007E63CC">
      <w:pPr>
        <w:numPr>
          <w:ilvl w:val="0"/>
          <w:numId w:val="53"/>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54" w:name="C_4499-32204"/>
      <w:r>
        <w:t xml:space="preserve"> (CONF:4499-32204)</w:t>
      </w:r>
      <w:bookmarkEnd w:id="2754"/>
      <w:r>
        <w:t>.</w:t>
      </w:r>
    </w:p>
    <w:p w14:paraId="0832C28F" w14:textId="77777777" w:rsidR="004B3F04" w:rsidRDefault="004B3F04" w:rsidP="007E63CC">
      <w:pPr>
        <w:numPr>
          <w:ilvl w:val="0"/>
          <w:numId w:val="5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55" w:name="C_4499-32205"/>
      <w:r>
        <w:t xml:space="preserve"> (CONF:4499-32205)</w:t>
      </w:r>
      <w:bookmarkEnd w:id="2755"/>
      <w:r>
        <w:t>.</w:t>
      </w:r>
    </w:p>
    <w:p w14:paraId="1E5E985B" w14:textId="77777777" w:rsidR="004B3F04" w:rsidRDefault="004B3F04" w:rsidP="007E63CC">
      <w:pPr>
        <w:numPr>
          <w:ilvl w:val="0"/>
          <w:numId w:val="53"/>
        </w:numPr>
      </w:pPr>
      <w:r>
        <w:rPr>
          <w:rStyle w:val="keyword"/>
        </w:rPr>
        <w:t>SHALL NOT</w:t>
      </w:r>
      <w:r>
        <w:t xml:space="preserve"> contain [0..0] </w:t>
      </w:r>
      <w:r>
        <w:rPr>
          <w:rStyle w:val="XMLnameBold"/>
        </w:rPr>
        <w:t>@actionNegationInd</w:t>
      </w:r>
      <w:bookmarkStart w:id="2756" w:name="C_4499-35344"/>
      <w:r>
        <w:t xml:space="preserve"> (CONF:4499-35344)</w:t>
      </w:r>
      <w:bookmarkEnd w:id="2756"/>
      <w:r>
        <w:t>.</w:t>
      </w:r>
    </w:p>
    <w:p w14:paraId="2E079B93" w14:textId="77777777" w:rsidR="004B3F04" w:rsidRDefault="004B3F04" w:rsidP="007E63CC">
      <w:pPr>
        <w:numPr>
          <w:ilvl w:val="0"/>
          <w:numId w:val="53"/>
        </w:numPr>
      </w:pPr>
      <w:r>
        <w:rPr>
          <w:rStyle w:val="keyword"/>
        </w:rPr>
        <w:t>SHALL</w:t>
      </w:r>
      <w:r>
        <w:t xml:space="preserve"> contain exactly one [1..1] </w:t>
      </w:r>
      <w:r>
        <w:rPr>
          <w:rStyle w:val="XMLnameBold"/>
        </w:rPr>
        <w:t>templateId</w:t>
      </w:r>
      <w:bookmarkStart w:id="2757" w:name="C_4499-32206"/>
      <w:r>
        <w:t xml:space="preserve"> (CONF:4499-32206)</w:t>
      </w:r>
      <w:bookmarkEnd w:id="2757"/>
      <w:r>
        <w:t>.</w:t>
      </w:r>
    </w:p>
    <w:p w14:paraId="74E818F0" w14:textId="77777777" w:rsidR="004B3F04" w:rsidRDefault="004B3F04" w:rsidP="007E63CC">
      <w:pPr>
        <w:numPr>
          <w:ilvl w:val="1"/>
          <w:numId w:val="53"/>
        </w:numPr>
      </w:pPr>
      <w:r>
        <w:t xml:space="preserve">This templateId </w:t>
      </w:r>
      <w:r>
        <w:rPr>
          <w:rStyle w:val="keyword"/>
        </w:rPr>
        <w:t>SHALL</w:t>
      </w:r>
      <w:r>
        <w:t xml:space="preserve"> contain exactly one [1..1] </w:t>
      </w:r>
      <w:r>
        <w:rPr>
          <w:rStyle w:val="XMLnameBold"/>
        </w:rPr>
        <w:t>item</w:t>
      </w:r>
      <w:bookmarkStart w:id="2758" w:name="C_4499-32207"/>
      <w:r>
        <w:t xml:space="preserve"> (CONF:4499-32207)</w:t>
      </w:r>
      <w:bookmarkEnd w:id="2758"/>
      <w:r>
        <w:t xml:space="preserve"> such that it</w:t>
      </w:r>
    </w:p>
    <w:p w14:paraId="0711946B" w14:textId="77777777" w:rsidR="004B3F04" w:rsidRDefault="004B3F04" w:rsidP="007E63CC">
      <w:pPr>
        <w:numPr>
          <w:ilvl w:val="2"/>
          <w:numId w:val="53"/>
        </w:numPr>
      </w:pPr>
      <w:r>
        <w:rPr>
          <w:rStyle w:val="keyword"/>
        </w:rPr>
        <w:t>SHALL</w:t>
      </w:r>
      <w:r>
        <w:t xml:space="preserve"> contain exactly one [1..1] </w:t>
      </w:r>
      <w:r>
        <w:rPr>
          <w:rStyle w:val="XMLnameBold"/>
        </w:rPr>
        <w:t>@root</w:t>
      </w:r>
      <w:r>
        <w:t>=</w:t>
      </w:r>
      <w:r>
        <w:rPr>
          <w:rStyle w:val="XMLname"/>
        </w:rPr>
        <w:t>"2.16.840.1.113883.10.20.28.4.52"</w:t>
      </w:r>
      <w:bookmarkStart w:id="2759" w:name="C_4499-32208"/>
      <w:r>
        <w:t xml:space="preserve"> (CONF:4499-32208)</w:t>
      </w:r>
      <w:bookmarkEnd w:id="2759"/>
      <w:r>
        <w:t>.</w:t>
      </w:r>
    </w:p>
    <w:p w14:paraId="48778FA2" w14:textId="77777777" w:rsidR="004B3F04" w:rsidRDefault="004B3F04" w:rsidP="007E63CC">
      <w:pPr>
        <w:numPr>
          <w:ilvl w:val="2"/>
          <w:numId w:val="53"/>
        </w:numPr>
      </w:pPr>
      <w:r>
        <w:rPr>
          <w:rStyle w:val="keyword"/>
        </w:rPr>
        <w:t>SHALL</w:t>
      </w:r>
      <w:r>
        <w:t xml:space="preserve"> contain exactly one [1..1] </w:t>
      </w:r>
      <w:r>
        <w:rPr>
          <w:rStyle w:val="XMLnameBold"/>
        </w:rPr>
        <w:t>@extension</w:t>
      </w:r>
      <w:r>
        <w:t>=</w:t>
      </w:r>
      <w:r>
        <w:rPr>
          <w:rStyle w:val="XMLname"/>
        </w:rPr>
        <w:t>"2021-02-01"</w:t>
      </w:r>
      <w:bookmarkStart w:id="2760" w:name="C_4499-33700"/>
      <w:r>
        <w:t xml:space="preserve"> (CONF:4499-33700)</w:t>
      </w:r>
      <w:bookmarkEnd w:id="2760"/>
      <w:r>
        <w:t>.</w:t>
      </w:r>
    </w:p>
    <w:p w14:paraId="2DCE0D9F" w14:textId="77777777" w:rsidR="004B3F04" w:rsidRDefault="004B3F04" w:rsidP="007E63CC">
      <w:pPr>
        <w:numPr>
          <w:ilvl w:val="0"/>
          <w:numId w:val="53"/>
        </w:numPr>
      </w:pPr>
      <w:r>
        <w:rPr>
          <w:rStyle w:val="keyword"/>
        </w:rPr>
        <w:t>SHALL</w:t>
      </w:r>
      <w:r>
        <w:t xml:space="preserve"> contain exactly one [1..1] </w:t>
      </w:r>
      <w:r>
        <w:rPr>
          <w:rStyle w:val="XMLnameBold"/>
        </w:rPr>
        <w:t>id</w:t>
      </w:r>
      <w:bookmarkStart w:id="2761" w:name="C_4499-32209"/>
      <w:r>
        <w:t xml:space="preserve"> (CONF:4499-32209)</w:t>
      </w:r>
      <w:bookmarkEnd w:id="2761"/>
      <w:r>
        <w:t>.</w:t>
      </w:r>
    </w:p>
    <w:p w14:paraId="54ED6972" w14:textId="77777777" w:rsidR="004B3F04" w:rsidRDefault="004B3F04" w:rsidP="007E63CC">
      <w:pPr>
        <w:numPr>
          <w:ilvl w:val="0"/>
          <w:numId w:val="53"/>
        </w:numPr>
      </w:pPr>
      <w:r>
        <w:rPr>
          <w:rStyle w:val="keyword"/>
        </w:rPr>
        <w:t>SHALL</w:t>
      </w:r>
      <w:r>
        <w:t xml:space="preserve"> contain exactly one [1..1] </w:t>
      </w:r>
      <w:r>
        <w:rPr>
          <w:rStyle w:val="XMLnameBold"/>
        </w:rPr>
        <w:t>code</w:t>
      </w:r>
      <w:bookmarkStart w:id="2762" w:name="C_4499-32210"/>
      <w:r>
        <w:t xml:space="preserve"> (CONF:4499-32210)</w:t>
      </w:r>
      <w:bookmarkEnd w:id="2762"/>
      <w:r>
        <w:t>.</w:t>
      </w:r>
    </w:p>
    <w:p w14:paraId="32F32EB4" w14:textId="77777777" w:rsidR="004B3F04" w:rsidRDefault="004B3F04" w:rsidP="007E63CC">
      <w:pPr>
        <w:numPr>
          <w:ilvl w:val="1"/>
          <w:numId w:val="53"/>
        </w:numPr>
      </w:pPr>
      <w:r>
        <w:t xml:space="preserve">This code </w:t>
      </w:r>
      <w:r>
        <w:rPr>
          <w:rStyle w:val="keyword"/>
        </w:rPr>
        <w:t>SHALL</w:t>
      </w:r>
      <w:r>
        <w:t xml:space="preserve"> contain exactly one [1..1] </w:t>
      </w:r>
      <w:r>
        <w:rPr>
          <w:rStyle w:val="XMLnameBold"/>
        </w:rPr>
        <w:t>@code</w:t>
      </w:r>
      <w:r>
        <w:t>=</w:t>
      </w:r>
      <w:r>
        <w:rPr>
          <w:rStyle w:val="XMLname"/>
        </w:rPr>
        <w:t>"406193000"</w:t>
      </w:r>
      <w:r>
        <w:t xml:space="preserve"> Patient Satisfaction (CodeSystem: </w:t>
      </w:r>
      <w:r>
        <w:rPr>
          <w:rStyle w:val="XMLname"/>
        </w:rPr>
        <w:t>SNOMED CT urn:oid:2.16.840.1.113883.6.96</w:t>
      </w:r>
      <w:r>
        <w:t>)</w:t>
      </w:r>
      <w:bookmarkStart w:id="2763" w:name="C_4499-32211"/>
      <w:r>
        <w:t xml:space="preserve"> (CONF:4499-32211)</w:t>
      </w:r>
      <w:bookmarkEnd w:id="2763"/>
      <w:r>
        <w:t>.</w:t>
      </w:r>
    </w:p>
    <w:p w14:paraId="365385A2" w14:textId="77777777" w:rsidR="004B3F04" w:rsidRDefault="004B3F04" w:rsidP="007E63CC">
      <w:pPr>
        <w:numPr>
          <w:ilvl w:val="1"/>
          <w:numId w:val="53"/>
        </w:numPr>
      </w:pPr>
      <w:r>
        <w:lastRenderedPageBreak/>
        <w:t xml:space="preserve">This code </w:t>
      </w:r>
      <w:r>
        <w:rPr>
          <w:rStyle w:val="keyword"/>
        </w:rPr>
        <w:t>SHALL</w:t>
      </w:r>
      <w:r>
        <w:t xml:space="preserve"> contain exactly one [1..1] </w:t>
      </w:r>
      <w:r>
        <w:rPr>
          <w:rStyle w:val="XMLnameBold"/>
        </w:rPr>
        <w:t>@codeSystem</w:t>
      </w:r>
      <w:r>
        <w:t xml:space="preserve"> (CodeSystem: </w:t>
      </w:r>
      <w:r>
        <w:rPr>
          <w:rStyle w:val="XMLname"/>
        </w:rPr>
        <w:t>SNOMED CT urn:oid:2.16.840.1.113883.6.96</w:t>
      </w:r>
      <w:r>
        <w:t>)</w:t>
      </w:r>
      <w:bookmarkStart w:id="2764" w:name="C_4499-32212"/>
      <w:r>
        <w:t xml:space="preserve"> (CONF:4499-32212)</w:t>
      </w:r>
      <w:bookmarkEnd w:id="2764"/>
      <w:r>
        <w:t>.</w:t>
      </w:r>
    </w:p>
    <w:p w14:paraId="3D3A7450" w14:textId="77777777" w:rsidR="004B3F04" w:rsidRDefault="004B3F04" w:rsidP="007E63CC">
      <w:pPr>
        <w:numPr>
          <w:ilvl w:val="0"/>
          <w:numId w:val="53"/>
        </w:numPr>
      </w:pPr>
      <w:r>
        <w:rPr>
          <w:rStyle w:val="keyword"/>
        </w:rPr>
        <w:t>SHALL</w:t>
      </w:r>
      <w:r>
        <w:t xml:space="preserve"> contain exactly one [1..1] </w:t>
      </w:r>
      <w:r>
        <w:rPr>
          <w:rStyle w:val="XMLnameBold"/>
        </w:rPr>
        <w:t>title</w:t>
      </w:r>
      <w:bookmarkStart w:id="2765" w:name="C_4499-35937"/>
      <w:r>
        <w:t xml:space="preserve"> (CONF:4499-35937)</w:t>
      </w:r>
      <w:bookmarkEnd w:id="2765"/>
      <w:r>
        <w:t>.</w:t>
      </w:r>
    </w:p>
    <w:p w14:paraId="068D0073" w14:textId="77777777" w:rsidR="004B3F04" w:rsidRDefault="004B3F04" w:rsidP="007E63CC">
      <w:pPr>
        <w:numPr>
          <w:ilvl w:val="0"/>
          <w:numId w:val="53"/>
        </w:numPr>
      </w:pPr>
      <w:r>
        <w:rPr>
          <w:rStyle w:val="keyword"/>
        </w:rPr>
        <w:t>SHALL</w:t>
      </w:r>
      <w:r>
        <w:t xml:space="preserve"> contain exactly one [1..1] </w:t>
      </w:r>
      <w:r>
        <w:rPr>
          <w:rStyle w:val="XMLnameBold"/>
        </w:rPr>
        <w:t>statusCode</w:t>
      </w:r>
      <w:bookmarkStart w:id="2766" w:name="C_4499-32216"/>
      <w:r>
        <w:t xml:space="preserve"> (CONF:4499-32216)</w:t>
      </w:r>
      <w:bookmarkEnd w:id="2766"/>
      <w:r>
        <w:t>.</w:t>
      </w:r>
    </w:p>
    <w:p w14:paraId="6A56F804" w14:textId="77777777" w:rsidR="004B3F04" w:rsidRDefault="004B3F04" w:rsidP="007E63CC">
      <w:pPr>
        <w:numPr>
          <w:ilvl w:val="1"/>
          <w:numId w:val="5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767" w:name="C_4499-32217"/>
      <w:r>
        <w:t xml:space="preserve"> (CONF:4499-32217)</w:t>
      </w:r>
      <w:bookmarkEnd w:id="2767"/>
      <w:r>
        <w:t>.</w:t>
      </w:r>
    </w:p>
    <w:p w14:paraId="2575B328" w14:textId="77777777" w:rsidR="004B3F04" w:rsidRDefault="004B3F04" w:rsidP="007E63CC">
      <w:pPr>
        <w:numPr>
          <w:ilvl w:val="0"/>
          <w:numId w:val="53"/>
        </w:numPr>
      </w:pPr>
      <w:r>
        <w:rPr>
          <w:rStyle w:val="keyword"/>
        </w:rPr>
        <w:t>MAY</w:t>
      </w:r>
      <w:r>
        <w:t xml:space="preserve"> contain zero or one [0..1] </w:t>
      </w:r>
      <w:r>
        <w:rPr>
          <w:rStyle w:val="XMLnameBold"/>
        </w:rPr>
        <w:t>effectiveTime</w:t>
      </w:r>
      <w:bookmarkStart w:id="2768" w:name="C_4499-34388"/>
      <w:r>
        <w:t xml:space="preserve"> (CONF:4499-34388)</w:t>
      </w:r>
      <w:bookmarkEnd w:id="2768"/>
      <w:r>
        <w:t xml:space="preserve"> such that it</w:t>
      </w:r>
    </w:p>
    <w:p w14:paraId="2F66C91E" w14:textId="77777777" w:rsidR="004B3F04" w:rsidRDefault="004B3F04" w:rsidP="007E63CC">
      <w:pPr>
        <w:numPr>
          <w:ilvl w:val="1"/>
          <w:numId w:val="53"/>
        </w:numPr>
      </w:pPr>
      <w:r>
        <w:rPr>
          <w:rStyle w:val="keyword"/>
        </w:rPr>
        <w:t>SHALL</w:t>
      </w:r>
      <w:r>
        <w:t xml:space="preserve"> contain exactly one [1..1] </w:t>
      </w:r>
      <w:r>
        <w:rPr>
          <w:rStyle w:val="XMLnameBold"/>
        </w:rPr>
        <w:t>low</w:t>
      </w:r>
      <w:bookmarkStart w:id="2769" w:name="C_4499-34389"/>
      <w:r>
        <w:t xml:space="preserve"> (CONF:4499-34389)</w:t>
      </w:r>
      <w:bookmarkEnd w:id="2769"/>
      <w:r>
        <w:t>.</w:t>
      </w:r>
      <w:r>
        <w:br/>
        <w:t>Note: QDM Attribute: Author dateTime (The time the care experience is recorded)</w:t>
      </w:r>
    </w:p>
    <w:p w14:paraId="153E5799" w14:textId="77777777" w:rsidR="004B3F04" w:rsidRDefault="004B3F04" w:rsidP="007E63CC">
      <w:pPr>
        <w:numPr>
          <w:ilvl w:val="0"/>
          <w:numId w:val="53"/>
        </w:numPr>
      </w:pPr>
      <w:r>
        <w:rPr>
          <w:rStyle w:val="keyword"/>
        </w:rPr>
        <w:t>SHALL</w:t>
      </w:r>
      <w:r>
        <w:t xml:space="preserve"> contain exactly one [1..1] </w:t>
      </w:r>
      <w:r>
        <w:rPr>
          <w:rStyle w:val="XMLnameBold"/>
        </w:rPr>
        <w:t>value</w:t>
      </w:r>
      <w:r>
        <w:t xml:space="preserve"> with @xsi:type="CD"</w:t>
      </w:r>
      <w:bookmarkStart w:id="2770" w:name="C_4499-32214"/>
      <w:r>
        <w:t xml:space="preserve"> (CONF:4499-32214)</w:t>
      </w:r>
      <w:bookmarkEnd w:id="2770"/>
      <w:r>
        <w:t>.</w:t>
      </w:r>
      <w:r>
        <w:br/>
        <w:t>Note: QDM Attribute: Code</w:t>
      </w:r>
    </w:p>
    <w:p w14:paraId="13B337F1" w14:textId="77777777" w:rsidR="004B3F04" w:rsidRDefault="004B3F04" w:rsidP="007E63CC">
      <w:pPr>
        <w:numPr>
          <w:ilvl w:val="1"/>
          <w:numId w:val="53"/>
        </w:numPr>
      </w:pPr>
      <w:r>
        <w:t xml:space="preserve">This value </w:t>
      </w:r>
      <w:r>
        <w:rPr>
          <w:rStyle w:val="keyword"/>
        </w:rPr>
        <w:t>SHOULD</w:t>
      </w:r>
      <w:r>
        <w:t xml:space="preserve"> contain zero or one [0..1] </w:t>
      </w:r>
      <w:r>
        <w:rPr>
          <w:rStyle w:val="XMLnameBold"/>
        </w:rPr>
        <w:t>@valueSet</w:t>
      </w:r>
      <w:bookmarkStart w:id="2771" w:name="C_4499-32215"/>
      <w:r>
        <w:t xml:space="preserve"> (CONF:4499-32215)</w:t>
      </w:r>
      <w:bookmarkEnd w:id="2771"/>
      <w:r>
        <w:t>.</w:t>
      </w:r>
    </w:p>
    <w:p w14:paraId="5D75C43C"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2" w:name="C_4499-35345"/>
      <w:r>
        <w:t xml:space="preserve"> (CONF:4499-35345)</w:t>
      </w:r>
      <w:bookmarkEnd w:id="2772"/>
      <w:r>
        <w:t>.</w:t>
      </w:r>
      <w:r>
        <w:br/>
        <w:t>Note: QDM Attribute: Recorder</w:t>
      </w:r>
    </w:p>
    <w:p w14:paraId="09F607AB"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3" w:name="C_4499-35351"/>
      <w:r>
        <w:t xml:space="preserve"> (CONF:4499-35351)</w:t>
      </w:r>
      <w:bookmarkEnd w:id="2773"/>
      <w:r>
        <w:t>.</w:t>
      </w:r>
    </w:p>
    <w:p w14:paraId="3E90E4BE"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2774" w:name="C_4499-36219"/>
      <w:r>
        <w:t xml:space="preserve"> (CONF:4499-36219)</w:t>
      </w:r>
      <w:bookmarkEnd w:id="2774"/>
      <w:r>
        <w:t>.</w:t>
      </w:r>
    </w:p>
    <w:p w14:paraId="57A41AA6"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5" w:name="C_4499-35347"/>
      <w:r>
        <w:t xml:space="preserve"> (CONF:4499-35347)</w:t>
      </w:r>
      <w:bookmarkEnd w:id="2775"/>
      <w:r>
        <w:t>.</w:t>
      </w:r>
      <w:r>
        <w:br/>
        <w:t>Note: QDM Attribute: Recorder</w:t>
      </w:r>
    </w:p>
    <w:p w14:paraId="4D9F3309"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76" w:name="C_4499-35352"/>
      <w:r>
        <w:t xml:space="preserve"> (CONF:4499-35352)</w:t>
      </w:r>
      <w:bookmarkEnd w:id="2776"/>
      <w:r>
        <w:t>.</w:t>
      </w:r>
    </w:p>
    <w:p w14:paraId="6F75CD36"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2777" w:name="C_4499-36220"/>
      <w:r>
        <w:t xml:space="preserve"> (CONF:4499-36220)</w:t>
      </w:r>
      <w:bookmarkEnd w:id="2777"/>
      <w:r>
        <w:t>.</w:t>
      </w:r>
    </w:p>
    <w:p w14:paraId="154E94DE" w14:textId="77777777" w:rsidR="004B3F04" w:rsidRDefault="004B3F04" w:rsidP="007E63CC">
      <w:pPr>
        <w:numPr>
          <w:ilvl w:val="0"/>
          <w:numId w:val="53"/>
        </w:numPr>
      </w:pPr>
      <w:r>
        <w:rPr>
          <w:rStyle w:val="keyword"/>
        </w:rPr>
        <w:t>MAY</w:t>
      </w:r>
      <w:r>
        <w:t xml:space="preserve"> contain zero or more [0..*] </w:t>
      </w:r>
      <w:r>
        <w:rPr>
          <w:rStyle w:val="XMLnameBold"/>
        </w:rPr>
        <w:t>participation</w:t>
      </w:r>
      <w:bookmarkStart w:id="2778" w:name="C_4499-35895"/>
      <w:r>
        <w:t xml:space="preserve"> (CONF:4499-35895)</w:t>
      </w:r>
      <w:bookmarkEnd w:id="2778"/>
      <w:r>
        <w:t>.</w:t>
      </w:r>
      <w:r>
        <w:br/>
        <w:t>Note: QDM Attribute: Recorder</w:t>
      </w:r>
    </w:p>
    <w:p w14:paraId="02B1D30E"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2779" w:name="C_4499-35897"/>
      <w:r>
        <w:t xml:space="preserve"> (CONF:4499-35897)</w:t>
      </w:r>
      <w:bookmarkEnd w:id="2779"/>
      <w:r>
        <w:t>.</w:t>
      </w:r>
    </w:p>
    <w:p w14:paraId="7AFA81B8" w14:textId="77777777" w:rsidR="004B3F04" w:rsidRDefault="004B3F04" w:rsidP="007E63CC">
      <w:pPr>
        <w:numPr>
          <w:ilvl w:val="1"/>
          <w:numId w:val="53"/>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2780" w:name="C_4499-36221"/>
      <w:r>
        <w:t xml:space="preserve"> (CONF:4499-36221)</w:t>
      </w:r>
      <w:bookmarkEnd w:id="2780"/>
      <w:r>
        <w:t>.</w:t>
      </w:r>
    </w:p>
    <w:p w14:paraId="774F748B" w14:textId="77777777" w:rsidR="004B3F04" w:rsidRDefault="004B3F04" w:rsidP="007E63CC">
      <w:pPr>
        <w:numPr>
          <w:ilvl w:val="0"/>
          <w:numId w:val="53"/>
        </w:numPr>
      </w:pPr>
      <w:r>
        <w:rPr>
          <w:rStyle w:val="keyword"/>
        </w:rPr>
        <w:t>MAY</w:t>
      </w:r>
      <w:r>
        <w:t xml:space="preserve"> contain zero or one [0..1] </w:t>
      </w:r>
      <w:r>
        <w:rPr>
          <w:rStyle w:val="XMLnameBold"/>
        </w:rPr>
        <w:t>participation</w:t>
      </w:r>
      <w:bookmarkStart w:id="2781" w:name="C_4499-35349"/>
      <w:r>
        <w:t xml:space="preserve"> (CONF:4499-35349)</w:t>
      </w:r>
      <w:bookmarkEnd w:id="2781"/>
      <w:r>
        <w:t>.</w:t>
      </w:r>
      <w:r>
        <w:br/>
        <w:t>Note: QDM Attribute: Recorder</w:t>
      </w:r>
    </w:p>
    <w:p w14:paraId="3E36DD46" w14:textId="77777777" w:rsidR="004B3F04" w:rsidRDefault="004B3F04" w:rsidP="007E63CC">
      <w:pPr>
        <w:numPr>
          <w:ilvl w:val="1"/>
          <w:numId w:val="53"/>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2782" w:name="C_4499-35353"/>
      <w:r>
        <w:t xml:space="preserve"> (CONF:4499-35353)</w:t>
      </w:r>
      <w:bookmarkEnd w:id="2782"/>
      <w:r>
        <w:t>.</w:t>
      </w:r>
    </w:p>
    <w:p w14:paraId="59D3AC1B" w14:textId="77777777" w:rsidR="004B3F04" w:rsidRDefault="004B3F04" w:rsidP="007E63CC">
      <w:pPr>
        <w:numPr>
          <w:ilvl w:val="1"/>
          <w:numId w:val="53"/>
        </w:numPr>
      </w:pPr>
      <w:r>
        <w:lastRenderedPageBreak/>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2783" w:name="C_4499-36222"/>
      <w:r>
        <w:t xml:space="preserve"> (CONF:4499-36222)</w:t>
      </w:r>
      <w:bookmarkEnd w:id="2783"/>
      <w:r>
        <w:t>.</w:t>
      </w:r>
    </w:p>
    <w:p w14:paraId="287E744E" w14:textId="77777777" w:rsidR="004B3F04" w:rsidRDefault="004B3F04" w:rsidP="004B3F04">
      <w:pPr>
        <w:pStyle w:val="Caption"/>
        <w:ind w:left="130" w:right="115"/>
      </w:pPr>
      <w:bookmarkStart w:id="2784" w:name="_Toc64842047"/>
      <w:bookmarkStart w:id="2785" w:name="_Toc65482963"/>
      <w:r>
        <w:t xml:space="preserve">Figure </w:t>
      </w:r>
      <w:r>
        <w:fldChar w:fldCharType="begin"/>
      </w:r>
      <w:r>
        <w:instrText>SEQ Figure \* ARABIC</w:instrText>
      </w:r>
      <w:r>
        <w:fldChar w:fldCharType="separate"/>
      </w:r>
      <w:r>
        <w:t>49</w:t>
      </w:r>
      <w:r>
        <w:fldChar w:fldCharType="end"/>
      </w:r>
      <w:r>
        <w:t>: Patient Care Experience (V3) Example</w:t>
      </w:r>
      <w:bookmarkEnd w:id="2784"/>
      <w:bookmarkEnd w:id="2785"/>
    </w:p>
    <w:p w14:paraId="1640AEC7" w14:textId="77777777" w:rsidR="004B3F04" w:rsidRDefault="004B3F04" w:rsidP="004B3F04">
      <w:pPr>
        <w:pStyle w:val="Example"/>
        <w:ind w:left="130" w:right="115"/>
      </w:pPr>
      <w:r>
        <w:t>&lt;observationCriteria classCode="OBS" moodCode="EVN"&gt;</w:t>
      </w:r>
    </w:p>
    <w:p w14:paraId="4A7DC4FC" w14:textId="77777777" w:rsidR="004B3F04" w:rsidRDefault="004B3F04" w:rsidP="004B3F04">
      <w:pPr>
        <w:pStyle w:val="Example"/>
        <w:ind w:left="130" w:right="115"/>
      </w:pPr>
      <w:r>
        <w:t xml:space="preserve">    &lt;templateId&gt;</w:t>
      </w:r>
    </w:p>
    <w:p w14:paraId="55FAD655" w14:textId="77777777" w:rsidR="004B3F04" w:rsidRDefault="004B3F04" w:rsidP="004B3F04">
      <w:pPr>
        <w:pStyle w:val="Example"/>
        <w:ind w:left="130" w:right="115"/>
      </w:pPr>
      <w:r>
        <w:t xml:space="preserve">        &lt;item root="2.16.840.1.113883.10.20.28.4.52" extension="2021-02-01"/&gt;</w:t>
      </w:r>
    </w:p>
    <w:p w14:paraId="12FD4C1B" w14:textId="77777777" w:rsidR="004B3F04" w:rsidRDefault="004B3F04" w:rsidP="004B3F04">
      <w:pPr>
        <w:pStyle w:val="Example"/>
        <w:ind w:left="130" w:right="115"/>
      </w:pPr>
      <w:r>
        <w:t xml:space="preserve">    &lt;/templateId&gt;</w:t>
      </w:r>
    </w:p>
    <w:p w14:paraId="1A5D5764" w14:textId="77777777" w:rsidR="004B3F04" w:rsidRDefault="004B3F04" w:rsidP="004B3F04">
      <w:pPr>
        <w:pStyle w:val="Example"/>
        <w:ind w:left="130" w:right="115"/>
      </w:pPr>
      <w:r>
        <w:t xml:space="preserve">    &lt;id root="5d852a88-4e5f-4a13-b29f-6798ad42d192"/&gt;</w:t>
      </w:r>
    </w:p>
    <w:p w14:paraId="09EE57EC" w14:textId="77777777" w:rsidR="004B3F04" w:rsidRDefault="004B3F04" w:rsidP="004B3F04">
      <w:pPr>
        <w:pStyle w:val="Example"/>
        <w:ind w:left="130" w:right="115"/>
      </w:pPr>
      <w:r>
        <w:t xml:space="preserve">    &lt;code code="406193000" codeSystem="2.16.840.1.113883.6.96" codeSystemName="SNOMED CT"&gt;</w:t>
      </w:r>
    </w:p>
    <w:p w14:paraId="17AF9BE1" w14:textId="77777777" w:rsidR="004B3F04" w:rsidRDefault="004B3F04" w:rsidP="004B3F04">
      <w:pPr>
        <w:pStyle w:val="Example"/>
        <w:ind w:left="130" w:right="115"/>
      </w:pPr>
      <w:r>
        <w:t xml:space="preserve">        &lt;displayName value="Patient Satisfaction"/&gt;</w:t>
      </w:r>
    </w:p>
    <w:p w14:paraId="46FBC17B" w14:textId="77777777" w:rsidR="004B3F04" w:rsidRDefault="004B3F04" w:rsidP="004B3F04">
      <w:pPr>
        <w:pStyle w:val="Example"/>
        <w:ind w:left="130" w:right="115"/>
      </w:pPr>
      <w:r>
        <w:t xml:space="preserve">    &lt;/code&gt;</w:t>
      </w:r>
    </w:p>
    <w:p w14:paraId="433A751C" w14:textId="77777777" w:rsidR="004B3F04" w:rsidRDefault="004B3F04" w:rsidP="004B3F04">
      <w:pPr>
        <w:pStyle w:val="Example"/>
        <w:ind w:left="130" w:right="115"/>
      </w:pPr>
      <w:r>
        <w:t xml:space="preserve">    &lt;title value="Patient Care Experience"/&gt;</w:t>
      </w:r>
    </w:p>
    <w:p w14:paraId="34AB7C74" w14:textId="77777777" w:rsidR="004B3F04" w:rsidRDefault="004B3F04" w:rsidP="004B3F04">
      <w:pPr>
        <w:pStyle w:val="Example"/>
        <w:ind w:left="130" w:right="115"/>
      </w:pPr>
      <w:r>
        <w:t xml:space="preserve">    &lt;statusCode code="completed"/&gt;</w:t>
      </w:r>
    </w:p>
    <w:p w14:paraId="31D23A58" w14:textId="77777777" w:rsidR="004B3F04" w:rsidRDefault="004B3F04" w:rsidP="004B3F04">
      <w:pPr>
        <w:pStyle w:val="Example"/>
        <w:ind w:left="130" w:right="115"/>
      </w:pPr>
      <w:r>
        <w:t xml:space="preserve">    &lt;value xsi:type="CD" valueSet="{$QDMElementValueSetOID}"/&gt;</w:t>
      </w:r>
    </w:p>
    <w:p w14:paraId="69151164" w14:textId="77777777" w:rsidR="004B3F04" w:rsidRDefault="004B3F04" w:rsidP="004B3F04">
      <w:pPr>
        <w:pStyle w:val="Example"/>
        <w:ind w:left="130" w:right="115"/>
      </w:pPr>
      <w:r>
        <w:t xml:space="preserve">&lt;/observationCriteria&gt;  </w:t>
      </w:r>
    </w:p>
    <w:p w14:paraId="684917D8" w14:textId="77777777" w:rsidR="004B3F04" w:rsidRDefault="004B3F04" w:rsidP="004B3F04">
      <w:pPr>
        <w:pStyle w:val="BodyText"/>
      </w:pPr>
    </w:p>
    <w:p w14:paraId="5724B699" w14:textId="77777777" w:rsidR="004B3F04" w:rsidRDefault="004B3F04" w:rsidP="004B3F04">
      <w:pPr>
        <w:pStyle w:val="Heading2nospace"/>
      </w:pPr>
      <w:bookmarkStart w:id="2786" w:name="E_Patient_Characteristic_V2"/>
      <w:bookmarkStart w:id="2787" w:name="_Toc64841914"/>
      <w:bookmarkStart w:id="2788" w:name="_Toc65482830"/>
      <w:r>
        <w:t>Patient Characteristic (V2)</w:t>
      </w:r>
      <w:bookmarkEnd w:id="2786"/>
      <w:bookmarkEnd w:id="2787"/>
      <w:bookmarkEnd w:id="2788"/>
    </w:p>
    <w:p w14:paraId="367DF276" w14:textId="77777777" w:rsidR="004B3F04" w:rsidRDefault="004B3F04" w:rsidP="004B3F04">
      <w:pPr>
        <w:pStyle w:val="BracketData"/>
      </w:pPr>
      <w:r>
        <w:t>[observationCriteria: identifier urn:hl7ii:2.16.840.1.113883.10.20.28.4.53:2017-08-01 (open)]</w:t>
      </w:r>
    </w:p>
    <w:p w14:paraId="18CB5B68" w14:textId="77777777" w:rsidR="004B3F04" w:rsidRDefault="004B3F04" w:rsidP="004B3F04">
      <w:pPr>
        <w:pStyle w:val="Caption"/>
      </w:pPr>
      <w:bookmarkStart w:id="2789" w:name="_Toc64842182"/>
      <w:bookmarkStart w:id="2790" w:name="_Toc65483266"/>
      <w:r>
        <w:t xml:space="preserve">Table </w:t>
      </w:r>
      <w:r>
        <w:fldChar w:fldCharType="begin"/>
      </w:r>
      <w:r>
        <w:instrText>SEQ Table \* ARABIC</w:instrText>
      </w:r>
      <w:r>
        <w:fldChar w:fldCharType="separate"/>
      </w:r>
      <w:r>
        <w:t>105</w:t>
      </w:r>
      <w:r>
        <w:fldChar w:fldCharType="end"/>
      </w:r>
      <w:r>
        <w:t>: Patient Characteristic (V2) Contexts</w:t>
      </w:r>
      <w:bookmarkEnd w:id="2789"/>
      <w:bookmarkEnd w:id="279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3D7213" w14:textId="77777777" w:rsidTr="000659BE">
        <w:trPr>
          <w:cantSplit/>
          <w:tblHeader/>
          <w:jc w:val="center"/>
        </w:trPr>
        <w:tc>
          <w:tcPr>
            <w:tcW w:w="360" w:type="dxa"/>
            <w:shd w:val="clear" w:color="auto" w:fill="E6E6E6"/>
          </w:tcPr>
          <w:p w14:paraId="4C7E63A5" w14:textId="77777777" w:rsidR="004B3F04" w:rsidRDefault="004B3F04" w:rsidP="000659BE">
            <w:pPr>
              <w:pStyle w:val="TableHead"/>
            </w:pPr>
            <w:r>
              <w:t>Contained By:</w:t>
            </w:r>
          </w:p>
        </w:tc>
        <w:tc>
          <w:tcPr>
            <w:tcW w:w="360" w:type="dxa"/>
            <w:shd w:val="clear" w:color="auto" w:fill="E6E6E6"/>
          </w:tcPr>
          <w:p w14:paraId="27C199FE" w14:textId="77777777" w:rsidR="004B3F04" w:rsidRDefault="004B3F04" w:rsidP="000659BE">
            <w:pPr>
              <w:pStyle w:val="TableHead"/>
            </w:pPr>
            <w:r>
              <w:t>Contains:</w:t>
            </w:r>
          </w:p>
        </w:tc>
      </w:tr>
      <w:tr w:rsidR="004B3F04" w14:paraId="32B7DBE3" w14:textId="77777777" w:rsidTr="000659BE">
        <w:trPr>
          <w:jc w:val="center"/>
        </w:trPr>
        <w:tc>
          <w:tcPr>
            <w:tcW w:w="360" w:type="dxa"/>
          </w:tcPr>
          <w:p w14:paraId="554E23B5"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1BCCAAB" w14:textId="77777777" w:rsidR="004B3F04" w:rsidRDefault="004B3F04" w:rsidP="000659BE"/>
        </w:tc>
      </w:tr>
    </w:tbl>
    <w:p w14:paraId="527B5E2B" w14:textId="77777777" w:rsidR="004B3F04" w:rsidRDefault="004B3F04" w:rsidP="004B3F04">
      <w:pPr>
        <w:pStyle w:val="BodyText"/>
      </w:pPr>
    </w:p>
    <w:p w14:paraId="61D87521" w14:textId="77777777" w:rsidR="004B3F04" w:rsidRDefault="004B3F04" w:rsidP="004B3F04">
      <w:r>
        <w:t>This template represents the QDM data type: Patient Characteristic.</w:t>
      </w:r>
    </w:p>
    <w:p w14:paraId="48126734" w14:textId="77777777" w:rsidR="004B3F04" w:rsidRDefault="004B3F04" w:rsidP="004B3F04">
      <w:r>
        <w:t>Timing: The time the characteristic is authored.</w:t>
      </w:r>
    </w:p>
    <w:p w14:paraId="050E052B" w14:textId="77777777" w:rsidR="004B3F04" w:rsidRDefault="004B3F04" w:rsidP="004B3F04">
      <w:pPr>
        <w:pStyle w:val="Caption"/>
      </w:pPr>
      <w:bookmarkStart w:id="2791" w:name="_Toc64842183"/>
      <w:bookmarkStart w:id="2792" w:name="_Toc65483267"/>
      <w:r>
        <w:lastRenderedPageBreak/>
        <w:t xml:space="preserve">Table </w:t>
      </w:r>
      <w:r>
        <w:fldChar w:fldCharType="begin"/>
      </w:r>
      <w:r>
        <w:instrText>SEQ Table \* ARABIC</w:instrText>
      </w:r>
      <w:r>
        <w:fldChar w:fldCharType="separate"/>
      </w:r>
      <w:r>
        <w:t>106</w:t>
      </w:r>
      <w:r>
        <w:fldChar w:fldCharType="end"/>
      </w:r>
      <w:r>
        <w:t>: Patient Characteristic (V2) Constraints Overview</w:t>
      </w:r>
      <w:bookmarkEnd w:id="2791"/>
      <w:bookmarkEnd w:id="279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3CFEE97" w14:textId="77777777" w:rsidTr="000659BE">
        <w:trPr>
          <w:cantSplit/>
          <w:tblHeader/>
          <w:jc w:val="center"/>
        </w:trPr>
        <w:tc>
          <w:tcPr>
            <w:tcW w:w="0" w:type="dxa"/>
            <w:shd w:val="clear" w:color="auto" w:fill="E6E6E6"/>
            <w:noWrap/>
          </w:tcPr>
          <w:p w14:paraId="05E8FCD8" w14:textId="77777777" w:rsidR="004B3F04" w:rsidRDefault="004B3F04" w:rsidP="000659BE">
            <w:pPr>
              <w:pStyle w:val="TableHead"/>
            </w:pPr>
            <w:r>
              <w:t>XPath</w:t>
            </w:r>
          </w:p>
        </w:tc>
        <w:tc>
          <w:tcPr>
            <w:tcW w:w="720" w:type="dxa"/>
            <w:shd w:val="clear" w:color="auto" w:fill="E6E6E6"/>
            <w:noWrap/>
          </w:tcPr>
          <w:p w14:paraId="5638A31D" w14:textId="77777777" w:rsidR="004B3F04" w:rsidRDefault="004B3F04" w:rsidP="000659BE">
            <w:pPr>
              <w:pStyle w:val="TableHead"/>
            </w:pPr>
            <w:r>
              <w:t>Card.</w:t>
            </w:r>
          </w:p>
        </w:tc>
        <w:tc>
          <w:tcPr>
            <w:tcW w:w="1152" w:type="dxa"/>
            <w:shd w:val="clear" w:color="auto" w:fill="E6E6E6"/>
            <w:noWrap/>
          </w:tcPr>
          <w:p w14:paraId="55D675A9" w14:textId="77777777" w:rsidR="004B3F04" w:rsidRDefault="004B3F04" w:rsidP="000659BE">
            <w:pPr>
              <w:pStyle w:val="TableHead"/>
            </w:pPr>
            <w:r>
              <w:t>Verb</w:t>
            </w:r>
          </w:p>
        </w:tc>
        <w:tc>
          <w:tcPr>
            <w:tcW w:w="864" w:type="dxa"/>
            <w:shd w:val="clear" w:color="auto" w:fill="E6E6E6"/>
            <w:noWrap/>
          </w:tcPr>
          <w:p w14:paraId="1F6CC457" w14:textId="77777777" w:rsidR="004B3F04" w:rsidRDefault="004B3F04" w:rsidP="000659BE">
            <w:pPr>
              <w:pStyle w:val="TableHead"/>
            </w:pPr>
            <w:r>
              <w:t>Data Type</w:t>
            </w:r>
          </w:p>
        </w:tc>
        <w:tc>
          <w:tcPr>
            <w:tcW w:w="864" w:type="dxa"/>
            <w:shd w:val="clear" w:color="auto" w:fill="E6E6E6"/>
            <w:noWrap/>
          </w:tcPr>
          <w:p w14:paraId="2AB4FF52" w14:textId="77777777" w:rsidR="004B3F04" w:rsidRDefault="004B3F04" w:rsidP="000659BE">
            <w:pPr>
              <w:pStyle w:val="TableHead"/>
            </w:pPr>
            <w:r>
              <w:t>CONF#</w:t>
            </w:r>
          </w:p>
        </w:tc>
        <w:tc>
          <w:tcPr>
            <w:tcW w:w="864" w:type="dxa"/>
            <w:shd w:val="clear" w:color="auto" w:fill="E6E6E6"/>
            <w:noWrap/>
          </w:tcPr>
          <w:p w14:paraId="7CB3ABBA" w14:textId="77777777" w:rsidR="004B3F04" w:rsidRDefault="004B3F04" w:rsidP="000659BE">
            <w:pPr>
              <w:pStyle w:val="TableHead"/>
            </w:pPr>
            <w:r>
              <w:t>Value</w:t>
            </w:r>
          </w:p>
        </w:tc>
      </w:tr>
      <w:tr w:rsidR="004B3F04" w14:paraId="5B8F4BD2" w14:textId="77777777" w:rsidTr="000659BE">
        <w:trPr>
          <w:jc w:val="center"/>
        </w:trPr>
        <w:tc>
          <w:tcPr>
            <w:tcW w:w="10160" w:type="dxa"/>
            <w:gridSpan w:val="6"/>
          </w:tcPr>
          <w:p w14:paraId="2B00DF9D" w14:textId="77777777" w:rsidR="004B3F04" w:rsidRDefault="004B3F04" w:rsidP="000659BE">
            <w:pPr>
              <w:pStyle w:val="TableText"/>
            </w:pPr>
            <w:r>
              <w:t>observationCriteria (identifier: urn:hl7ii:2.16.840.1.113883.10.20.28.4.53:2017-08-01)</w:t>
            </w:r>
          </w:p>
        </w:tc>
      </w:tr>
      <w:tr w:rsidR="004B3F04" w14:paraId="4DDDAA77" w14:textId="77777777" w:rsidTr="000659BE">
        <w:trPr>
          <w:jc w:val="center"/>
        </w:trPr>
        <w:tc>
          <w:tcPr>
            <w:tcW w:w="3345" w:type="dxa"/>
          </w:tcPr>
          <w:p w14:paraId="235CA390" w14:textId="77777777" w:rsidR="004B3F04" w:rsidRDefault="004B3F04" w:rsidP="000659BE">
            <w:pPr>
              <w:pStyle w:val="TableText"/>
            </w:pPr>
            <w:r>
              <w:tab/>
              <w:t>@classCode</w:t>
            </w:r>
          </w:p>
        </w:tc>
        <w:tc>
          <w:tcPr>
            <w:tcW w:w="720" w:type="dxa"/>
          </w:tcPr>
          <w:p w14:paraId="33FB90D9" w14:textId="77777777" w:rsidR="004B3F04" w:rsidRDefault="004B3F04" w:rsidP="000659BE">
            <w:pPr>
              <w:pStyle w:val="TableText"/>
            </w:pPr>
            <w:r>
              <w:t>1..1</w:t>
            </w:r>
          </w:p>
        </w:tc>
        <w:tc>
          <w:tcPr>
            <w:tcW w:w="1152" w:type="dxa"/>
          </w:tcPr>
          <w:p w14:paraId="54F09DE3" w14:textId="77777777" w:rsidR="004B3F04" w:rsidRDefault="004B3F04" w:rsidP="000659BE">
            <w:pPr>
              <w:pStyle w:val="TableText"/>
            </w:pPr>
            <w:r>
              <w:t>SHALL</w:t>
            </w:r>
          </w:p>
        </w:tc>
        <w:tc>
          <w:tcPr>
            <w:tcW w:w="864" w:type="dxa"/>
          </w:tcPr>
          <w:p w14:paraId="2DE5EB20" w14:textId="77777777" w:rsidR="004B3F04" w:rsidRDefault="004B3F04" w:rsidP="000659BE">
            <w:pPr>
              <w:pStyle w:val="TableText"/>
            </w:pPr>
          </w:p>
        </w:tc>
        <w:tc>
          <w:tcPr>
            <w:tcW w:w="1104" w:type="dxa"/>
          </w:tcPr>
          <w:p w14:paraId="687A0669" w14:textId="77777777" w:rsidR="004B3F04" w:rsidRDefault="006C736C" w:rsidP="000659BE">
            <w:pPr>
              <w:pStyle w:val="TableText"/>
            </w:pPr>
            <w:hyperlink w:anchor="C_3346-34924">
              <w:r w:rsidR="004B3F04">
                <w:rPr>
                  <w:rStyle w:val="HyperlinkText9pt"/>
                </w:rPr>
                <w:t>3346-34924</w:t>
              </w:r>
            </w:hyperlink>
          </w:p>
        </w:tc>
        <w:tc>
          <w:tcPr>
            <w:tcW w:w="2975" w:type="dxa"/>
          </w:tcPr>
          <w:p w14:paraId="2C54D78B" w14:textId="77777777" w:rsidR="004B3F04" w:rsidRDefault="004B3F04" w:rsidP="000659BE">
            <w:pPr>
              <w:pStyle w:val="TableText"/>
            </w:pPr>
            <w:r>
              <w:t>OBS</w:t>
            </w:r>
          </w:p>
        </w:tc>
      </w:tr>
      <w:tr w:rsidR="004B3F04" w14:paraId="5208EF37" w14:textId="77777777" w:rsidTr="000659BE">
        <w:trPr>
          <w:jc w:val="center"/>
        </w:trPr>
        <w:tc>
          <w:tcPr>
            <w:tcW w:w="3345" w:type="dxa"/>
          </w:tcPr>
          <w:p w14:paraId="4BE16F32" w14:textId="77777777" w:rsidR="004B3F04" w:rsidRDefault="004B3F04" w:rsidP="000659BE">
            <w:pPr>
              <w:pStyle w:val="TableText"/>
            </w:pPr>
            <w:r>
              <w:tab/>
              <w:t>@moodCode</w:t>
            </w:r>
          </w:p>
        </w:tc>
        <w:tc>
          <w:tcPr>
            <w:tcW w:w="720" w:type="dxa"/>
          </w:tcPr>
          <w:p w14:paraId="2273B472" w14:textId="77777777" w:rsidR="004B3F04" w:rsidRDefault="004B3F04" w:rsidP="000659BE">
            <w:pPr>
              <w:pStyle w:val="TableText"/>
            </w:pPr>
            <w:r>
              <w:t>1..1</w:t>
            </w:r>
          </w:p>
        </w:tc>
        <w:tc>
          <w:tcPr>
            <w:tcW w:w="1152" w:type="dxa"/>
          </w:tcPr>
          <w:p w14:paraId="4BDE46BD" w14:textId="77777777" w:rsidR="004B3F04" w:rsidRDefault="004B3F04" w:rsidP="000659BE">
            <w:pPr>
              <w:pStyle w:val="TableText"/>
            </w:pPr>
            <w:r>
              <w:t>SHALL</w:t>
            </w:r>
          </w:p>
        </w:tc>
        <w:tc>
          <w:tcPr>
            <w:tcW w:w="864" w:type="dxa"/>
          </w:tcPr>
          <w:p w14:paraId="294CABE2" w14:textId="77777777" w:rsidR="004B3F04" w:rsidRDefault="004B3F04" w:rsidP="000659BE">
            <w:pPr>
              <w:pStyle w:val="TableText"/>
            </w:pPr>
          </w:p>
        </w:tc>
        <w:tc>
          <w:tcPr>
            <w:tcW w:w="1104" w:type="dxa"/>
          </w:tcPr>
          <w:p w14:paraId="7D6AD42A" w14:textId="77777777" w:rsidR="004B3F04" w:rsidRDefault="006C736C" w:rsidP="000659BE">
            <w:pPr>
              <w:pStyle w:val="TableText"/>
            </w:pPr>
            <w:hyperlink w:anchor="C_3346-34925">
              <w:r w:rsidR="004B3F04">
                <w:rPr>
                  <w:rStyle w:val="HyperlinkText9pt"/>
                </w:rPr>
                <w:t>3346-34925</w:t>
              </w:r>
            </w:hyperlink>
          </w:p>
        </w:tc>
        <w:tc>
          <w:tcPr>
            <w:tcW w:w="2975" w:type="dxa"/>
          </w:tcPr>
          <w:p w14:paraId="065A5203" w14:textId="77777777" w:rsidR="004B3F04" w:rsidRDefault="004B3F04" w:rsidP="000659BE">
            <w:pPr>
              <w:pStyle w:val="TableText"/>
            </w:pPr>
            <w:r>
              <w:t>urn:oid:2.16.840.1.113883.5.1001 (HL7ActMood) = EVN</w:t>
            </w:r>
          </w:p>
        </w:tc>
      </w:tr>
      <w:tr w:rsidR="004B3F04" w14:paraId="114E7FB0" w14:textId="77777777" w:rsidTr="000659BE">
        <w:trPr>
          <w:jc w:val="center"/>
        </w:trPr>
        <w:tc>
          <w:tcPr>
            <w:tcW w:w="3345" w:type="dxa"/>
          </w:tcPr>
          <w:p w14:paraId="3BCDFEAD" w14:textId="77777777" w:rsidR="004B3F04" w:rsidRDefault="004B3F04" w:rsidP="000659BE">
            <w:pPr>
              <w:pStyle w:val="TableText"/>
            </w:pPr>
            <w:r>
              <w:tab/>
              <w:t>@actionNegationInd</w:t>
            </w:r>
          </w:p>
        </w:tc>
        <w:tc>
          <w:tcPr>
            <w:tcW w:w="720" w:type="dxa"/>
          </w:tcPr>
          <w:p w14:paraId="68B009B0" w14:textId="77777777" w:rsidR="004B3F04" w:rsidRDefault="004B3F04" w:rsidP="000659BE">
            <w:pPr>
              <w:pStyle w:val="TableText"/>
            </w:pPr>
            <w:r>
              <w:t>0..0</w:t>
            </w:r>
          </w:p>
        </w:tc>
        <w:tc>
          <w:tcPr>
            <w:tcW w:w="1152" w:type="dxa"/>
          </w:tcPr>
          <w:p w14:paraId="447092C8" w14:textId="77777777" w:rsidR="004B3F04" w:rsidRDefault="004B3F04" w:rsidP="000659BE">
            <w:pPr>
              <w:pStyle w:val="TableText"/>
            </w:pPr>
            <w:r>
              <w:t>SHALL NOT</w:t>
            </w:r>
          </w:p>
        </w:tc>
        <w:tc>
          <w:tcPr>
            <w:tcW w:w="864" w:type="dxa"/>
          </w:tcPr>
          <w:p w14:paraId="2DBBE770" w14:textId="77777777" w:rsidR="004B3F04" w:rsidRDefault="004B3F04" w:rsidP="000659BE">
            <w:pPr>
              <w:pStyle w:val="TableText"/>
            </w:pPr>
          </w:p>
        </w:tc>
        <w:tc>
          <w:tcPr>
            <w:tcW w:w="1104" w:type="dxa"/>
          </w:tcPr>
          <w:p w14:paraId="1CAA72EE" w14:textId="77777777" w:rsidR="004B3F04" w:rsidRDefault="006C736C" w:rsidP="000659BE">
            <w:pPr>
              <w:pStyle w:val="TableText"/>
            </w:pPr>
            <w:hyperlink w:anchor="C_3346-34926">
              <w:r w:rsidR="004B3F04">
                <w:rPr>
                  <w:rStyle w:val="HyperlinkText9pt"/>
                </w:rPr>
                <w:t>3346-34926</w:t>
              </w:r>
            </w:hyperlink>
          </w:p>
        </w:tc>
        <w:tc>
          <w:tcPr>
            <w:tcW w:w="2975" w:type="dxa"/>
          </w:tcPr>
          <w:p w14:paraId="5207D3A0" w14:textId="77777777" w:rsidR="004B3F04" w:rsidRDefault="004B3F04" w:rsidP="000659BE">
            <w:pPr>
              <w:pStyle w:val="TableText"/>
            </w:pPr>
          </w:p>
        </w:tc>
      </w:tr>
      <w:tr w:rsidR="004B3F04" w14:paraId="00B0EAB3" w14:textId="77777777" w:rsidTr="000659BE">
        <w:trPr>
          <w:jc w:val="center"/>
        </w:trPr>
        <w:tc>
          <w:tcPr>
            <w:tcW w:w="3345" w:type="dxa"/>
          </w:tcPr>
          <w:p w14:paraId="0B853F42" w14:textId="77777777" w:rsidR="004B3F04" w:rsidRDefault="004B3F04" w:rsidP="000659BE">
            <w:pPr>
              <w:pStyle w:val="TableText"/>
            </w:pPr>
            <w:r>
              <w:tab/>
              <w:t>templateId</w:t>
            </w:r>
          </w:p>
        </w:tc>
        <w:tc>
          <w:tcPr>
            <w:tcW w:w="720" w:type="dxa"/>
          </w:tcPr>
          <w:p w14:paraId="11D882EC" w14:textId="77777777" w:rsidR="004B3F04" w:rsidRDefault="004B3F04" w:rsidP="000659BE">
            <w:pPr>
              <w:pStyle w:val="TableText"/>
            </w:pPr>
            <w:r>
              <w:t>1..1</w:t>
            </w:r>
          </w:p>
        </w:tc>
        <w:tc>
          <w:tcPr>
            <w:tcW w:w="1152" w:type="dxa"/>
          </w:tcPr>
          <w:p w14:paraId="3A235733" w14:textId="77777777" w:rsidR="004B3F04" w:rsidRDefault="004B3F04" w:rsidP="000659BE">
            <w:pPr>
              <w:pStyle w:val="TableText"/>
            </w:pPr>
            <w:r>
              <w:t>SHALL</w:t>
            </w:r>
          </w:p>
        </w:tc>
        <w:tc>
          <w:tcPr>
            <w:tcW w:w="864" w:type="dxa"/>
          </w:tcPr>
          <w:p w14:paraId="78D51398" w14:textId="77777777" w:rsidR="004B3F04" w:rsidRDefault="004B3F04" w:rsidP="000659BE">
            <w:pPr>
              <w:pStyle w:val="TableText"/>
            </w:pPr>
          </w:p>
        </w:tc>
        <w:tc>
          <w:tcPr>
            <w:tcW w:w="1104" w:type="dxa"/>
          </w:tcPr>
          <w:p w14:paraId="215DA6C8" w14:textId="77777777" w:rsidR="004B3F04" w:rsidRDefault="006C736C" w:rsidP="000659BE">
            <w:pPr>
              <w:pStyle w:val="TableText"/>
            </w:pPr>
            <w:hyperlink w:anchor="C_3346-34919">
              <w:r w:rsidR="004B3F04">
                <w:rPr>
                  <w:rStyle w:val="HyperlinkText9pt"/>
                </w:rPr>
                <w:t>3346-34919</w:t>
              </w:r>
            </w:hyperlink>
          </w:p>
        </w:tc>
        <w:tc>
          <w:tcPr>
            <w:tcW w:w="2975" w:type="dxa"/>
          </w:tcPr>
          <w:p w14:paraId="20D4042D" w14:textId="77777777" w:rsidR="004B3F04" w:rsidRDefault="004B3F04" w:rsidP="000659BE">
            <w:pPr>
              <w:pStyle w:val="TableText"/>
            </w:pPr>
          </w:p>
        </w:tc>
      </w:tr>
      <w:tr w:rsidR="004B3F04" w14:paraId="3C4F7FAA" w14:textId="77777777" w:rsidTr="000659BE">
        <w:trPr>
          <w:jc w:val="center"/>
        </w:trPr>
        <w:tc>
          <w:tcPr>
            <w:tcW w:w="3345" w:type="dxa"/>
          </w:tcPr>
          <w:p w14:paraId="1E2878EC" w14:textId="77777777" w:rsidR="004B3F04" w:rsidRDefault="004B3F04" w:rsidP="000659BE">
            <w:pPr>
              <w:pStyle w:val="TableText"/>
            </w:pPr>
            <w:r>
              <w:tab/>
            </w:r>
            <w:r>
              <w:tab/>
              <w:t>item</w:t>
            </w:r>
          </w:p>
        </w:tc>
        <w:tc>
          <w:tcPr>
            <w:tcW w:w="720" w:type="dxa"/>
          </w:tcPr>
          <w:p w14:paraId="11B3A970" w14:textId="77777777" w:rsidR="004B3F04" w:rsidRDefault="004B3F04" w:rsidP="000659BE">
            <w:pPr>
              <w:pStyle w:val="TableText"/>
            </w:pPr>
            <w:r>
              <w:t>1..1</w:t>
            </w:r>
          </w:p>
        </w:tc>
        <w:tc>
          <w:tcPr>
            <w:tcW w:w="1152" w:type="dxa"/>
          </w:tcPr>
          <w:p w14:paraId="3477F967" w14:textId="77777777" w:rsidR="004B3F04" w:rsidRDefault="004B3F04" w:rsidP="000659BE">
            <w:pPr>
              <w:pStyle w:val="TableText"/>
            </w:pPr>
            <w:r>
              <w:t>SHALL</w:t>
            </w:r>
          </w:p>
        </w:tc>
        <w:tc>
          <w:tcPr>
            <w:tcW w:w="864" w:type="dxa"/>
          </w:tcPr>
          <w:p w14:paraId="79A7C017" w14:textId="77777777" w:rsidR="004B3F04" w:rsidRDefault="004B3F04" w:rsidP="000659BE">
            <w:pPr>
              <w:pStyle w:val="TableText"/>
            </w:pPr>
          </w:p>
        </w:tc>
        <w:tc>
          <w:tcPr>
            <w:tcW w:w="1104" w:type="dxa"/>
          </w:tcPr>
          <w:p w14:paraId="3381287B" w14:textId="77777777" w:rsidR="004B3F04" w:rsidRDefault="006C736C" w:rsidP="000659BE">
            <w:pPr>
              <w:pStyle w:val="TableText"/>
            </w:pPr>
            <w:hyperlink w:anchor="C_3346-34920">
              <w:r w:rsidR="004B3F04">
                <w:rPr>
                  <w:rStyle w:val="HyperlinkText9pt"/>
                </w:rPr>
                <w:t>3346-34920</w:t>
              </w:r>
            </w:hyperlink>
          </w:p>
        </w:tc>
        <w:tc>
          <w:tcPr>
            <w:tcW w:w="2975" w:type="dxa"/>
          </w:tcPr>
          <w:p w14:paraId="7CFACB20" w14:textId="77777777" w:rsidR="004B3F04" w:rsidRDefault="004B3F04" w:rsidP="000659BE">
            <w:pPr>
              <w:pStyle w:val="TableText"/>
            </w:pPr>
          </w:p>
        </w:tc>
      </w:tr>
      <w:tr w:rsidR="004B3F04" w14:paraId="6DEA91A7" w14:textId="77777777" w:rsidTr="000659BE">
        <w:trPr>
          <w:jc w:val="center"/>
        </w:trPr>
        <w:tc>
          <w:tcPr>
            <w:tcW w:w="3345" w:type="dxa"/>
          </w:tcPr>
          <w:p w14:paraId="50E16C1B" w14:textId="77777777" w:rsidR="004B3F04" w:rsidRDefault="004B3F04" w:rsidP="000659BE">
            <w:pPr>
              <w:pStyle w:val="TableText"/>
            </w:pPr>
            <w:r>
              <w:tab/>
            </w:r>
            <w:r>
              <w:tab/>
            </w:r>
            <w:r>
              <w:tab/>
              <w:t>@root</w:t>
            </w:r>
          </w:p>
        </w:tc>
        <w:tc>
          <w:tcPr>
            <w:tcW w:w="720" w:type="dxa"/>
          </w:tcPr>
          <w:p w14:paraId="72FD2F5B" w14:textId="77777777" w:rsidR="004B3F04" w:rsidRDefault="004B3F04" w:rsidP="000659BE">
            <w:pPr>
              <w:pStyle w:val="TableText"/>
            </w:pPr>
            <w:r>
              <w:t>1..1</w:t>
            </w:r>
          </w:p>
        </w:tc>
        <w:tc>
          <w:tcPr>
            <w:tcW w:w="1152" w:type="dxa"/>
          </w:tcPr>
          <w:p w14:paraId="760EB74F" w14:textId="77777777" w:rsidR="004B3F04" w:rsidRDefault="004B3F04" w:rsidP="000659BE">
            <w:pPr>
              <w:pStyle w:val="TableText"/>
            </w:pPr>
            <w:r>
              <w:t>SHALL</w:t>
            </w:r>
          </w:p>
        </w:tc>
        <w:tc>
          <w:tcPr>
            <w:tcW w:w="864" w:type="dxa"/>
          </w:tcPr>
          <w:p w14:paraId="2D9B3847" w14:textId="77777777" w:rsidR="004B3F04" w:rsidRDefault="004B3F04" w:rsidP="000659BE">
            <w:pPr>
              <w:pStyle w:val="TableText"/>
            </w:pPr>
          </w:p>
        </w:tc>
        <w:tc>
          <w:tcPr>
            <w:tcW w:w="1104" w:type="dxa"/>
          </w:tcPr>
          <w:p w14:paraId="36CAC8E5" w14:textId="77777777" w:rsidR="004B3F04" w:rsidRDefault="006C736C" w:rsidP="000659BE">
            <w:pPr>
              <w:pStyle w:val="TableText"/>
            </w:pPr>
            <w:hyperlink w:anchor="C_3346-34922">
              <w:r w:rsidR="004B3F04">
                <w:rPr>
                  <w:rStyle w:val="HyperlinkText9pt"/>
                </w:rPr>
                <w:t>3346-34922</w:t>
              </w:r>
            </w:hyperlink>
          </w:p>
        </w:tc>
        <w:tc>
          <w:tcPr>
            <w:tcW w:w="2975" w:type="dxa"/>
          </w:tcPr>
          <w:p w14:paraId="1C89CF83" w14:textId="77777777" w:rsidR="004B3F04" w:rsidRDefault="004B3F04" w:rsidP="000659BE">
            <w:pPr>
              <w:pStyle w:val="TableText"/>
            </w:pPr>
            <w:r>
              <w:t>2.16.840.1.113883.10.20.28.4.53</w:t>
            </w:r>
          </w:p>
        </w:tc>
      </w:tr>
      <w:tr w:rsidR="004B3F04" w14:paraId="184D91C6" w14:textId="77777777" w:rsidTr="000659BE">
        <w:trPr>
          <w:jc w:val="center"/>
        </w:trPr>
        <w:tc>
          <w:tcPr>
            <w:tcW w:w="3345" w:type="dxa"/>
          </w:tcPr>
          <w:p w14:paraId="5AE2B54B" w14:textId="77777777" w:rsidR="004B3F04" w:rsidRDefault="004B3F04" w:rsidP="000659BE">
            <w:pPr>
              <w:pStyle w:val="TableText"/>
            </w:pPr>
            <w:r>
              <w:tab/>
            </w:r>
            <w:r>
              <w:tab/>
            </w:r>
            <w:r>
              <w:tab/>
              <w:t>@extension</w:t>
            </w:r>
          </w:p>
        </w:tc>
        <w:tc>
          <w:tcPr>
            <w:tcW w:w="720" w:type="dxa"/>
          </w:tcPr>
          <w:p w14:paraId="4651E160" w14:textId="77777777" w:rsidR="004B3F04" w:rsidRDefault="004B3F04" w:rsidP="000659BE">
            <w:pPr>
              <w:pStyle w:val="TableText"/>
            </w:pPr>
            <w:r>
              <w:t>1..1</w:t>
            </w:r>
          </w:p>
        </w:tc>
        <w:tc>
          <w:tcPr>
            <w:tcW w:w="1152" w:type="dxa"/>
          </w:tcPr>
          <w:p w14:paraId="4E4005A1" w14:textId="77777777" w:rsidR="004B3F04" w:rsidRDefault="004B3F04" w:rsidP="000659BE">
            <w:pPr>
              <w:pStyle w:val="TableText"/>
            </w:pPr>
            <w:r>
              <w:t>SHALL</w:t>
            </w:r>
          </w:p>
        </w:tc>
        <w:tc>
          <w:tcPr>
            <w:tcW w:w="864" w:type="dxa"/>
          </w:tcPr>
          <w:p w14:paraId="0924BE98" w14:textId="77777777" w:rsidR="004B3F04" w:rsidRDefault="004B3F04" w:rsidP="000659BE">
            <w:pPr>
              <w:pStyle w:val="TableText"/>
            </w:pPr>
          </w:p>
        </w:tc>
        <w:tc>
          <w:tcPr>
            <w:tcW w:w="1104" w:type="dxa"/>
          </w:tcPr>
          <w:p w14:paraId="61B07D2C" w14:textId="77777777" w:rsidR="004B3F04" w:rsidRDefault="006C736C" w:rsidP="000659BE">
            <w:pPr>
              <w:pStyle w:val="TableText"/>
            </w:pPr>
            <w:hyperlink w:anchor="C_3346-34923">
              <w:r w:rsidR="004B3F04">
                <w:rPr>
                  <w:rStyle w:val="HyperlinkText9pt"/>
                </w:rPr>
                <w:t>3346-34923</w:t>
              </w:r>
            </w:hyperlink>
          </w:p>
        </w:tc>
        <w:tc>
          <w:tcPr>
            <w:tcW w:w="2975" w:type="dxa"/>
          </w:tcPr>
          <w:p w14:paraId="4ABEE46A" w14:textId="77777777" w:rsidR="004B3F04" w:rsidRDefault="004B3F04" w:rsidP="000659BE">
            <w:pPr>
              <w:pStyle w:val="TableText"/>
            </w:pPr>
            <w:r>
              <w:t>2017-08-01</w:t>
            </w:r>
          </w:p>
        </w:tc>
      </w:tr>
      <w:tr w:rsidR="004B3F04" w14:paraId="4782513F" w14:textId="77777777" w:rsidTr="000659BE">
        <w:trPr>
          <w:jc w:val="center"/>
        </w:trPr>
        <w:tc>
          <w:tcPr>
            <w:tcW w:w="3345" w:type="dxa"/>
          </w:tcPr>
          <w:p w14:paraId="72DE158B" w14:textId="77777777" w:rsidR="004B3F04" w:rsidRDefault="004B3F04" w:rsidP="000659BE">
            <w:pPr>
              <w:pStyle w:val="TableText"/>
            </w:pPr>
            <w:r>
              <w:tab/>
              <w:t>id</w:t>
            </w:r>
          </w:p>
        </w:tc>
        <w:tc>
          <w:tcPr>
            <w:tcW w:w="720" w:type="dxa"/>
          </w:tcPr>
          <w:p w14:paraId="4CED73AD" w14:textId="77777777" w:rsidR="004B3F04" w:rsidRDefault="004B3F04" w:rsidP="000659BE">
            <w:pPr>
              <w:pStyle w:val="TableText"/>
            </w:pPr>
            <w:r>
              <w:t>1..1</w:t>
            </w:r>
          </w:p>
        </w:tc>
        <w:tc>
          <w:tcPr>
            <w:tcW w:w="1152" w:type="dxa"/>
          </w:tcPr>
          <w:p w14:paraId="4C7B8931" w14:textId="77777777" w:rsidR="004B3F04" w:rsidRDefault="004B3F04" w:rsidP="000659BE">
            <w:pPr>
              <w:pStyle w:val="TableText"/>
            </w:pPr>
            <w:r>
              <w:t>SHALL</w:t>
            </w:r>
          </w:p>
        </w:tc>
        <w:tc>
          <w:tcPr>
            <w:tcW w:w="864" w:type="dxa"/>
          </w:tcPr>
          <w:p w14:paraId="3A4AF25F" w14:textId="77777777" w:rsidR="004B3F04" w:rsidRDefault="004B3F04" w:rsidP="000659BE">
            <w:pPr>
              <w:pStyle w:val="TableText"/>
            </w:pPr>
          </w:p>
        </w:tc>
        <w:tc>
          <w:tcPr>
            <w:tcW w:w="1104" w:type="dxa"/>
          </w:tcPr>
          <w:p w14:paraId="6840EA9F" w14:textId="77777777" w:rsidR="004B3F04" w:rsidRDefault="006C736C" w:rsidP="000659BE">
            <w:pPr>
              <w:pStyle w:val="TableText"/>
            </w:pPr>
            <w:hyperlink w:anchor="C_3346-34927">
              <w:r w:rsidR="004B3F04">
                <w:rPr>
                  <w:rStyle w:val="HyperlinkText9pt"/>
                </w:rPr>
                <w:t>3346-34927</w:t>
              </w:r>
            </w:hyperlink>
          </w:p>
        </w:tc>
        <w:tc>
          <w:tcPr>
            <w:tcW w:w="2975" w:type="dxa"/>
          </w:tcPr>
          <w:p w14:paraId="1D75B3E0" w14:textId="77777777" w:rsidR="004B3F04" w:rsidRDefault="004B3F04" w:rsidP="000659BE">
            <w:pPr>
              <w:pStyle w:val="TableText"/>
            </w:pPr>
          </w:p>
        </w:tc>
      </w:tr>
      <w:tr w:rsidR="004B3F04" w14:paraId="67122645" w14:textId="77777777" w:rsidTr="000659BE">
        <w:trPr>
          <w:jc w:val="center"/>
        </w:trPr>
        <w:tc>
          <w:tcPr>
            <w:tcW w:w="3345" w:type="dxa"/>
          </w:tcPr>
          <w:p w14:paraId="6D73B28E" w14:textId="77777777" w:rsidR="004B3F04" w:rsidRDefault="004B3F04" w:rsidP="000659BE">
            <w:pPr>
              <w:pStyle w:val="TableText"/>
            </w:pPr>
            <w:r>
              <w:tab/>
              <w:t>code</w:t>
            </w:r>
          </w:p>
        </w:tc>
        <w:tc>
          <w:tcPr>
            <w:tcW w:w="720" w:type="dxa"/>
          </w:tcPr>
          <w:p w14:paraId="0A95D52B" w14:textId="77777777" w:rsidR="004B3F04" w:rsidRDefault="004B3F04" w:rsidP="000659BE">
            <w:pPr>
              <w:pStyle w:val="TableText"/>
            </w:pPr>
            <w:r>
              <w:t>1..1</w:t>
            </w:r>
          </w:p>
        </w:tc>
        <w:tc>
          <w:tcPr>
            <w:tcW w:w="1152" w:type="dxa"/>
          </w:tcPr>
          <w:p w14:paraId="311F9589" w14:textId="77777777" w:rsidR="004B3F04" w:rsidRDefault="004B3F04" w:rsidP="000659BE">
            <w:pPr>
              <w:pStyle w:val="TableText"/>
            </w:pPr>
            <w:r>
              <w:t>SHALL</w:t>
            </w:r>
          </w:p>
        </w:tc>
        <w:tc>
          <w:tcPr>
            <w:tcW w:w="864" w:type="dxa"/>
          </w:tcPr>
          <w:p w14:paraId="23B8641D" w14:textId="77777777" w:rsidR="004B3F04" w:rsidRDefault="004B3F04" w:rsidP="000659BE">
            <w:pPr>
              <w:pStyle w:val="TableText"/>
            </w:pPr>
          </w:p>
        </w:tc>
        <w:tc>
          <w:tcPr>
            <w:tcW w:w="1104" w:type="dxa"/>
          </w:tcPr>
          <w:p w14:paraId="73E580FA" w14:textId="77777777" w:rsidR="004B3F04" w:rsidRDefault="006C736C" w:rsidP="000659BE">
            <w:pPr>
              <w:pStyle w:val="TableText"/>
            </w:pPr>
            <w:hyperlink w:anchor="C_3346-34921">
              <w:r w:rsidR="004B3F04">
                <w:rPr>
                  <w:rStyle w:val="HyperlinkText9pt"/>
                </w:rPr>
                <w:t>3346-34921</w:t>
              </w:r>
            </w:hyperlink>
          </w:p>
        </w:tc>
        <w:tc>
          <w:tcPr>
            <w:tcW w:w="2975" w:type="dxa"/>
          </w:tcPr>
          <w:p w14:paraId="4691EBDC" w14:textId="77777777" w:rsidR="004B3F04" w:rsidRDefault="004B3F04" w:rsidP="000659BE">
            <w:pPr>
              <w:pStyle w:val="TableText"/>
            </w:pPr>
          </w:p>
        </w:tc>
      </w:tr>
      <w:tr w:rsidR="004B3F04" w14:paraId="7B67C92A" w14:textId="77777777" w:rsidTr="000659BE">
        <w:trPr>
          <w:jc w:val="center"/>
        </w:trPr>
        <w:tc>
          <w:tcPr>
            <w:tcW w:w="3345" w:type="dxa"/>
          </w:tcPr>
          <w:p w14:paraId="3E530C9E" w14:textId="77777777" w:rsidR="004B3F04" w:rsidRDefault="004B3F04" w:rsidP="000659BE">
            <w:pPr>
              <w:pStyle w:val="TableText"/>
            </w:pPr>
            <w:r>
              <w:tab/>
            </w:r>
            <w:r>
              <w:tab/>
              <w:t>@valueSet</w:t>
            </w:r>
          </w:p>
        </w:tc>
        <w:tc>
          <w:tcPr>
            <w:tcW w:w="720" w:type="dxa"/>
          </w:tcPr>
          <w:p w14:paraId="1317E44A" w14:textId="77777777" w:rsidR="004B3F04" w:rsidRDefault="004B3F04" w:rsidP="000659BE">
            <w:pPr>
              <w:pStyle w:val="TableText"/>
            </w:pPr>
            <w:r>
              <w:t>0..1</w:t>
            </w:r>
          </w:p>
        </w:tc>
        <w:tc>
          <w:tcPr>
            <w:tcW w:w="1152" w:type="dxa"/>
          </w:tcPr>
          <w:p w14:paraId="169DAB06" w14:textId="77777777" w:rsidR="004B3F04" w:rsidRDefault="004B3F04" w:rsidP="000659BE">
            <w:pPr>
              <w:pStyle w:val="TableText"/>
            </w:pPr>
            <w:r>
              <w:t>SHOULD</w:t>
            </w:r>
          </w:p>
        </w:tc>
        <w:tc>
          <w:tcPr>
            <w:tcW w:w="864" w:type="dxa"/>
          </w:tcPr>
          <w:p w14:paraId="39B6CB3D" w14:textId="77777777" w:rsidR="004B3F04" w:rsidRDefault="004B3F04" w:rsidP="000659BE">
            <w:pPr>
              <w:pStyle w:val="TableText"/>
            </w:pPr>
          </w:p>
        </w:tc>
        <w:tc>
          <w:tcPr>
            <w:tcW w:w="1104" w:type="dxa"/>
          </w:tcPr>
          <w:p w14:paraId="349FB6A2" w14:textId="77777777" w:rsidR="004B3F04" w:rsidRDefault="006C736C" w:rsidP="000659BE">
            <w:pPr>
              <w:pStyle w:val="TableText"/>
            </w:pPr>
            <w:hyperlink w:anchor="C_3346-34454">
              <w:r w:rsidR="004B3F04">
                <w:rPr>
                  <w:rStyle w:val="HyperlinkText9pt"/>
                </w:rPr>
                <w:t>3346-34454</w:t>
              </w:r>
            </w:hyperlink>
          </w:p>
        </w:tc>
        <w:tc>
          <w:tcPr>
            <w:tcW w:w="2975" w:type="dxa"/>
          </w:tcPr>
          <w:p w14:paraId="6E2E25A9" w14:textId="77777777" w:rsidR="004B3F04" w:rsidRDefault="004B3F04" w:rsidP="000659BE">
            <w:pPr>
              <w:pStyle w:val="TableText"/>
            </w:pPr>
          </w:p>
        </w:tc>
      </w:tr>
      <w:tr w:rsidR="004B3F04" w14:paraId="77C0FC2B" w14:textId="77777777" w:rsidTr="000659BE">
        <w:trPr>
          <w:jc w:val="center"/>
        </w:trPr>
        <w:tc>
          <w:tcPr>
            <w:tcW w:w="3345" w:type="dxa"/>
          </w:tcPr>
          <w:p w14:paraId="579D4B5D" w14:textId="77777777" w:rsidR="004B3F04" w:rsidRDefault="004B3F04" w:rsidP="000659BE">
            <w:pPr>
              <w:pStyle w:val="TableText"/>
            </w:pPr>
            <w:r>
              <w:tab/>
              <w:t>title</w:t>
            </w:r>
          </w:p>
        </w:tc>
        <w:tc>
          <w:tcPr>
            <w:tcW w:w="720" w:type="dxa"/>
          </w:tcPr>
          <w:p w14:paraId="48611968" w14:textId="77777777" w:rsidR="004B3F04" w:rsidRDefault="004B3F04" w:rsidP="000659BE">
            <w:pPr>
              <w:pStyle w:val="TableText"/>
            </w:pPr>
            <w:r>
              <w:t>1..1</w:t>
            </w:r>
          </w:p>
        </w:tc>
        <w:tc>
          <w:tcPr>
            <w:tcW w:w="1152" w:type="dxa"/>
          </w:tcPr>
          <w:p w14:paraId="501896D4" w14:textId="77777777" w:rsidR="004B3F04" w:rsidRDefault="004B3F04" w:rsidP="000659BE">
            <w:pPr>
              <w:pStyle w:val="TableText"/>
            </w:pPr>
            <w:r>
              <w:t>SHALL</w:t>
            </w:r>
          </w:p>
        </w:tc>
        <w:tc>
          <w:tcPr>
            <w:tcW w:w="864" w:type="dxa"/>
          </w:tcPr>
          <w:p w14:paraId="5A5F1A02" w14:textId="77777777" w:rsidR="004B3F04" w:rsidRDefault="004B3F04" w:rsidP="000659BE">
            <w:pPr>
              <w:pStyle w:val="TableText"/>
            </w:pPr>
          </w:p>
        </w:tc>
        <w:tc>
          <w:tcPr>
            <w:tcW w:w="1104" w:type="dxa"/>
          </w:tcPr>
          <w:p w14:paraId="0D759426" w14:textId="77777777" w:rsidR="004B3F04" w:rsidRDefault="006C736C" w:rsidP="000659BE">
            <w:pPr>
              <w:pStyle w:val="TableText"/>
            </w:pPr>
            <w:hyperlink w:anchor="C_3346-34929">
              <w:r w:rsidR="004B3F04">
                <w:rPr>
                  <w:rStyle w:val="HyperlinkText9pt"/>
                </w:rPr>
                <w:t>3346-34929</w:t>
              </w:r>
            </w:hyperlink>
          </w:p>
        </w:tc>
        <w:tc>
          <w:tcPr>
            <w:tcW w:w="2975" w:type="dxa"/>
          </w:tcPr>
          <w:p w14:paraId="72C12BFA" w14:textId="77777777" w:rsidR="004B3F04" w:rsidRDefault="004B3F04" w:rsidP="000659BE">
            <w:pPr>
              <w:pStyle w:val="TableText"/>
            </w:pPr>
          </w:p>
        </w:tc>
      </w:tr>
      <w:tr w:rsidR="004B3F04" w14:paraId="52028EA4" w14:textId="77777777" w:rsidTr="000659BE">
        <w:trPr>
          <w:jc w:val="center"/>
        </w:trPr>
        <w:tc>
          <w:tcPr>
            <w:tcW w:w="3345" w:type="dxa"/>
          </w:tcPr>
          <w:p w14:paraId="4197029E" w14:textId="77777777" w:rsidR="004B3F04" w:rsidRDefault="004B3F04" w:rsidP="000659BE">
            <w:pPr>
              <w:pStyle w:val="TableText"/>
            </w:pPr>
            <w:r>
              <w:tab/>
              <w:t>statusCode</w:t>
            </w:r>
          </w:p>
        </w:tc>
        <w:tc>
          <w:tcPr>
            <w:tcW w:w="720" w:type="dxa"/>
          </w:tcPr>
          <w:p w14:paraId="594C511F" w14:textId="77777777" w:rsidR="004B3F04" w:rsidRDefault="004B3F04" w:rsidP="000659BE">
            <w:pPr>
              <w:pStyle w:val="TableText"/>
            </w:pPr>
            <w:r>
              <w:t>1..1</w:t>
            </w:r>
          </w:p>
        </w:tc>
        <w:tc>
          <w:tcPr>
            <w:tcW w:w="1152" w:type="dxa"/>
          </w:tcPr>
          <w:p w14:paraId="5FD0F76A" w14:textId="77777777" w:rsidR="004B3F04" w:rsidRDefault="004B3F04" w:rsidP="000659BE">
            <w:pPr>
              <w:pStyle w:val="TableText"/>
            </w:pPr>
            <w:r>
              <w:t>SHALL</w:t>
            </w:r>
          </w:p>
        </w:tc>
        <w:tc>
          <w:tcPr>
            <w:tcW w:w="864" w:type="dxa"/>
          </w:tcPr>
          <w:p w14:paraId="6EB07F96" w14:textId="77777777" w:rsidR="004B3F04" w:rsidRDefault="004B3F04" w:rsidP="000659BE">
            <w:pPr>
              <w:pStyle w:val="TableText"/>
            </w:pPr>
          </w:p>
        </w:tc>
        <w:tc>
          <w:tcPr>
            <w:tcW w:w="1104" w:type="dxa"/>
          </w:tcPr>
          <w:p w14:paraId="041B94C8" w14:textId="77777777" w:rsidR="004B3F04" w:rsidRDefault="006C736C" w:rsidP="000659BE">
            <w:pPr>
              <w:pStyle w:val="TableText"/>
            </w:pPr>
            <w:hyperlink w:anchor="C_3346-31613">
              <w:r w:rsidR="004B3F04">
                <w:rPr>
                  <w:rStyle w:val="HyperlinkText9pt"/>
                </w:rPr>
                <w:t>3346-31613</w:t>
              </w:r>
            </w:hyperlink>
          </w:p>
        </w:tc>
        <w:tc>
          <w:tcPr>
            <w:tcW w:w="2975" w:type="dxa"/>
          </w:tcPr>
          <w:p w14:paraId="312776BA" w14:textId="77777777" w:rsidR="004B3F04" w:rsidRDefault="004B3F04" w:rsidP="000659BE">
            <w:pPr>
              <w:pStyle w:val="TableText"/>
            </w:pPr>
          </w:p>
        </w:tc>
      </w:tr>
      <w:tr w:rsidR="004B3F04" w14:paraId="1835F805" w14:textId="77777777" w:rsidTr="000659BE">
        <w:trPr>
          <w:jc w:val="center"/>
        </w:trPr>
        <w:tc>
          <w:tcPr>
            <w:tcW w:w="3345" w:type="dxa"/>
          </w:tcPr>
          <w:p w14:paraId="472717F3" w14:textId="77777777" w:rsidR="004B3F04" w:rsidRDefault="004B3F04" w:rsidP="000659BE">
            <w:pPr>
              <w:pStyle w:val="TableText"/>
            </w:pPr>
            <w:r>
              <w:tab/>
            </w:r>
            <w:r>
              <w:tab/>
              <w:t>@code</w:t>
            </w:r>
          </w:p>
        </w:tc>
        <w:tc>
          <w:tcPr>
            <w:tcW w:w="720" w:type="dxa"/>
          </w:tcPr>
          <w:p w14:paraId="41CE8E1C" w14:textId="77777777" w:rsidR="004B3F04" w:rsidRDefault="004B3F04" w:rsidP="000659BE">
            <w:pPr>
              <w:pStyle w:val="TableText"/>
            </w:pPr>
            <w:r>
              <w:t>1..1</w:t>
            </w:r>
          </w:p>
        </w:tc>
        <w:tc>
          <w:tcPr>
            <w:tcW w:w="1152" w:type="dxa"/>
          </w:tcPr>
          <w:p w14:paraId="2C2E90EE" w14:textId="77777777" w:rsidR="004B3F04" w:rsidRDefault="004B3F04" w:rsidP="000659BE">
            <w:pPr>
              <w:pStyle w:val="TableText"/>
            </w:pPr>
            <w:r>
              <w:t>SHALL</w:t>
            </w:r>
          </w:p>
        </w:tc>
        <w:tc>
          <w:tcPr>
            <w:tcW w:w="864" w:type="dxa"/>
          </w:tcPr>
          <w:p w14:paraId="117ABC40" w14:textId="77777777" w:rsidR="004B3F04" w:rsidRDefault="004B3F04" w:rsidP="000659BE">
            <w:pPr>
              <w:pStyle w:val="TableText"/>
            </w:pPr>
          </w:p>
        </w:tc>
        <w:tc>
          <w:tcPr>
            <w:tcW w:w="1104" w:type="dxa"/>
          </w:tcPr>
          <w:p w14:paraId="2C94A929" w14:textId="77777777" w:rsidR="004B3F04" w:rsidRDefault="006C736C" w:rsidP="000659BE">
            <w:pPr>
              <w:pStyle w:val="TableText"/>
            </w:pPr>
            <w:hyperlink w:anchor="C_3346-31614">
              <w:r w:rsidR="004B3F04">
                <w:rPr>
                  <w:rStyle w:val="HyperlinkText9pt"/>
                </w:rPr>
                <w:t>3346-31614</w:t>
              </w:r>
            </w:hyperlink>
          </w:p>
        </w:tc>
        <w:tc>
          <w:tcPr>
            <w:tcW w:w="2975" w:type="dxa"/>
          </w:tcPr>
          <w:p w14:paraId="5E2A4F6D" w14:textId="77777777" w:rsidR="004B3F04" w:rsidRDefault="004B3F04" w:rsidP="000659BE">
            <w:pPr>
              <w:pStyle w:val="TableText"/>
            </w:pPr>
            <w:r>
              <w:t>urn:oid:2.16.840.1.113883.5.14 (HL7ActStatus) = completed</w:t>
            </w:r>
          </w:p>
        </w:tc>
      </w:tr>
      <w:tr w:rsidR="004B3F04" w14:paraId="130609AC" w14:textId="77777777" w:rsidTr="000659BE">
        <w:trPr>
          <w:jc w:val="center"/>
        </w:trPr>
        <w:tc>
          <w:tcPr>
            <w:tcW w:w="3345" w:type="dxa"/>
          </w:tcPr>
          <w:p w14:paraId="69788F1C" w14:textId="77777777" w:rsidR="004B3F04" w:rsidRDefault="004B3F04" w:rsidP="000659BE">
            <w:pPr>
              <w:pStyle w:val="TableText"/>
            </w:pPr>
            <w:r>
              <w:tab/>
              <w:t>effectiveTime</w:t>
            </w:r>
          </w:p>
        </w:tc>
        <w:tc>
          <w:tcPr>
            <w:tcW w:w="720" w:type="dxa"/>
          </w:tcPr>
          <w:p w14:paraId="51172752" w14:textId="77777777" w:rsidR="004B3F04" w:rsidRDefault="004B3F04" w:rsidP="000659BE">
            <w:pPr>
              <w:pStyle w:val="TableText"/>
            </w:pPr>
            <w:r>
              <w:t>0..1</w:t>
            </w:r>
          </w:p>
        </w:tc>
        <w:tc>
          <w:tcPr>
            <w:tcW w:w="1152" w:type="dxa"/>
          </w:tcPr>
          <w:p w14:paraId="004C6230" w14:textId="77777777" w:rsidR="004B3F04" w:rsidRDefault="004B3F04" w:rsidP="000659BE">
            <w:pPr>
              <w:pStyle w:val="TableText"/>
            </w:pPr>
            <w:r>
              <w:t>MAY</w:t>
            </w:r>
          </w:p>
        </w:tc>
        <w:tc>
          <w:tcPr>
            <w:tcW w:w="864" w:type="dxa"/>
          </w:tcPr>
          <w:p w14:paraId="0D5F8669" w14:textId="77777777" w:rsidR="004B3F04" w:rsidRDefault="004B3F04" w:rsidP="000659BE">
            <w:pPr>
              <w:pStyle w:val="TableText"/>
            </w:pPr>
            <w:r>
              <w:t>IVL_TS</w:t>
            </w:r>
          </w:p>
        </w:tc>
        <w:tc>
          <w:tcPr>
            <w:tcW w:w="1104" w:type="dxa"/>
          </w:tcPr>
          <w:p w14:paraId="24B41BC0" w14:textId="77777777" w:rsidR="004B3F04" w:rsidRDefault="006C736C" w:rsidP="000659BE">
            <w:pPr>
              <w:pStyle w:val="TableText"/>
            </w:pPr>
            <w:hyperlink w:anchor="C_3346-31615">
              <w:r w:rsidR="004B3F04">
                <w:rPr>
                  <w:rStyle w:val="HyperlinkText9pt"/>
                </w:rPr>
                <w:t>3346-31615</w:t>
              </w:r>
            </w:hyperlink>
          </w:p>
        </w:tc>
        <w:tc>
          <w:tcPr>
            <w:tcW w:w="2975" w:type="dxa"/>
          </w:tcPr>
          <w:p w14:paraId="2C996009" w14:textId="77777777" w:rsidR="004B3F04" w:rsidRDefault="004B3F04" w:rsidP="000659BE">
            <w:pPr>
              <w:pStyle w:val="TableText"/>
            </w:pPr>
          </w:p>
        </w:tc>
      </w:tr>
      <w:tr w:rsidR="004B3F04" w14:paraId="619E4664" w14:textId="77777777" w:rsidTr="000659BE">
        <w:trPr>
          <w:jc w:val="center"/>
        </w:trPr>
        <w:tc>
          <w:tcPr>
            <w:tcW w:w="3345" w:type="dxa"/>
          </w:tcPr>
          <w:p w14:paraId="69ADBB23" w14:textId="77777777" w:rsidR="004B3F04" w:rsidRDefault="004B3F04" w:rsidP="000659BE">
            <w:pPr>
              <w:pStyle w:val="TableText"/>
            </w:pPr>
            <w:r>
              <w:tab/>
            </w:r>
            <w:r>
              <w:tab/>
              <w:t>low</w:t>
            </w:r>
          </w:p>
        </w:tc>
        <w:tc>
          <w:tcPr>
            <w:tcW w:w="720" w:type="dxa"/>
          </w:tcPr>
          <w:p w14:paraId="48F11BA2" w14:textId="77777777" w:rsidR="004B3F04" w:rsidRDefault="004B3F04" w:rsidP="000659BE">
            <w:pPr>
              <w:pStyle w:val="TableText"/>
            </w:pPr>
            <w:r>
              <w:t>1..1</w:t>
            </w:r>
          </w:p>
        </w:tc>
        <w:tc>
          <w:tcPr>
            <w:tcW w:w="1152" w:type="dxa"/>
          </w:tcPr>
          <w:p w14:paraId="64BE0199" w14:textId="77777777" w:rsidR="004B3F04" w:rsidRDefault="004B3F04" w:rsidP="000659BE">
            <w:pPr>
              <w:pStyle w:val="TableText"/>
            </w:pPr>
            <w:r>
              <w:t>SHALL</w:t>
            </w:r>
          </w:p>
        </w:tc>
        <w:tc>
          <w:tcPr>
            <w:tcW w:w="864" w:type="dxa"/>
          </w:tcPr>
          <w:p w14:paraId="68502C10" w14:textId="77777777" w:rsidR="004B3F04" w:rsidRDefault="004B3F04" w:rsidP="000659BE">
            <w:pPr>
              <w:pStyle w:val="TableText"/>
            </w:pPr>
          </w:p>
        </w:tc>
        <w:tc>
          <w:tcPr>
            <w:tcW w:w="1104" w:type="dxa"/>
          </w:tcPr>
          <w:p w14:paraId="66B747B7" w14:textId="77777777" w:rsidR="004B3F04" w:rsidRDefault="006C736C" w:rsidP="000659BE">
            <w:pPr>
              <w:pStyle w:val="TableText"/>
            </w:pPr>
            <w:hyperlink w:anchor="C_3346-31616">
              <w:r w:rsidR="004B3F04">
                <w:rPr>
                  <w:rStyle w:val="HyperlinkText9pt"/>
                </w:rPr>
                <w:t>3346-31616</w:t>
              </w:r>
            </w:hyperlink>
          </w:p>
        </w:tc>
        <w:tc>
          <w:tcPr>
            <w:tcW w:w="2975" w:type="dxa"/>
          </w:tcPr>
          <w:p w14:paraId="20471285" w14:textId="77777777" w:rsidR="004B3F04" w:rsidRDefault="004B3F04" w:rsidP="000659BE">
            <w:pPr>
              <w:pStyle w:val="TableText"/>
            </w:pPr>
          </w:p>
        </w:tc>
      </w:tr>
      <w:tr w:rsidR="004B3F04" w14:paraId="0737098C" w14:textId="77777777" w:rsidTr="000659BE">
        <w:trPr>
          <w:jc w:val="center"/>
        </w:trPr>
        <w:tc>
          <w:tcPr>
            <w:tcW w:w="3345" w:type="dxa"/>
          </w:tcPr>
          <w:p w14:paraId="0FFF4E83" w14:textId="77777777" w:rsidR="004B3F04" w:rsidRDefault="004B3F04" w:rsidP="000659BE">
            <w:pPr>
              <w:pStyle w:val="TableText"/>
            </w:pPr>
            <w:r>
              <w:tab/>
              <w:t>value</w:t>
            </w:r>
          </w:p>
        </w:tc>
        <w:tc>
          <w:tcPr>
            <w:tcW w:w="720" w:type="dxa"/>
          </w:tcPr>
          <w:p w14:paraId="5073A572" w14:textId="77777777" w:rsidR="004B3F04" w:rsidRDefault="004B3F04" w:rsidP="000659BE">
            <w:pPr>
              <w:pStyle w:val="TableText"/>
            </w:pPr>
            <w:r>
              <w:t>0..1</w:t>
            </w:r>
          </w:p>
        </w:tc>
        <w:tc>
          <w:tcPr>
            <w:tcW w:w="1152" w:type="dxa"/>
          </w:tcPr>
          <w:p w14:paraId="7F9EE68B" w14:textId="77777777" w:rsidR="004B3F04" w:rsidRDefault="004B3F04" w:rsidP="000659BE">
            <w:pPr>
              <w:pStyle w:val="TableText"/>
            </w:pPr>
            <w:r>
              <w:t>MAY</w:t>
            </w:r>
          </w:p>
        </w:tc>
        <w:tc>
          <w:tcPr>
            <w:tcW w:w="864" w:type="dxa"/>
          </w:tcPr>
          <w:p w14:paraId="0DFF646D" w14:textId="77777777" w:rsidR="004B3F04" w:rsidRDefault="004B3F04" w:rsidP="000659BE">
            <w:pPr>
              <w:pStyle w:val="TableText"/>
            </w:pPr>
          </w:p>
        </w:tc>
        <w:tc>
          <w:tcPr>
            <w:tcW w:w="1104" w:type="dxa"/>
          </w:tcPr>
          <w:p w14:paraId="19BC5BE1" w14:textId="77777777" w:rsidR="004B3F04" w:rsidRDefault="006C736C" w:rsidP="000659BE">
            <w:pPr>
              <w:pStyle w:val="TableText"/>
            </w:pPr>
            <w:hyperlink w:anchor="C_3346-34928">
              <w:r w:rsidR="004B3F04">
                <w:rPr>
                  <w:rStyle w:val="HyperlinkText9pt"/>
                </w:rPr>
                <w:t>3346-34928</w:t>
              </w:r>
            </w:hyperlink>
          </w:p>
        </w:tc>
        <w:tc>
          <w:tcPr>
            <w:tcW w:w="2975" w:type="dxa"/>
          </w:tcPr>
          <w:p w14:paraId="6A1D75A4" w14:textId="77777777" w:rsidR="004B3F04" w:rsidRDefault="004B3F04" w:rsidP="000659BE">
            <w:pPr>
              <w:pStyle w:val="TableText"/>
            </w:pPr>
          </w:p>
        </w:tc>
      </w:tr>
    </w:tbl>
    <w:p w14:paraId="6575E1BA" w14:textId="77777777" w:rsidR="004B3F04" w:rsidRDefault="004B3F04" w:rsidP="004B3F04">
      <w:pPr>
        <w:pStyle w:val="BodyText"/>
      </w:pPr>
    </w:p>
    <w:p w14:paraId="76617A4D" w14:textId="77777777" w:rsidR="004B3F04" w:rsidRDefault="004B3F04" w:rsidP="007E63CC">
      <w:pPr>
        <w:numPr>
          <w:ilvl w:val="0"/>
          <w:numId w:val="54"/>
        </w:numPr>
      </w:pPr>
      <w:r>
        <w:rPr>
          <w:rStyle w:val="keyword"/>
        </w:rPr>
        <w:t>SHALL</w:t>
      </w:r>
      <w:r>
        <w:t xml:space="preserve"> contain exactly one [1..1] </w:t>
      </w:r>
      <w:r>
        <w:rPr>
          <w:rStyle w:val="XMLnameBold"/>
        </w:rPr>
        <w:t>@classCode</w:t>
      </w:r>
      <w:r>
        <w:t>=</w:t>
      </w:r>
      <w:r>
        <w:rPr>
          <w:rStyle w:val="XMLname"/>
        </w:rPr>
        <w:t>"OBS"</w:t>
      </w:r>
      <w:r>
        <w:t xml:space="preserve"> Observation</w:t>
      </w:r>
      <w:bookmarkStart w:id="2793" w:name="C_3346-34924"/>
      <w:r>
        <w:t xml:space="preserve"> (CONF:3346-34924)</w:t>
      </w:r>
      <w:bookmarkEnd w:id="2793"/>
      <w:r>
        <w:t>.</w:t>
      </w:r>
    </w:p>
    <w:p w14:paraId="149DE518" w14:textId="77777777" w:rsidR="004B3F04" w:rsidRDefault="004B3F04" w:rsidP="007E63CC">
      <w:pPr>
        <w:numPr>
          <w:ilvl w:val="0"/>
          <w:numId w:val="54"/>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794" w:name="C_3346-34925"/>
      <w:r>
        <w:t xml:space="preserve"> (CONF:3346-34925)</w:t>
      </w:r>
      <w:bookmarkEnd w:id="2794"/>
      <w:r>
        <w:t>.</w:t>
      </w:r>
    </w:p>
    <w:p w14:paraId="086A8CC9" w14:textId="77777777" w:rsidR="004B3F04" w:rsidRDefault="004B3F04" w:rsidP="007E63CC">
      <w:pPr>
        <w:numPr>
          <w:ilvl w:val="0"/>
          <w:numId w:val="54"/>
        </w:numPr>
      </w:pPr>
      <w:r>
        <w:rPr>
          <w:rStyle w:val="keyword"/>
        </w:rPr>
        <w:t>SHALL NOT</w:t>
      </w:r>
      <w:r>
        <w:t xml:space="preserve"> contain [0..0] </w:t>
      </w:r>
      <w:r>
        <w:rPr>
          <w:rStyle w:val="XMLnameBold"/>
        </w:rPr>
        <w:t>@actionNegationInd</w:t>
      </w:r>
      <w:bookmarkStart w:id="2795" w:name="C_3346-34926"/>
      <w:r>
        <w:t xml:space="preserve"> (CONF:3346-34926)</w:t>
      </w:r>
      <w:bookmarkEnd w:id="2795"/>
      <w:r>
        <w:t>.</w:t>
      </w:r>
    </w:p>
    <w:p w14:paraId="7AA79DEF" w14:textId="77777777" w:rsidR="004B3F04" w:rsidRDefault="004B3F04" w:rsidP="007E63CC">
      <w:pPr>
        <w:numPr>
          <w:ilvl w:val="0"/>
          <w:numId w:val="54"/>
        </w:numPr>
      </w:pPr>
      <w:r>
        <w:rPr>
          <w:rStyle w:val="keyword"/>
        </w:rPr>
        <w:t>SHALL</w:t>
      </w:r>
      <w:r>
        <w:t xml:space="preserve"> contain exactly one [1..1] </w:t>
      </w:r>
      <w:r>
        <w:rPr>
          <w:rStyle w:val="XMLnameBold"/>
        </w:rPr>
        <w:t>templateId</w:t>
      </w:r>
      <w:bookmarkStart w:id="2796" w:name="C_3346-34919"/>
      <w:r>
        <w:t xml:space="preserve"> (CONF:3346-34919)</w:t>
      </w:r>
      <w:bookmarkEnd w:id="2796"/>
      <w:r>
        <w:t>.</w:t>
      </w:r>
    </w:p>
    <w:p w14:paraId="0B62CC65" w14:textId="77777777" w:rsidR="004B3F04" w:rsidRDefault="004B3F04" w:rsidP="007E63CC">
      <w:pPr>
        <w:numPr>
          <w:ilvl w:val="1"/>
          <w:numId w:val="54"/>
        </w:numPr>
      </w:pPr>
      <w:r>
        <w:t xml:space="preserve">This templateId </w:t>
      </w:r>
      <w:r>
        <w:rPr>
          <w:rStyle w:val="keyword"/>
        </w:rPr>
        <w:t>SHALL</w:t>
      </w:r>
      <w:r>
        <w:t xml:space="preserve"> contain exactly one [1..1] </w:t>
      </w:r>
      <w:r>
        <w:rPr>
          <w:rStyle w:val="XMLnameBold"/>
        </w:rPr>
        <w:t>item</w:t>
      </w:r>
      <w:bookmarkStart w:id="2797" w:name="C_3346-34920"/>
      <w:r>
        <w:t xml:space="preserve"> (CONF:3346-34920)</w:t>
      </w:r>
      <w:bookmarkEnd w:id="2797"/>
      <w:r>
        <w:t xml:space="preserve"> such that it</w:t>
      </w:r>
    </w:p>
    <w:p w14:paraId="6847E7D3" w14:textId="77777777" w:rsidR="004B3F04" w:rsidRDefault="004B3F04" w:rsidP="007E63CC">
      <w:pPr>
        <w:numPr>
          <w:ilvl w:val="2"/>
          <w:numId w:val="54"/>
        </w:numPr>
      </w:pPr>
      <w:r>
        <w:rPr>
          <w:rStyle w:val="keyword"/>
        </w:rPr>
        <w:t>SHALL</w:t>
      </w:r>
      <w:r>
        <w:t xml:space="preserve"> contain exactly one [1..1] </w:t>
      </w:r>
      <w:r>
        <w:rPr>
          <w:rStyle w:val="XMLnameBold"/>
        </w:rPr>
        <w:t>@root</w:t>
      </w:r>
      <w:r>
        <w:t>=</w:t>
      </w:r>
      <w:r>
        <w:rPr>
          <w:rStyle w:val="XMLname"/>
        </w:rPr>
        <w:t>"2.16.840.1.113883.10.20.28.4.53"</w:t>
      </w:r>
      <w:bookmarkStart w:id="2798" w:name="C_3346-34922"/>
      <w:r>
        <w:t xml:space="preserve"> (CONF:3346-34922)</w:t>
      </w:r>
      <w:bookmarkEnd w:id="2798"/>
      <w:r>
        <w:t>.</w:t>
      </w:r>
    </w:p>
    <w:p w14:paraId="29957F24" w14:textId="77777777" w:rsidR="004B3F04" w:rsidRDefault="004B3F04" w:rsidP="007E63CC">
      <w:pPr>
        <w:numPr>
          <w:ilvl w:val="2"/>
          <w:numId w:val="54"/>
        </w:numPr>
      </w:pPr>
      <w:r>
        <w:rPr>
          <w:rStyle w:val="keyword"/>
        </w:rPr>
        <w:lastRenderedPageBreak/>
        <w:t>SHALL</w:t>
      </w:r>
      <w:r>
        <w:t xml:space="preserve"> contain exactly one [1..1] </w:t>
      </w:r>
      <w:r>
        <w:rPr>
          <w:rStyle w:val="XMLnameBold"/>
        </w:rPr>
        <w:t>@extension</w:t>
      </w:r>
      <w:r>
        <w:t>=</w:t>
      </w:r>
      <w:r>
        <w:rPr>
          <w:rStyle w:val="XMLname"/>
        </w:rPr>
        <w:t>"2017-08-01"</w:t>
      </w:r>
      <w:bookmarkStart w:id="2799" w:name="C_3346-34923"/>
      <w:r>
        <w:t xml:space="preserve"> (CONF:3346-34923)</w:t>
      </w:r>
      <w:bookmarkEnd w:id="2799"/>
      <w:r>
        <w:t>.</w:t>
      </w:r>
    </w:p>
    <w:p w14:paraId="673B5AB9" w14:textId="77777777" w:rsidR="004B3F04" w:rsidRDefault="004B3F04" w:rsidP="007E63CC">
      <w:pPr>
        <w:numPr>
          <w:ilvl w:val="0"/>
          <w:numId w:val="54"/>
        </w:numPr>
      </w:pPr>
      <w:r>
        <w:rPr>
          <w:rStyle w:val="keyword"/>
        </w:rPr>
        <w:t>SHALL</w:t>
      </w:r>
      <w:r>
        <w:t xml:space="preserve"> contain exactly one [1..1] </w:t>
      </w:r>
      <w:r>
        <w:rPr>
          <w:rStyle w:val="XMLnameBold"/>
        </w:rPr>
        <w:t>id</w:t>
      </w:r>
      <w:bookmarkStart w:id="2800" w:name="C_3346-34927"/>
      <w:r>
        <w:t xml:space="preserve"> (CONF:3346-34927)</w:t>
      </w:r>
      <w:bookmarkEnd w:id="2800"/>
      <w:r>
        <w:t>.</w:t>
      </w:r>
      <w:r>
        <w:br/>
        <w:t>Note: QDM Attribute: id</w:t>
      </w:r>
    </w:p>
    <w:p w14:paraId="6B145275" w14:textId="77777777" w:rsidR="004B3F04" w:rsidRDefault="004B3F04" w:rsidP="007E63CC">
      <w:pPr>
        <w:numPr>
          <w:ilvl w:val="0"/>
          <w:numId w:val="54"/>
        </w:numPr>
      </w:pPr>
      <w:r>
        <w:rPr>
          <w:rStyle w:val="keyword"/>
        </w:rPr>
        <w:t>SHALL</w:t>
      </w:r>
      <w:r>
        <w:t xml:space="preserve"> contain exactly one [1..1] </w:t>
      </w:r>
      <w:r>
        <w:rPr>
          <w:rStyle w:val="XMLnameBold"/>
        </w:rPr>
        <w:t>code</w:t>
      </w:r>
      <w:bookmarkStart w:id="2801" w:name="C_3346-34921"/>
      <w:r>
        <w:t xml:space="preserve"> (CONF:3346-34921)</w:t>
      </w:r>
      <w:bookmarkEnd w:id="2801"/>
      <w:r>
        <w:t>.</w:t>
      </w:r>
      <w:r>
        <w:br/>
        <w:t>Note: QDM Attribute: Code</w:t>
      </w:r>
    </w:p>
    <w:p w14:paraId="05AC37E3" w14:textId="77777777" w:rsidR="004B3F04" w:rsidRDefault="004B3F04" w:rsidP="007E63CC">
      <w:pPr>
        <w:numPr>
          <w:ilvl w:val="1"/>
          <w:numId w:val="54"/>
        </w:numPr>
      </w:pPr>
      <w:r>
        <w:t xml:space="preserve">This code </w:t>
      </w:r>
      <w:r>
        <w:rPr>
          <w:rStyle w:val="keyword"/>
        </w:rPr>
        <w:t>SHOULD</w:t>
      </w:r>
      <w:r>
        <w:t xml:space="preserve"> contain zero or one [0..1] </w:t>
      </w:r>
      <w:r>
        <w:rPr>
          <w:rStyle w:val="XMLnameBold"/>
        </w:rPr>
        <w:t>@valueSet</w:t>
      </w:r>
      <w:bookmarkStart w:id="2802" w:name="C_3346-34454"/>
      <w:r>
        <w:t xml:space="preserve"> (CONF:3346-34454)</w:t>
      </w:r>
      <w:bookmarkEnd w:id="2802"/>
      <w:r>
        <w:t>.</w:t>
      </w:r>
    </w:p>
    <w:p w14:paraId="3AE8A9CD" w14:textId="77777777" w:rsidR="004B3F04" w:rsidRDefault="004B3F04" w:rsidP="007E63CC">
      <w:pPr>
        <w:numPr>
          <w:ilvl w:val="0"/>
          <w:numId w:val="54"/>
        </w:numPr>
      </w:pPr>
      <w:r>
        <w:rPr>
          <w:rStyle w:val="keyword"/>
        </w:rPr>
        <w:t>SHALL</w:t>
      </w:r>
      <w:r>
        <w:t xml:space="preserve"> contain exactly one [1..1] </w:t>
      </w:r>
      <w:r>
        <w:rPr>
          <w:rStyle w:val="XMLnameBold"/>
        </w:rPr>
        <w:t>title</w:t>
      </w:r>
      <w:bookmarkStart w:id="2803" w:name="C_3346-34929"/>
      <w:r>
        <w:t xml:space="preserve"> (CONF:3346-34929)</w:t>
      </w:r>
      <w:bookmarkEnd w:id="2803"/>
      <w:r>
        <w:t>.</w:t>
      </w:r>
    </w:p>
    <w:p w14:paraId="0AC6E901" w14:textId="77777777" w:rsidR="004B3F04" w:rsidRDefault="004B3F04" w:rsidP="007E63CC">
      <w:pPr>
        <w:numPr>
          <w:ilvl w:val="0"/>
          <w:numId w:val="54"/>
        </w:numPr>
      </w:pPr>
      <w:r>
        <w:rPr>
          <w:rStyle w:val="keyword"/>
        </w:rPr>
        <w:t>SHALL</w:t>
      </w:r>
      <w:r>
        <w:t xml:space="preserve"> contain exactly one [1..1] </w:t>
      </w:r>
      <w:r>
        <w:rPr>
          <w:rStyle w:val="XMLnameBold"/>
        </w:rPr>
        <w:t>statusCode</w:t>
      </w:r>
      <w:bookmarkStart w:id="2804" w:name="C_3346-31613"/>
      <w:r>
        <w:t xml:space="preserve"> (CONF:3346-31613)</w:t>
      </w:r>
      <w:bookmarkEnd w:id="2804"/>
      <w:r>
        <w:t>.</w:t>
      </w:r>
    </w:p>
    <w:p w14:paraId="0BE58270" w14:textId="77777777" w:rsidR="004B3F04" w:rsidRDefault="004B3F04" w:rsidP="007E63CC">
      <w:pPr>
        <w:numPr>
          <w:ilvl w:val="1"/>
          <w:numId w:val="54"/>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05" w:name="C_3346-31614"/>
      <w:r>
        <w:t xml:space="preserve"> (CONF:3346-31614)</w:t>
      </w:r>
      <w:bookmarkEnd w:id="2805"/>
      <w:r>
        <w:t>.</w:t>
      </w:r>
    </w:p>
    <w:p w14:paraId="7EC9C991" w14:textId="77777777" w:rsidR="004B3F04" w:rsidRDefault="004B3F04" w:rsidP="007E63CC">
      <w:pPr>
        <w:numPr>
          <w:ilvl w:val="0"/>
          <w:numId w:val="54"/>
        </w:numPr>
      </w:pPr>
      <w:r>
        <w:rPr>
          <w:rStyle w:val="keyword"/>
        </w:rPr>
        <w:t>MAY</w:t>
      </w:r>
      <w:r>
        <w:t xml:space="preserve"> contain zero or one [0..1] </w:t>
      </w:r>
      <w:r>
        <w:rPr>
          <w:rStyle w:val="XMLnameBold"/>
        </w:rPr>
        <w:t>effectiveTime</w:t>
      </w:r>
      <w:bookmarkStart w:id="2806" w:name="C_3346-31615"/>
      <w:r>
        <w:t xml:space="preserve"> (CONF:3346-31615)</w:t>
      </w:r>
      <w:bookmarkEnd w:id="2806"/>
      <w:r>
        <w:t xml:space="preserve"> such that it</w:t>
      </w:r>
    </w:p>
    <w:p w14:paraId="1E46B970" w14:textId="77777777" w:rsidR="004B3F04" w:rsidRDefault="004B3F04" w:rsidP="007E63CC">
      <w:pPr>
        <w:numPr>
          <w:ilvl w:val="1"/>
          <w:numId w:val="54"/>
        </w:numPr>
      </w:pPr>
      <w:r>
        <w:rPr>
          <w:rStyle w:val="keyword"/>
        </w:rPr>
        <w:t>SHALL</w:t>
      </w:r>
      <w:r>
        <w:t xml:space="preserve"> contain exactly one [1..1] </w:t>
      </w:r>
      <w:r>
        <w:rPr>
          <w:rStyle w:val="XMLnameBold"/>
        </w:rPr>
        <w:t>low</w:t>
      </w:r>
      <w:bookmarkStart w:id="2807" w:name="C_3346-31616"/>
      <w:r>
        <w:t xml:space="preserve"> (CONF:3346-31616)</w:t>
      </w:r>
      <w:bookmarkEnd w:id="2807"/>
      <w:r>
        <w:t>.</w:t>
      </w:r>
      <w:r>
        <w:br/>
        <w:t>Note: QDM Attribute: Author dateTime (The time the characteristic is authored)</w:t>
      </w:r>
    </w:p>
    <w:p w14:paraId="1A44B79C" w14:textId="77777777" w:rsidR="004B3F04" w:rsidRDefault="004B3F04" w:rsidP="007E63CC">
      <w:pPr>
        <w:numPr>
          <w:ilvl w:val="0"/>
          <w:numId w:val="54"/>
        </w:numPr>
      </w:pPr>
      <w:r>
        <w:rPr>
          <w:rStyle w:val="keyword"/>
        </w:rPr>
        <w:t>MAY</w:t>
      </w:r>
      <w:r>
        <w:t xml:space="preserve"> contain zero or one [0..1] </w:t>
      </w:r>
      <w:r>
        <w:rPr>
          <w:rStyle w:val="XMLnameBold"/>
        </w:rPr>
        <w:t>value</w:t>
      </w:r>
      <w:bookmarkStart w:id="2808" w:name="C_3346-34928"/>
      <w:r>
        <w:t xml:space="preserve"> (CONF:3346-34928)</w:t>
      </w:r>
      <w:bookmarkEnd w:id="2808"/>
      <w:r>
        <w:t>.</w:t>
      </w:r>
    </w:p>
    <w:p w14:paraId="59449ECE" w14:textId="77777777" w:rsidR="004B3F04" w:rsidRDefault="004B3F04" w:rsidP="004B3F04">
      <w:pPr>
        <w:pStyle w:val="Caption"/>
        <w:ind w:left="130" w:right="115"/>
      </w:pPr>
      <w:bookmarkStart w:id="2809" w:name="_Toc64842048"/>
      <w:bookmarkStart w:id="2810" w:name="_Toc65482964"/>
      <w:r>
        <w:t xml:space="preserve">Figure </w:t>
      </w:r>
      <w:r>
        <w:fldChar w:fldCharType="begin"/>
      </w:r>
      <w:r>
        <w:instrText>SEQ Figure \* ARABIC</w:instrText>
      </w:r>
      <w:r>
        <w:fldChar w:fldCharType="separate"/>
      </w:r>
      <w:r>
        <w:t>50</w:t>
      </w:r>
      <w:r>
        <w:fldChar w:fldCharType="end"/>
      </w:r>
      <w:r>
        <w:t>: Patient Characteristic (V2) Example</w:t>
      </w:r>
      <w:bookmarkEnd w:id="2809"/>
      <w:bookmarkEnd w:id="2810"/>
    </w:p>
    <w:p w14:paraId="388D3B73" w14:textId="77777777" w:rsidR="004B3F04" w:rsidRDefault="004B3F04" w:rsidP="004B3F04">
      <w:pPr>
        <w:pStyle w:val="Example"/>
        <w:ind w:left="130" w:right="115"/>
      </w:pPr>
      <w:r>
        <w:t>&lt;observationCriteria classCode="OBS" moodCode="EVN"&gt;</w:t>
      </w:r>
    </w:p>
    <w:p w14:paraId="1D2E72DC" w14:textId="77777777" w:rsidR="004B3F04" w:rsidRDefault="004B3F04" w:rsidP="004B3F04">
      <w:pPr>
        <w:pStyle w:val="Example"/>
        <w:ind w:left="130" w:right="115"/>
      </w:pPr>
      <w:r>
        <w:t xml:space="preserve">    &lt;templateId&gt;</w:t>
      </w:r>
    </w:p>
    <w:p w14:paraId="19F931B9" w14:textId="77777777" w:rsidR="004B3F04" w:rsidRDefault="004B3F04" w:rsidP="004B3F04">
      <w:pPr>
        <w:pStyle w:val="Example"/>
        <w:ind w:left="130" w:right="115"/>
      </w:pPr>
      <w:r>
        <w:t xml:space="preserve">        &lt;item root="2.16.840.1.113883.10.20.28.4.53" extension="2017-08-01"/&gt;</w:t>
      </w:r>
    </w:p>
    <w:p w14:paraId="07F54AD8" w14:textId="77777777" w:rsidR="004B3F04" w:rsidRDefault="004B3F04" w:rsidP="004B3F04">
      <w:pPr>
        <w:pStyle w:val="Example"/>
        <w:ind w:left="130" w:right="115"/>
      </w:pPr>
      <w:r>
        <w:t xml:space="preserve">    &lt;/templateId&gt;</w:t>
      </w:r>
    </w:p>
    <w:p w14:paraId="684502A1" w14:textId="77777777" w:rsidR="004B3F04" w:rsidRDefault="004B3F04" w:rsidP="004B3F04">
      <w:pPr>
        <w:pStyle w:val="Example"/>
        <w:ind w:left="130" w:right="115"/>
      </w:pPr>
      <w:r>
        <w:t xml:space="preserve">    &lt;id root="35cf9fd6-0d3d-4f86-91bf-a87fbf5ba8ef"/&gt;</w:t>
      </w:r>
    </w:p>
    <w:p w14:paraId="3A82C33D" w14:textId="77777777" w:rsidR="004B3F04" w:rsidRDefault="004B3F04" w:rsidP="004B3F04">
      <w:pPr>
        <w:pStyle w:val="Example"/>
        <w:ind w:left="130" w:right="115"/>
      </w:pPr>
      <w:r>
        <w:t xml:space="preserve">    &lt;code valueSet="{$QDMElementValueSetOID}"/&gt;</w:t>
      </w:r>
    </w:p>
    <w:p w14:paraId="4588D274" w14:textId="77777777" w:rsidR="004B3F04" w:rsidRDefault="004B3F04" w:rsidP="004B3F04">
      <w:pPr>
        <w:pStyle w:val="Example"/>
        <w:ind w:left="130" w:right="115"/>
      </w:pPr>
      <w:r>
        <w:t xml:space="preserve">    &lt;statusCode code="completed"/&gt;</w:t>
      </w:r>
    </w:p>
    <w:p w14:paraId="2CFE7712" w14:textId="77777777" w:rsidR="004B3F04" w:rsidRDefault="004B3F04" w:rsidP="004B3F04">
      <w:pPr>
        <w:pStyle w:val="Example"/>
        <w:ind w:left="130" w:right="115"/>
      </w:pPr>
      <w:r>
        <w:t xml:space="preserve">&lt;/observationCriteria&gt;   </w:t>
      </w:r>
    </w:p>
    <w:p w14:paraId="392AB998" w14:textId="77777777" w:rsidR="004B3F04" w:rsidRDefault="004B3F04" w:rsidP="004B3F04">
      <w:pPr>
        <w:pStyle w:val="BodyText"/>
      </w:pPr>
    </w:p>
    <w:p w14:paraId="371EBDB5" w14:textId="77777777" w:rsidR="004B3F04" w:rsidRDefault="004B3F04" w:rsidP="004B3F04">
      <w:pPr>
        <w:pStyle w:val="Heading2nospace"/>
      </w:pPr>
      <w:bookmarkStart w:id="2811" w:name="E_Patient_Characteristic_Birth_Date"/>
      <w:bookmarkStart w:id="2812" w:name="_Toc64841915"/>
      <w:bookmarkStart w:id="2813" w:name="_Toc65482831"/>
      <w:r>
        <w:t>Patient Characteristic Birth Date</w:t>
      </w:r>
      <w:bookmarkEnd w:id="2811"/>
      <w:bookmarkEnd w:id="2812"/>
      <w:bookmarkEnd w:id="2813"/>
    </w:p>
    <w:p w14:paraId="31609927" w14:textId="77777777" w:rsidR="004B3F04" w:rsidRDefault="004B3F04" w:rsidP="004B3F04">
      <w:pPr>
        <w:pStyle w:val="BracketData"/>
      </w:pPr>
      <w:r>
        <w:t>[observationCriteria: identifier urn:hl7ii:2.16.840.1.113883.10.20.28.4.54:2017-05-01 (open)]</w:t>
      </w:r>
    </w:p>
    <w:p w14:paraId="61E0432F" w14:textId="77777777" w:rsidR="004B3F04" w:rsidRDefault="004B3F04" w:rsidP="004B3F04">
      <w:pPr>
        <w:pStyle w:val="Caption"/>
      </w:pPr>
      <w:bookmarkStart w:id="2814" w:name="_Toc64842184"/>
      <w:bookmarkStart w:id="2815" w:name="_Toc65483268"/>
      <w:r>
        <w:t xml:space="preserve">Table </w:t>
      </w:r>
      <w:r>
        <w:fldChar w:fldCharType="begin"/>
      </w:r>
      <w:r>
        <w:instrText>SEQ Table \* ARABIC</w:instrText>
      </w:r>
      <w:r>
        <w:fldChar w:fldCharType="separate"/>
      </w:r>
      <w:r>
        <w:t>107</w:t>
      </w:r>
      <w:r>
        <w:fldChar w:fldCharType="end"/>
      </w:r>
      <w:r>
        <w:t>: Patient Characteristic Birth Date Contexts</w:t>
      </w:r>
      <w:bookmarkEnd w:id="2814"/>
      <w:bookmarkEnd w:id="28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D7A3472" w14:textId="77777777" w:rsidTr="000659BE">
        <w:trPr>
          <w:cantSplit/>
          <w:tblHeader/>
          <w:jc w:val="center"/>
        </w:trPr>
        <w:tc>
          <w:tcPr>
            <w:tcW w:w="360" w:type="dxa"/>
            <w:shd w:val="clear" w:color="auto" w:fill="E6E6E6"/>
          </w:tcPr>
          <w:p w14:paraId="737E4FFE" w14:textId="77777777" w:rsidR="004B3F04" w:rsidRDefault="004B3F04" w:rsidP="000659BE">
            <w:pPr>
              <w:pStyle w:val="TableHead"/>
            </w:pPr>
            <w:r>
              <w:t>Contained By:</w:t>
            </w:r>
          </w:p>
        </w:tc>
        <w:tc>
          <w:tcPr>
            <w:tcW w:w="360" w:type="dxa"/>
            <w:shd w:val="clear" w:color="auto" w:fill="E6E6E6"/>
          </w:tcPr>
          <w:p w14:paraId="4FCFAF05" w14:textId="77777777" w:rsidR="004B3F04" w:rsidRDefault="004B3F04" w:rsidP="000659BE">
            <w:pPr>
              <w:pStyle w:val="TableHead"/>
            </w:pPr>
            <w:r>
              <w:t>Contains:</w:t>
            </w:r>
          </w:p>
        </w:tc>
      </w:tr>
      <w:tr w:rsidR="004B3F04" w14:paraId="71F1AFB5" w14:textId="77777777" w:rsidTr="000659BE">
        <w:trPr>
          <w:jc w:val="center"/>
        </w:trPr>
        <w:tc>
          <w:tcPr>
            <w:tcW w:w="360" w:type="dxa"/>
          </w:tcPr>
          <w:p w14:paraId="043AED4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3ACA98F" w14:textId="77777777" w:rsidR="004B3F04" w:rsidRDefault="004B3F04" w:rsidP="000659BE"/>
        </w:tc>
      </w:tr>
    </w:tbl>
    <w:p w14:paraId="5FEEAE02" w14:textId="77777777" w:rsidR="004B3F04" w:rsidRDefault="004B3F04" w:rsidP="004B3F04">
      <w:pPr>
        <w:pStyle w:val="BodyText"/>
      </w:pPr>
    </w:p>
    <w:p w14:paraId="62967B49" w14:textId="77777777" w:rsidR="004B3F04" w:rsidRDefault="004B3F04" w:rsidP="004B3F04">
      <w:r>
        <w:t>This template represents the QDM data type: Patient Characteristic Birth Date.</w:t>
      </w:r>
    </w:p>
    <w:p w14:paraId="42048353" w14:textId="77777777" w:rsidR="004B3F04" w:rsidRDefault="004B3F04" w:rsidP="004B3F04">
      <w:r>
        <w:t>Timing: The Patient Characteristic, Birthdate is a single point in time representing the date and time of birth. It does not have a start and stop time.</w:t>
      </w:r>
    </w:p>
    <w:p w14:paraId="422EDEE5" w14:textId="77777777" w:rsidR="004B3F04" w:rsidRDefault="004B3F04" w:rsidP="004B3F04">
      <w:pPr>
        <w:pStyle w:val="Caption"/>
      </w:pPr>
      <w:bookmarkStart w:id="2816" w:name="_Toc64842185"/>
      <w:bookmarkStart w:id="2817" w:name="_Toc65483269"/>
      <w:r>
        <w:lastRenderedPageBreak/>
        <w:t xml:space="preserve">Table </w:t>
      </w:r>
      <w:r>
        <w:fldChar w:fldCharType="begin"/>
      </w:r>
      <w:r>
        <w:instrText>SEQ Table \* ARABIC</w:instrText>
      </w:r>
      <w:r>
        <w:fldChar w:fldCharType="separate"/>
      </w:r>
      <w:r>
        <w:t>108</w:t>
      </w:r>
      <w:r>
        <w:fldChar w:fldCharType="end"/>
      </w:r>
      <w:r>
        <w:t>: Patient Characteristic Birth Date Constraints Overview</w:t>
      </w:r>
      <w:bookmarkEnd w:id="2816"/>
      <w:bookmarkEnd w:id="28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6801A65" w14:textId="77777777" w:rsidTr="000659BE">
        <w:trPr>
          <w:cantSplit/>
          <w:tblHeader/>
          <w:jc w:val="center"/>
        </w:trPr>
        <w:tc>
          <w:tcPr>
            <w:tcW w:w="0" w:type="dxa"/>
            <w:shd w:val="clear" w:color="auto" w:fill="E6E6E6"/>
            <w:noWrap/>
          </w:tcPr>
          <w:p w14:paraId="1B29C592" w14:textId="77777777" w:rsidR="004B3F04" w:rsidRDefault="004B3F04" w:rsidP="000659BE">
            <w:pPr>
              <w:pStyle w:val="TableHead"/>
            </w:pPr>
            <w:r>
              <w:t>XPath</w:t>
            </w:r>
          </w:p>
        </w:tc>
        <w:tc>
          <w:tcPr>
            <w:tcW w:w="720" w:type="dxa"/>
            <w:shd w:val="clear" w:color="auto" w:fill="E6E6E6"/>
            <w:noWrap/>
          </w:tcPr>
          <w:p w14:paraId="2C8D255E" w14:textId="77777777" w:rsidR="004B3F04" w:rsidRDefault="004B3F04" w:rsidP="000659BE">
            <w:pPr>
              <w:pStyle w:val="TableHead"/>
            </w:pPr>
            <w:r>
              <w:t>Card.</w:t>
            </w:r>
          </w:p>
        </w:tc>
        <w:tc>
          <w:tcPr>
            <w:tcW w:w="1152" w:type="dxa"/>
            <w:shd w:val="clear" w:color="auto" w:fill="E6E6E6"/>
            <w:noWrap/>
          </w:tcPr>
          <w:p w14:paraId="3DDF4AE2" w14:textId="77777777" w:rsidR="004B3F04" w:rsidRDefault="004B3F04" w:rsidP="000659BE">
            <w:pPr>
              <w:pStyle w:val="TableHead"/>
            </w:pPr>
            <w:r>
              <w:t>Verb</w:t>
            </w:r>
          </w:p>
        </w:tc>
        <w:tc>
          <w:tcPr>
            <w:tcW w:w="864" w:type="dxa"/>
            <w:shd w:val="clear" w:color="auto" w:fill="E6E6E6"/>
            <w:noWrap/>
          </w:tcPr>
          <w:p w14:paraId="3A48A1BC" w14:textId="77777777" w:rsidR="004B3F04" w:rsidRDefault="004B3F04" w:rsidP="000659BE">
            <w:pPr>
              <w:pStyle w:val="TableHead"/>
            </w:pPr>
            <w:r>
              <w:t>Data Type</w:t>
            </w:r>
          </w:p>
        </w:tc>
        <w:tc>
          <w:tcPr>
            <w:tcW w:w="864" w:type="dxa"/>
            <w:shd w:val="clear" w:color="auto" w:fill="E6E6E6"/>
            <w:noWrap/>
          </w:tcPr>
          <w:p w14:paraId="0F7176C7" w14:textId="77777777" w:rsidR="004B3F04" w:rsidRDefault="004B3F04" w:rsidP="000659BE">
            <w:pPr>
              <w:pStyle w:val="TableHead"/>
            </w:pPr>
            <w:r>
              <w:t>CONF#</w:t>
            </w:r>
          </w:p>
        </w:tc>
        <w:tc>
          <w:tcPr>
            <w:tcW w:w="864" w:type="dxa"/>
            <w:shd w:val="clear" w:color="auto" w:fill="E6E6E6"/>
            <w:noWrap/>
          </w:tcPr>
          <w:p w14:paraId="0EE65CBB" w14:textId="77777777" w:rsidR="004B3F04" w:rsidRDefault="004B3F04" w:rsidP="000659BE">
            <w:pPr>
              <w:pStyle w:val="TableHead"/>
            </w:pPr>
            <w:r>
              <w:t>Value</w:t>
            </w:r>
          </w:p>
        </w:tc>
      </w:tr>
      <w:tr w:rsidR="004B3F04" w14:paraId="5FF8A363" w14:textId="77777777" w:rsidTr="000659BE">
        <w:trPr>
          <w:jc w:val="center"/>
        </w:trPr>
        <w:tc>
          <w:tcPr>
            <w:tcW w:w="10160" w:type="dxa"/>
            <w:gridSpan w:val="6"/>
          </w:tcPr>
          <w:p w14:paraId="6B8171D3" w14:textId="77777777" w:rsidR="004B3F04" w:rsidRDefault="004B3F04" w:rsidP="000659BE">
            <w:pPr>
              <w:pStyle w:val="TableText"/>
            </w:pPr>
            <w:r>
              <w:t>observationCriteria (identifier: urn:hl7ii:2.16.840.1.113883.10.20.28.4.54:2017-05-01)</w:t>
            </w:r>
          </w:p>
        </w:tc>
      </w:tr>
      <w:tr w:rsidR="004B3F04" w14:paraId="4B1D075E" w14:textId="77777777" w:rsidTr="000659BE">
        <w:trPr>
          <w:jc w:val="center"/>
        </w:trPr>
        <w:tc>
          <w:tcPr>
            <w:tcW w:w="3345" w:type="dxa"/>
          </w:tcPr>
          <w:p w14:paraId="60A0F0FE" w14:textId="77777777" w:rsidR="004B3F04" w:rsidRDefault="004B3F04" w:rsidP="000659BE">
            <w:pPr>
              <w:pStyle w:val="TableText"/>
            </w:pPr>
            <w:r>
              <w:tab/>
              <w:t>@classCode</w:t>
            </w:r>
          </w:p>
        </w:tc>
        <w:tc>
          <w:tcPr>
            <w:tcW w:w="720" w:type="dxa"/>
          </w:tcPr>
          <w:p w14:paraId="194A2CEC" w14:textId="77777777" w:rsidR="004B3F04" w:rsidRDefault="004B3F04" w:rsidP="000659BE">
            <w:pPr>
              <w:pStyle w:val="TableText"/>
            </w:pPr>
            <w:r>
              <w:t>1..1</w:t>
            </w:r>
          </w:p>
        </w:tc>
        <w:tc>
          <w:tcPr>
            <w:tcW w:w="1152" w:type="dxa"/>
          </w:tcPr>
          <w:p w14:paraId="4DAA1BBF" w14:textId="77777777" w:rsidR="004B3F04" w:rsidRDefault="004B3F04" w:rsidP="000659BE">
            <w:pPr>
              <w:pStyle w:val="TableText"/>
            </w:pPr>
            <w:r>
              <w:t>SHALL</w:t>
            </w:r>
          </w:p>
        </w:tc>
        <w:tc>
          <w:tcPr>
            <w:tcW w:w="864" w:type="dxa"/>
          </w:tcPr>
          <w:p w14:paraId="11F74934" w14:textId="77777777" w:rsidR="004B3F04" w:rsidRDefault="004B3F04" w:rsidP="000659BE">
            <w:pPr>
              <w:pStyle w:val="TableText"/>
            </w:pPr>
          </w:p>
        </w:tc>
        <w:tc>
          <w:tcPr>
            <w:tcW w:w="1104" w:type="dxa"/>
          </w:tcPr>
          <w:p w14:paraId="56C0090F" w14:textId="77777777" w:rsidR="004B3F04" w:rsidRDefault="006C736C" w:rsidP="000659BE">
            <w:pPr>
              <w:pStyle w:val="TableText"/>
            </w:pPr>
            <w:hyperlink w:anchor="C_3335-31550">
              <w:r w:rsidR="004B3F04">
                <w:rPr>
                  <w:rStyle w:val="HyperlinkText9pt"/>
                </w:rPr>
                <w:t>3335-31550</w:t>
              </w:r>
            </w:hyperlink>
          </w:p>
        </w:tc>
        <w:tc>
          <w:tcPr>
            <w:tcW w:w="2975" w:type="dxa"/>
          </w:tcPr>
          <w:p w14:paraId="202874FE" w14:textId="77777777" w:rsidR="004B3F04" w:rsidRDefault="004B3F04" w:rsidP="000659BE">
            <w:pPr>
              <w:pStyle w:val="TableText"/>
            </w:pPr>
            <w:r>
              <w:t>OBS</w:t>
            </w:r>
          </w:p>
        </w:tc>
      </w:tr>
      <w:tr w:rsidR="004B3F04" w14:paraId="4AAA7DB5" w14:textId="77777777" w:rsidTr="000659BE">
        <w:trPr>
          <w:jc w:val="center"/>
        </w:trPr>
        <w:tc>
          <w:tcPr>
            <w:tcW w:w="3345" w:type="dxa"/>
          </w:tcPr>
          <w:p w14:paraId="33B08BD9" w14:textId="77777777" w:rsidR="004B3F04" w:rsidRDefault="004B3F04" w:rsidP="000659BE">
            <w:pPr>
              <w:pStyle w:val="TableText"/>
            </w:pPr>
            <w:r>
              <w:tab/>
              <w:t>@moodCode</w:t>
            </w:r>
          </w:p>
        </w:tc>
        <w:tc>
          <w:tcPr>
            <w:tcW w:w="720" w:type="dxa"/>
          </w:tcPr>
          <w:p w14:paraId="16F1D07D" w14:textId="77777777" w:rsidR="004B3F04" w:rsidRDefault="004B3F04" w:rsidP="000659BE">
            <w:pPr>
              <w:pStyle w:val="TableText"/>
            </w:pPr>
            <w:r>
              <w:t>1..1</w:t>
            </w:r>
          </w:p>
        </w:tc>
        <w:tc>
          <w:tcPr>
            <w:tcW w:w="1152" w:type="dxa"/>
          </w:tcPr>
          <w:p w14:paraId="55D7F7EB" w14:textId="77777777" w:rsidR="004B3F04" w:rsidRDefault="004B3F04" w:rsidP="000659BE">
            <w:pPr>
              <w:pStyle w:val="TableText"/>
            </w:pPr>
            <w:r>
              <w:t>SHALL</w:t>
            </w:r>
          </w:p>
        </w:tc>
        <w:tc>
          <w:tcPr>
            <w:tcW w:w="864" w:type="dxa"/>
          </w:tcPr>
          <w:p w14:paraId="594EC82A" w14:textId="77777777" w:rsidR="004B3F04" w:rsidRDefault="004B3F04" w:rsidP="000659BE">
            <w:pPr>
              <w:pStyle w:val="TableText"/>
            </w:pPr>
          </w:p>
        </w:tc>
        <w:tc>
          <w:tcPr>
            <w:tcW w:w="1104" w:type="dxa"/>
          </w:tcPr>
          <w:p w14:paraId="3E61CC46" w14:textId="77777777" w:rsidR="004B3F04" w:rsidRDefault="006C736C" w:rsidP="000659BE">
            <w:pPr>
              <w:pStyle w:val="TableText"/>
            </w:pPr>
            <w:hyperlink w:anchor="C_3335-31551">
              <w:r w:rsidR="004B3F04">
                <w:rPr>
                  <w:rStyle w:val="HyperlinkText9pt"/>
                </w:rPr>
                <w:t>3335-31551</w:t>
              </w:r>
            </w:hyperlink>
          </w:p>
        </w:tc>
        <w:tc>
          <w:tcPr>
            <w:tcW w:w="2975" w:type="dxa"/>
          </w:tcPr>
          <w:p w14:paraId="48E66B2D" w14:textId="77777777" w:rsidR="004B3F04" w:rsidRDefault="004B3F04" w:rsidP="000659BE">
            <w:pPr>
              <w:pStyle w:val="TableText"/>
            </w:pPr>
            <w:r>
              <w:t>urn:oid:2.16.840.1.113883.5.14 (HL7ActStatus) = EVN</w:t>
            </w:r>
          </w:p>
        </w:tc>
      </w:tr>
      <w:tr w:rsidR="004B3F04" w14:paraId="5F0788A7" w14:textId="77777777" w:rsidTr="000659BE">
        <w:trPr>
          <w:jc w:val="center"/>
        </w:trPr>
        <w:tc>
          <w:tcPr>
            <w:tcW w:w="3345" w:type="dxa"/>
          </w:tcPr>
          <w:p w14:paraId="09A552DD" w14:textId="77777777" w:rsidR="004B3F04" w:rsidRDefault="004B3F04" w:rsidP="000659BE">
            <w:pPr>
              <w:pStyle w:val="TableText"/>
            </w:pPr>
            <w:r>
              <w:tab/>
              <w:t>@actionNegationInd</w:t>
            </w:r>
          </w:p>
        </w:tc>
        <w:tc>
          <w:tcPr>
            <w:tcW w:w="720" w:type="dxa"/>
          </w:tcPr>
          <w:p w14:paraId="26688E0D" w14:textId="77777777" w:rsidR="004B3F04" w:rsidRDefault="004B3F04" w:rsidP="000659BE">
            <w:pPr>
              <w:pStyle w:val="TableText"/>
            </w:pPr>
            <w:r>
              <w:t>0..0</w:t>
            </w:r>
          </w:p>
        </w:tc>
        <w:tc>
          <w:tcPr>
            <w:tcW w:w="1152" w:type="dxa"/>
          </w:tcPr>
          <w:p w14:paraId="141E512E" w14:textId="77777777" w:rsidR="004B3F04" w:rsidRDefault="004B3F04" w:rsidP="000659BE">
            <w:pPr>
              <w:pStyle w:val="TableText"/>
            </w:pPr>
            <w:r>
              <w:t>SHALL NOT</w:t>
            </w:r>
          </w:p>
        </w:tc>
        <w:tc>
          <w:tcPr>
            <w:tcW w:w="864" w:type="dxa"/>
          </w:tcPr>
          <w:p w14:paraId="6A1D1DFC" w14:textId="77777777" w:rsidR="004B3F04" w:rsidRDefault="004B3F04" w:rsidP="000659BE">
            <w:pPr>
              <w:pStyle w:val="TableText"/>
            </w:pPr>
          </w:p>
        </w:tc>
        <w:tc>
          <w:tcPr>
            <w:tcW w:w="1104" w:type="dxa"/>
          </w:tcPr>
          <w:p w14:paraId="7A14494D" w14:textId="77777777" w:rsidR="004B3F04" w:rsidRDefault="006C736C" w:rsidP="000659BE">
            <w:pPr>
              <w:pStyle w:val="TableText"/>
            </w:pPr>
            <w:hyperlink w:anchor="C_3335-34706">
              <w:r w:rsidR="004B3F04">
                <w:rPr>
                  <w:rStyle w:val="HyperlinkText9pt"/>
                </w:rPr>
                <w:t>3335-34706</w:t>
              </w:r>
            </w:hyperlink>
          </w:p>
        </w:tc>
        <w:tc>
          <w:tcPr>
            <w:tcW w:w="2975" w:type="dxa"/>
          </w:tcPr>
          <w:p w14:paraId="774CF95E" w14:textId="77777777" w:rsidR="004B3F04" w:rsidRDefault="004B3F04" w:rsidP="000659BE">
            <w:pPr>
              <w:pStyle w:val="TableText"/>
            </w:pPr>
          </w:p>
        </w:tc>
      </w:tr>
      <w:tr w:rsidR="004B3F04" w14:paraId="7D6FD0B5" w14:textId="77777777" w:rsidTr="000659BE">
        <w:trPr>
          <w:jc w:val="center"/>
        </w:trPr>
        <w:tc>
          <w:tcPr>
            <w:tcW w:w="3345" w:type="dxa"/>
          </w:tcPr>
          <w:p w14:paraId="3F125219" w14:textId="77777777" w:rsidR="004B3F04" w:rsidRDefault="004B3F04" w:rsidP="000659BE">
            <w:pPr>
              <w:pStyle w:val="TableText"/>
            </w:pPr>
            <w:r>
              <w:tab/>
              <w:t>templateId</w:t>
            </w:r>
          </w:p>
        </w:tc>
        <w:tc>
          <w:tcPr>
            <w:tcW w:w="720" w:type="dxa"/>
          </w:tcPr>
          <w:p w14:paraId="3CE46458" w14:textId="77777777" w:rsidR="004B3F04" w:rsidRDefault="004B3F04" w:rsidP="000659BE">
            <w:pPr>
              <w:pStyle w:val="TableText"/>
            </w:pPr>
            <w:r>
              <w:t>1..1</w:t>
            </w:r>
          </w:p>
        </w:tc>
        <w:tc>
          <w:tcPr>
            <w:tcW w:w="1152" w:type="dxa"/>
          </w:tcPr>
          <w:p w14:paraId="20EA66F4" w14:textId="77777777" w:rsidR="004B3F04" w:rsidRDefault="004B3F04" w:rsidP="000659BE">
            <w:pPr>
              <w:pStyle w:val="TableText"/>
            </w:pPr>
            <w:r>
              <w:t>SHALL</w:t>
            </w:r>
          </w:p>
        </w:tc>
        <w:tc>
          <w:tcPr>
            <w:tcW w:w="864" w:type="dxa"/>
          </w:tcPr>
          <w:p w14:paraId="5B7C5018" w14:textId="77777777" w:rsidR="004B3F04" w:rsidRDefault="004B3F04" w:rsidP="000659BE">
            <w:pPr>
              <w:pStyle w:val="TableText"/>
            </w:pPr>
          </w:p>
        </w:tc>
        <w:tc>
          <w:tcPr>
            <w:tcW w:w="1104" w:type="dxa"/>
          </w:tcPr>
          <w:p w14:paraId="4B197E10" w14:textId="77777777" w:rsidR="004B3F04" w:rsidRDefault="006C736C" w:rsidP="000659BE">
            <w:pPr>
              <w:pStyle w:val="TableText"/>
            </w:pPr>
            <w:hyperlink w:anchor="C_3335-31552">
              <w:r w:rsidR="004B3F04">
                <w:rPr>
                  <w:rStyle w:val="HyperlinkText9pt"/>
                </w:rPr>
                <w:t>3335-31552</w:t>
              </w:r>
            </w:hyperlink>
          </w:p>
        </w:tc>
        <w:tc>
          <w:tcPr>
            <w:tcW w:w="2975" w:type="dxa"/>
          </w:tcPr>
          <w:p w14:paraId="2C060162" w14:textId="77777777" w:rsidR="004B3F04" w:rsidRDefault="004B3F04" w:rsidP="000659BE">
            <w:pPr>
              <w:pStyle w:val="TableText"/>
            </w:pPr>
          </w:p>
        </w:tc>
      </w:tr>
      <w:tr w:rsidR="004B3F04" w14:paraId="75F9100C" w14:textId="77777777" w:rsidTr="000659BE">
        <w:trPr>
          <w:jc w:val="center"/>
        </w:trPr>
        <w:tc>
          <w:tcPr>
            <w:tcW w:w="3345" w:type="dxa"/>
          </w:tcPr>
          <w:p w14:paraId="45A6B43A" w14:textId="77777777" w:rsidR="004B3F04" w:rsidRDefault="004B3F04" w:rsidP="000659BE">
            <w:pPr>
              <w:pStyle w:val="TableText"/>
            </w:pPr>
            <w:r>
              <w:tab/>
            </w:r>
            <w:r>
              <w:tab/>
              <w:t>item</w:t>
            </w:r>
          </w:p>
        </w:tc>
        <w:tc>
          <w:tcPr>
            <w:tcW w:w="720" w:type="dxa"/>
          </w:tcPr>
          <w:p w14:paraId="275CF44E" w14:textId="77777777" w:rsidR="004B3F04" w:rsidRDefault="004B3F04" w:rsidP="000659BE">
            <w:pPr>
              <w:pStyle w:val="TableText"/>
            </w:pPr>
            <w:r>
              <w:t>1..1</w:t>
            </w:r>
          </w:p>
        </w:tc>
        <w:tc>
          <w:tcPr>
            <w:tcW w:w="1152" w:type="dxa"/>
          </w:tcPr>
          <w:p w14:paraId="34152902" w14:textId="77777777" w:rsidR="004B3F04" w:rsidRDefault="004B3F04" w:rsidP="000659BE">
            <w:pPr>
              <w:pStyle w:val="TableText"/>
            </w:pPr>
            <w:r>
              <w:t>SHALL</w:t>
            </w:r>
          </w:p>
        </w:tc>
        <w:tc>
          <w:tcPr>
            <w:tcW w:w="864" w:type="dxa"/>
          </w:tcPr>
          <w:p w14:paraId="2AD2EEF2" w14:textId="77777777" w:rsidR="004B3F04" w:rsidRDefault="004B3F04" w:rsidP="000659BE">
            <w:pPr>
              <w:pStyle w:val="TableText"/>
            </w:pPr>
          </w:p>
        </w:tc>
        <w:tc>
          <w:tcPr>
            <w:tcW w:w="1104" w:type="dxa"/>
          </w:tcPr>
          <w:p w14:paraId="79257CBF" w14:textId="77777777" w:rsidR="004B3F04" w:rsidRDefault="006C736C" w:rsidP="000659BE">
            <w:pPr>
              <w:pStyle w:val="TableText"/>
            </w:pPr>
            <w:hyperlink w:anchor="C_3335-31553">
              <w:r w:rsidR="004B3F04">
                <w:rPr>
                  <w:rStyle w:val="HyperlinkText9pt"/>
                </w:rPr>
                <w:t>3335-31553</w:t>
              </w:r>
            </w:hyperlink>
          </w:p>
        </w:tc>
        <w:tc>
          <w:tcPr>
            <w:tcW w:w="2975" w:type="dxa"/>
          </w:tcPr>
          <w:p w14:paraId="2E2FAC7D" w14:textId="77777777" w:rsidR="004B3F04" w:rsidRDefault="004B3F04" w:rsidP="000659BE">
            <w:pPr>
              <w:pStyle w:val="TableText"/>
            </w:pPr>
          </w:p>
        </w:tc>
      </w:tr>
      <w:tr w:rsidR="004B3F04" w14:paraId="2A23E612" w14:textId="77777777" w:rsidTr="000659BE">
        <w:trPr>
          <w:jc w:val="center"/>
        </w:trPr>
        <w:tc>
          <w:tcPr>
            <w:tcW w:w="3345" w:type="dxa"/>
          </w:tcPr>
          <w:p w14:paraId="6EE997FD" w14:textId="77777777" w:rsidR="004B3F04" w:rsidRDefault="004B3F04" w:rsidP="000659BE">
            <w:pPr>
              <w:pStyle w:val="TableText"/>
            </w:pPr>
            <w:r>
              <w:tab/>
            </w:r>
            <w:r>
              <w:tab/>
            </w:r>
            <w:r>
              <w:tab/>
              <w:t>@root</w:t>
            </w:r>
          </w:p>
        </w:tc>
        <w:tc>
          <w:tcPr>
            <w:tcW w:w="720" w:type="dxa"/>
          </w:tcPr>
          <w:p w14:paraId="1278BA07" w14:textId="77777777" w:rsidR="004B3F04" w:rsidRDefault="004B3F04" w:rsidP="000659BE">
            <w:pPr>
              <w:pStyle w:val="TableText"/>
            </w:pPr>
            <w:r>
              <w:t>1..1</w:t>
            </w:r>
          </w:p>
        </w:tc>
        <w:tc>
          <w:tcPr>
            <w:tcW w:w="1152" w:type="dxa"/>
          </w:tcPr>
          <w:p w14:paraId="3C854E6C" w14:textId="77777777" w:rsidR="004B3F04" w:rsidRDefault="004B3F04" w:rsidP="000659BE">
            <w:pPr>
              <w:pStyle w:val="TableText"/>
            </w:pPr>
            <w:r>
              <w:t>SHALL</w:t>
            </w:r>
          </w:p>
        </w:tc>
        <w:tc>
          <w:tcPr>
            <w:tcW w:w="864" w:type="dxa"/>
          </w:tcPr>
          <w:p w14:paraId="611E61B2" w14:textId="77777777" w:rsidR="004B3F04" w:rsidRDefault="004B3F04" w:rsidP="000659BE">
            <w:pPr>
              <w:pStyle w:val="TableText"/>
            </w:pPr>
          </w:p>
        </w:tc>
        <w:tc>
          <w:tcPr>
            <w:tcW w:w="1104" w:type="dxa"/>
          </w:tcPr>
          <w:p w14:paraId="6596C90C" w14:textId="77777777" w:rsidR="004B3F04" w:rsidRDefault="006C736C" w:rsidP="000659BE">
            <w:pPr>
              <w:pStyle w:val="TableText"/>
            </w:pPr>
            <w:hyperlink w:anchor="C_3335-31554">
              <w:r w:rsidR="004B3F04">
                <w:rPr>
                  <w:rStyle w:val="HyperlinkText9pt"/>
                </w:rPr>
                <w:t>3335-31554</w:t>
              </w:r>
            </w:hyperlink>
          </w:p>
        </w:tc>
        <w:tc>
          <w:tcPr>
            <w:tcW w:w="2975" w:type="dxa"/>
          </w:tcPr>
          <w:p w14:paraId="64ABB3F7" w14:textId="77777777" w:rsidR="004B3F04" w:rsidRDefault="004B3F04" w:rsidP="000659BE">
            <w:pPr>
              <w:pStyle w:val="TableText"/>
            </w:pPr>
            <w:r>
              <w:t>2.16.840.1.113883.10.20.28.4.54</w:t>
            </w:r>
          </w:p>
        </w:tc>
      </w:tr>
      <w:tr w:rsidR="004B3F04" w14:paraId="6AA47DD8" w14:textId="77777777" w:rsidTr="000659BE">
        <w:trPr>
          <w:jc w:val="center"/>
        </w:trPr>
        <w:tc>
          <w:tcPr>
            <w:tcW w:w="3345" w:type="dxa"/>
          </w:tcPr>
          <w:p w14:paraId="3E3E0420" w14:textId="77777777" w:rsidR="004B3F04" w:rsidRDefault="004B3F04" w:rsidP="000659BE">
            <w:pPr>
              <w:pStyle w:val="TableText"/>
            </w:pPr>
            <w:r>
              <w:tab/>
            </w:r>
            <w:r>
              <w:tab/>
            </w:r>
            <w:r>
              <w:tab/>
              <w:t>@extension</w:t>
            </w:r>
          </w:p>
        </w:tc>
        <w:tc>
          <w:tcPr>
            <w:tcW w:w="720" w:type="dxa"/>
          </w:tcPr>
          <w:p w14:paraId="6C311351" w14:textId="77777777" w:rsidR="004B3F04" w:rsidRDefault="004B3F04" w:rsidP="000659BE">
            <w:pPr>
              <w:pStyle w:val="TableText"/>
            </w:pPr>
            <w:r>
              <w:t>1..1</w:t>
            </w:r>
          </w:p>
        </w:tc>
        <w:tc>
          <w:tcPr>
            <w:tcW w:w="1152" w:type="dxa"/>
          </w:tcPr>
          <w:p w14:paraId="31BF0682" w14:textId="77777777" w:rsidR="004B3F04" w:rsidRDefault="004B3F04" w:rsidP="000659BE">
            <w:pPr>
              <w:pStyle w:val="TableText"/>
            </w:pPr>
            <w:r>
              <w:t>SHALL</w:t>
            </w:r>
          </w:p>
        </w:tc>
        <w:tc>
          <w:tcPr>
            <w:tcW w:w="864" w:type="dxa"/>
          </w:tcPr>
          <w:p w14:paraId="08697B47" w14:textId="77777777" w:rsidR="004B3F04" w:rsidRDefault="004B3F04" w:rsidP="000659BE">
            <w:pPr>
              <w:pStyle w:val="TableText"/>
            </w:pPr>
          </w:p>
        </w:tc>
        <w:tc>
          <w:tcPr>
            <w:tcW w:w="1104" w:type="dxa"/>
          </w:tcPr>
          <w:p w14:paraId="51AB024C" w14:textId="77777777" w:rsidR="004B3F04" w:rsidRDefault="006C736C" w:rsidP="000659BE">
            <w:pPr>
              <w:pStyle w:val="TableText"/>
            </w:pPr>
            <w:hyperlink w:anchor="C_3335-33650">
              <w:r w:rsidR="004B3F04">
                <w:rPr>
                  <w:rStyle w:val="HyperlinkText9pt"/>
                </w:rPr>
                <w:t>3335-33650</w:t>
              </w:r>
            </w:hyperlink>
          </w:p>
        </w:tc>
        <w:tc>
          <w:tcPr>
            <w:tcW w:w="2975" w:type="dxa"/>
          </w:tcPr>
          <w:p w14:paraId="2883FD98" w14:textId="77777777" w:rsidR="004B3F04" w:rsidRDefault="004B3F04" w:rsidP="000659BE">
            <w:pPr>
              <w:pStyle w:val="TableText"/>
            </w:pPr>
            <w:r>
              <w:t>2017-05-01</w:t>
            </w:r>
          </w:p>
        </w:tc>
      </w:tr>
      <w:tr w:rsidR="004B3F04" w14:paraId="038F0753" w14:textId="77777777" w:rsidTr="000659BE">
        <w:trPr>
          <w:jc w:val="center"/>
        </w:trPr>
        <w:tc>
          <w:tcPr>
            <w:tcW w:w="3345" w:type="dxa"/>
          </w:tcPr>
          <w:p w14:paraId="437CA834" w14:textId="77777777" w:rsidR="004B3F04" w:rsidRDefault="004B3F04" w:rsidP="000659BE">
            <w:pPr>
              <w:pStyle w:val="TableText"/>
            </w:pPr>
            <w:r>
              <w:tab/>
              <w:t>id</w:t>
            </w:r>
          </w:p>
        </w:tc>
        <w:tc>
          <w:tcPr>
            <w:tcW w:w="720" w:type="dxa"/>
          </w:tcPr>
          <w:p w14:paraId="204D997A" w14:textId="77777777" w:rsidR="004B3F04" w:rsidRDefault="004B3F04" w:rsidP="000659BE">
            <w:pPr>
              <w:pStyle w:val="TableText"/>
            </w:pPr>
            <w:r>
              <w:t>1..1</w:t>
            </w:r>
          </w:p>
        </w:tc>
        <w:tc>
          <w:tcPr>
            <w:tcW w:w="1152" w:type="dxa"/>
          </w:tcPr>
          <w:p w14:paraId="5C0594D7" w14:textId="77777777" w:rsidR="004B3F04" w:rsidRDefault="004B3F04" w:rsidP="000659BE">
            <w:pPr>
              <w:pStyle w:val="TableText"/>
            </w:pPr>
            <w:r>
              <w:t>SHALL</w:t>
            </w:r>
          </w:p>
        </w:tc>
        <w:tc>
          <w:tcPr>
            <w:tcW w:w="864" w:type="dxa"/>
          </w:tcPr>
          <w:p w14:paraId="5D2BECCC" w14:textId="77777777" w:rsidR="004B3F04" w:rsidRDefault="004B3F04" w:rsidP="000659BE">
            <w:pPr>
              <w:pStyle w:val="TableText"/>
            </w:pPr>
          </w:p>
        </w:tc>
        <w:tc>
          <w:tcPr>
            <w:tcW w:w="1104" w:type="dxa"/>
          </w:tcPr>
          <w:p w14:paraId="79282F23" w14:textId="77777777" w:rsidR="004B3F04" w:rsidRDefault="006C736C" w:rsidP="000659BE">
            <w:pPr>
              <w:pStyle w:val="TableText"/>
            </w:pPr>
            <w:hyperlink w:anchor="C_3335-31555">
              <w:r w:rsidR="004B3F04">
                <w:rPr>
                  <w:rStyle w:val="HyperlinkText9pt"/>
                </w:rPr>
                <w:t>3335-31555</w:t>
              </w:r>
            </w:hyperlink>
          </w:p>
        </w:tc>
        <w:tc>
          <w:tcPr>
            <w:tcW w:w="2975" w:type="dxa"/>
          </w:tcPr>
          <w:p w14:paraId="15A55A89" w14:textId="77777777" w:rsidR="004B3F04" w:rsidRDefault="004B3F04" w:rsidP="000659BE">
            <w:pPr>
              <w:pStyle w:val="TableText"/>
            </w:pPr>
          </w:p>
        </w:tc>
      </w:tr>
      <w:tr w:rsidR="004B3F04" w14:paraId="7FAF25CF" w14:textId="77777777" w:rsidTr="000659BE">
        <w:trPr>
          <w:jc w:val="center"/>
        </w:trPr>
        <w:tc>
          <w:tcPr>
            <w:tcW w:w="3345" w:type="dxa"/>
          </w:tcPr>
          <w:p w14:paraId="2118AE8E" w14:textId="77777777" w:rsidR="004B3F04" w:rsidRDefault="004B3F04" w:rsidP="000659BE">
            <w:pPr>
              <w:pStyle w:val="TableText"/>
            </w:pPr>
            <w:r>
              <w:tab/>
              <w:t>code</w:t>
            </w:r>
          </w:p>
        </w:tc>
        <w:tc>
          <w:tcPr>
            <w:tcW w:w="720" w:type="dxa"/>
          </w:tcPr>
          <w:p w14:paraId="4AED484A" w14:textId="77777777" w:rsidR="004B3F04" w:rsidRDefault="004B3F04" w:rsidP="000659BE">
            <w:pPr>
              <w:pStyle w:val="TableText"/>
            </w:pPr>
            <w:r>
              <w:t>1..1</w:t>
            </w:r>
          </w:p>
        </w:tc>
        <w:tc>
          <w:tcPr>
            <w:tcW w:w="1152" w:type="dxa"/>
          </w:tcPr>
          <w:p w14:paraId="0BFB1C66" w14:textId="77777777" w:rsidR="004B3F04" w:rsidRDefault="004B3F04" w:rsidP="000659BE">
            <w:pPr>
              <w:pStyle w:val="TableText"/>
            </w:pPr>
            <w:r>
              <w:t>SHALL</w:t>
            </w:r>
          </w:p>
        </w:tc>
        <w:tc>
          <w:tcPr>
            <w:tcW w:w="864" w:type="dxa"/>
          </w:tcPr>
          <w:p w14:paraId="3B7D1C8B" w14:textId="77777777" w:rsidR="004B3F04" w:rsidRDefault="004B3F04" w:rsidP="000659BE">
            <w:pPr>
              <w:pStyle w:val="TableText"/>
            </w:pPr>
          </w:p>
        </w:tc>
        <w:tc>
          <w:tcPr>
            <w:tcW w:w="1104" w:type="dxa"/>
          </w:tcPr>
          <w:p w14:paraId="49BCCFC5" w14:textId="77777777" w:rsidR="004B3F04" w:rsidRDefault="006C736C" w:rsidP="000659BE">
            <w:pPr>
              <w:pStyle w:val="TableText"/>
            </w:pPr>
            <w:hyperlink w:anchor="C_3335-31556">
              <w:r w:rsidR="004B3F04">
                <w:rPr>
                  <w:rStyle w:val="HyperlinkText9pt"/>
                </w:rPr>
                <w:t>3335-31556</w:t>
              </w:r>
            </w:hyperlink>
          </w:p>
        </w:tc>
        <w:tc>
          <w:tcPr>
            <w:tcW w:w="2975" w:type="dxa"/>
          </w:tcPr>
          <w:p w14:paraId="6B7B9926" w14:textId="77777777" w:rsidR="004B3F04" w:rsidRDefault="004B3F04" w:rsidP="000659BE">
            <w:pPr>
              <w:pStyle w:val="TableText"/>
            </w:pPr>
          </w:p>
        </w:tc>
      </w:tr>
      <w:tr w:rsidR="004B3F04" w14:paraId="28245BC8" w14:textId="77777777" w:rsidTr="000659BE">
        <w:trPr>
          <w:jc w:val="center"/>
        </w:trPr>
        <w:tc>
          <w:tcPr>
            <w:tcW w:w="3345" w:type="dxa"/>
          </w:tcPr>
          <w:p w14:paraId="7D4A82B0" w14:textId="77777777" w:rsidR="004B3F04" w:rsidRDefault="004B3F04" w:rsidP="000659BE">
            <w:pPr>
              <w:pStyle w:val="TableText"/>
            </w:pPr>
            <w:r>
              <w:tab/>
            </w:r>
            <w:r>
              <w:tab/>
              <w:t>@code</w:t>
            </w:r>
          </w:p>
        </w:tc>
        <w:tc>
          <w:tcPr>
            <w:tcW w:w="720" w:type="dxa"/>
          </w:tcPr>
          <w:p w14:paraId="2E8489F5" w14:textId="77777777" w:rsidR="004B3F04" w:rsidRDefault="004B3F04" w:rsidP="000659BE">
            <w:pPr>
              <w:pStyle w:val="TableText"/>
            </w:pPr>
            <w:r>
              <w:t>1..1</w:t>
            </w:r>
          </w:p>
        </w:tc>
        <w:tc>
          <w:tcPr>
            <w:tcW w:w="1152" w:type="dxa"/>
          </w:tcPr>
          <w:p w14:paraId="2DAD44C3" w14:textId="77777777" w:rsidR="004B3F04" w:rsidRDefault="004B3F04" w:rsidP="000659BE">
            <w:pPr>
              <w:pStyle w:val="TableText"/>
            </w:pPr>
            <w:r>
              <w:t>SHALL</w:t>
            </w:r>
          </w:p>
        </w:tc>
        <w:tc>
          <w:tcPr>
            <w:tcW w:w="864" w:type="dxa"/>
          </w:tcPr>
          <w:p w14:paraId="6B33AEA0" w14:textId="77777777" w:rsidR="004B3F04" w:rsidRDefault="004B3F04" w:rsidP="000659BE">
            <w:pPr>
              <w:pStyle w:val="TableText"/>
            </w:pPr>
          </w:p>
        </w:tc>
        <w:tc>
          <w:tcPr>
            <w:tcW w:w="1104" w:type="dxa"/>
          </w:tcPr>
          <w:p w14:paraId="38BF1C66" w14:textId="77777777" w:rsidR="004B3F04" w:rsidRDefault="006C736C" w:rsidP="000659BE">
            <w:pPr>
              <w:pStyle w:val="TableText"/>
            </w:pPr>
            <w:hyperlink w:anchor="C_3335-31557">
              <w:r w:rsidR="004B3F04">
                <w:rPr>
                  <w:rStyle w:val="HyperlinkText9pt"/>
                </w:rPr>
                <w:t>3335-31557</w:t>
              </w:r>
            </w:hyperlink>
          </w:p>
        </w:tc>
        <w:tc>
          <w:tcPr>
            <w:tcW w:w="2975" w:type="dxa"/>
          </w:tcPr>
          <w:p w14:paraId="16B13AAA" w14:textId="77777777" w:rsidR="004B3F04" w:rsidRDefault="004B3F04" w:rsidP="000659BE">
            <w:pPr>
              <w:pStyle w:val="TableText"/>
            </w:pPr>
            <w:r>
              <w:t>21112-8</w:t>
            </w:r>
          </w:p>
        </w:tc>
      </w:tr>
      <w:tr w:rsidR="004B3F04" w14:paraId="44C41CE7" w14:textId="77777777" w:rsidTr="000659BE">
        <w:trPr>
          <w:jc w:val="center"/>
        </w:trPr>
        <w:tc>
          <w:tcPr>
            <w:tcW w:w="3345" w:type="dxa"/>
          </w:tcPr>
          <w:p w14:paraId="15E1E133" w14:textId="77777777" w:rsidR="004B3F04" w:rsidRDefault="004B3F04" w:rsidP="000659BE">
            <w:pPr>
              <w:pStyle w:val="TableText"/>
            </w:pPr>
            <w:r>
              <w:tab/>
            </w:r>
            <w:r>
              <w:tab/>
              <w:t>@codeSystem</w:t>
            </w:r>
          </w:p>
        </w:tc>
        <w:tc>
          <w:tcPr>
            <w:tcW w:w="720" w:type="dxa"/>
          </w:tcPr>
          <w:p w14:paraId="15891754" w14:textId="77777777" w:rsidR="004B3F04" w:rsidRDefault="004B3F04" w:rsidP="000659BE">
            <w:pPr>
              <w:pStyle w:val="TableText"/>
            </w:pPr>
            <w:r>
              <w:t>1..1</w:t>
            </w:r>
          </w:p>
        </w:tc>
        <w:tc>
          <w:tcPr>
            <w:tcW w:w="1152" w:type="dxa"/>
          </w:tcPr>
          <w:p w14:paraId="4750B507" w14:textId="77777777" w:rsidR="004B3F04" w:rsidRDefault="004B3F04" w:rsidP="000659BE">
            <w:pPr>
              <w:pStyle w:val="TableText"/>
            </w:pPr>
            <w:r>
              <w:t>SHALL</w:t>
            </w:r>
          </w:p>
        </w:tc>
        <w:tc>
          <w:tcPr>
            <w:tcW w:w="864" w:type="dxa"/>
          </w:tcPr>
          <w:p w14:paraId="7E3D9A44" w14:textId="77777777" w:rsidR="004B3F04" w:rsidRDefault="004B3F04" w:rsidP="000659BE">
            <w:pPr>
              <w:pStyle w:val="TableText"/>
            </w:pPr>
          </w:p>
        </w:tc>
        <w:tc>
          <w:tcPr>
            <w:tcW w:w="1104" w:type="dxa"/>
          </w:tcPr>
          <w:p w14:paraId="1C5422E8" w14:textId="77777777" w:rsidR="004B3F04" w:rsidRDefault="006C736C" w:rsidP="000659BE">
            <w:pPr>
              <w:pStyle w:val="TableText"/>
            </w:pPr>
            <w:hyperlink w:anchor="C_3335-31558">
              <w:r w:rsidR="004B3F04">
                <w:rPr>
                  <w:rStyle w:val="HyperlinkText9pt"/>
                </w:rPr>
                <w:t>3335-31558</w:t>
              </w:r>
            </w:hyperlink>
          </w:p>
        </w:tc>
        <w:tc>
          <w:tcPr>
            <w:tcW w:w="2975" w:type="dxa"/>
          </w:tcPr>
          <w:p w14:paraId="62CBF007" w14:textId="77777777" w:rsidR="004B3F04" w:rsidRDefault="004B3F04" w:rsidP="000659BE">
            <w:pPr>
              <w:pStyle w:val="TableText"/>
            </w:pPr>
            <w:r>
              <w:t>2.16.840.1.113883.6.1</w:t>
            </w:r>
          </w:p>
        </w:tc>
      </w:tr>
      <w:tr w:rsidR="004B3F04" w14:paraId="664205C1" w14:textId="77777777" w:rsidTr="000659BE">
        <w:trPr>
          <w:jc w:val="center"/>
        </w:trPr>
        <w:tc>
          <w:tcPr>
            <w:tcW w:w="3345" w:type="dxa"/>
          </w:tcPr>
          <w:p w14:paraId="32959406" w14:textId="77777777" w:rsidR="004B3F04" w:rsidRDefault="004B3F04" w:rsidP="000659BE">
            <w:pPr>
              <w:pStyle w:val="TableText"/>
            </w:pPr>
            <w:r>
              <w:tab/>
              <w:t>title</w:t>
            </w:r>
          </w:p>
        </w:tc>
        <w:tc>
          <w:tcPr>
            <w:tcW w:w="720" w:type="dxa"/>
          </w:tcPr>
          <w:p w14:paraId="2F5C764F" w14:textId="77777777" w:rsidR="004B3F04" w:rsidRDefault="004B3F04" w:rsidP="000659BE">
            <w:pPr>
              <w:pStyle w:val="TableText"/>
            </w:pPr>
            <w:r>
              <w:t>1..1</w:t>
            </w:r>
          </w:p>
        </w:tc>
        <w:tc>
          <w:tcPr>
            <w:tcW w:w="1152" w:type="dxa"/>
          </w:tcPr>
          <w:p w14:paraId="09337D29" w14:textId="77777777" w:rsidR="004B3F04" w:rsidRDefault="004B3F04" w:rsidP="000659BE">
            <w:pPr>
              <w:pStyle w:val="TableText"/>
            </w:pPr>
            <w:r>
              <w:t>SHALL</w:t>
            </w:r>
          </w:p>
        </w:tc>
        <w:tc>
          <w:tcPr>
            <w:tcW w:w="864" w:type="dxa"/>
          </w:tcPr>
          <w:p w14:paraId="175533D0" w14:textId="77777777" w:rsidR="004B3F04" w:rsidRDefault="004B3F04" w:rsidP="000659BE">
            <w:pPr>
              <w:pStyle w:val="TableText"/>
            </w:pPr>
          </w:p>
        </w:tc>
        <w:tc>
          <w:tcPr>
            <w:tcW w:w="1104" w:type="dxa"/>
          </w:tcPr>
          <w:p w14:paraId="3AB16298" w14:textId="77777777" w:rsidR="004B3F04" w:rsidRDefault="006C736C" w:rsidP="000659BE">
            <w:pPr>
              <w:pStyle w:val="TableText"/>
            </w:pPr>
            <w:hyperlink w:anchor="C_3335-34722">
              <w:r w:rsidR="004B3F04">
                <w:rPr>
                  <w:rStyle w:val="HyperlinkText9pt"/>
                </w:rPr>
                <w:t>3335-34722</w:t>
              </w:r>
            </w:hyperlink>
          </w:p>
        </w:tc>
        <w:tc>
          <w:tcPr>
            <w:tcW w:w="2975" w:type="dxa"/>
          </w:tcPr>
          <w:p w14:paraId="42202541" w14:textId="77777777" w:rsidR="004B3F04" w:rsidRDefault="004B3F04" w:rsidP="000659BE">
            <w:pPr>
              <w:pStyle w:val="TableText"/>
            </w:pPr>
          </w:p>
        </w:tc>
      </w:tr>
      <w:tr w:rsidR="004B3F04" w14:paraId="5DC259B0" w14:textId="77777777" w:rsidTr="000659BE">
        <w:trPr>
          <w:jc w:val="center"/>
        </w:trPr>
        <w:tc>
          <w:tcPr>
            <w:tcW w:w="3345" w:type="dxa"/>
          </w:tcPr>
          <w:p w14:paraId="0DE3A079" w14:textId="77777777" w:rsidR="004B3F04" w:rsidRDefault="004B3F04" w:rsidP="000659BE">
            <w:pPr>
              <w:pStyle w:val="TableText"/>
            </w:pPr>
            <w:r>
              <w:tab/>
              <w:t>statusCode</w:t>
            </w:r>
          </w:p>
        </w:tc>
        <w:tc>
          <w:tcPr>
            <w:tcW w:w="720" w:type="dxa"/>
          </w:tcPr>
          <w:p w14:paraId="708FEFE3" w14:textId="77777777" w:rsidR="004B3F04" w:rsidRDefault="004B3F04" w:rsidP="000659BE">
            <w:pPr>
              <w:pStyle w:val="TableText"/>
            </w:pPr>
            <w:r>
              <w:t>1..1</w:t>
            </w:r>
          </w:p>
        </w:tc>
        <w:tc>
          <w:tcPr>
            <w:tcW w:w="1152" w:type="dxa"/>
          </w:tcPr>
          <w:p w14:paraId="5CF2BE91" w14:textId="77777777" w:rsidR="004B3F04" w:rsidRDefault="004B3F04" w:rsidP="000659BE">
            <w:pPr>
              <w:pStyle w:val="TableText"/>
            </w:pPr>
            <w:r>
              <w:t>SHALL</w:t>
            </w:r>
          </w:p>
        </w:tc>
        <w:tc>
          <w:tcPr>
            <w:tcW w:w="864" w:type="dxa"/>
          </w:tcPr>
          <w:p w14:paraId="6785981D" w14:textId="77777777" w:rsidR="004B3F04" w:rsidRDefault="004B3F04" w:rsidP="000659BE">
            <w:pPr>
              <w:pStyle w:val="TableText"/>
            </w:pPr>
          </w:p>
        </w:tc>
        <w:tc>
          <w:tcPr>
            <w:tcW w:w="1104" w:type="dxa"/>
          </w:tcPr>
          <w:p w14:paraId="0B298FC4" w14:textId="77777777" w:rsidR="004B3F04" w:rsidRDefault="006C736C" w:rsidP="000659BE">
            <w:pPr>
              <w:pStyle w:val="TableText"/>
            </w:pPr>
            <w:hyperlink w:anchor="C_3335-31583">
              <w:r w:rsidR="004B3F04">
                <w:rPr>
                  <w:rStyle w:val="HyperlinkText9pt"/>
                </w:rPr>
                <w:t>3335-31583</w:t>
              </w:r>
            </w:hyperlink>
          </w:p>
        </w:tc>
        <w:tc>
          <w:tcPr>
            <w:tcW w:w="2975" w:type="dxa"/>
          </w:tcPr>
          <w:p w14:paraId="547D1603" w14:textId="77777777" w:rsidR="004B3F04" w:rsidRDefault="004B3F04" w:rsidP="000659BE">
            <w:pPr>
              <w:pStyle w:val="TableText"/>
            </w:pPr>
          </w:p>
        </w:tc>
      </w:tr>
      <w:tr w:rsidR="004B3F04" w14:paraId="580FD6EE" w14:textId="77777777" w:rsidTr="000659BE">
        <w:trPr>
          <w:jc w:val="center"/>
        </w:trPr>
        <w:tc>
          <w:tcPr>
            <w:tcW w:w="3345" w:type="dxa"/>
          </w:tcPr>
          <w:p w14:paraId="03F7A4A9" w14:textId="77777777" w:rsidR="004B3F04" w:rsidRDefault="004B3F04" w:rsidP="000659BE">
            <w:pPr>
              <w:pStyle w:val="TableText"/>
            </w:pPr>
            <w:r>
              <w:tab/>
            </w:r>
            <w:r>
              <w:tab/>
              <w:t>@code</w:t>
            </w:r>
          </w:p>
        </w:tc>
        <w:tc>
          <w:tcPr>
            <w:tcW w:w="720" w:type="dxa"/>
          </w:tcPr>
          <w:p w14:paraId="4E749433" w14:textId="77777777" w:rsidR="004B3F04" w:rsidRDefault="004B3F04" w:rsidP="000659BE">
            <w:pPr>
              <w:pStyle w:val="TableText"/>
            </w:pPr>
            <w:r>
              <w:t>1..1</w:t>
            </w:r>
          </w:p>
        </w:tc>
        <w:tc>
          <w:tcPr>
            <w:tcW w:w="1152" w:type="dxa"/>
          </w:tcPr>
          <w:p w14:paraId="69665A31" w14:textId="77777777" w:rsidR="004B3F04" w:rsidRDefault="004B3F04" w:rsidP="000659BE">
            <w:pPr>
              <w:pStyle w:val="TableText"/>
            </w:pPr>
            <w:r>
              <w:t>SHALL</w:t>
            </w:r>
          </w:p>
        </w:tc>
        <w:tc>
          <w:tcPr>
            <w:tcW w:w="864" w:type="dxa"/>
          </w:tcPr>
          <w:p w14:paraId="169EF8B3" w14:textId="77777777" w:rsidR="004B3F04" w:rsidRDefault="004B3F04" w:rsidP="000659BE">
            <w:pPr>
              <w:pStyle w:val="TableText"/>
            </w:pPr>
          </w:p>
        </w:tc>
        <w:tc>
          <w:tcPr>
            <w:tcW w:w="1104" w:type="dxa"/>
          </w:tcPr>
          <w:p w14:paraId="6BB797E8" w14:textId="77777777" w:rsidR="004B3F04" w:rsidRDefault="006C736C" w:rsidP="000659BE">
            <w:pPr>
              <w:pStyle w:val="TableText"/>
            </w:pPr>
            <w:hyperlink w:anchor="C_3335-31584">
              <w:r w:rsidR="004B3F04">
                <w:rPr>
                  <w:rStyle w:val="HyperlinkText9pt"/>
                </w:rPr>
                <w:t>3335-31584</w:t>
              </w:r>
            </w:hyperlink>
          </w:p>
        </w:tc>
        <w:tc>
          <w:tcPr>
            <w:tcW w:w="2975" w:type="dxa"/>
          </w:tcPr>
          <w:p w14:paraId="7D4B97EA" w14:textId="77777777" w:rsidR="004B3F04" w:rsidRDefault="004B3F04" w:rsidP="000659BE">
            <w:pPr>
              <w:pStyle w:val="TableText"/>
            </w:pPr>
            <w:r>
              <w:t>urn:oid:2.16.840.1.113883.5.14 (HL7ActStatus) = completed</w:t>
            </w:r>
          </w:p>
        </w:tc>
      </w:tr>
      <w:tr w:rsidR="004B3F04" w14:paraId="5DA2A459" w14:textId="77777777" w:rsidTr="000659BE">
        <w:trPr>
          <w:jc w:val="center"/>
        </w:trPr>
        <w:tc>
          <w:tcPr>
            <w:tcW w:w="3345" w:type="dxa"/>
          </w:tcPr>
          <w:p w14:paraId="72B54A17" w14:textId="77777777" w:rsidR="004B3F04" w:rsidRDefault="004B3F04" w:rsidP="000659BE">
            <w:pPr>
              <w:pStyle w:val="TableText"/>
            </w:pPr>
            <w:r>
              <w:tab/>
              <w:t>effectiveTime</w:t>
            </w:r>
          </w:p>
        </w:tc>
        <w:tc>
          <w:tcPr>
            <w:tcW w:w="720" w:type="dxa"/>
          </w:tcPr>
          <w:p w14:paraId="2FE84832" w14:textId="77777777" w:rsidR="004B3F04" w:rsidRDefault="004B3F04" w:rsidP="000659BE">
            <w:pPr>
              <w:pStyle w:val="TableText"/>
            </w:pPr>
            <w:r>
              <w:t>0..1</w:t>
            </w:r>
          </w:p>
        </w:tc>
        <w:tc>
          <w:tcPr>
            <w:tcW w:w="1152" w:type="dxa"/>
          </w:tcPr>
          <w:p w14:paraId="7D26791B" w14:textId="77777777" w:rsidR="004B3F04" w:rsidRDefault="004B3F04" w:rsidP="000659BE">
            <w:pPr>
              <w:pStyle w:val="TableText"/>
            </w:pPr>
            <w:r>
              <w:t>MAY</w:t>
            </w:r>
          </w:p>
        </w:tc>
        <w:tc>
          <w:tcPr>
            <w:tcW w:w="864" w:type="dxa"/>
          </w:tcPr>
          <w:p w14:paraId="480103EF" w14:textId="77777777" w:rsidR="004B3F04" w:rsidRDefault="004B3F04" w:rsidP="000659BE">
            <w:pPr>
              <w:pStyle w:val="TableText"/>
            </w:pPr>
            <w:r>
              <w:t>IVL_TS</w:t>
            </w:r>
          </w:p>
        </w:tc>
        <w:tc>
          <w:tcPr>
            <w:tcW w:w="1104" w:type="dxa"/>
          </w:tcPr>
          <w:p w14:paraId="6A00BCDE" w14:textId="77777777" w:rsidR="004B3F04" w:rsidRDefault="006C736C" w:rsidP="000659BE">
            <w:pPr>
              <w:pStyle w:val="TableText"/>
            </w:pPr>
            <w:hyperlink w:anchor="C_3335-31562">
              <w:r w:rsidR="004B3F04">
                <w:rPr>
                  <w:rStyle w:val="HyperlinkText9pt"/>
                </w:rPr>
                <w:t>3335-31562</w:t>
              </w:r>
            </w:hyperlink>
          </w:p>
        </w:tc>
        <w:tc>
          <w:tcPr>
            <w:tcW w:w="2975" w:type="dxa"/>
          </w:tcPr>
          <w:p w14:paraId="395A70B5" w14:textId="77777777" w:rsidR="004B3F04" w:rsidRDefault="004B3F04" w:rsidP="000659BE">
            <w:pPr>
              <w:pStyle w:val="TableText"/>
            </w:pPr>
          </w:p>
        </w:tc>
      </w:tr>
      <w:tr w:rsidR="004B3F04" w14:paraId="5854B642" w14:textId="77777777" w:rsidTr="000659BE">
        <w:trPr>
          <w:jc w:val="center"/>
        </w:trPr>
        <w:tc>
          <w:tcPr>
            <w:tcW w:w="3345" w:type="dxa"/>
          </w:tcPr>
          <w:p w14:paraId="4387C6F2" w14:textId="77777777" w:rsidR="004B3F04" w:rsidRDefault="004B3F04" w:rsidP="000659BE">
            <w:pPr>
              <w:pStyle w:val="TableText"/>
            </w:pPr>
            <w:r>
              <w:tab/>
            </w:r>
            <w:r>
              <w:tab/>
              <w:t>low</w:t>
            </w:r>
          </w:p>
        </w:tc>
        <w:tc>
          <w:tcPr>
            <w:tcW w:w="720" w:type="dxa"/>
          </w:tcPr>
          <w:p w14:paraId="4AE7F8DF" w14:textId="77777777" w:rsidR="004B3F04" w:rsidRDefault="004B3F04" w:rsidP="000659BE">
            <w:pPr>
              <w:pStyle w:val="TableText"/>
            </w:pPr>
            <w:r>
              <w:t>1..1</w:t>
            </w:r>
          </w:p>
        </w:tc>
        <w:tc>
          <w:tcPr>
            <w:tcW w:w="1152" w:type="dxa"/>
          </w:tcPr>
          <w:p w14:paraId="40435D60" w14:textId="77777777" w:rsidR="004B3F04" w:rsidRDefault="004B3F04" w:rsidP="000659BE">
            <w:pPr>
              <w:pStyle w:val="TableText"/>
            </w:pPr>
            <w:r>
              <w:t>SHALL</w:t>
            </w:r>
          </w:p>
        </w:tc>
        <w:tc>
          <w:tcPr>
            <w:tcW w:w="864" w:type="dxa"/>
          </w:tcPr>
          <w:p w14:paraId="736207F6" w14:textId="77777777" w:rsidR="004B3F04" w:rsidRDefault="004B3F04" w:rsidP="000659BE">
            <w:pPr>
              <w:pStyle w:val="TableText"/>
            </w:pPr>
          </w:p>
        </w:tc>
        <w:tc>
          <w:tcPr>
            <w:tcW w:w="1104" w:type="dxa"/>
          </w:tcPr>
          <w:p w14:paraId="12D84B47" w14:textId="77777777" w:rsidR="004B3F04" w:rsidRDefault="006C736C" w:rsidP="000659BE">
            <w:pPr>
              <w:pStyle w:val="TableText"/>
            </w:pPr>
            <w:hyperlink w:anchor="C_3335-31563">
              <w:r w:rsidR="004B3F04">
                <w:rPr>
                  <w:rStyle w:val="HyperlinkText9pt"/>
                </w:rPr>
                <w:t>3335-31563</w:t>
              </w:r>
            </w:hyperlink>
          </w:p>
        </w:tc>
        <w:tc>
          <w:tcPr>
            <w:tcW w:w="2975" w:type="dxa"/>
          </w:tcPr>
          <w:p w14:paraId="0ECC8D48" w14:textId="77777777" w:rsidR="004B3F04" w:rsidRDefault="004B3F04" w:rsidP="000659BE">
            <w:pPr>
              <w:pStyle w:val="TableText"/>
            </w:pPr>
          </w:p>
        </w:tc>
      </w:tr>
    </w:tbl>
    <w:p w14:paraId="44E0D72C" w14:textId="77777777" w:rsidR="004B3F04" w:rsidRDefault="004B3F04" w:rsidP="004B3F04">
      <w:pPr>
        <w:pStyle w:val="BodyText"/>
      </w:pPr>
    </w:p>
    <w:p w14:paraId="00AB7A9F" w14:textId="77777777" w:rsidR="004B3F04" w:rsidRDefault="004B3F04" w:rsidP="007E63CC">
      <w:pPr>
        <w:numPr>
          <w:ilvl w:val="0"/>
          <w:numId w:val="55"/>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18" w:name="C_3335-31550"/>
      <w:r>
        <w:t xml:space="preserve"> (CONF:3335-31550)</w:t>
      </w:r>
      <w:bookmarkEnd w:id="2818"/>
      <w:r>
        <w:t>.</w:t>
      </w:r>
    </w:p>
    <w:p w14:paraId="4D8BCBC0" w14:textId="77777777" w:rsidR="004B3F04" w:rsidRDefault="004B3F04" w:rsidP="007E63CC">
      <w:pPr>
        <w:numPr>
          <w:ilvl w:val="0"/>
          <w:numId w:val="5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HL7ActStatus urn:oid:2.16.840.1.113883.5.14</w:t>
      </w:r>
      <w:r>
        <w:t>)</w:t>
      </w:r>
      <w:bookmarkStart w:id="2819" w:name="C_3335-31551"/>
      <w:r>
        <w:t xml:space="preserve"> (CONF:3335-31551)</w:t>
      </w:r>
      <w:bookmarkEnd w:id="2819"/>
      <w:r>
        <w:t>.</w:t>
      </w:r>
    </w:p>
    <w:p w14:paraId="0714621E" w14:textId="77777777" w:rsidR="004B3F04" w:rsidRDefault="004B3F04" w:rsidP="007E63CC">
      <w:pPr>
        <w:numPr>
          <w:ilvl w:val="0"/>
          <w:numId w:val="55"/>
        </w:numPr>
      </w:pPr>
      <w:r>
        <w:rPr>
          <w:rStyle w:val="keyword"/>
        </w:rPr>
        <w:t>SHALL NOT</w:t>
      </w:r>
      <w:r>
        <w:t xml:space="preserve"> contain [0..0] </w:t>
      </w:r>
      <w:r>
        <w:rPr>
          <w:rStyle w:val="XMLnameBold"/>
        </w:rPr>
        <w:t>@actionNegationInd</w:t>
      </w:r>
      <w:bookmarkStart w:id="2820" w:name="C_3335-34706"/>
      <w:r>
        <w:t xml:space="preserve"> (CONF:3335-34706)</w:t>
      </w:r>
      <w:bookmarkEnd w:id="2820"/>
      <w:r>
        <w:t>.</w:t>
      </w:r>
    </w:p>
    <w:p w14:paraId="3404BDEA" w14:textId="77777777" w:rsidR="004B3F04" w:rsidRDefault="004B3F04" w:rsidP="007E63CC">
      <w:pPr>
        <w:numPr>
          <w:ilvl w:val="0"/>
          <w:numId w:val="55"/>
        </w:numPr>
      </w:pPr>
      <w:r>
        <w:rPr>
          <w:rStyle w:val="keyword"/>
        </w:rPr>
        <w:t>SHALL</w:t>
      </w:r>
      <w:r>
        <w:t xml:space="preserve"> contain exactly one [1..1] </w:t>
      </w:r>
      <w:r>
        <w:rPr>
          <w:rStyle w:val="XMLnameBold"/>
        </w:rPr>
        <w:t>templateId</w:t>
      </w:r>
      <w:bookmarkStart w:id="2821" w:name="C_3335-31552"/>
      <w:r>
        <w:t xml:space="preserve"> (CONF:3335-31552)</w:t>
      </w:r>
      <w:bookmarkEnd w:id="2821"/>
      <w:r>
        <w:t>.</w:t>
      </w:r>
    </w:p>
    <w:p w14:paraId="34F68982" w14:textId="77777777" w:rsidR="004B3F04" w:rsidRDefault="004B3F04" w:rsidP="007E63CC">
      <w:pPr>
        <w:numPr>
          <w:ilvl w:val="1"/>
          <w:numId w:val="55"/>
        </w:numPr>
      </w:pPr>
      <w:r>
        <w:t xml:space="preserve">This templateId </w:t>
      </w:r>
      <w:r>
        <w:rPr>
          <w:rStyle w:val="keyword"/>
        </w:rPr>
        <w:t>SHALL</w:t>
      </w:r>
      <w:r>
        <w:t xml:space="preserve"> contain exactly one [1..1] </w:t>
      </w:r>
      <w:r>
        <w:rPr>
          <w:rStyle w:val="XMLnameBold"/>
        </w:rPr>
        <w:t>item</w:t>
      </w:r>
      <w:bookmarkStart w:id="2822" w:name="C_3335-31553"/>
      <w:r>
        <w:t xml:space="preserve"> (CONF:3335-31553)</w:t>
      </w:r>
      <w:bookmarkEnd w:id="2822"/>
      <w:r>
        <w:t xml:space="preserve"> such that it</w:t>
      </w:r>
    </w:p>
    <w:p w14:paraId="71060F59" w14:textId="77777777" w:rsidR="004B3F04" w:rsidRDefault="004B3F04" w:rsidP="007E63CC">
      <w:pPr>
        <w:numPr>
          <w:ilvl w:val="2"/>
          <w:numId w:val="55"/>
        </w:numPr>
      </w:pPr>
      <w:r>
        <w:rPr>
          <w:rStyle w:val="keyword"/>
        </w:rPr>
        <w:t>SHALL</w:t>
      </w:r>
      <w:r>
        <w:t xml:space="preserve"> contain exactly one [1..1] </w:t>
      </w:r>
      <w:r>
        <w:rPr>
          <w:rStyle w:val="XMLnameBold"/>
        </w:rPr>
        <w:t>@root</w:t>
      </w:r>
      <w:r>
        <w:t>=</w:t>
      </w:r>
      <w:r>
        <w:rPr>
          <w:rStyle w:val="XMLname"/>
        </w:rPr>
        <w:t>"2.16.840.1.113883.10.20.28.4.54"</w:t>
      </w:r>
      <w:bookmarkStart w:id="2823" w:name="C_3335-31554"/>
      <w:r>
        <w:t xml:space="preserve"> (CONF:3335-31554)</w:t>
      </w:r>
      <w:bookmarkEnd w:id="2823"/>
      <w:r>
        <w:t>.</w:t>
      </w:r>
    </w:p>
    <w:p w14:paraId="1087C258" w14:textId="77777777" w:rsidR="004B3F04" w:rsidRDefault="004B3F04" w:rsidP="007E63CC">
      <w:pPr>
        <w:numPr>
          <w:ilvl w:val="2"/>
          <w:numId w:val="55"/>
        </w:numPr>
      </w:pPr>
      <w:r>
        <w:rPr>
          <w:rStyle w:val="keyword"/>
        </w:rPr>
        <w:lastRenderedPageBreak/>
        <w:t>SHALL</w:t>
      </w:r>
      <w:r>
        <w:t xml:space="preserve"> contain exactly one [1..1] </w:t>
      </w:r>
      <w:r>
        <w:rPr>
          <w:rStyle w:val="XMLnameBold"/>
        </w:rPr>
        <w:t>@extension</w:t>
      </w:r>
      <w:r>
        <w:t>=</w:t>
      </w:r>
      <w:r>
        <w:rPr>
          <w:rStyle w:val="XMLname"/>
        </w:rPr>
        <w:t>"2017-05-01"</w:t>
      </w:r>
      <w:bookmarkStart w:id="2824" w:name="C_3335-33650"/>
      <w:r>
        <w:t xml:space="preserve"> (CONF:3335-33650)</w:t>
      </w:r>
      <w:bookmarkEnd w:id="2824"/>
      <w:r>
        <w:t>.</w:t>
      </w:r>
    </w:p>
    <w:p w14:paraId="43376AEF" w14:textId="77777777" w:rsidR="004B3F04" w:rsidRDefault="004B3F04" w:rsidP="007E63CC">
      <w:pPr>
        <w:numPr>
          <w:ilvl w:val="0"/>
          <w:numId w:val="55"/>
        </w:numPr>
      </w:pPr>
      <w:r>
        <w:rPr>
          <w:rStyle w:val="keyword"/>
        </w:rPr>
        <w:t>SHALL</w:t>
      </w:r>
      <w:r>
        <w:t xml:space="preserve"> contain exactly one [1..1] </w:t>
      </w:r>
      <w:r>
        <w:rPr>
          <w:rStyle w:val="XMLnameBold"/>
        </w:rPr>
        <w:t>id</w:t>
      </w:r>
      <w:bookmarkStart w:id="2825" w:name="C_3335-31555"/>
      <w:r>
        <w:t xml:space="preserve"> (CONF:3335-31555)</w:t>
      </w:r>
      <w:bookmarkEnd w:id="2825"/>
      <w:r>
        <w:t>.</w:t>
      </w:r>
    </w:p>
    <w:p w14:paraId="400E18CF" w14:textId="77777777" w:rsidR="004B3F04" w:rsidRDefault="004B3F04" w:rsidP="007E63CC">
      <w:pPr>
        <w:numPr>
          <w:ilvl w:val="0"/>
          <w:numId w:val="55"/>
        </w:numPr>
      </w:pPr>
      <w:r>
        <w:rPr>
          <w:rStyle w:val="keyword"/>
        </w:rPr>
        <w:t>SHALL</w:t>
      </w:r>
      <w:r>
        <w:t xml:space="preserve"> contain exactly one [1..1] </w:t>
      </w:r>
      <w:r>
        <w:rPr>
          <w:rStyle w:val="XMLnameBold"/>
        </w:rPr>
        <w:t>code</w:t>
      </w:r>
      <w:bookmarkStart w:id="2826" w:name="C_3335-31556"/>
      <w:r>
        <w:t xml:space="preserve"> (CONF:3335-31556)</w:t>
      </w:r>
      <w:bookmarkEnd w:id="2826"/>
      <w:r>
        <w:t>.</w:t>
      </w:r>
    </w:p>
    <w:p w14:paraId="77DA89B3"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w:t>
      </w:r>
      <w:r>
        <w:t>=</w:t>
      </w:r>
      <w:r>
        <w:rPr>
          <w:rStyle w:val="XMLname"/>
        </w:rPr>
        <w:t>"21112-8"</w:t>
      </w:r>
      <w:r>
        <w:t xml:space="preserve"> Birth Date</w:t>
      </w:r>
      <w:bookmarkStart w:id="2827" w:name="C_3335-31557"/>
      <w:r>
        <w:t xml:space="preserve"> (CONF:3335-31557)</w:t>
      </w:r>
      <w:bookmarkEnd w:id="2827"/>
      <w:r>
        <w:t>.</w:t>
      </w:r>
    </w:p>
    <w:p w14:paraId="15E18354" w14:textId="77777777" w:rsidR="004B3F04" w:rsidRDefault="004B3F04" w:rsidP="007E63CC">
      <w:pPr>
        <w:numPr>
          <w:ilvl w:val="1"/>
          <w:numId w:val="55"/>
        </w:numPr>
      </w:pPr>
      <w:r>
        <w:t xml:space="preserve">This code </w:t>
      </w:r>
      <w:r>
        <w:rPr>
          <w:rStyle w:val="keyword"/>
        </w:rPr>
        <w:t>SHALL</w:t>
      </w:r>
      <w:r>
        <w:t xml:space="preserve"> contain exactly one [1..1] </w:t>
      </w:r>
      <w:r>
        <w:rPr>
          <w:rStyle w:val="XMLnameBold"/>
        </w:rPr>
        <w:t>@codeSystem</w:t>
      </w:r>
      <w:r>
        <w:t>=</w:t>
      </w:r>
      <w:r>
        <w:rPr>
          <w:rStyle w:val="XMLname"/>
        </w:rPr>
        <w:t>"2.16.840.1.113883.6.1"</w:t>
      </w:r>
      <w:bookmarkStart w:id="2828" w:name="C_3335-31558"/>
      <w:r>
        <w:t xml:space="preserve"> (CONF:3335-31558)</w:t>
      </w:r>
      <w:bookmarkEnd w:id="2828"/>
      <w:r>
        <w:t>.</w:t>
      </w:r>
    </w:p>
    <w:p w14:paraId="0777E531" w14:textId="77777777" w:rsidR="004B3F04" w:rsidRDefault="004B3F04" w:rsidP="007E63CC">
      <w:pPr>
        <w:numPr>
          <w:ilvl w:val="0"/>
          <w:numId w:val="55"/>
        </w:numPr>
      </w:pPr>
      <w:r>
        <w:rPr>
          <w:rStyle w:val="keyword"/>
        </w:rPr>
        <w:t>SHALL</w:t>
      </w:r>
      <w:r>
        <w:t xml:space="preserve"> contain exactly one [1..1] </w:t>
      </w:r>
      <w:r>
        <w:rPr>
          <w:rStyle w:val="XMLnameBold"/>
        </w:rPr>
        <w:t>title</w:t>
      </w:r>
      <w:bookmarkStart w:id="2829" w:name="C_3335-34722"/>
      <w:r>
        <w:t xml:space="preserve"> (CONF:3335-34722)</w:t>
      </w:r>
      <w:bookmarkEnd w:id="2829"/>
      <w:r>
        <w:t>.</w:t>
      </w:r>
    </w:p>
    <w:p w14:paraId="1DA03AB5" w14:textId="77777777" w:rsidR="004B3F04" w:rsidRDefault="004B3F04" w:rsidP="007E63CC">
      <w:pPr>
        <w:numPr>
          <w:ilvl w:val="0"/>
          <w:numId w:val="55"/>
        </w:numPr>
      </w:pPr>
      <w:r>
        <w:rPr>
          <w:rStyle w:val="keyword"/>
        </w:rPr>
        <w:t>SHALL</w:t>
      </w:r>
      <w:r>
        <w:t xml:space="preserve"> contain exactly one [1..1] </w:t>
      </w:r>
      <w:r>
        <w:rPr>
          <w:rStyle w:val="XMLnameBold"/>
        </w:rPr>
        <w:t>statusCode</w:t>
      </w:r>
      <w:bookmarkStart w:id="2830" w:name="C_3335-31583"/>
      <w:r>
        <w:t xml:space="preserve"> (CONF:3335-31583)</w:t>
      </w:r>
      <w:bookmarkEnd w:id="2830"/>
      <w:r>
        <w:t>.</w:t>
      </w:r>
    </w:p>
    <w:p w14:paraId="26F8E42F" w14:textId="77777777" w:rsidR="004B3F04" w:rsidRDefault="004B3F04" w:rsidP="007E63CC">
      <w:pPr>
        <w:numPr>
          <w:ilvl w:val="1"/>
          <w:numId w:val="55"/>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31" w:name="C_3335-31584"/>
      <w:r>
        <w:t xml:space="preserve"> (CONF:3335-31584)</w:t>
      </w:r>
      <w:bookmarkEnd w:id="2831"/>
      <w:r>
        <w:t>.</w:t>
      </w:r>
    </w:p>
    <w:p w14:paraId="35569BEB" w14:textId="77777777" w:rsidR="004B3F04" w:rsidRDefault="004B3F04" w:rsidP="007E63CC">
      <w:pPr>
        <w:numPr>
          <w:ilvl w:val="0"/>
          <w:numId w:val="55"/>
        </w:numPr>
      </w:pPr>
      <w:r>
        <w:rPr>
          <w:rStyle w:val="keyword"/>
        </w:rPr>
        <w:t>MAY</w:t>
      </w:r>
      <w:r>
        <w:t xml:space="preserve"> contain zero or one [0..1] </w:t>
      </w:r>
      <w:r>
        <w:rPr>
          <w:rStyle w:val="XMLnameBold"/>
        </w:rPr>
        <w:t>effectiveTime</w:t>
      </w:r>
      <w:bookmarkStart w:id="2832" w:name="C_3335-31562"/>
      <w:r>
        <w:t xml:space="preserve"> (CONF:3335-31562)</w:t>
      </w:r>
      <w:bookmarkEnd w:id="2832"/>
      <w:r>
        <w:t xml:space="preserve"> such that it</w:t>
      </w:r>
    </w:p>
    <w:p w14:paraId="56A84CBA" w14:textId="77777777" w:rsidR="004B3F04" w:rsidRDefault="004B3F04" w:rsidP="007E63CC">
      <w:pPr>
        <w:numPr>
          <w:ilvl w:val="1"/>
          <w:numId w:val="55"/>
        </w:numPr>
      </w:pPr>
      <w:r>
        <w:rPr>
          <w:rStyle w:val="keyword"/>
        </w:rPr>
        <w:t>SHALL</w:t>
      </w:r>
      <w:r>
        <w:t xml:space="preserve"> contain exactly one [1..1] </w:t>
      </w:r>
      <w:r>
        <w:rPr>
          <w:rStyle w:val="XMLnameBold"/>
        </w:rPr>
        <w:t>low</w:t>
      </w:r>
      <w:bookmarkStart w:id="2833" w:name="C_3335-31563"/>
      <w:r>
        <w:t xml:space="preserve"> (CONF:3335-31563)</w:t>
      </w:r>
      <w:bookmarkEnd w:id="2833"/>
      <w:r>
        <w:t>.</w:t>
      </w:r>
      <w:r>
        <w:br/>
        <w:t>Note: QDM Attribute: Birth dateTime (A single point in time representing the date and time of birth)</w:t>
      </w:r>
    </w:p>
    <w:p w14:paraId="11946AEB" w14:textId="77777777" w:rsidR="004B3F04" w:rsidRDefault="004B3F04" w:rsidP="004B3F04">
      <w:pPr>
        <w:pStyle w:val="Caption"/>
        <w:ind w:left="130" w:right="115"/>
      </w:pPr>
      <w:bookmarkStart w:id="2834" w:name="_Toc64842049"/>
      <w:bookmarkStart w:id="2835" w:name="_Toc65482965"/>
      <w:r>
        <w:t xml:space="preserve">Figure </w:t>
      </w:r>
      <w:r>
        <w:fldChar w:fldCharType="begin"/>
      </w:r>
      <w:r>
        <w:instrText>SEQ Figure \* ARABIC</w:instrText>
      </w:r>
      <w:r>
        <w:fldChar w:fldCharType="separate"/>
      </w:r>
      <w:r>
        <w:t>51</w:t>
      </w:r>
      <w:r>
        <w:fldChar w:fldCharType="end"/>
      </w:r>
      <w:r>
        <w:t>: Patient Characteristic Birth Date Example</w:t>
      </w:r>
      <w:bookmarkEnd w:id="2834"/>
      <w:bookmarkEnd w:id="2835"/>
    </w:p>
    <w:p w14:paraId="05D669B4" w14:textId="77777777" w:rsidR="004B3F04" w:rsidRDefault="004B3F04" w:rsidP="004B3F04">
      <w:pPr>
        <w:pStyle w:val="Example"/>
        <w:ind w:left="130" w:right="115"/>
      </w:pPr>
      <w:r>
        <w:t>&lt;observationCriteria classCode="OBS" moodCode="EVN"&gt;</w:t>
      </w:r>
    </w:p>
    <w:p w14:paraId="0DA1D7F0" w14:textId="77777777" w:rsidR="004B3F04" w:rsidRDefault="004B3F04" w:rsidP="004B3F04">
      <w:pPr>
        <w:pStyle w:val="Example"/>
        <w:ind w:left="130" w:right="115"/>
      </w:pPr>
      <w:r>
        <w:t xml:space="preserve">    &lt;templateId&gt;</w:t>
      </w:r>
    </w:p>
    <w:p w14:paraId="14E5D8D9" w14:textId="77777777" w:rsidR="004B3F04" w:rsidRDefault="004B3F04" w:rsidP="004B3F04">
      <w:pPr>
        <w:pStyle w:val="Example"/>
        <w:ind w:left="130" w:right="115"/>
      </w:pPr>
      <w:r>
        <w:t xml:space="preserve">        &lt;item root="2.16.840.1.113883.10.20.28.4.54" extension="2017-05-01"/&gt;</w:t>
      </w:r>
    </w:p>
    <w:p w14:paraId="50BCBB52" w14:textId="77777777" w:rsidR="004B3F04" w:rsidRDefault="004B3F04" w:rsidP="004B3F04">
      <w:pPr>
        <w:pStyle w:val="Example"/>
        <w:ind w:left="130" w:right="115"/>
      </w:pPr>
      <w:r>
        <w:t xml:space="preserve">    &lt;/templateId&gt;</w:t>
      </w:r>
    </w:p>
    <w:p w14:paraId="736B255B" w14:textId="77777777" w:rsidR="004B3F04" w:rsidRDefault="004B3F04" w:rsidP="004B3F04">
      <w:pPr>
        <w:pStyle w:val="Example"/>
        <w:ind w:left="130" w:right="115"/>
      </w:pPr>
      <w:r>
        <w:t xml:space="preserve">    &lt;id root="b591e825-d308-4f9e-9798-098bbd880975"/&gt;</w:t>
      </w:r>
    </w:p>
    <w:p w14:paraId="70851BD3" w14:textId="77777777" w:rsidR="004B3F04" w:rsidRDefault="004B3F04" w:rsidP="004B3F04">
      <w:pPr>
        <w:pStyle w:val="Example"/>
        <w:ind w:left="130" w:right="115"/>
      </w:pPr>
      <w:r>
        <w:t xml:space="preserve">    &lt;code code="21112-8" codeSystem="2.16.840.1.113883.6.1" codeSystemName="LOINC"&gt;</w:t>
      </w:r>
    </w:p>
    <w:p w14:paraId="3D8972F3" w14:textId="77777777" w:rsidR="004B3F04" w:rsidRDefault="004B3F04" w:rsidP="004B3F04">
      <w:pPr>
        <w:pStyle w:val="Example"/>
        <w:ind w:left="130" w:right="115"/>
      </w:pPr>
      <w:r>
        <w:t xml:space="preserve">        &lt;displayName value="Birth Date"/&gt;</w:t>
      </w:r>
    </w:p>
    <w:p w14:paraId="5D0BB382" w14:textId="77777777" w:rsidR="004B3F04" w:rsidRDefault="004B3F04" w:rsidP="004B3F04">
      <w:pPr>
        <w:pStyle w:val="Example"/>
        <w:ind w:left="130" w:right="115"/>
      </w:pPr>
      <w:r>
        <w:t xml:space="preserve">    &lt;/code&gt;</w:t>
      </w:r>
    </w:p>
    <w:p w14:paraId="24F27D43" w14:textId="77777777" w:rsidR="004B3F04" w:rsidRDefault="004B3F04" w:rsidP="004B3F04">
      <w:pPr>
        <w:pStyle w:val="Example"/>
        <w:ind w:left="130" w:right="115"/>
      </w:pPr>
      <w:r>
        <w:t xml:space="preserve">    &lt;title value="Patient Characteristic Birth Date"/&gt;</w:t>
      </w:r>
    </w:p>
    <w:p w14:paraId="05BC308F" w14:textId="77777777" w:rsidR="004B3F04" w:rsidRDefault="004B3F04" w:rsidP="004B3F04">
      <w:pPr>
        <w:pStyle w:val="Example"/>
        <w:ind w:left="130" w:right="115"/>
      </w:pPr>
      <w:r>
        <w:t xml:space="preserve">    &lt;statusCode code="completed"/&gt;</w:t>
      </w:r>
    </w:p>
    <w:p w14:paraId="1F9FA0CA" w14:textId="77777777" w:rsidR="004B3F04" w:rsidRDefault="004B3F04" w:rsidP="004B3F04">
      <w:pPr>
        <w:pStyle w:val="Example"/>
        <w:ind w:left="130" w:right="115"/>
      </w:pPr>
      <w:r>
        <w:t xml:space="preserve">&lt;/observationCriteria&gt;     </w:t>
      </w:r>
    </w:p>
    <w:p w14:paraId="49E819C2" w14:textId="77777777" w:rsidR="004B3F04" w:rsidRDefault="004B3F04" w:rsidP="004B3F04">
      <w:pPr>
        <w:pStyle w:val="BodyText"/>
      </w:pPr>
    </w:p>
    <w:p w14:paraId="6831000A" w14:textId="77777777" w:rsidR="004B3F04" w:rsidRDefault="004B3F04" w:rsidP="004B3F04">
      <w:pPr>
        <w:pStyle w:val="Heading2nospace"/>
      </w:pPr>
      <w:bookmarkStart w:id="2836" w:name="E_Patient_Charac_Clinical_Trial_1"/>
      <w:bookmarkStart w:id="2837" w:name="_Toc64841916"/>
      <w:bookmarkStart w:id="2838" w:name="_Toc65482832"/>
      <w:r>
        <w:t>Patient Characteristic Clinical Trial Participant</w:t>
      </w:r>
      <w:bookmarkEnd w:id="2836"/>
      <w:bookmarkEnd w:id="2837"/>
      <w:bookmarkEnd w:id="2838"/>
    </w:p>
    <w:p w14:paraId="3ADB744C" w14:textId="77777777" w:rsidR="004B3F04" w:rsidRDefault="004B3F04" w:rsidP="004B3F04">
      <w:pPr>
        <w:pStyle w:val="BracketData"/>
      </w:pPr>
      <w:r>
        <w:t>[observationCriteria: identifier urn:hl7ii:2.16.840.1.113883.10.20.28.4.6:2017-05-01 (open)]</w:t>
      </w:r>
    </w:p>
    <w:p w14:paraId="10095A55" w14:textId="77777777" w:rsidR="004B3F04" w:rsidRDefault="004B3F04" w:rsidP="004B3F04">
      <w:pPr>
        <w:pStyle w:val="Caption"/>
      </w:pPr>
      <w:bookmarkStart w:id="2839" w:name="_Toc64842186"/>
      <w:bookmarkStart w:id="2840" w:name="_Toc65483270"/>
      <w:r>
        <w:t xml:space="preserve">Table </w:t>
      </w:r>
      <w:r>
        <w:fldChar w:fldCharType="begin"/>
      </w:r>
      <w:r>
        <w:instrText>SEQ Table \* ARABIC</w:instrText>
      </w:r>
      <w:r>
        <w:fldChar w:fldCharType="separate"/>
      </w:r>
      <w:r>
        <w:t>109</w:t>
      </w:r>
      <w:r>
        <w:fldChar w:fldCharType="end"/>
      </w:r>
      <w:r>
        <w:t>: Patient Characteristic Clinical Trial Participant Contexts</w:t>
      </w:r>
      <w:bookmarkEnd w:id="2839"/>
      <w:bookmarkEnd w:id="2840"/>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6F53795" w14:textId="77777777" w:rsidTr="000659BE">
        <w:trPr>
          <w:cantSplit/>
          <w:tblHeader/>
          <w:jc w:val="center"/>
        </w:trPr>
        <w:tc>
          <w:tcPr>
            <w:tcW w:w="360" w:type="dxa"/>
            <w:shd w:val="clear" w:color="auto" w:fill="E6E6E6"/>
          </w:tcPr>
          <w:p w14:paraId="51DB36BC" w14:textId="77777777" w:rsidR="004B3F04" w:rsidRDefault="004B3F04" w:rsidP="000659BE">
            <w:pPr>
              <w:pStyle w:val="TableHead"/>
            </w:pPr>
            <w:r>
              <w:t>Contained By:</w:t>
            </w:r>
          </w:p>
        </w:tc>
        <w:tc>
          <w:tcPr>
            <w:tcW w:w="360" w:type="dxa"/>
            <w:shd w:val="clear" w:color="auto" w:fill="E6E6E6"/>
          </w:tcPr>
          <w:p w14:paraId="61CFAB8D" w14:textId="77777777" w:rsidR="004B3F04" w:rsidRDefault="004B3F04" w:rsidP="000659BE">
            <w:pPr>
              <w:pStyle w:val="TableHead"/>
            </w:pPr>
            <w:r>
              <w:t>Contains:</w:t>
            </w:r>
          </w:p>
        </w:tc>
      </w:tr>
      <w:tr w:rsidR="004B3F04" w14:paraId="73F6ADCD" w14:textId="77777777" w:rsidTr="000659BE">
        <w:trPr>
          <w:jc w:val="center"/>
        </w:trPr>
        <w:tc>
          <w:tcPr>
            <w:tcW w:w="360" w:type="dxa"/>
          </w:tcPr>
          <w:p w14:paraId="38623688"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AD2CC5C" w14:textId="77777777" w:rsidR="004B3F04" w:rsidRDefault="006C736C" w:rsidP="000659BE">
            <w:pPr>
              <w:pStyle w:val="TableText"/>
            </w:pPr>
            <w:hyperlink w:anchor="E_Reason_V1">
              <w:r w:rsidR="004B3F04">
                <w:rPr>
                  <w:rStyle w:val="HyperlinkText9pt"/>
                </w:rPr>
                <w:t>Reason</w:t>
              </w:r>
            </w:hyperlink>
            <w:r w:rsidR="004B3F04">
              <w:t xml:space="preserve"> (optional)</w:t>
            </w:r>
          </w:p>
        </w:tc>
      </w:tr>
    </w:tbl>
    <w:p w14:paraId="59767D25" w14:textId="77777777" w:rsidR="004B3F04" w:rsidRDefault="004B3F04" w:rsidP="004B3F04">
      <w:pPr>
        <w:pStyle w:val="BodyText"/>
      </w:pPr>
    </w:p>
    <w:p w14:paraId="31ABCF08" w14:textId="77777777" w:rsidR="004B3F04" w:rsidRDefault="004B3F04" w:rsidP="004B3F04">
      <w:r>
        <w:t>This template represents the QDM data type: Patient Characteristic Clinical Trial Participant.</w:t>
      </w:r>
    </w:p>
    <w:p w14:paraId="27323089" w14:textId="77777777" w:rsidR="004B3F04" w:rsidRDefault="004B3F04" w:rsidP="004B3F04">
      <w:r>
        <w:t>This template represents that a patient is a participant in a clinical trial.</w:t>
      </w:r>
      <w:r>
        <w:br/>
        <w:t>Timing: The Relevant Period addresses: startTime – The time the clinical trial began; stopTime – The time the clinical trial ended.</w:t>
      </w:r>
    </w:p>
    <w:p w14:paraId="4B7CCE50" w14:textId="77777777" w:rsidR="004B3F04" w:rsidRDefault="004B3F04" w:rsidP="004B3F04">
      <w:pPr>
        <w:pStyle w:val="Caption"/>
      </w:pPr>
      <w:bookmarkStart w:id="2841" w:name="_Toc64842187"/>
      <w:bookmarkStart w:id="2842" w:name="_Toc65483271"/>
      <w:r>
        <w:lastRenderedPageBreak/>
        <w:t xml:space="preserve">Table </w:t>
      </w:r>
      <w:r>
        <w:fldChar w:fldCharType="begin"/>
      </w:r>
      <w:r>
        <w:instrText>SEQ Table \* ARABIC</w:instrText>
      </w:r>
      <w:r>
        <w:fldChar w:fldCharType="separate"/>
      </w:r>
      <w:r>
        <w:t>110</w:t>
      </w:r>
      <w:r>
        <w:fldChar w:fldCharType="end"/>
      </w:r>
      <w:r>
        <w:t>: Patient Characteristic Clinical Trial Participant Constraints Overview</w:t>
      </w:r>
      <w:bookmarkEnd w:id="2841"/>
      <w:bookmarkEnd w:id="2842"/>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3308A53" w14:textId="77777777" w:rsidTr="000659BE">
        <w:trPr>
          <w:cantSplit/>
          <w:tblHeader/>
          <w:jc w:val="center"/>
        </w:trPr>
        <w:tc>
          <w:tcPr>
            <w:tcW w:w="0" w:type="dxa"/>
            <w:shd w:val="clear" w:color="auto" w:fill="E6E6E6"/>
            <w:noWrap/>
          </w:tcPr>
          <w:p w14:paraId="0E03A50A" w14:textId="77777777" w:rsidR="004B3F04" w:rsidRDefault="004B3F04" w:rsidP="000659BE">
            <w:pPr>
              <w:pStyle w:val="TableHead"/>
            </w:pPr>
            <w:r>
              <w:t>XPath</w:t>
            </w:r>
          </w:p>
        </w:tc>
        <w:tc>
          <w:tcPr>
            <w:tcW w:w="720" w:type="dxa"/>
            <w:shd w:val="clear" w:color="auto" w:fill="E6E6E6"/>
            <w:noWrap/>
          </w:tcPr>
          <w:p w14:paraId="3CDF192B" w14:textId="77777777" w:rsidR="004B3F04" w:rsidRDefault="004B3F04" w:rsidP="000659BE">
            <w:pPr>
              <w:pStyle w:val="TableHead"/>
            </w:pPr>
            <w:r>
              <w:t>Card.</w:t>
            </w:r>
          </w:p>
        </w:tc>
        <w:tc>
          <w:tcPr>
            <w:tcW w:w="1152" w:type="dxa"/>
            <w:shd w:val="clear" w:color="auto" w:fill="E6E6E6"/>
            <w:noWrap/>
          </w:tcPr>
          <w:p w14:paraId="55D56AB9" w14:textId="77777777" w:rsidR="004B3F04" w:rsidRDefault="004B3F04" w:rsidP="000659BE">
            <w:pPr>
              <w:pStyle w:val="TableHead"/>
            </w:pPr>
            <w:r>
              <w:t>Verb</w:t>
            </w:r>
          </w:p>
        </w:tc>
        <w:tc>
          <w:tcPr>
            <w:tcW w:w="864" w:type="dxa"/>
            <w:shd w:val="clear" w:color="auto" w:fill="E6E6E6"/>
            <w:noWrap/>
          </w:tcPr>
          <w:p w14:paraId="776C2ED1" w14:textId="77777777" w:rsidR="004B3F04" w:rsidRDefault="004B3F04" w:rsidP="000659BE">
            <w:pPr>
              <w:pStyle w:val="TableHead"/>
            </w:pPr>
            <w:r>
              <w:t>Data Type</w:t>
            </w:r>
          </w:p>
        </w:tc>
        <w:tc>
          <w:tcPr>
            <w:tcW w:w="864" w:type="dxa"/>
            <w:shd w:val="clear" w:color="auto" w:fill="E6E6E6"/>
            <w:noWrap/>
          </w:tcPr>
          <w:p w14:paraId="0C4D128C" w14:textId="77777777" w:rsidR="004B3F04" w:rsidRDefault="004B3F04" w:rsidP="000659BE">
            <w:pPr>
              <w:pStyle w:val="TableHead"/>
            </w:pPr>
            <w:r>
              <w:t>CONF#</w:t>
            </w:r>
          </w:p>
        </w:tc>
        <w:tc>
          <w:tcPr>
            <w:tcW w:w="864" w:type="dxa"/>
            <w:shd w:val="clear" w:color="auto" w:fill="E6E6E6"/>
            <w:noWrap/>
          </w:tcPr>
          <w:p w14:paraId="03CD39D6" w14:textId="77777777" w:rsidR="004B3F04" w:rsidRDefault="004B3F04" w:rsidP="000659BE">
            <w:pPr>
              <w:pStyle w:val="TableHead"/>
            </w:pPr>
            <w:r>
              <w:t>Value</w:t>
            </w:r>
          </w:p>
        </w:tc>
      </w:tr>
      <w:tr w:rsidR="004B3F04" w14:paraId="760AC968" w14:textId="77777777" w:rsidTr="000659BE">
        <w:trPr>
          <w:jc w:val="center"/>
        </w:trPr>
        <w:tc>
          <w:tcPr>
            <w:tcW w:w="10160" w:type="dxa"/>
            <w:gridSpan w:val="6"/>
          </w:tcPr>
          <w:p w14:paraId="28378C36" w14:textId="77777777" w:rsidR="004B3F04" w:rsidRDefault="004B3F04" w:rsidP="000659BE">
            <w:pPr>
              <w:pStyle w:val="TableText"/>
            </w:pPr>
            <w:r>
              <w:t>observationCriteria (identifier: urn:hl7ii:2.16.840.1.113883.10.20.28.4.6:2017-05-01)</w:t>
            </w:r>
          </w:p>
        </w:tc>
      </w:tr>
      <w:tr w:rsidR="004B3F04" w14:paraId="006BA929" w14:textId="77777777" w:rsidTr="000659BE">
        <w:trPr>
          <w:jc w:val="center"/>
        </w:trPr>
        <w:tc>
          <w:tcPr>
            <w:tcW w:w="3345" w:type="dxa"/>
          </w:tcPr>
          <w:p w14:paraId="16DD9A2A" w14:textId="77777777" w:rsidR="004B3F04" w:rsidRDefault="004B3F04" w:rsidP="000659BE">
            <w:pPr>
              <w:pStyle w:val="TableText"/>
            </w:pPr>
            <w:r>
              <w:tab/>
              <w:t>@classCode</w:t>
            </w:r>
          </w:p>
        </w:tc>
        <w:tc>
          <w:tcPr>
            <w:tcW w:w="720" w:type="dxa"/>
          </w:tcPr>
          <w:p w14:paraId="4E6FE8A4" w14:textId="77777777" w:rsidR="004B3F04" w:rsidRDefault="004B3F04" w:rsidP="000659BE">
            <w:pPr>
              <w:pStyle w:val="TableText"/>
            </w:pPr>
            <w:r>
              <w:t>1..1</w:t>
            </w:r>
          </w:p>
        </w:tc>
        <w:tc>
          <w:tcPr>
            <w:tcW w:w="1152" w:type="dxa"/>
          </w:tcPr>
          <w:p w14:paraId="363CBBF0" w14:textId="77777777" w:rsidR="004B3F04" w:rsidRDefault="004B3F04" w:rsidP="000659BE">
            <w:pPr>
              <w:pStyle w:val="TableText"/>
            </w:pPr>
            <w:r>
              <w:t>SHALL</w:t>
            </w:r>
          </w:p>
        </w:tc>
        <w:tc>
          <w:tcPr>
            <w:tcW w:w="864" w:type="dxa"/>
          </w:tcPr>
          <w:p w14:paraId="5302B04A" w14:textId="77777777" w:rsidR="004B3F04" w:rsidRDefault="004B3F04" w:rsidP="000659BE">
            <w:pPr>
              <w:pStyle w:val="TableText"/>
            </w:pPr>
          </w:p>
        </w:tc>
        <w:tc>
          <w:tcPr>
            <w:tcW w:w="1104" w:type="dxa"/>
          </w:tcPr>
          <w:p w14:paraId="2931F960" w14:textId="77777777" w:rsidR="004B3F04" w:rsidRDefault="006C736C" w:rsidP="000659BE">
            <w:pPr>
              <w:pStyle w:val="TableText"/>
            </w:pPr>
            <w:hyperlink w:anchor="C_3335-31565">
              <w:r w:rsidR="004B3F04">
                <w:rPr>
                  <w:rStyle w:val="HyperlinkText9pt"/>
                </w:rPr>
                <w:t>3335-31565</w:t>
              </w:r>
            </w:hyperlink>
          </w:p>
        </w:tc>
        <w:tc>
          <w:tcPr>
            <w:tcW w:w="2975" w:type="dxa"/>
          </w:tcPr>
          <w:p w14:paraId="7D38A054" w14:textId="77777777" w:rsidR="004B3F04" w:rsidRDefault="004B3F04" w:rsidP="000659BE">
            <w:pPr>
              <w:pStyle w:val="TableText"/>
            </w:pPr>
            <w:r>
              <w:t>OBS</w:t>
            </w:r>
          </w:p>
        </w:tc>
      </w:tr>
      <w:tr w:rsidR="004B3F04" w14:paraId="4E5DE72F" w14:textId="77777777" w:rsidTr="000659BE">
        <w:trPr>
          <w:jc w:val="center"/>
        </w:trPr>
        <w:tc>
          <w:tcPr>
            <w:tcW w:w="3345" w:type="dxa"/>
          </w:tcPr>
          <w:p w14:paraId="3D453A13" w14:textId="77777777" w:rsidR="004B3F04" w:rsidRDefault="004B3F04" w:rsidP="000659BE">
            <w:pPr>
              <w:pStyle w:val="TableText"/>
            </w:pPr>
            <w:r>
              <w:tab/>
              <w:t>@moodCode</w:t>
            </w:r>
          </w:p>
        </w:tc>
        <w:tc>
          <w:tcPr>
            <w:tcW w:w="720" w:type="dxa"/>
          </w:tcPr>
          <w:p w14:paraId="23D1BCE1" w14:textId="77777777" w:rsidR="004B3F04" w:rsidRDefault="004B3F04" w:rsidP="000659BE">
            <w:pPr>
              <w:pStyle w:val="TableText"/>
            </w:pPr>
            <w:r>
              <w:t>1..1</w:t>
            </w:r>
          </w:p>
        </w:tc>
        <w:tc>
          <w:tcPr>
            <w:tcW w:w="1152" w:type="dxa"/>
          </w:tcPr>
          <w:p w14:paraId="4047B7BD" w14:textId="77777777" w:rsidR="004B3F04" w:rsidRDefault="004B3F04" w:rsidP="000659BE">
            <w:pPr>
              <w:pStyle w:val="TableText"/>
            </w:pPr>
            <w:r>
              <w:t>SHALL</w:t>
            </w:r>
          </w:p>
        </w:tc>
        <w:tc>
          <w:tcPr>
            <w:tcW w:w="864" w:type="dxa"/>
          </w:tcPr>
          <w:p w14:paraId="1A60A9C0" w14:textId="77777777" w:rsidR="004B3F04" w:rsidRDefault="004B3F04" w:rsidP="000659BE">
            <w:pPr>
              <w:pStyle w:val="TableText"/>
            </w:pPr>
          </w:p>
        </w:tc>
        <w:tc>
          <w:tcPr>
            <w:tcW w:w="1104" w:type="dxa"/>
          </w:tcPr>
          <w:p w14:paraId="095CE74C" w14:textId="77777777" w:rsidR="004B3F04" w:rsidRDefault="006C736C" w:rsidP="000659BE">
            <w:pPr>
              <w:pStyle w:val="TableText"/>
            </w:pPr>
            <w:hyperlink w:anchor="C_3335-31566">
              <w:r w:rsidR="004B3F04">
                <w:rPr>
                  <w:rStyle w:val="HyperlinkText9pt"/>
                </w:rPr>
                <w:t>3335-31566</w:t>
              </w:r>
            </w:hyperlink>
          </w:p>
        </w:tc>
        <w:tc>
          <w:tcPr>
            <w:tcW w:w="2975" w:type="dxa"/>
          </w:tcPr>
          <w:p w14:paraId="4C21F918" w14:textId="77777777" w:rsidR="004B3F04" w:rsidRDefault="004B3F04" w:rsidP="000659BE">
            <w:pPr>
              <w:pStyle w:val="TableText"/>
            </w:pPr>
            <w:r>
              <w:t>urn:oid:2.16.840.1.113883.5.1001 (HL7ActMood) = EVN</w:t>
            </w:r>
          </w:p>
        </w:tc>
      </w:tr>
      <w:tr w:rsidR="004B3F04" w14:paraId="794AEC85" w14:textId="77777777" w:rsidTr="000659BE">
        <w:trPr>
          <w:jc w:val="center"/>
        </w:trPr>
        <w:tc>
          <w:tcPr>
            <w:tcW w:w="3345" w:type="dxa"/>
          </w:tcPr>
          <w:p w14:paraId="037ACB46" w14:textId="77777777" w:rsidR="004B3F04" w:rsidRDefault="004B3F04" w:rsidP="000659BE">
            <w:pPr>
              <w:pStyle w:val="TableText"/>
            </w:pPr>
            <w:r>
              <w:tab/>
              <w:t>@actionNegationInd</w:t>
            </w:r>
          </w:p>
        </w:tc>
        <w:tc>
          <w:tcPr>
            <w:tcW w:w="720" w:type="dxa"/>
          </w:tcPr>
          <w:p w14:paraId="18D4DDB3" w14:textId="77777777" w:rsidR="004B3F04" w:rsidRDefault="004B3F04" w:rsidP="000659BE">
            <w:pPr>
              <w:pStyle w:val="TableText"/>
            </w:pPr>
            <w:r>
              <w:t>0..0</w:t>
            </w:r>
          </w:p>
        </w:tc>
        <w:tc>
          <w:tcPr>
            <w:tcW w:w="1152" w:type="dxa"/>
          </w:tcPr>
          <w:p w14:paraId="3949E861" w14:textId="77777777" w:rsidR="004B3F04" w:rsidRDefault="004B3F04" w:rsidP="000659BE">
            <w:pPr>
              <w:pStyle w:val="TableText"/>
            </w:pPr>
            <w:r>
              <w:t>SHALL NOT</w:t>
            </w:r>
          </w:p>
        </w:tc>
        <w:tc>
          <w:tcPr>
            <w:tcW w:w="864" w:type="dxa"/>
          </w:tcPr>
          <w:p w14:paraId="6364AE99" w14:textId="77777777" w:rsidR="004B3F04" w:rsidRDefault="004B3F04" w:rsidP="000659BE">
            <w:pPr>
              <w:pStyle w:val="TableText"/>
            </w:pPr>
          </w:p>
        </w:tc>
        <w:tc>
          <w:tcPr>
            <w:tcW w:w="1104" w:type="dxa"/>
          </w:tcPr>
          <w:p w14:paraId="288B09DC" w14:textId="77777777" w:rsidR="004B3F04" w:rsidRDefault="006C736C" w:rsidP="000659BE">
            <w:pPr>
              <w:pStyle w:val="TableText"/>
            </w:pPr>
            <w:hyperlink w:anchor="C_3335-34705">
              <w:r w:rsidR="004B3F04">
                <w:rPr>
                  <w:rStyle w:val="HyperlinkText9pt"/>
                </w:rPr>
                <w:t>3335-34705</w:t>
              </w:r>
            </w:hyperlink>
          </w:p>
        </w:tc>
        <w:tc>
          <w:tcPr>
            <w:tcW w:w="2975" w:type="dxa"/>
          </w:tcPr>
          <w:p w14:paraId="7906146F" w14:textId="77777777" w:rsidR="004B3F04" w:rsidRDefault="004B3F04" w:rsidP="000659BE">
            <w:pPr>
              <w:pStyle w:val="TableText"/>
            </w:pPr>
          </w:p>
        </w:tc>
      </w:tr>
      <w:tr w:rsidR="004B3F04" w14:paraId="0BB26CCC" w14:textId="77777777" w:rsidTr="000659BE">
        <w:trPr>
          <w:jc w:val="center"/>
        </w:trPr>
        <w:tc>
          <w:tcPr>
            <w:tcW w:w="3345" w:type="dxa"/>
          </w:tcPr>
          <w:p w14:paraId="4A609072" w14:textId="77777777" w:rsidR="004B3F04" w:rsidRDefault="004B3F04" w:rsidP="000659BE">
            <w:pPr>
              <w:pStyle w:val="TableText"/>
            </w:pPr>
            <w:r>
              <w:tab/>
              <w:t>templateId</w:t>
            </w:r>
          </w:p>
        </w:tc>
        <w:tc>
          <w:tcPr>
            <w:tcW w:w="720" w:type="dxa"/>
          </w:tcPr>
          <w:p w14:paraId="75922F11" w14:textId="77777777" w:rsidR="004B3F04" w:rsidRDefault="004B3F04" w:rsidP="000659BE">
            <w:pPr>
              <w:pStyle w:val="TableText"/>
            </w:pPr>
            <w:r>
              <w:t>1..1</w:t>
            </w:r>
          </w:p>
        </w:tc>
        <w:tc>
          <w:tcPr>
            <w:tcW w:w="1152" w:type="dxa"/>
          </w:tcPr>
          <w:p w14:paraId="04248E39" w14:textId="77777777" w:rsidR="004B3F04" w:rsidRDefault="004B3F04" w:rsidP="000659BE">
            <w:pPr>
              <w:pStyle w:val="TableText"/>
            </w:pPr>
            <w:r>
              <w:t>SHALL</w:t>
            </w:r>
          </w:p>
        </w:tc>
        <w:tc>
          <w:tcPr>
            <w:tcW w:w="864" w:type="dxa"/>
          </w:tcPr>
          <w:p w14:paraId="0970DBAE" w14:textId="77777777" w:rsidR="004B3F04" w:rsidRDefault="004B3F04" w:rsidP="000659BE">
            <w:pPr>
              <w:pStyle w:val="TableText"/>
            </w:pPr>
          </w:p>
        </w:tc>
        <w:tc>
          <w:tcPr>
            <w:tcW w:w="1104" w:type="dxa"/>
          </w:tcPr>
          <w:p w14:paraId="49A853D0" w14:textId="77777777" w:rsidR="004B3F04" w:rsidRDefault="006C736C" w:rsidP="000659BE">
            <w:pPr>
              <w:pStyle w:val="TableText"/>
            </w:pPr>
            <w:hyperlink w:anchor="C_3335-31567">
              <w:r w:rsidR="004B3F04">
                <w:rPr>
                  <w:rStyle w:val="HyperlinkText9pt"/>
                </w:rPr>
                <w:t>3335-31567</w:t>
              </w:r>
            </w:hyperlink>
          </w:p>
        </w:tc>
        <w:tc>
          <w:tcPr>
            <w:tcW w:w="2975" w:type="dxa"/>
          </w:tcPr>
          <w:p w14:paraId="59A435D7" w14:textId="77777777" w:rsidR="004B3F04" w:rsidRDefault="004B3F04" w:rsidP="000659BE">
            <w:pPr>
              <w:pStyle w:val="TableText"/>
            </w:pPr>
          </w:p>
        </w:tc>
      </w:tr>
      <w:tr w:rsidR="004B3F04" w14:paraId="3A49B3BB" w14:textId="77777777" w:rsidTr="000659BE">
        <w:trPr>
          <w:jc w:val="center"/>
        </w:trPr>
        <w:tc>
          <w:tcPr>
            <w:tcW w:w="3345" w:type="dxa"/>
          </w:tcPr>
          <w:p w14:paraId="570492F8" w14:textId="77777777" w:rsidR="004B3F04" w:rsidRDefault="004B3F04" w:rsidP="000659BE">
            <w:pPr>
              <w:pStyle w:val="TableText"/>
            </w:pPr>
            <w:r>
              <w:tab/>
            </w:r>
            <w:r>
              <w:tab/>
              <w:t>item</w:t>
            </w:r>
          </w:p>
        </w:tc>
        <w:tc>
          <w:tcPr>
            <w:tcW w:w="720" w:type="dxa"/>
          </w:tcPr>
          <w:p w14:paraId="65870B29" w14:textId="77777777" w:rsidR="004B3F04" w:rsidRDefault="004B3F04" w:rsidP="000659BE">
            <w:pPr>
              <w:pStyle w:val="TableText"/>
            </w:pPr>
            <w:r>
              <w:t>1..1</w:t>
            </w:r>
          </w:p>
        </w:tc>
        <w:tc>
          <w:tcPr>
            <w:tcW w:w="1152" w:type="dxa"/>
          </w:tcPr>
          <w:p w14:paraId="08C40049" w14:textId="77777777" w:rsidR="004B3F04" w:rsidRDefault="004B3F04" w:rsidP="000659BE">
            <w:pPr>
              <w:pStyle w:val="TableText"/>
            </w:pPr>
            <w:r>
              <w:t>SHALL</w:t>
            </w:r>
          </w:p>
        </w:tc>
        <w:tc>
          <w:tcPr>
            <w:tcW w:w="864" w:type="dxa"/>
          </w:tcPr>
          <w:p w14:paraId="624BA292" w14:textId="77777777" w:rsidR="004B3F04" w:rsidRDefault="004B3F04" w:rsidP="000659BE">
            <w:pPr>
              <w:pStyle w:val="TableText"/>
            </w:pPr>
          </w:p>
        </w:tc>
        <w:tc>
          <w:tcPr>
            <w:tcW w:w="1104" w:type="dxa"/>
          </w:tcPr>
          <w:p w14:paraId="0AA8A1C5" w14:textId="77777777" w:rsidR="004B3F04" w:rsidRDefault="006C736C" w:rsidP="000659BE">
            <w:pPr>
              <w:pStyle w:val="TableText"/>
            </w:pPr>
            <w:hyperlink w:anchor="C_3335-31568">
              <w:r w:rsidR="004B3F04">
                <w:rPr>
                  <w:rStyle w:val="HyperlinkText9pt"/>
                </w:rPr>
                <w:t>3335-31568</w:t>
              </w:r>
            </w:hyperlink>
          </w:p>
        </w:tc>
        <w:tc>
          <w:tcPr>
            <w:tcW w:w="2975" w:type="dxa"/>
          </w:tcPr>
          <w:p w14:paraId="0252B72C" w14:textId="77777777" w:rsidR="004B3F04" w:rsidRDefault="004B3F04" w:rsidP="000659BE">
            <w:pPr>
              <w:pStyle w:val="TableText"/>
            </w:pPr>
          </w:p>
        </w:tc>
      </w:tr>
      <w:tr w:rsidR="004B3F04" w14:paraId="1001B4E3" w14:textId="77777777" w:rsidTr="000659BE">
        <w:trPr>
          <w:jc w:val="center"/>
        </w:trPr>
        <w:tc>
          <w:tcPr>
            <w:tcW w:w="3345" w:type="dxa"/>
          </w:tcPr>
          <w:p w14:paraId="3880CEE0" w14:textId="77777777" w:rsidR="004B3F04" w:rsidRDefault="004B3F04" w:rsidP="000659BE">
            <w:pPr>
              <w:pStyle w:val="TableText"/>
            </w:pPr>
            <w:r>
              <w:tab/>
            </w:r>
            <w:r>
              <w:tab/>
            </w:r>
            <w:r>
              <w:tab/>
              <w:t>@root</w:t>
            </w:r>
          </w:p>
        </w:tc>
        <w:tc>
          <w:tcPr>
            <w:tcW w:w="720" w:type="dxa"/>
          </w:tcPr>
          <w:p w14:paraId="408D2BDC" w14:textId="77777777" w:rsidR="004B3F04" w:rsidRDefault="004B3F04" w:rsidP="000659BE">
            <w:pPr>
              <w:pStyle w:val="TableText"/>
            </w:pPr>
            <w:r>
              <w:t>1..1</w:t>
            </w:r>
          </w:p>
        </w:tc>
        <w:tc>
          <w:tcPr>
            <w:tcW w:w="1152" w:type="dxa"/>
          </w:tcPr>
          <w:p w14:paraId="02D87184" w14:textId="77777777" w:rsidR="004B3F04" w:rsidRDefault="004B3F04" w:rsidP="000659BE">
            <w:pPr>
              <w:pStyle w:val="TableText"/>
            </w:pPr>
            <w:r>
              <w:t>SHALL</w:t>
            </w:r>
          </w:p>
        </w:tc>
        <w:tc>
          <w:tcPr>
            <w:tcW w:w="864" w:type="dxa"/>
          </w:tcPr>
          <w:p w14:paraId="44877938" w14:textId="77777777" w:rsidR="004B3F04" w:rsidRDefault="004B3F04" w:rsidP="000659BE">
            <w:pPr>
              <w:pStyle w:val="TableText"/>
            </w:pPr>
          </w:p>
        </w:tc>
        <w:tc>
          <w:tcPr>
            <w:tcW w:w="1104" w:type="dxa"/>
          </w:tcPr>
          <w:p w14:paraId="1C422FE4" w14:textId="77777777" w:rsidR="004B3F04" w:rsidRDefault="006C736C" w:rsidP="000659BE">
            <w:pPr>
              <w:pStyle w:val="TableText"/>
            </w:pPr>
            <w:hyperlink w:anchor="C_3335-31569">
              <w:r w:rsidR="004B3F04">
                <w:rPr>
                  <w:rStyle w:val="HyperlinkText9pt"/>
                </w:rPr>
                <w:t>3335-31569</w:t>
              </w:r>
            </w:hyperlink>
          </w:p>
        </w:tc>
        <w:tc>
          <w:tcPr>
            <w:tcW w:w="2975" w:type="dxa"/>
          </w:tcPr>
          <w:p w14:paraId="32340071" w14:textId="77777777" w:rsidR="004B3F04" w:rsidRDefault="004B3F04" w:rsidP="000659BE">
            <w:pPr>
              <w:pStyle w:val="TableText"/>
            </w:pPr>
            <w:r>
              <w:t>2.16.840.1.113883.10.20.28.4.6</w:t>
            </w:r>
          </w:p>
        </w:tc>
      </w:tr>
      <w:tr w:rsidR="004B3F04" w14:paraId="63BD8996" w14:textId="77777777" w:rsidTr="000659BE">
        <w:trPr>
          <w:jc w:val="center"/>
        </w:trPr>
        <w:tc>
          <w:tcPr>
            <w:tcW w:w="3345" w:type="dxa"/>
          </w:tcPr>
          <w:p w14:paraId="2C852708" w14:textId="77777777" w:rsidR="004B3F04" w:rsidRDefault="004B3F04" w:rsidP="000659BE">
            <w:pPr>
              <w:pStyle w:val="TableText"/>
            </w:pPr>
            <w:r>
              <w:tab/>
            </w:r>
            <w:r>
              <w:tab/>
            </w:r>
            <w:r>
              <w:tab/>
              <w:t>@extension</w:t>
            </w:r>
          </w:p>
        </w:tc>
        <w:tc>
          <w:tcPr>
            <w:tcW w:w="720" w:type="dxa"/>
          </w:tcPr>
          <w:p w14:paraId="0B372B16" w14:textId="77777777" w:rsidR="004B3F04" w:rsidRDefault="004B3F04" w:rsidP="000659BE">
            <w:pPr>
              <w:pStyle w:val="TableText"/>
            </w:pPr>
            <w:r>
              <w:t>1..1</w:t>
            </w:r>
          </w:p>
        </w:tc>
        <w:tc>
          <w:tcPr>
            <w:tcW w:w="1152" w:type="dxa"/>
          </w:tcPr>
          <w:p w14:paraId="5E7CA1EA" w14:textId="77777777" w:rsidR="004B3F04" w:rsidRDefault="004B3F04" w:rsidP="000659BE">
            <w:pPr>
              <w:pStyle w:val="TableText"/>
            </w:pPr>
            <w:r>
              <w:t>SHALL</w:t>
            </w:r>
          </w:p>
        </w:tc>
        <w:tc>
          <w:tcPr>
            <w:tcW w:w="864" w:type="dxa"/>
          </w:tcPr>
          <w:p w14:paraId="6E5C6D50" w14:textId="77777777" w:rsidR="004B3F04" w:rsidRDefault="004B3F04" w:rsidP="000659BE">
            <w:pPr>
              <w:pStyle w:val="TableText"/>
            </w:pPr>
          </w:p>
        </w:tc>
        <w:tc>
          <w:tcPr>
            <w:tcW w:w="1104" w:type="dxa"/>
          </w:tcPr>
          <w:p w14:paraId="6ADA9810" w14:textId="77777777" w:rsidR="004B3F04" w:rsidRDefault="006C736C" w:rsidP="000659BE">
            <w:pPr>
              <w:pStyle w:val="TableText"/>
            </w:pPr>
            <w:hyperlink w:anchor="C_3335-33706">
              <w:r w:rsidR="004B3F04">
                <w:rPr>
                  <w:rStyle w:val="HyperlinkText9pt"/>
                </w:rPr>
                <w:t>3335-33706</w:t>
              </w:r>
            </w:hyperlink>
          </w:p>
        </w:tc>
        <w:tc>
          <w:tcPr>
            <w:tcW w:w="2975" w:type="dxa"/>
          </w:tcPr>
          <w:p w14:paraId="5F087D58" w14:textId="77777777" w:rsidR="004B3F04" w:rsidRDefault="004B3F04" w:rsidP="000659BE">
            <w:pPr>
              <w:pStyle w:val="TableText"/>
            </w:pPr>
            <w:r>
              <w:t>2017-05-01</w:t>
            </w:r>
          </w:p>
        </w:tc>
      </w:tr>
      <w:tr w:rsidR="004B3F04" w14:paraId="36A6A961" w14:textId="77777777" w:rsidTr="000659BE">
        <w:trPr>
          <w:jc w:val="center"/>
        </w:trPr>
        <w:tc>
          <w:tcPr>
            <w:tcW w:w="3345" w:type="dxa"/>
          </w:tcPr>
          <w:p w14:paraId="7954198E" w14:textId="77777777" w:rsidR="004B3F04" w:rsidRDefault="004B3F04" w:rsidP="000659BE">
            <w:pPr>
              <w:pStyle w:val="TableText"/>
            </w:pPr>
            <w:r>
              <w:tab/>
              <w:t>id</w:t>
            </w:r>
          </w:p>
        </w:tc>
        <w:tc>
          <w:tcPr>
            <w:tcW w:w="720" w:type="dxa"/>
          </w:tcPr>
          <w:p w14:paraId="2A65432A" w14:textId="77777777" w:rsidR="004B3F04" w:rsidRDefault="004B3F04" w:rsidP="000659BE">
            <w:pPr>
              <w:pStyle w:val="TableText"/>
            </w:pPr>
            <w:r>
              <w:t>1..1</w:t>
            </w:r>
          </w:p>
        </w:tc>
        <w:tc>
          <w:tcPr>
            <w:tcW w:w="1152" w:type="dxa"/>
          </w:tcPr>
          <w:p w14:paraId="09CE6F5D" w14:textId="77777777" w:rsidR="004B3F04" w:rsidRDefault="004B3F04" w:rsidP="000659BE">
            <w:pPr>
              <w:pStyle w:val="TableText"/>
            </w:pPr>
            <w:r>
              <w:t>SHALL</w:t>
            </w:r>
          </w:p>
        </w:tc>
        <w:tc>
          <w:tcPr>
            <w:tcW w:w="864" w:type="dxa"/>
          </w:tcPr>
          <w:p w14:paraId="4F92F2BD" w14:textId="77777777" w:rsidR="004B3F04" w:rsidRDefault="004B3F04" w:rsidP="000659BE">
            <w:pPr>
              <w:pStyle w:val="TableText"/>
            </w:pPr>
          </w:p>
        </w:tc>
        <w:tc>
          <w:tcPr>
            <w:tcW w:w="1104" w:type="dxa"/>
          </w:tcPr>
          <w:p w14:paraId="53772017" w14:textId="77777777" w:rsidR="004B3F04" w:rsidRDefault="006C736C" w:rsidP="000659BE">
            <w:pPr>
              <w:pStyle w:val="TableText"/>
            </w:pPr>
            <w:hyperlink w:anchor="C_3335-31570">
              <w:r w:rsidR="004B3F04">
                <w:rPr>
                  <w:rStyle w:val="HyperlinkText9pt"/>
                </w:rPr>
                <w:t>3335-31570</w:t>
              </w:r>
            </w:hyperlink>
          </w:p>
        </w:tc>
        <w:tc>
          <w:tcPr>
            <w:tcW w:w="2975" w:type="dxa"/>
          </w:tcPr>
          <w:p w14:paraId="1C16ED9F" w14:textId="77777777" w:rsidR="004B3F04" w:rsidRDefault="004B3F04" w:rsidP="000659BE">
            <w:pPr>
              <w:pStyle w:val="TableText"/>
            </w:pPr>
          </w:p>
        </w:tc>
      </w:tr>
      <w:tr w:rsidR="004B3F04" w14:paraId="6A068E07" w14:textId="77777777" w:rsidTr="000659BE">
        <w:trPr>
          <w:jc w:val="center"/>
        </w:trPr>
        <w:tc>
          <w:tcPr>
            <w:tcW w:w="3345" w:type="dxa"/>
          </w:tcPr>
          <w:p w14:paraId="32BCC60E" w14:textId="77777777" w:rsidR="004B3F04" w:rsidRDefault="004B3F04" w:rsidP="000659BE">
            <w:pPr>
              <w:pStyle w:val="TableText"/>
            </w:pPr>
            <w:r>
              <w:tab/>
              <w:t>code</w:t>
            </w:r>
          </w:p>
        </w:tc>
        <w:tc>
          <w:tcPr>
            <w:tcW w:w="720" w:type="dxa"/>
          </w:tcPr>
          <w:p w14:paraId="0F06DC6F" w14:textId="77777777" w:rsidR="004B3F04" w:rsidRDefault="004B3F04" w:rsidP="000659BE">
            <w:pPr>
              <w:pStyle w:val="TableText"/>
            </w:pPr>
            <w:r>
              <w:t>1..1</w:t>
            </w:r>
          </w:p>
        </w:tc>
        <w:tc>
          <w:tcPr>
            <w:tcW w:w="1152" w:type="dxa"/>
          </w:tcPr>
          <w:p w14:paraId="15433D88" w14:textId="77777777" w:rsidR="004B3F04" w:rsidRDefault="004B3F04" w:rsidP="000659BE">
            <w:pPr>
              <w:pStyle w:val="TableText"/>
            </w:pPr>
            <w:r>
              <w:t>SHALL</w:t>
            </w:r>
          </w:p>
        </w:tc>
        <w:tc>
          <w:tcPr>
            <w:tcW w:w="864" w:type="dxa"/>
          </w:tcPr>
          <w:p w14:paraId="4F9C4E84" w14:textId="77777777" w:rsidR="004B3F04" w:rsidRDefault="004B3F04" w:rsidP="000659BE">
            <w:pPr>
              <w:pStyle w:val="TableText"/>
            </w:pPr>
          </w:p>
        </w:tc>
        <w:tc>
          <w:tcPr>
            <w:tcW w:w="1104" w:type="dxa"/>
          </w:tcPr>
          <w:p w14:paraId="3A7CFC10" w14:textId="77777777" w:rsidR="004B3F04" w:rsidRDefault="006C736C" w:rsidP="000659BE">
            <w:pPr>
              <w:pStyle w:val="TableText"/>
            </w:pPr>
            <w:hyperlink w:anchor="C_3335-31571">
              <w:r w:rsidR="004B3F04">
                <w:rPr>
                  <w:rStyle w:val="HyperlinkText9pt"/>
                </w:rPr>
                <w:t>3335-31571</w:t>
              </w:r>
            </w:hyperlink>
          </w:p>
        </w:tc>
        <w:tc>
          <w:tcPr>
            <w:tcW w:w="2975" w:type="dxa"/>
          </w:tcPr>
          <w:p w14:paraId="67DED10B" w14:textId="77777777" w:rsidR="004B3F04" w:rsidRDefault="004B3F04" w:rsidP="000659BE">
            <w:pPr>
              <w:pStyle w:val="TableText"/>
            </w:pPr>
          </w:p>
        </w:tc>
      </w:tr>
      <w:tr w:rsidR="004B3F04" w14:paraId="1D2D61E6" w14:textId="77777777" w:rsidTr="000659BE">
        <w:trPr>
          <w:jc w:val="center"/>
        </w:trPr>
        <w:tc>
          <w:tcPr>
            <w:tcW w:w="3345" w:type="dxa"/>
          </w:tcPr>
          <w:p w14:paraId="18838620" w14:textId="77777777" w:rsidR="004B3F04" w:rsidRDefault="004B3F04" w:rsidP="000659BE">
            <w:pPr>
              <w:pStyle w:val="TableText"/>
            </w:pPr>
            <w:r>
              <w:tab/>
            </w:r>
            <w:r>
              <w:tab/>
              <w:t>@code</w:t>
            </w:r>
          </w:p>
        </w:tc>
        <w:tc>
          <w:tcPr>
            <w:tcW w:w="720" w:type="dxa"/>
          </w:tcPr>
          <w:p w14:paraId="08BD3C77" w14:textId="77777777" w:rsidR="004B3F04" w:rsidRDefault="004B3F04" w:rsidP="000659BE">
            <w:pPr>
              <w:pStyle w:val="TableText"/>
            </w:pPr>
            <w:r>
              <w:t>1..1</w:t>
            </w:r>
          </w:p>
        </w:tc>
        <w:tc>
          <w:tcPr>
            <w:tcW w:w="1152" w:type="dxa"/>
          </w:tcPr>
          <w:p w14:paraId="5EC5559B" w14:textId="77777777" w:rsidR="004B3F04" w:rsidRDefault="004B3F04" w:rsidP="000659BE">
            <w:pPr>
              <w:pStyle w:val="TableText"/>
            </w:pPr>
            <w:r>
              <w:t>SHALL</w:t>
            </w:r>
          </w:p>
        </w:tc>
        <w:tc>
          <w:tcPr>
            <w:tcW w:w="864" w:type="dxa"/>
          </w:tcPr>
          <w:p w14:paraId="5371F3DF" w14:textId="77777777" w:rsidR="004B3F04" w:rsidRDefault="004B3F04" w:rsidP="000659BE">
            <w:pPr>
              <w:pStyle w:val="TableText"/>
            </w:pPr>
          </w:p>
        </w:tc>
        <w:tc>
          <w:tcPr>
            <w:tcW w:w="1104" w:type="dxa"/>
          </w:tcPr>
          <w:p w14:paraId="55A5A6AD" w14:textId="77777777" w:rsidR="004B3F04" w:rsidRDefault="006C736C" w:rsidP="000659BE">
            <w:pPr>
              <w:pStyle w:val="TableText"/>
            </w:pPr>
            <w:hyperlink w:anchor="C_3335-31572">
              <w:r w:rsidR="004B3F04">
                <w:rPr>
                  <w:rStyle w:val="HyperlinkText9pt"/>
                </w:rPr>
                <w:t>3335-31572</w:t>
              </w:r>
            </w:hyperlink>
          </w:p>
        </w:tc>
        <w:tc>
          <w:tcPr>
            <w:tcW w:w="2975" w:type="dxa"/>
          </w:tcPr>
          <w:p w14:paraId="4EF80D91" w14:textId="77777777" w:rsidR="004B3F04" w:rsidRDefault="004B3F04" w:rsidP="000659BE">
            <w:pPr>
              <w:pStyle w:val="TableText"/>
            </w:pPr>
            <w:r>
              <w:t>ASSERTION</w:t>
            </w:r>
          </w:p>
        </w:tc>
      </w:tr>
      <w:tr w:rsidR="004B3F04" w14:paraId="66DBD7AF" w14:textId="77777777" w:rsidTr="000659BE">
        <w:trPr>
          <w:jc w:val="center"/>
        </w:trPr>
        <w:tc>
          <w:tcPr>
            <w:tcW w:w="3345" w:type="dxa"/>
          </w:tcPr>
          <w:p w14:paraId="71116F72" w14:textId="77777777" w:rsidR="004B3F04" w:rsidRDefault="004B3F04" w:rsidP="000659BE">
            <w:pPr>
              <w:pStyle w:val="TableText"/>
            </w:pPr>
            <w:r>
              <w:tab/>
            </w:r>
            <w:r>
              <w:tab/>
              <w:t>@codeSystem</w:t>
            </w:r>
          </w:p>
        </w:tc>
        <w:tc>
          <w:tcPr>
            <w:tcW w:w="720" w:type="dxa"/>
          </w:tcPr>
          <w:p w14:paraId="44ED5FC6" w14:textId="77777777" w:rsidR="004B3F04" w:rsidRDefault="004B3F04" w:rsidP="000659BE">
            <w:pPr>
              <w:pStyle w:val="TableText"/>
            </w:pPr>
            <w:r>
              <w:t>1..1</w:t>
            </w:r>
          </w:p>
        </w:tc>
        <w:tc>
          <w:tcPr>
            <w:tcW w:w="1152" w:type="dxa"/>
          </w:tcPr>
          <w:p w14:paraId="61801667" w14:textId="77777777" w:rsidR="004B3F04" w:rsidRDefault="004B3F04" w:rsidP="000659BE">
            <w:pPr>
              <w:pStyle w:val="TableText"/>
            </w:pPr>
            <w:r>
              <w:t>SHALL</w:t>
            </w:r>
          </w:p>
        </w:tc>
        <w:tc>
          <w:tcPr>
            <w:tcW w:w="864" w:type="dxa"/>
          </w:tcPr>
          <w:p w14:paraId="09E867B4" w14:textId="77777777" w:rsidR="004B3F04" w:rsidRDefault="004B3F04" w:rsidP="000659BE">
            <w:pPr>
              <w:pStyle w:val="TableText"/>
            </w:pPr>
          </w:p>
        </w:tc>
        <w:tc>
          <w:tcPr>
            <w:tcW w:w="1104" w:type="dxa"/>
          </w:tcPr>
          <w:p w14:paraId="33DF28A7" w14:textId="77777777" w:rsidR="004B3F04" w:rsidRDefault="006C736C" w:rsidP="000659BE">
            <w:pPr>
              <w:pStyle w:val="TableText"/>
            </w:pPr>
            <w:hyperlink w:anchor="C_3335-31573">
              <w:r w:rsidR="004B3F04">
                <w:rPr>
                  <w:rStyle w:val="HyperlinkText9pt"/>
                </w:rPr>
                <w:t>3335-31573</w:t>
              </w:r>
            </w:hyperlink>
          </w:p>
        </w:tc>
        <w:tc>
          <w:tcPr>
            <w:tcW w:w="2975" w:type="dxa"/>
          </w:tcPr>
          <w:p w14:paraId="1327545B" w14:textId="77777777" w:rsidR="004B3F04" w:rsidRDefault="004B3F04" w:rsidP="000659BE">
            <w:pPr>
              <w:pStyle w:val="TableText"/>
            </w:pPr>
            <w:r>
              <w:t>urn:oid:2.16.840.1.113883.5.4 (HL7ActCode)</w:t>
            </w:r>
          </w:p>
        </w:tc>
      </w:tr>
      <w:tr w:rsidR="004B3F04" w14:paraId="3395C212" w14:textId="77777777" w:rsidTr="000659BE">
        <w:trPr>
          <w:jc w:val="center"/>
        </w:trPr>
        <w:tc>
          <w:tcPr>
            <w:tcW w:w="3345" w:type="dxa"/>
          </w:tcPr>
          <w:p w14:paraId="1AEE505C" w14:textId="77777777" w:rsidR="004B3F04" w:rsidRDefault="004B3F04" w:rsidP="000659BE">
            <w:pPr>
              <w:pStyle w:val="TableText"/>
            </w:pPr>
            <w:r>
              <w:tab/>
              <w:t>title</w:t>
            </w:r>
          </w:p>
        </w:tc>
        <w:tc>
          <w:tcPr>
            <w:tcW w:w="720" w:type="dxa"/>
          </w:tcPr>
          <w:p w14:paraId="438D8F98" w14:textId="77777777" w:rsidR="004B3F04" w:rsidRDefault="004B3F04" w:rsidP="000659BE">
            <w:pPr>
              <w:pStyle w:val="TableText"/>
            </w:pPr>
            <w:r>
              <w:t>1..1</w:t>
            </w:r>
          </w:p>
        </w:tc>
        <w:tc>
          <w:tcPr>
            <w:tcW w:w="1152" w:type="dxa"/>
          </w:tcPr>
          <w:p w14:paraId="28CAA093" w14:textId="77777777" w:rsidR="004B3F04" w:rsidRDefault="004B3F04" w:rsidP="000659BE">
            <w:pPr>
              <w:pStyle w:val="TableText"/>
            </w:pPr>
            <w:r>
              <w:t>SHALL</w:t>
            </w:r>
          </w:p>
        </w:tc>
        <w:tc>
          <w:tcPr>
            <w:tcW w:w="864" w:type="dxa"/>
          </w:tcPr>
          <w:p w14:paraId="007EDF87" w14:textId="77777777" w:rsidR="004B3F04" w:rsidRDefault="004B3F04" w:rsidP="000659BE">
            <w:pPr>
              <w:pStyle w:val="TableText"/>
            </w:pPr>
          </w:p>
        </w:tc>
        <w:tc>
          <w:tcPr>
            <w:tcW w:w="1104" w:type="dxa"/>
          </w:tcPr>
          <w:p w14:paraId="1E51F365" w14:textId="77777777" w:rsidR="004B3F04" w:rsidRDefault="006C736C" w:rsidP="000659BE">
            <w:pPr>
              <w:pStyle w:val="TableText"/>
            </w:pPr>
            <w:hyperlink w:anchor="C_3335-34723">
              <w:r w:rsidR="004B3F04">
                <w:rPr>
                  <w:rStyle w:val="HyperlinkText9pt"/>
                </w:rPr>
                <w:t>3335-34723</w:t>
              </w:r>
            </w:hyperlink>
          </w:p>
        </w:tc>
        <w:tc>
          <w:tcPr>
            <w:tcW w:w="2975" w:type="dxa"/>
          </w:tcPr>
          <w:p w14:paraId="48F329C2" w14:textId="77777777" w:rsidR="004B3F04" w:rsidRDefault="004B3F04" w:rsidP="000659BE">
            <w:pPr>
              <w:pStyle w:val="TableText"/>
            </w:pPr>
          </w:p>
        </w:tc>
      </w:tr>
      <w:tr w:rsidR="004B3F04" w14:paraId="49D2021F" w14:textId="77777777" w:rsidTr="000659BE">
        <w:trPr>
          <w:jc w:val="center"/>
        </w:trPr>
        <w:tc>
          <w:tcPr>
            <w:tcW w:w="3345" w:type="dxa"/>
          </w:tcPr>
          <w:p w14:paraId="1342EC62" w14:textId="77777777" w:rsidR="004B3F04" w:rsidRDefault="004B3F04" w:rsidP="000659BE">
            <w:pPr>
              <w:pStyle w:val="TableText"/>
            </w:pPr>
            <w:r>
              <w:tab/>
              <w:t>statusCode</w:t>
            </w:r>
          </w:p>
        </w:tc>
        <w:tc>
          <w:tcPr>
            <w:tcW w:w="720" w:type="dxa"/>
          </w:tcPr>
          <w:p w14:paraId="097315CA" w14:textId="77777777" w:rsidR="004B3F04" w:rsidRDefault="004B3F04" w:rsidP="000659BE">
            <w:pPr>
              <w:pStyle w:val="TableText"/>
            </w:pPr>
            <w:r>
              <w:t>1..1</w:t>
            </w:r>
          </w:p>
        </w:tc>
        <w:tc>
          <w:tcPr>
            <w:tcW w:w="1152" w:type="dxa"/>
          </w:tcPr>
          <w:p w14:paraId="1F17A3FA" w14:textId="77777777" w:rsidR="004B3F04" w:rsidRDefault="004B3F04" w:rsidP="000659BE">
            <w:pPr>
              <w:pStyle w:val="TableText"/>
            </w:pPr>
            <w:r>
              <w:t>SHALL</w:t>
            </w:r>
          </w:p>
        </w:tc>
        <w:tc>
          <w:tcPr>
            <w:tcW w:w="864" w:type="dxa"/>
          </w:tcPr>
          <w:p w14:paraId="68FA6D22" w14:textId="77777777" w:rsidR="004B3F04" w:rsidRDefault="004B3F04" w:rsidP="000659BE">
            <w:pPr>
              <w:pStyle w:val="TableText"/>
            </w:pPr>
          </w:p>
        </w:tc>
        <w:tc>
          <w:tcPr>
            <w:tcW w:w="1104" w:type="dxa"/>
          </w:tcPr>
          <w:p w14:paraId="6A399DD8" w14:textId="77777777" w:rsidR="004B3F04" w:rsidRDefault="006C736C" w:rsidP="000659BE">
            <w:pPr>
              <w:pStyle w:val="TableText"/>
            </w:pPr>
            <w:hyperlink w:anchor="C_3335-31575">
              <w:r w:rsidR="004B3F04">
                <w:rPr>
                  <w:rStyle w:val="HyperlinkText9pt"/>
                </w:rPr>
                <w:t>3335-31575</w:t>
              </w:r>
            </w:hyperlink>
          </w:p>
        </w:tc>
        <w:tc>
          <w:tcPr>
            <w:tcW w:w="2975" w:type="dxa"/>
          </w:tcPr>
          <w:p w14:paraId="3F696845" w14:textId="77777777" w:rsidR="004B3F04" w:rsidRDefault="004B3F04" w:rsidP="000659BE">
            <w:pPr>
              <w:pStyle w:val="TableText"/>
            </w:pPr>
          </w:p>
        </w:tc>
      </w:tr>
      <w:tr w:rsidR="004B3F04" w14:paraId="3D0E19C3" w14:textId="77777777" w:rsidTr="000659BE">
        <w:trPr>
          <w:jc w:val="center"/>
        </w:trPr>
        <w:tc>
          <w:tcPr>
            <w:tcW w:w="3345" w:type="dxa"/>
          </w:tcPr>
          <w:p w14:paraId="18A83E0C" w14:textId="77777777" w:rsidR="004B3F04" w:rsidRDefault="004B3F04" w:rsidP="000659BE">
            <w:pPr>
              <w:pStyle w:val="TableText"/>
            </w:pPr>
            <w:r>
              <w:tab/>
            </w:r>
            <w:r>
              <w:tab/>
              <w:t>@code</w:t>
            </w:r>
          </w:p>
        </w:tc>
        <w:tc>
          <w:tcPr>
            <w:tcW w:w="720" w:type="dxa"/>
          </w:tcPr>
          <w:p w14:paraId="09612396" w14:textId="77777777" w:rsidR="004B3F04" w:rsidRDefault="004B3F04" w:rsidP="000659BE">
            <w:pPr>
              <w:pStyle w:val="TableText"/>
            </w:pPr>
            <w:r>
              <w:t>1..1</w:t>
            </w:r>
          </w:p>
        </w:tc>
        <w:tc>
          <w:tcPr>
            <w:tcW w:w="1152" w:type="dxa"/>
          </w:tcPr>
          <w:p w14:paraId="6E9EE112" w14:textId="77777777" w:rsidR="004B3F04" w:rsidRDefault="004B3F04" w:rsidP="000659BE">
            <w:pPr>
              <w:pStyle w:val="TableText"/>
            </w:pPr>
            <w:r>
              <w:t>SHALL</w:t>
            </w:r>
          </w:p>
        </w:tc>
        <w:tc>
          <w:tcPr>
            <w:tcW w:w="864" w:type="dxa"/>
          </w:tcPr>
          <w:p w14:paraId="602D567D" w14:textId="77777777" w:rsidR="004B3F04" w:rsidRDefault="004B3F04" w:rsidP="000659BE">
            <w:pPr>
              <w:pStyle w:val="TableText"/>
            </w:pPr>
          </w:p>
        </w:tc>
        <w:tc>
          <w:tcPr>
            <w:tcW w:w="1104" w:type="dxa"/>
          </w:tcPr>
          <w:p w14:paraId="465BE96E" w14:textId="77777777" w:rsidR="004B3F04" w:rsidRDefault="006C736C" w:rsidP="000659BE">
            <w:pPr>
              <w:pStyle w:val="TableText"/>
            </w:pPr>
            <w:hyperlink w:anchor="C_3335-31576">
              <w:r w:rsidR="004B3F04">
                <w:rPr>
                  <w:rStyle w:val="HyperlinkText9pt"/>
                </w:rPr>
                <w:t>3335-31576</w:t>
              </w:r>
            </w:hyperlink>
          </w:p>
        </w:tc>
        <w:tc>
          <w:tcPr>
            <w:tcW w:w="2975" w:type="dxa"/>
          </w:tcPr>
          <w:p w14:paraId="4F16E9A4" w14:textId="77777777" w:rsidR="004B3F04" w:rsidRDefault="004B3F04" w:rsidP="000659BE">
            <w:pPr>
              <w:pStyle w:val="TableText"/>
            </w:pPr>
            <w:r>
              <w:t>urn:oid:2.16.840.1.113883.5.14 (HL7ActStatus) = completed</w:t>
            </w:r>
          </w:p>
        </w:tc>
      </w:tr>
      <w:tr w:rsidR="004B3F04" w14:paraId="368D518A" w14:textId="77777777" w:rsidTr="000659BE">
        <w:trPr>
          <w:jc w:val="center"/>
        </w:trPr>
        <w:tc>
          <w:tcPr>
            <w:tcW w:w="3345" w:type="dxa"/>
          </w:tcPr>
          <w:p w14:paraId="60FF17DE" w14:textId="77777777" w:rsidR="004B3F04" w:rsidRDefault="004B3F04" w:rsidP="000659BE">
            <w:pPr>
              <w:pStyle w:val="TableText"/>
            </w:pPr>
            <w:r>
              <w:tab/>
              <w:t>effectiveTime</w:t>
            </w:r>
          </w:p>
        </w:tc>
        <w:tc>
          <w:tcPr>
            <w:tcW w:w="720" w:type="dxa"/>
          </w:tcPr>
          <w:p w14:paraId="35438B2C" w14:textId="77777777" w:rsidR="004B3F04" w:rsidRDefault="004B3F04" w:rsidP="000659BE">
            <w:pPr>
              <w:pStyle w:val="TableText"/>
            </w:pPr>
            <w:r>
              <w:t>0..1</w:t>
            </w:r>
          </w:p>
        </w:tc>
        <w:tc>
          <w:tcPr>
            <w:tcW w:w="1152" w:type="dxa"/>
          </w:tcPr>
          <w:p w14:paraId="7B3EE38F" w14:textId="77777777" w:rsidR="004B3F04" w:rsidRDefault="004B3F04" w:rsidP="000659BE">
            <w:pPr>
              <w:pStyle w:val="TableText"/>
            </w:pPr>
            <w:r>
              <w:t>MAY</w:t>
            </w:r>
          </w:p>
        </w:tc>
        <w:tc>
          <w:tcPr>
            <w:tcW w:w="864" w:type="dxa"/>
          </w:tcPr>
          <w:p w14:paraId="36ACD737" w14:textId="77777777" w:rsidR="004B3F04" w:rsidRDefault="004B3F04" w:rsidP="000659BE">
            <w:pPr>
              <w:pStyle w:val="TableText"/>
            </w:pPr>
            <w:r>
              <w:t>IVL_TS</w:t>
            </w:r>
          </w:p>
        </w:tc>
        <w:tc>
          <w:tcPr>
            <w:tcW w:w="1104" w:type="dxa"/>
          </w:tcPr>
          <w:p w14:paraId="1FC932F9" w14:textId="77777777" w:rsidR="004B3F04" w:rsidRDefault="006C736C" w:rsidP="000659BE">
            <w:pPr>
              <w:pStyle w:val="TableText"/>
            </w:pPr>
            <w:hyperlink w:anchor="C_3335-31577">
              <w:r w:rsidR="004B3F04">
                <w:rPr>
                  <w:rStyle w:val="HyperlinkText9pt"/>
                </w:rPr>
                <w:t>3335-31577</w:t>
              </w:r>
            </w:hyperlink>
          </w:p>
        </w:tc>
        <w:tc>
          <w:tcPr>
            <w:tcW w:w="2975" w:type="dxa"/>
          </w:tcPr>
          <w:p w14:paraId="04B533B5" w14:textId="77777777" w:rsidR="004B3F04" w:rsidRDefault="004B3F04" w:rsidP="000659BE">
            <w:pPr>
              <w:pStyle w:val="TableText"/>
            </w:pPr>
          </w:p>
        </w:tc>
      </w:tr>
      <w:tr w:rsidR="004B3F04" w14:paraId="6E0FB7ED" w14:textId="77777777" w:rsidTr="000659BE">
        <w:trPr>
          <w:jc w:val="center"/>
        </w:trPr>
        <w:tc>
          <w:tcPr>
            <w:tcW w:w="3345" w:type="dxa"/>
          </w:tcPr>
          <w:p w14:paraId="667DEA1B" w14:textId="77777777" w:rsidR="004B3F04" w:rsidRDefault="004B3F04" w:rsidP="000659BE">
            <w:pPr>
              <w:pStyle w:val="TableText"/>
            </w:pPr>
            <w:r>
              <w:tab/>
            </w:r>
            <w:r>
              <w:tab/>
              <w:t>low</w:t>
            </w:r>
          </w:p>
        </w:tc>
        <w:tc>
          <w:tcPr>
            <w:tcW w:w="720" w:type="dxa"/>
          </w:tcPr>
          <w:p w14:paraId="078AF8E3" w14:textId="77777777" w:rsidR="004B3F04" w:rsidRDefault="004B3F04" w:rsidP="000659BE">
            <w:pPr>
              <w:pStyle w:val="TableText"/>
            </w:pPr>
            <w:r>
              <w:t>0..1</w:t>
            </w:r>
          </w:p>
        </w:tc>
        <w:tc>
          <w:tcPr>
            <w:tcW w:w="1152" w:type="dxa"/>
          </w:tcPr>
          <w:p w14:paraId="797ABF3A" w14:textId="77777777" w:rsidR="004B3F04" w:rsidRDefault="004B3F04" w:rsidP="000659BE">
            <w:pPr>
              <w:pStyle w:val="TableText"/>
            </w:pPr>
            <w:r>
              <w:t>MAY</w:t>
            </w:r>
          </w:p>
        </w:tc>
        <w:tc>
          <w:tcPr>
            <w:tcW w:w="864" w:type="dxa"/>
          </w:tcPr>
          <w:p w14:paraId="75071F0F" w14:textId="77777777" w:rsidR="004B3F04" w:rsidRDefault="004B3F04" w:rsidP="000659BE">
            <w:pPr>
              <w:pStyle w:val="TableText"/>
            </w:pPr>
          </w:p>
        </w:tc>
        <w:tc>
          <w:tcPr>
            <w:tcW w:w="1104" w:type="dxa"/>
          </w:tcPr>
          <w:p w14:paraId="2D3F808E" w14:textId="77777777" w:rsidR="004B3F04" w:rsidRDefault="006C736C" w:rsidP="000659BE">
            <w:pPr>
              <w:pStyle w:val="TableText"/>
            </w:pPr>
            <w:hyperlink w:anchor="C_3335-31578">
              <w:r w:rsidR="004B3F04">
                <w:rPr>
                  <w:rStyle w:val="HyperlinkText9pt"/>
                </w:rPr>
                <w:t>3335-31578</w:t>
              </w:r>
            </w:hyperlink>
          </w:p>
        </w:tc>
        <w:tc>
          <w:tcPr>
            <w:tcW w:w="2975" w:type="dxa"/>
          </w:tcPr>
          <w:p w14:paraId="78339608" w14:textId="77777777" w:rsidR="004B3F04" w:rsidRDefault="004B3F04" w:rsidP="000659BE">
            <w:pPr>
              <w:pStyle w:val="TableText"/>
            </w:pPr>
          </w:p>
        </w:tc>
      </w:tr>
      <w:tr w:rsidR="004B3F04" w14:paraId="36A74B2A" w14:textId="77777777" w:rsidTr="000659BE">
        <w:trPr>
          <w:jc w:val="center"/>
        </w:trPr>
        <w:tc>
          <w:tcPr>
            <w:tcW w:w="3345" w:type="dxa"/>
          </w:tcPr>
          <w:p w14:paraId="6C0FE539" w14:textId="77777777" w:rsidR="004B3F04" w:rsidRDefault="004B3F04" w:rsidP="000659BE">
            <w:pPr>
              <w:pStyle w:val="TableText"/>
            </w:pPr>
            <w:r>
              <w:tab/>
            </w:r>
            <w:r>
              <w:tab/>
              <w:t>high</w:t>
            </w:r>
          </w:p>
        </w:tc>
        <w:tc>
          <w:tcPr>
            <w:tcW w:w="720" w:type="dxa"/>
          </w:tcPr>
          <w:p w14:paraId="38D9ABBA" w14:textId="77777777" w:rsidR="004B3F04" w:rsidRDefault="004B3F04" w:rsidP="000659BE">
            <w:pPr>
              <w:pStyle w:val="TableText"/>
            </w:pPr>
            <w:r>
              <w:t>0..1</w:t>
            </w:r>
          </w:p>
        </w:tc>
        <w:tc>
          <w:tcPr>
            <w:tcW w:w="1152" w:type="dxa"/>
          </w:tcPr>
          <w:p w14:paraId="119DC754" w14:textId="77777777" w:rsidR="004B3F04" w:rsidRDefault="004B3F04" w:rsidP="000659BE">
            <w:pPr>
              <w:pStyle w:val="TableText"/>
            </w:pPr>
            <w:r>
              <w:t>MAY</w:t>
            </w:r>
          </w:p>
        </w:tc>
        <w:tc>
          <w:tcPr>
            <w:tcW w:w="864" w:type="dxa"/>
          </w:tcPr>
          <w:p w14:paraId="6CF4A34D" w14:textId="77777777" w:rsidR="004B3F04" w:rsidRDefault="004B3F04" w:rsidP="000659BE">
            <w:pPr>
              <w:pStyle w:val="TableText"/>
            </w:pPr>
          </w:p>
        </w:tc>
        <w:tc>
          <w:tcPr>
            <w:tcW w:w="1104" w:type="dxa"/>
          </w:tcPr>
          <w:p w14:paraId="0029AD40" w14:textId="77777777" w:rsidR="004B3F04" w:rsidRDefault="006C736C" w:rsidP="000659BE">
            <w:pPr>
              <w:pStyle w:val="TableText"/>
            </w:pPr>
            <w:hyperlink w:anchor="C_3335-31579">
              <w:r w:rsidR="004B3F04">
                <w:rPr>
                  <w:rStyle w:val="HyperlinkText9pt"/>
                </w:rPr>
                <w:t>3335-31579</w:t>
              </w:r>
            </w:hyperlink>
          </w:p>
        </w:tc>
        <w:tc>
          <w:tcPr>
            <w:tcW w:w="2975" w:type="dxa"/>
          </w:tcPr>
          <w:p w14:paraId="59E80F7E" w14:textId="77777777" w:rsidR="004B3F04" w:rsidRDefault="004B3F04" w:rsidP="000659BE">
            <w:pPr>
              <w:pStyle w:val="TableText"/>
            </w:pPr>
          </w:p>
        </w:tc>
      </w:tr>
      <w:tr w:rsidR="004B3F04" w14:paraId="666DECA4" w14:textId="77777777" w:rsidTr="000659BE">
        <w:trPr>
          <w:jc w:val="center"/>
        </w:trPr>
        <w:tc>
          <w:tcPr>
            <w:tcW w:w="3345" w:type="dxa"/>
          </w:tcPr>
          <w:p w14:paraId="4AFB4BD2" w14:textId="77777777" w:rsidR="004B3F04" w:rsidRDefault="004B3F04" w:rsidP="000659BE">
            <w:pPr>
              <w:pStyle w:val="TableText"/>
            </w:pPr>
            <w:r>
              <w:tab/>
              <w:t>value</w:t>
            </w:r>
          </w:p>
        </w:tc>
        <w:tc>
          <w:tcPr>
            <w:tcW w:w="720" w:type="dxa"/>
          </w:tcPr>
          <w:p w14:paraId="25988EA8" w14:textId="77777777" w:rsidR="004B3F04" w:rsidRDefault="004B3F04" w:rsidP="000659BE">
            <w:pPr>
              <w:pStyle w:val="TableText"/>
            </w:pPr>
            <w:r>
              <w:t>1..1</w:t>
            </w:r>
          </w:p>
        </w:tc>
        <w:tc>
          <w:tcPr>
            <w:tcW w:w="1152" w:type="dxa"/>
          </w:tcPr>
          <w:p w14:paraId="68A594ED" w14:textId="77777777" w:rsidR="004B3F04" w:rsidRDefault="004B3F04" w:rsidP="000659BE">
            <w:pPr>
              <w:pStyle w:val="TableText"/>
            </w:pPr>
            <w:r>
              <w:t>SHALL</w:t>
            </w:r>
          </w:p>
        </w:tc>
        <w:tc>
          <w:tcPr>
            <w:tcW w:w="864" w:type="dxa"/>
          </w:tcPr>
          <w:p w14:paraId="334F3665" w14:textId="77777777" w:rsidR="004B3F04" w:rsidRDefault="004B3F04" w:rsidP="000659BE">
            <w:pPr>
              <w:pStyle w:val="TableText"/>
            </w:pPr>
            <w:r>
              <w:t>CD</w:t>
            </w:r>
          </w:p>
        </w:tc>
        <w:tc>
          <w:tcPr>
            <w:tcW w:w="1104" w:type="dxa"/>
          </w:tcPr>
          <w:p w14:paraId="00E6828F" w14:textId="77777777" w:rsidR="004B3F04" w:rsidRDefault="006C736C" w:rsidP="000659BE">
            <w:pPr>
              <w:pStyle w:val="TableText"/>
            </w:pPr>
            <w:hyperlink w:anchor="C_3335-31580">
              <w:r w:rsidR="004B3F04">
                <w:rPr>
                  <w:rStyle w:val="HyperlinkText9pt"/>
                </w:rPr>
                <w:t>3335-31580</w:t>
              </w:r>
            </w:hyperlink>
          </w:p>
        </w:tc>
        <w:tc>
          <w:tcPr>
            <w:tcW w:w="2975" w:type="dxa"/>
          </w:tcPr>
          <w:p w14:paraId="262B4E77" w14:textId="77777777" w:rsidR="004B3F04" w:rsidRDefault="004B3F04" w:rsidP="000659BE">
            <w:pPr>
              <w:pStyle w:val="TableText"/>
            </w:pPr>
          </w:p>
        </w:tc>
      </w:tr>
      <w:tr w:rsidR="004B3F04" w14:paraId="3251E714" w14:textId="77777777" w:rsidTr="000659BE">
        <w:trPr>
          <w:jc w:val="center"/>
        </w:trPr>
        <w:tc>
          <w:tcPr>
            <w:tcW w:w="3345" w:type="dxa"/>
          </w:tcPr>
          <w:p w14:paraId="221C4AE0" w14:textId="77777777" w:rsidR="004B3F04" w:rsidRDefault="004B3F04" w:rsidP="000659BE">
            <w:pPr>
              <w:pStyle w:val="TableText"/>
            </w:pPr>
            <w:r>
              <w:tab/>
            </w:r>
            <w:r>
              <w:tab/>
              <w:t>@valueSet</w:t>
            </w:r>
          </w:p>
        </w:tc>
        <w:tc>
          <w:tcPr>
            <w:tcW w:w="720" w:type="dxa"/>
          </w:tcPr>
          <w:p w14:paraId="327135C3" w14:textId="77777777" w:rsidR="004B3F04" w:rsidRDefault="004B3F04" w:rsidP="000659BE">
            <w:pPr>
              <w:pStyle w:val="TableText"/>
            </w:pPr>
            <w:r>
              <w:t>0..1</w:t>
            </w:r>
          </w:p>
        </w:tc>
        <w:tc>
          <w:tcPr>
            <w:tcW w:w="1152" w:type="dxa"/>
          </w:tcPr>
          <w:p w14:paraId="3C285122" w14:textId="77777777" w:rsidR="004B3F04" w:rsidRDefault="004B3F04" w:rsidP="000659BE">
            <w:pPr>
              <w:pStyle w:val="TableText"/>
            </w:pPr>
            <w:r>
              <w:t>SHOULD</w:t>
            </w:r>
          </w:p>
        </w:tc>
        <w:tc>
          <w:tcPr>
            <w:tcW w:w="864" w:type="dxa"/>
          </w:tcPr>
          <w:p w14:paraId="71BD5047" w14:textId="77777777" w:rsidR="004B3F04" w:rsidRDefault="004B3F04" w:rsidP="000659BE">
            <w:pPr>
              <w:pStyle w:val="TableText"/>
            </w:pPr>
          </w:p>
        </w:tc>
        <w:tc>
          <w:tcPr>
            <w:tcW w:w="1104" w:type="dxa"/>
          </w:tcPr>
          <w:p w14:paraId="06BDA636" w14:textId="77777777" w:rsidR="004B3F04" w:rsidRDefault="006C736C" w:rsidP="000659BE">
            <w:pPr>
              <w:pStyle w:val="TableText"/>
            </w:pPr>
            <w:hyperlink w:anchor="C_3335-31739">
              <w:r w:rsidR="004B3F04">
                <w:rPr>
                  <w:rStyle w:val="HyperlinkText9pt"/>
                </w:rPr>
                <w:t>3335-31739</w:t>
              </w:r>
            </w:hyperlink>
          </w:p>
        </w:tc>
        <w:tc>
          <w:tcPr>
            <w:tcW w:w="2975" w:type="dxa"/>
          </w:tcPr>
          <w:p w14:paraId="349E272E" w14:textId="77777777" w:rsidR="004B3F04" w:rsidRDefault="004B3F04" w:rsidP="000659BE">
            <w:pPr>
              <w:pStyle w:val="TableText"/>
            </w:pPr>
          </w:p>
        </w:tc>
      </w:tr>
      <w:tr w:rsidR="004B3F04" w14:paraId="4CC54229" w14:textId="77777777" w:rsidTr="000659BE">
        <w:trPr>
          <w:jc w:val="center"/>
        </w:trPr>
        <w:tc>
          <w:tcPr>
            <w:tcW w:w="3345" w:type="dxa"/>
          </w:tcPr>
          <w:p w14:paraId="0B1ABC2A" w14:textId="77777777" w:rsidR="004B3F04" w:rsidRDefault="004B3F04" w:rsidP="000659BE">
            <w:pPr>
              <w:pStyle w:val="TableText"/>
            </w:pPr>
            <w:r>
              <w:tab/>
              <w:t>outboundRelationship</w:t>
            </w:r>
          </w:p>
        </w:tc>
        <w:tc>
          <w:tcPr>
            <w:tcW w:w="720" w:type="dxa"/>
          </w:tcPr>
          <w:p w14:paraId="1BB15F31" w14:textId="77777777" w:rsidR="004B3F04" w:rsidRDefault="004B3F04" w:rsidP="000659BE">
            <w:pPr>
              <w:pStyle w:val="TableText"/>
            </w:pPr>
            <w:r>
              <w:t>0..1</w:t>
            </w:r>
          </w:p>
        </w:tc>
        <w:tc>
          <w:tcPr>
            <w:tcW w:w="1152" w:type="dxa"/>
          </w:tcPr>
          <w:p w14:paraId="7E9D9CA9" w14:textId="77777777" w:rsidR="004B3F04" w:rsidRDefault="004B3F04" w:rsidP="000659BE">
            <w:pPr>
              <w:pStyle w:val="TableText"/>
            </w:pPr>
            <w:r>
              <w:t>MAY</w:t>
            </w:r>
          </w:p>
        </w:tc>
        <w:tc>
          <w:tcPr>
            <w:tcW w:w="864" w:type="dxa"/>
          </w:tcPr>
          <w:p w14:paraId="7F8FF2A1" w14:textId="77777777" w:rsidR="004B3F04" w:rsidRDefault="004B3F04" w:rsidP="000659BE">
            <w:pPr>
              <w:pStyle w:val="TableText"/>
            </w:pPr>
          </w:p>
        </w:tc>
        <w:tc>
          <w:tcPr>
            <w:tcW w:w="1104" w:type="dxa"/>
          </w:tcPr>
          <w:p w14:paraId="505C18C7" w14:textId="77777777" w:rsidR="004B3F04" w:rsidRDefault="006C736C" w:rsidP="000659BE">
            <w:pPr>
              <w:pStyle w:val="TableText"/>
            </w:pPr>
            <w:hyperlink w:anchor="C_3335-31620">
              <w:r w:rsidR="004B3F04">
                <w:rPr>
                  <w:rStyle w:val="HyperlinkText9pt"/>
                </w:rPr>
                <w:t>3335-31620</w:t>
              </w:r>
            </w:hyperlink>
          </w:p>
        </w:tc>
        <w:tc>
          <w:tcPr>
            <w:tcW w:w="2975" w:type="dxa"/>
          </w:tcPr>
          <w:p w14:paraId="782F61BB" w14:textId="77777777" w:rsidR="004B3F04" w:rsidRDefault="004B3F04" w:rsidP="000659BE">
            <w:pPr>
              <w:pStyle w:val="TableText"/>
            </w:pPr>
          </w:p>
        </w:tc>
      </w:tr>
      <w:tr w:rsidR="004B3F04" w14:paraId="5C0084C9" w14:textId="77777777" w:rsidTr="000659BE">
        <w:trPr>
          <w:jc w:val="center"/>
        </w:trPr>
        <w:tc>
          <w:tcPr>
            <w:tcW w:w="3345" w:type="dxa"/>
          </w:tcPr>
          <w:p w14:paraId="46880938" w14:textId="77777777" w:rsidR="004B3F04" w:rsidRDefault="004B3F04" w:rsidP="000659BE">
            <w:pPr>
              <w:pStyle w:val="TableText"/>
            </w:pPr>
            <w:r>
              <w:tab/>
            </w:r>
            <w:r>
              <w:tab/>
              <w:t>@typeCode</w:t>
            </w:r>
          </w:p>
        </w:tc>
        <w:tc>
          <w:tcPr>
            <w:tcW w:w="720" w:type="dxa"/>
          </w:tcPr>
          <w:p w14:paraId="6BD67984" w14:textId="77777777" w:rsidR="004B3F04" w:rsidRDefault="004B3F04" w:rsidP="000659BE">
            <w:pPr>
              <w:pStyle w:val="TableText"/>
            </w:pPr>
            <w:r>
              <w:t>1..1</w:t>
            </w:r>
          </w:p>
        </w:tc>
        <w:tc>
          <w:tcPr>
            <w:tcW w:w="1152" w:type="dxa"/>
          </w:tcPr>
          <w:p w14:paraId="1E00A46E" w14:textId="77777777" w:rsidR="004B3F04" w:rsidRDefault="004B3F04" w:rsidP="000659BE">
            <w:pPr>
              <w:pStyle w:val="TableText"/>
            </w:pPr>
            <w:r>
              <w:t>SHALL</w:t>
            </w:r>
          </w:p>
        </w:tc>
        <w:tc>
          <w:tcPr>
            <w:tcW w:w="864" w:type="dxa"/>
          </w:tcPr>
          <w:p w14:paraId="19B0E3F5" w14:textId="77777777" w:rsidR="004B3F04" w:rsidRDefault="004B3F04" w:rsidP="000659BE">
            <w:pPr>
              <w:pStyle w:val="TableText"/>
            </w:pPr>
          </w:p>
        </w:tc>
        <w:tc>
          <w:tcPr>
            <w:tcW w:w="1104" w:type="dxa"/>
          </w:tcPr>
          <w:p w14:paraId="3225F93C" w14:textId="77777777" w:rsidR="004B3F04" w:rsidRDefault="006C736C" w:rsidP="000659BE">
            <w:pPr>
              <w:pStyle w:val="TableText"/>
            </w:pPr>
            <w:hyperlink w:anchor="C_3335-31621">
              <w:r w:rsidR="004B3F04">
                <w:rPr>
                  <w:rStyle w:val="HyperlinkText9pt"/>
                </w:rPr>
                <w:t>3335-31621</w:t>
              </w:r>
            </w:hyperlink>
          </w:p>
        </w:tc>
        <w:tc>
          <w:tcPr>
            <w:tcW w:w="2975" w:type="dxa"/>
          </w:tcPr>
          <w:p w14:paraId="75D7345B" w14:textId="77777777" w:rsidR="004B3F04" w:rsidRDefault="004B3F04" w:rsidP="000659BE">
            <w:pPr>
              <w:pStyle w:val="TableText"/>
            </w:pPr>
            <w:r>
              <w:t>urn:oid:2.16.840.1.113883.5.1002 (HL7ActRelationshipType) = RSON</w:t>
            </w:r>
          </w:p>
        </w:tc>
      </w:tr>
      <w:tr w:rsidR="004B3F04" w14:paraId="38A978F4" w14:textId="77777777" w:rsidTr="000659BE">
        <w:trPr>
          <w:jc w:val="center"/>
        </w:trPr>
        <w:tc>
          <w:tcPr>
            <w:tcW w:w="3345" w:type="dxa"/>
          </w:tcPr>
          <w:p w14:paraId="1AF30B6F" w14:textId="77777777" w:rsidR="004B3F04" w:rsidRDefault="004B3F04" w:rsidP="000659BE">
            <w:pPr>
              <w:pStyle w:val="TableText"/>
            </w:pPr>
            <w:r>
              <w:lastRenderedPageBreak/>
              <w:tab/>
            </w:r>
            <w:r>
              <w:tab/>
              <w:t>observationCriteria</w:t>
            </w:r>
          </w:p>
        </w:tc>
        <w:tc>
          <w:tcPr>
            <w:tcW w:w="720" w:type="dxa"/>
          </w:tcPr>
          <w:p w14:paraId="790A50D3" w14:textId="77777777" w:rsidR="004B3F04" w:rsidRDefault="004B3F04" w:rsidP="000659BE">
            <w:pPr>
              <w:pStyle w:val="TableText"/>
            </w:pPr>
            <w:r>
              <w:t>1..1</w:t>
            </w:r>
          </w:p>
        </w:tc>
        <w:tc>
          <w:tcPr>
            <w:tcW w:w="1152" w:type="dxa"/>
          </w:tcPr>
          <w:p w14:paraId="1BCBB500" w14:textId="77777777" w:rsidR="004B3F04" w:rsidRDefault="004B3F04" w:rsidP="000659BE">
            <w:pPr>
              <w:pStyle w:val="TableText"/>
            </w:pPr>
            <w:r>
              <w:t>SHALL</w:t>
            </w:r>
          </w:p>
        </w:tc>
        <w:tc>
          <w:tcPr>
            <w:tcW w:w="864" w:type="dxa"/>
          </w:tcPr>
          <w:p w14:paraId="70EB8EB3" w14:textId="77777777" w:rsidR="004B3F04" w:rsidRDefault="004B3F04" w:rsidP="000659BE">
            <w:pPr>
              <w:pStyle w:val="TableText"/>
            </w:pPr>
          </w:p>
        </w:tc>
        <w:tc>
          <w:tcPr>
            <w:tcW w:w="1104" w:type="dxa"/>
          </w:tcPr>
          <w:p w14:paraId="17CE50BB" w14:textId="77777777" w:rsidR="004B3F04" w:rsidRDefault="006C736C" w:rsidP="000659BE">
            <w:pPr>
              <w:pStyle w:val="TableText"/>
            </w:pPr>
            <w:hyperlink w:anchor="C_3335-31622">
              <w:r w:rsidR="004B3F04">
                <w:rPr>
                  <w:rStyle w:val="HyperlinkText9pt"/>
                </w:rPr>
                <w:t>3335-31622</w:t>
              </w:r>
            </w:hyperlink>
          </w:p>
        </w:tc>
        <w:tc>
          <w:tcPr>
            <w:tcW w:w="2975" w:type="dxa"/>
          </w:tcPr>
          <w:p w14:paraId="60FBD865"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5891EF72" w14:textId="77777777" w:rsidR="004B3F04" w:rsidRDefault="004B3F04" w:rsidP="004B3F04">
      <w:pPr>
        <w:pStyle w:val="BodyText"/>
      </w:pPr>
    </w:p>
    <w:p w14:paraId="719BDB34" w14:textId="77777777" w:rsidR="004B3F04" w:rsidRDefault="004B3F04" w:rsidP="007E63CC">
      <w:pPr>
        <w:numPr>
          <w:ilvl w:val="0"/>
          <w:numId w:val="56"/>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43" w:name="C_3335-31565"/>
      <w:r>
        <w:t xml:space="preserve"> (CONF:3335-31565)</w:t>
      </w:r>
      <w:bookmarkEnd w:id="2843"/>
      <w:r>
        <w:t>.</w:t>
      </w:r>
    </w:p>
    <w:p w14:paraId="03353E39" w14:textId="77777777" w:rsidR="004B3F04" w:rsidRDefault="004B3F04" w:rsidP="007E63CC">
      <w:pPr>
        <w:numPr>
          <w:ilvl w:val="0"/>
          <w:numId w:val="5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844" w:name="C_3335-31566"/>
      <w:r>
        <w:t xml:space="preserve"> (CONF:3335-31566)</w:t>
      </w:r>
      <w:bookmarkEnd w:id="2844"/>
      <w:r>
        <w:t>.</w:t>
      </w:r>
    </w:p>
    <w:p w14:paraId="2CA0CC94" w14:textId="77777777" w:rsidR="004B3F04" w:rsidRDefault="004B3F04" w:rsidP="007E63CC">
      <w:pPr>
        <w:numPr>
          <w:ilvl w:val="0"/>
          <w:numId w:val="56"/>
        </w:numPr>
      </w:pPr>
      <w:r>
        <w:rPr>
          <w:rStyle w:val="keyword"/>
        </w:rPr>
        <w:t>SHALL NOT</w:t>
      </w:r>
      <w:r>
        <w:t xml:space="preserve"> contain [0..0] </w:t>
      </w:r>
      <w:r>
        <w:rPr>
          <w:rStyle w:val="XMLnameBold"/>
        </w:rPr>
        <w:t>@actionNegationInd</w:t>
      </w:r>
      <w:bookmarkStart w:id="2845" w:name="C_3335-34705"/>
      <w:r>
        <w:t xml:space="preserve"> (CONF:3335-34705)</w:t>
      </w:r>
      <w:bookmarkEnd w:id="2845"/>
      <w:r>
        <w:t>.</w:t>
      </w:r>
    </w:p>
    <w:p w14:paraId="2FD50244" w14:textId="77777777" w:rsidR="004B3F04" w:rsidRDefault="004B3F04" w:rsidP="007E63CC">
      <w:pPr>
        <w:numPr>
          <w:ilvl w:val="0"/>
          <w:numId w:val="56"/>
        </w:numPr>
      </w:pPr>
      <w:r>
        <w:rPr>
          <w:rStyle w:val="keyword"/>
        </w:rPr>
        <w:t>SHALL</w:t>
      </w:r>
      <w:r>
        <w:t xml:space="preserve"> contain exactly one [1..1] </w:t>
      </w:r>
      <w:r>
        <w:rPr>
          <w:rStyle w:val="XMLnameBold"/>
        </w:rPr>
        <w:t>templateId</w:t>
      </w:r>
      <w:bookmarkStart w:id="2846" w:name="C_3335-31567"/>
      <w:r>
        <w:t xml:space="preserve"> (CONF:3335-31567)</w:t>
      </w:r>
      <w:bookmarkEnd w:id="2846"/>
      <w:r>
        <w:t>.</w:t>
      </w:r>
    </w:p>
    <w:p w14:paraId="19C4B389" w14:textId="77777777" w:rsidR="004B3F04" w:rsidRDefault="004B3F04" w:rsidP="007E63CC">
      <w:pPr>
        <w:numPr>
          <w:ilvl w:val="1"/>
          <w:numId w:val="56"/>
        </w:numPr>
      </w:pPr>
      <w:r>
        <w:t xml:space="preserve">This templateId </w:t>
      </w:r>
      <w:r>
        <w:rPr>
          <w:rStyle w:val="keyword"/>
        </w:rPr>
        <w:t>SHALL</w:t>
      </w:r>
      <w:r>
        <w:t xml:space="preserve"> contain exactly one [1..1] </w:t>
      </w:r>
      <w:r>
        <w:rPr>
          <w:rStyle w:val="XMLnameBold"/>
        </w:rPr>
        <w:t>item</w:t>
      </w:r>
      <w:bookmarkStart w:id="2847" w:name="C_3335-31568"/>
      <w:r>
        <w:t xml:space="preserve"> (CONF:3335-31568)</w:t>
      </w:r>
      <w:bookmarkEnd w:id="2847"/>
      <w:r>
        <w:t xml:space="preserve"> such that it</w:t>
      </w:r>
    </w:p>
    <w:p w14:paraId="2A285787" w14:textId="77777777" w:rsidR="004B3F04" w:rsidRDefault="004B3F04" w:rsidP="007E63CC">
      <w:pPr>
        <w:numPr>
          <w:ilvl w:val="2"/>
          <w:numId w:val="56"/>
        </w:numPr>
      </w:pPr>
      <w:r>
        <w:rPr>
          <w:rStyle w:val="keyword"/>
        </w:rPr>
        <w:t>SHALL</w:t>
      </w:r>
      <w:r>
        <w:t xml:space="preserve"> contain exactly one [1..1] </w:t>
      </w:r>
      <w:r>
        <w:rPr>
          <w:rStyle w:val="XMLnameBold"/>
        </w:rPr>
        <w:t>@root</w:t>
      </w:r>
      <w:r>
        <w:t>=</w:t>
      </w:r>
      <w:r>
        <w:rPr>
          <w:rStyle w:val="XMLname"/>
        </w:rPr>
        <w:t>"2.16.840.1.113883.10.20.28.4.6"</w:t>
      </w:r>
      <w:bookmarkStart w:id="2848" w:name="C_3335-31569"/>
      <w:r>
        <w:t xml:space="preserve"> (CONF:3335-31569)</w:t>
      </w:r>
      <w:bookmarkEnd w:id="2848"/>
      <w:r>
        <w:t>.</w:t>
      </w:r>
    </w:p>
    <w:p w14:paraId="68B297D4" w14:textId="77777777" w:rsidR="004B3F04" w:rsidRDefault="004B3F04" w:rsidP="007E63CC">
      <w:pPr>
        <w:numPr>
          <w:ilvl w:val="2"/>
          <w:numId w:val="56"/>
        </w:numPr>
      </w:pPr>
      <w:r>
        <w:rPr>
          <w:rStyle w:val="keyword"/>
        </w:rPr>
        <w:t>SHALL</w:t>
      </w:r>
      <w:r>
        <w:t xml:space="preserve"> contain exactly one [1..1] </w:t>
      </w:r>
      <w:r>
        <w:rPr>
          <w:rStyle w:val="XMLnameBold"/>
        </w:rPr>
        <w:t>@extension</w:t>
      </w:r>
      <w:r>
        <w:t>=</w:t>
      </w:r>
      <w:r>
        <w:rPr>
          <w:rStyle w:val="XMLname"/>
        </w:rPr>
        <w:t>"2017-05-01"</w:t>
      </w:r>
      <w:bookmarkStart w:id="2849" w:name="C_3335-33706"/>
      <w:r>
        <w:t xml:space="preserve"> (CONF:3335-33706)</w:t>
      </w:r>
      <w:bookmarkEnd w:id="2849"/>
      <w:r>
        <w:t>.</w:t>
      </w:r>
    </w:p>
    <w:p w14:paraId="26778C4A" w14:textId="77777777" w:rsidR="004B3F04" w:rsidRDefault="004B3F04" w:rsidP="007E63CC">
      <w:pPr>
        <w:numPr>
          <w:ilvl w:val="0"/>
          <w:numId w:val="56"/>
        </w:numPr>
      </w:pPr>
      <w:r>
        <w:rPr>
          <w:rStyle w:val="keyword"/>
        </w:rPr>
        <w:t>SHALL</w:t>
      </w:r>
      <w:r>
        <w:t xml:space="preserve"> contain exactly one [1..1] </w:t>
      </w:r>
      <w:r>
        <w:rPr>
          <w:rStyle w:val="XMLnameBold"/>
        </w:rPr>
        <w:t>id</w:t>
      </w:r>
      <w:bookmarkStart w:id="2850" w:name="C_3335-31570"/>
      <w:r>
        <w:t xml:space="preserve"> (CONF:3335-31570)</w:t>
      </w:r>
      <w:bookmarkEnd w:id="2850"/>
      <w:r>
        <w:t>.</w:t>
      </w:r>
    </w:p>
    <w:p w14:paraId="534DB86A" w14:textId="77777777" w:rsidR="004B3F04" w:rsidRDefault="004B3F04" w:rsidP="007E63CC">
      <w:pPr>
        <w:numPr>
          <w:ilvl w:val="0"/>
          <w:numId w:val="56"/>
        </w:numPr>
      </w:pPr>
      <w:r>
        <w:rPr>
          <w:rStyle w:val="keyword"/>
        </w:rPr>
        <w:t>SHALL</w:t>
      </w:r>
      <w:r>
        <w:t xml:space="preserve"> contain exactly one [1..1] </w:t>
      </w:r>
      <w:r>
        <w:rPr>
          <w:rStyle w:val="XMLnameBold"/>
        </w:rPr>
        <w:t>code</w:t>
      </w:r>
      <w:bookmarkStart w:id="2851" w:name="C_3335-31571"/>
      <w:r>
        <w:t xml:space="preserve"> (CONF:3335-31571)</w:t>
      </w:r>
      <w:bookmarkEnd w:id="2851"/>
      <w:r>
        <w:t>.</w:t>
      </w:r>
    </w:p>
    <w:p w14:paraId="67A8A9ED"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852" w:name="C_3335-31572"/>
      <w:r>
        <w:t xml:space="preserve"> (CONF:3335-31572)</w:t>
      </w:r>
      <w:bookmarkEnd w:id="2852"/>
      <w:r>
        <w:t>.</w:t>
      </w:r>
    </w:p>
    <w:p w14:paraId="4C8BC6C2" w14:textId="77777777" w:rsidR="004B3F04" w:rsidRDefault="004B3F04" w:rsidP="007E63CC">
      <w:pPr>
        <w:numPr>
          <w:ilvl w:val="1"/>
          <w:numId w:val="56"/>
        </w:numPr>
      </w:pPr>
      <w:r>
        <w:t xml:space="preserve">This code </w:t>
      </w:r>
      <w:r>
        <w:rPr>
          <w:rStyle w:val="keyword"/>
        </w:rPr>
        <w:t>SHALL</w:t>
      </w:r>
      <w:r>
        <w:t xml:space="preserve"> contain exactly one [1..1] </w:t>
      </w:r>
      <w:r>
        <w:rPr>
          <w:rStyle w:val="XMLnameBold"/>
        </w:rPr>
        <w:t>@codeSystem</w:t>
      </w:r>
      <w:r>
        <w:t xml:space="preserve"> (CodeSystem: </w:t>
      </w:r>
      <w:r>
        <w:rPr>
          <w:rStyle w:val="XMLname"/>
        </w:rPr>
        <w:t>HL7ActCode urn:oid:2.16.840.1.113883.5.4</w:t>
      </w:r>
      <w:r>
        <w:t>)</w:t>
      </w:r>
      <w:bookmarkStart w:id="2853" w:name="C_3335-31573"/>
      <w:r>
        <w:t xml:space="preserve"> (CONF:3335-31573)</w:t>
      </w:r>
      <w:bookmarkEnd w:id="2853"/>
      <w:r>
        <w:t>.</w:t>
      </w:r>
    </w:p>
    <w:p w14:paraId="2954DC44" w14:textId="77777777" w:rsidR="004B3F04" w:rsidRDefault="004B3F04" w:rsidP="007E63CC">
      <w:pPr>
        <w:numPr>
          <w:ilvl w:val="0"/>
          <w:numId w:val="56"/>
        </w:numPr>
      </w:pPr>
      <w:r>
        <w:rPr>
          <w:rStyle w:val="keyword"/>
        </w:rPr>
        <w:t>SHALL</w:t>
      </w:r>
      <w:r>
        <w:t xml:space="preserve"> contain exactly one [1..1] </w:t>
      </w:r>
      <w:r>
        <w:rPr>
          <w:rStyle w:val="XMLnameBold"/>
        </w:rPr>
        <w:t>title</w:t>
      </w:r>
      <w:bookmarkStart w:id="2854" w:name="C_3335-34723"/>
      <w:r>
        <w:t xml:space="preserve"> (CONF:3335-34723)</w:t>
      </w:r>
      <w:bookmarkEnd w:id="2854"/>
      <w:r>
        <w:t>.</w:t>
      </w:r>
    </w:p>
    <w:p w14:paraId="3792E3BC" w14:textId="77777777" w:rsidR="004B3F04" w:rsidRDefault="004B3F04" w:rsidP="007E63CC">
      <w:pPr>
        <w:numPr>
          <w:ilvl w:val="0"/>
          <w:numId w:val="56"/>
        </w:numPr>
      </w:pPr>
      <w:r>
        <w:rPr>
          <w:rStyle w:val="keyword"/>
        </w:rPr>
        <w:t>SHALL</w:t>
      </w:r>
      <w:r>
        <w:t xml:space="preserve"> contain exactly one [1..1] </w:t>
      </w:r>
      <w:r>
        <w:rPr>
          <w:rStyle w:val="XMLnameBold"/>
        </w:rPr>
        <w:t>statusCode</w:t>
      </w:r>
      <w:bookmarkStart w:id="2855" w:name="C_3335-31575"/>
      <w:r>
        <w:t xml:space="preserve"> (CONF:3335-31575)</w:t>
      </w:r>
      <w:bookmarkEnd w:id="2855"/>
      <w:r>
        <w:t>.</w:t>
      </w:r>
    </w:p>
    <w:p w14:paraId="193784A2" w14:textId="77777777" w:rsidR="004B3F04" w:rsidRDefault="004B3F04" w:rsidP="007E63CC">
      <w:pPr>
        <w:numPr>
          <w:ilvl w:val="1"/>
          <w:numId w:val="56"/>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56" w:name="C_3335-31576"/>
      <w:r>
        <w:t xml:space="preserve"> (CONF:3335-31576)</w:t>
      </w:r>
      <w:bookmarkEnd w:id="2856"/>
      <w:r>
        <w:t>.</w:t>
      </w:r>
    </w:p>
    <w:p w14:paraId="01E7EC75" w14:textId="77777777" w:rsidR="004B3F04" w:rsidRDefault="004B3F04" w:rsidP="007E63CC">
      <w:pPr>
        <w:numPr>
          <w:ilvl w:val="0"/>
          <w:numId w:val="56"/>
        </w:numPr>
      </w:pPr>
      <w:r>
        <w:rPr>
          <w:rStyle w:val="keyword"/>
        </w:rPr>
        <w:t>MAY</w:t>
      </w:r>
      <w:r>
        <w:t xml:space="preserve"> contain zero or one [0..1] </w:t>
      </w:r>
      <w:r>
        <w:rPr>
          <w:rStyle w:val="XMLnameBold"/>
        </w:rPr>
        <w:t>effectiveTime</w:t>
      </w:r>
      <w:bookmarkStart w:id="2857" w:name="C_3335-31577"/>
      <w:r>
        <w:t xml:space="preserve"> (CONF:3335-31577)</w:t>
      </w:r>
      <w:bookmarkEnd w:id="2857"/>
      <w:r>
        <w:t xml:space="preserve"> such that it</w:t>
      </w:r>
      <w:r>
        <w:br/>
        <w:t>Note: QDM Attribute: Relevant Period</w:t>
      </w:r>
    </w:p>
    <w:p w14:paraId="3967016C" w14:textId="77777777" w:rsidR="004B3F04" w:rsidRDefault="004B3F04" w:rsidP="007E63CC">
      <w:pPr>
        <w:numPr>
          <w:ilvl w:val="1"/>
          <w:numId w:val="56"/>
        </w:numPr>
      </w:pPr>
      <w:r>
        <w:rPr>
          <w:rStyle w:val="keyword"/>
        </w:rPr>
        <w:t>MAY</w:t>
      </w:r>
      <w:r>
        <w:t xml:space="preserve"> contain zero or one [0..1] </w:t>
      </w:r>
      <w:r>
        <w:rPr>
          <w:rStyle w:val="XMLnameBold"/>
        </w:rPr>
        <w:t>low</w:t>
      </w:r>
      <w:bookmarkStart w:id="2858" w:name="C_3335-31578"/>
      <w:r>
        <w:t xml:space="preserve"> (CONF:3335-31578)</w:t>
      </w:r>
      <w:bookmarkEnd w:id="2858"/>
      <w:r>
        <w:t>.</w:t>
      </w:r>
      <w:r>
        <w:br/>
        <w:t>Note: startTime (The time the clinical trial began)</w:t>
      </w:r>
    </w:p>
    <w:p w14:paraId="3FAE5990" w14:textId="77777777" w:rsidR="004B3F04" w:rsidRDefault="004B3F04" w:rsidP="007E63CC">
      <w:pPr>
        <w:numPr>
          <w:ilvl w:val="1"/>
          <w:numId w:val="56"/>
        </w:numPr>
      </w:pPr>
      <w:r>
        <w:rPr>
          <w:rStyle w:val="keyword"/>
        </w:rPr>
        <w:t>MAY</w:t>
      </w:r>
      <w:r>
        <w:t xml:space="preserve"> contain zero or one [0..1] </w:t>
      </w:r>
      <w:r>
        <w:rPr>
          <w:rStyle w:val="XMLnameBold"/>
        </w:rPr>
        <w:t>high</w:t>
      </w:r>
      <w:bookmarkStart w:id="2859" w:name="C_3335-31579"/>
      <w:r>
        <w:t xml:space="preserve"> (CONF:3335-31579)</w:t>
      </w:r>
      <w:bookmarkEnd w:id="2859"/>
      <w:r>
        <w:t>.</w:t>
      </w:r>
      <w:r>
        <w:br/>
        <w:t>Note: stopTime (The time the clinical trial ended)</w:t>
      </w:r>
    </w:p>
    <w:p w14:paraId="1EAEC52D" w14:textId="77777777" w:rsidR="004B3F04" w:rsidRDefault="004B3F04" w:rsidP="007E63CC">
      <w:pPr>
        <w:numPr>
          <w:ilvl w:val="0"/>
          <w:numId w:val="56"/>
        </w:numPr>
      </w:pPr>
      <w:r>
        <w:rPr>
          <w:rStyle w:val="keyword"/>
        </w:rPr>
        <w:t>SHALL</w:t>
      </w:r>
      <w:r>
        <w:t xml:space="preserve"> contain exactly one [1..1] </w:t>
      </w:r>
      <w:r>
        <w:rPr>
          <w:rStyle w:val="XMLnameBold"/>
        </w:rPr>
        <w:t>value</w:t>
      </w:r>
      <w:r>
        <w:t xml:space="preserve"> with @xsi:type="CD"</w:t>
      </w:r>
      <w:bookmarkStart w:id="2860" w:name="C_3335-31580"/>
      <w:r>
        <w:t xml:space="preserve"> (CONF:3335-31580)</w:t>
      </w:r>
      <w:bookmarkEnd w:id="2860"/>
      <w:r>
        <w:t>.</w:t>
      </w:r>
      <w:r>
        <w:br/>
        <w:t>Note: QDM Attribute: Code</w:t>
      </w:r>
    </w:p>
    <w:p w14:paraId="31CF1D59" w14:textId="77777777" w:rsidR="004B3F04" w:rsidRDefault="004B3F04" w:rsidP="007E63CC">
      <w:pPr>
        <w:numPr>
          <w:ilvl w:val="1"/>
          <w:numId w:val="56"/>
        </w:numPr>
      </w:pPr>
      <w:r>
        <w:t xml:space="preserve">This value </w:t>
      </w:r>
      <w:r>
        <w:rPr>
          <w:rStyle w:val="keyword"/>
        </w:rPr>
        <w:t>SHOULD</w:t>
      </w:r>
      <w:r>
        <w:t xml:space="preserve"> contain zero or one [0..1] </w:t>
      </w:r>
      <w:r>
        <w:rPr>
          <w:rStyle w:val="XMLnameBold"/>
        </w:rPr>
        <w:t>@valueSet</w:t>
      </w:r>
      <w:bookmarkStart w:id="2861" w:name="C_3335-31739"/>
      <w:r>
        <w:t xml:space="preserve"> (CONF:3335-31739)</w:t>
      </w:r>
      <w:bookmarkEnd w:id="2861"/>
      <w:r>
        <w:t>.</w:t>
      </w:r>
    </w:p>
    <w:p w14:paraId="71A5BC8A" w14:textId="77777777" w:rsidR="004B3F04" w:rsidRDefault="004B3F04" w:rsidP="007E63CC">
      <w:pPr>
        <w:numPr>
          <w:ilvl w:val="0"/>
          <w:numId w:val="56"/>
        </w:numPr>
      </w:pPr>
      <w:r>
        <w:rPr>
          <w:rStyle w:val="keyword"/>
        </w:rPr>
        <w:t>MAY</w:t>
      </w:r>
      <w:r>
        <w:t xml:space="preserve"> contain zero or one [0..1] </w:t>
      </w:r>
      <w:r>
        <w:rPr>
          <w:rStyle w:val="XMLnameBold"/>
        </w:rPr>
        <w:t>outboundRelationship</w:t>
      </w:r>
      <w:bookmarkStart w:id="2862" w:name="C_3335-31620"/>
      <w:r>
        <w:t xml:space="preserve"> (CONF:3335-31620)</w:t>
      </w:r>
      <w:bookmarkEnd w:id="2862"/>
      <w:r>
        <w:t xml:space="preserve"> such that it</w:t>
      </w:r>
      <w:r>
        <w:br/>
        <w:t>Note: QDM Attribute: Reason</w:t>
      </w:r>
    </w:p>
    <w:p w14:paraId="7E3EF8D5" w14:textId="77777777" w:rsidR="004B3F04" w:rsidRDefault="004B3F04" w:rsidP="007E63CC">
      <w:pPr>
        <w:numPr>
          <w:ilvl w:val="1"/>
          <w:numId w:val="5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2863" w:name="C_3335-31621"/>
      <w:r>
        <w:t xml:space="preserve"> (CONF:3335-31621)</w:t>
      </w:r>
      <w:bookmarkEnd w:id="2863"/>
      <w:r>
        <w:t>.</w:t>
      </w:r>
    </w:p>
    <w:p w14:paraId="50DD0993" w14:textId="77777777" w:rsidR="004B3F04" w:rsidRDefault="004B3F04" w:rsidP="007E63CC">
      <w:pPr>
        <w:numPr>
          <w:ilvl w:val="1"/>
          <w:numId w:val="56"/>
        </w:numPr>
      </w:pPr>
      <w:r>
        <w:rPr>
          <w:rStyle w:val="keyword"/>
        </w:rPr>
        <w:lastRenderedPageBreak/>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2864" w:name="C_3335-31622"/>
      <w:r>
        <w:t xml:space="preserve"> (CONF:3335-31622)</w:t>
      </w:r>
      <w:bookmarkEnd w:id="2864"/>
      <w:r>
        <w:t>.</w:t>
      </w:r>
    </w:p>
    <w:p w14:paraId="4AC53287" w14:textId="77777777" w:rsidR="004B3F04" w:rsidRDefault="004B3F04" w:rsidP="004B3F04">
      <w:pPr>
        <w:pStyle w:val="Caption"/>
        <w:ind w:left="130" w:right="115"/>
      </w:pPr>
      <w:bookmarkStart w:id="2865" w:name="_Toc64842050"/>
      <w:bookmarkStart w:id="2866" w:name="_Toc65482966"/>
      <w:r>
        <w:t xml:space="preserve">Figure </w:t>
      </w:r>
      <w:r>
        <w:fldChar w:fldCharType="begin"/>
      </w:r>
      <w:r>
        <w:instrText>SEQ Figure \* ARABIC</w:instrText>
      </w:r>
      <w:r>
        <w:fldChar w:fldCharType="separate"/>
      </w:r>
      <w:r>
        <w:t>52</w:t>
      </w:r>
      <w:r>
        <w:fldChar w:fldCharType="end"/>
      </w:r>
      <w:r>
        <w:t>: Patient Characteristic Clinical Trial Participant Example</w:t>
      </w:r>
      <w:bookmarkEnd w:id="2865"/>
      <w:bookmarkEnd w:id="2866"/>
    </w:p>
    <w:p w14:paraId="0A3054FD" w14:textId="77777777" w:rsidR="004B3F04" w:rsidRDefault="004B3F04" w:rsidP="004B3F04">
      <w:pPr>
        <w:pStyle w:val="Example"/>
        <w:ind w:left="130" w:right="115"/>
      </w:pPr>
      <w:r>
        <w:t>&lt;observationCriteria classCode="OBS" moodCode="EVN"&gt;</w:t>
      </w:r>
    </w:p>
    <w:p w14:paraId="7B392F9E" w14:textId="77777777" w:rsidR="004B3F04" w:rsidRDefault="004B3F04" w:rsidP="004B3F04">
      <w:pPr>
        <w:pStyle w:val="Example"/>
        <w:ind w:left="130" w:right="115"/>
      </w:pPr>
      <w:r>
        <w:t xml:space="preserve">    &lt;templateId&gt;</w:t>
      </w:r>
    </w:p>
    <w:p w14:paraId="5BE4CC10" w14:textId="77777777" w:rsidR="004B3F04" w:rsidRDefault="004B3F04" w:rsidP="004B3F04">
      <w:pPr>
        <w:pStyle w:val="Example"/>
        <w:ind w:left="130" w:right="115"/>
      </w:pPr>
      <w:r>
        <w:t xml:space="preserve">        &lt;item root="2.16.840.1.113883.10.20.28.4.6" extension="2017-05-01"/&gt;</w:t>
      </w:r>
    </w:p>
    <w:p w14:paraId="737571D4" w14:textId="77777777" w:rsidR="004B3F04" w:rsidRDefault="004B3F04" w:rsidP="004B3F04">
      <w:pPr>
        <w:pStyle w:val="Example"/>
        <w:ind w:left="130" w:right="115"/>
      </w:pPr>
      <w:r>
        <w:t xml:space="preserve">    &lt;/templateId&gt;</w:t>
      </w:r>
    </w:p>
    <w:p w14:paraId="7B9CC10E" w14:textId="77777777" w:rsidR="004B3F04" w:rsidRDefault="004B3F04" w:rsidP="004B3F04">
      <w:pPr>
        <w:pStyle w:val="Example"/>
        <w:ind w:left="130" w:right="115"/>
      </w:pPr>
      <w:r>
        <w:t xml:space="preserve">    &lt;id root="c881c7cd-5ecf-4060-93c7-fbc8d1ab4500"/&gt;</w:t>
      </w:r>
    </w:p>
    <w:p w14:paraId="47A73DC8" w14:textId="77777777" w:rsidR="004B3F04" w:rsidRDefault="004B3F04" w:rsidP="004B3F04">
      <w:pPr>
        <w:pStyle w:val="Example"/>
        <w:ind w:left="130" w:right="115"/>
      </w:pPr>
      <w:r>
        <w:t xml:space="preserve">    &lt;code code="ASSERTION" codeSystem="2.16.840.1.113883.5.4"&gt;</w:t>
      </w:r>
    </w:p>
    <w:p w14:paraId="75F9F9B2" w14:textId="77777777" w:rsidR="004B3F04" w:rsidRDefault="004B3F04" w:rsidP="004B3F04">
      <w:pPr>
        <w:pStyle w:val="Example"/>
        <w:ind w:left="130" w:right="115"/>
      </w:pPr>
      <w:r>
        <w:t xml:space="preserve">        &lt;displayName value="Assertion"/&gt;</w:t>
      </w:r>
    </w:p>
    <w:p w14:paraId="11ED0BEA" w14:textId="77777777" w:rsidR="004B3F04" w:rsidRDefault="004B3F04" w:rsidP="004B3F04">
      <w:pPr>
        <w:pStyle w:val="Example"/>
        <w:ind w:left="130" w:right="115"/>
      </w:pPr>
      <w:r>
        <w:t xml:space="preserve">    &lt;/code&gt;</w:t>
      </w:r>
    </w:p>
    <w:p w14:paraId="4DEED95D" w14:textId="77777777" w:rsidR="004B3F04" w:rsidRDefault="004B3F04" w:rsidP="004B3F04">
      <w:pPr>
        <w:pStyle w:val="Example"/>
        <w:ind w:left="130" w:right="115"/>
      </w:pPr>
      <w:r>
        <w:t xml:space="preserve">    &lt;title value="Patient Characteristic Clinical Trial Participant"/&gt;</w:t>
      </w:r>
    </w:p>
    <w:p w14:paraId="5F1597F4" w14:textId="77777777" w:rsidR="004B3F04" w:rsidRDefault="004B3F04" w:rsidP="004B3F04">
      <w:pPr>
        <w:pStyle w:val="Example"/>
        <w:ind w:left="130" w:right="115"/>
      </w:pPr>
      <w:r>
        <w:t xml:space="preserve">    &lt;statusCode code="completed"/&gt;</w:t>
      </w:r>
    </w:p>
    <w:p w14:paraId="5A735D4E" w14:textId="77777777" w:rsidR="004B3F04" w:rsidRDefault="004B3F04" w:rsidP="004B3F04">
      <w:pPr>
        <w:pStyle w:val="Example"/>
        <w:ind w:left="130" w:right="115"/>
      </w:pPr>
      <w:r>
        <w:t xml:space="preserve">    &lt;value xsi:type="CD" valueSet="{$QDMElementValueSetOID}"/&gt;</w:t>
      </w:r>
    </w:p>
    <w:p w14:paraId="16CF683C" w14:textId="77777777" w:rsidR="004B3F04" w:rsidRDefault="004B3F04" w:rsidP="004B3F04">
      <w:pPr>
        <w:pStyle w:val="Example"/>
        <w:ind w:left="130" w:right="115"/>
      </w:pPr>
      <w:r>
        <w:t xml:space="preserve">&lt;/observationCriteria&gt;   </w:t>
      </w:r>
    </w:p>
    <w:p w14:paraId="2DDE72AE" w14:textId="77777777" w:rsidR="004B3F04" w:rsidRDefault="004B3F04" w:rsidP="004B3F04">
      <w:pPr>
        <w:pStyle w:val="BodyText"/>
      </w:pPr>
    </w:p>
    <w:p w14:paraId="49E24F7B" w14:textId="77777777" w:rsidR="004B3F04" w:rsidRDefault="004B3F04" w:rsidP="004B3F04">
      <w:pPr>
        <w:pStyle w:val="Heading2nospace"/>
      </w:pPr>
      <w:bookmarkStart w:id="2867" w:name="E_Patient_Characteristic_Ethnicity"/>
      <w:bookmarkStart w:id="2868" w:name="_Toc64841917"/>
      <w:bookmarkStart w:id="2869" w:name="_Toc65482833"/>
      <w:r>
        <w:t>Patient Characteristic Ethnicity</w:t>
      </w:r>
      <w:bookmarkEnd w:id="2867"/>
      <w:bookmarkEnd w:id="2868"/>
      <w:bookmarkEnd w:id="2869"/>
    </w:p>
    <w:p w14:paraId="0A100C76" w14:textId="77777777" w:rsidR="004B3F04" w:rsidRDefault="004B3F04" w:rsidP="004B3F04">
      <w:pPr>
        <w:pStyle w:val="BracketData"/>
      </w:pPr>
      <w:r>
        <w:t>[observationCriteria: identifier urn:hl7ii:2.16.840.1.113883.10.20.28.4.56:2017-05-01 (open)]</w:t>
      </w:r>
    </w:p>
    <w:p w14:paraId="24BAB820" w14:textId="77777777" w:rsidR="004B3F04" w:rsidRDefault="004B3F04" w:rsidP="004B3F04">
      <w:pPr>
        <w:pStyle w:val="Caption"/>
      </w:pPr>
      <w:bookmarkStart w:id="2870" w:name="_Toc64842188"/>
      <w:bookmarkStart w:id="2871" w:name="_Toc65483272"/>
      <w:r>
        <w:t xml:space="preserve">Table </w:t>
      </w:r>
      <w:r>
        <w:fldChar w:fldCharType="begin"/>
      </w:r>
      <w:r>
        <w:instrText>SEQ Table \* ARABIC</w:instrText>
      </w:r>
      <w:r>
        <w:fldChar w:fldCharType="separate"/>
      </w:r>
      <w:r>
        <w:t>111</w:t>
      </w:r>
      <w:r>
        <w:fldChar w:fldCharType="end"/>
      </w:r>
      <w:r>
        <w:t>: Patient Characteristic Ethnicity Contexts</w:t>
      </w:r>
      <w:bookmarkEnd w:id="2870"/>
      <w:bookmarkEnd w:id="287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351B27D" w14:textId="77777777" w:rsidTr="000659BE">
        <w:trPr>
          <w:cantSplit/>
          <w:tblHeader/>
          <w:jc w:val="center"/>
        </w:trPr>
        <w:tc>
          <w:tcPr>
            <w:tcW w:w="360" w:type="dxa"/>
            <w:shd w:val="clear" w:color="auto" w:fill="E6E6E6"/>
          </w:tcPr>
          <w:p w14:paraId="2A367260" w14:textId="77777777" w:rsidR="004B3F04" w:rsidRDefault="004B3F04" w:rsidP="000659BE">
            <w:pPr>
              <w:pStyle w:val="TableHead"/>
            </w:pPr>
            <w:r>
              <w:t>Contained By:</w:t>
            </w:r>
          </w:p>
        </w:tc>
        <w:tc>
          <w:tcPr>
            <w:tcW w:w="360" w:type="dxa"/>
            <w:shd w:val="clear" w:color="auto" w:fill="E6E6E6"/>
          </w:tcPr>
          <w:p w14:paraId="05CEA30C" w14:textId="77777777" w:rsidR="004B3F04" w:rsidRDefault="004B3F04" w:rsidP="000659BE">
            <w:pPr>
              <w:pStyle w:val="TableHead"/>
            </w:pPr>
            <w:r>
              <w:t>Contains:</w:t>
            </w:r>
          </w:p>
        </w:tc>
      </w:tr>
      <w:tr w:rsidR="004B3F04" w14:paraId="18B4D206" w14:textId="77777777" w:rsidTr="000659BE">
        <w:trPr>
          <w:jc w:val="center"/>
        </w:trPr>
        <w:tc>
          <w:tcPr>
            <w:tcW w:w="360" w:type="dxa"/>
          </w:tcPr>
          <w:p w14:paraId="503948EA"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0AF1B3D" w14:textId="77777777" w:rsidR="004B3F04" w:rsidRDefault="004B3F04" w:rsidP="000659BE"/>
        </w:tc>
      </w:tr>
    </w:tbl>
    <w:p w14:paraId="6BE9E201" w14:textId="77777777" w:rsidR="004B3F04" w:rsidRDefault="004B3F04" w:rsidP="004B3F04">
      <w:pPr>
        <w:pStyle w:val="BodyText"/>
      </w:pPr>
    </w:p>
    <w:p w14:paraId="0690388D" w14:textId="77777777" w:rsidR="004B3F04" w:rsidRDefault="004B3F04" w:rsidP="004B3F04">
      <w:r>
        <w:t>This template represents the QDM data type: Patient Characteristic Ethnicity.</w:t>
      </w:r>
    </w:p>
    <w:p w14:paraId="65D63A2F" w14:textId="77777777" w:rsidR="004B3F04" w:rsidRDefault="004B3F04" w:rsidP="004B3F04">
      <w:r>
        <w:t>This template represents a patient's ethnicity.</w:t>
      </w:r>
    </w:p>
    <w:p w14:paraId="6683096B" w14:textId="77777777" w:rsidR="004B3F04" w:rsidRDefault="004B3F04" w:rsidP="004B3F04">
      <w:pPr>
        <w:pStyle w:val="Caption"/>
      </w:pPr>
      <w:bookmarkStart w:id="2872" w:name="_Toc64842189"/>
      <w:bookmarkStart w:id="2873" w:name="_Toc65483273"/>
      <w:r>
        <w:lastRenderedPageBreak/>
        <w:t xml:space="preserve">Table </w:t>
      </w:r>
      <w:r>
        <w:fldChar w:fldCharType="begin"/>
      </w:r>
      <w:r>
        <w:instrText>SEQ Table \* ARABIC</w:instrText>
      </w:r>
      <w:r>
        <w:fldChar w:fldCharType="separate"/>
      </w:r>
      <w:r>
        <w:t>112</w:t>
      </w:r>
      <w:r>
        <w:fldChar w:fldCharType="end"/>
      </w:r>
      <w:r>
        <w:t>: Patient Characteristic Ethnicity Constraints Overview</w:t>
      </w:r>
      <w:bookmarkEnd w:id="2872"/>
      <w:bookmarkEnd w:id="287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8007C9D" w14:textId="77777777" w:rsidTr="000659BE">
        <w:trPr>
          <w:cantSplit/>
          <w:tblHeader/>
          <w:jc w:val="center"/>
        </w:trPr>
        <w:tc>
          <w:tcPr>
            <w:tcW w:w="0" w:type="dxa"/>
            <w:shd w:val="clear" w:color="auto" w:fill="E6E6E6"/>
            <w:noWrap/>
          </w:tcPr>
          <w:p w14:paraId="4C0D40BC" w14:textId="77777777" w:rsidR="004B3F04" w:rsidRDefault="004B3F04" w:rsidP="000659BE">
            <w:pPr>
              <w:pStyle w:val="TableHead"/>
            </w:pPr>
            <w:r>
              <w:t>XPath</w:t>
            </w:r>
          </w:p>
        </w:tc>
        <w:tc>
          <w:tcPr>
            <w:tcW w:w="720" w:type="dxa"/>
            <w:shd w:val="clear" w:color="auto" w:fill="E6E6E6"/>
            <w:noWrap/>
          </w:tcPr>
          <w:p w14:paraId="33795798" w14:textId="77777777" w:rsidR="004B3F04" w:rsidRDefault="004B3F04" w:rsidP="000659BE">
            <w:pPr>
              <w:pStyle w:val="TableHead"/>
            </w:pPr>
            <w:r>
              <w:t>Card.</w:t>
            </w:r>
          </w:p>
        </w:tc>
        <w:tc>
          <w:tcPr>
            <w:tcW w:w="1152" w:type="dxa"/>
            <w:shd w:val="clear" w:color="auto" w:fill="E6E6E6"/>
            <w:noWrap/>
          </w:tcPr>
          <w:p w14:paraId="51224041" w14:textId="77777777" w:rsidR="004B3F04" w:rsidRDefault="004B3F04" w:rsidP="000659BE">
            <w:pPr>
              <w:pStyle w:val="TableHead"/>
            </w:pPr>
            <w:r>
              <w:t>Verb</w:t>
            </w:r>
          </w:p>
        </w:tc>
        <w:tc>
          <w:tcPr>
            <w:tcW w:w="864" w:type="dxa"/>
            <w:shd w:val="clear" w:color="auto" w:fill="E6E6E6"/>
            <w:noWrap/>
          </w:tcPr>
          <w:p w14:paraId="2A07D5E1" w14:textId="77777777" w:rsidR="004B3F04" w:rsidRDefault="004B3F04" w:rsidP="000659BE">
            <w:pPr>
              <w:pStyle w:val="TableHead"/>
            </w:pPr>
            <w:r>
              <w:t>Data Type</w:t>
            </w:r>
          </w:p>
        </w:tc>
        <w:tc>
          <w:tcPr>
            <w:tcW w:w="864" w:type="dxa"/>
            <w:shd w:val="clear" w:color="auto" w:fill="E6E6E6"/>
            <w:noWrap/>
          </w:tcPr>
          <w:p w14:paraId="09A4F188" w14:textId="77777777" w:rsidR="004B3F04" w:rsidRDefault="004B3F04" w:rsidP="000659BE">
            <w:pPr>
              <w:pStyle w:val="TableHead"/>
            </w:pPr>
            <w:r>
              <w:t>CONF#</w:t>
            </w:r>
          </w:p>
        </w:tc>
        <w:tc>
          <w:tcPr>
            <w:tcW w:w="864" w:type="dxa"/>
            <w:shd w:val="clear" w:color="auto" w:fill="E6E6E6"/>
            <w:noWrap/>
          </w:tcPr>
          <w:p w14:paraId="17D2AB40" w14:textId="77777777" w:rsidR="004B3F04" w:rsidRDefault="004B3F04" w:rsidP="000659BE">
            <w:pPr>
              <w:pStyle w:val="TableHead"/>
            </w:pPr>
            <w:r>
              <w:t>Value</w:t>
            </w:r>
          </w:p>
        </w:tc>
      </w:tr>
      <w:tr w:rsidR="004B3F04" w14:paraId="7D4C1E5B" w14:textId="77777777" w:rsidTr="000659BE">
        <w:trPr>
          <w:jc w:val="center"/>
        </w:trPr>
        <w:tc>
          <w:tcPr>
            <w:tcW w:w="10160" w:type="dxa"/>
            <w:gridSpan w:val="6"/>
          </w:tcPr>
          <w:p w14:paraId="15B935A8" w14:textId="77777777" w:rsidR="004B3F04" w:rsidRDefault="004B3F04" w:rsidP="000659BE">
            <w:pPr>
              <w:pStyle w:val="TableText"/>
            </w:pPr>
            <w:r>
              <w:t>observationCriteria (identifier: urn:hl7ii:2.16.840.1.113883.10.20.28.4.56:2017-05-01)</w:t>
            </w:r>
          </w:p>
        </w:tc>
      </w:tr>
      <w:tr w:rsidR="004B3F04" w14:paraId="45215773" w14:textId="77777777" w:rsidTr="000659BE">
        <w:trPr>
          <w:jc w:val="center"/>
        </w:trPr>
        <w:tc>
          <w:tcPr>
            <w:tcW w:w="3345" w:type="dxa"/>
          </w:tcPr>
          <w:p w14:paraId="6C358F54" w14:textId="77777777" w:rsidR="004B3F04" w:rsidRDefault="004B3F04" w:rsidP="000659BE">
            <w:pPr>
              <w:pStyle w:val="TableText"/>
            </w:pPr>
            <w:r>
              <w:tab/>
              <w:t>@classCode</w:t>
            </w:r>
          </w:p>
        </w:tc>
        <w:tc>
          <w:tcPr>
            <w:tcW w:w="720" w:type="dxa"/>
          </w:tcPr>
          <w:p w14:paraId="5DC87689" w14:textId="77777777" w:rsidR="004B3F04" w:rsidRDefault="004B3F04" w:rsidP="000659BE">
            <w:pPr>
              <w:pStyle w:val="TableText"/>
            </w:pPr>
            <w:r>
              <w:t>1..1</w:t>
            </w:r>
          </w:p>
        </w:tc>
        <w:tc>
          <w:tcPr>
            <w:tcW w:w="1152" w:type="dxa"/>
          </w:tcPr>
          <w:p w14:paraId="6E784AB2" w14:textId="77777777" w:rsidR="004B3F04" w:rsidRDefault="004B3F04" w:rsidP="000659BE">
            <w:pPr>
              <w:pStyle w:val="TableText"/>
            </w:pPr>
            <w:r>
              <w:t>SHALL</w:t>
            </w:r>
          </w:p>
        </w:tc>
        <w:tc>
          <w:tcPr>
            <w:tcW w:w="864" w:type="dxa"/>
          </w:tcPr>
          <w:p w14:paraId="17D68235" w14:textId="77777777" w:rsidR="004B3F04" w:rsidRDefault="004B3F04" w:rsidP="000659BE">
            <w:pPr>
              <w:pStyle w:val="TableText"/>
            </w:pPr>
          </w:p>
        </w:tc>
        <w:tc>
          <w:tcPr>
            <w:tcW w:w="1104" w:type="dxa"/>
          </w:tcPr>
          <w:p w14:paraId="1B4DE254" w14:textId="77777777" w:rsidR="004B3F04" w:rsidRDefault="006C736C" w:rsidP="000659BE">
            <w:pPr>
              <w:pStyle w:val="TableText"/>
            </w:pPr>
            <w:hyperlink w:anchor="C_3335-28168">
              <w:r w:rsidR="004B3F04">
                <w:rPr>
                  <w:rStyle w:val="HyperlinkText9pt"/>
                </w:rPr>
                <w:t>3335-28168</w:t>
              </w:r>
            </w:hyperlink>
          </w:p>
        </w:tc>
        <w:tc>
          <w:tcPr>
            <w:tcW w:w="2975" w:type="dxa"/>
          </w:tcPr>
          <w:p w14:paraId="15F07767" w14:textId="77777777" w:rsidR="004B3F04" w:rsidRDefault="004B3F04" w:rsidP="000659BE">
            <w:pPr>
              <w:pStyle w:val="TableText"/>
            </w:pPr>
            <w:r>
              <w:t>urn:oid:2.16.840.1.113883.5.6 (HL7ActClass) = OBS</w:t>
            </w:r>
          </w:p>
        </w:tc>
      </w:tr>
      <w:tr w:rsidR="004B3F04" w14:paraId="39E274CF" w14:textId="77777777" w:rsidTr="000659BE">
        <w:trPr>
          <w:jc w:val="center"/>
        </w:trPr>
        <w:tc>
          <w:tcPr>
            <w:tcW w:w="3345" w:type="dxa"/>
          </w:tcPr>
          <w:p w14:paraId="2B24B6FD" w14:textId="77777777" w:rsidR="004B3F04" w:rsidRDefault="004B3F04" w:rsidP="000659BE">
            <w:pPr>
              <w:pStyle w:val="TableText"/>
            </w:pPr>
            <w:r>
              <w:tab/>
              <w:t>@moodCode</w:t>
            </w:r>
          </w:p>
        </w:tc>
        <w:tc>
          <w:tcPr>
            <w:tcW w:w="720" w:type="dxa"/>
          </w:tcPr>
          <w:p w14:paraId="3A8CC414" w14:textId="77777777" w:rsidR="004B3F04" w:rsidRDefault="004B3F04" w:rsidP="000659BE">
            <w:pPr>
              <w:pStyle w:val="TableText"/>
            </w:pPr>
            <w:r>
              <w:t>1..1</w:t>
            </w:r>
          </w:p>
        </w:tc>
        <w:tc>
          <w:tcPr>
            <w:tcW w:w="1152" w:type="dxa"/>
          </w:tcPr>
          <w:p w14:paraId="454B07A3" w14:textId="77777777" w:rsidR="004B3F04" w:rsidRDefault="004B3F04" w:rsidP="000659BE">
            <w:pPr>
              <w:pStyle w:val="TableText"/>
            </w:pPr>
            <w:r>
              <w:t>SHALL</w:t>
            </w:r>
          </w:p>
        </w:tc>
        <w:tc>
          <w:tcPr>
            <w:tcW w:w="864" w:type="dxa"/>
          </w:tcPr>
          <w:p w14:paraId="6A70BFEB" w14:textId="77777777" w:rsidR="004B3F04" w:rsidRDefault="004B3F04" w:rsidP="000659BE">
            <w:pPr>
              <w:pStyle w:val="TableText"/>
            </w:pPr>
          </w:p>
        </w:tc>
        <w:tc>
          <w:tcPr>
            <w:tcW w:w="1104" w:type="dxa"/>
          </w:tcPr>
          <w:p w14:paraId="027F940F" w14:textId="77777777" w:rsidR="004B3F04" w:rsidRDefault="006C736C" w:rsidP="000659BE">
            <w:pPr>
              <w:pStyle w:val="TableText"/>
            </w:pPr>
            <w:hyperlink w:anchor="C_3335-28169">
              <w:r w:rsidR="004B3F04">
                <w:rPr>
                  <w:rStyle w:val="HyperlinkText9pt"/>
                </w:rPr>
                <w:t>3335-28169</w:t>
              </w:r>
            </w:hyperlink>
          </w:p>
        </w:tc>
        <w:tc>
          <w:tcPr>
            <w:tcW w:w="2975" w:type="dxa"/>
          </w:tcPr>
          <w:p w14:paraId="735FB653" w14:textId="77777777" w:rsidR="004B3F04" w:rsidRDefault="004B3F04" w:rsidP="000659BE">
            <w:pPr>
              <w:pStyle w:val="TableText"/>
            </w:pPr>
            <w:r>
              <w:t>urn:oid:2.16.840.1.113883.5.1001 (HL7ActMood) = EVN</w:t>
            </w:r>
          </w:p>
        </w:tc>
      </w:tr>
      <w:tr w:rsidR="004B3F04" w14:paraId="5D09C8AA" w14:textId="77777777" w:rsidTr="000659BE">
        <w:trPr>
          <w:jc w:val="center"/>
        </w:trPr>
        <w:tc>
          <w:tcPr>
            <w:tcW w:w="3345" w:type="dxa"/>
          </w:tcPr>
          <w:p w14:paraId="3FA7EDE9" w14:textId="77777777" w:rsidR="004B3F04" w:rsidRDefault="004B3F04" w:rsidP="000659BE">
            <w:pPr>
              <w:pStyle w:val="TableText"/>
            </w:pPr>
            <w:r>
              <w:tab/>
              <w:t>@actionNegationInd</w:t>
            </w:r>
          </w:p>
        </w:tc>
        <w:tc>
          <w:tcPr>
            <w:tcW w:w="720" w:type="dxa"/>
          </w:tcPr>
          <w:p w14:paraId="285ECCC7" w14:textId="77777777" w:rsidR="004B3F04" w:rsidRDefault="004B3F04" w:rsidP="000659BE">
            <w:pPr>
              <w:pStyle w:val="TableText"/>
            </w:pPr>
            <w:r>
              <w:t>0..0</w:t>
            </w:r>
          </w:p>
        </w:tc>
        <w:tc>
          <w:tcPr>
            <w:tcW w:w="1152" w:type="dxa"/>
          </w:tcPr>
          <w:p w14:paraId="57E2AC8F" w14:textId="77777777" w:rsidR="004B3F04" w:rsidRDefault="004B3F04" w:rsidP="000659BE">
            <w:pPr>
              <w:pStyle w:val="TableText"/>
            </w:pPr>
            <w:r>
              <w:t>SHALL NOT</w:t>
            </w:r>
          </w:p>
        </w:tc>
        <w:tc>
          <w:tcPr>
            <w:tcW w:w="864" w:type="dxa"/>
          </w:tcPr>
          <w:p w14:paraId="2E02C19E" w14:textId="77777777" w:rsidR="004B3F04" w:rsidRDefault="004B3F04" w:rsidP="000659BE">
            <w:pPr>
              <w:pStyle w:val="TableText"/>
            </w:pPr>
          </w:p>
        </w:tc>
        <w:tc>
          <w:tcPr>
            <w:tcW w:w="1104" w:type="dxa"/>
          </w:tcPr>
          <w:p w14:paraId="3ACA91CE" w14:textId="77777777" w:rsidR="004B3F04" w:rsidRDefault="006C736C" w:rsidP="000659BE">
            <w:pPr>
              <w:pStyle w:val="TableText"/>
            </w:pPr>
            <w:hyperlink w:anchor="C_3335-34704">
              <w:r w:rsidR="004B3F04">
                <w:rPr>
                  <w:rStyle w:val="HyperlinkText9pt"/>
                </w:rPr>
                <w:t>3335-34704</w:t>
              </w:r>
            </w:hyperlink>
          </w:p>
        </w:tc>
        <w:tc>
          <w:tcPr>
            <w:tcW w:w="2975" w:type="dxa"/>
          </w:tcPr>
          <w:p w14:paraId="084869A6" w14:textId="77777777" w:rsidR="004B3F04" w:rsidRDefault="004B3F04" w:rsidP="000659BE">
            <w:pPr>
              <w:pStyle w:val="TableText"/>
            </w:pPr>
          </w:p>
        </w:tc>
      </w:tr>
      <w:tr w:rsidR="004B3F04" w14:paraId="10BD4197" w14:textId="77777777" w:rsidTr="000659BE">
        <w:trPr>
          <w:jc w:val="center"/>
        </w:trPr>
        <w:tc>
          <w:tcPr>
            <w:tcW w:w="3345" w:type="dxa"/>
          </w:tcPr>
          <w:p w14:paraId="5B6406E9" w14:textId="77777777" w:rsidR="004B3F04" w:rsidRDefault="004B3F04" w:rsidP="000659BE">
            <w:pPr>
              <w:pStyle w:val="TableText"/>
            </w:pPr>
            <w:r>
              <w:tab/>
              <w:t>templateId</w:t>
            </w:r>
          </w:p>
        </w:tc>
        <w:tc>
          <w:tcPr>
            <w:tcW w:w="720" w:type="dxa"/>
          </w:tcPr>
          <w:p w14:paraId="2769FABA" w14:textId="77777777" w:rsidR="004B3F04" w:rsidRDefault="004B3F04" w:rsidP="000659BE">
            <w:pPr>
              <w:pStyle w:val="TableText"/>
            </w:pPr>
            <w:r>
              <w:t>1..1</w:t>
            </w:r>
          </w:p>
        </w:tc>
        <w:tc>
          <w:tcPr>
            <w:tcW w:w="1152" w:type="dxa"/>
          </w:tcPr>
          <w:p w14:paraId="27C4827F" w14:textId="77777777" w:rsidR="004B3F04" w:rsidRDefault="004B3F04" w:rsidP="000659BE">
            <w:pPr>
              <w:pStyle w:val="TableText"/>
            </w:pPr>
            <w:r>
              <w:t>SHALL</w:t>
            </w:r>
          </w:p>
        </w:tc>
        <w:tc>
          <w:tcPr>
            <w:tcW w:w="864" w:type="dxa"/>
          </w:tcPr>
          <w:p w14:paraId="38CEFC35" w14:textId="77777777" w:rsidR="004B3F04" w:rsidRDefault="004B3F04" w:rsidP="000659BE">
            <w:pPr>
              <w:pStyle w:val="TableText"/>
            </w:pPr>
          </w:p>
        </w:tc>
        <w:tc>
          <w:tcPr>
            <w:tcW w:w="1104" w:type="dxa"/>
          </w:tcPr>
          <w:p w14:paraId="77AE4E53" w14:textId="77777777" w:rsidR="004B3F04" w:rsidRDefault="006C736C" w:rsidP="000659BE">
            <w:pPr>
              <w:pStyle w:val="TableText"/>
            </w:pPr>
            <w:hyperlink w:anchor="C_3335-28171">
              <w:r w:rsidR="004B3F04">
                <w:rPr>
                  <w:rStyle w:val="HyperlinkText9pt"/>
                </w:rPr>
                <w:t>3335-28171</w:t>
              </w:r>
            </w:hyperlink>
          </w:p>
        </w:tc>
        <w:tc>
          <w:tcPr>
            <w:tcW w:w="2975" w:type="dxa"/>
          </w:tcPr>
          <w:p w14:paraId="74FFB485" w14:textId="77777777" w:rsidR="004B3F04" w:rsidRDefault="004B3F04" w:rsidP="000659BE">
            <w:pPr>
              <w:pStyle w:val="TableText"/>
            </w:pPr>
          </w:p>
        </w:tc>
      </w:tr>
      <w:tr w:rsidR="004B3F04" w14:paraId="6CAD14D9" w14:textId="77777777" w:rsidTr="000659BE">
        <w:trPr>
          <w:jc w:val="center"/>
        </w:trPr>
        <w:tc>
          <w:tcPr>
            <w:tcW w:w="3345" w:type="dxa"/>
          </w:tcPr>
          <w:p w14:paraId="4789E74A" w14:textId="77777777" w:rsidR="004B3F04" w:rsidRDefault="004B3F04" w:rsidP="000659BE">
            <w:pPr>
              <w:pStyle w:val="TableText"/>
            </w:pPr>
            <w:r>
              <w:tab/>
            </w:r>
            <w:r>
              <w:tab/>
              <w:t>item</w:t>
            </w:r>
          </w:p>
        </w:tc>
        <w:tc>
          <w:tcPr>
            <w:tcW w:w="720" w:type="dxa"/>
          </w:tcPr>
          <w:p w14:paraId="107AECE2" w14:textId="77777777" w:rsidR="004B3F04" w:rsidRDefault="004B3F04" w:rsidP="000659BE">
            <w:pPr>
              <w:pStyle w:val="TableText"/>
            </w:pPr>
            <w:r>
              <w:t>1..1</w:t>
            </w:r>
          </w:p>
        </w:tc>
        <w:tc>
          <w:tcPr>
            <w:tcW w:w="1152" w:type="dxa"/>
          </w:tcPr>
          <w:p w14:paraId="56DE5C43" w14:textId="77777777" w:rsidR="004B3F04" w:rsidRDefault="004B3F04" w:rsidP="000659BE">
            <w:pPr>
              <w:pStyle w:val="TableText"/>
            </w:pPr>
            <w:r>
              <w:t>SHALL</w:t>
            </w:r>
          </w:p>
        </w:tc>
        <w:tc>
          <w:tcPr>
            <w:tcW w:w="864" w:type="dxa"/>
          </w:tcPr>
          <w:p w14:paraId="2B865F17" w14:textId="77777777" w:rsidR="004B3F04" w:rsidRDefault="004B3F04" w:rsidP="000659BE">
            <w:pPr>
              <w:pStyle w:val="TableText"/>
            </w:pPr>
          </w:p>
        </w:tc>
        <w:tc>
          <w:tcPr>
            <w:tcW w:w="1104" w:type="dxa"/>
          </w:tcPr>
          <w:p w14:paraId="5CFACCA5" w14:textId="77777777" w:rsidR="004B3F04" w:rsidRDefault="006C736C" w:rsidP="000659BE">
            <w:pPr>
              <w:pStyle w:val="TableText"/>
            </w:pPr>
            <w:hyperlink w:anchor="C_3335-28172">
              <w:r w:rsidR="004B3F04">
                <w:rPr>
                  <w:rStyle w:val="HyperlinkText9pt"/>
                </w:rPr>
                <w:t>3335-28172</w:t>
              </w:r>
            </w:hyperlink>
          </w:p>
        </w:tc>
        <w:tc>
          <w:tcPr>
            <w:tcW w:w="2975" w:type="dxa"/>
          </w:tcPr>
          <w:p w14:paraId="1C89C73C" w14:textId="77777777" w:rsidR="004B3F04" w:rsidRDefault="004B3F04" w:rsidP="000659BE">
            <w:pPr>
              <w:pStyle w:val="TableText"/>
            </w:pPr>
          </w:p>
        </w:tc>
      </w:tr>
      <w:tr w:rsidR="004B3F04" w14:paraId="3BDC8DBD" w14:textId="77777777" w:rsidTr="000659BE">
        <w:trPr>
          <w:jc w:val="center"/>
        </w:trPr>
        <w:tc>
          <w:tcPr>
            <w:tcW w:w="3345" w:type="dxa"/>
          </w:tcPr>
          <w:p w14:paraId="4705B0AF" w14:textId="77777777" w:rsidR="004B3F04" w:rsidRDefault="004B3F04" w:rsidP="000659BE">
            <w:pPr>
              <w:pStyle w:val="TableText"/>
            </w:pPr>
            <w:r>
              <w:tab/>
            </w:r>
            <w:r>
              <w:tab/>
            </w:r>
            <w:r>
              <w:tab/>
              <w:t>@root</w:t>
            </w:r>
          </w:p>
        </w:tc>
        <w:tc>
          <w:tcPr>
            <w:tcW w:w="720" w:type="dxa"/>
          </w:tcPr>
          <w:p w14:paraId="4057FA1F" w14:textId="77777777" w:rsidR="004B3F04" w:rsidRDefault="004B3F04" w:rsidP="000659BE">
            <w:pPr>
              <w:pStyle w:val="TableText"/>
            </w:pPr>
            <w:r>
              <w:t>1..1</w:t>
            </w:r>
          </w:p>
        </w:tc>
        <w:tc>
          <w:tcPr>
            <w:tcW w:w="1152" w:type="dxa"/>
          </w:tcPr>
          <w:p w14:paraId="0A235B38" w14:textId="77777777" w:rsidR="004B3F04" w:rsidRDefault="004B3F04" w:rsidP="000659BE">
            <w:pPr>
              <w:pStyle w:val="TableText"/>
            </w:pPr>
            <w:r>
              <w:t>SHALL</w:t>
            </w:r>
          </w:p>
        </w:tc>
        <w:tc>
          <w:tcPr>
            <w:tcW w:w="864" w:type="dxa"/>
          </w:tcPr>
          <w:p w14:paraId="096F32A9" w14:textId="77777777" w:rsidR="004B3F04" w:rsidRDefault="004B3F04" w:rsidP="000659BE">
            <w:pPr>
              <w:pStyle w:val="TableText"/>
            </w:pPr>
          </w:p>
        </w:tc>
        <w:tc>
          <w:tcPr>
            <w:tcW w:w="1104" w:type="dxa"/>
          </w:tcPr>
          <w:p w14:paraId="09F74388" w14:textId="77777777" w:rsidR="004B3F04" w:rsidRDefault="006C736C" w:rsidP="000659BE">
            <w:pPr>
              <w:pStyle w:val="TableText"/>
            </w:pPr>
            <w:hyperlink w:anchor="C_3335-28173">
              <w:r w:rsidR="004B3F04">
                <w:rPr>
                  <w:rStyle w:val="HyperlinkText9pt"/>
                </w:rPr>
                <w:t>3335-28173</w:t>
              </w:r>
            </w:hyperlink>
          </w:p>
        </w:tc>
        <w:tc>
          <w:tcPr>
            <w:tcW w:w="2975" w:type="dxa"/>
          </w:tcPr>
          <w:p w14:paraId="6DE66C7B" w14:textId="77777777" w:rsidR="004B3F04" w:rsidRDefault="004B3F04" w:rsidP="000659BE">
            <w:pPr>
              <w:pStyle w:val="TableText"/>
            </w:pPr>
            <w:r>
              <w:t>2.16.840.1.113883.10.20.28.4.56</w:t>
            </w:r>
          </w:p>
        </w:tc>
      </w:tr>
      <w:tr w:rsidR="004B3F04" w14:paraId="0F9DFC40" w14:textId="77777777" w:rsidTr="000659BE">
        <w:trPr>
          <w:jc w:val="center"/>
        </w:trPr>
        <w:tc>
          <w:tcPr>
            <w:tcW w:w="3345" w:type="dxa"/>
          </w:tcPr>
          <w:p w14:paraId="17366A99" w14:textId="77777777" w:rsidR="004B3F04" w:rsidRDefault="004B3F04" w:rsidP="000659BE">
            <w:pPr>
              <w:pStyle w:val="TableText"/>
            </w:pPr>
            <w:r>
              <w:tab/>
            </w:r>
            <w:r>
              <w:tab/>
            </w:r>
            <w:r>
              <w:tab/>
              <w:t>@extension</w:t>
            </w:r>
          </w:p>
        </w:tc>
        <w:tc>
          <w:tcPr>
            <w:tcW w:w="720" w:type="dxa"/>
          </w:tcPr>
          <w:p w14:paraId="1DA42861" w14:textId="77777777" w:rsidR="004B3F04" w:rsidRDefault="004B3F04" w:rsidP="000659BE">
            <w:pPr>
              <w:pStyle w:val="TableText"/>
            </w:pPr>
            <w:r>
              <w:t>1..1</w:t>
            </w:r>
          </w:p>
        </w:tc>
        <w:tc>
          <w:tcPr>
            <w:tcW w:w="1152" w:type="dxa"/>
          </w:tcPr>
          <w:p w14:paraId="3DADDEF0" w14:textId="77777777" w:rsidR="004B3F04" w:rsidRDefault="004B3F04" w:rsidP="000659BE">
            <w:pPr>
              <w:pStyle w:val="TableText"/>
            </w:pPr>
            <w:r>
              <w:t>SHALL</w:t>
            </w:r>
          </w:p>
        </w:tc>
        <w:tc>
          <w:tcPr>
            <w:tcW w:w="864" w:type="dxa"/>
          </w:tcPr>
          <w:p w14:paraId="524E84E3" w14:textId="77777777" w:rsidR="004B3F04" w:rsidRDefault="004B3F04" w:rsidP="000659BE">
            <w:pPr>
              <w:pStyle w:val="TableText"/>
            </w:pPr>
          </w:p>
        </w:tc>
        <w:tc>
          <w:tcPr>
            <w:tcW w:w="1104" w:type="dxa"/>
          </w:tcPr>
          <w:p w14:paraId="294CE14B" w14:textId="77777777" w:rsidR="004B3F04" w:rsidRDefault="006C736C" w:rsidP="000659BE">
            <w:pPr>
              <w:pStyle w:val="TableText"/>
            </w:pPr>
            <w:hyperlink w:anchor="C_3335-34654">
              <w:r w:rsidR="004B3F04">
                <w:rPr>
                  <w:rStyle w:val="HyperlinkText9pt"/>
                </w:rPr>
                <w:t>3335-34654</w:t>
              </w:r>
            </w:hyperlink>
          </w:p>
        </w:tc>
        <w:tc>
          <w:tcPr>
            <w:tcW w:w="2975" w:type="dxa"/>
          </w:tcPr>
          <w:p w14:paraId="056BB226" w14:textId="77777777" w:rsidR="004B3F04" w:rsidRDefault="004B3F04" w:rsidP="000659BE">
            <w:pPr>
              <w:pStyle w:val="TableText"/>
            </w:pPr>
            <w:r>
              <w:t>2017-05-01</w:t>
            </w:r>
          </w:p>
        </w:tc>
      </w:tr>
      <w:tr w:rsidR="004B3F04" w14:paraId="1B1113D9" w14:textId="77777777" w:rsidTr="000659BE">
        <w:trPr>
          <w:jc w:val="center"/>
        </w:trPr>
        <w:tc>
          <w:tcPr>
            <w:tcW w:w="3345" w:type="dxa"/>
          </w:tcPr>
          <w:p w14:paraId="3AE2EFAD" w14:textId="77777777" w:rsidR="004B3F04" w:rsidRDefault="004B3F04" w:rsidP="000659BE">
            <w:pPr>
              <w:pStyle w:val="TableText"/>
            </w:pPr>
            <w:r>
              <w:tab/>
              <w:t>id</w:t>
            </w:r>
          </w:p>
        </w:tc>
        <w:tc>
          <w:tcPr>
            <w:tcW w:w="720" w:type="dxa"/>
          </w:tcPr>
          <w:p w14:paraId="2F11A42E" w14:textId="77777777" w:rsidR="004B3F04" w:rsidRDefault="004B3F04" w:rsidP="000659BE">
            <w:pPr>
              <w:pStyle w:val="TableText"/>
            </w:pPr>
            <w:r>
              <w:t>1..1</w:t>
            </w:r>
          </w:p>
        </w:tc>
        <w:tc>
          <w:tcPr>
            <w:tcW w:w="1152" w:type="dxa"/>
          </w:tcPr>
          <w:p w14:paraId="52D43481" w14:textId="77777777" w:rsidR="004B3F04" w:rsidRDefault="004B3F04" w:rsidP="000659BE">
            <w:pPr>
              <w:pStyle w:val="TableText"/>
            </w:pPr>
            <w:r>
              <w:t>SHALL</w:t>
            </w:r>
          </w:p>
        </w:tc>
        <w:tc>
          <w:tcPr>
            <w:tcW w:w="864" w:type="dxa"/>
          </w:tcPr>
          <w:p w14:paraId="31EF10C1" w14:textId="77777777" w:rsidR="004B3F04" w:rsidRDefault="004B3F04" w:rsidP="000659BE">
            <w:pPr>
              <w:pStyle w:val="TableText"/>
            </w:pPr>
          </w:p>
        </w:tc>
        <w:tc>
          <w:tcPr>
            <w:tcW w:w="1104" w:type="dxa"/>
          </w:tcPr>
          <w:p w14:paraId="3B62986D" w14:textId="77777777" w:rsidR="004B3F04" w:rsidRDefault="006C736C" w:rsidP="000659BE">
            <w:pPr>
              <w:pStyle w:val="TableText"/>
            </w:pPr>
            <w:hyperlink w:anchor="C_3335-34714">
              <w:r w:rsidR="004B3F04">
                <w:rPr>
                  <w:rStyle w:val="HyperlinkText9pt"/>
                </w:rPr>
                <w:t>3335-34714</w:t>
              </w:r>
            </w:hyperlink>
          </w:p>
        </w:tc>
        <w:tc>
          <w:tcPr>
            <w:tcW w:w="2975" w:type="dxa"/>
          </w:tcPr>
          <w:p w14:paraId="507E5F0B" w14:textId="77777777" w:rsidR="004B3F04" w:rsidRDefault="004B3F04" w:rsidP="000659BE">
            <w:pPr>
              <w:pStyle w:val="TableText"/>
            </w:pPr>
          </w:p>
        </w:tc>
      </w:tr>
      <w:tr w:rsidR="004B3F04" w14:paraId="6EA89C49" w14:textId="77777777" w:rsidTr="000659BE">
        <w:trPr>
          <w:jc w:val="center"/>
        </w:trPr>
        <w:tc>
          <w:tcPr>
            <w:tcW w:w="3345" w:type="dxa"/>
          </w:tcPr>
          <w:p w14:paraId="7933200E" w14:textId="77777777" w:rsidR="004B3F04" w:rsidRDefault="004B3F04" w:rsidP="000659BE">
            <w:pPr>
              <w:pStyle w:val="TableText"/>
            </w:pPr>
            <w:r>
              <w:tab/>
              <w:t>code</w:t>
            </w:r>
          </w:p>
        </w:tc>
        <w:tc>
          <w:tcPr>
            <w:tcW w:w="720" w:type="dxa"/>
          </w:tcPr>
          <w:p w14:paraId="3961AA14" w14:textId="77777777" w:rsidR="004B3F04" w:rsidRDefault="004B3F04" w:rsidP="000659BE">
            <w:pPr>
              <w:pStyle w:val="TableText"/>
            </w:pPr>
            <w:r>
              <w:t>1..1</w:t>
            </w:r>
          </w:p>
        </w:tc>
        <w:tc>
          <w:tcPr>
            <w:tcW w:w="1152" w:type="dxa"/>
          </w:tcPr>
          <w:p w14:paraId="72C697CE" w14:textId="77777777" w:rsidR="004B3F04" w:rsidRDefault="004B3F04" w:rsidP="000659BE">
            <w:pPr>
              <w:pStyle w:val="TableText"/>
            </w:pPr>
            <w:r>
              <w:t>SHALL</w:t>
            </w:r>
          </w:p>
        </w:tc>
        <w:tc>
          <w:tcPr>
            <w:tcW w:w="864" w:type="dxa"/>
          </w:tcPr>
          <w:p w14:paraId="47BAB22C" w14:textId="77777777" w:rsidR="004B3F04" w:rsidRDefault="004B3F04" w:rsidP="000659BE">
            <w:pPr>
              <w:pStyle w:val="TableText"/>
            </w:pPr>
          </w:p>
        </w:tc>
        <w:tc>
          <w:tcPr>
            <w:tcW w:w="1104" w:type="dxa"/>
          </w:tcPr>
          <w:p w14:paraId="60521108" w14:textId="77777777" w:rsidR="004B3F04" w:rsidRDefault="006C736C" w:rsidP="000659BE">
            <w:pPr>
              <w:pStyle w:val="TableText"/>
            </w:pPr>
            <w:hyperlink w:anchor="C_3335-28174">
              <w:r w:rsidR="004B3F04">
                <w:rPr>
                  <w:rStyle w:val="HyperlinkText9pt"/>
                </w:rPr>
                <w:t>3335-28174</w:t>
              </w:r>
            </w:hyperlink>
          </w:p>
        </w:tc>
        <w:tc>
          <w:tcPr>
            <w:tcW w:w="2975" w:type="dxa"/>
          </w:tcPr>
          <w:p w14:paraId="476451F2" w14:textId="77777777" w:rsidR="004B3F04" w:rsidRDefault="004B3F04" w:rsidP="000659BE">
            <w:pPr>
              <w:pStyle w:val="TableText"/>
            </w:pPr>
          </w:p>
        </w:tc>
      </w:tr>
      <w:tr w:rsidR="004B3F04" w14:paraId="56692E3E" w14:textId="77777777" w:rsidTr="000659BE">
        <w:trPr>
          <w:jc w:val="center"/>
        </w:trPr>
        <w:tc>
          <w:tcPr>
            <w:tcW w:w="3345" w:type="dxa"/>
          </w:tcPr>
          <w:p w14:paraId="55808186" w14:textId="77777777" w:rsidR="004B3F04" w:rsidRDefault="004B3F04" w:rsidP="000659BE">
            <w:pPr>
              <w:pStyle w:val="TableText"/>
            </w:pPr>
            <w:r>
              <w:tab/>
            </w:r>
            <w:r>
              <w:tab/>
              <w:t>@code</w:t>
            </w:r>
          </w:p>
        </w:tc>
        <w:tc>
          <w:tcPr>
            <w:tcW w:w="720" w:type="dxa"/>
          </w:tcPr>
          <w:p w14:paraId="3DF5C5D3" w14:textId="77777777" w:rsidR="004B3F04" w:rsidRDefault="004B3F04" w:rsidP="000659BE">
            <w:pPr>
              <w:pStyle w:val="TableText"/>
            </w:pPr>
            <w:r>
              <w:t>1..1</w:t>
            </w:r>
          </w:p>
        </w:tc>
        <w:tc>
          <w:tcPr>
            <w:tcW w:w="1152" w:type="dxa"/>
          </w:tcPr>
          <w:p w14:paraId="18B308D2" w14:textId="77777777" w:rsidR="004B3F04" w:rsidRDefault="004B3F04" w:rsidP="000659BE">
            <w:pPr>
              <w:pStyle w:val="TableText"/>
            </w:pPr>
            <w:r>
              <w:t>SHALL</w:t>
            </w:r>
          </w:p>
        </w:tc>
        <w:tc>
          <w:tcPr>
            <w:tcW w:w="864" w:type="dxa"/>
          </w:tcPr>
          <w:p w14:paraId="2766199C" w14:textId="77777777" w:rsidR="004B3F04" w:rsidRDefault="004B3F04" w:rsidP="000659BE">
            <w:pPr>
              <w:pStyle w:val="TableText"/>
            </w:pPr>
          </w:p>
        </w:tc>
        <w:tc>
          <w:tcPr>
            <w:tcW w:w="1104" w:type="dxa"/>
          </w:tcPr>
          <w:p w14:paraId="12F14DCA" w14:textId="77777777" w:rsidR="004B3F04" w:rsidRDefault="006C736C" w:rsidP="000659BE">
            <w:pPr>
              <w:pStyle w:val="TableText"/>
            </w:pPr>
            <w:hyperlink w:anchor="C_3335-28175">
              <w:r w:rsidR="004B3F04">
                <w:rPr>
                  <w:rStyle w:val="HyperlinkText9pt"/>
                </w:rPr>
                <w:t>3335-28175</w:t>
              </w:r>
            </w:hyperlink>
          </w:p>
        </w:tc>
        <w:tc>
          <w:tcPr>
            <w:tcW w:w="2975" w:type="dxa"/>
          </w:tcPr>
          <w:p w14:paraId="4E42093C" w14:textId="77777777" w:rsidR="004B3F04" w:rsidRDefault="004B3F04" w:rsidP="000659BE">
            <w:pPr>
              <w:pStyle w:val="TableText"/>
            </w:pPr>
            <w:r>
              <w:t>54133-4</w:t>
            </w:r>
          </w:p>
        </w:tc>
      </w:tr>
      <w:tr w:rsidR="004B3F04" w14:paraId="344990B5" w14:textId="77777777" w:rsidTr="000659BE">
        <w:trPr>
          <w:jc w:val="center"/>
        </w:trPr>
        <w:tc>
          <w:tcPr>
            <w:tcW w:w="3345" w:type="dxa"/>
          </w:tcPr>
          <w:p w14:paraId="1C1FEC7F" w14:textId="77777777" w:rsidR="004B3F04" w:rsidRDefault="004B3F04" w:rsidP="000659BE">
            <w:pPr>
              <w:pStyle w:val="TableText"/>
            </w:pPr>
            <w:r>
              <w:tab/>
            </w:r>
            <w:r>
              <w:tab/>
              <w:t>@codeSystem</w:t>
            </w:r>
          </w:p>
        </w:tc>
        <w:tc>
          <w:tcPr>
            <w:tcW w:w="720" w:type="dxa"/>
          </w:tcPr>
          <w:p w14:paraId="0FC0942A" w14:textId="77777777" w:rsidR="004B3F04" w:rsidRDefault="004B3F04" w:rsidP="000659BE">
            <w:pPr>
              <w:pStyle w:val="TableText"/>
            </w:pPr>
            <w:r>
              <w:t>1..1</w:t>
            </w:r>
          </w:p>
        </w:tc>
        <w:tc>
          <w:tcPr>
            <w:tcW w:w="1152" w:type="dxa"/>
          </w:tcPr>
          <w:p w14:paraId="6A00C26E" w14:textId="77777777" w:rsidR="004B3F04" w:rsidRDefault="004B3F04" w:rsidP="000659BE">
            <w:pPr>
              <w:pStyle w:val="TableText"/>
            </w:pPr>
            <w:r>
              <w:t>SHALL</w:t>
            </w:r>
          </w:p>
        </w:tc>
        <w:tc>
          <w:tcPr>
            <w:tcW w:w="864" w:type="dxa"/>
          </w:tcPr>
          <w:p w14:paraId="3A2FF87D" w14:textId="77777777" w:rsidR="004B3F04" w:rsidRDefault="004B3F04" w:rsidP="000659BE">
            <w:pPr>
              <w:pStyle w:val="TableText"/>
            </w:pPr>
          </w:p>
        </w:tc>
        <w:tc>
          <w:tcPr>
            <w:tcW w:w="1104" w:type="dxa"/>
          </w:tcPr>
          <w:p w14:paraId="5D5C96EB" w14:textId="77777777" w:rsidR="004B3F04" w:rsidRDefault="006C736C" w:rsidP="000659BE">
            <w:pPr>
              <w:pStyle w:val="TableText"/>
            </w:pPr>
            <w:hyperlink w:anchor="C_3335-28176">
              <w:r w:rsidR="004B3F04">
                <w:rPr>
                  <w:rStyle w:val="HyperlinkText9pt"/>
                </w:rPr>
                <w:t>3335-28176</w:t>
              </w:r>
            </w:hyperlink>
          </w:p>
        </w:tc>
        <w:tc>
          <w:tcPr>
            <w:tcW w:w="2975" w:type="dxa"/>
          </w:tcPr>
          <w:p w14:paraId="4416A876" w14:textId="77777777" w:rsidR="004B3F04" w:rsidRDefault="004B3F04" w:rsidP="000659BE">
            <w:pPr>
              <w:pStyle w:val="TableText"/>
            </w:pPr>
            <w:r>
              <w:t>urn:oid:2.16.840.1.113883.6.1 (LOINC) = 2.16.840.1.113883.6.1</w:t>
            </w:r>
          </w:p>
        </w:tc>
      </w:tr>
      <w:tr w:rsidR="004B3F04" w14:paraId="2F20E741" w14:textId="77777777" w:rsidTr="000659BE">
        <w:trPr>
          <w:jc w:val="center"/>
        </w:trPr>
        <w:tc>
          <w:tcPr>
            <w:tcW w:w="3345" w:type="dxa"/>
          </w:tcPr>
          <w:p w14:paraId="0541416E" w14:textId="77777777" w:rsidR="004B3F04" w:rsidRDefault="004B3F04" w:rsidP="000659BE">
            <w:pPr>
              <w:pStyle w:val="TableText"/>
            </w:pPr>
            <w:r>
              <w:tab/>
              <w:t>title</w:t>
            </w:r>
          </w:p>
        </w:tc>
        <w:tc>
          <w:tcPr>
            <w:tcW w:w="720" w:type="dxa"/>
          </w:tcPr>
          <w:p w14:paraId="3377CBFD" w14:textId="77777777" w:rsidR="004B3F04" w:rsidRDefault="004B3F04" w:rsidP="000659BE">
            <w:pPr>
              <w:pStyle w:val="TableText"/>
            </w:pPr>
            <w:r>
              <w:t>1..1</w:t>
            </w:r>
          </w:p>
        </w:tc>
        <w:tc>
          <w:tcPr>
            <w:tcW w:w="1152" w:type="dxa"/>
          </w:tcPr>
          <w:p w14:paraId="15D97723" w14:textId="77777777" w:rsidR="004B3F04" w:rsidRDefault="004B3F04" w:rsidP="000659BE">
            <w:pPr>
              <w:pStyle w:val="TableText"/>
            </w:pPr>
            <w:r>
              <w:t>SHALL</w:t>
            </w:r>
          </w:p>
        </w:tc>
        <w:tc>
          <w:tcPr>
            <w:tcW w:w="864" w:type="dxa"/>
          </w:tcPr>
          <w:p w14:paraId="52BC4577" w14:textId="77777777" w:rsidR="004B3F04" w:rsidRDefault="004B3F04" w:rsidP="000659BE">
            <w:pPr>
              <w:pStyle w:val="TableText"/>
            </w:pPr>
          </w:p>
        </w:tc>
        <w:tc>
          <w:tcPr>
            <w:tcW w:w="1104" w:type="dxa"/>
          </w:tcPr>
          <w:p w14:paraId="1BC1D893" w14:textId="77777777" w:rsidR="004B3F04" w:rsidRDefault="006C736C" w:rsidP="000659BE">
            <w:pPr>
              <w:pStyle w:val="TableText"/>
            </w:pPr>
            <w:hyperlink w:anchor="C_3335-34724">
              <w:r w:rsidR="004B3F04">
                <w:rPr>
                  <w:rStyle w:val="HyperlinkText9pt"/>
                </w:rPr>
                <w:t>3335-34724</w:t>
              </w:r>
            </w:hyperlink>
          </w:p>
        </w:tc>
        <w:tc>
          <w:tcPr>
            <w:tcW w:w="2975" w:type="dxa"/>
          </w:tcPr>
          <w:p w14:paraId="769E39EB" w14:textId="77777777" w:rsidR="004B3F04" w:rsidRDefault="004B3F04" w:rsidP="000659BE">
            <w:pPr>
              <w:pStyle w:val="TableText"/>
            </w:pPr>
          </w:p>
        </w:tc>
      </w:tr>
      <w:tr w:rsidR="004B3F04" w14:paraId="555EB704" w14:textId="77777777" w:rsidTr="000659BE">
        <w:trPr>
          <w:jc w:val="center"/>
        </w:trPr>
        <w:tc>
          <w:tcPr>
            <w:tcW w:w="3345" w:type="dxa"/>
          </w:tcPr>
          <w:p w14:paraId="1C547E42" w14:textId="77777777" w:rsidR="004B3F04" w:rsidRDefault="004B3F04" w:rsidP="000659BE">
            <w:pPr>
              <w:pStyle w:val="TableText"/>
            </w:pPr>
            <w:r>
              <w:tab/>
              <w:t>statusCode</w:t>
            </w:r>
          </w:p>
        </w:tc>
        <w:tc>
          <w:tcPr>
            <w:tcW w:w="720" w:type="dxa"/>
          </w:tcPr>
          <w:p w14:paraId="707C750D" w14:textId="77777777" w:rsidR="004B3F04" w:rsidRDefault="004B3F04" w:rsidP="000659BE">
            <w:pPr>
              <w:pStyle w:val="TableText"/>
            </w:pPr>
            <w:r>
              <w:t>1..1</w:t>
            </w:r>
          </w:p>
        </w:tc>
        <w:tc>
          <w:tcPr>
            <w:tcW w:w="1152" w:type="dxa"/>
          </w:tcPr>
          <w:p w14:paraId="71A37412" w14:textId="77777777" w:rsidR="004B3F04" w:rsidRDefault="004B3F04" w:rsidP="000659BE">
            <w:pPr>
              <w:pStyle w:val="TableText"/>
            </w:pPr>
            <w:r>
              <w:t>SHALL</w:t>
            </w:r>
          </w:p>
        </w:tc>
        <w:tc>
          <w:tcPr>
            <w:tcW w:w="864" w:type="dxa"/>
          </w:tcPr>
          <w:p w14:paraId="26A8DC96" w14:textId="77777777" w:rsidR="004B3F04" w:rsidRDefault="004B3F04" w:rsidP="000659BE">
            <w:pPr>
              <w:pStyle w:val="TableText"/>
            </w:pPr>
          </w:p>
        </w:tc>
        <w:tc>
          <w:tcPr>
            <w:tcW w:w="1104" w:type="dxa"/>
          </w:tcPr>
          <w:p w14:paraId="37233EAF" w14:textId="77777777" w:rsidR="004B3F04" w:rsidRDefault="006C736C" w:rsidP="000659BE">
            <w:pPr>
              <w:pStyle w:val="TableText"/>
            </w:pPr>
            <w:hyperlink w:anchor="C_3335-31180">
              <w:r w:rsidR="004B3F04">
                <w:rPr>
                  <w:rStyle w:val="HyperlinkText9pt"/>
                </w:rPr>
                <w:t>3335-31180</w:t>
              </w:r>
            </w:hyperlink>
          </w:p>
        </w:tc>
        <w:tc>
          <w:tcPr>
            <w:tcW w:w="2975" w:type="dxa"/>
          </w:tcPr>
          <w:p w14:paraId="5E289165" w14:textId="77777777" w:rsidR="004B3F04" w:rsidRDefault="004B3F04" w:rsidP="000659BE">
            <w:pPr>
              <w:pStyle w:val="TableText"/>
            </w:pPr>
          </w:p>
        </w:tc>
      </w:tr>
      <w:tr w:rsidR="004B3F04" w14:paraId="640AA3B8" w14:textId="77777777" w:rsidTr="000659BE">
        <w:trPr>
          <w:jc w:val="center"/>
        </w:trPr>
        <w:tc>
          <w:tcPr>
            <w:tcW w:w="3345" w:type="dxa"/>
          </w:tcPr>
          <w:p w14:paraId="2DA000CD" w14:textId="77777777" w:rsidR="004B3F04" w:rsidRDefault="004B3F04" w:rsidP="000659BE">
            <w:pPr>
              <w:pStyle w:val="TableText"/>
            </w:pPr>
            <w:r>
              <w:tab/>
            </w:r>
            <w:r>
              <w:tab/>
              <w:t>@code</w:t>
            </w:r>
          </w:p>
        </w:tc>
        <w:tc>
          <w:tcPr>
            <w:tcW w:w="720" w:type="dxa"/>
          </w:tcPr>
          <w:p w14:paraId="6E4B84F9" w14:textId="77777777" w:rsidR="004B3F04" w:rsidRDefault="004B3F04" w:rsidP="000659BE">
            <w:pPr>
              <w:pStyle w:val="TableText"/>
            </w:pPr>
            <w:r>
              <w:t>1..1</w:t>
            </w:r>
          </w:p>
        </w:tc>
        <w:tc>
          <w:tcPr>
            <w:tcW w:w="1152" w:type="dxa"/>
          </w:tcPr>
          <w:p w14:paraId="62392FC1" w14:textId="77777777" w:rsidR="004B3F04" w:rsidRDefault="004B3F04" w:rsidP="000659BE">
            <w:pPr>
              <w:pStyle w:val="TableText"/>
            </w:pPr>
            <w:r>
              <w:t>SHALL</w:t>
            </w:r>
          </w:p>
        </w:tc>
        <w:tc>
          <w:tcPr>
            <w:tcW w:w="864" w:type="dxa"/>
          </w:tcPr>
          <w:p w14:paraId="46E9DD26" w14:textId="77777777" w:rsidR="004B3F04" w:rsidRDefault="004B3F04" w:rsidP="000659BE">
            <w:pPr>
              <w:pStyle w:val="TableText"/>
            </w:pPr>
          </w:p>
        </w:tc>
        <w:tc>
          <w:tcPr>
            <w:tcW w:w="1104" w:type="dxa"/>
          </w:tcPr>
          <w:p w14:paraId="14D5D313" w14:textId="77777777" w:rsidR="004B3F04" w:rsidRDefault="006C736C" w:rsidP="000659BE">
            <w:pPr>
              <w:pStyle w:val="TableText"/>
            </w:pPr>
            <w:hyperlink w:anchor="C_3335-31181">
              <w:r w:rsidR="004B3F04">
                <w:rPr>
                  <w:rStyle w:val="HyperlinkText9pt"/>
                </w:rPr>
                <w:t>3335-31181</w:t>
              </w:r>
            </w:hyperlink>
          </w:p>
        </w:tc>
        <w:tc>
          <w:tcPr>
            <w:tcW w:w="2975" w:type="dxa"/>
          </w:tcPr>
          <w:p w14:paraId="6A0F3254" w14:textId="77777777" w:rsidR="004B3F04" w:rsidRDefault="004B3F04" w:rsidP="000659BE">
            <w:pPr>
              <w:pStyle w:val="TableText"/>
            </w:pPr>
            <w:r>
              <w:t>urn:oid:2.16.840.1.113883.5.14 (HL7ActStatus) = completed</w:t>
            </w:r>
          </w:p>
        </w:tc>
      </w:tr>
      <w:tr w:rsidR="004B3F04" w14:paraId="3EE4AB76" w14:textId="77777777" w:rsidTr="000659BE">
        <w:trPr>
          <w:jc w:val="center"/>
        </w:trPr>
        <w:tc>
          <w:tcPr>
            <w:tcW w:w="3345" w:type="dxa"/>
          </w:tcPr>
          <w:p w14:paraId="0737B692" w14:textId="77777777" w:rsidR="004B3F04" w:rsidRDefault="004B3F04" w:rsidP="000659BE">
            <w:pPr>
              <w:pStyle w:val="TableText"/>
            </w:pPr>
            <w:r>
              <w:tab/>
              <w:t>value</w:t>
            </w:r>
          </w:p>
        </w:tc>
        <w:tc>
          <w:tcPr>
            <w:tcW w:w="720" w:type="dxa"/>
          </w:tcPr>
          <w:p w14:paraId="7F63A1A7" w14:textId="77777777" w:rsidR="004B3F04" w:rsidRDefault="004B3F04" w:rsidP="000659BE">
            <w:pPr>
              <w:pStyle w:val="TableText"/>
            </w:pPr>
            <w:r>
              <w:t>1..1</w:t>
            </w:r>
          </w:p>
        </w:tc>
        <w:tc>
          <w:tcPr>
            <w:tcW w:w="1152" w:type="dxa"/>
          </w:tcPr>
          <w:p w14:paraId="2C3D80BA" w14:textId="77777777" w:rsidR="004B3F04" w:rsidRDefault="004B3F04" w:rsidP="000659BE">
            <w:pPr>
              <w:pStyle w:val="TableText"/>
            </w:pPr>
            <w:r>
              <w:t>SHALL</w:t>
            </w:r>
          </w:p>
        </w:tc>
        <w:tc>
          <w:tcPr>
            <w:tcW w:w="864" w:type="dxa"/>
          </w:tcPr>
          <w:p w14:paraId="4E801931" w14:textId="77777777" w:rsidR="004B3F04" w:rsidRDefault="004B3F04" w:rsidP="000659BE">
            <w:pPr>
              <w:pStyle w:val="TableText"/>
            </w:pPr>
            <w:r>
              <w:t>CD</w:t>
            </w:r>
          </w:p>
        </w:tc>
        <w:tc>
          <w:tcPr>
            <w:tcW w:w="1104" w:type="dxa"/>
          </w:tcPr>
          <w:p w14:paraId="23533A6E" w14:textId="77777777" w:rsidR="004B3F04" w:rsidRDefault="006C736C" w:rsidP="000659BE">
            <w:pPr>
              <w:pStyle w:val="TableText"/>
            </w:pPr>
            <w:hyperlink w:anchor="C_3335-28180">
              <w:r w:rsidR="004B3F04">
                <w:rPr>
                  <w:rStyle w:val="HyperlinkText9pt"/>
                </w:rPr>
                <w:t>3335-28180</w:t>
              </w:r>
            </w:hyperlink>
          </w:p>
        </w:tc>
        <w:tc>
          <w:tcPr>
            <w:tcW w:w="2975" w:type="dxa"/>
          </w:tcPr>
          <w:p w14:paraId="4AF54854" w14:textId="77777777" w:rsidR="004B3F04" w:rsidRDefault="004B3F04" w:rsidP="000659BE">
            <w:pPr>
              <w:pStyle w:val="TableText"/>
            </w:pPr>
          </w:p>
        </w:tc>
      </w:tr>
      <w:tr w:rsidR="004B3F04" w14:paraId="12D20144" w14:textId="77777777" w:rsidTr="000659BE">
        <w:trPr>
          <w:jc w:val="center"/>
        </w:trPr>
        <w:tc>
          <w:tcPr>
            <w:tcW w:w="3345" w:type="dxa"/>
          </w:tcPr>
          <w:p w14:paraId="6592ABC0" w14:textId="77777777" w:rsidR="004B3F04" w:rsidRDefault="004B3F04" w:rsidP="000659BE">
            <w:pPr>
              <w:pStyle w:val="TableText"/>
            </w:pPr>
            <w:r>
              <w:tab/>
            </w:r>
            <w:r>
              <w:tab/>
              <w:t>@valueSet</w:t>
            </w:r>
          </w:p>
        </w:tc>
        <w:tc>
          <w:tcPr>
            <w:tcW w:w="720" w:type="dxa"/>
          </w:tcPr>
          <w:p w14:paraId="46D3D571" w14:textId="77777777" w:rsidR="004B3F04" w:rsidRDefault="004B3F04" w:rsidP="000659BE">
            <w:pPr>
              <w:pStyle w:val="TableText"/>
            </w:pPr>
            <w:r>
              <w:t>0..1</w:t>
            </w:r>
          </w:p>
        </w:tc>
        <w:tc>
          <w:tcPr>
            <w:tcW w:w="1152" w:type="dxa"/>
          </w:tcPr>
          <w:p w14:paraId="47B03115" w14:textId="77777777" w:rsidR="004B3F04" w:rsidRDefault="004B3F04" w:rsidP="000659BE">
            <w:pPr>
              <w:pStyle w:val="TableText"/>
            </w:pPr>
            <w:r>
              <w:t>SHOULD</w:t>
            </w:r>
          </w:p>
        </w:tc>
        <w:tc>
          <w:tcPr>
            <w:tcW w:w="864" w:type="dxa"/>
          </w:tcPr>
          <w:p w14:paraId="4D57D516" w14:textId="77777777" w:rsidR="004B3F04" w:rsidRDefault="004B3F04" w:rsidP="000659BE">
            <w:pPr>
              <w:pStyle w:val="TableText"/>
            </w:pPr>
          </w:p>
        </w:tc>
        <w:tc>
          <w:tcPr>
            <w:tcW w:w="1104" w:type="dxa"/>
          </w:tcPr>
          <w:p w14:paraId="3D967A65" w14:textId="77777777" w:rsidR="004B3F04" w:rsidRDefault="006C736C" w:rsidP="000659BE">
            <w:pPr>
              <w:pStyle w:val="TableText"/>
            </w:pPr>
            <w:hyperlink w:anchor="C_3335-31182">
              <w:r w:rsidR="004B3F04">
                <w:rPr>
                  <w:rStyle w:val="HyperlinkText9pt"/>
                </w:rPr>
                <w:t>3335-31182</w:t>
              </w:r>
            </w:hyperlink>
          </w:p>
        </w:tc>
        <w:tc>
          <w:tcPr>
            <w:tcW w:w="2975" w:type="dxa"/>
          </w:tcPr>
          <w:p w14:paraId="50E24085" w14:textId="77777777" w:rsidR="004B3F04" w:rsidRDefault="004B3F04" w:rsidP="000659BE">
            <w:pPr>
              <w:pStyle w:val="TableText"/>
            </w:pPr>
          </w:p>
        </w:tc>
      </w:tr>
    </w:tbl>
    <w:p w14:paraId="1D87441A" w14:textId="77777777" w:rsidR="004B3F04" w:rsidRDefault="004B3F04" w:rsidP="004B3F04">
      <w:pPr>
        <w:pStyle w:val="BodyText"/>
      </w:pPr>
    </w:p>
    <w:p w14:paraId="694C6E56" w14:textId="77777777" w:rsidR="004B3F04" w:rsidRDefault="004B3F04" w:rsidP="007E63CC">
      <w:pPr>
        <w:numPr>
          <w:ilvl w:val="0"/>
          <w:numId w:val="57"/>
        </w:numPr>
      </w:pPr>
      <w:r>
        <w:rPr>
          <w:rStyle w:val="keyword"/>
        </w:rPr>
        <w:t>SHALL</w:t>
      </w:r>
      <w:r>
        <w:t xml:space="preserve"> contain exactly one [1..1] </w:t>
      </w:r>
      <w:r>
        <w:rPr>
          <w:rStyle w:val="XMLnameBold"/>
        </w:rPr>
        <w:t>@classCode</w:t>
      </w:r>
      <w:r>
        <w:t>=</w:t>
      </w:r>
      <w:r>
        <w:rPr>
          <w:rStyle w:val="XMLname"/>
        </w:rPr>
        <w:t>"OBS"</w:t>
      </w:r>
      <w:r>
        <w:t xml:space="preserve"> (CodeSystem: </w:t>
      </w:r>
      <w:r>
        <w:rPr>
          <w:rStyle w:val="XMLname"/>
        </w:rPr>
        <w:t>HL7ActClass urn:oid:2.16.840.1.113883.5.6</w:t>
      </w:r>
      <w:r>
        <w:t>)</w:t>
      </w:r>
      <w:bookmarkStart w:id="2874" w:name="C_3335-28168"/>
      <w:r>
        <w:t xml:space="preserve"> (CONF:3335-28168)</w:t>
      </w:r>
      <w:bookmarkEnd w:id="2874"/>
      <w:r>
        <w:t>.</w:t>
      </w:r>
    </w:p>
    <w:p w14:paraId="3431D1BA" w14:textId="77777777" w:rsidR="004B3F04" w:rsidRDefault="004B3F04" w:rsidP="007E63CC">
      <w:pPr>
        <w:numPr>
          <w:ilvl w:val="0"/>
          <w:numId w:val="57"/>
        </w:numPr>
      </w:pPr>
      <w:r>
        <w:rPr>
          <w:rStyle w:val="keyword"/>
        </w:rPr>
        <w:t>SHALL</w:t>
      </w:r>
      <w:r>
        <w:t xml:space="preserve"> contain exactly one [1..1] </w:t>
      </w:r>
      <w:r>
        <w:rPr>
          <w:rStyle w:val="XMLnameBold"/>
        </w:rPr>
        <w:t>@moodCode</w:t>
      </w:r>
      <w:r>
        <w:t>=</w:t>
      </w:r>
      <w:r>
        <w:rPr>
          <w:rStyle w:val="XMLname"/>
        </w:rPr>
        <w:t>"EVN"</w:t>
      </w:r>
      <w:r>
        <w:t xml:space="preserve"> (CodeSystem: </w:t>
      </w:r>
      <w:r>
        <w:rPr>
          <w:rStyle w:val="XMLname"/>
        </w:rPr>
        <w:t>HL7ActMood urn:oid:2.16.840.1.113883.5.1001</w:t>
      </w:r>
      <w:r>
        <w:t>)</w:t>
      </w:r>
      <w:bookmarkStart w:id="2875" w:name="C_3335-28169"/>
      <w:r>
        <w:t xml:space="preserve"> (CONF:3335-28169)</w:t>
      </w:r>
      <w:bookmarkEnd w:id="2875"/>
      <w:r>
        <w:t>.</w:t>
      </w:r>
    </w:p>
    <w:p w14:paraId="7647A967" w14:textId="77777777" w:rsidR="004B3F04" w:rsidRDefault="004B3F04" w:rsidP="007E63CC">
      <w:pPr>
        <w:numPr>
          <w:ilvl w:val="0"/>
          <w:numId w:val="57"/>
        </w:numPr>
      </w:pPr>
      <w:r>
        <w:rPr>
          <w:rStyle w:val="keyword"/>
        </w:rPr>
        <w:t>SHALL NOT</w:t>
      </w:r>
      <w:r>
        <w:t xml:space="preserve"> contain [0..0] </w:t>
      </w:r>
      <w:r>
        <w:rPr>
          <w:rStyle w:val="XMLnameBold"/>
        </w:rPr>
        <w:t>@actionNegationInd</w:t>
      </w:r>
      <w:bookmarkStart w:id="2876" w:name="C_3335-34704"/>
      <w:r>
        <w:t xml:space="preserve"> (CONF:3335-34704)</w:t>
      </w:r>
      <w:bookmarkEnd w:id="2876"/>
      <w:r>
        <w:t>.</w:t>
      </w:r>
    </w:p>
    <w:p w14:paraId="363AD6A5" w14:textId="77777777" w:rsidR="004B3F04" w:rsidRDefault="004B3F04" w:rsidP="007E63CC">
      <w:pPr>
        <w:numPr>
          <w:ilvl w:val="0"/>
          <w:numId w:val="57"/>
        </w:numPr>
      </w:pPr>
      <w:r>
        <w:rPr>
          <w:rStyle w:val="keyword"/>
        </w:rPr>
        <w:t>SHALL</w:t>
      </w:r>
      <w:r>
        <w:t xml:space="preserve"> contain exactly one [1..1] </w:t>
      </w:r>
      <w:r>
        <w:rPr>
          <w:rStyle w:val="XMLnameBold"/>
        </w:rPr>
        <w:t>templateId</w:t>
      </w:r>
      <w:bookmarkStart w:id="2877" w:name="C_3335-28171"/>
      <w:r>
        <w:t xml:space="preserve"> (CONF:3335-28171)</w:t>
      </w:r>
      <w:bookmarkEnd w:id="2877"/>
      <w:r>
        <w:t>.</w:t>
      </w:r>
    </w:p>
    <w:p w14:paraId="0A494618" w14:textId="77777777" w:rsidR="004B3F04" w:rsidRDefault="004B3F04" w:rsidP="007E63CC">
      <w:pPr>
        <w:numPr>
          <w:ilvl w:val="1"/>
          <w:numId w:val="57"/>
        </w:numPr>
      </w:pPr>
      <w:r>
        <w:t xml:space="preserve">This templateId </w:t>
      </w:r>
      <w:r>
        <w:rPr>
          <w:rStyle w:val="keyword"/>
        </w:rPr>
        <w:t>SHALL</w:t>
      </w:r>
      <w:r>
        <w:t xml:space="preserve"> contain exactly one [1..1] </w:t>
      </w:r>
      <w:r>
        <w:rPr>
          <w:rStyle w:val="XMLnameBold"/>
        </w:rPr>
        <w:t>item</w:t>
      </w:r>
      <w:bookmarkStart w:id="2878" w:name="C_3335-28172"/>
      <w:r>
        <w:t xml:space="preserve"> (CONF:3335-28172)</w:t>
      </w:r>
      <w:bookmarkEnd w:id="2878"/>
      <w:r>
        <w:t xml:space="preserve"> such that it</w:t>
      </w:r>
    </w:p>
    <w:p w14:paraId="3812CB81" w14:textId="77777777" w:rsidR="004B3F04" w:rsidRDefault="004B3F04" w:rsidP="007E63CC">
      <w:pPr>
        <w:numPr>
          <w:ilvl w:val="2"/>
          <w:numId w:val="57"/>
        </w:numPr>
      </w:pPr>
      <w:r>
        <w:rPr>
          <w:rStyle w:val="keyword"/>
        </w:rPr>
        <w:lastRenderedPageBreak/>
        <w:t>SHALL</w:t>
      </w:r>
      <w:r>
        <w:t xml:space="preserve"> contain exactly one [1..1] </w:t>
      </w:r>
      <w:r>
        <w:rPr>
          <w:rStyle w:val="XMLnameBold"/>
        </w:rPr>
        <w:t>@root</w:t>
      </w:r>
      <w:r>
        <w:t>=</w:t>
      </w:r>
      <w:r>
        <w:rPr>
          <w:rStyle w:val="XMLname"/>
        </w:rPr>
        <w:t>"2.16.840.1.113883.10.20.28.4.56"</w:t>
      </w:r>
      <w:bookmarkStart w:id="2879" w:name="C_3335-28173"/>
      <w:r>
        <w:t xml:space="preserve"> (CONF:3335-28173)</w:t>
      </w:r>
      <w:bookmarkEnd w:id="2879"/>
      <w:r>
        <w:t>.</w:t>
      </w:r>
    </w:p>
    <w:p w14:paraId="4415E3F6" w14:textId="77777777" w:rsidR="004B3F04" w:rsidRDefault="004B3F04" w:rsidP="007E63CC">
      <w:pPr>
        <w:numPr>
          <w:ilvl w:val="2"/>
          <w:numId w:val="57"/>
        </w:numPr>
      </w:pPr>
      <w:r>
        <w:rPr>
          <w:rStyle w:val="keyword"/>
        </w:rPr>
        <w:t>SHALL</w:t>
      </w:r>
      <w:r>
        <w:t xml:space="preserve"> contain exactly one [1..1] </w:t>
      </w:r>
      <w:r>
        <w:rPr>
          <w:rStyle w:val="XMLnameBold"/>
        </w:rPr>
        <w:t>@extension</w:t>
      </w:r>
      <w:r>
        <w:t>=</w:t>
      </w:r>
      <w:r>
        <w:rPr>
          <w:rStyle w:val="XMLname"/>
        </w:rPr>
        <w:t>"2017-05-01"</w:t>
      </w:r>
      <w:bookmarkStart w:id="2880" w:name="C_3335-34654"/>
      <w:r>
        <w:t xml:space="preserve"> (CONF:3335-34654)</w:t>
      </w:r>
      <w:bookmarkEnd w:id="2880"/>
      <w:r>
        <w:t>.</w:t>
      </w:r>
    </w:p>
    <w:p w14:paraId="16D734E1" w14:textId="77777777" w:rsidR="004B3F04" w:rsidRDefault="004B3F04" w:rsidP="007E63CC">
      <w:pPr>
        <w:numPr>
          <w:ilvl w:val="0"/>
          <w:numId w:val="57"/>
        </w:numPr>
      </w:pPr>
      <w:r>
        <w:rPr>
          <w:rStyle w:val="keyword"/>
        </w:rPr>
        <w:t>SHALL</w:t>
      </w:r>
      <w:r>
        <w:t xml:space="preserve"> contain exactly one [1..1] </w:t>
      </w:r>
      <w:r>
        <w:rPr>
          <w:rStyle w:val="XMLnameBold"/>
        </w:rPr>
        <w:t>id</w:t>
      </w:r>
      <w:bookmarkStart w:id="2881" w:name="C_3335-34714"/>
      <w:r>
        <w:t xml:space="preserve"> (CONF:3335-34714)</w:t>
      </w:r>
      <w:bookmarkEnd w:id="2881"/>
      <w:r>
        <w:t>.</w:t>
      </w:r>
    </w:p>
    <w:p w14:paraId="59144D6A" w14:textId="77777777" w:rsidR="004B3F04" w:rsidRDefault="004B3F04" w:rsidP="007E63CC">
      <w:pPr>
        <w:numPr>
          <w:ilvl w:val="0"/>
          <w:numId w:val="57"/>
        </w:numPr>
      </w:pPr>
      <w:r>
        <w:rPr>
          <w:rStyle w:val="keyword"/>
        </w:rPr>
        <w:t>SHALL</w:t>
      </w:r>
      <w:r>
        <w:t xml:space="preserve"> contain exactly one [1..1] </w:t>
      </w:r>
      <w:r>
        <w:rPr>
          <w:rStyle w:val="XMLnameBold"/>
        </w:rPr>
        <w:t>code</w:t>
      </w:r>
      <w:bookmarkStart w:id="2882" w:name="C_3335-28174"/>
      <w:r>
        <w:t xml:space="preserve"> (CONF:3335-28174)</w:t>
      </w:r>
      <w:bookmarkEnd w:id="2882"/>
      <w:r>
        <w:t>.</w:t>
      </w:r>
    </w:p>
    <w:p w14:paraId="7AEAC5C1"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w:t>
      </w:r>
      <w:r>
        <w:t>=</w:t>
      </w:r>
      <w:r>
        <w:rPr>
          <w:rStyle w:val="XMLname"/>
        </w:rPr>
        <w:t>"54133-4"</w:t>
      </w:r>
      <w:r>
        <w:t xml:space="preserve"> Ethnicity</w:t>
      </w:r>
      <w:bookmarkStart w:id="2883" w:name="C_3335-28175"/>
      <w:r>
        <w:t xml:space="preserve"> (CONF:3335-28175)</w:t>
      </w:r>
      <w:bookmarkEnd w:id="2883"/>
      <w:r>
        <w:t>.</w:t>
      </w:r>
    </w:p>
    <w:p w14:paraId="1BB16CAF" w14:textId="77777777" w:rsidR="004B3F04" w:rsidRDefault="004B3F04" w:rsidP="007E63CC">
      <w:pPr>
        <w:numPr>
          <w:ilvl w:val="1"/>
          <w:numId w:val="57"/>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884" w:name="C_3335-28176"/>
      <w:r>
        <w:t xml:space="preserve"> (CONF:3335-28176)</w:t>
      </w:r>
      <w:bookmarkEnd w:id="2884"/>
      <w:r>
        <w:t>.</w:t>
      </w:r>
    </w:p>
    <w:p w14:paraId="00A33AE3" w14:textId="77777777" w:rsidR="004B3F04" w:rsidRDefault="004B3F04" w:rsidP="007E63CC">
      <w:pPr>
        <w:numPr>
          <w:ilvl w:val="0"/>
          <w:numId w:val="57"/>
        </w:numPr>
      </w:pPr>
      <w:r>
        <w:rPr>
          <w:rStyle w:val="keyword"/>
        </w:rPr>
        <w:t>SHALL</w:t>
      </w:r>
      <w:r>
        <w:t xml:space="preserve"> contain exactly one [1..1] </w:t>
      </w:r>
      <w:r>
        <w:rPr>
          <w:rStyle w:val="XMLnameBold"/>
        </w:rPr>
        <w:t>title</w:t>
      </w:r>
      <w:bookmarkStart w:id="2885" w:name="C_3335-34724"/>
      <w:r>
        <w:t xml:space="preserve"> (CONF:3335-34724)</w:t>
      </w:r>
      <w:bookmarkEnd w:id="2885"/>
      <w:r>
        <w:t>.</w:t>
      </w:r>
    </w:p>
    <w:p w14:paraId="1116CA9E" w14:textId="77777777" w:rsidR="004B3F04" w:rsidRDefault="004B3F04" w:rsidP="007E63CC">
      <w:pPr>
        <w:numPr>
          <w:ilvl w:val="0"/>
          <w:numId w:val="57"/>
        </w:numPr>
      </w:pPr>
      <w:r>
        <w:rPr>
          <w:rStyle w:val="keyword"/>
        </w:rPr>
        <w:t>SHALL</w:t>
      </w:r>
      <w:r>
        <w:t xml:space="preserve"> contain exactly one [1..1] </w:t>
      </w:r>
      <w:r>
        <w:rPr>
          <w:rStyle w:val="XMLnameBold"/>
        </w:rPr>
        <w:t>statusCode</w:t>
      </w:r>
      <w:bookmarkStart w:id="2886" w:name="C_3335-31180"/>
      <w:r>
        <w:t xml:space="preserve"> (CONF:3335-31180)</w:t>
      </w:r>
      <w:bookmarkEnd w:id="2886"/>
      <w:r>
        <w:t>.</w:t>
      </w:r>
    </w:p>
    <w:p w14:paraId="3267D310" w14:textId="77777777" w:rsidR="004B3F04" w:rsidRDefault="004B3F04" w:rsidP="007E63CC">
      <w:pPr>
        <w:numPr>
          <w:ilvl w:val="1"/>
          <w:numId w:val="5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887" w:name="C_3335-31181"/>
      <w:r>
        <w:t xml:space="preserve"> (CONF:3335-31181)</w:t>
      </w:r>
      <w:bookmarkEnd w:id="2887"/>
      <w:r>
        <w:t>.</w:t>
      </w:r>
    </w:p>
    <w:p w14:paraId="5418CC9D" w14:textId="77777777" w:rsidR="004B3F04" w:rsidRDefault="004B3F04" w:rsidP="007E63CC">
      <w:pPr>
        <w:numPr>
          <w:ilvl w:val="0"/>
          <w:numId w:val="57"/>
        </w:numPr>
      </w:pPr>
      <w:r>
        <w:rPr>
          <w:rStyle w:val="keyword"/>
        </w:rPr>
        <w:t>SHALL</w:t>
      </w:r>
      <w:r>
        <w:t xml:space="preserve"> contain exactly one [1..1] </w:t>
      </w:r>
      <w:r>
        <w:rPr>
          <w:rStyle w:val="XMLnameBold"/>
        </w:rPr>
        <w:t>value</w:t>
      </w:r>
      <w:r>
        <w:t xml:space="preserve"> with @xsi:type="CD"</w:t>
      </w:r>
      <w:bookmarkStart w:id="2888" w:name="C_3335-28180"/>
      <w:r>
        <w:t xml:space="preserve"> (CONF:3335-28180)</w:t>
      </w:r>
      <w:bookmarkEnd w:id="2888"/>
      <w:r>
        <w:t>.</w:t>
      </w:r>
      <w:r>
        <w:br/>
        <w:t>Note: QDM Attribute: Code</w:t>
      </w:r>
    </w:p>
    <w:p w14:paraId="566E8348" w14:textId="77777777" w:rsidR="004B3F04" w:rsidRDefault="004B3F04" w:rsidP="007E63CC">
      <w:pPr>
        <w:numPr>
          <w:ilvl w:val="1"/>
          <w:numId w:val="57"/>
        </w:numPr>
      </w:pPr>
      <w:r>
        <w:t xml:space="preserve">This value </w:t>
      </w:r>
      <w:r>
        <w:rPr>
          <w:rStyle w:val="keyword"/>
        </w:rPr>
        <w:t>SHOULD</w:t>
      </w:r>
      <w:r>
        <w:t xml:space="preserve"> contain zero or one [0..1] </w:t>
      </w:r>
      <w:r>
        <w:rPr>
          <w:rStyle w:val="XMLnameBold"/>
        </w:rPr>
        <w:t>@valueSet</w:t>
      </w:r>
      <w:bookmarkStart w:id="2889" w:name="C_3335-31182"/>
      <w:r>
        <w:t xml:space="preserve"> (CONF:3335-31182)</w:t>
      </w:r>
      <w:bookmarkEnd w:id="2889"/>
      <w:r>
        <w:t>.</w:t>
      </w:r>
    </w:p>
    <w:p w14:paraId="68AF3406" w14:textId="77777777" w:rsidR="004B3F04" w:rsidRDefault="004B3F04" w:rsidP="004B3F04">
      <w:pPr>
        <w:pStyle w:val="Caption"/>
        <w:ind w:left="130" w:right="115"/>
      </w:pPr>
      <w:bookmarkStart w:id="2890" w:name="_Toc64842051"/>
      <w:bookmarkStart w:id="2891" w:name="_Toc65482967"/>
      <w:r>
        <w:t xml:space="preserve">Figure </w:t>
      </w:r>
      <w:r>
        <w:fldChar w:fldCharType="begin"/>
      </w:r>
      <w:r>
        <w:instrText>SEQ Figure \* ARABIC</w:instrText>
      </w:r>
      <w:r>
        <w:fldChar w:fldCharType="separate"/>
      </w:r>
      <w:r>
        <w:t>53</w:t>
      </w:r>
      <w:r>
        <w:fldChar w:fldCharType="end"/>
      </w:r>
      <w:r>
        <w:t>: Patient Characteristic Ethnicity Example</w:t>
      </w:r>
      <w:bookmarkEnd w:id="2890"/>
      <w:bookmarkEnd w:id="2891"/>
    </w:p>
    <w:p w14:paraId="246BC656" w14:textId="77777777" w:rsidR="004B3F04" w:rsidRDefault="004B3F04" w:rsidP="004B3F04">
      <w:pPr>
        <w:pStyle w:val="Example"/>
        <w:ind w:left="130" w:right="115"/>
      </w:pPr>
      <w:r>
        <w:t>&lt;observationCriteria classCode="OBS" moodCode="EVN"&gt;</w:t>
      </w:r>
    </w:p>
    <w:p w14:paraId="55A4AA42" w14:textId="77777777" w:rsidR="004B3F04" w:rsidRDefault="004B3F04" w:rsidP="004B3F04">
      <w:pPr>
        <w:pStyle w:val="Example"/>
        <w:ind w:left="130" w:right="115"/>
      </w:pPr>
      <w:r>
        <w:t xml:space="preserve">    &lt;templateId&gt;</w:t>
      </w:r>
    </w:p>
    <w:p w14:paraId="292477BA" w14:textId="77777777" w:rsidR="004B3F04" w:rsidRDefault="004B3F04" w:rsidP="004B3F04">
      <w:pPr>
        <w:pStyle w:val="Example"/>
        <w:ind w:left="130" w:right="115"/>
      </w:pPr>
      <w:r>
        <w:t xml:space="preserve">        &lt;item root="2.16.840.1.113883.10.20.28.4.56" extension="2017-05-01"/&gt;</w:t>
      </w:r>
    </w:p>
    <w:p w14:paraId="7711D490" w14:textId="77777777" w:rsidR="004B3F04" w:rsidRDefault="004B3F04" w:rsidP="004B3F04">
      <w:pPr>
        <w:pStyle w:val="Example"/>
        <w:ind w:left="130" w:right="115"/>
      </w:pPr>
      <w:r>
        <w:t xml:space="preserve">    &lt;/templateId&gt;</w:t>
      </w:r>
    </w:p>
    <w:p w14:paraId="021488C9" w14:textId="77777777" w:rsidR="004B3F04" w:rsidRDefault="004B3F04" w:rsidP="004B3F04">
      <w:pPr>
        <w:pStyle w:val="Example"/>
        <w:ind w:left="130" w:right="115"/>
      </w:pPr>
      <w:r>
        <w:t xml:space="preserve">    &lt;id root="a719b01b-55a7-43e9-93bb-40e765affd7b"/&gt;</w:t>
      </w:r>
    </w:p>
    <w:p w14:paraId="68D02CDB" w14:textId="77777777" w:rsidR="004B3F04" w:rsidRDefault="004B3F04" w:rsidP="004B3F04">
      <w:pPr>
        <w:pStyle w:val="Example"/>
        <w:ind w:left="130" w:right="115"/>
      </w:pPr>
      <w:r>
        <w:t xml:space="preserve">    &lt;code code="54133-4" codeSystem="2.16.840.1.113883.6.1" codeSystemName="LOINC"&gt;</w:t>
      </w:r>
    </w:p>
    <w:p w14:paraId="1555C35A" w14:textId="77777777" w:rsidR="004B3F04" w:rsidRDefault="004B3F04" w:rsidP="004B3F04">
      <w:pPr>
        <w:pStyle w:val="Example"/>
        <w:ind w:left="130" w:right="115"/>
      </w:pPr>
      <w:r>
        <w:t xml:space="preserve">        &lt;displayName value="Ethnicity"/&gt;</w:t>
      </w:r>
    </w:p>
    <w:p w14:paraId="16340C7E" w14:textId="77777777" w:rsidR="004B3F04" w:rsidRDefault="004B3F04" w:rsidP="004B3F04">
      <w:pPr>
        <w:pStyle w:val="Example"/>
        <w:ind w:left="130" w:right="115"/>
      </w:pPr>
      <w:r>
        <w:t xml:space="preserve">    &lt;/code&gt;</w:t>
      </w:r>
    </w:p>
    <w:p w14:paraId="65D00B79" w14:textId="77777777" w:rsidR="004B3F04" w:rsidRDefault="004B3F04" w:rsidP="004B3F04">
      <w:pPr>
        <w:pStyle w:val="Example"/>
        <w:ind w:left="130" w:right="115"/>
      </w:pPr>
      <w:r>
        <w:t xml:space="preserve">    &lt;title value="Patient Characteristic Ethnicity"/&gt;</w:t>
      </w:r>
    </w:p>
    <w:p w14:paraId="795508A8" w14:textId="77777777" w:rsidR="004B3F04" w:rsidRDefault="004B3F04" w:rsidP="004B3F04">
      <w:pPr>
        <w:pStyle w:val="Example"/>
        <w:ind w:left="130" w:right="115"/>
      </w:pPr>
      <w:r>
        <w:t xml:space="preserve">    &lt;statusCode code="completed"/&gt;</w:t>
      </w:r>
    </w:p>
    <w:p w14:paraId="4E39FDDB" w14:textId="77777777" w:rsidR="004B3F04" w:rsidRDefault="004B3F04" w:rsidP="004B3F04">
      <w:pPr>
        <w:pStyle w:val="Example"/>
        <w:ind w:left="130" w:right="115"/>
      </w:pPr>
      <w:r>
        <w:t xml:space="preserve">    &lt;value xsi:type="CD" valueSet="{$QDMElementValueSetOID}"/&gt;</w:t>
      </w:r>
    </w:p>
    <w:p w14:paraId="21CC98E5" w14:textId="77777777" w:rsidR="004B3F04" w:rsidRDefault="004B3F04" w:rsidP="004B3F04">
      <w:pPr>
        <w:pStyle w:val="Example"/>
        <w:ind w:left="130" w:right="115"/>
      </w:pPr>
      <w:r>
        <w:t xml:space="preserve">&lt;/observationCriteria&gt;   </w:t>
      </w:r>
    </w:p>
    <w:p w14:paraId="411256F8" w14:textId="77777777" w:rsidR="004B3F04" w:rsidRDefault="004B3F04" w:rsidP="004B3F04">
      <w:pPr>
        <w:pStyle w:val="BodyText"/>
      </w:pPr>
    </w:p>
    <w:p w14:paraId="779F3066" w14:textId="77777777" w:rsidR="004B3F04" w:rsidRDefault="004B3F04" w:rsidP="004B3F04">
      <w:pPr>
        <w:pStyle w:val="Heading2nospace"/>
      </w:pPr>
      <w:bookmarkStart w:id="2892" w:name="E_Patient_Characteristic_Expired_V1"/>
      <w:bookmarkStart w:id="2893" w:name="_Toc64841918"/>
      <w:bookmarkStart w:id="2894" w:name="_Toc65482834"/>
      <w:r>
        <w:t>Patient Characteristic Expired</w:t>
      </w:r>
      <w:bookmarkEnd w:id="2892"/>
      <w:bookmarkEnd w:id="2893"/>
      <w:bookmarkEnd w:id="2894"/>
    </w:p>
    <w:p w14:paraId="31109DC2" w14:textId="77777777" w:rsidR="004B3F04" w:rsidRDefault="004B3F04" w:rsidP="004B3F04">
      <w:pPr>
        <w:pStyle w:val="BracketData"/>
      </w:pPr>
      <w:r>
        <w:t>[observationCriteria: identifier urn:hl7ii:2.16.840.1.113883.10.20.28.4.57:2017-05-01 (open)]</w:t>
      </w:r>
    </w:p>
    <w:p w14:paraId="6580FA1C" w14:textId="77777777" w:rsidR="004B3F04" w:rsidRDefault="004B3F04" w:rsidP="004B3F04">
      <w:pPr>
        <w:pStyle w:val="Caption"/>
      </w:pPr>
      <w:bookmarkStart w:id="2895" w:name="_Toc64842190"/>
      <w:bookmarkStart w:id="2896" w:name="_Toc65483274"/>
      <w:r>
        <w:t xml:space="preserve">Table </w:t>
      </w:r>
      <w:r>
        <w:fldChar w:fldCharType="begin"/>
      </w:r>
      <w:r>
        <w:instrText>SEQ Table \* ARABIC</w:instrText>
      </w:r>
      <w:r>
        <w:fldChar w:fldCharType="separate"/>
      </w:r>
      <w:r>
        <w:t>113</w:t>
      </w:r>
      <w:r>
        <w:fldChar w:fldCharType="end"/>
      </w:r>
      <w:r>
        <w:t>: Patient Characteristic Expired Contexts</w:t>
      </w:r>
      <w:bookmarkEnd w:id="2895"/>
      <w:bookmarkEnd w:id="28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2305B28" w14:textId="77777777" w:rsidTr="000659BE">
        <w:trPr>
          <w:cantSplit/>
          <w:tblHeader/>
          <w:jc w:val="center"/>
        </w:trPr>
        <w:tc>
          <w:tcPr>
            <w:tcW w:w="360" w:type="dxa"/>
            <w:shd w:val="clear" w:color="auto" w:fill="E6E6E6"/>
          </w:tcPr>
          <w:p w14:paraId="2007EDD3" w14:textId="77777777" w:rsidR="004B3F04" w:rsidRDefault="004B3F04" w:rsidP="000659BE">
            <w:pPr>
              <w:pStyle w:val="TableHead"/>
            </w:pPr>
            <w:r>
              <w:t>Contained By:</w:t>
            </w:r>
          </w:p>
        </w:tc>
        <w:tc>
          <w:tcPr>
            <w:tcW w:w="360" w:type="dxa"/>
            <w:shd w:val="clear" w:color="auto" w:fill="E6E6E6"/>
          </w:tcPr>
          <w:p w14:paraId="6B3B6F79" w14:textId="77777777" w:rsidR="004B3F04" w:rsidRDefault="004B3F04" w:rsidP="000659BE">
            <w:pPr>
              <w:pStyle w:val="TableHead"/>
            </w:pPr>
            <w:r>
              <w:t>Contains:</w:t>
            </w:r>
          </w:p>
        </w:tc>
      </w:tr>
      <w:tr w:rsidR="004B3F04" w14:paraId="2101D731" w14:textId="77777777" w:rsidTr="000659BE">
        <w:trPr>
          <w:jc w:val="center"/>
        </w:trPr>
        <w:tc>
          <w:tcPr>
            <w:tcW w:w="360" w:type="dxa"/>
          </w:tcPr>
          <w:p w14:paraId="74260471"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71854701" w14:textId="77777777" w:rsidR="004B3F04" w:rsidRDefault="006C736C" w:rsidP="000659BE">
            <w:pPr>
              <w:pStyle w:val="TableText"/>
            </w:pPr>
            <w:hyperlink w:anchor="E_Cause">
              <w:r w:rsidR="004B3F04">
                <w:rPr>
                  <w:rStyle w:val="HyperlinkText9pt"/>
                </w:rPr>
                <w:t>Cause</w:t>
              </w:r>
            </w:hyperlink>
            <w:r w:rsidR="004B3F04">
              <w:t xml:space="preserve"> (optional)</w:t>
            </w:r>
          </w:p>
        </w:tc>
      </w:tr>
    </w:tbl>
    <w:p w14:paraId="5EA946F2" w14:textId="77777777" w:rsidR="004B3F04" w:rsidRDefault="004B3F04" w:rsidP="004B3F04">
      <w:pPr>
        <w:pStyle w:val="BodyText"/>
      </w:pPr>
    </w:p>
    <w:p w14:paraId="1F138B15" w14:textId="77777777" w:rsidR="004B3F04" w:rsidRDefault="004B3F04" w:rsidP="004B3F04">
      <w:r>
        <w:t>This template represents the QDM data type: Patient Characteristic Expired.</w:t>
      </w:r>
    </w:p>
    <w:p w14:paraId="4BCB5DF3" w14:textId="77777777" w:rsidR="004B3F04" w:rsidRDefault="004B3F04" w:rsidP="004B3F04">
      <w:r>
        <w:t>Timing: The Patient Characteristic, Expired is a single point in time representing the date and time of death. It does not have a start and stop time.</w:t>
      </w:r>
    </w:p>
    <w:p w14:paraId="53E00B64" w14:textId="77777777" w:rsidR="004B3F04" w:rsidRDefault="004B3F04" w:rsidP="004B3F04">
      <w:pPr>
        <w:pStyle w:val="Caption"/>
      </w:pPr>
      <w:bookmarkStart w:id="2897" w:name="_Toc64842191"/>
      <w:bookmarkStart w:id="2898" w:name="_Toc65483275"/>
      <w:r>
        <w:lastRenderedPageBreak/>
        <w:t xml:space="preserve">Table </w:t>
      </w:r>
      <w:r>
        <w:fldChar w:fldCharType="begin"/>
      </w:r>
      <w:r>
        <w:instrText>SEQ Table \* ARABIC</w:instrText>
      </w:r>
      <w:r>
        <w:fldChar w:fldCharType="separate"/>
      </w:r>
      <w:r>
        <w:t>114</w:t>
      </w:r>
      <w:r>
        <w:fldChar w:fldCharType="end"/>
      </w:r>
      <w:r>
        <w:t>: Patient Characteristic Expired Constraints Overview</w:t>
      </w:r>
      <w:bookmarkEnd w:id="2897"/>
      <w:bookmarkEnd w:id="28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DF4F9A2" w14:textId="77777777" w:rsidTr="000659BE">
        <w:trPr>
          <w:cantSplit/>
          <w:tblHeader/>
          <w:jc w:val="center"/>
        </w:trPr>
        <w:tc>
          <w:tcPr>
            <w:tcW w:w="0" w:type="dxa"/>
            <w:shd w:val="clear" w:color="auto" w:fill="E6E6E6"/>
            <w:noWrap/>
          </w:tcPr>
          <w:p w14:paraId="5521EC8B" w14:textId="77777777" w:rsidR="004B3F04" w:rsidRDefault="004B3F04" w:rsidP="000659BE">
            <w:pPr>
              <w:pStyle w:val="TableHead"/>
            </w:pPr>
            <w:r>
              <w:t>XPath</w:t>
            </w:r>
          </w:p>
        </w:tc>
        <w:tc>
          <w:tcPr>
            <w:tcW w:w="720" w:type="dxa"/>
            <w:shd w:val="clear" w:color="auto" w:fill="E6E6E6"/>
            <w:noWrap/>
          </w:tcPr>
          <w:p w14:paraId="117C7BF2" w14:textId="77777777" w:rsidR="004B3F04" w:rsidRDefault="004B3F04" w:rsidP="000659BE">
            <w:pPr>
              <w:pStyle w:val="TableHead"/>
            </w:pPr>
            <w:r>
              <w:t>Card.</w:t>
            </w:r>
          </w:p>
        </w:tc>
        <w:tc>
          <w:tcPr>
            <w:tcW w:w="1152" w:type="dxa"/>
            <w:shd w:val="clear" w:color="auto" w:fill="E6E6E6"/>
            <w:noWrap/>
          </w:tcPr>
          <w:p w14:paraId="6FABB885" w14:textId="77777777" w:rsidR="004B3F04" w:rsidRDefault="004B3F04" w:rsidP="000659BE">
            <w:pPr>
              <w:pStyle w:val="TableHead"/>
            </w:pPr>
            <w:r>
              <w:t>Verb</w:t>
            </w:r>
          </w:p>
        </w:tc>
        <w:tc>
          <w:tcPr>
            <w:tcW w:w="864" w:type="dxa"/>
            <w:shd w:val="clear" w:color="auto" w:fill="E6E6E6"/>
            <w:noWrap/>
          </w:tcPr>
          <w:p w14:paraId="29D2BCB4" w14:textId="77777777" w:rsidR="004B3F04" w:rsidRDefault="004B3F04" w:rsidP="000659BE">
            <w:pPr>
              <w:pStyle w:val="TableHead"/>
            </w:pPr>
            <w:r>
              <w:t>Data Type</w:t>
            </w:r>
          </w:p>
        </w:tc>
        <w:tc>
          <w:tcPr>
            <w:tcW w:w="864" w:type="dxa"/>
            <w:shd w:val="clear" w:color="auto" w:fill="E6E6E6"/>
            <w:noWrap/>
          </w:tcPr>
          <w:p w14:paraId="149E1EEF" w14:textId="77777777" w:rsidR="004B3F04" w:rsidRDefault="004B3F04" w:rsidP="000659BE">
            <w:pPr>
              <w:pStyle w:val="TableHead"/>
            </w:pPr>
            <w:r>
              <w:t>CONF#</w:t>
            </w:r>
          </w:p>
        </w:tc>
        <w:tc>
          <w:tcPr>
            <w:tcW w:w="864" w:type="dxa"/>
            <w:shd w:val="clear" w:color="auto" w:fill="E6E6E6"/>
            <w:noWrap/>
          </w:tcPr>
          <w:p w14:paraId="11156CA0" w14:textId="77777777" w:rsidR="004B3F04" w:rsidRDefault="004B3F04" w:rsidP="000659BE">
            <w:pPr>
              <w:pStyle w:val="TableHead"/>
            </w:pPr>
            <w:r>
              <w:t>Value</w:t>
            </w:r>
          </w:p>
        </w:tc>
      </w:tr>
      <w:tr w:rsidR="004B3F04" w14:paraId="06592D65" w14:textId="77777777" w:rsidTr="000659BE">
        <w:trPr>
          <w:jc w:val="center"/>
        </w:trPr>
        <w:tc>
          <w:tcPr>
            <w:tcW w:w="10160" w:type="dxa"/>
            <w:gridSpan w:val="6"/>
          </w:tcPr>
          <w:p w14:paraId="3A19AEF1" w14:textId="77777777" w:rsidR="004B3F04" w:rsidRDefault="004B3F04" w:rsidP="000659BE">
            <w:pPr>
              <w:pStyle w:val="TableText"/>
            </w:pPr>
            <w:r>
              <w:t>observationCriteria (identifier: urn:hl7ii:2.16.840.1.113883.10.20.28.4.57:2017-05-01)</w:t>
            </w:r>
          </w:p>
        </w:tc>
      </w:tr>
      <w:tr w:rsidR="004B3F04" w14:paraId="1A48826E" w14:textId="77777777" w:rsidTr="000659BE">
        <w:trPr>
          <w:jc w:val="center"/>
        </w:trPr>
        <w:tc>
          <w:tcPr>
            <w:tcW w:w="3345" w:type="dxa"/>
          </w:tcPr>
          <w:p w14:paraId="262F2700" w14:textId="77777777" w:rsidR="004B3F04" w:rsidRDefault="004B3F04" w:rsidP="000659BE">
            <w:pPr>
              <w:pStyle w:val="TableText"/>
            </w:pPr>
            <w:r>
              <w:tab/>
              <w:t>@classCode</w:t>
            </w:r>
          </w:p>
        </w:tc>
        <w:tc>
          <w:tcPr>
            <w:tcW w:w="720" w:type="dxa"/>
          </w:tcPr>
          <w:p w14:paraId="79F80463" w14:textId="77777777" w:rsidR="004B3F04" w:rsidRDefault="004B3F04" w:rsidP="000659BE">
            <w:pPr>
              <w:pStyle w:val="TableText"/>
            </w:pPr>
            <w:r>
              <w:t>1..1</w:t>
            </w:r>
          </w:p>
        </w:tc>
        <w:tc>
          <w:tcPr>
            <w:tcW w:w="1152" w:type="dxa"/>
          </w:tcPr>
          <w:p w14:paraId="3ACD3E8E" w14:textId="77777777" w:rsidR="004B3F04" w:rsidRDefault="004B3F04" w:rsidP="000659BE">
            <w:pPr>
              <w:pStyle w:val="TableText"/>
            </w:pPr>
            <w:r>
              <w:t>SHALL</w:t>
            </w:r>
          </w:p>
        </w:tc>
        <w:tc>
          <w:tcPr>
            <w:tcW w:w="864" w:type="dxa"/>
          </w:tcPr>
          <w:p w14:paraId="6EE59956" w14:textId="77777777" w:rsidR="004B3F04" w:rsidRDefault="004B3F04" w:rsidP="000659BE">
            <w:pPr>
              <w:pStyle w:val="TableText"/>
            </w:pPr>
          </w:p>
        </w:tc>
        <w:tc>
          <w:tcPr>
            <w:tcW w:w="1104" w:type="dxa"/>
          </w:tcPr>
          <w:p w14:paraId="79386A94" w14:textId="77777777" w:rsidR="004B3F04" w:rsidRDefault="006C736C" w:rsidP="000659BE">
            <w:pPr>
              <w:pStyle w:val="TableText"/>
            </w:pPr>
            <w:hyperlink w:anchor="C_3335-31585">
              <w:r w:rsidR="004B3F04">
                <w:rPr>
                  <w:rStyle w:val="HyperlinkText9pt"/>
                </w:rPr>
                <w:t>3335-31585</w:t>
              </w:r>
            </w:hyperlink>
          </w:p>
        </w:tc>
        <w:tc>
          <w:tcPr>
            <w:tcW w:w="2975" w:type="dxa"/>
          </w:tcPr>
          <w:p w14:paraId="045DB72A" w14:textId="77777777" w:rsidR="004B3F04" w:rsidRDefault="004B3F04" w:rsidP="000659BE">
            <w:pPr>
              <w:pStyle w:val="TableText"/>
            </w:pPr>
            <w:r>
              <w:t>OBS</w:t>
            </w:r>
          </w:p>
        </w:tc>
      </w:tr>
      <w:tr w:rsidR="004B3F04" w14:paraId="5C9348A6" w14:textId="77777777" w:rsidTr="000659BE">
        <w:trPr>
          <w:jc w:val="center"/>
        </w:trPr>
        <w:tc>
          <w:tcPr>
            <w:tcW w:w="3345" w:type="dxa"/>
          </w:tcPr>
          <w:p w14:paraId="6AC063F7" w14:textId="77777777" w:rsidR="004B3F04" w:rsidRDefault="004B3F04" w:rsidP="000659BE">
            <w:pPr>
              <w:pStyle w:val="TableText"/>
            </w:pPr>
            <w:r>
              <w:tab/>
              <w:t>@moodCode</w:t>
            </w:r>
          </w:p>
        </w:tc>
        <w:tc>
          <w:tcPr>
            <w:tcW w:w="720" w:type="dxa"/>
          </w:tcPr>
          <w:p w14:paraId="71C7E8CC" w14:textId="77777777" w:rsidR="004B3F04" w:rsidRDefault="004B3F04" w:rsidP="000659BE">
            <w:pPr>
              <w:pStyle w:val="TableText"/>
            </w:pPr>
            <w:r>
              <w:t>1..1</w:t>
            </w:r>
          </w:p>
        </w:tc>
        <w:tc>
          <w:tcPr>
            <w:tcW w:w="1152" w:type="dxa"/>
          </w:tcPr>
          <w:p w14:paraId="1D3AD3CC" w14:textId="77777777" w:rsidR="004B3F04" w:rsidRDefault="004B3F04" w:rsidP="000659BE">
            <w:pPr>
              <w:pStyle w:val="TableText"/>
            </w:pPr>
            <w:r>
              <w:t>SHALL</w:t>
            </w:r>
          </w:p>
        </w:tc>
        <w:tc>
          <w:tcPr>
            <w:tcW w:w="864" w:type="dxa"/>
          </w:tcPr>
          <w:p w14:paraId="74DBEBFC" w14:textId="77777777" w:rsidR="004B3F04" w:rsidRDefault="004B3F04" w:rsidP="000659BE">
            <w:pPr>
              <w:pStyle w:val="TableText"/>
            </w:pPr>
          </w:p>
        </w:tc>
        <w:tc>
          <w:tcPr>
            <w:tcW w:w="1104" w:type="dxa"/>
          </w:tcPr>
          <w:p w14:paraId="33F90933" w14:textId="77777777" w:rsidR="004B3F04" w:rsidRDefault="006C736C" w:rsidP="000659BE">
            <w:pPr>
              <w:pStyle w:val="TableText"/>
            </w:pPr>
            <w:hyperlink w:anchor="C_3335-31586">
              <w:r w:rsidR="004B3F04">
                <w:rPr>
                  <w:rStyle w:val="HyperlinkText9pt"/>
                </w:rPr>
                <w:t>3335-31586</w:t>
              </w:r>
            </w:hyperlink>
          </w:p>
        </w:tc>
        <w:tc>
          <w:tcPr>
            <w:tcW w:w="2975" w:type="dxa"/>
          </w:tcPr>
          <w:p w14:paraId="73E2BDAB" w14:textId="77777777" w:rsidR="004B3F04" w:rsidRDefault="004B3F04" w:rsidP="000659BE">
            <w:pPr>
              <w:pStyle w:val="TableText"/>
            </w:pPr>
            <w:r>
              <w:t>urn:oid:2.16.840.1.113883.5.1001 (HL7ActMood) = EVN</w:t>
            </w:r>
          </w:p>
        </w:tc>
      </w:tr>
      <w:tr w:rsidR="004B3F04" w14:paraId="2CC23A38" w14:textId="77777777" w:rsidTr="000659BE">
        <w:trPr>
          <w:jc w:val="center"/>
        </w:trPr>
        <w:tc>
          <w:tcPr>
            <w:tcW w:w="3345" w:type="dxa"/>
          </w:tcPr>
          <w:p w14:paraId="1956E824" w14:textId="77777777" w:rsidR="004B3F04" w:rsidRDefault="004B3F04" w:rsidP="000659BE">
            <w:pPr>
              <w:pStyle w:val="TableText"/>
            </w:pPr>
            <w:r>
              <w:tab/>
              <w:t>@actionNegationInd</w:t>
            </w:r>
          </w:p>
        </w:tc>
        <w:tc>
          <w:tcPr>
            <w:tcW w:w="720" w:type="dxa"/>
          </w:tcPr>
          <w:p w14:paraId="36146CC5" w14:textId="77777777" w:rsidR="004B3F04" w:rsidRDefault="004B3F04" w:rsidP="000659BE">
            <w:pPr>
              <w:pStyle w:val="TableText"/>
            </w:pPr>
            <w:r>
              <w:t>0..0</w:t>
            </w:r>
          </w:p>
        </w:tc>
        <w:tc>
          <w:tcPr>
            <w:tcW w:w="1152" w:type="dxa"/>
          </w:tcPr>
          <w:p w14:paraId="489D842D" w14:textId="77777777" w:rsidR="004B3F04" w:rsidRDefault="004B3F04" w:rsidP="000659BE">
            <w:pPr>
              <w:pStyle w:val="TableText"/>
            </w:pPr>
            <w:r>
              <w:t>SHALL NOT</w:t>
            </w:r>
          </w:p>
        </w:tc>
        <w:tc>
          <w:tcPr>
            <w:tcW w:w="864" w:type="dxa"/>
          </w:tcPr>
          <w:p w14:paraId="5DE49E8B" w14:textId="77777777" w:rsidR="004B3F04" w:rsidRDefault="004B3F04" w:rsidP="000659BE">
            <w:pPr>
              <w:pStyle w:val="TableText"/>
            </w:pPr>
          </w:p>
        </w:tc>
        <w:tc>
          <w:tcPr>
            <w:tcW w:w="1104" w:type="dxa"/>
          </w:tcPr>
          <w:p w14:paraId="26A31F6D" w14:textId="77777777" w:rsidR="004B3F04" w:rsidRDefault="006C736C" w:rsidP="000659BE">
            <w:pPr>
              <w:pStyle w:val="TableText"/>
            </w:pPr>
            <w:hyperlink w:anchor="C_3335-34709">
              <w:r w:rsidR="004B3F04">
                <w:rPr>
                  <w:rStyle w:val="HyperlinkText9pt"/>
                </w:rPr>
                <w:t>3335-34709</w:t>
              </w:r>
            </w:hyperlink>
          </w:p>
        </w:tc>
        <w:tc>
          <w:tcPr>
            <w:tcW w:w="2975" w:type="dxa"/>
          </w:tcPr>
          <w:p w14:paraId="5AF965C6" w14:textId="77777777" w:rsidR="004B3F04" w:rsidRDefault="004B3F04" w:rsidP="000659BE">
            <w:pPr>
              <w:pStyle w:val="TableText"/>
            </w:pPr>
          </w:p>
        </w:tc>
      </w:tr>
      <w:tr w:rsidR="004B3F04" w14:paraId="61168907" w14:textId="77777777" w:rsidTr="000659BE">
        <w:trPr>
          <w:jc w:val="center"/>
        </w:trPr>
        <w:tc>
          <w:tcPr>
            <w:tcW w:w="3345" w:type="dxa"/>
          </w:tcPr>
          <w:p w14:paraId="32402F4A" w14:textId="77777777" w:rsidR="004B3F04" w:rsidRDefault="004B3F04" w:rsidP="000659BE">
            <w:pPr>
              <w:pStyle w:val="TableText"/>
            </w:pPr>
            <w:r>
              <w:tab/>
              <w:t>templateId</w:t>
            </w:r>
          </w:p>
        </w:tc>
        <w:tc>
          <w:tcPr>
            <w:tcW w:w="720" w:type="dxa"/>
          </w:tcPr>
          <w:p w14:paraId="63630585" w14:textId="77777777" w:rsidR="004B3F04" w:rsidRDefault="004B3F04" w:rsidP="000659BE">
            <w:pPr>
              <w:pStyle w:val="TableText"/>
            </w:pPr>
            <w:r>
              <w:t>1..1</w:t>
            </w:r>
          </w:p>
        </w:tc>
        <w:tc>
          <w:tcPr>
            <w:tcW w:w="1152" w:type="dxa"/>
          </w:tcPr>
          <w:p w14:paraId="68D79EC6" w14:textId="77777777" w:rsidR="004B3F04" w:rsidRDefault="004B3F04" w:rsidP="000659BE">
            <w:pPr>
              <w:pStyle w:val="TableText"/>
            </w:pPr>
            <w:r>
              <w:t>SHALL</w:t>
            </w:r>
          </w:p>
        </w:tc>
        <w:tc>
          <w:tcPr>
            <w:tcW w:w="864" w:type="dxa"/>
          </w:tcPr>
          <w:p w14:paraId="32F2FB81" w14:textId="77777777" w:rsidR="004B3F04" w:rsidRDefault="004B3F04" w:rsidP="000659BE">
            <w:pPr>
              <w:pStyle w:val="TableText"/>
            </w:pPr>
          </w:p>
        </w:tc>
        <w:tc>
          <w:tcPr>
            <w:tcW w:w="1104" w:type="dxa"/>
          </w:tcPr>
          <w:p w14:paraId="2EA75B15" w14:textId="77777777" w:rsidR="004B3F04" w:rsidRDefault="006C736C" w:rsidP="000659BE">
            <w:pPr>
              <w:pStyle w:val="TableText"/>
            </w:pPr>
            <w:hyperlink w:anchor="C_3335-31587">
              <w:r w:rsidR="004B3F04">
                <w:rPr>
                  <w:rStyle w:val="HyperlinkText9pt"/>
                </w:rPr>
                <w:t>3335-31587</w:t>
              </w:r>
            </w:hyperlink>
          </w:p>
        </w:tc>
        <w:tc>
          <w:tcPr>
            <w:tcW w:w="2975" w:type="dxa"/>
          </w:tcPr>
          <w:p w14:paraId="655DF896" w14:textId="77777777" w:rsidR="004B3F04" w:rsidRDefault="004B3F04" w:rsidP="000659BE">
            <w:pPr>
              <w:pStyle w:val="TableText"/>
            </w:pPr>
          </w:p>
        </w:tc>
      </w:tr>
      <w:tr w:rsidR="004B3F04" w14:paraId="2CB5E02D" w14:textId="77777777" w:rsidTr="000659BE">
        <w:trPr>
          <w:jc w:val="center"/>
        </w:trPr>
        <w:tc>
          <w:tcPr>
            <w:tcW w:w="3345" w:type="dxa"/>
          </w:tcPr>
          <w:p w14:paraId="3893B905" w14:textId="77777777" w:rsidR="004B3F04" w:rsidRDefault="004B3F04" w:rsidP="000659BE">
            <w:pPr>
              <w:pStyle w:val="TableText"/>
            </w:pPr>
            <w:r>
              <w:tab/>
            </w:r>
            <w:r>
              <w:tab/>
              <w:t>item</w:t>
            </w:r>
          </w:p>
        </w:tc>
        <w:tc>
          <w:tcPr>
            <w:tcW w:w="720" w:type="dxa"/>
          </w:tcPr>
          <w:p w14:paraId="162DC8BD" w14:textId="77777777" w:rsidR="004B3F04" w:rsidRDefault="004B3F04" w:rsidP="000659BE">
            <w:pPr>
              <w:pStyle w:val="TableText"/>
            </w:pPr>
            <w:r>
              <w:t>1..1</w:t>
            </w:r>
          </w:p>
        </w:tc>
        <w:tc>
          <w:tcPr>
            <w:tcW w:w="1152" w:type="dxa"/>
          </w:tcPr>
          <w:p w14:paraId="757ABEEB" w14:textId="77777777" w:rsidR="004B3F04" w:rsidRDefault="004B3F04" w:rsidP="000659BE">
            <w:pPr>
              <w:pStyle w:val="TableText"/>
            </w:pPr>
            <w:r>
              <w:t>SHALL</w:t>
            </w:r>
          </w:p>
        </w:tc>
        <w:tc>
          <w:tcPr>
            <w:tcW w:w="864" w:type="dxa"/>
          </w:tcPr>
          <w:p w14:paraId="00FB296C" w14:textId="77777777" w:rsidR="004B3F04" w:rsidRDefault="004B3F04" w:rsidP="000659BE">
            <w:pPr>
              <w:pStyle w:val="TableText"/>
            </w:pPr>
          </w:p>
        </w:tc>
        <w:tc>
          <w:tcPr>
            <w:tcW w:w="1104" w:type="dxa"/>
          </w:tcPr>
          <w:p w14:paraId="3E70C503" w14:textId="77777777" w:rsidR="004B3F04" w:rsidRDefault="006C736C" w:rsidP="000659BE">
            <w:pPr>
              <w:pStyle w:val="TableText"/>
            </w:pPr>
            <w:hyperlink w:anchor="C_3335-31588">
              <w:r w:rsidR="004B3F04">
                <w:rPr>
                  <w:rStyle w:val="HyperlinkText9pt"/>
                </w:rPr>
                <w:t>3335-31588</w:t>
              </w:r>
            </w:hyperlink>
          </w:p>
        </w:tc>
        <w:tc>
          <w:tcPr>
            <w:tcW w:w="2975" w:type="dxa"/>
          </w:tcPr>
          <w:p w14:paraId="0742E773" w14:textId="77777777" w:rsidR="004B3F04" w:rsidRDefault="004B3F04" w:rsidP="000659BE">
            <w:pPr>
              <w:pStyle w:val="TableText"/>
            </w:pPr>
          </w:p>
        </w:tc>
      </w:tr>
      <w:tr w:rsidR="004B3F04" w14:paraId="568B80A9" w14:textId="77777777" w:rsidTr="000659BE">
        <w:trPr>
          <w:jc w:val="center"/>
        </w:trPr>
        <w:tc>
          <w:tcPr>
            <w:tcW w:w="3345" w:type="dxa"/>
          </w:tcPr>
          <w:p w14:paraId="5865D711" w14:textId="77777777" w:rsidR="004B3F04" w:rsidRDefault="004B3F04" w:rsidP="000659BE">
            <w:pPr>
              <w:pStyle w:val="TableText"/>
            </w:pPr>
            <w:r>
              <w:tab/>
            </w:r>
            <w:r>
              <w:tab/>
            </w:r>
            <w:r>
              <w:tab/>
              <w:t>@root</w:t>
            </w:r>
          </w:p>
        </w:tc>
        <w:tc>
          <w:tcPr>
            <w:tcW w:w="720" w:type="dxa"/>
          </w:tcPr>
          <w:p w14:paraId="55F89445" w14:textId="77777777" w:rsidR="004B3F04" w:rsidRDefault="004B3F04" w:rsidP="000659BE">
            <w:pPr>
              <w:pStyle w:val="TableText"/>
            </w:pPr>
            <w:r>
              <w:t>1..1</w:t>
            </w:r>
          </w:p>
        </w:tc>
        <w:tc>
          <w:tcPr>
            <w:tcW w:w="1152" w:type="dxa"/>
          </w:tcPr>
          <w:p w14:paraId="3C5D06E4" w14:textId="77777777" w:rsidR="004B3F04" w:rsidRDefault="004B3F04" w:rsidP="000659BE">
            <w:pPr>
              <w:pStyle w:val="TableText"/>
            </w:pPr>
            <w:r>
              <w:t>SHALL</w:t>
            </w:r>
          </w:p>
        </w:tc>
        <w:tc>
          <w:tcPr>
            <w:tcW w:w="864" w:type="dxa"/>
          </w:tcPr>
          <w:p w14:paraId="57DE1AEA" w14:textId="77777777" w:rsidR="004B3F04" w:rsidRDefault="004B3F04" w:rsidP="000659BE">
            <w:pPr>
              <w:pStyle w:val="TableText"/>
            </w:pPr>
          </w:p>
        </w:tc>
        <w:tc>
          <w:tcPr>
            <w:tcW w:w="1104" w:type="dxa"/>
          </w:tcPr>
          <w:p w14:paraId="7EBB64C9" w14:textId="77777777" w:rsidR="004B3F04" w:rsidRDefault="006C736C" w:rsidP="000659BE">
            <w:pPr>
              <w:pStyle w:val="TableText"/>
            </w:pPr>
            <w:hyperlink w:anchor="C_3335-33141">
              <w:r w:rsidR="004B3F04">
                <w:rPr>
                  <w:rStyle w:val="HyperlinkText9pt"/>
                </w:rPr>
                <w:t>3335-33141</w:t>
              </w:r>
            </w:hyperlink>
          </w:p>
        </w:tc>
        <w:tc>
          <w:tcPr>
            <w:tcW w:w="2975" w:type="dxa"/>
          </w:tcPr>
          <w:p w14:paraId="761674CB" w14:textId="77777777" w:rsidR="004B3F04" w:rsidRDefault="004B3F04" w:rsidP="000659BE">
            <w:pPr>
              <w:pStyle w:val="TableText"/>
            </w:pPr>
            <w:r>
              <w:t>2.16.840.1.113883.10.20.28.4.57</w:t>
            </w:r>
          </w:p>
        </w:tc>
      </w:tr>
      <w:tr w:rsidR="004B3F04" w14:paraId="13E5ED2F" w14:textId="77777777" w:rsidTr="000659BE">
        <w:trPr>
          <w:jc w:val="center"/>
        </w:trPr>
        <w:tc>
          <w:tcPr>
            <w:tcW w:w="3345" w:type="dxa"/>
          </w:tcPr>
          <w:p w14:paraId="40D3C968" w14:textId="77777777" w:rsidR="004B3F04" w:rsidRDefault="004B3F04" w:rsidP="000659BE">
            <w:pPr>
              <w:pStyle w:val="TableText"/>
            </w:pPr>
            <w:r>
              <w:tab/>
            </w:r>
            <w:r>
              <w:tab/>
            </w:r>
            <w:r>
              <w:tab/>
              <w:t>@extension</w:t>
            </w:r>
          </w:p>
        </w:tc>
        <w:tc>
          <w:tcPr>
            <w:tcW w:w="720" w:type="dxa"/>
          </w:tcPr>
          <w:p w14:paraId="17E277D8" w14:textId="77777777" w:rsidR="004B3F04" w:rsidRDefault="004B3F04" w:rsidP="000659BE">
            <w:pPr>
              <w:pStyle w:val="TableText"/>
            </w:pPr>
            <w:r>
              <w:t>1..1</w:t>
            </w:r>
          </w:p>
        </w:tc>
        <w:tc>
          <w:tcPr>
            <w:tcW w:w="1152" w:type="dxa"/>
          </w:tcPr>
          <w:p w14:paraId="661C63DF" w14:textId="77777777" w:rsidR="004B3F04" w:rsidRDefault="004B3F04" w:rsidP="000659BE">
            <w:pPr>
              <w:pStyle w:val="TableText"/>
            </w:pPr>
            <w:r>
              <w:t>SHALL</w:t>
            </w:r>
          </w:p>
        </w:tc>
        <w:tc>
          <w:tcPr>
            <w:tcW w:w="864" w:type="dxa"/>
          </w:tcPr>
          <w:p w14:paraId="6A304A03" w14:textId="77777777" w:rsidR="004B3F04" w:rsidRDefault="004B3F04" w:rsidP="000659BE">
            <w:pPr>
              <w:pStyle w:val="TableText"/>
            </w:pPr>
          </w:p>
        </w:tc>
        <w:tc>
          <w:tcPr>
            <w:tcW w:w="1104" w:type="dxa"/>
          </w:tcPr>
          <w:p w14:paraId="5994336C" w14:textId="77777777" w:rsidR="004B3F04" w:rsidRDefault="006C736C" w:rsidP="000659BE">
            <w:pPr>
              <w:pStyle w:val="TableText"/>
            </w:pPr>
            <w:hyperlink w:anchor="C_3335-33381">
              <w:r w:rsidR="004B3F04">
                <w:rPr>
                  <w:rStyle w:val="HyperlinkText9pt"/>
                </w:rPr>
                <w:t>3335-33381</w:t>
              </w:r>
            </w:hyperlink>
          </w:p>
        </w:tc>
        <w:tc>
          <w:tcPr>
            <w:tcW w:w="2975" w:type="dxa"/>
          </w:tcPr>
          <w:p w14:paraId="2585AA60" w14:textId="77777777" w:rsidR="004B3F04" w:rsidRDefault="004B3F04" w:rsidP="000659BE">
            <w:pPr>
              <w:pStyle w:val="TableText"/>
            </w:pPr>
            <w:r>
              <w:t>2017-05-01</w:t>
            </w:r>
          </w:p>
        </w:tc>
      </w:tr>
      <w:tr w:rsidR="004B3F04" w14:paraId="0A3552C9" w14:textId="77777777" w:rsidTr="000659BE">
        <w:trPr>
          <w:jc w:val="center"/>
        </w:trPr>
        <w:tc>
          <w:tcPr>
            <w:tcW w:w="3345" w:type="dxa"/>
          </w:tcPr>
          <w:p w14:paraId="76C8E269" w14:textId="77777777" w:rsidR="004B3F04" w:rsidRDefault="004B3F04" w:rsidP="000659BE">
            <w:pPr>
              <w:pStyle w:val="TableText"/>
            </w:pPr>
            <w:r>
              <w:tab/>
              <w:t>id</w:t>
            </w:r>
          </w:p>
        </w:tc>
        <w:tc>
          <w:tcPr>
            <w:tcW w:w="720" w:type="dxa"/>
          </w:tcPr>
          <w:p w14:paraId="13A2DB25" w14:textId="77777777" w:rsidR="004B3F04" w:rsidRDefault="004B3F04" w:rsidP="000659BE">
            <w:pPr>
              <w:pStyle w:val="TableText"/>
            </w:pPr>
            <w:r>
              <w:t>1..1</w:t>
            </w:r>
          </w:p>
        </w:tc>
        <w:tc>
          <w:tcPr>
            <w:tcW w:w="1152" w:type="dxa"/>
          </w:tcPr>
          <w:p w14:paraId="69BDDDCD" w14:textId="77777777" w:rsidR="004B3F04" w:rsidRDefault="004B3F04" w:rsidP="000659BE">
            <w:pPr>
              <w:pStyle w:val="TableText"/>
            </w:pPr>
            <w:r>
              <w:t>SHALL</w:t>
            </w:r>
          </w:p>
        </w:tc>
        <w:tc>
          <w:tcPr>
            <w:tcW w:w="864" w:type="dxa"/>
          </w:tcPr>
          <w:p w14:paraId="33F2E6A0" w14:textId="77777777" w:rsidR="004B3F04" w:rsidRDefault="004B3F04" w:rsidP="000659BE">
            <w:pPr>
              <w:pStyle w:val="TableText"/>
            </w:pPr>
          </w:p>
        </w:tc>
        <w:tc>
          <w:tcPr>
            <w:tcW w:w="1104" w:type="dxa"/>
          </w:tcPr>
          <w:p w14:paraId="08866A36" w14:textId="77777777" w:rsidR="004B3F04" w:rsidRDefault="006C736C" w:rsidP="000659BE">
            <w:pPr>
              <w:pStyle w:val="TableText"/>
            </w:pPr>
            <w:hyperlink w:anchor="C_3335-31590">
              <w:r w:rsidR="004B3F04">
                <w:rPr>
                  <w:rStyle w:val="HyperlinkText9pt"/>
                </w:rPr>
                <w:t>3335-31590</w:t>
              </w:r>
            </w:hyperlink>
          </w:p>
        </w:tc>
        <w:tc>
          <w:tcPr>
            <w:tcW w:w="2975" w:type="dxa"/>
          </w:tcPr>
          <w:p w14:paraId="27A5442E" w14:textId="77777777" w:rsidR="004B3F04" w:rsidRDefault="004B3F04" w:rsidP="000659BE">
            <w:pPr>
              <w:pStyle w:val="TableText"/>
            </w:pPr>
          </w:p>
        </w:tc>
      </w:tr>
      <w:tr w:rsidR="004B3F04" w14:paraId="3835AE94" w14:textId="77777777" w:rsidTr="000659BE">
        <w:trPr>
          <w:jc w:val="center"/>
        </w:trPr>
        <w:tc>
          <w:tcPr>
            <w:tcW w:w="3345" w:type="dxa"/>
          </w:tcPr>
          <w:p w14:paraId="3AB593BB" w14:textId="77777777" w:rsidR="004B3F04" w:rsidRDefault="004B3F04" w:rsidP="000659BE">
            <w:pPr>
              <w:pStyle w:val="TableText"/>
            </w:pPr>
            <w:r>
              <w:tab/>
              <w:t>code</w:t>
            </w:r>
          </w:p>
        </w:tc>
        <w:tc>
          <w:tcPr>
            <w:tcW w:w="720" w:type="dxa"/>
          </w:tcPr>
          <w:p w14:paraId="62F134F0" w14:textId="77777777" w:rsidR="004B3F04" w:rsidRDefault="004B3F04" w:rsidP="000659BE">
            <w:pPr>
              <w:pStyle w:val="TableText"/>
            </w:pPr>
            <w:r>
              <w:t>1..1</w:t>
            </w:r>
          </w:p>
        </w:tc>
        <w:tc>
          <w:tcPr>
            <w:tcW w:w="1152" w:type="dxa"/>
          </w:tcPr>
          <w:p w14:paraId="5A88CA61" w14:textId="77777777" w:rsidR="004B3F04" w:rsidRDefault="004B3F04" w:rsidP="000659BE">
            <w:pPr>
              <w:pStyle w:val="TableText"/>
            </w:pPr>
            <w:r>
              <w:t>SHALL</w:t>
            </w:r>
          </w:p>
        </w:tc>
        <w:tc>
          <w:tcPr>
            <w:tcW w:w="864" w:type="dxa"/>
          </w:tcPr>
          <w:p w14:paraId="4CC8DA5B" w14:textId="77777777" w:rsidR="004B3F04" w:rsidRDefault="004B3F04" w:rsidP="000659BE">
            <w:pPr>
              <w:pStyle w:val="TableText"/>
            </w:pPr>
          </w:p>
        </w:tc>
        <w:tc>
          <w:tcPr>
            <w:tcW w:w="1104" w:type="dxa"/>
          </w:tcPr>
          <w:p w14:paraId="506DBD35" w14:textId="77777777" w:rsidR="004B3F04" w:rsidRDefault="006C736C" w:rsidP="000659BE">
            <w:pPr>
              <w:pStyle w:val="TableText"/>
            </w:pPr>
            <w:hyperlink w:anchor="C_3335-31591">
              <w:r w:rsidR="004B3F04">
                <w:rPr>
                  <w:rStyle w:val="HyperlinkText9pt"/>
                </w:rPr>
                <w:t>3335-31591</w:t>
              </w:r>
            </w:hyperlink>
          </w:p>
        </w:tc>
        <w:tc>
          <w:tcPr>
            <w:tcW w:w="2975" w:type="dxa"/>
          </w:tcPr>
          <w:p w14:paraId="1D008687" w14:textId="77777777" w:rsidR="004B3F04" w:rsidRDefault="004B3F04" w:rsidP="000659BE">
            <w:pPr>
              <w:pStyle w:val="TableText"/>
            </w:pPr>
          </w:p>
        </w:tc>
      </w:tr>
      <w:tr w:rsidR="004B3F04" w14:paraId="48268886" w14:textId="77777777" w:rsidTr="000659BE">
        <w:trPr>
          <w:jc w:val="center"/>
        </w:trPr>
        <w:tc>
          <w:tcPr>
            <w:tcW w:w="3345" w:type="dxa"/>
          </w:tcPr>
          <w:p w14:paraId="7E772CD1" w14:textId="77777777" w:rsidR="004B3F04" w:rsidRDefault="004B3F04" w:rsidP="000659BE">
            <w:pPr>
              <w:pStyle w:val="TableText"/>
            </w:pPr>
            <w:r>
              <w:tab/>
            </w:r>
            <w:r>
              <w:tab/>
              <w:t>@code</w:t>
            </w:r>
          </w:p>
        </w:tc>
        <w:tc>
          <w:tcPr>
            <w:tcW w:w="720" w:type="dxa"/>
          </w:tcPr>
          <w:p w14:paraId="3CFF51F3" w14:textId="77777777" w:rsidR="004B3F04" w:rsidRDefault="004B3F04" w:rsidP="000659BE">
            <w:pPr>
              <w:pStyle w:val="TableText"/>
            </w:pPr>
            <w:r>
              <w:t>1..1</w:t>
            </w:r>
          </w:p>
        </w:tc>
        <w:tc>
          <w:tcPr>
            <w:tcW w:w="1152" w:type="dxa"/>
          </w:tcPr>
          <w:p w14:paraId="29F7B337" w14:textId="77777777" w:rsidR="004B3F04" w:rsidRDefault="004B3F04" w:rsidP="000659BE">
            <w:pPr>
              <w:pStyle w:val="TableText"/>
            </w:pPr>
            <w:r>
              <w:t>SHALL</w:t>
            </w:r>
          </w:p>
        </w:tc>
        <w:tc>
          <w:tcPr>
            <w:tcW w:w="864" w:type="dxa"/>
          </w:tcPr>
          <w:p w14:paraId="1EA319F4" w14:textId="77777777" w:rsidR="004B3F04" w:rsidRDefault="004B3F04" w:rsidP="000659BE">
            <w:pPr>
              <w:pStyle w:val="TableText"/>
            </w:pPr>
          </w:p>
        </w:tc>
        <w:tc>
          <w:tcPr>
            <w:tcW w:w="1104" w:type="dxa"/>
          </w:tcPr>
          <w:p w14:paraId="7227585D" w14:textId="77777777" w:rsidR="004B3F04" w:rsidRDefault="006C736C" w:rsidP="000659BE">
            <w:pPr>
              <w:pStyle w:val="TableText"/>
            </w:pPr>
            <w:hyperlink w:anchor="C_3335-31592">
              <w:r w:rsidR="004B3F04">
                <w:rPr>
                  <w:rStyle w:val="HyperlinkText9pt"/>
                </w:rPr>
                <w:t>3335-31592</w:t>
              </w:r>
            </w:hyperlink>
          </w:p>
        </w:tc>
        <w:tc>
          <w:tcPr>
            <w:tcW w:w="2975" w:type="dxa"/>
          </w:tcPr>
          <w:p w14:paraId="6A75E6DC" w14:textId="77777777" w:rsidR="004B3F04" w:rsidRDefault="004B3F04" w:rsidP="000659BE">
            <w:pPr>
              <w:pStyle w:val="TableText"/>
            </w:pPr>
            <w:r>
              <w:t>ASSERTION</w:t>
            </w:r>
          </w:p>
        </w:tc>
      </w:tr>
      <w:tr w:rsidR="004B3F04" w14:paraId="3A72AB92" w14:textId="77777777" w:rsidTr="000659BE">
        <w:trPr>
          <w:jc w:val="center"/>
        </w:trPr>
        <w:tc>
          <w:tcPr>
            <w:tcW w:w="3345" w:type="dxa"/>
          </w:tcPr>
          <w:p w14:paraId="09504729" w14:textId="77777777" w:rsidR="004B3F04" w:rsidRDefault="004B3F04" w:rsidP="000659BE">
            <w:pPr>
              <w:pStyle w:val="TableText"/>
            </w:pPr>
            <w:r>
              <w:tab/>
            </w:r>
            <w:r>
              <w:tab/>
              <w:t>@codeSystem</w:t>
            </w:r>
          </w:p>
        </w:tc>
        <w:tc>
          <w:tcPr>
            <w:tcW w:w="720" w:type="dxa"/>
          </w:tcPr>
          <w:p w14:paraId="67C6B87F" w14:textId="77777777" w:rsidR="004B3F04" w:rsidRDefault="004B3F04" w:rsidP="000659BE">
            <w:pPr>
              <w:pStyle w:val="TableText"/>
            </w:pPr>
            <w:r>
              <w:t>1..1</w:t>
            </w:r>
          </w:p>
        </w:tc>
        <w:tc>
          <w:tcPr>
            <w:tcW w:w="1152" w:type="dxa"/>
          </w:tcPr>
          <w:p w14:paraId="4DA0E0B7" w14:textId="77777777" w:rsidR="004B3F04" w:rsidRDefault="004B3F04" w:rsidP="000659BE">
            <w:pPr>
              <w:pStyle w:val="TableText"/>
            </w:pPr>
            <w:r>
              <w:t>SHALL</w:t>
            </w:r>
          </w:p>
        </w:tc>
        <w:tc>
          <w:tcPr>
            <w:tcW w:w="864" w:type="dxa"/>
          </w:tcPr>
          <w:p w14:paraId="2FD99AA2" w14:textId="77777777" w:rsidR="004B3F04" w:rsidRDefault="004B3F04" w:rsidP="000659BE">
            <w:pPr>
              <w:pStyle w:val="TableText"/>
            </w:pPr>
          </w:p>
        </w:tc>
        <w:tc>
          <w:tcPr>
            <w:tcW w:w="1104" w:type="dxa"/>
          </w:tcPr>
          <w:p w14:paraId="4A0DFDA3" w14:textId="77777777" w:rsidR="004B3F04" w:rsidRDefault="006C736C" w:rsidP="000659BE">
            <w:pPr>
              <w:pStyle w:val="TableText"/>
            </w:pPr>
            <w:hyperlink w:anchor="C_3335-31593">
              <w:r w:rsidR="004B3F04">
                <w:rPr>
                  <w:rStyle w:val="HyperlinkText9pt"/>
                </w:rPr>
                <w:t>3335-31593</w:t>
              </w:r>
            </w:hyperlink>
          </w:p>
        </w:tc>
        <w:tc>
          <w:tcPr>
            <w:tcW w:w="2975" w:type="dxa"/>
          </w:tcPr>
          <w:p w14:paraId="15C82651" w14:textId="77777777" w:rsidR="004B3F04" w:rsidRDefault="004B3F04" w:rsidP="000659BE">
            <w:pPr>
              <w:pStyle w:val="TableText"/>
            </w:pPr>
            <w:r>
              <w:t>urn:oid:2.16.840.1.113883.5.4 (HL7ActCode) = 2.16.840.1.113883.5.4</w:t>
            </w:r>
          </w:p>
        </w:tc>
      </w:tr>
      <w:tr w:rsidR="004B3F04" w14:paraId="1130FB63" w14:textId="77777777" w:rsidTr="000659BE">
        <w:trPr>
          <w:jc w:val="center"/>
        </w:trPr>
        <w:tc>
          <w:tcPr>
            <w:tcW w:w="3345" w:type="dxa"/>
          </w:tcPr>
          <w:p w14:paraId="5C2CD814" w14:textId="77777777" w:rsidR="004B3F04" w:rsidRDefault="004B3F04" w:rsidP="000659BE">
            <w:pPr>
              <w:pStyle w:val="TableText"/>
            </w:pPr>
            <w:r>
              <w:tab/>
              <w:t>title</w:t>
            </w:r>
          </w:p>
        </w:tc>
        <w:tc>
          <w:tcPr>
            <w:tcW w:w="720" w:type="dxa"/>
          </w:tcPr>
          <w:p w14:paraId="3F6A6184" w14:textId="77777777" w:rsidR="004B3F04" w:rsidRDefault="004B3F04" w:rsidP="000659BE">
            <w:pPr>
              <w:pStyle w:val="TableText"/>
            </w:pPr>
            <w:r>
              <w:t>1..1</w:t>
            </w:r>
          </w:p>
        </w:tc>
        <w:tc>
          <w:tcPr>
            <w:tcW w:w="1152" w:type="dxa"/>
          </w:tcPr>
          <w:p w14:paraId="6F2BCE28" w14:textId="77777777" w:rsidR="004B3F04" w:rsidRDefault="004B3F04" w:rsidP="000659BE">
            <w:pPr>
              <w:pStyle w:val="TableText"/>
            </w:pPr>
            <w:r>
              <w:t>SHALL</w:t>
            </w:r>
          </w:p>
        </w:tc>
        <w:tc>
          <w:tcPr>
            <w:tcW w:w="864" w:type="dxa"/>
          </w:tcPr>
          <w:p w14:paraId="7E90C020" w14:textId="77777777" w:rsidR="004B3F04" w:rsidRDefault="004B3F04" w:rsidP="000659BE">
            <w:pPr>
              <w:pStyle w:val="TableText"/>
            </w:pPr>
          </w:p>
        </w:tc>
        <w:tc>
          <w:tcPr>
            <w:tcW w:w="1104" w:type="dxa"/>
          </w:tcPr>
          <w:p w14:paraId="12278589" w14:textId="77777777" w:rsidR="004B3F04" w:rsidRDefault="006C736C" w:rsidP="000659BE">
            <w:pPr>
              <w:pStyle w:val="TableText"/>
            </w:pPr>
            <w:hyperlink w:anchor="C_3335-34721">
              <w:r w:rsidR="004B3F04">
                <w:rPr>
                  <w:rStyle w:val="HyperlinkText9pt"/>
                </w:rPr>
                <w:t>3335-34721</w:t>
              </w:r>
            </w:hyperlink>
          </w:p>
        </w:tc>
        <w:tc>
          <w:tcPr>
            <w:tcW w:w="2975" w:type="dxa"/>
          </w:tcPr>
          <w:p w14:paraId="113AA0A1" w14:textId="77777777" w:rsidR="004B3F04" w:rsidRDefault="004B3F04" w:rsidP="000659BE">
            <w:pPr>
              <w:pStyle w:val="TableText"/>
            </w:pPr>
          </w:p>
        </w:tc>
      </w:tr>
      <w:tr w:rsidR="004B3F04" w14:paraId="73199941" w14:textId="77777777" w:rsidTr="000659BE">
        <w:trPr>
          <w:jc w:val="center"/>
        </w:trPr>
        <w:tc>
          <w:tcPr>
            <w:tcW w:w="3345" w:type="dxa"/>
          </w:tcPr>
          <w:p w14:paraId="1F28AF9A" w14:textId="77777777" w:rsidR="004B3F04" w:rsidRDefault="004B3F04" w:rsidP="000659BE">
            <w:pPr>
              <w:pStyle w:val="TableText"/>
            </w:pPr>
            <w:r>
              <w:tab/>
              <w:t>statusCode</w:t>
            </w:r>
          </w:p>
        </w:tc>
        <w:tc>
          <w:tcPr>
            <w:tcW w:w="720" w:type="dxa"/>
          </w:tcPr>
          <w:p w14:paraId="76E567FB" w14:textId="77777777" w:rsidR="004B3F04" w:rsidRDefault="004B3F04" w:rsidP="000659BE">
            <w:pPr>
              <w:pStyle w:val="TableText"/>
            </w:pPr>
            <w:r>
              <w:t>1..1</w:t>
            </w:r>
          </w:p>
        </w:tc>
        <w:tc>
          <w:tcPr>
            <w:tcW w:w="1152" w:type="dxa"/>
          </w:tcPr>
          <w:p w14:paraId="59D2FB7F" w14:textId="77777777" w:rsidR="004B3F04" w:rsidRDefault="004B3F04" w:rsidP="000659BE">
            <w:pPr>
              <w:pStyle w:val="TableText"/>
            </w:pPr>
            <w:r>
              <w:t>SHALL</w:t>
            </w:r>
          </w:p>
        </w:tc>
        <w:tc>
          <w:tcPr>
            <w:tcW w:w="864" w:type="dxa"/>
          </w:tcPr>
          <w:p w14:paraId="0E0725F6" w14:textId="77777777" w:rsidR="004B3F04" w:rsidRDefault="004B3F04" w:rsidP="000659BE">
            <w:pPr>
              <w:pStyle w:val="TableText"/>
            </w:pPr>
          </w:p>
        </w:tc>
        <w:tc>
          <w:tcPr>
            <w:tcW w:w="1104" w:type="dxa"/>
          </w:tcPr>
          <w:p w14:paraId="4347F448" w14:textId="77777777" w:rsidR="004B3F04" w:rsidRDefault="006C736C" w:rsidP="000659BE">
            <w:pPr>
              <w:pStyle w:val="TableText"/>
            </w:pPr>
            <w:hyperlink w:anchor="C_3335-31595">
              <w:r w:rsidR="004B3F04">
                <w:rPr>
                  <w:rStyle w:val="HyperlinkText9pt"/>
                </w:rPr>
                <w:t>3335-31595</w:t>
              </w:r>
            </w:hyperlink>
          </w:p>
        </w:tc>
        <w:tc>
          <w:tcPr>
            <w:tcW w:w="2975" w:type="dxa"/>
          </w:tcPr>
          <w:p w14:paraId="3A73448D" w14:textId="77777777" w:rsidR="004B3F04" w:rsidRDefault="004B3F04" w:rsidP="000659BE">
            <w:pPr>
              <w:pStyle w:val="TableText"/>
            </w:pPr>
          </w:p>
        </w:tc>
      </w:tr>
      <w:tr w:rsidR="004B3F04" w14:paraId="33EC95E5" w14:textId="77777777" w:rsidTr="000659BE">
        <w:trPr>
          <w:jc w:val="center"/>
        </w:trPr>
        <w:tc>
          <w:tcPr>
            <w:tcW w:w="3345" w:type="dxa"/>
          </w:tcPr>
          <w:p w14:paraId="3819501E" w14:textId="77777777" w:rsidR="004B3F04" w:rsidRDefault="004B3F04" w:rsidP="000659BE">
            <w:pPr>
              <w:pStyle w:val="TableText"/>
            </w:pPr>
            <w:r>
              <w:tab/>
            </w:r>
            <w:r>
              <w:tab/>
              <w:t>@code</w:t>
            </w:r>
          </w:p>
        </w:tc>
        <w:tc>
          <w:tcPr>
            <w:tcW w:w="720" w:type="dxa"/>
          </w:tcPr>
          <w:p w14:paraId="3E237254" w14:textId="77777777" w:rsidR="004B3F04" w:rsidRDefault="004B3F04" w:rsidP="000659BE">
            <w:pPr>
              <w:pStyle w:val="TableText"/>
            </w:pPr>
            <w:r>
              <w:t>1..1</w:t>
            </w:r>
          </w:p>
        </w:tc>
        <w:tc>
          <w:tcPr>
            <w:tcW w:w="1152" w:type="dxa"/>
          </w:tcPr>
          <w:p w14:paraId="70E5DBC7" w14:textId="77777777" w:rsidR="004B3F04" w:rsidRDefault="004B3F04" w:rsidP="000659BE">
            <w:pPr>
              <w:pStyle w:val="TableText"/>
            </w:pPr>
            <w:r>
              <w:t>SHALL</w:t>
            </w:r>
          </w:p>
        </w:tc>
        <w:tc>
          <w:tcPr>
            <w:tcW w:w="864" w:type="dxa"/>
          </w:tcPr>
          <w:p w14:paraId="3D2D4446" w14:textId="77777777" w:rsidR="004B3F04" w:rsidRDefault="004B3F04" w:rsidP="000659BE">
            <w:pPr>
              <w:pStyle w:val="TableText"/>
            </w:pPr>
          </w:p>
        </w:tc>
        <w:tc>
          <w:tcPr>
            <w:tcW w:w="1104" w:type="dxa"/>
          </w:tcPr>
          <w:p w14:paraId="0CA10953" w14:textId="77777777" w:rsidR="004B3F04" w:rsidRDefault="006C736C" w:rsidP="000659BE">
            <w:pPr>
              <w:pStyle w:val="TableText"/>
            </w:pPr>
            <w:hyperlink w:anchor="C_3335-31596">
              <w:r w:rsidR="004B3F04">
                <w:rPr>
                  <w:rStyle w:val="HyperlinkText9pt"/>
                </w:rPr>
                <w:t>3335-31596</w:t>
              </w:r>
            </w:hyperlink>
          </w:p>
        </w:tc>
        <w:tc>
          <w:tcPr>
            <w:tcW w:w="2975" w:type="dxa"/>
          </w:tcPr>
          <w:p w14:paraId="18EF6B1A" w14:textId="77777777" w:rsidR="004B3F04" w:rsidRDefault="004B3F04" w:rsidP="000659BE">
            <w:pPr>
              <w:pStyle w:val="TableText"/>
            </w:pPr>
            <w:r>
              <w:t>urn:oid:2.16.840.1.113883.5.14 (HL7ActStatus) = completed</w:t>
            </w:r>
          </w:p>
        </w:tc>
      </w:tr>
      <w:tr w:rsidR="004B3F04" w14:paraId="1FD60902" w14:textId="77777777" w:rsidTr="000659BE">
        <w:trPr>
          <w:jc w:val="center"/>
        </w:trPr>
        <w:tc>
          <w:tcPr>
            <w:tcW w:w="3345" w:type="dxa"/>
          </w:tcPr>
          <w:p w14:paraId="163F36AE" w14:textId="77777777" w:rsidR="004B3F04" w:rsidRDefault="004B3F04" w:rsidP="000659BE">
            <w:pPr>
              <w:pStyle w:val="TableText"/>
            </w:pPr>
            <w:r>
              <w:tab/>
              <w:t>effectiveTime</w:t>
            </w:r>
          </w:p>
        </w:tc>
        <w:tc>
          <w:tcPr>
            <w:tcW w:w="720" w:type="dxa"/>
          </w:tcPr>
          <w:p w14:paraId="12216570" w14:textId="77777777" w:rsidR="004B3F04" w:rsidRDefault="004B3F04" w:rsidP="000659BE">
            <w:pPr>
              <w:pStyle w:val="TableText"/>
            </w:pPr>
            <w:r>
              <w:t>0..1</w:t>
            </w:r>
          </w:p>
        </w:tc>
        <w:tc>
          <w:tcPr>
            <w:tcW w:w="1152" w:type="dxa"/>
          </w:tcPr>
          <w:p w14:paraId="263D4451" w14:textId="77777777" w:rsidR="004B3F04" w:rsidRDefault="004B3F04" w:rsidP="000659BE">
            <w:pPr>
              <w:pStyle w:val="TableText"/>
            </w:pPr>
            <w:r>
              <w:t>MAY</w:t>
            </w:r>
          </w:p>
        </w:tc>
        <w:tc>
          <w:tcPr>
            <w:tcW w:w="864" w:type="dxa"/>
          </w:tcPr>
          <w:p w14:paraId="1772ADF9" w14:textId="77777777" w:rsidR="004B3F04" w:rsidRDefault="004B3F04" w:rsidP="000659BE">
            <w:pPr>
              <w:pStyle w:val="TableText"/>
            </w:pPr>
            <w:r>
              <w:t>IVL_TS</w:t>
            </w:r>
          </w:p>
        </w:tc>
        <w:tc>
          <w:tcPr>
            <w:tcW w:w="1104" w:type="dxa"/>
          </w:tcPr>
          <w:p w14:paraId="2588D511" w14:textId="77777777" w:rsidR="004B3F04" w:rsidRDefault="006C736C" w:rsidP="000659BE">
            <w:pPr>
              <w:pStyle w:val="TableText"/>
            </w:pPr>
            <w:hyperlink w:anchor="C_3335-31597">
              <w:r w:rsidR="004B3F04">
                <w:rPr>
                  <w:rStyle w:val="HyperlinkText9pt"/>
                </w:rPr>
                <w:t>3335-31597</w:t>
              </w:r>
            </w:hyperlink>
          </w:p>
        </w:tc>
        <w:tc>
          <w:tcPr>
            <w:tcW w:w="2975" w:type="dxa"/>
          </w:tcPr>
          <w:p w14:paraId="0D62BC14" w14:textId="77777777" w:rsidR="004B3F04" w:rsidRDefault="004B3F04" w:rsidP="000659BE">
            <w:pPr>
              <w:pStyle w:val="TableText"/>
            </w:pPr>
          </w:p>
        </w:tc>
      </w:tr>
      <w:tr w:rsidR="004B3F04" w14:paraId="05BFEE33" w14:textId="77777777" w:rsidTr="000659BE">
        <w:trPr>
          <w:jc w:val="center"/>
        </w:trPr>
        <w:tc>
          <w:tcPr>
            <w:tcW w:w="3345" w:type="dxa"/>
          </w:tcPr>
          <w:p w14:paraId="71245EFA" w14:textId="77777777" w:rsidR="004B3F04" w:rsidRDefault="004B3F04" w:rsidP="000659BE">
            <w:pPr>
              <w:pStyle w:val="TableText"/>
            </w:pPr>
            <w:r>
              <w:tab/>
            </w:r>
            <w:r>
              <w:tab/>
              <w:t>low</w:t>
            </w:r>
          </w:p>
        </w:tc>
        <w:tc>
          <w:tcPr>
            <w:tcW w:w="720" w:type="dxa"/>
          </w:tcPr>
          <w:p w14:paraId="1B5C8114" w14:textId="77777777" w:rsidR="004B3F04" w:rsidRDefault="004B3F04" w:rsidP="000659BE">
            <w:pPr>
              <w:pStyle w:val="TableText"/>
            </w:pPr>
            <w:r>
              <w:t>1..1</w:t>
            </w:r>
          </w:p>
        </w:tc>
        <w:tc>
          <w:tcPr>
            <w:tcW w:w="1152" w:type="dxa"/>
          </w:tcPr>
          <w:p w14:paraId="46D0913D" w14:textId="77777777" w:rsidR="004B3F04" w:rsidRDefault="004B3F04" w:rsidP="000659BE">
            <w:pPr>
              <w:pStyle w:val="TableText"/>
            </w:pPr>
            <w:r>
              <w:t>SHALL</w:t>
            </w:r>
          </w:p>
        </w:tc>
        <w:tc>
          <w:tcPr>
            <w:tcW w:w="864" w:type="dxa"/>
          </w:tcPr>
          <w:p w14:paraId="4A60BB1C" w14:textId="77777777" w:rsidR="004B3F04" w:rsidRDefault="004B3F04" w:rsidP="000659BE">
            <w:pPr>
              <w:pStyle w:val="TableText"/>
            </w:pPr>
          </w:p>
        </w:tc>
        <w:tc>
          <w:tcPr>
            <w:tcW w:w="1104" w:type="dxa"/>
          </w:tcPr>
          <w:p w14:paraId="7BF6F4DD" w14:textId="77777777" w:rsidR="004B3F04" w:rsidRDefault="006C736C" w:rsidP="000659BE">
            <w:pPr>
              <w:pStyle w:val="TableText"/>
            </w:pPr>
            <w:hyperlink w:anchor="C_3335-31623">
              <w:r w:rsidR="004B3F04">
                <w:rPr>
                  <w:rStyle w:val="HyperlinkText9pt"/>
                </w:rPr>
                <w:t>3335-31623</w:t>
              </w:r>
            </w:hyperlink>
          </w:p>
        </w:tc>
        <w:tc>
          <w:tcPr>
            <w:tcW w:w="2975" w:type="dxa"/>
          </w:tcPr>
          <w:p w14:paraId="4C1CBE5E" w14:textId="77777777" w:rsidR="004B3F04" w:rsidRDefault="004B3F04" w:rsidP="000659BE">
            <w:pPr>
              <w:pStyle w:val="TableText"/>
            </w:pPr>
          </w:p>
        </w:tc>
      </w:tr>
      <w:tr w:rsidR="004B3F04" w14:paraId="14BA2E29" w14:textId="77777777" w:rsidTr="000659BE">
        <w:trPr>
          <w:jc w:val="center"/>
        </w:trPr>
        <w:tc>
          <w:tcPr>
            <w:tcW w:w="3345" w:type="dxa"/>
          </w:tcPr>
          <w:p w14:paraId="2F21CA09" w14:textId="77777777" w:rsidR="004B3F04" w:rsidRDefault="004B3F04" w:rsidP="000659BE">
            <w:pPr>
              <w:pStyle w:val="TableText"/>
            </w:pPr>
            <w:r>
              <w:tab/>
              <w:t>value</w:t>
            </w:r>
          </w:p>
        </w:tc>
        <w:tc>
          <w:tcPr>
            <w:tcW w:w="720" w:type="dxa"/>
          </w:tcPr>
          <w:p w14:paraId="3E5074E4" w14:textId="77777777" w:rsidR="004B3F04" w:rsidRDefault="004B3F04" w:rsidP="000659BE">
            <w:pPr>
              <w:pStyle w:val="TableText"/>
            </w:pPr>
            <w:r>
              <w:t>1..1</w:t>
            </w:r>
          </w:p>
        </w:tc>
        <w:tc>
          <w:tcPr>
            <w:tcW w:w="1152" w:type="dxa"/>
          </w:tcPr>
          <w:p w14:paraId="2FA11C75" w14:textId="77777777" w:rsidR="004B3F04" w:rsidRDefault="004B3F04" w:rsidP="000659BE">
            <w:pPr>
              <w:pStyle w:val="TableText"/>
            </w:pPr>
            <w:r>
              <w:t>SHALL</w:t>
            </w:r>
          </w:p>
        </w:tc>
        <w:tc>
          <w:tcPr>
            <w:tcW w:w="864" w:type="dxa"/>
          </w:tcPr>
          <w:p w14:paraId="52CD6EDF" w14:textId="77777777" w:rsidR="004B3F04" w:rsidRDefault="004B3F04" w:rsidP="000659BE">
            <w:pPr>
              <w:pStyle w:val="TableText"/>
            </w:pPr>
            <w:r>
              <w:t>CD</w:t>
            </w:r>
          </w:p>
        </w:tc>
        <w:tc>
          <w:tcPr>
            <w:tcW w:w="1104" w:type="dxa"/>
          </w:tcPr>
          <w:p w14:paraId="2E234DF5" w14:textId="77777777" w:rsidR="004B3F04" w:rsidRDefault="006C736C" w:rsidP="000659BE">
            <w:pPr>
              <w:pStyle w:val="TableText"/>
            </w:pPr>
            <w:hyperlink w:anchor="C_3335-31600">
              <w:r w:rsidR="004B3F04">
                <w:rPr>
                  <w:rStyle w:val="HyperlinkText9pt"/>
                </w:rPr>
                <w:t>3335-31600</w:t>
              </w:r>
            </w:hyperlink>
          </w:p>
        </w:tc>
        <w:tc>
          <w:tcPr>
            <w:tcW w:w="2975" w:type="dxa"/>
          </w:tcPr>
          <w:p w14:paraId="1B728DE4" w14:textId="77777777" w:rsidR="004B3F04" w:rsidRDefault="004B3F04" w:rsidP="000659BE">
            <w:pPr>
              <w:pStyle w:val="TableText"/>
            </w:pPr>
          </w:p>
        </w:tc>
      </w:tr>
      <w:tr w:rsidR="004B3F04" w14:paraId="0D122E5B" w14:textId="77777777" w:rsidTr="000659BE">
        <w:trPr>
          <w:jc w:val="center"/>
        </w:trPr>
        <w:tc>
          <w:tcPr>
            <w:tcW w:w="3345" w:type="dxa"/>
          </w:tcPr>
          <w:p w14:paraId="45899590" w14:textId="77777777" w:rsidR="004B3F04" w:rsidRDefault="004B3F04" w:rsidP="000659BE">
            <w:pPr>
              <w:pStyle w:val="TableText"/>
            </w:pPr>
            <w:r>
              <w:tab/>
            </w:r>
            <w:r>
              <w:tab/>
              <w:t>@code</w:t>
            </w:r>
          </w:p>
        </w:tc>
        <w:tc>
          <w:tcPr>
            <w:tcW w:w="720" w:type="dxa"/>
          </w:tcPr>
          <w:p w14:paraId="4A3B97C5" w14:textId="77777777" w:rsidR="004B3F04" w:rsidRDefault="004B3F04" w:rsidP="000659BE">
            <w:pPr>
              <w:pStyle w:val="TableText"/>
            </w:pPr>
            <w:r>
              <w:t>1..1</w:t>
            </w:r>
          </w:p>
        </w:tc>
        <w:tc>
          <w:tcPr>
            <w:tcW w:w="1152" w:type="dxa"/>
          </w:tcPr>
          <w:p w14:paraId="6B3A2DF7" w14:textId="77777777" w:rsidR="004B3F04" w:rsidRDefault="004B3F04" w:rsidP="000659BE">
            <w:pPr>
              <w:pStyle w:val="TableText"/>
            </w:pPr>
            <w:r>
              <w:t>SHALL</w:t>
            </w:r>
          </w:p>
        </w:tc>
        <w:tc>
          <w:tcPr>
            <w:tcW w:w="864" w:type="dxa"/>
          </w:tcPr>
          <w:p w14:paraId="32024EEC" w14:textId="77777777" w:rsidR="004B3F04" w:rsidRDefault="004B3F04" w:rsidP="000659BE">
            <w:pPr>
              <w:pStyle w:val="TableText"/>
            </w:pPr>
          </w:p>
        </w:tc>
        <w:tc>
          <w:tcPr>
            <w:tcW w:w="1104" w:type="dxa"/>
          </w:tcPr>
          <w:p w14:paraId="1D9A86AF" w14:textId="77777777" w:rsidR="004B3F04" w:rsidRDefault="006C736C" w:rsidP="000659BE">
            <w:pPr>
              <w:pStyle w:val="TableText"/>
            </w:pPr>
            <w:hyperlink w:anchor="C_3335-33429">
              <w:r w:rsidR="004B3F04">
                <w:rPr>
                  <w:rStyle w:val="HyperlinkText9pt"/>
                </w:rPr>
                <w:t>3335-33429</w:t>
              </w:r>
            </w:hyperlink>
          </w:p>
        </w:tc>
        <w:tc>
          <w:tcPr>
            <w:tcW w:w="2975" w:type="dxa"/>
          </w:tcPr>
          <w:p w14:paraId="4C2D9DF9" w14:textId="77777777" w:rsidR="004B3F04" w:rsidRDefault="004B3F04" w:rsidP="000659BE">
            <w:pPr>
              <w:pStyle w:val="TableText"/>
            </w:pPr>
            <w:r>
              <w:t>419099009</w:t>
            </w:r>
          </w:p>
        </w:tc>
      </w:tr>
      <w:tr w:rsidR="004B3F04" w14:paraId="023841B8" w14:textId="77777777" w:rsidTr="000659BE">
        <w:trPr>
          <w:jc w:val="center"/>
        </w:trPr>
        <w:tc>
          <w:tcPr>
            <w:tcW w:w="3345" w:type="dxa"/>
          </w:tcPr>
          <w:p w14:paraId="0D8904D2" w14:textId="77777777" w:rsidR="004B3F04" w:rsidRDefault="004B3F04" w:rsidP="000659BE">
            <w:pPr>
              <w:pStyle w:val="TableText"/>
            </w:pPr>
            <w:r>
              <w:tab/>
            </w:r>
            <w:r>
              <w:tab/>
              <w:t>@codeSystem</w:t>
            </w:r>
          </w:p>
        </w:tc>
        <w:tc>
          <w:tcPr>
            <w:tcW w:w="720" w:type="dxa"/>
          </w:tcPr>
          <w:p w14:paraId="5C8AA2C3" w14:textId="77777777" w:rsidR="004B3F04" w:rsidRDefault="004B3F04" w:rsidP="000659BE">
            <w:pPr>
              <w:pStyle w:val="TableText"/>
            </w:pPr>
            <w:r>
              <w:t>1..1</w:t>
            </w:r>
          </w:p>
        </w:tc>
        <w:tc>
          <w:tcPr>
            <w:tcW w:w="1152" w:type="dxa"/>
          </w:tcPr>
          <w:p w14:paraId="4D92EEB4" w14:textId="77777777" w:rsidR="004B3F04" w:rsidRDefault="004B3F04" w:rsidP="000659BE">
            <w:pPr>
              <w:pStyle w:val="TableText"/>
            </w:pPr>
            <w:r>
              <w:t>SHALL</w:t>
            </w:r>
          </w:p>
        </w:tc>
        <w:tc>
          <w:tcPr>
            <w:tcW w:w="864" w:type="dxa"/>
          </w:tcPr>
          <w:p w14:paraId="18DC3D65" w14:textId="77777777" w:rsidR="004B3F04" w:rsidRDefault="004B3F04" w:rsidP="000659BE">
            <w:pPr>
              <w:pStyle w:val="TableText"/>
            </w:pPr>
          </w:p>
        </w:tc>
        <w:tc>
          <w:tcPr>
            <w:tcW w:w="1104" w:type="dxa"/>
          </w:tcPr>
          <w:p w14:paraId="542C028A" w14:textId="77777777" w:rsidR="004B3F04" w:rsidRDefault="006C736C" w:rsidP="000659BE">
            <w:pPr>
              <w:pStyle w:val="TableText"/>
            </w:pPr>
            <w:hyperlink w:anchor="C_3335-33430">
              <w:r w:rsidR="004B3F04">
                <w:rPr>
                  <w:rStyle w:val="HyperlinkText9pt"/>
                </w:rPr>
                <w:t>3335-33430</w:t>
              </w:r>
            </w:hyperlink>
          </w:p>
        </w:tc>
        <w:tc>
          <w:tcPr>
            <w:tcW w:w="2975" w:type="dxa"/>
          </w:tcPr>
          <w:p w14:paraId="376A4079" w14:textId="77777777" w:rsidR="004B3F04" w:rsidRDefault="004B3F04" w:rsidP="000659BE">
            <w:pPr>
              <w:pStyle w:val="TableText"/>
            </w:pPr>
            <w:r>
              <w:t>urn:oid:2.16.840.1.113883.6.96 (SNOMED CT) = 2.16.840.1.113883.6.96</w:t>
            </w:r>
          </w:p>
        </w:tc>
      </w:tr>
      <w:tr w:rsidR="004B3F04" w14:paraId="11B9AC5A" w14:textId="77777777" w:rsidTr="000659BE">
        <w:trPr>
          <w:jc w:val="center"/>
        </w:trPr>
        <w:tc>
          <w:tcPr>
            <w:tcW w:w="3345" w:type="dxa"/>
          </w:tcPr>
          <w:p w14:paraId="433DE891" w14:textId="77777777" w:rsidR="004B3F04" w:rsidRDefault="004B3F04" w:rsidP="000659BE">
            <w:pPr>
              <w:pStyle w:val="TableText"/>
            </w:pPr>
            <w:r>
              <w:tab/>
              <w:t>outboundRelationship</w:t>
            </w:r>
          </w:p>
        </w:tc>
        <w:tc>
          <w:tcPr>
            <w:tcW w:w="720" w:type="dxa"/>
          </w:tcPr>
          <w:p w14:paraId="390FC969" w14:textId="77777777" w:rsidR="004B3F04" w:rsidRDefault="004B3F04" w:rsidP="000659BE">
            <w:pPr>
              <w:pStyle w:val="TableText"/>
            </w:pPr>
            <w:r>
              <w:t>0..1</w:t>
            </w:r>
          </w:p>
        </w:tc>
        <w:tc>
          <w:tcPr>
            <w:tcW w:w="1152" w:type="dxa"/>
          </w:tcPr>
          <w:p w14:paraId="2DAE9D9C" w14:textId="77777777" w:rsidR="004B3F04" w:rsidRDefault="004B3F04" w:rsidP="000659BE">
            <w:pPr>
              <w:pStyle w:val="TableText"/>
            </w:pPr>
            <w:r>
              <w:t>MAY</w:t>
            </w:r>
          </w:p>
        </w:tc>
        <w:tc>
          <w:tcPr>
            <w:tcW w:w="864" w:type="dxa"/>
          </w:tcPr>
          <w:p w14:paraId="1EE122B2" w14:textId="77777777" w:rsidR="004B3F04" w:rsidRDefault="004B3F04" w:rsidP="000659BE">
            <w:pPr>
              <w:pStyle w:val="TableText"/>
            </w:pPr>
          </w:p>
        </w:tc>
        <w:tc>
          <w:tcPr>
            <w:tcW w:w="1104" w:type="dxa"/>
          </w:tcPr>
          <w:p w14:paraId="3DFCC2E8" w14:textId="77777777" w:rsidR="004B3F04" w:rsidRDefault="006C736C" w:rsidP="000659BE">
            <w:pPr>
              <w:pStyle w:val="TableText"/>
            </w:pPr>
            <w:hyperlink w:anchor="C_3335-33450">
              <w:r w:rsidR="004B3F04">
                <w:rPr>
                  <w:rStyle w:val="HyperlinkText9pt"/>
                </w:rPr>
                <w:t>3335-33450</w:t>
              </w:r>
            </w:hyperlink>
          </w:p>
        </w:tc>
        <w:tc>
          <w:tcPr>
            <w:tcW w:w="2975" w:type="dxa"/>
          </w:tcPr>
          <w:p w14:paraId="24CE199F" w14:textId="77777777" w:rsidR="004B3F04" w:rsidRDefault="004B3F04" w:rsidP="000659BE">
            <w:pPr>
              <w:pStyle w:val="TableText"/>
            </w:pPr>
          </w:p>
        </w:tc>
      </w:tr>
      <w:tr w:rsidR="004B3F04" w14:paraId="030B0BE2" w14:textId="77777777" w:rsidTr="000659BE">
        <w:trPr>
          <w:jc w:val="center"/>
        </w:trPr>
        <w:tc>
          <w:tcPr>
            <w:tcW w:w="3345" w:type="dxa"/>
          </w:tcPr>
          <w:p w14:paraId="1B15A608" w14:textId="77777777" w:rsidR="004B3F04" w:rsidRDefault="004B3F04" w:rsidP="000659BE">
            <w:pPr>
              <w:pStyle w:val="TableText"/>
            </w:pPr>
            <w:r>
              <w:tab/>
            </w:r>
            <w:r>
              <w:tab/>
              <w:t>@typeCode</w:t>
            </w:r>
          </w:p>
        </w:tc>
        <w:tc>
          <w:tcPr>
            <w:tcW w:w="720" w:type="dxa"/>
          </w:tcPr>
          <w:p w14:paraId="288F3043" w14:textId="77777777" w:rsidR="004B3F04" w:rsidRDefault="004B3F04" w:rsidP="000659BE">
            <w:pPr>
              <w:pStyle w:val="TableText"/>
            </w:pPr>
            <w:r>
              <w:t>1..1</w:t>
            </w:r>
          </w:p>
        </w:tc>
        <w:tc>
          <w:tcPr>
            <w:tcW w:w="1152" w:type="dxa"/>
          </w:tcPr>
          <w:p w14:paraId="183B4C64" w14:textId="77777777" w:rsidR="004B3F04" w:rsidRDefault="004B3F04" w:rsidP="000659BE">
            <w:pPr>
              <w:pStyle w:val="TableText"/>
            </w:pPr>
            <w:r>
              <w:t>SHALL</w:t>
            </w:r>
          </w:p>
        </w:tc>
        <w:tc>
          <w:tcPr>
            <w:tcW w:w="864" w:type="dxa"/>
          </w:tcPr>
          <w:p w14:paraId="35EE47D5" w14:textId="77777777" w:rsidR="004B3F04" w:rsidRDefault="004B3F04" w:rsidP="000659BE">
            <w:pPr>
              <w:pStyle w:val="TableText"/>
            </w:pPr>
          </w:p>
        </w:tc>
        <w:tc>
          <w:tcPr>
            <w:tcW w:w="1104" w:type="dxa"/>
          </w:tcPr>
          <w:p w14:paraId="1146965D" w14:textId="77777777" w:rsidR="004B3F04" w:rsidRDefault="006C736C" w:rsidP="000659BE">
            <w:pPr>
              <w:pStyle w:val="TableText"/>
            </w:pPr>
            <w:hyperlink w:anchor="C_3335-33451">
              <w:r w:rsidR="004B3F04">
                <w:rPr>
                  <w:rStyle w:val="HyperlinkText9pt"/>
                </w:rPr>
                <w:t>3335-</w:t>
              </w:r>
              <w:r w:rsidR="004B3F04">
                <w:rPr>
                  <w:rStyle w:val="HyperlinkText9pt"/>
                </w:rPr>
                <w:lastRenderedPageBreak/>
                <w:t>33451</w:t>
              </w:r>
            </w:hyperlink>
          </w:p>
        </w:tc>
        <w:tc>
          <w:tcPr>
            <w:tcW w:w="2975" w:type="dxa"/>
          </w:tcPr>
          <w:p w14:paraId="5C033B69" w14:textId="77777777" w:rsidR="004B3F04" w:rsidRDefault="004B3F04" w:rsidP="000659BE">
            <w:pPr>
              <w:pStyle w:val="TableText"/>
            </w:pPr>
            <w:r>
              <w:lastRenderedPageBreak/>
              <w:t>urn:oid:2.16.840.1.113883.5.1</w:t>
            </w:r>
            <w:r>
              <w:lastRenderedPageBreak/>
              <w:t>002 (HL7ActRelationshipType) = CAUS</w:t>
            </w:r>
          </w:p>
        </w:tc>
      </w:tr>
      <w:tr w:rsidR="004B3F04" w14:paraId="46E5C549" w14:textId="77777777" w:rsidTr="000659BE">
        <w:trPr>
          <w:jc w:val="center"/>
        </w:trPr>
        <w:tc>
          <w:tcPr>
            <w:tcW w:w="3345" w:type="dxa"/>
          </w:tcPr>
          <w:p w14:paraId="59D37D52" w14:textId="77777777" w:rsidR="004B3F04" w:rsidRDefault="004B3F04" w:rsidP="000659BE">
            <w:pPr>
              <w:pStyle w:val="TableText"/>
            </w:pPr>
            <w:r>
              <w:lastRenderedPageBreak/>
              <w:tab/>
            </w:r>
            <w:r>
              <w:tab/>
              <w:t>@inversionInd</w:t>
            </w:r>
          </w:p>
        </w:tc>
        <w:tc>
          <w:tcPr>
            <w:tcW w:w="720" w:type="dxa"/>
          </w:tcPr>
          <w:p w14:paraId="217B90AE" w14:textId="77777777" w:rsidR="004B3F04" w:rsidRDefault="004B3F04" w:rsidP="000659BE">
            <w:pPr>
              <w:pStyle w:val="TableText"/>
            </w:pPr>
            <w:r>
              <w:t>1..1</w:t>
            </w:r>
          </w:p>
        </w:tc>
        <w:tc>
          <w:tcPr>
            <w:tcW w:w="1152" w:type="dxa"/>
          </w:tcPr>
          <w:p w14:paraId="1C6A1E2F" w14:textId="77777777" w:rsidR="004B3F04" w:rsidRDefault="004B3F04" w:rsidP="000659BE">
            <w:pPr>
              <w:pStyle w:val="TableText"/>
            </w:pPr>
            <w:r>
              <w:t>SHALL</w:t>
            </w:r>
          </w:p>
        </w:tc>
        <w:tc>
          <w:tcPr>
            <w:tcW w:w="864" w:type="dxa"/>
          </w:tcPr>
          <w:p w14:paraId="2E14A2AE" w14:textId="77777777" w:rsidR="004B3F04" w:rsidRDefault="004B3F04" w:rsidP="000659BE">
            <w:pPr>
              <w:pStyle w:val="TableText"/>
            </w:pPr>
          </w:p>
        </w:tc>
        <w:tc>
          <w:tcPr>
            <w:tcW w:w="1104" w:type="dxa"/>
          </w:tcPr>
          <w:p w14:paraId="68B1AA20" w14:textId="77777777" w:rsidR="004B3F04" w:rsidRDefault="006C736C" w:rsidP="000659BE">
            <w:pPr>
              <w:pStyle w:val="TableText"/>
            </w:pPr>
            <w:hyperlink w:anchor="C_3335-33676">
              <w:r w:rsidR="004B3F04">
                <w:rPr>
                  <w:rStyle w:val="HyperlinkText9pt"/>
                </w:rPr>
                <w:t>3335-33676</w:t>
              </w:r>
            </w:hyperlink>
          </w:p>
        </w:tc>
        <w:tc>
          <w:tcPr>
            <w:tcW w:w="2975" w:type="dxa"/>
          </w:tcPr>
          <w:p w14:paraId="02D88151" w14:textId="77777777" w:rsidR="004B3F04" w:rsidRDefault="004B3F04" w:rsidP="000659BE">
            <w:pPr>
              <w:pStyle w:val="TableText"/>
            </w:pPr>
            <w:r>
              <w:t>true</w:t>
            </w:r>
          </w:p>
        </w:tc>
      </w:tr>
      <w:tr w:rsidR="004B3F04" w14:paraId="58A32ACB" w14:textId="77777777" w:rsidTr="000659BE">
        <w:trPr>
          <w:jc w:val="center"/>
        </w:trPr>
        <w:tc>
          <w:tcPr>
            <w:tcW w:w="3345" w:type="dxa"/>
          </w:tcPr>
          <w:p w14:paraId="77CE5896" w14:textId="77777777" w:rsidR="004B3F04" w:rsidRDefault="004B3F04" w:rsidP="000659BE">
            <w:pPr>
              <w:pStyle w:val="TableText"/>
            </w:pPr>
            <w:r>
              <w:tab/>
            </w:r>
            <w:r>
              <w:tab/>
              <w:t>observationCriteria</w:t>
            </w:r>
          </w:p>
        </w:tc>
        <w:tc>
          <w:tcPr>
            <w:tcW w:w="720" w:type="dxa"/>
          </w:tcPr>
          <w:p w14:paraId="422965E2" w14:textId="77777777" w:rsidR="004B3F04" w:rsidRDefault="004B3F04" w:rsidP="000659BE">
            <w:pPr>
              <w:pStyle w:val="TableText"/>
            </w:pPr>
            <w:r>
              <w:t>1..1</w:t>
            </w:r>
          </w:p>
        </w:tc>
        <w:tc>
          <w:tcPr>
            <w:tcW w:w="1152" w:type="dxa"/>
          </w:tcPr>
          <w:p w14:paraId="49365E73" w14:textId="77777777" w:rsidR="004B3F04" w:rsidRDefault="004B3F04" w:rsidP="000659BE">
            <w:pPr>
              <w:pStyle w:val="TableText"/>
            </w:pPr>
            <w:r>
              <w:t>SHALL</w:t>
            </w:r>
          </w:p>
        </w:tc>
        <w:tc>
          <w:tcPr>
            <w:tcW w:w="864" w:type="dxa"/>
          </w:tcPr>
          <w:p w14:paraId="45D24954" w14:textId="77777777" w:rsidR="004B3F04" w:rsidRDefault="004B3F04" w:rsidP="000659BE">
            <w:pPr>
              <w:pStyle w:val="TableText"/>
            </w:pPr>
          </w:p>
        </w:tc>
        <w:tc>
          <w:tcPr>
            <w:tcW w:w="1104" w:type="dxa"/>
          </w:tcPr>
          <w:p w14:paraId="2F53F668" w14:textId="77777777" w:rsidR="004B3F04" w:rsidRDefault="006C736C" w:rsidP="000659BE">
            <w:pPr>
              <w:pStyle w:val="TableText"/>
            </w:pPr>
            <w:hyperlink w:anchor="C_3335-33452">
              <w:r w:rsidR="004B3F04">
                <w:rPr>
                  <w:rStyle w:val="HyperlinkText9pt"/>
                </w:rPr>
                <w:t>3335-33452</w:t>
              </w:r>
            </w:hyperlink>
          </w:p>
        </w:tc>
        <w:tc>
          <w:tcPr>
            <w:tcW w:w="2975" w:type="dxa"/>
          </w:tcPr>
          <w:p w14:paraId="4320B3EC" w14:textId="77777777" w:rsidR="004B3F04" w:rsidRDefault="006C736C" w:rsidP="000659BE">
            <w:pPr>
              <w:pStyle w:val="TableText"/>
            </w:pPr>
            <w:hyperlink w:anchor="E_Cause">
              <w:r w:rsidR="004B3F04">
                <w:rPr>
                  <w:rStyle w:val="HyperlinkText9pt"/>
                </w:rPr>
                <w:t>Cause (identifier: urn:hl7ii:2.16.840.1.113883.10.20.28.4.105:2017-05-01</w:t>
              </w:r>
            </w:hyperlink>
          </w:p>
        </w:tc>
      </w:tr>
    </w:tbl>
    <w:p w14:paraId="06AD8138" w14:textId="77777777" w:rsidR="004B3F04" w:rsidRDefault="004B3F04" w:rsidP="004B3F04">
      <w:pPr>
        <w:pStyle w:val="BodyText"/>
      </w:pPr>
    </w:p>
    <w:p w14:paraId="49430228" w14:textId="77777777" w:rsidR="004B3F04" w:rsidRDefault="004B3F04" w:rsidP="007E63CC">
      <w:pPr>
        <w:numPr>
          <w:ilvl w:val="0"/>
          <w:numId w:val="58"/>
        </w:numPr>
      </w:pPr>
      <w:r>
        <w:rPr>
          <w:rStyle w:val="keyword"/>
        </w:rPr>
        <w:t>SHALL</w:t>
      </w:r>
      <w:r>
        <w:t xml:space="preserve"> contain exactly one [1..1] </w:t>
      </w:r>
      <w:r>
        <w:rPr>
          <w:rStyle w:val="XMLnameBold"/>
        </w:rPr>
        <w:t>@classCode</w:t>
      </w:r>
      <w:r>
        <w:t>=</w:t>
      </w:r>
      <w:r>
        <w:rPr>
          <w:rStyle w:val="XMLname"/>
        </w:rPr>
        <w:t>"OBS"</w:t>
      </w:r>
      <w:r>
        <w:t xml:space="preserve"> Observation</w:t>
      </w:r>
      <w:bookmarkStart w:id="2899" w:name="C_3335-31585"/>
      <w:r>
        <w:t xml:space="preserve"> (CONF:3335-31585)</w:t>
      </w:r>
      <w:bookmarkEnd w:id="2899"/>
      <w:r>
        <w:t>.</w:t>
      </w:r>
    </w:p>
    <w:p w14:paraId="2AB696F1" w14:textId="77777777" w:rsidR="004B3F04" w:rsidRDefault="004B3F04" w:rsidP="007E63CC">
      <w:pPr>
        <w:numPr>
          <w:ilvl w:val="0"/>
          <w:numId w:val="5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00" w:name="C_3335-31586"/>
      <w:r>
        <w:t xml:space="preserve"> (CONF:3335-31586)</w:t>
      </w:r>
      <w:bookmarkEnd w:id="2900"/>
      <w:r>
        <w:t>.</w:t>
      </w:r>
    </w:p>
    <w:p w14:paraId="39C9704C" w14:textId="77777777" w:rsidR="004B3F04" w:rsidRDefault="004B3F04" w:rsidP="007E63CC">
      <w:pPr>
        <w:numPr>
          <w:ilvl w:val="0"/>
          <w:numId w:val="58"/>
        </w:numPr>
      </w:pPr>
      <w:r>
        <w:rPr>
          <w:rStyle w:val="keyword"/>
        </w:rPr>
        <w:t>SHALL NOT</w:t>
      </w:r>
      <w:r>
        <w:t xml:space="preserve"> contain [0..0] </w:t>
      </w:r>
      <w:r>
        <w:rPr>
          <w:rStyle w:val="XMLnameBold"/>
        </w:rPr>
        <w:t>@actionNegationInd</w:t>
      </w:r>
      <w:bookmarkStart w:id="2901" w:name="C_3335-34709"/>
      <w:r>
        <w:t xml:space="preserve"> (CONF:3335-34709)</w:t>
      </w:r>
      <w:bookmarkEnd w:id="2901"/>
      <w:r>
        <w:t>.</w:t>
      </w:r>
    </w:p>
    <w:p w14:paraId="7FE5D7CA" w14:textId="77777777" w:rsidR="004B3F04" w:rsidRDefault="004B3F04" w:rsidP="007E63CC">
      <w:pPr>
        <w:numPr>
          <w:ilvl w:val="0"/>
          <w:numId w:val="58"/>
        </w:numPr>
      </w:pPr>
      <w:r>
        <w:rPr>
          <w:rStyle w:val="keyword"/>
        </w:rPr>
        <w:t>SHALL</w:t>
      </w:r>
      <w:r>
        <w:t xml:space="preserve"> contain exactly one [1..1] </w:t>
      </w:r>
      <w:r>
        <w:rPr>
          <w:rStyle w:val="XMLnameBold"/>
        </w:rPr>
        <w:t>templateId</w:t>
      </w:r>
      <w:bookmarkStart w:id="2902" w:name="C_3335-31587"/>
      <w:r>
        <w:t xml:space="preserve"> (CONF:3335-31587)</w:t>
      </w:r>
      <w:bookmarkEnd w:id="2902"/>
      <w:r>
        <w:t>.</w:t>
      </w:r>
    </w:p>
    <w:p w14:paraId="2F946BD3" w14:textId="77777777" w:rsidR="004B3F04" w:rsidRDefault="004B3F04" w:rsidP="007E63CC">
      <w:pPr>
        <w:numPr>
          <w:ilvl w:val="1"/>
          <w:numId w:val="58"/>
        </w:numPr>
      </w:pPr>
      <w:r>
        <w:t xml:space="preserve">This templateId </w:t>
      </w:r>
      <w:r>
        <w:rPr>
          <w:rStyle w:val="keyword"/>
        </w:rPr>
        <w:t>SHALL</w:t>
      </w:r>
      <w:r>
        <w:t xml:space="preserve"> contain exactly one [1..1] </w:t>
      </w:r>
      <w:r>
        <w:rPr>
          <w:rStyle w:val="XMLnameBold"/>
        </w:rPr>
        <w:t>item</w:t>
      </w:r>
      <w:bookmarkStart w:id="2903" w:name="C_3335-31588"/>
      <w:r>
        <w:t xml:space="preserve"> (CONF:3335-31588)</w:t>
      </w:r>
      <w:bookmarkEnd w:id="2903"/>
      <w:r>
        <w:t xml:space="preserve"> such that it</w:t>
      </w:r>
    </w:p>
    <w:p w14:paraId="6BF958D6" w14:textId="77777777" w:rsidR="004B3F04" w:rsidRDefault="004B3F04" w:rsidP="007E63CC">
      <w:pPr>
        <w:numPr>
          <w:ilvl w:val="2"/>
          <w:numId w:val="58"/>
        </w:numPr>
      </w:pPr>
      <w:r>
        <w:rPr>
          <w:rStyle w:val="keyword"/>
        </w:rPr>
        <w:t>SHALL</w:t>
      </w:r>
      <w:r>
        <w:t xml:space="preserve"> contain exactly one [1..1] </w:t>
      </w:r>
      <w:r>
        <w:rPr>
          <w:rStyle w:val="XMLnameBold"/>
        </w:rPr>
        <w:t>@root</w:t>
      </w:r>
      <w:r>
        <w:t>=</w:t>
      </w:r>
      <w:r>
        <w:rPr>
          <w:rStyle w:val="XMLname"/>
        </w:rPr>
        <w:t>"2.16.840.1.113883.10.20.28.4.57"</w:t>
      </w:r>
      <w:bookmarkStart w:id="2904" w:name="C_3335-33141"/>
      <w:r>
        <w:t xml:space="preserve"> (CONF:3335-33141)</w:t>
      </w:r>
      <w:bookmarkEnd w:id="2904"/>
      <w:r>
        <w:t>.</w:t>
      </w:r>
    </w:p>
    <w:p w14:paraId="57D20C1E" w14:textId="77777777" w:rsidR="004B3F04" w:rsidRDefault="004B3F04" w:rsidP="007E63CC">
      <w:pPr>
        <w:numPr>
          <w:ilvl w:val="2"/>
          <w:numId w:val="58"/>
        </w:numPr>
      </w:pPr>
      <w:r>
        <w:rPr>
          <w:rStyle w:val="keyword"/>
        </w:rPr>
        <w:t>SHALL</w:t>
      </w:r>
      <w:r>
        <w:t xml:space="preserve"> contain exactly one [1..1] </w:t>
      </w:r>
      <w:r>
        <w:rPr>
          <w:rStyle w:val="XMLnameBold"/>
        </w:rPr>
        <w:t>@extension</w:t>
      </w:r>
      <w:r>
        <w:t>=</w:t>
      </w:r>
      <w:r>
        <w:rPr>
          <w:rStyle w:val="XMLname"/>
        </w:rPr>
        <w:t>"2017-05-01"</w:t>
      </w:r>
      <w:bookmarkStart w:id="2905" w:name="C_3335-33381"/>
      <w:r>
        <w:t xml:space="preserve"> (CONF:3335-33381)</w:t>
      </w:r>
      <w:bookmarkEnd w:id="2905"/>
      <w:r>
        <w:t>.</w:t>
      </w:r>
    </w:p>
    <w:p w14:paraId="3027B6D6" w14:textId="77777777" w:rsidR="004B3F04" w:rsidRDefault="004B3F04" w:rsidP="007E63CC">
      <w:pPr>
        <w:numPr>
          <w:ilvl w:val="0"/>
          <w:numId w:val="58"/>
        </w:numPr>
      </w:pPr>
      <w:r>
        <w:rPr>
          <w:rStyle w:val="keyword"/>
        </w:rPr>
        <w:t>SHALL</w:t>
      </w:r>
      <w:r>
        <w:t xml:space="preserve"> contain exactly one [1..1] </w:t>
      </w:r>
      <w:r>
        <w:rPr>
          <w:rStyle w:val="XMLnameBold"/>
        </w:rPr>
        <w:t>id</w:t>
      </w:r>
      <w:bookmarkStart w:id="2906" w:name="C_3335-31590"/>
      <w:r>
        <w:t xml:space="preserve"> (CONF:3335-31590)</w:t>
      </w:r>
      <w:bookmarkEnd w:id="2906"/>
      <w:r>
        <w:t>.</w:t>
      </w:r>
    </w:p>
    <w:p w14:paraId="7E9E04B5" w14:textId="77777777" w:rsidR="004B3F04" w:rsidRDefault="004B3F04" w:rsidP="007E63CC">
      <w:pPr>
        <w:numPr>
          <w:ilvl w:val="0"/>
          <w:numId w:val="58"/>
        </w:numPr>
      </w:pPr>
      <w:r>
        <w:rPr>
          <w:rStyle w:val="keyword"/>
        </w:rPr>
        <w:t>SHALL</w:t>
      </w:r>
      <w:r>
        <w:t xml:space="preserve"> contain exactly one [1..1] </w:t>
      </w:r>
      <w:r>
        <w:rPr>
          <w:rStyle w:val="XMLnameBold"/>
        </w:rPr>
        <w:t>code</w:t>
      </w:r>
      <w:bookmarkStart w:id="2907" w:name="C_3335-31591"/>
      <w:r>
        <w:t xml:space="preserve"> (CONF:3335-31591)</w:t>
      </w:r>
      <w:bookmarkEnd w:id="2907"/>
      <w:r>
        <w:t>.</w:t>
      </w:r>
    </w:p>
    <w:p w14:paraId="0F279336"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w:t>
      </w:r>
      <w:bookmarkStart w:id="2908" w:name="C_3335-31592"/>
      <w:r>
        <w:t xml:space="preserve"> (CONF:3335-31592)</w:t>
      </w:r>
      <w:bookmarkEnd w:id="2908"/>
      <w:r>
        <w:t>.</w:t>
      </w:r>
    </w:p>
    <w:p w14:paraId="7C47310A" w14:textId="77777777" w:rsidR="004B3F04" w:rsidRDefault="004B3F04" w:rsidP="007E63CC">
      <w:pPr>
        <w:numPr>
          <w:ilvl w:val="1"/>
          <w:numId w:val="58"/>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2909" w:name="C_3335-31593"/>
      <w:r>
        <w:t xml:space="preserve"> (CONF:3335-31593)</w:t>
      </w:r>
      <w:bookmarkEnd w:id="2909"/>
      <w:r>
        <w:t>.</w:t>
      </w:r>
    </w:p>
    <w:p w14:paraId="52315633" w14:textId="77777777" w:rsidR="004B3F04" w:rsidRDefault="004B3F04" w:rsidP="007E63CC">
      <w:pPr>
        <w:numPr>
          <w:ilvl w:val="0"/>
          <w:numId w:val="58"/>
        </w:numPr>
      </w:pPr>
      <w:r>
        <w:rPr>
          <w:rStyle w:val="keyword"/>
        </w:rPr>
        <w:t>SHALL</w:t>
      </w:r>
      <w:r>
        <w:t xml:space="preserve"> contain exactly one [1..1] </w:t>
      </w:r>
      <w:r>
        <w:rPr>
          <w:rStyle w:val="XMLnameBold"/>
        </w:rPr>
        <w:t>title</w:t>
      </w:r>
      <w:bookmarkStart w:id="2910" w:name="C_3335-34721"/>
      <w:r>
        <w:t xml:space="preserve"> (CONF:3335-34721)</w:t>
      </w:r>
      <w:bookmarkEnd w:id="2910"/>
      <w:r>
        <w:t>.</w:t>
      </w:r>
    </w:p>
    <w:p w14:paraId="49C4CF3F" w14:textId="77777777" w:rsidR="004B3F04" w:rsidRDefault="004B3F04" w:rsidP="007E63CC">
      <w:pPr>
        <w:numPr>
          <w:ilvl w:val="0"/>
          <w:numId w:val="58"/>
        </w:numPr>
      </w:pPr>
      <w:r>
        <w:rPr>
          <w:rStyle w:val="keyword"/>
        </w:rPr>
        <w:t>SHALL</w:t>
      </w:r>
      <w:r>
        <w:t xml:space="preserve"> contain exactly one [1..1] </w:t>
      </w:r>
      <w:r>
        <w:rPr>
          <w:rStyle w:val="XMLnameBold"/>
        </w:rPr>
        <w:t>statusCode</w:t>
      </w:r>
      <w:bookmarkStart w:id="2911" w:name="C_3335-31595"/>
      <w:r>
        <w:t xml:space="preserve"> (CONF:3335-31595)</w:t>
      </w:r>
      <w:bookmarkEnd w:id="2911"/>
      <w:r>
        <w:t>.</w:t>
      </w:r>
    </w:p>
    <w:p w14:paraId="1E4F933C" w14:textId="77777777" w:rsidR="004B3F04" w:rsidRDefault="004B3F04" w:rsidP="007E63CC">
      <w:pPr>
        <w:numPr>
          <w:ilvl w:val="1"/>
          <w:numId w:val="5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12" w:name="C_3335-31596"/>
      <w:r>
        <w:t xml:space="preserve"> (CONF:3335-31596)</w:t>
      </w:r>
      <w:bookmarkEnd w:id="2912"/>
      <w:r>
        <w:t>.</w:t>
      </w:r>
    </w:p>
    <w:p w14:paraId="6DD01520" w14:textId="77777777" w:rsidR="004B3F04" w:rsidRDefault="004B3F04" w:rsidP="007E63CC">
      <w:pPr>
        <w:numPr>
          <w:ilvl w:val="0"/>
          <w:numId w:val="58"/>
        </w:numPr>
      </w:pPr>
      <w:r>
        <w:rPr>
          <w:rStyle w:val="keyword"/>
        </w:rPr>
        <w:t>MAY</w:t>
      </w:r>
      <w:r>
        <w:t xml:space="preserve"> contain zero or one [0..1] </w:t>
      </w:r>
      <w:r>
        <w:rPr>
          <w:rStyle w:val="XMLnameBold"/>
        </w:rPr>
        <w:t>effectiveTime</w:t>
      </w:r>
      <w:bookmarkStart w:id="2913" w:name="C_3335-31597"/>
      <w:r>
        <w:t xml:space="preserve"> (CONF:3335-31597)</w:t>
      </w:r>
      <w:bookmarkEnd w:id="2913"/>
      <w:r>
        <w:t xml:space="preserve"> such that it</w:t>
      </w:r>
    </w:p>
    <w:p w14:paraId="62C74C88" w14:textId="77777777" w:rsidR="004B3F04" w:rsidRDefault="004B3F04" w:rsidP="007E63CC">
      <w:pPr>
        <w:numPr>
          <w:ilvl w:val="1"/>
          <w:numId w:val="58"/>
        </w:numPr>
      </w:pPr>
      <w:r>
        <w:rPr>
          <w:rStyle w:val="keyword"/>
        </w:rPr>
        <w:t>SHALL</w:t>
      </w:r>
      <w:r>
        <w:t xml:space="preserve"> contain exactly one [1..1] </w:t>
      </w:r>
      <w:r>
        <w:rPr>
          <w:rStyle w:val="XMLnameBold"/>
        </w:rPr>
        <w:t>low</w:t>
      </w:r>
      <w:bookmarkStart w:id="2914" w:name="C_3335-31623"/>
      <w:r>
        <w:t xml:space="preserve"> (CONF:3335-31623)</w:t>
      </w:r>
      <w:bookmarkEnd w:id="2914"/>
      <w:r>
        <w:t>.</w:t>
      </w:r>
      <w:r>
        <w:br/>
        <w:t>Note: QDM Attribute: Expiration dateTime (A single point in time representing the date and time of death)</w:t>
      </w:r>
    </w:p>
    <w:p w14:paraId="12CFEA6E" w14:textId="77777777" w:rsidR="004B3F04" w:rsidRDefault="004B3F04" w:rsidP="007E63CC">
      <w:pPr>
        <w:numPr>
          <w:ilvl w:val="0"/>
          <w:numId w:val="58"/>
        </w:numPr>
      </w:pPr>
      <w:r>
        <w:rPr>
          <w:rStyle w:val="keyword"/>
        </w:rPr>
        <w:t>SHALL</w:t>
      </w:r>
      <w:r>
        <w:t xml:space="preserve"> contain exactly one [1..1] </w:t>
      </w:r>
      <w:r>
        <w:rPr>
          <w:rStyle w:val="XMLnameBold"/>
        </w:rPr>
        <w:t>value</w:t>
      </w:r>
      <w:r>
        <w:t xml:space="preserve"> with @xsi:type="CD"</w:t>
      </w:r>
      <w:bookmarkStart w:id="2915" w:name="C_3335-31600"/>
      <w:r>
        <w:t xml:space="preserve"> (CONF:3335-31600)</w:t>
      </w:r>
      <w:bookmarkEnd w:id="2915"/>
      <w:r>
        <w:t>.</w:t>
      </w:r>
    </w:p>
    <w:p w14:paraId="4D613C73"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w:t>
      </w:r>
      <w:r>
        <w:t>=</w:t>
      </w:r>
      <w:r>
        <w:rPr>
          <w:rStyle w:val="XMLname"/>
        </w:rPr>
        <w:t>"419099009"</w:t>
      </w:r>
      <w:r>
        <w:t xml:space="preserve"> Dead</w:t>
      </w:r>
      <w:bookmarkStart w:id="2916" w:name="C_3335-33429"/>
      <w:r>
        <w:t xml:space="preserve"> (CONF:3335-33429)</w:t>
      </w:r>
      <w:bookmarkEnd w:id="2916"/>
      <w:r>
        <w:t>.</w:t>
      </w:r>
    </w:p>
    <w:p w14:paraId="2658F45A" w14:textId="77777777" w:rsidR="004B3F04" w:rsidRDefault="004B3F04" w:rsidP="007E63CC">
      <w:pPr>
        <w:numPr>
          <w:ilvl w:val="1"/>
          <w:numId w:val="58"/>
        </w:numPr>
      </w:pPr>
      <w:r>
        <w:t xml:space="preserve">This value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17" w:name="C_3335-33430"/>
      <w:r>
        <w:t xml:space="preserve"> (CONF:3335-33430)</w:t>
      </w:r>
      <w:bookmarkEnd w:id="2917"/>
      <w:r>
        <w:t>.</w:t>
      </w:r>
    </w:p>
    <w:p w14:paraId="3DA2DBBD" w14:textId="77777777" w:rsidR="004B3F04" w:rsidRDefault="004B3F04" w:rsidP="007E63CC">
      <w:pPr>
        <w:numPr>
          <w:ilvl w:val="0"/>
          <w:numId w:val="58"/>
        </w:numPr>
      </w:pPr>
      <w:r>
        <w:rPr>
          <w:rStyle w:val="keyword"/>
        </w:rPr>
        <w:t>MAY</w:t>
      </w:r>
      <w:r>
        <w:t xml:space="preserve"> contain zero or one [0..1] </w:t>
      </w:r>
      <w:r>
        <w:rPr>
          <w:rStyle w:val="XMLnameBold"/>
        </w:rPr>
        <w:t>outboundRelationship</w:t>
      </w:r>
      <w:bookmarkStart w:id="2918" w:name="C_3335-33450"/>
      <w:r>
        <w:t xml:space="preserve"> (CONF:3335-33450)</w:t>
      </w:r>
      <w:bookmarkEnd w:id="2918"/>
      <w:r>
        <w:t xml:space="preserve"> such that it</w:t>
      </w:r>
      <w:r>
        <w:br/>
        <w:t>Note: QDM Attribute: Cause</w:t>
      </w:r>
    </w:p>
    <w:p w14:paraId="2BD4C099" w14:textId="77777777" w:rsidR="004B3F04" w:rsidRDefault="004B3F04" w:rsidP="007E63CC">
      <w:pPr>
        <w:numPr>
          <w:ilvl w:val="1"/>
          <w:numId w:val="58"/>
        </w:numPr>
      </w:pPr>
      <w:r>
        <w:rPr>
          <w:rStyle w:val="keyword"/>
        </w:rPr>
        <w:lastRenderedPageBreak/>
        <w:t>SHALL</w:t>
      </w:r>
      <w:r>
        <w:t xml:space="preserve"> contain exactly one [1..1] </w:t>
      </w:r>
      <w:r>
        <w:rPr>
          <w:rStyle w:val="XMLnameBold"/>
        </w:rPr>
        <w:t>@typeCode</w:t>
      </w:r>
      <w:r>
        <w:t>=</w:t>
      </w:r>
      <w:r>
        <w:rPr>
          <w:rStyle w:val="XMLname"/>
        </w:rPr>
        <w:t>"CAUS"</w:t>
      </w:r>
      <w:r>
        <w:t xml:space="preserve"> Cause (CodeSystem: </w:t>
      </w:r>
      <w:r>
        <w:rPr>
          <w:rStyle w:val="XMLname"/>
        </w:rPr>
        <w:t>HL7ActRelationshipType urn:oid:2.16.840.1.113883.5.1002</w:t>
      </w:r>
      <w:r>
        <w:t>)</w:t>
      </w:r>
      <w:bookmarkStart w:id="2919" w:name="C_3335-33451"/>
      <w:r>
        <w:t xml:space="preserve"> (CONF:3335-33451)</w:t>
      </w:r>
      <w:bookmarkEnd w:id="2919"/>
      <w:r>
        <w:t>.</w:t>
      </w:r>
    </w:p>
    <w:p w14:paraId="1BED6661" w14:textId="77777777" w:rsidR="004B3F04" w:rsidRDefault="004B3F04" w:rsidP="007E63CC">
      <w:pPr>
        <w:numPr>
          <w:ilvl w:val="1"/>
          <w:numId w:val="58"/>
        </w:numPr>
      </w:pPr>
      <w:r>
        <w:rPr>
          <w:rStyle w:val="keyword"/>
        </w:rPr>
        <w:t>SHALL</w:t>
      </w:r>
      <w:r>
        <w:t xml:space="preserve"> contain exactly one [1..1] </w:t>
      </w:r>
      <w:r>
        <w:rPr>
          <w:rStyle w:val="XMLnameBold"/>
        </w:rPr>
        <w:t>@inversionInd</w:t>
      </w:r>
      <w:r>
        <w:t>=</w:t>
      </w:r>
      <w:r>
        <w:rPr>
          <w:rStyle w:val="XMLname"/>
        </w:rPr>
        <w:t>"true"</w:t>
      </w:r>
      <w:bookmarkStart w:id="2920" w:name="C_3335-33676"/>
      <w:r>
        <w:t xml:space="preserve"> (CONF:3335-33676)</w:t>
      </w:r>
      <w:bookmarkEnd w:id="2920"/>
      <w:r>
        <w:t>.</w:t>
      </w:r>
    </w:p>
    <w:p w14:paraId="7D7D64EF" w14:textId="77777777" w:rsidR="004B3F04" w:rsidRDefault="004B3F04" w:rsidP="007E63CC">
      <w:pPr>
        <w:numPr>
          <w:ilvl w:val="1"/>
          <w:numId w:val="58"/>
        </w:numPr>
      </w:pPr>
      <w:r>
        <w:rPr>
          <w:rStyle w:val="keyword"/>
        </w:rPr>
        <w:t>SHALL</w:t>
      </w:r>
      <w:r>
        <w:t xml:space="preserve"> contain exactly one [1..1]  </w:t>
      </w:r>
      <w:hyperlink w:anchor="E_Cause">
        <w:r>
          <w:rPr>
            <w:rStyle w:val="HyperlinkCourierBold"/>
          </w:rPr>
          <w:t>Cause</w:t>
        </w:r>
      </w:hyperlink>
      <w:r>
        <w:rPr>
          <w:rStyle w:val="XMLname"/>
        </w:rPr>
        <w:t xml:space="preserve"> (identifier: urn:hl7ii:2.16.840.1.113883.10.20.28.4.105:2017-05-01)</w:t>
      </w:r>
      <w:bookmarkStart w:id="2921" w:name="C_3335-33452"/>
      <w:r>
        <w:t xml:space="preserve"> (CONF:3335-33452)</w:t>
      </w:r>
      <w:bookmarkEnd w:id="2921"/>
      <w:r>
        <w:t>.</w:t>
      </w:r>
    </w:p>
    <w:p w14:paraId="4E9632E3" w14:textId="77777777" w:rsidR="004B3F04" w:rsidRDefault="004B3F04" w:rsidP="004B3F04">
      <w:pPr>
        <w:pStyle w:val="Caption"/>
        <w:ind w:left="130" w:right="115"/>
      </w:pPr>
      <w:bookmarkStart w:id="2922" w:name="_Toc64842052"/>
      <w:bookmarkStart w:id="2923" w:name="_Toc65482968"/>
      <w:r>
        <w:t xml:space="preserve">Figure </w:t>
      </w:r>
      <w:r>
        <w:fldChar w:fldCharType="begin"/>
      </w:r>
      <w:r>
        <w:instrText>SEQ Figure \* ARABIC</w:instrText>
      </w:r>
      <w:r>
        <w:fldChar w:fldCharType="separate"/>
      </w:r>
      <w:r>
        <w:t>54</w:t>
      </w:r>
      <w:r>
        <w:fldChar w:fldCharType="end"/>
      </w:r>
      <w:r>
        <w:t>: Patient Characteristic Expired Example</w:t>
      </w:r>
      <w:bookmarkEnd w:id="2922"/>
      <w:bookmarkEnd w:id="2923"/>
    </w:p>
    <w:p w14:paraId="732B1749" w14:textId="77777777" w:rsidR="004B3F04" w:rsidRDefault="004B3F04" w:rsidP="004B3F04">
      <w:pPr>
        <w:pStyle w:val="Example"/>
        <w:ind w:left="130" w:right="115"/>
      </w:pPr>
      <w:r>
        <w:t>&lt;observationCriteria classCode="OBS" moodCode="EVN"&gt;</w:t>
      </w:r>
    </w:p>
    <w:p w14:paraId="57295024" w14:textId="77777777" w:rsidR="004B3F04" w:rsidRDefault="004B3F04" w:rsidP="004B3F04">
      <w:pPr>
        <w:pStyle w:val="Example"/>
        <w:ind w:left="130" w:right="115"/>
      </w:pPr>
      <w:r>
        <w:t xml:space="preserve">    &lt;templateId&gt;</w:t>
      </w:r>
    </w:p>
    <w:p w14:paraId="66F46265" w14:textId="77777777" w:rsidR="004B3F04" w:rsidRDefault="004B3F04" w:rsidP="004B3F04">
      <w:pPr>
        <w:pStyle w:val="Example"/>
        <w:ind w:left="130" w:right="115"/>
      </w:pPr>
      <w:r>
        <w:t xml:space="preserve">        &lt;item root="2.16.840.1.113883.10.20.28.4.57" extension="2017-05-01"/&gt;</w:t>
      </w:r>
    </w:p>
    <w:p w14:paraId="486FBD6B" w14:textId="77777777" w:rsidR="004B3F04" w:rsidRDefault="004B3F04" w:rsidP="004B3F04">
      <w:pPr>
        <w:pStyle w:val="Example"/>
        <w:ind w:left="130" w:right="115"/>
      </w:pPr>
      <w:r>
        <w:t xml:space="preserve">    &lt;/templateId&gt;</w:t>
      </w:r>
    </w:p>
    <w:p w14:paraId="01C28DF6" w14:textId="77777777" w:rsidR="004B3F04" w:rsidRDefault="004B3F04" w:rsidP="004B3F04">
      <w:pPr>
        <w:pStyle w:val="Example"/>
        <w:ind w:left="130" w:right="115"/>
      </w:pPr>
      <w:r>
        <w:t xml:space="preserve">    &lt;id root="6b9cb746-991a-45b1-a0ea-e511e0a38a41"/&gt;</w:t>
      </w:r>
    </w:p>
    <w:p w14:paraId="1FCCD2E9" w14:textId="77777777" w:rsidR="004B3F04" w:rsidRDefault="004B3F04" w:rsidP="004B3F04">
      <w:pPr>
        <w:pStyle w:val="Example"/>
        <w:ind w:left="130" w:right="115"/>
      </w:pPr>
      <w:r>
        <w:t xml:space="preserve">    &lt;code code="ASSERTION" codeSystem="2.16.840.1.113883.5.4"&gt;</w:t>
      </w:r>
    </w:p>
    <w:p w14:paraId="0FC4057F" w14:textId="77777777" w:rsidR="004B3F04" w:rsidRDefault="004B3F04" w:rsidP="004B3F04">
      <w:pPr>
        <w:pStyle w:val="Example"/>
        <w:ind w:left="130" w:right="115"/>
      </w:pPr>
      <w:r>
        <w:t xml:space="preserve">        &lt;displayName value="Assertion"/&gt;</w:t>
      </w:r>
    </w:p>
    <w:p w14:paraId="6E13A33D" w14:textId="77777777" w:rsidR="004B3F04" w:rsidRDefault="004B3F04" w:rsidP="004B3F04">
      <w:pPr>
        <w:pStyle w:val="Example"/>
        <w:ind w:left="130" w:right="115"/>
      </w:pPr>
      <w:r>
        <w:t xml:space="preserve">    &lt;/code&gt;</w:t>
      </w:r>
    </w:p>
    <w:p w14:paraId="026A4DA8" w14:textId="77777777" w:rsidR="004B3F04" w:rsidRDefault="004B3F04" w:rsidP="004B3F04">
      <w:pPr>
        <w:pStyle w:val="Example"/>
        <w:ind w:left="130" w:right="115"/>
      </w:pPr>
      <w:r>
        <w:t xml:space="preserve">    &lt;title value="Patient Characteristic Expired"/&gt;</w:t>
      </w:r>
    </w:p>
    <w:p w14:paraId="4331C820" w14:textId="77777777" w:rsidR="004B3F04" w:rsidRDefault="004B3F04" w:rsidP="004B3F04">
      <w:pPr>
        <w:pStyle w:val="Example"/>
        <w:ind w:left="130" w:right="115"/>
      </w:pPr>
      <w:r>
        <w:t xml:space="preserve">    &lt;statusCode code="completed"/&gt;</w:t>
      </w:r>
    </w:p>
    <w:p w14:paraId="67D73FE7" w14:textId="77777777" w:rsidR="004B3F04" w:rsidRDefault="004B3F04" w:rsidP="004B3F04">
      <w:pPr>
        <w:pStyle w:val="Example"/>
        <w:ind w:left="130" w:right="115"/>
      </w:pPr>
      <w:r>
        <w:t xml:space="preserve">    &lt;value xsi:type="CD" code="419099009" codeSystem="2.16.840.1.113883.6.96" codeSystemName="SNOMED CT"&gt;</w:t>
      </w:r>
    </w:p>
    <w:p w14:paraId="47BB6E50" w14:textId="77777777" w:rsidR="004B3F04" w:rsidRDefault="004B3F04" w:rsidP="004B3F04">
      <w:pPr>
        <w:pStyle w:val="Example"/>
        <w:ind w:left="130" w:right="115"/>
      </w:pPr>
      <w:r>
        <w:t xml:space="preserve">        &lt;displayName value="Dead"/&gt;</w:t>
      </w:r>
    </w:p>
    <w:p w14:paraId="7C83D464" w14:textId="77777777" w:rsidR="004B3F04" w:rsidRDefault="004B3F04" w:rsidP="004B3F04">
      <w:pPr>
        <w:pStyle w:val="Example"/>
        <w:ind w:left="130" w:right="115"/>
      </w:pPr>
      <w:r>
        <w:t xml:space="preserve">    &lt;/value&gt;</w:t>
      </w:r>
    </w:p>
    <w:p w14:paraId="6877FEA8" w14:textId="77777777" w:rsidR="004B3F04" w:rsidRDefault="004B3F04" w:rsidP="004B3F04">
      <w:pPr>
        <w:pStyle w:val="Example"/>
        <w:ind w:left="130" w:right="115"/>
      </w:pPr>
      <w:r>
        <w:t xml:space="preserve">&lt;/observationCriteria&gt;   </w:t>
      </w:r>
    </w:p>
    <w:p w14:paraId="5E715676" w14:textId="77777777" w:rsidR="004B3F04" w:rsidRDefault="004B3F04" w:rsidP="004B3F04">
      <w:pPr>
        <w:pStyle w:val="BodyText"/>
      </w:pPr>
    </w:p>
    <w:p w14:paraId="3D0EC821" w14:textId="77777777" w:rsidR="004B3F04" w:rsidRDefault="004B3F04" w:rsidP="004B3F04">
      <w:pPr>
        <w:pStyle w:val="Heading2nospace"/>
      </w:pPr>
      <w:bookmarkStart w:id="2924" w:name="E_Patient_Characteristic_Payer"/>
      <w:bookmarkStart w:id="2925" w:name="_Toc64841919"/>
      <w:bookmarkStart w:id="2926" w:name="_Toc65482835"/>
      <w:r>
        <w:t>Patient Characteristic Payer</w:t>
      </w:r>
      <w:bookmarkEnd w:id="2924"/>
      <w:bookmarkEnd w:id="2925"/>
      <w:bookmarkEnd w:id="2926"/>
    </w:p>
    <w:p w14:paraId="7B207CF7" w14:textId="77777777" w:rsidR="004B3F04" w:rsidRDefault="004B3F04" w:rsidP="004B3F04">
      <w:pPr>
        <w:pStyle w:val="BracketData"/>
      </w:pPr>
      <w:r>
        <w:t>[observationCriteria: identifier urn:hl7ii:2.16.840.1.113883.10.20.28.4.58:2017-05-01 (open)]</w:t>
      </w:r>
    </w:p>
    <w:p w14:paraId="28670DE9" w14:textId="77777777" w:rsidR="004B3F04" w:rsidRDefault="004B3F04" w:rsidP="004B3F04">
      <w:pPr>
        <w:pStyle w:val="Caption"/>
      </w:pPr>
      <w:bookmarkStart w:id="2927" w:name="_Toc64842192"/>
      <w:bookmarkStart w:id="2928" w:name="_Toc65483276"/>
      <w:r>
        <w:t xml:space="preserve">Table </w:t>
      </w:r>
      <w:r>
        <w:fldChar w:fldCharType="begin"/>
      </w:r>
      <w:r>
        <w:instrText>SEQ Table \* ARABIC</w:instrText>
      </w:r>
      <w:r>
        <w:fldChar w:fldCharType="separate"/>
      </w:r>
      <w:r>
        <w:t>115</w:t>
      </w:r>
      <w:r>
        <w:fldChar w:fldCharType="end"/>
      </w:r>
      <w:r>
        <w:t>: Patient Characteristic Payer Contexts</w:t>
      </w:r>
      <w:bookmarkEnd w:id="2927"/>
      <w:bookmarkEnd w:id="292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3CDCC" w14:textId="77777777" w:rsidTr="000659BE">
        <w:trPr>
          <w:cantSplit/>
          <w:tblHeader/>
          <w:jc w:val="center"/>
        </w:trPr>
        <w:tc>
          <w:tcPr>
            <w:tcW w:w="360" w:type="dxa"/>
            <w:shd w:val="clear" w:color="auto" w:fill="E6E6E6"/>
          </w:tcPr>
          <w:p w14:paraId="148D78FE" w14:textId="77777777" w:rsidR="004B3F04" w:rsidRDefault="004B3F04" w:rsidP="000659BE">
            <w:pPr>
              <w:pStyle w:val="TableHead"/>
            </w:pPr>
            <w:r>
              <w:t>Contained By:</w:t>
            </w:r>
          </w:p>
        </w:tc>
        <w:tc>
          <w:tcPr>
            <w:tcW w:w="360" w:type="dxa"/>
            <w:shd w:val="clear" w:color="auto" w:fill="E6E6E6"/>
          </w:tcPr>
          <w:p w14:paraId="1267577B" w14:textId="77777777" w:rsidR="004B3F04" w:rsidRDefault="004B3F04" w:rsidP="000659BE">
            <w:pPr>
              <w:pStyle w:val="TableHead"/>
            </w:pPr>
            <w:r>
              <w:t>Contains:</w:t>
            </w:r>
          </w:p>
        </w:tc>
      </w:tr>
      <w:tr w:rsidR="004B3F04" w14:paraId="1AD0826B" w14:textId="77777777" w:rsidTr="000659BE">
        <w:trPr>
          <w:jc w:val="center"/>
        </w:trPr>
        <w:tc>
          <w:tcPr>
            <w:tcW w:w="360" w:type="dxa"/>
          </w:tcPr>
          <w:p w14:paraId="3E4AC2D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55222ACB" w14:textId="77777777" w:rsidR="004B3F04" w:rsidRDefault="004B3F04" w:rsidP="000659BE"/>
        </w:tc>
      </w:tr>
    </w:tbl>
    <w:p w14:paraId="4C280016" w14:textId="77777777" w:rsidR="004B3F04" w:rsidRDefault="004B3F04" w:rsidP="004B3F04">
      <w:pPr>
        <w:pStyle w:val="BodyText"/>
      </w:pPr>
    </w:p>
    <w:p w14:paraId="35983531" w14:textId="77777777" w:rsidR="004B3F04" w:rsidRDefault="004B3F04" w:rsidP="004B3F04">
      <w:r>
        <w:t>This template represents the QDM data type: Patient Characteristic Payer.</w:t>
      </w:r>
    </w:p>
    <w:p w14:paraId="2B3D738A" w14:textId="77777777" w:rsidR="004B3F04" w:rsidRDefault="004B3F04" w:rsidP="004B3F04">
      <w:r>
        <w:t>This template represents a patient's payment source.</w:t>
      </w:r>
      <w:r>
        <w:br/>
        <w:t>Timing: The Relevant Period addresses: startTime – The first day of insurance coverage with the referenced payer; stopTime – The last day of insurance coverage with the referenced payer.</w:t>
      </w:r>
    </w:p>
    <w:p w14:paraId="6F864DB2" w14:textId="77777777" w:rsidR="004B3F04" w:rsidRDefault="004B3F04" w:rsidP="004B3F04">
      <w:pPr>
        <w:pStyle w:val="Caption"/>
      </w:pPr>
      <w:bookmarkStart w:id="2929" w:name="_Toc64842193"/>
      <w:bookmarkStart w:id="2930" w:name="_Toc65483277"/>
      <w:r>
        <w:lastRenderedPageBreak/>
        <w:t xml:space="preserve">Table </w:t>
      </w:r>
      <w:r>
        <w:fldChar w:fldCharType="begin"/>
      </w:r>
      <w:r>
        <w:instrText>SEQ Table \* ARABIC</w:instrText>
      </w:r>
      <w:r>
        <w:fldChar w:fldCharType="separate"/>
      </w:r>
      <w:r>
        <w:t>116</w:t>
      </w:r>
      <w:r>
        <w:fldChar w:fldCharType="end"/>
      </w:r>
      <w:r>
        <w:t>: Patient Characteristic Payer Constraints Overview</w:t>
      </w:r>
      <w:bookmarkEnd w:id="2929"/>
      <w:bookmarkEnd w:id="2930"/>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A75AFF1" w14:textId="77777777" w:rsidTr="000659BE">
        <w:trPr>
          <w:cantSplit/>
          <w:tblHeader/>
          <w:jc w:val="center"/>
        </w:trPr>
        <w:tc>
          <w:tcPr>
            <w:tcW w:w="0" w:type="dxa"/>
            <w:shd w:val="clear" w:color="auto" w:fill="E6E6E6"/>
            <w:noWrap/>
          </w:tcPr>
          <w:p w14:paraId="0E5F9A55" w14:textId="77777777" w:rsidR="004B3F04" w:rsidRDefault="004B3F04" w:rsidP="000659BE">
            <w:pPr>
              <w:pStyle w:val="TableHead"/>
            </w:pPr>
            <w:r>
              <w:t>XPath</w:t>
            </w:r>
          </w:p>
        </w:tc>
        <w:tc>
          <w:tcPr>
            <w:tcW w:w="720" w:type="dxa"/>
            <w:shd w:val="clear" w:color="auto" w:fill="E6E6E6"/>
            <w:noWrap/>
          </w:tcPr>
          <w:p w14:paraId="04B05B51" w14:textId="77777777" w:rsidR="004B3F04" w:rsidRDefault="004B3F04" w:rsidP="000659BE">
            <w:pPr>
              <w:pStyle w:val="TableHead"/>
            </w:pPr>
            <w:r>
              <w:t>Card.</w:t>
            </w:r>
          </w:p>
        </w:tc>
        <w:tc>
          <w:tcPr>
            <w:tcW w:w="1152" w:type="dxa"/>
            <w:shd w:val="clear" w:color="auto" w:fill="E6E6E6"/>
            <w:noWrap/>
          </w:tcPr>
          <w:p w14:paraId="7CABDAE2" w14:textId="77777777" w:rsidR="004B3F04" w:rsidRDefault="004B3F04" w:rsidP="000659BE">
            <w:pPr>
              <w:pStyle w:val="TableHead"/>
            </w:pPr>
            <w:r>
              <w:t>Verb</w:t>
            </w:r>
          </w:p>
        </w:tc>
        <w:tc>
          <w:tcPr>
            <w:tcW w:w="864" w:type="dxa"/>
            <w:shd w:val="clear" w:color="auto" w:fill="E6E6E6"/>
            <w:noWrap/>
          </w:tcPr>
          <w:p w14:paraId="67F91399" w14:textId="77777777" w:rsidR="004B3F04" w:rsidRDefault="004B3F04" w:rsidP="000659BE">
            <w:pPr>
              <w:pStyle w:val="TableHead"/>
            </w:pPr>
            <w:r>
              <w:t>Data Type</w:t>
            </w:r>
          </w:p>
        </w:tc>
        <w:tc>
          <w:tcPr>
            <w:tcW w:w="864" w:type="dxa"/>
            <w:shd w:val="clear" w:color="auto" w:fill="E6E6E6"/>
            <w:noWrap/>
          </w:tcPr>
          <w:p w14:paraId="5971CC64" w14:textId="77777777" w:rsidR="004B3F04" w:rsidRDefault="004B3F04" w:rsidP="000659BE">
            <w:pPr>
              <w:pStyle w:val="TableHead"/>
            </w:pPr>
            <w:r>
              <w:t>CONF#</w:t>
            </w:r>
          </w:p>
        </w:tc>
        <w:tc>
          <w:tcPr>
            <w:tcW w:w="864" w:type="dxa"/>
            <w:shd w:val="clear" w:color="auto" w:fill="E6E6E6"/>
            <w:noWrap/>
          </w:tcPr>
          <w:p w14:paraId="7DBB032C" w14:textId="77777777" w:rsidR="004B3F04" w:rsidRDefault="004B3F04" w:rsidP="000659BE">
            <w:pPr>
              <w:pStyle w:val="TableHead"/>
            </w:pPr>
            <w:r>
              <w:t>Value</w:t>
            </w:r>
          </w:p>
        </w:tc>
      </w:tr>
      <w:tr w:rsidR="004B3F04" w14:paraId="62248C56" w14:textId="77777777" w:rsidTr="000659BE">
        <w:trPr>
          <w:jc w:val="center"/>
        </w:trPr>
        <w:tc>
          <w:tcPr>
            <w:tcW w:w="10160" w:type="dxa"/>
            <w:gridSpan w:val="6"/>
          </w:tcPr>
          <w:p w14:paraId="5FEB54E4" w14:textId="77777777" w:rsidR="004B3F04" w:rsidRDefault="004B3F04" w:rsidP="000659BE">
            <w:pPr>
              <w:pStyle w:val="TableText"/>
            </w:pPr>
            <w:r>
              <w:t>observationCriteria (identifier: urn:hl7ii:2.16.840.1.113883.10.20.28.4.58:2017-05-01)</w:t>
            </w:r>
          </w:p>
        </w:tc>
      </w:tr>
      <w:tr w:rsidR="004B3F04" w14:paraId="439C41AA" w14:textId="77777777" w:rsidTr="000659BE">
        <w:trPr>
          <w:jc w:val="center"/>
        </w:trPr>
        <w:tc>
          <w:tcPr>
            <w:tcW w:w="3345" w:type="dxa"/>
          </w:tcPr>
          <w:p w14:paraId="2F28B375" w14:textId="77777777" w:rsidR="004B3F04" w:rsidRDefault="004B3F04" w:rsidP="000659BE">
            <w:pPr>
              <w:pStyle w:val="TableText"/>
            </w:pPr>
            <w:r>
              <w:tab/>
              <w:t>@classCode</w:t>
            </w:r>
          </w:p>
        </w:tc>
        <w:tc>
          <w:tcPr>
            <w:tcW w:w="720" w:type="dxa"/>
          </w:tcPr>
          <w:p w14:paraId="47795EC7" w14:textId="77777777" w:rsidR="004B3F04" w:rsidRDefault="004B3F04" w:rsidP="000659BE">
            <w:pPr>
              <w:pStyle w:val="TableText"/>
            </w:pPr>
            <w:r>
              <w:t>1..1</w:t>
            </w:r>
          </w:p>
        </w:tc>
        <w:tc>
          <w:tcPr>
            <w:tcW w:w="1152" w:type="dxa"/>
          </w:tcPr>
          <w:p w14:paraId="1635D8E1" w14:textId="77777777" w:rsidR="004B3F04" w:rsidRDefault="004B3F04" w:rsidP="000659BE">
            <w:pPr>
              <w:pStyle w:val="TableText"/>
            </w:pPr>
            <w:r>
              <w:t>SHALL</w:t>
            </w:r>
          </w:p>
        </w:tc>
        <w:tc>
          <w:tcPr>
            <w:tcW w:w="864" w:type="dxa"/>
          </w:tcPr>
          <w:p w14:paraId="2ACDE863" w14:textId="77777777" w:rsidR="004B3F04" w:rsidRDefault="004B3F04" w:rsidP="000659BE">
            <w:pPr>
              <w:pStyle w:val="TableText"/>
            </w:pPr>
          </w:p>
        </w:tc>
        <w:tc>
          <w:tcPr>
            <w:tcW w:w="1104" w:type="dxa"/>
          </w:tcPr>
          <w:p w14:paraId="3858DDBB" w14:textId="77777777" w:rsidR="004B3F04" w:rsidRDefault="006C736C" w:rsidP="000659BE">
            <w:pPr>
              <w:pStyle w:val="TableText"/>
            </w:pPr>
            <w:hyperlink w:anchor="C_3335-31627">
              <w:r w:rsidR="004B3F04">
                <w:rPr>
                  <w:rStyle w:val="HyperlinkText9pt"/>
                </w:rPr>
                <w:t>3335-31627</w:t>
              </w:r>
            </w:hyperlink>
          </w:p>
        </w:tc>
        <w:tc>
          <w:tcPr>
            <w:tcW w:w="2975" w:type="dxa"/>
          </w:tcPr>
          <w:p w14:paraId="443F1883" w14:textId="77777777" w:rsidR="004B3F04" w:rsidRDefault="004B3F04" w:rsidP="000659BE">
            <w:pPr>
              <w:pStyle w:val="TableText"/>
            </w:pPr>
            <w:r>
              <w:t>OBS</w:t>
            </w:r>
          </w:p>
        </w:tc>
      </w:tr>
      <w:tr w:rsidR="004B3F04" w14:paraId="2441AED2" w14:textId="77777777" w:rsidTr="000659BE">
        <w:trPr>
          <w:jc w:val="center"/>
        </w:trPr>
        <w:tc>
          <w:tcPr>
            <w:tcW w:w="3345" w:type="dxa"/>
          </w:tcPr>
          <w:p w14:paraId="5C8FFC0F" w14:textId="77777777" w:rsidR="004B3F04" w:rsidRDefault="004B3F04" w:rsidP="000659BE">
            <w:pPr>
              <w:pStyle w:val="TableText"/>
            </w:pPr>
            <w:r>
              <w:tab/>
              <w:t>@moodCode</w:t>
            </w:r>
          </w:p>
        </w:tc>
        <w:tc>
          <w:tcPr>
            <w:tcW w:w="720" w:type="dxa"/>
          </w:tcPr>
          <w:p w14:paraId="1AC5BB78" w14:textId="77777777" w:rsidR="004B3F04" w:rsidRDefault="004B3F04" w:rsidP="000659BE">
            <w:pPr>
              <w:pStyle w:val="TableText"/>
            </w:pPr>
            <w:r>
              <w:t>1..1</w:t>
            </w:r>
          </w:p>
        </w:tc>
        <w:tc>
          <w:tcPr>
            <w:tcW w:w="1152" w:type="dxa"/>
          </w:tcPr>
          <w:p w14:paraId="2EB5B347" w14:textId="77777777" w:rsidR="004B3F04" w:rsidRDefault="004B3F04" w:rsidP="000659BE">
            <w:pPr>
              <w:pStyle w:val="TableText"/>
            </w:pPr>
            <w:r>
              <w:t>SHALL</w:t>
            </w:r>
          </w:p>
        </w:tc>
        <w:tc>
          <w:tcPr>
            <w:tcW w:w="864" w:type="dxa"/>
          </w:tcPr>
          <w:p w14:paraId="0BAB659D" w14:textId="77777777" w:rsidR="004B3F04" w:rsidRDefault="004B3F04" w:rsidP="000659BE">
            <w:pPr>
              <w:pStyle w:val="TableText"/>
            </w:pPr>
          </w:p>
        </w:tc>
        <w:tc>
          <w:tcPr>
            <w:tcW w:w="1104" w:type="dxa"/>
          </w:tcPr>
          <w:p w14:paraId="49660210" w14:textId="77777777" w:rsidR="004B3F04" w:rsidRDefault="006C736C" w:rsidP="000659BE">
            <w:pPr>
              <w:pStyle w:val="TableText"/>
            </w:pPr>
            <w:hyperlink w:anchor="C_3335-31628">
              <w:r w:rsidR="004B3F04">
                <w:rPr>
                  <w:rStyle w:val="HyperlinkText9pt"/>
                </w:rPr>
                <w:t>3335-31628</w:t>
              </w:r>
            </w:hyperlink>
          </w:p>
        </w:tc>
        <w:tc>
          <w:tcPr>
            <w:tcW w:w="2975" w:type="dxa"/>
          </w:tcPr>
          <w:p w14:paraId="696A0B55" w14:textId="77777777" w:rsidR="004B3F04" w:rsidRDefault="004B3F04" w:rsidP="000659BE">
            <w:pPr>
              <w:pStyle w:val="TableText"/>
            </w:pPr>
            <w:r>
              <w:t>urn:oid:2.16.840.1.113883.5.1001 (HL7ActMood) = EVN</w:t>
            </w:r>
          </w:p>
        </w:tc>
      </w:tr>
      <w:tr w:rsidR="004B3F04" w14:paraId="1E0886BE" w14:textId="77777777" w:rsidTr="000659BE">
        <w:trPr>
          <w:jc w:val="center"/>
        </w:trPr>
        <w:tc>
          <w:tcPr>
            <w:tcW w:w="3345" w:type="dxa"/>
          </w:tcPr>
          <w:p w14:paraId="06DC7A32" w14:textId="77777777" w:rsidR="004B3F04" w:rsidRDefault="004B3F04" w:rsidP="000659BE">
            <w:pPr>
              <w:pStyle w:val="TableText"/>
            </w:pPr>
            <w:r>
              <w:tab/>
              <w:t>@actionNegationInd</w:t>
            </w:r>
          </w:p>
        </w:tc>
        <w:tc>
          <w:tcPr>
            <w:tcW w:w="720" w:type="dxa"/>
          </w:tcPr>
          <w:p w14:paraId="534883B7" w14:textId="77777777" w:rsidR="004B3F04" w:rsidRDefault="004B3F04" w:rsidP="000659BE">
            <w:pPr>
              <w:pStyle w:val="TableText"/>
            </w:pPr>
            <w:r>
              <w:t>0..0</w:t>
            </w:r>
          </w:p>
        </w:tc>
        <w:tc>
          <w:tcPr>
            <w:tcW w:w="1152" w:type="dxa"/>
          </w:tcPr>
          <w:p w14:paraId="1FF1DC1F" w14:textId="77777777" w:rsidR="004B3F04" w:rsidRDefault="004B3F04" w:rsidP="000659BE">
            <w:pPr>
              <w:pStyle w:val="TableText"/>
            </w:pPr>
            <w:r>
              <w:t>SHALL NOT</w:t>
            </w:r>
          </w:p>
        </w:tc>
        <w:tc>
          <w:tcPr>
            <w:tcW w:w="864" w:type="dxa"/>
          </w:tcPr>
          <w:p w14:paraId="1C966688" w14:textId="77777777" w:rsidR="004B3F04" w:rsidRDefault="004B3F04" w:rsidP="000659BE">
            <w:pPr>
              <w:pStyle w:val="TableText"/>
            </w:pPr>
          </w:p>
        </w:tc>
        <w:tc>
          <w:tcPr>
            <w:tcW w:w="1104" w:type="dxa"/>
          </w:tcPr>
          <w:p w14:paraId="50E83E01" w14:textId="77777777" w:rsidR="004B3F04" w:rsidRDefault="006C736C" w:rsidP="000659BE">
            <w:pPr>
              <w:pStyle w:val="TableText"/>
            </w:pPr>
            <w:hyperlink w:anchor="C_3335-34710">
              <w:r w:rsidR="004B3F04">
                <w:rPr>
                  <w:rStyle w:val="HyperlinkText9pt"/>
                </w:rPr>
                <w:t>3335-34710</w:t>
              </w:r>
            </w:hyperlink>
          </w:p>
        </w:tc>
        <w:tc>
          <w:tcPr>
            <w:tcW w:w="2975" w:type="dxa"/>
          </w:tcPr>
          <w:p w14:paraId="789F9AF4" w14:textId="77777777" w:rsidR="004B3F04" w:rsidRDefault="004B3F04" w:rsidP="000659BE">
            <w:pPr>
              <w:pStyle w:val="TableText"/>
            </w:pPr>
          </w:p>
        </w:tc>
      </w:tr>
      <w:tr w:rsidR="004B3F04" w14:paraId="3293C18F" w14:textId="77777777" w:rsidTr="000659BE">
        <w:trPr>
          <w:jc w:val="center"/>
        </w:trPr>
        <w:tc>
          <w:tcPr>
            <w:tcW w:w="3345" w:type="dxa"/>
          </w:tcPr>
          <w:p w14:paraId="4825E37E" w14:textId="77777777" w:rsidR="004B3F04" w:rsidRDefault="004B3F04" w:rsidP="000659BE">
            <w:pPr>
              <w:pStyle w:val="TableText"/>
            </w:pPr>
            <w:r>
              <w:tab/>
              <w:t>templateId</w:t>
            </w:r>
          </w:p>
        </w:tc>
        <w:tc>
          <w:tcPr>
            <w:tcW w:w="720" w:type="dxa"/>
          </w:tcPr>
          <w:p w14:paraId="709522A6" w14:textId="77777777" w:rsidR="004B3F04" w:rsidRDefault="004B3F04" w:rsidP="000659BE">
            <w:pPr>
              <w:pStyle w:val="TableText"/>
            </w:pPr>
            <w:r>
              <w:t>1..1</w:t>
            </w:r>
          </w:p>
        </w:tc>
        <w:tc>
          <w:tcPr>
            <w:tcW w:w="1152" w:type="dxa"/>
          </w:tcPr>
          <w:p w14:paraId="245F3E41" w14:textId="77777777" w:rsidR="004B3F04" w:rsidRDefault="004B3F04" w:rsidP="000659BE">
            <w:pPr>
              <w:pStyle w:val="TableText"/>
            </w:pPr>
            <w:r>
              <w:t>SHALL</w:t>
            </w:r>
          </w:p>
        </w:tc>
        <w:tc>
          <w:tcPr>
            <w:tcW w:w="864" w:type="dxa"/>
          </w:tcPr>
          <w:p w14:paraId="74E41881" w14:textId="77777777" w:rsidR="004B3F04" w:rsidRDefault="004B3F04" w:rsidP="000659BE">
            <w:pPr>
              <w:pStyle w:val="TableText"/>
            </w:pPr>
          </w:p>
        </w:tc>
        <w:tc>
          <w:tcPr>
            <w:tcW w:w="1104" w:type="dxa"/>
          </w:tcPr>
          <w:p w14:paraId="6D8D0558" w14:textId="77777777" w:rsidR="004B3F04" w:rsidRDefault="006C736C" w:rsidP="000659BE">
            <w:pPr>
              <w:pStyle w:val="TableText"/>
            </w:pPr>
            <w:hyperlink w:anchor="C_3335-31629">
              <w:r w:rsidR="004B3F04">
                <w:rPr>
                  <w:rStyle w:val="HyperlinkText9pt"/>
                </w:rPr>
                <w:t>3335-31629</w:t>
              </w:r>
            </w:hyperlink>
          </w:p>
        </w:tc>
        <w:tc>
          <w:tcPr>
            <w:tcW w:w="2975" w:type="dxa"/>
          </w:tcPr>
          <w:p w14:paraId="5613042B" w14:textId="77777777" w:rsidR="004B3F04" w:rsidRDefault="004B3F04" w:rsidP="000659BE">
            <w:pPr>
              <w:pStyle w:val="TableText"/>
            </w:pPr>
          </w:p>
        </w:tc>
      </w:tr>
      <w:tr w:rsidR="004B3F04" w14:paraId="5D219FD2" w14:textId="77777777" w:rsidTr="000659BE">
        <w:trPr>
          <w:jc w:val="center"/>
        </w:trPr>
        <w:tc>
          <w:tcPr>
            <w:tcW w:w="3345" w:type="dxa"/>
          </w:tcPr>
          <w:p w14:paraId="69755FEA" w14:textId="77777777" w:rsidR="004B3F04" w:rsidRDefault="004B3F04" w:rsidP="000659BE">
            <w:pPr>
              <w:pStyle w:val="TableText"/>
            </w:pPr>
            <w:r>
              <w:tab/>
            </w:r>
            <w:r>
              <w:tab/>
              <w:t>item</w:t>
            </w:r>
          </w:p>
        </w:tc>
        <w:tc>
          <w:tcPr>
            <w:tcW w:w="720" w:type="dxa"/>
          </w:tcPr>
          <w:p w14:paraId="56ED9376" w14:textId="77777777" w:rsidR="004B3F04" w:rsidRDefault="004B3F04" w:rsidP="000659BE">
            <w:pPr>
              <w:pStyle w:val="TableText"/>
            </w:pPr>
            <w:r>
              <w:t>1..1</w:t>
            </w:r>
          </w:p>
        </w:tc>
        <w:tc>
          <w:tcPr>
            <w:tcW w:w="1152" w:type="dxa"/>
          </w:tcPr>
          <w:p w14:paraId="733EEE94" w14:textId="77777777" w:rsidR="004B3F04" w:rsidRDefault="004B3F04" w:rsidP="000659BE">
            <w:pPr>
              <w:pStyle w:val="TableText"/>
            </w:pPr>
            <w:r>
              <w:t>SHALL</w:t>
            </w:r>
          </w:p>
        </w:tc>
        <w:tc>
          <w:tcPr>
            <w:tcW w:w="864" w:type="dxa"/>
          </w:tcPr>
          <w:p w14:paraId="5053A65D" w14:textId="77777777" w:rsidR="004B3F04" w:rsidRDefault="004B3F04" w:rsidP="000659BE">
            <w:pPr>
              <w:pStyle w:val="TableText"/>
            </w:pPr>
          </w:p>
        </w:tc>
        <w:tc>
          <w:tcPr>
            <w:tcW w:w="1104" w:type="dxa"/>
          </w:tcPr>
          <w:p w14:paraId="34222EB4" w14:textId="77777777" w:rsidR="004B3F04" w:rsidRDefault="006C736C" w:rsidP="000659BE">
            <w:pPr>
              <w:pStyle w:val="TableText"/>
            </w:pPr>
            <w:hyperlink w:anchor="C_3335-31630">
              <w:r w:rsidR="004B3F04">
                <w:rPr>
                  <w:rStyle w:val="HyperlinkText9pt"/>
                </w:rPr>
                <w:t>3335-31630</w:t>
              </w:r>
            </w:hyperlink>
          </w:p>
        </w:tc>
        <w:tc>
          <w:tcPr>
            <w:tcW w:w="2975" w:type="dxa"/>
          </w:tcPr>
          <w:p w14:paraId="1E667EF8" w14:textId="77777777" w:rsidR="004B3F04" w:rsidRDefault="004B3F04" w:rsidP="000659BE">
            <w:pPr>
              <w:pStyle w:val="TableText"/>
            </w:pPr>
          </w:p>
        </w:tc>
      </w:tr>
      <w:tr w:rsidR="004B3F04" w14:paraId="444A8B61" w14:textId="77777777" w:rsidTr="000659BE">
        <w:trPr>
          <w:jc w:val="center"/>
        </w:trPr>
        <w:tc>
          <w:tcPr>
            <w:tcW w:w="3345" w:type="dxa"/>
          </w:tcPr>
          <w:p w14:paraId="6DFD302D" w14:textId="77777777" w:rsidR="004B3F04" w:rsidRDefault="004B3F04" w:rsidP="000659BE">
            <w:pPr>
              <w:pStyle w:val="TableText"/>
            </w:pPr>
            <w:r>
              <w:tab/>
            </w:r>
            <w:r>
              <w:tab/>
            </w:r>
            <w:r>
              <w:tab/>
              <w:t>@root</w:t>
            </w:r>
          </w:p>
        </w:tc>
        <w:tc>
          <w:tcPr>
            <w:tcW w:w="720" w:type="dxa"/>
          </w:tcPr>
          <w:p w14:paraId="252E15FA" w14:textId="77777777" w:rsidR="004B3F04" w:rsidRDefault="004B3F04" w:rsidP="000659BE">
            <w:pPr>
              <w:pStyle w:val="TableText"/>
            </w:pPr>
            <w:r>
              <w:t>1..1</w:t>
            </w:r>
          </w:p>
        </w:tc>
        <w:tc>
          <w:tcPr>
            <w:tcW w:w="1152" w:type="dxa"/>
          </w:tcPr>
          <w:p w14:paraId="740DD363" w14:textId="77777777" w:rsidR="004B3F04" w:rsidRDefault="004B3F04" w:rsidP="000659BE">
            <w:pPr>
              <w:pStyle w:val="TableText"/>
            </w:pPr>
            <w:r>
              <w:t>SHALL</w:t>
            </w:r>
          </w:p>
        </w:tc>
        <w:tc>
          <w:tcPr>
            <w:tcW w:w="864" w:type="dxa"/>
          </w:tcPr>
          <w:p w14:paraId="51736650" w14:textId="77777777" w:rsidR="004B3F04" w:rsidRDefault="004B3F04" w:rsidP="000659BE">
            <w:pPr>
              <w:pStyle w:val="TableText"/>
            </w:pPr>
          </w:p>
        </w:tc>
        <w:tc>
          <w:tcPr>
            <w:tcW w:w="1104" w:type="dxa"/>
          </w:tcPr>
          <w:p w14:paraId="5328F3E3" w14:textId="77777777" w:rsidR="004B3F04" w:rsidRDefault="006C736C" w:rsidP="000659BE">
            <w:pPr>
              <w:pStyle w:val="TableText"/>
            </w:pPr>
            <w:hyperlink w:anchor="C_3335-31631">
              <w:r w:rsidR="004B3F04">
                <w:rPr>
                  <w:rStyle w:val="HyperlinkText9pt"/>
                </w:rPr>
                <w:t>3335-31631</w:t>
              </w:r>
            </w:hyperlink>
          </w:p>
        </w:tc>
        <w:tc>
          <w:tcPr>
            <w:tcW w:w="2975" w:type="dxa"/>
          </w:tcPr>
          <w:p w14:paraId="652129B9" w14:textId="77777777" w:rsidR="004B3F04" w:rsidRDefault="004B3F04" w:rsidP="000659BE">
            <w:pPr>
              <w:pStyle w:val="TableText"/>
            </w:pPr>
            <w:r>
              <w:t>2.16.840.1.113883.10.20.28.4.58</w:t>
            </w:r>
          </w:p>
        </w:tc>
      </w:tr>
      <w:tr w:rsidR="004B3F04" w14:paraId="0D84D7EC" w14:textId="77777777" w:rsidTr="000659BE">
        <w:trPr>
          <w:jc w:val="center"/>
        </w:trPr>
        <w:tc>
          <w:tcPr>
            <w:tcW w:w="3345" w:type="dxa"/>
          </w:tcPr>
          <w:p w14:paraId="7AD1D4A9" w14:textId="77777777" w:rsidR="004B3F04" w:rsidRDefault="004B3F04" w:rsidP="000659BE">
            <w:pPr>
              <w:pStyle w:val="TableText"/>
            </w:pPr>
            <w:r>
              <w:tab/>
            </w:r>
            <w:r>
              <w:tab/>
            </w:r>
            <w:r>
              <w:tab/>
              <w:t>@extension</w:t>
            </w:r>
          </w:p>
        </w:tc>
        <w:tc>
          <w:tcPr>
            <w:tcW w:w="720" w:type="dxa"/>
          </w:tcPr>
          <w:p w14:paraId="5ED86216" w14:textId="77777777" w:rsidR="004B3F04" w:rsidRDefault="004B3F04" w:rsidP="000659BE">
            <w:pPr>
              <w:pStyle w:val="TableText"/>
            </w:pPr>
            <w:r>
              <w:t>1..1</w:t>
            </w:r>
          </w:p>
        </w:tc>
        <w:tc>
          <w:tcPr>
            <w:tcW w:w="1152" w:type="dxa"/>
          </w:tcPr>
          <w:p w14:paraId="2E37C839" w14:textId="77777777" w:rsidR="004B3F04" w:rsidRDefault="004B3F04" w:rsidP="000659BE">
            <w:pPr>
              <w:pStyle w:val="TableText"/>
            </w:pPr>
            <w:r>
              <w:t>SHALL</w:t>
            </w:r>
          </w:p>
        </w:tc>
        <w:tc>
          <w:tcPr>
            <w:tcW w:w="864" w:type="dxa"/>
          </w:tcPr>
          <w:p w14:paraId="2D091191" w14:textId="77777777" w:rsidR="004B3F04" w:rsidRDefault="004B3F04" w:rsidP="000659BE">
            <w:pPr>
              <w:pStyle w:val="TableText"/>
            </w:pPr>
          </w:p>
        </w:tc>
        <w:tc>
          <w:tcPr>
            <w:tcW w:w="1104" w:type="dxa"/>
          </w:tcPr>
          <w:p w14:paraId="4FF3BFDE" w14:textId="77777777" w:rsidR="004B3F04" w:rsidRDefault="006C736C" w:rsidP="000659BE">
            <w:pPr>
              <w:pStyle w:val="TableText"/>
            </w:pPr>
            <w:hyperlink w:anchor="C_3335-34457">
              <w:r w:rsidR="004B3F04">
                <w:rPr>
                  <w:rStyle w:val="HyperlinkText9pt"/>
                </w:rPr>
                <w:t>3335-34457</w:t>
              </w:r>
            </w:hyperlink>
          </w:p>
        </w:tc>
        <w:tc>
          <w:tcPr>
            <w:tcW w:w="2975" w:type="dxa"/>
          </w:tcPr>
          <w:p w14:paraId="55147978" w14:textId="77777777" w:rsidR="004B3F04" w:rsidRDefault="004B3F04" w:rsidP="000659BE">
            <w:pPr>
              <w:pStyle w:val="TableText"/>
            </w:pPr>
            <w:r>
              <w:t>2017-05-01</w:t>
            </w:r>
          </w:p>
        </w:tc>
      </w:tr>
      <w:tr w:rsidR="004B3F04" w14:paraId="35D29FAC" w14:textId="77777777" w:rsidTr="000659BE">
        <w:trPr>
          <w:jc w:val="center"/>
        </w:trPr>
        <w:tc>
          <w:tcPr>
            <w:tcW w:w="3345" w:type="dxa"/>
          </w:tcPr>
          <w:p w14:paraId="3C5C3EB8" w14:textId="77777777" w:rsidR="004B3F04" w:rsidRDefault="004B3F04" w:rsidP="000659BE">
            <w:pPr>
              <w:pStyle w:val="TableText"/>
            </w:pPr>
            <w:r>
              <w:tab/>
              <w:t>id</w:t>
            </w:r>
          </w:p>
        </w:tc>
        <w:tc>
          <w:tcPr>
            <w:tcW w:w="720" w:type="dxa"/>
          </w:tcPr>
          <w:p w14:paraId="39DEE559" w14:textId="77777777" w:rsidR="004B3F04" w:rsidRDefault="004B3F04" w:rsidP="000659BE">
            <w:pPr>
              <w:pStyle w:val="TableText"/>
            </w:pPr>
            <w:r>
              <w:t>1..1</w:t>
            </w:r>
          </w:p>
        </w:tc>
        <w:tc>
          <w:tcPr>
            <w:tcW w:w="1152" w:type="dxa"/>
          </w:tcPr>
          <w:p w14:paraId="37114C44" w14:textId="77777777" w:rsidR="004B3F04" w:rsidRDefault="004B3F04" w:rsidP="000659BE">
            <w:pPr>
              <w:pStyle w:val="TableText"/>
            </w:pPr>
            <w:r>
              <w:t>SHALL</w:t>
            </w:r>
          </w:p>
        </w:tc>
        <w:tc>
          <w:tcPr>
            <w:tcW w:w="864" w:type="dxa"/>
          </w:tcPr>
          <w:p w14:paraId="2DA7AABD" w14:textId="77777777" w:rsidR="004B3F04" w:rsidRDefault="004B3F04" w:rsidP="000659BE">
            <w:pPr>
              <w:pStyle w:val="TableText"/>
            </w:pPr>
          </w:p>
        </w:tc>
        <w:tc>
          <w:tcPr>
            <w:tcW w:w="1104" w:type="dxa"/>
          </w:tcPr>
          <w:p w14:paraId="144DECEE" w14:textId="77777777" w:rsidR="004B3F04" w:rsidRDefault="006C736C" w:rsidP="000659BE">
            <w:pPr>
              <w:pStyle w:val="TableText"/>
            </w:pPr>
            <w:hyperlink w:anchor="C_3335-31632">
              <w:r w:rsidR="004B3F04">
                <w:rPr>
                  <w:rStyle w:val="HyperlinkText9pt"/>
                </w:rPr>
                <w:t>3335-31632</w:t>
              </w:r>
            </w:hyperlink>
          </w:p>
        </w:tc>
        <w:tc>
          <w:tcPr>
            <w:tcW w:w="2975" w:type="dxa"/>
          </w:tcPr>
          <w:p w14:paraId="0C8718E4" w14:textId="77777777" w:rsidR="004B3F04" w:rsidRDefault="004B3F04" w:rsidP="000659BE">
            <w:pPr>
              <w:pStyle w:val="TableText"/>
            </w:pPr>
          </w:p>
        </w:tc>
      </w:tr>
      <w:tr w:rsidR="004B3F04" w14:paraId="1981B1EF" w14:textId="77777777" w:rsidTr="000659BE">
        <w:trPr>
          <w:jc w:val="center"/>
        </w:trPr>
        <w:tc>
          <w:tcPr>
            <w:tcW w:w="3345" w:type="dxa"/>
          </w:tcPr>
          <w:p w14:paraId="6C444FD7" w14:textId="77777777" w:rsidR="004B3F04" w:rsidRDefault="004B3F04" w:rsidP="000659BE">
            <w:pPr>
              <w:pStyle w:val="TableText"/>
            </w:pPr>
            <w:r>
              <w:tab/>
              <w:t>code</w:t>
            </w:r>
          </w:p>
        </w:tc>
        <w:tc>
          <w:tcPr>
            <w:tcW w:w="720" w:type="dxa"/>
          </w:tcPr>
          <w:p w14:paraId="13B7DA74" w14:textId="77777777" w:rsidR="004B3F04" w:rsidRDefault="004B3F04" w:rsidP="000659BE">
            <w:pPr>
              <w:pStyle w:val="TableText"/>
            </w:pPr>
            <w:r>
              <w:t>1..1</w:t>
            </w:r>
          </w:p>
        </w:tc>
        <w:tc>
          <w:tcPr>
            <w:tcW w:w="1152" w:type="dxa"/>
          </w:tcPr>
          <w:p w14:paraId="0F44449F" w14:textId="77777777" w:rsidR="004B3F04" w:rsidRDefault="004B3F04" w:rsidP="000659BE">
            <w:pPr>
              <w:pStyle w:val="TableText"/>
            </w:pPr>
            <w:r>
              <w:t>SHALL</w:t>
            </w:r>
          </w:p>
        </w:tc>
        <w:tc>
          <w:tcPr>
            <w:tcW w:w="864" w:type="dxa"/>
          </w:tcPr>
          <w:p w14:paraId="49094F3E" w14:textId="77777777" w:rsidR="004B3F04" w:rsidRDefault="004B3F04" w:rsidP="000659BE">
            <w:pPr>
              <w:pStyle w:val="TableText"/>
            </w:pPr>
          </w:p>
        </w:tc>
        <w:tc>
          <w:tcPr>
            <w:tcW w:w="1104" w:type="dxa"/>
          </w:tcPr>
          <w:p w14:paraId="0531E24E" w14:textId="77777777" w:rsidR="004B3F04" w:rsidRDefault="006C736C" w:rsidP="000659BE">
            <w:pPr>
              <w:pStyle w:val="TableText"/>
            </w:pPr>
            <w:hyperlink w:anchor="C_3335-31633">
              <w:r w:rsidR="004B3F04">
                <w:rPr>
                  <w:rStyle w:val="HyperlinkText9pt"/>
                </w:rPr>
                <w:t>3335-31633</w:t>
              </w:r>
            </w:hyperlink>
          </w:p>
        </w:tc>
        <w:tc>
          <w:tcPr>
            <w:tcW w:w="2975" w:type="dxa"/>
          </w:tcPr>
          <w:p w14:paraId="65C38993" w14:textId="77777777" w:rsidR="004B3F04" w:rsidRDefault="004B3F04" w:rsidP="000659BE">
            <w:pPr>
              <w:pStyle w:val="TableText"/>
            </w:pPr>
          </w:p>
        </w:tc>
      </w:tr>
      <w:tr w:rsidR="004B3F04" w14:paraId="3E6D527F" w14:textId="77777777" w:rsidTr="000659BE">
        <w:trPr>
          <w:jc w:val="center"/>
        </w:trPr>
        <w:tc>
          <w:tcPr>
            <w:tcW w:w="3345" w:type="dxa"/>
          </w:tcPr>
          <w:p w14:paraId="1F93D606" w14:textId="77777777" w:rsidR="004B3F04" w:rsidRDefault="004B3F04" w:rsidP="000659BE">
            <w:pPr>
              <w:pStyle w:val="TableText"/>
            </w:pPr>
            <w:r>
              <w:tab/>
            </w:r>
            <w:r>
              <w:tab/>
              <w:t>@code</w:t>
            </w:r>
          </w:p>
        </w:tc>
        <w:tc>
          <w:tcPr>
            <w:tcW w:w="720" w:type="dxa"/>
          </w:tcPr>
          <w:p w14:paraId="05866080" w14:textId="77777777" w:rsidR="004B3F04" w:rsidRDefault="004B3F04" w:rsidP="000659BE">
            <w:pPr>
              <w:pStyle w:val="TableText"/>
            </w:pPr>
            <w:r>
              <w:t>1..1</w:t>
            </w:r>
          </w:p>
        </w:tc>
        <w:tc>
          <w:tcPr>
            <w:tcW w:w="1152" w:type="dxa"/>
          </w:tcPr>
          <w:p w14:paraId="0F30CA72" w14:textId="77777777" w:rsidR="004B3F04" w:rsidRDefault="004B3F04" w:rsidP="000659BE">
            <w:pPr>
              <w:pStyle w:val="TableText"/>
            </w:pPr>
            <w:r>
              <w:t>SHALL</w:t>
            </w:r>
          </w:p>
        </w:tc>
        <w:tc>
          <w:tcPr>
            <w:tcW w:w="864" w:type="dxa"/>
          </w:tcPr>
          <w:p w14:paraId="5DD336E0" w14:textId="77777777" w:rsidR="004B3F04" w:rsidRDefault="004B3F04" w:rsidP="000659BE">
            <w:pPr>
              <w:pStyle w:val="TableText"/>
            </w:pPr>
          </w:p>
        </w:tc>
        <w:tc>
          <w:tcPr>
            <w:tcW w:w="1104" w:type="dxa"/>
          </w:tcPr>
          <w:p w14:paraId="0AED29D0" w14:textId="77777777" w:rsidR="004B3F04" w:rsidRDefault="006C736C" w:rsidP="000659BE">
            <w:pPr>
              <w:pStyle w:val="TableText"/>
            </w:pPr>
            <w:hyperlink w:anchor="C_3335-31634">
              <w:r w:rsidR="004B3F04">
                <w:rPr>
                  <w:rStyle w:val="HyperlinkText9pt"/>
                </w:rPr>
                <w:t>3335-31634</w:t>
              </w:r>
            </w:hyperlink>
          </w:p>
        </w:tc>
        <w:tc>
          <w:tcPr>
            <w:tcW w:w="2975" w:type="dxa"/>
          </w:tcPr>
          <w:p w14:paraId="4769BC65" w14:textId="77777777" w:rsidR="004B3F04" w:rsidRDefault="004B3F04" w:rsidP="000659BE">
            <w:pPr>
              <w:pStyle w:val="TableText"/>
            </w:pPr>
            <w:r>
              <w:t>48768-6</w:t>
            </w:r>
          </w:p>
        </w:tc>
      </w:tr>
      <w:tr w:rsidR="004B3F04" w14:paraId="31F21D96" w14:textId="77777777" w:rsidTr="000659BE">
        <w:trPr>
          <w:jc w:val="center"/>
        </w:trPr>
        <w:tc>
          <w:tcPr>
            <w:tcW w:w="3345" w:type="dxa"/>
          </w:tcPr>
          <w:p w14:paraId="0302A9E2" w14:textId="77777777" w:rsidR="004B3F04" w:rsidRDefault="004B3F04" w:rsidP="000659BE">
            <w:pPr>
              <w:pStyle w:val="TableText"/>
            </w:pPr>
            <w:r>
              <w:tab/>
            </w:r>
            <w:r>
              <w:tab/>
              <w:t>@codeSystem</w:t>
            </w:r>
          </w:p>
        </w:tc>
        <w:tc>
          <w:tcPr>
            <w:tcW w:w="720" w:type="dxa"/>
          </w:tcPr>
          <w:p w14:paraId="183BEB1E" w14:textId="77777777" w:rsidR="004B3F04" w:rsidRDefault="004B3F04" w:rsidP="000659BE">
            <w:pPr>
              <w:pStyle w:val="TableText"/>
            </w:pPr>
            <w:r>
              <w:t>1..1</w:t>
            </w:r>
          </w:p>
        </w:tc>
        <w:tc>
          <w:tcPr>
            <w:tcW w:w="1152" w:type="dxa"/>
          </w:tcPr>
          <w:p w14:paraId="4DB7913A" w14:textId="77777777" w:rsidR="004B3F04" w:rsidRDefault="004B3F04" w:rsidP="000659BE">
            <w:pPr>
              <w:pStyle w:val="TableText"/>
            </w:pPr>
            <w:r>
              <w:t>SHALL</w:t>
            </w:r>
          </w:p>
        </w:tc>
        <w:tc>
          <w:tcPr>
            <w:tcW w:w="864" w:type="dxa"/>
          </w:tcPr>
          <w:p w14:paraId="164B38D0" w14:textId="77777777" w:rsidR="004B3F04" w:rsidRDefault="004B3F04" w:rsidP="000659BE">
            <w:pPr>
              <w:pStyle w:val="TableText"/>
            </w:pPr>
          </w:p>
        </w:tc>
        <w:tc>
          <w:tcPr>
            <w:tcW w:w="1104" w:type="dxa"/>
          </w:tcPr>
          <w:p w14:paraId="5ECF35C3" w14:textId="77777777" w:rsidR="004B3F04" w:rsidRDefault="006C736C" w:rsidP="000659BE">
            <w:pPr>
              <w:pStyle w:val="TableText"/>
            </w:pPr>
            <w:hyperlink w:anchor="C_3335-31635">
              <w:r w:rsidR="004B3F04">
                <w:rPr>
                  <w:rStyle w:val="HyperlinkText9pt"/>
                </w:rPr>
                <w:t>3335-31635</w:t>
              </w:r>
            </w:hyperlink>
          </w:p>
        </w:tc>
        <w:tc>
          <w:tcPr>
            <w:tcW w:w="2975" w:type="dxa"/>
          </w:tcPr>
          <w:p w14:paraId="4E4E6E81" w14:textId="77777777" w:rsidR="004B3F04" w:rsidRDefault="004B3F04" w:rsidP="000659BE">
            <w:pPr>
              <w:pStyle w:val="TableText"/>
            </w:pPr>
            <w:r>
              <w:t>urn:oid:2.16.840.1.113883.6.1 (LOINC) = 2.16.840.1.113883.6.1</w:t>
            </w:r>
          </w:p>
        </w:tc>
      </w:tr>
      <w:tr w:rsidR="004B3F04" w14:paraId="7F4F9079" w14:textId="77777777" w:rsidTr="000659BE">
        <w:trPr>
          <w:jc w:val="center"/>
        </w:trPr>
        <w:tc>
          <w:tcPr>
            <w:tcW w:w="3345" w:type="dxa"/>
          </w:tcPr>
          <w:p w14:paraId="3065CB5A" w14:textId="77777777" w:rsidR="004B3F04" w:rsidRDefault="004B3F04" w:rsidP="000659BE">
            <w:pPr>
              <w:pStyle w:val="TableText"/>
            </w:pPr>
            <w:r>
              <w:tab/>
              <w:t>title</w:t>
            </w:r>
          </w:p>
        </w:tc>
        <w:tc>
          <w:tcPr>
            <w:tcW w:w="720" w:type="dxa"/>
          </w:tcPr>
          <w:p w14:paraId="4C36F697" w14:textId="77777777" w:rsidR="004B3F04" w:rsidRDefault="004B3F04" w:rsidP="000659BE">
            <w:pPr>
              <w:pStyle w:val="TableText"/>
            </w:pPr>
            <w:r>
              <w:t>1..1</w:t>
            </w:r>
          </w:p>
        </w:tc>
        <w:tc>
          <w:tcPr>
            <w:tcW w:w="1152" w:type="dxa"/>
          </w:tcPr>
          <w:p w14:paraId="739ECFDA" w14:textId="77777777" w:rsidR="004B3F04" w:rsidRDefault="004B3F04" w:rsidP="000659BE">
            <w:pPr>
              <w:pStyle w:val="TableText"/>
            </w:pPr>
            <w:r>
              <w:t>SHALL</w:t>
            </w:r>
          </w:p>
        </w:tc>
        <w:tc>
          <w:tcPr>
            <w:tcW w:w="864" w:type="dxa"/>
          </w:tcPr>
          <w:p w14:paraId="2E98C599" w14:textId="77777777" w:rsidR="004B3F04" w:rsidRDefault="004B3F04" w:rsidP="000659BE">
            <w:pPr>
              <w:pStyle w:val="TableText"/>
            </w:pPr>
          </w:p>
        </w:tc>
        <w:tc>
          <w:tcPr>
            <w:tcW w:w="1104" w:type="dxa"/>
          </w:tcPr>
          <w:p w14:paraId="35E14B89" w14:textId="77777777" w:rsidR="004B3F04" w:rsidRDefault="006C736C" w:rsidP="000659BE">
            <w:pPr>
              <w:pStyle w:val="TableText"/>
            </w:pPr>
            <w:hyperlink w:anchor="C_3335-31636">
              <w:r w:rsidR="004B3F04">
                <w:rPr>
                  <w:rStyle w:val="HyperlinkText9pt"/>
                </w:rPr>
                <w:t>3335-31636</w:t>
              </w:r>
            </w:hyperlink>
          </w:p>
        </w:tc>
        <w:tc>
          <w:tcPr>
            <w:tcW w:w="2975" w:type="dxa"/>
          </w:tcPr>
          <w:p w14:paraId="1F1B8F27" w14:textId="77777777" w:rsidR="004B3F04" w:rsidRDefault="004B3F04" w:rsidP="000659BE">
            <w:pPr>
              <w:pStyle w:val="TableText"/>
            </w:pPr>
          </w:p>
        </w:tc>
      </w:tr>
      <w:tr w:rsidR="004B3F04" w14:paraId="5B9D3FA3" w14:textId="77777777" w:rsidTr="000659BE">
        <w:trPr>
          <w:jc w:val="center"/>
        </w:trPr>
        <w:tc>
          <w:tcPr>
            <w:tcW w:w="3345" w:type="dxa"/>
          </w:tcPr>
          <w:p w14:paraId="2A6672D6" w14:textId="77777777" w:rsidR="004B3F04" w:rsidRDefault="004B3F04" w:rsidP="000659BE">
            <w:pPr>
              <w:pStyle w:val="TableText"/>
            </w:pPr>
            <w:r>
              <w:tab/>
              <w:t>statusCode</w:t>
            </w:r>
          </w:p>
        </w:tc>
        <w:tc>
          <w:tcPr>
            <w:tcW w:w="720" w:type="dxa"/>
          </w:tcPr>
          <w:p w14:paraId="37503F67" w14:textId="77777777" w:rsidR="004B3F04" w:rsidRDefault="004B3F04" w:rsidP="000659BE">
            <w:pPr>
              <w:pStyle w:val="TableText"/>
            </w:pPr>
            <w:r>
              <w:t>1..1</w:t>
            </w:r>
          </w:p>
        </w:tc>
        <w:tc>
          <w:tcPr>
            <w:tcW w:w="1152" w:type="dxa"/>
          </w:tcPr>
          <w:p w14:paraId="1C9D2D15" w14:textId="77777777" w:rsidR="004B3F04" w:rsidRDefault="004B3F04" w:rsidP="000659BE">
            <w:pPr>
              <w:pStyle w:val="TableText"/>
            </w:pPr>
            <w:r>
              <w:t>SHALL</w:t>
            </w:r>
          </w:p>
        </w:tc>
        <w:tc>
          <w:tcPr>
            <w:tcW w:w="864" w:type="dxa"/>
          </w:tcPr>
          <w:p w14:paraId="54D7503A" w14:textId="77777777" w:rsidR="004B3F04" w:rsidRDefault="004B3F04" w:rsidP="000659BE">
            <w:pPr>
              <w:pStyle w:val="TableText"/>
            </w:pPr>
          </w:p>
        </w:tc>
        <w:tc>
          <w:tcPr>
            <w:tcW w:w="1104" w:type="dxa"/>
          </w:tcPr>
          <w:p w14:paraId="632D937D" w14:textId="77777777" w:rsidR="004B3F04" w:rsidRDefault="006C736C" w:rsidP="000659BE">
            <w:pPr>
              <w:pStyle w:val="TableText"/>
            </w:pPr>
            <w:hyperlink w:anchor="C_3335-31637">
              <w:r w:rsidR="004B3F04">
                <w:rPr>
                  <w:rStyle w:val="HyperlinkText9pt"/>
                </w:rPr>
                <w:t>3335-31637</w:t>
              </w:r>
            </w:hyperlink>
          </w:p>
        </w:tc>
        <w:tc>
          <w:tcPr>
            <w:tcW w:w="2975" w:type="dxa"/>
          </w:tcPr>
          <w:p w14:paraId="66801B1E" w14:textId="77777777" w:rsidR="004B3F04" w:rsidRDefault="004B3F04" w:rsidP="000659BE">
            <w:pPr>
              <w:pStyle w:val="TableText"/>
            </w:pPr>
          </w:p>
        </w:tc>
      </w:tr>
      <w:tr w:rsidR="004B3F04" w14:paraId="09231D41" w14:textId="77777777" w:rsidTr="000659BE">
        <w:trPr>
          <w:jc w:val="center"/>
        </w:trPr>
        <w:tc>
          <w:tcPr>
            <w:tcW w:w="3345" w:type="dxa"/>
          </w:tcPr>
          <w:p w14:paraId="3A9F4614" w14:textId="77777777" w:rsidR="004B3F04" w:rsidRDefault="004B3F04" w:rsidP="000659BE">
            <w:pPr>
              <w:pStyle w:val="TableText"/>
            </w:pPr>
            <w:r>
              <w:tab/>
            </w:r>
            <w:r>
              <w:tab/>
              <w:t>@code</w:t>
            </w:r>
          </w:p>
        </w:tc>
        <w:tc>
          <w:tcPr>
            <w:tcW w:w="720" w:type="dxa"/>
          </w:tcPr>
          <w:p w14:paraId="0B503C65" w14:textId="77777777" w:rsidR="004B3F04" w:rsidRDefault="004B3F04" w:rsidP="000659BE">
            <w:pPr>
              <w:pStyle w:val="TableText"/>
            </w:pPr>
            <w:r>
              <w:t>1..1</w:t>
            </w:r>
          </w:p>
        </w:tc>
        <w:tc>
          <w:tcPr>
            <w:tcW w:w="1152" w:type="dxa"/>
          </w:tcPr>
          <w:p w14:paraId="20299AFA" w14:textId="77777777" w:rsidR="004B3F04" w:rsidRDefault="004B3F04" w:rsidP="000659BE">
            <w:pPr>
              <w:pStyle w:val="TableText"/>
            </w:pPr>
            <w:r>
              <w:t>SHALL</w:t>
            </w:r>
          </w:p>
        </w:tc>
        <w:tc>
          <w:tcPr>
            <w:tcW w:w="864" w:type="dxa"/>
          </w:tcPr>
          <w:p w14:paraId="772B29B5" w14:textId="77777777" w:rsidR="004B3F04" w:rsidRDefault="004B3F04" w:rsidP="000659BE">
            <w:pPr>
              <w:pStyle w:val="TableText"/>
            </w:pPr>
          </w:p>
        </w:tc>
        <w:tc>
          <w:tcPr>
            <w:tcW w:w="1104" w:type="dxa"/>
          </w:tcPr>
          <w:p w14:paraId="4DEBEA22" w14:textId="77777777" w:rsidR="004B3F04" w:rsidRDefault="006C736C" w:rsidP="000659BE">
            <w:pPr>
              <w:pStyle w:val="TableText"/>
            </w:pPr>
            <w:hyperlink w:anchor="C_3335-31643">
              <w:r w:rsidR="004B3F04">
                <w:rPr>
                  <w:rStyle w:val="HyperlinkText9pt"/>
                </w:rPr>
                <w:t>3335-31643</w:t>
              </w:r>
            </w:hyperlink>
          </w:p>
        </w:tc>
        <w:tc>
          <w:tcPr>
            <w:tcW w:w="2975" w:type="dxa"/>
          </w:tcPr>
          <w:p w14:paraId="6E81EB0C" w14:textId="77777777" w:rsidR="004B3F04" w:rsidRDefault="004B3F04" w:rsidP="000659BE">
            <w:pPr>
              <w:pStyle w:val="TableText"/>
            </w:pPr>
            <w:r>
              <w:t>urn:oid:2.16.840.1.113883.5.14 (HL7ActStatus) = completed</w:t>
            </w:r>
          </w:p>
        </w:tc>
      </w:tr>
      <w:tr w:rsidR="004B3F04" w14:paraId="4B922BE8" w14:textId="77777777" w:rsidTr="000659BE">
        <w:trPr>
          <w:jc w:val="center"/>
        </w:trPr>
        <w:tc>
          <w:tcPr>
            <w:tcW w:w="3345" w:type="dxa"/>
          </w:tcPr>
          <w:p w14:paraId="2325FDB0" w14:textId="77777777" w:rsidR="004B3F04" w:rsidRDefault="004B3F04" w:rsidP="000659BE">
            <w:pPr>
              <w:pStyle w:val="TableText"/>
            </w:pPr>
            <w:r>
              <w:tab/>
              <w:t>effectiveTime</w:t>
            </w:r>
          </w:p>
        </w:tc>
        <w:tc>
          <w:tcPr>
            <w:tcW w:w="720" w:type="dxa"/>
          </w:tcPr>
          <w:p w14:paraId="03820FD3" w14:textId="77777777" w:rsidR="004B3F04" w:rsidRDefault="004B3F04" w:rsidP="000659BE">
            <w:pPr>
              <w:pStyle w:val="TableText"/>
            </w:pPr>
            <w:r>
              <w:t>0..1</w:t>
            </w:r>
          </w:p>
        </w:tc>
        <w:tc>
          <w:tcPr>
            <w:tcW w:w="1152" w:type="dxa"/>
          </w:tcPr>
          <w:p w14:paraId="2FA5BEB0" w14:textId="77777777" w:rsidR="004B3F04" w:rsidRDefault="004B3F04" w:rsidP="000659BE">
            <w:pPr>
              <w:pStyle w:val="TableText"/>
            </w:pPr>
            <w:r>
              <w:t>MAY</w:t>
            </w:r>
          </w:p>
        </w:tc>
        <w:tc>
          <w:tcPr>
            <w:tcW w:w="864" w:type="dxa"/>
          </w:tcPr>
          <w:p w14:paraId="04911FC9" w14:textId="77777777" w:rsidR="004B3F04" w:rsidRDefault="004B3F04" w:rsidP="000659BE">
            <w:pPr>
              <w:pStyle w:val="TableText"/>
            </w:pPr>
            <w:r>
              <w:t>IVL_TS</w:t>
            </w:r>
          </w:p>
        </w:tc>
        <w:tc>
          <w:tcPr>
            <w:tcW w:w="1104" w:type="dxa"/>
          </w:tcPr>
          <w:p w14:paraId="4E7D1E30" w14:textId="77777777" w:rsidR="004B3F04" w:rsidRDefault="006C736C" w:rsidP="000659BE">
            <w:pPr>
              <w:pStyle w:val="TableText"/>
            </w:pPr>
            <w:hyperlink w:anchor="C_3335-31638">
              <w:r w:rsidR="004B3F04">
                <w:rPr>
                  <w:rStyle w:val="HyperlinkText9pt"/>
                </w:rPr>
                <w:t>3335-31638</w:t>
              </w:r>
            </w:hyperlink>
          </w:p>
        </w:tc>
        <w:tc>
          <w:tcPr>
            <w:tcW w:w="2975" w:type="dxa"/>
          </w:tcPr>
          <w:p w14:paraId="30FBEBCF" w14:textId="77777777" w:rsidR="004B3F04" w:rsidRDefault="004B3F04" w:rsidP="000659BE">
            <w:pPr>
              <w:pStyle w:val="TableText"/>
            </w:pPr>
          </w:p>
        </w:tc>
      </w:tr>
      <w:tr w:rsidR="004B3F04" w14:paraId="5842E2E9" w14:textId="77777777" w:rsidTr="000659BE">
        <w:trPr>
          <w:jc w:val="center"/>
        </w:trPr>
        <w:tc>
          <w:tcPr>
            <w:tcW w:w="3345" w:type="dxa"/>
          </w:tcPr>
          <w:p w14:paraId="41AB369A" w14:textId="77777777" w:rsidR="004B3F04" w:rsidRDefault="004B3F04" w:rsidP="000659BE">
            <w:pPr>
              <w:pStyle w:val="TableText"/>
            </w:pPr>
            <w:r>
              <w:tab/>
            </w:r>
            <w:r>
              <w:tab/>
              <w:t>low</w:t>
            </w:r>
          </w:p>
        </w:tc>
        <w:tc>
          <w:tcPr>
            <w:tcW w:w="720" w:type="dxa"/>
          </w:tcPr>
          <w:p w14:paraId="605A8B2F" w14:textId="77777777" w:rsidR="004B3F04" w:rsidRDefault="004B3F04" w:rsidP="000659BE">
            <w:pPr>
              <w:pStyle w:val="TableText"/>
            </w:pPr>
            <w:r>
              <w:t>0..1</w:t>
            </w:r>
          </w:p>
        </w:tc>
        <w:tc>
          <w:tcPr>
            <w:tcW w:w="1152" w:type="dxa"/>
          </w:tcPr>
          <w:p w14:paraId="0C9A70BB" w14:textId="77777777" w:rsidR="004B3F04" w:rsidRDefault="004B3F04" w:rsidP="000659BE">
            <w:pPr>
              <w:pStyle w:val="TableText"/>
            </w:pPr>
            <w:r>
              <w:t>MAY</w:t>
            </w:r>
          </w:p>
        </w:tc>
        <w:tc>
          <w:tcPr>
            <w:tcW w:w="864" w:type="dxa"/>
          </w:tcPr>
          <w:p w14:paraId="1BE36391" w14:textId="77777777" w:rsidR="004B3F04" w:rsidRDefault="004B3F04" w:rsidP="000659BE">
            <w:pPr>
              <w:pStyle w:val="TableText"/>
            </w:pPr>
          </w:p>
        </w:tc>
        <w:tc>
          <w:tcPr>
            <w:tcW w:w="1104" w:type="dxa"/>
          </w:tcPr>
          <w:p w14:paraId="7D6F7CE6" w14:textId="77777777" w:rsidR="004B3F04" w:rsidRDefault="006C736C" w:rsidP="000659BE">
            <w:pPr>
              <w:pStyle w:val="TableText"/>
            </w:pPr>
            <w:hyperlink w:anchor="C_3335-31641">
              <w:r w:rsidR="004B3F04">
                <w:rPr>
                  <w:rStyle w:val="HyperlinkText9pt"/>
                </w:rPr>
                <w:t>3335-31641</w:t>
              </w:r>
            </w:hyperlink>
          </w:p>
        </w:tc>
        <w:tc>
          <w:tcPr>
            <w:tcW w:w="2975" w:type="dxa"/>
          </w:tcPr>
          <w:p w14:paraId="391791D8" w14:textId="77777777" w:rsidR="004B3F04" w:rsidRDefault="004B3F04" w:rsidP="000659BE">
            <w:pPr>
              <w:pStyle w:val="TableText"/>
            </w:pPr>
          </w:p>
        </w:tc>
      </w:tr>
      <w:tr w:rsidR="004B3F04" w14:paraId="28C08017" w14:textId="77777777" w:rsidTr="000659BE">
        <w:trPr>
          <w:jc w:val="center"/>
        </w:trPr>
        <w:tc>
          <w:tcPr>
            <w:tcW w:w="3345" w:type="dxa"/>
          </w:tcPr>
          <w:p w14:paraId="1907DD83" w14:textId="77777777" w:rsidR="004B3F04" w:rsidRDefault="004B3F04" w:rsidP="000659BE">
            <w:pPr>
              <w:pStyle w:val="TableText"/>
            </w:pPr>
            <w:r>
              <w:tab/>
            </w:r>
            <w:r>
              <w:tab/>
              <w:t>high</w:t>
            </w:r>
          </w:p>
        </w:tc>
        <w:tc>
          <w:tcPr>
            <w:tcW w:w="720" w:type="dxa"/>
          </w:tcPr>
          <w:p w14:paraId="5DC9AE66" w14:textId="77777777" w:rsidR="004B3F04" w:rsidRDefault="004B3F04" w:rsidP="000659BE">
            <w:pPr>
              <w:pStyle w:val="TableText"/>
            </w:pPr>
            <w:r>
              <w:t>0..1</w:t>
            </w:r>
          </w:p>
        </w:tc>
        <w:tc>
          <w:tcPr>
            <w:tcW w:w="1152" w:type="dxa"/>
          </w:tcPr>
          <w:p w14:paraId="1D3467A8" w14:textId="77777777" w:rsidR="004B3F04" w:rsidRDefault="004B3F04" w:rsidP="000659BE">
            <w:pPr>
              <w:pStyle w:val="TableText"/>
            </w:pPr>
            <w:r>
              <w:t>MAY</w:t>
            </w:r>
          </w:p>
        </w:tc>
        <w:tc>
          <w:tcPr>
            <w:tcW w:w="864" w:type="dxa"/>
          </w:tcPr>
          <w:p w14:paraId="7E796162" w14:textId="77777777" w:rsidR="004B3F04" w:rsidRDefault="004B3F04" w:rsidP="000659BE">
            <w:pPr>
              <w:pStyle w:val="TableText"/>
            </w:pPr>
          </w:p>
        </w:tc>
        <w:tc>
          <w:tcPr>
            <w:tcW w:w="1104" w:type="dxa"/>
          </w:tcPr>
          <w:p w14:paraId="1199E623" w14:textId="77777777" w:rsidR="004B3F04" w:rsidRDefault="006C736C" w:rsidP="000659BE">
            <w:pPr>
              <w:pStyle w:val="TableText"/>
            </w:pPr>
            <w:hyperlink w:anchor="C_3335-31642">
              <w:r w:rsidR="004B3F04">
                <w:rPr>
                  <w:rStyle w:val="HyperlinkText9pt"/>
                </w:rPr>
                <w:t>3335-31642</w:t>
              </w:r>
            </w:hyperlink>
          </w:p>
        </w:tc>
        <w:tc>
          <w:tcPr>
            <w:tcW w:w="2975" w:type="dxa"/>
          </w:tcPr>
          <w:p w14:paraId="581E982B" w14:textId="77777777" w:rsidR="004B3F04" w:rsidRDefault="004B3F04" w:rsidP="000659BE">
            <w:pPr>
              <w:pStyle w:val="TableText"/>
            </w:pPr>
          </w:p>
        </w:tc>
      </w:tr>
      <w:tr w:rsidR="004B3F04" w14:paraId="0CD74AC1" w14:textId="77777777" w:rsidTr="000659BE">
        <w:trPr>
          <w:jc w:val="center"/>
        </w:trPr>
        <w:tc>
          <w:tcPr>
            <w:tcW w:w="3345" w:type="dxa"/>
          </w:tcPr>
          <w:p w14:paraId="7BFEBD5B" w14:textId="77777777" w:rsidR="004B3F04" w:rsidRDefault="004B3F04" w:rsidP="000659BE">
            <w:pPr>
              <w:pStyle w:val="TableText"/>
            </w:pPr>
            <w:r>
              <w:tab/>
              <w:t>value</w:t>
            </w:r>
          </w:p>
        </w:tc>
        <w:tc>
          <w:tcPr>
            <w:tcW w:w="720" w:type="dxa"/>
          </w:tcPr>
          <w:p w14:paraId="76B34570" w14:textId="77777777" w:rsidR="004B3F04" w:rsidRDefault="004B3F04" w:rsidP="000659BE">
            <w:pPr>
              <w:pStyle w:val="TableText"/>
            </w:pPr>
            <w:r>
              <w:t>1..1</w:t>
            </w:r>
          </w:p>
        </w:tc>
        <w:tc>
          <w:tcPr>
            <w:tcW w:w="1152" w:type="dxa"/>
          </w:tcPr>
          <w:p w14:paraId="567BE3C8" w14:textId="77777777" w:rsidR="004B3F04" w:rsidRDefault="004B3F04" w:rsidP="000659BE">
            <w:pPr>
              <w:pStyle w:val="TableText"/>
            </w:pPr>
            <w:r>
              <w:t>SHALL</w:t>
            </w:r>
          </w:p>
        </w:tc>
        <w:tc>
          <w:tcPr>
            <w:tcW w:w="864" w:type="dxa"/>
          </w:tcPr>
          <w:p w14:paraId="69DE4080" w14:textId="77777777" w:rsidR="004B3F04" w:rsidRDefault="004B3F04" w:rsidP="000659BE">
            <w:pPr>
              <w:pStyle w:val="TableText"/>
            </w:pPr>
            <w:r>
              <w:t>CD</w:t>
            </w:r>
          </w:p>
        </w:tc>
        <w:tc>
          <w:tcPr>
            <w:tcW w:w="1104" w:type="dxa"/>
          </w:tcPr>
          <w:p w14:paraId="0E5D6E55" w14:textId="77777777" w:rsidR="004B3F04" w:rsidRDefault="006C736C" w:rsidP="000659BE">
            <w:pPr>
              <w:pStyle w:val="TableText"/>
            </w:pPr>
            <w:hyperlink w:anchor="C_3335-31639">
              <w:r w:rsidR="004B3F04">
                <w:rPr>
                  <w:rStyle w:val="HyperlinkText9pt"/>
                </w:rPr>
                <w:t>3335-31639</w:t>
              </w:r>
            </w:hyperlink>
          </w:p>
        </w:tc>
        <w:tc>
          <w:tcPr>
            <w:tcW w:w="2975" w:type="dxa"/>
          </w:tcPr>
          <w:p w14:paraId="315E61B6" w14:textId="77777777" w:rsidR="004B3F04" w:rsidRDefault="004B3F04" w:rsidP="000659BE">
            <w:pPr>
              <w:pStyle w:val="TableText"/>
            </w:pPr>
          </w:p>
        </w:tc>
      </w:tr>
      <w:tr w:rsidR="004B3F04" w14:paraId="54E94430" w14:textId="77777777" w:rsidTr="000659BE">
        <w:trPr>
          <w:jc w:val="center"/>
        </w:trPr>
        <w:tc>
          <w:tcPr>
            <w:tcW w:w="3345" w:type="dxa"/>
          </w:tcPr>
          <w:p w14:paraId="3A5B741A" w14:textId="77777777" w:rsidR="004B3F04" w:rsidRDefault="004B3F04" w:rsidP="000659BE">
            <w:pPr>
              <w:pStyle w:val="TableText"/>
            </w:pPr>
            <w:r>
              <w:tab/>
            </w:r>
            <w:r>
              <w:tab/>
              <w:t>@valueSet</w:t>
            </w:r>
          </w:p>
        </w:tc>
        <w:tc>
          <w:tcPr>
            <w:tcW w:w="720" w:type="dxa"/>
          </w:tcPr>
          <w:p w14:paraId="6181E6CE" w14:textId="77777777" w:rsidR="004B3F04" w:rsidRDefault="004B3F04" w:rsidP="000659BE">
            <w:pPr>
              <w:pStyle w:val="TableText"/>
            </w:pPr>
            <w:r>
              <w:t>0..1</w:t>
            </w:r>
          </w:p>
        </w:tc>
        <w:tc>
          <w:tcPr>
            <w:tcW w:w="1152" w:type="dxa"/>
          </w:tcPr>
          <w:p w14:paraId="4F80531D" w14:textId="77777777" w:rsidR="004B3F04" w:rsidRDefault="004B3F04" w:rsidP="000659BE">
            <w:pPr>
              <w:pStyle w:val="TableText"/>
            </w:pPr>
            <w:r>
              <w:t>SHOULD</w:t>
            </w:r>
          </w:p>
        </w:tc>
        <w:tc>
          <w:tcPr>
            <w:tcW w:w="864" w:type="dxa"/>
          </w:tcPr>
          <w:p w14:paraId="0901570E" w14:textId="77777777" w:rsidR="004B3F04" w:rsidRDefault="004B3F04" w:rsidP="000659BE">
            <w:pPr>
              <w:pStyle w:val="TableText"/>
            </w:pPr>
          </w:p>
        </w:tc>
        <w:tc>
          <w:tcPr>
            <w:tcW w:w="1104" w:type="dxa"/>
          </w:tcPr>
          <w:p w14:paraId="13756D8F" w14:textId="77777777" w:rsidR="004B3F04" w:rsidRDefault="006C736C" w:rsidP="000659BE">
            <w:pPr>
              <w:pStyle w:val="TableText"/>
            </w:pPr>
            <w:hyperlink w:anchor="C_3335-31640">
              <w:r w:rsidR="004B3F04">
                <w:rPr>
                  <w:rStyle w:val="HyperlinkText9pt"/>
                </w:rPr>
                <w:t>3335-31640</w:t>
              </w:r>
            </w:hyperlink>
          </w:p>
        </w:tc>
        <w:tc>
          <w:tcPr>
            <w:tcW w:w="2975" w:type="dxa"/>
          </w:tcPr>
          <w:p w14:paraId="1AF8C6A4" w14:textId="77777777" w:rsidR="004B3F04" w:rsidRDefault="004B3F04" w:rsidP="000659BE">
            <w:pPr>
              <w:pStyle w:val="TableText"/>
            </w:pPr>
          </w:p>
        </w:tc>
      </w:tr>
    </w:tbl>
    <w:p w14:paraId="13E9D1A3" w14:textId="77777777" w:rsidR="004B3F04" w:rsidRDefault="004B3F04" w:rsidP="004B3F04">
      <w:pPr>
        <w:pStyle w:val="BodyText"/>
      </w:pPr>
    </w:p>
    <w:p w14:paraId="0C1C18C9" w14:textId="77777777" w:rsidR="004B3F04" w:rsidRDefault="004B3F04" w:rsidP="007E63CC">
      <w:pPr>
        <w:numPr>
          <w:ilvl w:val="0"/>
          <w:numId w:val="59"/>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31" w:name="C_3335-31627"/>
      <w:r>
        <w:t xml:space="preserve"> (CONF:3335-31627)</w:t>
      </w:r>
      <w:bookmarkEnd w:id="2931"/>
      <w:r>
        <w:t>.</w:t>
      </w:r>
    </w:p>
    <w:p w14:paraId="2CEF7DD5" w14:textId="77777777" w:rsidR="004B3F04" w:rsidRDefault="004B3F04" w:rsidP="007E63CC">
      <w:pPr>
        <w:numPr>
          <w:ilvl w:val="0"/>
          <w:numId w:val="59"/>
        </w:numPr>
      </w:pPr>
      <w:r>
        <w:rPr>
          <w:rStyle w:val="keyword"/>
        </w:rPr>
        <w:lastRenderedPageBreak/>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32" w:name="C_3335-31628"/>
      <w:r>
        <w:t xml:space="preserve"> (CONF:3335-31628)</w:t>
      </w:r>
      <w:bookmarkEnd w:id="2932"/>
      <w:r>
        <w:t>.</w:t>
      </w:r>
    </w:p>
    <w:p w14:paraId="7ABB31A9" w14:textId="77777777" w:rsidR="004B3F04" w:rsidRDefault="004B3F04" w:rsidP="007E63CC">
      <w:pPr>
        <w:numPr>
          <w:ilvl w:val="0"/>
          <w:numId w:val="59"/>
        </w:numPr>
      </w:pPr>
      <w:r>
        <w:rPr>
          <w:rStyle w:val="keyword"/>
        </w:rPr>
        <w:t>SHALL NOT</w:t>
      </w:r>
      <w:r>
        <w:t xml:space="preserve"> contain [0..0] </w:t>
      </w:r>
      <w:r>
        <w:rPr>
          <w:rStyle w:val="XMLnameBold"/>
        </w:rPr>
        <w:t>@actionNegationInd</w:t>
      </w:r>
      <w:bookmarkStart w:id="2933" w:name="C_3335-34710"/>
      <w:r>
        <w:t xml:space="preserve"> (CONF:3335-34710)</w:t>
      </w:r>
      <w:bookmarkEnd w:id="2933"/>
      <w:r>
        <w:t>.</w:t>
      </w:r>
    </w:p>
    <w:p w14:paraId="7A6D2610" w14:textId="77777777" w:rsidR="004B3F04" w:rsidRDefault="004B3F04" w:rsidP="007E63CC">
      <w:pPr>
        <w:numPr>
          <w:ilvl w:val="0"/>
          <w:numId w:val="59"/>
        </w:numPr>
      </w:pPr>
      <w:r>
        <w:rPr>
          <w:rStyle w:val="keyword"/>
        </w:rPr>
        <w:t>SHALL</w:t>
      </w:r>
      <w:r>
        <w:t xml:space="preserve"> contain exactly one [1..1] </w:t>
      </w:r>
      <w:r>
        <w:rPr>
          <w:rStyle w:val="XMLnameBold"/>
        </w:rPr>
        <w:t>templateId</w:t>
      </w:r>
      <w:bookmarkStart w:id="2934" w:name="C_3335-31629"/>
      <w:r>
        <w:t xml:space="preserve"> (CONF:3335-31629)</w:t>
      </w:r>
      <w:bookmarkEnd w:id="2934"/>
      <w:r>
        <w:t>.</w:t>
      </w:r>
    </w:p>
    <w:p w14:paraId="485A35D0" w14:textId="77777777" w:rsidR="004B3F04" w:rsidRDefault="004B3F04" w:rsidP="007E63CC">
      <w:pPr>
        <w:numPr>
          <w:ilvl w:val="1"/>
          <w:numId w:val="59"/>
        </w:numPr>
      </w:pPr>
      <w:r>
        <w:t xml:space="preserve">This templateId </w:t>
      </w:r>
      <w:r>
        <w:rPr>
          <w:rStyle w:val="keyword"/>
        </w:rPr>
        <w:t>SHALL</w:t>
      </w:r>
      <w:r>
        <w:t xml:space="preserve"> contain exactly one [1..1] </w:t>
      </w:r>
      <w:r>
        <w:rPr>
          <w:rStyle w:val="XMLnameBold"/>
        </w:rPr>
        <w:t>item</w:t>
      </w:r>
      <w:bookmarkStart w:id="2935" w:name="C_3335-31630"/>
      <w:r>
        <w:t xml:space="preserve"> (CONF:3335-31630)</w:t>
      </w:r>
      <w:bookmarkEnd w:id="2935"/>
      <w:r>
        <w:t xml:space="preserve"> such that it</w:t>
      </w:r>
    </w:p>
    <w:p w14:paraId="47CF4C19" w14:textId="77777777" w:rsidR="004B3F04" w:rsidRDefault="004B3F04" w:rsidP="007E63CC">
      <w:pPr>
        <w:numPr>
          <w:ilvl w:val="2"/>
          <w:numId w:val="59"/>
        </w:numPr>
      </w:pPr>
      <w:r>
        <w:rPr>
          <w:rStyle w:val="keyword"/>
        </w:rPr>
        <w:t>SHALL</w:t>
      </w:r>
      <w:r>
        <w:t xml:space="preserve"> contain exactly one [1..1] </w:t>
      </w:r>
      <w:r>
        <w:rPr>
          <w:rStyle w:val="XMLnameBold"/>
        </w:rPr>
        <w:t>@root</w:t>
      </w:r>
      <w:r>
        <w:t>=</w:t>
      </w:r>
      <w:r>
        <w:rPr>
          <w:rStyle w:val="XMLname"/>
        </w:rPr>
        <w:t>"2.16.840.1.113883.10.20.28.4.58"</w:t>
      </w:r>
      <w:bookmarkStart w:id="2936" w:name="C_3335-31631"/>
      <w:r>
        <w:t xml:space="preserve"> (CONF:3335-31631)</w:t>
      </w:r>
      <w:bookmarkEnd w:id="2936"/>
      <w:r>
        <w:t>.</w:t>
      </w:r>
    </w:p>
    <w:p w14:paraId="76A72542" w14:textId="77777777" w:rsidR="004B3F04" w:rsidRDefault="004B3F04" w:rsidP="007E63CC">
      <w:pPr>
        <w:numPr>
          <w:ilvl w:val="2"/>
          <w:numId w:val="59"/>
        </w:numPr>
      </w:pPr>
      <w:r>
        <w:rPr>
          <w:rStyle w:val="keyword"/>
        </w:rPr>
        <w:t>SHALL</w:t>
      </w:r>
      <w:r>
        <w:t xml:space="preserve"> contain exactly one [1..1] </w:t>
      </w:r>
      <w:r>
        <w:rPr>
          <w:rStyle w:val="XMLnameBold"/>
        </w:rPr>
        <w:t>@extension</w:t>
      </w:r>
      <w:r>
        <w:t>=</w:t>
      </w:r>
      <w:r>
        <w:rPr>
          <w:rStyle w:val="XMLname"/>
        </w:rPr>
        <w:t>"2017-05-01"</w:t>
      </w:r>
      <w:bookmarkStart w:id="2937" w:name="C_3335-34457"/>
      <w:r>
        <w:t xml:space="preserve"> (CONF:3335-34457)</w:t>
      </w:r>
      <w:bookmarkEnd w:id="2937"/>
      <w:r>
        <w:t>.</w:t>
      </w:r>
    </w:p>
    <w:p w14:paraId="054D4E70" w14:textId="77777777" w:rsidR="004B3F04" w:rsidRDefault="004B3F04" w:rsidP="007E63CC">
      <w:pPr>
        <w:numPr>
          <w:ilvl w:val="0"/>
          <w:numId w:val="59"/>
        </w:numPr>
      </w:pPr>
      <w:r>
        <w:rPr>
          <w:rStyle w:val="keyword"/>
        </w:rPr>
        <w:t>SHALL</w:t>
      </w:r>
      <w:r>
        <w:t xml:space="preserve"> contain exactly one [1..1] </w:t>
      </w:r>
      <w:r>
        <w:rPr>
          <w:rStyle w:val="XMLnameBold"/>
        </w:rPr>
        <w:t>id</w:t>
      </w:r>
      <w:bookmarkStart w:id="2938" w:name="C_3335-31632"/>
      <w:r>
        <w:t xml:space="preserve"> (CONF:3335-31632)</w:t>
      </w:r>
      <w:bookmarkEnd w:id="2938"/>
      <w:r>
        <w:t>.</w:t>
      </w:r>
    </w:p>
    <w:p w14:paraId="01C6E31A" w14:textId="77777777" w:rsidR="004B3F04" w:rsidRDefault="004B3F04" w:rsidP="007E63CC">
      <w:pPr>
        <w:numPr>
          <w:ilvl w:val="0"/>
          <w:numId w:val="59"/>
        </w:numPr>
      </w:pPr>
      <w:r>
        <w:rPr>
          <w:rStyle w:val="keyword"/>
        </w:rPr>
        <w:t>SHALL</w:t>
      </w:r>
      <w:r>
        <w:t xml:space="preserve"> contain exactly one [1..1] </w:t>
      </w:r>
      <w:r>
        <w:rPr>
          <w:rStyle w:val="XMLnameBold"/>
        </w:rPr>
        <w:t>code</w:t>
      </w:r>
      <w:bookmarkStart w:id="2939" w:name="C_3335-31633"/>
      <w:r>
        <w:t xml:space="preserve"> (CONF:3335-31633)</w:t>
      </w:r>
      <w:bookmarkEnd w:id="2939"/>
      <w:r>
        <w:t>.</w:t>
      </w:r>
    </w:p>
    <w:p w14:paraId="460309B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w:t>
      </w:r>
      <w:r>
        <w:t>=</w:t>
      </w:r>
      <w:r>
        <w:rPr>
          <w:rStyle w:val="XMLname"/>
        </w:rPr>
        <w:t>"48768-6"</w:t>
      </w:r>
      <w:r>
        <w:t xml:space="preserve"> Payment Source</w:t>
      </w:r>
      <w:bookmarkStart w:id="2940" w:name="C_3335-31634"/>
      <w:r>
        <w:t xml:space="preserve"> (CONF:3335-31634)</w:t>
      </w:r>
      <w:bookmarkEnd w:id="2940"/>
      <w:r>
        <w:t>.</w:t>
      </w:r>
    </w:p>
    <w:p w14:paraId="7D980D24" w14:textId="77777777" w:rsidR="004B3F04" w:rsidRDefault="004B3F04" w:rsidP="007E63CC">
      <w:pPr>
        <w:numPr>
          <w:ilvl w:val="1"/>
          <w:numId w:val="59"/>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41" w:name="C_3335-31635"/>
      <w:r>
        <w:t xml:space="preserve"> (CONF:3335-31635)</w:t>
      </w:r>
      <w:bookmarkEnd w:id="2941"/>
      <w:r>
        <w:t>.</w:t>
      </w:r>
    </w:p>
    <w:p w14:paraId="4D3D0B40" w14:textId="77777777" w:rsidR="004B3F04" w:rsidRDefault="004B3F04" w:rsidP="007E63CC">
      <w:pPr>
        <w:numPr>
          <w:ilvl w:val="0"/>
          <w:numId w:val="59"/>
        </w:numPr>
      </w:pPr>
      <w:r>
        <w:rPr>
          <w:rStyle w:val="keyword"/>
        </w:rPr>
        <w:t>SHALL</w:t>
      </w:r>
      <w:r>
        <w:t xml:space="preserve"> contain exactly one [1..1] </w:t>
      </w:r>
      <w:r>
        <w:rPr>
          <w:rStyle w:val="XMLnameBold"/>
        </w:rPr>
        <w:t>title</w:t>
      </w:r>
      <w:bookmarkStart w:id="2942" w:name="C_3335-31636"/>
      <w:r>
        <w:t xml:space="preserve"> (CONF:3335-31636)</w:t>
      </w:r>
      <w:bookmarkEnd w:id="2942"/>
      <w:r>
        <w:t>.</w:t>
      </w:r>
    </w:p>
    <w:p w14:paraId="39E562C1" w14:textId="77777777" w:rsidR="004B3F04" w:rsidRDefault="004B3F04" w:rsidP="007E63CC">
      <w:pPr>
        <w:numPr>
          <w:ilvl w:val="0"/>
          <w:numId w:val="59"/>
        </w:numPr>
      </w:pPr>
      <w:r>
        <w:rPr>
          <w:rStyle w:val="keyword"/>
        </w:rPr>
        <w:t>SHALL</w:t>
      </w:r>
      <w:r>
        <w:t xml:space="preserve"> contain exactly one [1..1] </w:t>
      </w:r>
      <w:r>
        <w:rPr>
          <w:rStyle w:val="XMLnameBold"/>
        </w:rPr>
        <w:t>statusCode</w:t>
      </w:r>
      <w:bookmarkStart w:id="2943" w:name="C_3335-31637"/>
      <w:r>
        <w:t xml:space="preserve"> (CONF:3335-31637)</w:t>
      </w:r>
      <w:bookmarkEnd w:id="2943"/>
      <w:r>
        <w:t>.</w:t>
      </w:r>
    </w:p>
    <w:p w14:paraId="300A4B0C" w14:textId="77777777" w:rsidR="004B3F04" w:rsidRDefault="004B3F04" w:rsidP="007E63CC">
      <w:pPr>
        <w:numPr>
          <w:ilvl w:val="1"/>
          <w:numId w:val="5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44" w:name="C_3335-31643"/>
      <w:r>
        <w:t xml:space="preserve"> (CONF:3335-31643)</w:t>
      </w:r>
      <w:bookmarkEnd w:id="2944"/>
      <w:r>
        <w:t>.</w:t>
      </w:r>
    </w:p>
    <w:p w14:paraId="15EDE966" w14:textId="77777777" w:rsidR="004B3F04" w:rsidRDefault="004B3F04" w:rsidP="007E63CC">
      <w:pPr>
        <w:numPr>
          <w:ilvl w:val="0"/>
          <w:numId w:val="59"/>
        </w:numPr>
      </w:pPr>
      <w:r>
        <w:rPr>
          <w:rStyle w:val="keyword"/>
        </w:rPr>
        <w:t>MAY</w:t>
      </w:r>
      <w:r>
        <w:t xml:space="preserve"> contain zero or one [0..1] </w:t>
      </w:r>
      <w:r>
        <w:rPr>
          <w:rStyle w:val="XMLnameBold"/>
        </w:rPr>
        <w:t>effectiveTime</w:t>
      </w:r>
      <w:bookmarkStart w:id="2945" w:name="C_3335-31638"/>
      <w:r>
        <w:t xml:space="preserve"> (CONF:3335-31638)</w:t>
      </w:r>
      <w:bookmarkEnd w:id="2945"/>
      <w:r>
        <w:t xml:space="preserve"> such that it</w:t>
      </w:r>
      <w:r>
        <w:br/>
        <w:t>Note: QDM Attribute: Relevant Period</w:t>
      </w:r>
    </w:p>
    <w:p w14:paraId="631F9FF5" w14:textId="77777777" w:rsidR="004B3F04" w:rsidRDefault="004B3F04" w:rsidP="007E63CC">
      <w:pPr>
        <w:numPr>
          <w:ilvl w:val="1"/>
          <w:numId w:val="59"/>
        </w:numPr>
      </w:pPr>
      <w:r>
        <w:rPr>
          <w:rStyle w:val="keyword"/>
        </w:rPr>
        <w:t>MAY</w:t>
      </w:r>
      <w:r>
        <w:t xml:space="preserve"> contain zero or one [0..1] </w:t>
      </w:r>
      <w:r>
        <w:rPr>
          <w:rStyle w:val="XMLnameBold"/>
        </w:rPr>
        <w:t>low</w:t>
      </w:r>
      <w:bookmarkStart w:id="2946" w:name="C_3335-31641"/>
      <w:r>
        <w:t xml:space="preserve"> (CONF:3335-31641)</w:t>
      </w:r>
      <w:bookmarkEnd w:id="2946"/>
      <w:r>
        <w:t>.</w:t>
      </w:r>
      <w:r>
        <w:br/>
        <w:t>Note: startTime (The first day of insurance coverage with the referenced payer)</w:t>
      </w:r>
    </w:p>
    <w:p w14:paraId="4F4852CB" w14:textId="77777777" w:rsidR="004B3F04" w:rsidRDefault="004B3F04" w:rsidP="007E63CC">
      <w:pPr>
        <w:numPr>
          <w:ilvl w:val="1"/>
          <w:numId w:val="59"/>
        </w:numPr>
      </w:pPr>
      <w:r>
        <w:rPr>
          <w:rStyle w:val="keyword"/>
        </w:rPr>
        <w:t>MAY</w:t>
      </w:r>
      <w:r>
        <w:t xml:space="preserve"> contain zero or one [0..1] </w:t>
      </w:r>
      <w:r>
        <w:rPr>
          <w:rStyle w:val="XMLnameBold"/>
        </w:rPr>
        <w:t>high</w:t>
      </w:r>
      <w:bookmarkStart w:id="2947" w:name="C_3335-31642"/>
      <w:r>
        <w:t xml:space="preserve"> (CONF:3335-31642)</w:t>
      </w:r>
      <w:bookmarkEnd w:id="2947"/>
      <w:r>
        <w:t>.</w:t>
      </w:r>
      <w:r>
        <w:br/>
        <w:t>Note: stopTime (The last day of insurance coverage with the referenced payer)</w:t>
      </w:r>
    </w:p>
    <w:p w14:paraId="249D18F4" w14:textId="77777777" w:rsidR="004B3F04" w:rsidRDefault="004B3F04" w:rsidP="007E63CC">
      <w:pPr>
        <w:numPr>
          <w:ilvl w:val="0"/>
          <w:numId w:val="59"/>
        </w:numPr>
      </w:pPr>
      <w:r>
        <w:rPr>
          <w:rStyle w:val="keyword"/>
        </w:rPr>
        <w:t>SHALL</w:t>
      </w:r>
      <w:r>
        <w:t xml:space="preserve"> contain exactly one [1..1] </w:t>
      </w:r>
      <w:r>
        <w:rPr>
          <w:rStyle w:val="XMLnameBold"/>
        </w:rPr>
        <w:t>value</w:t>
      </w:r>
      <w:r>
        <w:t xml:space="preserve"> with @xsi:type="CD"</w:t>
      </w:r>
      <w:bookmarkStart w:id="2948" w:name="C_3335-31639"/>
      <w:r>
        <w:t xml:space="preserve"> (CONF:3335-31639)</w:t>
      </w:r>
      <w:bookmarkEnd w:id="2948"/>
      <w:r>
        <w:t>.</w:t>
      </w:r>
      <w:r>
        <w:br/>
        <w:t>Note: QDM Attribute: Code</w:t>
      </w:r>
    </w:p>
    <w:p w14:paraId="39D30F00" w14:textId="77777777" w:rsidR="004B3F04" w:rsidRDefault="004B3F04" w:rsidP="007E63CC">
      <w:pPr>
        <w:numPr>
          <w:ilvl w:val="1"/>
          <w:numId w:val="59"/>
        </w:numPr>
      </w:pPr>
      <w:r>
        <w:t xml:space="preserve">This value </w:t>
      </w:r>
      <w:r>
        <w:rPr>
          <w:rStyle w:val="keyword"/>
        </w:rPr>
        <w:t>SHOULD</w:t>
      </w:r>
      <w:r>
        <w:t xml:space="preserve"> contain zero or one [0..1] </w:t>
      </w:r>
      <w:r>
        <w:rPr>
          <w:rStyle w:val="XMLnameBold"/>
        </w:rPr>
        <w:t>@valueSet</w:t>
      </w:r>
      <w:bookmarkStart w:id="2949" w:name="C_3335-31640"/>
      <w:r>
        <w:t xml:space="preserve"> (CONF:3335-31640)</w:t>
      </w:r>
      <w:bookmarkEnd w:id="2949"/>
      <w:r>
        <w:t>.</w:t>
      </w:r>
    </w:p>
    <w:p w14:paraId="70F33BFA" w14:textId="77777777" w:rsidR="004B3F04" w:rsidRDefault="004B3F04" w:rsidP="004B3F04">
      <w:pPr>
        <w:pStyle w:val="Caption"/>
        <w:ind w:left="130" w:right="115"/>
      </w:pPr>
      <w:bookmarkStart w:id="2950" w:name="_Toc64842053"/>
      <w:bookmarkStart w:id="2951" w:name="_Toc65482969"/>
      <w:r>
        <w:t xml:space="preserve">Figure </w:t>
      </w:r>
      <w:r>
        <w:fldChar w:fldCharType="begin"/>
      </w:r>
      <w:r>
        <w:instrText>SEQ Figure \* ARABIC</w:instrText>
      </w:r>
      <w:r>
        <w:fldChar w:fldCharType="separate"/>
      </w:r>
      <w:r>
        <w:t>55</w:t>
      </w:r>
      <w:r>
        <w:fldChar w:fldCharType="end"/>
      </w:r>
      <w:r>
        <w:t>: Patient Characteristic Payer Example</w:t>
      </w:r>
      <w:bookmarkEnd w:id="2950"/>
      <w:bookmarkEnd w:id="2951"/>
    </w:p>
    <w:p w14:paraId="3E50E2E0" w14:textId="77777777" w:rsidR="004B3F04" w:rsidRDefault="004B3F04" w:rsidP="004B3F04">
      <w:pPr>
        <w:pStyle w:val="Example"/>
        <w:ind w:left="130" w:right="115"/>
      </w:pPr>
      <w:r>
        <w:t>&lt;observationCriteria classCode="OBS" moodCode="EVN"&gt;</w:t>
      </w:r>
    </w:p>
    <w:p w14:paraId="401C8B5C" w14:textId="77777777" w:rsidR="004B3F04" w:rsidRDefault="004B3F04" w:rsidP="004B3F04">
      <w:pPr>
        <w:pStyle w:val="Example"/>
        <w:ind w:left="130" w:right="115"/>
      </w:pPr>
      <w:r>
        <w:t xml:space="preserve">    &lt;templateId&gt;</w:t>
      </w:r>
    </w:p>
    <w:p w14:paraId="221B160D" w14:textId="77777777" w:rsidR="004B3F04" w:rsidRDefault="004B3F04" w:rsidP="004B3F04">
      <w:pPr>
        <w:pStyle w:val="Example"/>
        <w:ind w:left="130" w:right="115"/>
      </w:pPr>
      <w:r>
        <w:t xml:space="preserve">        &lt;item root="2.16.840.1.113883.10.20.28.4.58" extension="2017-05-01"/&gt;</w:t>
      </w:r>
    </w:p>
    <w:p w14:paraId="0429AB19" w14:textId="77777777" w:rsidR="004B3F04" w:rsidRDefault="004B3F04" w:rsidP="004B3F04">
      <w:pPr>
        <w:pStyle w:val="Example"/>
        <w:ind w:left="130" w:right="115"/>
      </w:pPr>
      <w:r>
        <w:t xml:space="preserve">    &lt;/templateId&gt;</w:t>
      </w:r>
    </w:p>
    <w:p w14:paraId="4D957E4D" w14:textId="77777777" w:rsidR="004B3F04" w:rsidRDefault="004B3F04" w:rsidP="004B3F04">
      <w:pPr>
        <w:pStyle w:val="Example"/>
        <w:ind w:left="130" w:right="115"/>
      </w:pPr>
      <w:r>
        <w:t xml:space="preserve">    &lt;id root="ca3b4435-8cb4-499a-8ccd-db955364764e"/&gt;</w:t>
      </w:r>
    </w:p>
    <w:p w14:paraId="7B1B2DDB" w14:textId="77777777" w:rsidR="004B3F04" w:rsidRDefault="004B3F04" w:rsidP="004B3F04">
      <w:pPr>
        <w:pStyle w:val="Example"/>
        <w:ind w:left="130" w:right="115"/>
      </w:pPr>
      <w:r>
        <w:t xml:space="preserve">    &lt;code code="48768-6" codeSystem="2.16.840.1.113883.6.1" codeSystemName="LOINC"&gt;</w:t>
      </w:r>
    </w:p>
    <w:p w14:paraId="5CBB1B40" w14:textId="77777777" w:rsidR="004B3F04" w:rsidRDefault="004B3F04" w:rsidP="004B3F04">
      <w:pPr>
        <w:pStyle w:val="Example"/>
        <w:ind w:left="130" w:right="115"/>
      </w:pPr>
      <w:r>
        <w:t xml:space="preserve">        &lt;displayName value="Payer"/&gt;</w:t>
      </w:r>
    </w:p>
    <w:p w14:paraId="11114749" w14:textId="77777777" w:rsidR="004B3F04" w:rsidRDefault="004B3F04" w:rsidP="004B3F04">
      <w:pPr>
        <w:pStyle w:val="Example"/>
        <w:ind w:left="130" w:right="115"/>
      </w:pPr>
      <w:r>
        <w:t xml:space="preserve">    &lt;/code&gt;</w:t>
      </w:r>
    </w:p>
    <w:p w14:paraId="5EE8779C" w14:textId="77777777" w:rsidR="004B3F04" w:rsidRDefault="004B3F04" w:rsidP="004B3F04">
      <w:pPr>
        <w:pStyle w:val="Example"/>
        <w:ind w:left="130" w:right="115"/>
      </w:pPr>
      <w:r>
        <w:t xml:space="preserve">    &lt;title value="Patient Characteristic Payer"/&gt;</w:t>
      </w:r>
    </w:p>
    <w:p w14:paraId="17418F70" w14:textId="77777777" w:rsidR="004B3F04" w:rsidRDefault="004B3F04" w:rsidP="004B3F04">
      <w:pPr>
        <w:pStyle w:val="Example"/>
        <w:ind w:left="130" w:right="115"/>
      </w:pPr>
      <w:r>
        <w:t xml:space="preserve">    &lt;statusCode code="completed"/&gt;</w:t>
      </w:r>
    </w:p>
    <w:p w14:paraId="49288784" w14:textId="77777777" w:rsidR="004B3F04" w:rsidRDefault="004B3F04" w:rsidP="004B3F04">
      <w:pPr>
        <w:pStyle w:val="Example"/>
        <w:ind w:left="130" w:right="115"/>
      </w:pPr>
      <w:r>
        <w:t xml:space="preserve">    &lt;value xsi:type="CD" valueSet="{$QDMElementValueSetOID}"/&gt;</w:t>
      </w:r>
    </w:p>
    <w:p w14:paraId="32E3A5E6" w14:textId="77777777" w:rsidR="004B3F04" w:rsidRDefault="004B3F04" w:rsidP="004B3F04">
      <w:pPr>
        <w:pStyle w:val="Example"/>
        <w:ind w:left="130" w:right="115"/>
      </w:pPr>
      <w:r>
        <w:t xml:space="preserve">&lt;/observationCriteria&gt;    </w:t>
      </w:r>
    </w:p>
    <w:p w14:paraId="62604550" w14:textId="77777777" w:rsidR="004B3F04" w:rsidRDefault="004B3F04" w:rsidP="004B3F04">
      <w:pPr>
        <w:pStyle w:val="BodyText"/>
      </w:pPr>
    </w:p>
    <w:p w14:paraId="22500952" w14:textId="77777777" w:rsidR="004B3F04" w:rsidRDefault="004B3F04" w:rsidP="004B3F04">
      <w:pPr>
        <w:pStyle w:val="Heading2nospace"/>
      </w:pPr>
      <w:bookmarkStart w:id="2952" w:name="E_Patient_Characteristic_Race"/>
      <w:bookmarkStart w:id="2953" w:name="_Toc64841920"/>
      <w:bookmarkStart w:id="2954" w:name="_Toc65482836"/>
      <w:r>
        <w:lastRenderedPageBreak/>
        <w:t>Patient Characteristic Race</w:t>
      </w:r>
      <w:bookmarkEnd w:id="2952"/>
      <w:bookmarkEnd w:id="2953"/>
      <w:bookmarkEnd w:id="2954"/>
    </w:p>
    <w:p w14:paraId="738260E8" w14:textId="77777777" w:rsidR="004B3F04" w:rsidRDefault="004B3F04" w:rsidP="004B3F04">
      <w:pPr>
        <w:pStyle w:val="BracketData"/>
      </w:pPr>
      <w:r>
        <w:t>[observationCriteria: identifier urn:hl7ii:2.16.840.1.113883.10.20.28.4.59:2017-05-01 (open)]</w:t>
      </w:r>
    </w:p>
    <w:p w14:paraId="6BCCA77A" w14:textId="77777777" w:rsidR="004B3F04" w:rsidRDefault="004B3F04" w:rsidP="004B3F04">
      <w:pPr>
        <w:pStyle w:val="Caption"/>
      </w:pPr>
      <w:bookmarkStart w:id="2955" w:name="_Toc64842194"/>
      <w:bookmarkStart w:id="2956" w:name="_Toc65483278"/>
      <w:r>
        <w:t xml:space="preserve">Table </w:t>
      </w:r>
      <w:r>
        <w:fldChar w:fldCharType="begin"/>
      </w:r>
      <w:r>
        <w:instrText>SEQ Table \* ARABIC</w:instrText>
      </w:r>
      <w:r>
        <w:fldChar w:fldCharType="separate"/>
      </w:r>
      <w:r>
        <w:t>117</w:t>
      </w:r>
      <w:r>
        <w:fldChar w:fldCharType="end"/>
      </w:r>
      <w:r>
        <w:t>: Patient Characteristic Race Contexts</w:t>
      </w:r>
      <w:bookmarkEnd w:id="2955"/>
      <w:bookmarkEnd w:id="29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61723E5" w14:textId="77777777" w:rsidTr="000659BE">
        <w:trPr>
          <w:cantSplit/>
          <w:tblHeader/>
          <w:jc w:val="center"/>
        </w:trPr>
        <w:tc>
          <w:tcPr>
            <w:tcW w:w="360" w:type="dxa"/>
            <w:shd w:val="clear" w:color="auto" w:fill="E6E6E6"/>
          </w:tcPr>
          <w:p w14:paraId="2541F59F" w14:textId="77777777" w:rsidR="004B3F04" w:rsidRDefault="004B3F04" w:rsidP="000659BE">
            <w:pPr>
              <w:pStyle w:val="TableHead"/>
            </w:pPr>
            <w:r>
              <w:t>Contained By:</w:t>
            </w:r>
          </w:p>
        </w:tc>
        <w:tc>
          <w:tcPr>
            <w:tcW w:w="360" w:type="dxa"/>
            <w:shd w:val="clear" w:color="auto" w:fill="E6E6E6"/>
          </w:tcPr>
          <w:p w14:paraId="6E78A9CE" w14:textId="77777777" w:rsidR="004B3F04" w:rsidRDefault="004B3F04" w:rsidP="000659BE">
            <w:pPr>
              <w:pStyle w:val="TableHead"/>
            </w:pPr>
            <w:r>
              <w:t>Contains:</w:t>
            </w:r>
          </w:p>
        </w:tc>
      </w:tr>
      <w:tr w:rsidR="004B3F04" w14:paraId="23B1CC98" w14:textId="77777777" w:rsidTr="000659BE">
        <w:trPr>
          <w:jc w:val="center"/>
        </w:trPr>
        <w:tc>
          <w:tcPr>
            <w:tcW w:w="360" w:type="dxa"/>
          </w:tcPr>
          <w:p w14:paraId="60C8DCEF"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D0A760" w14:textId="77777777" w:rsidR="004B3F04" w:rsidRDefault="004B3F04" w:rsidP="000659BE"/>
        </w:tc>
      </w:tr>
    </w:tbl>
    <w:p w14:paraId="770297F7" w14:textId="77777777" w:rsidR="004B3F04" w:rsidRDefault="004B3F04" w:rsidP="004B3F04">
      <w:pPr>
        <w:pStyle w:val="BodyText"/>
      </w:pPr>
    </w:p>
    <w:p w14:paraId="398CDA23" w14:textId="77777777" w:rsidR="004B3F04" w:rsidRDefault="004B3F04" w:rsidP="004B3F04">
      <w:r>
        <w:t>This template represents the QDM data type: Patient Characteristic Race.</w:t>
      </w:r>
    </w:p>
    <w:p w14:paraId="6B9950D8" w14:textId="77777777" w:rsidR="004B3F04" w:rsidRDefault="004B3F04" w:rsidP="004B3F04">
      <w:r>
        <w:t>This template represents a patient's race.</w:t>
      </w:r>
    </w:p>
    <w:p w14:paraId="73BF7064" w14:textId="77777777" w:rsidR="004B3F04" w:rsidRDefault="004B3F04" w:rsidP="004B3F04">
      <w:pPr>
        <w:pStyle w:val="Caption"/>
      </w:pPr>
      <w:bookmarkStart w:id="2957" w:name="_Toc64842195"/>
      <w:bookmarkStart w:id="2958" w:name="_Toc65483279"/>
      <w:r>
        <w:lastRenderedPageBreak/>
        <w:t xml:space="preserve">Table </w:t>
      </w:r>
      <w:r>
        <w:fldChar w:fldCharType="begin"/>
      </w:r>
      <w:r>
        <w:instrText>SEQ Table \* ARABIC</w:instrText>
      </w:r>
      <w:r>
        <w:fldChar w:fldCharType="separate"/>
      </w:r>
      <w:r>
        <w:t>118</w:t>
      </w:r>
      <w:r>
        <w:fldChar w:fldCharType="end"/>
      </w:r>
      <w:r>
        <w:t>: Patient Characteristic Race Constraints Overview</w:t>
      </w:r>
      <w:bookmarkEnd w:id="2957"/>
      <w:bookmarkEnd w:id="295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AC3A1F6" w14:textId="77777777" w:rsidTr="000659BE">
        <w:trPr>
          <w:cantSplit/>
          <w:tblHeader/>
          <w:jc w:val="center"/>
        </w:trPr>
        <w:tc>
          <w:tcPr>
            <w:tcW w:w="0" w:type="dxa"/>
            <w:shd w:val="clear" w:color="auto" w:fill="E6E6E6"/>
            <w:noWrap/>
          </w:tcPr>
          <w:p w14:paraId="1247AB56" w14:textId="77777777" w:rsidR="004B3F04" w:rsidRDefault="004B3F04" w:rsidP="000659BE">
            <w:pPr>
              <w:pStyle w:val="TableHead"/>
            </w:pPr>
            <w:r>
              <w:t>XPath</w:t>
            </w:r>
          </w:p>
        </w:tc>
        <w:tc>
          <w:tcPr>
            <w:tcW w:w="720" w:type="dxa"/>
            <w:shd w:val="clear" w:color="auto" w:fill="E6E6E6"/>
            <w:noWrap/>
          </w:tcPr>
          <w:p w14:paraId="6284B138" w14:textId="77777777" w:rsidR="004B3F04" w:rsidRDefault="004B3F04" w:rsidP="000659BE">
            <w:pPr>
              <w:pStyle w:val="TableHead"/>
            </w:pPr>
            <w:r>
              <w:t>Card.</w:t>
            </w:r>
          </w:p>
        </w:tc>
        <w:tc>
          <w:tcPr>
            <w:tcW w:w="1152" w:type="dxa"/>
            <w:shd w:val="clear" w:color="auto" w:fill="E6E6E6"/>
            <w:noWrap/>
          </w:tcPr>
          <w:p w14:paraId="178FAD47" w14:textId="77777777" w:rsidR="004B3F04" w:rsidRDefault="004B3F04" w:rsidP="000659BE">
            <w:pPr>
              <w:pStyle w:val="TableHead"/>
            </w:pPr>
            <w:r>
              <w:t>Verb</w:t>
            </w:r>
          </w:p>
        </w:tc>
        <w:tc>
          <w:tcPr>
            <w:tcW w:w="864" w:type="dxa"/>
            <w:shd w:val="clear" w:color="auto" w:fill="E6E6E6"/>
            <w:noWrap/>
          </w:tcPr>
          <w:p w14:paraId="7DF740E6" w14:textId="77777777" w:rsidR="004B3F04" w:rsidRDefault="004B3F04" w:rsidP="000659BE">
            <w:pPr>
              <w:pStyle w:val="TableHead"/>
            </w:pPr>
            <w:r>
              <w:t>Data Type</w:t>
            </w:r>
          </w:p>
        </w:tc>
        <w:tc>
          <w:tcPr>
            <w:tcW w:w="864" w:type="dxa"/>
            <w:shd w:val="clear" w:color="auto" w:fill="E6E6E6"/>
            <w:noWrap/>
          </w:tcPr>
          <w:p w14:paraId="1181BC08" w14:textId="77777777" w:rsidR="004B3F04" w:rsidRDefault="004B3F04" w:rsidP="000659BE">
            <w:pPr>
              <w:pStyle w:val="TableHead"/>
            </w:pPr>
            <w:r>
              <w:t>CONF#</w:t>
            </w:r>
          </w:p>
        </w:tc>
        <w:tc>
          <w:tcPr>
            <w:tcW w:w="864" w:type="dxa"/>
            <w:shd w:val="clear" w:color="auto" w:fill="E6E6E6"/>
            <w:noWrap/>
          </w:tcPr>
          <w:p w14:paraId="391737C7" w14:textId="77777777" w:rsidR="004B3F04" w:rsidRDefault="004B3F04" w:rsidP="000659BE">
            <w:pPr>
              <w:pStyle w:val="TableHead"/>
            </w:pPr>
            <w:r>
              <w:t>Value</w:t>
            </w:r>
          </w:p>
        </w:tc>
      </w:tr>
      <w:tr w:rsidR="004B3F04" w14:paraId="1F3A561E" w14:textId="77777777" w:rsidTr="000659BE">
        <w:trPr>
          <w:jc w:val="center"/>
        </w:trPr>
        <w:tc>
          <w:tcPr>
            <w:tcW w:w="10160" w:type="dxa"/>
            <w:gridSpan w:val="6"/>
          </w:tcPr>
          <w:p w14:paraId="4E293DF2" w14:textId="77777777" w:rsidR="004B3F04" w:rsidRDefault="004B3F04" w:rsidP="000659BE">
            <w:pPr>
              <w:pStyle w:val="TableText"/>
            </w:pPr>
            <w:r>
              <w:t>observationCriteria (identifier: urn:hl7ii:2.16.840.1.113883.10.20.28.4.59:2017-05-01)</w:t>
            </w:r>
          </w:p>
        </w:tc>
      </w:tr>
      <w:tr w:rsidR="004B3F04" w14:paraId="4A9B0379" w14:textId="77777777" w:rsidTr="000659BE">
        <w:trPr>
          <w:jc w:val="center"/>
        </w:trPr>
        <w:tc>
          <w:tcPr>
            <w:tcW w:w="3345" w:type="dxa"/>
          </w:tcPr>
          <w:p w14:paraId="1C067147" w14:textId="77777777" w:rsidR="004B3F04" w:rsidRDefault="004B3F04" w:rsidP="000659BE">
            <w:pPr>
              <w:pStyle w:val="TableText"/>
            </w:pPr>
            <w:r>
              <w:tab/>
              <w:t>@classCode</w:t>
            </w:r>
          </w:p>
        </w:tc>
        <w:tc>
          <w:tcPr>
            <w:tcW w:w="720" w:type="dxa"/>
          </w:tcPr>
          <w:p w14:paraId="3E3462FF" w14:textId="77777777" w:rsidR="004B3F04" w:rsidRDefault="004B3F04" w:rsidP="000659BE">
            <w:pPr>
              <w:pStyle w:val="TableText"/>
            </w:pPr>
            <w:r>
              <w:t>1..1</w:t>
            </w:r>
          </w:p>
        </w:tc>
        <w:tc>
          <w:tcPr>
            <w:tcW w:w="1152" w:type="dxa"/>
          </w:tcPr>
          <w:p w14:paraId="7AC69EEF" w14:textId="77777777" w:rsidR="004B3F04" w:rsidRDefault="004B3F04" w:rsidP="000659BE">
            <w:pPr>
              <w:pStyle w:val="TableText"/>
            </w:pPr>
            <w:r>
              <w:t>SHALL</w:t>
            </w:r>
          </w:p>
        </w:tc>
        <w:tc>
          <w:tcPr>
            <w:tcW w:w="864" w:type="dxa"/>
          </w:tcPr>
          <w:p w14:paraId="30CC2FE9" w14:textId="77777777" w:rsidR="004B3F04" w:rsidRDefault="004B3F04" w:rsidP="000659BE">
            <w:pPr>
              <w:pStyle w:val="TableText"/>
            </w:pPr>
          </w:p>
        </w:tc>
        <w:tc>
          <w:tcPr>
            <w:tcW w:w="1104" w:type="dxa"/>
          </w:tcPr>
          <w:p w14:paraId="2456C581" w14:textId="77777777" w:rsidR="004B3F04" w:rsidRDefault="006C736C" w:rsidP="000659BE">
            <w:pPr>
              <w:pStyle w:val="TableText"/>
            </w:pPr>
            <w:hyperlink w:anchor="C_3335-31236">
              <w:r w:rsidR="004B3F04">
                <w:rPr>
                  <w:rStyle w:val="HyperlinkText9pt"/>
                </w:rPr>
                <w:t>3335-31236</w:t>
              </w:r>
            </w:hyperlink>
          </w:p>
        </w:tc>
        <w:tc>
          <w:tcPr>
            <w:tcW w:w="2975" w:type="dxa"/>
          </w:tcPr>
          <w:p w14:paraId="2FE3A0C2" w14:textId="77777777" w:rsidR="004B3F04" w:rsidRDefault="004B3F04" w:rsidP="000659BE">
            <w:pPr>
              <w:pStyle w:val="TableText"/>
            </w:pPr>
            <w:r>
              <w:t>OBS</w:t>
            </w:r>
          </w:p>
        </w:tc>
      </w:tr>
      <w:tr w:rsidR="004B3F04" w14:paraId="59BB7A1F" w14:textId="77777777" w:rsidTr="000659BE">
        <w:trPr>
          <w:jc w:val="center"/>
        </w:trPr>
        <w:tc>
          <w:tcPr>
            <w:tcW w:w="3345" w:type="dxa"/>
          </w:tcPr>
          <w:p w14:paraId="37E1205C" w14:textId="77777777" w:rsidR="004B3F04" w:rsidRDefault="004B3F04" w:rsidP="000659BE">
            <w:pPr>
              <w:pStyle w:val="TableText"/>
            </w:pPr>
            <w:r>
              <w:tab/>
              <w:t>@moodCode</w:t>
            </w:r>
          </w:p>
        </w:tc>
        <w:tc>
          <w:tcPr>
            <w:tcW w:w="720" w:type="dxa"/>
          </w:tcPr>
          <w:p w14:paraId="52A3365F" w14:textId="77777777" w:rsidR="004B3F04" w:rsidRDefault="004B3F04" w:rsidP="000659BE">
            <w:pPr>
              <w:pStyle w:val="TableText"/>
            </w:pPr>
            <w:r>
              <w:t>1..1</w:t>
            </w:r>
          </w:p>
        </w:tc>
        <w:tc>
          <w:tcPr>
            <w:tcW w:w="1152" w:type="dxa"/>
          </w:tcPr>
          <w:p w14:paraId="5A69C941" w14:textId="77777777" w:rsidR="004B3F04" w:rsidRDefault="004B3F04" w:rsidP="000659BE">
            <w:pPr>
              <w:pStyle w:val="TableText"/>
            </w:pPr>
            <w:r>
              <w:t>SHALL</w:t>
            </w:r>
          </w:p>
        </w:tc>
        <w:tc>
          <w:tcPr>
            <w:tcW w:w="864" w:type="dxa"/>
          </w:tcPr>
          <w:p w14:paraId="275AAE49" w14:textId="77777777" w:rsidR="004B3F04" w:rsidRDefault="004B3F04" w:rsidP="000659BE">
            <w:pPr>
              <w:pStyle w:val="TableText"/>
            </w:pPr>
          </w:p>
        </w:tc>
        <w:tc>
          <w:tcPr>
            <w:tcW w:w="1104" w:type="dxa"/>
          </w:tcPr>
          <w:p w14:paraId="5CDD0108" w14:textId="77777777" w:rsidR="004B3F04" w:rsidRDefault="006C736C" w:rsidP="000659BE">
            <w:pPr>
              <w:pStyle w:val="TableText"/>
            </w:pPr>
            <w:hyperlink w:anchor="C_3335-31237">
              <w:r w:rsidR="004B3F04">
                <w:rPr>
                  <w:rStyle w:val="HyperlinkText9pt"/>
                </w:rPr>
                <w:t>3335-31237</w:t>
              </w:r>
            </w:hyperlink>
          </w:p>
        </w:tc>
        <w:tc>
          <w:tcPr>
            <w:tcW w:w="2975" w:type="dxa"/>
          </w:tcPr>
          <w:p w14:paraId="257D79EF" w14:textId="77777777" w:rsidR="004B3F04" w:rsidRDefault="004B3F04" w:rsidP="000659BE">
            <w:pPr>
              <w:pStyle w:val="TableText"/>
            </w:pPr>
            <w:r>
              <w:t>urn:oid:2.16.840.1.113883.5.1001 (HL7ActMood) = EVN</w:t>
            </w:r>
          </w:p>
        </w:tc>
      </w:tr>
      <w:tr w:rsidR="004B3F04" w14:paraId="4938A214" w14:textId="77777777" w:rsidTr="000659BE">
        <w:trPr>
          <w:jc w:val="center"/>
        </w:trPr>
        <w:tc>
          <w:tcPr>
            <w:tcW w:w="3345" w:type="dxa"/>
          </w:tcPr>
          <w:p w14:paraId="0848EF3A" w14:textId="77777777" w:rsidR="004B3F04" w:rsidRDefault="004B3F04" w:rsidP="000659BE">
            <w:pPr>
              <w:pStyle w:val="TableText"/>
            </w:pPr>
            <w:r>
              <w:tab/>
              <w:t>@actionNegationInd</w:t>
            </w:r>
          </w:p>
        </w:tc>
        <w:tc>
          <w:tcPr>
            <w:tcW w:w="720" w:type="dxa"/>
          </w:tcPr>
          <w:p w14:paraId="710E3020" w14:textId="77777777" w:rsidR="004B3F04" w:rsidRDefault="004B3F04" w:rsidP="000659BE">
            <w:pPr>
              <w:pStyle w:val="TableText"/>
            </w:pPr>
            <w:r>
              <w:t>0..0</w:t>
            </w:r>
          </w:p>
        </w:tc>
        <w:tc>
          <w:tcPr>
            <w:tcW w:w="1152" w:type="dxa"/>
          </w:tcPr>
          <w:p w14:paraId="48593456" w14:textId="77777777" w:rsidR="004B3F04" w:rsidRDefault="004B3F04" w:rsidP="000659BE">
            <w:pPr>
              <w:pStyle w:val="TableText"/>
            </w:pPr>
            <w:r>
              <w:t>SHALL NOT</w:t>
            </w:r>
          </w:p>
        </w:tc>
        <w:tc>
          <w:tcPr>
            <w:tcW w:w="864" w:type="dxa"/>
          </w:tcPr>
          <w:p w14:paraId="213992B2" w14:textId="77777777" w:rsidR="004B3F04" w:rsidRDefault="004B3F04" w:rsidP="000659BE">
            <w:pPr>
              <w:pStyle w:val="TableText"/>
            </w:pPr>
          </w:p>
        </w:tc>
        <w:tc>
          <w:tcPr>
            <w:tcW w:w="1104" w:type="dxa"/>
          </w:tcPr>
          <w:p w14:paraId="38BD8D22" w14:textId="77777777" w:rsidR="004B3F04" w:rsidRDefault="006C736C" w:rsidP="000659BE">
            <w:pPr>
              <w:pStyle w:val="TableText"/>
            </w:pPr>
            <w:hyperlink w:anchor="C_3335-34711">
              <w:r w:rsidR="004B3F04">
                <w:rPr>
                  <w:rStyle w:val="HyperlinkText9pt"/>
                </w:rPr>
                <w:t>3335-34711</w:t>
              </w:r>
            </w:hyperlink>
          </w:p>
        </w:tc>
        <w:tc>
          <w:tcPr>
            <w:tcW w:w="2975" w:type="dxa"/>
          </w:tcPr>
          <w:p w14:paraId="5ADC1C5A" w14:textId="77777777" w:rsidR="004B3F04" w:rsidRDefault="004B3F04" w:rsidP="000659BE">
            <w:pPr>
              <w:pStyle w:val="TableText"/>
            </w:pPr>
          </w:p>
        </w:tc>
      </w:tr>
      <w:tr w:rsidR="004B3F04" w14:paraId="756EDA78" w14:textId="77777777" w:rsidTr="000659BE">
        <w:trPr>
          <w:jc w:val="center"/>
        </w:trPr>
        <w:tc>
          <w:tcPr>
            <w:tcW w:w="3345" w:type="dxa"/>
          </w:tcPr>
          <w:p w14:paraId="1CAEBCFF" w14:textId="77777777" w:rsidR="004B3F04" w:rsidRDefault="004B3F04" w:rsidP="000659BE">
            <w:pPr>
              <w:pStyle w:val="TableText"/>
            </w:pPr>
            <w:r>
              <w:tab/>
              <w:t>templateId</w:t>
            </w:r>
          </w:p>
        </w:tc>
        <w:tc>
          <w:tcPr>
            <w:tcW w:w="720" w:type="dxa"/>
          </w:tcPr>
          <w:p w14:paraId="76955368" w14:textId="77777777" w:rsidR="004B3F04" w:rsidRDefault="004B3F04" w:rsidP="000659BE">
            <w:pPr>
              <w:pStyle w:val="TableText"/>
            </w:pPr>
            <w:r>
              <w:t>1..1</w:t>
            </w:r>
          </w:p>
        </w:tc>
        <w:tc>
          <w:tcPr>
            <w:tcW w:w="1152" w:type="dxa"/>
          </w:tcPr>
          <w:p w14:paraId="59ADB5A4" w14:textId="77777777" w:rsidR="004B3F04" w:rsidRDefault="004B3F04" w:rsidP="000659BE">
            <w:pPr>
              <w:pStyle w:val="TableText"/>
            </w:pPr>
            <w:r>
              <w:t>SHALL</w:t>
            </w:r>
          </w:p>
        </w:tc>
        <w:tc>
          <w:tcPr>
            <w:tcW w:w="864" w:type="dxa"/>
          </w:tcPr>
          <w:p w14:paraId="781E2DF7" w14:textId="77777777" w:rsidR="004B3F04" w:rsidRDefault="004B3F04" w:rsidP="000659BE">
            <w:pPr>
              <w:pStyle w:val="TableText"/>
            </w:pPr>
          </w:p>
        </w:tc>
        <w:tc>
          <w:tcPr>
            <w:tcW w:w="1104" w:type="dxa"/>
          </w:tcPr>
          <w:p w14:paraId="38D65152" w14:textId="77777777" w:rsidR="004B3F04" w:rsidRDefault="006C736C" w:rsidP="000659BE">
            <w:pPr>
              <w:pStyle w:val="TableText"/>
            </w:pPr>
            <w:hyperlink w:anchor="C_3335-31238">
              <w:r w:rsidR="004B3F04">
                <w:rPr>
                  <w:rStyle w:val="HyperlinkText9pt"/>
                </w:rPr>
                <w:t>3335-31238</w:t>
              </w:r>
            </w:hyperlink>
          </w:p>
        </w:tc>
        <w:tc>
          <w:tcPr>
            <w:tcW w:w="2975" w:type="dxa"/>
          </w:tcPr>
          <w:p w14:paraId="10FA828B" w14:textId="77777777" w:rsidR="004B3F04" w:rsidRDefault="004B3F04" w:rsidP="000659BE">
            <w:pPr>
              <w:pStyle w:val="TableText"/>
            </w:pPr>
          </w:p>
        </w:tc>
      </w:tr>
      <w:tr w:rsidR="004B3F04" w14:paraId="1F147CA3" w14:textId="77777777" w:rsidTr="000659BE">
        <w:trPr>
          <w:jc w:val="center"/>
        </w:trPr>
        <w:tc>
          <w:tcPr>
            <w:tcW w:w="3345" w:type="dxa"/>
          </w:tcPr>
          <w:p w14:paraId="38C034D7" w14:textId="77777777" w:rsidR="004B3F04" w:rsidRDefault="004B3F04" w:rsidP="000659BE">
            <w:pPr>
              <w:pStyle w:val="TableText"/>
            </w:pPr>
            <w:r>
              <w:tab/>
            </w:r>
            <w:r>
              <w:tab/>
              <w:t>item</w:t>
            </w:r>
          </w:p>
        </w:tc>
        <w:tc>
          <w:tcPr>
            <w:tcW w:w="720" w:type="dxa"/>
          </w:tcPr>
          <w:p w14:paraId="40B7F0B3" w14:textId="77777777" w:rsidR="004B3F04" w:rsidRDefault="004B3F04" w:rsidP="000659BE">
            <w:pPr>
              <w:pStyle w:val="TableText"/>
            </w:pPr>
            <w:r>
              <w:t>1..1</w:t>
            </w:r>
          </w:p>
        </w:tc>
        <w:tc>
          <w:tcPr>
            <w:tcW w:w="1152" w:type="dxa"/>
          </w:tcPr>
          <w:p w14:paraId="6B99DFA3" w14:textId="77777777" w:rsidR="004B3F04" w:rsidRDefault="004B3F04" w:rsidP="000659BE">
            <w:pPr>
              <w:pStyle w:val="TableText"/>
            </w:pPr>
            <w:r>
              <w:t>SHALL</w:t>
            </w:r>
          </w:p>
        </w:tc>
        <w:tc>
          <w:tcPr>
            <w:tcW w:w="864" w:type="dxa"/>
          </w:tcPr>
          <w:p w14:paraId="09255D8A" w14:textId="77777777" w:rsidR="004B3F04" w:rsidRDefault="004B3F04" w:rsidP="000659BE">
            <w:pPr>
              <w:pStyle w:val="TableText"/>
            </w:pPr>
          </w:p>
        </w:tc>
        <w:tc>
          <w:tcPr>
            <w:tcW w:w="1104" w:type="dxa"/>
          </w:tcPr>
          <w:p w14:paraId="79822B34" w14:textId="77777777" w:rsidR="004B3F04" w:rsidRDefault="006C736C" w:rsidP="000659BE">
            <w:pPr>
              <w:pStyle w:val="TableText"/>
            </w:pPr>
            <w:hyperlink w:anchor="C_3335-31239">
              <w:r w:rsidR="004B3F04">
                <w:rPr>
                  <w:rStyle w:val="HyperlinkText9pt"/>
                </w:rPr>
                <w:t>3335-31239</w:t>
              </w:r>
            </w:hyperlink>
          </w:p>
        </w:tc>
        <w:tc>
          <w:tcPr>
            <w:tcW w:w="2975" w:type="dxa"/>
          </w:tcPr>
          <w:p w14:paraId="11C07350" w14:textId="77777777" w:rsidR="004B3F04" w:rsidRDefault="004B3F04" w:rsidP="000659BE">
            <w:pPr>
              <w:pStyle w:val="TableText"/>
            </w:pPr>
          </w:p>
        </w:tc>
      </w:tr>
      <w:tr w:rsidR="004B3F04" w14:paraId="0D4C57DF" w14:textId="77777777" w:rsidTr="000659BE">
        <w:trPr>
          <w:jc w:val="center"/>
        </w:trPr>
        <w:tc>
          <w:tcPr>
            <w:tcW w:w="3345" w:type="dxa"/>
          </w:tcPr>
          <w:p w14:paraId="6FFE3202" w14:textId="77777777" w:rsidR="004B3F04" w:rsidRDefault="004B3F04" w:rsidP="000659BE">
            <w:pPr>
              <w:pStyle w:val="TableText"/>
            </w:pPr>
            <w:r>
              <w:tab/>
            </w:r>
            <w:r>
              <w:tab/>
            </w:r>
            <w:r>
              <w:tab/>
              <w:t>@root</w:t>
            </w:r>
          </w:p>
        </w:tc>
        <w:tc>
          <w:tcPr>
            <w:tcW w:w="720" w:type="dxa"/>
          </w:tcPr>
          <w:p w14:paraId="05D16ACB" w14:textId="77777777" w:rsidR="004B3F04" w:rsidRDefault="004B3F04" w:rsidP="000659BE">
            <w:pPr>
              <w:pStyle w:val="TableText"/>
            </w:pPr>
            <w:r>
              <w:t>1..1</w:t>
            </w:r>
          </w:p>
        </w:tc>
        <w:tc>
          <w:tcPr>
            <w:tcW w:w="1152" w:type="dxa"/>
          </w:tcPr>
          <w:p w14:paraId="4DFAAF28" w14:textId="77777777" w:rsidR="004B3F04" w:rsidRDefault="004B3F04" w:rsidP="000659BE">
            <w:pPr>
              <w:pStyle w:val="TableText"/>
            </w:pPr>
            <w:r>
              <w:t>SHALL</w:t>
            </w:r>
          </w:p>
        </w:tc>
        <w:tc>
          <w:tcPr>
            <w:tcW w:w="864" w:type="dxa"/>
          </w:tcPr>
          <w:p w14:paraId="251E8154" w14:textId="77777777" w:rsidR="004B3F04" w:rsidRDefault="004B3F04" w:rsidP="000659BE">
            <w:pPr>
              <w:pStyle w:val="TableText"/>
            </w:pPr>
          </w:p>
        </w:tc>
        <w:tc>
          <w:tcPr>
            <w:tcW w:w="1104" w:type="dxa"/>
          </w:tcPr>
          <w:p w14:paraId="1E54274B" w14:textId="77777777" w:rsidR="004B3F04" w:rsidRDefault="006C736C" w:rsidP="000659BE">
            <w:pPr>
              <w:pStyle w:val="TableText"/>
            </w:pPr>
            <w:hyperlink w:anchor="C_3335-31240">
              <w:r w:rsidR="004B3F04">
                <w:rPr>
                  <w:rStyle w:val="HyperlinkText9pt"/>
                </w:rPr>
                <w:t>3335-31240</w:t>
              </w:r>
            </w:hyperlink>
          </w:p>
        </w:tc>
        <w:tc>
          <w:tcPr>
            <w:tcW w:w="2975" w:type="dxa"/>
          </w:tcPr>
          <w:p w14:paraId="1D742F6E" w14:textId="18FEBC69" w:rsidR="004B3F04" w:rsidRDefault="004B3F04" w:rsidP="000659BE">
            <w:pPr>
              <w:pStyle w:val="TableText"/>
            </w:pPr>
            <w:r>
              <w:t>2.16.840.1.113883.10.20.28.4.59</w:t>
            </w:r>
          </w:p>
        </w:tc>
      </w:tr>
      <w:tr w:rsidR="004B3F04" w14:paraId="7D356099" w14:textId="77777777" w:rsidTr="000659BE">
        <w:trPr>
          <w:jc w:val="center"/>
        </w:trPr>
        <w:tc>
          <w:tcPr>
            <w:tcW w:w="3345" w:type="dxa"/>
          </w:tcPr>
          <w:p w14:paraId="44D3AF5F" w14:textId="77777777" w:rsidR="004B3F04" w:rsidRDefault="004B3F04" w:rsidP="000659BE">
            <w:pPr>
              <w:pStyle w:val="TableText"/>
            </w:pPr>
            <w:r>
              <w:tab/>
            </w:r>
            <w:r>
              <w:tab/>
            </w:r>
            <w:r>
              <w:tab/>
              <w:t>@extension</w:t>
            </w:r>
          </w:p>
        </w:tc>
        <w:tc>
          <w:tcPr>
            <w:tcW w:w="720" w:type="dxa"/>
          </w:tcPr>
          <w:p w14:paraId="07FBB38B" w14:textId="77777777" w:rsidR="004B3F04" w:rsidRDefault="004B3F04" w:rsidP="000659BE">
            <w:pPr>
              <w:pStyle w:val="TableText"/>
            </w:pPr>
            <w:r>
              <w:t>1..1</w:t>
            </w:r>
          </w:p>
        </w:tc>
        <w:tc>
          <w:tcPr>
            <w:tcW w:w="1152" w:type="dxa"/>
          </w:tcPr>
          <w:p w14:paraId="5E23A1C7" w14:textId="77777777" w:rsidR="004B3F04" w:rsidRDefault="004B3F04" w:rsidP="000659BE">
            <w:pPr>
              <w:pStyle w:val="TableText"/>
            </w:pPr>
            <w:r>
              <w:t>SHALL</w:t>
            </w:r>
          </w:p>
        </w:tc>
        <w:tc>
          <w:tcPr>
            <w:tcW w:w="864" w:type="dxa"/>
          </w:tcPr>
          <w:p w14:paraId="180237AC" w14:textId="77777777" w:rsidR="004B3F04" w:rsidRDefault="004B3F04" w:rsidP="000659BE">
            <w:pPr>
              <w:pStyle w:val="TableText"/>
            </w:pPr>
          </w:p>
        </w:tc>
        <w:tc>
          <w:tcPr>
            <w:tcW w:w="1104" w:type="dxa"/>
          </w:tcPr>
          <w:p w14:paraId="281E75F0" w14:textId="77777777" w:rsidR="004B3F04" w:rsidRDefault="006C736C" w:rsidP="000659BE">
            <w:pPr>
              <w:pStyle w:val="TableText"/>
            </w:pPr>
            <w:hyperlink w:anchor="C_3335-34655">
              <w:r w:rsidR="004B3F04">
                <w:rPr>
                  <w:rStyle w:val="HyperlinkText9pt"/>
                </w:rPr>
                <w:t>3335-34655</w:t>
              </w:r>
            </w:hyperlink>
          </w:p>
        </w:tc>
        <w:tc>
          <w:tcPr>
            <w:tcW w:w="2975" w:type="dxa"/>
          </w:tcPr>
          <w:p w14:paraId="339F315C" w14:textId="77777777" w:rsidR="004B3F04" w:rsidRDefault="004B3F04" w:rsidP="000659BE">
            <w:pPr>
              <w:pStyle w:val="TableText"/>
            </w:pPr>
            <w:r>
              <w:t>2017-05-01</w:t>
            </w:r>
          </w:p>
        </w:tc>
      </w:tr>
      <w:tr w:rsidR="004B3F04" w14:paraId="7D839E2C" w14:textId="77777777" w:rsidTr="000659BE">
        <w:trPr>
          <w:jc w:val="center"/>
        </w:trPr>
        <w:tc>
          <w:tcPr>
            <w:tcW w:w="3345" w:type="dxa"/>
          </w:tcPr>
          <w:p w14:paraId="03C7C70B" w14:textId="77777777" w:rsidR="004B3F04" w:rsidRDefault="004B3F04" w:rsidP="000659BE">
            <w:pPr>
              <w:pStyle w:val="TableText"/>
            </w:pPr>
            <w:r>
              <w:tab/>
              <w:t>id</w:t>
            </w:r>
          </w:p>
        </w:tc>
        <w:tc>
          <w:tcPr>
            <w:tcW w:w="720" w:type="dxa"/>
          </w:tcPr>
          <w:p w14:paraId="222BB568" w14:textId="77777777" w:rsidR="004B3F04" w:rsidRDefault="004B3F04" w:rsidP="000659BE">
            <w:pPr>
              <w:pStyle w:val="TableText"/>
            </w:pPr>
            <w:r>
              <w:t>1..1</w:t>
            </w:r>
          </w:p>
        </w:tc>
        <w:tc>
          <w:tcPr>
            <w:tcW w:w="1152" w:type="dxa"/>
          </w:tcPr>
          <w:p w14:paraId="01DB2A68" w14:textId="77777777" w:rsidR="004B3F04" w:rsidRDefault="004B3F04" w:rsidP="000659BE">
            <w:pPr>
              <w:pStyle w:val="TableText"/>
            </w:pPr>
            <w:r>
              <w:t>SHALL</w:t>
            </w:r>
          </w:p>
        </w:tc>
        <w:tc>
          <w:tcPr>
            <w:tcW w:w="864" w:type="dxa"/>
          </w:tcPr>
          <w:p w14:paraId="4FF6802B" w14:textId="77777777" w:rsidR="004B3F04" w:rsidRDefault="004B3F04" w:rsidP="000659BE">
            <w:pPr>
              <w:pStyle w:val="TableText"/>
            </w:pPr>
          </w:p>
        </w:tc>
        <w:tc>
          <w:tcPr>
            <w:tcW w:w="1104" w:type="dxa"/>
          </w:tcPr>
          <w:p w14:paraId="3E9FC7CB" w14:textId="77777777" w:rsidR="004B3F04" w:rsidRDefault="006C736C" w:rsidP="000659BE">
            <w:pPr>
              <w:pStyle w:val="TableText"/>
            </w:pPr>
            <w:hyperlink w:anchor="C_3335-31241">
              <w:r w:rsidR="004B3F04">
                <w:rPr>
                  <w:rStyle w:val="HyperlinkText9pt"/>
                </w:rPr>
                <w:t>3335-31241</w:t>
              </w:r>
            </w:hyperlink>
          </w:p>
        </w:tc>
        <w:tc>
          <w:tcPr>
            <w:tcW w:w="2975" w:type="dxa"/>
          </w:tcPr>
          <w:p w14:paraId="12C07CE2" w14:textId="77777777" w:rsidR="004B3F04" w:rsidRDefault="004B3F04" w:rsidP="000659BE">
            <w:pPr>
              <w:pStyle w:val="TableText"/>
            </w:pPr>
          </w:p>
        </w:tc>
      </w:tr>
      <w:tr w:rsidR="004B3F04" w14:paraId="314513E4" w14:textId="77777777" w:rsidTr="000659BE">
        <w:trPr>
          <w:jc w:val="center"/>
        </w:trPr>
        <w:tc>
          <w:tcPr>
            <w:tcW w:w="3345" w:type="dxa"/>
          </w:tcPr>
          <w:p w14:paraId="3D580767" w14:textId="77777777" w:rsidR="004B3F04" w:rsidRDefault="004B3F04" w:rsidP="000659BE">
            <w:pPr>
              <w:pStyle w:val="TableText"/>
            </w:pPr>
            <w:r>
              <w:tab/>
              <w:t>code</w:t>
            </w:r>
          </w:p>
        </w:tc>
        <w:tc>
          <w:tcPr>
            <w:tcW w:w="720" w:type="dxa"/>
          </w:tcPr>
          <w:p w14:paraId="7520D959" w14:textId="77777777" w:rsidR="004B3F04" w:rsidRDefault="004B3F04" w:rsidP="000659BE">
            <w:pPr>
              <w:pStyle w:val="TableText"/>
            </w:pPr>
            <w:r>
              <w:t>1..1</w:t>
            </w:r>
          </w:p>
        </w:tc>
        <w:tc>
          <w:tcPr>
            <w:tcW w:w="1152" w:type="dxa"/>
          </w:tcPr>
          <w:p w14:paraId="083F30DC" w14:textId="77777777" w:rsidR="004B3F04" w:rsidRDefault="004B3F04" w:rsidP="000659BE">
            <w:pPr>
              <w:pStyle w:val="TableText"/>
            </w:pPr>
            <w:r>
              <w:t>SHALL</w:t>
            </w:r>
          </w:p>
        </w:tc>
        <w:tc>
          <w:tcPr>
            <w:tcW w:w="864" w:type="dxa"/>
          </w:tcPr>
          <w:p w14:paraId="7B420F68" w14:textId="77777777" w:rsidR="004B3F04" w:rsidRDefault="004B3F04" w:rsidP="000659BE">
            <w:pPr>
              <w:pStyle w:val="TableText"/>
            </w:pPr>
          </w:p>
        </w:tc>
        <w:tc>
          <w:tcPr>
            <w:tcW w:w="1104" w:type="dxa"/>
          </w:tcPr>
          <w:p w14:paraId="3055FE6C" w14:textId="77777777" w:rsidR="004B3F04" w:rsidRDefault="006C736C" w:rsidP="000659BE">
            <w:pPr>
              <w:pStyle w:val="TableText"/>
            </w:pPr>
            <w:hyperlink w:anchor="C_3335-31242">
              <w:r w:rsidR="004B3F04">
                <w:rPr>
                  <w:rStyle w:val="HyperlinkText9pt"/>
                </w:rPr>
                <w:t>3335-31242</w:t>
              </w:r>
            </w:hyperlink>
          </w:p>
        </w:tc>
        <w:tc>
          <w:tcPr>
            <w:tcW w:w="2975" w:type="dxa"/>
          </w:tcPr>
          <w:p w14:paraId="6E0E2F9A" w14:textId="77777777" w:rsidR="004B3F04" w:rsidRDefault="004B3F04" w:rsidP="000659BE">
            <w:pPr>
              <w:pStyle w:val="TableText"/>
            </w:pPr>
          </w:p>
        </w:tc>
      </w:tr>
      <w:tr w:rsidR="004B3F04" w14:paraId="001E0499" w14:textId="77777777" w:rsidTr="000659BE">
        <w:trPr>
          <w:jc w:val="center"/>
        </w:trPr>
        <w:tc>
          <w:tcPr>
            <w:tcW w:w="3345" w:type="dxa"/>
          </w:tcPr>
          <w:p w14:paraId="4218EFDD" w14:textId="77777777" w:rsidR="004B3F04" w:rsidRDefault="004B3F04" w:rsidP="000659BE">
            <w:pPr>
              <w:pStyle w:val="TableText"/>
            </w:pPr>
            <w:r>
              <w:tab/>
            </w:r>
            <w:r>
              <w:tab/>
              <w:t>@code</w:t>
            </w:r>
          </w:p>
        </w:tc>
        <w:tc>
          <w:tcPr>
            <w:tcW w:w="720" w:type="dxa"/>
          </w:tcPr>
          <w:p w14:paraId="51B6C98D" w14:textId="77777777" w:rsidR="004B3F04" w:rsidRDefault="004B3F04" w:rsidP="000659BE">
            <w:pPr>
              <w:pStyle w:val="TableText"/>
            </w:pPr>
            <w:r>
              <w:t>1..1</w:t>
            </w:r>
          </w:p>
        </w:tc>
        <w:tc>
          <w:tcPr>
            <w:tcW w:w="1152" w:type="dxa"/>
          </w:tcPr>
          <w:p w14:paraId="6C5EFF03" w14:textId="77777777" w:rsidR="004B3F04" w:rsidRDefault="004B3F04" w:rsidP="000659BE">
            <w:pPr>
              <w:pStyle w:val="TableText"/>
            </w:pPr>
            <w:r>
              <w:t>SHALL</w:t>
            </w:r>
          </w:p>
        </w:tc>
        <w:tc>
          <w:tcPr>
            <w:tcW w:w="864" w:type="dxa"/>
          </w:tcPr>
          <w:p w14:paraId="1369F94C" w14:textId="77777777" w:rsidR="004B3F04" w:rsidRDefault="004B3F04" w:rsidP="000659BE">
            <w:pPr>
              <w:pStyle w:val="TableText"/>
            </w:pPr>
          </w:p>
        </w:tc>
        <w:tc>
          <w:tcPr>
            <w:tcW w:w="1104" w:type="dxa"/>
          </w:tcPr>
          <w:p w14:paraId="638D9EF7" w14:textId="77777777" w:rsidR="004B3F04" w:rsidRDefault="006C736C" w:rsidP="000659BE">
            <w:pPr>
              <w:pStyle w:val="TableText"/>
            </w:pPr>
            <w:hyperlink w:anchor="C_3335-31243">
              <w:r w:rsidR="004B3F04">
                <w:rPr>
                  <w:rStyle w:val="HyperlinkText9pt"/>
                </w:rPr>
                <w:t>3335-31243</w:t>
              </w:r>
            </w:hyperlink>
          </w:p>
        </w:tc>
        <w:tc>
          <w:tcPr>
            <w:tcW w:w="2975" w:type="dxa"/>
          </w:tcPr>
          <w:p w14:paraId="4B185913" w14:textId="77777777" w:rsidR="004B3F04" w:rsidRDefault="004B3F04" w:rsidP="000659BE">
            <w:pPr>
              <w:pStyle w:val="TableText"/>
            </w:pPr>
            <w:r>
              <w:t>32624-9</w:t>
            </w:r>
          </w:p>
        </w:tc>
      </w:tr>
      <w:tr w:rsidR="004B3F04" w14:paraId="7850C87A" w14:textId="77777777" w:rsidTr="000659BE">
        <w:trPr>
          <w:jc w:val="center"/>
        </w:trPr>
        <w:tc>
          <w:tcPr>
            <w:tcW w:w="3345" w:type="dxa"/>
          </w:tcPr>
          <w:p w14:paraId="1AA31B21" w14:textId="77777777" w:rsidR="004B3F04" w:rsidRDefault="004B3F04" w:rsidP="000659BE">
            <w:pPr>
              <w:pStyle w:val="TableText"/>
            </w:pPr>
            <w:r>
              <w:tab/>
            </w:r>
            <w:r>
              <w:tab/>
              <w:t>@codeSystem</w:t>
            </w:r>
          </w:p>
        </w:tc>
        <w:tc>
          <w:tcPr>
            <w:tcW w:w="720" w:type="dxa"/>
          </w:tcPr>
          <w:p w14:paraId="7E5487A5" w14:textId="77777777" w:rsidR="004B3F04" w:rsidRDefault="004B3F04" w:rsidP="000659BE">
            <w:pPr>
              <w:pStyle w:val="TableText"/>
            </w:pPr>
            <w:r>
              <w:t>1..1</w:t>
            </w:r>
          </w:p>
        </w:tc>
        <w:tc>
          <w:tcPr>
            <w:tcW w:w="1152" w:type="dxa"/>
          </w:tcPr>
          <w:p w14:paraId="0BE4B82A" w14:textId="77777777" w:rsidR="004B3F04" w:rsidRDefault="004B3F04" w:rsidP="000659BE">
            <w:pPr>
              <w:pStyle w:val="TableText"/>
            </w:pPr>
            <w:r>
              <w:t>SHALL</w:t>
            </w:r>
          </w:p>
        </w:tc>
        <w:tc>
          <w:tcPr>
            <w:tcW w:w="864" w:type="dxa"/>
          </w:tcPr>
          <w:p w14:paraId="6079EC9C" w14:textId="77777777" w:rsidR="004B3F04" w:rsidRDefault="004B3F04" w:rsidP="000659BE">
            <w:pPr>
              <w:pStyle w:val="TableText"/>
            </w:pPr>
          </w:p>
        </w:tc>
        <w:tc>
          <w:tcPr>
            <w:tcW w:w="1104" w:type="dxa"/>
          </w:tcPr>
          <w:p w14:paraId="40771635" w14:textId="77777777" w:rsidR="004B3F04" w:rsidRDefault="006C736C" w:rsidP="000659BE">
            <w:pPr>
              <w:pStyle w:val="TableText"/>
            </w:pPr>
            <w:hyperlink w:anchor="C_3335-31244">
              <w:r w:rsidR="004B3F04">
                <w:rPr>
                  <w:rStyle w:val="HyperlinkText9pt"/>
                </w:rPr>
                <w:t>3335-31244</w:t>
              </w:r>
            </w:hyperlink>
          </w:p>
        </w:tc>
        <w:tc>
          <w:tcPr>
            <w:tcW w:w="2975" w:type="dxa"/>
          </w:tcPr>
          <w:p w14:paraId="339BBA8F" w14:textId="77777777" w:rsidR="004B3F04" w:rsidRDefault="004B3F04" w:rsidP="000659BE">
            <w:pPr>
              <w:pStyle w:val="TableText"/>
            </w:pPr>
            <w:r>
              <w:t>urn:oid:2.16.840.1.113883.6.1 (LOINC) = 2.16.840.1.113883.6.1</w:t>
            </w:r>
          </w:p>
        </w:tc>
      </w:tr>
      <w:tr w:rsidR="004B3F04" w14:paraId="7EA13B0C" w14:textId="77777777" w:rsidTr="000659BE">
        <w:trPr>
          <w:jc w:val="center"/>
        </w:trPr>
        <w:tc>
          <w:tcPr>
            <w:tcW w:w="3345" w:type="dxa"/>
          </w:tcPr>
          <w:p w14:paraId="4E27E9EE" w14:textId="77777777" w:rsidR="004B3F04" w:rsidRDefault="004B3F04" w:rsidP="000659BE">
            <w:pPr>
              <w:pStyle w:val="TableText"/>
            </w:pPr>
            <w:r>
              <w:tab/>
              <w:t>title</w:t>
            </w:r>
          </w:p>
        </w:tc>
        <w:tc>
          <w:tcPr>
            <w:tcW w:w="720" w:type="dxa"/>
          </w:tcPr>
          <w:p w14:paraId="6C4621CE" w14:textId="77777777" w:rsidR="004B3F04" w:rsidRDefault="004B3F04" w:rsidP="000659BE">
            <w:pPr>
              <w:pStyle w:val="TableText"/>
            </w:pPr>
            <w:r>
              <w:t>1..1</w:t>
            </w:r>
          </w:p>
        </w:tc>
        <w:tc>
          <w:tcPr>
            <w:tcW w:w="1152" w:type="dxa"/>
          </w:tcPr>
          <w:p w14:paraId="598BCD93" w14:textId="77777777" w:rsidR="004B3F04" w:rsidRDefault="004B3F04" w:rsidP="000659BE">
            <w:pPr>
              <w:pStyle w:val="TableText"/>
            </w:pPr>
            <w:r>
              <w:t>SHALL</w:t>
            </w:r>
          </w:p>
        </w:tc>
        <w:tc>
          <w:tcPr>
            <w:tcW w:w="864" w:type="dxa"/>
          </w:tcPr>
          <w:p w14:paraId="635A766A" w14:textId="77777777" w:rsidR="004B3F04" w:rsidRDefault="004B3F04" w:rsidP="000659BE">
            <w:pPr>
              <w:pStyle w:val="TableText"/>
            </w:pPr>
          </w:p>
        </w:tc>
        <w:tc>
          <w:tcPr>
            <w:tcW w:w="1104" w:type="dxa"/>
          </w:tcPr>
          <w:p w14:paraId="207D9D92" w14:textId="77777777" w:rsidR="004B3F04" w:rsidRDefault="006C736C" w:rsidP="000659BE">
            <w:pPr>
              <w:pStyle w:val="TableText"/>
            </w:pPr>
            <w:hyperlink w:anchor="C_3335-31245">
              <w:r w:rsidR="004B3F04">
                <w:rPr>
                  <w:rStyle w:val="HyperlinkText9pt"/>
                </w:rPr>
                <w:t>3335-31245</w:t>
              </w:r>
            </w:hyperlink>
          </w:p>
        </w:tc>
        <w:tc>
          <w:tcPr>
            <w:tcW w:w="2975" w:type="dxa"/>
          </w:tcPr>
          <w:p w14:paraId="0E12B472" w14:textId="77777777" w:rsidR="004B3F04" w:rsidRDefault="004B3F04" w:rsidP="000659BE">
            <w:pPr>
              <w:pStyle w:val="TableText"/>
            </w:pPr>
          </w:p>
        </w:tc>
      </w:tr>
      <w:tr w:rsidR="004B3F04" w14:paraId="22FC257C" w14:textId="77777777" w:rsidTr="000659BE">
        <w:trPr>
          <w:jc w:val="center"/>
        </w:trPr>
        <w:tc>
          <w:tcPr>
            <w:tcW w:w="3345" w:type="dxa"/>
          </w:tcPr>
          <w:p w14:paraId="0A634010" w14:textId="77777777" w:rsidR="004B3F04" w:rsidRDefault="004B3F04" w:rsidP="000659BE">
            <w:pPr>
              <w:pStyle w:val="TableText"/>
            </w:pPr>
            <w:r>
              <w:tab/>
              <w:t>statusCode</w:t>
            </w:r>
          </w:p>
        </w:tc>
        <w:tc>
          <w:tcPr>
            <w:tcW w:w="720" w:type="dxa"/>
          </w:tcPr>
          <w:p w14:paraId="1C9D4D4D" w14:textId="77777777" w:rsidR="004B3F04" w:rsidRDefault="004B3F04" w:rsidP="000659BE">
            <w:pPr>
              <w:pStyle w:val="TableText"/>
            </w:pPr>
            <w:r>
              <w:t>1..1</w:t>
            </w:r>
          </w:p>
        </w:tc>
        <w:tc>
          <w:tcPr>
            <w:tcW w:w="1152" w:type="dxa"/>
          </w:tcPr>
          <w:p w14:paraId="59AB523F" w14:textId="77777777" w:rsidR="004B3F04" w:rsidRDefault="004B3F04" w:rsidP="000659BE">
            <w:pPr>
              <w:pStyle w:val="TableText"/>
            </w:pPr>
            <w:r>
              <w:t>SHALL</w:t>
            </w:r>
          </w:p>
        </w:tc>
        <w:tc>
          <w:tcPr>
            <w:tcW w:w="864" w:type="dxa"/>
          </w:tcPr>
          <w:p w14:paraId="1C7F1B79" w14:textId="77777777" w:rsidR="004B3F04" w:rsidRDefault="004B3F04" w:rsidP="000659BE">
            <w:pPr>
              <w:pStyle w:val="TableText"/>
            </w:pPr>
          </w:p>
        </w:tc>
        <w:tc>
          <w:tcPr>
            <w:tcW w:w="1104" w:type="dxa"/>
          </w:tcPr>
          <w:p w14:paraId="534DA99A" w14:textId="77777777" w:rsidR="004B3F04" w:rsidRDefault="006C736C" w:rsidP="000659BE">
            <w:pPr>
              <w:pStyle w:val="TableText"/>
            </w:pPr>
            <w:hyperlink w:anchor="C_3335-31246">
              <w:r w:rsidR="004B3F04">
                <w:rPr>
                  <w:rStyle w:val="HyperlinkText9pt"/>
                </w:rPr>
                <w:t>3335-31246</w:t>
              </w:r>
            </w:hyperlink>
          </w:p>
        </w:tc>
        <w:tc>
          <w:tcPr>
            <w:tcW w:w="2975" w:type="dxa"/>
          </w:tcPr>
          <w:p w14:paraId="65705F12" w14:textId="77777777" w:rsidR="004B3F04" w:rsidRDefault="004B3F04" w:rsidP="000659BE">
            <w:pPr>
              <w:pStyle w:val="TableText"/>
            </w:pPr>
          </w:p>
        </w:tc>
      </w:tr>
      <w:tr w:rsidR="004B3F04" w14:paraId="167C5755" w14:textId="77777777" w:rsidTr="000659BE">
        <w:trPr>
          <w:jc w:val="center"/>
        </w:trPr>
        <w:tc>
          <w:tcPr>
            <w:tcW w:w="3345" w:type="dxa"/>
          </w:tcPr>
          <w:p w14:paraId="3E36C7C2" w14:textId="77777777" w:rsidR="004B3F04" w:rsidRDefault="004B3F04" w:rsidP="000659BE">
            <w:pPr>
              <w:pStyle w:val="TableText"/>
            </w:pPr>
            <w:r>
              <w:tab/>
            </w:r>
            <w:r>
              <w:tab/>
              <w:t>@code</w:t>
            </w:r>
          </w:p>
        </w:tc>
        <w:tc>
          <w:tcPr>
            <w:tcW w:w="720" w:type="dxa"/>
          </w:tcPr>
          <w:p w14:paraId="569A42C7" w14:textId="77777777" w:rsidR="004B3F04" w:rsidRDefault="004B3F04" w:rsidP="000659BE">
            <w:pPr>
              <w:pStyle w:val="TableText"/>
            </w:pPr>
            <w:r>
              <w:t>1..1</w:t>
            </w:r>
          </w:p>
        </w:tc>
        <w:tc>
          <w:tcPr>
            <w:tcW w:w="1152" w:type="dxa"/>
          </w:tcPr>
          <w:p w14:paraId="7700BC4F" w14:textId="77777777" w:rsidR="004B3F04" w:rsidRDefault="004B3F04" w:rsidP="000659BE">
            <w:pPr>
              <w:pStyle w:val="TableText"/>
            </w:pPr>
            <w:r>
              <w:t>SHALL</w:t>
            </w:r>
          </w:p>
        </w:tc>
        <w:tc>
          <w:tcPr>
            <w:tcW w:w="864" w:type="dxa"/>
          </w:tcPr>
          <w:p w14:paraId="724511BD" w14:textId="77777777" w:rsidR="004B3F04" w:rsidRDefault="004B3F04" w:rsidP="000659BE">
            <w:pPr>
              <w:pStyle w:val="TableText"/>
            </w:pPr>
          </w:p>
        </w:tc>
        <w:tc>
          <w:tcPr>
            <w:tcW w:w="1104" w:type="dxa"/>
          </w:tcPr>
          <w:p w14:paraId="5EC6875B" w14:textId="77777777" w:rsidR="004B3F04" w:rsidRDefault="006C736C" w:rsidP="000659BE">
            <w:pPr>
              <w:pStyle w:val="TableText"/>
            </w:pPr>
            <w:hyperlink w:anchor="C_3335-31247">
              <w:r w:rsidR="004B3F04">
                <w:rPr>
                  <w:rStyle w:val="HyperlinkText9pt"/>
                </w:rPr>
                <w:t>3335-31247</w:t>
              </w:r>
            </w:hyperlink>
          </w:p>
        </w:tc>
        <w:tc>
          <w:tcPr>
            <w:tcW w:w="2975" w:type="dxa"/>
          </w:tcPr>
          <w:p w14:paraId="0143861A" w14:textId="77777777" w:rsidR="004B3F04" w:rsidRDefault="004B3F04" w:rsidP="000659BE">
            <w:pPr>
              <w:pStyle w:val="TableText"/>
            </w:pPr>
            <w:r>
              <w:t>urn:oid:2.16.840.1.113883.5.14 (HL7ActStatus) = completed</w:t>
            </w:r>
          </w:p>
        </w:tc>
      </w:tr>
      <w:tr w:rsidR="004B3F04" w14:paraId="6A6E7360" w14:textId="77777777" w:rsidTr="000659BE">
        <w:trPr>
          <w:jc w:val="center"/>
        </w:trPr>
        <w:tc>
          <w:tcPr>
            <w:tcW w:w="3345" w:type="dxa"/>
          </w:tcPr>
          <w:p w14:paraId="3B2F2116" w14:textId="77777777" w:rsidR="004B3F04" w:rsidRDefault="004B3F04" w:rsidP="000659BE">
            <w:pPr>
              <w:pStyle w:val="TableText"/>
            </w:pPr>
            <w:r>
              <w:tab/>
              <w:t>value</w:t>
            </w:r>
          </w:p>
        </w:tc>
        <w:tc>
          <w:tcPr>
            <w:tcW w:w="720" w:type="dxa"/>
          </w:tcPr>
          <w:p w14:paraId="1A1519BB" w14:textId="77777777" w:rsidR="004B3F04" w:rsidRDefault="004B3F04" w:rsidP="000659BE">
            <w:pPr>
              <w:pStyle w:val="TableText"/>
            </w:pPr>
            <w:r>
              <w:t>1..1</w:t>
            </w:r>
          </w:p>
        </w:tc>
        <w:tc>
          <w:tcPr>
            <w:tcW w:w="1152" w:type="dxa"/>
          </w:tcPr>
          <w:p w14:paraId="3688D6BA" w14:textId="77777777" w:rsidR="004B3F04" w:rsidRDefault="004B3F04" w:rsidP="000659BE">
            <w:pPr>
              <w:pStyle w:val="TableText"/>
            </w:pPr>
            <w:r>
              <w:t>SHALL</w:t>
            </w:r>
          </w:p>
        </w:tc>
        <w:tc>
          <w:tcPr>
            <w:tcW w:w="864" w:type="dxa"/>
          </w:tcPr>
          <w:p w14:paraId="3AA27576" w14:textId="77777777" w:rsidR="004B3F04" w:rsidRDefault="004B3F04" w:rsidP="000659BE">
            <w:pPr>
              <w:pStyle w:val="TableText"/>
            </w:pPr>
            <w:r>
              <w:t>CD</w:t>
            </w:r>
          </w:p>
        </w:tc>
        <w:tc>
          <w:tcPr>
            <w:tcW w:w="1104" w:type="dxa"/>
          </w:tcPr>
          <w:p w14:paraId="05810C2F" w14:textId="77777777" w:rsidR="004B3F04" w:rsidRDefault="006C736C" w:rsidP="000659BE">
            <w:pPr>
              <w:pStyle w:val="TableText"/>
            </w:pPr>
            <w:hyperlink w:anchor="C_3335-31248">
              <w:r w:rsidR="004B3F04">
                <w:rPr>
                  <w:rStyle w:val="HyperlinkText9pt"/>
                </w:rPr>
                <w:t>3335-31248</w:t>
              </w:r>
            </w:hyperlink>
          </w:p>
        </w:tc>
        <w:tc>
          <w:tcPr>
            <w:tcW w:w="2975" w:type="dxa"/>
          </w:tcPr>
          <w:p w14:paraId="42BD1228" w14:textId="77777777" w:rsidR="004B3F04" w:rsidRDefault="004B3F04" w:rsidP="000659BE">
            <w:pPr>
              <w:pStyle w:val="TableText"/>
            </w:pPr>
          </w:p>
        </w:tc>
      </w:tr>
      <w:tr w:rsidR="004B3F04" w14:paraId="1E0C35F3" w14:textId="77777777" w:rsidTr="000659BE">
        <w:trPr>
          <w:jc w:val="center"/>
        </w:trPr>
        <w:tc>
          <w:tcPr>
            <w:tcW w:w="3345" w:type="dxa"/>
          </w:tcPr>
          <w:p w14:paraId="2A4D2AD4" w14:textId="77777777" w:rsidR="004B3F04" w:rsidRDefault="004B3F04" w:rsidP="000659BE">
            <w:pPr>
              <w:pStyle w:val="TableText"/>
            </w:pPr>
            <w:r>
              <w:tab/>
            </w:r>
            <w:r>
              <w:tab/>
              <w:t>@valueSet</w:t>
            </w:r>
          </w:p>
        </w:tc>
        <w:tc>
          <w:tcPr>
            <w:tcW w:w="720" w:type="dxa"/>
          </w:tcPr>
          <w:p w14:paraId="6D70D1A4" w14:textId="77777777" w:rsidR="004B3F04" w:rsidRDefault="004B3F04" w:rsidP="000659BE">
            <w:pPr>
              <w:pStyle w:val="TableText"/>
            </w:pPr>
            <w:r>
              <w:t>0..1</w:t>
            </w:r>
          </w:p>
        </w:tc>
        <w:tc>
          <w:tcPr>
            <w:tcW w:w="1152" w:type="dxa"/>
          </w:tcPr>
          <w:p w14:paraId="1C277D7C" w14:textId="77777777" w:rsidR="004B3F04" w:rsidRDefault="004B3F04" w:rsidP="000659BE">
            <w:pPr>
              <w:pStyle w:val="TableText"/>
            </w:pPr>
            <w:r>
              <w:t>SHOULD</w:t>
            </w:r>
          </w:p>
        </w:tc>
        <w:tc>
          <w:tcPr>
            <w:tcW w:w="864" w:type="dxa"/>
          </w:tcPr>
          <w:p w14:paraId="3205D018" w14:textId="77777777" w:rsidR="004B3F04" w:rsidRDefault="004B3F04" w:rsidP="000659BE">
            <w:pPr>
              <w:pStyle w:val="TableText"/>
            </w:pPr>
          </w:p>
        </w:tc>
        <w:tc>
          <w:tcPr>
            <w:tcW w:w="1104" w:type="dxa"/>
          </w:tcPr>
          <w:p w14:paraId="240CFE97" w14:textId="77777777" w:rsidR="004B3F04" w:rsidRDefault="006C736C" w:rsidP="000659BE">
            <w:pPr>
              <w:pStyle w:val="TableText"/>
            </w:pPr>
            <w:hyperlink w:anchor="C_3335-31249">
              <w:r w:rsidR="004B3F04">
                <w:rPr>
                  <w:rStyle w:val="HyperlinkText9pt"/>
                </w:rPr>
                <w:t>3335-31249</w:t>
              </w:r>
            </w:hyperlink>
          </w:p>
        </w:tc>
        <w:tc>
          <w:tcPr>
            <w:tcW w:w="2975" w:type="dxa"/>
          </w:tcPr>
          <w:p w14:paraId="218FA07A" w14:textId="77777777" w:rsidR="004B3F04" w:rsidRDefault="004B3F04" w:rsidP="000659BE">
            <w:pPr>
              <w:pStyle w:val="TableText"/>
            </w:pPr>
          </w:p>
        </w:tc>
      </w:tr>
    </w:tbl>
    <w:p w14:paraId="557E65A5" w14:textId="77777777" w:rsidR="004B3F04" w:rsidRDefault="004B3F04" w:rsidP="004B3F04">
      <w:pPr>
        <w:pStyle w:val="BodyText"/>
      </w:pPr>
    </w:p>
    <w:p w14:paraId="6D0E57E2" w14:textId="77777777" w:rsidR="004B3F04" w:rsidRDefault="004B3F04" w:rsidP="007E63CC">
      <w:pPr>
        <w:numPr>
          <w:ilvl w:val="0"/>
          <w:numId w:val="60"/>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59" w:name="C_3335-31236"/>
      <w:r>
        <w:t xml:space="preserve"> (CONF:3335-31236)</w:t>
      </w:r>
      <w:bookmarkEnd w:id="2959"/>
      <w:r>
        <w:t>.</w:t>
      </w:r>
    </w:p>
    <w:p w14:paraId="5A4E7D59" w14:textId="77777777" w:rsidR="004B3F04" w:rsidRDefault="004B3F04" w:rsidP="007E63CC">
      <w:pPr>
        <w:numPr>
          <w:ilvl w:val="0"/>
          <w:numId w:val="6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60" w:name="C_3335-31237"/>
      <w:r>
        <w:t xml:space="preserve"> (CONF:3335-31237)</w:t>
      </w:r>
      <w:bookmarkEnd w:id="2960"/>
      <w:r>
        <w:t>.</w:t>
      </w:r>
    </w:p>
    <w:p w14:paraId="102BB01A" w14:textId="77777777" w:rsidR="004B3F04" w:rsidRDefault="004B3F04" w:rsidP="007E63CC">
      <w:pPr>
        <w:numPr>
          <w:ilvl w:val="0"/>
          <w:numId w:val="60"/>
        </w:numPr>
      </w:pPr>
      <w:r>
        <w:rPr>
          <w:rStyle w:val="keyword"/>
        </w:rPr>
        <w:t>SHALL NOT</w:t>
      </w:r>
      <w:r>
        <w:t xml:space="preserve"> contain [0..0] </w:t>
      </w:r>
      <w:r>
        <w:rPr>
          <w:rStyle w:val="XMLnameBold"/>
        </w:rPr>
        <w:t>@actionNegationInd</w:t>
      </w:r>
      <w:bookmarkStart w:id="2961" w:name="C_3335-34711"/>
      <w:r>
        <w:t xml:space="preserve"> (CONF:3335-34711)</w:t>
      </w:r>
      <w:bookmarkEnd w:id="2961"/>
      <w:r>
        <w:t>.</w:t>
      </w:r>
    </w:p>
    <w:p w14:paraId="770F9714" w14:textId="77777777" w:rsidR="004B3F04" w:rsidRDefault="004B3F04" w:rsidP="007E63CC">
      <w:pPr>
        <w:numPr>
          <w:ilvl w:val="0"/>
          <w:numId w:val="60"/>
        </w:numPr>
      </w:pPr>
      <w:r>
        <w:rPr>
          <w:rStyle w:val="keyword"/>
        </w:rPr>
        <w:t>SHALL</w:t>
      </w:r>
      <w:r>
        <w:t xml:space="preserve"> contain exactly one [1..1] </w:t>
      </w:r>
      <w:r>
        <w:rPr>
          <w:rStyle w:val="XMLnameBold"/>
        </w:rPr>
        <w:t>templateId</w:t>
      </w:r>
      <w:bookmarkStart w:id="2962" w:name="C_3335-31238"/>
      <w:r>
        <w:t xml:space="preserve"> (CONF:3335-31238)</w:t>
      </w:r>
      <w:bookmarkEnd w:id="2962"/>
      <w:r>
        <w:t>.</w:t>
      </w:r>
    </w:p>
    <w:p w14:paraId="2C23DEF7" w14:textId="77777777" w:rsidR="004B3F04" w:rsidRDefault="004B3F04" w:rsidP="007E63CC">
      <w:pPr>
        <w:numPr>
          <w:ilvl w:val="1"/>
          <w:numId w:val="60"/>
        </w:numPr>
      </w:pPr>
      <w:r>
        <w:t xml:space="preserve">This templateId </w:t>
      </w:r>
      <w:r>
        <w:rPr>
          <w:rStyle w:val="keyword"/>
        </w:rPr>
        <w:t>SHALL</w:t>
      </w:r>
      <w:r>
        <w:t xml:space="preserve"> contain exactly one [1..1] </w:t>
      </w:r>
      <w:r>
        <w:rPr>
          <w:rStyle w:val="XMLnameBold"/>
        </w:rPr>
        <w:t>item</w:t>
      </w:r>
      <w:bookmarkStart w:id="2963" w:name="C_3335-31239"/>
      <w:r>
        <w:t xml:space="preserve"> (CONF:3335-31239)</w:t>
      </w:r>
      <w:bookmarkEnd w:id="2963"/>
      <w:r>
        <w:t xml:space="preserve"> such that it</w:t>
      </w:r>
    </w:p>
    <w:p w14:paraId="772D7794" w14:textId="6D82EE2D" w:rsidR="004B3F04" w:rsidRDefault="004B3F04" w:rsidP="007E63CC">
      <w:pPr>
        <w:numPr>
          <w:ilvl w:val="2"/>
          <w:numId w:val="60"/>
        </w:numPr>
      </w:pPr>
      <w:r>
        <w:rPr>
          <w:rStyle w:val="keyword"/>
        </w:rPr>
        <w:lastRenderedPageBreak/>
        <w:t>SHALL</w:t>
      </w:r>
      <w:r>
        <w:t xml:space="preserve"> contain exactly one [1..1] </w:t>
      </w:r>
      <w:r>
        <w:rPr>
          <w:rStyle w:val="XMLnameBold"/>
        </w:rPr>
        <w:t>@root</w:t>
      </w:r>
      <w:r>
        <w:t>=</w:t>
      </w:r>
      <w:r>
        <w:rPr>
          <w:rStyle w:val="XMLname"/>
        </w:rPr>
        <w:t>"2.16.840.1.113883.10.20.28.4.59"</w:t>
      </w:r>
      <w:bookmarkStart w:id="2964" w:name="C_3335-31240"/>
      <w:r>
        <w:t xml:space="preserve"> (CONF:3335-31240)</w:t>
      </w:r>
      <w:bookmarkEnd w:id="2964"/>
      <w:r>
        <w:t>.</w:t>
      </w:r>
    </w:p>
    <w:p w14:paraId="26515E68" w14:textId="77777777" w:rsidR="004B3F04" w:rsidRDefault="004B3F04" w:rsidP="007E63CC">
      <w:pPr>
        <w:numPr>
          <w:ilvl w:val="2"/>
          <w:numId w:val="60"/>
        </w:numPr>
      </w:pPr>
      <w:r>
        <w:rPr>
          <w:rStyle w:val="keyword"/>
        </w:rPr>
        <w:t>SHALL</w:t>
      </w:r>
      <w:r>
        <w:t xml:space="preserve"> contain exactly one [1..1] </w:t>
      </w:r>
      <w:r>
        <w:rPr>
          <w:rStyle w:val="XMLnameBold"/>
        </w:rPr>
        <w:t>@extension</w:t>
      </w:r>
      <w:r>
        <w:t>=</w:t>
      </w:r>
      <w:r>
        <w:rPr>
          <w:rStyle w:val="XMLname"/>
        </w:rPr>
        <w:t>"2017-05-01"</w:t>
      </w:r>
      <w:bookmarkStart w:id="2965" w:name="C_3335-34655"/>
      <w:r>
        <w:t xml:space="preserve"> (CONF:3335-34655)</w:t>
      </w:r>
      <w:bookmarkEnd w:id="2965"/>
      <w:r>
        <w:t>.</w:t>
      </w:r>
    </w:p>
    <w:p w14:paraId="1A9F7627" w14:textId="77777777" w:rsidR="004B3F04" w:rsidRDefault="004B3F04" w:rsidP="007E63CC">
      <w:pPr>
        <w:numPr>
          <w:ilvl w:val="0"/>
          <w:numId w:val="60"/>
        </w:numPr>
      </w:pPr>
      <w:r>
        <w:rPr>
          <w:rStyle w:val="keyword"/>
        </w:rPr>
        <w:t>SHALL</w:t>
      </w:r>
      <w:r>
        <w:t xml:space="preserve"> contain exactly one [1..1] </w:t>
      </w:r>
      <w:r>
        <w:rPr>
          <w:rStyle w:val="XMLnameBold"/>
        </w:rPr>
        <w:t>id</w:t>
      </w:r>
      <w:bookmarkStart w:id="2966" w:name="C_3335-31241"/>
      <w:r>
        <w:t xml:space="preserve"> (CONF:3335-31241)</w:t>
      </w:r>
      <w:bookmarkEnd w:id="2966"/>
      <w:r>
        <w:t>.</w:t>
      </w:r>
    </w:p>
    <w:p w14:paraId="72847CBF" w14:textId="77777777" w:rsidR="004B3F04" w:rsidRDefault="004B3F04" w:rsidP="007E63CC">
      <w:pPr>
        <w:numPr>
          <w:ilvl w:val="0"/>
          <w:numId w:val="60"/>
        </w:numPr>
      </w:pPr>
      <w:r>
        <w:rPr>
          <w:rStyle w:val="keyword"/>
        </w:rPr>
        <w:t>SHALL</w:t>
      </w:r>
      <w:r>
        <w:t xml:space="preserve"> contain exactly one [1..1] </w:t>
      </w:r>
      <w:r>
        <w:rPr>
          <w:rStyle w:val="XMLnameBold"/>
        </w:rPr>
        <w:t>code</w:t>
      </w:r>
      <w:bookmarkStart w:id="2967" w:name="C_3335-31242"/>
      <w:r>
        <w:t xml:space="preserve"> (CONF:3335-31242)</w:t>
      </w:r>
      <w:bookmarkEnd w:id="2967"/>
      <w:r>
        <w:t>.</w:t>
      </w:r>
    </w:p>
    <w:p w14:paraId="5FB2AFA2"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w:t>
      </w:r>
      <w:r>
        <w:t>=</w:t>
      </w:r>
      <w:r>
        <w:rPr>
          <w:rStyle w:val="XMLname"/>
        </w:rPr>
        <w:t>"32624-9"</w:t>
      </w:r>
      <w:r>
        <w:t xml:space="preserve"> Race</w:t>
      </w:r>
      <w:bookmarkStart w:id="2968" w:name="C_3335-31243"/>
      <w:r>
        <w:t xml:space="preserve"> (CONF:3335-31243)</w:t>
      </w:r>
      <w:bookmarkEnd w:id="2968"/>
      <w:r>
        <w:t>.</w:t>
      </w:r>
    </w:p>
    <w:p w14:paraId="6508CA9E" w14:textId="77777777" w:rsidR="004B3F04" w:rsidRDefault="004B3F04" w:rsidP="007E63CC">
      <w:pPr>
        <w:numPr>
          <w:ilvl w:val="1"/>
          <w:numId w:val="60"/>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2969" w:name="C_3335-31244"/>
      <w:r>
        <w:t xml:space="preserve"> (CONF:3335-31244)</w:t>
      </w:r>
      <w:bookmarkEnd w:id="2969"/>
      <w:r>
        <w:t>.</w:t>
      </w:r>
    </w:p>
    <w:p w14:paraId="1D51F767" w14:textId="77777777" w:rsidR="004B3F04" w:rsidRDefault="004B3F04" w:rsidP="007E63CC">
      <w:pPr>
        <w:numPr>
          <w:ilvl w:val="0"/>
          <w:numId w:val="60"/>
        </w:numPr>
      </w:pPr>
      <w:r>
        <w:rPr>
          <w:rStyle w:val="keyword"/>
        </w:rPr>
        <w:t>SHALL</w:t>
      </w:r>
      <w:r>
        <w:t xml:space="preserve"> contain exactly one [1..1] </w:t>
      </w:r>
      <w:r>
        <w:rPr>
          <w:rStyle w:val="XMLnameBold"/>
        </w:rPr>
        <w:t>title</w:t>
      </w:r>
      <w:bookmarkStart w:id="2970" w:name="C_3335-31245"/>
      <w:r>
        <w:t xml:space="preserve"> (CONF:3335-31245)</w:t>
      </w:r>
      <w:bookmarkEnd w:id="2970"/>
      <w:r>
        <w:t>.</w:t>
      </w:r>
    </w:p>
    <w:p w14:paraId="6C8CE263" w14:textId="77777777" w:rsidR="004B3F04" w:rsidRDefault="004B3F04" w:rsidP="007E63CC">
      <w:pPr>
        <w:numPr>
          <w:ilvl w:val="0"/>
          <w:numId w:val="60"/>
        </w:numPr>
      </w:pPr>
      <w:r>
        <w:rPr>
          <w:rStyle w:val="keyword"/>
        </w:rPr>
        <w:t>SHALL</w:t>
      </w:r>
      <w:r>
        <w:t xml:space="preserve"> contain exactly one [1..1] </w:t>
      </w:r>
      <w:r>
        <w:rPr>
          <w:rStyle w:val="XMLnameBold"/>
        </w:rPr>
        <w:t>statusCode</w:t>
      </w:r>
      <w:bookmarkStart w:id="2971" w:name="C_3335-31246"/>
      <w:r>
        <w:t xml:space="preserve"> (CONF:3335-31246)</w:t>
      </w:r>
      <w:bookmarkEnd w:id="2971"/>
      <w:r>
        <w:t>.</w:t>
      </w:r>
    </w:p>
    <w:p w14:paraId="73D5E41A" w14:textId="77777777" w:rsidR="004B3F04" w:rsidRDefault="004B3F04" w:rsidP="007E63CC">
      <w:pPr>
        <w:numPr>
          <w:ilvl w:val="1"/>
          <w:numId w:val="6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2972" w:name="C_3335-31247"/>
      <w:r>
        <w:t xml:space="preserve"> (CONF:3335-31247)</w:t>
      </w:r>
      <w:bookmarkEnd w:id="2972"/>
      <w:r>
        <w:t>.</w:t>
      </w:r>
    </w:p>
    <w:p w14:paraId="6F9CA843" w14:textId="77777777" w:rsidR="004B3F04" w:rsidRDefault="004B3F04" w:rsidP="007E63CC">
      <w:pPr>
        <w:numPr>
          <w:ilvl w:val="0"/>
          <w:numId w:val="60"/>
        </w:numPr>
      </w:pPr>
      <w:r>
        <w:rPr>
          <w:rStyle w:val="keyword"/>
        </w:rPr>
        <w:t>SHALL</w:t>
      </w:r>
      <w:r>
        <w:t xml:space="preserve"> contain exactly one [1..1] </w:t>
      </w:r>
      <w:r>
        <w:rPr>
          <w:rStyle w:val="XMLnameBold"/>
        </w:rPr>
        <w:t>value</w:t>
      </w:r>
      <w:r>
        <w:t xml:space="preserve"> with @xsi:type="CD"</w:t>
      </w:r>
      <w:bookmarkStart w:id="2973" w:name="C_3335-31248"/>
      <w:r>
        <w:t xml:space="preserve"> (CONF:3335-31248)</w:t>
      </w:r>
      <w:bookmarkEnd w:id="2973"/>
      <w:r>
        <w:t>.</w:t>
      </w:r>
      <w:r>
        <w:br/>
        <w:t>Note: QDM Attribute: Code</w:t>
      </w:r>
    </w:p>
    <w:p w14:paraId="67F0050E" w14:textId="77777777" w:rsidR="004B3F04" w:rsidRDefault="004B3F04" w:rsidP="007E63CC">
      <w:pPr>
        <w:numPr>
          <w:ilvl w:val="1"/>
          <w:numId w:val="60"/>
        </w:numPr>
      </w:pPr>
      <w:r>
        <w:t xml:space="preserve">This value </w:t>
      </w:r>
      <w:r>
        <w:rPr>
          <w:rStyle w:val="keyword"/>
        </w:rPr>
        <w:t>SHOULD</w:t>
      </w:r>
      <w:r>
        <w:t xml:space="preserve"> contain zero or one [0..1] </w:t>
      </w:r>
      <w:r>
        <w:rPr>
          <w:rStyle w:val="XMLnameBold"/>
        </w:rPr>
        <w:t>@valueSet</w:t>
      </w:r>
      <w:bookmarkStart w:id="2974" w:name="C_3335-31249"/>
      <w:r>
        <w:t xml:space="preserve"> (CONF:3335-31249)</w:t>
      </w:r>
      <w:bookmarkEnd w:id="2974"/>
      <w:r>
        <w:t>.</w:t>
      </w:r>
    </w:p>
    <w:p w14:paraId="7DFEC785" w14:textId="77777777" w:rsidR="004B3F04" w:rsidRDefault="004B3F04" w:rsidP="004B3F04">
      <w:pPr>
        <w:pStyle w:val="Caption"/>
        <w:ind w:left="130" w:right="115"/>
      </w:pPr>
      <w:bookmarkStart w:id="2975" w:name="_Toc64842054"/>
      <w:bookmarkStart w:id="2976" w:name="_Toc65482970"/>
      <w:r>
        <w:t xml:space="preserve">Figure </w:t>
      </w:r>
      <w:r>
        <w:fldChar w:fldCharType="begin"/>
      </w:r>
      <w:r>
        <w:instrText>SEQ Figure \* ARABIC</w:instrText>
      </w:r>
      <w:r>
        <w:fldChar w:fldCharType="separate"/>
      </w:r>
      <w:r>
        <w:t>56</w:t>
      </w:r>
      <w:r>
        <w:fldChar w:fldCharType="end"/>
      </w:r>
      <w:r>
        <w:t>: Patient Characteristic Race Example</w:t>
      </w:r>
      <w:bookmarkEnd w:id="2975"/>
      <w:bookmarkEnd w:id="2976"/>
    </w:p>
    <w:p w14:paraId="32392690" w14:textId="77777777" w:rsidR="004B3F04" w:rsidRDefault="004B3F04" w:rsidP="004B3F04">
      <w:pPr>
        <w:pStyle w:val="Example"/>
        <w:ind w:left="130" w:right="115"/>
      </w:pPr>
      <w:r>
        <w:t>&lt;observationCriteria classCode="OBS" moodCode="EVN"&gt;</w:t>
      </w:r>
    </w:p>
    <w:p w14:paraId="558935DB" w14:textId="77777777" w:rsidR="004B3F04" w:rsidRDefault="004B3F04" w:rsidP="004B3F04">
      <w:pPr>
        <w:pStyle w:val="Example"/>
        <w:ind w:left="130" w:right="115"/>
      </w:pPr>
      <w:r>
        <w:t xml:space="preserve">    &lt;templateId&gt;</w:t>
      </w:r>
    </w:p>
    <w:p w14:paraId="0BE400B5" w14:textId="77777777" w:rsidR="004B3F04" w:rsidRDefault="004B3F04" w:rsidP="004B3F04">
      <w:pPr>
        <w:pStyle w:val="Example"/>
        <w:ind w:left="130" w:right="115"/>
      </w:pPr>
      <w:r>
        <w:t xml:space="preserve">        &lt;item root="2.16.840.1.113883.10.20.28.4.59" extension="2017-05-01"/&gt;</w:t>
      </w:r>
    </w:p>
    <w:p w14:paraId="44FBD3AE" w14:textId="77777777" w:rsidR="004B3F04" w:rsidRDefault="004B3F04" w:rsidP="004B3F04">
      <w:pPr>
        <w:pStyle w:val="Example"/>
        <w:ind w:left="130" w:right="115"/>
      </w:pPr>
      <w:r>
        <w:t xml:space="preserve">    &lt;/templateId&gt;</w:t>
      </w:r>
    </w:p>
    <w:p w14:paraId="0BF48F55" w14:textId="77777777" w:rsidR="004B3F04" w:rsidRDefault="004B3F04" w:rsidP="004B3F04">
      <w:pPr>
        <w:pStyle w:val="Example"/>
        <w:ind w:left="130" w:right="115"/>
      </w:pPr>
      <w:r>
        <w:t xml:space="preserve">    &lt;id root="5cabdd9d-cd97-47a2-8f15-a4a17c941d8c"/&gt;</w:t>
      </w:r>
    </w:p>
    <w:p w14:paraId="402B708B" w14:textId="77777777" w:rsidR="004B3F04" w:rsidRDefault="004B3F04" w:rsidP="004B3F04">
      <w:pPr>
        <w:pStyle w:val="Example"/>
        <w:ind w:left="130" w:right="115"/>
      </w:pPr>
      <w:r>
        <w:t xml:space="preserve">    &lt;code code="32624-9" codeSystem="2.16.840.1.113883.6.1" codeSystemName="LOINC"&gt;</w:t>
      </w:r>
    </w:p>
    <w:p w14:paraId="5D8954F8" w14:textId="77777777" w:rsidR="004B3F04" w:rsidRDefault="004B3F04" w:rsidP="004B3F04">
      <w:pPr>
        <w:pStyle w:val="Example"/>
        <w:ind w:left="130" w:right="115"/>
      </w:pPr>
      <w:r>
        <w:t xml:space="preserve">        &lt;displayName value="Race"/&gt;</w:t>
      </w:r>
    </w:p>
    <w:p w14:paraId="788D8B14" w14:textId="77777777" w:rsidR="004B3F04" w:rsidRDefault="004B3F04" w:rsidP="004B3F04">
      <w:pPr>
        <w:pStyle w:val="Example"/>
        <w:ind w:left="130" w:right="115"/>
      </w:pPr>
      <w:r>
        <w:t xml:space="preserve">    &lt;/code&gt;</w:t>
      </w:r>
    </w:p>
    <w:p w14:paraId="691D6810" w14:textId="77777777" w:rsidR="004B3F04" w:rsidRDefault="004B3F04" w:rsidP="004B3F04">
      <w:pPr>
        <w:pStyle w:val="Example"/>
        <w:ind w:left="130" w:right="115"/>
      </w:pPr>
      <w:r>
        <w:t xml:space="preserve">    &lt;title value="Patient Characteristic Race"/&gt;</w:t>
      </w:r>
    </w:p>
    <w:p w14:paraId="282E19F0" w14:textId="77777777" w:rsidR="004B3F04" w:rsidRDefault="004B3F04" w:rsidP="004B3F04">
      <w:pPr>
        <w:pStyle w:val="Example"/>
        <w:ind w:left="130" w:right="115"/>
      </w:pPr>
      <w:r>
        <w:t xml:space="preserve">    &lt;statusCode code="completed"/&gt;</w:t>
      </w:r>
    </w:p>
    <w:p w14:paraId="0BA5C3CA" w14:textId="77777777" w:rsidR="004B3F04" w:rsidRDefault="004B3F04" w:rsidP="004B3F04">
      <w:pPr>
        <w:pStyle w:val="Example"/>
        <w:ind w:left="130" w:right="115"/>
      </w:pPr>
      <w:r>
        <w:t xml:space="preserve">    &lt;value xsi:type="CD" valueSet="{$QDMElementValueSetOID}"/&gt;</w:t>
      </w:r>
    </w:p>
    <w:p w14:paraId="7154C750" w14:textId="77777777" w:rsidR="004B3F04" w:rsidRDefault="004B3F04" w:rsidP="004B3F04">
      <w:pPr>
        <w:pStyle w:val="Example"/>
        <w:ind w:left="130" w:right="115"/>
      </w:pPr>
      <w:r>
        <w:t xml:space="preserve">&lt;/observationCriteria&gt;   </w:t>
      </w:r>
    </w:p>
    <w:p w14:paraId="5C6F4B56" w14:textId="77777777" w:rsidR="004B3F04" w:rsidRDefault="004B3F04" w:rsidP="004B3F04">
      <w:pPr>
        <w:pStyle w:val="BodyText"/>
      </w:pPr>
    </w:p>
    <w:p w14:paraId="34AA0513" w14:textId="77777777" w:rsidR="004B3F04" w:rsidRDefault="004B3F04" w:rsidP="004B3F04">
      <w:pPr>
        <w:pStyle w:val="Heading2nospace"/>
      </w:pPr>
      <w:bookmarkStart w:id="2977" w:name="E_Patient_Characteristic_Sex"/>
      <w:bookmarkStart w:id="2978" w:name="_Toc64841921"/>
      <w:bookmarkStart w:id="2979" w:name="_Toc65482837"/>
      <w:r>
        <w:t>Patient Characteristic Sex</w:t>
      </w:r>
      <w:bookmarkEnd w:id="2977"/>
      <w:bookmarkEnd w:id="2978"/>
      <w:bookmarkEnd w:id="2979"/>
    </w:p>
    <w:p w14:paraId="799173C7" w14:textId="77777777" w:rsidR="004B3F04" w:rsidRDefault="004B3F04" w:rsidP="004B3F04">
      <w:pPr>
        <w:pStyle w:val="BracketData"/>
      </w:pPr>
      <w:r>
        <w:t>[observationCriteria: identifier urn:hl7ii:2.16.840.1.113883.10.20.28.4.55:2017-05-01 (open)]</w:t>
      </w:r>
    </w:p>
    <w:p w14:paraId="5C139D3E" w14:textId="77777777" w:rsidR="004B3F04" w:rsidRDefault="004B3F04" w:rsidP="004B3F04">
      <w:pPr>
        <w:pStyle w:val="Caption"/>
      </w:pPr>
      <w:bookmarkStart w:id="2980" w:name="_Toc64842196"/>
      <w:bookmarkStart w:id="2981" w:name="_Toc65483280"/>
      <w:r>
        <w:t xml:space="preserve">Table </w:t>
      </w:r>
      <w:r>
        <w:fldChar w:fldCharType="begin"/>
      </w:r>
      <w:r>
        <w:instrText>SEQ Table \* ARABIC</w:instrText>
      </w:r>
      <w:r>
        <w:fldChar w:fldCharType="separate"/>
      </w:r>
      <w:r>
        <w:t>119</w:t>
      </w:r>
      <w:r>
        <w:fldChar w:fldCharType="end"/>
      </w:r>
      <w:r>
        <w:t>: Patient Characteristic Sex Contexts</w:t>
      </w:r>
      <w:bookmarkEnd w:id="2980"/>
      <w:bookmarkEnd w:id="298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D55871B" w14:textId="77777777" w:rsidTr="000659BE">
        <w:trPr>
          <w:cantSplit/>
          <w:tblHeader/>
          <w:jc w:val="center"/>
        </w:trPr>
        <w:tc>
          <w:tcPr>
            <w:tcW w:w="360" w:type="dxa"/>
            <w:shd w:val="clear" w:color="auto" w:fill="E6E6E6"/>
          </w:tcPr>
          <w:p w14:paraId="7784286A" w14:textId="77777777" w:rsidR="004B3F04" w:rsidRDefault="004B3F04" w:rsidP="000659BE">
            <w:pPr>
              <w:pStyle w:val="TableHead"/>
            </w:pPr>
            <w:r>
              <w:t>Contained By:</w:t>
            </w:r>
          </w:p>
        </w:tc>
        <w:tc>
          <w:tcPr>
            <w:tcW w:w="360" w:type="dxa"/>
            <w:shd w:val="clear" w:color="auto" w:fill="E6E6E6"/>
          </w:tcPr>
          <w:p w14:paraId="240F62FF" w14:textId="77777777" w:rsidR="004B3F04" w:rsidRDefault="004B3F04" w:rsidP="000659BE">
            <w:pPr>
              <w:pStyle w:val="TableHead"/>
            </w:pPr>
            <w:r>
              <w:t>Contains:</w:t>
            </w:r>
          </w:p>
        </w:tc>
      </w:tr>
      <w:tr w:rsidR="004B3F04" w14:paraId="5BE8C004" w14:textId="77777777" w:rsidTr="000659BE">
        <w:trPr>
          <w:jc w:val="center"/>
        </w:trPr>
        <w:tc>
          <w:tcPr>
            <w:tcW w:w="360" w:type="dxa"/>
          </w:tcPr>
          <w:p w14:paraId="552D1908"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E263C6C" w14:textId="77777777" w:rsidR="004B3F04" w:rsidRDefault="004B3F04" w:rsidP="000659BE"/>
        </w:tc>
      </w:tr>
    </w:tbl>
    <w:p w14:paraId="0B1B4FEB" w14:textId="77777777" w:rsidR="004B3F04" w:rsidRDefault="004B3F04" w:rsidP="004B3F04">
      <w:pPr>
        <w:pStyle w:val="BodyText"/>
      </w:pPr>
    </w:p>
    <w:p w14:paraId="31D5A484" w14:textId="77777777" w:rsidR="004B3F04" w:rsidRDefault="004B3F04" w:rsidP="004B3F04">
      <w:r>
        <w:t>This template represents the QDM data type: Patient Characteristic Sex.</w:t>
      </w:r>
    </w:p>
    <w:p w14:paraId="6C1533FE" w14:textId="77777777" w:rsidR="004B3F04" w:rsidRDefault="004B3F04" w:rsidP="004B3F04">
      <w:r>
        <w:t>This template represents a patient's sex.</w:t>
      </w:r>
    </w:p>
    <w:p w14:paraId="04788187" w14:textId="77777777" w:rsidR="004B3F04" w:rsidRDefault="004B3F04" w:rsidP="004B3F04">
      <w:pPr>
        <w:pStyle w:val="Caption"/>
      </w:pPr>
      <w:bookmarkStart w:id="2982" w:name="_Toc64842197"/>
      <w:bookmarkStart w:id="2983" w:name="_Toc65483281"/>
      <w:r>
        <w:lastRenderedPageBreak/>
        <w:t xml:space="preserve">Table </w:t>
      </w:r>
      <w:r>
        <w:fldChar w:fldCharType="begin"/>
      </w:r>
      <w:r>
        <w:instrText>SEQ Table \* ARABIC</w:instrText>
      </w:r>
      <w:r>
        <w:fldChar w:fldCharType="separate"/>
      </w:r>
      <w:r>
        <w:t>120</w:t>
      </w:r>
      <w:r>
        <w:fldChar w:fldCharType="end"/>
      </w:r>
      <w:r>
        <w:t>: Patient Characteristic Sex Constraints Overview</w:t>
      </w:r>
      <w:bookmarkEnd w:id="2982"/>
      <w:bookmarkEnd w:id="298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42CBD641" w14:textId="77777777" w:rsidTr="000659BE">
        <w:trPr>
          <w:cantSplit/>
          <w:tblHeader/>
          <w:jc w:val="center"/>
        </w:trPr>
        <w:tc>
          <w:tcPr>
            <w:tcW w:w="0" w:type="dxa"/>
            <w:shd w:val="clear" w:color="auto" w:fill="E6E6E6"/>
            <w:noWrap/>
          </w:tcPr>
          <w:p w14:paraId="1E0DBB09" w14:textId="77777777" w:rsidR="004B3F04" w:rsidRDefault="004B3F04" w:rsidP="000659BE">
            <w:pPr>
              <w:pStyle w:val="TableHead"/>
            </w:pPr>
            <w:r>
              <w:t>XPath</w:t>
            </w:r>
          </w:p>
        </w:tc>
        <w:tc>
          <w:tcPr>
            <w:tcW w:w="720" w:type="dxa"/>
            <w:shd w:val="clear" w:color="auto" w:fill="E6E6E6"/>
            <w:noWrap/>
          </w:tcPr>
          <w:p w14:paraId="0FCD1B71" w14:textId="77777777" w:rsidR="004B3F04" w:rsidRDefault="004B3F04" w:rsidP="000659BE">
            <w:pPr>
              <w:pStyle w:val="TableHead"/>
            </w:pPr>
            <w:r>
              <w:t>Card.</w:t>
            </w:r>
          </w:p>
        </w:tc>
        <w:tc>
          <w:tcPr>
            <w:tcW w:w="1152" w:type="dxa"/>
            <w:shd w:val="clear" w:color="auto" w:fill="E6E6E6"/>
            <w:noWrap/>
          </w:tcPr>
          <w:p w14:paraId="4AA2895A" w14:textId="77777777" w:rsidR="004B3F04" w:rsidRDefault="004B3F04" w:rsidP="000659BE">
            <w:pPr>
              <w:pStyle w:val="TableHead"/>
            </w:pPr>
            <w:r>
              <w:t>Verb</w:t>
            </w:r>
          </w:p>
        </w:tc>
        <w:tc>
          <w:tcPr>
            <w:tcW w:w="864" w:type="dxa"/>
            <w:shd w:val="clear" w:color="auto" w:fill="E6E6E6"/>
            <w:noWrap/>
          </w:tcPr>
          <w:p w14:paraId="587C3097" w14:textId="77777777" w:rsidR="004B3F04" w:rsidRDefault="004B3F04" w:rsidP="000659BE">
            <w:pPr>
              <w:pStyle w:val="TableHead"/>
            </w:pPr>
            <w:r>
              <w:t>Data Type</w:t>
            </w:r>
          </w:p>
        </w:tc>
        <w:tc>
          <w:tcPr>
            <w:tcW w:w="864" w:type="dxa"/>
            <w:shd w:val="clear" w:color="auto" w:fill="E6E6E6"/>
            <w:noWrap/>
          </w:tcPr>
          <w:p w14:paraId="2F60E41A" w14:textId="77777777" w:rsidR="004B3F04" w:rsidRDefault="004B3F04" w:rsidP="000659BE">
            <w:pPr>
              <w:pStyle w:val="TableHead"/>
            </w:pPr>
            <w:r>
              <w:t>CONF#</w:t>
            </w:r>
          </w:p>
        </w:tc>
        <w:tc>
          <w:tcPr>
            <w:tcW w:w="864" w:type="dxa"/>
            <w:shd w:val="clear" w:color="auto" w:fill="E6E6E6"/>
            <w:noWrap/>
          </w:tcPr>
          <w:p w14:paraId="331B8BB8" w14:textId="77777777" w:rsidR="004B3F04" w:rsidRDefault="004B3F04" w:rsidP="000659BE">
            <w:pPr>
              <w:pStyle w:val="TableHead"/>
            </w:pPr>
            <w:r>
              <w:t>Value</w:t>
            </w:r>
          </w:p>
        </w:tc>
      </w:tr>
      <w:tr w:rsidR="004B3F04" w14:paraId="64D77F8B" w14:textId="77777777" w:rsidTr="000659BE">
        <w:trPr>
          <w:jc w:val="center"/>
        </w:trPr>
        <w:tc>
          <w:tcPr>
            <w:tcW w:w="10160" w:type="dxa"/>
            <w:gridSpan w:val="6"/>
          </w:tcPr>
          <w:p w14:paraId="20E74F3C" w14:textId="77777777" w:rsidR="004B3F04" w:rsidRDefault="004B3F04" w:rsidP="000659BE">
            <w:pPr>
              <w:pStyle w:val="TableText"/>
            </w:pPr>
            <w:r>
              <w:t>observationCriteria (identifier: urn:hl7ii:2.16.840.1.113883.10.20.28.4.55:2017-05-01)</w:t>
            </w:r>
          </w:p>
        </w:tc>
      </w:tr>
      <w:tr w:rsidR="004B3F04" w14:paraId="6947DD97" w14:textId="77777777" w:rsidTr="000659BE">
        <w:trPr>
          <w:jc w:val="center"/>
        </w:trPr>
        <w:tc>
          <w:tcPr>
            <w:tcW w:w="3345" w:type="dxa"/>
          </w:tcPr>
          <w:p w14:paraId="3A44F407" w14:textId="77777777" w:rsidR="004B3F04" w:rsidRDefault="004B3F04" w:rsidP="000659BE">
            <w:pPr>
              <w:pStyle w:val="TableText"/>
            </w:pPr>
            <w:r>
              <w:tab/>
              <w:t>@classCode</w:t>
            </w:r>
          </w:p>
        </w:tc>
        <w:tc>
          <w:tcPr>
            <w:tcW w:w="720" w:type="dxa"/>
          </w:tcPr>
          <w:p w14:paraId="0252860A" w14:textId="77777777" w:rsidR="004B3F04" w:rsidRDefault="004B3F04" w:rsidP="000659BE">
            <w:pPr>
              <w:pStyle w:val="TableText"/>
            </w:pPr>
            <w:r>
              <w:t>1..1</w:t>
            </w:r>
          </w:p>
        </w:tc>
        <w:tc>
          <w:tcPr>
            <w:tcW w:w="1152" w:type="dxa"/>
          </w:tcPr>
          <w:p w14:paraId="32ECEAC7" w14:textId="77777777" w:rsidR="004B3F04" w:rsidRDefault="004B3F04" w:rsidP="000659BE">
            <w:pPr>
              <w:pStyle w:val="TableText"/>
            </w:pPr>
            <w:r>
              <w:t>SHALL</w:t>
            </w:r>
          </w:p>
        </w:tc>
        <w:tc>
          <w:tcPr>
            <w:tcW w:w="864" w:type="dxa"/>
          </w:tcPr>
          <w:p w14:paraId="45F7902A" w14:textId="77777777" w:rsidR="004B3F04" w:rsidRDefault="004B3F04" w:rsidP="000659BE">
            <w:pPr>
              <w:pStyle w:val="TableText"/>
            </w:pPr>
          </w:p>
        </w:tc>
        <w:tc>
          <w:tcPr>
            <w:tcW w:w="1104" w:type="dxa"/>
          </w:tcPr>
          <w:p w14:paraId="45626AC2" w14:textId="77777777" w:rsidR="004B3F04" w:rsidRDefault="006C736C" w:rsidP="000659BE">
            <w:pPr>
              <w:pStyle w:val="TableText"/>
            </w:pPr>
            <w:hyperlink w:anchor="C_3335-31282">
              <w:r w:rsidR="004B3F04">
                <w:rPr>
                  <w:rStyle w:val="HyperlinkText9pt"/>
                </w:rPr>
                <w:t>3335-31282</w:t>
              </w:r>
            </w:hyperlink>
          </w:p>
        </w:tc>
        <w:tc>
          <w:tcPr>
            <w:tcW w:w="2975" w:type="dxa"/>
          </w:tcPr>
          <w:p w14:paraId="6BA66399" w14:textId="77777777" w:rsidR="004B3F04" w:rsidRDefault="004B3F04" w:rsidP="000659BE">
            <w:pPr>
              <w:pStyle w:val="TableText"/>
            </w:pPr>
            <w:r>
              <w:t>OBS</w:t>
            </w:r>
          </w:p>
        </w:tc>
      </w:tr>
      <w:tr w:rsidR="004B3F04" w14:paraId="1723E06F" w14:textId="77777777" w:rsidTr="000659BE">
        <w:trPr>
          <w:jc w:val="center"/>
        </w:trPr>
        <w:tc>
          <w:tcPr>
            <w:tcW w:w="3345" w:type="dxa"/>
          </w:tcPr>
          <w:p w14:paraId="050CD12F" w14:textId="77777777" w:rsidR="004B3F04" w:rsidRDefault="004B3F04" w:rsidP="000659BE">
            <w:pPr>
              <w:pStyle w:val="TableText"/>
            </w:pPr>
            <w:r>
              <w:tab/>
              <w:t>@moodCode</w:t>
            </w:r>
          </w:p>
        </w:tc>
        <w:tc>
          <w:tcPr>
            <w:tcW w:w="720" w:type="dxa"/>
          </w:tcPr>
          <w:p w14:paraId="57C1BE0E" w14:textId="77777777" w:rsidR="004B3F04" w:rsidRDefault="004B3F04" w:rsidP="000659BE">
            <w:pPr>
              <w:pStyle w:val="TableText"/>
            </w:pPr>
            <w:r>
              <w:t>1..1</w:t>
            </w:r>
          </w:p>
        </w:tc>
        <w:tc>
          <w:tcPr>
            <w:tcW w:w="1152" w:type="dxa"/>
          </w:tcPr>
          <w:p w14:paraId="3EA511F4" w14:textId="77777777" w:rsidR="004B3F04" w:rsidRDefault="004B3F04" w:rsidP="000659BE">
            <w:pPr>
              <w:pStyle w:val="TableText"/>
            </w:pPr>
            <w:r>
              <w:t>SHALL</w:t>
            </w:r>
          </w:p>
        </w:tc>
        <w:tc>
          <w:tcPr>
            <w:tcW w:w="864" w:type="dxa"/>
          </w:tcPr>
          <w:p w14:paraId="5DAE8293" w14:textId="77777777" w:rsidR="004B3F04" w:rsidRDefault="004B3F04" w:rsidP="000659BE">
            <w:pPr>
              <w:pStyle w:val="TableText"/>
            </w:pPr>
          </w:p>
        </w:tc>
        <w:tc>
          <w:tcPr>
            <w:tcW w:w="1104" w:type="dxa"/>
          </w:tcPr>
          <w:p w14:paraId="0AD41F71" w14:textId="77777777" w:rsidR="004B3F04" w:rsidRDefault="006C736C" w:rsidP="000659BE">
            <w:pPr>
              <w:pStyle w:val="TableText"/>
            </w:pPr>
            <w:hyperlink w:anchor="C_3335-31283">
              <w:r w:rsidR="004B3F04">
                <w:rPr>
                  <w:rStyle w:val="HyperlinkText9pt"/>
                </w:rPr>
                <w:t>3335-31283</w:t>
              </w:r>
            </w:hyperlink>
          </w:p>
        </w:tc>
        <w:tc>
          <w:tcPr>
            <w:tcW w:w="2975" w:type="dxa"/>
          </w:tcPr>
          <w:p w14:paraId="06C6E3F5" w14:textId="77777777" w:rsidR="004B3F04" w:rsidRDefault="004B3F04" w:rsidP="000659BE">
            <w:pPr>
              <w:pStyle w:val="TableText"/>
            </w:pPr>
            <w:r>
              <w:t>urn:oid:2.16.840.1.113883.5.1001 (HL7ActMood) = EVN</w:t>
            </w:r>
          </w:p>
        </w:tc>
      </w:tr>
      <w:tr w:rsidR="004B3F04" w14:paraId="281B2C93" w14:textId="77777777" w:rsidTr="000659BE">
        <w:trPr>
          <w:jc w:val="center"/>
        </w:trPr>
        <w:tc>
          <w:tcPr>
            <w:tcW w:w="3345" w:type="dxa"/>
          </w:tcPr>
          <w:p w14:paraId="5665BF2A" w14:textId="77777777" w:rsidR="004B3F04" w:rsidRDefault="004B3F04" w:rsidP="000659BE">
            <w:pPr>
              <w:pStyle w:val="TableText"/>
            </w:pPr>
            <w:r>
              <w:tab/>
              <w:t>@actionNegationInd</w:t>
            </w:r>
          </w:p>
        </w:tc>
        <w:tc>
          <w:tcPr>
            <w:tcW w:w="720" w:type="dxa"/>
          </w:tcPr>
          <w:p w14:paraId="18639AFB" w14:textId="77777777" w:rsidR="004B3F04" w:rsidRDefault="004B3F04" w:rsidP="000659BE">
            <w:pPr>
              <w:pStyle w:val="TableText"/>
            </w:pPr>
            <w:r>
              <w:t>0..0</w:t>
            </w:r>
          </w:p>
        </w:tc>
        <w:tc>
          <w:tcPr>
            <w:tcW w:w="1152" w:type="dxa"/>
          </w:tcPr>
          <w:p w14:paraId="403D582A" w14:textId="77777777" w:rsidR="004B3F04" w:rsidRDefault="004B3F04" w:rsidP="000659BE">
            <w:pPr>
              <w:pStyle w:val="TableText"/>
            </w:pPr>
            <w:r>
              <w:t>SHALL NOT</w:t>
            </w:r>
          </w:p>
        </w:tc>
        <w:tc>
          <w:tcPr>
            <w:tcW w:w="864" w:type="dxa"/>
          </w:tcPr>
          <w:p w14:paraId="0C6C19F4" w14:textId="77777777" w:rsidR="004B3F04" w:rsidRDefault="004B3F04" w:rsidP="000659BE">
            <w:pPr>
              <w:pStyle w:val="TableText"/>
            </w:pPr>
          </w:p>
        </w:tc>
        <w:tc>
          <w:tcPr>
            <w:tcW w:w="1104" w:type="dxa"/>
          </w:tcPr>
          <w:p w14:paraId="2A2C5F30" w14:textId="77777777" w:rsidR="004B3F04" w:rsidRDefault="006C736C" w:rsidP="000659BE">
            <w:pPr>
              <w:pStyle w:val="TableText"/>
            </w:pPr>
            <w:hyperlink w:anchor="C_3335-34712">
              <w:r w:rsidR="004B3F04">
                <w:rPr>
                  <w:rStyle w:val="HyperlinkText9pt"/>
                </w:rPr>
                <w:t>3335-34712</w:t>
              </w:r>
            </w:hyperlink>
          </w:p>
        </w:tc>
        <w:tc>
          <w:tcPr>
            <w:tcW w:w="2975" w:type="dxa"/>
          </w:tcPr>
          <w:p w14:paraId="034C7B19" w14:textId="77777777" w:rsidR="004B3F04" w:rsidRDefault="004B3F04" w:rsidP="000659BE">
            <w:pPr>
              <w:pStyle w:val="TableText"/>
            </w:pPr>
          </w:p>
        </w:tc>
      </w:tr>
      <w:tr w:rsidR="004B3F04" w14:paraId="5D18938B" w14:textId="77777777" w:rsidTr="000659BE">
        <w:trPr>
          <w:jc w:val="center"/>
        </w:trPr>
        <w:tc>
          <w:tcPr>
            <w:tcW w:w="3345" w:type="dxa"/>
          </w:tcPr>
          <w:p w14:paraId="3589C99D" w14:textId="77777777" w:rsidR="004B3F04" w:rsidRDefault="004B3F04" w:rsidP="000659BE">
            <w:pPr>
              <w:pStyle w:val="TableText"/>
            </w:pPr>
            <w:r>
              <w:tab/>
              <w:t>templateId</w:t>
            </w:r>
          </w:p>
        </w:tc>
        <w:tc>
          <w:tcPr>
            <w:tcW w:w="720" w:type="dxa"/>
          </w:tcPr>
          <w:p w14:paraId="02085E16" w14:textId="77777777" w:rsidR="004B3F04" w:rsidRDefault="004B3F04" w:rsidP="000659BE">
            <w:pPr>
              <w:pStyle w:val="TableText"/>
            </w:pPr>
            <w:r>
              <w:t>1..1</w:t>
            </w:r>
          </w:p>
        </w:tc>
        <w:tc>
          <w:tcPr>
            <w:tcW w:w="1152" w:type="dxa"/>
          </w:tcPr>
          <w:p w14:paraId="160E2180" w14:textId="77777777" w:rsidR="004B3F04" w:rsidRDefault="004B3F04" w:rsidP="000659BE">
            <w:pPr>
              <w:pStyle w:val="TableText"/>
            </w:pPr>
            <w:r>
              <w:t>SHALL</w:t>
            </w:r>
          </w:p>
        </w:tc>
        <w:tc>
          <w:tcPr>
            <w:tcW w:w="864" w:type="dxa"/>
          </w:tcPr>
          <w:p w14:paraId="3727E520" w14:textId="77777777" w:rsidR="004B3F04" w:rsidRDefault="004B3F04" w:rsidP="000659BE">
            <w:pPr>
              <w:pStyle w:val="TableText"/>
            </w:pPr>
          </w:p>
        </w:tc>
        <w:tc>
          <w:tcPr>
            <w:tcW w:w="1104" w:type="dxa"/>
          </w:tcPr>
          <w:p w14:paraId="108DBAE5" w14:textId="77777777" w:rsidR="004B3F04" w:rsidRDefault="006C736C" w:rsidP="000659BE">
            <w:pPr>
              <w:pStyle w:val="TableText"/>
            </w:pPr>
            <w:hyperlink w:anchor="C_3335-31284">
              <w:r w:rsidR="004B3F04">
                <w:rPr>
                  <w:rStyle w:val="HyperlinkText9pt"/>
                </w:rPr>
                <w:t>3335-31284</w:t>
              </w:r>
            </w:hyperlink>
          </w:p>
        </w:tc>
        <w:tc>
          <w:tcPr>
            <w:tcW w:w="2975" w:type="dxa"/>
          </w:tcPr>
          <w:p w14:paraId="2847947F" w14:textId="77777777" w:rsidR="004B3F04" w:rsidRDefault="004B3F04" w:rsidP="000659BE">
            <w:pPr>
              <w:pStyle w:val="TableText"/>
            </w:pPr>
          </w:p>
        </w:tc>
      </w:tr>
      <w:tr w:rsidR="004B3F04" w14:paraId="7E1DC5D4" w14:textId="77777777" w:rsidTr="000659BE">
        <w:trPr>
          <w:jc w:val="center"/>
        </w:trPr>
        <w:tc>
          <w:tcPr>
            <w:tcW w:w="3345" w:type="dxa"/>
          </w:tcPr>
          <w:p w14:paraId="12E1194F" w14:textId="77777777" w:rsidR="004B3F04" w:rsidRDefault="004B3F04" w:rsidP="000659BE">
            <w:pPr>
              <w:pStyle w:val="TableText"/>
            </w:pPr>
            <w:r>
              <w:tab/>
            </w:r>
            <w:r>
              <w:tab/>
              <w:t>item</w:t>
            </w:r>
          </w:p>
        </w:tc>
        <w:tc>
          <w:tcPr>
            <w:tcW w:w="720" w:type="dxa"/>
          </w:tcPr>
          <w:p w14:paraId="6094AF0F" w14:textId="77777777" w:rsidR="004B3F04" w:rsidRDefault="004B3F04" w:rsidP="000659BE">
            <w:pPr>
              <w:pStyle w:val="TableText"/>
            </w:pPr>
            <w:r>
              <w:t>1..1</w:t>
            </w:r>
          </w:p>
        </w:tc>
        <w:tc>
          <w:tcPr>
            <w:tcW w:w="1152" w:type="dxa"/>
          </w:tcPr>
          <w:p w14:paraId="430CB79A" w14:textId="77777777" w:rsidR="004B3F04" w:rsidRDefault="004B3F04" w:rsidP="000659BE">
            <w:pPr>
              <w:pStyle w:val="TableText"/>
            </w:pPr>
            <w:r>
              <w:t>SHALL</w:t>
            </w:r>
          </w:p>
        </w:tc>
        <w:tc>
          <w:tcPr>
            <w:tcW w:w="864" w:type="dxa"/>
          </w:tcPr>
          <w:p w14:paraId="59EC7106" w14:textId="77777777" w:rsidR="004B3F04" w:rsidRDefault="004B3F04" w:rsidP="000659BE">
            <w:pPr>
              <w:pStyle w:val="TableText"/>
            </w:pPr>
          </w:p>
        </w:tc>
        <w:tc>
          <w:tcPr>
            <w:tcW w:w="1104" w:type="dxa"/>
          </w:tcPr>
          <w:p w14:paraId="5EB8EA77" w14:textId="77777777" w:rsidR="004B3F04" w:rsidRDefault="006C736C" w:rsidP="000659BE">
            <w:pPr>
              <w:pStyle w:val="TableText"/>
            </w:pPr>
            <w:hyperlink w:anchor="C_3335-31285">
              <w:r w:rsidR="004B3F04">
                <w:rPr>
                  <w:rStyle w:val="HyperlinkText9pt"/>
                </w:rPr>
                <w:t>3335-31285</w:t>
              </w:r>
            </w:hyperlink>
          </w:p>
        </w:tc>
        <w:tc>
          <w:tcPr>
            <w:tcW w:w="2975" w:type="dxa"/>
          </w:tcPr>
          <w:p w14:paraId="7707B7A9" w14:textId="77777777" w:rsidR="004B3F04" w:rsidRDefault="004B3F04" w:rsidP="000659BE">
            <w:pPr>
              <w:pStyle w:val="TableText"/>
            </w:pPr>
          </w:p>
        </w:tc>
      </w:tr>
      <w:tr w:rsidR="004B3F04" w14:paraId="2309122C" w14:textId="77777777" w:rsidTr="000659BE">
        <w:trPr>
          <w:jc w:val="center"/>
        </w:trPr>
        <w:tc>
          <w:tcPr>
            <w:tcW w:w="3345" w:type="dxa"/>
          </w:tcPr>
          <w:p w14:paraId="573B4489" w14:textId="77777777" w:rsidR="004B3F04" w:rsidRDefault="004B3F04" w:rsidP="000659BE">
            <w:pPr>
              <w:pStyle w:val="TableText"/>
            </w:pPr>
            <w:r>
              <w:tab/>
            </w:r>
            <w:r>
              <w:tab/>
            </w:r>
            <w:r>
              <w:tab/>
              <w:t>@root</w:t>
            </w:r>
          </w:p>
        </w:tc>
        <w:tc>
          <w:tcPr>
            <w:tcW w:w="720" w:type="dxa"/>
          </w:tcPr>
          <w:p w14:paraId="17C1129D" w14:textId="77777777" w:rsidR="004B3F04" w:rsidRDefault="004B3F04" w:rsidP="000659BE">
            <w:pPr>
              <w:pStyle w:val="TableText"/>
            </w:pPr>
            <w:r>
              <w:t>1..1</w:t>
            </w:r>
          </w:p>
        </w:tc>
        <w:tc>
          <w:tcPr>
            <w:tcW w:w="1152" w:type="dxa"/>
          </w:tcPr>
          <w:p w14:paraId="64F3D884" w14:textId="77777777" w:rsidR="004B3F04" w:rsidRDefault="004B3F04" w:rsidP="000659BE">
            <w:pPr>
              <w:pStyle w:val="TableText"/>
            </w:pPr>
            <w:r>
              <w:t>SHALL</w:t>
            </w:r>
          </w:p>
        </w:tc>
        <w:tc>
          <w:tcPr>
            <w:tcW w:w="864" w:type="dxa"/>
          </w:tcPr>
          <w:p w14:paraId="79C624BA" w14:textId="77777777" w:rsidR="004B3F04" w:rsidRDefault="004B3F04" w:rsidP="000659BE">
            <w:pPr>
              <w:pStyle w:val="TableText"/>
            </w:pPr>
          </w:p>
        </w:tc>
        <w:tc>
          <w:tcPr>
            <w:tcW w:w="1104" w:type="dxa"/>
          </w:tcPr>
          <w:p w14:paraId="417BFF89" w14:textId="77777777" w:rsidR="004B3F04" w:rsidRDefault="006C736C" w:rsidP="000659BE">
            <w:pPr>
              <w:pStyle w:val="TableText"/>
            </w:pPr>
            <w:hyperlink w:anchor="C_3335-31286">
              <w:r w:rsidR="004B3F04">
                <w:rPr>
                  <w:rStyle w:val="HyperlinkText9pt"/>
                </w:rPr>
                <w:t>3335-31286</w:t>
              </w:r>
            </w:hyperlink>
          </w:p>
        </w:tc>
        <w:tc>
          <w:tcPr>
            <w:tcW w:w="2975" w:type="dxa"/>
          </w:tcPr>
          <w:p w14:paraId="4D07104C" w14:textId="77777777" w:rsidR="004B3F04" w:rsidRDefault="004B3F04" w:rsidP="000659BE">
            <w:pPr>
              <w:pStyle w:val="TableText"/>
            </w:pPr>
            <w:r>
              <w:t>2.16.840.1.113883.10.20.28.4.55</w:t>
            </w:r>
          </w:p>
        </w:tc>
      </w:tr>
      <w:tr w:rsidR="004B3F04" w14:paraId="257CA333" w14:textId="77777777" w:rsidTr="000659BE">
        <w:trPr>
          <w:jc w:val="center"/>
        </w:trPr>
        <w:tc>
          <w:tcPr>
            <w:tcW w:w="3345" w:type="dxa"/>
          </w:tcPr>
          <w:p w14:paraId="2E0ADE4E" w14:textId="77777777" w:rsidR="004B3F04" w:rsidRDefault="004B3F04" w:rsidP="000659BE">
            <w:pPr>
              <w:pStyle w:val="TableText"/>
            </w:pPr>
            <w:r>
              <w:tab/>
            </w:r>
            <w:r>
              <w:tab/>
            </w:r>
            <w:r>
              <w:tab/>
              <w:t>@extension</w:t>
            </w:r>
          </w:p>
        </w:tc>
        <w:tc>
          <w:tcPr>
            <w:tcW w:w="720" w:type="dxa"/>
          </w:tcPr>
          <w:p w14:paraId="71FF1247" w14:textId="77777777" w:rsidR="004B3F04" w:rsidRDefault="004B3F04" w:rsidP="000659BE">
            <w:pPr>
              <w:pStyle w:val="TableText"/>
            </w:pPr>
            <w:r>
              <w:t>1..1</w:t>
            </w:r>
          </w:p>
        </w:tc>
        <w:tc>
          <w:tcPr>
            <w:tcW w:w="1152" w:type="dxa"/>
          </w:tcPr>
          <w:p w14:paraId="616D139E" w14:textId="77777777" w:rsidR="004B3F04" w:rsidRDefault="004B3F04" w:rsidP="000659BE">
            <w:pPr>
              <w:pStyle w:val="TableText"/>
            </w:pPr>
            <w:r>
              <w:t>SHALL</w:t>
            </w:r>
          </w:p>
        </w:tc>
        <w:tc>
          <w:tcPr>
            <w:tcW w:w="864" w:type="dxa"/>
          </w:tcPr>
          <w:p w14:paraId="30968EE8" w14:textId="77777777" w:rsidR="004B3F04" w:rsidRDefault="004B3F04" w:rsidP="000659BE">
            <w:pPr>
              <w:pStyle w:val="TableText"/>
            </w:pPr>
          </w:p>
        </w:tc>
        <w:tc>
          <w:tcPr>
            <w:tcW w:w="1104" w:type="dxa"/>
          </w:tcPr>
          <w:p w14:paraId="1AF53373" w14:textId="77777777" w:rsidR="004B3F04" w:rsidRDefault="006C736C" w:rsidP="000659BE">
            <w:pPr>
              <w:pStyle w:val="TableText"/>
            </w:pPr>
            <w:hyperlink w:anchor="C_3335-33382">
              <w:r w:rsidR="004B3F04">
                <w:rPr>
                  <w:rStyle w:val="HyperlinkText9pt"/>
                </w:rPr>
                <w:t>3335-33382</w:t>
              </w:r>
            </w:hyperlink>
          </w:p>
        </w:tc>
        <w:tc>
          <w:tcPr>
            <w:tcW w:w="2975" w:type="dxa"/>
          </w:tcPr>
          <w:p w14:paraId="4BC37C19" w14:textId="77777777" w:rsidR="004B3F04" w:rsidRDefault="004B3F04" w:rsidP="000659BE">
            <w:pPr>
              <w:pStyle w:val="TableText"/>
            </w:pPr>
            <w:r>
              <w:t>2017-05-01</w:t>
            </w:r>
          </w:p>
        </w:tc>
      </w:tr>
      <w:tr w:rsidR="004B3F04" w14:paraId="67A8DF67" w14:textId="77777777" w:rsidTr="000659BE">
        <w:trPr>
          <w:jc w:val="center"/>
        </w:trPr>
        <w:tc>
          <w:tcPr>
            <w:tcW w:w="3345" w:type="dxa"/>
          </w:tcPr>
          <w:p w14:paraId="398DA662" w14:textId="77777777" w:rsidR="004B3F04" w:rsidRDefault="004B3F04" w:rsidP="000659BE">
            <w:pPr>
              <w:pStyle w:val="TableText"/>
            </w:pPr>
            <w:r>
              <w:tab/>
              <w:t>id</w:t>
            </w:r>
          </w:p>
        </w:tc>
        <w:tc>
          <w:tcPr>
            <w:tcW w:w="720" w:type="dxa"/>
          </w:tcPr>
          <w:p w14:paraId="0A34C2B0" w14:textId="77777777" w:rsidR="004B3F04" w:rsidRDefault="004B3F04" w:rsidP="000659BE">
            <w:pPr>
              <w:pStyle w:val="TableText"/>
            </w:pPr>
            <w:r>
              <w:t>1..1</w:t>
            </w:r>
          </w:p>
        </w:tc>
        <w:tc>
          <w:tcPr>
            <w:tcW w:w="1152" w:type="dxa"/>
          </w:tcPr>
          <w:p w14:paraId="251D9F8C" w14:textId="77777777" w:rsidR="004B3F04" w:rsidRDefault="004B3F04" w:rsidP="000659BE">
            <w:pPr>
              <w:pStyle w:val="TableText"/>
            </w:pPr>
            <w:r>
              <w:t>SHALL</w:t>
            </w:r>
          </w:p>
        </w:tc>
        <w:tc>
          <w:tcPr>
            <w:tcW w:w="864" w:type="dxa"/>
          </w:tcPr>
          <w:p w14:paraId="7C7E8DE1" w14:textId="77777777" w:rsidR="004B3F04" w:rsidRDefault="004B3F04" w:rsidP="000659BE">
            <w:pPr>
              <w:pStyle w:val="TableText"/>
            </w:pPr>
          </w:p>
        </w:tc>
        <w:tc>
          <w:tcPr>
            <w:tcW w:w="1104" w:type="dxa"/>
          </w:tcPr>
          <w:p w14:paraId="1E15F0A5" w14:textId="77777777" w:rsidR="004B3F04" w:rsidRDefault="006C736C" w:rsidP="000659BE">
            <w:pPr>
              <w:pStyle w:val="TableText"/>
            </w:pPr>
            <w:hyperlink w:anchor="C_3335-31287">
              <w:r w:rsidR="004B3F04">
                <w:rPr>
                  <w:rStyle w:val="HyperlinkText9pt"/>
                </w:rPr>
                <w:t>3335-31287</w:t>
              </w:r>
            </w:hyperlink>
          </w:p>
        </w:tc>
        <w:tc>
          <w:tcPr>
            <w:tcW w:w="2975" w:type="dxa"/>
          </w:tcPr>
          <w:p w14:paraId="4ABD9FD1" w14:textId="77777777" w:rsidR="004B3F04" w:rsidRDefault="004B3F04" w:rsidP="000659BE">
            <w:pPr>
              <w:pStyle w:val="TableText"/>
            </w:pPr>
          </w:p>
        </w:tc>
      </w:tr>
      <w:tr w:rsidR="004B3F04" w14:paraId="26ECC640" w14:textId="77777777" w:rsidTr="000659BE">
        <w:trPr>
          <w:jc w:val="center"/>
        </w:trPr>
        <w:tc>
          <w:tcPr>
            <w:tcW w:w="3345" w:type="dxa"/>
          </w:tcPr>
          <w:p w14:paraId="548F6163" w14:textId="77777777" w:rsidR="004B3F04" w:rsidRDefault="004B3F04" w:rsidP="000659BE">
            <w:pPr>
              <w:pStyle w:val="TableText"/>
            </w:pPr>
            <w:r>
              <w:tab/>
              <w:t>code</w:t>
            </w:r>
          </w:p>
        </w:tc>
        <w:tc>
          <w:tcPr>
            <w:tcW w:w="720" w:type="dxa"/>
          </w:tcPr>
          <w:p w14:paraId="1B97ED2E" w14:textId="77777777" w:rsidR="004B3F04" w:rsidRDefault="004B3F04" w:rsidP="000659BE">
            <w:pPr>
              <w:pStyle w:val="TableText"/>
            </w:pPr>
            <w:r>
              <w:t>1..1</w:t>
            </w:r>
          </w:p>
        </w:tc>
        <w:tc>
          <w:tcPr>
            <w:tcW w:w="1152" w:type="dxa"/>
          </w:tcPr>
          <w:p w14:paraId="2E72CBDD" w14:textId="77777777" w:rsidR="004B3F04" w:rsidRDefault="004B3F04" w:rsidP="000659BE">
            <w:pPr>
              <w:pStyle w:val="TableText"/>
            </w:pPr>
            <w:r>
              <w:t>SHALL</w:t>
            </w:r>
          </w:p>
        </w:tc>
        <w:tc>
          <w:tcPr>
            <w:tcW w:w="864" w:type="dxa"/>
          </w:tcPr>
          <w:p w14:paraId="0503A213" w14:textId="77777777" w:rsidR="004B3F04" w:rsidRDefault="004B3F04" w:rsidP="000659BE">
            <w:pPr>
              <w:pStyle w:val="TableText"/>
            </w:pPr>
          </w:p>
        </w:tc>
        <w:tc>
          <w:tcPr>
            <w:tcW w:w="1104" w:type="dxa"/>
          </w:tcPr>
          <w:p w14:paraId="776D5CA2" w14:textId="77777777" w:rsidR="004B3F04" w:rsidRDefault="006C736C" w:rsidP="000659BE">
            <w:pPr>
              <w:pStyle w:val="TableText"/>
            </w:pPr>
            <w:hyperlink w:anchor="C_3335-31288">
              <w:r w:rsidR="004B3F04">
                <w:rPr>
                  <w:rStyle w:val="HyperlinkText9pt"/>
                </w:rPr>
                <w:t>3335-31288</w:t>
              </w:r>
            </w:hyperlink>
          </w:p>
        </w:tc>
        <w:tc>
          <w:tcPr>
            <w:tcW w:w="2975" w:type="dxa"/>
          </w:tcPr>
          <w:p w14:paraId="3987B9B9" w14:textId="77777777" w:rsidR="004B3F04" w:rsidRDefault="004B3F04" w:rsidP="000659BE">
            <w:pPr>
              <w:pStyle w:val="TableText"/>
            </w:pPr>
          </w:p>
        </w:tc>
      </w:tr>
      <w:tr w:rsidR="004B3F04" w14:paraId="05A0143D" w14:textId="77777777" w:rsidTr="000659BE">
        <w:trPr>
          <w:jc w:val="center"/>
        </w:trPr>
        <w:tc>
          <w:tcPr>
            <w:tcW w:w="3345" w:type="dxa"/>
          </w:tcPr>
          <w:p w14:paraId="647E4922" w14:textId="77777777" w:rsidR="004B3F04" w:rsidRDefault="004B3F04" w:rsidP="000659BE">
            <w:pPr>
              <w:pStyle w:val="TableText"/>
            </w:pPr>
            <w:r>
              <w:tab/>
            </w:r>
            <w:r>
              <w:tab/>
              <w:t>@code</w:t>
            </w:r>
          </w:p>
        </w:tc>
        <w:tc>
          <w:tcPr>
            <w:tcW w:w="720" w:type="dxa"/>
          </w:tcPr>
          <w:p w14:paraId="5BC88CEB" w14:textId="77777777" w:rsidR="004B3F04" w:rsidRDefault="004B3F04" w:rsidP="000659BE">
            <w:pPr>
              <w:pStyle w:val="TableText"/>
            </w:pPr>
            <w:r>
              <w:t>1..1</w:t>
            </w:r>
          </w:p>
        </w:tc>
        <w:tc>
          <w:tcPr>
            <w:tcW w:w="1152" w:type="dxa"/>
          </w:tcPr>
          <w:p w14:paraId="37D2FEF8" w14:textId="77777777" w:rsidR="004B3F04" w:rsidRDefault="004B3F04" w:rsidP="000659BE">
            <w:pPr>
              <w:pStyle w:val="TableText"/>
            </w:pPr>
            <w:r>
              <w:t>SHALL</w:t>
            </w:r>
          </w:p>
        </w:tc>
        <w:tc>
          <w:tcPr>
            <w:tcW w:w="864" w:type="dxa"/>
          </w:tcPr>
          <w:p w14:paraId="348C43A4" w14:textId="77777777" w:rsidR="004B3F04" w:rsidRDefault="004B3F04" w:rsidP="000659BE">
            <w:pPr>
              <w:pStyle w:val="TableText"/>
            </w:pPr>
          </w:p>
        </w:tc>
        <w:tc>
          <w:tcPr>
            <w:tcW w:w="1104" w:type="dxa"/>
          </w:tcPr>
          <w:p w14:paraId="040BB25D" w14:textId="77777777" w:rsidR="004B3F04" w:rsidRDefault="006C736C" w:rsidP="000659BE">
            <w:pPr>
              <w:pStyle w:val="TableText"/>
            </w:pPr>
            <w:hyperlink w:anchor="C_3335-31289">
              <w:r w:rsidR="004B3F04">
                <w:rPr>
                  <w:rStyle w:val="HyperlinkText9pt"/>
                </w:rPr>
                <w:t>3335-31289</w:t>
              </w:r>
            </w:hyperlink>
          </w:p>
        </w:tc>
        <w:tc>
          <w:tcPr>
            <w:tcW w:w="2975" w:type="dxa"/>
          </w:tcPr>
          <w:p w14:paraId="4FC64DB6" w14:textId="77777777" w:rsidR="004B3F04" w:rsidRDefault="004B3F04" w:rsidP="000659BE">
            <w:pPr>
              <w:pStyle w:val="TableText"/>
            </w:pPr>
            <w:r>
              <w:t>263495000</w:t>
            </w:r>
          </w:p>
        </w:tc>
      </w:tr>
      <w:tr w:rsidR="004B3F04" w14:paraId="766A467F" w14:textId="77777777" w:rsidTr="000659BE">
        <w:trPr>
          <w:jc w:val="center"/>
        </w:trPr>
        <w:tc>
          <w:tcPr>
            <w:tcW w:w="3345" w:type="dxa"/>
          </w:tcPr>
          <w:p w14:paraId="693528D2" w14:textId="77777777" w:rsidR="004B3F04" w:rsidRDefault="004B3F04" w:rsidP="000659BE">
            <w:pPr>
              <w:pStyle w:val="TableText"/>
            </w:pPr>
            <w:r>
              <w:tab/>
            </w:r>
            <w:r>
              <w:tab/>
              <w:t>@codeSystem</w:t>
            </w:r>
          </w:p>
        </w:tc>
        <w:tc>
          <w:tcPr>
            <w:tcW w:w="720" w:type="dxa"/>
          </w:tcPr>
          <w:p w14:paraId="376BF720" w14:textId="77777777" w:rsidR="004B3F04" w:rsidRDefault="004B3F04" w:rsidP="000659BE">
            <w:pPr>
              <w:pStyle w:val="TableText"/>
            </w:pPr>
            <w:r>
              <w:t>1..1</w:t>
            </w:r>
          </w:p>
        </w:tc>
        <w:tc>
          <w:tcPr>
            <w:tcW w:w="1152" w:type="dxa"/>
          </w:tcPr>
          <w:p w14:paraId="43F4639C" w14:textId="77777777" w:rsidR="004B3F04" w:rsidRDefault="004B3F04" w:rsidP="000659BE">
            <w:pPr>
              <w:pStyle w:val="TableText"/>
            </w:pPr>
            <w:r>
              <w:t>SHALL</w:t>
            </w:r>
          </w:p>
        </w:tc>
        <w:tc>
          <w:tcPr>
            <w:tcW w:w="864" w:type="dxa"/>
          </w:tcPr>
          <w:p w14:paraId="119E4179" w14:textId="77777777" w:rsidR="004B3F04" w:rsidRDefault="004B3F04" w:rsidP="000659BE">
            <w:pPr>
              <w:pStyle w:val="TableText"/>
            </w:pPr>
          </w:p>
        </w:tc>
        <w:tc>
          <w:tcPr>
            <w:tcW w:w="1104" w:type="dxa"/>
          </w:tcPr>
          <w:p w14:paraId="7F4284B6" w14:textId="77777777" w:rsidR="004B3F04" w:rsidRDefault="006C736C" w:rsidP="000659BE">
            <w:pPr>
              <w:pStyle w:val="TableText"/>
            </w:pPr>
            <w:hyperlink w:anchor="C_3335-31290">
              <w:r w:rsidR="004B3F04">
                <w:rPr>
                  <w:rStyle w:val="HyperlinkText9pt"/>
                </w:rPr>
                <w:t>3335-31290</w:t>
              </w:r>
            </w:hyperlink>
          </w:p>
        </w:tc>
        <w:tc>
          <w:tcPr>
            <w:tcW w:w="2975" w:type="dxa"/>
          </w:tcPr>
          <w:p w14:paraId="35EA3E71" w14:textId="77777777" w:rsidR="004B3F04" w:rsidRDefault="004B3F04" w:rsidP="000659BE">
            <w:pPr>
              <w:pStyle w:val="TableText"/>
            </w:pPr>
            <w:r>
              <w:t>urn:oid:2.16.840.1.113883.6.96 (SNOMED CT) = 2.16.840.1.113883.6.96</w:t>
            </w:r>
          </w:p>
        </w:tc>
      </w:tr>
      <w:tr w:rsidR="004B3F04" w14:paraId="7D384A6C" w14:textId="77777777" w:rsidTr="000659BE">
        <w:trPr>
          <w:jc w:val="center"/>
        </w:trPr>
        <w:tc>
          <w:tcPr>
            <w:tcW w:w="3345" w:type="dxa"/>
          </w:tcPr>
          <w:p w14:paraId="661F60FC" w14:textId="77777777" w:rsidR="004B3F04" w:rsidRDefault="004B3F04" w:rsidP="000659BE">
            <w:pPr>
              <w:pStyle w:val="TableText"/>
            </w:pPr>
            <w:r>
              <w:tab/>
              <w:t>title</w:t>
            </w:r>
          </w:p>
        </w:tc>
        <w:tc>
          <w:tcPr>
            <w:tcW w:w="720" w:type="dxa"/>
          </w:tcPr>
          <w:p w14:paraId="5CD87E49" w14:textId="77777777" w:rsidR="004B3F04" w:rsidRDefault="004B3F04" w:rsidP="000659BE">
            <w:pPr>
              <w:pStyle w:val="TableText"/>
            </w:pPr>
            <w:r>
              <w:t>1..1</w:t>
            </w:r>
          </w:p>
        </w:tc>
        <w:tc>
          <w:tcPr>
            <w:tcW w:w="1152" w:type="dxa"/>
          </w:tcPr>
          <w:p w14:paraId="78718F15" w14:textId="77777777" w:rsidR="004B3F04" w:rsidRDefault="004B3F04" w:rsidP="000659BE">
            <w:pPr>
              <w:pStyle w:val="TableText"/>
            </w:pPr>
            <w:r>
              <w:t>SHALL</w:t>
            </w:r>
          </w:p>
        </w:tc>
        <w:tc>
          <w:tcPr>
            <w:tcW w:w="864" w:type="dxa"/>
          </w:tcPr>
          <w:p w14:paraId="378B0D4B" w14:textId="77777777" w:rsidR="004B3F04" w:rsidRDefault="004B3F04" w:rsidP="000659BE">
            <w:pPr>
              <w:pStyle w:val="TableText"/>
            </w:pPr>
          </w:p>
        </w:tc>
        <w:tc>
          <w:tcPr>
            <w:tcW w:w="1104" w:type="dxa"/>
          </w:tcPr>
          <w:p w14:paraId="6C89C90A" w14:textId="77777777" w:rsidR="004B3F04" w:rsidRDefault="006C736C" w:rsidP="000659BE">
            <w:pPr>
              <w:pStyle w:val="TableText"/>
            </w:pPr>
            <w:hyperlink w:anchor="C_3335-31291">
              <w:r w:rsidR="004B3F04">
                <w:rPr>
                  <w:rStyle w:val="HyperlinkText9pt"/>
                </w:rPr>
                <w:t>3335-31291</w:t>
              </w:r>
            </w:hyperlink>
          </w:p>
        </w:tc>
        <w:tc>
          <w:tcPr>
            <w:tcW w:w="2975" w:type="dxa"/>
          </w:tcPr>
          <w:p w14:paraId="7CF279D1" w14:textId="77777777" w:rsidR="004B3F04" w:rsidRDefault="004B3F04" w:rsidP="000659BE">
            <w:pPr>
              <w:pStyle w:val="TableText"/>
            </w:pPr>
          </w:p>
        </w:tc>
      </w:tr>
      <w:tr w:rsidR="004B3F04" w14:paraId="645B98F0" w14:textId="77777777" w:rsidTr="000659BE">
        <w:trPr>
          <w:jc w:val="center"/>
        </w:trPr>
        <w:tc>
          <w:tcPr>
            <w:tcW w:w="3345" w:type="dxa"/>
          </w:tcPr>
          <w:p w14:paraId="738C090B" w14:textId="77777777" w:rsidR="004B3F04" w:rsidRDefault="004B3F04" w:rsidP="000659BE">
            <w:pPr>
              <w:pStyle w:val="TableText"/>
            </w:pPr>
            <w:r>
              <w:tab/>
              <w:t>statusCode</w:t>
            </w:r>
          </w:p>
        </w:tc>
        <w:tc>
          <w:tcPr>
            <w:tcW w:w="720" w:type="dxa"/>
          </w:tcPr>
          <w:p w14:paraId="5E43D5EB" w14:textId="77777777" w:rsidR="004B3F04" w:rsidRDefault="004B3F04" w:rsidP="000659BE">
            <w:pPr>
              <w:pStyle w:val="TableText"/>
            </w:pPr>
            <w:r>
              <w:t>1..1</w:t>
            </w:r>
          </w:p>
        </w:tc>
        <w:tc>
          <w:tcPr>
            <w:tcW w:w="1152" w:type="dxa"/>
          </w:tcPr>
          <w:p w14:paraId="6B727A00" w14:textId="77777777" w:rsidR="004B3F04" w:rsidRDefault="004B3F04" w:rsidP="000659BE">
            <w:pPr>
              <w:pStyle w:val="TableText"/>
            </w:pPr>
            <w:r>
              <w:t>SHALL</w:t>
            </w:r>
          </w:p>
        </w:tc>
        <w:tc>
          <w:tcPr>
            <w:tcW w:w="864" w:type="dxa"/>
          </w:tcPr>
          <w:p w14:paraId="21BF45D7" w14:textId="77777777" w:rsidR="004B3F04" w:rsidRDefault="004B3F04" w:rsidP="000659BE">
            <w:pPr>
              <w:pStyle w:val="TableText"/>
            </w:pPr>
          </w:p>
        </w:tc>
        <w:tc>
          <w:tcPr>
            <w:tcW w:w="1104" w:type="dxa"/>
          </w:tcPr>
          <w:p w14:paraId="41E71C0D" w14:textId="77777777" w:rsidR="004B3F04" w:rsidRDefault="006C736C" w:rsidP="000659BE">
            <w:pPr>
              <w:pStyle w:val="TableText"/>
            </w:pPr>
            <w:hyperlink w:anchor="C_3335-31292">
              <w:r w:rsidR="004B3F04">
                <w:rPr>
                  <w:rStyle w:val="HyperlinkText9pt"/>
                </w:rPr>
                <w:t>3335-31292</w:t>
              </w:r>
            </w:hyperlink>
          </w:p>
        </w:tc>
        <w:tc>
          <w:tcPr>
            <w:tcW w:w="2975" w:type="dxa"/>
          </w:tcPr>
          <w:p w14:paraId="5A2BFB7C" w14:textId="77777777" w:rsidR="004B3F04" w:rsidRDefault="004B3F04" w:rsidP="000659BE">
            <w:pPr>
              <w:pStyle w:val="TableText"/>
            </w:pPr>
          </w:p>
        </w:tc>
      </w:tr>
      <w:tr w:rsidR="004B3F04" w14:paraId="4DA2991A" w14:textId="77777777" w:rsidTr="000659BE">
        <w:trPr>
          <w:jc w:val="center"/>
        </w:trPr>
        <w:tc>
          <w:tcPr>
            <w:tcW w:w="3345" w:type="dxa"/>
          </w:tcPr>
          <w:p w14:paraId="290727AD" w14:textId="77777777" w:rsidR="004B3F04" w:rsidRDefault="004B3F04" w:rsidP="000659BE">
            <w:pPr>
              <w:pStyle w:val="TableText"/>
            </w:pPr>
            <w:r>
              <w:tab/>
            </w:r>
            <w:r>
              <w:tab/>
              <w:t>@code</w:t>
            </w:r>
          </w:p>
        </w:tc>
        <w:tc>
          <w:tcPr>
            <w:tcW w:w="720" w:type="dxa"/>
          </w:tcPr>
          <w:p w14:paraId="1289CE53" w14:textId="77777777" w:rsidR="004B3F04" w:rsidRDefault="004B3F04" w:rsidP="000659BE">
            <w:pPr>
              <w:pStyle w:val="TableText"/>
            </w:pPr>
            <w:r>
              <w:t>1..1</w:t>
            </w:r>
          </w:p>
        </w:tc>
        <w:tc>
          <w:tcPr>
            <w:tcW w:w="1152" w:type="dxa"/>
          </w:tcPr>
          <w:p w14:paraId="4BBCFBA7" w14:textId="77777777" w:rsidR="004B3F04" w:rsidRDefault="004B3F04" w:rsidP="000659BE">
            <w:pPr>
              <w:pStyle w:val="TableText"/>
            </w:pPr>
            <w:r>
              <w:t>SHALL</w:t>
            </w:r>
          </w:p>
        </w:tc>
        <w:tc>
          <w:tcPr>
            <w:tcW w:w="864" w:type="dxa"/>
          </w:tcPr>
          <w:p w14:paraId="2C0F03AB" w14:textId="77777777" w:rsidR="004B3F04" w:rsidRDefault="004B3F04" w:rsidP="000659BE">
            <w:pPr>
              <w:pStyle w:val="TableText"/>
            </w:pPr>
          </w:p>
        </w:tc>
        <w:tc>
          <w:tcPr>
            <w:tcW w:w="1104" w:type="dxa"/>
          </w:tcPr>
          <w:p w14:paraId="570C9455" w14:textId="77777777" w:rsidR="004B3F04" w:rsidRDefault="006C736C" w:rsidP="000659BE">
            <w:pPr>
              <w:pStyle w:val="TableText"/>
            </w:pPr>
            <w:hyperlink w:anchor="C_3335-33142">
              <w:r w:rsidR="004B3F04">
                <w:rPr>
                  <w:rStyle w:val="HyperlinkText9pt"/>
                </w:rPr>
                <w:t>3335-33142</w:t>
              </w:r>
            </w:hyperlink>
          </w:p>
        </w:tc>
        <w:tc>
          <w:tcPr>
            <w:tcW w:w="2975" w:type="dxa"/>
          </w:tcPr>
          <w:p w14:paraId="18A35939" w14:textId="77777777" w:rsidR="004B3F04" w:rsidRDefault="004B3F04" w:rsidP="000659BE">
            <w:pPr>
              <w:pStyle w:val="TableText"/>
            </w:pPr>
            <w:r>
              <w:t>urn:oid:2.16.840.1.113883.5.4 (HL7ActCode) = completed</w:t>
            </w:r>
          </w:p>
        </w:tc>
      </w:tr>
      <w:tr w:rsidR="004B3F04" w14:paraId="2C081E30" w14:textId="77777777" w:rsidTr="000659BE">
        <w:trPr>
          <w:jc w:val="center"/>
        </w:trPr>
        <w:tc>
          <w:tcPr>
            <w:tcW w:w="3345" w:type="dxa"/>
          </w:tcPr>
          <w:p w14:paraId="71D85987" w14:textId="77777777" w:rsidR="004B3F04" w:rsidRDefault="004B3F04" w:rsidP="000659BE">
            <w:pPr>
              <w:pStyle w:val="TableText"/>
            </w:pPr>
            <w:r>
              <w:tab/>
              <w:t>value</w:t>
            </w:r>
          </w:p>
        </w:tc>
        <w:tc>
          <w:tcPr>
            <w:tcW w:w="720" w:type="dxa"/>
          </w:tcPr>
          <w:p w14:paraId="13EF7D24" w14:textId="77777777" w:rsidR="004B3F04" w:rsidRDefault="004B3F04" w:rsidP="000659BE">
            <w:pPr>
              <w:pStyle w:val="TableText"/>
            </w:pPr>
            <w:r>
              <w:t>1..1</w:t>
            </w:r>
          </w:p>
        </w:tc>
        <w:tc>
          <w:tcPr>
            <w:tcW w:w="1152" w:type="dxa"/>
          </w:tcPr>
          <w:p w14:paraId="65A09389" w14:textId="77777777" w:rsidR="004B3F04" w:rsidRDefault="004B3F04" w:rsidP="000659BE">
            <w:pPr>
              <w:pStyle w:val="TableText"/>
            </w:pPr>
            <w:r>
              <w:t>SHALL</w:t>
            </w:r>
          </w:p>
        </w:tc>
        <w:tc>
          <w:tcPr>
            <w:tcW w:w="864" w:type="dxa"/>
          </w:tcPr>
          <w:p w14:paraId="5C48D738" w14:textId="77777777" w:rsidR="004B3F04" w:rsidRDefault="004B3F04" w:rsidP="000659BE">
            <w:pPr>
              <w:pStyle w:val="TableText"/>
            </w:pPr>
            <w:r>
              <w:t>CD</w:t>
            </w:r>
          </w:p>
        </w:tc>
        <w:tc>
          <w:tcPr>
            <w:tcW w:w="1104" w:type="dxa"/>
          </w:tcPr>
          <w:p w14:paraId="7175611F" w14:textId="77777777" w:rsidR="004B3F04" w:rsidRDefault="006C736C" w:rsidP="000659BE">
            <w:pPr>
              <w:pStyle w:val="TableText"/>
            </w:pPr>
            <w:hyperlink w:anchor="C_3335-31293">
              <w:r w:rsidR="004B3F04">
                <w:rPr>
                  <w:rStyle w:val="HyperlinkText9pt"/>
                </w:rPr>
                <w:t>3335-31293</w:t>
              </w:r>
            </w:hyperlink>
          </w:p>
        </w:tc>
        <w:tc>
          <w:tcPr>
            <w:tcW w:w="2975" w:type="dxa"/>
          </w:tcPr>
          <w:p w14:paraId="3F1BE40A" w14:textId="77777777" w:rsidR="004B3F04" w:rsidRDefault="004B3F04" w:rsidP="000659BE">
            <w:pPr>
              <w:pStyle w:val="TableText"/>
            </w:pPr>
          </w:p>
        </w:tc>
      </w:tr>
      <w:tr w:rsidR="004B3F04" w14:paraId="49A67305" w14:textId="77777777" w:rsidTr="000659BE">
        <w:trPr>
          <w:jc w:val="center"/>
        </w:trPr>
        <w:tc>
          <w:tcPr>
            <w:tcW w:w="3345" w:type="dxa"/>
          </w:tcPr>
          <w:p w14:paraId="4E7AE703" w14:textId="77777777" w:rsidR="004B3F04" w:rsidRDefault="004B3F04" w:rsidP="000659BE">
            <w:pPr>
              <w:pStyle w:val="TableText"/>
            </w:pPr>
            <w:r>
              <w:tab/>
            </w:r>
            <w:r>
              <w:tab/>
              <w:t>@valueSet</w:t>
            </w:r>
          </w:p>
        </w:tc>
        <w:tc>
          <w:tcPr>
            <w:tcW w:w="720" w:type="dxa"/>
          </w:tcPr>
          <w:p w14:paraId="5BFD342E" w14:textId="77777777" w:rsidR="004B3F04" w:rsidRDefault="004B3F04" w:rsidP="000659BE">
            <w:pPr>
              <w:pStyle w:val="TableText"/>
            </w:pPr>
            <w:r>
              <w:t>1..1</w:t>
            </w:r>
          </w:p>
        </w:tc>
        <w:tc>
          <w:tcPr>
            <w:tcW w:w="1152" w:type="dxa"/>
          </w:tcPr>
          <w:p w14:paraId="1BC7BD9A" w14:textId="77777777" w:rsidR="004B3F04" w:rsidRDefault="004B3F04" w:rsidP="000659BE">
            <w:pPr>
              <w:pStyle w:val="TableText"/>
            </w:pPr>
            <w:r>
              <w:t>SHOULD</w:t>
            </w:r>
          </w:p>
        </w:tc>
        <w:tc>
          <w:tcPr>
            <w:tcW w:w="864" w:type="dxa"/>
          </w:tcPr>
          <w:p w14:paraId="58C17E35" w14:textId="77777777" w:rsidR="004B3F04" w:rsidRDefault="004B3F04" w:rsidP="000659BE">
            <w:pPr>
              <w:pStyle w:val="TableText"/>
            </w:pPr>
          </w:p>
        </w:tc>
        <w:tc>
          <w:tcPr>
            <w:tcW w:w="1104" w:type="dxa"/>
          </w:tcPr>
          <w:p w14:paraId="1213991D" w14:textId="77777777" w:rsidR="004B3F04" w:rsidRDefault="006C736C" w:rsidP="000659BE">
            <w:pPr>
              <w:pStyle w:val="TableText"/>
            </w:pPr>
            <w:hyperlink w:anchor="C_3335-31294">
              <w:r w:rsidR="004B3F04">
                <w:rPr>
                  <w:rStyle w:val="HyperlinkText9pt"/>
                </w:rPr>
                <w:t>3335-31294</w:t>
              </w:r>
            </w:hyperlink>
          </w:p>
        </w:tc>
        <w:tc>
          <w:tcPr>
            <w:tcW w:w="2975" w:type="dxa"/>
          </w:tcPr>
          <w:p w14:paraId="14E5A98E" w14:textId="77777777" w:rsidR="004B3F04" w:rsidRDefault="004B3F04" w:rsidP="000659BE">
            <w:pPr>
              <w:pStyle w:val="TableText"/>
            </w:pPr>
          </w:p>
        </w:tc>
      </w:tr>
    </w:tbl>
    <w:p w14:paraId="119756C5" w14:textId="77777777" w:rsidR="004B3F04" w:rsidRDefault="004B3F04" w:rsidP="004B3F04">
      <w:pPr>
        <w:pStyle w:val="BodyText"/>
      </w:pPr>
    </w:p>
    <w:p w14:paraId="75E86FC5" w14:textId="77777777" w:rsidR="004B3F04" w:rsidRDefault="004B3F04" w:rsidP="007E63CC">
      <w:pPr>
        <w:numPr>
          <w:ilvl w:val="0"/>
          <w:numId w:val="61"/>
        </w:numPr>
      </w:pPr>
      <w:r>
        <w:rPr>
          <w:rStyle w:val="keyword"/>
        </w:rPr>
        <w:t>SHALL</w:t>
      </w:r>
      <w:r>
        <w:t xml:space="preserve"> contain exactly one [1..1] </w:t>
      </w:r>
      <w:r>
        <w:rPr>
          <w:rStyle w:val="XMLnameBold"/>
        </w:rPr>
        <w:t>@classCode</w:t>
      </w:r>
      <w:r>
        <w:t>=</w:t>
      </w:r>
      <w:r>
        <w:rPr>
          <w:rStyle w:val="XMLname"/>
        </w:rPr>
        <w:t>"OBS"</w:t>
      </w:r>
      <w:r>
        <w:t xml:space="preserve"> Observation</w:t>
      </w:r>
      <w:bookmarkStart w:id="2984" w:name="C_3335-31282"/>
      <w:r>
        <w:t xml:space="preserve"> (CONF:3335-31282)</w:t>
      </w:r>
      <w:bookmarkEnd w:id="2984"/>
      <w:r>
        <w:t>.</w:t>
      </w:r>
    </w:p>
    <w:p w14:paraId="7114DF36" w14:textId="77777777" w:rsidR="004B3F04" w:rsidRDefault="004B3F04" w:rsidP="007E63CC">
      <w:pPr>
        <w:numPr>
          <w:ilvl w:val="0"/>
          <w:numId w:val="6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2985" w:name="C_3335-31283"/>
      <w:r>
        <w:t xml:space="preserve"> (CONF:3335-31283)</w:t>
      </w:r>
      <w:bookmarkEnd w:id="2985"/>
      <w:r>
        <w:t>.</w:t>
      </w:r>
    </w:p>
    <w:p w14:paraId="48C40431" w14:textId="77777777" w:rsidR="004B3F04" w:rsidRDefault="004B3F04" w:rsidP="007E63CC">
      <w:pPr>
        <w:numPr>
          <w:ilvl w:val="0"/>
          <w:numId w:val="61"/>
        </w:numPr>
      </w:pPr>
      <w:r>
        <w:rPr>
          <w:rStyle w:val="keyword"/>
        </w:rPr>
        <w:t>SHALL NOT</w:t>
      </w:r>
      <w:r>
        <w:t xml:space="preserve"> contain [0..0] </w:t>
      </w:r>
      <w:r>
        <w:rPr>
          <w:rStyle w:val="XMLnameBold"/>
        </w:rPr>
        <w:t>@actionNegationInd</w:t>
      </w:r>
      <w:bookmarkStart w:id="2986" w:name="C_3335-34712"/>
      <w:r>
        <w:t xml:space="preserve"> (CONF:3335-34712)</w:t>
      </w:r>
      <w:bookmarkEnd w:id="2986"/>
      <w:r>
        <w:t>.</w:t>
      </w:r>
    </w:p>
    <w:p w14:paraId="22E1A318" w14:textId="77777777" w:rsidR="004B3F04" w:rsidRDefault="004B3F04" w:rsidP="007E63CC">
      <w:pPr>
        <w:numPr>
          <w:ilvl w:val="0"/>
          <w:numId w:val="61"/>
        </w:numPr>
      </w:pPr>
      <w:r>
        <w:rPr>
          <w:rStyle w:val="keyword"/>
        </w:rPr>
        <w:t>SHALL</w:t>
      </w:r>
      <w:r>
        <w:t xml:space="preserve"> contain exactly one [1..1] </w:t>
      </w:r>
      <w:r>
        <w:rPr>
          <w:rStyle w:val="XMLnameBold"/>
        </w:rPr>
        <w:t>templateId</w:t>
      </w:r>
      <w:bookmarkStart w:id="2987" w:name="C_3335-31284"/>
      <w:r>
        <w:t xml:space="preserve"> (CONF:3335-31284)</w:t>
      </w:r>
      <w:bookmarkEnd w:id="2987"/>
      <w:r>
        <w:t>.</w:t>
      </w:r>
    </w:p>
    <w:p w14:paraId="453A9AA6" w14:textId="77777777" w:rsidR="004B3F04" w:rsidRDefault="004B3F04" w:rsidP="007E63CC">
      <w:pPr>
        <w:numPr>
          <w:ilvl w:val="1"/>
          <w:numId w:val="61"/>
        </w:numPr>
      </w:pPr>
      <w:r>
        <w:t xml:space="preserve">This templateId </w:t>
      </w:r>
      <w:r>
        <w:rPr>
          <w:rStyle w:val="keyword"/>
        </w:rPr>
        <w:t>SHALL</w:t>
      </w:r>
      <w:r>
        <w:t xml:space="preserve"> contain exactly one [1..1] </w:t>
      </w:r>
      <w:r>
        <w:rPr>
          <w:rStyle w:val="XMLnameBold"/>
        </w:rPr>
        <w:t>item</w:t>
      </w:r>
      <w:bookmarkStart w:id="2988" w:name="C_3335-31285"/>
      <w:r>
        <w:t xml:space="preserve"> (CONF:3335-31285)</w:t>
      </w:r>
      <w:bookmarkEnd w:id="2988"/>
      <w:r>
        <w:t xml:space="preserve"> such that it</w:t>
      </w:r>
    </w:p>
    <w:p w14:paraId="744B9E5B" w14:textId="77777777" w:rsidR="004B3F04" w:rsidRDefault="004B3F04" w:rsidP="007E63CC">
      <w:pPr>
        <w:numPr>
          <w:ilvl w:val="2"/>
          <w:numId w:val="61"/>
        </w:numPr>
      </w:pPr>
      <w:r>
        <w:rPr>
          <w:rStyle w:val="keyword"/>
        </w:rPr>
        <w:lastRenderedPageBreak/>
        <w:t>SHALL</w:t>
      </w:r>
      <w:r>
        <w:t xml:space="preserve"> contain exactly one [1..1] </w:t>
      </w:r>
      <w:r>
        <w:rPr>
          <w:rStyle w:val="XMLnameBold"/>
        </w:rPr>
        <w:t>@root</w:t>
      </w:r>
      <w:r>
        <w:t>=</w:t>
      </w:r>
      <w:r>
        <w:rPr>
          <w:rStyle w:val="XMLname"/>
        </w:rPr>
        <w:t>"2.16.840.1.113883.10.20.28.4.55"</w:t>
      </w:r>
      <w:bookmarkStart w:id="2989" w:name="C_3335-31286"/>
      <w:r>
        <w:t xml:space="preserve"> (CONF:3335-31286)</w:t>
      </w:r>
      <w:bookmarkEnd w:id="2989"/>
      <w:r>
        <w:t>.</w:t>
      </w:r>
    </w:p>
    <w:p w14:paraId="1406F0EA" w14:textId="77777777" w:rsidR="004B3F04" w:rsidRDefault="004B3F04" w:rsidP="007E63CC">
      <w:pPr>
        <w:numPr>
          <w:ilvl w:val="2"/>
          <w:numId w:val="61"/>
        </w:numPr>
      </w:pPr>
      <w:r>
        <w:rPr>
          <w:rStyle w:val="keyword"/>
        </w:rPr>
        <w:t>SHALL</w:t>
      </w:r>
      <w:r>
        <w:t xml:space="preserve"> contain exactly one [1..1] </w:t>
      </w:r>
      <w:r>
        <w:rPr>
          <w:rStyle w:val="XMLnameBold"/>
        </w:rPr>
        <w:t>@extension</w:t>
      </w:r>
      <w:r>
        <w:t>=</w:t>
      </w:r>
      <w:r>
        <w:rPr>
          <w:rStyle w:val="XMLname"/>
        </w:rPr>
        <w:t>"2017-05-01"</w:t>
      </w:r>
      <w:bookmarkStart w:id="2990" w:name="C_3335-33382"/>
      <w:r>
        <w:t xml:space="preserve"> (CONF:3335-33382)</w:t>
      </w:r>
      <w:bookmarkEnd w:id="2990"/>
      <w:r>
        <w:t>.</w:t>
      </w:r>
    </w:p>
    <w:p w14:paraId="6954EB31" w14:textId="77777777" w:rsidR="004B3F04" w:rsidRDefault="004B3F04" w:rsidP="007E63CC">
      <w:pPr>
        <w:numPr>
          <w:ilvl w:val="0"/>
          <w:numId w:val="61"/>
        </w:numPr>
      </w:pPr>
      <w:r>
        <w:rPr>
          <w:rStyle w:val="keyword"/>
        </w:rPr>
        <w:t>SHALL</w:t>
      </w:r>
      <w:r>
        <w:t xml:space="preserve"> contain exactly one [1..1] </w:t>
      </w:r>
      <w:r>
        <w:rPr>
          <w:rStyle w:val="XMLnameBold"/>
        </w:rPr>
        <w:t>id</w:t>
      </w:r>
      <w:bookmarkStart w:id="2991" w:name="C_3335-31287"/>
      <w:r>
        <w:t xml:space="preserve"> (CONF:3335-31287)</w:t>
      </w:r>
      <w:bookmarkEnd w:id="2991"/>
      <w:r>
        <w:t>.</w:t>
      </w:r>
    </w:p>
    <w:p w14:paraId="79CF9AC0" w14:textId="77777777" w:rsidR="004B3F04" w:rsidRDefault="004B3F04" w:rsidP="007E63CC">
      <w:pPr>
        <w:numPr>
          <w:ilvl w:val="0"/>
          <w:numId w:val="61"/>
        </w:numPr>
      </w:pPr>
      <w:r>
        <w:rPr>
          <w:rStyle w:val="keyword"/>
        </w:rPr>
        <w:t>SHALL</w:t>
      </w:r>
      <w:r>
        <w:t xml:space="preserve"> contain exactly one [1..1] </w:t>
      </w:r>
      <w:r>
        <w:rPr>
          <w:rStyle w:val="XMLnameBold"/>
        </w:rPr>
        <w:t>code</w:t>
      </w:r>
      <w:bookmarkStart w:id="2992" w:name="C_3335-31288"/>
      <w:r>
        <w:t xml:space="preserve"> (CONF:3335-31288)</w:t>
      </w:r>
      <w:bookmarkEnd w:id="2992"/>
      <w:r>
        <w:t>.</w:t>
      </w:r>
    </w:p>
    <w:p w14:paraId="2C70C3CB"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w:t>
      </w:r>
      <w:r>
        <w:t>=</w:t>
      </w:r>
      <w:r>
        <w:rPr>
          <w:rStyle w:val="XMLname"/>
        </w:rPr>
        <w:t>"263495000"</w:t>
      </w:r>
      <w:r>
        <w:t xml:space="preserve"> Gender</w:t>
      </w:r>
      <w:bookmarkStart w:id="2993" w:name="C_3335-31289"/>
      <w:r>
        <w:t xml:space="preserve"> (CONF:3335-31289)</w:t>
      </w:r>
      <w:bookmarkEnd w:id="2993"/>
      <w:r>
        <w:t>.</w:t>
      </w:r>
    </w:p>
    <w:p w14:paraId="7D1408F3" w14:textId="77777777" w:rsidR="004B3F04" w:rsidRDefault="004B3F04" w:rsidP="007E63CC">
      <w:pPr>
        <w:numPr>
          <w:ilvl w:val="1"/>
          <w:numId w:val="61"/>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2994" w:name="C_3335-31290"/>
      <w:r>
        <w:t xml:space="preserve"> (CONF:3335-31290)</w:t>
      </w:r>
      <w:bookmarkEnd w:id="2994"/>
      <w:r>
        <w:t>.</w:t>
      </w:r>
    </w:p>
    <w:p w14:paraId="04A85A0D" w14:textId="77777777" w:rsidR="004B3F04" w:rsidRDefault="004B3F04" w:rsidP="007E63CC">
      <w:pPr>
        <w:numPr>
          <w:ilvl w:val="0"/>
          <w:numId w:val="61"/>
        </w:numPr>
      </w:pPr>
      <w:r>
        <w:rPr>
          <w:rStyle w:val="keyword"/>
        </w:rPr>
        <w:t>SHALL</w:t>
      </w:r>
      <w:r>
        <w:t xml:space="preserve"> contain exactly one [1..1] </w:t>
      </w:r>
      <w:r>
        <w:rPr>
          <w:rStyle w:val="XMLnameBold"/>
        </w:rPr>
        <w:t>title</w:t>
      </w:r>
      <w:bookmarkStart w:id="2995" w:name="C_3335-31291"/>
      <w:r>
        <w:t xml:space="preserve"> (CONF:3335-31291)</w:t>
      </w:r>
      <w:bookmarkEnd w:id="2995"/>
      <w:r>
        <w:t>.</w:t>
      </w:r>
    </w:p>
    <w:p w14:paraId="49935D4B" w14:textId="77777777" w:rsidR="004B3F04" w:rsidRDefault="004B3F04" w:rsidP="007E63CC">
      <w:pPr>
        <w:numPr>
          <w:ilvl w:val="0"/>
          <w:numId w:val="61"/>
        </w:numPr>
      </w:pPr>
      <w:r>
        <w:rPr>
          <w:rStyle w:val="keyword"/>
        </w:rPr>
        <w:t>SHALL</w:t>
      </w:r>
      <w:r>
        <w:t xml:space="preserve"> contain exactly one [1..1] </w:t>
      </w:r>
      <w:r>
        <w:rPr>
          <w:rStyle w:val="XMLnameBold"/>
        </w:rPr>
        <w:t>statusCode</w:t>
      </w:r>
      <w:bookmarkStart w:id="2996" w:name="C_3335-31292"/>
      <w:r>
        <w:t xml:space="preserve"> (CONF:3335-31292)</w:t>
      </w:r>
      <w:bookmarkEnd w:id="2996"/>
      <w:r>
        <w:t>.</w:t>
      </w:r>
    </w:p>
    <w:p w14:paraId="356EE568" w14:textId="77777777" w:rsidR="004B3F04" w:rsidRDefault="004B3F04" w:rsidP="007E63CC">
      <w:pPr>
        <w:numPr>
          <w:ilvl w:val="1"/>
          <w:numId w:val="61"/>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2997" w:name="C_3335-33142"/>
      <w:r>
        <w:t xml:space="preserve"> (CONF:3335-33142)</w:t>
      </w:r>
      <w:bookmarkEnd w:id="2997"/>
      <w:r>
        <w:t>.</w:t>
      </w:r>
    </w:p>
    <w:p w14:paraId="7A63947B" w14:textId="77777777" w:rsidR="004B3F04" w:rsidRDefault="004B3F04" w:rsidP="007E63CC">
      <w:pPr>
        <w:numPr>
          <w:ilvl w:val="0"/>
          <w:numId w:val="61"/>
        </w:numPr>
      </w:pPr>
      <w:r>
        <w:rPr>
          <w:rStyle w:val="keyword"/>
        </w:rPr>
        <w:t>SHALL</w:t>
      </w:r>
      <w:r>
        <w:t xml:space="preserve"> contain exactly one [1..1] </w:t>
      </w:r>
      <w:r>
        <w:rPr>
          <w:rStyle w:val="XMLnameBold"/>
        </w:rPr>
        <w:t>value</w:t>
      </w:r>
      <w:r>
        <w:t xml:space="preserve"> with @xsi:type="CD"</w:t>
      </w:r>
      <w:bookmarkStart w:id="2998" w:name="C_3335-31293"/>
      <w:r>
        <w:t xml:space="preserve"> (CONF:3335-31293)</w:t>
      </w:r>
      <w:bookmarkEnd w:id="2998"/>
      <w:r>
        <w:t>.</w:t>
      </w:r>
      <w:r>
        <w:br/>
        <w:t>Note: QDM Attribute: Code</w:t>
      </w:r>
    </w:p>
    <w:p w14:paraId="59441A62" w14:textId="77777777" w:rsidR="004B3F04" w:rsidRDefault="004B3F04" w:rsidP="007E63CC">
      <w:pPr>
        <w:numPr>
          <w:ilvl w:val="1"/>
          <w:numId w:val="61"/>
        </w:numPr>
      </w:pPr>
      <w:r>
        <w:t xml:space="preserve">This value </w:t>
      </w:r>
      <w:r>
        <w:rPr>
          <w:rStyle w:val="keyword"/>
        </w:rPr>
        <w:t>SHOULD</w:t>
      </w:r>
      <w:r>
        <w:t xml:space="preserve"> contain exactly one [1..1] </w:t>
      </w:r>
      <w:r>
        <w:rPr>
          <w:rStyle w:val="XMLnameBold"/>
        </w:rPr>
        <w:t>@valueSet</w:t>
      </w:r>
      <w:bookmarkStart w:id="2999" w:name="C_3335-31294"/>
      <w:r>
        <w:t xml:space="preserve"> (CONF:3335-31294)</w:t>
      </w:r>
      <w:bookmarkEnd w:id="2999"/>
      <w:r>
        <w:t>.</w:t>
      </w:r>
    </w:p>
    <w:p w14:paraId="24B50A6E" w14:textId="77777777" w:rsidR="004B3F04" w:rsidRDefault="004B3F04" w:rsidP="004B3F04">
      <w:pPr>
        <w:pStyle w:val="Caption"/>
        <w:ind w:left="130" w:right="115"/>
      </w:pPr>
      <w:bookmarkStart w:id="3000" w:name="_Toc64842055"/>
      <w:bookmarkStart w:id="3001" w:name="_Toc65482971"/>
      <w:r>
        <w:t xml:space="preserve">Figure </w:t>
      </w:r>
      <w:r>
        <w:fldChar w:fldCharType="begin"/>
      </w:r>
      <w:r>
        <w:instrText>SEQ Figure \* ARABIC</w:instrText>
      </w:r>
      <w:r>
        <w:fldChar w:fldCharType="separate"/>
      </w:r>
      <w:r>
        <w:t>57</w:t>
      </w:r>
      <w:r>
        <w:fldChar w:fldCharType="end"/>
      </w:r>
      <w:r>
        <w:t>: Patient Characteristic Sex Example</w:t>
      </w:r>
      <w:bookmarkEnd w:id="3000"/>
      <w:bookmarkEnd w:id="3001"/>
    </w:p>
    <w:p w14:paraId="505DD5DB" w14:textId="77777777" w:rsidR="004B3F04" w:rsidRDefault="004B3F04" w:rsidP="004B3F04">
      <w:pPr>
        <w:pStyle w:val="Example"/>
        <w:ind w:left="130" w:right="115"/>
      </w:pPr>
      <w:r>
        <w:t>&lt;observationCriteria classCode="OBS" moodCode="EVN"&gt;</w:t>
      </w:r>
    </w:p>
    <w:p w14:paraId="3AE21FBB" w14:textId="77777777" w:rsidR="004B3F04" w:rsidRDefault="004B3F04" w:rsidP="004B3F04">
      <w:pPr>
        <w:pStyle w:val="Example"/>
        <w:ind w:left="130" w:right="115"/>
      </w:pPr>
      <w:r>
        <w:t xml:space="preserve">    &lt;templateId&gt;</w:t>
      </w:r>
    </w:p>
    <w:p w14:paraId="0FE8155D" w14:textId="77777777" w:rsidR="004B3F04" w:rsidRDefault="004B3F04" w:rsidP="004B3F04">
      <w:pPr>
        <w:pStyle w:val="Example"/>
        <w:ind w:left="130" w:right="115"/>
      </w:pPr>
      <w:r>
        <w:t xml:space="preserve">        &lt;item root="2.16.840.1.113883.10.20.28.4.55" extension="2017-05-01"/&gt;</w:t>
      </w:r>
    </w:p>
    <w:p w14:paraId="55884EC0" w14:textId="77777777" w:rsidR="004B3F04" w:rsidRDefault="004B3F04" w:rsidP="004B3F04">
      <w:pPr>
        <w:pStyle w:val="Example"/>
        <w:ind w:left="130" w:right="115"/>
      </w:pPr>
      <w:r>
        <w:t xml:space="preserve">    &lt;/templateId&gt;</w:t>
      </w:r>
    </w:p>
    <w:p w14:paraId="6941FDE7" w14:textId="77777777" w:rsidR="004B3F04" w:rsidRDefault="004B3F04" w:rsidP="004B3F04">
      <w:pPr>
        <w:pStyle w:val="Example"/>
        <w:ind w:left="130" w:right="115"/>
      </w:pPr>
      <w:r>
        <w:t xml:space="preserve">    &lt;id root="4d3b1027-eb4b-4081-9093-e056acfd12ba"/&gt;</w:t>
      </w:r>
    </w:p>
    <w:p w14:paraId="23B6852D" w14:textId="77777777" w:rsidR="004B3F04" w:rsidRDefault="004B3F04" w:rsidP="004B3F04">
      <w:pPr>
        <w:pStyle w:val="Example"/>
        <w:ind w:left="130" w:right="115"/>
      </w:pPr>
      <w:r>
        <w:t xml:space="preserve">    &lt;code code="263495000" codeSystem="2.16.840.1.113883.6.96" codeSystemName="SNOMED CT"&gt;</w:t>
      </w:r>
    </w:p>
    <w:p w14:paraId="2C1FC54C" w14:textId="77777777" w:rsidR="004B3F04" w:rsidRDefault="004B3F04" w:rsidP="004B3F04">
      <w:pPr>
        <w:pStyle w:val="Example"/>
        <w:ind w:left="130" w:right="115"/>
      </w:pPr>
      <w:r>
        <w:t xml:space="preserve">        &lt;displayName value="Gender"/&gt;</w:t>
      </w:r>
    </w:p>
    <w:p w14:paraId="59E0C60E" w14:textId="77777777" w:rsidR="004B3F04" w:rsidRDefault="004B3F04" w:rsidP="004B3F04">
      <w:pPr>
        <w:pStyle w:val="Example"/>
        <w:ind w:left="130" w:right="115"/>
      </w:pPr>
      <w:r>
        <w:t xml:space="preserve">    &lt;/code&gt;</w:t>
      </w:r>
    </w:p>
    <w:p w14:paraId="1F1AF1F0" w14:textId="77777777" w:rsidR="004B3F04" w:rsidRDefault="004B3F04" w:rsidP="004B3F04">
      <w:pPr>
        <w:pStyle w:val="Example"/>
        <w:ind w:left="130" w:right="115"/>
      </w:pPr>
      <w:r>
        <w:t xml:space="preserve">    &lt;title value="Patient Characteristic Sex"/&gt;</w:t>
      </w:r>
    </w:p>
    <w:p w14:paraId="67C03869" w14:textId="77777777" w:rsidR="004B3F04" w:rsidRDefault="004B3F04" w:rsidP="004B3F04">
      <w:pPr>
        <w:pStyle w:val="Example"/>
        <w:ind w:left="130" w:right="115"/>
      </w:pPr>
      <w:r>
        <w:t xml:space="preserve">    &lt;statusCode code="completed"/&gt;</w:t>
      </w:r>
    </w:p>
    <w:p w14:paraId="54410523" w14:textId="77777777" w:rsidR="004B3F04" w:rsidRDefault="004B3F04" w:rsidP="004B3F04">
      <w:pPr>
        <w:pStyle w:val="Example"/>
        <w:ind w:left="130" w:right="115"/>
      </w:pPr>
      <w:r>
        <w:t xml:space="preserve">    &lt;value xsi:type="CD" valueSet="{$QDMElementValueSetOID}"/&gt;</w:t>
      </w:r>
    </w:p>
    <w:p w14:paraId="5D6EE641" w14:textId="77777777" w:rsidR="004B3F04" w:rsidRDefault="004B3F04" w:rsidP="004B3F04">
      <w:pPr>
        <w:pStyle w:val="Example"/>
        <w:ind w:left="130" w:right="115"/>
      </w:pPr>
      <w:r>
        <w:t xml:space="preserve">&lt;/observationCriteria&gt;  </w:t>
      </w:r>
    </w:p>
    <w:p w14:paraId="028443F4" w14:textId="77777777" w:rsidR="004B3F04" w:rsidRDefault="004B3F04" w:rsidP="004B3F04">
      <w:pPr>
        <w:pStyle w:val="BodyText"/>
      </w:pPr>
    </w:p>
    <w:p w14:paraId="272F902E" w14:textId="1A798FA8" w:rsidR="004B3F04" w:rsidRDefault="004B3F04" w:rsidP="004B3F04">
      <w:pPr>
        <w:pStyle w:val="Heading2nospace"/>
      </w:pPr>
      <w:bookmarkStart w:id="3002" w:name="E_Physical_Exam_Order_V4_"/>
      <w:bookmarkStart w:id="3003" w:name="_Toc64841922"/>
      <w:bookmarkStart w:id="3004" w:name="_Toc65482838"/>
      <w:r>
        <w:lastRenderedPageBreak/>
        <w:t>Physical Exam, Order (V4)</w:t>
      </w:r>
      <w:bookmarkEnd w:id="3002"/>
      <w:bookmarkEnd w:id="3003"/>
      <w:r w:rsidR="006F762B">
        <w:t xml:space="preserve"> - DRAFT</w:t>
      </w:r>
      <w:bookmarkEnd w:id="3004"/>
    </w:p>
    <w:p w14:paraId="66BAF274" w14:textId="77777777" w:rsidR="004B3F04" w:rsidRDefault="004B3F04" w:rsidP="004B3F04">
      <w:pPr>
        <w:pStyle w:val="BracketData"/>
      </w:pPr>
      <w:r>
        <w:t>[observationCriteria: identifier urn:hl7ii:2.16.840.1.113883.10.20.28.4.61:2021-02-01 (open)]</w:t>
      </w:r>
    </w:p>
    <w:p w14:paraId="2CF43065" w14:textId="77777777" w:rsidR="004B3F04" w:rsidRDefault="004B3F04" w:rsidP="004B3F04">
      <w:pPr>
        <w:pStyle w:val="Caption"/>
      </w:pPr>
      <w:bookmarkStart w:id="3005" w:name="_Toc64842198"/>
      <w:bookmarkStart w:id="3006" w:name="_Toc65483282"/>
      <w:r>
        <w:t xml:space="preserve">Table </w:t>
      </w:r>
      <w:r>
        <w:fldChar w:fldCharType="begin"/>
      </w:r>
      <w:r>
        <w:instrText>SEQ Table \* ARABIC</w:instrText>
      </w:r>
      <w:r>
        <w:fldChar w:fldCharType="separate"/>
      </w:r>
      <w:r>
        <w:t>121</w:t>
      </w:r>
      <w:r>
        <w:fldChar w:fldCharType="end"/>
      </w:r>
      <w:r>
        <w:t>: Physical Exam, Order (V4) Contexts</w:t>
      </w:r>
      <w:bookmarkEnd w:id="3005"/>
      <w:bookmarkEnd w:id="300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EE9DB0" w14:textId="77777777" w:rsidTr="000659BE">
        <w:trPr>
          <w:cantSplit/>
          <w:tblHeader/>
          <w:jc w:val="center"/>
        </w:trPr>
        <w:tc>
          <w:tcPr>
            <w:tcW w:w="360" w:type="dxa"/>
            <w:shd w:val="clear" w:color="auto" w:fill="E6E6E6"/>
          </w:tcPr>
          <w:p w14:paraId="2EF16DE1" w14:textId="77777777" w:rsidR="004B3F04" w:rsidRDefault="004B3F04" w:rsidP="000659BE">
            <w:pPr>
              <w:pStyle w:val="TableHead"/>
            </w:pPr>
            <w:r>
              <w:t>Contained By:</w:t>
            </w:r>
          </w:p>
        </w:tc>
        <w:tc>
          <w:tcPr>
            <w:tcW w:w="360" w:type="dxa"/>
            <w:shd w:val="clear" w:color="auto" w:fill="E6E6E6"/>
          </w:tcPr>
          <w:p w14:paraId="7F112CBF" w14:textId="77777777" w:rsidR="004B3F04" w:rsidRDefault="004B3F04" w:rsidP="000659BE">
            <w:pPr>
              <w:pStyle w:val="TableHead"/>
            </w:pPr>
            <w:r>
              <w:t>Contains:</w:t>
            </w:r>
          </w:p>
        </w:tc>
      </w:tr>
      <w:tr w:rsidR="004B3F04" w14:paraId="147EFBDF" w14:textId="77777777" w:rsidTr="000659BE">
        <w:trPr>
          <w:jc w:val="center"/>
        </w:trPr>
        <w:tc>
          <w:tcPr>
            <w:tcW w:w="360" w:type="dxa"/>
          </w:tcPr>
          <w:p w14:paraId="6D243DF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226AA63E"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70786D44"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5704B440"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A83E07A"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047915E"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4A0B650"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691678F" w14:textId="77777777" w:rsidR="004B3F04" w:rsidRDefault="004B3F04" w:rsidP="004B3F04">
      <w:pPr>
        <w:pStyle w:val="BodyText"/>
      </w:pPr>
    </w:p>
    <w:p w14:paraId="733ED913" w14:textId="77777777" w:rsidR="004B3F04" w:rsidRDefault="004B3F04" w:rsidP="004B3F04">
      <w:r>
        <w:t>This template represents the QDM data type: Physical Exam, Order.</w:t>
      </w:r>
      <w:r>
        <w:br/>
        <w:t>Physical Exam represents the evaluation of the patient's body to determine its state of health. The techniques of inspection include palpation (feeling with the hands or fingers), percussion (tapping with the fingers), auscultation (listening), visual inspection, and smell. Measurements may include vital signs (blood pressure, pulse, respiration) as well as other clinical measures (such as expiratory flow rate and size of lesion). Physical exam includes psychiatric examinations.</w:t>
      </w:r>
      <w:r>
        <w:br/>
        <w:t>Timing: The time the order is signed; author datetime.</w:t>
      </w:r>
    </w:p>
    <w:p w14:paraId="4D1A9EF8" w14:textId="77777777" w:rsidR="004B3F04" w:rsidRDefault="004B3F04" w:rsidP="004B3F04">
      <w:pPr>
        <w:pStyle w:val="Caption"/>
      </w:pPr>
      <w:bookmarkStart w:id="3007" w:name="_Toc64842199"/>
      <w:bookmarkStart w:id="3008" w:name="_Toc65483283"/>
      <w:r>
        <w:lastRenderedPageBreak/>
        <w:t xml:space="preserve">Table </w:t>
      </w:r>
      <w:r>
        <w:fldChar w:fldCharType="begin"/>
      </w:r>
      <w:r>
        <w:instrText>SEQ Table \* ARABIC</w:instrText>
      </w:r>
      <w:r>
        <w:fldChar w:fldCharType="separate"/>
      </w:r>
      <w:r>
        <w:t>122</w:t>
      </w:r>
      <w:r>
        <w:fldChar w:fldCharType="end"/>
      </w:r>
      <w:r>
        <w:t>: Physical Exam, Order (V4) Constraints Overview</w:t>
      </w:r>
      <w:bookmarkEnd w:id="3007"/>
      <w:bookmarkEnd w:id="300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632855" w14:textId="77777777" w:rsidTr="000659BE">
        <w:trPr>
          <w:cantSplit/>
          <w:tblHeader/>
          <w:jc w:val="center"/>
        </w:trPr>
        <w:tc>
          <w:tcPr>
            <w:tcW w:w="0" w:type="dxa"/>
            <w:shd w:val="clear" w:color="auto" w:fill="E6E6E6"/>
            <w:noWrap/>
          </w:tcPr>
          <w:p w14:paraId="11516DAF" w14:textId="77777777" w:rsidR="004B3F04" w:rsidRDefault="004B3F04" w:rsidP="000659BE">
            <w:pPr>
              <w:pStyle w:val="TableHead"/>
            </w:pPr>
            <w:r>
              <w:t>XPath</w:t>
            </w:r>
          </w:p>
        </w:tc>
        <w:tc>
          <w:tcPr>
            <w:tcW w:w="720" w:type="dxa"/>
            <w:shd w:val="clear" w:color="auto" w:fill="E6E6E6"/>
            <w:noWrap/>
          </w:tcPr>
          <w:p w14:paraId="7BE98107" w14:textId="77777777" w:rsidR="004B3F04" w:rsidRDefault="004B3F04" w:rsidP="000659BE">
            <w:pPr>
              <w:pStyle w:val="TableHead"/>
            </w:pPr>
            <w:r>
              <w:t>Card.</w:t>
            </w:r>
          </w:p>
        </w:tc>
        <w:tc>
          <w:tcPr>
            <w:tcW w:w="1152" w:type="dxa"/>
            <w:shd w:val="clear" w:color="auto" w:fill="E6E6E6"/>
            <w:noWrap/>
          </w:tcPr>
          <w:p w14:paraId="4807DB0F" w14:textId="77777777" w:rsidR="004B3F04" w:rsidRDefault="004B3F04" w:rsidP="000659BE">
            <w:pPr>
              <w:pStyle w:val="TableHead"/>
            </w:pPr>
            <w:r>
              <w:t>Verb</w:t>
            </w:r>
          </w:p>
        </w:tc>
        <w:tc>
          <w:tcPr>
            <w:tcW w:w="864" w:type="dxa"/>
            <w:shd w:val="clear" w:color="auto" w:fill="E6E6E6"/>
            <w:noWrap/>
          </w:tcPr>
          <w:p w14:paraId="706BAF7B" w14:textId="77777777" w:rsidR="004B3F04" w:rsidRDefault="004B3F04" w:rsidP="000659BE">
            <w:pPr>
              <w:pStyle w:val="TableHead"/>
            </w:pPr>
            <w:r>
              <w:t>Data Type</w:t>
            </w:r>
          </w:p>
        </w:tc>
        <w:tc>
          <w:tcPr>
            <w:tcW w:w="864" w:type="dxa"/>
            <w:shd w:val="clear" w:color="auto" w:fill="E6E6E6"/>
            <w:noWrap/>
          </w:tcPr>
          <w:p w14:paraId="6E37E423" w14:textId="77777777" w:rsidR="004B3F04" w:rsidRDefault="004B3F04" w:rsidP="000659BE">
            <w:pPr>
              <w:pStyle w:val="TableHead"/>
            </w:pPr>
            <w:r>
              <w:t>CONF#</w:t>
            </w:r>
          </w:p>
        </w:tc>
        <w:tc>
          <w:tcPr>
            <w:tcW w:w="864" w:type="dxa"/>
            <w:shd w:val="clear" w:color="auto" w:fill="E6E6E6"/>
            <w:noWrap/>
          </w:tcPr>
          <w:p w14:paraId="713806A0" w14:textId="77777777" w:rsidR="004B3F04" w:rsidRDefault="004B3F04" w:rsidP="000659BE">
            <w:pPr>
              <w:pStyle w:val="TableHead"/>
            </w:pPr>
            <w:r>
              <w:t>Value</w:t>
            </w:r>
          </w:p>
        </w:tc>
      </w:tr>
      <w:tr w:rsidR="004B3F04" w14:paraId="48241AB3" w14:textId="77777777" w:rsidTr="000659BE">
        <w:trPr>
          <w:jc w:val="center"/>
        </w:trPr>
        <w:tc>
          <w:tcPr>
            <w:tcW w:w="10160" w:type="dxa"/>
            <w:gridSpan w:val="6"/>
          </w:tcPr>
          <w:p w14:paraId="300EF044" w14:textId="77777777" w:rsidR="004B3F04" w:rsidRDefault="004B3F04" w:rsidP="000659BE">
            <w:pPr>
              <w:pStyle w:val="TableText"/>
            </w:pPr>
            <w:r>
              <w:t>observationCriteria (identifier: urn:hl7ii:2.16.840.1.113883.10.20.28.4.61:2021-02-01)</w:t>
            </w:r>
          </w:p>
        </w:tc>
      </w:tr>
      <w:tr w:rsidR="004B3F04" w14:paraId="5E73CB7D" w14:textId="77777777" w:rsidTr="000659BE">
        <w:trPr>
          <w:jc w:val="center"/>
        </w:trPr>
        <w:tc>
          <w:tcPr>
            <w:tcW w:w="3345" w:type="dxa"/>
          </w:tcPr>
          <w:p w14:paraId="2C210F22" w14:textId="77777777" w:rsidR="004B3F04" w:rsidRDefault="004B3F04" w:rsidP="000659BE">
            <w:pPr>
              <w:pStyle w:val="TableText"/>
            </w:pPr>
            <w:r>
              <w:tab/>
              <w:t>@classCode</w:t>
            </w:r>
          </w:p>
        </w:tc>
        <w:tc>
          <w:tcPr>
            <w:tcW w:w="720" w:type="dxa"/>
          </w:tcPr>
          <w:p w14:paraId="0B4E577B" w14:textId="77777777" w:rsidR="004B3F04" w:rsidRDefault="004B3F04" w:rsidP="000659BE">
            <w:pPr>
              <w:pStyle w:val="TableText"/>
            </w:pPr>
            <w:r>
              <w:t>1..1</w:t>
            </w:r>
          </w:p>
        </w:tc>
        <w:tc>
          <w:tcPr>
            <w:tcW w:w="1152" w:type="dxa"/>
          </w:tcPr>
          <w:p w14:paraId="577ED223" w14:textId="77777777" w:rsidR="004B3F04" w:rsidRDefault="004B3F04" w:rsidP="000659BE">
            <w:pPr>
              <w:pStyle w:val="TableText"/>
            </w:pPr>
            <w:r>
              <w:t>SHALL</w:t>
            </w:r>
          </w:p>
        </w:tc>
        <w:tc>
          <w:tcPr>
            <w:tcW w:w="864" w:type="dxa"/>
          </w:tcPr>
          <w:p w14:paraId="37507B5B" w14:textId="77777777" w:rsidR="004B3F04" w:rsidRDefault="004B3F04" w:rsidP="000659BE">
            <w:pPr>
              <w:pStyle w:val="TableText"/>
            </w:pPr>
          </w:p>
        </w:tc>
        <w:tc>
          <w:tcPr>
            <w:tcW w:w="1104" w:type="dxa"/>
          </w:tcPr>
          <w:p w14:paraId="25992874" w14:textId="77777777" w:rsidR="004B3F04" w:rsidRDefault="006C736C" w:rsidP="000659BE">
            <w:pPr>
              <w:pStyle w:val="TableText"/>
            </w:pPr>
            <w:hyperlink w:anchor="C_4499-31405">
              <w:r w:rsidR="004B3F04">
                <w:rPr>
                  <w:rStyle w:val="HyperlinkText9pt"/>
                </w:rPr>
                <w:t>4499-31405</w:t>
              </w:r>
            </w:hyperlink>
          </w:p>
        </w:tc>
        <w:tc>
          <w:tcPr>
            <w:tcW w:w="2975" w:type="dxa"/>
          </w:tcPr>
          <w:p w14:paraId="7FB1AE2C" w14:textId="77777777" w:rsidR="004B3F04" w:rsidRDefault="004B3F04" w:rsidP="000659BE">
            <w:pPr>
              <w:pStyle w:val="TableText"/>
            </w:pPr>
            <w:r>
              <w:t>OBS</w:t>
            </w:r>
          </w:p>
        </w:tc>
      </w:tr>
      <w:tr w:rsidR="004B3F04" w14:paraId="0AF15645" w14:textId="77777777" w:rsidTr="000659BE">
        <w:trPr>
          <w:jc w:val="center"/>
        </w:trPr>
        <w:tc>
          <w:tcPr>
            <w:tcW w:w="3345" w:type="dxa"/>
          </w:tcPr>
          <w:p w14:paraId="1B525DD8" w14:textId="77777777" w:rsidR="004B3F04" w:rsidRDefault="004B3F04" w:rsidP="000659BE">
            <w:pPr>
              <w:pStyle w:val="TableText"/>
            </w:pPr>
            <w:r>
              <w:tab/>
              <w:t>@moodCode</w:t>
            </w:r>
          </w:p>
        </w:tc>
        <w:tc>
          <w:tcPr>
            <w:tcW w:w="720" w:type="dxa"/>
          </w:tcPr>
          <w:p w14:paraId="41E6DC5E" w14:textId="77777777" w:rsidR="004B3F04" w:rsidRDefault="004B3F04" w:rsidP="000659BE">
            <w:pPr>
              <w:pStyle w:val="TableText"/>
            </w:pPr>
            <w:r>
              <w:t>1..1</w:t>
            </w:r>
          </w:p>
        </w:tc>
        <w:tc>
          <w:tcPr>
            <w:tcW w:w="1152" w:type="dxa"/>
          </w:tcPr>
          <w:p w14:paraId="50A0E521" w14:textId="77777777" w:rsidR="004B3F04" w:rsidRDefault="004B3F04" w:rsidP="000659BE">
            <w:pPr>
              <w:pStyle w:val="TableText"/>
            </w:pPr>
            <w:r>
              <w:t>SHALL</w:t>
            </w:r>
          </w:p>
        </w:tc>
        <w:tc>
          <w:tcPr>
            <w:tcW w:w="864" w:type="dxa"/>
          </w:tcPr>
          <w:p w14:paraId="4782FACE" w14:textId="77777777" w:rsidR="004B3F04" w:rsidRDefault="004B3F04" w:rsidP="000659BE">
            <w:pPr>
              <w:pStyle w:val="TableText"/>
            </w:pPr>
          </w:p>
        </w:tc>
        <w:tc>
          <w:tcPr>
            <w:tcW w:w="1104" w:type="dxa"/>
          </w:tcPr>
          <w:p w14:paraId="06DC862F" w14:textId="77777777" w:rsidR="004B3F04" w:rsidRDefault="006C736C" w:rsidP="000659BE">
            <w:pPr>
              <w:pStyle w:val="TableText"/>
            </w:pPr>
            <w:hyperlink w:anchor="C_4499-31406">
              <w:r w:rsidR="004B3F04">
                <w:rPr>
                  <w:rStyle w:val="HyperlinkText9pt"/>
                </w:rPr>
                <w:t>4499-31406</w:t>
              </w:r>
            </w:hyperlink>
          </w:p>
        </w:tc>
        <w:tc>
          <w:tcPr>
            <w:tcW w:w="2975" w:type="dxa"/>
          </w:tcPr>
          <w:p w14:paraId="55146847" w14:textId="77777777" w:rsidR="004B3F04" w:rsidRDefault="004B3F04" w:rsidP="000659BE">
            <w:pPr>
              <w:pStyle w:val="TableText"/>
            </w:pPr>
            <w:r>
              <w:t>urn:oid:2.16.840.1.113883.5.1001 (HL7ActMood) = RQO</w:t>
            </w:r>
          </w:p>
        </w:tc>
      </w:tr>
      <w:tr w:rsidR="004B3F04" w14:paraId="0ECFD6B4" w14:textId="77777777" w:rsidTr="000659BE">
        <w:trPr>
          <w:jc w:val="center"/>
        </w:trPr>
        <w:tc>
          <w:tcPr>
            <w:tcW w:w="3345" w:type="dxa"/>
          </w:tcPr>
          <w:p w14:paraId="67874CD0" w14:textId="77777777" w:rsidR="004B3F04" w:rsidRDefault="004B3F04" w:rsidP="000659BE">
            <w:pPr>
              <w:pStyle w:val="TableText"/>
            </w:pPr>
            <w:r>
              <w:tab/>
              <w:t>@actionNegationInd</w:t>
            </w:r>
          </w:p>
        </w:tc>
        <w:tc>
          <w:tcPr>
            <w:tcW w:w="720" w:type="dxa"/>
          </w:tcPr>
          <w:p w14:paraId="4C9AA6CC" w14:textId="77777777" w:rsidR="004B3F04" w:rsidRDefault="004B3F04" w:rsidP="000659BE">
            <w:pPr>
              <w:pStyle w:val="TableText"/>
            </w:pPr>
            <w:r>
              <w:t>0..1</w:t>
            </w:r>
          </w:p>
        </w:tc>
        <w:tc>
          <w:tcPr>
            <w:tcW w:w="1152" w:type="dxa"/>
          </w:tcPr>
          <w:p w14:paraId="63FDB4C7" w14:textId="77777777" w:rsidR="004B3F04" w:rsidRDefault="004B3F04" w:rsidP="000659BE">
            <w:pPr>
              <w:pStyle w:val="TableText"/>
            </w:pPr>
            <w:r>
              <w:t>MAY</w:t>
            </w:r>
          </w:p>
        </w:tc>
        <w:tc>
          <w:tcPr>
            <w:tcW w:w="864" w:type="dxa"/>
          </w:tcPr>
          <w:p w14:paraId="170D19E0" w14:textId="77777777" w:rsidR="004B3F04" w:rsidRDefault="004B3F04" w:rsidP="000659BE">
            <w:pPr>
              <w:pStyle w:val="TableText"/>
            </w:pPr>
          </w:p>
        </w:tc>
        <w:tc>
          <w:tcPr>
            <w:tcW w:w="1104" w:type="dxa"/>
          </w:tcPr>
          <w:p w14:paraId="6CA66935" w14:textId="77777777" w:rsidR="004B3F04" w:rsidRDefault="006C736C" w:rsidP="000659BE">
            <w:pPr>
              <w:pStyle w:val="TableText"/>
            </w:pPr>
            <w:hyperlink w:anchor="C_4499-31407">
              <w:r w:rsidR="004B3F04">
                <w:rPr>
                  <w:rStyle w:val="HyperlinkText9pt"/>
                </w:rPr>
                <w:t>4499-31407</w:t>
              </w:r>
            </w:hyperlink>
          </w:p>
        </w:tc>
        <w:tc>
          <w:tcPr>
            <w:tcW w:w="2975" w:type="dxa"/>
          </w:tcPr>
          <w:p w14:paraId="471F175B" w14:textId="77777777" w:rsidR="004B3F04" w:rsidRDefault="004B3F04" w:rsidP="000659BE">
            <w:pPr>
              <w:pStyle w:val="TableText"/>
            </w:pPr>
          </w:p>
        </w:tc>
      </w:tr>
      <w:tr w:rsidR="004B3F04" w14:paraId="4CA7CE3F" w14:textId="77777777" w:rsidTr="000659BE">
        <w:trPr>
          <w:jc w:val="center"/>
        </w:trPr>
        <w:tc>
          <w:tcPr>
            <w:tcW w:w="3345" w:type="dxa"/>
          </w:tcPr>
          <w:p w14:paraId="566C664B" w14:textId="77777777" w:rsidR="004B3F04" w:rsidRDefault="004B3F04" w:rsidP="000659BE">
            <w:pPr>
              <w:pStyle w:val="TableText"/>
            </w:pPr>
            <w:r>
              <w:tab/>
              <w:t>templateId</w:t>
            </w:r>
          </w:p>
        </w:tc>
        <w:tc>
          <w:tcPr>
            <w:tcW w:w="720" w:type="dxa"/>
          </w:tcPr>
          <w:p w14:paraId="179D4036" w14:textId="77777777" w:rsidR="004B3F04" w:rsidRDefault="004B3F04" w:rsidP="000659BE">
            <w:pPr>
              <w:pStyle w:val="TableText"/>
            </w:pPr>
            <w:r>
              <w:t>1..1</w:t>
            </w:r>
          </w:p>
        </w:tc>
        <w:tc>
          <w:tcPr>
            <w:tcW w:w="1152" w:type="dxa"/>
          </w:tcPr>
          <w:p w14:paraId="06B51FDA" w14:textId="77777777" w:rsidR="004B3F04" w:rsidRDefault="004B3F04" w:rsidP="000659BE">
            <w:pPr>
              <w:pStyle w:val="TableText"/>
            </w:pPr>
            <w:r>
              <w:t>SHALL</w:t>
            </w:r>
          </w:p>
        </w:tc>
        <w:tc>
          <w:tcPr>
            <w:tcW w:w="864" w:type="dxa"/>
          </w:tcPr>
          <w:p w14:paraId="6D93A591" w14:textId="77777777" w:rsidR="004B3F04" w:rsidRDefault="004B3F04" w:rsidP="000659BE">
            <w:pPr>
              <w:pStyle w:val="TableText"/>
            </w:pPr>
          </w:p>
        </w:tc>
        <w:tc>
          <w:tcPr>
            <w:tcW w:w="1104" w:type="dxa"/>
          </w:tcPr>
          <w:p w14:paraId="54438E6E" w14:textId="77777777" w:rsidR="004B3F04" w:rsidRDefault="006C736C" w:rsidP="000659BE">
            <w:pPr>
              <w:pStyle w:val="TableText"/>
            </w:pPr>
            <w:hyperlink w:anchor="C_4499-31408">
              <w:r w:rsidR="004B3F04">
                <w:rPr>
                  <w:rStyle w:val="HyperlinkText9pt"/>
                </w:rPr>
                <w:t>4499-31408</w:t>
              </w:r>
            </w:hyperlink>
          </w:p>
        </w:tc>
        <w:tc>
          <w:tcPr>
            <w:tcW w:w="2975" w:type="dxa"/>
          </w:tcPr>
          <w:p w14:paraId="3EBBFB63" w14:textId="77777777" w:rsidR="004B3F04" w:rsidRDefault="004B3F04" w:rsidP="000659BE">
            <w:pPr>
              <w:pStyle w:val="TableText"/>
            </w:pPr>
          </w:p>
        </w:tc>
      </w:tr>
      <w:tr w:rsidR="004B3F04" w14:paraId="667B9214" w14:textId="77777777" w:rsidTr="000659BE">
        <w:trPr>
          <w:jc w:val="center"/>
        </w:trPr>
        <w:tc>
          <w:tcPr>
            <w:tcW w:w="3345" w:type="dxa"/>
          </w:tcPr>
          <w:p w14:paraId="5CA01316" w14:textId="77777777" w:rsidR="004B3F04" w:rsidRDefault="004B3F04" w:rsidP="000659BE">
            <w:pPr>
              <w:pStyle w:val="TableText"/>
            </w:pPr>
            <w:r>
              <w:tab/>
            </w:r>
            <w:r>
              <w:tab/>
              <w:t>item</w:t>
            </w:r>
          </w:p>
        </w:tc>
        <w:tc>
          <w:tcPr>
            <w:tcW w:w="720" w:type="dxa"/>
          </w:tcPr>
          <w:p w14:paraId="040928C9" w14:textId="77777777" w:rsidR="004B3F04" w:rsidRDefault="004B3F04" w:rsidP="000659BE">
            <w:pPr>
              <w:pStyle w:val="TableText"/>
            </w:pPr>
            <w:r>
              <w:t>1..1</w:t>
            </w:r>
          </w:p>
        </w:tc>
        <w:tc>
          <w:tcPr>
            <w:tcW w:w="1152" w:type="dxa"/>
          </w:tcPr>
          <w:p w14:paraId="6E6E48CF" w14:textId="77777777" w:rsidR="004B3F04" w:rsidRDefault="004B3F04" w:rsidP="000659BE">
            <w:pPr>
              <w:pStyle w:val="TableText"/>
            </w:pPr>
            <w:r>
              <w:t>SHALL</w:t>
            </w:r>
          </w:p>
        </w:tc>
        <w:tc>
          <w:tcPr>
            <w:tcW w:w="864" w:type="dxa"/>
          </w:tcPr>
          <w:p w14:paraId="17EC2A55" w14:textId="77777777" w:rsidR="004B3F04" w:rsidRDefault="004B3F04" w:rsidP="000659BE">
            <w:pPr>
              <w:pStyle w:val="TableText"/>
            </w:pPr>
          </w:p>
        </w:tc>
        <w:tc>
          <w:tcPr>
            <w:tcW w:w="1104" w:type="dxa"/>
          </w:tcPr>
          <w:p w14:paraId="5A20BF8A" w14:textId="77777777" w:rsidR="004B3F04" w:rsidRDefault="006C736C" w:rsidP="000659BE">
            <w:pPr>
              <w:pStyle w:val="TableText"/>
            </w:pPr>
            <w:hyperlink w:anchor="C_4499-31409">
              <w:r w:rsidR="004B3F04">
                <w:rPr>
                  <w:rStyle w:val="HyperlinkText9pt"/>
                </w:rPr>
                <w:t>4499-31409</w:t>
              </w:r>
            </w:hyperlink>
          </w:p>
        </w:tc>
        <w:tc>
          <w:tcPr>
            <w:tcW w:w="2975" w:type="dxa"/>
          </w:tcPr>
          <w:p w14:paraId="356107F8" w14:textId="77777777" w:rsidR="004B3F04" w:rsidRDefault="004B3F04" w:rsidP="000659BE">
            <w:pPr>
              <w:pStyle w:val="TableText"/>
            </w:pPr>
          </w:p>
        </w:tc>
      </w:tr>
      <w:tr w:rsidR="004B3F04" w14:paraId="67201113" w14:textId="77777777" w:rsidTr="000659BE">
        <w:trPr>
          <w:jc w:val="center"/>
        </w:trPr>
        <w:tc>
          <w:tcPr>
            <w:tcW w:w="3345" w:type="dxa"/>
          </w:tcPr>
          <w:p w14:paraId="2D9FF311" w14:textId="77777777" w:rsidR="004B3F04" w:rsidRDefault="004B3F04" w:rsidP="000659BE">
            <w:pPr>
              <w:pStyle w:val="TableText"/>
            </w:pPr>
            <w:r>
              <w:tab/>
            </w:r>
            <w:r>
              <w:tab/>
            </w:r>
            <w:r>
              <w:tab/>
              <w:t>@root</w:t>
            </w:r>
          </w:p>
        </w:tc>
        <w:tc>
          <w:tcPr>
            <w:tcW w:w="720" w:type="dxa"/>
          </w:tcPr>
          <w:p w14:paraId="6C3C98EF" w14:textId="77777777" w:rsidR="004B3F04" w:rsidRDefault="004B3F04" w:rsidP="000659BE">
            <w:pPr>
              <w:pStyle w:val="TableText"/>
            </w:pPr>
            <w:r>
              <w:t>1..1</w:t>
            </w:r>
          </w:p>
        </w:tc>
        <w:tc>
          <w:tcPr>
            <w:tcW w:w="1152" w:type="dxa"/>
          </w:tcPr>
          <w:p w14:paraId="6BC3E6C8" w14:textId="77777777" w:rsidR="004B3F04" w:rsidRDefault="004B3F04" w:rsidP="000659BE">
            <w:pPr>
              <w:pStyle w:val="TableText"/>
            </w:pPr>
            <w:r>
              <w:t>SHALL</w:t>
            </w:r>
          </w:p>
        </w:tc>
        <w:tc>
          <w:tcPr>
            <w:tcW w:w="864" w:type="dxa"/>
          </w:tcPr>
          <w:p w14:paraId="55797E77" w14:textId="77777777" w:rsidR="004B3F04" w:rsidRDefault="004B3F04" w:rsidP="000659BE">
            <w:pPr>
              <w:pStyle w:val="TableText"/>
            </w:pPr>
          </w:p>
        </w:tc>
        <w:tc>
          <w:tcPr>
            <w:tcW w:w="1104" w:type="dxa"/>
          </w:tcPr>
          <w:p w14:paraId="30F58628" w14:textId="77777777" w:rsidR="004B3F04" w:rsidRDefault="006C736C" w:rsidP="000659BE">
            <w:pPr>
              <w:pStyle w:val="TableText"/>
            </w:pPr>
            <w:hyperlink w:anchor="C_4499-31410">
              <w:r w:rsidR="004B3F04">
                <w:rPr>
                  <w:rStyle w:val="HyperlinkText9pt"/>
                </w:rPr>
                <w:t>4499-31410</w:t>
              </w:r>
            </w:hyperlink>
          </w:p>
        </w:tc>
        <w:tc>
          <w:tcPr>
            <w:tcW w:w="2975" w:type="dxa"/>
          </w:tcPr>
          <w:p w14:paraId="562867B9" w14:textId="77777777" w:rsidR="004B3F04" w:rsidRDefault="004B3F04" w:rsidP="000659BE">
            <w:pPr>
              <w:pStyle w:val="TableText"/>
            </w:pPr>
            <w:r>
              <w:t>2.16.840.1.113883.10.20.28.4.61</w:t>
            </w:r>
          </w:p>
        </w:tc>
      </w:tr>
      <w:tr w:rsidR="004B3F04" w14:paraId="1A834ADC" w14:textId="77777777" w:rsidTr="000659BE">
        <w:trPr>
          <w:jc w:val="center"/>
        </w:trPr>
        <w:tc>
          <w:tcPr>
            <w:tcW w:w="3345" w:type="dxa"/>
          </w:tcPr>
          <w:p w14:paraId="543C032E" w14:textId="77777777" w:rsidR="004B3F04" w:rsidRDefault="004B3F04" w:rsidP="000659BE">
            <w:pPr>
              <w:pStyle w:val="TableText"/>
            </w:pPr>
            <w:r>
              <w:tab/>
            </w:r>
            <w:r>
              <w:tab/>
            </w:r>
            <w:r>
              <w:tab/>
              <w:t>@extension</w:t>
            </w:r>
          </w:p>
        </w:tc>
        <w:tc>
          <w:tcPr>
            <w:tcW w:w="720" w:type="dxa"/>
          </w:tcPr>
          <w:p w14:paraId="1D52F087" w14:textId="77777777" w:rsidR="004B3F04" w:rsidRDefault="004B3F04" w:rsidP="000659BE">
            <w:pPr>
              <w:pStyle w:val="TableText"/>
            </w:pPr>
            <w:r>
              <w:t>1..1</w:t>
            </w:r>
          </w:p>
        </w:tc>
        <w:tc>
          <w:tcPr>
            <w:tcW w:w="1152" w:type="dxa"/>
          </w:tcPr>
          <w:p w14:paraId="11E22557" w14:textId="77777777" w:rsidR="004B3F04" w:rsidRDefault="004B3F04" w:rsidP="000659BE">
            <w:pPr>
              <w:pStyle w:val="TableText"/>
            </w:pPr>
            <w:r>
              <w:t>SHALL</w:t>
            </w:r>
          </w:p>
        </w:tc>
        <w:tc>
          <w:tcPr>
            <w:tcW w:w="864" w:type="dxa"/>
          </w:tcPr>
          <w:p w14:paraId="2BBF3A39" w14:textId="77777777" w:rsidR="004B3F04" w:rsidRDefault="004B3F04" w:rsidP="000659BE">
            <w:pPr>
              <w:pStyle w:val="TableText"/>
            </w:pPr>
          </w:p>
        </w:tc>
        <w:tc>
          <w:tcPr>
            <w:tcW w:w="1104" w:type="dxa"/>
          </w:tcPr>
          <w:p w14:paraId="62295859" w14:textId="77777777" w:rsidR="004B3F04" w:rsidRDefault="006C736C" w:rsidP="000659BE">
            <w:pPr>
              <w:pStyle w:val="TableText"/>
            </w:pPr>
            <w:hyperlink w:anchor="C_4499-33437">
              <w:r w:rsidR="004B3F04">
                <w:rPr>
                  <w:rStyle w:val="HyperlinkText9pt"/>
                </w:rPr>
                <w:t>4499-33437</w:t>
              </w:r>
            </w:hyperlink>
          </w:p>
        </w:tc>
        <w:tc>
          <w:tcPr>
            <w:tcW w:w="2975" w:type="dxa"/>
          </w:tcPr>
          <w:p w14:paraId="672F3EA6" w14:textId="77777777" w:rsidR="004B3F04" w:rsidRDefault="004B3F04" w:rsidP="000659BE">
            <w:pPr>
              <w:pStyle w:val="TableText"/>
            </w:pPr>
            <w:r>
              <w:t>2021-02-01</w:t>
            </w:r>
          </w:p>
        </w:tc>
      </w:tr>
      <w:tr w:rsidR="004B3F04" w14:paraId="74C17371" w14:textId="77777777" w:rsidTr="000659BE">
        <w:trPr>
          <w:jc w:val="center"/>
        </w:trPr>
        <w:tc>
          <w:tcPr>
            <w:tcW w:w="3345" w:type="dxa"/>
          </w:tcPr>
          <w:p w14:paraId="39DBAA9F" w14:textId="77777777" w:rsidR="004B3F04" w:rsidRDefault="004B3F04" w:rsidP="000659BE">
            <w:pPr>
              <w:pStyle w:val="TableText"/>
            </w:pPr>
            <w:r>
              <w:tab/>
              <w:t>id</w:t>
            </w:r>
          </w:p>
        </w:tc>
        <w:tc>
          <w:tcPr>
            <w:tcW w:w="720" w:type="dxa"/>
          </w:tcPr>
          <w:p w14:paraId="3B2D614A" w14:textId="77777777" w:rsidR="004B3F04" w:rsidRDefault="004B3F04" w:rsidP="000659BE">
            <w:pPr>
              <w:pStyle w:val="TableText"/>
            </w:pPr>
            <w:r>
              <w:t>1..1</w:t>
            </w:r>
          </w:p>
        </w:tc>
        <w:tc>
          <w:tcPr>
            <w:tcW w:w="1152" w:type="dxa"/>
          </w:tcPr>
          <w:p w14:paraId="56FA3151" w14:textId="77777777" w:rsidR="004B3F04" w:rsidRDefault="004B3F04" w:rsidP="000659BE">
            <w:pPr>
              <w:pStyle w:val="TableText"/>
            </w:pPr>
            <w:r>
              <w:t>SHALL</w:t>
            </w:r>
          </w:p>
        </w:tc>
        <w:tc>
          <w:tcPr>
            <w:tcW w:w="864" w:type="dxa"/>
          </w:tcPr>
          <w:p w14:paraId="5742DDAC" w14:textId="77777777" w:rsidR="004B3F04" w:rsidRDefault="004B3F04" w:rsidP="000659BE">
            <w:pPr>
              <w:pStyle w:val="TableText"/>
            </w:pPr>
          </w:p>
        </w:tc>
        <w:tc>
          <w:tcPr>
            <w:tcW w:w="1104" w:type="dxa"/>
          </w:tcPr>
          <w:p w14:paraId="3B3EE2E1" w14:textId="77777777" w:rsidR="004B3F04" w:rsidRDefault="006C736C" w:rsidP="000659BE">
            <w:pPr>
              <w:pStyle w:val="TableText"/>
            </w:pPr>
            <w:hyperlink w:anchor="C_4499-31411">
              <w:r w:rsidR="004B3F04">
                <w:rPr>
                  <w:rStyle w:val="HyperlinkText9pt"/>
                </w:rPr>
                <w:t>4499-31411</w:t>
              </w:r>
            </w:hyperlink>
          </w:p>
        </w:tc>
        <w:tc>
          <w:tcPr>
            <w:tcW w:w="2975" w:type="dxa"/>
          </w:tcPr>
          <w:p w14:paraId="7692B1F1" w14:textId="77777777" w:rsidR="004B3F04" w:rsidRDefault="004B3F04" w:rsidP="000659BE">
            <w:pPr>
              <w:pStyle w:val="TableText"/>
            </w:pPr>
          </w:p>
        </w:tc>
      </w:tr>
      <w:tr w:rsidR="004B3F04" w14:paraId="2DD4DC61" w14:textId="77777777" w:rsidTr="000659BE">
        <w:trPr>
          <w:jc w:val="center"/>
        </w:trPr>
        <w:tc>
          <w:tcPr>
            <w:tcW w:w="3345" w:type="dxa"/>
          </w:tcPr>
          <w:p w14:paraId="3C76B0DC" w14:textId="77777777" w:rsidR="004B3F04" w:rsidRDefault="004B3F04" w:rsidP="000659BE">
            <w:pPr>
              <w:pStyle w:val="TableText"/>
            </w:pPr>
            <w:r>
              <w:tab/>
              <w:t>code</w:t>
            </w:r>
          </w:p>
        </w:tc>
        <w:tc>
          <w:tcPr>
            <w:tcW w:w="720" w:type="dxa"/>
          </w:tcPr>
          <w:p w14:paraId="306BB6AC" w14:textId="77777777" w:rsidR="004B3F04" w:rsidRDefault="004B3F04" w:rsidP="000659BE">
            <w:pPr>
              <w:pStyle w:val="TableText"/>
            </w:pPr>
            <w:r>
              <w:t>1..1</w:t>
            </w:r>
          </w:p>
        </w:tc>
        <w:tc>
          <w:tcPr>
            <w:tcW w:w="1152" w:type="dxa"/>
          </w:tcPr>
          <w:p w14:paraId="2F4BBAA7" w14:textId="77777777" w:rsidR="004B3F04" w:rsidRDefault="004B3F04" w:rsidP="000659BE">
            <w:pPr>
              <w:pStyle w:val="TableText"/>
            </w:pPr>
            <w:r>
              <w:t>SHALL</w:t>
            </w:r>
          </w:p>
        </w:tc>
        <w:tc>
          <w:tcPr>
            <w:tcW w:w="864" w:type="dxa"/>
          </w:tcPr>
          <w:p w14:paraId="07446E2A" w14:textId="77777777" w:rsidR="004B3F04" w:rsidRDefault="004B3F04" w:rsidP="000659BE">
            <w:pPr>
              <w:pStyle w:val="TableText"/>
            </w:pPr>
          </w:p>
        </w:tc>
        <w:tc>
          <w:tcPr>
            <w:tcW w:w="1104" w:type="dxa"/>
          </w:tcPr>
          <w:p w14:paraId="6742FE66" w14:textId="77777777" w:rsidR="004B3F04" w:rsidRDefault="006C736C" w:rsidP="000659BE">
            <w:pPr>
              <w:pStyle w:val="TableText"/>
            </w:pPr>
            <w:hyperlink w:anchor="C_4499-31412">
              <w:r w:rsidR="004B3F04">
                <w:rPr>
                  <w:rStyle w:val="HyperlinkText9pt"/>
                </w:rPr>
                <w:t>4499-31412</w:t>
              </w:r>
            </w:hyperlink>
          </w:p>
        </w:tc>
        <w:tc>
          <w:tcPr>
            <w:tcW w:w="2975" w:type="dxa"/>
          </w:tcPr>
          <w:p w14:paraId="1026714A" w14:textId="77777777" w:rsidR="004B3F04" w:rsidRDefault="004B3F04" w:rsidP="000659BE">
            <w:pPr>
              <w:pStyle w:val="TableText"/>
            </w:pPr>
          </w:p>
        </w:tc>
      </w:tr>
      <w:tr w:rsidR="004B3F04" w14:paraId="59F57DCD" w14:textId="77777777" w:rsidTr="000659BE">
        <w:trPr>
          <w:jc w:val="center"/>
        </w:trPr>
        <w:tc>
          <w:tcPr>
            <w:tcW w:w="3345" w:type="dxa"/>
          </w:tcPr>
          <w:p w14:paraId="5A174D6D" w14:textId="77777777" w:rsidR="004B3F04" w:rsidRDefault="004B3F04" w:rsidP="000659BE">
            <w:pPr>
              <w:pStyle w:val="TableText"/>
            </w:pPr>
            <w:r>
              <w:tab/>
            </w:r>
            <w:r>
              <w:tab/>
              <w:t>@code</w:t>
            </w:r>
          </w:p>
        </w:tc>
        <w:tc>
          <w:tcPr>
            <w:tcW w:w="720" w:type="dxa"/>
          </w:tcPr>
          <w:p w14:paraId="4B0246C8" w14:textId="77777777" w:rsidR="004B3F04" w:rsidRDefault="004B3F04" w:rsidP="000659BE">
            <w:pPr>
              <w:pStyle w:val="TableText"/>
            </w:pPr>
            <w:r>
              <w:t>1..1</w:t>
            </w:r>
          </w:p>
        </w:tc>
        <w:tc>
          <w:tcPr>
            <w:tcW w:w="1152" w:type="dxa"/>
          </w:tcPr>
          <w:p w14:paraId="31624DFC" w14:textId="77777777" w:rsidR="004B3F04" w:rsidRDefault="004B3F04" w:rsidP="000659BE">
            <w:pPr>
              <w:pStyle w:val="TableText"/>
            </w:pPr>
            <w:r>
              <w:t>SHALL</w:t>
            </w:r>
          </w:p>
        </w:tc>
        <w:tc>
          <w:tcPr>
            <w:tcW w:w="864" w:type="dxa"/>
          </w:tcPr>
          <w:p w14:paraId="23568288" w14:textId="77777777" w:rsidR="004B3F04" w:rsidRDefault="004B3F04" w:rsidP="000659BE">
            <w:pPr>
              <w:pStyle w:val="TableText"/>
            </w:pPr>
          </w:p>
        </w:tc>
        <w:tc>
          <w:tcPr>
            <w:tcW w:w="1104" w:type="dxa"/>
          </w:tcPr>
          <w:p w14:paraId="48DA67E8" w14:textId="77777777" w:rsidR="004B3F04" w:rsidRDefault="006C736C" w:rsidP="000659BE">
            <w:pPr>
              <w:pStyle w:val="TableText"/>
            </w:pPr>
            <w:hyperlink w:anchor="C_4499-31434">
              <w:r w:rsidR="004B3F04">
                <w:rPr>
                  <w:rStyle w:val="HyperlinkText9pt"/>
                </w:rPr>
                <w:t>4499-31434</w:t>
              </w:r>
            </w:hyperlink>
          </w:p>
        </w:tc>
        <w:tc>
          <w:tcPr>
            <w:tcW w:w="2975" w:type="dxa"/>
          </w:tcPr>
          <w:p w14:paraId="7DD11A93" w14:textId="77777777" w:rsidR="004B3F04" w:rsidRDefault="004B3F04" w:rsidP="000659BE">
            <w:pPr>
              <w:pStyle w:val="TableText"/>
            </w:pPr>
            <w:r>
              <w:t>5880005</w:t>
            </w:r>
          </w:p>
        </w:tc>
      </w:tr>
      <w:tr w:rsidR="004B3F04" w14:paraId="029C8FF9" w14:textId="77777777" w:rsidTr="000659BE">
        <w:trPr>
          <w:jc w:val="center"/>
        </w:trPr>
        <w:tc>
          <w:tcPr>
            <w:tcW w:w="3345" w:type="dxa"/>
          </w:tcPr>
          <w:p w14:paraId="39E7F9D0" w14:textId="77777777" w:rsidR="004B3F04" w:rsidRDefault="004B3F04" w:rsidP="000659BE">
            <w:pPr>
              <w:pStyle w:val="TableText"/>
            </w:pPr>
            <w:r>
              <w:tab/>
            </w:r>
            <w:r>
              <w:tab/>
              <w:t>@codeSystem</w:t>
            </w:r>
          </w:p>
        </w:tc>
        <w:tc>
          <w:tcPr>
            <w:tcW w:w="720" w:type="dxa"/>
          </w:tcPr>
          <w:p w14:paraId="13678053" w14:textId="77777777" w:rsidR="004B3F04" w:rsidRDefault="004B3F04" w:rsidP="000659BE">
            <w:pPr>
              <w:pStyle w:val="TableText"/>
            </w:pPr>
            <w:r>
              <w:t>1..1</w:t>
            </w:r>
          </w:p>
        </w:tc>
        <w:tc>
          <w:tcPr>
            <w:tcW w:w="1152" w:type="dxa"/>
          </w:tcPr>
          <w:p w14:paraId="04B2A8E1" w14:textId="77777777" w:rsidR="004B3F04" w:rsidRDefault="004B3F04" w:rsidP="000659BE">
            <w:pPr>
              <w:pStyle w:val="TableText"/>
            </w:pPr>
            <w:r>
              <w:t>SHALL</w:t>
            </w:r>
          </w:p>
        </w:tc>
        <w:tc>
          <w:tcPr>
            <w:tcW w:w="864" w:type="dxa"/>
          </w:tcPr>
          <w:p w14:paraId="5505601B" w14:textId="77777777" w:rsidR="004B3F04" w:rsidRDefault="004B3F04" w:rsidP="000659BE">
            <w:pPr>
              <w:pStyle w:val="TableText"/>
            </w:pPr>
          </w:p>
        </w:tc>
        <w:tc>
          <w:tcPr>
            <w:tcW w:w="1104" w:type="dxa"/>
          </w:tcPr>
          <w:p w14:paraId="4A44D7A1" w14:textId="77777777" w:rsidR="004B3F04" w:rsidRDefault="006C736C" w:rsidP="000659BE">
            <w:pPr>
              <w:pStyle w:val="TableText"/>
            </w:pPr>
            <w:hyperlink w:anchor="C_4499-31435">
              <w:r w:rsidR="004B3F04">
                <w:rPr>
                  <w:rStyle w:val="HyperlinkText9pt"/>
                </w:rPr>
                <w:t>4499-31435</w:t>
              </w:r>
            </w:hyperlink>
          </w:p>
        </w:tc>
        <w:tc>
          <w:tcPr>
            <w:tcW w:w="2975" w:type="dxa"/>
          </w:tcPr>
          <w:p w14:paraId="4E1123F0" w14:textId="77777777" w:rsidR="004B3F04" w:rsidRDefault="004B3F04" w:rsidP="000659BE">
            <w:pPr>
              <w:pStyle w:val="TableText"/>
            </w:pPr>
            <w:r>
              <w:t>urn:oid:2.16.840.1.113883.6.96 (SNOMED CT) = 2.16.840.1.113883.6.96</w:t>
            </w:r>
          </w:p>
        </w:tc>
      </w:tr>
      <w:tr w:rsidR="004B3F04" w14:paraId="08A15F1D" w14:textId="77777777" w:rsidTr="000659BE">
        <w:trPr>
          <w:jc w:val="center"/>
        </w:trPr>
        <w:tc>
          <w:tcPr>
            <w:tcW w:w="3345" w:type="dxa"/>
          </w:tcPr>
          <w:p w14:paraId="4B4BF882" w14:textId="77777777" w:rsidR="004B3F04" w:rsidRDefault="004B3F04" w:rsidP="000659BE">
            <w:pPr>
              <w:pStyle w:val="TableText"/>
            </w:pPr>
            <w:r>
              <w:tab/>
              <w:t>title</w:t>
            </w:r>
          </w:p>
        </w:tc>
        <w:tc>
          <w:tcPr>
            <w:tcW w:w="720" w:type="dxa"/>
          </w:tcPr>
          <w:p w14:paraId="3C895DC8" w14:textId="77777777" w:rsidR="004B3F04" w:rsidRDefault="004B3F04" w:rsidP="000659BE">
            <w:pPr>
              <w:pStyle w:val="TableText"/>
            </w:pPr>
            <w:r>
              <w:t>1..1</w:t>
            </w:r>
          </w:p>
        </w:tc>
        <w:tc>
          <w:tcPr>
            <w:tcW w:w="1152" w:type="dxa"/>
          </w:tcPr>
          <w:p w14:paraId="7CDFA83B" w14:textId="77777777" w:rsidR="004B3F04" w:rsidRDefault="004B3F04" w:rsidP="000659BE">
            <w:pPr>
              <w:pStyle w:val="TableText"/>
            </w:pPr>
            <w:r>
              <w:t>SHALL</w:t>
            </w:r>
          </w:p>
        </w:tc>
        <w:tc>
          <w:tcPr>
            <w:tcW w:w="864" w:type="dxa"/>
          </w:tcPr>
          <w:p w14:paraId="2B45D2D3" w14:textId="77777777" w:rsidR="004B3F04" w:rsidRDefault="004B3F04" w:rsidP="000659BE">
            <w:pPr>
              <w:pStyle w:val="TableText"/>
            </w:pPr>
          </w:p>
        </w:tc>
        <w:tc>
          <w:tcPr>
            <w:tcW w:w="1104" w:type="dxa"/>
          </w:tcPr>
          <w:p w14:paraId="30B5B801" w14:textId="77777777" w:rsidR="004B3F04" w:rsidRDefault="006C736C" w:rsidP="000659BE">
            <w:pPr>
              <w:pStyle w:val="TableText"/>
            </w:pPr>
            <w:hyperlink w:anchor="C_4499-31413">
              <w:r w:rsidR="004B3F04">
                <w:rPr>
                  <w:rStyle w:val="HyperlinkText9pt"/>
                </w:rPr>
                <w:t>4499-31413</w:t>
              </w:r>
            </w:hyperlink>
          </w:p>
        </w:tc>
        <w:tc>
          <w:tcPr>
            <w:tcW w:w="2975" w:type="dxa"/>
          </w:tcPr>
          <w:p w14:paraId="4660BF8D" w14:textId="77777777" w:rsidR="004B3F04" w:rsidRDefault="004B3F04" w:rsidP="000659BE">
            <w:pPr>
              <w:pStyle w:val="TableText"/>
            </w:pPr>
          </w:p>
        </w:tc>
      </w:tr>
      <w:tr w:rsidR="004B3F04" w14:paraId="0E0F49A5" w14:textId="77777777" w:rsidTr="000659BE">
        <w:trPr>
          <w:jc w:val="center"/>
        </w:trPr>
        <w:tc>
          <w:tcPr>
            <w:tcW w:w="3345" w:type="dxa"/>
          </w:tcPr>
          <w:p w14:paraId="31CA9BAD" w14:textId="77777777" w:rsidR="004B3F04" w:rsidRDefault="004B3F04" w:rsidP="000659BE">
            <w:pPr>
              <w:pStyle w:val="TableText"/>
            </w:pPr>
            <w:r>
              <w:tab/>
              <w:t>statusCode</w:t>
            </w:r>
          </w:p>
        </w:tc>
        <w:tc>
          <w:tcPr>
            <w:tcW w:w="720" w:type="dxa"/>
          </w:tcPr>
          <w:p w14:paraId="44C301E8" w14:textId="77777777" w:rsidR="004B3F04" w:rsidRDefault="004B3F04" w:rsidP="000659BE">
            <w:pPr>
              <w:pStyle w:val="TableText"/>
            </w:pPr>
            <w:r>
              <w:t>1..1</w:t>
            </w:r>
          </w:p>
        </w:tc>
        <w:tc>
          <w:tcPr>
            <w:tcW w:w="1152" w:type="dxa"/>
          </w:tcPr>
          <w:p w14:paraId="082CF4C1" w14:textId="77777777" w:rsidR="004B3F04" w:rsidRDefault="004B3F04" w:rsidP="000659BE">
            <w:pPr>
              <w:pStyle w:val="TableText"/>
            </w:pPr>
            <w:r>
              <w:t>SHALL</w:t>
            </w:r>
          </w:p>
        </w:tc>
        <w:tc>
          <w:tcPr>
            <w:tcW w:w="864" w:type="dxa"/>
          </w:tcPr>
          <w:p w14:paraId="3FB650ED" w14:textId="77777777" w:rsidR="004B3F04" w:rsidRDefault="004B3F04" w:rsidP="000659BE">
            <w:pPr>
              <w:pStyle w:val="TableText"/>
            </w:pPr>
          </w:p>
        </w:tc>
        <w:tc>
          <w:tcPr>
            <w:tcW w:w="1104" w:type="dxa"/>
          </w:tcPr>
          <w:p w14:paraId="504B7282" w14:textId="77777777" w:rsidR="004B3F04" w:rsidRDefault="006C736C" w:rsidP="000659BE">
            <w:pPr>
              <w:pStyle w:val="TableText"/>
            </w:pPr>
            <w:hyperlink w:anchor="C_4499-31414">
              <w:r w:rsidR="004B3F04">
                <w:rPr>
                  <w:rStyle w:val="HyperlinkText9pt"/>
                </w:rPr>
                <w:t>4499-31414</w:t>
              </w:r>
            </w:hyperlink>
          </w:p>
        </w:tc>
        <w:tc>
          <w:tcPr>
            <w:tcW w:w="2975" w:type="dxa"/>
          </w:tcPr>
          <w:p w14:paraId="7974B9F8" w14:textId="77777777" w:rsidR="004B3F04" w:rsidRDefault="004B3F04" w:rsidP="000659BE">
            <w:pPr>
              <w:pStyle w:val="TableText"/>
            </w:pPr>
          </w:p>
        </w:tc>
      </w:tr>
      <w:tr w:rsidR="004B3F04" w14:paraId="58546AE9" w14:textId="77777777" w:rsidTr="000659BE">
        <w:trPr>
          <w:jc w:val="center"/>
        </w:trPr>
        <w:tc>
          <w:tcPr>
            <w:tcW w:w="3345" w:type="dxa"/>
          </w:tcPr>
          <w:p w14:paraId="7B88FDCE" w14:textId="77777777" w:rsidR="004B3F04" w:rsidRDefault="004B3F04" w:rsidP="000659BE">
            <w:pPr>
              <w:pStyle w:val="TableText"/>
            </w:pPr>
            <w:r>
              <w:tab/>
            </w:r>
            <w:r>
              <w:tab/>
              <w:t>@code</w:t>
            </w:r>
          </w:p>
        </w:tc>
        <w:tc>
          <w:tcPr>
            <w:tcW w:w="720" w:type="dxa"/>
          </w:tcPr>
          <w:p w14:paraId="517DB0E2" w14:textId="77777777" w:rsidR="004B3F04" w:rsidRDefault="004B3F04" w:rsidP="000659BE">
            <w:pPr>
              <w:pStyle w:val="TableText"/>
            </w:pPr>
            <w:r>
              <w:t>1..1</w:t>
            </w:r>
          </w:p>
        </w:tc>
        <w:tc>
          <w:tcPr>
            <w:tcW w:w="1152" w:type="dxa"/>
          </w:tcPr>
          <w:p w14:paraId="5DF7C16A" w14:textId="77777777" w:rsidR="004B3F04" w:rsidRDefault="004B3F04" w:rsidP="000659BE">
            <w:pPr>
              <w:pStyle w:val="TableText"/>
            </w:pPr>
            <w:r>
              <w:t>SHALL</w:t>
            </w:r>
          </w:p>
        </w:tc>
        <w:tc>
          <w:tcPr>
            <w:tcW w:w="864" w:type="dxa"/>
          </w:tcPr>
          <w:p w14:paraId="04C3EE41" w14:textId="77777777" w:rsidR="004B3F04" w:rsidRDefault="004B3F04" w:rsidP="000659BE">
            <w:pPr>
              <w:pStyle w:val="TableText"/>
            </w:pPr>
          </w:p>
        </w:tc>
        <w:tc>
          <w:tcPr>
            <w:tcW w:w="1104" w:type="dxa"/>
          </w:tcPr>
          <w:p w14:paraId="6B97F8EB" w14:textId="77777777" w:rsidR="004B3F04" w:rsidRDefault="006C736C" w:rsidP="000659BE">
            <w:pPr>
              <w:pStyle w:val="TableText"/>
            </w:pPr>
            <w:hyperlink w:anchor="C_4499-31415">
              <w:r w:rsidR="004B3F04">
                <w:rPr>
                  <w:rStyle w:val="HyperlinkText9pt"/>
                </w:rPr>
                <w:t>4499-31415</w:t>
              </w:r>
            </w:hyperlink>
          </w:p>
        </w:tc>
        <w:tc>
          <w:tcPr>
            <w:tcW w:w="2975" w:type="dxa"/>
          </w:tcPr>
          <w:p w14:paraId="40355040" w14:textId="77777777" w:rsidR="004B3F04" w:rsidRDefault="004B3F04" w:rsidP="000659BE">
            <w:pPr>
              <w:pStyle w:val="TableText"/>
            </w:pPr>
            <w:r>
              <w:t>urn:oid:2.16.840.1.113883.5.14 (HL7ActStatus) = active</w:t>
            </w:r>
          </w:p>
        </w:tc>
      </w:tr>
      <w:tr w:rsidR="004B3F04" w14:paraId="1D14EC0E" w14:textId="77777777" w:rsidTr="000659BE">
        <w:trPr>
          <w:jc w:val="center"/>
        </w:trPr>
        <w:tc>
          <w:tcPr>
            <w:tcW w:w="3345" w:type="dxa"/>
          </w:tcPr>
          <w:p w14:paraId="3996474F" w14:textId="77777777" w:rsidR="004B3F04" w:rsidRDefault="004B3F04" w:rsidP="000659BE">
            <w:pPr>
              <w:pStyle w:val="TableText"/>
            </w:pPr>
            <w:r>
              <w:tab/>
              <w:t>value</w:t>
            </w:r>
          </w:p>
        </w:tc>
        <w:tc>
          <w:tcPr>
            <w:tcW w:w="720" w:type="dxa"/>
          </w:tcPr>
          <w:p w14:paraId="553A734C" w14:textId="77777777" w:rsidR="004B3F04" w:rsidRDefault="004B3F04" w:rsidP="000659BE">
            <w:pPr>
              <w:pStyle w:val="TableText"/>
            </w:pPr>
            <w:r>
              <w:t>1..1</w:t>
            </w:r>
          </w:p>
        </w:tc>
        <w:tc>
          <w:tcPr>
            <w:tcW w:w="1152" w:type="dxa"/>
          </w:tcPr>
          <w:p w14:paraId="3E65FD08" w14:textId="77777777" w:rsidR="004B3F04" w:rsidRDefault="004B3F04" w:rsidP="000659BE">
            <w:pPr>
              <w:pStyle w:val="TableText"/>
            </w:pPr>
            <w:r>
              <w:t>SHALL</w:t>
            </w:r>
          </w:p>
        </w:tc>
        <w:tc>
          <w:tcPr>
            <w:tcW w:w="864" w:type="dxa"/>
          </w:tcPr>
          <w:p w14:paraId="69A8EE40" w14:textId="77777777" w:rsidR="004B3F04" w:rsidRDefault="004B3F04" w:rsidP="000659BE">
            <w:pPr>
              <w:pStyle w:val="TableText"/>
            </w:pPr>
            <w:r>
              <w:t>CD</w:t>
            </w:r>
          </w:p>
        </w:tc>
        <w:tc>
          <w:tcPr>
            <w:tcW w:w="1104" w:type="dxa"/>
          </w:tcPr>
          <w:p w14:paraId="10C8FEFF" w14:textId="77777777" w:rsidR="004B3F04" w:rsidRDefault="006C736C" w:rsidP="000659BE">
            <w:pPr>
              <w:pStyle w:val="TableText"/>
            </w:pPr>
            <w:hyperlink w:anchor="C_4499-31437">
              <w:r w:rsidR="004B3F04">
                <w:rPr>
                  <w:rStyle w:val="HyperlinkText9pt"/>
                </w:rPr>
                <w:t>4499-31437</w:t>
              </w:r>
            </w:hyperlink>
          </w:p>
        </w:tc>
        <w:tc>
          <w:tcPr>
            <w:tcW w:w="2975" w:type="dxa"/>
          </w:tcPr>
          <w:p w14:paraId="09EB25C7" w14:textId="77777777" w:rsidR="004B3F04" w:rsidRDefault="004B3F04" w:rsidP="000659BE">
            <w:pPr>
              <w:pStyle w:val="TableText"/>
            </w:pPr>
          </w:p>
        </w:tc>
      </w:tr>
      <w:tr w:rsidR="004B3F04" w14:paraId="74FE9B11" w14:textId="77777777" w:rsidTr="000659BE">
        <w:trPr>
          <w:jc w:val="center"/>
        </w:trPr>
        <w:tc>
          <w:tcPr>
            <w:tcW w:w="3345" w:type="dxa"/>
          </w:tcPr>
          <w:p w14:paraId="46B0A7BB" w14:textId="77777777" w:rsidR="004B3F04" w:rsidRDefault="004B3F04" w:rsidP="000659BE">
            <w:pPr>
              <w:pStyle w:val="TableText"/>
            </w:pPr>
            <w:r>
              <w:tab/>
            </w:r>
            <w:r>
              <w:tab/>
              <w:t>@valueSet</w:t>
            </w:r>
          </w:p>
        </w:tc>
        <w:tc>
          <w:tcPr>
            <w:tcW w:w="720" w:type="dxa"/>
          </w:tcPr>
          <w:p w14:paraId="021F9830" w14:textId="77777777" w:rsidR="004B3F04" w:rsidRDefault="004B3F04" w:rsidP="000659BE">
            <w:pPr>
              <w:pStyle w:val="TableText"/>
            </w:pPr>
            <w:r>
              <w:t>0..1</w:t>
            </w:r>
          </w:p>
        </w:tc>
        <w:tc>
          <w:tcPr>
            <w:tcW w:w="1152" w:type="dxa"/>
          </w:tcPr>
          <w:p w14:paraId="111E2875" w14:textId="77777777" w:rsidR="004B3F04" w:rsidRDefault="004B3F04" w:rsidP="000659BE">
            <w:pPr>
              <w:pStyle w:val="TableText"/>
            </w:pPr>
            <w:r>
              <w:t>SHOULD</w:t>
            </w:r>
          </w:p>
        </w:tc>
        <w:tc>
          <w:tcPr>
            <w:tcW w:w="864" w:type="dxa"/>
          </w:tcPr>
          <w:p w14:paraId="4D02BAC4" w14:textId="77777777" w:rsidR="004B3F04" w:rsidRDefault="004B3F04" w:rsidP="000659BE">
            <w:pPr>
              <w:pStyle w:val="TableText"/>
            </w:pPr>
          </w:p>
        </w:tc>
        <w:tc>
          <w:tcPr>
            <w:tcW w:w="1104" w:type="dxa"/>
          </w:tcPr>
          <w:p w14:paraId="7CC3CCC3" w14:textId="77777777" w:rsidR="004B3F04" w:rsidRDefault="006C736C" w:rsidP="000659BE">
            <w:pPr>
              <w:pStyle w:val="TableText"/>
            </w:pPr>
            <w:hyperlink w:anchor="C_4499-31438">
              <w:r w:rsidR="004B3F04">
                <w:rPr>
                  <w:rStyle w:val="HyperlinkText9pt"/>
                </w:rPr>
                <w:t>4499-31438</w:t>
              </w:r>
            </w:hyperlink>
          </w:p>
        </w:tc>
        <w:tc>
          <w:tcPr>
            <w:tcW w:w="2975" w:type="dxa"/>
          </w:tcPr>
          <w:p w14:paraId="7E9353B1" w14:textId="77777777" w:rsidR="004B3F04" w:rsidRDefault="004B3F04" w:rsidP="000659BE">
            <w:pPr>
              <w:pStyle w:val="TableText"/>
            </w:pPr>
          </w:p>
        </w:tc>
      </w:tr>
      <w:tr w:rsidR="004B3F04" w14:paraId="164A0FF8" w14:textId="77777777" w:rsidTr="000659BE">
        <w:trPr>
          <w:jc w:val="center"/>
        </w:trPr>
        <w:tc>
          <w:tcPr>
            <w:tcW w:w="3345" w:type="dxa"/>
          </w:tcPr>
          <w:p w14:paraId="668FDF6C" w14:textId="77777777" w:rsidR="004B3F04" w:rsidRDefault="004B3F04" w:rsidP="000659BE">
            <w:pPr>
              <w:pStyle w:val="TableText"/>
            </w:pPr>
            <w:r>
              <w:tab/>
              <w:t>targetSiteCode</w:t>
            </w:r>
          </w:p>
        </w:tc>
        <w:tc>
          <w:tcPr>
            <w:tcW w:w="720" w:type="dxa"/>
          </w:tcPr>
          <w:p w14:paraId="387B2301" w14:textId="77777777" w:rsidR="004B3F04" w:rsidRDefault="004B3F04" w:rsidP="000659BE">
            <w:pPr>
              <w:pStyle w:val="TableText"/>
            </w:pPr>
            <w:r>
              <w:t>0..1</w:t>
            </w:r>
          </w:p>
        </w:tc>
        <w:tc>
          <w:tcPr>
            <w:tcW w:w="1152" w:type="dxa"/>
          </w:tcPr>
          <w:p w14:paraId="66FA9F00" w14:textId="77777777" w:rsidR="004B3F04" w:rsidRDefault="004B3F04" w:rsidP="000659BE">
            <w:pPr>
              <w:pStyle w:val="TableText"/>
            </w:pPr>
            <w:r>
              <w:t>MAY</w:t>
            </w:r>
          </w:p>
        </w:tc>
        <w:tc>
          <w:tcPr>
            <w:tcW w:w="864" w:type="dxa"/>
          </w:tcPr>
          <w:p w14:paraId="37B2A156" w14:textId="77777777" w:rsidR="004B3F04" w:rsidRDefault="004B3F04" w:rsidP="000659BE">
            <w:pPr>
              <w:pStyle w:val="TableText"/>
            </w:pPr>
          </w:p>
        </w:tc>
        <w:tc>
          <w:tcPr>
            <w:tcW w:w="1104" w:type="dxa"/>
          </w:tcPr>
          <w:p w14:paraId="5AE42E04" w14:textId="77777777" w:rsidR="004B3F04" w:rsidRDefault="006C736C" w:rsidP="000659BE">
            <w:pPr>
              <w:pStyle w:val="TableText"/>
            </w:pPr>
            <w:hyperlink w:anchor="C_4499-31422">
              <w:r w:rsidR="004B3F04">
                <w:rPr>
                  <w:rStyle w:val="HyperlinkText9pt"/>
                </w:rPr>
                <w:t>4499-31422</w:t>
              </w:r>
            </w:hyperlink>
          </w:p>
        </w:tc>
        <w:tc>
          <w:tcPr>
            <w:tcW w:w="2975" w:type="dxa"/>
          </w:tcPr>
          <w:p w14:paraId="7EC63E1E" w14:textId="77777777" w:rsidR="004B3F04" w:rsidRDefault="004B3F04" w:rsidP="000659BE">
            <w:pPr>
              <w:pStyle w:val="TableText"/>
            </w:pPr>
          </w:p>
        </w:tc>
      </w:tr>
      <w:tr w:rsidR="004B3F04" w14:paraId="40797056" w14:textId="77777777" w:rsidTr="000659BE">
        <w:trPr>
          <w:jc w:val="center"/>
        </w:trPr>
        <w:tc>
          <w:tcPr>
            <w:tcW w:w="3345" w:type="dxa"/>
          </w:tcPr>
          <w:p w14:paraId="3253555E" w14:textId="77777777" w:rsidR="004B3F04" w:rsidRDefault="004B3F04" w:rsidP="000659BE">
            <w:pPr>
              <w:pStyle w:val="TableText"/>
            </w:pPr>
            <w:r>
              <w:tab/>
            </w:r>
            <w:r>
              <w:tab/>
              <w:t>item</w:t>
            </w:r>
          </w:p>
        </w:tc>
        <w:tc>
          <w:tcPr>
            <w:tcW w:w="720" w:type="dxa"/>
          </w:tcPr>
          <w:p w14:paraId="41FEBA6F" w14:textId="77777777" w:rsidR="004B3F04" w:rsidRDefault="004B3F04" w:rsidP="000659BE">
            <w:pPr>
              <w:pStyle w:val="TableText"/>
            </w:pPr>
            <w:r>
              <w:t>0..1</w:t>
            </w:r>
          </w:p>
        </w:tc>
        <w:tc>
          <w:tcPr>
            <w:tcW w:w="1152" w:type="dxa"/>
          </w:tcPr>
          <w:p w14:paraId="64431282" w14:textId="77777777" w:rsidR="004B3F04" w:rsidRDefault="004B3F04" w:rsidP="000659BE">
            <w:pPr>
              <w:pStyle w:val="TableText"/>
            </w:pPr>
            <w:r>
              <w:t>SHOULD</w:t>
            </w:r>
          </w:p>
        </w:tc>
        <w:tc>
          <w:tcPr>
            <w:tcW w:w="864" w:type="dxa"/>
          </w:tcPr>
          <w:p w14:paraId="7C29EB6D" w14:textId="77777777" w:rsidR="004B3F04" w:rsidRDefault="004B3F04" w:rsidP="000659BE">
            <w:pPr>
              <w:pStyle w:val="TableText"/>
            </w:pPr>
          </w:p>
        </w:tc>
        <w:tc>
          <w:tcPr>
            <w:tcW w:w="1104" w:type="dxa"/>
          </w:tcPr>
          <w:p w14:paraId="6F39AB82" w14:textId="77777777" w:rsidR="004B3F04" w:rsidRDefault="006C736C" w:rsidP="000659BE">
            <w:pPr>
              <w:pStyle w:val="TableText"/>
            </w:pPr>
            <w:hyperlink w:anchor="C_4499-31423">
              <w:r w:rsidR="004B3F04">
                <w:rPr>
                  <w:rStyle w:val="HyperlinkText9pt"/>
                </w:rPr>
                <w:t>4499-31423</w:t>
              </w:r>
            </w:hyperlink>
          </w:p>
        </w:tc>
        <w:tc>
          <w:tcPr>
            <w:tcW w:w="2975" w:type="dxa"/>
          </w:tcPr>
          <w:p w14:paraId="12757E42" w14:textId="77777777" w:rsidR="004B3F04" w:rsidRDefault="004B3F04" w:rsidP="000659BE">
            <w:pPr>
              <w:pStyle w:val="TableText"/>
            </w:pPr>
          </w:p>
        </w:tc>
      </w:tr>
      <w:tr w:rsidR="004B3F04" w14:paraId="4929DC9E" w14:textId="77777777" w:rsidTr="000659BE">
        <w:trPr>
          <w:jc w:val="center"/>
        </w:trPr>
        <w:tc>
          <w:tcPr>
            <w:tcW w:w="3345" w:type="dxa"/>
          </w:tcPr>
          <w:p w14:paraId="0DD75C3A" w14:textId="77777777" w:rsidR="004B3F04" w:rsidRDefault="004B3F04" w:rsidP="000659BE">
            <w:pPr>
              <w:pStyle w:val="TableText"/>
            </w:pPr>
            <w:r>
              <w:tab/>
            </w:r>
            <w:r>
              <w:tab/>
            </w:r>
            <w:r>
              <w:tab/>
              <w:t>@valueSet</w:t>
            </w:r>
          </w:p>
        </w:tc>
        <w:tc>
          <w:tcPr>
            <w:tcW w:w="720" w:type="dxa"/>
          </w:tcPr>
          <w:p w14:paraId="19F9CD67" w14:textId="77777777" w:rsidR="004B3F04" w:rsidRDefault="004B3F04" w:rsidP="000659BE">
            <w:pPr>
              <w:pStyle w:val="TableText"/>
            </w:pPr>
            <w:r>
              <w:t>0..1</w:t>
            </w:r>
          </w:p>
        </w:tc>
        <w:tc>
          <w:tcPr>
            <w:tcW w:w="1152" w:type="dxa"/>
          </w:tcPr>
          <w:p w14:paraId="1F49A1F7" w14:textId="77777777" w:rsidR="004B3F04" w:rsidRDefault="004B3F04" w:rsidP="000659BE">
            <w:pPr>
              <w:pStyle w:val="TableText"/>
            </w:pPr>
            <w:r>
              <w:t>SHOULD</w:t>
            </w:r>
          </w:p>
        </w:tc>
        <w:tc>
          <w:tcPr>
            <w:tcW w:w="864" w:type="dxa"/>
          </w:tcPr>
          <w:p w14:paraId="66D74763" w14:textId="77777777" w:rsidR="004B3F04" w:rsidRDefault="004B3F04" w:rsidP="000659BE">
            <w:pPr>
              <w:pStyle w:val="TableText"/>
            </w:pPr>
          </w:p>
        </w:tc>
        <w:tc>
          <w:tcPr>
            <w:tcW w:w="1104" w:type="dxa"/>
          </w:tcPr>
          <w:p w14:paraId="6BDA85D1" w14:textId="77777777" w:rsidR="004B3F04" w:rsidRDefault="006C736C" w:rsidP="000659BE">
            <w:pPr>
              <w:pStyle w:val="TableText"/>
            </w:pPr>
            <w:hyperlink w:anchor="C_4499-31424">
              <w:r w:rsidR="004B3F04">
                <w:rPr>
                  <w:rStyle w:val="HyperlinkText9pt"/>
                </w:rPr>
                <w:t>4499-31424</w:t>
              </w:r>
            </w:hyperlink>
          </w:p>
        </w:tc>
        <w:tc>
          <w:tcPr>
            <w:tcW w:w="2975" w:type="dxa"/>
          </w:tcPr>
          <w:p w14:paraId="394C8F7F" w14:textId="77777777" w:rsidR="004B3F04" w:rsidRDefault="004B3F04" w:rsidP="000659BE">
            <w:pPr>
              <w:pStyle w:val="TableText"/>
            </w:pPr>
          </w:p>
        </w:tc>
      </w:tr>
      <w:tr w:rsidR="004B3F04" w14:paraId="3256B212" w14:textId="77777777" w:rsidTr="000659BE">
        <w:trPr>
          <w:jc w:val="center"/>
        </w:trPr>
        <w:tc>
          <w:tcPr>
            <w:tcW w:w="3345" w:type="dxa"/>
          </w:tcPr>
          <w:p w14:paraId="66017F4D" w14:textId="77777777" w:rsidR="004B3F04" w:rsidRDefault="004B3F04" w:rsidP="000659BE">
            <w:pPr>
              <w:pStyle w:val="TableText"/>
            </w:pPr>
            <w:r>
              <w:tab/>
              <w:t>participation</w:t>
            </w:r>
          </w:p>
        </w:tc>
        <w:tc>
          <w:tcPr>
            <w:tcW w:w="720" w:type="dxa"/>
          </w:tcPr>
          <w:p w14:paraId="627D8802" w14:textId="77777777" w:rsidR="004B3F04" w:rsidRDefault="004B3F04" w:rsidP="000659BE">
            <w:pPr>
              <w:pStyle w:val="TableText"/>
            </w:pPr>
            <w:r>
              <w:t>0..1</w:t>
            </w:r>
          </w:p>
        </w:tc>
        <w:tc>
          <w:tcPr>
            <w:tcW w:w="1152" w:type="dxa"/>
          </w:tcPr>
          <w:p w14:paraId="04D7A92B" w14:textId="77777777" w:rsidR="004B3F04" w:rsidRDefault="004B3F04" w:rsidP="000659BE">
            <w:pPr>
              <w:pStyle w:val="TableText"/>
            </w:pPr>
            <w:r>
              <w:t>MAY</w:t>
            </w:r>
          </w:p>
        </w:tc>
        <w:tc>
          <w:tcPr>
            <w:tcW w:w="864" w:type="dxa"/>
          </w:tcPr>
          <w:p w14:paraId="6081946F" w14:textId="77777777" w:rsidR="004B3F04" w:rsidRDefault="004B3F04" w:rsidP="000659BE">
            <w:pPr>
              <w:pStyle w:val="TableText"/>
            </w:pPr>
          </w:p>
        </w:tc>
        <w:tc>
          <w:tcPr>
            <w:tcW w:w="1104" w:type="dxa"/>
          </w:tcPr>
          <w:p w14:paraId="662860E8" w14:textId="77777777" w:rsidR="004B3F04" w:rsidRDefault="006C736C" w:rsidP="000659BE">
            <w:pPr>
              <w:pStyle w:val="TableText"/>
            </w:pPr>
            <w:hyperlink w:anchor="C_4499-33501">
              <w:r w:rsidR="004B3F04">
                <w:rPr>
                  <w:rStyle w:val="HyperlinkText9pt"/>
                </w:rPr>
                <w:t>4499-33501</w:t>
              </w:r>
            </w:hyperlink>
          </w:p>
        </w:tc>
        <w:tc>
          <w:tcPr>
            <w:tcW w:w="2975" w:type="dxa"/>
          </w:tcPr>
          <w:p w14:paraId="361A846A" w14:textId="77777777" w:rsidR="004B3F04" w:rsidRDefault="004B3F04" w:rsidP="000659BE">
            <w:pPr>
              <w:pStyle w:val="TableText"/>
            </w:pPr>
          </w:p>
        </w:tc>
      </w:tr>
      <w:tr w:rsidR="004B3F04" w14:paraId="6760A4F0" w14:textId="77777777" w:rsidTr="000659BE">
        <w:trPr>
          <w:jc w:val="center"/>
        </w:trPr>
        <w:tc>
          <w:tcPr>
            <w:tcW w:w="3345" w:type="dxa"/>
          </w:tcPr>
          <w:p w14:paraId="42FA3508" w14:textId="77777777" w:rsidR="004B3F04" w:rsidRDefault="004B3F04" w:rsidP="000659BE">
            <w:pPr>
              <w:pStyle w:val="TableText"/>
            </w:pPr>
            <w:r>
              <w:tab/>
            </w:r>
            <w:r>
              <w:tab/>
              <w:t>@typeCode</w:t>
            </w:r>
          </w:p>
        </w:tc>
        <w:tc>
          <w:tcPr>
            <w:tcW w:w="720" w:type="dxa"/>
          </w:tcPr>
          <w:p w14:paraId="13D13B3E" w14:textId="77777777" w:rsidR="004B3F04" w:rsidRDefault="004B3F04" w:rsidP="000659BE">
            <w:pPr>
              <w:pStyle w:val="TableText"/>
            </w:pPr>
            <w:r>
              <w:t>1..1</w:t>
            </w:r>
          </w:p>
        </w:tc>
        <w:tc>
          <w:tcPr>
            <w:tcW w:w="1152" w:type="dxa"/>
          </w:tcPr>
          <w:p w14:paraId="5CDA6A00" w14:textId="77777777" w:rsidR="004B3F04" w:rsidRDefault="004B3F04" w:rsidP="000659BE">
            <w:pPr>
              <w:pStyle w:val="TableText"/>
            </w:pPr>
            <w:r>
              <w:t>SHALL</w:t>
            </w:r>
          </w:p>
        </w:tc>
        <w:tc>
          <w:tcPr>
            <w:tcW w:w="864" w:type="dxa"/>
          </w:tcPr>
          <w:p w14:paraId="42216FD8" w14:textId="77777777" w:rsidR="004B3F04" w:rsidRDefault="004B3F04" w:rsidP="000659BE">
            <w:pPr>
              <w:pStyle w:val="TableText"/>
            </w:pPr>
          </w:p>
        </w:tc>
        <w:tc>
          <w:tcPr>
            <w:tcW w:w="1104" w:type="dxa"/>
          </w:tcPr>
          <w:p w14:paraId="17CC9640" w14:textId="77777777" w:rsidR="004B3F04" w:rsidRDefault="006C736C" w:rsidP="000659BE">
            <w:pPr>
              <w:pStyle w:val="TableText"/>
            </w:pPr>
            <w:hyperlink w:anchor="C_4499-33503">
              <w:r w:rsidR="004B3F04">
                <w:rPr>
                  <w:rStyle w:val="HyperlinkText9pt"/>
                </w:rPr>
                <w:t>4499-33503</w:t>
              </w:r>
            </w:hyperlink>
          </w:p>
        </w:tc>
        <w:tc>
          <w:tcPr>
            <w:tcW w:w="2975" w:type="dxa"/>
          </w:tcPr>
          <w:p w14:paraId="1EACD47E" w14:textId="77777777" w:rsidR="004B3F04" w:rsidRDefault="004B3F04" w:rsidP="000659BE">
            <w:pPr>
              <w:pStyle w:val="TableText"/>
            </w:pPr>
            <w:r>
              <w:t>AUT</w:t>
            </w:r>
          </w:p>
        </w:tc>
      </w:tr>
      <w:tr w:rsidR="004B3F04" w14:paraId="7BF586D9" w14:textId="77777777" w:rsidTr="000659BE">
        <w:trPr>
          <w:jc w:val="center"/>
        </w:trPr>
        <w:tc>
          <w:tcPr>
            <w:tcW w:w="3345" w:type="dxa"/>
          </w:tcPr>
          <w:p w14:paraId="01A469C0" w14:textId="77777777" w:rsidR="004B3F04" w:rsidRDefault="004B3F04" w:rsidP="000659BE">
            <w:pPr>
              <w:pStyle w:val="TableText"/>
            </w:pPr>
            <w:r>
              <w:lastRenderedPageBreak/>
              <w:tab/>
            </w:r>
            <w:r>
              <w:tab/>
              <w:t>time</w:t>
            </w:r>
          </w:p>
        </w:tc>
        <w:tc>
          <w:tcPr>
            <w:tcW w:w="720" w:type="dxa"/>
          </w:tcPr>
          <w:p w14:paraId="1B79A712" w14:textId="77777777" w:rsidR="004B3F04" w:rsidRDefault="004B3F04" w:rsidP="000659BE">
            <w:pPr>
              <w:pStyle w:val="TableText"/>
            </w:pPr>
            <w:r>
              <w:t>1..1</w:t>
            </w:r>
          </w:p>
        </w:tc>
        <w:tc>
          <w:tcPr>
            <w:tcW w:w="1152" w:type="dxa"/>
          </w:tcPr>
          <w:p w14:paraId="250B197C" w14:textId="77777777" w:rsidR="004B3F04" w:rsidRDefault="004B3F04" w:rsidP="000659BE">
            <w:pPr>
              <w:pStyle w:val="TableText"/>
            </w:pPr>
            <w:r>
              <w:t>SHALL</w:t>
            </w:r>
          </w:p>
        </w:tc>
        <w:tc>
          <w:tcPr>
            <w:tcW w:w="864" w:type="dxa"/>
          </w:tcPr>
          <w:p w14:paraId="35DD7503" w14:textId="77777777" w:rsidR="004B3F04" w:rsidRDefault="004B3F04" w:rsidP="000659BE">
            <w:pPr>
              <w:pStyle w:val="TableText"/>
            </w:pPr>
          </w:p>
        </w:tc>
        <w:tc>
          <w:tcPr>
            <w:tcW w:w="1104" w:type="dxa"/>
          </w:tcPr>
          <w:p w14:paraId="0BDED6D0" w14:textId="77777777" w:rsidR="004B3F04" w:rsidRDefault="006C736C" w:rsidP="000659BE">
            <w:pPr>
              <w:pStyle w:val="TableText"/>
            </w:pPr>
            <w:hyperlink w:anchor="C_4499-33502">
              <w:r w:rsidR="004B3F04">
                <w:rPr>
                  <w:rStyle w:val="HyperlinkText9pt"/>
                </w:rPr>
                <w:t>4499-33502</w:t>
              </w:r>
            </w:hyperlink>
          </w:p>
        </w:tc>
        <w:tc>
          <w:tcPr>
            <w:tcW w:w="2975" w:type="dxa"/>
          </w:tcPr>
          <w:p w14:paraId="7EE395C4" w14:textId="77777777" w:rsidR="004B3F04" w:rsidRDefault="004B3F04" w:rsidP="000659BE">
            <w:pPr>
              <w:pStyle w:val="TableText"/>
            </w:pPr>
          </w:p>
        </w:tc>
      </w:tr>
      <w:tr w:rsidR="004B3F04" w14:paraId="1E72E876" w14:textId="77777777" w:rsidTr="000659BE">
        <w:trPr>
          <w:jc w:val="center"/>
        </w:trPr>
        <w:tc>
          <w:tcPr>
            <w:tcW w:w="3345" w:type="dxa"/>
          </w:tcPr>
          <w:p w14:paraId="15431C69" w14:textId="77777777" w:rsidR="004B3F04" w:rsidRDefault="004B3F04" w:rsidP="000659BE">
            <w:pPr>
              <w:pStyle w:val="TableText"/>
            </w:pPr>
            <w:r>
              <w:tab/>
            </w:r>
            <w:r>
              <w:tab/>
            </w:r>
            <w:r>
              <w:tab/>
              <w:t>low</w:t>
            </w:r>
          </w:p>
        </w:tc>
        <w:tc>
          <w:tcPr>
            <w:tcW w:w="720" w:type="dxa"/>
          </w:tcPr>
          <w:p w14:paraId="4AA59913" w14:textId="77777777" w:rsidR="004B3F04" w:rsidRDefault="004B3F04" w:rsidP="000659BE">
            <w:pPr>
              <w:pStyle w:val="TableText"/>
            </w:pPr>
            <w:r>
              <w:t>1..1</w:t>
            </w:r>
          </w:p>
        </w:tc>
        <w:tc>
          <w:tcPr>
            <w:tcW w:w="1152" w:type="dxa"/>
          </w:tcPr>
          <w:p w14:paraId="4DEE38D5" w14:textId="77777777" w:rsidR="004B3F04" w:rsidRDefault="004B3F04" w:rsidP="000659BE">
            <w:pPr>
              <w:pStyle w:val="TableText"/>
            </w:pPr>
            <w:r>
              <w:t>SHALL</w:t>
            </w:r>
          </w:p>
        </w:tc>
        <w:tc>
          <w:tcPr>
            <w:tcW w:w="864" w:type="dxa"/>
          </w:tcPr>
          <w:p w14:paraId="47070F6E" w14:textId="77777777" w:rsidR="004B3F04" w:rsidRDefault="004B3F04" w:rsidP="000659BE">
            <w:pPr>
              <w:pStyle w:val="TableText"/>
            </w:pPr>
          </w:p>
        </w:tc>
        <w:tc>
          <w:tcPr>
            <w:tcW w:w="1104" w:type="dxa"/>
          </w:tcPr>
          <w:p w14:paraId="74E7D6CF" w14:textId="77777777" w:rsidR="004B3F04" w:rsidRDefault="006C736C" w:rsidP="000659BE">
            <w:pPr>
              <w:pStyle w:val="TableText"/>
            </w:pPr>
            <w:hyperlink w:anchor="C_4499-33504">
              <w:r w:rsidR="004B3F04">
                <w:rPr>
                  <w:rStyle w:val="HyperlinkText9pt"/>
                </w:rPr>
                <w:t>4499-33504</w:t>
              </w:r>
            </w:hyperlink>
          </w:p>
        </w:tc>
        <w:tc>
          <w:tcPr>
            <w:tcW w:w="2975" w:type="dxa"/>
          </w:tcPr>
          <w:p w14:paraId="7D28B9F5" w14:textId="77777777" w:rsidR="004B3F04" w:rsidRDefault="004B3F04" w:rsidP="000659BE">
            <w:pPr>
              <w:pStyle w:val="TableText"/>
            </w:pPr>
          </w:p>
        </w:tc>
      </w:tr>
      <w:tr w:rsidR="004B3F04" w14:paraId="39C6E2C1" w14:textId="77777777" w:rsidTr="000659BE">
        <w:trPr>
          <w:jc w:val="center"/>
        </w:trPr>
        <w:tc>
          <w:tcPr>
            <w:tcW w:w="3345" w:type="dxa"/>
          </w:tcPr>
          <w:p w14:paraId="394CC578" w14:textId="77777777" w:rsidR="004B3F04" w:rsidRDefault="004B3F04" w:rsidP="000659BE">
            <w:pPr>
              <w:pStyle w:val="TableText"/>
            </w:pPr>
            <w:r>
              <w:tab/>
            </w:r>
            <w:r>
              <w:tab/>
              <w:t>role</w:t>
            </w:r>
          </w:p>
        </w:tc>
        <w:tc>
          <w:tcPr>
            <w:tcW w:w="720" w:type="dxa"/>
          </w:tcPr>
          <w:p w14:paraId="514054D3" w14:textId="77777777" w:rsidR="004B3F04" w:rsidRDefault="004B3F04" w:rsidP="000659BE">
            <w:pPr>
              <w:pStyle w:val="TableText"/>
            </w:pPr>
            <w:r>
              <w:t>1..1</w:t>
            </w:r>
          </w:p>
        </w:tc>
        <w:tc>
          <w:tcPr>
            <w:tcW w:w="1152" w:type="dxa"/>
          </w:tcPr>
          <w:p w14:paraId="2C030064" w14:textId="77777777" w:rsidR="004B3F04" w:rsidRDefault="004B3F04" w:rsidP="000659BE">
            <w:pPr>
              <w:pStyle w:val="TableText"/>
            </w:pPr>
            <w:r>
              <w:t>SHALL</w:t>
            </w:r>
          </w:p>
        </w:tc>
        <w:tc>
          <w:tcPr>
            <w:tcW w:w="864" w:type="dxa"/>
          </w:tcPr>
          <w:p w14:paraId="0A32B8B9" w14:textId="77777777" w:rsidR="004B3F04" w:rsidRDefault="004B3F04" w:rsidP="000659BE">
            <w:pPr>
              <w:pStyle w:val="TableText"/>
            </w:pPr>
          </w:p>
        </w:tc>
        <w:tc>
          <w:tcPr>
            <w:tcW w:w="1104" w:type="dxa"/>
          </w:tcPr>
          <w:p w14:paraId="56E5541E" w14:textId="77777777" w:rsidR="004B3F04" w:rsidRDefault="006C736C" w:rsidP="000659BE">
            <w:pPr>
              <w:pStyle w:val="TableText"/>
            </w:pPr>
            <w:hyperlink w:anchor="C_4499-33595">
              <w:r w:rsidR="004B3F04">
                <w:rPr>
                  <w:rStyle w:val="HyperlinkText9pt"/>
                </w:rPr>
                <w:t>4499-33595</w:t>
              </w:r>
            </w:hyperlink>
          </w:p>
        </w:tc>
        <w:tc>
          <w:tcPr>
            <w:tcW w:w="2975" w:type="dxa"/>
          </w:tcPr>
          <w:p w14:paraId="36D8E49B" w14:textId="77777777" w:rsidR="004B3F04" w:rsidRDefault="004B3F04" w:rsidP="000659BE">
            <w:pPr>
              <w:pStyle w:val="TableText"/>
            </w:pPr>
          </w:p>
        </w:tc>
      </w:tr>
      <w:tr w:rsidR="004B3F04" w14:paraId="057C5011" w14:textId="77777777" w:rsidTr="000659BE">
        <w:trPr>
          <w:jc w:val="center"/>
        </w:trPr>
        <w:tc>
          <w:tcPr>
            <w:tcW w:w="3345" w:type="dxa"/>
          </w:tcPr>
          <w:p w14:paraId="1DF5D4CA" w14:textId="77777777" w:rsidR="004B3F04" w:rsidRDefault="004B3F04" w:rsidP="000659BE">
            <w:pPr>
              <w:pStyle w:val="TableText"/>
            </w:pPr>
            <w:r>
              <w:tab/>
            </w:r>
            <w:r>
              <w:tab/>
            </w:r>
            <w:r>
              <w:tab/>
              <w:t>@classCode</w:t>
            </w:r>
          </w:p>
        </w:tc>
        <w:tc>
          <w:tcPr>
            <w:tcW w:w="720" w:type="dxa"/>
          </w:tcPr>
          <w:p w14:paraId="7AF11894" w14:textId="77777777" w:rsidR="004B3F04" w:rsidRDefault="004B3F04" w:rsidP="000659BE">
            <w:pPr>
              <w:pStyle w:val="TableText"/>
            </w:pPr>
            <w:r>
              <w:t>1..1</w:t>
            </w:r>
          </w:p>
        </w:tc>
        <w:tc>
          <w:tcPr>
            <w:tcW w:w="1152" w:type="dxa"/>
          </w:tcPr>
          <w:p w14:paraId="0E48E5BF" w14:textId="77777777" w:rsidR="004B3F04" w:rsidRDefault="004B3F04" w:rsidP="000659BE">
            <w:pPr>
              <w:pStyle w:val="TableText"/>
            </w:pPr>
            <w:r>
              <w:t>SHALL</w:t>
            </w:r>
          </w:p>
        </w:tc>
        <w:tc>
          <w:tcPr>
            <w:tcW w:w="864" w:type="dxa"/>
          </w:tcPr>
          <w:p w14:paraId="1DA28D28" w14:textId="77777777" w:rsidR="004B3F04" w:rsidRDefault="004B3F04" w:rsidP="000659BE">
            <w:pPr>
              <w:pStyle w:val="TableText"/>
            </w:pPr>
          </w:p>
        </w:tc>
        <w:tc>
          <w:tcPr>
            <w:tcW w:w="1104" w:type="dxa"/>
          </w:tcPr>
          <w:p w14:paraId="000DF6ED" w14:textId="77777777" w:rsidR="004B3F04" w:rsidRDefault="006C736C" w:rsidP="000659BE">
            <w:pPr>
              <w:pStyle w:val="TableText"/>
            </w:pPr>
            <w:hyperlink w:anchor="C_4499-33596">
              <w:r w:rsidR="004B3F04">
                <w:rPr>
                  <w:rStyle w:val="HyperlinkText9pt"/>
                </w:rPr>
                <w:t>4499-33596</w:t>
              </w:r>
            </w:hyperlink>
          </w:p>
        </w:tc>
        <w:tc>
          <w:tcPr>
            <w:tcW w:w="2975" w:type="dxa"/>
          </w:tcPr>
          <w:p w14:paraId="32C688D6" w14:textId="77777777" w:rsidR="004B3F04" w:rsidRDefault="004B3F04" w:rsidP="000659BE">
            <w:pPr>
              <w:pStyle w:val="TableText"/>
            </w:pPr>
            <w:r>
              <w:t>urn:oid:2.16.840.1.113883.5.110 (HL7RoleClass) = ROL</w:t>
            </w:r>
          </w:p>
        </w:tc>
      </w:tr>
      <w:tr w:rsidR="004B3F04" w14:paraId="0E9FF04D" w14:textId="77777777" w:rsidTr="000659BE">
        <w:trPr>
          <w:jc w:val="center"/>
        </w:trPr>
        <w:tc>
          <w:tcPr>
            <w:tcW w:w="3345" w:type="dxa"/>
          </w:tcPr>
          <w:p w14:paraId="0D184085" w14:textId="77777777" w:rsidR="004B3F04" w:rsidRDefault="004B3F04" w:rsidP="000659BE">
            <w:pPr>
              <w:pStyle w:val="TableText"/>
            </w:pPr>
            <w:r>
              <w:tab/>
            </w:r>
            <w:r>
              <w:tab/>
            </w:r>
            <w:r>
              <w:tab/>
              <w:t>id</w:t>
            </w:r>
          </w:p>
        </w:tc>
        <w:tc>
          <w:tcPr>
            <w:tcW w:w="720" w:type="dxa"/>
          </w:tcPr>
          <w:p w14:paraId="766FE576" w14:textId="77777777" w:rsidR="004B3F04" w:rsidRDefault="004B3F04" w:rsidP="000659BE">
            <w:pPr>
              <w:pStyle w:val="TableText"/>
            </w:pPr>
            <w:r>
              <w:t>0..1</w:t>
            </w:r>
          </w:p>
        </w:tc>
        <w:tc>
          <w:tcPr>
            <w:tcW w:w="1152" w:type="dxa"/>
          </w:tcPr>
          <w:p w14:paraId="3DC2D415" w14:textId="77777777" w:rsidR="004B3F04" w:rsidRDefault="004B3F04" w:rsidP="000659BE">
            <w:pPr>
              <w:pStyle w:val="TableText"/>
            </w:pPr>
            <w:r>
              <w:t>MAY</w:t>
            </w:r>
          </w:p>
        </w:tc>
        <w:tc>
          <w:tcPr>
            <w:tcW w:w="864" w:type="dxa"/>
          </w:tcPr>
          <w:p w14:paraId="764EF8FA" w14:textId="77777777" w:rsidR="004B3F04" w:rsidRDefault="004B3F04" w:rsidP="000659BE">
            <w:pPr>
              <w:pStyle w:val="TableText"/>
            </w:pPr>
          </w:p>
        </w:tc>
        <w:tc>
          <w:tcPr>
            <w:tcW w:w="1104" w:type="dxa"/>
          </w:tcPr>
          <w:p w14:paraId="4EB2765F" w14:textId="77777777" w:rsidR="004B3F04" w:rsidRDefault="006C736C" w:rsidP="000659BE">
            <w:pPr>
              <w:pStyle w:val="TableText"/>
            </w:pPr>
            <w:hyperlink w:anchor="C_4499-33597">
              <w:r w:rsidR="004B3F04">
                <w:rPr>
                  <w:rStyle w:val="HyperlinkText9pt"/>
                </w:rPr>
                <w:t>4499-33597</w:t>
              </w:r>
            </w:hyperlink>
          </w:p>
        </w:tc>
        <w:tc>
          <w:tcPr>
            <w:tcW w:w="2975" w:type="dxa"/>
          </w:tcPr>
          <w:p w14:paraId="2F73F58D" w14:textId="77777777" w:rsidR="004B3F04" w:rsidRDefault="004B3F04" w:rsidP="000659BE">
            <w:pPr>
              <w:pStyle w:val="TableText"/>
            </w:pPr>
          </w:p>
        </w:tc>
      </w:tr>
      <w:tr w:rsidR="004B3F04" w14:paraId="7B3BBDCA" w14:textId="77777777" w:rsidTr="000659BE">
        <w:trPr>
          <w:jc w:val="center"/>
        </w:trPr>
        <w:tc>
          <w:tcPr>
            <w:tcW w:w="3345" w:type="dxa"/>
          </w:tcPr>
          <w:p w14:paraId="28D277CA" w14:textId="77777777" w:rsidR="004B3F04" w:rsidRDefault="004B3F04" w:rsidP="000659BE">
            <w:pPr>
              <w:pStyle w:val="TableText"/>
            </w:pPr>
            <w:r>
              <w:tab/>
              <w:t>participation</w:t>
            </w:r>
          </w:p>
        </w:tc>
        <w:tc>
          <w:tcPr>
            <w:tcW w:w="720" w:type="dxa"/>
          </w:tcPr>
          <w:p w14:paraId="2D4A549B" w14:textId="77777777" w:rsidR="004B3F04" w:rsidRDefault="004B3F04" w:rsidP="000659BE">
            <w:pPr>
              <w:pStyle w:val="TableText"/>
            </w:pPr>
            <w:r>
              <w:t>0..*</w:t>
            </w:r>
          </w:p>
        </w:tc>
        <w:tc>
          <w:tcPr>
            <w:tcW w:w="1152" w:type="dxa"/>
          </w:tcPr>
          <w:p w14:paraId="179C7815" w14:textId="77777777" w:rsidR="004B3F04" w:rsidRDefault="004B3F04" w:rsidP="000659BE">
            <w:pPr>
              <w:pStyle w:val="TableText"/>
            </w:pPr>
            <w:r>
              <w:t>MAY</w:t>
            </w:r>
          </w:p>
        </w:tc>
        <w:tc>
          <w:tcPr>
            <w:tcW w:w="864" w:type="dxa"/>
          </w:tcPr>
          <w:p w14:paraId="68B772D3" w14:textId="77777777" w:rsidR="004B3F04" w:rsidRDefault="004B3F04" w:rsidP="000659BE">
            <w:pPr>
              <w:pStyle w:val="TableText"/>
            </w:pPr>
          </w:p>
        </w:tc>
        <w:tc>
          <w:tcPr>
            <w:tcW w:w="1104" w:type="dxa"/>
          </w:tcPr>
          <w:p w14:paraId="60BD0781" w14:textId="77777777" w:rsidR="004B3F04" w:rsidRDefault="006C736C" w:rsidP="000659BE">
            <w:pPr>
              <w:pStyle w:val="TableText"/>
            </w:pPr>
            <w:hyperlink w:anchor="C_4499-35373">
              <w:r w:rsidR="004B3F04">
                <w:rPr>
                  <w:rStyle w:val="HyperlinkText9pt"/>
                </w:rPr>
                <w:t>4499-35373</w:t>
              </w:r>
            </w:hyperlink>
          </w:p>
        </w:tc>
        <w:tc>
          <w:tcPr>
            <w:tcW w:w="2975" w:type="dxa"/>
          </w:tcPr>
          <w:p w14:paraId="4ED5CD8F" w14:textId="77777777" w:rsidR="004B3F04" w:rsidRDefault="004B3F04" w:rsidP="000659BE">
            <w:pPr>
              <w:pStyle w:val="TableText"/>
            </w:pPr>
          </w:p>
        </w:tc>
      </w:tr>
      <w:tr w:rsidR="004B3F04" w14:paraId="7BAED4DD" w14:textId="77777777" w:rsidTr="000659BE">
        <w:trPr>
          <w:jc w:val="center"/>
        </w:trPr>
        <w:tc>
          <w:tcPr>
            <w:tcW w:w="3345" w:type="dxa"/>
          </w:tcPr>
          <w:p w14:paraId="3DECDC3A" w14:textId="77777777" w:rsidR="004B3F04" w:rsidRDefault="004B3F04" w:rsidP="000659BE">
            <w:pPr>
              <w:pStyle w:val="TableText"/>
            </w:pPr>
            <w:r>
              <w:tab/>
            </w:r>
            <w:r>
              <w:tab/>
              <w:t>@typeCode</w:t>
            </w:r>
          </w:p>
        </w:tc>
        <w:tc>
          <w:tcPr>
            <w:tcW w:w="720" w:type="dxa"/>
          </w:tcPr>
          <w:p w14:paraId="42C98200" w14:textId="77777777" w:rsidR="004B3F04" w:rsidRDefault="004B3F04" w:rsidP="000659BE">
            <w:pPr>
              <w:pStyle w:val="TableText"/>
            </w:pPr>
            <w:r>
              <w:t>1..1</w:t>
            </w:r>
          </w:p>
        </w:tc>
        <w:tc>
          <w:tcPr>
            <w:tcW w:w="1152" w:type="dxa"/>
          </w:tcPr>
          <w:p w14:paraId="478D072D" w14:textId="77777777" w:rsidR="004B3F04" w:rsidRDefault="004B3F04" w:rsidP="000659BE">
            <w:pPr>
              <w:pStyle w:val="TableText"/>
            </w:pPr>
            <w:r>
              <w:t>SHALL</w:t>
            </w:r>
          </w:p>
        </w:tc>
        <w:tc>
          <w:tcPr>
            <w:tcW w:w="864" w:type="dxa"/>
          </w:tcPr>
          <w:p w14:paraId="085926A3" w14:textId="77777777" w:rsidR="004B3F04" w:rsidRDefault="004B3F04" w:rsidP="000659BE">
            <w:pPr>
              <w:pStyle w:val="TableText"/>
            </w:pPr>
          </w:p>
        </w:tc>
        <w:tc>
          <w:tcPr>
            <w:tcW w:w="1104" w:type="dxa"/>
          </w:tcPr>
          <w:p w14:paraId="5F2BF429" w14:textId="77777777" w:rsidR="004B3F04" w:rsidRDefault="006C736C" w:rsidP="000659BE">
            <w:pPr>
              <w:pStyle w:val="TableText"/>
            </w:pPr>
            <w:hyperlink w:anchor="C_4499-35379">
              <w:r w:rsidR="004B3F04">
                <w:rPr>
                  <w:rStyle w:val="HyperlinkText9pt"/>
                </w:rPr>
                <w:t>4499-35379</w:t>
              </w:r>
            </w:hyperlink>
          </w:p>
        </w:tc>
        <w:tc>
          <w:tcPr>
            <w:tcW w:w="2975" w:type="dxa"/>
          </w:tcPr>
          <w:p w14:paraId="3442A488" w14:textId="77777777" w:rsidR="004B3F04" w:rsidRDefault="004B3F04" w:rsidP="000659BE">
            <w:pPr>
              <w:pStyle w:val="TableText"/>
            </w:pPr>
            <w:r>
              <w:t>urn:oid:2.16.840.1.113883.5.90 (HL7ParticipationType) = PART</w:t>
            </w:r>
          </w:p>
        </w:tc>
      </w:tr>
      <w:tr w:rsidR="004B3F04" w14:paraId="745A6214" w14:textId="77777777" w:rsidTr="000659BE">
        <w:trPr>
          <w:jc w:val="center"/>
        </w:trPr>
        <w:tc>
          <w:tcPr>
            <w:tcW w:w="3345" w:type="dxa"/>
          </w:tcPr>
          <w:p w14:paraId="7D290BDB" w14:textId="77777777" w:rsidR="004B3F04" w:rsidRDefault="004B3F04" w:rsidP="000659BE">
            <w:pPr>
              <w:pStyle w:val="TableText"/>
            </w:pPr>
            <w:r>
              <w:tab/>
            </w:r>
            <w:r>
              <w:tab/>
              <w:t>role</w:t>
            </w:r>
          </w:p>
        </w:tc>
        <w:tc>
          <w:tcPr>
            <w:tcW w:w="720" w:type="dxa"/>
          </w:tcPr>
          <w:p w14:paraId="2AB8CE37" w14:textId="77777777" w:rsidR="004B3F04" w:rsidRDefault="004B3F04" w:rsidP="000659BE">
            <w:pPr>
              <w:pStyle w:val="TableText"/>
            </w:pPr>
            <w:r>
              <w:t>1..1</w:t>
            </w:r>
          </w:p>
        </w:tc>
        <w:tc>
          <w:tcPr>
            <w:tcW w:w="1152" w:type="dxa"/>
          </w:tcPr>
          <w:p w14:paraId="0ECBDEFD" w14:textId="77777777" w:rsidR="004B3F04" w:rsidRDefault="004B3F04" w:rsidP="000659BE">
            <w:pPr>
              <w:pStyle w:val="TableText"/>
            </w:pPr>
            <w:r>
              <w:t>SHALL</w:t>
            </w:r>
          </w:p>
        </w:tc>
        <w:tc>
          <w:tcPr>
            <w:tcW w:w="864" w:type="dxa"/>
          </w:tcPr>
          <w:p w14:paraId="3E363C91" w14:textId="77777777" w:rsidR="004B3F04" w:rsidRDefault="004B3F04" w:rsidP="000659BE">
            <w:pPr>
              <w:pStyle w:val="TableText"/>
            </w:pPr>
          </w:p>
        </w:tc>
        <w:tc>
          <w:tcPr>
            <w:tcW w:w="1104" w:type="dxa"/>
          </w:tcPr>
          <w:p w14:paraId="41BE6A68" w14:textId="77777777" w:rsidR="004B3F04" w:rsidRDefault="006C736C" w:rsidP="000659BE">
            <w:pPr>
              <w:pStyle w:val="TableText"/>
            </w:pPr>
            <w:hyperlink w:anchor="C_4499-36223">
              <w:r w:rsidR="004B3F04">
                <w:rPr>
                  <w:rStyle w:val="HyperlinkText9pt"/>
                </w:rPr>
                <w:t>4499-36223</w:t>
              </w:r>
            </w:hyperlink>
          </w:p>
        </w:tc>
        <w:tc>
          <w:tcPr>
            <w:tcW w:w="2975" w:type="dxa"/>
          </w:tcPr>
          <w:p w14:paraId="4104E88E"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79D44050" w14:textId="77777777" w:rsidTr="000659BE">
        <w:trPr>
          <w:jc w:val="center"/>
        </w:trPr>
        <w:tc>
          <w:tcPr>
            <w:tcW w:w="3345" w:type="dxa"/>
          </w:tcPr>
          <w:p w14:paraId="4A7198F1" w14:textId="77777777" w:rsidR="004B3F04" w:rsidRDefault="004B3F04" w:rsidP="000659BE">
            <w:pPr>
              <w:pStyle w:val="TableText"/>
            </w:pPr>
            <w:r>
              <w:tab/>
              <w:t>participation</w:t>
            </w:r>
          </w:p>
        </w:tc>
        <w:tc>
          <w:tcPr>
            <w:tcW w:w="720" w:type="dxa"/>
          </w:tcPr>
          <w:p w14:paraId="0305432D" w14:textId="77777777" w:rsidR="004B3F04" w:rsidRDefault="004B3F04" w:rsidP="000659BE">
            <w:pPr>
              <w:pStyle w:val="TableText"/>
            </w:pPr>
            <w:r>
              <w:t>0..*</w:t>
            </w:r>
          </w:p>
        </w:tc>
        <w:tc>
          <w:tcPr>
            <w:tcW w:w="1152" w:type="dxa"/>
          </w:tcPr>
          <w:p w14:paraId="7BEEBEDB" w14:textId="77777777" w:rsidR="004B3F04" w:rsidRDefault="004B3F04" w:rsidP="000659BE">
            <w:pPr>
              <w:pStyle w:val="TableText"/>
            </w:pPr>
            <w:r>
              <w:t>MAY</w:t>
            </w:r>
          </w:p>
        </w:tc>
        <w:tc>
          <w:tcPr>
            <w:tcW w:w="864" w:type="dxa"/>
          </w:tcPr>
          <w:p w14:paraId="111CC988" w14:textId="77777777" w:rsidR="004B3F04" w:rsidRDefault="004B3F04" w:rsidP="000659BE">
            <w:pPr>
              <w:pStyle w:val="TableText"/>
            </w:pPr>
          </w:p>
        </w:tc>
        <w:tc>
          <w:tcPr>
            <w:tcW w:w="1104" w:type="dxa"/>
          </w:tcPr>
          <w:p w14:paraId="186C1517" w14:textId="77777777" w:rsidR="004B3F04" w:rsidRDefault="006C736C" w:rsidP="000659BE">
            <w:pPr>
              <w:pStyle w:val="TableText"/>
            </w:pPr>
            <w:hyperlink w:anchor="C_4499-35377">
              <w:r w:rsidR="004B3F04">
                <w:rPr>
                  <w:rStyle w:val="HyperlinkText9pt"/>
                </w:rPr>
                <w:t>4499-35377</w:t>
              </w:r>
            </w:hyperlink>
          </w:p>
        </w:tc>
        <w:tc>
          <w:tcPr>
            <w:tcW w:w="2975" w:type="dxa"/>
          </w:tcPr>
          <w:p w14:paraId="0571CD0E" w14:textId="77777777" w:rsidR="004B3F04" w:rsidRDefault="004B3F04" w:rsidP="000659BE">
            <w:pPr>
              <w:pStyle w:val="TableText"/>
            </w:pPr>
          </w:p>
        </w:tc>
      </w:tr>
      <w:tr w:rsidR="004B3F04" w14:paraId="2B88099A" w14:textId="77777777" w:rsidTr="000659BE">
        <w:trPr>
          <w:jc w:val="center"/>
        </w:trPr>
        <w:tc>
          <w:tcPr>
            <w:tcW w:w="3345" w:type="dxa"/>
          </w:tcPr>
          <w:p w14:paraId="5EB44009" w14:textId="77777777" w:rsidR="004B3F04" w:rsidRDefault="004B3F04" w:rsidP="000659BE">
            <w:pPr>
              <w:pStyle w:val="TableText"/>
            </w:pPr>
            <w:r>
              <w:tab/>
            </w:r>
            <w:r>
              <w:tab/>
              <w:t>@typeCode</w:t>
            </w:r>
          </w:p>
        </w:tc>
        <w:tc>
          <w:tcPr>
            <w:tcW w:w="720" w:type="dxa"/>
          </w:tcPr>
          <w:p w14:paraId="44098697" w14:textId="77777777" w:rsidR="004B3F04" w:rsidRDefault="004B3F04" w:rsidP="000659BE">
            <w:pPr>
              <w:pStyle w:val="TableText"/>
            </w:pPr>
            <w:r>
              <w:t>1..1</w:t>
            </w:r>
          </w:p>
        </w:tc>
        <w:tc>
          <w:tcPr>
            <w:tcW w:w="1152" w:type="dxa"/>
          </w:tcPr>
          <w:p w14:paraId="3C7D2938" w14:textId="77777777" w:rsidR="004B3F04" w:rsidRDefault="004B3F04" w:rsidP="000659BE">
            <w:pPr>
              <w:pStyle w:val="TableText"/>
            </w:pPr>
            <w:r>
              <w:t>SHALL</w:t>
            </w:r>
          </w:p>
        </w:tc>
        <w:tc>
          <w:tcPr>
            <w:tcW w:w="864" w:type="dxa"/>
          </w:tcPr>
          <w:p w14:paraId="28A3256F" w14:textId="77777777" w:rsidR="004B3F04" w:rsidRDefault="004B3F04" w:rsidP="000659BE">
            <w:pPr>
              <w:pStyle w:val="TableText"/>
            </w:pPr>
          </w:p>
        </w:tc>
        <w:tc>
          <w:tcPr>
            <w:tcW w:w="1104" w:type="dxa"/>
          </w:tcPr>
          <w:p w14:paraId="15DFCFDF" w14:textId="77777777" w:rsidR="004B3F04" w:rsidRDefault="006C736C" w:rsidP="000659BE">
            <w:pPr>
              <w:pStyle w:val="TableText"/>
            </w:pPr>
            <w:hyperlink w:anchor="C_4499-35381">
              <w:r w:rsidR="004B3F04">
                <w:rPr>
                  <w:rStyle w:val="HyperlinkText9pt"/>
                </w:rPr>
                <w:t>4499-35381</w:t>
              </w:r>
            </w:hyperlink>
          </w:p>
        </w:tc>
        <w:tc>
          <w:tcPr>
            <w:tcW w:w="2975" w:type="dxa"/>
          </w:tcPr>
          <w:p w14:paraId="4636487F" w14:textId="77777777" w:rsidR="004B3F04" w:rsidRDefault="004B3F04" w:rsidP="000659BE">
            <w:pPr>
              <w:pStyle w:val="TableText"/>
            </w:pPr>
            <w:r>
              <w:t>urn:oid:2.16.840.1.113883.5.90 (HL7ParticipationType) = PART</w:t>
            </w:r>
          </w:p>
        </w:tc>
      </w:tr>
      <w:tr w:rsidR="004B3F04" w14:paraId="76E1A42A" w14:textId="77777777" w:rsidTr="000659BE">
        <w:trPr>
          <w:jc w:val="center"/>
        </w:trPr>
        <w:tc>
          <w:tcPr>
            <w:tcW w:w="3345" w:type="dxa"/>
          </w:tcPr>
          <w:p w14:paraId="1CE52E24" w14:textId="77777777" w:rsidR="004B3F04" w:rsidRDefault="004B3F04" w:rsidP="000659BE">
            <w:pPr>
              <w:pStyle w:val="TableText"/>
            </w:pPr>
            <w:r>
              <w:tab/>
            </w:r>
            <w:r>
              <w:tab/>
              <w:t>role</w:t>
            </w:r>
          </w:p>
        </w:tc>
        <w:tc>
          <w:tcPr>
            <w:tcW w:w="720" w:type="dxa"/>
          </w:tcPr>
          <w:p w14:paraId="1F27E2B6" w14:textId="77777777" w:rsidR="004B3F04" w:rsidRDefault="004B3F04" w:rsidP="000659BE">
            <w:pPr>
              <w:pStyle w:val="TableText"/>
            </w:pPr>
            <w:r>
              <w:t>1..1</w:t>
            </w:r>
          </w:p>
        </w:tc>
        <w:tc>
          <w:tcPr>
            <w:tcW w:w="1152" w:type="dxa"/>
          </w:tcPr>
          <w:p w14:paraId="58312C78" w14:textId="77777777" w:rsidR="004B3F04" w:rsidRDefault="004B3F04" w:rsidP="000659BE">
            <w:pPr>
              <w:pStyle w:val="TableText"/>
            </w:pPr>
            <w:r>
              <w:t>SHALL</w:t>
            </w:r>
          </w:p>
        </w:tc>
        <w:tc>
          <w:tcPr>
            <w:tcW w:w="864" w:type="dxa"/>
          </w:tcPr>
          <w:p w14:paraId="7183D4F4" w14:textId="77777777" w:rsidR="004B3F04" w:rsidRDefault="004B3F04" w:rsidP="000659BE">
            <w:pPr>
              <w:pStyle w:val="TableText"/>
            </w:pPr>
          </w:p>
        </w:tc>
        <w:tc>
          <w:tcPr>
            <w:tcW w:w="1104" w:type="dxa"/>
          </w:tcPr>
          <w:p w14:paraId="698D7AEA" w14:textId="77777777" w:rsidR="004B3F04" w:rsidRDefault="006C736C" w:rsidP="000659BE">
            <w:pPr>
              <w:pStyle w:val="TableText"/>
            </w:pPr>
            <w:hyperlink w:anchor="C_4499-36224">
              <w:r w:rsidR="004B3F04">
                <w:rPr>
                  <w:rStyle w:val="HyperlinkText9pt"/>
                </w:rPr>
                <w:t>4499-36224</w:t>
              </w:r>
            </w:hyperlink>
          </w:p>
        </w:tc>
        <w:tc>
          <w:tcPr>
            <w:tcW w:w="2975" w:type="dxa"/>
          </w:tcPr>
          <w:p w14:paraId="73B160F6"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1990E5B" w14:textId="77777777" w:rsidTr="000659BE">
        <w:trPr>
          <w:jc w:val="center"/>
        </w:trPr>
        <w:tc>
          <w:tcPr>
            <w:tcW w:w="3345" w:type="dxa"/>
          </w:tcPr>
          <w:p w14:paraId="4963E78D" w14:textId="77777777" w:rsidR="004B3F04" w:rsidRDefault="004B3F04" w:rsidP="000659BE">
            <w:pPr>
              <w:pStyle w:val="TableText"/>
            </w:pPr>
            <w:r>
              <w:tab/>
              <w:t>participation</w:t>
            </w:r>
          </w:p>
        </w:tc>
        <w:tc>
          <w:tcPr>
            <w:tcW w:w="720" w:type="dxa"/>
          </w:tcPr>
          <w:p w14:paraId="18B6F5A6" w14:textId="77777777" w:rsidR="004B3F04" w:rsidRDefault="004B3F04" w:rsidP="000659BE">
            <w:pPr>
              <w:pStyle w:val="TableText"/>
            </w:pPr>
            <w:r>
              <w:t>0..*</w:t>
            </w:r>
          </w:p>
        </w:tc>
        <w:tc>
          <w:tcPr>
            <w:tcW w:w="1152" w:type="dxa"/>
          </w:tcPr>
          <w:p w14:paraId="3DFAAA96" w14:textId="77777777" w:rsidR="004B3F04" w:rsidRDefault="004B3F04" w:rsidP="000659BE">
            <w:pPr>
              <w:pStyle w:val="TableText"/>
            </w:pPr>
            <w:r>
              <w:t>MAY</w:t>
            </w:r>
          </w:p>
        </w:tc>
        <w:tc>
          <w:tcPr>
            <w:tcW w:w="864" w:type="dxa"/>
          </w:tcPr>
          <w:p w14:paraId="546F08B1" w14:textId="77777777" w:rsidR="004B3F04" w:rsidRDefault="004B3F04" w:rsidP="000659BE">
            <w:pPr>
              <w:pStyle w:val="TableText"/>
            </w:pPr>
          </w:p>
        </w:tc>
        <w:tc>
          <w:tcPr>
            <w:tcW w:w="1104" w:type="dxa"/>
          </w:tcPr>
          <w:p w14:paraId="42AD6417" w14:textId="77777777" w:rsidR="004B3F04" w:rsidRDefault="006C736C" w:rsidP="000659BE">
            <w:pPr>
              <w:pStyle w:val="TableText"/>
            </w:pPr>
            <w:hyperlink w:anchor="C_4499-35898">
              <w:r w:rsidR="004B3F04">
                <w:rPr>
                  <w:rStyle w:val="HyperlinkText9pt"/>
                </w:rPr>
                <w:t>4499-35898</w:t>
              </w:r>
            </w:hyperlink>
          </w:p>
        </w:tc>
        <w:tc>
          <w:tcPr>
            <w:tcW w:w="2975" w:type="dxa"/>
          </w:tcPr>
          <w:p w14:paraId="10E58E84" w14:textId="77777777" w:rsidR="004B3F04" w:rsidRDefault="004B3F04" w:rsidP="000659BE">
            <w:pPr>
              <w:pStyle w:val="TableText"/>
            </w:pPr>
          </w:p>
        </w:tc>
      </w:tr>
      <w:tr w:rsidR="004B3F04" w14:paraId="1ACF53F5" w14:textId="77777777" w:rsidTr="000659BE">
        <w:trPr>
          <w:jc w:val="center"/>
        </w:trPr>
        <w:tc>
          <w:tcPr>
            <w:tcW w:w="3345" w:type="dxa"/>
          </w:tcPr>
          <w:p w14:paraId="77C89FEF" w14:textId="77777777" w:rsidR="004B3F04" w:rsidRDefault="004B3F04" w:rsidP="000659BE">
            <w:pPr>
              <w:pStyle w:val="TableText"/>
            </w:pPr>
            <w:r>
              <w:tab/>
            </w:r>
            <w:r>
              <w:tab/>
              <w:t>@typeCode</w:t>
            </w:r>
          </w:p>
        </w:tc>
        <w:tc>
          <w:tcPr>
            <w:tcW w:w="720" w:type="dxa"/>
          </w:tcPr>
          <w:p w14:paraId="66AC7CB9" w14:textId="77777777" w:rsidR="004B3F04" w:rsidRDefault="004B3F04" w:rsidP="000659BE">
            <w:pPr>
              <w:pStyle w:val="TableText"/>
            </w:pPr>
            <w:r>
              <w:t>1..1</w:t>
            </w:r>
          </w:p>
        </w:tc>
        <w:tc>
          <w:tcPr>
            <w:tcW w:w="1152" w:type="dxa"/>
          </w:tcPr>
          <w:p w14:paraId="0239AA70" w14:textId="77777777" w:rsidR="004B3F04" w:rsidRDefault="004B3F04" w:rsidP="000659BE">
            <w:pPr>
              <w:pStyle w:val="TableText"/>
            </w:pPr>
            <w:r>
              <w:t>SHALL</w:t>
            </w:r>
          </w:p>
        </w:tc>
        <w:tc>
          <w:tcPr>
            <w:tcW w:w="864" w:type="dxa"/>
          </w:tcPr>
          <w:p w14:paraId="794C4D5F" w14:textId="77777777" w:rsidR="004B3F04" w:rsidRDefault="004B3F04" w:rsidP="000659BE">
            <w:pPr>
              <w:pStyle w:val="TableText"/>
            </w:pPr>
          </w:p>
        </w:tc>
        <w:tc>
          <w:tcPr>
            <w:tcW w:w="1104" w:type="dxa"/>
          </w:tcPr>
          <w:p w14:paraId="7F4128AD" w14:textId="77777777" w:rsidR="004B3F04" w:rsidRDefault="006C736C" w:rsidP="000659BE">
            <w:pPr>
              <w:pStyle w:val="TableText"/>
            </w:pPr>
            <w:hyperlink w:anchor="C_4499-35899">
              <w:r w:rsidR="004B3F04">
                <w:rPr>
                  <w:rStyle w:val="HyperlinkText9pt"/>
                </w:rPr>
                <w:t>4499-35899</w:t>
              </w:r>
            </w:hyperlink>
          </w:p>
        </w:tc>
        <w:tc>
          <w:tcPr>
            <w:tcW w:w="2975" w:type="dxa"/>
          </w:tcPr>
          <w:p w14:paraId="01C26CAA" w14:textId="77777777" w:rsidR="004B3F04" w:rsidRDefault="004B3F04" w:rsidP="000659BE">
            <w:pPr>
              <w:pStyle w:val="TableText"/>
            </w:pPr>
            <w:r>
              <w:t>urn:oid:2.16.840.1.113883.5.90 (HL7ParticipationType) = PART</w:t>
            </w:r>
          </w:p>
        </w:tc>
      </w:tr>
      <w:tr w:rsidR="004B3F04" w14:paraId="55ABB971" w14:textId="77777777" w:rsidTr="000659BE">
        <w:trPr>
          <w:jc w:val="center"/>
        </w:trPr>
        <w:tc>
          <w:tcPr>
            <w:tcW w:w="3345" w:type="dxa"/>
          </w:tcPr>
          <w:p w14:paraId="1ED49934" w14:textId="77777777" w:rsidR="004B3F04" w:rsidRDefault="004B3F04" w:rsidP="000659BE">
            <w:pPr>
              <w:pStyle w:val="TableText"/>
            </w:pPr>
            <w:r>
              <w:tab/>
            </w:r>
            <w:r>
              <w:tab/>
              <w:t>role</w:t>
            </w:r>
          </w:p>
        </w:tc>
        <w:tc>
          <w:tcPr>
            <w:tcW w:w="720" w:type="dxa"/>
          </w:tcPr>
          <w:p w14:paraId="5D061709" w14:textId="77777777" w:rsidR="004B3F04" w:rsidRDefault="004B3F04" w:rsidP="000659BE">
            <w:pPr>
              <w:pStyle w:val="TableText"/>
            </w:pPr>
            <w:r>
              <w:t>1..1</w:t>
            </w:r>
          </w:p>
        </w:tc>
        <w:tc>
          <w:tcPr>
            <w:tcW w:w="1152" w:type="dxa"/>
          </w:tcPr>
          <w:p w14:paraId="4DAEA87C" w14:textId="77777777" w:rsidR="004B3F04" w:rsidRDefault="004B3F04" w:rsidP="000659BE">
            <w:pPr>
              <w:pStyle w:val="TableText"/>
            </w:pPr>
            <w:r>
              <w:t>SHALL</w:t>
            </w:r>
          </w:p>
        </w:tc>
        <w:tc>
          <w:tcPr>
            <w:tcW w:w="864" w:type="dxa"/>
          </w:tcPr>
          <w:p w14:paraId="40826C52" w14:textId="77777777" w:rsidR="004B3F04" w:rsidRDefault="004B3F04" w:rsidP="000659BE">
            <w:pPr>
              <w:pStyle w:val="TableText"/>
            </w:pPr>
          </w:p>
        </w:tc>
        <w:tc>
          <w:tcPr>
            <w:tcW w:w="1104" w:type="dxa"/>
          </w:tcPr>
          <w:p w14:paraId="6682665F" w14:textId="77777777" w:rsidR="004B3F04" w:rsidRDefault="006C736C" w:rsidP="000659BE">
            <w:pPr>
              <w:pStyle w:val="TableText"/>
            </w:pPr>
            <w:hyperlink w:anchor="C_4499-36225">
              <w:r w:rsidR="004B3F04">
                <w:rPr>
                  <w:rStyle w:val="HyperlinkText9pt"/>
                </w:rPr>
                <w:t>4499-36225</w:t>
              </w:r>
            </w:hyperlink>
          </w:p>
        </w:tc>
        <w:tc>
          <w:tcPr>
            <w:tcW w:w="2975" w:type="dxa"/>
          </w:tcPr>
          <w:p w14:paraId="339E2986"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D7F8126" w14:textId="77777777" w:rsidTr="000659BE">
        <w:trPr>
          <w:jc w:val="center"/>
        </w:trPr>
        <w:tc>
          <w:tcPr>
            <w:tcW w:w="3345" w:type="dxa"/>
          </w:tcPr>
          <w:p w14:paraId="37F613FF" w14:textId="77777777" w:rsidR="004B3F04" w:rsidRDefault="004B3F04" w:rsidP="000659BE">
            <w:pPr>
              <w:pStyle w:val="TableText"/>
            </w:pPr>
            <w:r>
              <w:tab/>
              <w:t>participation</w:t>
            </w:r>
          </w:p>
        </w:tc>
        <w:tc>
          <w:tcPr>
            <w:tcW w:w="720" w:type="dxa"/>
          </w:tcPr>
          <w:p w14:paraId="7669DF59" w14:textId="77777777" w:rsidR="004B3F04" w:rsidRDefault="004B3F04" w:rsidP="000659BE">
            <w:pPr>
              <w:pStyle w:val="TableText"/>
            </w:pPr>
            <w:r>
              <w:t>0..1</w:t>
            </w:r>
          </w:p>
        </w:tc>
        <w:tc>
          <w:tcPr>
            <w:tcW w:w="1152" w:type="dxa"/>
          </w:tcPr>
          <w:p w14:paraId="56AA3EA2" w14:textId="77777777" w:rsidR="004B3F04" w:rsidRDefault="004B3F04" w:rsidP="000659BE">
            <w:pPr>
              <w:pStyle w:val="TableText"/>
            </w:pPr>
            <w:r>
              <w:t>MAY</w:t>
            </w:r>
          </w:p>
        </w:tc>
        <w:tc>
          <w:tcPr>
            <w:tcW w:w="864" w:type="dxa"/>
          </w:tcPr>
          <w:p w14:paraId="5C31BCDE" w14:textId="77777777" w:rsidR="004B3F04" w:rsidRDefault="004B3F04" w:rsidP="000659BE">
            <w:pPr>
              <w:pStyle w:val="TableText"/>
            </w:pPr>
          </w:p>
        </w:tc>
        <w:tc>
          <w:tcPr>
            <w:tcW w:w="1104" w:type="dxa"/>
          </w:tcPr>
          <w:p w14:paraId="7B277FB0" w14:textId="77777777" w:rsidR="004B3F04" w:rsidRDefault="006C736C" w:rsidP="000659BE">
            <w:pPr>
              <w:pStyle w:val="TableText"/>
            </w:pPr>
            <w:hyperlink w:anchor="C_4499-35375">
              <w:r w:rsidR="004B3F04">
                <w:rPr>
                  <w:rStyle w:val="HyperlinkText9pt"/>
                </w:rPr>
                <w:t>4499-35375</w:t>
              </w:r>
            </w:hyperlink>
          </w:p>
        </w:tc>
        <w:tc>
          <w:tcPr>
            <w:tcW w:w="2975" w:type="dxa"/>
          </w:tcPr>
          <w:p w14:paraId="355A8A7C" w14:textId="77777777" w:rsidR="004B3F04" w:rsidRDefault="004B3F04" w:rsidP="000659BE">
            <w:pPr>
              <w:pStyle w:val="TableText"/>
            </w:pPr>
          </w:p>
        </w:tc>
      </w:tr>
      <w:tr w:rsidR="004B3F04" w14:paraId="5B07AD11" w14:textId="77777777" w:rsidTr="000659BE">
        <w:trPr>
          <w:jc w:val="center"/>
        </w:trPr>
        <w:tc>
          <w:tcPr>
            <w:tcW w:w="3345" w:type="dxa"/>
          </w:tcPr>
          <w:p w14:paraId="4F8A814B" w14:textId="77777777" w:rsidR="004B3F04" w:rsidRDefault="004B3F04" w:rsidP="000659BE">
            <w:pPr>
              <w:pStyle w:val="TableText"/>
            </w:pPr>
            <w:r>
              <w:tab/>
            </w:r>
            <w:r>
              <w:tab/>
              <w:t>@typeCode</w:t>
            </w:r>
          </w:p>
        </w:tc>
        <w:tc>
          <w:tcPr>
            <w:tcW w:w="720" w:type="dxa"/>
          </w:tcPr>
          <w:p w14:paraId="0F8F0911" w14:textId="77777777" w:rsidR="004B3F04" w:rsidRDefault="004B3F04" w:rsidP="000659BE">
            <w:pPr>
              <w:pStyle w:val="TableText"/>
            </w:pPr>
            <w:r>
              <w:t>1..1</w:t>
            </w:r>
          </w:p>
        </w:tc>
        <w:tc>
          <w:tcPr>
            <w:tcW w:w="1152" w:type="dxa"/>
          </w:tcPr>
          <w:p w14:paraId="7D5B9D73" w14:textId="77777777" w:rsidR="004B3F04" w:rsidRDefault="004B3F04" w:rsidP="000659BE">
            <w:pPr>
              <w:pStyle w:val="TableText"/>
            </w:pPr>
            <w:r>
              <w:t>SHALL</w:t>
            </w:r>
          </w:p>
        </w:tc>
        <w:tc>
          <w:tcPr>
            <w:tcW w:w="864" w:type="dxa"/>
          </w:tcPr>
          <w:p w14:paraId="3EB44189" w14:textId="77777777" w:rsidR="004B3F04" w:rsidRDefault="004B3F04" w:rsidP="000659BE">
            <w:pPr>
              <w:pStyle w:val="TableText"/>
            </w:pPr>
          </w:p>
        </w:tc>
        <w:tc>
          <w:tcPr>
            <w:tcW w:w="1104" w:type="dxa"/>
          </w:tcPr>
          <w:p w14:paraId="2442E8E2" w14:textId="77777777" w:rsidR="004B3F04" w:rsidRDefault="006C736C" w:rsidP="000659BE">
            <w:pPr>
              <w:pStyle w:val="TableText"/>
            </w:pPr>
            <w:hyperlink w:anchor="C_4499-35380">
              <w:r w:rsidR="004B3F04">
                <w:rPr>
                  <w:rStyle w:val="HyperlinkText9pt"/>
                </w:rPr>
                <w:t>4499-35380</w:t>
              </w:r>
            </w:hyperlink>
          </w:p>
        </w:tc>
        <w:tc>
          <w:tcPr>
            <w:tcW w:w="2975" w:type="dxa"/>
          </w:tcPr>
          <w:p w14:paraId="35ECDDD9" w14:textId="77777777" w:rsidR="004B3F04" w:rsidRDefault="004B3F04" w:rsidP="000659BE">
            <w:pPr>
              <w:pStyle w:val="TableText"/>
            </w:pPr>
            <w:r>
              <w:t>urn:oid:2.16.840.1.113883.5.90 (HL7ParticipationType) = PART</w:t>
            </w:r>
          </w:p>
        </w:tc>
      </w:tr>
      <w:tr w:rsidR="004B3F04" w14:paraId="2CB7A4FB" w14:textId="77777777" w:rsidTr="000659BE">
        <w:trPr>
          <w:jc w:val="center"/>
        </w:trPr>
        <w:tc>
          <w:tcPr>
            <w:tcW w:w="3345" w:type="dxa"/>
          </w:tcPr>
          <w:p w14:paraId="508739D8" w14:textId="77777777" w:rsidR="004B3F04" w:rsidRDefault="004B3F04" w:rsidP="000659BE">
            <w:pPr>
              <w:pStyle w:val="TableText"/>
            </w:pPr>
            <w:r>
              <w:tab/>
            </w:r>
            <w:r>
              <w:tab/>
              <w:t>patient</w:t>
            </w:r>
          </w:p>
        </w:tc>
        <w:tc>
          <w:tcPr>
            <w:tcW w:w="720" w:type="dxa"/>
          </w:tcPr>
          <w:p w14:paraId="6EC2F70C" w14:textId="77777777" w:rsidR="004B3F04" w:rsidRDefault="004B3F04" w:rsidP="000659BE">
            <w:pPr>
              <w:pStyle w:val="TableText"/>
            </w:pPr>
            <w:r>
              <w:t>1..1</w:t>
            </w:r>
          </w:p>
        </w:tc>
        <w:tc>
          <w:tcPr>
            <w:tcW w:w="1152" w:type="dxa"/>
          </w:tcPr>
          <w:p w14:paraId="488C708F" w14:textId="77777777" w:rsidR="004B3F04" w:rsidRDefault="004B3F04" w:rsidP="000659BE">
            <w:pPr>
              <w:pStyle w:val="TableText"/>
            </w:pPr>
            <w:r>
              <w:t>SHALL</w:t>
            </w:r>
          </w:p>
        </w:tc>
        <w:tc>
          <w:tcPr>
            <w:tcW w:w="864" w:type="dxa"/>
          </w:tcPr>
          <w:p w14:paraId="4EC6F8B0" w14:textId="77777777" w:rsidR="004B3F04" w:rsidRDefault="004B3F04" w:rsidP="000659BE">
            <w:pPr>
              <w:pStyle w:val="TableText"/>
            </w:pPr>
          </w:p>
        </w:tc>
        <w:tc>
          <w:tcPr>
            <w:tcW w:w="1104" w:type="dxa"/>
          </w:tcPr>
          <w:p w14:paraId="423F5081" w14:textId="77777777" w:rsidR="004B3F04" w:rsidRDefault="006C736C" w:rsidP="000659BE">
            <w:pPr>
              <w:pStyle w:val="TableText"/>
            </w:pPr>
            <w:hyperlink w:anchor="C_4499-36226">
              <w:r w:rsidR="004B3F04">
                <w:rPr>
                  <w:rStyle w:val="HyperlinkText9pt"/>
                </w:rPr>
                <w:t>4499-36226</w:t>
              </w:r>
            </w:hyperlink>
          </w:p>
        </w:tc>
        <w:tc>
          <w:tcPr>
            <w:tcW w:w="2975" w:type="dxa"/>
          </w:tcPr>
          <w:p w14:paraId="1200332B"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65CEB6A1" w14:textId="77777777" w:rsidTr="000659BE">
        <w:trPr>
          <w:jc w:val="center"/>
        </w:trPr>
        <w:tc>
          <w:tcPr>
            <w:tcW w:w="3345" w:type="dxa"/>
          </w:tcPr>
          <w:p w14:paraId="1C40F90B" w14:textId="77777777" w:rsidR="004B3F04" w:rsidRDefault="004B3F04" w:rsidP="000659BE">
            <w:pPr>
              <w:pStyle w:val="TableText"/>
            </w:pPr>
            <w:r>
              <w:tab/>
              <w:t>participation</w:t>
            </w:r>
          </w:p>
        </w:tc>
        <w:tc>
          <w:tcPr>
            <w:tcW w:w="720" w:type="dxa"/>
          </w:tcPr>
          <w:p w14:paraId="039ED5E5" w14:textId="77777777" w:rsidR="004B3F04" w:rsidRDefault="004B3F04" w:rsidP="000659BE">
            <w:pPr>
              <w:pStyle w:val="TableText"/>
            </w:pPr>
            <w:r>
              <w:t>0..*</w:t>
            </w:r>
          </w:p>
        </w:tc>
        <w:tc>
          <w:tcPr>
            <w:tcW w:w="1152" w:type="dxa"/>
          </w:tcPr>
          <w:p w14:paraId="7F805CD2" w14:textId="77777777" w:rsidR="004B3F04" w:rsidRDefault="004B3F04" w:rsidP="000659BE">
            <w:pPr>
              <w:pStyle w:val="TableText"/>
            </w:pPr>
            <w:r>
              <w:t>MAY</w:t>
            </w:r>
          </w:p>
        </w:tc>
        <w:tc>
          <w:tcPr>
            <w:tcW w:w="864" w:type="dxa"/>
          </w:tcPr>
          <w:p w14:paraId="7A75F20D" w14:textId="77777777" w:rsidR="004B3F04" w:rsidRDefault="004B3F04" w:rsidP="000659BE">
            <w:pPr>
              <w:pStyle w:val="TableText"/>
            </w:pPr>
          </w:p>
        </w:tc>
        <w:tc>
          <w:tcPr>
            <w:tcW w:w="1104" w:type="dxa"/>
          </w:tcPr>
          <w:p w14:paraId="19D3D00A" w14:textId="77777777" w:rsidR="004B3F04" w:rsidRDefault="006C736C" w:rsidP="000659BE">
            <w:pPr>
              <w:pStyle w:val="TableText"/>
            </w:pPr>
            <w:hyperlink w:anchor="C_4499-36227">
              <w:r w:rsidR="004B3F04">
                <w:rPr>
                  <w:rStyle w:val="HyperlinkText9pt"/>
                </w:rPr>
                <w:t>4499-36227</w:t>
              </w:r>
            </w:hyperlink>
          </w:p>
        </w:tc>
        <w:tc>
          <w:tcPr>
            <w:tcW w:w="2975" w:type="dxa"/>
          </w:tcPr>
          <w:p w14:paraId="6DE0D816" w14:textId="77777777" w:rsidR="004B3F04" w:rsidRDefault="004B3F04" w:rsidP="000659BE">
            <w:pPr>
              <w:pStyle w:val="TableText"/>
            </w:pPr>
          </w:p>
        </w:tc>
      </w:tr>
      <w:tr w:rsidR="004B3F04" w14:paraId="0185F0BD" w14:textId="77777777" w:rsidTr="000659BE">
        <w:trPr>
          <w:jc w:val="center"/>
        </w:trPr>
        <w:tc>
          <w:tcPr>
            <w:tcW w:w="3345" w:type="dxa"/>
          </w:tcPr>
          <w:p w14:paraId="46413B65" w14:textId="77777777" w:rsidR="004B3F04" w:rsidRDefault="004B3F04" w:rsidP="000659BE">
            <w:pPr>
              <w:pStyle w:val="TableText"/>
            </w:pPr>
            <w:r>
              <w:lastRenderedPageBreak/>
              <w:tab/>
            </w:r>
            <w:r>
              <w:tab/>
              <w:t>@typeCode</w:t>
            </w:r>
          </w:p>
        </w:tc>
        <w:tc>
          <w:tcPr>
            <w:tcW w:w="720" w:type="dxa"/>
          </w:tcPr>
          <w:p w14:paraId="4F9063AA" w14:textId="77777777" w:rsidR="004B3F04" w:rsidRDefault="004B3F04" w:rsidP="000659BE">
            <w:pPr>
              <w:pStyle w:val="TableText"/>
            </w:pPr>
            <w:r>
              <w:t>1..1</w:t>
            </w:r>
          </w:p>
        </w:tc>
        <w:tc>
          <w:tcPr>
            <w:tcW w:w="1152" w:type="dxa"/>
          </w:tcPr>
          <w:p w14:paraId="714C3FA8" w14:textId="77777777" w:rsidR="004B3F04" w:rsidRDefault="004B3F04" w:rsidP="000659BE">
            <w:pPr>
              <w:pStyle w:val="TableText"/>
            </w:pPr>
            <w:r>
              <w:t>SHALL</w:t>
            </w:r>
          </w:p>
        </w:tc>
        <w:tc>
          <w:tcPr>
            <w:tcW w:w="864" w:type="dxa"/>
          </w:tcPr>
          <w:p w14:paraId="1532F423" w14:textId="77777777" w:rsidR="004B3F04" w:rsidRDefault="004B3F04" w:rsidP="000659BE">
            <w:pPr>
              <w:pStyle w:val="TableText"/>
            </w:pPr>
          </w:p>
        </w:tc>
        <w:tc>
          <w:tcPr>
            <w:tcW w:w="1104" w:type="dxa"/>
          </w:tcPr>
          <w:p w14:paraId="5ECCAFF7" w14:textId="77777777" w:rsidR="004B3F04" w:rsidRDefault="006C736C" w:rsidP="000659BE">
            <w:pPr>
              <w:pStyle w:val="TableText"/>
            </w:pPr>
            <w:hyperlink w:anchor="C_4499-36229">
              <w:r w:rsidR="004B3F04">
                <w:rPr>
                  <w:rStyle w:val="HyperlinkText9pt"/>
                </w:rPr>
                <w:t>4499-36229</w:t>
              </w:r>
            </w:hyperlink>
          </w:p>
        </w:tc>
        <w:tc>
          <w:tcPr>
            <w:tcW w:w="2975" w:type="dxa"/>
          </w:tcPr>
          <w:p w14:paraId="6D877AFB" w14:textId="77777777" w:rsidR="004B3F04" w:rsidRDefault="004B3F04" w:rsidP="000659BE">
            <w:pPr>
              <w:pStyle w:val="TableText"/>
            </w:pPr>
            <w:r>
              <w:t>urn:oid:2.16.840.1.113883.5.90 (HL7ParticipationType) = PART</w:t>
            </w:r>
          </w:p>
        </w:tc>
      </w:tr>
      <w:tr w:rsidR="004B3F04" w14:paraId="16EC6967" w14:textId="77777777" w:rsidTr="000659BE">
        <w:trPr>
          <w:jc w:val="center"/>
        </w:trPr>
        <w:tc>
          <w:tcPr>
            <w:tcW w:w="3345" w:type="dxa"/>
          </w:tcPr>
          <w:p w14:paraId="0A713863" w14:textId="77777777" w:rsidR="004B3F04" w:rsidRDefault="004B3F04" w:rsidP="000659BE">
            <w:pPr>
              <w:pStyle w:val="TableText"/>
            </w:pPr>
            <w:r>
              <w:tab/>
            </w:r>
            <w:r>
              <w:tab/>
              <w:t>role</w:t>
            </w:r>
          </w:p>
        </w:tc>
        <w:tc>
          <w:tcPr>
            <w:tcW w:w="720" w:type="dxa"/>
          </w:tcPr>
          <w:p w14:paraId="348CEA82" w14:textId="77777777" w:rsidR="004B3F04" w:rsidRDefault="004B3F04" w:rsidP="000659BE">
            <w:pPr>
              <w:pStyle w:val="TableText"/>
            </w:pPr>
            <w:r>
              <w:t>1..1</w:t>
            </w:r>
          </w:p>
        </w:tc>
        <w:tc>
          <w:tcPr>
            <w:tcW w:w="1152" w:type="dxa"/>
          </w:tcPr>
          <w:p w14:paraId="1D0D5994" w14:textId="77777777" w:rsidR="004B3F04" w:rsidRDefault="004B3F04" w:rsidP="000659BE">
            <w:pPr>
              <w:pStyle w:val="TableText"/>
            </w:pPr>
            <w:r>
              <w:t>SHALL</w:t>
            </w:r>
          </w:p>
        </w:tc>
        <w:tc>
          <w:tcPr>
            <w:tcW w:w="864" w:type="dxa"/>
          </w:tcPr>
          <w:p w14:paraId="24324484" w14:textId="77777777" w:rsidR="004B3F04" w:rsidRDefault="004B3F04" w:rsidP="000659BE">
            <w:pPr>
              <w:pStyle w:val="TableText"/>
            </w:pPr>
          </w:p>
        </w:tc>
        <w:tc>
          <w:tcPr>
            <w:tcW w:w="1104" w:type="dxa"/>
          </w:tcPr>
          <w:p w14:paraId="377B518F" w14:textId="77777777" w:rsidR="004B3F04" w:rsidRDefault="006C736C" w:rsidP="000659BE">
            <w:pPr>
              <w:pStyle w:val="TableText"/>
            </w:pPr>
            <w:hyperlink w:anchor="C_4499-36228">
              <w:r w:rsidR="004B3F04">
                <w:rPr>
                  <w:rStyle w:val="HyperlinkText9pt"/>
                </w:rPr>
                <w:t>4499-36228</w:t>
              </w:r>
            </w:hyperlink>
          </w:p>
        </w:tc>
        <w:tc>
          <w:tcPr>
            <w:tcW w:w="2975" w:type="dxa"/>
          </w:tcPr>
          <w:p w14:paraId="10F4B5BA"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2BB92959" w14:textId="77777777" w:rsidTr="000659BE">
        <w:trPr>
          <w:jc w:val="center"/>
        </w:trPr>
        <w:tc>
          <w:tcPr>
            <w:tcW w:w="3345" w:type="dxa"/>
          </w:tcPr>
          <w:p w14:paraId="06945D2D" w14:textId="77777777" w:rsidR="004B3F04" w:rsidRDefault="004B3F04" w:rsidP="000659BE">
            <w:pPr>
              <w:pStyle w:val="TableText"/>
            </w:pPr>
            <w:r>
              <w:tab/>
              <w:t>outboundRelationship</w:t>
            </w:r>
          </w:p>
        </w:tc>
        <w:tc>
          <w:tcPr>
            <w:tcW w:w="720" w:type="dxa"/>
          </w:tcPr>
          <w:p w14:paraId="04C74923" w14:textId="77777777" w:rsidR="004B3F04" w:rsidRDefault="004B3F04" w:rsidP="000659BE">
            <w:pPr>
              <w:pStyle w:val="TableText"/>
            </w:pPr>
            <w:r>
              <w:t>0..1</w:t>
            </w:r>
          </w:p>
        </w:tc>
        <w:tc>
          <w:tcPr>
            <w:tcW w:w="1152" w:type="dxa"/>
          </w:tcPr>
          <w:p w14:paraId="6C4D899F" w14:textId="77777777" w:rsidR="004B3F04" w:rsidRDefault="004B3F04" w:rsidP="000659BE">
            <w:pPr>
              <w:pStyle w:val="TableText"/>
            </w:pPr>
            <w:r>
              <w:t>MAY</w:t>
            </w:r>
          </w:p>
        </w:tc>
        <w:tc>
          <w:tcPr>
            <w:tcW w:w="864" w:type="dxa"/>
          </w:tcPr>
          <w:p w14:paraId="75A584A8" w14:textId="77777777" w:rsidR="004B3F04" w:rsidRDefault="004B3F04" w:rsidP="000659BE">
            <w:pPr>
              <w:pStyle w:val="TableText"/>
            </w:pPr>
          </w:p>
        </w:tc>
        <w:tc>
          <w:tcPr>
            <w:tcW w:w="1104" w:type="dxa"/>
          </w:tcPr>
          <w:p w14:paraId="69DF1073" w14:textId="77777777" w:rsidR="004B3F04" w:rsidRDefault="006C736C" w:rsidP="000659BE">
            <w:pPr>
              <w:pStyle w:val="TableText"/>
            </w:pPr>
            <w:hyperlink w:anchor="C_4499-31431">
              <w:r w:rsidR="004B3F04">
                <w:rPr>
                  <w:rStyle w:val="HyperlinkText9pt"/>
                </w:rPr>
                <w:t>4499-31431</w:t>
              </w:r>
            </w:hyperlink>
          </w:p>
        </w:tc>
        <w:tc>
          <w:tcPr>
            <w:tcW w:w="2975" w:type="dxa"/>
          </w:tcPr>
          <w:p w14:paraId="2D86E984" w14:textId="77777777" w:rsidR="004B3F04" w:rsidRDefault="004B3F04" w:rsidP="000659BE">
            <w:pPr>
              <w:pStyle w:val="TableText"/>
            </w:pPr>
          </w:p>
        </w:tc>
      </w:tr>
      <w:tr w:rsidR="004B3F04" w14:paraId="4DBD3A4C" w14:textId="77777777" w:rsidTr="000659BE">
        <w:trPr>
          <w:jc w:val="center"/>
        </w:trPr>
        <w:tc>
          <w:tcPr>
            <w:tcW w:w="3345" w:type="dxa"/>
          </w:tcPr>
          <w:p w14:paraId="7973FE3D" w14:textId="77777777" w:rsidR="004B3F04" w:rsidRDefault="004B3F04" w:rsidP="000659BE">
            <w:pPr>
              <w:pStyle w:val="TableText"/>
            </w:pPr>
            <w:r>
              <w:tab/>
            </w:r>
            <w:r>
              <w:tab/>
              <w:t>@typeCode</w:t>
            </w:r>
          </w:p>
        </w:tc>
        <w:tc>
          <w:tcPr>
            <w:tcW w:w="720" w:type="dxa"/>
          </w:tcPr>
          <w:p w14:paraId="71ED723A" w14:textId="77777777" w:rsidR="004B3F04" w:rsidRDefault="004B3F04" w:rsidP="000659BE">
            <w:pPr>
              <w:pStyle w:val="TableText"/>
            </w:pPr>
            <w:r>
              <w:t>1..1</w:t>
            </w:r>
          </w:p>
        </w:tc>
        <w:tc>
          <w:tcPr>
            <w:tcW w:w="1152" w:type="dxa"/>
          </w:tcPr>
          <w:p w14:paraId="3D4415E1" w14:textId="77777777" w:rsidR="004B3F04" w:rsidRDefault="004B3F04" w:rsidP="000659BE">
            <w:pPr>
              <w:pStyle w:val="TableText"/>
            </w:pPr>
            <w:r>
              <w:t>SHALL</w:t>
            </w:r>
          </w:p>
        </w:tc>
        <w:tc>
          <w:tcPr>
            <w:tcW w:w="864" w:type="dxa"/>
          </w:tcPr>
          <w:p w14:paraId="7808277C" w14:textId="77777777" w:rsidR="004B3F04" w:rsidRDefault="004B3F04" w:rsidP="000659BE">
            <w:pPr>
              <w:pStyle w:val="TableText"/>
            </w:pPr>
          </w:p>
        </w:tc>
        <w:tc>
          <w:tcPr>
            <w:tcW w:w="1104" w:type="dxa"/>
          </w:tcPr>
          <w:p w14:paraId="6BDFBC93" w14:textId="77777777" w:rsidR="004B3F04" w:rsidRDefault="006C736C" w:rsidP="000659BE">
            <w:pPr>
              <w:pStyle w:val="TableText"/>
            </w:pPr>
            <w:hyperlink w:anchor="C_4499-31432">
              <w:r w:rsidR="004B3F04">
                <w:rPr>
                  <w:rStyle w:val="HyperlinkText9pt"/>
                </w:rPr>
                <w:t>4499-31432</w:t>
              </w:r>
            </w:hyperlink>
          </w:p>
        </w:tc>
        <w:tc>
          <w:tcPr>
            <w:tcW w:w="2975" w:type="dxa"/>
          </w:tcPr>
          <w:p w14:paraId="01524F6A" w14:textId="77777777" w:rsidR="004B3F04" w:rsidRDefault="004B3F04" w:rsidP="000659BE">
            <w:pPr>
              <w:pStyle w:val="TableText"/>
            </w:pPr>
            <w:r>
              <w:t>urn:oid:2.16.840.1.113883.5.1002 (HL7ActRelationshipType) = RSON</w:t>
            </w:r>
          </w:p>
        </w:tc>
      </w:tr>
      <w:tr w:rsidR="004B3F04" w14:paraId="585C3492" w14:textId="77777777" w:rsidTr="000659BE">
        <w:trPr>
          <w:jc w:val="center"/>
        </w:trPr>
        <w:tc>
          <w:tcPr>
            <w:tcW w:w="3345" w:type="dxa"/>
          </w:tcPr>
          <w:p w14:paraId="6F725691" w14:textId="77777777" w:rsidR="004B3F04" w:rsidRDefault="004B3F04" w:rsidP="000659BE">
            <w:pPr>
              <w:pStyle w:val="TableText"/>
            </w:pPr>
            <w:r>
              <w:tab/>
            </w:r>
            <w:r>
              <w:tab/>
              <w:t>observationCriteria</w:t>
            </w:r>
          </w:p>
        </w:tc>
        <w:tc>
          <w:tcPr>
            <w:tcW w:w="720" w:type="dxa"/>
          </w:tcPr>
          <w:p w14:paraId="106FDFA1" w14:textId="77777777" w:rsidR="004B3F04" w:rsidRDefault="004B3F04" w:rsidP="000659BE">
            <w:pPr>
              <w:pStyle w:val="TableText"/>
            </w:pPr>
            <w:r>
              <w:t>1..1</w:t>
            </w:r>
          </w:p>
        </w:tc>
        <w:tc>
          <w:tcPr>
            <w:tcW w:w="1152" w:type="dxa"/>
          </w:tcPr>
          <w:p w14:paraId="2EE2ED25" w14:textId="77777777" w:rsidR="004B3F04" w:rsidRDefault="004B3F04" w:rsidP="000659BE">
            <w:pPr>
              <w:pStyle w:val="TableText"/>
            </w:pPr>
            <w:r>
              <w:t>SHALL</w:t>
            </w:r>
          </w:p>
        </w:tc>
        <w:tc>
          <w:tcPr>
            <w:tcW w:w="864" w:type="dxa"/>
          </w:tcPr>
          <w:p w14:paraId="52B06D1F" w14:textId="77777777" w:rsidR="004B3F04" w:rsidRDefault="004B3F04" w:rsidP="000659BE">
            <w:pPr>
              <w:pStyle w:val="TableText"/>
            </w:pPr>
          </w:p>
        </w:tc>
        <w:tc>
          <w:tcPr>
            <w:tcW w:w="1104" w:type="dxa"/>
          </w:tcPr>
          <w:p w14:paraId="55571F71" w14:textId="77777777" w:rsidR="004B3F04" w:rsidRDefault="006C736C" w:rsidP="000659BE">
            <w:pPr>
              <w:pStyle w:val="TableText"/>
            </w:pPr>
            <w:hyperlink w:anchor="C_4499-31433">
              <w:r w:rsidR="004B3F04">
                <w:rPr>
                  <w:rStyle w:val="HyperlinkText9pt"/>
                </w:rPr>
                <w:t>4499-31433</w:t>
              </w:r>
            </w:hyperlink>
          </w:p>
        </w:tc>
        <w:tc>
          <w:tcPr>
            <w:tcW w:w="2975" w:type="dxa"/>
          </w:tcPr>
          <w:p w14:paraId="0A5E2272"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6459B7FA" w14:textId="77777777" w:rsidR="004B3F04" w:rsidRDefault="004B3F04" w:rsidP="004B3F04">
      <w:pPr>
        <w:pStyle w:val="BodyText"/>
      </w:pPr>
    </w:p>
    <w:p w14:paraId="60F3E416" w14:textId="77777777" w:rsidR="004B3F04" w:rsidRDefault="004B3F04" w:rsidP="007E63CC">
      <w:pPr>
        <w:numPr>
          <w:ilvl w:val="0"/>
          <w:numId w:val="6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09" w:name="C_4499-31405"/>
      <w:r>
        <w:t xml:space="preserve"> (CONF:4499-31405)</w:t>
      </w:r>
      <w:bookmarkEnd w:id="3009"/>
      <w:r>
        <w:t>.</w:t>
      </w:r>
    </w:p>
    <w:p w14:paraId="0781F9E9" w14:textId="77777777" w:rsidR="004B3F04" w:rsidRDefault="004B3F04" w:rsidP="007E63CC">
      <w:pPr>
        <w:numPr>
          <w:ilvl w:val="0"/>
          <w:numId w:val="62"/>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010" w:name="C_4499-31406"/>
      <w:r>
        <w:t xml:space="preserve"> (CONF:4499-31406)</w:t>
      </w:r>
      <w:bookmarkEnd w:id="3010"/>
      <w:r>
        <w:t>.</w:t>
      </w:r>
    </w:p>
    <w:p w14:paraId="205D11EC" w14:textId="77777777" w:rsidR="004B3F04" w:rsidRDefault="004B3F04" w:rsidP="007E63CC">
      <w:pPr>
        <w:numPr>
          <w:ilvl w:val="0"/>
          <w:numId w:val="62"/>
        </w:numPr>
      </w:pPr>
      <w:r>
        <w:rPr>
          <w:rStyle w:val="keyword"/>
        </w:rPr>
        <w:t>MAY</w:t>
      </w:r>
      <w:r>
        <w:t xml:space="preserve"> contain zero or one [0..1] </w:t>
      </w:r>
      <w:r>
        <w:rPr>
          <w:rStyle w:val="XMLnameBold"/>
        </w:rPr>
        <w:t>@actionNegationInd</w:t>
      </w:r>
      <w:bookmarkStart w:id="3011" w:name="C_4499-31407"/>
      <w:r>
        <w:t xml:space="preserve"> (CONF:4499-31407)</w:t>
      </w:r>
      <w:bookmarkEnd w:id="3011"/>
      <w:r>
        <w:t>.</w:t>
      </w:r>
      <w:r>
        <w:br/>
        <w:t>Note: QDM Attribute: Negation Rationale</w:t>
      </w:r>
    </w:p>
    <w:p w14:paraId="2D856001" w14:textId="77777777" w:rsidR="004B3F04" w:rsidRDefault="004B3F04" w:rsidP="007E63CC">
      <w:pPr>
        <w:numPr>
          <w:ilvl w:val="0"/>
          <w:numId w:val="62"/>
        </w:numPr>
      </w:pPr>
      <w:r>
        <w:rPr>
          <w:rStyle w:val="keyword"/>
        </w:rPr>
        <w:t>SHALL</w:t>
      </w:r>
      <w:r>
        <w:t xml:space="preserve"> contain exactly one [1..1] </w:t>
      </w:r>
      <w:r>
        <w:rPr>
          <w:rStyle w:val="XMLnameBold"/>
        </w:rPr>
        <w:t>templateId</w:t>
      </w:r>
      <w:bookmarkStart w:id="3012" w:name="C_4499-31408"/>
      <w:r>
        <w:t xml:space="preserve"> (CONF:4499-31408)</w:t>
      </w:r>
      <w:bookmarkEnd w:id="3012"/>
      <w:r>
        <w:t>.</w:t>
      </w:r>
    </w:p>
    <w:p w14:paraId="70C0D4F6" w14:textId="77777777" w:rsidR="004B3F04" w:rsidRDefault="004B3F04" w:rsidP="007E63CC">
      <w:pPr>
        <w:numPr>
          <w:ilvl w:val="1"/>
          <w:numId w:val="62"/>
        </w:numPr>
      </w:pPr>
      <w:r>
        <w:t xml:space="preserve">This templateId </w:t>
      </w:r>
      <w:r>
        <w:rPr>
          <w:rStyle w:val="keyword"/>
        </w:rPr>
        <w:t>SHALL</w:t>
      </w:r>
      <w:r>
        <w:t xml:space="preserve"> contain exactly one [1..1] </w:t>
      </w:r>
      <w:r>
        <w:rPr>
          <w:rStyle w:val="XMLnameBold"/>
        </w:rPr>
        <w:t>item</w:t>
      </w:r>
      <w:bookmarkStart w:id="3013" w:name="C_4499-31409"/>
      <w:r>
        <w:t xml:space="preserve"> (CONF:4499-31409)</w:t>
      </w:r>
      <w:bookmarkEnd w:id="3013"/>
      <w:r>
        <w:t xml:space="preserve"> such that it</w:t>
      </w:r>
    </w:p>
    <w:p w14:paraId="30B6CFF6" w14:textId="77777777" w:rsidR="004B3F04" w:rsidRDefault="004B3F04" w:rsidP="007E63CC">
      <w:pPr>
        <w:numPr>
          <w:ilvl w:val="2"/>
          <w:numId w:val="62"/>
        </w:numPr>
      </w:pPr>
      <w:r>
        <w:rPr>
          <w:rStyle w:val="keyword"/>
        </w:rPr>
        <w:t>SHALL</w:t>
      </w:r>
      <w:r>
        <w:t xml:space="preserve"> contain exactly one [1..1] </w:t>
      </w:r>
      <w:r>
        <w:rPr>
          <w:rStyle w:val="XMLnameBold"/>
        </w:rPr>
        <w:t>@root</w:t>
      </w:r>
      <w:r>
        <w:t>=</w:t>
      </w:r>
      <w:r>
        <w:rPr>
          <w:rStyle w:val="XMLname"/>
        </w:rPr>
        <w:t>"2.16.840.1.113883.10.20.28.4.61"</w:t>
      </w:r>
      <w:bookmarkStart w:id="3014" w:name="C_4499-31410"/>
      <w:r>
        <w:t xml:space="preserve"> (CONF:4499-31410)</w:t>
      </w:r>
      <w:bookmarkEnd w:id="3014"/>
      <w:r>
        <w:t>.</w:t>
      </w:r>
    </w:p>
    <w:p w14:paraId="7054EE1A" w14:textId="77777777" w:rsidR="004B3F04" w:rsidRDefault="004B3F04" w:rsidP="007E63CC">
      <w:pPr>
        <w:numPr>
          <w:ilvl w:val="2"/>
          <w:numId w:val="62"/>
        </w:numPr>
      </w:pPr>
      <w:r>
        <w:rPr>
          <w:rStyle w:val="keyword"/>
        </w:rPr>
        <w:t>SHALL</w:t>
      </w:r>
      <w:r>
        <w:t xml:space="preserve"> contain exactly one [1..1] </w:t>
      </w:r>
      <w:r>
        <w:rPr>
          <w:rStyle w:val="XMLnameBold"/>
        </w:rPr>
        <w:t>@extension</w:t>
      </w:r>
      <w:r>
        <w:t>=</w:t>
      </w:r>
      <w:r>
        <w:rPr>
          <w:rStyle w:val="XMLname"/>
        </w:rPr>
        <w:t>"2021-02-01"</w:t>
      </w:r>
      <w:bookmarkStart w:id="3015" w:name="C_4499-33437"/>
      <w:r>
        <w:t xml:space="preserve"> (CONF:4499-33437)</w:t>
      </w:r>
      <w:bookmarkEnd w:id="3015"/>
      <w:r>
        <w:t>.</w:t>
      </w:r>
    </w:p>
    <w:p w14:paraId="053F3E34" w14:textId="77777777" w:rsidR="004B3F04" w:rsidRDefault="004B3F04" w:rsidP="007E63CC">
      <w:pPr>
        <w:numPr>
          <w:ilvl w:val="0"/>
          <w:numId w:val="62"/>
        </w:numPr>
      </w:pPr>
      <w:r>
        <w:rPr>
          <w:rStyle w:val="keyword"/>
        </w:rPr>
        <w:t>SHALL</w:t>
      </w:r>
      <w:r>
        <w:t xml:space="preserve"> contain exactly one [1..1] </w:t>
      </w:r>
      <w:r>
        <w:rPr>
          <w:rStyle w:val="XMLnameBold"/>
        </w:rPr>
        <w:t>id</w:t>
      </w:r>
      <w:bookmarkStart w:id="3016" w:name="C_4499-31411"/>
      <w:r>
        <w:t xml:space="preserve"> (CONF:4499-31411)</w:t>
      </w:r>
      <w:bookmarkEnd w:id="3016"/>
      <w:r>
        <w:t>.</w:t>
      </w:r>
    </w:p>
    <w:p w14:paraId="664213F3" w14:textId="77777777" w:rsidR="004B3F04" w:rsidRDefault="004B3F04" w:rsidP="007E63CC">
      <w:pPr>
        <w:numPr>
          <w:ilvl w:val="0"/>
          <w:numId w:val="62"/>
        </w:numPr>
      </w:pPr>
      <w:r>
        <w:rPr>
          <w:rStyle w:val="keyword"/>
        </w:rPr>
        <w:t>SHALL</w:t>
      </w:r>
      <w:r>
        <w:t xml:space="preserve"> contain exactly one [1..1] </w:t>
      </w:r>
      <w:r>
        <w:rPr>
          <w:rStyle w:val="XMLnameBold"/>
        </w:rPr>
        <w:t>code</w:t>
      </w:r>
      <w:bookmarkStart w:id="3017" w:name="C_4499-31412"/>
      <w:r>
        <w:t xml:space="preserve"> (CONF:4499-31412)</w:t>
      </w:r>
      <w:bookmarkEnd w:id="3017"/>
      <w:r>
        <w:t>.</w:t>
      </w:r>
    </w:p>
    <w:p w14:paraId="100440EC"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18" w:name="C_4499-31434"/>
      <w:r>
        <w:t xml:space="preserve"> (CONF:4499-31434)</w:t>
      </w:r>
      <w:bookmarkEnd w:id="3018"/>
      <w:r>
        <w:t>.</w:t>
      </w:r>
    </w:p>
    <w:p w14:paraId="0E3B69F1" w14:textId="77777777" w:rsidR="004B3F04" w:rsidRDefault="004B3F04" w:rsidP="007E63CC">
      <w:pPr>
        <w:numPr>
          <w:ilvl w:val="1"/>
          <w:numId w:val="6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19" w:name="C_4499-31435"/>
      <w:r>
        <w:t xml:space="preserve"> (CONF:4499-31435)</w:t>
      </w:r>
      <w:bookmarkEnd w:id="3019"/>
      <w:r>
        <w:t>.</w:t>
      </w:r>
    </w:p>
    <w:p w14:paraId="185BEB9D" w14:textId="77777777" w:rsidR="004B3F04" w:rsidRDefault="004B3F04" w:rsidP="007E63CC">
      <w:pPr>
        <w:numPr>
          <w:ilvl w:val="0"/>
          <w:numId w:val="62"/>
        </w:numPr>
      </w:pPr>
      <w:r>
        <w:rPr>
          <w:rStyle w:val="keyword"/>
        </w:rPr>
        <w:t>SHALL</w:t>
      </w:r>
      <w:r>
        <w:t xml:space="preserve"> contain exactly one [1..1] </w:t>
      </w:r>
      <w:r>
        <w:rPr>
          <w:rStyle w:val="XMLnameBold"/>
        </w:rPr>
        <w:t>title</w:t>
      </w:r>
      <w:bookmarkStart w:id="3020" w:name="C_4499-31413"/>
      <w:r>
        <w:t xml:space="preserve"> (CONF:4499-31413)</w:t>
      </w:r>
      <w:bookmarkEnd w:id="3020"/>
      <w:r>
        <w:t>.</w:t>
      </w:r>
    </w:p>
    <w:p w14:paraId="196AAE32" w14:textId="77777777" w:rsidR="004B3F04" w:rsidRDefault="004B3F04" w:rsidP="007E63CC">
      <w:pPr>
        <w:numPr>
          <w:ilvl w:val="0"/>
          <w:numId w:val="62"/>
        </w:numPr>
      </w:pPr>
      <w:r>
        <w:rPr>
          <w:rStyle w:val="keyword"/>
        </w:rPr>
        <w:t>SHALL</w:t>
      </w:r>
      <w:r>
        <w:t xml:space="preserve"> contain exactly one [1..1] </w:t>
      </w:r>
      <w:r>
        <w:rPr>
          <w:rStyle w:val="XMLnameBold"/>
        </w:rPr>
        <w:t>statusCode</w:t>
      </w:r>
      <w:bookmarkStart w:id="3021" w:name="C_4499-31414"/>
      <w:r>
        <w:t xml:space="preserve"> (CONF:4499-31414)</w:t>
      </w:r>
      <w:bookmarkEnd w:id="3021"/>
      <w:r>
        <w:t>.</w:t>
      </w:r>
    </w:p>
    <w:p w14:paraId="2CA96492" w14:textId="77777777" w:rsidR="004B3F04" w:rsidRDefault="004B3F04" w:rsidP="007E63CC">
      <w:pPr>
        <w:numPr>
          <w:ilvl w:val="1"/>
          <w:numId w:val="62"/>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022" w:name="C_4499-31415"/>
      <w:r>
        <w:t xml:space="preserve"> (CONF:4499-31415)</w:t>
      </w:r>
      <w:bookmarkEnd w:id="3022"/>
      <w:r>
        <w:t>.</w:t>
      </w:r>
    </w:p>
    <w:p w14:paraId="7983F58D" w14:textId="77777777" w:rsidR="004B3F04" w:rsidRDefault="004B3F04" w:rsidP="007E63CC">
      <w:pPr>
        <w:numPr>
          <w:ilvl w:val="0"/>
          <w:numId w:val="62"/>
        </w:numPr>
      </w:pPr>
      <w:r>
        <w:rPr>
          <w:rStyle w:val="keyword"/>
        </w:rPr>
        <w:t>SHALL</w:t>
      </w:r>
      <w:r>
        <w:t xml:space="preserve"> contain exactly one [1..1] </w:t>
      </w:r>
      <w:r>
        <w:rPr>
          <w:rStyle w:val="XMLnameBold"/>
        </w:rPr>
        <w:t>value</w:t>
      </w:r>
      <w:r>
        <w:t xml:space="preserve"> with @xsi:type="CD"</w:t>
      </w:r>
      <w:bookmarkStart w:id="3023" w:name="C_4499-31437"/>
      <w:r>
        <w:t xml:space="preserve"> (CONF:4499-31437)</w:t>
      </w:r>
      <w:bookmarkEnd w:id="3023"/>
      <w:r>
        <w:t>.</w:t>
      </w:r>
      <w:r>
        <w:br/>
        <w:t>Note: QDM Attribute: Code</w:t>
      </w:r>
    </w:p>
    <w:p w14:paraId="56700B1F" w14:textId="77777777" w:rsidR="004B3F04" w:rsidRDefault="004B3F04" w:rsidP="007E63CC">
      <w:pPr>
        <w:numPr>
          <w:ilvl w:val="1"/>
          <w:numId w:val="62"/>
        </w:numPr>
      </w:pPr>
      <w:r>
        <w:t xml:space="preserve">This value </w:t>
      </w:r>
      <w:r>
        <w:rPr>
          <w:rStyle w:val="keyword"/>
        </w:rPr>
        <w:t>SHOULD</w:t>
      </w:r>
      <w:r>
        <w:t xml:space="preserve"> contain zero or one [0..1] </w:t>
      </w:r>
      <w:r>
        <w:rPr>
          <w:rStyle w:val="XMLnameBold"/>
        </w:rPr>
        <w:t>@valueSet</w:t>
      </w:r>
      <w:bookmarkStart w:id="3024" w:name="C_4499-31438"/>
      <w:r>
        <w:t xml:space="preserve"> (CONF:4499-31438)</w:t>
      </w:r>
      <w:bookmarkEnd w:id="3024"/>
      <w:r>
        <w:t>.</w:t>
      </w:r>
    </w:p>
    <w:p w14:paraId="2367897E" w14:textId="77777777" w:rsidR="004B3F04" w:rsidRDefault="004B3F04" w:rsidP="007E63CC">
      <w:pPr>
        <w:numPr>
          <w:ilvl w:val="0"/>
          <w:numId w:val="62"/>
        </w:numPr>
      </w:pPr>
      <w:r>
        <w:rPr>
          <w:rStyle w:val="keyword"/>
        </w:rPr>
        <w:t>MAY</w:t>
      </w:r>
      <w:r>
        <w:t xml:space="preserve"> contain zero or one [0..1] </w:t>
      </w:r>
      <w:r>
        <w:rPr>
          <w:rStyle w:val="XMLnameBold"/>
        </w:rPr>
        <w:t>targetSiteCode</w:t>
      </w:r>
      <w:bookmarkStart w:id="3025" w:name="C_4499-31422"/>
      <w:r>
        <w:t xml:space="preserve"> (CONF:4499-31422)</w:t>
      </w:r>
      <w:bookmarkEnd w:id="3025"/>
      <w:r>
        <w:t>.</w:t>
      </w:r>
      <w:r>
        <w:br/>
        <w:t>Note: QDM Attribute: Anatomical Location Site</w:t>
      </w:r>
    </w:p>
    <w:p w14:paraId="56126975" w14:textId="77777777" w:rsidR="004B3F04" w:rsidRDefault="004B3F04" w:rsidP="007E63CC">
      <w:pPr>
        <w:numPr>
          <w:ilvl w:val="1"/>
          <w:numId w:val="62"/>
        </w:numPr>
      </w:pPr>
      <w:r>
        <w:lastRenderedPageBreak/>
        <w:t xml:space="preserve">The targetSiteCode, if present, </w:t>
      </w:r>
      <w:r>
        <w:rPr>
          <w:rStyle w:val="keyword"/>
        </w:rPr>
        <w:t>SHOULD</w:t>
      </w:r>
      <w:r>
        <w:t xml:space="preserve"> contain zero or one [0..1] </w:t>
      </w:r>
      <w:r>
        <w:rPr>
          <w:rStyle w:val="XMLnameBold"/>
        </w:rPr>
        <w:t>item</w:t>
      </w:r>
      <w:bookmarkStart w:id="3026" w:name="C_4499-31423"/>
      <w:r>
        <w:t xml:space="preserve"> (CONF:4499-31423)</w:t>
      </w:r>
      <w:bookmarkEnd w:id="3026"/>
      <w:r>
        <w:t>.</w:t>
      </w:r>
    </w:p>
    <w:p w14:paraId="1B64A0AC" w14:textId="77777777" w:rsidR="004B3F04" w:rsidRDefault="004B3F04" w:rsidP="007E63CC">
      <w:pPr>
        <w:numPr>
          <w:ilvl w:val="2"/>
          <w:numId w:val="62"/>
        </w:numPr>
      </w:pPr>
      <w:r>
        <w:t xml:space="preserve">The item, if present, </w:t>
      </w:r>
      <w:r>
        <w:rPr>
          <w:rStyle w:val="keyword"/>
        </w:rPr>
        <w:t>SHOULD</w:t>
      </w:r>
      <w:r>
        <w:t xml:space="preserve"> contain zero or one [0..1] </w:t>
      </w:r>
      <w:r>
        <w:rPr>
          <w:rStyle w:val="XMLnameBold"/>
        </w:rPr>
        <w:t>@valueSet</w:t>
      </w:r>
      <w:bookmarkStart w:id="3027" w:name="C_4499-31424"/>
      <w:r>
        <w:t xml:space="preserve"> (CONF:4499-31424)</w:t>
      </w:r>
      <w:bookmarkEnd w:id="3027"/>
      <w:r>
        <w:t>.</w:t>
      </w:r>
    </w:p>
    <w:p w14:paraId="7E74A0ED"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28" w:name="C_4499-33501"/>
      <w:r>
        <w:t xml:space="preserve"> (CONF:4499-33501)</w:t>
      </w:r>
      <w:bookmarkEnd w:id="3028"/>
      <w:r>
        <w:t xml:space="preserve"> such that it</w:t>
      </w:r>
    </w:p>
    <w:p w14:paraId="5B4E9803"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"AUT"</w:t>
      </w:r>
      <w:r>
        <w:t xml:space="preserve"> Author</w:t>
      </w:r>
      <w:bookmarkStart w:id="3029" w:name="C_4499-33503"/>
      <w:r>
        <w:t xml:space="preserve"> (CONF:4499-33503)</w:t>
      </w:r>
      <w:bookmarkEnd w:id="3029"/>
      <w:r>
        <w:t>.</w:t>
      </w:r>
    </w:p>
    <w:p w14:paraId="712A84ED" w14:textId="77777777" w:rsidR="004B3F04" w:rsidRDefault="004B3F04" w:rsidP="007E63CC">
      <w:pPr>
        <w:numPr>
          <w:ilvl w:val="1"/>
          <w:numId w:val="62"/>
        </w:numPr>
      </w:pPr>
      <w:r>
        <w:rPr>
          <w:rStyle w:val="keyword"/>
        </w:rPr>
        <w:t>SHALL</w:t>
      </w:r>
      <w:r>
        <w:t xml:space="preserve"> contain exactly one [1..1] </w:t>
      </w:r>
      <w:r>
        <w:rPr>
          <w:rStyle w:val="XMLnameBold"/>
        </w:rPr>
        <w:t>time</w:t>
      </w:r>
      <w:bookmarkStart w:id="3030" w:name="C_4499-33502"/>
      <w:r>
        <w:t xml:space="preserve"> (CONF:4499-33502)</w:t>
      </w:r>
      <w:bookmarkEnd w:id="3030"/>
      <w:r>
        <w:t>.</w:t>
      </w:r>
    </w:p>
    <w:p w14:paraId="073A7023" w14:textId="77777777" w:rsidR="004B3F04" w:rsidRDefault="004B3F04" w:rsidP="007E63CC">
      <w:pPr>
        <w:numPr>
          <w:ilvl w:val="2"/>
          <w:numId w:val="62"/>
        </w:numPr>
      </w:pPr>
      <w:r>
        <w:t xml:space="preserve">This time </w:t>
      </w:r>
      <w:r>
        <w:rPr>
          <w:rStyle w:val="keyword"/>
        </w:rPr>
        <w:t>SHALL</w:t>
      </w:r>
      <w:r>
        <w:t xml:space="preserve"> contain exactly one [1..1] </w:t>
      </w:r>
      <w:r>
        <w:rPr>
          <w:rStyle w:val="XMLnameBold"/>
        </w:rPr>
        <w:t>low</w:t>
      </w:r>
      <w:bookmarkStart w:id="3031" w:name="C_4499-33504"/>
      <w:r>
        <w:t xml:space="preserve"> (CONF:4499-33504)</w:t>
      </w:r>
      <w:bookmarkEnd w:id="3031"/>
      <w:r>
        <w:t>.</w:t>
      </w:r>
      <w:r>
        <w:br/>
        <w:t>Note: QDM Attribute: Author dateTime (The time the order is signed)</w:t>
      </w:r>
    </w:p>
    <w:p w14:paraId="67ECA1E4" w14:textId="77777777" w:rsidR="004B3F04" w:rsidRDefault="004B3F04" w:rsidP="007E63CC">
      <w:pPr>
        <w:numPr>
          <w:ilvl w:val="1"/>
          <w:numId w:val="62"/>
        </w:numPr>
      </w:pPr>
      <w:r>
        <w:rPr>
          <w:rStyle w:val="keyword"/>
        </w:rPr>
        <w:t>SHALL</w:t>
      </w:r>
      <w:r>
        <w:t xml:space="preserve"> contain exactly one [1..1] </w:t>
      </w:r>
      <w:r>
        <w:rPr>
          <w:rStyle w:val="XMLnameBold"/>
        </w:rPr>
        <w:t>role</w:t>
      </w:r>
      <w:bookmarkStart w:id="3032" w:name="C_4499-33595"/>
      <w:r>
        <w:t xml:space="preserve"> (CONF:4499-33595)</w:t>
      </w:r>
      <w:bookmarkEnd w:id="3032"/>
      <w:r>
        <w:t>.</w:t>
      </w:r>
    </w:p>
    <w:p w14:paraId="7C0B83FD" w14:textId="77777777" w:rsidR="004B3F04" w:rsidRDefault="004B3F04" w:rsidP="007E63CC">
      <w:pPr>
        <w:numPr>
          <w:ilvl w:val="2"/>
          <w:numId w:val="62"/>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33" w:name="C_4499-33596"/>
      <w:r>
        <w:t xml:space="preserve"> (CONF:4499-33596)</w:t>
      </w:r>
      <w:bookmarkEnd w:id="3033"/>
      <w:r>
        <w:t>.</w:t>
      </w:r>
    </w:p>
    <w:p w14:paraId="60D36AC8" w14:textId="77777777" w:rsidR="004B3F04" w:rsidRDefault="004B3F04" w:rsidP="007E63CC">
      <w:pPr>
        <w:numPr>
          <w:ilvl w:val="2"/>
          <w:numId w:val="62"/>
        </w:numPr>
      </w:pPr>
      <w:r>
        <w:t xml:space="preserve">This role </w:t>
      </w:r>
      <w:r>
        <w:rPr>
          <w:rStyle w:val="keyword"/>
        </w:rPr>
        <w:t>MAY</w:t>
      </w:r>
      <w:r>
        <w:t xml:space="preserve"> contain zero or one [0..1] </w:t>
      </w:r>
      <w:r>
        <w:rPr>
          <w:rStyle w:val="XMLnameBold"/>
        </w:rPr>
        <w:t>id</w:t>
      </w:r>
      <w:bookmarkStart w:id="3034" w:name="C_4499-33597"/>
      <w:r>
        <w:t xml:space="preserve"> (CONF:4499-33597)</w:t>
      </w:r>
      <w:bookmarkEnd w:id="3034"/>
      <w:r>
        <w:t>.</w:t>
      </w:r>
    </w:p>
    <w:p w14:paraId="29B46DD3"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5" w:name="C_4499-35373"/>
      <w:r>
        <w:t xml:space="preserve"> (CONF:4499-35373)</w:t>
      </w:r>
      <w:bookmarkEnd w:id="3035"/>
      <w:r>
        <w:t xml:space="preserve"> such that it</w:t>
      </w:r>
      <w:r>
        <w:br/>
        <w:t>Note: QDM Attribute: Requester</w:t>
      </w:r>
    </w:p>
    <w:p w14:paraId="09E5F2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6" w:name="C_4499-35379"/>
      <w:r>
        <w:t xml:space="preserve"> (CONF:4499-35379)</w:t>
      </w:r>
      <w:bookmarkEnd w:id="3036"/>
      <w:r>
        <w:t>.</w:t>
      </w:r>
    </w:p>
    <w:p w14:paraId="558576A2" w14:textId="77777777" w:rsidR="004B3F04" w:rsidRDefault="004B3F04" w:rsidP="007E63CC">
      <w:pPr>
        <w:numPr>
          <w:ilvl w:val="1"/>
          <w:numId w:val="62"/>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37" w:name="C_4499-36223"/>
      <w:r>
        <w:t xml:space="preserve"> (CONF:4499-36223)</w:t>
      </w:r>
      <w:bookmarkEnd w:id="3037"/>
      <w:r>
        <w:t>.</w:t>
      </w:r>
    </w:p>
    <w:p w14:paraId="7C24FE9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38" w:name="C_4499-35377"/>
      <w:r>
        <w:t xml:space="preserve"> (CONF:4499-35377)</w:t>
      </w:r>
      <w:bookmarkEnd w:id="3038"/>
      <w:r>
        <w:t xml:space="preserve"> such that it</w:t>
      </w:r>
      <w:r>
        <w:br/>
        <w:t>Note: QDM Attribute: Requester</w:t>
      </w:r>
    </w:p>
    <w:p w14:paraId="3248BE1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39" w:name="C_4499-35381"/>
      <w:r>
        <w:t xml:space="preserve"> (CONF:4499-35381)</w:t>
      </w:r>
      <w:bookmarkEnd w:id="3039"/>
      <w:r>
        <w:t>.</w:t>
      </w:r>
    </w:p>
    <w:p w14:paraId="2BB1C908" w14:textId="77777777" w:rsidR="004B3F04" w:rsidRDefault="004B3F04" w:rsidP="007E63CC">
      <w:pPr>
        <w:numPr>
          <w:ilvl w:val="1"/>
          <w:numId w:val="62"/>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40" w:name="C_4499-36224"/>
      <w:r>
        <w:t xml:space="preserve"> (CONF:4499-36224)</w:t>
      </w:r>
      <w:bookmarkEnd w:id="3040"/>
      <w:r>
        <w:t>.</w:t>
      </w:r>
    </w:p>
    <w:p w14:paraId="5E7A0CB9"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1" w:name="C_4499-35898"/>
      <w:r>
        <w:t xml:space="preserve"> (CONF:4499-35898)</w:t>
      </w:r>
      <w:bookmarkEnd w:id="3041"/>
      <w:r>
        <w:t xml:space="preserve"> such that it</w:t>
      </w:r>
      <w:r>
        <w:br/>
        <w:t>Note: QDM Attribute: Requester</w:t>
      </w:r>
    </w:p>
    <w:p w14:paraId="0B4706BA"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042" w:name="C_4499-35899"/>
      <w:r>
        <w:t xml:space="preserve"> (CONF:4499-35899)</w:t>
      </w:r>
      <w:bookmarkEnd w:id="3042"/>
      <w:r>
        <w:t>.</w:t>
      </w:r>
    </w:p>
    <w:p w14:paraId="3ED9C82A" w14:textId="77777777" w:rsidR="004B3F04" w:rsidRDefault="004B3F04" w:rsidP="007E63CC">
      <w:pPr>
        <w:numPr>
          <w:ilvl w:val="1"/>
          <w:numId w:val="62"/>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043" w:name="C_4499-36225"/>
      <w:r>
        <w:t xml:space="preserve"> (CONF:4499-36225)</w:t>
      </w:r>
      <w:bookmarkEnd w:id="3043"/>
      <w:r>
        <w:t>.</w:t>
      </w:r>
    </w:p>
    <w:p w14:paraId="43E0CEBF" w14:textId="77777777" w:rsidR="004B3F04" w:rsidRDefault="004B3F04" w:rsidP="007E63CC">
      <w:pPr>
        <w:numPr>
          <w:ilvl w:val="0"/>
          <w:numId w:val="62"/>
        </w:numPr>
      </w:pPr>
      <w:r>
        <w:rPr>
          <w:rStyle w:val="keyword"/>
        </w:rPr>
        <w:t>MAY</w:t>
      </w:r>
      <w:r>
        <w:t xml:space="preserve"> contain zero or one [0..1] </w:t>
      </w:r>
      <w:r>
        <w:rPr>
          <w:rStyle w:val="XMLnameBold"/>
        </w:rPr>
        <w:t>participation</w:t>
      </w:r>
      <w:bookmarkStart w:id="3044" w:name="C_4499-35375"/>
      <w:r>
        <w:t xml:space="preserve"> (CONF:4499-35375)</w:t>
      </w:r>
      <w:bookmarkEnd w:id="3044"/>
      <w:r>
        <w:t xml:space="preserve"> such that it</w:t>
      </w:r>
      <w:r>
        <w:br/>
        <w:t>Note: QDM Attribute: Requester</w:t>
      </w:r>
    </w:p>
    <w:p w14:paraId="226846E9"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5" w:name="C_4499-35380"/>
      <w:r>
        <w:t xml:space="preserve"> (CONF:4499-35380)</w:t>
      </w:r>
      <w:bookmarkEnd w:id="3045"/>
      <w:r>
        <w:t>.</w:t>
      </w:r>
    </w:p>
    <w:p w14:paraId="1575241A" w14:textId="77777777" w:rsidR="004B3F04" w:rsidRDefault="004B3F04" w:rsidP="007E63CC">
      <w:pPr>
        <w:numPr>
          <w:ilvl w:val="1"/>
          <w:numId w:val="62"/>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046" w:name="C_4499-36226"/>
      <w:r>
        <w:t xml:space="preserve"> (CONF:4499-36226)</w:t>
      </w:r>
      <w:bookmarkEnd w:id="3046"/>
      <w:r>
        <w:t>.</w:t>
      </w:r>
    </w:p>
    <w:p w14:paraId="49F6A98D" w14:textId="77777777" w:rsidR="004B3F04" w:rsidRDefault="004B3F04" w:rsidP="007E63CC">
      <w:pPr>
        <w:numPr>
          <w:ilvl w:val="0"/>
          <w:numId w:val="62"/>
        </w:numPr>
      </w:pPr>
      <w:r>
        <w:rPr>
          <w:rStyle w:val="keyword"/>
        </w:rPr>
        <w:t>MAY</w:t>
      </w:r>
      <w:r>
        <w:t xml:space="preserve"> contain zero or more [0..*] </w:t>
      </w:r>
      <w:r>
        <w:rPr>
          <w:rStyle w:val="XMLnameBold"/>
        </w:rPr>
        <w:t>participation</w:t>
      </w:r>
      <w:bookmarkStart w:id="3047" w:name="C_4499-36227"/>
      <w:r>
        <w:t xml:space="preserve"> (CONF:4499-36227)</w:t>
      </w:r>
      <w:bookmarkEnd w:id="3047"/>
      <w:r>
        <w:t xml:space="preserve"> such that it</w:t>
      </w:r>
      <w:r>
        <w:br/>
        <w:t>Note: QDM Attribute: Requester</w:t>
      </w:r>
    </w:p>
    <w:p w14:paraId="16D3513B" w14:textId="77777777" w:rsidR="004B3F04" w:rsidRDefault="004B3F04" w:rsidP="007E63CC">
      <w:pPr>
        <w:numPr>
          <w:ilvl w:val="1"/>
          <w:numId w:val="62"/>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48" w:name="C_4499-36229"/>
      <w:r>
        <w:t xml:space="preserve"> (CONF:4499-36229)</w:t>
      </w:r>
      <w:bookmarkEnd w:id="3048"/>
      <w:r>
        <w:t>.</w:t>
      </w:r>
    </w:p>
    <w:p w14:paraId="43DFF117" w14:textId="77777777" w:rsidR="004B3F04" w:rsidRDefault="004B3F04" w:rsidP="007E63CC">
      <w:pPr>
        <w:numPr>
          <w:ilvl w:val="1"/>
          <w:numId w:val="62"/>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049" w:name="C_4499-36228"/>
      <w:r>
        <w:t xml:space="preserve"> (CONF:4499-36228)</w:t>
      </w:r>
      <w:bookmarkEnd w:id="3049"/>
      <w:r>
        <w:t>.</w:t>
      </w:r>
    </w:p>
    <w:p w14:paraId="0130E317" w14:textId="77777777" w:rsidR="004B3F04" w:rsidRDefault="004B3F04" w:rsidP="007E63CC">
      <w:pPr>
        <w:numPr>
          <w:ilvl w:val="0"/>
          <w:numId w:val="62"/>
        </w:numPr>
      </w:pPr>
      <w:r>
        <w:rPr>
          <w:rStyle w:val="keyword"/>
        </w:rPr>
        <w:t>MAY</w:t>
      </w:r>
      <w:r>
        <w:t xml:space="preserve"> contain zero or one [0..1] </w:t>
      </w:r>
      <w:r>
        <w:rPr>
          <w:rStyle w:val="XMLnameBold"/>
        </w:rPr>
        <w:t>outboundRelationship</w:t>
      </w:r>
      <w:bookmarkStart w:id="3050" w:name="C_4499-31431"/>
      <w:r>
        <w:t xml:space="preserve"> (CONF:4499-31431)</w:t>
      </w:r>
      <w:bookmarkEnd w:id="3050"/>
      <w:r>
        <w:t xml:space="preserve"> such that it</w:t>
      </w:r>
      <w:r>
        <w:br/>
        <w:t>Note: QDM Attribute: Reason</w:t>
      </w:r>
    </w:p>
    <w:p w14:paraId="4B8493C4" w14:textId="77777777" w:rsidR="004B3F04" w:rsidRDefault="004B3F04" w:rsidP="007E63CC">
      <w:pPr>
        <w:numPr>
          <w:ilvl w:val="1"/>
          <w:numId w:val="62"/>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051" w:name="C_4499-31432"/>
      <w:r>
        <w:t xml:space="preserve"> (CONF:4499-31432)</w:t>
      </w:r>
      <w:bookmarkEnd w:id="3051"/>
      <w:r>
        <w:t>.</w:t>
      </w:r>
    </w:p>
    <w:p w14:paraId="382598B3" w14:textId="77777777" w:rsidR="004B3F04" w:rsidRDefault="004B3F04" w:rsidP="007E63CC">
      <w:pPr>
        <w:numPr>
          <w:ilvl w:val="1"/>
          <w:numId w:val="62"/>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052" w:name="C_4499-31433"/>
      <w:r>
        <w:t xml:space="preserve"> (CONF:4499-31433)</w:t>
      </w:r>
      <w:bookmarkEnd w:id="3052"/>
      <w:r>
        <w:t>.</w:t>
      </w:r>
    </w:p>
    <w:p w14:paraId="155FEFCF" w14:textId="77777777" w:rsidR="004B3F04" w:rsidRDefault="004B3F04" w:rsidP="004B3F04">
      <w:pPr>
        <w:pStyle w:val="Caption"/>
        <w:ind w:left="130" w:right="115"/>
      </w:pPr>
      <w:bookmarkStart w:id="3053" w:name="_Toc64842056"/>
      <w:bookmarkStart w:id="3054" w:name="_Toc65482972"/>
      <w:r>
        <w:t xml:space="preserve">Figure </w:t>
      </w:r>
      <w:r>
        <w:fldChar w:fldCharType="begin"/>
      </w:r>
      <w:r>
        <w:instrText>SEQ Figure \* ARABIC</w:instrText>
      </w:r>
      <w:r>
        <w:fldChar w:fldCharType="separate"/>
      </w:r>
      <w:r>
        <w:t>58</w:t>
      </w:r>
      <w:r>
        <w:fldChar w:fldCharType="end"/>
      </w:r>
      <w:r>
        <w:t>: Physical Exam, Order (V4) Example</w:t>
      </w:r>
      <w:bookmarkEnd w:id="3053"/>
      <w:bookmarkEnd w:id="3054"/>
    </w:p>
    <w:p w14:paraId="1C7F9771" w14:textId="77777777" w:rsidR="004B3F04" w:rsidRDefault="004B3F04" w:rsidP="004B3F04">
      <w:pPr>
        <w:pStyle w:val="Example"/>
        <w:ind w:left="130" w:right="115"/>
      </w:pPr>
      <w:r>
        <w:t>&lt;observationCriteria classCode="OBS" moodCode="RQO"&gt;</w:t>
      </w:r>
    </w:p>
    <w:p w14:paraId="65E18937" w14:textId="77777777" w:rsidR="004B3F04" w:rsidRDefault="004B3F04" w:rsidP="004B3F04">
      <w:pPr>
        <w:pStyle w:val="Example"/>
        <w:ind w:left="130" w:right="115"/>
      </w:pPr>
      <w:r>
        <w:t xml:space="preserve">    &lt;templateId&gt;</w:t>
      </w:r>
    </w:p>
    <w:p w14:paraId="1859E18B" w14:textId="77777777" w:rsidR="004B3F04" w:rsidRDefault="004B3F04" w:rsidP="004B3F04">
      <w:pPr>
        <w:pStyle w:val="Example"/>
        <w:ind w:left="130" w:right="115"/>
      </w:pPr>
      <w:r>
        <w:t xml:space="preserve">        &lt;item root="2.16.840.1.113883.10.20.28.4.61" extension="2021-02-01"/&gt;</w:t>
      </w:r>
    </w:p>
    <w:p w14:paraId="4B2E4DD0" w14:textId="77777777" w:rsidR="004B3F04" w:rsidRDefault="004B3F04" w:rsidP="004B3F04">
      <w:pPr>
        <w:pStyle w:val="Example"/>
        <w:ind w:left="130" w:right="115"/>
      </w:pPr>
      <w:r>
        <w:t xml:space="preserve">    &lt;/templateId&gt;</w:t>
      </w:r>
    </w:p>
    <w:p w14:paraId="4A6C06DE" w14:textId="77777777" w:rsidR="004B3F04" w:rsidRDefault="004B3F04" w:rsidP="004B3F04">
      <w:pPr>
        <w:pStyle w:val="Example"/>
        <w:ind w:left="130" w:right="115"/>
      </w:pPr>
      <w:r>
        <w:t xml:space="preserve">    &lt;id root="ae06f4b8-668d-45a9-acd4-28cff4ef6d45"/&gt;</w:t>
      </w:r>
    </w:p>
    <w:p w14:paraId="2D50587A" w14:textId="77777777" w:rsidR="004B3F04" w:rsidRDefault="004B3F04" w:rsidP="004B3F04">
      <w:pPr>
        <w:pStyle w:val="Example"/>
        <w:ind w:left="130" w:right="115"/>
      </w:pPr>
      <w:r>
        <w:t xml:space="preserve">    &lt;code code="5880005" codeSystem="2.16.840.1.113883.6.96" codeSystemName="SNOMED CT"&gt;</w:t>
      </w:r>
    </w:p>
    <w:p w14:paraId="7E5F1463" w14:textId="77777777" w:rsidR="004B3F04" w:rsidRDefault="004B3F04" w:rsidP="004B3F04">
      <w:pPr>
        <w:pStyle w:val="Example"/>
        <w:ind w:left="130" w:right="115"/>
      </w:pPr>
      <w:r>
        <w:t xml:space="preserve">        &lt;displayName value="Physical Examination"/&gt;</w:t>
      </w:r>
    </w:p>
    <w:p w14:paraId="209E1287" w14:textId="77777777" w:rsidR="004B3F04" w:rsidRDefault="004B3F04" w:rsidP="004B3F04">
      <w:pPr>
        <w:pStyle w:val="Example"/>
        <w:ind w:left="130" w:right="115"/>
      </w:pPr>
      <w:r>
        <w:t xml:space="preserve">    &lt;/code&gt;</w:t>
      </w:r>
    </w:p>
    <w:p w14:paraId="6B39828F" w14:textId="77777777" w:rsidR="004B3F04" w:rsidRDefault="004B3F04" w:rsidP="004B3F04">
      <w:pPr>
        <w:pStyle w:val="Example"/>
        <w:ind w:left="130" w:right="115"/>
      </w:pPr>
      <w:r>
        <w:t xml:space="preserve">    &lt;title value="Physical Exam Order"/&gt;</w:t>
      </w:r>
    </w:p>
    <w:p w14:paraId="185286A9" w14:textId="77777777" w:rsidR="004B3F04" w:rsidRDefault="004B3F04" w:rsidP="004B3F04">
      <w:pPr>
        <w:pStyle w:val="Example"/>
        <w:ind w:left="130" w:right="115"/>
      </w:pPr>
      <w:r>
        <w:t xml:space="preserve">    &lt;statusCode code="active"/&gt;</w:t>
      </w:r>
    </w:p>
    <w:p w14:paraId="3104CBA6" w14:textId="77777777" w:rsidR="004B3F04" w:rsidRDefault="004B3F04" w:rsidP="004B3F04">
      <w:pPr>
        <w:pStyle w:val="Example"/>
        <w:ind w:left="130" w:right="115"/>
      </w:pPr>
      <w:r>
        <w:t xml:space="preserve">    &lt;value xsi:type="CD" valueSet="{$QDMElementValueSetOID}"/&gt;</w:t>
      </w:r>
    </w:p>
    <w:p w14:paraId="2005795F" w14:textId="77777777" w:rsidR="004B3F04" w:rsidRDefault="004B3F04" w:rsidP="004B3F04">
      <w:pPr>
        <w:pStyle w:val="Example"/>
        <w:ind w:left="130" w:right="115"/>
      </w:pPr>
      <w:r>
        <w:t xml:space="preserve">&lt;/observationCriteria&gt;    </w:t>
      </w:r>
    </w:p>
    <w:p w14:paraId="0D0DF1BB" w14:textId="77777777" w:rsidR="004B3F04" w:rsidRDefault="004B3F04" w:rsidP="004B3F04">
      <w:pPr>
        <w:pStyle w:val="BodyText"/>
      </w:pPr>
    </w:p>
    <w:p w14:paraId="6AFF3998" w14:textId="4488D8E7" w:rsidR="004B3F04" w:rsidRDefault="004B3F04" w:rsidP="004B3F04">
      <w:pPr>
        <w:pStyle w:val="Heading2nospace"/>
      </w:pPr>
      <w:bookmarkStart w:id="3055" w:name="E_Physical_Exam_Performed_V4_"/>
      <w:bookmarkStart w:id="3056" w:name="_Toc64841923"/>
      <w:bookmarkStart w:id="3057" w:name="_Toc65482839"/>
      <w:r>
        <w:t>Physical Exam, Performed (V4)</w:t>
      </w:r>
      <w:bookmarkEnd w:id="3055"/>
      <w:bookmarkEnd w:id="3056"/>
      <w:r w:rsidR="006F762B">
        <w:t xml:space="preserve"> - DRAFT</w:t>
      </w:r>
      <w:bookmarkEnd w:id="3057"/>
    </w:p>
    <w:p w14:paraId="5C5171EE" w14:textId="77777777" w:rsidR="004B3F04" w:rsidRDefault="004B3F04" w:rsidP="004B3F04">
      <w:pPr>
        <w:pStyle w:val="BracketData"/>
      </w:pPr>
      <w:r>
        <w:t>[observationCriteria: identifier urn:hl7ii:2.16.840.1.113883.10.20.28.4.62:2021-02-01 (open)]</w:t>
      </w:r>
    </w:p>
    <w:p w14:paraId="3B8C9F16" w14:textId="77777777" w:rsidR="004B3F04" w:rsidRDefault="004B3F04" w:rsidP="004B3F04">
      <w:pPr>
        <w:pStyle w:val="Caption"/>
      </w:pPr>
      <w:bookmarkStart w:id="3058" w:name="_Toc64842200"/>
      <w:bookmarkStart w:id="3059" w:name="_Toc65483284"/>
      <w:r>
        <w:t xml:space="preserve">Table </w:t>
      </w:r>
      <w:r>
        <w:fldChar w:fldCharType="begin"/>
      </w:r>
      <w:r>
        <w:instrText>SEQ Table \* ARABIC</w:instrText>
      </w:r>
      <w:r>
        <w:fldChar w:fldCharType="separate"/>
      </w:r>
      <w:r>
        <w:t>123</w:t>
      </w:r>
      <w:r>
        <w:fldChar w:fldCharType="end"/>
      </w:r>
      <w:r>
        <w:t>: Physical Exam, Performed (V4) Contexts</w:t>
      </w:r>
      <w:bookmarkEnd w:id="3058"/>
      <w:bookmarkEnd w:id="305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EC0DF6B" w14:textId="77777777" w:rsidTr="000659BE">
        <w:trPr>
          <w:cantSplit/>
          <w:tblHeader/>
          <w:jc w:val="center"/>
        </w:trPr>
        <w:tc>
          <w:tcPr>
            <w:tcW w:w="360" w:type="dxa"/>
            <w:shd w:val="clear" w:color="auto" w:fill="E6E6E6"/>
          </w:tcPr>
          <w:p w14:paraId="1CBFF0DA" w14:textId="77777777" w:rsidR="004B3F04" w:rsidRDefault="004B3F04" w:rsidP="000659BE">
            <w:pPr>
              <w:pStyle w:val="TableHead"/>
            </w:pPr>
            <w:r>
              <w:t>Contained By:</w:t>
            </w:r>
          </w:p>
        </w:tc>
        <w:tc>
          <w:tcPr>
            <w:tcW w:w="360" w:type="dxa"/>
            <w:shd w:val="clear" w:color="auto" w:fill="E6E6E6"/>
          </w:tcPr>
          <w:p w14:paraId="0A879737" w14:textId="77777777" w:rsidR="004B3F04" w:rsidRDefault="004B3F04" w:rsidP="000659BE">
            <w:pPr>
              <w:pStyle w:val="TableHead"/>
            </w:pPr>
            <w:r>
              <w:t>Contains:</w:t>
            </w:r>
          </w:p>
        </w:tc>
      </w:tr>
      <w:tr w:rsidR="004B3F04" w14:paraId="52D2B9AA" w14:textId="77777777" w:rsidTr="000659BE">
        <w:trPr>
          <w:jc w:val="center"/>
        </w:trPr>
        <w:tc>
          <w:tcPr>
            <w:tcW w:w="360" w:type="dxa"/>
          </w:tcPr>
          <w:p w14:paraId="1847B576"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2091C14"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0286E530" w14:textId="77777777" w:rsidR="004B3F04" w:rsidRDefault="006C736C" w:rsidP="000659BE">
            <w:pPr>
              <w:pStyle w:val="TableText"/>
            </w:pPr>
            <w:hyperlink w:anchor="E_Component_1">
              <w:r w:rsidR="004B3F04">
                <w:rPr>
                  <w:rStyle w:val="HyperlinkText9pt"/>
                </w:rPr>
                <w:t>Component</w:t>
              </w:r>
            </w:hyperlink>
            <w:r w:rsidR="004B3F04">
              <w:t xml:space="preserve"> (optional)</w:t>
            </w:r>
          </w:p>
          <w:p w14:paraId="0C132594"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559548A7" w14:textId="77777777" w:rsidR="004B3F04" w:rsidRDefault="006C736C" w:rsidP="000659BE">
            <w:pPr>
              <w:pStyle w:val="TableText"/>
            </w:pPr>
            <w:hyperlink w:anchor="E_Result_2">
              <w:r w:rsidR="004B3F04">
                <w:rPr>
                  <w:rStyle w:val="HyperlinkText9pt"/>
                </w:rPr>
                <w:t>Result (V2)</w:t>
              </w:r>
            </w:hyperlink>
            <w:r w:rsidR="004B3F04">
              <w:t xml:space="preserve"> (optional)</w:t>
            </w:r>
          </w:p>
          <w:p w14:paraId="5B110DBE"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38490FD6"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65F1481A"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467F298"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79297FC1" w14:textId="77777777" w:rsidR="004B3F04" w:rsidRDefault="004B3F04" w:rsidP="004B3F04">
      <w:pPr>
        <w:pStyle w:val="BodyText"/>
      </w:pPr>
    </w:p>
    <w:p w14:paraId="4816F684" w14:textId="77777777" w:rsidR="004B3F04" w:rsidRDefault="004B3F04" w:rsidP="004B3F04">
      <w:r>
        <w:t>This template represents the QDM data type: Physical Exam, Performed.</w:t>
      </w:r>
      <w:r>
        <w:br/>
        <w:t>This represents that a physical exam has been completed.</w:t>
      </w:r>
      <w:r>
        <w:br/>
        <w:t xml:space="preserve">Timing: Relevant dateTime references the time the physical exam is performed if it occurs at a single </w:t>
      </w:r>
      <w:r>
        <w:lastRenderedPageBreak/>
        <w:t>point in time.</w:t>
      </w:r>
      <w:r>
        <w:br/>
        <w:t>Relevant Period references a start and stop time for physical exam procedure that occurs over a time interval: startTime – The time the physical examination activity begins; stopTime – The time the physical examination activity ends.</w:t>
      </w:r>
      <w:r>
        <w:br/>
        <w:t>Author dateTime references the time the physical exam event was recorded and applies only when the record has no reference to the time the physical exam event was performed and only the recorded time is available.</w:t>
      </w:r>
      <w:r>
        <w:br/>
        <w:t>QDM Attribute: Result is represented using the Result (V2) template</w:t>
      </w:r>
    </w:p>
    <w:p w14:paraId="33FBF2E8" w14:textId="77777777" w:rsidR="004B3F04" w:rsidRDefault="004B3F04" w:rsidP="004B3F04">
      <w:pPr>
        <w:pStyle w:val="Caption"/>
      </w:pPr>
      <w:bookmarkStart w:id="3060" w:name="_Toc64842201"/>
      <w:bookmarkStart w:id="3061" w:name="_Toc65483285"/>
      <w:r>
        <w:lastRenderedPageBreak/>
        <w:t xml:space="preserve">Table </w:t>
      </w:r>
      <w:r>
        <w:fldChar w:fldCharType="begin"/>
      </w:r>
      <w:r>
        <w:instrText>SEQ Table \* ARABIC</w:instrText>
      </w:r>
      <w:r>
        <w:fldChar w:fldCharType="separate"/>
      </w:r>
      <w:r>
        <w:t>124</w:t>
      </w:r>
      <w:r>
        <w:fldChar w:fldCharType="end"/>
      </w:r>
      <w:r>
        <w:t>: Physical Exam, Performed (V4) Constraints Overview</w:t>
      </w:r>
      <w:bookmarkEnd w:id="3060"/>
      <w:bookmarkEnd w:id="306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B839F48" w14:textId="77777777" w:rsidTr="000659BE">
        <w:trPr>
          <w:cantSplit/>
          <w:tblHeader/>
          <w:jc w:val="center"/>
        </w:trPr>
        <w:tc>
          <w:tcPr>
            <w:tcW w:w="0" w:type="dxa"/>
            <w:shd w:val="clear" w:color="auto" w:fill="E6E6E6"/>
            <w:noWrap/>
          </w:tcPr>
          <w:p w14:paraId="63A276A9" w14:textId="77777777" w:rsidR="004B3F04" w:rsidRDefault="004B3F04" w:rsidP="000659BE">
            <w:pPr>
              <w:pStyle w:val="TableHead"/>
            </w:pPr>
            <w:r>
              <w:t>XPath</w:t>
            </w:r>
          </w:p>
        </w:tc>
        <w:tc>
          <w:tcPr>
            <w:tcW w:w="720" w:type="dxa"/>
            <w:shd w:val="clear" w:color="auto" w:fill="E6E6E6"/>
            <w:noWrap/>
          </w:tcPr>
          <w:p w14:paraId="6AAF1D10" w14:textId="77777777" w:rsidR="004B3F04" w:rsidRDefault="004B3F04" w:rsidP="000659BE">
            <w:pPr>
              <w:pStyle w:val="TableHead"/>
            </w:pPr>
            <w:r>
              <w:t>Card.</w:t>
            </w:r>
          </w:p>
        </w:tc>
        <w:tc>
          <w:tcPr>
            <w:tcW w:w="1152" w:type="dxa"/>
            <w:shd w:val="clear" w:color="auto" w:fill="E6E6E6"/>
            <w:noWrap/>
          </w:tcPr>
          <w:p w14:paraId="5AFAEFB0" w14:textId="77777777" w:rsidR="004B3F04" w:rsidRDefault="004B3F04" w:rsidP="000659BE">
            <w:pPr>
              <w:pStyle w:val="TableHead"/>
            </w:pPr>
            <w:r>
              <w:t>Verb</w:t>
            </w:r>
          </w:p>
        </w:tc>
        <w:tc>
          <w:tcPr>
            <w:tcW w:w="864" w:type="dxa"/>
            <w:shd w:val="clear" w:color="auto" w:fill="E6E6E6"/>
            <w:noWrap/>
          </w:tcPr>
          <w:p w14:paraId="67CA1CF5" w14:textId="77777777" w:rsidR="004B3F04" w:rsidRDefault="004B3F04" w:rsidP="000659BE">
            <w:pPr>
              <w:pStyle w:val="TableHead"/>
            </w:pPr>
            <w:r>
              <w:t>Data Type</w:t>
            </w:r>
          </w:p>
        </w:tc>
        <w:tc>
          <w:tcPr>
            <w:tcW w:w="864" w:type="dxa"/>
            <w:shd w:val="clear" w:color="auto" w:fill="E6E6E6"/>
            <w:noWrap/>
          </w:tcPr>
          <w:p w14:paraId="4FC5E408" w14:textId="77777777" w:rsidR="004B3F04" w:rsidRDefault="004B3F04" w:rsidP="000659BE">
            <w:pPr>
              <w:pStyle w:val="TableHead"/>
            </w:pPr>
            <w:r>
              <w:t>CONF#</w:t>
            </w:r>
          </w:p>
        </w:tc>
        <w:tc>
          <w:tcPr>
            <w:tcW w:w="864" w:type="dxa"/>
            <w:shd w:val="clear" w:color="auto" w:fill="E6E6E6"/>
            <w:noWrap/>
          </w:tcPr>
          <w:p w14:paraId="75C9D880" w14:textId="77777777" w:rsidR="004B3F04" w:rsidRDefault="004B3F04" w:rsidP="000659BE">
            <w:pPr>
              <w:pStyle w:val="TableHead"/>
            </w:pPr>
            <w:r>
              <w:t>Value</w:t>
            </w:r>
          </w:p>
        </w:tc>
      </w:tr>
      <w:tr w:rsidR="004B3F04" w14:paraId="21566107" w14:textId="77777777" w:rsidTr="000659BE">
        <w:trPr>
          <w:jc w:val="center"/>
        </w:trPr>
        <w:tc>
          <w:tcPr>
            <w:tcW w:w="10160" w:type="dxa"/>
            <w:gridSpan w:val="6"/>
          </w:tcPr>
          <w:p w14:paraId="638285DD" w14:textId="77777777" w:rsidR="004B3F04" w:rsidRDefault="004B3F04" w:rsidP="000659BE">
            <w:pPr>
              <w:pStyle w:val="TableText"/>
            </w:pPr>
            <w:r>
              <w:t>observationCriteria (identifier: urn:hl7ii:2.16.840.1.113883.10.20.28.4.62:2021-02-01)</w:t>
            </w:r>
          </w:p>
        </w:tc>
      </w:tr>
      <w:tr w:rsidR="004B3F04" w14:paraId="6F1D8780" w14:textId="77777777" w:rsidTr="000659BE">
        <w:trPr>
          <w:jc w:val="center"/>
        </w:trPr>
        <w:tc>
          <w:tcPr>
            <w:tcW w:w="3345" w:type="dxa"/>
          </w:tcPr>
          <w:p w14:paraId="09D5190C" w14:textId="77777777" w:rsidR="004B3F04" w:rsidRDefault="004B3F04" w:rsidP="000659BE">
            <w:pPr>
              <w:pStyle w:val="TableText"/>
            </w:pPr>
            <w:r>
              <w:tab/>
              <w:t>@classCode</w:t>
            </w:r>
          </w:p>
        </w:tc>
        <w:tc>
          <w:tcPr>
            <w:tcW w:w="720" w:type="dxa"/>
          </w:tcPr>
          <w:p w14:paraId="4F2E8A1F" w14:textId="77777777" w:rsidR="004B3F04" w:rsidRDefault="004B3F04" w:rsidP="000659BE">
            <w:pPr>
              <w:pStyle w:val="TableText"/>
            </w:pPr>
            <w:r>
              <w:t>1..1</w:t>
            </w:r>
          </w:p>
        </w:tc>
        <w:tc>
          <w:tcPr>
            <w:tcW w:w="1152" w:type="dxa"/>
          </w:tcPr>
          <w:p w14:paraId="477599E8" w14:textId="77777777" w:rsidR="004B3F04" w:rsidRDefault="004B3F04" w:rsidP="000659BE">
            <w:pPr>
              <w:pStyle w:val="TableText"/>
            </w:pPr>
            <w:r>
              <w:t>SHALL</w:t>
            </w:r>
          </w:p>
        </w:tc>
        <w:tc>
          <w:tcPr>
            <w:tcW w:w="864" w:type="dxa"/>
          </w:tcPr>
          <w:p w14:paraId="059E4089" w14:textId="77777777" w:rsidR="004B3F04" w:rsidRDefault="004B3F04" w:rsidP="000659BE">
            <w:pPr>
              <w:pStyle w:val="TableText"/>
            </w:pPr>
          </w:p>
        </w:tc>
        <w:tc>
          <w:tcPr>
            <w:tcW w:w="1104" w:type="dxa"/>
          </w:tcPr>
          <w:p w14:paraId="231E86C9" w14:textId="77777777" w:rsidR="004B3F04" w:rsidRDefault="006C736C" w:rsidP="000659BE">
            <w:pPr>
              <w:pStyle w:val="TableText"/>
            </w:pPr>
            <w:hyperlink w:anchor="C_4499-31251">
              <w:r w:rsidR="004B3F04">
                <w:rPr>
                  <w:rStyle w:val="HyperlinkText9pt"/>
                </w:rPr>
                <w:t>4499-31251</w:t>
              </w:r>
            </w:hyperlink>
          </w:p>
        </w:tc>
        <w:tc>
          <w:tcPr>
            <w:tcW w:w="2975" w:type="dxa"/>
          </w:tcPr>
          <w:p w14:paraId="65259DA4" w14:textId="77777777" w:rsidR="004B3F04" w:rsidRDefault="004B3F04" w:rsidP="000659BE">
            <w:pPr>
              <w:pStyle w:val="TableText"/>
            </w:pPr>
            <w:r>
              <w:t>OBS</w:t>
            </w:r>
          </w:p>
        </w:tc>
      </w:tr>
      <w:tr w:rsidR="004B3F04" w14:paraId="58C11D5F" w14:textId="77777777" w:rsidTr="000659BE">
        <w:trPr>
          <w:jc w:val="center"/>
        </w:trPr>
        <w:tc>
          <w:tcPr>
            <w:tcW w:w="3345" w:type="dxa"/>
          </w:tcPr>
          <w:p w14:paraId="5AE41B0E" w14:textId="77777777" w:rsidR="004B3F04" w:rsidRDefault="004B3F04" w:rsidP="000659BE">
            <w:pPr>
              <w:pStyle w:val="TableText"/>
            </w:pPr>
            <w:r>
              <w:tab/>
              <w:t>@moodCode</w:t>
            </w:r>
          </w:p>
        </w:tc>
        <w:tc>
          <w:tcPr>
            <w:tcW w:w="720" w:type="dxa"/>
          </w:tcPr>
          <w:p w14:paraId="7BEED51A" w14:textId="77777777" w:rsidR="004B3F04" w:rsidRDefault="004B3F04" w:rsidP="000659BE">
            <w:pPr>
              <w:pStyle w:val="TableText"/>
            </w:pPr>
            <w:r>
              <w:t>1..1</w:t>
            </w:r>
          </w:p>
        </w:tc>
        <w:tc>
          <w:tcPr>
            <w:tcW w:w="1152" w:type="dxa"/>
          </w:tcPr>
          <w:p w14:paraId="147251AA" w14:textId="77777777" w:rsidR="004B3F04" w:rsidRDefault="004B3F04" w:rsidP="000659BE">
            <w:pPr>
              <w:pStyle w:val="TableText"/>
            </w:pPr>
            <w:r>
              <w:t>SHALL</w:t>
            </w:r>
          </w:p>
        </w:tc>
        <w:tc>
          <w:tcPr>
            <w:tcW w:w="864" w:type="dxa"/>
          </w:tcPr>
          <w:p w14:paraId="00B3AD1F" w14:textId="77777777" w:rsidR="004B3F04" w:rsidRDefault="004B3F04" w:rsidP="000659BE">
            <w:pPr>
              <w:pStyle w:val="TableText"/>
            </w:pPr>
          </w:p>
        </w:tc>
        <w:tc>
          <w:tcPr>
            <w:tcW w:w="1104" w:type="dxa"/>
          </w:tcPr>
          <w:p w14:paraId="080520E2" w14:textId="77777777" w:rsidR="004B3F04" w:rsidRDefault="006C736C" w:rsidP="000659BE">
            <w:pPr>
              <w:pStyle w:val="TableText"/>
            </w:pPr>
            <w:hyperlink w:anchor="C_4499-31252">
              <w:r w:rsidR="004B3F04">
                <w:rPr>
                  <w:rStyle w:val="HyperlinkText9pt"/>
                </w:rPr>
                <w:t>4499-31252</w:t>
              </w:r>
            </w:hyperlink>
          </w:p>
        </w:tc>
        <w:tc>
          <w:tcPr>
            <w:tcW w:w="2975" w:type="dxa"/>
          </w:tcPr>
          <w:p w14:paraId="47CB2E6E" w14:textId="77777777" w:rsidR="004B3F04" w:rsidRDefault="004B3F04" w:rsidP="000659BE">
            <w:pPr>
              <w:pStyle w:val="TableText"/>
            </w:pPr>
            <w:r>
              <w:t>urn:oid:2.16.840.1.113883.5.1001 (HL7ActMood) = EVN</w:t>
            </w:r>
          </w:p>
        </w:tc>
      </w:tr>
      <w:tr w:rsidR="004B3F04" w14:paraId="343BEE9D" w14:textId="77777777" w:rsidTr="000659BE">
        <w:trPr>
          <w:jc w:val="center"/>
        </w:trPr>
        <w:tc>
          <w:tcPr>
            <w:tcW w:w="3345" w:type="dxa"/>
          </w:tcPr>
          <w:p w14:paraId="03909AC9" w14:textId="77777777" w:rsidR="004B3F04" w:rsidRDefault="004B3F04" w:rsidP="000659BE">
            <w:pPr>
              <w:pStyle w:val="TableText"/>
            </w:pPr>
            <w:r>
              <w:tab/>
              <w:t>@actionNegationInd</w:t>
            </w:r>
          </w:p>
        </w:tc>
        <w:tc>
          <w:tcPr>
            <w:tcW w:w="720" w:type="dxa"/>
          </w:tcPr>
          <w:p w14:paraId="5D8EB941" w14:textId="77777777" w:rsidR="004B3F04" w:rsidRDefault="004B3F04" w:rsidP="000659BE">
            <w:pPr>
              <w:pStyle w:val="TableText"/>
            </w:pPr>
            <w:r>
              <w:t>0..1</w:t>
            </w:r>
          </w:p>
        </w:tc>
        <w:tc>
          <w:tcPr>
            <w:tcW w:w="1152" w:type="dxa"/>
          </w:tcPr>
          <w:p w14:paraId="4765E135" w14:textId="77777777" w:rsidR="004B3F04" w:rsidRDefault="004B3F04" w:rsidP="000659BE">
            <w:pPr>
              <w:pStyle w:val="TableText"/>
            </w:pPr>
            <w:r>
              <w:t>MAY</w:t>
            </w:r>
          </w:p>
        </w:tc>
        <w:tc>
          <w:tcPr>
            <w:tcW w:w="864" w:type="dxa"/>
          </w:tcPr>
          <w:p w14:paraId="2A7D8BFE" w14:textId="77777777" w:rsidR="004B3F04" w:rsidRDefault="004B3F04" w:rsidP="000659BE">
            <w:pPr>
              <w:pStyle w:val="TableText"/>
            </w:pPr>
          </w:p>
        </w:tc>
        <w:tc>
          <w:tcPr>
            <w:tcW w:w="1104" w:type="dxa"/>
          </w:tcPr>
          <w:p w14:paraId="2D704BAB" w14:textId="77777777" w:rsidR="004B3F04" w:rsidRDefault="006C736C" w:rsidP="000659BE">
            <w:pPr>
              <w:pStyle w:val="TableText"/>
            </w:pPr>
            <w:hyperlink w:anchor="C_4499-31253">
              <w:r w:rsidR="004B3F04">
                <w:rPr>
                  <w:rStyle w:val="HyperlinkText9pt"/>
                </w:rPr>
                <w:t>4499-31253</w:t>
              </w:r>
            </w:hyperlink>
          </w:p>
        </w:tc>
        <w:tc>
          <w:tcPr>
            <w:tcW w:w="2975" w:type="dxa"/>
          </w:tcPr>
          <w:p w14:paraId="4813A208" w14:textId="77777777" w:rsidR="004B3F04" w:rsidRDefault="004B3F04" w:rsidP="000659BE">
            <w:pPr>
              <w:pStyle w:val="TableText"/>
            </w:pPr>
          </w:p>
        </w:tc>
      </w:tr>
      <w:tr w:rsidR="004B3F04" w14:paraId="6C3EA7BC" w14:textId="77777777" w:rsidTr="000659BE">
        <w:trPr>
          <w:jc w:val="center"/>
        </w:trPr>
        <w:tc>
          <w:tcPr>
            <w:tcW w:w="3345" w:type="dxa"/>
          </w:tcPr>
          <w:p w14:paraId="7A3DD17A" w14:textId="77777777" w:rsidR="004B3F04" w:rsidRDefault="004B3F04" w:rsidP="000659BE">
            <w:pPr>
              <w:pStyle w:val="TableText"/>
            </w:pPr>
            <w:r>
              <w:tab/>
              <w:t>templateId</w:t>
            </w:r>
          </w:p>
        </w:tc>
        <w:tc>
          <w:tcPr>
            <w:tcW w:w="720" w:type="dxa"/>
          </w:tcPr>
          <w:p w14:paraId="309A2A5C" w14:textId="77777777" w:rsidR="004B3F04" w:rsidRDefault="004B3F04" w:rsidP="000659BE">
            <w:pPr>
              <w:pStyle w:val="TableText"/>
            </w:pPr>
            <w:r>
              <w:t>1..1</w:t>
            </w:r>
          </w:p>
        </w:tc>
        <w:tc>
          <w:tcPr>
            <w:tcW w:w="1152" w:type="dxa"/>
          </w:tcPr>
          <w:p w14:paraId="2557DAC6" w14:textId="77777777" w:rsidR="004B3F04" w:rsidRDefault="004B3F04" w:rsidP="000659BE">
            <w:pPr>
              <w:pStyle w:val="TableText"/>
            </w:pPr>
            <w:r>
              <w:t>SHALL</w:t>
            </w:r>
          </w:p>
        </w:tc>
        <w:tc>
          <w:tcPr>
            <w:tcW w:w="864" w:type="dxa"/>
          </w:tcPr>
          <w:p w14:paraId="36709F1E" w14:textId="77777777" w:rsidR="004B3F04" w:rsidRDefault="004B3F04" w:rsidP="000659BE">
            <w:pPr>
              <w:pStyle w:val="TableText"/>
            </w:pPr>
          </w:p>
        </w:tc>
        <w:tc>
          <w:tcPr>
            <w:tcW w:w="1104" w:type="dxa"/>
          </w:tcPr>
          <w:p w14:paraId="19951CCA" w14:textId="77777777" w:rsidR="004B3F04" w:rsidRDefault="006C736C" w:rsidP="000659BE">
            <w:pPr>
              <w:pStyle w:val="TableText"/>
            </w:pPr>
            <w:hyperlink w:anchor="C_4499-31254">
              <w:r w:rsidR="004B3F04">
                <w:rPr>
                  <w:rStyle w:val="HyperlinkText9pt"/>
                </w:rPr>
                <w:t>4499-31254</w:t>
              </w:r>
            </w:hyperlink>
          </w:p>
        </w:tc>
        <w:tc>
          <w:tcPr>
            <w:tcW w:w="2975" w:type="dxa"/>
          </w:tcPr>
          <w:p w14:paraId="087E3186" w14:textId="77777777" w:rsidR="004B3F04" w:rsidRDefault="004B3F04" w:rsidP="000659BE">
            <w:pPr>
              <w:pStyle w:val="TableText"/>
            </w:pPr>
          </w:p>
        </w:tc>
      </w:tr>
      <w:tr w:rsidR="004B3F04" w14:paraId="55B42C93" w14:textId="77777777" w:rsidTr="000659BE">
        <w:trPr>
          <w:jc w:val="center"/>
        </w:trPr>
        <w:tc>
          <w:tcPr>
            <w:tcW w:w="3345" w:type="dxa"/>
          </w:tcPr>
          <w:p w14:paraId="3AB5D122" w14:textId="77777777" w:rsidR="004B3F04" w:rsidRDefault="004B3F04" w:rsidP="000659BE">
            <w:pPr>
              <w:pStyle w:val="TableText"/>
            </w:pPr>
            <w:r>
              <w:tab/>
            </w:r>
            <w:r>
              <w:tab/>
              <w:t>item</w:t>
            </w:r>
          </w:p>
        </w:tc>
        <w:tc>
          <w:tcPr>
            <w:tcW w:w="720" w:type="dxa"/>
          </w:tcPr>
          <w:p w14:paraId="6C24C650" w14:textId="77777777" w:rsidR="004B3F04" w:rsidRDefault="004B3F04" w:rsidP="000659BE">
            <w:pPr>
              <w:pStyle w:val="TableText"/>
            </w:pPr>
            <w:r>
              <w:t>1..1</w:t>
            </w:r>
          </w:p>
        </w:tc>
        <w:tc>
          <w:tcPr>
            <w:tcW w:w="1152" w:type="dxa"/>
          </w:tcPr>
          <w:p w14:paraId="59D8D768" w14:textId="77777777" w:rsidR="004B3F04" w:rsidRDefault="004B3F04" w:rsidP="000659BE">
            <w:pPr>
              <w:pStyle w:val="TableText"/>
            </w:pPr>
            <w:r>
              <w:t>SHALL</w:t>
            </w:r>
          </w:p>
        </w:tc>
        <w:tc>
          <w:tcPr>
            <w:tcW w:w="864" w:type="dxa"/>
          </w:tcPr>
          <w:p w14:paraId="6ECCA3CB" w14:textId="77777777" w:rsidR="004B3F04" w:rsidRDefault="004B3F04" w:rsidP="000659BE">
            <w:pPr>
              <w:pStyle w:val="TableText"/>
            </w:pPr>
          </w:p>
        </w:tc>
        <w:tc>
          <w:tcPr>
            <w:tcW w:w="1104" w:type="dxa"/>
          </w:tcPr>
          <w:p w14:paraId="3BB49BFB" w14:textId="77777777" w:rsidR="004B3F04" w:rsidRDefault="006C736C" w:rsidP="000659BE">
            <w:pPr>
              <w:pStyle w:val="TableText"/>
            </w:pPr>
            <w:hyperlink w:anchor="C_4499-31255">
              <w:r w:rsidR="004B3F04">
                <w:rPr>
                  <w:rStyle w:val="HyperlinkText9pt"/>
                </w:rPr>
                <w:t>4499-31255</w:t>
              </w:r>
            </w:hyperlink>
          </w:p>
        </w:tc>
        <w:tc>
          <w:tcPr>
            <w:tcW w:w="2975" w:type="dxa"/>
          </w:tcPr>
          <w:p w14:paraId="1AD0C221" w14:textId="77777777" w:rsidR="004B3F04" w:rsidRDefault="004B3F04" w:rsidP="000659BE">
            <w:pPr>
              <w:pStyle w:val="TableText"/>
            </w:pPr>
          </w:p>
        </w:tc>
      </w:tr>
      <w:tr w:rsidR="004B3F04" w14:paraId="6E33645C" w14:textId="77777777" w:rsidTr="000659BE">
        <w:trPr>
          <w:jc w:val="center"/>
        </w:trPr>
        <w:tc>
          <w:tcPr>
            <w:tcW w:w="3345" w:type="dxa"/>
          </w:tcPr>
          <w:p w14:paraId="7C1EF344" w14:textId="77777777" w:rsidR="004B3F04" w:rsidRDefault="004B3F04" w:rsidP="000659BE">
            <w:pPr>
              <w:pStyle w:val="TableText"/>
            </w:pPr>
            <w:r>
              <w:tab/>
            </w:r>
            <w:r>
              <w:tab/>
            </w:r>
            <w:r>
              <w:tab/>
              <w:t>@root</w:t>
            </w:r>
          </w:p>
        </w:tc>
        <w:tc>
          <w:tcPr>
            <w:tcW w:w="720" w:type="dxa"/>
          </w:tcPr>
          <w:p w14:paraId="4A677F2C" w14:textId="77777777" w:rsidR="004B3F04" w:rsidRDefault="004B3F04" w:rsidP="000659BE">
            <w:pPr>
              <w:pStyle w:val="TableText"/>
            </w:pPr>
            <w:r>
              <w:t>1..1</w:t>
            </w:r>
          </w:p>
        </w:tc>
        <w:tc>
          <w:tcPr>
            <w:tcW w:w="1152" w:type="dxa"/>
          </w:tcPr>
          <w:p w14:paraId="7F86A468" w14:textId="77777777" w:rsidR="004B3F04" w:rsidRDefault="004B3F04" w:rsidP="000659BE">
            <w:pPr>
              <w:pStyle w:val="TableText"/>
            </w:pPr>
            <w:r>
              <w:t>SHALL</w:t>
            </w:r>
          </w:p>
        </w:tc>
        <w:tc>
          <w:tcPr>
            <w:tcW w:w="864" w:type="dxa"/>
          </w:tcPr>
          <w:p w14:paraId="6B5E196C" w14:textId="77777777" w:rsidR="004B3F04" w:rsidRDefault="004B3F04" w:rsidP="000659BE">
            <w:pPr>
              <w:pStyle w:val="TableText"/>
            </w:pPr>
          </w:p>
        </w:tc>
        <w:tc>
          <w:tcPr>
            <w:tcW w:w="1104" w:type="dxa"/>
          </w:tcPr>
          <w:p w14:paraId="140236F4" w14:textId="77777777" w:rsidR="004B3F04" w:rsidRDefault="006C736C" w:rsidP="000659BE">
            <w:pPr>
              <w:pStyle w:val="TableText"/>
            </w:pPr>
            <w:hyperlink w:anchor="C_4499-31256">
              <w:r w:rsidR="004B3F04">
                <w:rPr>
                  <w:rStyle w:val="HyperlinkText9pt"/>
                </w:rPr>
                <w:t>4499-31256</w:t>
              </w:r>
            </w:hyperlink>
          </w:p>
        </w:tc>
        <w:tc>
          <w:tcPr>
            <w:tcW w:w="2975" w:type="dxa"/>
          </w:tcPr>
          <w:p w14:paraId="3402E5B7" w14:textId="77777777" w:rsidR="004B3F04" w:rsidRDefault="004B3F04" w:rsidP="000659BE">
            <w:pPr>
              <w:pStyle w:val="TableText"/>
            </w:pPr>
            <w:r>
              <w:t>2.16.840.1.113883.10.20.28.4.62</w:t>
            </w:r>
          </w:p>
        </w:tc>
      </w:tr>
      <w:tr w:rsidR="004B3F04" w14:paraId="2AE9623D" w14:textId="77777777" w:rsidTr="000659BE">
        <w:trPr>
          <w:jc w:val="center"/>
        </w:trPr>
        <w:tc>
          <w:tcPr>
            <w:tcW w:w="3345" w:type="dxa"/>
          </w:tcPr>
          <w:p w14:paraId="449E172E" w14:textId="77777777" w:rsidR="004B3F04" w:rsidRDefault="004B3F04" w:rsidP="000659BE">
            <w:pPr>
              <w:pStyle w:val="TableText"/>
            </w:pPr>
            <w:r>
              <w:tab/>
            </w:r>
            <w:r>
              <w:tab/>
            </w:r>
            <w:r>
              <w:tab/>
              <w:t>@extension</w:t>
            </w:r>
          </w:p>
        </w:tc>
        <w:tc>
          <w:tcPr>
            <w:tcW w:w="720" w:type="dxa"/>
          </w:tcPr>
          <w:p w14:paraId="7FEC1FFD" w14:textId="77777777" w:rsidR="004B3F04" w:rsidRDefault="004B3F04" w:rsidP="000659BE">
            <w:pPr>
              <w:pStyle w:val="TableText"/>
            </w:pPr>
            <w:r>
              <w:t>1..1</w:t>
            </w:r>
          </w:p>
        </w:tc>
        <w:tc>
          <w:tcPr>
            <w:tcW w:w="1152" w:type="dxa"/>
          </w:tcPr>
          <w:p w14:paraId="20943CC6" w14:textId="77777777" w:rsidR="004B3F04" w:rsidRDefault="004B3F04" w:rsidP="000659BE">
            <w:pPr>
              <w:pStyle w:val="TableText"/>
            </w:pPr>
            <w:r>
              <w:t>SHALL</w:t>
            </w:r>
          </w:p>
        </w:tc>
        <w:tc>
          <w:tcPr>
            <w:tcW w:w="864" w:type="dxa"/>
          </w:tcPr>
          <w:p w14:paraId="71EC482D" w14:textId="77777777" w:rsidR="004B3F04" w:rsidRDefault="004B3F04" w:rsidP="000659BE">
            <w:pPr>
              <w:pStyle w:val="TableText"/>
            </w:pPr>
          </w:p>
        </w:tc>
        <w:tc>
          <w:tcPr>
            <w:tcW w:w="1104" w:type="dxa"/>
          </w:tcPr>
          <w:p w14:paraId="1099D4CC" w14:textId="77777777" w:rsidR="004B3F04" w:rsidRDefault="006C736C" w:rsidP="000659BE">
            <w:pPr>
              <w:pStyle w:val="TableText"/>
            </w:pPr>
            <w:hyperlink w:anchor="C_4499-33428">
              <w:r w:rsidR="004B3F04">
                <w:rPr>
                  <w:rStyle w:val="HyperlinkText9pt"/>
                </w:rPr>
                <w:t>4499-33428</w:t>
              </w:r>
            </w:hyperlink>
          </w:p>
        </w:tc>
        <w:tc>
          <w:tcPr>
            <w:tcW w:w="2975" w:type="dxa"/>
          </w:tcPr>
          <w:p w14:paraId="78853FB1" w14:textId="77777777" w:rsidR="004B3F04" w:rsidRDefault="004B3F04" w:rsidP="000659BE">
            <w:pPr>
              <w:pStyle w:val="TableText"/>
            </w:pPr>
            <w:r>
              <w:t>2021-02-01</w:t>
            </w:r>
          </w:p>
        </w:tc>
      </w:tr>
      <w:tr w:rsidR="004B3F04" w14:paraId="555D9EC1" w14:textId="77777777" w:rsidTr="000659BE">
        <w:trPr>
          <w:jc w:val="center"/>
        </w:trPr>
        <w:tc>
          <w:tcPr>
            <w:tcW w:w="3345" w:type="dxa"/>
          </w:tcPr>
          <w:p w14:paraId="566A783B" w14:textId="77777777" w:rsidR="004B3F04" w:rsidRDefault="004B3F04" w:rsidP="000659BE">
            <w:pPr>
              <w:pStyle w:val="TableText"/>
            </w:pPr>
            <w:r>
              <w:tab/>
              <w:t>id</w:t>
            </w:r>
          </w:p>
        </w:tc>
        <w:tc>
          <w:tcPr>
            <w:tcW w:w="720" w:type="dxa"/>
          </w:tcPr>
          <w:p w14:paraId="4D934081" w14:textId="77777777" w:rsidR="004B3F04" w:rsidRDefault="004B3F04" w:rsidP="000659BE">
            <w:pPr>
              <w:pStyle w:val="TableText"/>
            </w:pPr>
            <w:r>
              <w:t>1..1</w:t>
            </w:r>
          </w:p>
        </w:tc>
        <w:tc>
          <w:tcPr>
            <w:tcW w:w="1152" w:type="dxa"/>
          </w:tcPr>
          <w:p w14:paraId="251E833C" w14:textId="77777777" w:rsidR="004B3F04" w:rsidRDefault="004B3F04" w:rsidP="000659BE">
            <w:pPr>
              <w:pStyle w:val="TableText"/>
            </w:pPr>
            <w:r>
              <w:t>SHALL</w:t>
            </w:r>
          </w:p>
        </w:tc>
        <w:tc>
          <w:tcPr>
            <w:tcW w:w="864" w:type="dxa"/>
          </w:tcPr>
          <w:p w14:paraId="1E9D5DA1" w14:textId="77777777" w:rsidR="004B3F04" w:rsidRDefault="004B3F04" w:rsidP="000659BE">
            <w:pPr>
              <w:pStyle w:val="TableText"/>
            </w:pPr>
          </w:p>
        </w:tc>
        <w:tc>
          <w:tcPr>
            <w:tcW w:w="1104" w:type="dxa"/>
          </w:tcPr>
          <w:p w14:paraId="161DB23F" w14:textId="77777777" w:rsidR="004B3F04" w:rsidRDefault="006C736C" w:rsidP="000659BE">
            <w:pPr>
              <w:pStyle w:val="TableText"/>
            </w:pPr>
            <w:hyperlink w:anchor="C_4499-31257">
              <w:r w:rsidR="004B3F04">
                <w:rPr>
                  <w:rStyle w:val="HyperlinkText9pt"/>
                </w:rPr>
                <w:t>4499-31257</w:t>
              </w:r>
            </w:hyperlink>
          </w:p>
        </w:tc>
        <w:tc>
          <w:tcPr>
            <w:tcW w:w="2975" w:type="dxa"/>
          </w:tcPr>
          <w:p w14:paraId="0C4BDCAD" w14:textId="77777777" w:rsidR="004B3F04" w:rsidRDefault="004B3F04" w:rsidP="000659BE">
            <w:pPr>
              <w:pStyle w:val="TableText"/>
            </w:pPr>
          </w:p>
        </w:tc>
      </w:tr>
      <w:tr w:rsidR="004B3F04" w14:paraId="4E7A784C" w14:textId="77777777" w:rsidTr="000659BE">
        <w:trPr>
          <w:jc w:val="center"/>
        </w:trPr>
        <w:tc>
          <w:tcPr>
            <w:tcW w:w="3345" w:type="dxa"/>
          </w:tcPr>
          <w:p w14:paraId="03A03E04" w14:textId="77777777" w:rsidR="004B3F04" w:rsidRDefault="004B3F04" w:rsidP="000659BE">
            <w:pPr>
              <w:pStyle w:val="TableText"/>
            </w:pPr>
            <w:r>
              <w:tab/>
              <w:t>code</w:t>
            </w:r>
          </w:p>
        </w:tc>
        <w:tc>
          <w:tcPr>
            <w:tcW w:w="720" w:type="dxa"/>
          </w:tcPr>
          <w:p w14:paraId="3577C225" w14:textId="77777777" w:rsidR="004B3F04" w:rsidRDefault="004B3F04" w:rsidP="000659BE">
            <w:pPr>
              <w:pStyle w:val="TableText"/>
            </w:pPr>
            <w:r>
              <w:t>1..1</w:t>
            </w:r>
          </w:p>
        </w:tc>
        <w:tc>
          <w:tcPr>
            <w:tcW w:w="1152" w:type="dxa"/>
          </w:tcPr>
          <w:p w14:paraId="4E5FE31A" w14:textId="77777777" w:rsidR="004B3F04" w:rsidRDefault="004B3F04" w:rsidP="000659BE">
            <w:pPr>
              <w:pStyle w:val="TableText"/>
            </w:pPr>
            <w:r>
              <w:t>SHALL</w:t>
            </w:r>
          </w:p>
        </w:tc>
        <w:tc>
          <w:tcPr>
            <w:tcW w:w="864" w:type="dxa"/>
          </w:tcPr>
          <w:p w14:paraId="4F98383B" w14:textId="77777777" w:rsidR="004B3F04" w:rsidRDefault="004B3F04" w:rsidP="000659BE">
            <w:pPr>
              <w:pStyle w:val="TableText"/>
            </w:pPr>
          </w:p>
        </w:tc>
        <w:tc>
          <w:tcPr>
            <w:tcW w:w="1104" w:type="dxa"/>
          </w:tcPr>
          <w:p w14:paraId="1DB21CD5" w14:textId="77777777" w:rsidR="004B3F04" w:rsidRDefault="006C736C" w:rsidP="000659BE">
            <w:pPr>
              <w:pStyle w:val="TableText"/>
            </w:pPr>
            <w:hyperlink w:anchor="C_4499-31258">
              <w:r w:rsidR="004B3F04">
                <w:rPr>
                  <w:rStyle w:val="HyperlinkText9pt"/>
                </w:rPr>
                <w:t>4499-31258</w:t>
              </w:r>
            </w:hyperlink>
          </w:p>
        </w:tc>
        <w:tc>
          <w:tcPr>
            <w:tcW w:w="2975" w:type="dxa"/>
          </w:tcPr>
          <w:p w14:paraId="5508D259" w14:textId="77777777" w:rsidR="004B3F04" w:rsidRDefault="004B3F04" w:rsidP="000659BE">
            <w:pPr>
              <w:pStyle w:val="TableText"/>
            </w:pPr>
          </w:p>
        </w:tc>
      </w:tr>
      <w:tr w:rsidR="004B3F04" w14:paraId="3FB4B7B8" w14:textId="77777777" w:rsidTr="000659BE">
        <w:trPr>
          <w:jc w:val="center"/>
        </w:trPr>
        <w:tc>
          <w:tcPr>
            <w:tcW w:w="3345" w:type="dxa"/>
          </w:tcPr>
          <w:p w14:paraId="4B65DEE4" w14:textId="77777777" w:rsidR="004B3F04" w:rsidRDefault="004B3F04" w:rsidP="000659BE">
            <w:pPr>
              <w:pStyle w:val="TableText"/>
            </w:pPr>
            <w:r>
              <w:tab/>
            </w:r>
            <w:r>
              <w:tab/>
              <w:t>@code</w:t>
            </w:r>
          </w:p>
        </w:tc>
        <w:tc>
          <w:tcPr>
            <w:tcW w:w="720" w:type="dxa"/>
          </w:tcPr>
          <w:p w14:paraId="1E249E28" w14:textId="77777777" w:rsidR="004B3F04" w:rsidRDefault="004B3F04" w:rsidP="000659BE">
            <w:pPr>
              <w:pStyle w:val="TableText"/>
            </w:pPr>
            <w:r>
              <w:t>1..1</w:t>
            </w:r>
          </w:p>
        </w:tc>
        <w:tc>
          <w:tcPr>
            <w:tcW w:w="1152" w:type="dxa"/>
          </w:tcPr>
          <w:p w14:paraId="7DD42963" w14:textId="77777777" w:rsidR="004B3F04" w:rsidRDefault="004B3F04" w:rsidP="000659BE">
            <w:pPr>
              <w:pStyle w:val="TableText"/>
            </w:pPr>
            <w:r>
              <w:t>SHALL</w:t>
            </w:r>
          </w:p>
        </w:tc>
        <w:tc>
          <w:tcPr>
            <w:tcW w:w="864" w:type="dxa"/>
          </w:tcPr>
          <w:p w14:paraId="4F44B865" w14:textId="77777777" w:rsidR="004B3F04" w:rsidRDefault="004B3F04" w:rsidP="000659BE">
            <w:pPr>
              <w:pStyle w:val="TableText"/>
            </w:pPr>
          </w:p>
        </w:tc>
        <w:tc>
          <w:tcPr>
            <w:tcW w:w="1104" w:type="dxa"/>
          </w:tcPr>
          <w:p w14:paraId="1A62D73B" w14:textId="77777777" w:rsidR="004B3F04" w:rsidRDefault="006C736C" w:rsidP="000659BE">
            <w:pPr>
              <w:pStyle w:val="TableText"/>
            </w:pPr>
            <w:hyperlink w:anchor="C_4499-31439">
              <w:r w:rsidR="004B3F04">
                <w:rPr>
                  <w:rStyle w:val="HyperlinkText9pt"/>
                </w:rPr>
                <w:t>4499-31439</w:t>
              </w:r>
            </w:hyperlink>
          </w:p>
        </w:tc>
        <w:tc>
          <w:tcPr>
            <w:tcW w:w="2975" w:type="dxa"/>
          </w:tcPr>
          <w:p w14:paraId="5CE7B26C" w14:textId="77777777" w:rsidR="004B3F04" w:rsidRDefault="004B3F04" w:rsidP="000659BE">
            <w:pPr>
              <w:pStyle w:val="TableText"/>
            </w:pPr>
            <w:r>
              <w:t>5880005</w:t>
            </w:r>
          </w:p>
        </w:tc>
      </w:tr>
      <w:tr w:rsidR="004B3F04" w14:paraId="1FEA3C9B" w14:textId="77777777" w:rsidTr="000659BE">
        <w:trPr>
          <w:jc w:val="center"/>
        </w:trPr>
        <w:tc>
          <w:tcPr>
            <w:tcW w:w="3345" w:type="dxa"/>
          </w:tcPr>
          <w:p w14:paraId="12F8E98F" w14:textId="77777777" w:rsidR="004B3F04" w:rsidRDefault="004B3F04" w:rsidP="000659BE">
            <w:pPr>
              <w:pStyle w:val="TableText"/>
            </w:pPr>
            <w:r>
              <w:tab/>
            </w:r>
            <w:r>
              <w:tab/>
              <w:t>@codeSystem</w:t>
            </w:r>
          </w:p>
        </w:tc>
        <w:tc>
          <w:tcPr>
            <w:tcW w:w="720" w:type="dxa"/>
          </w:tcPr>
          <w:p w14:paraId="7224D303" w14:textId="77777777" w:rsidR="004B3F04" w:rsidRDefault="004B3F04" w:rsidP="000659BE">
            <w:pPr>
              <w:pStyle w:val="TableText"/>
            </w:pPr>
            <w:r>
              <w:t>1..1</w:t>
            </w:r>
          </w:p>
        </w:tc>
        <w:tc>
          <w:tcPr>
            <w:tcW w:w="1152" w:type="dxa"/>
          </w:tcPr>
          <w:p w14:paraId="09BFFF8C" w14:textId="77777777" w:rsidR="004B3F04" w:rsidRDefault="004B3F04" w:rsidP="000659BE">
            <w:pPr>
              <w:pStyle w:val="TableText"/>
            </w:pPr>
            <w:r>
              <w:t>SHALL</w:t>
            </w:r>
          </w:p>
        </w:tc>
        <w:tc>
          <w:tcPr>
            <w:tcW w:w="864" w:type="dxa"/>
          </w:tcPr>
          <w:p w14:paraId="25BB4F3D" w14:textId="77777777" w:rsidR="004B3F04" w:rsidRDefault="004B3F04" w:rsidP="000659BE">
            <w:pPr>
              <w:pStyle w:val="TableText"/>
            </w:pPr>
          </w:p>
        </w:tc>
        <w:tc>
          <w:tcPr>
            <w:tcW w:w="1104" w:type="dxa"/>
          </w:tcPr>
          <w:p w14:paraId="1DDBA58A" w14:textId="77777777" w:rsidR="004B3F04" w:rsidRDefault="006C736C" w:rsidP="000659BE">
            <w:pPr>
              <w:pStyle w:val="TableText"/>
            </w:pPr>
            <w:hyperlink w:anchor="C_4499-31440">
              <w:r w:rsidR="004B3F04">
                <w:rPr>
                  <w:rStyle w:val="HyperlinkText9pt"/>
                </w:rPr>
                <w:t>4499-31440</w:t>
              </w:r>
            </w:hyperlink>
          </w:p>
        </w:tc>
        <w:tc>
          <w:tcPr>
            <w:tcW w:w="2975" w:type="dxa"/>
          </w:tcPr>
          <w:p w14:paraId="0E6A5276" w14:textId="77777777" w:rsidR="004B3F04" w:rsidRDefault="004B3F04" w:rsidP="000659BE">
            <w:pPr>
              <w:pStyle w:val="TableText"/>
            </w:pPr>
            <w:r>
              <w:t>urn:oid:2.16.840.1.113883.6.96 (SNOMED CT) = 2.16.840.1.113883.6.96</w:t>
            </w:r>
          </w:p>
        </w:tc>
      </w:tr>
      <w:tr w:rsidR="004B3F04" w14:paraId="2D631B8C" w14:textId="77777777" w:rsidTr="000659BE">
        <w:trPr>
          <w:jc w:val="center"/>
        </w:trPr>
        <w:tc>
          <w:tcPr>
            <w:tcW w:w="3345" w:type="dxa"/>
          </w:tcPr>
          <w:p w14:paraId="7823C193" w14:textId="77777777" w:rsidR="004B3F04" w:rsidRDefault="004B3F04" w:rsidP="000659BE">
            <w:pPr>
              <w:pStyle w:val="TableText"/>
            </w:pPr>
            <w:r>
              <w:tab/>
              <w:t>title</w:t>
            </w:r>
          </w:p>
        </w:tc>
        <w:tc>
          <w:tcPr>
            <w:tcW w:w="720" w:type="dxa"/>
          </w:tcPr>
          <w:p w14:paraId="0EC6183F" w14:textId="77777777" w:rsidR="004B3F04" w:rsidRDefault="004B3F04" w:rsidP="000659BE">
            <w:pPr>
              <w:pStyle w:val="TableText"/>
            </w:pPr>
            <w:r>
              <w:t>1..1</w:t>
            </w:r>
          </w:p>
        </w:tc>
        <w:tc>
          <w:tcPr>
            <w:tcW w:w="1152" w:type="dxa"/>
          </w:tcPr>
          <w:p w14:paraId="609CD578" w14:textId="77777777" w:rsidR="004B3F04" w:rsidRDefault="004B3F04" w:rsidP="000659BE">
            <w:pPr>
              <w:pStyle w:val="TableText"/>
            </w:pPr>
            <w:r>
              <w:t>SHALL</w:t>
            </w:r>
          </w:p>
        </w:tc>
        <w:tc>
          <w:tcPr>
            <w:tcW w:w="864" w:type="dxa"/>
          </w:tcPr>
          <w:p w14:paraId="7BB6395A" w14:textId="77777777" w:rsidR="004B3F04" w:rsidRDefault="004B3F04" w:rsidP="000659BE">
            <w:pPr>
              <w:pStyle w:val="TableText"/>
            </w:pPr>
          </w:p>
        </w:tc>
        <w:tc>
          <w:tcPr>
            <w:tcW w:w="1104" w:type="dxa"/>
          </w:tcPr>
          <w:p w14:paraId="18C32CF4" w14:textId="77777777" w:rsidR="004B3F04" w:rsidRDefault="006C736C" w:rsidP="000659BE">
            <w:pPr>
              <w:pStyle w:val="TableText"/>
            </w:pPr>
            <w:hyperlink w:anchor="C_4499-31260">
              <w:r w:rsidR="004B3F04">
                <w:rPr>
                  <w:rStyle w:val="HyperlinkText9pt"/>
                </w:rPr>
                <w:t>4499-31260</w:t>
              </w:r>
            </w:hyperlink>
          </w:p>
        </w:tc>
        <w:tc>
          <w:tcPr>
            <w:tcW w:w="2975" w:type="dxa"/>
          </w:tcPr>
          <w:p w14:paraId="12A05ED7" w14:textId="77777777" w:rsidR="004B3F04" w:rsidRDefault="004B3F04" w:rsidP="000659BE">
            <w:pPr>
              <w:pStyle w:val="TableText"/>
            </w:pPr>
          </w:p>
        </w:tc>
      </w:tr>
      <w:tr w:rsidR="004B3F04" w14:paraId="4F6EC09A" w14:textId="77777777" w:rsidTr="000659BE">
        <w:trPr>
          <w:jc w:val="center"/>
        </w:trPr>
        <w:tc>
          <w:tcPr>
            <w:tcW w:w="3345" w:type="dxa"/>
          </w:tcPr>
          <w:p w14:paraId="4E24A19A" w14:textId="77777777" w:rsidR="004B3F04" w:rsidRDefault="004B3F04" w:rsidP="000659BE">
            <w:pPr>
              <w:pStyle w:val="TableText"/>
            </w:pPr>
            <w:r>
              <w:tab/>
              <w:t>statusCode</w:t>
            </w:r>
          </w:p>
        </w:tc>
        <w:tc>
          <w:tcPr>
            <w:tcW w:w="720" w:type="dxa"/>
          </w:tcPr>
          <w:p w14:paraId="6E585F51" w14:textId="77777777" w:rsidR="004B3F04" w:rsidRDefault="004B3F04" w:rsidP="000659BE">
            <w:pPr>
              <w:pStyle w:val="TableText"/>
            </w:pPr>
            <w:r>
              <w:t>1..1</w:t>
            </w:r>
          </w:p>
        </w:tc>
        <w:tc>
          <w:tcPr>
            <w:tcW w:w="1152" w:type="dxa"/>
          </w:tcPr>
          <w:p w14:paraId="4F4DA67A" w14:textId="77777777" w:rsidR="004B3F04" w:rsidRDefault="004B3F04" w:rsidP="000659BE">
            <w:pPr>
              <w:pStyle w:val="TableText"/>
            </w:pPr>
            <w:r>
              <w:t>SHALL</w:t>
            </w:r>
          </w:p>
        </w:tc>
        <w:tc>
          <w:tcPr>
            <w:tcW w:w="864" w:type="dxa"/>
          </w:tcPr>
          <w:p w14:paraId="70F8807E" w14:textId="77777777" w:rsidR="004B3F04" w:rsidRDefault="004B3F04" w:rsidP="000659BE">
            <w:pPr>
              <w:pStyle w:val="TableText"/>
            </w:pPr>
          </w:p>
        </w:tc>
        <w:tc>
          <w:tcPr>
            <w:tcW w:w="1104" w:type="dxa"/>
          </w:tcPr>
          <w:p w14:paraId="08664A61" w14:textId="77777777" w:rsidR="004B3F04" w:rsidRDefault="006C736C" w:rsidP="000659BE">
            <w:pPr>
              <w:pStyle w:val="TableText"/>
            </w:pPr>
            <w:hyperlink w:anchor="C_4499-31261">
              <w:r w:rsidR="004B3F04">
                <w:rPr>
                  <w:rStyle w:val="HyperlinkText9pt"/>
                </w:rPr>
                <w:t>4499-31261</w:t>
              </w:r>
            </w:hyperlink>
          </w:p>
        </w:tc>
        <w:tc>
          <w:tcPr>
            <w:tcW w:w="2975" w:type="dxa"/>
          </w:tcPr>
          <w:p w14:paraId="57400E3B" w14:textId="77777777" w:rsidR="004B3F04" w:rsidRDefault="004B3F04" w:rsidP="000659BE">
            <w:pPr>
              <w:pStyle w:val="TableText"/>
            </w:pPr>
          </w:p>
        </w:tc>
      </w:tr>
      <w:tr w:rsidR="004B3F04" w14:paraId="4E1201FE" w14:textId="77777777" w:rsidTr="000659BE">
        <w:trPr>
          <w:jc w:val="center"/>
        </w:trPr>
        <w:tc>
          <w:tcPr>
            <w:tcW w:w="3345" w:type="dxa"/>
          </w:tcPr>
          <w:p w14:paraId="66DFC59C" w14:textId="77777777" w:rsidR="004B3F04" w:rsidRDefault="004B3F04" w:rsidP="000659BE">
            <w:pPr>
              <w:pStyle w:val="TableText"/>
            </w:pPr>
            <w:r>
              <w:tab/>
            </w:r>
            <w:r>
              <w:tab/>
              <w:t>@code</w:t>
            </w:r>
          </w:p>
        </w:tc>
        <w:tc>
          <w:tcPr>
            <w:tcW w:w="720" w:type="dxa"/>
          </w:tcPr>
          <w:p w14:paraId="31ACE091" w14:textId="77777777" w:rsidR="004B3F04" w:rsidRDefault="004B3F04" w:rsidP="000659BE">
            <w:pPr>
              <w:pStyle w:val="TableText"/>
            </w:pPr>
            <w:r>
              <w:t>1..1</w:t>
            </w:r>
          </w:p>
        </w:tc>
        <w:tc>
          <w:tcPr>
            <w:tcW w:w="1152" w:type="dxa"/>
          </w:tcPr>
          <w:p w14:paraId="502FEDEC" w14:textId="77777777" w:rsidR="004B3F04" w:rsidRDefault="004B3F04" w:rsidP="000659BE">
            <w:pPr>
              <w:pStyle w:val="TableText"/>
            </w:pPr>
            <w:r>
              <w:t>SHALL</w:t>
            </w:r>
          </w:p>
        </w:tc>
        <w:tc>
          <w:tcPr>
            <w:tcW w:w="864" w:type="dxa"/>
          </w:tcPr>
          <w:p w14:paraId="59C74901" w14:textId="77777777" w:rsidR="004B3F04" w:rsidRDefault="004B3F04" w:rsidP="000659BE">
            <w:pPr>
              <w:pStyle w:val="TableText"/>
            </w:pPr>
          </w:p>
        </w:tc>
        <w:tc>
          <w:tcPr>
            <w:tcW w:w="1104" w:type="dxa"/>
          </w:tcPr>
          <w:p w14:paraId="4D489623" w14:textId="77777777" w:rsidR="004B3F04" w:rsidRDefault="006C736C" w:rsidP="000659BE">
            <w:pPr>
              <w:pStyle w:val="TableText"/>
            </w:pPr>
            <w:hyperlink w:anchor="C_4499-31262">
              <w:r w:rsidR="004B3F04">
                <w:rPr>
                  <w:rStyle w:val="HyperlinkText9pt"/>
                </w:rPr>
                <w:t>4499-31262</w:t>
              </w:r>
            </w:hyperlink>
          </w:p>
        </w:tc>
        <w:tc>
          <w:tcPr>
            <w:tcW w:w="2975" w:type="dxa"/>
          </w:tcPr>
          <w:p w14:paraId="74B49055" w14:textId="77777777" w:rsidR="004B3F04" w:rsidRDefault="004B3F04" w:rsidP="000659BE">
            <w:pPr>
              <w:pStyle w:val="TableText"/>
            </w:pPr>
            <w:r>
              <w:t>urn:oid:2.16.840.1.113883.5.14 (HL7ActStatus) = completed</w:t>
            </w:r>
          </w:p>
        </w:tc>
      </w:tr>
      <w:tr w:rsidR="004B3F04" w14:paraId="50FC6289" w14:textId="77777777" w:rsidTr="000659BE">
        <w:trPr>
          <w:jc w:val="center"/>
        </w:trPr>
        <w:tc>
          <w:tcPr>
            <w:tcW w:w="3345" w:type="dxa"/>
          </w:tcPr>
          <w:p w14:paraId="23E34385" w14:textId="77777777" w:rsidR="004B3F04" w:rsidRDefault="004B3F04" w:rsidP="000659BE">
            <w:pPr>
              <w:pStyle w:val="TableText"/>
            </w:pPr>
            <w:r>
              <w:tab/>
              <w:t>effectiveTime</w:t>
            </w:r>
          </w:p>
        </w:tc>
        <w:tc>
          <w:tcPr>
            <w:tcW w:w="720" w:type="dxa"/>
          </w:tcPr>
          <w:p w14:paraId="60A1FB6A" w14:textId="77777777" w:rsidR="004B3F04" w:rsidRDefault="004B3F04" w:rsidP="000659BE">
            <w:pPr>
              <w:pStyle w:val="TableText"/>
            </w:pPr>
            <w:r>
              <w:t>0..1</w:t>
            </w:r>
          </w:p>
        </w:tc>
        <w:tc>
          <w:tcPr>
            <w:tcW w:w="1152" w:type="dxa"/>
          </w:tcPr>
          <w:p w14:paraId="4136F0E4" w14:textId="77777777" w:rsidR="004B3F04" w:rsidRDefault="004B3F04" w:rsidP="000659BE">
            <w:pPr>
              <w:pStyle w:val="TableText"/>
            </w:pPr>
            <w:r>
              <w:t>MAY</w:t>
            </w:r>
          </w:p>
        </w:tc>
        <w:tc>
          <w:tcPr>
            <w:tcW w:w="864" w:type="dxa"/>
          </w:tcPr>
          <w:p w14:paraId="73C43D6E" w14:textId="77777777" w:rsidR="004B3F04" w:rsidRDefault="004B3F04" w:rsidP="000659BE">
            <w:pPr>
              <w:pStyle w:val="TableText"/>
            </w:pPr>
            <w:r>
              <w:t>IVL_TS</w:t>
            </w:r>
          </w:p>
        </w:tc>
        <w:tc>
          <w:tcPr>
            <w:tcW w:w="1104" w:type="dxa"/>
          </w:tcPr>
          <w:p w14:paraId="4A75A6A9" w14:textId="77777777" w:rsidR="004B3F04" w:rsidRDefault="006C736C" w:rsidP="000659BE">
            <w:pPr>
              <w:pStyle w:val="TableText"/>
            </w:pPr>
            <w:hyperlink w:anchor="C_4499-31263">
              <w:r w:rsidR="004B3F04">
                <w:rPr>
                  <w:rStyle w:val="HyperlinkText9pt"/>
                </w:rPr>
                <w:t>4499-31263</w:t>
              </w:r>
            </w:hyperlink>
          </w:p>
        </w:tc>
        <w:tc>
          <w:tcPr>
            <w:tcW w:w="2975" w:type="dxa"/>
          </w:tcPr>
          <w:p w14:paraId="1E878B6C" w14:textId="77777777" w:rsidR="004B3F04" w:rsidRDefault="004B3F04" w:rsidP="000659BE">
            <w:pPr>
              <w:pStyle w:val="TableText"/>
            </w:pPr>
          </w:p>
        </w:tc>
      </w:tr>
      <w:tr w:rsidR="004B3F04" w14:paraId="1EC419C5" w14:textId="77777777" w:rsidTr="000659BE">
        <w:trPr>
          <w:jc w:val="center"/>
        </w:trPr>
        <w:tc>
          <w:tcPr>
            <w:tcW w:w="3345" w:type="dxa"/>
          </w:tcPr>
          <w:p w14:paraId="7D5CF35D" w14:textId="77777777" w:rsidR="004B3F04" w:rsidRDefault="004B3F04" w:rsidP="000659BE">
            <w:pPr>
              <w:pStyle w:val="TableText"/>
            </w:pPr>
            <w:r>
              <w:tab/>
            </w:r>
            <w:r>
              <w:tab/>
              <w:t>low</w:t>
            </w:r>
          </w:p>
        </w:tc>
        <w:tc>
          <w:tcPr>
            <w:tcW w:w="720" w:type="dxa"/>
          </w:tcPr>
          <w:p w14:paraId="71F12F91" w14:textId="77777777" w:rsidR="004B3F04" w:rsidRDefault="004B3F04" w:rsidP="000659BE">
            <w:pPr>
              <w:pStyle w:val="TableText"/>
            </w:pPr>
            <w:r>
              <w:t>0..1</w:t>
            </w:r>
          </w:p>
        </w:tc>
        <w:tc>
          <w:tcPr>
            <w:tcW w:w="1152" w:type="dxa"/>
          </w:tcPr>
          <w:p w14:paraId="4CBAC663" w14:textId="77777777" w:rsidR="004B3F04" w:rsidRDefault="004B3F04" w:rsidP="000659BE">
            <w:pPr>
              <w:pStyle w:val="TableText"/>
            </w:pPr>
            <w:r>
              <w:t>MAY</w:t>
            </w:r>
          </w:p>
        </w:tc>
        <w:tc>
          <w:tcPr>
            <w:tcW w:w="864" w:type="dxa"/>
          </w:tcPr>
          <w:p w14:paraId="34598F6B" w14:textId="77777777" w:rsidR="004B3F04" w:rsidRDefault="004B3F04" w:rsidP="000659BE">
            <w:pPr>
              <w:pStyle w:val="TableText"/>
            </w:pPr>
          </w:p>
        </w:tc>
        <w:tc>
          <w:tcPr>
            <w:tcW w:w="1104" w:type="dxa"/>
          </w:tcPr>
          <w:p w14:paraId="6ADFD256" w14:textId="77777777" w:rsidR="004B3F04" w:rsidRDefault="006C736C" w:rsidP="000659BE">
            <w:pPr>
              <w:pStyle w:val="TableText"/>
            </w:pPr>
            <w:hyperlink w:anchor="C_4499-31264">
              <w:r w:rsidR="004B3F04">
                <w:rPr>
                  <w:rStyle w:val="HyperlinkText9pt"/>
                </w:rPr>
                <w:t>4499-31264</w:t>
              </w:r>
            </w:hyperlink>
          </w:p>
        </w:tc>
        <w:tc>
          <w:tcPr>
            <w:tcW w:w="2975" w:type="dxa"/>
          </w:tcPr>
          <w:p w14:paraId="27951E9C" w14:textId="77777777" w:rsidR="004B3F04" w:rsidRDefault="004B3F04" w:rsidP="000659BE">
            <w:pPr>
              <w:pStyle w:val="TableText"/>
            </w:pPr>
          </w:p>
        </w:tc>
      </w:tr>
      <w:tr w:rsidR="004B3F04" w14:paraId="2D55C3D6" w14:textId="77777777" w:rsidTr="000659BE">
        <w:trPr>
          <w:jc w:val="center"/>
        </w:trPr>
        <w:tc>
          <w:tcPr>
            <w:tcW w:w="3345" w:type="dxa"/>
          </w:tcPr>
          <w:p w14:paraId="641D5EE6" w14:textId="77777777" w:rsidR="004B3F04" w:rsidRDefault="004B3F04" w:rsidP="000659BE">
            <w:pPr>
              <w:pStyle w:val="TableText"/>
            </w:pPr>
            <w:r>
              <w:tab/>
            </w:r>
            <w:r>
              <w:tab/>
              <w:t>high</w:t>
            </w:r>
          </w:p>
        </w:tc>
        <w:tc>
          <w:tcPr>
            <w:tcW w:w="720" w:type="dxa"/>
          </w:tcPr>
          <w:p w14:paraId="55CE9092" w14:textId="77777777" w:rsidR="004B3F04" w:rsidRDefault="004B3F04" w:rsidP="000659BE">
            <w:pPr>
              <w:pStyle w:val="TableText"/>
            </w:pPr>
            <w:r>
              <w:t>0..1</w:t>
            </w:r>
          </w:p>
        </w:tc>
        <w:tc>
          <w:tcPr>
            <w:tcW w:w="1152" w:type="dxa"/>
          </w:tcPr>
          <w:p w14:paraId="708D03E8" w14:textId="77777777" w:rsidR="004B3F04" w:rsidRDefault="004B3F04" w:rsidP="000659BE">
            <w:pPr>
              <w:pStyle w:val="TableText"/>
            </w:pPr>
            <w:r>
              <w:t>MAY</w:t>
            </w:r>
          </w:p>
        </w:tc>
        <w:tc>
          <w:tcPr>
            <w:tcW w:w="864" w:type="dxa"/>
          </w:tcPr>
          <w:p w14:paraId="6CDBD76F" w14:textId="77777777" w:rsidR="004B3F04" w:rsidRDefault="004B3F04" w:rsidP="000659BE">
            <w:pPr>
              <w:pStyle w:val="TableText"/>
            </w:pPr>
          </w:p>
        </w:tc>
        <w:tc>
          <w:tcPr>
            <w:tcW w:w="1104" w:type="dxa"/>
          </w:tcPr>
          <w:p w14:paraId="48E4BCC7" w14:textId="77777777" w:rsidR="004B3F04" w:rsidRDefault="006C736C" w:rsidP="000659BE">
            <w:pPr>
              <w:pStyle w:val="TableText"/>
            </w:pPr>
            <w:hyperlink w:anchor="C_4499-31265">
              <w:r w:rsidR="004B3F04">
                <w:rPr>
                  <w:rStyle w:val="HyperlinkText9pt"/>
                </w:rPr>
                <w:t>4499-31265</w:t>
              </w:r>
            </w:hyperlink>
          </w:p>
        </w:tc>
        <w:tc>
          <w:tcPr>
            <w:tcW w:w="2975" w:type="dxa"/>
          </w:tcPr>
          <w:p w14:paraId="0A2AF716" w14:textId="77777777" w:rsidR="004B3F04" w:rsidRDefault="004B3F04" w:rsidP="000659BE">
            <w:pPr>
              <w:pStyle w:val="TableText"/>
            </w:pPr>
          </w:p>
        </w:tc>
      </w:tr>
      <w:tr w:rsidR="004B3F04" w14:paraId="212AF0A4" w14:textId="77777777" w:rsidTr="000659BE">
        <w:trPr>
          <w:jc w:val="center"/>
        </w:trPr>
        <w:tc>
          <w:tcPr>
            <w:tcW w:w="3345" w:type="dxa"/>
          </w:tcPr>
          <w:p w14:paraId="4E46AF19" w14:textId="77777777" w:rsidR="004B3F04" w:rsidRDefault="004B3F04" w:rsidP="000659BE">
            <w:pPr>
              <w:pStyle w:val="TableText"/>
            </w:pPr>
            <w:r>
              <w:tab/>
              <w:t>value</w:t>
            </w:r>
          </w:p>
        </w:tc>
        <w:tc>
          <w:tcPr>
            <w:tcW w:w="720" w:type="dxa"/>
          </w:tcPr>
          <w:p w14:paraId="08B8416E" w14:textId="77777777" w:rsidR="004B3F04" w:rsidRDefault="004B3F04" w:rsidP="000659BE">
            <w:pPr>
              <w:pStyle w:val="TableText"/>
            </w:pPr>
            <w:r>
              <w:t>1..1</w:t>
            </w:r>
          </w:p>
        </w:tc>
        <w:tc>
          <w:tcPr>
            <w:tcW w:w="1152" w:type="dxa"/>
          </w:tcPr>
          <w:p w14:paraId="1FB2C94B" w14:textId="77777777" w:rsidR="004B3F04" w:rsidRDefault="004B3F04" w:rsidP="000659BE">
            <w:pPr>
              <w:pStyle w:val="TableText"/>
            </w:pPr>
            <w:r>
              <w:t>SHALL</w:t>
            </w:r>
          </w:p>
        </w:tc>
        <w:tc>
          <w:tcPr>
            <w:tcW w:w="864" w:type="dxa"/>
          </w:tcPr>
          <w:p w14:paraId="28E0FBCB" w14:textId="77777777" w:rsidR="004B3F04" w:rsidRDefault="004B3F04" w:rsidP="000659BE">
            <w:pPr>
              <w:pStyle w:val="TableText"/>
            </w:pPr>
            <w:r>
              <w:t>CD</w:t>
            </w:r>
          </w:p>
        </w:tc>
        <w:tc>
          <w:tcPr>
            <w:tcW w:w="1104" w:type="dxa"/>
          </w:tcPr>
          <w:p w14:paraId="5A286167" w14:textId="77777777" w:rsidR="004B3F04" w:rsidRDefault="006C736C" w:rsidP="000659BE">
            <w:pPr>
              <w:pStyle w:val="TableText"/>
            </w:pPr>
            <w:hyperlink w:anchor="C_4499-31441">
              <w:r w:rsidR="004B3F04">
                <w:rPr>
                  <w:rStyle w:val="HyperlinkText9pt"/>
                </w:rPr>
                <w:t>4499-31441</w:t>
              </w:r>
            </w:hyperlink>
          </w:p>
        </w:tc>
        <w:tc>
          <w:tcPr>
            <w:tcW w:w="2975" w:type="dxa"/>
          </w:tcPr>
          <w:p w14:paraId="5A2D9145" w14:textId="77777777" w:rsidR="004B3F04" w:rsidRDefault="004B3F04" w:rsidP="000659BE">
            <w:pPr>
              <w:pStyle w:val="TableText"/>
            </w:pPr>
          </w:p>
        </w:tc>
      </w:tr>
      <w:tr w:rsidR="004B3F04" w14:paraId="2484421B" w14:textId="77777777" w:rsidTr="000659BE">
        <w:trPr>
          <w:jc w:val="center"/>
        </w:trPr>
        <w:tc>
          <w:tcPr>
            <w:tcW w:w="3345" w:type="dxa"/>
          </w:tcPr>
          <w:p w14:paraId="075E7EA0" w14:textId="77777777" w:rsidR="004B3F04" w:rsidRDefault="004B3F04" w:rsidP="000659BE">
            <w:pPr>
              <w:pStyle w:val="TableText"/>
            </w:pPr>
            <w:r>
              <w:tab/>
            </w:r>
            <w:r>
              <w:tab/>
              <w:t>@valueSet</w:t>
            </w:r>
          </w:p>
        </w:tc>
        <w:tc>
          <w:tcPr>
            <w:tcW w:w="720" w:type="dxa"/>
          </w:tcPr>
          <w:p w14:paraId="4F2C78B2" w14:textId="77777777" w:rsidR="004B3F04" w:rsidRDefault="004B3F04" w:rsidP="000659BE">
            <w:pPr>
              <w:pStyle w:val="TableText"/>
            </w:pPr>
            <w:r>
              <w:t>0..1</w:t>
            </w:r>
          </w:p>
        </w:tc>
        <w:tc>
          <w:tcPr>
            <w:tcW w:w="1152" w:type="dxa"/>
          </w:tcPr>
          <w:p w14:paraId="781F23D2" w14:textId="77777777" w:rsidR="004B3F04" w:rsidRDefault="004B3F04" w:rsidP="000659BE">
            <w:pPr>
              <w:pStyle w:val="TableText"/>
            </w:pPr>
            <w:r>
              <w:t>SHOULD</w:t>
            </w:r>
          </w:p>
        </w:tc>
        <w:tc>
          <w:tcPr>
            <w:tcW w:w="864" w:type="dxa"/>
          </w:tcPr>
          <w:p w14:paraId="5DAE235A" w14:textId="77777777" w:rsidR="004B3F04" w:rsidRDefault="004B3F04" w:rsidP="000659BE">
            <w:pPr>
              <w:pStyle w:val="TableText"/>
            </w:pPr>
          </w:p>
        </w:tc>
        <w:tc>
          <w:tcPr>
            <w:tcW w:w="1104" w:type="dxa"/>
          </w:tcPr>
          <w:p w14:paraId="7C8F1B78" w14:textId="77777777" w:rsidR="004B3F04" w:rsidRDefault="006C736C" w:rsidP="000659BE">
            <w:pPr>
              <w:pStyle w:val="TableText"/>
            </w:pPr>
            <w:hyperlink w:anchor="C_4499-31442">
              <w:r w:rsidR="004B3F04">
                <w:rPr>
                  <w:rStyle w:val="HyperlinkText9pt"/>
                </w:rPr>
                <w:t>4499-31442</w:t>
              </w:r>
            </w:hyperlink>
          </w:p>
        </w:tc>
        <w:tc>
          <w:tcPr>
            <w:tcW w:w="2975" w:type="dxa"/>
          </w:tcPr>
          <w:p w14:paraId="191DBA64" w14:textId="77777777" w:rsidR="004B3F04" w:rsidRDefault="004B3F04" w:rsidP="000659BE">
            <w:pPr>
              <w:pStyle w:val="TableText"/>
            </w:pPr>
          </w:p>
        </w:tc>
      </w:tr>
      <w:tr w:rsidR="004B3F04" w14:paraId="363F184C" w14:textId="77777777" w:rsidTr="000659BE">
        <w:trPr>
          <w:jc w:val="center"/>
        </w:trPr>
        <w:tc>
          <w:tcPr>
            <w:tcW w:w="3345" w:type="dxa"/>
          </w:tcPr>
          <w:p w14:paraId="00E8CCFF" w14:textId="77777777" w:rsidR="004B3F04" w:rsidRDefault="004B3F04" w:rsidP="000659BE">
            <w:pPr>
              <w:pStyle w:val="TableText"/>
            </w:pPr>
            <w:r>
              <w:tab/>
              <w:t>methodCode</w:t>
            </w:r>
          </w:p>
        </w:tc>
        <w:tc>
          <w:tcPr>
            <w:tcW w:w="720" w:type="dxa"/>
          </w:tcPr>
          <w:p w14:paraId="7E0CF52D" w14:textId="77777777" w:rsidR="004B3F04" w:rsidRDefault="004B3F04" w:rsidP="000659BE">
            <w:pPr>
              <w:pStyle w:val="TableText"/>
            </w:pPr>
            <w:r>
              <w:t>0..1</w:t>
            </w:r>
          </w:p>
        </w:tc>
        <w:tc>
          <w:tcPr>
            <w:tcW w:w="1152" w:type="dxa"/>
          </w:tcPr>
          <w:p w14:paraId="5226B56F" w14:textId="77777777" w:rsidR="004B3F04" w:rsidRDefault="004B3F04" w:rsidP="000659BE">
            <w:pPr>
              <w:pStyle w:val="TableText"/>
            </w:pPr>
            <w:r>
              <w:t>MAY</w:t>
            </w:r>
          </w:p>
        </w:tc>
        <w:tc>
          <w:tcPr>
            <w:tcW w:w="864" w:type="dxa"/>
          </w:tcPr>
          <w:p w14:paraId="320B52E5" w14:textId="77777777" w:rsidR="004B3F04" w:rsidRDefault="004B3F04" w:rsidP="000659BE">
            <w:pPr>
              <w:pStyle w:val="TableText"/>
            </w:pPr>
          </w:p>
        </w:tc>
        <w:tc>
          <w:tcPr>
            <w:tcW w:w="1104" w:type="dxa"/>
          </w:tcPr>
          <w:p w14:paraId="7777E06C" w14:textId="77777777" w:rsidR="004B3F04" w:rsidRDefault="006C736C" w:rsidP="000659BE">
            <w:pPr>
              <w:pStyle w:val="TableText"/>
            </w:pPr>
            <w:hyperlink w:anchor="C_4499-31267">
              <w:r w:rsidR="004B3F04">
                <w:rPr>
                  <w:rStyle w:val="HyperlinkText9pt"/>
                </w:rPr>
                <w:t>4499-31267</w:t>
              </w:r>
            </w:hyperlink>
          </w:p>
        </w:tc>
        <w:tc>
          <w:tcPr>
            <w:tcW w:w="2975" w:type="dxa"/>
          </w:tcPr>
          <w:p w14:paraId="4CE98924" w14:textId="77777777" w:rsidR="004B3F04" w:rsidRDefault="004B3F04" w:rsidP="000659BE">
            <w:pPr>
              <w:pStyle w:val="TableText"/>
            </w:pPr>
          </w:p>
        </w:tc>
      </w:tr>
      <w:tr w:rsidR="004B3F04" w14:paraId="1878BFC5" w14:textId="77777777" w:rsidTr="000659BE">
        <w:trPr>
          <w:jc w:val="center"/>
        </w:trPr>
        <w:tc>
          <w:tcPr>
            <w:tcW w:w="3345" w:type="dxa"/>
          </w:tcPr>
          <w:p w14:paraId="2D93FCDE" w14:textId="77777777" w:rsidR="004B3F04" w:rsidRDefault="004B3F04" w:rsidP="000659BE">
            <w:pPr>
              <w:pStyle w:val="TableText"/>
            </w:pPr>
            <w:r>
              <w:tab/>
            </w:r>
            <w:r>
              <w:tab/>
              <w:t>item</w:t>
            </w:r>
          </w:p>
        </w:tc>
        <w:tc>
          <w:tcPr>
            <w:tcW w:w="720" w:type="dxa"/>
          </w:tcPr>
          <w:p w14:paraId="2158A1A6" w14:textId="77777777" w:rsidR="004B3F04" w:rsidRDefault="004B3F04" w:rsidP="000659BE">
            <w:pPr>
              <w:pStyle w:val="TableText"/>
            </w:pPr>
            <w:r>
              <w:t>1..1</w:t>
            </w:r>
          </w:p>
        </w:tc>
        <w:tc>
          <w:tcPr>
            <w:tcW w:w="1152" w:type="dxa"/>
          </w:tcPr>
          <w:p w14:paraId="603E1E57" w14:textId="77777777" w:rsidR="004B3F04" w:rsidRDefault="004B3F04" w:rsidP="000659BE">
            <w:pPr>
              <w:pStyle w:val="TableText"/>
            </w:pPr>
            <w:r>
              <w:t>SHALL</w:t>
            </w:r>
          </w:p>
        </w:tc>
        <w:tc>
          <w:tcPr>
            <w:tcW w:w="864" w:type="dxa"/>
          </w:tcPr>
          <w:p w14:paraId="4A1EE2EB" w14:textId="77777777" w:rsidR="004B3F04" w:rsidRDefault="004B3F04" w:rsidP="000659BE">
            <w:pPr>
              <w:pStyle w:val="TableText"/>
            </w:pPr>
          </w:p>
        </w:tc>
        <w:tc>
          <w:tcPr>
            <w:tcW w:w="1104" w:type="dxa"/>
          </w:tcPr>
          <w:p w14:paraId="1DF4401E" w14:textId="77777777" w:rsidR="004B3F04" w:rsidRDefault="006C736C" w:rsidP="000659BE">
            <w:pPr>
              <w:pStyle w:val="TableText"/>
            </w:pPr>
            <w:hyperlink w:anchor="C_4499-31268">
              <w:r w:rsidR="004B3F04">
                <w:rPr>
                  <w:rStyle w:val="HyperlinkText9pt"/>
                </w:rPr>
                <w:t>4499-31268</w:t>
              </w:r>
            </w:hyperlink>
          </w:p>
        </w:tc>
        <w:tc>
          <w:tcPr>
            <w:tcW w:w="2975" w:type="dxa"/>
          </w:tcPr>
          <w:p w14:paraId="3E4C8435" w14:textId="77777777" w:rsidR="004B3F04" w:rsidRDefault="004B3F04" w:rsidP="000659BE">
            <w:pPr>
              <w:pStyle w:val="TableText"/>
            </w:pPr>
          </w:p>
        </w:tc>
      </w:tr>
      <w:tr w:rsidR="004B3F04" w14:paraId="339F056C" w14:textId="77777777" w:rsidTr="000659BE">
        <w:trPr>
          <w:jc w:val="center"/>
        </w:trPr>
        <w:tc>
          <w:tcPr>
            <w:tcW w:w="3345" w:type="dxa"/>
          </w:tcPr>
          <w:p w14:paraId="6B61AC39" w14:textId="77777777" w:rsidR="004B3F04" w:rsidRDefault="004B3F04" w:rsidP="000659BE">
            <w:pPr>
              <w:pStyle w:val="TableText"/>
            </w:pPr>
            <w:r>
              <w:lastRenderedPageBreak/>
              <w:tab/>
            </w:r>
            <w:r>
              <w:tab/>
            </w:r>
            <w:r>
              <w:tab/>
              <w:t>@valueSet</w:t>
            </w:r>
          </w:p>
        </w:tc>
        <w:tc>
          <w:tcPr>
            <w:tcW w:w="720" w:type="dxa"/>
          </w:tcPr>
          <w:p w14:paraId="1D1907BC" w14:textId="77777777" w:rsidR="004B3F04" w:rsidRDefault="004B3F04" w:rsidP="000659BE">
            <w:pPr>
              <w:pStyle w:val="TableText"/>
            </w:pPr>
            <w:r>
              <w:t>0..1</w:t>
            </w:r>
          </w:p>
        </w:tc>
        <w:tc>
          <w:tcPr>
            <w:tcW w:w="1152" w:type="dxa"/>
          </w:tcPr>
          <w:p w14:paraId="644A890B" w14:textId="77777777" w:rsidR="004B3F04" w:rsidRDefault="004B3F04" w:rsidP="000659BE">
            <w:pPr>
              <w:pStyle w:val="TableText"/>
            </w:pPr>
            <w:r>
              <w:t>SHOULD</w:t>
            </w:r>
          </w:p>
        </w:tc>
        <w:tc>
          <w:tcPr>
            <w:tcW w:w="864" w:type="dxa"/>
          </w:tcPr>
          <w:p w14:paraId="1A784B5B" w14:textId="77777777" w:rsidR="004B3F04" w:rsidRDefault="004B3F04" w:rsidP="000659BE">
            <w:pPr>
              <w:pStyle w:val="TableText"/>
            </w:pPr>
          </w:p>
        </w:tc>
        <w:tc>
          <w:tcPr>
            <w:tcW w:w="1104" w:type="dxa"/>
          </w:tcPr>
          <w:p w14:paraId="13EFAC2A" w14:textId="77777777" w:rsidR="004B3F04" w:rsidRDefault="006C736C" w:rsidP="000659BE">
            <w:pPr>
              <w:pStyle w:val="TableText"/>
            </w:pPr>
            <w:hyperlink w:anchor="C_4499-31269">
              <w:r w:rsidR="004B3F04">
                <w:rPr>
                  <w:rStyle w:val="HyperlinkText9pt"/>
                </w:rPr>
                <w:t>4499-31269</w:t>
              </w:r>
            </w:hyperlink>
          </w:p>
        </w:tc>
        <w:tc>
          <w:tcPr>
            <w:tcW w:w="2975" w:type="dxa"/>
          </w:tcPr>
          <w:p w14:paraId="6CAC9362" w14:textId="77777777" w:rsidR="004B3F04" w:rsidRDefault="004B3F04" w:rsidP="000659BE">
            <w:pPr>
              <w:pStyle w:val="TableText"/>
            </w:pPr>
          </w:p>
        </w:tc>
      </w:tr>
      <w:tr w:rsidR="004B3F04" w14:paraId="1874A73E" w14:textId="77777777" w:rsidTr="000659BE">
        <w:trPr>
          <w:jc w:val="center"/>
        </w:trPr>
        <w:tc>
          <w:tcPr>
            <w:tcW w:w="3345" w:type="dxa"/>
          </w:tcPr>
          <w:p w14:paraId="769FCC95" w14:textId="77777777" w:rsidR="004B3F04" w:rsidRDefault="004B3F04" w:rsidP="000659BE">
            <w:pPr>
              <w:pStyle w:val="TableText"/>
            </w:pPr>
            <w:r>
              <w:tab/>
              <w:t>targetSiteCode</w:t>
            </w:r>
          </w:p>
        </w:tc>
        <w:tc>
          <w:tcPr>
            <w:tcW w:w="720" w:type="dxa"/>
          </w:tcPr>
          <w:p w14:paraId="6B7873DA" w14:textId="77777777" w:rsidR="004B3F04" w:rsidRDefault="004B3F04" w:rsidP="000659BE">
            <w:pPr>
              <w:pStyle w:val="TableText"/>
            </w:pPr>
            <w:r>
              <w:t>0..1</w:t>
            </w:r>
          </w:p>
        </w:tc>
        <w:tc>
          <w:tcPr>
            <w:tcW w:w="1152" w:type="dxa"/>
          </w:tcPr>
          <w:p w14:paraId="070158A0" w14:textId="77777777" w:rsidR="004B3F04" w:rsidRDefault="004B3F04" w:rsidP="000659BE">
            <w:pPr>
              <w:pStyle w:val="TableText"/>
            </w:pPr>
            <w:r>
              <w:t>MAY</w:t>
            </w:r>
          </w:p>
        </w:tc>
        <w:tc>
          <w:tcPr>
            <w:tcW w:w="864" w:type="dxa"/>
          </w:tcPr>
          <w:p w14:paraId="59B1B14A" w14:textId="77777777" w:rsidR="004B3F04" w:rsidRDefault="004B3F04" w:rsidP="000659BE">
            <w:pPr>
              <w:pStyle w:val="TableText"/>
            </w:pPr>
          </w:p>
        </w:tc>
        <w:tc>
          <w:tcPr>
            <w:tcW w:w="1104" w:type="dxa"/>
          </w:tcPr>
          <w:p w14:paraId="10EB4272" w14:textId="77777777" w:rsidR="004B3F04" w:rsidRDefault="006C736C" w:rsidP="000659BE">
            <w:pPr>
              <w:pStyle w:val="TableText"/>
            </w:pPr>
            <w:hyperlink w:anchor="C_4499-31270">
              <w:r w:rsidR="004B3F04">
                <w:rPr>
                  <w:rStyle w:val="HyperlinkText9pt"/>
                </w:rPr>
                <w:t>4499-31270</w:t>
              </w:r>
            </w:hyperlink>
          </w:p>
        </w:tc>
        <w:tc>
          <w:tcPr>
            <w:tcW w:w="2975" w:type="dxa"/>
          </w:tcPr>
          <w:p w14:paraId="2C60CBBC" w14:textId="77777777" w:rsidR="004B3F04" w:rsidRDefault="004B3F04" w:rsidP="000659BE">
            <w:pPr>
              <w:pStyle w:val="TableText"/>
            </w:pPr>
          </w:p>
        </w:tc>
      </w:tr>
      <w:tr w:rsidR="004B3F04" w14:paraId="136BA1F6" w14:textId="77777777" w:rsidTr="000659BE">
        <w:trPr>
          <w:jc w:val="center"/>
        </w:trPr>
        <w:tc>
          <w:tcPr>
            <w:tcW w:w="3345" w:type="dxa"/>
          </w:tcPr>
          <w:p w14:paraId="4E40B4FD" w14:textId="77777777" w:rsidR="004B3F04" w:rsidRDefault="004B3F04" w:rsidP="000659BE">
            <w:pPr>
              <w:pStyle w:val="TableText"/>
            </w:pPr>
            <w:r>
              <w:tab/>
            </w:r>
            <w:r>
              <w:tab/>
              <w:t>item</w:t>
            </w:r>
          </w:p>
        </w:tc>
        <w:tc>
          <w:tcPr>
            <w:tcW w:w="720" w:type="dxa"/>
          </w:tcPr>
          <w:p w14:paraId="236C21FB" w14:textId="77777777" w:rsidR="004B3F04" w:rsidRDefault="004B3F04" w:rsidP="000659BE">
            <w:pPr>
              <w:pStyle w:val="TableText"/>
            </w:pPr>
            <w:r>
              <w:t>0..1</w:t>
            </w:r>
          </w:p>
        </w:tc>
        <w:tc>
          <w:tcPr>
            <w:tcW w:w="1152" w:type="dxa"/>
          </w:tcPr>
          <w:p w14:paraId="06606C62" w14:textId="77777777" w:rsidR="004B3F04" w:rsidRDefault="004B3F04" w:rsidP="000659BE">
            <w:pPr>
              <w:pStyle w:val="TableText"/>
            </w:pPr>
            <w:r>
              <w:t>SHOULD</w:t>
            </w:r>
          </w:p>
        </w:tc>
        <w:tc>
          <w:tcPr>
            <w:tcW w:w="864" w:type="dxa"/>
          </w:tcPr>
          <w:p w14:paraId="3C2AA90B" w14:textId="77777777" w:rsidR="004B3F04" w:rsidRDefault="004B3F04" w:rsidP="000659BE">
            <w:pPr>
              <w:pStyle w:val="TableText"/>
            </w:pPr>
          </w:p>
        </w:tc>
        <w:tc>
          <w:tcPr>
            <w:tcW w:w="1104" w:type="dxa"/>
          </w:tcPr>
          <w:p w14:paraId="4BA3E2BD" w14:textId="77777777" w:rsidR="004B3F04" w:rsidRDefault="006C736C" w:rsidP="000659BE">
            <w:pPr>
              <w:pStyle w:val="TableText"/>
            </w:pPr>
            <w:hyperlink w:anchor="C_4499-31271">
              <w:r w:rsidR="004B3F04">
                <w:rPr>
                  <w:rStyle w:val="HyperlinkText9pt"/>
                </w:rPr>
                <w:t>4499-31271</w:t>
              </w:r>
            </w:hyperlink>
          </w:p>
        </w:tc>
        <w:tc>
          <w:tcPr>
            <w:tcW w:w="2975" w:type="dxa"/>
          </w:tcPr>
          <w:p w14:paraId="693E3B08" w14:textId="77777777" w:rsidR="004B3F04" w:rsidRDefault="004B3F04" w:rsidP="000659BE">
            <w:pPr>
              <w:pStyle w:val="TableText"/>
            </w:pPr>
          </w:p>
        </w:tc>
      </w:tr>
      <w:tr w:rsidR="004B3F04" w14:paraId="1CABC3DC" w14:textId="77777777" w:rsidTr="000659BE">
        <w:trPr>
          <w:jc w:val="center"/>
        </w:trPr>
        <w:tc>
          <w:tcPr>
            <w:tcW w:w="3345" w:type="dxa"/>
          </w:tcPr>
          <w:p w14:paraId="23311E1B" w14:textId="77777777" w:rsidR="004B3F04" w:rsidRDefault="004B3F04" w:rsidP="000659BE">
            <w:pPr>
              <w:pStyle w:val="TableText"/>
            </w:pPr>
            <w:r>
              <w:tab/>
            </w:r>
            <w:r>
              <w:tab/>
            </w:r>
            <w:r>
              <w:tab/>
              <w:t>@valueSet</w:t>
            </w:r>
          </w:p>
        </w:tc>
        <w:tc>
          <w:tcPr>
            <w:tcW w:w="720" w:type="dxa"/>
          </w:tcPr>
          <w:p w14:paraId="2E5CAD14" w14:textId="77777777" w:rsidR="004B3F04" w:rsidRDefault="004B3F04" w:rsidP="000659BE">
            <w:pPr>
              <w:pStyle w:val="TableText"/>
            </w:pPr>
            <w:r>
              <w:t>0..1</w:t>
            </w:r>
          </w:p>
        </w:tc>
        <w:tc>
          <w:tcPr>
            <w:tcW w:w="1152" w:type="dxa"/>
          </w:tcPr>
          <w:p w14:paraId="3468A5BE" w14:textId="77777777" w:rsidR="004B3F04" w:rsidRDefault="004B3F04" w:rsidP="000659BE">
            <w:pPr>
              <w:pStyle w:val="TableText"/>
            </w:pPr>
            <w:r>
              <w:t>SHOULD</w:t>
            </w:r>
          </w:p>
        </w:tc>
        <w:tc>
          <w:tcPr>
            <w:tcW w:w="864" w:type="dxa"/>
          </w:tcPr>
          <w:p w14:paraId="2DAB3CD2" w14:textId="77777777" w:rsidR="004B3F04" w:rsidRDefault="004B3F04" w:rsidP="000659BE">
            <w:pPr>
              <w:pStyle w:val="TableText"/>
            </w:pPr>
          </w:p>
        </w:tc>
        <w:tc>
          <w:tcPr>
            <w:tcW w:w="1104" w:type="dxa"/>
          </w:tcPr>
          <w:p w14:paraId="1D49131E" w14:textId="77777777" w:rsidR="004B3F04" w:rsidRDefault="006C736C" w:rsidP="000659BE">
            <w:pPr>
              <w:pStyle w:val="TableText"/>
            </w:pPr>
            <w:hyperlink w:anchor="C_4499-31272">
              <w:r w:rsidR="004B3F04">
                <w:rPr>
                  <w:rStyle w:val="HyperlinkText9pt"/>
                </w:rPr>
                <w:t>4499-31272</w:t>
              </w:r>
            </w:hyperlink>
          </w:p>
        </w:tc>
        <w:tc>
          <w:tcPr>
            <w:tcW w:w="2975" w:type="dxa"/>
          </w:tcPr>
          <w:p w14:paraId="176F1CAC" w14:textId="77777777" w:rsidR="004B3F04" w:rsidRDefault="004B3F04" w:rsidP="000659BE">
            <w:pPr>
              <w:pStyle w:val="TableText"/>
            </w:pPr>
          </w:p>
        </w:tc>
      </w:tr>
      <w:tr w:rsidR="004B3F04" w14:paraId="67370CAF" w14:textId="77777777" w:rsidTr="000659BE">
        <w:trPr>
          <w:jc w:val="center"/>
        </w:trPr>
        <w:tc>
          <w:tcPr>
            <w:tcW w:w="3345" w:type="dxa"/>
          </w:tcPr>
          <w:p w14:paraId="04858C71" w14:textId="77777777" w:rsidR="004B3F04" w:rsidRDefault="004B3F04" w:rsidP="000659BE">
            <w:pPr>
              <w:pStyle w:val="TableText"/>
            </w:pPr>
            <w:r>
              <w:tab/>
              <w:t>participation</w:t>
            </w:r>
          </w:p>
        </w:tc>
        <w:tc>
          <w:tcPr>
            <w:tcW w:w="720" w:type="dxa"/>
          </w:tcPr>
          <w:p w14:paraId="12698366" w14:textId="77777777" w:rsidR="004B3F04" w:rsidRDefault="004B3F04" w:rsidP="000659BE">
            <w:pPr>
              <w:pStyle w:val="TableText"/>
            </w:pPr>
            <w:r>
              <w:t>0..1</w:t>
            </w:r>
          </w:p>
        </w:tc>
        <w:tc>
          <w:tcPr>
            <w:tcW w:w="1152" w:type="dxa"/>
          </w:tcPr>
          <w:p w14:paraId="74E2AA4E" w14:textId="77777777" w:rsidR="004B3F04" w:rsidRDefault="004B3F04" w:rsidP="000659BE">
            <w:pPr>
              <w:pStyle w:val="TableText"/>
            </w:pPr>
            <w:r>
              <w:t>MAY</w:t>
            </w:r>
          </w:p>
        </w:tc>
        <w:tc>
          <w:tcPr>
            <w:tcW w:w="864" w:type="dxa"/>
          </w:tcPr>
          <w:p w14:paraId="36AC72C4" w14:textId="77777777" w:rsidR="004B3F04" w:rsidRDefault="004B3F04" w:rsidP="000659BE">
            <w:pPr>
              <w:pStyle w:val="TableText"/>
            </w:pPr>
          </w:p>
        </w:tc>
        <w:tc>
          <w:tcPr>
            <w:tcW w:w="1104" w:type="dxa"/>
          </w:tcPr>
          <w:p w14:paraId="10BB8992" w14:textId="77777777" w:rsidR="004B3F04" w:rsidRDefault="006C736C" w:rsidP="000659BE">
            <w:pPr>
              <w:pStyle w:val="TableText"/>
            </w:pPr>
            <w:hyperlink w:anchor="C_4499-34549">
              <w:r w:rsidR="004B3F04">
                <w:rPr>
                  <w:rStyle w:val="HyperlinkText9pt"/>
                </w:rPr>
                <w:t>4499-34549</w:t>
              </w:r>
            </w:hyperlink>
          </w:p>
        </w:tc>
        <w:tc>
          <w:tcPr>
            <w:tcW w:w="2975" w:type="dxa"/>
          </w:tcPr>
          <w:p w14:paraId="05995AA5" w14:textId="77777777" w:rsidR="004B3F04" w:rsidRDefault="004B3F04" w:rsidP="000659BE">
            <w:pPr>
              <w:pStyle w:val="TableText"/>
            </w:pPr>
          </w:p>
        </w:tc>
      </w:tr>
      <w:tr w:rsidR="004B3F04" w14:paraId="5F58E768" w14:textId="77777777" w:rsidTr="000659BE">
        <w:trPr>
          <w:jc w:val="center"/>
        </w:trPr>
        <w:tc>
          <w:tcPr>
            <w:tcW w:w="3345" w:type="dxa"/>
          </w:tcPr>
          <w:p w14:paraId="45EE7DE0" w14:textId="77777777" w:rsidR="004B3F04" w:rsidRDefault="004B3F04" w:rsidP="000659BE">
            <w:pPr>
              <w:pStyle w:val="TableText"/>
            </w:pPr>
            <w:r>
              <w:tab/>
            </w:r>
            <w:r>
              <w:tab/>
              <w:t>@typeCode</w:t>
            </w:r>
          </w:p>
        </w:tc>
        <w:tc>
          <w:tcPr>
            <w:tcW w:w="720" w:type="dxa"/>
          </w:tcPr>
          <w:p w14:paraId="695FCE38" w14:textId="77777777" w:rsidR="004B3F04" w:rsidRDefault="004B3F04" w:rsidP="000659BE">
            <w:pPr>
              <w:pStyle w:val="TableText"/>
            </w:pPr>
            <w:r>
              <w:t>1..1</w:t>
            </w:r>
          </w:p>
        </w:tc>
        <w:tc>
          <w:tcPr>
            <w:tcW w:w="1152" w:type="dxa"/>
          </w:tcPr>
          <w:p w14:paraId="1B771E00" w14:textId="77777777" w:rsidR="004B3F04" w:rsidRDefault="004B3F04" w:rsidP="000659BE">
            <w:pPr>
              <w:pStyle w:val="TableText"/>
            </w:pPr>
            <w:r>
              <w:t>SHALL</w:t>
            </w:r>
          </w:p>
        </w:tc>
        <w:tc>
          <w:tcPr>
            <w:tcW w:w="864" w:type="dxa"/>
          </w:tcPr>
          <w:p w14:paraId="43C6AFCE" w14:textId="77777777" w:rsidR="004B3F04" w:rsidRDefault="004B3F04" w:rsidP="000659BE">
            <w:pPr>
              <w:pStyle w:val="TableText"/>
            </w:pPr>
          </w:p>
        </w:tc>
        <w:tc>
          <w:tcPr>
            <w:tcW w:w="1104" w:type="dxa"/>
          </w:tcPr>
          <w:p w14:paraId="38534874" w14:textId="77777777" w:rsidR="004B3F04" w:rsidRDefault="006C736C" w:rsidP="000659BE">
            <w:pPr>
              <w:pStyle w:val="TableText"/>
            </w:pPr>
            <w:hyperlink w:anchor="C_4499-34552">
              <w:r w:rsidR="004B3F04">
                <w:rPr>
                  <w:rStyle w:val="HyperlinkText9pt"/>
                </w:rPr>
                <w:t>4499-34552</w:t>
              </w:r>
            </w:hyperlink>
          </w:p>
        </w:tc>
        <w:tc>
          <w:tcPr>
            <w:tcW w:w="2975" w:type="dxa"/>
          </w:tcPr>
          <w:p w14:paraId="6E0F6314" w14:textId="77777777" w:rsidR="004B3F04" w:rsidRDefault="004B3F04" w:rsidP="000659BE">
            <w:pPr>
              <w:pStyle w:val="TableText"/>
            </w:pPr>
            <w:r>
              <w:t>urn:oid:2.16.840.1.113883.5.90 (HL7ParticipationType) = AUT</w:t>
            </w:r>
          </w:p>
        </w:tc>
      </w:tr>
      <w:tr w:rsidR="004B3F04" w14:paraId="2867D6C1" w14:textId="77777777" w:rsidTr="000659BE">
        <w:trPr>
          <w:jc w:val="center"/>
        </w:trPr>
        <w:tc>
          <w:tcPr>
            <w:tcW w:w="3345" w:type="dxa"/>
          </w:tcPr>
          <w:p w14:paraId="70B26568" w14:textId="77777777" w:rsidR="004B3F04" w:rsidRDefault="004B3F04" w:rsidP="000659BE">
            <w:pPr>
              <w:pStyle w:val="TableText"/>
            </w:pPr>
            <w:r>
              <w:tab/>
            </w:r>
            <w:r>
              <w:tab/>
              <w:t>time</w:t>
            </w:r>
          </w:p>
        </w:tc>
        <w:tc>
          <w:tcPr>
            <w:tcW w:w="720" w:type="dxa"/>
          </w:tcPr>
          <w:p w14:paraId="06E944D1" w14:textId="77777777" w:rsidR="004B3F04" w:rsidRDefault="004B3F04" w:rsidP="000659BE">
            <w:pPr>
              <w:pStyle w:val="TableText"/>
            </w:pPr>
            <w:r>
              <w:t>1..1</w:t>
            </w:r>
          </w:p>
        </w:tc>
        <w:tc>
          <w:tcPr>
            <w:tcW w:w="1152" w:type="dxa"/>
          </w:tcPr>
          <w:p w14:paraId="3E01A71F" w14:textId="77777777" w:rsidR="004B3F04" w:rsidRDefault="004B3F04" w:rsidP="000659BE">
            <w:pPr>
              <w:pStyle w:val="TableText"/>
            </w:pPr>
            <w:r>
              <w:t>SHALL</w:t>
            </w:r>
          </w:p>
        </w:tc>
        <w:tc>
          <w:tcPr>
            <w:tcW w:w="864" w:type="dxa"/>
          </w:tcPr>
          <w:p w14:paraId="607515A5" w14:textId="77777777" w:rsidR="004B3F04" w:rsidRDefault="004B3F04" w:rsidP="000659BE">
            <w:pPr>
              <w:pStyle w:val="TableText"/>
            </w:pPr>
          </w:p>
        </w:tc>
        <w:tc>
          <w:tcPr>
            <w:tcW w:w="1104" w:type="dxa"/>
          </w:tcPr>
          <w:p w14:paraId="06CC3C6D" w14:textId="77777777" w:rsidR="004B3F04" w:rsidRDefault="006C736C" w:rsidP="000659BE">
            <w:pPr>
              <w:pStyle w:val="TableText"/>
            </w:pPr>
            <w:hyperlink w:anchor="C_4499-34550">
              <w:r w:rsidR="004B3F04">
                <w:rPr>
                  <w:rStyle w:val="HyperlinkText9pt"/>
                </w:rPr>
                <w:t>4499-34550</w:t>
              </w:r>
            </w:hyperlink>
          </w:p>
        </w:tc>
        <w:tc>
          <w:tcPr>
            <w:tcW w:w="2975" w:type="dxa"/>
          </w:tcPr>
          <w:p w14:paraId="6436E123" w14:textId="77777777" w:rsidR="004B3F04" w:rsidRDefault="004B3F04" w:rsidP="000659BE">
            <w:pPr>
              <w:pStyle w:val="TableText"/>
            </w:pPr>
          </w:p>
        </w:tc>
      </w:tr>
      <w:tr w:rsidR="004B3F04" w14:paraId="6B5652D2" w14:textId="77777777" w:rsidTr="000659BE">
        <w:trPr>
          <w:jc w:val="center"/>
        </w:trPr>
        <w:tc>
          <w:tcPr>
            <w:tcW w:w="3345" w:type="dxa"/>
          </w:tcPr>
          <w:p w14:paraId="32A67831" w14:textId="77777777" w:rsidR="004B3F04" w:rsidRDefault="004B3F04" w:rsidP="000659BE">
            <w:pPr>
              <w:pStyle w:val="TableText"/>
            </w:pPr>
            <w:r>
              <w:tab/>
            </w:r>
            <w:r>
              <w:tab/>
            </w:r>
            <w:r>
              <w:tab/>
              <w:t>low</w:t>
            </w:r>
          </w:p>
        </w:tc>
        <w:tc>
          <w:tcPr>
            <w:tcW w:w="720" w:type="dxa"/>
          </w:tcPr>
          <w:p w14:paraId="375DAD9E" w14:textId="77777777" w:rsidR="004B3F04" w:rsidRDefault="004B3F04" w:rsidP="000659BE">
            <w:pPr>
              <w:pStyle w:val="TableText"/>
            </w:pPr>
            <w:r>
              <w:t>1..1</w:t>
            </w:r>
          </w:p>
        </w:tc>
        <w:tc>
          <w:tcPr>
            <w:tcW w:w="1152" w:type="dxa"/>
          </w:tcPr>
          <w:p w14:paraId="1FDA5A9F" w14:textId="77777777" w:rsidR="004B3F04" w:rsidRDefault="004B3F04" w:rsidP="000659BE">
            <w:pPr>
              <w:pStyle w:val="TableText"/>
            </w:pPr>
            <w:r>
              <w:t>SHALL</w:t>
            </w:r>
          </w:p>
        </w:tc>
        <w:tc>
          <w:tcPr>
            <w:tcW w:w="864" w:type="dxa"/>
          </w:tcPr>
          <w:p w14:paraId="16D33F89" w14:textId="77777777" w:rsidR="004B3F04" w:rsidRDefault="004B3F04" w:rsidP="000659BE">
            <w:pPr>
              <w:pStyle w:val="TableText"/>
            </w:pPr>
          </w:p>
        </w:tc>
        <w:tc>
          <w:tcPr>
            <w:tcW w:w="1104" w:type="dxa"/>
          </w:tcPr>
          <w:p w14:paraId="41391FF8" w14:textId="77777777" w:rsidR="004B3F04" w:rsidRDefault="006C736C" w:rsidP="000659BE">
            <w:pPr>
              <w:pStyle w:val="TableText"/>
            </w:pPr>
            <w:hyperlink w:anchor="C_4499-34553">
              <w:r w:rsidR="004B3F04">
                <w:rPr>
                  <w:rStyle w:val="HyperlinkText9pt"/>
                </w:rPr>
                <w:t>4499-34553</w:t>
              </w:r>
            </w:hyperlink>
          </w:p>
        </w:tc>
        <w:tc>
          <w:tcPr>
            <w:tcW w:w="2975" w:type="dxa"/>
          </w:tcPr>
          <w:p w14:paraId="478C4595" w14:textId="77777777" w:rsidR="004B3F04" w:rsidRDefault="004B3F04" w:rsidP="000659BE">
            <w:pPr>
              <w:pStyle w:val="TableText"/>
            </w:pPr>
          </w:p>
        </w:tc>
      </w:tr>
      <w:tr w:rsidR="004B3F04" w14:paraId="75122347" w14:textId="77777777" w:rsidTr="000659BE">
        <w:trPr>
          <w:jc w:val="center"/>
        </w:trPr>
        <w:tc>
          <w:tcPr>
            <w:tcW w:w="3345" w:type="dxa"/>
          </w:tcPr>
          <w:p w14:paraId="69B43F7E" w14:textId="77777777" w:rsidR="004B3F04" w:rsidRDefault="004B3F04" w:rsidP="000659BE">
            <w:pPr>
              <w:pStyle w:val="TableText"/>
            </w:pPr>
            <w:r>
              <w:tab/>
            </w:r>
            <w:r>
              <w:tab/>
              <w:t>role</w:t>
            </w:r>
          </w:p>
        </w:tc>
        <w:tc>
          <w:tcPr>
            <w:tcW w:w="720" w:type="dxa"/>
          </w:tcPr>
          <w:p w14:paraId="42F4B2B2" w14:textId="77777777" w:rsidR="004B3F04" w:rsidRDefault="004B3F04" w:rsidP="000659BE">
            <w:pPr>
              <w:pStyle w:val="TableText"/>
            </w:pPr>
            <w:r>
              <w:t>1..1</w:t>
            </w:r>
          </w:p>
        </w:tc>
        <w:tc>
          <w:tcPr>
            <w:tcW w:w="1152" w:type="dxa"/>
          </w:tcPr>
          <w:p w14:paraId="40781C0C" w14:textId="77777777" w:rsidR="004B3F04" w:rsidRDefault="004B3F04" w:rsidP="000659BE">
            <w:pPr>
              <w:pStyle w:val="TableText"/>
            </w:pPr>
            <w:r>
              <w:t>SHALL</w:t>
            </w:r>
          </w:p>
        </w:tc>
        <w:tc>
          <w:tcPr>
            <w:tcW w:w="864" w:type="dxa"/>
          </w:tcPr>
          <w:p w14:paraId="5AD8D9D7" w14:textId="77777777" w:rsidR="004B3F04" w:rsidRDefault="004B3F04" w:rsidP="000659BE">
            <w:pPr>
              <w:pStyle w:val="TableText"/>
            </w:pPr>
          </w:p>
        </w:tc>
        <w:tc>
          <w:tcPr>
            <w:tcW w:w="1104" w:type="dxa"/>
          </w:tcPr>
          <w:p w14:paraId="4C29F302" w14:textId="77777777" w:rsidR="004B3F04" w:rsidRDefault="006C736C" w:rsidP="000659BE">
            <w:pPr>
              <w:pStyle w:val="TableText"/>
            </w:pPr>
            <w:hyperlink w:anchor="C_4499-34551">
              <w:r w:rsidR="004B3F04">
                <w:rPr>
                  <w:rStyle w:val="HyperlinkText9pt"/>
                </w:rPr>
                <w:t>4499-34551</w:t>
              </w:r>
            </w:hyperlink>
          </w:p>
        </w:tc>
        <w:tc>
          <w:tcPr>
            <w:tcW w:w="2975" w:type="dxa"/>
          </w:tcPr>
          <w:p w14:paraId="005C6EC5" w14:textId="77777777" w:rsidR="004B3F04" w:rsidRDefault="004B3F04" w:rsidP="000659BE">
            <w:pPr>
              <w:pStyle w:val="TableText"/>
            </w:pPr>
          </w:p>
        </w:tc>
      </w:tr>
      <w:tr w:rsidR="004B3F04" w14:paraId="65EDD266" w14:textId="77777777" w:rsidTr="000659BE">
        <w:trPr>
          <w:jc w:val="center"/>
        </w:trPr>
        <w:tc>
          <w:tcPr>
            <w:tcW w:w="3345" w:type="dxa"/>
          </w:tcPr>
          <w:p w14:paraId="53E03EF9" w14:textId="77777777" w:rsidR="004B3F04" w:rsidRDefault="004B3F04" w:rsidP="000659BE">
            <w:pPr>
              <w:pStyle w:val="TableText"/>
            </w:pPr>
            <w:r>
              <w:tab/>
            </w:r>
            <w:r>
              <w:tab/>
            </w:r>
            <w:r>
              <w:tab/>
              <w:t>@classCode</w:t>
            </w:r>
          </w:p>
        </w:tc>
        <w:tc>
          <w:tcPr>
            <w:tcW w:w="720" w:type="dxa"/>
          </w:tcPr>
          <w:p w14:paraId="5CDCB923" w14:textId="77777777" w:rsidR="004B3F04" w:rsidRDefault="004B3F04" w:rsidP="000659BE">
            <w:pPr>
              <w:pStyle w:val="TableText"/>
            </w:pPr>
            <w:r>
              <w:t>1..1</w:t>
            </w:r>
          </w:p>
        </w:tc>
        <w:tc>
          <w:tcPr>
            <w:tcW w:w="1152" w:type="dxa"/>
          </w:tcPr>
          <w:p w14:paraId="1AB75606" w14:textId="77777777" w:rsidR="004B3F04" w:rsidRDefault="004B3F04" w:rsidP="000659BE">
            <w:pPr>
              <w:pStyle w:val="TableText"/>
            </w:pPr>
            <w:r>
              <w:t>SHALL</w:t>
            </w:r>
          </w:p>
        </w:tc>
        <w:tc>
          <w:tcPr>
            <w:tcW w:w="864" w:type="dxa"/>
          </w:tcPr>
          <w:p w14:paraId="066BE3A6" w14:textId="77777777" w:rsidR="004B3F04" w:rsidRDefault="004B3F04" w:rsidP="000659BE">
            <w:pPr>
              <w:pStyle w:val="TableText"/>
            </w:pPr>
          </w:p>
        </w:tc>
        <w:tc>
          <w:tcPr>
            <w:tcW w:w="1104" w:type="dxa"/>
          </w:tcPr>
          <w:p w14:paraId="74090502" w14:textId="77777777" w:rsidR="004B3F04" w:rsidRDefault="006C736C" w:rsidP="000659BE">
            <w:pPr>
              <w:pStyle w:val="TableText"/>
            </w:pPr>
            <w:hyperlink w:anchor="C_4499-34554">
              <w:r w:rsidR="004B3F04">
                <w:rPr>
                  <w:rStyle w:val="HyperlinkText9pt"/>
                </w:rPr>
                <w:t>4499-34554</w:t>
              </w:r>
            </w:hyperlink>
          </w:p>
        </w:tc>
        <w:tc>
          <w:tcPr>
            <w:tcW w:w="2975" w:type="dxa"/>
          </w:tcPr>
          <w:p w14:paraId="1912164A" w14:textId="77777777" w:rsidR="004B3F04" w:rsidRDefault="004B3F04" w:rsidP="000659BE">
            <w:pPr>
              <w:pStyle w:val="TableText"/>
            </w:pPr>
            <w:r>
              <w:t>urn:oid:2.16.840.1.113883.5.110 (HL7RoleClass) = ROL</w:t>
            </w:r>
          </w:p>
        </w:tc>
      </w:tr>
      <w:tr w:rsidR="004B3F04" w14:paraId="5567AC38" w14:textId="77777777" w:rsidTr="000659BE">
        <w:trPr>
          <w:jc w:val="center"/>
        </w:trPr>
        <w:tc>
          <w:tcPr>
            <w:tcW w:w="3345" w:type="dxa"/>
          </w:tcPr>
          <w:p w14:paraId="6FAD71C3" w14:textId="77777777" w:rsidR="004B3F04" w:rsidRDefault="004B3F04" w:rsidP="000659BE">
            <w:pPr>
              <w:pStyle w:val="TableText"/>
            </w:pPr>
            <w:r>
              <w:tab/>
            </w:r>
            <w:r>
              <w:tab/>
            </w:r>
            <w:r>
              <w:tab/>
              <w:t>id</w:t>
            </w:r>
          </w:p>
        </w:tc>
        <w:tc>
          <w:tcPr>
            <w:tcW w:w="720" w:type="dxa"/>
          </w:tcPr>
          <w:p w14:paraId="6BF23674" w14:textId="77777777" w:rsidR="004B3F04" w:rsidRDefault="004B3F04" w:rsidP="000659BE">
            <w:pPr>
              <w:pStyle w:val="TableText"/>
            </w:pPr>
            <w:r>
              <w:t>0..1</w:t>
            </w:r>
          </w:p>
        </w:tc>
        <w:tc>
          <w:tcPr>
            <w:tcW w:w="1152" w:type="dxa"/>
          </w:tcPr>
          <w:p w14:paraId="462000A5" w14:textId="77777777" w:rsidR="004B3F04" w:rsidRDefault="004B3F04" w:rsidP="000659BE">
            <w:pPr>
              <w:pStyle w:val="TableText"/>
            </w:pPr>
            <w:r>
              <w:t>MAY</w:t>
            </w:r>
          </w:p>
        </w:tc>
        <w:tc>
          <w:tcPr>
            <w:tcW w:w="864" w:type="dxa"/>
          </w:tcPr>
          <w:p w14:paraId="54C58133" w14:textId="77777777" w:rsidR="004B3F04" w:rsidRDefault="004B3F04" w:rsidP="000659BE">
            <w:pPr>
              <w:pStyle w:val="TableText"/>
            </w:pPr>
          </w:p>
        </w:tc>
        <w:tc>
          <w:tcPr>
            <w:tcW w:w="1104" w:type="dxa"/>
          </w:tcPr>
          <w:p w14:paraId="37FA5167" w14:textId="77777777" w:rsidR="004B3F04" w:rsidRDefault="006C736C" w:rsidP="000659BE">
            <w:pPr>
              <w:pStyle w:val="TableText"/>
            </w:pPr>
            <w:hyperlink w:anchor="C_4499-34555">
              <w:r w:rsidR="004B3F04">
                <w:rPr>
                  <w:rStyle w:val="HyperlinkText9pt"/>
                </w:rPr>
                <w:t>4499-34555</w:t>
              </w:r>
            </w:hyperlink>
          </w:p>
        </w:tc>
        <w:tc>
          <w:tcPr>
            <w:tcW w:w="2975" w:type="dxa"/>
          </w:tcPr>
          <w:p w14:paraId="1911A806" w14:textId="77777777" w:rsidR="004B3F04" w:rsidRDefault="004B3F04" w:rsidP="000659BE">
            <w:pPr>
              <w:pStyle w:val="TableText"/>
            </w:pPr>
          </w:p>
        </w:tc>
      </w:tr>
      <w:tr w:rsidR="004B3F04" w14:paraId="69F8664A" w14:textId="77777777" w:rsidTr="000659BE">
        <w:trPr>
          <w:jc w:val="center"/>
        </w:trPr>
        <w:tc>
          <w:tcPr>
            <w:tcW w:w="3345" w:type="dxa"/>
          </w:tcPr>
          <w:p w14:paraId="0546C979" w14:textId="77777777" w:rsidR="004B3F04" w:rsidRDefault="004B3F04" w:rsidP="000659BE">
            <w:pPr>
              <w:pStyle w:val="TableText"/>
            </w:pPr>
            <w:r>
              <w:tab/>
              <w:t>participation</w:t>
            </w:r>
          </w:p>
        </w:tc>
        <w:tc>
          <w:tcPr>
            <w:tcW w:w="720" w:type="dxa"/>
          </w:tcPr>
          <w:p w14:paraId="07ABD45E" w14:textId="77777777" w:rsidR="004B3F04" w:rsidRDefault="004B3F04" w:rsidP="000659BE">
            <w:pPr>
              <w:pStyle w:val="TableText"/>
            </w:pPr>
            <w:r>
              <w:t>0..*</w:t>
            </w:r>
          </w:p>
        </w:tc>
        <w:tc>
          <w:tcPr>
            <w:tcW w:w="1152" w:type="dxa"/>
          </w:tcPr>
          <w:p w14:paraId="65FED078" w14:textId="77777777" w:rsidR="004B3F04" w:rsidRDefault="004B3F04" w:rsidP="000659BE">
            <w:pPr>
              <w:pStyle w:val="TableText"/>
            </w:pPr>
            <w:r>
              <w:t>MAY</w:t>
            </w:r>
          </w:p>
        </w:tc>
        <w:tc>
          <w:tcPr>
            <w:tcW w:w="864" w:type="dxa"/>
          </w:tcPr>
          <w:p w14:paraId="7B907FE1" w14:textId="77777777" w:rsidR="004B3F04" w:rsidRDefault="004B3F04" w:rsidP="000659BE">
            <w:pPr>
              <w:pStyle w:val="TableText"/>
            </w:pPr>
          </w:p>
        </w:tc>
        <w:tc>
          <w:tcPr>
            <w:tcW w:w="1104" w:type="dxa"/>
          </w:tcPr>
          <w:p w14:paraId="7186D757" w14:textId="77777777" w:rsidR="004B3F04" w:rsidRDefault="006C736C" w:rsidP="000659BE">
            <w:pPr>
              <w:pStyle w:val="TableText"/>
            </w:pPr>
            <w:hyperlink w:anchor="C_4499-35364">
              <w:r w:rsidR="004B3F04">
                <w:rPr>
                  <w:rStyle w:val="HyperlinkText9pt"/>
                </w:rPr>
                <w:t>4499-35364</w:t>
              </w:r>
            </w:hyperlink>
          </w:p>
        </w:tc>
        <w:tc>
          <w:tcPr>
            <w:tcW w:w="2975" w:type="dxa"/>
          </w:tcPr>
          <w:p w14:paraId="5D002781" w14:textId="77777777" w:rsidR="004B3F04" w:rsidRDefault="004B3F04" w:rsidP="000659BE">
            <w:pPr>
              <w:pStyle w:val="TableText"/>
            </w:pPr>
          </w:p>
        </w:tc>
      </w:tr>
      <w:tr w:rsidR="004B3F04" w14:paraId="25E867C6" w14:textId="77777777" w:rsidTr="000659BE">
        <w:trPr>
          <w:jc w:val="center"/>
        </w:trPr>
        <w:tc>
          <w:tcPr>
            <w:tcW w:w="3345" w:type="dxa"/>
          </w:tcPr>
          <w:p w14:paraId="79790A55" w14:textId="77777777" w:rsidR="004B3F04" w:rsidRDefault="004B3F04" w:rsidP="000659BE">
            <w:pPr>
              <w:pStyle w:val="TableText"/>
            </w:pPr>
            <w:r>
              <w:tab/>
            </w:r>
            <w:r>
              <w:tab/>
              <w:t>@typeCode</w:t>
            </w:r>
          </w:p>
        </w:tc>
        <w:tc>
          <w:tcPr>
            <w:tcW w:w="720" w:type="dxa"/>
          </w:tcPr>
          <w:p w14:paraId="338E5CD6" w14:textId="77777777" w:rsidR="004B3F04" w:rsidRDefault="004B3F04" w:rsidP="000659BE">
            <w:pPr>
              <w:pStyle w:val="TableText"/>
            </w:pPr>
            <w:r>
              <w:t>1..1</w:t>
            </w:r>
          </w:p>
        </w:tc>
        <w:tc>
          <w:tcPr>
            <w:tcW w:w="1152" w:type="dxa"/>
          </w:tcPr>
          <w:p w14:paraId="778C3E41" w14:textId="77777777" w:rsidR="004B3F04" w:rsidRDefault="004B3F04" w:rsidP="000659BE">
            <w:pPr>
              <w:pStyle w:val="TableText"/>
            </w:pPr>
            <w:r>
              <w:t>SHALL</w:t>
            </w:r>
          </w:p>
        </w:tc>
        <w:tc>
          <w:tcPr>
            <w:tcW w:w="864" w:type="dxa"/>
          </w:tcPr>
          <w:p w14:paraId="5A3D2C83" w14:textId="77777777" w:rsidR="004B3F04" w:rsidRDefault="004B3F04" w:rsidP="000659BE">
            <w:pPr>
              <w:pStyle w:val="TableText"/>
            </w:pPr>
          </w:p>
        </w:tc>
        <w:tc>
          <w:tcPr>
            <w:tcW w:w="1104" w:type="dxa"/>
          </w:tcPr>
          <w:p w14:paraId="77E182D1" w14:textId="77777777" w:rsidR="004B3F04" w:rsidRDefault="006C736C" w:rsidP="000659BE">
            <w:pPr>
              <w:pStyle w:val="TableText"/>
            </w:pPr>
            <w:hyperlink w:anchor="C_4499-35370">
              <w:r w:rsidR="004B3F04">
                <w:rPr>
                  <w:rStyle w:val="HyperlinkText9pt"/>
                </w:rPr>
                <w:t>4499-35370</w:t>
              </w:r>
            </w:hyperlink>
          </w:p>
        </w:tc>
        <w:tc>
          <w:tcPr>
            <w:tcW w:w="2975" w:type="dxa"/>
          </w:tcPr>
          <w:p w14:paraId="216474FA" w14:textId="77777777" w:rsidR="004B3F04" w:rsidRDefault="004B3F04" w:rsidP="000659BE">
            <w:pPr>
              <w:pStyle w:val="TableText"/>
            </w:pPr>
            <w:r>
              <w:t>urn:oid:2.16.840.1.113883.5.90 (HL7ParticipationType) = PART</w:t>
            </w:r>
          </w:p>
        </w:tc>
      </w:tr>
      <w:tr w:rsidR="004B3F04" w14:paraId="28F9B77F" w14:textId="77777777" w:rsidTr="000659BE">
        <w:trPr>
          <w:jc w:val="center"/>
        </w:trPr>
        <w:tc>
          <w:tcPr>
            <w:tcW w:w="3345" w:type="dxa"/>
          </w:tcPr>
          <w:p w14:paraId="5FE1DF4F" w14:textId="77777777" w:rsidR="004B3F04" w:rsidRDefault="004B3F04" w:rsidP="000659BE">
            <w:pPr>
              <w:pStyle w:val="TableText"/>
            </w:pPr>
            <w:r>
              <w:tab/>
            </w:r>
            <w:r>
              <w:tab/>
              <w:t>role</w:t>
            </w:r>
          </w:p>
        </w:tc>
        <w:tc>
          <w:tcPr>
            <w:tcW w:w="720" w:type="dxa"/>
          </w:tcPr>
          <w:p w14:paraId="7740C55E" w14:textId="77777777" w:rsidR="004B3F04" w:rsidRDefault="004B3F04" w:rsidP="000659BE">
            <w:pPr>
              <w:pStyle w:val="TableText"/>
            </w:pPr>
            <w:r>
              <w:t>1..1</w:t>
            </w:r>
          </w:p>
        </w:tc>
        <w:tc>
          <w:tcPr>
            <w:tcW w:w="1152" w:type="dxa"/>
          </w:tcPr>
          <w:p w14:paraId="0AE0A807" w14:textId="77777777" w:rsidR="004B3F04" w:rsidRDefault="004B3F04" w:rsidP="000659BE">
            <w:pPr>
              <w:pStyle w:val="TableText"/>
            </w:pPr>
            <w:r>
              <w:t>SHALL</w:t>
            </w:r>
          </w:p>
        </w:tc>
        <w:tc>
          <w:tcPr>
            <w:tcW w:w="864" w:type="dxa"/>
          </w:tcPr>
          <w:p w14:paraId="679AD833" w14:textId="77777777" w:rsidR="004B3F04" w:rsidRDefault="004B3F04" w:rsidP="000659BE">
            <w:pPr>
              <w:pStyle w:val="TableText"/>
            </w:pPr>
          </w:p>
        </w:tc>
        <w:tc>
          <w:tcPr>
            <w:tcW w:w="1104" w:type="dxa"/>
          </w:tcPr>
          <w:p w14:paraId="3A651D8E" w14:textId="77777777" w:rsidR="004B3F04" w:rsidRDefault="006C736C" w:rsidP="000659BE">
            <w:pPr>
              <w:pStyle w:val="TableText"/>
            </w:pPr>
            <w:hyperlink w:anchor="C_4499-36230">
              <w:r w:rsidR="004B3F04">
                <w:rPr>
                  <w:rStyle w:val="HyperlinkText9pt"/>
                </w:rPr>
                <w:t>4499-36230</w:t>
              </w:r>
            </w:hyperlink>
          </w:p>
        </w:tc>
        <w:tc>
          <w:tcPr>
            <w:tcW w:w="2975" w:type="dxa"/>
          </w:tcPr>
          <w:p w14:paraId="542BA22F"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30472D37" w14:textId="77777777" w:rsidTr="000659BE">
        <w:trPr>
          <w:jc w:val="center"/>
        </w:trPr>
        <w:tc>
          <w:tcPr>
            <w:tcW w:w="3345" w:type="dxa"/>
          </w:tcPr>
          <w:p w14:paraId="0F01557C" w14:textId="77777777" w:rsidR="004B3F04" w:rsidRDefault="004B3F04" w:rsidP="000659BE">
            <w:pPr>
              <w:pStyle w:val="TableText"/>
            </w:pPr>
            <w:r>
              <w:tab/>
              <w:t>participation</w:t>
            </w:r>
          </w:p>
        </w:tc>
        <w:tc>
          <w:tcPr>
            <w:tcW w:w="720" w:type="dxa"/>
          </w:tcPr>
          <w:p w14:paraId="4139416D" w14:textId="77777777" w:rsidR="004B3F04" w:rsidRDefault="004B3F04" w:rsidP="000659BE">
            <w:pPr>
              <w:pStyle w:val="TableText"/>
            </w:pPr>
            <w:r>
              <w:t>0..*</w:t>
            </w:r>
          </w:p>
        </w:tc>
        <w:tc>
          <w:tcPr>
            <w:tcW w:w="1152" w:type="dxa"/>
          </w:tcPr>
          <w:p w14:paraId="4C8FC219" w14:textId="77777777" w:rsidR="004B3F04" w:rsidRDefault="004B3F04" w:rsidP="000659BE">
            <w:pPr>
              <w:pStyle w:val="TableText"/>
            </w:pPr>
            <w:r>
              <w:t>MAY</w:t>
            </w:r>
          </w:p>
        </w:tc>
        <w:tc>
          <w:tcPr>
            <w:tcW w:w="864" w:type="dxa"/>
          </w:tcPr>
          <w:p w14:paraId="42160835" w14:textId="77777777" w:rsidR="004B3F04" w:rsidRDefault="004B3F04" w:rsidP="000659BE">
            <w:pPr>
              <w:pStyle w:val="TableText"/>
            </w:pPr>
          </w:p>
        </w:tc>
        <w:tc>
          <w:tcPr>
            <w:tcW w:w="1104" w:type="dxa"/>
          </w:tcPr>
          <w:p w14:paraId="6245ABE6" w14:textId="77777777" w:rsidR="004B3F04" w:rsidRDefault="006C736C" w:rsidP="000659BE">
            <w:pPr>
              <w:pStyle w:val="TableText"/>
            </w:pPr>
            <w:hyperlink w:anchor="C_4499-35368">
              <w:r w:rsidR="004B3F04">
                <w:rPr>
                  <w:rStyle w:val="HyperlinkText9pt"/>
                </w:rPr>
                <w:t>4499-35368</w:t>
              </w:r>
            </w:hyperlink>
          </w:p>
        </w:tc>
        <w:tc>
          <w:tcPr>
            <w:tcW w:w="2975" w:type="dxa"/>
          </w:tcPr>
          <w:p w14:paraId="25E07DCF" w14:textId="77777777" w:rsidR="004B3F04" w:rsidRDefault="004B3F04" w:rsidP="000659BE">
            <w:pPr>
              <w:pStyle w:val="TableText"/>
            </w:pPr>
          </w:p>
        </w:tc>
      </w:tr>
      <w:tr w:rsidR="004B3F04" w14:paraId="761859C1" w14:textId="77777777" w:rsidTr="000659BE">
        <w:trPr>
          <w:jc w:val="center"/>
        </w:trPr>
        <w:tc>
          <w:tcPr>
            <w:tcW w:w="3345" w:type="dxa"/>
          </w:tcPr>
          <w:p w14:paraId="359E679B" w14:textId="77777777" w:rsidR="004B3F04" w:rsidRDefault="004B3F04" w:rsidP="000659BE">
            <w:pPr>
              <w:pStyle w:val="TableText"/>
            </w:pPr>
            <w:r>
              <w:tab/>
            </w:r>
            <w:r>
              <w:tab/>
              <w:t>@typeCode</w:t>
            </w:r>
          </w:p>
        </w:tc>
        <w:tc>
          <w:tcPr>
            <w:tcW w:w="720" w:type="dxa"/>
          </w:tcPr>
          <w:p w14:paraId="18F969DF" w14:textId="77777777" w:rsidR="004B3F04" w:rsidRDefault="004B3F04" w:rsidP="000659BE">
            <w:pPr>
              <w:pStyle w:val="TableText"/>
            </w:pPr>
            <w:r>
              <w:t>1..1</w:t>
            </w:r>
          </w:p>
        </w:tc>
        <w:tc>
          <w:tcPr>
            <w:tcW w:w="1152" w:type="dxa"/>
          </w:tcPr>
          <w:p w14:paraId="335F4B35" w14:textId="77777777" w:rsidR="004B3F04" w:rsidRDefault="004B3F04" w:rsidP="000659BE">
            <w:pPr>
              <w:pStyle w:val="TableText"/>
            </w:pPr>
            <w:r>
              <w:t>SHALL</w:t>
            </w:r>
          </w:p>
        </w:tc>
        <w:tc>
          <w:tcPr>
            <w:tcW w:w="864" w:type="dxa"/>
          </w:tcPr>
          <w:p w14:paraId="69D4F6C2" w14:textId="77777777" w:rsidR="004B3F04" w:rsidRDefault="004B3F04" w:rsidP="000659BE">
            <w:pPr>
              <w:pStyle w:val="TableText"/>
            </w:pPr>
          </w:p>
        </w:tc>
        <w:tc>
          <w:tcPr>
            <w:tcW w:w="1104" w:type="dxa"/>
          </w:tcPr>
          <w:p w14:paraId="2A0B6DC2" w14:textId="77777777" w:rsidR="004B3F04" w:rsidRDefault="006C736C" w:rsidP="000659BE">
            <w:pPr>
              <w:pStyle w:val="TableText"/>
            </w:pPr>
            <w:hyperlink w:anchor="C_4499-35372">
              <w:r w:rsidR="004B3F04">
                <w:rPr>
                  <w:rStyle w:val="HyperlinkText9pt"/>
                </w:rPr>
                <w:t>4499-35372</w:t>
              </w:r>
            </w:hyperlink>
          </w:p>
        </w:tc>
        <w:tc>
          <w:tcPr>
            <w:tcW w:w="2975" w:type="dxa"/>
          </w:tcPr>
          <w:p w14:paraId="137E79EE" w14:textId="77777777" w:rsidR="004B3F04" w:rsidRDefault="004B3F04" w:rsidP="000659BE">
            <w:pPr>
              <w:pStyle w:val="TableText"/>
            </w:pPr>
            <w:r>
              <w:t>urn:oid:2.16.840.1.113883.5.90 (HL7ParticipationType) = PART</w:t>
            </w:r>
          </w:p>
        </w:tc>
      </w:tr>
      <w:tr w:rsidR="004B3F04" w14:paraId="58C90FC3" w14:textId="77777777" w:rsidTr="000659BE">
        <w:trPr>
          <w:jc w:val="center"/>
        </w:trPr>
        <w:tc>
          <w:tcPr>
            <w:tcW w:w="3345" w:type="dxa"/>
          </w:tcPr>
          <w:p w14:paraId="1F382718" w14:textId="77777777" w:rsidR="004B3F04" w:rsidRDefault="004B3F04" w:rsidP="000659BE">
            <w:pPr>
              <w:pStyle w:val="TableText"/>
            </w:pPr>
            <w:r>
              <w:tab/>
            </w:r>
            <w:r>
              <w:tab/>
              <w:t>role</w:t>
            </w:r>
          </w:p>
        </w:tc>
        <w:tc>
          <w:tcPr>
            <w:tcW w:w="720" w:type="dxa"/>
          </w:tcPr>
          <w:p w14:paraId="48407F70" w14:textId="77777777" w:rsidR="004B3F04" w:rsidRDefault="004B3F04" w:rsidP="000659BE">
            <w:pPr>
              <w:pStyle w:val="TableText"/>
            </w:pPr>
            <w:r>
              <w:t>1..1</w:t>
            </w:r>
          </w:p>
        </w:tc>
        <w:tc>
          <w:tcPr>
            <w:tcW w:w="1152" w:type="dxa"/>
          </w:tcPr>
          <w:p w14:paraId="6D65BC9C" w14:textId="77777777" w:rsidR="004B3F04" w:rsidRDefault="004B3F04" w:rsidP="000659BE">
            <w:pPr>
              <w:pStyle w:val="TableText"/>
            </w:pPr>
            <w:r>
              <w:t>SHALL</w:t>
            </w:r>
          </w:p>
        </w:tc>
        <w:tc>
          <w:tcPr>
            <w:tcW w:w="864" w:type="dxa"/>
          </w:tcPr>
          <w:p w14:paraId="73018D1A" w14:textId="77777777" w:rsidR="004B3F04" w:rsidRDefault="004B3F04" w:rsidP="000659BE">
            <w:pPr>
              <w:pStyle w:val="TableText"/>
            </w:pPr>
          </w:p>
        </w:tc>
        <w:tc>
          <w:tcPr>
            <w:tcW w:w="1104" w:type="dxa"/>
          </w:tcPr>
          <w:p w14:paraId="1D8F15F5" w14:textId="77777777" w:rsidR="004B3F04" w:rsidRDefault="006C736C" w:rsidP="000659BE">
            <w:pPr>
              <w:pStyle w:val="TableText"/>
            </w:pPr>
            <w:hyperlink w:anchor="C_4499-36231">
              <w:r w:rsidR="004B3F04">
                <w:rPr>
                  <w:rStyle w:val="HyperlinkText9pt"/>
                </w:rPr>
                <w:t>4499-36231</w:t>
              </w:r>
            </w:hyperlink>
          </w:p>
        </w:tc>
        <w:tc>
          <w:tcPr>
            <w:tcW w:w="2975" w:type="dxa"/>
          </w:tcPr>
          <w:p w14:paraId="154A270E"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3991A62" w14:textId="77777777" w:rsidTr="000659BE">
        <w:trPr>
          <w:jc w:val="center"/>
        </w:trPr>
        <w:tc>
          <w:tcPr>
            <w:tcW w:w="3345" w:type="dxa"/>
          </w:tcPr>
          <w:p w14:paraId="346E9737" w14:textId="77777777" w:rsidR="004B3F04" w:rsidRDefault="004B3F04" w:rsidP="000659BE">
            <w:pPr>
              <w:pStyle w:val="TableText"/>
            </w:pPr>
            <w:r>
              <w:tab/>
              <w:t>participation</w:t>
            </w:r>
          </w:p>
        </w:tc>
        <w:tc>
          <w:tcPr>
            <w:tcW w:w="720" w:type="dxa"/>
          </w:tcPr>
          <w:p w14:paraId="11ABD7A0" w14:textId="77777777" w:rsidR="004B3F04" w:rsidRDefault="004B3F04" w:rsidP="000659BE">
            <w:pPr>
              <w:pStyle w:val="TableText"/>
            </w:pPr>
            <w:r>
              <w:t>0..*</w:t>
            </w:r>
          </w:p>
        </w:tc>
        <w:tc>
          <w:tcPr>
            <w:tcW w:w="1152" w:type="dxa"/>
          </w:tcPr>
          <w:p w14:paraId="087BC2E9" w14:textId="77777777" w:rsidR="004B3F04" w:rsidRDefault="004B3F04" w:rsidP="000659BE">
            <w:pPr>
              <w:pStyle w:val="TableText"/>
            </w:pPr>
            <w:r>
              <w:t>MAY</w:t>
            </w:r>
          </w:p>
        </w:tc>
        <w:tc>
          <w:tcPr>
            <w:tcW w:w="864" w:type="dxa"/>
          </w:tcPr>
          <w:p w14:paraId="0EF11773" w14:textId="77777777" w:rsidR="004B3F04" w:rsidRDefault="004B3F04" w:rsidP="000659BE">
            <w:pPr>
              <w:pStyle w:val="TableText"/>
            </w:pPr>
          </w:p>
        </w:tc>
        <w:tc>
          <w:tcPr>
            <w:tcW w:w="1104" w:type="dxa"/>
          </w:tcPr>
          <w:p w14:paraId="521D5019" w14:textId="77777777" w:rsidR="004B3F04" w:rsidRDefault="006C736C" w:rsidP="000659BE">
            <w:pPr>
              <w:pStyle w:val="TableText"/>
            </w:pPr>
            <w:hyperlink w:anchor="C_4499-35900">
              <w:r w:rsidR="004B3F04">
                <w:rPr>
                  <w:rStyle w:val="HyperlinkText9pt"/>
                </w:rPr>
                <w:t>4499-35900</w:t>
              </w:r>
            </w:hyperlink>
          </w:p>
        </w:tc>
        <w:tc>
          <w:tcPr>
            <w:tcW w:w="2975" w:type="dxa"/>
          </w:tcPr>
          <w:p w14:paraId="4996A733" w14:textId="77777777" w:rsidR="004B3F04" w:rsidRDefault="004B3F04" w:rsidP="000659BE">
            <w:pPr>
              <w:pStyle w:val="TableText"/>
            </w:pPr>
          </w:p>
        </w:tc>
      </w:tr>
      <w:tr w:rsidR="004B3F04" w14:paraId="604BE563" w14:textId="77777777" w:rsidTr="000659BE">
        <w:trPr>
          <w:jc w:val="center"/>
        </w:trPr>
        <w:tc>
          <w:tcPr>
            <w:tcW w:w="3345" w:type="dxa"/>
          </w:tcPr>
          <w:p w14:paraId="1395E6B0" w14:textId="77777777" w:rsidR="004B3F04" w:rsidRDefault="004B3F04" w:rsidP="000659BE">
            <w:pPr>
              <w:pStyle w:val="TableText"/>
            </w:pPr>
            <w:r>
              <w:tab/>
            </w:r>
            <w:r>
              <w:tab/>
              <w:t>@typeCode</w:t>
            </w:r>
          </w:p>
        </w:tc>
        <w:tc>
          <w:tcPr>
            <w:tcW w:w="720" w:type="dxa"/>
          </w:tcPr>
          <w:p w14:paraId="78BFB38B" w14:textId="77777777" w:rsidR="004B3F04" w:rsidRDefault="004B3F04" w:rsidP="000659BE">
            <w:pPr>
              <w:pStyle w:val="TableText"/>
            </w:pPr>
            <w:r>
              <w:t>1..1</w:t>
            </w:r>
          </w:p>
        </w:tc>
        <w:tc>
          <w:tcPr>
            <w:tcW w:w="1152" w:type="dxa"/>
          </w:tcPr>
          <w:p w14:paraId="6D57D1E1" w14:textId="77777777" w:rsidR="004B3F04" w:rsidRDefault="004B3F04" w:rsidP="000659BE">
            <w:pPr>
              <w:pStyle w:val="TableText"/>
            </w:pPr>
            <w:r>
              <w:t>SHALL</w:t>
            </w:r>
          </w:p>
        </w:tc>
        <w:tc>
          <w:tcPr>
            <w:tcW w:w="864" w:type="dxa"/>
          </w:tcPr>
          <w:p w14:paraId="5D1BA4A4" w14:textId="77777777" w:rsidR="004B3F04" w:rsidRDefault="004B3F04" w:rsidP="000659BE">
            <w:pPr>
              <w:pStyle w:val="TableText"/>
            </w:pPr>
          </w:p>
        </w:tc>
        <w:tc>
          <w:tcPr>
            <w:tcW w:w="1104" w:type="dxa"/>
          </w:tcPr>
          <w:p w14:paraId="088803D2" w14:textId="77777777" w:rsidR="004B3F04" w:rsidRDefault="006C736C" w:rsidP="000659BE">
            <w:pPr>
              <w:pStyle w:val="TableText"/>
            </w:pPr>
            <w:hyperlink w:anchor="C_4499-35902">
              <w:r w:rsidR="004B3F04">
                <w:rPr>
                  <w:rStyle w:val="HyperlinkText9pt"/>
                </w:rPr>
                <w:t>4499-35902</w:t>
              </w:r>
            </w:hyperlink>
          </w:p>
        </w:tc>
        <w:tc>
          <w:tcPr>
            <w:tcW w:w="2975" w:type="dxa"/>
          </w:tcPr>
          <w:p w14:paraId="65073367" w14:textId="77777777" w:rsidR="004B3F04" w:rsidRDefault="004B3F04" w:rsidP="000659BE">
            <w:pPr>
              <w:pStyle w:val="TableText"/>
            </w:pPr>
            <w:r>
              <w:t>urn:oid:2.16.840.1.113883.5.90 (HL7ParticipationType) = PART</w:t>
            </w:r>
          </w:p>
        </w:tc>
      </w:tr>
      <w:tr w:rsidR="004B3F04" w14:paraId="07B11D24" w14:textId="77777777" w:rsidTr="000659BE">
        <w:trPr>
          <w:jc w:val="center"/>
        </w:trPr>
        <w:tc>
          <w:tcPr>
            <w:tcW w:w="3345" w:type="dxa"/>
          </w:tcPr>
          <w:p w14:paraId="5AABE12D" w14:textId="77777777" w:rsidR="004B3F04" w:rsidRDefault="004B3F04" w:rsidP="000659BE">
            <w:pPr>
              <w:pStyle w:val="TableText"/>
            </w:pPr>
            <w:r>
              <w:lastRenderedPageBreak/>
              <w:tab/>
            </w:r>
            <w:r>
              <w:tab/>
              <w:t>role</w:t>
            </w:r>
          </w:p>
        </w:tc>
        <w:tc>
          <w:tcPr>
            <w:tcW w:w="720" w:type="dxa"/>
          </w:tcPr>
          <w:p w14:paraId="0EEA6FDD" w14:textId="77777777" w:rsidR="004B3F04" w:rsidRDefault="004B3F04" w:rsidP="000659BE">
            <w:pPr>
              <w:pStyle w:val="TableText"/>
            </w:pPr>
            <w:r>
              <w:t>1..1</w:t>
            </w:r>
          </w:p>
        </w:tc>
        <w:tc>
          <w:tcPr>
            <w:tcW w:w="1152" w:type="dxa"/>
          </w:tcPr>
          <w:p w14:paraId="52D23612" w14:textId="77777777" w:rsidR="004B3F04" w:rsidRDefault="004B3F04" w:rsidP="000659BE">
            <w:pPr>
              <w:pStyle w:val="TableText"/>
            </w:pPr>
            <w:r>
              <w:t>SHALL</w:t>
            </w:r>
          </w:p>
        </w:tc>
        <w:tc>
          <w:tcPr>
            <w:tcW w:w="864" w:type="dxa"/>
          </w:tcPr>
          <w:p w14:paraId="657120A3" w14:textId="77777777" w:rsidR="004B3F04" w:rsidRDefault="004B3F04" w:rsidP="000659BE">
            <w:pPr>
              <w:pStyle w:val="TableText"/>
            </w:pPr>
          </w:p>
        </w:tc>
        <w:tc>
          <w:tcPr>
            <w:tcW w:w="1104" w:type="dxa"/>
          </w:tcPr>
          <w:p w14:paraId="3FFDEDB9" w14:textId="77777777" w:rsidR="004B3F04" w:rsidRDefault="006C736C" w:rsidP="000659BE">
            <w:pPr>
              <w:pStyle w:val="TableText"/>
            </w:pPr>
            <w:hyperlink w:anchor="C_4499-36232">
              <w:r w:rsidR="004B3F04">
                <w:rPr>
                  <w:rStyle w:val="HyperlinkText9pt"/>
                </w:rPr>
                <w:t>4499-36232</w:t>
              </w:r>
            </w:hyperlink>
          </w:p>
        </w:tc>
        <w:tc>
          <w:tcPr>
            <w:tcW w:w="2975" w:type="dxa"/>
          </w:tcPr>
          <w:p w14:paraId="0B95AA40"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BCC8CD2" w14:textId="77777777" w:rsidTr="000659BE">
        <w:trPr>
          <w:jc w:val="center"/>
        </w:trPr>
        <w:tc>
          <w:tcPr>
            <w:tcW w:w="3345" w:type="dxa"/>
          </w:tcPr>
          <w:p w14:paraId="30B790EC" w14:textId="77777777" w:rsidR="004B3F04" w:rsidRDefault="004B3F04" w:rsidP="000659BE">
            <w:pPr>
              <w:pStyle w:val="TableText"/>
            </w:pPr>
            <w:r>
              <w:tab/>
              <w:t>participation</w:t>
            </w:r>
          </w:p>
        </w:tc>
        <w:tc>
          <w:tcPr>
            <w:tcW w:w="720" w:type="dxa"/>
          </w:tcPr>
          <w:p w14:paraId="0D3F72F9" w14:textId="77777777" w:rsidR="004B3F04" w:rsidRDefault="004B3F04" w:rsidP="000659BE">
            <w:pPr>
              <w:pStyle w:val="TableText"/>
            </w:pPr>
            <w:r>
              <w:t>0..1</w:t>
            </w:r>
          </w:p>
        </w:tc>
        <w:tc>
          <w:tcPr>
            <w:tcW w:w="1152" w:type="dxa"/>
          </w:tcPr>
          <w:p w14:paraId="562A67A3" w14:textId="77777777" w:rsidR="004B3F04" w:rsidRDefault="004B3F04" w:rsidP="000659BE">
            <w:pPr>
              <w:pStyle w:val="TableText"/>
            </w:pPr>
            <w:r>
              <w:t>MAY</w:t>
            </w:r>
          </w:p>
        </w:tc>
        <w:tc>
          <w:tcPr>
            <w:tcW w:w="864" w:type="dxa"/>
          </w:tcPr>
          <w:p w14:paraId="33D6C65C" w14:textId="77777777" w:rsidR="004B3F04" w:rsidRDefault="004B3F04" w:rsidP="000659BE">
            <w:pPr>
              <w:pStyle w:val="TableText"/>
            </w:pPr>
          </w:p>
        </w:tc>
        <w:tc>
          <w:tcPr>
            <w:tcW w:w="1104" w:type="dxa"/>
          </w:tcPr>
          <w:p w14:paraId="518491B6" w14:textId="77777777" w:rsidR="004B3F04" w:rsidRDefault="006C736C" w:rsidP="000659BE">
            <w:pPr>
              <w:pStyle w:val="TableText"/>
            </w:pPr>
            <w:hyperlink w:anchor="C_4499-35366">
              <w:r w:rsidR="004B3F04">
                <w:rPr>
                  <w:rStyle w:val="HyperlinkText9pt"/>
                </w:rPr>
                <w:t>4499-35366</w:t>
              </w:r>
            </w:hyperlink>
          </w:p>
        </w:tc>
        <w:tc>
          <w:tcPr>
            <w:tcW w:w="2975" w:type="dxa"/>
          </w:tcPr>
          <w:p w14:paraId="65D6C83C" w14:textId="77777777" w:rsidR="004B3F04" w:rsidRDefault="004B3F04" w:rsidP="000659BE">
            <w:pPr>
              <w:pStyle w:val="TableText"/>
            </w:pPr>
          </w:p>
        </w:tc>
      </w:tr>
      <w:tr w:rsidR="004B3F04" w14:paraId="3BD1124C" w14:textId="77777777" w:rsidTr="000659BE">
        <w:trPr>
          <w:jc w:val="center"/>
        </w:trPr>
        <w:tc>
          <w:tcPr>
            <w:tcW w:w="3345" w:type="dxa"/>
          </w:tcPr>
          <w:p w14:paraId="71434B1F" w14:textId="77777777" w:rsidR="004B3F04" w:rsidRDefault="004B3F04" w:rsidP="000659BE">
            <w:pPr>
              <w:pStyle w:val="TableText"/>
            </w:pPr>
            <w:r>
              <w:tab/>
            </w:r>
            <w:r>
              <w:tab/>
              <w:t>@typeCode</w:t>
            </w:r>
          </w:p>
        </w:tc>
        <w:tc>
          <w:tcPr>
            <w:tcW w:w="720" w:type="dxa"/>
          </w:tcPr>
          <w:p w14:paraId="3DA5E7C3" w14:textId="77777777" w:rsidR="004B3F04" w:rsidRDefault="004B3F04" w:rsidP="000659BE">
            <w:pPr>
              <w:pStyle w:val="TableText"/>
            </w:pPr>
            <w:r>
              <w:t>1..1</w:t>
            </w:r>
          </w:p>
        </w:tc>
        <w:tc>
          <w:tcPr>
            <w:tcW w:w="1152" w:type="dxa"/>
          </w:tcPr>
          <w:p w14:paraId="20B8F54A" w14:textId="77777777" w:rsidR="004B3F04" w:rsidRDefault="004B3F04" w:rsidP="000659BE">
            <w:pPr>
              <w:pStyle w:val="TableText"/>
            </w:pPr>
            <w:r>
              <w:t>SHALL</w:t>
            </w:r>
          </w:p>
        </w:tc>
        <w:tc>
          <w:tcPr>
            <w:tcW w:w="864" w:type="dxa"/>
          </w:tcPr>
          <w:p w14:paraId="72A6DC5D" w14:textId="77777777" w:rsidR="004B3F04" w:rsidRDefault="004B3F04" w:rsidP="000659BE">
            <w:pPr>
              <w:pStyle w:val="TableText"/>
            </w:pPr>
          </w:p>
        </w:tc>
        <w:tc>
          <w:tcPr>
            <w:tcW w:w="1104" w:type="dxa"/>
          </w:tcPr>
          <w:p w14:paraId="0660DCBE" w14:textId="77777777" w:rsidR="004B3F04" w:rsidRDefault="006C736C" w:rsidP="000659BE">
            <w:pPr>
              <w:pStyle w:val="TableText"/>
            </w:pPr>
            <w:hyperlink w:anchor="C_4499-35371">
              <w:r w:rsidR="004B3F04">
                <w:rPr>
                  <w:rStyle w:val="HyperlinkText9pt"/>
                </w:rPr>
                <w:t>4499-35371</w:t>
              </w:r>
            </w:hyperlink>
          </w:p>
        </w:tc>
        <w:tc>
          <w:tcPr>
            <w:tcW w:w="2975" w:type="dxa"/>
          </w:tcPr>
          <w:p w14:paraId="4D01095D" w14:textId="77777777" w:rsidR="004B3F04" w:rsidRDefault="004B3F04" w:rsidP="000659BE">
            <w:pPr>
              <w:pStyle w:val="TableText"/>
            </w:pPr>
            <w:r>
              <w:t>urn:oid:2.16.840.1.113883.5.90 (HL7ParticipationType) = PART</w:t>
            </w:r>
          </w:p>
        </w:tc>
      </w:tr>
      <w:tr w:rsidR="004B3F04" w14:paraId="139CB9A3" w14:textId="77777777" w:rsidTr="000659BE">
        <w:trPr>
          <w:jc w:val="center"/>
        </w:trPr>
        <w:tc>
          <w:tcPr>
            <w:tcW w:w="3345" w:type="dxa"/>
          </w:tcPr>
          <w:p w14:paraId="5EB7BB75" w14:textId="77777777" w:rsidR="004B3F04" w:rsidRDefault="004B3F04" w:rsidP="000659BE">
            <w:pPr>
              <w:pStyle w:val="TableText"/>
            </w:pPr>
            <w:r>
              <w:tab/>
            </w:r>
            <w:r>
              <w:tab/>
              <w:t>patient</w:t>
            </w:r>
          </w:p>
        </w:tc>
        <w:tc>
          <w:tcPr>
            <w:tcW w:w="720" w:type="dxa"/>
          </w:tcPr>
          <w:p w14:paraId="499F6D24" w14:textId="77777777" w:rsidR="004B3F04" w:rsidRDefault="004B3F04" w:rsidP="000659BE">
            <w:pPr>
              <w:pStyle w:val="TableText"/>
            </w:pPr>
            <w:r>
              <w:t>1..1</w:t>
            </w:r>
          </w:p>
        </w:tc>
        <w:tc>
          <w:tcPr>
            <w:tcW w:w="1152" w:type="dxa"/>
          </w:tcPr>
          <w:p w14:paraId="042ADEAA" w14:textId="77777777" w:rsidR="004B3F04" w:rsidRDefault="004B3F04" w:rsidP="000659BE">
            <w:pPr>
              <w:pStyle w:val="TableText"/>
            </w:pPr>
            <w:r>
              <w:t>SHALL</w:t>
            </w:r>
          </w:p>
        </w:tc>
        <w:tc>
          <w:tcPr>
            <w:tcW w:w="864" w:type="dxa"/>
          </w:tcPr>
          <w:p w14:paraId="7BACD866" w14:textId="77777777" w:rsidR="004B3F04" w:rsidRDefault="004B3F04" w:rsidP="000659BE">
            <w:pPr>
              <w:pStyle w:val="TableText"/>
            </w:pPr>
          </w:p>
        </w:tc>
        <w:tc>
          <w:tcPr>
            <w:tcW w:w="1104" w:type="dxa"/>
          </w:tcPr>
          <w:p w14:paraId="30F6CD8C" w14:textId="77777777" w:rsidR="004B3F04" w:rsidRDefault="006C736C" w:rsidP="000659BE">
            <w:pPr>
              <w:pStyle w:val="TableText"/>
            </w:pPr>
            <w:hyperlink w:anchor="C_4499-36233">
              <w:r w:rsidR="004B3F04">
                <w:rPr>
                  <w:rStyle w:val="HyperlinkText9pt"/>
                </w:rPr>
                <w:t>4499-36233</w:t>
              </w:r>
            </w:hyperlink>
          </w:p>
        </w:tc>
        <w:tc>
          <w:tcPr>
            <w:tcW w:w="2975" w:type="dxa"/>
          </w:tcPr>
          <w:p w14:paraId="07383D85"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78689972" w14:textId="77777777" w:rsidTr="000659BE">
        <w:trPr>
          <w:jc w:val="center"/>
        </w:trPr>
        <w:tc>
          <w:tcPr>
            <w:tcW w:w="3345" w:type="dxa"/>
          </w:tcPr>
          <w:p w14:paraId="7E8A5D08" w14:textId="77777777" w:rsidR="004B3F04" w:rsidRDefault="004B3F04" w:rsidP="000659BE">
            <w:pPr>
              <w:pStyle w:val="TableText"/>
            </w:pPr>
            <w:r>
              <w:tab/>
              <w:t>outboundRelationship</w:t>
            </w:r>
          </w:p>
        </w:tc>
        <w:tc>
          <w:tcPr>
            <w:tcW w:w="720" w:type="dxa"/>
          </w:tcPr>
          <w:p w14:paraId="1D1FEC4D" w14:textId="77777777" w:rsidR="004B3F04" w:rsidRDefault="004B3F04" w:rsidP="000659BE">
            <w:pPr>
              <w:pStyle w:val="TableText"/>
            </w:pPr>
            <w:r>
              <w:t>0..1</w:t>
            </w:r>
          </w:p>
        </w:tc>
        <w:tc>
          <w:tcPr>
            <w:tcW w:w="1152" w:type="dxa"/>
          </w:tcPr>
          <w:p w14:paraId="6CB90B21" w14:textId="77777777" w:rsidR="004B3F04" w:rsidRDefault="004B3F04" w:rsidP="000659BE">
            <w:pPr>
              <w:pStyle w:val="TableText"/>
            </w:pPr>
            <w:r>
              <w:t>MAY</w:t>
            </w:r>
          </w:p>
        </w:tc>
        <w:tc>
          <w:tcPr>
            <w:tcW w:w="864" w:type="dxa"/>
          </w:tcPr>
          <w:p w14:paraId="11ECE3EE" w14:textId="77777777" w:rsidR="004B3F04" w:rsidRDefault="004B3F04" w:rsidP="000659BE">
            <w:pPr>
              <w:pStyle w:val="TableText"/>
            </w:pPr>
          </w:p>
        </w:tc>
        <w:tc>
          <w:tcPr>
            <w:tcW w:w="1104" w:type="dxa"/>
          </w:tcPr>
          <w:p w14:paraId="47F0ED83" w14:textId="77777777" w:rsidR="004B3F04" w:rsidRDefault="006C736C" w:rsidP="000659BE">
            <w:pPr>
              <w:pStyle w:val="TableText"/>
            </w:pPr>
            <w:hyperlink w:anchor="C_4499-31279">
              <w:r w:rsidR="004B3F04">
                <w:rPr>
                  <w:rStyle w:val="HyperlinkText9pt"/>
                </w:rPr>
                <w:t>4499-31279</w:t>
              </w:r>
            </w:hyperlink>
          </w:p>
        </w:tc>
        <w:tc>
          <w:tcPr>
            <w:tcW w:w="2975" w:type="dxa"/>
          </w:tcPr>
          <w:p w14:paraId="00D4A272" w14:textId="77777777" w:rsidR="004B3F04" w:rsidRDefault="004B3F04" w:rsidP="000659BE">
            <w:pPr>
              <w:pStyle w:val="TableText"/>
            </w:pPr>
          </w:p>
        </w:tc>
      </w:tr>
      <w:tr w:rsidR="004B3F04" w14:paraId="16970965" w14:textId="77777777" w:rsidTr="000659BE">
        <w:trPr>
          <w:jc w:val="center"/>
        </w:trPr>
        <w:tc>
          <w:tcPr>
            <w:tcW w:w="3345" w:type="dxa"/>
          </w:tcPr>
          <w:p w14:paraId="5FD3A6CB" w14:textId="77777777" w:rsidR="004B3F04" w:rsidRDefault="004B3F04" w:rsidP="000659BE">
            <w:pPr>
              <w:pStyle w:val="TableText"/>
            </w:pPr>
            <w:r>
              <w:tab/>
            </w:r>
            <w:r>
              <w:tab/>
              <w:t>@typeCode</w:t>
            </w:r>
          </w:p>
        </w:tc>
        <w:tc>
          <w:tcPr>
            <w:tcW w:w="720" w:type="dxa"/>
          </w:tcPr>
          <w:p w14:paraId="55B2B334" w14:textId="77777777" w:rsidR="004B3F04" w:rsidRDefault="004B3F04" w:rsidP="000659BE">
            <w:pPr>
              <w:pStyle w:val="TableText"/>
            </w:pPr>
            <w:r>
              <w:t>1..1</w:t>
            </w:r>
          </w:p>
        </w:tc>
        <w:tc>
          <w:tcPr>
            <w:tcW w:w="1152" w:type="dxa"/>
          </w:tcPr>
          <w:p w14:paraId="4391BC97" w14:textId="77777777" w:rsidR="004B3F04" w:rsidRDefault="004B3F04" w:rsidP="000659BE">
            <w:pPr>
              <w:pStyle w:val="TableText"/>
            </w:pPr>
            <w:r>
              <w:t>SHALL</w:t>
            </w:r>
          </w:p>
        </w:tc>
        <w:tc>
          <w:tcPr>
            <w:tcW w:w="864" w:type="dxa"/>
          </w:tcPr>
          <w:p w14:paraId="48FCB982" w14:textId="77777777" w:rsidR="004B3F04" w:rsidRDefault="004B3F04" w:rsidP="000659BE">
            <w:pPr>
              <w:pStyle w:val="TableText"/>
            </w:pPr>
          </w:p>
        </w:tc>
        <w:tc>
          <w:tcPr>
            <w:tcW w:w="1104" w:type="dxa"/>
          </w:tcPr>
          <w:p w14:paraId="22658319" w14:textId="77777777" w:rsidR="004B3F04" w:rsidRDefault="006C736C" w:rsidP="000659BE">
            <w:pPr>
              <w:pStyle w:val="TableText"/>
            </w:pPr>
            <w:hyperlink w:anchor="C_4499-31280">
              <w:r w:rsidR="004B3F04">
                <w:rPr>
                  <w:rStyle w:val="HyperlinkText9pt"/>
                </w:rPr>
                <w:t>4499-31280</w:t>
              </w:r>
            </w:hyperlink>
          </w:p>
        </w:tc>
        <w:tc>
          <w:tcPr>
            <w:tcW w:w="2975" w:type="dxa"/>
          </w:tcPr>
          <w:p w14:paraId="2B632BE0" w14:textId="77777777" w:rsidR="004B3F04" w:rsidRDefault="004B3F04" w:rsidP="000659BE">
            <w:pPr>
              <w:pStyle w:val="TableText"/>
            </w:pPr>
            <w:r>
              <w:t>urn:oid:2.16.840.1.113883.5.1002 (HL7ActRelationshipType) = RSON</w:t>
            </w:r>
          </w:p>
        </w:tc>
      </w:tr>
      <w:tr w:rsidR="004B3F04" w14:paraId="014E8EEB" w14:textId="77777777" w:rsidTr="000659BE">
        <w:trPr>
          <w:jc w:val="center"/>
        </w:trPr>
        <w:tc>
          <w:tcPr>
            <w:tcW w:w="3345" w:type="dxa"/>
          </w:tcPr>
          <w:p w14:paraId="3B501313" w14:textId="77777777" w:rsidR="004B3F04" w:rsidRDefault="004B3F04" w:rsidP="000659BE">
            <w:pPr>
              <w:pStyle w:val="TableText"/>
            </w:pPr>
            <w:r>
              <w:tab/>
            </w:r>
            <w:r>
              <w:tab/>
              <w:t>observationCriteria</w:t>
            </w:r>
          </w:p>
        </w:tc>
        <w:tc>
          <w:tcPr>
            <w:tcW w:w="720" w:type="dxa"/>
          </w:tcPr>
          <w:p w14:paraId="09F8A044" w14:textId="77777777" w:rsidR="004B3F04" w:rsidRDefault="004B3F04" w:rsidP="000659BE">
            <w:pPr>
              <w:pStyle w:val="TableText"/>
            </w:pPr>
            <w:r>
              <w:t>1..1</w:t>
            </w:r>
          </w:p>
        </w:tc>
        <w:tc>
          <w:tcPr>
            <w:tcW w:w="1152" w:type="dxa"/>
          </w:tcPr>
          <w:p w14:paraId="2228F472" w14:textId="77777777" w:rsidR="004B3F04" w:rsidRDefault="004B3F04" w:rsidP="000659BE">
            <w:pPr>
              <w:pStyle w:val="TableText"/>
            </w:pPr>
            <w:r>
              <w:t>SHALL</w:t>
            </w:r>
          </w:p>
        </w:tc>
        <w:tc>
          <w:tcPr>
            <w:tcW w:w="864" w:type="dxa"/>
          </w:tcPr>
          <w:p w14:paraId="1836858B" w14:textId="77777777" w:rsidR="004B3F04" w:rsidRDefault="004B3F04" w:rsidP="000659BE">
            <w:pPr>
              <w:pStyle w:val="TableText"/>
            </w:pPr>
          </w:p>
        </w:tc>
        <w:tc>
          <w:tcPr>
            <w:tcW w:w="1104" w:type="dxa"/>
          </w:tcPr>
          <w:p w14:paraId="7EADEDF3" w14:textId="77777777" w:rsidR="004B3F04" w:rsidRDefault="006C736C" w:rsidP="000659BE">
            <w:pPr>
              <w:pStyle w:val="TableText"/>
            </w:pPr>
            <w:hyperlink w:anchor="C_4499-33448">
              <w:r w:rsidR="004B3F04">
                <w:rPr>
                  <w:rStyle w:val="HyperlinkText9pt"/>
                </w:rPr>
                <w:t>4499-33448</w:t>
              </w:r>
            </w:hyperlink>
          </w:p>
        </w:tc>
        <w:tc>
          <w:tcPr>
            <w:tcW w:w="2975" w:type="dxa"/>
          </w:tcPr>
          <w:p w14:paraId="718E75EA"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000494D6" w14:textId="77777777" w:rsidTr="000659BE">
        <w:trPr>
          <w:jc w:val="center"/>
        </w:trPr>
        <w:tc>
          <w:tcPr>
            <w:tcW w:w="3345" w:type="dxa"/>
          </w:tcPr>
          <w:p w14:paraId="3DCD790E" w14:textId="77777777" w:rsidR="004B3F04" w:rsidRDefault="004B3F04" w:rsidP="000659BE">
            <w:pPr>
              <w:pStyle w:val="TableText"/>
            </w:pPr>
            <w:r>
              <w:tab/>
              <w:t>outboundRelationship</w:t>
            </w:r>
          </w:p>
        </w:tc>
        <w:tc>
          <w:tcPr>
            <w:tcW w:w="720" w:type="dxa"/>
          </w:tcPr>
          <w:p w14:paraId="0EA9E3F5" w14:textId="77777777" w:rsidR="004B3F04" w:rsidRDefault="004B3F04" w:rsidP="000659BE">
            <w:pPr>
              <w:pStyle w:val="TableText"/>
            </w:pPr>
            <w:r>
              <w:t>0..1</w:t>
            </w:r>
          </w:p>
        </w:tc>
        <w:tc>
          <w:tcPr>
            <w:tcW w:w="1152" w:type="dxa"/>
          </w:tcPr>
          <w:p w14:paraId="269AF317" w14:textId="77777777" w:rsidR="004B3F04" w:rsidRDefault="004B3F04" w:rsidP="000659BE">
            <w:pPr>
              <w:pStyle w:val="TableText"/>
            </w:pPr>
            <w:r>
              <w:t>MAY</w:t>
            </w:r>
          </w:p>
        </w:tc>
        <w:tc>
          <w:tcPr>
            <w:tcW w:w="864" w:type="dxa"/>
          </w:tcPr>
          <w:p w14:paraId="216C7EF7" w14:textId="77777777" w:rsidR="004B3F04" w:rsidRDefault="004B3F04" w:rsidP="000659BE">
            <w:pPr>
              <w:pStyle w:val="TableText"/>
            </w:pPr>
          </w:p>
        </w:tc>
        <w:tc>
          <w:tcPr>
            <w:tcW w:w="1104" w:type="dxa"/>
          </w:tcPr>
          <w:p w14:paraId="5A4F99C1" w14:textId="77777777" w:rsidR="004B3F04" w:rsidRDefault="006C736C" w:rsidP="000659BE">
            <w:pPr>
              <w:pStyle w:val="TableText"/>
            </w:pPr>
            <w:hyperlink w:anchor="C_4499-33614">
              <w:r w:rsidR="004B3F04">
                <w:rPr>
                  <w:rStyle w:val="HyperlinkText9pt"/>
                </w:rPr>
                <w:t>4499-33614</w:t>
              </w:r>
            </w:hyperlink>
          </w:p>
        </w:tc>
        <w:tc>
          <w:tcPr>
            <w:tcW w:w="2975" w:type="dxa"/>
          </w:tcPr>
          <w:p w14:paraId="3ACA5AA7" w14:textId="77777777" w:rsidR="004B3F04" w:rsidRDefault="004B3F04" w:rsidP="000659BE">
            <w:pPr>
              <w:pStyle w:val="TableText"/>
            </w:pPr>
          </w:p>
        </w:tc>
      </w:tr>
      <w:tr w:rsidR="004B3F04" w14:paraId="37A7E3F3" w14:textId="77777777" w:rsidTr="000659BE">
        <w:trPr>
          <w:jc w:val="center"/>
        </w:trPr>
        <w:tc>
          <w:tcPr>
            <w:tcW w:w="3345" w:type="dxa"/>
          </w:tcPr>
          <w:p w14:paraId="4ACE72E4" w14:textId="77777777" w:rsidR="004B3F04" w:rsidRDefault="004B3F04" w:rsidP="000659BE">
            <w:pPr>
              <w:pStyle w:val="TableText"/>
            </w:pPr>
            <w:r>
              <w:tab/>
            </w:r>
            <w:r>
              <w:tab/>
              <w:t>@typeCode</w:t>
            </w:r>
          </w:p>
        </w:tc>
        <w:tc>
          <w:tcPr>
            <w:tcW w:w="720" w:type="dxa"/>
          </w:tcPr>
          <w:p w14:paraId="6D1A618E" w14:textId="77777777" w:rsidR="004B3F04" w:rsidRDefault="004B3F04" w:rsidP="000659BE">
            <w:pPr>
              <w:pStyle w:val="TableText"/>
            </w:pPr>
            <w:r>
              <w:t>1..1</w:t>
            </w:r>
          </w:p>
        </w:tc>
        <w:tc>
          <w:tcPr>
            <w:tcW w:w="1152" w:type="dxa"/>
          </w:tcPr>
          <w:p w14:paraId="281D6C4A" w14:textId="77777777" w:rsidR="004B3F04" w:rsidRDefault="004B3F04" w:rsidP="000659BE">
            <w:pPr>
              <w:pStyle w:val="TableText"/>
            </w:pPr>
            <w:r>
              <w:t>SHALL</w:t>
            </w:r>
          </w:p>
        </w:tc>
        <w:tc>
          <w:tcPr>
            <w:tcW w:w="864" w:type="dxa"/>
          </w:tcPr>
          <w:p w14:paraId="0BD01559" w14:textId="77777777" w:rsidR="004B3F04" w:rsidRDefault="004B3F04" w:rsidP="000659BE">
            <w:pPr>
              <w:pStyle w:val="TableText"/>
            </w:pPr>
          </w:p>
        </w:tc>
        <w:tc>
          <w:tcPr>
            <w:tcW w:w="1104" w:type="dxa"/>
          </w:tcPr>
          <w:p w14:paraId="48CFAF3A" w14:textId="77777777" w:rsidR="004B3F04" w:rsidRDefault="006C736C" w:rsidP="000659BE">
            <w:pPr>
              <w:pStyle w:val="TableText"/>
            </w:pPr>
            <w:hyperlink w:anchor="C_4499-33615">
              <w:r w:rsidR="004B3F04">
                <w:rPr>
                  <w:rStyle w:val="HyperlinkText9pt"/>
                </w:rPr>
                <w:t>4499-33615</w:t>
              </w:r>
            </w:hyperlink>
          </w:p>
        </w:tc>
        <w:tc>
          <w:tcPr>
            <w:tcW w:w="2975" w:type="dxa"/>
          </w:tcPr>
          <w:p w14:paraId="6282313D" w14:textId="77777777" w:rsidR="004B3F04" w:rsidRDefault="004B3F04" w:rsidP="000659BE">
            <w:pPr>
              <w:pStyle w:val="TableText"/>
            </w:pPr>
            <w:r>
              <w:t>VALUE</w:t>
            </w:r>
          </w:p>
        </w:tc>
      </w:tr>
      <w:tr w:rsidR="004B3F04" w14:paraId="55BCC3CC" w14:textId="77777777" w:rsidTr="000659BE">
        <w:trPr>
          <w:jc w:val="center"/>
        </w:trPr>
        <w:tc>
          <w:tcPr>
            <w:tcW w:w="3345" w:type="dxa"/>
          </w:tcPr>
          <w:p w14:paraId="3EE0C59B" w14:textId="77777777" w:rsidR="004B3F04" w:rsidRDefault="004B3F04" w:rsidP="000659BE">
            <w:pPr>
              <w:pStyle w:val="TableText"/>
            </w:pPr>
            <w:r>
              <w:tab/>
            </w:r>
            <w:r>
              <w:tab/>
              <w:t>observationCriteria</w:t>
            </w:r>
          </w:p>
        </w:tc>
        <w:tc>
          <w:tcPr>
            <w:tcW w:w="720" w:type="dxa"/>
          </w:tcPr>
          <w:p w14:paraId="5009AD77" w14:textId="77777777" w:rsidR="004B3F04" w:rsidRDefault="004B3F04" w:rsidP="000659BE">
            <w:pPr>
              <w:pStyle w:val="TableText"/>
            </w:pPr>
            <w:r>
              <w:t>1..1</w:t>
            </w:r>
          </w:p>
        </w:tc>
        <w:tc>
          <w:tcPr>
            <w:tcW w:w="1152" w:type="dxa"/>
          </w:tcPr>
          <w:p w14:paraId="1E508620" w14:textId="77777777" w:rsidR="004B3F04" w:rsidRDefault="004B3F04" w:rsidP="000659BE">
            <w:pPr>
              <w:pStyle w:val="TableText"/>
            </w:pPr>
            <w:r>
              <w:t>SHALL</w:t>
            </w:r>
          </w:p>
        </w:tc>
        <w:tc>
          <w:tcPr>
            <w:tcW w:w="864" w:type="dxa"/>
          </w:tcPr>
          <w:p w14:paraId="12362F94" w14:textId="77777777" w:rsidR="004B3F04" w:rsidRDefault="004B3F04" w:rsidP="000659BE">
            <w:pPr>
              <w:pStyle w:val="TableText"/>
            </w:pPr>
          </w:p>
        </w:tc>
        <w:tc>
          <w:tcPr>
            <w:tcW w:w="1104" w:type="dxa"/>
          </w:tcPr>
          <w:p w14:paraId="43CBEBD9" w14:textId="77777777" w:rsidR="004B3F04" w:rsidRDefault="006C736C" w:rsidP="000659BE">
            <w:pPr>
              <w:pStyle w:val="TableText"/>
            </w:pPr>
            <w:hyperlink w:anchor="C_4499-33616">
              <w:r w:rsidR="004B3F04">
                <w:rPr>
                  <w:rStyle w:val="HyperlinkText9pt"/>
                </w:rPr>
                <w:t>4499-33616</w:t>
              </w:r>
            </w:hyperlink>
          </w:p>
        </w:tc>
        <w:tc>
          <w:tcPr>
            <w:tcW w:w="2975" w:type="dxa"/>
          </w:tcPr>
          <w:p w14:paraId="0123CEAF" w14:textId="77777777" w:rsidR="004B3F04" w:rsidRDefault="006C736C" w:rsidP="000659BE">
            <w:pPr>
              <w:pStyle w:val="TableText"/>
            </w:pPr>
            <w:hyperlink w:anchor="E_Result_2">
              <w:r w:rsidR="004B3F04">
                <w:rPr>
                  <w:rStyle w:val="HyperlinkText9pt"/>
                </w:rPr>
                <w:t>Result (V2) (identifier: urn:hl7ii:2.16.840.1.113883.10.20.28.4.101:2017-08-01</w:t>
              </w:r>
            </w:hyperlink>
          </w:p>
        </w:tc>
      </w:tr>
      <w:tr w:rsidR="004B3F04" w14:paraId="4E64C22B" w14:textId="77777777" w:rsidTr="000659BE">
        <w:trPr>
          <w:jc w:val="center"/>
        </w:trPr>
        <w:tc>
          <w:tcPr>
            <w:tcW w:w="3345" w:type="dxa"/>
          </w:tcPr>
          <w:p w14:paraId="45B05A1A" w14:textId="77777777" w:rsidR="004B3F04" w:rsidRDefault="004B3F04" w:rsidP="000659BE">
            <w:pPr>
              <w:pStyle w:val="TableText"/>
            </w:pPr>
            <w:r>
              <w:tab/>
              <w:t>outboundRelationship</w:t>
            </w:r>
          </w:p>
        </w:tc>
        <w:tc>
          <w:tcPr>
            <w:tcW w:w="720" w:type="dxa"/>
          </w:tcPr>
          <w:p w14:paraId="197D7974" w14:textId="77777777" w:rsidR="004B3F04" w:rsidRDefault="004B3F04" w:rsidP="000659BE">
            <w:pPr>
              <w:pStyle w:val="TableText"/>
            </w:pPr>
            <w:r>
              <w:t>0..*</w:t>
            </w:r>
          </w:p>
        </w:tc>
        <w:tc>
          <w:tcPr>
            <w:tcW w:w="1152" w:type="dxa"/>
          </w:tcPr>
          <w:p w14:paraId="7DA92117" w14:textId="77777777" w:rsidR="004B3F04" w:rsidRDefault="004B3F04" w:rsidP="000659BE">
            <w:pPr>
              <w:pStyle w:val="TableText"/>
            </w:pPr>
            <w:r>
              <w:t>MAY</w:t>
            </w:r>
          </w:p>
        </w:tc>
        <w:tc>
          <w:tcPr>
            <w:tcW w:w="864" w:type="dxa"/>
          </w:tcPr>
          <w:p w14:paraId="5C677A45" w14:textId="77777777" w:rsidR="004B3F04" w:rsidRDefault="004B3F04" w:rsidP="000659BE">
            <w:pPr>
              <w:pStyle w:val="TableText"/>
            </w:pPr>
          </w:p>
        </w:tc>
        <w:tc>
          <w:tcPr>
            <w:tcW w:w="1104" w:type="dxa"/>
          </w:tcPr>
          <w:p w14:paraId="08CAA048" w14:textId="77777777" w:rsidR="004B3F04" w:rsidRDefault="006C736C" w:rsidP="000659BE">
            <w:pPr>
              <w:pStyle w:val="TableText"/>
            </w:pPr>
            <w:hyperlink w:anchor="C_4499-34621">
              <w:r w:rsidR="004B3F04">
                <w:rPr>
                  <w:rStyle w:val="HyperlinkText9pt"/>
                </w:rPr>
                <w:t>4499-34621</w:t>
              </w:r>
            </w:hyperlink>
          </w:p>
        </w:tc>
        <w:tc>
          <w:tcPr>
            <w:tcW w:w="2975" w:type="dxa"/>
          </w:tcPr>
          <w:p w14:paraId="60739D41" w14:textId="77777777" w:rsidR="004B3F04" w:rsidRDefault="004B3F04" w:rsidP="000659BE">
            <w:pPr>
              <w:pStyle w:val="TableText"/>
            </w:pPr>
          </w:p>
        </w:tc>
      </w:tr>
      <w:tr w:rsidR="004B3F04" w14:paraId="0A25047D" w14:textId="77777777" w:rsidTr="000659BE">
        <w:trPr>
          <w:jc w:val="center"/>
        </w:trPr>
        <w:tc>
          <w:tcPr>
            <w:tcW w:w="3345" w:type="dxa"/>
          </w:tcPr>
          <w:p w14:paraId="0A79D99F" w14:textId="77777777" w:rsidR="004B3F04" w:rsidRDefault="004B3F04" w:rsidP="000659BE">
            <w:pPr>
              <w:pStyle w:val="TableText"/>
            </w:pPr>
            <w:r>
              <w:tab/>
            </w:r>
            <w:r>
              <w:tab/>
              <w:t>@typeCode</w:t>
            </w:r>
          </w:p>
        </w:tc>
        <w:tc>
          <w:tcPr>
            <w:tcW w:w="720" w:type="dxa"/>
          </w:tcPr>
          <w:p w14:paraId="7F9E4EBF" w14:textId="77777777" w:rsidR="004B3F04" w:rsidRDefault="004B3F04" w:rsidP="000659BE">
            <w:pPr>
              <w:pStyle w:val="TableText"/>
            </w:pPr>
            <w:r>
              <w:t>1..1</w:t>
            </w:r>
          </w:p>
        </w:tc>
        <w:tc>
          <w:tcPr>
            <w:tcW w:w="1152" w:type="dxa"/>
          </w:tcPr>
          <w:p w14:paraId="773FF91C" w14:textId="77777777" w:rsidR="004B3F04" w:rsidRDefault="004B3F04" w:rsidP="000659BE">
            <w:pPr>
              <w:pStyle w:val="TableText"/>
            </w:pPr>
            <w:r>
              <w:t>SHALL</w:t>
            </w:r>
          </w:p>
        </w:tc>
        <w:tc>
          <w:tcPr>
            <w:tcW w:w="864" w:type="dxa"/>
          </w:tcPr>
          <w:p w14:paraId="6C448D99" w14:textId="77777777" w:rsidR="004B3F04" w:rsidRDefault="004B3F04" w:rsidP="000659BE">
            <w:pPr>
              <w:pStyle w:val="TableText"/>
            </w:pPr>
          </w:p>
        </w:tc>
        <w:tc>
          <w:tcPr>
            <w:tcW w:w="1104" w:type="dxa"/>
          </w:tcPr>
          <w:p w14:paraId="1CF90C1D" w14:textId="77777777" w:rsidR="004B3F04" w:rsidRDefault="006C736C" w:rsidP="000659BE">
            <w:pPr>
              <w:pStyle w:val="TableText"/>
            </w:pPr>
            <w:hyperlink w:anchor="C_4499-34622">
              <w:r w:rsidR="004B3F04">
                <w:rPr>
                  <w:rStyle w:val="HyperlinkText9pt"/>
                </w:rPr>
                <w:t>4499-34622</w:t>
              </w:r>
            </w:hyperlink>
          </w:p>
        </w:tc>
        <w:tc>
          <w:tcPr>
            <w:tcW w:w="2975" w:type="dxa"/>
          </w:tcPr>
          <w:p w14:paraId="19526CCF" w14:textId="77777777" w:rsidR="004B3F04" w:rsidRDefault="004B3F04" w:rsidP="000659BE">
            <w:pPr>
              <w:pStyle w:val="TableText"/>
            </w:pPr>
            <w:r>
              <w:t>REFR</w:t>
            </w:r>
          </w:p>
        </w:tc>
      </w:tr>
      <w:tr w:rsidR="004B3F04" w14:paraId="7FE5295E" w14:textId="77777777" w:rsidTr="000659BE">
        <w:trPr>
          <w:jc w:val="center"/>
        </w:trPr>
        <w:tc>
          <w:tcPr>
            <w:tcW w:w="3345" w:type="dxa"/>
          </w:tcPr>
          <w:p w14:paraId="4929E73B" w14:textId="77777777" w:rsidR="004B3F04" w:rsidRDefault="004B3F04" w:rsidP="000659BE">
            <w:pPr>
              <w:pStyle w:val="TableText"/>
            </w:pPr>
            <w:r>
              <w:tab/>
            </w:r>
            <w:r>
              <w:tab/>
              <w:t>observationCriteria</w:t>
            </w:r>
          </w:p>
        </w:tc>
        <w:tc>
          <w:tcPr>
            <w:tcW w:w="720" w:type="dxa"/>
          </w:tcPr>
          <w:p w14:paraId="6798A8A2" w14:textId="77777777" w:rsidR="004B3F04" w:rsidRDefault="004B3F04" w:rsidP="000659BE">
            <w:pPr>
              <w:pStyle w:val="TableText"/>
            </w:pPr>
            <w:r>
              <w:t>1..1</w:t>
            </w:r>
          </w:p>
        </w:tc>
        <w:tc>
          <w:tcPr>
            <w:tcW w:w="1152" w:type="dxa"/>
          </w:tcPr>
          <w:p w14:paraId="668A45C3" w14:textId="77777777" w:rsidR="004B3F04" w:rsidRDefault="004B3F04" w:rsidP="000659BE">
            <w:pPr>
              <w:pStyle w:val="TableText"/>
            </w:pPr>
            <w:r>
              <w:t>SHALL</w:t>
            </w:r>
          </w:p>
        </w:tc>
        <w:tc>
          <w:tcPr>
            <w:tcW w:w="864" w:type="dxa"/>
          </w:tcPr>
          <w:p w14:paraId="61A32DCB" w14:textId="77777777" w:rsidR="004B3F04" w:rsidRDefault="004B3F04" w:rsidP="000659BE">
            <w:pPr>
              <w:pStyle w:val="TableText"/>
            </w:pPr>
          </w:p>
        </w:tc>
        <w:tc>
          <w:tcPr>
            <w:tcW w:w="1104" w:type="dxa"/>
          </w:tcPr>
          <w:p w14:paraId="4C20AA6C" w14:textId="77777777" w:rsidR="004B3F04" w:rsidRDefault="006C736C" w:rsidP="000659BE">
            <w:pPr>
              <w:pStyle w:val="TableText"/>
            </w:pPr>
            <w:hyperlink w:anchor="C_4499-34623">
              <w:r w:rsidR="004B3F04">
                <w:rPr>
                  <w:rStyle w:val="HyperlinkText9pt"/>
                </w:rPr>
                <w:t>4499-34623</w:t>
              </w:r>
            </w:hyperlink>
          </w:p>
        </w:tc>
        <w:tc>
          <w:tcPr>
            <w:tcW w:w="2975" w:type="dxa"/>
          </w:tcPr>
          <w:p w14:paraId="1C36DDBC" w14:textId="77777777" w:rsidR="004B3F04" w:rsidRDefault="006C736C" w:rsidP="000659BE">
            <w:pPr>
              <w:pStyle w:val="TableText"/>
            </w:pPr>
            <w:hyperlink w:anchor="E_Component_1">
              <w:r w:rsidR="004B3F04">
                <w:rPr>
                  <w:rStyle w:val="HyperlinkText9pt"/>
                </w:rPr>
                <w:t>Component (identifier: urn:hl7ii:2.16.840.1.113883.10.20.28.4.121:2017-05-01</w:t>
              </w:r>
            </w:hyperlink>
          </w:p>
        </w:tc>
      </w:tr>
      <w:tr w:rsidR="004B3F04" w14:paraId="119B8CD9" w14:textId="77777777" w:rsidTr="000659BE">
        <w:trPr>
          <w:jc w:val="center"/>
        </w:trPr>
        <w:tc>
          <w:tcPr>
            <w:tcW w:w="3345" w:type="dxa"/>
          </w:tcPr>
          <w:p w14:paraId="15710492" w14:textId="77777777" w:rsidR="004B3F04" w:rsidRDefault="004B3F04" w:rsidP="000659BE">
            <w:pPr>
              <w:pStyle w:val="TableText"/>
            </w:pPr>
            <w:r>
              <w:tab/>
              <w:t>outboundRelationship</w:t>
            </w:r>
          </w:p>
        </w:tc>
        <w:tc>
          <w:tcPr>
            <w:tcW w:w="720" w:type="dxa"/>
          </w:tcPr>
          <w:p w14:paraId="2BC90D9D" w14:textId="77777777" w:rsidR="004B3F04" w:rsidRDefault="004B3F04" w:rsidP="000659BE">
            <w:pPr>
              <w:pStyle w:val="TableText"/>
            </w:pPr>
            <w:r>
              <w:t>0..*</w:t>
            </w:r>
          </w:p>
        </w:tc>
        <w:tc>
          <w:tcPr>
            <w:tcW w:w="1152" w:type="dxa"/>
          </w:tcPr>
          <w:p w14:paraId="5B1BF8D4" w14:textId="77777777" w:rsidR="004B3F04" w:rsidRDefault="004B3F04" w:rsidP="000659BE">
            <w:pPr>
              <w:pStyle w:val="TableText"/>
            </w:pPr>
            <w:r>
              <w:t>MAY</w:t>
            </w:r>
          </w:p>
        </w:tc>
        <w:tc>
          <w:tcPr>
            <w:tcW w:w="864" w:type="dxa"/>
          </w:tcPr>
          <w:p w14:paraId="5B25D114" w14:textId="77777777" w:rsidR="004B3F04" w:rsidRDefault="004B3F04" w:rsidP="000659BE">
            <w:pPr>
              <w:pStyle w:val="TableText"/>
            </w:pPr>
          </w:p>
        </w:tc>
        <w:tc>
          <w:tcPr>
            <w:tcW w:w="1104" w:type="dxa"/>
          </w:tcPr>
          <w:p w14:paraId="54D2D3F7" w14:textId="77777777" w:rsidR="004B3F04" w:rsidRDefault="006C736C" w:rsidP="000659BE">
            <w:pPr>
              <w:pStyle w:val="TableText"/>
            </w:pPr>
            <w:hyperlink w:anchor="C_4499-36234">
              <w:r w:rsidR="004B3F04">
                <w:rPr>
                  <w:rStyle w:val="HyperlinkText9pt"/>
                </w:rPr>
                <w:t>4499-36234</w:t>
              </w:r>
            </w:hyperlink>
          </w:p>
        </w:tc>
        <w:tc>
          <w:tcPr>
            <w:tcW w:w="2975" w:type="dxa"/>
          </w:tcPr>
          <w:p w14:paraId="371A938E" w14:textId="77777777" w:rsidR="004B3F04" w:rsidRDefault="004B3F04" w:rsidP="000659BE">
            <w:pPr>
              <w:pStyle w:val="TableText"/>
            </w:pPr>
          </w:p>
        </w:tc>
      </w:tr>
      <w:tr w:rsidR="004B3F04" w14:paraId="44A217FF" w14:textId="77777777" w:rsidTr="000659BE">
        <w:trPr>
          <w:jc w:val="center"/>
        </w:trPr>
        <w:tc>
          <w:tcPr>
            <w:tcW w:w="3345" w:type="dxa"/>
          </w:tcPr>
          <w:p w14:paraId="177727A4" w14:textId="77777777" w:rsidR="004B3F04" w:rsidRDefault="004B3F04" w:rsidP="000659BE">
            <w:pPr>
              <w:pStyle w:val="TableText"/>
            </w:pPr>
            <w:r>
              <w:tab/>
            </w:r>
            <w:r>
              <w:tab/>
              <w:t>@typeCode</w:t>
            </w:r>
          </w:p>
        </w:tc>
        <w:tc>
          <w:tcPr>
            <w:tcW w:w="720" w:type="dxa"/>
          </w:tcPr>
          <w:p w14:paraId="51388B01" w14:textId="77777777" w:rsidR="004B3F04" w:rsidRDefault="004B3F04" w:rsidP="000659BE">
            <w:pPr>
              <w:pStyle w:val="TableText"/>
            </w:pPr>
            <w:r>
              <w:t>1..1</w:t>
            </w:r>
          </w:p>
        </w:tc>
        <w:tc>
          <w:tcPr>
            <w:tcW w:w="1152" w:type="dxa"/>
          </w:tcPr>
          <w:p w14:paraId="013989B2" w14:textId="77777777" w:rsidR="004B3F04" w:rsidRDefault="004B3F04" w:rsidP="000659BE">
            <w:pPr>
              <w:pStyle w:val="TableText"/>
            </w:pPr>
            <w:r>
              <w:t>SHALL</w:t>
            </w:r>
          </w:p>
        </w:tc>
        <w:tc>
          <w:tcPr>
            <w:tcW w:w="864" w:type="dxa"/>
          </w:tcPr>
          <w:p w14:paraId="17642D76" w14:textId="77777777" w:rsidR="004B3F04" w:rsidRDefault="004B3F04" w:rsidP="000659BE">
            <w:pPr>
              <w:pStyle w:val="TableText"/>
            </w:pPr>
          </w:p>
        </w:tc>
        <w:tc>
          <w:tcPr>
            <w:tcW w:w="1104" w:type="dxa"/>
          </w:tcPr>
          <w:p w14:paraId="7930B965" w14:textId="77777777" w:rsidR="004B3F04" w:rsidRDefault="006C736C" w:rsidP="000659BE">
            <w:pPr>
              <w:pStyle w:val="TableText"/>
            </w:pPr>
            <w:hyperlink w:anchor="C_4499-36236">
              <w:r w:rsidR="004B3F04">
                <w:rPr>
                  <w:rStyle w:val="HyperlinkText9pt"/>
                </w:rPr>
                <w:t>4499-36236</w:t>
              </w:r>
            </w:hyperlink>
          </w:p>
        </w:tc>
        <w:tc>
          <w:tcPr>
            <w:tcW w:w="2975" w:type="dxa"/>
          </w:tcPr>
          <w:p w14:paraId="5D453F81" w14:textId="77777777" w:rsidR="004B3F04" w:rsidRDefault="004B3F04" w:rsidP="000659BE">
            <w:pPr>
              <w:pStyle w:val="TableText"/>
            </w:pPr>
            <w:r>
              <w:t>urn:oid:2.16.840.1.113883.5.1002 (HL7ActRelationshipType) = REFR</w:t>
            </w:r>
          </w:p>
        </w:tc>
      </w:tr>
      <w:tr w:rsidR="004B3F04" w14:paraId="4DDCAA74" w14:textId="77777777" w:rsidTr="000659BE">
        <w:trPr>
          <w:jc w:val="center"/>
        </w:trPr>
        <w:tc>
          <w:tcPr>
            <w:tcW w:w="3345" w:type="dxa"/>
          </w:tcPr>
          <w:p w14:paraId="197F6D34" w14:textId="77777777" w:rsidR="004B3F04" w:rsidRDefault="004B3F04" w:rsidP="000659BE">
            <w:pPr>
              <w:pStyle w:val="TableText"/>
            </w:pPr>
            <w:r>
              <w:tab/>
            </w:r>
            <w:r>
              <w:tab/>
              <w:t>observationCriteria</w:t>
            </w:r>
          </w:p>
        </w:tc>
        <w:tc>
          <w:tcPr>
            <w:tcW w:w="720" w:type="dxa"/>
          </w:tcPr>
          <w:p w14:paraId="488D1604" w14:textId="77777777" w:rsidR="004B3F04" w:rsidRDefault="004B3F04" w:rsidP="000659BE">
            <w:pPr>
              <w:pStyle w:val="TableText"/>
            </w:pPr>
            <w:r>
              <w:t>1..1</w:t>
            </w:r>
          </w:p>
        </w:tc>
        <w:tc>
          <w:tcPr>
            <w:tcW w:w="1152" w:type="dxa"/>
          </w:tcPr>
          <w:p w14:paraId="67928525" w14:textId="77777777" w:rsidR="004B3F04" w:rsidRDefault="004B3F04" w:rsidP="000659BE">
            <w:pPr>
              <w:pStyle w:val="TableText"/>
            </w:pPr>
            <w:r>
              <w:t>SHALL</w:t>
            </w:r>
          </w:p>
        </w:tc>
        <w:tc>
          <w:tcPr>
            <w:tcW w:w="864" w:type="dxa"/>
          </w:tcPr>
          <w:p w14:paraId="7B0AD9A5" w14:textId="77777777" w:rsidR="004B3F04" w:rsidRDefault="004B3F04" w:rsidP="000659BE">
            <w:pPr>
              <w:pStyle w:val="TableText"/>
            </w:pPr>
          </w:p>
        </w:tc>
        <w:tc>
          <w:tcPr>
            <w:tcW w:w="1104" w:type="dxa"/>
          </w:tcPr>
          <w:p w14:paraId="6A4C7CC9" w14:textId="77777777" w:rsidR="004B3F04" w:rsidRDefault="006C736C" w:rsidP="000659BE">
            <w:pPr>
              <w:pStyle w:val="TableText"/>
            </w:pPr>
            <w:hyperlink w:anchor="C_4499-36235">
              <w:r w:rsidR="004B3F04">
                <w:rPr>
                  <w:rStyle w:val="HyperlinkText9pt"/>
                </w:rPr>
                <w:t>4499-36235</w:t>
              </w:r>
            </w:hyperlink>
          </w:p>
        </w:tc>
        <w:tc>
          <w:tcPr>
            <w:tcW w:w="2975" w:type="dxa"/>
          </w:tcPr>
          <w:p w14:paraId="135C0FF3"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2584016E" w14:textId="77777777" w:rsidR="004B3F04" w:rsidRDefault="004B3F04" w:rsidP="004B3F04">
      <w:pPr>
        <w:pStyle w:val="BodyText"/>
      </w:pPr>
    </w:p>
    <w:p w14:paraId="543791E8" w14:textId="77777777" w:rsidR="004B3F04" w:rsidRDefault="004B3F04" w:rsidP="007E63CC">
      <w:pPr>
        <w:numPr>
          <w:ilvl w:val="0"/>
          <w:numId w:val="6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062" w:name="C_4499-31251"/>
      <w:r>
        <w:t xml:space="preserve"> (CONF:4499-31251)</w:t>
      </w:r>
      <w:bookmarkEnd w:id="3062"/>
      <w:r>
        <w:t>.</w:t>
      </w:r>
    </w:p>
    <w:p w14:paraId="72E54CEA" w14:textId="77777777" w:rsidR="004B3F04" w:rsidRDefault="004B3F04" w:rsidP="007E63CC">
      <w:pPr>
        <w:numPr>
          <w:ilvl w:val="0"/>
          <w:numId w:val="6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063" w:name="C_4499-31252"/>
      <w:r>
        <w:t xml:space="preserve"> (CONF:4499-31252)</w:t>
      </w:r>
      <w:bookmarkEnd w:id="3063"/>
      <w:r>
        <w:t>.</w:t>
      </w:r>
    </w:p>
    <w:p w14:paraId="61C4B2D4" w14:textId="77777777" w:rsidR="004B3F04" w:rsidRDefault="004B3F04" w:rsidP="007E63CC">
      <w:pPr>
        <w:numPr>
          <w:ilvl w:val="0"/>
          <w:numId w:val="63"/>
        </w:numPr>
      </w:pPr>
      <w:r>
        <w:rPr>
          <w:rStyle w:val="keyword"/>
        </w:rPr>
        <w:lastRenderedPageBreak/>
        <w:t>MAY</w:t>
      </w:r>
      <w:r>
        <w:t xml:space="preserve"> contain zero or one [0..1] </w:t>
      </w:r>
      <w:r>
        <w:rPr>
          <w:rStyle w:val="XMLnameBold"/>
        </w:rPr>
        <w:t>@actionNegationInd</w:t>
      </w:r>
      <w:bookmarkStart w:id="3064" w:name="C_4499-31253"/>
      <w:r>
        <w:t xml:space="preserve"> (CONF:4499-31253)</w:t>
      </w:r>
      <w:bookmarkEnd w:id="3064"/>
      <w:r>
        <w:t>.</w:t>
      </w:r>
      <w:r>
        <w:br/>
        <w:t>Note: QDM Attribute: Negation Rationale</w:t>
      </w:r>
    </w:p>
    <w:p w14:paraId="520D58BD" w14:textId="77777777" w:rsidR="004B3F04" w:rsidRDefault="004B3F04" w:rsidP="007E63CC">
      <w:pPr>
        <w:numPr>
          <w:ilvl w:val="0"/>
          <w:numId w:val="63"/>
        </w:numPr>
      </w:pPr>
      <w:r>
        <w:rPr>
          <w:rStyle w:val="keyword"/>
        </w:rPr>
        <w:t>SHALL</w:t>
      </w:r>
      <w:r>
        <w:t xml:space="preserve"> contain exactly one [1..1] </w:t>
      </w:r>
      <w:r>
        <w:rPr>
          <w:rStyle w:val="XMLnameBold"/>
        </w:rPr>
        <w:t>templateId</w:t>
      </w:r>
      <w:bookmarkStart w:id="3065" w:name="C_4499-31254"/>
      <w:r>
        <w:t xml:space="preserve"> (CONF:4499-31254)</w:t>
      </w:r>
      <w:bookmarkEnd w:id="3065"/>
      <w:r>
        <w:t>.</w:t>
      </w:r>
    </w:p>
    <w:p w14:paraId="65122FD0" w14:textId="77777777" w:rsidR="004B3F04" w:rsidRDefault="004B3F04" w:rsidP="007E63CC">
      <w:pPr>
        <w:numPr>
          <w:ilvl w:val="1"/>
          <w:numId w:val="63"/>
        </w:numPr>
      </w:pPr>
      <w:r>
        <w:t xml:space="preserve">This templateId </w:t>
      </w:r>
      <w:r>
        <w:rPr>
          <w:rStyle w:val="keyword"/>
        </w:rPr>
        <w:t>SHALL</w:t>
      </w:r>
      <w:r>
        <w:t xml:space="preserve"> contain exactly one [1..1] </w:t>
      </w:r>
      <w:r>
        <w:rPr>
          <w:rStyle w:val="XMLnameBold"/>
        </w:rPr>
        <w:t>item</w:t>
      </w:r>
      <w:bookmarkStart w:id="3066" w:name="C_4499-31255"/>
      <w:r>
        <w:t xml:space="preserve"> (CONF:4499-31255)</w:t>
      </w:r>
      <w:bookmarkEnd w:id="3066"/>
      <w:r>
        <w:t xml:space="preserve"> such that it</w:t>
      </w:r>
    </w:p>
    <w:p w14:paraId="05C120A6" w14:textId="77777777" w:rsidR="004B3F04" w:rsidRDefault="004B3F04" w:rsidP="007E63CC">
      <w:pPr>
        <w:numPr>
          <w:ilvl w:val="2"/>
          <w:numId w:val="63"/>
        </w:numPr>
      </w:pPr>
      <w:r>
        <w:rPr>
          <w:rStyle w:val="keyword"/>
        </w:rPr>
        <w:t>SHALL</w:t>
      </w:r>
      <w:r>
        <w:t xml:space="preserve"> contain exactly one [1..1] </w:t>
      </w:r>
      <w:r>
        <w:rPr>
          <w:rStyle w:val="XMLnameBold"/>
        </w:rPr>
        <w:t>@root</w:t>
      </w:r>
      <w:r>
        <w:t>=</w:t>
      </w:r>
      <w:r>
        <w:rPr>
          <w:rStyle w:val="XMLname"/>
        </w:rPr>
        <w:t>"2.16.840.1.113883.10.20.28.4.62"</w:t>
      </w:r>
      <w:bookmarkStart w:id="3067" w:name="C_4499-31256"/>
      <w:r>
        <w:t xml:space="preserve"> (CONF:4499-31256)</w:t>
      </w:r>
      <w:bookmarkEnd w:id="3067"/>
      <w:r>
        <w:t>.</w:t>
      </w:r>
    </w:p>
    <w:p w14:paraId="5D0E2ADD" w14:textId="77777777" w:rsidR="004B3F04" w:rsidRDefault="004B3F04" w:rsidP="007E63CC">
      <w:pPr>
        <w:numPr>
          <w:ilvl w:val="2"/>
          <w:numId w:val="63"/>
        </w:numPr>
      </w:pPr>
      <w:r>
        <w:rPr>
          <w:rStyle w:val="keyword"/>
        </w:rPr>
        <w:t>SHALL</w:t>
      </w:r>
      <w:r>
        <w:t xml:space="preserve"> contain exactly one [1..1] </w:t>
      </w:r>
      <w:r>
        <w:rPr>
          <w:rStyle w:val="XMLnameBold"/>
        </w:rPr>
        <w:t>@extension</w:t>
      </w:r>
      <w:r>
        <w:t>=</w:t>
      </w:r>
      <w:r>
        <w:rPr>
          <w:rStyle w:val="XMLname"/>
        </w:rPr>
        <w:t>"2021-02-01"</w:t>
      </w:r>
      <w:bookmarkStart w:id="3068" w:name="C_4499-33428"/>
      <w:r>
        <w:t xml:space="preserve"> (CONF:4499-33428)</w:t>
      </w:r>
      <w:bookmarkEnd w:id="3068"/>
      <w:r>
        <w:t>.</w:t>
      </w:r>
    </w:p>
    <w:p w14:paraId="038F40B9" w14:textId="77777777" w:rsidR="004B3F04" w:rsidRDefault="004B3F04" w:rsidP="007E63CC">
      <w:pPr>
        <w:numPr>
          <w:ilvl w:val="0"/>
          <w:numId w:val="63"/>
        </w:numPr>
      </w:pPr>
      <w:r>
        <w:rPr>
          <w:rStyle w:val="keyword"/>
        </w:rPr>
        <w:t>SHALL</w:t>
      </w:r>
      <w:r>
        <w:t xml:space="preserve"> contain exactly one [1..1] </w:t>
      </w:r>
      <w:r>
        <w:rPr>
          <w:rStyle w:val="XMLnameBold"/>
        </w:rPr>
        <w:t>id</w:t>
      </w:r>
      <w:bookmarkStart w:id="3069" w:name="C_4499-31257"/>
      <w:r>
        <w:t xml:space="preserve"> (CONF:4499-31257)</w:t>
      </w:r>
      <w:bookmarkEnd w:id="3069"/>
      <w:r>
        <w:t>.</w:t>
      </w:r>
    </w:p>
    <w:p w14:paraId="29B2A3EB" w14:textId="77777777" w:rsidR="004B3F04" w:rsidRDefault="004B3F04" w:rsidP="007E63CC">
      <w:pPr>
        <w:numPr>
          <w:ilvl w:val="0"/>
          <w:numId w:val="63"/>
        </w:numPr>
      </w:pPr>
      <w:r>
        <w:rPr>
          <w:rStyle w:val="keyword"/>
        </w:rPr>
        <w:t>SHALL</w:t>
      </w:r>
      <w:r>
        <w:t xml:space="preserve"> contain exactly one [1..1] </w:t>
      </w:r>
      <w:r>
        <w:rPr>
          <w:rStyle w:val="XMLnameBold"/>
        </w:rPr>
        <w:t>code</w:t>
      </w:r>
      <w:bookmarkStart w:id="3070" w:name="C_4499-31258"/>
      <w:r>
        <w:t xml:space="preserve"> (CONF:4499-31258)</w:t>
      </w:r>
      <w:bookmarkEnd w:id="3070"/>
      <w:r>
        <w:t>.</w:t>
      </w:r>
    </w:p>
    <w:p w14:paraId="4547366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071" w:name="C_4499-31439"/>
      <w:r>
        <w:t xml:space="preserve"> (CONF:4499-31439)</w:t>
      </w:r>
      <w:bookmarkEnd w:id="3071"/>
      <w:r>
        <w:t>.</w:t>
      </w:r>
    </w:p>
    <w:p w14:paraId="57FDF011" w14:textId="77777777" w:rsidR="004B3F04" w:rsidRDefault="004B3F04" w:rsidP="007E63CC">
      <w:pPr>
        <w:numPr>
          <w:ilvl w:val="1"/>
          <w:numId w:val="63"/>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072" w:name="C_4499-31440"/>
      <w:r>
        <w:t xml:space="preserve"> (CONF:4499-31440)</w:t>
      </w:r>
      <w:bookmarkEnd w:id="3072"/>
      <w:r>
        <w:t>.</w:t>
      </w:r>
    </w:p>
    <w:p w14:paraId="43EFAB4B" w14:textId="77777777" w:rsidR="004B3F04" w:rsidRDefault="004B3F04" w:rsidP="007E63CC">
      <w:pPr>
        <w:numPr>
          <w:ilvl w:val="0"/>
          <w:numId w:val="63"/>
        </w:numPr>
      </w:pPr>
      <w:r>
        <w:rPr>
          <w:rStyle w:val="keyword"/>
        </w:rPr>
        <w:t>SHALL</w:t>
      </w:r>
      <w:r>
        <w:t xml:space="preserve"> contain exactly one [1..1] </w:t>
      </w:r>
      <w:r>
        <w:rPr>
          <w:rStyle w:val="XMLnameBold"/>
        </w:rPr>
        <w:t>title</w:t>
      </w:r>
      <w:bookmarkStart w:id="3073" w:name="C_4499-31260"/>
      <w:r>
        <w:t xml:space="preserve"> (CONF:4499-31260)</w:t>
      </w:r>
      <w:bookmarkEnd w:id="3073"/>
      <w:r>
        <w:t>.</w:t>
      </w:r>
    </w:p>
    <w:p w14:paraId="5C8B4465" w14:textId="77777777" w:rsidR="004B3F04" w:rsidRDefault="004B3F04" w:rsidP="007E63CC">
      <w:pPr>
        <w:numPr>
          <w:ilvl w:val="0"/>
          <w:numId w:val="63"/>
        </w:numPr>
      </w:pPr>
      <w:r>
        <w:rPr>
          <w:rStyle w:val="keyword"/>
        </w:rPr>
        <w:t>SHALL</w:t>
      </w:r>
      <w:r>
        <w:t xml:space="preserve"> contain exactly one [1..1] </w:t>
      </w:r>
      <w:r>
        <w:rPr>
          <w:rStyle w:val="XMLnameBold"/>
        </w:rPr>
        <w:t>statusCode</w:t>
      </w:r>
      <w:bookmarkStart w:id="3074" w:name="C_4499-31261"/>
      <w:r>
        <w:t xml:space="preserve"> (CONF:4499-31261)</w:t>
      </w:r>
      <w:bookmarkEnd w:id="3074"/>
      <w:r>
        <w:t>.</w:t>
      </w:r>
    </w:p>
    <w:p w14:paraId="65CBC2F6" w14:textId="77777777" w:rsidR="004B3F04" w:rsidRDefault="004B3F04" w:rsidP="007E63CC">
      <w:pPr>
        <w:numPr>
          <w:ilvl w:val="1"/>
          <w:numId w:val="63"/>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075" w:name="C_4499-31262"/>
      <w:r>
        <w:t xml:space="preserve"> (CONF:4499-31262)</w:t>
      </w:r>
      <w:bookmarkEnd w:id="3075"/>
      <w:r>
        <w:t>.</w:t>
      </w:r>
    </w:p>
    <w:p w14:paraId="55034343" w14:textId="77777777" w:rsidR="004B3F04" w:rsidRDefault="004B3F04" w:rsidP="007E63CC">
      <w:pPr>
        <w:numPr>
          <w:ilvl w:val="0"/>
          <w:numId w:val="63"/>
        </w:numPr>
      </w:pPr>
      <w:r>
        <w:rPr>
          <w:rStyle w:val="keyword"/>
        </w:rPr>
        <w:t>MAY</w:t>
      </w:r>
      <w:r>
        <w:t xml:space="preserve"> contain zero or one [0..1] </w:t>
      </w:r>
      <w:r>
        <w:rPr>
          <w:rStyle w:val="XMLnameBold"/>
        </w:rPr>
        <w:t>effectiveTime</w:t>
      </w:r>
      <w:bookmarkStart w:id="3076" w:name="C_4499-31263"/>
      <w:r>
        <w:t xml:space="preserve"> (CONF:4499-31263)</w:t>
      </w:r>
      <w:bookmarkEnd w:id="3076"/>
      <w:r>
        <w:t xml:space="preserve"> such that it</w:t>
      </w:r>
      <w:r>
        <w:br/>
        <w:t>Note: QDM Attribute: Relevant Period</w:t>
      </w:r>
    </w:p>
    <w:p w14:paraId="793850C1" w14:textId="77777777" w:rsidR="004B3F04" w:rsidRDefault="004B3F04" w:rsidP="007E63CC">
      <w:pPr>
        <w:numPr>
          <w:ilvl w:val="1"/>
          <w:numId w:val="63"/>
        </w:numPr>
      </w:pPr>
      <w:r>
        <w:rPr>
          <w:rStyle w:val="keyword"/>
        </w:rPr>
        <w:t>MAY</w:t>
      </w:r>
      <w:r>
        <w:t xml:space="preserve"> contain zero or one [0..1] </w:t>
      </w:r>
      <w:r>
        <w:rPr>
          <w:rStyle w:val="XMLnameBold"/>
        </w:rPr>
        <w:t>low</w:t>
      </w:r>
      <w:bookmarkStart w:id="3077" w:name="C_4499-31264"/>
      <w:r>
        <w:t xml:space="preserve"> (CONF:4499-31264)</w:t>
      </w:r>
      <w:bookmarkEnd w:id="3077"/>
      <w:r>
        <w:t>.</w:t>
      </w:r>
      <w:r>
        <w:br/>
        <w:t>Note: startTime of Relevant Period (The time the physical examination activity begins) or QDM Attribute: Relevant dateTime</w:t>
      </w:r>
    </w:p>
    <w:p w14:paraId="007F0024" w14:textId="77777777" w:rsidR="004B3F04" w:rsidRDefault="004B3F04" w:rsidP="007E63CC">
      <w:pPr>
        <w:numPr>
          <w:ilvl w:val="1"/>
          <w:numId w:val="63"/>
        </w:numPr>
      </w:pPr>
      <w:r>
        <w:rPr>
          <w:rStyle w:val="keyword"/>
        </w:rPr>
        <w:t>MAY</w:t>
      </w:r>
      <w:r>
        <w:t xml:space="preserve"> contain zero or one [0..1] </w:t>
      </w:r>
      <w:r>
        <w:rPr>
          <w:rStyle w:val="XMLnameBold"/>
        </w:rPr>
        <w:t>high</w:t>
      </w:r>
      <w:bookmarkStart w:id="3078" w:name="C_4499-31265"/>
      <w:r>
        <w:t xml:space="preserve"> (CONF:4499-31265)</w:t>
      </w:r>
      <w:bookmarkEnd w:id="3078"/>
      <w:r>
        <w:t>.</w:t>
      </w:r>
      <w:r>
        <w:br/>
        <w:t>Note: stopTime of Relevant Period (The time the physical examination activity ends)</w:t>
      </w:r>
    </w:p>
    <w:p w14:paraId="23351AA7" w14:textId="77777777" w:rsidR="004B3F04" w:rsidRDefault="004B3F04" w:rsidP="007E63CC">
      <w:pPr>
        <w:numPr>
          <w:ilvl w:val="0"/>
          <w:numId w:val="63"/>
        </w:numPr>
      </w:pPr>
      <w:r>
        <w:rPr>
          <w:rStyle w:val="keyword"/>
        </w:rPr>
        <w:t>SHALL</w:t>
      </w:r>
      <w:r>
        <w:t xml:space="preserve"> contain exactly one [1..1] </w:t>
      </w:r>
      <w:r>
        <w:rPr>
          <w:rStyle w:val="XMLnameBold"/>
        </w:rPr>
        <w:t>value</w:t>
      </w:r>
      <w:r>
        <w:t xml:space="preserve"> with @xsi:type="CD"</w:t>
      </w:r>
      <w:bookmarkStart w:id="3079" w:name="C_4499-31441"/>
      <w:r>
        <w:t xml:space="preserve"> (CONF:4499-31441)</w:t>
      </w:r>
      <w:bookmarkEnd w:id="3079"/>
      <w:r>
        <w:t>.</w:t>
      </w:r>
      <w:r>
        <w:br/>
        <w:t>Note: QDM Attribute: Code</w:t>
      </w:r>
    </w:p>
    <w:p w14:paraId="474C4DA3" w14:textId="77777777" w:rsidR="004B3F04" w:rsidRDefault="004B3F04" w:rsidP="007E63CC">
      <w:pPr>
        <w:numPr>
          <w:ilvl w:val="1"/>
          <w:numId w:val="63"/>
        </w:numPr>
      </w:pPr>
      <w:r>
        <w:t xml:space="preserve">This value </w:t>
      </w:r>
      <w:r>
        <w:rPr>
          <w:rStyle w:val="keyword"/>
        </w:rPr>
        <w:t>SHOULD</w:t>
      </w:r>
      <w:r>
        <w:t xml:space="preserve"> contain zero or one [0..1] </w:t>
      </w:r>
      <w:r>
        <w:rPr>
          <w:rStyle w:val="XMLnameBold"/>
        </w:rPr>
        <w:t>@valueSet</w:t>
      </w:r>
      <w:bookmarkStart w:id="3080" w:name="C_4499-31442"/>
      <w:r>
        <w:t xml:space="preserve"> (CONF:4499-31442)</w:t>
      </w:r>
      <w:bookmarkEnd w:id="3080"/>
      <w:r>
        <w:t>.</w:t>
      </w:r>
    </w:p>
    <w:p w14:paraId="554B4ACE" w14:textId="77777777" w:rsidR="004B3F04" w:rsidRDefault="004B3F04" w:rsidP="007E63CC">
      <w:pPr>
        <w:numPr>
          <w:ilvl w:val="0"/>
          <w:numId w:val="63"/>
        </w:numPr>
      </w:pPr>
      <w:r>
        <w:rPr>
          <w:rStyle w:val="keyword"/>
        </w:rPr>
        <w:t>MAY</w:t>
      </w:r>
      <w:r>
        <w:t xml:space="preserve"> contain zero or one [0..1] </w:t>
      </w:r>
      <w:r>
        <w:rPr>
          <w:rStyle w:val="XMLnameBold"/>
        </w:rPr>
        <w:t>methodCode</w:t>
      </w:r>
      <w:bookmarkStart w:id="3081" w:name="C_4499-31267"/>
      <w:r>
        <w:t xml:space="preserve"> (CONF:4499-31267)</w:t>
      </w:r>
      <w:bookmarkEnd w:id="3081"/>
      <w:r>
        <w:t>.</w:t>
      </w:r>
      <w:r>
        <w:br/>
        <w:t>Note: QDM Attribute: Method</w:t>
      </w:r>
    </w:p>
    <w:p w14:paraId="4481A83D" w14:textId="77777777" w:rsidR="004B3F04" w:rsidRDefault="004B3F04" w:rsidP="007E63CC">
      <w:pPr>
        <w:numPr>
          <w:ilvl w:val="1"/>
          <w:numId w:val="63"/>
        </w:numPr>
      </w:pPr>
      <w:r>
        <w:t xml:space="preserve">The methodCode, if present, </w:t>
      </w:r>
      <w:r>
        <w:rPr>
          <w:rStyle w:val="keyword"/>
        </w:rPr>
        <w:t>SHALL</w:t>
      </w:r>
      <w:r>
        <w:t xml:space="preserve"> contain exactly one [1..1] </w:t>
      </w:r>
      <w:r>
        <w:rPr>
          <w:rStyle w:val="XMLnameBold"/>
        </w:rPr>
        <w:t>item</w:t>
      </w:r>
      <w:bookmarkStart w:id="3082" w:name="C_4499-31268"/>
      <w:r>
        <w:t xml:space="preserve"> (CONF:4499-31268)</w:t>
      </w:r>
      <w:bookmarkEnd w:id="3082"/>
      <w:r>
        <w:t>.</w:t>
      </w:r>
    </w:p>
    <w:p w14:paraId="3D1FF91D" w14:textId="77777777" w:rsidR="004B3F04" w:rsidRDefault="004B3F04" w:rsidP="007E63CC">
      <w:pPr>
        <w:numPr>
          <w:ilvl w:val="2"/>
          <w:numId w:val="63"/>
        </w:numPr>
      </w:pPr>
      <w:r>
        <w:t xml:space="preserve">This item </w:t>
      </w:r>
      <w:r>
        <w:rPr>
          <w:rStyle w:val="keyword"/>
        </w:rPr>
        <w:t>SHOULD</w:t>
      </w:r>
      <w:r>
        <w:t xml:space="preserve"> contain zero or one [0..1] </w:t>
      </w:r>
      <w:r>
        <w:rPr>
          <w:rStyle w:val="XMLnameBold"/>
        </w:rPr>
        <w:t>@valueSet</w:t>
      </w:r>
      <w:bookmarkStart w:id="3083" w:name="C_4499-31269"/>
      <w:r>
        <w:t xml:space="preserve"> (CONF:4499-31269)</w:t>
      </w:r>
      <w:bookmarkEnd w:id="3083"/>
      <w:r>
        <w:t>.</w:t>
      </w:r>
    </w:p>
    <w:p w14:paraId="0EA495EB" w14:textId="77777777" w:rsidR="004B3F04" w:rsidRDefault="004B3F04" w:rsidP="007E63CC">
      <w:pPr>
        <w:numPr>
          <w:ilvl w:val="0"/>
          <w:numId w:val="63"/>
        </w:numPr>
      </w:pPr>
      <w:r>
        <w:rPr>
          <w:rStyle w:val="keyword"/>
        </w:rPr>
        <w:t>MAY</w:t>
      </w:r>
      <w:r>
        <w:t xml:space="preserve"> contain zero or one [0..1] </w:t>
      </w:r>
      <w:r>
        <w:rPr>
          <w:rStyle w:val="XMLnameBold"/>
        </w:rPr>
        <w:t>targetSiteCode</w:t>
      </w:r>
      <w:bookmarkStart w:id="3084" w:name="C_4499-31270"/>
      <w:r>
        <w:t xml:space="preserve"> (CONF:4499-31270)</w:t>
      </w:r>
      <w:bookmarkEnd w:id="3084"/>
      <w:r>
        <w:t>.</w:t>
      </w:r>
      <w:r>
        <w:br/>
        <w:t>Note: QDM Attribute: Anatomical Location Site</w:t>
      </w:r>
    </w:p>
    <w:p w14:paraId="5B181DAE" w14:textId="77777777" w:rsidR="004B3F04" w:rsidRDefault="004B3F04" w:rsidP="007E63CC">
      <w:pPr>
        <w:numPr>
          <w:ilvl w:val="1"/>
          <w:numId w:val="63"/>
        </w:numPr>
      </w:pPr>
      <w:r>
        <w:t xml:space="preserve">The targetSiteCode, if present, </w:t>
      </w:r>
      <w:r>
        <w:rPr>
          <w:rStyle w:val="keyword"/>
        </w:rPr>
        <w:t>SHOULD</w:t>
      </w:r>
      <w:r>
        <w:t xml:space="preserve"> contain zero or one [0..1] </w:t>
      </w:r>
      <w:r>
        <w:rPr>
          <w:rStyle w:val="XMLnameBold"/>
        </w:rPr>
        <w:t>item</w:t>
      </w:r>
      <w:bookmarkStart w:id="3085" w:name="C_4499-31271"/>
      <w:r>
        <w:t xml:space="preserve"> (CONF:4499-31271)</w:t>
      </w:r>
      <w:bookmarkEnd w:id="3085"/>
      <w:r>
        <w:t>.</w:t>
      </w:r>
    </w:p>
    <w:p w14:paraId="473776B9" w14:textId="77777777" w:rsidR="004B3F04" w:rsidRDefault="004B3F04" w:rsidP="007E63CC">
      <w:pPr>
        <w:numPr>
          <w:ilvl w:val="2"/>
          <w:numId w:val="63"/>
        </w:numPr>
      </w:pPr>
      <w:r>
        <w:t xml:space="preserve">The item, if present, </w:t>
      </w:r>
      <w:r>
        <w:rPr>
          <w:rStyle w:val="keyword"/>
        </w:rPr>
        <w:t>SHOULD</w:t>
      </w:r>
      <w:r>
        <w:t xml:space="preserve"> contain zero or one [0..1] </w:t>
      </w:r>
      <w:r>
        <w:rPr>
          <w:rStyle w:val="XMLnameBold"/>
        </w:rPr>
        <w:t>@valueSet</w:t>
      </w:r>
      <w:bookmarkStart w:id="3086" w:name="C_4499-31272"/>
      <w:r>
        <w:t xml:space="preserve"> (CONF:4499-31272)</w:t>
      </w:r>
      <w:bookmarkEnd w:id="3086"/>
      <w:r>
        <w:t>.</w:t>
      </w:r>
    </w:p>
    <w:p w14:paraId="35D2813B"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087" w:name="C_4499-34549"/>
      <w:r>
        <w:t xml:space="preserve"> (CONF:4499-34549)</w:t>
      </w:r>
      <w:bookmarkEnd w:id="3087"/>
      <w:r>
        <w:t xml:space="preserve"> such that it</w:t>
      </w:r>
    </w:p>
    <w:p w14:paraId="67B48F18"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088" w:name="C_4499-34552"/>
      <w:r>
        <w:t xml:space="preserve"> (CONF:4499-34552)</w:t>
      </w:r>
      <w:bookmarkEnd w:id="3088"/>
      <w:r>
        <w:t>.</w:t>
      </w:r>
    </w:p>
    <w:p w14:paraId="14E283AF" w14:textId="77777777" w:rsidR="004B3F04" w:rsidRDefault="004B3F04" w:rsidP="007E63CC">
      <w:pPr>
        <w:numPr>
          <w:ilvl w:val="1"/>
          <w:numId w:val="63"/>
        </w:numPr>
      </w:pPr>
      <w:r>
        <w:rPr>
          <w:rStyle w:val="keyword"/>
        </w:rPr>
        <w:lastRenderedPageBreak/>
        <w:t>SHALL</w:t>
      </w:r>
      <w:r>
        <w:t xml:space="preserve"> contain exactly one [1..1] </w:t>
      </w:r>
      <w:r>
        <w:rPr>
          <w:rStyle w:val="XMLnameBold"/>
        </w:rPr>
        <w:t>time</w:t>
      </w:r>
      <w:bookmarkStart w:id="3089" w:name="C_4499-34550"/>
      <w:r>
        <w:t xml:space="preserve"> (CONF:4499-34550)</w:t>
      </w:r>
      <w:bookmarkEnd w:id="3089"/>
      <w:r>
        <w:t>.</w:t>
      </w:r>
    </w:p>
    <w:p w14:paraId="50E27CA2" w14:textId="77777777" w:rsidR="004B3F04" w:rsidRDefault="004B3F04" w:rsidP="007E63CC">
      <w:pPr>
        <w:numPr>
          <w:ilvl w:val="2"/>
          <w:numId w:val="63"/>
        </w:numPr>
      </w:pPr>
      <w:r>
        <w:t xml:space="preserve">This time </w:t>
      </w:r>
      <w:r>
        <w:rPr>
          <w:rStyle w:val="keyword"/>
        </w:rPr>
        <w:t>SHALL</w:t>
      </w:r>
      <w:r>
        <w:t xml:space="preserve"> contain exactly one [1..1] </w:t>
      </w:r>
      <w:r>
        <w:rPr>
          <w:rStyle w:val="XMLnameBold"/>
        </w:rPr>
        <w:t>low</w:t>
      </w:r>
      <w:bookmarkStart w:id="3090" w:name="C_4499-34553"/>
      <w:r>
        <w:t xml:space="preserve"> (CONF:4499-34553)</w:t>
      </w:r>
      <w:bookmarkEnd w:id="3090"/>
      <w:r>
        <w:t>.</w:t>
      </w:r>
      <w:r>
        <w:br/>
        <w:t>Note: QDM Attribute: Author dateTime</w:t>
      </w:r>
    </w:p>
    <w:p w14:paraId="1BD42533" w14:textId="77777777" w:rsidR="004B3F04" w:rsidRDefault="004B3F04" w:rsidP="007E63CC">
      <w:pPr>
        <w:numPr>
          <w:ilvl w:val="1"/>
          <w:numId w:val="63"/>
        </w:numPr>
      </w:pPr>
      <w:r>
        <w:rPr>
          <w:rStyle w:val="keyword"/>
        </w:rPr>
        <w:t>SHALL</w:t>
      </w:r>
      <w:r>
        <w:t xml:space="preserve"> contain exactly one [1..1] </w:t>
      </w:r>
      <w:r>
        <w:rPr>
          <w:rStyle w:val="XMLnameBold"/>
        </w:rPr>
        <w:t>role</w:t>
      </w:r>
      <w:bookmarkStart w:id="3091" w:name="C_4499-34551"/>
      <w:r>
        <w:t xml:space="preserve"> (CONF:4499-34551)</w:t>
      </w:r>
      <w:bookmarkEnd w:id="3091"/>
      <w:r>
        <w:t>.</w:t>
      </w:r>
    </w:p>
    <w:p w14:paraId="34A3E0E8" w14:textId="77777777" w:rsidR="004B3F04" w:rsidRDefault="004B3F04" w:rsidP="007E63CC">
      <w:pPr>
        <w:numPr>
          <w:ilvl w:val="2"/>
          <w:numId w:val="63"/>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092" w:name="C_4499-34554"/>
      <w:r>
        <w:t xml:space="preserve"> (CONF:4499-34554)</w:t>
      </w:r>
      <w:bookmarkEnd w:id="3092"/>
      <w:r>
        <w:t>.</w:t>
      </w:r>
    </w:p>
    <w:p w14:paraId="0DF7F3C9" w14:textId="77777777" w:rsidR="004B3F04" w:rsidRDefault="004B3F04" w:rsidP="007E63CC">
      <w:pPr>
        <w:numPr>
          <w:ilvl w:val="2"/>
          <w:numId w:val="63"/>
        </w:numPr>
      </w:pPr>
      <w:r>
        <w:t xml:space="preserve">This role </w:t>
      </w:r>
      <w:r>
        <w:rPr>
          <w:rStyle w:val="keyword"/>
        </w:rPr>
        <w:t>MAY</w:t>
      </w:r>
      <w:r>
        <w:t xml:space="preserve"> contain zero or one [0..1] </w:t>
      </w:r>
      <w:r>
        <w:rPr>
          <w:rStyle w:val="XMLnameBold"/>
        </w:rPr>
        <w:t>id</w:t>
      </w:r>
      <w:bookmarkStart w:id="3093" w:name="C_4499-34555"/>
      <w:r>
        <w:t xml:space="preserve"> (CONF:4499-34555)</w:t>
      </w:r>
      <w:bookmarkEnd w:id="3093"/>
      <w:r>
        <w:t>.</w:t>
      </w:r>
    </w:p>
    <w:p w14:paraId="7C500EC7"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4" w:name="C_4499-35364"/>
      <w:r>
        <w:t xml:space="preserve"> (CONF:4499-35364)</w:t>
      </w:r>
      <w:bookmarkEnd w:id="3094"/>
      <w:r>
        <w:t xml:space="preserve"> such that it</w:t>
      </w:r>
      <w:r>
        <w:br/>
        <w:t>Note: QDM Attribute: Performer</w:t>
      </w:r>
    </w:p>
    <w:p w14:paraId="2653E14E"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5" w:name="C_4499-35370"/>
      <w:r>
        <w:t xml:space="preserve"> (CONF:4499-35370)</w:t>
      </w:r>
      <w:bookmarkEnd w:id="3095"/>
      <w:r>
        <w:t>.</w:t>
      </w:r>
    </w:p>
    <w:p w14:paraId="7AF72E4C" w14:textId="77777777" w:rsidR="004B3F04" w:rsidRDefault="004B3F04" w:rsidP="007E63CC">
      <w:pPr>
        <w:numPr>
          <w:ilvl w:val="1"/>
          <w:numId w:val="63"/>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096" w:name="C_4499-36230"/>
      <w:r>
        <w:t xml:space="preserve"> (CONF:4499-36230)</w:t>
      </w:r>
      <w:bookmarkEnd w:id="3096"/>
      <w:r>
        <w:t>.</w:t>
      </w:r>
    </w:p>
    <w:p w14:paraId="77B805F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097" w:name="C_4499-35368"/>
      <w:r>
        <w:t xml:space="preserve"> (CONF:4499-35368)</w:t>
      </w:r>
      <w:bookmarkEnd w:id="3097"/>
      <w:r>
        <w:t xml:space="preserve"> such that it</w:t>
      </w:r>
      <w:r>
        <w:br/>
        <w:t>Note: QDM Attribute: Performer</w:t>
      </w:r>
    </w:p>
    <w:p w14:paraId="69C954A7"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098" w:name="C_4499-35372"/>
      <w:r>
        <w:t xml:space="preserve"> (CONF:4499-35372)</w:t>
      </w:r>
      <w:bookmarkEnd w:id="3098"/>
      <w:r>
        <w:t>.</w:t>
      </w:r>
    </w:p>
    <w:p w14:paraId="6BC183F9" w14:textId="77777777" w:rsidR="004B3F04" w:rsidRDefault="004B3F04" w:rsidP="007E63CC">
      <w:pPr>
        <w:numPr>
          <w:ilvl w:val="1"/>
          <w:numId w:val="63"/>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099" w:name="C_4499-36231"/>
      <w:r>
        <w:t xml:space="preserve"> (CONF:4499-36231)</w:t>
      </w:r>
      <w:bookmarkEnd w:id="3099"/>
      <w:r>
        <w:t>.</w:t>
      </w:r>
    </w:p>
    <w:p w14:paraId="79F0EA94" w14:textId="77777777" w:rsidR="004B3F04" w:rsidRDefault="004B3F04" w:rsidP="007E63CC">
      <w:pPr>
        <w:numPr>
          <w:ilvl w:val="0"/>
          <w:numId w:val="63"/>
        </w:numPr>
      </w:pPr>
      <w:r>
        <w:rPr>
          <w:rStyle w:val="keyword"/>
        </w:rPr>
        <w:t>MAY</w:t>
      </w:r>
      <w:r>
        <w:t xml:space="preserve"> contain zero or more [0..*] </w:t>
      </w:r>
      <w:r>
        <w:rPr>
          <w:rStyle w:val="XMLnameBold"/>
        </w:rPr>
        <w:t>participation</w:t>
      </w:r>
      <w:bookmarkStart w:id="3100" w:name="C_4499-35900"/>
      <w:r>
        <w:t xml:space="preserve"> (CONF:4499-35900)</w:t>
      </w:r>
      <w:bookmarkEnd w:id="3100"/>
      <w:r>
        <w:t xml:space="preserve"> such that it</w:t>
      </w:r>
      <w:r>
        <w:br/>
        <w:t>Note: QDM Attribute: Performer</w:t>
      </w:r>
    </w:p>
    <w:p w14:paraId="2A642B2D"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01" w:name="C_4499-35902"/>
      <w:r>
        <w:t xml:space="preserve"> (CONF:4499-35902)</w:t>
      </w:r>
      <w:bookmarkEnd w:id="3101"/>
      <w:r>
        <w:t>.</w:t>
      </w:r>
    </w:p>
    <w:p w14:paraId="5FD9171E" w14:textId="77777777" w:rsidR="004B3F04" w:rsidRDefault="004B3F04" w:rsidP="007E63CC">
      <w:pPr>
        <w:numPr>
          <w:ilvl w:val="1"/>
          <w:numId w:val="63"/>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02" w:name="C_4499-36232"/>
      <w:r>
        <w:t xml:space="preserve"> (CONF:4499-36232)</w:t>
      </w:r>
      <w:bookmarkEnd w:id="3102"/>
      <w:r>
        <w:t>.</w:t>
      </w:r>
    </w:p>
    <w:p w14:paraId="2658B576" w14:textId="77777777" w:rsidR="004B3F04" w:rsidRDefault="004B3F04" w:rsidP="007E63CC">
      <w:pPr>
        <w:numPr>
          <w:ilvl w:val="0"/>
          <w:numId w:val="63"/>
        </w:numPr>
      </w:pPr>
      <w:r>
        <w:rPr>
          <w:rStyle w:val="keyword"/>
        </w:rPr>
        <w:t>MAY</w:t>
      </w:r>
      <w:r>
        <w:t xml:space="preserve"> contain zero or one [0..1] </w:t>
      </w:r>
      <w:r>
        <w:rPr>
          <w:rStyle w:val="XMLnameBold"/>
        </w:rPr>
        <w:t>participation</w:t>
      </w:r>
      <w:bookmarkStart w:id="3103" w:name="C_4499-35366"/>
      <w:r>
        <w:t xml:space="preserve"> (CONF:4499-35366)</w:t>
      </w:r>
      <w:bookmarkEnd w:id="3103"/>
      <w:r>
        <w:t xml:space="preserve"> such that it</w:t>
      </w:r>
      <w:r>
        <w:br/>
        <w:t>Note: QDM Attribute: Performer</w:t>
      </w:r>
    </w:p>
    <w:p w14:paraId="3436485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04" w:name="C_4499-35371"/>
      <w:r>
        <w:t xml:space="preserve"> (CONF:4499-35371)</w:t>
      </w:r>
      <w:bookmarkEnd w:id="3104"/>
      <w:r>
        <w:t>.</w:t>
      </w:r>
    </w:p>
    <w:p w14:paraId="2182B8C1" w14:textId="77777777" w:rsidR="004B3F04" w:rsidRDefault="004B3F04" w:rsidP="007E63CC">
      <w:pPr>
        <w:numPr>
          <w:ilvl w:val="1"/>
          <w:numId w:val="63"/>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05" w:name="C_4499-36233"/>
      <w:r>
        <w:t xml:space="preserve"> (CONF:4499-36233)</w:t>
      </w:r>
      <w:bookmarkEnd w:id="3105"/>
      <w:r>
        <w:t>.</w:t>
      </w:r>
    </w:p>
    <w:p w14:paraId="2EF69AF5" w14:textId="77777777" w:rsidR="004B3F04" w:rsidRDefault="004B3F04" w:rsidP="007E63CC">
      <w:pPr>
        <w:numPr>
          <w:ilvl w:val="0"/>
          <w:numId w:val="63"/>
        </w:numPr>
      </w:pPr>
      <w:r>
        <w:rPr>
          <w:rStyle w:val="keyword"/>
        </w:rPr>
        <w:t>MAY</w:t>
      </w:r>
      <w:r>
        <w:t xml:space="preserve"> contain zero or one [0..1] </w:t>
      </w:r>
      <w:r>
        <w:rPr>
          <w:rStyle w:val="XMLnameBold"/>
        </w:rPr>
        <w:t>outboundRelationship</w:t>
      </w:r>
      <w:bookmarkStart w:id="3106" w:name="C_4499-31279"/>
      <w:r>
        <w:t xml:space="preserve"> (CONF:4499-31279)</w:t>
      </w:r>
      <w:bookmarkEnd w:id="3106"/>
      <w:r>
        <w:t xml:space="preserve"> such that it</w:t>
      </w:r>
      <w:r>
        <w:br/>
        <w:t>Note: QDM Attribute: Reason</w:t>
      </w:r>
    </w:p>
    <w:p w14:paraId="45A3707C"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07" w:name="C_4499-31280"/>
      <w:r>
        <w:t xml:space="preserve"> (CONF:4499-31280)</w:t>
      </w:r>
      <w:bookmarkEnd w:id="3107"/>
      <w:r>
        <w:t>.</w:t>
      </w:r>
    </w:p>
    <w:p w14:paraId="2A1F29D4" w14:textId="77777777" w:rsidR="004B3F04" w:rsidRDefault="004B3F04" w:rsidP="007E63CC">
      <w:pPr>
        <w:numPr>
          <w:ilvl w:val="1"/>
          <w:numId w:val="63"/>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08" w:name="C_4499-33448"/>
      <w:r>
        <w:t xml:space="preserve"> (CONF:4499-33448)</w:t>
      </w:r>
      <w:bookmarkEnd w:id="3108"/>
      <w:r>
        <w:t>.</w:t>
      </w:r>
    </w:p>
    <w:p w14:paraId="08946942" w14:textId="77777777" w:rsidR="004B3F04" w:rsidRDefault="004B3F04" w:rsidP="007E63CC">
      <w:pPr>
        <w:numPr>
          <w:ilvl w:val="0"/>
          <w:numId w:val="63"/>
        </w:numPr>
      </w:pPr>
      <w:r>
        <w:rPr>
          <w:rStyle w:val="keyword"/>
        </w:rPr>
        <w:lastRenderedPageBreak/>
        <w:t>MAY</w:t>
      </w:r>
      <w:r>
        <w:t xml:space="preserve"> contain zero or one [0..1] </w:t>
      </w:r>
      <w:r>
        <w:rPr>
          <w:rStyle w:val="XMLnameBold"/>
        </w:rPr>
        <w:t>outboundRelationship</w:t>
      </w:r>
      <w:bookmarkStart w:id="3109" w:name="C_4499-33614"/>
      <w:r>
        <w:t xml:space="preserve"> (CONF:4499-33614)</w:t>
      </w:r>
      <w:bookmarkEnd w:id="3109"/>
      <w:r>
        <w:t xml:space="preserve"> such that it</w:t>
      </w:r>
      <w:r>
        <w:br/>
        <w:t>Note: QDM Attribute: Result</w:t>
      </w:r>
    </w:p>
    <w:p w14:paraId="4096C824"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"VALUE"</w:t>
      </w:r>
      <w:r>
        <w:t xml:space="preserve"> Has value</w:t>
      </w:r>
      <w:bookmarkStart w:id="3110" w:name="C_4499-33615"/>
      <w:r>
        <w:t xml:space="preserve"> (CONF:4499-33615)</w:t>
      </w:r>
      <w:bookmarkEnd w:id="3110"/>
      <w:r>
        <w:t>.</w:t>
      </w:r>
    </w:p>
    <w:p w14:paraId="7388EBA3" w14:textId="77777777" w:rsidR="004B3F04" w:rsidRDefault="004B3F04" w:rsidP="007E63CC">
      <w:pPr>
        <w:numPr>
          <w:ilvl w:val="1"/>
          <w:numId w:val="63"/>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111" w:name="C_4499-33616"/>
      <w:r>
        <w:t xml:space="preserve"> (CONF:4499-33616)</w:t>
      </w:r>
      <w:bookmarkEnd w:id="3111"/>
      <w:r>
        <w:t>.</w:t>
      </w:r>
    </w:p>
    <w:p w14:paraId="66C4AEE5"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2" w:name="C_4499-34621"/>
      <w:r>
        <w:t xml:space="preserve"> (CONF:4499-34621)</w:t>
      </w:r>
      <w:bookmarkEnd w:id="3112"/>
      <w:r>
        <w:t xml:space="preserve"> such that it</w:t>
      </w:r>
      <w:r>
        <w:br/>
        <w:t>Note: QDM Attribute: Components</w:t>
      </w:r>
    </w:p>
    <w:p w14:paraId="22766993"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w:t>
      </w:r>
      <w:bookmarkStart w:id="3113" w:name="C_4499-34622"/>
      <w:r>
        <w:t xml:space="preserve"> (CONF:4499-34622)</w:t>
      </w:r>
      <w:bookmarkEnd w:id="3113"/>
      <w:r>
        <w:t>.</w:t>
      </w:r>
    </w:p>
    <w:p w14:paraId="33BCF2D6" w14:textId="77777777" w:rsidR="004B3F04" w:rsidRDefault="004B3F04" w:rsidP="007E63CC">
      <w:pPr>
        <w:numPr>
          <w:ilvl w:val="1"/>
          <w:numId w:val="63"/>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114" w:name="C_4499-34623"/>
      <w:r>
        <w:t xml:space="preserve"> (CONF:4499-34623)</w:t>
      </w:r>
      <w:bookmarkEnd w:id="3114"/>
      <w:r>
        <w:t>.</w:t>
      </w:r>
    </w:p>
    <w:p w14:paraId="72BCCBB0" w14:textId="77777777" w:rsidR="004B3F04" w:rsidRDefault="004B3F04" w:rsidP="007E63CC">
      <w:pPr>
        <w:numPr>
          <w:ilvl w:val="0"/>
          <w:numId w:val="63"/>
        </w:numPr>
      </w:pPr>
      <w:r>
        <w:rPr>
          <w:rStyle w:val="keyword"/>
        </w:rPr>
        <w:t>MAY</w:t>
      </w:r>
      <w:r>
        <w:t xml:space="preserve"> contain zero or more [0..*] </w:t>
      </w:r>
      <w:r>
        <w:rPr>
          <w:rStyle w:val="XMLnameBold"/>
        </w:rPr>
        <w:t>outboundRelationship</w:t>
      </w:r>
      <w:bookmarkStart w:id="3115" w:name="C_4499-36234"/>
      <w:r>
        <w:t xml:space="preserve"> (CONF:4499-36234)</w:t>
      </w:r>
      <w:bookmarkEnd w:id="3115"/>
      <w:r>
        <w:t xml:space="preserve"> such that it</w:t>
      </w:r>
      <w:r>
        <w:br/>
        <w:t>Note: QDM Attribute: Components</w:t>
      </w:r>
    </w:p>
    <w:p w14:paraId="4FDF17DF" w14:textId="77777777" w:rsidR="004B3F04" w:rsidRDefault="004B3F04" w:rsidP="007E63CC">
      <w:pPr>
        <w:numPr>
          <w:ilvl w:val="1"/>
          <w:numId w:val="63"/>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116" w:name="C_4499-36236"/>
      <w:r>
        <w:t xml:space="preserve"> (CONF:4499-36236)</w:t>
      </w:r>
      <w:bookmarkEnd w:id="3116"/>
      <w:r>
        <w:t>.</w:t>
      </w:r>
    </w:p>
    <w:p w14:paraId="3CA3A672" w14:textId="77777777" w:rsidR="004B3F04" w:rsidRDefault="004B3F04" w:rsidP="007E63CC">
      <w:pPr>
        <w:numPr>
          <w:ilvl w:val="1"/>
          <w:numId w:val="63"/>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117" w:name="C_4499-36235"/>
      <w:r>
        <w:t xml:space="preserve"> (CONF:4499-36235)</w:t>
      </w:r>
      <w:bookmarkEnd w:id="3117"/>
      <w:r>
        <w:t>.</w:t>
      </w:r>
    </w:p>
    <w:p w14:paraId="6D35347C" w14:textId="77777777" w:rsidR="004B3F04" w:rsidRDefault="004B3F04" w:rsidP="004B3F04">
      <w:pPr>
        <w:pStyle w:val="Caption"/>
        <w:ind w:left="130" w:right="115"/>
      </w:pPr>
      <w:bookmarkStart w:id="3118" w:name="_Toc64842057"/>
      <w:bookmarkStart w:id="3119" w:name="_Toc65482973"/>
      <w:r>
        <w:t xml:space="preserve">Figure </w:t>
      </w:r>
      <w:r>
        <w:fldChar w:fldCharType="begin"/>
      </w:r>
      <w:r>
        <w:instrText>SEQ Figure \* ARABIC</w:instrText>
      </w:r>
      <w:r>
        <w:fldChar w:fldCharType="separate"/>
      </w:r>
      <w:r>
        <w:t>59</w:t>
      </w:r>
      <w:r>
        <w:fldChar w:fldCharType="end"/>
      </w:r>
      <w:r>
        <w:t>: Physical Exam, Performed (V4) Example</w:t>
      </w:r>
      <w:bookmarkEnd w:id="3118"/>
      <w:bookmarkEnd w:id="3119"/>
    </w:p>
    <w:p w14:paraId="2D2B676B" w14:textId="77777777" w:rsidR="004B3F04" w:rsidRDefault="004B3F04" w:rsidP="004B3F04">
      <w:pPr>
        <w:pStyle w:val="Example"/>
        <w:ind w:left="130" w:right="115"/>
      </w:pPr>
      <w:r>
        <w:t>&lt;observationCriteria classCode="OBS" moodCode="EVN"&gt;</w:t>
      </w:r>
    </w:p>
    <w:p w14:paraId="752B3CC6" w14:textId="77777777" w:rsidR="004B3F04" w:rsidRDefault="004B3F04" w:rsidP="004B3F04">
      <w:pPr>
        <w:pStyle w:val="Example"/>
        <w:ind w:left="130" w:right="115"/>
      </w:pPr>
      <w:r>
        <w:t xml:space="preserve">    &lt;templateId&gt;</w:t>
      </w:r>
    </w:p>
    <w:p w14:paraId="16C76E05" w14:textId="77777777" w:rsidR="004B3F04" w:rsidRDefault="004B3F04" w:rsidP="004B3F04">
      <w:pPr>
        <w:pStyle w:val="Example"/>
        <w:ind w:left="130" w:right="115"/>
      </w:pPr>
      <w:r>
        <w:t xml:space="preserve">        &lt;item root="2.16.840.1.113883.10.20.28.4.62" extension="2021-02-01"/&gt;</w:t>
      </w:r>
    </w:p>
    <w:p w14:paraId="7BD4737B" w14:textId="77777777" w:rsidR="004B3F04" w:rsidRDefault="004B3F04" w:rsidP="004B3F04">
      <w:pPr>
        <w:pStyle w:val="Example"/>
        <w:ind w:left="130" w:right="115"/>
      </w:pPr>
      <w:r>
        <w:t xml:space="preserve">    &lt;/templateId&gt;</w:t>
      </w:r>
    </w:p>
    <w:p w14:paraId="205F2255" w14:textId="77777777" w:rsidR="004B3F04" w:rsidRDefault="004B3F04" w:rsidP="004B3F04">
      <w:pPr>
        <w:pStyle w:val="Example"/>
        <w:ind w:left="130" w:right="115"/>
      </w:pPr>
      <w:r>
        <w:t xml:space="preserve">    &lt;id root="74a0af1f-15ed-4536-854f-79a066953e44"/&gt;</w:t>
      </w:r>
    </w:p>
    <w:p w14:paraId="7CB4D90A" w14:textId="77777777" w:rsidR="004B3F04" w:rsidRDefault="004B3F04" w:rsidP="004B3F04">
      <w:pPr>
        <w:pStyle w:val="Example"/>
        <w:ind w:left="130" w:right="115"/>
      </w:pPr>
      <w:r>
        <w:t xml:space="preserve">    &lt;code code="5880005" codeSystem="2.16.840.1.113883.6.96" codeSystemName="SNOMED CT"&gt;</w:t>
      </w:r>
    </w:p>
    <w:p w14:paraId="40F73D62" w14:textId="77777777" w:rsidR="004B3F04" w:rsidRDefault="004B3F04" w:rsidP="004B3F04">
      <w:pPr>
        <w:pStyle w:val="Example"/>
        <w:ind w:left="130" w:right="115"/>
      </w:pPr>
      <w:r>
        <w:t xml:space="preserve">        &lt;displayName value="Physical Examination"/&gt;</w:t>
      </w:r>
    </w:p>
    <w:p w14:paraId="67FAB00A" w14:textId="77777777" w:rsidR="004B3F04" w:rsidRDefault="004B3F04" w:rsidP="004B3F04">
      <w:pPr>
        <w:pStyle w:val="Example"/>
        <w:ind w:left="130" w:right="115"/>
      </w:pPr>
      <w:r>
        <w:t xml:space="preserve">    &lt;/code&gt;</w:t>
      </w:r>
    </w:p>
    <w:p w14:paraId="17406EDD" w14:textId="77777777" w:rsidR="004B3F04" w:rsidRDefault="004B3F04" w:rsidP="004B3F04">
      <w:pPr>
        <w:pStyle w:val="Example"/>
        <w:ind w:left="130" w:right="115"/>
      </w:pPr>
      <w:r>
        <w:t xml:space="preserve">    &lt;title value="Physical Exam, Performed"/&gt;</w:t>
      </w:r>
    </w:p>
    <w:p w14:paraId="1DE9D819" w14:textId="77777777" w:rsidR="004B3F04" w:rsidRDefault="004B3F04" w:rsidP="004B3F04">
      <w:pPr>
        <w:pStyle w:val="Example"/>
        <w:ind w:left="130" w:right="115"/>
      </w:pPr>
      <w:r>
        <w:t xml:space="preserve">    &lt;statusCode code="completed"/&gt;</w:t>
      </w:r>
    </w:p>
    <w:p w14:paraId="2F13F952" w14:textId="77777777" w:rsidR="004B3F04" w:rsidRDefault="004B3F04" w:rsidP="004B3F04">
      <w:pPr>
        <w:pStyle w:val="Example"/>
        <w:ind w:left="130" w:right="115"/>
      </w:pPr>
      <w:r>
        <w:t xml:space="preserve">    &lt;effectiveTime xsi:type="IVL_TS"/&gt;</w:t>
      </w:r>
    </w:p>
    <w:p w14:paraId="2C508825" w14:textId="77777777" w:rsidR="004B3F04" w:rsidRDefault="004B3F04" w:rsidP="004B3F04">
      <w:pPr>
        <w:pStyle w:val="Example"/>
        <w:ind w:left="130" w:right="115"/>
      </w:pPr>
      <w:r>
        <w:t xml:space="preserve">    &lt;value xsi:type="CD" valueSet="{$QDMElementValueSetOID}"/&gt;</w:t>
      </w:r>
    </w:p>
    <w:p w14:paraId="2883C69D" w14:textId="77777777" w:rsidR="004B3F04" w:rsidRDefault="004B3F04" w:rsidP="004B3F04">
      <w:pPr>
        <w:pStyle w:val="Example"/>
        <w:ind w:left="130" w:right="115"/>
      </w:pPr>
      <w:r>
        <w:t xml:space="preserve">&lt;/observationCriteria&gt;    </w:t>
      </w:r>
    </w:p>
    <w:p w14:paraId="62674056" w14:textId="77777777" w:rsidR="004B3F04" w:rsidRDefault="004B3F04" w:rsidP="004B3F04">
      <w:pPr>
        <w:pStyle w:val="BodyText"/>
      </w:pPr>
    </w:p>
    <w:p w14:paraId="2E1C1223" w14:textId="50F5EA96" w:rsidR="004B3F04" w:rsidRDefault="004B3F04" w:rsidP="004B3F04">
      <w:pPr>
        <w:pStyle w:val="Heading2nospace"/>
      </w:pPr>
      <w:bookmarkStart w:id="3120" w:name="E_Physical_Exam_Recommended_V4_"/>
      <w:bookmarkStart w:id="3121" w:name="_Toc64841924"/>
      <w:bookmarkStart w:id="3122" w:name="_Toc65482840"/>
      <w:r>
        <w:lastRenderedPageBreak/>
        <w:t>Physical Exam, Recommended (V4)</w:t>
      </w:r>
      <w:bookmarkEnd w:id="3120"/>
      <w:bookmarkEnd w:id="3121"/>
      <w:r w:rsidR="006F762B">
        <w:t xml:space="preserve"> - DRAFT</w:t>
      </w:r>
      <w:bookmarkEnd w:id="3122"/>
    </w:p>
    <w:p w14:paraId="05F09BF7" w14:textId="77777777" w:rsidR="004B3F04" w:rsidRDefault="004B3F04" w:rsidP="004B3F04">
      <w:pPr>
        <w:pStyle w:val="BracketData"/>
      </w:pPr>
      <w:r>
        <w:t>[observationCriteria: identifier urn:hl7ii:2.16.840.1.113883.10.20.28.4.63:2021-02-01 (open)]</w:t>
      </w:r>
    </w:p>
    <w:p w14:paraId="7A9BFEA3" w14:textId="77777777" w:rsidR="004B3F04" w:rsidRDefault="004B3F04" w:rsidP="004B3F04">
      <w:pPr>
        <w:pStyle w:val="Caption"/>
      </w:pPr>
      <w:bookmarkStart w:id="3123" w:name="_Toc64842202"/>
      <w:bookmarkStart w:id="3124" w:name="_Toc65483286"/>
      <w:r>
        <w:t xml:space="preserve">Table </w:t>
      </w:r>
      <w:r>
        <w:fldChar w:fldCharType="begin"/>
      </w:r>
      <w:r>
        <w:instrText>SEQ Table \* ARABIC</w:instrText>
      </w:r>
      <w:r>
        <w:fldChar w:fldCharType="separate"/>
      </w:r>
      <w:r>
        <w:t>125</w:t>
      </w:r>
      <w:r>
        <w:fldChar w:fldCharType="end"/>
      </w:r>
      <w:r>
        <w:t>: Physical Exam, Recommended (V4) Contexts</w:t>
      </w:r>
      <w:bookmarkEnd w:id="3123"/>
      <w:bookmarkEnd w:id="312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CA8FE06" w14:textId="77777777" w:rsidTr="000659BE">
        <w:trPr>
          <w:cantSplit/>
          <w:tblHeader/>
          <w:jc w:val="center"/>
        </w:trPr>
        <w:tc>
          <w:tcPr>
            <w:tcW w:w="360" w:type="dxa"/>
            <w:shd w:val="clear" w:color="auto" w:fill="E6E6E6"/>
          </w:tcPr>
          <w:p w14:paraId="4D849DFD" w14:textId="77777777" w:rsidR="004B3F04" w:rsidRDefault="004B3F04" w:rsidP="000659BE">
            <w:pPr>
              <w:pStyle w:val="TableHead"/>
            </w:pPr>
            <w:r>
              <w:t>Contained By:</w:t>
            </w:r>
          </w:p>
        </w:tc>
        <w:tc>
          <w:tcPr>
            <w:tcW w:w="360" w:type="dxa"/>
            <w:shd w:val="clear" w:color="auto" w:fill="E6E6E6"/>
          </w:tcPr>
          <w:p w14:paraId="73ADC69A" w14:textId="77777777" w:rsidR="004B3F04" w:rsidRDefault="004B3F04" w:rsidP="000659BE">
            <w:pPr>
              <w:pStyle w:val="TableHead"/>
            </w:pPr>
            <w:r>
              <w:t>Contains:</w:t>
            </w:r>
          </w:p>
        </w:tc>
      </w:tr>
      <w:tr w:rsidR="004B3F04" w14:paraId="767A8F98" w14:textId="77777777" w:rsidTr="000659BE">
        <w:trPr>
          <w:jc w:val="center"/>
        </w:trPr>
        <w:tc>
          <w:tcPr>
            <w:tcW w:w="360" w:type="dxa"/>
          </w:tcPr>
          <w:p w14:paraId="2A262497"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4568ACD"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57179B0F"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3FA47E51"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248ECA89"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4FCACD5"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C7F30A9"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56E3B001" w14:textId="77777777" w:rsidR="004B3F04" w:rsidRDefault="004B3F04" w:rsidP="004B3F04">
      <w:pPr>
        <w:pStyle w:val="BodyText"/>
      </w:pPr>
    </w:p>
    <w:p w14:paraId="77E404E1" w14:textId="77777777" w:rsidR="004B3F04" w:rsidRDefault="004B3F04" w:rsidP="004B3F04">
      <w:r>
        <w:t>This template represents the QDM data type: Physical Exam, Recommended.</w:t>
      </w:r>
      <w:r>
        <w:br/>
        <w:t>This template captures a recommendation by a physician or appropriately licensed care provider for a physical exam to be performed on the patient.</w:t>
      </w:r>
      <w:r>
        <w:br/>
        <w:t>Timing: The time the recommendation is authored (i.e., provided to the patient).</w:t>
      </w:r>
    </w:p>
    <w:p w14:paraId="019C28D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5ED8B3AC" w14:textId="77777777" w:rsidR="004B3F04" w:rsidRDefault="004B3F04" w:rsidP="004B3F04">
      <w:pPr>
        <w:pStyle w:val="Caption"/>
      </w:pPr>
      <w:bookmarkStart w:id="3125" w:name="_Toc64842203"/>
      <w:bookmarkStart w:id="3126" w:name="_Toc65483287"/>
      <w:r>
        <w:lastRenderedPageBreak/>
        <w:t xml:space="preserve">Table </w:t>
      </w:r>
      <w:r>
        <w:fldChar w:fldCharType="begin"/>
      </w:r>
      <w:r>
        <w:instrText>SEQ Table \* ARABIC</w:instrText>
      </w:r>
      <w:r>
        <w:fldChar w:fldCharType="separate"/>
      </w:r>
      <w:r>
        <w:t>126</w:t>
      </w:r>
      <w:r>
        <w:fldChar w:fldCharType="end"/>
      </w:r>
      <w:r>
        <w:t>: Physical Exam, Recommended (V4) Constraints Overview</w:t>
      </w:r>
      <w:bookmarkEnd w:id="3125"/>
      <w:bookmarkEnd w:id="312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07E27C2" w14:textId="77777777" w:rsidTr="000659BE">
        <w:trPr>
          <w:cantSplit/>
          <w:tblHeader/>
          <w:jc w:val="center"/>
        </w:trPr>
        <w:tc>
          <w:tcPr>
            <w:tcW w:w="0" w:type="dxa"/>
            <w:shd w:val="clear" w:color="auto" w:fill="E6E6E6"/>
            <w:noWrap/>
          </w:tcPr>
          <w:p w14:paraId="3A71C453" w14:textId="77777777" w:rsidR="004B3F04" w:rsidRDefault="004B3F04" w:rsidP="000659BE">
            <w:pPr>
              <w:pStyle w:val="TableHead"/>
            </w:pPr>
            <w:r>
              <w:t>XPath</w:t>
            </w:r>
          </w:p>
        </w:tc>
        <w:tc>
          <w:tcPr>
            <w:tcW w:w="720" w:type="dxa"/>
            <w:shd w:val="clear" w:color="auto" w:fill="E6E6E6"/>
            <w:noWrap/>
          </w:tcPr>
          <w:p w14:paraId="3985663D" w14:textId="77777777" w:rsidR="004B3F04" w:rsidRDefault="004B3F04" w:rsidP="000659BE">
            <w:pPr>
              <w:pStyle w:val="TableHead"/>
            </w:pPr>
            <w:r>
              <w:t>Card.</w:t>
            </w:r>
          </w:p>
        </w:tc>
        <w:tc>
          <w:tcPr>
            <w:tcW w:w="1152" w:type="dxa"/>
            <w:shd w:val="clear" w:color="auto" w:fill="E6E6E6"/>
            <w:noWrap/>
          </w:tcPr>
          <w:p w14:paraId="4DB013F1" w14:textId="77777777" w:rsidR="004B3F04" w:rsidRDefault="004B3F04" w:rsidP="000659BE">
            <w:pPr>
              <w:pStyle w:val="TableHead"/>
            </w:pPr>
            <w:r>
              <w:t>Verb</w:t>
            </w:r>
          </w:p>
        </w:tc>
        <w:tc>
          <w:tcPr>
            <w:tcW w:w="864" w:type="dxa"/>
            <w:shd w:val="clear" w:color="auto" w:fill="E6E6E6"/>
            <w:noWrap/>
          </w:tcPr>
          <w:p w14:paraId="76F9DFF6" w14:textId="77777777" w:rsidR="004B3F04" w:rsidRDefault="004B3F04" w:rsidP="000659BE">
            <w:pPr>
              <w:pStyle w:val="TableHead"/>
            </w:pPr>
            <w:r>
              <w:t>Data Type</w:t>
            </w:r>
          </w:p>
        </w:tc>
        <w:tc>
          <w:tcPr>
            <w:tcW w:w="864" w:type="dxa"/>
            <w:shd w:val="clear" w:color="auto" w:fill="E6E6E6"/>
            <w:noWrap/>
          </w:tcPr>
          <w:p w14:paraId="6B11D148" w14:textId="77777777" w:rsidR="004B3F04" w:rsidRDefault="004B3F04" w:rsidP="000659BE">
            <w:pPr>
              <w:pStyle w:val="TableHead"/>
            </w:pPr>
            <w:r>
              <w:t>CONF#</w:t>
            </w:r>
          </w:p>
        </w:tc>
        <w:tc>
          <w:tcPr>
            <w:tcW w:w="864" w:type="dxa"/>
            <w:shd w:val="clear" w:color="auto" w:fill="E6E6E6"/>
            <w:noWrap/>
          </w:tcPr>
          <w:p w14:paraId="2596AD2C" w14:textId="77777777" w:rsidR="004B3F04" w:rsidRDefault="004B3F04" w:rsidP="000659BE">
            <w:pPr>
              <w:pStyle w:val="TableHead"/>
            </w:pPr>
            <w:r>
              <w:t>Value</w:t>
            </w:r>
          </w:p>
        </w:tc>
      </w:tr>
      <w:tr w:rsidR="004B3F04" w14:paraId="6FEE7EB5" w14:textId="77777777" w:rsidTr="000659BE">
        <w:trPr>
          <w:jc w:val="center"/>
        </w:trPr>
        <w:tc>
          <w:tcPr>
            <w:tcW w:w="10160" w:type="dxa"/>
            <w:gridSpan w:val="6"/>
          </w:tcPr>
          <w:p w14:paraId="22C80EDA" w14:textId="77777777" w:rsidR="004B3F04" w:rsidRDefault="004B3F04" w:rsidP="000659BE">
            <w:pPr>
              <w:pStyle w:val="TableText"/>
            </w:pPr>
            <w:r>
              <w:t>observationCriteria (identifier: urn:hl7ii:2.16.840.1.113883.10.20.28.4.63:2021-02-01)</w:t>
            </w:r>
          </w:p>
        </w:tc>
      </w:tr>
      <w:tr w:rsidR="004B3F04" w14:paraId="4AB55749" w14:textId="77777777" w:rsidTr="000659BE">
        <w:trPr>
          <w:jc w:val="center"/>
        </w:trPr>
        <w:tc>
          <w:tcPr>
            <w:tcW w:w="3345" w:type="dxa"/>
          </w:tcPr>
          <w:p w14:paraId="2B7FEAD4" w14:textId="77777777" w:rsidR="004B3F04" w:rsidRDefault="004B3F04" w:rsidP="000659BE">
            <w:pPr>
              <w:pStyle w:val="TableText"/>
            </w:pPr>
            <w:r>
              <w:tab/>
              <w:t>@classCode</w:t>
            </w:r>
          </w:p>
        </w:tc>
        <w:tc>
          <w:tcPr>
            <w:tcW w:w="720" w:type="dxa"/>
          </w:tcPr>
          <w:p w14:paraId="65609145" w14:textId="77777777" w:rsidR="004B3F04" w:rsidRDefault="004B3F04" w:rsidP="000659BE">
            <w:pPr>
              <w:pStyle w:val="TableText"/>
            </w:pPr>
            <w:r>
              <w:t>1..1</w:t>
            </w:r>
          </w:p>
        </w:tc>
        <w:tc>
          <w:tcPr>
            <w:tcW w:w="1152" w:type="dxa"/>
          </w:tcPr>
          <w:p w14:paraId="44B1DE21" w14:textId="77777777" w:rsidR="004B3F04" w:rsidRDefault="004B3F04" w:rsidP="000659BE">
            <w:pPr>
              <w:pStyle w:val="TableText"/>
            </w:pPr>
            <w:r>
              <w:t>SHALL</w:t>
            </w:r>
          </w:p>
        </w:tc>
        <w:tc>
          <w:tcPr>
            <w:tcW w:w="864" w:type="dxa"/>
          </w:tcPr>
          <w:p w14:paraId="76A37E90" w14:textId="77777777" w:rsidR="004B3F04" w:rsidRDefault="004B3F04" w:rsidP="000659BE">
            <w:pPr>
              <w:pStyle w:val="TableText"/>
            </w:pPr>
          </w:p>
        </w:tc>
        <w:tc>
          <w:tcPr>
            <w:tcW w:w="1104" w:type="dxa"/>
          </w:tcPr>
          <w:p w14:paraId="793B4DB3" w14:textId="77777777" w:rsidR="004B3F04" w:rsidRDefault="006C736C" w:rsidP="000659BE">
            <w:pPr>
              <w:pStyle w:val="TableText"/>
            </w:pPr>
            <w:hyperlink w:anchor="C_4499-31443">
              <w:r w:rsidR="004B3F04">
                <w:rPr>
                  <w:rStyle w:val="HyperlinkText9pt"/>
                </w:rPr>
                <w:t>4499-31443</w:t>
              </w:r>
            </w:hyperlink>
          </w:p>
        </w:tc>
        <w:tc>
          <w:tcPr>
            <w:tcW w:w="2975" w:type="dxa"/>
          </w:tcPr>
          <w:p w14:paraId="7320C1BD" w14:textId="77777777" w:rsidR="004B3F04" w:rsidRDefault="004B3F04" w:rsidP="000659BE">
            <w:pPr>
              <w:pStyle w:val="TableText"/>
            </w:pPr>
            <w:r>
              <w:t>OBS</w:t>
            </w:r>
          </w:p>
        </w:tc>
      </w:tr>
      <w:tr w:rsidR="004B3F04" w14:paraId="1E230F1E" w14:textId="77777777" w:rsidTr="000659BE">
        <w:trPr>
          <w:jc w:val="center"/>
        </w:trPr>
        <w:tc>
          <w:tcPr>
            <w:tcW w:w="3345" w:type="dxa"/>
          </w:tcPr>
          <w:p w14:paraId="29E26D74" w14:textId="77777777" w:rsidR="004B3F04" w:rsidRDefault="004B3F04" w:rsidP="000659BE">
            <w:pPr>
              <w:pStyle w:val="TableText"/>
            </w:pPr>
            <w:r>
              <w:tab/>
              <w:t>@moodCode</w:t>
            </w:r>
          </w:p>
        </w:tc>
        <w:tc>
          <w:tcPr>
            <w:tcW w:w="720" w:type="dxa"/>
          </w:tcPr>
          <w:p w14:paraId="6E8DBE20" w14:textId="77777777" w:rsidR="004B3F04" w:rsidRDefault="004B3F04" w:rsidP="000659BE">
            <w:pPr>
              <w:pStyle w:val="TableText"/>
            </w:pPr>
            <w:r>
              <w:t>1..1</w:t>
            </w:r>
          </w:p>
        </w:tc>
        <w:tc>
          <w:tcPr>
            <w:tcW w:w="1152" w:type="dxa"/>
          </w:tcPr>
          <w:p w14:paraId="4EC3BA4D" w14:textId="77777777" w:rsidR="004B3F04" w:rsidRDefault="004B3F04" w:rsidP="000659BE">
            <w:pPr>
              <w:pStyle w:val="TableText"/>
            </w:pPr>
            <w:r>
              <w:t>SHALL</w:t>
            </w:r>
          </w:p>
        </w:tc>
        <w:tc>
          <w:tcPr>
            <w:tcW w:w="864" w:type="dxa"/>
          </w:tcPr>
          <w:p w14:paraId="45CEEC5F" w14:textId="77777777" w:rsidR="004B3F04" w:rsidRDefault="004B3F04" w:rsidP="000659BE">
            <w:pPr>
              <w:pStyle w:val="TableText"/>
            </w:pPr>
          </w:p>
        </w:tc>
        <w:tc>
          <w:tcPr>
            <w:tcW w:w="1104" w:type="dxa"/>
          </w:tcPr>
          <w:p w14:paraId="2E4ECE88" w14:textId="77777777" w:rsidR="004B3F04" w:rsidRDefault="006C736C" w:rsidP="000659BE">
            <w:pPr>
              <w:pStyle w:val="TableText"/>
            </w:pPr>
            <w:hyperlink w:anchor="C_4499-31444">
              <w:r w:rsidR="004B3F04">
                <w:rPr>
                  <w:rStyle w:val="HyperlinkText9pt"/>
                </w:rPr>
                <w:t>4499-31444</w:t>
              </w:r>
            </w:hyperlink>
          </w:p>
        </w:tc>
        <w:tc>
          <w:tcPr>
            <w:tcW w:w="2975" w:type="dxa"/>
          </w:tcPr>
          <w:p w14:paraId="2055FEF7" w14:textId="77777777" w:rsidR="004B3F04" w:rsidRDefault="004B3F04" w:rsidP="000659BE">
            <w:pPr>
              <w:pStyle w:val="TableText"/>
            </w:pPr>
            <w:r>
              <w:t>urn:oid:2.16.840.1.113883.5.1001 (HL7ActMood) = INT</w:t>
            </w:r>
          </w:p>
        </w:tc>
      </w:tr>
      <w:tr w:rsidR="004B3F04" w14:paraId="4A14BE60" w14:textId="77777777" w:rsidTr="000659BE">
        <w:trPr>
          <w:jc w:val="center"/>
        </w:trPr>
        <w:tc>
          <w:tcPr>
            <w:tcW w:w="3345" w:type="dxa"/>
          </w:tcPr>
          <w:p w14:paraId="4207AD04" w14:textId="77777777" w:rsidR="004B3F04" w:rsidRDefault="004B3F04" w:rsidP="000659BE">
            <w:pPr>
              <w:pStyle w:val="TableText"/>
            </w:pPr>
            <w:r>
              <w:tab/>
              <w:t>@actionNegationInd</w:t>
            </w:r>
          </w:p>
        </w:tc>
        <w:tc>
          <w:tcPr>
            <w:tcW w:w="720" w:type="dxa"/>
          </w:tcPr>
          <w:p w14:paraId="3B85585B" w14:textId="77777777" w:rsidR="004B3F04" w:rsidRDefault="004B3F04" w:rsidP="000659BE">
            <w:pPr>
              <w:pStyle w:val="TableText"/>
            </w:pPr>
            <w:r>
              <w:t>0..1</w:t>
            </w:r>
          </w:p>
        </w:tc>
        <w:tc>
          <w:tcPr>
            <w:tcW w:w="1152" w:type="dxa"/>
          </w:tcPr>
          <w:p w14:paraId="059B761A" w14:textId="77777777" w:rsidR="004B3F04" w:rsidRDefault="004B3F04" w:rsidP="000659BE">
            <w:pPr>
              <w:pStyle w:val="TableText"/>
            </w:pPr>
            <w:r>
              <w:t>MAY</w:t>
            </w:r>
          </w:p>
        </w:tc>
        <w:tc>
          <w:tcPr>
            <w:tcW w:w="864" w:type="dxa"/>
          </w:tcPr>
          <w:p w14:paraId="380E6B28" w14:textId="77777777" w:rsidR="004B3F04" w:rsidRDefault="004B3F04" w:rsidP="000659BE">
            <w:pPr>
              <w:pStyle w:val="TableText"/>
            </w:pPr>
          </w:p>
        </w:tc>
        <w:tc>
          <w:tcPr>
            <w:tcW w:w="1104" w:type="dxa"/>
          </w:tcPr>
          <w:p w14:paraId="1C31C1B6" w14:textId="77777777" w:rsidR="004B3F04" w:rsidRDefault="006C736C" w:rsidP="000659BE">
            <w:pPr>
              <w:pStyle w:val="TableText"/>
            </w:pPr>
            <w:hyperlink w:anchor="C_4499-31445">
              <w:r w:rsidR="004B3F04">
                <w:rPr>
                  <w:rStyle w:val="HyperlinkText9pt"/>
                </w:rPr>
                <w:t>4499-31445</w:t>
              </w:r>
            </w:hyperlink>
          </w:p>
        </w:tc>
        <w:tc>
          <w:tcPr>
            <w:tcW w:w="2975" w:type="dxa"/>
          </w:tcPr>
          <w:p w14:paraId="3BE13756" w14:textId="77777777" w:rsidR="004B3F04" w:rsidRDefault="004B3F04" w:rsidP="000659BE">
            <w:pPr>
              <w:pStyle w:val="TableText"/>
            </w:pPr>
          </w:p>
        </w:tc>
      </w:tr>
      <w:tr w:rsidR="004B3F04" w14:paraId="5B167FAB" w14:textId="77777777" w:rsidTr="000659BE">
        <w:trPr>
          <w:jc w:val="center"/>
        </w:trPr>
        <w:tc>
          <w:tcPr>
            <w:tcW w:w="3345" w:type="dxa"/>
          </w:tcPr>
          <w:p w14:paraId="18D84471" w14:textId="77777777" w:rsidR="004B3F04" w:rsidRDefault="004B3F04" w:rsidP="000659BE">
            <w:pPr>
              <w:pStyle w:val="TableText"/>
            </w:pPr>
            <w:r>
              <w:tab/>
              <w:t>templateId</w:t>
            </w:r>
          </w:p>
        </w:tc>
        <w:tc>
          <w:tcPr>
            <w:tcW w:w="720" w:type="dxa"/>
          </w:tcPr>
          <w:p w14:paraId="3BC6552E" w14:textId="77777777" w:rsidR="004B3F04" w:rsidRDefault="004B3F04" w:rsidP="000659BE">
            <w:pPr>
              <w:pStyle w:val="TableText"/>
            </w:pPr>
            <w:r>
              <w:t>1..1</w:t>
            </w:r>
          </w:p>
        </w:tc>
        <w:tc>
          <w:tcPr>
            <w:tcW w:w="1152" w:type="dxa"/>
          </w:tcPr>
          <w:p w14:paraId="42BE8D0B" w14:textId="77777777" w:rsidR="004B3F04" w:rsidRDefault="004B3F04" w:rsidP="000659BE">
            <w:pPr>
              <w:pStyle w:val="TableText"/>
            </w:pPr>
            <w:r>
              <w:t>SHALL</w:t>
            </w:r>
          </w:p>
        </w:tc>
        <w:tc>
          <w:tcPr>
            <w:tcW w:w="864" w:type="dxa"/>
          </w:tcPr>
          <w:p w14:paraId="2335B5D7" w14:textId="77777777" w:rsidR="004B3F04" w:rsidRDefault="004B3F04" w:rsidP="000659BE">
            <w:pPr>
              <w:pStyle w:val="TableText"/>
            </w:pPr>
          </w:p>
        </w:tc>
        <w:tc>
          <w:tcPr>
            <w:tcW w:w="1104" w:type="dxa"/>
          </w:tcPr>
          <w:p w14:paraId="5E8DC096" w14:textId="77777777" w:rsidR="004B3F04" w:rsidRDefault="006C736C" w:rsidP="000659BE">
            <w:pPr>
              <w:pStyle w:val="TableText"/>
            </w:pPr>
            <w:hyperlink w:anchor="C_4499-31446">
              <w:r w:rsidR="004B3F04">
                <w:rPr>
                  <w:rStyle w:val="HyperlinkText9pt"/>
                </w:rPr>
                <w:t>4499-31446</w:t>
              </w:r>
            </w:hyperlink>
          </w:p>
        </w:tc>
        <w:tc>
          <w:tcPr>
            <w:tcW w:w="2975" w:type="dxa"/>
          </w:tcPr>
          <w:p w14:paraId="7F221F44" w14:textId="77777777" w:rsidR="004B3F04" w:rsidRDefault="004B3F04" w:rsidP="000659BE">
            <w:pPr>
              <w:pStyle w:val="TableText"/>
            </w:pPr>
          </w:p>
        </w:tc>
      </w:tr>
      <w:tr w:rsidR="004B3F04" w14:paraId="6529545D" w14:textId="77777777" w:rsidTr="000659BE">
        <w:trPr>
          <w:jc w:val="center"/>
        </w:trPr>
        <w:tc>
          <w:tcPr>
            <w:tcW w:w="3345" w:type="dxa"/>
          </w:tcPr>
          <w:p w14:paraId="092CA8A7" w14:textId="77777777" w:rsidR="004B3F04" w:rsidRDefault="004B3F04" w:rsidP="000659BE">
            <w:pPr>
              <w:pStyle w:val="TableText"/>
            </w:pPr>
            <w:r>
              <w:tab/>
            </w:r>
            <w:r>
              <w:tab/>
              <w:t>item</w:t>
            </w:r>
          </w:p>
        </w:tc>
        <w:tc>
          <w:tcPr>
            <w:tcW w:w="720" w:type="dxa"/>
          </w:tcPr>
          <w:p w14:paraId="114EC6DE" w14:textId="77777777" w:rsidR="004B3F04" w:rsidRDefault="004B3F04" w:rsidP="000659BE">
            <w:pPr>
              <w:pStyle w:val="TableText"/>
            </w:pPr>
            <w:r>
              <w:t>1..1</w:t>
            </w:r>
          </w:p>
        </w:tc>
        <w:tc>
          <w:tcPr>
            <w:tcW w:w="1152" w:type="dxa"/>
          </w:tcPr>
          <w:p w14:paraId="162FEEF8" w14:textId="77777777" w:rsidR="004B3F04" w:rsidRDefault="004B3F04" w:rsidP="000659BE">
            <w:pPr>
              <w:pStyle w:val="TableText"/>
            </w:pPr>
            <w:r>
              <w:t>SHALL</w:t>
            </w:r>
          </w:p>
        </w:tc>
        <w:tc>
          <w:tcPr>
            <w:tcW w:w="864" w:type="dxa"/>
          </w:tcPr>
          <w:p w14:paraId="47EF5C09" w14:textId="77777777" w:rsidR="004B3F04" w:rsidRDefault="004B3F04" w:rsidP="000659BE">
            <w:pPr>
              <w:pStyle w:val="TableText"/>
            </w:pPr>
          </w:p>
        </w:tc>
        <w:tc>
          <w:tcPr>
            <w:tcW w:w="1104" w:type="dxa"/>
          </w:tcPr>
          <w:p w14:paraId="44AAAB19" w14:textId="77777777" w:rsidR="004B3F04" w:rsidRDefault="006C736C" w:rsidP="000659BE">
            <w:pPr>
              <w:pStyle w:val="TableText"/>
            </w:pPr>
            <w:hyperlink w:anchor="C_4499-31447">
              <w:r w:rsidR="004B3F04">
                <w:rPr>
                  <w:rStyle w:val="HyperlinkText9pt"/>
                </w:rPr>
                <w:t>4499-31447</w:t>
              </w:r>
            </w:hyperlink>
          </w:p>
        </w:tc>
        <w:tc>
          <w:tcPr>
            <w:tcW w:w="2975" w:type="dxa"/>
          </w:tcPr>
          <w:p w14:paraId="6272B226" w14:textId="77777777" w:rsidR="004B3F04" w:rsidRDefault="004B3F04" w:rsidP="000659BE">
            <w:pPr>
              <w:pStyle w:val="TableText"/>
            </w:pPr>
          </w:p>
        </w:tc>
      </w:tr>
      <w:tr w:rsidR="004B3F04" w14:paraId="5B1B48C8" w14:textId="77777777" w:rsidTr="000659BE">
        <w:trPr>
          <w:jc w:val="center"/>
        </w:trPr>
        <w:tc>
          <w:tcPr>
            <w:tcW w:w="3345" w:type="dxa"/>
          </w:tcPr>
          <w:p w14:paraId="7D965796" w14:textId="77777777" w:rsidR="004B3F04" w:rsidRDefault="004B3F04" w:rsidP="000659BE">
            <w:pPr>
              <w:pStyle w:val="TableText"/>
            </w:pPr>
            <w:r>
              <w:tab/>
            </w:r>
            <w:r>
              <w:tab/>
            </w:r>
            <w:r>
              <w:tab/>
              <w:t>@root</w:t>
            </w:r>
          </w:p>
        </w:tc>
        <w:tc>
          <w:tcPr>
            <w:tcW w:w="720" w:type="dxa"/>
          </w:tcPr>
          <w:p w14:paraId="0BAB139A" w14:textId="77777777" w:rsidR="004B3F04" w:rsidRDefault="004B3F04" w:rsidP="000659BE">
            <w:pPr>
              <w:pStyle w:val="TableText"/>
            </w:pPr>
            <w:r>
              <w:t>1..1</w:t>
            </w:r>
          </w:p>
        </w:tc>
        <w:tc>
          <w:tcPr>
            <w:tcW w:w="1152" w:type="dxa"/>
          </w:tcPr>
          <w:p w14:paraId="3D1BA308" w14:textId="77777777" w:rsidR="004B3F04" w:rsidRDefault="004B3F04" w:rsidP="000659BE">
            <w:pPr>
              <w:pStyle w:val="TableText"/>
            </w:pPr>
            <w:r>
              <w:t>SHALL</w:t>
            </w:r>
          </w:p>
        </w:tc>
        <w:tc>
          <w:tcPr>
            <w:tcW w:w="864" w:type="dxa"/>
          </w:tcPr>
          <w:p w14:paraId="684A4A90" w14:textId="77777777" w:rsidR="004B3F04" w:rsidRDefault="004B3F04" w:rsidP="000659BE">
            <w:pPr>
              <w:pStyle w:val="TableText"/>
            </w:pPr>
          </w:p>
        </w:tc>
        <w:tc>
          <w:tcPr>
            <w:tcW w:w="1104" w:type="dxa"/>
          </w:tcPr>
          <w:p w14:paraId="051B5C4B" w14:textId="77777777" w:rsidR="004B3F04" w:rsidRDefault="006C736C" w:rsidP="000659BE">
            <w:pPr>
              <w:pStyle w:val="TableText"/>
            </w:pPr>
            <w:hyperlink w:anchor="C_4499-31448">
              <w:r w:rsidR="004B3F04">
                <w:rPr>
                  <w:rStyle w:val="HyperlinkText9pt"/>
                </w:rPr>
                <w:t>4499-31448</w:t>
              </w:r>
            </w:hyperlink>
          </w:p>
        </w:tc>
        <w:tc>
          <w:tcPr>
            <w:tcW w:w="2975" w:type="dxa"/>
          </w:tcPr>
          <w:p w14:paraId="05B064E5" w14:textId="77777777" w:rsidR="004B3F04" w:rsidRDefault="004B3F04" w:rsidP="000659BE">
            <w:pPr>
              <w:pStyle w:val="TableText"/>
            </w:pPr>
            <w:r>
              <w:t>2.16.840.1.113883.10.20.28.4.61</w:t>
            </w:r>
          </w:p>
        </w:tc>
      </w:tr>
      <w:tr w:rsidR="004B3F04" w14:paraId="5315C47A" w14:textId="77777777" w:rsidTr="000659BE">
        <w:trPr>
          <w:jc w:val="center"/>
        </w:trPr>
        <w:tc>
          <w:tcPr>
            <w:tcW w:w="3345" w:type="dxa"/>
          </w:tcPr>
          <w:p w14:paraId="40C40536" w14:textId="77777777" w:rsidR="004B3F04" w:rsidRDefault="004B3F04" w:rsidP="000659BE">
            <w:pPr>
              <w:pStyle w:val="TableText"/>
            </w:pPr>
            <w:r>
              <w:tab/>
            </w:r>
            <w:r>
              <w:tab/>
            </w:r>
            <w:r>
              <w:tab/>
              <w:t>@extension</w:t>
            </w:r>
          </w:p>
        </w:tc>
        <w:tc>
          <w:tcPr>
            <w:tcW w:w="720" w:type="dxa"/>
          </w:tcPr>
          <w:p w14:paraId="3B08B951" w14:textId="77777777" w:rsidR="004B3F04" w:rsidRDefault="004B3F04" w:rsidP="000659BE">
            <w:pPr>
              <w:pStyle w:val="TableText"/>
            </w:pPr>
            <w:r>
              <w:t>1..1</w:t>
            </w:r>
          </w:p>
        </w:tc>
        <w:tc>
          <w:tcPr>
            <w:tcW w:w="1152" w:type="dxa"/>
          </w:tcPr>
          <w:p w14:paraId="58BA23F4" w14:textId="77777777" w:rsidR="004B3F04" w:rsidRDefault="004B3F04" w:rsidP="000659BE">
            <w:pPr>
              <w:pStyle w:val="TableText"/>
            </w:pPr>
            <w:r>
              <w:t>SHALL</w:t>
            </w:r>
          </w:p>
        </w:tc>
        <w:tc>
          <w:tcPr>
            <w:tcW w:w="864" w:type="dxa"/>
          </w:tcPr>
          <w:p w14:paraId="78022513" w14:textId="77777777" w:rsidR="004B3F04" w:rsidRDefault="004B3F04" w:rsidP="000659BE">
            <w:pPr>
              <w:pStyle w:val="TableText"/>
            </w:pPr>
          </w:p>
        </w:tc>
        <w:tc>
          <w:tcPr>
            <w:tcW w:w="1104" w:type="dxa"/>
          </w:tcPr>
          <w:p w14:paraId="05553727" w14:textId="77777777" w:rsidR="004B3F04" w:rsidRDefault="006C736C" w:rsidP="000659BE">
            <w:pPr>
              <w:pStyle w:val="TableText"/>
            </w:pPr>
            <w:hyperlink w:anchor="C_4499-33449">
              <w:r w:rsidR="004B3F04">
                <w:rPr>
                  <w:rStyle w:val="HyperlinkText9pt"/>
                </w:rPr>
                <w:t>4499-33449</w:t>
              </w:r>
            </w:hyperlink>
          </w:p>
        </w:tc>
        <w:tc>
          <w:tcPr>
            <w:tcW w:w="2975" w:type="dxa"/>
          </w:tcPr>
          <w:p w14:paraId="3131805A" w14:textId="77777777" w:rsidR="004B3F04" w:rsidRDefault="004B3F04" w:rsidP="000659BE">
            <w:pPr>
              <w:pStyle w:val="TableText"/>
            </w:pPr>
            <w:r>
              <w:t>2021-02-01</w:t>
            </w:r>
          </w:p>
        </w:tc>
      </w:tr>
      <w:tr w:rsidR="004B3F04" w14:paraId="73B0230B" w14:textId="77777777" w:rsidTr="000659BE">
        <w:trPr>
          <w:jc w:val="center"/>
        </w:trPr>
        <w:tc>
          <w:tcPr>
            <w:tcW w:w="3345" w:type="dxa"/>
          </w:tcPr>
          <w:p w14:paraId="051F569D" w14:textId="77777777" w:rsidR="004B3F04" w:rsidRDefault="004B3F04" w:rsidP="000659BE">
            <w:pPr>
              <w:pStyle w:val="TableText"/>
            </w:pPr>
            <w:r>
              <w:tab/>
              <w:t>id</w:t>
            </w:r>
          </w:p>
        </w:tc>
        <w:tc>
          <w:tcPr>
            <w:tcW w:w="720" w:type="dxa"/>
          </w:tcPr>
          <w:p w14:paraId="1E4A73CB" w14:textId="77777777" w:rsidR="004B3F04" w:rsidRDefault="004B3F04" w:rsidP="000659BE">
            <w:pPr>
              <w:pStyle w:val="TableText"/>
            </w:pPr>
            <w:r>
              <w:t>1..1</w:t>
            </w:r>
          </w:p>
        </w:tc>
        <w:tc>
          <w:tcPr>
            <w:tcW w:w="1152" w:type="dxa"/>
          </w:tcPr>
          <w:p w14:paraId="2948F369" w14:textId="77777777" w:rsidR="004B3F04" w:rsidRDefault="004B3F04" w:rsidP="000659BE">
            <w:pPr>
              <w:pStyle w:val="TableText"/>
            </w:pPr>
            <w:r>
              <w:t>SHALL</w:t>
            </w:r>
          </w:p>
        </w:tc>
        <w:tc>
          <w:tcPr>
            <w:tcW w:w="864" w:type="dxa"/>
          </w:tcPr>
          <w:p w14:paraId="6EAED39D" w14:textId="77777777" w:rsidR="004B3F04" w:rsidRDefault="004B3F04" w:rsidP="000659BE">
            <w:pPr>
              <w:pStyle w:val="TableText"/>
            </w:pPr>
          </w:p>
        </w:tc>
        <w:tc>
          <w:tcPr>
            <w:tcW w:w="1104" w:type="dxa"/>
          </w:tcPr>
          <w:p w14:paraId="43F93162" w14:textId="77777777" w:rsidR="004B3F04" w:rsidRDefault="006C736C" w:rsidP="000659BE">
            <w:pPr>
              <w:pStyle w:val="TableText"/>
            </w:pPr>
            <w:hyperlink w:anchor="C_4499-31449">
              <w:r w:rsidR="004B3F04">
                <w:rPr>
                  <w:rStyle w:val="HyperlinkText9pt"/>
                </w:rPr>
                <w:t>4499-31449</w:t>
              </w:r>
            </w:hyperlink>
          </w:p>
        </w:tc>
        <w:tc>
          <w:tcPr>
            <w:tcW w:w="2975" w:type="dxa"/>
          </w:tcPr>
          <w:p w14:paraId="49E8667A" w14:textId="77777777" w:rsidR="004B3F04" w:rsidRDefault="004B3F04" w:rsidP="000659BE">
            <w:pPr>
              <w:pStyle w:val="TableText"/>
            </w:pPr>
          </w:p>
        </w:tc>
      </w:tr>
      <w:tr w:rsidR="004B3F04" w14:paraId="546FD522" w14:textId="77777777" w:rsidTr="000659BE">
        <w:trPr>
          <w:jc w:val="center"/>
        </w:trPr>
        <w:tc>
          <w:tcPr>
            <w:tcW w:w="3345" w:type="dxa"/>
          </w:tcPr>
          <w:p w14:paraId="473D5D33" w14:textId="77777777" w:rsidR="004B3F04" w:rsidRDefault="004B3F04" w:rsidP="000659BE">
            <w:pPr>
              <w:pStyle w:val="TableText"/>
            </w:pPr>
            <w:r>
              <w:tab/>
              <w:t>code</w:t>
            </w:r>
          </w:p>
        </w:tc>
        <w:tc>
          <w:tcPr>
            <w:tcW w:w="720" w:type="dxa"/>
          </w:tcPr>
          <w:p w14:paraId="182D3F47" w14:textId="77777777" w:rsidR="004B3F04" w:rsidRDefault="004B3F04" w:rsidP="000659BE">
            <w:pPr>
              <w:pStyle w:val="TableText"/>
            </w:pPr>
            <w:r>
              <w:t>1..1</w:t>
            </w:r>
          </w:p>
        </w:tc>
        <w:tc>
          <w:tcPr>
            <w:tcW w:w="1152" w:type="dxa"/>
          </w:tcPr>
          <w:p w14:paraId="1AE140CA" w14:textId="77777777" w:rsidR="004B3F04" w:rsidRDefault="004B3F04" w:rsidP="000659BE">
            <w:pPr>
              <w:pStyle w:val="TableText"/>
            </w:pPr>
            <w:r>
              <w:t>SHALL</w:t>
            </w:r>
          </w:p>
        </w:tc>
        <w:tc>
          <w:tcPr>
            <w:tcW w:w="864" w:type="dxa"/>
          </w:tcPr>
          <w:p w14:paraId="4E7F4F7D" w14:textId="77777777" w:rsidR="004B3F04" w:rsidRDefault="004B3F04" w:rsidP="000659BE">
            <w:pPr>
              <w:pStyle w:val="TableText"/>
            </w:pPr>
          </w:p>
        </w:tc>
        <w:tc>
          <w:tcPr>
            <w:tcW w:w="1104" w:type="dxa"/>
          </w:tcPr>
          <w:p w14:paraId="05193A8B" w14:textId="77777777" w:rsidR="004B3F04" w:rsidRDefault="006C736C" w:rsidP="000659BE">
            <w:pPr>
              <w:pStyle w:val="TableText"/>
            </w:pPr>
            <w:hyperlink w:anchor="C_4499-31450">
              <w:r w:rsidR="004B3F04">
                <w:rPr>
                  <w:rStyle w:val="HyperlinkText9pt"/>
                </w:rPr>
                <w:t>4499-31450</w:t>
              </w:r>
            </w:hyperlink>
          </w:p>
        </w:tc>
        <w:tc>
          <w:tcPr>
            <w:tcW w:w="2975" w:type="dxa"/>
          </w:tcPr>
          <w:p w14:paraId="33E78897" w14:textId="77777777" w:rsidR="004B3F04" w:rsidRDefault="004B3F04" w:rsidP="000659BE">
            <w:pPr>
              <w:pStyle w:val="TableText"/>
            </w:pPr>
          </w:p>
        </w:tc>
      </w:tr>
      <w:tr w:rsidR="004B3F04" w14:paraId="16FD70EE" w14:textId="77777777" w:rsidTr="000659BE">
        <w:trPr>
          <w:jc w:val="center"/>
        </w:trPr>
        <w:tc>
          <w:tcPr>
            <w:tcW w:w="3345" w:type="dxa"/>
          </w:tcPr>
          <w:p w14:paraId="61504FBE" w14:textId="77777777" w:rsidR="004B3F04" w:rsidRDefault="004B3F04" w:rsidP="000659BE">
            <w:pPr>
              <w:pStyle w:val="TableText"/>
            </w:pPr>
            <w:r>
              <w:tab/>
            </w:r>
            <w:r>
              <w:tab/>
              <w:t>@code</w:t>
            </w:r>
          </w:p>
        </w:tc>
        <w:tc>
          <w:tcPr>
            <w:tcW w:w="720" w:type="dxa"/>
          </w:tcPr>
          <w:p w14:paraId="6110166B" w14:textId="77777777" w:rsidR="004B3F04" w:rsidRDefault="004B3F04" w:rsidP="000659BE">
            <w:pPr>
              <w:pStyle w:val="TableText"/>
            </w:pPr>
            <w:r>
              <w:t>1..1</w:t>
            </w:r>
          </w:p>
        </w:tc>
        <w:tc>
          <w:tcPr>
            <w:tcW w:w="1152" w:type="dxa"/>
          </w:tcPr>
          <w:p w14:paraId="41390460" w14:textId="77777777" w:rsidR="004B3F04" w:rsidRDefault="004B3F04" w:rsidP="000659BE">
            <w:pPr>
              <w:pStyle w:val="TableText"/>
            </w:pPr>
            <w:r>
              <w:t>SHALL</w:t>
            </w:r>
          </w:p>
        </w:tc>
        <w:tc>
          <w:tcPr>
            <w:tcW w:w="864" w:type="dxa"/>
          </w:tcPr>
          <w:p w14:paraId="4369BA3B" w14:textId="77777777" w:rsidR="004B3F04" w:rsidRDefault="004B3F04" w:rsidP="000659BE">
            <w:pPr>
              <w:pStyle w:val="TableText"/>
            </w:pPr>
          </w:p>
        </w:tc>
        <w:tc>
          <w:tcPr>
            <w:tcW w:w="1104" w:type="dxa"/>
          </w:tcPr>
          <w:p w14:paraId="4A1A3DBA" w14:textId="77777777" w:rsidR="004B3F04" w:rsidRDefault="006C736C" w:rsidP="000659BE">
            <w:pPr>
              <w:pStyle w:val="TableText"/>
            </w:pPr>
            <w:hyperlink w:anchor="C_4499-31451">
              <w:r w:rsidR="004B3F04">
                <w:rPr>
                  <w:rStyle w:val="HyperlinkText9pt"/>
                </w:rPr>
                <w:t>4499-31451</w:t>
              </w:r>
            </w:hyperlink>
          </w:p>
        </w:tc>
        <w:tc>
          <w:tcPr>
            <w:tcW w:w="2975" w:type="dxa"/>
          </w:tcPr>
          <w:p w14:paraId="6BBEEFAB" w14:textId="77777777" w:rsidR="004B3F04" w:rsidRDefault="004B3F04" w:rsidP="000659BE">
            <w:pPr>
              <w:pStyle w:val="TableText"/>
            </w:pPr>
            <w:r>
              <w:t>5880005</w:t>
            </w:r>
          </w:p>
        </w:tc>
      </w:tr>
      <w:tr w:rsidR="004B3F04" w14:paraId="00F062D5" w14:textId="77777777" w:rsidTr="000659BE">
        <w:trPr>
          <w:jc w:val="center"/>
        </w:trPr>
        <w:tc>
          <w:tcPr>
            <w:tcW w:w="3345" w:type="dxa"/>
          </w:tcPr>
          <w:p w14:paraId="13E20D0A" w14:textId="77777777" w:rsidR="004B3F04" w:rsidRDefault="004B3F04" w:rsidP="000659BE">
            <w:pPr>
              <w:pStyle w:val="TableText"/>
            </w:pPr>
            <w:r>
              <w:tab/>
            </w:r>
            <w:r>
              <w:tab/>
              <w:t>@codeSystem</w:t>
            </w:r>
          </w:p>
        </w:tc>
        <w:tc>
          <w:tcPr>
            <w:tcW w:w="720" w:type="dxa"/>
          </w:tcPr>
          <w:p w14:paraId="621B0369" w14:textId="77777777" w:rsidR="004B3F04" w:rsidRDefault="004B3F04" w:rsidP="000659BE">
            <w:pPr>
              <w:pStyle w:val="TableText"/>
            </w:pPr>
            <w:r>
              <w:t>1..1</w:t>
            </w:r>
          </w:p>
        </w:tc>
        <w:tc>
          <w:tcPr>
            <w:tcW w:w="1152" w:type="dxa"/>
          </w:tcPr>
          <w:p w14:paraId="415EB7A0" w14:textId="77777777" w:rsidR="004B3F04" w:rsidRDefault="004B3F04" w:rsidP="000659BE">
            <w:pPr>
              <w:pStyle w:val="TableText"/>
            </w:pPr>
            <w:r>
              <w:t>SHALL</w:t>
            </w:r>
          </w:p>
        </w:tc>
        <w:tc>
          <w:tcPr>
            <w:tcW w:w="864" w:type="dxa"/>
          </w:tcPr>
          <w:p w14:paraId="69B73EDA" w14:textId="77777777" w:rsidR="004B3F04" w:rsidRDefault="004B3F04" w:rsidP="000659BE">
            <w:pPr>
              <w:pStyle w:val="TableText"/>
            </w:pPr>
          </w:p>
        </w:tc>
        <w:tc>
          <w:tcPr>
            <w:tcW w:w="1104" w:type="dxa"/>
          </w:tcPr>
          <w:p w14:paraId="35F32735" w14:textId="77777777" w:rsidR="004B3F04" w:rsidRDefault="006C736C" w:rsidP="000659BE">
            <w:pPr>
              <w:pStyle w:val="TableText"/>
            </w:pPr>
            <w:hyperlink w:anchor="C_4499-31452">
              <w:r w:rsidR="004B3F04">
                <w:rPr>
                  <w:rStyle w:val="HyperlinkText9pt"/>
                </w:rPr>
                <w:t>4499-31452</w:t>
              </w:r>
            </w:hyperlink>
          </w:p>
        </w:tc>
        <w:tc>
          <w:tcPr>
            <w:tcW w:w="2975" w:type="dxa"/>
          </w:tcPr>
          <w:p w14:paraId="4C33F950" w14:textId="77777777" w:rsidR="004B3F04" w:rsidRDefault="004B3F04" w:rsidP="000659BE">
            <w:pPr>
              <w:pStyle w:val="TableText"/>
            </w:pPr>
            <w:r>
              <w:t>urn:oid:2.16.840.1.113883.6.96 (SNOMED CT) = 2.16.840.1.113883.6.96</w:t>
            </w:r>
          </w:p>
        </w:tc>
      </w:tr>
      <w:tr w:rsidR="004B3F04" w14:paraId="69AD17F5" w14:textId="77777777" w:rsidTr="000659BE">
        <w:trPr>
          <w:jc w:val="center"/>
        </w:trPr>
        <w:tc>
          <w:tcPr>
            <w:tcW w:w="3345" w:type="dxa"/>
          </w:tcPr>
          <w:p w14:paraId="210C4705" w14:textId="77777777" w:rsidR="004B3F04" w:rsidRDefault="004B3F04" w:rsidP="000659BE">
            <w:pPr>
              <w:pStyle w:val="TableText"/>
            </w:pPr>
            <w:r>
              <w:tab/>
              <w:t>title</w:t>
            </w:r>
          </w:p>
        </w:tc>
        <w:tc>
          <w:tcPr>
            <w:tcW w:w="720" w:type="dxa"/>
          </w:tcPr>
          <w:p w14:paraId="6F0D42C9" w14:textId="77777777" w:rsidR="004B3F04" w:rsidRDefault="004B3F04" w:rsidP="000659BE">
            <w:pPr>
              <w:pStyle w:val="TableText"/>
            </w:pPr>
            <w:r>
              <w:t>1..1</w:t>
            </w:r>
          </w:p>
        </w:tc>
        <w:tc>
          <w:tcPr>
            <w:tcW w:w="1152" w:type="dxa"/>
          </w:tcPr>
          <w:p w14:paraId="6AC818A8" w14:textId="77777777" w:rsidR="004B3F04" w:rsidRDefault="004B3F04" w:rsidP="000659BE">
            <w:pPr>
              <w:pStyle w:val="TableText"/>
            </w:pPr>
            <w:r>
              <w:t>SHALL</w:t>
            </w:r>
          </w:p>
        </w:tc>
        <w:tc>
          <w:tcPr>
            <w:tcW w:w="864" w:type="dxa"/>
          </w:tcPr>
          <w:p w14:paraId="1966E264" w14:textId="77777777" w:rsidR="004B3F04" w:rsidRDefault="004B3F04" w:rsidP="000659BE">
            <w:pPr>
              <w:pStyle w:val="TableText"/>
            </w:pPr>
          </w:p>
        </w:tc>
        <w:tc>
          <w:tcPr>
            <w:tcW w:w="1104" w:type="dxa"/>
          </w:tcPr>
          <w:p w14:paraId="1B07C576" w14:textId="77777777" w:rsidR="004B3F04" w:rsidRDefault="006C736C" w:rsidP="000659BE">
            <w:pPr>
              <w:pStyle w:val="TableText"/>
            </w:pPr>
            <w:hyperlink w:anchor="C_4499-31453">
              <w:r w:rsidR="004B3F04">
                <w:rPr>
                  <w:rStyle w:val="HyperlinkText9pt"/>
                </w:rPr>
                <w:t>4499-31453</w:t>
              </w:r>
            </w:hyperlink>
          </w:p>
        </w:tc>
        <w:tc>
          <w:tcPr>
            <w:tcW w:w="2975" w:type="dxa"/>
          </w:tcPr>
          <w:p w14:paraId="142EFD03" w14:textId="77777777" w:rsidR="004B3F04" w:rsidRDefault="004B3F04" w:rsidP="000659BE">
            <w:pPr>
              <w:pStyle w:val="TableText"/>
            </w:pPr>
          </w:p>
        </w:tc>
      </w:tr>
      <w:tr w:rsidR="004B3F04" w14:paraId="454BDAB0" w14:textId="77777777" w:rsidTr="000659BE">
        <w:trPr>
          <w:jc w:val="center"/>
        </w:trPr>
        <w:tc>
          <w:tcPr>
            <w:tcW w:w="3345" w:type="dxa"/>
          </w:tcPr>
          <w:p w14:paraId="307CF0DD" w14:textId="77777777" w:rsidR="004B3F04" w:rsidRDefault="004B3F04" w:rsidP="000659BE">
            <w:pPr>
              <w:pStyle w:val="TableText"/>
            </w:pPr>
            <w:r>
              <w:tab/>
              <w:t>statusCode</w:t>
            </w:r>
          </w:p>
        </w:tc>
        <w:tc>
          <w:tcPr>
            <w:tcW w:w="720" w:type="dxa"/>
          </w:tcPr>
          <w:p w14:paraId="4431267A" w14:textId="77777777" w:rsidR="004B3F04" w:rsidRDefault="004B3F04" w:rsidP="000659BE">
            <w:pPr>
              <w:pStyle w:val="TableText"/>
            </w:pPr>
            <w:r>
              <w:t>1..1</w:t>
            </w:r>
          </w:p>
        </w:tc>
        <w:tc>
          <w:tcPr>
            <w:tcW w:w="1152" w:type="dxa"/>
          </w:tcPr>
          <w:p w14:paraId="2C9DE825" w14:textId="77777777" w:rsidR="004B3F04" w:rsidRDefault="004B3F04" w:rsidP="000659BE">
            <w:pPr>
              <w:pStyle w:val="TableText"/>
            </w:pPr>
            <w:r>
              <w:t>SHALL</w:t>
            </w:r>
          </w:p>
        </w:tc>
        <w:tc>
          <w:tcPr>
            <w:tcW w:w="864" w:type="dxa"/>
          </w:tcPr>
          <w:p w14:paraId="40DF9468" w14:textId="77777777" w:rsidR="004B3F04" w:rsidRDefault="004B3F04" w:rsidP="000659BE">
            <w:pPr>
              <w:pStyle w:val="TableText"/>
            </w:pPr>
          </w:p>
        </w:tc>
        <w:tc>
          <w:tcPr>
            <w:tcW w:w="1104" w:type="dxa"/>
          </w:tcPr>
          <w:p w14:paraId="5C4D1FC3" w14:textId="77777777" w:rsidR="004B3F04" w:rsidRDefault="006C736C" w:rsidP="000659BE">
            <w:pPr>
              <w:pStyle w:val="TableText"/>
            </w:pPr>
            <w:hyperlink w:anchor="C_4499-31454">
              <w:r w:rsidR="004B3F04">
                <w:rPr>
                  <w:rStyle w:val="HyperlinkText9pt"/>
                </w:rPr>
                <w:t>4499-31454</w:t>
              </w:r>
            </w:hyperlink>
          </w:p>
        </w:tc>
        <w:tc>
          <w:tcPr>
            <w:tcW w:w="2975" w:type="dxa"/>
          </w:tcPr>
          <w:p w14:paraId="15C86EB5" w14:textId="77777777" w:rsidR="004B3F04" w:rsidRDefault="004B3F04" w:rsidP="000659BE">
            <w:pPr>
              <w:pStyle w:val="TableText"/>
            </w:pPr>
          </w:p>
        </w:tc>
      </w:tr>
      <w:tr w:rsidR="004B3F04" w14:paraId="4E054754" w14:textId="77777777" w:rsidTr="000659BE">
        <w:trPr>
          <w:jc w:val="center"/>
        </w:trPr>
        <w:tc>
          <w:tcPr>
            <w:tcW w:w="3345" w:type="dxa"/>
          </w:tcPr>
          <w:p w14:paraId="0A116FFA" w14:textId="77777777" w:rsidR="004B3F04" w:rsidRDefault="004B3F04" w:rsidP="000659BE">
            <w:pPr>
              <w:pStyle w:val="TableText"/>
            </w:pPr>
            <w:r>
              <w:tab/>
            </w:r>
            <w:r>
              <w:tab/>
              <w:t>@code</w:t>
            </w:r>
          </w:p>
        </w:tc>
        <w:tc>
          <w:tcPr>
            <w:tcW w:w="720" w:type="dxa"/>
          </w:tcPr>
          <w:p w14:paraId="5A017BB9" w14:textId="77777777" w:rsidR="004B3F04" w:rsidRDefault="004B3F04" w:rsidP="000659BE">
            <w:pPr>
              <w:pStyle w:val="TableText"/>
            </w:pPr>
            <w:r>
              <w:t>1..1</w:t>
            </w:r>
          </w:p>
        </w:tc>
        <w:tc>
          <w:tcPr>
            <w:tcW w:w="1152" w:type="dxa"/>
          </w:tcPr>
          <w:p w14:paraId="05F44100" w14:textId="77777777" w:rsidR="004B3F04" w:rsidRDefault="004B3F04" w:rsidP="000659BE">
            <w:pPr>
              <w:pStyle w:val="TableText"/>
            </w:pPr>
            <w:r>
              <w:t>SHALL</w:t>
            </w:r>
          </w:p>
        </w:tc>
        <w:tc>
          <w:tcPr>
            <w:tcW w:w="864" w:type="dxa"/>
          </w:tcPr>
          <w:p w14:paraId="066E59D8" w14:textId="77777777" w:rsidR="004B3F04" w:rsidRDefault="004B3F04" w:rsidP="000659BE">
            <w:pPr>
              <w:pStyle w:val="TableText"/>
            </w:pPr>
          </w:p>
        </w:tc>
        <w:tc>
          <w:tcPr>
            <w:tcW w:w="1104" w:type="dxa"/>
          </w:tcPr>
          <w:p w14:paraId="527979D3" w14:textId="77777777" w:rsidR="004B3F04" w:rsidRDefault="006C736C" w:rsidP="000659BE">
            <w:pPr>
              <w:pStyle w:val="TableText"/>
            </w:pPr>
            <w:hyperlink w:anchor="C_4499-31455">
              <w:r w:rsidR="004B3F04">
                <w:rPr>
                  <w:rStyle w:val="HyperlinkText9pt"/>
                </w:rPr>
                <w:t>4499-31455</w:t>
              </w:r>
            </w:hyperlink>
          </w:p>
        </w:tc>
        <w:tc>
          <w:tcPr>
            <w:tcW w:w="2975" w:type="dxa"/>
          </w:tcPr>
          <w:p w14:paraId="19438300" w14:textId="77777777" w:rsidR="004B3F04" w:rsidRDefault="004B3F04" w:rsidP="000659BE">
            <w:pPr>
              <w:pStyle w:val="TableText"/>
            </w:pPr>
            <w:r>
              <w:t>urn:oid:2.16.840.1.113883.5.14 (HL7ActStatus) = active</w:t>
            </w:r>
          </w:p>
        </w:tc>
      </w:tr>
      <w:tr w:rsidR="004B3F04" w14:paraId="58C890A4" w14:textId="77777777" w:rsidTr="000659BE">
        <w:trPr>
          <w:jc w:val="center"/>
        </w:trPr>
        <w:tc>
          <w:tcPr>
            <w:tcW w:w="3345" w:type="dxa"/>
          </w:tcPr>
          <w:p w14:paraId="3B8E416D" w14:textId="77777777" w:rsidR="004B3F04" w:rsidRDefault="004B3F04" w:rsidP="000659BE">
            <w:pPr>
              <w:pStyle w:val="TableText"/>
            </w:pPr>
            <w:r>
              <w:tab/>
              <w:t>value</w:t>
            </w:r>
          </w:p>
        </w:tc>
        <w:tc>
          <w:tcPr>
            <w:tcW w:w="720" w:type="dxa"/>
          </w:tcPr>
          <w:p w14:paraId="5B70B941" w14:textId="77777777" w:rsidR="004B3F04" w:rsidRDefault="004B3F04" w:rsidP="000659BE">
            <w:pPr>
              <w:pStyle w:val="TableText"/>
            </w:pPr>
            <w:r>
              <w:t>1..1</w:t>
            </w:r>
          </w:p>
        </w:tc>
        <w:tc>
          <w:tcPr>
            <w:tcW w:w="1152" w:type="dxa"/>
          </w:tcPr>
          <w:p w14:paraId="0E7FD778" w14:textId="77777777" w:rsidR="004B3F04" w:rsidRDefault="004B3F04" w:rsidP="000659BE">
            <w:pPr>
              <w:pStyle w:val="TableText"/>
            </w:pPr>
            <w:r>
              <w:t>SHALL</w:t>
            </w:r>
          </w:p>
        </w:tc>
        <w:tc>
          <w:tcPr>
            <w:tcW w:w="864" w:type="dxa"/>
          </w:tcPr>
          <w:p w14:paraId="5979DCCD" w14:textId="77777777" w:rsidR="004B3F04" w:rsidRDefault="004B3F04" w:rsidP="000659BE">
            <w:pPr>
              <w:pStyle w:val="TableText"/>
            </w:pPr>
            <w:r>
              <w:t>CD</w:t>
            </w:r>
          </w:p>
        </w:tc>
        <w:tc>
          <w:tcPr>
            <w:tcW w:w="1104" w:type="dxa"/>
          </w:tcPr>
          <w:p w14:paraId="331885E1" w14:textId="77777777" w:rsidR="004B3F04" w:rsidRDefault="006C736C" w:rsidP="000659BE">
            <w:pPr>
              <w:pStyle w:val="TableText"/>
            </w:pPr>
            <w:hyperlink w:anchor="C_4499-31459">
              <w:r w:rsidR="004B3F04">
                <w:rPr>
                  <w:rStyle w:val="HyperlinkText9pt"/>
                </w:rPr>
                <w:t>4499-31459</w:t>
              </w:r>
            </w:hyperlink>
          </w:p>
        </w:tc>
        <w:tc>
          <w:tcPr>
            <w:tcW w:w="2975" w:type="dxa"/>
          </w:tcPr>
          <w:p w14:paraId="4ED4E7AC" w14:textId="77777777" w:rsidR="004B3F04" w:rsidRDefault="004B3F04" w:rsidP="000659BE">
            <w:pPr>
              <w:pStyle w:val="TableText"/>
            </w:pPr>
          </w:p>
        </w:tc>
      </w:tr>
      <w:tr w:rsidR="004B3F04" w14:paraId="4B3E0DA0" w14:textId="77777777" w:rsidTr="000659BE">
        <w:trPr>
          <w:jc w:val="center"/>
        </w:trPr>
        <w:tc>
          <w:tcPr>
            <w:tcW w:w="3345" w:type="dxa"/>
          </w:tcPr>
          <w:p w14:paraId="2161D7A5" w14:textId="77777777" w:rsidR="004B3F04" w:rsidRDefault="004B3F04" w:rsidP="000659BE">
            <w:pPr>
              <w:pStyle w:val="TableText"/>
            </w:pPr>
            <w:r>
              <w:tab/>
            </w:r>
            <w:r>
              <w:tab/>
              <w:t>@valueSet</w:t>
            </w:r>
          </w:p>
        </w:tc>
        <w:tc>
          <w:tcPr>
            <w:tcW w:w="720" w:type="dxa"/>
          </w:tcPr>
          <w:p w14:paraId="419A9647" w14:textId="77777777" w:rsidR="004B3F04" w:rsidRDefault="004B3F04" w:rsidP="000659BE">
            <w:pPr>
              <w:pStyle w:val="TableText"/>
            </w:pPr>
            <w:r>
              <w:t>0..1</w:t>
            </w:r>
          </w:p>
        </w:tc>
        <w:tc>
          <w:tcPr>
            <w:tcW w:w="1152" w:type="dxa"/>
          </w:tcPr>
          <w:p w14:paraId="62840A9E" w14:textId="77777777" w:rsidR="004B3F04" w:rsidRDefault="004B3F04" w:rsidP="000659BE">
            <w:pPr>
              <w:pStyle w:val="TableText"/>
            </w:pPr>
            <w:r>
              <w:t>SHOULD</w:t>
            </w:r>
          </w:p>
        </w:tc>
        <w:tc>
          <w:tcPr>
            <w:tcW w:w="864" w:type="dxa"/>
          </w:tcPr>
          <w:p w14:paraId="7E982DA8" w14:textId="77777777" w:rsidR="004B3F04" w:rsidRDefault="004B3F04" w:rsidP="000659BE">
            <w:pPr>
              <w:pStyle w:val="TableText"/>
            </w:pPr>
          </w:p>
        </w:tc>
        <w:tc>
          <w:tcPr>
            <w:tcW w:w="1104" w:type="dxa"/>
          </w:tcPr>
          <w:p w14:paraId="2F1C7334" w14:textId="77777777" w:rsidR="004B3F04" w:rsidRDefault="006C736C" w:rsidP="000659BE">
            <w:pPr>
              <w:pStyle w:val="TableText"/>
            </w:pPr>
            <w:hyperlink w:anchor="C_4499-31460">
              <w:r w:rsidR="004B3F04">
                <w:rPr>
                  <w:rStyle w:val="HyperlinkText9pt"/>
                </w:rPr>
                <w:t>4499-31460</w:t>
              </w:r>
            </w:hyperlink>
          </w:p>
        </w:tc>
        <w:tc>
          <w:tcPr>
            <w:tcW w:w="2975" w:type="dxa"/>
          </w:tcPr>
          <w:p w14:paraId="717C5E64" w14:textId="77777777" w:rsidR="004B3F04" w:rsidRDefault="004B3F04" w:rsidP="000659BE">
            <w:pPr>
              <w:pStyle w:val="TableText"/>
            </w:pPr>
          </w:p>
        </w:tc>
      </w:tr>
      <w:tr w:rsidR="004B3F04" w14:paraId="709B8503" w14:textId="77777777" w:rsidTr="000659BE">
        <w:trPr>
          <w:jc w:val="center"/>
        </w:trPr>
        <w:tc>
          <w:tcPr>
            <w:tcW w:w="3345" w:type="dxa"/>
          </w:tcPr>
          <w:p w14:paraId="269D9129" w14:textId="77777777" w:rsidR="004B3F04" w:rsidRDefault="004B3F04" w:rsidP="000659BE">
            <w:pPr>
              <w:pStyle w:val="TableText"/>
            </w:pPr>
            <w:r>
              <w:tab/>
              <w:t>targetSiteCode</w:t>
            </w:r>
          </w:p>
        </w:tc>
        <w:tc>
          <w:tcPr>
            <w:tcW w:w="720" w:type="dxa"/>
          </w:tcPr>
          <w:p w14:paraId="05D6AA2A" w14:textId="77777777" w:rsidR="004B3F04" w:rsidRDefault="004B3F04" w:rsidP="000659BE">
            <w:pPr>
              <w:pStyle w:val="TableText"/>
            </w:pPr>
            <w:r>
              <w:t>0..1</w:t>
            </w:r>
          </w:p>
        </w:tc>
        <w:tc>
          <w:tcPr>
            <w:tcW w:w="1152" w:type="dxa"/>
          </w:tcPr>
          <w:p w14:paraId="174ABFB0" w14:textId="77777777" w:rsidR="004B3F04" w:rsidRDefault="004B3F04" w:rsidP="000659BE">
            <w:pPr>
              <w:pStyle w:val="TableText"/>
            </w:pPr>
            <w:r>
              <w:t>MAY</w:t>
            </w:r>
          </w:p>
        </w:tc>
        <w:tc>
          <w:tcPr>
            <w:tcW w:w="864" w:type="dxa"/>
          </w:tcPr>
          <w:p w14:paraId="29A87FC8" w14:textId="77777777" w:rsidR="004B3F04" w:rsidRDefault="004B3F04" w:rsidP="000659BE">
            <w:pPr>
              <w:pStyle w:val="TableText"/>
            </w:pPr>
          </w:p>
        </w:tc>
        <w:tc>
          <w:tcPr>
            <w:tcW w:w="1104" w:type="dxa"/>
          </w:tcPr>
          <w:p w14:paraId="403AE204" w14:textId="77777777" w:rsidR="004B3F04" w:rsidRDefault="006C736C" w:rsidP="000659BE">
            <w:pPr>
              <w:pStyle w:val="TableText"/>
            </w:pPr>
            <w:hyperlink w:anchor="C_4499-31464">
              <w:r w:rsidR="004B3F04">
                <w:rPr>
                  <w:rStyle w:val="HyperlinkText9pt"/>
                </w:rPr>
                <w:t>4499-31464</w:t>
              </w:r>
            </w:hyperlink>
          </w:p>
        </w:tc>
        <w:tc>
          <w:tcPr>
            <w:tcW w:w="2975" w:type="dxa"/>
          </w:tcPr>
          <w:p w14:paraId="2DFD7C6F" w14:textId="77777777" w:rsidR="004B3F04" w:rsidRDefault="004B3F04" w:rsidP="000659BE">
            <w:pPr>
              <w:pStyle w:val="TableText"/>
            </w:pPr>
          </w:p>
        </w:tc>
      </w:tr>
      <w:tr w:rsidR="004B3F04" w14:paraId="1424F015" w14:textId="77777777" w:rsidTr="000659BE">
        <w:trPr>
          <w:jc w:val="center"/>
        </w:trPr>
        <w:tc>
          <w:tcPr>
            <w:tcW w:w="3345" w:type="dxa"/>
          </w:tcPr>
          <w:p w14:paraId="194ACA5D" w14:textId="77777777" w:rsidR="004B3F04" w:rsidRDefault="004B3F04" w:rsidP="000659BE">
            <w:pPr>
              <w:pStyle w:val="TableText"/>
            </w:pPr>
            <w:r>
              <w:tab/>
            </w:r>
            <w:r>
              <w:tab/>
              <w:t>item</w:t>
            </w:r>
          </w:p>
        </w:tc>
        <w:tc>
          <w:tcPr>
            <w:tcW w:w="720" w:type="dxa"/>
          </w:tcPr>
          <w:p w14:paraId="65421871" w14:textId="77777777" w:rsidR="004B3F04" w:rsidRDefault="004B3F04" w:rsidP="000659BE">
            <w:pPr>
              <w:pStyle w:val="TableText"/>
            </w:pPr>
            <w:r>
              <w:t>0..1</w:t>
            </w:r>
          </w:p>
        </w:tc>
        <w:tc>
          <w:tcPr>
            <w:tcW w:w="1152" w:type="dxa"/>
          </w:tcPr>
          <w:p w14:paraId="33B08BE8" w14:textId="77777777" w:rsidR="004B3F04" w:rsidRDefault="004B3F04" w:rsidP="000659BE">
            <w:pPr>
              <w:pStyle w:val="TableText"/>
            </w:pPr>
            <w:r>
              <w:t>SHOULD</w:t>
            </w:r>
          </w:p>
        </w:tc>
        <w:tc>
          <w:tcPr>
            <w:tcW w:w="864" w:type="dxa"/>
          </w:tcPr>
          <w:p w14:paraId="16F4097E" w14:textId="77777777" w:rsidR="004B3F04" w:rsidRDefault="004B3F04" w:rsidP="000659BE">
            <w:pPr>
              <w:pStyle w:val="TableText"/>
            </w:pPr>
          </w:p>
        </w:tc>
        <w:tc>
          <w:tcPr>
            <w:tcW w:w="1104" w:type="dxa"/>
          </w:tcPr>
          <w:p w14:paraId="2B1CE1D2" w14:textId="77777777" w:rsidR="004B3F04" w:rsidRDefault="006C736C" w:rsidP="000659BE">
            <w:pPr>
              <w:pStyle w:val="TableText"/>
            </w:pPr>
            <w:hyperlink w:anchor="C_4499-31465">
              <w:r w:rsidR="004B3F04">
                <w:rPr>
                  <w:rStyle w:val="HyperlinkText9pt"/>
                </w:rPr>
                <w:t>4499-31465</w:t>
              </w:r>
            </w:hyperlink>
          </w:p>
        </w:tc>
        <w:tc>
          <w:tcPr>
            <w:tcW w:w="2975" w:type="dxa"/>
          </w:tcPr>
          <w:p w14:paraId="0E0FEDDD" w14:textId="77777777" w:rsidR="004B3F04" w:rsidRDefault="004B3F04" w:rsidP="000659BE">
            <w:pPr>
              <w:pStyle w:val="TableText"/>
            </w:pPr>
          </w:p>
        </w:tc>
      </w:tr>
      <w:tr w:rsidR="004B3F04" w14:paraId="568EE225" w14:textId="77777777" w:rsidTr="000659BE">
        <w:trPr>
          <w:jc w:val="center"/>
        </w:trPr>
        <w:tc>
          <w:tcPr>
            <w:tcW w:w="3345" w:type="dxa"/>
          </w:tcPr>
          <w:p w14:paraId="681B2354" w14:textId="77777777" w:rsidR="004B3F04" w:rsidRDefault="004B3F04" w:rsidP="000659BE">
            <w:pPr>
              <w:pStyle w:val="TableText"/>
            </w:pPr>
            <w:r>
              <w:tab/>
            </w:r>
            <w:r>
              <w:tab/>
            </w:r>
            <w:r>
              <w:tab/>
              <w:t>@valueSet</w:t>
            </w:r>
          </w:p>
        </w:tc>
        <w:tc>
          <w:tcPr>
            <w:tcW w:w="720" w:type="dxa"/>
          </w:tcPr>
          <w:p w14:paraId="74273537" w14:textId="77777777" w:rsidR="004B3F04" w:rsidRDefault="004B3F04" w:rsidP="000659BE">
            <w:pPr>
              <w:pStyle w:val="TableText"/>
            </w:pPr>
            <w:r>
              <w:t>0..1</w:t>
            </w:r>
          </w:p>
        </w:tc>
        <w:tc>
          <w:tcPr>
            <w:tcW w:w="1152" w:type="dxa"/>
          </w:tcPr>
          <w:p w14:paraId="1F3167CF" w14:textId="77777777" w:rsidR="004B3F04" w:rsidRDefault="004B3F04" w:rsidP="000659BE">
            <w:pPr>
              <w:pStyle w:val="TableText"/>
            </w:pPr>
            <w:r>
              <w:t>SHOULD</w:t>
            </w:r>
          </w:p>
        </w:tc>
        <w:tc>
          <w:tcPr>
            <w:tcW w:w="864" w:type="dxa"/>
          </w:tcPr>
          <w:p w14:paraId="4568282C" w14:textId="77777777" w:rsidR="004B3F04" w:rsidRDefault="004B3F04" w:rsidP="000659BE">
            <w:pPr>
              <w:pStyle w:val="TableText"/>
            </w:pPr>
          </w:p>
        </w:tc>
        <w:tc>
          <w:tcPr>
            <w:tcW w:w="1104" w:type="dxa"/>
          </w:tcPr>
          <w:p w14:paraId="47D9EDC3" w14:textId="77777777" w:rsidR="004B3F04" w:rsidRDefault="006C736C" w:rsidP="000659BE">
            <w:pPr>
              <w:pStyle w:val="TableText"/>
            </w:pPr>
            <w:hyperlink w:anchor="C_4499-31466">
              <w:r w:rsidR="004B3F04">
                <w:rPr>
                  <w:rStyle w:val="HyperlinkText9pt"/>
                </w:rPr>
                <w:t>4499-31466</w:t>
              </w:r>
            </w:hyperlink>
          </w:p>
        </w:tc>
        <w:tc>
          <w:tcPr>
            <w:tcW w:w="2975" w:type="dxa"/>
          </w:tcPr>
          <w:p w14:paraId="0E831A26" w14:textId="77777777" w:rsidR="004B3F04" w:rsidRDefault="004B3F04" w:rsidP="000659BE">
            <w:pPr>
              <w:pStyle w:val="TableText"/>
            </w:pPr>
          </w:p>
        </w:tc>
      </w:tr>
      <w:tr w:rsidR="004B3F04" w14:paraId="37F8002A" w14:textId="77777777" w:rsidTr="000659BE">
        <w:trPr>
          <w:jc w:val="center"/>
        </w:trPr>
        <w:tc>
          <w:tcPr>
            <w:tcW w:w="3345" w:type="dxa"/>
          </w:tcPr>
          <w:p w14:paraId="42868413" w14:textId="77777777" w:rsidR="004B3F04" w:rsidRDefault="004B3F04" w:rsidP="000659BE">
            <w:pPr>
              <w:pStyle w:val="TableText"/>
            </w:pPr>
            <w:r>
              <w:tab/>
              <w:t>participation</w:t>
            </w:r>
          </w:p>
        </w:tc>
        <w:tc>
          <w:tcPr>
            <w:tcW w:w="720" w:type="dxa"/>
          </w:tcPr>
          <w:p w14:paraId="3D85B68D" w14:textId="77777777" w:rsidR="004B3F04" w:rsidRDefault="004B3F04" w:rsidP="000659BE">
            <w:pPr>
              <w:pStyle w:val="TableText"/>
            </w:pPr>
            <w:r>
              <w:t>0..1</w:t>
            </w:r>
          </w:p>
        </w:tc>
        <w:tc>
          <w:tcPr>
            <w:tcW w:w="1152" w:type="dxa"/>
          </w:tcPr>
          <w:p w14:paraId="4DB91D68" w14:textId="77777777" w:rsidR="004B3F04" w:rsidRDefault="004B3F04" w:rsidP="000659BE">
            <w:pPr>
              <w:pStyle w:val="TableText"/>
            </w:pPr>
            <w:r>
              <w:t>MAY</w:t>
            </w:r>
          </w:p>
        </w:tc>
        <w:tc>
          <w:tcPr>
            <w:tcW w:w="864" w:type="dxa"/>
          </w:tcPr>
          <w:p w14:paraId="51AA04FC" w14:textId="77777777" w:rsidR="004B3F04" w:rsidRDefault="004B3F04" w:rsidP="000659BE">
            <w:pPr>
              <w:pStyle w:val="TableText"/>
            </w:pPr>
          </w:p>
        </w:tc>
        <w:tc>
          <w:tcPr>
            <w:tcW w:w="1104" w:type="dxa"/>
          </w:tcPr>
          <w:p w14:paraId="028E0819" w14:textId="77777777" w:rsidR="004B3F04" w:rsidRDefault="006C736C" w:rsidP="000659BE">
            <w:pPr>
              <w:pStyle w:val="TableText"/>
            </w:pPr>
            <w:hyperlink w:anchor="C_4499-34458">
              <w:r w:rsidR="004B3F04">
                <w:rPr>
                  <w:rStyle w:val="HyperlinkText9pt"/>
                </w:rPr>
                <w:t>4499-34458</w:t>
              </w:r>
            </w:hyperlink>
          </w:p>
        </w:tc>
        <w:tc>
          <w:tcPr>
            <w:tcW w:w="2975" w:type="dxa"/>
          </w:tcPr>
          <w:p w14:paraId="1DD964AD" w14:textId="77777777" w:rsidR="004B3F04" w:rsidRDefault="004B3F04" w:rsidP="000659BE">
            <w:pPr>
              <w:pStyle w:val="TableText"/>
            </w:pPr>
          </w:p>
        </w:tc>
      </w:tr>
      <w:tr w:rsidR="004B3F04" w14:paraId="57BBFE7B" w14:textId="77777777" w:rsidTr="000659BE">
        <w:trPr>
          <w:jc w:val="center"/>
        </w:trPr>
        <w:tc>
          <w:tcPr>
            <w:tcW w:w="3345" w:type="dxa"/>
          </w:tcPr>
          <w:p w14:paraId="402B2865" w14:textId="77777777" w:rsidR="004B3F04" w:rsidRDefault="004B3F04" w:rsidP="000659BE">
            <w:pPr>
              <w:pStyle w:val="TableText"/>
            </w:pPr>
            <w:r>
              <w:tab/>
            </w:r>
            <w:r>
              <w:tab/>
              <w:t>@typeCode</w:t>
            </w:r>
          </w:p>
        </w:tc>
        <w:tc>
          <w:tcPr>
            <w:tcW w:w="720" w:type="dxa"/>
          </w:tcPr>
          <w:p w14:paraId="52B97C10" w14:textId="77777777" w:rsidR="004B3F04" w:rsidRDefault="004B3F04" w:rsidP="000659BE">
            <w:pPr>
              <w:pStyle w:val="TableText"/>
            </w:pPr>
            <w:r>
              <w:t>1..1</w:t>
            </w:r>
          </w:p>
        </w:tc>
        <w:tc>
          <w:tcPr>
            <w:tcW w:w="1152" w:type="dxa"/>
          </w:tcPr>
          <w:p w14:paraId="30D955B1" w14:textId="77777777" w:rsidR="004B3F04" w:rsidRDefault="004B3F04" w:rsidP="000659BE">
            <w:pPr>
              <w:pStyle w:val="TableText"/>
            </w:pPr>
            <w:r>
              <w:t>SHALL</w:t>
            </w:r>
          </w:p>
        </w:tc>
        <w:tc>
          <w:tcPr>
            <w:tcW w:w="864" w:type="dxa"/>
          </w:tcPr>
          <w:p w14:paraId="1CB94603" w14:textId="77777777" w:rsidR="004B3F04" w:rsidRDefault="004B3F04" w:rsidP="000659BE">
            <w:pPr>
              <w:pStyle w:val="TableText"/>
            </w:pPr>
          </w:p>
        </w:tc>
        <w:tc>
          <w:tcPr>
            <w:tcW w:w="1104" w:type="dxa"/>
          </w:tcPr>
          <w:p w14:paraId="0ABFAB59" w14:textId="77777777" w:rsidR="004B3F04" w:rsidRDefault="006C736C" w:rsidP="000659BE">
            <w:pPr>
              <w:pStyle w:val="TableText"/>
            </w:pPr>
            <w:hyperlink w:anchor="C_4499-34461">
              <w:r w:rsidR="004B3F04">
                <w:rPr>
                  <w:rStyle w:val="HyperlinkText9pt"/>
                </w:rPr>
                <w:t>4499-34461</w:t>
              </w:r>
            </w:hyperlink>
          </w:p>
        </w:tc>
        <w:tc>
          <w:tcPr>
            <w:tcW w:w="2975" w:type="dxa"/>
          </w:tcPr>
          <w:p w14:paraId="761D2908" w14:textId="77777777" w:rsidR="004B3F04" w:rsidRDefault="004B3F04" w:rsidP="000659BE">
            <w:pPr>
              <w:pStyle w:val="TableText"/>
            </w:pPr>
            <w:r>
              <w:t>AUT</w:t>
            </w:r>
          </w:p>
        </w:tc>
      </w:tr>
      <w:tr w:rsidR="004B3F04" w14:paraId="55F28828" w14:textId="77777777" w:rsidTr="000659BE">
        <w:trPr>
          <w:jc w:val="center"/>
        </w:trPr>
        <w:tc>
          <w:tcPr>
            <w:tcW w:w="3345" w:type="dxa"/>
          </w:tcPr>
          <w:p w14:paraId="621EA825" w14:textId="77777777" w:rsidR="004B3F04" w:rsidRDefault="004B3F04" w:rsidP="000659BE">
            <w:pPr>
              <w:pStyle w:val="TableText"/>
            </w:pPr>
            <w:r>
              <w:lastRenderedPageBreak/>
              <w:tab/>
            </w:r>
            <w:r>
              <w:tab/>
              <w:t>time</w:t>
            </w:r>
          </w:p>
        </w:tc>
        <w:tc>
          <w:tcPr>
            <w:tcW w:w="720" w:type="dxa"/>
          </w:tcPr>
          <w:p w14:paraId="4D25901F" w14:textId="77777777" w:rsidR="004B3F04" w:rsidRDefault="004B3F04" w:rsidP="000659BE">
            <w:pPr>
              <w:pStyle w:val="TableText"/>
            </w:pPr>
            <w:r>
              <w:t>1..1</w:t>
            </w:r>
          </w:p>
        </w:tc>
        <w:tc>
          <w:tcPr>
            <w:tcW w:w="1152" w:type="dxa"/>
          </w:tcPr>
          <w:p w14:paraId="3516D8B1" w14:textId="77777777" w:rsidR="004B3F04" w:rsidRDefault="004B3F04" w:rsidP="000659BE">
            <w:pPr>
              <w:pStyle w:val="TableText"/>
            </w:pPr>
            <w:r>
              <w:t>SHALL</w:t>
            </w:r>
          </w:p>
        </w:tc>
        <w:tc>
          <w:tcPr>
            <w:tcW w:w="864" w:type="dxa"/>
          </w:tcPr>
          <w:p w14:paraId="4883D990" w14:textId="77777777" w:rsidR="004B3F04" w:rsidRDefault="004B3F04" w:rsidP="000659BE">
            <w:pPr>
              <w:pStyle w:val="TableText"/>
            </w:pPr>
          </w:p>
        </w:tc>
        <w:tc>
          <w:tcPr>
            <w:tcW w:w="1104" w:type="dxa"/>
          </w:tcPr>
          <w:p w14:paraId="053E4C4C" w14:textId="77777777" w:rsidR="004B3F04" w:rsidRDefault="006C736C" w:rsidP="000659BE">
            <w:pPr>
              <w:pStyle w:val="TableText"/>
            </w:pPr>
            <w:hyperlink w:anchor="C_4499-34459">
              <w:r w:rsidR="004B3F04">
                <w:rPr>
                  <w:rStyle w:val="HyperlinkText9pt"/>
                </w:rPr>
                <w:t>4499-34459</w:t>
              </w:r>
            </w:hyperlink>
          </w:p>
        </w:tc>
        <w:tc>
          <w:tcPr>
            <w:tcW w:w="2975" w:type="dxa"/>
          </w:tcPr>
          <w:p w14:paraId="4201B110" w14:textId="77777777" w:rsidR="004B3F04" w:rsidRDefault="004B3F04" w:rsidP="000659BE">
            <w:pPr>
              <w:pStyle w:val="TableText"/>
            </w:pPr>
          </w:p>
        </w:tc>
      </w:tr>
      <w:tr w:rsidR="004B3F04" w14:paraId="2957229C" w14:textId="77777777" w:rsidTr="000659BE">
        <w:trPr>
          <w:jc w:val="center"/>
        </w:trPr>
        <w:tc>
          <w:tcPr>
            <w:tcW w:w="3345" w:type="dxa"/>
          </w:tcPr>
          <w:p w14:paraId="545E3C19" w14:textId="77777777" w:rsidR="004B3F04" w:rsidRDefault="004B3F04" w:rsidP="000659BE">
            <w:pPr>
              <w:pStyle w:val="TableText"/>
            </w:pPr>
            <w:r>
              <w:tab/>
            </w:r>
            <w:r>
              <w:tab/>
            </w:r>
            <w:r>
              <w:tab/>
              <w:t>low</w:t>
            </w:r>
          </w:p>
        </w:tc>
        <w:tc>
          <w:tcPr>
            <w:tcW w:w="720" w:type="dxa"/>
          </w:tcPr>
          <w:p w14:paraId="3E34758E" w14:textId="77777777" w:rsidR="004B3F04" w:rsidRDefault="004B3F04" w:rsidP="000659BE">
            <w:pPr>
              <w:pStyle w:val="TableText"/>
            </w:pPr>
            <w:r>
              <w:t>1..1</w:t>
            </w:r>
          </w:p>
        </w:tc>
        <w:tc>
          <w:tcPr>
            <w:tcW w:w="1152" w:type="dxa"/>
          </w:tcPr>
          <w:p w14:paraId="7D8EA6B1" w14:textId="77777777" w:rsidR="004B3F04" w:rsidRDefault="004B3F04" w:rsidP="000659BE">
            <w:pPr>
              <w:pStyle w:val="TableText"/>
            </w:pPr>
            <w:r>
              <w:t>SHALL</w:t>
            </w:r>
          </w:p>
        </w:tc>
        <w:tc>
          <w:tcPr>
            <w:tcW w:w="864" w:type="dxa"/>
          </w:tcPr>
          <w:p w14:paraId="649DD9E5" w14:textId="77777777" w:rsidR="004B3F04" w:rsidRDefault="004B3F04" w:rsidP="000659BE">
            <w:pPr>
              <w:pStyle w:val="TableText"/>
            </w:pPr>
          </w:p>
        </w:tc>
        <w:tc>
          <w:tcPr>
            <w:tcW w:w="1104" w:type="dxa"/>
          </w:tcPr>
          <w:p w14:paraId="16BD214D" w14:textId="77777777" w:rsidR="004B3F04" w:rsidRDefault="006C736C" w:rsidP="000659BE">
            <w:pPr>
              <w:pStyle w:val="TableText"/>
            </w:pPr>
            <w:hyperlink w:anchor="C_4499-34462">
              <w:r w:rsidR="004B3F04">
                <w:rPr>
                  <w:rStyle w:val="HyperlinkText9pt"/>
                </w:rPr>
                <w:t>4499-34462</w:t>
              </w:r>
            </w:hyperlink>
          </w:p>
        </w:tc>
        <w:tc>
          <w:tcPr>
            <w:tcW w:w="2975" w:type="dxa"/>
          </w:tcPr>
          <w:p w14:paraId="70B34B28" w14:textId="77777777" w:rsidR="004B3F04" w:rsidRDefault="004B3F04" w:rsidP="000659BE">
            <w:pPr>
              <w:pStyle w:val="TableText"/>
            </w:pPr>
          </w:p>
        </w:tc>
      </w:tr>
      <w:tr w:rsidR="004B3F04" w14:paraId="7E5BCC05" w14:textId="77777777" w:rsidTr="000659BE">
        <w:trPr>
          <w:jc w:val="center"/>
        </w:trPr>
        <w:tc>
          <w:tcPr>
            <w:tcW w:w="3345" w:type="dxa"/>
          </w:tcPr>
          <w:p w14:paraId="0ED795DD" w14:textId="77777777" w:rsidR="004B3F04" w:rsidRDefault="004B3F04" w:rsidP="000659BE">
            <w:pPr>
              <w:pStyle w:val="TableText"/>
            </w:pPr>
            <w:r>
              <w:tab/>
            </w:r>
            <w:r>
              <w:tab/>
              <w:t>role</w:t>
            </w:r>
          </w:p>
        </w:tc>
        <w:tc>
          <w:tcPr>
            <w:tcW w:w="720" w:type="dxa"/>
          </w:tcPr>
          <w:p w14:paraId="7F9CF4EE" w14:textId="77777777" w:rsidR="004B3F04" w:rsidRDefault="004B3F04" w:rsidP="000659BE">
            <w:pPr>
              <w:pStyle w:val="TableText"/>
            </w:pPr>
            <w:r>
              <w:t>1..1</w:t>
            </w:r>
          </w:p>
        </w:tc>
        <w:tc>
          <w:tcPr>
            <w:tcW w:w="1152" w:type="dxa"/>
          </w:tcPr>
          <w:p w14:paraId="436D50C3" w14:textId="77777777" w:rsidR="004B3F04" w:rsidRDefault="004B3F04" w:rsidP="000659BE">
            <w:pPr>
              <w:pStyle w:val="TableText"/>
            </w:pPr>
            <w:r>
              <w:t>SHALL</w:t>
            </w:r>
          </w:p>
        </w:tc>
        <w:tc>
          <w:tcPr>
            <w:tcW w:w="864" w:type="dxa"/>
          </w:tcPr>
          <w:p w14:paraId="53C01DE2" w14:textId="77777777" w:rsidR="004B3F04" w:rsidRDefault="004B3F04" w:rsidP="000659BE">
            <w:pPr>
              <w:pStyle w:val="TableText"/>
            </w:pPr>
          </w:p>
        </w:tc>
        <w:tc>
          <w:tcPr>
            <w:tcW w:w="1104" w:type="dxa"/>
          </w:tcPr>
          <w:p w14:paraId="0C47472A" w14:textId="77777777" w:rsidR="004B3F04" w:rsidRDefault="006C736C" w:rsidP="000659BE">
            <w:pPr>
              <w:pStyle w:val="TableText"/>
            </w:pPr>
            <w:hyperlink w:anchor="C_4499-34460">
              <w:r w:rsidR="004B3F04">
                <w:rPr>
                  <w:rStyle w:val="HyperlinkText9pt"/>
                </w:rPr>
                <w:t>4499-34460</w:t>
              </w:r>
            </w:hyperlink>
          </w:p>
        </w:tc>
        <w:tc>
          <w:tcPr>
            <w:tcW w:w="2975" w:type="dxa"/>
          </w:tcPr>
          <w:p w14:paraId="2581C47E" w14:textId="77777777" w:rsidR="004B3F04" w:rsidRDefault="004B3F04" w:rsidP="000659BE">
            <w:pPr>
              <w:pStyle w:val="TableText"/>
            </w:pPr>
          </w:p>
        </w:tc>
      </w:tr>
      <w:tr w:rsidR="004B3F04" w14:paraId="0C3CB0B8" w14:textId="77777777" w:rsidTr="000659BE">
        <w:trPr>
          <w:jc w:val="center"/>
        </w:trPr>
        <w:tc>
          <w:tcPr>
            <w:tcW w:w="3345" w:type="dxa"/>
          </w:tcPr>
          <w:p w14:paraId="22AEC924" w14:textId="77777777" w:rsidR="004B3F04" w:rsidRDefault="004B3F04" w:rsidP="000659BE">
            <w:pPr>
              <w:pStyle w:val="TableText"/>
            </w:pPr>
            <w:r>
              <w:tab/>
            </w:r>
            <w:r>
              <w:tab/>
            </w:r>
            <w:r>
              <w:tab/>
              <w:t>@classCode</w:t>
            </w:r>
          </w:p>
        </w:tc>
        <w:tc>
          <w:tcPr>
            <w:tcW w:w="720" w:type="dxa"/>
          </w:tcPr>
          <w:p w14:paraId="26671E28" w14:textId="77777777" w:rsidR="004B3F04" w:rsidRDefault="004B3F04" w:rsidP="000659BE">
            <w:pPr>
              <w:pStyle w:val="TableText"/>
            </w:pPr>
            <w:r>
              <w:t>1..1</w:t>
            </w:r>
          </w:p>
        </w:tc>
        <w:tc>
          <w:tcPr>
            <w:tcW w:w="1152" w:type="dxa"/>
          </w:tcPr>
          <w:p w14:paraId="5CFCA139" w14:textId="77777777" w:rsidR="004B3F04" w:rsidRDefault="004B3F04" w:rsidP="000659BE">
            <w:pPr>
              <w:pStyle w:val="TableText"/>
            </w:pPr>
            <w:r>
              <w:t>SHALL</w:t>
            </w:r>
          </w:p>
        </w:tc>
        <w:tc>
          <w:tcPr>
            <w:tcW w:w="864" w:type="dxa"/>
          </w:tcPr>
          <w:p w14:paraId="62C1E67D" w14:textId="77777777" w:rsidR="004B3F04" w:rsidRDefault="004B3F04" w:rsidP="000659BE">
            <w:pPr>
              <w:pStyle w:val="TableText"/>
            </w:pPr>
          </w:p>
        </w:tc>
        <w:tc>
          <w:tcPr>
            <w:tcW w:w="1104" w:type="dxa"/>
          </w:tcPr>
          <w:p w14:paraId="43B440FF" w14:textId="77777777" w:rsidR="004B3F04" w:rsidRDefault="006C736C" w:rsidP="000659BE">
            <w:pPr>
              <w:pStyle w:val="TableText"/>
            </w:pPr>
            <w:hyperlink w:anchor="C_4499-34463">
              <w:r w:rsidR="004B3F04">
                <w:rPr>
                  <w:rStyle w:val="HyperlinkText9pt"/>
                </w:rPr>
                <w:t>4499-34463</w:t>
              </w:r>
            </w:hyperlink>
          </w:p>
        </w:tc>
        <w:tc>
          <w:tcPr>
            <w:tcW w:w="2975" w:type="dxa"/>
          </w:tcPr>
          <w:p w14:paraId="752E4C94" w14:textId="77777777" w:rsidR="004B3F04" w:rsidRDefault="004B3F04" w:rsidP="000659BE">
            <w:pPr>
              <w:pStyle w:val="TableText"/>
            </w:pPr>
            <w:r>
              <w:t>urn:oid:2.16.840.1.113883.5.110 (HL7RoleClass) = ROL</w:t>
            </w:r>
          </w:p>
        </w:tc>
      </w:tr>
      <w:tr w:rsidR="004B3F04" w14:paraId="77C723F8" w14:textId="77777777" w:rsidTr="000659BE">
        <w:trPr>
          <w:jc w:val="center"/>
        </w:trPr>
        <w:tc>
          <w:tcPr>
            <w:tcW w:w="3345" w:type="dxa"/>
          </w:tcPr>
          <w:p w14:paraId="0F544C80" w14:textId="77777777" w:rsidR="004B3F04" w:rsidRDefault="004B3F04" w:rsidP="000659BE">
            <w:pPr>
              <w:pStyle w:val="TableText"/>
            </w:pPr>
            <w:r>
              <w:tab/>
            </w:r>
            <w:r>
              <w:tab/>
            </w:r>
            <w:r>
              <w:tab/>
              <w:t>id</w:t>
            </w:r>
          </w:p>
        </w:tc>
        <w:tc>
          <w:tcPr>
            <w:tcW w:w="720" w:type="dxa"/>
          </w:tcPr>
          <w:p w14:paraId="3007932F" w14:textId="77777777" w:rsidR="004B3F04" w:rsidRDefault="004B3F04" w:rsidP="000659BE">
            <w:pPr>
              <w:pStyle w:val="TableText"/>
            </w:pPr>
            <w:r>
              <w:t>0..1</w:t>
            </w:r>
          </w:p>
        </w:tc>
        <w:tc>
          <w:tcPr>
            <w:tcW w:w="1152" w:type="dxa"/>
          </w:tcPr>
          <w:p w14:paraId="2DA62CE5" w14:textId="77777777" w:rsidR="004B3F04" w:rsidRDefault="004B3F04" w:rsidP="000659BE">
            <w:pPr>
              <w:pStyle w:val="TableText"/>
            </w:pPr>
            <w:r>
              <w:t>MAY</w:t>
            </w:r>
          </w:p>
        </w:tc>
        <w:tc>
          <w:tcPr>
            <w:tcW w:w="864" w:type="dxa"/>
          </w:tcPr>
          <w:p w14:paraId="5B151738" w14:textId="77777777" w:rsidR="004B3F04" w:rsidRDefault="004B3F04" w:rsidP="000659BE">
            <w:pPr>
              <w:pStyle w:val="TableText"/>
            </w:pPr>
          </w:p>
        </w:tc>
        <w:tc>
          <w:tcPr>
            <w:tcW w:w="1104" w:type="dxa"/>
          </w:tcPr>
          <w:p w14:paraId="5328AADD" w14:textId="77777777" w:rsidR="004B3F04" w:rsidRDefault="006C736C" w:rsidP="000659BE">
            <w:pPr>
              <w:pStyle w:val="TableText"/>
            </w:pPr>
            <w:hyperlink w:anchor="C_4499-34464">
              <w:r w:rsidR="004B3F04">
                <w:rPr>
                  <w:rStyle w:val="HyperlinkText9pt"/>
                </w:rPr>
                <w:t>4499-34464</w:t>
              </w:r>
            </w:hyperlink>
          </w:p>
        </w:tc>
        <w:tc>
          <w:tcPr>
            <w:tcW w:w="2975" w:type="dxa"/>
          </w:tcPr>
          <w:p w14:paraId="5A2FD339" w14:textId="77777777" w:rsidR="004B3F04" w:rsidRDefault="004B3F04" w:rsidP="000659BE">
            <w:pPr>
              <w:pStyle w:val="TableText"/>
            </w:pPr>
          </w:p>
        </w:tc>
      </w:tr>
      <w:tr w:rsidR="004B3F04" w14:paraId="5010F2B6" w14:textId="77777777" w:rsidTr="000659BE">
        <w:trPr>
          <w:jc w:val="center"/>
        </w:trPr>
        <w:tc>
          <w:tcPr>
            <w:tcW w:w="3345" w:type="dxa"/>
          </w:tcPr>
          <w:p w14:paraId="2DBBE15F" w14:textId="77777777" w:rsidR="004B3F04" w:rsidRDefault="004B3F04" w:rsidP="000659BE">
            <w:pPr>
              <w:pStyle w:val="TableText"/>
            </w:pPr>
            <w:r>
              <w:tab/>
              <w:t>participation</w:t>
            </w:r>
          </w:p>
        </w:tc>
        <w:tc>
          <w:tcPr>
            <w:tcW w:w="720" w:type="dxa"/>
          </w:tcPr>
          <w:p w14:paraId="1BC1D228" w14:textId="77777777" w:rsidR="004B3F04" w:rsidRDefault="004B3F04" w:rsidP="000659BE">
            <w:pPr>
              <w:pStyle w:val="TableText"/>
            </w:pPr>
            <w:r>
              <w:t>0..*</w:t>
            </w:r>
          </w:p>
        </w:tc>
        <w:tc>
          <w:tcPr>
            <w:tcW w:w="1152" w:type="dxa"/>
          </w:tcPr>
          <w:p w14:paraId="75A7F76F" w14:textId="77777777" w:rsidR="004B3F04" w:rsidRDefault="004B3F04" w:rsidP="000659BE">
            <w:pPr>
              <w:pStyle w:val="TableText"/>
            </w:pPr>
            <w:r>
              <w:t>MAY</w:t>
            </w:r>
          </w:p>
        </w:tc>
        <w:tc>
          <w:tcPr>
            <w:tcW w:w="864" w:type="dxa"/>
          </w:tcPr>
          <w:p w14:paraId="47CC524A" w14:textId="77777777" w:rsidR="004B3F04" w:rsidRDefault="004B3F04" w:rsidP="000659BE">
            <w:pPr>
              <w:pStyle w:val="TableText"/>
            </w:pPr>
          </w:p>
        </w:tc>
        <w:tc>
          <w:tcPr>
            <w:tcW w:w="1104" w:type="dxa"/>
          </w:tcPr>
          <w:p w14:paraId="047DA931" w14:textId="77777777" w:rsidR="004B3F04" w:rsidRDefault="006C736C" w:rsidP="000659BE">
            <w:pPr>
              <w:pStyle w:val="TableText"/>
            </w:pPr>
            <w:hyperlink w:anchor="C_4499-35478">
              <w:r w:rsidR="004B3F04">
                <w:rPr>
                  <w:rStyle w:val="HyperlinkText9pt"/>
                </w:rPr>
                <w:t>4499-35478</w:t>
              </w:r>
            </w:hyperlink>
          </w:p>
        </w:tc>
        <w:tc>
          <w:tcPr>
            <w:tcW w:w="2975" w:type="dxa"/>
          </w:tcPr>
          <w:p w14:paraId="63D07B24" w14:textId="77777777" w:rsidR="004B3F04" w:rsidRDefault="004B3F04" w:rsidP="000659BE">
            <w:pPr>
              <w:pStyle w:val="TableText"/>
            </w:pPr>
          </w:p>
        </w:tc>
      </w:tr>
      <w:tr w:rsidR="004B3F04" w14:paraId="012A71C4" w14:textId="77777777" w:rsidTr="000659BE">
        <w:trPr>
          <w:jc w:val="center"/>
        </w:trPr>
        <w:tc>
          <w:tcPr>
            <w:tcW w:w="3345" w:type="dxa"/>
          </w:tcPr>
          <w:p w14:paraId="353C19C4" w14:textId="77777777" w:rsidR="004B3F04" w:rsidRDefault="004B3F04" w:rsidP="000659BE">
            <w:pPr>
              <w:pStyle w:val="TableText"/>
            </w:pPr>
            <w:r>
              <w:tab/>
            </w:r>
            <w:r>
              <w:tab/>
              <w:t>@typeCode</w:t>
            </w:r>
          </w:p>
        </w:tc>
        <w:tc>
          <w:tcPr>
            <w:tcW w:w="720" w:type="dxa"/>
          </w:tcPr>
          <w:p w14:paraId="5DB55263" w14:textId="77777777" w:rsidR="004B3F04" w:rsidRDefault="004B3F04" w:rsidP="000659BE">
            <w:pPr>
              <w:pStyle w:val="TableText"/>
            </w:pPr>
            <w:r>
              <w:t>1..1</w:t>
            </w:r>
          </w:p>
        </w:tc>
        <w:tc>
          <w:tcPr>
            <w:tcW w:w="1152" w:type="dxa"/>
          </w:tcPr>
          <w:p w14:paraId="1026862C" w14:textId="77777777" w:rsidR="004B3F04" w:rsidRDefault="004B3F04" w:rsidP="000659BE">
            <w:pPr>
              <w:pStyle w:val="TableText"/>
            </w:pPr>
            <w:r>
              <w:t>SHALL</w:t>
            </w:r>
          </w:p>
        </w:tc>
        <w:tc>
          <w:tcPr>
            <w:tcW w:w="864" w:type="dxa"/>
          </w:tcPr>
          <w:p w14:paraId="30F5F02C" w14:textId="77777777" w:rsidR="004B3F04" w:rsidRDefault="004B3F04" w:rsidP="000659BE">
            <w:pPr>
              <w:pStyle w:val="TableText"/>
            </w:pPr>
          </w:p>
        </w:tc>
        <w:tc>
          <w:tcPr>
            <w:tcW w:w="1104" w:type="dxa"/>
          </w:tcPr>
          <w:p w14:paraId="660B8593" w14:textId="77777777" w:rsidR="004B3F04" w:rsidRDefault="006C736C" w:rsidP="000659BE">
            <w:pPr>
              <w:pStyle w:val="TableText"/>
            </w:pPr>
            <w:hyperlink w:anchor="C_4499-35482">
              <w:r w:rsidR="004B3F04">
                <w:rPr>
                  <w:rStyle w:val="HyperlinkText9pt"/>
                </w:rPr>
                <w:t>4499-35482</w:t>
              </w:r>
            </w:hyperlink>
          </w:p>
        </w:tc>
        <w:tc>
          <w:tcPr>
            <w:tcW w:w="2975" w:type="dxa"/>
          </w:tcPr>
          <w:p w14:paraId="63103E14" w14:textId="77777777" w:rsidR="004B3F04" w:rsidRDefault="004B3F04" w:rsidP="000659BE">
            <w:pPr>
              <w:pStyle w:val="TableText"/>
            </w:pPr>
            <w:r>
              <w:t>urn:oid:2.16.840.1.113883.5.90 (HL7ParticipationType) = PART</w:t>
            </w:r>
          </w:p>
        </w:tc>
      </w:tr>
      <w:tr w:rsidR="004B3F04" w14:paraId="5EA338EE" w14:textId="77777777" w:rsidTr="000659BE">
        <w:trPr>
          <w:jc w:val="center"/>
        </w:trPr>
        <w:tc>
          <w:tcPr>
            <w:tcW w:w="3345" w:type="dxa"/>
          </w:tcPr>
          <w:p w14:paraId="545B2047" w14:textId="77777777" w:rsidR="004B3F04" w:rsidRDefault="004B3F04" w:rsidP="000659BE">
            <w:pPr>
              <w:pStyle w:val="TableText"/>
            </w:pPr>
            <w:r>
              <w:tab/>
            </w:r>
            <w:r>
              <w:tab/>
              <w:t>role</w:t>
            </w:r>
          </w:p>
        </w:tc>
        <w:tc>
          <w:tcPr>
            <w:tcW w:w="720" w:type="dxa"/>
          </w:tcPr>
          <w:p w14:paraId="46F226D9" w14:textId="77777777" w:rsidR="004B3F04" w:rsidRDefault="004B3F04" w:rsidP="000659BE">
            <w:pPr>
              <w:pStyle w:val="TableText"/>
            </w:pPr>
            <w:r>
              <w:t>1..1</w:t>
            </w:r>
          </w:p>
        </w:tc>
        <w:tc>
          <w:tcPr>
            <w:tcW w:w="1152" w:type="dxa"/>
          </w:tcPr>
          <w:p w14:paraId="52C93D14" w14:textId="77777777" w:rsidR="004B3F04" w:rsidRDefault="004B3F04" w:rsidP="000659BE">
            <w:pPr>
              <w:pStyle w:val="TableText"/>
            </w:pPr>
            <w:r>
              <w:t>SHALL</w:t>
            </w:r>
          </w:p>
        </w:tc>
        <w:tc>
          <w:tcPr>
            <w:tcW w:w="864" w:type="dxa"/>
          </w:tcPr>
          <w:p w14:paraId="0D3917D6" w14:textId="77777777" w:rsidR="004B3F04" w:rsidRDefault="004B3F04" w:rsidP="000659BE">
            <w:pPr>
              <w:pStyle w:val="TableText"/>
            </w:pPr>
          </w:p>
        </w:tc>
        <w:tc>
          <w:tcPr>
            <w:tcW w:w="1104" w:type="dxa"/>
          </w:tcPr>
          <w:p w14:paraId="625431F9" w14:textId="77777777" w:rsidR="004B3F04" w:rsidRDefault="006C736C" w:rsidP="000659BE">
            <w:pPr>
              <w:pStyle w:val="TableText"/>
            </w:pPr>
            <w:hyperlink w:anchor="C_4499-36251">
              <w:r w:rsidR="004B3F04">
                <w:rPr>
                  <w:rStyle w:val="HyperlinkText9pt"/>
                </w:rPr>
                <w:t>4499-36251</w:t>
              </w:r>
            </w:hyperlink>
          </w:p>
        </w:tc>
        <w:tc>
          <w:tcPr>
            <w:tcW w:w="2975" w:type="dxa"/>
          </w:tcPr>
          <w:p w14:paraId="530E175D"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B3A7CA3" w14:textId="77777777" w:rsidTr="000659BE">
        <w:trPr>
          <w:jc w:val="center"/>
        </w:trPr>
        <w:tc>
          <w:tcPr>
            <w:tcW w:w="3345" w:type="dxa"/>
          </w:tcPr>
          <w:p w14:paraId="36CBDCC0" w14:textId="77777777" w:rsidR="004B3F04" w:rsidRDefault="004B3F04" w:rsidP="000659BE">
            <w:pPr>
              <w:pStyle w:val="TableText"/>
            </w:pPr>
            <w:r>
              <w:tab/>
              <w:t>participation</w:t>
            </w:r>
          </w:p>
        </w:tc>
        <w:tc>
          <w:tcPr>
            <w:tcW w:w="720" w:type="dxa"/>
          </w:tcPr>
          <w:p w14:paraId="45E086DE" w14:textId="77777777" w:rsidR="004B3F04" w:rsidRDefault="004B3F04" w:rsidP="000659BE">
            <w:pPr>
              <w:pStyle w:val="TableText"/>
            </w:pPr>
            <w:r>
              <w:t>0..*</w:t>
            </w:r>
          </w:p>
        </w:tc>
        <w:tc>
          <w:tcPr>
            <w:tcW w:w="1152" w:type="dxa"/>
          </w:tcPr>
          <w:p w14:paraId="51A2D9AD" w14:textId="77777777" w:rsidR="004B3F04" w:rsidRDefault="004B3F04" w:rsidP="000659BE">
            <w:pPr>
              <w:pStyle w:val="TableText"/>
            </w:pPr>
            <w:r>
              <w:t>MAY</w:t>
            </w:r>
          </w:p>
        </w:tc>
        <w:tc>
          <w:tcPr>
            <w:tcW w:w="864" w:type="dxa"/>
          </w:tcPr>
          <w:p w14:paraId="6F859251" w14:textId="77777777" w:rsidR="004B3F04" w:rsidRDefault="004B3F04" w:rsidP="000659BE">
            <w:pPr>
              <w:pStyle w:val="TableText"/>
            </w:pPr>
          </w:p>
        </w:tc>
        <w:tc>
          <w:tcPr>
            <w:tcW w:w="1104" w:type="dxa"/>
          </w:tcPr>
          <w:p w14:paraId="724B30C6" w14:textId="77777777" w:rsidR="004B3F04" w:rsidRDefault="006C736C" w:rsidP="000659BE">
            <w:pPr>
              <w:pStyle w:val="TableText"/>
            </w:pPr>
            <w:hyperlink w:anchor="C_4499-35480">
              <w:r w:rsidR="004B3F04">
                <w:rPr>
                  <w:rStyle w:val="HyperlinkText9pt"/>
                </w:rPr>
                <w:t>4499-35480</w:t>
              </w:r>
            </w:hyperlink>
          </w:p>
        </w:tc>
        <w:tc>
          <w:tcPr>
            <w:tcW w:w="2975" w:type="dxa"/>
          </w:tcPr>
          <w:p w14:paraId="499B05CE" w14:textId="77777777" w:rsidR="004B3F04" w:rsidRDefault="004B3F04" w:rsidP="000659BE">
            <w:pPr>
              <w:pStyle w:val="TableText"/>
            </w:pPr>
          </w:p>
        </w:tc>
      </w:tr>
      <w:tr w:rsidR="004B3F04" w14:paraId="73B60A37" w14:textId="77777777" w:rsidTr="000659BE">
        <w:trPr>
          <w:jc w:val="center"/>
        </w:trPr>
        <w:tc>
          <w:tcPr>
            <w:tcW w:w="3345" w:type="dxa"/>
          </w:tcPr>
          <w:p w14:paraId="6DCC5A05" w14:textId="77777777" w:rsidR="004B3F04" w:rsidRDefault="004B3F04" w:rsidP="000659BE">
            <w:pPr>
              <w:pStyle w:val="TableText"/>
            </w:pPr>
            <w:r>
              <w:tab/>
            </w:r>
            <w:r>
              <w:tab/>
              <w:t>@typeCode</w:t>
            </w:r>
          </w:p>
        </w:tc>
        <w:tc>
          <w:tcPr>
            <w:tcW w:w="720" w:type="dxa"/>
          </w:tcPr>
          <w:p w14:paraId="53A665BB" w14:textId="77777777" w:rsidR="004B3F04" w:rsidRDefault="004B3F04" w:rsidP="000659BE">
            <w:pPr>
              <w:pStyle w:val="TableText"/>
            </w:pPr>
            <w:r>
              <w:t>1..1</w:t>
            </w:r>
          </w:p>
        </w:tc>
        <w:tc>
          <w:tcPr>
            <w:tcW w:w="1152" w:type="dxa"/>
          </w:tcPr>
          <w:p w14:paraId="319990C6" w14:textId="77777777" w:rsidR="004B3F04" w:rsidRDefault="004B3F04" w:rsidP="000659BE">
            <w:pPr>
              <w:pStyle w:val="TableText"/>
            </w:pPr>
            <w:r>
              <w:t>SHALL</w:t>
            </w:r>
          </w:p>
        </w:tc>
        <w:tc>
          <w:tcPr>
            <w:tcW w:w="864" w:type="dxa"/>
          </w:tcPr>
          <w:p w14:paraId="6B53CD99" w14:textId="77777777" w:rsidR="004B3F04" w:rsidRDefault="004B3F04" w:rsidP="000659BE">
            <w:pPr>
              <w:pStyle w:val="TableText"/>
            </w:pPr>
          </w:p>
        </w:tc>
        <w:tc>
          <w:tcPr>
            <w:tcW w:w="1104" w:type="dxa"/>
          </w:tcPr>
          <w:p w14:paraId="09036657" w14:textId="77777777" w:rsidR="004B3F04" w:rsidRDefault="006C736C" w:rsidP="000659BE">
            <w:pPr>
              <w:pStyle w:val="TableText"/>
            </w:pPr>
            <w:hyperlink w:anchor="C_4499-35483">
              <w:r w:rsidR="004B3F04">
                <w:rPr>
                  <w:rStyle w:val="HyperlinkText9pt"/>
                </w:rPr>
                <w:t>4499-35483</w:t>
              </w:r>
            </w:hyperlink>
          </w:p>
        </w:tc>
        <w:tc>
          <w:tcPr>
            <w:tcW w:w="2975" w:type="dxa"/>
          </w:tcPr>
          <w:p w14:paraId="6279BF8A" w14:textId="77777777" w:rsidR="004B3F04" w:rsidRDefault="004B3F04" w:rsidP="000659BE">
            <w:pPr>
              <w:pStyle w:val="TableText"/>
            </w:pPr>
            <w:r>
              <w:t>urn:oid:2.16.840.1.113883.5.90 (HL7ParticipationType) = PART</w:t>
            </w:r>
          </w:p>
        </w:tc>
      </w:tr>
      <w:tr w:rsidR="004B3F04" w14:paraId="5414A490" w14:textId="77777777" w:rsidTr="000659BE">
        <w:trPr>
          <w:jc w:val="center"/>
        </w:trPr>
        <w:tc>
          <w:tcPr>
            <w:tcW w:w="3345" w:type="dxa"/>
          </w:tcPr>
          <w:p w14:paraId="29B2CE34" w14:textId="77777777" w:rsidR="004B3F04" w:rsidRDefault="004B3F04" w:rsidP="000659BE">
            <w:pPr>
              <w:pStyle w:val="TableText"/>
            </w:pPr>
            <w:r>
              <w:tab/>
            </w:r>
            <w:r>
              <w:tab/>
              <w:t>role</w:t>
            </w:r>
          </w:p>
        </w:tc>
        <w:tc>
          <w:tcPr>
            <w:tcW w:w="720" w:type="dxa"/>
          </w:tcPr>
          <w:p w14:paraId="4B9D5BDC" w14:textId="77777777" w:rsidR="004B3F04" w:rsidRDefault="004B3F04" w:rsidP="000659BE">
            <w:pPr>
              <w:pStyle w:val="TableText"/>
            </w:pPr>
            <w:r>
              <w:t>1..1</w:t>
            </w:r>
          </w:p>
        </w:tc>
        <w:tc>
          <w:tcPr>
            <w:tcW w:w="1152" w:type="dxa"/>
          </w:tcPr>
          <w:p w14:paraId="6ED9DEE3" w14:textId="77777777" w:rsidR="004B3F04" w:rsidRDefault="004B3F04" w:rsidP="000659BE">
            <w:pPr>
              <w:pStyle w:val="TableText"/>
            </w:pPr>
            <w:r>
              <w:t>SHALL</w:t>
            </w:r>
          </w:p>
        </w:tc>
        <w:tc>
          <w:tcPr>
            <w:tcW w:w="864" w:type="dxa"/>
          </w:tcPr>
          <w:p w14:paraId="37488DBF" w14:textId="77777777" w:rsidR="004B3F04" w:rsidRDefault="004B3F04" w:rsidP="000659BE">
            <w:pPr>
              <w:pStyle w:val="TableText"/>
            </w:pPr>
          </w:p>
        </w:tc>
        <w:tc>
          <w:tcPr>
            <w:tcW w:w="1104" w:type="dxa"/>
          </w:tcPr>
          <w:p w14:paraId="7572A5C9" w14:textId="77777777" w:rsidR="004B3F04" w:rsidRDefault="006C736C" w:rsidP="000659BE">
            <w:pPr>
              <w:pStyle w:val="TableText"/>
            </w:pPr>
            <w:hyperlink w:anchor="C_4499-36252">
              <w:r w:rsidR="004B3F04">
                <w:rPr>
                  <w:rStyle w:val="HyperlinkText9pt"/>
                </w:rPr>
                <w:t>4499-36252</w:t>
              </w:r>
            </w:hyperlink>
          </w:p>
        </w:tc>
        <w:tc>
          <w:tcPr>
            <w:tcW w:w="2975" w:type="dxa"/>
          </w:tcPr>
          <w:p w14:paraId="4A4F0236"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1E693415" w14:textId="77777777" w:rsidTr="000659BE">
        <w:trPr>
          <w:jc w:val="center"/>
        </w:trPr>
        <w:tc>
          <w:tcPr>
            <w:tcW w:w="3345" w:type="dxa"/>
          </w:tcPr>
          <w:p w14:paraId="36FA0513" w14:textId="77777777" w:rsidR="004B3F04" w:rsidRDefault="004B3F04" w:rsidP="000659BE">
            <w:pPr>
              <w:pStyle w:val="TableText"/>
            </w:pPr>
            <w:r>
              <w:tab/>
              <w:t>participation</w:t>
            </w:r>
          </w:p>
        </w:tc>
        <w:tc>
          <w:tcPr>
            <w:tcW w:w="720" w:type="dxa"/>
          </w:tcPr>
          <w:p w14:paraId="30A17ECC" w14:textId="77777777" w:rsidR="004B3F04" w:rsidRDefault="004B3F04" w:rsidP="000659BE">
            <w:pPr>
              <w:pStyle w:val="TableText"/>
            </w:pPr>
            <w:r>
              <w:t>0..*</w:t>
            </w:r>
          </w:p>
        </w:tc>
        <w:tc>
          <w:tcPr>
            <w:tcW w:w="1152" w:type="dxa"/>
          </w:tcPr>
          <w:p w14:paraId="3E8A2A3B" w14:textId="77777777" w:rsidR="004B3F04" w:rsidRDefault="004B3F04" w:rsidP="000659BE">
            <w:pPr>
              <w:pStyle w:val="TableText"/>
            </w:pPr>
            <w:r>
              <w:t>MAY</w:t>
            </w:r>
          </w:p>
        </w:tc>
        <w:tc>
          <w:tcPr>
            <w:tcW w:w="864" w:type="dxa"/>
          </w:tcPr>
          <w:p w14:paraId="5582F645" w14:textId="77777777" w:rsidR="004B3F04" w:rsidRDefault="004B3F04" w:rsidP="000659BE">
            <w:pPr>
              <w:pStyle w:val="TableText"/>
            </w:pPr>
          </w:p>
        </w:tc>
        <w:tc>
          <w:tcPr>
            <w:tcW w:w="1104" w:type="dxa"/>
          </w:tcPr>
          <w:p w14:paraId="1C2E90EE" w14:textId="77777777" w:rsidR="004B3F04" w:rsidRDefault="006C736C" w:rsidP="000659BE">
            <w:pPr>
              <w:pStyle w:val="TableText"/>
            </w:pPr>
            <w:hyperlink w:anchor="C_4499-35903">
              <w:r w:rsidR="004B3F04">
                <w:rPr>
                  <w:rStyle w:val="HyperlinkText9pt"/>
                </w:rPr>
                <w:t>4499-35903</w:t>
              </w:r>
            </w:hyperlink>
          </w:p>
        </w:tc>
        <w:tc>
          <w:tcPr>
            <w:tcW w:w="2975" w:type="dxa"/>
          </w:tcPr>
          <w:p w14:paraId="417AC876" w14:textId="77777777" w:rsidR="004B3F04" w:rsidRDefault="004B3F04" w:rsidP="000659BE">
            <w:pPr>
              <w:pStyle w:val="TableText"/>
            </w:pPr>
          </w:p>
        </w:tc>
      </w:tr>
      <w:tr w:rsidR="004B3F04" w14:paraId="57DA6CCB" w14:textId="77777777" w:rsidTr="000659BE">
        <w:trPr>
          <w:jc w:val="center"/>
        </w:trPr>
        <w:tc>
          <w:tcPr>
            <w:tcW w:w="3345" w:type="dxa"/>
          </w:tcPr>
          <w:p w14:paraId="44FFBB9B" w14:textId="77777777" w:rsidR="004B3F04" w:rsidRDefault="004B3F04" w:rsidP="000659BE">
            <w:pPr>
              <w:pStyle w:val="TableText"/>
            </w:pPr>
            <w:r>
              <w:tab/>
            </w:r>
            <w:r>
              <w:tab/>
              <w:t>@typeCode</w:t>
            </w:r>
          </w:p>
        </w:tc>
        <w:tc>
          <w:tcPr>
            <w:tcW w:w="720" w:type="dxa"/>
          </w:tcPr>
          <w:p w14:paraId="21CD0912" w14:textId="77777777" w:rsidR="004B3F04" w:rsidRDefault="004B3F04" w:rsidP="000659BE">
            <w:pPr>
              <w:pStyle w:val="TableText"/>
            </w:pPr>
            <w:r>
              <w:t>1..1</w:t>
            </w:r>
          </w:p>
        </w:tc>
        <w:tc>
          <w:tcPr>
            <w:tcW w:w="1152" w:type="dxa"/>
          </w:tcPr>
          <w:p w14:paraId="51E1B042" w14:textId="77777777" w:rsidR="004B3F04" w:rsidRDefault="004B3F04" w:rsidP="000659BE">
            <w:pPr>
              <w:pStyle w:val="TableText"/>
            </w:pPr>
            <w:r>
              <w:t>SHALL</w:t>
            </w:r>
          </w:p>
        </w:tc>
        <w:tc>
          <w:tcPr>
            <w:tcW w:w="864" w:type="dxa"/>
          </w:tcPr>
          <w:p w14:paraId="5A33C112" w14:textId="77777777" w:rsidR="004B3F04" w:rsidRDefault="004B3F04" w:rsidP="000659BE">
            <w:pPr>
              <w:pStyle w:val="TableText"/>
            </w:pPr>
          </w:p>
        </w:tc>
        <w:tc>
          <w:tcPr>
            <w:tcW w:w="1104" w:type="dxa"/>
          </w:tcPr>
          <w:p w14:paraId="0E82BB5D" w14:textId="77777777" w:rsidR="004B3F04" w:rsidRDefault="006C736C" w:rsidP="000659BE">
            <w:pPr>
              <w:pStyle w:val="TableText"/>
            </w:pPr>
            <w:hyperlink w:anchor="C_4499-35905">
              <w:r w:rsidR="004B3F04">
                <w:rPr>
                  <w:rStyle w:val="HyperlinkText9pt"/>
                </w:rPr>
                <w:t>4499-35905</w:t>
              </w:r>
            </w:hyperlink>
          </w:p>
        </w:tc>
        <w:tc>
          <w:tcPr>
            <w:tcW w:w="2975" w:type="dxa"/>
          </w:tcPr>
          <w:p w14:paraId="485AA0DF" w14:textId="77777777" w:rsidR="004B3F04" w:rsidRDefault="004B3F04" w:rsidP="000659BE">
            <w:pPr>
              <w:pStyle w:val="TableText"/>
            </w:pPr>
            <w:r>
              <w:t>urn:oid:2.16.840.1.113883.5.90 (HL7ParticipationType) = PART</w:t>
            </w:r>
          </w:p>
        </w:tc>
      </w:tr>
      <w:tr w:rsidR="004B3F04" w14:paraId="661B0A60" w14:textId="77777777" w:rsidTr="000659BE">
        <w:trPr>
          <w:jc w:val="center"/>
        </w:trPr>
        <w:tc>
          <w:tcPr>
            <w:tcW w:w="3345" w:type="dxa"/>
          </w:tcPr>
          <w:p w14:paraId="718C8328" w14:textId="77777777" w:rsidR="004B3F04" w:rsidRDefault="004B3F04" w:rsidP="000659BE">
            <w:pPr>
              <w:pStyle w:val="TableText"/>
            </w:pPr>
            <w:r>
              <w:tab/>
            </w:r>
            <w:r>
              <w:tab/>
              <w:t>role</w:t>
            </w:r>
          </w:p>
        </w:tc>
        <w:tc>
          <w:tcPr>
            <w:tcW w:w="720" w:type="dxa"/>
          </w:tcPr>
          <w:p w14:paraId="36908673" w14:textId="77777777" w:rsidR="004B3F04" w:rsidRDefault="004B3F04" w:rsidP="000659BE">
            <w:pPr>
              <w:pStyle w:val="TableText"/>
            </w:pPr>
            <w:r>
              <w:t>1..1</w:t>
            </w:r>
          </w:p>
        </w:tc>
        <w:tc>
          <w:tcPr>
            <w:tcW w:w="1152" w:type="dxa"/>
          </w:tcPr>
          <w:p w14:paraId="6182B96D" w14:textId="77777777" w:rsidR="004B3F04" w:rsidRDefault="004B3F04" w:rsidP="000659BE">
            <w:pPr>
              <w:pStyle w:val="TableText"/>
            </w:pPr>
            <w:r>
              <w:t>SHALL</w:t>
            </w:r>
          </w:p>
        </w:tc>
        <w:tc>
          <w:tcPr>
            <w:tcW w:w="864" w:type="dxa"/>
          </w:tcPr>
          <w:p w14:paraId="6F1067A8" w14:textId="77777777" w:rsidR="004B3F04" w:rsidRDefault="004B3F04" w:rsidP="000659BE">
            <w:pPr>
              <w:pStyle w:val="TableText"/>
            </w:pPr>
          </w:p>
        </w:tc>
        <w:tc>
          <w:tcPr>
            <w:tcW w:w="1104" w:type="dxa"/>
          </w:tcPr>
          <w:p w14:paraId="636588CC" w14:textId="77777777" w:rsidR="004B3F04" w:rsidRDefault="006C736C" w:rsidP="000659BE">
            <w:pPr>
              <w:pStyle w:val="TableText"/>
            </w:pPr>
            <w:hyperlink w:anchor="C_4499-36253">
              <w:r w:rsidR="004B3F04">
                <w:rPr>
                  <w:rStyle w:val="HyperlinkText9pt"/>
                </w:rPr>
                <w:t>4499-36253</w:t>
              </w:r>
            </w:hyperlink>
          </w:p>
        </w:tc>
        <w:tc>
          <w:tcPr>
            <w:tcW w:w="2975" w:type="dxa"/>
          </w:tcPr>
          <w:p w14:paraId="493DE22F"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5A2FA5D6" w14:textId="77777777" w:rsidTr="000659BE">
        <w:trPr>
          <w:jc w:val="center"/>
        </w:trPr>
        <w:tc>
          <w:tcPr>
            <w:tcW w:w="3345" w:type="dxa"/>
          </w:tcPr>
          <w:p w14:paraId="3669F4E5" w14:textId="77777777" w:rsidR="004B3F04" w:rsidRDefault="004B3F04" w:rsidP="000659BE">
            <w:pPr>
              <w:pStyle w:val="TableText"/>
            </w:pPr>
            <w:r>
              <w:tab/>
              <w:t>participation</w:t>
            </w:r>
          </w:p>
        </w:tc>
        <w:tc>
          <w:tcPr>
            <w:tcW w:w="720" w:type="dxa"/>
          </w:tcPr>
          <w:p w14:paraId="19E4BDE0" w14:textId="77777777" w:rsidR="004B3F04" w:rsidRDefault="004B3F04" w:rsidP="000659BE">
            <w:pPr>
              <w:pStyle w:val="TableText"/>
            </w:pPr>
            <w:r>
              <w:t>0..1</w:t>
            </w:r>
          </w:p>
        </w:tc>
        <w:tc>
          <w:tcPr>
            <w:tcW w:w="1152" w:type="dxa"/>
          </w:tcPr>
          <w:p w14:paraId="7754F531" w14:textId="77777777" w:rsidR="004B3F04" w:rsidRDefault="004B3F04" w:rsidP="000659BE">
            <w:pPr>
              <w:pStyle w:val="TableText"/>
            </w:pPr>
            <w:r>
              <w:t>MAY</w:t>
            </w:r>
          </w:p>
        </w:tc>
        <w:tc>
          <w:tcPr>
            <w:tcW w:w="864" w:type="dxa"/>
          </w:tcPr>
          <w:p w14:paraId="114F4932" w14:textId="77777777" w:rsidR="004B3F04" w:rsidRDefault="004B3F04" w:rsidP="000659BE">
            <w:pPr>
              <w:pStyle w:val="TableText"/>
            </w:pPr>
          </w:p>
        </w:tc>
        <w:tc>
          <w:tcPr>
            <w:tcW w:w="1104" w:type="dxa"/>
          </w:tcPr>
          <w:p w14:paraId="29B7C853" w14:textId="77777777" w:rsidR="004B3F04" w:rsidRDefault="006C736C" w:rsidP="000659BE">
            <w:pPr>
              <w:pStyle w:val="TableText"/>
            </w:pPr>
            <w:hyperlink w:anchor="C_4499-35484">
              <w:r w:rsidR="004B3F04">
                <w:rPr>
                  <w:rStyle w:val="HyperlinkText9pt"/>
                </w:rPr>
                <w:t>4499-35484</w:t>
              </w:r>
            </w:hyperlink>
          </w:p>
        </w:tc>
        <w:tc>
          <w:tcPr>
            <w:tcW w:w="2975" w:type="dxa"/>
          </w:tcPr>
          <w:p w14:paraId="0A8CE4BC" w14:textId="77777777" w:rsidR="004B3F04" w:rsidRDefault="004B3F04" w:rsidP="000659BE">
            <w:pPr>
              <w:pStyle w:val="TableText"/>
            </w:pPr>
          </w:p>
        </w:tc>
      </w:tr>
      <w:tr w:rsidR="004B3F04" w14:paraId="6B1E0E19" w14:textId="77777777" w:rsidTr="000659BE">
        <w:trPr>
          <w:jc w:val="center"/>
        </w:trPr>
        <w:tc>
          <w:tcPr>
            <w:tcW w:w="3345" w:type="dxa"/>
          </w:tcPr>
          <w:p w14:paraId="70F9DCA7" w14:textId="77777777" w:rsidR="004B3F04" w:rsidRDefault="004B3F04" w:rsidP="000659BE">
            <w:pPr>
              <w:pStyle w:val="TableText"/>
            </w:pPr>
            <w:r>
              <w:tab/>
            </w:r>
            <w:r>
              <w:tab/>
              <w:t>@typeCode</w:t>
            </w:r>
          </w:p>
        </w:tc>
        <w:tc>
          <w:tcPr>
            <w:tcW w:w="720" w:type="dxa"/>
          </w:tcPr>
          <w:p w14:paraId="3C92F1AC" w14:textId="77777777" w:rsidR="004B3F04" w:rsidRDefault="004B3F04" w:rsidP="000659BE">
            <w:pPr>
              <w:pStyle w:val="TableText"/>
            </w:pPr>
            <w:r>
              <w:t>1..1</w:t>
            </w:r>
          </w:p>
        </w:tc>
        <w:tc>
          <w:tcPr>
            <w:tcW w:w="1152" w:type="dxa"/>
          </w:tcPr>
          <w:p w14:paraId="6C4E28D3" w14:textId="77777777" w:rsidR="004B3F04" w:rsidRDefault="004B3F04" w:rsidP="000659BE">
            <w:pPr>
              <w:pStyle w:val="TableText"/>
            </w:pPr>
            <w:r>
              <w:t>SHALL</w:t>
            </w:r>
          </w:p>
        </w:tc>
        <w:tc>
          <w:tcPr>
            <w:tcW w:w="864" w:type="dxa"/>
          </w:tcPr>
          <w:p w14:paraId="0D812296" w14:textId="77777777" w:rsidR="004B3F04" w:rsidRDefault="004B3F04" w:rsidP="000659BE">
            <w:pPr>
              <w:pStyle w:val="TableText"/>
            </w:pPr>
          </w:p>
        </w:tc>
        <w:tc>
          <w:tcPr>
            <w:tcW w:w="1104" w:type="dxa"/>
          </w:tcPr>
          <w:p w14:paraId="2E1898C1" w14:textId="77777777" w:rsidR="004B3F04" w:rsidRDefault="006C736C" w:rsidP="000659BE">
            <w:pPr>
              <w:pStyle w:val="TableText"/>
            </w:pPr>
            <w:hyperlink w:anchor="C_4499-35486">
              <w:r w:rsidR="004B3F04">
                <w:rPr>
                  <w:rStyle w:val="HyperlinkText9pt"/>
                </w:rPr>
                <w:t>4499-35486</w:t>
              </w:r>
            </w:hyperlink>
          </w:p>
        </w:tc>
        <w:tc>
          <w:tcPr>
            <w:tcW w:w="2975" w:type="dxa"/>
          </w:tcPr>
          <w:p w14:paraId="00A8E9CD" w14:textId="77777777" w:rsidR="004B3F04" w:rsidRDefault="004B3F04" w:rsidP="000659BE">
            <w:pPr>
              <w:pStyle w:val="TableText"/>
            </w:pPr>
            <w:r>
              <w:t>urn:oid:2.16.840.1.113883.5.90 (HL7ParticipationType) = PART</w:t>
            </w:r>
          </w:p>
        </w:tc>
      </w:tr>
      <w:tr w:rsidR="004B3F04" w14:paraId="3EF3FA5F" w14:textId="77777777" w:rsidTr="000659BE">
        <w:trPr>
          <w:jc w:val="center"/>
        </w:trPr>
        <w:tc>
          <w:tcPr>
            <w:tcW w:w="3345" w:type="dxa"/>
          </w:tcPr>
          <w:p w14:paraId="7B0FD0DD" w14:textId="77777777" w:rsidR="004B3F04" w:rsidRDefault="004B3F04" w:rsidP="000659BE">
            <w:pPr>
              <w:pStyle w:val="TableText"/>
            </w:pPr>
            <w:r>
              <w:tab/>
            </w:r>
            <w:r>
              <w:tab/>
              <w:t>patient</w:t>
            </w:r>
          </w:p>
        </w:tc>
        <w:tc>
          <w:tcPr>
            <w:tcW w:w="720" w:type="dxa"/>
          </w:tcPr>
          <w:p w14:paraId="28CC965D" w14:textId="77777777" w:rsidR="004B3F04" w:rsidRDefault="004B3F04" w:rsidP="000659BE">
            <w:pPr>
              <w:pStyle w:val="TableText"/>
            </w:pPr>
            <w:r>
              <w:t>1..1</w:t>
            </w:r>
          </w:p>
        </w:tc>
        <w:tc>
          <w:tcPr>
            <w:tcW w:w="1152" w:type="dxa"/>
          </w:tcPr>
          <w:p w14:paraId="4BB12CCD" w14:textId="77777777" w:rsidR="004B3F04" w:rsidRDefault="004B3F04" w:rsidP="000659BE">
            <w:pPr>
              <w:pStyle w:val="TableText"/>
            </w:pPr>
            <w:r>
              <w:t>SHALL</w:t>
            </w:r>
          </w:p>
        </w:tc>
        <w:tc>
          <w:tcPr>
            <w:tcW w:w="864" w:type="dxa"/>
          </w:tcPr>
          <w:p w14:paraId="67108518" w14:textId="77777777" w:rsidR="004B3F04" w:rsidRDefault="004B3F04" w:rsidP="000659BE">
            <w:pPr>
              <w:pStyle w:val="TableText"/>
            </w:pPr>
          </w:p>
        </w:tc>
        <w:tc>
          <w:tcPr>
            <w:tcW w:w="1104" w:type="dxa"/>
          </w:tcPr>
          <w:p w14:paraId="7FCED4A3" w14:textId="77777777" w:rsidR="004B3F04" w:rsidRDefault="006C736C" w:rsidP="000659BE">
            <w:pPr>
              <w:pStyle w:val="TableText"/>
            </w:pPr>
            <w:hyperlink w:anchor="C_4499-36254">
              <w:r w:rsidR="004B3F04">
                <w:rPr>
                  <w:rStyle w:val="HyperlinkText9pt"/>
                </w:rPr>
                <w:t>4499-36254</w:t>
              </w:r>
            </w:hyperlink>
          </w:p>
        </w:tc>
        <w:tc>
          <w:tcPr>
            <w:tcW w:w="2975" w:type="dxa"/>
          </w:tcPr>
          <w:p w14:paraId="3CC07923"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49772FBD" w14:textId="77777777" w:rsidTr="000659BE">
        <w:trPr>
          <w:jc w:val="center"/>
        </w:trPr>
        <w:tc>
          <w:tcPr>
            <w:tcW w:w="3345" w:type="dxa"/>
          </w:tcPr>
          <w:p w14:paraId="30D8F35E" w14:textId="77777777" w:rsidR="004B3F04" w:rsidRDefault="004B3F04" w:rsidP="000659BE">
            <w:pPr>
              <w:pStyle w:val="TableText"/>
            </w:pPr>
            <w:r>
              <w:tab/>
              <w:t>participation</w:t>
            </w:r>
          </w:p>
        </w:tc>
        <w:tc>
          <w:tcPr>
            <w:tcW w:w="720" w:type="dxa"/>
          </w:tcPr>
          <w:p w14:paraId="0DFD235C" w14:textId="77777777" w:rsidR="004B3F04" w:rsidRDefault="004B3F04" w:rsidP="000659BE">
            <w:pPr>
              <w:pStyle w:val="TableText"/>
            </w:pPr>
            <w:r>
              <w:t>0..*</w:t>
            </w:r>
          </w:p>
        </w:tc>
        <w:tc>
          <w:tcPr>
            <w:tcW w:w="1152" w:type="dxa"/>
          </w:tcPr>
          <w:p w14:paraId="43423B77" w14:textId="77777777" w:rsidR="004B3F04" w:rsidRDefault="004B3F04" w:rsidP="000659BE">
            <w:pPr>
              <w:pStyle w:val="TableText"/>
            </w:pPr>
            <w:r>
              <w:t>MAY</w:t>
            </w:r>
          </w:p>
        </w:tc>
        <w:tc>
          <w:tcPr>
            <w:tcW w:w="864" w:type="dxa"/>
          </w:tcPr>
          <w:p w14:paraId="5EF0232A" w14:textId="77777777" w:rsidR="004B3F04" w:rsidRDefault="004B3F04" w:rsidP="000659BE">
            <w:pPr>
              <w:pStyle w:val="TableText"/>
            </w:pPr>
          </w:p>
        </w:tc>
        <w:tc>
          <w:tcPr>
            <w:tcW w:w="1104" w:type="dxa"/>
          </w:tcPr>
          <w:p w14:paraId="3D81E16B" w14:textId="77777777" w:rsidR="004B3F04" w:rsidRDefault="006C736C" w:rsidP="000659BE">
            <w:pPr>
              <w:pStyle w:val="TableText"/>
            </w:pPr>
            <w:hyperlink w:anchor="C_4499-36255">
              <w:r w:rsidR="004B3F04">
                <w:rPr>
                  <w:rStyle w:val="HyperlinkText9pt"/>
                </w:rPr>
                <w:t>4499-36255</w:t>
              </w:r>
            </w:hyperlink>
          </w:p>
        </w:tc>
        <w:tc>
          <w:tcPr>
            <w:tcW w:w="2975" w:type="dxa"/>
          </w:tcPr>
          <w:p w14:paraId="3AB19393" w14:textId="77777777" w:rsidR="004B3F04" w:rsidRDefault="004B3F04" w:rsidP="000659BE">
            <w:pPr>
              <w:pStyle w:val="TableText"/>
            </w:pPr>
          </w:p>
        </w:tc>
      </w:tr>
      <w:tr w:rsidR="004B3F04" w14:paraId="6940095F" w14:textId="77777777" w:rsidTr="000659BE">
        <w:trPr>
          <w:jc w:val="center"/>
        </w:trPr>
        <w:tc>
          <w:tcPr>
            <w:tcW w:w="3345" w:type="dxa"/>
          </w:tcPr>
          <w:p w14:paraId="7C6F4E7B" w14:textId="77777777" w:rsidR="004B3F04" w:rsidRDefault="004B3F04" w:rsidP="000659BE">
            <w:pPr>
              <w:pStyle w:val="TableText"/>
            </w:pPr>
            <w:r>
              <w:lastRenderedPageBreak/>
              <w:tab/>
            </w:r>
            <w:r>
              <w:tab/>
              <w:t>@typeCode</w:t>
            </w:r>
          </w:p>
        </w:tc>
        <w:tc>
          <w:tcPr>
            <w:tcW w:w="720" w:type="dxa"/>
          </w:tcPr>
          <w:p w14:paraId="5522C94E" w14:textId="77777777" w:rsidR="004B3F04" w:rsidRDefault="004B3F04" w:rsidP="000659BE">
            <w:pPr>
              <w:pStyle w:val="TableText"/>
            </w:pPr>
            <w:r>
              <w:t>1..1</w:t>
            </w:r>
          </w:p>
        </w:tc>
        <w:tc>
          <w:tcPr>
            <w:tcW w:w="1152" w:type="dxa"/>
          </w:tcPr>
          <w:p w14:paraId="3291A2A8" w14:textId="77777777" w:rsidR="004B3F04" w:rsidRDefault="004B3F04" w:rsidP="000659BE">
            <w:pPr>
              <w:pStyle w:val="TableText"/>
            </w:pPr>
            <w:r>
              <w:t>SHALL</w:t>
            </w:r>
          </w:p>
        </w:tc>
        <w:tc>
          <w:tcPr>
            <w:tcW w:w="864" w:type="dxa"/>
          </w:tcPr>
          <w:p w14:paraId="1819E166" w14:textId="77777777" w:rsidR="004B3F04" w:rsidRDefault="004B3F04" w:rsidP="000659BE">
            <w:pPr>
              <w:pStyle w:val="TableText"/>
            </w:pPr>
          </w:p>
        </w:tc>
        <w:tc>
          <w:tcPr>
            <w:tcW w:w="1104" w:type="dxa"/>
          </w:tcPr>
          <w:p w14:paraId="33E8BBC8" w14:textId="77777777" w:rsidR="004B3F04" w:rsidRDefault="006C736C" w:rsidP="000659BE">
            <w:pPr>
              <w:pStyle w:val="TableText"/>
            </w:pPr>
            <w:hyperlink w:anchor="C_4499-36257">
              <w:r w:rsidR="004B3F04">
                <w:rPr>
                  <w:rStyle w:val="HyperlinkText9pt"/>
                </w:rPr>
                <w:t>4499-36257</w:t>
              </w:r>
            </w:hyperlink>
          </w:p>
        </w:tc>
        <w:tc>
          <w:tcPr>
            <w:tcW w:w="2975" w:type="dxa"/>
          </w:tcPr>
          <w:p w14:paraId="0278A434" w14:textId="77777777" w:rsidR="004B3F04" w:rsidRDefault="004B3F04" w:rsidP="000659BE">
            <w:pPr>
              <w:pStyle w:val="TableText"/>
            </w:pPr>
            <w:r>
              <w:t>urn:oid:2.16.840.1.113883.5.90 (HL7ParticipationType) = PART</w:t>
            </w:r>
          </w:p>
        </w:tc>
      </w:tr>
      <w:tr w:rsidR="004B3F04" w14:paraId="7EB2B266" w14:textId="77777777" w:rsidTr="000659BE">
        <w:trPr>
          <w:jc w:val="center"/>
        </w:trPr>
        <w:tc>
          <w:tcPr>
            <w:tcW w:w="3345" w:type="dxa"/>
          </w:tcPr>
          <w:p w14:paraId="58B48157" w14:textId="77777777" w:rsidR="004B3F04" w:rsidRDefault="004B3F04" w:rsidP="000659BE">
            <w:pPr>
              <w:pStyle w:val="TableText"/>
            </w:pPr>
            <w:r>
              <w:tab/>
            </w:r>
            <w:r>
              <w:tab/>
              <w:t>role</w:t>
            </w:r>
          </w:p>
        </w:tc>
        <w:tc>
          <w:tcPr>
            <w:tcW w:w="720" w:type="dxa"/>
          </w:tcPr>
          <w:p w14:paraId="1FD2D2CE" w14:textId="77777777" w:rsidR="004B3F04" w:rsidRDefault="004B3F04" w:rsidP="000659BE">
            <w:pPr>
              <w:pStyle w:val="TableText"/>
            </w:pPr>
            <w:r>
              <w:t>1..1</w:t>
            </w:r>
          </w:p>
        </w:tc>
        <w:tc>
          <w:tcPr>
            <w:tcW w:w="1152" w:type="dxa"/>
          </w:tcPr>
          <w:p w14:paraId="75EDE766" w14:textId="77777777" w:rsidR="004B3F04" w:rsidRDefault="004B3F04" w:rsidP="000659BE">
            <w:pPr>
              <w:pStyle w:val="TableText"/>
            </w:pPr>
            <w:r>
              <w:t>SHALL</w:t>
            </w:r>
          </w:p>
        </w:tc>
        <w:tc>
          <w:tcPr>
            <w:tcW w:w="864" w:type="dxa"/>
          </w:tcPr>
          <w:p w14:paraId="42D32798" w14:textId="77777777" w:rsidR="004B3F04" w:rsidRDefault="004B3F04" w:rsidP="000659BE">
            <w:pPr>
              <w:pStyle w:val="TableText"/>
            </w:pPr>
          </w:p>
        </w:tc>
        <w:tc>
          <w:tcPr>
            <w:tcW w:w="1104" w:type="dxa"/>
          </w:tcPr>
          <w:p w14:paraId="39A2CFA8" w14:textId="77777777" w:rsidR="004B3F04" w:rsidRDefault="006C736C" w:rsidP="000659BE">
            <w:pPr>
              <w:pStyle w:val="TableText"/>
            </w:pPr>
            <w:hyperlink w:anchor="C_4499-36256">
              <w:r w:rsidR="004B3F04">
                <w:rPr>
                  <w:rStyle w:val="HyperlinkText9pt"/>
                </w:rPr>
                <w:t>4499-36256</w:t>
              </w:r>
            </w:hyperlink>
          </w:p>
        </w:tc>
        <w:tc>
          <w:tcPr>
            <w:tcW w:w="2975" w:type="dxa"/>
          </w:tcPr>
          <w:p w14:paraId="360526EA"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5BE036D1" w14:textId="77777777" w:rsidTr="000659BE">
        <w:trPr>
          <w:jc w:val="center"/>
        </w:trPr>
        <w:tc>
          <w:tcPr>
            <w:tcW w:w="3345" w:type="dxa"/>
          </w:tcPr>
          <w:p w14:paraId="2872F9A1" w14:textId="77777777" w:rsidR="004B3F04" w:rsidRDefault="004B3F04" w:rsidP="000659BE">
            <w:pPr>
              <w:pStyle w:val="TableText"/>
            </w:pPr>
            <w:r>
              <w:tab/>
              <w:t>outboundRelationship</w:t>
            </w:r>
          </w:p>
        </w:tc>
        <w:tc>
          <w:tcPr>
            <w:tcW w:w="720" w:type="dxa"/>
          </w:tcPr>
          <w:p w14:paraId="5DDF51A7" w14:textId="77777777" w:rsidR="004B3F04" w:rsidRDefault="004B3F04" w:rsidP="000659BE">
            <w:pPr>
              <w:pStyle w:val="TableText"/>
            </w:pPr>
            <w:r>
              <w:t>0..1</w:t>
            </w:r>
          </w:p>
        </w:tc>
        <w:tc>
          <w:tcPr>
            <w:tcW w:w="1152" w:type="dxa"/>
          </w:tcPr>
          <w:p w14:paraId="5B4C6E66" w14:textId="77777777" w:rsidR="004B3F04" w:rsidRDefault="004B3F04" w:rsidP="000659BE">
            <w:pPr>
              <w:pStyle w:val="TableText"/>
            </w:pPr>
            <w:r>
              <w:t>MAY</w:t>
            </w:r>
          </w:p>
        </w:tc>
        <w:tc>
          <w:tcPr>
            <w:tcW w:w="864" w:type="dxa"/>
          </w:tcPr>
          <w:p w14:paraId="1E342D20" w14:textId="77777777" w:rsidR="004B3F04" w:rsidRDefault="004B3F04" w:rsidP="000659BE">
            <w:pPr>
              <w:pStyle w:val="TableText"/>
            </w:pPr>
          </w:p>
        </w:tc>
        <w:tc>
          <w:tcPr>
            <w:tcW w:w="1104" w:type="dxa"/>
          </w:tcPr>
          <w:p w14:paraId="52B3F7F2" w14:textId="77777777" w:rsidR="004B3F04" w:rsidRDefault="006C736C" w:rsidP="000659BE">
            <w:pPr>
              <w:pStyle w:val="TableText"/>
            </w:pPr>
            <w:hyperlink w:anchor="C_4499-31473">
              <w:r w:rsidR="004B3F04">
                <w:rPr>
                  <w:rStyle w:val="HyperlinkText9pt"/>
                </w:rPr>
                <w:t>4499-31473</w:t>
              </w:r>
            </w:hyperlink>
          </w:p>
        </w:tc>
        <w:tc>
          <w:tcPr>
            <w:tcW w:w="2975" w:type="dxa"/>
          </w:tcPr>
          <w:p w14:paraId="5D3BD827" w14:textId="77777777" w:rsidR="004B3F04" w:rsidRDefault="004B3F04" w:rsidP="000659BE">
            <w:pPr>
              <w:pStyle w:val="TableText"/>
            </w:pPr>
          </w:p>
        </w:tc>
      </w:tr>
      <w:tr w:rsidR="004B3F04" w14:paraId="4533BBEE" w14:textId="77777777" w:rsidTr="000659BE">
        <w:trPr>
          <w:jc w:val="center"/>
        </w:trPr>
        <w:tc>
          <w:tcPr>
            <w:tcW w:w="3345" w:type="dxa"/>
          </w:tcPr>
          <w:p w14:paraId="43A3EA49" w14:textId="77777777" w:rsidR="004B3F04" w:rsidRDefault="004B3F04" w:rsidP="000659BE">
            <w:pPr>
              <w:pStyle w:val="TableText"/>
            </w:pPr>
            <w:r>
              <w:tab/>
            </w:r>
            <w:r>
              <w:tab/>
              <w:t>@typeCode</w:t>
            </w:r>
          </w:p>
        </w:tc>
        <w:tc>
          <w:tcPr>
            <w:tcW w:w="720" w:type="dxa"/>
          </w:tcPr>
          <w:p w14:paraId="025FBDC0" w14:textId="77777777" w:rsidR="004B3F04" w:rsidRDefault="004B3F04" w:rsidP="000659BE">
            <w:pPr>
              <w:pStyle w:val="TableText"/>
            </w:pPr>
            <w:r>
              <w:t>1..1</w:t>
            </w:r>
          </w:p>
        </w:tc>
        <w:tc>
          <w:tcPr>
            <w:tcW w:w="1152" w:type="dxa"/>
          </w:tcPr>
          <w:p w14:paraId="2DFF3050" w14:textId="77777777" w:rsidR="004B3F04" w:rsidRDefault="004B3F04" w:rsidP="000659BE">
            <w:pPr>
              <w:pStyle w:val="TableText"/>
            </w:pPr>
            <w:r>
              <w:t>SHALL</w:t>
            </w:r>
          </w:p>
        </w:tc>
        <w:tc>
          <w:tcPr>
            <w:tcW w:w="864" w:type="dxa"/>
          </w:tcPr>
          <w:p w14:paraId="31ED446F" w14:textId="77777777" w:rsidR="004B3F04" w:rsidRDefault="004B3F04" w:rsidP="000659BE">
            <w:pPr>
              <w:pStyle w:val="TableText"/>
            </w:pPr>
          </w:p>
        </w:tc>
        <w:tc>
          <w:tcPr>
            <w:tcW w:w="1104" w:type="dxa"/>
          </w:tcPr>
          <w:p w14:paraId="766718DC" w14:textId="77777777" w:rsidR="004B3F04" w:rsidRDefault="006C736C" w:rsidP="000659BE">
            <w:pPr>
              <w:pStyle w:val="TableText"/>
            </w:pPr>
            <w:hyperlink w:anchor="C_4499-31474">
              <w:r w:rsidR="004B3F04">
                <w:rPr>
                  <w:rStyle w:val="HyperlinkText9pt"/>
                </w:rPr>
                <w:t>4499-31474</w:t>
              </w:r>
            </w:hyperlink>
          </w:p>
        </w:tc>
        <w:tc>
          <w:tcPr>
            <w:tcW w:w="2975" w:type="dxa"/>
          </w:tcPr>
          <w:p w14:paraId="6C319526" w14:textId="77777777" w:rsidR="004B3F04" w:rsidRDefault="004B3F04" w:rsidP="000659BE">
            <w:pPr>
              <w:pStyle w:val="TableText"/>
            </w:pPr>
            <w:r>
              <w:t>urn:oid:2.16.840.1.113883.5.1002 (HL7ActRelationshipType) = RSON</w:t>
            </w:r>
          </w:p>
        </w:tc>
      </w:tr>
      <w:tr w:rsidR="004B3F04" w14:paraId="11C87D26" w14:textId="77777777" w:rsidTr="000659BE">
        <w:trPr>
          <w:jc w:val="center"/>
        </w:trPr>
        <w:tc>
          <w:tcPr>
            <w:tcW w:w="3345" w:type="dxa"/>
          </w:tcPr>
          <w:p w14:paraId="6CBD6D4E" w14:textId="77777777" w:rsidR="004B3F04" w:rsidRDefault="004B3F04" w:rsidP="000659BE">
            <w:pPr>
              <w:pStyle w:val="TableText"/>
            </w:pPr>
            <w:r>
              <w:tab/>
            </w:r>
            <w:r>
              <w:tab/>
              <w:t>observationCriteria</w:t>
            </w:r>
          </w:p>
        </w:tc>
        <w:tc>
          <w:tcPr>
            <w:tcW w:w="720" w:type="dxa"/>
          </w:tcPr>
          <w:p w14:paraId="3A172CFE" w14:textId="77777777" w:rsidR="004B3F04" w:rsidRDefault="004B3F04" w:rsidP="000659BE">
            <w:pPr>
              <w:pStyle w:val="TableText"/>
            </w:pPr>
            <w:r>
              <w:t>1..1</w:t>
            </w:r>
          </w:p>
        </w:tc>
        <w:tc>
          <w:tcPr>
            <w:tcW w:w="1152" w:type="dxa"/>
          </w:tcPr>
          <w:p w14:paraId="2625D63B" w14:textId="77777777" w:rsidR="004B3F04" w:rsidRDefault="004B3F04" w:rsidP="000659BE">
            <w:pPr>
              <w:pStyle w:val="TableText"/>
            </w:pPr>
            <w:r>
              <w:t>SHALL</w:t>
            </w:r>
          </w:p>
        </w:tc>
        <w:tc>
          <w:tcPr>
            <w:tcW w:w="864" w:type="dxa"/>
          </w:tcPr>
          <w:p w14:paraId="149853A1" w14:textId="77777777" w:rsidR="004B3F04" w:rsidRDefault="004B3F04" w:rsidP="000659BE">
            <w:pPr>
              <w:pStyle w:val="TableText"/>
            </w:pPr>
          </w:p>
        </w:tc>
        <w:tc>
          <w:tcPr>
            <w:tcW w:w="1104" w:type="dxa"/>
          </w:tcPr>
          <w:p w14:paraId="32CCF1D3" w14:textId="77777777" w:rsidR="004B3F04" w:rsidRDefault="006C736C" w:rsidP="000659BE">
            <w:pPr>
              <w:pStyle w:val="TableText"/>
            </w:pPr>
            <w:hyperlink w:anchor="C_4499-31475">
              <w:r w:rsidR="004B3F04">
                <w:rPr>
                  <w:rStyle w:val="HyperlinkText9pt"/>
                </w:rPr>
                <w:t>4499-31475</w:t>
              </w:r>
            </w:hyperlink>
          </w:p>
        </w:tc>
        <w:tc>
          <w:tcPr>
            <w:tcW w:w="2975" w:type="dxa"/>
          </w:tcPr>
          <w:p w14:paraId="7B65F72D"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5375E1C3" w14:textId="77777777" w:rsidR="004B3F04" w:rsidRDefault="004B3F04" w:rsidP="004B3F04">
      <w:pPr>
        <w:pStyle w:val="BodyText"/>
      </w:pPr>
    </w:p>
    <w:p w14:paraId="6C62D033" w14:textId="77777777" w:rsidR="004B3F04" w:rsidRDefault="004B3F04" w:rsidP="007E63CC">
      <w:pPr>
        <w:numPr>
          <w:ilvl w:val="0"/>
          <w:numId w:val="6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27" w:name="C_4499-31443"/>
      <w:r>
        <w:t xml:space="preserve"> (CONF:4499-31443)</w:t>
      </w:r>
      <w:bookmarkEnd w:id="3127"/>
      <w:r>
        <w:t>.</w:t>
      </w:r>
    </w:p>
    <w:p w14:paraId="25DA36FB" w14:textId="77777777" w:rsidR="004B3F04" w:rsidRDefault="004B3F04" w:rsidP="007E63CC">
      <w:pPr>
        <w:numPr>
          <w:ilvl w:val="0"/>
          <w:numId w:val="64"/>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128" w:name="C_4499-31444"/>
      <w:r>
        <w:t xml:space="preserve"> (CONF:4499-31444)</w:t>
      </w:r>
      <w:bookmarkEnd w:id="3128"/>
      <w:r>
        <w:t>.</w:t>
      </w:r>
    </w:p>
    <w:p w14:paraId="3F7BF7CD" w14:textId="77777777" w:rsidR="004B3F04" w:rsidRDefault="004B3F04" w:rsidP="007E63CC">
      <w:pPr>
        <w:numPr>
          <w:ilvl w:val="0"/>
          <w:numId w:val="64"/>
        </w:numPr>
      </w:pPr>
      <w:r>
        <w:rPr>
          <w:rStyle w:val="keyword"/>
        </w:rPr>
        <w:t>MAY</w:t>
      </w:r>
      <w:r>
        <w:t xml:space="preserve"> contain zero or one [0..1] </w:t>
      </w:r>
      <w:r>
        <w:rPr>
          <w:rStyle w:val="XMLnameBold"/>
        </w:rPr>
        <w:t>@actionNegationInd</w:t>
      </w:r>
      <w:bookmarkStart w:id="3129" w:name="C_4499-31445"/>
      <w:r>
        <w:t xml:space="preserve"> (CONF:4499-31445)</w:t>
      </w:r>
      <w:bookmarkEnd w:id="3129"/>
      <w:r>
        <w:t>.</w:t>
      </w:r>
      <w:r>
        <w:br/>
        <w:t>Note: QDM Attribute: Negation Rationale</w:t>
      </w:r>
    </w:p>
    <w:p w14:paraId="11DE4B4B" w14:textId="77777777" w:rsidR="004B3F04" w:rsidRDefault="004B3F04" w:rsidP="007E63CC">
      <w:pPr>
        <w:numPr>
          <w:ilvl w:val="0"/>
          <w:numId w:val="64"/>
        </w:numPr>
      </w:pPr>
      <w:r>
        <w:rPr>
          <w:rStyle w:val="keyword"/>
        </w:rPr>
        <w:t>SHALL</w:t>
      </w:r>
      <w:r>
        <w:t xml:space="preserve"> contain exactly one [1..1] </w:t>
      </w:r>
      <w:r>
        <w:rPr>
          <w:rStyle w:val="XMLnameBold"/>
        </w:rPr>
        <w:t>templateId</w:t>
      </w:r>
      <w:bookmarkStart w:id="3130" w:name="C_4499-31446"/>
      <w:r>
        <w:t xml:space="preserve"> (CONF:4499-31446)</w:t>
      </w:r>
      <w:bookmarkEnd w:id="3130"/>
      <w:r>
        <w:t>.</w:t>
      </w:r>
    </w:p>
    <w:p w14:paraId="17FB2B3B" w14:textId="77777777" w:rsidR="004B3F04" w:rsidRDefault="004B3F04" w:rsidP="007E63CC">
      <w:pPr>
        <w:numPr>
          <w:ilvl w:val="1"/>
          <w:numId w:val="64"/>
        </w:numPr>
      </w:pPr>
      <w:r>
        <w:t xml:space="preserve">This templateId </w:t>
      </w:r>
      <w:r>
        <w:rPr>
          <w:rStyle w:val="keyword"/>
        </w:rPr>
        <w:t>SHALL</w:t>
      </w:r>
      <w:r>
        <w:t xml:space="preserve"> contain exactly one [1..1] </w:t>
      </w:r>
      <w:r>
        <w:rPr>
          <w:rStyle w:val="XMLnameBold"/>
        </w:rPr>
        <w:t>item</w:t>
      </w:r>
      <w:bookmarkStart w:id="3131" w:name="C_4499-31447"/>
      <w:r>
        <w:t xml:space="preserve"> (CONF:4499-31447)</w:t>
      </w:r>
      <w:bookmarkEnd w:id="3131"/>
      <w:r>
        <w:t xml:space="preserve"> such that it</w:t>
      </w:r>
    </w:p>
    <w:p w14:paraId="19B625A4" w14:textId="77777777" w:rsidR="004B3F04" w:rsidRDefault="004B3F04" w:rsidP="007E63CC">
      <w:pPr>
        <w:numPr>
          <w:ilvl w:val="2"/>
          <w:numId w:val="64"/>
        </w:numPr>
      </w:pPr>
      <w:r>
        <w:rPr>
          <w:rStyle w:val="keyword"/>
        </w:rPr>
        <w:t>SHALL</w:t>
      </w:r>
      <w:r>
        <w:t xml:space="preserve"> contain exactly one [1..1] </w:t>
      </w:r>
      <w:r>
        <w:rPr>
          <w:rStyle w:val="XMLnameBold"/>
        </w:rPr>
        <w:t>@root</w:t>
      </w:r>
      <w:r>
        <w:t>=</w:t>
      </w:r>
      <w:r>
        <w:rPr>
          <w:rStyle w:val="XMLname"/>
        </w:rPr>
        <w:t>"2.16.840.1.113883.10.20.28.4.61"</w:t>
      </w:r>
      <w:bookmarkStart w:id="3132" w:name="C_4499-31448"/>
      <w:r>
        <w:t xml:space="preserve"> (CONF:4499-31448)</w:t>
      </w:r>
      <w:bookmarkEnd w:id="3132"/>
      <w:r>
        <w:t>.</w:t>
      </w:r>
    </w:p>
    <w:p w14:paraId="7BCEC8AF" w14:textId="77777777" w:rsidR="004B3F04" w:rsidRDefault="004B3F04" w:rsidP="007E63CC">
      <w:pPr>
        <w:numPr>
          <w:ilvl w:val="2"/>
          <w:numId w:val="64"/>
        </w:numPr>
      </w:pPr>
      <w:r>
        <w:rPr>
          <w:rStyle w:val="keyword"/>
        </w:rPr>
        <w:t>SHALL</w:t>
      </w:r>
      <w:r>
        <w:t xml:space="preserve"> contain exactly one [1..1] </w:t>
      </w:r>
      <w:r>
        <w:rPr>
          <w:rStyle w:val="XMLnameBold"/>
        </w:rPr>
        <w:t>@extension</w:t>
      </w:r>
      <w:r>
        <w:t>=</w:t>
      </w:r>
      <w:r>
        <w:rPr>
          <w:rStyle w:val="XMLname"/>
        </w:rPr>
        <w:t>"2021-02-01"</w:t>
      </w:r>
      <w:bookmarkStart w:id="3133" w:name="C_4499-33449"/>
      <w:r>
        <w:t xml:space="preserve"> (CONF:4499-33449)</w:t>
      </w:r>
      <w:bookmarkEnd w:id="3133"/>
      <w:r>
        <w:t>.</w:t>
      </w:r>
    </w:p>
    <w:p w14:paraId="46F5E60C" w14:textId="77777777" w:rsidR="004B3F04" w:rsidRDefault="004B3F04" w:rsidP="007E63CC">
      <w:pPr>
        <w:numPr>
          <w:ilvl w:val="0"/>
          <w:numId w:val="64"/>
        </w:numPr>
      </w:pPr>
      <w:r>
        <w:rPr>
          <w:rStyle w:val="keyword"/>
        </w:rPr>
        <w:t>SHALL</w:t>
      </w:r>
      <w:r>
        <w:t xml:space="preserve"> contain exactly one [1..1] </w:t>
      </w:r>
      <w:r>
        <w:rPr>
          <w:rStyle w:val="XMLnameBold"/>
        </w:rPr>
        <w:t>id</w:t>
      </w:r>
      <w:bookmarkStart w:id="3134" w:name="C_4499-31449"/>
      <w:r>
        <w:t xml:space="preserve"> (CONF:4499-31449)</w:t>
      </w:r>
      <w:bookmarkEnd w:id="3134"/>
      <w:r>
        <w:t>.</w:t>
      </w:r>
    </w:p>
    <w:p w14:paraId="62873997" w14:textId="77777777" w:rsidR="004B3F04" w:rsidRDefault="004B3F04" w:rsidP="007E63CC">
      <w:pPr>
        <w:numPr>
          <w:ilvl w:val="0"/>
          <w:numId w:val="64"/>
        </w:numPr>
      </w:pPr>
      <w:r>
        <w:rPr>
          <w:rStyle w:val="keyword"/>
        </w:rPr>
        <w:t>SHALL</w:t>
      </w:r>
      <w:r>
        <w:t xml:space="preserve"> contain exactly one [1..1] </w:t>
      </w:r>
      <w:r>
        <w:rPr>
          <w:rStyle w:val="XMLnameBold"/>
        </w:rPr>
        <w:t>code</w:t>
      </w:r>
      <w:bookmarkStart w:id="3135" w:name="C_4499-31450"/>
      <w:r>
        <w:t xml:space="preserve"> (CONF:4499-31450)</w:t>
      </w:r>
      <w:bookmarkEnd w:id="3135"/>
      <w:r>
        <w:t>.</w:t>
      </w:r>
    </w:p>
    <w:p w14:paraId="78B950E2"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w:t>
      </w:r>
      <w:r>
        <w:t>=</w:t>
      </w:r>
      <w:r>
        <w:rPr>
          <w:rStyle w:val="XMLname"/>
        </w:rPr>
        <w:t>"5880005"</w:t>
      </w:r>
      <w:r>
        <w:t xml:space="preserve"> Physical Examination</w:t>
      </w:r>
      <w:bookmarkStart w:id="3136" w:name="C_4499-31451"/>
      <w:r>
        <w:t xml:space="preserve"> (CONF:4499-31451)</w:t>
      </w:r>
      <w:bookmarkEnd w:id="3136"/>
      <w:r>
        <w:t>.</w:t>
      </w:r>
    </w:p>
    <w:p w14:paraId="7860F80B" w14:textId="77777777" w:rsidR="004B3F04" w:rsidRDefault="004B3F04" w:rsidP="007E63CC">
      <w:pPr>
        <w:numPr>
          <w:ilvl w:val="1"/>
          <w:numId w:val="64"/>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137" w:name="C_4499-31452"/>
      <w:r>
        <w:t xml:space="preserve"> (CONF:4499-31452)</w:t>
      </w:r>
      <w:bookmarkEnd w:id="3137"/>
      <w:r>
        <w:t>.</w:t>
      </w:r>
    </w:p>
    <w:p w14:paraId="3B18A745" w14:textId="77777777" w:rsidR="004B3F04" w:rsidRDefault="004B3F04" w:rsidP="007E63CC">
      <w:pPr>
        <w:numPr>
          <w:ilvl w:val="0"/>
          <w:numId w:val="64"/>
        </w:numPr>
      </w:pPr>
      <w:r>
        <w:rPr>
          <w:rStyle w:val="keyword"/>
        </w:rPr>
        <w:t>SHALL</w:t>
      </w:r>
      <w:r>
        <w:t xml:space="preserve"> contain exactly one [1..1] </w:t>
      </w:r>
      <w:r>
        <w:rPr>
          <w:rStyle w:val="XMLnameBold"/>
        </w:rPr>
        <w:t>title</w:t>
      </w:r>
      <w:bookmarkStart w:id="3138" w:name="C_4499-31453"/>
      <w:r>
        <w:t xml:space="preserve"> (CONF:4499-31453)</w:t>
      </w:r>
      <w:bookmarkEnd w:id="3138"/>
      <w:r>
        <w:t>.</w:t>
      </w:r>
    </w:p>
    <w:p w14:paraId="3BD5E3D9" w14:textId="77777777" w:rsidR="004B3F04" w:rsidRDefault="004B3F04" w:rsidP="007E63CC">
      <w:pPr>
        <w:numPr>
          <w:ilvl w:val="0"/>
          <w:numId w:val="64"/>
        </w:numPr>
      </w:pPr>
      <w:r>
        <w:rPr>
          <w:rStyle w:val="keyword"/>
        </w:rPr>
        <w:t>SHALL</w:t>
      </w:r>
      <w:r>
        <w:t xml:space="preserve"> contain exactly one [1..1] </w:t>
      </w:r>
      <w:r>
        <w:rPr>
          <w:rStyle w:val="XMLnameBold"/>
        </w:rPr>
        <w:t>statusCode</w:t>
      </w:r>
      <w:bookmarkStart w:id="3139" w:name="C_4499-31454"/>
      <w:r>
        <w:t xml:space="preserve"> (CONF:4499-31454)</w:t>
      </w:r>
      <w:bookmarkEnd w:id="3139"/>
      <w:r>
        <w:t>.</w:t>
      </w:r>
    </w:p>
    <w:p w14:paraId="1792D73F" w14:textId="77777777" w:rsidR="004B3F04" w:rsidRDefault="004B3F04" w:rsidP="007E63CC">
      <w:pPr>
        <w:numPr>
          <w:ilvl w:val="1"/>
          <w:numId w:val="64"/>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140" w:name="C_4499-31455"/>
      <w:r>
        <w:t xml:space="preserve"> (CONF:4499-31455)</w:t>
      </w:r>
      <w:bookmarkEnd w:id="3140"/>
      <w:r>
        <w:t>.</w:t>
      </w:r>
    </w:p>
    <w:p w14:paraId="77585670" w14:textId="77777777" w:rsidR="004B3F04" w:rsidRDefault="004B3F04" w:rsidP="007E63CC">
      <w:pPr>
        <w:numPr>
          <w:ilvl w:val="0"/>
          <w:numId w:val="64"/>
        </w:numPr>
      </w:pPr>
      <w:r>
        <w:rPr>
          <w:rStyle w:val="keyword"/>
        </w:rPr>
        <w:t>SHALL</w:t>
      </w:r>
      <w:r>
        <w:t xml:space="preserve"> contain exactly one [1..1] </w:t>
      </w:r>
      <w:r>
        <w:rPr>
          <w:rStyle w:val="XMLnameBold"/>
        </w:rPr>
        <w:t>value</w:t>
      </w:r>
      <w:r>
        <w:t xml:space="preserve"> with @xsi:type="CD"</w:t>
      </w:r>
      <w:bookmarkStart w:id="3141" w:name="C_4499-31459"/>
      <w:r>
        <w:t xml:space="preserve"> (CONF:4499-31459)</w:t>
      </w:r>
      <w:bookmarkEnd w:id="3141"/>
      <w:r>
        <w:t>.</w:t>
      </w:r>
      <w:r>
        <w:br/>
        <w:t>Note: QDM Attribute: Code</w:t>
      </w:r>
    </w:p>
    <w:p w14:paraId="12F8FCA1" w14:textId="77777777" w:rsidR="004B3F04" w:rsidRDefault="004B3F04" w:rsidP="007E63CC">
      <w:pPr>
        <w:numPr>
          <w:ilvl w:val="1"/>
          <w:numId w:val="64"/>
        </w:numPr>
      </w:pPr>
      <w:r>
        <w:t xml:space="preserve">This value </w:t>
      </w:r>
      <w:r>
        <w:rPr>
          <w:rStyle w:val="keyword"/>
        </w:rPr>
        <w:t>SHOULD</w:t>
      </w:r>
      <w:r>
        <w:t xml:space="preserve"> contain zero or one [0..1] </w:t>
      </w:r>
      <w:r>
        <w:rPr>
          <w:rStyle w:val="XMLnameBold"/>
        </w:rPr>
        <w:t>@valueSet</w:t>
      </w:r>
      <w:bookmarkStart w:id="3142" w:name="C_4499-31460"/>
      <w:r>
        <w:t xml:space="preserve"> (CONF:4499-31460)</w:t>
      </w:r>
      <w:bookmarkEnd w:id="3142"/>
      <w:r>
        <w:t>.</w:t>
      </w:r>
    </w:p>
    <w:p w14:paraId="75005C5D" w14:textId="77777777" w:rsidR="004B3F04" w:rsidRDefault="004B3F04" w:rsidP="007E63CC">
      <w:pPr>
        <w:numPr>
          <w:ilvl w:val="0"/>
          <w:numId w:val="64"/>
        </w:numPr>
      </w:pPr>
      <w:r>
        <w:rPr>
          <w:rStyle w:val="keyword"/>
        </w:rPr>
        <w:t>MAY</w:t>
      </w:r>
      <w:r>
        <w:t xml:space="preserve"> contain zero or one [0..1] </w:t>
      </w:r>
      <w:r>
        <w:rPr>
          <w:rStyle w:val="XMLnameBold"/>
        </w:rPr>
        <w:t>targetSiteCode</w:t>
      </w:r>
      <w:bookmarkStart w:id="3143" w:name="C_4499-31464"/>
      <w:r>
        <w:t xml:space="preserve"> (CONF:4499-31464)</w:t>
      </w:r>
      <w:bookmarkEnd w:id="3143"/>
      <w:r>
        <w:t>.</w:t>
      </w:r>
      <w:r>
        <w:br/>
        <w:t>Note: QDM Attribute: Anatomical Location Site</w:t>
      </w:r>
    </w:p>
    <w:p w14:paraId="29E45E9D" w14:textId="77777777" w:rsidR="004B3F04" w:rsidRDefault="004B3F04" w:rsidP="007E63CC">
      <w:pPr>
        <w:numPr>
          <w:ilvl w:val="1"/>
          <w:numId w:val="64"/>
        </w:numPr>
      </w:pPr>
      <w:r>
        <w:lastRenderedPageBreak/>
        <w:t xml:space="preserve">The targetSiteCode, if present, </w:t>
      </w:r>
      <w:r>
        <w:rPr>
          <w:rStyle w:val="keyword"/>
        </w:rPr>
        <w:t>SHOULD</w:t>
      </w:r>
      <w:r>
        <w:t xml:space="preserve"> contain zero or one [0..1] </w:t>
      </w:r>
      <w:r>
        <w:rPr>
          <w:rStyle w:val="XMLnameBold"/>
        </w:rPr>
        <w:t>item</w:t>
      </w:r>
      <w:bookmarkStart w:id="3144" w:name="C_4499-31465"/>
      <w:r>
        <w:t xml:space="preserve"> (CONF:4499-31465)</w:t>
      </w:r>
      <w:bookmarkEnd w:id="3144"/>
      <w:r>
        <w:t>.</w:t>
      </w:r>
    </w:p>
    <w:p w14:paraId="390E6635" w14:textId="77777777" w:rsidR="004B3F04" w:rsidRDefault="004B3F04" w:rsidP="007E63CC">
      <w:pPr>
        <w:numPr>
          <w:ilvl w:val="2"/>
          <w:numId w:val="64"/>
        </w:numPr>
      </w:pPr>
      <w:r>
        <w:t xml:space="preserve">The item, if present, </w:t>
      </w:r>
      <w:r>
        <w:rPr>
          <w:rStyle w:val="keyword"/>
        </w:rPr>
        <w:t>SHOULD</w:t>
      </w:r>
      <w:r>
        <w:t xml:space="preserve"> contain zero or one [0..1] </w:t>
      </w:r>
      <w:r>
        <w:rPr>
          <w:rStyle w:val="XMLnameBold"/>
        </w:rPr>
        <w:t>@valueSet</w:t>
      </w:r>
      <w:bookmarkStart w:id="3145" w:name="C_4499-31466"/>
      <w:r>
        <w:t xml:space="preserve"> (CONF:4499-31466)</w:t>
      </w:r>
      <w:bookmarkEnd w:id="3145"/>
      <w:r>
        <w:t>.</w:t>
      </w:r>
    </w:p>
    <w:p w14:paraId="7873C96E"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46" w:name="C_4499-34458"/>
      <w:r>
        <w:t xml:space="preserve"> (CONF:4499-34458)</w:t>
      </w:r>
      <w:bookmarkEnd w:id="3146"/>
      <w:r>
        <w:t xml:space="preserve"> such that it</w:t>
      </w:r>
    </w:p>
    <w:p w14:paraId="0D037A6C"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"AUT"</w:t>
      </w:r>
      <w:r>
        <w:t xml:space="preserve"> Author</w:t>
      </w:r>
      <w:bookmarkStart w:id="3147" w:name="C_4499-34461"/>
      <w:r>
        <w:t xml:space="preserve"> (CONF:4499-34461)</w:t>
      </w:r>
      <w:bookmarkEnd w:id="3147"/>
      <w:r>
        <w:t>.</w:t>
      </w:r>
    </w:p>
    <w:p w14:paraId="597C45A5" w14:textId="77777777" w:rsidR="004B3F04" w:rsidRDefault="004B3F04" w:rsidP="007E63CC">
      <w:pPr>
        <w:numPr>
          <w:ilvl w:val="1"/>
          <w:numId w:val="64"/>
        </w:numPr>
      </w:pPr>
      <w:r>
        <w:rPr>
          <w:rStyle w:val="keyword"/>
        </w:rPr>
        <w:t>SHALL</w:t>
      </w:r>
      <w:r>
        <w:t xml:space="preserve"> contain exactly one [1..1] </w:t>
      </w:r>
      <w:r>
        <w:rPr>
          <w:rStyle w:val="XMLnameBold"/>
        </w:rPr>
        <w:t>time</w:t>
      </w:r>
      <w:bookmarkStart w:id="3148" w:name="C_4499-34459"/>
      <w:r>
        <w:t xml:space="preserve"> (CONF:4499-34459)</w:t>
      </w:r>
      <w:bookmarkEnd w:id="3148"/>
      <w:r>
        <w:t>.</w:t>
      </w:r>
    </w:p>
    <w:p w14:paraId="0F889E91" w14:textId="77777777" w:rsidR="004B3F04" w:rsidRDefault="004B3F04" w:rsidP="007E63CC">
      <w:pPr>
        <w:numPr>
          <w:ilvl w:val="2"/>
          <w:numId w:val="64"/>
        </w:numPr>
      </w:pPr>
      <w:r>
        <w:t xml:space="preserve">This time </w:t>
      </w:r>
      <w:r>
        <w:rPr>
          <w:rStyle w:val="keyword"/>
        </w:rPr>
        <w:t>SHALL</w:t>
      </w:r>
      <w:r>
        <w:t xml:space="preserve"> contain exactly one [1..1] </w:t>
      </w:r>
      <w:r>
        <w:rPr>
          <w:rStyle w:val="XMLnameBold"/>
        </w:rPr>
        <w:t>low</w:t>
      </w:r>
      <w:bookmarkStart w:id="3149" w:name="C_4499-34462"/>
      <w:r>
        <w:t xml:space="preserve"> (CONF:4499-34462)</w:t>
      </w:r>
      <w:bookmarkEnd w:id="3149"/>
      <w:r>
        <w:t>.</w:t>
      </w:r>
      <w:r>
        <w:br/>
        <w:t>Note: QDM Attribute: Author dateTime (The time the recommendation is authored)</w:t>
      </w:r>
    </w:p>
    <w:p w14:paraId="0737C911" w14:textId="77777777" w:rsidR="004B3F04" w:rsidRDefault="004B3F04" w:rsidP="007E63CC">
      <w:pPr>
        <w:numPr>
          <w:ilvl w:val="1"/>
          <w:numId w:val="64"/>
        </w:numPr>
      </w:pPr>
      <w:r>
        <w:rPr>
          <w:rStyle w:val="keyword"/>
        </w:rPr>
        <w:t>SHALL</w:t>
      </w:r>
      <w:r>
        <w:t xml:space="preserve"> contain exactly one [1..1] </w:t>
      </w:r>
      <w:r>
        <w:rPr>
          <w:rStyle w:val="XMLnameBold"/>
        </w:rPr>
        <w:t>role</w:t>
      </w:r>
      <w:bookmarkStart w:id="3150" w:name="C_4499-34460"/>
      <w:r>
        <w:t xml:space="preserve"> (CONF:4499-34460)</w:t>
      </w:r>
      <w:bookmarkEnd w:id="3150"/>
      <w:r>
        <w:t>.</w:t>
      </w:r>
    </w:p>
    <w:p w14:paraId="022940FC" w14:textId="77777777" w:rsidR="004B3F04" w:rsidRDefault="004B3F04" w:rsidP="007E63CC">
      <w:pPr>
        <w:numPr>
          <w:ilvl w:val="2"/>
          <w:numId w:val="64"/>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151" w:name="C_4499-34463"/>
      <w:r>
        <w:t xml:space="preserve"> (CONF:4499-34463)</w:t>
      </w:r>
      <w:bookmarkEnd w:id="3151"/>
      <w:r>
        <w:t>.</w:t>
      </w:r>
    </w:p>
    <w:p w14:paraId="03AEB2AE" w14:textId="77777777" w:rsidR="004B3F04" w:rsidRDefault="004B3F04" w:rsidP="007E63CC">
      <w:pPr>
        <w:numPr>
          <w:ilvl w:val="2"/>
          <w:numId w:val="64"/>
        </w:numPr>
      </w:pPr>
      <w:r>
        <w:t xml:space="preserve">This role </w:t>
      </w:r>
      <w:r>
        <w:rPr>
          <w:rStyle w:val="keyword"/>
        </w:rPr>
        <w:t>MAY</w:t>
      </w:r>
      <w:r>
        <w:t xml:space="preserve"> contain zero or one [0..1] </w:t>
      </w:r>
      <w:r>
        <w:rPr>
          <w:rStyle w:val="XMLnameBold"/>
        </w:rPr>
        <w:t>id</w:t>
      </w:r>
      <w:bookmarkStart w:id="3152" w:name="C_4499-34464"/>
      <w:r>
        <w:t xml:space="preserve"> (CONF:4499-34464)</w:t>
      </w:r>
      <w:bookmarkEnd w:id="3152"/>
      <w:r>
        <w:t>.</w:t>
      </w:r>
    </w:p>
    <w:p w14:paraId="60097A5A"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3" w:name="C_4499-35478"/>
      <w:r>
        <w:t xml:space="preserve"> (CONF:4499-35478)</w:t>
      </w:r>
      <w:bookmarkEnd w:id="3153"/>
      <w:r>
        <w:t xml:space="preserve"> such that it</w:t>
      </w:r>
      <w:r>
        <w:br/>
        <w:t>Note: QDM Attribute: Requseter</w:t>
      </w:r>
    </w:p>
    <w:p w14:paraId="66A7C7E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4" w:name="C_4499-35482"/>
      <w:r>
        <w:t xml:space="preserve"> (CONF:4499-35482)</w:t>
      </w:r>
      <w:bookmarkEnd w:id="3154"/>
      <w:r>
        <w:t>.</w:t>
      </w:r>
    </w:p>
    <w:p w14:paraId="4DAD6F3E" w14:textId="77777777" w:rsidR="004B3F04" w:rsidRDefault="004B3F04" w:rsidP="007E63CC">
      <w:pPr>
        <w:numPr>
          <w:ilvl w:val="1"/>
          <w:numId w:val="64"/>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155" w:name="C_4499-36251"/>
      <w:r>
        <w:t xml:space="preserve"> (CONF:4499-36251)</w:t>
      </w:r>
      <w:bookmarkEnd w:id="3155"/>
      <w:r>
        <w:t>.</w:t>
      </w:r>
    </w:p>
    <w:p w14:paraId="11917472"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6" w:name="C_4499-35480"/>
      <w:r>
        <w:t xml:space="preserve"> (CONF:4499-35480)</w:t>
      </w:r>
      <w:bookmarkEnd w:id="3156"/>
      <w:r>
        <w:t xml:space="preserve"> such that it</w:t>
      </w:r>
      <w:r>
        <w:br/>
        <w:t>Note: QDM Attribute: Requseter</w:t>
      </w:r>
    </w:p>
    <w:p w14:paraId="142CE181"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57" w:name="C_4499-35483"/>
      <w:r>
        <w:t xml:space="preserve"> (CONF:4499-35483)</w:t>
      </w:r>
      <w:bookmarkEnd w:id="3157"/>
      <w:r>
        <w:t>.</w:t>
      </w:r>
    </w:p>
    <w:p w14:paraId="18D3CC29" w14:textId="77777777" w:rsidR="004B3F04" w:rsidRDefault="004B3F04" w:rsidP="007E63CC">
      <w:pPr>
        <w:numPr>
          <w:ilvl w:val="1"/>
          <w:numId w:val="64"/>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158" w:name="C_4499-36252"/>
      <w:r>
        <w:t xml:space="preserve"> (CONF:4499-36252)</w:t>
      </w:r>
      <w:bookmarkEnd w:id="3158"/>
      <w:r>
        <w:t>.</w:t>
      </w:r>
    </w:p>
    <w:p w14:paraId="104C0083"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59" w:name="C_4499-35903"/>
      <w:r>
        <w:t xml:space="preserve"> (CONF:4499-35903)</w:t>
      </w:r>
      <w:bookmarkEnd w:id="3159"/>
      <w:r>
        <w:t xml:space="preserve"> such that it</w:t>
      </w:r>
      <w:r>
        <w:br/>
        <w:t>Note: QDM Attribute: Requseter</w:t>
      </w:r>
    </w:p>
    <w:p w14:paraId="4EBC5D3B"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160" w:name="C_4499-35905"/>
      <w:r>
        <w:t xml:space="preserve"> (CONF:4499-35905)</w:t>
      </w:r>
      <w:bookmarkEnd w:id="3160"/>
      <w:r>
        <w:t>.</w:t>
      </w:r>
    </w:p>
    <w:p w14:paraId="2B5190C1" w14:textId="77777777" w:rsidR="004B3F04" w:rsidRDefault="004B3F04" w:rsidP="007E63CC">
      <w:pPr>
        <w:numPr>
          <w:ilvl w:val="1"/>
          <w:numId w:val="64"/>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161" w:name="C_4499-36253"/>
      <w:r>
        <w:t xml:space="preserve"> (CONF:4499-36253)</w:t>
      </w:r>
      <w:bookmarkEnd w:id="3161"/>
      <w:r>
        <w:t>.</w:t>
      </w:r>
    </w:p>
    <w:p w14:paraId="732AFA4D" w14:textId="77777777" w:rsidR="004B3F04" w:rsidRDefault="004B3F04" w:rsidP="007E63CC">
      <w:pPr>
        <w:numPr>
          <w:ilvl w:val="0"/>
          <w:numId w:val="64"/>
        </w:numPr>
      </w:pPr>
      <w:r>
        <w:rPr>
          <w:rStyle w:val="keyword"/>
        </w:rPr>
        <w:t>MAY</w:t>
      </w:r>
      <w:r>
        <w:t xml:space="preserve"> contain zero or one [0..1] </w:t>
      </w:r>
      <w:r>
        <w:rPr>
          <w:rStyle w:val="XMLnameBold"/>
        </w:rPr>
        <w:t>participation</w:t>
      </w:r>
      <w:bookmarkStart w:id="3162" w:name="C_4499-35484"/>
      <w:r>
        <w:t xml:space="preserve"> (CONF:4499-35484)</w:t>
      </w:r>
      <w:bookmarkEnd w:id="3162"/>
      <w:r>
        <w:t xml:space="preserve"> such that it</w:t>
      </w:r>
      <w:r>
        <w:br/>
        <w:t>Note: QDM Attribute: Requseter</w:t>
      </w:r>
    </w:p>
    <w:p w14:paraId="52D15308"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3" w:name="C_4499-35486"/>
      <w:r>
        <w:t xml:space="preserve"> (CONF:4499-35486)</w:t>
      </w:r>
      <w:bookmarkEnd w:id="3163"/>
      <w:r>
        <w:t>.</w:t>
      </w:r>
    </w:p>
    <w:p w14:paraId="436B4BDF" w14:textId="77777777" w:rsidR="004B3F04" w:rsidRDefault="004B3F04" w:rsidP="007E63CC">
      <w:pPr>
        <w:numPr>
          <w:ilvl w:val="1"/>
          <w:numId w:val="64"/>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164" w:name="C_4499-36254"/>
      <w:r>
        <w:t xml:space="preserve"> (CONF:4499-36254)</w:t>
      </w:r>
      <w:bookmarkEnd w:id="3164"/>
      <w:r>
        <w:t>.</w:t>
      </w:r>
    </w:p>
    <w:p w14:paraId="064A8E6B" w14:textId="77777777" w:rsidR="004B3F04" w:rsidRDefault="004B3F04" w:rsidP="007E63CC">
      <w:pPr>
        <w:numPr>
          <w:ilvl w:val="0"/>
          <w:numId w:val="64"/>
        </w:numPr>
      </w:pPr>
      <w:r>
        <w:rPr>
          <w:rStyle w:val="keyword"/>
        </w:rPr>
        <w:t>MAY</w:t>
      </w:r>
      <w:r>
        <w:t xml:space="preserve"> contain zero or more [0..*] </w:t>
      </w:r>
      <w:r>
        <w:rPr>
          <w:rStyle w:val="XMLnameBold"/>
        </w:rPr>
        <w:t>participation</w:t>
      </w:r>
      <w:bookmarkStart w:id="3165" w:name="C_4499-36255"/>
      <w:r>
        <w:t xml:space="preserve"> (CONF:4499-36255)</w:t>
      </w:r>
      <w:bookmarkEnd w:id="3165"/>
      <w:r>
        <w:t xml:space="preserve"> such that it</w:t>
      </w:r>
      <w:r>
        <w:br/>
        <w:t>Note: QDM Attribute: Requseter</w:t>
      </w:r>
    </w:p>
    <w:p w14:paraId="754661A1" w14:textId="77777777" w:rsidR="004B3F04" w:rsidRDefault="004B3F04" w:rsidP="007E63CC">
      <w:pPr>
        <w:numPr>
          <w:ilvl w:val="1"/>
          <w:numId w:val="64"/>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166" w:name="C_4499-36257"/>
      <w:r>
        <w:t xml:space="preserve"> (CONF:4499-36257)</w:t>
      </w:r>
      <w:bookmarkEnd w:id="3166"/>
      <w:r>
        <w:t>.</w:t>
      </w:r>
    </w:p>
    <w:p w14:paraId="281C57A0" w14:textId="77777777" w:rsidR="004B3F04" w:rsidRDefault="004B3F04" w:rsidP="007E63CC">
      <w:pPr>
        <w:numPr>
          <w:ilvl w:val="1"/>
          <w:numId w:val="64"/>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167" w:name="C_4499-36256"/>
      <w:r>
        <w:t xml:space="preserve"> (CONF:4499-36256)</w:t>
      </w:r>
      <w:bookmarkEnd w:id="3167"/>
      <w:r>
        <w:t>.</w:t>
      </w:r>
    </w:p>
    <w:p w14:paraId="625A4B99" w14:textId="77777777" w:rsidR="004B3F04" w:rsidRDefault="004B3F04" w:rsidP="007E63CC">
      <w:pPr>
        <w:numPr>
          <w:ilvl w:val="0"/>
          <w:numId w:val="64"/>
        </w:numPr>
      </w:pPr>
      <w:r>
        <w:rPr>
          <w:rStyle w:val="keyword"/>
        </w:rPr>
        <w:t>MAY</w:t>
      </w:r>
      <w:r>
        <w:t xml:space="preserve"> contain zero or one [0..1] </w:t>
      </w:r>
      <w:r>
        <w:rPr>
          <w:rStyle w:val="XMLnameBold"/>
        </w:rPr>
        <w:t>outboundRelationship</w:t>
      </w:r>
      <w:bookmarkStart w:id="3168" w:name="C_4499-31473"/>
      <w:r>
        <w:t xml:space="preserve"> (CONF:4499-31473)</w:t>
      </w:r>
      <w:bookmarkEnd w:id="3168"/>
      <w:r>
        <w:t xml:space="preserve"> such that it</w:t>
      </w:r>
      <w:r>
        <w:br/>
        <w:t>Note: QDM Attribute: Reason</w:t>
      </w:r>
    </w:p>
    <w:p w14:paraId="3D130872" w14:textId="77777777" w:rsidR="004B3F04" w:rsidRDefault="004B3F04" w:rsidP="007E63CC">
      <w:pPr>
        <w:numPr>
          <w:ilvl w:val="1"/>
          <w:numId w:val="64"/>
        </w:numPr>
      </w:pPr>
      <w:r>
        <w:rPr>
          <w:rStyle w:val="keyword"/>
        </w:rPr>
        <w:t>SHALL</w:t>
      </w:r>
      <w:r>
        <w:t xml:space="preserve"> contain exactly one [1..1] </w:t>
      </w:r>
      <w:r>
        <w:rPr>
          <w:rStyle w:val="XMLnameBold"/>
        </w:rPr>
        <w:t>@typeCode</w:t>
      </w:r>
      <w:r>
        <w:t>=</w:t>
      </w:r>
      <w:r>
        <w:rPr>
          <w:rStyle w:val="XMLname"/>
        </w:rPr>
        <w:t>"RSON"</w:t>
      </w:r>
      <w:r>
        <w:t xml:space="preserve"> (CodeSystem: </w:t>
      </w:r>
      <w:r>
        <w:rPr>
          <w:rStyle w:val="XMLname"/>
        </w:rPr>
        <w:t>HL7ActRelationshipType urn:oid:2.16.840.1.113883.5.1002</w:t>
      </w:r>
      <w:r>
        <w:t>)</w:t>
      </w:r>
      <w:bookmarkStart w:id="3169" w:name="C_4499-31474"/>
      <w:r>
        <w:t xml:space="preserve"> (CONF:4499-31474)</w:t>
      </w:r>
      <w:bookmarkEnd w:id="3169"/>
      <w:r>
        <w:t>.</w:t>
      </w:r>
    </w:p>
    <w:p w14:paraId="1E37CB6B" w14:textId="77777777" w:rsidR="004B3F04" w:rsidRDefault="004B3F04" w:rsidP="007E63CC">
      <w:pPr>
        <w:numPr>
          <w:ilvl w:val="1"/>
          <w:numId w:val="64"/>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170" w:name="C_4499-31475"/>
      <w:r>
        <w:t xml:space="preserve"> (CONF:4499-31475)</w:t>
      </w:r>
      <w:bookmarkEnd w:id="3170"/>
      <w:r>
        <w:t>.</w:t>
      </w:r>
    </w:p>
    <w:p w14:paraId="5D837EB8" w14:textId="77777777" w:rsidR="004B3F04" w:rsidRDefault="004B3F04" w:rsidP="004B3F04">
      <w:pPr>
        <w:pStyle w:val="Caption"/>
        <w:ind w:left="130" w:right="115"/>
      </w:pPr>
      <w:bookmarkStart w:id="3171" w:name="_Toc64842058"/>
      <w:bookmarkStart w:id="3172" w:name="_Toc65482974"/>
      <w:r>
        <w:t xml:space="preserve">Figure </w:t>
      </w:r>
      <w:r>
        <w:fldChar w:fldCharType="begin"/>
      </w:r>
      <w:r>
        <w:instrText>SEQ Figure \* ARABIC</w:instrText>
      </w:r>
      <w:r>
        <w:fldChar w:fldCharType="separate"/>
      </w:r>
      <w:r>
        <w:t>60</w:t>
      </w:r>
      <w:r>
        <w:fldChar w:fldCharType="end"/>
      </w:r>
      <w:r>
        <w:t>: Physical Exam, Recommended (V4) Example</w:t>
      </w:r>
      <w:bookmarkEnd w:id="3171"/>
      <w:bookmarkEnd w:id="3172"/>
    </w:p>
    <w:p w14:paraId="18A13130" w14:textId="77777777" w:rsidR="004B3F04" w:rsidRDefault="004B3F04" w:rsidP="004B3F04">
      <w:pPr>
        <w:pStyle w:val="Example"/>
        <w:ind w:left="130" w:right="115"/>
      </w:pPr>
      <w:r>
        <w:t>&lt;observationCriteria classCode="OBS" moodCode="INT"&gt;</w:t>
      </w:r>
    </w:p>
    <w:p w14:paraId="7AE8B7D4" w14:textId="77777777" w:rsidR="004B3F04" w:rsidRDefault="004B3F04" w:rsidP="004B3F04">
      <w:pPr>
        <w:pStyle w:val="Example"/>
        <w:ind w:left="130" w:right="115"/>
      </w:pPr>
      <w:r>
        <w:t xml:space="preserve">    &lt;templateId&gt;</w:t>
      </w:r>
    </w:p>
    <w:p w14:paraId="4CE14576" w14:textId="77777777" w:rsidR="004B3F04" w:rsidRDefault="004B3F04" w:rsidP="004B3F04">
      <w:pPr>
        <w:pStyle w:val="Example"/>
        <w:ind w:left="130" w:right="115"/>
      </w:pPr>
      <w:r>
        <w:t xml:space="preserve">        &lt;item root="2.16.840.1.113883.10.20.28.4.63" extension="2021-02-01"/&gt;</w:t>
      </w:r>
    </w:p>
    <w:p w14:paraId="7932AD09" w14:textId="77777777" w:rsidR="004B3F04" w:rsidRDefault="004B3F04" w:rsidP="004B3F04">
      <w:pPr>
        <w:pStyle w:val="Example"/>
        <w:ind w:left="130" w:right="115"/>
      </w:pPr>
      <w:r>
        <w:t xml:space="preserve">    &lt;/templateId&gt;</w:t>
      </w:r>
    </w:p>
    <w:p w14:paraId="28252510" w14:textId="77777777" w:rsidR="004B3F04" w:rsidRDefault="004B3F04" w:rsidP="004B3F04">
      <w:pPr>
        <w:pStyle w:val="Example"/>
        <w:ind w:left="130" w:right="115"/>
      </w:pPr>
      <w:r>
        <w:t xml:space="preserve">    &lt;id root="2ba56315-4f6f-4141-be6c-0248d8dfdbfc"/&gt;</w:t>
      </w:r>
    </w:p>
    <w:p w14:paraId="340B94C7" w14:textId="77777777" w:rsidR="004B3F04" w:rsidRDefault="004B3F04" w:rsidP="004B3F04">
      <w:pPr>
        <w:pStyle w:val="Example"/>
        <w:ind w:left="130" w:right="115"/>
      </w:pPr>
      <w:r>
        <w:t xml:space="preserve">    &lt;code code="5880005" codeSystem="2.16.840.1.113883.6.96" codeSystemName="SNOMED CT"&gt;</w:t>
      </w:r>
    </w:p>
    <w:p w14:paraId="3B577873" w14:textId="77777777" w:rsidR="004B3F04" w:rsidRDefault="004B3F04" w:rsidP="004B3F04">
      <w:pPr>
        <w:pStyle w:val="Example"/>
        <w:ind w:left="130" w:right="115"/>
      </w:pPr>
      <w:r>
        <w:t xml:space="preserve">        &lt;displayName value="Physical Examination"/&gt;</w:t>
      </w:r>
    </w:p>
    <w:p w14:paraId="25B4ABAC" w14:textId="77777777" w:rsidR="004B3F04" w:rsidRDefault="004B3F04" w:rsidP="004B3F04">
      <w:pPr>
        <w:pStyle w:val="Example"/>
        <w:ind w:left="130" w:right="115"/>
      </w:pPr>
      <w:r>
        <w:t xml:space="preserve">    &lt;/code&gt;</w:t>
      </w:r>
    </w:p>
    <w:p w14:paraId="1F2A9B6F" w14:textId="77777777" w:rsidR="004B3F04" w:rsidRDefault="004B3F04" w:rsidP="004B3F04">
      <w:pPr>
        <w:pStyle w:val="Example"/>
        <w:ind w:left="130" w:right="115"/>
      </w:pPr>
      <w:r>
        <w:t xml:space="preserve">    &lt;title value="Physical Exam Recommended"/&gt;</w:t>
      </w:r>
    </w:p>
    <w:p w14:paraId="4099C2C6" w14:textId="77777777" w:rsidR="004B3F04" w:rsidRDefault="004B3F04" w:rsidP="004B3F04">
      <w:pPr>
        <w:pStyle w:val="Example"/>
        <w:ind w:left="130" w:right="115"/>
      </w:pPr>
      <w:r>
        <w:t xml:space="preserve">    &lt;statusCode code="active"/&gt;</w:t>
      </w:r>
    </w:p>
    <w:p w14:paraId="65D1EA6A" w14:textId="77777777" w:rsidR="004B3F04" w:rsidRDefault="004B3F04" w:rsidP="004B3F04">
      <w:pPr>
        <w:pStyle w:val="Example"/>
        <w:ind w:left="130" w:right="115"/>
      </w:pPr>
      <w:r>
        <w:t xml:space="preserve">    &lt;effectiveTime xsi:type="IVL_TS"/&gt;</w:t>
      </w:r>
    </w:p>
    <w:p w14:paraId="411ABF19" w14:textId="77777777" w:rsidR="004B3F04" w:rsidRDefault="004B3F04" w:rsidP="004B3F04">
      <w:pPr>
        <w:pStyle w:val="Example"/>
        <w:ind w:left="130" w:right="115"/>
      </w:pPr>
      <w:r>
        <w:t xml:space="preserve">    &lt;value xsi:type="CD" valueSet="{$QDMElementValueSetOID}"/&gt;</w:t>
      </w:r>
    </w:p>
    <w:p w14:paraId="3A21ECB6" w14:textId="77777777" w:rsidR="004B3F04" w:rsidRDefault="004B3F04" w:rsidP="004B3F04">
      <w:pPr>
        <w:pStyle w:val="Example"/>
        <w:ind w:left="130" w:right="115"/>
      </w:pPr>
      <w:r>
        <w:t xml:space="preserve">&lt;/observationCriteria&gt;     </w:t>
      </w:r>
    </w:p>
    <w:p w14:paraId="4282D8A9" w14:textId="77777777" w:rsidR="004B3F04" w:rsidRDefault="004B3F04" w:rsidP="004B3F04">
      <w:pPr>
        <w:pStyle w:val="BodyText"/>
      </w:pPr>
    </w:p>
    <w:p w14:paraId="30BE9D5E" w14:textId="77777777" w:rsidR="004B3F04" w:rsidRDefault="004B3F04" w:rsidP="004B3F04">
      <w:pPr>
        <w:pStyle w:val="Heading2nospace"/>
      </w:pPr>
      <w:bookmarkStart w:id="3173" w:name="E_Present_On_Admission_Indicator"/>
      <w:bookmarkStart w:id="3174" w:name="_Toc64841925"/>
      <w:bookmarkStart w:id="3175" w:name="_Toc65482841"/>
      <w:r>
        <w:t>Present On Admission Indicator</w:t>
      </w:r>
      <w:bookmarkEnd w:id="3173"/>
      <w:bookmarkEnd w:id="3174"/>
      <w:bookmarkEnd w:id="3175"/>
    </w:p>
    <w:p w14:paraId="1BA7EE0D" w14:textId="77777777" w:rsidR="004B3F04" w:rsidRDefault="004B3F04" w:rsidP="004B3F04">
      <w:pPr>
        <w:pStyle w:val="BracketData"/>
      </w:pPr>
      <w:r>
        <w:t>[observationCriteria: identifier urn:hl7ii:2.16.840.1.113883.10.20.28.4.140:2019-05-01 (open)]</w:t>
      </w:r>
    </w:p>
    <w:p w14:paraId="14642677" w14:textId="77777777" w:rsidR="004B3F04" w:rsidRDefault="004B3F04" w:rsidP="004B3F04">
      <w:pPr>
        <w:pStyle w:val="Caption"/>
      </w:pPr>
      <w:bookmarkStart w:id="3176" w:name="_Toc64842204"/>
      <w:bookmarkStart w:id="3177" w:name="_Toc65483288"/>
      <w:r>
        <w:t xml:space="preserve">Table </w:t>
      </w:r>
      <w:r>
        <w:fldChar w:fldCharType="begin"/>
      </w:r>
      <w:r>
        <w:instrText>SEQ Table \* ARABIC</w:instrText>
      </w:r>
      <w:r>
        <w:fldChar w:fldCharType="separate"/>
      </w:r>
      <w:r>
        <w:t>127</w:t>
      </w:r>
      <w:r>
        <w:fldChar w:fldCharType="end"/>
      </w:r>
      <w:r>
        <w:t>: Present On Admission Indicator Contexts</w:t>
      </w:r>
      <w:bookmarkEnd w:id="3176"/>
      <w:bookmarkEnd w:id="31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098C60" w14:textId="77777777" w:rsidTr="000659BE">
        <w:trPr>
          <w:cantSplit/>
          <w:tblHeader/>
          <w:jc w:val="center"/>
        </w:trPr>
        <w:tc>
          <w:tcPr>
            <w:tcW w:w="360" w:type="dxa"/>
            <w:shd w:val="clear" w:color="auto" w:fill="E6E6E6"/>
          </w:tcPr>
          <w:p w14:paraId="6124707B" w14:textId="77777777" w:rsidR="004B3F04" w:rsidRDefault="004B3F04" w:rsidP="000659BE">
            <w:pPr>
              <w:pStyle w:val="TableHead"/>
            </w:pPr>
            <w:r>
              <w:t>Contained By:</w:t>
            </w:r>
          </w:p>
        </w:tc>
        <w:tc>
          <w:tcPr>
            <w:tcW w:w="360" w:type="dxa"/>
            <w:shd w:val="clear" w:color="auto" w:fill="E6E6E6"/>
          </w:tcPr>
          <w:p w14:paraId="4DFC02F0" w14:textId="77777777" w:rsidR="004B3F04" w:rsidRDefault="004B3F04" w:rsidP="000659BE">
            <w:pPr>
              <w:pStyle w:val="TableHead"/>
            </w:pPr>
            <w:r>
              <w:t>Contains:</w:t>
            </w:r>
          </w:p>
        </w:tc>
      </w:tr>
      <w:tr w:rsidR="004B3F04" w14:paraId="291D0E64" w14:textId="77777777" w:rsidTr="000659BE">
        <w:trPr>
          <w:jc w:val="center"/>
        </w:trPr>
        <w:tc>
          <w:tcPr>
            <w:tcW w:w="360" w:type="dxa"/>
          </w:tcPr>
          <w:p w14:paraId="015B1AE4" w14:textId="77777777" w:rsidR="004B3F04" w:rsidRDefault="006C736C" w:rsidP="000659BE">
            <w:pPr>
              <w:pStyle w:val="TableText"/>
            </w:pPr>
            <w:hyperlink w:anchor="E_Encounter_Diagnosis_">
              <w:r w:rsidR="004B3F04">
                <w:rPr>
                  <w:rStyle w:val="HyperlinkText9pt"/>
                </w:rPr>
                <w:t>Encounter Diagnosis</w:t>
              </w:r>
            </w:hyperlink>
            <w:r w:rsidR="004B3F04">
              <w:t xml:space="preserve"> (optional)</w:t>
            </w:r>
          </w:p>
        </w:tc>
        <w:tc>
          <w:tcPr>
            <w:tcW w:w="360" w:type="dxa"/>
          </w:tcPr>
          <w:p w14:paraId="1F235267" w14:textId="77777777" w:rsidR="004B3F04" w:rsidRDefault="004B3F04" w:rsidP="000659BE"/>
        </w:tc>
      </w:tr>
    </w:tbl>
    <w:p w14:paraId="5ABDD08E" w14:textId="77777777" w:rsidR="004B3F04" w:rsidRDefault="004B3F04" w:rsidP="004B3F04">
      <w:pPr>
        <w:pStyle w:val="BodyText"/>
      </w:pPr>
    </w:p>
    <w:p w14:paraId="3EF6BEF3" w14:textId="77777777" w:rsidR="004B3F04" w:rsidRDefault="004B3F04" w:rsidP="004B3F04">
      <w:r>
        <w:t>This template represents the QDM attribute: Present On Admission (POA) Indicator</w:t>
      </w:r>
    </w:p>
    <w:p w14:paraId="1B084CE4" w14:textId="77777777" w:rsidR="004B3F04" w:rsidRDefault="004B3F04" w:rsidP="004B3F04">
      <w:r>
        <w:t>The full set of allowable values in the UB-04 standard include:</w:t>
      </w:r>
      <w:r>
        <w:br/>
        <w:t>Y - Diagnosis was present at the time of admission</w:t>
      </w:r>
      <w:r>
        <w:br/>
        <w:t>N - Diagnosis was not present at the time of admission</w:t>
      </w:r>
      <w:r>
        <w:br/>
        <w:t>U - Documentation insufficient to determine if condition was present at the time of inpatient admission</w:t>
      </w:r>
      <w:r>
        <w:br/>
        <w:t>W - Clinically undetermined. Provider unable to clinically determine whether the condition was present at the time of inpatient admission</w:t>
      </w:r>
      <w:r>
        <w:br/>
        <w:t>1 – Unreported/not used (exempt from POA reporting – equivalent to a blank on the UB-04 form)</w:t>
      </w:r>
    </w:p>
    <w:p w14:paraId="287A8DC9" w14:textId="77777777" w:rsidR="004B3F04" w:rsidRDefault="004B3F04" w:rsidP="004B3F04">
      <w:pPr>
        <w:pStyle w:val="Caption"/>
      </w:pPr>
      <w:bookmarkStart w:id="3178" w:name="_Toc64842205"/>
      <w:bookmarkStart w:id="3179" w:name="_Toc65483289"/>
      <w:r>
        <w:lastRenderedPageBreak/>
        <w:t xml:space="preserve">Table </w:t>
      </w:r>
      <w:r>
        <w:fldChar w:fldCharType="begin"/>
      </w:r>
      <w:r>
        <w:instrText>SEQ Table \* ARABIC</w:instrText>
      </w:r>
      <w:r>
        <w:fldChar w:fldCharType="separate"/>
      </w:r>
      <w:r>
        <w:t>128</w:t>
      </w:r>
      <w:r>
        <w:fldChar w:fldCharType="end"/>
      </w:r>
      <w:r>
        <w:t>: Present On Admission Indicator Constraints Overview</w:t>
      </w:r>
      <w:bookmarkEnd w:id="3178"/>
      <w:bookmarkEnd w:id="31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144B6B4" w14:textId="77777777" w:rsidTr="000659BE">
        <w:trPr>
          <w:cantSplit/>
          <w:tblHeader/>
          <w:jc w:val="center"/>
        </w:trPr>
        <w:tc>
          <w:tcPr>
            <w:tcW w:w="0" w:type="dxa"/>
            <w:shd w:val="clear" w:color="auto" w:fill="E6E6E6"/>
            <w:noWrap/>
          </w:tcPr>
          <w:p w14:paraId="009E3263" w14:textId="77777777" w:rsidR="004B3F04" w:rsidRDefault="004B3F04" w:rsidP="000659BE">
            <w:pPr>
              <w:pStyle w:val="TableHead"/>
            </w:pPr>
            <w:r>
              <w:t>XPath</w:t>
            </w:r>
          </w:p>
        </w:tc>
        <w:tc>
          <w:tcPr>
            <w:tcW w:w="720" w:type="dxa"/>
            <w:shd w:val="clear" w:color="auto" w:fill="E6E6E6"/>
            <w:noWrap/>
          </w:tcPr>
          <w:p w14:paraId="4FFFB5B0" w14:textId="77777777" w:rsidR="004B3F04" w:rsidRDefault="004B3F04" w:rsidP="000659BE">
            <w:pPr>
              <w:pStyle w:val="TableHead"/>
            </w:pPr>
            <w:r>
              <w:t>Card.</w:t>
            </w:r>
          </w:p>
        </w:tc>
        <w:tc>
          <w:tcPr>
            <w:tcW w:w="1152" w:type="dxa"/>
            <w:shd w:val="clear" w:color="auto" w:fill="E6E6E6"/>
            <w:noWrap/>
          </w:tcPr>
          <w:p w14:paraId="1FEA03D9" w14:textId="77777777" w:rsidR="004B3F04" w:rsidRDefault="004B3F04" w:rsidP="000659BE">
            <w:pPr>
              <w:pStyle w:val="TableHead"/>
            </w:pPr>
            <w:r>
              <w:t>Verb</w:t>
            </w:r>
          </w:p>
        </w:tc>
        <w:tc>
          <w:tcPr>
            <w:tcW w:w="864" w:type="dxa"/>
            <w:shd w:val="clear" w:color="auto" w:fill="E6E6E6"/>
            <w:noWrap/>
          </w:tcPr>
          <w:p w14:paraId="6FA251C7" w14:textId="77777777" w:rsidR="004B3F04" w:rsidRDefault="004B3F04" w:rsidP="000659BE">
            <w:pPr>
              <w:pStyle w:val="TableHead"/>
            </w:pPr>
            <w:r>
              <w:t>Data Type</w:t>
            </w:r>
          </w:p>
        </w:tc>
        <w:tc>
          <w:tcPr>
            <w:tcW w:w="864" w:type="dxa"/>
            <w:shd w:val="clear" w:color="auto" w:fill="E6E6E6"/>
            <w:noWrap/>
          </w:tcPr>
          <w:p w14:paraId="4128371B" w14:textId="77777777" w:rsidR="004B3F04" w:rsidRDefault="004B3F04" w:rsidP="000659BE">
            <w:pPr>
              <w:pStyle w:val="TableHead"/>
            </w:pPr>
            <w:r>
              <w:t>CONF#</w:t>
            </w:r>
          </w:p>
        </w:tc>
        <w:tc>
          <w:tcPr>
            <w:tcW w:w="864" w:type="dxa"/>
            <w:shd w:val="clear" w:color="auto" w:fill="E6E6E6"/>
            <w:noWrap/>
          </w:tcPr>
          <w:p w14:paraId="3ED6CB5E" w14:textId="77777777" w:rsidR="004B3F04" w:rsidRDefault="004B3F04" w:rsidP="000659BE">
            <w:pPr>
              <w:pStyle w:val="TableHead"/>
            </w:pPr>
            <w:r>
              <w:t>Value</w:t>
            </w:r>
          </w:p>
        </w:tc>
      </w:tr>
      <w:tr w:rsidR="004B3F04" w14:paraId="380A5542" w14:textId="77777777" w:rsidTr="000659BE">
        <w:trPr>
          <w:jc w:val="center"/>
        </w:trPr>
        <w:tc>
          <w:tcPr>
            <w:tcW w:w="10160" w:type="dxa"/>
            <w:gridSpan w:val="6"/>
          </w:tcPr>
          <w:p w14:paraId="54220443" w14:textId="77777777" w:rsidR="004B3F04" w:rsidRDefault="004B3F04" w:rsidP="000659BE">
            <w:pPr>
              <w:pStyle w:val="TableText"/>
            </w:pPr>
            <w:r>
              <w:t>observationCriteria (identifier: urn:hl7ii:2.16.840.1.113883.10.20.28.4.140:2019-05-01)</w:t>
            </w:r>
          </w:p>
        </w:tc>
      </w:tr>
      <w:tr w:rsidR="004B3F04" w14:paraId="36E0D1CA" w14:textId="77777777" w:rsidTr="000659BE">
        <w:trPr>
          <w:jc w:val="center"/>
        </w:trPr>
        <w:tc>
          <w:tcPr>
            <w:tcW w:w="3345" w:type="dxa"/>
          </w:tcPr>
          <w:p w14:paraId="7F75936C" w14:textId="77777777" w:rsidR="004B3F04" w:rsidRDefault="004B3F04" w:rsidP="000659BE">
            <w:pPr>
              <w:pStyle w:val="TableText"/>
            </w:pPr>
            <w:r>
              <w:tab/>
              <w:t>@classCode</w:t>
            </w:r>
          </w:p>
        </w:tc>
        <w:tc>
          <w:tcPr>
            <w:tcW w:w="720" w:type="dxa"/>
          </w:tcPr>
          <w:p w14:paraId="5CA59D41" w14:textId="77777777" w:rsidR="004B3F04" w:rsidRDefault="004B3F04" w:rsidP="000659BE">
            <w:pPr>
              <w:pStyle w:val="TableText"/>
            </w:pPr>
            <w:r>
              <w:t>1..1</w:t>
            </w:r>
          </w:p>
        </w:tc>
        <w:tc>
          <w:tcPr>
            <w:tcW w:w="1152" w:type="dxa"/>
          </w:tcPr>
          <w:p w14:paraId="588EACBD" w14:textId="77777777" w:rsidR="004B3F04" w:rsidRDefault="004B3F04" w:rsidP="000659BE">
            <w:pPr>
              <w:pStyle w:val="TableText"/>
            </w:pPr>
            <w:r>
              <w:t>SHALL</w:t>
            </w:r>
          </w:p>
        </w:tc>
        <w:tc>
          <w:tcPr>
            <w:tcW w:w="864" w:type="dxa"/>
          </w:tcPr>
          <w:p w14:paraId="7485BE9A" w14:textId="77777777" w:rsidR="004B3F04" w:rsidRDefault="004B3F04" w:rsidP="000659BE">
            <w:pPr>
              <w:pStyle w:val="TableText"/>
            </w:pPr>
          </w:p>
        </w:tc>
        <w:tc>
          <w:tcPr>
            <w:tcW w:w="1104" w:type="dxa"/>
          </w:tcPr>
          <w:p w14:paraId="49EE0205" w14:textId="77777777" w:rsidR="004B3F04" w:rsidRDefault="006C736C" w:rsidP="000659BE">
            <w:pPr>
              <w:pStyle w:val="TableText"/>
            </w:pPr>
            <w:hyperlink w:anchor="C_4423-31602">
              <w:r w:rsidR="004B3F04">
                <w:rPr>
                  <w:rStyle w:val="HyperlinkText9pt"/>
                </w:rPr>
                <w:t>4423-31602</w:t>
              </w:r>
            </w:hyperlink>
          </w:p>
        </w:tc>
        <w:tc>
          <w:tcPr>
            <w:tcW w:w="2975" w:type="dxa"/>
          </w:tcPr>
          <w:p w14:paraId="4AD05F32" w14:textId="77777777" w:rsidR="004B3F04" w:rsidRDefault="004B3F04" w:rsidP="000659BE">
            <w:pPr>
              <w:pStyle w:val="TableText"/>
            </w:pPr>
            <w:r>
              <w:t>OBS</w:t>
            </w:r>
          </w:p>
        </w:tc>
      </w:tr>
      <w:tr w:rsidR="004B3F04" w14:paraId="56EF5DF2" w14:textId="77777777" w:rsidTr="000659BE">
        <w:trPr>
          <w:jc w:val="center"/>
        </w:trPr>
        <w:tc>
          <w:tcPr>
            <w:tcW w:w="3345" w:type="dxa"/>
          </w:tcPr>
          <w:p w14:paraId="69DCF6F1" w14:textId="77777777" w:rsidR="004B3F04" w:rsidRDefault="004B3F04" w:rsidP="000659BE">
            <w:pPr>
              <w:pStyle w:val="TableText"/>
            </w:pPr>
            <w:r>
              <w:tab/>
              <w:t>@moodCode</w:t>
            </w:r>
          </w:p>
        </w:tc>
        <w:tc>
          <w:tcPr>
            <w:tcW w:w="720" w:type="dxa"/>
          </w:tcPr>
          <w:p w14:paraId="5CFA5D1B" w14:textId="77777777" w:rsidR="004B3F04" w:rsidRDefault="004B3F04" w:rsidP="000659BE">
            <w:pPr>
              <w:pStyle w:val="TableText"/>
            </w:pPr>
            <w:r>
              <w:t>1..1</w:t>
            </w:r>
          </w:p>
        </w:tc>
        <w:tc>
          <w:tcPr>
            <w:tcW w:w="1152" w:type="dxa"/>
          </w:tcPr>
          <w:p w14:paraId="0BD2C1AF" w14:textId="77777777" w:rsidR="004B3F04" w:rsidRDefault="004B3F04" w:rsidP="000659BE">
            <w:pPr>
              <w:pStyle w:val="TableText"/>
            </w:pPr>
            <w:r>
              <w:t>SHALL</w:t>
            </w:r>
          </w:p>
        </w:tc>
        <w:tc>
          <w:tcPr>
            <w:tcW w:w="864" w:type="dxa"/>
          </w:tcPr>
          <w:p w14:paraId="2F5D0721" w14:textId="77777777" w:rsidR="004B3F04" w:rsidRDefault="004B3F04" w:rsidP="000659BE">
            <w:pPr>
              <w:pStyle w:val="TableText"/>
            </w:pPr>
          </w:p>
        </w:tc>
        <w:tc>
          <w:tcPr>
            <w:tcW w:w="1104" w:type="dxa"/>
          </w:tcPr>
          <w:p w14:paraId="1EE74B71" w14:textId="77777777" w:rsidR="004B3F04" w:rsidRDefault="006C736C" w:rsidP="000659BE">
            <w:pPr>
              <w:pStyle w:val="TableText"/>
            </w:pPr>
            <w:hyperlink w:anchor="C_4423-31603">
              <w:r w:rsidR="004B3F04">
                <w:rPr>
                  <w:rStyle w:val="HyperlinkText9pt"/>
                </w:rPr>
                <w:t>4423-31603</w:t>
              </w:r>
            </w:hyperlink>
          </w:p>
        </w:tc>
        <w:tc>
          <w:tcPr>
            <w:tcW w:w="2975" w:type="dxa"/>
          </w:tcPr>
          <w:p w14:paraId="2A45E859" w14:textId="77777777" w:rsidR="004B3F04" w:rsidRDefault="004B3F04" w:rsidP="000659BE">
            <w:pPr>
              <w:pStyle w:val="TableText"/>
            </w:pPr>
            <w:r>
              <w:t>urn:oid:2.16.840.1.113883.5.1001 (HL7ActMood) = EVN</w:t>
            </w:r>
          </w:p>
        </w:tc>
      </w:tr>
      <w:tr w:rsidR="004B3F04" w14:paraId="643C31ED" w14:textId="77777777" w:rsidTr="000659BE">
        <w:trPr>
          <w:jc w:val="center"/>
        </w:trPr>
        <w:tc>
          <w:tcPr>
            <w:tcW w:w="3345" w:type="dxa"/>
          </w:tcPr>
          <w:p w14:paraId="37F3EEEC" w14:textId="77777777" w:rsidR="004B3F04" w:rsidRDefault="004B3F04" w:rsidP="000659BE">
            <w:pPr>
              <w:pStyle w:val="TableText"/>
            </w:pPr>
            <w:r>
              <w:tab/>
              <w:t>@actionNegationInd</w:t>
            </w:r>
          </w:p>
        </w:tc>
        <w:tc>
          <w:tcPr>
            <w:tcW w:w="720" w:type="dxa"/>
          </w:tcPr>
          <w:p w14:paraId="24219DB1" w14:textId="77777777" w:rsidR="004B3F04" w:rsidRDefault="004B3F04" w:rsidP="000659BE">
            <w:pPr>
              <w:pStyle w:val="TableText"/>
            </w:pPr>
            <w:r>
              <w:t>0..0</w:t>
            </w:r>
          </w:p>
        </w:tc>
        <w:tc>
          <w:tcPr>
            <w:tcW w:w="1152" w:type="dxa"/>
          </w:tcPr>
          <w:p w14:paraId="38AB4D7E" w14:textId="77777777" w:rsidR="004B3F04" w:rsidRDefault="004B3F04" w:rsidP="000659BE">
            <w:pPr>
              <w:pStyle w:val="TableText"/>
            </w:pPr>
            <w:r>
              <w:t>SHALL NOT</w:t>
            </w:r>
          </w:p>
        </w:tc>
        <w:tc>
          <w:tcPr>
            <w:tcW w:w="864" w:type="dxa"/>
          </w:tcPr>
          <w:p w14:paraId="1EC8AB79" w14:textId="77777777" w:rsidR="004B3F04" w:rsidRDefault="004B3F04" w:rsidP="000659BE">
            <w:pPr>
              <w:pStyle w:val="TableText"/>
            </w:pPr>
          </w:p>
        </w:tc>
        <w:tc>
          <w:tcPr>
            <w:tcW w:w="1104" w:type="dxa"/>
          </w:tcPr>
          <w:p w14:paraId="13670C7D" w14:textId="77777777" w:rsidR="004B3F04" w:rsidRDefault="006C736C" w:rsidP="000659BE">
            <w:pPr>
              <w:pStyle w:val="TableText"/>
            </w:pPr>
            <w:hyperlink w:anchor="C_4423-31604">
              <w:r w:rsidR="004B3F04">
                <w:rPr>
                  <w:rStyle w:val="HyperlinkText9pt"/>
                </w:rPr>
                <w:t>4423-31604</w:t>
              </w:r>
            </w:hyperlink>
          </w:p>
        </w:tc>
        <w:tc>
          <w:tcPr>
            <w:tcW w:w="2975" w:type="dxa"/>
          </w:tcPr>
          <w:p w14:paraId="7356CE7B" w14:textId="77777777" w:rsidR="004B3F04" w:rsidRDefault="004B3F04" w:rsidP="000659BE">
            <w:pPr>
              <w:pStyle w:val="TableText"/>
            </w:pPr>
          </w:p>
        </w:tc>
      </w:tr>
      <w:tr w:rsidR="004B3F04" w14:paraId="4D912A87" w14:textId="77777777" w:rsidTr="000659BE">
        <w:trPr>
          <w:jc w:val="center"/>
        </w:trPr>
        <w:tc>
          <w:tcPr>
            <w:tcW w:w="3345" w:type="dxa"/>
          </w:tcPr>
          <w:p w14:paraId="74544B01" w14:textId="77777777" w:rsidR="004B3F04" w:rsidRDefault="004B3F04" w:rsidP="000659BE">
            <w:pPr>
              <w:pStyle w:val="TableText"/>
            </w:pPr>
            <w:r>
              <w:tab/>
              <w:t>templateId</w:t>
            </w:r>
          </w:p>
        </w:tc>
        <w:tc>
          <w:tcPr>
            <w:tcW w:w="720" w:type="dxa"/>
          </w:tcPr>
          <w:p w14:paraId="60CE5382" w14:textId="77777777" w:rsidR="004B3F04" w:rsidRDefault="004B3F04" w:rsidP="000659BE">
            <w:pPr>
              <w:pStyle w:val="TableText"/>
            </w:pPr>
            <w:r>
              <w:t>1..1</w:t>
            </w:r>
          </w:p>
        </w:tc>
        <w:tc>
          <w:tcPr>
            <w:tcW w:w="1152" w:type="dxa"/>
          </w:tcPr>
          <w:p w14:paraId="66667CAA" w14:textId="77777777" w:rsidR="004B3F04" w:rsidRDefault="004B3F04" w:rsidP="000659BE">
            <w:pPr>
              <w:pStyle w:val="TableText"/>
            </w:pPr>
            <w:r>
              <w:t>SHALL</w:t>
            </w:r>
          </w:p>
        </w:tc>
        <w:tc>
          <w:tcPr>
            <w:tcW w:w="864" w:type="dxa"/>
          </w:tcPr>
          <w:p w14:paraId="04C968D1" w14:textId="77777777" w:rsidR="004B3F04" w:rsidRDefault="004B3F04" w:rsidP="000659BE">
            <w:pPr>
              <w:pStyle w:val="TableText"/>
            </w:pPr>
          </w:p>
        </w:tc>
        <w:tc>
          <w:tcPr>
            <w:tcW w:w="1104" w:type="dxa"/>
          </w:tcPr>
          <w:p w14:paraId="3DC6D259" w14:textId="77777777" w:rsidR="004B3F04" w:rsidRDefault="006C736C" w:rsidP="000659BE">
            <w:pPr>
              <w:pStyle w:val="TableText"/>
            </w:pPr>
            <w:hyperlink w:anchor="C_4423-31605">
              <w:r w:rsidR="004B3F04">
                <w:rPr>
                  <w:rStyle w:val="HyperlinkText9pt"/>
                </w:rPr>
                <w:t>4423-31605</w:t>
              </w:r>
            </w:hyperlink>
          </w:p>
        </w:tc>
        <w:tc>
          <w:tcPr>
            <w:tcW w:w="2975" w:type="dxa"/>
          </w:tcPr>
          <w:p w14:paraId="0F80718F" w14:textId="77777777" w:rsidR="004B3F04" w:rsidRDefault="004B3F04" w:rsidP="000659BE">
            <w:pPr>
              <w:pStyle w:val="TableText"/>
            </w:pPr>
          </w:p>
        </w:tc>
      </w:tr>
      <w:tr w:rsidR="004B3F04" w14:paraId="5EC3E93C" w14:textId="77777777" w:rsidTr="000659BE">
        <w:trPr>
          <w:jc w:val="center"/>
        </w:trPr>
        <w:tc>
          <w:tcPr>
            <w:tcW w:w="3345" w:type="dxa"/>
          </w:tcPr>
          <w:p w14:paraId="551963FE" w14:textId="77777777" w:rsidR="004B3F04" w:rsidRDefault="004B3F04" w:rsidP="000659BE">
            <w:pPr>
              <w:pStyle w:val="TableText"/>
            </w:pPr>
            <w:r>
              <w:tab/>
            </w:r>
            <w:r>
              <w:tab/>
              <w:t>item</w:t>
            </w:r>
          </w:p>
        </w:tc>
        <w:tc>
          <w:tcPr>
            <w:tcW w:w="720" w:type="dxa"/>
          </w:tcPr>
          <w:p w14:paraId="4A1DF724" w14:textId="77777777" w:rsidR="004B3F04" w:rsidRDefault="004B3F04" w:rsidP="000659BE">
            <w:pPr>
              <w:pStyle w:val="TableText"/>
            </w:pPr>
            <w:r>
              <w:t>1..1</w:t>
            </w:r>
          </w:p>
        </w:tc>
        <w:tc>
          <w:tcPr>
            <w:tcW w:w="1152" w:type="dxa"/>
          </w:tcPr>
          <w:p w14:paraId="7A9F012F" w14:textId="77777777" w:rsidR="004B3F04" w:rsidRDefault="004B3F04" w:rsidP="000659BE">
            <w:pPr>
              <w:pStyle w:val="TableText"/>
            </w:pPr>
            <w:r>
              <w:t>SHALL</w:t>
            </w:r>
          </w:p>
        </w:tc>
        <w:tc>
          <w:tcPr>
            <w:tcW w:w="864" w:type="dxa"/>
          </w:tcPr>
          <w:p w14:paraId="40FD5180" w14:textId="77777777" w:rsidR="004B3F04" w:rsidRDefault="004B3F04" w:rsidP="000659BE">
            <w:pPr>
              <w:pStyle w:val="TableText"/>
            </w:pPr>
          </w:p>
        </w:tc>
        <w:tc>
          <w:tcPr>
            <w:tcW w:w="1104" w:type="dxa"/>
          </w:tcPr>
          <w:p w14:paraId="512C64DB" w14:textId="77777777" w:rsidR="004B3F04" w:rsidRDefault="006C736C" w:rsidP="000659BE">
            <w:pPr>
              <w:pStyle w:val="TableText"/>
            </w:pPr>
            <w:hyperlink w:anchor="C_4423-31606">
              <w:r w:rsidR="004B3F04">
                <w:rPr>
                  <w:rStyle w:val="HyperlinkText9pt"/>
                </w:rPr>
                <w:t>4423-31606</w:t>
              </w:r>
            </w:hyperlink>
          </w:p>
        </w:tc>
        <w:tc>
          <w:tcPr>
            <w:tcW w:w="2975" w:type="dxa"/>
          </w:tcPr>
          <w:p w14:paraId="2F25F8BB" w14:textId="77777777" w:rsidR="004B3F04" w:rsidRDefault="004B3F04" w:rsidP="000659BE">
            <w:pPr>
              <w:pStyle w:val="TableText"/>
            </w:pPr>
          </w:p>
        </w:tc>
      </w:tr>
      <w:tr w:rsidR="004B3F04" w14:paraId="50988F91" w14:textId="77777777" w:rsidTr="000659BE">
        <w:trPr>
          <w:jc w:val="center"/>
        </w:trPr>
        <w:tc>
          <w:tcPr>
            <w:tcW w:w="3345" w:type="dxa"/>
          </w:tcPr>
          <w:p w14:paraId="1CD791B1" w14:textId="77777777" w:rsidR="004B3F04" w:rsidRDefault="004B3F04" w:rsidP="000659BE">
            <w:pPr>
              <w:pStyle w:val="TableText"/>
            </w:pPr>
            <w:r>
              <w:tab/>
            </w:r>
            <w:r>
              <w:tab/>
            </w:r>
            <w:r>
              <w:tab/>
              <w:t>@root</w:t>
            </w:r>
          </w:p>
        </w:tc>
        <w:tc>
          <w:tcPr>
            <w:tcW w:w="720" w:type="dxa"/>
          </w:tcPr>
          <w:p w14:paraId="14FD068D" w14:textId="77777777" w:rsidR="004B3F04" w:rsidRDefault="004B3F04" w:rsidP="000659BE">
            <w:pPr>
              <w:pStyle w:val="TableText"/>
            </w:pPr>
            <w:r>
              <w:t>1..1</w:t>
            </w:r>
          </w:p>
        </w:tc>
        <w:tc>
          <w:tcPr>
            <w:tcW w:w="1152" w:type="dxa"/>
          </w:tcPr>
          <w:p w14:paraId="49F0FB21" w14:textId="77777777" w:rsidR="004B3F04" w:rsidRDefault="004B3F04" w:rsidP="000659BE">
            <w:pPr>
              <w:pStyle w:val="TableText"/>
            </w:pPr>
            <w:r>
              <w:t>SHALL</w:t>
            </w:r>
          </w:p>
        </w:tc>
        <w:tc>
          <w:tcPr>
            <w:tcW w:w="864" w:type="dxa"/>
          </w:tcPr>
          <w:p w14:paraId="3CDF0BC3" w14:textId="77777777" w:rsidR="004B3F04" w:rsidRDefault="004B3F04" w:rsidP="000659BE">
            <w:pPr>
              <w:pStyle w:val="TableText"/>
            </w:pPr>
          </w:p>
        </w:tc>
        <w:tc>
          <w:tcPr>
            <w:tcW w:w="1104" w:type="dxa"/>
          </w:tcPr>
          <w:p w14:paraId="53D30B75" w14:textId="77777777" w:rsidR="004B3F04" w:rsidRDefault="006C736C" w:rsidP="000659BE">
            <w:pPr>
              <w:pStyle w:val="TableText"/>
            </w:pPr>
            <w:hyperlink w:anchor="C_4423-31607">
              <w:r w:rsidR="004B3F04">
                <w:rPr>
                  <w:rStyle w:val="HyperlinkText9pt"/>
                </w:rPr>
                <w:t>4423-31607</w:t>
              </w:r>
            </w:hyperlink>
          </w:p>
        </w:tc>
        <w:tc>
          <w:tcPr>
            <w:tcW w:w="2975" w:type="dxa"/>
          </w:tcPr>
          <w:p w14:paraId="626B7C9D" w14:textId="77777777" w:rsidR="004B3F04" w:rsidRDefault="004B3F04" w:rsidP="000659BE">
            <w:pPr>
              <w:pStyle w:val="TableText"/>
            </w:pPr>
            <w:r>
              <w:t>2.16.840.1.113883.10.20.28.4.140</w:t>
            </w:r>
          </w:p>
        </w:tc>
      </w:tr>
      <w:tr w:rsidR="004B3F04" w14:paraId="1163FB2E" w14:textId="77777777" w:rsidTr="000659BE">
        <w:trPr>
          <w:jc w:val="center"/>
        </w:trPr>
        <w:tc>
          <w:tcPr>
            <w:tcW w:w="3345" w:type="dxa"/>
          </w:tcPr>
          <w:p w14:paraId="07C8832C" w14:textId="77777777" w:rsidR="004B3F04" w:rsidRDefault="004B3F04" w:rsidP="000659BE">
            <w:pPr>
              <w:pStyle w:val="TableText"/>
            </w:pPr>
            <w:r>
              <w:tab/>
            </w:r>
            <w:r>
              <w:tab/>
            </w:r>
            <w:r>
              <w:tab/>
              <w:t>@extension</w:t>
            </w:r>
          </w:p>
        </w:tc>
        <w:tc>
          <w:tcPr>
            <w:tcW w:w="720" w:type="dxa"/>
          </w:tcPr>
          <w:p w14:paraId="325CEC21" w14:textId="77777777" w:rsidR="004B3F04" w:rsidRDefault="004B3F04" w:rsidP="000659BE">
            <w:pPr>
              <w:pStyle w:val="TableText"/>
            </w:pPr>
            <w:r>
              <w:t>1..1</w:t>
            </w:r>
          </w:p>
        </w:tc>
        <w:tc>
          <w:tcPr>
            <w:tcW w:w="1152" w:type="dxa"/>
          </w:tcPr>
          <w:p w14:paraId="31DB69DB" w14:textId="77777777" w:rsidR="004B3F04" w:rsidRDefault="004B3F04" w:rsidP="000659BE">
            <w:pPr>
              <w:pStyle w:val="TableText"/>
            </w:pPr>
            <w:r>
              <w:t>SHALL</w:t>
            </w:r>
          </w:p>
        </w:tc>
        <w:tc>
          <w:tcPr>
            <w:tcW w:w="864" w:type="dxa"/>
          </w:tcPr>
          <w:p w14:paraId="4978D56B" w14:textId="77777777" w:rsidR="004B3F04" w:rsidRDefault="004B3F04" w:rsidP="000659BE">
            <w:pPr>
              <w:pStyle w:val="TableText"/>
            </w:pPr>
          </w:p>
        </w:tc>
        <w:tc>
          <w:tcPr>
            <w:tcW w:w="1104" w:type="dxa"/>
          </w:tcPr>
          <w:p w14:paraId="3BA04210" w14:textId="77777777" w:rsidR="004B3F04" w:rsidRDefault="006C736C" w:rsidP="000659BE">
            <w:pPr>
              <w:pStyle w:val="TableText"/>
            </w:pPr>
            <w:hyperlink w:anchor="C_4423-34456">
              <w:r w:rsidR="004B3F04">
                <w:rPr>
                  <w:rStyle w:val="HyperlinkText9pt"/>
                </w:rPr>
                <w:t>4423-34456</w:t>
              </w:r>
            </w:hyperlink>
          </w:p>
        </w:tc>
        <w:tc>
          <w:tcPr>
            <w:tcW w:w="2975" w:type="dxa"/>
          </w:tcPr>
          <w:p w14:paraId="0E1331A3" w14:textId="77777777" w:rsidR="004B3F04" w:rsidRDefault="004B3F04" w:rsidP="000659BE">
            <w:pPr>
              <w:pStyle w:val="TableText"/>
            </w:pPr>
            <w:r>
              <w:t>2019-05-01</w:t>
            </w:r>
          </w:p>
        </w:tc>
      </w:tr>
      <w:tr w:rsidR="004B3F04" w14:paraId="1601E216" w14:textId="77777777" w:rsidTr="000659BE">
        <w:trPr>
          <w:jc w:val="center"/>
        </w:trPr>
        <w:tc>
          <w:tcPr>
            <w:tcW w:w="3345" w:type="dxa"/>
          </w:tcPr>
          <w:p w14:paraId="43A7D9B2" w14:textId="77777777" w:rsidR="004B3F04" w:rsidRDefault="004B3F04" w:rsidP="000659BE">
            <w:pPr>
              <w:pStyle w:val="TableText"/>
            </w:pPr>
            <w:r>
              <w:tab/>
              <w:t>code</w:t>
            </w:r>
          </w:p>
        </w:tc>
        <w:tc>
          <w:tcPr>
            <w:tcW w:w="720" w:type="dxa"/>
          </w:tcPr>
          <w:p w14:paraId="19574E2B" w14:textId="77777777" w:rsidR="004B3F04" w:rsidRDefault="004B3F04" w:rsidP="000659BE">
            <w:pPr>
              <w:pStyle w:val="TableText"/>
            </w:pPr>
            <w:r>
              <w:t>1..1</w:t>
            </w:r>
          </w:p>
        </w:tc>
        <w:tc>
          <w:tcPr>
            <w:tcW w:w="1152" w:type="dxa"/>
          </w:tcPr>
          <w:p w14:paraId="455E8C8E" w14:textId="77777777" w:rsidR="004B3F04" w:rsidRDefault="004B3F04" w:rsidP="000659BE">
            <w:pPr>
              <w:pStyle w:val="TableText"/>
            </w:pPr>
            <w:r>
              <w:t>SHALL</w:t>
            </w:r>
          </w:p>
        </w:tc>
        <w:tc>
          <w:tcPr>
            <w:tcW w:w="864" w:type="dxa"/>
          </w:tcPr>
          <w:p w14:paraId="5743019F" w14:textId="77777777" w:rsidR="004B3F04" w:rsidRDefault="004B3F04" w:rsidP="000659BE">
            <w:pPr>
              <w:pStyle w:val="TableText"/>
            </w:pPr>
          </w:p>
        </w:tc>
        <w:tc>
          <w:tcPr>
            <w:tcW w:w="1104" w:type="dxa"/>
          </w:tcPr>
          <w:p w14:paraId="40A20907" w14:textId="77777777" w:rsidR="004B3F04" w:rsidRDefault="006C736C" w:rsidP="000659BE">
            <w:pPr>
              <w:pStyle w:val="TableText"/>
            </w:pPr>
            <w:hyperlink w:anchor="C_4423-31609">
              <w:r w:rsidR="004B3F04">
                <w:rPr>
                  <w:rStyle w:val="HyperlinkText9pt"/>
                </w:rPr>
                <w:t>4423-31609</w:t>
              </w:r>
            </w:hyperlink>
          </w:p>
        </w:tc>
        <w:tc>
          <w:tcPr>
            <w:tcW w:w="2975" w:type="dxa"/>
          </w:tcPr>
          <w:p w14:paraId="23412A56" w14:textId="77777777" w:rsidR="004B3F04" w:rsidRDefault="004B3F04" w:rsidP="000659BE">
            <w:pPr>
              <w:pStyle w:val="TableText"/>
            </w:pPr>
          </w:p>
        </w:tc>
      </w:tr>
      <w:tr w:rsidR="004B3F04" w14:paraId="349F2C0A" w14:textId="77777777" w:rsidTr="000659BE">
        <w:trPr>
          <w:jc w:val="center"/>
        </w:trPr>
        <w:tc>
          <w:tcPr>
            <w:tcW w:w="3345" w:type="dxa"/>
          </w:tcPr>
          <w:p w14:paraId="614B2C59" w14:textId="77777777" w:rsidR="004B3F04" w:rsidRDefault="004B3F04" w:rsidP="000659BE">
            <w:pPr>
              <w:pStyle w:val="TableText"/>
            </w:pPr>
            <w:r>
              <w:tab/>
            </w:r>
            <w:r>
              <w:tab/>
              <w:t>@code</w:t>
            </w:r>
          </w:p>
        </w:tc>
        <w:tc>
          <w:tcPr>
            <w:tcW w:w="720" w:type="dxa"/>
          </w:tcPr>
          <w:p w14:paraId="1BF141AE" w14:textId="77777777" w:rsidR="004B3F04" w:rsidRDefault="004B3F04" w:rsidP="000659BE">
            <w:pPr>
              <w:pStyle w:val="TableText"/>
            </w:pPr>
            <w:r>
              <w:t>1..1</w:t>
            </w:r>
          </w:p>
        </w:tc>
        <w:tc>
          <w:tcPr>
            <w:tcW w:w="1152" w:type="dxa"/>
          </w:tcPr>
          <w:p w14:paraId="1171608B" w14:textId="77777777" w:rsidR="004B3F04" w:rsidRDefault="004B3F04" w:rsidP="000659BE">
            <w:pPr>
              <w:pStyle w:val="TableText"/>
            </w:pPr>
            <w:r>
              <w:t>SHALL</w:t>
            </w:r>
          </w:p>
        </w:tc>
        <w:tc>
          <w:tcPr>
            <w:tcW w:w="864" w:type="dxa"/>
          </w:tcPr>
          <w:p w14:paraId="45916E0A" w14:textId="77777777" w:rsidR="004B3F04" w:rsidRDefault="004B3F04" w:rsidP="000659BE">
            <w:pPr>
              <w:pStyle w:val="TableText"/>
            </w:pPr>
          </w:p>
        </w:tc>
        <w:tc>
          <w:tcPr>
            <w:tcW w:w="1104" w:type="dxa"/>
          </w:tcPr>
          <w:p w14:paraId="773762A7" w14:textId="77777777" w:rsidR="004B3F04" w:rsidRDefault="006C736C" w:rsidP="000659BE">
            <w:pPr>
              <w:pStyle w:val="TableText"/>
            </w:pPr>
            <w:hyperlink w:anchor="C_4423-35156">
              <w:r w:rsidR="004B3F04">
                <w:rPr>
                  <w:rStyle w:val="HyperlinkText9pt"/>
                </w:rPr>
                <w:t>4423-35156</w:t>
              </w:r>
            </w:hyperlink>
          </w:p>
        </w:tc>
        <w:tc>
          <w:tcPr>
            <w:tcW w:w="2975" w:type="dxa"/>
          </w:tcPr>
          <w:p w14:paraId="22D08586" w14:textId="77777777" w:rsidR="004B3F04" w:rsidRDefault="004B3F04" w:rsidP="000659BE">
            <w:pPr>
              <w:pStyle w:val="TableText"/>
            </w:pPr>
            <w:r>
              <w:t>urn:oid:2.16.840.1.113883.6.1 (LOINC) = 78026-2</w:t>
            </w:r>
          </w:p>
        </w:tc>
      </w:tr>
      <w:tr w:rsidR="004B3F04" w14:paraId="232ECE63" w14:textId="77777777" w:rsidTr="000659BE">
        <w:trPr>
          <w:jc w:val="center"/>
        </w:trPr>
        <w:tc>
          <w:tcPr>
            <w:tcW w:w="3345" w:type="dxa"/>
          </w:tcPr>
          <w:p w14:paraId="5969449D" w14:textId="77777777" w:rsidR="004B3F04" w:rsidRDefault="004B3F04" w:rsidP="000659BE">
            <w:pPr>
              <w:pStyle w:val="TableText"/>
            </w:pPr>
            <w:r>
              <w:tab/>
              <w:t>value</w:t>
            </w:r>
          </w:p>
        </w:tc>
        <w:tc>
          <w:tcPr>
            <w:tcW w:w="720" w:type="dxa"/>
          </w:tcPr>
          <w:p w14:paraId="367A11BA" w14:textId="77777777" w:rsidR="004B3F04" w:rsidRDefault="004B3F04" w:rsidP="000659BE">
            <w:pPr>
              <w:pStyle w:val="TableText"/>
            </w:pPr>
            <w:r>
              <w:t>1..1</w:t>
            </w:r>
          </w:p>
        </w:tc>
        <w:tc>
          <w:tcPr>
            <w:tcW w:w="1152" w:type="dxa"/>
          </w:tcPr>
          <w:p w14:paraId="0406EC7C" w14:textId="77777777" w:rsidR="004B3F04" w:rsidRDefault="004B3F04" w:rsidP="000659BE">
            <w:pPr>
              <w:pStyle w:val="TableText"/>
            </w:pPr>
            <w:r>
              <w:t>SHALL</w:t>
            </w:r>
          </w:p>
        </w:tc>
        <w:tc>
          <w:tcPr>
            <w:tcW w:w="864" w:type="dxa"/>
          </w:tcPr>
          <w:p w14:paraId="18AAF158" w14:textId="77777777" w:rsidR="004B3F04" w:rsidRDefault="004B3F04" w:rsidP="000659BE">
            <w:pPr>
              <w:pStyle w:val="TableText"/>
            </w:pPr>
            <w:r>
              <w:t>CD</w:t>
            </w:r>
          </w:p>
        </w:tc>
        <w:tc>
          <w:tcPr>
            <w:tcW w:w="1104" w:type="dxa"/>
          </w:tcPr>
          <w:p w14:paraId="70F97B75" w14:textId="77777777" w:rsidR="004B3F04" w:rsidRDefault="006C736C" w:rsidP="000659BE">
            <w:pPr>
              <w:pStyle w:val="TableText"/>
            </w:pPr>
            <w:hyperlink w:anchor="C_4423-34455">
              <w:r w:rsidR="004B3F04">
                <w:rPr>
                  <w:rStyle w:val="HyperlinkText9pt"/>
                </w:rPr>
                <w:t>4423-34455</w:t>
              </w:r>
            </w:hyperlink>
          </w:p>
        </w:tc>
        <w:tc>
          <w:tcPr>
            <w:tcW w:w="2975" w:type="dxa"/>
          </w:tcPr>
          <w:p w14:paraId="2E022414" w14:textId="77777777" w:rsidR="004B3F04" w:rsidRDefault="004B3F04" w:rsidP="000659BE">
            <w:pPr>
              <w:pStyle w:val="TableText"/>
            </w:pPr>
          </w:p>
        </w:tc>
      </w:tr>
    </w:tbl>
    <w:p w14:paraId="55B06B81" w14:textId="77777777" w:rsidR="004B3F04" w:rsidRDefault="004B3F04" w:rsidP="004B3F04">
      <w:pPr>
        <w:pStyle w:val="BodyText"/>
      </w:pPr>
    </w:p>
    <w:p w14:paraId="6C190EE6" w14:textId="77777777" w:rsidR="004B3F04" w:rsidRDefault="004B3F04" w:rsidP="007E63CC">
      <w:pPr>
        <w:numPr>
          <w:ilvl w:val="0"/>
          <w:numId w:val="6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180" w:name="C_4423-31602"/>
      <w:r>
        <w:t xml:space="preserve"> (CONF:4423-31602)</w:t>
      </w:r>
      <w:bookmarkEnd w:id="3180"/>
      <w:r>
        <w:t>.</w:t>
      </w:r>
    </w:p>
    <w:p w14:paraId="185D81FF" w14:textId="77777777" w:rsidR="004B3F04" w:rsidRDefault="004B3F04" w:rsidP="007E63CC">
      <w:pPr>
        <w:numPr>
          <w:ilvl w:val="0"/>
          <w:numId w:val="6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181" w:name="C_4423-31603"/>
      <w:r>
        <w:t xml:space="preserve"> (CONF:4423-31603)</w:t>
      </w:r>
      <w:bookmarkEnd w:id="3181"/>
      <w:r>
        <w:t>.</w:t>
      </w:r>
    </w:p>
    <w:p w14:paraId="5650D19A" w14:textId="77777777" w:rsidR="004B3F04" w:rsidRDefault="004B3F04" w:rsidP="007E63CC">
      <w:pPr>
        <w:numPr>
          <w:ilvl w:val="0"/>
          <w:numId w:val="65"/>
        </w:numPr>
      </w:pPr>
      <w:r>
        <w:rPr>
          <w:rStyle w:val="keyword"/>
        </w:rPr>
        <w:t>SHALL NOT</w:t>
      </w:r>
      <w:r>
        <w:t xml:space="preserve"> contain [0..0] </w:t>
      </w:r>
      <w:r>
        <w:rPr>
          <w:rStyle w:val="XMLnameBold"/>
        </w:rPr>
        <w:t>@actionNegationInd</w:t>
      </w:r>
      <w:bookmarkStart w:id="3182" w:name="C_4423-31604"/>
      <w:r>
        <w:t xml:space="preserve"> (CONF:4423-31604)</w:t>
      </w:r>
      <w:bookmarkEnd w:id="3182"/>
      <w:r>
        <w:t>.</w:t>
      </w:r>
    </w:p>
    <w:p w14:paraId="7585E319" w14:textId="77777777" w:rsidR="004B3F04" w:rsidRDefault="004B3F04" w:rsidP="007E63CC">
      <w:pPr>
        <w:numPr>
          <w:ilvl w:val="0"/>
          <w:numId w:val="65"/>
        </w:numPr>
      </w:pPr>
      <w:r>
        <w:rPr>
          <w:rStyle w:val="keyword"/>
        </w:rPr>
        <w:t>SHALL</w:t>
      </w:r>
      <w:r>
        <w:t xml:space="preserve"> contain exactly one [1..1] </w:t>
      </w:r>
      <w:r>
        <w:rPr>
          <w:rStyle w:val="XMLnameBold"/>
        </w:rPr>
        <w:t>templateId</w:t>
      </w:r>
      <w:bookmarkStart w:id="3183" w:name="C_4423-31605"/>
      <w:r>
        <w:t xml:space="preserve"> (CONF:4423-31605)</w:t>
      </w:r>
      <w:bookmarkEnd w:id="3183"/>
      <w:r>
        <w:t>.</w:t>
      </w:r>
    </w:p>
    <w:p w14:paraId="2C663456" w14:textId="77777777" w:rsidR="004B3F04" w:rsidRDefault="004B3F04" w:rsidP="007E63CC">
      <w:pPr>
        <w:numPr>
          <w:ilvl w:val="1"/>
          <w:numId w:val="65"/>
        </w:numPr>
      </w:pPr>
      <w:r>
        <w:t xml:space="preserve">This templateId </w:t>
      </w:r>
      <w:r>
        <w:rPr>
          <w:rStyle w:val="keyword"/>
        </w:rPr>
        <w:t>SHALL</w:t>
      </w:r>
      <w:r>
        <w:t xml:space="preserve"> contain exactly one [1..1] </w:t>
      </w:r>
      <w:r>
        <w:rPr>
          <w:rStyle w:val="XMLnameBold"/>
        </w:rPr>
        <w:t>item</w:t>
      </w:r>
      <w:bookmarkStart w:id="3184" w:name="C_4423-31606"/>
      <w:r>
        <w:t xml:space="preserve"> (CONF:4423-31606)</w:t>
      </w:r>
      <w:bookmarkEnd w:id="3184"/>
      <w:r>
        <w:t xml:space="preserve"> such that it</w:t>
      </w:r>
    </w:p>
    <w:p w14:paraId="67F2A3A0" w14:textId="77777777" w:rsidR="004B3F04" w:rsidRDefault="004B3F04" w:rsidP="007E63CC">
      <w:pPr>
        <w:numPr>
          <w:ilvl w:val="2"/>
          <w:numId w:val="65"/>
        </w:numPr>
      </w:pPr>
      <w:r>
        <w:rPr>
          <w:rStyle w:val="keyword"/>
        </w:rPr>
        <w:t>SHALL</w:t>
      </w:r>
      <w:r>
        <w:t xml:space="preserve"> contain exactly one [1..1] </w:t>
      </w:r>
      <w:r>
        <w:rPr>
          <w:rStyle w:val="XMLnameBold"/>
        </w:rPr>
        <w:t>@root</w:t>
      </w:r>
      <w:r>
        <w:t>=</w:t>
      </w:r>
      <w:r>
        <w:rPr>
          <w:rStyle w:val="XMLname"/>
        </w:rPr>
        <w:t>"2.16.840.1.113883.10.20.28.4.140"</w:t>
      </w:r>
      <w:bookmarkStart w:id="3185" w:name="C_4423-31607"/>
      <w:r>
        <w:t xml:space="preserve"> (CONF:4423-31607)</w:t>
      </w:r>
      <w:bookmarkEnd w:id="3185"/>
      <w:r>
        <w:t>.</w:t>
      </w:r>
    </w:p>
    <w:p w14:paraId="627C2FE7" w14:textId="77777777" w:rsidR="004B3F04" w:rsidRDefault="004B3F04" w:rsidP="007E63CC">
      <w:pPr>
        <w:numPr>
          <w:ilvl w:val="2"/>
          <w:numId w:val="65"/>
        </w:numPr>
      </w:pPr>
      <w:r>
        <w:rPr>
          <w:rStyle w:val="keyword"/>
        </w:rPr>
        <w:t>SHALL</w:t>
      </w:r>
      <w:r>
        <w:t xml:space="preserve"> contain exactly one [1..1] </w:t>
      </w:r>
      <w:r>
        <w:rPr>
          <w:rStyle w:val="XMLnameBold"/>
        </w:rPr>
        <w:t>@extension</w:t>
      </w:r>
      <w:r>
        <w:t>=</w:t>
      </w:r>
      <w:r>
        <w:rPr>
          <w:rStyle w:val="XMLname"/>
        </w:rPr>
        <w:t>"2019-05-01"</w:t>
      </w:r>
      <w:bookmarkStart w:id="3186" w:name="C_4423-34456"/>
      <w:r>
        <w:t xml:space="preserve"> (CONF:4423-34456)</w:t>
      </w:r>
      <w:bookmarkEnd w:id="3186"/>
      <w:r>
        <w:t>.</w:t>
      </w:r>
    </w:p>
    <w:p w14:paraId="514697A5" w14:textId="77777777" w:rsidR="004B3F04" w:rsidRDefault="004B3F04" w:rsidP="007E63CC">
      <w:pPr>
        <w:numPr>
          <w:ilvl w:val="0"/>
          <w:numId w:val="65"/>
        </w:numPr>
      </w:pPr>
      <w:r>
        <w:rPr>
          <w:rStyle w:val="keyword"/>
        </w:rPr>
        <w:t>SHALL</w:t>
      </w:r>
      <w:r>
        <w:t xml:space="preserve"> contain exactly one [1..1] </w:t>
      </w:r>
      <w:r>
        <w:rPr>
          <w:rStyle w:val="XMLnameBold"/>
        </w:rPr>
        <w:t>code</w:t>
      </w:r>
      <w:bookmarkStart w:id="3187" w:name="C_4423-31609"/>
      <w:r>
        <w:t xml:space="preserve"> (CONF:4423-31609)</w:t>
      </w:r>
      <w:bookmarkEnd w:id="3187"/>
      <w:r>
        <w:t>.</w:t>
      </w:r>
    </w:p>
    <w:p w14:paraId="1C346FE8" w14:textId="77777777" w:rsidR="004B3F04" w:rsidRDefault="004B3F04" w:rsidP="007E63CC">
      <w:pPr>
        <w:numPr>
          <w:ilvl w:val="1"/>
          <w:numId w:val="65"/>
        </w:numPr>
      </w:pPr>
      <w:r>
        <w:t xml:space="preserve">This code </w:t>
      </w:r>
      <w:r>
        <w:rPr>
          <w:rStyle w:val="keyword"/>
        </w:rPr>
        <w:t>SHALL</w:t>
      </w:r>
      <w:r>
        <w:t xml:space="preserve"> contain exactly one [1..1] </w:t>
      </w:r>
      <w:r>
        <w:rPr>
          <w:rStyle w:val="XMLnameBold"/>
        </w:rPr>
        <w:t>@code</w:t>
      </w:r>
      <w:r>
        <w:t>=</w:t>
      </w:r>
      <w:r>
        <w:rPr>
          <w:rStyle w:val="XMLname"/>
        </w:rPr>
        <w:t>"78026-2"</w:t>
      </w:r>
      <w:r>
        <w:t xml:space="preserve"> diagnosis present on admission (CodeSystem: </w:t>
      </w:r>
      <w:r>
        <w:rPr>
          <w:rStyle w:val="XMLname"/>
        </w:rPr>
        <w:t>LOINC urn:oid:2.16.840.1.113883.6.1</w:t>
      </w:r>
      <w:r>
        <w:t>)</w:t>
      </w:r>
      <w:bookmarkStart w:id="3188" w:name="C_4423-35156"/>
      <w:r>
        <w:t xml:space="preserve"> (CONF:4423-35156)</w:t>
      </w:r>
      <w:bookmarkEnd w:id="3188"/>
      <w:r>
        <w:t>.</w:t>
      </w:r>
    </w:p>
    <w:p w14:paraId="22B5DE64" w14:textId="77777777" w:rsidR="004B3F04" w:rsidRDefault="004B3F04" w:rsidP="007E63CC">
      <w:pPr>
        <w:numPr>
          <w:ilvl w:val="0"/>
          <w:numId w:val="65"/>
        </w:numPr>
      </w:pPr>
      <w:r>
        <w:rPr>
          <w:rStyle w:val="keyword"/>
        </w:rPr>
        <w:t>SHALL</w:t>
      </w:r>
      <w:r>
        <w:t xml:space="preserve"> contain exactly one [1..1] </w:t>
      </w:r>
      <w:r>
        <w:rPr>
          <w:rStyle w:val="XMLnameBold"/>
        </w:rPr>
        <w:t>value</w:t>
      </w:r>
      <w:r>
        <w:t xml:space="preserve"> with @xsi:type="CD"</w:t>
      </w:r>
      <w:bookmarkStart w:id="3189" w:name="C_4423-34455"/>
      <w:r>
        <w:t xml:space="preserve"> (CONF:4423-34455)</w:t>
      </w:r>
      <w:bookmarkEnd w:id="3189"/>
      <w:r>
        <w:t>.</w:t>
      </w:r>
      <w:r>
        <w:br/>
        <w:t>Note: The value could be selected from the standard codes for POA defined in UB-04</w:t>
      </w:r>
    </w:p>
    <w:p w14:paraId="36216444" w14:textId="77777777" w:rsidR="004B3F04" w:rsidRDefault="004B3F04" w:rsidP="004B3F04">
      <w:pPr>
        <w:pStyle w:val="Caption"/>
        <w:ind w:left="130" w:right="115"/>
      </w:pPr>
      <w:bookmarkStart w:id="3190" w:name="_Toc64842059"/>
      <w:bookmarkStart w:id="3191" w:name="_Toc65482975"/>
      <w:r>
        <w:lastRenderedPageBreak/>
        <w:t xml:space="preserve">Figure </w:t>
      </w:r>
      <w:r>
        <w:fldChar w:fldCharType="begin"/>
      </w:r>
      <w:r>
        <w:instrText>SEQ Figure \* ARABIC</w:instrText>
      </w:r>
      <w:r>
        <w:fldChar w:fldCharType="separate"/>
      </w:r>
      <w:r>
        <w:t>61</w:t>
      </w:r>
      <w:r>
        <w:fldChar w:fldCharType="end"/>
      </w:r>
      <w:r>
        <w:t>: Present On Admission Indicator Example</w:t>
      </w:r>
      <w:bookmarkEnd w:id="3190"/>
      <w:bookmarkEnd w:id="3191"/>
    </w:p>
    <w:p w14:paraId="3A10588C" w14:textId="77777777" w:rsidR="004B3F04" w:rsidRDefault="004B3F04" w:rsidP="004B3F04">
      <w:pPr>
        <w:pStyle w:val="Example"/>
        <w:ind w:left="130" w:right="115"/>
      </w:pPr>
      <w:r>
        <w:t>&lt;observationCriteria classCode="OBS" moodCode="EVN"&gt;</w:t>
      </w:r>
    </w:p>
    <w:p w14:paraId="2021D684" w14:textId="77777777" w:rsidR="004B3F04" w:rsidRDefault="004B3F04" w:rsidP="004B3F04">
      <w:pPr>
        <w:pStyle w:val="Example"/>
        <w:ind w:left="130" w:right="115"/>
      </w:pPr>
      <w:r>
        <w:t xml:space="preserve">    &lt;templateId&gt;</w:t>
      </w:r>
    </w:p>
    <w:p w14:paraId="4D2F4FC2" w14:textId="77777777" w:rsidR="004B3F04" w:rsidRDefault="004B3F04" w:rsidP="004B3F04">
      <w:pPr>
        <w:pStyle w:val="Example"/>
        <w:ind w:left="130" w:right="115"/>
      </w:pPr>
      <w:r>
        <w:t xml:space="preserve">        &lt;item root="2.16.840.1.113883.10.20.28.4.140" extension="2019-05-01"/&gt;</w:t>
      </w:r>
    </w:p>
    <w:p w14:paraId="2B139C18" w14:textId="77777777" w:rsidR="004B3F04" w:rsidRDefault="004B3F04" w:rsidP="004B3F04">
      <w:pPr>
        <w:pStyle w:val="Example"/>
        <w:ind w:left="130" w:right="115"/>
      </w:pPr>
      <w:r>
        <w:t xml:space="preserve">    &lt;/templateId&gt;</w:t>
      </w:r>
    </w:p>
    <w:p w14:paraId="2A581DA9" w14:textId="77777777" w:rsidR="004B3F04" w:rsidRDefault="004B3F04" w:rsidP="004B3F04">
      <w:pPr>
        <w:pStyle w:val="Example"/>
        <w:ind w:left="130" w:right="115"/>
      </w:pPr>
      <w:r>
        <w:t xml:space="preserve">    &lt;code code="78026-2" codeSystem="2.16.840.1.113883.6.1"/&gt;</w:t>
      </w:r>
    </w:p>
    <w:p w14:paraId="1176A72D" w14:textId="77777777" w:rsidR="004B3F04" w:rsidRDefault="004B3F04" w:rsidP="004B3F04">
      <w:pPr>
        <w:pStyle w:val="Example"/>
        <w:ind w:left="130" w:right="115"/>
      </w:pPr>
      <w:r>
        <w:t xml:space="preserve">    &lt;value xsi:type="CD" valueSet="{$QDMElementValueSetOID}"/&gt;</w:t>
      </w:r>
    </w:p>
    <w:p w14:paraId="0FF82777" w14:textId="77777777" w:rsidR="004B3F04" w:rsidRDefault="004B3F04" w:rsidP="004B3F04">
      <w:pPr>
        <w:pStyle w:val="Example"/>
        <w:ind w:left="130" w:right="115"/>
      </w:pPr>
      <w:r>
        <w:t xml:space="preserve">&lt;/observationCriteria&gt;   </w:t>
      </w:r>
    </w:p>
    <w:p w14:paraId="3E0EC9F6" w14:textId="77777777" w:rsidR="004B3F04" w:rsidRDefault="004B3F04" w:rsidP="004B3F04">
      <w:pPr>
        <w:pStyle w:val="BodyText"/>
      </w:pPr>
    </w:p>
    <w:p w14:paraId="5866B204" w14:textId="05356013" w:rsidR="004B3F04" w:rsidRDefault="004B3F04" w:rsidP="004B3F04">
      <w:pPr>
        <w:pStyle w:val="Heading2nospace"/>
      </w:pPr>
      <w:bookmarkStart w:id="3192" w:name="E_Procedure_Order_V5_"/>
      <w:bookmarkStart w:id="3193" w:name="_Toc64841926"/>
      <w:bookmarkStart w:id="3194" w:name="_Toc65482842"/>
      <w:r>
        <w:t>Procedure, Order (V5)</w:t>
      </w:r>
      <w:bookmarkEnd w:id="3192"/>
      <w:bookmarkEnd w:id="3193"/>
      <w:r w:rsidR="006F762B">
        <w:t xml:space="preserve"> - DRAFT</w:t>
      </w:r>
      <w:bookmarkEnd w:id="3194"/>
    </w:p>
    <w:p w14:paraId="76C82083" w14:textId="77777777" w:rsidR="004B3F04" w:rsidRDefault="004B3F04" w:rsidP="004B3F04">
      <w:pPr>
        <w:pStyle w:val="BracketData"/>
      </w:pPr>
      <w:r>
        <w:t>[ProcedureCriteria: identifier urn:hl7ii:2.16.840.1.113883.10.20.28.4.66:2021-02-01 (open)]</w:t>
      </w:r>
    </w:p>
    <w:p w14:paraId="7694325B" w14:textId="77777777" w:rsidR="004B3F04" w:rsidRDefault="004B3F04" w:rsidP="004B3F04">
      <w:pPr>
        <w:pStyle w:val="Caption"/>
      </w:pPr>
      <w:bookmarkStart w:id="3195" w:name="_Toc64842206"/>
      <w:bookmarkStart w:id="3196" w:name="_Toc65483290"/>
      <w:r>
        <w:t xml:space="preserve">Table </w:t>
      </w:r>
      <w:r>
        <w:fldChar w:fldCharType="begin"/>
      </w:r>
      <w:r>
        <w:instrText>SEQ Table \* ARABIC</w:instrText>
      </w:r>
      <w:r>
        <w:fldChar w:fldCharType="separate"/>
      </w:r>
      <w:r>
        <w:t>129</w:t>
      </w:r>
      <w:r>
        <w:fldChar w:fldCharType="end"/>
      </w:r>
      <w:r>
        <w:t>: Procedure, Order (V5) Contexts</w:t>
      </w:r>
      <w:bookmarkEnd w:id="3195"/>
      <w:bookmarkEnd w:id="319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FAADC8E" w14:textId="77777777" w:rsidTr="000659BE">
        <w:trPr>
          <w:cantSplit/>
          <w:tblHeader/>
          <w:jc w:val="center"/>
        </w:trPr>
        <w:tc>
          <w:tcPr>
            <w:tcW w:w="360" w:type="dxa"/>
            <w:shd w:val="clear" w:color="auto" w:fill="E6E6E6"/>
          </w:tcPr>
          <w:p w14:paraId="2E5CB523" w14:textId="77777777" w:rsidR="004B3F04" w:rsidRDefault="004B3F04" w:rsidP="000659BE">
            <w:pPr>
              <w:pStyle w:val="TableHead"/>
            </w:pPr>
            <w:r>
              <w:t>Contained By:</w:t>
            </w:r>
          </w:p>
        </w:tc>
        <w:tc>
          <w:tcPr>
            <w:tcW w:w="360" w:type="dxa"/>
            <w:shd w:val="clear" w:color="auto" w:fill="E6E6E6"/>
          </w:tcPr>
          <w:p w14:paraId="359DBEBB" w14:textId="77777777" w:rsidR="004B3F04" w:rsidRDefault="004B3F04" w:rsidP="000659BE">
            <w:pPr>
              <w:pStyle w:val="TableHead"/>
            </w:pPr>
            <w:r>
              <w:t>Contains:</w:t>
            </w:r>
          </w:p>
        </w:tc>
      </w:tr>
      <w:tr w:rsidR="004B3F04" w14:paraId="5E155C2C" w14:textId="77777777" w:rsidTr="000659BE">
        <w:trPr>
          <w:jc w:val="center"/>
        </w:trPr>
        <w:tc>
          <w:tcPr>
            <w:tcW w:w="360" w:type="dxa"/>
          </w:tcPr>
          <w:p w14:paraId="58DC1E8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F8B42DD"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6C90BF65" w14:textId="77777777" w:rsidR="004B3F04" w:rsidRDefault="006C736C" w:rsidP="000659BE">
            <w:pPr>
              <w:pStyle w:val="TableText"/>
            </w:pPr>
            <w:hyperlink w:anchor="E_Rank">
              <w:r w:rsidR="004B3F04">
                <w:rPr>
                  <w:rStyle w:val="HyperlinkText9pt"/>
                </w:rPr>
                <w:t>Rank</w:t>
              </w:r>
            </w:hyperlink>
            <w:r w:rsidR="004B3F04">
              <w:t xml:space="preserve"> (optional)</w:t>
            </w:r>
          </w:p>
          <w:p w14:paraId="080B7EDB"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3C0E4018"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09BDBCD4"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4F01B7E7"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FF8FD2D"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747DDFFE" w14:textId="77777777" w:rsidR="004B3F04" w:rsidRDefault="004B3F04" w:rsidP="004B3F04">
      <w:pPr>
        <w:pStyle w:val="BodyText"/>
      </w:pPr>
    </w:p>
    <w:p w14:paraId="1C071594" w14:textId="77777777" w:rsidR="004B3F04" w:rsidRDefault="004B3F04" w:rsidP="004B3F04">
      <w:r>
        <w:t>This template represents the QDM data type: Procedure, Order.</w:t>
      </w:r>
      <w:r>
        <w:br/>
        <w:t>A procedure may be a surgery or other type of physical manipulation of a person's body in whole or in part for purposes of making observations and diagnoses or providing treatment.</w:t>
      </w:r>
      <w:r>
        <w:br/>
        <w:t>This template represents an order for a procedure.</w:t>
      </w:r>
      <w:r>
        <w:br/>
        <w:t>Timing: The time the order is signed; author datetime.</w:t>
      </w:r>
    </w:p>
    <w:p w14:paraId="56D37D72" w14:textId="77777777" w:rsidR="004B3F04" w:rsidRDefault="004B3F04" w:rsidP="004B3F04">
      <w:pPr>
        <w:pStyle w:val="Caption"/>
      </w:pPr>
      <w:bookmarkStart w:id="3197" w:name="_Toc64842207"/>
      <w:bookmarkStart w:id="3198" w:name="_Toc65483291"/>
      <w:r>
        <w:lastRenderedPageBreak/>
        <w:t xml:space="preserve">Table </w:t>
      </w:r>
      <w:r>
        <w:fldChar w:fldCharType="begin"/>
      </w:r>
      <w:r>
        <w:instrText>SEQ Table \* ARABIC</w:instrText>
      </w:r>
      <w:r>
        <w:fldChar w:fldCharType="separate"/>
      </w:r>
      <w:r>
        <w:t>130</w:t>
      </w:r>
      <w:r>
        <w:fldChar w:fldCharType="end"/>
      </w:r>
      <w:r>
        <w:t>: Procedure, Order (V5) Constraints Overview</w:t>
      </w:r>
      <w:bookmarkEnd w:id="3197"/>
      <w:bookmarkEnd w:id="319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78FC36B" w14:textId="77777777" w:rsidTr="000659BE">
        <w:trPr>
          <w:cantSplit/>
          <w:tblHeader/>
          <w:jc w:val="center"/>
        </w:trPr>
        <w:tc>
          <w:tcPr>
            <w:tcW w:w="0" w:type="dxa"/>
            <w:shd w:val="clear" w:color="auto" w:fill="E6E6E6"/>
            <w:noWrap/>
          </w:tcPr>
          <w:p w14:paraId="0A805E7A" w14:textId="77777777" w:rsidR="004B3F04" w:rsidRDefault="004B3F04" w:rsidP="000659BE">
            <w:pPr>
              <w:pStyle w:val="TableHead"/>
            </w:pPr>
            <w:r>
              <w:t>XPath</w:t>
            </w:r>
          </w:p>
        </w:tc>
        <w:tc>
          <w:tcPr>
            <w:tcW w:w="720" w:type="dxa"/>
            <w:shd w:val="clear" w:color="auto" w:fill="E6E6E6"/>
            <w:noWrap/>
          </w:tcPr>
          <w:p w14:paraId="79B51C8C" w14:textId="77777777" w:rsidR="004B3F04" w:rsidRDefault="004B3F04" w:rsidP="000659BE">
            <w:pPr>
              <w:pStyle w:val="TableHead"/>
            </w:pPr>
            <w:r>
              <w:t>Card.</w:t>
            </w:r>
          </w:p>
        </w:tc>
        <w:tc>
          <w:tcPr>
            <w:tcW w:w="1152" w:type="dxa"/>
            <w:shd w:val="clear" w:color="auto" w:fill="E6E6E6"/>
            <w:noWrap/>
          </w:tcPr>
          <w:p w14:paraId="341529D6" w14:textId="77777777" w:rsidR="004B3F04" w:rsidRDefault="004B3F04" w:rsidP="000659BE">
            <w:pPr>
              <w:pStyle w:val="TableHead"/>
            </w:pPr>
            <w:r>
              <w:t>Verb</w:t>
            </w:r>
          </w:p>
        </w:tc>
        <w:tc>
          <w:tcPr>
            <w:tcW w:w="864" w:type="dxa"/>
            <w:shd w:val="clear" w:color="auto" w:fill="E6E6E6"/>
            <w:noWrap/>
          </w:tcPr>
          <w:p w14:paraId="2AF2BDB3" w14:textId="77777777" w:rsidR="004B3F04" w:rsidRDefault="004B3F04" w:rsidP="000659BE">
            <w:pPr>
              <w:pStyle w:val="TableHead"/>
            </w:pPr>
            <w:r>
              <w:t>Data Type</w:t>
            </w:r>
          </w:p>
        </w:tc>
        <w:tc>
          <w:tcPr>
            <w:tcW w:w="864" w:type="dxa"/>
            <w:shd w:val="clear" w:color="auto" w:fill="E6E6E6"/>
            <w:noWrap/>
          </w:tcPr>
          <w:p w14:paraId="3D645664" w14:textId="77777777" w:rsidR="004B3F04" w:rsidRDefault="004B3F04" w:rsidP="000659BE">
            <w:pPr>
              <w:pStyle w:val="TableHead"/>
            </w:pPr>
            <w:r>
              <w:t>CONF#</w:t>
            </w:r>
          </w:p>
        </w:tc>
        <w:tc>
          <w:tcPr>
            <w:tcW w:w="864" w:type="dxa"/>
            <w:shd w:val="clear" w:color="auto" w:fill="E6E6E6"/>
            <w:noWrap/>
          </w:tcPr>
          <w:p w14:paraId="4D53166A" w14:textId="77777777" w:rsidR="004B3F04" w:rsidRDefault="004B3F04" w:rsidP="000659BE">
            <w:pPr>
              <w:pStyle w:val="TableHead"/>
            </w:pPr>
            <w:r>
              <w:t>Value</w:t>
            </w:r>
          </w:p>
        </w:tc>
      </w:tr>
      <w:tr w:rsidR="004B3F04" w14:paraId="46F09E86" w14:textId="77777777" w:rsidTr="000659BE">
        <w:trPr>
          <w:jc w:val="center"/>
        </w:trPr>
        <w:tc>
          <w:tcPr>
            <w:tcW w:w="10160" w:type="dxa"/>
            <w:gridSpan w:val="6"/>
          </w:tcPr>
          <w:p w14:paraId="31488A5B" w14:textId="77777777" w:rsidR="004B3F04" w:rsidRDefault="004B3F04" w:rsidP="000659BE">
            <w:pPr>
              <w:pStyle w:val="TableText"/>
            </w:pPr>
            <w:r>
              <w:t>ProcedureCriteria (identifier: urn:hl7ii:2.16.840.1.113883.10.20.28.4.66:2021-02-01)</w:t>
            </w:r>
          </w:p>
        </w:tc>
      </w:tr>
      <w:tr w:rsidR="004B3F04" w14:paraId="3E67CFA8" w14:textId="77777777" w:rsidTr="000659BE">
        <w:trPr>
          <w:jc w:val="center"/>
        </w:trPr>
        <w:tc>
          <w:tcPr>
            <w:tcW w:w="3345" w:type="dxa"/>
          </w:tcPr>
          <w:p w14:paraId="17FE4FE0" w14:textId="77777777" w:rsidR="004B3F04" w:rsidRDefault="004B3F04" w:rsidP="000659BE">
            <w:pPr>
              <w:pStyle w:val="TableText"/>
            </w:pPr>
            <w:r>
              <w:tab/>
              <w:t>@classCode</w:t>
            </w:r>
          </w:p>
        </w:tc>
        <w:tc>
          <w:tcPr>
            <w:tcW w:w="720" w:type="dxa"/>
          </w:tcPr>
          <w:p w14:paraId="124B0C02" w14:textId="77777777" w:rsidR="004B3F04" w:rsidRDefault="004B3F04" w:rsidP="000659BE">
            <w:pPr>
              <w:pStyle w:val="TableText"/>
            </w:pPr>
            <w:r>
              <w:t>1..1</w:t>
            </w:r>
          </w:p>
        </w:tc>
        <w:tc>
          <w:tcPr>
            <w:tcW w:w="1152" w:type="dxa"/>
          </w:tcPr>
          <w:p w14:paraId="64187514" w14:textId="77777777" w:rsidR="004B3F04" w:rsidRDefault="004B3F04" w:rsidP="000659BE">
            <w:pPr>
              <w:pStyle w:val="TableText"/>
            </w:pPr>
            <w:r>
              <w:t>SHALL</w:t>
            </w:r>
          </w:p>
        </w:tc>
        <w:tc>
          <w:tcPr>
            <w:tcW w:w="864" w:type="dxa"/>
          </w:tcPr>
          <w:p w14:paraId="19505DA1" w14:textId="77777777" w:rsidR="004B3F04" w:rsidRDefault="004B3F04" w:rsidP="000659BE">
            <w:pPr>
              <w:pStyle w:val="TableText"/>
            </w:pPr>
          </w:p>
        </w:tc>
        <w:tc>
          <w:tcPr>
            <w:tcW w:w="1104" w:type="dxa"/>
          </w:tcPr>
          <w:p w14:paraId="3B24A967" w14:textId="77777777" w:rsidR="004B3F04" w:rsidRDefault="006C736C" w:rsidP="000659BE">
            <w:pPr>
              <w:pStyle w:val="TableText"/>
            </w:pPr>
            <w:hyperlink w:anchor="C_4499-33158">
              <w:r w:rsidR="004B3F04">
                <w:rPr>
                  <w:rStyle w:val="HyperlinkText9pt"/>
                </w:rPr>
                <w:t>4499-33158</w:t>
              </w:r>
            </w:hyperlink>
          </w:p>
        </w:tc>
        <w:tc>
          <w:tcPr>
            <w:tcW w:w="2975" w:type="dxa"/>
          </w:tcPr>
          <w:p w14:paraId="0883ABF0" w14:textId="77777777" w:rsidR="004B3F04" w:rsidRDefault="004B3F04" w:rsidP="000659BE">
            <w:pPr>
              <w:pStyle w:val="TableText"/>
            </w:pPr>
            <w:r>
              <w:t>PROC</w:t>
            </w:r>
          </w:p>
        </w:tc>
      </w:tr>
      <w:tr w:rsidR="004B3F04" w14:paraId="03953834" w14:textId="77777777" w:rsidTr="000659BE">
        <w:trPr>
          <w:jc w:val="center"/>
        </w:trPr>
        <w:tc>
          <w:tcPr>
            <w:tcW w:w="3345" w:type="dxa"/>
          </w:tcPr>
          <w:p w14:paraId="2F964616" w14:textId="77777777" w:rsidR="004B3F04" w:rsidRDefault="004B3F04" w:rsidP="000659BE">
            <w:pPr>
              <w:pStyle w:val="TableText"/>
            </w:pPr>
            <w:r>
              <w:tab/>
              <w:t>@moodCode</w:t>
            </w:r>
          </w:p>
        </w:tc>
        <w:tc>
          <w:tcPr>
            <w:tcW w:w="720" w:type="dxa"/>
          </w:tcPr>
          <w:p w14:paraId="330B7C9B" w14:textId="77777777" w:rsidR="004B3F04" w:rsidRDefault="004B3F04" w:rsidP="000659BE">
            <w:pPr>
              <w:pStyle w:val="TableText"/>
            </w:pPr>
            <w:r>
              <w:t>1..1</w:t>
            </w:r>
          </w:p>
        </w:tc>
        <w:tc>
          <w:tcPr>
            <w:tcW w:w="1152" w:type="dxa"/>
          </w:tcPr>
          <w:p w14:paraId="5AB80C24" w14:textId="77777777" w:rsidR="004B3F04" w:rsidRDefault="004B3F04" w:rsidP="000659BE">
            <w:pPr>
              <w:pStyle w:val="TableText"/>
            </w:pPr>
            <w:r>
              <w:t>SHALL</w:t>
            </w:r>
          </w:p>
        </w:tc>
        <w:tc>
          <w:tcPr>
            <w:tcW w:w="864" w:type="dxa"/>
          </w:tcPr>
          <w:p w14:paraId="61B6A601" w14:textId="77777777" w:rsidR="004B3F04" w:rsidRDefault="004B3F04" w:rsidP="000659BE">
            <w:pPr>
              <w:pStyle w:val="TableText"/>
            </w:pPr>
          </w:p>
        </w:tc>
        <w:tc>
          <w:tcPr>
            <w:tcW w:w="1104" w:type="dxa"/>
          </w:tcPr>
          <w:p w14:paraId="370B67E7" w14:textId="77777777" w:rsidR="004B3F04" w:rsidRDefault="006C736C" w:rsidP="000659BE">
            <w:pPr>
              <w:pStyle w:val="TableText"/>
            </w:pPr>
            <w:hyperlink w:anchor="C_4499-31120">
              <w:r w:rsidR="004B3F04">
                <w:rPr>
                  <w:rStyle w:val="HyperlinkText9pt"/>
                </w:rPr>
                <w:t>4499-31120</w:t>
              </w:r>
            </w:hyperlink>
          </w:p>
        </w:tc>
        <w:tc>
          <w:tcPr>
            <w:tcW w:w="2975" w:type="dxa"/>
          </w:tcPr>
          <w:p w14:paraId="4B9DE634" w14:textId="77777777" w:rsidR="004B3F04" w:rsidRDefault="004B3F04" w:rsidP="000659BE">
            <w:pPr>
              <w:pStyle w:val="TableText"/>
            </w:pPr>
            <w:r>
              <w:t>urn:oid:2.16.840.1.113883.5.1001 (HL7ActMood) = RQO</w:t>
            </w:r>
          </w:p>
        </w:tc>
      </w:tr>
      <w:tr w:rsidR="004B3F04" w14:paraId="67CD5B21" w14:textId="77777777" w:rsidTr="000659BE">
        <w:trPr>
          <w:jc w:val="center"/>
        </w:trPr>
        <w:tc>
          <w:tcPr>
            <w:tcW w:w="3345" w:type="dxa"/>
          </w:tcPr>
          <w:p w14:paraId="0E99D82B" w14:textId="77777777" w:rsidR="004B3F04" w:rsidRDefault="004B3F04" w:rsidP="000659BE">
            <w:pPr>
              <w:pStyle w:val="TableText"/>
            </w:pPr>
            <w:r>
              <w:tab/>
              <w:t>@actionNegationInd</w:t>
            </w:r>
          </w:p>
        </w:tc>
        <w:tc>
          <w:tcPr>
            <w:tcW w:w="720" w:type="dxa"/>
          </w:tcPr>
          <w:p w14:paraId="3F06A2B8" w14:textId="77777777" w:rsidR="004B3F04" w:rsidRDefault="004B3F04" w:rsidP="000659BE">
            <w:pPr>
              <w:pStyle w:val="TableText"/>
            </w:pPr>
            <w:r>
              <w:t>0..1</w:t>
            </w:r>
          </w:p>
        </w:tc>
        <w:tc>
          <w:tcPr>
            <w:tcW w:w="1152" w:type="dxa"/>
          </w:tcPr>
          <w:p w14:paraId="7C9D300D" w14:textId="77777777" w:rsidR="004B3F04" w:rsidRDefault="004B3F04" w:rsidP="000659BE">
            <w:pPr>
              <w:pStyle w:val="TableText"/>
            </w:pPr>
            <w:r>
              <w:t>MAY</w:t>
            </w:r>
          </w:p>
        </w:tc>
        <w:tc>
          <w:tcPr>
            <w:tcW w:w="864" w:type="dxa"/>
          </w:tcPr>
          <w:p w14:paraId="3549604E" w14:textId="77777777" w:rsidR="004B3F04" w:rsidRDefault="004B3F04" w:rsidP="000659BE">
            <w:pPr>
              <w:pStyle w:val="TableText"/>
            </w:pPr>
          </w:p>
        </w:tc>
        <w:tc>
          <w:tcPr>
            <w:tcW w:w="1104" w:type="dxa"/>
          </w:tcPr>
          <w:p w14:paraId="5B00544B" w14:textId="77777777" w:rsidR="004B3F04" w:rsidRDefault="006C736C" w:rsidP="000659BE">
            <w:pPr>
              <w:pStyle w:val="TableText"/>
            </w:pPr>
            <w:hyperlink w:anchor="C_4499-31121">
              <w:r w:rsidR="004B3F04">
                <w:rPr>
                  <w:rStyle w:val="HyperlinkText9pt"/>
                </w:rPr>
                <w:t>4499-31121</w:t>
              </w:r>
            </w:hyperlink>
          </w:p>
        </w:tc>
        <w:tc>
          <w:tcPr>
            <w:tcW w:w="2975" w:type="dxa"/>
          </w:tcPr>
          <w:p w14:paraId="36AEB7C9" w14:textId="77777777" w:rsidR="004B3F04" w:rsidRDefault="004B3F04" w:rsidP="000659BE">
            <w:pPr>
              <w:pStyle w:val="TableText"/>
            </w:pPr>
          </w:p>
        </w:tc>
      </w:tr>
      <w:tr w:rsidR="004B3F04" w14:paraId="1A9D13B9" w14:textId="77777777" w:rsidTr="000659BE">
        <w:trPr>
          <w:jc w:val="center"/>
        </w:trPr>
        <w:tc>
          <w:tcPr>
            <w:tcW w:w="3345" w:type="dxa"/>
          </w:tcPr>
          <w:p w14:paraId="4C2DFB45" w14:textId="77777777" w:rsidR="004B3F04" w:rsidRDefault="004B3F04" w:rsidP="000659BE">
            <w:pPr>
              <w:pStyle w:val="TableText"/>
            </w:pPr>
            <w:r>
              <w:tab/>
              <w:t>templateId</w:t>
            </w:r>
          </w:p>
        </w:tc>
        <w:tc>
          <w:tcPr>
            <w:tcW w:w="720" w:type="dxa"/>
          </w:tcPr>
          <w:p w14:paraId="1B0D70B1" w14:textId="77777777" w:rsidR="004B3F04" w:rsidRDefault="004B3F04" w:rsidP="000659BE">
            <w:pPr>
              <w:pStyle w:val="TableText"/>
            </w:pPr>
            <w:r>
              <w:t>1..1</w:t>
            </w:r>
          </w:p>
        </w:tc>
        <w:tc>
          <w:tcPr>
            <w:tcW w:w="1152" w:type="dxa"/>
          </w:tcPr>
          <w:p w14:paraId="6DA8FBFB" w14:textId="77777777" w:rsidR="004B3F04" w:rsidRDefault="004B3F04" w:rsidP="000659BE">
            <w:pPr>
              <w:pStyle w:val="TableText"/>
            </w:pPr>
            <w:r>
              <w:t>SHALL</w:t>
            </w:r>
          </w:p>
        </w:tc>
        <w:tc>
          <w:tcPr>
            <w:tcW w:w="864" w:type="dxa"/>
          </w:tcPr>
          <w:p w14:paraId="06D7C98B" w14:textId="77777777" w:rsidR="004B3F04" w:rsidRDefault="004B3F04" w:rsidP="000659BE">
            <w:pPr>
              <w:pStyle w:val="TableText"/>
            </w:pPr>
          </w:p>
        </w:tc>
        <w:tc>
          <w:tcPr>
            <w:tcW w:w="1104" w:type="dxa"/>
          </w:tcPr>
          <w:p w14:paraId="1F5B88A1" w14:textId="77777777" w:rsidR="004B3F04" w:rsidRDefault="006C736C" w:rsidP="000659BE">
            <w:pPr>
              <w:pStyle w:val="TableText"/>
            </w:pPr>
            <w:hyperlink w:anchor="C_4499-31122">
              <w:r w:rsidR="004B3F04">
                <w:rPr>
                  <w:rStyle w:val="HyperlinkText9pt"/>
                </w:rPr>
                <w:t>4499-31122</w:t>
              </w:r>
            </w:hyperlink>
          </w:p>
        </w:tc>
        <w:tc>
          <w:tcPr>
            <w:tcW w:w="2975" w:type="dxa"/>
          </w:tcPr>
          <w:p w14:paraId="159545A2" w14:textId="77777777" w:rsidR="004B3F04" w:rsidRDefault="004B3F04" w:rsidP="000659BE">
            <w:pPr>
              <w:pStyle w:val="TableText"/>
            </w:pPr>
          </w:p>
        </w:tc>
      </w:tr>
      <w:tr w:rsidR="004B3F04" w14:paraId="329DAB1E" w14:textId="77777777" w:rsidTr="000659BE">
        <w:trPr>
          <w:jc w:val="center"/>
        </w:trPr>
        <w:tc>
          <w:tcPr>
            <w:tcW w:w="3345" w:type="dxa"/>
          </w:tcPr>
          <w:p w14:paraId="170A58B5" w14:textId="77777777" w:rsidR="004B3F04" w:rsidRDefault="004B3F04" w:rsidP="000659BE">
            <w:pPr>
              <w:pStyle w:val="TableText"/>
            </w:pPr>
            <w:r>
              <w:tab/>
            </w:r>
            <w:r>
              <w:tab/>
              <w:t>item</w:t>
            </w:r>
          </w:p>
        </w:tc>
        <w:tc>
          <w:tcPr>
            <w:tcW w:w="720" w:type="dxa"/>
          </w:tcPr>
          <w:p w14:paraId="02F9C996" w14:textId="77777777" w:rsidR="004B3F04" w:rsidRDefault="004B3F04" w:rsidP="000659BE">
            <w:pPr>
              <w:pStyle w:val="TableText"/>
            </w:pPr>
            <w:r>
              <w:t>1..1</w:t>
            </w:r>
          </w:p>
        </w:tc>
        <w:tc>
          <w:tcPr>
            <w:tcW w:w="1152" w:type="dxa"/>
          </w:tcPr>
          <w:p w14:paraId="43B72AF3" w14:textId="77777777" w:rsidR="004B3F04" w:rsidRDefault="004B3F04" w:rsidP="000659BE">
            <w:pPr>
              <w:pStyle w:val="TableText"/>
            </w:pPr>
            <w:r>
              <w:t>SHALL</w:t>
            </w:r>
          </w:p>
        </w:tc>
        <w:tc>
          <w:tcPr>
            <w:tcW w:w="864" w:type="dxa"/>
          </w:tcPr>
          <w:p w14:paraId="64F7939B" w14:textId="77777777" w:rsidR="004B3F04" w:rsidRDefault="004B3F04" w:rsidP="000659BE">
            <w:pPr>
              <w:pStyle w:val="TableText"/>
            </w:pPr>
          </w:p>
        </w:tc>
        <w:tc>
          <w:tcPr>
            <w:tcW w:w="1104" w:type="dxa"/>
          </w:tcPr>
          <w:p w14:paraId="08E67E4C" w14:textId="77777777" w:rsidR="004B3F04" w:rsidRDefault="006C736C" w:rsidP="000659BE">
            <w:pPr>
              <w:pStyle w:val="TableText"/>
            </w:pPr>
            <w:hyperlink w:anchor="C_4499-31123">
              <w:r w:rsidR="004B3F04">
                <w:rPr>
                  <w:rStyle w:val="HyperlinkText9pt"/>
                </w:rPr>
                <w:t>4499-31123</w:t>
              </w:r>
            </w:hyperlink>
          </w:p>
        </w:tc>
        <w:tc>
          <w:tcPr>
            <w:tcW w:w="2975" w:type="dxa"/>
          </w:tcPr>
          <w:p w14:paraId="0D87ED0C" w14:textId="77777777" w:rsidR="004B3F04" w:rsidRDefault="004B3F04" w:rsidP="000659BE">
            <w:pPr>
              <w:pStyle w:val="TableText"/>
            </w:pPr>
          </w:p>
        </w:tc>
      </w:tr>
      <w:tr w:rsidR="004B3F04" w14:paraId="5EF89232" w14:textId="77777777" w:rsidTr="000659BE">
        <w:trPr>
          <w:jc w:val="center"/>
        </w:trPr>
        <w:tc>
          <w:tcPr>
            <w:tcW w:w="3345" w:type="dxa"/>
          </w:tcPr>
          <w:p w14:paraId="65BA7BDB" w14:textId="77777777" w:rsidR="004B3F04" w:rsidRDefault="004B3F04" w:rsidP="000659BE">
            <w:pPr>
              <w:pStyle w:val="TableText"/>
            </w:pPr>
            <w:r>
              <w:tab/>
            </w:r>
            <w:r>
              <w:tab/>
            </w:r>
            <w:r>
              <w:tab/>
              <w:t>@root</w:t>
            </w:r>
          </w:p>
        </w:tc>
        <w:tc>
          <w:tcPr>
            <w:tcW w:w="720" w:type="dxa"/>
          </w:tcPr>
          <w:p w14:paraId="3E2E7838" w14:textId="77777777" w:rsidR="004B3F04" w:rsidRDefault="004B3F04" w:rsidP="000659BE">
            <w:pPr>
              <w:pStyle w:val="TableText"/>
            </w:pPr>
            <w:r>
              <w:t>1..1</w:t>
            </w:r>
          </w:p>
        </w:tc>
        <w:tc>
          <w:tcPr>
            <w:tcW w:w="1152" w:type="dxa"/>
          </w:tcPr>
          <w:p w14:paraId="17C6D942" w14:textId="77777777" w:rsidR="004B3F04" w:rsidRDefault="004B3F04" w:rsidP="000659BE">
            <w:pPr>
              <w:pStyle w:val="TableText"/>
            </w:pPr>
            <w:r>
              <w:t>SHALL</w:t>
            </w:r>
          </w:p>
        </w:tc>
        <w:tc>
          <w:tcPr>
            <w:tcW w:w="864" w:type="dxa"/>
          </w:tcPr>
          <w:p w14:paraId="42897572" w14:textId="77777777" w:rsidR="004B3F04" w:rsidRDefault="004B3F04" w:rsidP="000659BE">
            <w:pPr>
              <w:pStyle w:val="TableText"/>
            </w:pPr>
          </w:p>
        </w:tc>
        <w:tc>
          <w:tcPr>
            <w:tcW w:w="1104" w:type="dxa"/>
          </w:tcPr>
          <w:p w14:paraId="2E6B604B" w14:textId="77777777" w:rsidR="004B3F04" w:rsidRDefault="006C736C" w:rsidP="000659BE">
            <w:pPr>
              <w:pStyle w:val="TableText"/>
            </w:pPr>
            <w:hyperlink w:anchor="C_4499-31124">
              <w:r w:rsidR="004B3F04">
                <w:rPr>
                  <w:rStyle w:val="HyperlinkText9pt"/>
                </w:rPr>
                <w:t>4499-31124</w:t>
              </w:r>
            </w:hyperlink>
          </w:p>
        </w:tc>
        <w:tc>
          <w:tcPr>
            <w:tcW w:w="2975" w:type="dxa"/>
          </w:tcPr>
          <w:p w14:paraId="6859FAD4" w14:textId="77777777" w:rsidR="004B3F04" w:rsidRDefault="004B3F04" w:rsidP="000659BE">
            <w:pPr>
              <w:pStyle w:val="TableText"/>
            </w:pPr>
            <w:r>
              <w:t>2.16.840.1.113883.10.20.28.4.66</w:t>
            </w:r>
          </w:p>
        </w:tc>
      </w:tr>
      <w:tr w:rsidR="004B3F04" w14:paraId="49192A95" w14:textId="77777777" w:rsidTr="000659BE">
        <w:trPr>
          <w:jc w:val="center"/>
        </w:trPr>
        <w:tc>
          <w:tcPr>
            <w:tcW w:w="3345" w:type="dxa"/>
          </w:tcPr>
          <w:p w14:paraId="010D79AF" w14:textId="77777777" w:rsidR="004B3F04" w:rsidRDefault="004B3F04" w:rsidP="000659BE">
            <w:pPr>
              <w:pStyle w:val="TableText"/>
            </w:pPr>
            <w:r>
              <w:tab/>
            </w:r>
            <w:r>
              <w:tab/>
            </w:r>
            <w:r>
              <w:tab/>
              <w:t>@extension</w:t>
            </w:r>
          </w:p>
        </w:tc>
        <w:tc>
          <w:tcPr>
            <w:tcW w:w="720" w:type="dxa"/>
          </w:tcPr>
          <w:p w14:paraId="7D01E92A" w14:textId="77777777" w:rsidR="004B3F04" w:rsidRDefault="004B3F04" w:rsidP="000659BE">
            <w:pPr>
              <w:pStyle w:val="TableText"/>
            </w:pPr>
            <w:r>
              <w:t>1..1</w:t>
            </w:r>
          </w:p>
        </w:tc>
        <w:tc>
          <w:tcPr>
            <w:tcW w:w="1152" w:type="dxa"/>
          </w:tcPr>
          <w:p w14:paraId="4D5AF21C" w14:textId="77777777" w:rsidR="004B3F04" w:rsidRDefault="004B3F04" w:rsidP="000659BE">
            <w:pPr>
              <w:pStyle w:val="TableText"/>
            </w:pPr>
            <w:r>
              <w:t>SHALL</w:t>
            </w:r>
          </w:p>
        </w:tc>
        <w:tc>
          <w:tcPr>
            <w:tcW w:w="864" w:type="dxa"/>
          </w:tcPr>
          <w:p w14:paraId="3506F94F" w14:textId="77777777" w:rsidR="004B3F04" w:rsidRDefault="004B3F04" w:rsidP="000659BE">
            <w:pPr>
              <w:pStyle w:val="TableText"/>
            </w:pPr>
          </w:p>
        </w:tc>
        <w:tc>
          <w:tcPr>
            <w:tcW w:w="1104" w:type="dxa"/>
          </w:tcPr>
          <w:p w14:paraId="67971D12" w14:textId="77777777" w:rsidR="004B3F04" w:rsidRDefault="006C736C" w:rsidP="000659BE">
            <w:pPr>
              <w:pStyle w:val="TableText"/>
            </w:pPr>
            <w:hyperlink w:anchor="C_4499-33422">
              <w:r w:rsidR="004B3F04">
                <w:rPr>
                  <w:rStyle w:val="HyperlinkText9pt"/>
                </w:rPr>
                <w:t>4499-33422</w:t>
              </w:r>
            </w:hyperlink>
          </w:p>
        </w:tc>
        <w:tc>
          <w:tcPr>
            <w:tcW w:w="2975" w:type="dxa"/>
          </w:tcPr>
          <w:p w14:paraId="2B431F6C" w14:textId="77777777" w:rsidR="004B3F04" w:rsidRDefault="004B3F04" w:rsidP="000659BE">
            <w:pPr>
              <w:pStyle w:val="TableText"/>
            </w:pPr>
            <w:r>
              <w:t>2021-02-01</w:t>
            </w:r>
          </w:p>
        </w:tc>
      </w:tr>
      <w:tr w:rsidR="004B3F04" w14:paraId="2EEAA78B" w14:textId="77777777" w:rsidTr="000659BE">
        <w:trPr>
          <w:jc w:val="center"/>
        </w:trPr>
        <w:tc>
          <w:tcPr>
            <w:tcW w:w="3345" w:type="dxa"/>
          </w:tcPr>
          <w:p w14:paraId="65836062" w14:textId="77777777" w:rsidR="004B3F04" w:rsidRDefault="004B3F04" w:rsidP="000659BE">
            <w:pPr>
              <w:pStyle w:val="TableText"/>
            </w:pPr>
            <w:r>
              <w:tab/>
              <w:t>id</w:t>
            </w:r>
          </w:p>
        </w:tc>
        <w:tc>
          <w:tcPr>
            <w:tcW w:w="720" w:type="dxa"/>
          </w:tcPr>
          <w:p w14:paraId="7C1569A9" w14:textId="77777777" w:rsidR="004B3F04" w:rsidRDefault="004B3F04" w:rsidP="000659BE">
            <w:pPr>
              <w:pStyle w:val="TableText"/>
            </w:pPr>
            <w:r>
              <w:t>1..1</w:t>
            </w:r>
          </w:p>
        </w:tc>
        <w:tc>
          <w:tcPr>
            <w:tcW w:w="1152" w:type="dxa"/>
          </w:tcPr>
          <w:p w14:paraId="5C838555" w14:textId="77777777" w:rsidR="004B3F04" w:rsidRDefault="004B3F04" w:rsidP="000659BE">
            <w:pPr>
              <w:pStyle w:val="TableText"/>
            </w:pPr>
            <w:r>
              <w:t>SHALL</w:t>
            </w:r>
          </w:p>
        </w:tc>
        <w:tc>
          <w:tcPr>
            <w:tcW w:w="864" w:type="dxa"/>
          </w:tcPr>
          <w:p w14:paraId="3C9F0158" w14:textId="77777777" w:rsidR="004B3F04" w:rsidRDefault="004B3F04" w:rsidP="000659BE">
            <w:pPr>
              <w:pStyle w:val="TableText"/>
            </w:pPr>
          </w:p>
        </w:tc>
        <w:tc>
          <w:tcPr>
            <w:tcW w:w="1104" w:type="dxa"/>
          </w:tcPr>
          <w:p w14:paraId="3B036349" w14:textId="77777777" w:rsidR="004B3F04" w:rsidRDefault="006C736C" w:rsidP="000659BE">
            <w:pPr>
              <w:pStyle w:val="TableText"/>
            </w:pPr>
            <w:hyperlink w:anchor="C_4499-31125">
              <w:r w:rsidR="004B3F04">
                <w:rPr>
                  <w:rStyle w:val="HyperlinkText9pt"/>
                </w:rPr>
                <w:t>4499-31125</w:t>
              </w:r>
            </w:hyperlink>
          </w:p>
        </w:tc>
        <w:tc>
          <w:tcPr>
            <w:tcW w:w="2975" w:type="dxa"/>
          </w:tcPr>
          <w:p w14:paraId="0C04CAF4" w14:textId="77777777" w:rsidR="004B3F04" w:rsidRDefault="004B3F04" w:rsidP="000659BE">
            <w:pPr>
              <w:pStyle w:val="TableText"/>
            </w:pPr>
          </w:p>
        </w:tc>
      </w:tr>
      <w:tr w:rsidR="004B3F04" w14:paraId="0B9FC548" w14:textId="77777777" w:rsidTr="000659BE">
        <w:trPr>
          <w:jc w:val="center"/>
        </w:trPr>
        <w:tc>
          <w:tcPr>
            <w:tcW w:w="3345" w:type="dxa"/>
          </w:tcPr>
          <w:p w14:paraId="7B2A3C1C" w14:textId="77777777" w:rsidR="004B3F04" w:rsidRDefault="004B3F04" w:rsidP="000659BE">
            <w:pPr>
              <w:pStyle w:val="TableText"/>
            </w:pPr>
            <w:r>
              <w:tab/>
              <w:t>code</w:t>
            </w:r>
          </w:p>
        </w:tc>
        <w:tc>
          <w:tcPr>
            <w:tcW w:w="720" w:type="dxa"/>
          </w:tcPr>
          <w:p w14:paraId="1E50FC5A" w14:textId="77777777" w:rsidR="004B3F04" w:rsidRDefault="004B3F04" w:rsidP="000659BE">
            <w:pPr>
              <w:pStyle w:val="TableText"/>
            </w:pPr>
            <w:r>
              <w:t>1..1</w:t>
            </w:r>
          </w:p>
        </w:tc>
        <w:tc>
          <w:tcPr>
            <w:tcW w:w="1152" w:type="dxa"/>
          </w:tcPr>
          <w:p w14:paraId="23EDDE0A" w14:textId="77777777" w:rsidR="004B3F04" w:rsidRDefault="004B3F04" w:rsidP="000659BE">
            <w:pPr>
              <w:pStyle w:val="TableText"/>
            </w:pPr>
            <w:r>
              <w:t>SHALL</w:t>
            </w:r>
          </w:p>
        </w:tc>
        <w:tc>
          <w:tcPr>
            <w:tcW w:w="864" w:type="dxa"/>
          </w:tcPr>
          <w:p w14:paraId="776BFB33" w14:textId="77777777" w:rsidR="004B3F04" w:rsidRDefault="004B3F04" w:rsidP="000659BE">
            <w:pPr>
              <w:pStyle w:val="TableText"/>
            </w:pPr>
          </w:p>
        </w:tc>
        <w:tc>
          <w:tcPr>
            <w:tcW w:w="1104" w:type="dxa"/>
          </w:tcPr>
          <w:p w14:paraId="0490BE01" w14:textId="77777777" w:rsidR="004B3F04" w:rsidRDefault="006C736C" w:rsidP="000659BE">
            <w:pPr>
              <w:pStyle w:val="TableText"/>
            </w:pPr>
            <w:hyperlink w:anchor="C_4499-31126">
              <w:r w:rsidR="004B3F04">
                <w:rPr>
                  <w:rStyle w:val="HyperlinkText9pt"/>
                </w:rPr>
                <w:t>4499-31126</w:t>
              </w:r>
            </w:hyperlink>
          </w:p>
        </w:tc>
        <w:tc>
          <w:tcPr>
            <w:tcW w:w="2975" w:type="dxa"/>
          </w:tcPr>
          <w:p w14:paraId="3FD5E42F" w14:textId="77777777" w:rsidR="004B3F04" w:rsidRDefault="004B3F04" w:rsidP="000659BE">
            <w:pPr>
              <w:pStyle w:val="TableText"/>
            </w:pPr>
          </w:p>
        </w:tc>
      </w:tr>
      <w:tr w:rsidR="004B3F04" w14:paraId="6B81531D" w14:textId="77777777" w:rsidTr="000659BE">
        <w:trPr>
          <w:jc w:val="center"/>
        </w:trPr>
        <w:tc>
          <w:tcPr>
            <w:tcW w:w="3345" w:type="dxa"/>
          </w:tcPr>
          <w:p w14:paraId="0B600558" w14:textId="77777777" w:rsidR="004B3F04" w:rsidRDefault="004B3F04" w:rsidP="000659BE">
            <w:pPr>
              <w:pStyle w:val="TableText"/>
            </w:pPr>
            <w:r>
              <w:tab/>
            </w:r>
            <w:r>
              <w:tab/>
              <w:t>@valueSet</w:t>
            </w:r>
          </w:p>
        </w:tc>
        <w:tc>
          <w:tcPr>
            <w:tcW w:w="720" w:type="dxa"/>
          </w:tcPr>
          <w:p w14:paraId="7DB9BE8E" w14:textId="77777777" w:rsidR="004B3F04" w:rsidRDefault="004B3F04" w:rsidP="000659BE">
            <w:pPr>
              <w:pStyle w:val="TableText"/>
            </w:pPr>
            <w:r>
              <w:t>0..1</w:t>
            </w:r>
          </w:p>
        </w:tc>
        <w:tc>
          <w:tcPr>
            <w:tcW w:w="1152" w:type="dxa"/>
          </w:tcPr>
          <w:p w14:paraId="59D059A0" w14:textId="77777777" w:rsidR="004B3F04" w:rsidRDefault="004B3F04" w:rsidP="000659BE">
            <w:pPr>
              <w:pStyle w:val="TableText"/>
            </w:pPr>
            <w:r>
              <w:t>SHOULD</w:t>
            </w:r>
          </w:p>
        </w:tc>
        <w:tc>
          <w:tcPr>
            <w:tcW w:w="864" w:type="dxa"/>
          </w:tcPr>
          <w:p w14:paraId="290B3BB3" w14:textId="77777777" w:rsidR="004B3F04" w:rsidRDefault="004B3F04" w:rsidP="000659BE">
            <w:pPr>
              <w:pStyle w:val="TableText"/>
            </w:pPr>
          </w:p>
        </w:tc>
        <w:tc>
          <w:tcPr>
            <w:tcW w:w="1104" w:type="dxa"/>
          </w:tcPr>
          <w:p w14:paraId="2EFDFD12" w14:textId="77777777" w:rsidR="004B3F04" w:rsidRDefault="006C736C" w:rsidP="000659BE">
            <w:pPr>
              <w:pStyle w:val="TableText"/>
            </w:pPr>
            <w:hyperlink w:anchor="C_4499-31127">
              <w:r w:rsidR="004B3F04">
                <w:rPr>
                  <w:rStyle w:val="HyperlinkText9pt"/>
                </w:rPr>
                <w:t>4499-31127</w:t>
              </w:r>
            </w:hyperlink>
          </w:p>
        </w:tc>
        <w:tc>
          <w:tcPr>
            <w:tcW w:w="2975" w:type="dxa"/>
          </w:tcPr>
          <w:p w14:paraId="60E27A79" w14:textId="77777777" w:rsidR="004B3F04" w:rsidRDefault="004B3F04" w:rsidP="000659BE">
            <w:pPr>
              <w:pStyle w:val="TableText"/>
            </w:pPr>
          </w:p>
        </w:tc>
      </w:tr>
      <w:tr w:rsidR="004B3F04" w14:paraId="3E527B54" w14:textId="77777777" w:rsidTr="000659BE">
        <w:trPr>
          <w:jc w:val="center"/>
        </w:trPr>
        <w:tc>
          <w:tcPr>
            <w:tcW w:w="3345" w:type="dxa"/>
          </w:tcPr>
          <w:p w14:paraId="5B5E7399" w14:textId="77777777" w:rsidR="004B3F04" w:rsidRDefault="004B3F04" w:rsidP="000659BE">
            <w:pPr>
              <w:pStyle w:val="TableText"/>
            </w:pPr>
            <w:r>
              <w:tab/>
              <w:t>title</w:t>
            </w:r>
          </w:p>
        </w:tc>
        <w:tc>
          <w:tcPr>
            <w:tcW w:w="720" w:type="dxa"/>
          </w:tcPr>
          <w:p w14:paraId="51859C5B" w14:textId="77777777" w:rsidR="004B3F04" w:rsidRDefault="004B3F04" w:rsidP="000659BE">
            <w:pPr>
              <w:pStyle w:val="TableText"/>
            </w:pPr>
            <w:r>
              <w:t>1..1</w:t>
            </w:r>
          </w:p>
        </w:tc>
        <w:tc>
          <w:tcPr>
            <w:tcW w:w="1152" w:type="dxa"/>
          </w:tcPr>
          <w:p w14:paraId="0DCC3EDB" w14:textId="77777777" w:rsidR="004B3F04" w:rsidRDefault="004B3F04" w:rsidP="000659BE">
            <w:pPr>
              <w:pStyle w:val="TableText"/>
            </w:pPr>
            <w:r>
              <w:t>SHALL</w:t>
            </w:r>
          </w:p>
        </w:tc>
        <w:tc>
          <w:tcPr>
            <w:tcW w:w="864" w:type="dxa"/>
          </w:tcPr>
          <w:p w14:paraId="6F940B55" w14:textId="77777777" w:rsidR="004B3F04" w:rsidRDefault="004B3F04" w:rsidP="000659BE">
            <w:pPr>
              <w:pStyle w:val="TableText"/>
            </w:pPr>
          </w:p>
        </w:tc>
        <w:tc>
          <w:tcPr>
            <w:tcW w:w="1104" w:type="dxa"/>
          </w:tcPr>
          <w:p w14:paraId="1D83A96D" w14:textId="77777777" w:rsidR="004B3F04" w:rsidRDefault="006C736C" w:rsidP="000659BE">
            <w:pPr>
              <w:pStyle w:val="TableText"/>
            </w:pPr>
            <w:hyperlink w:anchor="C_4499-31128">
              <w:r w:rsidR="004B3F04">
                <w:rPr>
                  <w:rStyle w:val="HyperlinkText9pt"/>
                </w:rPr>
                <w:t>4499-31128</w:t>
              </w:r>
            </w:hyperlink>
          </w:p>
        </w:tc>
        <w:tc>
          <w:tcPr>
            <w:tcW w:w="2975" w:type="dxa"/>
          </w:tcPr>
          <w:p w14:paraId="5F0783A7" w14:textId="77777777" w:rsidR="004B3F04" w:rsidRDefault="004B3F04" w:rsidP="000659BE">
            <w:pPr>
              <w:pStyle w:val="TableText"/>
            </w:pPr>
          </w:p>
        </w:tc>
      </w:tr>
      <w:tr w:rsidR="004B3F04" w14:paraId="70B48C25" w14:textId="77777777" w:rsidTr="000659BE">
        <w:trPr>
          <w:jc w:val="center"/>
        </w:trPr>
        <w:tc>
          <w:tcPr>
            <w:tcW w:w="3345" w:type="dxa"/>
          </w:tcPr>
          <w:p w14:paraId="7D52214D" w14:textId="77777777" w:rsidR="004B3F04" w:rsidRDefault="004B3F04" w:rsidP="000659BE">
            <w:pPr>
              <w:pStyle w:val="TableText"/>
            </w:pPr>
            <w:r>
              <w:tab/>
              <w:t>statusCode</w:t>
            </w:r>
          </w:p>
        </w:tc>
        <w:tc>
          <w:tcPr>
            <w:tcW w:w="720" w:type="dxa"/>
          </w:tcPr>
          <w:p w14:paraId="52D4745E" w14:textId="77777777" w:rsidR="004B3F04" w:rsidRDefault="004B3F04" w:rsidP="000659BE">
            <w:pPr>
              <w:pStyle w:val="TableText"/>
            </w:pPr>
            <w:r>
              <w:t>1..1</w:t>
            </w:r>
          </w:p>
        </w:tc>
        <w:tc>
          <w:tcPr>
            <w:tcW w:w="1152" w:type="dxa"/>
          </w:tcPr>
          <w:p w14:paraId="3B811B7B" w14:textId="77777777" w:rsidR="004B3F04" w:rsidRDefault="004B3F04" w:rsidP="000659BE">
            <w:pPr>
              <w:pStyle w:val="TableText"/>
            </w:pPr>
            <w:r>
              <w:t>SHALL</w:t>
            </w:r>
          </w:p>
        </w:tc>
        <w:tc>
          <w:tcPr>
            <w:tcW w:w="864" w:type="dxa"/>
          </w:tcPr>
          <w:p w14:paraId="630815A6" w14:textId="77777777" w:rsidR="004B3F04" w:rsidRDefault="004B3F04" w:rsidP="000659BE">
            <w:pPr>
              <w:pStyle w:val="TableText"/>
            </w:pPr>
          </w:p>
        </w:tc>
        <w:tc>
          <w:tcPr>
            <w:tcW w:w="1104" w:type="dxa"/>
          </w:tcPr>
          <w:p w14:paraId="48336496" w14:textId="77777777" w:rsidR="004B3F04" w:rsidRDefault="006C736C" w:rsidP="000659BE">
            <w:pPr>
              <w:pStyle w:val="TableText"/>
            </w:pPr>
            <w:hyperlink w:anchor="C_4499-31129">
              <w:r w:rsidR="004B3F04">
                <w:rPr>
                  <w:rStyle w:val="HyperlinkText9pt"/>
                </w:rPr>
                <w:t>4499-31129</w:t>
              </w:r>
            </w:hyperlink>
          </w:p>
        </w:tc>
        <w:tc>
          <w:tcPr>
            <w:tcW w:w="2975" w:type="dxa"/>
          </w:tcPr>
          <w:p w14:paraId="76A69BD1" w14:textId="77777777" w:rsidR="004B3F04" w:rsidRDefault="004B3F04" w:rsidP="000659BE">
            <w:pPr>
              <w:pStyle w:val="TableText"/>
            </w:pPr>
          </w:p>
        </w:tc>
      </w:tr>
      <w:tr w:rsidR="004B3F04" w14:paraId="60E9151C" w14:textId="77777777" w:rsidTr="000659BE">
        <w:trPr>
          <w:jc w:val="center"/>
        </w:trPr>
        <w:tc>
          <w:tcPr>
            <w:tcW w:w="3345" w:type="dxa"/>
          </w:tcPr>
          <w:p w14:paraId="597164F2" w14:textId="77777777" w:rsidR="004B3F04" w:rsidRDefault="004B3F04" w:rsidP="000659BE">
            <w:pPr>
              <w:pStyle w:val="TableText"/>
            </w:pPr>
            <w:r>
              <w:tab/>
            </w:r>
            <w:r>
              <w:tab/>
              <w:t>@code</w:t>
            </w:r>
          </w:p>
        </w:tc>
        <w:tc>
          <w:tcPr>
            <w:tcW w:w="720" w:type="dxa"/>
          </w:tcPr>
          <w:p w14:paraId="6E3A7B57" w14:textId="77777777" w:rsidR="004B3F04" w:rsidRDefault="004B3F04" w:rsidP="000659BE">
            <w:pPr>
              <w:pStyle w:val="TableText"/>
            </w:pPr>
            <w:r>
              <w:t>1..1</w:t>
            </w:r>
          </w:p>
        </w:tc>
        <w:tc>
          <w:tcPr>
            <w:tcW w:w="1152" w:type="dxa"/>
          </w:tcPr>
          <w:p w14:paraId="549ABA3B" w14:textId="77777777" w:rsidR="004B3F04" w:rsidRDefault="004B3F04" w:rsidP="000659BE">
            <w:pPr>
              <w:pStyle w:val="TableText"/>
            </w:pPr>
            <w:r>
              <w:t>SHALL</w:t>
            </w:r>
          </w:p>
        </w:tc>
        <w:tc>
          <w:tcPr>
            <w:tcW w:w="864" w:type="dxa"/>
          </w:tcPr>
          <w:p w14:paraId="4EE74C90" w14:textId="77777777" w:rsidR="004B3F04" w:rsidRDefault="004B3F04" w:rsidP="000659BE">
            <w:pPr>
              <w:pStyle w:val="TableText"/>
            </w:pPr>
          </w:p>
        </w:tc>
        <w:tc>
          <w:tcPr>
            <w:tcW w:w="1104" w:type="dxa"/>
          </w:tcPr>
          <w:p w14:paraId="1A711611" w14:textId="77777777" w:rsidR="004B3F04" w:rsidRDefault="006C736C" w:rsidP="000659BE">
            <w:pPr>
              <w:pStyle w:val="TableText"/>
            </w:pPr>
            <w:hyperlink w:anchor="C_4499-33147">
              <w:r w:rsidR="004B3F04">
                <w:rPr>
                  <w:rStyle w:val="HyperlinkText9pt"/>
                </w:rPr>
                <w:t>4499-33147</w:t>
              </w:r>
            </w:hyperlink>
          </w:p>
        </w:tc>
        <w:tc>
          <w:tcPr>
            <w:tcW w:w="2975" w:type="dxa"/>
          </w:tcPr>
          <w:p w14:paraId="7F685746" w14:textId="77777777" w:rsidR="004B3F04" w:rsidRDefault="004B3F04" w:rsidP="000659BE">
            <w:pPr>
              <w:pStyle w:val="TableText"/>
            </w:pPr>
            <w:r>
              <w:t>urn:oid:2.16.840.1.113883.5.4 (HL7ActCode) = active</w:t>
            </w:r>
          </w:p>
        </w:tc>
      </w:tr>
      <w:tr w:rsidR="004B3F04" w14:paraId="36C8714F" w14:textId="77777777" w:rsidTr="000659BE">
        <w:trPr>
          <w:jc w:val="center"/>
        </w:trPr>
        <w:tc>
          <w:tcPr>
            <w:tcW w:w="3345" w:type="dxa"/>
          </w:tcPr>
          <w:p w14:paraId="68DBB699" w14:textId="77777777" w:rsidR="004B3F04" w:rsidRDefault="004B3F04" w:rsidP="000659BE">
            <w:pPr>
              <w:pStyle w:val="TableText"/>
            </w:pPr>
            <w:r>
              <w:tab/>
              <w:t>priorityCode</w:t>
            </w:r>
          </w:p>
        </w:tc>
        <w:tc>
          <w:tcPr>
            <w:tcW w:w="720" w:type="dxa"/>
          </w:tcPr>
          <w:p w14:paraId="4FF90D35" w14:textId="77777777" w:rsidR="004B3F04" w:rsidRDefault="004B3F04" w:rsidP="000659BE">
            <w:pPr>
              <w:pStyle w:val="TableText"/>
            </w:pPr>
            <w:r>
              <w:t>0..1</w:t>
            </w:r>
          </w:p>
        </w:tc>
        <w:tc>
          <w:tcPr>
            <w:tcW w:w="1152" w:type="dxa"/>
          </w:tcPr>
          <w:p w14:paraId="207C8D3D" w14:textId="77777777" w:rsidR="004B3F04" w:rsidRDefault="004B3F04" w:rsidP="000659BE">
            <w:pPr>
              <w:pStyle w:val="TableText"/>
            </w:pPr>
            <w:r>
              <w:t>MAY</w:t>
            </w:r>
          </w:p>
        </w:tc>
        <w:tc>
          <w:tcPr>
            <w:tcW w:w="864" w:type="dxa"/>
          </w:tcPr>
          <w:p w14:paraId="65430E9C" w14:textId="77777777" w:rsidR="004B3F04" w:rsidRDefault="004B3F04" w:rsidP="000659BE">
            <w:pPr>
              <w:pStyle w:val="TableText"/>
            </w:pPr>
          </w:p>
        </w:tc>
        <w:tc>
          <w:tcPr>
            <w:tcW w:w="1104" w:type="dxa"/>
          </w:tcPr>
          <w:p w14:paraId="58947261" w14:textId="77777777" w:rsidR="004B3F04" w:rsidRDefault="006C736C" w:rsidP="000659BE">
            <w:pPr>
              <w:pStyle w:val="TableText"/>
            </w:pPr>
            <w:hyperlink w:anchor="C_4499-35463">
              <w:r w:rsidR="004B3F04">
                <w:rPr>
                  <w:rStyle w:val="HyperlinkText9pt"/>
                </w:rPr>
                <w:t>4499-35463</w:t>
              </w:r>
            </w:hyperlink>
          </w:p>
        </w:tc>
        <w:tc>
          <w:tcPr>
            <w:tcW w:w="2975" w:type="dxa"/>
          </w:tcPr>
          <w:p w14:paraId="51F4C8CE" w14:textId="77777777" w:rsidR="004B3F04" w:rsidRDefault="004B3F04" w:rsidP="000659BE">
            <w:pPr>
              <w:pStyle w:val="TableText"/>
            </w:pPr>
          </w:p>
        </w:tc>
      </w:tr>
      <w:tr w:rsidR="004B3F04" w14:paraId="57E613EE" w14:textId="77777777" w:rsidTr="000659BE">
        <w:trPr>
          <w:jc w:val="center"/>
        </w:trPr>
        <w:tc>
          <w:tcPr>
            <w:tcW w:w="3345" w:type="dxa"/>
          </w:tcPr>
          <w:p w14:paraId="42AFC1CF" w14:textId="77777777" w:rsidR="004B3F04" w:rsidRDefault="004B3F04" w:rsidP="000659BE">
            <w:pPr>
              <w:pStyle w:val="TableText"/>
            </w:pPr>
            <w:r>
              <w:tab/>
            </w:r>
            <w:r>
              <w:tab/>
              <w:t>item</w:t>
            </w:r>
          </w:p>
        </w:tc>
        <w:tc>
          <w:tcPr>
            <w:tcW w:w="720" w:type="dxa"/>
          </w:tcPr>
          <w:p w14:paraId="6BAB016E" w14:textId="77777777" w:rsidR="004B3F04" w:rsidRDefault="004B3F04" w:rsidP="000659BE">
            <w:pPr>
              <w:pStyle w:val="TableText"/>
            </w:pPr>
            <w:r>
              <w:t>1..1</w:t>
            </w:r>
          </w:p>
        </w:tc>
        <w:tc>
          <w:tcPr>
            <w:tcW w:w="1152" w:type="dxa"/>
          </w:tcPr>
          <w:p w14:paraId="1A62D3FF" w14:textId="77777777" w:rsidR="004B3F04" w:rsidRDefault="004B3F04" w:rsidP="000659BE">
            <w:pPr>
              <w:pStyle w:val="TableText"/>
            </w:pPr>
            <w:r>
              <w:t>SHALL</w:t>
            </w:r>
          </w:p>
        </w:tc>
        <w:tc>
          <w:tcPr>
            <w:tcW w:w="864" w:type="dxa"/>
          </w:tcPr>
          <w:p w14:paraId="5C6B9B00" w14:textId="77777777" w:rsidR="004B3F04" w:rsidRDefault="004B3F04" w:rsidP="000659BE">
            <w:pPr>
              <w:pStyle w:val="TableText"/>
            </w:pPr>
          </w:p>
        </w:tc>
        <w:tc>
          <w:tcPr>
            <w:tcW w:w="1104" w:type="dxa"/>
          </w:tcPr>
          <w:p w14:paraId="27264623" w14:textId="77777777" w:rsidR="004B3F04" w:rsidRDefault="006C736C" w:rsidP="000659BE">
            <w:pPr>
              <w:pStyle w:val="TableText"/>
            </w:pPr>
            <w:hyperlink w:anchor="C_4499-35464">
              <w:r w:rsidR="004B3F04">
                <w:rPr>
                  <w:rStyle w:val="HyperlinkText9pt"/>
                </w:rPr>
                <w:t>4499-35464</w:t>
              </w:r>
            </w:hyperlink>
          </w:p>
        </w:tc>
        <w:tc>
          <w:tcPr>
            <w:tcW w:w="2975" w:type="dxa"/>
          </w:tcPr>
          <w:p w14:paraId="025D7F37" w14:textId="77777777" w:rsidR="004B3F04" w:rsidRDefault="004B3F04" w:rsidP="000659BE">
            <w:pPr>
              <w:pStyle w:val="TableText"/>
            </w:pPr>
          </w:p>
        </w:tc>
      </w:tr>
      <w:tr w:rsidR="004B3F04" w14:paraId="4CD477D2" w14:textId="77777777" w:rsidTr="000659BE">
        <w:trPr>
          <w:jc w:val="center"/>
        </w:trPr>
        <w:tc>
          <w:tcPr>
            <w:tcW w:w="3345" w:type="dxa"/>
          </w:tcPr>
          <w:p w14:paraId="30977F16" w14:textId="77777777" w:rsidR="004B3F04" w:rsidRDefault="004B3F04" w:rsidP="000659BE">
            <w:pPr>
              <w:pStyle w:val="TableText"/>
            </w:pPr>
            <w:r>
              <w:tab/>
            </w:r>
            <w:r>
              <w:tab/>
            </w:r>
            <w:r>
              <w:tab/>
              <w:t>@valueSet</w:t>
            </w:r>
          </w:p>
        </w:tc>
        <w:tc>
          <w:tcPr>
            <w:tcW w:w="720" w:type="dxa"/>
          </w:tcPr>
          <w:p w14:paraId="3EF32F81" w14:textId="77777777" w:rsidR="004B3F04" w:rsidRDefault="004B3F04" w:rsidP="000659BE">
            <w:pPr>
              <w:pStyle w:val="TableText"/>
            </w:pPr>
            <w:r>
              <w:t>0..1</w:t>
            </w:r>
          </w:p>
        </w:tc>
        <w:tc>
          <w:tcPr>
            <w:tcW w:w="1152" w:type="dxa"/>
          </w:tcPr>
          <w:p w14:paraId="127250C4" w14:textId="77777777" w:rsidR="004B3F04" w:rsidRDefault="004B3F04" w:rsidP="000659BE">
            <w:pPr>
              <w:pStyle w:val="TableText"/>
            </w:pPr>
            <w:r>
              <w:t>SHOULD</w:t>
            </w:r>
          </w:p>
        </w:tc>
        <w:tc>
          <w:tcPr>
            <w:tcW w:w="864" w:type="dxa"/>
          </w:tcPr>
          <w:p w14:paraId="46912E11" w14:textId="77777777" w:rsidR="004B3F04" w:rsidRDefault="004B3F04" w:rsidP="000659BE">
            <w:pPr>
              <w:pStyle w:val="TableText"/>
            </w:pPr>
          </w:p>
        </w:tc>
        <w:tc>
          <w:tcPr>
            <w:tcW w:w="1104" w:type="dxa"/>
          </w:tcPr>
          <w:p w14:paraId="4AA12B3A" w14:textId="77777777" w:rsidR="004B3F04" w:rsidRDefault="006C736C" w:rsidP="000659BE">
            <w:pPr>
              <w:pStyle w:val="TableText"/>
            </w:pPr>
            <w:hyperlink w:anchor="C_4499-35471">
              <w:r w:rsidR="004B3F04">
                <w:rPr>
                  <w:rStyle w:val="HyperlinkText9pt"/>
                </w:rPr>
                <w:t>4499-35471</w:t>
              </w:r>
            </w:hyperlink>
          </w:p>
        </w:tc>
        <w:tc>
          <w:tcPr>
            <w:tcW w:w="2975" w:type="dxa"/>
          </w:tcPr>
          <w:p w14:paraId="24041CE0" w14:textId="77777777" w:rsidR="004B3F04" w:rsidRDefault="004B3F04" w:rsidP="000659BE">
            <w:pPr>
              <w:pStyle w:val="TableText"/>
            </w:pPr>
          </w:p>
        </w:tc>
      </w:tr>
      <w:tr w:rsidR="004B3F04" w14:paraId="51E28723" w14:textId="77777777" w:rsidTr="000659BE">
        <w:trPr>
          <w:jc w:val="center"/>
        </w:trPr>
        <w:tc>
          <w:tcPr>
            <w:tcW w:w="3345" w:type="dxa"/>
          </w:tcPr>
          <w:p w14:paraId="0E0580D8" w14:textId="77777777" w:rsidR="004B3F04" w:rsidRDefault="004B3F04" w:rsidP="000659BE">
            <w:pPr>
              <w:pStyle w:val="TableText"/>
            </w:pPr>
            <w:r>
              <w:tab/>
              <w:t>targetSiteCode</w:t>
            </w:r>
          </w:p>
        </w:tc>
        <w:tc>
          <w:tcPr>
            <w:tcW w:w="720" w:type="dxa"/>
          </w:tcPr>
          <w:p w14:paraId="042C91E0" w14:textId="77777777" w:rsidR="004B3F04" w:rsidRDefault="004B3F04" w:rsidP="000659BE">
            <w:pPr>
              <w:pStyle w:val="TableText"/>
            </w:pPr>
            <w:r>
              <w:t>0..1</w:t>
            </w:r>
          </w:p>
        </w:tc>
        <w:tc>
          <w:tcPr>
            <w:tcW w:w="1152" w:type="dxa"/>
          </w:tcPr>
          <w:p w14:paraId="3CE4E2B7" w14:textId="77777777" w:rsidR="004B3F04" w:rsidRDefault="004B3F04" w:rsidP="000659BE">
            <w:pPr>
              <w:pStyle w:val="TableText"/>
            </w:pPr>
            <w:r>
              <w:t>MAY</w:t>
            </w:r>
          </w:p>
        </w:tc>
        <w:tc>
          <w:tcPr>
            <w:tcW w:w="864" w:type="dxa"/>
          </w:tcPr>
          <w:p w14:paraId="33DA63FE" w14:textId="77777777" w:rsidR="004B3F04" w:rsidRDefault="004B3F04" w:rsidP="000659BE">
            <w:pPr>
              <w:pStyle w:val="TableText"/>
            </w:pPr>
          </w:p>
        </w:tc>
        <w:tc>
          <w:tcPr>
            <w:tcW w:w="1104" w:type="dxa"/>
          </w:tcPr>
          <w:p w14:paraId="5C3AD51F" w14:textId="77777777" w:rsidR="004B3F04" w:rsidRDefault="006C736C" w:rsidP="000659BE">
            <w:pPr>
              <w:pStyle w:val="TableText"/>
            </w:pPr>
            <w:hyperlink w:anchor="C_4499-33420">
              <w:r w:rsidR="004B3F04">
                <w:rPr>
                  <w:rStyle w:val="HyperlinkText9pt"/>
                </w:rPr>
                <w:t>4499-33420</w:t>
              </w:r>
            </w:hyperlink>
          </w:p>
        </w:tc>
        <w:tc>
          <w:tcPr>
            <w:tcW w:w="2975" w:type="dxa"/>
          </w:tcPr>
          <w:p w14:paraId="580EFBE6" w14:textId="77777777" w:rsidR="004B3F04" w:rsidRDefault="004B3F04" w:rsidP="000659BE">
            <w:pPr>
              <w:pStyle w:val="TableText"/>
            </w:pPr>
          </w:p>
        </w:tc>
      </w:tr>
      <w:tr w:rsidR="004B3F04" w14:paraId="40C78324" w14:textId="77777777" w:rsidTr="000659BE">
        <w:trPr>
          <w:jc w:val="center"/>
        </w:trPr>
        <w:tc>
          <w:tcPr>
            <w:tcW w:w="3345" w:type="dxa"/>
          </w:tcPr>
          <w:p w14:paraId="7A6728B8" w14:textId="77777777" w:rsidR="004B3F04" w:rsidRDefault="004B3F04" w:rsidP="000659BE">
            <w:pPr>
              <w:pStyle w:val="TableText"/>
            </w:pPr>
            <w:r>
              <w:tab/>
            </w:r>
            <w:r>
              <w:tab/>
              <w:t>item</w:t>
            </w:r>
          </w:p>
        </w:tc>
        <w:tc>
          <w:tcPr>
            <w:tcW w:w="720" w:type="dxa"/>
          </w:tcPr>
          <w:p w14:paraId="62922755" w14:textId="77777777" w:rsidR="004B3F04" w:rsidRDefault="004B3F04" w:rsidP="000659BE">
            <w:pPr>
              <w:pStyle w:val="TableText"/>
            </w:pPr>
            <w:r>
              <w:t>1..1</w:t>
            </w:r>
          </w:p>
        </w:tc>
        <w:tc>
          <w:tcPr>
            <w:tcW w:w="1152" w:type="dxa"/>
          </w:tcPr>
          <w:p w14:paraId="1BFBD7E6" w14:textId="77777777" w:rsidR="004B3F04" w:rsidRDefault="004B3F04" w:rsidP="000659BE">
            <w:pPr>
              <w:pStyle w:val="TableText"/>
            </w:pPr>
            <w:r>
              <w:t>SHALL</w:t>
            </w:r>
          </w:p>
        </w:tc>
        <w:tc>
          <w:tcPr>
            <w:tcW w:w="864" w:type="dxa"/>
          </w:tcPr>
          <w:p w14:paraId="27965B3D" w14:textId="77777777" w:rsidR="004B3F04" w:rsidRDefault="004B3F04" w:rsidP="000659BE">
            <w:pPr>
              <w:pStyle w:val="TableText"/>
            </w:pPr>
          </w:p>
        </w:tc>
        <w:tc>
          <w:tcPr>
            <w:tcW w:w="1104" w:type="dxa"/>
          </w:tcPr>
          <w:p w14:paraId="4E36EDFA" w14:textId="77777777" w:rsidR="004B3F04" w:rsidRDefault="006C736C" w:rsidP="000659BE">
            <w:pPr>
              <w:pStyle w:val="TableText"/>
            </w:pPr>
            <w:hyperlink w:anchor="C_4499-33421">
              <w:r w:rsidR="004B3F04">
                <w:rPr>
                  <w:rStyle w:val="HyperlinkText9pt"/>
                </w:rPr>
                <w:t>4499-33421</w:t>
              </w:r>
            </w:hyperlink>
          </w:p>
        </w:tc>
        <w:tc>
          <w:tcPr>
            <w:tcW w:w="2975" w:type="dxa"/>
          </w:tcPr>
          <w:p w14:paraId="2C548037" w14:textId="77777777" w:rsidR="004B3F04" w:rsidRDefault="004B3F04" w:rsidP="000659BE">
            <w:pPr>
              <w:pStyle w:val="TableText"/>
            </w:pPr>
          </w:p>
        </w:tc>
      </w:tr>
      <w:tr w:rsidR="004B3F04" w14:paraId="4E896ABF" w14:textId="77777777" w:rsidTr="000659BE">
        <w:trPr>
          <w:jc w:val="center"/>
        </w:trPr>
        <w:tc>
          <w:tcPr>
            <w:tcW w:w="3345" w:type="dxa"/>
          </w:tcPr>
          <w:p w14:paraId="40FEC8A8" w14:textId="77777777" w:rsidR="004B3F04" w:rsidRDefault="004B3F04" w:rsidP="000659BE">
            <w:pPr>
              <w:pStyle w:val="TableText"/>
            </w:pPr>
            <w:r>
              <w:tab/>
            </w:r>
            <w:r>
              <w:tab/>
            </w:r>
            <w:r>
              <w:tab/>
              <w:t>@valueSet</w:t>
            </w:r>
          </w:p>
        </w:tc>
        <w:tc>
          <w:tcPr>
            <w:tcW w:w="720" w:type="dxa"/>
          </w:tcPr>
          <w:p w14:paraId="0964A0F0" w14:textId="77777777" w:rsidR="004B3F04" w:rsidRDefault="004B3F04" w:rsidP="000659BE">
            <w:pPr>
              <w:pStyle w:val="TableText"/>
            </w:pPr>
            <w:r>
              <w:t>0..1</w:t>
            </w:r>
          </w:p>
        </w:tc>
        <w:tc>
          <w:tcPr>
            <w:tcW w:w="1152" w:type="dxa"/>
          </w:tcPr>
          <w:p w14:paraId="747ECABC" w14:textId="77777777" w:rsidR="004B3F04" w:rsidRDefault="004B3F04" w:rsidP="000659BE">
            <w:pPr>
              <w:pStyle w:val="TableText"/>
            </w:pPr>
            <w:r>
              <w:t>SHOULD</w:t>
            </w:r>
          </w:p>
        </w:tc>
        <w:tc>
          <w:tcPr>
            <w:tcW w:w="864" w:type="dxa"/>
          </w:tcPr>
          <w:p w14:paraId="3F348D4D" w14:textId="77777777" w:rsidR="004B3F04" w:rsidRDefault="004B3F04" w:rsidP="000659BE">
            <w:pPr>
              <w:pStyle w:val="TableText"/>
            </w:pPr>
          </w:p>
        </w:tc>
        <w:tc>
          <w:tcPr>
            <w:tcW w:w="1104" w:type="dxa"/>
          </w:tcPr>
          <w:p w14:paraId="5E1D9851" w14:textId="77777777" w:rsidR="004B3F04" w:rsidRDefault="006C736C" w:rsidP="000659BE">
            <w:pPr>
              <w:pStyle w:val="TableText"/>
            </w:pPr>
            <w:hyperlink w:anchor="C_4499-33424">
              <w:r w:rsidR="004B3F04">
                <w:rPr>
                  <w:rStyle w:val="HyperlinkText9pt"/>
                </w:rPr>
                <w:t>4499-33424</w:t>
              </w:r>
            </w:hyperlink>
          </w:p>
        </w:tc>
        <w:tc>
          <w:tcPr>
            <w:tcW w:w="2975" w:type="dxa"/>
          </w:tcPr>
          <w:p w14:paraId="306930FF" w14:textId="77777777" w:rsidR="004B3F04" w:rsidRDefault="004B3F04" w:rsidP="000659BE">
            <w:pPr>
              <w:pStyle w:val="TableText"/>
            </w:pPr>
          </w:p>
        </w:tc>
      </w:tr>
      <w:tr w:rsidR="004B3F04" w14:paraId="791B79B6" w14:textId="77777777" w:rsidTr="000659BE">
        <w:trPr>
          <w:jc w:val="center"/>
        </w:trPr>
        <w:tc>
          <w:tcPr>
            <w:tcW w:w="3345" w:type="dxa"/>
          </w:tcPr>
          <w:p w14:paraId="08D0FF80" w14:textId="77777777" w:rsidR="004B3F04" w:rsidRDefault="004B3F04" w:rsidP="000659BE">
            <w:pPr>
              <w:pStyle w:val="TableText"/>
            </w:pPr>
            <w:r>
              <w:tab/>
              <w:t>participation</w:t>
            </w:r>
          </w:p>
        </w:tc>
        <w:tc>
          <w:tcPr>
            <w:tcW w:w="720" w:type="dxa"/>
          </w:tcPr>
          <w:p w14:paraId="54E68A5F" w14:textId="77777777" w:rsidR="004B3F04" w:rsidRDefault="004B3F04" w:rsidP="000659BE">
            <w:pPr>
              <w:pStyle w:val="TableText"/>
            </w:pPr>
            <w:r>
              <w:t>0..1</w:t>
            </w:r>
          </w:p>
        </w:tc>
        <w:tc>
          <w:tcPr>
            <w:tcW w:w="1152" w:type="dxa"/>
          </w:tcPr>
          <w:p w14:paraId="2B57332F" w14:textId="77777777" w:rsidR="004B3F04" w:rsidRDefault="004B3F04" w:rsidP="000659BE">
            <w:pPr>
              <w:pStyle w:val="TableText"/>
            </w:pPr>
            <w:r>
              <w:t>MAY</w:t>
            </w:r>
          </w:p>
        </w:tc>
        <w:tc>
          <w:tcPr>
            <w:tcW w:w="864" w:type="dxa"/>
          </w:tcPr>
          <w:p w14:paraId="4B534F4A" w14:textId="77777777" w:rsidR="004B3F04" w:rsidRDefault="004B3F04" w:rsidP="000659BE">
            <w:pPr>
              <w:pStyle w:val="TableText"/>
            </w:pPr>
          </w:p>
        </w:tc>
        <w:tc>
          <w:tcPr>
            <w:tcW w:w="1104" w:type="dxa"/>
          </w:tcPr>
          <w:p w14:paraId="5615B315" w14:textId="77777777" w:rsidR="004B3F04" w:rsidRDefault="006C736C" w:rsidP="000659BE">
            <w:pPr>
              <w:pStyle w:val="TableText"/>
            </w:pPr>
            <w:hyperlink w:anchor="C_4499-33506">
              <w:r w:rsidR="004B3F04">
                <w:rPr>
                  <w:rStyle w:val="HyperlinkText9pt"/>
                </w:rPr>
                <w:t>4499-33506</w:t>
              </w:r>
            </w:hyperlink>
          </w:p>
        </w:tc>
        <w:tc>
          <w:tcPr>
            <w:tcW w:w="2975" w:type="dxa"/>
          </w:tcPr>
          <w:p w14:paraId="1984075F" w14:textId="77777777" w:rsidR="004B3F04" w:rsidRDefault="004B3F04" w:rsidP="000659BE">
            <w:pPr>
              <w:pStyle w:val="TableText"/>
            </w:pPr>
          </w:p>
        </w:tc>
      </w:tr>
      <w:tr w:rsidR="004B3F04" w14:paraId="14011E60" w14:textId="77777777" w:rsidTr="000659BE">
        <w:trPr>
          <w:jc w:val="center"/>
        </w:trPr>
        <w:tc>
          <w:tcPr>
            <w:tcW w:w="3345" w:type="dxa"/>
          </w:tcPr>
          <w:p w14:paraId="2E192FC8" w14:textId="77777777" w:rsidR="004B3F04" w:rsidRDefault="004B3F04" w:rsidP="000659BE">
            <w:pPr>
              <w:pStyle w:val="TableText"/>
            </w:pPr>
            <w:r>
              <w:tab/>
            </w:r>
            <w:r>
              <w:tab/>
              <w:t>@typeCode</w:t>
            </w:r>
          </w:p>
        </w:tc>
        <w:tc>
          <w:tcPr>
            <w:tcW w:w="720" w:type="dxa"/>
          </w:tcPr>
          <w:p w14:paraId="174ADE74" w14:textId="77777777" w:rsidR="004B3F04" w:rsidRDefault="004B3F04" w:rsidP="000659BE">
            <w:pPr>
              <w:pStyle w:val="TableText"/>
            </w:pPr>
            <w:r>
              <w:t>1..1</w:t>
            </w:r>
          </w:p>
        </w:tc>
        <w:tc>
          <w:tcPr>
            <w:tcW w:w="1152" w:type="dxa"/>
          </w:tcPr>
          <w:p w14:paraId="2E44D6F7" w14:textId="77777777" w:rsidR="004B3F04" w:rsidRDefault="004B3F04" w:rsidP="000659BE">
            <w:pPr>
              <w:pStyle w:val="TableText"/>
            </w:pPr>
            <w:r>
              <w:t>SHALL</w:t>
            </w:r>
          </w:p>
        </w:tc>
        <w:tc>
          <w:tcPr>
            <w:tcW w:w="864" w:type="dxa"/>
          </w:tcPr>
          <w:p w14:paraId="21F79EDE" w14:textId="77777777" w:rsidR="004B3F04" w:rsidRDefault="004B3F04" w:rsidP="000659BE">
            <w:pPr>
              <w:pStyle w:val="TableText"/>
            </w:pPr>
          </w:p>
        </w:tc>
        <w:tc>
          <w:tcPr>
            <w:tcW w:w="1104" w:type="dxa"/>
          </w:tcPr>
          <w:p w14:paraId="33967C06" w14:textId="77777777" w:rsidR="004B3F04" w:rsidRDefault="006C736C" w:rsidP="000659BE">
            <w:pPr>
              <w:pStyle w:val="TableText"/>
            </w:pPr>
            <w:hyperlink w:anchor="C_4499-33508">
              <w:r w:rsidR="004B3F04">
                <w:rPr>
                  <w:rStyle w:val="HyperlinkText9pt"/>
                </w:rPr>
                <w:t>4499-33508</w:t>
              </w:r>
            </w:hyperlink>
          </w:p>
        </w:tc>
        <w:tc>
          <w:tcPr>
            <w:tcW w:w="2975" w:type="dxa"/>
          </w:tcPr>
          <w:p w14:paraId="2F20AFB2" w14:textId="77777777" w:rsidR="004B3F04" w:rsidRDefault="004B3F04" w:rsidP="000659BE">
            <w:pPr>
              <w:pStyle w:val="TableText"/>
            </w:pPr>
            <w:r>
              <w:t>urn:oid:2.16.840.1.113883.5.90 (HL7ParticipationType) = AUT</w:t>
            </w:r>
          </w:p>
        </w:tc>
      </w:tr>
      <w:tr w:rsidR="004B3F04" w14:paraId="4D60FBFD" w14:textId="77777777" w:rsidTr="000659BE">
        <w:trPr>
          <w:jc w:val="center"/>
        </w:trPr>
        <w:tc>
          <w:tcPr>
            <w:tcW w:w="3345" w:type="dxa"/>
          </w:tcPr>
          <w:p w14:paraId="09F71322" w14:textId="77777777" w:rsidR="004B3F04" w:rsidRDefault="004B3F04" w:rsidP="000659BE">
            <w:pPr>
              <w:pStyle w:val="TableText"/>
            </w:pPr>
            <w:r>
              <w:lastRenderedPageBreak/>
              <w:tab/>
            </w:r>
            <w:r>
              <w:tab/>
              <w:t>time</w:t>
            </w:r>
          </w:p>
        </w:tc>
        <w:tc>
          <w:tcPr>
            <w:tcW w:w="720" w:type="dxa"/>
          </w:tcPr>
          <w:p w14:paraId="66A5B30D" w14:textId="77777777" w:rsidR="004B3F04" w:rsidRDefault="004B3F04" w:rsidP="000659BE">
            <w:pPr>
              <w:pStyle w:val="TableText"/>
            </w:pPr>
            <w:r>
              <w:t>1..1</w:t>
            </w:r>
          </w:p>
        </w:tc>
        <w:tc>
          <w:tcPr>
            <w:tcW w:w="1152" w:type="dxa"/>
          </w:tcPr>
          <w:p w14:paraId="7DD2E04C" w14:textId="77777777" w:rsidR="004B3F04" w:rsidRDefault="004B3F04" w:rsidP="000659BE">
            <w:pPr>
              <w:pStyle w:val="TableText"/>
            </w:pPr>
            <w:r>
              <w:t>SHALL</w:t>
            </w:r>
          </w:p>
        </w:tc>
        <w:tc>
          <w:tcPr>
            <w:tcW w:w="864" w:type="dxa"/>
          </w:tcPr>
          <w:p w14:paraId="1DF3B700" w14:textId="77777777" w:rsidR="004B3F04" w:rsidRDefault="004B3F04" w:rsidP="000659BE">
            <w:pPr>
              <w:pStyle w:val="TableText"/>
            </w:pPr>
          </w:p>
        </w:tc>
        <w:tc>
          <w:tcPr>
            <w:tcW w:w="1104" w:type="dxa"/>
          </w:tcPr>
          <w:p w14:paraId="29C04A5A" w14:textId="77777777" w:rsidR="004B3F04" w:rsidRDefault="006C736C" w:rsidP="000659BE">
            <w:pPr>
              <w:pStyle w:val="TableText"/>
            </w:pPr>
            <w:hyperlink w:anchor="C_4499-33507">
              <w:r w:rsidR="004B3F04">
                <w:rPr>
                  <w:rStyle w:val="HyperlinkText9pt"/>
                </w:rPr>
                <w:t>4499-33507</w:t>
              </w:r>
            </w:hyperlink>
          </w:p>
        </w:tc>
        <w:tc>
          <w:tcPr>
            <w:tcW w:w="2975" w:type="dxa"/>
          </w:tcPr>
          <w:p w14:paraId="50F11FE2" w14:textId="77777777" w:rsidR="004B3F04" w:rsidRDefault="004B3F04" w:rsidP="000659BE">
            <w:pPr>
              <w:pStyle w:val="TableText"/>
            </w:pPr>
          </w:p>
        </w:tc>
      </w:tr>
      <w:tr w:rsidR="004B3F04" w14:paraId="3AF700FD" w14:textId="77777777" w:rsidTr="000659BE">
        <w:trPr>
          <w:jc w:val="center"/>
        </w:trPr>
        <w:tc>
          <w:tcPr>
            <w:tcW w:w="3345" w:type="dxa"/>
          </w:tcPr>
          <w:p w14:paraId="1CAFFF6A" w14:textId="77777777" w:rsidR="004B3F04" w:rsidRDefault="004B3F04" w:rsidP="000659BE">
            <w:pPr>
              <w:pStyle w:val="TableText"/>
            </w:pPr>
            <w:r>
              <w:tab/>
            </w:r>
            <w:r>
              <w:tab/>
            </w:r>
            <w:r>
              <w:tab/>
              <w:t>low</w:t>
            </w:r>
          </w:p>
        </w:tc>
        <w:tc>
          <w:tcPr>
            <w:tcW w:w="720" w:type="dxa"/>
          </w:tcPr>
          <w:p w14:paraId="26E64B91" w14:textId="77777777" w:rsidR="004B3F04" w:rsidRDefault="004B3F04" w:rsidP="000659BE">
            <w:pPr>
              <w:pStyle w:val="TableText"/>
            </w:pPr>
            <w:r>
              <w:t>1..1</w:t>
            </w:r>
          </w:p>
        </w:tc>
        <w:tc>
          <w:tcPr>
            <w:tcW w:w="1152" w:type="dxa"/>
          </w:tcPr>
          <w:p w14:paraId="6BEDCD25" w14:textId="77777777" w:rsidR="004B3F04" w:rsidRDefault="004B3F04" w:rsidP="000659BE">
            <w:pPr>
              <w:pStyle w:val="TableText"/>
            </w:pPr>
            <w:r>
              <w:t>SHALL</w:t>
            </w:r>
          </w:p>
        </w:tc>
        <w:tc>
          <w:tcPr>
            <w:tcW w:w="864" w:type="dxa"/>
          </w:tcPr>
          <w:p w14:paraId="1CE3EB9F" w14:textId="77777777" w:rsidR="004B3F04" w:rsidRDefault="004B3F04" w:rsidP="000659BE">
            <w:pPr>
              <w:pStyle w:val="TableText"/>
            </w:pPr>
          </w:p>
        </w:tc>
        <w:tc>
          <w:tcPr>
            <w:tcW w:w="1104" w:type="dxa"/>
          </w:tcPr>
          <w:p w14:paraId="6ED2EAE1" w14:textId="77777777" w:rsidR="004B3F04" w:rsidRDefault="006C736C" w:rsidP="000659BE">
            <w:pPr>
              <w:pStyle w:val="TableText"/>
            </w:pPr>
            <w:hyperlink w:anchor="C_4499-33509">
              <w:r w:rsidR="004B3F04">
                <w:rPr>
                  <w:rStyle w:val="HyperlinkText9pt"/>
                </w:rPr>
                <w:t>4499-33509</w:t>
              </w:r>
            </w:hyperlink>
          </w:p>
        </w:tc>
        <w:tc>
          <w:tcPr>
            <w:tcW w:w="2975" w:type="dxa"/>
          </w:tcPr>
          <w:p w14:paraId="2C89BBD1" w14:textId="77777777" w:rsidR="004B3F04" w:rsidRDefault="004B3F04" w:rsidP="000659BE">
            <w:pPr>
              <w:pStyle w:val="TableText"/>
            </w:pPr>
          </w:p>
        </w:tc>
      </w:tr>
      <w:tr w:rsidR="004B3F04" w14:paraId="5A677DEF" w14:textId="77777777" w:rsidTr="000659BE">
        <w:trPr>
          <w:jc w:val="center"/>
        </w:trPr>
        <w:tc>
          <w:tcPr>
            <w:tcW w:w="3345" w:type="dxa"/>
          </w:tcPr>
          <w:p w14:paraId="30EDCF5D" w14:textId="77777777" w:rsidR="004B3F04" w:rsidRDefault="004B3F04" w:rsidP="000659BE">
            <w:pPr>
              <w:pStyle w:val="TableText"/>
            </w:pPr>
            <w:r>
              <w:tab/>
            </w:r>
            <w:r>
              <w:tab/>
              <w:t>role</w:t>
            </w:r>
          </w:p>
        </w:tc>
        <w:tc>
          <w:tcPr>
            <w:tcW w:w="720" w:type="dxa"/>
          </w:tcPr>
          <w:p w14:paraId="2E38FA61" w14:textId="77777777" w:rsidR="004B3F04" w:rsidRDefault="004B3F04" w:rsidP="000659BE">
            <w:pPr>
              <w:pStyle w:val="TableText"/>
            </w:pPr>
            <w:r>
              <w:t>1..1</w:t>
            </w:r>
          </w:p>
        </w:tc>
        <w:tc>
          <w:tcPr>
            <w:tcW w:w="1152" w:type="dxa"/>
          </w:tcPr>
          <w:p w14:paraId="5AEA1BAD" w14:textId="77777777" w:rsidR="004B3F04" w:rsidRDefault="004B3F04" w:rsidP="000659BE">
            <w:pPr>
              <w:pStyle w:val="TableText"/>
            </w:pPr>
            <w:r>
              <w:t>SHALL</w:t>
            </w:r>
          </w:p>
        </w:tc>
        <w:tc>
          <w:tcPr>
            <w:tcW w:w="864" w:type="dxa"/>
          </w:tcPr>
          <w:p w14:paraId="62349DC7" w14:textId="77777777" w:rsidR="004B3F04" w:rsidRDefault="004B3F04" w:rsidP="000659BE">
            <w:pPr>
              <w:pStyle w:val="TableText"/>
            </w:pPr>
          </w:p>
        </w:tc>
        <w:tc>
          <w:tcPr>
            <w:tcW w:w="1104" w:type="dxa"/>
          </w:tcPr>
          <w:p w14:paraId="1795C4A5" w14:textId="77777777" w:rsidR="004B3F04" w:rsidRDefault="006C736C" w:rsidP="000659BE">
            <w:pPr>
              <w:pStyle w:val="TableText"/>
            </w:pPr>
            <w:hyperlink w:anchor="C_4499-33598">
              <w:r w:rsidR="004B3F04">
                <w:rPr>
                  <w:rStyle w:val="HyperlinkText9pt"/>
                </w:rPr>
                <w:t>4499-33598</w:t>
              </w:r>
            </w:hyperlink>
          </w:p>
        </w:tc>
        <w:tc>
          <w:tcPr>
            <w:tcW w:w="2975" w:type="dxa"/>
          </w:tcPr>
          <w:p w14:paraId="67A5B040" w14:textId="77777777" w:rsidR="004B3F04" w:rsidRDefault="004B3F04" w:rsidP="000659BE">
            <w:pPr>
              <w:pStyle w:val="TableText"/>
            </w:pPr>
          </w:p>
        </w:tc>
      </w:tr>
      <w:tr w:rsidR="004B3F04" w14:paraId="48744CB0" w14:textId="77777777" w:rsidTr="000659BE">
        <w:trPr>
          <w:jc w:val="center"/>
        </w:trPr>
        <w:tc>
          <w:tcPr>
            <w:tcW w:w="3345" w:type="dxa"/>
          </w:tcPr>
          <w:p w14:paraId="4F572F3C" w14:textId="77777777" w:rsidR="004B3F04" w:rsidRDefault="004B3F04" w:rsidP="000659BE">
            <w:pPr>
              <w:pStyle w:val="TableText"/>
            </w:pPr>
            <w:r>
              <w:tab/>
            </w:r>
            <w:r>
              <w:tab/>
            </w:r>
            <w:r>
              <w:tab/>
              <w:t>@classCode</w:t>
            </w:r>
          </w:p>
        </w:tc>
        <w:tc>
          <w:tcPr>
            <w:tcW w:w="720" w:type="dxa"/>
          </w:tcPr>
          <w:p w14:paraId="5EBC02D6" w14:textId="77777777" w:rsidR="004B3F04" w:rsidRDefault="004B3F04" w:rsidP="000659BE">
            <w:pPr>
              <w:pStyle w:val="TableText"/>
            </w:pPr>
            <w:r>
              <w:t>1..1</w:t>
            </w:r>
          </w:p>
        </w:tc>
        <w:tc>
          <w:tcPr>
            <w:tcW w:w="1152" w:type="dxa"/>
          </w:tcPr>
          <w:p w14:paraId="6DC5B71D" w14:textId="77777777" w:rsidR="004B3F04" w:rsidRDefault="004B3F04" w:rsidP="000659BE">
            <w:pPr>
              <w:pStyle w:val="TableText"/>
            </w:pPr>
            <w:r>
              <w:t>SHALL</w:t>
            </w:r>
          </w:p>
        </w:tc>
        <w:tc>
          <w:tcPr>
            <w:tcW w:w="864" w:type="dxa"/>
          </w:tcPr>
          <w:p w14:paraId="550EB88A" w14:textId="77777777" w:rsidR="004B3F04" w:rsidRDefault="004B3F04" w:rsidP="000659BE">
            <w:pPr>
              <w:pStyle w:val="TableText"/>
            </w:pPr>
          </w:p>
        </w:tc>
        <w:tc>
          <w:tcPr>
            <w:tcW w:w="1104" w:type="dxa"/>
          </w:tcPr>
          <w:p w14:paraId="30CA5A47" w14:textId="77777777" w:rsidR="004B3F04" w:rsidRDefault="006C736C" w:rsidP="000659BE">
            <w:pPr>
              <w:pStyle w:val="TableText"/>
            </w:pPr>
            <w:hyperlink w:anchor="C_4499-33599">
              <w:r w:rsidR="004B3F04">
                <w:rPr>
                  <w:rStyle w:val="HyperlinkText9pt"/>
                </w:rPr>
                <w:t>4499-33599</w:t>
              </w:r>
            </w:hyperlink>
          </w:p>
        </w:tc>
        <w:tc>
          <w:tcPr>
            <w:tcW w:w="2975" w:type="dxa"/>
          </w:tcPr>
          <w:p w14:paraId="5DF62EF5" w14:textId="77777777" w:rsidR="004B3F04" w:rsidRDefault="004B3F04" w:rsidP="000659BE">
            <w:pPr>
              <w:pStyle w:val="TableText"/>
            </w:pPr>
            <w:r>
              <w:t>urn:oid:2.16.840.1.113883.5.110 (HL7RoleClass) = ROL</w:t>
            </w:r>
          </w:p>
        </w:tc>
      </w:tr>
      <w:tr w:rsidR="004B3F04" w14:paraId="101D5521" w14:textId="77777777" w:rsidTr="000659BE">
        <w:trPr>
          <w:jc w:val="center"/>
        </w:trPr>
        <w:tc>
          <w:tcPr>
            <w:tcW w:w="3345" w:type="dxa"/>
          </w:tcPr>
          <w:p w14:paraId="30AED40E" w14:textId="77777777" w:rsidR="004B3F04" w:rsidRDefault="004B3F04" w:rsidP="000659BE">
            <w:pPr>
              <w:pStyle w:val="TableText"/>
            </w:pPr>
            <w:r>
              <w:tab/>
            </w:r>
            <w:r>
              <w:tab/>
            </w:r>
            <w:r>
              <w:tab/>
              <w:t>id</w:t>
            </w:r>
          </w:p>
        </w:tc>
        <w:tc>
          <w:tcPr>
            <w:tcW w:w="720" w:type="dxa"/>
          </w:tcPr>
          <w:p w14:paraId="3E09E7F1" w14:textId="77777777" w:rsidR="004B3F04" w:rsidRDefault="004B3F04" w:rsidP="000659BE">
            <w:pPr>
              <w:pStyle w:val="TableText"/>
            </w:pPr>
            <w:r>
              <w:t>0..1</w:t>
            </w:r>
          </w:p>
        </w:tc>
        <w:tc>
          <w:tcPr>
            <w:tcW w:w="1152" w:type="dxa"/>
          </w:tcPr>
          <w:p w14:paraId="1D13CDA3" w14:textId="77777777" w:rsidR="004B3F04" w:rsidRDefault="004B3F04" w:rsidP="000659BE">
            <w:pPr>
              <w:pStyle w:val="TableText"/>
            </w:pPr>
            <w:r>
              <w:t>MAY</w:t>
            </w:r>
          </w:p>
        </w:tc>
        <w:tc>
          <w:tcPr>
            <w:tcW w:w="864" w:type="dxa"/>
          </w:tcPr>
          <w:p w14:paraId="1BC4ABD3" w14:textId="77777777" w:rsidR="004B3F04" w:rsidRDefault="004B3F04" w:rsidP="000659BE">
            <w:pPr>
              <w:pStyle w:val="TableText"/>
            </w:pPr>
          </w:p>
        </w:tc>
        <w:tc>
          <w:tcPr>
            <w:tcW w:w="1104" w:type="dxa"/>
          </w:tcPr>
          <w:p w14:paraId="63008DAD" w14:textId="77777777" w:rsidR="004B3F04" w:rsidRDefault="006C736C" w:rsidP="000659BE">
            <w:pPr>
              <w:pStyle w:val="TableText"/>
            </w:pPr>
            <w:hyperlink w:anchor="C_4499-33600">
              <w:r w:rsidR="004B3F04">
                <w:rPr>
                  <w:rStyle w:val="HyperlinkText9pt"/>
                </w:rPr>
                <w:t>4499-33600</w:t>
              </w:r>
            </w:hyperlink>
          </w:p>
        </w:tc>
        <w:tc>
          <w:tcPr>
            <w:tcW w:w="2975" w:type="dxa"/>
          </w:tcPr>
          <w:p w14:paraId="2747FF64" w14:textId="77777777" w:rsidR="004B3F04" w:rsidRDefault="004B3F04" w:rsidP="000659BE">
            <w:pPr>
              <w:pStyle w:val="TableText"/>
            </w:pPr>
          </w:p>
        </w:tc>
      </w:tr>
      <w:tr w:rsidR="004B3F04" w14:paraId="34CE5ACB" w14:textId="77777777" w:rsidTr="000659BE">
        <w:trPr>
          <w:jc w:val="center"/>
        </w:trPr>
        <w:tc>
          <w:tcPr>
            <w:tcW w:w="3345" w:type="dxa"/>
          </w:tcPr>
          <w:p w14:paraId="5057967F" w14:textId="77777777" w:rsidR="004B3F04" w:rsidRDefault="004B3F04" w:rsidP="000659BE">
            <w:pPr>
              <w:pStyle w:val="TableText"/>
            </w:pPr>
            <w:r>
              <w:tab/>
              <w:t>participation</w:t>
            </w:r>
          </w:p>
        </w:tc>
        <w:tc>
          <w:tcPr>
            <w:tcW w:w="720" w:type="dxa"/>
          </w:tcPr>
          <w:p w14:paraId="4B35793A" w14:textId="77777777" w:rsidR="004B3F04" w:rsidRDefault="004B3F04" w:rsidP="000659BE">
            <w:pPr>
              <w:pStyle w:val="TableText"/>
            </w:pPr>
            <w:r>
              <w:t>0..*</w:t>
            </w:r>
          </w:p>
        </w:tc>
        <w:tc>
          <w:tcPr>
            <w:tcW w:w="1152" w:type="dxa"/>
          </w:tcPr>
          <w:p w14:paraId="5D787FE8" w14:textId="77777777" w:rsidR="004B3F04" w:rsidRDefault="004B3F04" w:rsidP="000659BE">
            <w:pPr>
              <w:pStyle w:val="TableText"/>
            </w:pPr>
            <w:r>
              <w:t>MAY</w:t>
            </w:r>
          </w:p>
        </w:tc>
        <w:tc>
          <w:tcPr>
            <w:tcW w:w="864" w:type="dxa"/>
          </w:tcPr>
          <w:p w14:paraId="72CFDF50" w14:textId="77777777" w:rsidR="004B3F04" w:rsidRDefault="004B3F04" w:rsidP="000659BE">
            <w:pPr>
              <w:pStyle w:val="TableText"/>
            </w:pPr>
          </w:p>
        </w:tc>
        <w:tc>
          <w:tcPr>
            <w:tcW w:w="1104" w:type="dxa"/>
          </w:tcPr>
          <w:p w14:paraId="2BB6FFD1" w14:textId="77777777" w:rsidR="004B3F04" w:rsidRDefault="006C736C" w:rsidP="000659BE">
            <w:pPr>
              <w:pStyle w:val="TableText"/>
            </w:pPr>
            <w:hyperlink w:anchor="C_4499-35465">
              <w:r w:rsidR="004B3F04">
                <w:rPr>
                  <w:rStyle w:val="HyperlinkText9pt"/>
                </w:rPr>
                <w:t>4499-35465</w:t>
              </w:r>
            </w:hyperlink>
          </w:p>
        </w:tc>
        <w:tc>
          <w:tcPr>
            <w:tcW w:w="2975" w:type="dxa"/>
          </w:tcPr>
          <w:p w14:paraId="2680C33A" w14:textId="77777777" w:rsidR="004B3F04" w:rsidRDefault="004B3F04" w:rsidP="000659BE">
            <w:pPr>
              <w:pStyle w:val="TableText"/>
            </w:pPr>
          </w:p>
        </w:tc>
      </w:tr>
      <w:tr w:rsidR="004B3F04" w14:paraId="58BD6BC6" w14:textId="77777777" w:rsidTr="000659BE">
        <w:trPr>
          <w:jc w:val="center"/>
        </w:trPr>
        <w:tc>
          <w:tcPr>
            <w:tcW w:w="3345" w:type="dxa"/>
          </w:tcPr>
          <w:p w14:paraId="6B7DE59A" w14:textId="77777777" w:rsidR="004B3F04" w:rsidRDefault="004B3F04" w:rsidP="000659BE">
            <w:pPr>
              <w:pStyle w:val="TableText"/>
            </w:pPr>
            <w:r>
              <w:tab/>
            </w:r>
            <w:r>
              <w:tab/>
              <w:t>@typeCode</w:t>
            </w:r>
          </w:p>
        </w:tc>
        <w:tc>
          <w:tcPr>
            <w:tcW w:w="720" w:type="dxa"/>
          </w:tcPr>
          <w:p w14:paraId="57DE2633" w14:textId="77777777" w:rsidR="004B3F04" w:rsidRDefault="004B3F04" w:rsidP="000659BE">
            <w:pPr>
              <w:pStyle w:val="TableText"/>
            </w:pPr>
            <w:r>
              <w:t>1..1</w:t>
            </w:r>
          </w:p>
        </w:tc>
        <w:tc>
          <w:tcPr>
            <w:tcW w:w="1152" w:type="dxa"/>
          </w:tcPr>
          <w:p w14:paraId="006C6A0B" w14:textId="77777777" w:rsidR="004B3F04" w:rsidRDefault="004B3F04" w:rsidP="000659BE">
            <w:pPr>
              <w:pStyle w:val="TableText"/>
            </w:pPr>
            <w:r>
              <w:t>SHALL</w:t>
            </w:r>
          </w:p>
        </w:tc>
        <w:tc>
          <w:tcPr>
            <w:tcW w:w="864" w:type="dxa"/>
          </w:tcPr>
          <w:p w14:paraId="5A2CD09B" w14:textId="77777777" w:rsidR="004B3F04" w:rsidRDefault="004B3F04" w:rsidP="000659BE">
            <w:pPr>
              <w:pStyle w:val="TableText"/>
            </w:pPr>
          </w:p>
        </w:tc>
        <w:tc>
          <w:tcPr>
            <w:tcW w:w="1104" w:type="dxa"/>
          </w:tcPr>
          <w:p w14:paraId="044BB563" w14:textId="77777777" w:rsidR="004B3F04" w:rsidRDefault="006C736C" w:rsidP="000659BE">
            <w:pPr>
              <w:pStyle w:val="TableText"/>
            </w:pPr>
            <w:hyperlink w:anchor="C_4499-35472">
              <w:r w:rsidR="004B3F04">
                <w:rPr>
                  <w:rStyle w:val="HyperlinkText9pt"/>
                </w:rPr>
                <w:t>4499-35472</w:t>
              </w:r>
            </w:hyperlink>
          </w:p>
        </w:tc>
        <w:tc>
          <w:tcPr>
            <w:tcW w:w="2975" w:type="dxa"/>
          </w:tcPr>
          <w:p w14:paraId="677A4532" w14:textId="77777777" w:rsidR="004B3F04" w:rsidRDefault="004B3F04" w:rsidP="000659BE">
            <w:pPr>
              <w:pStyle w:val="TableText"/>
            </w:pPr>
            <w:r>
              <w:t>urn:oid:2.16.840.1.113883.5.90 (HL7ParticipationType) = PART</w:t>
            </w:r>
          </w:p>
        </w:tc>
      </w:tr>
      <w:tr w:rsidR="004B3F04" w14:paraId="24E9A641" w14:textId="77777777" w:rsidTr="000659BE">
        <w:trPr>
          <w:jc w:val="center"/>
        </w:trPr>
        <w:tc>
          <w:tcPr>
            <w:tcW w:w="3345" w:type="dxa"/>
          </w:tcPr>
          <w:p w14:paraId="75DC783F" w14:textId="77777777" w:rsidR="004B3F04" w:rsidRDefault="004B3F04" w:rsidP="000659BE">
            <w:pPr>
              <w:pStyle w:val="TableText"/>
            </w:pPr>
            <w:r>
              <w:tab/>
            </w:r>
            <w:r>
              <w:tab/>
              <w:t>role</w:t>
            </w:r>
          </w:p>
        </w:tc>
        <w:tc>
          <w:tcPr>
            <w:tcW w:w="720" w:type="dxa"/>
          </w:tcPr>
          <w:p w14:paraId="25FE099E" w14:textId="77777777" w:rsidR="004B3F04" w:rsidRDefault="004B3F04" w:rsidP="000659BE">
            <w:pPr>
              <w:pStyle w:val="TableText"/>
            </w:pPr>
            <w:r>
              <w:t>1..1</w:t>
            </w:r>
          </w:p>
        </w:tc>
        <w:tc>
          <w:tcPr>
            <w:tcW w:w="1152" w:type="dxa"/>
          </w:tcPr>
          <w:p w14:paraId="1DC3A846" w14:textId="77777777" w:rsidR="004B3F04" w:rsidRDefault="004B3F04" w:rsidP="000659BE">
            <w:pPr>
              <w:pStyle w:val="TableText"/>
            </w:pPr>
            <w:r>
              <w:t>SHALL</w:t>
            </w:r>
          </w:p>
        </w:tc>
        <w:tc>
          <w:tcPr>
            <w:tcW w:w="864" w:type="dxa"/>
          </w:tcPr>
          <w:p w14:paraId="761B4FE8" w14:textId="77777777" w:rsidR="004B3F04" w:rsidRDefault="004B3F04" w:rsidP="000659BE">
            <w:pPr>
              <w:pStyle w:val="TableText"/>
            </w:pPr>
          </w:p>
        </w:tc>
        <w:tc>
          <w:tcPr>
            <w:tcW w:w="1104" w:type="dxa"/>
          </w:tcPr>
          <w:p w14:paraId="10D56641" w14:textId="77777777" w:rsidR="004B3F04" w:rsidRDefault="006C736C" w:rsidP="000659BE">
            <w:pPr>
              <w:pStyle w:val="TableText"/>
            </w:pPr>
            <w:hyperlink w:anchor="C_4499-36244">
              <w:r w:rsidR="004B3F04">
                <w:rPr>
                  <w:rStyle w:val="HyperlinkText9pt"/>
                </w:rPr>
                <w:t>4499-36244</w:t>
              </w:r>
            </w:hyperlink>
          </w:p>
        </w:tc>
        <w:tc>
          <w:tcPr>
            <w:tcW w:w="2975" w:type="dxa"/>
          </w:tcPr>
          <w:p w14:paraId="65C07F89"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1827CAD" w14:textId="77777777" w:rsidTr="000659BE">
        <w:trPr>
          <w:jc w:val="center"/>
        </w:trPr>
        <w:tc>
          <w:tcPr>
            <w:tcW w:w="3345" w:type="dxa"/>
          </w:tcPr>
          <w:p w14:paraId="329BCC47" w14:textId="77777777" w:rsidR="004B3F04" w:rsidRDefault="004B3F04" w:rsidP="000659BE">
            <w:pPr>
              <w:pStyle w:val="TableText"/>
            </w:pPr>
            <w:r>
              <w:tab/>
              <w:t>participation</w:t>
            </w:r>
          </w:p>
        </w:tc>
        <w:tc>
          <w:tcPr>
            <w:tcW w:w="720" w:type="dxa"/>
          </w:tcPr>
          <w:p w14:paraId="1DF89045" w14:textId="77777777" w:rsidR="004B3F04" w:rsidRDefault="004B3F04" w:rsidP="000659BE">
            <w:pPr>
              <w:pStyle w:val="TableText"/>
            </w:pPr>
            <w:r>
              <w:t>0..*</w:t>
            </w:r>
          </w:p>
        </w:tc>
        <w:tc>
          <w:tcPr>
            <w:tcW w:w="1152" w:type="dxa"/>
          </w:tcPr>
          <w:p w14:paraId="63C35DB0" w14:textId="77777777" w:rsidR="004B3F04" w:rsidRDefault="004B3F04" w:rsidP="000659BE">
            <w:pPr>
              <w:pStyle w:val="TableText"/>
            </w:pPr>
            <w:r>
              <w:t>MAY</w:t>
            </w:r>
          </w:p>
        </w:tc>
        <w:tc>
          <w:tcPr>
            <w:tcW w:w="864" w:type="dxa"/>
          </w:tcPr>
          <w:p w14:paraId="58EE12BC" w14:textId="77777777" w:rsidR="004B3F04" w:rsidRDefault="004B3F04" w:rsidP="000659BE">
            <w:pPr>
              <w:pStyle w:val="TableText"/>
            </w:pPr>
          </w:p>
        </w:tc>
        <w:tc>
          <w:tcPr>
            <w:tcW w:w="1104" w:type="dxa"/>
          </w:tcPr>
          <w:p w14:paraId="4051A26B" w14:textId="77777777" w:rsidR="004B3F04" w:rsidRDefault="006C736C" w:rsidP="000659BE">
            <w:pPr>
              <w:pStyle w:val="TableText"/>
            </w:pPr>
            <w:hyperlink w:anchor="C_4499-35467">
              <w:r w:rsidR="004B3F04">
                <w:rPr>
                  <w:rStyle w:val="HyperlinkText9pt"/>
                </w:rPr>
                <w:t>4499-35467</w:t>
              </w:r>
            </w:hyperlink>
          </w:p>
        </w:tc>
        <w:tc>
          <w:tcPr>
            <w:tcW w:w="2975" w:type="dxa"/>
          </w:tcPr>
          <w:p w14:paraId="16D0C0D6" w14:textId="77777777" w:rsidR="004B3F04" w:rsidRDefault="004B3F04" w:rsidP="000659BE">
            <w:pPr>
              <w:pStyle w:val="TableText"/>
            </w:pPr>
          </w:p>
        </w:tc>
      </w:tr>
      <w:tr w:rsidR="004B3F04" w14:paraId="47C661C4" w14:textId="77777777" w:rsidTr="000659BE">
        <w:trPr>
          <w:jc w:val="center"/>
        </w:trPr>
        <w:tc>
          <w:tcPr>
            <w:tcW w:w="3345" w:type="dxa"/>
          </w:tcPr>
          <w:p w14:paraId="65F5D5C2" w14:textId="77777777" w:rsidR="004B3F04" w:rsidRDefault="004B3F04" w:rsidP="000659BE">
            <w:pPr>
              <w:pStyle w:val="TableText"/>
            </w:pPr>
            <w:r>
              <w:tab/>
            </w:r>
            <w:r>
              <w:tab/>
              <w:t>@typeCode</w:t>
            </w:r>
          </w:p>
        </w:tc>
        <w:tc>
          <w:tcPr>
            <w:tcW w:w="720" w:type="dxa"/>
          </w:tcPr>
          <w:p w14:paraId="2316564F" w14:textId="77777777" w:rsidR="004B3F04" w:rsidRDefault="004B3F04" w:rsidP="000659BE">
            <w:pPr>
              <w:pStyle w:val="TableText"/>
            </w:pPr>
            <w:r>
              <w:t>1..1</w:t>
            </w:r>
          </w:p>
        </w:tc>
        <w:tc>
          <w:tcPr>
            <w:tcW w:w="1152" w:type="dxa"/>
          </w:tcPr>
          <w:p w14:paraId="2AF9DE95" w14:textId="77777777" w:rsidR="004B3F04" w:rsidRDefault="004B3F04" w:rsidP="000659BE">
            <w:pPr>
              <w:pStyle w:val="TableText"/>
            </w:pPr>
            <w:r>
              <w:t>SHALL</w:t>
            </w:r>
          </w:p>
        </w:tc>
        <w:tc>
          <w:tcPr>
            <w:tcW w:w="864" w:type="dxa"/>
          </w:tcPr>
          <w:p w14:paraId="4EDCB15A" w14:textId="77777777" w:rsidR="004B3F04" w:rsidRDefault="004B3F04" w:rsidP="000659BE">
            <w:pPr>
              <w:pStyle w:val="TableText"/>
            </w:pPr>
          </w:p>
        </w:tc>
        <w:tc>
          <w:tcPr>
            <w:tcW w:w="1104" w:type="dxa"/>
          </w:tcPr>
          <w:p w14:paraId="038C9E85" w14:textId="77777777" w:rsidR="004B3F04" w:rsidRDefault="006C736C" w:rsidP="000659BE">
            <w:pPr>
              <w:pStyle w:val="TableText"/>
            </w:pPr>
            <w:hyperlink w:anchor="C_4499-35473">
              <w:r w:rsidR="004B3F04">
                <w:rPr>
                  <w:rStyle w:val="HyperlinkText9pt"/>
                </w:rPr>
                <w:t>4499-35473</w:t>
              </w:r>
            </w:hyperlink>
          </w:p>
        </w:tc>
        <w:tc>
          <w:tcPr>
            <w:tcW w:w="2975" w:type="dxa"/>
          </w:tcPr>
          <w:p w14:paraId="44A9F91B" w14:textId="77777777" w:rsidR="004B3F04" w:rsidRDefault="004B3F04" w:rsidP="000659BE">
            <w:pPr>
              <w:pStyle w:val="TableText"/>
            </w:pPr>
            <w:r>
              <w:t>urn:oid:2.16.840.1.113883.5.90 (HL7ParticipationType) = PART</w:t>
            </w:r>
          </w:p>
        </w:tc>
      </w:tr>
      <w:tr w:rsidR="004B3F04" w14:paraId="2892BCD0" w14:textId="77777777" w:rsidTr="000659BE">
        <w:trPr>
          <w:jc w:val="center"/>
        </w:trPr>
        <w:tc>
          <w:tcPr>
            <w:tcW w:w="3345" w:type="dxa"/>
          </w:tcPr>
          <w:p w14:paraId="20A177B1" w14:textId="77777777" w:rsidR="004B3F04" w:rsidRDefault="004B3F04" w:rsidP="000659BE">
            <w:pPr>
              <w:pStyle w:val="TableText"/>
            </w:pPr>
            <w:r>
              <w:tab/>
            </w:r>
            <w:r>
              <w:tab/>
              <w:t>role</w:t>
            </w:r>
          </w:p>
        </w:tc>
        <w:tc>
          <w:tcPr>
            <w:tcW w:w="720" w:type="dxa"/>
          </w:tcPr>
          <w:p w14:paraId="6D7992D2" w14:textId="77777777" w:rsidR="004B3F04" w:rsidRDefault="004B3F04" w:rsidP="000659BE">
            <w:pPr>
              <w:pStyle w:val="TableText"/>
            </w:pPr>
            <w:r>
              <w:t>1..1</w:t>
            </w:r>
          </w:p>
        </w:tc>
        <w:tc>
          <w:tcPr>
            <w:tcW w:w="1152" w:type="dxa"/>
          </w:tcPr>
          <w:p w14:paraId="6C02741A" w14:textId="77777777" w:rsidR="004B3F04" w:rsidRDefault="004B3F04" w:rsidP="000659BE">
            <w:pPr>
              <w:pStyle w:val="TableText"/>
            </w:pPr>
            <w:r>
              <w:t>SHALL</w:t>
            </w:r>
          </w:p>
        </w:tc>
        <w:tc>
          <w:tcPr>
            <w:tcW w:w="864" w:type="dxa"/>
          </w:tcPr>
          <w:p w14:paraId="352D065A" w14:textId="77777777" w:rsidR="004B3F04" w:rsidRDefault="004B3F04" w:rsidP="000659BE">
            <w:pPr>
              <w:pStyle w:val="TableText"/>
            </w:pPr>
          </w:p>
        </w:tc>
        <w:tc>
          <w:tcPr>
            <w:tcW w:w="1104" w:type="dxa"/>
          </w:tcPr>
          <w:p w14:paraId="1B597CBF" w14:textId="77777777" w:rsidR="004B3F04" w:rsidRDefault="006C736C" w:rsidP="000659BE">
            <w:pPr>
              <w:pStyle w:val="TableText"/>
            </w:pPr>
            <w:hyperlink w:anchor="C_4499-36245">
              <w:r w:rsidR="004B3F04">
                <w:rPr>
                  <w:rStyle w:val="HyperlinkText9pt"/>
                </w:rPr>
                <w:t>4499-36245</w:t>
              </w:r>
            </w:hyperlink>
          </w:p>
        </w:tc>
        <w:tc>
          <w:tcPr>
            <w:tcW w:w="2975" w:type="dxa"/>
          </w:tcPr>
          <w:p w14:paraId="53135AE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3E75F29C" w14:textId="77777777" w:rsidTr="000659BE">
        <w:trPr>
          <w:jc w:val="center"/>
        </w:trPr>
        <w:tc>
          <w:tcPr>
            <w:tcW w:w="3345" w:type="dxa"/>
          </w:tcPr>
          <w:p w14:paraId="20624531" w14:textId="77777777" w:rsidR="004B3F04" w:rsidRDefault="004B3F04" w:rsidP="000659BE">
            <w:pPr>
              <w:pStyle w:val="TableText"/>
            </w:pPr>
            <w:r>
              <w:tab/>
              <w:t>participation</w:t>
            </w:r>
          </w:p>
        </w:tc>
        <w:tc>
          <w:tcPr>
            <w:tcW w:w="720" w:type="dxa"/>
          </w:tcPr>
          <w:p w14:paraId="7505232B" w14:textId="77777777" w:rsidR="004B3F04" w:rsidRDefault="004B3F04" w:rsidP="000659BE">
            <w:pPr>
              <w:pStyle w:val="TableText"/>
            </w:pPr>
            <w:r>
              <w:t>0..*</w:t>
            </w:r>
          </w:p>
        </w:tc>
        <w:tc>
          <w:tcPr>
            <w:tcW w:w="1152" w:type="dxa"/>
          </w:tcPr>
          <w:p w14:paraId="61231591" w14:textId="77777777" w:rsidR="004B3F04" w:rsidRDefault="004B3F04" w:rsidP="000659BE">
            <w:pPr>
              <w:pStyle w:val="TableText"/>
            </w:pPr>
            <w:r>
              <w:t>MAY</w:t>
            </w:r>
          </w:p>
        </w:tc>
        <w:tc>
          <w:tcPr>
            <w:tcW w:w="864" w:type="dxa"/>
          </w:tcPr>
          <w:p w14:paraId="19FF39B7" w14:textId="77777777" w:rsidR="004B3F04" w:rsidRDefault="004B3F04" w:rsidP="000659BE">
            <w:pPr>
              <w:pStyle w:val="TableText"/>
            </w:pPr>
          </w:p>
        </w:tc>
        <w:tc>
          <w:tcPr>
            <w:tcW w:w="1104" w:type="dxa"/>
          </w:tcPr>
          <w:p w14:paraId="6F55D361" w14:textId="77777777" w:rsidR="004B3F04" w:rsidRDefault="006C736C" w:rsidP="000659BE">
            <w:pPr>
              <w:pStyle w:val="TableText"/>
            </w:pPr>
            <w:hyperlink w:anchor="C_4499-35906">
              <w:r w:rsidR="004B3F04">
                <w:rPr>
                  <w:rStyle w:val="HyperlinkText9pt"/>
                </w:rPr>
                <w:t>4499-35906</w:t>
              </w:r>
            </w:hyperlink>
          </w:p>
        </w:tc>
        <w:tc>
          <w:tcPr>
            <w:tcW w:w="2975" w:type="dxa"/>
          </w:tcPr>
          <w:p w14:paraId="4A9B2F64" w14:textId="77777777" w:rsidR="004B3F04" w:rsidRDefault="004B3F04" w:rsidP="000659BE">
            <w:pPr>
              <w:pStyle w:val="TableText"/>
            </w:pPr>
          </w:p>
        </w:tc>
      </w:tr>
      <w:tr w:rsidR="004B3F04" w14:paraId="0538ABAF" w14:textId="77777777" w:rsidTr="000659BE">
        <w:trPr>
          <w:jc w:val="center"/>
        </w:trPr>
        <w:tc>
          <w:tcPr>
            <w:tcW w:w="3345" w:type="dxa"/>
          </w:tcPr>
          <w:p w14:paraId="4DE917FF" w14:textId="77777777" w:rsidR="004B3F04" w:rsidRDefault="004B3F04" w:rsidP="000659BE">
            <w:pPr>
              <w:pStyle w:val="TableText"/>
            </w:pPr>
            <w:r>
              <w:tab/>
            </w:r>
            <w:r>
              <w:tab/>
              <w:t>@typeCode</w:t>
            </w:r>
          </w:p>
        </w:tc>
        <w:tc>
          <w:tcPr>
            <w:tcW w:w="720" w:type="dxa"/>
          </w:tcPr>
          <w:p w14:paraId="024A7CDD" w14:textId="77777777" w:rsidR="004B3F04" w:rsidRDefault="004B3F04" w:rsidP="000659BE">
            <w:pPr>
              <w:pStyle w:val="TableText"/>
            </w:pPr>
            <w:r>
              <w:t>1..1</w:t>
            </w:r>
          </w:p>
        </w:tc>
        <w:tc>
          <w:tcPr>
            <w:tcW w:w="1152" w:type="dxa"/>
          </w:tcPr>
          <w:p w14:paraId="7EA4DAFC" w14:textId="77777777" w:rsidR="004B3F04" w:rsidRDefault="004B3F04" w:rsidP="000659BE">
            <w:pPr>
              <w:pStyle w:val="TableText"/>
            </w:pPr>
            <w:r>
              <w:t>SHALL</w:t>
            </w:r>
          </w:p>
        </w:tc>
        <w:tc>
          <w:tcPr>
            <w:tcW w:w="864" w:type="dxa"/>
          </w:tcPr>
          <w:p w14:paraId="1571F84D" w14:textId="77777777" w:rsidR="004B3F04" w:rsidRDefault="004B3F04" w:rsidP="000659BE">
            <w:pPr>
              <w:pStyle w:val="TableText"/>
            </w:pPr>
          </w:p>
        </w:tc>
        <w:tc>
          <w:tcPr>
            <w:tcW w:w="1104" w:type="dxa"/>
          </w:tcPr>
          <w:p w14:paraId="504F6B07" w14:textId="77777777" w:rsidR="004B3F04" w:rsidRDefault="006C736C" w:rsidP="000659BE">
            <w:pPr>
              <w:pStyle w:val="TableText"/>
            </w:pPr>
            <w:hyperlink w:anchor="C_4499-35908">
              <w:r w:rsidR="004B3F04">
                <w:rPr>
                  <w:rStyle w:val="HyperlinkText9pt"/>
                </w:rPr>
                <w:t>4499-35908</w:t>
              </w:r>
            </w:hyperlink>
          </w:p>
        </w:tc>
        <w:tc>
          <w:tcPr>
            <w:tcW w:w="2975" w:type="dxa"/>
          </w:tcPr>
          <w:p w14:paraId="11C9C935" w14:textId="77777777" w:rsidR="004B3F04" w:rsidRDefault="004B3F04" w:rsidP="000659BE">
            <w:pPr>
              <w:pStyle w:val="TableText"/>
            </w:pPr>
            <w:r>
              <w:t>urn:oid:2.16.840.1.113883.5.90 (HL7ParticipationType) = PART</w:t>
            </w:r>
          </w:p>
        </w:tc>
      </w:tr>
      <w:tr w:rsidR="004B3F04" w14:paraId="340E5EC0" w14:textId="77777777" w:rsidTr="000659BE">
        <w:trPr>
          <w:jc w:val="center"/>
        </w:trPr>
        <w:tc>
          <w:tcPr>
            <w:tcW w:w="3345" w:type="dxa"/>
          </w:tcPr>
          <w:p w14:paraId="6A1EF93E" w14:textId="77777777" w:rsidR="004B3F04" w:rsidRDefault="004B3F04" w:rsidP="000659BE">
            <w:pPr>
              <w:pStyle w:val="TableText"/>
            </w:pPr>
            <w:r>
              <w:tab/>
            </w:r>
            <w:r>
              <w:tab/>
              <w:t>role</w:t>
            </w:r>
          </w:p>
        </w:tc>
        <w:tc>
          <w:tcPr>
            <w:tcW w:w="720" w:type="dxa"/>
          </w:tcPr>
          <w:p w14:paraId="414CA0DB" w14:textId="77777777" w:rsidR="004B3F04" w:rsidRDefault="004B3F04" w:rsidP="000659BE">
            <w:pPr>
              <w:pStyle w:val="TableText"/>
            </w:pPr>
            <w:r>
              <w:t>1..1</w:t>
            </w:r>
          </w:p>
        </w:tc>
        <w:tc>
          <w:tcPr>
            <w:tcW w:w="1152" w:type="dxa"/>
          </w:tcPr>
          <w:p w14:paraId="33C3C987" w14:textId="77777777" w:rsidR="004B3F04" w:rsidRDefault="004B3F04" w:rsidP="000659BE">
            <w:pPr>
              <w:pStyle w:val="TableText"/>
            </w:pPr>
            <w:r>
              <w:t>SHALL</w:t>
            </w:r>
          </w:p>
        </w:tc>
        <w:tc>
          <w:tcPr>
            <w:tcW w:w="864" w:type="dxa"/>
          </w:tcPr>
          <w:p w14:paraId="7916FCF5" w14:textId="77777777" w:rsidR="004B3F04" w:rsidRDefault="004B3F04" w:rsidP="000659BE">
            <w:pPr>
              <w:pStyle w:val="TableText"/>
            </w:pPr>
          </w:p>
        </w:tc>
        <w:tc>
          <w:tcPr>
            <w:tcW w:w="1104" w:type="dxa"/>
          </w:tcPr>
          <w:p w14:paraId="01F336B3" w14:textId="77777777" w:rsidR="004B3F04" w:rsidRDefault="006C736C" w:rsidP="000659BE">
            <w:pPr>
              <w:pStyle w:val="TableText"/>
            </w:pPr>
            <w:hyperlink w:anchor="C_4499-36246">
              <w:r w:rsidR="004B3F04">
                <w:rPr>
                  <w:rStyle w:val="HyperlinkText9pt"/>
                </w:rPr>
                <w:t>4499-36246</w:t>
              </w:r>
            </w:hyperlink>
          </w:p>
        </w:tc>
        <w:tc>
          <w:tcPr>
            <w:tcW w:w="2975" w:type="dxa"/>
          </w:tcPr>
          <w:p w14:paraId="6A860F85"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D9B1378" w14:textId="77777777" w:rsidTr="000659BE">
        <w:trPr>
          <w:jc w:val="center"/>
        </w:trPr>
        <w:tc>
          <w:tcPr>
            <w:tcW w:w="3345" w:type="dxa"/>
          </w:tcPr>
          <w:p w14:paraId="2655B8C7" w14:textId="77777777" w:rsidR="004B3F04" w:rsidRDefault="004B3F04" w:rsidP="000659BE">
            <w:pPr>
              <w:pStyle w:val="TableText"/>
            </w:pPr>
            <w:r>
              <w:tab/>
              <w:t>participation</w:t>
            </w:r>
          </w:p>
        </w:tc>
        <w:tc>
          <w:tcPr>
            <w:tcW w:w="720" w:type="dxa"/>
          </w:tcPr>
          <w:p w14:paraId="419E79A4" w14:textId="77777777" w:rsidR="004B3F04" w:rsidRDefault="004B3F04" w:rsidP="000659BE">
            <w:pPr>
              <w:pStyle w:val="TableText"/>
            </w:pPr>
            <w:r>
              <w:t>0..1</w:t>
            </w:r>
          </w:p>
        </w:tc>
        <w:tc>
          <w:tcPr>
            <w:tcW w:w="1152" w:type="dxa"/>
          </w:tcPr>
          <w:p w14:paraId="77AD7020" w14:textId="77777777" w:rsidR="004B3F04" w:rsidRDefault="004B3F04" w:rsidP="000659BE">
            <w:pPr>
              <w:pStyle w:val="TableText"/>
            </w:pPr>
            <w:r>
              <w:t>MAY</w:t>
            </w:r>
          </w:p>
        </w:tc>
        <w:tc>
          <w:tcPr>
            <w:tcW w:w="864" w:type="dxa"/>
          </w:tcPr>
          <w:p w14:paraId="53B37CE0" w14:textId="77777777" w:rsidR="004B3F04" w:rsidRDefault="004B3F04" w:rsidP="000659BE">
            <w:pPr>
              <w:pStyle w:val="TableText"/>
            </w:pPr>
          </w:p>
        </w:tc>
        <w:tc>
          <w:tcPr>
            <w:tcW w:w="1104" w:type="dxa"/>
          </w:tcPr>
          <w:p w14:paraId="27CA83F4" w14:textId="77777777" w:rsidR="004B3F04" w:rsidRDefault="006C736C" w:rsidP="000659BE">
            <w:pPr>
              <w:pStyle w:val="TableText"/>
            </w:pPr>
            <w:hyperlink w:anchor="C_4499-35475">
              <w:r w:rsidR="004B3F04">
                <w:rPr>
                  <w:rStyle w:val="HyperlinkText9pt"/>
                </w:rPr>
                <w:t>4499-35475</w:t>
              </w:r>
            </w:hyperlink>
          </w:p>
        </w:tc>
        <w:tc>
          <w:tcPr>
            <w:tcW w:w="2975" w:type="dxa"/>
          </w:tcPr>
          <w:p w14:paraId="1F34F4AB" w14:textId="77777777" w:rsidR="004B3F04" w:rsidRDefault="004B3F04" w:rsidP="000659BE">
            <w:pPr>
              <w:pStyle w:val="TableText"/>
            </w:pPr>
          </w:p>
        </w:tc>
      </w:tr>
      <w:tr w:rsidR="004B3F04" w14:paraId="589C653E" w14:textId="77777777" w:rsidTr="000659BE">
        <w:trPr>
          <w:jc w:val="center"/>
        </w:trPr>
        <w:tc>
          <w:tcPr>
            <w:tcW w:w="3345" w:type="dxa"/>
          </w:tcPr>
          <w:p w14:paraId="5146CA25" w14:textId="77777777" w:rsidR="004B3F04" w:rsidRDefault="004B3F04" w:rsidP="000659BE">
            <w:pPr>
              <w:pStyle w:val="TableText"/>
            </w:pPr>
            <w:r>
              <w:tab/>
            </w:r>
            <w:r>
              <w:tab/>
              <w:t>@typeCode</w:t>
            </w:r>
          </w:p>
        </w:tc>
        <w:tc>
          <w:tcPr>
            <w:tcW w:w="720" w:type="dxa"/>
          </w:tcPr>
          <w:p w14:paraId="23C5C855" w14:textId="77777777" w:rsidR="004B3F04" w:rsidRDefault="004B3F04" w:rsidP="000659BE">
            <w:pPr>
              <w:pStyle w:val="TableText"/>
            </w:pPr>
            <w:r>
              <w:t>1..1</w:t>
            </w:r>
          </w:p>
        </w:tc>
        <w:tc>
          <w:tcPr>
            <w:tcW w:w="1152" w:type="dxa"/>
          </w:tcPr>
          <w:p w14:paraId="75A32504" w14:textId="77777777" w:rsidR="004B3F04" w:rsidRDefault="004B3F04" w:rsidP="000659BE">
            <w:pPr>
              <w:pStyle w:val="TableText"/>
            </w:pPr>
            <w:r>
              <w:t>SHALL</w:t>
            </w:r>
          </w:p>
        </w:tc>
        <w:tc>
          <w:tcPr>
            <w:tcW w:w="864" w:type="dxa"/>
          </w:tcPr>
          <w:p w14:paraId="0ECFF6E1" w14:textId="77777777" w:rsidR="004B3F04" w:rsidRDefault="004B3F04" w:rsidP="000659BE">
            <w:pPr>
              <w:pStyle w:val="TableText"/>
            </w:pPr>
          </w:p>
        </w:tc>
        <w:tc>
          <w:tcPr>
            <w:tcW w:w="1104" w:type="dxa"/>
          </w:tcPr>
          <w:p w14:paraId="5B3EC2EB" w14:textId="77777777" w:rsidR="004B3F04" w:rsidRDefault="006C736C" w:rsidP="000659BE">
            <w:pPr>
              <w:pStyle w:val="TableText"/>
            </w:pPr>
            <w:hyperlink w:anchor="C_4499-35477">
              <w:r w:rsidR="004B3F04">
                <w:rPr>
                  <w:rStyle w:val="HyperlinkText9pt"/>
                </w:rPr>
                <w:t>4499-35477</w:t>
              </w:r>
            </w:hyperlink>
          </w:p>
        </w:tc>
        <w:tc>
          <w:tcPr>
            <w:tcW w:w="2975" w:type="dxa"/>
          </w:tcPr>
          <w:p w14:paraId="11C89F85" w14:textId="77777777" w:rsidR="004B3F04" w:rsidRDefault="004B3F04" w:rsidP="000659BE">
            <w:pPr>
              <w:pStyle w:val="TableText"/>
            </w:pPr>
            <w:r>
              <w:t>urn:oid:2.16.840.1.113883.5.90 (HL7ParticipationType) = PART</w:t>
            </w:r>
          </w:p>
        </w:tc>
      </w:tr>
      <w:tr w:rsidR="004B3F04" w14:paraId="014152DA" w14:textId="77777777" w:rsidTr="000659BE">
        <w:trPr>
          <w:jc w:val="center"/>
        </w:trPr>
        <w:tc>
          <w:tcPr>
            <w:tcW w:w="3345" w:type="dxa"/>
          </w:tcPr>
          <w:p w14:paraId="02E4D0A5" w14:textId="77777777" w:rsidR="004B3F04" w:rsidRDefault="004B3F04" w:rsidP="000659BE">
            <w:pPr>
              <w:pStyle w:val="TableText"/>
            </w:pPr>
            <w:r>
              <w:tab/>
            </w:r>
            <w:r>
              <w:tab/>
              <w:t>patient</w:t>
            </w:r>
          </w:p>
        </w:tc>
        <w:tc>
          <w:tcPr>
            <w:tcW w:w="720" w:type="dxa"/>
          </w:tcPr>
          <w:p w14:paraId="1F250A9B" w14:textId="77777777" w:rsidR="004B3F04" w:rsidRDefault="004B3F04" w:rsidP="000659BE">
            <w:pPr>
              <w:pStyle w:val="TableText"/>
            </w:pPr>
            <w:r>
              <w:t>1..1</w:t>
            </w:r>
          </w:p>
        </w:tc>
        <w:tc>
          <w:tcPr>
            <w:tcW w:w="1152" w:type="dxa"/>
          </w:tcPr>
          <w:p w14:paraId="6B14ACC8" w14:textId="77777777" w:rsidR="004B3F04" w:rsidRDefault="004B3F04" w:rsidP="000659BE">
            <w:pPr>
              <w:pStyle w:val="TableText"/>
            </w:pPr>
            <w:r>
              <w:t>SHALL</w:t>
            </w:r>
          </w:p>
        </w:tc>
        <w:tc>
          <w:tcPr>
            <w:tcW w:w="864" w:type="dxa"/>
          </w:tcPr>
          <w:p w14:paraId="133568A6" w14:textId="77777777" w:rsidR="004B3F04" w:rsidRDefault="004B3F04" w:rsidP="000659BE">
            <w:pPr>
              <w:pStyle w:val="TableText"/>
            </w:pPr>
          </w:p>
        </w:tc>
        <w:tc>
          <w:tcPr>
            <w:tcW w:w="1104" w:type="dxa"/>
          </w:tcPr>
          <w:p w14:paraId="02FC62AE" w14:textId="77777777" w:rsidR="004B3F04" w:rsidRDefault="006C736C" w:rsidP="000659BE">
            <w:pPr>
              <w:pStyle w:val="TableText"/>
            </w:pPr>
            <w:hyperlink w:anchor="C_4499-36247">
              <w:r w:rsidR="004B3F04">
                <w:rPr>
                  <w:rStyle w:val="HyperlinkText9pt"/>
                </w:rPr>
                <w:t>4499-36247</w:t>
              </w:r>
            </w:hyperlink>
          </w:p>
        </w:tc>
        <w:tc>
          <w:tcPr>
            <w:tcW w:w="2975" w:type="dxa"/>
          </w:tcPr>
          <w:p w14:paraId="27624D6F"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3C6E87F2" w14:textId="77777777" w:rsidTr="000659BE">
        <w:trPr>
          <w:jc w:val="center"/>
        </w:trPr>
        <w:tc>
          <w:tcPr>
            <w:tcW w:w="3345" w:type="dxa"/>
          </w:tcPr>
          <w:p w14:paraId="4214302A" w14:textId="77777777" w:rsidR="004B3F04" w:rsidRDefault="004B3F04" w:rsidP="000659BE">
            <w:pPr>
              <w:pStyle w:val="TableText"/>
            </w:pPr>
            <w:r>
              <w:tab/>
              <w:t>participation</w:t>
            </w:r>
          </w:p>
        </w:tc>
        <w:tc>
          <w:tcPr>
            <w:tcW w:w="720" w:type="dxa"/>
          </w:tcPr>
          <w:p w14:paraId="1B88933A" w14:textId="77777777" w:rsidR="004B3F04" w:rsidRDefault="004B3F04" w:rsidP="000659BE">
            <w:pPr>
              <w:pStyle w:val="TableText"/>
            </w:pPr>
            <w:r>
              <w:t>0..*</w:t>
            </w:r>
          </w:p>
        </w:tc>
        <w:tc>
          <w:tcPr>
            <w:tcW w:w="1152" w:type="dxa"/>
          </w:tcPr>
          <w:p w14:paraId="6184E073" w14:textId="77777777" w:rsidR="004B3F04" w:rsidRDefault="004B3F04" w:rsidP="000659BE">
            <w:pPr>
              <w:pStyle w:val="TableText"/>
            </w:pPr>
            <w:r>
              <w:t>MAY</w:t>
            </w:r>
          </w:p>
        </w:tc>
        <w:tc>
          <w:tcPr>
            <w:tcW w:w="864" w:type="dxa"/>
          </w:tcPr>
          <w:p w14:paraId="41A38773" w14:textId="77777777" w:rsidR="004B3F04" w:rsidRDefault="004B3F04" w:rsidP="000659BE">
            <w:pPr>
              <w:pStyle w:val="TableText"/>
            </w:pPr>
          </w:p>
        </w:tc>
        <w:tc>
          <w:tcPr>
            <w:tcW w:w="1104" w:type="dxa"/>
          </w:tcPr>
          <w:p w14:paraId="3990214B" w14:textId="77777777" w:rsidR="004B3F04" w:rsidRDefault="006C736C" w:rsidP="000659BE">
            <w:pPr>
              <w:pStyle w:val="TableText"/>
            </w:pPr>
            <w:hyperlink w:anchor="C_4499-36248">
              <w:r w:rsidR="004B3F04">
                <w:rPr>
                  <w:rStyle w:val="HyperlinkText9pt"/>
                </w:rPr>
                <w:t>4499-36248</w:t>
              </w:r>
            </w:hyperlink>
          </w:p>
        </w:tc>
        <w:tc>
          <w:tcPr>
            <w:tcW w:w="2975" w:type="dxa"/>
          </w:tcPr>
          <w:p w14:paraId="6959FDE7" w14:textId="77777777" w:rsidR="004B3F04" w:rsidRDefault="004B3F04" w:rsidP="000659BE">
            <w:pPr>
              <w:pStyle w:val="TableText"/>
            </w:pPr>
          </w:p>
        </w:tc>
      </w:tr>
      <w:tr w:rsidR="004B3F04" w14:paraId="2AE0421B" w14:textId="77777777" w:rsidTr="000659BE">
        <w:trPr>
          <w:jc w:val="center"/>
        </w:trPr>
        <w:tc>
          <w:tcPr>
            <w:tcW w:w="3345" w:type="dxa"/>
          </w:tcPr>
          <w:p w14:paraId="77622082" w14:textId="77777777" w:rsidR="004B3F04" w:rsidRDefault="004B3F04" w:rsidP="000659BE">
            <w:pPr>
              <w:pStyle w:val="TableText"/>
            </w:pPr>
            <w:r>
              <w:lastRenderedPageBreak/>
              <w:tab/>
            </w:r>
            <w:r>
              <w:tab/>
              <w:t>@typeCode</w:t>
            </w:r>
          </w:p>
        </w:tc>
        <w:tc>
          <w:tcPr>
            <w:tcW w:w="720" w:type="dxa"/>
          </w:tcPr>
          <w:p w14:paraId="0A861404" w14:textId="77777777" w:rsidR="004B3F04" w:rsidRDefault="004B3F04" w:rsidP="000659BE">
            <w:pPr>
              <w:pStyle w:val="TableText"/>
            </w:pPr>
            <w:r>
              <w:t>1..1</w:t>
            </w:r>
          </w:p>
        </w:tc>
        <w:tc>
          <w:tcPr>
            <w:tcW w:w="1152" w:type="dxa"/>
          </w:tcPr>
          <w:p w14:paraId="54BA896F" w14:textId="77777777" w:rsidR="004B3F04" w:rsidRDefault="004B3F04" w:rsidP="000659BE">
            <w:pPr>
              <w:pStyle w:val="TableText"/>
            </w:pPr>
            <w:r>
              <w:t>SHALL</w:t>
            </w:r>
          </w:p>
        </w:tc>
        <w:tc>
          <w:tcPr>
            <w:tcW w:w="864" w:type="dxa"/>
          </w:tcPr>
          <w:p w14:paraId="13375912" w14:textId="77777777" w:rsidR="004B3F04" w:rsidRDefault="004B3F04" w:rsidP="000659BE">
            <w:pPr>
              <w:pStyle w:val="TableText"/>
            </w:pPr>
          </w:p>
        </w:tc>
        <w:tc>
          <w:tcPr>
            <w:tcW w:w="1104" w:type="dxa"/>
          </w:tcPr>
          <w:p w14:paraId="4D60B0AD" w14:textId="77777777" w:rsidR="004B3F04" w:rsidRDefault="006C736C" w:rsidP="000659BE">
            <w:pPr>
              <w:pStyle w:val="TableText"/>
            </w:pPr>
            <w:hyperlink w:anchor="C_4499-36250">
              <w:r w:rsidR="004B3F04">
                <w:rPr>
                  <w:rStyle w:val="HyperlinkText9pt"/>
                </w:rPr>
                <w:t>4499-36250</w:t>
              </w:r>
            </w:hyperlink>
          </w:p>
        </w:tc>
        <w:tc>
          <w:tcPr>
            <w:tcW w:w="2975" w:type="dxa"/>
          </w:tcPr>
          <w:p w14:paraId="1166ABFA" w14:textId="77777777" w:rsidR="004B3F04" w:rsidRDefault="004B3F04" w:rsidP="000659BE">
            <w:pPr>
              <w:pStyle w:val="TableText"/>
            </w:pPr>
            <w:r>
              <w:t>urn:oid:2.16.840.1.113883.5.90 (HL7ParticipationType) = PART</w:t>
            </w:r>
          </w:p>
        </w:tc>
      </w:tr>
      <w:tr w:rsidR="004B3F04" w14:paraId="47B4A364" w14:textId="77777777" w:rsidTr="000659BE">
        <w:trPr>
          <w:jc w:val="center"/>
        </w:trPr>
        <w:tc>
          <w:tcPr>
            <w:tcW w:w="3345" w:type="dxa"/>
          </w:tcPr>
          <w:p w14:paraId="7854C6B2" w14:textId="77777777" w:rsidR="004B3F04" w:rsidRDefault="004B3F04" w:rsidP="000659BE">
            <w:pPr>
              <w:pStyle w:val="TableText"/>
            </w:pPr>
            <w:r>
              <w:tab/>
            </w:r>
            <w:r>
              <w:tab/>
              <w:t>role</w:t>
            </w:r>
          </w:p>
        </w:tc>
        <w:tc>
          <w:tcPr>
            <w:tcW w:w="720" w:type="dxa"/>
          </w:tcPr>
          <w:p w14:paraId="6757800A" w14:textId="77777777" w:rsidR="004B3F04" w:rsidRDefault="004B3F04" w:rsidP="000659BE">
            <w:pPr>
              <w:pStyle w:val="TableText"/>
            </w:pPr>
            <w:r>
              <w:t>1..1</w:t>
            </w:r>
          </w:p>
        </w:tc>
        <w:tc>
          <w:tcPr>
            <w:tcW w:w="1152" w:type="dxa"/>
          </w:tcPr>
          <w:p w14:paraId="22D7F6B2" w14:textId="77777777" w:rsidR="004B3F04" w:rsidRDefault="004B3F04" w:rsidP="000659BE">
            <w:pPr>
              <w:pStyle w:val="TableText"/>
            </w:pPr>
            <w:r>
              <w:t>SHALL</w:t>
            </w:r>
          </w:p>
        </w:tc>
        <w:tc>
          <w:tcPr>
            <w:tcW w:w="864" w:type="dxa"/>
          </w:tcPr>
          <w:p w14:paraId="521FD631" w14:textId="77777777" w:rsidR="004B3F04" w:rsidRDefault="004B3F04" w:rsidP="000659BE">
            <w:pPr>
              <w:pStyle w:val="TableText"/>
            </w:pPr>
          </w:p>
        </w:tc>
        <w:tc>
          <w:tcPr>
            <w:tcW w:w="1104" w:type="dxa"/>
          </w:tcPr>
          <w:p w14:paraId="2A68F33D" w14:textId="77777777" w:rsidR="004B3F04" w:rsidRDefault="006C736C" w:rsidP="000659BE">
            <w:pPr>
              <w:pStyle w:val="TableText"/>
            </w:pPr>
            <w:hyperlink w:anchor="C_4499-36249">
              <w:r w:rsidR="004B3F04">
                <w:rPr>
                  <w:rStyle w:val="HyperlinkText9pt"/>
                </w:rPr>
                <w:t>4499-36249</w:t>
              </w:r>
            </w:hyperlink>
          </w:p>
        </w:tc>
        <w:tc>
          <w:tcPr>
            <w:tcW w:w="2975" w:type="dxa"/>
          </w:tcPr>
          <w:p w14:paraId="1748320C"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7C87E5F0" w14:textId="77777777" w:rsidTr="000659BE">
        <w:trPr>
          <w:jc w:val="center"/>
        </w:trPr>
        <w:tc>
          <w:tcPr>
            <w:tcW w:w="3345" w:type="dxa"/>
          </w:tcPr>
          <w:p w14:paraId="77ED1388" w14:textId="77777777" w:rsidR="004B3F04" w:rsidRDefault="004B3F04" w:rsidP="000659BE">
            <w:pPr>
              <w:pStyle w:val="TableText"/>
            </w:pPr>
            <w:r>
              <w:tab/>
              <w:t>outboundRelationship</w:t>
            </w:r>
          </w:p>
        </w:tc>
        <w:tc>
          <w:tcPr>
            <w:tcW w:w="720" w:type="dxa"/>
          </w:tcPr>
          <w:p w14:paraId="5D13514C" w14:textId="77777777" w:rsidR="004B3F04" w:rsidRDefault="004B3F04" w:rsidP="000659BE">
            <w:pPr>
              <w:pStyle w:val="TableText"/>
            </w:pPr>
            <w:r>
              <w:t>0..1</w:t>
            </w:r>
          </w:p>
        </w:tc>
        <w:tc>
          <w:tcPr>
            <w:tcW w:w="1152" w:type="dxa"/>
          </w:tcPr>
          <w:p w14:paraId="4922CB6B" w14:textId="77777777" w:rsidR="004B3F04" w:rsidRDefault="004B3F04" w:rsidP="000659BE">
            <w:pPr>
              <w:pStyle w:val="TableText"/>
            </w:pPr>
            <w:r>
              <w:t>MAY</w:t>
            </w:r>
          </w:p>
        </w:tc>
        <w:tc>
          <w:tcPr>
            <w:tcW w:w="864" w:type="dxa"/>
          </w:tcPr>
          <w:p w14:paraId="56E2968B" w14:textId="77777777" w:rsidR="004B3F04" w:rsidRDefault="004B3F04" w:rsidP="000659BE">
            <w:pPr>
              <w:pStyle w:val="TableText"/>
            </w:pPr>
          </w:p>
        </w:tc>
        <w:tc>
          <w:tcPr>
            <w:tcW w:w="1104" w:type="dxa"/>
          </w:tcPr>
          <w:p w14:paraId="4DB6480F" w14:textId="77777777" w:rsidR="004B3F04" w:rsidRDefault="006C736C" w:rsidP="000659BE">
            <w:pPr>
              <w:pStyle w:val="TableText"/>
            </w:pPr>
            <w:hyperlink w:anchor="C_4499-35764">
              <w:r w:rsidR="004B3F04">
                <w:rPr>
                  <w:rStyle w:val="HyperlinkText9pt"/>
                </w:rPr>
                <w:t>4499-35764</w:t>
              </w:r>
            </w:hyperlink>
          </w:p>
        </w:tc>
        <w:tc>
          <w:tcPr>
            <w:tcW w:w="2975" w:type="dxa"/>
          </w:tcPr>
          <w:p w14:paraId="64F74110" w14:textId="77777777" w:rsidR="004B3F04" w:rsidRDefault="004B3F04" w:rsidP="000659BE">
            <w:pPr>
              <w:pStyle w:val="TableText"/>
            </w:pPr>
          </w:p>
        </w:tc>
      </w:tr>
      <w:tr w:rsidR="004B3F04" w14:paraId="7D111861" w14:textId="77777777" w:rsidTr="000659BE">
        <w:trPr>
          <w:jc w:val="center"/>
        </w:trPr>
        <w:tc>
          <w:tcPr>
            <w:tcW w:w="3345" w:type="dxa"/>
          </w:tcPr>
          <w:p w14:paraId="048D344F" w14:textId="77777777" w:rsidR="004B3F04" w:rsidRDefault="004B3F04" w:rsidP="000659BE">
            <w:pPr>
              <w:pStyle w:val="TableText"/>
            </w:pPr>
            <w:r>
              <w:tab/>
            </w:r>
            <w:r>
              <w:tab/>
              <w:t>@typeCode</w:t>
            </w:r>
          </w:p>
        </w:tc>
        <w:tc>
          <w:tcPr>
            <w:tcW w:w="720" w:type="dxa"/>
          </w:tcPr>
          <w:p w14:paraId="381C6196" w14:textId="77777777" w:rsidR="004B3F04" w:rsidRDefault="004B3F04" w:rsidP="000659BE">
            <w:pPr>
              <w:pStyle w:val="TableText"/>
            </w:pPr>
            <w:r>
              <w:t>1..1</w:t>
            </w:r>
          </w:p>
        </w:tc>
        <w:tc>
          <w:tcPr>
            <w:tcW w:w="1152" w:type="dxa"/>
          </w:tcPr>
          <w:p w14:paraId="33D89BBF" w14:textId="77777777" w:rsidR="004B3F04" w:rsidRDefault="004B3F04" w:rsidP="000659BE">
            <w:pPr>
              <w:pStyle w:val="TableText"/>
            </w:pPr>
            <w:r>
              <w:t>SHALL</w:t>
            </w:r>
          </w:p>
        </w:tc>
        <w:tc>
          <w:tcPr>
            <w:tcW w:w="864" w:type="dxa"/>
          </w:tcPr>
          <w:p w14:paraId="17DBC994" w14:textId="77777777" w:rsidR="004B3F04" w:rsidRDefault="004B3F04" w:rsidP="000659BE">
            <w:pPr>
              <w:pStyle w:val="TableText"/>
            </w:pPr>
          </w:p>
        </w:tc>
        <w:tc>
          <w:tcPr>
            <w:tcW w:w="1104" w:type="dxa"/>
          </w:tcPr>
          <w:p w14:paraId="65D0E86A" w14:textId="77777777" w:rsidR="004B3F04" w:rsidRDefault="006C736C" w:rsidP="000659BE">
            <w:pPr>
              <w:pStyle w:val="TableText"/>
            </w:pPr>
            <w:hyperlink w:anchor="C_4499-35766">
              <w:r w:rsidR="004B3F04">
                <w:rPr>
                  <w:rStyle w:val="HyperlinkText9pt"/>
                </w:rPr>
                <w:t>4499-35766</w:t>
              </w:r>
            </w:hyperlink>
          </w:p>
        </w:tc>
        <w:tc>
          <w:tcPr>
            <w:tcW w:w="2975" w:type="dxa"/>
          </w:tcPr>
          <w:p w14:paraId="1A710673" w14:textId="77777777" w:rsidR="004B3F04" w:rsidRDefault="004B3F04" w:rsidP="000659BE">
            <w:pPr>
              <w:pStyle w:val="TableText"/>
            </w:pPr>
            <w:r>
              <w:t>REFR</w:t>
            </w:r>
          </w:p>
        </w:tc>
      </w:tr>
      <w:tr w:rsidR="004B3F04" w14:paraId="15906789" w14:textId="77777777" w:rsidTr="000659BE">
        <w:trPr>
          <w:jc w:val="center"/>
        </w:trPr>
        <w:tc>
          <w:tcPr>
            <w:tcW w:w="3345" w:type="dxa"/>
          </w:tcPr>
          <w:p w14:paraId="13E140B2" w14:textId="77777777" w:rsidR="004B3F04" w:rsidRDefault="004B3F04" w:rsidP="000659BE">
            <w:pPr>
              <w:pStyle w:val="TableText"/>
            </w:pPr>
            <w:r>
              <w:tab/>
            </w:r>
            <w:r>
              <w:tab/>
              <w:t>observationCriteria</w:t>
            </w:r>
          </w:p>
        </w:tc>
        <w:tc>
          <w:tcPr>
            <w:tcW w:w="720" w:type="dxa"/>
          </w:tcPr>
          <w:p w14:paraId="437B9F17" w14:textId="77777777" w:rsidR="004B3F04" w:rsidRDefault="004B3F04" w:rsidP="000659BE">
            <w:pPr>
              <w:pStyle w:val="TableText"/>
            </w:pPr>
            <w:r>
              <w:t>1..1</w:t>
            </w:r>
          </w:p>
        </w:tc>
        <w:tc>
          <w:tcPr>
            <w:tcW w:w="1152" w:type="dxa"/>
          </w:tcPr>
          <w:p w14:paraId="7893188F" w14:textId="77777777" w:rsidR="004B3F04" w:rsidRDefault="004B3F04" w:rsidP="000659BE">
            <w:pPr>
              <w:pStyle w:val="TableText"/>
            </w:pPr>
            <w:r>
              <w:t>SHALL</w:t>
            </w:r>
          </w:p>
        </w:tc>
        <w:tc>
          <w:tcPr>
            <w:tcW w:w="864" w:type="dxa"/>
          </w:tcPr>
          <w:p w14:paraId="3E2212AC" w14:textId="77777777" w:rsidR="004B3F04" w:rsidRDefault="004B3F04" w:rsidP="000659BE">
            <w:pPr>
              <w:pStyle w:val="TableText"/>
            </w:pPr>
          </w:p>
        </w:tc>
        <w:tc>
          <w:tcPr>
            <w:tcW w:w="1104" w:type="dxa"/>
          </w:tcPr>
          <w:p w14:paraId="3C33198A" w14:textId="77777777" w:rsidR="004B3F04" w:rsidRDefault="006C736C" w:rsidP="000659BE">
            <w:pPr>
              <w:pStyle w:val="TableText"/>
            </w:pPr>
            <w:hyperlink w:anchor="C_4499-35765">
              <w:r w:rsidR="004B3F04">
                <w:rPr>
                  <w:rStyle w:val="HyperlinkText9pt"/>
                </w:rPr>
                <w:t>4499-35765</w:t>
              </w:r>
            </w:hyperlink>
          </w:p>
        </w:tc>
        <w:tc>
          <w:tcPr>
            <w:tcW w:w="2975" w:type="dxa"/>
          </w:tcPr>
          <w:p w14:paraId="0F67A0CC" w14:textId="77777777" w:rsidR="004B3F04" w:rsidRDefault="006C736C" w:rsidP="000659BE">
            <w:pPr>
              <w:pStyle w:val="TableText"/>
            </w:pPr>
            <w:hyperlink w:anchor="E_Rank">
              <w:r w:rsidR="004B3F04">
                <w:rPr>
                  <w:rStyle w:val="HyperlinkText9pt"/>
                </w:rPr>
                <w:t>Rank (identifier: urn:hl7ii:2.16.840.1.113883.10.20.28.4.139:2019-05-01</w:t>
              </w:r>
            </w:hyperlink>
          </w:p>
        </w:tc>
      </w:tr>
      <w:tr w:rsidR="004B3F04" w14:paraId="1EB95CB7" w14:textId="77777777" w:rsidTr="000659BE">
        <w:trPr>
          <w:jc w:val="center"/>
        </w:trPr>
        <w:tc>
          <w:tcPr>
            <w:tcW w:w="3345" w:type="dxa"/>
          </w:tcPr>
          <w:p w14:paraId="5FE0B9CD" w14:textId="77777777" w:rsidR="004B3F04" w:rsidRDefault="004B3F04" w:rsidP="000659BE">
            <w:pPr>
              <w:pStyle w:val="TableText"/>
            </w:pPr>
            <w:r>
              <w:tab/>
              <w:t>outboundRelationship</w:t>
            </w:r>
          </w:p>
        </w:tc>
        <w:tc>
          <w:tcPr>
            <w:tcW w:w="720" w:type="dxa"/>
          </w:tcPr>
          <w:p w14:paraId="4B44CECE" w14:textId="77777777" w:rsidR="004B3F04" w:rsidRDefault="004B3F04" w:rsidP="000659BE">
            <w:pPr>
              <w:pStyle w:val="TableText"/>
            </w:pPr>
            <w:r>
              <w:t>0..1</w:t>
            </w:r>
          </w:p>
        </w:tc>
        <w:tc>
          <w:tcPr>
            <w:tcW w:w="1152" w:type="dxa"/>
          </w:tcPr>
          <w:p w14:paraId="29BE8CCE" w14:textId="77777777" w:rsidR="004B3F04" w:rsidRDefault="004B3F04" w:rsidP="000659BE">
            <w:pPr>
              <w:pStyle w:val="TableText"/>
            </w:pPr>
            <w:r>
              <w:t>MAY</w:t>
            </w:r>
          </w:p>
        </w:tc>
        <w:tc>
          <w:tcPr>
            <w:tcW w:w="864" w:type="dxa"/>
          </w:tcPr>
          <w:p w14:paraId="0E2C77C2" w14:textId="77777777" w:rsidR="004B3F04" w:rsidRDefault="004B3F04" w:rsidP="000659BE">
            <w:pPr>
              <w:pStyle w:val="TableText"/>
            </w:pPr>
          </w:p>
        </w:tc>
        <w:tc>
          <w:tcPr>
            <w:tcW w:w="1104" w:type="dxa"/>
          </w:tcPr>
          <w:p w14:paraId="5AFAF470" w14:textId="77777777" w:rsidR="004B3F04" w:rsidRDefault="006C736C" w:rsidP="000659BE">
            <w:pPr>
              <w:pStyle w:val="TableText"/>
            </w:pPr>
            <w:hyperlink w:anchor="C_4499-31143">
              <w:r w:rsidR="004B3F04">
                <w:rPr>
                  <w:rStyle w:val="HyperlinkText9pt"/>
                </w:rPr>
                <w:t>4499-31143</w:t>
              </w:r>
            </w:hyperlink>
          </w:p>
        </w:tc>
        <w:tc>
          <w:tcPr>
            <w:tcW w:w="2975" w:type="dxa"/>
          </w:tcPr>
          <w:p w14:paraId="688057E8" w14:textId="77777777" w:rsidR="004B3F04" w:rsidRDefault="004B3F04" w:rsidP="000659BE">
            <w:pPr>
              <w:pStyle w:val="TableText"/>
            </w:pPr>
          </w:p>
        </w:tc>
      </w:tr>
      <w:tr w:rsidR="004B3F04" w14:paraId="5458486C" w14:textId="77777777" w:rsidTr="000659BE">
        <w:trPr>
          <w:jc w:val="center"/>
        </w:trPr>
        <w:tc>
          <w:tcPr>
            <w:tcW w:w="3345" w:type="dxa"/>
          </w:tcPr>
          <w:p w14:paraId="48268E81" w14:textId="77777777" w:rsidR="004B3F04" w:rsidRDefault="004B3F04" w:rsidP="000659BE">
            <w:pPr>
              <w:pStyle w:val="TableText"/>
            </w:pPr>
            <w:r>
              <w:tab/>
            </w:r>
            <w:r>
              <w:tab/>
              <w:t>@typeCode</w:t>
            </w:r>
          </w:p>
        </w:tc>
        <w:tc>
          <w:tcPr>
            <w:tcW w:w="720" w:type="dxa"/>
          </w:tcPr>
          <w:p w14:paraId="0A35C348" w14:textId="77777777" w:rsidR="004B3F04" w:rsidRDefault="004B3F04" w:rsidP="000659BE">
            <w:pPr>
              <w:pStyle w:val="TableText"/>
            </w:pPr>
            <w:r>
              <w:t>1..1</w:t>
            </w:r>
          </w:p>
        </w:tc>
        <w:tc>
          <w:tcPr>
            <w:tcW w:w="1152" w:type="dxa"/>
          </w:tcPr>
          <w:p w14:paraId="4B916185" w14:textId="77777777" w:rsidR="004B3F04" w:rsidRDefault="004B3F04" w:rsidP="000659BE">
            <w:pPr>
              <w:pStyle w:val="TableText"/>
            </w:pPr>
            <w:r>
              <w:t>SHALL</w:t>
            </w:r>
          </w:p>
        </w:tc>
        <w:tc>
          <w:tcPr>
            <w:tcW w:w="864" w:type="dxa"/>
          </w:tcPr>
          <w:p w14:paraId="23570648" w14:textId="77777777" w:rsidR="004B3F04" w:rsidRDefault="004B3F04" w:rsidP="000659BE">
            <w:pPr>
              <w:pStyle w:val="TableText"/>
            </w:pPr>
          </w:p>
        </w:tc>
        <w:tc>
          <w:tcPr>
            <w:tcW w:w="1104" w:type="dxa"/>
          </w:tcPr>
          <w:p w14:paraId="5C98BF43" w14:textId="77777777" w:rsidR="004B3F04" w:rsidRDefault="006C736C" w:rsidP="000659BE">
            <w:pPr>
              <w:pStyle w:val="TableText"/>
            </w:pPr>
            <w:hyperlink w:anchor="C_4499-33148">
              <w:r w:rsidR="004B3F04">
                <w:rPr>
                  <w:rStyle w:val="HyperlinkText9pt"/>
                </w:rPr>
                <w:t>4499-33148</w:t>
              </w:r>
            </w:hyperlink>
          </w:p>
        </w:tc>
        <w:tc>
          <w:tcPr>
            <w:tcW w:w="2975" w:type="dxa"/>
          </w:tcPr>
          <w:p w14:paraId="6AEE55A3" w14:textId="77777777" w:rsidR="004B3F04" w:rsidRDefault="004B3F04" w:rsidP="000659BE">
            <w:pPr>
              <w:pStyle w:val="TableText"/>
            </w:pPr>
            <w:r>
              <w:t>urn:oid:2.16.840.1.113883.5.1002 (HL7ActRelationshipType) = RSON</w:t>
            </w:r>
          </w:p>
        </w:tc>
      </w:tr>
      <w:tr w:rsidR="004B3F04" w14:paraId="6413375C" w14:textId="77777777" w:rsidTr="000659BE">
        <w:trPr>
          <w:jc w:val="center"/>
        </w:trPr>
        <w:tc>
          <w:tcPr>
            <w:tcW w:w="3345" w:type="dxa"/>
          </w:tcPr>
          <w:p w14:paraId="59DF3AF6" w14:textId="77777777" w:rsidR="004B3F04" w:rsidRDefault="004B3F04" w:rsidP="000659BE">
            <w:pPr>
              <w:pStyle w:val="TableText"/>
            </w:pPr>
            <w:r>
              <w:tab/>
            </w:r>
            <w:r>
              <w:tab/>
              <w:t>observationCriteria</w:t>
            </w:r>
          </w:p>
        </w:tc>
        <w:tc>
          <w:tcPr>
            <w:tcW w:w="720" w:type="dxa"/>
          </w:tcPr>
          <w:p w14:paraId="63E5E680" w14:textId="77777777" w:rsidR="004B3F04" w:rsidRDefault="004B3F04" w:rsidP="000659BE">
            <w:pPr>
              <w:pStyle w:val="TableText"/>
            </w:pPr>
            <w:r>
              <w:t>1..1</w:t>
            </w:r>
          </w:p>
        </w:tc>
        <w:tc>
          <w:tcPr>
            <w:tcW w:w="1152" w:type="dxa"/>
          </w:tcPr>
          <w:p w14:paraId="05C8B55D" w14:textId="77777777" w:rsidR="004B3F04" w:rsidRDefault="004B3F04" w:rsidP="000659BE">
            <w:pPr>
              <w:pStyle w:val="TableText"/>
            </w:pPr>
            <w:r>
              <w:t>SHALL</w:t>
            </w:r>
          </w:p>
        </w:tc>
        <w:tc>
          <w:tcPr>
            <w:tcW w:w="864" w:type="dxa"/>
          </w:tcPr>
          <w:p w14:paraId="7FE263BC" w14:textId="77777777" w:rsidR="004B3F04" w:rsidRDefault="004B3F04" w:rsidP="000659BE">
            <w:pPr>
              <w:pStyle w:val="TableText"/>
            </w:pPr>
          </w:p>
        </w:tc>
        <w:tc>
          <w:tcPr>
            <w:tcW w:w="1104" w:type="dxa"/>
          </w:tcPr>
          <w:p w14:paraId="2B1910EB" w14:textId="77777777" w:rsidR="004B3F04" w:rsidRDefault="006C736C" w:rsidP="000659BE">
            <w:pPr>
              <w:pStyle w:val="TableText"/>
            </w:pPr>
            <w:hyperlink w:anchor="C_4499-31144">
              <w:r w:rsidR="004B3F04">
                <w:rPr>
                  <w:rStyle w:val="HyperlinkText9pt"/>
                </w:rPr>
                <w:t>4499-31144</w:t>
              </w:r>
            </w:hyperlink>
          </w:p>
        </w:tc>
        <w:tc>
          <w:tcPr>
            <w:tcW w:w="2975" w:type="dxa"/>
          </w:tcPr>
          <w:p w14:paraId="7BAAD751" w14:textId="77777777" w:rsidR="004B3F04" w:rsidRDefault="006C736C" w:rsidP="000659BE">
            <w:pPr>
              <w:pStyle w:val="TableText"/>
            </w:pPr>
            <w:hyperlink w:anchor="E_Reason_V1">
              <w:r w:rsidR="004B3F04">
                <w:rPr>
                  <w:rStyle w:val="HyperlinkText9pt"/>
                </w:rPr>
                <w:t>Reason (identifier: urn:hl7ii:2.16.840.1.113883.10.20.28.4.88:2017-05-01</w:t>
              </w:r>
            </w:hyperlink>
          </w:p>
        </w:tc>
      </w:tr>
    </w:tbl>
    <w:p w14:paraId="503FA4DB" w14:textId="77777777" w:rsidR="004B3F04" w:rsidRDefault="004B3F04" w:rsidP="004B3F04">
      <w:pPr>
        <w:pStyle w:val="BodyText"/>
      </w:pPr>
    </w:p>
    <w:p w14:paraId="34A436A2" w14:textId="77777777" w:rsidR="004B3F04" w:rsidRDefault="004B3F04" w:rsidP="007E63CC">
      <w:pPr>
        <w:numPr>
          <w:ilvl w:val="0"/>
          <w:numId w:val="66"/>
        </w:numPr>
      </w:pPr>
      <w:r>
        <w:rPr>
          <w:rStyle w:val="keyword"/>
        </w:rPr>
        <w:t>SHALL</w:t>
      </w:r>
      <w:r>
        <w:t xml:space="preserve"> contain exactly one [1..1] </w:t>
      </w:r>
      <w:r>
        <w:rPr>
          <w:rStyle w:val="XMLnameBold"/>
        </w:rPr>
        <w:t>@classCode</w:t>
      </w:r>
      <w:r>
        <w:t>=</w:t>
      </w:r>
      <w:r>
        <w:rPr>
          <w:rStyle w:val="XMLname"/>
        </w:rPr>
        <w:t>"PROC"</w:t>
      </w:r>
      <w:r>
        <w:t xml:space="preserve"> Procedure</w:t>
      </w:r>
      <w:bookmarkStart w:id="3199" w:name="C_4499-33158"/>
      <w:r>
        <w:t xml:space="preserve"> (CONF:4499-33158)</w:t>
      </w:r>
      <w:bookmarkEnd w:id="3199"/>
      <w:r>
        <w:t>.</w:t>
      </w:r>
    </w:p>
    <w:p w14:paraId="1AD0ACDC" w14:textId="77777777" w:rsidR="004B3F04" w:rsidRDefault="004B3F04" w:rsidP="007E63CC">
      <w:pPr>
        <w:numPr>
          <w:ilvl w:val="0"/>
          <w:numId w:val="66"/>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200" w:name="C_4499-31120"/>
      <w:r>
        <w:t xml:space="preserve"> (CONF:4499-31120)</w:t>
      </w:r>
      <w:bookmarkEnd w:id="3200"/>
      <w:r>
        <w:t>.</w:t>
      </w:r>
    </w:p>
    <w:p w14:paraId="52843CC0" w14:textId="77777777" w:rsidR="004B3F04" w:rsidRDefault="004B3F04" w:rsidP="007E63CC">
      <w:pPr>
        <w:numPr>
          <w:ilvl w:val="0"/>
          <w:numId w:val="66"/>
        </w:numPr>
      </w:pPr>
      <w:r>
        <w:rPr>
          <w:rStyle w:val="keyword"/>
        </w:rPr>
        <w:t>MAY</w:t>
      </w:r>
      <w:r>
        <w:t xml:space="preserve"> contain zero or one [0..1] </w:t>
      </w:r>
      <w:r>
        <w:rPr>
          <w:rStyle w:val="XMLnameBold"/>
        </w:rPr>
        <w:t>@actionNegationInd</w:t>
      </w:r>
      <w:bookmarkStart w:id="3201" w:name="C_4499-31121"/>
      <w:r>
        <w:t xml:space="preserve"> (CONF:4499-31121)</w:t>
      </w:r>
      <w:bookmarkEnd w:id="3201"/>
      <w:r>
        <w:t>.</w:t>
      </w:r>
      <w:r>
        <w:br/>
        <w:t>Note: QDM Attribute: Negation Rationale</w:t>
      </w:r>
    </w:p>
    <w:p w14:paraId="361B80DF" w14:textId="77777777" w:rsidR="004B3F04" w:rsidRDefault="004B3F04" w:rsidP="007E63CC">
      <w:pPr>
        <w:numPr>
          <w:ilvl w:val="0"/>
          <w:numId w:val="66"/>
        </w:numPr>
      </w:pPr>
      <w:r>
        <w:rPr>
          <w:rStyle w:val="keyword"/>
        </w:rPr>
        <w:t>SHALL</w:t>
      </w:r>
      <w:r>
        <w:t xml:space="preserve"> contain exactly one [1..1] </w:t>
      </w:r>
      <w:r>
        <w:rPr>
          <w:rStyle w:val="XMLnameBold"/>
        </w:rPr>
        <w:t>templateId</w:t>
      </w:r>
      <w:bookmarkStart w:id="3202" w:name="C_4499-31122"/>
      <w:r>
        <w:t xml:space="preserve"> (CONF:4499-31122)</w:t>
      </w:r>
      <w:bookmarkEnd w:id="3202"/>
      <w:r>
        <w:t>.</w:t>
      </w:r>
    </w:p>
    <w:p w14:paraId="582BACCC" w14:textId="77777777" w:rsidR="004B3F04" w:rsidRDefault="004B3F04" w:rsidP="007E63CC">
      <w:pPr>
        <w:numPr>
          <w:ilvl w:val="1"/>
          <w:numId w:val="66"/>
        </w:numPr>
      </w:pPr>
      <w:r>
        <w:t xml:space="preserve">This templateId </w:t>
      </w:r>
      <w:r>
        <w:rPr>
          <w:rStyle w:val="keyword"/>
        </w:rPr>
        <w:t>SHALL</w:t>
      </w:r>
      <w:r>
        <w:t xml:space="preserve"> contain exactly one [1..1] </w:t>
      </w:r>
      <w:r>
        <w:rPr>
          <w:rStyle w:val="XMLnameBold"/>
        </w:rPr>
        <w:t>item</w:t>
      </w:r>
      <w:bookmarkStart w:id="3203" w:name="C_4499-31123"/>
      <w:r>
        <w:t xml:space="preserve"> (CONF:4499-31123)</w:t>
      </w:r>
      <w:bookmarkEnd w:id="3203"/>
      <w:r>
        <w:t xml:space="preserve"> such that it</w:t>
      </w:r>
    </w:p>
    <w:p w14:paraId="1E90FA62" w14:textId="77777777" w:rsidR="004B3F04" w:rsidRDefault="004B3F04" w:rsidP="007E63CC">
      <w:pPr>
        <w:numPr>
          <w:ilvl w:val="2"/>
          <w:numId w:val="66"/>
        </w:numPr>
      </w:pPr>
      <w:r>
        <w:rPr>
          <w:rStyle w:val="keyword"/>
        </w:rPr>
        <w:t>SHALL</w:t>
      </w:r>
      <w:r>
        <w:t xml:space="preserve"> contain exactly one [1..1] </w:t>
      </w:r>
      <w:r>
        <w:rPr>
          <w:rStyle w:val="XMLnameBold"/>
        </w:rPr>
        <w:t>@root</w:t>
      </w:r>
      <w:r>
        <w:t>=</w:t>
      </w:r>
      <w:r>
        <w:rPr>
          <w:rStyle w:val="XMLname"/>
        </w:rPr>
        <w:t>"2.16.840.1.113883.10.20.28.4.66"</w:t>
      </w:r>
      <w:bookmarkStart w:id="3204" w:name="C_4499-31124"/>
      <w:r>
        <w:t xml:space="preserve"> (CONF:4499-31124)</w:t>
      </w:r>
      <w:bookmarkEnd w:id="3204"/>
      <w:r>
        <w:t>.</w:t>
      </w:r>
    </w:p>
    <w:p w14:paraId="3AE24723" w14:textId="77777777" w:rsidR="004B3F04" w:rsidRDefault="004B3F04" w:rsidP="007E63CC">
      <w:pPr>
        <w:numPr>
          <w:ilvl w:val="2"/>
          <w:numId w:val="66"/>
        </w:numPr>
      </w:pPr>
      <w:r>
        <w:rPr>
          <w:rStyle w:val="keyword"/>
        </w:rPr>
        <w:t>SHALL</w:t>
      </w:r>
      <w:r>
        <w:t xml:space="preserve"> contain exactly one [1..1] </w:t>
      </w:r>
      <w:r>
        <w:rPr>
          <w:rStyle w:val="XMLnameBold"/>
        </w:rPr>
        <w:t>@extension</w:t>
      </w:r>
      <w:r>
        <w:t>=</w:t>
      </w:r>
      <w:r>
        <w:rPr>
          <w:rStyle w:val="XMLname"/>
        </w:rPr>
        <w:t>"2021-02-01"</w:t>
      </w:r>
      <w:bookmarkStart w:id="3205" w:name="C_4499-33422"/>
      <w:r>
        <w:t xml:space="preserve"> (CONF:4499-33422)</w:t>
      </w:r>
      <w:bookmarkEnd w:id="3205"/>
      <w:r>
        <w:t>.</w:t>
      </w:r>
    </w:p>
    <w:p w14:paraId="15CFD2C6" w14:textId="77777777" w:rsidR="004B3F04" w:rsidRDefault="004B3F04" w:rsidP="007E63CC">
      <w:pPr>
        <w:numPr>
          <w:ilvl w:val="0"/>
          <w:numId w:val="66"/>
        </w:numPr>
      </w:pPr>
      <w:r>
        <w:rPr>
          <w:rStyle w:val="keyword"/>
        </w:rPr>
        <w:t>SHALL</w:t>
      </w:r>
      <w:r>
        <w:t xml:space="preserve"> contain exactly one [1..1] </w:t>
      </w:r>
      <w:r>
        <w:rPr>
          <w:rStyle w:val="XMLnameBold"/>
        </w:rPr>
        <w:t>id</w:t>
      </w:r>
      <w:bookmarkStart w:id="3206" w:name="C_4499-31125"/>
      <w:r>
        <w:t xml:space="preserve"> (CONF:4499-31125)</w:t>
      </w:r>
      <w:bookmarkEnd w:id="3206"/>
      <w:r>
        <w:t>.</w:t>
      </w:r>
    </w:p>
    <w:p w14:paraId="60D5AD3A" w14:textId="77777777" w:rsidR="004B3F04" w:rsidRDefault="004B3F04" w:rsidP="007E63CC">
      <w:pPr>
        <w:numPr>
          <w:ilvl w:val="0"/>
          <w:numId w:val="66"/>
        </w:numPr>
      </w:pPr>
      <w:r>
        <w:rPr>
          <w:rStyle w:val="keyword"/>
        </w:rPr>
        <w:t>SHALL</w:t>
      </w:r>
      <w:r>
        <w:t xml:space="preserve"> contain exactly one [1..1] </w:t>
      </w:r>
      <w:r>
        <w:rPr>
          <w:rStyle w:val="XMLnameBold"/>
        </w:rPr>
        <w:t>code</w:t>
      </w:r>
      <w:bookmarkStart w:id="3207" w:name="C_4499-31126"/>
      <w:r>
        <w:t xml:space="preserve"> (CONF:4499-31126)</w:t>
      </w:r>
      <w:bookmarkEnd w:id="3207"/>
      <w:r>
        <w:t>.</w:t>
      </w:r>
      <w:r>
        <w:br/>
        <w:t>Note: QDM Attribute: Code</w:t>
      </w:r>
    </w:p>
    <w:p w14:paraId="006365DD" w14:textId="77777777" w:rsidR="004B3F04" w:rsidRDefault="004B3F04" w:rsidP="007E63CC">
      <w:pPr>
        <w:numPr>
          <w:ilvl w:val="1"/>
          <w:numId w:val="66"/>
        </w:numPr>
      </w:pPr>
      <w:r>
        <w:t xml:space="preserve">This code </w:t>
      </w:r>
      <w:r>
        <w:rPr>
          <w:rStyle w:val="keyword"/>
        </w:rPr>
        <w:t>SHOULD</w:t>
      </w:r>
      <w:r>
        <w:t xml:space="preserve"> contain zero or one [0..1] </w:t>
      </w:r>
      <w:r>
        <w:rPr>
          <w:rStyle w:val="XMLnameBold"/>
        </w:rPr>
        <w:t>@valueSet</w:t>
      </w:r>
      <w:bookmarkStart w:id="3208" w:name="C_4499-31127"/>
      <w:r>
        <w:t xml:space="preserve"> (CONF:4499-31127)</w:t>
      </w:r>
      <w:bookmarkEnd w:id="3208"/>
      <w:r>
        <w:t>.</w:t>
      </w:r>
    </w:p>
    <w:p w14:paraId="00476FF5" w14:textId="77777777" w:rsidR="004B3F04" w:rsidRDefault="004B3F04" w:rsidP="007E63CC">
      <w:pPr>
        <w:numPr>
          <w:ilvl w:val="0"/>
          <w:numId w:val="66"/>
        </w:numPr>
      </w:pPr>
      <w:r>
        <w:rPr>
          <w:rStyle w:val="keyword"/>
        </w:rPr>
        <w:t>SHALL</w:t>
      </w:r>
      <w:r>
        <w:t xml:space="preserve"> contain exactly one [1..1] </w:t>
      </w:r>
      <w:r>
        <w:rPr>
          <w:rStyle w:val="XMLnameBold"/>
        </w:rPr>
        <w:t>title</w:t>
      </w:r>
      <w:bookmarkStart w:id="3209" w:name="C_4499-31128"/>
      <w:r>
        <w:t xml:space="preserve"> (CONF:4499-31128)</w:t>
      </w:r>
      <w:bookmarkEnd w:id="3209"/>
      <w:r>
        <w:t>.</w:t>
      </w:r>
    </w:p>
    <w:p w14:paraId="4F9EC4F9" w14:textId="77777777" w:rsidR="004B3F04" w:rsidRDefault="004B3F04" w:rsidP="007E63CC">
      <w:pPr>
        <w:numPr>
          <w:ilvl w:val="0"/>
          <w:numId w:val="66"/>
        </w:numPr>
      </w:pPr>
      <w:r>
        <w:rPr>
          <w:rStyle w:val="keyword"/>
        </w:rPr>
        <w:t>SHALL</w:t>
      </w:r>
      <w:r>
        <w:t xml:space="preserve"> contain exactly one [1..1] </w:t>
      </w:r>
      <w:r>
        <w:rPr>
          <w:rStyle w:val="XMLnameBold"/>
        </w:rPr>
        <w:t>statusCode</w:t>
      </w:r>
      <w:bookmarkStart w:id="3210" w:name="C_4499-31129"/>
      <w:r>
        <w:t xml:space="preserve"> (CONF:4499-31129)</w:t>
      </w:r>
      <w:bookmarkEnd w:id="3210"/>
      <w:r>
        <w:t>.</w:t>
      </w:r>
    </w:p>
    <w:p w14:paraId="18F76ACD" w14:textId="77777777" w:rsidR="004B3F04" w:rsidRDefault="004B3F04" w:rsidP="007E63CC">
      <w:pPr>
        <w:numPr>
          <w:ilvl w:val="1"/>
          <w:numId w:val="66"/>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HL7ActCode urn:oid:2.16.840.1.113883.5.4</w:t>
      </w:r>
      <w:r>
        <w:t>)</w:t>
      </w:r>
      <w:bookmarkStart w:id="3211" w:name="C_4499-33147"/>
      <w:r>
        <w:t xml:space="preserve"> (CONF:4499-33147)</w:t>
      </w:r>
      <w:bookmarkEnd w:id="3211"/>
      <w:r>
        <w:t>.</w:t>
      </w:r>
    </w:p>
    <w:p w14:paraId="66C8ECF9" w14:textId="77777777" w:rsidR="004B3F04" w:rsidRDefault="004B3F04" w:rsidP="007E63CC">
      <w:pPr>
        <w:numPr>
          <w:ilvl w:val="0"/>
          <w:numId w:val="66"/>
        </w:numPr>
      </w:pPr>
      <w:r>
        <w:rPr>
          <w:rStyle w:val="keyword"/>
        </w:rPr>
        <w:lastRenderedPageBreak/>
        <w:t>MAY</w:t>
      </w:r>
      <w:r>
        <w:t xml:space="preserve"> contain zero or one [0..1] </w:t>
      </w:r>
      <w:r>
        <w:rPr>
          <w:rStyle w:val="XMLnameBold"/>
        </w:rPr>
        <w:t>priorityCode</w:t>
      </w:r>
      <w:bookmarkStart w:id="3212" w:name="C_4499-35463"/>
      <w:r>
        <w:t xml:space="preserve"> (CONF:4499-35463)</w:t>
      </w:r>
      <w:bookmarkEnd w:id="3212"/>
      <w:r>
        <w:t>.</w:t>
      </w:r>
      <w:r>
        <w:br/>
        <w:t>Note: QDM Attribute: Priority</w:t>
      </w:r>
    </w:p>
    <w:p w14:paraId="4537F6A1" w14:textId="77777777" w:rsidR="004B3F04" w:rsidRDefault="004B3F04" w:rsidP="007E63CC">
      <w:pPr>
        <w:numPr>
          <w:ilvl w:val="1"/>
          <w:numId w:val="66"/>
        </w:numPr>
      </w:pPr>
      <w:r>
        <w:t xml:space="preserve">The priorityCode, if present, </w:t>
      </w:r>
      <w:r>
        <w:rPr>
          <w:rStyle w:val="keyword"/>
        </w:rPr>
        <w:t>SHALL</w:t>
      </w:r>
      <w:r>
        <w:t xml:space="preserve"> contain exactly one [1..1] </w:t>
      </w:r>
      <w:r>
        <w:rPr>
          <w:rStyle w:val="XMLnameBold"/>
        </w:rPr>
        <w:t>item</w:t>
      </w:r>
      <w:bookmarkStart w:id="3213" w:name="C_4499-35464"/>
      <w:r>
        <w:t xml:space="preserve"> (CONF:4499-35464)</w:t>
      </w:r>
      <w:bookmarkEnd w:id="3213"/>
      <w:r>
        <w:t>.</w:t>
      </w:r>
    </w:p>
    <w:p w14:paraId="0EFD6717"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4" w:name="C_4499-35471"/>
      <w:r>
        <w:t xml:space="preserve"> (CONF:4499-35471)</w:t>
      </w:r>
      <w:bookmarkEnd w:id="3214"/>
      <w:r>
        <w:t>.</w:t>
      </w:r>
    </w:p>
    <w:p w14:paraId="2A68A6B6" w14:textId="77777777" w:rsidR="004B3F04" w:rsidRDefault="004B3F04" w:rsidP="007E63CC">
      <w:pPr>
        <w:numPr>
          <w:ilvl w:val="0"/>
          <w:numId w:val="66"/>
        </w:numPr>
      </w:pPr>
      <w:r>
        <w:rPr>
          <w:rStyle w:val="keyword"/>
        </w:rPr>
        <w:t>MAY</w:t>
      </w:r>
      <w:r>
        <w:t xml:space="preserve"> contain zero or one [0..1] </w:t>
      </w:r>
      <w:r>
        <w:rPr>
          <w:rStyle w:val="XMLnameBold"/>
        </w:rPr>
        <w:t>targetSiteCode</w:t>
      </w:r>
      <w:bookmarkStart w:id="3215" w:name="C_4499-33420"/>
      <w:r>
        <w:t xml:space="preserve"> (CONF:4499-33420)</w:t>
      </w:r>
      <w:bookmarkEnd w:id="3215"/>
      <w:r>
        <w:t>.</w:t>
      </w:r>
      <w:r>
        <w:br/>
        <w:t>Note: QDM Attribute: Anatomical Location Site</w:t>
      </w:r>
    </w:p>
    <w:p w14:paraId="0BD0674B" w14:textId="77777777" w:rsidR="004B3F04" w:rsidRDefault="004B3F04" w:rsidP="007E63CC">
      <w:pPr>
        <w:numPr>
          <w:ilvl w:val="1"/>
          <w:numId w:val="66"/>
        </w:numPr>
      </w:pPr>
      <w:r>
        <w:t xml:space="preserve">The targetSiteCode, if present, </w:t>
      </w:r>
      <w:r>
        <w:rPr>
          <w:rStyle w:val="keyword"/>
        </w:rPr>
        <w:t>SHALL</w:t>
      </w:r>
      <w:r>
        <w:t xml:space="preserve"> contain exactly one [1..1] </w:t>
      </w:r>
      <w:r>
        <w:rPr>
          <w:rStyle w:val="XMLnameBold"/>
        </w:rPr>
        <w:t>item</w:t>
      </w:r>
      <w:bookmarkStart w:id="3216" w:name="C_4499-33421"/>
      <w:r>
        <w:t xml:space="preserve"> (CONF:4499-33421)</w:t>
      </w:r>
      <w:bookmarkEnd w:id="3216"/>
      <w:r>
        <w:t>.</w:t>
      </w:r>
    </w:p>
    <w:p w14:paraId="55174D2F" w14:textId="77777777" w:rsidR="004B3F04" w:rsidRDefault="004B3F04" w:rsidP="007E63CC">
      <w:pPr>
        <w:numPr>
          <w:ilvl w:val="2"/>
          <w:numId w:val="66"/>
        </w:numPr>
      </w:pPr>
      <w:r>
        <w:t xml:space="preserve">This item </w:t>
      </w:r>
      <w:r>
        <w:rPr>
          <w:rStyle w:val="keyword"/>
        </w:rPr>
        <w:t>SHOULD</w:t>
      </w:r>
      <w:r>
        <w:t xml:space="preserve"> contain zero or one [0..1] </w:t>
      </w:r>
      <w:r>
        <w:rPr>
          <w:rStyle w:val="XMLnameBold"/>
        </w:rPr>
        <w:t>@valueSet</w:t>
      </w:r>
      <w:bookmarkStart w:id="3217" w:name="C_4499-33424"/>
      <w:r>
        <w:t xml:space="preserve"> (CONF:4499-33424)</w:t>
      </w:r>
      <w:bookmarkEnd w:id="3217"/>
      <w:r>
        <w:t>.</w:t>
      </w:r>
    </w:p>
    <w:p w14:paraId="79F8F2F7"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18" w:name="C_4499-33506"/>
      <w:r>
        <w:t xml:space="preserve"> (CONF:4499-33506)</w:t>
      </w:r>
      <w:bookmarkEnd w:id="3218"/>
      <w:r>
        <w:t xml:space="preserve"> such that it</w:t>
      </w:r>
    </w:p>
    <w:p w14:paraId="5E8DE756"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19" w:name="C_4499-33508"/>
      <w:r>
        <w:t xml:space="preserve"> (CONF:4499-33508)</w:t>
      </w:r>
      <w:bookmarkEnd w:id="3219"/>
      <w:r>
        <w:t>.</w:t>
      </w:r>
    </w:p>
    <w:p w14:paraId="04F0C6F5" w14:textId="77777777" w:rsidR="004B3F04" w:rsidRDefault="004B3F04" w:rsidP="007E63CC">
      <w:pPr>
        <w:numPr>
          <w:ilvl w:val="1"/>
          <w:numId w:val="66"/>
        </w:numPr>
      </w:pPr>
      <w:r>
        <w:rPr>
          <w:rStyle w:val="keyword"/>
        </w:rPr>
        <w:t>SHALL</w:t>
      </w:r>
      <w:r>
        <w:t xml:space="preserve"> contain exactly one [1..1] </w:t>
      </w:r>
      <w:r>
        <w:rPr>
          <w:rStyle w:val="XMLnameBold"/>
        </w:rPr>
        <w:t>time</w:t>
      </w:r>
      <w:bookmarkStart w:id="3220" w:name="C_4499-33507"/>
      <w:r>
        <w:t xml:space="preserve"> (CONF:4499-33507)</w:t>
      </w:r>
      <w:bookmarkEnd w:id="3220"/>
      <w:r>
        <w:t>.</w:t>
      </w:r>
    </w:p>
    <w:p w14:paraId="240D4A05" w14:textId="77777777" w:rsidR="004B3F04" w:rsidRDefault="004B3F04" w:rsidP="007E63CC">
      <w:pPr>
        <w:numPr>
          <w:ilvl w:val="2"/>
          <w:numId w:val="66"/>
        </w:numPr>
      </w:pPr>
      <w:r>
        <w:t xml:space="preserve">This time </w:t>
      </w:r>
      <w:r>
        <w:rPr>
          <w:rStyle w:val="keyword"/>
        </w:rPr>
        <w:t>SHALL</w:t>
      </w:r>
      <w:r>
        <w:t xml:space="preserve"> contain exactly one [1..1] </w:t>
      </w:r>
      <w:r>
        <w:rPr>
          <w:rStyle w:val="XMLnameBold"/>
        </w:rPr>
        <w:t>low</w:t>
      </w:r>
      <w:bookmarkStart w:id="3221" w:name="C_4499-33509"/>
      <w:r>
        <w:t xml:space="preserve"> (CONF:4499-33509)</w:t>
      </w:r>
      <w:bookmarkEnd w:id="3221"/>
      <w:r>
        <w:t>.</w:t>
      </w:r>
      <w:r>
        <w:br/>
        <w:t>Note: QDM Attribute: Author dateTime (The time the order is signed)</w:t>
      </w:r>
    </w:p>
    <w:p w14:paraId="2CDD7151" w14:textId="77777777" w:rsidR="004B3F04" w:rsidRDefault="004B3F04" w:rsidP="007E63CC">
      <w:pPr>
        <w:numPr>
          <w:ilvl w:val="1"/>
          <w:numId w:val="66"/>
        </w:numPr>
      </w:pPr>
      <w:r>
        <w:rPr>
          <w:rStyle w:val="keyword"/>
        </w:rPr>
        <w:t>SHALL</w:t>
      </w:r>
      <w:r>
        <w:t xml:space="preserve"> contain exactly one [1..1] </w:t>
      </w:r>
      <w:r>
        <w:rPr>
          <w:rStyle w:val="XMLnameBold"/>
        </w:rPr>
        <w:t>role</w:t>
      </w:r>
      <w:bookmarkStart w:id="3222" w:name="C_4499-33598"/>
      <w:r>
        <w:t xml:space="preserve"> (CONF:4499-33598)</w:t>
      </w:r>
      <w:bookmarkEnd w:id="3222"/>
      <w:r>
        <w:t>.</w:t>
      </w:r>
    </w:p>
    <w:p w14:paraId="4650FF8D" w14:textId="77777777" w:rsidR="004B3F04" w:rsidRDefault="004B3F04" w:rsidP="007E63CC">
      <w:pPr>
        <w:numPr>
          <w:ilvl w:val="2"/>
          <w:numId w:val="66"/>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23" w:name="C_4499-33599"/>
      <w:r>
        <w:t xml:space="preserve"> (CONF:4499-33599)</w:t>
      </w:r>
      <w:bookmarkEnd w:id="3223"/>
      <w:r>
        <w:t>.</w:t>
      </w:r>
    </w:p>
    <w:p w14:paraId="2C6896DF" w14:textId="77777777" w:rsidR="004B3F04" w:rsidRDefault="004B3F04" w:rsidP="007E63CC">
      <w:pPr>
        <w:numPr>
          <w:ilvl w:val="2"/>
          <w:numId w:val="66"/>
        </w:numPr>
      </w:pPr>
      <w:r>
        <w:t xml:space="preserve">This role </w:t>
      </w:r>
      <w:r>
        <w:rPr>
          <w:rStyle w:val="keyword"/>
        </w:rPr>
        <w:t>MAY</w:t>
      </w:r>
      <w:r>
        <w:t xml:space="preserve"> contain zero or one [0..1] </w:t>
      </w:r>
      <w:r>
        <w:rPr>
          <w:rStyle w:val="XMLnameBold"/>
        </w:rPr>
        <w:t>id</w:t>
      </w:r>
      <w:bookmarkStart w:id="3224" w:name="C_4499-33600"/>
      <w:r>
        <w:t xml:space="preserve"> (CONF:4499-33600)</w:t>
      </w:r>
      <w:bookmarkEnd w:id="3224"/>
      <w:r>
        <w:t>.</w:t>
      </w:r>
    </w:p>
    <w:p w14:paraId="4370A9E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5" w:name="C_4499-35465"/>
      <w:r>
        <w:t xml:space="preserve"> (CONF:4499-35465)</w:t>
      </w:r>
      <w:bookmarkEnd w:id="3225"/>
      <w:r>
        <w:t xml:space="preserve"> such that it</w:t>
      </w:r>
      <w:r>
        <w:br/>
        <w:t>Note: QDM Attribute: Requester</w:t>
      </w:r>
    </w:p>
    <w:p w14:paraId="5432C1EF"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6" w:name="C_4499-35472"/>
      <w:r>
        <w:t xml:space="preserve"> (CONF:4499-35472)</w:t>
      </w:r>
      <w:bookmarkEnd w:id="3226"/>
      <w:r>
        <w:t>.</w:t>
      </w:r>
    </w:p>
    <w:p w14:paraId="3A46BE73" w14:textId="77777777" w:rsidR="004B3F04" w:rsidRDefault="004B3F04" w:rsidP="007E63CC">
      <w:pPr>
        <w:numPr>
          <w:ilvl w:val="1"/>
          <w:numId w:val="66"/>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27" w:name="C_4499-36244"/>
      <w:r>
        <w:t xml:space="preserve"> (CONF:4499-36244)</w:t>
      </w:r>
      <w:bookmarkEnd w:id="3227"/>
      <w:r>
        <w:t>.</w:t>
      </w:r>
    </w:p>
    <w:p w14:paraId="47050656"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28" w:name="C_4499-35467"/>
      <w:r>
        <w:t xml:space="preserve"> (CONF:4499-35467)</w:t>
      </w:r>
      <w:bookmarkEnd w:id="3228"/>
      <w:r>
        <w:t xml:space="preserve"> such that it</w:t>
      </w:r>
      <w:r>
        <w:br/>
        <w:t>Note: QDM Attribute: Requester</w:t>
      </w:r>
    </w:p>
    <w:p w14:paraId="26D0F2CD"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29" w:name="C_4499-35473"/>
      <w:r>
        <w:t xml:space="preserve"> (CONF:4499-35473)</w:t>
      </w:r>
      <w:bookmarkEnd w:id="3229"/>
      <w:r>
        <w:t>.</w:t>
      </w:r>
    </w:p>
    <w:p w14:paraId="38FF68FB" w14:textId="77777777" w:rsidR="004B3F04" w:rsidRDefault="004B3F04" w:rsidP="007E63CC">
      <w:pPr>
        <w:numPr>
          <w:ilvl w:val="1"/>
          <w:numId w:val="66"/>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30" w:name="C_4499-36245"/>
      <w:r>
        <w:t xml:space="preserve"> (CONF:4499-36245)</w:t>
      </w:r>
      <w:bookmarkEnd w:id="3230"/>
      <w:r>
        <w:t>.</w:t>
      </w:r>
    </w:p>
    <w:p w14:paraId="396B3C1A"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1" w:name="C_4499-35906"/>
      <w:r>
        <w:t xml:space="preserve"> (CONF:4499-35906)</w:t>
      </w:r>
      <w:bookmarkEnd w:id="3231"/>
      <w:r>
        <w:t xml:space="preserve"> such that it</w:t>
      </w:r>
      <w:r>
        <w:br/>
        <w:t>Note: QDM Attribute: Requester</w:t>
      </w:r>
    </w:p>
    <w:p w14:paraId="61ED7FE5"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32" w:name="C_4499-35908"/>
      <w:r>
        <w:t xml:space="preserve"> (CONF:4499-35908)</w:t>
      </w:r>
      <w:bookmarkEnd w:id="3232"/>
      <w:r>
        <w:t>.</w:t>
      </w:r>
    </w:p>
    <w:p w14:paraId="6F5054D9" w14:textId="77777777" w:rsidR="004B3F04" w:rsidRDefault="004B3F04" w:rsidP="007E63CC">
      <w:pPr>
        <w:numPr>
          <w:ilvl w:val="1"/>
          <w:numId w:val="66"/>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33" w:name="C_4499-36246"/>
      <w:r>
        <w:t xml:space="preserve"> (CONF:4499-36246)</w:t>
      </w:r>
      <w:bookmarkEnd w:id="3233"/>
      <w:r>
        <w:t>.</w:t>
      </w:r>
    </w:p>
    <w:p w14:paraId="77D3EECE" w14:textId="77777777" w:rsidR="004B3F04" w:rsidRDefault="004B3F04" w:rsidP="007E63CC">
      <w:pPr>
        <w:numPr>
          <w:ilvl w:val="0"/>
          <w:numId w:val="66"/>
        </w:numPr>
      </w:pPr>
      <w:r>
        <w:rPr>
          <w:rStyle w:val="keyword"/>
        </w:rPr>
        <w:t>MAY</w:t>
      </w:r>
      <w:r>
        <w:t xml:space="preserve"> contain zero or one [0..1] </w:t>
      </w:r>
      <w:r>
        <w:rPr>
          <w:rStyle w:val="XMLnameBold"/>
        </w:rPr>
        <w:t>participation</w:t>
      </w:r>
      <w:bookmarkStart w:id="3234" w:name="C_4499-35475"/>
      <w:r>
        <w:t xml:space="preserve"> (CONF:4499-35475)</w:t>
      </w:r>
      <w:bookmarkEnd w:id="3234"/>
      <w:r>
        <w:t xml:space="preserve"> such that it</w:t>
      </w:r>
      <w:r>
        <w:br/>
        <w:t>Note: QDM Attribute: Requester</w:t>
      </w:r>
    </w:p>
    <w:p w14:paraId="187D5D48" w14:textId="77777777" w:rsidR="004B3F04" w:rsidRDefault="004B3F04" w:rsidP="007E63CC">
      <w:pPr>
        <w:numPr>
          <w:ilvl w:val="1"/>
          <w:numId w:val="66"/>
        </w:numPr>
      </w:pPr>
      <w:r>
        <w:rPr>
          <w:rStyle w:val="keyword"/>
        </w:rPr>
        <w:lastRenderedPageBreak/>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5" w:name="C_4499-35477"/>
      <w:r>
        <w:t xml:space="preserve"> (CONF:4499-35477)</w:t>
      </w:r>
      <w:bookmarkEnd w:id="3235"/>
      <w:r>
        <w:t>.</w:t>
      </w:r>
    </w:p>
    <w:p w14:paraId="1C706428" w14:textId="77777777" w:rsidR="004B3F04" w:rsidRDefault="004B3F04" w:rsidP="007E63CC">
      <w:pPr>
        <w:numPr>
          <w:ilvl w:val="1"/>
          <w:numId w:val="66"/>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36" w:name="C_4499-36247"/>
      <w:r>
        <w:t xml:space="preserve"> (CONF:4499-36247)</w:t>
      </w:r>
      <w:bookmarkEnd w:id="3236"/>
      <w:r>
        <w:t>.</w:t>
      </w:r>
    </w:p>
    <w:p w14:paraId="1EBF1392" w14:textId="77777777" w:rsidR="004B3F04" w:rsidRDefault="004B3F04" w:rsidP="007E63CC">
      <w:pPr>
        <w:numPr>
          <w:ilvl w:val="0"/>
          <w:numId w:val="66"/>
        </w:numPr>
      </w:pPr>
      <w:r>
        <w:rPr>
          <w:rStyle w:val="keyword"/>
        </w:rPr>
        <w:t>MAY</w:t>
      </w:r>
      <w:r>
        <w:t xml:space="preserve"> contain zero or more [0..*] </w:t>
      </w:r>
      <w:r>
        <w:rPr>
          <w:rStyle w:val="XMLnameBold"/>
        </w:rPr>
        <w:t>participation</w:t>
      </w:r>
      <w:bookmarkStart w:id="3237" w:name="C_4499-36248"/>
      <w:r>
        <w:t xml:space="preserve"> (CONF:4499-36248)</w:t>
      </w:r>
      <w:bookmarkEnd w:id="3237"/>
      <w:r>
        <w:t xml:space="preserve"> such that it</w:t>
      </w:r>
      <w:r>
        <w:br/>
        <w:t>Note: QDM Attribute: Requester</w:t>
      </w:r>
    </w:p>
    <w:p w14:paraId="235E94FE"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38" w:name="C_4499-36250"/>
      <w:r>
        <w:t xml:space="preserve"> (CONF:4499-36250)</w:t>
      </w:r>
      <w:bookmarkEnd w:id="3238"/>
      <w:r>
        <w:t>.</w:t>
      </w:r>
    </w:p>
    <w:p w14:paraId="7E869CA7" w14:textId="77777777" w:rsidR="004B3F04" w:rsidRDefault="004B3F04" w:rsidP="007E63CC">
      <w:pPr>
        <w:numPr>
          <w:ilvl w:val="1"/>
          <w:numId w:val="66"/>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239" w:name="C_4499-36249"/>
      <w:r>
        <w:t xml:space="preserve"> (CONF:4499-36249)</w:t>
      </w:r>
      <w:bookmarkEnd w:id="3239"/>
      <w:r>
        <w:t>.</w:t>
      </w:r>
    </w:p>
    <w:p w14:paraId="0D349E58"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0" w:name="C_4499-35764"/>
      <w:r>
        <w:t xml:space="preserve"> (CONF:4499-35764)</w:t>
      </w:r>
      <w:bookmarkEnd w:id="3240"/>
      <w:r>
        <w:t xml:space="preserve"> such that it</w:t>
      </w:r>
      <w:r>
        <w:br/>
        <w:t>Note: QDM Attribute: Rank</w:t>
      </w:r>
    </w:p>
    <w:p w14:paraId="36AB4A32"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"REFR"</w:t>
      </w:r>
      <w:bookmarkStart w:id="3241" w:name="C_4499-35766"/>
      <w:r>
        <w:t xml:space="preserve"> (CONF:4499-35766)</w:t>
      </w:r>
      <w:bookmarkEnd w:id="3241"/>
      <w:r>
        <w:t>.</w:t>
      </w:r>
    </w:p>
    <w:p w14:paraId="644A2ACA" w14:textId="77777777" w:rsidR="004B3F04" w:rsidRDefault="004B3F04" w:rsidP="007E63CC">
      <w:pPr>
        <w:numPr>
          <w:ilvl w:val="1"/>
          <w:numId w:val="66"/>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242" w:name="C_4499-35765"/>
      <w:r>
        <w:t xml:space="preserve"> (CONF:4499-35765)</w:t>
      </w:r>
      <w:bookmarkEnd w:id="3242"/>
      <w:r>
        <w:t>.</w:t>
      </w:r>
    </w:p>
    <w:p w14:paraId="0C58844B" w14:textId="77777777" w:rsidR="004B3F04" w:rsidRDefault="004B3F04" w:rsidP="007E63CC">
      <w:pPr>
        <w:numPr>
          <w:ilvl w:val="0"/>
          <w:numId w:val="66"/>
        </w:numPr>
      </w:pPr>
      <w:r>
        <w:rPr>
          <w:rStyle w:val="keyword"/>
        </w:rPr>
        <w:t>MAY</w:t>
      </w:r>
      <w:r>
        <w:t xml:space="preserve"> contain zero or one [0..1] </w:t>
      </w:r>
      <w:r>
        <w:rPr>
          <w:rStyle w:val="XMLnameBold"/>
        </w:rPr>
        <w:t>outboundRelationship</w:t>
      </w:r>
      <w:bookmarkStart w:id="3243" w:name="C_4499-31143"/>
      <w:r>
        <w:t xml:space="preserve"> (CONF:4499-31143)</w:t>
      </w:r>
      <w:bookmarkEnd w:id="3243"/>
      <w:r>
        <w:t xml:space="preserve"> such that it</w:t>
      </w:r>
      <w:r>
        <w:br/>
        <w:t>Note: QDM Attribute: Reason</w:t>
      </w:r>
    </w:p>
    <w:p w14:paraId="3AD7DCDB" w14:textId="77777777" w:rsidR="004B3F04" w:rsidRDefault="004B3F04" w:rsidP="007E63CC">
      <w:pPr>
        <w:numPr>
          <w:ilvl w:val="1"/>
          <w:numId w:val="66"/>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244" w:name="C_4499-33148"/>
      <w:r>
        <w:t xml:space="preserve"> (CONF:4499-33148)</w:t>
      </w:r>
      <w:bookmarkEnd w:id="3244"/>
      <w:r>
        <w:t>.</w:t>
      </w:r>
    </w:p>
    <w:p w14:paraId="06408C76" w14:textId="77777777" w:rsidR="004B3F04" w:rsidRDefault="004B3F04" w:rsidP="007E63CC">
      <w:pPr>
        <w:numPr>
          <w:ilvl w:val="1"/>
          <w:numId w:val="66"/>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245" w:name="C_4499-31144"/>
      <w:r>
        <w:t xml:space="preserve"> (CONF:4499-31144)</w:t>
      </w:r>
      <w:bookmarkEnd w:id="3245"/>
      <w:r>
        <w:t>.</w:t>
      </w:r>
      <w:r>
        <w:br/>
        <w:t>Note: QDM Attribute: Reason</w:t>
      </w:r>
    </w:p>
    <w:p w14:paraId="7559489B" w14:textId="77777777" w:rsidR="004B3F04" w:rsidRDefault="004B3F04" w:rsidP="004B3F04">
      <w:pPr>
        <w:pStyle w:val="Caption"/>
        <w:ind w:left="130" w:right="115"/>
      </w:pPr>
      <w:bookmarkStart w:id="3246" w:name="_Toc64842060"/>
      <w:bookmarkStart w:id="3247" w:name="_Toc65482976"/>
      <w:r>
        <w:t xml:space="preserve">Figure </w:t>
      </w:r>
      <w:r>
        <w:fldChar w:fldCharType="begin"/>
      </w:r>
      <w:r>
        <w:instrText>SEQ Figure \* ARABIC</w:instrText>
      </w:r>
      <w:r>
        <w:fldChar w:fldCharType="separate"/>
      </w:r>
      <w:r>
        <w:t>62</w:t>
      </w:r>
      <w:r>
        <w:fldChar w:fldCharType="end"/>
      </w:r>
      <w:r>
        <w:t>: Procedure, Order (V5) Example</w:t>
      </w:r>
      <w:bookmarkEnd w:id="3246"/>
      <w:bookmarkEnd w:id="3247"/>
    </w:p>
    <w:p w14:paraId="7D4355EB" w14:textId="77777777" w:rsidR="004B3F04" w:rsidRDefault="004B3F04" w:rsidP="004B3F04">
      <w:pPr>
        <w:pStyle w:val="Example"/>
        <w:ind w:left="130" w:right="115"/>
      </w:pPr>
      <w:r>
        <w:t>&lt;procedureCriteria classCode="PROC" moodCode="RQO"&gt;</w:t>
      </w:r>
    </w:p>
    <w:p w14:paraId="1B442311" w14:textId="77777777" w:rsidR="004B3F04" w:rsidRDefault="004B3F04" w:rsidP="004B3F04">
      <w:pPr>
        <w:pStyle w:val="Example"/>
        <w:ind w:left="130" w:right="115"/>
      </w:pPr>
      <w:r>
        <w:t xml:space="preserve">    &lt;templateId&gt;</w:t>
      </w:r>
    </w:p>
    <w:p w14:paraId="2001FF0C" w14:textId="77777777" w:rsidR="004B3F04" w:rsidRDefault="004B3F04" w:rsidP="004B3F04">
      <w:pPr>
        <w:pStyle w:val="Example"/>
        <w:ind w:left="130" w:right="115"/>
      </w:pPr>
      <w:r>
        <w:t xml:space="preserve">        &lt;item root="2.16.840.1.113883.10.20.28.4.66" extension="2021-02-01"/&gt;</w:t>
      </w:r>
    </w:p>
    <w:p w14:paraId="07A227DC" w14:textId="77777777" w:rsidR="004B3F04" w:rsidRDefault="004B3F04" w:rsidP="004B3F04">
      <w:pPr>
        <w:pStyle w:val="Example"/>
        <w:ind w:left="130" w:right="115"/>
      </w:pPr>
      <w:r>
        <w:t xml:space="preserve">    &lt;/templateId&gt;</w:t>
      </w:r>
    </w:p>
    <w:p w14:paraId="72DFD4BF" w14:textId="77777777" w:rsidR="004B3F04" w:rsidRDefault="004B3F04" w:rsidP="004B3F04">
      <w:pPr>
        <w:pStyle w:val="Example"/>
        <w:ind w:left="130" w:right="115"/>
      </w:pPr>
      <w:r>
        <w:t xml:space="preserve">    &lt;id root="7d559e0a-4e01-4f52-b87b-a3342705e2f2"/&gt;</w:t>
      </w:r>
    </w:p>
    <w:p w14:paraId="0FF19B93" w14:textId="77777777" w:rsidR="004B3F04" w:rsidRDefault="004B3F04" w:rsidP="004B3F04">
      <w:pPr>
        <w:pStyle w:val="Example"/>
        <w:ind w:left="130" w:right="115"/>
      </w:pPr>
      <w:r>
        <w:t xml:space="preserve">    &lt;code valueSet="{$QDMElementValueSetOID}"/&gt;</w:t>
      </w:r>
    </w:p>
    <w:p w14:paraId="42EA175E" w14:textId="77777777" w:rsidR="004B3F04" w:rsidRDefault="004B3F04" w:rsidP="004B3F04">
      <w:pPr>
        <w:pStyle w:val="Example"/>
        <w:ind w:left="130" w:right="115"/>
      </w:pPr>
      <w:r>
        <w:t xml:space="preserve">    &lt;title value="Procedure, Order"/&gt;</w:t>
      </w:r>
    </w:p>
    <w:p w14:paraId="298F3722" w14:textId="77777777" w:rsidR="004B3F04" w:rsidRDefault="004B3F04" w:rsidP="004B3F04">
      <w:pPr>
        <w:pStyle w:val="Example"/>
        <w:ind w:left="130" w:right="115"/>
      </w:pPr>
      <w:r>
        <w:t xml:space="preserve">    &lt;statusCode code="active"/&gt;</w:t>
      </w:r>
    </w:p>
    <w:p w14:paraId="7642DFDA" w14:textId="77777777" w:rsidR="004B3F04" w:rsidRDefault="004B3F04" w:rsidP="004B3F04">
      <w:pPr>
        <w:pStyle w:val="Example"/>
        <w:ind w:left="130" w:right="115"/>
      </w:pPr>
      <w:r>
        <w:t xml:space="preserve">&lt;/procedureCriteria&gt;   </w:t>
      </w:r>
    </w:p>
    <w:p w14:paraId="7E92997D" w14:textId="77777777" w:rsidR="004B3F04" w:rsidRDefault="004B3F04" w:rsidP="004B3F04">
      <w:pPr>
        <w:pStyle w:val="BodyText"/>
      </w:pPr>
    </w:p>
    <w:p w14:paraId="591754CF" w14:textId="6BB37BBC" w:rsidR="004B3F04" w:rsidRDefault="004B3F04" w:rsidP="004B3F04">
      <w:pPr>
        <w:pStyle w:val="Heading2nospace"/>
      </w:pPr>
      <w:bookmarkStart w:id="3248" w:name="E_Procedure_Performed_V5_"/>
      <w:bookmarkStart w:id="3249" w:name="_Toc64841927"/>
      <w:bookmarkStart w:id="3250" w:name="_Toc65482843"/>
      <w:r>
        <w:lastRenderedPageBreak/>
        <w:t>Procedure, Performed (V5)</w:t>
      </w:r>
      <w:bookmarkEnd w:id="3248"/>
      <w:bookmarkEnd w:id="3249"/>
      <w:r w:rsidR="006F762B">
        <w:t xml:space="preserve"> - DRAFT</w:t>
      </w:r>
      <w:bookmarkEnd w:id="3250"/>
    </w:p>
    <w:p w14:paraId="6F1D618A" w14:textId="77777777" w:rsidR="004B3F04" w:rsidRDefault="004B3F04" w:rsidP="004B3F04">
      <w:pPr>
        <w:pStyle w:val="BracketData"/>
      </w:pPr>
      <w:r>
        <w:t>[ProcedureCriteria: identifier urn:hl7ii:2.16.840.1.113883.10.20.28.4.67:2021-02-01 (open)]</w:t>
      </w:r>
    </w:p>
    <w:p w14:paraId="5533CAE4" w14:textId="77777777" w:rsidR="004B3F04" w:rsidRDefault="004B3F04" w:rsidP="004B3F04">
      <w:pPr>
        <w:pStyle w:val="Caption"/>
      </w:pPr>
      <w:bookmarkStart w:id="3251" w:name="_Toc64842208"/>
      <w:bookmarkStart w:id="3252" w:name="_Toc65483292"/>
      <w:r>
        <w:t xml:space="preserve">Table </w:t>
      </w:r>
      <w:r>
        <w:fldChar w:fldCharType="begin"/>
      </w:r>
      <w:r>
        <w:instrText>SEQ Table \* ARABIC</w:instrText>
      </w:r>
      <w:r>
        <w:fldChar w:fldCharType="separate"/>
      </w:r>
      <w:r>
        <w:t>131</w:t>
      </w:r>
      <w:r>
        <w:fldChar w:fldCharType="end"/>
      </w:r>
      <w:r>
        <w:t>: Procedure, Performed (V5) Contexts</w:t>
      </w:r>
      <w:bookmarkEnd w:id="3251"/>
      <w:bookmarkEnd w:id="32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8673043" w14:textId="77777777" w:rsidTr="000659BE">
        <w:trPr>
          <w:cantSplit/>
          <w:tblHeader/>
          <w:jc w:val="center"/>
        </w:trPr>
        <w:tc>
          <w:tcPr>
            <w:tcW w:w="360" w:type="dxa"/>
            <w:shd w:val="clear" w:color="auto" w:fill="E6E6E6"/>
          </w:tcPr>
          <w:p w14:paraId="3EFB6C10" w14:textId="77777777" w:rsidR="004B3F04" w:rsidRDefault="004B3F04" w:rsidP="000659BE">
            <w:pPr>
              <w:pStyle w:val="TableHead"/>
            </w:pPr>
            <w:r>
              <w:t>Contained By:</w:t>
            </w:r>
          </w:p>
        </w:tc>
        <w:tc>
          <w:tcPr>
            <w:tcW w:w="360" w:type="dxa"/>
            <w:shd w:val="clear" w:color="auto" w:fill="E6E6E6"/>
          </w:tcPr>
          <w:p w14:paraId="4E6D767B" w14:textId="77777777" w:rsidR="004B3F04" w:rsidRDefault="004B3F04" w:rsidP="000659BE">
            <w:pPr>
              <w:pStyle w:val="TableHead"/>
            </w:pPr>
            <w:r>
              <w:t>Contains:</w:t>
            </w:r>
          </w:p>
        </w:tc>
      </w:tr>
      <w:tr w:rsidR="004B3F04" w14:paraId="5959A84D" w14:textId="77777777" w:rsidTr="000659BE">
        <w:trPr>
          <w:jc w:val="center"/>
        </w:trPr>
        <w:tc>
          <w:tcPr>
            <w:tcW w:w="360" w:type="dxa"/>
          </w:tcPr>
          <w:p w14:paraId="09B3638B"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1FE7FDF"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5B7C6693" w14:textId="77777777" w:rsidR="004B3F04" w:rsidRDefault="006C736C" w:rsidP="000659BE">
            <w:pPr>
              <w:pStyle w:val="TableText"/>
            </w:pPr>
            <w:hyperlink w:anchor="E_Component_1">
              <w:r w:rsidR="004B3F04">
                <w:rPr>
                  <w:rStyle w:val="HyperlinkText9pt"/>
                </w:rPr>
                <w:t>Component</w:t>
              </w:r>
            </w:hyperlink>
            <w:r w:rsidR="004B3F04">
              <w:t xml:space="preserve"> (optional)</w:t>
            </w:r>
          </w:p>
          <w:p w14:paraId="4E780A11" w14:textId="77777777" w:rsidR="004B3F04" w:rsidRDefault="006C736C" w:rsidP="000659BE">
            <w:pPr>
              <w:pStyle w:val="TableText"/>
            </w:pPr>
            <w:hyperlink w:anchor="E_Incision_Datetime_V1">
              <w:r w:rsidR="004B3F04">
                <w:rPr>
                  <w:rStyle w:val="HyperlinkText9pt"/>
                </w:rPr>
                <w:t>Incision Datetime</w:t>
              </w:r>
            </w:hyperlink>
            <w:r w:rsidR="004B3F04">
              <w:t xml:space="preserve"> (optional)</w:t>
            </w:r>
          </w:p>
          <w:p w14:paraId="6E2700E5" w14:textId="77777777" w:rsidR="004B3F04" w:rsidRDefault="006C736C" w:rsidP="000659BE">
            <w:pPr>
              <w:pStyle w:val="TableText"/>
            </w:pPr>
            <w:hyperlink w:anchor="E_Related_To_V1">
              <w:r w:rsidR="004B3F04">
                <w:rPr>
                  <w:rStyle w:val="HyperlinkText9pt"/>
                </w:rPr>
                <w:t>Related To</w:t>
              </w:r>
            </w:hyperlink>
            <w:r w:rsidR="004B3F04">
              <w:t xml:space="preserve"> (optional)</w:t>
            </w:r>
          </w:p>
          <w:p w14:paraId="695A3F69" w14:textId="77777777" w:rsidR="004B3F04" w:rsidRDefault="006C736C" w:rsidP="000659BE">
            <w:pPr>
              <w:pStyle w:val="TableText"/>
            </w:pPr>
            <w:hyperlink w:anchor="E_Result_2">
              <w:r w:rsidR="004B3F04">
                <w:rPr>
                  <w:rStyle w:val="HyperlinkText9pt"/>
                </w:rPr>
                <w:t>Result (V2)</w:t>
              </w:r>
            </w:hyperlink>
            <w:r w:rsidR="004B3F04">
              <w:t xml:space="preserve"> (optional)</w:t>
            </w:r>
          </w:p>
          <w:p w14:paraId="463F807A" w14:textId="77777777" w:rsidR="004B3F04" w:rsidRDefault="006C736C" w:rsidP="000659BE">
            <w:pPr>
              <w:pStyle w:val="TableText"/>
            </w:pPr>
            <w:hyperlink w:anchor="E_Status_V2">
              <w:r w:rsidR="004B3F04">
                <w:rPr>
                  <w:rStyle w:val="HyperlinkText9pt"/>
                </w:rPr>
                <w:t>Status (V2)</w:t>
              </w:r>
            </w:hyperlink>
            <w:r w:rsidR="004B3F04">
              <w:t xml:space="preserve"> (optional)</w:t>
            </w:r>
          </w:p>
          <w:p w14:paraId="0D30A04A" w14:textId="77777777" w:rsidR="004B3F04" w:rsidRDefault="006C736C" w:rsidP="000659BE">
            <w:pPr>
              <w:pStyle w:val="TableText"/>
            </w:pPr>
            <w:hyperlink w:anchor="E_Rank">
              <w:r w:rsidR="004B3F04">
                <w:rPr>
                  <w:rStyle w:val="HyperlinkText9pt"/>
                </w:rPr>
                <w:t>Rank</w:t>
              </w:r>
            </w:hyperlink>
            <w:r w:rsidR="004B3F04">
              <w:t xml:space="preserve"> (optional)</w:t>
            </w:r>
          </w:p>
          <w:p w14:paraId="1D81F3CD"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1D72CCCD"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58279955"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23228F3"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5F9A6A64" w14:textId="77777777" w:rsidR="004B3F04" w:rsidRDefault="004B3F04" w:rsidP="004B3F04">
      <w:pPr>
        <w:pStyle w:val="BodyText"/>
      </w:pPr>
    </w:p>
    <w:p w14:paraId="41F055B2" w14:textId="77777777" w:rsidR="004B3F04" w:rsidRDefault="004B3F04" w:rsidP="004B3F04">
      <w:r>
        <w:t>This template represents the QDM data type: Procedure, Performed.</w:t>
      </w:r>
      <w:r>
        <w:br/>
        <w:t>A procedure may be a surgery or other type of physical manipulation of a person's body in whole or in part for purposes of making observations and diagnoses or providing treatment.</w:t>
      </w:r>
      <w:r>
        <w:br/>
        <w:t>This template represents a procedure that has been performed.</w:t>
      </w:r>
    </w:p>
    <w:p w14:paraId="3C145F90" w14:textId="77777777" w:rsidR="004B3F04" w:rsidRDefault="004B3F04" w:rsidP="004B3F04">
      <w:r>
        <w:t>Timing: Relevant dateTime references the time the procedure is performed when the procedure occurs at a single point in time. Relevant Period references a start and stop time for a procedure that occurs over a time interval: StartTime = the time the procedure begins; StopTime = the time the procedure is completed. Author dateTime references the time the procedure was recorded and applies only when the record has no reference to the time the procedure was performed and only the recorded time is available.</w:t>
      </w:r>
    </w:p>
    <w:p w14:paraId="74A2DF3E" w14:textId="77777777" w:rsidR="004B3F04" w:rsidRDefault="004B3F04" w:rsidP="004B3F04">
      <w:pPr>
        <w:pStyle w:val="Caption"/>
      </w:pPr>
      <w:bookmarkStart w:id="3253" w:name="_Toc64842209"/>
      <w:bookmarkStart w:id="3254" w:name="_Toc65483293"/>
      <w:r>
        <w:lastRenderedPageBreak/>
        <w:t xml:space="preserve">Table </w:t>
      </w:r>
      <w:r>
        <w:fldChar w:fldCharType="begin"/>
      </w:r>
      <w:r>
        <w:instrText>SEQ Table \* ARABIC</w:instrText>
      </w:r>
      <w:r>
        <w:fldChar w:fldCharType="separate"/>
      </w:r>
      <w:r>
        <w:t>132</w:t>
      </w:r>
      <w:r>
        <w:fldChar w:fldCharType="end"/>
      </w:r>
      <w:r>
        <w:t>: Procedure, Performed (V5) Constraints Overview</w:t>
      </w:r>
      <w:bookmarkEnd w:id="3253"/>
      <w:bookmarkEnd w:id="32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FDBDB30" w14:textId="77777777" w:rsidTr="000659BE">
        <w:trPr>
          <w:cantSplit/>
          <w:tblHeader/>
          <w:jc w:val="center"/>
        </w:trPr>
        <w:tc>
          <w:tcPr>
            <w:tcW w:w="0" w:type="dxa"/>
            <w:shd w:val="clear" w:color="auto" w:fill="E6E6E6"/>
            <w:noWrap/>
          </w:tcPr>
          <w:p w14:paraId="275B35C0" w14:textId="77777777" w:rsidR="004B3F04" w:rsidRDefault="004B3F04" w:rsidP="000659BE">
            <w:pPr>
              <w:pStyle w:val="TableHead"/>
            </w:pPr>
            <w:r>
              <w:t>XPath</w:t>
            </w:r>
          </w:p>
        </w:tc>
        <w:tc>
          <w:tcPr>
            <w:tcW w:w="720" w:type="dxa"/>
            <w:shd w:val="clear" w:color="auto" w:fill="E6E6E6"/>
            <w:noWrap/>
          </w:tcPr>
          <w:p w14:paraId="7129D3B3" w14:textId="77777777" w:rsidR="004B3F04" w:rsidRDefault="004B3F04" w:rsidP="000659BE">
            <w:pPr>
              <w:pStyle w:val="TableHead"/>
            </w:pPr>
            <w:r>
              <w:t>Card.</w:t>
            </w:r>
          </w:p>
        </w:tc>
        <w:tc>
          <w:tcPr>
            <w:tcW w:w="1152" w:type="dxa"/>
            <w:shd w:val="clear" w:color="auto" w:fill="E6E6E6"/>
            <w:noWrap/>
          </w:tcPr>
          <w:p w14:paraId="6CAB68C5" w14:textId="77777777" w:rsidR="004B3F04" w:rsidRDefault="004B3F04" w:rsidP="000659BE">
            <w:pPr>
              <w:pStyle w:val="TableHead"/>
            </w:pPr>
            <w:r>
              <w:t>Verb</w:t>
            </w:r>
          </w:p>
        </w:tc>
        <w:tc>
          <w:tcPr>
            <w:tcW w:w="864" w:type="dxa"/>
            <w:shd w:val="clear" w:color="auto" w:fill="E6E6E6"/>
            <w:noWrap/>
          </w:tcPr>
          <w:p w14:paraId="06DF3964" w14:textId="77777777" w:rsidR="004B3F04" w:rsidRDefault="004B3F04" w:rsidP="000659BE">
            <w:pPr>
              <w:pStyle w:val="TableHead"/>
            </w:pPr>
            <w:r>
              <w:t>Data Type</w:t>
            </w:r>
          </w:p>
        </w:tc>
        <w:tc>
          <w:tcPr>
            <w:tcW w:w="864" w:type="dxa"/>
            <w:shd w:val="clear" w:color="auto" w:fill="E6E6E6"/>
            <w:noWrap/>
          </w:tcPr>
          <w:p w14:paraId="3CA9737E" w14:textId="77777777" w:rsidR="004B3F04" w:rsidRDefault="004B3F04" w:rsidP="000659BE">
            <w:pPr>
              <w:pStyle w:val="TableHead"/>
            </w:pPr>
            <w:r>
              <w:t>CONF#</w:t>
            </w:r>
          </w:p>
        </w:tc>
        <w:tc>
          <w:tcPr>
            <w:tcW w:w="864" w:type="dxa"/>
            <w:shd w:val="clear" w:color="auto" w:fill="E6E6E6"/>
            <w:noWrap/>
          </w:tcPr>
          <w:p w14:paraId="4BC06B29" w14:textId="77777777" w:rsidR="004B3F04" w:rsidRDefault="004B3F04" w:rsidP="000659BE">
            <w:pPr>
              <w:pStyle w:val="TableHead"/>
            </w:pPr>
            <w:r>
              <w:t>Value</w:t>
            </w:r>
          </w:p>
        </w:tc>
      </w:tr>
      <w:tr w:rsidR="004B3F04" w14:paraId="32136134" w14:textId="77777777" w:rsidTr="000659BE">
        <w:trPr>
          <w:jc w:val="center"/>
        </w:trPr>
        <w:tc>
          <w:tcPr>
            <w:tcW w:w="10160" w:type="dxa"/>
            <w:gridSpan w:val="6"/>
          </w:tcPr>
          <w:p w14:paraId="20748B5E" w14:textId="77777777" w:rsidR="004B3F04" w:rsidRDefault="004B3F04" w:rsidP="000659BE">
            <w:pPr>
              <w:pStyle w:val="TableText"/>
            </w:pPr>
            <w:r>
              <w:t>ProcedureCriteria (identifier: urn:hl7ii:2.16.840.1.113883.10.20.28.4.67:2021-02-01)</w:t>
            </w:r>
          </w:p>
        </w:tc>
      </w:tr>
      <w:tr w:rsidR="004B3F04" w14:paraId="734A7B32" w14:textId="77777777" w:rsidTr="000659BE">
        <w:trPr>
          <w:jc w:val="center"/>
        </w:trPr>
        <w:tc>
          <w:tcPr>
            <w:tcW w:w="3345" w:type="dxa"/>
          </w:tcPr>
          <w:p w14:paraId="2C84C961" w14:textId="77777777" w:rsidR="004B3F04" w:rsidRDefault="004B3F04" w:rsidP="000659BE">
            <w:pPr>
              <w:pStyle w:val="TableText"/>
            </w:pPr>
            <w:r>
              <w:tab/>
              <w:t>@classCode</w:t>
            </w:r>
          </w:p>
        </w:tc>
        <w:tc>
          <w:tcPr>
            <w:tcW w:w="720" w:type="dxa"/>
          </w:tcPr>
          <w:p w14:paraId="7D2E5EA2" w14:textId="77777777" w:rsidR="004B3F04" w:rsidRDefault="004B3F04" w:rsidP="000659BE">
            <w:pPr>
              <w:pStyle w:val="TableText"/>
            </w:pPr>
            <w:r>
              <w:t>1..1</w:t>
            </w:r>
          </w:p>
        </w:tc>
        <w:tc>
          <w:tcPr>
            <w:tcW w:w="1152" w:type="dxa"/>
          </w:tcPr>
          <w:p w14:paraId="76F1693B" w14:textId="77777777" w:rsidR="004B3F04" w:rsidRDefault="004B3F04" w:rsidP="000659BE">
            <w:pPr>
              <w:pStyle w:val="TableText"/>
            </w:pPr>
            <w:r>
              <w:t>SHALL</w:t>
            </w:r>
          </w:p>
        </w:tc>
        <w:tc>
          <w:tcPr>
            <w:tcW w:w="864" w:type="dxa"/>
          </w:tcPr>
          <w:p w14:paraId="265EEA5B" w14:textId="77777777" w:rsidR="004B3F04" w:rsidRDefault="004B3F04" w:rsidP="000659BE">
            <w:pPr>
              <w:pStyle w:val="TableText"/>
            </w:pPr>
          </w:p>
        </w:tc>
        <w:tc>
          <w:tcPr>
            <w:tcW w:w="1104" w:type="dxa"/>
          </w:tcPr>
          <w:p w14:paraId="22516A85" w14:textId="77777777" w:rsidR="004B3F04" w:rsidRDefault="006C736C" w:rsidP="000659BE">
            <w:pPr>
              <w:pStyle w:val="TableText"/>
            </w:pPr>
            <w:hyperlink w:anchor="C_4499-33149">
              <w:r w:rsidR="004B3F04">
                <w:rPr>
                  <w:rStyle w:val="HyperlinkText9pt"/>
                </w:rPr>
                <w:t>4499-33149</w:t>
              </w:r>
            </w:hyperlink>
          </w:p>
        </w:tc>
        <w:tc>
          <w:tcPr>
            <w:tcW w:w="2975" w:type="dxa"/>
          </w:tcPr>
          <w:p w14:paraId="28703268" w14:textId="77777777" w:rsidR="004B3F04" w:rsidRDefault="004B3F04" w:rsidP="000659BE">
            <w:pPr>
              <w:pStyle w:val="TableText"/>
            </w:pPr>
            <w:r>
              <w:t>PROC</w:t>
            </w:r>
          </w:p>
        </w:tc>
      </w:tr>
      <w:tr w:rsidR="004B3F04" w14:paraId="101A99AC" w14:textId="77777777" w:rsidTr="000659BE">
        <w:trPr>
          <w:jc w:val="center"/>
        </w:trPr>
        <w:tc>
          <w:tcPr>
            <w:tcW w:w="3345" w:type="dxa"/>
          </w:tcPr>
          <w:p w14:paraId="0B652EF2" w14:textId="77777777" w:rsidR="004B3F04" w:rsidRDefault="004B3F04" w:rsidP="000659BE">
            <w:pPr>
              <w:pStyle w:val="TableText"/>
            </w:pPr>
            <w:r>
              <w:tab/>
              <w:t>@moodCode</w:t>
            </w:r>
          </w:p>
        </w:tc>
        <w:tc>
          <w:tcPr>
            <w:tcW w:w="720" w:type="dxa"/>
          </w:tcPr>
          <w:p w14:paraId="43C69E1B" w14:textId="77777777" w:rsidR="004B3F04" w:rsidRDefault="004B3F04" w:rsidP="000659BE">
            <w:pPr>
              <w:pStyle w:val="TableText"/>
            </w:pPr>
            <w:r>
              <w:t>1..1</w:t>
            </w:r>
          </w:p>
        </w:tc>
        <w:tc>
          <w:tcPr>
            <w:tcW w:w="1152" w:type="dxa"/>
          </w:tcPr>
          <w:p w14:paraId="35AC4162" w14:textId="77777777" w:rsidR="004B3F04" w:rsidRDefault="004B3F04" w:rsidP="000659BE">
            <w:pPr>
              <w:pStyle w:val="TableText"/>
            </w:pPr>
            <w:r>
              <w:t>SHALL</w:t>
            </w:r>
          </w:p>
        </w:tc>
        <w:tc>
          <w:tcPr>
            <w:tcW w:w="864" w:type="dxa"/>
          </w:tcPr>
          <w:p w14:paraId="2C5522B2" w14:textId="77777777" w:rsidR="004B3F04" w:rsidRDefault="004B3F04" w:rsidP="000659BE">
            <w:pPr>
              <w:pStyle w:val="TableText"/>
            </w:pPr>
          </w:p>
        </w:tc>
        <w:tc>
          <w:tcPr>
            <w:tcW w:w="1104" w:type="dxa"/>
          </w:tcPr>
          <w:p w14:paraId="5920D530" w14:textId="77777777" w:rsidR="004B3F04" w:rsidRDefault="006C736C" w:rsidP="000659BE">
            <w:pPr>
              <w:pStyle w:val="TableText"/>
            </w:pPr>
            <w:hyperlink w:anchor="C_4499-31336">
              <w:r w:rsidR="004B3F04">
                <w:rPr>
                  <w:rStyle w:val="HyperlinkText9pt"/>
                </w:rPr>
                <w:t>4499-31336</w:t>
              </w:r>
            </w:hyperlink>
          </w:p>
        </w:tc>
        <w:tc>
          <w:tcPr>
            <w:tcW w:w="2975" w:type="dxa"/>
          </w:tcPr>
          <w:p w14:paraId="5B9F7A10" w14:textId="77777777" w:rsidR="004B3F04" w:rsidRDefault="004B3F04" w:rsidP="000659BE">
            <w:pPr>
              <w:pStyle w:val="TableText"/>
            </w:pPr>
            <w:r>
              <w:t>urn:oid:2.16.840.1.113883.5.1001 (HL7ActMood) = EVN</w:t>
            </w:r>
          </w:p>
        </w:tc>
      </w:tr>
      <w:tr w:rsidR="004B3F04" w14:paraId="5120CFD2" w14:textId="77777777" w:rsidTr="000659BE">
        <w:trPr>
          <w:jc w:val="center"/>
        </w:trPr>
        <w:tc>
          <w:tcPr>
            <w:tcW w:w="3345" w:type="dxa"/>
          </w:tcPr>
          <w:p w14:paraId="67861780" w14:textId="77777777" w:rsidR="004B3F04" w:rsidRDefault="004B3F04" w:rsidP="000659BE">
            <w:pPr>
              <w:pStyle w:val="TableText"/>
            </w:pPr>
            <w:r>
              <w:tab/>
              <w:t>@actionNegationInd</w:t>
            </w:r>
          </w:p>
        </w:tc>
        <w:tc>
          <w:tcPr>
            <w:tcW w:w="720" w:type="dxa"/>
          </w:tcPr>
          <w:p w14:paraId="1E40764C" w14:textId="77777777" w:rsidR="004B3F04" w:rsidRDefault="004B3F04" w:rsidP="000659BE">
            <w:pPr>
              <w:pStyle w:val="TableText"/>
            </w:pPr>
            <w:r>
              <w:t>0..1</w:t>
            </w:r>
          </w:p>
        </w:tc>
        <w:tc>
          <w:tcPr>
            <w:tcW w:w="1152" w:type="dxa"/>
          </w:tcPr>
          <w:p w14:paraId="2A07118F" w14:textId="77777777" w:rsidR="004B3F04" w:rsidRDefault="004B3F04" w:rsidP="000659BE">
            <w:pPr>
              <w:pStyle w:val="TableText"/>
            </w:pPr>
            <w:r>
              <w:t>MAY</w:t>
            </w:r>
          </w:p>
        </w:tc>
        <w:tc>
          <w:tcPr>
            <w:tcW w:w="864" w:type="dxa"/>
          </w:tcPr>
          <w:p w14:paraId="6C396D85" w14:textId="77777777" w:rsidR="004B3F04" w:rsidRDefault="004B3F04" w:rsidP="000659BE">
            <w:pPr>
              <w:pStyle w:val="TableText"/>
            </w:pPr>
          </w:p>
        </w:tc>
        <w:tc>
          <w:tcPr>
            <w:tcW w:w="1104" w:type="dxa"/>
          </w:tcPr>
          <w:p w14:paraId="722B6799" w14:textId="77777777" w:rsidR="004B3F04" w:rsidRDefault="006C736C" w:rsidP="000659BE">
            <w:pPr>
              <w:pStyle w:val="TableText"/>
            </w:pPr>
            <w:hyperlink w:anchor="C_4499-31337">
              <w:r w:rsidR="004B3F04">
                <w:rPr>
                  <w:rStyle w:val="HyperlinkText9pt"/>
                </w:rPr>
                <w:t>4499-31337</w:t>
              </w:r>
            </w:hyperlink>
          </w:p>
        </w:tc>
        <w:tc>
          <w:tcPr>
            <w:tcW w:w="2975" w:type="dxa"/>
          </w:tcPr>
          <w:p w14:paraId="06324229" w14:textId="77777777" w:rsidR="004B3F04" w:rsidRDefault="004B3F04" w:rsidP="000659BE">
            <w:pPr>
              <w:pStyle w:val="TableText"/>
            </w:pPr>
          </w:p>
        </w:tc>
      </w:tr>
      <w:tr w:rsidR="004B3F04" w14:paraId="092B5A6E" w14:textId="77777777" w:rsidTr="000659BE">
        <w:trPr>
          <w:jc w:val="center"/>
        </w:trPr>
        <w:tc>
          <w:tcPr>
            <w:tcW w:w="3345" w:type="dxa"/>
          </w:tcPr>
          <w:p w14:paraId="72D19C94" w14:textId="77777777" w:rsidR="004B3F04" w:rsidRDefault="004B3F04" w:rsidP="000659BE">
            <w:pPr>
              <w:pStyle w:val="TableText"/>
            </w:pPr>
            <w:r>
              <w:tab/>
              <w:t>templateId</w:t>
            </w:r>
          </w:p>
        </w:tc>
        <w:tc>
          <w:tcPr>
            <w:tcW w:w="720" w:type="dxa"/>
          </w:tcPr>
          <w:p w14:paraId="6E70CC2E" w14:textId="77777777" w:rsidR="004B3F04" w:rsidRDefault="004B3F04" w:rsidP="000659BE">
            <w:pPr>
              <w:pStyle w:val="TableText"/>
            </w:pPr>
            <w:r>
              <w:t>1..1</w:t>
            </w:r>
          </w:p>
        </w:tc>
        <w:tc>
          <w:tcPr>
            <w:tcW w:w="1152" w:type="dxa"/>
          </w:tcPr>
          <w:p w14:paraId="7855E8A2" w14:textId="77777777" w:rsidR="004B3F04" w:rsidRDefault="004B3F04" w:rsidP="000659BE">
            <w:pPr>
              <w:pStyle w:val="TableText"/>
            </w:pPr>
            <w:r>
              <w:t>SHALL</w:t>
            </w:r>
          </w:p>
        </w:tc>
        <w:tc>
          <w:tcPr>
            <w:tcW w:w="864" w:type="dxa"/>
          </w:tcPr>
          <w:p w14:paraId="12CA8CA9" w14:textId="77777777" w:rsidR="004B3F04" w:rsidRDefault="004B3F04" w:rsidP="000659BE">
            <w:pPr>
              <w:pStyle w:val="TableText"/>
            </w:pPr>
          </w:p>
        </w:tc>
        <w:tc>
          <w:tcPr>
            <w:tcW w:w="1104" w:type="dxa"/>
          </w:tcPr>
          <w:p w14:paraId="7F82E1F8" w14:textId="77777777" w:rsidR="004B3F04" w:rsidRDefault="006C736C" w:rsidP="000659BE">
            <w:pPr>
              <w:pStyle w:val="TableText"/>
            </w:pPr>
            <w:hyperlink w:anchor="C_4499-31338">
              <w:r w:rsidR="004B3F04">
                <w:rPr>
                  <w:rStyle w:val="HyperlinkText9pt"/>
                </w:rPr>
                <w:t>4499-31338</w:t>
              </w:r>
            </w:hyperlink>
          </w:p>
        </w:tc>
        <w:tc>
          <w:tcPr>
            <w:tcW w:w="2975" w:type="dxa"/>
          </w:tcPr>
          <w:p w14:paraId="5B23D83C" w14:textId="77777777" w:rsidR="004B3F04" w:rsidRDefault="004B3F04" w:rsidP="000659BE">
            <w:pPr>
              <w:pStyle w:val="TableText"/>
            </w:pPr>
          </w:p>
        </w:tc>
      </w:tr>
      <w:tr w:rsidR="004B3F04" w14:paraId="0BA8B199" w14:textId="77777777" w:rsidTr="000659BE">
        <w:trPr>
          <w:jc w:val="center"/>
        </w:trPr>
        <w:tc>
          <w:tcPr>
            <w:tcW w:w="3345" w:type="dxa"/>
          </w:tcPr>
          <w:p w14:paraId="5F38DF43" w14:textId="77777777" w:rsidR="004B3F04" w:rsidRDefault="004B3F04" w:rsidP="000659BE">
            <w:pPr>
              <w:pStyle w:val="TableText"/>
            </w:pPr>
            <w:r>
              <w:tab/>
            </w:r>
            <w:r>
              <w:tab/>
              <w:t>item</w:t>
            </w:r>
          </w:p>
        </w:tc>
        <w:tc>
          <w:tcPr>
            <w:tcW w:w="720" w:type="dxa"/>
          </w:tcPr>
          <w:p w14:paraId="23D9FB1D" w14:textId="77777777" w:rsidR="004B3F04" w:rsidRDefault="004B3F04" w:rsidP="000659BE">
            <w:pPr>
              <w:pStyle w:val="TableText"/>
            </w:pPr>
            <w:r>
              <w:t>1..1</w:t>
            </w:r>
          </w:p>
        </w:tc>
        <w:tc>
          <w:tcPr>
            <w:tcW w:w="1152" w:type="dxa"/>
          </w:tcPr>
          <w:p w14:paraId="7C833EFB" w14:textId="77777777" w:rsidR="004B3F04" w:rsidRDefault="004B3F04" w:rsidP="000659BE">
            <w:pPr>
              <w:pStyle w:val="TableText"/>
            </w:pPr>
            <w:r>
              <w:t>SHALL</w:t>
            </w:r>
          </w:p>
        </w:tc>
        <w:tc>
          <w:tcPr>
            <w:tcW w:w="864" w:type="dxa"/>
          </w:tcPr>
          <w:p w14:paraId="52140CE8" w14:textId="77777777" w:rsidR="004B3F04" w:rsidRDefault="004B3F04" w:rsidP="000659BE">
            <w:pPr>
              <w:pStyle w:val="TableText"/>
            </w:pPr>
          </w:p>
        </w:tc>
        <w:tc>
          <w:tcPr>
            <w:tcW w:w="1104" w:type="dxa"/>
          </w:tcPr>
          <w:p w14:paraId="66400582" w14:textId="77777777" w:rsidR="004B3F04" w:rsidRDefault="006C736C" w:rsidP="000659BE">
            <w:pPr>
              <w:pStyle w:val="TableText"/>
            </w:pPr>
            <w:hyperlink w:anchor="C_4499-31339">
              <w:r w:rsidR="004B3F04">
                <w:rPr>
                  <w:rStyle w:val="HyperlinkText9pt"/>
                </w:rPr>
                <w:t>4499-31339</w:t>
              </w:r>
            </w:hyperlink>
          </w:p>
        </w:tc>
        <w:tc>
          <w:tcPr>
            <w:tcW w:w="2975" w:type="dxa"/>
          </w:tcPr>
          <w:p w14:paraId="41203547" w14:textId="77777777" w:rsidR="004B3F04" w:rsidRDefault="004B3F04" w:rsidP="000659BE">
            <w:pPr>
              <w:pStyle w:val="TableText"/>
            </w:pPr>
          </w:p>
        </w:tc>
      </w:tr>
      <w:tr w:rsidR="004B3F04" w14:paraId="5E654282" w14:textId="77777777" w:rsidTr="000659BE">
        <w:trPr>
          <w:jc w:val="center"/>
        </w:trPr>
        <w:tc>
          <w:tcPr>
            <w:tcW w:w="3345" w:type="dxa"/>
          </w:tcPr>
          <w:p w14:paraId="61B1F506" w14:textId="77777777" w:rsidR="004B3F04" w:rsidRDefault="004B3F04" w:rsidP="000659BE">
            <w:pPr>
              <w:pStyle w:val="TableText"/>
            </w:pPr>
            <w:r>
              <w:tab/>
            </w:r>
            <w:r>
              <w:tab/>
            </w:r>
            <w:r>
              <w:tab/>
              <w:t>@root</w:t>
            </w:r>
          </w:p>
        </w:tc>
        <w:tc>
          <w:tcPr>
            <w:tcW w:w="720" w:type="dxa"/>
          </w:tcPr>
          <w:p w14:paraId="0311DB19" w14:textId="77777777" w:rsidR="004B3F04" w:rsidRDefault="004B3F04" w:rsidP="000659BE">
            <w:pPr>
              <w:pStyle w:val="TableText"/>
            </w:pPr>
            <w:r>
              <w:t>1..1</w:t>
            </w:r>
          </w:p>
        </w:tc>
        <w:tc>
          <w:tcPr>
            <w:tcW w:w="1152" w:type="dxa"/>
          </w:tcPr>
          <w:p w14:paraId="5F0F017B" w14:textId="77777777" w:rsidR="004B3F04" w:rsidRDefault="004B3F04" w:rsidP="000659BE">
            <w:pPr>
              <w:pStyle w:val="TableText"/>
            </w:pPr>
            <w:r>
              <w:t>SHALL</w:t>
            </w:r>
          </w:p>
        </w:tc>
        <w:tc>
          <w:tcPr>
            <w:tcW w:w="864" w:type="dxa"/>
          </w:tcPr>
          <w:p w14:paraId="5DB8BCC0" w14:textId="77777777" w:rsidR="004B3F04" w:rsidRDefault="004B3F04" w:rsidP="000659BE">
            <w:pPr>
              <w:pStyle w:val="TableText"/>
            </w:pPr>
          </w:p>
        </w:tc>
        <w:tc>
          <w:tcPr>
            <w:tcW w:w="1104" w:type="dxa"/>
          </w:tcPr>
          <w:p w14:paraId="132E0644" w14:textId="77777777" w:rsidR="004B3F04" w:rsidRDefault="006C736C" w:rsidP="000659BE">
            <w:pPr>
              <w:pStyle w:val="TableText"/>
            </w:pPr>
            <w:hyperlink w:anchor="C_4499-31340">
              <w:r w:rsidR="004B3F04">
                <w:rPr>
                  <w:rStyle w:val="HyperlinkText9pt"/>
                </w:rPr>
                <w:t>4499-31340</w:t>
              </w:r>
            </w:hyperlink>
          </w:p>
        </w:tc>
        <w:tc>
          <w:tcPr>
            <w:tcW w:w="2975" w:type="dxa"/>
          </w:tcPr>
          <w:p w14:paraId="67B3237C" w14:textId="77777777" w:rsidR="004B3F04" w:rsidRDefault="004B3F04" w:rsidP="000659BE">
            <w:pPr>
              <w:pStyle w:val="TableText"/>
            </w:pPr>
            <w:r>
              <w:t>2.16.840.1.113883.10.20.28.4.67</w:t>
            </w:r>
          </w:p>
        </w:tc>
      </w:tr>
      <w:tr w:rsidR="004B3F04" w14:paraId="7FFF09CD" w14:textId="77777777" w:rsidTr="000659BE">
        <w:trPr>
          <w:jc w:val="center"/>
        </w:trPr>
        <w:tc>
          <w:tcPr>
            <w:tcW w:w="3345" w:type="dxa"/>
          </w:tcPr>
          <w:p w14:paraId="6DB555BB" w14:textId="77777777" w:rsidR="004B3F04" w:rsidRDefault="004B3F04" w:rsidP="000659BE">
            <w:pPr>
              <w:pStyle w:val="TableText"/>
            </w:pPr>
            <w:r>
              <w:tab/>
            </w:r>
            <w:r>
              <w:tab/>
            </w:r>
            <w:r>
              <w:tab/>
              <w:t>@extension</w:t>
            </w:r>
          </w:p>
        </w:tc>
        <w:tc>
          <w:tcPr>
            <w:tcW w:w="720" w:type="dxa"/>
          </w:tcPr>
          <w:p w14:paraId="60A6E556" w14:textId="77777777" w:rsidR="004B3F04" w:rsidRDefault="004B3F04" w:rsidP="000659BE">
            <w:pPr>
              <w:pStyle w:val="TableText"/>
            </w:pPr>
            <w:r>
              <w:t>1..1</w:t>
            </w:r>
          </w:p>
        </w:tc>
        <w:tc>
          <w:tcPr>
            <w:tcW w:w="1152" w:type="dxa"/>
          </w:tcPr>
          <w:p w14:paraId="7DB8FE90" w14:textId="77777777" w:rsidR="004B3F04" w:rsidRDefault="004B3F04" w:rsidP="000659BE">
            <w:pPr>
              <w:pStyle w:val="TableText"/>
            </w:pPr>
            <w:r>
              <w:t>SHALL</w:t>
            </w:r>
          </w:p>
        </w:tc>
        <w:tc>
          <w:tcPr>
            <w:tcW w:w="864" w:type="dxa"/>
          </w:tcPr>
          <w:p w14:paraId="3D0AD0D9" w14:textId="77777777" w:rsidR="004B3F04" w:rsidRDefault="004B3F04" w:rsidP="000659BE">
            <w:pPr>
              <w:pStyle w:val="TableText"/>
            </w:pPr>
          </w:p>
        </w:tc>
        <w:tc>
          <w:tcPr>
            <w:tcW w:w="1104" w:type="dxa"/>
          </w:tcPr>
          <w:p w14:paraId="62FAFC75" w14:textId="77777777" w:rsidR="004B3F04" w:rsidRDefault="006C736C" w:rsidP="000659BE">
            <w:pPr>
              <w:pStyle w:val="TableText"/>
            </w:pPr>
            <w:hyperlink w:anchor="C_4499-33398">
              <w:r w:rsidR="004B3F04">
                <w:rPr>
                  <w:rStyle w:val="HyperlinkText9pt"/>
                </w:rPr>
                <w:t>4499-33398</w:t>
              </w:r>
            </w:hyperlink>
          </w:p>
        </w:tc>
        <w:tc>
          <w:tcPr>
            <w:tcW w:w="2975" w:type="dxa"/>
          </w:tcPr>
          <w:p w14:paraId="51B3F65C" w14:textId="77777777" w:rsidR="004B3F04" w:rsidRDefault="004B3F04" w:rsidP="000659BE">
            <w:pPr>
              <w:pStyle w:val="TableText"/>
            </w:pPr>
            <w:r>
              <w:t>2021-02-01</w:t>
            </w:r>
          </w:p>
        </w:tc>
      </w:tr>
      <w:tr w:rsidR="004B3F04" w14:paraId="5EA71DB5" w14:textId="77777777" w:rsidTr="000659BE">
        <w:trPr>
          <w:jc w:val="center"/>
        </w:trPr>
        <w:tc>
          <w:tcPr>
            <w:tcW w:w="3345" w:type="dxa"/>
          </w:tcPr>
          <w:p w14:paraId="7627EA44" w14:textId="77777777" w:rsidR="004B3F04" w:rsidRDefault="004B3F04" w:rsidP="000659BE">
            <w:pPr>
              <w:pStyle w:val="TableText"/>
            </w:pPr>
            <w:r>
              <w:tab/>
              <w:t>id</w:t>
            </w:r>
          </w:p>
        </w:tc>
        <w:tc>
          <w:tcPr>
            <w:tcW w:w="720" w:type="dxa"/>
          </w:tcPr>
          <w:p w14:paraId="74532903" w14:textId="77777777" w:rsidR="004B3F04" w:rsidRDefault="004B3F04" w:rsidP="000659BE">
            <w:pPr>
              <w:pStyle w:val="TableText"/>
            </w:pPr>
            <w:r>
              <w:t>1..1</w:t>
            </w:r>
          </w:p>
        </w:tc>
        <w:tc>
          <w:tcPr>
            <w:tcW w:w="1152" w:type="dxa"/>
          </w:tcPr>
          <w:p w14:paraId="3559511A" w14:textId="77777777" w:rsidR="004B3F04" w:rsidRDefault="004B3F04" w:rsidP="000659BE">
            <w:pPr>
              <w:pStyle w:val="TableText"/>
            </w:pPr>
            <w:r>
              <w:t>SHALL</w:t>
            </w:r>
          </w:p>
        </w:tc>
        <w:tc>
          <w:tcPr>
            <w:tcW w:w="864" w:type="dxa"/>
          </w:tcPr>
          <w:p w14:paraId="3E891369" w14:textId="77777777" w:rsidR="004B3F04" w:rsidRDefault="004B3F04" w:rsidP="000659BE">
            <w:pPr>
              <w:pStyle w:val="TableText"/>
            </w:pPr>
          </w:p>
        </w:tc>
        <w:tc>
          <w:tcPr>
            <w:tcW w:w="1104" w:type="dxa"/>
          </w:tcPr>
          <w:p w14:paraId="2BBA6921" w14:textId="77777777" w:rsidR="004B3F04" w:rsidRDefault="006C736C" w:rsidP="000659BE">
            <w:pPr>
              <w:pStyle w:val="TableText"/>
            </w:pPr>
            <w:hyperlink w:anchor="C_4499-31341">
              <w:r w:rsidR="004B3F04">
                <w:rPr>
                  <w:rStyle w:val="HyperlinkText9pt"/>
                </w:rPr>
                <w:t>4499-31341</w:t>
              </w:r>
            </w:hyperlink>
          </w:p>
        </w:tc>
        <w:tc>
          <w:tcPr>
            <w:tcW w:w="2975" w:type="dxa"/>
          </w:tcPr>
          <w:p w14:paraId="295FE37E" w14:textId="77777777" w:rsidR="004B3F04" w:rsidRDefault="004B3F04" w:rsidP="000659BE">
            <w:pPr>
              <w:pStyle w:val="TableText"/>
            </w:pPr>
          </w:p>
        </w:tc>
      </w:tr>
      <w:tr w:rsidR="004B3F04" w14:paraId="5BB051BD" w14:textId="77777777" w:rsidTr="000659BE">
        <w:trPr>
          <w:jc w:val="center"/>
        </w:trPr>
        <w:tc>
          <w:tcPr>
            <w:tcW w:w="3345" w:type="dxa"/>
          </w:tcPr>
          <w:p w14:paraId="4C2B86CA" w14:textId="77777777" w:rsidR="004B3F04" w:rsidRDefault="004B3F04" w:rsidP="000659BE">
            <w:pPr>
              <w:pStyle w:val="TableText"/>
            </w:pPr>
            <w:r>
              <w:tab/>
              <w:t>code</w:t>
            </w:r>
          </w:p>
        </w:tc>
        <w:tc>
          <w:tcPr>
            <w:tcW w:w="720" w:type="dxa"/>
          </w:tcPr>
          <w:p w14:paraId="3CDECBA6" w14:textId="77777777" w:rsidR="004B3F04" w:rsidRDefault="004B3F04" w:rsidP="000659BE">
            <w:pPr>
              <w:pStyle w:val="TableText"/>
            </w:pPr>
            <w:r>
              <w:t>1..1</w:t>
            </w:r>
          </w:p>
        </w:tc>
        <w:tc>
          <w:tcPr>
            <w:tcW w:w="1152" w:type="dxa"/>
          </w:tcPr>
          <w:p w14:paraId="4A377818" w14:textId="77777777" w:rsidR="004B3F04" w:rsidRDefault="004B3F04" w:rsidP="000659BE">
            <w:pPr>
              <w:pStyle w:val="TableText"/>
            </w:pPr>
            <w:r>
              <w:t>SHALL</w:t>
            </w:r>
          </w:p>
        </w:tc>
        <w:tc>
          <w:tcPr>
            <w:tcW w:w="864" w:type="dxa"/>
          </w:tcPr>
          <w:p w14:paraId="4D0713EC" w14:textId="77777777" w:rsidR="004B3F04" w:rsidRDefault="004B3F04" w:rsidP="000659BE">
            <w:pPr>
              <w:pStyle w:val="TableText"/>
            </w:pPr>
          </w:p>
        </w:tc>
        <w:tc>
          <w:tcPr>
            <w:tcW w:w="1104" w:type="dxa"/>
          </w:tcPr>
          <w:p w14:paraId="23943175" w14:textId="77777777" w:rsidR="004B3F04" w:rsidRDefault="006C736C" w:rsidP="000659BE">
            <w:pPr>
              <w:pStyle w:val="TableText"/>
            </w:pPr>
            <w:hyperlink w:anchor="C_4499-31342">
              <w:r w:rsidR="004B3F04">
                <w:rPr>
                  <w:rStyle w:val="HyperlinkText9pt"/>
                </w:rPr>
                <w:t>4499-31342</w:t>
              </w:r>
            </w:hyperlink>
          </w:p>
        </w:tc>
        <w:tc>
          <w:tcPr>
            <w:tcW w:w="2975" w:type="dxa"/>
          </w:tcPr>
          <w:p w14:paraId="073A1E7D" w14:textId="77777777" w:rsidR="004B3F04" w:rsidRDefault="004B3F04" w:rsidP="000659BE">
            <w:pPr>
              <w:pStyle w:val="TableText"/>
            </w:pPr>
          </w:p>
        </w:tc>
      </w:tr>
      <w:tr w:rsidR="004B3F04" w14:paraId="33CD3C26" w14:textId="77777777" w:rsidTr="000659BE">
        <w:trPr>
          <w:jc w:val="center"/>
        </w:trPr>
        <w:tc>
          <w:tcPr>
            <w:tcW w:w="3345" w:type="dxa"/>
          </w:tcPr>
          <w:p w14:paraId="163C9F92" w14:textId="77777777" w:rsidR="004B3F04" w:rsidRDefault="004B3F04" w:rsidP="000659BE">
            <w:pPr>
              <w:pStyle w:val="TableText"/>
            </w:pPr>
            <w:r>
              <w:tab/>
            </w:r>
            <w:r>
              <w:tab/>
              <w:t>@valueSet</w:t>
            </w:r>
          </w:p>
        </w:tc>
        <w:tc>
          <w:tcPr>
            <w:tcW w:w="720" w:type="dxa"/>
          </w:tcPr>
          <w:p w14:paraId="2EC26AB3" w14:textId="77777777" w:rsidR="004B3F04" w:rsidRDefault="004B3F04" w:rsidP="000659BE">
            <w:pPr>
              <w:pStyle w:val="TableText"/>
            </w:pPr>
            <w:r>
              <w:t>0..1</w:t>
            </w:r>
          </w:p>
        </w:tc>
        <w:tc>
          <w:tcPr>
            <w:tcW w:w="1152" w:type="dxa"/>
          </w:tcPr>
          <w:p w14:paraId="73841384" w14:textId="77777777" w:rsidR="004B3F04" w:rsidRDefault="004B3F04" w:rsidP="000659BE">
            <w:pPr>
              <w:pStyle w:val="TableText"/>
            </w:pPr>
            <w:r>
              <w:t>SHOULD</w:t>
            </w:r>
          </w:p>
        </w:tc>
        <w:tc>
          <w:tcPr>
            <w:tcW w:w="864" w:type="dxa"/>
          </w:tcPr>
          <w:p w14:paraId="2CED9B87" w14:textId="77777777" w:rsidR="004B3F04" w:rsidRDefault="004B3F04" w:rsidP="000659BE">
            <w:pPr>
              <w:pStyle w:val="TableText"/>
            </w:pPr>
          </w:p>
        </w:tc>
        <w:tc>
          <w:tcPr>
            <w:tcW w:w="1104" w:type="dxa"/>
          </w:tcPr>
          <w:p w14:paraId="3274452A" w14:textId="77777777" w:rsidR="004B3F04" w:rsidRDefault="006C736C" w:rsidP="000659BE">
            <w:pPr>
              <w:pStyle w:val="TableText"/>
            </w:pPr>
            <w:hyperlink w:anchor="C_4499-31343">
              <w:r w:rsidR="004B3F04">
                <w:rPr>
                  <w:rStyle w:val="HyperlinkText9pt"/>
                </w:rPr>
                <w:t>4499-31343</w:t>
              </w:r>
            </w:hyperlink>
          </w:p>
        </w:tc>
        <w:tc>
          <w:tcPr>
            <w:tcW w:w="2975" w:type="dxa"/>
          </w:tcPr>
          <w:p w14:paraId="318E1BCC" w14:textId="77777777" w:rsidR="004B3F04" w:rsidRDefault="004B3F04" w:rsidP="000659BE">
            <w:pPr>
              <w:pStyle w:val="TableText"/>
            </w:pPr>
          </w:p>
        </w:tc>
      </w:tr>
      <w:tr w:rsidR="004B3F04" w14:paraId="0471CF1D" w14:textId="77777777" w:rsidTr="000659BE">
        <w:trPr>
          <w:jc w:val="center"/>
        </w:trPr>
        <w:tc>
          <w:tcPr>
            <w:tcW w:w="3345" w:type="dxa"/>
          </w:tcPr>
          <w:p w14:paraId="63894BE1" w14:textId="77777777" w:rsidR="004B3F04" w:rsidRDefault="004B3F04" w:rsidP="000659BE">
            <w:pPr>
              <w:pStyle w:val="TableText"/>
            </w:pPr>
            <w:r>
              <w:tab/>
              <w:t>title</w:t>
            </w:r>
          </w:p>
        </w:tc>
        <w:tc>
          <w:tcPr>
            <w:tcW w:w="720" w:type="dxa"/>
          </w:tcPr>
          <w:p w14:paraId="2530DAEB" w14:textId="77777777" w:rsidR="004B3F04" w:rsidRDefault="004B3F04" w:rsidP="000659BE">
            <w:pPr>
              <w:pStyle w:val="TableText"/>
            </w:pPr>
            <w:r>
              <w:t>1..1</w:t>
            </w:r>
          </w:p>
        </w:tc>
        <w:tc>
          <w:tcPr>
            <w:tcW w:w="1152" w:type="dxa"/>
          </w:tcPr>
          <w:p w14:paraId="5E4B3D97" w14:textId="77777777" w:rsidR="004B3F04" w:rsidRDefault="004B3F04" w:rsidP="000659BE">
            <w:pPr>
              <w:pStyle w:val="TableText"/>
            </w:pPr>
            <w:r>
              <w:t>SHALL</w:t>
            </w:r>
          </w:p>
        </w:tc>
        <w:tc>
          <w:tcPr>
            <w:tcW w:w="864" w:type="dxa"/>
          </w:tcPr>
          <w:p w14:paraId="0786A9FE" w14:textId="77777777" w:rsidR="004B3F04" w:rsidRDefault="004B3F04" w:rsidP="000659BE">
            <w:pPr>
              <w:pStyle w:val="TableText"/>
            </w:pPr>
          </w:p>
        </w:tc>
        <w:tc>
          <w:tcPr>
            <w:tcW w:w="1104" w:type="dxa"/>
          </w:tcPr>
          <w:p w14:paraId="54342A79" w14:textId="77777777" w:rsidR="004B3F04" w:rsidRDefault="006C736C" w:rsidP="000659BE">
            <w:pPr>
              <w:pStyle w:val="TableText"/>
            </w:pPr>
            <w:hyperlink w:anchor="C_4499-31344">
              <w:r w:rsidR="004B3F04">
                <w:rPr>
                  <w:rStyle w:val="HyperlinkText9pt"/>
                </w:rPr>
                <w:t>4499-31344</w:t>
              </w:r>
            </w:hyperlink>
          </w:p>
        </w:tc>
        <w:tc>
          <w:tcPr>
            <w:tcW w:w="2975" w:type="dxa"/>
          </w:tcPr>
          <w:p w14:paraId="704E3C72" w14:textId="77777777" w:rsidR="004B3F04" w:rsidRDefault="004B3F04" w:rsidP="000659BE">
            <w:pPr>
              <w:pStyle w:val="TableText"/>
            </w:pPr>
          </w:p>
        </w:tc>
      </w:tr>
      <w:tr w:rsidR="004B3F04" w14:paraId="1013F508" w14:textId="77777777" w:rsidTr="000659BE">
        <w:trPr>
          <w:jc w:val="center"/>
        </w:trPr>
        <w:tc>
          <w:tcPr>
            <w:tcW w:w="3345" w:type="dxa"/>
          </w:tcPr>
          <w:p w14:paraId="1D233C04" w14:textId="77777777" w:rsidR="004B3F04" w:rsidRDefault="004B3F04" w:rsidP="000659BE">
            <w:pPr>
              <w:pStyle w:val="TableText"/>
            </w:pPr>
            <w:r>
              <w:tab/>
              <w:t>statusCode</w:t>
            </w:r>
          </w:p>
        </w:tc>
        <w:tc>
          <w:tcPr>
            <w:tcW w:w="720" w:type="dxa"/>
          </w:tcPr>
          <w:p w14:paraId="6BC22CEF" w14:textId="77777777" w:rsidR="004B3F04" w:rsidRDefault="004B3F04" w:rsidP="000659BE">
            <w:pPr>
              <w:pStyle w:val="TableText"/>
            </w:pPr>
            <w:r>
              <w:t>1..1</w:t>
            </w:r>
          </w:p>
        </w:tc>
        <w:tc>
          <w:tcPr>
            <w:tcW w:w="1152" w:type="dxa"/>
          </w:tcPr>
          <w:p w14:paraId="1342B19B" w14:textId="77777777" w:rsidR="004B3F04" w:rsidRDefault="004B3F04" w:rsidP="000659BE">
            <w:pPr>
              <w:pStyle w:val="TableText"/>
            </w:pPr>
            <w:r>
              <w:t>SHALL</w:t>
            </w:r>
          </w:p>
        </w:tc>
        <w:tc>
          <w:tcPr>
            <w:tcW w:w="864" w:type="dxa"/>
          </w:tcPr>
          <w:p w14:paraId="00A446A1" w14:textId="77777777" w:rsidR="004B3F04" w:rsidRDefault="004B3F04" w:rsidP="000659BE">
            <w:pPr>
              <w:pStyle w:val="TableText"/>
            </w:pPr>
          </w:p>
        </w:tc>
        <w:tc>
          <w:tcPr>
            <w:tcW w:w="1104" w:type="dxa"/>
          </w:tcPr>
          <w:p w14:paraId="39362E42" w14:textId="77777777" w:rsidR="004B3F04" w:rsidRDefault="006C736C" w:rsidP="000659BE">
            <w:pPr>
              <w:pStyle w:val="TableText"/>
            </w:pPr>
            <w:hyperlink w:anchor="C_4499-31345">
              <w:r w:rsidR="004B3F04">
                <w:rPr>
                  <w:rStyle w:val="HyperlinkText9pt"/>
                </w:rPr>
                <w:t>4499-31345</w:t>
              </w:r>
            </w:hyperlink>
          </w:p>
        </w:tc>
        <w:tc>
          <w:tcPr>
            <w:tcW w:w="2975" w:type="dxa"/>
          </w:tcPr>
          <w:p w14:paraId="6E99746A" w14:textId="77777777" w:rsidR="004B3F04" w:rsidRDefault="004B3F04" w:rsidP="000659BE">
            <w:pPr>
              <w:pStyle w:val="TableText"/>
            </w:pPr>
          </w:p>
        </w:tc>
      </w:tr>
      <w:tr w:rsidR="004B3F04" w14:paraId="234B1A83" w14:textId="77777777" w:rsidTr="000659BE">
        <w:trPr>
          <w:jc w:val="center"/>
        </w:trPr>
        <w:tc>
          <w:tcPr>
            <w:tcW w:w="3345" w:type="dxa"/>
          </w:tcPr>
          <w:p w14:paraId="68ABE462" w14:textId="77777777" w:rsidR="004B3F04" w:rsidRDefault="004B3F04" w:rsidP="000659BE">
            <w:pPr>
              <w:pStyle w:val="TableText"/>
            </w:pPr>
            <w:r>
              <w:tab/>
            </w:r>
            <w:r>
              <w:tab/>
              <w:t>@code</w:t>
            </w:r>
          </w:p>
        </w:tc>
        <w:tc>
          <w:tcPr>
            <w:tcW w:w="720" w:type="dxa"/>
          </w:tcPr>
          <w:p w14:paraId="25657173" w14:textId="77777777" w:rsidR="004B3F04" w:rsidRDefault="004B3F04" w:rsidP="000659BE">
            <w:pPr>
              <w:pStyle w:val="TableText"/>
            </w:pPr>
            <w:r>
              <w:t>1..1</w:t>
            </w:r>
          </w:p>
        </w:tc>
        <w:tc>
          <w:tcPr>
            <w:tcW w:w="1152" w:type="dxa"/>
          </w:tcPr>
          <w:p w14:paraId="3FBE0731" w14:textId="77777777" w:rsidR="004B3F04" w:rsidRDefault="004B3F04" w:rsidP="000659BE">
            <w:pPr>
              <w:pStyle w:val="TableText"/>
            </w:pPr>
            <w:r>
              <w:t>SHALL</w:t>
            </w:r>
          </w:p>
        </w:tc>
        <w:tc>
          <w:tcPr>
            <w:tcW w:w="864" w:type="dxa"/>
          </w:tcPr>
          <w:p w14:paraId="7826C867" w14:textId="77777777" w:rsidR="004B3F04" w:rsidRDefault="004B3F04" w:rsidP="000659BE">
            <w:pPr>
              <w:pStyle w:val="TableText"/>
            </w:pPr>
          </w:p>
        </w:tc>
        <w:tc>
          <w:tcPr>
            <w:tcW w:w="1104" w:type="dxa"/>
          </w:tcPr>
          <w:p w14:paraId="02E2FCF3" w14:textId="77777777" w:rsidR="004B3F04" w:rsidRDefault="006C736C" w:rsidP="000659BE">
            <w:pPr>
              <w:pStyle w:val="TableText"/>
            </w:pPr>
            <w:hyperlink w:anchor="C_4499-33150">
              <w:r w:rsidR="004B3F04">
                <w:rPr>
                  <w:rStyle w:val="HyperlinkText9pt"/>
                </w:rPr>
                <w:t>4499-33150</w:t>
              </w:r>
            </w:hyperlink>
          </w:p>
        </w:tc>
        <w:tc>
          <w:tcPr>
            <w:tcW w:w="2975" w:type="dxa"/>
          </w:tcPr>
          <w:p w14:paraId="590EAE8C" w14:textId="77777777" w:rsidR="004B3F04" w:rsidRDefault="004B3F04" w:rsidP="000659BE">
            <w:pPr>
              <w:pStyle w:val="TableText"/>
            </w:pPr>
            <w:r>
              <w:t>urn:oid:2.16.840.1.113883.5.4 (HL7ActCode) = completed</w:t>
            </w:r>
          </w:p>
        </w:tc>
      </w:tr>
      <w:tr w:rsidR="004B3F04" w14:paraId="63B3415B" w14:textId="77777777" w:rsidTr="000659BE">
        <w:trPr>
          <w:jc w:val="center"/>
        </w:trPr>
        <w:tc>
          <w:tcPr>
            <w:tcW w:w="3345" w:type="dxa"/>
          </w:tcPr>
          <w:p w14:paraId="1344E26B" w14:textId="77777777" w:rsidR="004B3F04" w:rsidRDefault="004B3F04" w:rsidP="000659BE">
            <w:pPr>
              <w:pStyle w:val="TableText"/>
            </w:pPr>
            <w:r>
              <w:tab/>
              <w:t>effectiveTime</w:t>
            </w:r>
          </w:p>
        </w:tc>
        <w:tc>
          <w:tcPr>
            <w:tcW w:w="720" w:type="dxa"/>
          </w:tcPr>
          <w:p w14:paraId="54AED9A5" w14:textId="77777777" w:rsidR="004B3F04" w:rsidRDefault="004B3F04" w:rsidP="000659BE">
            <w:pPr>
              <w:pStyle w:val="TableText"/>
            </w:pPr>
            <w:r>
              <w:t>0..1</w:t>
            </w:r>
          </w:p>
        </w:tc>
        <w:tc>
          <w:tcPr>
            <w:tcW w:w="1152" w:type="dxa"/>
          </w:tcPr>
          <w:p w14:paraId="52E06050" w14:textId="77777777" w:rsidR="004B3F04" w:rsidRDefault="004B3F04" w:rsidP="000659BE">
            <w:pPr>
              <w:pStyle w:val="TableText"/>
            </w:pPr>
            <w:r>
              <w:t>MAY</w:t>
            </w:r>
          </w:p>
        </w:tc>
        <w:tc>
          <w:tcPr>
            <w:tcW w:w="864" w:type="dxa"/>
          </w:tcPr>
          <w:p w14:paraId="04DBC0F2" w14:textId="77777777" w:rsidR="004B3F04" w:rsidRDefault="004B3F04" w:rsidP="000659BE">
            <w:pPr>
              <w:pStyle w:val="TableText"/>
            </w:pPr>
            <w:r>
              <w:t>IVL_TS</w:t>
            </w:r>
          </w:p>
        </w:tc>
        <w:tc>
          <w:tcPr>
            <w:tcW w:w="1104" w:type="dxa"/>
          </w:tcPr>
          <w:p w14:paraId="7D85BC42" w14:textId="77777777" w:rsidR="004B3F04" w:rsidRDefault="006C736C" w:rsidP="000659BE">
            <w:pPr>
              <w:pStyle w:val="TableText"/>
            </w:pPr>
            <w:hyperlink w:anchor="C_4499-31346">
              <w:r w:rsidR="004B3F04">
                <w:rPr>
                  <w:rStyle w:val="HyperlinkText9pt"/>
                </w:rPr>
                <w:t>4499-31346</w:t>
              </w:r>
            </w:hyperlink>
          </w:p>
        </w:tc>
        <w:tc>
          <w:tcPr>
            <w:tcW w:w="2975" w:type="dxa"/>
          </w:tcPr>
          <w:p w14:paraId="0E942099" w14:textId="77777777" w:rsidR="004B3F04" w:rsidRDefault="004B3F04" w:rsidP="000659BE">
            <w:pPr>
              <w:pStyle w:val="TableText"/>
            </w:pPr>
          </w:p>
        </w:tc>
      </w:tr>
      <w:tr w:rsidR="004B3F04" w14:paraId="3888AC22" w14:textId="77777777" w:rsidTr="000659BE">
        <w:trPr>
          <w:jc w:val="center"/>
        </w:trPr>
        <w:tc>
          <w:tcPr>
            <w:tcW w:w="3345" w:type="dxa"/>
          </w:tcPr>
          <w:p w14:paraId="6EDF2D9A" w14:textId="77777777" w:rsidR="004B3F04" w:rsidRDefault="004B3F04" w:rsidP="000659BE">
            <w:pPr>
              <w:pStyle w:val="TableText"/>
            </w:pPr>
            <w:r>
              <w:tab/>
            </w:r>
            <w:r>
              <w:tab/>
              <w:t>low</w:t>
            </w:r>
          </w:p>
        </w:tc>
        <w:tc>
          <w:tcPr>
            <w:tcW w:w="720" w:type="dxa"/>
          </w:tcPr>
          <w:p w14:paraId="02E55C38" w14:textId="77777777" w:rsidR="004B3F04" w:rsidRDefault="004B3F04" w:rsidP="000659BE">
            <w:pPr>
              <w:pStyle w:val="TableText"/>
            </w:pPr>
            <w:r>
              <w:t>0..1</w:t>
            </w:r>
          </w:p>
        </w:tc>
        <w:tc>
          <w:tcPr>
            <w:tcW w:w="1152" w:type="dxa"/>
          </w:tcPr>
          <w:p w14:paraId="340F79C8" w14:textId="77777777" w:rsidR="004B3F04" w:rsidRDefault="004B3F04" w:rsidP="000659BE">
            <w:pPr>
              <w:pStyle w:val="TableText"/>
            </w:pPr>
            <w:r>
              <w:t>MAY</w:t>
            </w:r>
          </w:p>
        </w:tc>
        <w:tc>
          <w:tcPr>
            <w:tcW w:w="864" w:type="dxa"/>
          </w:tcPr>
          <w:p w14:paraId="50BFB24B" w14:textId="77777777" w:rsidR="004B3F04" w:rsidRDefault="004B3F04" w:rsidP="000659BE">
            <w:pPr>
              <w:pStyle w:val="TableText"/>
            </w:pPr>
          </w:p>
        </w:tc>
        <w:tc>
          <w:tcPr>
            <w:tcW w:w="1104" w:type="dxa"/>
          </w:tcPr>
          <w:p w14:paraId="6527C069" w14:textId="77777777" w:rsidR="004B3F04" w:rsidRDefault="006C736C" w:rsidP="000659BE">
            <w:pPr>
              <w:pStyle w:val="TableText"/>
            </w:pPr>
            <w:hyperlink w:anchor="C_4499-31347">
              <w:r w:rsidR="004B3F04">
                <w:rPr>
                  <w:rStyle w:val="HyperlinkText9pt"/>
                </w:rPr>
                <w:t>4499-31347</w:t>
              </w:r>
            </w:hyperlink>
          </w:p>
        </w:tc>
        <w:tc>
          <w:tcPr>
            <w:tcW w:w="2975" w:type="dxa"/>
          </w:tcPr>
          <w:p w14:paraId="410D5BD4" w14:textId="77777777" w:rsidR="004B3F04" w:rsidRDefault="004B3F04" w:rsidP="000659BE">
            <w:pPr>
              <w:pStyle w:val="TableText"/>
            </w:pPr>
          </w:p>
        </w:tc>
      </w:tr>
      <w:tr w:rsidR="004B3F04" w14:paraId="56B2FEA8" w14:textId="77777777" w:rsidTr="000659BE">
        <w:trPr>
          <w:jc w:val="center"/>
        </w:trPr>
        <w:tc>
          <w:tcPr>
            <w:tcW w:w="3345" w:type="dxa"/>
          </w:tcPr>
          <w:p w14:paraId="6E405F34" w14:textId="77777777" w:rsidR="004B3F04" w:rsidRDefault="004B3F04" w:rsidP="000659BE">
            <w:pPr>
              <w:pStyle w:val="TableText"/>
            </w:pPr>
            <w:r>
              <w:tab/>
            </w:r>
            <w:r>
              <w:tab/>
              <w:t>high</w:t>
            </w:r>
          </w:p>
        </w:tc>
        <w:tc>
          <w:tcPr>
            <w:tcW w:w="720" w:type="dxa"/>
          </w:tcPr>
          <w:p w14:paraId="36913957" w14:textId="77777777" w:rsidR="004B3F04" w:rsidRDefault="004B3F04" w:rsidP="000659BE">
            <w:pPr>
              <w:pStyle w:val="TableText"/>
            </w:pPr>
            <w:r>
              <w:t>0..1</w:t>
            </w:r>
          </w:p>
        </w:tc>
        <w:tc>
          <w:tcPr>
            <w:tcW w:w="1152" w:type="dxa"/>
          </w:tcPr>
          <w:p w14:paraId="7C51845C" w14:textId="77777777" w:rsidR="004B3F04" w:rsidRDefault="004B3F04" w:rsidP="000659BE">
            <w:pPr>
              <w:pStyle w:val="TableText"/>
            </w:pPr>
            <w:r>
              <w:t>MAY</w:t>
            </w:r>
          </w:p>
        </w:tc>
        <w:tc>
          <w:tcPr>
            <w:tcW w:w="864" w:type="dxa"/>
          </w:tcPr>
          <w:p w14:paraId="5E4FC1BE" w14:textId="77777777" w:rsidR="004B3F04" w:rsidRDefault="004B3F04" w:rsidP="000659BE">
            <w:pPr>
              <w:pStyle w:val="TableText"/>
            </w:pPr>
          </w:p>
        </w:tc>
        <w:tc>
          <w:tcPr>
            <w:tcW w:w="1104" w:type="dxa"/>
          </w:tcPr>
          <w:p w14:paraId="34C88DD6" w14:textId="77777777" w:rsidR="004B3F04" w:rsidRDefault="006C736C" w:rsidP="000659BE">
            <w:pPr>
              <w:pStyle w:val="TableText"/>
            </w:pPr>
            <w:hyperlink w:anchor="C_4499-31348">
              <w:r w:rsidR="004B3F04">
                <w:rPr>
                  <w:rStyle w:val="HyperlinkText9pt"/>
                </w:rPr>
                <w:t>4499-31348</w:t>
              </w:r>
            </w:hyperlink>
          </w:p>
        </w:tc>
        <w:tc>
          <w:tcPr>
            <w:tcW w:w="2975" w:type="dxa"/>
          </w:tcPr>
          <w:p w14:paraId="0CF60F3B" w14:textId="77777777" w:rsidR="004B3F04" w:rsidRDefault="004B3F04" w:rsidP="000659BE">
            <w:pPr>
              <w:pStyle w:val="TableText"/>
            </w:pPr>
          </w:p>
        </w:tc>
      </w:tr>
      <w:tr w:rsidR="004B3F04" w14:paraId="6716A9C0" w14:textId="77777777" w:rsidTr="000659BE">
        <w:trPr>
          <w:jc w:val="center"/>
        </w:trPr>
        <w:tc>
          <w:tcPr>
            <w:tcW w:w="3345" w:type="dxa"/>
          </w:tcPr>
          <w:p w14:paraId="2BE06406" w14:textId="77777777" w:rsidR="004B3F04" w:rsidRDefault="004B3F04" w:rsidP="000659BE">
            <w:pPr>
              <w:pStyle w:val="TableText"/>
            </w:pPr>
            <w:r>
              <w:tab/>
              <w:t>priorityCode</w:t>
            </w:r>
          </w:p>
        </w:tc>
        <w:tc>
          <w:tcPr>
            <w:tcW w:w="720" w:type="dxa"/>
          </w:tcPr>
          <w:p w14:paraId="5A6A10B8" w14:textId="77777777" w:rsidR="004B3F04" w:rsidRDefault="004B3F04" w:rsidP="000659BE">
            <w:pPr>
              <w:pStyle w:val="TableText"/>
            </w:pPr>
            <w:r>
              <w:t>0..1</w:t>
            </w:r>
          </w:p>
        </w:tc>
        <w:tc>
          <w:tcPr>
            <w:tcW w:w="1152" w:type="dxa"/>
          </w:tcPr>
          <w:p w14:paraId="32105B2E" w14:textId="77777777" w:rsidR="004B3F04" w:rsidRDefault="004B3F04" w:rsidP="000659BE">
            <w:pPr>
              <w:pStyle w:val="TableText"/>
            </w:pPr>
            <w:r>
              <w:t>MAY</w:t>
            </w:r>
          </w:p>
        </w:tc>
        <w:tc>
          <w:tcPr>
            <w:tcW w:w="864" w:type="dxa"/>
          </w:tcPr>
          <w:p w14:paraId="3886C29C" w14:textId="77777777" w:rsidR="004B3F04" w:rsidRDefault="004B3F04" w:rsidP="000659BE">
            <w:pPr>
              <w:pStyle w:val="TableText"/>
            </w:pPr>
          </w:p>
        </w:tc>
        <w:tc>
          <w:tcPr>
            <w:tcW w:w="1104" w:type="dxa"/>
          </w:tcPr>
          <w:p w14:paraId="24E4BEC7" w14:textId="77777777" w:rsidR="004B3F04" w:rsidRDefault="006C736C" w:rsidP="000659BE">
            <w:pPr>
              <w:pStyle w:val="TableText"/>
            </w:pPr>
            <w:hyperlink w:anchor="C_4499-35454">
              <w:r w:rsidR="004B3F04">
                <w:rPr>
                  <w:rStyle w:val="HyperlinkText9pt"/>
                </w:rPr>
                <w:t>4499-35454</w:t>
              </w:r>
            </w:hyperlink>
          </w:p>
        </w:tc>
        <w:tc>
          <w:tcPr>
            <w:tcW w:w="2975" w:type="dxa"/>
          </w:tcPr>
          <w:p w14:paraId="7677A58B" w14:textId="77777777" w:rsidR="004B3F04" w:rsidRDefault="004B3F04" w:rsidP="000659BE">
            <w:pPr>
              <w:pStyle w:val="TableText"/>
            </w:pPr>
          </w:p>
        </w:tc>
      </w:tr>
      <w:tr w:rsidR="004B3F04" w14:paraId="7FE4DCD1" w14:textId="77777777" w:rsidTr="000659BE">
        <w:trPr>
          <w:jc w:val="center"/>
        </w:trPr>
        <w:tc>
          <w:tcPr>
            <w:tcW w:w="3345" w:type="dxa"/>
          </w:tcPr>
          <w:p w14:paraId="6B7B0616" w14:textId="77777777" w:rsidR="004B3F04" w:rsidRDefault="004B3F04" w:rsidP="000659BE">
            <w:pPr>
              <w:pStyle w:val="TableText"/>
            </w:pPr>
            <w:r>
              <w:tab/>
            </w:r>
            <w:r>
              <w:tab/>
              <w:t>item</w:t>
            </w:r>
          </w:p>
        </w:tc>
        <w:tc>
          <w:tcPr>
            <w:tcW w:w="720" w:type="dxa"/>
          </w:tcPr>
          <w:p w14:paraId="69A563F0" w14:textId="77777777" w:rsidR="004B3F04" w:rsidRDefault="004B3F04" w:rsidP="000659BE">
            <w:pPr>
              <w:pStyle w:val="TableText"/>
            </w:pPr>
            <w:r>
              <w:t>1..1</w:t>
            </w:r>
          </w:p>
        </w:tc>
        <w:tc>
          <w:tcPr>
            <w:tcW w:w="1152" w:type="dxa"/>
          </w:tcPr>
          <w:p w14:paraId="08F7E866" w14:textId="77777777" w:rsidR="004B3F04" w:rsidRDefault="004B3F04" w:rsidP="000659BE">
            <w:pPr>
              <w:pStyle w:val="TableText"/>
            </w:pPr>
            <w:r>
              <w:t>SHALL</w:t>
            </w:r>
          </w:p>
        </w:tc>
        <w:tc>
          <w:tcPr>
            <w:tcW w:w="864" w:type="dxa"/>
          </w:tcPr>
          <w:p w14:paraId="299B4E59" w14:textId="77777777" w:rsidR="004B3F04" w:rsidRDefault="004B3F04" w:rsidP="000659BE">
            <w:pPr>
              <w:pStyle w:val="TableText"/>
            </w:pPr>
          </w:p>
        </w:tc>
        <w:tc>
          <w:tcPr>
            <w:tcW w:w="1104" w:type="dxa"/>
          </w:tcPr>
          <w:p w14:paraId="46197623" w14:textId="77777777" w:rsidR="004B3F04" w:rsidRDefault="006C736C" w:rsidP="000659BE">
            <w:pPr>
              <w:pStyle w:val="TableText"/>
            </w:pPr>
            <w:hyperlink w:anchor="C_4499-35455">
              <w:r w:rsidR="004B3F04">
                <w:rPr>
                  <w:rStyle w:val="HyperlinkText9pt"/>
                </w:rPr>
                <w:t>4499-35455</w:t>
              </w:r>
            </w:hyperlink>
          </w:p>
        </w:tc>
        <w:tc>
          <w:tcPr>
            <w:tcW w:w="2975" w:type="dxa"/>
          </w:tcPr>
          <w:p w14:paraId="59D5F355" w14:textId="77777777" w:rsidR="004B3F04" w:rsidRDefault="004B3F04" w:rsidP="000659BE">
            <w:pPr>
              <w:pStyle w:val="TableText"/>
            </w:pPr>
          </w:p>
        </w:tc>
      </w:tr>
      <w:tr w:rsidR="004B3F04" w14:paraId="5832903C" w14:textId="77777777" w:rsidTr="000659BE">
        <w:trPr>
          <w:jc w:val="center"/>
        </w:trPr>
        <w:tc>
          <w:tcPr>
            <w:tcW w:w="3345" w:type="dxa"/>
          </w:tcPr>
          <w:p w14:paraId="09F82F12" w14:textId="77777777" w:rsidR="004B3F04" w:rsidRDefault="004B3F04" w:rsidP="000659BE">
            <w:pPr>
              <w:pStyle w:val="TableText"/>
            </w:pPr>
            <w:r>
              <w:tab/>
            </w:r>
            <w:r>
              <w:tab/>
            </w:r>
            <w:r>
              <w:tab/>
              <w:t>@valueSet</w:t>
            </w:r>
          </w:p>
        </w:tc>
        <w:tc>
          <w:tcPr>
            <w:tcW w:w="720" w:type="dxa"/>
          </w:tcPr>
          <w:p w14:paraId="113283CF" w14:textId="77777777" w:rsidR="004B3F04" w:rsidRDefault="004B3F04" w:rsidP="000659BE">
            <w:pPr>
              <w:pStyle w:val="TableText"/>
            </w:pPr>
            <w:r>
              <w:t>0..1</w:t>
            </w:r>
          </w:p>
        </w:tc>
        <w:tc>
          <w:tcPr>
            <w:tcW w:w="1152" w:type="dxa"/>
          </w:tcPr>
          <w:p w14:paraId="59F74D80" w14:textId="77777777" w:rsidR="004B3F04" w:rsidRDefault="004B3F04" w:rsidP="000659BE">
            <w:pPr>
              <w:pStyle w:val="TableText"/>
            </w:pPr>
            <w:r>
              <w:t>SHOULD</w:t>
            </w:r>
          </w:p>
        </w:tc>
        <w:tc>
          <w:tcPr>
            <w:tcW w:w="864" w:type="dxa"/>
          </w:tcPr>
          <w:p w14:paraId="7F651544" w14:textId="77777777" w:rsidR="004B3F04" w:rsidRDefault="004B3F04" w:rsidP="000659BE">
            <w:pPr>
              <w:pStyle w:val="TableText"/>
            </w:pPr>
          </w:p>
        </w:tc>
        <w:tc>
          <w:tcPr>
            <w:tcW w:w="1104" w:type="dxa"/>
          </w:tcPr>
          <w:p w14:paraId="63EDD5E0" w14:textId="77777777" w:rsidR="004B3F04" w:rsidRDefault="006C736C" w:rsidP="000659BE">
            <w:pPr>
              <w:pStyle w:val="TableText"/>
            </w:pPr>
            <w:hyperlink w:anchor="C_4499-35460">
              <w:r w:rsidR="004B3F04">
                <w:rPr>
                  <w:rStyle w:val="HyperlinkText9pt"/>
                </w:rPr>
                <w:t>4499-35460</w:t>
              </w:r>
            </w:hyperlink>
          </w:p>
        </w:tc>
        <w:tc>
          <w:tcPr>
            <w:tcW w:w="2975" w:type="dxa"/>
          </w:tcPr>
          <w:p w14:paraId="3632DC1A" w14:textId="77777777" w:rsidR="004B3F04" w:rsidRDefault="004B3F04" w:rsidP="000659BE">
            <w:pPr>
              <w:pStyle w:val="TableText"/>
            </w:pPr>
          </w:p>
        </w:tc>
      </w:tr>
      <w:tr w:rsidR="004B3F04" w14:paraId="3558E828" w14:textId="77777777" w:rsidTr="000659BE">
        <w:trPr>
          <w:jc w:val="center"/>
        </w:trPr>
        <w:tc>
          <w:tcPr>
            <w:tcW w:w="3345" w:type="dxa"/>
          </w:tcPr>
          <w:p w14:paraId="26D42FE1" w14:textId="77777777" w:rsidR="004B3F04" w:rsidRDefault="004B3F04" w:rsidP="000659BE">
            <w:pPr>
              <w:pStyle w:val="TableText"/>
            </w:pPr>
            <w:r>
              <w:tab/>
              <w:t>methodCode</w:t>
            </w:r>
          </w:p>
        </w:tc>
        <w:tc>
          <w:tcPr>
            <w:tcW w:w="720" w:type="dxa"/>
          </w:tcPr>
          <w:p w14:paraId="353D9BA9" w14:textId="77777777" w:rsidR="004B3F04" w:rsidRDefault="004B3F04" w:rsidP="000659BE">
            <w:pPr>
              <w:pStyle w:val="TableText"/>
            </w:pPr>
            <w:r>
              <w:t>0..1</w:t>
            </w:r>
          </w:p>
        </w:tc>
        <w:tc>
          <w:tcPr>
            <w:tcW w:w="1152" w:type="dxa"/>
          </w:tcPr>
          <w:p w14:paraId="178982D4" w14:textId="77777777" w:rsidR="004B3F04" w:rsidRDefault="004B3F04" w:rsidP="000659BE">
            <w:pPr>
              <w:pStyle w:val="TableText"/>
            </w:pPr>
            <w:r>
              <w:t>MAY</w:t>
            </w:r>
          </w:p>
        </w:tc>
        <w:tc>
          <w:tcPr>
            <w:tcW w:w="864" w:type="dxa"/>
          </w:tcPr>
          <w:p w14:paraId="116CD017" w14:textId="77777777" w:rsidR="004B3F04" w:rsidRDefault="004B3F04" w:rsidP="000659BE">
            <w:pPr>
              <w:pStyle w:val="TableText"/>
            </w:pPr>
          </w:p>
        </w:tc>
        <w:tc>
          <w:tcPr>
            <w:tcW w:w="1104" w:type="dxa"/>
          </w:tcPr>
          <w:p w14:paraId="1677CA5D" w14:textId="77777777" w:rsidR="004B3F04" w:rsidRDefault="006C736C" w:rsidP="000659BE">
            <w:pPr>
              <w:pStyle w:val="TableText"/>
            </w:pPr>
            <w:hyperlink w:anchor="C_4499-31351">
              <w:r w:rsidR="004B3F04">
                <w:rPr>
                  <w:rStyle w:val="HyperlinkText9pt"/>
                </w:rPr>
                <w:t>4499-31351</w:t>
              </w:r>
            </w:hyperlink>
          </w:p>
        </w:tc>
        <w:tc>
          <w:tcPr>
            <w:tcW w:w="2975" w:type="dxa"/>
          </w:tcPr>
          <w:p w14:paraId="0C9B1A9E" w14:textId="77777777" w:rsidR="004B3F04" w:rsidRDefault="004B3F04" w:rsidP="000659BE">
            <w:pPr>
              <w:pStyle w:val="TableText"/>
            </w:pPr>
          </w:p>
        </w:tc>
      </w:tr>
      <w:tr w:rsidR="004B3F04" w14:paraId="38B06FF2" w14:textId="77777777" w:rsidTr="000659BE">
        <w:trPr>
          <w:jc w:val="center"/>
        </w:trPr>
        <w:tc>
          <w:tcPr>
            <w:tcW w:w="3345" w:type="dxa"/>
          </w:tcPr>
          <w:p w14:paraId="2ECF0852" w14:textId="77777777" w:rsidR="004B3F04" w:rsidRDefault="004B3F04" w:rsidP="000659BE">
            <w:pPr>
              <w:pStyle w:val="TableText"/>
            </w:pPr>
            <w:r>
              <w:tab/>
            </w:r>
            <w:r>
              <w:tab/>
              <w:t>item</w:t>
            </w:r>
          </w:p>
        </w:tc>
        <w:tc>
          <w:tcPr>
            <w:tcW w:w="720" w:type="dxa"/>
          </w:tcPr>
          <w:p w14:paraId="577EF7B2" w14:textId="77777777" w:rsidR="004B3F04" w:rsidRDefault="004B3F04" w:rsidP="000659BE">
            <w:pPr>
              <w:pStyle w:val="TableText"/>
            </w:pPr>
            <w:r>
              <w:t>1..1</w:t>
            </w:r>
          </w:p>
        </w:tc>
        <w:tc>
          <w:tcPr>
            <w:tcW w:w="1152" w:type="dxa"/>
          </w:tcPr>
          <w:p w14:paraId="3CF15390" w14:textId="77777777" w:rsidR="004B3F04" w:rsidRDefault="004B3F04" w:rsidP="000659BE">
            <w:pPr>
              <w:pStyle w:val="TableText"/>
            </w:pPr>
            <w:r>
              <w:t>SHALL</w:t>
            </w:r>
          </w:p>
        </w:tc>
        <w:tc>
          <w:tcPr>
            <w:tcW w:w="864" w:type="dxa"/>
          </w:tcPr>
          <w:p w14:paraId="111F845F" w14:textId="77777777" w:rsidR="004B3F04" w:rsidRDefault="004B3F04" w:rsidP="000659BE">
            <w:pPr>
              <w:pStyle w:val="TableText"/>
            </w:pPr>
          </w:p>
        </w:tc>
        <w:tc>
          <w:tcPr>
            <w:tcW w:w="1104" w:type="dxa"/>
          </w:tcPr>
          <w:p w14:paraId="0125E7D0" w14:textId="77777777" w:rsidR="004B3F04" w:rsidRDefault="006C736C" w:rsidP="000659BE">
            <w:pPr>
              <w:pStyle w:val="TableText"/>
            </w:pPr>
            <w:hyperlink w:anchor="C_4499-31352">
              <w:r w:rsidR="004B3F04">
                <w:rPr>
                  <w:rStyle w:val="HyperlinkText9pt"/>
                </w:rPr>
                <w:t>4499-31352</w:t>
              </w:r>
            </w:hyperlink>
          </w:p>
        </w:tc>
        <w:tc>
          <w:tcPr>
            <w:tcW w:w="2975" w:type="dxa"/>
          </w:tcPr>
          <w:p w14:paraId="263ACBFD" w14:textId="77777777" w:rsidR="004B3F04" w:rsidRDefault="004B3F04" w:rsidP="000659BE">
            <w:pPr>
              <w:pStyle w:val="TableText"/>
            </w:pPr>
          </w:p>
        </w:tc>
      </w:tr>
      <w:tr w:rsidR="004B3F04" w14:paraId="7189F49E" w14:textId="77777777" w:rsidTr="000659BE">
        <w:trPr>
          <w:jc w:val="center"/>
        </w:trPr>
        <w:tc>
          <w:tcPr>
            <w:tcW w:w="3345" w:type="dxa"/>
          </w:tcPr>
          <w:p w14:paraId="63C35D62" w14:textId="77777777" w:rsidR="004B3F04" w:rsidRDefault="004B3F04" w:rsidP="000659BE">
            <w:pPr>
              <w:pStyle w:val="TableText"/>
            </w:pPr>
            <w:r>
              <w:lastRenderedPageBreak/>
              <w:tab/>
            </w:r>
            <w:r>
              <w:tab/>
            </w:r>
            <w:r>
              <w:tab/>
              <w:t>@valueSet</w:t>
            </w:r>
          </w:p>
        </w:tc>
        <w:tc>
          <w:tcPr>
            <w:tcW w:w="720" w:type="dxa"/>
          </w:tcPr>
          <w:p w14:paraId="58E25F41" w14:textId="77777777" w:rsidR="004B3F04" w:rsidRDefault="004B3F04" w:rsidP="000659BE">
            <w:pPr>
              <w:pStyle w:val="TableText"/>
            </w:pPr>
            <w:r>
              <w:t>0..1</w:t>
            </w:r>
          </w:p>
        </w:tc>
        <w:tc>
          <w:tcPr>
            <w:tcW w:w="1152" w:type="dxa"/>
          </w:tcPr>
          <w:p w14:paraId="7F6D149B" w14:textId="77777777" w:rsidR="004B3F04" w:rsidRDefault="004B3F04" w:rsidP="000659BE">
            <w:pPr>
              <w:pStyle w:val="TableText"/>
            </w:pPr>
            <w:r>
              <w:t>SHOULD</w:t>
            </w:r>
          </w:p>
        </w:tc>
        <w:tc>
          <w:tcPr>
            <w:tcW w:w="864" w:type="dxa"/>
          </w:tcPr>
          <w:p w14:paraId="16BC6FE7" w14:textId="77777777" w:rsidR="004B3F04" w:rsidRDefault="004B3F04" w:rsidP="000659BE">
            <w:pPr>
              <w:pStyle w:val="TableText"/>
            </w:pPr>
          </w:p>
        </w:tc>
        <w:tc>
          <w:tcPr>
            <w:tcW w:w="1104" w:type="dxa"/>
          </w:tcPr>
          <w:p w14:paraId="561DB27B" w14:textId="77777777" w:rsidR="004B3F04" w:rsidRDefault="006C736C" w:rsidP="000659BE">
            <w:pPr>
              <w:pStyle w:val="TableText"/>
            </w:pPr>
            <w:hyperlink w:anchor="C_4499-31353">
              <w:r w:rsidR="004B3F04">
                <w:rPr>
                  <w:rStyle w:val="HyperlinkText9pt"/>
                </w:rPr>
                <w:t>4499-31353</w:t>
              </w:r>
            </w:hyperlink>
          </w:p>
        </w:tc>
        <w:tc>
          <w:tcPr>
            <w:tcW w:w="2975" w:type="dxa"/>
          </w:tcPr>
          <w:p w14:paraId="4C54F00D" w14:textId="77777777" w:rsidR="004B3F04" w:rsidRDefault="004B3F04" w:rsidP="000659BE">
            <w:pPr>
              <w:pStyle w:val="TableText"/>
            </w:pPr>
          </w:p>
        </w:tc>
      </w:tr>
      <w:tr w:rsidR="004B3F04" w14:paraId="09531B85" w14:textId="77777777" w:rsidTr="000659BE">
        <w:trPr>
          <w:jc w:val="center"/>
        </w:trPr>
        <w:tc>
          <w:tcPr>
            <w:tcW w:w="3345" w:type="dxa"/>
          </w:tcPr>
          <w:p w14:paraId="547A3FB1" w14:textId="77777777" w:rsidR="004B3F04" w:rsidRDefault="004B3F04" w:rsidP="000659BE">
            <w:pPr>
              <w:pStyle w:val="TableText"/>
            </w:pPr>
            <w:r>
              <w:tab/>
              <w:t>targetSiteCode</w:t>
            </w:r>
          </w:p>
        </w:tc>
        <w:tc>
          <w:tcPr>
            <w:tcW w:w="720" w:type="dxa"/>
          </w:tcPr>
          <w:p w14:paraId="70EA5186" w14:textId="77777777" w:rsidR="004B3F04" w:rsidRDefault="004B3F04" w:rsidP="000659BE">
            <w:pPr>
              <w:pStyle w:val="TableText"/>
            </w:pPr>
            <w:r>
              <w:t>0..1</w:t>
            </w:r>
          </w:p>
        </w:tc>
        <w:tc>
          <w:tcPr>
            <w:tcW w:w="1152" w:type="dxa"/>
          </w:tcPr>
          <w:p w14:paraId="684674EB" w14:textId="77777777" w:rsidR="004B3F04" w:rsidRDefault="004B3F04" w:rsidP="000659BE">
            <w:pPr>
              <w:pStyle w:val="TableText"/>
            </w:pPr>
            <w:r>
              <w:t>MAY</w:t>
            </w:r>
          </w:p>
        </w:tc>
        <w:tc>
          <w:tcPr>
            <w:tcW w:w="864" w:type="dxa"/>
          </w:tcPr>
          <w:p w14:paraId="7200434B" w14:textId="77777777" w:rsidR="004B3F04" w:rsidRDefault="004B3F04" w:rsidP="000659BE">
            <w:pPr>
              <w:pStyle w:val="TableText"/>
            </w:pPr>
          </w:p>
        </w:tc>
        <w:tc>
          <w:tcPr>
            <w:tcW w:w="1104" w:type="dxa"/>
          </w:tcPr>
          <w:p w14:paraId="0F2291FB" w14:textId="77777777" w:rsidR="004B3F04" w:rsidRDefault="006C736C" w:rsidP="000659BE">
            <w:pPr>
              <w:pStyle w:val="TableText"/>
            </w:pPr>
            <w:hyperlink w:anchor="C_4499-33401">
              <w:r w:rsidR="004B3F04">
                <w:rPr>
                  <w:rStyle w:val="HyperlinkText9pt"/>
                </w:rPr>
                <w:t>4499-33401</w:t>
              </w:r>
            </w:hyperlink>
          </w:p>
        </w:tc>
        <w:tc>
          <w:tcPr>
            <w:tcW w:w="2975" w:type="dxa"/>
          </w:tcPr>
          <w:p w14:paraId="3C46F5DE" w14:textId="77777777" w:rsidR="004B3F04" w:rsidRDefault="004B3F04" w:rsidP="000659BE">
            <w:pPr>
              <w:pStyle w:val="TableText"/>
            </w:pPr>
          </w:p>
        </w:tc>
      </w:tr>
      <w:tr w:rsidR="004B3F04" w14:paraId="7DBA88BB" w14:textId="77777777" w:rsidTr="000659BE">
        <w:trPr>
          <w:jc w:val="center"/>
        </w:trPr>
        <w:tc>
          <w:tcPr>
            <w:tcW w:w="3345" w:type="dxa"/>
          </w:tcPr>
          <w:p w14:paraId="545376EF" w14:textId="77777777" w:rsidR="004B3F04" w:rsidRDefault="004B3F04" w:rsidP="000659BE">
            <w:pPr>
              <w:pStyle w:val="TableText"/>
            </w:pPr>
            <w:r>
              <w:tab/>
            </w:r>
            <w:r>
              <w:tab/>
              <w:t>item</w:t>
            </w:r>
          </w:p>
        </w:tc>
        <w:tc>
          <w:tcPr>
            <w:tcW w:w="720" w:type="dxa"/>
          </w:tcPr>
          <w:p w14:paraId="2106A2D1" w14:textId="77777777" w:rsidR="004B3F04" w:rsidRDefault="004B3F04" w:rsidP="000659BE">
            <w:pPr>
              <w:pStyle w:val="TableText"/>
            </w:pPr>
            <w:r>
              <w:t>1..1</w:t>
            </w:r>
          </w:p>
        </w:tc>
        <w:tc>
          <w:tcPr>
            <w:tcW w:w="1152" w:type="dxa"/>
          </w:tcPr>
          <w:p w14:paraId="16A0E64C" w14:textId="77777777" w:rsidR="004B3F04" w:rsidRDefault="004B3F04" w:rsidP="000659BE">
            <w:pPr>
              <w:pStyle w:val="TableText"/>
            </w:pPr>
            <w:r>
              <w:t>SHALL</w:t>
            </w:r>
          </w:p>
        </w:tc>
        <w:tc>
          <w:tcPr>
            <w:tcW w:w="864" w:type="dxa"/>
          </w:tcPr>
          <w:p w14:paraId="35AFB831" w14:textId="77777777" w:rsidR="004B3F04" w:rsidRDefault="004B3F04" w:rsidP="000659BE">
            <w:pPr>
              <w:pStyle w:val="TableText"/>
            </w:pPr>
          </w:p>
        </w:tc>
        <w:tc>
          <w:tcPr>
            <w:tcW w:w="1104" w:type="dxa"/>
          </w:tcPr>
          <w:p w14:paraId="313A0DB0" w14:textId="77777777" w:rsidR="004B3F04" w:rsidRDefault="006C736C" w:rsidP="000659BE">
            <w:pPr>
              <w:pStyle w:val="TableText"/>
            </w:pPr>
            <w:hyperlink w:anchor="C_4499-33402">
              <w:r w:rsidR="004B3F04">
                <w:rPr>
                  <w:rStyle w:val="HyperlinkText9pt"/>
                </w:rPr>
                <w:t>4499-33402</w:t>
              </w:r>
            </w:hyperlink>
          </w:p>
        </w:tc>
        <w:tc>
          <w:tcPr>
            <w:tcW w:w="2975" w:type="dxa"/>
          </w:tcPr>
          <w:p w14:paraId="1B2BE345" w14:textId="77777777" w:rsidR="004B3F04" w:rsidRDefault="004B3F04" w:rsidP="000659BE">
            <w:pPr>
              <w:pStyle w:val="TableText"/>
            </w:pPr>
          </w:p>
        </w:tc>
      </w:tr>
      <w:tr w:rsidR="004B3F04" w14:paraId="015138D1" w14:textId="77777777" w:rsidTr="000659BE">
        <w:trPr>
          <w:jc w:val="center"/>
        </w:trPr>
        <w:tc>
          <w:tcPr>
            <w:tcW w:w="3345" w:type="dxa"/>
          </w:tcPr>
          <w:p w14:paraId="781C76C0" w14:textId="77777777" w:rsidR="004B3F04" w:rsidRDefault="004B3F04" w:rsidP="000659BE">
            <w:pPr>
              <w:pStyle w:val="TableText"/>
            </w:pPr>
            <w:r>
              <w:tab/>
            </w:r>
            <w:r>
              <w:tab/>
            </w:r>
            <w:r>
              <w:tab/>
              <w:t>@valueSet</w:t>
            </w:r>
          </w:p>
        </w:tc>
        <w:tc>
          <w:tcPr>
            <w:tcW w:w="720" w:type="dxa"/>
          </w:tcPr>
          <w:p w14:paraId="770497A9" w14:textId="77777777" w:rsidR="004B3F04" w:rsidRDefault="004B3F04" w:rsidP="000659BE">
            <w:pPr>
              <w:pStyle w:val="TableText"/>
            </w:pPr>
            <w:r>
              <w:t>0..1</w:t>
            </w:r>
          </w:p>
        </w:tc>
        <w:tc>
          <w:tcPr>
            <w:tcW w:w="1152" w:type="dxa"/>
          </w:tcPr>
          <w:p w14:paraId="063B2E9A" w14:textId="77777777" w:rsidR="004B3F04" w:rsidRDefault="004B3F04" w:rsidP="000659BE">
            <w:pPr>
              <w:pStyle w:val="TableText"/>
            </w:pPr>
            <w:r>
              <w:t>SHOULD</w:t>
            </w:r>
          </w:p>
        </w:tc>
        <w:tc>
          <w:tcPr>
            <w:tcW w:w="864" w:type="dxa"/>
          </w:tcPr>
          <w:p w14:paraId="27777555" w14:textId="77777777" w:rsidR="004B3F04" w:rsidRDefault="004B3F04" w:rsidP="000659BE">
            <w:pPr>
              <w:pStyle w:val="TableText"/>
            </w:pPr>
          </w:p>
        </w:tc>
        <w:tc>
          <w:tcPr>
            <w:tcW w:w="1104" w:type="dxa"/>
          </w:tcPr>
          <w:p w14:paraId="2CDCF7E0" w14:textId="77777777" w:rsidR="004B3F04" w:rsidRDefault="006C736C" w:rsidP="000659BE">
            <w:pPr>
              <w:pStyle w:val="TableText"/>
            </w:pPr>
            <w:hyperlink w:anchor="C_4499-33404">
              <w:r w:rsidR="004B3F04">
                <w:rPr>
                  <w:rStyle w:val="HyperlinkText9pt"/>
                </w:rPr>
                <w:t>4499-33404</w:t>
              </w:r>
            </w:hyperlink>
          </w:p>
        </w:tc>
        <w:tc>
          <w:tcPr>
            <w:tcW w:w="2975" w:type="dxa"/>
          </w:tcPr>
          <w:p w14:paraId="341E167B" w14:textId="77777777" w:rsidR="004B3F04" w:rsidRDefault="004B3F04" w:rsidP="000659BE">
            <w:pPr>
              <w:pStyle w:val="TableText"/>
            </w:pPr>
          </w:p>
        </w:tc>
      </w:tr>
      <w:tr w:rsidR="004B3F04" w14:paraId="5640FEB6" w14:textId="77777777" w:rsidTr="000659BE">
        <w:trPr>
          <w:jc w:val="center"/>
        </w:trPr>
        <w:tc>
          <w:tcPr>
            <w:tcW w:w="3345" w:type="dxa"/>
          </w:tcPr>
          <w:p w14:paraId="23FD4C05" w14:textId="77777777" w:rsidR="004B3F04" w:rsidRDefault="004B3F04" w:rsidP="000659BE">
            <w:pPr>
              <w:pStyle w:val="TableText"/>
            </w:pPr>
            <w:r>
              <w:tab/>
              <w:t>participation</w:t>
            </w:r>
          </w:p>
        </w:tc>
        <w:tc>
          <w:tcPr>
            <w:tcW w:w="720" w:type="dxa"/>
          </w:tcPr>
          <w:p w14:paraId="475A2818" w14:textId="77777777" w:rsidR="004B3F04" w:rsidRDefault="004B3F04" w:rsidP="000659BE">
            <w:pPr>
              <w:pStyle w:val="TableText"/>
            </w:pPr>
            <w:r>
              <w:t>0..1</w:t>
            </w:r>
          </w:p>
        </w:tc>
        <w:tc>
          <w:tcPr>
            <w:tcW w:w="1152" w:type="dxa"/>
          </w:tcPr>
          <w:p w14:paraId="68C1029C" w14:textId="77777777" w:rsidR="004B3F04" w:rsidRDefault="004B3F04" w:rsidP="000659BE">
            <w:pPr>
              <w:pStyle w:val="TableText"/>
            </w:pPr>
            <w:r>
              <w:t>MAY</w:t>
            </w:r>
          </w:p>
        </w:tc>
        <w:tc>
          <w:tcPr>
            <w:tcW w:w="864" w:type="dxa"/>
          </w:tcPr>
          <w:p w14:paraId="4F8E13C1" w14:textId="77777777" w:rsidR="004B3F04" w:rsidRDefault="004B3F04" w:rsidP="000659BE">
            <w:pPr>
              <w:pStyle w:val="TableText"/>
            </w:pPr>
          </w:p>
        </w:tc>
        <w:tc>
          <w:tcPr>
            <w:tcW w:w="1104" w:type="dxa"/>
          </w:tcPr>
          <w:p w14:paraId="1898C156" w14:textId="77777777" w:rsidR="004B3F04" w:rsidRDefault="006C736C" w:rsidP="000659BE">
            <w:pPr>
              <w:pStyle w:val="TableText"/>
            </w:pPr>
            <w:hyperlink w:anchor="C_4499-34556">
              <w:r w:rsidR="004B3F04">
                <w:rPr>
                  <w:rStyle w:val="HyperlinkText9pt"/>
                </w:rPr>
                <w:t>4499-34556</w:t>
              </w:r>
            </w:hyperlink>
          </w:p>
        </w:tc>
        <w:tc>
          <w:tcPr>
            <w:tcW w:w="2975" w:type="dxa"/>
          </w:tcPr>
          <w:p w14:paraId="373DBB23" w14:textId="77777777" w:rsidR="004B3F04" w:rsidRDefault="004B3F04" w:rsidP="000659BE">
            <w:pPr>
              <w:pStyle w:val="TableText"/>
            </w:pPr>
          </w:p>
        </w:tc>
      </w:tr>
      <w:tr w:rsidR="004B3F04" w14:paraId="6A60E920" w14:textId="77777777" w:rsidTr="000659BE">
        <w:trPr>
          <w:jc w:val="center"/>
        </w:trPr>
        <w:tc>
          <w:tcPr>
            <w:tcW w:w="3345" w:type="dxa"/>
          </w:tcPr>
          <w:p w14:paraId="16787385" w14:textId="77777777" w:rsidR="004B3F04" w:rsidRDefault="004B3F04" w:rsidP="000659BE">
            <w:pPr>
              <w:pStyle w:val="TableText"/>
            </w:pPr>
            <w:r>
              <w:tab/>
            </w:r>
            <w:r>
              <w:tab/>
              <w:t>@typeCode</w:t>
            </w:r>
          </w:p>
        </w:tc>
        <w:tc>
          <w:tcPr>
            <w:tcW w:w="720" w:type="dxa"/>
          </w:tcPr>
          <w:p w14:paraId="25F48245" w14:textId="77777777" w:rsidR="004B3F04" w:rsidRDefault="004B3F04" w:rsidP="000659BE">
            <w:pPr>
              <w:pStyle w:val="TableText"/>
            </w:pPr>
            <w:r>
              <w:t>1..1</w:t>
            </w:r>
          </w:p>
        </w:tc>
        <w:tc>
          <w:tcPr>
            <w:tcW w:w="1152" w:type="dxa"/>
          </w:tcPr>
          <w:p w14:paraId="30365973" w14:textId="77777777" w:rsidR="004B3F04" w:rsidRDefault="004B3F04" w:rsidP="000659BE">
            <w:pPr>
              <w:pStyle w:val="TableText"/>
            </w:pPr>
            <w:r>
              <w:t>SHALL</w:t>
            </w:r>
          </w:p>
        </w:tc>
        <w:tc>
          <w:tcPr>
            <w:tcW w:w="864" w:type="dxa"/>
          </w:tcPr>
          <w:p w14:paraId="30125616" w14:textId="77777777" w:rsidR="004B3F04" w:rsidRDefault="004B3F04" w:rsidP="000659BE">
            <w:pPr>
              <w:pStyle w:val="TableText"/>
            </w:pPr>
          </w:p>
        </w:tc>
        <w:tc>
          <w:tcPr>
            <w:tcW w:w="1104" w:type="dxa"/>
          </w:tcPr>
          <w:p w14:paraId="4A7D6481" w14:textId="77777777" w:rsidR="004B3F04" w:rsidRDefault="006C736C" w:rsidP="000659BE">
            <w:pPr>
              <w:pStyle w:val="TableText"/>
            </w:pPr>
            <w:hyperlink w:anchor="C_4499-34559">
              <w:r w:rsidR="004B3F04">
                <w:rPr>
                  <w:rStyle w:val="HyperlinkText9pt"/>
                </w:rPr>
                <w:t>4499-34559</w:t>
              </w:r>
            </w:hyperlink>
          </w:p>
        </w:tc>
        <w:tc>
          <w:tcPr>
            <w:tcW w:w="2975" w:type="dxa"/>
          </w:tcPr>
          <w:p w14:paraId="478592E3" w14:textId="77777777" w:rsidR="004B3F04" w:rsidRDefault="004B3F04" w:rsidP="000659BE">
            <w:pPr>
              <w:pStyle w:val="TableText"/>
            </w:pPr>
            <w:r>
              <w:t>urn:oid:2.16.840.1.113883.5.90 (HL7ParticipationType) = AUT</w:t>
            </w:r>
          </w:p>
        </w:tc>
      </w:tr>
      <w:tr w:rsidR="004B3F04" w14:paraId="5D8C0C29" w14:textId="77777777" w:rsidTr="000659BE">
        <w:trPr>
          <w:jc w:val="center"/>
        </w:trPr>
        <w:tc>
          <w:tcPr>
            <w:tcW w:w="3345" w:type="dxa"/>
          </w:tcPr>
          <w:p w14:paraId="22DC6896" w14:textId="77777777" w:rsidR="004B3F04" w:rsidRDefault="004B3F04" w:rsidP="000659BE">
            <w:pPr>
              <w:pStyle w:val="TableText"/>
            </w:pPr>
            <w:r>
              <w:tab/>
            </w:r>
            <w:r>
              <w:tab/>
              <w:t>time</w:t>
            </w:r>
          </w:p>
        </w:tc>
        <w:tc>
          <w:tcPr>
            <w:tcW w:w="720" w:type="dxa"/>
          </w:tcPr>
          <w:p w14:paraId="7CA514E9" w14:textId="77777777" w:rsidR="004B3F04" w:rsidRDefault="004B3F04" w:rsidP="000659BE">
            <w:pPr>
              <w:pStyle w:val="TableText"/>
            </w:pPr>
            <w:r>
              <w:t>1..1</w:t>
            </w:r>
          </w:p>
        </w:tc>
        <w:tc>
          <w:tcPr>
            <w:tcW w:w="1152" w:type="dxa"/>
          </w:tcPr>
          <w:p w14:paraId="6420275A" w14:textId="77777777" w:rsidR="004B3F04" w:rsidRDefault="004B3F04" w:rsidP="000659BE">
            <w:pPr>
              <w:pStyle w:val="TableText"/>
            </w:pPr>
            <w:r>
              <w:t>SHALL</w:t>
            </w:r>
          </w:p>
        </w:tc>
        <w:tc>
          <w:tcPr>
            <w:tcW w:w="864" w:type="dxa"/>
          </w:tcPr>
          <w:p w14:paraId="40929983" w14:textId="77777777" w:rsidR="004B3F04" w:rsidRDefault="004B3F04" w:rsidP="000659BE">
            <w:pPr>
              <w:pStyle w:val="TableText"/>
            </w:pPr>
          </w:p>
        </w:tc>
        <w:tc>
          <w:tcPr>
            <w:tcW w:w="1104" w:type="dxa"/>
          </w:tcPr>
          <w:p w14:paraId="53180D0E" w14:textId="77777777" w:rsidR="004B3F04" w:rsidRDefault="006C736C" w:rsidP="000659BE">
            <w:pPr>
              <w:pStyle w:val="TableText"/>
            </w:pPr>
            <w:hyperlink w:anchor="C_4499-34557">
              <w:r w:rsidR="004B3F04">
                <w:rPr>
                  <w:rStyle w:val="HyperlinkText9pt"/>
                </w:rPr>
                <w:t>4499-34557</w:t>
              </w:r>
            </w:hyperlink>
          </w:p>
        </w:tc>
        <w:tc>
          <w:tcPr>
            <w:tcW w:w="2975" w:type="dxa"/>
          </w:tcPr>
          <w:p w14:paraId="5CB9C373" w14:textId="77777777" w:rsidR="004B3F04" w:rsidRDefault="004B3F04" w:rsidP="000659BE">
            <w:pPr>
              <w:pStyle w:val="TableText"/>
            </w:pPr>
          </w:p>
        </w:tc>
      </w:tr>
      <w:tr w:rsidR="004B3F04" w14:paraId="4236B8FE" w14:textId="77777777" w:rsidTr="000659BE">
        <w:trPr>
          <w:jc w:val="center"/>
        </w:trPr>
        <w:tc>
          <w:tcPr>
            <w:tcW w:w="3345" w:type="dxa"/>
          </w:tcPr>
          <w:p w14:paraId="60BB649F" w14:textId="77777777" w:rsidR="004B3F04" w:rsidRDefault="004B3F04" w:rsidP="000659BE">
            <w:pPr>
              <w:pStyle w:val="TableText"/>
            </w:pPr>
            <w:r>
              <w:tab/>
            </w:r>
            <w:r>
              <w:tab/>
            </w:r>
            <w:r>
              <w:tab/>
              <w:t>low</w:t>
            </w:r>
          </w:p>
        </w:tc>
        <w:tc>
          <w:tcPr>
            <w:tcW w:w="720" w:type="dxa"/>
          </w:tcPr>
          <w:p w14:paraId="10101EE7" w14:textId="77777777" w:rsidR="004B3F04" w:rsidRDefault="004B3F04" w:rsidP="000659BE">
            <w:pPr>
              <w:pStyle w:val="TableText"/>
            </w:pPr>
            <w:r>
              <w:t>1..1</w:t>
            </w:r>
          </w:p>
        </w:tc>
        <w:tc>
          <w:tcPr>
            <w:tcW w:w="1152" w:type="dxa"/>
          </w:tcPr>
          <w:p w14:paraId="557E300D" w14:textId="77777777" w:rsidR="004B3F04" w:rsidRDefault="004B3F04" w:rsidP="000659BE">
            <w:pPr>
              <w:pStyle w:val="TableText"/>
            </w:pPr>
            <w:r>
              <w:t>SHALL</w:t>
            </w:r>
          </w:p>
        </w:tc>
        <w:tc>
          <w:tcPr>
            <w:tcW w:w="864" w:type="dxa"/>
          </w:tcPr>
          <w:p w14:paraId="65063C09" w14:textId="77777777" w:rsidR="004B3F04" w:rsidRDefault="004B3F04" w:rsidP="000659BE">
            <w:pPr>
              <w:pStyle w:val="TableText"/>
            </w:pPr>
          </w:p>
        </w:tc>
        <w:tc>
          <w:tcPr>
            <w:tcW w:w="1104" w:type="dxa"/>
          </w:tcPr>
          <w:p w14:paraId="3B3A12E4" w14:textId="77777777" w:rsidR="004B3F04" w:rsidRDefault="006C736C" w:rsidP="000659BE">
            <w:pPr>
              <w:pStyle w:val="TableText"/>
            </w:pPr>
            <w:hyperlink w:anchor="C_4499-34560">
              <w:r w:rsidR="004B3F04">
                <w:rPr>
                  <w:rStyle w:val="HyperlinkText9pt"/>
                </w:rPr>
                <w:t>4499-34560</w:t>
              </w:r>
            </w:hyperlink>
          </w:p>
        </w:tc>
        <w:tc>
          <w:tcPr>
            <w:tcW w:w="2975" w:type="dxa"/>
          </w:tcPr>
          <w:p w14:paraId="3DF384B4" w14:textId="77777777" w:rsidR="004B3F04" w:rsidRDefault="004B3F04" w:rsidP="000659BE">
            <w:pPr>
              <w:pStyle w:val="TableText"/>
            </w:pPr>
          </w:p>
        </w:tc>
      </w:tr>
      <w:tr w:rsidR="004B3F04" w14:paraId="790DCCBE" w14:textId="77777777" w:rsidTr="000659BE">
        <w:trPr>
          <w:jc w:val="center"/>
        </w:trPr>
        <w:tc>
          <w:tcPr>
            <w:tcW w:w="3345" w:type="dxa"/>
          </w:tcPr>
          <w:p w14:paraId="4863CCAD" w14:textId="77777777" w:rsidR="004B3F04" w:rsidRDefault="004B3F04" w:rsidP="000659BE">
            <w:pPr>
              <w:pStyle w:val="TableText"/>
            </w:pPr>
            <w:r>
              <w:tab/>
            </w:r>
            <w:r>
              <w:tab/>
              <w:t>role</w:t>
            </w:r>
          </w:p>
        </w:tc>
        <w:tc>
          <w:tcPr>
            <w:tcW w:w="720" w:type="dxa"/>
          </w:tcPr>
          <w:p w14:paraId="37AFF1F9" w14:textId="77777777" w:rsidR="004B3F04" w:rsidRDefault="004B3F04" w:rsidP="000659BE">
            <w:pPr>
              <w:pStyle w:val="TableText"/>
            </w:pPr>
            <w:r>
              <w:t>1..1</w:t>
            </w:r>
          </w:p>
        </w:tc>
        <w:tc>
          <w:tcPr>
            <w:tcW w:w="1152" w:type="dxa"/>
          </w:tcPr>
          <w:p w14:paraId="73E2B139" w14:textId="77777777" w:rsidR="004B3F04" w:rsidRDefault="004B3F04" w:rsidP="000659BE">
            <w:pPr>
              <w:pStyle w:val="TableText"/>
            </w:pPr>
            <w:r>
              <w:t>SHALL</w:t>
            </w:r>
          </w:p>
        </w:tc>
        <w:tc>
          <w:tcPr>
            <w:tcW w:w="864" w:type="dxa"/>
          </w:tcPr>
          <w:p w14:paraId="5AB5DAC1" w14:textId="77777777" w:rsidR="004B3F04" w:rsidRDefault="004B3F04" w:rsidP="000659BE">
            <w:pPr>
              <w:pStyle w:val="TableText"/>
            </w:pPr>
          </w:p>
        </w:tc>
        <w:tc>
          <w:tcPr>
            <w:tcW w:w="1104" w:type="dxa"/>
          </w:tcPr>
          <w:p w14:paraId="0D96127B" w14:textId="77777777" w:rsidR="004B3F04" w:rsidRDefault="006C736C" w:rsidP="000659BE">
            <w:pPr>
              <w:pStyle w:val="TableText"/>
            </w:pPr>
            <w:hyperlink w:anchor="C_4499-34558">
              <w:r w:rsidR="004B3F04">
                <w:rPr>
                  <w:rStyle w:val="HyperlinkText9pt"/>
                </w:rPr>
                <w:t>4499-34558</w:t>
              </w:r>
            </w:hyperlink>
          </w:p>
        </w:tc>
        <w:tc>
          <w:tcPr>
            <w:tcW w:w="2975" w:type="dxa"/>
          </w:tcPr>
          <w:p w14:paraId="514FAF88" w14:textId="77777777" w:rsidR="004B3F04" w:rsidRDefault="004B3F04" w:rsidP="000659BE">
            <w:pPr>
              <w:pStyle w:val="TableText"/>
            </w:pPr>
          </w:p>
        </w:tc>
      </w:tr>
      <w:tr w:rsidR="004B3F04" w14:paraId="74CA8CEC" w14:textId="77777777" w:rsidTr="000659BE">
        <w:trPr>
          <w:jc w:val="center"/>
        </w:trPr>
        <w:tc>
          <w:tcPr>
            <w:tcW w:w="3345" w:type="dxa"/>
          </w:tcPr>
          <w:p w14:paraId="21749B26" w14:textId="77777777" w:rsidR="004B3F04" w:rsidRDefault="004B3F04" w:rsidP="000659BE">
            <w:pPr>
              <w:pStyle w:val="TableText"/>
            </w:pPr>
            <w:r>
              <w:tab/>
            </w:r>
            <w:r>
              <w:tab/>
            </w:r>
            <w:r>
              <w:tab/>
              <w:t>@classCode</w:t>
            </w:r>
          </w:p>
        </w:tc>
        <w:tc>
          <w:tcPr>
            <w:tcW w:w="720" w:type="dxa"/>
          </w:tcPr>
          <w:p w14:paraId="1170B9AE" w14:textId="77777777" w:rsidR="004B3F04" w:rsidRDefault="004B3F04" w:rsidP="000659BE">
            <w:pPr>
              <w:pStyle w:val="TableText"/>
            </w:pPr>
            <w:r>
              <w:t>1..1</w:t>
            </w:r>
          </w:p>
        </w:tc>
        <w:tc>
          <w:tcPr>
            <w:tcW w:w="1152" w:type="dxa"/>
          </w:tcPr>
          <w:p w14:paraId="2C8FF685" w14:textId="77777777" w:rsidR="004B3F04" w:rsidRDefault="004B3F04" w:rsidP="000659BE">
            <w:pPr>
              <w:pStyle w:val="TableText"/>
            </w:pPr>
            <w:r>
              <w:t>SHALL</w:t>
            </w:r>
          </w:p>
        </w:tc>
        <w:tc>
          <w:tcPr>
            <w:tcW w:w="864" w:type="dxa"/>
          </w:tcPr>
          <w:p w14:paraId="29F10989" w14:textId="77777777" w:rsidR="004B3F04" w:rsidRDefault="004B3F04" w:rsidP="000659BE">
            <w:pPr>
              <w:pStyle w:val="TableText"/>
            </w:pPr>
          </w:p>
        </w:tc>
        <w:tc>
          <w:tcPr>
            <w:tcW w:w="1104" w:type="dxa"/>
          </w:tcPr>
          <w:p w14:paraId="1F078F9C" w14:textId="77777777" w:rsidR="004B3F04" w:rsidRDefault="006C736C" w:rsidP="000659BE">
            <w:pPr>
              <w:pStyle w:val="TableText"/>
            </w:pPr>
            <w:hyperlink w:anchor="C_4499-34561">
              <w:r w:rsidR="004B3F04">
                <w:rPr>
                  <w:rStyle w:val="HyperlinkText9pt"/>
                </w:rPr>
                <w:t>4499-34561</w:t>
              </w:r>
            </w:hyperlink>
          </w:p>
        </w:tc>
        <w:tc>
          <w:tcPr>
            <w:tcW w:w="2975" w:type="dxa"/>
          </w:tcPr>
          <w:p w14:paraId="001D080D" w14:textId="77777777" w:rsidR="004B3F04" w:rsidRDefault="004B3F04" w:rsidP="000659BE">
            <w:pPr>
              <w:pStyle w:val="TableText"/>
            </w:pPr>
            <w:r>
              <w:t>urn:oid:2.16.840.1.113883.5.110 (HL7RoleClass) = ROL</w:t>
            </w:r>
          </w:p>
        </w:tc>
      </w:tr>
      <w:tr w:rsidR="004B3F04" w14:paraId="4DFD89D7" w14:textId="77777777" w:rsidTr="000659BE">
        <w:trPr>
          <w:jc w:val="center"/>
        </w:trPr>
        <w:tc>
          <w:tcPr>
            <w:tcW w:w="3345" w:type="dxa"/>
          </w:tcPr>
          <w:p w14:paraId="198D2E67" w14:textId="77777777" w:rsidR="004B3F04" w:rsidRDefault="004B3F04" w:rsidP="000659BE">
            <w:pPr>
              <w:pStyle w:val="TableText"/>
            </w:pPr>
            <w:r>
              <w:tab/>
            </w:r>
            <w:r>
              <w:tab/>
            </w:r>
            <w:r>
              <w:tab/>
              <w:t>id</w:t>
            </w:r>
          </w:p>
        </w:tc>
        <w:tc>
          <w:tcPr>
            <w:tcW w:w="720" w:type="dxa"/>
          </w:tcPr>
          <w:p w14:paraId="5839E03C" w14:textId="77777777" w:rsidR="004B3F04" w:rsidRDefault="004B3F04" w:rsidP="000659BE">
            <w:pPr>
              <w:pStyle w:val="TableText"/>
            </w:pPr>
            <w:r>
              <w:t>0..1</w:t>
            </w:r>
          </w:p>
        </w:tc>
        <w:tc>
          <w:tcPr>
            <w:tcW w:w="1152" w:type="dxa"/>
          </w:tcPr>
          <w:p w14:paraId="3F5C4E31" w14:textId="77777777" w:rsidR="004B3F04" w:rsidRDefault="004B3F04" w:rsidP="000659BE">
            <w:pPr>
              <w:pStyle w:val="TableText"/>
            </w:pPr>
            <w:r>
              <w:t>MAY</w:t>
            </w:r>
          </w:p>
        </w:tc>
        <w:tc>
          <w:tcPr>
            <w:tcW w:w="864" w:type="dxa"/>
          </w:tcPr>
          <w:p w14:paraId="533072F5" w14:textId="77777777" w:rsidR="004B3F04" w:rsidRDefault="004B3F04" w:rsidP="000659BE">
            <w:pPr>
              <w:pStyle w:val="TableText"/>
            </w:pPr>
          </w:p>
        </w:tc>
        <w:tc>
          <w:tcPr>
            <w:tcW w:w="1104" w:type="dxa"/>
          </w:tcPr>
          <w:p w14:paraId="04B713F3" w14:textId="77777777" w:rsidR="004B3F04" w:rsidRDefault="006C736C" w:rsidP="000659BE">
            <w:pPr>
              <w:pStyle w:val="TableText"/>
            </w:pPr>
            <w:hyperlink w:anchor="C_4499-34562">
              <w:r w:rsidR="004B3F04">
                <w:rPr>
                  <w:rStyle w:val="HyperlinkText9pt"/>
                </w:rPr>
                <w:t>4499-34562</w:t>
              </w:r>
            </w:hyperlink>
          </w:p>
        </w:tc>
        <w:tc>
          <w:tcPr>
            <w:tcW w:w="2975" w:type="dxa"/>
          </w:tcPr>
          <w:p w14:paraId="7E84F6D0" w14:textId="77777777" w:rsidR="004B3F04" w:rsidRDefault="004B3F04" w:rsidP="000659BE">
            <w:pPr>
              <w:pStyle w:val="TableText"/>
            </w:pPr>
          </w:p>
        </w:tc>
      </w:tr>
      <w:tr w:rsidR="004B3F04" w14:paraId="0E4FA38F" w14:textId="77777777" w:rsidTr="000659BE">
        <w:trPr>
          <w:jc w:val="center"/>
        </w:trPr>
        <w:tc>
          <w:tcPr>
            <w:tcW w:w="3345" w:type="dxa"/>
          </w:tcPr>
          <w:p w14:paraId="129DD5C0" w14:textId="77777777" w:rsidR="004B3F04" w:rsidRDefault="004B3F04" w:rsidP="000659BE">
            <w:pPr>
              <w:pStyle w:val="TableText"/>
            </w:pPr>
            <w:r>
              <w:tab/>
              <w:t>participation</w:t>
            </w:r>
          </w:p>
        </w:tc>
        <w:tc>
          <w:tcPr>
            <w:tcW w:w="720" w:type="dxa"/>
          </w:tcPr>
          <w:p w14:paraId="4C1DD5A8" w14:textId="77777777" w:rsidR="004B3F04" w:rsidRDefault="004B3F04" w:rsidP="000659BE">
            <w:pPr>
              <w:pStyle w:val="TableText"/>
            </w:pPr>
            <w:r>
              <w:t>0..*</w:t>
            </w:r>
          </w:p>
        </w:tc>
        <w:tc>
          <w:tcPr>
            <w:tcW w:w="1152" w:type="dxa"/>
          </w:tcPr>
          <w:p w14:paraId="2F9A5CA2" w14:textId="77777777" w:rsidR="004B3F04" w:rsidRDefault="004B3F04" w:rsidP="000659BE">
            <w:pPr>
              <w:pStyle w:val="TableText"/>
            </w:pPr>
            <w:r>
              <w:t>MAY</w:t>
            </w:r>
          </w:p>
        </w:tc>
        <w:tc>
          <w:tcPr>
            <w:tcW w:w="864" w:type="dxa"/>
          </w:tcPr>
          <w:p w14:paraId="4FE07B15" w14:textId="77777777" w:rsidR="004B3F04" w:rsidRDefault="004B3F04" w:rsidP="000659BE">
            <w:pPr>
              <w:pStyle w:val="TableText"/>
            </w:pPr>
          </w:p>
        </w:tc>
        <w:tc>
          <w:tcPr>
            <w:tcW w:w="1104" w:type="dxa"/>
          </w:tcPr>
          <w:p w14:paraId="71DEB25D" w14:textId="77777777" w:rsidR="004B3F04" w:rsidRDefault="006C736C" w:rsidP="000659BE">
            <w:pPr>
              <w:pStyle w:val="TableText"/>
            </w:pPr>
            <w:hyperlink w:anchor="C_4499-35448">
              <w:r w:rsidR="004B3F04">
                <w:rPr>
                  <w:rStyle w:val="HyperlinkText9pt"/>
                </w:rPr>
                <w:t>4499-35448</w:t>
              </w:r>
            </w:hyperlink>
          </w:p>
        </w:tc>
        <w:tc>
          <w:tcPr>
            <w:tcW w:w="2975" w:type="dxa"/>
          </w:tcPr>
          <w:p w14:paraId="076D7C8B" w14:textId="77777777" w:rsidR="004B3F04" w:rsidRDefault="004B3F04" w:rsidP="000659BE">
            <w:pPr>
              <w:pStyle w:val="TableText"/>
            </w:pPr>
          </w:p>
        </w:tc>
      </w:tr>
      <w:tr w:rsidR="004B3F04" w14:paraId="6F5DA7D6" w14:textId="77777777" w:rsidTr="000659BE">
        <w:trPr>
          <w:jc w:val="center"/>
        </w:trPr>
        <w:tc>
          <w:tcPr>
            <w:tcW w:w="3345" w:type="dxa"/>
          </w:tcPr>
          <w:p w14:paraId="20426E3B" w14:textId="77777777" w:rsidR="004B3F04" w:rsidRDefault="004B3F04" w:rsidP="000659BE">
            <w:pPr>
              <w:pStyle w:val="TableText"/>
            </w:pPr>
            <w:r>
              <w:tab/>
            </w:r>
            <w:r>
              <w:tab/>
              <w:t>@typeCode</w:t>
            </w:r>
          </w:p>
        </w:tc>
        <w:tc>
          <w:tcPr>
            <w:tcW w:w="720" w:type="dxa"/>
          </w:tcPr>
          <w:p w14:paraId="2F8B99A3" w14:textId="77777777" w:rsidR="004B3F04" w:rsidRDefault="004B3F04" w:rsidP="000659BE">
            <w:pPr>
              <w:pStyle w:val="TableText"/>
            </w:pPr>
            <w:r>
              <w:t>1..1</w:t>
            </w:r>
          </w:p>
        </w:tc>
        <w:tc>
          <w:tcPr>
            <w:tcW w:w="1152" w:type="dxa"/>
          </w:tcPr>
          <w:p w14:paraId="1991D1A4" w14:textId="77777777" w:rsidR="004B3F04" w:rsidRDefault="004B3F04" w:rsidP="000659BE">
            <w:pPr>
              <w:pStyle w:val="TableText"/>
            </w:pPr>
            <w:r>
              <w:t>SHALL</w:t>
            </w:r>
          </w:p>
        </w:tc>
        <w:tc>
          <w:tcPr>
            <w:tcW w:w="864" w:type="dxa"/>
          </w:tcPr>
          <w:p w14:paraId="0A2448BD" w14:textId="77777777" w:rsidR="004B3F04" w:rsidRDefault="004B3F04" w:rsidP="000659BE">
            <w:pPr>
              <w:pStyle w:val="TableText"/>
            </w:pPr>
          </w:p>
        </w:tc>
        <w:tc>
          <w:tcPr>
            <w:tcW w:w="1104" w:type="dxa"/>
          </w:tcPr>
          <w:p w14:paraId="2D072B11" w14:textId="77777777" w:rsidR="004B3F04" w:rsidRDefault="006C736C" w:rsidP="000659BE">
            <w:pPr>
              <w:pStyle w:val="TableText"/>
            </w:pPr>
            <w:hyperlink w:anchor="C_4499-35452">
              <w:r w:rsidR="004B3F04">
                <w:rPr>
                  <w:rStyle w:val="HyperlinkText9pt"/>
                </w:rPr>
                <w:t>4499-35452</w:t>
              </w:r>
            </w:hyperlink>
          </w:p>
        </w:tc>
        <w:tc>
          <w:tcPr>
            <w:tcW w:w="2975" w:type="dxa"/>
          </w:tcPr>
          <w:p w14:paraId="070BEBB1" w14:textId="77777777" w:rsidR="004B3F04" w:rsidRDefault="004B3F04" w:rsidP="000659BE">
            <w:pPr>
              <w:pStyle w:val="TableText"/>
            </w:pPr>
            <w:r>
              <w:t>urn:oid:2.16.840.1.113883.5.90 (HL7ParticipationType) = PART</w:t>
            </w:r>
          </w:p>
        </w:tc>
      </w:tr>
      <w:tr w:rsidR="004B3F04" w14:paraId="3C28B234" w14:textId="77777777" w:rsidTr="000659BE">
        <w:trPr>
          <w:jc w:val="center"/>
        </w:trPr>
        <w:tc>
          <w:tcPr>
            <w:tcW w:w="3345" w:type="dxa"/>
          </w:tcPr>
          <w:p w14:paraId="76FCA1F8" w14:textId="77777777" w:rsidR="004B3F04" w:rsidRDefault="004B3F04" w:rsidP="000659BE">
            <w:pPr>
              <w:pStyle w:val="TableText"/>
            </w:pPr>
            <w:r>
              <w:tab/>
            </w:r>
            <w:r>
              <w:tab/>
              <w:t>role</w:t>
            </w:r>
          </w:p>
        </w:tc>
        <w:tc>
          <w:tcPr>
            <w:tcW w:w="720" w:type="dxa"/>
          </w:tcPr>
          <w:p w14:paraId="54DE9038" w14:textId="77777777" w:rsidR="004B3F04" w:rsidRDefault="004B3F04" w:rsidP="000659BE">
            <w:pPr>
              <w:pStyle w:val="TableText"/>
            </w:pPr>
            <w:r>
              <w:t>1..1</w:t>
            </w:r>
          </w:p>
        </w:tc>
        <w:tc>
          <w:tcPr>
            <w:tcW w:w="1152" w:type="dxa"/>
          </w:tcPr>
          <w:p w14:paraId="794F882F" w14:textId="77777777" w:rsidR="004B3F04" w:rsidRDefault="004B3F04" w:rsidP="000659BE">
            <w:pPr>
              <w:pStyle w:val="TableText"/>
            </w:pPr>
            <w:r>
              <w:t>SHALL</w:t>
            </w:r>
          </w:p>
        </w:tc>
        <w:tc>
          <w:tcPr>
            <w:tcW w:w="864" w:type="dxa"/>
          </w:tcPr>
          <w:p w14:paraId="7B287D17" w14:textId="77777777" w:rsidR="004B3F04" w:rsidRDefault="004B3F04" w:rsidP="000659BE">
            <w:pPr>
              <w:pStyle w:val="TableText"/>
            </w:pPr>
          </w:p>
        </w:tc>
        <w:tc>
          <w:tcPr>
            <w:tcW w:w="1104" w:type="dxa"/>
          </w:tcPr>
          <w:p w14:paraId="5B53CBAC" w14:textId="77777777" w:rsidR="004B3F04" w:rsidRDefault="006C736C" w:rsidP="000659BE">
            <w:pPr>
              <w:pStyle w:val="TableText"/>
            </w:pPr>
            <w:hyperlink w:anchor="C_4499-36327">
              <w:r w:rsidR="004B3F04">
                <w:rPr>
                  <w:rStyle w:val="HyperlinkText9pt"/>
                </w:rPr>
                <w:t>4499-36327</w:t>
              </w:r>
            </w:hyperlink>
          </w:p>
        </w:tc>
        <w:tc>
          <w:tcPr>
            <w:tcW w:w="2975" w:type="dxa"/>
          </w:tcPr>
          <w:p w14:paraId="38B96A1D"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5C24AFDD" w14:textId="77777777" w:rsidTr="000659BE">
        <w:trPr>
          <w:jc w:val="center"/>
        </w:trPr>
        <w:tc>
          <w:tcPr>
            <w:tcW w:w="3345" w:type="dxa"/>
          </w:tcPr>
          <w:p w14:paraId="00493C4D" w14:textId="77777777" w:rsidR="004B3F04" w:rsidRDefault="004B3F04" w:rsidP="000659BE">
            <w:pPr>
              <w:pStyle w:val="TableText"/>
            </w:pPr>
            <w:r>
              <w:tab/>
              <w:t>participation</w:t>
            </w:r>
          </w:p>
        </w:tc>
        <w:tc>
          <w:tcPr>
            <w:tcW w:w="720" w:type="dxa"/>
          </w:tcPr>
          <w:p w14:paraId="149B0D6C" w14:textId="77777777" w:rsidR="004B3F04" w:rsidRDefault="004B3F04" w:rsidP="000659BE">
            <w:pPr>
              <w:pStyle w:val="TableText"/>
            </w:pPr>
            <w:r>
              <w:t>0..*</w:t>
            </w:r>
          </w:p>
        </w:tc>
        <w:tc>
          <w:tcPr>
            <w:tcW w:w="1152" w:type="dxa"/>
          </w:tcPr>
          <w:p w14:paraId="1B5EAB99" w14:textId="77777777" w:rsidR="004B3F04" w:rsidRDefault="004B3F04" w:rsidP="000659BE">
            <w:pPr>
              <w:pStyle w:val="TableText"/>
            </w:pPr>
            <w:r>
              <w:t>MAY</w:t>
            </w:r>
          </w:p>
        </w:tc>
        <w:tc>
          <w:tcPr>
            <w:tcW w:w="864" w:type="dxa"/>
          </w:tcPr>
          <w:p w14:paraId="19E9D9BE" w14:textId="77777777" w:rsidR="004B3F04" w:rsidRDefault="004B3F04" w:rsidP="000659BE">
            <w:pPr>
              <w:pStyle w:val="TableText"/>
            </w:pPr>
          </w:p>
        </w:tc>
        <w:tc>
          <w:tcPr>
            <w:tcW w:w="1104" w:type="dxa"/>
          </w:tcPr>
          <w:p w14:paraId="3B530CD0" w14:textId="77777777" w:rsidR="004B3F04" w:rsidRDefault="006C736C" w:rsidP="000659BE">
            <w:pPr>
              <w:pStyle w:val="TableText"/>
            </w:pPr>
            <w:hyperlink w:anchor="C_4499-35450">
              <w:r w:rsidR="004B3F04">
                <w:rPr>
                  <w:rStyle w:val="HyperlinkText9pt"/>
                </w:rPr>
                <w:t>4499-35450</w:t>
              </w:r>
            </w:hyperlink>
          </w:p>
        </w:tc>
        <w:tc>
          <w:tcPr>
            <w:tcW w:w="2975" w:type="dxa"/>
          </w:tcPr>
          <w:p w14:paraId="7C1F69A4" w14:textId="77777777" w:rsidR="004B3F04" w:rsidRDefault="004B3F04" w:rsidP="000659BE">
            <w:pPr>
              <w:pStyle w:val="TableText"/>
            </w:pPr>
          </w:p>
        </w:tc>
      </w:tr>
      <w:tr w:rsidR="004B3F04" w14:paraId="45AFABF6" w14:textId="77777777" w:rsidTr="000659BE">
        <w:trPr>
          <w:jc w:val="center"/>
        </w:trPr>
        <w:tc>
          <w:tcPr>
            <w:tcW w:w="3345" w:type="dxa"/>
          </w:tcPr>
          <w:p w14:paraId="067B91B9" w14:textId="77777777" w:rsidR="004B3F04" w:rsidRDefault="004B3F04" w:rsidP="000659BE">
            <w:pPr>
              <w:pStyle w:val="TableText"/>
            </w:pPr>
            <w:r>
              <w:tab/>
            </w:r>
            <w:r>
              <w:tab/>
              <w:t>@typeCode</w:t>
            </w:r>
          </w:p>
        </w:tc>
        <w:tc>
          <w:tcPr>
            <w:tcW w:w="720" w:type="dxa"/>
          </w:tcPr>
          <w:p w14:paraId="4D9210EA" w14:textId="77777777" w:rsidR="004B3F04" w:rsidRDefault="004B3F04" w:rsidP="000659BE">
            <w:pPr>
              <w:pStyle w:val="TableText"/>
            </w:pPr>
            <w:r>
              <w:t>1..1</w:t>
            </w:r>
          </w:p>
        </w:tc>
        <w:tc>
          <w:tcPr>
            <w:tcW w:w="1152" w:type="dxa"/>
          </w:tcPr>
          <w:p w14:paraId="779FCF60" w14:textId="77777777" w:rsidR="004B3F04" w:rsidRDefault="004B3F04" w:rsidP="000659BE">
            <w:pPr>
              <w:pStyle w:val="TableText"/>
            </w:pPr>
            <w:r>
              <w:t>SHALL</w:t>
            </w:r>
          </w:p>
        </w:tc>
        <w:tc>
          <w:tcPr>
            <w:tcW w:w="864" w:type="dxa"/>
          </w:tcPr>
          <w:p w14:paraId="48E38512" w14:textId="77777777" w:rsidR="004B3F04" w:rsidRDefault="004B3F04" w:rsidP="000659BE">
            <w:pPr>
              <w:pStyle w:val="TableText"/>
            </w:pPr>
          </w:p>
        </w:tc>
        <w:tc>
          <w:tcPr>
            <w:tcW w:w="1104" w:type="dxa"/>
          </w:tcPr>
          <w:p w14:paraId="5B74CC4B" w14:textId="77777777" w:rsidR="004B3F04" w:rsidRDefault="006C736C" w:rsidP="000659BE">
            <w:pPr>
              <w:pStyle w:val="TableText"/>
            </w:pPr>
            <w:hyperlink w:anchor="C_4499-35453">
              <w:r w:rsidR="004B3F04">
                <w:rPr>
                  <w:rStyle w:val="HyperlinkText9pt"/>
                </w:rPr>
                <w:t>4499-35453</w:t>
              </w:r>
            </w:hyperlink>
          </w:p>
        </w:tc>
        <w:tc>
          <w:tcPr>
            <w:tcW w:w="2975" w:type="dxa"/>
          </w:tcPr>
          <w:p w14:paraId="2ACE4166" w14:textId="77777777" w:rsidR="004B3F04" w:rsidRDefault="004B3F04" w:rsidP="000659BE">
            <w:pPr>
              <w:pStyle w:val="TableText"/>
            </w:pPr>
            <w:r>
              <w:t>urn:oid:2.16.840.1.113883.5.90 (HL7ParticipationType) = PART</w:t>
            </w:r>
          </w:p>
        </w:tc>
      </w:tr>
      <w:tr w:rsidR="004B3F04" w14:paraId="51F693CC" w14:textId="77777777" w:rsidTr="000659BE">
        <w:trPr>
          <w:jc w:val="center"/>
        </w:trPr>
        <w:tc>
          <w:tcPr>
            <w:tcW w:w="3345" w:type="dxa"/>
          </w:tcPr>
          <w:p w14:paraId="7F64E843" w14:textId="77777777" w:rsidR="004B3F04" w:rsidRDefault="004B3F04" w:rsidP="000659BE">
            <w:pPr>
              <w:pStyle w:val="TableText"/>
            </w:pPr>
            <w:r>
              <w:tab/>
            </w:r>
            <w:r>
              <w:tab/>
              <w:t>role</w:t>
            </w:r>
          </w:p>
        </w:tc>
        <w:tc>
          <w:tcPr>
            <w:tcW w:w="720" w:type="dxa"/>
          </w:tcPr>
          <w:p w14:paraId="5D2F41C2" w14:textId="77777777" w:rsidR="004B3F04" w:rsidRDefault="004B3F04" w:rsidP="000659BE">
            <w:pPr>
              <w:pStyle w:val="TableText"/>
            </w:pPr>
            <w:r>
              <w:t>1..1</w:t>
            </w:r>
          </w:p>
        </w:tc>
        <w:tc>
          <w:tcPr>
            <w:tcW w:w="1152" w:type="dxa"/>
          </w:tcPr>
          <w:p w14:paraId="78FA8D35" w14:textId="77777777" w:rsidR="004B3F04" w:rsidRDefault="004B3F04" w:rsidP="000659BE">
            <w:pPr>
              <w:pStyle w:val="TableText"/>
            </w:pPr>
            <w:r>
              <w:t>SHALL</w:t>
            </w:r>
          </w:p>
        </w:tc>
        <w:tc>
          <w:tcPr>
            <w:tcW w:w="864" w:type="dxa"/>
          </w:tcPr>
          <w:p w14:paraId="3F083360" w14:textId="77777777" w:rsidR="004B3F04" w:rsidRDefault="004B3F04" w:rsidP="000659BE">
            <w:pPr>
              <w:pStyle w:val="TableText"/>
            </w:pPr>
          </w:p>
        </w:tc>
        <w:tc>
          <w:tcPr>
            <w:tcW w:w="1104" w:type="dxa"/>
          </w:tcPr>
          <w:p w14:paraId="38A7ACF0" w14:textId="77777777" w:rsidR="004B3F04" w:rsidRDefault="006C736C" w:rsidP="000659BE">
            <w:pPr>
              <w:pStyle w:val="TableText"/>
            </w:pPr>
            <w:hyperlink w:anchor="C_4499-36328">
              <w:r w:rsidR="004B3F04">
                <w:rPr>
                  <w:rStyle w:val="HyperlinkText9pt"/>
                </w:rPr>
                <w:t>4499-36328</w:t>
              </w:r>
            </w:hyperlink>
          </w:p>
        </w:tc>
        <w:tc>
          <w:tcPr>
            <w:tcW w:w="2975" w:type="dxa"/>
          </w:tcPr>
          <w:p w14:paraId="13A23C78"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A44E414" w14:textId="77777777" w:rsidTr="000659BE">
        <w:trPr>
          <w:jc w:val="center"/>
        </w:trPr>
        <w:tc>
          <w:tcPr>
            <w:tcW w:w="3345" w:type="dxa"/>
          </w:tcPr>
          <w:p w14:paraId="7B90C888" w14:textId="77777777" w:rsidR="004B3F04" w:rsidRDefault="004B3F04" w:rsidP="000659BE">
            <w:pPr>
              <w:pStyle w:val="TableText"/>
            </w:pPr>
            <w:r>
              <w:tab/>
              <w:t>participation</w:t>
            </w:r>
          </w:p>
        </w:tc>
        <w:tc>
          <w:tcPr>
            <w:tcW w:w="720" w:type="dxa"/>
          </w:tcPr>
          <w:p w14:paraId="7C69F7EC" w14:textId="77777777" w:rsidR="004B3F04" w:rsidRDefault="004B3F04" w:rsidP="000659BE">
            <w:pPr>
              <w:pStyle w:val="TableText"/>
            </w:pPr>
            <w:r>
              <w:t>0..*</w:t>
            </w:r>
          </w:p>
        </w:tc>
        <w:tc>
          <w:tcPr>
            <w:tcW w:w="1152" w:type="dxa"/>
          </w:tcPr>
          <w:p w14:paraId="085915F1" w14:textId="77777777" w:rsidR="004B3F04" w:rsidRDefault="004B3F04" w:rsidP="000659BE">
            <w:pPr>
              <w:pStyle w:val="TableText"/>
            </w:pPr>
            <w:r>
              <w:t>MAY</w:t>
            </w:r>
          </w:p>
        </w:tc>
        <w:tc>
          <w:tcPr>
            <w:tcW w:w="864" w:type="dxa"/>
          </w:tcPr>
          <w:p w14:paraId="5CAB861B" w14:textId="77777777" w:rsidR="004B3F04" w:rsidRDefault="004B3F04" w:rsidP="000659BE">
            <w:pPr>
              <w:pStyle w:val="TableText"/>
            </w:pPr>
          </w:p>
        </w:tc>
        <w:tc>
          <w:tcPr>
            <w:tcW w:w="1104" w:type="dxa"/>
          </w:tcPr>
          <w:p w14:paraId="3B44A58E" w14:textId="77777777" w:rsidR="004B3F04" w:rsidRDefault="006C736C" w:rsidP="000659BE">
            <w:pPr>
              <w:pStyle w:val="TableText"/>
            </w:pPr>
            <w:hyperlink w:anchor="C_4499-35909">
              <w:r w:rsidR="004B3F04">
                <w:rPr>
                  <w:rStyle w:val="HyperlinkText9pt"/>
                </w:rPr>
                <w:t>4499-35909</w:t>
              </w:r>
            </w:hyperlink>
          </w:p>
        </w:tc>
        <w:tc>
          <w:tcPr>
            <w:tcW w:w="2975" w:type="dxa"/>
          </w:tcPr>
          <w:p w14:paraId="53901A11" w14:textId="77777777" w:rsidR="004B3F04" w:rsidRDefault="004B3F04" w:rsidP="000659BE">
            <w:pPr>
              <w:pStyle w:val="TableText"/>
            </w:pPr>
          </w:p>
        </w:tc>
      </w:tr>
      <w:tr w:rsidR="004B3F04" w14:paraId="5B1AE25A" w14:textId="77777777" w:rsidTr="000659BE">
        <w:trPr>
          <w:jc w:val="center"/>
        </w:trPr>
        <w:tc>
          <w:tcPr>
            <w:tcW w:w="3345" w:type="dxa"/>
          </w:tcPr>
          <w:p w14:paraId="1FEEAE4E" w14:textId="77777777" w:rsidR="004B3F04" w:rsidRDefault="004B3F04" w:rsidP="000659BE">
            <w:pPr>
              <w:pStyle w:val="TableText"/>
            </w:pPr>
            <w:r>
              <w:tab/>
            </w:r>
            <w:r>
              <w:tab/>
              <w:t>@typeCode</w:t>
            </w:r>
          </w:p>
        </w:tc>
        <w:tc>
          <w:tcPr>
            <w:tcW w:w="720" w:type="dxa"/>
          </w:tcPr>
          <w:p w14:paraId="22A1B46A" w14:textId="77777777" w:rsidR="004B3F04" w:rsidRDefault="004B3F04" w:rsidP="000659BE">
            <w:pPr>
              <w:pStyle w:val="TableText"/>
            </w:pPr>
            <w:r>
              <w:t>1..1</w:t>
            </w:r>
          </w:p>
        </w:tc>
        <w:tc>
          <w:tcPr>
            <w:tcW w:w="1152" w:type="dxa"/>
          </w:tcPr>
          <w:p w14:paraId="30930453" w14:textId="77777777" w:rsidR="004B3F04" w:rsidRDefault="004B3F04" w:rsidP="000659BE">
            <w:pPr>
              <w:pStyle w:val="TableText"/>
            </w:pPr>
            <w:r>
              <w:t>SHALL</w:t>
            </w:r>
          </w:p>
        </w:tc>
        <w:tc>
          <w:tcPr>
            <w:tcW w:w="864" w:type="dxa"/>
          </w:tcPr>
          <w:p w14:paraId="1319B860" w14:textId="77777777" w:rsidR="004B3F04" w:rsidRDefault="004B3F04" w:rsidP="000659BE">
            <w:pPr>
              <w:pStyle w:val="TableText"/>
            </w:pPr>
          </w:p>
        </w:tc>
        <w:tc>
          <w:tcPr>
            <w:tcW w:w="1104" w:type="dxa"/>
          </w:tcPr>
          <w:p w14:paraId="5CC2F4A5" w14:textId="77777777" w:rsidR="004B3F04" w:rsidRDefault="006C736C" w:rsidP="000659BE">
            <w:pPr>
              <w:pStyle w:val="TableText"/>
            </w:pPr>
            <w:hyperlink w:anchor="C_4499-35911">
              <w:r w:rsidR="004B3F04">
                <w:rPr>
                  <w:rStyle w:val="HyperlinkText9pt"/>
                </w:rPr>
                <w:t>4499-35911</w:t>
              </w:r>
            </w:hyperlink>
          </w:p>
        </w:tc>
        <w:tc>
          <w:tcPr>
            <w:tcW w:w="2975" w:type="dxa"/>
          </w:tcPr>
          <w:p w14:paraId="3E303981" w14:textId="77777777" w:rsidR="004B3F04" w:rsidRDefault="004B3F04" w:rsidP="000659BE">
            <w:pPr>
              <w:pStyle w:val="TableText"/>
            </w:pPr>
            <w:r>
              <w:t>urn:oid:2.16.840.1.113883.5.90 (HL7ParticipationType) = PART</w:t>
            </w:r>
          </w:p>
        </w:tc>
      </w:tr>
      <w:tr w:rsidR="004B3F04" w14:paraId="08087ABF" w14:textId="77777777" w:rsidTr="000659BE">
        <w:trPr>
          <w:jc w:val="center"/>
        </w:trPr>
        <w:tc>
          <w:tcPr>
            <w:tcW w:w="3345" w:type="dxa"/>
          </w:tcPr>
          <w:p w14:paraId="316A8464" w14:textId="77777777" w:rsidR="004B3F04" w:rsidRDefault="004B3F04" w:rsidP="000659BE">
            <w:pPr>
              <w:pStyle w:val="TableText"/>
            </w:pPr>
            <w:r>
              <w:lastRenderedPageBreak/>
              <w:tab/>
            </w:r>
            <w:r>
              <w:tab/>
              <w:t>role</w:t>
            </w:r>
          </w:p>
        </w:tc>
        <w:tc>
          <w:tcPr>
            <w:tcW w:w="720" w:type="dxa"/>
          </w:tcPr>
          <w:p w14:paraId="5E65C72B" w14:textId="77777777" w:rsidR="004B3F04" w:rsidRDefault="004B3F04" w:rsidP="000659BE">
            <w:pPr>
              <w:pStyle w:val="TableText"/>
            </w:pPr>
            <w:r>
              <w:t>1..1</w:t>
            </w:r>
          </w:p>
        </w:tc>
        <w:tc>
          <w:tcPr>
            <w:tcW w:w="1152" w:type="dxa"/>
          </w:tcPr>
          <w:p w14:paraId="0196AA78" w14:textId="77777777" w:rsidR="004B3F04" w:rsidRDefault="004B3F04" w:rsidP="000659BE">
            <w:pPr>
              <w:pStyle w:val="TableText"/>
            </w:pPr>
            <w:r>
              <w:t>SHALL</w:t>
            </w:r>
          </w:p>
        </w:tc>
        <w:tc>
          <w:tcPr>
            <w:tcW w:w="864" w:type="dxa"/>
          </w:tcPr>
          <w:p w14:paraId="0C167C03" w14:textId="77777777" w:rsidR="004B3F04" w:rsidRDefault="004B3F04" w:rsidP="000659BE">
            <w:pPr>
              <w:pStyle w:val="TableText"/>
            </w:pPr>
          </w:p>
        </w:tc>
        <w:tc>
          <w:tcPr>
            <w:tcW w:w="1104" w:type="dxa"/>
          </w:tcPr>
          <w:p w14:paraId="55A03E54" w14:textId="77777777" w:rsidR="004B3F04" w:rsidRDefault="006C736C" w:rsidP="000659BE">
            <w:pPr>
              <w:pStyle w:val="TableText"/>
            </w:pPr>
            <w:hyperlink w:anchor="C_4499-36329">
              <w:r w:rsidR="004B3F04">
                <w:rPr>
                  <w:rStyle w:val="HyperlinkText9pt"/>
                </w:rPr>
                <w:t>4499-36329</w:t>
              </w:r>
            </w:hyperlink>
          </w:p>
        </w:tc>
        <w:tc>
          <w:tcPr>
            <w:tcW w:w="2975" w:type="dxa"/>
          </w:tcPr>
          <w:p w14:paraId="7F840D8B"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728C84B9" w14:textId="77777777" w:rsidTr="000659BE">
        <w:trPr>
          <w:jc w:val="center"/>
        </w:trPr>
        <w:tc>
          <w:tcPr>
            <w:tcW w:w="3345" w:type="dxa"/>
          </w:tcPr>
          <w:p w14:paraId="48599E91" w14:textId="77777777" w:rsidR="004B3F04" w:rsidRDefault="004B3F04" w:rsidP="000659BE">
            <w:pPr>
              <w:pStyle w:val="TableText"/>
            </w:pPr>
            <w:r>
              <w:tab/>
              <w:t>participation</w:t>
            </w:r>
          </w:p>
        </w:tc>
        <w:tc>
          <w:tcPr>
            <w:tcW w:w="720" w:type="dxa"/>
          </w:tcPr>
          <w:p w14:paraId="31250ED2" w14:textId="77777777" w:rsidR="004B3F04" w:rsidRDefault="004B3F04" w:rsidP="000659BE">
            <w:pPr>
              <w:pStyle w:val="TableText"/>
            </w:pPr>
            <w:r>
              <w:t>0..1</w:t>
            </w:r>
          </w:p>
        </w:tc>
        <w:tc>
          <w:tcPr>
            <w:tcW w:w="1152" w:type="dxa"/>
          </w:tcPr>
          <w:p w14:paraId="75B66893" w14:textId="77777777" w:rsidR="004B3F04" w:rsidRDefault="004B3F04" w:rsidP="000659BE">
            <w:pPr>
              <w:pStyle w:val="TableText"/>
            </w:pPr>
            <w:r>
              <w:t>MAY</w:t>
            </w:r>
          </w:p>
        </w:tc>
        <w:tc>
          <w:tcPr>
            <w:tcW w:w="864" w:type="dxa"/>
          </w:tcPr>
          <w:p w14:paraId="71D6CAE2" w14:textId="77777777" w:rsidR="004B3F04" w:rsidRDefault="004B3F04" w:rsidP="000659BE">
            <w:pPr>
              <w:pStyle w:val="TableText"/>
            </w:pPr>
          </w:p>
        </w:tc>
        <w:tc>
          <w:tcPr>
            <w:tcW w:w="1104" w:type="dxa"/>
          </w:tcPr>
          <w:p w14:paraId="58322720" w14:textId="77777777" w:rsidR="004B3F04" w:rsidRDefault="006C736C" w:rsidP="000659BE">
            <w:pPr>
              <w:pStyle w:val="TableText"/>
            </w:pPr>
            <w:hyperlink w:anchor="C_4499-35456">
              <w:r w:rsidR="004B3F04">
                <w:rPr>
                  <w:rStyle w:val="HyperlinkText9pt"/>
                </w:rPr>
                <w:t>4499-35456</w:t>
              </w:r>
            </w:hyperlink>
          </w:p>
        </w:tc>
        <w:tc>
          <w:tcPr>
            <w:tcW w:w="2975" w:type="dxa"/>
          </w:tcPr>
          <w:p w14:paraId="1713ED8A" w14:textId="77777777" w:rsidR="004B3F04" w:rsidRDefault="004B3F04" w:rsidP="000659BE">
            <w:pPr>
              <w:pStyle w:val="TableText"/>
            </w:pPr>
          </w:p>
        </w:tc>
      </w:tr>
      <w:tr w:rsidR="004B3F04" w14:paraId="2F3D3D9F" w14:textId="77777777" w:rsidTr="000659BE">
        <w:trPr>
          <w:jc w:val="center"/>
        </w:trPr>
        <w:tc>
          <w:tcPr>
            <w:tcW w:w="3345" w:type="dxa"/>
          </w:tcPr>
          <w:p w14:paraId="13CC92E3" w14:textId="77777777" w:rsidR="004B3F04" w:rsidRDefault="004B3F04" w:rsidP="000659BE">
            <w:pPr>
              <w:pStyle w:val="TableText"/>
            </w:pPr>
            <w:r>
              <w:tab/>
            </w:r>
            <w:r>
              <w:tab/>
              <w:t>@typeCode</w:t>
            </w:r>
          </w:p>
        </w:tc>
        <w:tc>
          <w:tcPr>
            <w:tcW w:w="720" w:type="dxa"/>
          </w:tcPr>
          <w:p w14:paraId="2A2BD4AD" w14:textId="77777777" w:rsidR="004B3F04" w:rsidRDefault="004B3F04" w:rsidP="000659BE">
            <w:pPr>
              <w:pStyle w:val="TableText"/>
            </w:pPr>
            <w:r>
              <w:t>1..1</w:t>
            </w:r>
          </w:p>
        </w:tc>
        <w:tc>
          <w:tcPr>
            <w:tcW w:w="1152" w:type="dxa"/>
          </w:tcPr>
          <w:p w14:paraId="6E8AABE3" w14:textId="77777777" w:rsidR="004B3F04" w:rsidRDefault="004B3F04" w:rsidP="000659BE">
            <w:pPr>
              <w:pStyle w:val="TableText"/>
            </w:pPr>
            <w:r>
              <w:t>SHALL</w:t>
            </w:r>
          </w:p>
        </w:tc>
        <w:tc>
          <w:tcPr>
            <w:tcW w:w="864" w:type="dxa"/>
          </w:tcPr>
          <w:p w14:paraId="58F128C3" w14:textId="77777777" w:rsidR="004B3F04" w:rsidRDefault="004B3F04" w:rsidP="000659BE">
            <w:pPr>
              <w:pStyle w:val="TableText"/>
            </w:pPr>
          </w:p>
        </w:tc>
        <w:tc>
          <w:tcPr>
            <w:tcW w:w="1104" w:type="dxa"/>
          </w:tcPr>
          <w:p w14:paraId="36B5A013" w14:textId="77777777" w:rsidR="004B3F04" w:rsidRDefault="006C736C" w:rsidP="000659BE">
            <w:pPr>
              <w:pStyle w:val="TableText"/>
            </w:pPr>
            <w:hyperlink w:anchor="C_4499-35461">
              <w:r w:rsidR="004B3F04">
                <w:rPr>
                  <w:rStyle w:val="HyperlinkText9pt"/>
                </w:rPr>
                <w:t>4499-35461</w:t>
              </w:r>
            </w:hyperlink>
          </w:p>
        </w:tc>
        <w:tc>
          <w:tcPr>
            <w:tcW w:w="2975" w:type="dxa"/>
          </w:tcPr>
          <w:p w14:paraId="70CACD92" w14:textId="77777777" w:rsidR="004B3F04" w:rsidRDefault="004B3F04" w:rsidP="000659BE">
            <w:pPr>
              <w:pStyle w:val="TableText"/>
            </w:pPr>
            <w:r>
              <w:t>urn:oid:2.16.840.1.113883.5.90 (HL7ParticipationType) = PART</w:t>
            </w:r>
          </w:p>
        </w:tc>
      </w:tr>
      <w:tr w:rsidR="004B3F04" w14:paraId="0C0F41CE" w14:textId="77777777" w:rsidTr="000659BE">
        <w:trPr>
          <w:jc w:val="center"/>
        </w:trPr>
        <w:tc>
          <w:tcPr>
            <w:tcW w:w="3345" w:type="dxa"/>
          </w:tcPr>
          <w:p w14:paraId="5B71BFAC" w14:textId="77777777" w:rsidR="004B3F04" w:rsidRDefault="004B3F04" w:rsidP="000659BE">
            <w:pPr>
              <w:pStyle w:val="TableText"/>
            </w:pPr>
            <w:r>
              <w:tab/>
            </w:r>
            <w:r>
              <w:tab/>
              <w:t>patient</w:t>
            </w:r>
          </w:p>
        </w:tc>
        <w:tc>
          <w:tcPr>
            <w:tcW w:w="720" w:type="dxa"/>
          </w:tcPr>
          <w:p w14:paraId="35D30B31" w14:textId="77777777" w:rsidR="004B3F04" w:rsidRDefault="004B3F04" w:rsidP="000659BE">
            <w:pPr>
              <w:pStyle w:val="TableText"/>
            </w:pPr>
            <w:r>
              <w:t>1..1</w:t>
            </w:r>
          </w:p>
        </w:tc>
        <w:tc>
          <w:tcPr>
            <w:tcW w:w="1152" w:type="dxa"/>
          </w:tcPr>
          <w:p w14:paraId="7C612B3E" w14:textId="77777777" w:rsidR="004B3F04" w:rsidRDefault="004B3F04" w:rsidP="000659BE">
            <w:pPr>
              <w:pStyle w:val="TableText"/>
            </w:pPr>
            <w:r>
              <w:t>SHALL</w:t>
            </w:r>
          </w:p>
        </w:tc>
        <w:tc>
          <w:tcPr>
            <w:tcW w:w="864" w:type="dxa"/>
          </w:tcPr>
          <w:p w14:paraId="36C4DE90" w14:textId="77777777" w:rsidR="004B3F04" w:rsidRDefault="004B3F04" w:rsidP="000659BE">
            <w:pPr>
              <w:pStyle w:val="TableText"/>
            </w:pPr>
          </w:p>
        </w:tc>
        <w:tc>
          <w:tcPr>
            <w:tcW w:w="1104" w:type="dxa"/>
          </w:tcPr>
          <w:p w14:paraId="399B09AA" w14:textId="77777777" w:rsidR="004B3F04" w:rsidRDefault="006C736C" w:rsidP="000659BE">
            <w:pPr>
              <w:pStyle w:val="TableText"/>
            </w:pPr>
            <w:hyperlink w:anchor="C_4499-36330">
              <w:r w:rsidR="004B3F04">
                <w:rPr>
                  <w:rStyle w:val="HyperlinkText9pt"/>
                </w:rPr>
                <w:t>4499-36330</w:t>
              </w:r>
            </w:hyperlink>
          </w:p>
        </w:tc>
        <w:tc>
          <w:tcPr>
            <w:tcW w:w="2975" w:type="dxa"/>
          </w:tcPr>
          <w:p w14:paraId="0BCE7FF3"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70878129" w14:textId="77777777" w:rsidTr="000659BE">
        <w:trPr>
          <w:jc w:val="center"/>
        </w:trPr>
        <w:tc>
          <w:tcPr>
            <w:tcW w:w="3345" w:type="dxa"/>
          </w:tcPr>
          <w:p w14:paraId="405C3BFA" w14:textId="77777777" w:rsidR="004B3F04" w:rsidRDefault="004B3F04" w:rsidP="000659BE">
            <w:pPr>
              <w:pStyle w:val="TableText"/>
            </w:pPr>
            <w:r>
              <w:tab/>
              <w:t>outboundRelationship</w:t>
            </w:r>
          </w:p>
        </w:tc>
        <w:tc>
          <w:tcPr>
            <w:tcW w:w="720" w:type="dxa"/>
          </w:tcPr>
          <w:p w14:paraId="2D75ABE1" w14:textId="77777777" w:rsidR="004B3F04" w:rsidRDefault="004B3F04" w:rsidP="000659BE">
            <w:pPr>
              <w:pStyle w:val="TableText"/>
            </w:pPr>
            <w:r>
              <w:t>0..1</w:t>
            </w:r>
          </w:p>
        </w:tc>
        <w:tc>
          <w:tcPr>
            <w:tcW w:w="1152" w:type="dxa"/>
          </w:tcPr>
          <w:p w14:paraId="164FAA36" w14:textId="77777777" w:rsidR="004B3F04" w:rsidRDefault="004B3F04" w:rsidP="000659BE">
            <w:pPr>
              <w:pStyle w:val="TableText"/>
            </w:pPr>
            <w:r>
              <w:t>MAY</w:t>
            </w:r>
          </w:p>
        </w:tc>
        <w:tc>
          <w:tcPr>
            <w:tcW w:w="864" w:type="dxa"/>
          </w:tcPr>
          <w:p w14:paraId="09419A6F" w14:textId="77777777" w:rsidR="004B3F04" w:rsidRDefault="004B3F04" w:rsidP="000659BE">
            <w:pPr>
              <w:pStyle w:val="TableText"/>
            </w:pPr>
          </w:p>
        </w:tc>
        <w:tc>
          <w:tcPr>
            <w:tcW w:w="1104" w:type="dxa"/>
          </w:tcPr>
          <w:p w14:paraId="34CE4C5F" w14:textId="77777777" w:rsidR="004B3F04" w:rsidRDefault="006C736C" w:rsidP="000659BE">
            <w:pPr>
              <w:pStyle w:val="TableText"/>
            </w:pPr>
            <w:hyperlink w:anchor="C_4499-31360">
              <w:r w:rsidR="004B3F04">
                <w:rPr>
                  <w:rStyle w:val="HyperlinkText9pt"/>
                </w:rPr>
                <w:t>4499-31360</w:t>
              </w:r>
            </w:hyperlink>
          </w:p>
        </w:tc>
        <w:tc>
          <w:tcPr>
            <w:tcW w:w="2975" w:type="dxa"/>
          </w:tcPr>
          <w:p w14:paraId="6954AD41" w14:textId="77777777" w:rsidR="004B3F04" w:rsidRDefault="004B3F04" w:rsidP="000659BE">
            <w:pPr>
              <w:pStyle w:val="TableText"/>
            </w:pPr>
          </w:p>
        </w:tc>
      </w:tr>
      <w:tr w:rsidR="004B3F04" w14:paraId="59CE17C1" w14:textId="77777777" w:rsidTr="000659BE">
        <w:trPr>
          <w:jc w:val="center"/>
        </w:trPr>
        <w:tc>
          <w:tcPr>
            <w:tcW w:w="3345" w:type="dxa"/>
          </w:tcPr>
          <w:p w14:paraId="1972E6FA" w14:textId="77777777" w:rsidR="004B3F04" w:rsidRDefault="004B3F04" w:rsidP="000659BE">
            <w:pPr>
              <w:pStyle w:val="TableText"/>
            </w:pPr>
            <w:r>
              <w:tab/>
            </w:r>
            <w:r>
              <w:tab/>
              <w:t>@typeCode</w:t>
            </w:r>
          </w:p>
        </w:tc>
        <w:tc>
          <w:tcPr>
            <w:tcW w:w="720" w:type="dxa"/>
          </w:tcPr>
          <w:p w14:paraId="6813B9A5" w14:textId="77777777" w:rsidR="004B3F04" w:rsidRDefault="004B3F04" w:rsidP="000659BE">
            <w:pPr>
              <w:pStyle w:val="TableText"/>
            </w:pPr>
            <w:r>
              <w:t>1..1</w:t>
            </w:r>
          </w:p>
        </w:tc>
        <w:tc>
          <w:tcPr>
            <w:tcW w:w="1152" w:type="dxa"/>
          </w:tcPr>
          <w:p w14:paraId="57C5CAF4" w14:textId="77777777" w:rsidR="004B3F04" w:rsidRDefault="004B3F04" w:rsidP="000659BE">
            <w:pPr>
              <w:pStyle w:val="TableText"/>
            </w:pPr>
            <w:r>
              <w:t>SHALL</w:t>
            </w:r>
          </w:p>
        </w:tc>
        <w:tc>
          <w:tcPr>
            <w:tcW w:w="864" w:type="dxa"/>
          </w:tcPr>
          <w:p w14:paraId="5A07CE94" w14:textId="77777777" w:rsidR="004B3F04" w:rsidRDefault="004B3F04" w:rsidP="000659BE">
            <w:pPr>
              <w:pStyle w:val="TableText"/>
            </w:pPr>
          </w:p>
        </w:tc>
        <w:tc>
          <w:tcPr>
            <w:tcW w:w="1104" w:type="dxa"/>
          </w:tcPr>
          <w:p w14:paraId="788CD8BB" w14:textId="77777777" w:rsidR="004B3F04" w:rsidRDefault="006C736C" w:rsidP="000659BE">
            <w:pPr>
              <w:pStyle w:val="TableText"/>
            </w:pPr>
            <w:hyperlink w:anchor="C_4499-31366">
              <w:r w:rsidR="004B3F04">
                <w:rPr>
                  <w:rStyle w:val="HyperlinkText9pt"/>
                </w:rPr>
                <w:t>4499-31366</w:t>
              </w:r>
            </w:hyperlink>
          </w:p>
        </w:tc>
        <w:tc>
          <w:tcPr>
            <w:tcW w:w="2975" w:type="dxa"/>
          </w:tcPr>
          <w:p w14:paraId="4E637D63" w14:textId="77777777" w:rsidR="004B3F04" w:rsidRDefault="004B3F04" w:rsidP="000659BE">
            <w:pPr>
              <w:pStyle w:val="TableText"/>
            </w:pPr>
            <w:r>
              <w:t>urn:oid:2.16.840.1.113883.5.1002 (HL7ActRelationshipType) = RSON</w:t>
            </w:r>
          </w:p>
        </w:tc>
      </w:tr>
      <w:tr w:rsidR="004B3F04" w14:paraId="33F950F1" w14:textId="77777777" w:rsidTr="000659BE">
        <w:trPr>
          <w:jc w:val="center"/>
        </w:trPr>
        <w:tc>
          <w:tcPr>
            <w:tcW w:w="3345" w:type="dxa"/>
          </w:tcPr>
          <w:p w14:paraId="52722A51" w14:textId="77777777" w:rsidR="004B3F04" w:rsidRDefault="004B3F04" w:rsidP="000659BE">
            <w:pPr>
              <w:pStyle w:val="TableText"/>
            </w:pPr>
            <w:r>
              <w:tab/>
            </w:r>
            <w:r>
              <w:tab/>
              <w:t>observationCriteria</w:t>
            </w:r>
          </w:p>
        </w:tc>
        <w:tc>
          <w:tcPr>
            <w:tcW w:w="720" w:type="dxa"/>
          </w:tcPr>
          <w:p w14:paraId="00CE5227" w14:textId="77777777" w:rsidR="004B3F04" w:rsidRDefault="004B3F04" w:rsidP="000659BE">
            <w:pPr>
              <w:pStyle w:val="TableText"/>
            </w:pPr>
            <w:r>
              <w:t>1..1</w:t>
            </w:r>
          </w:p>
        </w:tc>
        <w:tc>
          <w:tcPr>
            <w:tcW w:w="1152" w:type="dxa"/>
          </w:tcPr>
          <w:p w14:paraId="063244CA" w14:textId="77777777" w:rsidR="004B3F04" w:rsidRDefault="004B3F04" w:rsidP="000659BE">
            <w:pPr>
              <w:pStyle w:val="TableText"/>
            </w:pPr>
            <w:r>
              <w:t>SHALL</w:t>
            </w:r>
          </w:p>
        </w:tc>
        <w:tc>
          <w:tcPr>
            <w:tcW w:w="864" w:type="dxa"/>
          </w:tcPr>
          <w:p w14:paraId="5185A9B6" w14:textId="77777777" w:rsidR="004B3F04" w:rsidRDefault="004B3F04" w:rsidP="000659BE">
            <w:pPr>
              <w:pStyle w:val="TableText"/>
            </w:pPr>
          </w:p>
        </w:tc>
        <w:tc>
          <w:tcPr>
            <w:tcW w:w="1104" w:type="dxa"/>
          </w:tcPr>
          <w:p w14:paraId="0FCC9687" w14:textId="77777777" w:rsidR="004B3F04" w:rsidRDefault="006C736C" w:rsidP="000659BE">
            <w:pPr>
              <w:pStyle w:val="TableText"/>
            </w:pPr>
            <w:hyperlink w:anchor="C_4499-31361">
              <w:r w:rsidR="004B3F04">
                <w:rPr>
                  <w:rStyle w:val="HyperlinkText9pt"/>
                </w:rPr>
                <w:t>4499-31361</w:t>
              </w:r>
            </w:hyperlink>
          </w:p>
        </w:tc>
        <w:tc>
          <w:tcPr>
            <w:tcW w:w="2975" w:type="dxa"/>
          </w:tcPr>
          <w:p w14:paraId="36B76062"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12AE5F6F" w14:textId="77777777" w:rsidTr="000659BE">
        <w:trPr>
          <w:jc w:val="center"/>
        </w:trPr>
        <w:tc>
          <w:tcPr>
            <w:tcW w:w="3345" w:type="dxa"/>
          </w:tcPr>
          <w:p w14:paraId="7EA2F002" w14:textId="77777777" w:rsidR="004B3F04" w:rsidRDefault="004B3F04" w:rsidP="000659BE">
            <w:pPr>
              <w:pStyle w:val="TableText"/>
            </w:pPr>
            <w:r>
              <w:tab/>
              <w:t>outboundRelationship</w:t>
            </w:r>
          </w:p>
        </w:tc>
        <w:tc>
          <w:tcPr>
            <w:tcW w:w="720" w:type="dxa"/>
          </w:tcPr>
          <w:p w14:paraId="4BDE8159" w14:textId="77777777" w:rsidR="004B3F04" w:rsidRDefault="004B3F04" w:rsidP="000659BE">
            <w:pPr>
              <w:pStyle w:val="TableText"/>
            </w:pPr>
            <w:r>
              <w:t>0..1</w:t>
            </w:r>
          </w:p>
        </w:tc>
        <w:tc>
          <w:tcPr>
            <w:tcW w:w="1152" w:type="dxa"/>
          </w:tcPr>
          <w:p w14:paraId="321520A7" w14:textId="77777777" w:rsidR="004B3F04" w:rsidRDefault="004B3F04" w:rsidP="000659BE">
            <w:pPr>
              <w:pStyle w:val="TableText"/>
            </w:pPr>
            <w:r>
              <w:t>MAY</w:t>
            </w:r>
          </w:p>
        </w:tc>
        <w:tc>
          <w:tcPr>
            <w:tcW w:w="864" w:type="dxa"/>
          </w:tcPr>
          <w:p w14:paraId="6F928107" w14:textId="77777777" w:rsidR="004B3F04" w:rsidRDefault="004B3F04" w:rsidP="000659BE">
            <w:pPr>
              <w:pStyle w:val="TableText"/>
            </w:pPr>
          </w:p>
        </w:tc>
        <w:tc>
          <w:tcPr>
            <w:tcW w:w="1104" w:type="dxa"/>
          </w:tcPr>
          <w:p w14:paraId="626CEBFE" w14:textId="77777777" w:rsidR="004B3F04" w:rsidRDefault="006C736C" w:rsidP="000659BE">
            <w:pPr>
              <w:pStyle w:val="TableText"/>
            </w:pPr>
            <w:hyperlink w:anchor="C_4499-31362">
              <w:r w:rsidR="004B3F04">
                <w:rPr>
                  <w:rStyle w:val="HyperlinkText9pt"/>
                </w:rPr>
                <w:t>4499-31362</w:t>
              </w:r>
            </w:hyperlink>
          </w:p>
        </w:tc>
        <w:tc>
          <w:tcPr>
            <w:tcW w:w="2975" w:type="dxa"/>
          </w:tcPr>
          <w:p w14:paraId="07A65242" w14:textId="77777777" w:rsidR="004B3F04" w:rsidRDefault="004B3F04" w:rsidP="000659BE">
            <w:pPr>
              <w:pStyle w:val="TableText"/>
            </w:pPr>
          </w:p>
        </w:tc>
      </w:tr>
      <w:tr w:rsidR="004B3F04" w14:paraId="15A9BB00" w14:textId="77777777" w:rsidTr="000659BE">
        <w:trPr>
          <w:jc w:val="center"/>
        </w:trPr>
        <w:tc>
          <w:tcPr>
            <w:tcW w:w="3345" w:type="dxa"/>
          </w:tcPr>
          <w:p w14:paraId="468FD44E" w14:textId="77777777" w:rsidR="004B3F04" w:rsidRDefault="004B3F04" w:rsidP="000659BE">
            <w:pPr>
              <w:pStyle w:val="TableText"/>
            </w:pPr>
            <w:r>
              <w:tab/>
            </w:r>
            <w:r>
              <w:tab/>
              <w:t>@typeCode</w:t>
            </w:r>
          </w:p>
        </w:tc>
        <w:tc>
          <w:tcPr>
            <w:tcW w:w="720" w:type="dxa"/>
          </w:tcPr>
          <w:p w14:paraId="16D089E8" w14:textId="77777777" w:rsidR="004B3F04" w:rsidRDefault="004B3F04" w:rsidP="000659BE">
            <w:pPr>
              <w:pStyle w:val="TableText"/>
            </w:pPr>
            <w:r>
              <w:t>1..1</w:t>
            </w:r>
          </w:p>
        </w:tc>
        <w:tc>
          <w:tcPr>
            <w:tcW w:w="1152" w:type="dxa"/>
          </w:tcPr>
          <w:p w14:paraId="59474D64" w14:textId="77777777" w:rsidR="004B3F04" w:rsidRDefault="004B3F04" w:rsidP="000659BE">
            <w:pPr>
              <w:pStyle w:val="TableText"/>
            </w:pPr>
            <w:r>
              <w:t>SHALL</w:t>
            </w:r>
          </w:p>
        </w:tc>
        <w:tc>
          <w:tcPr>
            <w:tcW w:w="864" w:type="dxa"/>
          </w:tcPr>
          <w:p w14:paraId="1F70D371" w14:textId="77777777" w:rsidR="004B3F04" w:rsidRDefault="004B3F04" w:rsidP="000659BE">
            <w:pPr>
              <w:pStyle w:val="TableText"/>
            </w:pPr>
          </w:p>
        </w:tc>
        <w:tc>
          <w:tcPr>
            <w:tcW w:w="1104" w:type="dxa"/>
          </w:tcPr>
          <w:p w14:paraId="466C4EEC" w14:textId="77777777" w:rsidR="004B3F04" w:rsidRDefault="006C736C" w:rsidP="000659BE">
            <w:pPr>
              <w:pStyle w:val="TableText"/>
            </w:pPr>
            <w:hyperlink w:anchor="C_4499-31367">
              <w:r w:rsidR="004B3F04">
                <w:rPr>
                  <w:rStyle w:val="HyperlinkText9pt"/>
                </w:rPr>
                <w:t>4499-31367</w:t>
              </w:r>
            </w:hyperlink>
          </w:p>
        </w:tc>
        <w:tc>
          <w:tcPr>
            <w:tcW w:w="2975" w:type="dxa"/>
          </w:tcPr>
          <w:p w14:paraId="441C8867" w14:textId="77777777" w:rsidR="004B3F04" w:rsidRDefault="004B3F04" w:rsidP="000659BE">
            <w:pPr>
              <w:pStyle w:val="TableText"/>
            </w:pPr>
            <w:r>
              <w:t>urn:oid:2.16.840.1.113883.5.1002 (HL7ActRelationshipType) = REFR</w:t>
            </w:r>
          </w:p>
        </w:tc>
      </w:tr>
      <w:tr w:rsidR="004B3F04" w14:paraId="4F84E5D3" w14:textId="77777777" w:rsidTr="000659BE">
        <w:trPr>
          <w:jc w:val="center"/>
        </w:trPr>
        <w:tc>
          <w:tcPr>
            <w:tcW w:w="3345" w:type="dxa"/>
          </w:tcPr>
          <w:p w14:paraId="2B77B1D6" w14:textId="77777777" w:rsidR="004B3F04" w:rsidRDefault="004B3F04" w:rsidP="000659BE">
            <w:pPr>
              <w:pStyle w:val="TableText"/>
            </w:pPr>
            <w:r>
              <w:tab/>
            </w:r>
            <w:r>
              <w:tab/>
              <w:t>procedureCriteria</w:t>
            </w:r>
          </w:p>
        </w:tc>
        <w:tc>
          <w:tcPr>
            <w:tcW w:w="720" w:type="dxa"/>
          </w:tcPr>
          <w:p w14:paraId="29EE397B" w14:textId="77777777" w:rsidR="004B3F04" w:rsidRDefault="004B3F04" w:rsidP="000659BE">
            <w:pPr>
              <w:pStyle w:val="TableText"/>
            </w:pPr>
            <w:r>
              <w:t>1..1</w:t>
            </w:r>
          </w:p>
        </w:tc>
        <w:tc>
          <w:tcPr>
            <w:tcW w:w="1152" w:type="dxa"/>
          </w:tcPr>
          <w:p w14:paraId="331FFC40" w14:textId="77777777" w:rsidR="004B3F04" w:rsidRDefault="004B3F04" w:rsidP="000659BE">
            <w:pPr>
              <w:pStyle w:val="TableText"/>
            </w:pPr>
            <w:r>
              <w:t>SHALL</w:t>
            </w:r>
          </w:p>
        </w:tc>
        <w:tc>
          <w:tcPr>
            <w:tcW w:w="864" w:type="dxa"/>
          </w:tcPr>
          <w:p w14:paraId="6D1CF18C" w14:textId="77777777" w:rsidR="004B3F04" w:rsidRDefault="004B3F04" w:rsidP="000659BE">
            <w:pPr>
              <w:pStyle w:val="TableText"/>
            </w:pPr>
          </w:p>
        </w:tc>
        <w:tc>
          <w:tcPr>
            <w:tcW w:w="1104" w:type="dxa"/>
          </w:tcPr>
          <w:p w14:paraId="0A6B80F2" w14:textId="77777777" w:rsidR="004B3F04" w:rsidRDefault="006C736C" w:rsidP="000659BE">
            <w:pPr>
              <w:pStyle w:val="TableText"/>
            </w:pPr>
            <w:hyperlink w:anchor="C_4499-33153">
              <w:r w:rsidR="004B3F04">
                <w:rPr>
                  <w:rStyle w:val="HyperlinkText9pt"/>
                </w:rPr>
                <w:t>4499-33153</w:t>
              </w:r>
            </w:hyperlink>
          </w:p>
        </w:tc>
        <w:tc>
          <w:tcPr>
            <w:tcW w:w="2975" w:type="dxa"/>
          </w:tcPr>
          <w:p w14:paraId="593E8BC5" w14:textId="77777777" w:rsidR="004B3F04" w:rsidRDefault="006C736C" w:rsidP="000659BE">
            <w:pPr>
              <w:pStyle w:val="TableText"/>
            </w:pPr>
            <w:hyperlink w:anchor="E_Incision_Datetime_V1">
              <w:r w:rsidR="004B3F04">
                <w:rPr>
                  <w:rStyle w:val="HyperlinkText9pt"/>
                </w:rPr>
                <w:t>Incision Datetime (identifier: urn:hl7ii:2.16.840.1.113883.10.20.28.4.89:2017-05-01</w:t>
              </w:r>
            </w:hyperlink>
          </w:p>
        </w:tc>
      </w:tr>
      <w:tr w:rsidR="004B3F04" w14:paraId="46D4B387" w14:textId="77777777" w:rsidTr="000659BE">
        <w:trPr>
          <w:jc w:val="center"/>
        </w:trPr>
        <w:tc>
          <w:tcPr>
            <w:tcW w:w="3345" w:type="dxa"/>
          </w:tcPr>
          <w:p w14:paraId="3871A0A7" w14:textId="77777777" w:rsidR="004B3F04" w:rsidRDefault="004B3F04" w:rsidP="000659BE">
            <w:pPr>
              <w:pStyle w:val="TableText"/>
            </w:pPr>
            <w:r>
              <w:tab/>
              <w:t>outboundRelationship</w:t>
            </w:r>
          </w:p>
        </w:tc>
        <w:tc>
          <w:tcPr>
            <w:tcW w:w="720" w:type="dxa"/>
          </w:tcPr>
          <w:p w14:paraId="7A2CE7B4" w14:textId="77777777" w:rsidR="004B3F04" w:rsidRDefault="004B3F04" w:rsidP="000659BE">
            <w:pPr>
              <w:pStyle w:val="TableText"/>
            </w:pPr>
            <w:r>
              <w:t>0..1</w:t>
            </w:r>
          </w:p>
        </w:tc>
        <w:tc>
          <w:tcPr>
            <w:tcW w:w="1152" w:type="dxa"/>
          </w:tcPr>
          <w:p w14:paraId="27C1D7B5" w14:textId="77777777" w:rsidR="004B3F04" w:rsidRDefault="004B3F04" w:rsidP="000659BE">
            <w:pPr>
              <w:pStyle w:val="TableText"/>
            </w:pPr>
            <w:r>
              <w:t>MAY</w:t>
            </w:r>
          </w:p>
        </w:tc>
        <w:tc>
          <w:tcPr>
            <w:tcW w:w="864" w:type="dxa"/>
          </w:tcPr>
          <w:p w14:paraId="527D0335" w14:textId="77777777" w:rsidR="004B3F04" w:rsidRDefault="004B3F04" w:rsidP="000659BE">
            <w:pPr>
              <w:pStyle w:val="TableText"/>
            </w:pPr>
          </w:p>
        </w:tc>
        <w:tc>
          <w:tcPr>
            <w:tcW w:w="1104" w:type="dxa"/>
          </w:tcPr>
          <w:p w14:paraId="20F0FAE5" w14:textId="77777777" w:rsidR="004B3F04" w:rsidRDefault="006C736C" w:rsidP="000659BE">
            <w:pPr>
              <w:pStyle w:val="TableText"/>
            </w:pPr>
            <w:hyperlink w:anchor="C_4499-31364">
              <w:r w:rsidR="004B3F04">
                <w:rPr>
                  <w:rStyle w:val="HyperlinkText9pt"/>
                </w:rPr>
                <w:t>4499-31364</w:t>
              </w:r>
            </w:hyperlink>
          </w:p>
        </w:tc>
        <w:tc>
          <w:tcPr>
            <w:tcW w:w="2975" w:type="dxa"/>
          </w:tcPr>
          <w:p w14:paraId="57D5F995" w14:textId="77777777" w:rsidR="004B3F04" w:rsidRDefault="004B3F04" w:rsidP="000659BE">
            <w:pPr>
              <w:pStyle w:val="TableText"/>
            </w:pPr>
          </w:p>
        </w:tc>
      </w:tr>
      <w:tr w:rsidR="004B3F04" w14:paraId="48345BC1" w14:textId="77777777" w:rsidTr="000659BE">
        <w:trPr>
          <w:jc w:val="center"/>
        </w:trPr>
        <w:tc>
          <w:tcPr>
            <w:tcW w:w="3345" w:type="dxa"/>
          </w:tcPr>
          <w:p w14:paraId="68F8192F" w14:textId="77777777" w:rsidR="004B3F04" w:rsidRDefault="004B3F04" w:rsidP="000659BE">
            <w:pPr>
              <w:pStyle w:val="TableText"/>
            </w:pPr>
            <w:r>
              <w:tab/>
            </w:r>
            <w:r>
              <w:tab/>
              <w:t>@typeCode</w:t>
            </w:r>
          </w:p>
        </w:tc>
        <w:tc>
          <w:tcPr>
            <w:tcW w:w="720" w:type="dxa"/>
          </w:tcPr>
          <w:p w14:paraId="10EB036F" w14:textId="77777777" w:rsidR="004B3F04" w:rsidRDefault="004B3F04" w:rsidP="000659BE">
            <w:pPr>
              <w:pStyle w:val="TableText"/>
            </w:pPr>
            <w:r>
              <w:t>1..1</w:t>
            </w:r>
          </w:p>
        </w:tc>
        <w:tc>
          <w:tcPr>
            <w:tcW w:w="1152" w:type="dxa"/>
          </w:tcPr>
          <w:p w14:paraId="22EF6742" w14:textId="77777777" w:rsidR="004B3F04" w:rsidRDefault="004B3F04" w:rsidP="000659BE">
            <w:pPr>
              <w:pStyle w:val="TableText"/>
            </w:pPr>
            <w:r>
              <w:t>SHALL</w:t>
            </w:r>
          </w:p>
        </w:tc>
        <w:tc>
          <w:tcPr>
            <w:tcW w:w="864" w:type="dxa"/>
          </w:tcPr>
          <w:p w14:paraId="55590FB7" w14:textId="77777777" w:rsidR="004B3F04" w:rsidRDefault="004B3F04" w:rsidP="000659BE">
            <w:pPr>
              <w:pStyle w:val="TableText"/>
            </w:pPr>
          </w:p>
        </w:tc>
        <w:tc>
          <w:tcPr>
            <w:tcW w:w="1104" w:type="dxa"/>
          </w:tcPr>
          <w:p w14:paraId="54BCB6EC" w14:textId="77777777" w:rsidR="004B3F04" w:rsidRDefault="006C736C" w:rsidP="000659BE">
            <w:pPr>
              <w:pStyle w:val="TableText"/>
            </w:pPr>
            <w:hyperlink w:anchor="C_4499-31368">
              <w:r w:rsidR="004B3F04">
                <w:rPr>
                  <w:rStyle w:val="HyperlinkText9pt"/>
                </w:rPr>
                <w:t>4499-31368</w:t>
              </w:r>
            </w:hyperlink>
          </w:p>
        </w:tc>
        <w:tc>
          <w:tcPr>
            <w:tcW w:w="2975" w:type="dxa"/>
          </w:tcPr>
          <w:p w14:paraId="66C25499" w14:textId="77777777" w:rsidR="004B3F04" w:rsidRDefault="004B3F04" w:rsidP="000659BE">
            <w:pPr>
              <w:pStyle w:val="TableText"/>
            </w:pPr>
            <w:r>
              <w:t>urn:oid:2.16.840.1.113883.5.1002 (HL7ActRelationshipType) = VALUE</w:t>
            </w:r>
          </w:p>
        </w:tc>
      </w:tr>
      <w:tr w:rsidR="004B3F04" w14:paraId="5D7292FB" w14:textId="77777777" w:rsidTr="000659BE">
        <w:trPr>
          <w:jc w:val="center"/>
        </w:trPr>
        <w:tc>
          <w:tcPr>
            <w:tcW w:w="3345" w:type="dxa"/>
          </w:tcPr>
          <w:p w14:paraId="1BB0E3B7" w14:textId="77777777" w:rsidR="004B3F04" w:rsidRDefault="004B3F04" w:rsidP="000659BE">
            <w:pPr>
              <w:pStyle w:val="TableText"/>
            </w:pPr>
            <w:r>
              <w:tab/>
            </w:r>
            <w:r>
              <w:tab/>
              <w:t>observationCriteria</w:t>
            </w:r>
          </w:p>
        </w:tc>
        <w:tc>
          <w:tcPr>
            <w:tcW w:w="720" w:type="dxa"/>
          </w:tcPr>
          <w:p w14:paraId="6C1CACD5" w14:textId="77777777" w:rsidR="004B3F04" w:rsidRDefault="004B3F04" w:rsidP="000659BE">
            <w:pPr>
              <w:pStyle w:val="TableText"/>
            </w:pPr>
            <w:r>
              <w:t>1..1</w:t>
            </w:r>
          </w:p>
        </w:tc>
        <w:tc>
          <w:tcPr>
            <w:tcW w:w="1152" w:type="dxa"/>
          </w:tcPr>
          <w:p w14:paraId="231F60EA" w14:textId="77777777" w:rsidR="004B3F04" w:rsidRDefault="004B3F04" w:rsidP="000659BE">
            <w:pPr>
              <w:pStyle w:val="TableText"/>
            </w:pPr>
            <w:r>
              <w:t>SHALL</w:t>
            </w:r>
          </w:p>
        </w:tc>
        <w:tc>
          <w:tcPr>
            <w:tcW w:w="864" w:type="dxa"/>
          </w:tcPr>
          <w:p w14:paraId="05D5BC77" w14:textId="77777777" w:rsidR="004B3F04" w:rsidRDefault="004B3F04" w:rsidP="000659BE">
            <w:pPr>
              <w:pStyle w:val="TableText"/>
            </w:pPr>
          </w:p>
        </w:tc>
        <w:tc>
          <w:tcPr>
            <w:tcW w:w="1104" w:type="dxa"/>
          </w:tcPr>
          <w:p w14:paraId="73ABD155" w14:textId="77777777" w:rsidR="004B3F04" w:rsidRDefault="006C736C" w:rsidP="000659BE">
            <w:pPr>
              <w:pStyle w:val="TableText"/>
            </w:pPr>
            <w:hyperlink w:anchor="C_4499-31365">
              <w:r w:rsidR="004B3F04">
                <w:rPr>
                  <w:rStyle w:val="HyperlinkText9pt"/>
                </w:rPr>
                <w:t>4499-31365</w:t>
              </w:r>
            </w:hyperlink>
          </w:p>
        </w:tc>
        <w:tc>
          <w:tcPr>
            <w:tcW w:w="2975" w:type="dxa"/>
          </w:tcPr>
          <w:p w14:paraId="218A9B3F" w14:textId="77777777" w:rsidR="004B3F04" w:rsidRDefault="006C736C" w:rsidP="000659BE">
            <w:pPr>
              <w:pStyle w:val="TableText"/>
            </w:pPr>
            <w:hyperlink w:anchor="E_Result_2">
              <w:r w:rsidR="004B3F04">
                <w:rPr>
                  <w:rStyle w:val="HyperlinkText9pt"/>
                </w:rPr>
                <w:t>Result (V2) (identifier: urn:hl7ii:2.16.840.1.113883.10.20.28.4.101:2017-08-01</w:t>
              </w:r>
            </w:hyperlink>
          </w:p>
        </w:tc>
      </w:tr>
      <w:tr w:rsidR="004B3F04" w14:paraId="138ACE7A" w14:textId="77777777" w:rsidTr="000659BE">
        <w:trPr>
          <w:jc w:val="center"/>
        </w:trPr>
        <w:tc>
          <w:tcPr>
            <w:tcW w:w="3345" w:type="dxa"/>
          </w:tcPr>
          <w:p w14:paraId="0F7D91E3" w14:textId="77777777" w:rsidR="004B3F04" w:rsidRDefault="004B3F04" w:rsidP="000659BE">
            <w:pPr>
              <w:pStyle w:val="TableText"/>
            </w:pPr>
            <w:r>
              <w:tab/>
              <w:t>outboundRelationship</w:t>
            </w:r>
          </w:p>
        </w:tc>
        <w:tc>
          <w:tcPr>
            <w:tcW w:w="720" w:type="dxa"/>
          </w:tcPr>
          <w:p w14:paraId="5F5257C0" w14:textId="77777777" w:rsidR="004B3F04" w:rsidRDefault="004B3F04" w:rsidP="000659BE">
            <w:pPr>
              <w:pStyle w:val="TableText"/>
            </w:pPr>
            <w:r>
              <w:t>0..1</w:t>
            </w:r>
          </w:p>
        </w:tc>
        <w:tc>
          <w:tcPr>
            <w:tcW w:w="1152" w:type="dxa"/>
          </w:tcPr>
          <w:p w14:paraId="74FD59FB" w14:textId="77777777" w:rsidR="004B3F04" w:rsidRDefault="004B3F04" w:rsidP="000659BE">
            <w:pPr>
              <w:pStyle w:val="TableText"/>
            </w:pPr>
            <w:r>
              <w:t>MAY</w:t>
            </w:r>
          </w:p>
        </w:tc>
        <w:tc>
          <w:tcPr>
            <w:tcW w:w="864" w:type="dxa"/>
          </w:tcPr>
          <w:p w14:paraId="3671EE57" w14:textId="77777777" w:rsidR="004B3F04" w:rsidRDefault="004B3F04" w:rsidP="000659BE">
            <w:pPr>
              <w:pStyle w:val="TableText"/>
            </w:pPr>
          </w:p>
        </w:tc>
        <w:tc>
          <w:tcPr>
            <w:tcW w:w="1104" w:type="dxa"/>
          </w:tcPr>
          <w:p w14:paraId="4BD158B2" w14:textId="77777777" w:rsidR="004B3F04" w:rsidRDefault="006C736C" w:rsidP="000659BE">
            <w:pPr>
              <w:pStyle w:val="TableText"/>
            </w:pPr>
            <w:hyperlink w:anchor="C_4499-33408">
              <w:r w:rsidR="004B3F04">
                <w:rPr>
                  <w:rStyle w:val="HyperlinkText9pt"/>
                </w:rPr>
                <w:t>4499-33408</w:t>
              </w:r>
            </w:hyperlink>
          </w:p>
        </w:tc>
        <w:tc>
          <w:tcPr>
            <w:tcW w:w="2975" w:type="dxa"/>
          </w:tcPr>
          <w:p w14:paraId="39447D61" w14:textId="77777777" w:rsidR="004B3F04" w:rsidRDefault="004B3F04" w:rsidP="000659BE">
            <w:pPr>
              <w:pStyle w:val="TableText"/>
            </w:pPr>
          </w:p>
        </w:tc>
      </w:tr>
      <w:tr w:rsidR="004B3F04" w14:paraId="6942B495" w14:textId="77777777" w:rsidTr="000659BE">
        <w:trPr>
          <w:jc w:val="center"/>
        </w:trPr>
        <w:tc>
          <w:tcPr>
            <w:tcW w:w="3345" w:type="dxa"/>
          </w:tcPr>
          <w:p w14:paraId="4F1FE8CC" w14:textId="77777777" w:rsidR="004B3F04" w:rsidRDefault="004B3F04" w:rsidP="000659BE">
            <w:pPr>
              <w:pStyle w:val="TableText"/>
            </w:pPr>
            <w:r>
              <w:tab/>
            </w:r>
            <w:r>
              <w:tab/>
              <w:t>@typeCode</w:t>
            </w:r>
          </w:p>
        </w:tc>
        <w:tc>
          <w:tcPr>
            <w:tcW w:w="720" w:type="dxa"/>
          </w:tcPr>
          <w:p w14:paraId="1632C915" w14:textId="77777777" w:rsidR="004B3F04" w:rsidRDefault="004B3F04" w:rsidP="000659BE">
            <w:pPr>
              <w:pStyle w:val="TableText"/>
            </w:pPr>
            <w:r>
              <w:t>1..1</w:t>
            </w:r>
          </w:p>
        </w:tc>
        <w:tc>
          <w:tcPr>
            <w:tcW w:w="1152" w:type="dxa"/>
          </w:tcPr>
          <w:p w14:paraId="3558DE7B" w14:textId="77777777" w:rsidR="004B3F04" w:rsidRDefault="004B3F04" w:rsidP="000659BE">
            <w:pPr>
              <w:pStyle w:val="TableText"/>
            </w:pPr>
            <w:r>
              <w:t>SHALL</w:t>
            </w:r>
          </w:p>
        </w:tc>
        <w:tc>
          <w:tcPr>
            <w:tcW w:w="864" w:type="dxa"/>
          </w:tcPr>
          <w:p w14:paraId="2D5BE2D6" w14:textId="77777777" w:rsidR="004B3F04" w:rsidRDefault="004B3F04" w:rsidP="000659BE">
            <w:pPr>
              <w:pStyle w:val="TableText"/>
            </w:pPr>
          </w:p>
        </w:tc>
        <w:tc>
          <w:tcPr>
            <w:tcW w:w="1104" w:type="dxa"/>
          </w:tcPr>
          <w:p w14:paraId="3919F087" w14:textId="77777777" w:rsidR="004B3F04" w:rsidRDefault="006C736C" w:rsidP="000659BE">
            <w:pPr>
              <w:pStyle w:val="TableText"/>
            </w:pPr>
            <w:hyperlink w:anchor="C_4499-33409">
              <w:r w:rsidR="004B3F04">
                <w:rPr>
                  <w:rStyle w:val="HyperlinkText9pt"/>
                </w:rPr>
                <w:t>4499-33409</w:t>
              </w:r>
            </w:hyperlink>
          </w:p>
        </w:tc>
        <w:tc>
          <w:tcPr>
            <w:tcW w:w="2975" w:type="dxa"/>
          </w:tcPr>
          <w:p w14:paraId="332D3B24" w14:textId="77777777" w:rsidR="004B3F04" w:rsidRDefault="004B3F04" w:rsidP="000659BE">
            <w:pPr>
              <w:pStyle w:val="TableText"/>
            </w:pPr>
            <w:r>
              <w:t>REFR</w:t>
            </w:r>
          </w:p>
        </w:tc>
      </w:tr>
      <w:tr w:rsidR="004B3F04" w14:paraId="4109F4B6" w14:textId="77777777" w:rsidTr="000659BE">
        <w:trPr>
          <w:jc w:val="center"/>
        </w:trPr>
        <w:tc>
          <w:tcPr>
            <w:tcW w:w="3345" w:type="dxa"/>
          </w:tcPr>
          <w:p w14:paraId="3F16B689" w14:textId="77777777" w:rsidR="004B3F04" w:rsidRDefault="004B3F04" w:rsidP="000659BE">
            <w:pPr>
              <w:pStyle w:val="TableText"/>
            </w:pPr>
            <w:r>
              <w:tab/>
            </w:r>
            <w:r>
              <w:tab/>
              <w:t>observationCriteria</w:t>
            </w:r>
          </w:p>
        </w:tc>
        <w:tc>
          <w:tcPr>
            <w:tcW w:w="720" w:type="dxa"/>
          </w:tcPr>
          <w:p w14:paraId="656569A7" w14:textId="77777777" w:rsidR="004B3F04" w:rsidRDefault="004B3F04" w:rsidP="000659BE">
            <w:pPr>
              <w:pStyle w:val="TableText"/>
            </w:pPr>
            <w:r>
              <w:t>1..1</w:t>
            </w:r>
          </w:p>
        </w:tc>
        <w:tc>
          <w:tcPr>
            <w:tcW w:w="1152" w:type="dxa"/>
          </w:tcPr>
          <w:p w14:paraId="7E931B3C" w14:textId="77777777" w:rsidR="004B3F04" w:rsidRDefault="004B3F04" w:rsidP="000659BE">
            <w:pPr>
              <w:pStyle w:val="TableText"/>
            </w:pPr>
            <w:r>
              <w:t>SHALL</w:t>
            </w:r>
          </w:p>
        </w:tc>
        <w:tc>
          <w:tcPr>
            <w:tcW w:w="864" w:type="dxa"/>
          </w:tcPr>
          <w:p w14:paraId="6C88B864" w14:textId="77777777" w:rsidR="004B3F04" w:rsidRDefault="004B3F04" w:rsidP="000659BE">
            <w:pPr>
              <w:pStyle w:val="TableText"/>
            </w:pPr>
          </w:p>
        </w:tc>
        <w:tc>
          <w:tcPr>
            <w:tcW w:w="1104" w:type="dxa"/>
          </w:tcPr>
          <w:p w14:paraId="5416CE3C" w14:textId="77777777" w:rsidR="004B3F04" w:rsidRDefault="006C736C" w:rsidP="000659BE">
            <w:pPr>
              <w:pStyle w:val="TableText"/>
            </w:pPr>
            <w:hyperlink w:anchor="C_4499-33410">
              <w:r w:rsidR="004B3F04">
                <w:rPr>
                  <w:rStyle w:val="HyperlinkText9pt"/>
                </w:rPr>
                <w:t>4499-33410</w:t>
              </w:r>
            </w:hyperlink>
          </w:p>
        </w:tc>
        <w:tc>
          <w:tcPr>
            <w:tcW w:w="2975" w:type="dxa"/>
          </w:tcPr>
          <w:p w14:paraId="09F2C205" w14:textId="77777777" w:rsidR="004B3F04" w:rsidRDefault="006C736C" w:rsidP="000659BE">
            <w:pPr>
              <w:pStyle w:val="TableText"/>
            </w:pPr>
            <w:hyperlink w:anchor="E_Status_V2">
              <w:r w:rsidR="004B3F04">
                <w:rPr>
                  <w:rStyle w:val="HyperlinkText9pt"/>
                </w:rPr>
                <w:t>Status (V2) (identifier: urn:hl7ii:2.16.840.1.113883.10.20.28.4.94:2017-08-01</w:t>
              </w:r>
            </w:hyperlink>
          </w:p>
        </w:tc>
      </w:tr>
      <w:tr w:rsidR="004B3F04" w14:paraId="6F8AA8F1" w14:textId="77777777" w:rsidTr="000659BE">
        <w:trPr>
          <w:jc w:val="center"/>
        </w:trPr>
        <w:tc>
          <w:tcPr>
            <w:tcW w:w="3345" w:type="dxa"/>
          </w:tcPr>
          <w:p w14:paraId="35FDBB1E" w14:textId="77777777" w:rsidR="004B3F04" w:rsidRDefault="004B3F04" w:rsidP="000659BE">
            <w:pPr>
              <w:pStyle w:val="TableText"/>
            </w:pPr>
            <w:r>
              <w:tab/>
              <w:t>outboundRelationship</w:t>
            </w:r>
          </w:p>
        </w:tc>
        <w:tc>
          <w:tcPr>
            <w:tcW w:w="720" w:type="dxa"/>
          </w:tcPr>
          <w:p w14:paraId="62002EEF" w14:textId="77777777" w:rsidR="004B3F04" w:rsidRDefault="004B3F04" w:rsidP="000659BE">
            <w:pPr>
              <w:pStyle w:val="TableText"/>
            </w:pPr>
            <w:r>
              <w:t>0..*</w:t>
            </w:r>
          </w:p>
        </w:tc>
        <w:tc>
          <w:tcPr>
            <w:tcW w:w="1152" w:type="dxa"/>
          </w:tcPr>
          <w:p w14:paraId="3C157A24" w14:textId="77777777" w:rsidR="004B3F04" w:rsidRDefault="004B3F04" w:rsidP="000659BE">
            <w:pPr>
              <w:pStyle w:val="TableText"/>
            </w:pPr>
            <w:r>
              <w:t>MAY</w:t>
            </w:r>
          </w:p>
        </w:tc>
        <w:tc>
          <w:tcPr>
            <w:tcW w:w="864" w:type="dxa"/>
          </w:tcPr>
          <w:p w14:paraId="1EFB7F76" w14:textId="77777777" w:rsidR="004B3F04" w:rsidRDefault="004B3F04" w:rsidP="000659BE">
            <w:pPr>
              <w:pStyle w:val="TableText"/>
            </w:pPr>
          </w:p>
        </w:tc>
        <w:tc>
          <w:tcPr>
            <w:tcW w:w="1104" w:type="dxa"/>
          </w:tcPr>
          <w:p w14:paraId="3155972D" w14:textId="77777777" w:rsidR="004B3F04" w:rsidRDefault="006C736C" w:rsidP="000659BE">
            <w:pPr>
              <w:pStyle w:val="TableText"/>
            </w:pPr>
            <w:hyperlink w:anchor="C_4499-34624">
              <w:r w:rsidR="004B3F04">
                <w:rPr>
                  <w:rStyle w:val="HyperlinkText9pt"/>
                </w:rPr>
                <w:t>4499-34624</w:t>
              </w:r>
            </w:hyperlink>
          </w:p>
        </w:tc>
        <w:tc>
          <w:tcPr>
            <w:tcW w:w="2975" w:type="dxa"/>
          </w:tcPr>
          <w:p w14:paraId="3B9573DD" w14:textId="77777777" w:rsidR="004B3F04" w:rsidRDefault="004B3F04" w:rsidP="000659BE">
            <w:pPr>
              <w:pStyle w:val="TableText"/>
            </w:pPr>
          </w:p>
        </w:tc>
      </w:tr>
      <w:tr w:rsidR="004B3F04" w14:paraId="47F94F9B" w14:textId="77777777" w:rsidTr="000659BE">
        <w:trPr>
          <w:jc w:val="center"/>
        </w:trPr>
        <w:tc>
          <w:tcPr>
            <w:tcW w:w="3345" w:type="dxa"/>
          </w:tcPr>
          <w:p w14:paraId="35802694" w14:textId="77777777" w:rsidR="004B3F04" w:rsidRDefault="004B3F04" w:rsidP="000659BE">
            <w:pPr>
              <w:pStyle w:val="TableText"/>
            </w:pPr>
            <w:r>
              <w:tab/>
            </w:r>
            <w:r>
              <w:tab/>
              <w:t>@typeCode</w:t>
            </w:r>
          </w:p>
        </w:tc>
        <w:tc>
          <w:tcPr>
            <w:tcW w:w="720" w:type="dxa"/>
          </w:tcPr>
          <w:p w14:paraId="1054CD84" w14:textId="77777777" w:rsidR="004B3F04" w:rsidRDefault="004B3F04" w:rsidP="000659BE">
            <w:pPr>
              <w:pStyle w:val="TableText"/>
            </w:pPr>
            <w:r>
              <w:t>1..1</w:t>
            </w:r>
          </w:p>
        </w:tc>
        <w:tc>
          <w:tcPr>
            <w:tcW w:w="1152" w:type="dxa"/>
          </w:tcPr>
          <w:p w14:paraId="205CFAF3" w14:textId="77777777" w:rsidR="004B3F04" w:rsidRDefault="004B3F04" w:rsidP="000659BE">
            <w:pPr>
              <w:pStyle w:val="TableText"/>
            </w:pPr>
            <w:r>
              <w:t>SHALL</w:t>
            </w:r>
          </w:p>
        </w:tc>
        <w:tc>
          <w:tcPr>
            <w:tcW w:w="864" w:type="dxa"/>
          </w:tcPr>
          <w:p w14:paraId="2A140662" w14:textId="77777777" w:rsidR="004B3F04" w:rsidRDefault="004B3F04" w:rsidP="000659BE">
            <w:pPr>
              <w:pStyle w:val="TableText"/>
            </w:pPr>
          </w:p>
        </w:tc>
        <w:tc>
          <w:tcPr>
            <w:tcW w:w="1104" w:type="dxa"/>
          </w:tcPr>
          <w:p w14:paraId="5D45A9BA" w14:textId="77777777" w:rsidR="004B3F04" w:rsidRDefault="006C736C" w:rsidP="000659BE">
            <w:pPr>
              <w:pStyle w:val="TableText"/>
            </w:pPr>
            <w:hyperlink w:anchor="C_4499-34625">
              <w:r w:rsidR="004B3F04">
                <w:rPr>
                  <w:rStyle w:val="HyperlinkText9pt"/>
                </w:rPr>
                <w:t>4499-34625</w:t>
              </w:r>
            </w:hyperlink>
          </w:p>
        </w:tc>
        <w:tc>
          <w:tcPr>
            <w:tcW w:w="2975" w:type="dxa"/>
          </w:tcPr>
          <w:p w14:paraId="548D3363" w14:textId="77777777" w:rsidR="004B3F04" w:rsidRDefault="004B3F04" w:rsidP="000659BE">
            <w:pPr>
              <w:pStyle w:val="TableText"/>
            </w:pPr>
            <w:r>
              <w:t>REFR</w:t>
            </w:r>
          </w:p>
        </w:tc>
      </w:tr>
      <w:tr w:rsidR="004B3F04" w14:paraId="1B8FD3DB" w14:textId="77777777" w:rsidTr="000659BE">
        <w:trPr>
          <w:jc w:val="center"/>
        </w:trPr>
        <w:tc>
          <w:tcPr>
            <w:tcW w:w="3345" w:type="dxa"/>
          </w:tcPr>
          <w:p w14:paraId="426FC3B3" w14:textId="77777777" w:rsidR="004B3F04" w:rsidRDefault="004B3F04" w:rsidP="000659BE">
            <w:pPr>
              <w:pStyle w:val="TableText"/>
            </w:pPr>
            <w:r>
              <w:lastRenderedPageBreak/>
              <w:tab/>
            </w:r>
            <w:r>
              <w:tab/>
              <w:t>observationCriteria</w:t>
            </w:r>
          </w:p>
        </w:tc>
        <w:tc>
          <w:tcPr>
            <w:tcW w:w="720" w:type="dxa"/>
          </w:tcPr>
          <w:p w14:paraId="54B3946D" w14:textId="77777777" w:rsidR="004B3F04" w:rsidRDefault="004B3F04" w:rsidP="000659BE">
            <w:pPr>
              <w:pStyle w:val="TableText"/>
            </w:pPr>
            <w:r>
              <w:t>1..1</w:t>
            </w:r>
          </w:p>
        </w:tc>
        <w:tc>
          <w:tcPr>
            <w:tcW w:w="1152" w:type="dxa"/>
          </w:tcPr>
          <w:p w14:paraId="0851F0BE" w14:textId="77777777" w:rsidR="004B3F04" w:rsidRDefault="004B3F04" w:rsidP="000659BE">
            <w:pPr>
              <w:pStyle w:val="TableText"/>
            </w:pPr>
            <w:r>
              <w:t>SHALL</w:t>
            </w:r>
          </w:p>
        </w:tc>
        <w:tc>
          <w:tcPr>
            <w:tcW w:w="864" w:type="dxa"/>
          </w:tcPr>
          <w:p w14:paraId="4A8D6604" w14:textId="77777777" w:rsidR="004B3F04" w:rsidRDefault="004B3F04" w:rsidP="000659BE">
            <w:pPr>
              <w:pStyle w:val="TableText"/>
            </w:pPr>
          </w:p>
        </w:tc>
        <w:tc>
          <w:tcPr>
            <w:tcW w:w="1104" w:type="dxa"/>
          </w:tcPr>
          <w:p w14:paraId="2D8F7BC0" w14:textId="77777777" w:rsidR="004B3F04" w:rsidRDefault="006C736C" w:rsidP="000659BE">
            <w:pPr>
              <w:pStyle w:val="TableText"/>
            </w:pPr>
            <w:hyperlink w:anchor="C_4499-34626">
              <w:r w:rsidR="004B3F04">
                <w:rPr>
                  <w:rStyle w:val="HyperlinkText9pt"/>
                </w:rPr>
                <w:t>4499-34626</w:t>
              </w:r>
            </w:hyperlink>
          </w:p>
        </w:tc>
        <w:tc>
          <w:tcPr>
            <w:tcW w:w="2975" w:type="dxa"/>
          </w:tcPr>
          <w:p w14:paraId="748B357C" w14:textId="77777777" w:rsidR="004B3F04" w:rsidRDefault="006C736C" w:rsidP="000659BE">
            <w:pPr>
              <w:pStyle w:val="TableText"/>
            </w:pPr>
            <w:hyperlink w:anchor="E_Component_1">
              <w:r w:rsidR="004B3F04">
                <w:rPr>
                  <w:rStyle w:val="HyperlinkText9pt"/>
                </w:rPr>
                <w:t>Component (identifier: urn:hl7ii:2.16.840.1.113883.10.20.28.4.121:2017-05-01</w:t>
              </w:r>
            </w:hyperlink>
          </w:p>
        </w:tc>
      </w:tr>
      <w:tr w:rsidR="004B3F04" w14:paraId="0987A237" w14:textId="77777777" w:rsidTr="000659BE">
        <w:trPr>
          <w:jc w:val="center"/>
        </w:trPr>
        <w:tc>
          <w:tcPr>
            <w:tcW w:w="3345" w:type="dxa"/>
          </w:tcPr>
          <w:p w14:paraId="77BF2B22" w14:textId="77777777" w:rsidR="004B3F04" w:rsidRDefault="004B3F04" w:rsidP="000659BE">
            <w:pPr>
              <w:pStyle w:val="TableText"/>
            </w:pPr>
            <w:r>
              <w:tab/>
              <w:t>outboundRelationship</w:t>
            </w:r>
          </w:p>
        </w:tc>
        <w:tc>
          <w:tcPr>
            <w:tcW w:w="720" w:type="dxa"/>
          </w:tcPr>
          <w:p w14:paraId="7BE6A87D" w14:textId="77777777" w:rsidR="004B3F04" w:rsidRDefault="004B3F04" w:rsidP="000659BE">
            <w:pPr>
              <w:pStyle w:val="TableText"/>
            </w:pPr>
            <w:r>
              <w:t>0..1</w:t>
            </w:r>
          </w:p>
        </w:tc>
        <w:tc>
          <w:tcPr>
            <w:tcW w:w="1152" w:type="dxa"/>
          </w:tcPr>
          <w:p w14:paraId="5ADACE67" w14:textId="77777777" w:rsidR="004B3F04" w:rsidRDefault="004B3F04" w:rsidP="000659BE">
            <w:pPr>
              <w:pStyle w:val="TableText"/>
            </w:pPr>
            <w:r>
              <w:t>MAY</w:t>
            </w:r>
          </w:p>
        </w:tc>
        <w:tc>
          <w:tcPr>
            <w:tcW w:w="864" w:type="dxa"/>
          </w:tcPr>
          <w:p w14:paraId="172D1D29" w14:textId="77777777" w:rsidR="004B3F04" w:rsidRDefault="004B3F04" w:rsidP="000659BE">
            <w:pPr>
              <w:pStyle w:val="TableText"/>
            </w:pPr>
          </w:p>
        </w:tc>
        <w:tc>
          <w:tcPr>
            <w:tcW w:w="1104" w:type="dxa"/>
          </w:tcPr>
          <w:p w14:paraId="38C47C45" w14:textId="77777777" w:rsidR="004B3F04" w:rsidRDefault="006C736C" w:rsidP="000659BE">
            <w:pPr>
              <w:pStyle w:val="TableText"/>
            </w:pPr>
            <w:hyperlink w:anchor="C_4499-35767">
              <w:r w:rsidR="004B3F04">
                <w:rPr>
                  <w:rStyle w:val="HyperlinkText9pt"/>
                </w:rPr>
                <w:t>4499-35767</w:t>
              </w:r>
            </w:hyperlink>
          </w:p>
        </w:tc>
        <w:tc>
          <w:tcPr>
            <w:tcW w:w="2975" w:type="dxa"/>
          </w:tcPr>
          <w:p w14:paraId="64E03CC1" w14:textId="77777777" w:rsidR="004B3F04" w:rsidRDefault="004B3F04" w:rsidP="000659BE">
            <w:pPr>
              <w:pStyle w:val="TableText"/>
            </w:pPr>
          </w:p>
        </w:tc>
      </w:tr>
      <w:tr w:rsidR="004B3F04" w14:paraId="266306BD" w14:textId="77777777" w:rsidTr="000659BE">
        <w:trPr>
          <w:jc w:val="center"/>
        </w:trPr>
        <w:tc>
          <w:tcPr>
            <w:tcW w:w="3345" w:type="dxa"/>
          </w:tcPr>
          <w:p w14:paraId="3366D340" w14:textId="77777777" w:rsidR="004B3F04" w:rsidRDefault="004B3F04" w:rsidP="000659BE">
            <w:pPr>
              <w:pStyle w:val="TableText"/>
            </w:pPr>
            <w:r>
              <w:tab/>
            </w:r>
            <w:r>
              <w:tab/>
              <w:t>@typeCode</w:t>
            </w:r>
          </w:p>
        </w:tc>
        <w:tc>
          <w:tcPr>
            <w:tcW w:w="720" w:type="dxa"/>
          </w:tcPr>
          <w:p w14:paraId="0AC30BBB" w14:textId="77777777" w:rsidR="004B3F04" w:rsidRDefault="004B3F04" w:rsidP="000659BE">
            <w:pPr>
              <w:pStyle w:val="TableText"/>
            </w:pPr>
            <w:r>
              <w:t>1..1</w:t>
            </w:r>
          </w:p>
        </w:tc>
        <w:tc>
          <w:tcPr>
            <w:tcW w:w="1152" w:type="dxa"/>
          </w:tcPr>
          <w:p w14:paraId="77A5B15D" w14:textId="77777777" w:rsidR="004B3F04" w:rsidRDefault="004B3F04" w:rsidP="000659BE">
            <w:pPr>
              <w:pStyle w:val="TableText"/>
            </w:pPr>
            <w:r>
              <w:t>SHALL</w:t>
            </w:r>
          </w:p>
        </w:tc>
        <w:tc>
          <w:tcPr>
            <w:tcW w:w="864" w:type="dxa"/>
          </w:tcPr>
          <w:p w14:paraId="2A9231FA" w14:textId="77777777" w:rsidR="004B3F04" w:rsidRDefault="004B3F04" w:rsidP="000659BE">
            <w:pPr>
              <w:pStyle w:val="TableText"/>
            </w:pPr>
          </w:p>
        </w:tc>
        <w:tc>
          <w:tcPr>
            <w:tcW w:w="1104" w:type="dxa"/>
          </w:tcPr>
          <w:p w14:paraId="4593FA98" w14:textId="77777777" w:rsidR="004B3F04" w:rsidRDefault="006C736C" w:rsidP="000659BE">
            <w:pPr>
              <w:pStyle w:val="TableText"/>
            </w:pPr>
            <w:hyperlink w:anchor="C_4499-35769">
              <w:r w:rsidR="004B3F04">
                <w:rPr>
                  <w:rStyle w:val="HyperlinkText9pt"/>
                </w:rPr>
                <w:t>4499-35769</w:t>
              </w:r>
            </w:hyperlink>
          </w:p>
        </w:tc>
        <w:tc>
          <w:tcPr>
            <w:tcW w:w="2975" w:type="dxa"/>
          </w:tcPr>
          <w:p w14:paraId="59016A97" w14:textId="77777777" w:rsidR="004B3F04" w:rsidRDefault="004B3F04" w:rsidP="000659BE">
            <w:pPr>
              <w:pStyle w:val="TableText"/>
            </w:pPr>
            <w:r>
              <w:t>urn:oid:2.16.840.1.113883.5.1002 (HL7ActRelationshipType) = REFR</w:t>
            </w:r>
          </w:p>
        </w:tc>
      </w:tr>
      <w:tr w:rsidR="004B3F04" w14:paraId="313E59C8" w14:textId="77777777" w:rsidTr="000659BE">
        <w:trPr>
          <w:jc w:val="center"/>
        </w:trPr>
        <w:tc>
          <w:tcPr>
            <w:tcW w:w="3345" w:type="dxa"/>
          </w:tcPr>
          <w:p w14:paraId="40063902" w14:textId="77777777" w:rsidR="004B3F04" w:rsidRDefault="004B3F04" w:rsidP="000659BE">
            <w:pPr>
              <w:pStyle w:val="TableText"/>
            </w:pPr>
            <w:r>
              <w:tab/>
            </w:r>
            <w:r>
              <w:tab/>
              <w:t>observationCriteria</w:t>
            </w:r>
          </w:p>
        </w:tc>
        <w:tc>
          <w:tcPr>
            <w:tcW w:w="720" w:type="dxa"/>
          </w:tcPr>
          <w:p w14:paraId="49C5CBFB" w14:textId="77777777" w:rsidR="004B3F04" w:rsidRDefault="004B3F04" w:rsidP="000659BE">
            <w:pPr>
              <w:pStyle w:val="TableText"/>
            </w:pPr>
            <w:r>
              <w:t>1..1</w:t>
            </w:r>
          </w:p>
        </w:tc>
        <w:tc>
          <w:tcPr>
            <w:tcW w:w="1152" w:type="dxa"/>
          </w:tcPr>
          <w:p w14:paraId="442F363F" w14:textId="77777777" w:rsidR="004B3F04" w:rsidRDefault="004B3F04" w:rsidP="000659BE">
            <w:pPr>
              <w:pStyle w:val="TableText"/>
            </w:pPr>
            <w:r>
              <w:t>SHALL</w:t>
            </w:r>
          </w:p>
        </w:tc>
        <w:tc>
          <w:tcPr>
            <w:tcW w:w="864" w:type="dxa"/>
          </w:tcPr>
          <w:p w14:paraId="6240F576" w14:textId="77777777" w:rsidR="004B3F04" w:rsidRDefault="004B3F04" w:rsidP="000659BE">
            <w:pPr>
              <w:pStyle w:val="TableText"/>
            </w:pPr>
          </w:p>
        </w:tc>
        <w:tc>
          <w:tcPr>
            <w:tcW w:w="1104" w:type="dxa"/>
          </w:tcPr>
          <w:p w14:paraId="7115A341" w14:textId="77777777" w:rsidR="004B3F04" w:rsidRDefault="006C736C" w:rsidP="000659BE">
            <w:pPr>
              <w:pStyle w:val="TableText"/>
            </w:pPr>
            <w:hyperlink w:anchor="C_4499-35768">
              <w:r w:rsidR="004B3F04">
                <w:rPr>
                  <w:rStyle w:val="HyperlinkText9pt"/>
                </w:rPr>
                <w:t>4499-35768</w:t>
              </w:r>
            </w:hyperlink>
          </w:p>
        </w:tc>
        <w:tc>
          <w:tcPr>
            <w:tcW w:w="2975" w:type="dxa"/>
          </w:tcPr>
          <w:p w14:paraId="6624EA53" w14:textId="77777777" w:rsidR="004B3F04" w:rsidRDefault="006C736C" w:rsidP="000659BE">
            <w:pPr>
              <w:pStyle w:val="TableText"/>
            </w:pPr>
            <w:hyperlink w:anchor="E_Rank">
              <w:r w:rsidR="004B3F04">
                <w:rPr>
                  <w:rStyle w:val="HyperlinkText9pt"/>
                </w:rPr>
                <w:t>Rank (identifier: urn:hl7ii:2.16.840.1.113883.10.20.28.4.139:2019-05-01</w:t>
              </w:r>
            </w:hyperlink>
          </w:p>
        </w:tc>
      </w:tr>
      <w:tr w:rsidR="004B3F04" w14:paraId="3DC9D4D6" w14:textId="77777777" w:rsidTr="000659BE">
        <w:trPr>
          <w:jc w:val="center"/>
        </w:trPr>
        <w:tc>
          <w:tcPr>
            <w:tcW w:w="3345" w:type="dxa"/>
          </w:tcPr>
          <w:p w14:paraId="40070926" w14:textId="77777777" w:rsidR="004B3F04" w:rsidRDefault="004B3F04" w:rsidP="000659BE">
            <w:pPr>
              <w:pStyle w:val="TableText"/>
            </w:pPr>
            <w:r>
              <w:tab/>
              <w:t>outboundRelationship</w:t>
            </w:r>
          </w:p>
        </w:tc>
        <w:tc>
          <w:tcPr>
            <w:tcW w:w="720" w:type="dxa"/>
          </w:tcPr>
          <w:p w14:paraId="68F6D92F" w14:textId="77777777" w:rsidR="004B3F04" w:rsidRDefault="004B3F04" w:rsidP="000659BE">
            <w:pPr>
              <w:pStyle w:val="TableText"/>
            </w:pPr>
            <w:r>
              <w:t>0..*</w:t>
            </w:r>
          </w:p>
        </w:tc>
        <w:tc>
          <w:tcPr>
            <w:tcW w:w="1152" w:type="dxa"/>
          </w:tcPr>
          <w:p w14:paraId="60F6CCDE" w14:textId="77777777" w:rsidR="004B3F04" w:rsidRDefault="004B3F04" w:rsidP="000659BE">
            <w:pPr>
              <w:pStyle w:val="TableText"/>
            </w:pPr>
            <w:r>
              <w:t>MAY</w:t>
            </w:r>
          </w:p>
        </w:tc>
        <w:tc>
          <w:tcPr>
            <w:tcW w:w="864" w:type="dxa"/>
          </w:tcPr>
          <w:p w14:paraId="771E56F5" w14:textId="77777777" w:rsidR="004B3F04" w:rsidRDefault="004B3F04" w:rsidP="000659BE">
            <w:pPr>
              <w:pStyle w:val="TableText"/>
            </w:pPr>
          </w:p>
        </w:tc>
        <w:tc>
          <w:tcPr>
            <w:tcW w:w="1104" w:type="dxa"/>
          </w:tcPr>
          <w:p w14:paraId="61FAEDF0" w14:textId="77777777" w:rsidR="004B3F04" w:rsidRDefault="006C736C" w:rsidP="000659BE">
            <w:pPr>
              <w:pStyle w:val="TableText"/>
            </w:pPr>
            <w:hyperlink w:anchor="C_4499-36331">
              <w:r w:rsidR="004B3F04">
                <w:rPr>
                  <w:rStyle w:val="HyperlinkText9pt"/>
                </w:rPr>
                <w:t>4499-36331</w:t>
              </w:r>
            </w:hyperlink>
          </w:p>
        </w:tc>
        <w:tc>
          <w:tcPr>
            <w:tcW w:w="2975" w:type="dxa"/>
          </w:tcPr>
          <w:p w14:paraId="7286F09E" w14:textId="77777777" w:rsidR="004B3F04" w:rsidRDefault="004B3F04" w:rsidP="000659BE">
            <w:pPr>
              <w:pStyle w:val="TableText"/>
            </w:pPr>
          </w:p>
        </w:tc>
      </w:tr>
      <w:tr w:rsidR="004B3F04" w14:paraId="38ABF17D" w14:textId="77777777" w:rsidTr="000659BE">
        <w:trPr>
          <w:jc w:val="center"/>
        </w:trPr>
        <w:tc>
          <w:tcPr>
            <w:tcW w:w="3345" w:type="dxa"/>
          </w:tcPr>
          <w:p w14:paraId="02F6DDE7" w14:textId="77777777" w:rsidR="004B3F04" w:rsidRDefault="004B3F04" w:rsidP="000659BE">
            <w:pPr>
              <w:pStyle w:val="TableText"/>
            </w:pPr>
            <w:r>
              <w:tab/>
            </w:r>
            <w:r>
              <w:tab/>
              <w:t>@typeCode</w:t>
            </w:r>
          </w:p>
        </w:tc>
        <w:tc>
          <w:tcPr>
            <w:tcW w:w="720" w:type="dxa"/>
          </w:tcPr>
          <w:p w14:paraId="53AB9752" w14:textId="77777777" w:rsidR="004B3F04" w:rsidRDefault="004B3F04" w:rsidP="000659BE">
            <w:pPr>
              <w:pStyle w:val="TableText"/>
            </w:pPr>
            <w:r>
              <w:t>1..1</w:t>
            </w:r>
          </w:p>
        </w:tc>
        <w:tc>
          <w:tcPr>
            <w:tcW w:w="1152" w:type="dxa"/>
          </w:tcPr>
          <w:p w14:paraId="78D90BAA" w14:textId="77777777" w:rsidR="004B3F04" w:rsidRDefault="004B3F04" w:rsidP="000659BE">
            <w:pPr>
              <w:pStyle w:val="TableText"/>
            </w:pPr>
            <w:r>
              <w:t>SHALL</w:t>
            </w:r>
          </w:p>
        </w:tc>
        <w:tc>
          <w:tcPr>
            <w:tcW w:w="864" w:type="dxa"/>
          </w:tcPr>
          <w:p w14:paraId="39A178A9" w14:textId="77777777" w:rsidR="004B3F04" w:rsidRDefault="004B3F04" w:rsidP="000659BE">
            <w:pPr>
              <w:pStyle w:val="TableText"/>
            </w:pPr>
          </w:p>
        </w:tc>
        <w:tc>
          <w:tcPr>
            <w:tcW w:w="1104" w:type="dxa"/>
          </w:tcPr>
          <w:p w14:paraId="029EC7A3" w14:textId="77777777" w:rsidR="004B3F04" w:rsidRDefault="006C736C" w:rsidP="000659BE">
            <w:pPr>
              <w:pStyle w:val="TableText"/>
            </w:pPr>
            <w:hyperlink w:anchor="C_4499-36333">
              <w:r w:rsidR="004B3F04">
                <w:rPr>
                  <w:rStyle w:val="HyperlinkText9pt"/>
                </w:rPr>
                <w:t>4499-36333</w:t>
              </w:r>
            </w:hyperlink>
          </w:p>
        </w:tc>
        <w:tc>
          <w:tcPr>
            <w:tcW w:w="2975" w:type="dxa"/>
          </w:tcPr>
          <w:p w14:paraId="205D5C55" w14:textId="77777777" w:rsidR="004B3F04" w:rsidRDefault="004B3F04" w:rsidP="000659BE">
            <w:pPr>
              <w:pStyle w:val="TableText"/>
            </w:pPr>
            <w:r>
              <w:t>urn:oid:2.16.840.1.113883.5.1002 (HL7ActRelationshipType) = REFR</w:t>
            </w:r>
          </w:p>
        </w:tc>
      </w:tr>
      <w:tr w:rsidR="004B3F04" w14:paraId="12B0419B" w14:textId="77777777" w:rsidTr="000659BE">
        <w:trPr>
          <w:jc w:val="center"/>
        </w:trPr>
        <w:tc>
          <w:tcPr>
            <w:tcW w:w="3345" w:type="dxa"/>
          </w:tcPr>
          <w:p w14:paraId="375C1344" w14:textId="77777777" w:rsidR="004B3F04" w:rsidRDefault="004B3F04" w:rsidP="000659BE">
            <w:pPr>
              <w:pStyle w:val="TableText"/>
            </w:pPr>
            <w:r>
              <w:tab/>
            </w:r>
            <w:r>
              <w:tab/>
              <w:t>observationCriteria</w:t>
            </w:r>
          </w:p>
        </w:tc>
        <w:tc>
          <w:tcPr>
            <w:tcW w:w="720" w:type="dxa"/>
          </w:tcPr>
          <w:p w14:paraId="625BDCC9" w14:textId="77777777" w:rsidR="004B3F04" w:rsidRDefault="004B3F04" w:rsidP="000659BE">
            <w:pPr>
              <w:pStyle w:val="TableText"/>
            </w:pPr>
            <w:r>
              <w:t>1..1</w:t>
            </w:r>
          </w:p>
        </w:tc>
        <w:tc>
          <w:tcPr>
            <w:tcW w:w="1152" w:type="dxa"/>
          </w:tcPr>
          <w:p w14:paraId="7931F6FD" w14:textId="77777777" w:rsidR="004B3F04" w:rsidRDefault="004B3F04" w:rsidP="000659BE">
            <w:pPr>
              <w:pStyle w:val="TableText"/>
            </w:pPr>
            <w:r>
              <w:t>SHALL</w:t>
            </w:r>
          </w:p>
        </w:tc>
        <w:tc>
          <w:tcPr>
            <w:tcW w:w="864" w:type="dxa"/>
          </w:tcPr>
          <w:p w14:paraId="0CDD3E4D" w14:textId="77777777" w:rsidR="004B3F04" w:rsidRDefault="004B3F04" w:rsidP="000659BE">
            <w:pPr>
              <w:pStyle w:val="TableText"/>
            </w:pPr>
          </w:p>
        </w:tc>
        <w:tc>
          <w:tcPr>
            <w:tcW w:w="1104" w:type="dxa"/>
          </w:tcPr>
          <w:p w14:paraId="1EABC327" w14:textId="77777777" w:rsidR="004B3F04" w:rsidRDefault="006C736C" w:rsidP="000659BE">
            <w:pPr>
              <w:pStyle w:val="TableText"/>
            </w:pPr>
            <w:hyperlink w:anchor="C_4499-36332">
              <w:r w:rsidR="004B3F04">
                <w:rPr>
                  <w:rStyle w:val="HyperlinkText9pt"/>
                </w:rPr>
                <w:t>4499-36332</w:t>
              </w:r>
            </w:hyperlink>
          </w:p>
        </w:tc>
        <w:tc>
          <w:tcPr>
            <w:tcW w:w="2975" w:type="dxa"/>
          </w:tcPr>
          <w:p w14:paraId="3E6A64F8" w14:textId="77777777" w:rsidR="004B3F04" w:rsidRDefault="006C736C" w:rsidP="000659BE">
            <w:pPr>
              <w:pStyle w:val="TableText"/>
            </w:pPr>
            <w:hyperlink w:anchor="E_Related_To_V1">
              <w:r w:rsidR="004B3F04">
                <w:rPr>
                  <w:rStyle w:val="HyperlinkText9pt"/>
                </w:rPr>
                <w:t>Related To (identifier: urn:hl7ii:2.16.840.1.113883.10.20.28.4.127:2017-08-01</w:t>
              </w:r>
            </w:hyperlink>
          </w:p>
        </w:tc>
      </w:tr>
    </w:tbl>
    <w:p w14:paraId="0ED1A40A" w14:textId="77777777" w:rsidR="004B3F04" w:rsidRDefault="004B3F04" w:rsidP="004B3F04">
      <w:pPr>
        <w:pStyle w:val="BodyText"/>
      </w:pPr>
    </w:p>
    <w:p w14:paraId="1B8EC71C" w14:textId="77777777" w:rsidR="004B3F04" w:rsidRDefault="004B3F04" w:rsidP="007E63CC">
      <w:pPr>
        <w:numPr>
          <w:ilvl w:val="0"/>
          <w:numId w:val="67"/>
        </w:numPr>
      </w:pPr>
      <w:r>
        <w:rPr>
          <w:rStyle w:val="keyword"/>
        </w:rPr>
        <w:t>SHALL</w:t>
      </w:r>
      <w:r>
        <w:t xml:space="preserve"> contain exactly one [1..1] </w:t>
      </w:r>
      <w:r>
        <w:rPr>
          <w:rStyle w:val="XMLnameBold"/>
        </w:rPr>
        <w:t>@classCode</w:t>
      </w:r>
      <w:r>
        <w:t>=</w:t>
      </w:r>
      <w:r>
        <w:rPr>
          <w:rStyle w:val="XMLname"/>
        </w:rPr>
        <w:t>"PROC"</w:t>
      </w:r>
      <w:r>
        <w:t xml:space="preserve"> Procedure</w:t>
      </w:r>
      <w:bookmarkStart w:id="3255" w:name="C_4499-33149"/>
      <w:r>
        <w:t xml:space="preserve"> (CONF:4499-33149)</w:t>
      </w:r>
      <w:bookmarkEnd w:id="3255"/>
      <w:r>
        <w:t>.</w:t>
      </w:r>
    </w:p>
    <w:p w14:paraId="4F794ED8" w14:textId="77777777" w:rsidR="004B3F04" w:rsidRDefault="004B3F04" w:rsidP="007E63CC">
      <w:pPr>
        <w:numPr>
          <w:ilvl w:val="0"/>
          <w:numId w:val="6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256" w:name="C_4499-31336"/>
      <w:r>
        <w:t xml:space="preserve"> (CONF:4499-31336)</w:t>
      </w:r>
      <w:bookmarkEnd w:id="3256"/>
      <w:r>
        <w:t>.</w:t>
      </w:r>
    </w:p>
    <w:p w14:paraId="7BD28DDB" w14:textId="77777777" w:rsidR="004B3F04" w:rsidRDefault="004B3F04" w:rsidP="007E63CC">
      <w:pPr>
        <w:numPr>
          <w:ilvl w:val="0"/>
          <w:numId w:val="67"/>
        </w:numPr>
      </w:pPr>
      <w:r>
        <w:rPr>
          <w:rStyle w:val="keyword"/>
        </w:rPr>
        <w:t>MAY</w:t>
      </w:r>
      <w:r>
        <w:t xml:space="preserve"> contain zero or one [0..1] </w:t>
      </w:r>
      <w:r>
        <w:rPr>
          <w:rStyle w:val="XMLnameBold"/>
        </w:rPr>
        <w:t>@actionNegationInd</w:t>
      </w:r>
      <w:bookmarkStart w:id="3257" w:name="C_4499-31337"/>
      <w:r>
        <w:t xml:space="preserve"> (CONF:4499-31337)</w:t>
      </w:r>
      <w:bookmarkEnd w:id="3257"/>
      <w:r>
        <w:t>.</w:t>
      </w:r>
      <w:r>
        <w:br/>
        <w:t>Note: QDM Attribute: Negation Rationale</w:t>
      </w:r>
    </w:p>
    <w:p w14:paraId="5798FF25" w14:textId="77777777" w:rsidR="004B3F04" w:rsidRDefault="004B3F04" w:rsidP="007E63CC">
      <w:pPr>
        <w:numPr>
          <w:ilvl w:val="0"/>
          <w:numId w:val="67"/>
        </w:numPr>
      </w:pPr>
      <w:r>
        <w:rPr>
          <w:rStyle w:val="keyword"/>
        </w:rPr>
        <w:t>SHALL</w:t>
      </w:r>
      <w:r>
        <w:t xml:space="preserve"> contain exactly one [1..1] </w:t>
      </w:r>
      <w:r>
        <w:rPr>
          <w:rStyle w:val="XMLnameBold"/>
        </w:rPr>
        <w:t>templateId</w:t>
      </w:r>
      <w:bookmarkStart w:id="3258" w:name="C_4499-31338"/>
      <w:r>
        <w:t xml:space="preserve"> (CONF:4499-31338)</w:t>
      </w:r>
      <w:bookmarkEnd w:id="3258"/>
      <w:r>
        <w:t xml:space="preserve"> such that it</w:t>
      </w:r>
    </w:p>
    <w:p w14:paraId="2381208F" w14:textId="77777777" w:rsidR="004B3F04" w:rsidRDefault="004B3F04" w:rsidP="007E63CC">
      <w:pPr>
        <w:numPr>
          <w:ilvl w:val="1"/>
          <w:numId w:val="67"/>
        </w:numPr>
      </w:pPr>
      <w:r>
        <w:rPr>
          <w:rStyle w:val="keyword"/>
        </w:rPr>
        <w:t>SHALL</w:t>
      </w:r>
      <w:r>
        <w:t xml:space="preserve"> contain exactly one [1..1] </w:t>
      </w:r>
      <w:r>
        <w:rPr>
          <w:rStyle w:val="XMLnameBold"/>
        </w:rPr>
        <w:t>item</w:t>
      </w:r>
      <w:bookmarkStart w:id="3259" w:name="C_4499-31339"/>
      <w:r>
        <w:t xml:space="preserve"> (CONF:4499-31339)</w:t>
      </w:r>
      <w:bookmarkEnd w:id="3259"/>
      <w:r>
        <w:t>.</w:t>
      </w:r>
    </w:p>
    <w:p w14:paraId="2BCAD9EE"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@root</w:t>
      </w:r>
      <w:r>
        <w:t>=</w:t>
      </w:r>
      <w:r>
        <w:rPr>
          <w:rStyle w:val="XMLname"/>
        </w:rPr>
        <w:t>"2.16.840.1.113883.10.20.28.4.67"</w:t>
      </w:r>
      <w:bookmarkStart w:id="3260" w:name="C_4499-31340"/>
      <w:r>
        <w:t xml:space="preserve"> (CONF:4499-31340)</w:t>
      </w:r>
      <w:bookmarkEnd w:id="3260"/>
      <w:r>
        <w:t>.</w:t>
      </w:r>
    </w:p>
    <w:p w14:paraId="201739FB" w14:textId="77777777" w:rsidR="004B3F04" w:rsidRDefault="004B3F04" w:rsidP="007E63CC">
      <w:pPr>
        <w:numPr>
          <w:ilvl w:val="2"/>
          <w:numId w:val="67"/>
        </w:numPr>
      </w:pPr>
      <w:r>
        <w:t xml:space="preserve">This item </w:t>
      </w:r>
      <w:r>
        <w:rPr>
          <w:rStyle w:val="keyword"/>
        </w:rPr>
        <w:t>SHALL</w:t>
      </w:r>
      <w:r>
        <w:t xml:space="preserve"> contain exactly one [1..1] </w:t>
      </w:r>
      <w:r>
        <w:rPr>
          <w:rStyle w:val="XMLnameBold"/>
        </w:rPr>
        <w:t>@extension</w:t>
      </w:r>
      <w:r>
        <w:t>=</w:t>
      </w:r>
      <w:r>
        <w:rPr>
          <w:rStyle w:val="XMLname"/>
        </w:rPr>
        <w:t>"2021-02-01"</w:t>
      </w:r>
      <w:bookmarkStart w:id="3261" w:name="C_4499-33398"/>
      <w:r>
        <w:t xml:space="preserve"> (CONF:4499-33398)</w:t>
      </w:r>
      <w:bookmarkEnd w:id="3261"/>
      <w:r>
        <w:t>.</w:t>
      </w:r>
    </w:p>
    <w:p w14:paraId="361826B4" w14:textId="77777777" w:rsidR="004B3F04" w:rsidRDefault="004B3F04" w:rsidP="007E63CC">
      <w:pPr>
        <w:numPr>
          <w:ilvl w:val="0"/>
          <w:numId w:val="67"/>
        </w:numPr>
      </w:pPr>
      <w:r>
        <w:rPr>
          <w:rStyle w:val="keyword"/>
        </w:rPr>
        <w:t>SHALL</w:t>
      </w:r>
      <w:r>
        <w:t xml:space="preserve"> contain exactly one [1..1] </w:t>
      </w:r>
      <w:r>
        <w:rPr>
          <w:rStyle w:val="XMLnameBold"/>
        </w:rPr>
        <w:t>id</w:t>
      </w:r>
      <w:bookmarkStart w:id="3262" w:name="C_4499-31341"/>
      <w:r>
        <w:t xml:space="preserve"> (CONF:4499-31341)</w:t>
      </w:r>
      <w:bookmarkEnd w:id="3262"/>
      <w:r>
        <w:t>.</w:t>
      </w:r>
    </w:p>
    <w:p w14:paraId="57919D08" w14:textId="77777777" w:rsidR="004B3F04" w:rsidRDefault="004B3F04" w:rsidP="007E63CC">
      <w:pPr>
        <w:numPr>
          <w:ilvl w:val="0"/>
          <w:numId w:val="67"/>
        </w:numPr>
      </w:pPr>
      <w:r>
        <w:rPr>
          <w:rStyle w:val="keyword"/>
        </w:rPr>
        <w:t>SHALL</w:t>
      </w:r>
      <w:r>
        <w:t xml:space="preserve"> contain exactly one [1..1] </w:t>
      </w:r>
      <w:r>
        <w:rPr>
          <w:rStyle w:val="XMLnameBold"/>
        </w:rPr>
        <w:t>code</w:t>
      </w:r>
      <w:bookmarkStart w:id="3263" w:name="C_4499-31342"/>
      <w:r>
        <w:t xml:space="preserve"> (CONF:4499-31342)</w:t>
      </w:r>
      <w:bookmarkEnd w:id="3263"/>
      <w:r>
        <w:t>.</w:t>
      </w:r>
      <w:r>
        <w:br/>
        <w:t>Note: QDM Attribute: Code</w:t>
      </w:r>
    </w:p>
    <w:p w14:paraId="08422D5A" w14:textId="77777777" w:rsidR="004B3F04" w:rsidRDefault="004B3F04" w:rsidP="007E63CC">
      <w:pPr>
        <w:numPr>
          <w:ilvl w:val="1"/>
          <w:numId w:val="67"/>
        </w:numPr>
      </w:pPr>
      <w:r>
        <w:t xml:space="preserve">This code </w:t>
      </w:r>
      <w:r>
        <w:rPr>
          <w:rStyle w:val="keyword"/>
        </w:rPr>
        <w:t>SHOULD</w:t>
      </w:r>
      <w:r>
        <w:t xml:space="preserve"> contain zero or one [0..1] </w:t>
      </w:r>
      <w:r>
        <w:rPr>
          <w:rStyle w:val="XMLnameBold"/>
        </w:rPr>
        <w:t>@valueSet</w:t>
      </w:r>
      <w:bookmarkStart w:id="3264" w:name="C_4499-31343"/>
      <w:r>
        <w:t xml:space="preserve"> (CONF:4499-31343)</w:t>
      </w:r>
      <w:bookmarkEnd w:id="3264"/>
      <w:r>
        <w:t>.</w:t>
      </w:r>
    </w:p>
    <w:p w14:paraId="6DD28952" w14:textId="77777777" w:rsidR="004B3F04" w:rsidRDefault="004B3F04" w:rsidP="007E63CC">
      <w:pPr>
        <w:numPr>
          <w:ilvl w:val="0"/>
          <w:numId w:val="67"/>
        </w:numPr>
      </w:pPr>
      <w:r>
        <w:rPr>
          <w:rStyle w:val="keyword"/>
        </w:rPr>
        <w:t>SHALL</w:t>
      </w:r>
      <w:r>
        <w:t xml:space="preserve"> contain exactly one [1..1] </w:t>
      </w:r>
      <w:r>
        <w:rPr>
          <w:rStyle w:val="XMLnameBold"/>
        </w:rPr>
        <w:t>title</w:t>
      </w:r>
      <w:bookmarkStart w:id="3265" w:name="C_4499-31344"/>
      <w:r>
        <w:t xml:space="preserve"> (CONF:4499-31344)</w:t>
      </w:r>
      <w:bookmarkEnd w:id="3265"/>
      <w:r>
        <w:t>.</w:t>
      </w:r>
    </w:p>
    <w:p w14:paraId="40EAEE66" w14:textId="77777777" w:rsidR="004B3F04" w:rsidRDefault="004B3F04" w:rsidP="007E63CC">
      <w:pPr>
        <w:numPr>
          <w:ilvl w:val="0"/>
          <w:numId w:val="67"/>
        </w:numPr>
      </w:pPr>
      <w:r>
        <w:rPr>
          <w:rStyle w:val="keyword"/>
        </w:rPr>
        <w:t>SHALL</w:t>
      </w:r>
      <w:r>
        <w:t xml:space="preserve"> contain exactly one [1..1] </w:t>
      </w:r>
      <w:r>
        <w:rPr>
          <w:rStyle w:val="XMLnameBold"/>
        </w:rPr>
        <w:t>statusCode</w:t>
      </w:r>
      <w:bookmarkStart w:id="3266" w:name="C_4499-31345"/>
      <w:r>
        <w:t xml:space="preserve"> (CONF:4499-31345)</w:t>
      </w:r>
      <w:bookmarkEnd w:id="3266"/>
      <w:r>
        <w:t>.</w:t>
      </w:r>
    </w:p>
    <w:p w14:paraId="0FC89035" w14:textId="77777777" w:rsidR="004B3F04" w:rsidRDefault="004B3F04" w:rsidP="007E63CC">
      <w:pPr>
        <w:numPr>
          <w:ilvl w:val="1"/>
          <w:numId w:val="67"/>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HL7ActCode urn:oid:2.16.840.1.113883.5.4</w:t>
      </w:r>
      <w:r>
        <w:t>)</w:t>
      </w:r>
      <w:bookmarkStart w:id="3267" w:name="C_4499-33150"/>
      <w:r>
        <w:t xml:space="preserve"> (CONF:4499-33150)</w:t>
      </w:r>
      <w:bookmarkEnd w:id="3267"/>
      <w:r>
        <w:t>.</w:t>
      </w:r>
    </w:p>
    <w:p w14:paraId="1C50E9DE" w14:textId="77777777" w:rsidR="004B3F04" w:rsidRDefault="004B3F04" w:rsidP="007E63CC">
      <w:pPr>
        <w:numPr>
          <w:ilvl w:val="0"/>
          <w:numId w:val="67"/>
        </w:numPr>
      </w:pPr>
      <w:r>
        <w:rPr>
          <w:rStyle w:val="keyword"/>
        </w:rPr>
        <w:t>MAY</w:t>
      </w:r>
      <w:r>
        <w:t xml:space="preserve"> contain zero or one [0..1] </w:t>
      </w:r>
      <w:r>
        <w:rPr>
          <w:rStyle w:val="XMLnameBold"/>
        </w:rPr>
        <w:t>effectiveTime</w:t>
      </w:r>
      <w:bookmarkStart w:id="3268" w:name="C_4499-31346"/>
      <w:r>
        <w:t xml:space="preserve"> (CONF:4499-31346)</w:t>
      </w:r>
      <w:bookmarkEnd w:id="3268"/>
      <w:r>
        <w:t xml:space="preserve"> such that it</w:t>
      </w:r>
      <w:r>
        <w:br/>
        <w:t>Note: QDM Attribute: Relevant Period</w:t>
      </w:r>
    </w:p>
    <w:p w14:paraId="6728AE5B" w14:textId="77777777" w:rsidR="004B3F04" w:rsidRDefault="004B3F04" w:rsidP="007E63CC">
      <w:pPr>
        <w:numPr>
          <w:ilvl w:val="1"/>
          <w:numId w:val="67"/>
        </w:numPr>
      </w:pPr>
      <w:r>
        <w:rPr>
          <w:rStyle w:val="keyword"/>
        </w:rPr>
        <w:t>MAY</w:t>
      </w:r>
      <w:r>
        <w:t xml:space="preserve"> contain zero or one [0..1] </w:t>
      </w:r>
      <w:r>
        <w:rPr>
          <w:rStyle w:val="XMLnameBold"/>
        </w:rPr>
        <w:t>low</w:t>
      </w:r>
      <w:bookmarkStart w:id="3269" w:name="C_4499-31347"/>
      <w:r>
        <w:t xml:space="preserve"> (CONF:4499-31347)</w:t>
      </w:r>
      <w:bookmarkEnd w:id="3269"/>
      <w:r>
        <w:t>.</w:t>
      </w:r>
      <w:r>
        <w:br/>
        <w:t xml:space="preserve">Note: startTime of Relevant Period (The time the procedure begins) or QDM </w:t>
      </w:r>
      <w:r>
        <w:lastRenderedPageBreak/>
        <w:t>Attribute: Relevant dateTime (References the procedure is performed when the procedure occurs at a single point in time)</w:t>
      </w:r>
    </w:p>
    <w:p w14:paraId="1EB5C88E" w14:textId="77777777" w:rsidR="004B3F04" w:rsidRDefault="004B3F04" w:rsidP="007E63CC">
      <w:pPr>
        <w:numPr>
          <w:ilvl w:val="1"/>
          <w:numId w:val="67"/>
        </w:numPr>
      </w:pPr>
      <w:r>
        <w:rPr>
          <w:rStyle w:val="keyword"/>
        </w:rPr>
        <w:t>MAY</w:t>
      </w:r>
      <w:r>
        <w:t xml:space="preserve"> contain zero or one [0..1] </w:t>
      </w:r>
      <w:r>
        <w:rPr>
          <w:rStyle w:val="XMLnameBold"/>
        </w:rPr>
        <w:t>high</w:t>
      </w:r>
      <w:bookmarkStart w:id="3270" w:name="C_4499-31348"/>
      <w:r>
        <w:t xml:space="preserve"> (CONF:4499-31348)</w:t>
      </w:r>
      <w:bookmarkEnd w:id="3270"/>
      <w:r>
        <w:t>.</w:t>
      </w:r>
      <w:r>
        <w:br/>
        <w:t>Note: stopTime of Relevant Period (The time the procedure is completed)</w:t>
      </w:r>
    </w:p>
    <w:p w14:paraId="3EDBADDA" w14:textId="77777777" w:rsidR="004B3F04" w:rsidRDefault="004B3F04" w:rsidP="007E63CC">
      <w:pPr>
        <w:numPr>
          <w:ilvl w:val="0"/>
          <w:numId w:val="67"/>
        </w:numPr>
      </w:pPr>
      <w:r>
        <w:rPr>
          <w:rStyle w:val="keyword"/>
        </w:rPr>
        <w:t>MAY</w:t>
      </w:r>
      <w:r>
        <w:t xml:space="preserve"> contain zero or one [0..1] </w:t>
      </w:r>
      <w:r>
        <w:rPr>
          <w:rStyle w:val="XMLnameBold"/>
        </w:rPr>
        <w:t>priorityCode</w:t>
      </w:r>
      <w:bookmarkStart w:id="3271" w:name="C_4499-35454"/>
      <w:r>
        <w:t xml:space="preserve"> (CONF:4499-35454)</w:t>
      </w:r>
      <w:bookmarkEnd w:id="3271"/>
      <w:r>
        <w:t>.</w:t>
      </w:r>
      <w:r>
        <w:br/>
        <w:t>Note: QDM Attribute: Priority</w:t>
      </w:r>
    </w:p>
    <w:p w14:paraId="0CA95BDD" w14:textId="77777777" w:rsidR="004B3F04" w:rsidRDefault="004B3F04" w:rsidP="007E63CC">
      <w:pPr>
        <w:numPr>
          <w:ilvl w:val="1"/>
          <w:numId w:val="67"/>
        </w:numPr>
      </w:pPr>
      <w:r>
        <w:t xml:space="preserve">The priorityCode, if present, </w:t>
      </w:r>
      <w:r>
        <w:rPr>
          <w:rStyle w:val="keyword"/>
        </w:rPr>
        <w:t>SHALL</w:t>
      </w:r>
      <w:r>
        <w:t xml:space="preserve"> contain exactly one [1..1] </w:t>
      </w:r>
      <w:r>
        <w:rPr>
          <w:rStyle w:val="XMLnameBold"/>
        </w:rPr>
        <w:t>item</w:t>
      </w:r>
      <w:bookmarkStart w:id="3272" w:name="C_4499-35455"/>
      <w:r>
        <w:t xml:space="preserve"> (CONF:4499-35455)</w:t>
      </w:r>
      <w:bookmarkEnd w:id="3272"/>
      <w:r>
        <w:t>.</w:t>
      </w:r>
    </w:p>
    <w:p w14:paraId="5835F4B1"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3" w:name="C_4499-35460"/>
      <w:r>
        <w:t xml:space="preserve"> (CONF:4499-35460)</w:t>
      </w:r>
      <w:bookmarkEnd w:id="3273"/>
      <w:r>
        <w:t>.</w:t>
      </w:r>
    </w:p>
    <w:p w14:paraId="28F9081D" w14:textId="77777777" w:rsidR="004B3F04" w:rsidRDefault="004B3F04" w:rsidP="007E63CC">
      <w:pPr>
        <w:numPr>
          <w:ilvl w:val="0"/>
          <w:numId w:val="67"/>
        </w:numPr>
      </w:pPr>
      <w:r>
        <w:rPr>
          <w:rStyle w:val="keyword"/>
        </w:rPr>
        <w:t>MAY</w:t>
      </w:r>
      <w:r>
        <w:t xml:space="preserve"> contain zero or one [0..1] </w:t>
      </w:r>
      <w:r>
        <w:rPr>
          <w:rStyle w:val="XMLnameBold"/>
        </w:rPr>
        <w:t>methodCode</w:t>
      </w:r>
      <w:bookmarkStart w:id="3274" w:name="C_4499-31351"/>
      <w:r>
        <w:t xml:space="preserve"> (CONF:4499-31351)</w:t>
      </w:r>
      <w:bookmarkEnd w:id="3274"/>
      <w:r>
        <w:t>.</w:t>
      </w:r>
      <w:r>
        <w:br/>
        <w:t>Note: QDM Attribute: Method</w:t>
      </w:r>
    </w:p>
    <w:p w14:paraId="74B903E5" w14:textId="77777777" w:rsidR="004B3F04" w:rsidRDefault="004B3F04" w:rsidP="007E63CC">
      <w:pPr>
        <w:numPr>
          <w:ilvl w:val="1"/>
          <w:numId w:val="67"/>
        </w:numPr>
      </w:pPr>
      <w:r>
        <w:t xml:space="preserve">The methodCode, if present, </w:t>
      </w:r>
      <w:r>
        <w:rPr>
          <w:rStyle w:val="keyword"/>
        </w:rPr>
        <w:t>SHALL</w:t>
      </w:r>
      <w:r>
        <w:t xml:space="preserve"> contain exactly one [1..1] </w:t>
      </w:r>
      <w:r>
        <w:rPr>
          <w:rStyle w:val="XMLnameBold"/>
        </w:rPr>
        <w:t>item</w:t>
      </w:r>
      <w:bookmarkStart w:id="3275" w:name="C_4499-31352"/>
      <w:r>
        <w:t xml:space="preserve"> (CONF:4499-31352)</w:t>
      </w:r>
      <w:bookmarkEnd w:id="3275"/>
      <w:r>
        <w:t>.</w:t>
      </w:r>
    </w:p>
    <w:p w14:paraId="78D74D57"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6" w:name="C_4499-31353"/>
      <w:r>
        <w:t xml:space="preserve"> (CONF:4499-31353)</w:t>
      </w:r>
      <w:bookmarkEnd w:id="3276"/>
      <w:r>
        <w:t>.</w:t>
      </w:r>
    </w:p>
    <w:p w14:paraId="76BF0B32" w14:textId="77777777" w:rsidR="004B3F04" w:rsidRDefault="004B3F04" w:rsidP="007E63CC">
      <w:pPr>
        <w:numPr>
          <w:ilvl w:val="0"/>
          <w:numId w:val="67"/>
        </w:numPr>
      </w:pPr>
      <w:r>
        <w:rPr>
          <w:rStyle w:val="keyword"/>
        </w:rPr>
        <w:t>MAY</w:t>
      </w:r>
      <w:r>
        <w:t xml:space="preserve"> contain zero or one [0..1] </w:t>
      </w:r>
      <w:r>
        <w:rPr>
          <w:rStyle w:val="XMLnameBold"/>
        </w:rPr>
        <w:t>targetSiteCode</w:t>
      </w:r>
      <w:bookmarkStart w:id="3277" w:name="C_4499-33401"/>
      <w:r>
        <w:t xml:space="preserve"> (CONF:4499-33401)</w:t>
      </w:r>
      <w:bookmarkEnd w:id="3277"/>
      <w:r>
        <w:t>.</w:t>
      </w:r>
      <w:r>
        <w:br/>
        <w:t>Note: QDM Attribute: Anatomical Location Site</w:t>
      </w:r>
    </w:p>
    <w:p w14:paraId="1A1D8277" w14:textId="77777777" w:rsidR="004B3F04" w:rsidRDefault="004B3F04" w:rsidP="007E63CC">
      <w:pPr>
        <w:numPr>
          <w:ilvl w:val="1"/>
          <w:numId w:val="67"/>
        </w:numPr>
      </w:pPr>
      <w:r>
        <w:t xml:space="preserve">The targetSiteCode, if present, </w:t>
      </w:r>
      <w:r>
        <w:rPr>
          <w:rStyle w:val="keyword"/>
        </w:rPr>
        <w:t>SHALL</w:t>
      </w:r>
      <w:r>
        <w:t xml:space="preserve"> contain exactly one [1..1] </w:t>
      </w:r>
      <w:r>
        <w:rPr>
          <w:rStyle w:val="XMLnameBold"/>
        </w:rPr>
        <w:t>item</w:t>
      </w:r>
      <w:bookmarkStart w:id="3278" w:name="C_4499-33402"/>
      <w:r>
        <w:t xml:space="preserve"> (CONF:4499-33402)</w:t>
      </w:r>
      <w:bookmarkEnd w:id="3278"/>
      <w:r>
        <w:t>.</w:t>
      </w:r>
    </w:p>
    <w:p w14:paraId="7922C819" w14:textId="77777777" w:rsidR="004B3F04" w:rsidRDefault="004B3F04" w:rsidP="007E63CC">
      <w:pPr>
        <w:numPr>
          <w:ilvl w:val="2"/>
          <w:numId w:val="67"/>
        </w:numPr>
      </w:pPr>
      <w:r>
        <w:t xml:space="preserve">This item </w:t>
      </w:r>
      <w:r>
        <w:rPr>
          <w:rStyle w:val="keyword"/>
        </w:rPr>
        <w:t>SHOULD</w:t>
      </w:r>
      <w:r>
        <w:t xml:space="preserve"> contain zero or one [0..1] </w:t>
      </w:r>
      <w:r>
        <w:rPr>
          <w:rStyle w:val="XMLnameBold"/>
        </w:rPr>
        <w:t>@valueSet</w:t>
      </w:r>
      <w:bookmarkStart w:id="3279" w:name="C_4499-33404"/>
      <w:r>
        <w:t xml:space="preserve"> (CONF:4499-33404)</w:t>
      </w:r>
      <w:bookmarkEnd w:id="3279"/>
      <w:r>
        <w:t>.</w:t>
      </w:r>
    </w:p>
    <w:p w14:paraId="4663621D"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80" w:name="C_4499-34556"/>
      <w:r>
        <w:t xml:space="preserve"> (CONF:4499-34556)</w:t>
      </w:r>
      <w:bookmarkEnd w:id="3280"/>
      <w:r>
        <w:t xml:space="preserve"> such that it</w:t>
      </w:r>
    </w:p>
    <w:p w14:paraId="6DB7D643"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281" w:name="C_4499-34559"/>
      <w:r>
        <w:t xml:space="preserve"> (CONF:4499-34559)</w:t>
      </w:r>
      <w:bookmarkEnd w:id="3281"/>
      <w:r>
        <w:t>.</w:t>
      </w:r>
    </w:p>
    <w:p w14:paraId="40A3BF7A" w14:textId="77777777" w:rsidR="004B3F04" w:rsidRDefault="004B3F04" w:rsidP="007E63CC">
      <w:pPr>
        <w:numPr>
          <w:ilvl w:val="1"/>
          <w:numId w:val="67"/>
        </w:numPr>
      </w:pPr>
      <w:r>
        <w:rPr>
          <w:rStyle w:val="keyword"/>
        </w:rPr>
        <w:t>SHALL</w:t>
      </w:r>
      <w:r>
        <w:t xml:space="preserve"> contain exactly one [1..1] </w:t>
      </w:r>
      <w:r>
        <w:rPr>
          <w:rStyle w:val="XMLnameBold"/>
        </w:rPr>
        <w:t>time</w:t>
      </w:r>
      <w:bookmarkStart w:id="3282" w:name="C_4499-34557"/>
      <w:r>
        <w:t xml:space="preserve"> (CONF:4499-34557)</w:t>
      </w:r>
      <w:bookmarkEnd w:id="3282"/>
      <w:r>
        <w:t>.</w:t>
      </w:r>
    </w:p>
    <w:p w14:paraId="64F57DF7" w14:textId="77777777" w:rsidR="004B3F04" w:rsidRDefault="004B3F04" w:rsidP="007E63CC">
      <w:pPr>
        <w:numPr>
          <w:ilvl w:val="2"/>
          <w:numId w:val="67"/>
        </w:numPr>
      </w:pPr>
      <w:r>
        <w:t xml:space="preserve">This time </w:t>
      </w:r>
      <w:r>
        <w:rPr>
          <w:rStyle w:val="keyword"/>
        </w:rPr>
        <w:t>SHALL</w:t>
      </w:r>
      <w:r>
        <w:t xml:space="preserve"> contain exactly one [1..1] </w:t>
      </w:r>
      <w:r>
        <w:rPr>
          <w:rStyle w:val="XMLnameBold"/>
        </w:rPr>
        <w:t>low</w:t>
      </w:r>
      <w:bookmarkStart w:id="3283" w:name="C_4499-34560"/>
      <w:r>
        <w:t xml:space="preserve"> (CONF:4499-34560)</w:t>
      </w:r>
      <w:bookmarkEnd w:id="3283"/>
      <w:r>
        <w:t>.</w:t>
      </w:r>
      <w:r>
        <w:br/>
        <w:t>Note: QDM Attribute: Author dateTime</w:t>
      </w:r>
    </w:p>
    <w:p w14:paraId="38EE53FB" w14:textId="77777777" w:rsidR="004B3F04" w:rsidRDefault="004B3F04" w:rsidP="007E63CC">
      <w:pPr>
        <w:numPr>
          <w:ilvl w:val="1"/>
          <w:numId w:val="67"/>
        </w:numPr>
      </w:pPr>
      <w:r>
        <w:rPr>
          <w:rStyle w:val="keyword"/>
        </w:rPr>
        <w:t>SHALL</w:t>
      </w:r>
      <w:r>
        <w:t xml:space="preserve"> contain exactly one [1..1] </w:t>
      </w:r>
      <w:r>
        <w:rPr>
          <w:rStyle w:val="XMLnameBold"/>
        </w:rPr>
        <w:t>role</w:t>
      </w:r>
      <w:bookmarkStart w:id="3284" w:name="C_4499-34558"/>
      <w:r>
        <w:t xml:space="preserve"> (CONF:4499-34558)</w:t>
      </w:r>
      <w:bookmarkEnd w:id="3284"/>
      <w:r>
        <w:t>.</w:t>
      </w:r>
    </w:p>
    <w:p w14:paraId="2A18A990" w14:textId="77777777" w:rsidR="004B3F04" w:rsidRDefault="004B3F04" w:rsidP="007E63CC">
      <w:pPr>
        <w:numPr>
          <w:ilvl w:val="2"/>
          <w:numId w:val="67"/>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285" w:name="C_4499-34561"/>
      <w:r>
        <w:t xml:space="preserve"> (CONF:4499-34561)</w:t>
      </w:r>
      <w:bookmarkEnd w:id="3285"/>
      <w:r>
        <w:t>.</w:t>
      </w:r>
    </w:p>
    <w:p w14:paraId="0F2DC9F0" w14:textId="77777777" w:rsidR="004B3F04" w:rsidRDefault="004B3F04" w:rsidP="007E63CC">
      <w:pPr>
        <w:numPr>
          <w:ilvl w:val="2"/>
          <w:numId w:val="67"/>
        </w:numPr>
      </w:pPr>
      <w:r>
        <w:t xml:space="preserve">This role </w:t>
      </w:r>
      <w:r>
        <w:rPr>
          <w:rStyle w:val="keyword"/>
        </w:rPr>
        <w:t>MAY</w:t>
      </w:r>
      <w:r>
        <w:t xml:space="preserve"> contain zero or one [0..1] </w:t>
      </w:r>
      <w:r>
        <w:rPr>
          <w:rStyle w:val="XMLnameBold"/>
        </w:rPr>
        <w:t>id</w:t>
      </w:r>
      <w:bookmarkStart w:id="3286" w:name="C_4499-34562"/>
      <w:r>
        <w:t xml:space="preserve"> (CONF:4499-34562)</w:t>
      </w:r>
      <w:bookmarkEnd w:id="3286"/>
      <w:r>
        <w:t>.</w:t>
      </w:r>
    </w:p>
    <w:p w14:paraId="6AA8C0BF"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87" w:name="C_4499-35448"/>
      <w:r>
        <w:t xml:space="preserve"> (CONF:4499-35448)</w:t>
      </w:r>
      <w:bookmarkEnd w:id="3287"/>
      <w:r>
        <w:t xml:space="preserve"> such that it</w:t>
      </w:r>
      <w:r>
        <w:br/>
        <w:t>Note: QDM Attribute: Performer</w:t>
      </w:r>
    </w:p>
    <w:p w14:paraId="66F740F1"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88" w:name="C_4499-35452"/>
      <w:r>
        <w:t xml:space="preserve"> (CONF:4499-35452)</w:t>
      </w:r>
      <w:bookmarkEnd w:id="3288"/>
      <w:r>
        <w:t>.</w:t>
      </w:r>
    </w:p>
    <w:p w14:paraId="36834A6C" w14:textId="77777777" w:rsidR="004B3F04" w:rsidRDefault="004B3F04" w:rsidP="007E63CC">
      <w:pPr>
        <w:numPr>
          <w:ilvl w:val="1"/>
          <w:numId w:val="67"/>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289" w:name="C_4499-36327"/>
      <w:r>
        <w:t xml:space="preserve"> (CONF:4499-36327)</w:t>
      </w:r>
      <w:bookmarkEnd w:id="3289"/>
      <w:r>
        <w:t>.</w:t>
      </w:r>
    </w:p>
    <w:p w14:paraId="65CAE826" w14:textId="77777777" w:rsidR="004B3F04" w:rsidRDefault="004B3F04" w:rsidP="007E63CC">
      <w:pPr>
        <w:numPr>
          <w:ilvl w:val="0"/>
          <w:numId w:val="67"/>
        </w:numPr>
      </w:pPr>
      <w:r>
        <w:rPr>
          <w:rStyle w:val="keyword"/>
        </w:rPr>
        <w:t>MAY</w:t>
      </w:r>
      <w:r>
        <w:t xml:space="preserve"> contain zero or more [0..*] </w:t>
      </w:r>
      <w:r>
        <w:rPr>
          <w:rStyle w:val="XMLnameBold"/>
        </w:rPr>
        <w:t>participation</w:t>
      </w:r>
      <w:bookmarkStart w:id="3290" w:name="C_4499-35450"/>
      <w:r>
        <w:t xml:space="preserve"> (CONF:4499-35450)</w:t>
      </w:r>
      <w:bookmarkEnd w:id="3290"/>
      <w:r>
        <w:t xml:space="preserve"> such that it</w:t>
      </w:r>
      <w:r>
        <w:br/>
        <w:t>Note: QDM Attribute: Performer</w:t>
      </w:r>
    </w:p>
    <w:p w14:paraId="3438EE9E"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1" w:name="C_4499-35453"/>
      <w:r>
        <w:t xml:space="preserve"> (CONF:4499-35453)</w:t>
      </w:r>
      <w:bookmarkEnd w:id="3291"/>
      <w:r>
        <w:t>.</w:t>
      </w:r>
    </w:p>
    <w:p w14:paraId="0727040F" w14:textId="77777777" w:rsidR="004B3F04" w:rsidRDefault="004B3F04" w:rsidP="007E63CC">
      <w:pPr>
        <w:numPr>
          <w:ilvl w:val="1"/>
          <w:numId w:val="67"/>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292" w:name="C_4499-36328"/>
      <w:r>
        <w:t xml:space="preserve"> (CONF:4499-36328)</w:t>
      </w:r>
      <w:bookmarkEnd w:id="3292"/>
      <w:r>
        <w:t>.</w:t>
      </w:r>
    </w:p>
    <w:p w14:paraId="7ED3730F" w14:textId="77777777" w:rsidR="004B3F04" w:rsidRDefault="004B3F04" w:rsidP="007E63CC">
      <w:pPr>
        <w:numPr>
          <w:ilvl w:val="0"/>
          <w:numId w:val="67"/>
        </w:numPr>
      </w:pPr>
      <w:r>
        <w:rPr>
          <w:rStyle w:val="keyword"/>
        </w:rPr>
        <w:lastRenderedPageBreak/>
        <w:t>MAY</w:t>
      </w:r>
      <w:r>
        <w:t xml:space="preserve"> contain zero or more [0..*] </w:t>
      </w:r>
      <w:r>
        <w:rPr>
          <w:rStyle w:val="XMLnameBold"/>
        </w:rPr>
        <w:t>participation</w:t>
      </w:r>
      <w:bookmarkStart w:id="3293" w:name="C_4499-35909"/>
      <w:r>
        <w:t xml:space="preserve"> (CONF:4499-35909)</w:t>
      </w:r>
      <w:bookmarkEnd w:id="3293"/>
      <w:r>
        <w:t xml:space="preserve"> such that it</w:t>
      </w:r>
      <w:r>
        <w:br/>
        <w:t>Note: QDM Attribute: Performer</w:t>
      </w:r>
    </w:p>
    <w:p w14:paraId="10F20ED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294" w:name="C_4499-35911"/>
      <w:r>
        <w:t xml:space="preserve"> (CONF:4499-35911)</w:t>
      </w:r>
      <w:bookmarkEnd w:id="3294"/>
      <w:r>
        <w:t>.</w:t>
      </w:r>
    </w:p>
    <w:p w14:paraId="312F583F" w14:textId="77777777" w:rsidR="004B3F04" w:rsidRDefault="004B3F04" w:rsidP="007E63CC">
      <w:pPr>
        <w:numPr>
          <w:ilvl w:val="1"/>
          <w:numId w:val="67"/>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295" w:name="C_4499-36329"/>
      <w:r>
        <w:t xml:space="preserve"> (CONF:4499-36329)</w:t>
      </w:r>
      <w:bookmarkEnd w:id="3295"/>
      <w:r>
        <w:t>.</w:t>
      </w:r>
    </w:p>
    <w:p w14:paraId="00592715" w14:textId="77777777" w:rsidR="004B3F04" w:rsidRDefault="004B3F04" w:rsidP="007E63CC">
      <w:pPr>
        <w:numPr>
          <w:ilvl w:val="0"/>
          <w:numId w:val="67"/>
        </w:numPr>
      </w:pPr>
      <w:r>
        <w:rPr>
          <w:rStyle w:val="keyword"/>
        </w:rPr>
        <w:t>MAY</w:t>
      </w:r>
      <w:r>
        <w:t xml:space="preserve"> contain zero or one [0..1] </w:t>
      </w:r>
      <w:r>
        <w:rPr>
          <w:rStyle w:val="XMLnameBold"/>
        </w:rPr>
        <w:t>participation</w:t>
      </w:r>
      <w:bookmarkStart w:id="3296" w:name="C_4499-35456"/>
      <w:r>
        <w:t xml:space="preserve"> (CONF:4499-35456)</w:t>
      </w:r>
      <w:bookmarkEnd w:id="3296"/>
      <w:r>
        <w:t xml:space="preserve"> such that it</w:t>
      </w:r>
      <w:r>
        <w:br/>
        <w:t>Note: QDM Attribute: Performer</w:t>
      </w:r>
    </w:p>
    <w:p w14:paraId="773CFAF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297" w:name="C_4499-35461"/>
      <w:r>
        <w:t xml:space="preserve"> (CONF:4499-35461)</w:t>
      </w:r>
      <w:bookmarkEnd w:id="3297"/>
      <w:r>
        <w:t>.</w:t>
      </w:r>
    </w:p>
    <w:p w14:paraId="7974A142" w14:textId="77777777" w:rsidR="004B3F04" w:rsidRDefault="004B3F04" w:rsidP="007E63CC">
      <w:pPr>
        <w:numPr>
          <w:ilvl w:val="1"/>
          <w:numId w:val="67"/>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298" w:name="C_4499-36330"/>
      <w:r>
        <w:t xml:space="preserve"> (CONF:4499-36330)</w:t>
      </w:r>
      <w:bookmarkEnd w:id="3298"/>
      <w:r>
        <w:t>.</w:t>
      </w:r>
    </w:p>
    <w:p w14:paraId="0A5B4CCD"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299" w:name="C_4499-31360"/>
      <w:r>
        <w:t xml:space="preserve"> (CONF:4499-31360)</w:t>
      </w:r>
      <w:bookmarkEnd w:id="3299"/>
      <w:r>
        <w:t xml:space="preserve"> such that it</w:t>
      </w:r>
      <w:r>
        <w:br/>
        <w:t>Note: QDM Attribute: Reason</w:t>
      </w:r>
    </w:p>
    <w:p w14:paraId="6B9E16A2"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00" w:name="C_4499-31366"/>
      <w:r>
        <w:t xml:space="preserve"> (CONF:4499-31366)</w:t>
      </w:r>
      <w:bookmarkEnd w:id="3300"/>
      <w:r>
        <w:t>.</w:t>
      </w:r>
    </w:p>
    <w:p w14:paraId="2AD72D9A" w14:textId="77777777" w:rsidR="004B3F04" w:rsidRDefault="004B3F04" w:rsidP="007E63CC">
      <w:pPr>
        <w:numPr>
          <w:ilvl w:val="1"/>
          <w:numId w:val="67"/>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01" w:name="C_4499-31361"/>
      <w:r>
        <w:t xml:space="preserve"> (CONF:4499-31361)</w:t>
      </w:r>
      <w:bookmarkEnd w:id="3301"/>
      <w:r>
        <w:t>.</w:t>
      </w:r>
    </w:p>
    <w:p w14:paraId="1BFD4464"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2" w:name="C_4499-31362"/>
      <w:r>
        <w:t xml:space="preserve"> (CONF:4499-31362)</w:t>
      </w:r>
      <w:bookmarkEnd w:id="3302"/>
      <w:r>
        <w:t xml:space="preserve"> such that it</w:t>
      </w:r>
      <w:r>
        <w:br/>
        <w:t>Note: QDM Attribute: Incision dateTime</w:t>
      </w:r>
    </w:p>
    <w:p w14:paraId="5E3562D4"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03" w:name="C_4499-31367"/>
      <w:r>
        <w:t xml:space="preserve"> (CONF:4499-31367)</w:t>
      </w:r>
      <w:bookmarkEnd w:id="3303"/>
      <w:r>
        <w:t>.</w:t>
      </w:r>
    </w:p>
    <w:p w14:paraId="411D4930" w14:textId="77777777" w:rsidR="004B3F04" w:rsidRDefault="004B3F04" w:rsidP="007E63CC">
      <w:pPr>
        <w:numPr>
          <w:ilvl w:val="1"/>
          <w:numId w:val="67"/>
        </w:numPr>
      </w:pPr>
      <w:r>
        <w:rPr>
          <w:rStyle w:val="keyword"/>
        </w:rPr>
        <w:t>SHALL</w:t>
      </w:r>
      <w:r>
        <w:t xml:space="preserve"> contain exactly one [1..1]  </w:t>
      </w:r>
      <w:hyperlink w:anchor="E_Incision_Datetime_V1">
        <w:r>
          <w:rPr>
            <w:rStyle w:val="HyperlinkCourierBold"/>
          </w:rPr>
          <w:t>Incision Datetime</w:t>
        </w:r>
      </w:hyperlink>
      <w:r>
        <w:rPr>
          <w:rStyle w:val="XMLname"/>
        </w:rPr>
        <w:t xml:space="preserve"> (identifier: urn:hl7ii:2.16.840.1.113883.10.20.28.4.89:2017-05-01)</w:t>
      </w:r>
      <w:bookmarkStart w:id="3304" w:name="C_4499-33153"/>
      <w:r>
        <w:t xml:space="preserve"> (CONF:4499-33153)</w:t>
      </w:r>
      <w:bookmarkEnd w:id="3304"/>
      <w:r>
        <w:t>.</w:t>
      </w:r>
    </w:p>
    <w:p w14:paraId="1B8D9F0A"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5" w:name="C_4499-31364"/>
      <w:r>
        <w:t xml:space="preserve"> (CONF:4499-31364)</w:t>
      </w:r>
      <w:bookmarkEnd w:id="3305"/>
      <w:r>
        <w:t xml:space="preserve"> such that it</w:t>
      </w:r>
      <w:r>
        <w:br/>
        <w:t>Note: QDM Attribute: Result</w:t>
      </w:r>
    </w:p>
    <w:p w14:paraId="231B0BFD"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"VALUE"</w:t>
      </w:r>
      <w:r>
        <w:t xml:space="preserve"> Has value (CodeSystem: </w:t>
      </w:r>
      <w:r>
        <w:rPr>
          <w:rStyle w:val="XMLname"/>
        </w:rPr>
        <w:t>HL7ActRelationshipType urn:oid:2.16.840.1.113883.5.1002</w:t>
      </w:r>
      <w:r>
        <w:t>)</w:t>
      </w:r>
      <w:bookmarkStart w:id="3306" w:name="C_4499-31368"/>
      <w:r>
        <w:t xml:space="preserve"> (CONF:4499-31368)</w:t>
      </w:r>
      <w:bookmarkEnd w:id="3306"/>
      <w:r>
        <w:t>.</w:t>
      </w:r>
    </w:p>
    <w:p w14:paraId="5FA7BC14" w14:textId="77777777" w:rsidR="004B3F04" w:rsidRDefault="004B3F04" w:rsidP="007E63CC">
      <w:pPr>
        <w:numPr>
          <w:ilvl w:val="1"/>
          <w:numId w:val="67"/>
        </w:numPr>
      </w:pPr>
      <w:r>
        <w:rPr>
          <w:rStyle w:val="keyword"/>
        </w:rPr>
        <w:t>SHALL</w:t>
      </w:r>
      <w:r>
        <w:t xml:space="preserve"> contain exactly one [1..1]  </w:t>
      </w:r>
      <w:hyperlink w:anchor="E_Result_2">
        <w:r>
          <w:rPr>
            <w:rStyle w:val="HyperlinkCourierBold"/>
          </w:rPr>
          <w:t>Result (V2)</w:t>
        </w:r>
      </w:hyperlink>
      <w:r>
        <w:rPr>
          <w:rStyle w:val="XMLname"/>
        </w:rPr>
        <w:t xml:space="preserve"> (identifier: urn:hl7ii:2.16.840.1.113883.10.20.28.4.101:2017-08-01)</w:t>
      </w:r>
      <w:bookmarkStart w:id="3307" w:name="C_4499-31365"/>
      <w:r>
        <w:t xml:space="preserve"> (CONF:4499-31365)</w:t>
      </w:r>
      <w:bookmarkEnd w:id="3307"/>
      <w:r>
        <w:t>.</w:t>
      </w:r>
    </w:p>
    <w:p w14:paraId="40E73CE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08" w:name="C_4499-33408"/>
      <w:r>
        <w:t xml:space="preserve"> (CONF:4499-33408)</w:t>
      </w:r>
      <w:bookmarkEnd w:id="3308"/>
      <w:r>
        <w:t xml:space="preserve"> such that it</w:t>
      </w:r>
      <w:r>
        <w:br/>
        <w:t>Note: QDM Attribute: Status</w:t>
      </w:r>
    </w:p>
    <w:p w14:paraId="0219655C"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09" w:name="C_4499-33409"/>
      <w:r>
        <w:t xml:space="preserve"> (CONF:4499-33409)</w:t>
      </w:r>
      <w:bookmarkEnd w:id="3309"/>
      <w:r>
        <w:t>.</w:t>
      </w:r>
    </w:p>
    <w:p w14:paraId="2352274E" w14:textId="77777777" w:rsidR="004B3F04" w:rsidRDefault="004B3F04" w:rsidP="007E63CC">
      <w:pPr>
        <w:numPr>
          <w:ilvl w:val="1"/>
          <w:numId w:val="67"/>
        </w:numPr>
      </w:pPr>
      <w:r>
        <w:rPr>
          <w:rStyle w:val="keyword"/>
        </w:rPr>
        <w:t>SHALL</w:t>
      </w:r>
      <w:r>
        <w:t xml:space="preserve"> contain exactly one [1..1]  </w:t>
      </w:r>
      <w:hyperlink w:anchor="E_Status_V2">
        <w:r>
          <w:rPr>
            <w:rStyle w:val="HyperlinkCourierBold"/>
          </w:rPr>
          <w:t>Status (V2)</w:t>
        </w:r>
      </w:hyperlink>
      <w:r>
        <w:rPr>
          <w:rStyle w:val="XMLname"/>
        </w:rPr>
        <w:t xml:space="preserve"> (identifier: urn:hl7ii:2.16.840.1.113883.10.20.28.4.94:2017-08-01)</w:t>
      </w:r>
      <w:bookmarkStart w:id="3310" w:name="C_4499-33410"/>
      <w:r>
        <w:t xml:space="preserve"> (CONF:4499-33410)</w:t>
      </w:r>
      <w:bookmarkEnd w:id="3310"/>
      <w:r>
        <w:t>.</w:t>
      </w:r>
    </w:p>
    <w:p w14:paraId="21BAAD9D" w14:textId="77777777" w:rsidR="004B3F04" w:rsidRDefault="004B3F04" w:rsidP="007E63CC">
      <w:pPr>
        <w:numPr>
          <w:ilvl w:val="0"/>
          <w:numId w:val="67"/>
        </w:numPr>
      </w:pPr>
      <w:r>
        <w:rPr>
          <w:rStyle w:val="keyword"/>
        </w:rPr>
        <w:lastRenderedPageBreak/>
        <w:t>MAY</w:t>
      </w:r>
      <w:r>
        <w:t xml:space="preserve"> contain zero or more [0..*] </w:t>
      </w:r>
      <w:r>
        <w:rPr>
          <w:rStyle w:val="XMLnameBold"/>
        </w:rPr>
        <w:t>outboundRelationship</w:t>
      </w:r>
      <w:bookmarkStart w:id="3311" w:name="C_4499-34624"/>
      <w:r>
        <w:t xml:space="preserve"> (CONF:4499-34624)</w:t>
      </w:r>
      <w:bookmarkEnd w:id="3311"/>
      <w:r>
        <w:t xml:space="preserve"> such that it</w:t>
      </w:r>
      <w:r>
        <w:br/>
        <w:t>Note: QDM Attribute: Components</w:t>
      </w:r>
    </w:p>
    <w:p w14:paraId="11A31516"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w:t>
      </w:r>
      <w:bookmarkStart w:id="3312" w:name="C_4499-34625"/>
      <w:r>
        <w:t xml:space="preserve"> (CONF:4499-34625)</w:t>
      </w:r>
      <w:bookmarkEnd w:id="3312"/>
      <w:r>
        <w:t>.</w:t>
      </w:r>
    </w:p>
    <w:p w14:paraId="386CB78C" w14:textId="77777777" w:rsidR="004B3F04" w:rsidRDefault="004B3F04" w:rsidP="007E63CC">
      <w:pPr>
        <w:numPr>
          <w:ilvl w:val="1"/>
          <w:numId w:val="67"/>
        </w:numPr>
      </w:pPr>
      <w:r>
        <w:rPr>
          <w:rStyle w:val="keyword"/>
        </w:rPr>
        <w:t>SHALL</w:t>
      </w:r>
      <w:r>
        <w:t xml:space="preserve"> contain exactly one [1..1]  </w:t>
      </w:r>
      <w:hyperlink w:anchor="E_Component_1">
        <w:r>
          <w:rPr>
            <w:rStyle w:val="HyperlinkCourierBold"/>
          </w:rPr>
          <w:t>Component</w:t>
        </w:r>
      </w:hyperlink>
      <w:r>
        <w:rPr>
          <w:rStyle w:val="XMLname"/>
        </w:rPr>
        <w:t xml:space="preserve"> (identifier: urn:hl7ii:2.16.840.1.113883.10.20.28.4.121:2017-05-01)</w:t>
      </w:r>
      <w:bookmarkStart w:id="3313" w:name="C_4499-34626"/>
      <w:r>
        <w:t xml:space="preserve"> (CONF:4499-34626)</w:t>
      </w:r>
      <w:bookmarkEnd w:id="3313"/>
      <w:r>
        <w:t>.</w:t>
      </w:r>
    </w:p>
    <w:p w14:paraId="3DCA456F" w14:textId="77777777" w:rsidR="004B3F04" w:rsidRDefault="004B3F04" w:rsidP="007E63CC">
      <w:pPr>
        <w:numPr>
          <w:ilvl w:val="0"/>
          <w:numId w:val="67"/>
        </w:numPr>
      </w:pPr>
      <w:r>
        <w:rPr>
          <w:rStyle w:val="keyword"/>
        </w:rPr>
        <w:t>MAY</w:t>
      </w:r>
      <w:r>
        <w:t xml:space="preserve"> contain zero or one [0..1] </w:t>
      </w:r>
      <w:r>
        <w:rPr>
          <w:rStyle w:val="XMLnameBold"/>
        </w:rPr>
        <w:t>outboundRelationship</w:t>
      </w:r>
      <w:bookmarkStart w:id="3314" w:name="C_4499-35767"/>
      <w:r>
        <w:t xml:space="preserve"> (CONF:4499-35767)</w:t>
      </w:r>
      <w:bookmarkEnd w:id="3314"/>
      <w:r>
        <w:t xml:space="preserve"> such that it</w:t>
      </w:r>
      <w:r>
        <w:br/>
        <w:t>Note: QDM Attribute: Rank</w:t>
      </w:r>
    </w:p>
    <w:p w14:paraId="13D6896B"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15" w:name="C_4499-35769"/>
      <w:r>
        <w:t xml:space="preserve"> (CONF:4499-35769)</w:t>
      </w:r>
      <w:bookmarkEnd w:id="3315"/>
      <w:r>
        <w:t>.</w:t>
      </w:r>
    </w:p>
    <w:p w14:paraId="28629C66" w14:textId="77777777" w:rsidR="004B3F04" w:rsidRDefault="004B3F04" w:rsidP="007E63CC">
      <w:pPr>
        <w:numPr>
          <w:ilvl w:val="1"/>
          <w:numId w:val="67"/>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16" w:name="C_4499-35768"/>
      <w:r>
        <w:t xml:space="preserve"> (CONF:4499-35768)</w:t>
      </w:r>
      <w:bookmarkEnd w:id="3316"/>
      <w:r>
        <w:t>.</w:t>
      </w:r>
    </w:p>
    <w:p w14:paraId="6A16B651" w14:textId="77777777" w:rsidR="004B3F04" w:rsidRDefault="004B3F04" w:rsidP="007E63CC">
      <w:pPr>
        <w:numPr>
          <w:ilvl w:val="0"/>
          <w:numId w:val="67"/>
        </w:numPr>
      </w:pPr>
      <w:r>
        <w:rPr>
          <w:rStyle w:val="keyword"/>
        </w:rPr>
        <w:t>MAY</w:t>
      </w:r>
      <w:r>
        <w:t xml:space="preserve"> contain zero or more [0..*] </w:t>
      </w:r>
      <w:r>
        <w:rPr>
          <w:rStyle w:val="XMLnameBold"/>
        </w:rPr>
        <w:t>outboundRelationship</w:t>
      </w:r>
      <w:bookmarkStart w:id="3317" w:name="C_4499-36331"/>
      <w:r>
        <w:t xml:space="preserve"> (CONF:4499-36331)</w:t>
      </w:r>
      <w:bookmarkEnd w:id="3317"/>
      <w:r>
        <w:t xml:space="preserve"> such that it</w:t>
      </w:r>
      <w:r>
        <w:br/>
        <w:t>Note: QDM Attribute: Related To</w:t>
      </w:r>
    </w:p>
    <w:p w14:paraId="045D2349" w14:textId="77777777" w:rsidR="004B3F04" w:rsidRDefault="004B3F04" w:rsidP="007E63CC">
      <w:pPr>
        <w:numPr>
          <w:ilvl w:val="1"/>
          <w:numId w:val="67"/>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318" w:name="C_4499-36333"/>
      <w:r>
        <w:t xml:space="preserve"> (CONF:4499-36333)</w:t>
      </w:r>
      <w:bookmarkEnd w:id="3318"/>
      <w:r>
        <w:t>.</w:t>
      </w:r>
    </w:p>
    <w:p w14:paraId="041F638B" w14:textId="77777777" w:rsidR="004B3F04" w:rsidRDefault="004B3F04" w:rsidP="007E63CC">
      <w:pPr>
        <w:numPr>
          <w:ilvl w:val="1"/>
          <w:numId w:val="67"/>
        </w:numPr>
      </w:pPr>
      <w:r>
        <w:rPr>
          <w:rStyle w:val="keyword"/>
        </w:rPr>
        <w:t>SHALL</w:t>
      </w:r>
      <w:r>
        <w:t xml:space="preserve"> contain exactly one [1..1]  </w:t>
      </w:r>
      <w:hyperlink w:anchor="E_Related_To_V1">
        <w:r>
          <w:rPr>
            <w:rStyle w:val="HyperlinkCourierBold"/>
          </w:rPr>
          <w:t>Related To</w:t>
        </w:r>
      </w:hyperlink>
      <w:r>
        <w:rPr>
          <w:rStyle w:val="XMLname"/>
        </w:rPr>
        <w:t xml:space="preserve"> (identifier: urn:hl7ii:2.16.840.1.113883.10.20.28.4.127:2017-08-01)</w:t>
      </w:r>
      <w:bookmarkStart w:id="3319" w:name="C_4499-36332"/>
      <w:r>
        <w:t xml:space="preserve"> (CONF:4499-36332)</w:t>
      </w:r>
      <w:bookmarkEnd w:id="3319"/>
      <w:r>
        <w:t>.</w:t>
      </w:r>
    </w:p>
    <w:p w14:paraId="433A6B91" w14:textId="77777777" w:rsidR="004B3F04" w:rsidRDefault="004B3F04" w:rsidP="004B3F04">
      <w:pPr>
        <w:pStyle w:val="Caption"/>
        <w:ind w:left="130" w:right="115"/>
      </w:pPr>
      <w:bookmarkStart w:id="3320" w:name="_Toc64842061"/>
      <w:bookmarkStart w:id="3321" w:name="_Toc65482977"/>
      <w:r>
        <w:t xml:space="preserve">Figure </w:t>
      </w:r>
      <w:r>
        <w:fldChar w:fldCharType="begin"/>
      </w:r>
      <w:r>
        <w:instrText>SEQ Figure \* ARABIC</w:instrText>
      </w:r>
      <w:r>
        <w:fldChar w:fldCharType="separate"/>
      </w:r>
      <w:r>
        <w:t>63</w:t>
      </w:r>
      <w:r>
        <w:fldChar w:fldCharType="end"/>
      </w:r>
      <w:r>
        <w:t>: Procedure, Performed (V5) Example</w:t>
      </w:r>
      <w:bookmarkEnd w:id="3320"/>
      <w:bookmarkEnd w:id="3321"/>
    </w:p>
    <w:p w14:paraId="333D69A0" w14:textId="77777777" w:rsidR="004B3F04" w:rsidRDefault="004B3F04" w:rsidP="004B3F04">
      <w:pPr>
        <w:pStyle w:val="Example"/>
        <w:ind w:left="130" w:right="115"/>
      </w:pPr>
      <w:r>
        <w:t>&lt;procedureCriteria classCode="PROC" moodCode="EVN"&gt;</w:t>
      </w:r>
    </w:p>
    <w:p w14:paraId="5609F1B2" w14:textId="77777777" w:rsidR="004B3F04" w:rsidRDefault="004B3F04" w:rsidP="004B3F04">
      <w:pPr>
        <w:pStyle w:val="Example"/>
        <w:ind w:left="130" w:right="115"/>
      </w:pPr>
      <w:r>
        <w:t xml:space="preserve">    &lt;templateId&gt;</w:t>
      </w:r>
    </w:p>
    <w:p w14:paraId="568A19F2" w14:textId="77777777" w:rsidR="004B3F04" w:rsidRDefault="004B3F04" w:rsidP="004B3F04">
      <w:pPr>
        <w:pStyle w:val="Example"/>
        <w:ind w:left="130" w:right="115"/>
      </w:pPr>
      <w:r>
        <w:t xml:space="preserve">        &lt;item root="2.16.840.1.113883.10.20.28.4.67" extension="2021-02-01"/&gt;</w:t>
      </w:r>
    </w:p>
    <w:p w14:paraId="0B12426B" w14:textId="77777777" w:rsidR="004B3F04" w:rsidRDefault="004B3F04" w:rsidP="004B3F04">
      <w:pPr>
        <w:pStyle w:val="Example"/>
        <w:ind w:left="130" w:right="115"/>
      </w:pPr>
      <w:r>
        <w:t xml:space="preserve">    &lt;/templateId&gt;</w:t>
      </w:r>
    </w:p>
    <w:p w14:paraId="568AACC1" w14:textId="77777777" w:rsidR="004B3F04" w:rsidRDefault="004B3F04" w:rsidP="004B3F04">
      <w:pPr>
        <w:pStyle w:val="Example"/>
        <w:ind w:left="130" w:right="115"/>
      </w:pPr>
      <w:r>
        <w:t xml:space="preserve">    &lt;id root="6cc25a38-8781-4d79-a580-6a83d1b33575"/&gt;</w:t>
      </w:r>
    </w:p>
    <w:p w14:paraId="2112568F" w14:textId="77777777" w:rsidR="004B3F04" w:rsidRDefault="004B3F04" w:rsidP="004B3F04">
      <w:pPr>
        <w:pStyle w:val="Example"/>
        <w:ind w:left="130" w:right="115"/>
      </w:pPr>
      <w:r>
        <w:t xml:space="preserve">    &lt;code valueSet="{$QDMElementValueSetOID}"/&gt;</w:t>
      </w:r>
    </w:p>
    <w:p w14:paraId="578F7BBF" w14:textId="77777777" w:rsidR="004B3F04" w:rsidRDefault="004B3F04" w:rsidP="004B3F04">
      <w:pPr>
        <w:pStyle w:val="Example"/>
        <w:ind w:left="130" w:right="115"/>
      </w:pPr>
      <w:r>
        <w:t xml:space="preserve">    &lt;title value="Procedure, Performed"/&gt;</w:t>
      </w:r>
    </w:p>
    <w:p w14:paraId="368B3963" w14:textId="77777777" w:rsidR="004B3F04" w:rsidRDefault="004B3F04" w:rsidP="004B3F04">
      <w:pPr>
        <w:pStyle w:val="Example"/>
        <w:ind w:left="130" w:right="115"/>
      </w:pPr>
      <w:r>
        <w:t xml:space="preserve">    &lt;statusCode code="completed"/&gt;</w:t>
      </w:r>
    </w:p>
    <w:p w14:paraId="16254D21" w14:textId="77777777" w:rsidR="004B3F04" w:rsidRDefault="004B3F04" w:rsidP="004B3F04">
      <w:pPr>
        <w:pStyle w:val="Example"/>
        <w:ind w:left="130" w:right="115"/>
      </w:pPr>
      <w:r>
        <w:t xml:space="preserve">&lt;/procedureCriteria&gt;     </w:t>
      </w:r>
    </w:p>
    <w:p w14:paraId="300CAD60" w14:textId="77777777" w:rsidR="004B3F04" w:rsidRDefault="004B3F04" w:rsidP="004B3F04">
      <w:pPr>
        <w:pStyle w:val="BodyText"/>
      </w:pPr>
    </w:p>
    <w:p w14:paraId="7164132A" w14:textId="5F9EDC66" w:rsidR="004B3F04" w:rsidRDefault="004B3F04" w:rsidP="004B3F04">
      <w:pPr>
        <w:pStyle w:val="Heading2nospace"/>
      </w:pPr>
      <w:bookmarkStart w:id="3322" w:name="E_Procedure_Recommended_V4_"/>
      <w:bookmarkStart w:id="3323" w:name="_Toc64841928"/>
      <w:bookmarkStart w:id="3324" w:name="_Toc65482844"/>
      <w:r>
        <w:lastRenderedPageBreak/>
        <w:t>Procedure, Recommended (V4)</w:t>
      </w:r>
      <w:bookmarkEnd w:id="3322"/>
      <w:bookmarkEnd w:id="3323"/>
      <w:r w:rsidR="006F762B">
        <w:t xml:space="preserve"> - DRAFT</w:t>
      </w:r>
      <w:bookmarkEnd w:id="3324"/>
    </w:p>
    <w:p w14:paraId="2740238D" w14:textId="77777777" w:rsidR="004B3F04" w:rsidRDefault="004B3F04" w:rsidP="004B3F04">
      <w:pPr>
        <w:pStyle w:val="BracketData"/>
      </w:pPr>
      <w:r>
        <w:t>[ProcedureCriteria: identifier urn:hl7ii:2.16.840.1.113883.10.20.28.4.68:2021-02-01 (open)]</w:t>
      </w:r>
    </w:p>
    <w:p w14:paraId="62A0A446" w14:textId="77777777" w:rsidR="004B3F04" w:rsidRDefault="004B3F04" w:rsidP="004B3F04">
      <w:pPr>
        <w:pStyle w:val="Caption"/>
      </w:pPr>
      <w:bookmarkStart w:id="3325" w:name="_Toc64842210"/>
      <w:bookmarkStart w:id="3326" w:name="_Toc65483294"/>
      <w:r>
        <w:t xml:space="preserve">Table </w:t>
      </w:r>
      <w:r>
        <w:fldChar w:fldCharType="begin"/>
      </w:r>
      <w:r>
        <w:instrText>SEQ Table \* ARABIC</w:instrText>
      </w:r>
      <w:r>
        <w:fldChar w:fldCharType="separate"/>
      </w:r>
      <w:r>
        <w:t>133</w:t>
      </w:r>
      <w:r>
        <w:fldChar w:fldCharType="end"/>
      </w:r>
      <w:r>
        <w:t>: Procedure, Recommended (V4) Contexts</w:t>
      </w:r>
      <w:bookmarkEnd w:id="3325"/>
      <w:bookmarkEnd w:id="332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2C3909A" w14:textId="77777777" w:rsidTr="000659BE">
        <w:trPr>
          <w:cantSplit/>
          <w:tblHeader/>
          <w:jc w:val="center"/>
        </w:trPr>
        <w:tc>
          <w:tcPr>
            <w:tcW w:w="360" w:type="dxa"/>
            <w:shd w:val="clear" w:color="auto" w:fill="E6E6E6"/>
          </w:tcPr>
          <w:p w14:paraId="47CAF948" w14:textId="77777777" w:rsidR="004B3F04" w:rsidRDefault="004B3F04" w:rsidP="000659BE">
            <w:pPr>
              <w:pStyle w:val="TableHead"/>
            </w:pPr>
            <w:r>
              <w:t>Contained By:</w:t>
            </w:r>
          </w:p>
        </w:tc>
        <w:tc>
          <w:tcPr>
            <w:tcW w:w="360" w:type="dxa"/>
            <w:shd w:val="clear" w:color="auto" w:fill="E6E6E6"/>
          </w:tcPr>
          <w:p w14:paraId="50CA0F8E" w14:textId="77777777" w:rsidR="004B3F04" w:rsidRDefault="004B3F04" w:rsidP="000659BE">
            <w:pPr>
              <w:pStyle w:val="TableHead"/>
            </w:pPr>
            <w:r>
              <w:t>Contains:</w:t>
            </w:r>
          </w:p>
        </w:tc>
      </w:tr>
      <w:tr w:rsidR="004B3F04" w14:paraId="75737693" w14:textId="77777777" w:rsidTr="000659BE">
        <w:trPr>
          <w:jc w:val="center"/>
        </w:trPr>
        <w:tc>
          <w:tcPr>
            <w:tcW w:w="360" w:type="dxa"/>
          </w:tcPr>
          <w:p w14:paraId="538F51DD"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3C44771C"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299A2F43" w14:textId="77777777" w:rsidR="004B3F04" w:rsidRDefault="006C736C" w:rsidP="000659BE">
            <w:pPr>
              <w:pStyle w:val="TableText"/>
            </w:pPr>
            <w:hyperlink w:anchor="E_Rank">
              <w:r w:rsidR="004B3F04">
                <w:rPr>
                  <w:rStyle w:val="HyperlinkText9pt"/>
                </w:rPr>
                <w:t>Rank</w:t>
              </w:r>
            </w:hyperlink>
            <w:r w:rsidR="004B3F04">
              <w:t xml:space="preserve"> (optional)</w:t>
            </w:r>
          </w:p>
          <w:p w14:paraId="1B13D8C3"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636F65E3"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43A4A662"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1E8FCD2E"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DBF0D72"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6998CD07" w14:textId="77777777" w:rsidR="004B3F04" w:rsidRDefault="004B3F04" w:rsidP="004B3F04">
      <w:pPr>
        <w:pStyle w:val="BodyText"/>
      </w:pPr>
    </w:p>
    <w:p w14:paraId="25FE677A" w14:textId="77777777" w:rsidR="004B3F04" w:rsidRDefault="004B3F04" w:rsidP="004B3F04">
      <w:r>
        <w:t>This template represents the QDM data type: Procedure, Recommended.</w:t>
      </w:r>
      <w:r>
        <w:br/>
        <w:t>A procedure may be a surgery or other type of physical manipulation of a person's body in whole or in part for purposes of making observations and diagnoses or providing treatment.</w:t>
      </w:r>
      <w:r>
        <w:br/>
        <w:t>This template represents a recommendation for a procedure.</w:t>
      </w:r>
      <w:r>
        <w:br/>
        <w:t>Timing: The time the recommendation is authored (i.e., provided to the patient).</w:t>
      </w:r>
    </w:p>
    <w:p w14:paraId="2BD4764F" w14:textId="77777777" w:rsidR="004B3F04" w:rsidRDefault="004B3F04" w:rsidP="004B3F04">
      <w:r>
        <w:t>All QDM datatypes referring to recommendations address the time that the recommendation occurs, a single point in time. Vendors have expressed concerns that recommendations are not necessarily captured or managed in a standard manner as part of structured data capture in clinical workflow; many are documented as part of assessments in narrative text. Measure developers should address feasibility of clinical workflow to capture recommendations when evaluating measures.</w:t>
      </w:r>
    </w:p>
    <w:p w14:paraId="10CB7704" w14:textId="77777777" w:rsidR="004B3F04" w:rsidRDefault="004B3F04" w:rsidP="004B3F04">
      <w:pPr>
        <w:pStyle w:val="Caption"/>
      </w:pPr>
      <w:bookmarkStart w:id="3327" w:name="_Toc64842211"/>
      <w:bookmarkStart w:id="3328" w:name="_Toc65483295"/>
      <w:r>
        <w:lastRenderedPageBreak/>
        <w:t xml:space="preserve">Table </w:t>
      </w:r>
      <w:r>
        <w:fldChar w:fldCharType="begin"/>
      </w:r>
      <w:r>
        <w:instrText>SEQ Table \* ARABIC</w:instrText>
      </w:r>
      <w:r>
        <w:fldChar w:fldCharType="separate"/>
      </w:r>
      <w:r>
        <w:t>134</w:t>
      </w:r>
      <w:r>
        <w:fldChar w:fldCharType="end"/>
      </w:r>
      <w:r>
        <w:t>: Procedure, Recommended (V4) Constraints Overview</w:t>
      </w:r>
      <w:bookmarkEnd w:id="3327"/>
      <w:bookmarkEnd w:id="332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9655ADF" w14:textId="77777777" w:rsidTr="000659BE">
        <w:trPr>
          <w:cantSplit/>
          <w:tblHeader/>
          <w:jc w:val="center"/>
        </w:trPr>
        <w:tc>
          <w:tcPr>
            <w:tcW w:w="0" w:type="dxa"/>
            <w:shd w:val="clear" w:color="auto" w:fill="E6E6E6"/>
            <w:noWrap/>
          </w:tcPr>
          <w:p w14:paraId="68A17E69" w14:textId="77777777" w:rsidR="004B3F04" w:rsidRDefault="004B3F04" w:rsidP="000659BE">
            <w:pPr>
              <w:pStyle w:val="TableHead"/>
            </w:pPr>
            <w:r>
              <w:t>XPath</w:t>
            </w:r>
          </w:p>
        </w:tc>
        <w:tc>
          <w:tcPr>
            <w:tcW w:w="720" w:type="dxa"/>
            <w:shd w:val="clear" w:color="auto" w:fill="E6E6E6"/>
            <w:noWrap/>
          </w:tcPr>
          <w:p w14:paraId="167B778F" w14:textId="77777777" w:rsidR="004B3F04" w:rsidRDefault="004B3F04" w:rsidP="000659BE">
            <w:pPr>
              <w:pStyle w:val="TableHead"/>
            </w:pPr>
            <w:r>
              <w:t>Card.</w:t>
            </w:r>
          </w:p>
        </w:tc>
        <w:tc>
          <w:tcPr>
            <w:tcW w:w="1152" w:type="dxa"/>
            <w:shd w:val="clear" w:color="auto" w:fill="E6E6E6"/>
            <w:noWrap/>
          </w:tcPr>
          <w:p w14:paraId="19A674A1" w14:textId="77777777" w:rsidR="004B3F04" w:rsidRDefault="004B3F04" w:rsidP="000659BE">
            <w:pPr>
              <w:pStyle w:val="TableHead"/>
            </w:pPr>
            <w:r>
              <w:t>Verb</w:t>
            </w:r>
          </w:p>
        </w:tc>
        <w:tc>
          <w:tcPr>
            <w:tcW w:w="864" w:type="dxa"/>
            <w:shd w:val="clear" w:color="auto" w:fill="E6E6E6"/>
            <w:noWrap/>
          </w:tcPr>
          <w:p w14:paraId="21D50980" w14:textId="77777777" w:rsidR="004B3F04" w:rsidRDefault="004B3F04" w:rsidP="000659BE">
            <w:pPr>
              <w:pStyle w:val="TableHead"/>
            </w:pPr>
            <w:r>
              <w:t>Data Type</w:t>
            </w:r>
          </w:p>
        </w:tc>
        <w:tc>
          <w:tcPr>
            <w:tcW w:w="864" w:type="dxa"/>
            <w:shd w:val="clear" w:color="auto" w:fill="E6E6E6"/>
            <w:noWrap/>
          </w:tcPr>
          <w:p w14:paraId="04DA3225" w14:textId="77777777" w:rsidR="004B3F04" w:rsidRDefault="004B3F04" w:rsidP="000659BE">
            <w:pPr>
              <w:pStyle w:val="TableHead"/>
            </w:pPr>
            <w:r>
              <w:t>CONF#</w:t>
            </w:r>
          </w:p>
        </w:tc>
        <w:tc>
          <w:tcPr>
            <w:tcW w:w="864" w:type="dxa"/>
            <w:shd w:val="clear" w:color="auto" w:fill="E6E6E6"/>
            <w:noWrap/>
          </w:tcPr>
          <w:p w14:paraId="41C26339" w14:textId="77777777" w:rsidR="004B3F04" w:rsidRDefault="004B3F04" w:rsidP="000659BE">
            <w:pPr>
              <w:pStyle w:val="TableHead"/>
            </w:pPr>
            <w:r>
              <w:t>Value</w:t>
            </w:r>
          </w:p>
        </w:tc>
      </w:tr>
      <w:tr w:rsidR="004B3F04" w14:paraId="03FA10C9" w14:textId="77777777" w:rsidTr="000659BE">
        <w:trPr>
          <w:jc w:val="center"/>
        </w:trPr>
        <w:tc>
          <w:tcPr>
            <w:tcW w:w="10160" w:type="dxa"/>
            <w:gridSpan w:val="6"/>
          </w:tcPr>
          <w:p w14:paraId="205BFCB3" w14:textId="77777777" w:rsidR="004B3F04" w:rsidRDefault="004B3F04" w:rsidP="000659BE">
            <w:pPr>
              <w:pStyle w:val="TableText"/>
            </w:pPr>
            <w:r>
              <w:t>ProcedureCriteria (identifier: urn:hl7ii:2.16.840.1.113883.10.20.28.4.68:2021-02-01)</w:t>
            </w:r>
          </w:p>
        </w:tc>
      </w:tr>
      <w:tr w:rsidR="004B3F04" w14:paraId="078D47F7" w14:textId="77777777" w:rsidTr="000659BE">
        <w:trPr>
          <w:jc w:val="center"/>
        </w:trPr>
        <w:tc>
          <w:tcPr>
            <w:tcW w:w="3345" w:type="dxa"/>
          </w:tcPr>
          <w:p w14:paraId="2B629383" w14:textId="77777777" w:rsidR="004B3F04" w:rsidRDefault="004B3F04" w:rsidP="000659BE">
            <w:pPr>
              <w:pStyle w:val="TableText"/>
            </w:pPr>
            <w:r>
              <w:tab/>
              <w:t>@classCode</w:t>
            </w:r>
          </w:p>
        </w:tc>
        <w:tc>
          <w:tcPr>
            <w:tcW w:w="720" w:type="dxa"/>
          </w:tcPr>
          <w:p w14:paraId="7FC1CDAC" w14:textId="77777777" w:rsidR="004B3F04" w:rsidRDefault="004B3F04" w:rsidP="000659BE">
            <w:pPr>
              <w:pStyle w:val="TableText"/>
            </w:pPr>
            <w:r>
              <w:t>1..1</w:t>
            </w:r>
          </w:p>
        </w:tc>
        <w:tc>
          <w:tcPr>
            <w:tcW w:w="1152" w:type="dxa"/>
          </w:tcPr>
          <w:p w14:paraId="48FC2B75" w14:textId="77777777" w:rsidR="004B3F04" w:rsidRDefault="004B3F04" w:rsidP="000659BE">
            <w:pPr>
              <w:pStyle w:val="TableText"/>
            </w:pPr>
            <w:r>
              <w:t>SHALL</w:t>
            </w:r>
          </w:p>
        </w:tc>
        <w:tc>
          <w:tcPr>
            <w:tcW w:w="864" w:type="dxa"/>
          </w:tcPr>
          <w:p w14:paraId="0D1BF79B" w14:textId="77777777" w:rsidR="004B3F04" w:rsidRDefault="004B3F04" w:rsidP="000659BE">
            <w:pPr>
              <w:pStyle w:val="TableText"/>
            </w:pPr>
          </w:p>
        </w:tc>
        <w:tc>
          <w:tcPr>
            <w:tcW w:w="1104" w:type="dxa"/>
          </w:tcPr>
          <w:p w14:paraId="04F6AF75" w14:textId="77777777" w:rsidR="004B3F04" w:rsidRDefault="006C736C" w:rsidP="000659BE">
            <w:pPr>
              <w:pStyle w:val="TableText"/>
            </w:pPr>
            <w:hyperlink w:anchor="C_4499-33154">
              <w:r w:rsidR="004B3F04">
                <w:rPr>
                  <w:rStyle w:val="HyperlinkText9pt"/>
                </w:rPr>
                <w:t>4499-33154</w:t>
              </w:r>
            </w:hyperlink>
          </w:p>
        </w:tc>
        <w:tc>
          <w:tcPr>
            <w:tcW w:w="2975" w:type="dxa"/>
          </w:tcPr>
          <w:p w14:paraId="06B5CD2F" w14:textId="77777777" w:rsidR="004B3F04" w:rsidRDefault="004B3F04" w:rsidP="000659BE">
            <w:pPr>
              <w:pStyle w:val="TableText"/>
            </w:pPr>
            <w:r>
              <w:t>PROC</w:t>
            </w:r>
          </w:p>
        </w:tc>
      </w:tr>
      <w:tr w:rsidR="004B3F04" w14:paraId="1E932D22" w14:textId="77777777" w:rsidTr="000659BE">
        <w:trPr>
          <w:jc w:val="center"/>
        </w:trPr>
        <w:tc>
          <w:tcPr>
            <w:tcW w:w="3345" w:type="dxa"/>
          </w:tcPr>
          <w:p w14:paraId="520E7192" w14:textId="77777777" w:rsidR="004B3F04" w:rsidRDefault="004B3F04" w:rsidP="000659BE">
            <w:pPr>
              <w:pStyle w:val="TableText"/>
            </w:pPr>
            <w:r>
              <w:tab/>
              <w:t>@moodCode</w:t>
            </w:r>
          </w:p>
        </w:tc>
        <w:tc>
          <w:tcPr>
            <w:tcW w:w="720" w:type="dxa"/>
          </w:tcPr>
          <w:p w14:paraId="0F27D9A4" w14:textId="77777777" w:rsidR="004B3F04" w:rsidRDefault="004B3F04" w:rsidP="000659BE">
            <w:pPr>
              <w:pStyle w:val="TableText"/>
            </w:pPr>
            <w:r>
              <w:t>1..1</w:t>
            </w:r>
          </w:p>
        </w:tc>
        <w:tc>
          <w:tcPr>
            <w:tcW w:w="1152" w:type="dxa"/>
          </w:tcPr>
          <w:p w14:paraId="06D515C4" w14:textId="77777777" w:rsidR="004B3F04" w:rsidRDefault="004B3F04" w:rsidP="000659BE">
            <w:pPr>
              <w:pStyle w:val="TableText"/>
            </w:pPr>
            <w:r>
              <w:t>SHALL</w:t>
            </w:r>
          </w:p>
        </w:tc>
        <w:tc>
          <w:tcPr>
            <w:tcW w:w="864" w:type="dxa"/>
          </w:tcPr>
          <w:p w14:paraId="37B0A19F" w14:textId="77777777" w:rsidR="004B3F04" w:rsidRDefault="004B3F04" w:rsidP="000659BE">
            <w:pPr>
              <w:pStyle w:val="TableText"/>
            </w:pPr>
          </w:p>
        </w:tc>
        <w:tc>
          <w:tcPr>
            <w:tcW w:w="1104" w:type="dxa"/>
          </w:tcPr>
          <w:p w14:paraId="0E352B0E" w14:textId="77777777" w:rsidR="004B3F04" w:rsidRDefault="006C736C" w:rsidP="000659BE">
            <w:pPr>
              <w:pStyle w:val="TableText"/>
            </w:pPr>
            <w:hyperlink w:anchor="C_4499-31209">
              <w:r w:rsidR="004B3F04">
                <w:rPr>
                  <w:rStyle w:val="HyperlinkText9pt"/>
                </w:rPr>
                <w:t>4499-31209</w:t>
              </w:r>
            </w:hyperlink>
          </w:p>
        </w:tc>
        <w:tc>
          <w:tcPr>
            <w:tcW w:w="2975" w:type="dxa"/>
          </w:tcPr>
          <w:p w14:paraId="28C166D8" w14:textId="77777777" w:rsidR="004B3F04" w:rsidRDefault="004B3F04" w:rsidP="000659BE">
            <w:pPr>
              <w:pStyle w:val="TableText"/>
            </w:pPr>
            <w:r>
              <w:t>urn:oid:2.16.840.1.113883.5.1001 (HL7ActMood) = INT</w:t>
            </w:r>
          </w:p>
        </w:tc>
      </w:tr>
      <w:tr w:rsidR="004B3F04" w14:paraId="18AA1C78" w14:textId="77777777" w:rsidTr="000659BE">
        <w:trPr>
          <w:jc w:val="center"/>
        </w:trPr>
        <w:tc>
          <w:tcPr>
            <w:tcW w:w="3345" w:type="dxa"/>
          </w:tcPr>
          <w:p w14:paraId="0F3741D4" w14:textId="77777777" w:rsidR="004B3F04" w:rsidRDefault="004B3F04" w:rsidP="000659BE">
            <w:pPr>
              <w:pStyle w:val="TableText"/>
            </w:pPr>
            <w:r>
              <w:tab/>
              <w:t>@actionNegationInd</w:t>
            </w:r>
          </w:p>
        </w:tc>
        <w:tc>
          <w:tcPr>
            <w:tcW w:w="720" w:type="dxa"/>
          </w:tcPr>
          <w:p w14:paraId="55E518A3" w14:textId="77777777" w:rsidR="004B3F04" w:rsidRDefault="004B3F04" w:rsidP="000659BE">
            <w:pPr>
              <w:pStyle w:val="TableText"/>
            </w:pPr>
            <w:r>
              <w:t>0..1</w:t>
            </w:r>
          </w:p>
        </w:tc>
        <w:tc>
          <w:tcPr>
            <w:tcW w:w="1152" w:type="dxa"/>
          </w:tcPr>
          <w:p w14:paraId="50EF0F03" w14:textId="77777777" w:rsidR="004B3F04" w:rsidRDefault="004B3F04" w:rsidP="000659BE">
            <w:pPr>
              <w:pStyle w:val="TableText"/>
            </w:pPr>
            <w:r>
              <w:t>MAY</w:t>
            </w:r>
          </w:p>
        </w:tc>
        <w:tc>
          <w:tcPr>
            <w:tcW w:w="864" w:type="dxa"/>
          </w:tcPr>
          <w:p w14:paraId="7E1FD235" w14:textId="77777777" w:rsidR="004B3F04" w:rsidRDefault="004B3F04" w:rsidP="000659BE">
            <w:pPr>
              <w:pStyle w:val="TableText"/>
            </w:pPr>
          </w:p>
        </w:tc>
        <w:tc>
          <w:tcPr>
            <w:tcW w:w="1104" w:type="dxa"/>
          </w:tcPr>
          <w:p w14:paraId="25D03F94" w14:textId="77777777" w:rsidR="004B3F04" w:rsidRDefault="006C736C" w:rsidP="000659BE">
            <w:pPr>
              <w:pStyle w:val="TableText"/>
            </w:pPr>
            <w:hyperlink w:anchor="C_4499-31210">
              <w:r w:rsidR="004B3F04">
                <w:rPr>
                  <w:rStyle w:val="HyperlinkText9pt"/>
                </w:rPr>
                <w:t>4499-31210</w:t>
              </w:r>
            </w:hyperlink>
          </w:p>
        </w:tc>
        <w:tc>
          <w:tcPr>
            <w:tcW w:w="2975" w:type="dxa"/>
          </w:tcPr>
          <w:p w14:paraId="4123E237" w14:textId="77777777" w:rsidR="004B3F04" w:rsidRDefault="004B3F04" w:rsidP="000659BE">
            <w:pPr>
              <w:pStyle w:val="TableText"/>
            </w:pPr>
          </w:p>
        </w:tc>
      </w:tr>
      <w:tr w:rsidR="004B3F04" w14:paraId="5FD28E8C" w14:textId="77777777" w:rsidTr="000659BE">
        <w:trPr>
          <w:jc w:val="center"/>
        </w:trPr>
        <w:tc>
          <w:tcPr>
            <w:tcW w:w="3345" w:type="dxa"/>
          </w:tcPr>
          <w:p w14:paraId="5112DBD1" w14:textId="77777777" w:rsidR="004B3F04" w:rsidRDefault="004B3F04" w:rsidP="000659BE">
            <w:pPr>
              <w:pStyle w:val="TableText"/>
            </w:pPr>
            <w:r>
              <w:tab/>
              <w:t>templateId</w:t>
            </w:r>
          </w:p>
        </w:tc>
        <w:tc>
          <w:tcPr>
            <w:tcW w:w="720" w:type="dxa"/>
          </w:tcPr>
          <w:p w14:paraId="5B87D1EB" w14:textId="77777777" w:rsidR="004B3F04" w:rsidRDefault="004B3F04" w:rsidP="000659BE">
            <w:pPr>
              <w:pStyle w:val="TableText"/>
            </w:pPr>
            <w:r>
              <w:t>1..1</w:t>
            </w:r>
          </w:p>
        </w:tc>
        <w:tc>
          <w:tcPr>
            <w:tcW w:w="1152" w:type="dxa"/>
          </w:tcPr>
          <w:p w14:paraId="048CFAEB" w14:textId="77777777" w:rsidR="004B3F04" w:rsidRDefault="004B3F04" w:rsidP="000659BE">
            <w:pPr>
              <w:pStyle w:val="TableText"/>
            </w:pPr>
            <w:r>
              <w:t>SHALL</w:t>
            </w:r>
          </w:p>
        </w:tc>
        <w:tc>
          <w:tcPr>
            <w:tcW w:w="864" w:type="dxa"/>
          </w:tcPr>
          <w:p w14:paraId="2F82B4FB" w14:textId="77777777" w:rsidR="004B3F04" w:rsidRDefault="004B3F04" w:rsidP="000659BE">
            <w:pPr>
              <w:pStyle w:val="TableText"/>
            </w:pPr>
          </w:p>
        </w:tc>
        <w:tc>
          <w:tcPr>
            <w:tcW w:w="1104" w:type="dxa"/>
          </w:tcPr>
          <w:p w14:paraId="4465D015" w14:textId="77777777" w:rsidR="004B3F04" w:rsidRDefault="006C736C" w:rsidP="000659BE">
            <w:pPr>
              <w:pStyle w:val="TableText"/>
            </w:pPr>
            <w:hyperlink w:anchor="C_4499-31211">
              <w:r w:rsidR="004B3F04">
                <w:rPr>
                  <w:rStyle w:val="HyperlinkText9pt"/>
                </w:rPr>
                <w:t>4499-31211</w:t>
              </w:r>
            </w:hyperlink>
          </w:p>
        </w:tc>
        <w:tc>
          <w:tcPr>
            <w:tcW w:w="2975" w:type="dxa"/>
          </w:tcPr>
          <w:p w14:paraId="10EC99BC" w14:textId="77777777" w:rsidR="004B3F04" w:rsidRDefault="004B3F04" w:rsidP="000659BE">
            <w:pPr>
              <w:pStyle w:val="TableText"/>
            </w:pPr>
          </w:p>
        </w:tc>
      </w:tr>
      <w:tr w:rsidR="004B3F04" w14:paraId="1E52F8F0" w14:textId="77777777" w:rsidTr="000659BE">
        <w:trPr>
          <w:jc w:val="center"/>
        </w:trPr>
        <w:tc>
          <w:tcPr>
            <w:tcW w:w="3345" w:type="dxa"/>
          </w:tcPr>
          <w:p w14:paraId="2BB3751D" w14:textId="77777777" w:rsidR="004B3F04" w:rsidRDefault="004B3F04" w:rsidP="000659BE">
            <w:pPr>
              <w:pStyle w:val="TableText"/>
            </w:pPr>
            <w:r>
              <w:tab/>
            </w:r>
            <w:r>
              <w:tab/>
              <w:t>item</w:t>
            </w:r>
          </w:p>
        </w:tc>
        <w:tc>
          <w:tcPr>
            <w:tcW w:w="720" w:type="dxa"/>
          </w:tcPr>
          <w:p w14:paraId="1EA0B4BA" w14:textId="77777777" w:rsidR="004B3F04" w:rsidRDefault="004B3F04" w:rsidP="000659BE">
            <w:pPr>
              <w:pStyle w:val="TableText"/>
            </w:pPr>
            <w:r>
              <w:t>1..1</w:t>
            </w:r>
          </w:p>
        </w:tc>
        <w:tc>
          <w:tcPr>
            <w:tcW w:w="1152" w:type="dxa"/>
          </w:tcPr>
          <w:p w14:paraId="1641F939" w14:textId="77777777" w:rsidR="004B3F04" w:rsidRDefault="004B3F04" w:rsidP="000659BE">
            <w:pPr>
              <w:pStyle w:val="TableText"/>
            </w:pPr>
            <w:r>
              <w:t>SHALL</w:t>
            </w:r>
          </w:p>
        </w:tc>
        <w:tc>
          <w:tcPr>
            <w:tcW w:w="864" w:type="dxa"/>
          </w:tcPr>
          <w:p w14:paraId="7C02B547" w14:textId="77777777" w:rsidR="004B3F04" w:rsidRDefault="004B3F04" w:rsidP="000659BE">
            <w:pPr>
              <w:pStyle w:val="TableText"/>
            </w:pPr>
          </w:p>
        </w:tc>
        <w:tc>
          <w:tcPr>
            <w:tcW w:w="1104" w:type="dxa"/>
          </w:tcPr>
          <w:p w14:paraId="0EF16021" w14:textId="77777777" w:rsidR="004B3F04" w:rsidRDefault="006C736C" w:rsidP="000659BE">
            <w:pPr>
              <w:pStyle w:val="TableText"/>
            </w:pPr>
            <w:hyperlink w:anchor="C_4499-31212">
              <w:r w:rsidR="004B3F04">
                <w:rPr>
                  <w:rStyle w:val="HyperlinkText9pt"/>
                </w:rPr>
                <w:t>4499-31212</w:t>
              </w:r>
            </w:hyperlink>
          </w:p>
        </w:tc>
        <w:tc>
          <w:tcPr>
            <w:tcW w:w="2975" w:type="dxa"/>
          </w:tcPr>
          <w:p w14:paraId="5D0184DD" w14:textId="77777777" w:rsidR="004B3F04" w:rsidRDefault="004B3F04" w:rsidP="000659BE">
            <w:pPr>
              <w:pStyle w:val="TableText"/>
            </w:pPr>
          </w:p>
        </w:tc>
      </w:tr>
      <w:tr w:rsidR="004B3F04" w14:paraId="4113EDE2" w14:textId="77777777" w:rsidTr="000659BE">
        <w:trPr>
          <w:jc w:val="center"/>
        </w:trPr>
        <w:tc>
          <w:tcPr>
            <w:tcW w:w="3345" w:type="dxa"/>
          </w:tcPr>
          <w:p w14:paraId="7024E32E" w14:textId="77777777" w:rsidR="004B3F04" w:rsidRDefault="004B3F04" w:rsidP="000659BE">
            <w:pPr>
              <w:pStyle w:val="TableText"/>
            </w:pPr>
            <w:r>
              <w:tab/>
            </w:r>
            <w:r>
              <w:tab/>
            </w:r>
            <w:r>
              <w:tab/>
              <w:t>@root</w:t>
            </w:r>
          </w:p>
        </w:tc>
        <w:tc>
          <w:tcPr>
            <w:tcW w:w="720" w:type="dxa"/>
          </w:tcPr>
          <w:p w14:paraId="522C4D4D" w14:textId="77777777" w:rsidR="004B3F04" w:rsidRDefault="004B3F04" w:rsidP="000659BE">
            <w:pPr>
              <w:pStyle w:val="TableText"/>
            </w:pPr>
            <w:r>
              <w:t>1..1</w:t>
            </w:r>
          </w:p>
        </w:tc>
        <w:tc>
          <w:tcPr>
            <w:tcW w:w="1152" w:type="dxa"/>
          </w:tcPr>
          <w:p w14:paraId="089E6AE7" w14:textId="77777777" w:rsidR="004B3F04" w:rsidRDefault="004B3F04" w:rsidP="000659BE">
            <w:pPr>
              <w:pStyle w:val="TableText"/>
            </w:pPr>
            <w:r>
              <w:t>SHALL</w:t>
            </w:r>
          </w:p>
        </w:tc>
        <w:tc>
          <w:tcPr>
            <w:tcW w:w="864" w:type="dxa"/>
          </w:tcPr>
          <w:p w14:paraId="4077D0EC" w14:textId="77777777" w:rsidR="004B3F04" w:rsidRDefault="004B3F04" w:rsidP="000659BE">
            <w:pPr>
              <w:pStyle w:val="TableText"/>
            </w:pPr>
          </w:p>
        </w:tc>
        <w:tc>
          <w:tcPr>
            <w:tcW w:w="1104" w:type="dxa"/>
          </w:tcPr>
          <w:p w14:paraId="4F96BFA1" w14:textId="77777777" w:rsidR="004B3F04" w:rsidRDefault="006C736C" w:rsidP="000659BE">
            <w:pPr>
              <w:pStyle w:val="TableText"/>
            </w:pPr>
            <w:hyperlink w:anchor="C_4499-31213">
              <w:r w:rsidR="004B3F04">
                <w:rPr>
                  <w:rStyle w:val="HyperlinkText9pt"/>
                </w:rPr>
                <w:t>4499-31213</w:t>
              </w:r>
            </w:hyperlink>
          </w:p>
        </w:tc>
        <w:tc>
          <w:tcPr>
            <w:tcW w:w="2975" w:type="dxa"/>
          </w:tcPr>
          <w:p w14:paraId="654271C8" w14:textId="77777777" w:rsidR="004B3F04" w:rsidRDefault="004B3F04" w:rsidP="000659BE">
            <w:pPr>
              <w:pStyle w:val="TableText"/>
            </w:pPr>
            <w:r>
              <w:t>2.16.840.1.113883.10.20.28.4.68</w:t>
            </w:r>
          </w:p>
        </w:tc>
      </w:tr>
      <w:tr w:rsidR="004B3F04" w14:paraId="34CB6510" w14:textId="77777777" w:rsidTr="000659BE">
        <w:trPr>
          <w:jc w:val="center"/>
        </w:trPr>
        <w:tc>
          <w:tcPr>
            <w:tcW w:w="3345" w:type="dxa"/>
          </w:tcPr>
          <w:p w14:paraId="3499C3FB" w14:textId="77777777" w:rsidR="004B3F04" w:rsidRDefault="004B3F04" w:rsidP="000659BE">
            <w:pPr>
              <w:pStyle w:val="TableText"/>
            </w:pPr>
            <w:r>
              <w:tab/>
            </w:r>
            <w:r>
              <w:tab/>
            </w:r>
            <w:r>
              <w:tab/>
              <w:t>@extension</w:t>
            </w:r>
          </w:p>
        </w:tc>
        <w:tc>
          <w:tcPr>
            <w:tcW w:w="720" w:type="dxa"/>
          </w:tcPr>
          <w:p w14:paraId="0A00359A" w14:textId="77777777" w:rsidR="004B3F04" w:rsidRDefault="004B3F04" w:rsidP="000659BE">
            <w:pPr>
              <w:pStyle w:val="TableText"/>
            </w:pPr>
            <w:r>
              <w:t>1..1</w:t>
            </w:r>
          </w:p>
        </w:tc>
        <w:tc>
          <w:tcPr>
            <w:tcW w:w="1152" w:type="dxa"/>
          </w:tcPr>
          <w:p w14:paraId="4514F803" w14:textId="77777777" w:rsidR="004B3F04" w:rsidRDefault="004B3F04" w:rsidP="000659BE">
            <w:pPr>
              <w:pStyle w:val="TableText"/>
            </w:pPr>
            <w:r>
              <w:t>SHALL</w:t>
            </w:r>
          </w:p>
        </w:tc>
        <w:tc>
          <w:tcPr>
            <w:tcW w:w="864" w:type="dxa"/>
          </w:tcPr>
          <w:p w14:paraId="507B653A" w14:textId="77777777" w:rsidR="004B3F04" w:rsidRDefault="004B3F04" w:rsidP="000659BE">
            <w:pPr>
              <w:pStyle w:val="TableText"/>
            </w:pPr>
          </w:p>
        </w:tc>
        <w:tc>
          <w:tcPr>
            <w:tcW w:w="1104" w:type="dxa"/>
          </w:tcPr>
          <w:p w14:paraId="28E74F9E" w14:textId="77777777" w:rsidR="004B3F04" w:rsidRDefault="006C736C" w:rsidP="000659BE">
            <w:pPr>
              <w:pStyle w:val="TableText"/>
            </w:pPr>
            <w:hyperlink w:anchor="C_4499-33417">
              <w:r w:rsidR="004B3F04">
                <w:rPr>
                  <w:rStyle w:val="HyperlinkText9pt"/>
                </w:rPr>
                <w:t>4499-33417</w:t>
              </w:r>
            </w:hyperlink>
          </w:p>
        </w:tc>
        <w:tc>
          <w:tcPr>
            <w:tcW w:w="2975" w:type="dxa"/>
          </w:tcPr>
          <w:p w14:paraId="4CE6294E" w14:textId="77777777" w:rsidR="004B3F04" w:rsidRDefault="004B3F04" w:rsidP="000659BE">
            <w:pPr>
              <w:pStyle w:val="TableText"/>
            </w:pPr>
            <w:r>
              <w:t>2021-02-01</w:t>
            </w:r>
          </w:p>
        </w:tc>
      </w:tr>
      <w:tr w:rsidR="004B3F04" w14:paraId="396CAD38" w14:textId="77777777" w:rsidTr="000659BE">
        <w:trPr>
          <w:jc w:val="center"/>
        </w:trPr>
        <w:tc>
          <w:tcPr>
            <w:tcW w:w="3345" w:type="dxa"/>
          </w:tcPr>
          <w:p w14:paraId="79F0D47A" w14:textId="77777777" w:rsidR="004B3F04" w:rsidRDefault="004B3F04" w:rsidP="000659BE">
            <w:pPr>
              <w:pStyle w:val="TableText"/>
            </w:pPr>
            <w:r>
              <w:tab/>
              <w:t>id</w:t>
            </w:r>
          </w:p>
        </w:tc>
        <w:tc>
          <w:tcPr>
            <w:tcW w:w="720" w:type="dxa"/>
          </w:tcPr>
          <w:p w14:paraId="271438F8" w14:textId="77777777" w:rsidR="004B3F04" w:rsidRDefault="004B3F04" w:rsidP="000659BE">
            <w:pPr>
              <w:pStyle w:val="TableText"/>
            </w:pPr>
            <w:r>
              <w:t>1..1</w:t>
            </w:r>
          </w:p>
        </w:tc>
        <w:tc>
          <w:tcPr>
            <w:tcW w:w="1152" w:type="dxa"/>
          </w:tcPr>
          <w:p w14:paraId="4DDA4441" w14:textId="77777777" w:rsidR="004B3F04" w:rsidRDefault="004B3F04" w:rsidP="000659BE">
            <w:pPr>
              <w:pStyle w:val="TableText"/>
            </w:pPr>
            <w:r>
              <w:t>SHALL</w:t>
            </w:r>
          </w:p>
        </w:tc>
        <w:tc>
          <w:tcPr>
            <w:tcW w:w="864" w:type="dxa"/>
          </w:tcPr>
          <w:p w14:paraId="49795A5D" w14:textId="77777777" w:rsidR="004B3F04" w:rsidRDefault="004B3F04" w:rsidP="000659BE">
            <w:pPr>
              <w:pStyle w:val="TableText"/>
            </w:pPr>
          </w:p>
        </w:tc>
        <w:tc>
          <w:tcPr>
            <w:tcW w:w="1104" w:type="dxa"/>
          </w:tcPr>
          <w:p w14:paraId="4F8C7913" w14:textId="77777777" w:rsidR="004B3F04" w:rsidRDefault="006C736C" w:rsidP="000659BE">
            <w:pPr>
              <w:pStyle w:val="TableText"/>
            </w:pPr>
            <w:hyperlink w:anchor="C_4499-31214">
              <w:r w:rsidR="004B3F04">
                <w:rPr>
                  <w:rStyle w:val="HyperlinkText9pt"/>
                </w:rPr>
                <w:t>4499-31214</w:t>
              </w:r>
            </w:hyperlink>
          </w:p>
        </w:tc>
        <w:tc>
          <w:tcPr>
            <w:tcW w:w="2975" w:type="dxa"/>
          </w:tcPr>
          <w:p w14:paraId="5B0DBF31" w14:textId="77777777" w:rsidR="004B3F04" w:rsidRDefault="004B3F04" w:rsidP="000659BE">
            <w:pPr>
              <w:pStyle w:val="TableText"/>
            </w:pPr>
          </w:p>
        </w:tc>
      </w:tr>
      <w:tr w:rsidR="004B3F04" w14:paraId="53D24961" w14:textId="77777777" w:rsidTr="000659BE">
        <w:trPr>
          <w:jc w:val="center"/>
        </w:trPr>
        <w:tc>
          <w:tcPr>
            <w:tcW w:w="3345" w:type="dxa"/>
          </w:tcPr>
          <w:p w14:paraId="193DFED5" w14:textId="77777777" w:rsidR="004B3F04" w:rsidRDefault="004B3F04" w:rsidP="000659BE">
            <w:pPr>
              <w:pStyle w:val="TableText"/>
            </w:pPr>
            <w:r>
              <w:tab/>
              <w:t>code</w:t>
            </w:r>
          </w:p>
        </w:tc>
        <w:tc>
          <w:tcPr>
            <w:tcW w:w="720" w:type="dxa"/>
          </w:tcPr>
          <w:p w14:paraId="7A6601C6" w14:textId="77777777" w:rsidR="004B3F04" w:rsidRDefault="004B3F04" w:rsidP="000659BE">
            <w:pPr>
              <w:pStyle w:val="TableText"/>
            </w:pPr>
            <w:r>
              <w:t>1..1</w:t>
            </w:r>
          </w:p>
        </w:tc>
        <w:tc>
          <w:tcPr>
            <w:tcW w:w="1152" w:type="dxa"/>
          </w:tcPr>
          <w:p w14:paraId="365F0550" w14:textId="77777777" w:rsidR="004B3F04" w:rsidRDefault="004B3F04" w:rsidP="000659BE">
            <w:pPr>
              <w:pStyle w:val="TableText"/>
            </w:pPr>
            <w:r>
              <w:t>SHALL</w:t>
            </w:r>
          </w:p>
        </w:tc>
        <w:tc>
          <w:tcPr>
            <w:tcW w:w="864" w:type="dxa"/>
          </w:tcPr>
          <w:p w14:paraId="765B959E" w14:textId="77777777" w:rsidR="004B3F04" w:rsidRDefault="004B3F04" w:rsidP="000659BE">
            <w:pPr>
              <w:pStyle w:val="TableText"/>
            </w:pPr>
          </w:p>
        </w:tc>
        <w:tc>
          <w:tcPr>
            <w:tcW w:w="1104" w:type="dxa"/>
          </w:tcPr>
          <w:p w14:paraId="3287BA25" w14:textId="77777777" w:rsidR="004B3F04" w:rsidRDefault="006C736C" w:rsidP="000659BE">
            <w:pPr>
              <w:pStyle w:val="TableText"/>
            </w:pPr>
            <w:hyperlink w:anchor="C_4499-31215">
              <w:r w:rsidR="004B3F04">
                <w:rPr>
                  <w:rStyle w:val="HyperlinkText9pt"/>
                </w:rPr>
                <w:t>4499-31215</w:t>
              </w:r>
            </w:hyperlink>
          </w:p>
        </w:tc>
        <w:tc>
          <w:tcPr>
            <w:tcW w:w="2975" w:type="dxa"/>
          </w:tcPr>
          <w:p w14:paraId="1BFCFF13" w14:textId="77777777" w:rsidR="004B3F04" w:rsidRDefault="004B3F04" w:rsidP="000659BE">
            <w:pPr>
              <w:pStyle w:val="TableText"/>
            </w:pPr>
          </w:p>
        </w:tc>
      </w:tr>
      <w:tr w:rsidR="004B3F04" w14:paraId="0E8C63AF" w14:textId="77777777" w:rsidTr="000659BE">
        <w:trPr>
          <w:jc w:val="center"/>
        </w:trPr>
        <w:tc>
          <w:tcPr>
            <w:tcW w:w="3345" w:type="dxa"/>
          </w:tcPr>
          <w:p w14:paraId="4555E109" w14:textId="77777777" w:rsidR="004B3F04" w:rsidRDefault="004B3F04" w:rsidP="000659BE">
            <w:pPr>
              <w:pStyle w:val="TableText"/>
            </w:pPr>
            <w:r>
              <w:tab/>
            </w:r>
            <w:r>
              <w:tab/>
              <w:t>@valueSet</w:t>
            </w:r>
          </w:p>
        </w:tc>
        <w:tc>
          <w:tcPr>
            <w:tcW w:w="720" w:type="dxa"/>
          </w:tcPr>
          <w:p w14:paraId="0AA6E519" w14:textId="77777777" w:rsidR="004B3F04" w:rsidRDefault="004B3F04" w:rsidP="000659BE">
            <w:pPr>
              <w:pStyle w:val="TableText"/>
            </w:pPr>
            <w:r>
              <w:t>0..1</w:t>
            </w:r>
          </w:p>
        </w:tc>
        <w:tc>
          <w:tcPr>
            <w:tcW w:w="1152" w:type="dxa"/>
          </w:tcPr>
          <w:p w14:paraId="3FAFA6DB" w14:textId="77777777" w:rsidR="004B3F04" w:rsidRDefault="004B3F04" w:rsidP="000659BE">
            <w:pPr>
              <w:pStyle w:val="TableText"/>
            </w:pPr>
            <w:r>
              <w:t>SHOULD</w:t>
            </w:r>
          </w:p>
        </w:tc>
        <w:tc>
          <w:tcPr>
            <w:tcW w:w="864" w:type="dxa"/>
          </w:tcPr>
          <w:p w14:paraId="50A0F0EE" w14:textId="77777777" w:rsidR="004B3F04" w:rsidRDefault="004B3F04" w:rsidP="000659BE">
            <w:pPr>
              <w:pStyle w:val="TableText"/>
            </w:pPr>
          </w:p>
        </w:tc>
        <w:tc>
          <w:tcPr>
            <w:tcW w:w="1104" w:type="dxa"/>
          </w:tcPr>
          <w:p w14:paraId="4947BE57" w14:textId="77777777" w:rsidR="004B3F04" w:rsidRDefault="006C736C" w:rsidP="000659BE">
            <w:pPr>
              <w:pStyle w:val="TableText"/>
            </w:pPr>
            <w:hyperlink w:anchor="C_4499-31216">
              <w:r w:rsidR="004B3F04">
                <w:rPr>
                  <w:rStyle w:val="HyperlinkText9pt"/>
                </w:rPr>
                <w:t>4499-31216</w:t>
              </w:r>
            </w:hyperlink>
          </w:p>
        </w:tc>
        <w:tc>
          <w:tcPr>
            <w:tcW w:w="2975" w:type="dxa"/>
          </w:tcPr>
          <w:p w14:paraId="605DEE50" w14:textId="77777777" w:rsidR="004B3F04" w:rsidRDefault="004B3F04" w:rsidP="000659BE">
            <w:pPr>
              <w:pStyle w:val="TableText"/>
            </w:pPr>
          </w:p>
        </w:tc>
      </w:tr>
      <w:tr w:rsidR="004B3F04" w14:paraId="6C4B1DFA" w14:textId="77777777" w:rsidTr="000659BE">
        <w:trPr>
          <w:jc w:val="center"/>
        </w:trPr>
        <w:tc>
          <w:tcPr>
            <w:tcW w:w="3345" w:type="dxa"/>
          </w:tcPr>
          <w:p w14:paraId="3AD8E446" w14:textId="77777777" w:rsidR="004B3F04" w:rsidRDefault="004B3F04" w:rsidP="000659BE">
            <w:pPr>
              <w:pStyle w:val="TableText"/>
            </w:pPr>
            <w:r>
              <w:tab/>
              <w:t>title</w:t>
            </w:r>
          </w:p>
        </w:tc>
        <w:tc>
          <w:tcPr>
            <w:tcW w:w="720" w:type="dxa"/>
          </w:tcPr>
          <w:p w14:paraId="2DBA3802" w14:textId="77777777" w:rsidR="004B3F04" w:rsidRDefault="004B3F04" w:rsidP="000659BE">
            <w:pPr>
              <w:pStyle w:val="TableText"/>
            </w:pPr>
            <w:r>
              <w:t>1..1</w:t>
            </w:r>
          </w:p>
        </w:tc>
        <w:tc>
          <w:tcPr>
            <w:tcW w:w="1152" w:type="dxa"/>
          </w:tcPr>
          <w:p w14:paraId="5C0371C0" w14:textId="77777777" w:rsidR="004B3F04" w:rsidRDefault="004B3F04" w:rsidP="000659BE">
            <w:pPr>
              <w:pStyle w:val="TableText"/>
            </w:pPr>
            <w:r>
              <w:t>SHALL</w:t>
            </w:r>
          </w:p>
        </w:tc>
        <w:tc>
          <w:tcPr>
            <w:tcW w:w="864" w:type="dxa"/>
          </w:tcPr>
          <w:p w14:paraId="0B2FC877" w14:textId="77777777" w:rsidR="004B3F04" w:rsidRDefault="004B3F04" w:rsidP="000659BE">
            <w:pPr>
              <w:pStyle w:val="TableText"/>
            </w:pPr>
          </w:p>
        </w:tc>
        <w:tc>
          <w:tcPr>
            <w:tcW w:w="1104" w:type="dxa"/>
          </w:tcPr>
          <w:p w14:paraId="432A3E6B" w14:textId="77777777" w:rsidR="004B3F04" w:rsidRDefault="006C736C" w:rsidP="000659BE">
            <w:pPr>
              <w:pStyle w:val="TableText"/>
            </w:pPr>
            <w:hyperlink w:anchor="C_4499-31217">
              <w:r w:rsidR="004B3F04">
                <w:rPr>
                  <w:rStyle w:val="HyperlinkText9pt"/>
                </w:rPr>
                <w:t>4499-31217</w:t>
              </w:r>
            </w:hyperlink>
          </w:p>
        </w:tc>
        <w:tc>
          <w:tcPr>
            <w:tcW w:w="2975" w:type="dxa"/>
          </w:tcPr>
          <w:p w14:paraId="46A969C2" w14:textId="77777777" w:rsidR="004B3F04" w:rsidRDefault="004B3F04" w:rsidP="000659BE">
            <w:pPr>
              <w:pStyle w:val="TableText"/>
            </w:pPr>
          </w:p>
        </w:tc>
      </w:tr>
      <w:tr w:rsidR="004B3F04" w14:paraId="5DB002F6" w14:textId="77777777" w:rsidTr="000659BE">
        <w:trPr>
          <w:jc w:val="center"/>
        </w:trPr>
        <w:tc>
          <w:tcPr>
            <w:tcW w:w="3345" w:type="dxa"/>
          </w:tcPr>
          <w:p w14:paraId="18C9EC3F" w14:textId="77777777" w:rsidR="004B3F04" w:rsidRDefault="004B3F04" w:rsidP="000659BE">
            <w:pPr>
              <w:pStyle w:val="TableText"/>
            </w:pPr>
            <w:r>
              <w:tab/>
              <w:t>statusCode</w:t>
            </w:r>
          </w:p>
        </w:tc>
        <w:tc>
          <w:tcPr>
            <w:tcW w:w="720" w:type="dxa"/>
          </w:tcPr>
          <w:p w14:paraId="1578DA12" w14:textId="77777777" w:rsidR="004B3F04" w:rsidRDefault="004B3F04" w:rsidP="000659BE">
            <w:pPr>
              <w:pStyle w:val="TableText"/>
            </w:pPr>
            <w:r>
              <w:t>1..1</w:t>
            </w:r>
          </w:p>
        </w:tc>
        <w:tc>
          <w:tcPr>
            <w:tcW w:w="1152" w:type="dxa"/>
          </w:tcPr>
          <w:p w14:paraId="5852AC52" w14:textId="77777777" w:rsidR="004B3F04" w:rsidRDefault="004B3F04" w:rsidP="000659BE">
            <w:pPr>
              <w:pStyle w:val="TableText"/>
            </w:pPr>
            <w:r>
              <w:t>SHALL</w:t>
            </w:r>
          </w:p>
        </w:tc>
        <w:tc>
          <w:tcPr>
            <w:tcW w:w="864" w:type="dxa"/>
          </w:tcPr>
          <w:p w14:paraId="76A9A013" w14:textId="77777777" w:rsidR="004B3F04" w:rsidRDefault="004B3F04" w:rsidP="000659BE">
            <w:pPr>
              <w:pStyle w:val="TableText"/>
            </w:pPr>
          </w:p>
        </w:tc>
        <w:tc>
          <w:tcPr>
            <w:tcW w:w="1104" w:type="dxa"/>
          </w:tcPr>
          <w:p w14:paraId="646EF462" w14:textId="77777777" w:rsidR="004B3F04" w:rsidRDefault="006C736C" w:rsidP="000659BE">
            <w:pPr>
              <w:pStyle w:val="TableText"/>
            </w:pPr>
            <w:hyperlink w:anchor="C_4499-31218">
              <w:r w:rsidR="004B3F04">
                <w:rPr>
                  <w:rStyle w:val="HyperlinkText9pt"/>
                </w:rPr>
                <w:t>4499-31218</w:t>
              </w:r>
            </w:hyperlink>
          </w:p>
        </w:tc>
        <w:tc>
          <w:tcPr>
            <w:tcW w:w="2975" w:type="dxa"/>
          </w:tcPr>
          <w:p w14:paraId="0FA23AA2" w14:textId="77777777" w:rsidR="004B3F04" w:rsidRDefault="004B3F04" w:rsidP="000659BE">
            <w:pPr>
              <w:pStyle w:val="TableText"/>
            </w:pPr>
          </w:p>
        </w:tc>
      </w:tr>
      <w:tr w:rsidR="004B3F04" w14:paraId="5487ACE8" w14:textId="77777777" w:rsidTr="000659BE">
        <w:trPr>
          <w:jc w:val="center"/>
        </w:trPr>
        <w:tc>
          <w:tcPr>
            <w:tcW w:w="3345" w:type="dxa"/>
          </w:tcPr>
          <w:p w14:paraId="446E745A" w14:textId="77777777" w:rsidR="004B3F04" w:rsidRDefault="004B3F04" w:rsidP="000659BE">
            <w:pPr>
              <w:pStyle w:val="TableText"/>
            </w:pPr>
            <w:r>
              <w:tab/>
            </w:r>
            <w:r>
              <w:tab/>
              <w:t>@code</w:t>
            </w:r>
          </w:p>
        </w:tc>
        <w:tc>
          <w:tcPr>
            <w:tcW w:w="720" w:type="dxa"/>
          </w:tcPr>
          <w:p w14:paraId="5C728A7E" w14:textId="77777777" w:rsidR="004B3F04" w:rsidRDefault="004B3F04" w:rsidP="000659BE">
            <w:pPr>
              <w:pStyle w:val="TableText"/>
            </w:pPr>
            <w:r>
              <w:t>1..1</w:t>
            </w:r>
          </w:p>
        </w:tc>
        <w:tc>
          <w:tcPr>
            <w:tcW w:w="1152" w:type="dxa"/>
          </w:tcPr>
          <w:p w14:paraId="3137EFE5" w14:textId="77777777" w:rsidR="004B3F04" w:rsidRDefault="004B3F04" w:rsidP="000659BE">
            <w:pPr>
              <w:pStyle w:val="TableText"/>
            </w:pPr>
            <w:r>
              <w:t>SHALL</w:t>
            </w:r>
          </w:p>
        </w:tc>
        <w:tc>
          <w:tcPr>
            <w:tcW w:w="864" w:type="dxa"/>
          </w:tcPr>
          <w:p w14:paraId="49FB0227" w14:textId="77777777" w:rsidR="004B3F04" w:rsidRDefault="004B3F04" w:rsidP="000659BE">
            <w:pPr>
              <w:pStyle w:val="TableText"/>
            </w:pPr>
          </w:p>
        </w:tc>
        <w:tc>
          <w:tcPr>
            <w:tcW w:w="1104" w:type="dxa"/>
          </w:tcPr>
          <w:p w14:paraId="3D8E6377" w14:textId="77777777" w:rsidR="004B3F04" w:rsidRDefault="006C736C" w:rsidP="000659BE">
            <w:pPr>
              <w:pStyle w:val="TableText"/>
            </w:pPr>
            <w:hyperlink w:anchor="C_4499-33155">
              <w:r w:rsidR="004B3F04">
                <w:rPr>
                  <w:rStyle w:val="HyperlinkText9pt"/>
                </w:rPr>
                <w:t>4499-33155</w:t>
              </w:r>
            </w:hyperlink>
          </w:p>
        </w:tc>
        <w:tc>
          <w:tcPr>
            <w:tcW w:w="2975" w:type="dxa"/>
          </w:tcPr>
          <w:p w14:paraId="1A8AA925" w14:textId="77777777" w:rsidR="004B3F04" w:rsidRDefault="004B3F04" w:rsidP="000659BE">
            <w:pPr>
              <w:pStyle w:val="TableText"/>
            </w:pPr>
            <w:r>
              <w:t>urn:oid:2.16.840.1.113883.5.4 (HL7ActCode) = active</w:t>
            </w:r>
          </w:p>
        </w:tc>
      </w:tr>
      <w:tr w:rsidR="004B3F04" w14:paraId="766C5B06" w14:textId="77777777" w:rsidTr="000659BE">
        <w:trPr>
          <w:jc w:val="center"/>
        </w:trPr>
        <w:tc>
          <w:tcPr>
            <w:tcW w:w="3345" w:type="dxa"/>
          </w:tcPr>
          <w:p w14:paraId="74013085" w14:textId="77777777" w:rsidR="004B3F04" w:rsidRDefault="004B3F04" w:rsidP="000659BE">
            <w:pPr>
              <w:pStyle w:val="TableText"/>
            </w:pPr>
            <w:r>
              <w:tab/>
              <w:t>targetSiteCode</w:t>
            </w:r>
          </w:p>
        </w:tc>
        <w:tc>
          <w:tcPr>
            <w:tcW w:w="720" w:type="dxa"/>
          </w:tcPr>
          <w:p w14:paraId="6CAF6243" w14:textId="77777777" w:rsidR="004B3F04" w:rsidRDefault="004B3F04" w:rsidP="000659BE">
            <w:pPr>
              <w:pStyle w:val="TableText"/>
            </w:pPr>
            <w:r>
              <w:t>0..1</w:t>
            </w:r>
          </w:p>
        </w:tc>
        <w:tc>
          <w:tcPr>
            <w:tcW w:w="1152" w:type="dxa"/>
          </w:tcPr>
          <w:p w14:paraId="1F599F99" w14:textId="77777777" w:rsidR="004B3F04" w:rsidRDefault="004B3F04" w:rsidP="000659BE">
            <w:pPr>
              <w:pStyle w:val="TableText"/>
            </w:pPr>
            <w:r>
              <w:t>MAY</w:t>
            </w:r>
          </w:p>
        </w:tc>
        <w:tc>
          <w:tcPr>
            <w:tcW w:w="864" w:type="dxa"/>
          </w:tcPr>
          <w:p w14:paraId="4C4C82C7" w14:textId="77777777" w:rsidR="004B3F04" w:rsidRDefault="004B3F04" w:rsidP="000659BE">
            <w:pPr>
              <w:pStyle w:val="TableText"/>
            </w:pPr>
          </w:p>
        </w:tc>
        <w:tc>
          <w:tcPr>
            <w:tcW w:w="1104" w:type="dxa"/>
          </w:tcPr>
          <w:p w14:paraId="2E41F019" w14:textId="77777777" w:rsidR="004B3F04" w:rsidRDefault="006C736C" w:rsidP="000659BE">
            <w:pPr>
              <w:pStyle w:val="TableText"/>
            </w:pPr>
            <w:hyperlink w:anchor="C_4499-33413">
              <w:r w:rsidR="004B3F04">
                <w:rPr>
                  <w:rStyle w:val="HyperlinkText9pt"/>
                </w:rPr>
                <w:t>4499-33413</w:t>
              </w:r>
            </w:hyperlink>
          </w:p>
        </w:tc>
        <w:tc>
          <w:tcPr>
            <w:tcW w:w="2975" w:type="dxa"/>
          </w:tcPr>
          <w:p w14:paraId="32A4C6D3" w14:textId="77777777" w:rsidR="004B3F04" w:rsidRDefault="004B3F04" w:rsidP="000659BE">
            <w:pPr>
              <w:pStyle w:val="TableText"/>
            </w:pPr>
          </w:p>
        </w:tc>
      </w:tr>
      <w:tr w:rsidR="004B3F04" w14:paraId="5D7D616A" w14:textId="77777777" w:rsidTr="000659BE">
        <w:trPr>
          <w:jc w:val="center"/>
        </w:trPr>
        <w:tc>
          <w:tcPr>
            <w:tcW w:w="3345" w:type="dxa"/>
          </w:tcPr>
          <w:p w14:paraId="35ECF53C" w14:textId="77777777" w:rsidR="004B3F04" w:rsidRDefault="004B3F04" w:rsidP="000659BE">
            <w:pPr>
              <w:pStyle w:val="TableText"/>
            </w:pPr>
            <w:r>
              <w:tab/>
            </w:r>
            <w:r>
              <w:tab/>
              <w:t>item</w:t>
            </w:r>
          </w:p>
        </w:tc>
        <w:tc>
          <w:tcPr>
            <w:tcW w:w="720" w:type="dxa"/>
          </w:tcPr>
          <w:p w14:paraId="5E88C29B" w14:textId="77777777" w:rsidR="004B3F04" w:rsidRDefault="004B3F04" w:rsidP="000659BE">
            <w:pPr>
              <w:pStyle w:val="TableText"/>
            </w:pPr>
            <w:r>
              <w:t>1..1</w:t>
            </w:r>
          </w:p>
        </w:tc>
        <w:tc>
          <w:tcPr>
            <w:tcW w:w="1152" w:type="dxa"/>
          </w:tcPr>
          <w:p w14:paraId="3F9E9CE9" w14:textId="77777777" w:rsidR="004B3F04" w:rsidRDefault="004B3F04" w:rsidP="000659BE">
            <w:pPr>
              <w:pStyle w:val="TableText"/>
            </w:pPr>
            <w:r>
              <w:t>SHALL</w:t>
            </w:r>
          </w:p>
        </w:tc>
        <w:tc>
          <w:tcPr>
            <w:tcW w:w="864" w:type="dxa"/>
          </w:tcPr>
          <w:p w14:paraId="42F66000" w14:textId="77777777" w:rsidR="004B3F04" w:rsidRDefault="004B3F04" w:rsidP="000659BE">
            <w:pPr>
              <w:pStyle w:val="TableText"/>
            </w:pPr>
          </w:p>
        </w:tc>
        <w:tc>
          <w:tcPr>
            <w:tcW w:w="1104" w:type="dxa"/>
          </w:tcPr>
          <w:p w14:paraId="00CDB32D" w14:textId="77777777" w:rsidR="004B3F04" w:rsidRDefault="006C736C" w:rsidP="000659BE">
            <w:pPr>
              <w:pStyle w:val="TableText"/>
            </w:pPr>
            <w:hyperlink w:anchor="C_4499-33414">
              <w:r w:rsidR="004B3F04">
                <w:rPr>
                  <w:rStyle w:val="HyperlinkText9pt"/>
                </w:rPr>
                <w:t>4499-33414</w:t>
              </w:r>
            </w:hyperlink>
          </w:p>
        </w:tc>
        <w:tc>
          <w:tcPr>
            <w:tcW w:w="2975" w:type="dxa"/>
          </w:tcPr>
          <w:p w14:paraId="6E5F6A49" w14:textId="77777777" w:rsidR="004B3F04" w:rsidRDefault="004B3F04" w:rsidP="000659BE">
            <w:pPr>
              <w:pStyle w:val="TableText"/>
            </w:pPr>
          </w:p>
        </w:tc>
      </w:tr>
      <w:tr w:rsidR="004B3F04" w14:paraId="087B1C01" w14:textId="77777777" w:rsidTr="000659BE">
        <w:trPr>
          <w:jc w:val="center"/>
        </w:trPr>
        <w:tc>
          <w:tcPr>
            <w:tcW w:w="3345" w:type="dxa"/>
          </w:tcPr>
          <w:p w14:paraId="2E0EFE4B" w14:textId="77777777" w:rsidR="004B3F04" w:rsidRDefault="004B3F04" w:rsidP="000659BE">
            <w:pPr>
              <w:pStyle w:val="TableText"/>
            </w:pPr>
            <w:r>
              <w:tab/>
            </w:r>
            <w:r>
              <w:tab/>
            </w:r>
            <w:r>
              <w:tab/>
              <w:t>@valueSet</w:t>
            </w:r>
          </w:p>
        </w:tc>
        <w:tc>
          <w:tcPr>
            <w:tcW w:w="720" w:type="dxa"/>
          </w:tcPr>
          <w:p w14:paraId="103E5479" w14:textId="77777777" w:rsidR="004B3F04" w:rsidRDefault="004B3F04" w:rsidP="000659BE">
            <w:pPr>
              <w:pStyle w:val="TableText"/>
            </w:pPr>
            <w:r>
              <w:t>0..1</w:t>
            </w:r>
          </w:p>
        </w:tc>
        <w:tc>
          <w:tcPr>
            <w:tcW w:w="1152" w:type="dxa"/>
          </w:tcPr>
          <w:p w14:paraId="423B5589" w14:textId="77777777" w:rsidR="004B3F04" w:rsidRDefault="004B3F04" w:rsidP="000659BE">
            <w:pPr>
              <w:pStyle w:val="TableText"/>
            </w:pPr>
            <w:r>
              <w:t>SHOULD</w:t>
            </w:r>
          </w:p>
        </w:tc>
        <w:tc>
          <w:tcPr>
            <w:tcW w:w="864" w:type="dxa"/>
          </w:tcPr>
          <w:p w14:paraId="794D4FB8" w14:textId="77777777" w:rsidR="004B3F04" w:rsidRDefault="004B3F04" w:rsidP="000659BE">
            <w:pPr>
              <w:pStyle w:val="TableText"/>
            </w:pPr>
          </w:p>
        </w:tc>
        <w:tc>
          <w:tcPr>
            <w:tcW w:w="1104" w:type="dxa"/>
          </w:tcPr>
          <w:p w14:paraId="25F835B7" w14:textId="77777777" w:rsidR="004B3F04" w:rsidRDefault="006C736C" w:rsidP="000659BE">
            <w:pPr>
              <w:pStyle w:val="TableText"/>
            </w:pPr>
            <w:hyperlink w:anchor="C_4499-33416">
              <w:r w:rsidR="004B3F04">
                <w:rPr>
                  <w:rStyle w:val="HyperlinkText9pt"/>
                </w:rPr>
                <w:t>4499-33416</w:t>
              </w:r>
            </w:hyperlink>
          </w:p>
        </w:tc>
        <w:tc>
          <w:tcPr>
            <w:tcW w:w="2975" w:type="dxa"/>
          </w:tcPr>
          <w:p w14:paraId="3E31684D" w14:textId="77777777" w:rsidR="004B3F04" w:rsidRDefault="004B3F04" w:rsidP="000659BE">
            <w:pPr>
              <w:pStyle w:val="TableText"/>
            </w:pPr>
          </w:p>
        </w:tc>
      </w:tr>
      <w:tr w:rsidR="004B3F04" w14:paraId="75E61D6E" w14:textId="77777777" w:rsidTr="000659BE">
        <w:trPr>
          <w:jc w:val="center"/>
        </w:trPr>
        <w:tc>
          <w:tcPr>
            <w:tcW w:w="3345" w:type="dxa"/>
          </w:tcPr>
          <w:p w14:paraId="75EE1785" w14:textId="77777777" w:rsidR="004B3F04" w:rsidRDefault="004B3F04" w:rsidP="000659BE">
            <w:pPr>
              <w:pStyle w:val="TableText"/>
            </w:pPr>
            <w:r>
              <w:tab/>
              <w:t>participation</w:t>
            </w:r>
          </w:p>
        </w:tc>
        <w:tc>
          <w:tcPr>
            <w:tcW w:w="720" w:type="dxa"/>
          </w:tcPr>
          <w:p w14:paraId="4A093C42" w14:textId="77777777" w:rsidR="004B3F04" w:rsidRDefault="004B3F04" w:rsidP="000659BE">
            <w:pPr>
              <w:pStyle w:val="TableText"/>
            </w:pPr>
            <w:r>
              <w:t>0..1</w:t>
            </w:r>
          </w:p>
        </w:tc>
        <w:tc>
          <w:tcPr>
            <w:tcW w:w="1152" w:type="dxa"/>
          </w:tcPr>
          <w:p w14:paraId="5F597C07" w14:textId="77777777" w:rsidR="004B3F04" w:rsidRDefault="004B3F04" w:rsidP="000659BE">
            <w:pPr>
              <w:pStyle w:val="TableText"/>
            </w:pPr>
            <w:r>
              <w:t>MAY</w:t>
            </w:r>
          </w:p>
        </w:tc>
        <w:tc>
          <w:tcPr>
            <w:tcW w:w="864" w:type="dxa"/>
          </w:tcPr>
          <w:p w14:paraId="06F80066" w14:textId="77777777" w:rsidR="004B3F04" w:rsidRDefault="004B3F04" w:rsidP="000659BE">
            <w:pPr>
              <w:pStyle w:val="TableText"/>
            </w:pPr>
          </w:p>
        </w:tc>
        <w:tc>
          <w:tcPr>
            <w:tcW w:w="1104" w:type="dxa"/>
          </w:tcPr>
          <w:p w14:paraId="7333F316" w14:textId="77777777" w:rsidR="004B3F04" w:rsidRDefault="006C736C" w:rsidP="000659BE">
            <w:pPr>
              <w:pStyle w:val="TableText"/>
            </w:pPr>
            <w:hyperlink w:anchor="C_4499-34465">
              <w:r w:rsidR="004B3F04">
                <w:rPr>
                  <w:rStyle w:val="HyperlinkText9pt"/>
                </w:rPr>
                <w:t>4499-34465</w:t>
              </w:r>
            </w:hyperlink>
          </w:p>
        </w:tc>
        <w:tc>
          <w:tcPr>
            <w:tcW w:w="2975" w:type="dxa"/>
          </w:tcPr>
          <w:p w14:paraId="2B018F60" w14:textId="77777777" w:rsidR="004B3F04" w:rsidRDefault="004B3F04" w:rsidP="000659BE">
            <w:pPr>
              <w:pStyle w:val="TableText"/>
            </w:pPr>
          </w:p>
        </w:tc>
      </w:tr>
      <w:tr w:rsidR="004B3F04" w14:paraId="3EE74512" w14:textId="77777777" w:rsidTr="000659BE">
        <w:trPr>
          <w:jc w:val="center"/>
        </w:trPr>
        <w:tc>
          <w:tcPr>
            <w:tcW w:w="3345" w:type="dxa"/>
          </w:tcPr>
          <w:p w14:paraId="1803F0B6" w14:textId="77777777" w:rsidR="004B3F04" w:rsidRDefault="004B3F04" w:rsidP="000659BE">
            <w:pPr>
              <w:pStyle w:val="TableText"/>
            </w:pPr>
            <w:r>
              <w:tab/>
            </w:r>
            <w:r>
              <w:tab/>
              <w:t>@typeCode</w:t>
            </w:r>
          </w:p>
        </w:tc>
        <w:tc>
          <w:tcPr>
            <w:tcW w:w="720" w:type="dxa"/>
          </w:tcPr>
          <w:p w14:paraId="6A363162" w14:textId="77777777" w:rsidR="004B3F04" w:rsidRDefault="004B3F04" w:rsidP="000659BE">
            <w:pPr>
              <w:pStyle w:val="TableText"/>
            </w:pPr>
            <w:r>
              <w:t>1..1</w:t>
            </w:r>
          </w:p>
        </w:tc>
        <w:tc>
          <w:tcPr>
            <w:tcW w:w="1152" w:type="dxa"/>
          </w:tcPr>
          <w:p w14:paraId="3C117071" w14:textId="77777777" w:rsidR="004B3F04" w:rsidRDefault="004B3F04" w:rsidP="000659BE">
            <w:pPr>
              <w:pStyle w:val="TableText"/>
            </w:pPr>
            <w:r>
              <w:t>SHALL</w:t>
            </w:r>
          </w:p>
        </w:tc>
        <w:tc>
          <w:tcPr>
            <w:tcW w:w="864" w:type="dxa"/>
          </w:tcPr>
          <w:p w14:paraId="041371DA" w14:textId="77777777" w:rsidR="004B3F04" w:rsidRDefault="004B3F04" w:rsidP="000659BE">
            <w:pPr>
              <w:pStyle w:val="TableText"/>
            </w:pPr>
          </w:p>
        </w:tc>
        <w:tc>
          <w:tcPr>
            <w:tcW w:w="1104" w:type="dxa"/>
          </w:tcPr>
          <w:p w14:paraId="790360A7" w14:textId="77777777" w:rsidR="004B3F04" w:rsidRDefault="006C736C" w:rsidP="000659BE">
            <w:pPr>
              <w:pStyle w:val="TableText"/>
            </w:pPr>
            <w:hyperlink w:anchor="C_4499-34468">
              <w:r w:rsidR="004B3F04">
                <w:rPr>
                  <w:rStyle w:val="HyperlinkText9pt"/>
                </w:rPr>
                <w:t>4499-34468</w:t>
              </w:r>
            </w:hyperlink>
          </w:p>
        </w:tc>
        <w:tc>
          <w:tcPr>
            <w:tcW w:w="2975" w:type="dxa"/>
          </w:tcPr>
          <w:p w14:paraId="119FEA2C" w14:textId="77777777" w:rsidR="004B3F04" w:rsidRDefault="004B3F04" w:rsidP="000659BE">
            <w:pPr>
              <w:pStyle w:val="TableText"/>
            </w:pPr>
            <w:r>
              <w:t>urn:oid:2.16.840.1.113883.5.90 (HL7ParticipationType) = AUT</w:t>
            </w:r>
          </w:p>
        </w:tc>
      </w:tr>
      <w:tr w:rsidR="004B3F04" w14:paraId="2DF54AB3" w14:textId="77777777" w:rsidTr="000659BE">
        <w:trPr>
          <w:jc w:val="center"/>
        </w:trPr>
        <w:tc>
          <w:tcPr>
            <w:tcW w:w="3345" w:type="dxa"/>
          </w:tcPr>
          <w:p w14:paraId="49518806" w14:textId="77777777" w:rsidR="004B3F04" w:rsidRDefault="004B3F04" w:rsidP="000659BE">
            <w:pPr>
              <w:pStyle w:val="TableText"/>
            </w:pPr>
            <w:r>
              <w:tab/>
            </w:r>
            <w:r>
              <w:tab/>
              <w:t>time</w:t>
            </w:r>
          </w:p>
        </w:tc>
        <w:tc>
          <w:tcPr>
            <w:tcW w:w="720" w:type="dxa"/>
          </w:tcPr>
          <w:p w14:paraId="57DC28C4" w14:textId="77777777" w:rsidR="004B3F04" w:rsidRDefault="004B3F04" w:rsidP="000659BE">
            <w:pPr>
              <w:pStyle w:val="TableText"/>
            </w:pPr>
            <w:r>
              <w:t>1..1</w:t>
            </w:r>
          </w:p>
        </w:tc>
        <w:tc>
          <w:tcPr>
            <w:tcW w:w="1152" w:type="dxa"/>
          </w:tcPr>
          <w:p w14:paraId="3414D832" w14:textId="77777777" w:rsidR="004B3F04" w:rsidRDefault="004B3F04" w:rsidP="000659BE">
            <w:pPr>
              <w:pStyle w:val="TableText"/>
            </w:pPr>
            <w:r>
              <w:t>SHALL</w:t>
            </w:r>
          </w:p>
        </w:tc>
        <w:tc>
          <w:tcPr>
            <w:tcW w:w="864" w:type="dxa"/>
          </w:tcPr>
          <w:p w14:paraId="1EB6CCB5" w14:textId="77777777" w:rsidR="004B3F04" w:rsidRDefault="004B3F04" w:rsidP="000659BE">
            <w:pPr>
              <w:pStyle w:val="TableText"/>
            </w:pPr>
          </w:p>
        </w:tc>
        <w:tc>
          <w:tcPr>
            <w:tcW w:w="1104" w:type="dxa"/>
          </w:tcPr>
          <w:p w14:paraId="65D80DB9" w14:textId="77777777" w:rsidR="004B3F04" w:rsidRDefault="006C736C" w:rsidP="000659BE">
            <w:pPr>
              <w:pStyle w:val="TableText"/>
            </w:pPr>
            <w:hyperlink w:anchor="C_4499-34466">
              <w:r w:rsidR="004B3F04">
                <w:rPr>
                  <w:rStyle w:val="HyperlinkText9pt"/>
                </w:rPr>
                <w:t>4499-34466</w:t>
              </w:r>
            </w:hyperlink>
          </w:p>
        </w:tc>
        <w:tc>
          <w:tcPr>
            <w:tcW w:w="2975" w:type="dxa"/>
          </w:tcPr>
          <w:p w14:paraId="2C936779" w14:textId="77777777" w:rsidR="004B3F04" w:rsidRDefault="004B3F04" w:rsidP="000659BE">
            <w:pPr>
              <w:pStyle w:val="TableText"/>
            </w:pPr>
          </w:p>
        </w:tc>
      </w:tr>
      <w:tr w:rsidR="004B3F04" w14:paraId="77D441F9" w14:textId="77777777" w:rsidTr="000659BE">
        <w:trPr>
          <w:jc w:val="center"/>
        </w:trPr>
        <w:tc>
          <w:tcPr>
            <w:tcW w:w="3345" w:type="dxa"/>
          </w:tcPr>
          <w:p w14:paraId="363F8248" w14:textId="77777777" w:rsidR="004B3F04" w:rsidRDefault="004B3F04" w:rsidP="000659BE">
            <w:pPr>
              <w:pStyle w:val="TableText"/>
            </w:pPr>
            <w:r>
              <w:tab/>
            </w:r>
            <w:r>
              <w:tab/>
            </w:r>
            <w:r>
              <w:tab/>
              <w:t>low</w:t>
            </w:r>
          </w:p>
        </w:tc>
        <w:tc>
          <w:tcPr>
            <w:tcW w:w="720" w:type="dxa"/>
          </w:tcPr>
          <w:p w14:paraId="3D75C20C" w14:textId="77777777" w:rsidR="004B3F04" w:rsidRDefault="004B3F04" w:rsidP="000659BE">
            <w:pPr>
              <w:pStyle w:val="TableText"/>
            </w:pPr>
            <w:r>
              <w:t>1..1</w:t>
            </w:r>
          </w:p>
        </w:tc>
        <w:tc>
          <w:tcPr>
            <w:tcW w:w="1152" w:type="dxa"/>
          </w:tcPr>
          <w:p w14:paraId="69A2218B" w14:textId="77777777" w:rsidR="004B3F04" w:rsidRDefault="004B3F04" w:rsidP="000659BE">
            <w:pPr>
              <w:pStyle w:val="TableText"/>
            </w:pPr>
            <w:r>
              <w:t>SHALL</w:t>
            </w:r>
          </w:p>
        </w:tc>
        <w:tc>
          <w:tcPr>
            <w:tcW w:w="864" w:type="dxa"/>
          </w:tcPr>
          <w:p w14:paraId="0BEDD3E0" w14:textId="77777777" w:rsidR="004B3F04" w:rsidRDefault="004B3F04" w:rsidP="000659BE">
            <w:pPr>
              <w:pStyle w:val="TableText"/>
            </w:pPr>
          </w:p>
        </w:tc>
        <w:tc>
          <w:tcPr>
            <w:tcW w:w="1104" w:type="dxa"/>
          </w:tcPr>
          <w:p w14:paraId="3DE5EDF3" w14:textId="77777777" w:rsidR="004B3F04" w:rsidRDefault="006C736C" w:rsidP="000659BE">
            <w:pPr>
              <w:pStyle w:val="TableText"/>
            </w:pPr>
            <w:hyperlink w:anchor="C_4499-34469">
              <w:r w:rsidR="004B3F04">
                <w:rPr>
                  <w:rStyle w:val="HyperlinkText9pt"/>
                </w:rPr>
                <w:t>4499-34469</w:t>
              </w:r>
            </w:hyperlink>
          </w:p>
        </w:tc>
        <w:tc>
          <w:tcPr>
            <w:tcW w:w="2975" w:type="dxa"/>
          </w:tcPr>
          <w:p w14:paraId="38E6583F" w14:textId="77777777" w:rsidR="004B3F04" w:rsidRDefault="004B3F04" w:rsidP="000659BE">
            <w:pPr>
              <w:pStyle w:val="TableText"/>
            </w:pPr>
          </w:p>
        </w:tc>
      </w:tr>
      <w:tr w:rsidR="004B3F04" w14:paraId="67544B81" w14:textId="77777777" w:rsidTr="000659BE">
        <w:trPr>
          <w:jc w:val="center"/>
        </w:trPr>
        <w:tc>
          <w:tcPr>
            <w:tcW w:w="3345" w:type="dxa"/>
          </w:tcPr>
          <w:p w14:paraId="24F3EC8A" w14:textId="77777777" w:rsidR="004B3F04" w:rsidRDefault="004B3F04" w:rsidP="000659BE">
            <w:pPr>
              <w:pStyle w:val="TableText"/>
            </w:pPr>
            <w:r>
              <w:tab/>
            </w:r>
            <w:r>
              <w:tab/>
              <w:t>role</w:t>
            </w:r>
          </w:p>
        </w:tc>
        <w:tc>
          <w:tcPr>
            <w:tcW w:w="720" w:type="dxa"/>
          </w:tcPr>
          <w:p w14:paraId="3CC62002" w14:textId="77777777" w:rsidR="004B3F04" w:rsidRDefault="004B3F04" w:rsidP="000659BE">
            <w:pPr>
              <w:pStyle w:val="TableText"/>
            </w:pPr>
            <w:r>
              <w:t>1..1</w:t>
            </w:r>
          </w:p>
        </w:tc>
        <w:tc>
          <w:tcPr>
            <w:tcW w:w="1152" w:type="dxa"/>
          </w:tcPr>
          <w:p w14:paraId="17C6B735" w14:textId="77777777" w:rsidR="004B3F04" w:rsidRDefault="004B3F04" w:rsidP="000659BE">
            <w:pPr>
              <w:pStyle w:val="TableText"/>
            </w:pPr>
            <w:r>
              <w:t>SHALL</w:t>
            </w:r>
          </w:p>
        </w:tc>
        <w:tc>
          <w:tcPr>
            <w:tcW w:w="864" w:type="dxa"/>
          </w:tcPr>
          <w:p w14:paraId="3D6F34DC" w14:textId="77777777" w:rsidR="004B3F04" w:rsidRDefault="004B3F04" w:rsidP="000659BE">
            <w:pPr>
              <w:pStyle w:val="TableText"/>
            </w:pPr>
          </w:p>
        </w:tc>
        <w:tc>
          <w:tcPr>
            <w:tcW w:w="1104" w:type="dxa"/>
          </w:tcPr>
          <w:p w14:paraId="6E4BB622" w14:textId="77777777" w:rsidR="004B3F04" w:rsidRDefault="006C736C" w:rsidP="000659BE">
            <w:pPr>
              <w:pStyle w:val="TableText"/>
            </w:pPr>
            <w:hyperlink w:anchor="C_4499-34467">
              <w:r w:rsidR="004B3F04">
                <w:rPr>
                  <w:rStyle w:val="HyperlinkText9pt"/>
                </w:rPr>
                <w:t>4499-34467</w:t>
              </w:r>
            </w:hyperlink>
          </w:p>
        </w:tc>
        <w:tc>
          <w:tcPr>
            <w:tcW w:w="2975" w:type="dxa"/>
          </w:tcPr>
          <w:p w14:paraId="69972ADD" w14:textId="77777777" w:rsidR="004B3F04" w:rsidRDefault="004B3F04" w:rsidP="000659BE">
            <w:pPr>
              <w:pStyle w:val="TableText"/>
            </w:pPr>
          </w:p>
        </w:tc>
      </w:tr>
      <w:tr w:rsidR="004B3F04" w14:paraId="07FD8832" w14:textId="77777777" w:rsidTr="000659BE">
        <w:trPr>
          <w:jc w:val="center"/>
        </w:trPr>
        <w:tc>
          <w:tcPr>
            <w:tcW w:w="3345" w:type="dxa"/>
          </w:tcPr>
          <w:p w14:paraId="27E1914C" w14:textId="77777777" w:rsidR="004B3F04" w:rsidRDefault="004B3F04" w:rsidP="000659BE">
            <w:pPr>
              <w:pStyle w:val="TableText"/>
            </w:pPr>
            <w:r>
              <w:lastRenderedPageBreak/>
              <w:tab/>
            </w:r>
            <w:r>
              <w:tab/>
            </w:r>
            <w:r>
              <w:tab/>
              <w:t>@classCode</w:t>
            </w:r>
          </w:p>
        </w:tc>
        <w:tc>
          <w:tcPr>
            <w:tcW w:w="720" w:type="dxa"/>
          </w:tcPr>
          <w:p w14:paraId="138FC6A3" w14:textId="77777777" w:rsidR="004B3F04" w:rsidRDefault="004B3F04" w:rsidP="000659BE">
            <w:pPr>
              <w:pStyle w:val="TableText"/>
            </w:pPr>
            <w:r>
              <w:t>1..1</w:t>
            </w:r>
          </w:p>
        </w:tc>
        <w:tc>
          <w:tcPr>
            <w:tcW w:w="1152" w:type="dxa"/>
          </w:tcPr>
          <w:p w14:paraId="0DC40D45" w14:textId="77777777" w:rsidR="004B3F04" w:rsidRDefault="004B3F04" w:rsidP="000659BE">
            <w:pPr>
              <w:pStyle w:val="TableText"/>
            </w:pPr>
            <w:r>
              <w:t>SHALL</w:t>
            </w:r>
          </w:p>
        </w:tc>
        <w:tc>
          <w:tcPr>
            <w:tcW w:w="864" w:type="dxa"/>
          </w:tcPr>
          <w:p w14:paraId="353DD06E" w14:textId="77777777" w:rsidR="004B3F04" w:rsidRDefault="004B3F04" w:rsidP="000659BE">
            <w:pPr>
              <w:pStyle w:val="TableText"/>
            </w:pPr>
          </w:p>
        </w:tc>
        <w:tc>
          <w:tcPr>
            <w:tcW w:w="1104" w:type="dxa"/>
          </w:tcPr>
          <w:p w14:paraId="1F71E6ED" w14:textId="77777777" w:rsidR="004B3F04" w:rsidRDefault="006C736C" w:rsidP="000659BE">
            <w:pPr>
              <w:pStyle w:val="TableText"/>
            </w:pPr>
            <w:hyperlink w:anchor="C_4499-34470">
              <w:r w:rsidR="004B3F04">
                <w:rPr>
                  <w:rStyle w:val="HyperlinkText9pt"/>
                </w:rPr>
                <w:t>4499-34470</w:t>
              </w:r>
            </w:hyperlink>
          </w:p>
        </w:tc>
        <w:tc>
          <w:tcPr>
            <w:tcW w:w="2975" w:type="dxa"/>
          </w:tcPr>
          <w:p w14:paraId="6FB4D934" w14:textId="77777777" w:rsidR="004B3F04" w:rsidRDefault="004B3F04" w:rsidP="000659BE">
            <w:pPr>
              <w:pStyle w:val="TableText"/>
            </w:pPr>
            <w:r>
              <w:t>urn:oid:2.16.840.1.113883.5.110 (HL7RoleClass) = ROL</w:t>
            </w:r>
          </w:p>
        </w:tc>
      </w:tr>
      <w:tr w:rsidR="004B3F04" w14:paraId="219D3CE8" w14:textId="77777777" w:rsidTr="000659BE">
        <w:trPr>
          <w:jc w:val="center"/>
        </w:trPr>
        <w:tc>
          <w:tcPr>
            <w:tcW w:w="3345" w:type="dxa"/>
          </w:tcPr>
          <w:p w14:paraId="245E93A6" w14:textId="77777777" w:rsidR="004B3F04" w:rsidRDefault="004B3F04" w:rsidP="000659BE">
            <w:pPr>
              <w:pStyle w:val="TableText"/>
            </w:pPr>
            <w:r>
              <w:tab/>
            </w:r>
            <w:r>
              <w:tab/>
            </w:r>
            <w:r>
              <w:tab/>
              <w:t>id</w:t>
            </w:r>
          </w:p>
        </w:tc>
        <w:tc>
          <w:tcPr>
            <w:tcW w:w="720" w:type="dxa"/>
          </w:tcPr>
          <w:p w14:paraId="5B530498" w14:textId="77777777" w:rsidR="004B3F04" w:rsidRDefault="004B3F04" w:rsidP="000659BE">
            <w:pPr>
              <w:pStyle w:val="TableText"/>
            </w:pPr>
            <w:r>
              <w:t>0..1</w:t>
            </w:r>
          </w:p>
        </w:tc>
        <w:tc>
          <w:tcPr>
            <w:tcW w:w="1152" w:type="dxa"/>
          </w:tcPr>
          <w:p w14:paraId="1AE42B64" w14:textId="77777777" w:rsidR="004B3F04" w:rsidRDefault="004B3F04" w:rsidP="000659BE">
            <w:pPr>
              <w:pStyle w:val="TableText"/>
            </w:pPr>
            <w:r>
              <w:t>MAY</w:t>
            </w:r>
          </w:p>
        </w:tc>
        <w:tc>
          <w:tcPr>
            <w:tcW w:w="864" w:type="dxa"/>
          </w:tcPr>
          <w:p w14:paraId="3E614B95" w14:textId="77777777" w:rsidR="004B3F04" w:rsidRDefault="004B3F04" w:rsidP="000659BE">
            <w:pPr>
              <w:pStyle w:val="TableText"/>
            </w:pPr>
          </w:p>
        </w:tc>
        <w:tc>
          <w:tcPr>
            <w:tcW w:w="1104" w:type="dxa"/>
          </w:tcPr>
          <w:p w14:paraId="359D6C12" w14:textId="77777777" w:rsidR="004B3F04" w:rsidRDefault="006C736C" w:rsidP="000659BE">
            <w:pPr>
              <w:pStyle w:val="TableText"/>
            </w:pPr>
            <w:hyperlink w:anchor="C_4499-34471">
              <w:r w:rsidR="004B3F04">
                <w:rPr>
                  <w:rStyle w:val="HyperlinkText9pt"/>
                </w:rPr>
                <w:t>4499-34471</w:t>
              </w:r>
            </w:hyperlink>
          </w:p>
        </w:tc>
        <w:tc>
          <w:tcPr>
            <w:tcW w:w="2975" w:type="dxa"/>
          </w:tcPr>
          <w:p w14:paraId="7347B951" w14:textId="77777777" w:rsidR="004B3F04" w:rsidRDefault="004B3F04" w:rsidP="000659BE">
            <w:pPr>
              <w:pStyle w:val="TableText"/>
            </w:pPr>
          </w:p>
        </w:tc>
      </w:tr>
      <w:tr w:rsidR="004B3F04" w14:paraId="421EF438" w14:textId="77777777" w:rsidTr="000659BE">
        <w:trPr>
          <w:jc w:val="center"/>
        </w:trPr>
        <w:tc>
          <w:tcPr>
            <w:tcW w:w="3345" w:type="dxa"/>
          </w:tcPr>
          <w:p w14:paraId="28365A16" w14:textId="77777777" w:rsidR="004B3F04" w:rsidRDefault="004B3F04" w:rsidP="000659BE">
            <w:pPr>
              <w:pStyle w:val="TableText"/>
            </w:pPr>
            <w:r>
              <w:tab/>
              <w:t>participation</w:t>
            </w:r>
          </w:p>
        </w:tc>
        <w:tc>
          <w:tcPr>
            <w:tcW w:w="720" w:type="dxa"/>
          </w:tcPr>
          <w:p w14:paraId="482AD49C" w14:textId="77777777" w:rsidR="004B3F04" w:rsidRDefault="004B3F04" w:rsidP="000659BE">
            <w:pPr>
              <w:pStyle w:val="TableText"/>
            </w:pPr>
            <w:r>
              <w:t>0..*</w:t>
            </w:r>
          </w:p>
        </w:tc>
        <w:tc>
          <w:tcPr>
            <w:tcW w:w="1152" w:type="dxa"/>
          </w:tcPr>
          <w:p w14:paraId="2E2B3D9D" w14:textId="77777777" w:rsidR="004B3F04" w:rsidRDefault="004B3F04" w:rsidP="000659BE">
            <w:pPr>
              <w:pStyle w:val="TableText"/>
            </w:pPr>
            <w:r>
              <w:t>MAY</w:t>
            </w:r>
          </w:p>
        </w:tc>
        <w:tc>
          <w:tcPr>
            <w:tcW w:w="864" w:type="dxa"/>
          </w:tcPr>
          <w:p w14:paraId="4BE77AD0" w14:textId="77777777" w:rsidR="004B3F04" w:rsidRDefault="004B3F04" w:rsidP="000659BE">
            <w:pPr>
              <w:pStyle w:val="TableText"/>
            </w:pPr>
          </w:p>
        </w:tc>
        <w:tc>
          <w:tcPr>
            <w:tcW w:w="1104" w:type="dxa"/>
          </w:tcPr>
          <w:p w14:paraId="0A5F620C" w14:textId="77777777" w:rsidR="004B3F04" w:rsidRDefault="006C736C" w:rsidP="000659BE">
            <w:pPr>
              <w:pStyle w:val="TableText"/>
            </w:pPr>
            <w:hyperlink w:anchor="C_4499-35425">
              <w:r w:rsidR="004B3F04">
                <w:rPr>
                  <w:rStyle w:val="HyperlinkText9pt"/>
                </w:rPr>
                <w:t>4499-35425</w:t>
              </w:r>
            </w:hyperlink>
          </w:p>
        </w:tc>
        <w:tc>
          <w:tcPr>
            <w:tcW w:w="2975" w:type="dxa"/>
          </w:tcPr>
          <w:p w14:paraId="084109BB" w14:textId="77777777" w:rsidR="004B3F04" w:rsidRDefault="004B3F04" w:rsidP="000659BE">
            <w:pPr>
              <w:pStyle w:val="TableText"/>
            </w:pPr>
          </w:p>
        </w:tc>
      </w:tr>
      <w:tr w:rsidR="004B3F04" w14:paraId="7C29958C" w14:textId="77777777" w:rsidTr="000659BE">
        <w:trPr>
          <w:jc w:val="center"/>
        </w:trPr>
        <w:tc>
          <w:tcPr>
            <w:tcW w:w="3345" w:type="dxa"/>
          </w:tcPr>
          <w:p w14:paraId="388BE568" w14:textId="77777777" w:rsidR="004B3F04" w:rsidRDefault="004B3F04" w:rsidP="000659BE">
            <w:pPr>
              <w:pStyle w:val="TableText"/>
            </w:pPr>
            <w:r>
              <w:tab/>
            </w:r>
            <w:r>
              <w:tab/>
              <w:t>@typeCode</w:t>
            </w:r>
          </w:p>
        </w:tc>
        <w:tc>
          <w:tcPr>
            <w:tcW w:w="720" w:type="dxa"/>
          </w:tcPr>
          <w:p w14:paraId="69EC912F" w14:textId="77777777" w:rsidR="004B3F04" w:rsidRDefault="004B3F04" w:rsidP="000659BE">
            <w:pPr>
              <w:pStyle w:val="TableText"/>
            </w:pPr>
            <w:r>
              <w:t>1..1</w:t>
            </w:r>
          </w:p>
        </w:tc>
        <w:tc>
          <w:tcPr>
            <w:tcW w:w="1152" w:type="dxa"/>
          </w:tcPr>
          <w:p w14:paraId="338AA013" w14:textId="77777777" w:rsidR="004B3F04" w:rsidRDefault="004B3F04" w:rsidP="000659BE">
            <w:pPr>
              <w:pStyle w:val="TableText"/>
            </w:pPr>
            <w:r>
              <w:t>SHALL</w:t>
            </w:r>
          </w:p>
        </w:tc>
        <w:tc>
          <w:tcPr>
            <w:tcW w:w="864" w:type="dxa"/>
          </w:tcPr>
          <w:p w14:paraId="682BD73C" w14:textId="77777777" w:rsidR="004B3F04" w:rsidRDefault="004B3F04" w:rsidP="000659BE">
            <w:pPr>
              <w:pStyle w:val="TableText"/>
            </w:pPr>
          </w:p>
        </w:tc>
        <w:tc>
          <w:tcPr>
            <w:tcW w:w="1104" w:type="dxa"/>
          </w:tcPr>
          <w:p w14:paraId="74ED0CEF" w14:textId="77777777" w:rsidR="004B3F04" w:rsidRDefault="006C736C" w:rsidP="000659BE">
            <w:pPr>
              <w:pStyle w:val="TableText"/>
            </w:pPr>
            <w:hyperlink w:anchor="C_4499-35429">
              <w:r w:rsidR="004B3F04">
                <w:rPr>
                  <w:rStyle w:val="HyperlinkText9pt"/>
                </w:rPr>
                <w:t>4499-35429</w:t>
              </w:r>
            </w:hyperlink>
          </w:p>
        </w:tc>
        <w:tc>
          <w:tcPr>
            <w:tcW w:w="2975" w:type="dxa"/>
          </w:tcPr>
          <w:p w14:paraId="45161B7E" w14:textId="77777777" w:rsidR="004B3F04" w:rsidRDefault="004B3F04" w:rsidP="000659BE">
            <w:pPr>
              <w:pStyle w:val="TableText"/>
            </w:pPr>
            <w:r>
              <w:t>urn:oid:2.16.840.1.113883.5.90 (HL7ParticipationType) = PART</w:t>
            </w:r>
          </w:p>
        </w:tc>
      </w:tr>
      <w:tr w:rsidR="004B3F04" w14:paraId="1D8F9E0F" w14:textId="77777777" w:rsidTr="000659BE">
        <w:trPr>
          <w:jc w:val="center"/>
        </w:trPr>
        <w:tc>
          <w:tcPr>
            <w:tcW w:w="3345" w:type="dxa"/>
          </w:tcPr>
          <w:p w14:paraId="625B27D3" w14:textId="77777777" w:rsidR="004B3F04" w:rsidRDefault="004B3F04" w:rsidP="000659BE">
            <w:pPr>
              <w:pStyle w:val="TableText"/>
            </w:pPr>
            <w:r>
              <w:tab/>
            </w:r>
            <w:r>
              <w:tab/>
              <w:t>role</w:t>
            </w:r>
          </w:p>
        </w:tc>
        <w:tc>
          <w:tcPr>
            <w:tcW w:w="720" w:type="dxa"/>
          </w:tcPr>
          <w:p w14:paraId="5E13AF2E" w14:textId="77777777" w:rsidR="004B3F04" w:rsidRDefault="004B3F04" w:rsidP="000659BE">
            <w:pPr>
              <w:pStyle w:val="TableText"/>
            </w:pPr>
            <w:r>
              <w:t>1..1</w:t>
            </w:r>
          </w:p>
        </w:tc>
        <w:tc>
          <w:tcPr>
            <w:tcW w:w="1152" w:type="dxa"/>
          </w:tcPr>
          <w:p w14:paraId="34345646" w14:textId="77777777" w:rsidR="004B3F04" w:rsidRDefault="004B3F04" w:rsidP="000659BE">
            <w:pPr>
              <w:pStyle w:val="TableText"/>
            </w:pPr>
            <w:r>
              <w:t>SHALL</w:t>
            </w:r>
          </w:p>
        </w:tc>
        <w:tc>
          <w:tcPr>
            <w:tcW w:w="864" w:type="dxa"/>
          </w:tcPr>
          <w:p w14:paraId="56DE77BF" w14:textId="77777777" w:rsidR="004B3F04" w:rsidRDefault="004B3F04" w:rsidP="000659BE">
            <w:pPr>
              <w:pStyle w:val="TableText"/>
            </w:pPr>
          </w:p>
        </w:tc>
        <w:tc>
          <w:tcPr>
            <w:tcW w:w="1104" w:type="dxa"/>
          </w:tcPr>
          <w:p w14:paraId="2FA4BCB2" w14:textId="77777777" w:rsidR="004B3F04" w:rsidRDefault="006C736C" w:rsidP="000659BE">
            <w:pPr>
              <w:pStyle w:val="TableText"/>
            </w:pPr>
            <w:hyperlink w:anchor="C_4499-36237">
              <w:r w:rsidR="004B3F04">
                <w:rPr>
                  <w:rStyle w:val="HyperlinkText9pt"/>
                </w:rPr>
                <w:t>4499-36237</w:t>
              </w:r>
            </w:hyperlink>
          </w:p>
        </w:tc>
        <w:tc>
          <w:tcPr>
            <w:tcW w:w="2975" w:type="dxa"/>
          </w:tcPr>
          <w:p w14:paraId="5DE7B820"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649006B7" w14:textId="77777777" w:rsidTr="000659BE">
        <w:trPr>
          <w:jc w:val="center"/>
        </w:trPr>
        <w:tc>
          <w:tcPr>
            <w:tcW w:w="3345" w:type="dxa"/>
          </w:tcPr>
          <w:p w14:paraId="29AF77A6" w14:textId="77777777" w:rsidR="004B3F04" w:rsidRDefault="004B3F04" w:rsidP="000659BE">
            <w:pPr>
              <w:pStyle w:val="TableText"/>
            </w:pPr>
            <w:r>
              <w:tab/>
              <w:t>participation</w:t>
            </w:r>
          </w:p>
        </w:tc>
        <w:tc>
          <w:tcPr>
            <w:tcW w:w="720" w:type="dxa"/>
          </w:tcPr>
          <w:p w14:paraId="4B8DD8BF" w14:textId="77777777" w:rsidR="004B3F04" w:rsidRDefault="004B3F04" w:rsidP="000659BE">
            <w:pPr>
              <w:pStyle w:val="TableText"/>
            </w:pPr>
            <w:r>
              <w:t>0..*</w:t>
            </w:r>
          </w:p>
        </w:tc>
        <w:tc>
          <w:tcPr>
            <w:tcW w:w="1152" w:type="dxa"/>
          </w:tcPr>
          <w:p w14:paraId="1BC0EF21" w14:textId="77777777" w:rsidR="004B3F04" w:rsidRDefault="004B3F04" w:rsidP="000659BE">
            <w:pPr>
              <w:pStyle w:val="TableText"/>
            </w:pPr>
            <w:r>
              <w:t>MAY</w:t>
            </w:r>
          </w:p>
        </w:tc>
        <w:tc>
          <w:tcPr>
            <w:tcW w:w="864" w:type="dxa"/>
          </w:tcPr>
          <w:p w14:paraId="53A2935D" w14:textId="77777777" w:rsidR="004B3F04" w:rsidRDefault="004B3F04" w:rsidP="000659BE">
            <w:pPr>
              <w:pStyle w:val="TableText"/>
            </w:pPr>
          </w:p>
        </w:tc>
        <w:tc>
          <w:tcPr>
            <w:tcW w:w="1104" w:type="dxa"/>
          </w:tcPr>
          <w:p w14:paraId="1EFC307A" w14:textId="77777777" w:rsidR="004B3F04" w:rsidRDefault="006C736C" w:rsidP="000659BE">
            <w:pPr>
              <w:pStyle w:val="TableText"/>
            </w:pPr>
            <w:hyperlink w:anchor="C_4499-35427">
              <w:r w:rsidR="004B3F04">
                <w:rPr>
                  <w:rStyle w:val="HyperlinkText9pt"/>
                </w:rPr>
                <w:t>4499-35427</w:t>
              </w:r>
            </w:hyperlink>
          </w:p>
        </w:tc>
        <w:tc>
          <w:tcPr>
            <w:tcW w:w="2975" w:type="dxa"/>
          </w:tcPr>
          <w:p w14:paraId="4BDC7C0E" w14:textId="77777777" w:rsidR="004B3F04" w:rsidRDefault="004B3F04" w:rsidP="000659BE">
            <w:pPr>
              <w:pStyle w:val="TableText"/>
            </w:pPr>
          </w:p>
        </w:tc>
      </w:tr>
      <w:tr w:rsidR="004B3F04" w14:paraId="734979D9" w14:textId="77777777" w:rsidTr="000659BE">
        <w:trPr>
          <w:jc w:val="center"/>
        </w:trPr>
        <w:tc>
          <w:tcPr>
            <w:tcW w:w="3345" w:type="dxa"/>
          </w:tcPr>
          <w:p w14:paraId="045E8E53" w14:textId="77777777" w:rsidR="004B3F04" w:rsidRDefault="004B3F04" w:rsidP="000659BE">
            <w:pPr>
              <w:pStyle w:val="TableText"/>
            </w:pPr>
            <w:r>
              <w:tab/>
            </w:r>
            <w:r>
              <w:tab/>
              <w:t>@typeCode</w:t>
            </w:r>
          </w:p>
        </w:tc>
        <w:tc>
          <w:tcPr>
            <w:tcW w:w="720" w:type="dxa"/>
          </w:tcPr>
          <w:p w14:paraId="3A86B296" w14:textId="77777777" w:rsidR="004B3F04" w:rsidRDefault="004B3F04" w:rsidP="000659BE">
            <w:pPr>
              <w:pStyle w:val="TableText"/>
            </w:pPr>
            <w:r>
              <w:t>1..1</w:t>
            </w:r>
          </w:p>
        </w:tc>
        <w:tc>
          <w:tcPr>
            <w:tcW w:w="1152" w:type="dxa"/>
          </w:tcPr>
          <w:p w14:paraId="5C7DF351" w14:textId="77777777" w:rsidR="004B3F04" w:rsidRDefault="004B3F04" w:rsidP="000659BE">
            <w:pPr>
              <w:pStyle w:val="TableText"/>
            </w:pPr>
            <w:r>
              <w:t>SHALL</w:t>
            </w:r>
          </w:p>
        </w:tc>
        <w:tc>
          <w:tcPr>
            <w:tcW w:w="864" w:type="dxa"/>
          </w:tcPr>
          <w:p w14:paraId="66EC478F" w14:textId="77777777" w:rsidR="004B3F04" w:rsidRDefault="004B3F04" w:rsidP="000659BE">
            <w:pPr>
              <w:pStyle w:val="TableText"/>
            </w:pPr>
          </w:p>
        </w:tc>
        <w:tc>
          <w:tcPr>
            <w:tcW w:w="1104" w:type="dxa"/>
          </w:tcPr>
          <w:p w14:paraId="118230B0" w14:textId="77777777" w:rsidR="004B3F04" w:rsidRDefault="006C736C" w:rsidP="000659BE">
            <w:pPr>
              <w:pStyle w:val="TableText"/>
            </w:pPr>
            <w:hyperlink w:anchor="C_4499-35430">
              <w:r w:rsidR="004B3F04">
                <w:rPr>
                  <w:rStyle w:val="HyperlinkText9pt"/>
                </w:rPr>
                <w:t>4499-35430</w:t>
              </w:r>
            </w:hyperlink>
          </w:p>
        </w:tc>
        <w:tc>
          <w:tcPr>
            <w:tcW w:w="2975" w:type="dxa"/>
          </w:tcPr>
          <w:p w14:paraId="4A928D74" w14:textId="77777777" w:rsidR="004B3F04" w:rsidRDefault="004B3F04" w:rsidP="000659BE">
            <w:pPr>
              <w:pStyle w:val="TableText"/>
            </w:pPr>
            <w:r>
              <w:t>urn:oid:2.16.840.1.113883.5.90 (HL7ParticipationType) = PART</w:t>
            </w:r>
          </w:p>
        </w:tc>
      </w:tr>
      <w:tr w:rsidR="004B3F04" w14:paraId="7037CFCB" w14:textId="77777777" w:rsidTr="000659BE">
        <w:trPr>
          <w:jc w:val="center"/>
        </w:trPr>
        <w:tc>
          <w:tcPr>
            <w:tcW w:w="3345" w:type="dxa"/>
          </w:tcPr>
          <w:p w14:paraId="64D46A73" w14:textId="77777777" w:rsidR="004B3F04" w:rsidRDefault="004B3F04" w:rsidP="000659BE">
            <w:pPr>
              <w:pStyle w:val="TableText"/>
            </w:pPr>
            <w:r>
              <w:tab/>
            </w:r>
            <w:r>
              <w:tab/>
              <w:t>role</w:t>
            </w:r>
          </w:p>
        </w:tc>
        <w:tc>
          <w:tcPr>
            <w:tcW w:w="720" w:type="dxa"/>
          </w:tcPr>
          <w:p w14:paraId="440497EB" w14:textId="77777777" w:rsidR="004B3F04" w:rsidRDefault="004B3F04" w:rsidP="000659BE">
            <w:pPr>
              <w:pStyle w:val="TableText"/>
            </w:pPr>
            <w:r>
              <w:t>1..1</w:t>
            </w:r>
          </w:p>
        </w:tc>
        <w:tc>
          <w:tcPr>
            <w:tcW w:w="1152" w:type="dxa"/>
          </w:tcPr>
          <w:p w14:paraId="7F44D98D" w14:textId="77777777" w:rsidR="004B3F04" w:rsidRDefault="004B3F04" w:rsidP="000659BE">
            <w:pPr>
              <w:pStyle w:val="TableText"/>
            </w:pPr>
            <w:r>
              <w:t>SHALL</w:t>
            </w:r>
          </w:p>
        </w:tc>
        <w:tc>
          <w:tcPr>
            <w:tcW w:w="864" w:type="dxa"/>
          </w:tcPr>
          <w:p w14:paraId="0F5AE57F" w14:textId="77777777" w:rsidR="004B3F04" w:rsidRDefault="004B3F04" w:rsidP="000659BE">
            <w:pPr>
              <w:pStyle w:val="TableText"/>
            </w:pPr>
          </w:p>
        </w:tc>
        <w:tc>
          <w:tcPr>
            <w:tcW w:w="1104" w:type="dxa"/>
          </w:tcPr>
          <w:p w14:paraId="2D22E293" w14:textId="77777777" w:rsidR="004B3F04" w:rsidRDefault="006C736C" w:rsidP="000659BE">
            <w:pPr>
              <w:pStyle w:val="TableText"/>
            </w:pPr>
            <w:hyperlink w:anchor="C_4499-36238">
              <w:r w:rsidR="004B3F04">
                <w:rPr>
                  <w:rStyle w:val="HyperlinkText9pt"/>
                </w:rPr>
                <w:t>4499-36238</w:t>
              </w:r>
            </w:hyperlink>
          </w:p>
        </w:tc>
        <w:tc>
          <w:tcPr>
            <w:tcW w:w="2975" w:type="dxa"/>
          </w:tcPr>
          <w:p w14:paraId="2E5AE60A"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5E79371" w14:textId="77777777" w:rsidTr="000659BE">
        <w:trPr>
          <w:jc w:val="center"/>
        </w:trPr>
        <w:tc>
          <w:tcPr>
            <w:tcW w:w="3345" w:type="dxa"/>
          </w:tcPr>
          <w:p w14:paraId="282B877F" w14:textId="77777777" w:rsidR="004B3F04" w:rsidRDefault="004B3F04" w:rsidP="000659BE">
            <w:pPr>
              <w:pStyle w:val="TableText"/>
            </w:pPr>
            <w:r>
              <w:tab/>
              <w:t>participation</w:t>
            </w:r>
          </w:p>
        </w:tc>
        <w:tc>
          <w:tcPr>
            <w:tcW w:w="720" w:type="dxa"/>
          </w:tcPr>
          <w:p w14:paraId="28F9EA94" w14:textId="77777777" w:rsidR="004B3F04" w:rsidRDefault="004B3F04" w:rsidP="000659BE">
            <w:pPr>
              <w:pStyle w:val="TableText"/>
            </w:pPr>
            <w:r>
              <w:t>0..*</w:t>
            </w:r>
          </w:p>
        </w:tc>
        <w:tc>
          <w:tcPr>
            <w:tcW w:w="1152" w:type="dxa"/>
          </w:tcPr>
          <w:p w14:paraId="16A908A2" w14:textId="77777777" w:rsidR="004B3F04" w:rsidRDefault="004B3F04" w:rsidP="000659BE">
            <w:pPr>
              <w:pStyle w:val="TableText"/>
            </w:pPr>
            <w:r>
              <w:t>MAY</w:t>
            </w:r>
          </w:p>
        </w:tc>
        <w:tc>
          <w:tcPr>
            <w:tcW w:w="864" w:type="dxa"/>
          </w:tcPr>
          <w:p w14:paraId="6DBCF2A9" w14:textId="77777777" w:rsidR="004B3F04" w:rsidRDefault="004B3F04" w:rsidP="000659BE">
            <w:pPr>
              <w:pStyle w:val="TableText"/>
            </w:pPr>
          </w:p>
        </w:tc>
        <w:tc>
          <w:tcPr>
            <w:tcW w:w="1104" w:type="dxa"/>
          </w:tcPr>
          <w:p w14:paraId="04B62600" w14:textId="77777777" w:rsidR="004B3F04" w:rsidRDefault="006C736C" w:rsidP="000659BE">
            <w:pPr>
              <w:pStyle w:val="TableText"/>
            </w:pPr>
            <w:hyperlink w:anchor="C_4499-35912">
              <w:r w:rsidR="004B3F04">
                <w:rPr>
                  <w:rStyle w:val="HyperlinkText9pt"/>
                </w:rPr>
                <w:t>4499-35912</w:t>
              </w:r>
            </w:hyperlink>
          </w:p>
        </w:tc>
        <w:tc>
          <w:tcPr>
            <w:tcW w:w="2975" w:type="dxa"/>
          </w:tcPr>
          <w:p w14:paraId="5ADC70FD" w14:textId="77777777" w:rsidR="004B3F04" w:rsidRDefault="004B3F04" w:rsidP="000659BE">
            <w:pPr>
              <w:pStyle w:val="TableText"/>
            </w:pPr>
          </w:p>
        </w:tc>
      </w:tr>
      <w:tr w:rsidR="004B3F04" w14:paraId="7CD7F6E7" w14:textId="77777777" w:rsidTr="000659BE">
        <w:trPr>
          <w:jc w:val="center"/>
        </w:trPr>
        <w:tc>
          <w:tcPr>
            <w:tcW w:w="3345" w:type="dxa"/>
          </w:tcPr>
          <w:p w14:paraId="301047B8" w14:textId="77777777" w:rsidR="004B3F04" w:rsidRDefault="004B3F04" w:rsidP="000659BE">
            <w:pPr>
              <w:pStyle w:val="TableText"/>
            </w:pPr>
            <w:r>
              <w:tab/>
            </w:r>
            <w:r>
              <w:tab/>
              <w:t>@typeCode</w:t>
            </w:r>
          </w:p>
        </w:tc>
        <w:tc>
          <w:tcPr>
            <w:tcW w:w="720" w:type="dxa"/>
          </w:tcPr>
          <w:p w14:paraId="7B9C265F" w14:textId="77777777" w:rsidR="004B3F04" w:rsidRDefault="004B3F04" w:rsidP="000659BE">
            <w:pPr>
              <w:pStyle w:val="TableText"/>
            </w:pPr>
            <w:r>
              <w:t>1..1</w:t>
            </w:r>
          </w:p>
        </w:tc>
        <w:tc>
          <w:tcPr>
            <w:tcW w:w="1152" w:type="dxa"/>
          </w:tcPr>
          <w:p w14:paraId="3079041F" w14:textId="77777777" w:rsidR="004B3F04" w:rsidRDefault="004B3F04" w:rsidP="000659BE">
            <w:pPr>
              <w:pStyle w:val="TableText"/>
            </w:pPr>
            <w:r>
              <w:t>SHALL</w:t>
            </w:r>
          </w:p>
        </w:tc>
        <w:tc>
          <w:tcPr>
            <w:tcW w:w="864" w:type="dxa"/>
          </w:tcPr>
          <w:p w14:paraId="2D9FEB9C" w14:textId="77777777" w:rsidR="004B3F04" w:rsidRDefault="004B3F04" w:rsidP="000659BE">
            <w:pPr>
              <w:pStyle w:val="TableText"/>
            </w:pPr>
          </w:p>
        </w:tc>
        <w:tc>
          <w:tcPr>
            <w:tcW w:w="1104" w:type="dxa"/>
          </w:tcPr>
          <w:p w14:paraId="6B1E8B0C" w14:textId="77777777" w:rsidR="004B3F04" w:rsidRDefault="006C736C" w:rsidP="000659BE">
            <w:pPr>
              <w:pStyle w:val="TableText"/>
            </w:pPr>
            <w:hyperlink w:anchor="C_4499-35914">
              <w:r w:rsidR="004B3F04">
                <w:rPr>
                  <w:rStyle w:val="HyperlinkText9pt"/>
                </w:rPr>
                <w:t>4499-35914</w:t>
              </w:r>
            </w:hyperlink>
          </w:p>
        </w:tc>
        <w:tc>
          <w:tcPr>
            <w:tcW w:w="2975" w:type="dxa"/>
          </w:tcPr>
          <w:p w14:paraId="0DC9413A" w14:textId="77777777" w:rsidR="004B3F04" w:rsidRDefault="004B3F04" w:rsidP="000659BE">
            <w:pPr>
              <w:pStyle w:val="TableText"/>
            </w:pPr>
            <w:r>
              <w:t>urn:oid:2.16.840.1.113883.5.90 (HL7ParticipationType) = PART</w:t>
            </w:r>
          </w:p>
        </w:tc>
      </w:tr>
      <w:tr w:rsidR="004B3F04" w14:paraId="4F7096D0" w14:textId="77777777" w:rsidTr="000659BE">
        <w:trPr>
          <w:jc w:val="center"/>
        </w:trPr>
        <w:tc>
          <w:tcPr>
            <w:tcW w:w="3345" w:type="dxa"/>
          </w:tcPr>
          <w:p w14:paraId="0427FBE6" w14:textId="77777777" w:rsidR="004B3F04" w:rsidRDefault="004B3F04" w:rsidP="000659BE">
            <w:pPr>
              <w:pStyle w:val="TableText"/>
            </w:pPr>
            <w:r>
              <w:tab/>
            </w:r>
            <w:r>
              <w:tab/>
              <w:t>role</w:t>
            </w:r>
          </w:p>
        </w:tc>
        <w:tc>
          <w:tcPr>
            <w:tcW w:w="720" w:type="dxa"/>
          </w:tcPr>
          <w:p w14:paraId="0CF76353" w14:textId="77777777" w:rsidR="004B3F04" w:rsidRDefault="004B3F04" w:rsidP="000659BE">
            <w:pPr>
              <w:pStyle w:val="TableText"/>
            </w:pPr>
            <w:r>
              <w:t>1..1</w:t>
            </w:r>
          </w:p>
        </w:tc>
        <w:tc>
          <w:tcPr>
            <w:tcW w:w="1152" w:type="dxa"/>
          </w:tcPr>
          <w:p w14:paraId="09AA268C" w14:textId="77777777" w:rsidR="004B3F04" w:rsidRDefault="004B3F04" w:rsidP="000659BE">
            <w:pPr>
              <w:pStyle w:val="TableText"/>
            </w:pPr>
            <w:r>
              <w:t>SHALL</w:t>
            </w:r>
          </w:p>
        </w:tc>
        <w:tc>
          <w:tcPr>
            <w:tcW w:w="864" w:type="dxa"/>
          </w:tcPr>
          <w:p w14:paraId="5F956F99" w14:textId="77777777" w:rsidR="004B3F04" w:rsidRDefault="004B3F04" w:rsidP="000659BE">
            <w:pPr>
              <w:pStyle w:val="TableText"/>
            </w:pPr>
          </w:p>
        </w:tc>
        <w:tc>
          <w:tcPr>
            <w:tcW w:w="1104" w:type="dxa"/>
          </w:tcPr>
          <w:p w14:paraId="02E716E7" w14:textId="77777777" w:rsidR="004B3F04" w:rsidRDefault="006C736C" w:rsidP="000659BE">
            <w:pPr>
              <w:pStyle w:val="TableText"/>
            </w:pPr>
            <w:hyperlink w:anchor="C_4499-36239">
              <w:r w:rsidR="004B3F04">
                <w:rPr>
                  <w:rStyle w:val="HyperlinkText9pt"/>
                </w:rPr>
                <w:t>4499-36239</w:t>
              </w:r>
            </w:hyperlink>
          </w:p>
        </w:tc>
        <w:tc>
          <w:tcPr>
            <w:tcW w:w="2975" w:type="dxa"/>
          </w:tcPr>
          <w:p w14:paraId="766658FB"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FE700A3" w14:textId="77777777" w:rsidTr="000659BE">
        <w:trPr>
          <w:jc w:val="center"/>
        </w:trPr>
        <w:tc>
          <w:tcPr>
            <w:tcW w:w="3345" w:type="dxa"/>
          </w:tcPr>
          <w:p w14:paraId="2D567D42" w14:textId="77777777" w:rsidR="004B3F04" w:rsidRDefault="004B3F04" w:rsidP="000659BE">
            <w:pPr>
              <w:pStyle w:val="TableText"/>
            </w:pPr>
            <w:r>
              <w:tab/>
              <w:t>participation</w:t>
            </w:r>
          </w:p>
        </w:tc>
        <w:tc>
          <w:tcPr>
            <w:tcW w:w="720" w:type="dxa"/>
          </w:tcPr>
          <w:p w14:paraId="6A1022B1" w14:textId="77777777" w:rsidR="004B3F04" w:rsidRDefault="004B3F04" w:rsidP="000659BE">
            <w:pPr>
              <w:pStyle w:val="TableText"/>
            </w:pPr>
            <w:r>
              <w:t>0..1</w:t>
            </w:r>
          </w:p>
        </w:tc>
        <w:tc>
          <w:tcPr>
            <w:tcW w:w="1152" w:type="dxa"/>
          </w:tcPr>
          <w:p w14:paraId="080FD8B7" w14:textId="77777777" w:rsidR="004B3F04" w:rsidRDefault="004B3F04" w:rsidP="000659BE">
            <w:pPr>
              <w:pStyle w:val="TableText"/>
            </w:pPr>
            <w:r>
              <w:t>MAY</w:t>
            </w:r>
          </w:p>
        </w:tc>
        <w:tc>
          <w:tcPr>
            <w:tcW w:w="864" w:type="dxa"/>
          </w:tcPr>
          <w:p w14:paraId="62F993FC" w14:textId="77777777" w:rsidR="004B3F04" w:rsidRDefault="004B3F04" w:rsidP="000659BE">
            <w:pPr>
              <w:pStyle w:val="TableText"/>
            </w:pPr>
          </w:p>
        </w:tc>
        <w:tc>
          <w:tcPr>
            <w:tcW w:w="1104" w:type="dxa"/>
          </w:tcPr>
          <w:p w14:paraId="1BAF0A88" w14:textId="77777777" w:rsidR="004B3F04" w:rsidRDefault="006C736C" w:rsidP="000659BE">
            <w:pPr>
              <w:pStyle w:val="TableText"/>
            </w:pPr>
            <w:hyperlink w:anchor="C_4499-35431">
              <w:r w:rsidR="004B3F04">
                <w:rPr>
                  <w:rStyle w:val="HyperlinkText9pt"/>
                </w:rPr>
                <w:t>4499-35431</w:t>
              </w:r>
            </w:hyperlink>
          </w:p>
        </w:tc>
        <w:tc>
          <w:tcPr>
            <w:tcW w:w="2975" w:type="dxa"/>
          </w:tcPr>
          <w:p w14:paraId="2533D109" w14:textId="77777777" w:rsidR="004B3F04" w:rsidRDefault="004B3F04" w:rsidP="000659BE">
            <w:pPr>
              <w:pStyle w:val="TableText"/>
            </w:pPr>
          </w:p>
        </w:tc>
      </w:tr>
      <w:tr w:rsidR="004B3F04" w14:paraId="25B7975F" w14:textId="77777777" w:rsidTr="000659BE">
        <w:trPr>
          <w:jc w:val="center"/>
        </w:trPr>
        <w:tc>
          <w:tcPr>
            <w:tcW w:w="3345" w:type="dxa"/>
          </w:tcPr>
          <w:p w14:paraId="6C105A29" w14:textId="77777777" w:rsidR="004B3F04" w:rsidRDefault="004B3F04" w:rsidP="000659BE">
            <w:pPr>
              <w:pStyle w:val="TableText"/>
            </w:pPr>
            <w:r>
              <w:tab/>
            </w:r>
            <w:r>
              <w:tab/>
              <w:t>@typeCode</w:t>
            </w:r>
          </w:p>
        </w:tc>
        <w:tc>
          <w:tcPr>
            <w:tcW w:w="720" w:type="dxa"/>
          </w:tcPr>
          <w:p w14:paraId="4A5FB4C8" w14:textId="77777777" w:rsidR="004B3F04" w:rsidRDefault="004B3F04" w:rsidP="000659BE">
            <w:pPr>
              <w:pStyle w:val="TableText"/>
            </w:pPr>
            <w:r>
              <w:t>1..1</w:t>
            </w:r>
          </w:p>
        </w:tc>
        <w:tc>
          <w:tcPr>
            <w:tcW w:w="1152" w:type="dxa"/>
          </w:tcPr>
          <w:p w14:paraId="54A7270F" w14:textId="77777777" w:rsidR="004B3F04" w:rsidRDefault="004B3F04" w:rsidP="000659BE">
            <w:pPr>
              <w:pStyle w:val="TableText"/>
            </w:pPr>
            <w:r>
              <w:t>SHALL</w:t>
            </w:r>
          </w:p>
        </w:tc>
        <w:tc>
          <w:tcPr>
            <w:tcW w:w="864" w:type="dxa"/>
          </w:tcPr>
          <w:p w14:paraId="2B925274" w14:textId="77777777" w:rsidR="004B3F04" w:rsidRDefault="004B3F04" w:rsidP="000659BE">
            <w:pPr>
              <w:pStyle w:val="TableText"/>
            </w:pPr>
          </w:p>
        </w:tc>
        <w:tc>
          <w:tcPr>
            <w:tcW w:w="1104" w:type="dxa"/>
          </w:tcPr>
          <w:p w14:paraId="2771E41D" w14:textId="77777777" w:rsidR="004B3F04" w:rsidRDefault="006C736C" w:rsidP="000659BE">
            <w:pPr>
              <w:pStyle w:val="TableText"/>
            </w:pPr>
            <w:hyperlink w:anchor="C_4499-35433">
              <w:r w:rsidR="004B3F04">
                <w:rPr>
                  <w:rStyle w:val="HyperlinkText9pt"/>
                </w:rPr>
                <w:t>4499-35433</w:t>
              </w:r>
            </w:hyperlink>
          </w:p>
        </w:tc>
        <w:tc>
          <w:tcPr>
            <w:tcW w:w="2975" w:type="dxa"/>
          </w:tcPr>
          <w:p w14:paraId="5748FA4F" w14:textId="77777777" w:rsidR="004B3F04" w:rsidRDefault="004B3F04" w:rsidP="000659BE">
            <w:pPr>
              <w:pStyle w:val="TableText"/>
            </w:pPr>
            <w:r>
              <w:t>urn:oid:2.16.840.1.113883.5.90 (HL7ParticipationType) = PART</w:t>
            </w:r>
          </w:p>
        </w:tc>
      </w:tr>
      <w:tr w:rsidR="004B3F04" w14:paraId="754C416C" w14:textId="77777777" w:rsidTr="000659BE">
        <w:trPr>
          <w:jc w:val="center"/>
        </w:trPr>
        <w:tc>
          <w:tcPr>
            <w:tcW w:w="3345" w:type="dxa"/>
          </w:tcPr>
          <w:p w14:paraId="0F36D5DB" w14:textId="77777777" w:rsidR="004B3F04" w:rsidRDefault="004B3F04" w:rsidP="000659BE">
            <w:pPr>
              <w:pStyle w:val="TableText"/>
            </w:pPr>
            <w:r>
              <w:tab/>
            </w:r>
            <w:r>
              <w:tab/>
              <w:t>patient</w:t>
            </w:r>
          </w:p>
        </w:tc>
        <w:tc>
          <w:tcPr>
            <w:tcW w:w="720" w:type="dxa"/>
          </w:tcPr>
          <w:p w14:paraId="45B6EAD4" w14:textId="77777777" w:rsidR="004B3F04" w:rsidRDefault="004B3F04" w:rsidP="000659BE">
            <w:pPr>
              <w:pStyle w:val="TableText"/>
            </w:pPr>
            <w:r>
              <w:t>1..1</w:t>
            </w:r>
          </w:p>
        </w:tc>
        <w:tc>
          <w:tcPr>
            <w:tcW w:w="1152" w:type="dxa"/>
          </w:tcPr>
          <w:p w14:paraId="155BB0AB" w14:textId="77777777" w:rsidR="004B3F04" w:rsidRDefault="004B3F04" w:rsidP="000659BE">
            <w:pPr>
              <w:pStyle w:val="TableText"/>
            </w:pPr>
            <w:r>
              <w:t>SHALL</w:t>
            </w:r>
          </w:p>
        </w:tc>
        <w:tc>
          <w:tcPr>
            <w:tcW w:w="864" w:type="dxa"/>
          </w:tcPr>
          <w:p w14:paraId="799547F1" w14:textId="77777777" w:rsidR="004B3F04" w:rsidRDefault="004B3F04" w:rsidP="000659BE">
            <w:pPr>
              <w:pStyle w:val="TableText"/>
            </w:pPr>
          </w:p>
        </w:tc>
        <w:tc>
          <w:tcPr>
            <w:tcW w:w="1104" w:type="dxa"/>
          </w:tcPr>
          <w:p w14:paraId="6EF5CEC0" w14:textId="77777777" w:rsidR="004B3F04" w:rsidRDefault="006C736C" w:rsidP="000659BE">
            <w:pPr>
              <w:pStyle w:val="TableText"/>
            </w:pPr>
            <w:hyperlink w:anchor="C_4499-36240">
              <w:r w:rsidR="004B3F04">
                <w:rPr>
                  <w:rStyle w:val="HyperlinkText9pt"/>
                </w:rPr>
                <w:t>4499-36240</w:t>
              </w:r>
            </w:hyperlink>
          </w:p>
        </w:tc>
        <w:tc>
          <w:tcPr>
            <w:tcW w:w="2975" w:type="dxa"/>
          </w:tcPr>
          <w:p w14:paraId="670992A9"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295C9CAF" w14:textId="77777777" w:rsidTr="000659BE">
        <w:trPr>
          <w:jc w:val="center"/>
        </w:trPr>
        <w:tc>
          <w:tcPr>
            <w:tcW w:w="3345" w:type="dxa"/>
          </w:tcPr>
          <w:p w14:paraId="0976B8E2" w14:textId="77777777" w:rsidR="004B3F04" w:rsidRDefault="004B3F04" w:rsidP="000659BE">
            <w:pPr>
              <w:pStyle w:val="TableText"/>
            </w:pPr>
            <w:r>
              <w:tab/>
              <w:t>participation</w:t>
            </w:r>
          </w:p>
        </w:tc>
        <w:tc>
          <w:tcPr>
            <w:tcW w:w="720" w:type="dxa"/>
          </w:tcPr>
          <w:p w14:paraId="2A9F7844" w14:textId="77777777" w:rsidR="004B3F04" w:rsidRDefault="004B3F04" w:rsidP="000659BE">
            <w:pPr>
              <w:pStyle w:val="TableText"/>
            </w:pPr>
            <w:r>
              <w:t>0..*</w:t>
            </w:r>
          </w:p>
        </w:tc>
        <w:tc>
          <w:tcPr>
            <w:tcW w:w="1152" w:type="dxa"/>
          </w:tcPr>
          <w:p w14:paraId="42D58B17" w14:textId="77777777" w:rsidR="004B3F04" w:rsidRDefault="004B3F04" w:rsidP="000659BE">
            <w:pPr>
              <w:pStyle w:val="TableText"/>
            </w:pPr>
            <w:r>
              <w:t>MAY</w:t>
            </w:r>
          </w:p>
        </w:tc>
        <w:tc>
          <w:tcPr>
            <w:tcW w:w="864" w:type="dxa"/>
          </w:tcPr>
          <w:p w14:paraId="1545C8A6" w14:textId="77777777" w:rsidR="004B3F04" w:rsidRDefault="004B3F04" w:rsidP="000659BE">
            <w:pPr>
              <w:pStyle w:val="TableText"/>
            </w:pPr>
          </w:p>
        </w:tc>
        <w:tc>
          <w:tcPr>
            <w:tcW w:w="1104" w:type="dxa"/>
          </w:tcPr>
          <w:p w14:paraId="312F533C" w14:textId="77777777" w:rsidR="004B3F04" w:rsidRDefault="006C736C" w:rsidP="000659BE">
            <w:pPr>
              <w:pStyle w:val="TableText"/>
            </w:pPr>
            <w:hyperlink w:anchor="C_4499-36241">
              <w:r w:rsidR="004B3F04">
                <w:rPr>
                  <w:rStyle w:val="HyperlinkText9pt"/>
                </w:rPr>
                <w:t>4499-36241</w:t>
              </w:r>
            </w:hyperlink>
          </w:p>
        </w:tc>
        <w:tc>
          <w:tcPr>
            <w:tcW w:w="2975" w:type="dxa"/>
          </w:tcPr>
          <w:p w14:paraId="7F98F0D8" w14:textId="77777777" w:rsidR="004B3F04" w:rsidRDefault="004B3F04" w:rsidP="000659BE">
            <w:pPr>
              <w:pStyle w:val="TableText"/>
            </w:pPr>
          </w:p>
        </w:tc>
      </w:tr>
      <w:tr w:rsidR="004B3F04" w14:paraId="63410FB7" w14:textId="77777777" w:rsidTr="000659BE">
        <w:trPr>
          <w:jc w:val="center"/>
        </w:trPr>
        <w:tc>
          <w:tcPr>
            <w:tcW w:w="3345" w:type="dxa"/>
          </w:tcPr>
          <w:p w14:paraId="60F3B61F" w14:textId="77777777" w:rsidR="004B3F04" w:rsidRDefault="004B3F04" w:rsidP="000659BE">
            <w:pPr>
              <w:pStyle w:val="TableText"/>
            </w:pPr>
            <w:r>
              <w:tab/>
            </w:r>
            <w:r>
              <w:tab/>
              <w:t>@typeCode</w:t>
            </w:r>
          </w:p>
        </w:tc>
        <w:tc>
          <w:tcPr>
            <w:tcW w:w="720" w:type="dxa"/>
          </w:tcPr>
          <w:p w14:paraId="009EA738" w14:textId="77777777" w:rsidR="004B3F04" w:rsidRDefault="004B3F04" w:rsidP="000659BE">
            <w:pPr>
              <w:pStyle w:val="TableText"/>
            </w:pPr>
            <w:r>
              <w:t>1..1</w:t>
            </w:r>
          </w:p>
        </w:tc>
        <w:tc>
          <w:tcPr>
            <w:tcW w:w="1152" w:type="dxa"/>
          </w:tcPr>
          <w:p w14:paraId="6181CEA8" w14:textId="77777777" w:rsidR="004B3F04" w:rsidRDefault="004B3F04" w:rsidP="000659BE">
            <w:pPr>
              <w:pStyle w:val="TableText"/>
            </w:pPr>
            <w:r>
              <w:t>SHALL</w:t>
            </w:r>
          </w:p>
        </w:tc>
        <w:tc>
          <w:tcPr>
            <w:tcW w:w="864" w:type="dxa"/>
          </w:tcPr>
          <w:p w14:paraId="4BE1EF87" w14:textId="77777777" w:rsidR="004B3F04" w:rsidRDefault="004B3F04" w:rsidP="000659BE">
            <w:pPr>
              <w:pStyle w:val="TableText"/>
            </w:pPr>
          </w:p>
        </w:tc>
        <w:tc>
          <w:tcPr>
            <w:tcW w:w="1104" w:type="dxa"/>
          </w:tcPr>
          <w:p w14:paraId="35AEF3F2" w14:textId="77777777" w:rsidR="004B3F04" w:rsidRDefault="006C736C" w:rsidP="000659BE">
            <w:pPr>
              <w:pStyle w:val="TableText"/>
            </w:pPr>
            <w:hyperlink w:anchor="C_4499-36243">
              <w:r w:rsidR="004B3F04">
                <w:rPr>
                  <w:rStyle w:val="HyperlinkText9pt"/>
                </w:rPr>
                <w:t>4499-36243</w:t>
              </w:r>
            </w:hyperlink>
          </w:p>
        </w:tc>
        <w:tc>
          <w:tcPr>
            <w:tcW w:w="2975" w:type="dxa"/>
          </w:tcPr>
          <w:p w14:paraId="13D165F4" w14:textId="77777777" w:rsidR="004B3F04" w:rsidRDefault="004B3F04" w:rsidP="000659BE">
            <w:pPr>
              <w:pStyle w:val="TableText"/>
            </w:pPr>
            <w:r>
              <w:t>urn:oid:2.16.840.1.113883.5.90 (HL7ParticipationType) = PART</w:t>
            </w:r>
          </w:p>
        </w:tc>
      </w:tr>
      <w:tr w:rsidR="004B3F04" w14:paraId="7DA83670" w14:textId="77777777" w:rsidTr="000659BE">
        <w:trPr>
          <w:jc w:val="center"/>
        </w:trPr>
        <w:tc>
          <w:tcPr>
            <w:tcW w:w="3345" w:type="dxa"/>
          </w:tcPr>
          <w:p w14:paraId="5204C3A9" w14:textId="77777777" w:rsidR="004B3F04" w:rsidRDefault="004B3F04" w:rsidP="000659BE">
            <w:pPr>
              <w:pStyle w:val="TableText"/>
            </w:pPr>
            <w:r>
              <w:tab/>
            </w:r>
            <w:r>
              <w:tab/>
              <w:t>role</w:t>
            </w:r>
          </w:p>
        </w:tc>
        <w:tc>
          <w:tcPr>
            <w:tcW w:w="720" w:type="dxa"/>
          </w:tcPr>
          <w:p w14:paraId="1BD2FE9E" w14:textId="77777777" w:rsidR="004B3F04" w:rsidRDefault="004B3F04" w:rsidP="000659BE">
            <w:pPr>
              <w:pStyle w:val="TableText"/>
            </w:pPr>
            <w:r>
              <w:t>1..1</w:t>
            </w:r>
          </w:p>
        </w:tc>
        <w:tc>
          <w:tcPr>
            <w:tcW w:w="1152" w:type="dxa"/>
          </w:tcPr>
          <w:p w14:paraId="087EAD2C" w14:textId="77777777" w:rsidR="004B3F04" w:rsidRDefault="004B3F04" w:rsidP="000659BE">
            <w:pPr>
              <w:pStyle w:val="TableText"/>
            </w:pPr>
            <w:r>
              <w:t>SHALL</w:t>
            </w:r>
          </w:p>
        </w:tc>
        <w:tc>
          <w:tcPr>
            <w:tcW w:w="864" w:type="dxa"/>
          </w:tcPr>
          <w:p w14:paraId="7EC6262E" w14:textId="77777777" w:rsidR="004B3F04" w:rsidRDefault="004B3F04" w:rsidP="000659BE">
            <w:pPr>
              <w:pStyle w:val="TableText"/>
            </w:pPr>
          </w:p>
        </w:tc>
        <w:tc>
          <w:tcPr>
            <w:tcW w:w="1104" w:type="dxa"/>
          </w:tcPr>
          <w:p w14:paraId="12B3B191" w14:textId="77777777" w:rsidR="004B3F04" w:rsidRDefault="006C736C" w:rsidP="000659BE">
            <w:pPr>
              <w:pStyle w:val="TableText"/>
            </w:pPr>
            <w:hyperlink w:anchor="C_4499-36242">
              <w:r w:rsidR="004B3F04">
                <w:rPr>
                  <w:rStyle w:val="HyperlinkText9pt"/>
                </w:rPr>
                <w:t>4499-36242</w:t>
              </w:r>
            </w:hyperlink>
          </w:p>
        </w:tc>
        <w:tc>
          <w:tcPr>
            <w:tcW w:w="2975" w:type="dxa"/>
          </w:tcPr>
          <w:p w14:paraId="12AFCF16"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7035D187" w14:textId="77777777" w:rsidTr="000659BE">
        <w:trPr>
          <w:jc w:val="center"/>
        </w:trPr>
        <w:tc>
          <w:tcPr>
            <w:tcW w:w="3345" w:type="dxa"/>
          </w:tcPr>
          <w:p w14:paraId="393D5069" w14:textId="77777777" w:rsidR="004B3F04" w:rsidRDefault="004B3F04" w:rsidP="000659BE">
            <w:pPr>
              <w:pStyle w:val="TableText"/>
            </w:pPr>
            <w:r>
              <w:lastRenderedPageBreak/>
              <w:tab/>
              <w:t>outboundRelationship</w:t>
            </w:r>
          </w:p>
        </w:tc>
        <w:tc>
          <w:tcPr>
            <w:tcW w:w="720" w:type="dxa"/>
          </w:tcPr>
          <w:p w14:paraId="0042B160" w14:textId="77777777" w:rsidR="004B3F04" w:rsidRDefault="004B3F04" w:rsidP="000659BE">
            <w:pPr>
              <w:pStyle w:val="TableText"/>
            </w:pPr>
            <w:r>
              <w:t>0..1</w:t>
            </w:r>
          </w:p>
        </w:tc>
        <w:tc>
          <w:tcPr>
            <w:tcW w:w="1152" w:type="dxa"/>
          </w:tcPr>
          <w:p w14:paraId="199B7290" w14:textId="77777777" w:rsidR="004B3F04" w:rsidRDefault="004B3F04" w:rsidP="000659BE">
            <w:pPr>
              <w:pStyle w:val="TableText"/>
            </w:pPr>
            <w:r>
              <w:t>MAY</w:t>
            </w:r>
          </w:p>
        </w:tc>
        <w:tc>
          <w:tcPr>
            <w:tcW w:w="864" w:type="dxa"/>
          </w:tcPr>
          <w:p w14:paraId="7B86CB1D" w14:textId="77777777" w:rsidR="004B3F04" w:rsidRDefault="004B3F04" w:rsidP="000659BE">
            <w:pPr>
              <w:pStyle w:val="TableText"/>
            </w:pPr>
          </w:p>
        </w:tc>
        <w:tc>
          <w:tcPr>
            <w:tcW w:w="1104" w:type="dxa"/>
          </w:tcPr>
          <w:p w14:paraId="7D2B06B5" w14:textId="77777777" w:rsidR="004B3F04" w:rsidRDefault="006C736C" w:rsidP="000659BE">
            <w:pPr>
              <w:pStyle w:val="TableText"/>
            </w:pPr>
            <w:hyperlink w:anchor="C_4499-31233">
              <w:r w:rsidR="004B3F04">
                <w:rPr>
                  <w:rStyle w:val="HyperlinkText9pt"/>
                </w:rPr>
                <w:t>4499-31233</w:t>
              </w:r>
            </w:hyperlink>
          </w:p>
        </w:tc>
        <w:tc>
          <w:tcPr>
            <w:tcW w:w="2975" w:type="dxa"/>
          </w:tcPr>
          <w:p w14:paraId="76AD44D0" w14:textId="77777777" w:rsidR="004B3F04" w:rsidRDefault="004B3F04" w:rsidP="000659BE">
            <w:pPr>
              <w:pStyle w:val="TableText"/>
            </w:pPr>
          </w:p>
        </w:tc>
      </w:tr>
      <w:tr w:rsidR="004B3F04" w14:paraId="0241B03C" w14:textId="77777777" w:rsidTr="000659BE">
        <w:trPr>
          <w:jc w:val="center"/>
        </w:trPr>
        <w:tc>
          <w:tcPr>
            <w:tcW w:w="3345" w:type="dxa"/>
          </w:tcPr>
          <w:p w14:paraId="5BB40C85" w14:textId="77777777" w:rsidR="004B3F04" w:rsidRDefault="004B3F04" w:rsidP="000659BE">
            <w:pPr>
              <w:pStyle w:val="TableText"/>
            </w:pPr>
            <w:r>
              <w:tab/>
            </w:r>
            <w:r>
              <w:tab/>
              <w:t>@typeCode</w:t>
            </w:r>
          </w:p>
        </w:tc>
        <w:tc>
          <w:tcPr>
            <w:tcW w:w="720" w:type="dxa"/>
          </w:tcPr>
          <w:p w14:paraId="25513A7C" w14:textId="77777777" w:rsidR="004B3F04" w:rsidRDefault="004B3F04" w:rsidP="000659BE">
            <w:pPr>
              <w:pStyle w:val="TableText"/>
            </w:pPr>
            <w:r>
              <w:t>1..1</w:t>
            </w:r>
          </w:p>
        </w:tc>
        <w:tc>
          <w:tcPr>
            <w:tcW w:w="1152" w:type="dxa"/>
          </w:tcPr>
          <w:p w14:paraId="383D7DAA" w14:textId="77777777" w:rsidR="004B3F04" w:rsidRDefault="004B3F04" w:rsidP="000659BE">
            <w:pPr>
              <w:pStyle w:val="TableText"/>
            </w:pPr>
            <w:r>
              <w:t>SHALL</w:t>
            </w:r>
          </w:p>
        </w:tc>
        <w:tc>
          <w:tcPr>
            <w:tcW w:w="864" w:type="dxa"/>
          </w:tcPr>
          <w:p w14:paraId="2A0ABBB3" w14:textId="77777777" w:rsidR="004B3F04" w:rsidRDefault="004B3F04" w:rsidP="000659BE">
            <w:pPr>
              <w:pStyle w:val="TableText"/>
            </w:pPr>
          </w:p>
        </w:tc>
        <w:tc>
          <w:tcPr>
            <w:tcW w:w="1104" w:type="dxa"/>
          </w:tcPr>
          <w:p w14:paraId="78CF8CCD" w14:textId="77777777" w:rsidR="004B3F04" w:rsidRDefault="006C736C" w:rsidP="000659BE">
            <w:pPr>
              <w:pStyle w:val="TableText"/>
            </w:pPr>
            <w:hyperlink w:anchor="C_4499-33157">
              <w:r w:rsidR="004B3F04">
                <w:rPr>
                  <w:rStyle w:val="HyperlinkText9pt"/>
                </w:rPr>
                <w:t>4499-33157</w:t>
              </w:r>
            </w:hyperlink>
          </w:p>
        </w:tc>
        <w:tc>
          <w:tcPr>
            <w:tcW w:w="2975" w:type="dxa"/>
          </w:tcPr>
          <w:p w14:paraId="4D599F50" w14:textId="77777777" w:rsidR="004B3F04" w:rsidRDefault="004B3F04" w:rsidP="000659BE">
            <w:pPr>
              <w:pStyle w:val="TableText"/>
            </w:pPr>
            <w:r>
              <w:t>urn:oid:2.16.840.1.113883.5.1002 (HL7ActRelationshipType) = RSON</w:t>
            </w:r>
          </w:p>
        </w:tc>
      </w:tr>
      <w:tr w:rsidR="004B3F04" w14:paraId="0D748798" w14:textId="77777777" w:rsidTr="000659BE">
        <w:trPr>
          <w:jc w:val="center"/>
        </w:trPr>
        <w:tc>
          <w:tcPr>
            <w:tcW w:w="3345" w:type="dxa"/>
          </w:tcPr>
          <w:p w14:paraId="2D129E0D" w14:textId="77777777" w:rsidR="004B3F04" w:rsidRDefault="004B3F04" w:rsidP="000659BE">
            <w:pPr>
              <w:pStyle w:val="TableText"/>
            </w:pPr>
            <w:r>
              <w:tab/>
            </w:r>
            <w:r>
              <w:tab/>
              <w:t>observationCriteria</w:t>
            </w:r>
          </w:p>
        </w:tc>
        <w:tc>
          <w:tcPr>
            <w:tcW w:w="720" w:type="dxa"/>
          </w:tcPr>
          <w:p w14:paraId="3E4631AA" w14:textId="77777777" w:rsidR="004B3F04" w:rsidRDefault="004B3F04" w:rsidP="000659BE">
            <w:pPr>
              <w:pStyle w:val="TableText"/>
            </w:pPr>
            <w:r>
              <w:t>1..1</w:t>
            </w:r>
          </w:p>
        </w:tc>
        <w:tc>
          <w:tcPr>
            <w:tcW w:w="1152" w:type="dxa"/>
          </w:tcPr>
          <w:p w14:paraId="25EC288B" w14:textId="77777777" w:rsidR="004B3F04" w:rsidRDefault="004B3F04" w:rsidP="000659BE">
            <w:pPr>
              <w:pStyle w:val="TableText"/>
            </w:pPr>
            <w:r>
              <w:t>SHALL</w:t>
            </w:r>
          </w:p>
        </w:tc>
        <w:tc>
          <w:tcPr>
            <w:tcW w:w="864" w:type="dxa"/>
          </w:tcPr>
          <w:p w14:paraId="6FDC118B" w14:textId="77777777" w:rsidR="004B3F04" w:rsidRDefault="004B3F04" w:rsidP="000659BE">
            <w:pPr>
              <w:pStyle w:val="TableText"/>
            </w:pPr>
          </w:p>
        </w:tc>
        <w:tc>
          <w:tcPr>
            <w:tcW w:w="1104" w:type="dxa"/>
          </w:tcPr>
          <w:p w14:paraId="6899F269" w14:textId="77777777" w:rsidR="004B3F04" w:rsidRDefault="006C736C" w:rsidP="000659BE">
            <w:pPr>
              <w:pStyle w:val="TableText"/>
            </w:pPr>
            <w:hyperlink w:anchor="C_4499-31234">
              <w:r w:rsidR="004B3F04">
                <w:rPr>
                  <w:rStyle w:val="HyperlinkText9pt"/>
                </w:rPr>
                <w:t>4499-31234</w:t>
              </w:r>
            </w:hyperlink>
          </w:p>
        </w:tc>
        <w:tc>
          <w:tcPr>
            <w:tcW w:w="2975" w:type="dxa"/>
          </w:tcPr>
          <w:p w14:paraId="74F59C27"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61A3E633" w14:textId="77777777" w:rsidTr="000659BE">
        <w:trPr>
          <w:jc w:val="center"/>
        </w:trPr>
        <w:tc>
          <w:tcPr>
            <w:tcW w:w="3345" w:type="dxa"/>
          </w:tcPr>
          <w:p w14:paraId="4A829CC6" w14:textId="77777777" w:rsidR="004B3F04" w:rsidRDefault="004B3F04" w:rsidP="000659BE">
            <w:pPr>
              <w:pStyle w:val="TableText"/>
            </w:pPr>
            <w:r>
              <w:tab/>
              <w:t>outboundRelationship</w:t>
            </w:r>
          </w:p>
        </w:tc>
        <w:tc>
          <w:tcPr>
            <w:tcW w:w="720" w:type="dxa"/>
          </w:tcPr>
          <w:p w14:paraId="0FC52782" w14:textId="77777777" w:rsidR="004B3F04" w:rsidRDefault="004B3F04" w:rsidP="000659BE">
            <w:pPr>
              <w:pStyle w:val="TableText"/>
            </w:pPr>
            <w:r>
              <w:t>0..1</w:t>
            </w:r>
          </w:p>
        </w:tc>
        <w:tc>
          <w:tcPr>
            <w:tcW w:w="1152" w:type="dxa"/>
          </w:tcPr>
          <w:p w14:paraId="198955F5" w14:textId="77777777" w:rsidR="004B3F04" w:rsidRDefault="004B3F04" w:rsidP="000659BE">
            <w:pPr>
              <w:pStyle w:val="TableText"/>
            </w:pPr>
            <w:r>
              <w:t>MAY</w:t>
            </w:r>
          </w:p>
        </w:tc>
        <w:tc>
          <w:tcPr>
            <w:tcW w:w="864" w:type="dxa"/>
          </w:tcPr>
          <w:p w14:paraId="44B36687" w14:textId="77777777" w:rsidR="004B3F04" w:rsidRDefault="004B3F04" w:rsidP="000659BE">
            <w:pPr>
              <w:pStyle w:val="TableText"/>
            </w:pPr>
          </w:p>
        </w:tc>
        <w:tc>
          <w:tcPr>
            <w:tcW w:w="1104" w:type="dxa"/>
          </w:tcPr>
          <w:p w14:paraId="317130AC" w14:textId="77777777" w:rsidR="004B3F04" w:rsidRDefault="006C736C" w:rsidP="000659BE">
            <w:pPr>
              <w:pStyle w:val="TableText"/>
            </w:pPr>
            <w:hyperlink w:anchor="C_4499-35770">
              <w:r w:rsidR="004B3F04">
                <w:rPr>
                  <w:rStyle w:val="HyperlinkText9pt"/>
                </w:rPr>
                <w:t>4499-35770</w:t>
              </w:r>
            </w:hyperlink>
          </w:p>
        </w:tc>
        <w:tc>
          <w:tcPr>
            <w:tcW w:w="2975" w:type="dxa"/>
          </w:tcPr>
          <w:p w14:paraId="5E64F1FA" w14:textId="77777777" w:rsidR="004B3F04" w:rsidRDefault="004B3F04" w:rsidP="000659BE">
            <w:pPr>
              <w:pStyle w:val="TableText"/>
            </w:pPr>
          </w:p>
        </w:tc>
      </w:tr>
      <w:tr w:rsidR="004B3F04" w14:paraId="40438481" w14:textId="77777777" w:rsidTr="000659BE">
        <w:trPr>
          <w:jc w:val="center"/>
        </w:trPr>
        <w:tc>
          <w:tcPr>
            <w:tcW w:w="3345" w:type="dxa"/>
          </w:tcPr>
          <w:p w14:paraId="67C31F52" w14:textId="77777777" w:rsidR="004B3F04" w:rsidRDefault="004B3F04" w:rsidP="000659BE">
            <w:pPr>
              <w:pStyle w:val="TableText"/>
            </w:pPr>
            <w:r>
              <w:tab/>
            </w:r>
            <w:r>
              <w:tab/>
              <w:t>@typeCode</w:t>
            </w:r>
          </w:p>
        </w:tc>
        <w:tc>
          <w:tcPr>
            <w:tcW w:w="720" w:type="dxa"/>
          </w:tcPr>
          <w:p w14:paraId="4395831A" w14:textId="77777777" w:rsidR="004B3F04" w:rsidRDefault="004B3F04" w:rsidP="000659BE">
            <w:pPr>
              <w:pStyle w:val="TableText"/>
            </w:pPr>
            <w:r>
              <w:t>1..1</w:t>
            </w:r>
          </w:p>
        </w:tc>
        <w:tc>
          <w:tcPr>
            <w:tcW w:w="1152" w:type="dxa"/>
          </w:tcPr>
          <w:p w14:paraId="59D34F04" w14:textId="77777777" w:rsidR="004B3F04" w:rsidRDefault="004B3F04" w:rsidP="000659BE">
            <w:pPr>
              <w:pStyle w:val="TableText"/>
            </w:pPr>
            <w:r>
              <w:t>SHALL</w:t>
            </w:r>
          </w:p>
        </w:tc>
        <w:tc>
          <w:tcPr>
            <w:tcW w:w="864" w:type="dxa"/>
          </w:tcPr>
          <w:p w14:paraId="1A8B2CBD" w14:textId="77777777" w:rsidR="004B3F04" w:rsidRDefault="004B3F04" w:rsidP="000659BE">
            <w:pPr>
              <w:pStyle w:val="TableText"/>
            </w:pPr>
          </w:p>
        </w:tc>
        <w:tc>
          <w:tcPr>
            <w:tcW w:w="1104" w:type="dxa"/>
          </w:tcPr>
          <w:p w14:paraId="684011CB" w14:textId="77777777" w:rsidR="004B3F04" w:rsidRDefault="006C736C" w:rsidP="000659BE">
            <w:pPr>
              <w:pStyle w:val="TableText"/>
            </w:pPr>
            <w:hyperlink w:anchor="C_4499-35772">
              <w:r w:rsidR="004B3F04">
                <w:rPr>
                  <w:rStyle w:val="HyperlinkText9pt"/>
                </w:rPr>
                <w:t>4499-35772</w:t>
              </w:r>
            </w:hyperlink>
          </w:p>
        </w:tc>
        <w:tc>
          <w:tcPr>
            <w:tcW w:w="2975" w:type="dxa"/>
          </w:tcPr>
          <w:p w14:paraId="7CF78F5B" w14:textId="77777777" w:rsidR="004B3F04" w:rsidRDefault="004B3F04" w:rsidP="000659BE">
            <w:pPr>
              <w:pStyle w:val="TableText"/>
            </w:pPr>
            <w:r>
              <w:t>urn:oid:2.16.840.1.113883.5.1002 (HL7ActRelationshipType) = REFR</w:t>
            </w:r>
          </w:p>
        </w:tc>
      </w:tr>
      <w:tr w:rsidR="004B3F04" w14:paraId="5D42462C" w14:textId="77777777" w:rsidTr="000659BE">
        <w:trPr>
          <w:jc w:val="center"/>
        </w:trPr>
        <w:tc>
          <w:tcPr>
            <w:tcW w:w="3345" w:type="dxa"/>
          </w:tcPr>
          <w:p w14:paraId="793F18CF" w14:textId="77777777" w:rsidR="004B3F04" w:rsidRDefault="004B3F04" w:rsidP="000659BE">
            <w:pPr>
              <w:pStyle w:val="TableText"/>
            </w:pPr>
            <w:r>
              <w:tab/>
            </w:r>
            <w:r>
              <w:tab/>
              <w:t>observationCriteria</w:t>
            </w:r>
          </w:p>
        </w:tc>
        <w:tc>
          <w:tcPr>
            <w:tcW w:w="720" w:type="dxa"/>
          </w:tcPr>
          <w:p w14:paraId="04A7B623" w14:textId="77777777" w:rsidR="004B3F04" w:rsidRDefault="004B3F04" w:rsidP="000659BE">
            <w:pPr>
              <w:pStyle w:val="TableText"/>
            </w:pPr>
            <w:r>
              <w:t>1..1</w:t>
            </w:r>
          </w:p>
        </w:tc>
        <w:tc>
          <w:tcPr>
            <w:tcW w:w="1152" w:type="dxa"/>
          </w:tcPr>
          <w:p w14:paraId="310316C9" w14:textId="77777777" w:rsidR="004B3F04" w:rsidRDefault="004B3F04" w:rsidP="000659BE">
            <w:pPr>
              <w:pStyle w:val="TableText"/>
            </w:pPr>
            <w:r>
              <w:t>SHALL</w:t>
            </w:r>
          </w:p>
        </w:tc>
        <w:tc>
          <w:tcPr>
            <w:tcW w:w="864" w:type="dxa"/>
          </w:tcPr>
          <w:p w14:paraId="5E8DEE17" w14:textId="77777777" w:rsidR="004B3F04" w:rsidRDefault="004B3F04" w:rsidP="000659BE">
            <w:pPr>
              <w:pStyle w:val="TableText"/>
            </w:pPr>
          </w:p>
        </w:tc>
        <w:tc>
          <w:tcPr>
            <w:tcW w:w="1104" w:type="dxa"/>
          </w:tcPr>
          <w:p w14:paraId="05F3D6BB" w14:textId="77777777" w:rsidR="004B3F04" w:rsidRDefault="006C736C" w:rsidP="000659BE">
            <w:pPr>
              <w:pStyle w:val="TableText"/>
            </w:pPr>
            <w:hyperlink w:anchor="C_4499-35771">
              <w:r w:rsidR="004B3F04">
                <w:rPr>
                  <w:rStyle w:val="HyperlinkText9pt"/>
                </w:rPr>
                <w:t>4499-35771</w:t>
              </w:r>
            </w:hyperlink>
          </w:p>
        </w:tc>
        <w:tc>
          <w:tcPr>
            <w:tcW w:w="2975" w:type="dxa"/>
          </w:tcPr>
          <w:p w14:paraId="76816666" w14:textId="77777777" w:rsidR="004B3F04" w:rsidRDefault="006C736C" w:rsidP="000659BE">
            <w:pPr>
              <w:pStyle w:val="TableText"/>
            </w:pPr>
            <w:hyperlink w:anchor="E_Rank">
              <w:r w:rsidR="004B3F04">
                <w:rPr>
                  <w:rStyle w:val="HyperlinkText9pt"/>
                </w:rPr>
                <w:t>Rank (identifier: urn:hl7ii:2.16.840.1.113883.10.20.28.4.139:2019-05-01</w:t>
              </w:r>
            </w:hyperlink>
          </w:p>
        </w:tc>
      </w:tr>
    </w:tbl>
    <w:p w14:paraId="528AEE35" w14:textId="77777777" w:rsidR="004B3F04" w:rsidRDefault="004B3F04" w:rsidP="004B3F04">
      <w:pPr>
        <w:pStyle w:val="BodyText"/>
      </w:pPr>
    </w:p>
    <w:p w14:paraId="36E15A7F" w14:textId="77777777" w:rsidR="004B3F04" w:rsidRDefault="004B3F04" w:rsidP="007E63CC">
      <w:pPr>
        <w:numPr>
          <w:ilvl w:val="0"/>
          <w:numId w:val="68"/>
        </w:numPr>
      </w:pPr>
      <w:r>
        <w:rPr>
          <w:rStyle w:val="keyword"/>
        </w:rPr>
        <w:t>SHALL</w:t>
      </w:r>
      <w:r>
        <w:t xml:space="preserve"> contain exactly one [1..1] </w:t>
      </w:r>
      <w:r>
        <w:rPr>
          <w:rStyle w:val="XMLnameBold"/>
        </w:rPr>
        <w:t>@classCode</w:t>
      </w:r>
      <w:r>
        <w:t>=</w:t>
      </w:r>
      <w:r>
        <w:rPr>
          <w:rStyle w:val="XMLname"/>
        </w:rPr>
        <w:t>"PROC"</w:t>
      </w:r>
      <w:r>
        <w:t xml:space="preserve"> Procedure</w:t>
      </w:r>
      <w:bookmarkStart w:id="3329" w:name="C_4499-33154"/>
      <w:r>
        <w:t xml:space="preserve"> (CONF:4499-33154)</w:t>
      </w:r>
      <w:bookmarkEnd w:id="3329"/>
      <w:r>
        <w:t>.</w:t>
      </w:r>
    </w:p>
    <w:p w14:paraId="7E597B8C" w14:textId="77777777" w:rsidR="004B3F04" w:rsidRDefault="004B3F04" w:rsidP="007E63CC">
      <w:pPr>
        <w:numPr>
          <w:ilvl w:val="0"/>
          <w:numId w:val="68"/>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330" w:name="C_4499-31209"/>
      <w:r>
        <w:t xml:space="preserve"> (CONF:4499-31209)</w:t>
      </w:r>
      <w:bookmarkEnd w:id="3330"/>
      <w:r>
        <w:t>.</w:t>
      </w:r>
    </w:p>
    <w:p w14:paraId="49E599A7" w14:textId="77777777" w:rsidR="004B3F04" w:rsidRDefault="004B3F04" w:rsidP="007E63CC">
      <w:pPr>
        <w:numPr>
          <w:ilvl w:val="0"/>
          <w:numId w:val="68"/>
        </w:numPr>
      </w:pPr>
      <w:r>
        <w:rPr>
          <w:rStyle w:val="keyword"/>
        </w:rPr>
        <w:t>MAY</w:t>
      </w:r>
      <w:r>
        <w:t xml:space="preserve"> contain zero or one [0..1] </w:t>
      </w:r>
      <w:r>
        <w:rPr>
          <w:rStyle w:val="XMLnameBold"/>
        </w:rPr>
        <w:t>@actionNegationInd</w:t>
      </w:r>
      <w:bookmarkStart w:id="3331" w:name="C_4499-31210"/>
      <w:r>
        <w:t xml:space="preserve"> (CONF:4499-31210)</w:t>
      </w:r>
      <w:bookmarkEnd w:id="3331"/>
      <w:r>
        <w:t>.</w:t>
      </w:r>
      <w:r>
        <w:br/>
        <w:t>Note: QDM Attribute: Negation Rationale</w:t>
      </w:r>
    </w:p>
    <w:p w14:paraId="084475CF" w14:textId="77777777" w:rsidR="004B3F04" w:rsidRDefault="004B3F04" w:rsidP="007E63CC">
      <w:pPr>
        <w:numPr>
          <w:ilvl w:val="0"/>
          <w:numId w:val="68"/>
        </w:numPr>
      </w:pPr>
      <w:r>
        <w:rPr>
          <w:rStyle w:val="keyword"/>
        </w:rPr>
        <w:t>SHALL</w:t>
      </w:r>
      <w:r>
        <w:t xml:space="preserve"> contain exactly one [1..1] </w:t>
      </w:r>
      <w:r>
        <w:rPr>
          <w:rStyle w:val="XMLnameBold"/>
        </w:rPr>
        <w:t>templateId</w:t>
      </w:r>
      <w:bookmarkStart w:id="3332" w:name="C_4499-31211"/>
      <w:r>
        <w:t xml:space="preserve"> (CONF:4499-31211)</w:t>
      </w:r>
      <w:bookmarkEnd w:id="3332"/>
      <w:r>
        <w:t>.</w:t>
      </w:r>
    </w:p>
    <w:p w14:paraId="45684D62" w14:textId="77777777" w:rsidR="004B3F04" w:rsidRDefault="004B3F04" w:rsidP="007E63CC">
      <w:pPr>
        <w:numPr>
          <w:ilvl w:val="1"/>
          <w:numId w:val="68"/>
        </w:numPr>
      </w:pPr>
      <w:r>
        <w:t xml:space="preserve">This templateId </w:t>
      </w:r>
      <w:r>
        <w:rPr>
          <w:rStyle w:val="keyword"/>
        </w:rPr>
        <w:t>SHALL</w:t>
      </w:r>
      <w:r>
        <w:t xml:space="preserve"> contain exactly one [1..1] </w:t>
      </w:r>
      <w:r>
        <w:rPr>
          <w:rStyle w:val="XMLnameBold"/>
        </w:rPr>
        <w:t>item</w:t>
      </w:r>
      <w:bookmarkStart w:id="3333" w:name="C_4499-31212"/>
      <w:r>
        <w:t xml:space="preserve"> (CONF:4499-31212)</w:t>
      </w:r>
      <w:bookmarkEnd w:id="3333"/>
      <w:r>
        <w:t xml:space="preserve"> such that it</w:t>
      </w:r>
    </w:p>
    <w:p w14:paraId="4D6D7182" w14:textId="77777777" w:rsidR="004B3F04" w:rsidRDefault="004B3F04" w:rsidP="007E63CC">
      <w:pPr>
        <w:numPr>
          <w:ilvl w:val="2"/>
          <w:numId w:val="68"/>
        </w:numPr>
      </w:pPr>
      <w:r>
        <w:rPr>
          <w:rStyle w:val="keyword"/>
        </w:rPr>
        <w:t>SHALL</w:t>
      </w:r>
      <w:r>
        <w:t xml:space="preserve"> contain exactly one [1..1] </w:t>
      </w:r>
      <w:r>
        <w:rPr>
          <w:rStyle w:val="XMLnameBold"/>
        </w:rPr>
        <w:t>@root</w:t>
      </w:r>
      <w:r>
        <w:t>=</w:t>
      </w:r>
      <w:r>
        <w:rPr>
          <w:rStyle w:val="XMLname"/>
        </w:rPr>
        <w:t>"2.16.840.1.113883.10.20.28.4.68"</w:t>
      </w:r>
      <w:bookmarkStart w:id="3334" w:name="C_4499-31213"/>
      <w:r>
        <w:t xml:space="preserve"> (CONF:4499-31213)</w:t>
      </w:r>
      <w:bookmarkEnd w:id="3334"/>
      <w:r>
        <w:t>.</w:t>
      </w:r>
    </w:p>
    <w:p w14:paraId="7AA857F2" w14:textId="77777777" w:rsidR="004B3F04" w:rsidRDefault="004B3F04" w:rsidP="007E63CC">
      <w:pPr>
        <w:numPr>
          <w:ilvl w:val="2"/>
          <w:numId w:val="68"/>
        </w:numPr>
      </w:pPr>
      <w:r>
        <w:rPr>
          <w:rStyle w:val="keyword"/>
        </w:rPr>
        <w:t>SHALL</w:t>
      </w:r>
      <w:r>
        <w:t xml:space="preserve"> contain exactly one [1..1] </w:t>
      </w:r>
      <w:r>
        <w:rPr>
          <w:rStyle w:val="XMLnameBold"/>
        </w:rPr>
        <w:t>@extension</w:t>
      </w:r>
      <w:r>
        <w:t>=</w:t>
      </w:r>
      <w:r>
        <w:rPr>
          <w:rStyle w:val="XMLname"/>
        </w:rPr>
        <w:t>"2021-02-01"</w:t>
      </w:r>
      <w:bookmarkStart w:id="3335" w:name="C_4499-33417"/>
      <w:r>
        <w:t xml:space="preserve"> (CONF:4499-33417)</w:t>
      </w:r>
      <w:bookmarkEnd w:id="3335"/>
      <w:r>
        <w:t>.</w:t>
      </w:r>
    </w:p>
    <w:p w14:paraId="2742E94F" w14:textId="77777777" w:rsidR="004B3F04" w:rsidRDefault="004B3F04" w:rsidP="007E63CC">
      <w:pPr>
        <w:numPr>
          <w:ilvl w:val="0"/>
          <w:numId w:val="68"/>
        </w:numPr>
      </w:pPr>
      <w:r>
        <w:rPr>
          <w:rStyle w:val="keyword"/>
        </w:rPr>
        <w:t>SHALL</w:t>
      </w:r>
      <w:r>
        <w:t xml:space="preserve"> contain exactly one [1..1] </w:t>
      </w:r>
      <w:r>
        <w:rPr>
          <w:rStyle w:val="XMLnameBold"/>
        </w:rPr>
        <w:t>id</w:t>
      </w:r>
      <w:bookmarkStart w:id="3336" w:name="C_4499-31214"/>
      <w:r>
        <w:t xml:space="preserve"> (CONF:4499-31214)</w:t>
      </w:r>
      <w:bookmarkEnd w:id="3336"/>
      <w:r>
        <w:t>.</w:t>
      </w:r>
    </w:p>
    <w:p w14:paraId="4CFD420E" w14:textId="77777777" w:rsidR="004B3F04" w:rsidRDefault="004B3F04" w:rsidP="007E63CC">
      <w:pPr>
        <w:numPr>
          <w:ilvl w:val="0"/>
          <w:numId w:val="68"/>
        </w:numPr>
      </w:pPr>
      <w:r>
        <w:rPr>
          <w:rStyle w:val="keyword"/>
        </w:rPr>
        <w:t>SHALL</w:t>
      </w:r>
      <w:r>
        <w:t xml:space="preserve"> contain exactly one [1..1] </w:t>
      </w:r>
      <w:r>
        <w:rPr>
          <w:rStyle w:val="XMLnameBold"/>
        </w:rPr>
        <w:t>code</w:t>
      </w:r>
      <w:bookmarkStart w:id="3337" w:name="C_4499-31215"/>
      <w:r>
        <w:t xml:space="preserve"> (CONF:4499-31215)</w:t>
      </w:r>
      <w:bookmarkEnd w:id="3337"/>
      <w:r>
        <w:t>.</w:t>
      </w:r>
      <w:r>
        <w:br/>
        <w:t>Note: QDM Attribute: Code</w:t>
      </w:r>
    </w:p>
    <w:p w14:paraId="2ADC026E" w14:textId="77777777" w:rsidR="004B3F04" w:rsidRDefault="004B3F04" w:rsidP="007E63CC">
      <w:pPr>
        <w:numPr>
          <w:ilvl w:val="1"/>
          <w:numId w:val="68"/>
        </w:numPr>
      </w:pPr>
      <w:r>
        <w:t xml:space="preserve">This code </w:t>
      </w:r>
      <w:r>
        <w:rPr>
          <w:rStyle w:val="keyword"/>
        </w:rPr>
        <w:t>SHOULD</w:t>
      </w:r>
      <w:r>
        <w:t xml:space="preserve"> contain zero or one [0..1] </w:t>
      </w:r>
      <w:r>
        <w:rPr>
          <w:rStyle w:val="XMLnameBold"/>
        </w:rPr>
        <w:t>@valueSet</w:t>
      </w:r>
      <w:bookmarkStart w:id="3338" w:name="C_4499-31216"/>
      <w:r>
        <w:t xml:space="preserve"> (CONF:4499-31216)</w:t>
      </w:r>
      <w:bookmarkEnd w:id="3338"/>
      <w:r>
        <w:t>.</w:t>
      </w:r>
    </w:p>
    <w:p w14:paraId="55560CA7" w14:textId="77777777" w:rsidR="004B3F04" w:rsidRDefault="004B3F04" w:rsidP="007E63CC">
      <w:pPr>
        <w:numPr>
          <w:ilvl w:val="0"/>
          <w:numId w:val="68"/>
        </w:numPr>
      </w:pPr>
      <w:r>
        <w:rPr>
          <w:rStyle w:val="keyword"/>
        </w:rPr>
        <w:t>SHALL</w:t>
      </w:r>
      <w:r>
        <w:t xml:space="preserve"> contain exactly one [1..1] </w:t>
      </w:r>
      <w:r>
        <w:rPr>
          <w:rStyle w:val="XMLnameBold"/>
        </w:rPr>
        <w:t>title</w:t>
      </w:r>
      <w:bookmarkStart w:id="3339" w:name="C_4499-31217"/>
      <w:r>
        <w:t xml:space="preserve"> (CONF:4499-31217)</w:t>
      </w:r>
      <w:bookmarkEnd w:id="3339"/>
      <w:r>
        <w:t>.</w:t>
      </w:r>
    </w:p>
    <w:p w14:paraId="61304293" w14:textId="77777777" w:rsidR="004B3F04" w:rsidRDefault="004B3F04" w:rsidP="007E63CC">
      <w:pPr>
        <w:numPr>
          <w:ilvl w:val="0"/>
          <w:numId w:val="68"/>
        </w:numPr>
      </w:pPr>
      <w:r>
        <w:rPr>
          <w:rStyle w:val="keyword"/>
        </w:rPr>
        <w:t>SHALL</w:t>
      </w:r>
      <w:r>
        <w:t xml:space="preserve"> contain exactly one [1..1] </w:t>
      </w:r>
      <w:r>
        <w:rPr>
          <w:rStyle w:val="XMLnameBold"/>
        </w:rPr>
        <w:t>statusCode</w:t>
      </w:r>
      <w:bookmarkStart w:id="3340" w:name="C_4499-31218"/>
      <w:r>
        <w:t xml:space="preserve"> (CONF:4499-31218)</w:t>
      </w:r>
      <w:bookmarkEnd w:id="3340"/>
      <w:r>
        <w:t>.</w:t>
      </w:r>
    </w:p>
    <w:p w14:paraId="1376EE6D" w14:textId="77777777" w:rsidR="004B3F04" w:rsidRDefault="004B3F04" w:rsidP="007E63CC">
      <w:pPr>
        <w:numPr>
          <w:ilvl w:val="1"/>
          <w:numId w:val="68"/>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(CodeSystem: </w:t>
      </w:r>
      <w:r>
        <w:rPr>
          <w:rStyle w:val="XMLname"/>
        </w:rPr>
        <w:t>HL7ActCode urn:oid:2.16.840.1.113883.5.4</w:t>
      </w:r>
      <w:r>
        <w:t>)</w:t>
      </w:r>
      <w:bookmarkStart w:id="3341" w:name="C_4499-33155"/>
      <w:r>
        <w:t xml:space="preserve"> (CONF:4499-33155)</w:t>
      </w:r>
      <w:bookmarkEnd w:id="3341"/>
      <w:r>
        <w:t>.</w:t>
      </w:r>
    </w:p>
    <w:p w14:paraId="54A58A16" w14:textId="77777777" w:rsidR="004B3F04" w:rsidRDefault="004B3F04" w:rsidP="007E63CC">
      <w:pPr>
        <w:numPr>
          <w:ilvl w:val="0"/>
          <w:numId w:val="68"/>
        </w:numPr>
      </w:pPr>
      <w:r>
        <w:rPr>
          <w:rStyle w:val="keyword"/>
        </w:rPr>
        <w:t>MAY</w:t>
      </w:r>
      <w:r>
        <w:t xml:space="preserve"> contain zero or one [0..1] </w:t>
      </w:r>
      <w:r>
        <w:rPr>
          <w:rStyle w:val="XMLnameBold"/>
        </w:rPr>
        <w:t>targetSiteCode</w:t>
      </w:r>
      <w:bookmarkStart w:id="3342" w:name="C_4499-33413"/>
      <w:r>
        <w:t xml:space="preserve"> (CONF:4499-33413)</w:t>
      </w:r>
      <w:bookmarkEnd w:id="3342"/>
      <w:r>
        <w:t>.</w:t>
      </w:r>
      <w:r>
        <w:br/>
        <w:t>Note: QDM Attribute: Anatomical Location Site</w:t>
      </w:r>
    </w:p>
    <w:p w14:paraId="6DAF5A90" w14:textId="77777777" w:rsidR="004B3F04" w:rsidRDefault="004B3F04" w:rsidP="007E63CC">
      <w:pPr>
        <w:numPr>
          <w:ilvl w:val="1"/>
          <w:numId w:val="68"/>
        </w:numPr>
      </w:pPr>
      <w:r>
        <w:t xml:space="preserve">The targetSiteCode, if present, </w:t>
      </w:r>
      <w:r>
        <w:rPr>
          <w:rStyle w:val="keyword"/>
        </w:rPr>
        <w:t>SHALL</w:t>
      </w:r>
      <w:r>
        <w:t xml:space="preserve"> contain exactly one [1..1] </w:t>
      </w:r>
      <w:r>
        <w:rPr>
          <w:rStyle w:val="XMLnameBold"/>
        </w:rPr>
        <w:t>item</w:t>
      </w:r>
      <w:bookmarkStart w:id="3343" w:name="C_4499-33414"/>
      <w:r>
        <w:t xml:space="preserve"> (CONF:4499-33414)</w:t>
      </w:r>
      <w:bookmarkEnd w:id="3343"/>
      <w:r>
        <w:t>.</w:t>
      </w:r>
    </w:p>
    <w:p w14:paraId="7B3227B7" w14:textId="77777777" w:rsidR="004B3F04" w:rsidRDefault="004B3F04" w:rsidP="007E63CC">
      <w:pPr>
        <w:numPr>
          <w:ilvl w:val="2"/>
          <w:numId w:val="68"/>
        </w:numPr>
      </w:pPr>
      <w:r>
        <w:t xml:space="preserve">This item </w:t>
      </w:r>
      <w:r>
        <w:rPr>
          <w:rStyle w:val="keyword"/>
        </w:rPr>
        <w:t>SHOULD</w:t>
      </w:r>
      <w:r>
        <w:t xml:space="preserve"> contain zero or one [0..1] </w:t>
      </w:r>
      <w:r>
        <w:rPr>
          <w:rStyle w:val="XMLnameBold"/>
        </w:rPr>
        <w:t>@valueSet</w:t>
      </w:r>
      <w:bookmarkStart w:id="3344" w:name="C_4499-33416"/>
      <w:r>
        <w:t xml:space="preserve"> (CONF:4499-33416)</w:t>
      </w:r>
      <w:bookmarkEnd w:id="3344"/>
      <w:r>
        <w:t>.</w:t>
      </w:r>
    </w:p>
    <w:p w14:paraId="4E2A9CC7"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45" w:name="C_4499-34465"/>
      <w:r>
        <w:t xml:space="preserve"> (CONF:4499-34465)</w:t>
      </w:r>
      <w:bookmarkEnd w:id="3345"/>
      <w:r>
        <w:t xml:space="preserve"> such that it</w:t>
      </w:r>
    </w:p>
    <w:p w14:paraId="53CD5D87" w14:textId="77777777" w:rsidR="004B3F04" w:rsidRDefault="004B3F04" w:rsidP="007E63CC">
      <w:pPr>
        <w:numPr>
          <w:ilvl w:val="1"/>
          <w:numId w:val="68"/>
        </w:numPr>
      </w:pPr>
      <w:r>
        <w:rPr>
          <w:rStyle w:val="keyword"/>
        </w:rPr>
        <w:lastRenderedPageBreak/>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346" w:name="C_4499-34468"/>
      <w:r>
        <w:t xml:space="preserve"> (CONF:4499-34468)</w:t>
      </w:r>
      <w:bookmarkEnd w:id="3346"/>
      <w:r>
        <w:t>.</w:t>
      </w:r>
    </w:p>
    <w:p w14:paraId="0889D8B7" w14:textId="77777777" w:rsidR="004B3F04" w:rsidRDefault="004B3F04" w:rsidP="007E63CC">
      <w:pPr>
        <w:numPr>
          <w:ilvl w:val="1"/>
          <w:numId w:val="68"/>
        </w:numPr>
      </w:pPr>
      <w:r>
        <w:rPr>
          <w:rStyle w:val="keyword"/>
        </w:rPr>
        <w:t>SHALL</w:t>
      </w:r>
      <w:r>
        <w:t xml:space="preserve"> contain exactly one [1..1] </w:t>
      </w:r>
      <w:r>
        <w:rPr>
          <w:rStyle w:val="XMLnameBold"/>
        </w:rPr>
        <w:t>time</w:t>
      </w:r>
      <w:bookmarkStart w:id="3347" w:name="C_4499-34466"/>
      <w:r>
        <w:t xml:space="preserve"> (CONF:4499-34466)</w:t>
      </w:r>
      <w:bookmarkEnd w:id="3347"/>
      <w:r>
        <w:t>.</w:t>
      </w:r>
    </w:p>
    <w:p w14:paraId="2B4BA1B3" w14:textId="77777777" w:rsidR="004B3F04" w:rsidRDefault="004B3F04" w:rsidP="007E63CC">
      <w:pPr>
        <w:numPr>
          <w:ilvl w:val="2"/>
          <w:numId w:val="68"/>
        </w:numPr>
      </w:pPr>
      <w:r>
        <w:t xml:space="preserve">This time </w:t>
      </w:r>
      <w:r>
        <w:rPr>
          <w:rStyle w:val="keyword"/>
        </w:rPr>
        <w:t>SHALL</w:t>
      </w:r>
      <w:r>
        <w:t xml:space="preserve"> contain exactly one [1..1] </w:t>
      </w:r>
      <w:r>
        <w:rPr>
          <w:rStyle w:val="XMLnameBold"/>
        </w:rPr>
        <w:t>low</w:t>
      </w:r>
      <w:bookmarkStart w:id="3348" w:name="C_4499-34469"/>
      <w:r>
        <w:t xml:space="preserve"> (CONF:4499-34469)</w:t>
      </w:r>
      <w:bookmarkEnd w:id="3348"/>
      <w:r>
        <w:t>.</w:t>
      </w:r>
      <w:r>
        <w:br/>
        <w:t>Note: QDM Attribute: Author dateTime (The time the recommendation is authored (i.e., provided to the patient))</w:t>
      </w:r>
    </w:p>
    <w:p w14:paraId="0F8712DE" w14:textId="77777777" w:rsidR="004B3F04" w:rsidRDefault="004B3F04" w:rsidP="007E63CC">
      <w:pPr>
        <w:numPr>
          <w:ilvl w:val="1"/>
          <w:numId w:val="68"/>
        </w:numPr>
      </w:pPr>
      <w:r>
        <w:rPr>
          <w:rStyle w:val="keyword"/>
        </w:rPr>
        <w:t>SHALL</w:t>
      </w:r>
      <w:r>
        <w:t xml:space="preserve"> contain exactly one [1..1] </w:t>
      </w:r>
      <w:r>
        <w:rPr>
          <w:rStyle w:val="XMLnameBold"/>
        </w:rPr>
        <w:t>role</w:t>
      </w:r>
      <w:bookmarkStart w:id="3349" w:name="C_4499-34467"/>
      <w:r>
        <w:t xml:space="preserve"> (CONF:4499-34467)</w:t>
      </w:r>
      <w:bookmarkEnd w:id="3349"/>
      <w:r>
        <w:t>.</w:t>
      </w:r>
    </w:p>
    <w:p w14:paraId="4BEB8306" w14:textId="77777777" w:rsidR="004B3F04" w:rsidRDefault="004B3F04" w:rsidP="007E63CC">
      <w:pPr>
        <w:numPr>
          <w:ilvl w:val="2"/>
          <w:numId w:val="6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350" w:name="C_4499-34470"/>
      <w:r>
        <w:t xml:space="preserve"> (CONF:4499-34470)</w:t>
      </w:r>
      <w:bookmarkEnd w:id="3350"/>
      <w:r>
        <w:t>.</w:t>
      </w:r>
    </w:p>
    <w:p w14:paraId="250E55BF" w14:textId="77777777" w:rsidR="004B3F04" w:rsidRDefault="004B3F04" w:rsidP="007E63CC">
      <w:pPr>
        <w:numPr>
          <w:ilvl w:val="2"/>
          <w:numId w:val="68"/>
        </w:numPr>
      </w:pPr>
      <w:r>
        <w:t xml:space="preserve">This role </w:t>
      </w:r>
      <w:r>
        <w:rPr>
          <w:rStyle w:val="keyword"/>
        </w:rPr>
        <w:t>MAY</w:t>
      </w:r>
      <w:r>
        <w:t xml:space="preserve"> contain zero or one [0..1] </w:t>
      </w:r>
      <w:r>
        <w:rPr>
          <w:rStyle w:val="XMLnameBold"/>
        </w:rPr>
        <w:t>id</w:t>
      </w:r>
      <w:bookmarkStart w:id="3351" w:name="C_4499-34471"/>
      <w:r>
        <w:t xml:space="preserve"> (CONF:4499-34471)</w:t>
      </w:r>
      <w:bookmarkEnd w:id="3351"/>
      <w:r>
        <w:t>.</w:t>
      </w:r>
    </w:p>
    <w:p w14:paraId="31FC4EB0"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2" w:name="C_4499-35425"/>
      <w:r>
        <w:t xml:space="preserve"> (CONF:4499-35425)</w:t>
      </w:r>
      <w:bookmarkEnd w:id="3352"/>
      <w:r>
        <w:t xml:space="preserve"> such that it</w:t>
      </w:r>
      <w:r>
        <w:br/>
        <w:t>Note: QDM Attribute: Requester</w:t>
      </w:r>
    </w:p>
    <w:p w14:paraId="376388A9"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3" w:name="C_4499-35429"/>
      <w:r>
        <w:t xml:space="preserve"> (CONF:4499-35429)</w:t>
      </w:r>
      <w:bookmarkEnd w:id="3353"/>
      <w:r>
        <w:t>.</w:t>
      </w:r>
    </w:p>
    <w:p w14:paraId="007E8341" w14:textId="77777777" w:rsidR="004B3F04" w:rsidRDefault="004B3F04" w:rsidP="007E63CC">
      <w:pPr>
        <w:numPr>
          <w:ilvl w:val="1"/>
          <w:numId w:val="6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354" w:name="C_4499-36237"/>
      <w:r>
        <w:t xml:space="preserve"> (CONF:4499-36237)</w:t>
      </w:r>
      <w:bookmarkEnd w:id="3354"/>
      <w:r>
        <w:t>.</w:t>
      </w:r>
    </w:p>
    <w:p w14:paraId="107E0F83"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5" w:name="C_4499-35427"/>
      <w:r>
        <w:t xml:space="preserve"> (CONF:4499-35427)</w:t>
      </w:r>
      <w:bookmarkEnd w:id="3355"/>
      <w:r>
        <w:t xml:space="preserve"> such that it</w:t>
      </w:r>
      <w:r>
        <w:br/>
        <w:t>Note: QDM Attribute: Requester</w:t>
      </w:r>
    </w:p>
    <w:p w14:paraId="4F25BF3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56" w:name="C_4499-35430"/>
      <w:r>
        <w:t xml:space="preserve"> (CONF:4499-35430)</w:t>
      </w:r>
      <w:bookmarkEnd w:id="3356"/>
      <w:r>
        <w:t>.</w:t>
      </w:r>
    </w:p>
    <w:p w14:paraId="7625E09B" w14:textId="77777777" w:rsidR="004B3F04" w:rsidRDefault="004B3F04" w:rsidP="007E63CC">
      <w:pPr>
        <w:numPr>
          <w:ilvl w:val="1"/>
          <w:numId w:val="6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357" w:name="C_4499-36238"/>
      <w:r>
        <w:t xml:space="preserve"> (CONF:4499-36238)</w:t>
      </w:r>
      <w:bookmarkEnd w:id="3357"/>
      <w:r>
        <w:t>.</w:t>
      </w:r>
    </w:p>
    <w:p w14:paraId="26269C3C"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58" w:name="C_4499-35912"/>
      <w:r>
        <w:t xml:space="preserve"> (CONF:4499-35912)</w:t>
      </w:r>
      <w:bookmarkEnd w:id="3358"/>
      <w:r>
        <w:t xml:space="preserve"> such that it</w:t>
      </w:r>
      <w:r>
        <w:br/>
        <w:t>Note: QDM Attribute: Requester</w:t>
      </w:r>
    </w:p>
    <w:p w14:paraId="32448270"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359" w:name="C_4499-35914"/>
      <w:r>
        <w:t xml:space="preserve"> (CONF:4499-35914)</w:t>
      </w:r>
      <w:bookmarkEnd w:id="3359"/>
      <w:r>
        <w:t>.</w:t>
      </w:r>
    </w:p>
    <w:p w14:paraId="094CD7F6" w14:textId="77777777" w:rsidR="004B3F04" w:rsidRDefault="004B3F04" w:rsidP="007E63CC">
      <w:pPr>
        <w:numPr>
          <w:ilvl w:val="1"/>
          <w:numId w:val="6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360" w:name="C_4499-36239"/>
      <w:r>
        <w:t xml:space="preserve"> (CONF:4499-36239)</w:t>
      </w:r>
      <w:bookmarkEnd w:id="3360"/>
      <w:r>
        <w:t>.</w:t>
      </w:r>
    </w:p>
    <w:p w14:paraId="6405A09A" w14:textId="77777777" w:rsidR="004B3F04" w:rsidRDefault="004B3F04" w:rsidP="007E63CC">
      <w:pPr>
        <w:numPr>
          <w:ilvl w:val="0"/>
          <w:numId w:val="68"/>
        </w:numPr>
      </w:pPr>
      <w:r>
        <w:rPr>
          <w:rStyle w:val="keyword"/>
        </w:rPr>
        <w:t>MAY</w:t>
      </w:r>
      <w:r>
        <w:t xml:space="preserve"> contain zero or one [0..1] </w:t>
      </w:r>
      <w:r>
        <w:rPr>
          <w:rStyle w:val="XMLnameBold"/>
        </w:rPr>
        <w:t>participation</w:t>
      </w:r>
      <w:bookmarkStart w:id="3361" w:name="C_4499-35431"/>
      <w:r>
        <w:t xml:space="preserve"> (CONF:4499-35431)</w:t>
      </w:r>
      <w:bookmarkEnd w:id="3361"/>
      <w:r>
        <w:t xml:space="preserve"> such that it</w:t>
      </w:r>
      <w:r>
        <w:br/>
        <w:t>Note: QDM Attribute: Requester</w:t>
      </w:r>
    </w:p>
    <w:p w14:paraId="46EF228A"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2" w:name="C_4499-35433"/>
      <w:r>
        <w:t xml:space="preserve"> (CONF:4499-35433)</w:t>
      </w:r>
      <w:bookmarkEnd w:id="3362"/>
      <w:r>
        <w:t>.</w:t>
      </w:r>
    </w:p>
    <w:p w14:paraId="5F0CE5DE" w14:textId="77777777" w:rsidR="004B3F04" w:rsidRDefault="004B3F04" w:rsidP="007E63CC">
      <w:pPr>
        <w:numPr>
          <w:ilvl w:val="1"/>
          <w:numId w:val="68"/>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363" w:name="C_4499-36240"/>
      <w:r>
        <w:t xml:space="preserve"> (CONF:4499-36240)</w:t>
      </w:r>
      <w:bookmarkEnd w:id="3363"/>
      <w:r>
        <w:t>.</w:t>
      </w:r>
    </w:p>
    <w:p w14:paraId="0CDB5868" w14:textId="77777777" w:rsidR="004B3F04" w:rsidRDefault="004B3F04" w:rsidP="007E63CC">
      <w:pPr>
        <w:numPr>
          <w:ilvl w:val="0"/>
          <w:numId w:val="68"/>
        </w:numPr>
      </w:pPr>
      <w:r>
        <w:rPr>
          <w:rStyle w:val="keyword"/>
        </w:rPr>
        <w:t>MAY</w:t>
      </w:r>
      <w:r>
        <w:t xml:space="preserve"> contain zero or more [0..*] </w:t>
      </w:r>
      <w:r>
        <w:rPr>
          <w:rStyle w:val="XMLnameBold"/>
        </w:rPr>
        <w:t>participation</w:t>
      </w:r>
      <w:bookmarkStart w:id="3364" w:name="C_4499-36241"/>
      <w:r>
        <w:t xml:space="preserve"> (CONF:4499-36241)</w:t>
      </w:r>
      <w:bookmarkEnd w:id="3364"/>
      <w:r>
        <w:t xml:space="preserve"> such that it</w:t>
      </w:r>
      <w:r>
        <w:br/>
        <w:t>Note: QDM Attribute: Requester</w:t>
      </w:r>
    </w:p>
    <w:p w14:paraId="55DB50B1"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365" w:name="C_4499-36243"/>
      <w:r>
        <w:t xml:space="preserve"> (CONF:4499-36243)</w:t>
      </w:r>
      <w:bookmarkEnd w:id="3365"/>
      <w:r>
        <w:t>.</w:t>
      </w:r>
    </w:p>
    <w:p w14:paraId="59B37802" w14:textId="77777777" w:rsidR="004B3F04" w:rsidRDefault="004B3F04" w:rsidP="007E63CC">
      <w:pPr>
        <w:numPr>
          <w:ilvl w:val="1"/>
          <w:numId w:val="68"/>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366" w:name="C_4499-36242"/>
      <w:r>
        <w:t xml:space="preserve"> (CONF:4499-36242)</w:t>
      </w:r>
      <w:bookmarkEnd w:id="3366"/>
      <w:r>
        <w:t>.</w:t>
      </w:r>
    </w:p>
    <w:p w14:paraId="550FB92B"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67" w:name="C_4499-31233"/>
      <w:r>
        <w:t xml:space="preserve"> (CONF:4499-31233)</w:t>
      </w:r>
      <w:bookmarkEnd w:id="3367"/>
      <w:r>
        <w:t xml:space="preserve"> such that it</w:t>
      </w:r>
      <w:r>
        <w:br/>
        <w:t>Note: QDM Attribute: Reason</w:t>
      </w:r>
    </w:p>
    <w:p w14:paraId="573F9BA8"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368" w:name="C_4499-33157"/>
      <w:r>
        <w:t xml:space="preserve"> (CONF:4499-33157)</w:t>
      </w:r>
      <w:bookmarkEnd w:id="3368"/>
      <w:r>
        <w:t>.</w:t>
      </w:r>
    </w:p>
    <w:p w14:paraId="3E437198" w14:textId="77777777" w:rsidR="004B3F04" w:rsidRDefault="004B3F04" w:rsidP="007E63CC">
      <w:pPr>
        <w:numPr>
          <w:ilvl w:val="1"/>
          <w:numId w:val="68"/>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369" w:name="C_4499-31234"/>
      <w:r>
        <w:t xml:space="preserve"> (CONF:4499-31234)</w:t>
      </w:r>
      <w:bookmarkEnd w:id="3369"/>
      <w:r>
        <w:t>.</w:t>
      </w:r>
    </w:p>
    <w:p w14:paraId="3C69ADD5" w14:textId="77777777" w:rsidR="004B3F04" w:rsidRDefault="004B3F04" w:rsidP="007E63CC">
      <w:pPr>
        <w:numPr>
          <w:ilvl w:val="0"/>
          <w:numId w:val="68"/>
        </w:numPr>
      </w:pPr>
      <w:r>
        <w:rPr>
          <w:rStyle w:val="keyword"/>
        </w:rPr>
        <w:t>MAY</w:t>
      </w:r>
      <w:r>
        <w:t xml:space="preserve"> contain zero or one [0..1] </w:t>
      </w:r>
      <w:r>
        <w:rPr>
          <w:rStyle w:val="XMLnameBold"/>
        </w:rPr>
        <w:t>outboundRelationship</w:t>
      </w:r>
      <w:bookmarkStart w:id="3370" w:name="C_4499-35770"/>
      <w:r>
        <w:t xml:space="preserve"> (CONF:4499-35770)</w:t>
      </w:r>
      <w:bookmarkEnd w:id="3370"/>
      <w:r>
        <w:t xml:space="preserve"> such that it</w:t>
      </w:r>
      <w:r>
        <w:br/>
        <w:t>Note: QDM Attribute: Rank</w:t>
      </w:r>
    </w:p>
    <w:p w14:paraId="3D3EA782" w14:textId="77777777" w:rsidR="004B3F04" w:rsidRDefault="004B3F04" w:rsidP="007E63CC">
      <w:pPr>
        <w:numPr>
          <w:ilvl w:val="1"/>
          <w:numId w:val="68"/>
        </w:numPr>
      </w:pPr>
      <w:r>
        <w:rPr>
          <w:rStyle w:val="keyword"/>
        </w:rPr>
        <w:t>SHALL</w:t>
      </w:r>
      <w:r>
        <w:t xml:space="preserve"> contain exactly one [1..1] </w:t>
      </w:r>
      <w:r>
        <w:rPr>
          <w:rStyle w:val="XMLnameBold"/>
        </w:rPr>
        <w:t>@typeCode</w:t>
      </w:r>
      <w:r>
        <w:t>=</w:t>
      </w:r>
      <w:r>
        <w:rPr>
          <w:rStyle w:val="XMLname"/>
        </w:rPr>
        <w:t>"REFR"</w:t>
      </w:r>
      <w:r>
        <w:t xml:space="preserve"> (CodeSystem: </w:t>
      </w:r>
      <w:r>
        <w:rPr>
          <w:rStyle w:val="XMLname"/>
        </w:rPr>
        <w:t>HL7ActRelationshipType urn:oid:2.16.840.1.113883.5.1002</w:t>
      </w:r>
      <w:r>
        <w:t>)</w:t>
      </w:r>
      <w:bookmarkStart w:id="3371" w:name="C_4499-35772"/>
      <w:r>
        <w:t xml:space="preserve"> (CONF:4499-35772)</w:t>
      </w:r>
      <w:bookmarkEnd w:id="3371"/>
      <w:r>
        <w:t>.</w:t>
      </w:r>
    </w:p>
    <w:p w14:paraId="27AD0BFB" w14:textId="77777777" w:rsidR="004B3F04" w:rsidRDefault="004B3F04" w:rsidP="007E63CC">
      <w:pPr>
        <w:numPr>
          <w:ilvl w:val="1"/>
          <w:numId w:val="68"/>
        </w:numPr>
      </w:pPr>
      <w:r>
        <w:rPr>
          <w:rStyle w:val="keyword"/>
        </w:rPr>
        <w:t>SHALL</w:t>
      </w:r>
      <w:r>
        <w:t xml:space="preserve"> contain exactly one [1..1]  </w:t>
      </w:r>
      <w:hyperlink w:anchor="E_Rank">
        <w:r>
          <w:rPr>
            <w:rStyle w:val="HyperlinkCourierBold"/>
          </w:rPr>
          <w:t>Rank</w:t>
        </w:r>
      </w:hyperlink>
      <w:r>
        <w:rPr>
          <w:rStyle w:val="XMLname"/>
        </w:rPr>
        <w:t xml:space="preserve"> (identifier: urn:hl7ii:2.16.840.1.113883.10.20.28.4.139:2019-05-01)</w:t>
      </w:r>
      <w:bookmarkStart w:id="3372" w:name="C_4499-35771"/>
      <w:r>
        <w:t xml:space="preserve"> (CONF:4499-35771)</w:t>
      </w:r>
      <w:bookmarkEnd w:id="3372"/>
      <w:r>
        <w:t>.</w:t>
      </w:r>
    </w:p>
    <w:p w14:paraId="34B16949" w14:textId="77777777" w:rsidR="004B3F04" w:rsidRDefault="004B3F04" w:rsidP="004B3F04">
      <w:pPr>
        <w:pStyle w:val="Caption"/>
        <w:ind w:left="130" w:right="115"/>
      </w:pPr>
      <w:bookmarkStart w:id="3373" w:name="_Toc64842062"/>
      <w:bookmarkStart w:id="3374" w:name="_Toc65482978"/>
      <w:r>
        <w:t xml:space="preserve">Figure </w:t>
      </w:r>
      <w:r>
        <w:fldChar w:fldCharType="begin"/>
      </w:r>
      <w:r>
        <w:instrText>SEQ Figure \* ARABIC</w:instrText>
      </w:r>
      <w:r>
        <w:fldChar w:fldCharType="separate"/>
      </w:r>
      <w:r>
        <w:t>64</w:t>
      </w:r>
      <w:r>
        <w:fldChar w:fldCharType="end"/>
      </w:r>
      <w:r>
        <w:t>: Procedure, Recommended (V3) Example</w:t>
      </w:r>
      <w:bookmarkEnd w:id="3373"/>
      <w:bookmarkEnd w:id="3374"/>
    </w:p>
    <w:p w14:paraId="1520EBD7" w14:textId="77777777" w:rsidR="004B3F04" w:rsidRDefault="004B3F04" w:rsidP="004B3F04">
      <w:pPr>
        <w:pStyle w:val="Example"/>
        <w:ind w:left="130" w:right="115"/>
      </w:pPr>
      <w:r>
        <w:t>&lt;procedureCriteria classCode="PROC" moodCode="INT"&gt;</w:t>
      </w:r>
    </w:p>
    <w:p w14:paraId="2B04542C" w14:textId="77777777" w:rsidR="004B3F04" w:rsidRDefault="004B3F04" w:rsidP="004B3F04">
      <w:pPr>
        <w:pStyle w:val="Example"/>
        <w:ind w:left="130" w:right="115"/>
      </w:pPr>
      <w:r>
        <w:t xml:space="preserve">    &lt;templateId&gt;</w:t>
      </w:r>
    </w:p>
    <w:p w14:paraId="601DF73F" w14:textId="77777777" w:rsidR="004B3F04" w:rsidRDefault="004B3F04" w:rsidP="004B3F04">
      <w:pPr>
        <w:pStyle w:val="Example"/>
        <w:ind w:left="130" w:right="115"/>
      </w:pPr>
      <w:r>
        <w:t xml:space="preserve">        &lt;item root="2.16.840.1.113883.10.20.28.4.68" extension="2019-05-01"/&gt;</w:t>
      </w:r>
    </w:p>
    <w:p w14:paraId="78A30EDD" w14:textId="77777777" w:rsidR="004B3F04" w:rsidRDefault="004B3F04" w:rsidP="004B3F04">
      <w:pPr>
        <w:pStyle w:val="Example"/>
        <w:ind w:left="130" w:right="115"/>
      </w:pPr>
      <w:r>
        <w:t xml:space="preserve">    &lt;/templateId&gt;</w:t>
      </w:r>
    </w:p>
    <w:p w14:paraId="227E3277" w14:textId="77777777" w:rsidR="004B3F04" w:rsidRDefault="004B3F04" w:rsidP="004B3F04">
      <w:pPr>
        <w:pStyle w:val="Example"/>
        <w:ind w:left="130" w:right="115"/>
      </w:pPr>
      <w:r>
        <w:t xml:space="preserve">    &lt;id root="7d559e0a-4e01-4f52-b87b-a3342705e2f2"/&gt;</w:t>
      </w:r>
    </w:p>
    <w:p w14:paraId="5E62D492" w14:textId="77777777" w:rsidR="004B3F04" w:rsidRDefault="004B3F04" w:rsidP="004B3F04">
      <w:pPr>
        <w:pStyle w:val="Example"/>
        <w:ind w:left="130" w:right="115"/>
      </w:pPr>
      <w:r>
        <w:t xml:space="preserve">    &lt;code valueSet="{$QDMElementValueSetOID}"/&gt;</w:t>
      </w:r>
    </w:p>
    <w:p w14:paraId="1081E0F9" w14:textId="77777777" w:rsidR="004B3F04" w:rsidRDefault="004B3F04" w:rsidP="004B3F04">
      <w:pPr>
        <w:pStyle w:val="Example"/>
        <w:ind w:left="130" w:right="115"/>
      </w:pPr>
      <w:r>
        <w:t xml:space="preserve">    &lt;title value="Procedure, Recommended"/&gt;</w:t>
      </w:r>
    </w:p>
    <w:p w14:paraId="61A07491" w14:textId="77777777" w:rsidR="004B3F04" w:rsidRDefault="004B3F04" w:rsidP="004B3F04">
      <w:pPr>
        <w:pStyle w:val="Example"/>
        <w:ind w:left="130" w:right="115"/>
      </w:pPr>
      <w:r>
        <w:t xml:space="preserve">    &lt;statusCode code="completed"/&gt;</w:t>
      </w:r>
    </w:p>
    <w:p w14:paraId="63A4BCC9" w14:textId="77777777" w:rsidR="004B3F04" w:rsidRDefault="004B3F04" w:rsidP="004B3F04">
      <w:pPr>
        <w:pStyle w:val="Example"/>
        <w:ind w:left="130" w:right="115"/>
      </w:pPr>
      <w:r>
        <w:t xml:space="preserve">&lt;/procedureCriteria&gt;    </w:t>
      </w:r>
    </w:p>
    <w:p w14:paraId="41EB4A41" w14:textId="77777777" w:rsidR="004B3F04" w:rsidRDefault="004B3F04" w:rsidP="004B3F04">
      <w:pPr>
        <w:pStyle w:val="BodyText"/>
      </w:pPr>
    </w:p>
    <w:p w14:paraId="7A8C7447" w14:textId="6C7A0DB1" w:rsidR="004B3F04" w:rsidRDefault="004B3F04" w:rsidP="004B3F04">
      <w:pPr>
        <w:pStyle w:val="Heading2nospace"/>
      </w:pPr>
      <w:bookmarkStart w:id="3375" w:name="E_Program_Participation_V4"/>
      <w:bookmarkStart w:id="3376" w:name="_Toc64841929"/>
      <w:bookmarkStart w:id="3377" w:name="_Toc65482845"/>
      <w:r>
        <w:t>Program Participation (V4)</w:t>
      </w:r>
      <w:bookmarkEnd w:id="3375"/>
      <w:bookmarkEnd w:id="3376"/>
      <w:r w:rsidR="006F762B">
        <w:t xml:space="preserve"> - DRAFT</w:t>
      </w:r>
      <w:bookmarkEnd w:id="3377"/>
    </w:p>
    <w:p w14:paraId="7955D1BC" w14:textId="77777777" w:rsidR="004B3F04" w:rsidRDefault="004B3F04" w:rsidP="004B3F04">
      <w:pPr>
        <w:pStyle w:val="BracketData"/>
      </w:pPr>
      <w:r>
        <w:t>[observationCriteria: identifier urn:hl7ii:2.16.840.1.113883.10.20.28.4.130:2021-02-01 (open)]</w:t>
      </w:r>
    </w:p>
    <w:p w14:paraId="6C5C0292" w14:textId="77777777" w:rsidR="004B3F04" w:rsidRDefault="004B3F04" w:rsidP="004B3F04">
      <w:pPr>
        <w:pStyle w:val="Caption"/>
      </w:pPr>
      <w:bookmarkStart w:id="3378" w:name="_Toc64842212"/>
      <w:bookmarkStart w:id="3379" w:name="_Toc65483296"/>
      <w:r>
        <w:t xml:space="preserve">Table </w:t>
      </w:r>
      <w:r>
        <w:fldChar w:fldCharType="begin"/>
      </w:r>
      <w:r>
        <w:instrText>SEQ Table \* ARABIC</w:instrText>
      </w:r>
      <w:r>
        <w:fldChar w:fldCharType="separate"/>
      </w:r>
      <w:r>
        <w:t>135</w:t>
      </w:r>
      <w:r>
        <w:fldChar w:fldCharType="end"/>
      </w:r>
      <w:r>
        <w:t>: Program Participation (V4) Contexts</w:t>
      </w:r>
      <w:bookmarkEnd w:id="3378"/>
      <w:bookmarkEnd w:id="3379"/>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97726D0" w14:textId="77777777" w:rsidTr="000659BE">
        <w:trPr>
          <w:cantSplit/>
          <w:tblHeader/>
          <w:jc w:val="center"/>
        </w:trPr>
        <w:tc>
          <w:tcPr>
            <w:tcW w:w="360" w:type="dxa"/>
            <w:shd w:val="clear" w:color="auto" w:fill="E6E6E6"/>
          </w:tcPr>
          <w:p w14:paraId="20DB7CD3" w14:textId="77777777" w:rsidR="004B3F04" w:rsidRDefault="004B3F04" w:rsidP="000659BE">
            <w:pPr>
              <w:pStyle w:val="TableHead"/>
            </w:pPr>
            <w:r>
              <w:t>Contained By:</w:t>
            </w:r>
          </w:p>
        </w:tc>
        <w:tc>
          <w:tcPr>
            <w:tcW w:w="360" w:type="dxa"/>
            <w:shd w:val="clear" w:color="auto" w:fill="E6E6E6"/>
          </w:tcPr>
          <w:p w14:paraId="1F505FC7" w14:textId="77777777" w:rsidR="004B3F04" w:rsidRDefault="004B3F04" w:rsidP="000659BE">
            <w:pPr>
              <w:pStyle w:val="TableHead"/>
            </w:pPr>
            <w:r>
              <w:t>Contains:</w:t>
            </w:r>
          </w:p>
        </w:tc>
      </w:tr>
      <w:tr w:rsidR="004B3F04" w14:paraId="056CF180" w14:textId="77777777" w:rsidTr="000659BE">
        <w:trPr>
          <w:jc w:val="center"/>
        </w:trPr>
        <w:tc>
          <w:tcPr>
            <w:tcW w:w="360" w:type="dxa"/>
          </w:tcPr>
          <w:p w14:paraId="1B18EB62"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E148CDE" w14:textId="54D45453" w:rsidR="004B3F04" w:rsidRDefault="004B3F04" w:rsidP="000659BE">
            <w:pPr>
              <w:pStyle w:val="TableText"/>
            </w:pPr>
          </w:p>
        </w:tc>
      </w:tr>
    </w:tbl>
    <w:p w14:paraId="3F796E9A" w14:textId="77777777" w:rsidR="004B3F04" w:rsidRDefault="004B3F04" w:rsidP="004B3F04">
      <w:pPr>
        <w:pStyle w:val="BodyText"/>
      </w:pPr>
    </w:p>
    <w:p w14:paraId="3094DF24" w14:textId="77777777" w:rsidR="004B3F04" w:rsidRDefault="004B3F04" w:rsidP="004B3F04">
      <w:r>
        <w:t>This template represents the QDM data type: Participation</w:t>
      </w:r>
      <w:r>
        <w:br/>
        <w:t>Participation represents a patient’s coverage by a program such as an insurance or medical plan or a payment agreement. Such programs can include patient-centered medical home, disease-specific programs, etc.</w:t>
      </w:r>
    </w:p>
    <w:p w14:paraId="3755FE57" w14:textId="77777777" w:rsidR="00E94C1C" w:rsidRDefault="00E94C1C" w:rsidP="00E94C1C">
      <w:pPr>
        <w:pStyle w:val="Caption"/>
      </w:pPr>
      <w:bookmarkStart w:id="3380" w:name="_Toc64842063"/>
      <w:bookmarkStart w:id="3381" w:name="_Toc65483297"/>
      <w:r>
        <w:lastRenderedPageBreak/>
        <w:t xml:space="preserve">Table </w:t>
      </w:r>
      <w:r>
        <w:fldChar w:fldCharType="begin"/>
      </w:r>
      <w:r>
        <w:instrText>SEQ Table \* ARABIC</w:instrText>
      </w:r>
      <w:r>
        <w:fldChar w:fldCharType="separate"/>
      </w:r>
      <w:r>
        <w:t>136</w:t>
      </w:r>
      <w:r>
        <w:fldChar w:fldCharType="end"/>
      </w:r>
      <w:r>
        <w:t>: Program Participation (V4) Constraints Overview</w:t>
      </w:r>
      <w:bookmarkEnd w:id="3381"/>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E94C1C" w14:paraId="662E93FD" w14:textId="77777777" w:rsidTr="003453F7">
        <w:trPr>
          <w:cantSplit/>
          <w:tblHeader/>
          <w:jc w:val="center"/>
        </w:trPr>
        <w:tc>
          <w:tcPr>
            <w:tcW w:w="0" w:type="dxa"/>
            <w:shd w:val="clear" w:color="auto" w:fill="E6E6E6"/>
            <w:noWrap/>
          </w:tcPr>
          <w:p w14:paraId="790B0E64" w14:textId="77777777" w:rsidR="00E94C1C" w:rsidRDefault="00E94C1C" w:rsidP="003453F7">
            <w:pPr>
              <w:pStyle w:val="TableHead"/>
            </w:pPr>
            <w:r>
              <w:t>XPath</w:t>
            </w:r>
          </w:p>
        </w:tc>
        <w:tc>
          <w:tcPr>
            <w:tcW w:w="720" w:type="dxa"/>
            <w:shd w:val="clear" w:color="auto" w:fill="E6E6E6"/>
            <w:noWrap/>
          </w:tcPr>
          <w:p w14:paraId="38341AC6" w14:textId="77777777" w:rsidR="00E94C1C" w:rsidRDefault="00E94C1C" w:rsidP="003453F7">
            <w:pPr>
              <w:pStyle w:val="TableHead"/>
            </w:pPr>
            <w:r>
              <w:t>Card.</w:t>
            </w:r>
          </w:p>
        </w:tc>
        <w:tc>
          <w:tcPr>
            <w:tcW w:w="1152" w:type="dxa"/>
            <w:shd w:val="clear" w:color="auto" w:fill="E6E6E6"/>
            <w:noWrap/>
          </w:tcPr>
          <w:p w14:paraId="41F3EEED" w14:textId="77777777" w:rsidR="00E94C1C" w:rsidRDefault="00E94C1C" w:rsidP="003453F7">
            <w:pPr>
              <w:pStyle w:val="TableHead"/>
            </w:pPr>
            <w:r>
              <w:t>Verb</w:t>
            </w:r>
          </w:p>
        </w:tc>
        <w:tc>
          <w:tcPr>
            <w:tcW w:w="864" w:type="dxa"/>
            <w:shd w:val="clear" w:color="auto" w:fill="E6E6E6"/>
            <w:noWrap/>
          </w:tcPr>
          <w:p w14:paraId="4621E180" w14:textId="77777777" w:rsidR="00E94C1C" w:rsidRDefault="00E94C1C" w:rsidP="003453F7">
            <w:pPr>
              <w:pStyle w:val="TableHead"/>
            </w:pPr>
            <w:r>
              <w:t>Data Type</w:t>
            </w:r>
          </w:p>
        </w:tc>
        <w:tc>
          <w:tcPr>
            <w:tcW w:w="864" w:type="dxa"/>
            <w:shd w:val="clear" w:color="auto" w:fill="E6E6E6"/>
            <w:noWrap/>
          </w:tcPr>
          <w:p w14:paraId="1CD4B874" w14:textId="77777777" w:rsidR="00E94C1C" w:rsidRDefault="00E94C1C" w:rsidP="003453F7">
            <w:pPr>
              <w:pStyle w:val="TableHead"/>
            </w:pPr>
            <w:r>
              <w:t>CONF#</w:t>
            </w:r>
          </w:p>
        </w:tc>
        <w:tc>
          <w:tcPr>
            <w:tcW w:w="864" w:type="dxa"/>
            <w:shd w:val="clear" w:color="auto" w:fill="E6E6E6"/>
            <w:noWrap/>
          </w:tcPr>
          <w:p w14:paraId="27B50286" w14:textId="77777777" w:rsidR="00E94C1C" w:rsidRDefault="00E94C1C" w:rsidP="003453F7">
            <w:pPr>
              <w:pStyle w:val="TableHead"/>
            </w:pPr>
            <w:r>
              <w:t>Value</w:t>
            </w:r>
          </w:p>
        </w:tc>
      </w:tr>
      <w:tr w:rsidR="00E94C1C" w14:paraId="4FBEB842" w14:textId="77777777" w:rsidTr="003453F7">
        <w:trPr>
          <w:jc w:val="center"/>
        </w:trPr>
        <w:tc>
          <w:tcPr>
            <w:tcW w:w="10160" w:type="dxa"/>
            <w:gridSpan w:val="6"/>
          </w:tcPr>
          <w:p w14:paraId="23F02B6D" w14:textId="77777777" w:rsidR="00E94C1C" w:rsidRDefault="00E94C1C" w:rsidP="003453F7">
            <w:pPr>
              <w:pStyle w:val="TableText"/>
            </w:pPr>
            <w:r>
              <w:t>observationCriteria (identifier: urn:hl7ii:2.16.840.1.113883.10.20.28.4.130:2021-02-01)</w:t>
            </w:r>
          </w:p>
        </w:tc>
      </w:tr>
      <w:tr w:rsidR="00E94C1C" w14:paraId="242BBB5B" w14:textId="77777777" w:rsidTr="003453F7">
        <w:trPr>
          <w:jc w:val="center"/>
        </w:trPr>
        <w:tc>
          <w:tcPr>
            <w:tcW w:w="3345" w:type="dxa"/>
          </w:tcPr>
          <w:p w14:paraId="62AF96A3" w14:textId="77777777" w:rsidR="00E94C1C" w:rsidRDefault="00E94C1C" w:rsidP="003453F7">
            <w:pPr>
              <w:pStyle w:val="TableText"/>
            </w:pPr>
            <w:r>
              <w:tab/>
              <w:t>@classCode</w:t>
            </w:r>
          </w:p>
        </w:tc>
        <w:tc>
          <w:tcPr>
            <w:tcW w:w="720" w:type="dxa"/>
          </w:tcPr>
          <w:p w14:paraId="0532E32E" w14:textId="77777777" w:rsidR="00E94C1C" w:rsidRDefault="00E94C1C" w:rsidP="003453F7">
            <w:pPr>
              <w:pStyle w:val="TableText"/>
            </w:pPr>
            <w:r>
              <w:t>1..1</w:t>
            </w:r>
          </w:p>
        </w:tc>
        <w:tc>
          <w:tcPr>
            <w:tcW w:w="1152" w:type="dxa"/>
          </w:tcPr>
          <w:p w14:paraId="0C4207C6" w14:textId="77777777" w:rsidR="00E94C1C" w:rsidRDefault="00E94C1C" w:rsidP="003453F7">
            <w:pPr>
              <w:pStyle w:val="TableText"/>
            </w:pPr>
            <w:r>
              <w:t>SHALL</w:t>
            </w:r>
          </w:p>
        </w:tc>
        <w:tc>
          <w:tcPr>
            <w:tcW w:w="864" w:type="dxa"/>
          </w:tcPr>
          <w:p w14:paraId="5C30E2E9" w14:textId="77777777" w:rsidR="00E94C1C" w:rsidRDefault="00E94C1C" w:rsidP="003453F7">
            <w:pPr>
              <w:pStyle w:val="TableText"/>
            </w:pPr>
          </w:p>
        </w:tc>
        <w:tc>
          <w:tcPr>
            <w:tcW w:w="1104" w:type="dxa"/>
          </w:tcPr>
          <w:p w14:paraId="5A7DF662" w14:textId="77777777" w:rsidR="00E94C1C" w:rsidRDefault="00E94C1C" w:rsidP="003453F7">
            <w:pPr>
              <w:pStyle w:val="TableText"/>
            </w:pPr>
            <w:hyperlink w:anchor="C_4499-34829">
              <w:r>
                <w:rPr>
                  <w:rStyle w:val="HyperlinkText9pt"/>
                </w:rPr>
                <w:t>4499-34829</w:t>
              </w:r>
            </w:hyperlink>
          </w:p>
        </w:tc>
        <w:tc>
          <w:tcPr>
            <w:tcW w:w="2975" w:type="dxa"/>
          </w:tcPr>
          <w:p w14:paraId="2D620377" w14:textId="77777777" w:rsidR="00E94C1C" w:rsidRDefault="00E94C1C" w:rsidP="003453F7">
            <w:pPr>
              <w:pStyle w:val="TableText"/>
            </w:pPr>
            <w:r>
              <w:t>OBS</w:t>
            </w:r>
          </w:p>
        </w:tc>
      </w:tr>
      <w:tr w:rsidR="00E94C1C" w14:paraId="50E562E1" w14:textId="77777777" w:rsidTr="003453F7">
        <w:trPr>
          <w:jc w:val="center"/>
        </w:trPr>
        <w:tc>
          <w:tcPr>
            <w:tcW w:w="3345" w:type="dxa"/>
          </w:tcPr>
          <w:p w14:paraId="3CBF64B4" w14:textId="77777777" w:rsidR="00E94C1C" w:rsidRDefault="00E94C1C" w:rsidP="003453F7">
            <w:pPr>
              <w:pStyle w:val="TableText"/>
            </w:pPr>
            <w:r>
              <w:tab/>
              <w:t>@moodCode</w:t>
            </w:r>
          </w:p>
        </w:tc>
        <w:tc>
          <w:tcPr>
            <w:tcW w:w="720" w:type="dxa"/>
          </w:tcPr>
          <w:p w14:paraId="158734A5" w14:textId="77777777" w:rsidR="00E94C1C" w:rsidRDefault="00E94C1C" w:rsidP="003453F7">
            <w:pPr>
              <w:pStyle w:val="TableText"/>
            </w:pPr>
            <w:r>
              <w:t>1..1</w:t>
            </w:r>
          </w:p>
        </w:tc>
        <w:tc>
          <w:tcPr>
            <w:tcW w:w="1152" w:type="dxa"/>
          </w:tcPr>
          <w:p w14:paraId="7EFB5CF4" w14:textId="77777777" w:rsidR="00E94C1C" w:rsidRDefault="00E94C1C" w:rsidP="003453F7">
            <w:pPr>
              <w:pStyle w:val="TableText"/>
            </w:pPr>
            <w:r>
              <w:t>SHALL</w:t>
            </w:r>
          </w:p>
        </w:tc>
        <w:tc>
          <w:tcPr>
            <w:tcW w:w="864" w:type="dxa"/>
          </w:tcPr>
          <w:p w14:paraId="0C29F3A1" w14:textId="77777777" w:rsidR="00E94C1C" w:rsidRDefault="00E94C1C" w:rsidP="003453F7">
            <w:pPr>
              <w:pStyle w:val="TableText"/>
            </w:pPr>
          </w:p>
        </w:tc>
        <w:tc>
          <w:tcPr>
            <w:tcW w:w="1104" w:type="dxa"/>
          </w:tcPr>
          <w:p w14:paraId="40742C0C" w14:textId="77777777" w:rsidR="00E94C1C" w:rsidRDefault="00E94C1C" w:rsidP="003453F7">
            <w:pPr>
              <w:pStyle w:val="TableText"/>
            </w:pPr>
            <w:hyperlink w:anchor="C_4499-34830">
              <w:r>
                <w:rPr>
                  <w:rStyle w:val="HyperlinkText9pt"/>
                </w:rPr>
                <w:t>4499-34830</w:t>
              </w:r>
            </w:hyperlink>
          </w:p>
        </w:tc>
        <w:tc>
          <w:tcPr>
            <w:tcW w:w="2975" w:type="dxa"/>
          </w:tcPr>
          <w:p w14:paraId="43CAA9EB" w14:textId="77777777" w:rsidR="00E94C1C" w:rsidRDefault="00E94C1C" w:rsidP="003453F7">
            <w:pPr>
              <w:pStyle w:val="TableText"/>
            </w:pPr>
            <w:r>
              <w:t>urn:oid:2.16.840.1.113883.5.1001 (HL7ActMood) = EVN</w:t>
            </w:r>
          </w:p>
        </w:tc>
      </w:tr>
      <w:tr w:rsidR="00E94C1C" w14:paraId="677143AC" w14:textId="77777777" w:rsidTr="003453F7">
        <w:trPr>
          <w:jc w:val="center"/>
        </w:trPr>
        <w:tc>
          <w:tcPr>
            <w:tcW w:w="3345" w:type="dxa"/>
          </w:tcPr>
          <w:p w14:paraId="0B0F28A9" w14:textId="77777777" w:rsidR="00E94C1C" w:rsidRDefault="00E94C1C" w:rsidP="003453F7">
            <w:pPr>
              <w:pStyle w:val="TableText"/>
            </w:pPr>
            <w:r>
              <w:tab/>
              <w:t>@actionNegationInd</w:t>
            </w:r>
          </w:p>
        </w:tc>
        <w:tc>
          <w:tcPr>
            <w:tcW w:w="720" w:type="dxa"/>
          </w:tcPr>
          <w:p w14:paraId="5F97837B" w14:textId="77777777" w:rsidR="00E94C1C" w:rsidRDefault="00E94C1C" w:rsidP="003453F7">
            <w:pPr>
              <w:pStyle w:val="TableText"/>
            </w:pPr>
            <w:r>
              <w:t>0..0</w:t>
            </w:r>
          </w:p>
        </w:tc>
        <w:tc>
          <w:tcPr>
            <w:tcW w:w="1152" w:type="dxa"/>
          </w:tcPr>
          <w:p w14:paraId="529BE657" w14:textId="77777777" w:rsidR="00E94C1C" w:rsidRDefault="00E94C1C" w:rsidP="003453F7">
            <w:pPr>
              <w:pStyle w:val="TableText"/>
            </w:pPr>
            <w:r>
              <w:t>SHALL NOT</w:t>
            </w:r>
          </w:p>
        </w:tc>
        <w:tc>
          <w:tcPr>
            <w:tcW w:w="864" w:type="dxa"/>
          </w:tcPr>
          <w:p w14:paraId="41E07D95" w14:textId="77777777" w:rsidR="00E94C1C" w:rsidRDefault="00E94C1C" w:rsidP="003453F7">
            <w:pPr>
              <w:pStyle w:val="TableText"/>
            </w:pPr>
          </w:p>
        </w:tc>
        <w:tc>
          <w:tcPr>
            <w:tcW w:w="1104" w:type="dxa"/>
          </w:tcPr>
          <w:p w14:paraId="5C3E9F22" w14:textId="77777777" w:rsidR="00E94C1C" w:rsidRDefault="00E94C1C" w:rsidP="003453F7">
            <w:pPr>
              <w:pStyle w:val="TableText"/>
            </w:pPr>
            <w:hyperlink w:anchor="C_4499-34831">
              <w:r>
                <w:rPr>
                  <w:rStyle w:val="HyperlinkText9pt"/>
                </w:rPr>
                <w:t>4499-34831</w:t>
              </w:r>
            </w:hyperlink>
          </w:p>
        </w:tc>
        <w:tc>
          <w:tcPr>
            <w:tcW w:w="2975" w:type="dxa"/>
          </w:tcPr>
          <w:p w14:paraId="696BCBAB" w14:textId="77777777" w:rsidR="00E94C1C" w:rsidRDefault="00E94C1C" w:rsidP="003453F7">
            <w:pPr>
              <w:pStyle w:val="TableText"/>
            </w:pPr>
          </w:p>
        </w:tc>
      </w:tr>
      <w:tr w:rsidR="00E94C1C" w14:paraId="15923B76" w14:textId="77777777" w:rsidTr="003453F7">
        <w:trPr>
          <w:jc w:val="center"/>
        </w:trPr>
        <w:tc>
          <w:tcPr>
            <w:tcW w:w="3345" w:type="dxa"/>
          </w:tcPr>
          <w:p w14:paraId="7F3E148B" w14:textId="77777777" w:rsidR="00E94C1C" w:rsidRDefault="00E94C1C" w:rsidP="003453F7">
            <w:pPr>
              <w:pStyle w:val="TableText"/>
            </w:pPr>
            <w:r>
              <w:tab/>
              <w:t>templateId</w:t>
            </w:r>
          </w:p>
        </w:tc>
        <w:tc>
          <w:tcPr>
            <w:tcW w:w="720" w:type="dxa"/>
          </w:tcPr>
          <w:p w14:paraId="0BA70A64" w14:textId="77777777" w:rsidR="00E94C1C" w:rsidRDefault="00E94C1C" w:rsidP="003453F7">
            <w:pPr>
              <w:pStyle w:val="TableText"/>
            </w:pPr>
            <w:r>
              <w:t>1..1</w:t>
            </w:r>
          </w:p>
        </w:tc>
        <w:tc>
          <w:tcPr>
            <w:tcW w:w="1152" w:type="dxa"/>
          </w:tcPr>
          <w:p w14:paraId="22465567" w14:textId="77777777" w:rsidR="00E94C1C" w:rsidRDefault="00E94C1C" w:rsidP="003453F7">
            <w:pPr>
              <w:pStyle w:val="TableText"/>
            </w:pPr>
            <w:r>
              <w:t>SHALL</w:t>
            </w:r>
          </w:p>
        </w:tc>
        <w:tc>
          <w:tcPr>
            <w:tcW w:w="864" w:type="dxa"/>
          </w:tcPr>
          <w:p w14:paraId="7F47174C" w14:textId="77777777" w:rsidR="00E94C1C" w:rsidRDefault="00E94C1C" w:rsidP="003453F7">
            <w:pPr>
              <w:pStyle w:val="TableText"/>
            </w:pPr>
          </w:p>
        </w:tc>
        <w:tc>
          <w:tcPr>
            <w:tcW w:w="1104" w:type="dxa"/>
          </w:tcPr>
          <w:p w14:paraId="6555B85E" w14:textId="77777777" w:rsidR="00E94C1C" w:rsidRDefault="00E94C1C" w:rsidP="003453F7">
            <w:pPr>
              <w:pStyle w:val="TableText"/>
            </w:pPr>
            <w:hyperlink w:anchor="C_4499-34819">
              <w:r>
                <w:rPr>
                  <w:rStyle w:val="HyperlinkText9pt"/>
                </w:rPr>
                <w:t>4499-34819</w:t>
              </w:r>
            </w:hyperlink>
          </w:p>
        </w:tc>
        <w:tc>
          <w:tcPr>
            <w:tcW w:w="2975" w:type="dxa"/>
          </w:tcPr>
          <w:p w14:paraId="248ECE6F" w14:textId="77777777" w:rsidR="00E94C1C" w:rsidRDefault="00E94C1C" w:rsidP="003453F7">
            <w:pPr>
              <w:pStyle w:val="TableText"/>
            </w:pPr>
          </w:p>
        </w:tc>
      </w:tr>
      <w:tr w:rsidR="00E94C1C" w14:paraId="3DBE3527" w14:textId="77777777" w:rsidTr="003453F7">
        <w:trPr>
          <w:jc w:val="center"/>
        </w:trPr>
        <w:tc>
          <w:tcPr>
            <w:tcW w:w="3345" w:type="dxa"/>
          </w:tcPr>
          <w:p w14:paraId="25FFEE1E" w14:textId="77777777" w:rsidR="00E94C1C" w:rsidRDefault="00E94C1C" w:rsidP="003453F7">
            <w:pPr>
              <w:pStyle w:val="TableText"/>
            </w:pPr>
            <w:r>
              <w:tab/>
            </w:r>
            <w:r>
              <w:tab/>
              <w:t>item</w:t>
            </w:r>
          </w:p>
        </w:tc>
        <w:tc>
          <w:tcPr>
            <w:tcW w:w="720" w:type="dxa"/>
          </w:tcPr>
          <w:p w14:paraId="665EBCFA" w14:textId="77777777" w:rsidR="00E94C1C" w:rsidRDefault="00E94C1C" w:rsidP="003453F7">
            <w:pPr>
              <w:pStyle w:val="TableText"/>
            </w:pPr>
            <w:r>
              <w:t>1..1</w:t>
            </w:r>
          </w:p>
        </w:tc>
        <w:tc>
          <w:tcPr>
            <w:tcW w:w="1152" w:type="dxa"/>
          </w:tcPr>
          <w:p w14:paraId="5B84B8FB" w14:textId="77777777" w:rsidR="00E94C1C" w:rsidRDefault="00E94C1C" w:rsidP="003453F7">
            <w:pPr>
              <w:pStyle w:val="TableText"/>
            </w:pPr>
            <w:r>
              <w:t>SHALL</w:t>
            </w:r>
          </w:p>
        </w:tc>
        <w:tc>
          <w:tcPr>
            <w:tcW w:w="864" w:type="dxa"/>
          </w:tcPr>
          <w:p w14:paraId="0DB9602F" w14:textId="77777777" w:rsidR="00E94C1C" w:rsidRDefault="00E94C1C" w:rsidP="003453F7">
            <w:pPr>
              <w:pStyle w:val="TableText"/>
            </w:pPr>
          </w:p>
        </w:tc>
        <w:tc>
          <w:tcPr>
            <w:tcW w:w="1104" w:type="dxa"/>
          </w:tcPr>
          <w:p w14:paraId="1BABAD3D" w14:textId="77777777" w:rsidR="00E94C1C" w:rsidRDefault="00E94C1C" w:rsidP="003453F7">
            <w:pPr>
              <w:pStyle w:val="TableText"/>
            </w:pPr>
            <w:hyperlink w:anchor="C_4499-34820">
              <w:r>
                <w:rPr>
                  <w:rStyle w:val="HyperlinkText9pt"/>
                </w:rPr>
                <w:t>4499-34820</w:t>
              </w:r>
            </w:hyperlink>
          </w:p>
        </w:tc>
        <w:tc>
          <w:tcPr>
            <w:tcW w:w="2975" w:type="dxa"/>
          </w:tcPr>
          <w:p w14:paraId="2421BF8C" w14:textId="77777777" w:rsidR="00E94C1C" w:rsidRDefault="00E94C1C" w:rsidP="003453F7">
            <w:pPr>
              <w:pStyle w:val="TableText"/>
            </w:pPr>
          </w:p>
        </w:tc>
      </w:tr>
      <w:tr w:rsidR="00E94C1C" w14:paraId="2D987D01" w14:textId="77777777" w:rsidTr="003453F7">
        <w:trPr>
          <w:jc w:val="center"/>
        </w:trPr>
        <w:tc>
          <w:tcPr>
            <w:tcW w:w="3345" w:type="dxa"/>
          </w:tcPr>
          <w:p w14:paraId="4509E419" w14:textId="77777777" w:rsidR="00E94C1C" w:rsidRDefault="00E94C1C" w:rsidP="003453F7">
            <w:pPr>
              <w:pStyle w:val="TableText"/>
            </w:pPr>
            <w:r>
              <w:tab/>
            </w:r>
            <w:r>
              <w:tab/>
            </w:r>
            <w:r>
              <w:tab/>
              <w:t>@root</w:t>
            </w:r>
          </w:p>
        </w:tc>
        <w:tc>
          <w:tcPr>
            <w:tcW w:w="720" w:type="dxa"/>
          </w:tcPr>
          <w:p w14:paraId="27805F23" w14:textId="77777777" w:rsidR="00E94C1C" w:rsidRDefault="00E94C1C" w:rsidP="003453F7">
            <w:pPr>
              <w:pStyle w:val="TableText"/>
            </w:pPr>
            <w:r>
              <w:t>1..1</w:t>
            </w:r>
          </w:p>
        </w:tc>
        <w:tc>
          <w:tcPr>
            <w:tcW w:w="1152" w:type="dxa"/>
          </w:tcPr>
          <w:p w14:paraId="02CE8335" w14:textId="77777777" w:rsidR="00E94C1C" w:rsidRDefault="00E94C1C" w:rsidP="003453F7">
            <w:pPr>
              <w:pStyle w:val="TableText"/>
            </w:pPr>
            <w:r>
              <w:t>SHALL</w:t>
            </w:r>
          </w:p>
        </w:tc>
        <w:tc>
          <w:tcPr>
            <w:tcW w:w="864" w:type="dxa"/>
          </w:tcPr>
          <w:p w14:paraId="478C324A" w14:textId="77777777" w:rsidR="00E94C1C" w:rsidRDefault="00E94C1C" w:rsidP="003453F7">
            <w:pPr>
              <w:pStyle w:val="TableText"/>
            </w:pPr>
          </w:p>
        </w:tc>
        <w:tc>
          <w:tcPr>
            <w:tcW w:w="1104" w:type="dxa"/>
          </w:tcPr>
          <w:p w14:paraId="687216E7" w14:textId="77777777" w:rsidR="00E94C1C" w:rsidRDefault="00E94C1C" w:rsidP="003453F7">
            <w:pPr>
              <w:pStyle w:val="TableText"/>
            </w:pPr>
            <w:hyperlink w:anchor="C_4499-34824">
              <w:r>
                <w:rPr>
                  <w:rStyle w:val="HyperlinkText9pt"/>
                </w:rPr>
                <w:t>4499-34824</w:t>
              </w:r>
            </w:hyperlink>
          </w:p>
        </w:tc>
        <w:tc>
          <w:tcPr>
            <w:tcW w:w="2975" w:type="dxa"/>
          </w:tcPr>
          <w:p w14:paraId="7BE57A79" w14:textId="77777777" w:rsidR="00E94C1C" w:rsidRDefault="00E94C1C" w:rsidP="003453F7">
            <w:pPr>
              <w:pStyle w:val="TableText"/>
            </w:pPr>
            <w:r>
              <w:t>2.16.840.1.113883.10.20.28.4.130</w:t>
            </w:r>
          </w:p>
        </w:tc>
      </w:tr>
      <w:tr w:rsidR="00E94C1C" w14:paraId="4EAB8AF1" w14:textId="77777777" w:rsidTr="003453F7">
        <w:trPr>
          <w:jc w:val="center"/>
        </w:trPr>
        <w:tc>
          <w:tcPr>
            <w:tcW w:w="3345" w:type="dxa"/>
          </w:tcPr>
          <w:p w14:paraId="4E004B61" w14:textId="77777777" w:rsidR="00E94C1C" w:rsidRDefault="00E94C1C" w:rsidP="003453F7">
            <w:pPr>
              <w:pStyle w:val="TableText"/>
            </w:pPr>
            <w:r>
              <w:tab/>
            </w:r>
            <w:r>
              <w:tab/>
            </w:r>
            <w:r>
              <w:tab/>
              <w:t>@extension</w:t>
            </w:r>
          </w:p>
        </w:tc>
        <w:tc>
          <w:tcPr>
            <w:tcW w:w="720" w:type="dxa"/>
          </w:tcPr>
          <w:p w14:paraId="7C58B508" w14:textId="77777777" w:rsidR="00E94C1C" w:rsidRDefault="00E94C1C" w:rsidP="003453F7">
            <w:pPr>
              <w:pStyle w:val="TableText"/>
            </w:pPr>
            <w:r>
              <w:t>1..1</w:t>
            </w:r>
          </w:p>
        </w:tc>
        <w:tc>
          <w:tcPr>
            <w:tcW w:w="1152" w:type="dxa"/>
          </w:tcPr>
          <w:p w14:paraId="7225EA37" w14:textId="77777777" w:rsidR="00E94C1C" w:rsidRDefault="00E94C1C" w:rsidP="003453F7">
            <w:pPr>
              <w:pStyle w:val="TableText"/>
            </w:pPr>
            <w:r>
              <w:t>SHALL</w:t>
            </w:r>
          </w:p>
        </w:tc>
        <w:tc>
          <w:tcPr>
            <w:tcW w:w="864" w:type="dxa"/>
          </w:tcPr>
          <w:p w14:paraId="339738FE" w14:textId="77777777" w:rsidR="00E94C1C" w:rsidRDefault="00E94C1C" w:rsidP="003453F7">
            <w:pPr>
              <w:pStyle w:val="TableText"/>
            </w:pPr>
          </w:p>
        </w:tc>
        <w:tc>
          <w:tcPr>
            <w:tcW w:w="1104" w:type="dxa"/>
          </w:tcPr>
          <w:p w14:paraId="4B72293C" w14:textId="77777777" w:rsidR="00E94C1C" w:rsidRDefault="00E94C1C" w:rsidP="003453F7">
            <w:pPr>
              <w:pStyle w:val="TableText"/>
            </w:pPr>
            <w:hyperlink w:anchor="C_4499-34825">
              <w:r>
                <w:rPr>
                  <w:rStyle w:val="HyperlinkText9pt"/>
                </w:rPr>
                <w:t>4499-34825</w:t>
              </w:r>
            </w:hyperlink>
          </w:p>
        </w:tc>
        <w:tc>
          <w:tcPr>
            <w:tcW w:w="2975" w:type="dxa"/>
          </w:tcPr>
          <w:p w14:paraId="75A4CF24" w14:textId="77777777" w:rsidR="00E94C1C" w:rsidRDefault="00E94C1C" w:rsidP="003453F7">
            <w:pPr>
              <w:pStyle w:val="TableText"/>
            </w:pPr>
            <w:r>
              <w:t>2021-02-01</w:t>
            </w:r>
          </w:p>
        </w:tc>
      </w:tr>
      <w:tr w:rsidR="00E94C1C" w14:paraId="14BD3AF0" w14:textId="77777777" w:rsidTr="003453F7">
        <w:trPr>
          <w:jc w:val="center"/>
        </w:trPr>
        <w:tc>
          <w:tcPr>
            <w:tcW w:w="3345" w:type="dxa"/>
          </w:tcPr>
          <w:p w14:paraId="25FE2AED" w14:textId="77777777" w:rsidR="00E94C1C" w:rsidRDefault="00E94C1C" w:rsidP="003453F7">
            <w:pPr>
              <w:pStyle w:val="TableText"/>
            </w:pPr>
            <w:r>
              <w:tab/>
              <w:t>id</w:t>
            </w:r>
          </w:p>
        </w:tc>
        <w:tc>
          <w:tcPr>
            <w:tcW w:w="720" w:type="dxa"/>
          </w:tcPr>
          <w:p w14:paraId="22C184BD" w14:textId="77777777" w:rsidR="00E94C1C" w:rsidRDefault="00E94C1C" w:rsidP="003453F7">
            <w:pPr>
              <w:pStyle w:val="TableText"/>
            </w:pPr>
            <w:r>
              <w:t>1..1</w:t>
            </w:r>
          </w:p>
        </w:tc>
        <w:tc>
          <w:tcPr>
            <w:tcW w:w="1152" w:type="dxa"/>
          </w:tcPr>
          <w:p w14:paraId="750E1ACD" w14:textId="77777777" w:rsidR="00E94C1C" w:rsidRDefault="00E94C1C" w:rsidP="003453F7">
            <w:pPr>
              <w:pStyle w:val="TableText"/>
            </w:pPr>
            <w:r>
              <w:t>SHALL</w:t>
            </w:r>
          </w:p>
        </w:tc>
        <w:tc>
          <w:tcPr>
            <w:tcW w:w="864" w:type="dxa"/>
          </w:tcPr>
          <w:p w14:paraId="39272A00" w14:textId="77777777" w:rsidR="00E94C1C" w:rsidRDefault="00E94C1C" w:rsidP="003453F7">
            <w:pPr>
              <w:pStyle w:val="TableText"/>
            </w:pPr>
          </w:p>
        </w:tc>
        <w:tc>
          <w:tcPr>
            <w:tcW w:w="1104" w:type="dxa"/>
          </w:tcPr>
          <w:p w14:paraId="2E8321D6" w14:textId="77777777" w:rsidR="00E94C1C" w:rsidRDefault="00E94C1C" w:rsidP="003453F7">
            <w:pPr>
              <w:pStyle w:val="TableText"/>
            </w:pPr>
            <w:hyperlink w:anchor="C_4499-34832">
              <w:r>
                <w:rPr>
                  <w:rStyle w:val="HyperlinkText9pt"/>
                </w:rPr>
                <w:t>4499-34832</w:t>
              </w:r>
            </w:hyperlink>
          </w:p>
        </w:tc>
        <w:tc>
          <w:tcPr>
            <w:tcW w:w="2975" w:type="dxa"/>
          </w:tcPr>
          <w:p w14:paraId="77B5CE6E" w14:textId="77777777" w:rsidR="00E94C1C" w:rsidRDefault="00E94C1C" w:rsidP="003453F7">
            <w:pPr>
              <w:pStyle w:val="TableText"/>
            </w:pPr>
          </w:p>
        </w:tc>
      </w:tr>
      <w:tr w:rsidR="00E94C1C" w14:paraId="6238A20C" w14:textId="77777777" w:rsidTr="003453F7">
        <w:trPr>
          <w:jc w:val="center"/>
        </w:trPr>
        <w:tc>
          <w:tcPr>
            <w:tcW w:w="3345" w:type="dxa"/>
          </w:tcPr>
          <w:p w14:paraId="3A8ACF19" w14:textId="77777777" w:rsidR="00E94C1C" w:rsidRDefault="00E94C1C" w:rsidP="003453F7">
            <w:pPr>
              <w:pStyle w:val="TableText"/>
            </w:pPr>
            <w:r>
              <w:tab/>
              <w:t>code</w:t>
            </w:r>
          </w:p>
        </w:tc>
        <w:tc>
          <w:tcPr>
            <w:tcW w:w="720" w:type="dxa"/>
          </w:tcPr>
          <w:p w14:paraId="7A37B79D" w14:textId="77777777" w:rsidR="00E94C1C" w:rsidRDefault="00E94C1C" w:rsidP="003453F7">
            <w:pPr>
              <w:pStyle w:val="TableText"/>
            </w:pPr>
            <w:r>
              <w:t>1..1</w:t>
            </w:r>
          </w:p>
        </w:tc>
        <w:tc>
          <w:tcPr>
            <w:tcW w:w="1152" w:type="dxa"/>
          </w:tcPr>
          <w:p w14:paraId="468BF174" w14:textId="77777777" w:rsidR="00E94C1C" w:rsidRDefault="00E94C1C" w:rsidP="003453F7">
            <w:pPr>
              <w:pStyle w:val="TableText"/>
            </w:pPr>
            <w:r>
              <w:t>SHALL</w:t>
            </w:r>
          </w:p>
        </w:tc>
        <w:tc>
          <w:tcPr>
            <w:tcW w:w="864" w:type="dxa"/>
          </w:tcPr>
          <w:p w14:paraId="01BACCE1" w14:textId="77777777" w:rsidR="00E94C1C" w:rsidRDefault="00E94C1C" w:rsidP="003453F7">
            <w:pPr>
              <w:pStyle w:val="TableText"/>
            </w:pPr>
          </w:p>
        </w:tc>
        <w:tc>
          <w:tcPr>
            <w:tcW w:w="1104" w:type="dxa"/>
          </w:tcPr>
          <w:p w14:paraId="76529021" w14:textId="77777777" w:rsidR="00E94C1C" w:rsidRDefault="00E94C1C" w:rsidP="003453F7">
            <w:pPr>
              <w:pStyle w:val="TableText"/>
            </w:pPr>
            <w:hyperlink w:anchor="C_4499-34821">
              <w:r>
                <w:rPr>
                  <w:rStyle w:val="HyperlinkText9pt"/>
                </w:rPr>
                <w:t>4499-34821</w:t>
              </w:r>
            </w:hyperlink>
          </w:p>
        </w:tc>
        <w:tc>
          <w:tcPr>
            <w:tcW w:w="2975" w:type="dxa"/>
          </w:tcPr>
          <w:p w14:paraId="58702B44" w14:textId="77777777" w:rsidR="00E94C1C" w:rsidRDefault="00E94C1C" w:rsidP="003453F7">
            <w:pPr>
              <w:pStyle w:val="TableText"/>
            </w:pPr>
          </w:p>
        </w:tc>
      </w:tr>
      <w:tr w:rsidR="00E94C1C" w14:paraId="098ED864" w14:textId="77777777" w:rsidTr="003453F7">
        <w:trPr>
          <w:jc w:val="center"/>
        </w:trPr>
        <w:tc>
          <w:tcPr>
            <w:tcW w:w="3345" w:type="dxa"/>
          </w:tcPr>
          <w:p w14:paraId="31AD981A" w14:textId="77777777" w:rsidR="00E94C1C" w:rsidRDefault="00E94C1C" w:rsidP="003453F7">
            <w:pPr>
              <w:pStyle w:val="TableText"/>
            </w:pPr>
            <w:r>
              <w:tab/>
            </w:r>
            <w:r>
              <w:tab/>
              <w:t>@code</w:t>
            </w:r>
          </w:p>
        </w:tc>
        <w:tc>
          <w:tcPr>
            <w:tcW w:w="720" w:type="dxa"/>
          </w:tcPr>
          <w:p w14:paraId="6BB0ECF1" w14:textId="77777777" w:rsidR="00E94C1C" w:rsidRDefault="00E94C1C" w:rsidP="003453F7">
            <w:pPr>
              <w:pStyle w:val="TableText"/>
            </w:pPr>
            <w:r>
              <w:t>1..1</w:t>
            </w:r>
          </w:p>
        </w:tc>
        <w:tc>
          <w:tcPr>
            <w:tcW w:w="1152" w:type="dxa"/>
          </w:tcPr>
          <w:p w14:paraId="7D7ECF09" w14:textId="77777777" w:rsidR="00E94C1C" w:rsidRDefault="00E94C1C" w:rsidP="003453F7">
            <w:pPr>
              <w:pStyle w:val="TableText"/>
            </w:pPr>
            <w:r>
              <w:t>SHALL</w:t>
            </w:r>
          </w:p>
        </w:tc>
        <w:tc>
          <w:tcPr>
            <w:tcW w:w="864" w:type="dxa"/>
          </w:tcPr>
          <w:p w14:paraId="04D98548" w14:textId="77777777" w:rsidR="00E94C1C" w:rsidRDefault="00E94C1C" w:rsidP="003453F7">
            <w:pPr>
              <w:pStyle w:val="TableText"/>
            </w:pPr>
          </w:p>
        </w:tc>
        <w:tc>
          <w:tcPr>
            <w:tcW w:w="1104" w:type="dxa"/>
          </w:tcPr>
          <w:p w14:paraId="27DADC1F" w14:textId="77777777" w:rsidR="00E94C1C" w:rsidRDefault="00E94C1C" w:rsidP="003453F7">
            <w:pPr>
              <w:pStyle w:val="TableText"/>
            </w:pPr>
            <w:hyperlink w:anchor="C_4499-34834">
              <w:r>
                <w:rPr>
                  <w:rStyle w:val="HyperlinkText9pt"/>
                </w:rPr>
                <w:t>4499-34834</w:t>
              </w:r>
            </w:hyperlink>
          </w:p>
        </w:tc>
        <w:tc>
          <w:tcPr>
            <w:tcW w:w="2975" w:type="dxa"/>
          </w:tcPr>
          <w:p w14:paraId="123B573F" w14:textId="77777777" w:rsidR="00E94C1C" w:rsidRDefault="00E94C1C" w:rsidP="003453F7">
            <w:pPr>
              <w:pStyle w:val="TableText"/>
            </w:pPr>
            <w:r>
              <w:t>urn:oid:2.16.840.1.113883.5.4 (HL7ActCode) = ASSERTION</w:t>
            </w:r>
          </w:p>
        </w:tc>
      </w:tr>
      <w:tr w:rsidR="00E94C1C" w14:paraId="1FED993F" w14:textId="77777777" w:rsidTr="003453F7">
        <w:trPr>
          <w:jc w:val="center"/>
        </w:trPr>
        <w:tc>
          <w:tcPr>
            <w:tcW w:w="3345" w:type="dxa"/>
          </w:tcPr>
          <w:p w14:paraId="48103943" w14:textId="77777777" w:rsidR="00E94C1C" w:rsidRDefault="00E94C1C" w:rsidP="003453F7">
            <w:pPr>
              <w:pStyle w:val="TableText"/>
            </w:pPr>
            <w:r>
              <w:tab/>
              <w:t>title</w:t>
            </w:r>
          </w:p>
        </w:tc>
        <w:tc>
          <w:tcPr>
            <w:tcW w:w="720" w:type="dxa"/>
          </w:tcPr>
          <w:p w14:paraId="31719D60" w14:textId="77777777" w:rsidR="00E94C1C" w:rsidRDefault="00E94C1C" w:rsidP="003453F7">
            <w:pPr>
              <w:pStyle w:val="TableText"/>
            </w:pPr>
            <w:r>
              <w:t>1..1</w:t>
            </w:r>
          </w:p>
        </w:tc>
        <w:tc>
          <w:tcPr>
            <w:tcW w:w="1152" w:type="dxa"/>
          </w:tcPr>
          <w:p w14:paraId="6EAF4423" w14:textId="77777777" w:rsidR="00E94C1C" w:rsidRDefault="00E94C1C" w:rsidP="003453F7">
            <w:pPr>
              <w:pStyle w:val="TableText"/>
            </w:pPr>
            <w:r>
              <w:t>SHALL</w:t>
            </w:r>
          </w:p>
        </w:tc>
        <w:tc>
          <w:tcPr>
            <w:tcW w:w="864" w:type="dxa"/>
          </w:tcPr>
          <w:p w14:paraId="54D5F1DE" w14:textId="77777777" w:rsidR="00E94C1C" w:rsidRDefault="00E94C1C" w:rsidP="003453F7">
            <w:pPr>
              <w:pStyle w:val="TableText"/>
            </w:pPr>
          </w:p>
        </w:tc>
        <w:tc>
          <w:tcPr>
            <w:tcW w:w="1104" w:type="dxa"/>
          </w:tcPr>
          <w:p w14:paraId="2EACB4EE" w14:textId="77777777" w:rsidR="00E94C1C" w:rsidRDefault="00E94C1C" w:rsidP="003453F7">
            <w:pPr>
              <w:pStyle w:val="TableText"/>
            </w:pPr>
            <w:hyperlink w:anchor="C_4499-34881">
              <w:r>
                <w:rPr>
                  <w:rStyle w:val="HyperlinkText9pt"/>
                </w:rPr>
                <w:t>4499-34881</w:t>
              </w:r>
            </w:hyperlink>
          </w:p>
        </w:tc>
        <w:tc>
          <w:tcPr>
            <w:tcW w:w="2975" w:type="dxa"/>
          </w:tcPr>
          <w:p w14:paraId="32A5DBCA" w14:textId="77777777" w:rsidR="00E94C1C" w:rsidRDefault="00E94C1C" w:rsidP="003453F7">
            <w:pPr>
              <w:pStyle w:val="TableText"/>
            </w:pPr>
          </w:p>
        </w:tc>
      </w:tr>
      <w:tr w:rsidR="00E94C1C" w14:paraId="7C2EC3FA" w14:textId="77777777" w:rsidTr="003453F7">
        <w:trPr>
          <w:jc w:val="center"/>
        </w:trPr>
        <w:tc>
          <w:tcPr>
            <w:tcW w:w="3345" w:type="dxa"/>
          </w:tcPr>
          <w:p w14:paraId="791CB696" w14:textId="77777777" w:rsidR="00E94C1C" w:rsidRDefault="00E94C1C" w:rsidP="003453F7">
            <w:pPr>
              <w:pStyle w:val="TableText"/>
            </w:pPr>
            <w:r>
              <w:tab/>
              <w:t>statusCode</w:t>
            </w:r>
          </w:p>
        </w:tc>
        <w:tc>
          <w:tcPr>
            <w:tcW w:w="720" w:type="dxa"/>
          </w:tcPr>
          <w:p w14:paraId="5D959B3E" w14:textId="77777777" w:rsidR="00E94C1C" w:rsidRDefault="00E94C1C" w:rsidP="003453F7">
            <w:pPr>
              <w:pStyle w:val="TableText"/>
            </w:pPr>
            <w:r>
              <w:t>1..1</w:t>
            </w:r>
          </w:p>
        </w:tc>
        <w:tc>
          <w:tcPr>
            <w:tcW w:w="1152" w:type="dxa"/>
          </w:tcPr>
          <w:p w14:paraId="4F717203" w14:textId="77777777" w:rsidR="00E94C1C" w:rsidRDefault="00E94C1C" w:rsidP="003453F7">
            <w:pPr>
              <w:pStyle w:val="TableText"/>
            </w:pPr>
            <w:r>
              <w:t>SHALL</w:t>
            </w:r>
          </w:p>
        </w:tc>
        <w:tc>
          <w:tcPr>
            <w:tcW w:w="864" w:type="dxa"/>
          </w:tcPr>
          <w:p w14:paraId="4E2FCAC9" w14:textId="77777777" w:rsidR="00E94C1C" w:rsidRDefault="00E94C1C" w:rsidP="003453F7">
            <w:pPr>
              <w:pStyle w:val="TableText"/>
            </w:pPr>
          </w:p>
        </w:tc>
        <w:tc>
          <w:tcPr>
            <w:tcW w:w="1104" w:type="dxa"/>
          </w:tcPr>
          <w:p w14:paraId="1A8357DD" w14:textId="77777777" w:rsidR="00E94C1C" w:rsidRDefault="00E94C1C" w:rsidP="003453F7">
            <w:pPr>
              <w:pStyle w:val="TableText"/>
            </w:pPr>
            <w:hyperlink w:anchor="C_4499-34822">
              <w:r>
                <w:rPr>
                  <w:rStyle w:val="HyperlinkText9pt"/>
                </w:rPr>
                <w:t>4499-34822</w:t>
              </w:r>
            </w:hyperlink>
          </w:p>
        </w:tc>
        <w:tc>
          <w:tcPr>
            <w:tcW w:w="2975" w:type="dxa"/>
          </w:tcPr>
          <w:p w14:paraId="3BCE80C4" w14:textId="77777777" w:rsidR="00E94C1C" w:rsidRDefault="00E94C1C" w:rsidP="003453F7">
            <w:pPr>
              <w:pStyle w:val="TableText"/>
            </w:pPr>
          </w:p>
        </w:tc>
      </w:tr>
      <w:tr w:rsidR="00E94C1C" w14:paraId="12E8FF91" w14:textId="77777777" w:rsidTr="003453F7">
        <w:trPr>
          <w:jc w:val="center"/>
        </w:trPr>
        <w:tc>
          <w:tcPr>
            <w:tcW w:w="3345" w:type="dxa"/>
          </w:tcPr>
          <w:p w14:paraId="292159CA" w14:textId="77777777" w:rsidR="00E94C1C" w:rsidRDefault="00E94C1C" w:rsidP="003453F7">
            <w:pPr>
              <w:pStyle w:val="TableText"/>
            </w:pPr>
            <w:r>
              <w:tab/>
            </w:r>
            <w:r>
              <w:tab/>
              <w:t>@code</w:t>
            </w:r>
          </w:p>
        </w:tc>
        <w:tc>
          <w:tcPr>
            <w:tcW w:w="720" w:type="dxa"/>
          </w:tcPr>
          <w:p w14:paraId="7F7E598B" w14:textId="77777777" w:rsidR="00E94C1C" w:rsidRDefault="00E94C1C" w:rsidP="003453F7">
            <w:pPr>
              <w:pStyle w:val="TableText"/>
            </w:pPr>
            <w:r>
              <w:t>1..1</w:t>
            </w:r>
          </w:p>
        </w:tc>
        <w:tc>
          <w:tcPr>
            <w:tcW w:w="1152" w:type="dxa"/>
          </w:tcPr>
          <w:p w14:paraId="2D3E2E6C" w14:textId="77777777" w:rsidR="00E94C1C" w:rsidRDefault="00E94C1C" w:rsidP="003453F7">
            <w:pPr>
              <w:pStyle w:val="TableText"/>
            </w:pPr>
            <w:r>
              <w:t>SHALL</w:t>
            </w:r>
          </w:p>
        </w:tc>
        <w:tc>
          <w:tcPr>
            <w:tcW w:w="864" w:type="dxa"/>
          </w:tcPr>
          <w:p w14:paraId="4587A1B4" w14:textId="77777777" w:rsidR="00E94C1C" w:rsidRDefault="00E94C1C" w:rsidP="003453F7">
            <w:pPr>
              <w:pStyle w:val="TableText"/>
            </w:pPr>
          </w:p>
        </w:tc>
        <w:tc>
          <w:tcPr>
            <w:tcW w:w="1104" w:type="dxa"/>
          </w:tcPr>
          <w:p w14:paraId="7F534044" w14:textId="77777777" w:rsidR="00E94C1C" w:rsidRDefault="00E94C1C" w:rsidP="003453F7">
            <w:pPr>
              <w:pStyle w:val="TableText"/>
            </w:pPr>
            <w:hyperlink w:anchor="C_4499-34827">
              <w:r>
                <w:rPr>
                  <w:rStyle w:val="HyperlinkText9pt"/>
                </w:rPr>
                <w:t>4499-34827</w:t>
              </w:r>
            </w:hyperlink>
          </w:p>
        </w:tc>
        <w:tc>
          <w:tcPr>
            <w:tcW w:w="2975" w:type="dxa"/>
          </w:tcPr>
          <w:p w14:paraId="37D574A7" w14:textId="77777777" w:rsidR="00E94C1C" w:rsidRDefault="00E94C1C" w:rsidP="003453F7">
            <w:pPr>
              <w:pStyle w:val="TableText"/>
            </w:pPr>
            <w:r>
              <w:t>urn:oid:2.16.840.1.113883.5.14 (HL7ActStatus) = completed</w:t>
            </w:r>
          </w:p>
        </w:tc>
      </w:tr>
      <w:tr w:rsidR="00E94C1C" w14:paraId="08671526" w14:textId="77777777" w:rsidTr="003453F7">
        <w:trPr>
          <w:jc w:val="center"/>
        </w:trPr>
        <w:tc>
          <w:tcPr>
            <w:tcW w:w="3345" w:type="dxa"/>
          </w:tcPr>
          <w:p w14:paraId="0FA10970" w14:textId="77777777" w:rsidR="00E94C1C" w:rsidRDefault="00E94C1C" w:rsidP="003453F7">
            <w:pPr>
              <w:pStyle w:val="TableText"/>
            </w:pPr>
            <w:r>
              <w:tab/>
              <w:t>effectiveTime</w:t>
            </w:r>
          </w:p>
        </w:tc>
        <w:tc>
          <w:tcPr>
            <w:tcW w:w="720" w:type="dxa"/>
          </w:tcPr>
          <w:p w14:paraId="2FF3C429" w14:textId="77777777" w:rsidR="00E94C1C" w:rsidRDefault="00E94C1C" w:rsidP="003453F7">
            <w:pPr>
              <w:pStyle w:val="TableText"/>
            </w:pPr>
            <w:r>
              <w:t>0..1</w:t>
            </w:r>
          </w:p>
        </w:tc>
        <w:tc>
          <w:tcPr>
            <w:tcW w:w="1152" w:type="dxa"/>
          </w:tcPr>
          <w:p w14:paraId="35B934C2" w14:textId="77777777" w:rsidR="00E94C1C" w:rsidRDefault="00E94C1C" w:rsidP="003453F7">
            <w:pPr>
              <w:pStyle w:val="TableText"/>
            </w:pPr>
            <w:r>
              <w:t>MAY</w:t>
            </w:r>
          </w:p>
        </w:tc>
        <w:tc>
          <w:tcPr>
            <w:tcW w:w="864" w:type="dxa"/>
          </w:tcPr>
          <w:p w14:paraId="1D29C47B" w14:textId="77777777" w:rsidR="00E94C1C" w:rsidRDefault="00E94C1C" w:rsidP="003453F7">
            <w:pPr>
              <w:pStyle w:val="TableText"/>
            </w:pPr>
            <w:r>
              <w:t>IVL_TS</w:t>
            </w:r>
          </w:p>
        </w:tc>
        <w:tc>
          <w:tcPr>
            <w:tcW w:w="1104" w:type="dxa"/>
          </w:tcPr>
          <w:p w14:paraId="66635987" w14:textId="77777777" w:rsidR="00E94C1C" w:rsidRDefault="00E94C1C" w:rsidP="003453F7">
            <w:pPr>
              <w:pStyle w:val="TableText"/>
            </w:pPr>
            <w:hyperlink w:anchor="C_4499-34823">
              <w:r>
                <w:rPr>
                  <w:rStyle w:val="HyperlinkText9pt"/>
                </w:rPr>
                <w:t>4499-34823</w:t>
              </w:r>
            </w:hyperlink>
          </w:p>
        </w:tc>
        <w:tc>
          <w:tcPr>
            <w:tcW w:w="2975" w:type="dxa"/>
          </w:tcPr>
          <w:p w14:paraId="0C6E8EC0" w14:textId="77777777" w:rsidR="00E94C1C" w:rsidRDefault="00E94C1C" w:rsidP="003453F7">
            <w:pPr>
              <w:pStyle w:val="TableText"/>
            </w:pPr>
          </w:p>
        </w:tc>
      </w:tr>
      <w:tr w:rsidR="00E94C1C" w14:paraId="68F08FF5" w14:textId="77777777" w:rsidTr="003453F7">
        <w:trPr>
          <w:jc w:val="center"/>
        </w:trPr>
        <w:tc>
          <w:tcPr>
            <w:tcW w:w="3345" w:type="dxa"/>
          </w:tcPr>
          <w:p w14:paraId="75A30B86" w14:textId="77777777" w:rsidR="00E94C1C" w:rsidRDefault="00E94C1C" w:rsidP="003453F7">
            <w:pPr>
              <w:pStyle w:val="TableText"/>
            </w:pPr>
            <w:r>
              <w:tab/>
            </w:r>
            <w:r>
              <w:tab/>
              <w:t>low</w:t>
            </w:r>
          </w:p>
        </w:tc>
        <w:tc>
          <w:tcPr>
            <w:tcW w:w="720" w:type="dxa"/>
          </w:tcPr>
          <w:p w14:paraId="0AFE00C7" w14:textId="77777777" w:rsidR="00E94C1C" w:rsidRDefault="00E94C1C" w:rsidP="003453F7">
            <w:pPr>
              <w:pStyle w:val="TableText"/>
            </w:pPr>
            <w:r>
              <w:t>0..1</w:t>
            </w:r>
          </w:p>
        </w:tc>
        <w:tc>
          <w:tcPr>
            <w:tcW w:w="1152" w:type="dxa"/>
          </w:tcPr>
          <w:p w14:paraId="4D7097C0" w14:textId="77777777" w:rsidR="00E94C1C" w:rsidRDefault="00E94C1C" w:rsidP="003453F7">
            <w:pPr>
              <w:pStyle w:val="TableText"/>
            </w:pPr>
            <w:r>
              <w:t>MAY</w:t>
            </w:r>
          </w:p>
        </w:tc>
        <w:tc>
          <w:tcPr>
            <w:tcW w:w="864" w:type="dxa"/>
          </w:tcPr>
          <w:p w14:paraId="737A8932" w14:textId="77777777" w:rsidR="00E94C1C" w:rsidRDefault="00E94C1C" w:rsidP="003453F7">
            <w:pPr>
              <w:pStyle w:val="TableText"/>
            </w:pPr>
          </w:p>
        </w:tc>
        <w:tc>
          <w:tcPr>
            <w:tcW w:w="1104" w:type="dxa"/>
          </w:tcPr>
          <w:p w14:paraId="3EEE4B4F" w14:textId="77777777" w:rsidR="00E94C1C" w:rsidRDefault="00E94C1C" w:rsidP="003453F7">
            <w:pPr>
              <w:pStyle w:val="TableText"/>
            </w:pPr>
            <w:hyperlink w:anchor="C_4499-34828">
              <w:r>
                <w:rPr>
                  <w:rStyle w:val="HyperlinkText9pt"/>
                </w:rPr>
                <w:t>4499-34828</w:t>
              </w:r>
            </w:hyperlink>
          </w:p>
        </w:tc>
        <w:tc>
          <w:tcPr>
            <w:tcW w:w="2975" w:type="dxa"/>
          </w:tcPr>
          <w:p w14:paraId="56CBF130" w14:textId="77777777" w:rsidR="00E94C1C" w:rsidRDefault="00E94C1C" w:rsidP="003453F7">
            <w:pPr>
              <w:pStyle w:val="TableText"/>
            </w:pPr>
          </w:p>
        </w:tc>
      </w:tr>
      <w:tr w:rsidR="00E94C1C" w14:paraId="38A04881" w14:textId="77777777" w:rsidTr="003453F7">
        <w:trPr>
          <w:jc w:val="center"/>
        </w:trPr>
        <w:tc>
          <w:tcPr>
            <w:tcW w:w="3345" w:type="dxa"/>
          </w:tcPr>
          <w:p w14:paraId="6FCF9BD1" w14:textId="77777777" w:rsidR="00E94C1C" w:rsidRDefault="00E94C1C" w:rsidP="003453F7">
            <w:pPr>
              <w:pStyle w:val="TableText"/>
            </w:pPr>
            <w:r>
              <w:tab/>
            </w:r>
            <w:r>
              <w:tab/>
              <w:t>high</w:t>
            </w:r>
          </w:p>
        </w:tc>
        <w:tc>
          <w:tcPr>
            <w:tcW w:w="720" w:type="dxa"/>
          </w:tcPr>
          <w:p w14:paraId="0A999DC3" w14:textId="77777777" w:rsidR="00E94C1C" w:rsidRDefault="00E94C1C" w:rsidP="003453F7">
            <w:pPr>
              <w:pStyle w:val="TableText"/>
            </w:pPr>
            <w:r>
              <w:t>0..1</w:t>
            </w:r>
          </w:p>
        </w:tc>
        <w:tc>
          <w:tcPr>
            <w:tcW w:w="1152" w:type="dxa"/>
          </w:tcPr>
          <w:p w14:paraId="4245E6A1" w14:textId="77777777" w:rsidR="00E94C1C" w:rsidRDefault="00E94C1C" w:rsidP="003453F7">
            <w:pPr>
              <w:pStyle w:val="TableText"/>
            </w:pPr>
            <w:r>
              <w:t>MAY</w:t>
            </w:r>
          </w:p>
        </w:tc>
        <w:tc>
          <w:tcPr>
            <w:tcW w:w="864" w:type="dxa"/>
          </w:tcPr>
          <w:p w14:paraId="0EAD8F73" w14:textId="77777777" w:rsidR="00E94C1C" w:rsidRDefault="00E94C1C" w:rsidP="003453F7">
            <w:pPr>
              <w:pStyle w:val="TableText"/>
            </w:pPr>
          </w:p>
        </w:tc>
        <w:tc>
          <w:tcPr>
            <w:tcW w:w="1104" w:type="dxa"/>
          </w:tcPr>
          <w:p w14:paraId="3364E3E7" w14:textId="77777777" w:rsidR="00E94C1C" w:rsidRDefault="00E94C1C" w:rsidP="003453F7">
            <w:pPr>
              <w:pStyle w:val="TableText"/>
            </w:pPr>
            <w:hyperlink w:anchor="C_4499-34835">
              <w:r>
                <w:rPr>
                  <w:rStyle w:val="HyperlinkText9pt"/>
                </w:rPr>
                <w:t>4499-34835</w:t>
              </w:r>
            </w:hyperlink>
          </w:p>
        </w:tc>
        <w:tc>
          <w:tcPr>
            <w:tcW w:w="2975" w:type="dxa"/>
          </w:tcPr>
          <w:p w14:paraId="4087E671" w14:textId="77777777" w:rsidR="00E94C1C" w:rsidRDefault="00E94C1C" w:rsidP="003453F7">
            <w:pPr>
              <w:pStyle w:val="TableText"/>
            </w:pPr>
          </w:p>
        </w:tc>
      </w:tr>
      <w:tr w:rsidR="00E94C1C" w14:paraId="2AC6D03E" w14:textId="77777777" w:rsidTr="003453F7">
        <w:trPr>
          <w:jc w:val="center"/>
        </w:trPr>
        <w:tc>
          <w:tcPr>
            <w:tcW w:w="3345" w:type="dxa"/>
          </w:tcPr>
          <w:p w14:paraId="780A5354" w14:textId="77777777" w:rsidR="00E94C1C" w:rsidRDefault="00E94C1C" w:rsidP="003453F7">
            <w:pPr>
              <w:pStyle w:val="TableText"/>
            </w:pPr>
            <w:r>
              <w:tab/>
              <w:t>value</w:t>
            </w:r>
          </w:p>
        </w:tc>
        <w:tc>
          <w:tcPr>
            <w:tcW w:w="720" w:type="dxa"/>
          </w:tcPr>
          <w:p w14:paraId="3F2BAEE2" w14:textId="77777777" w:rsidR="00E94C1C" w:rsidRDefault="00E94C1C" w:rsidP="003453F7">
            <w:pPr>
              <w:pStyle w:val="TableText"/>
            </w:pPr>
            <w:r>
              <w:t>1..1</w:t>
            </w:r>
          </w:p>
        </w:tc>
        <w:tc>
          <w:tcPr>
            <w:tcW w:w="1152" w:type="dxa"/>
          </w:tcPr>
          <w:p w14:paraId="09E0E733" w14:textId="77777777" w:rsidR="00E94C1C" w:rsidRDefault="00E94C1C" w:rsidP="003453F7">
            <w:pPr>
              <w:pStyle w:val="TableText"/>
            </w:pPr>
            <w:r>
              <w:t>SHALL</w:t>
            </w:r>
          </w:p>
        </w:tc>
        <w:tc>
          <w:tcPr>
            <w:tcW w:w="864" w:type="dxa"/>
          </w:tcPr>
          <w:p w14:paraId="141253DD" w14:textId="77777777" w:rsidR="00E94C1C" w:rsidRDefault="00E94C1C" w:rsidP="003453F7">
            <w:pPr>
              <w:pStyle w:val="TableText"/>
            </w:pPr>
            <w:r>
              <w:t>CD</w:t>
            </w:r>
          </w:p>
        </w:tc>
        <w:tc>
          <w:tcPr>
            <w:tcW w:w="1104" w:type="dxa"/>
          </w:tcPr>
          <w:p w14:paraId="1E2811F0" w14:textId="77777777" w:rsidR="00E94C1C" w:rsidRDefault="00E94C1C" w:rsidP="003453F7">
            <w:pPr>
              <w:pStyle w:val="TableText"/>
            </w:pPr>
            <w:hyperlink w:anchor="C_4499-34833">
              <w:r>
                <w:rPr>
                  <w:rStyle w:val="HyperlinkText9pt"/>
                </w:rPr>
                <w:t>4499-34833</w:t>
              </w:r>
            </w:hyperlink>
          </w:p>
        </w:tc>
        <w:tc>
          <w:tcPr>
            <w:tcW w:w="2975" w:type="dxa"/>
          </w:tcPr>
          <w:p w14:paraId="0244F710" w14:textId="77777777" w:rsidR="00E94C1C" w:rsidRDefault="00E94C1C" w:rsidP="003453F7">
            <w:pPr>
              <w:pStyle w:val="TableText"/>
            </w:pPr>
          </w:p>
        </w:tc>
      </w:tr>
      <w:tr w:rsidR="00E94C1C" w14:paraId="341646E9" w14:textId="77777777" w:rsidTr="003453F7">
        <w:trPr>
          <w:jc w:val="center"/>
        </w:trPr>
        <w:tc>
          <w:tcPr>
            <w:tcW w:w="3345" w:type="dxa"/>
          </w:tcPr>
          <w:p w14:paraId="282FB38B" w14:textId="77777777" w:rsidR="00E94C1C" w:rsidRDefault="00E94C1C" w:rsidP="003453F7">
            <w:pPr>
              <w:pStyle w:val="TableText"/>
            </w:pPr>
            <w:r>
              <w:tab/>
            </w:r>
            <w:r>
              <w:tab/>
              <w:t>@valueSet</w:t>
            </w:r>
          </w:p>
        </w:tc>
        <w:tc>
          <w:tcPr>
            <w:tcW w:w="720" w:type="dxa"/>
          </w:tcPr>
          <w:p w14:paraId="49079DE2" w14:textId="77777777" w:rsidR="00E94C1C" w:rsidRDefault="00E94C1C" w:rsidP="003453F7">
            <w:pPr>
              <w:pStyle w:val="TableText"/>
            </w:pPr>
            <w:r>
              <w:t>0..1</w:t>
            </w:r>
          </w:p>
        </w:tc>
        <w:tc>
          <w:tcPr>
            <w:tcW w:w="1152" w:type="dxa"/>
          </w:tcPr>
          <w:p w14:paraId="4440BE65" w14:textId="77777777" w:rsidR="00E94C1C" w:rsidRDefault="00E94C1C" w:rsidP="003453F7">
            <w:pPr>
              <w:pStyle w:val="TableText"/>
            </w:pPr>
            <w:r>
              <w:t>SHOULD</w:t>
            </w:r>
          </w:p>
        </w:tc>
        <w:tc>
          <w:tcPr>
            <w:tcW w:w="864" w:type="dxa"/>
          </w:tcPr>
          <w:p w14:paraId="02D4F3A0" w14:textId="77777777" w:rsidR="00E94C1C" w:rsidRDefault="00E94C1C" w:rsidP="003453F7">
            <w:pPr>
              <w:pStyle w:val="TableText"/>
            </w:pPr>
          </w:p>
        </w:tc>
        <w:tc>
          <w:tcPr>
            <w:tcW w:w="1104" w:type="dxa"/>
          </w:tcPr>
          <w:p w14:paraId="3E92E6D0" w14:textId="77777777" w:rsidR="00E94C1C" w:rsidRDefault="00E94C1C" w:rsidP="003453F7">
            <w:pPr>
              <w:pStyle w:val="TableText"/>
            </w:pPr>
            <w:hyperlink w:anchor="C_4499-34836">
              <w:r>
                <w:rPr>
                  <w:rStyle w:val="HyperlinkText9pt"/>
                </w:rPr>
                <w:t>4499-34836</w:t>
              </w:r>
            </w:hyperlink>
          </w:p>
        </w:tc>
        <w:tc>
          <w:tcPr>
            <w:tcW w:w="2975" w:type="dxa"/>
          </w:tcPr>
          <w:p w14:paraId="24ADA16B" w14:textId="77777777" w:rsidR="00E94C1C" w:rsidRDefault="00E94C1C" w:rsidP="003453F7">
            <w:pPr>
              <w:pStyle w:val="TableText"/>
            </w:pPr>
          </w:p>
        </w:tc>
      </w:tr>
    </w:tbl>
    <w:p w14:paraId="55AB2598" w14:textId="77777777" w:rsidR="00E94C1C" w:rsidRDefault="00E94C1C" w:rsidP="00E94C1C">
      <w:pPr>
        <w:pStyle w:val="BodyText"/>
      </w:pPr>
    </w:p>
    <w:p w14:paraId="21CE26F7" w14:textId="77777777" w:rsidR="00E94C1C" w:rsidRDefault="00E94C1C" w:rsidP="00E94C1C">
      <w:pPr>
        <w:numPr>
          <w:ilvl w:val="0"/>
          <w:numId w:val="89"/>
        </w:numPr>
      </w:pPr>
      <w:r>
        <w:rPr>
          <w:rStyle w:val="keyword"/>
        </w:rPr>
        <w:t>SHALL</w:t>
      </w:r>
      <w:r>
        <w:t xml:space="preserve"> contain exactly one [1..1] </w:t>
      </w:r>
      <w:r>
        <w:rPr>
          <w:rStyle w:val="XMLnameBold"/>
        </w:rPr>
        <w:t>@classCode</w:t>
      </w:r>
      <w:r>
        <w:t>=</w:t>
      </w:r>
      <w:r>
        <w:rPr>
          <w:rStyle w:val="XMLname"/>
        </w:rPr>
        <w:t>"OBS"</w:t>
      </w:r>
      <w:r>
        <w:t xml:space="preserve"> Observation</w:t>
      </w:r>
      <w:bookmarkStart w:id="3382" w:name="C_4499-34829"/>
      <w:r>
        <w:t xml:space="preserve"> (CONF:4499-34829)</w:t>
      </w:r>
      <w:bookmarkEnd w:id="3382"/>
      <w:r>
        <w:t>.</w:t>
      </w:r>
    </w:p>
    <w:p w14:paraId="7CB99709" w14:textId="77777777" w:rsidR="00E94C1C" w:rsidRDefault="00E94C1C" w:rsidP="00E94C1C">
      <w:pPr>
        <w:numPr>
          <w:ilvl w:val="0"/>
          <w:numId w:val="89"/>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383" w:name="C_4499-34830"/>
      <w:r>
        <w:t xml:space="preserve"> (CONF:4499-34830)</w:t>
      </w:r>
      <w:bookmarkEnd w:id="3383"/>
      <w:r>
        <w:t>.</w:t>
      </w:r>
    </w:p>
    <w:p w14:paraId="76E43525" w14:textId="77777777" w:rsidR="00E94C1C" w:rsidRDefault="00E94C1C" w:rsidP="00E94C1C">
      <w:pPr>
        <w:numPr>
          <w:ilvl w:val="0"/>
          <w:numId w:val="89"/>
        </w:numPr>
      </w:pPr>
      <w:r>
        <w:rPr>
          <w:rStyle w:val="keyword"/>
        </w:rPr>
        <w:t>SHALL NOT</w:t>
      </w:r>
      <w:r>
        <w:t xml:space="preserve"> contain [0..0] </w:t>
      </w:r>
      <w:r>
        <w:rPr>
          <w:rStyle w:val="XMLnameBold"/>
        </w:rPr>
        <w:t>@actionNegationInd</w:t>
      </w:r>
      <w:bookmarkStart w:id="3384" w:name="C_4499-34831"/>
      <w:r>
        <w:t xml:space="preserve"> (CONF:4499-34831)</w:t>
      </w:r>
      <w:bookmarkEnd w:id="3384"/>
      <w:r>
        <w:t>.</w:t>
      </w:r>
    </w:p>
    <w:p w14:paraId="2BD7B677" w14:textId="77777777" w:rsidR="00E94C1C" w:rsidRDefault="00E94C1C" w:rsidP="00E94C1C">
      <w:pPr>
        <w:numPr>
          <w:ilvl w:val="0"/>
          <w:numId w:val="89"/>
        </w:numPr>
      </w:pPr>
      <w:r>
        <w:rPr>
          <w:rStyle w:val="keyword"/>
        </w:rPr>
        <w:t>SHALL</w:t>
      </w:r>
      <w:r>
        <w:t xml:space="preserve"> contain exactly one [1..1] </w:t>
      </w:r>
      <w:r>
        <w:rPr>
          <w:rStyle w:val="XMLnameBold"/>
        </w:rPr>
        <w:t>templateId</w:t>
      </w:r>
      <w:bookmarkStart w:id="3385" w:name="C_4499-34819"/>
      <w:r>
        <w:t xml:space="preserve"> (CONF:4499-34819)</w:t>
      </w:r>
      <w:bookmarkEnd w:id="3385"/>
      <w:r>
        <w:t>.</w:t>
      </w:r>
    </w:p>
    <w:p w14:paraId="0D7FCDF9" w14:textId="77777777" w:rsidR="00E94C1C" w:rsidRDefault="00E94C1C" w:rsidP="00E94C1C">
      <w:pPr>
        <w:numPr>
          <w:ilvl w:val="1"/>
          <w:numId w:val="89"/>
        </w:numPr>
      </w:pPr>
      <w:r>
        <w:lastRenderedPageBreak/>
        <w:t xml:space="preserve">This templateId </w:t>
      </w:r>
      <w:r>
        <w:rPr>
          <w:rStyle w:val="keyword"/>
        </w:rPr>
        <w:t>SHALL</w:t>
      </w:r>
      <w:r>
        <w:t xml:space="preserve"> contain exactly one [1..1] </w:t>
      </w:r>
      <w:r>
        <w:rPr>
          <w:rStyle w:val="XMLnameBold"/>
        </w:rPr>
        <w:t>item</w:t>
      </w:r>
      <w:bookmarkStart w:id="3386" w:name="C_4499-34820"/>
      <w:r>
        <w:t xml:space="preserve"> (CONF:4499-34820)</w:t>
      </w:r>
      <w:bookmarkEnd w:id="3386"/>
      <w:r>
        <w:t xml:space="preserve"> such that it</w:t>
      </w:r>
    </w:p>
    <w:p w14:paraId="7B0D7BA8" w14:textId="77777777" w:rsidR="00E94C1C" w:rsidRDefault="00E94C1C" w:rsidP="00E94C1C">
      <w:pPr>
        <w:numPr>
          <w:ilvl w:val="2"/>
          <w:numId w:val="89"/>
        </w:numPr>
      </w:pPr>
      <w:r>
        <w:rPr>
          <w:rStyle w:val="keyword"/>
        </w:rPr>
        <w:t>SHALL</w:t>
      </w:r>
      <w:r>
        <w:t xml:space="preserve"> contain exactly one [1..1] </w:t>
      </w:r>
      <w:r>
        <w:rPr>
          <w:rStyle w:val="XMLnameBold"/>
        </w:rPr>
        <w:t>@root</w:t>
      </w:r>
      <w:r>
        <w:t>=</w:t>
      </w:r>
      <w:r>
        <w:rPr>
          <w:rStyle w:val="XMLname"/>
        </w:rPr>
        <w:t>"2.16.840.1.113883.10.20.28.4.130"</w:t>
      </w:r>
      <w:bookmarkStart w:id="3387" w:name="C_4499-34824"/>
      <w:r>
        <w:t xml:space="preserve"> (CONF:4499-34824)</w:t>
      </w:r>
      <w:bookmarkEnd w:id="3387"/>
      <w:r>
        <w:t>.</w:t>
      </w:r>
    </w:p>
    <w:p w14:paraId="4F4DD0B2" w14:textId="77777777" w:rsidR="00E94C1C" w:rsidRDefault="00E94C1C" w:rsidP="00E94C1C">
      <w:pPr>
        <w:numPr>
          <w:ilvl w:val="2"/>
          <w:numId w:val="89"/>
        </w:numPr>
      </w:pPr>
      <w:r>
        <w:rPr>
          <w:rStyle w:val="keyword"/>
        </w:rPr>
        <w:t>SHALL</w:t>
      </w:r>
      <w:r>
        <w:t xml:space="preserve"> contain exactly one [1..1] </w:t>
      </w:r>
      <w:r>
        <w:rPr>
          <w:rStyle w:val="XMLnameBold"/>
        </w:rPr>
        <w:t>@extension</w:t>
      </w:r>
      <w:r>
        <w:t>=</w:t>
      </w:r>
      <w:r>
        <w:rPr>
          <w:rStyle w:val="XMLname"/>
        </w:rPr>
        <w:t>"2021-02-01"</w:t>
      </w:r>
      <w:bookmarkStart w:id="3388" w:name="C_4499-34825"/>
      <w:r>
        <w:t xml:space="preserve"> (CONF:4499-34825)</w:t>
      </w:r>
      <w:bookmarkEnd w:id="3388"/>
      <w:r>
        <w:t>.</w:t>
      </w:r>
    </w:p>
    <w:p w14:paraId="774C0F75" w14:textId="77777777" w:rsidR="00E94C1C" w:rsidRDefault="00E94C1C" w:rsidP="00E94C1C">
      <w:pPr>
        <w:numPr>
          <w:ilvl w:val="0"/>
          <w:numId w:val="89"/>
        </w:numPr>
      </w:pPr>
      <w:r>
        <w:rPr>
          <w:rStyle w:val="keyword"/>
        </w:rPr>
        <w:t>SHALL</w:t>
      </w:r>
      <w:r>
        <w:t xml:space="preserve"> contain exactly one [1..1] </w:t>
      </w:r>
      <w:r>
        <w:rPr>
          <w:rStyle w:val="XMLnameBold"/>
        </w:rPr>
        <w:t>id</w:t>
      </w:r>
      <w:bookmarkStart w:id="3389" w:name="C_4499-34832"/>
      <w:r>
        <w:t xml:space="preserve"> (CONF:4499-34832)</w:t>
      </w:r>
      <w:bookmarkEnd w:id="3389"/>
      <w:r>
        <w:t>.</w:t>
      </w:r>
    </w:p>
    <w:p w14:paraId="3BF9F0B1" w14:textId="77777777" w:rsidR="00E94C1C" w:rsidRDefault="00E94C1C" w:rsidP="00E94C1C">
      <w:pPr>
        <w:numPr>
          <w:ilvl w:val="0"/>
          <w:numId w:val="89"/>
        </w:numPr>
      </w:pPr>
      <w:r>
        <w:rPr>
          <w:rStyle w:val="keyword"/>
        </w:rPr>
        <w:t>SHALL</w:t>
      </w:r>
      <w:r>
        <w:t xml:space="preserve"> contain exactly one [1..1] </w:t>
      </w:r>
      <w:r>
        <w:rPr>
          <w:rStyle w:val="XMLnameBold"/>
        </w:rPr>
        <w:t>code</w:t>
      </w:r>
      <w:bookmarkStart w:id="3390" w:name="C_4499-34821"/>
      <w:r>
        <w:t xml:space="preserve"> (CONF:4499-34821)</w:t>
      </w:r>
      <w:bookmarkEnd w:id="3390"/>
      <w:r>
        <w:t>.</w:t>
      </w:r>
    </w:p>
    <w:p w14:paraId="7E93936F" w14:textId="77777777" w:rsidR="00E94C1C" w:rsidRDefault="00E94C1C" w:rsidP="00E94C1C">
      <w:pPr>
        <w:numPr>
          <w:ilvl w:val="1"/>
          <w:numId w:val="89"/>
        </w:numPr>
      </w:pPr>
      <w:r>
        <w:t xml:space="preserve">This code </w:t>
      </w:r>
      <w:r>
        <w:rPr>
          <w:rStyle w:val="keyword"/>
        </w:rPr>
        <w:t>SHALL</w:t>
      </w:r>
      <w:r>
        <w:t xml:space="preserve"> contain exactly one [1..1] </w:t>
      </w:r>
      <w:r>
        <w:rPr>
          <w:rStyle w:val="XMLnameBold"/>
        </w:rPr>
        <w:t>@code</w:t>
      </w:r>
      <w:r>
        <w:t>=</w:t>
      </w:r>
      <w:r>
        <w:rPr>
          <w:rStyle w:val="XMLname"/>
        </w:rPr>
        <w:t>"ASSERTION"</w:t>
      </w:r>
      <w:r>
        <w:t xml:space="preserve"> Assertion  (CodeSystem: </w:t>
      </w:r>
      <w:r>
        <w:rPr>
          <w:rStyle w:val="XMLname"/>
        </w:rPr>
        <w:t>HL7ActCode urn:oid:2.16.840.1.113883.5.4</w:t>
      </w:r>
      <w:r>
        <w:t>)</w:t>
      </w:r>
      <w:bookmarkStart w:id="3391" w:name="C_4499-34834"/>
      <w:r>
        <w:t xml:space="preserve"> (CONF:4499-34834)</w:t>
      </w:r>
      <w:bookmarkEnd w:id="3391"/>
      <w:r>
        <w:t>.</w:t>
      </w:r>
    </w:p>
    <w:p w14:paraId="7E8C010E" w14:textId="77777777" w:rsidR="00E94C1C" w:rsidRDefault="00E94C1C" w:rsidP="00E94C1C">
      <w:pPr>
        <w:numPr>
          <w:ilvl w:val="0"/>
          <w:numId w:val="89"/>
        </w:numPr>
      </w:pPr>
      <w:r>
        <w:rPr>
          <w:rStyle w:val="keyword"/>
        </w:rPr>
        <w:t>SHALL</w:t>
      </w:r>
      <w:r>
        <w:t xml:space="preserve"> contain exactly one [1..1] </w:t>
      </w:r>
      <w:r>
        <w:rPr>
          <w:rStyle w:val="XMLnameBold"/>
        </w:rPr>
        <w:t>title</w:t>
      </w:r>
      <w:bookmarkStart w:id="3392" w:name="C_4499-34881"/>
      <w:r>
        <w:t xml:space="preserve"> (CONF:4499-34881)</w:t>
      </w:r>
      <w:bookmarkEnd w:id="3392"/>
      <w:r>
        <w:t>.</w:t>
      </w:r>
    </w:p>
    <w:p w14:paraId="5C11807A" w14:textId="77777777" w:rsidR="00E94C1C" w:rsidRDefault="00E94C1C" w:rsidP="00E94C1C">
      <w:pPr>
        <w:numPr>
          <w:ilvl w:val="0"/>
          <w:numId w:val="89"/>
        </w:numPr>
      </w:pPr>
      <w:r>
        <w:rPr>
          <w:rStyle w:val="keyword"/>
        </w:rPr>
        <w:t>SHALL</w:t>
      </w:r>
      <w:r>
        <w:t xml:space="preserve"> contain exactly one [1..1] </w:t>
      </w:r>
      <w:r>
        <w:rPr>
          <w:rStyle w:val="XMLnameBold"/>
        </w:rPr>
        <w:t>statusCode</w:t>
      </w:r>
      <w:bookmarkStart w:id="3393" w:name="C_4499-34822"/>
      <w:r>
        <w:t xml:space="preserve"> (CONF:4499-34822)</w:t>
      </w:r>
      <w:bookmarkEnd w:id="3393"/>
      <w:r>
        <w:t>.</w:t>
      </w:r>
    </w:p>
    <w:p w14:paraId="267AB50B" w14:textId="77777777" w:rsidR="00E94C1C" w:rsidRDefault="00E94C1C" w:rsidP="00E94C1C">
      <w:pPr>
        <w:numPr>
          <w:ilvl w:val="1"/>
          <w:numId w:val="89"/>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394" w:name="C_4499-34827"/>
      <w:r>
        <w:t xml:space="preserve"> (CONF:4499-34827)</w:t>
      </w:r>
      <w:bookmarkEnd w:id="3394"/>
      <w:r>
        <w:t>.</w:t>
      </w:r>
    </w:p>
    <w:p w14:paraId="4C802FFA" w14:textId="77777777" w:rsidR="00E94C1C" w:rsidRDefault="00E94C1C" w:rsidP="00E94C1C">
      <w:pPr>
        <w:numPr>
          <w:ilvl w:val="0"/>
          <w:numId w:val="89"/>
        </w:numPr>
      </w:pPr>
      <w:r>
        <w:rPr>
          <w:rStyle w:val="keyword"/>
        </w:rPr>
        <w:t>MAY</w:t>
      </w:r>
      <w:r>
        <w:t xml:space="preserve"> contain zero or one [0..1] </w:t>
      </w:r>
      <w:r>
        <w:rPr>
          <w:rStyle w:val="XMLnameBold"/>
        </w:rPr>
        <w:t>effectiveTime</w:t>
      </w:r>
      <w:bookmarkStart w:id="3395" w:name="C_4499-34823"/>
      <w:r>
        <w:t xml:space="preserve"> (CONF:4499-34823)</w:t>
      </w:r>
      <w:bookmarkEnd w:id="3395"/>
      <w:r>
        <w:t xml:space="preserve"> such that it</w:t>
      </w:r>
      <w:r>
        <w:br/>
        <w:t>Note: QDM Attribute: Participation Period</w:t>
      </w:r>
    </w:p>
    <w:p w14:paraId="6CBD6083" w14:textId="77777777" w:rsidR="00E94C1C" w:rsidRDefault="00E94C1C" w:rsidP="00E94C1C">
      <w:pPr>
        <w:numPr>
          <w:ilvl w:val="1"/>
          <w:numId w:val="89"/>
        </w:numPr>
      </w:pPr>
      <w:r>
        <w:rPr>
          <w:rStyle w:val="keyword"/>
        </w:rPr>
        <w:t>MAY</w:t>
      </w:r>
      <w:r>
        <w:t xml:space="preserve"> contain zero or one [0..1] </w:t>
      </w:r>
      <w:r>
        <w:rPr>
          <w:rStyle w:val="XMLnameBold"/>
        </w:rPr>
        <w:t>low</w:t>
      </w:r>
      <w:bookmarkStart w:id="3396" w:name="C_4499-34828"/>
      <w:r>
        <w:t xml:space="preserve"> (CONF:4499-34828)</w:t>
      </w:r>
      <w:bookmarkEnd w:id="3396"/>
      <w:r>
        <w:t>.</w:t>
      </w:r>
      <w:r>
        <w:br/>
        <w:t>Note: enrollmentStartdate – The time the patient enrolled in the program</w:t>
      </w:r>
    </w:p>
    <w:p w14:paraId="382C6180" w14:textId="77777777" w:rsidR="00E94C1C" w:rsidRDefault="00E94C1C" w:rsidP="00E94C1C">
      <w:pPr>
        <w:numPr>
          <w:ilvl w:val="1"/>
          <w:numId w:val="89"/>
        </w:numPr>
      </w:pPr>
      <w:r>
        <w:rPr>
          <w:rStyle w:val="keyword"/>
        </w:rPr>
        <w:t>MAY</w:t>
      </w:r>
      <w:r>
        <w:t xml:space="preserve"> contain zero or one [0..1] </w:t>
      </w:r>
      <w:r>
        <w:rPr>
          <w:rStyle w:val="XMLnameBold"/>
        </w:rPr>
        <w:t>high</w:t>
      </w:r>
      <w:bookmarkStart w:id="3397" w:name="C_4499-34835"/>
      <w:r>
        <w:t xml:space="preserve"> (CONF:4499-34835)</w:t>
      </w:r>
      <w:bookmarkEnd w:id="3397"/>
      <w:r>
        <w:t>.</w:t>
      </w:r>
      <w:r>
        <w:br/>
        <w:t>Note: enrollmentEnddate – The time the patient’s enrollment in the program ends</w:t>
      </w:r>
    </w:p>
    <w:p w14:paraId="19A53229" w14:textId="77777777" w:rsidR="00E94C1C" w:rsidRDefault="00E94C1C" w:rsidP="00E94C1C">
      <w:pPr>
        <w:numPr>
          <w:ilvl w:val="0"/>
          <w:numId w:val="89"/>
        </w:numPr>
      </w:pPr>
      <w:r>
        <w:rPr>
          <w:rStyle w:val="keyword"/>
        </w:rPr>
        <w:t>SHALL</w:t>
      </w:r>
      <w:r>
        <w:t xml:space="preserve"> contain exactly one [1..1] </w:t>
      </w:r>
      <w:r>
        <w:rPr>
          <w:rStyle w:val="XMLnameBold"/>
        </w:rPr>
        <w:t>value</w:t>
      </w:r>
      <w:r>
        <w:t xml:space="preserve"> with @xsi:type="CD"</w:t>
      </w:r>
      <w:bookmarkStart w:id="3398" w:name="C_4499-34833"/>
      <w:r>
        <w:t xml:space="preserve"> (CONF:4499-34833)</w:t>
      </w:r>
      <w:bookmarkEnd w:id="3398"/>
      <w:r>
        <w:t>.</w:t>
      </w:r>
      <w:r>
        <w:br/>
        <w:t>Note: QDM Attribute: Code</w:t>
      </w:r>
    </w:p>
    <w:p w14:paraId="71820D62" w14:textId="77777777" w:rsidR="00E94C1C" w:rsidRDefault="00E94C1C" w:rsidP="00E94C1C">
      <w:pPr>
        <w:numPr>
          <w:ilvl w:val="1"/>
          <w:numId w:val="89"/>
        </w:numPr>
      </w:pPr>
      <w:r>
        <w:t xml:space="preserve">This value </w:t>
      </w:r>
      <w:r>
        <w:rPr>
          <w:rStyle w:val="keyword"/>
        </w:rPr>
        <w:t>SHOULD</w:t>
      </w:r>
      <w:r>
        <w:t xml:space="preserve"> contain zero or one [0..1] </w:t>
      </w:r>
      <w:r>
        <w:rPr>
          <w:rStyle w:val="XMLnameBold"/>
        </w:rPr>
        <w:t>@valueSet</w:t>
      </w:r>
      <w:bookmarkStart w:id="3399" w:name="C_4499-34836"/>
      <w:r>
        <w:t xml:space="preserve"> (CONF:4499-34836)</w:t>
      </w:r>
      <w:bookmarkEnd w:id="3399"/>
      <w:r>
        <w:t>.</w:t>
      </w:r>
    </w:p>
    <w:p w14:paraId="1064535B" w14:textId="77777777" w:rsidR="004B3F04" w:rsidRDefault="004B3F04" w:rsidP="004B3F04">
      <w:pPr>
        <w:pStyle w:val="Caption"/>
        <w:ind w:left="130" w:right="115"/>
      </w:pPr>
      <w:bookmarkStart w:id="3400" w:name="_Toc65482979"/>
      <w:r>
        <w:t xml:space="preserve">Figure </w:t>
      </w:r>
      <w:r>
        <w:fldChar w:fldCharType="begin"/>
      </w:r>
      <w:r>
        <w:instrText>SEQ Figure \* ARABIC</w:instrText>
      </w:r>
      <w:r>
        <w:fldChar w:fldCharType="separate"/>
      </w:r>
      <w:r>
        <w:t>65</w:t>
      </w:r>
      <w:r>
        <w:fldChar w:fldCharType="end"/>
      </w:r>
      <w:r>
        <w:t>: Program Participation (V4) Example</w:t>
      </w:r>
      <w:bookmarkEnd w:id="3380"/>
      <w:bookmarkEnd w:id="3400"/>
    </w:p>
    <w:p w14:paraId="73DE96B5" w14:textId="77777777" w:rsidR="004B3F04" w:rsidRDefault="004B3F04" w:rsidP="004B3F04">
      <w:pPr>
        <w:pStyle w:val="Example"/>
        <w:ind w:left="130" w:right="115"/>
      </w:pPr>
      <w:r>
        <w:t>&lt;observationCriteria classCode="OBS" moodCode="EVN"&gt;</w:t>
      </w:r>
    </w:p>
    <w:p w14:paraId="3D4896FD" w14:textId="77777777" w:rsidR="004B3F04" w:rsidRDefault="004B3F04" w:rsidP="004B3F04">
      <w:pPr>
        <w:pStyle w:val="Example"/>
        <w:ind w:left="130" w:right="115"/>
      </w:pPr>
      <w:r>
        <w:t xml:space="preserve">    &lt;templateId&gt;</w:t>
      </w:r>
    </w:p>
    <w:p w14:paraId="24D53DDB" w14:textId="77777777" w:rsidR="004B3F04" w:rsidRDefault="004B3F04" w:rsidP="004B3F04">
      <w:pPr>
        <w:pStyle w:val="Example"/>
        <w:ind w:left="130" w:right="115"/>
      </w:pPr>
      <w:r>
        <w:t xml:space="preserve">        &lt;item root="2.16.840.1.113883.10.20.28.4.130" extension="2021-02-01"/&gt;</w:t>
      </w:r>
    </w:p>
    <w:p w14:paraId="23B2BB26" w14:textId="77777777" w:rsidR="004B3F04" w:rsidRDefault="004B3F04" w:rsidP="004B3F04">
      <w:pPr>
        <w:pStyle w:val="Example"/>
        <w:ind w:left="130" w:right="115"/>
      </w:pPr>
      <w:r>
        <w:t xml:space="preserve">    &lt;/templateId&gt;</w:t>
      </w:r>
    </w:p>
    <w:p w14:paraId="1AC26A50" w14:textId="77777777" w:rsidR="004B3F04" w:rsidRDefault="004B3F04" w:rsidP="004B3F04">
      <w:pPr>
        <w:pStyle w:val="Example"/>
        <w:ind w:left="130" w:right="115"/>
      </w:pPr>
      <w:r>
        <w:t xml:space="preserve">    &lt;id root="35cf9fd6-0d3d-4f86-91bf-a87fbf5ba8ef"/&gt;</w:t>
      </w:r>
    </w:p>
    <w:p w14:paraId="2F7539CF" w14:textId="77777777" w:rsidR="004B3F04" w:rsidRDefault="004B3F04" w:rsidP="004B3F04">
      <w:pPr>
        <w:pStyle w:val="Example"/>
        <w:ind w:left="130" w:right="115"/>
      </w:pPr>
      <w:r>
        <w:t xml:space="preserve">    &lt;code code="ASSERTION" codeSystem="2.16.840.1.113883.5.4"/&gt;</w:t>
      </w:r>
    </w:p>
    <w:p w14:paraId="3F377D43" w14:textId="77777777" w:rsidR="004B3F04" w:rsidRDefault="004B3F04" w:rsidP="004B3F04">
      <w:pPr>
        <w:pStyle w:val="Example"/>
        <w:ind w:left="130" w:right="115"/>
      </w:pPr>
      <w:r>
        <w:t xml:space="preserve">    &lt;title value="Program Participation"/&gt;</w:t>
      </w:r>
    </w:p>
    <w:p w14:paraId="4ECD3C9E" w14:textId="77777777" w:rsidR="004B3F04" w:rsidRDefault="004B3F04" w:rsidP="004B3F04">
      <w:pPr>
        <w:pStyle w:val="Example"/>
        <w:ind w:left="130" w:right="115"/>
      </w:pPr>
      <w:r>
        <w:t xml:space="preserve">    &lt;statusCode code="completed"/&gt;</w:t>
      </w:r>
    </w:p>
    <w:p w14:paraId="329B6BF7" w14:textId="77777777" w:rsidR="004B3F04" w:rsidRDefault="004B3F04" w:rsidP="004B3F04">
      <w:pPr>
        <w:pStyle w:val="Example"/>
        <w:ind w:left="130" w:right="115"/>
      </w:pPr>
      <w:r>
        <w:t xml:space="preserve">    &lt;value xsi:type="CD" valueSet="{$QDMElementValueSetOID}"/&gt;</w:t>
      </w:r>
    </w:p>
    <w:p w14:paraId="0F89B228" w14:textId="77777777" w:rsidR="004B3F04" w:rsidRDefault="004B3F04" w:rsidP="004B3F04">
      <w:pPr>
        <w:pStyle w:val="Example"/>
        <w:ind w:left="130" w:right="115"/>
      </w:pPr>
      <w:r>
        <w:t xml:space="preserve">&lt;/observationCriteria&gt;   </w:t>
      </w:r>
    </w:p>
    <w:p w14:paraId="308470B0" w14:textId="77777777" w:rsidR="004B3F04" w:rsidRDefault="004B3F04" w:rsidP="004B3F04">
      <w:pPr>
        <w:pStyle w:val="BodyText"/>
      </w:pPr>
    </w:p>
    <w:p w14:paraId="63E3E6B4" w14:textId="216C3AEF" w:rsidR="004B3F04" w:rsidRDefault="004B3F04" w:rsidP="004B3F04">
      <w:pPr>
        <w:pStyle w:val="Heading2nospace"/>
      </w:pPr>
      <w:bookmarkStart w:id="3401" w:name="E_Provider_Care_Experience_V3_"/>
      <w:bookmarkStart w:id="3402" w:name="_Toc64841930"/>
      <w:bookmarkStart w:id="3403" w:name="_Toc65482846"/>
      <w:r>
        <w:lastRenderedPageBreak/>
        <w:t>Provider Care Experience (V3)</w:t>
      </w:r>
      <w:bookmarkEnd w:id="3401"/>
      <w:bookmarkEnd w:id="3402"/>
      <w:r w:rsidR="006F762B">
        <w:t xml:space="preserve"> - DRAFT</w:t>
      </w:r>
      <w:bookmarkEnd w:id="3403"/>
    </w:p>
    <w:p w14:paraId="39166E45" w14:textId="77777777" w:rsidR="004B3F04" w:rsidRDefault="004B3F04" w:rsidP="004B3F04">
      <w:pPr>
        <w:pStyle w:val="BracketData"/>
      </w:pPr>
      <w:r>
        <w:t>[observationCriteria: identifier urn:hl7ii:2.16.840.1.113883.10.20.28.4.70:2021-02-01 (open)]</w:t>
      </w:r>
    </w:p>
    <w:p w14:paraId="2C910F9B" w14:textId="77777777" w:rsidR="004B3F04" w:rsidRDefault="004B3F04" w:rsidP="004B3F04">
      <w:pPr>
        <w:pStyle w:val="Caption"/>
      </w:pPr>
      <w:bookmarkStart w:id="3404" w:name="_Toc64842214"/>
      <w:bookmarkStart w:id="3405" w:name="_Toc65483298"/>
      <w:r>
        <w:t xml:space="preserve">Table </w:t>
      </w:r>
      <w:r>
        <w:fldChar w:fldCharType="begin"/>
      </w:r>
      <w:r>
        <w:instrText>SEQ Table \* ARABIC</w:instrText>
      </w:r>
      <w:r>
        <w:fldChar w:fldCharType="separate"/>
      </w:r>
      <w:r>
        <w:t>137</w:t>
      </w:r>
      <w:r>
        <w:fldChar w:fldCharType="end"/>
      </w:r>
      <w:r>
        <w:t>: Provider Care Experience (V3) Contexts</w:t>
      </w:r>
      <w:bookmarkEnd w:id="3404"/>
      <w:bookmarkEnd w:id="340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0AEACF13" w14:textId="77777777" w:rsidTr="000659BE">
        <w:trPr>
          <w:cantSplit/>
          <w:tblHeader/>
          <w:jc w:val="center"/>
        </w:trPr>
        <w:tc>
          <w:tcPr>
            <w:tcW w:w="360" w:type="dxa"/>
            <w:shd w:val="clear" w:color="auto" w:fill="E6E6E6"/>
          </w:tcPr>
          <w:p w14:paraId="54106C2C" w14:textId="77777777" w:rsidR="004B3F04" w:rsidRDefault="004B3F04" w:rsidP="000659BE">
            <w:pPr>
              <w:pStyle w:val="TableHead"/>
            </w:pPr>
            <w:r>
              <w:t>Contained By:</w:t>
            </w:r>
          </w:p>
        </w:tc>
        <w:tc>
          <w:tcPr>
            <w:tcW w:w="360" w:type="dxa"/>
            <w:shd w:val="clear" w:color="auto" w:fill="E6E6E6"/>
          </w:tcPr>
          <w:p w14:paraId="1512BD09" w14:textId="77777777" w:rsidR="004B3F04" w:rsidRDefault="004B3F04" w:rsidP="000659BE">
            <w:pPr>
              <w:pStyle w:val="TableHead"/>
            </w:pPr>
            <w:r>
              <w:t>Contains:</w:t>
            </w:r>
          </w:p>
        </w:tc>
      </w:tr>
      <w:tr w:rsidR="004B3F04" w14:paraId="1556FC4F" w14:textId="77777777" w:rsidTr="000659BE">
        <w:trPr>
          <w:jc w:val="center"/>
        </w:trPr>
        <w:tc>
          <w:tcPr>
            <w:tcW w:w="360" w:type="dxa"/>
          </w:tcPr>
          <w:p w14:paraId="6D16C658"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DC411E3"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05EEE4F2"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8D1C339"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623B3B18"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451A2E74" w14:textId="77777777" w:rsidR="004B3F04" w:rsidRDefault="004B3F04" w:rsidP="004B3F04">
      <w:pPr>
        <w:pStyle w:val="BodyText"/>
      </w:pPr>
    </w:p>
    <w:p w14:paraId="1874E41F" w14:textId="77777777" w:rsidR="004B3F04" w:rsidRDefault="004B3F04" w:rsidP="004B3F04">
      <w:r>
        <w:t>This template represents the QDM data type: Provider Care Experience.</w:t>
      </w:r>
    </w:p>
    <w:p w14:paraId="576033C8" w14:textId="77777777" w:rsidR="004B3F04" w:rsidRDefault="004B3F04" w:rsidP="004B3F04">
      <w:r>
        <w:t>Data elements that meet this criterion indicate the provider's experience with availability of resources (e.g., scheduling, equipment, space, and such consumables as medications). Provider care experience gauges provider satisfaction with key structures, processes, and outcomes in the healthcare delivery system.</w:t>
      </w:r>
      <w:r>
        <w:br/>
        <w:t>Timing: The time the care experience is recorded; author time.</w:t>
      </w:r>
    </w:p>
    <w:p w14:paraId="20AF542D" w14:textId="77777777" w:rsidR="004B3F04" w:rsidRDefault="004B3F04" w:rsidP="004B3F04">
      <w:pPr>
        <w:pStyle w:val="Caption"/>
      </w:pPr>
      <w:bookmarkStart w:id="3406" w:name="_Toc64842215"/>
      <w:bookmarkStart w:id="3407" w:name="_Toc65483299"/>
      <w:r>
        <w:lastRenderedPageBreak/>
        <w:t xml:space="preserve">Table </w:t>
      </w:r>
      <w:r>
        <w:fldChar w:fldCharType="begin"/>
      </w:r>
      <w:r>
        <w:instrText>SEQ Table \* ARABIC</w:instrText>
      </w:r>
      <w:r>
        <w:fldChar w:fldCharType="separate"/>
      </w:r>
      <w:r>
        <w:t>138</w:t>
      </w:r>
      <w:r>
        <w:fldChar w:fldCharType="end"/>
      </w:r>
      <w:r>
        <w:t>: Provider Care Experience (V3) Constraints Overview</w:t>
      </w:r>
      <w:bookmarkEnd w:id="3406"/>
      <w:bookmarkEnd w:id="340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36A276" w14:textId="77777777" w:rsidTr="000659BE">
        <w:trPr>
          <w:cantSplit/>
          <w:tblHeader/>
          <w:jc w:val="center"/>
        </w:trPr>
        <w:tc>
          <w:tcPr>
            <w:tcW w:w="0" w:type="dxa"/>
            <w:shd w:val="clear" w:color="auto" w:fill="E6E6E6"/>
            <w:noWrap/>
          </w:tcPr>
          <w:p w14:paraId="013D17FF" w14:textId="77777777" w:rsidR="004B3F04" w:rsidRDefault="004B3F04" w:rsidP="000659BE">
            <w:pPr>
              <w:pStyle w:val="TableHead"/>
            </w:pPr>
            <w:r>
              <w:t>XPath</w:t>
            </w:r>
          </w:p>
        </w:tc>
        <w:tc>
          <w:tcPr>
            <w:tcW w:w="720" w:type="dxa"/>
            <w:shd w:val="clear" w:color="auto" w:fill="E6E6E6"/>
            <w:noWrap/>
          </w:tcPr>
          <w:p w14:paraId="1FCE365B" w14:textId="77777777" w:rsidR="004B3F04" w:rsidRDefault="004B3F04" w:rsidP="000659BE">
            <w:pPr>
              <w:pStyle w:val="TableHead"/>
            </w:pPr>
            <w:r>
              <w:t>Card.</w:t>
            </w:r>
          </w:p>
        </w:tc>
        <w:tc>
          <w:tcPr>
            <w:tcW w:w="1152" w:type="dxa"/>
            <w:shd w:val="clear" w:color="auto" w:fill="E6E6E6"/>
            <w:noWrap/>
          </w:tcPr>
          <w:p w14:paraId="4507F4AF" w14:textId="77777777" w:rsidR="004B3F04" w:rsidRDefault="004B3F04" w:rsidP="000659BE">
            <w:pPr>
              <w:pStyle w:val="TableHead"/>
            </w:pPr>
            <w:r>
              <w:t>Verb</w:t>
            </w:r>
          </w:p>
        </w:tc>
        <w:tc>
          <w:tcPr>
            <w:tcW w:w="864" w:type="dxa"/>
            <w:shd w:val="clear" w:color="auto" w:fill="E6E6E6"/>
            <w:noWrap/>
          </w:tcPr>
          <w:p w14:paraId="5D42C8AF" w14:textId="77777777" w:rsidR="004B3F04" w:rsidRDefault="004B3F04" w:rsidP="000659BE">
            <w:pPr>
              <w:pStyle w:val="TableHead"/>
            </w:pPr>
            <w:r>
              <w:t>Data Type</w:t>
            </w:r>
          </w:p>
        </w:tc>
        <w:tc>
          <w:tcPr>
            <w:tcW w:w="864" w:type="dxa"/>
            <w:shd w:val="clear" w:color="auto" w:fill="E6E6E6"/>
            <w:noWrap/>
          </w:tcPr>
          <w:p w14:paraId="6619C155" w14:textId="77777777" w:rsidR="004B3F04" w:rsidRDefault="004B3F04" w:rsidP="000659BE">
            <w:pPr>
              <w:pStyle w:val="TableHead"/>
            </w:pPr>
            <w:r>
              <w:t>CONF#</w:t>
            </w:r>
          </w:p>
        </w:tc>
        <w:tc>
          <w:tcPr>
            <w:tcW w:w="864" w:type="dxa"/>
            <w:shd w:val="clear" w:color="auto" w:fill="E6E6E6"/>
            <w:noWrap/>
          </w:tcPr>
          <w:p w14:paraId="051AB8F8" w14:textId="77777777" w:rsidR="004B3F04" w:rsidRDefault="004B3F04" w:rsidP="000659BE">
            <w:pPr>
              <w:pStyle w:val="TableHead"/>
            </w:pPr>
            <w:r>
              <w:t>Value</w:t>
            </w:r>
          </w:p>
        </w:tc>
      </w:tr>
      <w:tr w:rsidR="004B3F04" w14:paraId="73A06C76" w14:textId="77777777" w:rsidTr="000659BE">
        <w:trPr>
          <w:jc w:val="center"/>
        </w:trPr>
        <w:tc>
          <w:tcPr>
            <w:tcW w:w="10160" w:type="dxa"/>
            <w:gridSpan w:val="6"/>
          </w:tcPr>
          <w:p w14:paraId="640374B0" w14:textId="77777777" w:rsidR="004B3F04" w:rsidRDefault="004B3F04" w:rsidP="000659BE">
            <w:pPr>
              <w:pStyle w:val="TableText"/>
            </w:pPr>
            <w:r>
              <w:t>observationCriteria (identifier: urn:hl7ii:2.16.840.1.113883.10.20.28.4.70:2021-02-01)</w:t>
            </w:r>
          </w:p>
        </w:tc>
      </w:tr>
      <w:tr w:rsidR="004B3F04" w14:paraId="24F609D8" w14:textId="77777777" w:rsidTr="000659BE">
        <w:trPr>
          <w:jc w:val="center"/>
        </w:trPr>
        <w:tc>
          <w:tcPr>
            <w:tcW w:w="3345" w:type="dxa"/>
          </w:tcPr>
          <w:p w14:paraId="6C6DD39D" w14:textId="77777777" w:rsidR="004B3F04" w:rsidRDefault="004B3F04" w:rsidP="000659BE">
            <w:pPr>
              <w:pStyle w:val="TableText"/>
            </w:pPr>
            <w:r>
              <w:tab/>
              <w:t>@classCode</w:t>
            </w:r>
          </w:p>
        </w:tc>
        <w:tc>
          <w:tcPr>
            <w:tcW w:w="720" w:type="dxa"/>
          </w:tcPr>
          <w:p w14:paraId="4C5C2BD7" w14:textId="77777777" w:rsidR="004B3F04" w:rsidRDefault="004B3F04" w:rsidP="000659BE">
            <w:pPr>
              <w:pStyle w:val="TableText"/>
            </w:pPr>
            <w:r>
              <w:t>1..1</w:t>
            </w:r>
          </w:p>
        </w:tc>
        <w:tc>
          <w:tcPr>
            <w:tcW w:w="1152" w:type="dxa"/>
          </w:tcPr>
          <w:p w14:paraId="070AB00D" w14:textId="77777777" w:rsidR="004B3F04" w:rsidRDefault="004B3F04" w:rsidP="000659BE">
            <w:pPr>
              <w:pStyle w:val="TableText"/>
            </w:pPr>
            <w:r>
              <w:t>SHALL</w:t>
            </w:r>
          </w:p>
        </w:tc>
        <w:tc>
          <w:tcPr>
            <w:tcW w:w="864" w:type="dxa"/>
          </w:tcPr>
          <w:p w14:paraId="40108723" w14:textId="77777777" w:rsidR="004B3F04" w:rsidRDefault="004B3F04" w:rsidP="000659BE">
            <w:pPr>
              <w:pStyle w:val="TableText"/>
            </w:pPr>
          </w:p>
        </w:tc>
        <w:tc>
          <w:tcPr>
            <w:tcW w:w="1104" w:type="dxa"/>
          </w:tcPr>
          <w:p w14:paraId="551D2E31" w14:textId="77777777" w:rsidR="004B3F04" w:rsidRDefault="006C736C" w:rsidP="000659BE">
            <w:pPr>
              <w:pStyle w:val="TableText"/>
            </w:pPr>
            <w:hyperlink w:anchor="C_4499-32218">
              <w:r w:rsidR="004B3F04">
                <w:rPr>
                  <w:rStyle w:val="HyperlinkText9pt"/>
                </w:rPr>
                <w:t>4499-32218</w:t>
              </w:r>
            </w:hyperlink>
          </w:p>
        </w:tc>
        <w:tc>
          <w:tcPr>
            <w:tcW w:w="2975" w:type="dxa"/>
          </w:tcPr>
          <w:p w14:paraId="5B81FDE4" w14:textId="77777777" w:rsidR="004B3F04" w:rsidRDefault="004B3F04" w:rsidP="000659BE">
            <w:pPr>
              <w:pStyle w:val="TableText"/>
            </w:pPr>
            <w:r>
              <w:t>OBS</w:t>
            </w:r>
          </w:p>
        </w:tc>
      </w:tr>
      <w:tr w:rsidR="004B3F04" w14:paraId="2C40D690" w14:textId="77777777" w:rsidTr="000659BE">
        <w:trPr>
          <w:jc w:val="center"/>
        </w:trPr>
        <w:tc>
          <w:tcPr>
            <w:tcW w:w="3345" w:type="dxa"/>
          </w:tcPr>
          <w:p w14:paraId="0DE45A2B" w14:textId="77777777" w:rsidR="004B3F04" w:rsidRDefault="004B3F04" w:rsidP="000659BE">
            <w:pPr>
              <w:pStyle w:val="TableText"/>
            </w:pPr>
            <w:r>
              <w:tab/>
              <w:t>@moodCode</w:t>
            </w:r>
          </w:p>
        </w:tc>
        <w:tc>
          <w:tcPr>
            <w:tcW w:w="720" w:type="dxa"/>
          </w:tcPr>
          <w:p w14:paraId="0C63EE07" w14:textId="77777777" w:rsidR="004B3F04" w:rsidRDefault="004B3F04" w:rsidP="000659BE">
            <w:pPr>
              <w:pStyle w:val="TableText"/>
            </w:pPr>
            <w:r>
              <w:t>1..1</w:t>
            </w:r>
          </w:p>
        </w:tc>
        <w:tc>
          <w:tcPr>
            <w:tcW w:w="1152" w:type="dxa"/>
          </w:tcPr>
          <w:p w14:paraId="70AF442D" w14:textId="77777777" w:rsidR="004B3F04" w:rsidRDefault="004B3F04" w:rsidP="000659BE">
            <w:pPr>
              <w:pStyle w:val="TableText"/>
            </w:pPr>
            <w:r>
              <w:t>SHALL</w:t>
            </w:r>
          </w:p>
        </w:tc>
        <w:tc>
          <w:tcPr>
            <w:tcW w:w="864" w:type="dxa"/>
          </w:tcPr>
          <w:p w14:paraId="0ED7770D" w14:textId="77777777" w:rsidR="004B3F04" w:rsidRDefault="004B3F04" w:rsidP="000659BE">
            <w:pPr>
              <w:pStyle w:val="TableText"/>
            </w:pPr>
          </w:p>
        </w:tc>
        <w:tc>
          <w:tcPr>
            <w:tcW w:w="1104" w:type="dxa"/>
          </w:tcPr>
          <w:p w14:paraId="7AFED535" w14:textId="77777777" w:rsidR="004B3F04" w:rsidRDefault="006C736C" w:rsidP="000659BE">
            <w:pPr>
              <w:pStyle w:val="TableText"/>
            </w:pPr>
            <w:hyperlink w:anchor="C_4499-32219">
              <w:r w:rsidR="004B3F04">
                <w:rPr>
                  <w:rStyle w:val="HyperlinkText9pt"/>
                </w:rPr>
                <w:t>4499-32219</w:t>
              </w:r>
            </w:hyperlink>
          </w:p>
        </w:tc>
        <w:tc>
          <w:tcPr>
            <w:tcW w:w="2975" w:type="dxa"/>
          </w:tcPr>
          <w:p w14:paraId="1D4647E5" w14:textId="77777777" w:rsidR="004B3F04" w:rsidRDefault="004B3F04" w:rsidP="000659BE">
            <w:pPr>
              <w:pStyle w:val="TableText"/>
            </w:pPr>
            <w:r>
              <w:t>urn:oid:2.16.840.1.113883.5.1001 (HL7ActMood) = EVN</w:t>
            </w:r>
          </w:p>
        </w:tc>
      </w:tr>
      <w:tr w:rsidR="004B3F04" w14:paraId="2D79205C" w14:textId="77777777" w:rsidTr="000659BE">
        <w:trPr>
          <w:jc w:val="center"/>
        </w:trPr>
        <w:tc>
          <w:tcPr>
            <w:tcW w:w="3345" w:type="dxa"/>
          </w:tcPr>
          <w:p w14:paraId="4E7418E5" w14:textId="77777777" w:rsidR="004B3F04" w:rsidRDefault="004B3F04" w:rsidP="000659BE">
            <w:pPr>
              <w:pStyle w:val="TableText"/>
            </w:pPr>
            <w:r>
              <w:tab/>
              <w:t>@actionNegationInd</w:t>
            </w:r>
          </w:p>
        </w:tc>
        <w:tc>
          <w:tcPr>
            <w:tcW w:w="720" w:type="dxa"/>
          </w:tcPr>
          <w:p w14:paraId="56EBE713" w14:textId="77777777" w:rsidR="004B3F04" w:rsidRDefault="004B3F04" w:rsidP="000659BE">
            <w:pPr>
              <w:pStyle w:val="TableText"/>
            </w:pPr>
            <w:r>
              <w:t>0..0</w:t>
            </w:r>
          </w:p>
        </w:tc>
        <w:tc>
          <w:tcPr>
            <w:tcW w:w="1152" w:type="dxa"/>
          </w:tcPr>
          <w:p w14:paraId="330CB498" w14:textId="77777777" w:rsidR="004B3F04" w:rsidRDefault="004B3F04" w:rsidP="000659BE">
            <w:pPr>
              <w:pStyle w:val="TableText"/>
            </w:pPr>
            <w:r>
              <w:t>SHALL NOT</w:t>
            </w:r>
          </w:p>
        </w:tc>
        <w:tc>
          <w:tcPr>
            <w:tcW w:w="864" w:type="dxa"/>
          </w:tcPr>
          <w:p w14:paraId="09790C41" w14:textId="77777777" w:rsidR="004B3F04" w:rsidRDefault="004B3F04" w:rsidP="000659BE">
            <w:pPr>
              <w:pStyle w:val="TableText"/>
            </w:pPr>
          </w:p>
        </w:tc>
        <w:tc>
          <w:tcPr>
            <w:tcW w:w="1104" w:type="dxa"/>
          </w:tcPr>
          <w:p w14:paraId="03D7D5B6" w14:textId="77777777" w:rsidR="004B3F04" w:rsidRDefault="006C736C" w:rsidP="000659BE">
            <w:pPr>
              <w:pStyle w:val="TableText"/>
            </w:pPr>
            <w:hyperlink w:anchor="C_4499-35354">
              <w:r w:rsidR="004B3F04">
                <w:rPr>
                  <w:rStyle w:val="HyperlinkText9pt"/>
                </w:rPr>
                <w:t>4499-35354</w:t>
              </w:r>
            </w:hyperlink>
          </w:p>
        </w:tc>
        <w:tc>
          <w:tcPr>
            <w:tcW w:w="2975" w:type="dxa"/>
          </w:tcPr>
          <w:p w14:paraId="0A2E4E29" w14:textId="77777777" w:rsidR="004B3F04" w:rsidRDefault="004B3F04" w:rsidP="000659BE">
            <w:pPr>
              <w:pStyle w:val="TableText"/>
            </w:pPr>
          </w:p>
        </w:tc>
      </w:tr>
      <w:tr w:rsidR="004B3F04" w14:paraId="0C3CFB95" w14:textId="77777777" w:rsidTr="000659BE">
        <w:trPr>
          <w:jc w:val="center"/>
        </w:trPr>
        <w:tc>
          <w:tcPr>
            <w:tcW w:w="3345" w:type="dxa"/>
          </w:tcPr>
          <w:p w14:paraId="1ADB3C5F" w14:textId="77777777" w:rsidR="004B3F04" w:rsidRDefault="004B3F04" w:rsidP="000659BE">
            <w:pPr>
              <w:pStyle w:val="TableText"/>
            </w:pPr>
            <w:r>
              <w:tab/>
              <w:t>templateId</w:t>
            </w:r>
          </w:p>
        </w:tc>
        <w:tc>
          <w:tcPr>
            <w:tcW w:w="720" w:type="dxa"/>
          </w:tcPr>
          <w:p w14:paraId="67A7BEE8" w14:textId="77777777" w:rsidR="004B3F04" w:rsidRDefault="004B3F04" w:rsidP="000659BE">
            <w:pPr>
              <w:pStyle w:val="TableText"/>
            </w:pPr>
            <w:r>
              <w:t>1..1</w:t>
            </w:r>
          </w:p>
        </w:tc>
        <w:tc>
          <w:tcPr>
            <w:tcW w:w="1152" w:type="dxa"/>
          </w:tcPr>
          <w:p w14:paraId="2953C58A" w14:textId="77777777" w:rsidR="004B3F04" w:rsidRDefault="004B3F04" w:rsidP="000659BE">
            <w:pPr>
              <w:pStyle w:val="TableText"/>
            </w:pPr>
            <w:r>
              <w:t>SHALL</w:t>
            </w:r>
          </w:p>
        </w:tc>
        <w:tc>
          <w:tcPr>
            <w:tcW w:w="864" w:type="dxa"/>
          </w:tcPr>
          <w:p w14:paraId="0DCE1142" w14:textId="77777777" w:rsidR="004B3F04" w:rsidRDefault="004B3F04" w:rsidP="000659BE">
            <w:pPr>
              <w:pStyle w:val="TableText"/>
            </w:pPr>
          </w:p>
        </w:tc>
        <w:tc>
          <w:tcPr>
            <w:tcW w:w="1104" w:type="dxa"/>
          </w:tcPr>
          <w:p w14:paraId="3578C773" w14:textId="77777777" w:rsidR="004B3F04" w:rsidRDefault="006C736C" w:rsidP="000659BE">
            <w:pPr>
              <w:pStyle w:val="TableText"/>
            </w:pPr>
            <w:hyperlink w:anchor="C_4499-32220">
              <w:r w:rsidR="004B3F04">
                <w:rPr>
                  <w:rStyle w:val="HyperlinkText9pt"/>
                </w:rPr>
                <w:t>4499-32220</w:t>
              </w:r>
            </w:hyperlink>
          </w:p>
        </w:tc>
        <w:tc>
          <w:tcPr>
            <w:tcW w:w="2975" w:type="dxa"/>
          </w:tcPr>
          <w:p w14:paraId="758862A3" w14:textId="77777777" w:rsidR="004B3F04" w:rsidRDefault="004B3F04" w:rsidP="000659BE">
            <w:pPr>
              <w:pStyle w:val="TableText"/>
            </w:pPr>
          </w:p>
        </w:tc>
      </w:tr>
      <w:tr w:rsidR="004B3F04" w14:paraId="3023D47D" w14:textId="77777777" w:rsidTr="000659BE">
        <w:trPr>
          <w:jc w:val="center"/>
        </w:trPr>
        <w:tc>
          <w:tcPr>
            <w:tcW w:w="3345" w:type="dxa"/>
          </w:tcPr>
          <w:p w14:paraId="1A8C3A0E" w14:textId="77777777" w:rsidR="004B3F04" w:rsidRDefault="004B3F04" w:rsidP="000659BE">
            <w:pPr>
              <w:pStyle w:val="TableText"/>
            </w:pPr>
            <w:r>
              <w:tab/>
            </w:r>
            <w:r>
              <w:tab/>
              <w:t>item</w:t>
            </w:r>
          </w:p>
        </w:tc>
        <w:tc>
          <w:tcPr>
            <w:tcW w:w="720" w:type="dxa"/>
          </w:tcPr>
          <w:p w14:paraId="109BE409" w14:textId="77777777" w:rsidR="004B3F04" w:rsidRDefault="004B3F04" w:rsidP="000659BE">
            <w:pPr>
              <w:pStyle w:val="TableText"/>
            </w:pPr>
            <w:r>
              <w:t>1..1</w:t>
            </w:r>
          </w:p>
        </w:tc>
        <w:tc>
          <w:tcPr>
            <w:tcW w:w="1152" w:type="dxa"/>
          </w:tcPr>
          <w:p w14:paraId="4787E28B" w14:textId="77777777" w:rsidR="004B3F04" w:rsidRDefault="004B3F04" w:rsidP="000659BE">
            <w:pPr>
              <w:pStyle w:val="TableText"/>
            </w:pPr>
            <w:r>
              <w:t>SHALL</w:t>
            </w:r>
          </w:p>
        </w:tc>
        <w:tc>
          <w:tcPr>
            <w:tcW w:w="864" w:type="dxa"/>
          </w:tcPr>
          <w:p w14:paraId="430ACDF4" w14:textId="77777777" w:rsidR="004B3F04" w:rsidRDefault="004B3F04" w:rsidP="000659BE">
            <w:pPr>
              <w:pStyle w:val="TableText"/>
            </w:pPr>
          </w:p>
        </w:tc>
        <w:tc>
          <w:tcPr>
            <w:tcW w:w="1104" w:type="dxa"/>
          </w:tcPr>
          <w:p w14:paraId="108BF338" w14:textId="77777777" w:rsidR="004B3F04" w:rsidRDefault="006C736C" w:rsidP="000659BE">
            <w:pPr>
              <w:pStyle w:val="TableText"/>
            </w:pPr>
            <w:hyperlink w:anchor="C_4499-32221">
              <w:r w:rsidR="004B3F04">
                <w:rPr>
                  <w:rStyle w:val="HyperlinkText9pt"/>
                </w:rPr>
                <w:t>4499-32221</w:t>
              </w:r>
            </w:hyperlink>
          </w:p>
        </w:tc>
        <w:tc>
          <w:tcPr>
            <w:tcW w:w="2975" w:type="dxa"/>
          </w:tcPr>
          <w:p w14:paraId="63FE5C32" w14:textId="77777777" w:rsidR="004B3F04" w:rsidRDefault="004B3F04" w:rsidP="000659BE">
            <w:pPr>
              <w:pStyle w:val="TableText"/>
            </w:pPr>
          </w:p>
        </w:tc>
      </w:tr>
      <w:tr w:rsidR="004B3F04" w14:paraId="01542B93" w14:textId="77777777" w:rsidTr="000659BE">
        <w:trPr>
          <w:jc w:val="center"/>
        </w:trPr>
        <w:tc>
          <w:tcPr>
            <w:tcW w:w="3345" w:type="dxa"/>
          </w:tcPr>
          <w:p w14:paraId="699B8F95" w14:textId="77777777" w:rsidR="004B3F04" w:rsidRDefault="004B3F04" w:rsidP="000659BE">
            <w:pPr>
              <w:pStyle w:val="TableText"/>
            </w:pPr>
            <w:r>
              <w:tab/>
            </w:r>
            <w:r>
              <w:tab/>
            </w:r>
            <w:r>
              <w:tab/>
              <w:t>@root</w:t>
            </w:r>
          </w:p>
        </w:tc>
        <w:tc>
          <w:tcPr>
            <w:tcW w:w="720" w:type="dxa"/>
          </w:tcPr>
          <w:p w14:paraId="0FE02E9C" w14:textId="77777777" w:rsidR="004B3F04" w:rsidRDefault="004B3F04" w:rsidP="000659BE">
            <w:pPr>
              <w:pStyle w:val="TableText"/>
            </w:pPr>
            <w:r>
              <w:t>1..1</w:t>
            </w:r>
          </w:p>
        </w:tc>
        <w:tc>
          <w:tcPr>
            <w:tcW w:w="1152" w:type="dxa"/>
          </w:tcPr>
          <w:p w14:paraId="2668C43B" w14:textId="77777777" w:rsidR="004B3F04" w:rsidRDefault="004B3F04" w:rsidP="000659BE">
            <w:pPr>
              <w:pStyle w:val="TableText"/>
            </w:pPr>
            <w:r>
              <w:t>SHALL</w:t>
            </w:r>
          </w:p>
        </w:tc>
        <w:tc>
          <w:tcPr>
            <w:tcW w:w="864" w:type="dxa"/>
          </w:tcPr>
          <w:p w14:paraId="1C3CCFB2" w14:textId="77777777" w:rsidR="004B3F04" w:rsidRDefault="004B3F04" w:rsidP="000659BE">
            <w:pPr>
              <w:pStyle w:val="TableText"/>
            </w:pPr>
          </w:p>
        </w:tc>
        <w:tc>
          <w:tcPr>
            <w:tcW w:w="1104" w:type="dxa"/>
          </w:tcPr>
          <w:p w14:paraId="63F8A558" w14:textId="77777777" w:rsidR="004B3F04" w:rsidRDefault="006C736C" w:rsidP="000659BE">
            <w:pPr>
              <w:pStyle w:val="TableText"/>
            </w:pPr>
            <w:hyperlink w:anchor="C_4499-32222">
              <w:r w:rsidR="004B3F04">
                <w:rPr>
                  <w:rStyle w:val="HyperlinkText9pt"/>
                </w:rPr>
                <w:t>4499-32222</w:t>
              </w:r>
            </w:hyperlink>
          </w:p>
        </w:tc>
        <w:tc>
          <w:tcPr>
            <w:tcW w:w="2975" w:type="dxa"/>
          </w:tcPr>
          <w:p w14:paraId="54EC1E53" w14:textId="77777777" w:rsidR="004B3F04" w:rsidRDefault="004B3F04" w:rsidP="000659BE">
            <w:pPr>
              <w:pStyle w:val="TableText"/>
            </w:pPr>
            <w:r>
              <w:t>2.16.840.1.113883.10.20.28.4.70</w:t>
            </w:r>
          </w:p>
        </w:tc>
      </w:tr>
      <w:tr w:rsidR="004B3F04" w14:paraId="0C21F02D" w14:textId="77777777" w:rsidTr="000659BE">
        <w:trPr>
          <w:jc w:val="center"/>
        </w:trPr>
        <w:tc>
          <w:tcPr>
            <w:tcW w:w="3345" w:type="dxa"/>
          </w:tcPr>
          <w:p w14:paraId="15185C94" w14:textId="77777777" w:rsidR="004B3F04" w:rsidRDefault="004B3F04" w:rsidP="000659BE">
            <w:pPr>
              <w:pStyle w:val="TableText"/>
            </w:pPr>
            <w:r>
              <w:tab/>
            </w:r>
            <w:r>
              <w:tab/>
            </w:r>
            <w:r>
              <w:tab/>
              <w:t>@extension</w:t>
            </w:r>
          </w:p>
        </w:tc>
        <w:tc>
          <w:tcPr>
            <w:tcW w:w="720" w:type="dxa"/>
          </w:tcPr>
          <w:p w14:paraId="62A459C1" w14:textId="77777777" w:rsidR="004B3F04" w:rsidRDefault="004B3F04" w:rsidP="000659BE">
            <w:pPr>
              <w:pStyle w:val="TableText"/>
            </w:pPr>
            <w:r>
              <w:t>1..1</w:t>
            </w:r>
          </w:p>
        </w:tc>
        <w:tc>
          <w:tcPr>
            <w:tcW w:w="1152" w:type="dxa"/>
          </w:tcPr>
          <w:p w14:paraId="56142B19" w14:textId="77777777" w:rsidR="004B3F04" w:rsidRDefault="004B3F04" w:rsidP="000659BE">
            <w:pPr>
              <w:pStyle w:val="TableText"/>
            </w:pPr>
            <w:r>
              <w:t>SHALL</w:t>
            </w:r>
          </w:p>
        </w:tc>
        <w:tc>
          <w:tcPr>
            <w:tcW w:w="864" w:type="dxa"/>
          </w:tcPr>
          <w:p w14:paraId="5EC6487B" w14:textId="77777777" w:rsidR="004B3F04" w:rsidRDefault="004B3F04" w:rsidP="000659BE">
            <w:pPr>
              <w:pStyle w:val="TableText"/>
            </w:pPr>
          </w:p>
        </w:tc>
        <w:tc>
          <w:tcPr>
            <w:tcW w:w="1104" w:type="dxa"/>
          </w:tcPr>
          <w:p w14:paraId="77D76DD2" w14:textId="77777777" w:rsidR="004B3F04" w:rsidRDefault="006C736C" w:rsidP="000659BE">
            <w:pPr>
              <w:pStyle w:val="TableText"/>
            </w:pPr>
            <w:hyperlink w:anchor="C_4499-33701">
              <w:r w:rsidR="004B3F04">
                <w:rPr>
                  <w:rStyle w:val="HyperlinkText9pt"/>
                </w:rPr>
                <w:t>4499-33701</w:t>
              </w:r>
            </w:hyperlink>
          </w:p>
        </w:tc>
        <w:tc>
          <w:tcPr>
            <w:tcW w:w="2975" w:type="dxa"/>
          </w:tcPr>
          <w:p w14:paraId="1E9D1B02" w14:textId="77777777" w:rsidR="004B3F04" w:rsidRDefault="004B3F04" w:rsidP="000659BE">
            <w:pPr>
              <w:pStyle w:val="TableText"/>
            </w:pPr>
            <w:r>
              <w:t>2021-02-01</w:t>
            </w:r>
          </w:p>
        </w:tc>
      </w:tr>
      <w:tr w:rsidR="004B3F04" w14:paraId="38986ED6" w14:textId="77777777" w:rsidTr="000659BE">
        <w:trPr>
          <w:jc w:val="center"/>
        </w:trPr>
        <w:tc>
          <w:tcPr>
            <w:tcW w:w="3345" w:type="dxa"/>
          </w:tcPr>
          <w:p w14:paraId="0D0796AA" w14:textId="77777777" w:rsidR="004B3F04" w:rsidRDefault="004B3F04" w:rsidP="000659BE">
            <w:pPr>
              <w:pStyle w:val="TableText"/>
            </w:pPr>
            <w:r>
              <w:tab/>
              <w:t>id</w:t>
            </w:r>
          </w:p>
        </w:tc>
        <w:tc>
          <w:tcPr>
            <w:tcW w:w="720" w:type="dxa"/>
          </w:tcPr>
          <w:p w14:paraId="772BA097" w14:textId="77777777" w:rsidR="004B3F04" w:rsidRDefault="004B3F04" w:rsidP="000659BE">
            <w:pPr>
              <w:pStyle w:val="TableText"/>
            </w:pPr>
            <w:r>
              <w:t>1..1</w:t>
            </w:r>
          </w:p>
        </w:tc>
        <w:tc>
          <w:tcPr>
            <w:tcW w:w="1152" w:type="dxa"/>
          </w:tcPr>
          <w:p w14:paraId="5FBCC0D5" w14:textId="77777777" w:rsidR="004B3F04" w:rsidRDefault="004B3F04" w:rsidP="000659BE">
            <w:pPr>
              <w:pStyle w:val="TableText"/>
            </w:pPr>
            <w:r>
              <w:t>SHALL</w:t>
            </w:r>
          </w:p>
        </w:tc>
        <w:tc>
          <w:tcPr>
            <w:tcW w:w="864" w:type="dxa"/>
          </w:tcPr>
          <w:p w14:paraId="673E8E82" w14:textId="77777777" w:rsidR="004B3F04" w:rsidRDefault="004B3F04" w:rsidP="000659BE">
            <w:pPr>
              <w:pStyle w:val="TableText"/>
            </w:pPr>
          </w:p>
        </w:tc>
        <w:tc>
          <w:tcPr>
            <w:tcW w:w="1104" w:type="dxa"/>
          </w:tcPr>
          <w:p w14:paraId="65EDF6FA" w14:textId="77777777" w:rsidR="004B3F04" w:rsidRDefault="006C736C" w:rsidP="000659BE">
            <w:pPr>
              <w:pStyle w:val="TableText"/>
            </w:pPr>
            <w:hyperlink w:anchor="C_4499-32223">
              <w:r w:rsidR="004B3F04">
                <w:rPr>
                  <w:rStyle w:val="HyperlinkText9pt"/>
                </w:rPr>
                <w:t>4499-32223</w:t>
              </w:r>
            </w:hyperlink>
          </w:p>
        </w:tc>
        <w:tc>
          <w:tcPr>
            <w:tcW w:w="2975" w:type="dxa"/>
          </w:tcPr>
          <w:p w14:paraId="7528C848" w14:textId="77777777" w:rsidR="004B3F04" w:rsidRDefault="004B3F04" w:rsidP="000659BE">
            <w:pPr>
              <w:pStyle w:val="TableText"/>
            </w:pPr>
          </w:p>
        </w:tc>
      </w:tr>
      <w:tr w:rsidR="004B3F04" w14:paraId="2D946FB8" w14:textId="77777777" w:rsidTr="000659BE">
        <w:trPr>
          <w:jc w:val="center"/>
        </w:trPr>
        <w:tc>
          <w:tcPr>
            <w:tcW w:w="3345" w:type="dxa"/>
          </w:tcPr>
          <w:p w14:paraId="4AE0EB2C" w14:textId="77777777" w:rsidR="004B3F04" w:rsidRDefault="004B3F04" w:rsidP="000659BE">
            <w:pPr>
              <w:pStyle w:val="TableText"/>
            </w:pPr>
            <w:r>
              <w:tab/>
              <w:t>code</w:t>
            </w:r>
          </w:p>
        </w:tc>
        <w:tc>
          <w:tcPr>
            <w:tcW w:w="720" w:type="dxa"/>
          </w:tcPr>
          <w:p w14:paraId="31AAD240" w14:textId="77777777" w:rsidR="004B3F04" w:rsidRDefault="004B3F04" w:rsidP="000659BE">
            <w:pPr>
              <w:pStyle w:val="TableText"/>
            </w:pPr>
            <w:r>
              <w:t>1..1</w:t>
            </w:r>
          </w:p>
        </w:tc>
        <w:tc>
          <w:tcPr>
            <w:tcW w:w="1152" w:type="dxa"/>
          </w:tcPr>
          <w:p w14:paraId="01509DDF" w14:textId="77777777" w:rsidR="004B3F04" w:rsidRDefault="004B3F04" w:rsidP="000659BE">
            <w:pPr>
              <w:pStyle w:val="TableText"/>
            </w:pPr>
            <w:r>
              <w:t>SHALL</w:t>
            </w:r>
          </w:p>
        </w:tc>
        <w:tc>
          <w:tcPr>
            <w:tcW w:w="864" w:type="dxa"/>
          </w:tcPr>
          <w:p w14:paraId="0CC52578" w14:textId="77777777" w:rsidR="004B3F04" w:rsidRDefault="004B3F04" w:rsidP="000659BE">
            <w:pPr>
              <w:pStyle w:val="TableText"/>
            </w:pPr>
          </w:p>
        </w:tc>
        <w:tc>
          <w:tcPr>
            <w:tcW w:w="1104" w:type="dxa"/>
          </w:tcPr>
          <w:p w14:paraId="023B1B94" w14:textId="77777777" w:rsidR="004B3F04" w:rsidRDefault="006C736C" w:rsidP="000659BE">
            <w:pPr>
              <w:pStyle w:val="TableText"/>
            </w:pPr>
            <w:hyperlink w:anchor="C_4499-32224">
              <w:r w:rsidR="004B3F04">
                <w:rPr>
                  <w:rStyle w:val="HyperlinkText9pt"/>
                </w:rPr>
                <w:t>4499-32224</w:t>
              </w:r>
            </w:hyperlink>
          </w:p>
        </w:tc>
        <w:tc>
          <w:tcPr>
            <w:tcW w:w="2975" w:type="dxa"/>
          </w:tcPr>
          <w:p w14:paraId="309DB779" w14:textId="77777777" w:rsidR="004B3F04" w:rsidRDefault="004B3F04" w:rsidP="000659BE">
            <w:pPr>
              <w:pStyle w:val="TableText"/>
            </w:pPr>
          </w:p>
        </w:tc>
      </w:tr>
      <w:tr w:rsidR="004B3F04" w14:paraId="55860F24" w14:textId="77777777" w:rsidTr="000659BE">
        <w:trPr>
          <w:jc w:val="center"/>
        </w:trPr>
        <w:tc>
          <w:tcPr>
            <w:tcW w:w="3345" w:type="dxa"/>
          </w:tcPr>
          <w:p w14:paraId="328EB502" w14:textId="77777777" w:rsidR="004B3F04" w:rsidRDefault="004B3F04" w:rsidP="000659BE">
            <w:pPr>
              <w:pStyle w:val="TableText"/>
            </w:pPr>
            <w:r>
              <w:tab/>
            </w:r>
            <w:r>
              <w:tab/>
              <w:t>@code</w:t>
            </w:r>
          </w:p>
        </w:tc>
        <w:tc>
          <w:tcPr>
            <w:tcW w:w="720" w:type="dxa"/>
          </w:tcPr>
          <w:p w14:paraId="27C2D0AD" w14:textId="77777777" w:rsidR="004B3F04" w:rsidRDefault="004B3F04" w:rsidP="000659BE">
            <w:pPr>
              <w:pStyle w:val="TableText"/>
            </w:pPr>
            <w:r>
              <w:t>1..1</w:t>
            </w:r>
          </w:p>
        </w:tc>
        <w:tc>
          <w:tcPr>
            <w:tcW w:w="1152" w:type="dxa"/>
          </w:tcPr>
          <w:p w14:paraId="77CC4EDB" w14:textId="77777777" w:rsidR="004B3F04" w:rsidRDefault="004B3F04" w:rsidP="000659BE">
            <w:pPr>
              <w:pStyle w:val="TableText"/>
            </w:pPr>
            <w:r>
              <w:t>SHALL</w:t>
            </w:r>
          </w:p>
        </w:tc>
        <w:tc>
          <w:tcPr>
            <w:tcW w:w="864" w:type="dxa"/>
          </w:tcPr>
          <w:p w14:paraId="73FA0D1F" w14:textId="77777777" w:rsidR="004B3F04" w:rsidRDefault="004B3F04" w:rsidP="000659BE">
            <w:pPr>
              <w:pStyle w:val="TableText"/>
            </w:pPr>
          </w:p>
        </w:tc>
        <w:tc>
          <w:tcPr>
            <w:tcW w:w="1104" w:type="dxa"/>
          </w:tcPr>
          <w:p w14:paraId="5AD65386" w14:textId="77777777" w:rsidR="004B3F04" w:rsidRDefault="006C736C" w:rsidP="000659BE">
            <w:pPr>
              <w:pStyle w:val="TableText"/>
            </w:pPr>
            <w:hyperlink w:anchor="C_4499-32225">
              <w:r w:rsidR="004B3F04">
                <w:rPr>
                  <w:rStyle w:val="HyperlinkText9pt"/>
                </w:rPr>
                <w:t>4499-32225</w:t>
              </w:r>
            </w:hyperlink>
          </w:p>
        </w:tc>
        <w:tc>
          <w:tcPr>
            <w:tcW w:w="2975" w:type="dxa"/>
          </w:tcPr>
          <w:p w14:paraId="6B4F1FDB" w14:textId="77777777" w:rsidR="004B3F04" w:rsidRDefault="004B3F04" w:rsidP="000659BE">
            <w:pPr>
              <w:pStyle w:val="TableText"/>
            </w:pPr>
            <w:r>
              <w:t>405193005</w:t>
            </w:r>
          </w:p>
        </w:tc>
      </w:tr>
      <w:tr w:rsidR="004B3F04" w14:paraId="608CB572" w14:textId="77777777" w:rsidTr="000659BE">
        <w:trPr>
          <w:jc w:val="center"/>
        </w:trPr>
        <w:tc>
          <w:tcPr>
            <w:tcW w:w="3345" w:type="dxa"/>
          </w:tcPr>
          <w:p w14:paraId="12FFB837" w14:textId="77777777" w:rsidR="004B3F04" w:rsidRDefault="004B3F04" w:rsidP="000659BE">
            <w:pPr>
              <w:pStyle w:val="TableText"/>
            </w:pPr>
            <w:r>
              <w:tab/>
            </w:r>
            <w:r>
              <w:tab/>
              <w:t>@codeSystem</w:t>
            </w:r>
          </w:p>
        </w:tc>
        <w:tc>
          <w:tcPr>
            <w:tcW w:w="720" w:type="dxa"/>
          </w:tcPr>
          <w:p w14:paraId="774ACB2D" w14:textId="77777777" w:rsidR="004B3F04" w:rsidRDefault="004B3F04" w:rsidP="000659BE">
            <w:pPr>
              <w:pStyle w:val="TableText"/>
            </w:pPr>
            <w:r>
              <w:t>1..1</w:t>
            </w:r>
          </w:p>
        </w:tc>
        <w:tc>
          <w:tcPr>
            <w:tcW w:w="1152" w:type="dxa"/>
          </w:tcPr>
          <w:p w14:paraId="0B617C34" w14:textId="77777777" w:rsidR="004B3F04" w:rsidRDefault="004B3F04" w:rsidP="000659BE">
            <w:pPr>
              <w:pStyle w:val="TableText"/>
            </w:pPr>
            <w:r>
              <w:t>SHALL</w:t>
            </w:r>
          </w:p>
        </w:tc>
        <w:tc>
          <w:tcPr>
            <w:tcW w:w="864" w:type="dxa"/>
          </w:tcPr>
          <w:p w14:paraId="35E69E4C" w14:textId="77777777" w:rsidR="004B3F04" w:rsidRDefault="004B3F04" w:rsidP="000659BE">
            <w:pPr>
              <w:pStyle w:val="TableText"/>
            </w:pPr>
          </w:p>
        </w:tc>
        <w:tc>
          <w:tcPr>
            <w:tcW w:w="1104" w:type="dxa"/>
          </w:tcPr>
          <w:p w14:paraId="6B53A76B" w14:textId="77777777" w:rsidR="004B3F04" w:rsidRDefault="006C736C" w:rsidP="000659BE">
            <w:pPr>
              <w:pStyle w:val="TableText"/>
            </w:pPr>
            <w:hyperlink w:anchor="C_4499-32226">
              <w:r w:rsidR="004B3F04">
                <w:rPr>
                  <w:rStyle w:val="HyperlinkText9pt"/>
                </w:rPr>
                <w:t>4499-32226</w:t>
              </w:r>
            </w:hyperlink>
          </w:p>
        </w:tc>
        <w:tc>
          <w:tcPr>
            <w:tcW w:w="2975" w:type="dxa"/>
          </w:tcPr>
          <w:p w14:paraId="034A9D99" w14:textId="77777777" w:rsidR="004B3F04" w:rsidRDefault="004B3F04" w:rsidP="000659BE">
            <w:pPr>
              <w:pStyle w:val="TableText"/>
            </w:pPr>
            <w:r>
              <w:t>urn:oid:2.16.840.1.113883.6.96 (SNOMED CT) = 2.16.840.1.113883.6.96</w:t>
            </w:r>
          </w:p>
        </w:tc>
      </w:tr>
      <w:tr w:rsidR="004B3F04" w14:paraId="5CF55DE0" w14:textId="77777777" w:rsidTr="000659BE">
        <w:trPr>
          <w:jc w:val="center"/>
        </w:trPr>
        <w:tc>
          <w:tcPr>
            <w:tcW w:w="3345" w:type="dxa"/>
          </w:tcPr>
          <w:p w14:paraId="1119BF78" w14:textId="77777777" w:rsidR="004B3F04" w:rsidRDefault="004B3F04" w:rsidP="000659BE">
            <w:pPr>
              <w:pStyle w:val="TableText"/>
            </w:pPr>
            <w:r>
              <w:tab/>
              <w:t>title</w:t>
            </w:r>
          </w:p>
        </w:tc>
        <w:tc>
          <w:tcPr>
            <w:tcW w:w="720" w:type="dxa"/>
          </w:tcPr>
          <w:p w14:paraId="23D31C09" w14:textId="77777777" w:rsidR="004B3F04" w:rsidRDefault="004B3F04" w:rsidP="000659BE">
            <w:pPr>
              <w:pStyle w:val="TableText"/>
            </w:pPr>
            <w:r>
              <w:t>1..1</w:t>
            </w:r>
          </w:p>
        </w:tc>
        <w:tc>
          <w:tcPr>
            <w:tcW w:w="1152" w:type="dxa"/>
          </w:tcPr>
          <w:p w14:paraId="74E75D02" w14:textId="77777777" w:rsidR="004B3F04" w:rsidRDefault="004B3F04" w:rsidP="000659BE">
            <w:pPr>
              <w:pStyle w:val="TableText"/>
            </w:pPr>
            <w:r>
              <w:t>SHALL</w:t>
            </w:r>
          </w:p>
        </w:tc>
        <w:tc>
          <w:tcPr>
            <w:tcW w:w="864" w:type="dxa"/>
          </w:tcPr>
          <w:p w14:paraId="6AE80A76" w14:textId="77777777" w:rsidR="004B3F04" w:rsidRDefault="004B3F04" w:rsidP="000659BE">
            <w:pPr>
              <w:pStyle w:val="TableText"/>
            </w:pPr>
          </w:p>
        </w:tc>
        <w:tc>
          <w:tcPr>
            <w:tcW w:w="1104" w:type="dxa"/>
          </w:tcPr>
          <w:p w14:paraId="62E65111" w14:textId="77777777" w:rsidR="004B3F04" w:rsidRDefault="006C736C" w:rsidP="000659BE">
            <w:pPr>
              <w:pStyle w:val="TableText"/>
            </w:pPr>
            <w:hyperlink w:anchor="C_4499-32227">
              <w:r w:rsidR="004B3F04">
                <w:rPr>
                  <w:rStyle w:val="HyperlinkText9pt"/>
                </w:rPr>
                <w:t>4499-32227</w:t>
              </w:r>
            </w:hyperlink>
          </w:p>
        </w:tc>
        <w:tc>
          <w:tcPr>
            <w:tcW w:w="2975" w:type="dxa"/>
          </w:tcPr>
          <w:p w14:paraId="38C0F149" w14:textId="77777777" w:rsidR="004B3F04" w:rsidRDefault="004B3F04" w:rsidP="000659BE">
            <w:pPr>
              <w:pStyle w:val="TableText"/>
            </w:pPr>
          </w:p>
        </w:tc>
      </w:tr>
      <w:tr w:rsidR="004B3F04" w14:paraId="1C598044" w14:textId="77777777" w:rsidTr="000659BE">
        <w:trPr>
          <w:jc w:val="center"/>
        </w:trPr>
        <w:tc>
          <w:tcPr>
            <w:tcW w:w="3345" w:type="dxa"/>
          </w:tcPr>
          <w:p w14:paraId="4C1F4AD8" w14:textId="77777777" w:rsidR="004B3F04" w:rsidRDefault="004B3F04" w:rsidP="000659BE">
            <w:pPr>
              <w:pStyle w:val="TableText"/>
            </w:pPr>
            <w:r>
              <w:tab/>
              <w:t>statusCode</w:t>
            </w:r>
          </w:p>
        </w:tc>
        <w:tc>
          <w:tcPr>
            <w:tcW w:w="720" w:type="dxa"/>
          </w:tcPr>
          <w:p w14:paraId="67870C98" w14:textId="77777777" w:rsidR="004B3F04" w:rsidRDefault="004B3F04" w:rsidP="000659BE">
            <w:pPr>
              <w:pStyle w:val="TableText"/>
            </w:pPr>
            <w:r>
              <w:t>1..1</w:t>
            </w:r>
          </w:p>
        </w:tc>
        <w:tc>
          <w:tcPr>
            <w:tcW w:w="1152" w:type="dxa"/>
          </w:tcPr>
          <w:p w14:paraId="42FB120A" w14:textId="77777777" w:rsidR="004B3F04" w:rsidRDefault="004B3F04" w:rsidP="000659BE">
            <w:pPr>
              <w:pStyle w:val="TableText"/>
            </w:pPr>
            <w:r>
              <w:t>SHALL</w:t>
            </w:r>
          </w:p>
        </w:tc>
        <w:tc>
          <w:tcPr>
            <w:tcW w:w="864" w:type="dxa"/>
          </w:tcPr>
          <w:p w14:paraId="34EFD5E9" w14:textId="77777777" w:rsidR="004B3F04" w:rsidRDefault="004B3F04" w:rsidP="000659BE">
            <w:pPr>
              <w:pStyle w:val="TableText"/>
            </w:pPr>
          </w:p>
        </w:tc>
        <w:tc>
          <w:tcPr>
            <w:tcW w:w="1104" w:type="dxa"/>
          </w:tcPr>
          <w:p w14:paraId="6FEE2209" w14:textId="77777777" w:rsidR="004B3F04" w:rsidRDefault="006C736C" w:rsidP="000659BE">
            <w:pPr>
              <w:pStyle w:val="TableText"/>
            </w:pPr>
            <w:hyperlink w:anchor="C_4499-32228">
              <w:r w:rsidR="004B3F04">
                <w:rPr>
                  <w:rStyle w:val="HyperlinkText9pt"/>
                </w:rPr>
                <w:t>4499-32228</w:t>
              </w:r>
            </w:hyperlink>
          </w:p>
        </w:tc>
        <w:tc>
          <w:tcPr>
            <w:tcW w:w="2975" w:type="dxa"/>
          </w:tcPr>
          <w:p w14:paraId="1D9C9DAC" w14:textId="77777777" w:rsidR="004B3F04" w:rsidRDefault="004B3F04" w:rsidP="000659BE">
            <w:pPr>
              <w:pStyle w:val="TableText"/>
            </w:pPr>
          </w:p>
        </w:tc>
      </w:tr>
      <w:tr w:rsidR="004B3F04" w14:paraId="1F7D845B" w14:textId="77777777" w:rsidTr="000659BE">
        <w:trPr>
          <w:jc w:val="center"/>
        </w:trPr>
        <w:tc>
          <w:tcPr>
            <w:tcW w:w="3345" w:type="dxa"/>
          </w:tcPr>
          <w:p w14:paraId="309A6DB2" w14:textId="77777777" w:rsidR="004B3F04" w:rsidRDefault="004B3F04" w:rsidP="000659BE">
            <w:pPr>
              <w:pStyle w:val="TableText"/>
            </w:pPr>
            <w:r>
              <w:tab/>
            </w:r>
            <w:r>
              <w:tab/>
              <w:t>@code</w:t>
            </w:r>
          </w:p>
        </w:tc>
        <w:tc>
          <w:tcPr>
            <w:tcW w:w="720" w:type="dxa"/>
          </w:tcPr>
          <w:p w14:paraId="2F6F19F6" w14:textId="77777777" w:rsidR="004B3F04" w:rsidRDefault="004B3F04" w:rsidP="000659BE">
            <w:pPr>
              <w:pStyle w:val="TableText"/>
            </w:pPr>
            <w:r>
              <w:t>1..1</w:t>
            </w:r>
          </w:p>
        </w:tc>
        <w:tc>
          <w:tcPr>
            <w:tcW w:w="1152" w:type="dxa"/>
          </w:tcPr>
          <w:p w14:paraId="5443B31B" w14:textId="77777777" w:rsidR="004B3F04" w:rsidRDefault="004B3F04" w:rsidP="000659BE">
            <w:pPr>
              <w:pStyle w:val="TableText"/>
            </w:pPr>
            <w:r>
              <w:t>SHALL</w:t>
            </w:r>
          </w:p>
        </w:tc>
        <w:tc>
          <w:tcPr>
            <w:tcW w:w="864" w:type="dxa"/>
          </w:tcPr>
          <w:p w14:paraId="443AEA40" w14:textId="77777777" w:rsidR="004B3F04" w:rsidRDefault="004B3F04" w:rsidP="000659BE">
            <w:pPr>
              <w:pStyle w:val="TableText"/>
            </w:pPr>
          </w:p>
        </w:tc>
        <w:tc>
          <w:tcPr>
            <w:tcW w:w="1104" w:type="dxa"/>
          </w:tcPr>
          <w:p w14:paraId="2339721E" w14:textId="77777777" w:rsidR="004B3F04" w:rsidRDefault="006C736C" w:rsidP="000659BE">
            <w:pPr>
              <w:pStyle w:val="TableText"/>
            </w:pPr>
            <w:hyperlink w:anchor="C_4499-32229">
              <w:r w:rsidR="004B3F04">
                <w:rPr>
                  <w:rStyle w:val="HyperlinkText9pt"/>
                </w:rPr>
                <w:t>4499-32229</w:t>
              </w:r>
            </w:hyperlink>
          </w:p>
        </w:tc>
        <w:tc>
          <w:tcPr>
            <w:tcW w:w="2975" w:type="dxa"/>
          </w:tcPr>
          <w:p w14:paraId="6DDBACB5" w14:textId="77777777" w:rsidR="004B3F04" w:rsidRDefault="004B3F04" w:rsidP="000659BE">
            <w:pPr>
              <w:pStyle w:val="TableText"/>
            </w:pPr>
            <w:r>
              <w:t>urn:oid:2.16.840.1.113883.5.14 (HL7ActStatus) = completed</w:t>
            </w:r>
          </w:p>
        </w:tc>
      </w:tr>
      <w:tr w:rsidR="004B3F04" w14:paraId="0D94CCBB" w14:textId="77777777" w:rsidTr="000659BE">
        <w:trPr>
          <w:jc w:val="center"/>
        </w:trPr>
        <w:tc>
          <w:tcPr>
            <w:tcW w:w="3345" w:type="dxa"/>
          </w:tcPr>
          <w:p w14:paraId="2D4B606A" w14:textId="77777777" w:rsidR="004B3F04" w:rsidRDefault="004B3F04" w:rsidP="000659BE">
            <w:pPr>
              <w:pStyle w:val="TableText"/>
            </w:pPr>
            <w:r>
              <w:tab/>
              <w:t>effectiveTime</w:t>
            </w:r>
          </w:p>
        </w:tc>
        <w:tc>
          <w:tcPr>
            <w:tcW w:w="720" w:type="dxa"/>
          </w:tcPr>
          <w:p w14:paraId="3FBE95AE" w14:textId="77777777" w:rsidR="004B3F04" w:rsidRDefault="004B3F04" w:rsidP="000659BE">
            <w:pPr>
              <w:pStyle w:val="TableText"/>
            </w:pPr>
            <w:r>
              <w:t>0..1</w:t>
            </w:r>
          </w:p>
        </w:tc>
        <w:tc>
          <w:tcPr>
            <w:tcW w:w="1152" w:type="dxa"/>
          </w:tcPr>
          <w:p w14:paraId="0D80FF84" w14:textId="77777777" w:rsidR="004B3F04" w:rsidRDefault="004B3F04" w:rsidP="000659BE">
            <w:pPr>
              <w:pStyle w:val="TableText"/>
            </w:pPr>
            <w:r>
              <w:t>MAY</w:t>
            </w:r>
          </w:p>
        </w:tc>
        <w:tc>
          <w:tcPr>
            <w:tcW w:w="864" w:type="dxa"/>
          </w:tcPr>
          <w:p w14:paraId="28D7337C" w14:textId="77777777" w:rsidR="004B3F04" w:rsidRDefault="004B3F04" w:rsidP="000659BE">
            <w:pPr>
              <w:pStyle w:val="TableText"/>
            </w:pPr>
            <w:r>
              <w:t>IVL_TS</w:t>
            </w:r>
          </w:p>
        </w:tc>
        <w:tc>
          <w:tcPr>
            <w:tcW w:w="1104" w:type="dxa"/>
          </w:tcPr>
          <w:p w14:paraId="62DEEF4A" w14:textId="77777777" w:rsidR="004B3F04" w:rsidRDefault="006C736C" w:rsidP="000659BE">
            <w:pPr>
              <w:pStyle w:val="TableText"/>
            </w:pPr>
            <w:hyperlink w:anchor="C_4499-34390">
              <w:r w:rsidR="004B3F04">
                <w:rPr>
                  <w:rStyle w:val="HyperlinkText9pt"/>
                </w:rPr>
                <w:t>4499-34390</w:t>
              </w:r>
            </w:hyperlink>
          </w:p>
        </w:tc>
        <w:tc>
          <w:tcPr>
            <w:tcW w:w="2975" w:type="dxa"/>
          </w:tcPr>
          <w:p w14:paraId="1D8EE285" w14:textId="77777777" w:rsidR="004B3F04" w:rsidRDefault="004B3F04" w:rsidP="000659BE">
            <w:pPr>
              <w:pStyle w:val="TableText"/>
            </w:pPr>
          </w:p>
        </w:tc>
      </w:tr>
      <w:tr w:rsidR="004B3F04" w14:paraId="0CE05AFB" w14:textId="77777777" w:rsidTr="000659BE">
        <w:trPr>
          <w:jc w:val="center"/>
        </w:trPr>
        <w:tc>
          <w:tcPr>
            <w:tcW w:w="3345" w:type="dxa"/>
          </w:tcPr>
          <w:p w14:paraId="207ECF31" w14:textId="77777777" w:rsidR="004B3F04" w:rsidRDefault="004B3F04" w:rsidP="000659BE">
            <w:pPr>
              <w:pStyle w:val="TableText"/>
            </w:pPr>
            <w:r>
              <w:tab/>
            </w:r>
            <w:r>
              <w:tab/>
              <w:t>low</w:t>
            </w:r>
          </w:p>
        </w:tc>
        <w:tc>
          <w:tcPr>
            <w:tcW w:w="720" w:type="dxa"/>
          </w:tcPr>
          <w:p w14:paraId="3BDF598D" w14:textId="77777777" w:rsidR="004B3F04" w:rsidRDefault="004B3F04" w:rsidP="000659BE">
            <w:pPr>
              <w:pStyle w:val="TableText"/>
            </w:pPr>
            <w:r>
              <w:t>1..1</w:t>
            </w:r>
          </w:p>
        </w:tc>
        <w:tc>
          <w:tcPr>
            <w:tcW w:w="1152" w:type="dxa"/>
          </w:tcPr>
          <w:p w14:paraId="027B4C65" w14:textId="77777777" w:rsidR="004B3F04" w:rsidRDefault="004B3F04" w:rsidP="000659BE">
            <w:pPr>
              <w:pStyle w:val="TableText"/>
            </w:pPr>
            <w:r>
              <w:t>SHALL</w:t>
            </w:r>
          </w:p>
        </w:tc>
        <w:tc>
          <w:tcPr>
            <w:tcW w:w="864" w:type="dxa"/>
          </w:tcPr>
          <w:p w14:paraId="4F2E6DD2" w14:textId="77777777" w:rsidR="004B3F04" w:rsidRDefault="004B3F04" w:rsidP="000659BE">
            <w:pPr>
              <w:pStyle w:val="TableText"/>
            </w:pPr>
          </w:p>
        </w:tc>
        <w:tc>
          <w:tcPr>
            <w:tcW w:w="1104" w:type="dxa"/>
          </w:tcPr>
          <w:p w14:paraId="4337F4CC" w14:textId="77777777" w:rsidR="004B3F04" w:rsidRDefault="006C736C" w:rsidP="000659BE">
            <w:pPr>
              <w:pStyle w:val="TableText"/>
            </w:pPr>
            <w:hyperlink w:anchor="C_4499-34391">
              <w:r w:rsidR="004B3F04">
                <w:rPr>
                  <w:rStyle w:val="HyperlinkText9pt"/>
                </w:rPr>
                <w:t>4499-34391</w:t>
              </w:r>
            </w:hyperlink>
          </w:p>
        </w:tc>
        <w:tc>
          <w:tcPr>
            <w:tcW w:w="2975" w:type="dxa"/>
          </w:tcPr>
          <w:p w14:paraId="54B708FB" w14:textId="77777777" w:rsidR="004B3F04" w:rsidRDefault="004B3F04" w:rsidP="000659BE">
            <w:pPr>
              <w:pStyle w:val="TableText"/>
            </w:pPr>
          </w:p>
        </w:tc>
      </w:tr>
      <w:tr w:rsidR="004B3F04" w14:paraId="495C590D" w14:textId="77777777" w:rsidTr="000659BE">
        <w:trPr>
          <w:jc w:val="center"/>
        </w:trPr>
        <w:tc>
          <w:tcPr>
            <w:tcW w:w="3345" w:type="dxa"/>
          </w:tcPr>
          <w:p w14:paraId="160F01D7" w14:textId="77777777" w:rsidR="004B3F04" w:rsidRDefault="004B3F04" w:rsidP="000659BE">
            <w:pPr>
              <w:pStyle w:val="TableText"/>
            </w:pPr>
            <w:r>
              <w:tab/>
              <w:t>value</w:t>
            </w:r>
          </w:p>
        </w:tc>
        <w:tc>
          <w:tcPr>
            <w:tcW w:w="720" w:type="dxa"/>
          </w:tcPr>
          <w:p w14:paraId="58C6407D" w14:textId="77777777" w:rsidR="004B3F04" w:rsidRDefault="004B3F04" w:rsidP="000659BE">
            <w:pPr>
              <w:pStyle w:val="TableText"/>
            </w:pPr>
            <w:r>
              <w:t>1..1</w:t>
            </w:r>
          </w:p>
        </w:tc>
        <w:tc>
          <w:tcPr>
            <w:tcW w:w="1152" w:type="dxa"/>
          </w:tcPr>
          <w:p w14:paraId="48A4DBC5" w14:textId="77777777" w:rsidR="004B3F04" w:rsidRDefault="004B3F04" w:rsidP="000659BE">
            <w:pPr>
              <w:pStyle w:val="TableText"/>
            </w:pPr>
            <w:r>
              <w:t>SHALL</w:t>
            </w:r>
          </w:p>
        </w:tc>
        <w:tc>
          <w:tcPr>
            <w:tcW w:w="864" w:type="dxa"/>
          </w:tcPr>
          <w:p w14:paraId="778FDEAB" w14:textId="77777777" w:rsidR="004B3F04" w:rsidRDefault="004B3F04" w:rsidP="000659BE">
            <w:pPr>
              <w:pStyle w:val="TableText"/>
            </w:pPr>
            <w:r>
              <w:t>CD</w:t>
            </w:r>
          </w:p>
        </w:tc>
        <w:tc>
          <w:tcPr>
            <w:tcW w:w="1104" w:type="dxa"/>
          </w:tcPr>
          <w:p w14:paraId="655E389C" w14:textId="77777777" w:rsidR="004B3F04" w:rsidRDefault="006C736C" w:rsidP="000659BE">
            <w:pPr>
              <w:pStyle w:val="TableText"/>
            </w:pPr>
            <w:hyperlink w:anchor="C_4499-32230">
              <w:r w:rsidR="004B3F04">
                <w:rPr>
                  <w:rStyle w:val="HyperlinkText9pt"/>
                </w:rPr>
                <w:t>4499-32230</w:t>
              </w:r>
            </w:hyperlink>
          </w:p>
        </w:tc>
        <w:tc>
          <w:tcPr>
            <w:tcW w:w="2975" w:type="dxa"/>
          </w:tcPr>
          <w:p w14:paraId="6AAEA77D" w14:textId="77777777" w:rsidR="004B3F04" w:rsidRDefault="004B3F04" w:rsidP="000659BE">
            <w:pPr>
              <w:pStyle w:val="TableText"/>
            </w:pPr>
          </w:p>
        </w:tc>
      </w:tr>
      <w:tr w:rsidR="004B3F04" w14:paraId="4399C834" w14:textId="77777777" w:rsidTr="000659BE">
        <w:trPr>
          <w:jc w:val="center"/>
        </w:trPr>
        <w:tc>
          <w:tcPr>
            <w:tcW w:w="3345" w:type="dxa"/>
          </w:tcPr>
          <w:p w14:paraId="76D11E1D" w14:textId="77777777" w:rsidR="004B3F04" w:rsidRDefault="004B3F04" w:rsidP="000659BE">
            <w:pPr>
              <w:pStyle w:val="TableText"/>
            </w:pPr>
            <w:r>
              <w:tab/>
            </w:r>
            <w:r>
              <w:tab/>
              <w:t>@valueSet</w:t>
            </w:r>
          </w:p>
        </w:tc>
        <w:tc>
          <w:tcPr>
            <w:tcW w:w="720" w:type="dxa"/>
          </w:tcPr>
          <w:p w14:paraId="4F7D28EF" w14:textId="77777777" w:rsidR="004B3F04" w:rsidRDefault="004B3F04" w:rsidP="000659BE">
            <w:pPr>
              <w:pStyle w:val="TableText"/>
            </w:pPr>
            <w:r>
              <w:t>0..1</w:t>
            </w:r>
          </w:p>
        </w:tc>
        <w:tc>
          <w:tcPr>
            <w:tcW w:w="1152" w:type="dxa"/>
          </w:tcPr>
          <w:p w14:paraId="0F982FF8" w14:textId="77777777" w:rsidR="004B3F04" w:rsidRDefault="004B3F04" w:rsidP="000659BE">
            <w:pPr>
              <w:pStyle w:val="TableText"/>
            </w:pPr>
            <w:r>
              <w:t>SHOULD</w:t>
            </w:r>
          </w:p>
        </w:tc>
        <w:tc>
          <w:tcPr>
            <w:tcW w:w="864" w:type="dxa"/>
          </w:tcPr>
          <w:p w14:paraId="5C74FA15" w14:textId="77777777" w:rsidR="004B3F04" w:rsidRDefault="004B3F04" w:rsidP="000659BE">
            <w:pPr>
              <w:pStyle w:val="TableText"/>
            </w:pPr>
          </w:p>
        </w:tc>
        <w:tc>
          <w:tcPr>
            <w:tcW w:w="1104" w:type="dxa"/>
          </w:tcPr>
          <w:p w14:paraId="0EAAF24A" w14:textId="77777777" w:rsidR="004B3F04" w:rsidRDefault="006C736C" w:rsidP="000659BE">
            <w:pPr>
              <w:pStyle w:val="TableText"/>
            </w:pPr>
            <w:hyperlink w:anchor="C_4499-32231">
              <w:r w:rsidR="004B3F04">
                <w:rPr>
                  <w:rStyle w:val="HyperlinkText9pt"/>
                </w:rPr>
                <w:t>4499-32231</w:t>
              </w:r>
            </w:hyperlink>
          </w:p>
        </w:tc>
        <w:tc>
          <w:tcPr>
            <w:tcW w:w="2975" w:type="dxa"/>
          </w:tcPr>
          <w:p w14:paraId="4F1DC19F" w14:textId="77777777" w:rsidR="004B3F04" w:rsidRDefault="004B3F04" w:rsidP="000659BE">
            <w:pPr>
              <w:pStyle w:val="TableText"/>
            </w:pPr>
          </w:p>
        </w:tc>
      </w:tr>
      <w:tr w:rsidR="004B3F04" w14:paraId="76C16BBC" w14:textId="77777777" w:rsidTr="000659BE">
        <w:trPr>
          <w:jc w:val="center"/>
        </w:trPr>
        <w:tc>
          <w:tcPr>
            <w:tcW w:w="3345" w:type="dxa"/>
          </w:tcPr>
          <w:p w14:paraId="7DA24BC1" w14:textId="77777777" w:rsidR="004B3F04" w:rsidRDefault="004B3F04" w:rsidP="000659BE">
            <w:pPr>
              <w:pStyle w:val="TableText"/>
            </w:pPr>
            <w:r>
              <w:tab/>
              <w:t>participation</w:t>
            </w:r>
          </w:p>
        </w:tc>
        <w:tc>
          <w:tcPr>
            <w:tcW w:w="720" w:type="dxa"/>
          </w:tcPr>
          <w:p w14:paraId="56411549" w14:textId="77777777" w:rsidR="004B3F04" w:rsidRDefault="004B3F04" w:rsidP="000659BE">
            <w:pPr>
              <w:pStyle w:val="TableText"/>
            </w:pPr>
            <w:r>
              <w:t>0..*</w:t>
            </w:r>
          </w:p>
        </w:tc>
        <w:tc>
          <w:tcPr>
            <w:tcW w:w="1152" w:type="dxa"/>
          </w:tcPr>
          <w:p w14:paraId="19DA7A32" w14:textId="77777777" w:rsidR="004B3F04" w:rsidRDefault="004B3F04" w:rsidP="000659BE">
            <w:pPr>
              <w:pStyle w:val="TableText"/>
            </w:pPr>
            <w:r>
              <w:t>MAY</w:t>
            </w:r>
          </w:p>
        </w:tc>
        <w:tc>
          <w:tcPr>
            <w:tcW w:w="864" w:type="dxa"/>
          </w:tcPr>
          <w:p w14:paraId="6D8EA07C" w14:textId="77777777" w:rsidR="004B3F04" w:rsidRDefault="004B3F04" w:rsidP="000659BE">
            <w:pPr>
              <w:pStyle w:val="TableText"/>
            </w:pPr>
          </w:p>
        </w:tc>
        <w:tc>
          <w:tcPr>
            <w:tcW w:w="1104" w:type="dxa"/>
          </w:tcPr>
          <w:p w14:paraId="13AFAA76" w14:textId="77777777" w:rsidR="004B3F04" w:rsidRDefault="006C736C" w:rsidP="000659BE">
            <w:pPr>
              <w:pStyle w:val="TableText"/>
            </w:pPr>
            <w:hyperlink w:anchor="C_4499-35355">
              <w:r w:rsidR="004B3F04">
                <w:rPr>
                  <w:rStyle w:val="HyperlinkText9pt"/>
                </w:rPr>
                <w:t>4499-35355</w:t>
              </w:r>
            </w:hyperlink>
          </w:p>
        </w:tc>
        <w:tc>
          <w:tcPr>
            <w:tcW w:w="2975" w:type="dxa"/>
          </w:tcPr>
          <w:p w14:paraId="552B3C9E" w14:textId="77777777" w:rsidR="004B3F04" w:rsidRDefault="004B3F04" w:rsidP="000659BE">
            <w:pPr>
              <w:pStyle w:val="TableText"/>
            </w:pPr>
          </w:p>
        </w:tc>
      </w:tr>
      <w:tr w:rsidR="004B3F04" w14:paraId="57552C35" w14:textId="77777777" w:rsidTr="000659BE">
        <w:trPr>
          <w:jc w:val="center"/>
        </w:trPr>
        <w:tc>
          <w:tcPr>
            <w:tcW w:w="3345" w:type="dxa"/>
          </w:tcPr>
          <w:p w14:paraId="754F128A" w14:textId="77777777" w:rsidR="004B3F04" w:rsidRDefault="004B3F04" w:rsidP="000659BE">
            <w:pPr>
              <w:pStyle w:val="TableText"/>
            </w:pPr>
            <w:r>
              <w:tab/>
            </w:r>
            <w:r>
              <w:tab/>
              <w:t>@typeCode</w:t>
            </w:r>
          </w:p>
        </w:tc>
        <w:tc>
          <w:tcPr>
            <w:tcW w:w="720" w:type="dxa"/>
          </w:tcPr>
          <w:p w14:paraId="75873316" w14:textId="77777777" w:rsidR="004B3F04" w:rsidRDefault="004B3F04" w:rsidP="000659BE">
            <w:pPr>
              <w:pStyle w:val="TableText"/>
            </w:pPr>
            <w:r>
              <w:t>1..1</w:t>
            </w:r>
          </w:p>
        </w:tc>
        <w:tc>
          <w:tcPr>
            <w:tcW w:w="1152" w:type="dxa"/>
          </w:tcPr>
          <w:p w14:paraId="5EBFD60A" w14:textId="77777777" w:rsidR="004B3F04" w:rsidRDefault="004B3F04" w:rsidP="000659BE">
            <w:pPr>
              <w:pStyle w:val="TableText"/>
            </w:pPr>
            <w:r>
              <w:t>SHALL</w:t>
            </w:r>
          </w:p>
        </w:tc>
        <w:tc>
          <w:tcPr>
            <w:tcW w:w="864" w:type="dxa"/>
          </w:tcPr>
          <w:p w14:paraId="00833200" w14:textId="77777777" w:rsidR="004B3F04" w:rsidRDefault="004B3F04" w:rsidP="000659BE">
            <w:pPr>
              <w:pStyle w:val="TableText"/>
            </w:pPr>
          </w:p>
        </w:tc>
        <w:tc>
          <w:tcPr>
            <w:tcW w:w="1104" w:type="dxa"/>
          </w:tcPr>
          <w:p w14:paraId="4421E0D9" w14:textId="77777777" w:rsidR="004B3F04" w:rsidRDefault="006C736C" w:rsidP="000659BE">
            <w:pPr>
              <w:pStyle w:val="TableText"/>
            </w:pPr>
            <w:hyperlink w:anchor="C_4499-35361">
              <w:r w:rsidR="004B3F04">
                <w:rPr>
                  <w:rStyle w:val="HyperlinkText9pt"/>
                </w:rPr>
                <w:t>4499-35361</w:t>
              </w:r>
            </w:hyperlink>
          </w:p>
        </w:tc>
        <w:tc>
          <w:tcPr>
            <w:tcW w:w="2975" w:type="dxa"/>
          </w:tcPr>
          <w:p w14:paraId="62BBBD2C" w14:textId="77777777" w:rsidR="004B3F04" w:rsidRDefault="004B3F04" w:rsidP="000659BE">
            <w:pPr>
              <w:pStyle w:val="TableText"/>
            </w:pPr>
            <w:r>
              <w:t>urn:oid:2.16.840.1.113883.5.90 (HL7ParticipationType) = PART</w:t>
            </w:r>
          </w:p>
        </w:tc>
      </w:tr>
      <w:tr w:rsidR="004B3F04" w14:paraId="08880B3F" w14:textId="77777777" w:rsidTr="000659BE">
        <w:trPr>
          <w:jc w:val="center"/>
        </w:trPr>
        <w:tc>
          <w:tcPr>
            <w:tcW w:w="3345" w:type="dxa"/>
          </w:tcPr>
          <w:p w14:paraId="798DC451" w14:textId="77777777" w:rsidR="004B3F04" w:rsidRDefault="004B3F04" w:rsidP="000659BE">
            <w:pPr>
              <w:pStyle w:val="TableText"/>
            </w:pPr>
            <w:r>
              <w:tab/>
            </w:r>
            <w:r>
              <w:tab/>
              <w:t>role</w:t>
            </w:r>
          </w:p>
        </w:tc>
        <w:tc>
          <w:tcPr>
            <w:tcW w:w="720" w:type="dxa"/>
          </w:tcPr>
          <w:p w14:paraId="4EB15A2D" w14:textId="77777777" w:rsidR="004B3F04" w:rsidRDefault="004B3F04" w:rsidP="000659BE">
            <w:pPr>
              <w:pStyle w:val="TableText"/>
            </w:pPr>
            <w:r>
              <w:t>1..1</w:t>
            </w:r>
          </w:p>
        </w:tc>
        <w:tc>
          <w:tcPr>
            <w:tcW w:w="1152" w:type="dxa"/>
          </w:tcPr>
          <w:p w14:paraId="04DD48D8" w14:textId="77777777" w:rsidR="004B3F04" w:rsidRDefault="004B3F04" w:rsidP="000659BE">
            <w:pPr>
              <w:pStyle w:val="TableText"/>
            </w:pPr>
            <w:r>
              <w:t>SHALL</w:t>
            </w:r>
          </w:p>
        </w:tc>
        <w:tc>
          <w:tcPr>
            <w:tcW w:w="864" w:type="dxa"/>
          </w:tcPr>
          <w:p w14:paraId="38402770" w14:textId="77777777" w:rsidR="004B3F04" w:rsidRDefault="004B3F04" w:rsidP="000659BE">
            <w:pPr>
              <w:pStyle w:val="TableText"/>
            </w:pPr>
          </w:p>
        </w:tc>
        <w:tc>
          <w:tcPr>
            <w:tcW w:w="1104" w:type="dxa"/>
          </w:tcPr>
          <w:p w14:paraId="1035CA88" w14:textId="77777777" w:rsidR="004B3F04" w:rsidRDefault="006C736C" w:rsidP="000659BE">
            <w:pPr>
              <w:pStyle w:val="TableText"/>
            </w:pPr>
            <w:hyperlink w:anchor="C_4499-36334">
              <w:r w:rsidR="004B3F04">
                <w:rPr>
                  <w:rStyle w:val="HyperlinkText9pt"/>
                </w:rPr>
                <w:t>4499-</w:t>
              </w:r>
              <w:r w:rsidR="004B3F04">
                <w:rPr>
                  <w:rStyle w:val="HyperlinkText9pt"/>
                </w:rPr>
                <w:lastRenderedPageBreak/>
                <w:t>36334</w:t>
              </w:r>
            </w:hyperlink>
          </w:p>
        </w:tc>
        <w:tc>
          <w:tcPr>
            <w:tcW w:w="2975" w:type="dxa"/>
          </w:tcPr>
          <w:p w14:paraId="7AA78AE2" w14:textId="77777777" w:rsidR="004B3F04" w:rsidRDefault="006C736C"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50C278AA" w14:textId="77777777" w:rsidTr="000659BE">
        <w:trPr>
          <w:jc w:val="center"/>
        </w:trPr>
        <w:tc>
          <w:tcPr>
            <w:tcW w:w="3345" w:type="dxa"/>
          </w:tcPr>
          <w:p w14:paraId="66242F33" w14:textId="77777777" w:rsidR="004B3F04" w:rsidRDefault="004B3F04" w:rsidP="000659BE">
            <w:pPr>
              <w:pStyle w:val="TableText"/>
            </w:pPr>
            <w:r>
              <w:lastRenderedPageBreak/>
              <w:tab/>
              <w:t>participation</w:t>
            </w:r>
          </w:p>
        </w:tc>
        <w:tc>
          <w:tcPr>
            <w:tcW w:w="720" w:type="dxa"/>
          </w:tcPr>
          <w:p w14:paraId="1533A407" w14:textId="77777777" w:rsidR="004B3F04" w:rsidRDefault="004B3F04" w:rsidP="000659BE">
            <w:pPr>
              <w:pStyle w:val="TableText"/>
            </w:pPr>
            <w:r>
              <w:t>0..*</w:t>
            </w:r>
          </w:p>
        </w:tc>
        <w:tc>
          <w:tcPr>
            <w:tcW w:w="1152" w:type="dxa"/>
          </w:tcPr>
          <w:p w14:paraId="7928549D" w14:textId="77777777" w:rsidR="004B3F04" w:rsidRDefault="004B3F04" w:rsidP="000659BE">
            <w:pPr>
              <w:pStyle w:val="TableText"/>
            </w:pPr>
            <w:r>
              <w:t>MAY</w:t>
            </w:r>
          </w:p>
        </w:tc>
        <w:tc>
          <w:tcPr>
            <w:tcW w:w="864" w:type="dxa"/>
          </w:tcPr>
          <w:p w14:paraId="1B431475" w14:textId="77777777" w:rsidR="004B3F04" w:rsidRDefault="004B3F04" w:rsidP="000659BE">
            <w:pPr>
              <w:pStyle w:val="TableText"/>
            </w:pPr>
          </w:p>
        </w:tc>
        <w:tc>
          <w:tcPr>
            <w:tcW w:w="1104" w:type="dxa"/>
          </w:tcPr>
          <w:p w14:paraId="77748512" w14:textId="77777777" w:rsidR="004B3F04" w:rsidRDefault="006C736C" w:rsidP="000659BE">
            <w:pPr>
              <w:pStyle w:val="TableText"/>
            </w:pPr>
            <w:hyperlink w:anchor="C_4499-35357">
              <w:r w:rsidR="004B3F04">
                <w:rPr>
                  <w:rStyle w:val="HyperlinkText9pt"/>
                </w:rPr>
                <w:t>4499-35357</w:t>
              </w:r>
            </w:hyperlink>
          </w:p>
        </w:tc>
        <w:tc>
          <w:tcPr>
            <w:tcW w:w="2975" w:type="dxa"/>
          </w:tcPr>
          <w:p w14:paraId="4C220910" w14:textId="77777777" w:rsidR="004B3F04" w:rsidRDefault="004B3F04" w:rsidP="000659BE">
            <w:pPr>
              <w:pStyle w:val="TableText"/>
            </w:pPr>
          </w:p>
        </w:tc>
      </w:tr>
      <w:tr w:rsidR="004B3F04" w14:paraId="17CEEE4D" w14:textId="77777777" w:rsidTr="000659BE">
        <w:trPr>
          <w:jc w:val="center"/>
        </w:trPr>
        <w:tc>
          <w:tcPr>
            <w:tcW w:w="3345" w:type="dxa"/>
          </w:tcPr>
          <w:p w14:paraId="4F9BE108" w14:textId="77777777" w:rsidR="004B3F04" w:rsidRDefault="004B3F04" w:rsidP="000659BE">
            <w:pPr>
              <w:pStyle w:val="TableText"/>
            </w:pPr>
            <w:r>
              <w:tab/>
            </w:r>
            <w:r>
              <w:tab/>
              <w:t>@typeCode</w:t>
            </w:r>
          </w:p>
        </w:tc>
        <w:tc>
          <w:tcPr>
            <w:tcW w:w="720" w:type="dxa"/>
          </w:tcPr>
          <w:p w14:paraId="2A14D07E" w14:textId="77777777" w:rsidR="004B3F04" w:rsidRDefault="004B3F04" w:rsidP="000659BE">
            <w:pPr>
              <w:pStyle w:val="TableText"/>
            </w:pPr>
            <w:r>
              <w:t>1..1</w:t>
            </w:r>
          </w:p>
        </w:tc>
        <w:tc>
          <w:tcPr>
            <w:tcW w:w="1152" w:type="dxa"/>
          </w:tcPr>
          <w:p w14:paraId="7B8F2A6A" w14:textId="77777777" w:rsidR="004B3F04" w:rsidRDefault="004B3F04" w:rsidP="000659BE">
            <w:pPr>
              <w:pStyle w:val="TableText"/>
            </w:pPr>
            <w:r>
              <w:t>SHALL</w:t>
            </w:r>
          </w:p>
        </w:tc>
        <w:tc>
          <w:tcPr>
            <w:tcW w:w="864" w:type="dxa"/>
          </w:tcPr>
          <w:p w14:paraId="3E5B3100" w14:textId="77777777" w:rsidR="004B3F04" w:rsidRDefault="004B3F04" w:rsidP="000659BE">
            <w:pPr>
              <w:pStyle w:val="TableText"/>
            </w:pPr>
          </w:p>
        </w:tc>
        <w:tc>
          <w:tcPr>
            <w:tcW w:w="1104" w:type="dxa"/>
          </w:tcPr>
          <w:p w14:paraId="4B7396A7" w14:textId="77777777" w:rsidR="004B3F04" w:rsidRDefault="006C736C" w:rsidP="000659BE">
            <w:pPr>
              <w:pStyle w:val="TableText"/>
            </w:pPr>
            <w:hyperlink w:anchor="C_4499-35362">
              <w:r w:rsidR="004B3F04">
                <w:rPr>
                  <w:rStyle w:val="HyperlinkText9pt"/>
                </w:rPr>
                <w:t>4499-35362</w:t>
              </w:r>
            </w:hyperlink>
          </w:p>
        </w:tc>
        <w:tc>
          <w:tcPr>
            <w:tcW w:w="2975" w:type="dxa"/>
          </w:tcPr>
          <w:p w14:paraId="2C6773B7" w14:textId="77777777" w:rsidR="004B3F04" w:rsidRDefault="004B3F04" w:rsidP="000659BE">
            <w:pPr>
              <w:pStyle w:val="TableText"/>
            </w:pPr>
            <w:r>
              <w:t>urn:oid:2.16.840.1.113883.5.90 (HL7ParticipationType) = PART</w:t>
            </w:r>
          </w:p>
        </w:tc>
      </w:tr>
      <w:tr w:rsidR="004B3F04" w14:paraId="214FC457" w14:textId="77777777" w:rsidTr="000659BE">
        <w:trPr>
          <w:jc w:val="center"/>
        </w:trPr>
        <w:tc>
          <w:tcPr>
            <w:tcW w:w="3345" w:type="dxa"/>
          </w:tcPr>
          <w:p w14:paraId="7898CA00" w14:textId="77777777" w:rsidR="004B3F04" w:rsidRDefault="004B3F04" w:rsidP="000659BE">
            <w:pPr>
              <w:pStyle w:val="TableText"/>
            </w:pPr>
            <w:r>
              <w:tab/>
            </w:r>
            <w:r>
              <w:tab/>
              <w:t>role</w:t>
            </w:r>
          </w:p>
        </w:tc>
        <w:tc>
          <w:tcPr>
            <w:tcW w:w="720" w:type="dxa"/>
          </w:tcPr>
          <w:p w14:paraId="188A4D86" w14:textId="77777777" w:rsidR="004B3F04" w:rsidRDefault="004B3F04" w:rsidP="000659BE">
            <w:pPr>
              <w:pStyle w:val="TableText"/>
            </w:pPr>
            <w:r>
              <w:t>1..1</w:t>
            </w:r>
          </w:p>
        </w:tc>
        <w:tc>
          <w:tcPr>
            <w:tcW w:w="1152" w:type="dxa"/>
          </w:tcPr>
          <w:p w14:paraId="0CCCDA56" w14:textId="77777777" w:rsidR="004B3F04" w:rsidRDefault="004B3F04" w:rsidP="000659BE">
            <w:pPr>
              <w:pStyle w:val="TableText"/>
            </w:pPr>
            <w:r>
              <w:t>SHALL</w:t>
            </w:r>
          </w:p>
        </w:tc>
        <w:tc>
          <w:tcPr>
            <w:tcW w:w="864" w:type="dxa"/>
          </w:tcPr>
          <w:p w14:paraId="29E0C1C0" w14:textId="77777777" w:rsidR="004B3F04" w:rsidRDefault="004B3F04" w:rsidP="000659BE">
            <w:pPr>
              <w:pStyle w:val="TableText"/>
            </w:pPr>
          </w:p>
        </w:tc>
        <w:tc>
          <w:tcPr>
            <w:tcW w:w="1104" w:type="dxa"/>
          </w:tcPr>
          <w:p w14:paraId="2E75B88B" w14:textId="77777777" w:rsidR="004B3F04" w:rsidRDefault="006C736C" w:rsidP="000659BE">
            <w:pPr>
              <w:pStyle w:val="TableText"/>
            </w:pPr>
            <w:hyperlink w:anchor="C_4499-36335">
              <w:r w:rsidR="004B3F04">
                <w:rPr>
                  <w:rStyle w:val="HyperlinkText9pt"/>
                </w:rPr>
                <w:t>4499-36335</w:t>
              </w:r>
            </w:hyperlink>
          </w:p>
        </w:tc>
        <w:tc>
          <w:tcPr>
            <w:tcW w:w="2975" w:type="dxa"/>
          </w:tcPr>
          <w:p w14:paraId="75358582"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09B0E3" w14:textId="77777777" w:rsidTr="000659BE">
        <w:trPr>
          <w:jc w:val="center"/>
        </w:trPr>
        <w:tc>
          <w:tcPr>
            <w:tcW w:w="3345" w:type="dxa"/>
          </w:tcPr>
          <w:p w14:paraId="0C2BF7AE" w14:textId="77777777" w:rsidR="004B3F04" w:rsidRDefault="004B3F04" w:rsidP="000659BE">
            <w:pPr>
              <w:pStyle w:val="TableText"/>
            </w:pPr>
            <w:r>
              <w:tab/>
              <w:t>participation</w:t>
            </w:r>
          </w:p>
        </w:tc>
        <w:tc>
          <w:tcPr>
            <w:tcW w:w="720" w:type="dxa"/>
          </w:tcPr>
          <w:p w14:paraId="0DC978EC" w14:textId="77777777" w:rsidR="004B3F04" w:rsidRDefault="004B3F04" w:rsidP="000659BE">
            <w:pPr>
              <w:pStyle w:val="TableText"/>
            </w:pPr>
            <w:r>
              <w:t>0..*</w:t>
            </w:r>
          </w:p>
        </w:tc>
        <w:tc>
          <w:tcPr>
            <w:tcW w:w="1152" w:type="dxa"/>
          </w:tcPr>
          <w:p w14:paraId="0530BDBF" w14:textId="77777777" w:rsidR="004B3F04" w:rsidRDefault="004B3F04" w:rsidP="000659BE">
            <w:pPr>
              <w:pStyle w:val="TableText"/>
            </w:pPr>
            <w:r>
              <w:t>MAY</w:t>
            </w:r>
          </w:p>
        </w:tc>
        <w:tc>
          <w:tcPr>
            <w:tcW w:w="864" w:type="dxa"/>
          </w:tcPr>
          <w:p w14:paraId="39EBEADB" w14:textId="77777777" w:rsidR="004B3F04" w:rsidRDefault="004B3F04" w:rsidP="000659BE">
            <w:pPr>
              <w:pStyle w:val="TableText"/>
            </w:pPr>
          </w:p>
        </w:tc>
        <w:tc>
          <w:tcPr>
            <w:tcW w:w="1104" w:type="dxa"/>
          </w:tcPr>
          <w:p w14:paraId="2A9D9C51" w14:textId="77777777" w:rsidR="004B3F04" w:rsidRDefault="006C736C" w:rsidP="000659BE">
            <w:pPr>
              <w:pStyle w:val="TableText"/>
            </w:pPr>
            <w:hyperlink w:anchor="C_4499-35915">
              <w:r w:rsidR="004B3F04">
                <w:rPr>
                  <w:rStyle w:val="HyperlinkText9pt"/>
                </w:rPr>
                <w:t>4499-35915</w:t>
              </w:r>
            </w:hyperlink>
          </w:p>
        </w:tc>
        <w:tc>
          <w:tcPr>
            <w:tcW w:w="2975" w:type="dxa"/>
          </w:tcPr>
          <w:p w14:paraId="7B829136" w14:textId="77777777" w:rsidR="004B3F04" w:rsidRDefault="004B3F04" w:rsidP="000659BE">
            <w:pPr>
              <w:pStyle w:val="TableText"/>
            </w:pPr>
          </w:p>
        </w:tc>
      </w:tr>
      <w:tr w:rsidR="004B3F04" w14:paraId="5D45333D" w14:textId="77777777" w:rsidTr="000659BE">
        <w:trPr>
          <w:jc w:val="center"/>
        </w:trPr>
        <w:tc>
          <w:tcPr>
            <w:tcW w:w="3345" w:type="dxa"/>
          </w:tcPr>
          <w:p w14:paraId="1DD3E070" w14:textId="77777777" w:rsidR="004B3F04" w:rsidRDefault="004B3F04" w:rsidP="000659BE">
            <w:pPr>
              <w:pStyle w:val="TableText"/>
            </w:pPr>
            <w:r>
              <w:tab/>
            </w:r>
            <w:r>
              <w:tab/>
              <w:t>@typeCode</w:t>
            </w:r>
          </w:p>
        </w:tc>
        <w:tc>
          <w:tcPr>
            <w:tcW w:w="720" w:type="dxa"/>
          </w:tcPr>
          <w:p w14:paraId="6455F8B6" w14:textId="77777777" w:rsidR="004B3F04" w:rsidRDefault="004B3F04" w:rsidP="000659BE">
            <w:pPr>
              <w:pStyle w:val="TableText"/>
            </w:pPr>
            <w:r>
              <w:t>1..1</w:t>
            </w:r>
          </w:p>
        </w:tc>
        <w:tc>
          <w:tcPr>
            <w:tcW w:w="1152" w:type="dxa"/>
          </w:tcPr>
          <w:p w14:paraId="513337A8" w14:textId="77777777" w:rsidR="004B3F04" w:rsidRDefault="004B3F04" w:rsidP="000659BE">
            <w:pPr>
              <w:pStyle w:val="TableText"/>
            </w:pPr>
            <w:r>
              <w:t>SHALL</w:t>
            </w:r>
          </w:p>
        </w:tc>
        <w:tc>
          <w:tcPr>
            <w:tcW w:w="864" w:type="dxa"/>
          </w:tcPr>
          <w:p w14:paraId="34EB0432" w14:textId="77777777" w:rsidR="004B3F04" w:rsidRDefault="004B3F04" w:rsidP="000659BE">
            <w:pPr>
              <w:pStyle w:val="TableText"/>
            </w:pPr>
          </w:p>
        </w:tc>
        <w:tc>
          <w:tcPr>
            <w:tcW w:w="1104" w:type="dxa"/>
          </w:tcPr>
          <w:p w14:paraId="370CB5AD" w14:textId="77777777" w:rsidR="004B3F04" w:rsidRDefault="006C736C" w:rsidP="000659BE">
            <w:pPr>
              <w:pStyle w:val="TableText"/>
            </w:pPr>
            <w:hyperlink w:anchor="C_4499-35916">
              <w:r w:rsidR="004B3F04">
                <w:rPr>
                  <w:rStyle w:val="HyperlinkText9pt"/>
                </w:rPr>
                <w:t>4499-35916</w:t>
              </w:r>
            </w:hyperlink>
          </w:p>
        </w:tc>
        <w:tc>
          <w:tcPr>
            <w:tcW w:w="2975" w:type="dxa"/>
          </w:tcPr>
          <w:p w14:paraId="7DA27A92" w14:textId="77777777" w:rsidR="004B3F04" w:rsidRDefault="004B3F04" w:rsidP="000659BE">
            <w:pPr>
              <w:pStyle w:val="TableText"/>
            </w:pPr>
            <w:r>
              <w:t>urn:oid:2.16.840.1.113883.5.90 (HL7ParticipationType) = PART</w:t>
            </w:r>
          </w:p>
        </w:tc>
      </w:tr>
      <w:tr w:rsidR="004B3F04" w14:paraId="63852384" w14:textId="77777777" w:rsidTr="000659BE">
        <w:trPr>
          <w:jc w:val="center"/>
        </w:trPr>
        <w:tc>
          <w:tcPr>
            <w:tcW w:w="3345" w:type="dxa"/>
          </w:tcPr>
          <w:p w14:paraId="42CBA345" w14:textId="77777777" w:rsidR="004B3F04" w:rsidRDefault="004B3F04" w:rsidP="000659BE">
            <w:pPr>
              <w:pStyle w:val="TableText"/>
            </w:pPr>
            <w:r>
              <w:tab/>
            </w:r>
            <w:r>
              <w:tab/>
              <w:t>role</w:t>
            </w:r>
          </w:p>
        </w:tc>
        <w:tc>
          <w:tcPr>
            <w:tcW w:w="720" w:type="dxa"/>
          </w:tcPr>
          <w:p w14:paraId="19436E6D" w14:textId="77777777" w:rsidR="004B3F04" w:rsidRDefault="004B3F04" w:rsidP="000659BE">
            <w:pPr>
              <w:pStyle w:val="TableText"/>
            </w:pPr>
            <w:r>
              <w:t>1..1</w:t>
            </w:r>
          </w:p>
        </w:tc>
        <w:tc>
          <w:tcPr>
            <w:tcW w:w="1152" w:type="dxa"/>
          </w:tcPr>
          <w:p w14:paraId="4AF015B4" w14:textId="77777777" w:rsidR="004B3F04" w:rsidRDefault="004B3F04" w:rsidP="000659BE">
            <w:pPr>
              <w:pStyle w:val="TableText"/>
            </w:pPr>
            <w:r>
              <w:t>SHALL</w:t>
            </w:r>
          </w:p>
        </w:tc>
        <w:tc>
          <w:tcPr>
            <w:tcW w:w="864" w:type="dxa"/>
          </w:tcPr>
          <w:p w14:paraId="777D6684" w14:textId="77777777" w:rsidR="004B3F04" w:rsidRDefault="004B3F04" w:rsidP="000659BE">
            <w:pPr>
              <w:pStyle w:val="TableText"/>
            </w:pPr>
          </w:p>
        </w:tc>
        <w:tc>
          <w:tcPr>
            <w:tcW w:w="1104" w:type="dxa"/>
          </w:tcPr>
          <w:p w14:paraId="20D2C4C6" w14:textId="77777777" w:rsidR="004B3F04" w:rsidRDefault="006C736C" w:rsidP="000659BE">
            <w:pPr>
              <w:pStyle w:val="TableText"/>
            </w:pPr>
            <w:hyperlink w:anchor="C_4499-36336">
              <w:r w:rsidR="004B3F04">
                <w:rPr>
                  <w:rStyle w:val="HyperlinkText9pt"/>
                </w:rPr>
                <w:t>4499-36336</w:t>
              </w:r>
            </w:hyperlink>
          </w:p>
        </w:tc>
        <w:tc>
          <w:tcPr>
            <w:tcW w:w="2975" w:type="dxa"/>
          </w:tcPr>
          <w:p w14:paraId="50D3AC48"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71C3DB6" w14:textId="77777777" w:rsidTr="000659BE">
        <w:trPr>
          <w:jc w:val="center"/>
        </w:trPr>
        <w:tc>
          <w:tcPr>
            <w:tcW w:w="3345" w:type="dxa"/>
          </w:tcPr>
          <w:p w14:paraId="05B0653C" w14:textId="77777777" w:rsidR="004B3F04" w:rsidRDefault="004B3F04" w:rsidP="000659BE">
            <w:pPr>
              <w:pStyle w:val="TableText"/>
            </w:pPr>
            <w:r>
              <w:tab/>
              <w:t>participation</w:t>
            </w:r>
          </w:p>
        </w:tc>
        <w:tc>
          <w:tcPr>
            <w:tcW w:w="720" w:type="dxa"/>
          </w:tcPr>
          <w:p w14:paraId="5B285FF3" w14:textId="77777777" w:rsidR="004B3F04" w:rsidRDefault="004B3F04" w:rsidP="000659BE">
            <w:pPr>
              <w:pStyle w:val="TableText"/>
            </w:pPr>
            <w:r>
              <w:t>0..1</w:t>
            </w:r>
          </w:p>
        </w:tc>
        <w:tc>
          <w:tcPr>
            <w:tcW w:w="1152" w:type="dxa"/>
          </w:tcPr>
          <w:p w14:paraId="36F5CD1D" w14:textId="77777777" w:rsidR="004B3F04" w:rsidRDefault="004B3F04" w:rsidP="000659BE">
            <w:pPr>
              <w:pStyle w:val="TableText"/>
            </w:pPr>
            <w:r>
              <w:t>MAY</w:t>
            </w:r>
          </w:p>
        </w:tc>
        <w:tc>
          <w:tcPr>
            <w:tcW w:w="864" w:type="dxa"/>
          </w:tcPr>
          <w:p w14:paraId="0ECA913A" w14:textId="77777777" w:rsidR="004B3F04" w:rsidRDefault="004B3F04" w:rsidP="000659BE">
            <w:pPr>
              <w:pStyle w:val="TableText"/>
            </w:pPr>
          </w:p>
        </w:tc>
        <w:tc>
          <w:tcPr>
            <w:tcW w:w="1104" w:type="dxa"/>
          </w:tcPr>
          <w:p w14:paraId="0C3220AF" w14:textId="77777777" w:rsidR="004B3F04" w:rsidRDefault="006C736C" w:rsidP="000659BE">
            <w:pPr>
              <w:pStyle w:val="TableText"/>
            </w:pPr>
            <w:hyperlink w:anchor="C_4499-35359">
              <w:r w:rsidR="004B3F04">
                <w:rPr>
                  <w:rStyle w:val="HyperlinkText9pt"/>
                </w:rPr>
                <w:t>4499-35359</w:t>
              </w:r>
            </w:hyperlink>
          </w:p>
        </w:tc>
        <w:tc>
          <w:tcPr>
            <w:tcW w:w="2975" w:type="dxa"/>
          </w:tcPr>
          <w:p w14:paraId="7A1C9F67" w14:textId="77777777" w:rsidR="004B3F04" w:rsidRDefault="004B3F04" w:rsidP="000659BE">
            <w:pPr>
              <w:pStyle w:val="TableText"/>
            </w:pPr>
          </w:p>
        </w:tc>
      </w:tr>
      <w:tr w:rsidR="004B3F04" w14:paraId="39841E39" w14:textId="77777777" w:rsidTr="000659BE">
        <w:trPr>
          <w:jc w:val="center"/>
        </w:trPr>
        <w:tc>
          <w:tcPr>
            <w:tcW w:w="3345" w:type="dxa"/>
          </w:tcPr>
          <w:p w14:paraId="51783C5E" w14:textId="77777777" w:rsidR="004B3F04" w:rsidRDefault="004B3F04" w:rsidP="000659BE">
            <w:pPr>
              <w:pStyle w:val="TableText"/>
            </w:pPr>
            <w:r>
              <w:tab/>
            </w:r>
            <w:r>
              <w:tab/>
              <w:t>@typeCode</w:t>
            </w:r>
          </w:p>
        </w:tc>
        <w:tc>
          <w:tcPr>
            <w:tcW w:w="720" w:type="dxa"/>
          </w:tcPr>
          <w:p w14:paraId="0CB0C668" w14:textId="77777777" w:rsidR="004B3F04" w:rsidRDefault="004B3F04" w:rsidP="000659BE">
            <w:pPr>
              <w:pStyle w:val="TableText"/>
            </w:pPr>
            <w:r>
              <w:t>1..1</w:t>
            </w:r>
          </w:p>
        </w:tc>
        <w:tc>
          <w:tcPr>
            <w:tcW w:w="1152" w:type="dxa"/>
          </w:tcPr>
          <w:p w14:paraId="74B8389A" w14:textId="77777777" w:rsidR="004B3F04" w:rsidRDefault="004B3F04" w:rsidP="000659BE">
            <w:pPr>
              <w:pStyle w:val="TableText"/>
            </w:pPr>
            <w:r>
              <w:t>SHALL</w:t>
            </w:r>
          </w:p>
        </w:tc>
        <w:tc>
          <w:tcPr>
            <w:tcW w:w="864" w:type="dxa"/>
          </w:tcPr>
          <w:p w14:paraId="5A606E52" w14:textId="77777777" w:rsidR="004B3F04" w:rsidRDefault="004B3F04" w:rsidP="000659BE">
            <w:pPr>
              <w:pStyle w:val="TableText"/>
            </w:pPr>
          </w:p>
        </w:tc>
        <w:tc>
          <w:tcPr>
            <w:tcW w:w="1104" w:type="dxa"/>
          </w:tcPr>
          <w:p w14:paraId="40751BBA" w14:textId="77777777" w:rsidR="004B3F04" w:rsidRDefault="006C736C" w:rsidP="000659BE">
            <w:pPr>
              <w:pStyle w:val="TableText"/>
            </w:pPr>
            <w:hyperlink w:anchor="C_4499-35363">
              <w:r w:rsidR="004B3F04">
                <w:rPr>
                  <w:rStyle w:val="HyperlinkText9pt"/>
                </w:rPr>
                <w:t>4499-35363</w:t>
              </w:r>
            </w:hyperlink>
          </w:p>
        </w:tc>
        <w:tc>
          <w:tcPr>
            <w:tcW w:w="2975" w:type="dxa"/>
          </w:tcPr>
          <w:p w14:paraId="67B58389" w14:textId="77777777" w:rsidR="004B3F04" w:rsidRDefault="004B3F04" w:rsidP="000659BE">
            <w:pPr>
              <w:pStyle w:val="TableText"/>
            </w:pPr>
            <w:r>
              <w:t>urn:oid:2.16.840.1.113883.5.90 (HL7ParticipationType) = PART</w:t>
            </w:r>
          </w:p>
        </w:tc>
      </w:tr>
      <w:tr w:rsidR="004B3F04" w14:paraId="4638CD9A" w14:textId="77777777" w:rsidTr="000659BE">
        <w:trPr>
          <w:jc w:val="center"/>
        </w:trPr>
        <w:tc>
          <w:tcPr>
            <w:tcW w:w="3345" w:type="dxa"/>
          </w:tcPr>
          <w:p w14:paraId="1C88496D" w14:textId="77777777" w:rsidR="004B3F04" w:rsidRDefault="004B3F04" w:rsidP="000659BE">
            <w:pPr>
              <w:pStyle w:val="TableText"/>
            </w:pPr>
            <w:r>
              <w:tab/>
            </w:r>
            <w:r>
              <w:tab/>
              <w:t>patient</w:t>
            </w:r>
          </w:p>
        </w:tc>
        <w:tc>
          <w:tcPr>
            <w:tcW w:w="720" w:type="dxa"/>
          </w:tcPr>
          <w:p w14:paraId="33759079" w14:textId="77777777" w:rsidR="004B3F04" w:rsidRDefault="004B3F04" w:rsidP="000659BE">
            <w:pPr>
              <w:pStyle w:val="TableText"/>
            </w:pPr>
            <w:r>
              <w:t>1..1</w:t>
            </w:r>
          </w:p>
        </w:tc>
        <w:tc>
          <w:tcPr>
            <w:tcW w:w="1152" w:type="dxa"/>
          </w:tcPr>
          <w:p w14:paraId="40343C70" w14:textId="77777777" w:rsidR="004B3F04" w:rsidRDefault="004B3F04" w:rsidP="000659BE">
            <w:pPr>
              <w:pStyle w:val="TableText"/>
            </w:pPr>
            <w:r>
              <w:t>SHALL</w:t>
            </w:r>
          </w:p>
        </w:tc>
        <w:tc>
          <w:tcPr>
            <w:tcW w:w="864" w:type="dxa"/>
          </w:tcPr>
          <w:p w14:paraId="2EFF5D4B" w14:textId="77777777" w:rsidR="004B3F04" w:rsidRDefault="004B3F04" w:rsidP="000659BE">
            <w:pPr>
              <w:pStyle w:val="TableText"/>
            </w:pPr>
          </w:p>
        </w:tc>
        <w:tc>
          <w:tcPr>
            <w:tcW w:w="1104" w:type="dxa"/>
          </w:tcPr>
          <w:p w14:paraId="15AAE076" w14:textId="77777777" w:rsidR="004B3F04" w:rsidRDefault="006C736C" w:rsidP="000659BE">
            <w:pPr>
              <w:pStyle w:val="TableText"/>
            </w:pPr>
            <w:hyperlink w:anchor="C_4499-36337">
              <w:r w:rsidR="004B3F04">
                <w:rPr>
                  <w:rStyle w:val="HyperlinkText9pt"/>
                </w:rPr>
                <w:t>4499-36337</w:t>
              </w:r>
            </w:hyperlink>
          </w:p>
        </w:tc>
        <w:tc>
          <w:tcPr>
            <w:tcW w:w="2975" w:type="dxa"/>
          </w:tcPr>
          <w:p w14:paraId="5771DD04"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bl>
    <w:p w14:paraId="0C345D0C" w14:textId="77777777" w:rsidR="004B3F04" w:rsidRDefault="004B3F04" w:rsidP="004B3F04">
      <w:pPr>
        <w:pStyle w:val="BodyText"/>
      </w:pPr>
    </w:p>
    <w:p w14:paraId="4FE24F81" w14:textId="77777777" w:rsidR="004B3F04" w:rsidRDefault="004B3F04" w:rsidP="007E63CC">
      <w:pPr>
        <w:numPr>
          <w:ilvl w:val="0"/>
          <w:numId w:val="70"/>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08" w:name="C_4499-32218"/>
      <w:r>
        <w:t xml:space="preserve"> (CONF:4499-32218)</w:t>
      </w:r>
      <w:bookmarkEnd w:id="3408"/>
      <w:r>
        <w:t>.</w:t>
      </w:r>
    </w:p>
    <w:p w14:paraId="3810DFE8" w14:textId="77777777" w:rsidR="004B3F04" w:rsidRDefault="004B3F04" w:rsidP="007E63CC">
      <w:pPr>
        <w:numPr>
          <w:ilvl w:val="0"/>
          <w:numId w:val="70"/>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09" w:name="C_4499-32219"/>
      <w:r>
        <w:t xml:space="preserve"> (CONF:4499-32219)</w:t>
      </w:r>
      <w:bookmarkEnd w:id="3409"/>
      <w:r>
        <w:t>.</w:t>
      </w:r>
    </w:p>
    <w:p w14:paraId="7A6A8B2A" w14:textId="77777777" w:rsidR="004B3F04" w:rsidRDefault="004B3F04" w:rsidP="007E63CC">
      <w:pPr>
        <w:numPr>
          <w:ilvl w:val="0"/>
          <w:numId w:val="70"/>
        </w:numPr>
      </w:pPr>
      <w:r>
        <w:rPr>
          <w:rStyle w:val="keyword"/>
        </w:rPr>
        <w:t>SHALL NOT</w:t>
      </w:r>
      <w:r>
        <w:t xml:space="preserve"> contain [0..0] </w:t>
      </w:r>
      <w:r>
        <w:rPr>
          <w:rStyle w:val="XMLnameBold"/>
        </w:rPr>
        <w:t>@actionNegationInd</w:t>
      </w:r>
      <w:bookmarkStart w:id="3410" w:name="C_4499-35354"/>
      <w:r>
        <w:t xml:space="preserve"> (CONF:4499-35354)</w:t>
      </w:r>
      <w:bookmarkEnd w:id="3410"/>
      <w:r>
        <w:t>.</w:t>
      </w:r>
    </w:p>
    <w:p w14:paraId="6469B9D3" w14:textId="77777777" w:rsidR="004B3F04" w:rsidRDefault="004B3F04" w:rsidP="007E63CC">
      <w:pPr>
        <w:numPr>
          <w:ilvl w:val="0"/>
          <w:numId w:val="70"/>
        </w:numPr>
      </w:pPr>
      <w:r>
        <w:rPr>
          <w:rStyle w:val="keyword"/>
        </w:rPr>
        <w:t>SHALL</w:t>
      </w:r>
      <w:r>
        <w:t xml:space="preserve"> contain exactly one [1..1] </w:t>
      </w:r>
      <w:r>
        <w:rPr>
          <w:rStyle w:val="XMLnameBold"/>
        </w:rPr>
        <w:t>templateId</w:t>
      </w:r>
      <w:bookmarkStart w:id="3411" w:name="C_4499-32220"/>
      <w:r>
        <w:t xml:space="preserve"> (CONF:4499-32220)</w:t>
      </w:r>
      <w:bookmarkEnd w:id="3411"/>
      <w:r>
        <w:t>.</w:t>
      </w:r>
    </w:p>
    <w:p w14:paraId="470ABF53" w14:textId="77777777" w:rsidR="004B3F04" w:rsidRDefault="004B3F04" w:rsidP="007E63CC">
      <w:pPr>
        <w:numPr>
          <w:ilvl w:val="1"/>
          <w:numId w:val="70"/>
        </w:numPr>
      </w:pPr>
      <w:r>
        <w:t xml:space="preserve">This templateId </w:t>
      </w:r>
      <w:r>
        <w:rPr>
          <w:rStyle w:val="keyword"/>
        </w:rPr>
        <w:t>SHALL</w:t>
      </w:r>
      <w:r>
        <w:t xml:space="preserve"> contain exactly one [1..1] </w:t>
      </w:r>
      <w:r>
        <w:rPr>
          <w:rStyle w:val="XMLnameBold"/>
        </w:rPr>
        <w:t>item</w:t>
      </w:r>
      <w:bookmarkStart w:id="3412" w:name="C_4499-32221"/>
      <w:r>
        <w:t xml:space="preserve"> (CONF:4499-32221)</w:t>
      </w:r>
      <w:bookmarkEnd w:id="3412"/>
      <w:r>
        <w:t xml:space="preserve"> such that it</w:t>
      </w:r>
    </w:p>
    <w:p w14:paraId="025AADAB" w14:textId="77777777" w:rsidR="004B3F04" w:rsidRDefault="004B3F04" w:rsidP="007E63CC">
      <w:pPr>
        <w:numPr>
          <w:ilvl w:val="2"/>
          <w:numId w:val="70"/>
        </w:numPr>
      </w:pPr>
      <w:r>
        <w:rPr>
          <w:rStyle w:val="keyword"/>
        </w:rPr>
        <w:t>SHALL</w:t>
      </w:r>
      <w:r>
        <w:t xml:space="preserve"> contain exactly one [1..1] </w:t>
      </w:r>
      <w:r>
        <w:rPr>
          <w:rStyle w:val="XMLnameBold"/>
        </w:rPr>
        <w:t>@root</w:t>
      </w:r>
      <w:r>
        <w:t>=</w:t>
      </w:r>
      <w:r>
        <w:rPr>
          <w:rStyle w:val="XMLname"/>
        </w:rPr>
        <w:t>"2.16.840.1.113883.10.20.28.4.70"</w:t>
      </w:r>
      <w:bookmarkStart w:id="3413" w:name="C_4499-32222"/>
      <w:r>
        <w:t xml:space="preserve"> (CONF:4499-32222)</w:t>
      </w:r>
      <w:bookmarkEnd w:id="3413"/>
      <w:r>
        <w:t>.</w:t>
      </w:r>
    </w:p>
    <w:p w14:paraId="6BC53CC7" w14:textId="77777777" w:rsidR="004B3F04" w:rsidRDefault="004B3F04" w:rsidP="007E63CC">
      <w:pPr>
        <w:numPr>
          <w:ilvl w:val="2"/>
          <w:numId w:val="70"/>
        </w:numPr>
      </w:pPr>
      <w:r>
        <w:rPr>
          <w:rStyle w:val="keyword"/>
        </w:rPr>
        <w:t>SHALL</w:t>
      </w:r>
      <w:r>
        <w:t xml:space="preserve"> contain exactly one [1..1] </w:t>
      </w:r>
      <w:r>
        <w:rPr>
          <w:rStyle w:val="XMLnameBold"/>
        </w:rPr>
        <w:t>@extension</w:t>
      </w:r>
      <w:r>
        <w:t>=</w:t>
      </w:r>
      <w:r>
        <w:rPr>
          <w:rStyle w:val="XMLname"/>
        </w:rPr>
        <w:t>"2021-02-01"</w:t>
      </w:r>
      <w:bookmarkStart w:id="3414" w:name="C_4499-33701"/>
      <w:r>
        <w:t xml:space="preserve"> (CONF:4499-33701)</w:t>
      </w:r>
      <w:bookmarkEnd w:id="3414"/>
      <w:r>
        <w:t>.</w:t>
      </w:r>
    </w:p>
    <w:p w14:paraId="08B99F53" w14:textId="77777777" w:rsidR="004B3F04" w:rsidRDefault="004B3F04" w:rsidP="007E63CC">
      <w:pPr>
        <w:numPr>
          <w:ilvl w:val="0"/>
          <w:numId w:val="70"/>
        </w:numPr>
      </w:pPr>
      <w:r>
        <w:rPr>
          <w:rStyle w:val="keyword"/>
        </w:rPr>
        <w:t>SHALL</w:t>
      </w:r>
      <w:r>
        <w:t xml:space="preserve"> contain exactly one [1..1] </w:t>
      </w:r>
      <w:r>
        <w:rPr>
          <w:rStyle w:val="XMLnameBold"/>
        </w:rPr>
        <w:t>id</w:t>
      </w:r>
      <w:bookmarkStart w:id="3415" w:name="C_4499-32223"/>
      <w:r>
        <w:t xml:space="preserve"> (CONF:4499-32223)</w:t>
      </w:r>
      <w:bookmarkEnd w:id="3415"/>
      <w:r>
        <w:t>.</w:t>
      </w:r>
    </w:p>
    <w:p w14:paraId="5421F577" w14:textId="77777777" w:rsidR="004B3F04" w:rsidRDefault="004B3F04" w:rsidP="007E63CC">
      <w:pPr>
        <w:numPr>
          <w:ilvl w:val="0"/>
          <w:numId w:val="70"/>
        </w:numPr>
      </w:pPr>
      <w:r>
        <w:rPr>
          <w:rStyle w:val="keyword"/>
        </w:rPr>
        <w:t>SHALL</w:t>
      </w:r>
      <w:r>
        <w:t xml:space="preserve"> contain exactly one [1..1] </w:t>
      </w:r>
      <w:r>
        <w:rPr>
          <w:rStyle w:val="XMLnameBold"/>
        </w:rPr>
        <w:t>code</w:t>
      </w:r>
      <w:bookmarkStart w:id="3416" w:name="C_4499-32224"/>
      <w:r>
        <w:t xml:space="preserve"> (CONF:4499-32224)</w:t>
      </w:r>
      <w:bookmarkEnd w:id="3416"/>
      <w:r>
        <w:t>.</w:t>
      </w:r>
    </w:p>
    <w:p w14:paraId="35D2A68E" w14:textId="77777777" w:rsidR="004B3F04" w:rsidRDefault="004B3F04" w:rsidP="007E63CC">
      <w:pPr>
        <w:numPr>
          <w:ilvl w:val="1"/>
          <w:numId w:val="70"/>
        </w:numPr>
      </w:pPr>
      <w:r>
        <w:t xml:space="preserve">This code </w:t>
      </w:r>
      <w:r>
        <w:rPr>
          <w:rStyle w:val="keyword"/>
        </w:rPr>
        <w:t>SHALL</w:t>
      </w:r>
      <w:r>
        <w:t xml:space="preserve"> contain exactly one [1..1] </w:t>
      </w:r>
      <w:r>
        <w:rPr>
          <w:rStyle w:val="XMLnameBold"/>
        </w:rPr>
        <w:t>@code</w:t>
      </w:r>
      <w:r>
        <w:t>=</w:t>
      </w:r>
      <w:r>
        <w:rPr>
          <w:rStyle w:val="XMLname"/>
        </w:rPr>
        <w:t>"405193005"</w:t>
      </w:r>
      <w:r>
        <w:t xml:space="preserve"> Caregiver Satisfaction</w:t>
      </w:r>
      <w:bookmarkStart w:id="3417" w:name="C_4499-32225"/>
      <w:r>
        <w:t xml:space="preserve"> (CONF:4499-32225)</w:t>
      </w:r>
      <w:bookmarkEnd w:id="3417"/>
      <w:r>
        <w:t>.</w:t>
      </w:r>
    </w:p>
    <w:p w14:paraId="6D4C64A2" w14:textId="77777777" w:rsidR="004B3F04" w:rsidRDefault="004B3F04" w:rsidP="007E63CC">
      <w:pPr>
        <w:numPr>
          <w:ilvl w:val="1"/>
          <w:numId w:val="70"/>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18" w:name="C_4499-32226"/>
      <w:r>
        <w:t xml:space="preserve"> (CONF:4499-32226)</w:t>
      </w:r>
      <w:bookmarkEnd w:id="3418"/>
      <w:r>
        <w:t>.</w:t>
      </w:r>
    </w:p>
    <w:p w14:paraId="26BD8CE5" w14:textId="77777777" w:rsidR="004B3F04" w:rsidRDefault="004B3F04" w:rsidP="007E63CC">
      <w:pPr>
        <w:numPr>
          <w:ilvl w:val="0"/>
          <w:numId w:val="70"/>
        </w:numPr>
      </w:pPr>
      <w:r>
        <w:rPr>
          <w:rStyle w:val="keyword"/>
        </w:rPr>
        <w:t>SHALL</w:t>
      </w:r>
      <w:r>
        <w:t xml:space="preserve"> contain exactly one [1..1] </w:t>
      </w:r>
      <w:r>
        <w:rPr>
          <w:rStyle w:val="XMLnameBold"/>
        </w:rPr>
        <w:t>title</w:t>
      </w:r>
      <w:bookmarkStart w:id="3419" w:name="C_4499-32227"/>
      <w:r>
        <w:t xml:space="preserve"> (CONF:4499-32227)</w:t>
      </w:r>
      <w:bookmarkEnd w:id="3419"/>
      <w:r>
        <w:t>.</w:t>
      </w:r>
    </w:p>
    <w:p w14:paraId="50D2F259" w14:textId="77777777" w:rsidR="004B3F04" w:rsidRDefault="004B3F04" w:rsidP="007E63CC">
      <w:pPr>
        <w:numPr>
          <w:ilvl w:val="0"/>
          <w:numId w:val="70"/>
        </w:numPr>
      </w:pPr>
      <w:r>
        <w:rPr>
          <w:rStyle w:val="keyword"/>
        </w:rPr>
        <w:t>SHALL</w:t>
      </w:r>
      <w:r>
        <w:t xml:space="preserve"> contain exactly one [1..1] </w:t>
      </w:r>
      <w:r>
        <w:rPr>
          <w:rStyle w:val="XMLnameBold"/>
        </w:rPr>
        <w:t>statusCode</w:t>
      </w:r>
      <w:bookmarkStart w:id="3420" w:name="C_4499-32228"/>
      <w:r>
        <w:t xml:space="preserve"> (CONF:4499-32228)</w:t>
      </w:r>
      <w:bookmarkEnd w:id="3420"/>
      <w:r>
        <w:t>.</w:t>
      </w:r>
    </w:p>
    <w:p w14:paraId="47A83346" w14:textId="77777777" w:rsidR="004B3F04" w:rsidRDefault="004B3F04" w:rsidP="007E63CC">
      <w:pPr>
        <w:numPr>
          <w:ilvl w:val="1"/>
          <w:numId w:val="70"/>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421" w:name="C_4499-32229"/>
      <w:r>
        <w:t xml:space="preserve"> (CONF:4499-32229)</w:t>
      </w:r>
      <w:bookmarkEnd w:id="3421"/>
      <w:r>
        <w:t>.</w:t>
      </w:r>
    </w:p>
    <w:p w14:paraId="1AC3D056" w14:textId="77777777" w:rsidR="004B3F04" w:rsidRDefault="004B3F04" w:rsidP="007E63CC">
      <w:pPr>
        <w:numPr>
          <w:ilvl w:val="0"/>
          <w:numId w:val="70"/>
        </w:numPr>
      </w:pPr>
      <w:r>
        <w:rPr>
          <w:rStyle w:val="keyword"/>
        </w:rPr>
        <w:t>MAY</w:t>
      </w:r>
      <w:r>
        <w:t xml:space="preserve"> contain zero or one [0..1] </w:t>
      </w:r>
      <w:r>
        <w:rPr>
          <w:rStyle w:val="XMLnameBold"/>
        </w:rPr>
        <w:t>effectiveTime</w:t>
      </w:r>
      <w:bookmarkStart w:id="3422" w:name="C_4499-34390"/>
      <w:r>
        <w:t xml:space="preserve"> (CONF:4499-34390)</w:t>
      </w:r>
      <w:bookmarkEnd w:id="3422"/>
      <w:r>
        <w:t xml:space="preserve"> such that it</w:t>
      </w:r>
    </w:p>
    <w:p w14:paraId="651C26CA" w14:textId="77777777" w:rsidR="004B3F04" w:rsidRDefault="004B3F04" w:rsidP="007E63CC">
      <w:pPr>
        <w:numPr>
          <w:ilvl w:val="1"/>
          <w:numId w:val="70"/>
        </w:numPr>
      </w:pPr>
      <w:r>
        <w:rPr>
          <w:rStyle w:val="keyword"/>
        </w:rPr>
        <w:t>SHALL</w:t>
      </w:r>
      <w:r>
        <w:t xml:space="preserve"> contain exactly one [1..1] </w:t>
      </w:r>
      <w:r>
        <w:rPr>
          <w:rStyle w:val="XMLnameBold"/>
        </w:rPr>
        <w:t>low</w:t>
      </w:r>
      <w:bookmarkStart w:id="3423" w:name="C_4499-34391"/>
      <w:r>
        <w:t xml:space="preserve"> (CONF:4499-34391)</w:t>
      </w:r>
      <w:bookmarkEnd w:id="3423"/>
      <w:r>
        <w:t>.</w:t>
      </w:r>
      <w:r>
        <w:br/>
        <w:t>Note: QDM Attribute: Author dateTime (The time the care experience is recorded)</w:t>
      </w:r>
    </w:p>
    <w:p w14:paraId="04091264" w14:textId="77777777" w:rsidR="004B3F04" w:rsidRDefault="004B3F04" w:rsidP="007E63CC">
      <w:pPr>
        <w:numPr>
          <w:ilvl w:val="0"/>
          <w:numId w:val="70"/>
        </w:numPr>
      </w:pPr>
      <w:r>
        <w:rPr>
          <w:rStyle w:val="keyword"/>
        </w:rPr>
        <w:t>SHALL</w:t>
      </w:r>
      <w:r>
        <w:t xml:space="preserve"> contain exactly one [1..1] </w:t>
      </w:r>
      <w:r>
        <w:rPr>
          <w:rStyle w:val="XMLnameBold"/>
        </w:rPr>
        <w:t>value</w:t>
      </w:r>
      <w:r>
        <w:t xml:space="preserve"> with @xsi:type="CD"</w:t>
      </w:r>
      <w:bookmarkStart w:id="3424" w:name="C_4499-32230"/>
      <w:r>
        <w:t xml:space="preserve"> (CONF:4499-32230)</w:t>
      </w:r>
      <w:bookmarkEnd w:id="3424"/>
      <w:r>
        <w:t>.</w:t>
      </w:r>
      <w:r>
        <w:br/>
        <w:t>Note: QDM Attribute: Code</w:t>
      </w:r>
    </w:p>
    <w:p w14:paraId="6B13353B" w14:textId="77777777" w:rsidR="004B3F04" w:rsidRDefault="004B3F04" w:rsidP="007E63CC">
      <w:pPr>
        <w:numPr>
          <w:ilvl w:val="1"/>
          <w:numId w:val="70"/>
        </w:numPr>
      </w:pPr>
      <w:r>
        <w:t xml:space="preserve">This value </w:t>
      </w:r>
      <w:r>
        <w:rPr>
          <w:rStyle w:val="keyword"/>
        </w:rPr>
        <w:t>SHOULD</w:t>
      </w:r>
      <w:r>
        <w:t xml:space="preserve"> contain zero or one [0..1] </w:t>
      </w:r>
      <w:r>
        <w:rPr>
          <w:rStyle w:val="XMLnameBold"/>
        </w:rPr>
        <w:t>@valueSet</w:t>
      </w:r>
      <w:bookmarkStart w:id="3425" w:name="C_4499-32231"/>
      <w:r>
        <w:t xml:space="preserve"> (CONF:4499-32231)</w:t>
      </w:r>
      <w:bookmarkEnd w:id="3425"/>
      <w:r>
        <w:t>.</w:t>
      </w:r>
    </w:p>
    <w:p w14:paraId="5AEE0D65"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6" w:name="C_4499-35355"/>
      <w:r>
        <w:t xml:space="preserve"> (CONF:4499-35355)</w:t>
      </w:r>
      <w:bookmarkEnd w:id="3426"/>
      <w:r>
        <w:t>.</w:t>
      </w:r>
      <w:r>
        <w:br/>
        <w:t>Note: QDM Attribute: Recorder</w:t>
      </w:r>
    </w:p>
    <w:p w14:paraId="7984CA5B"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27" w:name="C_4499-35361"/>
      <w:r>
        <w:t xml:space="preserve"> (CONF:4499-35361)</w:t>
      </w:r>
      <w:bookmarkEnd w:id="3427"/>
      <w:r>
        <w:t>.</w:t>
      </w:r>
    </w:p>
    <w:p w14:paraId="7654101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428" w:name="C_4499-36334"/>
      <w:r>
        <w:t xml:space="preserve"> (CONF:4499-36334)</w:t>
      </w:r>
      <w:bookmarkEnd w:id="3428"/>
      <w:r>
        <w:t>.</w:t>
      </w:r>
    </w:p>
    <w:p w14:paraId="11FB7A43"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29" w:name="C_4499-35357"/>
      <w:r>
        <w:t xml:space="preserve"> (CONF:4499-35357)</w:t>
      </w:r>
      <w:bookmarkEnd w:id="3429"/>
      <w:r>
        <w:t>.</w:t>
      </w:r>
      <w:r>
        <w:br/>
        <w:t>Note: QDM Attribute: Recorder</w:t>
      </w:r>
    </w:p>
    <w:p w14:paraId="778E1FB3"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0" w:name="C_4499-35362"/>
      <w:r>
        <w:t xml:space="preserve"> (CONF:4499-35362)</w:t>
      </w:r>
      <w:bookmarkEnd w:id="3430"/>
      <w:r>
        <w:t>.</w:t>
      </w:r>
    </w:p>
    <w:p w14:paraId="2262FB2F"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431" w:name="C_4499-36335"/>
      <w:r>
        <w:t xml:space="preserve"> (CONF:4499-36335)</w:t>
      </w:r>
      <w:bookmarkEnd w:id="3431"/>
      <w:r>
        <w:t>.</w:t>
      </w:r>
    </w:p>
    <w:p w14:paraId="4A4AF5F1" w14:textId="77777777" w:rsidR="004B3F04" w:rsidRDefault="004B3F04" w:rsidP="007E63CC">
      <w:pPr>
        <w:numPr>
          <w:ilvl w:val="0"/>
          <w:numId w:val="70"/>
        </w:numPr>
      </w:pPr>
      <w:r>
        <w:rPr>
          <w:rStyle w:val="keyword"/>
        </w:rPr>
        <w:t>MAY</w:t>
      </w:r>
      <w:r>
        <w:t xml:space="preserve"> contain zero or more [0..*] </w:t>
      </w:r>
      <w:r>
        <w:rPr>
          <w:rStyle w:val="XMLnameBold"/>
        </w:rPr>
        <w:t>participation</w:t>
      </w:r>
      <w:bookmarkStart w:id="3432" w:name="C_4499-35915"/>
      <w:r>
        <w:t xml:space="preserve"> (CONF:4499-35915)</w:t>
      </w:r>
      <w:bookmarkEnd w:id="3432"/>
      <w:r>
        <w:t>.</w:t>
      </w:r>
      <w:r>
        <w:br/>
        <w:t>Note: QDM Attribute: Recorder</w:t>
      </w:r>
    </w:p>
    <w:p w14:paraId="38C9FD69" w14:textId="77777777" w:rsidR="004B3F04" w:rsidRDefault="004B3F04" w:rsidP="007E63CC">
      <w:pPr>
        <w:numPr>
          <w:ilvl w:val="1"/>
          <w:numId w:val="70"/>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433" w:name="C_4499-35916"/>
      <w:r>
        <w:t xml:space="preserve"> (CONF:4499-35916)</w:t>
      </w:r>
      <w:bookmarkEnd w:id="3433"/>
      <w:r>
        <w:t>.</w:t>
      </w:r>
    </w:p>
    <w:p w14:paraId="380B7D56"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434" w:name="C_4499-36336"/>
      <w:r>
        <w:t xml:space="preserve"> (CONF:4499-36336)</w:t>
      </w:r>
      <w:bookmarkEnd w:id="3434"/>
      <w:r>
        <w:t>.</w:t>
      </w:r>
    </w:p>
    <w:p w14:paraId="2BD41E11" w14:textId="77777777" w:rsidR="004B3F04" w:rsidRDefault="004B3F04" w:rsidP="007E63CC">
      <w:pPr>
        <w:numPr>
          <w:ilvl w:val="0"/>
          <w:numId w:val="70"/>
        </w:numPr>
      </w:pPr>
      <w:r>
        <w:rPr>
          <w:rStyle w:val="keyword"/>
        </w:rPr>
        <w:t>MAY</w:t>
      </w:r>
      <w:r>
        <w:t xml:space="preserve"> contain zero or one [0..1] </w:t>
      </w:r>
      <w:r>
        <w:rPr>
          <w:rStyle w:val="XMLnameBold"/>
        </w:rPr>
        <w:t>participation</w:t>
      </w:r>
      <w:bookmarkStart w:id="3435" w:name="C_4499-35359"/>
      <w:r>
        <w:t xml:space="preserve"> (CONF:4499-35359)</w:t>
      </w:r>
      <w:bookmarkEnd w:id="3435"/>
      <w:r>
        <w:t>.</w:t>
      </w:r>
      <w:r>
        <w:br/>
        <w:t>Note: QDM Attribute: Recorder</w:t>
      </w:r>
    </w:p>
    <w:p w14:paraId="03923325" w14:textId="77777777" w:rsidR="004B3F04" w:rsidRDefault="004B3F04" w:rsidP="007E63CC">
      <w:pPr>
        <w:numPr>
          <w:ilvl w:val="1"/>
          <w:numId w:val="70"/>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436" w:name="C_4499-35363"/>
      <w:r>
        <w:t xml:space="preserve"> (CONF:4499-35363)</w:t>
      </w:r>
      <w:bookmarkEnd w:id="3436"/>
      <w:r>
        <w:t>.</w:t>
      </w:r>
    </w:p>
    <w:p w14:paraId="1AC0B210" w14:textId="77777777" w:rsidR="004B3F04" w:rsidRDefault="004B3F04" w:rsidP="007E63CC">
      <w:pPr>
        <w:numPr>
          <w:ilvl w:val="1"/>
          <w:numId w:val="70"/>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437" w:name="C_4499-36337"/>
      <w:r>
        <w:t xml:space="preserve"> (CONF:4499-36337)</w:t>
      </w:r>
      <w:bookmarkEnd w:id="3437"/>
      <w:r>
        <w:t>.</w:t>
      </w:r>
    </w:p>
    <w:p w14:paraId="6D7BDC50" w14:textId="77777777" w:rsidR="004B3F04" w:rsidRDefault="004B3F04" w:rsidP="004B3F04">
      <w:pPr>
        <w:pStyle w:val="Caption"/>
        <w:ind w:left="130" w:right="115"/>
      </w:pPr>
      <w:bookmarkStart w:id="3438" w:name="_Toc64842064"/>
      <w:bookmarkStart w:id="3439" w:name="_Toc65482980"/>
      <w:r>
        <w:t xml:space="preserve">Figure </w:t>
      </w:r>
      <w:r>
        <w:fldChar w:fldCharType="begin"/>
      </w:r>
      <w:r>
        <w:instrText>SEQ Figure \* ARABIC</w:instrText>
      </w:r>
      <w:r>
        <w:fldChar w:fldCharType="separate"/>
      </w:r>
      <w:r>
        <w:t>66</w:t>
      </w:r>
      <w:r>
        <w:fldChar w:fldCharType="end"/>
      </w:r>
      <w:r>
        <w:t>: Provider Care Experience (V3) Example</w:t>
      </w:r>
      <w:bookmarkEnd w:id="3438"/>
      <w:bookmarkEnd w:id="3439"/>
    </w:p>
    <w:p w14:paraId="43BFD45C" w14:textId="77777777" w:rsidR="004B3F04" w:rsidRDefault="004B3F04" w:rsidP="004B3F04">
      <w:pPr>
        <w:pStyle w:val="Example"/>
        <w:ind w:left="130" w:right="115"/>
      </w:pPr>
      <w:r>
        <w:t>&lt;observationCriteria classCode="OBS" moodCode="EVN"&gt;</w:t>
      </w:r>
    </w:p>
    <w:p w14:paraId="3142AB75" w14:textId="77777777" w:rsidR="004B3F04" w:rsidRDefault="004B3F04" w:rsidP="004B3F04">
      <w:pPr>
        <w:pStyle w:val="Example"/>
        <w:ind w:left="130" w:right="115"/>
      </w:pPr>
      <w:r>
        <w:t xml:space="preserve">    &lt;templateId&gt;</w:t>
      </w:r>
    </w:p>
    <w:p w14:paraId="65B87FC4" w14:textId="77777777" w:rsidR="004B3F04" w:rsidRDefault="004B3F04" w:rsidP="004B3F04">
      <w:pPr>
        <w:pStyle w:val="Example"/>
        <w:ind w:left="130" w:right="115"/>
      </w:pPr>
      <w:r>
        <w:t xml:space="preserve">        &lt;item root="2.16.840.1.113883.10.20.28.4.70" extension="2021-02-01"/&gt;</w:t>
      </w:r>
    </w:p>
    <w:p w14:paraId="720A815B" w14:textId="77777777" w:rsidR="004B3F04" w:rsidRDefault="004B3F04" w:rsidP="004B3F04">
      <w:pPr>
        <w:pStyle w:val="Example"/>
        <w:ind w:left="130" w:right="115"/>
      </w:pPr>
      <w:r>
        <w:t xml:space="preserve">    &lt;/templateId&gt;</w:t>
      </w:r>
    </w:p>
    <w:p w14:paraId="18116344" w14:textId="77777777" w:rsidR="004B3F04" w:rsidRDefault="004B3F04" w:rsidP="004B3F04">
      <w:pPr>
        <w:pStyle w:val="Example"/>
        <w:ind w:left="130" w:right="115"/>
      </w:pPr>
      <w:r>
        <w:t xml:space="preserve">    &lt;id root="a0b2aa8d-16b8-47b3-831b-94fcbbe31e36"/&gt;</w:t>
      </w:r>
    </w:p>
    <w:p w14:paraId="6E19EE0F" w14:textId="77777777" w:rsidR="004B3F04" w:rsidRDefault="004B3F04" w:rsidP="004B3F04">
      <w:pPr>
        <w:pStyle w:val="Example"/>
        <w:ind w:left="130" w:right="115"/>
      </w:pPr>
      <w:r>
        <w:t xml:space="preserve">    &lt;code code="405193005" codeSystem="2.16.840.1.113883.6.96" codeSystemName="SNOMED CT"&gt;</w:t>
      </w:r>
    </w:p>
    <w:p w14:paraId="73CEA4CA" w14:textId="77777777" w:rsidR="004B3F04" w:rsidRDefault="004B3F04" w:rsidP="004B3F04">
      <w:pPr>
        <w:pStyle w:val="Example"/>
        <w:ind w:left="130" w:right="115"/>
      </w:pPr>
      <w:r>
        <w:t xml:space="preserve">        &lt;displayName value="Caregiver Satisfaction"/&gt;</w:t>
      </w:r>
    </w:p>
    <w:p w14:paraId="5994D696" w14:textId="77777777" w:rsidR="004B3F04" w:rsidRDefault="004B3F04" w:rsidP="004B3F04">
      <w:pPr>
        <w:pStyle w:val="Example"/>
        <w:ind w:left="130" w:right="115"/>
      </w:pPr>
      <w:r>
        <w:t xml:space="preserve">    &lt;/code&gt;</w:t>
      </w:r>
    </w:p>
    <w:p w14:paraId="3DF9266A" w14:textId="77777777" w:rsidR="004B3F04" w:rsidRDefault="004B3F04" w:rsidP="004B3F04">
      <w:pPr>
        <w:pStyle w:val="Example"/>
        <w:ind w:left="130" w:right="115"/>
      </w:pPr>
      <w:r>
        <w:t xml:space="preserve">    &lt;title value="Provider Care Experience"/&gt;</w:t>
      </w:r>
    </w:p>
    <w:p w14:paraId="1A4375E5" w14:textId="77777777" w:rsidR="004B3F04" w:rsidRDefault="004B3F04" w:rsidP="004B3F04">
      <w:pPr>
        <w:pStyle w:val="Example"/>
        <w:ind w:left="130" w:right="115"/>
      </w:pPr>
      <w:r>
        <w:t xml:space="preserve">    &lt;statusCode code="completed"/&gt;</w:t>
      </w:r>
    </w:p>
    <w:p w14:paraId="290E8D50" w14:textId="77777777" w:rsidR="004B3F04" w:rsidRDefault="004B3F04" w:rsidP="004B3F04">
      <w:pPr>
        <w:pStyle w:val="Example"/>
        <w:ind w:left="130" w:right="115"/>
      </w:pPr>
      <w:r>
        <w:t xml:space="preserve">    &lt;value xsi:type="CD" valueSet="{$QDMElementValueSetOID}"/&gt;</w:t>
      </w:r>
    </w:p>
    <w:p w14:paraId="2E4FF59A" w14:textId="77777777" w:rsidR="004B3F04" w:rsidRDefault="004B3F04" w:rsidP="004B3F04">
      <w:pPr>
        <w:pStyle w:val="Example"/>
        <w:ind w:left="130" w:right="115"/>
      </w:pPr>
      <w:r>
        <w:t xml:space="preserve">&lt;/observationCriteria&gt;   </w:t>
      </w:r>
    </w:p>
    <w:p w14:paraId="4C8DEFFC" w14:textId="77777777" w:rsidR="004B3F04" w:rsidRDefault="004B3F04" w:rsidP="004B3F04">
      <w:pPr>
        <w:pStyle w:val="BodyText"/>
      </w:pPr>
    </w:p>
    <w:p w14:paraId="7C3C649E" w14:textId="77777777" w:rsidR="004B3F04" w:rsidRDefault="004B3F04" w:rsidP="004B3F04">
      <w:pPr>
        <w:pStyle w:val="Heading2nospace"/>
      </w:pPr>
      <w:bookmarkStart w:id="3440" w:name="E_Rank"/>
      <w:bookmarkStart w:id="3441" w:name="_Toc64841931"/>
      <w:bookmarkStart w:id="3442" w:name="_Toc65482847"/>
      <w:r>
        <w:t>Rank</w:t>
      </w:r>
      <w:bookmarkEnd w:id="3440"/>
      <w:bookmarkEnd w:id="3441"/>
      <w:bookmarkEnd w:id="3442"/>
    </w:p>
    <w:p w14:paraId="33ED0BF1" w14:textId="77777777" w:rsidR="004B3F04" w:rsidRDefault="004B3F04" w:rsidP="004B3F04">
      <w:pPr>
        <w:pStyle w:val="BracketData"/>
      </w:pPr>
      <w:r>
        <w:t>[observationCriteria: identifier urn:hl7ii:2.16.840.1.113883.10.20.28.4.139:2019-05-01 (open)]</w:t>
      </w:r>
    </w:p>
    <w:p w14:paraId="27EFF0D9" w14:textId="77777777" w:rsidR="004B3F04" w:rsidRDefault="004B3F04" w:rsidP="004B3F04">
      <w:pPr>
        <w:pStyle w:val="Caption"/>
      </w:pPr>
      <w:bookmarkStart w:id="3443" w:name="_Toc64842216"/>
      <w:bookmarkStart w:id="3444" w:name="_Toc65483300"/>
      <w:r>
        <w:t xml:space="preserve">Table </w:t>
      </w:r>
      <w:r>
        <w:fldChar w:fldCharType="begin"/>
      </w:r>
      <w:r>
        <w:instrText>SEQ Table \* ARABIC</w:instrText>
      </w:r>
      <w:r>
        <w:fldChar w:fldCharType="separate"/>
      </w:r>
      <w:r>
        <w:t>139</w:t>
      </w:r>
      <w:r>
        <w:fldChar w:fldCharType="end"/>
      </w:r>
      <w:r>
        <w:t>: Rank Contexts</w:t>
      </w:r>
      <w:bookmarkEnd w:id="3443"/>
      <w:bookmarkEnd w:id="344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6B7FC8C" w14:textId="77777777" w:rsidTr="000659BE">
        <w:trPr>
          <w:cantSplit/>
          <w:tblHeader/>
          <w:jc w:val="center"/>
        </w:trPr>
        <w:tc>
          <w:tcPr>
            <w:tcW w:w="360" w:type="dxa"/>
            <w:shd w:val="clear" w:color="auto" w:fill="E6E6E6"/>
          </w:tcPr>
          <w:p w14:paraId="3AF77592" w14:textId="77777777" w:rsidR="004B3F04" w:rsidRDefault="004B3F04" w:rsidP="000659BE">
            <w:pPr>
              <w:pStyle w:val="TableHead"/>
            </w:pPr>
            <w:r>
              <w:t>Contained By:</w:t>
            </w:r>
          </w:p>
        </w:tc>
        <w:tc>
          <w:tcPr>
            <w:tcW w:w="360" w:type="dxa"/>
            <w:shd w:val="clear" w:color="auto" w:fill="E6E6E6"/>
          </w:tcPr>
          <w:p w14:paraId="4266397B" w14:textId="77777777" w:rsidR="004B3F04" w:rsidRDefault="004B3F04" w:rsidP="000659BE">
            <w:pPr>
              <w:pStyle w:val="TableHead"/>
            </w:pPr>
            <w:r>
              <w:t>Contains:</w:t>
            </w:r>
          </w:p>
        </w:tc>
      </w:tr>
      <w:tr w:rsidR="004B3F04" w14:paraId="5E9E5236" w14:textId="77777777" w:rsidTr="000659BE">
        <w:trPr>
          <w:jc w:val="center"/>
        </w:trPr>
        <w:tc>
          <w:tcPr>
            <w:tcW w:w="360" w:type="dxa"/>
          </w:tcPr>
          <w:p w14:paraId="3B607109" w14:textId="77777777" w:rsidR="004B3F04" w:rsidRDefault="006C736C" w:rsidP="000659BE">
            <w:pPr>
              <w:pStyle w:val="TableText"/>
            </w:pPr>
            <w:hyperlink w:anchor="E_Encounter_Diagnosis_">
              <w:r w:rsidR="004B3F04">
                <w:rPr>
                  <w:rStyle w:val="HyperlinkText9pt"/>
                </w:rPr>
                <w:t>Encounter Diagnosis</w:t>
              </w:r>
            </w:hyperlink>
            <w:r w:rsidR="004B3F04">
              <w:t xml:space="preserve"> (optional)</w:t>
            </w:r>
          </w:p>
          <w:p w14:paraId="7DDD2881"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2867CC95"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31204360"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DC58C26" w14:textId="77777777" w:rsidR="004B3F04" w:rsidRDefault="004B3F04" w:rsidP="000659BE"/>
        </w:tc>
      </w:tr>
    </w:tbl>
    <w:p w14:paraId="7AC4DB99" w14:textId="77777777" w:rsidR="004B3F04" w:rsidRDefault="004B3F04" w:rsidP="004B3F04">
      <w:pPr>
        <w:pStyle w:val="BodyText"/>
      </w:pPr>
    </w:p>
    <w:p w14:paraId="6D2971B1" w14:textId="77777777" w:rsidR="004B3F04" w:rsidRDefault="004B3F04" w:rsidP="004B3F04">
      <w:r>
        <w:t>This template is to represent Rank attribute. Rank is a posiition in a hierarchy.  Rank is defined by an integer to indicate the relative importance of an item.</w:t>
      </w:r>
      <w:r>
        <w:br/>
        <w:t>Rank is expressed as a positive integer, i.e., 1, 2, 3 etc.</w:t>
      </w:r>
      <w:r>
        <w:br/>
        <w:t>The attribute applies to:</w:t>
      </w:r>
      <w:r>
        <w:br/>
        <w:t>•</w:t>
      </w:r>
      <w:r>
        <w:tab/>
        <w:t>Encounter, Performed diagnosis as a component to identify a principal diagnosis for a given encounter. A rank of 1 defines a principal diagnosis</w:t>
      </w:r>
      <w:r>
        <w:br/>
        <w:t>•</w:t>
      </w:r>
      <w:r>
        <w:tab/>
        <w:t>Procedure, Performed; Procedure, Order; and Procedure, Recommended – a rank of 1 defines a principal procedure</w:t>
      </w:r>
    </w:p>
    <w:p w14:paraId="69FB8FE8" w14:textId="77777777" w:rsidR="004B3F04" w:rsidRDefault="004B3F04" w:rsidP="004B3F04">
      <w:pPr>
        <w:pStyle w:val="Caption"/>
      </w:pPr>
      <w:bookmarkStart w:id="3445" w:name="_Toc64842217"/>
      <w:bookmarkStart w:id="3446" w:name="_Toc65483301"/>
      <w:r>
        <w:lastRenderedPageBreak/>
        <w:t xml:space="preserve">Table </w:t>
      </w:r>
      <w:r>
        <w:fldChar w:fldCharType="begin"/>
      </w:r>
      <w:r>
        <w:instrText>SEQ Table \* ARABIC</w:instrText>
      </w:r>
      <w:r>
        <w:fldChar w:fldCharType="separate"/>
      </w:r>
      <w:r>
        <w:t>140</w:t>
      </w:r>
      <w:r>
        <w:fldChar w:fldCharType="end"/>
      </w:r>
      <w:r>
        <w:t>: Rank Constraints Overview</w:t>
      </w:r>
      <w:bookmarkEnd w:id="3445"/>
      <w:bookmarkEnd w:id="344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0D00F872" w14:textId="77777777" w:rsidTr="000659BE">
        <w:trPr>
          <w:cantSplit/>
          <w:tblHeader/>
          <w:jc w:val="center"/>
        </w:trPr>
        <w:tc>
          <w:tcPr>
            <w:tcW w:w="0" w:type="dxa"/>
            <w:shd w:val="clear" w:color="auto" w:fill="E6E6E6"/>
            <w:noWrap/>
          </w:tcPr>
          <w:p w14:paraId="72CC93D1" w14:textId="77777777" w:rsidR="004B3F04" w:rsidRDefault="004B3F04" w:rsidP="000659BE">
            <w:pPr>
              <w:pStyle w:val="TableHead"/>
            </w:pPr>
            <w:r>
              <w:t>XPath</w:t>
            </w:r>
          </w:p>
        </w:tc>
        <w:tc>
          <w:tcPr>
            <w:tcW w:w="720" w:type="dxa"/>
            <w:shd w:val="clear" w:color="auto" w:fill="E6E6E6"/>
            <w:noWrap/>
          </w:tcPr>
          <w:p w14:paraId="2D4F9F48" w14:textId="77777777" w:rsidR="004B3F04" w:rsidRDefault="004B3F04" w:rsidP="000659BE">
            <w:pPr>
              <w:pStyle w:val="TableHead"/>
            </w:pPr>
            <w:r>
              <w:t>Card.</w:t>
            </w:r>
          </w:p>
        </w:tc>
        <w:tc>
          <w:tcPr>
            <w:tcW w:w="1152" w:type="dxa"/>
            <w:shd w:val="clear" w:color="auto" w:fill="E6E6E6"/>
            <w:noWrap/>
          </w:tcPr>
          <w:p w14:paraId="629E456D" w14:textId="77777777" w:rsidR="004B3F04" w:rsidRDefault="004B3F04" w:rsidP="000659BE">
            <w:pPr>
              <w:pStyle w:val="TableHead"/>
            </w:pPr>
            <w:r>
              <w:t>Verb</w:t>
            </w:r>
          </w:p>
        </w:tc>
        <w:tc>
          <w:tcPr>
            <w:tcW w:w="864" w:type="dxa"/>
            <w:shd w:val="clear" w:color="auto" w:fill="E6E6E6"/>
            <w:noWrap/>
          </w:tcPr>
          <w:p w14:paraId="6CDA503E" w14:textId="77777777" w:rsidR="004B3F04" w:rsidRDefault="004B3F04" w:rsidP="000659BE">
            <w:pPr>
              <w:pStyle w:val="TableHead"/>
            </w:pPr>
            <w:r>
              <w:t>Data Type</w:t>
            </w:r>
          </w:p>
        </w:tc>
        <w:tc>
          <w:tcPr>
            <w:tcW w:w="864" w:type="dxa"/>
            <w:shd w:val="clear" w:color="auto" w:fill="E6E6E6"/>
            <w:noWrap/>
          </w:tcPr>
          <w:p w14:paraId="0E455F13" w14:textId="77777777" w:rsidR="004B3F04" w:rsidRDefault="004B3F04" w:rsidP="000659BE">
            <w:pPr>
              <w:pStyle w:val="TableHead"/>
            </w:pPr>
            <w:r>
              <w:t>CONF#</w:t>
            </w:r>
          </w:p>
        </w:tc>
        <w:tc>
          <w:tcPr>
            <w:tcW w:w="864" w:type="dxa"/>
            <w:shd w:val="clear" w:color="auto" w:fill="E6E6E6"/>
            <w:noWrap/>
          </w:tcPr>
          <w:p w14:paraId="165D1BD2" w14:textId="77777777" w:rsidR="004B3F04" w:rsidRDefault="004B3F04" w:rsidP="000659BE">
            <w:pPr>
              <w:pStyle w:val="TableHead"/>
            </w:pPr>
            <w:r>
              <w:t>Value</w:t>
            </w:r>
          </w:p>
        </w:tc>
      </w:tr>
      <w:tr w:rsidR="004B3F04" w14:paraId="56715227" w14:textId="77777777" w:rsidTr="000659BE">
        <w:trPr>
          <w:jc w:val="center"/>
        </w:trPr>
        <w:tc>
          <w:tcPr>
            <w:tcW w:w="10160" w:type="dxa"/>
            <w:gridSpan w:val="6"/>
          </w:tcPr>
          <w:p w14:paraId="7947E6E2" w14:textId="77777777" w:rsidR="004B3F04" w:rsidRDefault="004B3F04" w:rsidP="000659BE">
            <w:pPr>
              <w:pStyle w:val="TableText"/>
            </w:pPr>
            <w:r>
              <w:t>observationCriteria (identifier: urn:hl7ii:2.16.840.1.113883.10.20.28.4.139:2019-05-01)</w:t>
            </w:r>
          </w:p>
        </w:tc>
      </w:tr>
      <w:tr w:rsidR="004B3F04" w14:paraId="2A079E0C" w14:textId="77777777" w:rsidTr="000659BE">
        <w:trPr>
          <w:jc w:val="center"/>
        </w:trPr>
        <w:tc>
          <w:tcPr>
            <w:tcW w:w="3345" w:type="dxa"/>
          </w:tcPr>
          <w:p w14:paraId="54698B4B" w14:textId="77777777" w:rsidR="004B3F04" w:rsidRDefault="004B3F04" w:rsidP="000659BE">
            <w:pPr>
              <w:pStyle w:val="TableText"/>
            </w:pPr>
            <w:r>
              <w:tab/>
              <w:t>@classCode</w:t>
            </w:r>
          </w:p>
        </w:tc>
        <w:tc>
          <w:tcPr>
            <w:tcW w:w="720" w:type="dxa"/>
          </w:tcPr>
          <w:p w14:paraId="70119003" w14:textId="77777777" w:rsidR="004B3F04" w:rsidRDefault="004B3F04" w:rsidP="000659BE">
            <w:pPr>
              <w:pStyle w:val="TableText"/>
            </w:pPr>
            <w:r>
              <w:t>1..1</w:t>
            </w:r>
          </w:p>
        </w:tc>
        <w:tc>
          <w:tcPr>
            <w:tcW w:w="1152" w:type="dxa"/>
          </w:tcPr>
          <w:p w14:paraId="6CCEC623" w14:textId="77777777" w:rsidR="004B3F04" w:rsidRDefault="004B3F04" w:rsidP="000659BE">
            <w:pPr>
              <w:pStyle w:val="TableText"/>
            </w:pPr>
            <w:r>
              <w:t>SHALL</w:t>
            </w:r>
          </w:p>
        </w:tc>
        <w:tc>
          <w:tcPr>
            <w:tcW w:w="864" w:type="dxa"/>
          </w:tcPr>
          <w:p w14:paraId="53942114" w14:textId="77777777" w:rsidR="004B3F04" w:rsidRDefault="004B3F04" w:rsidP="000659BE">
            <w:pPr>
              <w:pStyle w:val="TableText"/>
            </w:pPr>
          </w:p>
        </w:tc>
        <w:tc>
          <w:tcPr>
            <w:tcW w:w="1104" w:type="dxa"/>
          </w:tcPr>
          <w:p w14:paraId="74C5D98C" w14:textId="77777777" w:rsidR="004B3F04" w:rsidRDefault="006C736C" w:rsidP="000659BE">
            <w:pPr>
              <w:pStyle w:val="TableText"/>
            </w:pPr>
            <w:hyperlink w:anchor="C_3264-33763">
              <w:r w:rsidR="004B3F04">
                <w:rPr>
                  <w:rStyle w:val="HyperlinkText9pt"/>
                </w:rPr>
                <w:t>3264-33763</w:t>
              </w:r>
            </w:hyperlink>
          </w:p>
        </w:tc>
        <w:tc>
          <w:tcPr>
            <w:tcW w:w="2975" w:type="dxa"/>
          </w:tcPr>
          <w:p w14:paraId="6537D588" w14:textId="77777777" w:rsidR="004B3F04" w:rsidRDefault="004B3F04" w:rsidP="000659BE">
            <w:pPr>
              <w:pStyle w:val="TableText"/>
            </w:pPr>
            <w:r>
              <w:t>OBS</w:t>
            </w:r>
          </w:p>
        </w:tc>
      </w:tr>
      <w:tr w:rsidR="004B3F04" w14:paraId="2001BCE5" w14:textId="77777777" w:rsidTr="000659BE">
        <w:trPr>
          <w:jc w:val="center"/>
        </w:trPr>
        <w:tc>
          <w:tcPr>
            <w:tcW w:w="3345" w:type="dxa"/>
          </w:tcPr>
          <w:p w14:paraId="0146EB75" w14:textId="77777777" w:rsidR="004B3F04" w:rsidRDefault="004B3F04" w:rsidP="000659BE">
            <w:pPr>
              <w:pStyle w:val="TableText"/>
            </w:pPr>
            <w:r>
              <w:tab/>
              <w:t>@moodCode</w:t>
            </w:r>
          </w:p>
        </w:tc>
        <w:tc>
          <w:tcPr>
            <w:tcW w:w="720" w:type="dxa"/>
          </w:tcPr>
          <w:p w14:paraId="18C3AAB8" w14:textId="77777777" w:rsidR="004B3F04" w:rsidRDefault="004B3F04" w:rsidP="000659BE">
            <w:pPr>
              <w:pStyle w:val="TableText"/>
            </w:pPr>
            <w:r>
              <w:t>1..1</w:t>
            </w:r>
          </w:p>
        </w:tc>
        <w:tc>
          <w:tcPr>
            <w:tcW w:w="1152" w:type="dxa"/>
          </w:tcPr>
          <w:p w14:paraId="257905B3" w14:textId="77777777" w:rsidR="004B3F04" w:rsidRDefault="004B3F04" w:rsidP="000659BE">
            <w:pPr>
              <w:pStyle w:val="TableText"/>
            </w:pPr>
            <w:r>
              <w:t>SHALL</w:t>
            </w:r>
          </w:p>
        </w:tc>
        <w:tc>
          <w:tcPr>
            <w:tcW w:w="864" w:type="dxa"/>
          </w:tcPr>
          <w:p w14:paraId="2EDC737D" w14:textId="77777777" w:rsidR="004B3F04" w:rsidRDefault="004B3F04" w:rsidP="000659BE">
            <w:pPr>
              <w:pStyle w:val="TableText"/>
            </w:pPr>
          </w:p>
        </w:tc>
        <w:tc>
          <w:tcPr>
            <w:tcW w:w="1104" w:type="dxa"/>
          </w:tcPr>
          <w:p w14:paraId="5A47613B" w14:textId="77777777" w:rsidR="004B3F04" w:rsidRDefault="006C736C" w:rsidP="000659BE">
            <w:pPr>
              <w:pStyle w:val="TableText"/>
            </w:pPr>
            <w:hyperlink w:anchor="C_3264-33764">
              <w:r w:rsidR="004B3F04">
                <w:rPr>
                  <w:rStyle w:val="HyperlinkText9pt"/>
                </w:rPr>
                <w:t>3264-33764</w:t>
              </w:r>
            </w:hyperlink>
          </w:p>
        </w:tc>
        <w:tc>
          <w:tcPr>
            <w:tcW w:w="2975" w:type="dxa"/>
          </w:tcPr>
          <w:p w14:paraId="7F69FC51" w14:textId="77777777" w:rsidR="004B3F04" w:rsidRDefault="004B3F04" w:rsidP="000659BE">
            <w:pPr>
              <w:pStyle w:val="TableText"/>
            </w:pPr>
            <w:r>
              <w:t>urn:oid:2.16.840.1.113883.5.1001 (HL7ActMood) = EVN</w:t>
            </w:r>
          </w:p>
        </w:tc>
      </w:tr>
      <w:tr w:rsidR="004B3F04" w14:paraId="0BDE82BE" w14:textId="77777777" w:rsidTr="000659BE">
        <w:trPr>
          <w:jc w:val="center"/>
        </w:trPr>
        <w:tc>
          <w:tcPr>
            <w:tcW w:w="3345" w:type="dxa"/>
          </w:tcPr>
          <w:p w14:paraId="7DB84E44" w14:textId="77777777" w:rsidR="004B3F04" w:rsidRDefault="004B3F04" w:rsidP="000659BE">
            <w:pPr>
              <w:pStyle w:val="TableText"/>
            </w:pPr>
            <w:r>
              <w:tab/>
              <w:t>templateId</w:t>
            </w:r>
          </w:p>
        </w:tc>
        <w:tc>
          <w:tcPr>
            <w:tcW w:w="720" w:type="dxa"/>
          </w:tcPr>
          <w:p w14:paraId="229F85EF" w14:textId="77777777" w:rsidR="004B3F04" w:rsidRDefault="004B3F04" w:rsidP="000659BE">
            <w:pPr>
              <w:pStyle w:val="TableText"/>
            </w:pPr>
            <w:r>
              <w:t>1..1</w:t>
            </w:r>
          </w:p>
        </w:tc>
        <w:tc>
          <w:tcPr>
            <w:tcW w:w="1152" w:type="dxa"/>
          </w:tcPr>
          <w:p w14:paraId="5CE1E5C8" w14:textId="77777777" w:rsidR="004B3F04" w:rsidRDefault="004B3F04" w:rsidP="000659BE">
            <w:pPr>
              <w:pStyle w:val="TableText"/>
            </w:pPr>
            <w:r>
              <w:t>SHALL</w:t>
            </w:r>
          </w:p>
        </w:tc>
        <w:tc>
          <w:tcPr>
            <w:tcW w:w="864" w:type="dxa"/>
          </w:tcPr>
          <w:p w14:paraId="61392031" w14:textId="77777777" w:rsidR="004B3F04" w:rsidRDefault="004B3F04" w:rsidP="000659BE">
            <w:pPr>
              <w:pStyle w:val="TableText"/>
            </w:pPr>
          </w:p>
        </w:tc>
        <w:tc>
          <w:tcPr>
            <w:tcW w:w="1104" w:type="dxa"/>
          </w:tcPr>
          <w:p w14:paraId="6794DF46" w14:textId="77777777" w:rsidR="004B3F04" w:rsidRDefault="006C736C" w:rsidP="000659BE">
            <w:pPr>
              <w:pStyle w:val="TableText"/>
            </w:pPr>
            <w:hyperlink w:anchor="C_3264-33753">
              <w:r w:rsidR="004B3F04">
                <w:rPr>
                  <w:rStyle w:val="HyperlinkText9pt"/>
                </w:rPr>
                <w:t>3264-33753</w:t>
              </w:r>
            </w:hyperlink>
          </w:p>
        </w:tc>
        <w:tc>
          <w:tcPr>
            <w:tcW w:w="2975" w:type="dxa"/>
          </w:tcPr>
          <w:p w14:paraId="55467AB6" w14:textId="77777777" w:rsidR="004B3F04" w:rsidRDefault="004B3F04" w:rsidP="000659BE">
            <w:pPr>
              <w:pStyle w:val="TableText"/>
            </w:pPr>
          </w:p>
        </w:tc>
      </w:tr>
      <w:tr w:rsidR="004B3F04" w14:paraId="643247A5" w14:textId="77777777" w:rsidTr="000659BE">
        <w:trPr>
          <w:jc w:val="center"/>
        </w:trPr>
        <w:tc>
          <w:tcPr>
            <w:tcW w:w="3345" w:type="dxa"/>
          </w:tcPr>
          <w:p w14:paraId="724A78B4" w14:textId="77777777" w:rsidR="004B3F04" w:rsidRDefault="004B3F04" w:rsidP="000659BE">
            <w:pPr>
              <w:pStyle w:val="TableText"/>
            </w:pPr>
            <w:r>
              <w:tab/>
            </w:r>
            <w:r>
              <w:tab/>
              <w:t>item</w:t>
            </w:r>
          </w:p>
        </w:tc>
        <w:tc>
          <w:tcPr>
            <w:tcW w:w="720" w:type="dxa"/>
          </w:tcPr>
          <w:p w14:paraId="2E058EBF" w14:textId="77777777" w:rsidR="004B3F04" w:rsidRDefault="004B3F04" w:rsidP="000659BE">
            <w:pPr>
              <w:pStyle w:val="TableText"/>
            </w:pPr>
            <w:r>
              <w:t>1..1</w:t>
            </w:r>
          </w:p>
        </w:tc>
        <w:tc>
          <w:tcPr>
            <w:tcW w:w="1152" w:type="dxa"/>
          </w:tcPr>
          <w:p w14:paraId="26420AE2" w14:textId="77777777" w:rsidR="004B3F04" w:rsidRDefault="004B3F04" w:rsidP="000659BE">
            <w:pPr>
              <w:pStyle w:val="TableText"/>
            </w:pPr>
            <w:r>
              <w:t>SHALL</w:t>
            </w:r>
          </w:p>
        </w:tc>
        <w:tc>
          <w:tcPr>
            <w:tcW w:w="864" w:type="dxa"/>
          </w:tcPr>
          <w:p w14:paraId="4EA83D3E" w14:textId="77777777" w:rsidR="004B3F04" w:rsidRDefault="004B3F04" w:rsidP="000659BE">
            <w:pPr>
              <w:pStyle w:val="TableText"/>
            </w:pPr>
          </w:p>
        </w:tc>
        <w:tc>
          <w:tcPr>
            <w:tcW w:w="1104" w:type="dxa"/>
          </w:tcPr>
          <w:p w14:paraId="274255C2" w14:textId="77777777" w:rsidR="004B3F04" w:rsidRDefault="006C736C" w:rsidP="000659BE">
            <w:pPr>
              <w:pStyle w:val="TableText"/>
            </w:pPr>
            <w:hyperlink w:anchor="C_3264-33754">
              <w:r w:rsidR="004B3F04">
                <w:rPr>
                  <w:rStyle w:val="HyperlinkText9pt"/>
                </w:rPr>
                <w:t>3264-33754</w:t>
              </w:r>
            </w:hyperlink>
          </w:p>
        </w:tc>
        <w:tc>
          <w:tcPr>
            <w:tcW w:w="2975" w:type="dxa"/>
          </w:tcPr>
          <w:p w14:paraId="36E0ABF9" w14:textId="77777777" w:rsidR="004B3F04" w:rsidRDefault="004B3F04" w:rsidP="000659BE">
            <w:pPr>
              <w:pStyle w:val="TableText"/>
            </w:pPr>
          </w:p>
        </w:tc>
      </w:tr>
      <w:tr w:rsidR="004B3F04" w14:paraId="7BF69FB3" w14:textId="77777777" w:rsidTr="000659BE">
        <w:trPr>
          <w:jc w:val="center"/>
        </w:trPr>
        <w:tc>
          <w:tcPr>
            <w:tcW w:w="3345" w:type="dxa"/>
          </w:tcPr>
          <w:p w14:paraId="77F37D20" w14:textId="77777777" w:rsidR="004B3F04" w:rsidRDefault="004B3F04" w:rsidP="000659BE">
            <w:pPr>
              <w:pStyle w:val="TableText"/>
            </w:pPr>
            <w:r>
              <w:tab/>
            </w:r>
            <w:r>
              <w:tab/>
            </w:r>
            <w:r>
              <w:tab/>
              <w:t>@root</w:t>
            </w:r>
          </w:p>
        </w:tc>
        <w:tc>
          <w:tcPr>
            <w:tcW w:w="720" w:type="dxa"/>
          </w:tcPr>
          <w:p w14:paraId="53141BF3" w14:textId="77777777" w:rsidR="004B3F04" w:rsidRDefault="004B3F04" w:rsidP="000659BE">
            <w:pPr>
              <w:pStyle w:val="TableText"/>
            </w:pPr>
            <w:r>
              <w:t>1..1</w:t>
            </w:r>
          </w:p>
        </w:tc>
        <w:tc>
          <w:tcPr>
            <w:tcW w:w="1152" w:type="dxa"/>
          </w:tcPr>
          <w:p w14:paraId="458125B3" w14:textId="77777777" w:rsidR="004B3F04" w:rsidRDefault="004B3F04" w:rsidP="000659BE">
            <w:pPr>
              <w:pStyle w:val="TableText"/>
            </w:pPr>
            <w:r>
              <w:t>SHALL</w:t>
            </w:r>
          </w:p>
        </w:tc>
        <w:tc>
          <w:tcPr>
            <w:tcW w:w="864" w:type="dxa"/>
          </w:tcPr>
          <w:p w14:paraId="06901780" w14:textId="77777777" w:rsidR="004B3F04" w:rsidRDefault="004B3F04" w:rsidP="000659BE">
            <w:pPr>
              <w:pStyle w:val="TableText"/>
            </w:pPr>
          </w:p>
        </w:tc>
        <w:tc>
          <w:tcPr>
            <w:tcW w:w="1104" w:type="dxa"/>
          </w:tcPr>
          <w:p w14:paraId="60E24A50" w14:textId="77777777" w:rsidR="004B3F04" w:rsidRDefault="006C736C" w:rsidP="000659BE">
            <w:pPr>
              <w:pStyle w:val="TableText"/>
            </w:pPr>
            <w:hyperlink w:anchor="C_3264-33759">
              <w:r w:rsidR="004B3F04">
                <w:rPr>
                  <w:rStyle w:val="HyperlinkText9pt"/>
                </w:rPr>
                <w:t>3264-33759</w:t>
              </w:r>
            </w:hyperlink>
          </w:p>
        </w:tc>
        <w:tc>
          <w:tcPr>
            <w:tcW w:w="2975" w:type="dxa"/>
          </w:tcPr>
          <w:p w14:paraId="6449BD78" w14:textId="77777777" w:rsidR="004B3F04" w:rsidRDefault="004B3F04" w:rsidP="000659BE">
            <w:pPr>
              <w:pStyle w:val="TableText"/>
            </w:pPr>
            <w:r>
              <w:t>2.16.840.1.113883.10.20.28.4.139</w:t>
            </w:r>
          </w:p>
        </w:tc>
      </w:tr>
      <w:tr w:rsidR="004B3F04" w14:paraId="42EFA713" w14:textId="77777777" w:rsidTr="000659BE">
        <w:trPr>
          <w:jc w:val="center"/>
        </w:trPr>
        <w:tc>
          <w:tcPr>
            <w:tcW w:w="3345" w:type="dxa"/>
          </w:tcPr>
          <w:p w14:paraId="3F598093" w14:textId="77777777" w:rsidR="004B3F04" w:rsidRDefault="004B3F04" w:rsidP="000659BE">
            <w:pPr>
              <w:pStyle w:val="TableText"/>
            </w:pPr>
            <w:r>
              <w:tab/>
            </w:r>
            <w:r>
              <w:tab/>
            </w:r>
            <w:r>
              <w:tab/>
              <w:t>@extension</w:t>
            </w:r>
          </w:p>
        </w:tc>
        <w:tc>
          <w:tcPr>
            <w:tcW w:w="720" w:type="dxa"/>
          </w:tcPr>
          <w:p w14:paraId="67A66CA1" w14:textId="77777777" w:rsidR="004B3F04" w:rsidRDefault="004B3F04" w:rsidP="000659BE">
            <w:pPr>
              <w:pStyle w:val="TableText"/>
            </w:pPr>
            <w:r>
              <w:t>1..1</w:t>
            </w:r>
          </w:p>
        </w:tc>
        <w:tc>
          <w:tcPr>
            <w:tcW w:w="1152" w:type="dxa"/>
          </w:tcPr>
          <w:p w14:paraId="76A24589" w14:textId="77777777" w:rsidR="004B3F04" w:rsidRDefault="004B3F04" w:rsidP="000659BE">
            <w:pPr>
              <w:pStyle w:val="TableText"/>
            </w:pPr>
            <w:r>
              <w:t>SHALL</w:t>
            </w:r>
          </w:p>
        </w:tc>
        <w:tc>
          <w:tcPr>
            <w:tcW w:w="864" w:type="dxa"/>
          </w:tcPr>
          <w:p w14:paraId="4A528BEF" w14:textId="77777777" w:rsidR="004B3F04" w:rsidRDefault="004B3F04" w:rsidP="000659BE">
            <w:pPr>
              <w:pStyle w:val="TableText"/>
            </w:pPr>
          </w:p>
        </w:tc>
        <w:tc>
          <w:tcPr>
            <w:tcW w:w="1104" w:type="dxa"/>
          </w:tcPr>
          <w:p w14:paraId="5BCF30B5" w14:textId="77777777" w:rsidR="004B3F04" w:rsidRDefault="006C736C" w:rsidP="000659BE">
            <w:pPr>
              <w:pStyle w:val="TableText"/>
            </w:pPr>
            <w:hyperlink w:anchor="C_3264-33760">
              <w:r w:rsidR="004B3F04">
                <w:rPr>
                  <w:rStyle w:val="HyperlinkText9pt"/>
                </w:rPr>
                <w:t>3264-33760</w:t>
              </w:r>
            </w:hyperlink>
          </w:p>
        </w:tc>
        <w:tc>
          <w:tcPr>
            <w:tcW w:w="2975" w:type="dxa"/>
          </w:tcPr>
          <w:p w14:paraId="368C6446" w14:textId="77777777" w:rsidR="004B3F04" w:rsidRDefault="004B3F04" w:rsidP="000659BE">
            <w:pPr>
              <w:pStyle w:val="TableText"/>
            </w:pPr>
            <w:r>
              <w:t>2019-05-01</w:t>
            </w:r>
          </w:p>
        </w:tc>
      </w:tr>
      <w:tr w:rsidR="004B3F04" w14:paraId="182688BE" w14:textId="77777777" w:rsidTr="000659BE">
        <w:trPr>
          <w:jc w:val="center"/>
        </w:trPr>
        <w:tc>
          <w:tcPr>
            <w:tcW w:w="3345" w:type="dxa"/>
          </w:tcPr>
          <w:p w14:paraId="7EE94EFA" w14:textId="77777777" w:rsidR="004B3F04" w:rsidRDefault="004B3F04" w:rsidP="000659BE">
            <w:pPr>
              <w:pStyle w:val="TableText"/>
            </w:pPr>
            <w:r>
              <w:tab/>
              <w:t>code</w:t>
            </w:r>
          </w:p>
        </w:tc>
        <w:tc>
          <w:tcPr>
            <w:tcW w:w="720" w:type="dxa"/>
          </w:tcPr>
          <w:p w14:paraId="5787CD2C" w14:textId="77777777" w:rsidR="004B3F04" w:rsidRDefault="004B3F04" w:rsidP="000659BE">
            <w:pPr>
              <w:pStyle w:val="TableText"/>
            </w:pPr>
            <w:r>
              <w:t>1..1</w:t>
            </w:r>
          </w:p>
        </w:tc>
        <w:tc>
          <w:tcPr>
            <w:tcW w:w="1152" w:type="dxa"/>
          </w:tcPr>
          <w:p w14:paraId="0FD6F0AC" w14:textId="77777777" w:rsidR="004B3F04" w:rsidRDefault="004B3F04" w:rsidP="000659BE">
            <w:pPr>
              <w:pStyle w:val="TableText"/>
            </w:pPr>
            <w:r>
              <w:t>SHALL</w:t>
            </w:r>
          </w:p>
        </w:tc>
        <w:tc>
          <w:tcPr>
            <w:tcW w:w="864" w:type="dxa"/>
          </w:tcPr>
          <w:p w14:paraId="43DBA83D" w14:textId="77777777" w:rsidR="004B3F04" w:rsidRDefault="004B3F04" w:rsidP="000659BE">
            <w:pPr>
              <w:pStyle w:val="TableText"/>
            </w:pPr>
          </w:p>
        </w:tc>
        <w:tc>
          <w:tcPr>
            <w:tcW w:w="1104" w:type="dxa"/>
          </w:tcPr>
          <w:p w14:paraId="5CD1F703" w14:textId="77777777" w:rsidR="004B3F04" w:rsidRDefault="006C736C" w:rsidP="000659BE">
            <w:pPr>
              <w:pStyle w:val="TableText"/>
            </w:pPr>
            <w:hyperlink w:anchor="C_3264-33755">
              <w:r w:rsidR="004B3F04">
                <w:rPr>
                  <w:rStyle w:val="HyperlinkText9pt"/>
                </w:rPr>
                <w:t>3264-33755</w:t>
              </w:r>
            </w:hyperlink>
          </w:p>
        </w:tc>
        <w:tc>
          <w:tcPr>
            <w:tcW w:w="2975" w:type="dxa"/>
          </w:tcPr>
          <w:p w14:paraId="7DFE1989" w14:textId="77777777" w:rsidR="004B3F04" w:rsidRDefault="004B3F04" w:rsidP="000659BE">
            <w:pPr>
              <w:pStyle w:val="TableText"/>
            </w:pPr>
          </w:p>
        </w:tc>
      </w:tr>
      <w:tr w:rsidR="004B3F04" w14:paraId="5F2AFDD7" w14:textId="77777777" w:rsidTr="000659BE">
        <w:trPr>
          <w:jc w:val="center"/>
        </w:trPr>
        <w:tc>
          <w:tcPr>
            <w:tcW w:w="3345" w:type="dxa"/>
          </w:tcPr>
          <w:p w14:paraId="1958B120" w14:textId="77777777" w:rsidR="004B3F04" w:rsidRDefault="004B3F04" w:rsidP="000659BE">
            <w:pPr>
              <w:pStyle w:val="TableText"/>
            </w:pPr>
            <w:r>
              <w:tab/>
            </w:r>
            <w:r>
              <w:tab/>
              <w:t>@code</w:t>
            </w:r>
          </w:p>
        </w:tc>
        <w:tc>
          <w:tcPr>
            <w:tcW w:w="720" w:type="dxa"/>
          </w:tcPr>
          <w:p w14:paraId="7A8FD2C4" w14:textId="77777777" w:rsidR="004B3F04" w:rsidRDefault="004B3F04" w:rsidP="000659BE">
            <w:pPr>
              <w:pStyle w:val="TableText"/>
            </w:pPr>
            <w:r>
              <w:t>1..1</w:t>
            </w:r>
          </w:p>
        </w:tc>
        <w:tc>
          <w:tcPr>
            <w:tcW w:w="1152" w:type="dxa"/>
          </w:tcPr>
          <w:p w14:paraId="7A95A79B" w14:textId="77777777" w:rsidR="004B3F04" w:rsidRDefault="004B3F04" w:rsidP="000659BE">
            <w:pPr>
              <w:pStyle w:val="TableText"/>
            </w:pPr>
            <w:r>
              <w:t>SHALL</w:t>
            </w:r>
          </w:p>
        </w:tc>
        <w:tc>
          <w:tcPr>
            <w:tcW w:w="864" w:type="dxa"/>
          </w:tcPr>
          <w:p w14:paraId="5A4BCFA1" w14:textId="77777777" w:rsidR="004B3F04" w:rsidRDefault="004B3F04" w:rsidP="000659BE">
            <w:pPr>
              <w:pStyle w:val="TableText"/>
            </w:pPr>
          </w:p>
        </w:tc>
        <w:tc>
          <w:tcPr>
            <w:tcW w:w="1104" w:type="dxa"/>
          </w:tcPr>
          <w:p w14:paraId="29694A1A" w14:textId="77777777" w:rsidR="004B3F04" w:rsidRDefault="006C736C" w:rsidP="000659BE">
            <w:pPr>
              <w:pStyle w:val="TableText"/>
            </w:pPr>
            <w:hyperlink w:anchor="C_3264-33761">
              <w:r w:rsidR="004B3F04">
                <w:rPr>
                  <w:rStyle w:val="HyperlinkText9pt"/>
                </w:rPr>
                <w:t>3264-33761</w:t>
              </w:r>
            </w:hyperlink>
          </w:p>
        </w:tc>
        <w:tc>
          <w:tcPr>
            <w:tcW w:w="2975" w:type="dxa"/>
          </w:tcPr>
          <w:p w14:paraId="474C8F87" w14:textId="77777777" w:rsidR="004B3F04" w:rsidRDefault="004B3F04" w:rsidP="000659BE">
            <w:pPr>
              <w:pStyle w:val="TableText"/>
            </w:pPr>
            <w:r>
              <w:t>263486008</w:t>
            </w:r>
          </w:p>
        </w:tc>
      </w:tr>
      <w:tr w:rsidR="004B3F04" w14:paraId="48B20D40" w14:textId="77777777" w:rsidTr="000659BE">
        <w:trPr>
          <w:jc w:val="center"/>
        </w:trPr>
        <w:tc>
          <w:tcPr>
            <w:tcW w:w="3345" w:type="dxa"/>
          </w:tcPr>
          <w:p w14:paraId="0F590C1B" w14:textId="77777777" w:rsidR="004B3F04" w:rsidRDefault="004B3F04" w:rsidP="000659BE">
            <w:pPr>
              <w:pStyle w:val="TableText"/>
            </w:pPr>
            <w:r>
              <w:tab/>
            </w:r>
            <w:r>
              <w:tab/>
              <w:t>@codeSystem</w:t>
            </w:r>
          </w:p>
        </w:tc>
        <w:tc>
          <w:tcPr>
            <w:tcW w:w="720" w:type="dxa"/>
          </w:tcPr>
          <w:p w14:paraId="663229F8" w14:textId="77777777" w:rsidR="004B3F04" w:rsidRDefault="004B3F04" w:rsidP="000659BE">
            <w:pPr>
              <w:pStyle w:val="TableText"/>
            </w:pPr>
            <w:r>
              <w:t>1..1</w:t>
            </w:r>
          </w:p>
        </w:tc>
        <w:tc>
          <w:tcPr>
            <w:tcW w:w="1152" w:type="dxa"/>
          </w:tcPr>
          <w:p w14:paraId="2D80F7D8" w14:textId="77777777" w:rsidR="004B3F04" w:rsidRDefault="004B3F04" w:rsidP="000659BE">
            <w:pPr>
              <w:pStyle w:val="TableText"/>
            </w:pPr>
            <w:r>
              <w:t>SHALL</w:t>
            </w:r>
          </w:p>
        </w:tc>
        <w:tc>
          <w:tcPr>
            <w:tcW w:w="864" w:type="dxa"/>
          </w:tcPr>
          <w:p w14:paraId="47B0F0C3" w14:textId="77777777" w:rsidR="004B3F04" w:rsidRDefault="004B3F04" w:rsidP="000659BE">
            <w:pPr>
              <w:pStyle w:val="TableText"/>
            </w:pPr>
          </w:p>
        </w:tc>
        <w:tc>
          <w:tcPr>
            <w:tcW w:w="1104" w:type="dxa"/>
          </w:tcPr>
          <w:p w14:paraId="6A1133C4" w14:textId="77777777" w:rsidR="004B3F04" w:rsidRDefault="006C736C" w:rsidP="000659BE">
            <w:pPr>
              <w:pStyle w:val="TableText"/>
            </w:pPr>
            <w:hyperlink w:anchor="C_3264-33762">
              <w:r w:rsidR="004B3F04">
                <w:rPr>
                  <w:rStyle w:val="HyperlinkText9pt"/>
                </w:rPr>
                <w:t>3264-33762</w:t>
              </w:r>
            </w:hyperlink>
          </w:p>
        </w:tc>
        <w:tc>
          <w:tcPr>
            <w:tcW w:w="2975" w:type="dxa"/>
          </w:tcPr>
          <w:p w14:paraId="30FBD89F" w14:textId="77777777" w:rsidR="004B3F04" w:rsidRDefault="004B3F04" w:rsidP="000659BE">
            <w:pPr>
              <w:pStyle w:val="TableText"/>
            </w:pPr>
            <w:r>
              <w:t>urn:oid:2.16.840.1.113883.6.1 (LOINC) = 2.16.840.1.113883.6.1</w:t>
            </w:r>
          </w:p>
        </w:tc>
      </w:tr>
      <w:tr w:rsidR="004B3F04" w14:paraId="67D3FB1F" w14:textId="77777777" w:rsidTr="000659BE">
        <w:trPr>
          <w:jc w:val="center"/>
        </w:trPr>
        <w:tc>
          <w:tcPr>
            <w:tcW w:w="3345" w:type="dxa"/>
          </w:tcPr>
          <w:p w14:paraId="71B320A5" w14:textId="77777777" w:rsidR="004B3F04" w:rsidRDefault="004B3F04" w:rsidP="000659BE">
            <w:pPr>
              <w:pStyle w:val="TableText"/>
            </w:pPr>
            <w:r>
              <w:tab/>
              <w:t>value</w:t>
            </w:r>
          </w:p>
        </w:tc>
        <w:tc>
          <w:tcPr>
            <w:tcW w:w="720" w:type="dxa"/>
          </w:tcPr>
          <w:p w14:paraId="7FF85652" w14:textId="77777777" w:rsidR="004B3F04" w:rsidRDefault="004B3F04" w:rsidP="000659BE">
            <w:pPr>
              <w:pStyle w:val="TableText"/>
            </w:pPr>
            <w:r>
              <w:t>1..1</w:t>
            </w:r>
          </w:p>
        </w:tc>
        <w:tc>
          <w:tcPr>
            <w:tcW w:w="1152" w:type="dxa"/>
          </w:tcPr>
          <w:p w14:paraId="751475B5" w14:textId="77777777" w:rsidR="004B3F04" w:rsidRDefault="004B3F04" w:rsidP="000659BE">
            <w:pPr>
              <w:pStyle w:val="TableText"/>
            </w:pPr>
            <w:r>
              <w:t>SHALL</w:t>
            </w:r>
          </w:p>
        </w:tc>
        <w:tc>
          <w:tcPr>
            <w:tcW w:w="864" w:type="dxa"/>
          </w:tcPr>
          <w:p w14:paraId="2CF48C94" w14:textId="77777777" w:rsidR="004B3F04" w:rsidRDefault="004B3F04" w:rsidP="000659BE">
            <w:pPr>
              <w:pStyle w:val="TableText"/>
            </w:pPr>
            <w:r>
              <w:t>INT</w:t>
            </w:r>
          </w:p>
        </w:tc>
        <w:tc>
          <w:tcPr>
            <w:tcW w:w="1104" w:type="dxa"/>
          </w:tcPr>
          <w:p w14:paraId="3CC1CBEE" w14:textId="77777777" w:rsidR="004B3F04" w:rsidRDefault="006C736C" w:rsidP="000659BE">
            <w:pPr>
              <w:pStyle w:val="TableText"/>
            </w:pPr>
            <w:hyperlink w:anchor="C_3264-33756">
              <w:r w:rsidR="004B3F04">
                <w:rPr>
                  <w:rStyle w:val="HyperlinkText9pt"/>
                </w:rPr>
                <w:t>3264-33756</w:t>
              </w:r>
            </w:hyperlink>
          </w:p>
        </w:tc>
        <w:tc>
          <w:tcPr>
            <w:tcW w:w="2975" w:type="dxa"/>
          </w:tcPr>
          <w:p w14:paraId="71B92BD8" w14:textId="77777777" w:rsidR="004B3F04" w:rsidRDefault="004B3F04" w:rsidP="000659BE">
            <w:pPr>
              <w:pStyle w:val="TableText"/>
            </w:pPr>
          </w:p>
        </w:tc>
      </w:tr>
      <w:tr w:rsidR="004B3F04" w14:paraId="2E9EB928" w14:textId="77777777" w:rsidTr="000659BE">
        <w:trPr>
          <w:jc w:val="center"/>
        </w:trPr>
        <w:tc>
          <w:tcPr>
            <w:tcW w:w="3345" w:type="dxa"/>
          </w:tcPr>
          <w:p w14:paraId="4A55C5A1" w14:textId="77777777" w:rsidR="004B3F04" w:rsidRDefault="004B3F04" w:rsidP="000659BE">
            <w:pPr>
              <w:pStyle w:val="TableText"/>
            </w:pPr>
            <w:r>
              <w:tab/>
            </w:r>
            <w:r>
              <w:tab/>
              <w:t>@value</w:t>
            </w:r>
          </w:p>
        </w:tc>
        <w:tc>
          <w:tcPr>
            <w:tcW w:w="720" w:type="dxa"/>
          </w:tcPr>
          <w:p w14:paraId="578B8482" w14:textId="77777777" w:rsidR="004B3F04" w:rsidRDefault="004B3F04" w:rsidP="000659BE">
            <w:pPr>
              <w:pStyle w:val="TableText"/>
            </w:pPr>
            <w:r>
              <w:t>1..1</w:t>
            </w:r>
          </w:p>
        </w:tc>
        <w:tc>
          <w:tcPr>
            <w:tcW w:w="1152" w:type="dxa"/>
          </w:tcPr>
          <w:p w14:paraId="1E6752F5" w14:textId="77777777" w:rsidR="004B3F04" w:rsidRDefault="004B3F04" w:rsidP="000659BE">
            <w:pPr>
              <w:pStyle w:val="TableText"/>
            </w:pPr>
            <w:r>
              <w:t>SHALL</w:t>
            </w:r>
          </w:p>
        </w:tc>
        <w:tc>
          <w:tcPr>
            <w:tcW w:w="864" w:type="dxa"/>
          </w:tcPr>
          <w:p w14:paraId="7CE651C6" w14:textId="77777777" w:rsidR="004B3F04" w:rsidRDefault="004B3F04" w:rsidP="000659BE">
            <w:pPr>
              <w:pStyle w:val="TableText"/>
            </w:pPr>
          </w:p>
        </w:tc>
        <w:tc>
          <w:tcPr>
            <w:tcW w:w="1104" w:type="dxa"/>
          </w:tcPr>
          <w:p w14:paraId="2ADC11CA" w14:textId="77777777" w:rsidR="004B3F04" w:rsidRDefault="006C736C" w:rsidP="000659BE">
            <w:pPr>
              <w:pStyle w:val="TableText"/>
            </w:pPr>
            <w:hyperlink w:anchor="C_3264-33765">
              <w:r w:rsidR="004B3F04">
                <w:rPr>
                  <w:rStyle w:val="HyperlinkText9pt"/>
                </w:rPr>
                <w:t>3264-33765</w:t>
              </w:r>
            </w:hyperlink>
          </w:p>
        </w:tc>
        <w:tc>
          <w:tcPr>
            <w:tcW w:w="2975" w:type="dxa"/>
          </w:tcPr>
          <w:p w14:paraId="57A34BC5" w14:textId="77777777" w:rsidR="004B3F04" w:rsidRDefault="004B3F04" w:rsidP="000659BE">
            <w:pPr>
              <w:pStyle w:val="TableText"/>
            </w:pPr>
          </w:p>
        </w:tc>
      </w:tr>
    </w:tbl>
    <w:p w14:paraId="1A31FF49" w14:textId="77777777" w:rsidR="004B3F04" w:rsidRDefault="004B3F04" w:rsidP="004B3F04">
      <w:pPr>
        <w:pStyle w:val="BodyText"/>
      </w:pPr>
    </w:p>
    <w:p w14:paraId="0B1B5F80" w14:textId="77777777" w:rsidR="004B3F04" w:rsidRDefault="004B3F04" w:rsidP="007E63CC">
      <w:pPr>
        <w:numPr>
          <w:ilvl w:val="0"/>
          <w:numId w:val="71"/>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47" w:name="C_3264-33763"/>
      <w:r>
        <w:t xml:space="preserve"> (CONF:3264-33763)</w:t>
      </w:r>
      <w:bookmarkEnd w:id="3447"/>
      <w:r>
        <w:t>.</w:t>
      </w:r>
    </w:p>
    <w:p w14:paraId="342B6C05" w14:textId="77777777" w:rsidR="004B3F04" w:rsidRDefault="004B3F04" w:rsidP="007E63CC">
      <w:pPr>
        <w:numPr>
          <w:ilvl w:val="0"/>
          <w:numId w:val="7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48" w:name="C_3264-33764"/>
      <w:r>
        <w:t xml:space="preserve"> (CONF:3264-33764)</w:t>
      </w:r>
      <w:bookmarkEnd w:id="3448"/>
      <w:r>
        <w:t>.</w:t>
      </w:r>
    </w:p>
    <w:p w14:paraId="00DBD057" w14:textId="77777777" w:rsidR="004B3F04" w:rsidRDefault="004B3F04" w:rsidP="007E63CC">
      <w:pPr>
        <w:numPr>
          <w:ilvl w:val="0"/>
          <w:numId w:val="71"/>
        </w:numPr>
      </w:pPr>
      <w:r>
        <w:rPr>
          <w:rStyle w:val="keyword"/>
        </w:rPr>
        <w:t>SHALL</w:t>
      </w:r>
      <w:r>
        <w:t xml:space="preserve"> contain exactly one [1..1] </w:t>
      </w:r>
      <w:r>
        <w:rPr>
          <w:rStyle w:val="XMLnameBold"/>
        </w:rPr>
        <w:t>templateId</w:t>
      </w:r>
      <w:bookmarkStart w:id="3449" w:name="C_3264-33753"/>
      <w:r>
        <w:t xml:space="preserve"> (CONF:3264-33753)</w:t>
      </w:r>
      <w:bookmarkEnd w:id="3449"/>
      <w:r>
        <w:t xml:space="preserve"> such that it</w:t>
      </w:r>
    </w:p>
    <w:p w14:paraId="0BD448E4" w14:textId="77777777" w:rsidR="004B3F04" w:rsidRDefault="004B3F04" w:rsidP="007E63CC">
      <w:pPr>
        <w:numPr>
          <w:ilvl w:val="1"/>
          <w:numId w:val="71"/>
        </w:numPr>
      </w:pPr>
      <w:r>
        <w:rPr>
          <w:rStyle w:val="keyword"/>
        </w:rPr>
        <w:t>SHALL</w:t>
      </w:r>
      <w:r>
        <w:t xml:space="preserve"> contain exactly one [1..1] </w:t>
      </w:r>
      <w:r>
        <w:rPr>
          <w:rStyle w:val="XMLnameBold"/>
        </w:rPr>
        <w:t>item</w:t>
      </w:r>
      <w:bookmarkStart w:id="3450" w:name="C_3264-33754"/>
      <w:r>
        <w:t xml:space="preserve"> (CONF:3264-33754)</w:t>
      </w:r>
      <w:bookmarkEnd w:id="3450"/>
      <w:r>
        <w:t>.</w:t>
      </w:r>
    </w:p>
    <w:p w14:paraId="69FCF78B"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@root</w:t>
      </w:r>
      <w:r>
        <w:t>=</w:t>
      </w:r>
      <w:r>
        <w:rPr>
          <w:rStyle w:val="XMLname"/>
        </w:rPr>
        <w:t>"2.16.840.1.113883.10.20.28.4.139"</w:t>
      </w:r>
      <w:bookmarkStart w:id="3451" w:name="C_3264-33759"/>
      <w:r>
        <w:t xml:space="preserve"> (CONF:3264-33759)</w:t>
      </w:r>
      <w:bookmarkEnd w:id="3451"/>
      <w:r>
        <w:t>.</w:t>
      </w:r>
    </w:p>
    <w:p w14:paraId="28B174FD" w14:textId="77777777" w:rsidR="004B3F04" w:rsidRDefault="004B3F04" w:rsidP="007E63CC">
      <w:pPr>
        <w:numPr>
          <w:ilvl w:val="2"/>
          <w:numId w:val="71"/>
        </w:numPr>
      </w:pPr>
      <w:r>
        <w:t xml:space="preserve">This item </w:t>
      </w:r>
      <w:r>
        <w:rPr>
          <w:rStyle w:val="keyword"/>
        </w:rPr>
        <w:t>SHALL</w:t>
      </w:r>
      <w:r>
        <w:t xml:space="preserve"> contain exactly one [1..1] </w:t>
      </w:r>
      <w:r>
        <w:rPr>
          <w:rStyle w:val="XMLnameBold"/>
        </w:rPr>
        <w:t>@extension</w:t>
      </w:r>
      <w:r>
        <w:t>=</w:t>
      </w:r>
      <w:r>
        <w:rPr>
          <w:rStyle w:val="XMLname"/>
        </w:rPr>
        <w:t>"2019-05-01"</w:t>
      </w:r>
      <w:bookmarkStart w:id="3452" w:name="C_3264-33760"/>
      <w:r>
        <w:t xml:space="preserve"> (CONF:3264-33760)</w:t>
      </w:r>
      <w:bookmarkEnd w:id="3452"/>
      <w:r>
        <w:t>.</w:t>
      </w:r>
    </w:p>
    <w:p w14:paraId="3AE1D5D8" w14:textId="77777777" w:rsidR="004B3F04" w:rsidRDefault="004B3F04" w:rsidP="007E63CC">
      <w:pPr>
        <w:numPr>
          <w:ilvl w:val="0"/>
          <w:numId w:val="71"/>
        </w:numPr>
      </w:pPr>
      <w:r>
        <w:rPr>
          <w:rStyle w:val="keyword"/>
        </w:rPr>
        <w:t>SHALL</w:t>
      </w:r>
      <w:r>
        <w:t xml:space="preserve"> contain exactly one [1..1] </w:t>
      </w:r>
      <w:r>
        <w:rPr>
          <w:rStyle w:val="XMLnameBold"/>
        </w:rPr>
        <w:t>code</w:t>
      </w:r>
      <w:bookmarkStart w:id="3453" w:name="C_3264-33755"/>
      <w:r>
        <w:t xml:space="preserve"> (CONF:3264-33755)</w:t>
      </w:r>
      <w:bookmarkEnd w:id="3453"/>
      <w:r>
        <w:t>.</w:t>
      </w:r>
    </w:p>
    <w:p w14:paraId="04D58156"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w:t>
      </w:r>
      <w:r>
        <w:t>=</w:t>
      </w:r>
      <w:r>
        <w:rPr>
          <w:rStyle w:val="XMLname"/>
        </w:rPr>
        <w:t>"263486008"</w:t>
      </w:r>
      <w:r>
        <w:t xml:space="preserve"> Rank (attribute)</w:t>
      </w:r>
      <w:bookmarkStart w:id="3454" w:name="C_3264-33761"/>
      <w:r>
        <w:t xml:space="preserve"> (CONF:3264-33761)</w:t>
      </w:r>
      <w:bookmarkEnd w:id="3454"/>
      <w:r>
        <w:t>.</w:t>
      </w:r>
    </w:p>
    <w:p w14:paraId="0DCF66C2" w14:textId="77777777" w:rsidR="004B3F04" w:rsidRDefault="004B3F04" w:rsidP="007E63CC">
      <w:pPr>
        <w:numPr>
          <w:ilvl w:val="1"/>
          <w:numId w:val="71"/>
        </w:numPr>
      </w:pPr>
      <w:r>
        <w:t xml:space="preserve">This code </w:t>
      </w:r>
      <w:r>
        <w:rPr>
          <w:rStyle w:val="keyword"/>
        </w:rPr>
        <w:t>SHALL</w:t>
      </w:r>
      <w:r>
        <w:t xml:space="preserve"> contain exactly one [1..1] </w:t>
      </w:r>
      <w:r>
        <w:rPr>
          <w:rStyle w:val="XMLnameBold"/>
        </w:rPr>
        <w:t>@codeSystem</w:t>
      </w:r>
      <w:r>
        <w:t>=</w:t>
      </w:r>
      <w:r>
        <w:rPr>
          <w:rStyle w:val="XMLname"/>
        </w:rPr>
        <w:t>"2.16.840.1.113883.6.1"</w:t>
      </w:r>
      <w:r>
        <w:t xml:space="preserve"> (CodeSystem: </w:t>
      </w:r>
      <w:r>
        <w:rPr>
          <w:rStyle w:val="XMLname"/>
        </w:rPr>
        <w:t>LOINC urn:oid:2.16.840.1.113883.6.1</w:t>
      </w:r>
      <w:r>
        <w:t>)</w:t>
      </w:r>
      <w:bookmarkStart w:id="3455" w:name="C_3264-33762"/>
      <w:r>
        <w:t xml:space="preserve"> (CONF:3264-33762)</w:t>
      </w:r>
      <w:bookmarkEnd w:id="3455"/>
      <w:r>
        <w:t>.</w:t>
      </w:r>
    </w:p>
    <w:p w14:paraId="68A5E1E3" w14:textId="77777777" w:rsidR="004B3F04" w:rsidRDefault="004B3F04" w:rsidP="007E63CC">
      <w:pPr>
        <w:numPr>
          <w:ilvl w:val="0"/>
          <w:numId w:val="71"/>
        </w:numPr>
      </w:pPr>
      <w:r>
        <w:rPr>
          <w:rStyle w:val="keyword"/>
        </w:rPr>
        <w:t>SHALL</w:t>
      </w:r>
      <w:r>
        <w:t xml:space="preserve"> contain exactly one [1..1] </w:t>
      </w:r>
      <w:r>
        <w:rPr>
          <w:rStyle w:val="XMLnameBold"/>
        </w:rPr>
        <w:t>value</w:t>
      </w:r>
      <w:r>
        <w:t xml:space="preserve"> with @xsi:type="INT"</w:t>
      </w:r>
      <w:bookmarkStart w:id="3456" w:name="C_3264-33756"/>
      <w:r>
        <w:t xml:space="preserve"> (CONF:3264-33756)</w:t>
      </w:r>
      <w:bookmarkEnd w:id="3456"/>
      <w:r>
        <w:t>.</w:t>
      </w:r>
    </w:p>
    <w:p w14:paraId="3ED7B142" w14:textId="77777777" w:rsidR="004B3F04" w:rsidRDefault="004B3F04" w:rsidP="007E63CC">
      <w:pPr>
        <w:numPr>
          <w:ilvl w:val="1"/>
          <w:numId w:val="71"/>
        </w:numPr>
      </w:pPr>
      <w:r>
        <w:t xml:space="preserve">This value </w:t>
      </w:r>
      <w:r>
        <w:rPr>
          <w:rStyle w:val="keyword"/>
        </w:rPr>
        <w:t>SHALL</w:t>
      </w:r>
      <w:r>
        <w:t xml:space="preserve"> contain exactly one [1..1] </w:t>
      </w:r>
      <w:r>
        <w:rPr>
          <w:rStyle w:val="XMLnameBold"/>
        </w:rPr>
        <w:t>@value</w:t>
      </w:r>
      <w:bookmarkStart w:id="3457" w:name="C_3264-33765"/>
      <w:r>
        <w:t xml:space="preserve"> (CONF:3264-33765)</w:t>
      </w:r>
      <w:bookmarkEnd w:id="3457"/>
      <w:r>
        <w:t>.</w:t>
      </w:r>
    </w:p>
    <w:p w14:paraId="73B80B1D" w14:textId="77777777" w:rsidR="004B3F04" w:rsidRDefault="004B3F04" w:rsidP="004B3F04">
      <w:pPr>
        <w:pStyle w:val="Caption"/>
        <w:ind w:left="130" w:right="115"/>
      </w:pPr>
      <w:bookmarkStart w:id="3458" w:name="_Toc64842065"/>
      <w:bookmarkStart w:id="3459" w:name="_Toc65482981"/>
      <w:r>
        <w:lastRenderedPageBreak/>
        <w:t xml:space="preserve">Figure </w:t>
      </w:r>
      <w:r>
        <w:fldChar w:fldCharType="begin"/>
      </w:r>
      <w:r>
        <w:instrText>SEQ Figure \* ARABIC</w:instrText>
      </w:r>
      <w:r>
        <w:fldChar w:fldCharType="separate"/>
      </w:r>
      <w:r>
        <w:t>67</w:t>
      </w:r>
      <w:r>
        <w:fldChar w:fldCharType="end"/>
      </w:r>
      <w:r>
        <w:t>: Rank Example</w:t>
      </w:r>
      <w:bookmarkEnd w:id="3458"/>
      <w:bookmarkEnd w:id="3459"/>
    </w:p>
    <w:p w14:paraId="768F4514" w14:textId="77777777" w:rsidR="004B3F04" w:rsidRDefault="004B3F04" w:rsidP="004B3F04">
      <w:pPr>
        <w:pStyle w:val="Example"/>
        <w:ind w:left="130" w:right="115"/>
      </w:pPr>
      <w:r>
        <w:t>&lt;observationCriteria classCode="OBS" moodCode="EVN"&gt;</w:t>
      </w:r>
    </w:p>
    <w:p w14:paraId="7159FFAE" w14:textId="77777777" w:rsidR="004B3F04" w:rsidRDefault="004B3F04" w:rsidP="004B3F04">
      <w:pPr>
        <w:pStyle w:val="Example"/>
        <w:ind w:left="130" w:right="115"/>
      </w:pPr>
      <w:r>
        <w:t xml:space="preserve">    &lt;templateId&gt;</w:t>
      </w:r>
    </w:p>
    <w:p w14:paraId="24B2BA50" w14:textId="77777777" w:rsidR="004B3F04" w:rsidRDefault="004B3F04" w:rsidP="004B3F04">
      <w:pPr>
        <w:pStyle w:val="Example"/>
        <w:ind w:left="130" w:right="115"/>
      </w:pPr>
      <w:r>
        <w:t xml:space="preserve">        &lt;item root="2.16.840.1.113883.10.20.28.4.139" extension="2019-05-01"/&gt;</w:t>
      </w:r>
    </w:p>
    <w:p w14:paraId="77A24B87" w14:textId="77777777" w:rsidR="004B3F04" w:rsidRDefault="004B3F04" w:rsidP="004B3F04">
      <w:pPr>
        <w:pStyle w:val="Example"/>
        <w:ind w:left="130" w:right="115"/>
      </w:pPr>
      <w:r>
        <w:t xml:space="preserve">    &lt;/templateId&gt;</w:t>
      </w:r>
    </w:p>
    <w:p w14:paraId="28386A4A" w14:textId="77777777" w:rsidR="004B3F04" w:rsidRDefault="004B3F04" w:rsidP="004B3F04">
      <w:pPr>
        <w:pStyle w:val="Example"/>
        <w:ind w:left="130" w:right="115"/>
      </w:pPr>
      <w:r>
        <w:t xml:space="preserve">    &lt;code code="263486008" codeSystem="2.16.840.1.113883.6.96" codeSystemName="SNOMED CT"&gt;</w:t>
      </w:r>
    </w:p>
    <w:p w14:paraId="17525042" w14:textId="77777777" w:rsidR="004B3F04" w:rsidRDefault="004B3F04" w:rsidP="004B3F04">
      <w:pPr>
        <w:pStyle w:val="Example"/>
        <w:ind w:left="130" w:right="115"/>
      </w:pPr>
      <w:r>
        <w:t xml:space="preserve">        &lt;displayName value="Rank"/&gt;</w:t>
      </w:r>
    </w:p>
    <w:p w14:paraId="4BDDB05E" w14:textId="77777777" w:rsidR="004B3F04" w:rsidRDefault="004B3F04" w:rsidP="004B3F04">
      <w:pPr>
        <w:pStyle w:val="Example"/>
        <w:ind w:left="130" w:right="115"/>
      </w:pPr>
      <w:r>
        <w:t xml:space="preserve">    &lt;/code&gt;</w:t>
      </w:r>
    </w:p>
    <w:p w14:paraId="12C3EF6D" w14:textId="77777777" w:rsidR="004B3F04" w:rsidRDefault="004B3F04" w:rsidP="004B3F04">
      <w:pPr>
        <w:pStyle w:val="Example"/>
        <w:ind w:left="130" w:right="115"/>
      </w:pPr>
      <w:r>
        <w:t xml:space="preserve">    &lt;value xsi:type="INT" value="1"/&gt;</w:t>
      </w:r>
    </w:p>
    <w:p w14:paraId="01C4E3F2" w14:textId="77777777" w:rsidR="004B3F04" w:rsidRDefault="004B3F04" w:rsidP="004B3F04">
      <w:pPr>
        <w:pStyle w:val="Example"/>
        <w:ind w:left="130" w:right="115"/>
      </w:pPr>
      <w:r>
        <w:t>&lt;/observationCriteria&gt;</w:t>
      </w:r>
    </w:p>
    <w:p w14:paraId="796968FE" w14:textId="77777777" w:rsidR="004B3F04" w:rsidRDefault="004B3F04" w:rsidP="004B3F04">
      <w:pPr>
        <w:pStyle w:val="BodyText"/>
      </w:pPr>
    </w:p>
    <w:p w14:paraId="5BEDCD50" w14:textId="77777777" w:rsidR="004B3F04" w:rsidRDefault="004B3F04" w:rsidP="004B3F04">
      <w:pPr>
        <w:pStyle w:val="Heading2nospace"/>
      </w:pPr>
      <w:bookmarkStart w:id="3460" w:name="E_Reason_V1"/>
      <w:bookmarkStart w:id="3461" w:name="_Toc64841932"/>
      <w:bookmarkStart w:id="3462" w:name="_Toc65482848"/>
      <w:r>
        <w:lastRenderedPageBreak/>
        <w:t>Reason</w:t>
      </w:r>
      <w:bookmarkEnd w:id="3460"/>
      <w:bookmarkEnd w:id="3461"/>
      <w:bookmarkEnd w:id="3462"/>
    </w:p>
    <w:p w14:paraId="4CEA5C57" w14:textId="77777777" w:rsidR="004B3F04" w:rsidRDefault="004B3F04" w:rsidP="004B3F04">
      <w:pPr>
        <w:pStyle w:val="BracketData"/>
      </w:pPr>
      <w:r>
        <w:t>[observationCriteria: identifier urn:hl7ii:2.16.840.1.113883.10.20.28.4.88:2017-05-01 (open)]</w:t>
      </w:r>
    </w:p>
    <w:p w14:paraId="55E54D1F" w14:textId="77777777" w:rsidR="004B3F04" w:rsidRDefault="004B3F04" w:rsidP="004B3F04">
      <w:pPr>
        <w:pStyle w:val="Caption"/>
      </w:pPr>
      <w:bookmarkStart w:id="3463" w:name="_Toc64842218"/>
      <w:bookmarkStart w:id="3464" w:name="_Toc65483302"/>
      <w:r>
        <w:t xml:space="preserve">Table </w:t>
      </w:r>
      <w:r>
        <w:fldChar w:fldCharType="begin"/>
      </w:r>
      <w:r>
        <w:instrText>SEQ Table \* ARABIC</w:instrText>
      </w:r>
      <w:r>
        <w:fldChar w:fldCharType="separate"/>
      </w:r>
      <w:r>
        <w:t>141</w:t>
      </w:r>
      <w:r>
        <w:fldChar w:fldCharType="end"/>
      </w:r>
      <w:r>
        <w:t>: Reason Contexts</w:t>
      </w:r>
      <w:bookmarkEnd w:id="3463"/>
      <w:bookmarkEnd w:id="346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1671228B" w14:textId="77777777" w:rsidTr="000659BE">
        <w:trPr>
          <w:cantSplit/>
          <w:tblHeader/>
          <w:jc w:val="center"/>
        </w:trPr>
        <w:tc>
          <w:tcPr>
            <w:tcW w:w="360" w:type="dxa"/>
            <w:shd w:val="clear" w:color="auto" w:fill="E6E6E6"/>
          </w:tcPr>
          <w:p w14:paraId="58CC7E18" w14:textId="77777777" w:rsidR="004B3F04" w:rsidRDefault="004B3F04" w:rsidP="000659BE">
            <w:pPr>
              <w:pStyle w:val="TableHead"/>
            </w:pPr>
            <w:r>
              <w:t>Contained By:</w:t>
            </w:r>
          </w:p>
        </w:tc>
        <w:tc>
          <w:tcPr>
            <w:tcW w:w="360" w:type="dxa"/>
            <w:shd w:val="clear" w:color="auto" w:fill="E6E6E6"/>
          </w:tcPr>
          <w:p w14:paraId="380E44C6" w14:textId="77777777" w:rsidR="004B3F04" w:rsidRDefault="004B3F04" w:rsidP="000659BE">
            <w:pPr>
              <w:pStyle w:val="TableHead"/>
            </w:pPr>
            <w:r>
              <w:t>Contains:</w:t>
            </w:r>
          </w:p>
        </w:tc>
      </w:tr>
      <w:tr w:rsidR="004B3F04" w14:paraId="10726318" w14:textId="77777777" w:rsidTr="000659BE">
        <w:trPr>
          <w:jc w:val="center"/>
        </w:trPr>
        <w:tc>
          <w:tcPr>
            <w:tcW w:w="360" w:type="dxa"/>
          </w:tcPr>
          <w:p w14:paraId="0D46F455" w14:textId="77777777" w:rsidR="004B3F04" w:rsidRDefault="006C736C" w:rsidP="000659BE">
            <w:pPr>
              <w:pStyle w:val="TableText"/>
            </w:pPr>
            <w:hyperlink w:anchor="E_Patient_Charac_Clinical_Trial_1">
              <w:r w:rsidR="004B3F04">
                <w:rPr>
                  <w:rStyle w:val="HyperlinkText9pt"/>
                </w:rPr>
                <w:t>Patient Characteristic Clinical Trial Participant</w:t>
              </w:r>
            </w:hyperlink>
            <w:r w:rsidR="004B3F04">
              <w:t xml:space="preserve"> (optional)</w:t>
            </w:r>
          </w:p>
          <w:p w14:paraId="76181F71"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167B2598" w14:textId="77777777" w:rsidR="004B3F04" w:rsidRDefault="006C736C" w:rsidP="000659BE">
            <w:pPr>
              <w:pStyle w:val="TableText"/>
            </w:pPr>
            <w:hyperlink w:anchor="E_Assessment_Order_V4">
              <w:r w:rsidR="004B3F04">
                <w:rPr>
                  <w:rStyle w:val="HyperlinkText9pt"/>
                </w:rPr>
                <w:t>Assessment, Order (V4)</w:t>
              </w:r>
            </w:hyperlink>
            <w:r w:rsidR="004B3F04">
              <w:t xml:space="preserve"> (optional)</w:t>
            </w:r>
          </w:p>
          <w:p w14:paraId="0D5DEF4B"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67B1D720" w14:textId="77777777" w:rsidR="004B3F04" w:rsidRDefault="006C736C" w:rsidP="000659BE">
            <w:pPr>
              <w:pStyle w:val="TableText"/>
            </w:pPr>
            <w:hyperlink w:anchor="E_Assessment_Recommended_V4">
              <w:r w:rsidR="004B3F04">
                <w:rPr>
                  <w:rStyle w:val="HyperlinkText9pt"/>
                </w:rPr>
                <w:t>Assessment, Recommended (V4)</w:t>
              </w:r>
            </w:hyperlink>
            <w:r w:rsidR="004B3F04">
              <w:t xml:space="preserve"> (optional)</w:t>
            </w:r>
          </w:p>
          <w:p w14:paraId="2C96E063"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(required)</w:t>
            </w:r>
          </w:p>
          <w:p w14:paraId="332AEFD0" w14:textId="77777777" w:rsidR="004B3F04" w:rsidRDefault="006C736C" w:rsidP="000659BE">
            <w:pPr>
              <w:pStyle w:val="TableText"/>
            </w:pPr>
            <w:hyperlink w:anchor="E_Device_Applied_RETIRED">
              <w:r w:rsidR="004B3F04">
                <w:rPr>
                  <w:rStyle w:val="HyperlinkText9pt"/>
                </w:rPr>
                <w:t>Device, Applied (RETIRED)</w:t>
              </w:r>
            </w:hyperlink>
            <w:r w:rsidR="004B3F04">
              <w:t xml:space="preserve"> (optional)</w:t>
            </w:r>
          </w:p>
          <w:p w14:paraId="113EBABC" w14:textId="77777777" w:rsidR="004B3F04" w:rsidRDefault="006C736C" w:rsidP="000659BE">
            <w:pPr>
              <w:pStyle w:val="TableText"/>
            </w:pPr>
            <w:hyperlink w:anchor="E_Device_Order_V3_">
              <w:r w:rsidR="004B3F04">
                <w:rPr>
                  <w:rStyle w:val="HyperlinkText9pt"/>
                </w:rPr>
                <w:t>Device, Order (V3)</w:t>
              </w:r>
            </w:hyperlink>
            <w:r w:rsidR="004B3F04">
              <w:t xml:space="preserve"> (optional)</w:t>
            </w:r>
          </w:p>
          <w:p w14:paraId="2E8E6C4E" w14:textId="77777777" w:rsidR="004B3F04" w:rsidRDefault="006C736C" w:rsidP="000659BE">
            <w:pPr>
              <w:pStyle w:val="TableText"/>
            </w:pPr>
            <w:hyperlink w:anchor="E_Device_Recommended_V3_">
              <w:r w:rsidR="004B3F04">
                <w:rPr>
                  <w:rStyle w:val="HyperlinkText9pt"/>
                </w:rPr>
                <w:t>Device, Recommended (V3)</w:t>
              </w:r>
            </w:hyperlink>
            <w:r w:rsidR="004B3F04">
              <w:t xml:space="preserve"> (optional)</w:t>
            </w:r>
          </w:p>
          <w:p w14:paraId="28DDB40B" w14:textId="77777777" w:rsidR="004B3F04" w:rsidRDefault="006C736C" w:rsidP="000659BE">
            <w:pPr>
              <w:pStyle w:val="TableText"/>
            </w:pPr>
            <w:hyperlink w:anchor="E_Diagnostic_Study_Order_V5_">
              <w:r w:rsidR="004B3F04">
                <w:rPr>
                  <w:rStyle w:val="HyperlinkText9pt"/>
                </w:rPr>
                <w:t>Diagnostic Study, Order (V5)</w:t>
              </w:r>
            </w:hyperlink>
            <w:r w:rsidR="004B3F04">
              <w:t xml:space="preserve"> (optional)</w:t>
            </w:r>
          </w:p>
          <w:p w14:paraId="5C50DD51"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254745AB" w14:textId="77777777" w:rsidR="004B3F04" w:rsidRDefault="006C736C" w:rsidP="000659BE">
            <w:pPr>
              <w:pStyle w:val="TableText"/>
            </w:pPr>
            <w:hyperlink w:anchor="E_Encounter_Order_V3_">
              <w:r w:rsidR="004B3F04">
                <w:rPr>
                  <w:rStyle w:val="HyperlinkText9pt"/>
                </w:rPr>
                <w:t>Encounter, Order (V3)</w:t>
              </w:r>
            </w:hyperlink>
            <w:r w:rsidR="004B3F04">
              <w:t xml:space="preserve"> (optional)</w:t>
            </w:r>
          </w:p>
          <w:p w14:paraId="3A487169" w14:textId="77777777" w:rsidR="004B3F04" w:rsidRDefault="006C736C" w:rsidP="000659BE">
            <w:pPr>
              <w:pStyle w:val="TableText"/>
            </w:pPr>
            <w:hyperlink w:anchor="E_Encounter_Performed_V4_">
              <w:r w:rsidR="004B3F04">
                <w:rPr>
                  <w:rStyle w:val="HyperlinkText9pt"/>
                </w:rPr>
                <w:t>Encounter, Performed (V4)</w:t>
              </w:r>
            </w:hyperlink>
            <w:r w:rsidR="004B3F04">
              <w:t xml:space="preserve"> (optional)</w:t>
            </w:r>
          </w:p>
          <w:p w14:paraId="08339D25" w14:textId="77777777" w:rsidR="004B3F04" w:rsidRDefault="006C736C" w:rsidP="000659BE">
            <w:pPr>
              <w:pStyle w:val="TableText"/>
            </w:pPr>
            <w:hyperlink w:anchor="E_Encounter_Recommended_V3_">
              <w:r w:rsidR="004B3F04">
                <w:rPr>
                  <w:rStyle w:val="HyperlinkText9pt"/>
                </w:rPr>
                <w:t>Encounter, Recommended (V3)</w:t>
              </w:r>
            </w:hyperlink>
            <w:r w:rsidR="004B3F04">
              <w:t xml:space="preserve"> (optional)</w:t>
            </w:r>
          </w:p>
          <w:p w14:paraId="3F20394E" w14:textId="77777777" w:rsidR="004B3F04" w:rsidRDefault="006C736C" w:rsidP="000659BE">
            <w:pPr>
              <w:pStyle w:val="TableText"/>
            </w:pPr>
            <w:hyperlink w:anchor="E_Immunization_Administered_V5">
              <w:r w:rsidR="004B3F04">
                <w:rPr>
                  <w:rStyle w:val="HyperlinkText9pt"/>
                </w:rPr>
                <w:t>Immunization, Administered (V5)</w:t>
              </w:r>
            </w:hyperlink>
            <w:r w:rsidR="004B3F04">
              <w:t xml:space="preserve"> (optional)</w:t>
            </w:r>
          </w:p>
          <w:p w14:paraId="52434D43"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7AF7DAB4" w14:textId="77777777" w:rsidR="004B3F04" w:rsidRDefault="006C736C" w:rsidP="000659BE">
            <w:pPr>
              <w:pStyle w:val="TableText"/>
            </w:pPr>
            <w:hyperlink w:anchor="E_Intervention_Order_V3_">
              <w:r w:rsidR="004B3F04">
                <w:rPr>
                  <w:rStyle w:val="HyperlinkText9pt"/>
                </w:rPr>
                <w:t>Intervention, Order (V3)</w:t>
              </w:r>
            </w:hyperlink>
            <w:r w:rsidR="004B3F04">
              <w:t xml:space="preserve"> (optional)</w:t>
            </w:r>
          </w:p>
          <w:p w14:paraId="118E23A7"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14FA85AD" w14:textId="77777777" w:rsidR="004B3F04" w:rsidRDefault="006C736C" w:rsidP="000659BE">
            <w:pPr>
              <w:pStyle w:val="TableText"/>
            </w:pPr>
            <w:hyperlink w:anchor="E_Intervention_Recommended_V3_">
              <w:r w:rsidR="004B3F04">
                <w:rPr>
                  <w:rStyle w:val="HyperlinkText9pt"/>
                </w:rPr>
                <w:t>Intervention, Recommended (V3)</w:t>
              </w:r>
            </w:hyperlink>
            <w:r w:rsidR="004B3F04">
              <w:t xml:space="preserve"> (optional)</w:t>
            </w:r>
          </w:p>
          <w:p w14:paraId="69E706AD" w14:textId="77777777" w:rsidR="004B3F04" w:rsidRDefault="006C736C" w:rsidP="000659BE">
            <w:pPr>
              <w:pStyle w:val="TableText"/>
            </w:pPr>
            <w:hyperlink w:anchor="E_Laboratory_Test_Order_V4_">
              <w:r w:rsidR="004B3F04">
                <w:rPr>
                  <w:rStyle w:val="HyperlinkText9pt"/>
                </w:rPr>
                <w:t>Laboratory Test, Order (V4)</w:t>
              </w:r>
            </w:hyperlink>
            <w:r w:rsidR="004B3F04">
              <w:t xml:space="preserve"> (optional)</w:t>
            </w:r>
          </w:p>
          <w:p w14:paraId="5EF809F7" w14:textId="77777777" w:rsidR="004B3F04" w:rsidRDefault="006C736C" w:rsidP="000659BE">
            <w:pPr>
              <w:pStyle w:val="TableText"/>
            </w:pPr>
            <w:hyperlink w:anchor="E_Laboratory_Test_Recommended_V4_">
              <w:r w:rsidR="004B3F04">
                <w:rPr>
                  <w:rStyle w:val="HyperlinkText9pt"/>
                </w:rPr>
                <w:t>Laboratory Test, Recommended (V4)</w:t>
              </w:r>
            </w:hyperlink>
            <w:r w:rsidR="004B3F04">
              <w:t xml:space="preserve"> (optional)</w:t>
            </w:r>
          </w:p>
          <w:p w14:paraId="6CA330E1" w14:textId="77777777" w:rsidR="004B3F04" w:rsidRDefault="006C736C" w:rsidP="000659BE">
            <w:pPr>
              <w:pStyle w:val="TableText"/>
            </w:pPr>
            <w:hyperlink w:anchor="E_Medication_Administered_V5_">
              <w:r w:rsidR="004B3F04">
                <w:rPr>
                  <w:rStyle w:val="HyperlinkText9pt"/>
                </w:rPr>
                <w:t>Medication, Administered (V5)</w:t>
              </w:r>
            </w:hyperlink>
            <w:r w:rsidR="004B3F04">
              <w:t xml:space="preserve"> (optional)</w:t>
            </w:r>
          </w:p>
          <w:p w14:paraId="4B971402"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7DE77CB2"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34A7AF0D"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1FF35F44" w14:textId="77777777" w:rsidR="004B3F04" w:rsidRDefault="006C736C" w:rsidP="000659BE">
            <w:pPr>
              <w:pStyle w:val="TableText"/>
            </w:pPr>
            <w:hyperlink w:anchor="E_Physical_Exam_Order_V4_">
              <w:r w:rsidR="004B3F04">
                <w:rPr>
                  <w:rStyle w:val="HyperlinkText9pt"/>
                </w:rPr>
                <w:t>Physical Exam, Order (V4)</w:t>
              </w:r>
            </w:hyperlink>
            <w:r w:rsidR="004B3F04">
              <w:t xml:space="preserve"> (optional)</w:t>
            </w:r>
          </w:p>
          <w:p w14:paraId="569A6980"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7CCE3D5F" w14:textId="77777777" w:rsidR="004B3F04" w:rsidRDefault="006C736C" w:rsidP="000659BE">
            <w:pPr>
              <w:pStyle w:val="TableText"/>
            </w:pPr>
            <w:hyperlink w:anchor="E_Procedure_Recommended_V4_">
              <w:r w:rsidR="004B3F04">
                <w:rPr>
                  <w:rStyle w:val="HyperlinkText9pt"/>
                </w:rPr>
                <w:t>Procedure, Recommended (V4)</w:t>
              </w:r>
            </w:hyperlink>
            <w:r w:rsidR="004B3F04">
              <w:t xml:space="preserve"> (optional)</w:t>
            </w:r>
          </w:p>
          <w:p w14:paraId="0F15589B" w14:textId="77777777" w:rsidR="004B3F04" w:rsidRDefault="006C736C" w:rsidP="000659BE">
            <w:pPr>
              <w:pStyle w:val="TableText"/>
            </w:pPr>
            <w:hyperlink w:anchor="E_Procedure_Order_V5_">
              <w:r w:rsidR="004B3F04">
                <w:rPr>
                  <w:rStyle w:val="HyperlinkText9pt"/>
                </w:rPr>
                <w:t>Procedure, Order (V5)</w:t>
              </w:r>
            </w:hyperlink>
            <w:r w:rsidR="004B3F04">
              <w:t xml:space="preserve"> (optional)</w:t>
            </w:r>
          </w:p>
          <w:p w14:paraId="40F4E5C9" w14:textId="77777777" w:rsidR="004B3F04" w:rsidRDefault="006C736C" w:rsidP="000659BE">
            <w:pPr>
              <w:pStyle w:val="TableText"/>
            </w:pPr>
            <w:hyperlink w:anchor="E_Physical_Exam_Recommended_V4_">
              <w:r w:rsidR="004B3F04">
                <w:rPr>
                  <w:rStyle w:val="HyperlinkText9pt"/>
                </w:rPr>
                <w:t>Physical Exam, Recommended (V4)</w:t>
              </w:r>
            </w:hyperlink>
            <w:r w:rsidR="004B3F04">
              <w:t xml:space="preserve"> (optional)</w:t>
            </w:r>
          </w:p>
          <w:p w14:paraId="0E2021B2"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01B95CB2"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p w14:paraId="3F25C087"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2657C6CD" w14:textId="77777777" w:rsidR="004B3F04" w:rsidRDefault="004B3F04" w:rsidP="000659BE"/>
        </w:tc>
      </w:tr>
    </w:tbl>
    <w:p w14:paraId="0F50412D" w14:textId="77777777" w:rsidR="004B3F04" w:rsidRDefault="004B3F04" w:rsidP="004B3F04">
      <w:pPr>
        <w:pStyle w:val="BodyText"/>
      </w:pPr>
    </w:p>
    <w:p w14:paraId="14E10A55" w14:textId="77777777" w:rsidR="004B3F04" w:rsidRDefault="004B3F04" w:rsidP="004B3F04">
      <w:r>
        <w:t>This template represents the QDM attribute: Reason.</w:t>
      </w:r>
    </w:p>
    <w:p w14:paraId="18560E16" w14:textId="77777777" w:rsidR="004B3F04" w:rsidRDefault="004B3F04" w:rsidP="004B3F04">
      <w:r>
        <w:t xml:space="preserve">It represents the thought process or justification for an action or for not performing an action. In some measures, specific treatments are acceptable inclusion criteria only if a justified reason is present. Each of these measures uses a value set (often, but not exclusively, using SNOMED CT) to express acceptable justification reasons. Other measures specify reasons as justification for exclusions. Examples include patient, system, or medical-related reasons for declining to perform specific actions. </w:t>
      </w:r>
      <w:r>
        <w:lastRenderedPageBreak/>
        <w:t>Each of these measures also uses a value set to express acceptable justification reasons for declining to perform expected actions.</w:t>
      </w:r>
    </w:p>
    <w:p w14:paraId="3867261A" w14:textId="77777777" w:rsidR="004B3F04" w:rsidRDefault="004B3F04" w:rsidP="004B3F04">
      <w:pPr>
        <w:pStyle w:val="Caption"/>
      </w:pPr>
      <w:bookmarkStart w:id="3465" w:name="_Toc64842219"/>
      <w:bookmarkStart w:id="3466" w:name="_Toc65483303"/>
      <w:r>
        <w:t xml:space="preserve">Table </w:t>
      </w:r>
      <w:r>
        <w:fldChar w:fldCharType="begin"/>
      </w:r>
      <w:r>
        <w:instrText>SEQ Table \* ARABIC</w:instrText>
      </w:r>
      <w:r>
        <w:fldChar w:fldCharType="separate"/>
      </w:r>
      <w:r>
        <w:t>142</w:t>
      </w:r>
      <w:r>
        <w:fldChar w:fldCharType="end"/>
      </w:r>
      <w:r>
        <w:t>: Reason Constraints Overview</w:t>
      </w:r>
      <w:bookmarkEnd w:id="3465"/>
      <w:bookmarkEnd w:id="346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59CED2D" w14:textId="77777777" w:rsidTr="000659BE">
        <w:trPr>
          <w:cantSplit/>
          <w:tblHeader/>
          <w:jc w:val="center"/>
        </w:trPr>
        <w:tc>
          <w:tcPr>
            <w:tcW w:w="0" w:type="dxa"/>
            <w:shd w:val="clear" w:color="auto" w:fill="E6E6E6"/>
            <w:noWrap/>
          </w:tcPr>
          <w:p w14:paraId="682D918E" w14:textId="77777777" w:rsidR="004B3F04" w:rsidRDefault="004B3F04" w:rsidP="000659BE">
            <w:pPr>
              <w:pStyle w:val="TableHead"/>
            </w:pPr>
            <w:r>
              <w:t>XPath</w:t>
            </w:r>
          </w:p>
        </w:tc>
        <w:tc>
          <w:tcPr>
            <w:tcW w:w="720" w:type="dxa"/>
            <w:shd w:val="clear" w:color="auto" w:fill="E6E6E6"/>
            <w:noWrap/>
          </w:tcPr>
          <w:p w14:paraId="3735D3D2" w14:textId="77777777" w:rsidR="004B3F04" w:rsidRDefault="004B3F04" w:rsidP="000659BE">
            <w:pPr>
              <w:pStyle w:val="TableHead"/>
            </w:pPr>
            <w:r>
              <w:t>Card.</w:t>
            </w:r>
          </w:p>
        </w:tc>
        <w:tc>
          <w:tcPr>
            <w:tcW w:w="1152" w:type="dxa"/>
            <w:shd w:val="clear" w:color="auto" w:fill="E6E6E6"/>
            <w:noWrap/>
          </w:tcPr>
          <w:p w14:paraId="270BF3F6" w14:textId="77777777" w:rsidR="004B3F04" w:rsidRDefault="004B3F04" w:rsidP="000659BE">
            <w:pPr>
              <w:pStyle w:val="TableHead"/>
            </w:pPr>
            <w:r>
              <w:t>Verb</w:t>
            </w:r>
          </w:p>
        </w:tc>
        <w:tc>
          <w:tcPr>
            <w:tcW w:w="864" w:type="dxa"/>
            <w:shd w:val="clear" w:color="auto" w:fill="E6E6E6"/>
            <w:noWrap/>
          </w:tcPr>
          <w:p w14:paraId="109AE196" w14:textId="77777777" w:rsidR="004B3F04" w:rsidRDefault="004B3F04" w:rsidP="000659BE">
            <w:pPr>
              <w:pStyle w:val="TableHead"/>
            </w:pPr>
            <w:r>
              <w:t>Data Type</w:t>
            </w:r>
          </w:p>
        </w:tc>
        <w:tc>
          <w:tcPr>
            <w:tcW w:w="864" w:type="dxa"/>
            <w:shd w:val="clear" w:color="auto" w:fill="E6E6E6"/>
            <w:noWrap/>
          </w:tcPr>
          <w:p w14:paraId="20CCFA55" w14:textId="77777777" w:rsidR="004B3F04" w:rsidRDefault="004B3F04" w:rsidP="000659BE">
            <w:pPr>
              <w:pStyle w:val="TableHead"/>
            </w:pPr>
            <w:r>
              <w:t>CONF#</w:t>
            </w:r>
          </w:p>
        </w:tc>
        <w:tc>
          <w:tcPr>
            <w:tcW w:w="864" w:type="dxa"/>
            <w:shd w:val="clear" w:color="auto" w:fill="E6E6E6"/>
            <w:noWrap/>
          </w:tcPr>
          <w:p w14:paraId="72AC4340" w14:textId="77777777" w:rsidR="004B3F04" w:rsidRDefault="004B3F04" w:rsidP="000659BE">
            <w:pPr>
              <w:pStyle w:val="TableHead"/>
            </w:pPr>
            <w:r>
              <w:t>Value</w:t>
            </w:r>
          </w:p>
        </w:tc>
      </w:tr>
      <w:tr w:rsidR="004B3F04" w14:paraId="43FC218D" w14:textId="77777777" w:rsidTr="000659BE">
        <w:trPr>
          <w:jc w:val="center"/>
        </w:trPr>
        <w:tc>
          <w:tcPr>
            <w:tcW w:w="10160" w:type="dxa"/>
            <w:gridSpan w:val="6"/>
          </w:tcPr>
          <w:p w14:paraId="0043CC2A" w14:textId="77777777" w:rsidR="004B3F04" w:rsidRDefault="004B3F04" w:rsidP="000659BE">
            <w:pPr>
              <w:pStyle w:val="TableText"/>
            </w:pPr>
            <w:r>
              <w:t>observationCriteria (identifier: urn:hl7ii:2.16.840.1.113883.10.20.28.4.88:2017-05-01)</w:t>
            </w:r>
          </w:p>
        </w:tc>
      </w:tr>
      <w:tr w:rsidR="004B3F04" w14:paraId="2F25E8BD" w14:textId="77777777" w:rsidTr="000659BE">
        <w:trPr>
          <w:jc w:val="center"/>
        </w:trPr>
        <w:tc>
          <w:tcPr>
            <w:tcW w:w="3345" w:type="dxa"/>
          </w:tcPr>
          <w:p w14:paraId="3AA00434" w14:textId="77777777" w:rsidR="004B3F04" w:rsidRDefault="004B3F04" w:rsidP="000659BE">
            <w:pPr>
              <w:pStyle w:val="TableText"/>
            </w:pPr>
            <w:r>
              <w:tab/>
              <w:t>@classCode</w:t>
            </w:r>
          </w:p>
        </w:tc>
        <w:tc>
          <w:tcPr>
            <w:tcW w:w="720" w:type="dxa"/>
          </w:tcPr>
          <w:p w14:paraId="27CE08EC" w14:textId="77777777" w:rsidR="004B3F04" w:rsidRDefault="004B3F04" w:rsidP="000659BE">
            <w:pPr>
              <w:pStyle w:val="TableText"/>
            </w:pPr>
            <w:r>
              <w:t>1..1</w:t>
            </w:r>
          </w:p>
        </w:tc>
        <w:tc>
          <w:tcPr>
            <w:tcW w:w="1152" w:type="dxa"/>
          </w:tcPr>
          <w:p w14:paraId="26390AE5" w14:textId="77777777" w:rsidR="004B3F04" w:rsidRDefault="004B3F04" w:rsidP="000659BE">
            <w:pPr>
              <w:pStyle w:val="TableText"/>
            </w:pPr>
            <w:r>
              <w:t>SHALL</w:t>
            </w:r>
          </w:p>
        </w:tc>
        <w:tc>
          <w:tcPr>
            <w:tcW w:w="864" w:type="dxa"/>
          </w:tcPr>
          <w:p w14:paraId="7563BFC4" w14:textId="77777777" w:rsidR="004B3F04" w:rsidRDefault="004B3F04" w:rsidP="000659BE">
            <w:pPr>
              <w:pStyle w:val="TableText"/>
            </w:pPr>
          </w:p>
        </w:tc>
        <w:tc>
          <w:tcPr>
            <w:tcW w:w="1104" w:type="dxa"/>
          </w:tcPr>
          <w:p w14:paraId="0EC0B479" w14:textId="77777777" w:rsidR="004B3F04" w:rsidRDefault="006C736C" w:rsidP="000659BE">
            <w:pPr>
              <w:pStyle w:val="TableText"/>
            </w:pPr>
            <w:hyperlink w:anchor="C_3335-29895">
              <w:r w:rsidR="004B3F04">
                <w:rPr>
                  <w:rStyle w:val="HyperlinkText9pt"/>
                </w:rPr>
                <w:t>3335-29895</w:t>
              </w:r>
            </w:hyperlink>
          </w:p>
        </w:tc>
        <w:tc>
          <w:tcPr>
            <w:tcW w:w="2975" w:type="dxa"/>
          </w:tcPr>
          <w:p w14:paraId="11D83996" w14:textId="77777777" w:rsidR="004B3F04" w:rsidRDefault="004B3F04" w:rsidP="000659BE">
            <w:pPr>
              <w:pStyle w:val="TableText"/>
            </w:pPr>
            <w:r>
              <w:t>OBS</w:t>
            </w:r>
          </w:p>
        </w:tc>
      </w:tr>
      <w:tr w:rsidR="004B3F04" w14:paraId="30D036B3" w14:textId="77777777" w:rsidTr="000659BE">
        <w:trPr>
          <w:jc w:val="center"/>
        </w:trPr>
        <w:tc>
          <w:tcPr>
            <w:tcW w:w="3345" w:type="dxa"/>
          </w:tcPr>
          <w:p w14:paraId="5C5E6BCE" w14:textId="77777777" w:rsidR="004B3F04" w:rsidRDefault="004B3F04" w:rsidP="000659BE">
            <w:pPr>
              <w:pStyle w:val="TableText"/>
            </w:pPr>
            <w:r>
              <w:tab/>
              <w:t>@moodCode</w:t>
            </w:r>
          </w:p>
        </w:tc>
        <w:tc>
          <w:tcPr>
            <w:tcW w:w="720" w:type="dxa"/>
          </w:tcPr>
          <w:p w14:paraId="2D5AB32D" w14:textId="77777777" w:rsidR="004B3F04" w:rsidRDefault="004B3F04" w:rsidP="000659BE">
            <w:pPr>
              <w:pStyle w:val="TableText"/>
            </w:pPr>
            <w:r>
              <w:t>1..1</w:t>
            </w:r>
          </w:p>
        </w:tc>
        <w:tc>
          <w:tcPr>
            <w:tcW w:w="1152" w:type="dxa"/>
          </w:tcPr>
          <w:p w14:paraId="0B988A0F" w14:textId="77777777" w:rsidR="004B3F04" w:rsidRDefault="004B3F04" w:rsidP="000659BE">
            <w:pPr>
              <w:pStyle w:val="TableText"/>
            </w:pPr>
            <w:r>
              <w:t>SHALL</w:t>
            </w:r>
          </w:p>
        </w:tc>
        <w:tc>
          <w:tcPr>
            <w:tcW w:w="864" w:type="dxa"/>
          </w:tcPr>
          <w:p w14:paraId="75F52A94" w14:textId="77777777" w:rsidR="004B3F04" w:rsidRDefault="004B3F04" w:rsidP="000659BE">
            <w:pPr>
              <w:pStyle w:val="TableText"/>
            </w:pPr>
          </w:p>
        </w:tc>
        <w:tc>
          <w:tcPr>
            <w:tcW w:w="1104" w:type="dxa"/>
          </w:tcPr>
          <w:p w14:paraId="596F5465" w14:textId="77777777" w:rsidR="004B3F04" w:rsidRDefault="006C736C" w:rsidP="000659BE">
            <w:pPr>
              <w:pStyle w:val="TableText"/>
            </w:pPr>
            <w:hyperlink w:anchor="C_3335-29896">
              <w:r w:rsidR="004B3F04">
                <w:rPr>
                  <w:rStyle w:val="HyperlinkText9pt"/>
                </w:rPr>
                <w:t>3335-29896</w:t>
              </w:r>
            </w:hyperlink>
          </w:p>
        </w:tc>
        <w:tc>
          <w:tcPr>
            <w:tcW w:w="2975" w:type="dxa"/>
          </w:tcPr>
          <w:p w14:paraId="1F057E6F" w14:textId="77777777" w:rsidR="004B3F04" w:rsidRDefault="004B3F04" w:rsidP="000659BE">
            <w:pPr>
              <w:pStyle w:val="TableText"/>
            </w:pPr>
            <w:r>
              <w:t>urn:oid:2.16.840.1.113883.5.1001 (HL7ActMood) = EVN</w:t>
            </w:r>
          </w:p>
        </w:tc>
      </w:tr>
      <w:tr w:rsidR="004B3F04" w14:paraId="1212379F" w14:textId="77777777" w:rsidTr="000659BE">
        <w:trPr>
          <w:jc w:val="center"/>
        </w:trPr>
        <w:tc>
          <w:tcPr>
            <w:tcW w:w="3345" w:type="dxa"/>
          </w:tcPr>
          <w:p w14:paraId="3ECF4AB8" w14:textId="77777777" w:rsidR="004B3F04" w:rsidRDefault="004B3F04" w:rsidP="000659BE">
            <w:pPr>
              <w:pStyle w:val="TableText"/>
            </w:pPr>
            <w:r>
              <w:tab/>
              <w:t>templateId</w:t>
            </w:r>
          </w:p>
        </w:tc>
        <w:tc>
          <w:tcPr>
            <w:tcW w:w="720" w:type="dxa"/>
          </w:tcPr>
          <w:p w14:paraId="31723895" w14:textId="77777777" w:rsidR="004B3F04" w:rsidRDefault="004B3F04" w:rsidP="000659BE">
            <w:pPr>
              <w:pStyle w:val="TableText"/>
            </w:pPr>
            <w:r>
              <w:t>1..1</w:t>
            </w:r>
          </w:p>
        </w:tc>
        <w:tc>
          <w:tcPr>
            <w:tcW w:w="1152" w:type="dxa"/>
          </w:tcPr>
          <w:p w14:paraId="05F16767" w14:textId="77777777" w:rsidR="004B3F04" w:rsidRDefault="004B3F04" w:rsidP="000659BE">
            <w:pPr>
              <w:pStyle w:val="TableText"/>
            </w:pPr>
            <w:r>
              <w:t>SHALL</w:t>
            </w:r>
          </w:p>
        </w:tc>
        <w:tc>
          <w:tcPr>
            <w:tcW w:w="864" w:type="dxa"/>
          </w:tcPr>
          <w:p w14:paraId="19188189" w14:textId="77777777" w:rsidR="004B3F04" w:rsidRDefault="004B3F04" w:rsidP="000659BE">
            <w:pPr>
              <w:pStyle w:val="TableText"/>
            </w:pPr>
          </w:p>
        </w:tc>
        <w:tc>
          <w:tcPr>
            <w:tcW w:w="1104" w:type="dxa"/>
          </w:tcPr>
          <w:p w14:paraId="5C2E1133" w14:textId="77777777" w:rsidR="004B3F04" w:rsidRDefault="006C736C" w:rsidP="000659BE">
            <w:pPr>
              <w:pStyle w:val="TableText"/>
            </w:pPr>
            <w:hyperlink w:anchor="C_3335-29897">
              <w:r w:rsidR="004B3F04">
                <w:rPr>
                  <w:rStyle w:val="HyperlinkText9pt"/>
                </w:rPr>
                <w:t>3335-29897</w:t>
              </w:r>
            </w:hyperlink>
          </w:p>
        </w:tc>
        <w:tc>
          <w:tcPr>
            <w:tcW w:w="2975" w:type="dxa"/>
          </w:tcPr>
          <w:p w14:paraId="6E56C6B6" w14:textId="77777777" w:rsidR="004B3F04" w:rsidRDefault="004B3F04" w:rsidP="000659BE">
            <w:pPr>
              <w:pStyle w:val="TableText"/>
            </w:pPr>
          </w:p>
        </w:tc>
      </w:tr>
      <w:tr w:rsidR="004B3F04" w14:paraId="205A3EE8" w14:textId="77777777" w:rsidTr="000659BE">
        <w:trPr>
          <w:jc w:val="center"/>
        </w:trPr>
        <w:tc>
          <w:tcPr>
            <w:tcW w:w="3345" w:type="dxa"/>
          </w:tcPr>
          <w:p w14:paraId="5FEC79D8" w14:textId="77777777" w:rsidR="004B3F04" w:rsidRDefault="004B3F04" w:rsidP="000659BE">
            <w:pPr>
              <w:pStyle w:val="TableText"/>
            </w:pPr>
            <w:r>
              <w:tab/>
            </w:r>
            <w:r>
              <w:tab/>
              <w:t>item</w:t>
            </w:r>
          </w:p>
        </w:tc>
        <w:tc>
          <w:tcPr>
            <w:tcW w:w="720" w:type="dxa"/>
          </w:tcPr>
          <w:p w14:paraId="0E0B3E52" w14:textId="77777777" w:rsidR="004B3F04" w:rsidRDefault="004B3F04" w:rsidP="000659BE">
            <w:pPr>
              <w:pStyle w:val="TableText"/>
            </w:pPr>
            <w:r>
              <w:t>1..1</w:t>
            </w:r>
          </w:p>
        </w:tc>
        <w:tc>
          <w:tcPr>
            <w:tcW w:w="1152" w:type="dxa"/>
          </w:tcPr>
          <w:p w14:paraId="60628403" w14:textId="77777777" w:rsidR="004B3F04" w:rsidRDefault="004B3F04" w:rsidP="000659BE">
            <w:pPr>
              <w:pStyle w:val="TableText"/>
            </w:pPr>
            <w:r>
              <w:t>SHALL</w:t>
            </w:r>
          </w:p>
        </w:tc>
        <w:tc>
          <w:tcPr>
            <w:tcW w:w="864" w:type="dxa"/>
          </w:tcPr>
          <w:p w14:paraId="3E6F5815" w14:textId="77777777" w:rsidR="004B3F04" w:rsidRDefault="004B3F04" w:rsidP="000659BE">
            <w:pPr>
              <w:pStyle w:val="TableText"/>
            </w:pPr>
          </w:p>
        </w:tc>
        <w:tc>
          <w:tcPr>
            <w:tcW w:w="1104" w:type="dxa"/>
          </w:tcPr>
          <w:p w14:paraId="5092F42C" w14:textId="77777777" w:rsidR="004B3F04" w:rsidRDefault="006C736C" w:rsidP="000659BE">
            <w:pPr>
              <w:pStyle w:val="TableText"/>
            </w:pPr>
            <w:hyperlink w:anchor="C_3335-29898">
              <w:r w:rsidR="004B3F04">
                <w:rPr>
                  <w:rStyle w:val="HyperlinkText9pt"/>
                </w:rPr>
                <w:t>3335-29898</w:t>
              </w:r>
            </w:hyperlink>
          </w:p>
        </w:tc>
        <w:tc>
          <w:tcPr>
            <w:tcW w:w="2975" w:type="dxa"/>
          </w:tcPr>
          <w:p w14:paraId="30AE0DF5" w14:textId="77777777" w:rsidR="004B3F04" w:rsidRDefault="004B3F04" w:rsidP="000659BE">
            <w:pPr>
              <w:pStyle w:val="TableText"/>
            </w:pPr>
          </w:p>
        </w:tc>
      </w:tr>
      <w:tr w:rsidR="004B3F04" w14:paraId="1331455B" w14:textId="77777777" w:rsidTr="000659BE">
        <w:trPr>
          <w:jc w:val="center"/>
        </w:trPr>
        <w:tc>
          <w:tcPr>
            <w:tcW w:w="3345" w:type="dxa"/>
          </w:tcPr>
          <w:p w14:paraId="412C0806" w14:textId="77777777" w:rsidR="004B3F04" w:rsidRDefault="004B3F04" w:rsidP="000659BE">
            <w:pPr>
              <w:pStyle w:val="TableText"/>
            </w:pPr>
            <w:r>
              <w:tab/>
            </w:r>
            <w:r>
              <w:tab/>
            </w:r>
            <w:r>
              <w:tab/>
              <w:t>@root</w:t>
            </w:r>
          </w:p>
        </w:tc>
        <w:tc>
          <w:tcPr>
            <w:tcW w:w="720" w:type="dxa"/>
          </w:tcPr>
          <w:p w14:paraId="513C9B6E" w14:textId="77777777" w:rsidR="004B3F04" w:rsidRDefault="004B3F04" w:rsidP="000659BE">
            <w:pPr>
              <w:pStyle w:val="TableText"/>
            </w:pPr>
            <w:r>
              <w:t>1..1</w:t>
            </w:r>
          </w:p>
        </w:tc>
        <w:tc>
          <w:tcPr>
            <w:tcW w:w="1152" w:type="dxa"/>
          </w:tcPr>
          <w:p w14:paraId="1D23AF38" w14:textId="77777777" w:rsidR="004B3F04" w:rsidRDefault="004B3F04" w:rsidP="000659BE">
            <w:pPr>
              <w:pStyle w:val="TableText"/>
            </w:pPr>
            <w:r>
              <w:t>SHALL</w:t>
            </w:r>
          </w:p>
        </w:tc>
        <w:tc>
          <w:tcPr>
            <w:tcW w:w="864" w:type="dxa"/>
          </w:tcPr>
          <w:p w14:paraId="7D05AC2A" w14:textId="77777777" w:rsidR="004B3F04" w:rsidRDefault="004B3F04" w:rsidP="000659BE">
            <w:pPr>
              <w:pStyle w:val="TableText"/>
            </w:pPr>
          </w:p>
        </w:tc>
        <w:tc>
          <w:tcPr>
            <w:tcW w:w="1104" w:type="dxa"/>
          </w:tcPr>
          <w:p w14:paraId="5DAAC9A2" w14:textId="77777777" w:rsidR="004B3F04" w:rsidRDefault="006C736C" w:rsidP="000659BE">
            <w:pPr>
              <w:pStyle w:val="TableText"/>
            </w:pPr>
            <w:hyperlink w:anchor="C_3335-29899">
              <w:r w:rsidR="004B3F04">
                <w:rPr>
                  <w:rStyle w:val="HyperlinkText9pt"/>
                </w:rPr>
                <w:t>3335-29899</w:t>
              </w:r>
            </w:hyperlink>
          </w:p>
        </w:tc>
        <w:tc>
          <w:tcPr>
            <w:tcW w:w="2975" w:type="dxa"/>
          </w:tcPr>
          <w:p w14:paraId="7C0627C9" w14:textId="77777777" w:rsidR="004B3F04" w:rsidRDefault="004B3F04" w:rsidP="000659BE">
            <w:pPr>
              <w:pStyle w:val="TableText"/>
            </w:pPr>
            <w:r>
              <w:t>2.16.840.1.113883.10.20.28.4.88</w:t>
            </w:r>
          </w:p>
        </w:tc>
      </w:tr>
      <w:tr w:rsidR="004B3F04" w14:paraId="4791738A" w14:textId="77777777" w:rsidTr="000659BE">
        <w:trPr>
          <w:jc w:val="center"/>
        </w:trPr>
        <w:tc>
          <w:tcPr>
            <w:tcW w:w="3345" w:type="dxa"/>
          </w:tcPr>
          <w:p w14:paraId="643E66EF" w14:textId="77777777" w:rsidR="004B3F04" w:rsidRDefault="004B3F04" w:rsidP="000659BE">
            <w:pPr>
              <w:pStyle w:val="TableText"/>
            </w:pPr>
            <w:r>
              <w:tab/>
            </w:r>
            <w:r>
              <w:tab/>
            </w:r>
            <w:r>
              <w:tab/>
              <w:t>@extension</w:t>
            </w:r>
          </w:p>
        </w:tc>
        <w:tc>
          <w:tcPr>
            <w:tcW w:w="720" w:type="dxa"/>
          </w:tcPr>
          <w:p w14:paraId="48FFC57A" w14:textId="77777777" w:rsidR="004B3F04" w:rsidRDefault="004B3F04" w:rsidP="000659BE">
            <w:pPr>
              <w:pStyle w:val="TableText"/>
            </w:pPr>
            <w:r>
              <w:t>1..1</w:t>
            </w:r>
          </w:p>
        </w:tc>
        <w:tc>
          <w:tcPr>
            <w:tcW w:w="1152" w:type="dxa"/>
          </w:tcPr>
          <w:p w14:paraId="1747AD51" w14:textId="77777777" w:rsidR="004B3F04" w:rsidRDefault="004B3F04" w:rsidP="000659BE">
            <w:pPr>
              <w:pStyle w:val="TableText"/>
            </w:pPr>
            <w:r>
              <w:t>SHALL</w:t>
            </w:r>
          </w:p>
        </w:tc>
        <w:tc>
          <w:tcPr>
            <w:tcW w:w="864" w:type="dxa"/>
          </w:tcPr>
          <w:p w14:paraId="33D0C7A8" w14:textId="77777777" w:rsidR="004B3F04" w:rsidRDefault="004B3F04" w:rsidP="000659BE">
            <w:pPr>
              <w:pStyle w:val="TableText"/>
            </w:pPr>
          </w:p>
        </w:tc>
        <w:tc>
          <w:tcPr>
            <w:tcW w:w="1104" w:type="dxa"/>
          </w:tcPr>
          <w:p w14:paraId="6B883997" w14:textId="77777777" w:rsidR="004B3F04" w:rsidRDefault="006C736C" w:rsidP="000659BE">
            <w:pPr>
              <w:pStyle w:val="TableText"/>
            </w:pPr>
            <w:hyperlink w:anchor="C_3335-33686">
              <w:r w:rsidR="004B3F04">
                <w:rPr>
                  <w:rStyle w:val="HyperlinkText9pt"/>
                </w:rPr>
                <w:t>3335-33686</w:t>
              </w:r>
            </w:hyperlink>
          </w:p>
        </w:tc>
        <w:tc>
          <w:tcPr>
            <w:tcW w:w="2975" w:type="dxa"/>
          </w:tcPr>
          <w:p w14:paraId="64165395" w14:textId="77777777" w:rsidR="004B3F04" w:rsidRDefault="004B3F04" w:rsidP="000659BE">
            <w:pPr>
              <w:pStyle w:val="TableText"/>
            </w:pPr>
            <w:r>
              <w:t>2017-05-01</w:t>
            </w:r>
          </w:p>
        </w:tc>
      </w:tr>
      <w:tr w:rsidR="004B3F04" w14:paraId="67160631" w14:textId="77777777" w:rsidTr="000659BE">
        <w:trPr>
          <w:jc w:val="center"/>
        </w:trPr>
        <w:tc>
          <w:tcPr>
            <w:tcW w:w="3345" w:type="dxa"/>
          </w:tcPr>
          <w:p w14:paraId="320A4B00" w14:textId="77777777" w:rsidR="004B3F04" w:rsidRDefault="004B3F04" w:rsidP="000659BE">
            <w:pPr>
              <w:pStyle w:val="TableText"/>
            </w:pPr>
            <w:r>
              <w:tab/>
              <w:t>code</w:t>
            </w:r>
          </w:p>
        </w:tc>
        <w:tc>
          <w:tcPr>
            <w:tcW w:w="720" w:type="dxa"/>
          </w:tcPr>
          <w:p w14:paraId="4FEC1EFC" w14:textId="77777777" w:rsidR="004B3F04" w:rsidRDefault="004B3F04" w:rsidP="000659BE">
            <w:pPr>
              <w:pStyle w:val="TableText"/>
            </w:pPr>
            <w:r>
              <w:t>1..1</w:t>
            </w:r>
          </w:p>
        </w:tc>
        <w:tc>
          <w:tcPr>
            <w:tcW w:w="1152" w:type="dxa"/>
          </w:tcPr>
          <w:p w14:paraId="306D772D" w14:textId="77777777" w:rsidR="004B3F04" w:rsidRDefault="004B3F04" w:rsidP="000659BE">
            <w:pPr>
              <w:pStyle w:val="TableText"/>
            </w:pPr>
            <w:r>
              <w:t>SHALL</w:t>
            </w:r>
          </w:p>
        </w:tc>
        <w:tc>
          <w:tcPr>
            <w:tcW w:w="864" w:type="dxa"/>
          </w:tcPr>
          <w:p w14:paraId="7281B3B7" w14:textId="77777777" w:rsidR="004B3F04" w:rsidRDefault="004B3F04" w:rsidP="000659BE">
            <w:pPr>
              <w:pStyle w:val="TableText"/>
            </w:pPr>
          </w:p>
        </w:tc>
        <w:tc>
          <w:tcPr>
            <w:tcW w:w="1104" w:type="dxa"/>
          </w:tcPr>
          <w:p w14:paraId="74D8606C" w14:textId="77777777" w:rsidR="004B3F04" w:rsidRDefault="006C736C" w:rsidP="000659BE">
            <w:pPr>
              <w:pStyle w:val="TableText"/>
            </w:pPr>
            <w:hyperlink w:anchor="C_3335-29901">
              <w:r w:rsidR="004B3F04">
                <w:rPr>
                  <w:rStyle w:val="HyperlinkText9pt"/>
                </w:rPr>
                <w:t>3335-29901</w:t>
              </w:r>
            </w:hyperlink>
          </w:p>
        </w:tc>
        <w:tc>
          <w:tcPr>
            <w:tcW w:w="2975" w:type="dxa"/>
          </w:tcPr>
          <w:p w14:paraId="2BF813A2" w14:textId="77777777" w:rsidR="004B3F04" w:rsidRDefault="004B3F04" w:rsidP="000659BE">
            <w:pPr>
              <w:pStyle w:val="TableText"/>
            </w:pPr>
          </w:p>
        </w:tc>
      </w:tr>
      <w:tr w:rsidR="004B3F04" w14:paraId="5DAB5581" w14:textId="77777777" w:rsidTr="000659BE">
        <w:trPr>
          <w:jc w:val="center"/>
        </w:trPr>
        <w:tc>
          <w:tcPr>
            <w:tcW w:w="3345" w:type="dxa"/>
          </w:tcPr>
          <w:p w14:paraId="52F8658F" w14:textId="77777777" w:rsidR="004B3F04" w:rsidRDefault="004B3F04" w:rsidP="000659BE">
            <w:pPr>
              <w:pStyle w:val="TableText"/>
            </w:pPr>
            <w:r>
              <w:tab/>
            </w:r>
            <w:r>
              <w:tab/>
              <w:t>@code</w:t>
            </w:r>
          </w:p>
        </w:tc>
        <w:tc>
          <w:tcPr>
            <w:tcW w:w="720" w:type="dxa"/>
          </w:tcPr>
          <w:p w14:paraId="1E5CFE09" w14:textId="77777777" w:rsidR="004B3F04" w:rsidRDefault="004B3F04" w:rsidP="000659BE">
            <w:pPr>
              <w:pStyle w:val="TableText"/>
            </w:pPr>
            <w:r>
              <w:t>1..1</w:t>
            </w:r>
          </w:p>
        </w:tc>
        <w:tc>
          <w:tcPr>
            <w:tcW w:w="1152" w:type="dxa"/>
          </w:tcPr>
          <w:p w14:paraId="708A6600" w14:textId="77777777" w:rsidR="004B3F04" w:rsidRDefault="004B3F04" w:rsidP="000659BE">
            <w:pPr>
              <w:pStyle w:val="TableText"/>
            </w:pPr>
            <w:r>
              <w:t>SHALL</w:t>
            </w:r>
          </w:p>
        </w:tc>
        <w:tc>
          <w:tcPr>
            <w:tcW w:w="864" w:type="dxa"/>
          </w:tcPr>
          <w:p w14:paraId="0877F9D3" w14:textId="77777777" w:rsidR="004B3F04" w:rsidRDefault="004B3F04" w:rsidP="000659BE">
            <w:pPr>
              <w:pStyle w:val="TableText"/>
            </w:pPr>
          </w:p>
        </w:tc>
        <w:tc>
          <w:tcPr>
            <w:tcW w:w="1104" w:type="dxa"/>
          </w:tcPr>
          <w:p w14:paraId="7DB7D5D0" w14:textId="77777777" w:rsidR="004B3F04" w:rsidRDefault="006C736C" w:rsidP="000659BE">
            <w:pPr>
              <w:pStyle w:val="TableText"/>
            </w:pPr>
            <w:hyperlink w:anchor="C_3335-29902">
              <w:r w:rsidR="004B3F04">
                <w:rPr>
                  <w:rStyle w:val="HyperlinkText9pt"/>
                </w:rPr>
                <w:t>3335-29902</w:t>
              </w:r>
            </w:hyperlink>
          </w:p>
        </w:tc>
        <w:tc>
          <w:tcPr>
            <w:tcW w:w="2975" w:type="dxa"/>
          </w:tcPr>
          <w:p w14:paraId="10927551" w14:textId="77777777" w:rsidR="004B3F04" w:rsidRDefault="004B3F04" w:rsidP="000659BE">
            <w:pPr>
              <w:pStyle w:val="TableText"/>
            </w:pPr>
            <w:r>
              <w:t>410666004</w:t>
            </w:r>
          </w:p>
        </w:tc>
      </w:tr>
      <w:tr w:rsidR="004B3F04" w14:paraId="79A90ED0" w14:textId="77777777" w:rsidTr="000659BE">
        <w:trPr>
          <w:jc w:val="center"/>
        </w:trPr>
        <w:tc>
          <w:tcPr>
            <w:tcW w:w="3345" w:type="dxa"/>
          </w:tcPr>
          <w:p w14:paraId="10FC0EBB" w14:textId="77777777" w:rsidR="004B3F04" w:rsidRDefault="004B3F04" w:rsidP="000659BE">
            <w:pPr>
              <w:pStyle w:val="TableText"/>
            </w:pPr>
            <w:r>
              <w:tab/>
            </w:r>
            <w:r>
              <w:tab/>
              <w:t>@codeSystem</w:t>
            </w:r>
          </w:p>
        </w:tc>
        <w:tc>
          <w:tcPr>
            <w:tcW w:w="720" w:type="dxa"/>
          </w:tcPr>
          <w:p w14:paraId="30CDDFBF" w14:textId="77777777" w:rsidR="004B3F04" w:rsidRDefault="004B3F04" w:rsidP="000659BE">
            <w:pPr>
              <w:pStyle w:val="TableText"/>
            </w:pPr>
            <w:r>
              <w:t>1..1</w:t>
            </w:r>
          </w:p>
        </w:tc>
        <w:tc>
          <w:tcPr>
            <w:tcW w:w="1152" w:type="dxa"/>
          </w:tcPr>
          <w:p w14:paraId="650D649F" w14:textId="77777777" w:rsidR="004B3F04" w:rsidRDefault="004B3F04" w:rsidP="000659BE">
            <w:pPr>
              <w:pStyle w:val="TableText"/>
            </w:pPr>
            <w:r>
              <w:t>SHALL</w:t>
            </w:r>
          </w:p>
        </w:tc>
        <w:tc>
          <w:tcPr>
            <w:tcW w:w="864" w:type="dxa"/>
          </w:tcPr>
          <w:p w14:paraId="4DDA177B" w14:textId="77777777" w:rsidR="004B3F04" w:rsidRDefault="004B3F04" w:rsidP="000659BE">
            <w:pPr>
              <w:pStyle w:val="TableText"/>
            </w:pPr>
          </w:p>
        </w:tc>
        <w:tc>
          <w:tcPr>
            <w:tcW w:w="1104" w:type="dxa"/>
          </w:tcPr>
          <w:p w14:paraId="42C39CDB" w14:textId="77777777" w:rsidR="004B3F04" w:rsidRDefault="006C736C" w:rsidP="000659BE">
            <w:pPr>
              <w:pStyle w:val="TableText"/>
            </w:pPr>
            <w:hyperlink w:anchor="C_3335-29903">
              <w:r w:rsidR="004B3F04">
                <w:rPr>
                  <w:rStyle w:val="HyperlinkText9pt"/>
                </w:rPr>
                <w:t>3335-29903</w:t>
              </w:r>
            </w:hyperlink>
          </w:p>
        </w:tc>
        <w:tc>
          <w:tcPr>
            <w:tcW w:w="2975" w:type="dxa"/>
          </w:tcPr>
          <w:p w14:paraId="656548DC" w14:textId="77777777" w:rsidR="004B3F04" w:rsidRDefault="004B3F04" w:rsidP="000659BE">
            <w:pPr>
              <w:pStyle w:val="TableText"/>
            </w:pPr>
            <w:r>
              <w:t>urn:oid:2.16.840.1.113883.6.96 (SNOMED CT) = 2.16.840.1.113883.6.96</w:t>
            </w:r>
          </w:p>
        </w:tc>
      </w:tr>
      <w:tr w:rsidR="004B3F04" w14:paraId="42FAE9B3" w14:textId="77777777" w:rsidTr="000659BE">
        <w:trPr>
          <w:jc w:val="center"/>
        </w:trPr>
        <w:tc>
          <w:tcPr>
            <w:tcW w:w="3345" w:type="dxa"/>
          </w:tcPr>
          <w:p w14:paraId="65AA3B2B" w14:textId="77777777" w:rsidR="004B3F04" w:rsidRDefault="004B3F04" w:rsidP="000659BE">
            <w:pPr>
              <w:pStyle w:val="TableText"/>
            </w:pPr>
            <w:r>
              <w:tab/>
              <w:t>value</w:t>
            </w:r>
          </w:p>
        </w:tc>
        <w:tc>
          <w:tcPr>
            <w:tcW w:w="720" w:type="dxa"/>
          </w:tcPr>
          <w:p w14:paraId="4EACD954" w14:textId="77777777" w:rsidR="004B3F04" w:rsidRDefault="004B3F04" w:rsidP="000659BE">
            <w:pPr>
              <w:pStyle w:val="TableText"/>
            </w:pPr>
            <w:r>
              <w:t>1..1</w:t>
            </w:r>
          </w:p>
        </w:tc>
        <w:tc>
          <w:tcPr>
            <w:tcW w:w="1152" w:type="dxa"/>
          </w:tcPr>
          <w:p w14:paraId="581A5D41" w14:textId="77777777" w:rsidR="004B3F04" w:rsidRDefault="004B3F04" w:rsidP="000659BE">
            <w:pPr>
              <w:pStyle w:val="TableText"/>
            </w:pPr>
            <w:r>
              <w:t>SHALL</w:t>
            </w:r>
          </w:p>
        </w:tc>
        <w:tc>
          <w:tcPr>
            <w:tcW w:w="864" w:type="dxa"/>
          </w:tcPr>
          <w:p w14:paraId="06787C7B" w14:textId="77777777" w:rsidR="004B3F04" w:rsidRDefault="004B3F04" w:rsidP="000659BE">
            <w:pPr>
              <w:pStyle w:val="TableText"/>
            </w:pPr>
            <w:r>
              <w:t>CD</w:t>
            </w:r>
          </w:p>
        </w:tc>
        <w:tc>
          <w:tcPr>
            <w:tcW w:w="1104" w:type="dxa"/>
          </w:tcPr>
          <w:p w14:paraId="574C2372" w14:textId="77777777" w:rsidR="004B3F04" w:rsidRDefault="006C736C" w:rsidP="000659BE">
            <w:pPr>
              <w:pStyle w:val="TableText"/>
            </w:pPr>
            <w:hyperlink w:anchor="C_3335-29904">
              <w:r w:rsidR="004B3F04">
                <w:rPr>
                  <w:rStyle w:val="HyperlinkText9pt"/>
                </w:rPr>
                <w:t>3335-29904</w:t>
              </w:r>
            </w:hyperlink>
          </w:p>
        </w:tc>
        <w:tc>
          <w:tcPr>
            <w:tcW w:w="2975" w:type="dxa"/>
          </w:tcPr>
          <w:p w14:paraId="1EF89F10" w14:textId="77777777" w:rsidR="004B3F04" w:rsidRDefault="004B3F04" w:rsidP="000659BE">
            <w:pPr>
              <w:pStyle w:val="TableText"/>
            </w:pPr>
          </w:p>
        </w:tc>
      </w:tr>
      <w:tr w:rsidR="004B3F04" w14:paraId="1A04B25E" w14:textId="77777777" w:rsidTr="000659BE">
        <w:trPr>
          <w:jc w:val="center"/>
        </w:trPr>
        <w:tc>
          <w:tcPr>
            <w:tcW w:w="3345" w:type="dxa"/>
          </w:tcPr>
          <w:p w14:paraId="2EE45D68" w14:textId="77777777" w:rsidR="004B3F04" w:rsidRDefault="004B3F04" w:rsidP="000659BE">
            <w:pPr>
              <w:pStyle w:val="TableText"/>
            </w:pPr>
            <w:r>
              <w:tab/>
            </w:r>
            <w:r>
              <w:tab/>
              <w:t>@valueSet</w:t>
            </w:r>
          </w:p>
        </w:tc>
        <w:tc>
          <w:tcPr>
            <w:tcW w:w="720" w:type="dxa"/>
          </w:tcPr>
          <w:p w14:paraId="09E02F68" w14:textId="77777777" w:rsidR="004B3F04" w:rsidRDefault="004B3F04" w:rsidP="000659BE">
            <w:pPr>
              <w:pStyle w:val="TableText"/>
            </w:pPr>
            <w:r>
              <w:t>0..1</w:t>
            </w:r>
          </w:p>
        </w:tc>
        <w:tc>
          <w:tcPr>
            <w:tcW w:w="1152" w:type="dxa"/>
          </w:tcPr>
          <w:p w14:paraId="78876D56" w14:textId="77777777" w:rsidR="004B3F04" w:rsidRDefault="004B3F04" w:rsidP="000659BE">
            <w:pPr>
              <w:pStyle w:val="TableText"/>
            </w:pPr>
            <w:r>
              <w:t>SHOULD</w:t>
            </w:r>
          </w:p>
        </w:tc>
        <w:tc>
          <w:tcPr>
            <w:tcW w:w="864" w:type="dxa"/>
          </w:tcPr>
          <w:p w14:paraId="7E7A8429" w14:textId="77777777" w:rsidR="004B3F04" w:rsidRDefault="004B3F04" w:rsidP="000659BE">
            <w:pPr>
              <w:pStyle w:val="TableText"/>
            </w:pPr>
          </w:p>
        </w:tc>
        <w:tc>
          <w:tcPr>
            <w:tcW w:w="1104" w:type="dxa"/>
          </w:tcPr>
          <w:p w14:paraId="3D2D05EA" w14:textId="77777777" w:rsidR="004B3F04" w:rsidRDefault="006C736C" w:rsidP="000659BE">
            <w:pPr>
              <w:pStyle w:val="TableText"/>
            </w:pPr>
            <w:hyperlink w:anchor="C_3335-34681">
              <w:r w:rsidR="004B3F04">
                <w:rPr>
                  <w:rStyle w:val="HyperlinkText9pt"/>
                </w:rPr>
                <w:t>3335-34681</w:t>
              </w:r>
            </w:hyperlink>
          </w:p>
        </w:tc>
        <w:tc>
          <w:tcPr>
            <w:tcW w:w="2975" w:type="dxa"/>
          </w:tcPr>
          <w:p w14:paraId="0348C6F1" w14:textId="77777777" w:rsidR="004B3F04" w:rsidRDefault="004B3F04" w:rsidP="000659BE">
            <w:pPr>
              <w:pStyle w:val="TableText"/>
            </w:pPr>
          </w:p>
        </w:tc>
      </w:tr>
    </w:tbl>
    <w:p w14:paraId="413B7713" w14:textId="77777777" w:rsidR="004B3F04" w:rsidRDefault="004B3F04" w:rsidP="004B3F04">
      <w:pPr>
        <w:pStyle w:val="BodyText"/>
      </w:pPr>
    </w:p>
    <w:p w14:paraId="2153E3DA" w14:textId="77777777" w:rsidR="004B3F04" w:rsidRDefault="004B3F04" w:rsidP="007E63CC">
      <w:pPr>
        <w:numPr>
          <w:ilvl w:val="0"/>
          <w:numId w:val="7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67" w:name="C_3335-29895"/>
      <w:r>
        <w:t xml:space="preserve"> (CONF:3335-29895)</w:t>
      </w:r>
      <w:bookmarkEnd w:id="3467"/>
      <w:r>
        <w:t>.</w:t>
      </w:r>
    </w:p>
    <w:p w14:paraId="2A58F4C5" w14:textId="77777777" w:rsidR="004B3F04" w:rsidRDefault="004B3F04" w:rsidP="007E63CC">
      <w:pPr>
        <w:numPr>
          <w:ilvl w:val="0"/>
          <w:numId w:val="7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68" w:name="C_3335-29896"/>
      <w:r>
        <w:t xml:space="preserve"> (CONF:3335-29896)</w:t>
      </w:r>
      <w:bookmarkEnd w:id="3468"/>
      <w:r>
        <w:t>.</w:t>
      </w:r>
    </w:p>
    <w:p w14:paraId="31B2E37D" w14:textId="77777777" w:rsidR="004B3F04" w:rsidRDefault="004B3F04" w:rsidP="007E63CC">
      <w:pPr>
        <w:numPr>
          <w:ilvl w:val="0"/>
          <w:numId w:val="72"/>
        </w:numPr>
      </w:pPr>
      <w:r>
        <w:rPr>
          <w:rStyle w:val="keyword"/>
        </w:rPr>
        <w:t>SHALL</w:t>
      </w:r>
      <w:r>
        <w:t xml:space="preserve"> contain exactly one [1..1] </w:t>
      </w:r>
      <w:r>
        <w:rPr>
          <w:rStyle w:val="XMLnameBold"/>
        </w:rPr>
        <w:t>templateId</w:t>
      </w:r>
      <w:bookmarkStart w:id="3469" w:name="C_3335-29897"/>
      <w:r>
        <w:t xml:space="preserve"> (CONF:3335-29897)</w:t>
      </w:r>
      <w:bookmarkEnd w:id="3469"/>
      <w:r>
        <w:t>.</w:t>
      </w:r>
    </w:p>
    <w:p w14:paraId="36CDF58C" w14:textId="77777777" w:rsidR="004B3F04" w:rsidRDefault="004B3F04" w:rsidP="007E63CC">
      <w:pPr>
        <w:numPr>
          <w:ilvl w:val="1"/>
          <w:numId w:val="72"/>
        </w:numPr>
      </w:pPr>
      <w:r>
        <w:t xml:space="preserve">This templateId </w:t>
      </w:r>
      <w:r>
        <w:rPr>
          <w:rStyle w:val="keyword"/>
        </w:rPr>
        <w:t>SHALL</w:t>
      </w:r>
      <w:r>
        <w:t xml:space="preserve"> contain exactly one [1..1] </w:t>
      </w:r>
      <w:r>
        <w:rPr>
          <w:rStyle w:val="XMLnameBold"/>
        </w:rPr>
        <w:t>item</w:t>
      </w:r>
      <w:bookmarkStart w:id="3470" w:name="C_3335-29898"/>
      <w:r>
        <w:t xml:space="preserve"> (CONF:3335-29898)</w:t>
      </w:r>
      <w:bookmarkEnd w:id="3470"/>
      <w:r>
        <w:t xml:space="preserve"> such that it</w:t>
      </w:r>
    </w:p>
    <w:p w14:paraId="1651CC1C" w14:textId="77777777" w:rsidR="004B3F04" w:rsidRDefault="004B3F04" w:rsidP="007E63CC">
      <w:pPr>
        <w:numPr>
          <w:ilvl w:val="2"/>
          <w:numId w:val="72"/>
        </w:numPr>
      </w:pPr>
      <w:r>
        <w:rPr>
          <w:rStyle w:val="keyword"/>
        </w:rPr>
        <w:t>SHALL</w:t>
      </w:r>
      <w:r>
        <w:t xml:space="preserve"> contain exactly one [1..1] </w:t>
      </w:r>
      <w:r>
        <w:rPr>
          <w:rStyle w:val="XMLnameBold"/>
        </w:rPr>
        <w:t>@root</w:t>
      </w:r>
      <w:r>
        <w:t>=</w:t>
      </w:r>
      <w:r>
        <w:rPr>
          <w:rStyle w:val="XMLname"/>
        </w:rPr>
        <w:t>"2.16.840.1.113883.10.20.28.4.88"</w:t>
      </w:r>
      <w:bookmarkStart w:id="3471" w:name="C_3335-29899"/>
      <w:r>
        <w:t xml:space="preserve"> (CONF:3335-29899)</w:t>
      </w:r>
      <w:bookmarkEnd w:id="3471"/>
      <w:r>
        <w:t>.</w:t>
      </w:r>
    </w:p>
    <w:p w14:paraId="5B101640" w14:textId="77777777" w:rsidR="004B3F04" w:rsidRDefault="004B3F04" w:rsidP="007E63CC">
      <w:pPr>
        <w:numPr>
          <w:ilvl w:val="2"/>
          <w:numId w:val="72"/>
        </w:numPr>
      </w:pPr>
      <w:r>
        <w:rPr>
          <w:rStyle w:val="keyword"/>
        </w:rPr>
        <w:t>SHALL</w:t>
      </w:r>
      <w:r>
        <w:t xml:space="preserve"> contain exactly one [1..1] </w:t>
      </w:r>
      <w:r>
        <w:rPr>
          <w:rStyle w:val="XMLnameBold"/>
        </w:rPr>
        <w:t>@extension</w:t>
      </w:r>
      <w:r>
        <w:t>=</w:t>
      </w:r>
      <w:r>
        <w:rPr>
          <w:rStyle w:val="XMLname"/>
        </w:rPr>
        <w:t>"2017-05-01"</w:t>
      </w:r>
      <w:bookmarkStart w:id="3472" w:name="C_3335-33686"/>
      <w:r>
        <w:t xml:space="preserve"> (CONF:3335-33686)</w:t>
      </w:r>
      <w:bookmarkEnd w:id="3472"/>
      <w:r>
        <w:t>.</w:t>
      </w:r>
    </w:p>
    <w:p w14:paraId="13328B6A" w14:textId="77777777" w:rsidR="004B3F04" w:rsidRDefault="004B3F04" w:rsidP="007E63CC">
      <w:pPr>
        <w:numPr>
          <w:ilvl w:val="0"/>
          <w:numId w:val="72"/>
        </w:numPr>
      </w:pPr>
      <w:r>
        <w:rPr>
          <w:rStyle w:val="keyword"/>
        </w:rPr>
        <w:t>SHALL</w:t>
      </w:r>
      <w:r>
        <w:t xml:space="preserve"> contain exactly one [1..1] </w:t>
      </w:r>
      <w:r>
        <w:rPr>
          <w:rStyle w:val="XMLnameBold"/>
        </w:rPr>
        <w:t>code</w:t>
      </w:r>
      <w:bookmarkStart w:id="3473" w:name="C_3335-29901"/>
      <w:r>
        <w:t xml:space="preserve"> (CONF:3335-29901)</w:t>
      </w:r>
      <w:bookmarkEnd w:id="3473"/>
      <w:r>
        <w:t>.</w:t>
      </w:r>
    </w:p>
    <w:p w14:paraId="151B2625" w14:textId="77777777" w:rsidR="004B3F04" w:rsidRDefault="004B3F04" w:rsidP="007E63CC">
      <w:pPr>
        <w:numPr>
          <w:ilvl w:val="1"/>
          <w:numId w:val="72"/>
        </w:numPr>
      </w:pPr>
      <w:r>
        <w:t xml:space="preserve">This code </w:t>
      </w:r>
      <w:r>
        <w:rPr>
          <w:rStyle w:val="keyword"/>
        </w:rPr>
        <w:t>SHALL</w:t>
      </w:r>
      <w:r>
        <w:t xml:space="preserve"> contain exactly one [1..1] </w:t>
      </w:r>
      <w:r>
        <w:rPr>
          <w:rStyle w:val="XMLnameBold"/>
        </w:rPr>
        <w:t>@code</w:t>
      </w:r>
      <w:r>
        <w:t>=</w:t>
      </w:r>
      <w:r>
        <w:rPr>
          <w:rStyle w:val="XMLname"/>
        </w:rPr>
        <w:t>"410666004"</w:t>
      </w:r>
      <w:r>
        <w:t xml:space="preserve"> Reason</w:t>
      </w:r>
      <w:bookmarkStart w:id="3474" w:name="C_3335-29902"/>
      <w:r>
        <w:t xml:space="preserve"> (CONF:3335-29902)</w:t>
      </w:r>
      <w:bookmarkEnd w:id="3474"/>
      <w:r>
        <w:t>.</w:t>
      </w:r>
    </w:p>
    <w:p w14:paraId="4D931B9A" w14:textId="77777777" w:rsidR="004B3F04" w:rsidRDefault="004B3F04" w:rsidP="007E63CC">
      <w:pPr>
        <w:numPr>
          <w:ilvl w:val="1"/>
          <w:numId w:val="72"/>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475" w:name="C_3335-29903"/>
      <w:r>
        <w:t xml:space="preserve"> (CONF:3335-29903)</w:t>
      </w:r>
      <w:bookmarkEnd w:id="3475"/>
      <w:r>
        <w:t>.</w:t>
      </w:r>
    </w:p>
    <w:p w14:paraId="1F96CBB3" w14:textId="77777777" w:rsidR="004B3F04" w:rsidRDefault="004B3F04" w:rsidP="007E63CC">
      <w:pPr>
        <w:numPr>
          <w:ilvl w:val="0"/>
          <w:numId w:val="72"/>
        </w:numPr>
      </w:pPr>
      <w:r>
        <w:rPr>
          <w:rStyle w:val="keyword"/>
        </w:rPr>
        <w:t>SHALL</w:t>
      </w:r>
      <w:r>
        <w:t xml:space="preserve"> contain exactly one [1..1] </w:t>
      </w:r>
      <w:r>
        <w:rPr>
          <w:rStyle w:val="XMLnameBold"/>
        </w:rPr>
        <w:t>value</w:t>
      </w:r>
      <w:r>
        <w:t xml:space="preserve"> with @xsi:type="CD"</w:t>
      </w:r>
      <w:bookmarkStart w:id="3476" w:name="C_3335-29904"/>
      <w:r>
        <w:t xml:space="preserve"> (CONF:3335-29904)</w:t>
      </w:r>
      <w:bookmarkEnd w:id="3476"/>
      <w:r>
        <w:t>.</w:t>
      </w:r>
    </w:p>
    <w:p w14:paraId="771142F4" w14:textId="77777777" w:rsidR="004B3F04" w:rsidRDefault="004B3F04" w:rsidP="007E63CC">
      <w:pPr>
        <w:numPr>
          <w:ilvl w:val="1"/>
          <w:numId w:val="72"/>
        </w:numPr>
      </w:pPr>
      <w:r>
        <w:t xml:space="preserve">This value </w:t>
      </w:r>
      <w:r>
        <w:rPr>
          <w:rStyle w:val="keyword"/>
        </w:rPr>
        <w:t>SHOULD</w:t>
      </w:r>
      <w:r>
        <w:t xml:space="preserve"> contain zero or one [0..1] </w:t>
      </w:r>
      <w:r>
        <w:rPr>
          <w:rStyle w:val="XMLnameBold"/>
        </w:rPr>
        <w:t>@valueSet</w:t>
      </w:r>
      <w:bookmarkStart w:id="3477" w:name="C_3335-34681"/>
      <w:r>
        <w:t xml:space="preserve"> (CONF:3335-34681)</w:t>
      </w:r>
      <w:bookmarkEnd w:id="3477"/>
      <w:r>
        <w:t>.</w:t>
      </w:r>
    </w:p>
    <w:p w14:paraId="6C427BEE" w14:textId="77777777" w:rsidR="004B3F04" w:rsidRDefault="004B3F04" w:rsidP="004B3F04">
      <w:pPr>
        <w:pStyle w:val="Caption"/>
        <w:ind w:left="130" w:right="115"/>
      </w:pPr>
      <w:bookmarkStart w:id="3478" w:name="_Toc64842066"/>
      <w:bookmarkStart w:id="3479" w:name="_Toc65482982"/>
      <w:r>
        <w:t xml:space="preserve">Figure </w:t>
      </w:r>
      <w:r>
        <w:fldChar w:fldCharType="begin"/>
      </w:r>
      <w:r>
        <w:instrText>SEQ Figure \* ARABIC</w:instrText>
      </w:r>
      <w:r>
        <w:fldChar w:fldCharType="separate"/>
      </w:r>
      <w:r>
        <w:t>68</w:t>
      </w:r>
      <w:r>
        <w:fldChar w:fldCharType="end"/>
      </w:r>
      <w:r>
        <w:t>: Reason Example</w:t>
      </w:r>
      <w:bookmarkEnd w:id="3478"/>
      <w:bookmarkEnd w:id="3479"/>
    </w:p>
    <w:p w14:paraId="4D994BE0" w14:textId="77777777" w:rsidR="004B3F04" w:rsidRDefault="004B3F04" w:rsidP="004B3F04">
      <w:pPr>
        <w:pStyle w:val="Example"/>
        <w:ind w:left="130" w:right="115"/>
      </w:pPr>
      <w:r>
        <w:t>&lt;observationCriteria classCode="OBS" moodCode="EVN"&gt;</w:t>
      </w:r>
    </w:p>
    <w:p w14:paraId="0D00B84E" w14:textId="77777777" w:rsidR="004B3F04" w:rsidRDefault="004B3F04" w:rsidP="004B3F04">
      <w:pPr>
        <w:pStyle w:val="Example"/>
        <w:ind w:left="130" w:right="115"/>
      </w:pPr>
      <w:r>
        <w:t xml:space="preserve">    &lt;templateId&gt;</w:t>
      </w:r>
    </w:p>
    <w:p w14:paraId="6FAB3956" w14:textId="77777777" w:rsidR="004B3F04" w:rsidRDefault="004B3F04" w:rsidP="004B3F04">
      <w:pPr>
        <w:pStyle w:val="Example"/>
        <w:ind w:left="130" w:right="115"/>
      </w:pPr>
      <w:r>
        <w:t xml:space="preserve">        &lt;item root="2.16.840.1.113883.10.20.28.4.88" extension="2017-05-01"/&gt;</w:t>
      </w:r>
    </w:p>
    <w:p w14:paraId="16C39081" w14:textId="77777777" w:rsidR="004B3F04" w:rsidRDefault="004B3F04" w:rsidP="004B3F04">
      <w:pPr>
        <w:pStyle w:val="Example"/>
        <w:ind w:left="130" w:right="115"/>
      </w:pPr>
      <w:r>
        <w:t xml:space="preserve">    &lt;/templateId&gt;</w:t>
      </w:r>
    </w:p>
    <w:p w14:paraId="678B6CDE" w14:textId="77777777" w:rsidR="004B3F04" w:rsidRDefault="004B3F04" w:rsidP="004B3F04">
      <w:pPr>
        <w:pStyle w:val="Example"/>
        <w:ind w:left="130" w:right="115"/>
      </w:pPr>
      <w:r>
        <w:t xml:space="preserve">    &lt;id root="05c07740-1f8d-417e-a9f2-fc769b1d342d"/&gt;</w:t>
      </w:r>
    </w:p>
    <w:p w14:paraId="6ADC6FD7" w14:textId="77777777" w:rsidR="004B3F04" w:rsidRDefault="004B3F04" w:rsidP="004B3F04">
      <w:pPr>
        <w:pStyle w:val="Example"/>
        <w:ind w:left="130" w:right="115"/>
      </w:pPr>
      <w:r>
        <w:t xml:space="preserve">    &lt;code code="410666004" codeSystem="2.16.840.1.113883.6.96" codeSystemName="SNOMED CT"&gt;</w:t>
      </w:r>
    </w:p>
    <w:p w14:paraId="25BB7A3A" w14:textId="77777777" w:rsidR="004B3F04" w:rsidRDefault="004B3F04" w:rsidP="004B3F04">
      <w:pPr>
        <w:pStyle w:val="Example"/>
        <w:ind w:left="130" w:right="115"/>
      </w:pPr>
      <w:r>
        <w:t xml:space="preserve">        &lt;displayName value="Reason"/&gt;</w:t>
      </w:r>
    </w:p>
    <w:p w14:paraId="244CC4EF" w14:textId="77777777" w:rsidR="004B3F04" w:rsidRDefault="004B3F04" w:rsidP="004B3F04">
      <w:pPr>
        <w:pStyle w:val="Example"/>
        <w:ind w:left="130" w:right="115"/>
      </w:pPr>
      <w:r>
        <w:t xml:space="preserve">    &lt;/code&gt;</w:t>
      </w:r>
    </w:p>
    <w:p w14:paraId="302BD1B4" w14:textId="77777777" w:rsidR="004B3F04" w:rsidRDefault="004B3F04" w:rsidP="004B3F04">
      <w:pPr>
        <w:pStyle w:val="Example"/>
        <w:ind w:left="130" w:right="115"/>
      </w:pPr>
      <w:r>
        <w:t xml:space="preserve">    &lt;title value="Reason"/&gt;</w:t>
      </w:r>
    </w:p>
    <w:p w14:paraId="1C18A7CE" w14:textId="77777777" w:rsidR="004B3F04" w:rsidRDefault="004B3F04" w:rsidP="004B3F04">
      <w:pPr>
        <w:pStyle w:val="Example"/>
        <w:ind w:left="130" w:right="115"/>
      </w:pPr>
      <w:r>
        <w:t xml:space="preserve">    &lt;value xsi:type="CD" valueSet="{$QDMElementValueSetOID}"/&gt;</w:t>
      </w:r>
    </w:p>
    <w:p w14:paraId="78EA5343" w14:textId="77777777" w:rsidR="004B3F04" w:rsidRDefault="004B3F04" w:rsidP="004B3F04">
      <w:pPr>
        <w:pStyle w:val="Example"/>
        <w:ind w:left="130" w:right="115"/>
      </w:pPr>
      <w:r>
        <w:t xml:space="preserve">&lt;/observationCriteria&gt;    </w:t>
      </w:r>
    </w:p>
    <w:p w14:paraId="508931D7" w14:textId="77777777" w:rsidR="004B3F04" w:rsidRDefault="004B3F04" w:rsidP="004B3F04">
      <w:pPr>
        <w:pStyle w:val="BodyText"/>
      </w:pPr>
    </w:p>
    <w:p w14:paraId="3A49F2BA" w14:textId="77777777" w:rsidR="004B3F04" w:rsidRDefault="004B3F04" w:rsidP="004B3F04">
      <w:pPr>
        <w:pStyle w:val="Heading2nospace"/>
      </w:pPr>
      <w:bookmarkStart w:id="3480" w:name="E_Related_Person_"/>
      <w:bookmarkStart w:id="3481" w:name="_Toc64841933"/>
      <w:bookmarkStart w:id="3482" w:name="_Toc65482849"/>
      <w:r>
        <w:t>Related Person</w:t>
      </w:r>
      <w:bookmarkEnd w:id="3480"/>
      <w:bookmarkEnd w:id="3481"/>
      <w:bookmarkEnd w:id="3482"/>
    </w:p>
    <w:p w14:paraId="41F19972" w14:textId="77777777" w:rsidR="004B3F04" w:rsidRDefault="004B3F04" w:rsidP="004B3F04">
      <w:pPr>
        <w:pStyle w:val="BracketData"/>
      </w:pPr>
      <w:r>
        <w:t>[observationCriteria: identifier urn:hl7ii:2.16.840.1.113883.10.20.28.4.141:2019-05-01 (open)]</w:t>
      </w:r>
    </w:p>
    <w:p w14:paraId="6C987604" w14:textId="77777777" w:rsidR="004B3F04" w:rsidRDefault="004B3F04" w:rsidP="004B3F04">
      <w:pPr>
        <w:pStyle w:val="Caption"/>
      </w:pPr>
      <w:bookmarkStart w:id="3483" w:name="_Toc64842220"/>
      <w:bookmarkStart w:id="3484" w:name="_Toc65483304"/>
      <w:r>
        <w:t xml:space="preserve">Table </w:t>
      </w:r>
      <w:r>
        <w:fldChar w:fldCharType="begin"/>
      </w:r>
      <w:r>
        <w:instrText>SEQ Table \* ARABIC</w:instrText>
      </w:r>
      <w:r>
        <w:fldChar w:fldCharType="separate"/>
      </w:r>
      <w:r>
        <w:t>143</w:t>
      </w:r>
      <w:r>
        <w:fldChar w:fldCharType="end"/>
      </w:r>
      <w:r>
        <w:t>: Related Person Contexts</w:t>
      </w:r>
      <w:bookmarkEnd w:id="3483"/>
      <w:bookmarkEnd w:id="348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76A1258" w14:textId="77777777" w:rsidTr="000659BE">
        <w:trPr>
          <w:cantSplit/>
          <w:tblHeader/>
          <w:jc w:val="center"/>
        </w:trPr>
        <w:tc>
          <w:tcPr>
            <w:tcW w:w="360" w:type="dxa"/>
            <w:shd w:val="clear" w:color="auto" w:fill="E6E6E6"/>
          </w:tcPr>
          <w:p w14:paraId="2FF45BDC" w14:textId="77777777" w:rsidR="004B3F04" w:rsidRDefault="004B3F04" w:rsidP="000659BE">
            <w:pPr>
              <w:pStyle w:val="TableHead"/>
            </w:pPr>
            <w:r>
              <w:t>Contained By:</w:t>
            </w:r>
          </w:p>
        </w:tc>
        <w:tc>
          <w:tcPr>
            <w:tcW w:w="360" w:type="dxa"/>
            <w:shd w:val="clear" w:color="auto" w:fill="E6E6E6"/>
          </w:tcPr>
          <w:p w14:paraId="4C74C9AF" w14:textId="77777777" w:rsidR="004B3F04" w:rsidRDefault="004B3F04" w:rsidP="000659BE">
            <w:pPr>
              <w:pStyle w:val="TableHead"/>
            </w:pPr>
            <w:r>
              <w:t>Contains:</w:t>
            </w:r>
          </w:p>
        </w:tc>
      </w:tr>
      <w:tr w:rsidR="004B3F04" w14:paraId="5A8B253F" w14:textId="77777777" w:rsidTr="000659BE">
        <w:trPr>
          <w:jc w:val="center"/>
        </w:trPr>
        <w:tc>
          <w:tcPr>
            <w:tcW w:w="360" w:type="dxa"/>
          </w:tcPr>
          <w:p w14:paraId="7B4E96A7"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10F678F6" w14:textId="77777777" w:rsidR="004B3F04" w:rsidRDefault="004B3F04" w:rsidP="000659BE"/>
        </w:tc>
      </w:tr>
    </w:tbl>
    <w:p w14:paraId="2720BE5A" w14:textId="77777777" w:rsidR="004B3F04" w:rsidRDefault="004B3F04" w:rsidP="004B3F04">
      <w:pPr>
        <w:pStyle w:val="BodyText"/>
      </w:pPr>
    </w:p>
    <w:p w14:paraId="2E333BB8" w14:textId="77777777" w:rsidR="004B3F04" w:rsidRDefault="004B3F04" w:rsidP="004B3F04">
      <w:r>
        <w:t>This template represents the QDM data type: Related Person.</w:t>
      </w:r>
      <w:r>
        <w:br/>
        <w:t>A Related Person typically has a personal or non-healthcare-specific professional relationship to the patient. A Related Person QDM datatype is primarily used for attribution of information, since RelatedPersons are often a source of information about the patient. Some individuals may serve as both an activity performer (i.e., referenced as the Care Partner entity), and a Related Person (i.e., the individual from whose record clinical information should be retrieved to support care provided to a patient).  The QDM datatype, Related Person, references the latter. Example Related Persons are a patient's mother, father, wife or husband, and potentially, a patient's relatives or friends, a neighbor bringing a patient to the hospital, a patient's attorney or guardian.</w:t>
      </w:r>
    </w:p>
    <w:p w14:paraId="7E86BE15" w14:textId="77777777" w:rsidR="004B3F04" w:rsidRDefault="004B3F04" w:rsidP="004B3F04">
      <w:pPr>
        <w:pStyle w:val="Caption"/>
      </w:pPr>
      <w:bookmarkStart w:id="3485" w:name="_Toc64842221"/>
      <w:bookmarkStart w:id="3486" w:name="_Toc65483305"/>
      <w:r>
        <w:lastRenderedPageBreak/>
        <w:t xml:space="preserve">Table </w:t>
      </w:r>
      <w:r>
        <w:fldChar w:fldCharType="begin"/>
      </w:r>
      <w:r>
        <w:instrText>SEQ Table \* ARABIC</w:instrText>
      </w:r>
      <w:r>
        <w:fldChar w:fldCharType="separate"/>
      </w:r>
      <w:r>
        <w:t>144</w:t>
      </w:r>
      <w:r>
        <w:fldChar w:fldCharType="end"/>
      </w:r>
      <w:r>
        <w:t>: Related Person Constraints Overview</w:t>
      </w:r>
      <w:bookmarkEnd w:id="3485"/>
      <w:bookmarkEnd w:id="348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81A60B" w14:textId="77777777" w:rsidTr="000659BE">
        <w:trPr>
          <w:cantSplit/>
          <w:tblHeader/>
          <w:jc w:val="center"/>
        </w:trPr>
        <w:tc>
          <w:tcPr>
            <w:tcW w:w="0" w:type="dxa"/>
            <w:shd w:val="clear" w:color="auto" w:fill="E6E6E6"/>
            <w:noWrap/>
          </w:tcPr>
          <w:p w14:paraId="12372D55" w14:textId="77777777" w:rsidR="004B3F04" w:rsidRDefault="004B3F04" w:rsidP="000659BE">
            <w:pPr>
              <w:pStyle w:val="TableHead"/>
            </w:pPr>
            <w:r>
              <w:t>XPath</w:t>
            </w:r>
          </w:p>
        </w:tc>
        <w:tc>
          <w:tcPr>
            <w:tcW w:w="720" w:type="dxa"/>
            <w:shd w:val="clear" w:color="auto" w:fill="E6E6E6"/>
            <w:noWrap/>
          </w:tcPr>
          <w:p w14:paraId="69D2D989" w14:textId="77777777" w:rsidR="004B3F04" w:rsidRDefault="004B3F04" w:rsidP="000659BE">
            <w:pPr>
              <w:pStyle w:val="TableHead"/>
            </w:pPr>
            <w:r>
              <w:t>Card.</w:t>
            </w:r>
          </w:p>
        </w:tc>
        <w:tc>
          <w:tcPr>
            <w:tcW w:w="1152" w:type="dxa"/>
            <w:shd w:val="clear" w:color="auto" w:fill="E6E6E6"/>
            <w:noWrap/>
          </w:tcPr>
          <w:p w14:paraId="58F05DCB" w14:textId="77777777" w:rsidR="004B3F04" w:rsidRDefault="004B3F04" w:rsidP="000659BE">
            <w:pPr>
              <w:pStyle w:val="TableHead"/>
            </w:pPr>
            <w:r>
              <w:t>Verb</w:t>
            </w:r>
          </w:p>
        </w:tc>
        <w:tc>
          <w:tcPr>
            <w:tcW w:w="864" w:type="dxa"/>
            <w:shd w:val="clear" w:color="auto" w:fill="E6E6E6"/>
            <w:noWrap/>
          </w:tcPr>
          <w:p w14:paraId="184B2CB6" w14:textId="77777777" w:rsidR="004B3F04" w:rsidRDefault="004B3F04" w:rsidP="000659BE">
            <w:pPr>
              <w:pStyle w:val="TableHead"/>
            </w:pPr>
            <w:r>
              <w:t>Data Type</w:t>
            </w:r>
          </w:p>
        </w:tc>
        <w:tc>
          <w:tcPr>
            <w:tcW w:w="864" w:type="dxa"/>
            <w:shd w:val="clear" w:color="auto" w:fill="E6E6E6"/>
            <w:noWrap/>
          </w:tcPr>
          <w:p w14:paraId="16FEEE2E" w14:textId="77777777" w:rsidR="004B3F04" w:rsidRDefault="004B3F04" w:rsidP="000659BE">
            <w:pPr>
              <w:pStyle w:val="TableHead"/>
            </w:pPr>
            <w:r>
              <w:t>CONF#</w:t>
            </w:r>
          </w:p>
        </w:tc>
        <w:tc>
          <w:tcPr>
            <w:tcW w:w="864" w:type="dxa"/>
            <w:shd w:val="clear" w:color="auto" w:fill="E6E6E6"/>
            <w:noWrap/>
          </w:tcPr>
          <w:p w14:paraId="4D0406B2" w14:textId="77777777" w:rsidR="004B3F04" w:rsidRDefault="004B3F04" w:rsidP="000659BE">
            <w:pPr>
              <w:pStyle w:val="TableHead"/>
            </w:pPr>
            <w:r>
              <w:t>Value</w:t>
            </w:r>
          </w:p>
        </w:tc>
      </w:tr>
      <w:tr w:rsidR="004B3F04" w14:paraId="2A17AE43" w14:textId="77777777" w:rsidTr="000659BE">
        <w:trPr>
          <w:jc w:val="center"/>
        </w:trPr>
        <w:tc>
          <w:tcPr>
            <w:tcW w:w="10160" w:type="dxa"/>
            <w:gridSpan w:val="6"/>
          </w:tcPr>
          <w:p w14:paraId="3ECBC37F" w14:textId="77777777" w:rsidR="004B3F04" w:rsidRDefault="004B3F04" w:rsidP="000659BE">
            <w:pPr>
              <w:pStyle w:val="TableText"/>
            </w:pPr>
            <w:r>
              <w:t>observationCriteria (identifier: urn:hl7ii:2.16.840.1.113883.10.20.28.4.141:2019-05-01)</w:t>
            </w:r>
          </w:p>
        </w:tc>
      </w:tr>
      <w:tr w:rsidR="004B3F04" w14:paraId="3935E7E9" w14:textId="77777777" w:rsidTr="000659BE">
        <w:trPr>
          <w:jc w:val="center"/>
        </w:trPr>
        <w:tc>
          <w:tcPr>
            <w:tcW w:w="3345" w:type="dxa"/>
          </w:tcPr>
          <w:p w14:paraId="698512FC" w14:textId="77777777" w:rsidR="004B3F04" w:rsidRDefault="004B3F04" w:rsidP="000659BE">
            <w:pPr>
              <w:pStyle w:val="TableText"/>
            </w:pPr>
            <w:r>
              <w:tab/>
              <w:t>@classCode</w:t>
            </w:r>
          </w:p>
        </w:tc>
        <w:tc>
          <w:tcPr>
            <w:tcW w:w="720" w:type="dxa"/>
          </w:tcPr>
          <w:p w14:paraId="313634CD" w14:textId="77777777" w:rsidR="004B3F04" w:rsidRDefault="004B3F04" w:rsidP="000659BE">
            <w:pPr>
              <w:pStyle w:val="TableText"/>
            </w:pPr>
            <w:r>
              <w:t>1..1</w:t>
            </w:r>
          </w:p>
        </w:tc>
        <w:tc>
          <w:tcPr>
            <w:tcW w:w="1152" w:type="dxa"/>
          </w:tcPr>
          <w:p w14:paraId="07945B7E" w14:textId="77777777" w:rsidR="004B3F04" w:rsidRDefault="004B3F04" w:rsidP="000659BE">
            <w:pPr>
              <w:pStyle w:val="TableText"/>
            </w:pPr>
            <w:r>
              <w:t>SHALL</w:t>
            </w:r>
          </w:p>
        </w:tc>
        <w:tc>
          <w:tcPr>
            <w:tcW w:w="864" w:type="dxa"/>
          </w:tcPr>
          <w:p w14:paraId="61869B08" w14:textId="77777777" w:rsidR="004B3F04" w:rsidRDefault="004B3F04" w:rsidP="000659BE">
            <w:pPr>
              <w:pStyle w:val="TableText"/>
            </w:pPr>
          </w:p>
        </w:tc>
        <w:tc>
          <w:tcPr>
            <w:tcW w:w="1104" w:type="dxa"/>
          </w:tcPr>
          <w:p w14:paraId="03F66CD5" w14:textId="77777777" w:rsidR="004B3F04" w:rsidRDefault="006C736C" w:rsidP="000659BE">
            <w:pPr>
              <w:pStyle w:val="TableText"/>
            </w:pPr>
            <w:hyperlink w:anchor="C_4423-35586">
              <w:r w:rsidR="004B3F04">
                <w:rPr>
                  <w:rStyle w:val="HyperlinkText9pt"/>
                </w:rPr>
                <w:t>4423-35586</w:t>
              </w:r>
            </w:hyperlink>
          </w:p>
        </w:tc>
        <w:tc>
          <w:tcPr>
            <w:tcW w:w="2975" w:type="dxa"/>
          </w:tcPr>
          <w:p w14:paraId="1FB9E293" w14:textId="77777777" w:rsidR="004B3F04" w:rsidRDefault="004B3F04" w:rsidP="000659BE">
            <w:pPr>
              <w:pStyle w:val="TableText"/>
            </w:pPr>
            <w:r>
              <w:t>OBS</w:t>
            </w:r>
          </w:p>
        </w:tc>
      </w:tr>
      <w:tr w:rsidR="004B3F04" w14:paraId="1B19A555" w14:textId="77777777" w:rsidTr="000659BE">
        <w:trPr>
          <w:jc w:val="center"/>
        </w:trPr>
        <w:tc>
          <w:tcPr>
            <w:tcW w:w="3345" w:type="dxa"/>
          </w:tcPr>
          <w:p w14:paraId="640EAC8F" w14:textId="77777777" w:rsidR="004B3F04" w:rsidRDefault="004B3F04" w:rsidP="000659BE">
            <w:pPr>
              <w:pStyle w:val="TableText"/>
            </w:pPr>
            <w:r>
              <w:tab/>
              <w:t>@moodCode</w:t>
            </w:r>
          </w:p>
        </w:tc>
        <w:tc>
          <w:tcPr>
            <w:tcW w:w="720" w:type="dxa"/>
          </w:tcPr>
          <w:p w14:paraId="21FEDEC4" w14:textId="77777777" w:rsidR="004B3F04" w:rsidRDefault="004B3F04" w:rsidP="000659BE">
            <w:pPr>
              <w:pStyle w:val="TableText"/>
            </w:pPr>
            <w:r>
              <w:t>1..1</w:t>
            </w:r>
          </w:p>
        </w:tc>
        <w:tc>
          <w:tcPr>
            <w:tcW w:w="1152" w:type="dxa"/>
          </w:tcPr>
          <w:p w14:paraId="49B4BF7F" w14:textId="77777777" w:rsidR="004B3F04" w:rsidRDefault="004B3F04" w:rsidP="000659BE">
            <w:pPr>
              <w:pStyle w:val="TableText"/>
            </w:pPr>
            <w:r>
              <w:t>SHALL</w:t>
            </w:r>
          </w:p>
        </w:tc>
        <w:tc>
          <w:tcPr>
            <w:tcW w:w="864" w:type="dxa"/>
          </w:tcPr>
          <w:p w14:paraId="3623511D" w14:textId="77777777" w:rsidR="004B3F04" w:rsidRDefault="004B3F04" w:rsidP="000659BE">
            <w:pPr>
              <w:pStyle w:val="TableText"/>
            </w:pPr>
          </w:p>
        </w:tc>
        <w:tc>
          <w:tcPr>
            <w:tcW w:w="1104" w:type="dxa"/>
          </w:tcPr>
          <w:p w14:paraId="03EBA78C" w14:textId="77777777" w:rsidR="004B3F04" w:rsidRDefault="006C736C" w:rsidP="000659BE">
            <w:pPr>
              <w:pStyle w:val="TableText"/>
            </w:pPr>
            <w:hyperlink w:anchor="C_4423-35587">
              <w:r w:rsidR="004B3F04">
                <w:rPr>
                  <w:rStyle w:val="HyperlinkText9pt"/>
                </w:rPr>
                <w:t>4423-35587</w:t>
              </w:r>
            </w:hyperlink>
          </w:p>
        </w:tc>
        <w:tc>
          <w:tcPr>
            <w:tcW w:w="2975" w:type="dxa"/>
          </w:tcPr>
          <w:p w14:paraId="02874974" w14:textId="77777777" w:rsidR="004B3F04" w:rsidRDefault="004B3F04" w:rsidP="000659BE">
            <w:pPr>
              <w:pStyle w:val="TableText"/>
            </w:pPr>
            <w:r>
              <w:t>urn:oid:2.16.840.1.113883.5.1001 (HL7ActMood) = EVN</w:t>
            </w:r>
          </w:p>
        </w:tc>
      </w:tr>
      <w:tr w:rsidR="004B3F04" w14:paraId="572472A6" w14:textId="77777777" w:rsidTr="000659BE">
        <w:trPr>
          <w:jc w:val="center"/>
        </w:trPr>
        <w:tc>
          <w:tcPr>
            <w:tcW w:w="3345" w:type="dxa"/>
          </w:tcPr>
          <w:p w14:paraId="41E87E94" w14:textId="77777777" w:rsidR="004B3F04" w:rsidRDefault="004B3F04" w:rsidP="000659BE">
            <w:pPr>
              <w:pStyle w:val="TableText"/>
            </w:pPr>
            <w:r>
              <w:tab/>
              <w:t>@actionNegationInd</w:t>
            </w:r>
          </w:p>
        </w:tc>
        <w:tc>
          <w:tcPr>
            <w:tcW w:w="720" w:type="dxa"/>
          </w:tcPr>
          <w:p w14:paraId="0F4CD64D" w14:textId="77777777" w:rsidR="004B3F04" w:rsidRDefault="004B3F04" w:rsidP="000659BE">
            <w:pPr>
              <w:pStyle w:val="TableText"/>
            </w:pPr>
            <w:r>
              <w:t>0..0</w:t>
            </w:r>
          </w:p>
        </w:tc>
        <w:tc>
          <w:tcPr>
            <w:tcW w:w="1152" w:type="dxa"/>
          </w:tcPr>
          <w:p w14:paraId="11C5F5FB" w14:textId="77777777" w:rsidR="004B3F04" w:rsidRDefault="004B3F04" w:rsidP="000659BE">
            <w:pPr>
              <w:pStyle w:val="TableText"/>
            </w:pPr>
            <w:r>
              <w:t>SHALL NOT</w:t>
            </w:r>
          </w:p>
        </w:tc>
        <w:tc>
          <w:tcPr>
            <w:tcW w:w="864" w:type="dxa"/>
          </w:tcPr>
          <w:p w14:paraId="727A65E3" w14:textId="77777777" w:rsidR="004B3F04" w:rsidRDefault="004B3F04" w:rsidP="000659BE">
            <w:pPr>
              <w:pStyle w:val="TableText"/>
            </w:pPr>
          </w:p>
        </w:tc>
        <w:tc>
          <w:tcPr>
            <w:tcW w:w="1104" w:type="dxa"/>
          </w:tcPr>
          <w:p w14:paraId="5CA3AF26" w14:textId="77777777" w:rsidR="004B3F04" w:rsidRDefault="006C736C" w:rsidP="000659BE">
            <w:pPr>
              <w:pStyle w:val="TableText"/>
            </w:pPr>
            <w:hyperlink w:anchor="C_4423-35588">
              <w:r w:rsidR="004B3F04">
                <w:rPr>
                  <w:rStyle w:val="HyperlinkText9pt"/>
                </w:rPr>
                <w:t>4423-35588</w:t>
              </w:r>
            </w:hyperlink>
          </w:p>
        </w:tc>
        <w:tc>
          <w:tcPr>
            <w:tcW w:w="2975" w:type="dxa"/>
          </w:tcPr>
          <w:p w14:paraId="0E831E0C" w14:textId="77777777" w:rsidR="004B3F04" w:rsidRDefault="004B3F04" w:rsidP="000659BE">
            <w:pPr>
              <w:pStyle w:val="TableText"/>
            </w:pPr>
          </w:p>
        </w:tc>
      </w:tr>
      <w:tr w:rsidR="004B3F04" w14:paraId="131E6404" w14:textId="77777777" w:rsidTr="000659BE">
        <w:trPr>
          <w:jc w:val="center"/>
        </w:trPr>
        <w:tc>
          <w:tcPr>
            <w:tcW w:w="3345" w:type="dxa"/>
          </w:tcPr>
          <w:p w14:paraId="2C4F1E4D" w14:textId="77777777" w:rsidR="004B3F04" w:rsidRDefault="004B3F04" w:rsidP="000659BE">
            <w:pPr>
              <w:pStyle w:val="TableText"/>
            </w:pPr>
            <w:r>
              <w:tab/>
              <w:t>templateId</w:t>
            </w:r>
          </w:p>
        </w:tc>
        <w:tc>
          <w:tcPr>
            <w:tcW w:w="720" w:type="dxa"/>
          </w:tcPr>
          <w:p w14:paraId="724A3B33" w14:textId="77777777" w:rsidR="004B3F04" w:rsidRDefault="004B3F04" w:rsidP="000659BE">
            <w:pPr>
              <w:pStyle w:val="TableText"/>
            </w:pPr>
            <w:r>
              <w:t>1..1</w:t>
            </w:r>
          </w:p>
        </w:tc>
        <w:tc>
          <w:tcPr>
            <w:tcW w:w="1152" w:type="dxa"/>
          </w:tcPr>
          <w:p w14:paraId="24CDFB74" w14:textId="77777777" w:rsidR="004B3F04" w:rsidRDefault="004B3F04" w:rsidP="000659BE">
            <w:pPr>
              <w:pStyle w:val="TableText"/>
            </w:pPr>
            <w:r>
              <w:t>SHALL</w:t>
            </w:r>
          </w:p>
        </w:tc>
        <w:tc>
          <w:tcPr>
            <w:tcW w:w="864" w:type="dxa"/>
          </w:tcPr>
          <w:p w14:paraId="0D346896" w14:textId="77777777" w:rsidR="004B3F04" w:rsidRDefault="004B3F04" w:rsidP="000659BE">
            <w:pPr>
              <w:pStyle w:val="TableText"/>
            </w:pPr>
          </w:p>
        </w:tc>
        <w:tc>
          <w:tcPr>
            <w:tcW w:w="1104" w:type="dxa"/>
          </w:tcPr>
          <w:p w14:paraId="2E9CF4FF" w14:textId="77777777" w:rsidR="004B3F04" w:rsidRDefault="006C736C" w:rsidP="000659BE">
            <w:pPr>
              <w:pStyle w:val="TableText"/>
            </w:pPr>
            <w:hyperlink w:anchor="C_4423-35570">
              <w:r w:rsidR="004B3F04">
                <w:rPr>
                  <w:rStyle w:val="HyperlinkText9pt"/>
                </w:rPr>
                <w:t>4423-35570</w:t>
              </w:r>
            </w:hyperlink>
          </w:p>
        </w:tc>
        <w:tc>
          <w:tcPr>
            <w:tcW w:w="2975" w:type="dxa"/>
          </w:tcPr>
          <w:p w14:paraId="566F9E72" w14:textId="77777777" w:rsidR="004B3F04" w:rsidRDefault="004B3F04" w:rsidP="000659BE">
            <w:pPr>
              <w:pStyle w:val="TableText"/>
            </w:pPr>
          </w:p>
        </w:tc>
      </w:tr>
      <w:tr w:rsidR="004B3F04" w14:paraId="17989CCC" w14:textId="77777777" w:rsidTr="000659BE">
        <w:trPr>
          <w:jc w:val="center"/>
        </w:trPr>
        <w:tc>
          <w:tcPr>
            <w:tcW w:w="3345" w:type="dxa"/>
          </w:tcPr>
          <w:p w14:paraId="0FEFB6D0" w14:textId="77777777" w:rsidR="004B3F04" w:rsidRDefault="004B3F04" w:rsidP="000659BE">
            <w:pPr>
              <w:pStyle w:val="TableText"/>
            </w:pPr>
            <w:r>
              <w:tab/>
            </w:r>
            <w:r>
              <w:tab/>
              <w:t>item</w:t>
            </w:r>
          </w:p>
        </w:tc>
        <w:tc>
          <w:tcPr>
            <w:tcW w:w="720" w:type="dxa"/>
          </w:tcPr>
          <w:p w14:paraId="7A44F65E" w14:textId="77777777" w:rsidR="004B3F04" w:rsidRDefault="004B3F04" w:rsidP="000659BE">
            <w:pPr>
              <w:pStyle w:val="TableText"/>
            </w:pPr>
            <w:r>
              <w:t>1..1</w:t>
            </w:r>
          </w:p>
        </w:tc>
        <w:tc>
          <w:tcPr>
            <w:tcW w:w="1152" w:type="dxa"/>
          </w:tcPr>
          <w:p w14:paraId="42AC65D1" w14:textId="77777777" w:rsidR="004B3F04" w:rsidRDefault="004B3F04" w:rsidP="000659BE">
            <w:pPr>
              <w:pStyle w:val="TableText"/>
            </w:pPr>
            <w:r>
              <w:t>SHALL</w:t>
            </w:r>
          </w:p>
        </w:tc>
        <w:tc>
          <w:tcPr>
            <w:tcW w:w="864" w:type="dxa"/>
          </w:tcPr>
          <w:p w14:paraId="6ACACB87" w14:textId="77777777" w:rsidR="004B3F04" w:rsidRDefault="004B3F04" w:rsidP="000659BE">
            <w:pPr>
              <w:pStyle w:val="TableText"/>
            </w:pPr>
          </w:p>
        </w:tc>
        <w:tc>
          <w:tcPr>
            <w:tcW w:w="1104" w:type="dxa"/>
          </w:tcPr>
          <w:p w14:paraId="00EEFAA0" w14:textId="77777777" w:rsidR="004B3F04" w:rsidRDefault="006C736C" w:rsidP="000659BE">
            <w:pPr>
              <w:pStyle w:val="TableText"/>
            </w:pPr>
            <w:hyperlink w:anchor="C_4423-35571">
              <w:r w:rsidR="004B3F04">
                <w:rPr>
                  <w:rStyle w:val="HyperlinkText9pt"/>
                </w:rPr>
                <w:t>4423-35571</w:t>
              </w:r>
            </w:hyperlink>
          </w:p>
        </w:tc>
        <w:tc>
          <w:tcPr>
            <w:tcW w:w="2975" w:type="dxa"/>
          </w:tcPr>
          <w:p w14:paraId="6B1173E9" w14:textId="77777777" w:rsidR="004B3F04" w:rsidRDefault="004B3F04" w:rsidP="000659BE">
            <w:pPr>
              <w:pStyle w:val="TableText"/>
            </w:pPr>
          </w:p>
        </w:tc>
      </w:tr>
      <w:tr w:rsidR="004B3F04" w14:paraId="3F6BD3CE" w14:textId="77777777" w:rsidTr="000659BE">
        <w:trPr>
          <w:jc w:val="center"/>
        </w:trPr>
        <w:tc>
          <w:tcPr>
            <w:tcW w:w="3345" w:type="dxa"/>
          </w:tcPr>
          <w:p w14:paraId="54C3F362" w14:textId="77777777" w:rsidR="004B3F04" w:rsidRDefault="004B3F04" w:rsidP="000659BE">
            <w:pPr>
              <w:pStyle w:val="TableText"/>
            </w:pPr>
            <w:r>
              <w:tab/>
            </w:r>
            <w:r>
              <w:tab/>
            </w:r>
            <w:r>
              <w:tab/>
              <w:t>@root</w:t>
            </w:r>
          </w:p>
        </w:tc>
        <w:tc>
          <w:tcPr>
            <w:tcW w:w="720" w:type="dxa"/>
          </w:tcPr>
          <w:p w14:paraId="7C5CD60F" w14:textId="77777777" w:rsidR="004B3F04" w:rsidRDefault="004B3F04" w:rsidP="000659BE">
            <w:pPr>
              <w:pStyle w:val="TableText"/>
            </w:pPr>
            <w:r>
              <w:t>1..1</w:t>
            </w:r>
          </w:p>
        </w:tc>
        <w:tc>
          <w:tcPr>
            <w:tcW w:w="1152" w:type="dxa"/>
          </w:tcPr>
          <w:p w14:paraId="108CE707" w14:textId="77777777" w:rsidR="004B3F04" w:rsidRDefault="004B3F04" w:rsidP="000659BE">
            <w:pPr>
              <w:pStyle w:val="TableText"/>
            </w:pPr>
            <w:r>
              <w:t>SHALL</w:t>
            </w:r>
          </w:p>
        </w:tc>
        <w:tc>
          <w:tcPr>
            <w:tcW w:w="864" w:type="dxa"/>
          </w:tcPr>
          <w:p w14:paraId="0887A87A" w14:textId="77777777" w:rsidR="004B3F04" w:rsidRDefault="004B3F04" w:rsidP="000659BE">
            <w:pPr>
              <w:pStyle w:val="TableText"/>
            </w:pPr>
          </w:p>
        </w:tc>
        <w:tc>
          <w:tcPr>
            <w:tcW w:w="1104" w:type="dxa"/>
          </w:tcPr>
          <w:p w14:paraId="5756F4E2" w14:textId="77777777" w:rsidR="004B3F04" w:rsidRDefault="006C736C" w:rsidP="000659BE">
            <w:pPr>
              <w:pStyle w:val="TableText"/>
            </w:pPr>
            <w:hyperlink w:anchor="C_4423-35581">
              <w:r w:rsidR="004B3F04">
                <w:rPr>
                  <w:rStyle w:val="HyperlinkText9pt"/>
                </w:rPr>
                <w:t>4423-35581</w:t>
              </w:r>
            </w:hyperlink>
          </w:p>
        </w:tc>
        <w:tc>
          <w:tcPr>
            <w:tcW w:w="2975" w:type="dxa"/>
          </w:tcPr>
          <w:p w14:paraId="3DFD7484" w14:textId="77777777" w:rsidR="004B3F04" w:rsidRDefault="004B3F04" w:rsidP="000659BE">
            <w:pPr>
              <w:pStyle w:val="TableText"/>
            </w:pPr>
            <w:r>
              <w:t>2.16.840.1.113883.10.20.28.4.141</w:t>
            </w:r>
          </w:p>
        </w:tc>
      </w:tr>
      <w:tr w:rsidR="004B3F04" w14:paraId="0CC45CAF" w14:textId="77777777" w:rsidTr="000659BE">
        <w:trPr>
          <w:jc w:val="center"/>
        </w:trPr>
        <w:tc>
          <w:tcPr>
            <w:tcW w:w="3345" w:type="dxa"/>
          </w:tcPr>
          <w:p w14:paraId="26A9563C" w14:textId="77777777" w:rsidR="004B3F04" w:rsidRDefault="004B3F04" w:rsidP="000659BE">
            <w:pPr>
              <w:pStyle w:val="TableText"/>
            </w:pPr>
            <w:r>
              <w:tab/>
            </w:r>
            <w:r>
              <w:tab/>
            </w:r>
            <w:r>
              <w:tab/>
              <w:t>@extension</w:t>
            </w:r>
          </w:p>
        </w:tc>
        <w:tc>
          <w:tcPr>
            <w:tcW w:w="720" w:type="dxa"/>
          </w:tcPr>
          <w:p w14:paraId="495E11D0" w14:textId="77777777" w:rsidR="004B3F04" w:rsidRDefault="004B3F04" w:rsidP="000659BE">
            <w:pPr>
              <w:pStyle w:val="TableText"/>
            </w:pPr>
            <w:r>
              <w:t>1..1</w:t>
            </w:r>
          </w:p>
        </w:tc>
        <w:tc>
          <w:tcPr>
            <w:tcW w:w="1152" w:type="dxa"/>
          </w:tcPr>
          <w:p w14:paraId="38DE467C" w14:textId="77777777" w:rsidR="004B3F04" w:rsidRDefault="004B3F04" w:rsidP="000659BE">
            <w:pPr>
              <w:pStyle w:val="TableText"/>
            </w:pPr>
            <w:r>
              <w:t>SHALL</w:t>
            </w:r>
          </w:p>
        </w:tc>
        <w:tc>
          <w:tcPr>
            <w:tcW w:w="864" w:type="dxa"/>
          </w:tcPr>
          <w:p w14:paraId="4242C86E" w14:textId="77777777" w:rsidR="004B3F04" w:rsidRDefault="004B3F04" w:rsidP="000659BE">
            <w:pPr>
              <w:pStyle w:val="TableText"/>
            </w:pPr>
          </w:p>
        </w:tc>
        <w:tc>
          <w:tcPr>
            <w:tcW w:w="1104" w:type="dxa"/>
          </w:tcPr>
          <w:p w14:paraId="17100572" w14:textId="77777777" w:rsidR="004B3F04" w:rsidRDefault="006C736C" w:rsidP="000659BE">
            <w:pPr>
              <w:pStyle w:val="TableText"/>
            </w:pPr>
            <w:hyperlink w:anchor="C_4423-35582">
              <w:r w:rsidR="004B3F04">
                <w:rPr>
                  <w:rStyle w:val="HyperlinkText9pt"/>
                </w:rPr>
                <w:t>4423-35582</w:t>
              </w:r>
            </w:hyperlink>
          </w:p>
        </w:tc>
        <w:tc>
          <w:tcPr>
            <w:tcW w:w="2975" w:type="dxa"/>
          </w:tcPr>
          <w:p w14:paraId="5CADA5F4" w14:textId="77777777" w:rsidR="004B3F04" w:rsidRDefault="004B3F04" w:rsidP="000659BE">
            <w:pPr>
              <w:pStyle w:val="TableText"/>
            </w:pPr>
            <w:r>
              <w:t>2019-05-01</w:t>
            </w:r>
          </w:p>
        </w:tc>
      </w:tr>
      <w:tr w:rsidR="004B3F04" w14:paraId="1FC17245" w14:textId="77777777" w:rsidTr="000659BE">
        <w:trPr>
          <w:jc w:val="center"/>
        </w:trPr>
        <w:tc>
          <w:tcPr>
            <w:tcW w:w="3345" w:type="dxa"/>
          </w:tcPr>
          <w:p w14:paraId="64244D49" w14:textId="77777777" w:rsidR="004B3F04" w:rsidRDefault="004B3F04" w:rsidP="000659BE">
            <w:pPr>
              <w:pStyle w:val="TableText"/>
            </w:pPr>
            <w:r>
              <w:tab/>
              <w:t>id</w:t>
            </w:r>
          </w:p>
        </w:tc>
        <w:tc>
          <w:tcPr>
            <w:tcW w:w="720" w:type="dxa"/>
          </w:tcPr>
          <w:p w14:paraId="5FB5CDB2" w14:textId="77777777" w:rsidR="004B3F04" w:rsidRDefault="004B3F04" w:rsidP="000659BE">
            <w:pPr>
              <w:pStyle w:val="TableText"/>
            </w:pPr>
            <w:r>
              <w:t>1..1</w:t>
            </w:r>
          </w:p>
        </w:tc>
        <w:tc>
          <w:tcPr>
            <w:tcW w:w="1152" w:type="dxa"/>
          </w:tcPr>
          <w:p w14:paraId="5CA1203F" w14:textId="77777777" w:rsidR="004B3F04" w:rsidRDefault="004B3F04" w:rsidP="000659BE">
            <w:pPr>
              <w:pStyle w:val="TableText"/>
            </w:pPr>
            <w:r>
              <w:t>SHALL</w:t>
            </w:r>
          </w:p>
        </w:tc>
        <w:tc>
          <w:tcPr>
            <w:tcW w:w="864" w:type="dxa"/>
          </w:tcPr>
          <w:p w14:paraId="2C5EF105" w14:textId="77777777" w:rsidR="004B3F04" w:rsidRDefault="004B3F04" w:rsidP="000659BE">
            <w:pPr>
              <w:pStyle w:val="TableText"/>
            </w:pPr>
          </w:p>
        </w:tc>
        <w:tc>
          <w:tcPr>
            <w:tcW w:w="1104" w:type="dxa"/>
          </w:tcPr>
          <w:p w14:paraId="51512861" w14:textId="77777777" w:rsidR="004B3F04" w:rsidRDefault="006C736C" w:rsidP="000659BE">
            <w:pPr>
              <w:pStyle w:val="TableText"/>
            </w:pPr>
            <w:hyperlink w:anchor="C_4423-35589">
              <w:r w:rsidR="004B3F04">
                <w:rPr>
                  <w:rStyle w:val="HyperlinkText9pt"/>
                </w:rPr>
                <w:t>4423-35589</w:t>
              </w:r>
            </w:hyperlink>
          </w:p>
        </w:tc>
        <w:tc>
          <w:tcPr>
            <w:tcW w:w="2975" w:type="dxa"/>
          </w:tcPr>
          <w:p w14:paraId="3186E9BB" w14:textId="77777777" w:rsidR="004B3F04" w:rsidRDefault="004B3F04" w:rsidP="000659BE">
            <w:pPr>
              <w:pStyle w:val="TableText"/>
            </w:pPr>
          </w:p>
        </w:tc>
      </w:tr>
      <w:tr w:rsidR="004B3F04" w14:paraId="59A953A4" w14:textId="77777777" w:rsidTr="000659BE">
        <w:trPr>
          <w:jc w:val="center"/>
        </w:trPr>
        <w:tc>
          <w:tcPr>
            <w:tcW w:w="3345" w:type="dxa"/>
          </w:tcPr>
          <w:p w14:paraId="5B49718B" w14:textId="77777777" w:rsidR="004B3F04" w:rsidRDefault="004B3F04" w:rsidP="000659BE">
            <w:pPr>
              <w:pStyle w:val="TableText"/>
            </w:pPr>
            <w:r>
              <w:tab/>
              <w:t>code</w:t>
            </w:r>
          </w:p>
        </w:tc>
        <w:tc>
          <w:tcPr>
            <w:tcW w:w="720" w:type="dxa"/>
          </w:tcPr>
          <w:p w14:paraId="2B95CF58" w14:textId="77777777" w:rsidR="004B3F04" w:rsidRDefault="004B3F04" w:rsidP="000659BE">
            <w:pPr>
              <w:pStyle w:val="TableText"/>
            </w:pPr>
            <w:r>
              <w:t>1..1</w:t>
            </w:r>
          </w:p>
        </w:tc>
        <w:tc>
          <w:tcPr>
            <w:tcW w:w="1152" w:type="dxa"/>
          </w:tcPr>
          <w:p w14:paraId="2D402163" w14:textId="77777777" w:rsidR="004B3F04" w:rsidRDefault="004B3F04" w:rsidP="000659BE">
            <w:pPr>
              <w:pStyle w:val="TableText"/>
            </w:pPr>
            <w:r>
              <w:t>SHALL</w:t>
            </w:r>
          </w:p>
        </w:tc>
        <w:tc>
          <w:tcPr>
            <w:tcW w:w="864" w:type="dxa"/>
          </w:tcPr>
          <w:p w14:paraId="104D9235" w14:textId="77777777" w:rsidR="004B3F04" w:rsidRDefault="004B3F04" w:rsidP="000659BE">
            <w:pPr>
              <w:pStyle w:val="TableText"/>
            </w:pPr>
          </w:p>
        </w:tc>
        <w:tc>
          <w:tcPr>
            <w:tcW w:w="1104" w:type="dxa"/>
          </w:tcPr>
          <w:p w14:paraId="0AEEBA6C" w14:textId="77777777" w:rsidR="004B3F04" w:rsidRDefault="006C736C" w:rsidP="000659BE">
            <w:pPr>
              <w:pStyle w:val="TableText"/>
            </w:pPr>
            <w:hyperlink w:anchor="C_4423-35572">
              <w:r w:rsidR="004B3F04">
                <w:rPr>
                  <w:rStyle w:val="HyperlinkText9pt"/>
                </w:rPr>
                <w:t>4423-35572</w:t>
              </w:r>
            </w:hyperlink>
          </w:p>
        </w:tc>
        <w:tc>
          <w:tcPr>
            <w:tcW w:w="2975" w:type="dxa"/>
          </w:tcPr>
          <w:p w14:paraId="0372796F" w14:textId="77777777" w:rsidR="004B3F04" w:rsidRDefault="004B3F04" w:rsidP="000659BE">
            <w:pPr>
              <w:pStyle w:val="TableText"/>
            </w:pPr>
          </w:p>
        </w:tc>
      </w:tr>
      <w:tr w:rsidR="004B3F04" w14:paraId="47A24839" w14:textId="77777777" w:rsidTr="000659BE">
        <w:trPr>
          <w:jc w:val="center"/>
        </w:trPr>
        <w:tc>
          <w:tcPr>
            <w:tcW w:w="3345" w:type="dxa"/>
          </w:tcPr>
          <w:p w14:paraId="4FFA9CE2" w14:textId="77777777" w:rsidR="004B3F04" w:rsidRDefault="004B3F04" w:rsidP="000659BE">
            <w:pPr>
              <w:pStyle w:val="TableText"/>
            </w:pPr>
            <w:r>
              <w:tab/>
            </w:r>
            <w:r>
              <w:tab/>
              <w:t>@code</w:t>
            </w:r>
          </w:p>
        </w:tc>
        <w:tc>
          <w:tcPr>
            <w:tcW w:w="720" w:type="dxa"/>
          </w:tcPr>
          <w:p w14:paraId="5C616FED" w14:textId="77777777" w:rsidR="004B3F04" w:rsidRDefault="004B3F04" w:rsidP="000659BE">
            <w:pPr>
              <w:pStyle w:val="TableText"/>
            </w:pPr>
            <w:r>
              <w:t>1..1</w:t>
            </w:r>
          </w:p>
        </w:tc>
        <w:tc>
          <w:tcPr>
            <w:tcW w:w="1152" w:type="dxa"/>
          </w:tcPr>
          <w:p w14:paraId="210FD188" w14:textId="77777777" w:rsidR="004B3F04" w:rsidRDefault="004B3F04" w:rsidP="000659BE">
            <w:pPr>
              <w:pStyle w:val="TableText"/>
            </w:pPr>
            <w:r>
              <w:t>SHALL</w:t>
            </w:r>
          </w:p>
        </w:tc>
        <w:tc>
          <w:tcPr>
            <w:tcW w:w="864" w:type="dxa"/>
          </w:tcPr>
          <w:p w14:paraId="76E62099" w14:textId="77777777" w:rsidR="004B3F04" w:rsidRDefault="004B3F04" w:rsidP="000659BE">
            <w:pPr>
              <w:pStyle w:val="TableText"/>
            </w:pPr>
          </w:p>
        </w:tc>
        <w:tc>
          <w:tcPr>
            <w:tcW w:w="1104" w:type="dxa"/>
          </w:tcPr>
          <w:p w14:paraId="757D97BF" w14:textId="77777777" w:rsidR="004B3F04" w:rsidRDefault="006C736C" w:rsidP="000659BE">
            <w:pPr>
              <w:pStyle w:val="TableText"/>
            </w:pPr>
            <w:hyperlink w:anchor="C_4423-35595">
              <w:r w:rsidR="004B3F04">
                <w:rPr>
                  <w:rStyle w:val="HyperlinkText9pt"/>
                </w:rPr>
                <w:t>4423-35595</w:t>
              </w:r>
            </w:hyperlink>
          </w:p>
        </w:tc>
        <w:tc>
          <w:tcPr>
            <w:tcW w:w="2975" w:type="dxa"/>
          </w:tcPr>
          <w:p w14:paraId="6E33787D" w14:textId="77777777" w:rsidR="004B3F04" w:rsidRDefault="004B3F04" w:rsidP="000659BE">
            <w:pPr>
              <w:pStyle w:val="TableText"/>
            </w:pPr>
            <w:r>
              <w:t>urn:oid:2.16.840.1.113883.6.96 (SNOMED CT) =  444018008</w:t>
            </w:r>
          </w:p>
        </w:tc>
      </w:tr>
      <w:tr w:rsidR="004B3F04" w14:paraId="2F577000" w14:textId="77777777" w:rsidTr="000659BE">
        <w:trPr>
          <w:jc w:val="center"/>
        </w:trPr>
        <w:tc>
          <w:tcPr>
            <w:tcW w:w="3345" w:type="dxa"/>
          </w:tcPr>
          <w:p w14:paraId="37B99371" w14:textId="77777777" w:rsidR="004B3F04" w:rsidRDefault="004B3F04" w:rsidP="000659BE">
            <w:pPr>
              <w:pStyle w:val="TableText"/>
            </w:pPr>
            <w:r>
              <w:tab/>
            </w:r>
            <w:r>
              <w:tab/>
              <w:t>@codeSystem</w:t>
            </w:r>
          </w:p>
        </w:tc>
        <w:tc>
          <w:tcPr>
            <w:tcW w:w="720" w:type="dxa"/>
          </w:tcPr>
          <w:p w14:paraId="655A1CA2" w14:textId="77777777" w:rsidR="004B3F04" w:rsidRDefault="004B3F04" w:rsidP="000659BE">
            <w:pPr>
              <w:pStyle w:val="TableText"/>
            </w:pPr>
            <w:r>
              <w:t>1..1</w:t>
            </w:r>
          </w:p>
        </w:tc>
        <w:tc>
          <w:tcPr>
            <w:tcW w:w="1152" w:type="dxa"/>
          </w:tcPr>
          <w:p w14:paraId="4D0950BC" w14:textId="77777777" w:rsidR="004B3F04" w:rsidRDefault="004B3F04" w:rsidP="000659BE">
            <w:pPr>
              <w:pStyle w:val="TableText"/>
            </w:pPr>
            <w:r>
              <w:t>SHALL</w:t>
            </w:r>
          </w:p>
        </w:tc>
        <w:tc>
          <w:tcPr>
            <w:tcW w:w="864" w:type="dxa"/>
          </w:tcPr>
          <w:p w14:paraId="796B2CFC" w14:textId="77777777" w:rsidR="004B3F04" w:rsidRDefault="004B3F04" w:rsidP="000659BE">
            <w:pPr>
              <w:pStyle w:val="TableText"/>
            </w:pPr>
          </w:p>
        </w:tc>
        <w:tc>
          <w:tcPr>
            <w:tcW w:w="1104" w:type="dxa"/>
          </w:tcPr>
          <w:p w14:paraId="1FA9C6F2" w14:textId="77777777" w:rsidR="004B3F04" w:rsidRDefault="006C736C" w:rsidP="000659BE">
            <w:pPr>
              <w:pStyle w:val="TableText"/>
            </w:pPr>
            <w:hyperlink w:anchor="C_4423-35596">
              <w:r w:rsidR="004B3F04">
                <w:rPr>
                  <w:rStyle w:val="HyperlinkText9pt"/>
                </w:rPr>
                <w:t>4423-35596</w:t>
              </w:r>
            </w:hyperlink>
          </w:p>
        </w:tc>
        <w:tc>
          <w:tcPr>
            <w:tcW w:w="2975" w:type="dxa"/>
          </w:tcPr>
          <w:p w14:paraId="4F41EE15" w14:textId="77777777" w:rsidR="004B3F04" w:rsidRDefault="004B3F04" w:rsidP="000659BE">
            <w:pPr>
              <w:pStyle w:val="TableText"/>
            </w:pPr>
            <w:r>
              <w:t>2.16.840.1.113883.6.96</w:t>
            </w:r>
          </w:p>
        </w:tc>
      </w:tr>
      <w:tr w:rsidR="004B3F04" w14:paraId="45E488DD" w14:textId="77777777" w:rsidTr="000659BE">
        <w:trPr>
          <w:jc w:val="center"/>
        </w:trPr>
        <w:tc>
          <w:tcPr>
            <w:tcW w:w="3345" w:type="dxa"/>
          </w:tcPr>
          <w:p w14:paraId="487077B5" w14:textId="77777777" w:rsidR="004B3F04" w:rsidRDefault="004B3F04" w:rsidP="000659BE">
            <w:pPr>
              <w:pStyle w:val="TableText"/>
            </w:pPr>
            <w:r>
              <w:tab/>
              <w:t>title</w:t>
            </w:r>
          </w:p>
        </w:tc>
        <w:tc>
          <w:tcPr>
            <w:tcW w:w="720" w:type="dxa"/>
          </w:tcPr>
          <w:p w14:paraId="1DAD2E14" w14:textId="77777777" w:rsidR="004B3F04" w:rsidRDefault="004B3F04" w:rsidP="000659BE">
            <w:pPr>
              <w:pStyle w:val="TableText"/>
            </w:pPr>
            <w:r>
              <w:t>1..1</w:t>
            </w:r>
          </w:p>
        </w:tc>
        <w:tc>
          <w:tcPr>
            <w:tcW w:w="1152" w:type="dxa"/>
          </w:tcPr>
          <w:p w14:paraId="17CD6825" w14:textId="77777777" w:rsidR="004B3F04" w:rsidRDefault="004B3F04" w:rsidP="000659BE">
            <w:pPr>
              <w:pStyle w:val="TableText"/>
            </w:pPr>
            <w:r>
              <w:t>SHALL</w:t>
            </w:r>
          </w:p>
        </w:tc>
        <w:tc>
          <w:tcPr>
            <w:tcW w:w="864" w:type="dxa"/>
          </w:tcPr>
          <w:p w14:paraId="3E2113BB" w14:textId="77777777" w:rsidR="004B3F04" w:rsidRDefault="004B3F04" w:rsidP="000659BE">
            <w:pPr>
              <w:pStyle w:val="TableText"/>
            </w:pPr>
          </w:p>
        </w:tc>
        <w:tc>
          <w:tcPr>
            <w:tcW w:w="1104" w:type="dxa"/>
          </w:tcPr>
          <w:p w14:paraId="15FEC0EE" w14:textId="77777777" w:rsidR="004B3F04" w:rsidRDefault="006C736C" w:rsidP="000659BE">
            <w:pPr>
              <w:pStyle w:val="TableText"/>
            </w:pPr>
            <w:hyperlink w:anchor="C_4423-35936">
              <w:r w:rsidR="004B3F04">
                <w:rPr>
                  <w:rStyle w:val="HyperlinkText9pt"/>
                </w:rPr>
                <w:t>4423-35936</w:t>
              </w:r>
            </w:hyperlink>
          </w:p>
        </w:tc>
        <w:tc>
          <w:tcPr>
            <w:tcW w:w="2975" w:type="dxa"/>
          </w:tcPr>
          <w:p w14:paraId="693C35B0" w14:textId="77777777" w:rsidR="004B3F04" w:rsidRDefault="004B3F04" w:rsidP="000659BE">
            <w:pPr>
              <w:pStyle w:val="TableText"/>
            </w:pPr>
          </w:p>
        </w:tc>
      </w:tr>
      <w:tr w:rsidR="004B3F04" w14:paraId="00357DCC" w14:textId="77777777" w:rsidTr="000659BE">
        <w:trPr>
          <w:jc w:val="center"/>
        </w:trPr>
        <w:tc>
          <w:tcPr>
            <w:tcW w:w="3345" w:type="dxa"/>
          </w:tcPr>
          <w:p w14:paraId="6B635DA6" w14:textId="77777777" w:rsidR="004B3F04" w:rsidRDefault="004B3F04" w:rsidP="000659BE">
            <w:pPr>
              <w:pStyle w:val="TableText"/>
            </w:pPr>
            <w:r>
              <w:tab/>
              <w:t>value</w:t>
            </w:r>
          </w:p>
        </w:tc>
        <w:tc>
          <w:tcPr>
            <w:tcW w:w="720" w:type="dxa"/>
          </w:tcPr>
          <w:p w14:paraId="5E0CA190" w14:textId="77777777" w:rsidR="004B3F04" w:rsidRDefault="004B3F04" w:rsidP="000659BE">
            <w:pPr>
              <w:pStyle w:val="TableText"/>
            </w:pPr>
            <w:r>
              <w:t>0..1</w:t>
            </w:r>
          </w:p>
        </w:tc>
        <w:tc>
          <w:tcPr>
            <w:tcW w:w="1152" w:type="dxa"/>
          </w:tcPr>
          <w:p w14:paraId="259EFFAF" w14:textId="77777777" w:rsidR="004B3F04" w:rsidRDefault="004B3F04" w:rsidP="000659BE">
            <w:pPr>
              <w:pStyle w:val="TableText"/>
            </w:pPr>
            <w:r>
              <w:t>MAY</w:t>
            </w:r>
          </w:p>
        </w:tc>
        <w:tc>
          <w:tcPr>
            <w:tcW w:w="864" w:type="dxa"/>
          </w:tcPr>
          <w:p w14:paraId="5FC3A567" w14:textId="77777777" w:rsidR="004B3F04" w:rsidRDefault="004B3F04" w:rsidP="000659BE">
            <w:pPr>
              <w:pStyle w:val="TableText"/>
            </w:pPr>
            <w:r>
              <w:t>CD</w:t>
            </w:r>
          </w:p>
        </w:tc>
        <w:tc>
          <w:tcPr>
            <w:tcW w:w="1104" w:type="dxa"/>
          </w:tcPr>
          <w:p w14:paraId="6FAD4F89" w14:textId="77777777" w:rsidR="004B3F04" w:rsidRDefault="006C736C" w:rsidP="000659BE">
            <w:pPr>
              <w:pStyle w:val="TableText"/>
            </w:pPr>
            <w:hyperlink w:anchor="C_4423-35738">
              <w:r w:rsidR="004B3F04">
                <w:rPr>
                  <w:rStyle w:val="HyperlinkText9pt"/>
                </w:rPr>
                <w:t>4423-35738</w:t>
              </w:r>
            </w:hyperlink>
          </w:p>
        </w:tc>
        <w:tc>
          <w:tcPr>
            <w:tcW w:w="2975" w:type="dxa"/>
          </w:tcPr>
          <w:p w14:paraId="66D122EB" w14:textId="77777777" w:rsidR="004B3F04" w:rsidRDefault="004B3F04" w:rsidP="000659BE">
            <w:pPr>
              <w:pStyle w:val="TableText"/>
            </w:pPr>
          </w:p>
        </w:tc>
      </w:tr>
      <w:tr w:rsidR="004B3F04" w14:paraId="4B38AE9D" w14:textId="77777777" w:rsidTr="000659BE">
        <w:trPr>
          <w:jc w:val="center"/>
        </w:trPr>
        <w:tc>
          <w:tcPr>
            <w:tcW w:w="3345" w:type="dxa"/>
          </w:tcPr>
          <w:p w14:paraId="1F27A838" w14:textId="77777777" w:rsidR="004B3F04" w:rsidRDefault="004B3F04" w:rsidP="000659BE">
            <w:pPr>
              <w:pStyle w:val="TableText"/>
            </w:pPr>
            <w:r>
              <w:tab/>
              <w:t>participation</w:t>
            </w:r>
          </w:p>
        </w:tc>
        <w:tc>
          <w:tcPr>
            <w:tcW w:w="720" w:type="dxa"/>
          </w:tcPr>
          <w:p w14:paraId="4F6D2D28" w14:textId="77777777" w:rsidR="004B3F04" w:rsidRDefault="004B3F04" w:rsidP="000659BE">
            <w:pPr>
              <w:pStyle w:val="TableText"/>
            </w:pPr>
            <w:r>
              <w:t>0..1</w:t>
            </w:r>
          </w:p>
        </w:tc>
        <w:tc>
          <w:tcPr>
            <w:tcW w:w="1152" w:type="dxa"/>
          </w:tcPr>
          <w:p w14:paraId="2A6A4454" w14:textId="77777777" w:rsidR="004B3F04" w:rsidRDefault="004B3F04" w:rsidP="000659BE">
            <w:pPr>
              <w:pStyle w:val="TableText"/>
            </w:pPr>
            <w:r>
              <w:t>MAY</w:t>
            </w:r>
          </w:p>
        </w:tc>
        <w:tc>
          <w:tcPr>
            <w:tcW w:w="864" w:type="dxa"/>
          </w:tcPr>
          <w:p w14:paraId="49CC1A77" w14:textId="77777777" w:rsidR="004B3F04" w:rsidRDefault="004B3F04" w:rsidP="000659BE">
            <w:pPr>
              <w:pStyle w:val="TableText"/>
            </w:pPr>
          </w:p>
        </w:tc>
        <w:tc>
          <w:tcPr>
            <w:tcW w:w="1104" w:type="dxa"/>
          </w:tcPr>
          <w:p w14:paraId="362019CD" w14:textId="77777777" w:rsidR="004B3F04" w:rsidRDefault="006C736C" w:rsidP="000659BE">
            <w:pPr>
              <w:pStyle w:val="TableText"/>
            </w:pPr>
            <w:hyperlink w:anchor="C_4423-35961">
              <w:r w:rsidR="004B3F04">
                <w:rPr>
                  <w:rStyle w:val="HyperlinkText9pt"/>
                </w:rPr>
                <w:t>4423-35961</w:t>
              </w:r>
            </w:hyperlink>
          </w:p>
        </w:tc>
        <w:tc>
          <w:tcPr>
            <w:tcW w:w="2975" w:type="dxa"/>
          </w:tcPr>
          <w:p w14:paraId="088AADC2" w14:textId="77777777" w:rsidR="004B3F04" w:rsidRDefault="004B3F04" w:rsidP="000659BE">
            <w:pPr>
              <w:pStyle w:val="TableText"/>
            </w:pPr>
          </w:p>
        </w:tc>
      </w:tr>
      <w:tr w:rsidR="004B3F04" w14:paraId="54719038" w14:textId="77777777" w:rsidTr="000659BE">
        <w:trPr>
          <w:jc w:val="center"/>
        </w:trPr>
        <w:tc>
          <w:tcPr>
            <w:tcW w:w="3345" w:type="dxa"/>
          </w:tcPr>
          <w:p w14:paraId="588F8D48" w14:textId="77777777" w:rsidR="004B3F04" w:rsidRDefault="004B3F04" w:rsidP="000659BE">
            <w:pPr>
              <w:pStyle w:val="TableText"/>
            </w:pPr>
            <w:r>
              <w:tab/>
            </w:r>
            <w:r>
              <w:tab/>
              <w:t>@typeCode</w:t>
            </w:r>
          </w:p>
        </w:tc>
        <w:tc>
          <w:tcPr>
            <w:tcW w:w="720" w:type="dxa"/>
          </w:tcPr>
          <w:p w14:paraId="162BF19A" w14:textId="77777777" w:rsidR="004B3F04" w:rsidRDefault="004B3F04" w:rsidP="000659BE">
            <w:pPr>
              <w:pStyle w:val="TableText"/>
            </w:pPr>
            <w:r>
              <w:t>1..1</w:t>
            </w:r>
          </w:p>
        </w:tc>
        <w:tc>
          <w:tcPr>
            <w:tcW w:w="1152" w:type="dxa"/>
          </w:tcPr>
          <w:p w14:paraId="2EE070BF" w14:textId="77777777" w:rsidR="004B3F04" w:rsidRDefault="004B3F04" w:rsidP="000659BE">
            <w:pPr>
              <w:pStyle w:val="TableText"/>
            </w:pPr>
            <w:r>
              <w:t>SHALL</w:t>
            </w:r>
          </w:p>
        </w:tc>
        <w:tc>
          <w:tcPr>
            <w:tcW w:w="864" w:type="dxa"/>
          </w:tcPr>
          <w:p w14:paraId="73521405" w14:textId="77777777" w:rsidR="004B3F04" w:rsidRDefault="004B3F04" w:rsidP="000659BE">
            <w:pPr>
              <w:pStyle w:val="TableText"/>
            </w:pPr>
          </w:p>
        </w:tc>
        <w:tc>
          <w:tcPr>
            <w:tcW w:w="1104" w:type="dxa"/>
          </w:tcPr>
          <w:p w14:paraId="2ED6EC58" w14:textId="77777777" w:rsidR="004B3F04" w:rsidRDefault="006C736C" w:rsidP="000659BE">
            <w:pPr>
              <w:pStyle w:val="TableText"/>
            </w:pPr>
            <w:hyperlink w:anchor="C_4423-35963">
              <w:r w:rsidR="004B3F04">
                <w:rPr>
                  <w:rStyle w:val="HyperlinkText9pt"/>
                </w:rPr>
                <w:t>4423-35963</w:t>
              </w:r>
            </w:hyperlink>
          </w:p>
        </w:tc>
        <w:tc>
          <w:tcPr>
            <w:tcW w:w="2975" w:type="dxa"/>
          </w:tcPr>
          <w:p w14:paraId="0635AE6F" w14:textId="77777777" w:rsidR="004B3F04" w:rsidRDefault="004B3F04" w:rsidP="000659BE">
            <w:pPr>
              <w:pStyle w:val="TableText"/>
            </w:pPr>
            <w:r>
              <w:t>urn:oid:2.16.840.1.113883.5.90 (HL7ParticipationType) = PART</w:t>
            </w:r>
          </w:p>
        </w:tc>
      </w:tr>
      <w:tr w:rsidR="004B3F04" w14:paraId="5981C2AF" w14:textId="77777777" w:rsidTr="000659BE">
        <w:trPr>
          <w:jc w:val="center"/>
        </w:trPr>
        <w:tc>
          <w:tcPr>
            <w:tcW w:w="3345" w:type="dxa"/>
          </w:tcPr>
          <w:p w14:paraId="23B6A184" w14:textId="77777777" w:rsidR="004B3F04" w:rsidRDefault="004B3F04" w:rsidP="000659BE">
            <w:pPr>
              <w:pStyle w:val="TableText"/>
            </w:pPr>
            <w:r>
              <w:tab/>
            </w:r>
            <w:r>
              <w:tab/>
              <w:t>role</w:t>
            </w:r>
          </w:p>
        </w:tc>
        <w:tc>
          <w:tcPr>
            <w:tcW w:w="720" w:type="dxa"/>
          </w:tcPr>
          <w:p w14:paraId="305F1162" w14:textId="77777777" w:rsidR="004B3F04" w:rsidRDefault="004B3F04" w:rsidP="000659BE">
            <w:pPr>
              <w:pStyle w:val="TableText"/>
            </w:pPr>
            <w:r>
              <w:t>1..1</w:t>
            </w:r>
          </w:p>
        </w:tc>
        <w:tc>
          <w:tcPr>
            <w:tcW w:w="1152" w:type="dxa"/>
          </w:tcPr>
          <w:p w14:paraId="4A2A9A91" w14:textId="77777777" w:rsidR="004B3F04" w:rsidRDefault="004B3F04" w:rsidP="000659BE">
            <w:pPr>
              <w:pStyle w:val="TableText"/>
            </w:pPr>
            <w:r>
              <w:t>SHALL</w:t>
            </w:r>
          </w:p>
        </w:tc>
        <w:tc>
          <w:tcPr>
            <w:tcW w:w="864" w:type="dxa"/>
          </w:tcPr>
          <w:p w14:paraId="5F788ED5" w14:textId="77777777" w:rsidR="004B3F04" w:rsidRDefault="004B3F04" w:rsidP="000659BE">
            <w:pPr>
              <w:pStyle w:val="TableText"/>
            </w:pPr>
          </w:p>
        </w:tc>
        <w:tc>
          <w:tcPr>
            <w:tcW w:w="1104" w:type="dxa"/>
          </w:tcPr>
          <w:p w14:paraId="2F0C5945" w14:textId="77777777" w:rsidR="004B3F04" w:rsidRDefault="006C736C" w:rsidP="000659BE">
            <w:pPr>
              <w:pStyle w:val="TableText"/>
            </w:pPr>
            <w:hyperlink w:anchor="C_4423-35962">
              <w:r w:rsidR="004B3F04">
                <w:rPr>
                  <w:rStyle w:val="HyperlinkText9pt"/>
                </w:rPr>
                <w:t>4423-35962</w:t>
              </w:r>
            </w:hyperlink>
          </w:p>
        </w:tc>
        <w:tc>
          <w:tcPr>
            <w:tcW w:w="2975" w:type="dxa"/>
          </w:tcPr>
          <w:p w14:paraId="07C98862" w14:textId="77777777" w:rsidR="004B3F04" w:rsidRDefault="004B3F04" w:rsidP="000659BE">
            <w:pPr>
              <w:pStyle w:val="TableText"/>
            </w:pPr>
            <w:r>
              <w:t>PAT</w:t>
            </w:r>
          </w:p>
        </w:tc>
      </w:tr>
      <w:tr w:rsidR="004B3F04" w14:paraId="26655ABC" w14:textId="77777777" w:rsidTr="000659BE">
        <w:trPr>
          <w:jc w:val="center"/>
        </w:trPr>
        <w:tc>
          <w:tcPr>
            <w:tcW w:w="3345" w:type="dxa"/>
          </w:tcPr>
          <w:p w14:paraId="62169E6C" w14:textId="77777777" w:rsidR="004B3F04" w:rsidRDefault="004B3F04" w:rsidP="000659BE">
            <w:pPr>
              <w:pStyle w:val="TableText"/>
            </w:pPr>
            <w:r>
              <w:tab/>
            </w:r>
            <w:r>
              <w:tab/>
            </w:r>
            <w:r>
              <w:tab/>
              <w:t>@classCode</w:t>
            </w:r>
          </w:p>
        </w:tc>
        <w:tc>
          <w:tcPr>
            <w:tcW w:w="720" w:type="dxa"/>
          </w:tcPr>
          <w:p w14:paraId="18C86FD3" w14:textId="77777777" w:rsidR="004B3F04" w:rsidRDefault="004B3F04" w:rsidP="000659BE">
            <w:pPr>
              <w:pStyle w:val="TableText"/>
            </w:pPr>
            <w:r>
              <w:t>1..1</w:t>
            </w:r>
          </w:p>
        </w:tc>
        <w:tc>
          <w:tcPr>
            <w:tcW w:w="1152" w:type="dxa"/>
          </w:tcPr>
          <w:p w14:paraId="5C76BC48" w14:textId="77777777" w:rsidR="004B3F04" w:rsidRDefault="004B3F04" w:rsidP="000659BE">
            <w:pPr>
              <w:pStyle w:val="TableText"/>
            </w:pPr>
            <w:r>
              <w:t>SHALL</w:t>
            </w:r>
          </w:p>
        </w:tc>
        <w:tc>
          <w:tcPr>
            <w:tcW w:w="864" w:type="dxa"/>
          </w:tcPr>
          <w:p w14:paraId="5221ECB3" w14:textId="77777777" w:rsidR="004B3F04" w:rsidRDefault="004B3F04" w:rsidP="000659BE">
            <w:pPr>
              <w:pStyle w:val="TableText"/>
            </w:pPr>
          </w:p>
        </w:tc>
        <w:tc>
          <w:tcPr>
            <w:tcW w:w="1104" w:type="dxa"/>
          </w:tcPr>
          <w:p w14:paraId="7A8260FF" w14:textId="77777777" w:rsidR="004B3F04" w:rsidRDefault="006C736C" w:rsidP="000659BE">
            <w:pPr>
              <w:pStyle w:val="TableText"/>
            </w:pPr>
            <w:hyperlink w:anchor="C_4423-35964">
              <w:r w:rsidR="004B3F04">
                <w:rPr>
                  <w:rStyle w:val="HyperlinkText9pt"/>
                </w:rPr>
                <w:t>4423-35964</w:t>
              </w:r>
            </w:hyperlink>
          </w:p>
        </w:tc>
        <w:tc>
          <w:tcPr>
            <w:tcW w:w="2975" w:type="dxa"/>
          </w:tcPr>
          <w:p w14:paraId="76D00BE5" w14:textId="77777777" w:rsidR="004B3F04" w:rsidRDefault="004B3F04" w:rsidP="000659BE">
            <w:pPr>
              <w:pStyle w:val="TableText"/>
            </w:pPr>
            <w:r>
              <w:t>urn:oid:2.16.840.1.113883.5.110 (HL7RoleClass) = PAT</w:t>
            </w:r>
          </w:p>
        </w:tc>
      </w:tr>
      <w:tr w:rsidR="004B3F04" w14:paraId="71A3BC03" w14:textId="77777777" w:rsidTr="000659BE">
        <w:trPr>
          <w:jc w:val="center"/>
        </w:trPr>
        <w:tc>
          <w:tcPr>
            <w:tcW w:w="3345" w:type="dxa"/>
          </w:tcPr>
          <w:p w14:paraId="1956B298" w14:textId="77777777" w:rsidR="004B3F04" w:rsidRDefault="004B3F04" w:rsidP="000659BE">
            <w:pPr>
              <w:pStyle w:val="TableText"/>
            </w:pPr>
            <w:r>
              <w:tab/>
            </w:r>
            <w:r>
              <w:tab/>
            </w:r>
            <w:r>
              <w:tab/>
              <w:t>id</w:t>
            </w:r>
          </w:p>
        </w:tc>
        <w:tc>
          <w:tcPr>
            <w:tcW w:w="720" w:type="dxa"/>
          </w:tcPr>
          <w:p w14:paraId="2E0E31F5" w14:textId="77777777" w:rsidR="004B3F04" w:rsidRDefault="004B3F04" w:rsidP="000659BE">
            <w:pPr>
              <w:pStyle w:val="TableText"/>
            </w:pPr>
            <w:r>
              <w:t>1..1</w:t>
            </w:r>
          </w:p>
        </w:tc>
        <w:tc>
          <w:tcPr>
            <w:tcW w:w="1152" w:type="dxa"/>
          </w:tcPr>
          <w:p w14:paraId="719F5B71" w14:textId="77777777" w:rsidR="004B3F04" w:rsidRDefault="004B3F04" w:rsidP="000659BE">
            <w:pPr>
              <w:pStyle w:val="TableText"/>
            </w:pPr>
            <w:r>
              <w:t>SHALL</w:t>
            </w:r>
          </w:p>
        </w:tc>
        <w:tc>
          <w:tcPr>
            <w:tcW w:w="864" w:type="dxa"/>
          </w:tcPr>
          <w:p w14:paraId="0983FD48" w14:textId="77777777" w:rsidR="004B3F04" w:rsidRDefault="004B3F04" w:rsidP="000659BE">
            <w:pPr>
              <w:pStyle w:val="TableText"/>
            </w:pPr>
          </w:p>
        </w:tc>
        <w:tc>
          <w:tcPr>
            <w:tcW w:w="1104" w:type="dxa"/>
          </w:tcPr>
          <w:p w14:paraId="2798771E" w14:textId="77777777" w:rsidR="004B3F04" w:rsidRDefault="006C736C" w:rsidP="000659BE">
            <w:pPr>
              <w:pStyle w:val="TableText"/>
            </w:pPr>
            <w:hyperlink w:anchor="C_4423-35965">
              <w:r w:rsidR="004B3F04">
                <w:rPr>
                  <w:rStyle w:val="HyperlinkText9pt"/>
                </w:rPr>
                <w:t>4423-35965</w:t>
              </w:r>
            </w:hyperlink>
          </w:p>
        </w:tc>
        <w:tc>
          <w:tcPr>
            <w:tcW w:w="2975" w:type="dxa"/>
          </w:tcPr>
          <w:p w14:paraId="1F1E8A13" w14:textId="77777777" w:rsidR="004B3F04" w:rsidRDefault="004B3F04" w:rsidP="000659BE">
            <w:pPr>
              <w:pStyle w:val="TableText"/>
            </w:pPr>
          </w:p>
        </w:tc>
      </w:tr>
    </w:tbl>
    <w:p w14:paraId="3170B960" w14:textId="77777777" w:rsidR="004B3F04" w:rsidRDefault="004B3F04" w:rsidP="004B3F04">
      <w:pPr>
        <w:pStyle w:val="BodyText"/>
      </w:pPr>
    </w:p>
    <w:p w14:paraId="4C845C22" w14:textId="77777777" w:rsidR="004B3F04" w:rsidRDefault="004B3F04" w:rsidP="007E63CC">
      <w:pPr>
        <w:numPr>
          <w:ilvl w:val="0"/>
          <w:numId w:val="7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487" w:name="C_4423-35586"/>
      <w:r>
        <w:t xml:space="preserve"> (CONF:4423-35586)</w:t>
      </w:r>
      <w:bookmarkEnd w:id="3487"/>
      <w:r>
        <w:t>.</w:t>
      </w:r>
    </w:p>
    <w:p w14:paraId="0CCF7067" w14:textId="77777777" w:rsidR="004B3F04" w:rsidRDefault="004B3F04" w:rsidP="007E63CC">
      <w:pPr>
        <w:numPr>
          <w:ilvl w:val="0"/>
          <w:numId w:val="73"/>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488" w:name="C_4423-35587"/>
      <w:r>
        <w:t xml:space="preserve"> (CONF:4423-35587)</w:t>
      </w:r>
      <w:bookmarkEnd w:id="3488"/>
      <w:r>
        <w:t>.</w:t>
      </w:r>
    </w:p>
    <w:p w14:paraId="0D17D00D" w14:textId="77777777" w:rsidR="004B3F04" w:rsidRDefault="004B3F04" w:rsidP="007E63CC">
      <w:pPr>
        <w:numPr>
          <w:ilvl w:val="0"/>
          <w:numId w:val="73"/>
        </w:numPr>
      </w:pPr>
      <w:r>
        <w:rPr>
          <w:rStyle w:val="keyword"/>
        </w:rPr>
        <w:t>SHALL NOT</w:t>
      </w:r>
      <w:r>
        <w:t xml:space="preserve"> contain [0..0] </w:t>
      </w:r>
      <w:r>
        <w:rPr>
          <w:rStyle w:val="XMLnameBold"/>
        </w:rPr>
        <w:t>@actionNegationInd</w:t>
      </w:r>
      <w:bookmarkStart w:id="3489" w:name="C_4423-35588"/>
      <w:r>
        <w:t xml:space="preserve"> (CONF:4423-35588)</w:t>
      </w:r>
      <w:bookmarkEnd w:id="3489"/>
      <w:r>
        <w:t>.</w:t>
      </w:r>
    </w:p>
    <w:p w14:paraId="659531C7" w14:textId="77777777" w:rsidR="004B3F04" w:rsidRDefault="004B3F04" w:rsidP="007E63CC">
      <w:pPr>
        <w:numPr>
          <w:ilvl w:val="0"/>
          <w:numId w:val="73"/>
        </w:numPr>
      </w:pPr>
      <w:r>
        <w:rPr>
          <w:rStyle w:val="keyword"/>
        </w:rPr>
        <w:lastRenderedPageBreak/>
        <w:t>SHALL</w:t>
      </w:r>
      <w:r>
        <w:t xml:space="preserve"> contain exactly one [1..1] </w:t>
      </w:r>
      <w:r>
        <w:rPr>
          <w:rStyle w:val="XMLnameBold"/>
        </w:rPr>
        <w:t>templateId</w:t>
      </w:r>
      <w:bookmarkStart w:id="3490" w:name="C_4423-35570"/>
      <w:r>
        <w:t xml:space="preserve"> (CONF:4423-35570)</w:t>
      </w:r>
      <w:bookmarkEnd w:id="3490"/>
      <w:r>
        <w:t>.</w:t>
      </w:r>
    </w:p>
    <w:p w14:paraId="27A37BD5" w14:textId="77777777" w:rsidR="004B3F04" w:rsidRDefault="004B3F04" w:rsidP="007E63CC">
      <w:pPr>
        <w:numPr>
          <w:ilvl w:val="1"/>
          <w:numId w:val="73"/>
        </w:numPr>
      </w:pPr>
      <w:r>
        <w:t xml:space="preserve">This templateId </w:t>
      </w:r>
      <w:r>
        <w:rPr>
          <w:rStyle w:val="keyword"/>
        </w:rPr>
        <w:t>SHALL</w:t>
      </w:r>
      <w:r>
        <w:t xml:space="preserve"> contain exactly one [1..1] </w:t>
      </w:r>
      <w:r>
        <w:rPr>
          <w:rStyle w:val="XMLnameBold"/>
        </w:rPr>
        <w:t>item</w:t>
      </w:r>
      <w:bookmarkStart w:id="3491" w:name="C_4423-35571"/>
      <w:r>
        <w:t xml:space="preserve"> (CONF:4423-35571)</w:t>
      </w:r>
      <w:bookmarkEnd w:id="3491"/>
      <w:r>
        <w:t xml:space="preserve"> such that it</w:t>
      </w:r>
    </w:p>
    <w:p w14:paraId="45D25A5E" w14:textId="77777777" w:rsidR="004B3F04" w:rsidRDefault="004B3F04" w:rsidP="007E63CC">
      <w:pPr>
        <w:numPr>
          <w:ilvl w:val="2"/>
          <w:numId w:val="73"/>
        </w:numPr>
      </w:pPr>
      <w:r>
        <w:rPr>
          <w:rStyle w:val="keyword"/>
        </w:rPr>
        <w:t>SHALL</w:t>
      </w:r>
      <w:r>
        <w:t xml:space="preserve"> contain exactly one [1..1] </w:t>
      </w:r>
      <w:r>
        <w:rPr>
          <w:rStyle w:val="XMLnameBold"/>
        </w:rPr>
        <w:t>@root</w:t>
      </w:r>
      <w:r>
        <w:t>=</w:t>
      </w:r>
      <w:r>
        <w:rPr>
          <w:rStyle w:val="XMLname"/>
        </w:rPr>
        <w:t>"2.16.840.1.113883.10.20.28.4.141"</w:t>
      </w:r>
      <w:bookmarkStart w:id="3492" w:name="C_4423-35581"/>
      <w:r>
        <w:t xml:space="preserve"> (CONF:4423-35581)</w:t>
      </w:r>
      <w:bookmarkEnd w:id="3492"/>
      <w:r>
        <w:t>.</w:t>
      </w:r>
    </w:p>
    <w:p w14:paraId="31E1A6A2" w14:textId="77777777" w:rsidR="004B3F04" w:rsidRDefault="004B3F04" w:rsidP="007E63CC">
      <w:pPr>
        <w:numPr>
          <w:ilvl w:val="2"/>
          <w:numId w:val="73"/>
        </w:numPr>
      </w:pPr>
      <w:r>
        <w:rPr>
          <w:rStyle w:val="keyword"/>
        </w:rPr>
        <w:t>SHALL</w:t>
      </w:r>
      <w:r>
        <w:t xml:space="preserve"> contain exactly one [1..1] </w:t>
      </w:r>
      <w:r>
        <w:rPr>
          <w:rStyle w:val="XMLnameBold"/>
        </w:rPr>
        <w:t>@extension</w:t>
      </w:r>
      <w:r>
        <w:t>=</w:t>
      </w:r>
      <w:r>
        <w:rPr>
          <w:rStyle w:val="XMLname"/>
        </w:rPr>
        <w:t>"2019-05-01"</w:t>
      </w:r>
      <w:bookmarkStart w:id="3493" w:name="C_4423-35582"/>
      <w:r>
        <w:t xml:space="preserve"> (CONF:4423-35582)</w:t>
      </w:r>
      <w:bookmarkEnd w:id="3493"/>
      <w:r>
        <w:t>.</w:t>
      </w:r>
    </w:p>
    <w:p w14:paraId="38C27091" w14:textId="77777777" w:rsidR="004B3F04" w:rsidRDefault="004B3F04" w:rsidP="007E63CC">
      <w:pPr>
        <w:numPr>
          <w:ilvl w:val="0"/>
          <w:numId w:val="73"/>
        </w:numPr>
      </w:pPr>
      <w:r>
        <w:rPr>
          <w:rStyle w:val="keyword"/>
        </w:rPr>
        <w:t>SHALL</w:t>
      </w:r>
      <w:r>
        <w:t xml:space="preserve"> contain exactly one [1..1] </w:t>
      </w:r>
      <w:r>
        <w:rPr>
          <w:rStyle w:val="XMLnameBold"/>
        </w:rPr>
        <w:t>id</w:t>
      </w:r>
      <w:bookmarkStart w:id="3494" w:name="C_4423-35589"/>
      <w:r>
        <w:t xml:space="preserve"> (CONF:4423-35589)</w:t>
      </w:r>
      <w:bookmarkEnd w:id="3494"/>
      <w:r>
        <w:t>.</w:t>
      </w:r>
      <w:r>
        <w:br/>
        <w:t>Note: QDM Attribute: id</w:t>
      </w:r>
    </w:p>
    <w:p w14:paraId="16652ABE" w14:textId="77777777" w:rsidR="004B3F04" w:rsidRDefault="004B3F04" w:rsidP="007E63CC">
      <w:pPr>
        <w:numPr>
          <w:ilvl w:val="0"/>
          <w:numId w:val="73"/>
        </w:numPr>
      </w:pPr>
      <w:r>
        <w:rPr>
          <w:rStyle w:val="keyword"/>
        </w:rPr>
        <w:t>SHALL</w:t>
      </w:r>
      <w:r>
        <w:t xml:space="preserve"> contain exactly one [1..1] </w:t>
      </w:r>
      <w:r>
        <w:rPr>
          <w:rStyle w:val="XMLnameBold"/>
        </w:rPr>
        <w:t>code</w:t>
      </w:r>
      <w:bookmarkStart w:id="3495" w:name="C_4423-35572"/>
      <w:r>
        <w:t xml:space="preserve"> (CONF:4423-35572)</w:t>
      </w:r>
      <w:bookmarkEnd w:id="3495"/>
      <w:r>
        <w:t>.</w:t>
      </w:r>
    </w:p>
    <w:p w14:paraId="42257A1D"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w:t>
      </w:r>
      <w:r>
        <w:t>=</w:t>
      </w:r>
      <w:r>
        <w:rPr>
          <w:rStyle w:val="XMLname"/>
        </w:rPr>
        <w:t>" 444018008"</w:t>
      </w:r>
      <w:r>
        <w:t xml:space="preserve"> Person with characteristic related to subject of record (CodeSystem: </w:t>
      </w:r>
      <w:r>
        <w:rPr>
          <w:rStyle w:val="XMLname"/>
        </w:rPr>
        <w:t>SNOMED CT urn:oid:2.16.840.1.113883.6.96</w:t>
      </w:r>
      <w:r>
        <w:t>)</w:t>
      </w:r>
      <w:bookmarkStart w:id="3496" w:name="C_4423-35595"/>
      <w:r>
        <w:t xml:space="preserve"> (CONF:4423-35595)</w:t>
      </w:r>
      <w:bookmarkEnd w:id="3496"/>
      <w:r>
        <w:t>.</w:t>
      </w:r>
    </w:p>
    <w:p w14:paraId="32CA8221" w14:textId="77777777" w:rsidR="004B3F04" w:rsidRDefault="004B3F04" w:rsidP="007E63CC">
      <w:pPr>
        <w:numPr>
          <w:ilvl w:val="1"/>
          <w:numId w:val="73"/>
        </w:numPr>
      </w:pPr>
      <w:r>
        <w:t xml:space="preserve">This code </w:t>
      </w:r>
      <w:r>
        <w:rPr>
          <w:rStyle w:val="keyword"/>
        </w:rPr>
        <w:t>SHALL</w:t>
      </w:r>
      <w:r>
        <w:t xml:space="preserve"> contain exactly one [1..1] </w:t>
      </w:r>
      <w:r>
        <w:rPr>
          <w:rStyle w:val="XMLnameBold"/>
        </w:rPr>
        <w:t>@codeSystem</w:t>
      </w:r>
      <w:r>
        <w:t>=</w:t>
      </w:r>
      <w:r>
        <w:rPr>
          <w:rStyle w:val="XMLname"/>
        </w:rPr>
        <w:t>"2.16.840.1.113883.6.96"</w:t>
      </w:r>
      <w:bookmarkStart w:id="3497" w:name="C_4423-35596"/>
      <w:r>
        <w:t xml:space="preserve"> (CONF:4423-35596)</w:t>
      </w:r>
      <w:bookmarkEnd w:id="3497"/>
      <w:r>
        <w:t>.</w:t>
      </w:r>
    </w:p>
    <w:p w14:paraId="1DEEEC6E" w14:textId="77777777" w:rsidR="004B3F04" w:rsidRDefault="004B3F04" w:rsidP="007E63CC">
      <w:pPr>
        <w:numPr>
          <w:ilvl w:val="0"/>
          <w:numId w:val="73"/>
        </w:numPr>
      </w:pPr>
      <w:r>
        <w:rPr>
          <w:rStyle w:val="keyword"/>
        </w:rPr>
        <w:t>SHALL</w:t>
      </w:r>
      <w:r>
        <w:t xml:space="preserve"> contain exactly one [1..1] </w:t>
      </w:r>
      <w:r>
        <w:rPr>
          <w:rStyle w:val="XMLnameBold"/>
        </w:rPr>
        <w:t>title</w:t>
      </w:r>
      <w:bookmarkStart w:id="3498" w:name="C_4423-35936"/>
      <w:r>
        <w:t xml:space="preserve"> (CONF:4423-35936)</w:t>
      </w:r>
      <w:bookmarkEnd w:id="3498"/>
      <w:r>
        <w:t>.</w:t>
      </w:r>
    </w:p>
    <w:p w14:paraId="71F0F387" w14:textId="77777777" w:rsidR="004B3F04" w:rsidRDefault="004B3F04" w:rsidP="007E63CC">
      <w:pPr>
        <w:numPr>
          <w:ilvl w:val="0"/>
          <w:numId w:val="73"/>
        </w:numPr>
      </w:pPr>
      <w:r>
        <w:rPr>
          <w:rStyle w:val="keyword"/>
        </w:rPr>
        <w:t>MAY</w:t>
      </w:r>
      <w:r>
        <w:t xml:space="preserve"> contain zero or one [0..1] </w:t>
      </w:r>
      <w:r>
        <w:rPr>
          <w:rStyle w:val="XMLnameBold"/>
        </w:rPr>
        <w:t>value</w:t>
      </w:r>
      <w:r>
        <w:t xml:space="preserve"> with @xsi:type="CD"</w:t>
      </w:r>
      <w:bookmarkStart w:id="3499" w:name="C_4423-35738"/>
      <w:r>
        <w:t xml:space="preserve"> (CONF:4423-35738)</w:t>
      </w:r>
      <w:bookmarkEnd w:id="3499"/>
      <w:r>
        <w:t>.</w:t>
      </w:r>
      <w:r>
        <w:br/>
        <w:t>Note: QDM Attribute: Code</w:t>
      </w:r>
    </w:p>
    <w:p w14:paraId="43BB6B64" w14:textId="77777777" w:rsidR="004B3F04" w:rsidRDefault="004B3F04" w:rsidP="007E63CC">
      <w:pPr>
        <w:numPr>
          <w:ilvl w:val="0"/>
          <w:numId w:val="73"/>
        </w:numPr>
      </w:pPr>
      <w:r>
        <w:rPr>
          <w:rStyle w:val="keyword"/>
        </w:rPr>
        <w:t>MAY</w:t>
      </w:r>
      <w:r>
        <w:t xml:space="preserve"> contain zero or one [0..1] </w:t>
      </w:r>
      <w:r>
        <w:rPr>
          <w:rStyle w:val="XMLnameBold"/>
        </w:rPr>
        <w:t>participation</w:t>
      </w:r>
      <w:bookmarkStart w:id="3500" w:name="C_4423-35961"/>
      <w:r>
        <w:t xml:space="preserve"> (CONF:4423-35961)</w:t>
      </w:r>
      <w:bookmarkEnd w:id="3500"/>
      <w:r>
        <w:t xml:space="preserve"> such that it</w:t>
      </w:r>
    </w:p>
    <w:p w14:paraId="0813C428" w14:textId="77777777" w:rsidR="004B3F04" w:rsidRDefault="004B3F04" w:rsidP="007E63CC">
      <w:pPr>
        <w:numPr>
          <w:ilvl w:val="1"/>
          <w:numId w:val="73"/>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501" w:name="C_4423-35963"/>
      <w:r>
        <w:t xml:space="preserve"> (CONF:4423-35963)</w:t>
      </w:r>
      <w:bookmarkEnd w:id="3501"/>
      <w:r>
        <w:t>.</w:t>
      </w:r>
    </w:p>
    <w:p w14:paraId="7958EA6D" w14:textId="77777777" w:rsidR="004B3F04" w:rsidRDefault="004B3F04" w:rsidP="007E63CC">
      <w:pPr>
        <w:numPr>
          <w:ilvl w:val="1"/>
          <w:numId w:val="73"/>
        </w:numPr>
      </w:pPr>
      <w:r>
        <w:rPr>
          <w:rStyle w:val="keyword"/>
        </w:rPr>
        <w:t>SHALL</w:t>
      </w:r>
      <w:r>
        <w:t xml:space="preserve"> contain exactly one [1..1] </w:t>
      </w:r>
      <w:r>
        <w:rPr>
          <w:rStyle w:val="XMLnameBold"/>
        </w:rPr>
        <w:t>role</w:t>
      </w:r>
      <w:r>
        <w:t>=</w:t>
      </w:r>
      <w:r>
        <w:rPr>
          <w:rStyle w:val="XMLname"/>
        </w:rPr>
        <w:t>"PAT"</w:t>
      </w:r>
      <w:r>
        <w:t xml:space="preserve"> Patient</w:t>
      </w:r>
      <w:bookmarkStart w:id="3502" w:name="C_4423-35962"/>
      <w:r>
        <w:t xml:space="preserve"> (CONF:4423-35962)</w:t>
      </w:r>
      <w:bookmarkEnd w:id="3502"/>
      <w:r>
        <w:t>.</w:t>
      </w:r>
    </w:p>
    <w:p w14:paraId="632644C4"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@classCode</w:t>
      </w:r>
      <w:r>
        <w:t>=</w:t>
      </w:r>
      <w:r>
        <w:rPr>
          <w:rStyle w:val="XMLname"/>
        </w:rPr>
        <w:t>"PAT"</w:t>
      </w:r>
      <w:r>
        <w:t xml:space="preserve"> Patient (CodeSystem: </w:t>
      </w:r>
      <w:r>
        <w:rPr>
          <w:rStyle w:val="XMLname"/>
        </w:rPr>
        <w:t>HL7RoleClass urn:oid:2.16.840.1.113883.5.110</w:t>
      </w:r>
      <w:r>
        <w:t>)</w:t>
      </w:r>
      <w:bookmarkStart w:id="3503" w:name="C_4423-35964"/>
      <w:r>
        <w:t xml:space="preserve"> (CONF:4423-35964)</w:t>
      </w:r>
      <w:bookmarkEnd w:id="3503"/>
      <w:r>
        <w:t>.</w:t>
      </w:r>
    </w:p>
    <w:p w14:paraId="4E290611" w14:textId="77777777" w:rsidR="004B3F04" w:rsidRDefault="004B3F04" w:rsidP="007E63CC">
      <w:pPr>
        <w:numPr>
          <w:ilvl w:val="2"/>
          <w:numId w:val="73"/>
        </w:numPr>
      </w:pPr>
      <w:r>
        <w:t xml:space="preserve">This role </w:t>
      </w:r>
      <w:r>
        <w:rPr>
          <w:rStyle w:val="keyword"/>
        </w:rPr>
        <w:t>SHALL</w:t>
      </w:r>
      <w:r>
        <w:t xml:space="preserve"> contain exactly one [1..1] </w:t>
      </w:r>
      <w:r>
        <w:rPr>
          <w:rStyle w:val="XMLnameBold"/>
        </w:rPr>
        <w:t>id</w:t>
      </w:r>
      <w:bookmarkStart w:id="3504" w:name="C_4423-35965"/>
      <w:r>
        <w:t xml:space="preserve"> (CONF:4423-35965)</w:t>
      </w:r>
      <w:bookmarkEnd w:id="3504"/>
      <w:r>
        <w:t>.</w:t>
      </w:r>
      <w:r>
        <w:br/>
        <w:t>Note: QDM Attribute: LinkedPatientId</w:t>
      </w:r>
    </w:p>
    <w:p w14:paraId="16DAA57A" w14:textId="77777777" w:rsidR="004B3F04" w:rsidRDefault="004B3F04" w:rsidP="004B3F04">
      <w:pPr>
        <w:pStyle w:val="Caption"/>
        <w:ind w:left="130" w:right="115"/>
      </w:pPr>
      <w:bookmarkStart w:id="3505" w:name="_Toc64842067"/>
      <w:bookmarkStart w:id="3506" w:name="_Toc65482983"/>
      <w:r>
        <w:t xml:space="preserve">Figure </w:t>
      </w:r>
      <w:r>
        <w:fldChar w:fldCharType="begin"/>
      </w:r>
      <w:r>
        <w:instrText>SEQ Figure \* ARABIC</w:instrText>
      </w:r>
      <w:r>
        <w:fldChar w:fldCharType="separate"/>
      </w:r>
      <w:r>
        <w:t>69</w:t>
      </w:r>
      <w:r>
        <w:fldChar w:fldCharType="end"/>
      </w:r>
      <w:r>
        <w:t>: Related Person Example</w:t>
      </w:r>
      <w:bookmarkEnd w:id="3505"/>
      <w:bookmarkEnd w:id="3506"/>
    </w:p>
    <w:p w14:paraId="5D0AF0FE" w14:textId="77777777" w:rsidR="004B3F04" w:rsidRDefault="004B3F04" w:rsidP="004B3F04">
      <w:pPr>
        <w:pStyle w:val="Example"/>
        <w:ind w:left="130" w:right="115"/>
      </w:pPr>
      <w:r>
        <w:t>&lt;observationCriteria classCode="OBS" moodCode="EVN"&gt;</w:t>
      </w:r>
    </w:p>
    <w:p w14:paraId="07CC188B" w14:textId="77777777" w:rsidR="004B3F04" w:rsidRDefault="004B3F04" w:rsidP="004B3F04">
      <w:pPr>
        <w:pStyle w:val="Example"/>
        <w:ind w:left="130" w:right="115"/>
      </w:pPr>
      <w:r>
        <w:t xml:space="preserve">    &lt;templateId&gt;</w:t>
      </w:r>
    </w:p>
    <w:p w14:paraId="3BD63EEC" w14:textId="77777777" w:rsidR="004B3F04" w:rsidRDefault="004B3F04" w:rsidP="004B3F04">
      <w:pPr>
        <w:pStyle w:val="Example"/>
        <w:ind w:left="130" w:right="115"/>
      </w:pPr>
      <w:r>
        <w:t xml:space="preserve">        &lt;item root="2.16.840.1.113883.10.20.28.4.141" extension="2019-05-01"/&gt;</w:t>
      </w:r>
    </w:p>
    <w:p w14:paraId="2538C6F1" w14:textId="77777777" w:rsidR="004B3F04" w:rsidRDefault="004B3F04" w:rsidP="004B3F04">
      <w:pPr>
        <w:pStyle w:val="Example"/>
        <w:ind w:left="130" w:right="115"/>
      </w:pPr>
      <w:r>
        <w:t xml:space="preserve">    &lt;/templateId&gt;</w:t>
      </w:r>
    </w:p>
    <w:p w14:paraId="0E34D1E9" w14:textId="77777777" w:rsidR="004B3F04" w:rsidRDefault="004B3F04" w:rsidP="004B3F04">
      <w:pPr>
        <w:pStyle w:val="Example"/>
        <w:ind w:left="130" w:right="115"/>
      </w:pPr>
      <w:r>
        <w:t xml:space="preserve">    &lt;code code="444018008" codeSystem="2.16.840.1.113883.6.96"/&gt;</w:t>
      </w:r>
    </w:p>
    <w:p w14:paraId="1B65A0A1" w14:textId="77777777" w:rsidR="004B3F04" w:rsidRDefault="004B3F04" w:rsidP="004B3F04">
      <w:pPr>
        <w:pStyle w:val="Example"/>
        <w:ind w:left="130" w:right="115"/>
      </w:pPr>
      <w:r>
        <w:t xml:space="preserve">    &lt;value xsi:type="CD" valueSet="{$QDMElementValueSetOID}"/&gt;</w:t>
      </w:r>
    </w:p>
    <w:p w14:paraId="24CFF0D2" w14:textId="77777777" w:rsidR="004B3F04" w:rsidRDefault="004B3F04" w:rsidP="004B3F04">
      <w:pPr>
        <w:pStyle w:val="Example"/>
        <w:ind w:left="130" w:right="115"/>
      </w:pPr>
      <w:r>
        <w:t xml:space="preserve">&lt;/observationCriteria&gt;   </w:t>
      </w:r>
    </w:p>
    <w:p w14:paraId="585661D5" w14:textId="77777777" w:rsidR="004B3F04" w:rsidRDefault="004B3F04" w:rsidP="004B3F04">
      <w:pPr>
        <w:pStyle w:val="BodyText"/>
      </w:pPr>
    </w:p>
    <w:p w14:paraId="04F41567" w14:textId="77777777" w:rsidR="004B3F04" w:rsidRDefault="004B3F04" w:rsidP="004B3F04">
      <w:pPr>
        <w:pStyle w:val="Heading2nospace"/>
      </w:pPr>
      <w:bookmarkStart w:id="3507" w:name="E_Related_To_V1"/>
      <w:bookmarkStart w:id="3508" w:name="_Toc64841934"/>
      <w:bookmarkStart w:id="3509" w:name="_Toc65482850"/>
      <w:r>
        <w:lastRenderedPageBreak/>
        <w:t>Related To</w:t>
      </w:r>
      <w:bookmarkEnd w:id="3507"/>
      <w:bookmarkEnd w:id="3508"/>
      <w:bookmarkEnd w:id="3509"/>
    </w:p>
    <w:p w14:paraId="22E5CEE9" w14:textId="77777777" w:rsidR="004B3F04" w:rsidRDefault="004B3F04" w:rsidP="004B3F04">
      <w:pPr>
        <w:pStyle w:val="BracketData"/>
      </w:pPr>
      <w:r>
        <w:t>[observationCriteria: identifier urn:hl7ii:2.16.840.1.113883.10.20.28.4.127:2017-08-01 (open)]</w:t>
      </w:r>
    </w:p>
    <w:p w14:paraId="653F86DA" w14:textId="77777777" w:rsidR="004B3F04" w:rsidRDefault="004B3F04" w:rsidP="004B3F04">
      <w:pPr>
        <w:pStyle w:val="Caption"/>
      </w:pPr>
      <w:bookmarkStart w:id="3510" w:name="_Toc64842222"/>
      <w:bookmarkStart w:id="3511" w:name="_Toc65483306"/>
      <w:r>
        <w:t xml:space="preserve">Table </w:t>
      </w:r>
      <w:r>
        <w:fldChar w:fldCharType="begin"/>
      </w:r>
      <w:r>
        <w:instrText>SEQ Table \* ARABIC</w:instrText>
      </w:r>
      <w:r>
        <w:fldChar w:fldCharType="separate"/>
      </w:r>
      <w:r>
        <w:t>145</w:t>
      </w:r>
      <w:r>
        <w:fldChar w:fldCharType="end"/>
      </w:r>
      <w:r>
        <w:t>: Related To Contexts</w:t>
      </w:r>
      <w:bookmarkEnd w:id="3510"/>
      <w:bookmarkEnd w:id="3511"/>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5360AE6" w14:textId="77777777" w:rsidTr="000659BE">
        <w:trPr>
          <w:cantSplit/>
          <w:tblHeader/>
          <w:jc w:val="center"/>
        </w:trPr>
        <w:tc>
          <w:tcPr>
            <w:tcW w:w="360" w:type="dxa"/>
            <w:shd w:val="clear" w:color="auto" w:fill="E6E6E6"/>
          </w:tcPr>
          <w:p w14:paraId="51253A9A" w14:textId="77777777" w:rsidR="004B3F04" w:rsidRDefault="004B3F04" w:rsidP="000659BE">
            <w:pPr>
              <w:pStyle w:val="TableHead"/>
            </w:pPr>
            <w:r>
              <w:t>Contained By:</w:t>
            </w:r>
          </w:p>
        </w:tc>
        <w:tc>
          <w:tcPr>
            <w:tcW w:w="360" w:type="dxa"/>
            <w:shd w:val="clear" w:color="auto" w:fill="E6E6E6"/>
          </w:tcPr>
          <w:p w14:paraId="1C4604E2" w14:textId="77777777" w:rsidR="004B3F04" w:rsidRDefault="004B3F04" w:rsidP="000659BE">
            <w:pPr>
              <w:pStyle w:val="TableHead"/>
            </w:pPr>
            <w:r>
              <w:t>Contains:</w:t>
            </w:r>
          </w:p>
        </w:tc>
      </w:tr>
      <w:tr w:rsidR="004B3F04" w14:paraId="5EE936FC" w14:textId="77777777" w:rsidTr="000659BE">
        <w:trPr>
          <w:jc w:val="center"/>
        </w:trPr>
        <w:tc>
          <w:tcPr>
            <w:tcW w:w="360" w:type="dxa"/>
          </w:tcPr>
          <w:p w14:paraId="454CE741"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32509051" w14:textId="77777777" w:rsidR="004B3F04" w:rsidRDefault="006C736C" w:rsidP="000659BE">
            <w:pPr>
              <w:pStyle w:val="TableText"/>
            </w:pPr>
            <w:hyperlink w:anchor="E_Assessment_Performed_V4">
              <w:r w:rsidR="004B3F04">
                <w:rPr>
                  <w:rStyle w:val="HyperlinkText9pt"/>
                </w:rPr>
                <w:t>Assessment, Performed (V4)</w:t>
              </w:r>
            </w:hyperlink>
            <w:r w:rsidR="004B3F04">
              <w:t xml:space="preserve"> (optional)</w:t>
            </w:r>
          </w:p>
          <w:p w14:paraId="57BD35E3"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p w14:paraId="10C923BA" w14:textId="77777777" w:rsidR="004B3F04" w:rsidRDefault="006C736C" w:rsidP="000659BE">
            <w:pPr>
              <w:pStyle w:val="TableText"/>
            </w:pPr>
            <w:hyperlink w:anchor="E_Communication_Performed_V3">
              <w:r w:rsidR="004B3F04">
                <w:rPr>
                  <w:rStyle w:val="HyperlinkText9pt"/>
                </w:rPr>
                <w:t>Communication, Performed (V3)</w:t>
              </w:r>
            </w:hyperlink>
            <w:r w:rsidR="004B3F04">
              <w:t xml:space="preserve"> (optional)</w:t>
            </w:r>
          </w:p>
          <w:p w14:paraId="0F6C5D61"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4B471EAA"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02704417" w14:textId="77777777" w:rsidR="004B3F04" w:rsidRDefault="006C736C" w:rsidP="000659BE">
            <w:pPr>
              <w:pStyle w:val="TableText"/>
            </w:pPr>
            <w:hyperlink w:anchor="E_Medication_Dispensed_V4_">
              <w:r w:rsidR="004B3F04">
                <w:rPr>
                  <w:rStyle w:val="HyperlinkText9pt"/>
                </w:rPr>
                <w:t>Medication, Dispensed (V4)</w:t>
              </w:r>
            </w:hyperlink>
            <w:r w:rsidR="004B3F04">
              <w:t xml:space="preserve"> (optional)</w:t>
            </w:r>
          </w:p>
          <w:p w14:paraId="27F0E226"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5F20A3B2"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0234D6FC"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40282391" w14:textId="77777777" w:rsidR="004B3F04" w:rsidRDefault="004B3F04" w:rsidP="000659BE"/>
        </w:tc>
      </w:tr>
    </w:tbl>
    <w:p w14:paraId="33EF5310" w14:textId="77777777" w:rsidR="004B3F04" w:rsidRDefault="004B3F04" w:rsidP="004B3F04">
      <w:pPr>
        <w:pStyle w:val="BodyText"/>
      </w:pPr>
    </w:p>
    <w:p w14:paraId="7F526DC4" w14:textId="77777777" w:rsidR="004B3F04" w:rsidRDefault="004B3F04" w:rsidP="004B3F04">
      <w:r>
        <w:t>This template represents the QDM attribute: Related To.</w:t>
      </w:r>
      <w:r>
        <w:br/>
        <w:t>Something to which the QDM element is related.</w:t>
      </w:r>
      <w:r>
        <w:br/>
        <w:t>The id of this template references the existing id of the QDM element this is related to. The root attribute of the id is required.</w:t>
      </w:r>
    </w:p>
    <w:p w14:paraId="1849FA0E" w14:textId="77777777" w:rsidR="004B3F04" w:rsidRDefault="004B3F04" w:rsidP="004B3F04">
      <w:pPr>
        <w:pStyle w:val="Caption"/>
      </w:pPr>
      <w:bookmarkStart w:id="3512" w:name="_Toc64842223"/>
      <w:bookmarkStart w:id="3513" w:name="_Toc65483307"/>
      <w:r>
        <w:lastRenderedPageBreak/>
        <w:t xml:space="preserve">Table </w:t>
      </w:r>
      <w:r>
        <w:fldChar w:fldCharType="begin"/>
      </w:r>
      <w:r>
        <w:instrText>SEQ Table \* ARABIC</w:instrText>
      </w:r>
      <w:r>
        <w:fldChar w:fldCharType="separate"/>
      </w:r>
      <w:r>
        <w:t>146</w:t>
      </w:r>
      <w:r>
        <w:fldChar w:fldCharType="end"/>
      </w:r>
      <w:r>
        <w:t>: Related To Constraints Overview</w:t>
      </w:r>
      <w:bookmarkEnd w:id="3512"/>
      <w:bookmarkEnd w:id="3513"/>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2A4162E" w14:textId="77777777" w:rsidTr="000659BE">
        <w:trPr>
          <w:cantSplit/>
          <w:tblHeader/>
          <w:jc w:val="center"/>
        </w:trPr>
        <w:tc>
          <w:tcPr>
            <w:tcW w:w="0" w:type="dxa"/>
            <w:shd w:val="clear" w:color="auto" w:fill="E6E6E6"/>
            <w:noWrap/>
          </w:tcPr>
          <w:p w14:paraId="690ABCAE" w14:textId="77777777" w:rsidR="004B3F04" w:rsidRDefault="004B3F04" w:rsidP="000659BE">
            <w:pPr>
              <w:pStyle w:val="TableHead"/>
            </w:pPr>
            <w:r>
              <w:t>XPath</w:t>
            </w:r>
          </w:p>
        </w:tc>
        <w:tc>
          <w:tcPr>
            <w:tcW w:w="720" w:type="dxa"/>
            <w:shd w:val="clear" w:color="auto" w:fill="E6E6E6"/>
            <w:noWrap/>
          </w:tcPr>
          <w:p w14:paraId="5BF557FE" w14:textId="77777777" w:rsidR="004B3F04" w:rsidRDefault="004B3F04" w:rsidP="000659BE">
            <w:pPr>
              <w:pStyle w:val="TableHead"/>
            </w:pPr>
            <w:r>
              <w:t>Card.</w:t>
            </w:r>
          </w:p>
        </w:tc>
        <w:tc>
          <w:tcPr>
            <w:tcW w:w="1152" w:type="dxa"/>
            <w:shd w:val="clear" w:color="auto" w:fill="E6E6E6"/>
            <w:noWrap/>
          </w:tcPr>
          <w:p w14:paraId="6E3DA3FB" w14:textId="77777777" w:rsidR="004B3F04" w:rsidRDefault="004B3F04" w:rsidP="000659BE">
            <w:pPr>
              <w:pStyle w:val="TableHead"/>
            </w:pPr>
            <w:r>
              <w:t>Verb</w:t>
            </w:r>
          </w:p>
        </w:tc>
        <w:tc>
          <w:tcPr>
            <w:tcW w:w="864" w:type="dxa"/>
            <w:shd w:val="clear" w:color="auto" w:fill="E6E6E6"/>
            <w:noWrap/>
          </w:tcPr>
          <w:p w14:paraId="4DC8C5ED" w14:textId="77777777" w:rsidR="004B3F04" w:rsidRDefault="004B3F04" w:rsidP="000659BE">
            <w:pPr>
              <w:pStyle w:val="TableHead"/>
            </w:pPr>
            <w:r>
              <w:t>Data Type</w:t>
            </w:r>
          </w:p>
        </w:tc>
        <w:tc>
          <w:tcPr>
            <w:tcW w:w="864" w:type="dxa"/>
            <w:shd w:val="clear" w:color="auto" w:fill="E6E6E6"/>
            <w:noWrap/>
          </w:tcPr>
          <w:p w14:paraId="2A5DE4C0" w14:textId="77777777" w:rsidR="004B3F04" w:rsidRDefault="004B3F04" w:rsidP="000659BE">
            <w:pPr>
              <w:pStyle w:val="TableHead"/>
            </w:pPr>
            <w:r>
              <w:t>CONF#</w:t>
            </w:r>
          </w:p>
        </w:tc>
        <w:tc>
          <w:tcPr>
            <w:tcW w:w="864" w:type="dxa"/>
            <w:shd w:val="clear" w:color="auto" w:fill="E6E6E6"/>
            <w:noWrap/>
          </w:tcPr>
          <w:p w14:paraId="6F1D5072" w14:textId="77777777" w:rsidR="004B3F04" w:rsidRDefault="004B3F04" w:rsidP="000659BE">
            <w:pPr>
              <w:pStyle w:val="TableHead"/>
            </w:pPr>
            <w:r>
              <w:t>Value</w:t>
            </w:r>
          </w:p>
        </w:tc>
      </w:tr>
      <w:tr w:rsidR="004B3F04" w14:paraId="52B76652" w14:textId="77777777" w:rsidTr="000659BE">
        <w:trPr>
          <w:jc w:val="center"/>
        </w:trPr>
        <w:tc>
          <w:tcPr>
            <w:tcW w:w="10160" w:type="dxa"/>
            <w:gridSpan w:val="6"/>
          </w:tcPr>
          <w:p w14:paraId="7BF3CAC8" w14:textId="77777777" w:rsidR="004B3F04" w:rsidRDefault="004B3F04" w:rsidP="000659BE">
            <w:pPr>
              <w:pStyle w:val="TableText"/>
            </w:pPr>
            <w:r>
              <w:t>observationCriteria (identifier: urn:hl7ii:2.16.840.1.113883.10.20.28.4.127:2017-08-01)</w:t>
            </w:r>
          </w:p>
        </w:tc>
      </w:tr>
      <w:tr w:rsidR="004B3F04" w14:paraId="3E62DED6" w14:textId="77777777" w:rsidTr="000659BE">
        <w:trPr>
          <w:jc w:val="center"/>
        </w:trPr>
        <w:tc>
          <w:tcPr>
            <w:tcW w:w="3345" w:type="dxa"/>
          </w:tcPr>
          <w:p w14:paraId="60DD47CE" w14:textId="77777777" w:rsidR="004B3F04" w:rsidRDefault="004B3F04" w:rsidP="000659BE">
            <w:pPr>
              <w:pStyle w:val="TableText"/>
            </w:pPr>
            <w:r>
              <w:tab/>
              <w:t>@classCode</w:t>
            </w:r>
          </w:p>
        </w:tc>
        <w:tc>
          <w:tcPr>
            <w:tcW w:w="720" w:type="dxa"/>
          </w:tcPr>
          <w:p w14:paraId="241898E2" w14:textId="77777777" w:rsidR="004B3F04" w:rsidRDefault="004B3F04" w:rsidP="000659BE">
            <w:pPr>
              <w:pStyle w:val="TableText"/>
            </w:pPr>
            <w:r>
              <w:t>1..1</w:t>
            </w:r>
          </w:p>
        </w:tc>
        <w:tc>
          <w:tcPr>
            <w:tcW w:w="1152" w:type="dxa"/>
          </w:tcPr>
          <w:p w14:paraId="5EADD0EB" w14:textId="77777777" w:rsidR="004B3F04" w:rsidRDefault="004B3F04" w:rsidP="000659BE">
            <w:pPr>
              <w:pStyle w:val="TableText"/>
            </w:pPr>
            <w:r>
              <w:t>SHALL</w:t>
            </w:r>
          </w:p>
        </w:tc>
        <w:tc>
          <w:tcPr>
            <w:tcW w:w="864" w:type="dxa"/>
          </w:tcPr>
          <w:p w14:paraId="4D34B7C3" w14:textId="77777777" w:rsidR="004B3F04" w:rsidRDefault="004B3F04" w:rsidP="000659BE">
            <w:pPr>
              <w:pStyle w:val="TableText"/>
            </w:pPr>
          </w:p>
        </w:tc>
        <w:tc>
          <w:tcPr>
            <w:tcW w:w="1104" w:type="dxa"/>
          </w:tcPr>
          <w:p w14:paraId="7A7A9F5C" w14:textId="77777777" w:rsidR="004B3F04" w:rsidRDefault="006C736C" w:rsidP="000659BE">
            <w:pPr>
              <w:pStyle w:val="TableText"/>
            </w:pPr>
            <w:hyperlink w:anchor="C_3346-34725">
              <w:r w:rsidR="004B3F04">
                <w:rPr>
                  <w:rStyle w:val="HyperlinkText9pt"/>
                </w:rPr>
                <w:t>3346-34725</w:t>
              </w:r>
            </w:hyperlink>
          </w:p>
        </w:tc>
        <w:tc>
          <w:tcPr>
            <w:tcW w:w="2975" w:type="dxa"/>
          </w:tcPr>
          <w:p w14:paraId="4D407F5D" w14:textId="77777777" w:rsidR="004B3F04" w:rsidRDefault="004B3F04" w:rsidP="000659BE">
            <w:pPr>
              <w:pStyle w:val="TableText"/>
            </w:pPr>
            <w:r>
              <w:t>OBS</w:t>
            </w:r>
          </w:p>
        </w:tc>
      </w:tr>
      <w:tr w:rsidR="004B3F04" w14:paraId="027263EC" w14:textId="77777777" w:rsidTr="000659BE">
        <w:trPr>
          <w:jc w:val="center"/>
        </w:trPr>
        <w:tc>
          <w:tcPr>
            <w:tcW w:w="3345" w:type="dxa"/>
          </w:tcPr>
          <w:p w14:paraId="720B9F97" w14:textId="77777777" w:rsidR="004B3F04" w:rsidRDefault="004B3F04" w:rsidP="000659BE">
            <w:pPr>
              <w:pStyle w:val="TableText"/>
            </w:pPr>
            <w:r>
              <w:tab/>
              <w:t>@moodCode</w:t>
            </w:r>
          </w:p>
        </w:tc>
        <w:tc>
          <w:tcPr>
            <w:tcW w:w="720" w:type="dxa"/>
          </w:tcPr>
          <w:p w14:paraId="42F65A9E" w14:textId="77777777" w:rsidR="004B3F04" w:rsidRDefault="004B3F04" w:rsidP="000659BE">
            <w:pPr>
              <w:pStyle w:val="TableText"/>
            </w:pPr>
            <w:r>
              <w:t>1..1</w:t>
            </w:r>
          </w:p>
        </w:tc>
        <w:tc>
          <w:tcPr>
            <w:tcW w:w="1152" w:type="dxa"/>
          </w:tcPr>
          <w:p w14:paraId="7FFF357D" w14:textId="77777777" w:rsidR="004B3F04" w:rsidRDefault="004B3F04" w:rsidP="000659BE">
            <w:pPr>
              <w:pStyle w:val="TableText"/>
            </w:pPr>
            <w:r>
              <w:t>SHALL</w:t>
            </w:r>
          </w:p>
        </w:tc>
        <w:tc>
          <w:tcPr>
            <w:tcW w:w="864" w:type="dxa"/>
          </w:tcPr>
          <w:p w14:paraId="7CB3F14B" w14:textId="77777777" w:rsidR="004B3F04" w:rsidRDefault="004B3F04" w:rsidP="000659BE">
            <w:pPr>
              <w:pStyle w:val="TableText"/>
            </w:pPr>
          </w:p>
        </w:tc>
        <w:tc>
          <w:tcPr>
            <w:tcW w:w="1104" w:type="dxa"/>
          </w:tcPr>
          <w:p w14:paraId="1E3CD83D" w14:textId="77777777" w:rsidR="004B3F04" w:rsidRDefault="006C736C" w:rsidP="000659BE">
            <w:pPr>
              <w:pStyle w:val="TableText"/>
            </w:pPr>
            <w:hyperlink w:anchor="C_3346-34726">
              <w:r w:rsidR="004B3F04">
                <w:rPr>
                  <w:rStyle w:val="HyperlinkText9pt"/>
                </w:rPr>
                <w:t>3346-34726</w:t>
              </w:r>
            </w:hyperlink>
          </w:p>
        </w:tc>
        <w:tc>
          <w:tcPr>
            <w:tcW w:w="2975" w:type="dxa"/>
          </w:tcPr>
          <w:p w14:paraId="1F4057BB" w14:textId="77777777" w:rsidR="004B3F04" w:rsidRDefault="004B3F04" w:rsidP="000659BE">
            <w:pPr>
              <w:pStyle w:val="TableText"/>
            </w:pPr>
            <w:r>
              <w:t>EVN</w:t>
            </w:r>
          </w:p>
        </w:tc>
      </w:tr>
      <w:tr w:rsidR="004B3F04" w14:paraId="060D71C2" w14:textId="77777777" w:rsidTr="000659BE">
        <w:trPr>
          <w:jc w:val="center"/>
        </w:trPr>
        <w:tc>
          <w:tcPr>
            <w:tcW w:w="3345" w:type="dxa"/>
          </w:tcPr>
          <w:p w14:paraId="7970170B" w14:textId="77777777" w:rsidR="004B3F04" w:rsidRDefault="004B3F04" w:rsidP="000659BE">
            <w:pPr>
              <w:pStyle w:val="TableText"/>
            </w:pPr>
            <w:r>
              <w:tab/>
              <w:t>templateId</w:t>
            </w:r>
          </w:p>
        </w:tc>
        <w:tc>
          <w:tcPr>
            <w:tcW w:w="720" w:type="dxa"/>
          </w:tcPr>
          <w:p w14:paraId="5C30F7AF" w14:textId="77777777" w:rsidR="004B3F04" w:rsidRDefault="004B3F04" w:rsidP="000659BE">
            <w:pPr>
              <w:pStyle w:val="TableText"/>
            </w:pPr>
            <w:r>
              <w:t>1..1</w:t>
            </w:r>
          </w:p>
        </w:tc>
        <w:tc>
          <w:tcPr>
            <w:tcW w:w="1152" w:type="dxa"/>
          </w:tcPr>
          <w:p w14:paraId="5D9ADAB3" w14:textId="77777777" w:rsidR="004B3F04" w:rsidRDefault="004B3F04" w:rsidP="000659BE">
            <w:pPr>
              <w:pStyle w:val="TableText"/>
            </w:pPr>
            <w:r>
              <w:t>SHALL</w:t>
            </w:r>
          </w:p>
        </w:tc>
        <w:tc>
          <w:tcPr>
            <w:tcW w:w="864" w:type="dxa"/>
          </w:tcPr>
          <w:p w14:paraId="18C4F4F9" w14:textId="77777777" w:rsidR="004B3F04" w:rsidRDefault="004B3F04" w:rsidP="000659BE">
            <w:pPr>
              <w:pStyle w:val="TableText"/>
            </w:pPr>
          </w:p>
        </w:tc>
        <w:tc>
          <w:tcPr>
            <w:tcW w:w="1104" w:type="dxa"/>
          </w:tcPr>
          <w:p w14:paraId="56F6B62B" w14:textId="77777777" w:rsidR="004B3F04" w:rsidRDefault="006C736C" w:rsidP="000659BE">
            <w:pPr>
              <w:pStyle w:val="TableText"/>
            </w:pPr>
            <w:hyperlink w:anchor="C_3346-34717">
              <w:r w:rsidR="004B3F04">
                <w:rPr>
                  <w:rStyle w:val="HyperlinkText9pt"/>
                </w:rPr>
                <w:t>3346-34717</w:t>
              </w:r>
            </w:hyperlink>
          </w:p>
        </w:tc>
        <w:tc>
          <w:tcPr>
            <w:tcW w:w="2975" w:type="dxa"/>
          </w:tcPr>
          <w:p w14:paraId="51B774EC" w14:textId="77777777" w:rsidR="004B3F04" w:rsidRDefault="004B3F04" w:rsidP="000659BE">
            <w:pPr>
              <w:pStyle w:val="TableText"/>
            </w:pPr>
          </w:p>
        </w:tc>
      </w:tr>
      <w:tr w:rsidR="004B3F04" w14:paraId="16EAFEB5" w14:textId="77777777" w:rsidTr="000659BE">
        <w:trPr>
          <w:jc w:val="center"/>
        </w:trPr>
        <w:tc>
          <w:tcPr>
            <w:tcW w:w="3345" w:type="dxa"/>
          </w:tcPr>
          <w:p w14:paraId="4CD1C1CB" w14:textId="77777777" w:rsidR="004B3F04" w:rsidRDefault="004B3F04" w:rsidP="000659BE">
            <w:pPr>
              <w:pStyle w:val="TableText"/>
            </w:pPr>
            <w:r>
              <w:tab/>
            </w:r>
            <w:r>
              <w:tab/>
              <w:t>item</w:t>
            </w:r>
          </w:p>
        </w:tc>
        <w:tc>
          <w:tcPr>
            <w:tcW w:w="720" w:type="dxa"/>
          </w:tcPr>
          <w:p w14:paraId="260469EE" w14:textId="77777777" w:rsidR="004B3F04" w:rsidRDefault="004B3F04" w:rsidP="000659BE">
            <w:pPr>
              <w:pStyle w:val="TableText"/>
            </w:pPr>
            <w:r>
              <w:t>1..1</w:t>
            </w:r>
          </w:p>
        </w:tc>
        <w:tc>
          <w:tcPr>
            <w:tcW w:w="1152" w:type="dxa"/>
          </w:tcPr>
          <w:p w14:paraId="1260997E" w14:textId="77777777" w:rsidR="004B3F04" w:rsidRDefault="004B3F04" w:rsidP="000659BE">
            <w:pPr>
              <w:pStyle w:val="TableText"/>
            </w:pPr>
            <w:r>
              <w:t>SHALL</w:t>
            </w:r>
          </w:p>
        </w:tc>
        <w:tc>
          <w:tcPr>
            <w:tcW w:w="864" w:type="dxa"/>
          </w:tcPr>
          <w:p w14:paraId="1EED3BEF" w14:textId="77777777" w:rsidR="004B3F04" w:rsidRDefault="004B3F04" w:rsidP="000659BE">
            <w:pPr>
              <w:pStyle w:val="TableText"/>
            </w:pPr>
          </w:p>
        </w:tc>
        <w:tc>
          <w:tcPr>
            <w:tcW w:w="1104" w:type="dxa"/>
          </w:tcPr>
          <w:p w14:paraId="0E210C68" w14:textId="77777777" w:rsidR="004B3F04" w:rsidRDefault="006C736C" w:rsidP="000659BE">
            <w:pPr>
              <w:pStyle w:val="TableText"/>
            </w:pPr>
            <w:hyperlink w:anchor="C_3346-34718">
              <w:r w:rsidR="004B3F04">
                <w:rPr>
                  <w:rStyle w:val="HyperlinkText9pt"/>
                </w:rPr>
                <w:t>3346-34718</w:t>
              </w:r>
            </w:hyperlink>
          </w:p>
        </w:tc>
        <w:tc>
          <w:tcPr>
            <w:tcW w:w="2975" w:type="dxa"/>
          </w:tcPr>
          <w:p w14:paraId="24E59753" w14:textId="77777777" w:rsidR="004B3F04" w:rsidRDefault="004B3F04" w:rsidP="000659BE">
            <w:pPr>
              <w:pStyle w:val="TableText"/>
            </w:pPr>
          </w:p>
        </w:tc>
      </w:tr>
      <w:tr w:rsidR="004B3F04" w14:paraId="245A6C8A" w14:textId="77777777" w:rsidTr="000659BE">
        <w:trPr>
          <w:jc w:val="center"/>
        </w:trPr>
        <w:tc>
          <w:tcPr>
            <w:tcW w:w="3345" w:type="dxa"/>
          </w:tcPr>
          <w:p w14:paraId="503A1808" w14:textId="77777777" w:rsidR="004B3F04" w:rsidRDefault="004B3F04" w:rsidP="000659BE">
            <w:pPr>
              <w:pStyle w:val="TableText"/>
            </w:pPr>
            <w:r>
              <w:tab/>
            </w:r>
            <w:r>
              <w:tab/>
            </w:r>
            <w:r>
              <w:tab/>
              <w:t>@root</w:t>
            </w:r>
          </w:p>
        </w:tc>
        <w:tc>
          <w:tcPr>
            <w:tcW w:w="720" w:type="dxa"/>
          </w:tcPr>
          <w:p w14:paraId="5FB8C02C" w14:textId="77777777" w:rsidR="004B3F04" w:rsidRDefault="004B3F04" w:rsidP="000659BE">
            <w:pPr>
              <w:pStyle w:val="TableText"/>
            </w:pPr>
            <w:r>
              <w:t>1..1</w:t>
            </w:r>
          </w:p>
        </w:tc>
        <w:tc>
          <w:tcPr>
            <w:tcW w:w="1152" w:type="dxa"/>
          </w:tcPr>
          <w:p w14:paraId="4DB14CF2" w14:textId="77777777" w:rsidR="004B3F04" w:rsidRDefault="004B3F04" w:rsidP="000659BE">
            <w:pPr>
              <w:pStyle w:val="TableText"/>
            </w:pPr>
            <w:r>
              <w:t>SHALL</w:t>
            </w:r>
          </w:p>
        </w:tc>
        <w:tc>
          <w:tcPr>
            <w:tcW w:w="864" w:type="dxa"/>
          </w:tcPr>
          <w:p w14:paraId="25E1CE83" w14:textId="77777777" w:rsidR="004B3F04" w:rsidRDefault="004B3F04" w:rsidP="000659BE">
            <w:pPr>
              <w:pStyle w:val="TableText"/>
            </w:pPr>
          </w:p>
        </w:tc>
        <w:tc>
          <w:tcPr>
            <w:tcW w:w="1104" w:type="dxa"/>
          </w:tcPr>
          <w:p w14:paraId="62BC2EF6" w14:textId="77777777" w:rsidR="004B3F04" w:rsidRDefault="006C736C" w:rsidP="000659BE">
            <w:pPr>
              <w:pStyle w:val="TableText"/>
            </w:pPr>
            <w:hyperlink w:anchor="C_3346-34721">
              <w:r w:rsidR="004B3F04">
                <w:rPr>
                  <w:rStyle w:val="HyperlinkText9pt"/>
                </w:rPr>
                <w:t>3346-34721</w:t>
              </w:r>
            </w:hyperlink>
          </w:p>
        </w:tc>
        <w:tc>
          <w:tcPr>
            <w:tcW w:w="2975" w:type="dxa"/>
          </w:tcPr>
          <w:p w14:paraId="6862761F" w14:textId="77777777" w:rsidR="004B3F04" w:rsidRDefault="004B3F04" w:rsidP="000659BE">
            <w:pPr>
              <w:pStyle w:val="TableText"/>
            </w:pPr>
            <w:r>
              <w:t>2.16.840.1.113883.10.20.28.4.127</w:t>
            </w:r>
          </w:p>
        </w:tc>
      </w:tr>
      <w:tr w:rsidR="004B3F04" w14:paraId="55B1FCB2" w14:textId="77777777" w:rsidTr="000659BE">
        <w:trPr>
          <w:jc w:val="center"/>
        </w:trPr>
        <w:tc>
          <w:tcPr>
            <w:tcW w:w="3345" w:type="dxa"/>
          </w:tcPr>
          <w:p w14:paraId="3C02A57A" w14:textId="77777777" w:rsidR="004B3F04" w:rsidRDefault="004B3F04" w:rsidP="000659BE">
            <w:pPr>
              <w:pStyle w:val="TableText"/>
            </w:pPr>
            <w:r>
              <w:tab/>
            </w:r>
            <w:r>
              <w:tab/>
            </w:r>
            <w:r>
              <w:tab/>
              <w:t>@extension</w:t>
            </w:r>
          </w:p>
        </w:tc>
        <w:tc>
          <w:tcPr>
            <w:tcW w:w="720" w:type="dxa"/>
          </w:tcPr>
          <w:p w14:paraId="4C930DC4" w14:textId="77777777" w:rsidR="004B3F04" w:rsidRDefault="004B3F04" w:rsidP="000659BE">
            <w:pPr>
              <w:pStyle w:val="TableText"/>
            </w:pPr>
            <w:r>
              <w:t>1..1</w:t>
            </w:r>
          </w:p>
        </w:tc>
        <w:tc>
          <w:tcPr>
            <w:tcW w:w="1152" w:type="dxa"/>
          </w:tcPr>
          <w:p w14:paraId="4083E6E1" w14:textId="77777777" w:rsidR="004B3F04" w:rsidRDefault="004B3F04" w:rsidP="000659BE">
            <w:pPr>
              <w:pStyle w:val="TableText"/>
            </w:pPr>
            <w:r>
              <w:t>SHALL</w:t>
            </w:r>
          </w:p>
        </w:tc>
        <w:tc>
          <w:tcPr>
            <w:tcW w:w="864" w:type="dxa"/>
          </w:tcPr>
          <w:p w14:paraId="1F3D14F1" w14:textId="77777777" w:rsidR="004B3F04" w:rsidRDefault="004B3F04" w:rsidP="000659BE">
            <w:pPr>
              <w:pStyle w:val="TableText"/>
            </w:pPr>
          </w:p>
        </w:tc>
        <w:tc>
          <w:tcPr>
            <w:tcW w:w="1104" w:type="dxa"/>
          </w:tcPr>
          <w:p w14:paraId="055914CE" w14:textId="77777777" w:rsidR="004B3F04" w:rsidRDefault="006C736C" w:rsidP="000659BE">
            <w:pPr>
              <w:pStyle w:val="TableText"/>
            </w:pPr>
            <w:hyperlink w:anchor="C_3346-34722">
              <w:r w:rsidR="004B3F04">
                <w:rPr>
                  <w:rStyle w:val="HyperlinkText9pt"/>
                </w:rPr>
                <w:t>3346-34722</w:t>
              </w:r>
            </w:hyperlink>
          </w:p>
        </w:tc>
        <w:tc>
          <w:tcPr>
            <w:tcW w:w="2975" w:type="dxa"/>
          </w:tcPr>
          <w:p w14:paraId="457FDF9A" w14:textId="77777777" w:rsidR="004B3F04" w:rsidRDefault="004B3F04" w:rsidP="000659BE">
            <w:pPr>
              <w:pStyle w:val="TableText"/>
            </w:pPr>
            <w:r>
              <w:t>2017-08-01</w:t>
            </w:r>
          </w:p>
        </w:tc>
      </w:tr>
      <w:tr w:rsidR="004B3F04" w14:paraId="5BA02F73" w14:textId="77777777" w:rsidTr="000659BE">
        <w:trPr>
          <w:jc w:val="center"/>
        </w:trPr>
        <w:tc>
          <w:tcPr>
            <w:tcW w:w="3345" w:type="dxa"/>
          </w:tcPr>
          <w:p w14:paraId="28382C21" w14:textId="77777777" w:rsidR="004B3F04" w:rsidRDefault="004B3F04" w:rsidP="000659BE">
            <w:pPr>
              <w:pStyle w:val="TableText"/>
            </w:pPr>
            <w:r>
              <w:tab/>
              <w:t>id</w:t>
            </w:r>
          </w:p>
        </w:tc>
        <w:tc>
          <w:tcPr>
            <w:tcW w:w="720" w:type="dxa"/>
          </w:tcPr>
          <w:p w14:paraId="0E01C44F" w14:textId="77777777" w:rsidR="004B3F04" w:rsidRDefault="004B3F04" w:rsidP="000659BE">
            <w:pPr>
              <w:pStyle w:val="TableText"/>
            </w:pPr>
            <w:r>
              <w:t>1..1</w:t>
            </w:r>
          </w:p>
        </w:tc>
        <w:tc>
          <w:tcPr>
            <w:tcW w:w="1152" w:type="dxa"/>
          </w:tcPr>
          <w:p w14:paraId="74D4C7C3" w14:textId="77777777" w:rsidR="004B3F04" w:rsidRDefault="004B3F04" w:rsidP="000659BE">
            <w:pPr>
              <w:pStyle w:val="TableText"/>
            </w:pPr>
            <w:r>
              <w:t>SHALL</w:t>
            </w:r>
          </w:p>
        </w:tc>
        <w:tc>
          <w:tcPr>
            <w:tcW w:w="864" w:type="dxa"/>
          </w:tcPr>
          <w:p w14:paraId="22008578" w14:textId="77777777" w:rsidR="004B3F04" w:rsidRDefault="004B3F04" w:rsidP="000659BE">
            <w:pPr>
              <w:pStyle w:val="TableText"/>
            </w:pPr>
          </w:p>
        </w:tc>
        <w:tc>
          <w:tcPr>
            <w:tcW w:w="1104" w:type="dxa"/>
          </w:tcPr>
          <w:p w14:paraId="090D095D" w14:textId="77777777" w:rsidR="004B3F04" w:rsidRDefault="006C736C" w:rsidP="000659BE">
            <w:pPr>
              <w:pStyle w:val="TableText"/>
            </w:pPr>
            <w:hyperlink w:anchor="C_3346-34727">
              <w:r w:rsidR="004B3F04">
                <w:rPr>
                  <w:rStyle w:val="HyperlinkText9pt"/>
                </w:rPr>
                <w:t>3346-34727</w:t>
              </w:r>
            </w:hyperlink>
          </w:p>
        </w:tc>
        <w:tc>
          <w:tcPr>
            <w:tcW w:w="2975" w:type="dxa"/>
          </w:tcPr>
          <w:p w14:paraId="542CF42C" w14:textId="77777777" w:rsidR="004B3F04" w:rsidRDefault="004B3F04" w:rsidP="000659BE">
            <w:pPr>
              <w:pStyle w:val="TableText"/>
            </w:pPr>
          </w:p>
        </w:tc>
      </w:tr>
      <w:tr w:rsidR="004B3F04" w14:paraId="2E85824F" w14:textId="77777777" w:rsidTr="000659BE">
        <w:trPr>
          <w:jc w:val="center"/>
        </w:trPr>
        <w:tc>
          <w:tcPr>
            <w:tcW w:w="3345" w:type="dxa"/>
          </w:tcPr>
          <w:p w14:paraId="2B492519" w14:textId="77777777" w:rsidR="004B3F04" w:rsidRDefault="004B3F04" w:rsidP="000659BE">
            <w:pPr>
              <w:pStyle w:val="TableText"/>
            </w:pPr>
            <w:r>
              <w:tab/>
            </w:r>
            <w:r>
              <w:tab/>
              <w:t>@root</w:t>
            </w:r>
          </w:p>
        </w:tc>
        <w:tc>
          <w:tcPr>
            <w:tcW w:w="720" w:type="dxa"/>
          </w:tcPr>
          <w:p w14:paraId="3020ED26" w14:textId="77777777" w:rsidR="004B3F04" w:rsidRDefault="004B3F04" w:rsidP="000659BE">
            <w:pPr>
              <w:pStyle w:val="TableText"/>
            </w:pPr>
            <w:r>
              <w:t>1..1</w:t>
            </w:r>
          </w:p>
        </w:tc>
        <w:tc>
          <w:tcPr>
            <w:tcW w:w="1152" w:type="dxa"/>
          </w:tcPr>
          <w:p w14:paraId="7A36A610" w14:textId="77777777" w:rsidR="004B3F04" w:rsidRDefault="004B3F04" w:rsidP="000659BE">
            <w:pPr>
              <w:pStyle w:val="TableText"/>
            </w:pPr>
            <w:r>
              <w:t>SHALL</w:t>
            </w:r>
          </w:p>
        </w:tc>
        <w:tc>
          <w:tcPr>
            <w:tcW w:w="864" w:type="dxa"/>
          </w:tcPr>
          <w:p w14:paraId="1D8DBD29" w14:textId="77777777" w:rsidR="004B3F04" w:rsidRDefault="004B3F04" w:rsidP="000659BE">
            <w:pPr>
              <w:pStyle w:val="TableText"/>
            </w:pPr>
          </w:p>
        </w:tc>
        <w:tc>
          <w:tcPr>
            <w:tcW w:w="1104" w:type="dxa"/>
          </w:tcPr>
          <w:p w14:paraId="619E7F6C" w14:textId="77777777" w:rsidR="004B3F04" w:rsidRDefault="006C736C" w:rsidP="000659BE">
            <w:pPr>
              <w:pStyle w:val="TableText"/>
            </w:pPr>
            <w:hyperlink w:anchor="C_3346-34730">
              <w:r w:rsidR="004B3F04">
                <w:rPr>
                  <w:rStyle w:val="HyperlinkText9pt"/>
                </w:rPr>
                <w:t>3346-34730</w:t>
              </w:r>
            </w:hyperlink>
          </w:p>
        </w:tc>
        <w:tc>
          <w:tcPr>
            <w:tcW w:w="2975" w:type="dxa"/>
          </w:tcPr>
          <w:p w14:paraId="188B2E8C" w14:textId="77777777" w:rsidR="004B3F04" w:rsidRDefault="004B3F04" w:rsidP="000659BE">
            <w:pPr>
              <w:pStyle w:val="TableText"/>
            </w:pPr>
          </w:p>
        </w:tc>
      </w:tr>
      <w:tr w:rsidR="004B3F04" w14:paraId="0E5623B5" w14:textId="77777777" w:rsidTr="000659BE">
        <w:trPr>
          <w:jc w:val="center"/>
        </w:trPr>
        <w:tc>
          <w:tcPr>
            <w:tcW w:w="3345" w:type="dxa"/>
          </w:tcPr>
          <w:p w14:paraId="52E4D52F" w14:textId="77777777" w:rsidR="004B3F04" w:rsidRDefault="004B3F04" w:rsidP="000659BE">
            <w:pPr>
              <w:pStyle w:val="TableText"/>
            </w:pPr>
            <w:r>
              <w:tab/>
            </w:r>
            <w:r>
              <w:tab/>
              <w:t>@extension</w:t>
            </w:r>
          </w:p>
        </w:tc>
        <w:tc>
          <w:tcPr>
            <w:tcW w:w="720" w:type="dxa"/>
          </w:tcPr>
          <w:p w14:paraId="2FD346AA" w14:textId="77777777" w:rsidR="004B3F04" w:rsidRDefault="004B3F04" w:rsidP="000659BE">
            <w:pPr>
              <w:pStyle w:val="TableText"/>
            </w:pPr>
            <w:r>
              <w:t>0..1</w:t>
            </w:r>
          </w:p>
        </w:tc>
        <w:tc>
          <w:tcPr>
            <w:tcW w:w="1152" w:type="dxa"/>
          </w:tcPr>
          <w:p w14:paraId="574AB263" w14:textId="77777777" w:rsidR="004B3F04" w:rsidRDefault="004B3F04" w:rsidP="000659BE">
            <w:pPr>
              <w:pStyle w:val="TableText"/>
            </w:pPr>
            <w:r>
              <w:t>MAY</w:t>
            </w:r>
          </w:p>
        </w:tc>
        <w:tc>
          <w:tcPr>
            <w:tcW w:w="864" w:type="dxa"/>
          </w:tcPr>
          <w:p w14:paraId="67AA5681" w14:textId="77777777" w:rsidR="004B3F04" w:rsidRDefault="004B3F04" w:rsidP="000659BE">
            <w:pPr>
              <w:pStyle w:val="TableText"/>
            </w:pPr>
          </w:p>
        </w:tc>
        <w:tc>
          <w:tcPr>
            <w:tcW w:w="1104" w:type="dxa"/>
          </w:tcPr>
          <w:p w14:paraId="0CC58B34" w14:textId="77777777" w:rsidR="004B3F04" w:rsidRDefault="006C736C" w:rsidP="000659BE">
            <w:pPr>
              <w:pStyle w:val="TableText"/>
            </w:pPr>
            <w:hyperlink w:anchor="C_3346-34731">
              <w:r w:rsidR="004B3F04">
                <w:rPr>
                  <w:rStyle w:val="HyperlinkText9pt"/>
                </w:rPr>
                <w:t>3346-34731</w:t>
              </w:r>
            </w:hyperlink>
          </w:p>
        </w:tc>
        <w:tc>
          <w:tcPr>
            <w:tcW w:w="2975" w:type="dxa"/>
          </w:tcPr>
          <w:p w14:paraId="1179F26E" w14:textId="77777777" w:rsidR="004B3F04" w:rsidRDefault="004B3F04" w:rsidP="000659BE">
            <w:pPr>
              <w:pStyle w:val="TableText"/>
            </w:pPr>
          </w:p>
        </w:tc>
      </w:tr>
      <w:tr w:rsidR="004B3F04" w14:paraId="6C403DED" w14:textId="77777777" w:rsidTr="000659BE">
        <w:trPr>
          <w:jc w:val="center"/>
        </w:trPr>
        <w:tc>
          <w:tcPr>
            <w:tcW w:w="3345" w:type="dxa"/>
          </w:tcPr>
          <w:p w14:paraId="19A47DA5" w14:textId="77777777" w:rsidR="004B3F04" w:rsidRDefault="004B3F04" w:rsidP="000659BE">
            <w:pPr>
              <w:pStyle w:val="TableText"/>
            </w:pPr>
            <w:r>
              <w:tab/>
              <w:t>code</w:t>
            </w:r>
          </w:p>
        </w:tc>
        <w:tc>
          <w:tcPr>
            <w:tcW w:w="720" w:type="dxa"/>
          </w:tcPr>
          <w:p w14:paraId="5674E0D5" w14:textId="77777777" w:rsidR="004B3F04" w:rsidRDefault="004B3F04" w:rsidP="000659BE">
            <w:pPr>
              <w:pStyle w:val="TableText"/>
            </w:pPr>
            <w:r>
              <w:t>1..1</w:t>
            </w:r>
          </w:p>
        </w:tc>
        <w:tc>
          <w:tcPr>
            <w:tcW w:w="1152" w:type="dxa"/>
          </w:tcPr>
          <w:p w14:paraId="5CE22691" w14:textId="77777777" w:rsidR="004B3F04" w:rsidRDefault="004B3F04" w:rsidP="000659BE">
            <w:pPr>
              <w:pStyle w:val="TableText"/>
            </w:pPr>
            <w:r>
              <w:t>SHALL</w:t>
            </w:r>
          </w:p>
        </w:tc>
        <w:tc>
          <w:tcPr>
            <w:tcW w:w="864" w:type="dxa"/>
          </w:tcPr>
          <w:p w14:paraId="6AEE64AF" w14:textId="77777777" w:rsidR="004B3F04" w:rsidRDefault="004B3F04" w:rsidP="000659BE">
            <w:pPr>
              <w:pStyle w:val="TableText"/>
            </w:pPr>
          </w:p>
        </w:tc>
        <w:tc>
          <w:tcPr>
            <w:tcW w:w="1104" w:type="dxa"/>
          </w:tcPr>
          <w:p w14:paraId="56998FE0" w14:textId="77777777" w:rsidR="004B3F04" w:rsidRDefault="006C736C" w:rsidP="000659BE">
            <w:pPr>
              <w:pStyle w:val="TableText"/>
            </w:pPr>
            <w:hyperlink w:anchor="C_3346-34719">
              <w:r w:rsidR="004B3F04">
                <w:rPr>
                  <w:rStyle w:val="HyperlinkText9pt"/>
                </w:rPr>
                <w:t>3346-34719</w:t>
              </w:r>
            </w:hyperlink>
          </w:p>
        </w:tc>
        <w:tc>
          <w:tcPr>
            <w:tcW w:w="2975" w:type="dxa"/>
          </w:tcPr>
          <w:p w14:paraId="5C31596B" w14:textId="77777777" w:rsidR="004B3F04" w:rsidRDefault="004B3F04" w:rsidP="000659BE">
            <w:pPr>
              <w:pStyle w:val="TableText"/>
            </w:pPr>
          </w:p>
        </w:tc>
      </w:tr>
      <w:tr w:rsidR="004B3F04" w14:paraId="3282143B" w14:textId="77777777" w:rsidTr="000659BE">
        <w:trPr>
          <w:jc w:val="center"/>
        </w:trPr>
        <w:tc>
          <w:tcPr>
            <w:tcW w:w="3345" w:type="dxa"/>
          </w:tcPr>
          <w:p w14:paraId="7794A80D" w14:textId="77777777" w:rsidR="004B3F04" w:rsidRDefault="004B3F04" w:rsidP="000659BE">
            <w:pPr>
              <w:pStyle w:val="TableText"/>
            </w:pPr>
            <w:r>
              <w:tab/>
            </w:r>
            <w:r>
              <w:tab/>
              <w:t>@code</w:t>
            </w:r>
          </w:p>
        </w:tc>
        <w:tc>
          <w:tcPr>
            <w:tcW w:w="720" w:type="dxa"/>
          </w:tcPr>
          <w:p w14:paraId="1CFFFDC6" w14:textId="77777777" w:rsidR="004B3F04" w:rsidRDefault="004B3F04" w:rsidP="000659BE">
            <w:pPr>
              <w:pStyle w:val="TableText"/>
            </w:pPr>
            <w:r>
              <w:t>1..1</w:t>
            </w:r>
          </w:p>
        </w:tc>
        <w:tc>
          <w:tcPr>
            <w:tcW w:w="1152" w:type="dxa"/>
          </w:tcPr>
          <w:p w14:paraId="23B762EF" w14:textId="77777777" w:rsidR="004B3F04" w:rsidRDefault="004B3F04" w:rsidP="000659BE">
            <w:pPr>
              <w:pStyle w:val="TableText"/>
            </w:pPr>
            <w:r>
              <w:t>SHALL</w:t>
            </w:r>
          </w:p>
        </w:tc>
        <w:tc>
          <w:tcPr>
            <w:tcW w:w="864" w:type="dxa"/>
          </w:tcPr>
          <w:p w14:paraId="4D5B21AC" w14:textId="77777777" w:rsidR="004B3F04" w:rsidRDefault="004B3F04" w:rsidP="000659BE">
            <w:pPr>
              <w:pStyle w:val="TableText"/>
            </w:pPr>
          </w:p>
        </w:tc>
        <w:tc>
          <w:tcPr>
            <w:tcW w:w="1104" w:type="dxa"/>
          </w:tcPr>
          <w:p w14:paraId="3C279BD3" w14:textId="77777777" w:rsidR="004B3F04" w:rsidRDefault="006C736C" w:rsidP="000659BE">
            <w:pPr>
              <w:pStyle w:val="TableText"/>
            </w:pPr>
            <w:hyperlink w:anchor="C_3346-34723">
              <w:r w:rsidR="004B3F04">
                <w:rPr>
                  <w:rStyle w:val="HyperlinkText9pt"/>
                </w:rPr>
                <w:t>3346-34723</w:t>
              </w:r>
            </w:hyperlink>
          </w:p>
        </w:tc>
        <w:tc>
          <w:tcPr>
            <w:tcW w:w="2975" w:type="dxa"/>
          </w:tcPr>
          <w:p w14:paraId="5691CD69" w14:textId="77777777" w:rsidR="004B3F04" w:rsidRDefault="004B3F04" w:rsidP="000659BE">
            <w:pPr>
              <w:pStyle w:val="TableText"/>
            </w:pPr>
            <w:r>
              <w:t>42752001</w:t>
            </w:r>
          </w:p>
        </w:tc>
      </w:tr>
      <w:tr w:rsidR="004B3F04" w14:paraId="6FCDBE74" w14:textId="77777777" w:rsidTr="000659BE">
        <w:trPr>
          <w:jc w:val="center"/>
        </w:trPr>
        <w:tc>
          <w:tcPr>
            <w:tcW w:w="3345" w:type="dxa"/>
          </w:tcPr>
          <w:p w14:paraId="434EE22B" w14:textId="77777777" w:rsidR="004B3F04" w:rsidRDefault="004B3F04" w:rsidP="000659BE">
            <w:pPr>
              <w:pStyle w:val="TableText"/>
            </w:pPr>
            <w:r>
              <w:tab/>
            </w:r>
            <w:r>
              <w:tab/>
              <w:t>@codeSystem</w:t>
            </w:r>
          </w:p>
        </w:tc>
        <w:tc>
          <w:tcPr>
            <w:tcW w:w="720" w:type="dxa"/>
          </w:tcPr>
          <w:p w14:paraId="44475114" w14:textId="77777777" w:rsidR="004B3F04" w:rsidRDefault="004B3F04" w:rsidP="000659BE">
            <w:pPr>
              <w:pStyle w:val="TableText"/>
            </w:pPr>
            <w:r>
              <w:t>1..1</w:t>
            </w:r>
          </w:p>
        </w:tc>
        <w:tc>
          <w:tcPr>
            <w:tcW w:w="1152" w:type="dxa"/>
          </w:tcPr>
          <w:p w14:paraId="7EFE54B6" w14:textId="77777777" w:rsidR="004B3F04" w:rsidRDefault="004B3F04" w:rsidP="000659BE">
            <w:pPr>
              <w:pStyle w:val="TableText"/>
            </w:pPr>
            <w:r>
              <w:t>SHALL</w:t>
            </w:r>
          </w:p>
        </w:tc>
        <w:tc>
          <w:tcPr>
            <w:tcW w:w="864" w:type="dxa"/>
          </w:tcPr>
          <w:p w14:paraId="7E04D242" w14:textId="77777777" w:rsidR="004B3F04" w:rsidRDefault="004B3F04" w:rsidP="000659BE">
            <w:pPr>
              <w:pStyle w:val="TableText"/>
            </w:pPr>
          </w:p>
        </w:tc>
        <w:tc>
          <w:tcPr>
            <w:tcW w:w="1104" w:type="dxa"/>
          </w:tcPr>
          <w:p w14:paraId="1A032FD4" w14:textId="77777777" w:rsidR="004B3F04" w:rsidRDefault="006C736C" w:rsidP="000659BE">
            <w:pPr>
              <w:pStyle w:val="TableText"/>
            </w:pPr>
            <w:hyperlink w:anchor="C_3346-34724">
              <w:r w:rsidR="004B3F04">
                <w:rPr>
                  <w:rStyle w:val="HyperlinkText9pt"/>
                </w:rPr>
                <w:t>3346-34724</w:t>
              </w:r>
            </w:hyperlink>
          </w:p>
        </w:tc>
        <w:tc>
          <w:tcPr>
            <w:tcW w:w="2975" w:type="dxa"/>
          </w:tcPr>
          <w:p w14:paraId="074EA99E" w14:textId="77777777" w:rsidR="004B3F04" w:rsidRDefault="004B3F04" w:rsidP="000659BE">
            <w:pPr>
              <w:pStyle w:val="TableText"/>
            </w:pPr>
            <w:r>
              <w:t>urn:oid:2.16.840.1.113883.6.96 (SNOMED CT) = 2.16.840.1.113883.6.96</w:t>
            </w:r>
          </w:p>
        </w:tc>
      </w:tr>
    </w:tbl>
    <w:p w14:paraId="431060DA" w14:textId="77777777" w:rsidR="004B3F04" w:rsidRDefault="004B3F04" w:rsidP="004B3F04">
      <w:pPr>
        <w:pStyle w:val="BodyText"/>
      </w:pPr>
    </w:p>
    <w:p w14:paraId="666056A5" w14:textId="77777777" w:rsidR="004B3F04" w:rsidRDefault="004B3F04" w:rsidP="007E63CC">
      <w:pPr>
        <w:numPr>
          <w:ilvl w:val="0"/>
          <w:numId w:val="74"/>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14" w:name="C_3346-34725"/>
      <w:r>
        <w:t xml:space="preserve"> (CONF:3346-34725)</w:t>
      </w:r>
      <w:bookmarkEnd w:id="3514"/>
      <w:r>
        <w:t>.</w:t>
      </w:r>
    </w:p>
    <w:p w14:paraId="18E8F4C6" w14:textId="77777777" w:rsidR="004B3F04" w:rsidRDefault="004B3F04" w:rsidP="007E63CC">
      <w:pPr>
        <w:numPr>
          <w:ilvl w:val="0"/>
          <w:numId w:val="74"/>
        </w:numPr>
      </w:pPr>
      <w:r>
        <w:rPr>
          <w:rStyle w:val="keyword"/>
        </w:rPr>
        <w:t>SHALL</w:t>
      </w:r>
      <w:r>
        <w:t xml:space="preserve"> contain exactly one [1..1] </w:t>
      </w:r>
      <w:r>
        <w:rPr>
          <w:rStyle w:val="XMLnameBold"/>
        </w:rPr>
        <w:t>@moodCode</w:t>
      </w:r>
      <w:r>
        <w:t>=</w:t>
      </w:r>
      <w:r>
        <w:rPr>
          <w:rStyle w:val="XMLname"/>
        </w:rPr>
        <w:t>"EVN"</w:t>
      </w:r>
      <w:r>
        <w:t xml:space="preserve"> Event</w:t>
      </w:r>
      <w:bookmarkStart w:id="3515" w:name="C_3346-34726"/>
      <w:r>
        <w:t xml:space="preserve"> (CONF:3346-34726)</w:t>
      </w:r>
      <w:bookmarkEnd w:id="3515"/>
      <w:r>
        <w:t>.</w:t>
      </w:r>
    </w:p>
    <w:p w14:paraId="3C031AEF" w14:textId="77777777" w:rsidR="004B3F04" w:rsidRDefault="004B3F04" w:rsidP="007E63CC">
      <w:pPr>
        <w:numPr>
          <w:ilvl w:val="0"/>
          <w:numId w:val="74"/>
        </w:numPr>
      </w:pPr>
      <w:r>
        <w:rPr>
          <w:rStyle w:val="keyword"/>
        </w:rPr>
        <w:t>SHALL</w:t>
      </w:r>
      <w:r>
        <w:t xml:space="preserve"> contain exactly one [1..1] </w:t>
      </w:r>
      <w:r>
        <w:rPr>
          <w:rStyle w:val="XMLnameBold"/>
        </w:rPr>
        <w:t>templateId</w:t>
      </w:r>
      <w:bookmarkStart w:id="3516" w:name="C_3346-34717"/>
      <w:r>
        <w:t xml:space="preserve"> (CONF:3346-34717)</w:t>
      </w:r>
      <w:bookmarkEnd w:id="3516"/>
      <w:r>
        <w:t>.</w:t>
      </w:r>
    </w:p>
    <w:p w14:paraId="5E2D15D8" w14:textId="77777777" w:rsidR="004B3F04" w:rsidRDefault="004B3F04" w:rsidP="007E63CC">
      <w:pPr>
        <w:numPr>
          <w:ilvl w:val="1"/>
          <w:numId w:val="74"/>
        </w:numPr>
      </w:pPr>
      <w:r>
        <w:t xml:space="preserve">This templateId </w:t>
      </w:r>
      <w:r>
        <w:rPr>
          <w:rStyle w:val="keyword"/>
        </w:rPr>
        <w:t>SHALL</w:t>
      </w:r>
      <w:r>
        <w:t xml:space="preserve"> contain exactly one [1..1] </w:t>
      </w:r>
      <w:r>
        <w:rPr>
          <w:rStyle w:val="XMLnameBold"/>
        </w:rPr>
        <w:t>item</w:t>
      </w:r>
      <w:bookmarkStart w:id="3517" w:name="C_3346-34718"/>
      <w:r>
        <w:t xml:space="preserve"> (CONF:3346-34718)</w:t>
      </w:r>
      <w:bookmarkEnd w:id="3517"/>
      <w:r>
        <w:t xml:space="preserve"> such that it</w:t>
      </w:r>
    </w:p>
    <w:p w14:paraId="02ABE334" w14:textId="77777777" w:rsidR="004B3F04" w:rsidRDefault="004B3F04" w:rsidP="007E63CC">
      <w:pPr>
        <w:numPr>
          <w:ilvl w:val="2"/>
          <w:numId w:val="74"/>
        </w:numPr>
      </w:pPr>
      <w:r>
        <w:rPr>
          <w:rStyle w:val="keyword"/>
        </w:rPr>
        <w:t>SHALL</w:t>
      </w:r>
      <w:r>
        <w:t xml:space="preserve"> contain exactly one [1..1] </w:t>
      </w:r>
      <w:r>
        <w:rPr>
          <w:rStyle w:val="XMLnameBold"/>
        </w:rPr>
        <w:t>@root</w:t>
      </w:r>
      <w:r>
        <w:t>=</w:t>
      </w:r>
      <w:r>
        <w:rPr>
          <w:rStyle w:val="XMLname"/>
        </w:rPr>
        <w:t>"2.16.840.1.113883.10.20.28.4.127"</w:t>
      </w:r>
      <w:bookmarkStart w:id="3518" w:name="C_3346-34721"/>
      <w:r>
        <w:t xml:space="preserve"> (CONF:3346-34721)</w:t>
      </w:r>
      <w:bookmarkEnd w:id="3518"/>
      <w:r>
        <w:t>.</w:t>
      </w:r>
    </w:p>
    <w:p w14:paraId="1737EC4E" w14:textId="77777777" w:rsidR="004B3F04" w:rsidRDefault="004B3F04" w:rsidP="007E63CC">
      <w:pPr>
        <w:numPr>
          <w:ilvl w:val="2"/>
          <w:numId w:val="74"/>
        </w:numPr>
      </w:pPr>
      <w:r>
        <w:rPr>
          <w:rStyle w:val="keyword"/>
        </w:rPr>
        <w:t>SHALL</w:t>
      </w:r>
      <w:r>
        <w:t xml:space="preserve"> contain exactly one [1..1] </w:t>
      </w:r>
      <w:r>
        <w:rPr>
          <w:rStyle w:val="XMLnameBold"/>
        </w:rPr>
        <w:t>@extension</w:t>
      </w:r>
      <w:r>
        <w:t>=</w:t>
      </w:r>
      <w:r>
        <w:rPr>
          <w:rStyle w:val="XMLname"/>
        </w:rPr>
        <w:t>"2017-08-01"</w:t>
      </w:r>
      <w:bookmarkStart w:id="3519" w:name="C_3346-34722"/>
      <w:r>
        <w:t xml:space="preserve"> (CONF:3346-34722)</w:t>
      </w:r>
      <w:bookmarkEnd w:id="3519"/>
      <w:r>
        <w:t>.</w:t>
      </w:r>
    </w:p>
    <w:p w14:paraId="57711878" w14:textId="77777777" w:rsidR="004B3F04" w:rsidRDefault="004B3F04" w:rsidP="007E63CC">
      <w:pPr>
        <w:numPr>
          <w:ilvl w:val="0"/>
          <w:numId w:val="74"/>
        </w:numPr>
      </w:pPr>
      <w:r>
        <w:rPr>
          <w:rStyle w:val="keyword"/>
        </w:rPr>
        <w:t>SHALL</w:t>
      </w:r>
      <w:r>
        <w:t xml:space="preserve"> contain exactly one [1..1] </w:t>
      </w:r>
      <w:r>
        <w:rPr>
          <w:rStyle w:val="XMLnameBold"/>
        </w:rPr>
        <w:t>id</w:t>
      </w:r>
      <w:bookmarkStart w:id="3520" w:name="C_3346-34727"/>
      <w:r>
        <w:t xml:space="preserve"> (CONF:3346-34727)</w:t>
      </w:r>
      <w:bookmarkEnd w:id="3520"/>
      <w:r>
        <w:t>.</w:t>
      </w:r>
    </w:p>
    <w:p w14:paraId="28C4A3EA" w14:textId="77777777" w:rsidR="004B3F04" w:rsidRDefault="004B3F04" w:rsidP="007E63CC">
      <w:pPr>
        <w:numPr>
          <w:ilvl w:val="1"/>
          <w:numId w:val="74"/>
        </w:numPr>
      </w:pPr>
      <w:r>
        <w:t xml:space="preserve">This id </w:t>
      </w:r>
      <w:r>
        <w:rPr>
          <w:rStyle w:val="keyword"/>
        </w:rPr>
        <w:t>SHALL</w:t>
      </w:r>
      <w:r>
        <w:t xml:space="preserve"> contain exactly one [1..1] </w:t>
      </w:r>
      <w:r>
        <w:rPr>
          <w:rStyle w:val="XMLnameBold"/>
        </w:rPr>
        <w:t>@root</w:t>
      </w:r>
      <w:bookmarkStart w:id="3521" w:name="C_3346-34730"/>
      <w:r>
        <w:t xml:space="preserve"> (CONF:3346-34730)</w:t>
      </w:r>
      <w:bookmarkEnd w:id="3521"/>
      <w:r>
        <w:t>.</w:t>
      </w:r>
    </w:p>
    <w:p w14:paraId="1AD10633" w14:textId="77777777" w:rsidR="004B3F04" w:rsidRDefault="004B3F04" w:rsidP="007E63CC">
      <w:pPr>
        <w:numPr>
          <w:ilvl w:val="1"/>
          <w:numId w:val="74"/>
        </w:numPr>
      </w:pPr>
      <w:r>
        <w:t xml:space="preserve">This id </w:t>
      </w:r>
      <w:r>
        <w:rPr>
          <w:rStyle w:val="keyword"/>
        </w:rPr>
        <w:t>MAY</w:t>
      </w:r>
      <w:r>
        <w:t xml:space="preserve"> contain zero or one [0..1] </w:t>
      </w:r>
      <w:r>
        <w:rPr>
          <w:rStyle w:val="XMLnameBold"/>
        </w:rPr>
        <w:t>@extension</w:t>
      </w:r>
      <w:bookmarkStart w:id="3522" w:name="C_3346-34731"/>
      <w:r>
        <w:t xml:space="preserve"> (CONF:3346-34731)</w:t>
      </w:r>
      <w:bookmarkEnd w:id="3522"/>
      <w:r>
        <w:t>.</w:t>
      </w:r>
    </w:p>
    <w:p w14:paraId="5FE7A339" w14:textId="77777777" w:rsidR="004B3F04" w:rsidRDefault="004B3F04" w:rsidP="007E63CC">
      <w:pPr>
        <w:numPr>
          <w:ilvl w:val="0"/>
          <w:numId w:val="74"/>
        </w:numPr>
      </w:pPr>
      <w:r>
        <w:rPr>
          <w:rStyle w:val="keyword"/>
        </w:rPr>
        <w:t>SHALL</w:t>
      </w:r>
      <w:r>
        <w:t xml:space="preserve"> contain exactly one [1..1] </w:t>
      </w:r>
      <w:r>
        <w:rPr>
          <w:rStyle w:val="XMLnameBold"/>
        </w:rPr>
        <w:t>code</w:t>
      </w:r>
      <w:bookmarkStart w:id="3523" w:name="C_3346-34719"/>
      <w:r>
        <w:t xml:space="preserve"> (CONF:3346-34719)</w:t>
      </w:r>
      <w:bookmarkEnd w:id="3523"/>
      <w:r>
        <w:t>.</w:t>
      </w:r>
    </w:p>
    <w:p w14:paraId="546DB399" w14:textId="77777777" w:rsidR="004B3F04" w:rsidRDefault="004B3F04" w:rsidP="007E63CC">
      <w:pPr>
        <w:numPr>
          <w:ilvl w:val="1"/>
          <w:numId w:val="74"/>
        </w:numPr>
      </w:pPr>
      <w:r>
        <w:t xml:space="preserve">This code </w:t>
      </w:r>
      <w:r>
        <w:rPr>
          <w:rStyle w:val="keyword"/>
        </w:rPr>
        <w:t>SHALL</w:t>
      </w:r>
      <w:r>
        <w:t xml:space="preserve"> contain exactly one [1..1] </w:t>
      </w:r>
      <w:r>
        <w:rPr>
          <w:rStyle w:val="XMLnameBold"/>
        </w:rPr>
        <w:t>@code</w:t>
      </w:r>
      <w:r>
        <w:t>=</w:t>
      </w:r>
      <w:r>
        <w:rPr>
          <w:rStyle w:val="XMLname"/>
        </w:rPr>
        <w:t>"42752001"</w:t>
      </w:r>
      <w:r>
        <w:t xml:space="preserve"> Due to</w:t>
      </w:r>
      <w:bookmarkStart w:id="3524" w:name="C_3346-34723"/>
      <w:r>
        <w:t xml:space="preserve"> (CONF:3346-34723)</w:t>
      </w:r>
      <w:bookmarkEnd w:id="3524"/>
      <w:r>
        <w:t>.</w:t>
      </w:r>
    </w:p>
    <w:p w14:paraId="0F8FD205" w14:textId="77777777" w:rsidR="004B3F04" w:rsidRDefault="004B3F04" w:rsidP="007E63CC">
      <w:pPr>
        <w:numPr>
          <w:ilvl w:val="1"/>
          <w:numId w:val="74"/>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25" w:name="C_3346-34724"/>
      <w:r>
        <w:t xml:space="preserve"> (CONF:3346-34724)</w:t>
      </w:r>
      <w:bookmarkEnd w:id="3525"/>
      <w:r>
        <w:t>.</w:t>
      </w:r>
    </w:p>
    <w:p w14:paraId="1B78D0B3" w14:textId="77777777" w:rsidR="004B3F04" w:rsidRDefault="004B3F04" w:rsidP="004B3F04">
      <w:pPr>
        <w:pStyle w:val="Caption"/>
        <w:ind w:left="130" w:right="115"/>
      </w:pPr>
      <w:bookmarkStart w:id="3526" w:name="_Toc64842068"/>
      <w:bookmarkStart w:id="3527" w:name="_Toc65482984"/>
      <w:r>
        <w:t xml:space="preserve">Figure </w:t>
      </w:r>
      <w:r>
        <w:fldChar w:fldCharType="begin"/>
      </w:r>
      <w:r>
        <w:instrText>SEQ Figure \* ARABIC</w:instrText>
      </w:r>
      <w:r>
        <w:fldChar w:fldCharType="separate"/>
      </w:r>
      <w:r>
        <w:t>70</w:t>
      </w:r>
      <w:r>
        <w:fldChar w:fldCharType="end"/>
      </w:r>
      <w:r>
        <w:t>: Related To Example</w:t>
      </w:r>
      <w:bookmarkEnd w:id="3526"/>
      <w:bookmarkEnd w:id="3527"/>
    </w:p>
    <w:p w14:paraId="04EB366D" w14:textId="77777777" w:rsidR="004B3F04" w:rsidRDefault="004B3F04" w:rsidP="004B3F04">
      <w:pPr>
        <w:pStyle w:val="Example"/>
        <w:ind w:left="130" w:right="115"/>
      </w:pPr>
      <w:r>
        <w:t>&lt;observationCriteria classCode="OBS" moodCode="EVN"&gt;</w:t>
      </w:r>
    </w:p>
    <w:p w14:paraId="4E93AD71" w14:textId="77777777" w:rsidR="004B3F04" w:rsidRDefault="004B3F04" w:rsidP="004B3F04">
      <w:pPr>
        <w:pStyle w:val="Example"/>
        <w:ind w:left="130" w:right="115"/>
      </w:pPr>
      <w:r>
        <w:t xml:space="preserve">    &lt;templateId&gt;</w:t>
      </w:r>
    </w:p>
    <w:p w14:paraId="1271AA96" w14:textId="77777777" w:rsidR="004B3F04" w:rsidRDefault="004B3F04" w:rsidP="004B3F04">
      <w:pPr>
        <w:pStyle w:val="Example"/>
        <w:ind w:left="130" w:right="115"/>
      </w:pPr>
      <w:r>
        <w:t xml:space="preserve">        &lt;item root="2.16.840.1.113883.10.20.28.4.127" extension="2017-08-01"/&gt;</w:t>
      </w:r>
    </w:p>
    <w:p w14:paraId="2DA9EA80" w14:textId="77777777" w:rsidR="004B3F04" w:rsidRDefault="004B3F04" w:rsidP="004B3F04">
      <w:pPr>
        <w:pStyle w:val="Example"/>
        <w:ind w:left="130" w:right="115"/>
      </w:pPr>
      <w:r>
        <w:t xml:space="preserve">    &lt;/templateId&gt;</w:t>
      </w:r>
    </w:p>
    <w:p w14:paraId="6A95F834" w14:textId="77777777" w:rsidR="004B3F04" w:rsidRDefault="004B3F04" w:rsidP="004B3F04">
      <w:pPr>
        <w:pStyle w:val="Example"/>
        <w:ind w:left="130" w:right="115"/>
      </w:pPr>
      <w:r>
        <w:t xml:space="preserve">    &lt;id root="302625d2-e41a-4d51-ba11-af0dfc81a11b"/&gt;</w:t>
      </w:r>
    </w:p>
    <w:p w14:paraId="165FDC94" w14:textId="77777777" w:rsidR="004B3F04" w:rsidRDefault="004B3F04" w:rsidP="004B3F04">
      <w:pPr>
        <w:pStyle w:val="Example"/>
        <w:ind w:left="130" w:right="115"/>
      </w:pPr>
      <w:r>
        <w:t xml:space="preserve">    &lt;code code="42752001" codeSystem="2.16.840.1.113883.6.96" codeSystemName="SNOMED CT"&gt;</w:t>
      </w:r>
    </w:p>
    <w:p w14:paraId="769DCCA4" w14:textId="77777777" w:rsidR="004B3F04" w:rsidRDefault="004B3F04" w:rsidP="004B3F04">
      <w:pPr>
        <w:pStyle w:val="Example"/>
        <w:ind w:left="130" w:right="115"/>
      </w:pPr>
      <w:r>
        <w:t xml:space="preserve">        &lt;displayName value="Due to"/&gt;</w:t>
      </w:r>
    </w:p>
    <w:p w14:paraId="1EC0963B" w14:textId="77777777" w:rsidR="004B3F04" w:rsidRDefault="004B3F04" w:rsidP="004B3F04">
      <w:pPr>
        <w:pStyle w:val="Example"/>
        <w:ind w:left="130" w:right="115"/>
      </w:pPr>
      <w:r>
        <w:t xml:space="preserve">    &lt;/code&gt;</w:t>
      </w:r>
    </w:p>
    <w:p w14:paraId="5D502994" w14:textId="77777777" w:rsidR="004B3F04" w:rsidRDefault="004B3F04" w:rsidP="004B3F04">
      <w:pPr>
        <w:pStyle w:val="Example"/>
        <w:ind w:left="130" w:right="115"/>
      </w:pPr>
      <w:r>
        <w:t xml:space="preserve">    &lt;title value="Related To"/&gt;</w:t>
      </w:r>
    </w:p>
    <w:p w14:paraId="6757EBEE" w14:textId="77777777" w:rsidR="004B3F04" w:rsidRDefault="004B3F04" w:rsidP="004B3F04">
      <w:pPr>
        <w:pStyle w:val="Example"/>
        <w:ind w:left="130" w:right="115"/>
      </w:pPr>
      <w:r>
        <w:t>&lt;/observationCriteria&gt;</w:t>
      </w:r>
    </w:p>
    <w:p w14:paraId="3302E925" w14:textId="77777777" w:rsidR="004B3F04" w:rsidRDefault="004B3F04" w:rsidP="004B3F04">
      <w:pPr>
        <w:pStyle w:val="BodyText"/>
      </w:pPr>
    </w:p>
    <w:p w14:paraId="11B7088F" w14:textId="77777777" w:rsidR="004B3F04" w:rsidRDefault="004B3F04" w:rsidP="004B3F04">
      <w:pPr>
        <w:pStyle w:val="Heading2nospace"/>
      </w:pPr>
      <w:bookmarkStart w:id="3528" w:name="E_Result_2"/>
      <w:bookmarkStart w:id="3529" w:name="_Toc64841935"/>
      <w:bookmarkStart w:id="3530" w:name="_Toc65482851"/>
      <w:r>
        <w:t>Result (V2)</w:t>
      </w:r>
      <w:bookmarkEnd w:id="3528"/>
      <w:bookmarkEnd w:id="3529"/>
      <w:bookmarkEnd w:id="3530"/>
    </w:p>
    <w:p w14:paraId="35D020CE" w14:textId="77777777" w:rsidR="004B3F04" w:rsidRDefault="004B3F04" w:rsidP="004B3F04">
      <w:pPr>
        <w:pStyle w:val="BracketData"/>
      </w:pPr>
      <w:r>
        <w:t>[observationCriteria: identifier urn:hl7ii:2.16.840.1.113883.10.20.28.4.101:2017-08-01 (open)]</w:t>
      </w:r>
    </w:p>
    <w:p w14:paraId="0C8743EC" w14:textId="77777777" w:rsidR="004B3F04" w:rsidRDefault="004B3F04" w:rsidP="004B3F04">
      <w:pPr>
        <w:pStyle w:val="Caption"/>
      </w:pPr>
      <w:bookmarkStart w:id="3531" w:name="_Toc64842224"/>
      <w:bookmarkStart w:id="3532" w:name="_Toc65483308"/>
      <w:r>
        <w:t xml:space="preserve">Table </w:t>
      </w:r>
      <w:r>
        <w:fldChar w:fldCharType="begin"/>
      </w:r>
      <w:r>
        <w:instrText>SEQ Table \* ARABIC</w:instrText>
      </w:r>
      <w:r>
        <w:fldChar w:fldCharType="separate"/>
      </w:r>
      <w:r>
        <w:t>147</w:t>
      </w:r>
      <w:r>
        <w:fldChar w:fldCharType="end"/>
      </w:r>
      <w:r>
        <w:t>: Result (V2) Contexts</w:t>
      </w:r>
      <w:bookmarkEnd w:id="3531"/>
      <w:bookmarkEnd w:id="353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31D56CF" w14:textId="77777777" w:rsidTr="000659BE">
        <w:trPr>
          <w:cantSplit/>
          <w:tblHeader/>
          <w:jc w:val="center"/>
        </w:trPr>
        <w:tc>
          <w:tcPr>
            <w:tcW w:w="360" w:type="dxa"/>
            <w:shd w:val="clear" w:color="auto" w:fill="E6E6E6"/>
          </w:tcPr>
          <w:p w14:paraId="3C457A58" w14:textId="77777777" w:rsidR="004B3F04" w:rsidRDefault="004B3F04" w:rsidP="000659BE">
            <w:pPr>
              <w:pStyle w:val="TableHead"/>
            </w:pPr>
            <w:r>
              <w:t>Contained By:</w:t>
            </w:r>
          </w:p>
        </w:tc>
        <w:tc>
          <w:tcPr>
            <w:tcW w:w="360" w:type="dxa"/>
            <w:shd w:val="clear" w:color="auto" w:fill="E6E6E6"/>
          </w:tcPr>
          <w:p w14:paraId="507351FE" w14:textId="77777777" w:rsidR="004B3F04" w:rsidRDefault="004B3F04" w:rsidP="000659BE">
            <w:pPr>
              <w:pStyle w:val="TableHead"/>
            </w:pPr>
            <w:r>
              <w:t>Contains:</w:t>
            </w:r>
          </w:p>
        </w:tc>
      </w:tr>
      <w:tr w:rsidR="004B3F04" w14:paraId="714817FA" w14:textId="77777777" w:rsidTr="000659BE">
        <w:trPr>
          <w:jc w:val="center"/>
        </w:trPr>
        <w:tc>
          <w:tcPr>
            <w:tcW w:w="360" w:type="dxa"/>
          </w:tcPr>
          <w:p w14:paraId="479845B9"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37B7B43B"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1D8A1619"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557E8EAE" w14:textId="77777777" w:rsidR="004B3F04" w:rsidRDefault="006C736C" w:rsidP="000659BE">
            <w:pPr>
              <w:pStyle w:val="TableText"/>
            </w:pPr>
            <w:hyperlink w:anchor="E_Physical_Exam_Performed_V4_">
              <w:r w:rsidR="004B3F04">
                <w:rPr>
                  <w:rStyle w:val="HyperlinkText9pt"/>
                </w:rPr>
                <w:t>Physical Exam, Performed (V4)</w:t>
              </w:r>
            </w:hyperlink>
            <w:r w:rsidR="004B3F04">
              <w:t xml:space="preserve"> (optional)</w:t>
            </w:r>
          </w:p>
          <w:p w14:paraId="73347BA1"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F77C833" w14:textId="77777777" w:rsidR="004B3F04" w:rsidRDefault="004B3F04" w:rsidP="000659BE"/>
        </w:tc>
      </w:tr>
    </w:tbl>
    <w:p w14:paraId="75CCCEA6" w14:textId="77777777" w:rsidR="004B3F04" w:rsidRDefault="004B3F04" w:rsidP="004B3F04">
      <w:pPr>
        <w:pStyle w:val="BodyText"/>
      </w:pPr>
    </w:p>
    <w:p w14:paraId="4D20A7D2" w14:textId="77777777" w:rsidR="004B3F04" w:rsidRDefault="004B3F04" w:rsidP="004B3F04">
      <w:r>
        <w:t>This template represents the QDM attribute: Result.</w:t>
      </w:r>
      <w:r>
        <w:br/>
        <w:t>This represents the final consequences or data collected from a sequence of actions or events, or observable entities including, but not limited to procedures, laboratory tests, physical examinations, or diagnostic tests.</w:t>
      </w:r>
      <w:r>
        <w:br/>
        <w:t>This template is used to represent result in all actCriteria except observationCriteria, where result is represented directly using observationCriteria/value. However, even though "Diagnostic Study, Performed" and "Laboratory Test, Performed" are observationCriteria, because these two data types also contain Result dateTime attribute, this Result template is also used to represent result in lieu of observation/value.</w:t>
      </w:r>
    </w:p>
    <w:p w14:paraId="78D30451" w14:textId="77777777" w:rsidR="004B3F04" w:rsidRDefault="004B3F04" w:rsidP="004B3F04">
      <w:pPr>
        <w:pStyle w:val="Caption"/>
      </w:pPr>
      <w:bookmarkStart w:id="3533" w:name="_Toc64842225"/>
      <w:bookmarkStart w:id="3534" w:name="_Toc65483309"/>
      <w:r>
        <w:lastRenderedPageBreak/>
        <w:t xml:space="preserve">Table </w:t>
      </w:r>
      <w:r>
        <w:fldChar w:fldCharType="begin"/>
      </w:r>
      <w:r>
        <w:instrText>SEQ Table \* ARABIC</w:instrText>
      </w:r>
      <w:r>
        <w:fldChar w:fldCharType="separate"/>
      </w:r>
      <w:r>
        <w:t>148</w:t>
      </w:r>
      <w:r>
        <w:fldChar w:fldCharType="end"/>
      </w:r>
      <w:r>
        <w:t>: Result (V2) Constraints Overview</w:t>
      </w:r>
      <w:bookmarkEnd w:id="3533"/>
      <w:bookmarkEnd w:id="353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5DCFE86F" w14:textId="77777777" w:rsidTr="000659BE">
        <w:trPr>
          <w:cantSplit/>
          <w:tblHeader/>
          <w:jc w:val="center"/>
        </w:trPr>
        <w:tc>
          <w:tcPr>
            <w:tcW w:w="0" w:type="dxa"/>
            <w:shd w:val="clear" w:color="auto" w:fill="E6E6E6"/>
            <w:noWrap/>
          </w:tcPr>
          <w:p w14:paraId="5259A03E" w14:textId="77777777" w:rsidR="004B3F04" w:rsidRDefault="004B3F04" w:rsidP="000659BE">
            <w:pPr>
              <w:pStyle w:val="TableHead"/>
            </w:pPr>
            <w:r>
              <w:t>XPath</w:t>
            </w:r>
          </w:p>
        </w:tc>
        <w:tc>
          <w:tcPr>
            <w:tcW w:w="720" w:type="dxa"/>
            <w:shd w:val="clear" w:color="auto" w:fill="E6E6E6"/>
            <w:noWrap/>
          </w:tcPr>
          <w:p w14:paraId="53655E70" w14:textId="77777777" w:rsidR="004B3F04" w:rsidRDefault="004B3F04" w:rsidP="000659BE">
            <w:pPr>
              <w:pStyle w:val="TableHead"/>
            </w:pPr>
            <w:r>
              <w:t>Card.</w:t>
            </w:r>
          </w:p>
        </w:tc>
        <w:tc>
          <w:tcPr>
            <w:tcW w:w="1152" w:type="dxa"/>
            <w:shd w:val="clear" w:color="auto" w:fill="E6E6E6"/>
            <w:noWrap/>
          </w:tcPr>
          <w:p w14:paraId="72E4C873" w14:textId="77777777" w:rsidR="004B3F04" w:rsidRDefault="004B3F04" w:rsidP="000659BE">
            <w:pPr>
              <w:pStyle w:val="TableHead"/>
            </w:pPr>
            <w:r>
              <w:t>Verb</w:t>
            </w:r>
          </w:p>
        </w:tc>
        <w:tc>
          <w:tcPr>
            <w:tcW w:w="864" w:type="dxa"/>
            <w:shd w:val="clear" w:color="auto" w:fill="E6E6E6"/>
            <w:noWrap/>
          </w:tcPr>
          <w:p w14:paraId="4DEAD4D8" w14:textId="77777777" w:rsidR="004B3F04" w:rsidRDefault="004B3F04" w:rsidP="000659BE">
            <w:pPr>
              <w:pStyle w:val="TableHead"/>
            </w:pPr>
            <w:r>
              <w:t>Data Type</w:t>
            </w:r>
          </w:p>
        </w:tc>
        <w:tc>
          <w:tcPr>
            <w:tcW w:w="864" w:type="dxa"/>
            <w:shd w:val="clear" w:color="auto" w:fill="E6E6E6"/>
            <w:noWrap/>
          </w:tcPr>
          <w:p w14:paraId="44F4400E" w14:textId="77777777" w:rsidR="004B3F04" w:rsidRDefault="004B3F04" w:rsidP="000659BE">
            <w:pPr>
              <w:pStyle w:val="TableHead"/>
            </w:pPr>
            <w:r>
              <w:t>CONF#</w:t>
            </w:r>
          </w:p>
        </w:tc>
        <w:tc>
          <w:tcPr>
            <w:tcW w:w="864" w:type="dxa"/>
            <w:shd w:val="clear" w:color="auto" w:fill="E6E6E6"/>
            <w:noWrap/>
          </w:tcPr>
          <w:p w14:paraId="694A2DE7" w14:textId="77777777" w:rsidR="004B3F04" w:rsidRDefault="004B3F04" w:rsidP="000659BE">
            <w:pPr>
              <w:pStyle w:val="TableHead"/>
            </w:pPr>
            <w:r>
              <w:t>Value</w:t>
            </w:r>
          </w:p>
        </w:tc>
      </w:tr>
      <w:tr w:rsidR="004B3F04" w14:paraId="14C764A6" w14:textId="77777777" w:rsidTr="000659BE">
        <w:trPr>
          <w:jc w:val="center"/>
        </w:trPr>
        <w:tc>
          <w:tcPr>
            <w:tcW w:w="10160" w:type="dxa"/>
            <w:gridSpan w:val="6"/>
          </w:tcPr>
          <w:p w14:paraId="0C14CB49" w14:textId="77777777" w:rsidR="004B3F04" w:rsidRDefault="004B3F04" w:rsidP="000659BE">
            <w:pPr>
              <w:pStyle w:val="TableText"/>
            </w:pPr>
            <w:r>
              <w:t>observationCriteria (identifier: urn:hl7ii:2.16.840.1.113883.10.20.28.4.101:2017-08-01)</w:t>
            </w:r>
          </w:p>
        </w:tc>
      </w:tr>
      <w:tr w:rsidR="004B3F04" w14:paraId="5FB0D9A1" w14:textId="77777777" w:rsidTr="000659BE">
        <w:trPr>
          <w:jc w:val="center"/>
        </w:trPr>
        <w:tc>
          <w:tcPr>
            <w:tcW w:w="3345" w:type="dxa"/>
          </w:tcPr>
          <w:p w14:paraId="406CDF77" w14:textId="77777777" w:rsidR="004B3F04" w:rsidRDefault="004B3F04" w:rsidP="000659BE">
            <w:pPr>
              <w:pStyle w:val="TableText"/>
            </w:pPr>
            <w:r>
              <w:tab/>
              <w:t>@classCode</w:t>
            </w:r>
          </w:p>
        </w:tc>
        <w:tc>
          <w:tcPr>
            <w:tcW w:w="720" w:type="dxa"/>
          </w:tcPr>
          <w:p w14:paraId="2BC5A3AF" w14:textId="77777777" w:rsidR="004B3F04" w:rsidRDefault="004B3F04" w:rsidP="000659BE">
            <w:pPr>
              <w:pStyle w:val="TableText"/>
            </w:pPr>
            <w:r>
              <w:t>1..1</w:t>
            </w:r>
          </w:p>
        </w:tc>
        <w:tc>
          <w:tcPr>
            <w:tcW w:w="1152" w:type="dxa"/>
          </w:tcPr>
          <w:p w14:paraId="5825470A" w14:textId="77777777" w:rsidR="004B3F04" w:rsidRDefault="004B3F04" w:rsidP="000659BE">
            <w:pPr>
              <w:pStyle w:val="TableText"/>
            </w:pPr>
            <w:r>
              <w:t>SHALL</w:t>
            </w:r>
          </w:p>
        </w:tc>
        <w:tc>
          <w:tcPr>
            <w:tcW w:w="864" w:type="dxa"/>
          </w:tcPr>
          <w:p w14:paraId="29233C00" w14:textId="77777777" w:rsidR="004B3F04" w:rsidRDefault="004B3F04" w:rsidP="000659BE">
            <w:pPr>
              <w:pStyle w:val="TableText"/>
            </w:pPr>
          </w:p>
        </w:tc>
        <w:tc>
          <w:tcPr>
            <w:tcW w:w="1104" w:type="dxa"/>
          </w:tcPr>
          <w:p w14:paraId="47C19F05" w14:textId="77777777" w:rsidR="004B3F04" w:rsidRDefault="006C736C" w:rsidP="000659BE">
            <w:pPr>
              <w:pStyle w:val="TableText"/>
            </w:pPr>
            <w:hyperlink w:anchor="C_3346-32186">
              <w:r w:rsidR="004B3F04">
                <w:rPr>
                  <w:rStyle w:val="HyperlinkText9pt"/>
                </w:rPr>
                <w:t>3346-32186</w:t>
              </w:r>
            </w:hyperlink>
          </w:p>
        </w:tc>
        <w:tc>
          <w:tcPr>
            <w:tcW w:w="2975" w:type="dxa"/>
          </w:tcPr>
          <w:p w14:paraId="69FE668B" w14:textId="77777777" w:rsidR="004B3F04" w:rsidRDefault="004B3F04" w:rsidP="000659BE">
            <w:pPr>
              <w:pStyle w:val="TableText"/>
            </w:pPr>
            <w:r>
              <w:t>OBS</w:t>
            </w:r>
          </w:p>
        </w:tc>
      </w:tr>
      <w:tr w:rsidR="004B3F04" w14:paraId="537F4765" w14:textId="77777777" w:rsidTr="000659BE">
        <w:trPr>
          <w:jc w:val="center"/>
        </w:trPr>
        <w:tc>
          <w:tcPr>
            <w:tcW w:w="3345" w:type="dxa"/>
          </w:tcPr>
          <w:p w14:paraId="1E99EE5A" w14:textId="77777777" w:rsidR="004B3F04" w:rsidRDefault="004B3F04" w:rsidP="000659BE">
            <w:pPr>
              <w:pStyle w:val="TableText"/>
            </w:pPr>
            <w:r>
              <w:tab/>
              <w:t>@moodCode</w:t>
            </w:r>
          </w:p>
        </w:tc>
        <w:tc>
          <w:tcPr>
            <w:tcW w:w="720" w:type="dxa"/>
          </w:tcPr>
          <w:p w14:paraId="1259A5A6" w14:textId="77777777" w:rsidR="004B3F04" w:rsidRDefault="004B3F04" w:rsidP="000659BE">
            <w:pPr>
              <w:pStyle w:val="TableText"/>
            </w:pPr>
            <w:r>
              <w:t>1..1</w:t>
            </w:r>
          </w:p>
        </w:tc>
        <w:tc>
          <w:tcPr>
            <w:tcW w:w="1152" w:type="dxa"/>
          </w:tcPr>
          <w:p w14:paraId="14349891" w14:textId="77777777" w:rsidR="004B3F04" w:rsidRDefault="004B3F04" w:rsidP="000659BE">
            <w:pPr>
              <w:pStyle w:val="TableText"/>
            </w:pPr>
            <w:r>
              <w:t>SHALL</w:t>
            </w:r>
          </w:p>
        </w:tc>
        <w:tc>
          <w:tcPr>
            <w:tcW w:w="864" w:type="dxa"/>
          </w:tcPr>
          <w:p w14:paraId="40CD9C30" w14:textId="77777777" w:rsidR="004B3F04" w:rsidRDefault="004B3F04" w:rsidP="000659BE">
            <w:pPr>
              <w:pStyle w:val="TableText"/>
            </w:pPr>
          </w:p>
        </w:tc>
        <w:tc>
          <w:tcPr>
            <w:tcW w:w="1104" w:type="dxa"/>
          </w:tcPr>
          <w:p w14:paraId="2AEDA90B" w14:textId="77777777" w:rsidR="004B3F04" w:rsidRDefault="006C736C" w:rsidP="000659BE">
            <w:pPr>
              <w:pStyle w:val="TableText"/>
            </w:pPr>
            <w:hyperlink w:anchor="C_3346-32187">
              <w:r w:rsidR="004B3F04">
                <w:rPr>
                  <w:rStyle w:val="HyperlinkText9pt"/>
                </w:rPr>
                <w:t>3346-32187</w:t>
              </w:r>
            </w:hyperlink>
          </w:p>
        </w:tc>
        <w:tc>
          <w:tcPr>
            <w:tcW w:w="2975" w:type="dxa"/>
          </w:tcPr>
          <w:p w14:paraId="7A7AC909" w14:textId="77777777" w:rsidR="004B3F04" w:rsidRDefault="004B3F04" w:rsidP="000659BE">
            <w:pPr>
              <w:pStyle w:val="TableText"/>
            </w:pPr>
            <w:r>
              <w:t>urn:oid:2.16.840.1.113883.5.1001 (HL7ActMood) = EVN</w:t>
            </w:r>
          </w:p>
        </w:tc>
      </w:tr>
      <w:tr w:rsidR="004B3F04" w14:paraId="4B45D80A" w14:textId="77777777" w:rsidTr="000659BE">
        <w:trPr>
          <w:jc w:val="center"/>
        </w:trPr>
        <w:tc>
          <w:tcPr>
            <w:tcW w:w="3345" w:type="dxa"/>
          </w:tcPr>
          <w:p w14:paraId="54E2C189" w14:textId="77777777" w:rsidR="004B3F04" w:rsidRDefault="004B3F04" w:rsidP="000659BE">
            <w:pPr>
              <w:pStyle w:val="TableText"/>
            </w:pPr>
            <w:r>
              <w:tab/>
              <w:t>templateId</w:t>
            </w:r>
          </w:p>
        </w:tc>
        <w:tc>
          <w:tcPr>
            <w:tcW w:w="720" w:type="dxa"/>
          </w:tcPr>
          <w:p w14:paraId="1A27886D" w14:textId="77777777" w:rsidR="004B3F04" w:rsidRDefault="004B3F04" w:rsidP="000659BE">
            <w:pPr>
              <w:pStyle w:val="TableText"/>
            </w:pPr>
            <w:r>
              <w:t>1..1</w:t>
            </w:r>
          </w:p>
        </w:tc>
        <w:tc>
          <w:tcPr>
            <w:tcW w:w="1152" w:type="dxa"/>
          </w:tcPr>
          <w:p w14:paraId="79A98766" w14:textId="77777777" w:rsidR="004B3F04" w:rsidRDefault="004B3F04" w:rsidP="000659BE">
            <w:pPr>
              <w:pStyle w:val="TableText"/>
            </w:pPr>
            <w:r>
              <w:t>SHALL</w:t>
            </w:r>
          </w:p>
        </w:tc>
        <w:tc>
          <w:tcPr>
            <w:tcW w:w="864" w:type="dxa"/>
          </w:tcPr>
          <w:p w14:paraId="77BC5108" w14:textId="77777777" w:rsidR="004B3F04" w:rsidRDefault="004B3F04" w:rsidP="000659BE">
            <w:pPr>
              <w:pStyle w:val="TableText"/>
            </w:pPr>
          </w:p>
        </w:tc>
        <w:tc>
          <w:tcPr>
            <w:tcW w:w="1104" w:type="dxa"/>
          </w:tcPr>
          <w:p w14:paraId="0E7D9F36" w14:textId="77777777" w:rsidR="004B3F04" w:rsidRDefault="006C736C" w:rsidP="000659BE">
            <w:pPr>
              <w:pStyle w:val="TableText"/>
            </w:pPr>
            <w:hyperlink w:anchor="C_3346-32188">
              <w:r w:rsidR="004B3F04">
                <w:rPr>
                  <w:rStyle w:val="HyperlinkText9pt"/>
                </w:rPr>
                <w:t>3346-32188</w:t>
              </w:r>
            </w:hyperlink>
          </w:p>
        </w:tc>
        <w:tc>
          <w:tcPr>
            <w:tcW w:w="2975" w:type="dxa"/>
          </w:tcPr>
          <w:p w14:paraId="0451A579" w14:textId="77777777" w:rsidR="004B3F04" w:rsidRDefault="004B3F04" w:rsidP="000659BE">
            <w:pPr>
              <w:pStyle w:val="TableText"/>
            </w:pPr>
          </w:p>
        </w:tc>
      </w:tr>
      <w:tr w:rsidR="004B3F04" w14:paraId="74C97270" w14:textId="77777777" w:rsidTr="000659BE">
        <w:trPr>
          <w:jc w:val="center"/>
        </w:trPr>
        <w:tc>
          <w:tcPr>
            <w:tcW w:w="3345" w:type="dxa"/>
          </w:tcPr>
          <w:p w14:paraId="517DE39B" w14:textId="77777777" w:rsidR="004B3F04" w:rsidRDefault="004B3F04" w:rsidP="000659BE">
            <w:pPr>
              <w:pStyle w:val="TableText"/>
            </w:pPr>
            <w:r>
              <w:tab/>
            </w:r>
            <w:r>
              <w:tab/>
              <w:t>item</w:t>
            </w:r>
          </w:p>
        </w:tc>
        <w:tc>
          <w:tcPr>
            <w:tcW w:w="720" w:type="dxa"/>
          </w:tcPr>
          <w:p w14:paraId="65918154" w14:textId="77777777" w:rsidR="004B3F04" w:rsidRDefault="004B3F04" w:rsidP="000659BE">
            <w:pPr>
              <w:pStyle w:val="TableText"/>
            </w:pPr>
            <w:r>
              <w:t>1..1</w:t>
            </w:r>
          </w:p>
        </w:tc>
        <w:tc>
          <w:tcPr>
            <w:tcW w:w="1152" w:type="dxa"/>
          </w:tcPr>
          <w:p w14:paraId="1A1B736C" w14:textId="77777777" w:rsidR="004B3F04" w:rsidRDefault="004B3F04" w:rsidP="000659BE">
            <w:pPr>
              <w:pStyle w:val="TableText"/>
            </w:pPr>
            <w:r>
              <w:t>SHALL</w:t>
            </w:r>
          </w:p>
        </w:tc>
        <w:tc>
          <w:tcPr>
            <w:tcW w:w="864" w:type="dxa"/>
          </w:tcPr>
          <w:p w14:paraId="2A27AC09" w14:textId="77777777" w:rsidR="004B3F04" w:rsidRDefault="004B3F04" w:rsidP="000659BE">
            <w:pPr>
              <w:pStyle w:val="TableText"/>
            </w:pPr>
          </w:p>
        </w:tc>
        <w:tc>
          <w:tcPr>
            <w:tcW w:w="1104" w:type="dxa"/>
          </w:tcPr>
          <w:p w14:paraId="4EFF98C8" w14:textId="77777777" w:rsidR="004B3F04" w:rsidRDefault="006C736C" w:rsidP="000659BE">
            <w:pPr>
              <w:pStyle w:val="TableText"/>
            </w:pPr>
            <w:hyperlink w:anchor="C_3346-32189">
              <w:r w:rsidR="004B3F04">
                <w:rPr>
                  <w:rStyle w:val="HyperlinkText9pt"/>
                </w:rPr>
                <w:t>3346-32189</w:t>
              </w:r>
            </w:hyperlink>
          </w:p>
        </w:tc>
        <w:tc>
          <w:tcPr>
            <w:tcW w:w="2975" w:type="dxa"/>
          </w:tcPr>
          <w:p w14:paraId="3E94FD62" w14:textId="77777777" w:rsidR="004B3F04" w:rsidRDefault="004B3F04" w:rsidP="000659BE">
            <w:pPr>
              <w:pStyle w:val="TableText"/>
            </w:pPr>
          </w:p>
        </w:tc>
      </w:tr>
      <w:tr w:rsidR="004B3F04" w14:paraId="01B4D853" w14:textId="77777777" w:rsidTr="000659BE">
        <w:trPr>
          <w:jc w:val="center"/>
        </w:trPr>
        <w:tc>
          <w:tcPr>
            <w:tcW w:w="3345" w:type="dxa"/>
          </w:tcPr>
          <w:p w14:paraId="6F382AB8" w14:textId="77777777" w:rsidR="004B3F04" w:rsidRDefault="004B3F04" w:rsidP="000659BE">
            <w:pPr>
              <w:pStyle w:val="TableText"/>
            </w:pPr>
            <w:r>
              <w:tab/>
            </w:r>
            <w:r>
              <w:tab/>
            </w:r>
            <w:r>
              <w:tab/>
              <w:t>@root</w:t>
            </w:r>
          </w:p>
        </w:tc>
        <w:tc>
          <w:tcPr>
            <w:tcW w:w="720" w:type="dxa"/>
          </w:tcPr>
          <w:p w14:paraId="58CBD4BF" w14:textId="77777777" w:rsidR="004B3F04" w:rsidRDefault="004B3F04" w:rsidP="000659BE">
            <w:pPr>
              <w:pStyle w:val="TableText"/>
            </w:pPr>
            <w:r>
              <w:t>1..1</w:t>
            </w:r>
          </w:p>
        </w:tc>
        <w:tc>
          <w:tcPr>
            <w:tcW w:w="1152" w:type="dxa"/>
          </w:tcPr>
          <w:p w14:paraId="1EAD7FA0" w14:textId="77777777" w:rsidR="004B3F04" w:rsidRDefault="004B3F04" w:rsidP="000659BE">
            <w:pPr>
              <w:pStyle w:val="TableText"/>
            </w:pPr>
            <w:r>
              <w:t>SHALL</w:t>
            </w:r>
          </w:p>
        </w:tc>
        <w:tc>
          <w:tcPr>
            <w:tcW w:w="864" w:type="dxa"/>
          </w:tcPr>
          <w:p w14:paraId="0105E79C" w14:textId="77777777" w:rsidR="004B3F04" w:rsidRDefault="004B3F04" w:rsidP="000659BE">
            <w:pPr>
              <w:pStyle w:val="TableText"/>
            </w:pPr>
          </w:p>
        </w:tc>
        <w:tc>
          <w:tcPr>
            <w:tcW w:w="1104" w:type="dxa"/>
          </w:tcPr>
          <w:p w14:paraId="5A92EDEA" w14:textId="77777777" w:rsidR="004B3F04" w:rsidRDefault="006C736C" w:rsidP="000659BE">
            <w:pPr>
              <w:pStyle w:val="TableText"/>
            </w:pPr>
            <w:hyperlink w:anchor="C_3346-32190">
              <w:r w:rsidR="004B3F04">
                <w:rPr>
                  <w:rStyle w:val="HyperlinkText9pt"/>
                </w:rPr>
                <w:t>3346-32190</w:t>
              </w:r>
            </w:hyperlink>
          </w:p>
        </w:tc>
        <w:tc>
          <w:tcPr>
            <w:tcW w:w="2975" w:type="dxa"/>
          </w:tcPr>
          <w:p w14:paraId="51BE0439" w14:textId="77777777" w:rsidR="004B3F04" w:rsidRDefault="004B3F04" w:rsidP="000659BE">
            <w:pPr>
              <w:pStyle w:val="TableText"/>
            </w:pPr>
            <w:r>
              <w:t>2.16.840.1.113883.10.20.28.4.101</w:t>
            </w:r>
          </w:p>
        </w:tc>
      </w:tr>
      <w:tr w:rsidR="004B3F04" w14:paraId="104C6468" w14:textId="77777777" w:rsidTr="000659BE">
        <w:trPr>
          <w:jc w:val="center"/>
        </w:trPr>
        <w:tc>
          <w:tcPr>
            <w:tcW w:w="3345" w:type="dxa"/>
          </w:tcPr>
          <w:p w14:paraId="11DBA4EC" w14:textId="77777777" w:rsidR="004B3F04" w:rsidRDefault="004B3F04" w:rsidP="000659BE">
            <w:pPr>
              <w:pStyle w:val="TableText"/>
            </w:pPr>
            <w:r>
              <w:tab/>
            </w:r>
            <w:r>
              <w:tab/>
            </w:r>
            <w:r>
              <w:tab/>
              <w:t>@extension</w:t>
            </w:r>
          </w:p>
        </w:tc>
        <w:tc>
          <w:tcPr>
            <w:tcW w:w="720" w:type="dxa"/>
          </w:tcPr>
          <w:p w14:paraId="3252B121" w14:textId="77777777" w:rsidR="004B3F04" w:rsidRDefault="004B3F04" w:rsidP="000659BE">
            <w:pPr>
              <w:pStyle w:val="TableText"/>
            </w:pPr>
            <w:r>
              <w:t>1..1</w:t>
            </w:r>
          </w:p>
        </w:tc>
        <w:tc>
          <w:tcPr>
            <w:tcW w:w="1152" w:type="dxa"/>
          </w:tcPr>
          <w:p w14:paraId="2961FCBB" w14:textId="77777777" w:rsidR="004B3F04" w:rsidRDefault="004B3F04" w:rsidP="000659BE">
            <w:pPr>
              <w:pStyle w:val="TableText"/>
            </w:pPr>
            <w:r>
              <w:t>SHALL</w:t>
            </w:r>
          </w:p>
        </w:tc>
        <w:tc>
          <w:tcPr>
            <w:tcW w:w="864" w:type="dxa"/>
          </w:tcPr>
          <w:p w14:paraId="2F295F30" w14:textId="77777777" w:rsidR="004B3F04" w:rsidRDefault="004B3F04" w:rsidP="000659BE">
            <w:pPr>
              <w:pStyle w:val="TableText"/>
            </w:pPr>
          </w:p>
        </w:tc>
        <w:tc>
          <w:tcPr>
            <w:tcW w:w="1104" w:type="dxa"/>
          </w:tcPr>
          <w:p w14:paraId="61357254" w14:textId="77777777" w:rsidR="004B3F04" w:rsidRDefault="006C736C" w:rsidP="000659BE">
            <w:pPr>
              <w:pStyle w:val="TableText"/>
            </w:pPr>
            <w:hyperlink w:anchor="C_3346-34653">
              <w:r w:rsidR="004B3F04">
                <w:rPr>
                  <w:rStyle w:val="HyperlinkText9pt"/>
                </w:rPr>
                <w:t>3346-34653</w:t>
              </w:r>
            </w:hyperlink>
          </w:p>
        </w:tc>
        <w:tc>
          <w:tcPr>
            <w:tcW w:w="2975" w:type="dxa"/>
          </w:tcPr>
          <w:p w14:paraId="5A6FDBB4" w14:textId="77777777" w:rsidR="004B3F04" w:rsidRDefault="004B3F04" w:rsidP="000659BE">
            <w:pPr>
              <w:pStyle w:val="TableText"/>
            </w:pPr>
            <w:r>
              <w:t>2017-08-01</w:t>
            </w:r>
          </w:p>
        </w:tc>
      </w:tr>
      <w:tr w:rsidR="004B3F04" w14:paraId="455DC21C" w14:textId="77777777" w:rsidTr="000659BE">
        <w:trPr>
          <w:jc w:val="center"/>
        </w:trPr>
        <w:tc>
          <w:tcPr>
            <w:tcW w:w="3345" w:type="dxa"/>
          </w:tcPr>
          <w:p w14:paraId="5DB49F5A" w14:textId="77777777" w:rsidR="004B3F04" w:rsidRDefault="004B3F04" w:rsidP="000659BE">
            <w:pPr>
              <w:pStyle w:val="TableText"/>
            </w:pPr>
            <w:r>
              <w:tab/>
              <w:t>code</w:t>
            </w:r>
          </w:p>
        </w:tc>
        <w:tc>
          <w:tcPr>
            <w:tcW w:w="720" w:type="dxa"/>
          </w:tcPr>
          <w:p w14:paraId="75523B06" w14:textId="77777777" w:rsidR="004B3F04" w:rsidRDefault="004B3F04" w:rsidP="000659BE">
            <w:pPr>
              <w:pStyle w:val="TableText"/>
            </w:pPr>
            <w:r>
              <w:t>1..1</w:t>
            </w:r>
          </w:p>
        </w:tc>
        <w:tc>
          <w:tcPr>
            <w:tcW w:w="1152" w:type="dxa"/>
          </w:tcPr>
          <w:p w14:paraId="6EAF54A1" w14:textId="77777777" w:rsidR="004B3F04" w:rsidRDefault="004B3F04" w:rsidP="000659BE">
            <w:pPr>
              <w:pStyle w:val="TableText"/>
            </w:pPr>
            <w:r>
              <w:t>SHALL</w:t>
            </w:r>
          </w:p>
        </w:tc>
        <w:tc>
          <w:tcPr>
            <w:tcW w:w="864" w:type="dxa"/>
          </w:tcPr>
          <w:p w14:paraId="574EA3A4" w14:textId="77777777" w:rsidR="004B3F04" w:rsidRDefault="004B3F04" w:rsidP="000659BE">
            <w:pPr>
              <w:pStyle w:val="TableText"/>
            </w:pPr>
          </w:p>
        </w:tc>
        <w:tc>
          <w:tcPr>
            <w:tcW w:w="1104" w:type="dxa"/>
          </w:tcPr>
          <w:p w14:paraId="7EE8ADDB" w14:textId="77777777" w:rsidR="004B3F04" w:rsidRDefault="006C736C" w:rsidP="000659BE">
            <w:pPr>
              <w:pStyle w:val="TableText"/>
            </w:pPr>
            <w:hyperlink w:anchor="C_3346-32192">
              <w:r w:rsidR="004B3F04">
                <w:rPr>
                  <w:rStyle w:val="HyperlinkText9pt"/>
                </w:rPr>
                <w:t>3346-32192</w:t>
              </w:r>
            </w:hyperlink>
          </w:p>
        </w:tc>
        <w:tc>
          <w:tcPr>
            <w:tcW w:w="2975" w:type="dxa"/>
          </w:tcPr>
          <w:p w14:paraId="3F629E40" w14:textId="77777777" w:rsidR="004B3F04" w:rsidRDefault="004B3F04" w:rsidP="000659BE">
            <w:pPr>
              <w:pStyle w:val="TableText"/>
            </w:pPr>
          </w:p>
        </w:tc>
      </w:tr>
      <w:tr w:rsidR="004B3F04" w14:paraId="215DC8D3" w14:textId="77777777" w:rsidTr="000659BE">
        <w:trPr>
          <w:jc w:val="center"/>
        </w:trPr>
        <w:tc>
          <w:tcPr>
            <w:tcW w:w="3345" w:type="dxa"/>
          </w:tcPr>
          <w:p w14:paraId="38EC833D" w14:textId="77777777" w:rsidR="004B3F04" w:rsidRDefault="004B3F04" w:rsidP="000659BE">
            <w:pPr>
              <w:pStyle w:val="TableText"/>
            </w:pPr>
            <w:r>
              <w:tab/>
            </w:r>
            <w:r>
              <w:tab/>
              <w:t>@code</w:t>
            </w:r>
          </w:p>
        </w:tc>
        <w:tc>
          <w:tcPr>
            <w:tcW w:w="720" w:type="dxa"/>
          </w:tcPr>
          <w:p w14:paraId="6473978B" w14:textId="77777777" w:rsidR="004B3F04" w:rsidRDefault="004B3F04" w:rsidP="000659BE">
            <w:pPr>
              <w:pStyle w:val="TableText"/>
            </w:pPr>
            <w:r>
              <w:t>1..1</w:t>
            </w:r>
          </w:p>
        </w:tc>
        <w:tc>
          <w:tcPr>
            <w:tcW w:w="1152" w:type="dxa"/>
          </w:tcPr>
          <w:p w14:paraId="4189AE46" w14:textId="77777777" w:rsidR="004B3F04" w:rsidRDefault="004B3F04" w:rsidP="000659BE">
            <w:pPr>
              <w:pStyle w:val="TableText"/>
            </w:pPr>
            <w:r>
              <w:t>SHALL</w:t>
            </w:r>
          </w:p>
        </w:tc>
        <w:tc>
          <w:tcPr>
            <w:tcW w:w="864" w:type="dxa"/>
          </w:tcPr>
          <w:p w14:paraId="59EF9A28" w14:textId="77777777" w:rsidR="004B3F04" w:rsidRDefault="004B3F04" w:rsidP="000659BE">
            <w:pPr>
              <w:pStyle w:val="TableText"/>
            </w:pPr>
          </w:p>
        </w:tc>
        <w:tc>
          <w:tcPr>
            <w:tcW w:w="1104" w:type="dxa"/>
          </w:tcPr>
          <w:p w14:paraId="57F9CB7E" w14:textId="77777777" w:rsidR="004B3F04" w:rsidRDefault="006C736C" w:rsidP="000659BE">
            <w:pPr>
              <w:pStyle w:val="TableText"/>
            </w:pPr>
            <w:hyperlink w:anchor="C_3346-32193">
              <w:r w:rsidR="004B3F04">
                <w:rPr>
                  <w:rStyle w:val="HyperlinkText9pt"/>
                </w:rPr>
                <w:t>3346-32193</w:t>
              </w:r>
            </w:hyperlink>
          </w:p>
        </w:tc>
        <w:tc>
          <w:tcPr>
            <w:tcW w:w="2975" w:type="dxa"/>
          </w:tcPr>
          <w:p w14:paraId="25008E3F" w14:textId="77777777" w:rsidR="004B3F04" w:rsidRDefault="004B3F04" w:rsidP="000659BE">
            <w:pPr>
              <w:pStyle w:val="TableText"/>
            </w:pPr>
            <w:r>
              <w:t>394617004</w:t>
            </w:r>
          </w:p>
        </w:tc>
      </w:tr>
      <w:tr w:rsidR="004B3F04" w14:paraId="2D748858" w14:textId="77777777" w:rsidTr="000659BE">
        <w:trPr>
          <w:jc w:val="center"/>
        </w:trPr>
        <w:tc>
          <w:tcPr>
            <w:tcW w:w="3345" w:type="dxa"/>
          </w:tcPr>
          <w:p w14:paraId="25EE1A80" w14:textId="77777777" w:rsidR="004B3F04" w:rsidRDefault="004B3F04" w:rsidP="000659BE">
            <w:pPr>
              <w:pStyle w:val="TableText"/>
            </w:pPr>
            <w:r>
              <w:tab/>
            </w:r>
            <w:r>
              <w:tab/>
              <w:t>@codeSystem</w:t>
            </w:r>
          </w:p>
        </w:tc>
        <w:tc>
          <w:tcPr>
            <w:tcW w:w="720" w:type="dxa"/>
          </w:tcPr>
          <w:p w14:paraId="3A7B5DCB" w14:textId="77777777" w:rsidR="004B3F04" w:rsidRDefault="004B3F04" w:rsidP="000659BE">
            <w:pPr>
              <w:pStyle w:val="TableText"/>
            </w:pPr>
            <w:r>
              <w:t>1..1</w:t>
            </w:r>
          </w:p>
        </w:tc>
        <w:tc>
          <w:tcPr>
            <w:tcW w:w="1152" w:type="dxa"/>
          </w:tcPr>
          <w:p w14:paraId="29C9FE8D" w14:textId="77777777" w:rsidR="004B3F04" w:rsidRDefault="004B3F04" w:rsidP="000659BE">
            <w:pPr>
              <w:pStyle w:val="TableText"/>
            </w:pPr>
            <w:r>
              <w:t>SHALL</w:t>
            </w:r>
          </w:p>
        </w:tc>
        <w:tc>
          <w:tcPr>
            <w:tcW w:w="864" w:type="dxa"/>
          </w:tcPr>
          <w:p w14:paraId="45373DD7" w14:textId="77777777" w:rsidR="004B3F04" w:rsidRDefault="004B3F04" w:rsidP="000659BE">
            <w:pPr>
              <w:pStyle w:val="TableText"/>
            </w:pPr>
          </w:p>
        </w:tc>
        <w:tc>
          <w:tcPr>
            <w:tcW w:w="1104" w:type="dxa"/>
          </w:tcPr>
          <w:p w14:paraId="734C3A0B" w14:textId="77777777" w:rsidR="004B3F04" w:rsidRDefault="006C736C" w:rsidP="000659BE">
            <w:pPr>
              <w:pStyle w:val="TableText"/>
            </w:pPr>
            <w:hyperlink w:anchor="C_3346-32194">
              <w:r w:rsidR="004B3F04">
                <w:rPr>
                  <w:rStyle w:val="HyperlinkText9pt"/>
                </w:rPr>
                <w:t>3346-32194</w:t>
              </w:r>
            </w:hyperlink>
          </w:p>
        </w:tc>
        <w:tc>
          <w:tcPr>
            <w:tcW w:w="2975" w:type="dxa"/>
          </w:tcPr>
          <w:p w14:paraId="4E5BA923" w14:textId="77777777" w:rsidR="004B3F04" w:rsidRDefault="004B3F04" w:rsidP="000659BE">
            <w:pPr>
              <w:pStyle w:val="TableText"/>
            </w:pPr>
            <w:r>
              <w:t>urn:oid:2.16.840.1.113883.6.96 (SNOMED CT) = 2.16.840.1.113883.6.96</w:t>
            </w:r>
          </w:p>
        </w:tc>
      </w:tr>
      <w:tr w:rsidR="004B3F04" w14:paraId="2D23DA41" w14:textId="77777777" w:rsidTr="000659BE">
        <w:trPr>
          <w:jc w:val="center"/>
        </w:trPr>
        <w:tc>
          <w:tcPr>
            <w:tcW w:w="3345" w:type="dxa"/>
          </w:tcPr>
          <w:p w14:paraId="6A9F6FA2" w14:textId="77777777" w:rsidR="004B3F04" w:rsidRDefault="004B3F04" w:rsidP="000659BE">
            <w:pPr>
              <w:pStyle w:val="TableText"/>
            </w:pPr>
            <w:r>
              <w:tab/>
              <w:t>effectiveTime</w:t>
            </w:r>
          </w:p>
        </w:tc>
        <w:tc>
          <w:tcPr>
            <w:tcW w:w="720" w:type="dxa"/>
          </w:tcPr>
          <w:p w14:paraId="018A87A0" w14:textId="77777777" w:rsidR="004B3F04" w:rsidRDefault="004B3F04" w:rsidP="000659BE">
            <w:pPr>
              <w:pStyle w:val="TableText"/>
            </w:pPr>
            <w:r>
              <w:t>0..1</w:t>
            </w:r>
          </w:p>
        </w:tc>
        <w:tc>
          <w:tcPr>
            <w:tcW w:w="1152" w:type="dxa"/>
          </w:tcPr>
          <w:p w14:paraId="3A81BC93" w14:textId="77777777" w:rsidR="004B3F04" w:rsidRDefault="004B3F04" w:rsidP="000659BE">
            <w:pPr>
              <w:pStyle w:val="TableText"/>
            </w:pPr>
            <w:r>
              <w:t>MAY</w:t>
            </w:r>
          </w:p>
        </w:tc>
        <w:tc>
          <w:tcPr>
            <w:tcW w:w="864" w:type="dxa"/>
          </w:tcPr>
          <w:p w14:paraId="1E2C16C4" w14:textId="77777777" w:rsidR="004B3F04" w:rsidRDefault="004B3F04" w:rsidP="000659BE">
            <w:pPr>
              <w:pStyle w:val="TableText"/>
            </w:pPr>
            <w:r>
              <w:t>IVL_TS</w:t>
            </w:r>
          </w:p>
        </w:tc>
        <w:tc>
          <w:tcPr>
            <w:tcW w:w="1104" w:type="dxa"/>
          </w:tcPr>
          <w:p w14:paraId="1C722776" w14:textId="77777777" w:rsidR="004B3F04" w:rsidRDefault="006C736C" w:rsidP="000659BE">
            <w:pPr>
              <w:pStyle w:val="TableText"/>
            </w:pPr>
            <w:hyperlink w:anchor="C_3346-34761">
              <w:r w:rsidR="004B3F04">
                <w:rPr>
                  <w:rStyle w:val="HyperlinkText9pt"/>
                </w:rPr>
                <w:t>3346-34761</w:t>
              </w:r>
            </w:hyperlink>
          </w:p>
        </w:tc>
        <w:tc>
          <w:tcPr>
            <w:tcW w:w="2975" w:type="dxa"/>
          </w:tcPr>
          <w:p w14:paraId="62608D91" w14:textId="77777777" w:rsidR="004B3F04" w:rsidRDefault="004B3F04" w:rsidP="000659BE">
            <w:pPr>
              <w:pStyle w:val="TableText"/>
            </w:pPr>
          </w:p>
        </w:tc>
      </w:tr>
      <w:tr w:rsidR="004B3F04" w14:paraId="46FB040D" w14:textId="77777777" w:rsidTr="000659BE">
        <w:trPr>
          <w:jc w:val="center"/>
        </w:trPr>
        <w:tc>
          <w:tcPr>
            <w:tcW w:w="3345" w:type="dxa"/>
          </w:tcPr>
          <w:p w14:paraId="5378BCA4" w14:textId="77777777" w:rsidR="004B3F04" w:rsidRDefault="004B3F04" w:rsidP="000659BE">
            <w:pPr>
              <w:pStyle w:val="TableText"/>
            </w:pPr>
            <w:r>
              <w:tab/>
            </w:r>
            <w:r>
              <w:tab/>
              <w:t>low</w:t>
            </w:r>
          </w:p>
        </w:tc>
        <w:tc>
          <w:tcPr>
            <w:tcW w:w="720" w:type="dxa"/>
          </w:tcPr>
          <w:p w14:paraId="59E9AEED" w14:textId="77777777" w:rsidR="004B3F04" w:rsidRDefault="004B3F04" w:rsidP="000659BE">
            <w:pPr>
              <w:pStyle w:val="TableText"/>
            </w:pPr>
            <w:r>
              <w:t>1..1</w:t>
            </w:r>
          </w:p>
        </w:tc>
        <w:tc>
          <w:tcPr>
            <w:tcW w:w="1152" w:type="dxa"/>
          </w:tcPr>
          <w:p w14:paraId="74E8A1A5" w14:textId="77777777" w:rsidR="004B3F04" w:rsidRDefault="004B3F04" w:rsidP="000659BE">
            <w:pPr>
              <w:pStyle w:val="TableText"/>
            </w:pPr>
            <w:r>
              <w:t>SHALL</w:t>
            </w:r>
          </w:p>
        </w:tc>
        <w:tc>
          <w:tcPr>
            <w:tcW w:w="864" w:type="dxa"/>
          </w:tcPr>
          <w:p w14:paraId="1B8E3832" w14:textId="77777777" w:rsidR="004B3F04" w:rsidRDefault="004B3F04" w:rsidP="000659BE">
            <w:pPr>
              <w:pStyle w:val="TableText"/>
            </w:pPr>
          </w:p>
        </w:tc>
        <w:tc>
          <w:tcPr>
            <w:tcW w:w="1104" w:type="dxa"/>
          </w:tcPr>
          <w:p w14:paraId="3A0E9661" w14:textId="77777777" w:rsidR="004B3F04" w:rsidRDefault="006C736C" w:rsidP="000659BE">
            <w:pPr>
              <w:pStyle w:val="TableText"/>
            </w:pPr>
            <w:hyperlink w:anchor="C_3346-34762">
              <w:r w:rsidR="004B3F04">
                <w:rPr>
                  <w:rStyle w:val="HyperlinkText9pt"/>
                </w:rPr>
                <w:t>3346-34762</w:t>
              </w:r>
            </w:hyperlink>
          </w:p>
        </w:tc>
        <w:tc>
          <w:tcPr>
            <w:tcW w:w="2975" w:type="dxa"/>
          </w:tcPr>
          <w:p w14:paraId="5CABD443" w14:textId="77777777" w:rsidR="004B3F04" w:rsidRDefault="004B3F04" w:rsidP="000659BE">
            <w:pPr>
              <w:pStyle w:val="TableText"/>
            </w:pPr>
          </w:p>
        </w:tc>
      </w:tr>
      <w:tr w:rsidR="004B3F04" w14:paraId="21F2B293" w14:textId="77777777" w:rsidTr="000659BE">
        <w:trPr>
          <w:jc w:val="center"/>
        </w:trPr>
        <w:tc>
          <w:tcPr>
            <w:tcW w:w="3345" w:type="dxa"/>
          </w:tcPr>
          <w:p w14:paraId="26D74E47" w14:textId="77777777" w:rsidR="004B3F04" w:rsidRDefault="004B3F04" w:rsidP="000659BE">
            <w:pPr>
              <w:pStyle w:val="TableText"/>
            </w:pPr>
            <w:r>
              <w:tab/>
              <w:t>value</w:t>
            </w:r>
          </w:p>
        </w:tc>
        <w:tc>
          <w:tcPr>
            <w:tcW w:w="720" w:type="dxa"/>
          </w:tcPr>
          <w:p w14:paraId="2CE2AE52" w14:textId="77777777" w:rsidR="004B3F04" w:rsidRDefault="004B3F04" w:rsidP="000659BE">
            <w:pPr>
              <w:pStyle w:val="TableText"/>
            </w:pPr>
            <w:r>
              <w:t>1..1</w:t>
            </w:r>
          </w:p>
        </w:tc>
        <w:tc>
          <w:tcPr>
            <w:tcW w:w="1152" w:type="dxa"/>
          </w:tcPr>
          <w:p w14:paraId="0F463FEE" w14:textId="77777777" w:rsidR="004B3F04" w:rsidRDefault="004B3F04" w:rsidP="000659BE">
            <w:pPr>
              <w:pStyle w:val="TableText"/>
            </w:pPr>
            <w:r>
              <w:t>SHALL</w:t>
            </w:r>
          </w:p>
        </w:tc>
        <w:tc>
          <w:tcPr>
            <w:tcW w:w="864" w:type="dxa"/>
          </w:tcPr>
          <w:p w14:paraId="150F5386" w14:textId="77777777" w:rsidR="004B3F04" w:rsidRDefault="004B3F04" w:rsidP="000659BE">
            <w:pPr>
              <w:pStyle w:val="TableText"/>
            </w:pPr>
          </w:p>
        </w:tc>
        <w:tc>
          <w:tcPr>
            <w:tcW w:w="1104" w:type="dxa"/>
          </w:tcPr>
          <w:p w14:paraId="0803E8CA" w14:textId="77777777" w:rsidR="004B3F04" w:rsidRDefault="006C736C" w:rsidP="000659BE">
            <w:pPr>
              <w:pStyle w:val="TableText"/>
            </w:pPr>
            <w:hyperlink w:anchor="C_3346-32196">
              <w:r w:rsidR="004B3F04">
                <w:rPr>
                  <w:rStyle w:val="HyperlinkText9pt"/>
                </w:rPr>
                <w:t>3346-32196</w:t>
              </w:r>
            </w:hyperlink>
          </w:p>
        </w:tc>
        <w:tc>
          <w:tcPr>
            <w:tcW w:w="2975" w:type="dxa"/>
          </w:tcPr>
          <w:p w14:paraId="19064E33" w14:textId="77777777" w:rsidR="004B3F04" w:rsidRDefault="004B3F04" w:rsidP="000659BE">
            <w:pPr>
              <w:pStyle w:val="TableText"/>
            </w:pPr>
          </w:p>
        </w:tc>
      </w:tr>
    </w:tbl>
    <w:p w14:paraId="76B98625" w14:textId="77777777" w:rsidR="004B3F04" w:rsidRDefault="004B3F04" w:rsidP="004B3F04">
      <w:pPr>
        <w:pStyle w:val="BodyText"/>
      </w:pPr>
    </w:p>
    <w:p w14:paraId="465C23FD" w14:textId="77777777" w:rsidR="004B3F04" w:rsidRDefault="004B3F04" w:rsidP="007E63CC">
      <w:pPr>
        <w:numPr>
          <w:ilvl w:val="0"/>
          <w:numId w:val="75"/>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35" w:name="C_3346-32186"/>
      <w:r>
        <w:t xml:space="preserve"> (CONF:3346-32186)</w:t>
      </w:r>
      <w:bookmarkEnd w:id="3535"/>
      <w:r>
        <w:t>.</w:t>
      </w:r>
    </w:p>
    <w:p w14:paraId="57DD8623" w14:textId="77777777" w:rsidR="004B3F04" w:rsidRDefault="004B3F04" w:rsidP="007E63CC">
      <w:pPr>
        <w:numPr>
          <w:ilvl w:val="0"/>
          <w:numId w:val="75"/>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36" w:name="C_3346-32187"/>
      <w:r>
        <w:t xml:space="preserve"> (CONF:3346-32187)</w:t>
      </w:r>
      <w:bookmarkEnd w:id="3536"/>
      <w:r>
        <w:t>.</w:t>
      </w:r>
    </w:p>
    <w:p w14:paraId="686FD5C3" w14:textId="77777777" w:rsidR="004B3F04" w:rsidRDefault="004B3F04" w:rsidP="007E63CC">
      <w:pPr>
        <w:numPr>
          <w:ilvl w:val="0"/>
          <w:numId w:val="75"/>
        </w:numPr>
      </w:pPr>
      <w:r>
        <w:rPr>
          <w:rStyle w:val="keyword"/>
        </w:rPr>
        <w:t>SHALL</w:t>
      </w:r>
      <w:r>
        <w:t xml:space="preserve"> contain exactly one [1..1] </w:t>
      </w:r>
      <w:r>
        <w:rPr>
          <w:rStyle w:val="XMLnameBold"/>
        </w:rPr>
        <w:t>templateId</w:t>
      </w:r>
      <w:bookmarkStart w:id="3537" w:name="C_3346-32188"/>
      <w:r>
        <w:t xml:space="preserve"> (CONF:3346-32188)</w:t>
      </w:r>
      <w:bookmarkEnd w:id="3537"/>
      <w:r>
        <w:t>.</w:t>
      </w:r>
    </w:p>
    <w:p w14:paraId="25688D02" w14:textId="77777777" w:rsidR="004B3F04" w:rsidRDefault="004B3F04" w:rsidP="007E63CC">
      <w:pPr>
        <w:numPr>
          <w:ilvl w:val="1"/>
          <w:numId w:val="75"/>
        </w:numPr>
      </w:pPr>
      <w:r>
        <w:t xml:space="preserve">This templateId </w:t>
      </w:r>
      <w:r>
        <w:rPr>
          <w:rStyle w:val="keyword"/>
        </w:rPr>
        <w:t>SHALL</w:t>
      </w:r>
      <w:r>
        <w:t xml:space="preserve"> contain exactly one [1..1] </w:t>
      </w:r>
      <w:r>
        <w:rPr>
          <w:rStyle w:val="XMLnameBold"/>
        </w:rPr>
        <w:t>item</w:t>
      </w:r>
      <w:bookmarkStart w:id="3538" w:name="C_3346-32189"/>
      <w:r>
        <w:t xml:space="preserve"> (CONF:3346-32189)</w:t>
      </w:r>
      <w:bookmarkEnd w:id="3538"/>
      <w:r>
        <w:t xml:space="preserve"> such that it</w:t>
      </w:r>
    </w:p>
    <w:p w14:paraId="36F6402C" w14:textId="77777777" w:rsidR="004B3F04" w:rsidRDefault="004B3F04" w:rsidP="007E63CC">
      <w:pPr>
        <w:numPr>
          <w:ilvl w:val="2"/>
          <w:numId w:val="75"/>
        </w:numPr>
      </w:pPr>
      <w:r>
        <w:rPr>
          <w:rStyle w:val="keyword"/>
        </w:rPr>
        <w:t>SHALL</w:t>
      </w:r>
      <w:r>
        <w:t xml:space="preserve"> contain exactly one [1..1] </w:t>
      </w:r>
      <w:r>
        <w:rPr>
          <w:rStyle w:val="XMLnameBold"/>
        </w:rPr>
        <w:t>@root</w:t>
      </w:r>
      <w:r>
        <w:t>=</w:t>
      </w:r>
      <w:r>
        <w:rPr>
          <w:rStyle w:val="XMLname"/>
        </w:rPr>
        <w:t>"2.16.840.1.113883.10.20.28.4.101"</w:t>
      </w:r>
      <w:bookmarkStart w:id="3539" w:name="C_3346-32190"/>
      <w:r>
        <w:t xml:space="preserve"> (CONF:3346-32190)</w:t>
      </w:r>
      <w:bookmarkEnd w:id="3539"/>
      <w:r>
        <w:t>.</w:t>
      </w:r>
    </w:p>
    <w:p w14:paraId="2008A58A" w14:textId="77777777" w:rsidR="004B3F04" w:rsidRDefault="004B3F04" w:rsidP="007E63CC">
      <w:pPr>
        <w:numPr>
          <w:ilvl w:val="2"/>
          <w:numId w:val="75"/>
        </w:numPr>
      </w:pPr>
      <w:r>
        <w:rPr>
          <w:rStyle w:val="keyword"/>
        </w:rPr>
        <w:t>SHALL</w:t>
      </w:r>
      <w:r>
        <w:t xml:space="preserve"> contain exactly one [1..1] </w:t>
      </w:r>
      <w:r>
        <w:rPr>
          <w:rStyle w:val="XMLnameBold"/>
        </w:rPr>
        <w:t>@extension</w:t>
      </w:r>
      <w:r>
        <w:t>=</w:t>
      </w:r>
      <w:r>
        <w:rPr>
          <w:rStyle w:val="XMLname"/>
        </w:rPr>
        <w:t>"2017-08-01"</w:t>
      </w:r>
      <w:bookmarkStart w:id="3540" w:name="C_3346-34653"/>
      <w:r>
        <w:t xml:space="preserve"> (CONF:3346-34653)</w:t>
      </w:r>
      <w:bookmarkEnd w:id="3540"/>
      <w:r>
        <w:t>.</w:t>
      </w:r>
    </w:p>
    <w:p w14:paraId="06C3528A" w14:textId="77777777" w:rsidR="004B3F04" w:rsidRDefault="004B3F04" w:rsidP="007E63CC">
      <w:pPr>
        <w:numPr>
          <w:ilvl w:val="0"/>
          <w:numId w:val="75"/>
        </w:numPr>
      </w:pPr>
      <w:r>
        <w:rPr>
          <w:rStyle w:val="keyword"/>
        </w:rPr>
        <w:t>SHALL</w:t>
      </w:r>
      <w:r>
        <w:t xml:space="preserve"> contain exactly one [1..1] </w:t>
      </w:r>
      <w:r>
        <w:rPr>
          <w:rStyle w:val="XMLnameBold"/>
        </w:rPr>
        <w:t>code</w:t>
      </w:r>
      <w:bookmarkStart w:id="3541" w:name="C_3346-32192"/>
      <w:r>
        <w:t xml:space="preserve"> (CONF:3346-32192)</w:t>
      </w:r>
      <w:bookmarkEnd w:id="3541"/>
      <w:r>
        <w:t>.</w:t>
      </w:r>
    </w:p>
    <w:p w14:paraId="0E421C7A" w14:textId="77777777" w:rsidR="004B3F04" w:rsidRDefault="004B3F04" w:rsidP="007E63CC">
      <w:pPr>
        <w:numPr>
          <w:ilvl w:val="1"/>
          <w:numId w:val="75"/>
        </w:numPr>
      </w:pPr>
      <w:r>
        <w:t xml:space="preserve">This code </w:t>
      </w:r>
      <w:r>
        <w:rPr>
          <w:rStyle w:val="keyword"/>
        </w:rPr>
        <w:t>SHALL</w:t>
      </w:r>
      <w:r>
        <w:t xml:space="preserve"> contain exactly one [1..1] </w:t>
      </w:r>
      <w:r>
        <w:rPr>
          <w:rStyle w:val="XMLnameBold"/>
        </w:rPr>
        <w:t>@code</w:t>
      </w:r>
      <w:r>
        <w:t>=</w:t>
      </w:r>
      <w:r>
        <w:rPr>
          <w:rStyle w:val="XMLname"/>
        </w:rPr>
        <w:t>"394617004"</w:t>
      </w:r>
      <w:r>
        <w:t xml:space="preserve"> Result</w:t>
      </w:r>
      <w:bookmarkStart w:id="3542" w:name="C_3346-32193"/>
      <w:r>
        <w:t xml:space="preserve"> (CONF:3346-32193)</w:t>
      </w:r>
      <w:bookmarkEnd w:id="3542"/>
      <w:r>
        <w:t>.</w:t>
      </w:r>
    </w:p>
    <w:p w14:paraId="194B2B78" w14:textId="77777777" w:rsidR="004B3F04" w:rsidRDefault="004B3F04" w:rsidP="007E63CC">
      <w:pPr>
        <w:numPr>
          <w:ilvl w:val="1"/>
          <w:numId w:val="75"/>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543" w:name="C_3346-32194"/>
      <w:r>
        <w:t xml:space="preserve"> (CONF:3346-32194)</w:t>
      </w:r>
      <w:bookmarkEnd w:id="3543"/>
      <w:r>
        <w:t>.</w:t>
      </w:r>
    </w:p>
    <w:p w14:paraId="73CF6871" w14:textId="77777777" w:rsidR="004B3F04" w:rsidRDefault="004B3F04" w:rsidP="007E63CC">
      <w:pPr>
        <w:numPr>
          <w:ilvl w:val="0"/>
          <w:numId w:val="75"/>
        </w:numPr>
      </w:pPr>
      <w:r>
        <w:rPr>
          <w:rStyle w:val="keyword"/>
        </w:rPr>
        <w:t>MAY</w:t>
      </w:r>
      <w:r>
        <w:t xml:space="preserve"> contain zero or one [0..1] </w:t>
      </w:r>
      <w:r>
        <w:rPr>
          <w:rStyle w:val="XMLnameBold"/>
        </w:rPr>
        <w:t>effectiveTime</w:t>
      </w:r>
      <w:bookmarkStart w:id="3544" w:name="C_3346-34761"/>
      <w:r>
        <w:t xml:space="preserve"> (CONF:3346-34761)</w:t>
      </w:r>
      <w:bookmarkEnd w:id="3544"/>
      <w:r>
        <w:t>.</w:t>
      </w:r>
      <w:r>
        <w:br/>
        <w:t>Note: QDM Attribute: Result dateTime (The time the result report is generated and saved in the database)</w:t>
      </w:r>
    </w:p>
    <w:p w14:paraId="76E6ACAF" w14:textId="77777777" w:rsidR="004B3F04" w:rsidRDefault="004B3F04" w:rsidP="007E63CC">
      <w:pPr>
        <w:numPr>
          <w:ilvl w:val="1"/>
          <w:numId w:val="75"/>
        </w:numPr>
      </w:pPr>
      <w:r>
        <w:t xml:space="preserve">The effectiveTime, if present, </w:t>
      </w:r>
      <w:r>
        <w:rPr>
          <w:rStyle w:val="keyword"/>
        </w:rPr>
        <w:t>SHALL</w:t>
      </w:r>
      <w:r>
        <w:t xml:space="preserve"> contain exactly one [1..1] </w:t>
      </w:r>
      <w:r>
        <w:rPr>
          <w:rStyle w:val="XMLnameBold"/>
        </w:rPr>
        <w:t>low</w:t>
      </w:r>
      <w:bookmarkStart w:id="3545" w:name="C_3346-34762"/>
      <w:r>
        <w:t xml:space="preserve"> (CONF:3346-34762)</w:t>
      </w:r>
      <w:bookmarkEnd w:id="3545"/>
      <w:r>
        <w:t>.</w:t>
      </w:r>
    </w:p>
    <w:p w14:paraId="0A7BBCAC" w14:textId="77777777" w:rsidR="004B3F04" w:rsidRDefault="004B3F04" w:rsidP="007E63CC">
      <w:pPr>
        <w:numPr>
          <w:ilvl w:val="0"/>
          <w:numId w:val="75"/>
        </w:numPr>
      </w:pPr>
      <w:r>
        <w:rPr>
          <w:rStyle w:val="keyword"/>
        </w:rPr>
        <w:t>SHALL</w:t>
      </w:r>
      <w:r>
        <w:t xml:space="preserve"> contain exactly one [1..1] </w:t>
      </w:r>
      <w:r>
        <w:rPr>
          <w:rStyle w:val="XMLnameBold"/>
        </w:rPr>
        <w:t>value</w:t>
      </w:r>
      <w:bookmarkStart w:id="3546" w:name="C_3346-32196"/>
      <w:r>
        <w:t xml:space="preserve"> (CONF:3346-32196)</w:t>
      </w:r>
      <w:bookmarkEnd w:id="3546"/>
      <w:r>
        <w:t>.</w:t>
      </w:r>
      <w:r>
        <w:br/>
        <w:t>Note: QDM Attribute: Result</w:t>
      </w:r>
    </w:p>
    <w:p w14:paraId="4801D924" w14:textId="77777777" w:rsidR="004B3F04" w:rsidRDefault="004B3F04" w:rsidP="004B3F04">
      <w:pPr>
        <w:pStyle w:val="Caption"/>
        <w:ind w:left="130" w:right="115"/>
      </w:pPr>
      <w:bookmarkStart w:id="3547" w:name="_Toc64842069"/>
      <w:bookmarkStart w:id="3548" w:name="_Toc65482985"/>
      <w:r>
        <w:t xml:space="preserve">Figure </w:t>
      </w:r>
      <w:r>
        <w:fldChar w:fldCharType="begin"/>
      </w:r>
      <w:r>
        <w:instrText>SEQ Figure \* ARABIC</w:instrText>
      </w:r>
      <w:r>
        <w:fldChar w:fldCharType="separate"/>
      </w:r>
      <w:r>
        <w:t>71</w:t>
      </w:r>
      <w:r>
        <w:fldChar w:fldCharType="end"/>
      </w:r>
      <w:r>
        <w:t>: Result (V2) Example</w:t>
      </w:r>
      <w:bookmarkEnd w:id="3547"/>
      <w:bookmarkEnd w:id="3548"/>
    </w:p>
    <w:p w14:paraId="09F41EEF" w14:textId="77777777" w:rsidR="004B3F04" w:rsidRDefault="004B3F04" w:rsidP="004B3F04">
      <w:pPr>
        <w:pStyle w:val="Example"/>
        <w:ind w:left="130" w:right="115"/>
      </w:pPr>
      <w:r>
        <w:t>&lt;observationCriteria classCode="OBS" moodCode="EVN"&gt;</w:t>
      </w:r>
    </w:p>
    <w:p w14:paraId="75537D07" w14:textId="77777777" w:rsidR="004B3F04" w:rsidRDefault="004B3F04" w:rsidP="004B3F04">
      <w:pPr>
        <w:pStyle w:val="Example"/>
        <w:ind w:left="130" w:right="115"/>
      </w:pPr>
      <w:r>
        <w:t xml:space="preserve">    &lt;templateId&gt;</w:t>
      </w:r>
    </w:p>
    <w:p w14:paraId="1EF07D51" w14:textId="77777777" w:rsidR="004B3F04" w:rsidRDefault="004B3F04" w:rsidP="004B3F04">
      <w:pPr>
        <w:pStyle w:val="Example"/>
        <w:ind w:left="130" w:right="115"/>
      </w:pPr>
      <w:r>
        <w:t xml:space="preserve">        &lt;item root="2.16.840.1.113883.10.20.28.4.101" extension="2017-08-01"/&gt;</w:t>
      </w:r>
    </w:p>
    <w:p w14:paraId="0B044500" w14:textId="77777777" w:rsidR="004B3F04" w:rsidRDefault="004B3F04" w:rsidP="004B3F04">
      <w:pPr>
        <w:pStyle w:val="Example"/>
        <w:ind w:left="130" w:right="115"/>
      </w:pPr>
      <w:r>
        <w:t xml:space="preserve">    &lt;/templateId&gt;</w:t>
      </w:r>
    </w:p>
    <w:p w14:paraId="3DD7C9CC" w14:textId="77777777" w:rsidR="004B3F04" w:rsidRDefault="004B3F04" w:rsidP="004B3F04">
      <w:pPr>
        <w:pStyle w:val="Example"/>
        <w:ind w:left="130" w:right="115"/>
      </w:pPr>
      <w:r>
        <w:t xml:space="preserve">    &lt;id root="6626ee8e-e72b-4382-97a0-9a00ac27763a"/&gt;</w:t>
      </w:r>
    </w:p>
    <w:p w14:paraId="1A6564D0" w14:textId="77777777" w:rsidR="004B3F04" w:rsidRDefault="004B3F04" w:rsidP="004B3F04">
      <w:pPr>
        <w:pStyle w:val="Example"/>
        <w:ind w:left="130" w:right="115"/>
      </w:pPr>
      <w:r>
        <w:t xml:space="preserve">    &lt;code code="394617004" codeSystem="2.16.840.1.113883.6.96" codeSystemName="SNOMED CT"&gt;</w:t>
      </w:r>
    </w:p>
    <w:p w14:paraId="3ED940E6" w14:textId="77777777" w:rsidR="004B3F04" w:rsidRDefault="004B3F04" w:rsidP="004B3F04">
      <w:pPr>
        <w:pStyle w:val="Example"/>
        <w:ind w:left="130" w:right="115"/>
      </w:pPr>
      <w:r>
        <w:t xml:space="preserve">        &lt;displayName value="Result"/&gt;</w:t>
      </w:r>
    </w:p>
    <w:p w14:paraId="2F9BA061" w14:textId="77777777" w:rsidR="004B3F04" w:rsidRDefault="004B3F04" w:rsidP="004B3F04">
      <w:pPr>
        <w:pStyle w:val="Example"/>
        <w:ind w:left="130" w:right="115"/>
      </w:pPr>
      <w:r>
        <w:t xml:space="preserve">    &lt;/code&gt;</w:t>
      </w:r>
    </w:p>
    <w:p w14:paraId="00648781" w14:textId="77777777" w:rsidR="004B3F04" w:rsidRDefault="004B3F04" w:rsidP="004B3F04">
      <w:pPr>
        <w:pStyle w:val="Example"/>
        <w:ind w:left="130" w:right="115"/>
      </w:pPr>
      <w:r>
        <w:t xml:space="preserve">    &lt;title value="Result"/&gt;</w:t>
      </w:r>
    </w:p>
    <w:p w14:paraId="2BAF004F" w14:textId="77777777" w:rsidR="004B3F04" w:rsidRDefault="004B3F04" w:rsidP="004B3F04">
      <w:pPr>
        <w:pStyle w:val="Example"/>
        <w:ind w:left="130" w:right="115"/>
      </w:pPr>
      <w:r>
        <w:t xml:space="preserve">    &lt;value xsi:type="CD" valueSet="{$QDMElementValueSetOID}"/&gt;</w:t>
      </w:r>
    </w:p>
    <w:p w14:paraId="73ABA320" w14:textId="77777777" w:rsidR="004B3F04" w:rsidRDefault="004B3F04" w:rsidP="004B3F04">
      <w:pPr>
        <w:pStyle w:val="Example"/>
        <w:ind w:left="130" w:right="115"/>
      </w:pPr>
      <w:r>
        <w:t>&lt;/observationCriteria&gt;</w:t>
      </w:r>
    </w:p>
    <w:p w14:paraId="1A9DF558" w14:textId="77777777" w:rsidR="004B3F04" w:rsidRDefault="004B3F04" w:rsidP="004B3F04">
      <w:pPr>
        <w:pStyle w:val="Example"/>
        <w:ind w:left="130" w:right="115"/>
      </w:pPr>
      <w:r>
        <w:tab/>
      </w:r>
    </w:p>
    <w:p w14:paraId="38D9E80B" w14:textId="77777777" w:rsidR="004B3F04" w:rsidRDefault="004B3F04" w:rsidP="004B3F04">
      <w:pPr>
        <w:pStyle w:val="BodyText"/>
      </w:pPr>
    </w:p>
    <w:p w14:paraId="1AA7B4E2" w14:textId="77777777" w:rsidR="004B3F04" w:rsidRDefault="004B3F04" w:rsidP="004B3F04">
      <w:pPr>
        <w:pStyle w:val="Heading2nospace"/>
      </w:pPr>
      <w:bookmarkStart w:id="3549" w:name="E_Severity_Observation_2"/>
      <w:bookmarkStart w:id="3550" w:name="_Toc64841936"/>
      <w:bookmarkStart w:id="3551" w:name="_Toc65482852"/>
      <w:r>
        <w:t>Severity Observation (V2)</w:t>
      </w:r>
      <w:bookmarkEnd w:id="3549"/>
      <w:bookmarkEnd w:id="3550"/>
      <w:bookmarkEnd w:id="3551"/>
    </w:p>
    <w:p w14:paraId="2ED2EF23" w14:textId="77777777" w:rsidR="004B3F04" w:rsidRDefault="004B3F04" w:rsidP="004B3F04">
      <w:pPr>
        <w:pStyle w:val="BracketData"/>
      </w:pPr>
      <w:r>
        <w:t>[observationCriteria: identifier urn:hl7ii:2.16.840.1.113883.10.20.28.4.93:2017-08-01 (open)]</w:t>
      </w:r>
    </w:p>
    <w:p w14:paraId="6D2CCB8F" w14:textId="77777777" w:rsidR="004B3F04" w:rsidRDefault="004B3F04" w:rsidP="004B3F04">
      <w:pPr>
        <w:pStyle w:val="Caption"/>
      </w:pPr>
      <w:bookmarkStart w:id="3552" w:name="_Toc64842226"/>
      <w:bookmarkStart w:id="3553" w:name="_Toc65483310"/>
      <w:r>
        <w:t xml:space="preserve">Table </w:t>
      </w:r>
      <w:r>
        <w:fldChar w:fldCharType="begin"/>
      </w:r>
      <w:r>
        <w:instrText>SEQ Table \* ARABIC</w:instrText>
      </w:r>
      <w:r>
        <w:fldChar w:fldCharType="separate"/>
      </w:r>
      <w:r>
        <w:t>149</w:t>
      </w:r>
      <w:r>
        <w:fldChar w:fldCharType="end"/>
      </w:r>
      <w:r>
        <w:t>: Severity Observation (V2) Contexts</w:t>
      </w:r>
      <w:bookmarkEnd w:id="3552"/>
      <w:bookmarkEnd w:id="355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DD7DEA9" w14:textId="77777777" w:rsidTr="000659BE">
        <w:trPr>
          <w:cantSplit/>
          <w:tblHeader/>
          <w:jc w:val="center"/>
        </w:trPr>
        <w:tc>
          <w:tcPr>
            <w:tcW w:w="360" w:type="dxa"/>
            <w:shd w:val="clear" w:color="auto" w:fill="E6E6E6"/>
          </w:tcPr>
          <w:p w14:paraId="6A8A0F7A" w14:textId="77777777" w:rsidR="004B3F04" w:rsidRDefault="004B3F04" w:rsidP="000659BE">
            <w:pPr>
              <w:pStyle w:val="TableHead"/>
            </w:pPr>
            <w:r>
              <w:t>Contained By:</w:t>
            </w:r>
          </w:p>
        </w:tc>
        <w:tc>
          <w:tcPr>
            <w:tcW w:w="360" w:type="dxa"/>
            <w:shd w:val="clear" w:color="auto" w:fill="E6E6E6"/>
          </w:tcPr>
          <w:p w14:paraId="4D80B621" w14:textId="77777777" w:rsidR="004B3F04" w:rsidRDefault="004B3F04" w:rsidP="000659BE">
            <w:pPr>
              <w:pStyle w:val="TableHead"/>
            </w:pPr>
            <w:r>
              <w:t>Contains:</w:t>
            </w:r>
          </w:p>
        </w:tc>
      </w:tr>
      <w:tr w:rsidR="004B3F04" w14:paraId="0BF546F0" w14:textId="77777777" w:rsidTr="000659BE">
        <w:trPr>
          <w:jc w:val="center"/>
        </w:trPr>
        <w:tc>
          <w:tcPr>
            <w:tcW w:w="360" w:type="dxa"/>
          </w:tcPr>
          <w:p w14:paraId="3D85EEF5" w14:textId="77777777" w:rsidR="004B3F04" w:rsidRDefault="006C736C" w:rsidP="000659BE">
            <w:pPr>
              <w:pStyle w:val="TableText"/>
            </w:pPr>
            <w:hyperlink w:anchor="E_Adverse_Event_V4">
              <w:r w:rsidR="004B3F04">
                <w:rPr>
                  <w:rStyle w:val="HyperlinkText9pt"/>
                </w:rPr>
                <w:t>Adverse Event (V4)</w:t>
              </w:r>
            </w:hyperlink>
            <w:r w:rsidR="004B3F04">
              <w:t xml:space="preserve"> (optional)</w:t>
            </w:r>
          </w:p>
          <w:p w14:paraId="562D069E" w14:textId="77777777" w:rsidR="004B3F04" w:rsidRDefault="006C736C" w:rsidP="000659BE">
            <w:pPr>
              <w:pStyle w:val="TableText"/>
            </w:pPr>
            <w:hyperlink w:anchor="E_Allergy_Intolerance_V4">
              <w:r w:rsidR="004B3F04">
                <w:rPr>
                  <w:rStyle w:val="HyperlinkText9pt"/>
                </w:rPr>
                <w:t>Allergy Intolerance (V4)</w:t>
              </w:r>
            </w:hyperlink>
            <w:r w:rsidR="004B3F04">
              <w:t xml:space="preserve"> (optional)</w:t>
            </w:r>
          </w:p>
          <w:p w14:paraId="1863BE88" w14:textId="77777777" w:rsidR="004B3F04" w:rsidRDefault="006C736C" w:rsidP="000659BE">
            <w:pPr>
              <w:pStyle w:val="TableText"/>
            </w:pPr>
            <w:hyperlink w:anchor="E_Diagnosis_V4">
              <w:r w:rsidR="004B3F04">
                <w:rPr>
                  <w:rStyle w:val="HyperlinkText9pt"/>
                </w:rPr>
                <w:t>Diagnosis (V4)</w:t>
              </w:r>
            </w:hyperlink>
            <w:r w:rsidR="004B3F04">
              <w:t xml:space="preserve"> (optional)</w:t>
            </w:r>
          </w:p>
          <w:p w14:paraId="459126CC" w14:textId="77777777" w:rsidR="004B3F04" w:rsidRDefault="006C736C" w:rsidP="000659BE">
            <w:pPr>
              <w:pStyle w:val="TableText"/>
            </w:pPr>
            <w:hyperlink w:anchor="E_Symptom_V4">
              <w:r w:rsidR="004B3F04">
                <w:rPr>
                  <w:rStyle w:val="HyperlinkText9pt"/>
                </w:rPr>
                <w:t>Symptom (V4)</w:t>
              </w:r>
            </w:hyperlink>
            <w:r w:rsidR="004B3F04">
              <w:t xml:space="preserve"> (optional)</w:t>
            </w:r>
          </w:p>
        </w:tc>
        <w:tc>
          <w:tcPr>
            <w:tcW w:w="360" w:type="dxa"/>
          </w:tcPr>
          <w:p w14:paraId="6C8A2D35" w14:textId="77777777" w:rsidR="004B3F04" w:rsidRDefault="004B3F04" w:rsidP="000659BE"/>
        </w:tc>
      </w:tr>
    </w:tbl>
    <w:p w14:paraId="5BAF2241" w14:textId="77777777" w:rsidR="004B3F04" w:rsidRDefault="004B3F04" w:rsidP="004B3F04">
      <w:pPr>
        <w:pStyle w:val="BodyText"/>
      </w:pPr>
    </w:p>
    <w:p w14:paraId="68C1F2E0" w14:textId="77777777" w:rsidR="004B3F04" w:rsidRDefault="004B3F04" w:rsidP="004B3F04">
      <w:r>
        <w:t>This template represents the QDM attribute: Severity.</w:t>
      </w:r>
      <w:r>
        <w:br/>
        <w:t>Severity observation represents the gravity of the problem, such as allergy or reaction, in terms of its actual or potential impact on the patient.</w:t>
      </w:r>
    </w:p>
    <w:p w14:paraId="738F5E5A" w14:textId="77777777" w:rsidR="004B3F04" w:rsidRDefault="004B3F04" w:rsidP="004B3F04">
      <w:pPr>
        <w:pStyle w:val="Caption"/>
      </w:pPr>
      <w:bookmarkStart w:id="3554" w:name="_Toc64842227"/>
      <w:bookmarkStart w:id="3555" w:name="_Toc65483311"/>
      <w:r>
        <w:lastRenderedPageBreak/>
        <w:t xml:space="preserve">Table </w:t>
      </w:r>
      <w:r>
        <w:fldChar w:fldCharType="begin"/>
      </w:r>
      <w:r>
        <w:instrText>SEQ Table \* ARABIC</w:instrText>
      </w:r>
      <w:r>
        <w:fldChar w:fldCharType="separate"/>
      </w:r>
      <w:r>
        <w:t>150</w:t>
      </w:r>
      <w:r>
        <w:fldChar w:fldCharType="end"/>
      </w:r>
      <w:r>
        <w:t>: Severity Observation (V2) Constraints Overview</w:t>
      </w:r>
      <w:bookmarkEnd w:id="3554"/>
      <w:bookmarkEnd w:id="355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2E3CF66E" w14:textId="77777777" w:rsidTr="000659BE">
        <w:trPr>
          <w:cantSplit/>
          <w:tblHeader/>
          <w:jc w:val="center"/>
        </w:trPr>
        <w:tc>
          <w:tcPr>
            <w:tcW w:w="0" w:type="dxa"/>
            <w:shd w:val="clear" w:color="auto" w:fill="E6E6E6"/>
            <w:noWrap/>
          </w:tcPr>
          <w:p w14:paraId="5E23A0DF" w14:textId="77777777" w:rsidR="004B3F04" w:rsidRDefault="004B3F04" w:rsidP="000659BE">
            <w:pPr>
              <w:pStyle w:val="TableHead"/>
            </w:pPr>
            <w:r>
              <w:t>XPath</w:t>
            </w:r>
          </w:p>
        </w:tc>
        <w:tc>
          <w:tcPr>
            <w:tcW w:w="720" w:type="dxa"/>
            <w:shd w:val="clear" w:color="auto" w:fill="E6E6E6"/>
            <w:noWrap/>
          </w:tcPr>
          <w:p w14:paraId="17DF86B9" w14:textId="77777777" w:rsidR="004B3F04" w:rsidRDefault="004B3F04" w:rsidP="000659BE">
            <w:pPr>
              <w:pStyle w:val="TableHead"/>
            </w:pPr>
            <w:r>
              <w:t>Card.</w:t>
            </w:r>
          </w:p>
        </w:tc>
        <w:tc>
          <w:tcPr>
            <w:tcW w:w="1152" w:type="dxa"/>
            <w:shd w:val="clear" w:color="auto" w:fill="E6E6E6"/>
            <w:noWrap/>
          </w:tcPr>
          <w:p w14:paraId="75401669" w14:textId="77777777" w:rsidR="004B3F04" w:rsidRDefault="004B3F04" w:rsidP="000659BE">
            <w:pPr>
              <w:pStyle w:val="TableHead"/>
            </w:pPr>
            <w:r>
              <w:t>Verb</w:t>
            </w:r>
          </w:p>
        </w:tc>
        <w:tc>
          <w:tcPr>
            <w:tcW w:w="864" w:type="dxa"/>
            <w:shd w:val="clear" w:color="auto" w:fill="E6E6E6"/>
            <w:noWrap/>
          </w:tcPr>
          <w:p w14:paraId="36A8A49E" w14:textId="77777777" w:rsidR="004B3F04" w:rsidRDefault="004B3F04" w:rsidP="000659BE">
            <w:pPr>
              <w:pStyle w:val="TableHead"/>
            </w:pPr>
            <w:r>
              <w:t>Data Type</w:t>
            </w:r>
          </w:p>
        </w:tc>
        <w:tc>
          <w:tcPr>
            <w:tcW w:w="864" w:type="dxa"/>
            <w:shd w:val="clear" w:color="auto" w:fill="E6E6E6"/>
            <w:noWrap/>
          </w:tcPr>
          <w:p w14:paraId="7EC01F94" w14:textId="77777777" w:rsidR="004B3F04" w:rsidRDefault="004B3F04" w:rsidP="000659BE">
            <w:pPr>
              <w:pStyle w:val="TableHead"/>
            </w:pPr>
            <w:r>
              <w:t>CONF#</w:t>
            </w:r>
          </w:p>
        </w:tc>
        <w:tc>
          <w:tcPr>
            <w:tcW w:w="864" w:type="dxa"/>
            <w:shd w:val="clear" w:color="auto" w:fill="E6E6E6"/>
            <w:noWrap/>
          </w:tcPr>
          <w:p w14:paraId="2B887D55" w14:textId="77777777" w:rsidR="004B3F04" w:rsidRDefault="004B3F04" w:rsidP="000659BE">
            <w:pPr>
              <w:pStyle w:val="TableHead"/>
            </w:pPr>
            <w:r>
              <w:t>Value</w:t>
            </w:r>
          </w:p>
        </w:tc>
      </w:tr>
      <w:tr w:rsidR="004B3F04" w14:paraId="24B0E1E7" w14:textId="77777777" w:rsidTr="000659BE">
        <w:trPr>
          <w:jc w:val="center"/>
        </w:trPr>
        <w:tc>
          <w:tcPr>
            <w:tcW w:w="10160" w:type="dxa"/>
            <w:gridSpan w:val="6"/>
          </w:tcPr>
          <w:p w14:paraId="73C6978D" w14:textId="77777777" w:rsidR="004B3F04" w:rsidRDefault="004B3F04" w:rsidP="000659BE">
            <w:pPr>
              <w:pStyle w:val="TableText"/>
            </w:pPr>
            <w:r>
              <w:t>observationCriteria (identifier: urn:hl7ii:2.16.840.1.113883.10.20.28.4.93:2017-08-01)</w:t>
            </w:r>
          </w:p>
        </w:tc>
      </w:tr>
      <w:tr w:rsidR="004B3F04" w14:paraId="554226B9" w14:textId="77777777" w:rsidTr="000659BE">
        <w:trPr>
          <w:jc w:val="center"/>
        </w:trPr>
        <w:tc>
          <w:tcPr>
            <w:tcW w:w="3345" w:type="dxa"/>
          </w:tcPr>
          <w:p w14:paraId="30D72121" w14:textId="77777777" w:rsidR="004B3F04" w:rsidRDefault="004B3F04" w:rsidP="000659BE">
            <w:pPr>
              <w:pStyle w:val="TableText"/>
            </w:pPr>
            <w:r>
              <w:tab/>
              <w:t>@classCode</w:t>
            </w:r>
          </w:p>
        </w:tc>
        <w:tc>
          <w:tcPr>
            <w:tcW w:w="720" w:type="dxa"/>
          </w:tcPr>
          <w:p w14:paraId="481EAA08" w14:textId="77777777" w:rsidR="004B3F04" w:rsidRDefault="004B3F04" w:rsidP="000659BE">
            <w:pPr>
              <w:pStyle w:val="TableText"/>
            </w:pPr>
            <w:r>
              <w:t>1..1</w:t>
            </w:r>
          </w:p>
        </w:tc>
        <w:tc>
          <w:tcPr>
            <w:tcW w:w="1152" w:type="dxa"/>
          </w:tcPr>
          <w:p w14:paraId="5B6DD3D7" w14:textId="77777777" w:rsidR="004B3F04" w:rsidRDefault="004B3F04" w:rsidP="000659BE">
            <w:pPr>
              <w:pStyle w:val="TableText"/>
            </w:pPr>
            <w:r>
              <w:t>SHALL</w:t>
            </w:r>
          </w:p>
        </w:tc>
        <w:tc>
          <w:tcPr>
            <w:tcW w:w="864" w:type="dxa"/>
          </w:tcPr>
          <w:p w14:paraId="1F64BE44" w14:textId="77777777" w:rsidR="004B3F04" w:rsidRDefault="004B3F04" w:rsidP="000659BE">
            <w:pPr>
              <w:pStyle w:val="TableText"/>
            </w:pPr>
          </w:p>
        </w:tc>
        <w:tc>
          <w:tcPr>
            <w:tcW w:w="1104" w:type="dxa"/>
          </w:tcPr>
          <w:p w14:paraId="76E40467" w14:textId="77777777" w:rsidR="004B3F04" w:rsidRDefault="006C736C" w:rsidP="000659BE">
            <w:pPr>
              <w:pStyle w:val="TableText"/>
            </w:pPr>
            <w:hyperlink w:anchor="C_3346-30129">
              <w:r w:rsidR="004B3F04">
                <w:rPr>
                  <w:rStyle w:val="HyperlinkText9pt"/>
                </w:rPr>
                <w:t>3346-30129</w:t>
              </w:r>
            </w:hyperlink>
          </w:p>
        </w:tc>
        <w:tc>
          <w:tcPr>
            <w:tcW w:w="2975" w:type="dxa"/>
          </w:tcPr>
          <w:p w14:paraId="2489CB1F" w14:textId="77777777" w:rsidR="004B3F04" w:rsidRDefault="004B3F04" w:rsidP="000659BE">
            <w:pPr>
              <w:pStyle w:val="TableText"/>
            </w:pPr>
            <w:r>
              <w:t>OBS</w:t>
            </w:r>
          </w:p>
        </w:tc>
      </w:tr>
      <w:tr w:rsidR="004B3F04" w14:paraId="056E8B89" w14:textId="77777777" w:rsidTr="000659BE">
        <w:trPr>
          <w:jc w:val="center"/>
        </w:trPr>
        <w:tc>
          <w:tcPr>
            <w:tcW w:w="3345" w:type="dxa"/>
          </w:tcPr>
          <w:p w14:paraId="65D46577" w14:textId="77777777" w:rsidR="004B3F04" w:rsidRDefault="004B3F04" w:rsidP="000659BE">
            <w:pPr>
              <w:pStyle w:val="TableText"/>
            </w:pPr>
            <w:r>
              <w:tab/>
              <w:t>@moodCode</w:t>
            </w:r>
          </w:p>
        </w:tc>
        <w:tc>
          <w:tcPr>
            <w:tcW w:w="720" w:type="dxa"/>
          </w:tcPr>
          <w:p w14:paraId="20457367" w14:textId="77777777" w:rsidR="004B3F04" w:rsidRDefault="004B3F04" w:rsidP="000659BE">
            <w:pPr>
              <w:pStyle w:val="TableText"/>
            </w:pPr>
            <w:r>
              <w:t>1..1</w:t>
            </w:r>
          </w:p>
        </w:tc>
        <w:tc>
          <w:tcPr>
            <w:tcW w:w="1152" w:type="dxa"/>
          </w:tcPr>
          <w:p w14:paraId="236902D9" w14:textId="77777777" w:rsidR="004B3F04" w:rsidRDefault="004B3F04" w:rsidP="000659BE">
            <w:pPr>
              <w:pStyle w:val="TableText"/>
            </w:pPr>
            <w:r>
              <w:t>SHALL</w:t>
            </w:r>
          </w:p>
        </w:tc>
        <w:tc>
          <w:tcPr>
            <w:tcW w:w="864" w:type="dxa"/>
          </w:tcPr>
          <w:p w14:paraId="0E9EFCCD" w14:textId="77777777" w:rsidR="004B3F04" w:rsidRDefault="004B3F04" w:rsidP="000659BE">
            <w:pPr>
              <w:pStyle w:val="TableText"/>
            </w:pPr>
          </w:p>
        </w:tc>
        <w:tc>
          <w:tcPr>
            <w:tcW w:w="1104" w:type="dxa"/>
          </w:tcPr>
          <w:p w14:paraId="04550045" w14:textId="77777777" w:rsidR="004B3F04" w:rsidRDefault="006C736C" w:rsidP="000659BE">
            <w:pPr>
              <w:pStyle w:val="TableText"/>
            </w:pPr>
            <w:hyperlink w:anchor="C_3346-30130">
              <w:r w:rsidR="004B3F04">
                <w:rPr>
                  <w:rStyle w:val="HyperlinkText9pt"/>
                </w:rPr>
                <w:t>3346-30130</w:t>
              </w:r>
            </w:hyperlink>
          </w:p>
        </w:tc>
        <w:tc>
          <w:tcPr>
            <w:tcW w:w="2975" w:type="dxa"/>
          </w:tcPr>
          <w:p w14:paraId="4BF80898" w14:textId="77777777" w:rsidR="004B3F04" w:rsidRDefault="004B3F04" w:rsidP="000659BE">
            <w:pPr>
              <w:pStyle w:val="TableText"/>
            </w:pPr>
            <w:r>
              <w:t>urn:oid:2.16.840.1.113883.5.1001 (HL7ActMood) = EVN</w:t>
            </w:r>
          </w:p>
        </w:tc>
      </w:tr>
      <w:tr w:rsidR="004B3F04" w14:paraId="146615C9" w14:textId="77777777" w:rsidTr="000659BE">
        <w:trPr>
          <w:jc w:val="center"/>
        </w:trPr>
        <w:tc>
          <w:tcPr>
            <w:tcW w:w="3345" w:type="dxa"/>
          </w:tcPr>
          <w:p w14:paraId="7CEBB1DA" w14:textId="77777777" w:rsidR="004B3F04" w:rsidRDefault="004B3F04" w:rsidP="000659BE">
            <w:pPr>
              <w:pStyle w:val="TableText"/>
            </w:pPr>
            <w:r>
              <w:tab/>
              <w:t>templateId</w:t>
            </w:r>
          </w:p>
        </w:tc>
        <w:tc>
          <w:tcPr>
            <w:tcW w:w="720" w:type="dxa"/>
          </w:tcPr>
          <w:p w14:paraId="7912E30A" w14:textId="77777777" w:rsidR="004B3F04" w:rsidRDefault="004B3F04" w:rsidP="000659BE">
            <w:pPr>
              <w:pStyle w:val="TableText"/>
            </w:pPr>
            <w:r>
              <w:t>1..1</w:t>
            </w:r>
          </w:p>
        </w:tc>
        <w:tc>
          <w:tcPr>
            <w:tcW w:w="1152" w:type="dxa"/>
          </w:tcPr>
          <w:p w14:paraId="649CF7BB" w14:textId="77777777" w:rsidR="004B3F04" w:rsidRDefault="004B3F04" w:rsidP="000659BE">
            <w:pPr>
              <w:pStyle w:val="TableText"/>
            </w:pPr>
            <w:r>
              <w:t>SHALL</w:t>
            </w:r>
          </w:p>
        </w:tc>
        <w:tc>
          <w:tcPr>
            <w:tcW w:w="864" w:type="dxa"/>
          </w:tcPr>
          <w:p w14:paraId="74D8BFEF" w14:textId="77777777" w:rsidR="004B3F04" w:rsidRDefault="004B3F04" w:rsidP="000659BE">
            <w:pPr>
              <w:pStyle w:val="TableText"/>
            </w:pPr>
          </w:p>
        </w:tc>
        <w:tc>
          <w:tcPr>
            <w:tcW w:w="1104" w:type="dxa"/>
          </w:tcPr>
          <w:p w14:paraId="3A482F75" w14:textId="77777777" w:rsidR="004B3F04" w:rsidRDefault="006C736C" w:rsidP="000659BE">
            <w:pPr>
              <w:pStyle w:val="TableText"/>
            </w:pPr>
            <w:hyperlink w:anchor="C_3346-30131">
              <w:r w:rsidR="004B3F04">
                <w:rPr>
                  <w:rStyle w:val="HyperlinkText9pt"/>
                </w:rPr>
                <w:t>3346-30131</w:t>
              </w:r>
            </w:hyperlink>
          </w:p>
        </w:tc>
        <w:tc>
          <w:tcPr>
            <w:tcW w:w="2975" w:type="dxa"/>
          </w:tcPr>
          <w:p w14:paraId="7E516A40" w14:textId="77777777" w:rsidR="004B3F04" w:rsidRDefault="004B3F04" w:rsidP="000659BE">
            <w:pPr>
              <w:pStyle w:val="TableText"/>
            </w:pPr>
          </w:p>
        </w:tc>
      </w:tr>
      <w:tr w:rsidR="004B3F04" w14:paraId="6E5476FF" w14:textId="77777777" w:rsidTr="000659BE">
        <w:trPr>
          <w:jc w:val="center"/>
        </w:trPr>
        <w:tc>
          <w:tcPr>
            <w:tcW w:w="3345" w:type="dxa"/>
          </w:tcPr>
          <w:p w14:paraId="2B5E6F4D" w14:textId="77777777" w:rsidR="004B3F04" w:rsidRDefault="004B3F04" w:rsidP="000659BE">
            <w:pPr>
              <w:pStyle w:val="TableText"/>
            </w:pPr>
            <w:r>
              <w:tab/>
            </w:r>
            <w:r>
              <w:tab/>
              <w:t>item</w:t>
            </w:r>
          </w:p>
        </w:tc>
        <w:tc>
          <w:tcPr>
            <w:tcW w:w="720" w:type="dxa"/>
          </w:tcPr>
          <w:p w14:paraId="60E0A80D" w14:textId="77777777" w:rsidR="004B3F04" w:rsidRDefault="004B3F04" w:rsidP="000659BE">
            <w:pPr>
              <w:pStyle w:val="TableText"/>
            </w:pPr>
            <w:r>
              <w:t>1..1</w:t>
            </w:r>
          </w:p>
        </w:tc>
        <w:tc>
          <w:tcPr>
            <w:tcW w:w="1152" w:type="dxa"/>
          </w:tcPr>
          <w:p w14:paraId="259BD4B7" w14:textId="77777777" w:rsidR="004B3F04" w:rsidRDefault="004B3F04" w:rsidP="000659BE">
            <w:pPr>
              <w:pStyle w:val="TableText"/>
            </w:pPr>
            <w:r>
              <w:t>SHALL</w:t>
            </w:r>
          </w:p>
        </w:tc>
        <w:tc>
          <w:tcPr>
            <w:tcW w:w="864" w:type="dxa"/>
          </w:tcPr>
          <w:p w14:paraId="663C29B9" w14:textId="77777777" w:rsidR="004B3F04" w:rsidRDefault="004B3F04" w:rsidP="000659BE">
            <w:pPr>
              <w:pStyle w:val="TableText"/>
            </w:pPr>
          </w:p>
        </w:tc>
        <w:tc>
          <w:tcPr>
            <w:tcW w:w="1104" w:type="dxa"/>
          </w:tcPr>
          <w:p w14:paraId="2D1995B8" w14:textId="77777777" w:rsidR="004B3F04" w:rsidRDefault="006C736C" w:rsidP="000659BE">
            <w:pPr>
              <w:pStyle w:val="TableText"/>
            </w:pPr>
            <w:hyperlink w:anchor="C_3346-30132">
              <w:r w:rsidR="004B3F04">
                <w:rPr>
                  <w:rStyle w:val="HyperlinkText9pt"/>
                </w:rPr>
                <w:t>3346-30132</w:t>
              </w:r>
            </w:hyperlink>
          </w:p>
        </w:tc>
        <w:tc>
          <w:tcPr>
            <w:tcW w:w="2975" w:type="dxa"/>
          </w:tcPr>
          <w:p w14:paraId="499182D1" w14:textId="77777777" w:rsidR="004B3F04" w:rsidRDefault="004B3F04" w:rsidP="000659BE">
            <w:pPr>
              <w:pStyle w:val="TableText"/>
            </w:pPr>
          </w:p>
        </w:tc>
      </w:tr>
      <w:tr w:rsidR="004B3F04" w14:paraId="169FC8B1" w14:textId="77777777" w:rsidTr="000659BE">
        <w:trPr>
          <w:jc w:val="center"/>
        </w:trPr>
        <w:tc>
          <w:tcPr>
            <w:tcW w:w="3345" w:type="dxa"/>
          </w:tcPr>
          <w:p w14:paraId="39660421" w14:textId="77777777" w:rsidR="004B3F04" w:rsidRDefault="004B3F04" w:rsidP="000659BE">
            <w:pPr>
              <w:pStyle w:val="TableText"/>
            </w:pPr>
            <w:r>
              <w:tab/>
            </w:r>
            <w:r>
              <w:tab/>
            </w:r>
            <w:r>
              <w:tab/>
              <w:t>@root</w:t>
            </w:r>
          </w:p>
        </w:tc>
        <w:tc>
          <w:tcPr>
            <w:tcW w:w="720" w:type="dxa"/>
          </w:tcPr>
          <w:p w14:paraId="19B94A9F" w14:textId="77777777" w:rsidR="004B3F04" w:rsidRDefault="004B3F04" w:rsidP="000659BE">
            <w:pPr>
              <w:pStyle w:val="TableText"/>
            </w:pPr>
            <w:r>
              <w:t>1..1</w:t>
            </w:r>
          </w:p>
        </w:tc>
        <w:tc>
          <w:tcPr>
            <w:tcW w:w="1152" w:type="dxa"/>
          </w:tcPr>
          <w:p w14:paraId="74706710" w14:textId="77777777" w:rsidR="004B3F04" w:rsidRDefault="004B3F04" w:rsidP="000659BE">
            <w:pPr>
              <w:pStyle w:val="TableText"/>
            </w:pPr>
            <w:r>
              <w:t>SHALL</w:t>
            </w:r>
          </w:p>
        </w:tc>
        <w:tc>
          <w:tcPr>
            <w:tcW w:w="864" w:type="dxa"/>
          </w:tcPr>
          <w:p w14:paraId="172EBE96" w14:textId="77777777" w:rsidR="004B3F04" w:rsidRDefault="004B3F04" w:rsidP="000659BE">
            <w:pPr>
              <w:pStyle w:val="TableText"/>
            </w:pPr>
          </w:p>
        </w:tc>
        <w:tc>
          <w:tcPr>
            <w:tcW w:w="1104" w:type="dxa"/>
          </w:tcPr>
          <w:p w14:paraId="77523803" w14:textId="77777777" w:rsidR="004B3F04" w:rsidRDefault="006C736C" w:rsidP="000659BE">
            <w:pPr>
              <w:pStyle w:val="TableText"/>
            </w:pPr>
            <w:hyperlink w:anchor="C_3346-30133">
              <w:r w:rsidR="004B3F04">
                <w:rPr>
                  <w:rStyle w:val="HyperlinkText9pt"/>
                </w:rPr>
                <w:t>3346-30133</w:t>
              </w:r>
            </w:hyperlink>
          </w:p>
        </w:tc>
        <w:tc>
          <w:tcPr>
            <w:tcW w:w="2975" w:type="dxa"/>
          </w:tcPr>
          <w:p w14:paraId="283BBBC9" w14:textId="77777777" w:rsidR="004B3F04" w:rsidRDefault="004B3F04" w:rsidP="000659BE">
            <w:pPr>
              <w:pStyle w:val="TableText"/>
            </w:pPr>
            <w:r>
              <w:t>2.16.840.1.113883.10.20.28.4.93</w:t>
            </w:r>
          </w:p>
        </w:tc>
      </w:tr>
      <w:tr w:rsidR="004B3F04" w14:paraId="3E221671" w14:textId="77777777" w:rsidTr="000659BE">
        <w:trPr>
          <w:jc w:val="center"/>
        </w:trPr>
        <w:tc>
          <w:tcPr>
            <w:tcW w:w="3345" w:type="dxa"/>
          </w:tcPr>
          <w:p w14:paraId="0AE2EA66" w14:textId="77777777" w:rsidR="004B3F04" w:rsidRDefault="004B3F04" w:rsidP="000659BE">
            <w:pPr>
              <w:pStyle w:val="TableText"/>
            </w:pPr>
            <w:r>
              <w:tab/>
            </w:r>
            <w:r>
              <w:tab/>
            </w:r>
            <w:r>
              <w:tab/>
              <w:t>@extension</w:t>
            </w:r>
          </w:p>
        </w:tc>
        <w:tc>
          <w:tcPr>
            <w:tcW w:w="720" w:type="dxa"/>
          </w:tcPr>
          <w:p w14:paraId="3E46F218" w14:textId="77777777" w:rsidR="004B3F04" w:rsidRDefault="004B3F04" w:rsidP="000659BE">
            <w:pPr>
              <w:pStyle w:val="TableText"/>
            </w:pPr>
            <w:r>
              <w:t>1..1</w:t>
            </w:r>
          </w:p>
        </w:tc>
        <w:tc>
          <w:tcPr>
            <w:tcW w:w="1152" w:type="dxa"/>
          </w:tcPr>
          <w:p w14:paraId="42C24E8C" w14:textId="77777777" w:rsidR="004B3F04" w:rsidRDefault="004B3F04" w:rsidP="000659BE">
            <w:pPr>
              <w:pStyle w:val="TableText"/>
            </w:pPr>
            <w:r>
              <w:t>SHALL</w:t>
            </w:r>
          </w:p>
        </w:tc>
        <w:tc>
          <w:tcPr>
            <w:tcW w:w="864" w:type="dxa"/>
          </w:tcPr>
          <w:p w14:paraId="334C23CE" w14:textId="77777777" w:rsidR="004B3F04" w:rsidRDefault="004B3F04" w:rsidP="000659BE">
            <w:pPr>
              <w:pStyle w:val="TableText"/>
            </w:pPr>
          </w:p>
        </w:tc>
        <w:tc>
          <w:tcPr>
            <w:tcW w:w="1104" w:type="dxa"/>
          </w:tcPr>
          <w:p w14:paraId="0B06729A" w14:textId="77777777" w:rsidR="004B3F04" w:rsidRDefault="006C736C" w:rsidP="000659BE">
            <w:pPr>
              <w:pStyle w:val="TableText"/>
            </w:pPr>
            <w:hyperlink w:anchor="C_3346-33691">
              <w:r w:rsidR="004B3F04">
                <w:rPr>
                  <w:rStyle w:val="HyperlinkText9pt"/>
                </w:rPr>
                <w:t>3346-33691</w:t>
              </w:r>
            </w:hyperlink>
          </w:p>
        </w:tc>
        <w:tc>
          <w:tcPr>
            <w:tcW w:w="2975" w:type="dxa"/>
          </w:tcPr>
          <w:p w14:paraId="11672C7B" w14:textId="77777777" w:rsidR="004B3F04" w:rsidRDefault="004B3F04" w:rsidP="000659BE">
            <w:pPr>
              <w:pStyle w:val="TableText"/>
            </w:pPr>
            <w:r>
              <w:t>2017-08-01</w:t>
            </w:r>
          </w:p>
        </w:tc>
      </w:tr>
      <w:tr w:rsidR="004B3F04" w14:paraId="6C3CBAB0" w14:textId="77777777" w:rsidTr="000659BE">
        <w:trPr>
          <w:jc w:val="center"/>
        </w:trPr>
        <w:tc>
          <w:tcPr>
            <w:tcW w:w="3345" w:type="dxa"/>
          </w:tcPr>
          <w:p w14:paraId="3CC3C9E3" w14:textId="77777777" w:rsidR="004B3F04" w:rsidRDefault="004B3F04" w:rsidP="000659BE">
            <w:pPr>
              <w:pStyle w:val="TableText"/>
            </w:pPr>
            <w:r>
              <w:tab/>
              <w:t>code</w:t>
            </w:r>
          </w:p>
        </w:tc>
        <w:tc>
          <w:tcPr>
            <w:tcW w:w="720" w:type="dxa"/>
          </w:tcPr>
          <w:p w14:paraId="3E24E554" w14:textId="77777777" w:rsidR="004B3F04" w:rsidRDefault="004B3F04" w:rsidP="000659BE">
            <w:pPr>
              <w:pStyle w:val="TableText"/>
            </w:pPr>
            <w:r>
              <w:t>1..1</w:t>
            </w:r>
          </w:p>
        </w:tc>
        <w:tc>
          <w:tcPr>
            <w:tcW w:w="1152" w:type="dxa"/>
          </w:tcPr>
          <w:p w14:paraId="287E9585" w14:textId="77777777" w:rsidR="004B3F04" w:rsidRDefault="004B3F04" w:rsidP="000659BE">
            <w:pPr>
              <w:pStyle w:val="TableText"/>
            </w:pPr>
            <w:r>
              <w:t>SHALL</w:t>
            </w:r>
          </w:p>
        </w:tc>
        <w:tc>
          <w:tcPr>
            <w:tcW w:w="864" w:type="dxa"/>
          </w:tcPr>
          <w:p w14:paraId="1B3AC62B" w14:textId="77777777" w:rsidR="004B3F04" w:rsidRDefault="004B3F04" w:rsidP="000659BE">
            <w:pPr>
              <w:pStyle w:val="TableText"/>
            </w:pPr>
          </w:p>
        </w:tc>
        <w:tc>
          <w:tcPr>
            <w:tcW w:w="1104" w:type="dxa"/>
          </w:tcPr>
          <w:p w14:paraId="38D11199" w14:textId="77777777" w:rsidR="004B3F04" w:rsidRDefault="006C736C" w:rsidP="000659BE">
            <w:pPr>
              <w:pStyle w:val="TableText"/>
            </w:pPr>
            <w:hyperlink w:anchor="C_3346-30135">
              <w:r w:rsidR="004B3F04">
                <w:rPr>
                  <w:rStyle w:val="HyperlinkText9pt"/>
                </w:rPr>
                <w:t>3346-30135</w:t>
              </w:r>
            </w:hyperlink>
          </w:p>
        </w:tc>
        <w:tc>
          <w:tcPr>
            <w:tcW w:w="2975" w:type="dxa"/>
          </w:tcPr>
          <w:p w14:paraId="479CFA57" w14:textId="77777777" w:rsidR="004B3F04" w:rsidRDefault="004B3F04" w:rsidP="000659BE">
            <w:pPr>
              <w:pStyle w:val="TableText"/>
            </w:pPr>
          </w:p>
        </w:tc>
      </w:tr>
      <w:tr w:rsidR="004B3F04" w14:paraId="7ED35DBD" w14:textId="77777777" w:rsidTr="000659BE">
        <w:trPr>
          <w:jc w:val="center"/>
        </w:trPr>
        <w:tc>
          <w:tcPr>
            <w:tcW w:w="3345" w:type="dxa"/>
          </w:tcPr>
          <w:p w14:paraId="70D2DF08" w14:textId="77777777" w:rsidR="004B3F04" w:rsidRDefault="004B3F04" w:rsidP="000659BE">
            <w:pPr>
              <w:pStyle w:val="TableText"/>
            </w:pPr>
            <w:r>
              <w:tab/>
            </w:r>
            <w:r>
              <w:tab/>
              <w:t>@code</w:t>
            </w:r>
          </w:p>
        </w:tc>
        <w:tc>
          <w:tcPr>
            <w:tcW w:w="720" w:type="dxa"/>
          </w:tcPr>
          <w:p w14:paraId="64C321BA" w14:textId="77777777" w:rsidR="004B3F04" w:rsidRDefault="004B3F04" w:rsidP="000659BE">
            <w:pPr>
              <w:pStyle w:val="TableText"/>
            </w:pPr>
            <w:r>
              <w:t>1..1</w:t>
            </w:r>
          </w:p>
        </w:tc>
        <w:tc>
          <w:tcPr>
            <w:tcW w:w="1152" w:type="dxa"/>
          </w:tcPr>
          <w:p w14:paraId="2CF1C519" w14:textId="77777777" w:rsidR="004B3F04" w:rsidRDefault="004B3F04" w:rsidP="000659BE">
            <w:pPr>
              <w:pStyle w:val="TableText"/>
            </w:pPr>
            <w:r>
              <w:t>SHALL</w:t>
            </w:r>
          </w:p>
        </w:tc>
        <w:tc>
          <w:tcPr>
            <w:tcW w:w="864" w:type="dxa"/>
          </w:tcPr>
          <w:p w14:paraId="52231278" w14:textId="77777777" w:rsidR="004B3F04" w:rsidRDefault="004B3F04" w:rsidP="000659BE">
            <w:pPr>
              <w:pStyle w:val="TableText"/>
            </w:pPr>
          </w:p>
        </w:tc>
        <w:tc>
          <w:tcPr>
            <w:tcW w:w="1104" w:type="dxa"/>
          </w:tcPr>
          <w:p w14:paraId="26885CE3" w14:textId="77777777" w:rsidR="004B3F04" w:rsidRDefault="006C736C" w:rsidP="000659BE">
            <w:pPr>
              <w:pStyle w:val="TableText"/>
            </w:pPr>
            <w:hyperlink w:anchor="C_3346-30136">
              <w:r w:rsidR="004B3F04">
                <w:rPr>
                  <w:rStyle w:val="HyperlinkText9pt"/>
                </w:rPr>
                <w:t>3346-30136</w:t>
              </w:r>
            </w:hyperlink>
          </w:p>
        </w:tc>
        <w:tc>
          <w:tcPr>
            <w:tcW w:w="2975" w:type="dxa"/>
          </w:tcPr>
          <w:p w14:paraId="58603B64" w14:textId="77777777" w:rsidR="004B3F04" w:rsidRDefault="004B3F04" w:rsidP="000659BE">
            <w:pPr>
              <w:pStyle w:val="TableText"/>
            </w:pPr>
            <w:r>
              <w:t>SEV</w:t>
            </w:r>
          </w:p>
        </w:tc>
      </w:tr>
      <w:tr w:rsidR="004B3F04" w14:paraId="28FF3387" w14:textId="77777777" w:rsidTr="000659BE">
        <w:trPr>
          <w:jc w:val="center"/>
        </w:trPr>
        <w:tc>
          <w:tcPr>
            <w:tcW w:w="3345" w:type="dxa"/>
          </w:tcPr>
          <w:p w14:paraId="0DC029E1" w14:textId="77777777" w:rsidR="004B3F04" w:rsidRDefault="004B3F04" w:rsidP="000659BE">
            <w:pPr>
              <w:pStyle w:val="TableText"/>
            </w:pPr>
            <w:r>
              <w:tab/>
            </w:r>
            <w:r>
              <w:tab/>
              <w:t>@codeSystem</w:t>
            </w:r>
          </w:p>
        </w:tc>
        <w:tc>
          <w:tcPr>
            <w:tcW w:w="720" w:type="dxa"/>
          </w:tcPr>
          <w:p w14:paraId="201346ED" w14:textId="77777777" w:rsidR="004B3F04" w:rsidRDefault="004B3F04" w:rsidP="000659BE">
            <w:pPr>
              <w:pStyle w:val="TableText"/>
            </w:pPr>
            <w:r>
              <w:t>1..1</w:t>
            </w:r>
          </w:p>
        </w:tc>
        <w:tc>
          <w:tcPr>
            <w:tcW w:w="1152" w:type="dxa"/>
          </w:tcPr>
          <w:p w14:paraId="1E94AFB1" w14:textId="77777777" w:rsidR="004B3F04" w:rsidRDefault="004B3F04" w:rsidP="000659BE">
            <w:pPr>
              <w:pStyle w:val="TableText"/>
            </w:pPr>
            <w:r>
              <w:t>SHALL</w:t>
            </w:r>
          </w:p>
        </w:tc>
        <w:tc>
          <w:tcPr>
            <w:tcW w:w="864" w:type="dxa"/>
          </w:tcPr>
          <w:p w14:paraId="4924D89D" w14:textId="77777777" w:rsidR="004B3F04" w:rsidRDefault="004B3F04" w:rsidP="000659BE">
            <w:pPr>
              <w:pStyle w:val="TableText"/>
            </w:pPr>
          </w:p>
        </w:tc>
        <w:tc>
          <w:tcPr>
            <w:tcW w:w="1104" w:type="dxa"/>
          </w:tcPr>
          <w:p w14:paraId="2596EB89" w14:textId="77777777" w:rsidR="004B3F04" w:rsidRDefault="006C736C" w:rsidP="000659BE">
            <w:pPr>
              <w:pStyle w:val="TableText"/>
            </w:pPr>
            <w:hyperlink w:anchor="C_3346-30137">
              <w:r w:rsidR="004B3F04">
                <w:rPr>
                  <w:rStyle w:val="HyperlinkText9pt"/>
                </w:rPr>
                <w:t>3346-30137</w:t>
              </w:r>
            </w:hyperlink>
          </w:p>
        </w:tc>
        <w:tc>
          <w:tcPr>
            <w:tcW w:w="2975" w:type="dxa"/>
          </w:tcPr>
          <w:p w14:paraId="29D69AD9" w14:textId="77777777" w:rsidR="004B3F04" w:rsidRDefault="004B3F04" w:rsidP="000659BE">
            <w:pPr>
              <w:pStyle w:val="TableText"/>
            </w:pPr>
            <w:r>
              <w:t>urn:oid:2.16.840.1.113883.5.4 (HL7ActCode) = 2.16.840.1.113883.5.4</w:t>
            </w:r>
          </w:p>
        </w:tc>
      </w:tr>
      <w:tr w:rsidR="004B3F04" w14:paraId="08C48770" w14:textId="77777777" w:rsidTr="000659BE">
        <w:trPr>
          <w:jc w:val="center"/>
        </w:trPr>
        <w:tc>
          <w:tcPr>
            <w:tcW w:w="3345" w:type="dxa"/>
          </w:tcPr>
          <w:p w14:paraId="61687A76" w14:textId="77777777" w:rsidR="004B3F04" w:rsidRDefault="004B3F04" w:rsidP="000659BE">
            <w:pPr>
              <w:pStyle w:val="TableText"/>
            </w:pPr>
            <w:r>
              <w:tab/>
              <w:t>value</w:t>
            </w:r>
          </w:p>
        </w:tc>
        <w:tc>
          <w:tcPr>
            <w:tcW w:w="720" w:type="dxa"/>
          </w:tcPr>
          <w:p w14:paraId="002EF875" w14:textId="77777777" w:rsidR="004B3F04" w:rsidRDefault="004B3F04" w:rsidP="000659BE">
            <w:pPr>
              <w:pStyle w:val="TableText"/>
            </w:pPr>
            <w:r>
              <w:t>1..1</w:t>
            </w:r>
          </w:p>
        </w:tc>
        <w:tc>
          <w:tcPr>
            <w:tcW w:w="1152" w:type="dxa"/>
          </w:tcPr>
          <w:p w14:paraId="24FE5016" w14:textId="77777777" w:rsidR="004B3F04" w:rsidRDefault="004B3F04" w:rsidP="000659BE">
            <w:pPr>
              <w:pStyle w:val="TableText"/>
            </w:pPr>
            <w:r>
              <w:t>SHALL</w:t>
            </w:r>
          </w:p>
        </w:tc>
        <w:tc>
          <w:tcPr>
            <w:tcW w:w="864" w:type="dxa"/>
          </w:tcPr>
          <w:p w14:paraId="4B531C95" w14:textId="77777777" w:rsidR="004B3F04" w:rsidRDefault="004B3F04" w:rsidP="000659BE">
            <w:pPr>
              <w:pStyle w:val="TableText"/>
            </w:pPr>
            <w:r>
              <w:t>CD</w:t>
            </w:r>
          </w:p>
        </w:tc>
        <w:tc>
          <w:tcPr>
            <w:tcW w:w="1104" w:type="dxa"/>
          </w:tcPr>
          <w:p w14:paraId="4E7C5805" w14:textId="77777777" w:rsidR="004B3F04" w:rsidRDefault="006C736C" w:rsidP="000659BE">
            <w:pPr>
              <w:pStyle w:val="TableText"/>
            </w:pPr>
            <w:hyperlink w:anchor="C_3346-30138">
              <w:r w:rsidR="004B3F04">
                <w:rPr>
                  <w:rStyle w:val="HyperlinkText9pt"/>
                </w:rPr>
                <w:t>3346-30138</w:t>
              </w:r>
            </w:hyperlink>
          </w:p>
        </w:tc>
        <w:tc>
          <w:tcPr>
            <w:tcW w:w="2975" w:type="dxa"/>
          </w:tcPr>
          <w:p w14:paraId="13499422" w14:textId="77777777" w:rsidR="004B3F04" w:rsidRDefault="004B3F04" w:rsidP="000659BE">
            <w:pPr>
              <w:pStyle w:val="TableText"/>
            </w:pPr>
          </w:p>
        </w:tc>
      </w:tr>
      <w:tr w:rsidR="004B3F04" w14:paraId="483795C7" w14:textId="77777777" w:rsidTr="000659BE">
        <w:trPr>
          <w:jc w:val="center"/>
        </w:trPr>
        <w:tc>
          <w:tcPr>
            <w:tcW w:w="3345" w:type="dxa"/>
          </w:tcPr>
          <w:p w14:paraId="768C982B" w14:textId="77777777" w:rsidR="004B3F04" w:rsidRDefault="004B3F04" w:rsidP="000659BE">
            <w:pPr>
              <w:pStyle w:val="TableText"/>
            </w:pPr>
            <w:r>
              <w:tab/>
            </w:r>
            <w:r>
              <w:tab/>
              <w:t>@valueSet</w:t>
            </w:r>
          </w:p>
        </w:tc>
        <w:tc>
          <w:tcPr>
            <w:tcW w:w="720" w:type="dxa"/>
          </w:tcPr>
          <w:p w14:paraId="0AB6AA94" w14:textId="77777777" w:rsidR="004B3F04" w:rsidRDefault="004B3F04" w:rsidP="000659BE">
            <w:pPr>
              <w:pStyle w:val="TableText"/>
            </w:pPr>
            <w:r>
              <w:t>0..1</w:t>
            </w:r>
          </w:p>
        </w:tc>
        <w:tc>
          <w:tcPr>
            <w:tcW w:w="1152" w:type="dxa"/>
          </w:tcPr>
          <w:p w14:paraId="1CBA941C" w14:textId="77777777" w:rsidR="004B3F04" w:rsidRDefault="004B3F04" w:rsidP="000659BE">
            <w:pPr>
              <w:pStyle w:val="TableText"/>
            </w:pPr>
            <w:r>
              <w:t>SHOULD</w:t>
            </w:r>
          </w:p>
        </w:tc>
        <w:tc>
          <w:tcPr>
            <w:tcW w:w="864" w:type="dxa"/>
          </w:tcPr>
          <w:p w14:paraId="3CD0AD52" w14:textId="77777777" w:rsidR="004B3F04" w:rsidRDefault="004B3F04" w:rsidP="000659BE">
            <w:pPr>
              <w:pStyle w:val="TableText"/>
            </w:pPr>
          </w:p>
        </w:tc>
        <w:tc>
          <w:tcPr>
            <w:tcW w:w="1104" w:type="dxa"/>
          </w:tcPr>
          <w:p w14:paraId="2C95F0A4" w14:textId="77777777" w:rsidR="004B3F04" w:rsidRDefault="006C736C" w:rsidP="000659BE">
            <w:pPr>
              <w:pStyle w:val="TableText"/>
            </w:pPr>
            <w:hyperlink w:anchor="C_3346-34843">
              <w:r w:rsidR="004B3F04">
                <w:rPr>
                  <w:rStyle w:val="HyperlinkText9pt"/>
                </w:rPr>
                <w:t>3346-34843</w:t>
              </w:r>
            </w:hyperlink>
          </w:p>
        </w:tc>
        <w:tc>
          <w:tcPr>
            <w:tcW w:w="2975" w:type="dxa"/>
          </w:tcPr>
          <w:p w14:paraId="0F3D92DB" w14:textId="77777777" w:rsidR="004B3F04" w:rsidRDefault="004B3F04" w:rsidP="000659BE">
            <w:pPr>
              <w:pStyle w:val="TableText"/>
            </w:pPr>
          </w:p>
        </w:tc>
      </w:tr>
    </w:tbl>
    <w:p w14:paraId="1779D24E" w14:textId="77777777" w:rsidR="004B3F04" w:rsidRDefault="004B3F04" w:rsidP="004B3F04">
      <w:pPr>
        <w:pStyle w:val="BodyText"/>
      </w:pPr>
    </w:p>
    <w:p w14:paraId="3785BA1A" w14:textId="77777777" w:rsidR="004B3F04" w:rsidRDefault="004B3F04" w:rsidP="007E63CC">
      <w:pPr>
        <w:numPr>
          <w:ilvl w:val="0"/>
          <w:numId w:val="76"/>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56" w:name="C_3346-30129"/>
      <w:r>
        <w:t xml:space="preserve"> (CONF:3346-30129)</w:t>
      </w:r>
      <w:bookmarkEnd w:id="3556"/>
      <w:r>
        <w:t>.</w:t>
      </w:r>
    </w:p>
    <w:p w14:paraId="20414107" w14:textId="77777777" w:rsidR="004B3F04" w:rsidRDefault="004B3F04" w:rsidP="007E63CC">
      <w:pPr>
        <w:numPr>
          <w:ilvl w:val="0"/>
          <w:numId w:val="76"/>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57" w:name="C_3346-30130"/>
      <w:r>
        <w:t xml:space="preserve"> (CONF:3346-30130)</w:t>
      </w:r>
      <w:bookmarkEnd w:id="3557"/>
      <w:r>
        <w:t>.</w:t>
      </w:r>
    </w:p>
    <w:p w14:paraId="02686B42" w14:textId="77777777" w:rsidR="004B3F04" w:rsidRDefault="004B3F04" w:rsidP="007E63CC">
      <w:pPr>
        <w:numPr>
          <w:ilvl w:val="0"/>
          <w:numId w:val="76"/>
        </w:numPr>
      </w:pPr>
      <w:r>
        <w:rPr>
          <w:rStyle w:val="keyword"/>
        </w:rPr>
        <w:t>SHALL</w:t>
      </w:r>
      <w:r>
        <w:t xml:space="preserve"> contain exactly one [1..1] </w:t>
      </w:r>
      <w:r>
        <w:rPr>
          <w:rStyle w:val="XMLnameBold"/>
        </w:rPr>
        <w:t>templateId</w:t>
      </w:r>
      <w:bookmarkStart w:id="3558" w:name="C_3346-30131"/>
      <w:r>
        <w:t xml:space="preserve"> (CONF:3346-30131)</w:t>
      </w:r>
      <w:bookmarkEnd w:id="3558"/>
      <w:r>
        <w:t>.</w:t>
      </w:r>
    </w:p>
    <w:p w14:paraId="7AE781EA" w14:textId="77777777" w:rsidR="004B3F04" w:rsidRDefault="004B3F04" w:rsidP="007E63CC">
      <w:pPr>
        <w:numPr>
          <w:ilvl w:val="1"/>
          <w:numId w:val="76"/>
        </w:numPr>
      </w:pPr>
      <w:r>
        <w:t xml:space="preserve">This templateId </w:t>
      </w:r>
      <w:r>
        <w:rPr>
          <w:rStyle w:val="keyword"/>
        </w:rPr>
        <w:t>SHALL</w:t>
      </w:r>
      <w:r>
        <w:t xml:space="preserve"> contain exactly one [1..1] </w:t>
      </w:r>
      <w:r>
        <w:rPr>
          <w:rStyle w:val="XMLnameBold"/>
        </w:rPr>
        <w:t>item</w:t>
      </w:r>
      <w:bookmarkStart w:id="3559" w:name="C_3346-30132"/>
      <w:r>
        <w:t xml:space="preserve"> (CONF:3346-30132)</w:t>
      </w:r>
      <w:bookmarkEnd w:id="3559"/>
      <w:r>
        <w:t xml:space="preserve"> such that it</w:t>
      </w:r>
    </w:p>
    <w:p w14:paraId="1E6FDE08" w14:textId="77777777" w:rsidR="004B3F04" w:rsidRDefault="004B3F04" w:rsidP="007E63CC">
      <w:pPr>
        <w:numPr>
          <w:ilvl w:val="2"/>
          <w:numId w:val="76"/>
        </w:numPr>
      </w:pPr>
      <w:r>
        <w:rPr>
          <w:rStyle w:val="keyword"/>
        </w:rPr>
        <w:t>SHALL</w:t>
      </w:r>
      <w:r>
        <w:t xml:space="preserve"> contain exactly one [1..1] </w:t>
      </w:r>
      <w:r>
        <w:rPr>
          <w:rStyle w:val="XMLnameBold"/>
        </w:rPr>
        <w:t>@root</w:t>
      </w:r>
      <w:r>
        <w:t>=</w:t>
      </w:r>
      <w:r>
        <w:rPr>
          <w:rStyle w:val="XMLname"/>
        </w:rPr>
        <w:t>"2.16.840.1.113883.10.20.28.4.93"</w:t>
      </w:r>
      <w:bookmarkStart w:id="3560" w:name="C_3346-30133"/>
      <w:r>
        <w:t xml:space="preserve"> (CONF:3346-30133)</w:t>
      </w:r>
      <w:bookmarkEnd w:id="3560"/>
      <w:r>
        <w:t>.</w:t>
      </w:r>
    </w:p>
    <w:p w14:paraId="44A5923A" w14:textId="77777777" w:rsidR="004B3F04" w:rsidRDefault="004B3F04" w:rsidP="007E63CC">
      <w:pPr>
        <w:numPr>
          <w:ilvl w:val="2"/>
          <w:numId w:val="76"/>
        </w:numPr>
      </w:pPr>
      <w:r>
        <w:rPr>
          <w:rStyle w:val="keyword"/>
        </w:rPr>
        <w:t>SHALL</w:t>
      </w:r>
      <w:r>
        <w:t xml:space="preserve"> contain exactly one [1..1] </w:t>
      </w:r>
      <w:r>
        <w:rPr>
          <w:rStyle w:val="XMLnameBold"/>
        </w:rPr>
        <w:t>@extension</w:t>
      </w:r>
      <w:r>
        <w:t>=</w:t>
      </w:r>
      <w:r>
        <w:rPr>
          <w:rStyle w:val="XMLname"/>
        </w:rPr>
        <w:t>"2017-08-01"</w:t>
      </w:r>
      <w:bookmarkStart w:id="3561" w:name="C_3346-33691"/>
      <w:r>
        <w:t xml:space="preserve"> (CONF:3346-33691)</w:t>
      </w:r>
      <w:bookmarkEnd w:id="3561"/>
      <w:r>
        <w:t>.</w:t>
      </w:r>
    </w:p>
    <w:p w14:paraId="1EE79330" w14:textId="77777777" w:rsidR="004B3F04" w:rsidRDefault="004B3F04" w:rsidP="007E63CC">
      <w:pPr>
        <w:numPr>
          <w:ilvl w:val="0"/>
          <w:numId w:val="76"/>
        </w:numPr>
      </w:pPr>
      <w:r>
        <w:rPr>
          <w:rStyle w:val="keyword"/>
        </w:rPr>
        <w:t>SHALL</w:t>
      </w:r>
      <w:r>
        <w:t xml:space="preserve"> contain exactly one [1..1] </w:t>
      </w:r>
      <w:r>
        <w:rPr>
          <w:rStyle w:val="XMLnameBold"/>
        </w:rPr>
        <w:t>code</w:t>
      </w:r>
      <w:bookmarkStart w:id="3562" w:name="C_3346-30135"/>
      <w:r>
        <w:t xml:space="preserve"> (CONF:3346-30135)</w:t>
      </w:r>
      <w:bookmarkEnd w:id="3562"/>
      <w:r>
        <w:t>.</w:t>
      </w:r>
    </w:p>
    <w:p w14:paraId="3506634B"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w:t>
      </w:r>
      <w:r>
        <w:t>=</w:t>
      </w:r>
      <w:r>
        <w:rPr>
          <w:rStyle w:val="XMLname"/>
        </w:rPr>
        <w:t>"SEV"</w:t>
      </w:r>
      <w:r>
        <w:t xml:space="preserve"> Severity Observation</w:t>
      </w:r>
      <w:bookmarkStart w:id="3563" w:name="C_3346-30136"/>
      <w:r>
        <w:t xml:space="preserve"> (CONF:3346-30136)</w:t>
      </w:r>
      <w:bookmarkEnd w:id="3563"/>
      <w:r>
        <w:t>.</w:t>
      </w:r>
    </w:p>
    <w:p w14:paraId="511BF954" w14:textId="77777777" w:rsidR="004B3F04" w:rsidRDefault="004B3F04" w:rsidP="007E63CC">
      <w:pPr>
        <w:numPr>
          <w:ilvl w:val="1"/>
          <w:numId w:val="76"/>
        </w:numPr>
      </w:pPr>
      <w:r>
        <w:t xml:space="preserve">This code </w:t>
      </w:r>
      <w:r>
        <w:rPr>
          <w:rStyle w:val="keyword"/>
        </w:rPr>
        <w:t>SHALL</w:t>
      </w:r>
      <w:r>
        <w:t xml:space="preserve"> contain exactly one [1..1] </w:t>
      </w:r>
      <w:r>
        <w:rPr>
          <w:rStyle w:val="XMLnameBold"/>
        </w:rPr>
        <w:t>@codeSystem</w:t>
      </w:r>
      <w:r>
        <w:t>=</w:t>
      </w:r>
      <w:r>
        <w:rPr>
          <w:rStyle w:val="XMLname"/>
        </w:rPr>
        <w:t>"2.16.840.1.113883.5.4"</w:t>
      </w:r>
      <w:r>
        <w:t xml:space="preserve"> (CodeSystem: </w:t>
      </w:r>
      <w:r>
        <w:rPr>
          <w:rStyle w:val="XMLname"/>
        </w:rPr>
        <w:t>HL7ActCode urn:oid:2.16.840.1.113883.5.4</w:t>
      </w:r>
      <w:r>
        <w:t>)</w:t>
      </w:r>
      <w:bookmarkStart w:id="3564" w:name="C_3346-30137"/>
      <w:r>
        <w:t xml:space="preserve"> (CONF:3346-30137)</w:t>
      </w:r>
      <w:bookmarkEnd w:id="3564"/>
      <w:r>
        <w:t>.</w:t>
      </w:r>
    </w:p>
    <w:p w14:paraId="3938F77D" w14:textId="77777777" w:rsidR="004B3F04" w:rsidRDefault="004B3F04" w:rsidP="007E63CC">
      <w:pPr>
        <w:numPr>
          <w:ilvl w:val="0"/>
          <w:numId w:val="76"/>
        </w:numPr>
      </w:pPr>
      <w:r>
        <w:rPr>
          <w:rStyle w:val="keyword"/>
        </w:rPr>
        <w:t>SHALL</w:t>
      </w:r>
      <w:r>
        <w:t xml:space="preserve"> contain exactly one [1..1] </w:t>
      </w:r>
      <w:r>
        <w:rPr>
          <w:rStyle w:val="XMLnameBold"/>
        </w:rPr>
        <w:t>value</w:t>
      </w:r>
      <w:r>
        <w:t xml:space="preserve"> with @xsi:type="CD"</w:t>
      </w:r>
      <w:bookmarkStart w:id="3565" w:name="C_3346-30138"/>
      <w:r>
        <w:t xml:space="preserve"> (CONF:3346-30138)</w:t>
      </w:r>
      <w:bookmarkEnd w:id="3565"/>
      <w:r>
        <w:t>.</w:t>
      </w:r>
    </w:p>
    <w:p w14:paraId="597B466F" w14:textId="77777777" w:rsidR="004B3F04" w:rsidRDefault="004B3F04" w:rsidP="007E63CC">
      <w:pPr>
        <w:numPr>
          <w:ilvl w:val="1"/>
          <w:numId w:val="76"/>
        </w:numPr>
      </w:pPr>
      <w:r>
        <w:lastRenderedPageBreak/>
        <w:t xml:space="preserve">This value </w:t>
      </w:r>
      <w:r>
        <w:rPr>
          <w:rStyle w:val="keyword"/>
        </w:rPr>
        <w:t>SHOULD</w:t>
      </w:r>
      <w:r>
        <w:t xml:space="preserve"> contain zero or one [0..1] </w:t>
      </w:r>
      <w:r>
        <w:rPr>
          <w:rStyle w:val="XMLnameBold"/>
        </w:rPr>
        <w:t>@valueSet</w:t>
      </w:r>
      <w:bookmarkStart w:id="3566" w:name="C_3346-34843"/>
      <w:r>
        <w:t xml:space="preserve"> (CONF:3346-34843)</w:t>
      </w:r>
      <w:bookmarkEnd w:id="3566"/>
      <w:r>
        <w:t>.</w:t>
      </w:r>
    </w:p>
    <w:p w14:paraId="6949E9DD" w14:textId="77777777" w:rsidR="004B3F04" w:rsidRDefault="004B3F04" w:rsidP="004B3F04">
      <w:pPr>
        <w:pStyle w:val="Caption"/>
        <w:ind w:left="130" w:right="115"/>
      </w:pPr>
      <w:bookmarkStart w:id="3567" w:name="_Toc64842070"/>
      <w:bookmarkStart w:id="3568" w:name="_Toc65482986"/>
      <w:r>
        <w:t xml:space="preserve">Figure </w:t>
      </w:r>
      <w:r>
        <w:fldChar w:fldCharType="begin"/>
      </w:r>
      <w:r>
        <w:instrText>SEQ Figure \* ARABIC</w:instrText>
      </w:r>
      <w:r>
        <w:fldChar w:fldCharType="separate"/>
      </w:r>
      <w:r>
        <w:t>72</w:t>
      </w:r>
      <w:r>
        <w:fldChar w:fldCharType="end"/>
      </w:r>
      <w:r>
        <w:t>: Severity Observation (V2) Example</w:t>
      </w:r>
      <w:bookmarkEnd w:id="3567"/>
      <w:bookmarkEnd w:id="3568"/>
    </w:p>
    <w:p w14:paraId="539D9F72" w14:textId="77777777" w:rsidR="004B3F04" w:rsidRDefault="004B3F04" w:rsidP="004B3F04">
      <w:pPr>
        <w:pStyle w:val="Example"/>
        <w:ind w:left="130" w:right="115"/>
      </w:pPr>
      <w:r>
        <w:t>&lt;observationCriteria classCode="OBS" moodCode="EVN"&gt;</w:t>
      </w:r>
    </w:p>
    <w:p w14:paraId="60FAC249" w14:textId="77777777" w:rsidR="004B3F04" w:rsidRDefault="004B3F04" w:rsidP="004B3F04">
      <w:pPr>
        <w:pStyle w:val="Example"/>
        <w:ind w:left="130" w:right="115"/>
      </w:pPr>
      <w:r>
        <w:t xml:space="preserve">    &lt;templateId&gt;</w:t>
      </w:r>
    </w:p>
    <w:p w14:paraId="0EFC5D9D" w14:textId="77777777" w:rsidR="004B3F04" w:rsidRDefault="004B3F04" w:rsidP="004B3F04">
      <w:pPr>
        <w:pStyle w:val="Example"/>
        <w:ind w:left="130" w:right="115"/>
      </w:pPr>
      <w:r>
        <w:t xml:space="preserve">        &lt;item root="2.16.840.1.113883.10.20.28.4.93" extension="2017-08-01"/&gt;</w:t>
      </w:r>
    </w:p>
    <w:p w14:paraId="02A00384" w14:textId="77777777" w:rsidR="004B3F04" w:rsidRDefault="004B3F04" w:rsidP="004B3F04">
      <w:pPr>
        <w:pStyle w:val="Example"/>
        <w:ind w:left="130" w:right="115"/>
      </w:pPr>
      <w:r>
        <w:t xml:space="preserve">    &lt;/templateId&gt;</w:t>
      </w:r>
    </w:p>
    <w:p w14:paraId="4FB38A43" w14:textId="77777777" w:rsidR="004B3F04" w:rsidRDefault="004B3F04" w:rsidP="004B3F04">
      <w:pPr>
        <w:pStyle w:val="Example"/>
        <w:ind w:left="130" w:right="115"/>
      </w:pPr>
      <w:r>
        <w:t xml:space="preserve">    &lt;code code="SEV" codeSystem="2.16.840.1.113883.5.4" codeSystemName="HL7 ActCode"&gt;</w:t>
      </w:r>
    </w:p>
    <w:p w14:paraId="35CC05BC" w14:textId="77777777" w:rsidR="004B3F04" w:rsidRDefault="004B3F04" w:rsidP="004B3F04">
      <w:pPr>
        <w:pStyle w:val="Example"/>
        <w:ind w:left="130" w:right="115"/>
      </w:pPr>
      <w:r>
        <w:t xml:space="preserve">        &lt;displayName value="Severity Observation"/&gt;</w:t>
      </w:r>
    </w:p>
    <w:p w14:paraId="6F04BC29" w14:textId="77777777" w:rsidR="004B3F04" w:rsidRDefault="004B3F04" w:rsidP="004B3F04">
      <w:pPr>
        <w:pStyle w:val="Example"/>
        <w:ind w:left="130" w:right="115"/>
      </w:pPr>
      <w:r>
        <w:t xml:space="preserve">    &lt;/code&gt;</w:t>
      </w:r>
    </w:p>
    <w:p w14:paraId="23B359F2" w14:textId="77777777" w:rsidR="004B3F04" w:rsidRDefault="004B3F04" w:rsidP="004B3F04">
      <w:pPr>
        <w:pStyle w:val="Example"/>
        <w:ind w:left="130" w:right="115"/>
      </w:pPr>
      <w:r>
        <w:t xml:space="preserve">    &lt;title value="Severity"/&gt;</w:t>
      </w:r>
    </w:p>
    <w:p w14:paraId="328E65DE" w14:textId="77777777" w:rsidR="004B3F04" w:rsidRDefault="004B3F04" w:rsidP="004B3F04">
      <w:pPr>
        <w:pStyle w:val="Example"/>
        <w:ind w:left="130" w:right="115"/>
      </w:pPr>
      <w:r>
        <w:t xml:space="preserve">    &lt;value xsi:type="CD" valueSet="{$QDMElementValueSetOID}"/&gt;</w:t>
      </w:r>
    </w:p>
    <w:p w14:paraId="1BE6BE08" w14:textId="77777777" w:rsidR="004B3F04" w:rsidRDefault="004B3F04" w:rsidP="004B3F04">
      <w:pPr>
        <w:pStyle w:val="Example"/>
        <w:ind w:left="130" w:right="115"/>
      </w:pPr>
      <w:r>
        <w:t xml:space="preserve">&lt;/observationCriteria&gt;     </w:t>
      </w:r>
    </w:p>
    <w:p w14:paraId="7E14FE36" w14:textId="77777777" w:rsidR="004B3F04" w:rsidRDefault="004B3F04" w:rsidP="004B3F04">
      <w:pPr>
        <w:pStyle w:val="BodyText"/>
      </w:pPr>
    </w:p>
    <w:p w14:paraId="06695E7F" w14:textId="77777777" w:rsidR="004B3F04" w:rsidRDefault="004B3F04" w:rsidP="004B3F04">
      <w:pPr>
        <w:pStyle w:val="Heading2nospace"/>
      </w:pPr>
      <w:bookmarkStart w:id="3569" w:name="E_Status_V2"/>
      <w:bookmarkStart w:id="3570" w:name="_Toc64841937"/>
      <w:bookmarkStart w:id="3571" w:name="_Toc65482853"/>
      <w:r>
        <w:t>Status (V2)</w:t>
      </w:r>
      <w:bookmarkEnd w:id="3569"/>
      <w:bookmarkEnd w:id="3570"/>
      <w:bookmarkEnd w:id="3571"/>
    </w:p>
    <w:p w14:paraId="135AF1CD" w14:textId="77777777" w:rsidR="004B3F04" w:rsidRDefault="004B3F04" w:rsidP="004B3F04">
      <w:pPr>
        <w:pStyle w:val="BracketData"/>
      </w:pPr>
      <w:r>
        <w:t>[observationCriteria: identifier urn:hl7ii:2.16.840.1.113883.10.20.28.4.94:2017-08-01 (open)]</w:t>
      </w:r>
    </w:p>
    <w:p w14:paraId="22FAF9C6" w14:textId="77777777" w:rsidR="004B3F04" w:rsidRDefault="004B3F04" w:rsidP="004B3F04">
      <w:pPr>
        <w:pStyle w:val="Caption"/>
      </w:pPr>
      <w:bookmarkStart w:id="3572" w:name="_Toc64842228"/>
      <w:bookmarkStart w:id="3573" w:name="_Toc65483312"/>
      <w:r>
        <w:t xml:space="preserve">Table </w:t>
      </w:r>
      <w:r>
        <w:fldChar w:fldCharType="begin"/>
      </w:r>
      <w:r>
        <w:instrText>SEQ Table \* ARABIC</w:instrText>
      </w:r>
      <w:r>
        <w:fldChar w:fldCharType="separate"/>
      </w:r>
      <w:r>
        <w:t>151</w:t>
      </w:r>
      <w:r>
        <w:fldChar w:fldCharType="end"/>
      </w:r>
      <w:r>
        <w:t>: Status (V2) Contexts</w:t>
      </w:r>
      <w:bookmarkEnd w:id="3572"/>
      <w:bookmarkEnd w:id="357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50226293" w14:textId="77777777" w:rsidTr="000659BE">
        <w:trPr>
          <w:cantSplit/>
          <w:tblHeader/>
          <w:jc w:val="center"/>
        </w:trPr>
        <w:tc>
          <w:tcPr>
            <w:tcW w:w="360" w:type="dxa"/>
            <w:shd w:val="clear" w:color="auto" w:fill="E6E6E6"/>
          </w:tcPr>
          <w:p w14:paraId="114CF288" w14:textId="77777777" w:rsidR="004B3F04" w:rsidRDefault="004B3F04" w:rsidP="000659BE">
            <w:pPr>
              <w:pStyle w:val="TableHead"/>
            </w:pPr>
            <w:r>
              <w:t>Contained By:</w:t>
            </w:r>
          </w:p>
        </w:tc>
        <w:tc>
          <w:tcPr>
            <w:tcW w:w="360" w:type="dxa"/>
            <w:shd w:val="clear" w:color="auto" w:fill="E6E6E6"/>
          </w:tcPr>
          <w:p w14:paraId="5000F777" w14:textId="77777777" w:rsidR="004B3F04" w:rsidRDefault="004B3F04" w:rsidP="000659BE">
            <w:pPr>
              <w:pStyle w:val="TableHead"/>
            </w:pPr>
            <w:r>
              <w:t>Contains:</w:t>
            </w:r>
          </w:p>
        </w:tc>
      </w:tr>
      <w:tr w:rsidR="004B3F04" w14:paraId="549CF48F" w14:textId="77777777" w:rsidTr="000659BE">
        <w:trPr>
          <w:jc w:val="center"/>
        </w:trPr>
        <w:tc>
          <w:tcPr>
            <w:tcW w:w="360" w:type="dxa"/>
          </w:tcPr>
          <w:p w14:paraId="522C9325" w14:textId="77777777" w:rsidR="004B3F04" w:rsidRDefault="006C736C" w:rsidP="000659BE">
            <w:pPr>
              <w:pStyle w:val="TableText"/>
            </w:pPr>
            <w:hyperlink w:anchor="E_Laboratory_Test_Performed_V4_">
              <w:r w:rsidR="004B3F04">
                <w:rPr>
                  <w:rStyle w:val="HyperlinkText9pt"/>
                </w:rPr>
                <w:t>Laboratory Test, Performed (V4)</w:t>
              </w:r>
            </w:hyperlink>
            <w:r w:rsidR="004B3F04">
              <w:t xml:space="preserve"> (optional)</w:t>
            </w:r>
          </w:p>
          <w:p w14:paraId="1315C1F2" w14:textId="77777777" w:rsidR="004B3F04" w:rsidRDefault="006C736C" w:rsidP="000659BE">
            <w:pPr>
              <w:pStyle w:val="TableText"/>
            </w:pPr>
            <w:hyperlink w:anchor="E_Diagnostic_Study_Performed_V4_">
              <w:r w:rsidR="004B3F04">
                <w:rPr>
                  <w:rStyle w:val="HyperlinkText9pt"/>
                </w:rPr>
                <w:t>Diagnostic Study, Performed (V4)</w:t>
              </w:r>
            </w:hyperlink>
            <w:r w:rsidR="004B3F04">
              <w:t xml:space="preserve"> (optional)</w:t>
            </w:r>
          </w:p>
          <w:p w14:paraId="44BE09AD" w14:textId="77777777" w:rsidR="004B3F04" w:rsidRDefault="006C736C" w:rsidP="000659BE">
            <w:pPr>
              <w:pStyle w:val="TableText"/>
            </w:pPr>
            <w:hyperlink w:anchor="E_Intervention_Performed_V4_">
              <w:r w:rsidR="004B3F04">
                <w:rPr>
                  <w:rStyle w:val="HyperlinkText9pt"/>
                </w:rPr>
                <w:t>Intervention, Performed (V4)</w:t>
              </w:r>
            </w:hyperlink>
            <w:r w:rsidR="004B3F04">
              <w:t xml:space="preserve"> (optional)</w:t>
            </w:r>
          </w:p>
          <w:p w14:paraId="4986047E" w14:textId="77777777" w:rsidR="004B3F04" w:rsidRDefault="006C736C" w:rsidP="000659BE">
            <w:pPr>
              <w:pStyle w:val="TableText"/>
            </w:pPr>
            <w:hyperlink w:anchor="E_Procedure_Performed_V5_">
              <w:r w:rsidR="004B3F04">
                <w:rPr>
                  <w:rStyle w:val="HyperlinkText9pt"/>
                </w:rPr>
                <w:t>Procedure, Performed (V5)</w:t>
              </w:r>
            </w:hyperlink>
            <w:r w:rsidR="004B3F04">
              <w:t xml:space="preserve"> (optional)</w:t>
            </w:r>
          </w:p>
        </w:tc>
        <w:tc>
          <w:tcPr>
            <w:tcW w:w="360" w:type="dxa"/>
          </w:tcPr>
          <w:p w14:paraId="35673D07" w14:textId="77777777" w:rsidR="004B3F04" w:rsidRDefault="004B3F04" w:rsidP="000659BE"/>
        </w:tc>
      </w:tr>
    </w:tbl>
    <w:p w14:paraId="245EE293" w14:textId="77777777" w:rsidR="004B3F04" w:rsidRDefault="004B3F04" w:rsidP="004B3F04">
      <w:pPr>
        <w:pStyle w:val="BodyText"/>
      </w:pPr>
    </w:p>
    <w:p w14:paraId="6726E5F6" w14:textId="77777777" w:rsidR="004B3F04" w:rsidRDefault="004B3F04" w:rsidP="004B3F04">
      <w:r>
        <w:t>This template represents the QDM attribute: Status.</w:t>
      </w:r>
    </w:p>
    <w:p w14:paraId="5A50EFEC" w14:textId="77777777" w:rsidR="004B3F04" w:rsidRDefault="004B3F04" w:rsidP="004B3F04">
      <w:r>
        <w:t>Status represents the particular stage of the subject within a defined process.</w:t>
      </w:r>
    </w:p>
    <w:p w14:paraId="6E111D9A" w14:textId="77777777" w:rsidR="004B3F04" w:rsidRDefault="004B3F04" w:rsidP="004B3F04">
      <w:pPr>
        <w:pStyle w:val="Caption"/>
      </w:pPr>
      <w:bookmarkStart w:id="3574" w:name="_Toc64842229"/>
      <w:bookmarkStart w:id="3575" w:name="_Toc65483313"/>
      <w:r>
        <w:lastRenderedPageBreak/>
        <w:t xml:space="preserve">Table </w:t>
      </w:r>
      <w:r>
        <w:fldChar w:fldCharType="begin"/>
      </w:r>
      <w:r>
        <w:instrText>SEQ Table \* ARABIC</w:instrText>
      </w:r>
      <w:r>
        <w:fldChar w:fldCharType="separate"/>
      </w:r>
      <w:r>
        <w:t>152</w:t>
      </w:r>
      <w:r>
        <w:fldChar w:fldCharType="end"/>
      </w:r>
      <w:r>
        <w:t>: Status (V2) Constraints Overview</w:t>
      </w:r>
      <w:bookmarkEnd w:id="3574"/>
      <w:bookmarkEnd w:id="357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017F75E" w14:textId="77777777" w:rsidTr="000659BE">
        <w:trPr>
          <w:cantSplit/>
          <w:tblHeader/>
          <w:jc w:val="center"/>
        </w:trPr>
        <w:tc>
          <w:tcPr>
            <w:tcW w:w="0" w:type="dxa"/>
            <w:shd w:val="clear" w:color="auto" w:fill="E6E6E6"/>
            <w:noWrap/>
          </w:tcPr>
          <w:p w14:paraId="21A99A3A" w14:textId="77777777" w:rsidR="004B3F04" w:rsidRDefault="004B3F04" w:rsidP="000659BE">
            <w:pPr>
              <w:pStyle w:val="TableHead"/>
            </w:pPr>
            <w:r>
              <w:t>XPath</w:t>
            </w:r>
          </w:p>
        </w:tc>
        <w:tc>
          <w:tcPr>
            <w:tcW w:w="720" w:type="dxa"/>
            <w:shd w:val="clear" w:color="auto" w:fill="E6E6E6"/>
            <w:noWrap/>
          </w:tcPr>
          <w:p w14:paraId="028E7186" w14:textId="77777777" w:rsidR="004B3F04" w:rsidRDefault="004B3F04" w:rsidP="000659BE">
            <w:pPr>
              <w:pStyle w:val="TableHead"/>
            </w:pPr>
            <w:r>
              <w:t>Card.</w:t>
            </w:r>
          </w:p>
        </w:tc>
        <w:tc>
          <w:tcPr>
            <w:tcW w:w="1152" w:type="dxa"/>
            <w:shd w:val="clear" w:color="auto" w:fill="E6E6E6"/>
            <w:noWrap/>
          </w:tcPr>
          <w:p w14:paraId="2DA5DBFA" w14:textId="77777777" w:rsidR="004B3F04" w:rsidRDefault="004B3F04" w:rsidP="000659BE">
            <w:pPr>
              <w:pStyle w:val="TableHead"/>
            </w:pPr>
            <w:r>
              <w:t>Verb</w:t>
            </w:r>
          </w:p>
        </w:tc>
        <w:tc>
          <w:tcPr>
            <w:tcW w:w="864" w:type="dxa"/>
            <w:shd w:val="clear" w:color="auto" w:fill="E6E6E6"/>
            <w:noWrap/>
          </w:tcPr>
          <w:p w14:paraId="4EF4C570" w14:textId="77777777" w:rsidR="004B3F04" w:rsidRDefault="004B3F04" w:rsidP="000659BE">
            <w:pPr>
              <w:pStyle w:val="TableHead"/>
            </w:pPr>
            <w:r>
              <w:t>Data Type</w:t>
            </w:r>
          </w:p>
        </w:tc>
        <w:tc>
          <w:tcPr>
            <w:tcW w:w="864" w:type="dxa"/>
            <w:shd w:val="clear" w:color="auto" w:fill="E6E6E6"/>
            <w:noWrap/>
          </w:tcPr>
          <w:p w14:paraId="1F472C56" w14:textId="77777777" w:rsidR="004B3F04" w:rsidRDefault="004B3F04" w:rsidP="000659BE">
            <w:pPr>
              <w:pStyle w:val="TableHead"/>
            </w:pPr>
            <w:r>
              <w:t>CONF#</w:t>
            </w:r>
          </w:p>
        </w:tc>
        <w:tc>
          <w:tcPr>
            <w:tcW w:w="864" w:type="dxa"/>
            <w:shd w:val="clear" w:color="auto" w:fill="E6E6E6"/>
            <w:noWrap/>
          </w:tcPr>
          <w:p w14:paraId="087CA022" w14:textId="77777777" w:rsidR="004B3F04" w:rsidRDefault="004B3F04" w:rsidP="000659BE">
            <w:pPr>
              <w:pStyle w:val="TableHead"/>
            </w:pPr>
            <w:r>
              <w:t>Value</w:t>
            </w:r>
          </w:p>
        </w:tc>
      </w:tr>
      <w:tr w:rsidR="004B3F04" w14:paraId="2F3FED7E" w14:textId="77777777" w:rsidTr="000659BE">
        <w:trPr>
          <w:jc w:val="center"/>
        </w:trPr>
        <w:tc>
          <w:tcPr>
            <w:tcW w:w="10160" w:type="dxa"/>
            <w:gridSpan w:val="6"/>
          </w:tcPr>
          <w:p w14:paraId="2279A1C6" w14:textId="77777777" w:rsidR="004B3F04" w:rsidRDefault="004B3F04" w:rsidP="000659BE">
            <w:pPr>
              <w:pStyle w:val="TableText"/>
            </w:pPr>
            <w:r>
              <w:t>observationCriteria (identifier: urn:hl7ii:2.16.840.1.113883.10.20.28.4.94:2017-08-01)</w:t>
            </w:r>
          </w:p>
        </w:tc>
      </w:tr>
      <w:tr w:rsidR="004B3F04" w14:paraId="25275C68" w14:textId="77777777" w:rsidTr="000659BE">
        <w:trPr>
          <w:jc w:val="center"/>
        </w:trPr>
        <w:tc>
          <w:tcPr>
            <w:tcW w:w="3345" w:type="dxa"/>
          </w:tcPr>
          <w:p w14:paraId="4286B5F8" w14:textId="77777777" w:rsidR="004B3F04" w:rsidRDefault="004B3F04" w:rsidP="000659BE">
            <w:pPr>
              <w:pStyle w:val="TableText"/>
            </w:pPr>
            <w:r>
              <w:tab/>
              <w:t>@classCode</w:t>
            </w:r>
          </w:p>
        </w:tc>
        <w:tc>
          <w:tcPr>
            <w:tcW w:w="720" w:type="dxa"/>
          </w:tcPr>
          <w:p w14:paraId="44FFB19A" w14:textId="77777777" w:rsidR="004B3F04" w:rsidRDefault="004B3F04" w:rsidP="000659BE">
            <w:pPr>
              <w:pStyle w:val="TableText"/>
            </w:pPr>
            <w:r>
              <w:t>1..1</w:t>
            </w:r>
          </w:p>
        </w:tc>
        <w:tc>
          <w:tcPr>
            <w:tcW w:w="1152" w:type="dxa"/>
          </w:tcPr>
          <w:p w14:paraId="204D37DD" w14:textId="77777777" w:rsidR="004B3F04" w:rsidRDefault="004B3F04" w:rsidP="000659BE">
            <w:pPr>
              <w:pStyle w:val="TableText"/>
            </w:pPr>
            <w:r>
              <w:t>SHALL</w:t>
            </w:r>
          </w:p>
        </w:tc>
        <w:tc>
          <w:tcPr>
            <w:tcW w:w="864" w:type="dxa"/>
          </w:tcPr>
          <w:p w14:paraId="4D64E7BC" w14:textId="77777777" w:rsidR="004B3F04" w:rsidRDefault="004B3F04" w:rsidP="000659BE">
            <w:pPr>
              <w:pStyle w:val="TableText"/>
            </w:pPr>
          </w:p>
        </w:tc>
        <w:tc>
          <w:tcPr>
            <w:tcW w:w="1104" w:type="dxa"/>
          </w:tcPr>
          <w:p w14:paraId="331AF7F5" w14:textId="77777777" w:rsidR="004B3F04" w:rsidRDefault="006C736C" w:rsidP="000659BE">
            <w:pPr>
              <w:pStyle w:val="TableText"/>
            </w:pPr>
            <w:hyperlink w:anchor="C_3346-30151">
              <w:r w:rsidR="004B3F04">
                <w:rPr>
                  <w:rStyle w:val="HyperlinkText9pt"/>
                </w:rPr>
                <w:t>3346-30151</w:t>
              </w:r>
            </w:hyperlink>
          </w:p>
        </w:tc>
        <w:tc>
          <w:tcPr>
            <w:tcW w:w="2975" w:type="dxa"/>
          </w:tcPr>
          <w:p w14:paraId="2CA7319F" w14:textId="77777777" w:rsidR="004B3F04" w:rsidRDefault="004B3F04" w:rsidP="000659BE">
            <w:pPr>
              <w:pStyle w:val="TableText"/>
            </w:pPr>
            <w:r>
              <w:t>OBS</w:t>
            </w:r>
          </w:p>
        </w:tc>
      </w:tr>
      <w:tr w:rsidR="004B3F04" w14:paraId="4C26EC6B" w14:textId="77777777" w:rsidTr="000659BE">
        <w:trPr>
          <w:jc w:val="center"/>
        </w:trPr>
        <w:tc>
          <w:tcPr>
            <w:tcW w:w="3345" w:type="dxa"/>
          </w:tcPr>
          <w:p w14:paraId="7210CBBC" w14:textId="77777777" w:rsidR="004B3F04" w:rsidRDefault="004B3F04" w:rsidP="000659BE">
            <w:pPr>
              <w:pStyle w:val="TableText"/>
            </w:pPr>
            <w:r>
              <w:tab/>
              <w:t>@moodCode</w:t>
            </w:r>
          </w:p>
        </w:tc>
        <w:tc>
          <w:tcPr>
            <w:tcW w:w="720" w:type="dxa"/>
          </w:tcPr>
          <w:p w14:paraId="0964CFDB" w14:textId="77777777" w:rsidR="004B3F04" w:rsidRDefault="004B3F04" w:rsidP="000659BE">
            <w:pPr>
              <w:pStyle w:val="TableText"/>
            </w:pPr>
            <w:r>
              <w:t>1..1</w:t>
            </w:r>
          </w:p>
        </w:tc>
        <w:tc>
          <w:tcPr>
            <w:tcW w:w="1152" w:type="dxa"/>
          </w:tcPr>
          <w:p w14:paraId="7B86AF0A" w14:textId="77777777" w:rsidR="004B3F04" w:rsidRDefault="004B3F04" w:rsidP="000659BE">
            <w:pPr>
              <w:pStyle w:val="TableText"/>
            </w:pPr>
            <w:r>
              <w:t>SHALL</w:t>
            </w:r>
          </w:p>
        </w:tc>
        <w:tc>
          <w:tcPr>
            <w:tcW w:w="864" w:type="dxa"/>
          </w:tcPr>
          <w:p w14:paraId="78F61275" w14:textId="77777777" w:rsidR="004B3F04" w:rsidRDefault="004B3F04" w:rsidP="000659BE">
            <w:pPr>
              <w:pStyle w:val="TableText"/>
            </w:pPr>
          </w:p>
        </w:tc>
        <w:tc>
          <w:tcPr>
            <w:tcW w:w="1104" w:type="dxa"/>
          </w:tcPr>
          <w:p w14:paraId="132F0E37" w14:textId="77777777" w:rsidR="004B3F04" w:rsidRDefault="006C736C" w:rsidP="000659BE">
            <w:pPr>
              <w:pStyle w:val="TableText"/>
            </w:pPr>
            <w:hyperlink w:anchor="C_3346-30152">
              <w:r w:rsidR="004B3F04">
                <w:rPr>
                  <w:rStyle w:val="HyperlinkText9pt"/>
                </w:rPr>
                <w:t>3346-30152</w:t>
              </w:r>
            </w:hyperlink>
          </w:p>
        </w:tc>
        <w:tc>
          <w:tcPr>
            <w:tcW w:w="2975" w:type="dxa"/>
          </w:tcPr>
          <w:p w14:paraId="0F410343" w14:textId="77777777" w:rsidR="004B3F04" w:rsidRDefault="004B3F04" w:rsidP="000659BE">
            <w:pPr>
              <w:pStyle w:val="TableText"/>
            </w:pPr>
            <w:r>
              <w:t>urn:oid:2.16.840.1.113883.5.1001 (HL7ActMood) = EVN</w:t>
            </w:r>
          </w:p>
        </w:tc>
      </w:tr>
      <w:tr w:rsidR="004B3F04" w14:paraId="2F22BC1C" w14:textId="77777777" w:rsidTr="000659BE">
        <w:trPr>
          <w:jc w:val="center"/>
        </w:trPr>
        <w:tc>
          <w:tcPr>
            <w:tcW w:w="3345" w:type="dxa"/>
          </w:tcPr>
          <w:p w14:paraId="0C489EDD" w14:textId="77777777" w:rsidR="004B3F04" w:rsidRDefault="004B3F04" w:rsidP="000659BE">
            <w:pPr>
              <w:pStyle w:val="TableText"/>
            </w:pPr>
            <w:r>
              <w:tab/>
              <w:t>templateId</w:t>
            </w:r>
          </w:p>
        </w:tc>
        <w:tc>
          <w:tcPr>
            <w:tcW w:w="720" w:type="dxa"/>
          </w:tcPr>
          <w:p w14:paraId="59033D87" w14:textId="77777777" w:rsidR="004B3F04" w:rsidRDefault="004B3F04" w:rsidP="000659BE">
            <w:pPr>
              <w:pStyle w:val="TableText"/>
            </w:pPr>
            <w:r>
              <w:t>1..1</w:t>
            </w:r>
          </w:p>
        </w:tc>
        <w:tc>
          <w:tcPr>
            <w:tcW w:w="1152" w:type="dxa"/>
          </w:tcPr>
          <w:p w14:paraId="6C5C5B8D" w14:textId="77777777" w:rsidR="004B3F04" w:rsidRDefault="004B3F04" w:rsidP="000659BE">
            <w:pPr>
              <w:pStyle w:val="TableText"/>
            </w:pPr>
            <w:r>
              <w:t>SHALL</w:t>
            </w:r>
          </w:p>
        </w:tc>
        <w:tc>
          <w:tcPr>
            <w:tcW w:w="864" w:type="dxa"/>
          </w:tcPr>
          <w:p w14:paraId="2E312590" w14:textId="77777777" w:rsidR="004B3F04" w:rsidRDefault="004B3F04" w:rsidP="000659BE">
            <w:pPr>
              <w:pStyle w:val="TableText"/>
            </w:pPr>
          </w:p>
        </w:tc>
        <w:tc>
          <w:tcPr>
            <w:tcW w:w="1104" w:type="dxa"/>
          </w:tcPr>
          <w:p w14:paraId="2E7ACA2C" w14:textId="77777777" w:rsidR="004B3F04" w:rsidRDefault="006C736C" w:rsidP="000659BE">
            <w:pPr>
              <w:pStyle w:val="TableText"/>
            </w:pPr>
            <w:hyperlink w:anchor="C_3346-30153">
              <w:r w:rsidR="004B3F04">
                <w:rPr>
                  <w:rStyle w:val="HyperlinkText9pt"/>
                </w:rPr>
                <w:t>3346-30153</w:t>
              </w:r>
            </w:hyperlink>
          </w:p>
        </w:tc>
        <w:tc>
          <w:tcPr>
            <w:tcW w:w="2975" w:type="dxa"/>
          </w:tcPr>
          <w:p w14:paraId="37AAD10D" w14:textId="77777777" w:rsidR="004B3F04" w:rsidRDefault="004B3F04" w:rsidP="000659BE">
            <w:pPr>
              <w:pStyle w:val="TableText"/>
            </w:pPr>
          </w:p>
        </w:tc>
      </w:tr>
      <w:tr w:rsidR="004B3F04" w14:paraId="3F21CD9B" w14:textId="77777777" w:rsidTr="000659BE">
        <w:trPr>
          <w:jc w:val="center"/>
        </w:trPr>
        <w:tc>
          <w:tcPr>
            <w:tcW w:w="3345" w:type="dxa"/>
          </w:tcPr>
          <w:p w14:paraId="62975696" w14:textId="77777777" w:rsidR="004B3F04" w:rsidRDefault="004B3F04" w:rsidP="000659BE">
            <w:pPr>
              <w:pStyle w:val="TableText"/>
            </w:pPr>
            <w:r>
              <w:tab/>
            </w:r>
            <w:r>
              <w:tab/>
              <w:t>item</w:t>
            </w:r>
          </w:p>
        </w:tc>
        <w:tc>
          <w:tcPr>
            <w:tcW w:w="720" w:type="dxa"/>
          </w:tcPr>
          <w:p w14:paraId="62E19F38" w14:textId="77777777" w:rsidR="004B3F04" w:rsidRDefault="004B3F04" w:rsidP="000659BE">
            <w:pPr>
              <w:pStyle w:val="TableText"/>
            </w:pPr>
            <w:r>
              <w:t>1..1</w:t>
            </w:r>
          </w:p>
        </w:tc>
        <w:tc>
          <w:tcPr>
            <w:tcW w:w="1152" w:type="dxa"/>
          </w:tcPr>
          <w:p w14:paraId="04A60250" w14:textId="77777777" w:rsidR="004B3F04" w:rsidRDefault="004B3F04" w:rsidP="000659BE">
            <w:pPr>
              <w:pStyle w:val="TableText"/>
            </w:pPr>
            <w:r>
              <w:t>SHALL</w:t>
            </w:r>
          </w:p>
        </w:tc>
        <w:tc>
          <w:tcPr>
            <w:tcW w:w="864" w:type="dxa"/>
          </w:tcPr>
          <w:p w14:paraId="6FB357CE" w14:textId="77777777" w:rsidR="004B3F04" w:rsidRDefault="004B3F04" w:rsidP="000659BE">
            <w:pPr>
              <w:pStyle w:val="TableText"/>
            </w:pPr>
          </w:p>
        </w:tc>
        <w:tc>
          <w:tcPr>
            <w:tcW w:w="1104" w:type="dxa"/>
          </w:tcPr>
          <w:p w14:paraId="4E3C6223" w14:textId="77777777" w:rsidR="004B3F04" w:rsidRDefault="006C736C" w:rsidP="000659BE">
            <w:pPr>
              <w:pStyle w:val="TableText"/>
            </w:pPr>
            <w:hyperlink w:anchor="C_3346-30155">
              <w:r w:rsidR="004B3F04">
                <w:rPr>
                  <w:rStyle w:val="HyperlinkText9pt"/>
                </w:rPr>
                <w:t>3346-30155</w:t>
              </w:r>
            </w:hyperlink>
          </w:p>
        </w:tc>
        <w:tc>
          <w:tcPr>
            <w:tcW w:w="2975" w:type="dxa"/>
          </w:tcPr>
          <w:p w14:paraId="7D8DAC8E" w14:textId="77777777" w:rsidR="004B3F04" w:rsidRDefault="004B3F04" w:rsidP="000659BE">
            <w:pPr>
              <w:pStyle w:val="TableText"/>
            </w:pPr>
          </w:p>
        </w:tc>
      </w:tr>
      <w:tr w:rsidR="004B3F04" w14:paraId="11527016" w14:textId="77777777" w:rsidTr="000659BE">
        <w:trPr>
          <w:jc w:val="center"/>
        </w:trPr>
        <w:tc>
          <w:tcPr>
            <w:tcW w:w="3345" w:type="dxa"/>
          </w:tcPr>
          <w:p w14:paraId="0ED97D44" w14:textId="77777777" w:rsidR="004B3F04" w:rsidRDefault="004B3F04" w:rsidP="000659BE">
            <w:pPr>
              <w:pStyle w:val="TableText"/>
            </w:pPr>
            <w:r>
              <w:tab/>
            </w:r>
            <w:r>
              <w:tab/>
            </w:r>
            <w:r>
              <w:tab/>
              <w:t>@root</w:t>
            </w:r>
          </w:p>
        </w:tc>
        <w:tc>
          <w:tcPr>
            <w:tcW w:w="720" w:type="dxa"/>
          </w:tcPr>
          <w:p w14:paraId="48A757E5" w14:textId="77777777" w:rsidR="004B3F04" w:rsidRDefault="004B3F04" w:rsidP="000659BE">
            <w:pPr>
              <w:pStyle w:val="TableText"/>
            </w:pPr>
            <w:r>
              <w:t>1..1</w:t>
            </w:r>
          </w:p>
        </w:tc>
        <w:tc>
          <w:tcPr>
            <w:tcW w:w="1152" w:type="dxa"/>
          </w:tcPr>
          <w:p w14:paraId="56E3BCE3" w14:textId="77777777" w:rsidR="004B3F04" w:rsidRDefault="004B3F04" w:rsidP="000659BE">
            <w:pPr>
              <w:pStyle w:val="TableText"/>
            </w:pPr>
            <w:r>
              <w:t>SHALL</w:t>
            </w:r>
          </w:p>
        </w:tc>
        <w:tc>
          <w:tcPr>
            <w:tcW w:w="864" w:type="dxa"/>
          </w:tcPr>
          <w:p w14:paraId="79D2425A" w14:textId="77777777" w:rsidR="004B3F04" w:rsidRDefault="004B3F04" w:rsidP="000659BE">
            <w:pPr>
              <w:pStyle w:val="TableText"/>
            </w:pPr>
          </w:p>
        </w:tc>
        <w:tc>
          <w:tcPr>
            <w:tcW w:w="1104" w:type="dxa"/>
          </w:tcPr>
          <w:p w14:paraId="12487A7F" w14:textId="77777777" w:rsidR="004B3F04" w:rsidRDefault="006C736C" w:rsidP="000659BE">
            <w:pPr>
              <w:pStyle w:val="TableText"/>
            </w:pPr>
            <w:hyperlink w:anchor="C_3346-30156">
              <w:r w:rsidR="004B3F04">
                <w:rPr>
                  <w:rStyle w:val="HyperlinkText9pt"/>
                </w:rPr>
                <w:t>3346-30156</w:t>
              </w:r>
            </w:hyperlink>
          </w:p>
        </w:tc>
        <w:tc>
          <w:tcPr>
            <w:tcW w:w="2975" w:type="dxa"/>
          </w:tcPr>
          <w:p w14:paraId="01902119" w14:textId="77777777" w:rsidR="004B3F04" w:rsidRDefault="004B3F04" w:rsidP="000659BE">
            <w:pPr>
              <w:pStyle w:val="TableText"/>
            </w:pPr>
            <w:r>
              <w:t>2.16.840.1.113883.10.20.28.4.94</w:t>
            </w:r>
          </w:p>
        </w:tc>
      </w:tr>
      <w:tr w:rsidR="004B3F04" w14:paraId="1D0575D7" w14:textId="77777777" w:rsidTr="000659BE">
        <w:trPr>
          <w:jc w:val="center"/>
        </w:trPr>
        <w:tc>
          <w:tcPr>
            <w:tcW w:w="3345" w:type="dxa"/>
          </w:tcPr>
          <w:p w14:paraId="22A2B1B8" w14:textId="77777777" w:rsidR="004B3F04" w:rsidRDefault="004B3F04" w:rsidP="000659BE">
            <w:pPr>
              <w:pStyle w:val="TableText"/>
            </w:pPr>
            <w:r>
              <w:tab/>
            </w:r>
            <w:r>
              <w:tab/>
            </w:r>
            <w:r>
              <w:tab/>
              <w:t>@extension</w:t>
            </w:r>
          </w:p>
        </w:tc>
        <w:tc>
          <w:tcPr>
            <w:tcW w:w="720" w:type="dxa"/>
          </w:tcPr>
          <w:p w14:paraId="5688A7E3" w14:textId="77777777" w:rsidR="004B3F04" w:rsidRDefault="004B3F04" w:rsidP="000659BE">
            <w:pPr>
              <w:pStyle w:val="TableText"/>
            </w:pPr>
            <w:r>
              <w:t>1..1</w:t>
            </w:r>
          </w:p>
        </w:tc>
        <w:tc>
          <w:tcPr>
            <w:tcW w:w="1152" w:type="dxa"/>
          </w:tcPr>
          <w:p w14:paraId="539D8EF6" w14:textId="77777777" w:rsidR="004B3F04" w:rsidRDefault="004B3F04" w:rsidP="000659BE">
            <w:pPr>
              <w:pStyle w:val="TableText"/>
            </w:pPr>
            <w:r>
              <w:t>SHALL</w:t>
            </w:r>
          </w:p>
        </w:tc>
        <w:tc>
          <w:tcPr>
            <w:tcW w:w="864" w:type="dxa"/>
          </w:tcPr>
          <w:p w14:paraId="5E824D48" w14:textId="77777777" w:rsidR="004B3F04" w:rsidRDefault="004B3F04" w:rsidP="000659BE">
            <w:pPr>
              <w:pStyle w:val="TableText"/>
            </w:pPr>
          </w:p>
        </w:tc>
        <w:tc>
          <w:tcPr>
            <w:tcW w:w="1104" w:type="dxa"/>
          </w:tcPr>
          <w:p w14:paraId="47DB9BCC" w14:textId="77777777" w:rsidR="004B3F04" w:rsidRDefault="006C736C" w:rsidP="000659BE">
            <w:pPr>
              <w:pStyle w:val="TableText"/>
            </w:pPr>
            <w:hyperlink w:anchor="C_3346-33690">
              <w:r w:rsidR="004B3F04">
                <w:rPr>
                  <w:rStyle w:val="HyperlinkText9pt"/>
                </w:rPr>
                <w:t>3346-33690</w:t>
              </w:r>
            </w:hyperlink>
          </w:p>
        </w:tc>
        <w:tc>
          <w:tcPr>
            <w:tcW w:w="2975" w:type="dxa"/>
          </w:tcPr>
          <w:p w14:paraId="4EF4B661" w14:textId="77777777" w:rsidR="004B3F04" w:rsidRDefault="004B3F04" w:rsidP="000659BE">
            <w:pPr>
              <w:pStyle w:val="TableText"/>
            </w:pPr>
            <w:r>
              <w:t>2017-08-01</w:t>
            </w:r>
          </w:p>
        </w:tc>
      </w:tr>
      <w:tr w:rsidR="004B3F04" w14:paraId="37AA74F3" w14:textId="77777777" w:rsidTr="000659BE">
        <w:trPr>
          <w:jc w:val="center"/>
        </w:trPr>
        <w:tc>
          <w:tcPr>
            <w:tcW w:w="3345" w:type="dxa"/>
          </w:tcPr>
          <w:p w14:paraId="75868155" w14:textId="77777777" w:rsidR="004B3F04" w:rsidRDefault="004B3F04" w:rsidP="000659BE">
            <w:pPr>
              <w:pStyle w:val="TableText"/>
            </w:pPr>
            <w:r>
              <w:tab/>
              <w:t>code</w:t>
            </w:r>
          </w:p>
        </w:tc>
        <w:tc>
          <w:tcPr>
            <w:tcW w:w="720" w:type="dxa"/>
          </w:tcPr>
          <w:p w14:paraId="441C9DFA" w14:textId="77777777" w:rsidR="004B3F04" w:rsidRDefault="004B3F04" w:rsidP="000659BE">
            <w:pPr>
              <w:pStyle w:val="TableText"/>
            </w:pPr>
            <w:r>
              <w:t>1..1</w:t>
            </w:r>
          </w:p>
        </w:tc>
        <w:tc>
          <w:tcPr>
            <w:tcW w:w="1152" w:type="dxa"/>
          </w:tcPr>
          <w:p w14:paraId="18E562A7" w14:textId="77777777" w:rsidR="004B3F04" w:rsidRDefault="004B3F04" w:rsidP="000659BE">
            <w:pPr>
              <w:pStyle w:val="TableText"/>
            </w:pPr>
            <w:r>
              <w:t>SHALL</w:t>
            </w:r>
          </w:p>
        </w:tc>
        <w:tc>
          <w:tcPr>
            <w:tcW w:w="864" w:type="dxa"/>
          </w:tcPr>
          <w:p w14:paraId="33066A8C" w14:textId="77777777" w:rsidR="004B3F04" w:rsidRDefault="004B3F04" w:rsidP="000659BE">
            <w:pPr>
              <w:pStyle w:val="TableText"/>
            </w:pPr>
          </w:p>
        </w:tc>
        <w:tc>
          <w:tcPr>
            <w:tcW w:w="1104" w:type="dxa"/>
          </w:tcPr>
          <w:p w14:paraId="18325A73" w14:textId="77777777" w:rsidR="004B3F04" w:rsidRDefault="006C736C" w:rsidP="000659BE">
            <w:pPr>
              <w:pStyle w:val="TableText"/>
            </w:pPr>
            <w:hyperlink w:anchor="C_3346-30158">
              <w:r w:rsidR="004B3F04">
                <w:rPr>
                  <w:rStyle w:val="HyperlinkText9pt"/>
                </w:rPr>
                <w:t>3346-30158</w:t>
              </w:r>
            </w:hyperlink>
          </w:p>
        </w:tc>
        <w:tc>
          <w:tcPr>
            <w:tcW w:w="2975" w:type="dxa"/>
          </w:tcPr>
          <w:p w14:paraId="5EC49C3B" w14:textId="77777777" w:rsidR="004B3F04" w:rsidRDefault="004B3F04" w:rsidP="000659BE">
            <w:pPr>
              <w:pStyle w:val="TableText"/>
            </w:pPr>
          </w:p>
        </w:tc>
      </w:tr>
      <w:tr w:rsidR="004B3F04" w14:paraId="7E0BE1D8" w14:textId="77777777" w:rsidTr="000659BE">
        <w:trPr>
          <w:jc w:val="center"/>
        </w:trPr>
        <w:tc>
          <w:tcPr>
            <w:tcW w:w="3345" w:type="dxa"/>
          </w:tcPr>
          <w:p w14:paraId="21556F3D" w14:textId="77777777" w:rsidR="004B3F04" w:rsidRDefault="004B3F04" w:rsidP="000659BE">
            <w:pPr>
              <w:pStyle w:val="TableText"/>
            </w:pPr>
            <w:r>
              <w:tab/>
            </w:r>
            <w:r>
              <w:tab/>
              <w:t>@code</w:t>
            </w:r>
          </w:p>
        </w:tc>
        <w:tc>
          <w:tcPr>
            <w:tcW w:w="720" w:type="dxa"/>
          </w:tcPr>
          <w:p w14:paraId="65992C48" w14:textId="77777777" w:rsidR="004B3F04" w:rsidRDefault="004B3F04" w:rsidP="000659BE">
            <w:pPr>
              <w:pStyle w:val="TableText"/>
            </w:pPr>
            <w:r>
              <w:t>1..1</w:t>
            </w:r>
          </w:p>
        </w:tc>
        <w:tc>
          <w:tcPr>
            <w:tcW w:w="1152" w:type="dxa"/>
          </w:tcPr>
          <w:p w14:paraId="4044BE0B" w14:textId="77777777" w:rsidR="004B3F04" w:rsidRDefault="004B3F04" w:rsidP="000659BE">
            <w:pPr>
              <w:pStyle w:val="TableText"/>
            </w:pPr>
            <w:r>
              <w:t>SHALL</w:t>
            </w:r>
          </w:p>
        </w:tc>
        <w:tc>
          <w:tcPr>
            <w:tcW w:w="864" w:type="dxa"/>
          </w:tcPr>
          <w:p w14:paraId="283B7773" w14:textId="77777777" w:rsidR="004B3F04" w:rsidRDefault="004B3F04" w:rsidP="000659BE">
            <w:pPr>
              <w:pStyle w:val="TableText"/>
            </w:pPr>
          </w:p>
        </w:tc>
        <w:tc>
          <w:tcPr>
            <w:tcW w:w="1104" w:type="dxa"/>
          </w:tcPr>
          <w:p w14:paraId="0C624D40" w14:textId="77777777" w:rsidR="004B3F04" w:rsidRDefault="006C736C" w:rsidP="000659BE">
            <w:pPr>
              <w:pStyle w:val="TableText"/>
            </w:pPr>
            <w:hyperlink w:anchor="C_3346-30159">
              <w:r w:rsidR="004B3F04">
                <w:rPr>
                  <w:rStyle w:val="HyperlinkText9pt"/>
                </w:rPr>
                <w:t>3346-30159</w:t>
              </w:r>
            </w:hyperlink>
          </w:p>
        </w:tc>
        <w:tc>
          <w:tcPr>
            <w:tcW w:w="2975" w:type="dxa"/>
          </w:tcPr>
          <w:p w14:paraId="323A34E4" w14:textId="77777777" w:rsidR="004B3F04" w:rsidRDefault="004B3F04" w:rsidP="000659BE">
            <w:pPr>
              <w:pStyle w:val="TableText"/>
            </w:pPr>
            <w:r>
              <w:t>33999-4</w:t>
            </w:r>
          </w:p>
        </w:tc>
      </w:tr>
      <w:tr w:rsidR="004B3F04" w14:paraId="300AD357" w14:textId="77777777" w:rsidTr="000659BE">
        <w:trPr>
          <w:jc w:val="center"/>
        </w:trPr>
        <w:tc>
          <w:tcPr>
            <w:tcW w:w="3345" w:type="dxa"/>
          </w:tcPr>
          <w:p w14:paraId="28E42590" w14:textId="77777777" w:rsidR="004B3F04" w:rsidRDefault="004B3F04" w:rsidP="000659BE">
            <w:pPr>
              <w:pStyle w:val="TableText"/>
            </w:pPr>
            <w:r>
              <w:tab/>
            </w:r>
            <w:r>
              <w:tab/>
              <w:t>@codeSystem</w:t>
            </w:r>
          </w:p>
        </w:tc>
        <w:tc>
          <w:tcPr>
            <w:tcW w:w="720" w:type="dxa"/>
          </w:tcPr>
          <w:p w14:paraId="5381D629" w14:textId="77777777" w:rsidR="004B3F04" w:rsidRDefault="004B3F04" w:rsidP="000659BE">
            <w:pPr>
              <w:pStyle w:val="TableText"/>
            </w:pPr>
            <w:r>
              <w:t>1..1</w:t>
            </w:r>
          </w:p>
        </w:tc>
        <w:tc>
          <w:tcPr>
            <w:tcW w:w="1152" w:type="dxa"/>
          </w:tcPr>
          <w:p w14:paraId="3701BC5C" w14:textId="77777777" w:rsidR="004B3F04" w:rsidRDefault="004B3F04" w:rsidP="000659BE">
            <w:pPr>
              <w:pStyle w:val="TableText"/>
            </w:pPr>
            <w:r>
              <w:t>SHALL</w:t>
            </w:r>
          </w:p>
        </w:tc>
        <w:tc>
          <w:tcPr>
            <w:tcW w:w="864" w:type="dxa"/>
          </w:tcPr>
          <w:p w14:paraId="58A3EA9D" w14:textId="77777777" w:rsidR="004B3F04" w:rsidRDefault="004B3F04" w:rsidP="000659BE">
            <w:pPr>
              <w:pStyle w:val="TableText"/>
            </w:pPr>
          </w:p>
        </w:tc>
        <w:tc>
          <w:tcPr>
            <w:tcW w:w="1104" w:type="dxa"/>
          </w:tcPr>
          <w:p w14:paraId="236C7708" w14:textId="77777777" w:rsidR="004B3F04" w:rsidRDefault="006C736C" w:rsidP="000659BE">
            <w:pPr>
              <w:pStyle w:val="TableText"/>
            </w:pPr>
            <w:hyperlink w:anchor="C_3346-30160">
              <w:r w:rsidR="004B3F04">
                <w:rPr>
                  <w:rStyle w:val="HyperlinkText9pt"/>
                </w:rPr>
                <w:t>3346-30160</w:t>
              </w:r>
            </w:hyperlink>
          </w:p>
        </w:tc>
        <w:tc>
          <w:tcPr>
            <w:tcW w:w="2975" w:type="dxa"/>
          </w:tcPr>
          <w:p w14:paraId="131F3A43" w14:textId="77777777" w:rsidR="004B3F04" w:rsidRDefault="004B3F04" w:rsidP="000659BE">
            <w:pPr>
              <w:pStyle w:val="TableText"/>
            </w:pPr>
            <w:r>
              <w:t>urn:oid:2.16.840.1.113883.6.1 (LOINC)</w:t>
            </w:r>
          </w:p>
        </w:tc>
      </w:tr>
      <w:tr w:rsidR="004B3F04" w14:paraId="4A5577F0" w14:textId="77777777" w:rsidTr="000659BE">
        <w:trPr>
          <w:jc w:val="center"/>
        </w:trPr>
        <w:tc>
          <w:tcPr>
            <w:tcW w:w="3345" w:type="dxa"/>
          </w:tcPr>
          <w:p w14:paraId="2A5A7085" w14:textId="77777777" w:rsidR="004B3F04" w:rsidRDefault="004B3F04" w:rsidP="000659BE">
            <w:pPr>
              <w:pStyle w:val="TableText"/>
            </w:pPr>
            <w:r>
              <w:tab/>
              <w:t>value</w:t>
            </w:r>
          </w:p>
        </w:tc>
        <w:tc>
          <w:tcPr>
            <w:tcW w:w="720" w:type="dxa"/>
          </w:tcPr>
          <w:p w14:paraId="6A9B75D5" w14:textId="77777777" w:rsidR="004B3F04" w:rsidRDefault="004B3F04" w:rsidP="000659BE">
            <w:pPr>
              <w:pStyle w:val="TableText"/>
            </w:pPr>
            <w:r>
              <w:t>1..1</w:t>
            </w:r>
          </w:p>
        </w:tc>
        <w:tc>
          <w:tcPr>
            <w:tcW w:w="1152" w:type="dxa"/>
          </w:tcPr>
          <w:p w14:paraId="69044C36" w14:textId="77777777" w:rsidR="004B3F04" w:rsidRDefault="004B3F04" w:rsidP="000659BE">
            <w:pPr>
              <w:pStyle w:val="TableText"/>
            </w:pPr>
            <w:r>
              <w:t>SHALL</w:t>
            </w:r>
          </w:p>
        </w:tc>
        <w:tc>
          <w:tcPr>
            <w:tcW w:w="864" w:type="dxa"/>
          </w:tcPr>
          <w:p w14:paraId="64EC99AB" w14:textId="77777777" w:rsidR="004B3F04" w:rsidRDefault="004B3F04" w:rsidP="000659BE">
            <w:pPr>
              <w:pStyle w:val="TableText"/>
            </w:pPr>
            <w:r>
              <w:t>CD</w:t>
            </w:r>
          </w:p>
        </w:tc>
        <w:tc>
          <w:tcPr>
            <w:tcW w:w="1104" w:type="dxa"/>
          </w:tcPr>
          <w:p w14:paraId="63D01E18" w14:textId="77777777" w:rsidR="004B3F04" w:rsidRDefault="006C736C" w:rsidP="000659BE">
            <w:pPr>
              <w:pStyle w:val="TableText"/>
            </w:pPr>
            <w:hyperlink w:anchor="C_3346-30162">
              <w:r w:rsidR="004B3F04">
                <w:rPr>
                  <w:rStyle w:val="HyperlinkText9pt"/>
                </w:rPr>
                <w:t>3346-30162</w:t>
              </w:r>
            </w:hyperlink>
          </w:p>
        </w:tc>
        <w:tc>
          <w:tcPr>
            <w:tcW w:w="2975" w:type="dxa"/>
          </w:tcPr>
          <w:p w14:paraId="421F6AEA" w14:textId="77777777" w:rsidR="004B3F04" w:rsidRDefault="004B3F04" w:rsidP="000659BE">
            <w:pPr>
              <w:pStyle w:val="TableText"/>
            </w:pPr>
          </w:p>
        </w:tc>
      </w:tr>
      <w:tr w:rsidR="004B3F04" w14:paraId="62190AD3" w14:textId="77777777" w:rsidTr="000659BE">
        <w:trPr>
          <w:jc w:val="center"/>
        </w:trPr>
        <w:tc>
          <w:tcPr>
            <w:tcW w:w="3345" w:type="dxa"/>
          </w:tcPr>
          <w:p w14:paraId="4BE6FF5D" w14:textId="77777777" w:rsidR="004B3F04" w:rsidRDefault="004B3F04" w:rsidP="000659BE">
            <w:pPr>
              <w:pStyle w:val="TableText"/>
            </w:pPr>
            <w:r>
              <w:tab/>
            </w:r>
            <w:r>
              <w:tab/>
              <w:t>@valueSet</w:t>
            </w:r>
          </w:p>
        </w:tc>
        <w:tc>
          <w:tcPr>
            <w:tcW w:w="720" w:type="dxa"/>
          </w:tcPr>
          <w:p w14:paraId="77DF7011" w14:textId="77777777" w:rsidR="004B3F04" w:rsidRDefault="004B3F04" w:rsidP="000659BE">
            <w:pPr>
              <w:pStyle w:val="TableText"/>
            </w:pPr>
            <w:r>
              <w:t>0..1</w:t>
            </w:r>
          </w:p>
        </w:tc>
        <w:tc>
          <w:tcPr>
            <w:tcW w:w="1152" w:type="dxa"/>
          </w:tcPr>
          <w:p w14:paraId="51DB41D9" w14:textId="77777777" w:rsidR="004B3F04" w:rsidRDefault="004B3F04" w:rsidP="000659BE">
            <w:pPr>
              <w:pStyle w:val="TableText"/>
            </w:pPr>
            <w:r>
              <w:t>SHOULD</w:t>
            </w:r>
          </w:p>
        </w:tc>
        <w:tc>
          <w:tcPr>
            <w:tcW w:w="864" w:type="dxa"/>
          </w:tcPr>
          <w:p w14:paraId="6379FD78" w14:textId="77777777" w:rsidR="004B3F04" w:rsidRDefault="004B3F04" w:rsidP="000659BE">
            <w:pPr>
              <w:pStyle w:val="TableText"/>
            </w:pPr>
          </w:p>
        </w:tc>
        <w:tc>
          <w:tcPr>
            <w:tcW w:w="1104" w:type="dxa"/>
          </w:tcPr>
          <w:p w14:paraId="59FDC40D" w14:textId="77777777" w:rsidR="004B3F04" w:rsidRDefault="006C736C" w:rsidP="000659BE">
            <w:pPr>
              <w:pStyle w:val="TableText"/>
            </w:pPr>
            <w:hyperlink w:anchor="C_3346-34844">
              <w:r w:rsidR="004B3F04">
                <w:rPr>
                  <w:rStyle w:val="HyperlinkText9pt"/>
                </w:rPr>
                <w:t>3346-34844</w:t>
              </w:r>
            </w:hyperlink>
          </w:p>
        </w:tc>
        <w:tc>
          <w:tcPr>
            <w:tcW w:w="2975" w:type="dxa"/>
          </w:tcPr>
          <w:p w14:paraId="7757104B" w14:textId="77777777" w:rsidR="004B3F04" w:rsidRDefault="004B3F04" w:rsidP="000659BE">
            <w:pPr>
              <w:pStyle w:val="TableText"/>
            </w:pPr>
          </w:p>
        </w:tc>
      </w:tr>
    </w:tbl>
    <w:p w14:paraId="75C12AF9" w14:textId="77777777" w:rsidR="004B3F04" w:rsidRDefault="004B3F04" w:rsidP="004B3F04">
      <w:pPr>
        <w:pStyle w:val="BodyText"/>
      </w:pPr>
    </w:p>
    <w:p w14:paraId="0E9A88FF" w14:textId="77777777" w:rsidR="004B3F04" w:rsidRDefault="004B3F04" w:rsidP="007E63CC">
      <w:pPr>
        <w:numPr>
          <w:ilvl w:val="0"/>
          <w:numId w:val="77"/>
        </w:numPr>
      </w:pPr>
      <w:r>
        <w:rPr>
          <w:rStyle w:val="keyword"/>
        </w:rPr>
        <w:t>SHALL</w:t>
      </w:r>
      <w:r>
        <w:t xml:space="preserve"> contain exactly one [1..1] </w:t>
      </w:r>
      <w:r>
        <w:rPr>
          <w:rStyle w:val="XMLnameBold"/>
        </w:rPr>
        <w:t>@classCode</w:t>
      </w:r>
      <w:r>
        <w:t>=</w:t>
      </w:r>
      <w:r>
        <w:rPr>
          <w:rStyle w:val="XMLname"/>
        </w:rPr>
        <w:t>"OBS"</w:t>
      </w:r>
      <w:r>
        <w:t xml:space="preserve"> Observation</w:t>
      </w:r>
      <w:bookmarkStart w:id="3576" w:name="C_3346-30151"/>
      <w:r>
        <w:t xml:space="preserve"> (CONF:3346-30151)</w:t>
      </w:r>
      <w:bookmarkEnd w:id="3576"/>
      <w:r>
        <w:t>.</w:t>
      </w:r>
    </w:p>
    <w:p w14:paraId="59865FE6" w14:textId="77777777" w:rsidR="004B3F04" w:rsidRDefault="004B3F04" w:rsidP="007E63CC">
      <w:pPr>
        <w:numPr>
          <w:ilvl w:val="0"/>
          <w:numId w:val="77"/>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77" w:name="C_3346-30152"/>
      <w:r>
        <w:t xml:space="preserve"> (CONF:3346-30152)</w:t>
      </w:r>
      <w:bookmarkEnd w:id="3577"/>
      <w:r>
        <w:t>.</w:t>
      </w:r>
    </w:p>
    <w:p w14:paraId="1319DC6A" w14:textId="77777777" w:rsidR="004B3F04" w:rsidRDefault="004B3F04" w:rsidP="007E63CC">
      <w:pPr>
        <w:numPr>
          <w:ilvl w:val="0"/>
          <w:numId w:val="77"/>
        </w:numPr>
      </w:pPr>
      <w:r>
        <w:rPr>
          <w:rStyle w:val="keyword"/>
        </w:rPr>
        <w:t>SHALL</w:t>
      </w:r>
      <w:r>
        <w:t xml:space="preserve"> contain exactly one [1..1] </w:t>
      </w:r>
      <w:r>
        <w:rPr>
          <w:rStyle w:val="XMLnameBold"/>
        </w:rPr>
        <w:t>templateId</w:t>
      </w:r>
      <w:bookmarkStart w:id="3578" w:name="C_3346-30153"/>
      <w:r>
        <w:t xml:space="preserve"> (CONF:3346-30153)</w:t>
      </w:r>
      <w:bookmarkEnd w:id="3578"/>
      <w:r>
        <w:t>.</w:t>
      </w:r>
    </w:p>
    <w:p w14:paraId="62298A86" w14:textId="77777777" w:rsidR="004B3F04" w:rsidRDefault="004B3F04" w:rsidP="007E63CC">
      <w:pPr>
        <w:numPr>
          <w:ilvl w:val="1"/>
          <w:numId w:val="77"/>
        </w:numPr>
      </w:pPr>
      <w:r>
        <w:t xml:space="preserve">This templateId </w:t>
      </w:r>
      <w:r>
        <w:rPr>
          <w:rStyle w:val="keyword"/>
        </w:rPr>
        <w:t>SHALL</w:t>
      </w:r>
      <w:r>
        <w:t xml:space="preserve"> contain exactly one [1..1] </w:t>
      </w:r>
      <w:r>
        <w:rPr>
          <w:rStyle w:val="XMLnameBold"/>
        </w:rPr>
        <w:t>item</w:t>
      </w:r>
      <w:bookmarkStart w:id="3579" w:name="C_3346-30155"/>
      <w:r>
        <w:t xml:space="preserve"> (CONF:3346-30155)</w:t>
      </w:r>
      <w:bookmarkEnd w:id="3579"/>
      <w:r>
        <w:t xml:space="preserve"> such that it</w:t>
      </w:r>
    </w:p>
    <w:p w14:paraId="6EB42379" w14:textId="77777777" w:rsidR="004B3F04" w:rsidRDefault="004B3F04" w:rsidP="007E63CC">
      <w:pPr>
        <w:numPr>
          <w:ilvl w:val="2"/>
          <w:numId w:val="77"/>
        </w:numPr>
      </w:pPr>
      <w:r>
        <w:rPr>
          <w:rStyle w:val="keyword"/>
        </w:rPr>
        <w:t>SHALL</w:t>
      </w:r>
      <w:r>
        <w:t xml:space="preserve"> contain exactly one [1..1] </w:t>
      </w:r>
      <w:r>
        <w:rPr>
          <w:rStyle w:val="XMLnameBold"/>
        </w:rPr>
        <w:t>@root</w:t>
      </w:r>
      <w:r>
        <w:t>=</w:t>
      </w:r>
      <w:r>
        <w:rPr>
          <w:rStyle w:val="XMLname"/>
        </w:rPr>
        <w:t>"2.16.840.1.113883.10.20.28.4.94"</w:t>
      </w:r>
      <w:bookmarkStart w:id="3580" w:name="C_3346-30156"/>
      <w:r>
        <w:t xml:space="preserve"> (CONF:3346-30156)</w:t>
      </w:r>
      <w:bookmarkEnd w:id="3580"/>
      <w:r>
        <w:t>.</w:t>
      </w:r>
    </w:p>
    <w:p w14:paraId="0FC1CF46" w14:textId="77777777" w:rsidR="004B3F04" w:rsidRDefault="004B3F04" w:rsidP="007E63CC">
      <w:pPr>
        <w:numPr>
          <w:ilvl w:val="2"/>
          <w:numId w:val="77"/>
        </w:numPr>
      </w:pPr>
      <w:r>
        <w:rPr>
          <w:rStyle w:val="keyword"/>
        </w:rPr>
        <w:t>SHALL</w:t>
      </w:r>
      <w:r>
        <w:t xml:space="preserve"> contain exactly one [1..1] </w:t>
      </w:r>
      <w:r>
        <w:rPr>
          <w:rStyle w:val="XMLnameBold"/>
        </w:rPr>
        <w:t>@extension</w:t>
      </w:r>
      <w:r>
        <w:t>=</w:t>
      </w:r>
      <w:r>
        <w:rPr>
          <w:rStyle w:val="XMLname"/>
        </w:rPr>
        <w:t>"2017-08-01"</w:t>
      </w:r>
      <w:bookmarkStart w:id="3581" w:name="C_3346-33690"/>
      <w:r>
        <w:t xml:space="preserve"> (CONF:3346-33690)</w:t>
      </w:r>
      <w:bookmarkEnd w:id="3581"/>
      <w:r>
        <w:t>.</w:t>
      </w:r>
    </w:p>
    <w:p w14:paraId="19395CB7" w14:textId="77777777" w:rsidR="004B3F04" w:rsidRDefault="004B3F04" w:rsidP="007E63CC">
      <w:pPr>
        <w:numPr>
          <w:ilvl w:val="0"/>
          <w:numId w:val="77"/>
        </w:numPr>
      </w:pPr>
      <w:r>
        <w:rPr>
          <w:rStyle w:val="keyword"/>
        </w:rPr>
        <w:t>SHALL</w:t>
      </w:r>
      <w:r>
        <w:t xml:space="preserve"> contain exactly one [1..1] </w:t>
      </w:r>
      <w:r>
        <w:rPr>
          <w:rStyle w:val="XMLnameBold"/>
        </w:rPr>
        <w:t>code</w:t>
      </w:r>
      <w:bookmarkStart w:id="3582" w:name="C_3346-30158"/>
      <w:r>
        <w:t xml:space="preserve"> (CONF:3346-30158)</w:t>
      </w:r>
      <w:bookmarkEnd w:id="3582"/>
      <w:r>
        <w:t>.</w:t>
      </w:r>
    </w:p>
    <w:p w14:paraId="48A6995E"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w:t>
      </w:r>
      <w:r>
        <w:t>=</w:t>
      </w:r>
      <w:r>
        <w:rPr>
          <w:rStyle w:val="XMLname"/>
        </w:rPr>
        <w:t>"33999-4"</w:t>
      </w:r>
      <w:r>
        <w:t xml:space="preserve"> Status</w:t>
      </w:r>
      <w:bookmarkStart w:id="3583" w:name="C_3346-30159"/>
      <w:r>
        <w:t xml:space="preserve"> (CONF:3346-30159)</w:t>
      </w:r>
      <w:bookmarkEnd w:id="3583"/>
      <w:r>
        <w:t>.</w:t>
      </w:r>
    </w:p>
    <w:p w14:paraId="3A569087" w14:textId="77777777" w:rsidR="004B3F04" w:rsidRDefault="004B3F04" w:rsidP="007E63CC">
      <w:pPr>
        <w:numPr>
          <w:ilvl w:val="1"/>
          <w:numId w:val="77"/>
        </w:numPr>
      </w:pPr>
      <w:r>
        <w:t xml:space="preserve">This code </w:t>
      </w:r>
      <w:r>
        <w:rPr>
          <w:rStyle w:val="keyword"/>
        </w:rPr>
        <w:t>SHALL</w:t>
      </w:r>
      <w:r>
        <w:t xml:space="preserve"> contain exactly one [1..1] </w:t>
      </w:r>
      <w:r>
        <w:rPr>
          <w:rStyle w:val="XMLnameBold"/>
        </w:rPr>
        <w:t>@codeSystem</w:t>
      </w:r>
      <w:r>
        <w:t xml:space="preserve"> (CodeSystem: </w:t>
      </w:r>
      <w:r>
        <w:rPr>
          <w:rStyle w:val="XMLname"/>
        </w:rPr>
        <w:t>LOINC urn:oid:2.16.840.1.113883.6.1</w:t>
      </w:r>
      <w:r>
        <w:t>)</w:t>
      </w:r>
      <w:bookmarkStart w:id="3584" w:name="C_3346-30160"/>
      <w:r>
        <w:t xml:space="preserve"> (CONF:3346-30160)</w:t>
      </w:r>
      <w:bookmarkEnd w:id="3584"/>
      <w:r>
        <w:t>.</w:t>
      </w:r>
    </w:p>
    <w:p w14:paraId="25F35BAB" w14:textId="77777777" w:rsidR="004B3F04" w:rsidRDefault="004B3F04" w:rsidP="007E63CC">
      <w:pPr>
        <w:numPr>
          <w:ilvl w:val="0"/>
          <w:numId w:val="77"/>
        </w:numPr>
      </w:pPr>
      <w:r>
        <w:rPr>
          <w:rStyle w:val="keyword"/>
        </w:rPr>
        <w:t>SHALL</w:t>
      </w:r>
      <w:r>
        <w:t xml:space="preserve"> contain exactly one [1..1] </w:t>
      </w:r>
      <w:r>
        <w:rPr>
          <w:rStyle w:val="XMLnameBold"/>
        </w:rPr>
        <w:t>value</w:t>
      </w:r>
      <w:r>
        <w:t xml:space="preserve"> with @xsi:type="CD"</w:t>
      </w:r>
      <w:bookmarkStart w:id="3585" w:name="C_3346-30162"/>
      <w:r>
        <w:t xml:space="preserve"> (CONF:3346-30162)</w:t>
      </w:r>
      <w:bookmarkEnd w:id="3585"/>
      <w:r>
        <w:t>.</w:t>
      </w:r>
    </w:p>
    <w:p w14:paraId="041073AF" w14:textId="77777777" w:rsidR="004B3F04" w:rsidRDefault="004B3F04" w:rsidP="007E63CC">
      <w:pPr>
        <w:numPr>
          <w:ilvl w:val="1"/>
          <w:numId w:val="77"/>
        </w:numPr>
      </w:pPr>
      <w:r>
        <w:t xml:space="preserve">This value </w:t>
      </w:r>
      <w:r>
        <w:rPr>
          <w:rStyle w:val="keyword"/>
        </w:rPr>
        <w:t>SHOULD</w:t>
      </w:r>
      <w:r>
        <w:t xml:space="preserve"> contain zero or one [0..1] </w:t>
      </w:r>
      <w:r>
        <w:rPr>
          <w:rStyle w:val="XMLnameBold"/>
        </w:rPr>
        <w:t>@valueSet</w:t>
      </w:r>
      <w:bookmarkStart w:id="3586" w:name="C_3346-34844"/>
      <w:r>
        <w:t xml:space="preserve"> (CONF:3346-34844)</w:t>
      </w:r>
      <w:bookmarkEnd w:id="3586"/>
      <w:r>
        <w:t>.</w:t>
      </w:r>
    </w:p>
    <w:p w14:paraId="0632BBC5" w14:textId="77777777" w:rsidR="004B3F04" w:rsidRDefault="004B3F04" w:rsidP="004B3F04">
      <w:pPr>
        <w:pStyle w:val="Caption"/>
        <w:ind w:left="130" w:right="115"/>
      </w:pPr>
      <w:bookmarkStart w:id="3587" w:name="_Toc64842071"/>
      <w:bookmarkStart w:id="3588" w:name="_Toc65482987"/>
      <w:r>
        <w:lastRenderedPageBreak/>
        <w:t xml:space="preserve">Figure </w:t>
      </w:r>
      <w:r>
        <w:fldChar w:fldCharType="begin"/>
      </w:r>
      <w:r>
        <w:instrText>SEQ Figure \* ARABIC</w:instrText>
      </w:r>
      <w:r>
        <w:fldChar w:fldCharType="separate"/>
      </w:r>
      <w:r>
        <w:t>73</w:t>
      </w:r>
      <w:r>
        <w:fldChar w:fldCharType="end"/>
      </w:r>
      <w:r>
        <w:t>: Status (V2) Example</w:t>
      </w:r>
      <w:bookmarkEnd w:id="3587"/>
      <w:bookmarkEnd w:id="3588"/>
    </w:p>
    <w:p w14:paraId="635A3B12" w14:textId="77777777" w:rsidR="004B3F04" w:rsidRDefault="004B3F04" w:rsidP="004B3F04">
      <w:pPr>
        <w:pStyle w:val="Example"/>
        <w:ind w:left="130" w:right="115"/>
      </w:pPr>
      <w:r>
        <w:t>&lt;observationCriteria classCode="OBS" moodCode="EVN"&gt;</w:t>
      </w:r>
    </w:p>
    <w:p w14:paraId="17991ED2" w14:textId="77777777" w:rsidR="004B3F04" w:rsidRDefault="004B3F04" w:rsidP="004B3F04">
      <w:pPr>
        <w:pStyle w:val="Example"/>
        <w:ind w:left="130" w:right="115"/>
      </w:pPr>
      <w:r>
        <w:t xml:space="preserve">    &lt;templateId&gt;</w:t>
      </w:r>
    </w:p>
    <w:p w14:paraId="68402CBD" w14:textId="77777777" w:rsidR="004B3F04" w:rsidRDefault="004B3F04" w:rsidP="004B3F04">
      <w:pPr>
        <w:pStyle w:val="Example"/>
        <w:ind w:left="130" w:right="115"/>
      </w:pPr>
      <w:r>
        <w:t xml:space="preserve">        &lt;item root="2.16.840.1.113883.10.20.28.4.94" extension="2017-08-01"/&gt;</w:t>
      </w:r>
    </w:p>
    <w:p w14:paraId="01012F52" w14:textId="77777777" w:rsidR="004B3F04" w:rsidRDefault="004B3F04" w:rsidP="004B3F04">
      <w:pPr>
        <w:pStyle w:val="Example"/>
        <w:ind w:left="130" w:right="115"/>
      </w:pPr>
      <w:r>
        <w:t xml:space="preserve">    &lt;/templateId&gt;</w:t>
      </w:r>
    </w:p>
    <w:p w14:paraId="25811C68" w14:textId="77777777" w:rsidR="004B3F04" w:rsidRDefault="004B3F04" w:rsidP="004B3F04">
      <w:pPr>
        <w:pStyle w:val="Example"/>
        <w:ind w:left="130" w:right="115"/>
      </w:pPr>
      <w:r>
        <w:t xml:space="preserve">    &lt;code code="33999-4" codeSystem="2.16.840.1.113883.6.1" codeSystemName="LOINC"&gt;</w:t>
      </w:r>
    </w:p>
    <w:p w14:paraId="652B7D6C" w14:textId="77777777" w:rsidR="004B3F04" w:rsidRDefault="004B3F04" w:rsidP="004B3F04">
      <w:pPr>
        <w:pStyle w:val="Example"/>
        <w:ind w:left="130" w:right="115"/>
      </w:pPr>
      <w:r>
        <w:t xml:space="preserve">        &lt;displayName value="Status"/&gt;</w:t>
      </w:r>
    </w:p>
    <w:p w14:paraId="5077940D" w14:textId="77777777" w:rsidR="004B3F04" w:rsidRDefault="004B3F04" w:rsidP="004B3F04">
      <w:pPr>
        <w:pStyle w:val="Example"/>
        <w:ind w:left="130" w:right="115"/>
      </w:pPr>
      <w:r>
        <w:t xml:space="preserve">    &lt;/code&gt;</w:t>
      </w:r>
    </w:p>
    <w:p w14:paraId="1677A9F7" w14:textId="77777777" w:rsidR="004B3F04" w:rsidRDefault="004B3F04" w:rsidP="004B3F04">
      <w:pPr>
        <w:pStyle w:val="Example"/>
        <w:ind w:left="130" w:right="115"/>
      </w:pPr>
      <w:r>
        <w:t xml:space="preserve">    &lt;title value="Status"/&gt;</w:t>
      </w:r>
    </w:p>
    <w:p w14:paraId="07C02A26" w14:textId="77777777" w:rsidR="004B3F04" w:rsidRDefault="004B3F04" w:rsidP="004B3F04">
      <w:pPr>
        <w:pStyle w:val="Example"/>
        <w:ind w:left="130" w:right="115"/>
      </w:pPr>
      <w:r>
        <w:t xml:space="preserve">    &lt;value xsi:type="CD" valueSet="{$QDMElementValueSetOID}"/&gt;</w:t>
      </w:r>
    </w:p>
    <w:p w14:paraId="721D96DE" w14:textId="77777777" w:rsidR="004B3F04" w:rsidRDefault="004B3F04" w:rsidP="004B3F04">
      <w:pPr>
        <w:pStyle w:val="Example"/>
        <w:ind w:left="130" w:right="115"/>
      </w:pPr>
      <w:r>
        <w:t xml:space="preserve">&lt;/observationCriteria&gt;    </w:t>
      </w:r>
    </w:p>
    <w:p w14:paraId="7431C326" w14:textId="77777777" w:rsidR="004B3F04" w:rsidRDefault="004B3F04" w:rsidP="004B3F04">
      <w:pPr>
        <w:pStyle w:val="BodyText"/>
      </w:pPr>
    </w:p>
    <w:p w14:paraId="3418766D" w14:textId="501DB193" w:rsidR="004B3F04" w:rsidRDefault="004B3F04" w:rsidP="004B3F04">
      <w:pPr>
        <w:pStyle w:val="Heading2nospace"/>
      </w:pPr>
      <w:bookmarkStart w:id="3589" w:name="E_Substance_Administered_V5"/>
      <w:bookmarkStart w:id="3590" w:name="_Toc64841938"/>
      <w:bookmarkStart w:id="3591" w:name="_Toc65482854"/>
      <w:r>
        <w:t>Substance, Administered (V5)</w:t>
      </w:r>
      <w:bookmarkEnd w:id="3589"/>
      <w:bookmarkEnd w:id="3590"/>
      <w:r w:rsidR="006F762B">
        <w:t xml:space="preserve"> - DRAFT</w:t>
      </w:r>
      <w:bookmarkEnd w:id="3591"/>
    </w:p>
    <w:p w14:paraId="2984038C" w14:textId="77777777" w:rsidR="004B3F04" w:rsidRDefault="004B3F04" w:rsidP="004B3F04">
      <w:pPr>
        <w:pStyle w:val="BracketData"/>
      </w:pPr>
      <w:r>
        <w:t>[substanceAdministrationCriteria: identifier urn:hl7ii:2.16.840.1.113883.10.20.28.4.73:2021-02-01 (open)]</w:t>
      </w:r>
    </w:p>
    <w:p w14:paraId="4888E46E" w14:textId="77777777" w:rsidR="004B3F04" w:rsidRDefault="004B3F04" w:rsidP="004B3F04">
      <w:pPr>
        <w:pStyle w:val="Caption"/>
      </w:pPr>
      <w:bookmarkStart w:id="3592" w:name="_Toc64842230"/>
      <w:bookmarkStart w:id="3593" w:name="_Toc65483314"/>
      <w:r>
        <w:t xml:space="preserve">Table </w:t>
      </w:r>
      <w:r>
        <w:fldChar w:fldCharType="begin"/>
      </w:r>
      <w:r>
        <w:instrText>SEQ Table \* ARABIC</w:instrText>
      </w:r>
      <w:r>
        <w:fldChar w:fldCharType="separate"/>
      </w:r>
      <w:r>
        <w:t>153</w:t>
      </w:r>
      <w:r>
        <w:fldChar w:fldCharType="end"/>
      </w:r>
      <w:r>
        <w:t>: Substance, Administered (V5) Contexts</w:t>
      </w:r>
      <w:bookmarkEnd w:id="3592"/>
      <w:bookmarkEnd w:id="3593"/>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19C4A6E" w14:textId="77777777" w:rsidTr="000659BE">
        <w:trPr>
          <w:cantSplit/>
          <w:tblHeader/>
          <w:jc w:val="center"/>
        </w:trPr>
        <w:tc>
          <w:tcPr>
            <w:tcW w:w="360" w:type="dxa"/>
            <w:shd w:val="clear" w:color="auto" w:fill="E6E6E6"/>
          </w:tcPr>
          <w:p w14:paraId="46B0303E" w14:textId="77777777" w:rsidR="004B3F04" w:rsidRDefault="004B3F04" w:rsidP="000659BE">
            <w:pPr>
              <w:pStyle w:val="TableHead"/>
            </w:pPr>
            <w:r>
              <w:t>Contained By:</w:t>
            </w:r>
          </w:p>
        </w:tc>
        <w:tc>
          <w:tcPr>
            <w:tcW w:w="360" w:type="dxa"/>
            <w:shd w:val="clear" w:color="auto" w:fill="E6E6E6"/>
          </w:tcPr>
          <w:p w14:paraId="7037A405" w14:textId="77777777" w:rsidR="004B3F04" w:rsidRDefault="004B3F04" w:rsidP="000659BE">
            <w:pPr>
              <w:pStyle w:val="TableHead"/>
            </w:pPr>
            <w:r>
              <w:t>Contains:</w:t>
            </w:r>
          </w:p>
        </w:tc>
      </w:tr>
      <w:tr w:rsidR="004B3F04" w14:paraId="58FA7BDE" w14:textId="77777777" w:rsidTr="000659BE">
        <w:trPr>
          <w:jc w:val="center"/>
        </w:trPr>
        <w:tc>
          <w:tcPr>
            <w:tcW w:w="360" w:type="dxa"/>
          </w:tcPr>
          <w:p w14:paraId="03E0261F"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2323AA"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41C17A2"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24C38AC1"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7CAECCFA"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1C6EE6F7" w14:textId="77777777" w:rsidR="004B3F04" w:rsidRDefault="004B3F04" w:rsidP="004B3F04">
      <w:pPr>
        <w:pStyle w:val="BodyText"/>
      </w:pPr>
    </w:p>
    <w:p w14:paraId="659F5A1C" w14:textId="77777777" w:rsidR="004B3F04" w:rsidRDefault="004B3F04" w:rsidP="004B3F04">
      <w:r>
        <w:t>This template represents the QDM data type: Substance, Administered.</w:t>
      </w:r>
    </w:p>
    <w:p w14:paraId="2D50CFD8"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10426BFC" w14:textId="77777777" w:rsidR="004B3F04" w:rsidRDefault="004B3F04" w:rsidP="004B3F04">
      <w:r>
        <w:t>This template represents a substance that has been administered.</w:t>
      </w:r>
      <w:r>
        <w:br/>
        <w:t>Timing: Relevant dateTime references the time the substance is administered if it was given or taken at a single point in time. Relevant Period references a start and stop time for substance administration if the administration event occurred over a time interval. The Relevant Period addresses: StartTime = when a single substance administration event starts (e.g., the initiation of an intravenous infusion, or administering a the substance orally or topically to a patient); StopTime = when a single substance administration event ends (e.g., the end time of the intravenous infusion, or the administration of a substance orally or topically is completed - for oral or topical administration, the start and stop times are the same).</w:t>
      </w:r>
      <w:r>
        <w:br/>
        <w:t>Dosage: Details of how medication is/is to be taken, i.e., the quantity (mg, cc, tablets) to be taken at a single administration.</w:t>
      </w:r>
    </w:p>
    <w:p w14:paraId="5F356635" w14:textId="77777777" w:rsidR="004B3F04" w:rsidRDefault="004B3F04" w:rsidP="004B3F04">
      <w:pPr>
        <w:pStyle w:val="Caption"/>
      </w:pPr>
      <w:bookmarkStart w:id="3594" w:name="_Toc64842231"/>
      <w:bookmarkStart w:id="3595" w:name="_Toc65483315"/>
      <w:r>
        <w:lastRenderedPageBreak/>
        <w:t xml:space="preserve">Table </w:t>
      </w:r>
      <w:r>
        <w:fldChar w:fldCharType="begin"/>
      </w:r>
      <w:r>
        <w:instrText>SEQ Table \* ARABIC</w:instrText>
      </w:r>
      <w:r>
        <w:fldChar w:fldCharType="separate"/>
      </w:r>
      <w:r>
        <w:t>154</w:t>
      </w:r>
      <w:r>
        <w:fldChar w:fldCharType="end"/>
      </w:r>
      <w:r>
        <w:t>: Substance, Administered (V5) Constraints Overview</w:t>
      </w:r>
      <w:bookmarkEnd w:id="3594"/>
      <w:bookmarkEnd w:id="3595"/>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D15FD49" w14:textId="77777777" w:rsidTr="000659BE">
        <w:trPr>
          <w:cantSplit/>
          <w:tblHeader/>
          <w:jc w:val="center"/>
        </w:trPr>
        <w:tc>
          <w:tcPr>
            <w:tcW w:w="0" w:type="dxa"/>
            <w:shd w:val="clear" w:color="auto" w:fill="E6E6E6"/>
            <w:noWrap/>
          </w:tcPr>
          <w:p w14:paraId="1E9ED9EB" w14:textId="77777777" w:rsidR="004B3F04" w:rsidRDefault="004B3F04" w:rsidP="000659BE">
            <w:pPr>
              <w:pStyle w:val="TableHead"/>
            </w:pPr>
            <w:r>
              <w:t>XPath</w:t>
            </w:r>
          </w:p>
        </w:tc>
        <w:tc>
          <w:tcPr>
            <w:tcW w:w="720" w:type="dxa"/>
            <w:shd w:val="clear" w:color="auto" w:fill="E6E6E6"/>
            <w:noWrap/>
          </w:tcPr>
          <w:p w14:paraId="4F1ADDF8" w14:textId="77777777" w:rsidR="004B3F04" w:rsidRDefault="004B3F04" w:rsidP="000659BE">
            <w:pPr>
              <w:pStyle w:val="TableHead"/>
            </w:pPr>
            <w:r>
              <w:t>Card.</w:t>
            </w:r>
          </w:p>
        </w:tc>
        <w:tc>
          <w:tcPr>
            <w:tcW w:w="1152" w:type="dxa"/>
            <w:shd w:val="clear" w:color="auto" w:fill="E6E6E6"/>
            <w:noWrap/>
          </w:tcPr>
          <w:p w14:paraId="54C24584" w14:textId="77777777" w:rsidR="004B3F04" w:rsidRDefault="004B3F04" w:rsidP="000659BE">
            <w:pPr>
              <w:pStyle w:val="TableHead"/>
            </w:pPr>
            <w:r>
              <w:t>Verb</w:t>
            </w:r>
          </w:p>
        </w:tc>
        <w:tc>
          <w:tcPr>
            <w:tcW w:w="864" w:type="dxa"/>
            <w:shd w:val="clear" w:color="auto" w:fill="E6E6E6"/>
            <w:noWrap/>
          </w:tcPr>
          <w:p w14:paraId="3BF1AB4D" w14:textId="77777777" w:rsidR="004B3F04" w:rsidRDefault="004B3F04" w:rsidP="000659BE">
            <w:pPr>
              <w:pStyle w:val="TableHead"/>
            </w:pPr>
            <w:r>
              <w:t>Data Type</w:t>
            </w:r>
          </w:p>
        </w:tc>
        <w:tc>
          <w:tcPr>
            <w:tcW w:w="864" w:type="dxa"/>
            <w:shd w:val="clear" w:color="auto" w:fill="E6E6E6"/>
            <w:noWrap/>
          </w:tcPr>
          <w:p w14:paraId="4145745A" w14:textId="77777777" w:rsidR="004B3F04" w:rsidRDefault="004B3F04" w:rsidP="000659BE">
            <w:pPr>
              <w:pStyle w:val="TableHead"/>
            </w:pPr>
            <w:r>
              <w:t>CONF#</w:t>
            </w:r>
          </w:p>
        </w:tc>
        <w:tc>
          <w:tcPr>
            <w:tcW w:w="864" w:type="dxa"/>
            <w:shd w:val="clear" w:color="auto" w:fill="E6E6E6"/>
            <w:noWrap/>
          </w:tcPr>
          <w:p w14:paraId="208D7032" w14:textId="77777777" w:rsidR="004B3F04" w:rsidRDefault="004B3F04" w:rsidP="000659BE">
            <w:pPr>
              <w:pStyle w:val="TableHead"/>
            </w:pPr>
            <w:r>
              <w:t>Value</w:t>
            </w:r>
          </w:p>
        </w:tc>
      </w:tr>
      <w:tr w:rsidR="004B3F04" w14:paraId="24736C5F" w14:textId="77777777" w:rsidTr="000659BE">
        <w:trPr>
          <w:jc w:val="center"/>
        </w:trPr>
        <w:tc>
          <w:tcPr>
            <w:tcW w:w="10160" w:type="dxa"/>
            <w:gridSpan w:val="6"/>
          </w:tcPr>
          <w:p w14:paraId="7FA2D286" w14:textId="77777777" w:rsidR="004B3F04" w:rsidRDefault="004B3F04" w:rsidP="000659BE">
            <w:pPr>
              <w:pStyle w:val="TableText"/>
            </w:pPr>
            <w:r>
              <w:t>substanceAdministrationCriteria (identifier: urn:hl7ii:2.16.840.1.113883.10.20.28.4.73:2021-02-01)</w:t>
            </w:r>
          </w:p>
        </w:tc>
      </w:tr>
      <w:tr w:rsidR="004B3F04" w14:paraId="640D98DE" w14:textId="77777777" w:rsidTr="000659BE">
        <w:trPr>
          <w:jc w:val="center"/>
        </w:trPr>
        <w:tc>
          <w:tcPr>
            <w:tcW w:w="3345" w:type="dxa"/>
          </w:tcPr>
          <w:p w14:paraId="7B113E91" w14:textId="77777777" w:rsidR="004B3F04" w:rsidRDefault="004B3F04" w:rsidP="000659BE">
            <w:pPr>
              <w:pStyle w:val="TableText"/>
            </w:pPr>
            <w:r>
              <w:tab/>
              <w:t>@classCode</w:t>
            </w:r>
          </w:p>
        </w:tc>
        <w:tc>
          <w:tcPr>
            <w:tcW w:w="720" w:type="dxa"/>
          </w:tcPr>
          <w:p w14:paraId="5F9A3A82" w14:textId="77777777" w:rsidR="004B3F04" w:rsidRDefault="004B3F04" w:rsidP="000659BE">
            <w:pPr>
              <w:pStyle w:val="TableText"/>
            </w:pPr>
            <w:r>
              <w:t>1..1</w:t>
            </w:r>
          </w:p>
        </w:tc>
        <w:tc>
          <w:tcPr>
            <w:tcW w:w="1152" w:type="dxa"/>
          </w:tcPr>
          <w:p w14:paraId="3AC3748E" w14:textId="77777777" w:rsidR="004B3F04" w:rsidRDefault="004B3F04" w:rsidP="000659BE">
            <w:pPr>
              <w:pStyle w:val="TableText"/>
            </w:pPr>
            <w:r>
              <w:t>SHALL</w:t>
            </w:r>
          </w:p>
        </w:tc>
        <w:tc>
          <w:tcPr>
            <w:tcW w:w="864" w:type="dxa"/>
          </w:tcPr>
          <w:p w14:paraId="775B3191" w14:textId="77777777" w:rsidR="004B3F04" w:rsidRDefault="004B3F04" w:rsidP="000659BE">
            <w:pPr>
              <w:pStyle w:val="TableText"/>
            </w:pPr>
          </w:p>
        </w:tc>
        <w:tc>
          <w:tcPr>
            <w:tcW w:w="1104" w:type="dxa"/>
          </w:tcPr>
          <w:p w14:paraId="00897A8C" w14:textId="77777777" w:rsidR="004B3F04" w:rsidRDefault="006C736C" w:rsidP="000659BE">
            <w:pPr>
              <w:pStyle w:val="TableText"/>
            </w:pPr>
            <w:hyperlink w:anchor="C_4499-32878">
              <w:r w:rsidR="004B3F04">
                <w:rPr>
                  <w:rStyle w:val="HyperlinkText9pt"/>
                </w:rPr>
                <w:t>4499-32878</w:t>
              </w:r>
            </w:hyperlink>
          </w:p>
        </w:tc>
        <w:tc>
          <w:tcPr>
            <w:tcW w:w="2975" w:type="dxa"/>
          </w:tcPr>
          <w:p w14:paraId="352EEB82" w14:textId="77777777" w:rsidR="004B3F04" w:rsidRDefault="004B3F04" w:rsidP="000659BE">
            <w:pPr>
              <w:pStyle w:val="TableText"/>
            </w:pPr>
            <w:r>
              <w:t>SBADM</w:t>
            </w:r>
          </w:p>
        </w:tc>
      </w:tr>
      <w:tr w:rsidR="004B3F04" w14:paraId="1A4D121E" w14:textId="77777777" w:rsidTr="000659BE">
        <w:trPr>
          <w:jc w:val="center"/>
        </w:trPr>
        <w:tc>
          <w:tcPr>
            <w:tcW w:w="3345" w:type="dxa"/>
          </w:tcPr>
          <w:p w14:paraId="78AE5C4B" w14:textId="77777777" w:rsidR="004B3F04" w:rsidRDefault="004B3F04" w:rsidP="000659BE">
            <w:pPr>
              <w:pStyle w:val="TableText"/>
            </w:pPr>
            <w:r>
              <w:tab/>
              <w:t>@moodCode</w:t>
            </w:r>
          </w:p>
        </w:tc>
        <w:tc>
          <w:tcPr>
            <w:tcW w:w="720" w:type="dxa"/>
          </w:tcPr>
          <w:p w14:paraId="54179119" w14:textId="77777777" w:rsidR="004B3F04" w:rsidRDefault="004B3F04" w:rsidP="000659BE">
            <w:pPr>
              <w:pStyle w:val="TableText"/>
            </w:pPr>
            <w:r>
              <w:t>1..1</w:t>
            </w:r>
          </w:p>
        </w:tc>
        <w:tc>
          <w:tcPr>
            <w:tcW w:w="1152" w:type="dxa"/>
          </w:tcPr>
          <w:p w14:paraId="27263CA2" w14:textId="77777777" w:rsidR="004B3F04" w:rsidRDefault="004B3F04" w:rsidP="000659BE">
            <w:pPr>
              <w:pStyle w:val="TableText"/>
            </w:pPr>
            <w:r>
              <w:t>SHALL</w:t>
            </w:r>
          </w:p>
        </w:tc>
        <w:tc>
          <w:tcPr>
            <w:tcW w:w="864" w:type="dxa"/>
          </w:tcPr>
          <w:p w14:paraId="00F0D072" w14:textId="77777777" w:rsidR="004B3F04" w:rsidRDefault="004B3F04" w:rsidP="000659BE">
            <w:pPr>
              <w:pStyle w:val="TableText"/>
            </w:pPr>
          </w:p>
        </w:tc>
        <w:tc>
          <w:tcPr>
            <w:tcW w:w="1104" w:type="dxa"/>
          </w:tcPr>
          <w:p w14:paraId="317964BB" w14:textId="77777777" w:rsidR="004B3F04" w:rsidRDefault="006C736C" w:rsidP="000659BE">
            <w:pPr>
              <w:pStyle w:val="TableText"/>
            </w:pPr>
            <w:hyperlink w:anchor="C_4499-32879">
              <w:r w:rsidR="004B3F04">
                <w:rPr>
                  <w:rStyle w:val="HyperlinkText9pt"/>
                </w:rPr>
                <w:t>4499-32879</w:t>
              </w:r>
            </w:hyperlink>
          </w:p>
        </w:tc>
        <w:tc>
          <w:tcPr>
            <w:tcW w:w="2975" w:type="dxa"/>
          </w:tcPr>
          <w:p w14:paraId="191A2012" w14:textId="77777777" w:rsidR="004B3F04" w:rsidRDefault="004B3F04" w:rsidP="000659BE">
            <w:pPr>
              <w:pStyle w:val="TableText"/>
            </w:pPr>
            <w:r>
              <w:t>urn:oid:2.16.840.1.113883.5.1001 (HL7ActMood) = EVN</w:t>
            </w:r>
          </w:p>
        </w:tc>
      </w:tr>
      <w:tr w:rsidR="004B3F04" w14:paraId="4B4E8E16" w14:textId="77777777" w:rsidTr="000659BE">
        <w:trPr>
          <w:jc w:val="center"/>
        </w:trPr>
        <w:tc>
          <w:tcPr>
            <w:tcW w:w="3345" w:type="dxa"/>
          </w:tcPr>
          <w:p w14:paraId="19BCD43E" w14:textId="77777777" w:rsidR="004B3F04" w:rsidRDefault="004B3F04" w:rsidP="000659BE">
            <w:pPr>
              <w:pStyle w:val="TableText"/>
            </w:pPr>
            <w:r>
              <w:tab/>
              <w:t>@actionNegationInd</w:t>
            </w:r>
          </w:p>
        </w:tc>
        <w:tc>
          <w:tcPr>
            <w:tcW w:w="720" w:type="dxa"/>
          </w:tcPr>
          <w:p w14:paraId="7C27075A" w14:textId="77777777" w:rsidR="004B3F04" w:rsidRDefault="004B3F04" w:rsidP="000659BE">
            <w:pPr>
              <w:pStyle w:val="TableText"/>
            </w:pPr>
            <w:r>
              <w:t>0..1</w:t>
            </w:r>
          </w:p>
        </w:tc>
        <w:tc>
          <w:tcPr>
            <w:tcW w:w="1152" w:type="dxa"/>
          </w:tcPr>
          <w:p w14:paraId="0052126E" w14:textId="77777777" w:rsidR="004B3F04" w:rsidRDefault="004B3F04" w:rsidP="000659BE">
            <w:pPr>
              <w:pStyle w:val="TableText"/>
            </w:pPr>
            <w:r>
              <w:t>MAY</w:t>
            </w:r>
          </w:p>
        </w:tc>
        <w:tc>
          <w:tcPr>
            <w:tcW w:w="864" w:type="dxa"/>
          </w:tcPr>
          <w:p w14:paraId="6799B217" w14:textId="77777777" w:rsidR="004B3F04" w:rsidRDefault="004B3F04" w:rsidP="000659BE">
            <w:pPr>
              <w:pStyle w:val="TableText"/>
            </w:pPr>
          </w:p>
        </w:tc>
        <w:tc>
          <w:tcPr>
            <w:tcW w:w="1104" w:type="dxa"/>
          </w:tcPr>
          <w:p w14:paraId="0E521C0A" w14:textId="77777777" w:rsidR="004B3F04" w:rsidRDefault="006C736C" w:rsidP="000659BE">
            <w:pPr>
              <w:pStyle w:val="TableText"/>
            </w:pPr>
            <w:hyperlink w:anchor="C_4499-32880">
              <w:r w:rsidR="004B3F04">
                <w:rPr>
                  <w:rStyle w:val="HyperlinkText9pt"/>
                </w:rPr>
                <w:t>4499-32880</w:t>
              </w:r>
            </w:hyperlink>
          </w:p>
        </w:tc>
        <w:tc>
          <w:tcPr>
            <w:tcW w:w="2975" w:type="dxa"/>
          </w:tcPr>
          <w:p w14:paraId="7F0A5AE9" w14:textId="77777777" w:rsidR="004B3F04" w:rsidRDefault="004B3F04" w:rsidP="000659BE">
            <w:pPr>
              <w:pStyle w:val="TableText"/>
            </w:pPr>
          </w:p>
        </w:tc>
      </w:tr>
      <w:tr w:rsidR="004B3F04" w14:paraId="2A6370AA" w14:textId="77777777" w:rsidTr="000659BE">
        <w:trPr>
          <w:jc w:val="center"/>
        </w:trPr>
        <w:tc>
          <w:tcPr>
            <w:tcW w:w="3345" w:type="dxa"/>
          </w:tcPr>
          <w:p w14:paraId="1FADBC22" w14:textId="77777777" w:rsidR="004B3F04" w:rsidRDefault="004B3F04" w:rsidP="000659BE">
            <w:pPr>
              <w:pStyle w:val="TableText"/>
            </w:pPr>
            <w:r>
              <w:tab/>
              <w:t>templateId</w:t>
            </w:r>
          </w:p>
        </w:tc>
        <w:tc>
          <w:tcPr>
            <w:tcW w:w="720" w:type="dxa"/>
          </w:tcPr>
          <w:p w14:paraId="67172B88" w14:textId="77777777" w:rsidR="004B3F04" w:rsidRDefault="004B3F04" w:rsidP="000659BE">
            <w:pPr>
              <w:pStyle w:val="TableText"/>
            </w:pPr>
            <w:r>
              <w:t>1..1</w:t>
            </w:r>
          </w:p>
        </w:tc>
        <w:tc>
          <w:tcPr>
            <w:tcW w:w="1152" w:type="dxa"/>
          </w:tcPr>
          <w:p w14:paraId="7EEDEFAC" w14:textId="77777777" w:rsidR="004B3F04" w:rsidRDefault="004B3F04" w:rsidP="000659BE">
            <w:pPr>
              <w:pStyle w:val="TableText"/>
            </w:pPr>
            <w:r>
              <w:t>SHALL</w:t>
            </w:r>
          </w:p>
        </w:tc>
        <w:tc>
          <w:tcPr>
            <w:tcW w:w="864" w:type="dxa"/>
          </w:tcPr>
          <w:p w14:paraId="09108F93" w14:textId="77777777" w:rsidR="004B3F04" w:rsidRDefault="004B3F04" w:rsidP="000659BE">
            <w:pPr>
              <w:pStyle w:val="TableText"/>
            </w:pPr>
          </w:p>
        </w:tc>
        <w:tc>
          <w:tcPr>
            <w:tcW w:w="1104" w:type="dxa"/>
          </w:tcPr>
          <w:p w14:paraId="5B60B811" w14:textId="77777777" w:rsidR="004B3F04" w:rsidRDefault="006C736C" w:rsidP="000659BE">
            <w:pPr>
              <w:pStyle w:val="TableText"/>
            </w:pPr>
            <w:hyperlink w:anchor="C_4499-32881">
              <w:r w:rsidR="004B3F04">
                <w:rPr>
                  <w:rStyle w:val="HyperlinkText9pt"/>
                </w:rPr>
                <w:t>4499-32881</w:t>
              </w:r>
            </w:hyperlink>
          </w:p>
        </w:tc>
        <w:tc>
          <w:tcPr>
            <w:tcW w:w="2975" w:type="dxa"/>
          </w:tcPr>
          <w:p w14:paraId="288250D3" w14:textId="77777777" w:rsidR="004B3F04" w:rsidRDefault="004B3F04" w:rsidP="000659BE">
            <w:pPr>
              <w:pStyle w:val="TableText"/>
            </w:pPr>
          </w:p>
        </w:tc>
      </w:tr>
      <w:tr w:rsidR="004B3F04" w14:paraId="3AC07432" w14:textId="77777777" w:rsidTr="000659BE">
        <w:trPr>
          <w:jc w:val="center"/>
        </w:trPr>
        <w:tc>
          <w:tcPr>
            <w:tcW w:w="3345" w:type="dxa"/>
          </w:tcPr>
          <w:p w14:paraId="43E60492" w14:textId="77777777" w:rsidR="004B3F04" w:rsidRDefault="004B3F04" w:rsidP="000659BE">
            <w:pPr>
              <w:pStyle w:val="TableText"/>
            </w:pPr>
            <w:r>
              <w:tab/>
            </w:r>
            <w:r>
              <w:tab/>
              <w:t>item</w:t>
            </w:r>
          </w:p>
        </w:tc>
        <w:tc>
          <w:tcPr>
            <w:tcW w:w="720" w:type="dxa"/>
          </w:tcPr>
          <w:p w14:paraId="6A4A3492" w14:textId="77777777" w:rsidR="004B3F04" w:rsidRDefault="004B3F04" w:rsidP="000659BE">
            <w:pPr>
              <w:pStyle w:val="TableText"/>
            </w:pPr>
            <w:r>
              <w:t>1..1</w:t>
            </w:r>
          </w:p>
        </w:tc>
        <w:tc>
          <w:tcPr>
            <w:tcW w:w="1152" w:type="dxa"/>
          </w:tcPr>
          <w:p w14:paraId="3BCFB595" w14:textId="77777777" w:rsidR="004B3F04" w:rsidRDefault="004B3F04" w:rsidP="000659BE">
            <w:pPr>
              <w:pStyle w:val="TableText"/>
            </w:pPr>
            <w:r>
              <w:t>SHALL</w:t>
            </w:r>
          </w:p>
        </w:tc>
        <w:tc>
          <w:tcPr>
            <w:tcW w:w="864" w:type="dxa"/>
          </w:tcPr>
          <w:p w14:paraId="2A75E83A" w14:textId="77777777" w:rsidR="004B3F04" w:rsidRDefault="004B3F04" w:rsidP="000659BE">
            <w:pPr>
              <w:pStyle w:val="TableText"/>
            </w:pPr>
          </w:p>
        </w:tc>
        <w:tc>
          <w:tcPr>
            <w:tcW w:w="1104" w:type="dxa"/>
          </w:tcPr>
          <w:p w14:paraId="085ABD69" w14:textId="77777777" w:rsidR="004B3F04" w:rsidRDefault="006C736C" w:rsidP="000659BE">
            <w:pPr>
              <w:pStyle w:val="TableText"/>
            </w:pPr>
            <w:hyperlink w:anchor="C_4499-32882">
              <w:r w:rsidR="004B3F04">
                <w:rPr>
                  <w:rStyle w:val="HyperlinkText9pt"/>
                </w:rPr>
                <w:t>4499-32882</w:t>
              </w:r>
            </w:hyperlink>
          </w:p>
        </w:tc>
        <w:tc>
          <w:tcPr>
            <w:tcW w:w="2975" w:type="dxa"/>
          </w:tcPr>
          <w:p w14:paraId="1C210B6F" w14:textId="77777777" w:rsidR="004B3F04" w:rsidRDefault="004B3F04" w:rsidP="000659BE">
            <w:pPr>
              <w:pStyle w:val="TableText"/>
            </w:pPr>
          </w:p>
        </w:tc>
      </w:tr>
      <w:tr w:rsidR="004B3F04" w14:paraId="1C0A6C01" w14:textId="77777777" w:rsidTr="000659BE">
        <w:trPr>
          <w:jc w:val="center"/>
        </w:trPr>
        <w:tc>
          <w:tcPr>
            <w:tcW w:w="3345" w:type="dxa"/>
          </w:tcPr>
          <w:p w14:paraId="043677F6" w14:textId="77777777" w:rsidR="004B3F04" w:rsidRDefault="004B3F04" w:rsidP="000659BE">
            <w:pPr>
              <w:pStyle w:val="TableText"/>
            </w:pPr>
            <w:r>
              <w:tab/>
            </w:r>
            <w:r>
              <w:tab/>
            </w:r>
            <w:r>
              <w:tab/>
              <w:t>@root</w:t>
            </w:r>
          </w:p>
        </w:tc>
        <w:tc>
          <w:tcPr>
            <w:tcW w:w="720" w:type="dxa"/>
          </w:tcPr>
          <w:p w14:paraId="38A4CB05" w14:textId="77777777" w:rsidR="004B3F04" w:rsidRDefault="004B3F04" w:rsidP="000659BE">
            <w:pPr>
              <w:pStyle w:val="TableText"/>
            </w:pPr>
            <w:r>
              <w:t>1..1</w:t>
            </w:r>
          </w:p>
        </w:tc>
        <w:tc>
          <w:tcPr>
            <w:tcW w:w="1152" w:type="dxa"/>
          </w:tcPr>
          <w:p w14:paraId="250D5091" w14:textId="77777777" w:rsidR="004B3F04" w:rsidRDefault="004B3F04" w:rsidP="000659BE">
            <w:pPr>
              <w:pStyle w:val="TableText"/>
            </w:pPr>
            <w:r>
              <w:t>SHALL</w:t>
            </w:r>
          </w:p>
        </w:tc>
        <w:tc>
          <w:tcPr>
            <w:tcW w:w="864" w:type="dxa"/>
          </w:tcPr>
          <w:p w14:paraId="0AD884AD" w14:textId="77777777" w:rsidR="004B3F04" w:rsidRDefault="004B3F04" w:rsidP="000659BE">
            <w:pPr>
              <w:pStyle w:val="TableText"/>
            </w:pPr>
          </w:p>
        </w:tc>
        <w:tc>
          <w:tcPr>
            <w:tcW w:w="1104" w:type="dxa"/>
          </w:tcPr>
          <w:p w14:paraId="2F668497" w14:textId="77777777" w:rsidR="004B3F04" w:rsidRDefault="006C736C" w:rsidP="000659BE">
            <w:pPr>
              <w:pStyle w:val="TableText"/>
            </w:pPr>
            <w:hyperlink w:anchor="C_4499-32883">
              <w:r w:rsidR="004B3F04">
                <w:rPr>
                  <w:rStyle w:val="HyperlinkText9pt"/>
                </w:rPr>
                <w:t>4499-32883</w:t>
              </w:r>
            </w:hyperlink>
          </w:p>
        </w:tc>
        <w:tc>
          <w:tcPr>
            <w:tcW w:w="2975" w:type="dxa"/>
          </w:tcPr>
          <w:p w14:paraId="0AF960FC" w14:textId="77777777" w:rsidR="004B3F04" w:rsidRDefault="004B3F04" w:rsidP="000659BE">
            <w:pPr>
              <w:pStyle w:val="TableText"/>
            </w:pPr>
            <w:r>
              <w:t>2.16.840.1.113883.10.20.28.4.73</w:t>
            </w:r>
          </w:p>
        </w:tc>
      </w:tr>
      <w:tr w:rsidR="004B3F04" w14:paraId="69C94D5D" w14:textId="77777777" w:rsidTr="000659BE">
        <w:trPr>
          <w:jc w:val="center"/>
        </w:trPr>
        <w:tc>
          <w:tcPr>
            <w:tcW w:w="3345" w:type="dxa"/>
          </w:tcPr>
          <w:p w14:paraId="56DE2EA4" w14:textId="77777777" w:rsidR="004B3F04" w:rsidRDefault="004B3F04" w:rsidP="000659BE">
            <w:pPr>
              <w:pStyle w:val="TableText"/>
            </w:pPr>
            <w:r>
              <w:tab/>
            </w:r>
            <w:r>
              <w:tab/>
            </w:r>
            <w:r>
              <w:tab/>
              <w:t>@extension</w:t>
            </w:r>
          </w:p>
        </w:tc>
        <w:tc>
          <w:tcPr>
            <w:tcW w:w="720" w:type="dxa"/>
          </w:tcPr>
          <w:p w14:paraId="24B01FF9" w14:textId="77777777" w:rsidR="004B3F04" w:rsidRDefault="004B3F04" w:rsidP="000659BE">
            <w:pPr>
              <w:pStyle w:val="TableText"/>
            </w:pPr>
            <w:r>
              <w:t>1..1</w:t>
            </w:r>
          </w:p>
        </w:tc>
        <w:tc>
          <w:tcPr>
            <w:tcW w:w="1152" w:type="dxa"/>
          </w:tcPr>
          <w:p w14:paraId="13C7577F" w14:textId="77777777" w:rsidR="004B3F04" w:rsidRDefault="004B3F04" w:rsidP="000659BE">
            <w:pPr>
              <w:pStyle w:val="TableText"/>
            </w:pPr>
            <w:r>
              <w:t>SHALL</w:t>
            </w:r>
          </w:p>
        </w:tc>
        <w:tc>
          <w:tcPr>
            <w:tcW w:w="864" w:type="dxa"/>
          </w:tcPr>
          <w:p w14:paraId="617453EA" w14:textId="77777777" w:rsidR="004B3F04" w:rsidRDefault="004B3F04" w:rsidP="000659BE">
            <w:pPr>
              <w:pStyle w:val="TableText"/>
            </w:pPr>
          </w:p>
        </w:tc>
        <w:tc>
          <w:tcPr>
            <w:tcW w:w="1104" w:type="dxa"/>
          </w:tcPr>
          <w:p w14:paraId="46C41B5D" w14:textId="77777777" w:rsidR="004B3F04" w:rsidRDefault="006C736C" w:rsidP="000659BE">
            <w:pPr>
              <w:pStyle w:val="TableText"/>
            </w:pPr>
            <w:hyperlink w:anchor="C_4499-33393">
              <w:r w:rsidR="004B3F04">
                <w:rPr>
                  <w:rStyle w:val="HyperlinkText9pt"/>
                </w:rPr>
                <w:t>4499-33393</w:t>
              </w:r>
            </w:hyperlink>
          </w:p>
        </w:tc>
        <w:tc>
          <w:tcPr>
            <w:tcW w:w="2975" w:type="dxa"/>
          </w:tcPr>
          <w:p w14:paraId="6C5A9314" w14:textId="77777777" w:rsidR="004B3F04" w:rsidRDefault="004B3F04" w:rsidP="000659BE">
            <w:pPr>
              <w:pStyle w:val="TableText"/>
            </w:pPr>
            <w:r>
              <w:t>2021-02-01</w:t>
            </w:r>
          </w:p>
        </w:tc>
      </w:tr>
      <w:tr w:rsidR="004B3F04" w14:paraId="6C03CC4E" w14:textId="77777777" w:rsidTr="000659BE">
        <w:trPr>
          <w:jc w:val="center"/>
        </w:trPr>
        <w:tc>
          <w:tcPr>
            <w:tcW w:w="3345" w:type="dxa"/>
          </w:tcPr>
          <w:p w14:paraId="6AA9E696" w14:textId="77777777" w:rsidR="004B3F04" w:rsidRDefault="004B3F04" w:rsidP="000659BE">
            <w:pPr>
              <w:pStyle w:val="TableText"/>
            </w:pPr>
            <w:r>
              <w:tab/>
              <w:t>id</w:t>
            </w:r>
          </w:p>
        </w:tc>
        <w:tc>
          <w:tcPr>
            <w:tcW w:w="720" w:type="dxa"/>
          </w:tcPr>
          <w:p w14:paraId="130007B9" w14:textId="77777777" w:rsidR="004B3F04" w:rsidRDefault="004B3F04" w:rsidP="000659BE">
            <w:pPr>
              <w:pStyle w:val="TableText"/>
            </w:pPr>
            <w:r>
              <w:t>1..1</w:t>
            </w:r>
          </w:p>
        </w:tc>
        <w:tc>
          <w:tcPr>
            <w:tcW w:w="1152" w:type="dxa"/>
          </w:tcPr>
          <w:p w14:paraId="03350805" w14:textId="77777777" w:rsidR="004B3F04" w:rsidRDefault="004B3F04" w:rsidP="000659BE">
            <w:pPr>
              <w:pStyle w:val="TableText"/>
            </w:pPr>
            <w:r>
              <w:t>SHALL</w:t>
            </w:r>
          </w:p>
        </w:tc>
        <w:tc>
          <w:tcPr>
            <w:tcW w:w="864" w:type="dxa"/>
          </w:tcPr>
          <w:p w14:paraId="24816A0E" w14:textId="77777777" w:rsidR="004B3F04" w:rsidRDefault="004B3F04" w:rsidP="000659BE">
            <w:pPr>
              <w:pStyle w:val="TableText"/>
            </w:pPr>
          </w:p>
        </w:tc>
        <w:tc>
          <w:tcPr>
            <w:tcW w:w="1104" w:type="dxa"/>
          </w:tcPr>
          <w:p w14:paraId="13CE6472" w14:textId="77777777" w:rsidR="004B3F04" w:rsidRDefault="006C736C" w:rsidP="000659BE">
            <w:pPr>
              <w:pStyle w:val="TableText"/>
            </w:pPr>
            <w:hyperlink w:anchor="C_4499-32884">
              <w:r w:rsidR="004B3F04">
                <w:rPr>
                  <w:rStyle w:val="HyperlinkText9pt"/>
                </w:rPr>
                <w:t>4499-32884</w:t>
              </w:r>
            </w:hyperlink>
          </w:p>
        </w:tc>
        <w:tc>
          <w:tcPr>
            <w:tcW w:w="2975" w:type="dxa"/>
          </w:tcPr>
          <w:p w14:paraId="6FF02D39" w14:textId="77777777" w:rsidR="004B3F04" w:rsidRDefault="004B3F04" w:rsidP="000659BE">
            <w:pPr>
              <w:pStyle w:val="TableText"/>
            </w:pPr>
          </w:p>
        </w:tc>
      </w:tr>
      <w:tr w:rsidR="004B3F04" w14:paraId="21D1A2CC" w14:textId="77777777" w:rsidTr="000659BE">
        <w:trPr>
          <w:jc w:val="center"/>
        </w:trPr>
        <w:tc>
          <w:tcPr>
            <w:tcW w:w="3345" w:type="dxa"/>
          </w:tcPr>
          <w:p w14:paraId="68C1BC0D" w14:textId="77777777" w:rsidR="004B3F04" w:rsidRDefault="004B3F04" w:rsidP="000659BE">
            <w:pPr>
              <w:pStyle w:val="TableText"/>
            </w:pPr>
            <w:r>
              <w:tab/>
              <w:t>code</w:t>
            </w:r>
          </w:p>
        </w:tc>
        <w:tc>
          <w:tcPr>
            <w:tcW w:w="720" w:type="dxa"/>
          </w:tcPr>
          <w:p w14:paraId="6B583854" w14:textId="77777777" w:rsidR="004B3F04" w:rsidRDefault="004B3F04" w:rsidP="000659BE">
            <w:pPr>
              <w:pStyle w:val="TableText"/>
            </w:pPr>
            <w:r>
              <w:t>1..1</w:t>
            </w:r>
          </w:p>
        </w:tc>
        <w:tc>
          <w:tcPr>
            <w:tcW w:w="1152" w:type="dxa"/>
          </w:tcPr>
          <w:p w14:paraId="3275E727" w14:textId="77777777" w:rsidR="004B3F04" w:rsidRDefault="004B3F04" w:rsidP="000659BE">
            <w:pPr>
              <w:pStyle w:val="TableText"/>
            </w:pPr>
            <w:r>
              <w:t>SHALL</w:t>
            </w:r>
          </w:p>
        </w:tc>
        <w:tc>
          <w:tcPr>
            <w:tcW w:w="864" w:type="dxa"/>
          </w:tcPr>
          <w:p w14:paraId="703187BA" w14:textId="77777777" w:rsidR="004B3F04" w:rsidRDefault="004B3F04" w:rsidP="000659BE">
            <w:pPr>
              <w:pStyle w:val="TableText"/>
            </w:pPr>
          </w:p>
        </w:tc>
        <w:tc>
          <w:tcPr>
            <w:tcW w:w="1104" w:type="dxa"/>
          </w:tcPr>
          <w:p w14:paraId="3730CC21" w14:textId="77777777" w:rsidR="004B3F04" w:rsidRDefault="006C736C" w:rsidP="000659BE">
            <w:pPr>
              <w:pStyle w:val="TableText"/>
            </w:pPr>
            <w:hyperlink w:anchor="C_4499-32885">
              <w:r w:rsidR="004B3F04">
                <w:rPr>
                  <w:rStyle w:val="HyperlinkText9pt"/>
                </w:rPr>
                <w:t>4499-32885</w:t>
              </w:r>
            </w:hyperlink>
          </w:p>
        </w:tc>
        <w:tc>
          <w:tcPr>
            <w:tcW w:w="2975" w:type="dxa"/>
          </w:tcPr>
          <w:p w14:paraId="6613D4A5" w14:textId="77777777" w:rsidR="004B3F04" w:rsidRDefault="004B3F04" w:rsidP="000659BE">
            <w:pPr>
              <w:pStyle w:val="TableText"/>
            </w:pPr>
          </w:p>
        </w:tc>
      </w:tr>
      <w:tr w:rsidR="004B3F04" w14:paraId="487CD2C2" w14:textId="77777777" w:rsidTr="000659BE">
        <w:trPr>
          <w:jc w:val="center"/>
        </w:trPr>
        <w:tc>
          <w:tcPr>
            <w:tcW w:w="3345" w:type="dxa"/>
          </w:tcPr>
          <w:p w14:paraId="025F3252" w14:textId="77777777" w:rsidR="004B3F04" w:rsidRDefault="004B3F04" w:rsidP="000659BE">
            <w:pPr>
              <w:pStyle w:val="TableText"/>
            </w:pPr>
            <w:r>
              <w:tab/>
            </w:r>
            <w:r>
              <w:tab/>
              <w:t>@code</w:t>
            </w:r>
          </w:p>
        </w:tc>
        <w:tc>
          <w:tcPr>
            <w:tcW w:w="720" w:type="dxa"/>
          </w:tcPr>
          <w:p w14:paraId="191A2ED6" w14:textId="77777777" w:rsidR="004B3F04" w:rsidRDefault="004B3F04" w:rsidP="000659BE">
            <w:pPr>
              <w:pStyle w:val="TableText"/>
            </w:pPr>
            <w:r>
              <w:t>1..1</w:t>
            </w:r>
          </w:p>
        </w:tc>
        <w:tc>
          <w:tcPr>
            <w:tcW w:w="1152" w:type="dxa"/>
          </w:tcPr>
          <w:p w14:paraId="1C838051" w14:textId="77777777" w:rsidR="004B3F04" w:rsidRDefault="004B3F04" w:rsidP="000659BE">
            <w:pPr>
              <w:pStyle w:val="TableText"/>
            </w:pPr>
            <w:r>
              <w:t>SHALL</w:t>
            </w:r>
          </w:p>
        </w:tc>
        <w:tc>
          <w:tcPr>
            <w:tcW w:w="864" w:type="dxa"/>
          </w:tcPr>
          <w:p w14:paraId="7BDE7339" w14:textId="77777777" w:rsidR="004B3F04" w:rsidRDefault="004B3F04" w:rsidP="000659BE">
            <w:pPr>
              <w:pStyle w:val="TableText"/>
            </w:pPr>
          </w:p>
        </w:tc>
        <w:tc>
          <w:tcPr>
            <w:tcW w:w="1104" w:type="dxa"/>
          </w:tcPr>
          <w:p w14:paraId="1FF73CB5" w14:textId="77777777" w:rsidR="004B3F04" w:rsidRDefault="006C736C" w:rsidP="000659BE">
            <w:pPr>
              <w:pStyle w:val="TableText"/>
            </w:pPr>
            <w:hyperlink w:anchor="C_4499-33177">
              <w:r w:rsidR="004B3F04">
                <w:rPr>
                  <w:rStyle w:val="HyperlinkText9pt"/>
                </w:rPr>
                <w:t>4499-33177</w:t>
              </w:r>
            </w:hyperlink>
          </w:p>
        </w:tc>
        <w:tc>
          <w:tcPr>
            <w:tcW w:w="2975" w:type="dxa"/>
          </w:tcPr>
          <w:p w14:paraId="6AE0ADEA" w14:textId="77777777" w:rsidR="004B3F04" w:rsidRDefault="004B3F04" w:rsidP="000659BE">
            <w:pPr>
              <w:pStyle w:val="TableText"/>
            </w:pPr>
            <w:r>
              <w:t>416118004</w:t>
            </w:r>
          </w:p>
        </w:tc>
      </w:tr>
      <w:tr w:rsidR="004B3F04" w14:paraId="5A08DFE5" w14:textId="77777777" w:rsidTr="000659BE">
        <w:trPr>
          <w:jc w:val="center"/>
        </w:trPr>
        <w:tc>
          <w:tcPr>
            <w:tcW w:w="3345" w:type="dxa"/>
          </w:tcPr>
          <w:p w14:paraId="77AE33EA" w14:textId="77777777" w:rsidR="004B3F04" w:rsidRDefault="004B3F04" w:rsidP="000659BE">
            <w:pPr>
              <w:pStyle w:val="TableText"/>
            </w:pPr>
            <w:r>
              <w:tab/>
            </w:r>
            <w:r>
              <w:tab/>
              <w:t>@codeSystem</w:t>
            </w:r>
          </w:p>
        </w:tc>
        <w:tc>
          <w:tcPr>
            <w:tcW w:w="720" w:type="dxa"/>
          </w:tcPr>
          <w:p w14:paraId="710A973C" w14:textId="77777777" w:rsidR="004B3F04" w:rsidRDefault="004B3F04" w:rsidP="000659BE">
            <w:pPr>
              <w:pStyle w:val="TableText"/>
            </w:pPr>
            <w:r>
              <w:t>1..1</w:t>
            </w:r>
          </w:p>
        </w:tc>
        <w:tc>
          <w:tcPr>
            <w:tcW w:w="1152" w:type="dxa"/>
          </w:tcPr>
          <w:p w14:paraId="3E58C31F" w14:textId="77777777" w:rsidR="004B3F04" w:rsidRDefault="004B3F04" w:rsidP="000659BE">
            <w:pPr>
              <w:pStyle w:val="TableText"/>
            </w:pPr>
            <w:r>
              <w:t>SHALL</w:t>
            </w:r>
          </w:p>
        </w:tc>
        <w:tc>
          <w:tcPr>
            <w:tcW w:w="864" w:type="dxa"/>
          </w:tcPr>
          <w:p w14:paraId="6E424C82" w14:textId="77777777" w:rsidR="004B3F04" w:rsidRDefault="004B3F04" w:rsidP="000659BE">
            <w:pPr>
              <w:pStyle w:val="TableText"/>
            </w:pPr>
          </w:p>
        </w:tc>
        <w:tc>
          <w:tcPr>
            <w:tcW w:w="1104" w:type="dxa"/>
          </w:tcPr>
          <w:p w14:paraId="007E05AD" w14:textId="77777777" w:rsidR="004B3F04" w:rsidRDefault="006C736C" w:rsidP="000659BE">
            <w:pPr>
              <w:pStyle w:val="TableText"/>
            </w:pPr>
            <w:hyperlink w:anchor="C_4499-33178">
              <w:r w:rsidR="004B3F04">
                <w:rPr>
                  <w:rStyle w:val="HyperlinkText9pt"/>
                </w:rPr>
                <w:t>4499-33178</w:t>
              </w:r>
            </w:hyperlink>
          </w:p>
        </w:tc>
        <w:tc>
          <w:tcPr>
            <w:tcW w:w="2975" w:type="dxa"/>
          </w:tcPr>
          <w:p w14:paraId="7DAC676E" w14:textId="77777777" w:rsidR="004B3F04" w:rsidRDefault="004B3F04" w:rsidP="000659BE">
            <w:pPr>
              <w:pStyle w:val="TableText"/>
            </w:pPr>
            <w:r>
              <w:t xml:space="preserve">urn:oid:2.16.840.1.113883.6.96 (SNOMED CT) = 2.16.840.1.113883.6.96 </w:t>
            </w:r>
          </w:p>
        </w:tc>
      </w:tr>
      <w:tr w:rsidR="004B3F04" w14:paraId="648C2C18" w14:textId="77777777" w:rsidTr="000659BE">
        <w:trPr>
          <w:jc w:val="center"/>
        </w:trPr>
        <w:tc>
          <w:tcPr>
            <w:tcW w:w="3345" w:type="dxa"/>
          </w:tcPr>
          <w:p w14:paraId="21824004" w14:textId="77777777" w:rsidR="004B3F04" w:rsidRDefault="004B3F04" w:rsidP="000659BE">
            <w:pPr>
              <w:pStyle w:val="TableText"/>
            </w:pPr>
            <w:r>
              <w:tab/>
              <w:t>title</w:t>
            </w:r>
          </w:p>
        </w:tc>
        <w:tc>
          <w:tcPr>
            <w:tcW w:w="720" w:type="dxa"/>
          </w:tcPr>
          <w:p w14:paraId="1CDE9B8B" w14:textId="77777777" w:rsidR="004B3F04" w:rsidRDefault="004B3F04" w:rsidP="000659BE">
            <w:pPr>
              <w:pStyle w:val="TableText"/>
            </w:pPr>
            <w:r>
              <w:t>1..1</w:t>
            </w:r>
          </w:p>
        </w:tc>
        <w:tc>
          <w:tcPr>
            <w:tcW w:w="1152" w:type="dxa"/>
          </w:tcPr>
          <w:p w14:paraId="2301DEEB" w14:textId="77777777" w:rsidR="004B3F04" w:rsidRDefault="004B3F04" w:rsidP="000659BE">
            <w:pPr>
              <w:pStyle w:val="TableText"/>
            </w:pPr>
            <w:r>
              <w:t>SHALL</w:t>
            </w:r>
          </w:p>
        </w:tc>
        <w:tc>
          <w:tcPr>
            <w:tcW w:w="864" w:type="dxa"/>
          </w:tcPr>
          <w:p w14:paraId="19D1926C" w14:textId="77777777" w:rsidR="004B3F04" w:rsidRDefault="004B3F04" w:rsidP="000659BE">
            <w:pPr>
              <w:pStyle w:val="TableText"/>
            </w:pPr>
          </w:p>
        </w:tc>
        <w:tc>
          <w:tcPr>
            <w:tcW w:w="1104" w:type="dxa"/>
          </w:tcPr>
          <w:p w14:paraId="17EB03CA" w14:textId="77777777" w:rsidR="004B3F04" w:rsidRDefault="006C736C" w:rsidP="000659BE">
            <w:pPr>
              <w:pStyle w:val="TableText"/>
            </w:pPr>
            <w:hyperlink w:anchor="C_4499-32887">
              <w:r w:rsidR="004B3F04">
                <w:rPr>
                  <w:rStyle w:val="HyperlinkText9pt"/>
                </w:rPr>
                <w:t>4499-32887</w:t>
              </w:r>
            </w:hyperlink>
          </w:p>
        </w:tc>
        <w:tc>
          <w:tcPr>
            <w:tcW w:w="2975" w:type="dxa"/>
          </w:tcPr>
          <w:p w14:paraId="2DFD2BF5" w14:textId="77777777" w:rsidR="004B3F04" w:rsidRDefault="004B3F04" w:rsidP="000659BE">
            <w:pPr>
              <w:pStyle w:val="TableText"/>
            </w:pPr>
          </w:p>
        </w:tc>
      </w:tr>
      <w:tr w:rsidR="004B3F04" w14:paraId="3DC7B336" w14:textId="77777777" w:rsidTr="000659BE">
        <w:trPr>
          <w:jc w:val="center"/>
        </w:trPr>
        <w:tc>
          <w:tcPr>
            <w:tcW w:w="3345" w:type="dxa"/>
          </w:tcPr>
          <w:p w14:paraId="7084899B" w14:textId="77777777" w:rsidR="004B3F04" w:rsidRDefault="004B3F04" w:rsidP="000659BE">
            <w:pPr>
              <w:pStyle w:val="TableText"/>
            </w:pPr>
            <w:r>
              <w:tab/>
              <w:t>statusCode</w:t>
            </w:r>
          </w:p>
        </w:tc>
        <w:tc>
          <w:tcPr>
            <w:tcW w:w="720" w:type="dxa"/>
          </w:tcPr>
          <w:p w14:paraId="279FE6F0" w14:textId="77777777" w:rsidR="004B3F04" w:rsidRDefault="004B3F04" w:rsidP="000659BE">
            <w:pPr>
              <w:pStyle w:val="TableText"/>
            </w:pPr>
            <w:r>
              <w:t>1..1</w:t>
            </w:r>
          </w:p>
        </w:tc>
        <w:tc>
          <w:tcPr>
            <w:tcW w:w="1152" w:type="dxa"/>
          </w:tcPr>
          <w:p w14:paraId="3C6B40C2" w14:textId="77777777" w:rsidR="004B3F04" w:rsidRDefault="004B3F04" w:rsidP="000659BE">
            <w:pPr>
              <w:pStyle w:val="TableText"/>
            </w:pPr>
            <w:r>
              <w:t>SHALL</w:t>
            </w:r>
          </w:p>
        </w:tc>
        <w:tc>
          <w:tcPr>
            <w:tcW w:w="864" w:type="dxa"/>
          </w:tcPr>
          <w:p w14:paraId="79A01576" w14:textId="77777777" w:rsidR="004B3F04" w:rsidRDefault="004B3F04" w:rsidP="000659BE">
            <w:pPr>
              <w:pStyle w:val="TableText"/>
            </w:pPr>
          </w:p>
        </w:tc>
        <w:tc>
          <w:tcPr>
            <w:tcW w:w="1104" w:type="dxa"/>
          </w:tcPr>
          <w:p w14:paraId="0D64388C" w14:textId="77777777" w:rsidR="004B3F04" w:rsidRDefault="006C736C" w:rsidP="000659BE">
            <w:pPr>
              <w:pStyle w:val="TableText"/>
            </w:pPr>
            <w:hyperlink w:anchor="C_4499-32888">
              <w:r w:rsidR="004B3F04">
                <w:rPr>
                  <w:rStyle w:val="HyperlinkText9pt"/>
                </w:rPr>
                <w:t>4499-32888</w:t>
              </w:r>
            </w:hyperlink>
          </w:p>
        </w:tc>
        <w:tc>
          <w:tcPr>
            <w:tcW w:w="2975" w:type="dxa"/>
          </w:tcPr>
          <w:p w14:paraId="58D9FCE5" w14:textId="77777777" w:rsidR="004B3F04" w:rsidRDefault="004B3F04" w:rsidP="000659BE">
            <w:pPr>
              <w:pStyle w:val="TableText"/>
            </w:pPr>
          </w:p>
        </w:tc>
      </w:tr>
      <w:tr w:rsidR="004B3F04" w14:paraId="64AE35FB" w14:textId="77777777" w:rsidTr="000659BE">
        <w:trPr>
          <w:jc w:val="center"/>
        </w:trPr>
        <w:tc>
          <w:tcPr>
            <w:tcW w:w="3345" w:type="dxa"/>
          </w:tcPr>
          <w:p w14:paraId="3132E62D" w14:textId="77777777" w:rsidR="004B3F04" w:rsidRDefault="004B3F04" w:rsidP="000659BE">
            <w:pPr>
              <w:pStyle w:val="TableText"/>
            </w:pPr>
            <w:r>
              <w:tab/>
            </w:r>
            <w:r>
              <w:tab/>
              <w:t>@code</w:t>
            </w:r>
          </w:p>
        </w:tc>
        <w:tc>
          <w:tcPr>
            <w:tcW w:w="720" w:type="dxa"/>
          </w:tcPr>
          <w:p w14:paraId="08B511BC" w14:textId="77777777" w:rsidR="004B3F04" w:rsidRDefault="004B3F04" w:rsidP="000659BE">
            <w:pPr>
              <w:pStyle w:val="TableText"/>
            </w:pPr>
            <w:r>
              <w:t>1..1</w:t>
            </w:r>
          </w:p>
        </w:tc>
        <w:tc>
          <w:tcPr>
            <w:tcW w:w="1152" w:type="dxa"/>
          </w:tcPr>
          <w:p w14:paraId="2576146B" w14:textId="77777777" w:rsidR="004B3F04" w:rsidRDefault="004B3F04" w:rsidP="000659BE">
            <w:pPr>
              <w:pStyle w:val="TableText"/>
            </w:pPr>
            <w:r>
              <w:t>SHALL</w:t>
            </w:r>
          </w:p>
        </w:tc>
        <w:tc>
          <w:tcPr>
            <w:tcW w:w="864" w:type="dxa"/>
          </w:tcPr>
          <w:p w14:paraId="3DFA0C69" w14:textId="77777777" w:rsidR="004B3F04" w:rsidRDefault="004B3F04" w:rsidP="000659BE">
            <w:pPr>
              <w:pStyle w:val="TableText"/>
            </w:pPr>
          </w:p>
        </w:tc>
        <w:tc>
          <w:tcPr>
            <w:tcW w:w="1104" w:type="dxa"/>
          </w:tcPr>
          <w:p w14:paraId="3CBAF32F" w14:textId="77777777" w:rsidR="004B3F04" w:rsidRDefault="006C736C" w:rsidP="000659BE">
            <w:pPr>
              <w:pStyle w:val="TableText"/>
            </w:pPr>
            <w:hyperlink w:anchor="C_4499-32889">
              <w:r w:rsidR="004B3F04">
                <w:rPr>
                  <w:rStyle w:val="HyperlinkText9pt"/>
                </w:rPr>
                <w:t>4499-32889</w:t>
              </w:r>
            </w:hyperlink>
          </w:p>
        </w:tc>
        <w:tc>
          <w:tcPr>
            <w:tcW w:w="2975" w:type="dxa"/>
          </w:tcPr>
          <w:p w14:paraId="6B102026" w14:textId="77777777" w:rsidR="004B3F04" w:rsidRDefault="004B3F04" w:rsidP="000659BE">
            <w:pPr>
              <w:pStyle w:val="TableText"/>
            </w:pPr>
            <w:r>
              <w:t>urn:oid:2.16.840.1.113883.5.14 (HL7ActStatus) = completed</w:t>
            </w:r>
          </w:p>
        </w:tc>
      </w:tr>
      <w:tr w:rsidR="004B3F04" w14:paraId="0CB9A47D" w14:textId="77777777" w:rsidTr="000659BE">
        <w:trPr>
          <w:jc w:val="center"/>
        </w:trPr>
        <w:tc>
          <w:tcPr>
            <w:tcW w:w="3345" w:type="dxa"/>
          </w:tcPr>
          <w:p w14:paraId="0A59D8D8" w14:textId="77777777" w:rsidR="004B3F04" w:rsidRDefault="004B3F04" w:rsidP="000659BE">
            <w:pPr>
              <w:pStyle w:val="TableText"/>
            </w:pPr>
            <w:r>
              <w:tab/>
              <w:t>effectiveTime</w:t>
            </w:r>
          </w:p>
        </w:tc>
        <w:tc>
          <w:tcPr>
            <w:tcW w:w="720" w:type="dxa"/>
          </w:tcPr>
          <w:p w14:paraId="33E09735" w14:textId="77777777" w:rsidR="004B3F04" w:rsidRDefault="004B3F04" w:rsidP="000659BE">
            <w:pPr>
              <w:pStyle w:val="TableText"/>
            </w:pPr>
            <w:r>
              <w:t>0..1</w:t>
            </w:r>
          </w:p>
        </w:tc>
        <w:tc>
          <w:tcPr>
            <w:tcW w:w="1152" w:type="dxa"/>
          </w:tcPr>
          <w:p w14:paraId="4A15A3B2" w14:textId="77777777" w:rsidR="004B3F04" w:rsidRDefault="004B3F04" w:rsidP="000659BE">
            <w:pPr>
              <w:pStyle w:val="TableText"/>
            </w:pPr>
            <w:r>
              <w:t>MAY</w:t>
            </w:r>
          </w:p>
        </w:tc>
        <w:tc>
          <w:tcPr>
            <w:tcW w:w="864" w:type="dxa"/>
          </w:tcPr>
          <w:p w14:paraId="3B35BC88" w14:textId="77777777" w:rsidR="004B3F04" w:rsidRDefault="004B3F04" w:rsidP="000659BE">
            <w:pPr>
              <w:pStyle w:val="TableText"/>
            </w:pPr>
            <w:r>
              <w:t>IVL_TS</w:t>
            </w:r>
          </w:p>
        </w:tc>
        <w:tc>
          <w:tcPr>
            <w:tcW w:w="1104" w:type="dxa"/>
          </w:tcPr>
          <w:p w14:paraId="178E7138" w14:textId="77777777" w:rsidR="004B3F04" w:rsidRDefault="006C736C" w:rsidP="000659BE">
            <w:pPr>
              <w:pStyle w:val="TableText"/>
            </w:pPr>
            <w:hyperlink w:anchor="C_4499-32890">
              <w:r w:rsidR="004B3F04">
                <w:rPr>
                  <w:rStyle w:val="HyperlinkText9pt"/>
                </w:rPr>
                <w:t>4499-32890</w:t>
              </w:r>
            </w:hyperlink>
          </w:p>
        </w:tc>
        <w:tc>
          <w:tcPr>
            <w:tcW w:w="2975" w:type="dxa"/>
          </w:tcPr>
          <w:p w14:paraId="4E9A3394" w14:textId="77777777" w:rsidR="004B3F04" w:rsidRDefault="004B3F04" w:rsidP="000659BE">
            <w:pPr>
              <w:pStyle w:val="TableText"/>
            </w:pPr>
          </w:p>
        </w:tc>
      </w:tr>
      <w:tr w:rsidR="004B3F04" w14:paraId="668BF2AA" w14:textId="77777777" w:rsidTr="000659BE">
        <w:trPr>
          <w:jc w:val="center"/>
        </w:trPr>
        <w:tc>
          <w:tcPr>
            <w:tcW w:w="3345" w:type="dxa"/>
          </w:tcPr>
          <w:p w14:paraId="48E7FC38" w14:textId="77777777" w:rsidR="004B3F04" w:rsidRDefault="004B3F04" w:rsidP="000659BE">
            <w:pPr>
              <w:pStyle w:val="TableText"/>
            </w:pPr>
            <w:r>
              <w:tab/>
            </w:r>
            <w:r>
              <w:tab/>
              <w:t>low</w:t>
            </w:r>
          </w:p>
        </w:tc>
        <w:tc>
          <w:tcPr>
            <w:tcW w:w="720" w:type="dxa"/>
          </w:tcPr>
          <w:p w14:paraId="06C3BBA7" w14:textId="77777777" w:rsidR="004B3F04" w:rsidRDefault="004B3F04" w:rsidP="000659BE">
            <w:pPr>
              <w:pStyle w:val="TableText"/>
            </w:pPr>
            <w:r>
              <w:t>0..1</w:t>
            </w:r>
          </w:p>
        </w:tc>
        <w:tc>
          <w:tcPr>
            <w:tcW w:w="1152" w:type="dxa"/>
          </w:tcPr>
          <w:p w14:paraId="1E0297D6" w14:textId="77777777" w:rsidR="004B3F04" w:rsidRDefault="004B3F04" w:rsidP="000659BE">
            <w:pPr>
              <w:pStyle w:val="TableText"/>
            </w:pPr>
            <w:r>
              <w:t>MAY</w:t>
            </w:r>
          </w:p>
        </w:tc>
        <w:tc>
          <w:tcPr>
            <w:tcW w:w="864" w:type="dxa"/>
          </w:tcPr>
          <w:p w14:paraId="6487BFFC" w14:textId="77777777" w:rsidR="004B3F04" w:rsidRDefault="004B3F04" w:rsidP="000659BE">
            <w:pPr>
              <w:pStyle w:val="TableText"/>
            </w:pPr>
          </w:p>
        </w:tc>
        <w:tc>
          <w:tcPr>
            <w:tcW w:w="1104" w:type="dxa"/>
          </w:tcPr>
          <w:p w14:paraId="46DD1F2E" w14:textId="77777777" w:rsidR="004B3F04" w:rsidRDefault="006C736C" w:rsidP="000659BE">
            <w:pPr>
              <w:pStyle w:val="TableText"/>
            </w:pPr>
            <w:hyperlink w:anchor="C_4499-32891">
              <w:r w:rsidR="004B3F04">
                <w:rPr>
                  <w:rStyle w:val="HyperlinkText9pt"/>
                </w:rPr>
                <w:t>4499-32891</w:t>
              </w:r>
            </w:hyperlink>
          </w:p>
        </w:tc>
        <w:tc>
          <w:tcPr>
            <w:tcW w:w="2975" w:type="dxa"/>
          </w:tcPr>
          <w:p w14:paraId="2C02127C" w14:textId="77777777" w:rsidR="004B3F04" w:rsidRDefault="004B3F04" w:rsidP="000659BE">
            <w:pPr>
              <w:pStyle w:val="TableText"/>
            </w:pPr>
          </w:p>
        </w:tc>
      </w:tr>
      <w:tr w:rsidR="004B3F04" w14:paraId="6BA4948F" w14:textId="77777777" w:rsidTr="000659BE">
        <w:trPr>
          <w:jc w:val="center"/>
        </w:trPr>
        <w:tc>
          <w:tcPr>
            <w:tcW w:w="3345" w:type="dxa"/>
          </w:tcPr>
          <w:p w14:paraId="21E958DF" w14:textId="77777777" w:rsidR="004B3F04" w:rsidRDefault="004B3F04" w:rsidP="000659BE">
            <w:pPr>
              <w:pStyle w:val="TableText"/>
            </w:pPr>
            <w:r>
              <w:tab/>
            </w:r>
            <w:r>
              <w:tab/>
              <w:t>high</w:t>
            </w:r>
          </w:p>
        </w:tc>
        <w:tc>
          <w:tcPr>
            <w:tcW w:w="720" w:type="dxa"/>
          </w:tcPr>
          <w:p w14:paraId="1003392F" w14:textId="77777777" w:rsidR="004B3F04" w:rsidRDefault="004B3F04" w:rsidP="000659BE">
            <w:pPr>
              <w:pStyle w:val="TableText"/>
            </w:pPr>
            <w:r>
              <w:t>0..1</w:t>
            </w:r>
          </w:p>
        </w:tc>
        <w:tc>
          <w:tcPr>
            <w:tcW w:w="1152" w:type="dxa"/>
          </w:tcPr>
          <w:p w14:paraId="66B56F34" w14:textId="77777777" w:rsidR="004B3F04" w:rsidRDefault="004B3F04" w:rsidP="000659BE">
            <w:pPr>
              <w:pStyle w:val="TableText"/>
            </w:pPr>
            <w:r>
              <w:t>MAY</w:t>
            </w:r>
          </w:p>
        </w:tc>
        <w:tc>
          <w:tcPr>
            <w:tcW w:w="864" w:type="dxa"/>
          </w:tcPr>
          <w:p w14:paraId="59780165" w14:textId="77777777" w:rsidR="004B3F04" w:rsidRDefault="004B3F04" w:rsidP="000659BE">
            <w:pPr>
              <w:pStyle w:val="TableText"/>
            </w:pPr>
          </w:p>
        </w:tc>
        <w:tc>
          <w:tcPr>
            <w:tcW w:w="1104" w:type="dxa"/>
          </w:tcPr>
          <w:p w14:paraId="6BDA61EC" w14:textId="77777777" w:rsidR="004B3F04" w:rsidRDefault="006C736C" w:rsidP="000659BE">
            <w:pPr>
              <w:pStyle w:val="TableText"/>
            </w:pPr>
            <w:hyperlink w:anchor="C_4499-32892">
              <w:r w:rsidR="004B3F04">
                <w:rPr>
                  <w:rStyle w:val="HyperlinkText9pt"/>
                </w:rPr>
                <w:t>4499-32892</w:t>
              </w:r>
            </w:hyperlink>
          </w:p>
        </w:tc>
        <w:tc>
          <w:tcPr>
            <w:tcW w:w="2975" w:type="dxa"/>
          </w:tcPr>
          <w:p w14:paraId="33EB7998" w14:textId="77777777" w:rsidR="004B3F04" w:rsidRDefault="004B3F04" w:rsidP="000659BE">
            <w:pPr>
              <w:pStyle w:val="TableText"/>
            </w:pPr>
          </w:p>
        </w:tc>
      </w:tr>
      <w:tr w:rsidR="004B3F04" w14:paraId="216AC165" w14:textId="77777777" w:rsidTr="000659BE">
        <w:trPr>
          <w:jc w:val="center"/>
        </w:trPr>
        <w:tc>
          <w:tcPr>
            <w:tcW w:w="3345" w:type="dxa"/>
          </w:tcPr>
          <w:p w14:paraId="23E411B6" w14:textId="77777777" w:rsidR="004B3F04" w:rsidRDefault="004B3F04" w:rsidP="000659BE">
            <w:pPr>
              <w:pStyle w:val="TableText"/>
            </w:pPr>
            <w:r>
              <w:tab/>
              <w:t>effectiveTime</w:t>
            </w:r>
          </w:p>
        </w:tc>
        <w:tc>
          <w:tcPr>
            <w:tcW w:w="720" w:type="dxa"/>
          </w:tcPr>
          <w:p w14:paraId="7F882BFC" w14:textId="77777777" w:rsidR="004B3F04" w:rsidRDefault="004B3F04" w:rsidP="000659BE">
            <w:pPr>
              <w:pStyle w:val="TableText"/>
            </w:pPr>
            <w:r>
              <w:t>0..1</w:t>
            </w:r>
          </w:p>
        </w:tc>
        <w:tc>
          <w:tcPr>
            <w:tcW w:w="1152" w:type="dxa"/>
          </w:tcPr>
          <w:p w14:paraId="260C5D95" w14:textId="77777777" w:rsidR="004B3F04" w:rsidRDefault="004B3F04" w:rsidP="000659BE">
            <w:pPr>
              <w:pStyle w:val="TableText"/>
            </w:pPr>
            <w:r>
              <w:t>MAY</w:t>
            </w:r>
          </w:p>
        </w:tc>
        <w:tc>
          <w:tcPr>
            <w:tcW w:w="864" w:type="dxa"/>
          </w:tcPr>
          <w:p w14:paraId="436EDA7F" w14:textId="77777777" w:rsidR="004B3F04" w:rsidRDefault="004B3F04" w:rsidP="000659BE">
            <w:pPr>
              <w:pStyle w:val="TableText"/>
            </w:pPr>
            <w:r>
              <w:t>PIVL_TS</w:t>
            </w:r>
          </w:p>
        </w:tc>
        <w:tc>
          <w:tcPr>
            <w:tcW w:w="1104" w:type="dxa"/>
          </w:tcPr>
          <w:p w14:paraId="0EC10AEA" w14:textId="77777777" w:rsidR="004B3F04" w:rsidRDefault="006C736C" w:rsidP="000659BE">
            <w:pPr>
              <w:pStyle w:val="TableText"/>
            </w:pPr>
            <w:hyperlink w:anchor="C_4499-34845">
              <w:r w:rsidR="004B3F04">
                <w:rPr>
                  <w:rStyle w:val="HyperlinkText9pt"/>
                </w:rPr>
                <w:t>4499-34845</w:t>
              </w:r>
            </w:hyperlink>
          </w:p>
        </w:tc>
        <w:tc>
          <w:tcPr>
            <w:tcW w:w="2975" w:type="dxa"/>
          </w:tcPr>
          <w:p w14:paraId="1ECC5F25" w14:textId="77777777" w:rsidR="004B3F04" w:rsidRDefault="004B3F04" w:rsidP="000659BE">
            <w:pPr>
              <w:pStyle w:val="TableText"/>
            </w:pPr>
          </w:p>
        </w:tc>
      </w:tr>
      <w:tr w:rsidR="004B3F04" w14:paraId="149BE039" w14:textId="77777777" w:rsidTr="000659BE">
        <w:trPr>
          <w:jc w:val="center"/>
        </w:trPr>
        <w:tc>
          <w:tcPr>
            <w:tcW w:w="3345" w:type="dxa"/>
          </w:tcPr>
          <w:p w14:paraId="178A06F3" w14:textId="77777777" w:rsidR="004B3F04" w:rsidRDefault="004B3F04" w:rsidP="000659BE">
            <w:pPr>
              <w:pStyle w:val="TableText"/>
            </w:pPr>
            <w:r>
              <w:tab/>
            </w:r>
            <w:r>
              <w:tab/>
              <w:t>period</w:t>
            </w:r>
          </w:p>
        </w:tc>
        <w:tc>
          <w:tcPr>
            <w:tcW w:w="720" w:type="dxa"/>
          </w:tcPr>
          <w:p w14:paraId="25396827" w14:textId="77777777" w:rsidR="004B3F04" w:rsidRDefault="004B3F04" w:rsidP="000659BE">
            <w:pPr>
              <w:pStyle w:val="TableText"/>
            </w:pPr>
            <w:r>
              <w:t>0..1</w:t>
            </w:r>
          </w:p>
        </w:tc>
        <w:tc>
          <w:tcPr>
            <w:tcW w:w="1152" w:type="dxa"/>
          </w:tcPr>
          <w:p w14:paraId="265D6BC6" w14:textId="77777777" w:rsidR="004B3F04" w:rsidRDefault="004B3F04" w:rsidP="000659BE">
            <w:pPr>
              <w:pStyle w:val="TableText"/>
            </w:pPr>
            <w:r>
              <w:t>MAY</w:t>
            </w:r>
          </w:p>
        </w:tc>
        <w:tc>
          <w:tcPr>
            <w:tcW w:w="864" w:type="dxa"/>
          </w:tcPr>
          <w:p w14:paraId="68FC48F8" w14:textId="77777777" w:rsidR="004B3F04" w:rsidRDefault="004B3F04" w:rsidP="000659BE">
            <w:pPr>
              <w:pStyle w:val="TableText"/>
            </w:pPr>
          </w:p>
        </w:tc>
        <w:tc>
          <w:tcPr>
            <w:tcW w:w="1104" w:type="dxa"/>
          </w:tcPr>
          <w:p w14:paraId="31883B38" w14:textId="77777777" w:rsidR="004B3F04" w:rsidRDefault="006C736C" w:rsidP="000659BE">
            <w:pPr>
              <w:pStyle w:val="TableText"/>
            </w:pPr>
            <w:hyperlink w:anchor="C_4499-34846">
              <w:r w:rsidR="004B3F04">
                <w:rPr>
                  <w:rStyle w:val="HyperlinkText9pt"/>
                </w:rPr>
                <w:t>4499-34846</w:t>
              </w:r>
            </w:hyperlink>
          </w:p>
        </w:tc>
        <w:tc>
          <w:tcPr>
            <w:tcW w:w="2975" w:type="dxa"/>
          </w:tcPr>
          <w:p w14:paraId="5254A71D" w14:textId="77777777" w:rsidR="004B3F04" w:rsidRDefault="004B3F04" w:rsidP="000659BE">
            <w:pPr>
              <w:pStyle w:val="TableText"/>
            </w:pPr>
          </w:p>
        </w:tc>
      </w:tr>
      <w:tr w:rsidR="004B3F04" w14:paraId="4D3CB732" w14:textId="77777777" w:rsidTr="000659BE">
        <w:trPr>
          <w:jc w:val="center"/>
        </w:trPr>
        <w:tc>
          <w:tcPr>
            <w:tcW w:w="3345" w:type="dxa"/>
          </w:tcPr>
          <w:p w14:paraId="3AF5B8A2" w14:textId="77777777" w:rsidR="004B3F04" w:rsidRDefault="004B3F04" w:rsidP="000659BE">
            <w:pPr>
              <w:pStyle w:val="TableText"/>
            </w:pPr>
            <w:r>
              <w:tab/>
              <w:t>routeCode</w:t>
            </w:r>
          </w:p>
        </w:tc>
        <w:tc>
          <w:tcPr>
            <w:tcW w:w="720" w:type="dxa"/>
          </w:tcPr>
          <w:p w14:paraId="7FB8F517" w14:textId="77777777" w:rsidR="004B3F04" w:rsidRDefault="004B3F04" w:rsidP="000659BE">
            <w:pPr>
              <w:pStyle w:val="TableText"/>
            </w:pPr>
            <w:r>
              <w:t>0..1</w:t>
            </w:r>
          </w:p>
        </w:tc>
        <w:tc>
          <w:tcPr>
            <w:tcW w:w="1152" w:type="dxa"/>
          </w:tcPr>
          <w:p w14:paraId="759F762D" w14:textId="77777777" w:rsidR="004B3F04" w:rsidRDefault="004B3F04" w:rsidP="000659BE">
            <w:pPr>
              <w:pStyle w:val="TableText"/>
            </w:pPr>
            <w:r>
              <w:t>MAY</w:t>
            </w:r>
          </w:p>
        </w:tc>
        <w:tc>
          <w:tcPr>
            <w:tcW w:w="864" w:type="dxa"/>
          </w:tcPr>
          <w:p w14:paraId="0185A240" w14:textId="77777777" w:rsidR="004B3F04" w:rsidRDefault="004B3F04" w:rsidP="000659BE">
            <w:pPr>
              <w:pStyle w:val="TableText"/>
            </w:pPr>
          </w:p>
        </w:tc>
        <w:tc>
          <w:tcPr>
            <w:tcW w:w="1104" w:type="dxa"/>
          </w:tcPr>
          <w:p w14:paraId="7EAE1523" w14:textId="77777777" w:rsidR="004B3F04" w:rsidRDefault="006C736C" w:rsidP="000659BE">
            <w:pPr>
              <w:pStyle w:val="TableText"/>
            </w:pPr>
            <w:hyperlink w:anchor="C_4499-32894">
              <w:r w:rsidR="004B3F04">
                <w:rPr>
                  <w:rStyle w:val="HyperlinkText9pt"/>
                </w:rPr>
                <w:t>4499-32894</w:t>
              </w:r>
            </w:hyperlink>
          </w:p>
        </w:tc>
        <w:tc>
          <w:tcPr>
            <w:tcW w:w="2975" w:type="dxa"/>
          </w:tcPr>
          <w:p w14:paraId="776DE024" w14:textId="77777777" w:rsidR="004B3F04" w:rsidRDefault="004B3F04" w:rsidP="000659BE">
            <w:pPr>
              <w:pStyle w:val="TableText"/>
            </w:pPr>
          </w:p>
        </w:tc>
      </w:tr>
      <w:tr w:rsidR="004B3F04" w14:paraId="7BABA71F" w14:textId="77777777" w:rsidTr="000659BE">
        <w:trPr>
          <w:jc w:val="center"/>
        </w:trPr>
        <w:tc>
          <w:tcPr>
            <w:tcW w:w="3345" w:type="dxa"/>
          </w:tcPr>
          <w:p w14:paraId="2D4CC538" w14:textId="77777777" w:rsidR="004B3F04" w:rsidRDefault="004B3F04" w:rsidP="000659BE">
            <w:pPr>
              <w:pStyle w:val="TableText"/>
            </w:pPr>
            <w:r>
              <w:tab/>
            </w:r>
            <w:r>
              <w:tab/>
              <w:t>@valueSet</w:t>
            </w:r>
          </w:p>
        </w:tc>
        <w:tc>
          <w:tcPr>
            <w:tcW w:w="720" w:type="dxa"/>
          </w:tcPr>
          <w:p w14:paraId="7536B6D4" w14:textId="77777777" w:rsidR="004B3F04" w:rsidRDefault="004B3F04" w:rsidP="000659BE">
            <w:pPr>
              <w:pStyle w:val="TableText"/>
            </w:pPr>
            <w:r>
              <w:t>0..1</w:t>
            </w:r>
          </w:p>
        </w:tc>
        <w:tc>
          <w:tcPr>
            <w:tcW w:w="1152" w:type="dxa"/>
          </w:tcPr>
          <w:p w14:paraId="4F10D9C7" w14:textId="77777777" w:rsidR="004B3F04" w:rsidRDefault="004B3F04" w:rsidP="000659BE">
            <w:pPr>
              <w:pStyle w:val="TableText"/>
            </w:pPr>
            <w:r>
              <w:t>SHOULD</w:t>
            </w:r>
          </w:p>
        </w:tc>
        <w:tc>
          <w:tcPr>
            <w:tcW w:w="864" w:type="dxa"/>
          </w:tcPr>
          <w:p w14:paraId="547F7D62" w14:textId="77777777" w:rsidR="004B3F04" w:rsidRDefault="004B3F04" w:rsidP="000659BE">
            <w:pPr>
              <w:pStyle w:val="TableText"/>
            </w:pPr>
          </w:p>
        </w:tc>
        <w:tc>
          <w:tcPr>
            <w:tcW w:w="1104" w:type="dxa"/>
          </w:tcPr>
          <w:p w14:paraId="39FA0D7E" w14:textId="77777777" w:rsidR="004B3F04" w:rsidRDefault="006C736C" w:rsidP="000659BE">
            <w:pPr>
              <w:pStyle w:val="TableText"/>
            </w:pPr>
            <w:hyperlink w:anchor="C_4499-32895">
              <w:r w:rsidR="004B3F04">
                <w:rPr>
                  <w:rStyle w:val="HyperlinkText9pt"/>
                </w:rPr>
                <w:t>4499-32895</w:t>
              </w:r>
            </w:hyperlink>
          </w:p>
        </w:tc>
        <w:tc>
          <w:tcPr>
            <w:tcW w:w="2975" w:type="dxa"/>
          </w:tcPr>
          <w:p w14:paraId="48E45C09" w14:textId="77777777" w:rsidR="004B3F04" w:rsidRDefault="004B3F04" w:rsidP="000659BE">
            <w:pPr>
              <w:pStyle w:val="TableText"/>
            </w:pPr>
          </w:p>
        </w:tc>
      </w:tr>
      <w:tr w:rsidR="004B3F04" w14:paraId="1EE1E6E9" w14:textId="77777777" w:rsidTr="000659BE">
        <w:trPr>
          <w:jc w:val="center"/>
        </w:trPr>
        <w:tc>
          <w:tcPr>
            <w:tcW w:w="3345" w:type="dxa"/>
          </w:tcPr>
          <w:p w14:paraId="03375903" w14:textId="77777777" w:rsidR="004B3F04" w:rsidRDefault="004B3F04" w:rsidP="000659BE">
            <w:pPr>
              <w:pStyle w:val="TableText"/>
            </w:pPr>
            <w:r>
              <w:lastRenderedPageBreak/>
              <w:tab/>
              <w:t>doseQuantity</w:t>
            </w:r>
          </w:p>
        </w:tc>
        <w:tc>
          <w:tcPr>
            <w:tcW w:w="720" w:type="dxa"/>
          </w:tcPr>
          <w:p w14:paraId="7D5E683B" w14:textId="77777777" w:rsidR="004B3F04" w:rsidRDefault="004B3F04" w:rsidP="000659BE">
            <w:pPr>
              <w:pStyle w:val="TableText"/>
            </w:pPr>
            <w:r>
              <w:t>0..1</w:t>
            </w:r>
          </w:p>
        </w:tc>
        <w:tc>
          <w:tcPr>
            <w:tcW w:w="1152" w:type="dxa"/>
          </w:tcPr>
          <w:p w14:paraId="29D19CB8" w14:textId="77777777" w:rsidR="004B3F04" w:rsidRDefault="004B3F04" w:rsidP="000659BE">
            <w:pPr>
              <w:pStyle w:val="TableText"/>
            </w:pPr>
            <w:r>
              <w:t>MAY</w:t>
            </w:r>
          </w:p>
        </w:tc>
        <w:tc>
          <w:tcPr>
            <w:tcW w:w="864" w:type="dxa"/>
          </w:tcPr>
          <w:p w14:paraId="6975FE02" w14:textId="77777777" w:rsidR="004B3F04" w:rsidRDefault="004B3F04" w:rsidP="000659BE">
            <w:pPr>
              <w:pStyle w:val="TableText"/>
            </w:pPr>
          </w:p>
        </w:tc>
        <w:tc>
          <w:tcPr>
            <w:tcW w:w="1104" w:type="dxa"/>
          </w:tcPr>
          <w:p w14:paraId="6E9E7149" w14:textId="77777777" w:rsidR="004B3F04" w:rsidRDefault="006C736C" w:rsidP="000659BE">
            <w:pPr>
              <w:pStyle w:val="TableText"/>
            </w:pPr>
            <w:hyperlink w:anchor="C_4499-32896">
              <w:r w:rsidR="004B3F04">
                <w:rPr>
                  <w:rStyle w:val="HyperlinkText9pt"/>
                </w:rPr>
                <w:t>4499-32896</w:t>
              </w:r>
            </w:hyperlink>
          </w:p>
        </w:tc>
        <w:tc>
          <w:tcPr>
            <w:tcW w:w="2975" w:type="dxa"/>
          </w:tcPr>
          <w:p w14:paraId="4F6CE033" w14:textId="77777777" w:rsidR="004B3F04" w:rsidRDefault="004B3F04" w:rsidP="000659BE">
            <w:pPr>
              <w:pStyle w:val="TableText"/>
            </w:pPr>
          </w:p>
        </w:tc>
      </w:tr>
      <w:tr w:rsidR="004B3F04" w14:paraId="40116E5A" w14:textId="77777777" w:rsidTr="000659BE">
        <w:trPr>
          <w:jc w:val="center"/>
        </w:trPr>
        <w:tc>
          <w:tcPr>
            <w:tcW w:w="3345" w:type="dxa"/>
          </w:tcPr>
          <w:p w14:paraId="5B643F13" w14:textId="77777777" w:rsidR="004B3F04" w:rsidRDefault="004B3F04" w:rsidP="000659BE">
            <w:pPr>
              <w:pStyle w:val="TableText"/>
            </w:pPr>
            <w:r>
              <w:tab/>
              <w:t>participation</w:t>
            </w:r>
          </w:p>
        </w:tc>
        <w:tc>
          <w:tcPr>
            <w:tcW w:w="720" w:type="dxa"/>
          </w:tcPr>
          <w:p w14:paraId="2FD4B237" w14:textId="77777777" w:rsidR="004B3F04" w:rsidRDefault="004B3F04" w:rsidP="000659BE">
            <w:pPr>
              <w:pStyle w:val="TableText"/>
            </w:pPr>
            <w:r>
              <w:t>1..1</w:t>
            </w:r>
          </w:p>
        </w:tc>
        <w:tc>
          <w:tcPr>
            <w:tcW w:w="1152" w:type="dxa"/>
          </w:tcPr>
          <w:p w14:paraId="0DC5BA8E" w14:textId="77777777" w:rsidR="004B3F04" w:rsidRDefault="004B3F04" w:rsidP="000659BE">
            <w:pPr>
              <w:pStyle w:val="TableText"/>
            </w:pPr>
            <w:r>
              <w:t>SHALL</w:t>
            </w:r>
          </w:p>
        </w:tc>
        <w:tc>
          <w:tcPr>
            <w:tcW w:w="864" w:type="dxa"/>
          </w:tcPr>
          <w:p w14:paraId="75929381" w14:textId="77777777" w:rsidR="004B3F04" w:rsidRDefault="004B3F04" w:rsidP="000659BE">
            <w:pPr>
              <w:pStyle w:val="TableText"/>
            </w:pPr>
          </w:p>
        </w:tc>
        <w:tc>
          <w:tcPr>
            <w:tcW w:w="1104" w:type="dxa"/>
          </w:tcPr>
          <w:p w14:paraId="1331A55E" w14:textId="77777777" w:rsidR="004B3F04" w:rsidRDefault="006C736C" w:rsidP="000659BE">
            <w:pPr>
              <w:pStyle w:val="TableText"/>
            </w:pPr>
            <w:hyperlink w:anchor="C_4499-32897">
              <w:r w:rsidR="004B3F04">
                <w:rPr>
                  <w:rStyle w:val="HyperlinkText9pt"/>
                </w:rPr>
                <w:t>4499-32897</w:t>
              </w:r>
            </w:hyperlink>
          </w:p>
        </w:tc>
        <w:tc>
          <w:tcPr>
            <w:tcW w:w="2975" w:type="dxa"/>
          </w:tcPr>
          <w:p w14:paraId="72A1B108" w14:textId="77777777" w:rsidR="004B3F04" w:rsidRDefault="004B3F04" w:rsidP="000659BE">
            <w:pPr>
              <w:pStyle w:val="TableText"/>
            </w:pPr>
          </w:p>
        </w:tc>
      </w:tr>
      <w:tr w:rsidR="004B3F04" w14:paraId="6E5D3FC1" w14:textId="77777777" w:rsidTr="000659BE">
        <w:trPr>
          <w:jc w:val="center"/>
        </w:trPr>
        <w:tc>
          <w:tcPr>
            <w:tcW w:w="3345" w:type="dxa"/>
          </w:tcPr>
          <w:p w14:paraId="77C342A4" w14:textId="77777777" w:rsidR="004B3F04" w:rsidRDefault="004B3F04" w:rsidP="000659BE">
            <w:pPr>
              <w:pStyle w:val="TableText"/>
            </w:pPr>
            <w:r>
              <w:tab/>
            </w:r>
            <w:r>
              <w:tab/>
              <w:t>@typeCode</w:t>
            </w:r>
          </w:p>
        </w:tc>
        <w:tc>
          <w:tcPr>
            <w:tcW w:w="720" w:type="dxa"/>
          </w:tcPr>
          <w:p w14:paraId="18E08684" w14:textId="77777777" w:rsidR="004B3F04" w:rsidRDefault="004B3F04" w:rsidP="000659BE">
            <w:pPr>
              <w:pStyle w:val="TableText"/>
            </w:pPr>
            <w:r>
              <w:t>1..1</w:t>
            </w:r>
          </w:p>
        </w:tc>
        <w:tc>
          <w:tcPr>
            <w:tcW w:w="1152" w:type="dxa"/>
          </w:tcPr>
          <w:p w14:paraId="78953005" w14:textId="77777777" w:rsidR="004B3F04" w:rsidRDefault="004B3F04" w:rsidP="000659BE">
            <w:pPr>
              <w:pStyle w:val="TableText"/>
            </w:pPr>
            <w:r>
              <w:t>SHALL</w:t>
            </w:r>
          </w:p>
        </w:tc>
        <w:tc>
          <w:tcPr>
            <w:tcW w:w="864" w:type="dxa"/>
          </w:tcPr>
          <w:p w14:paraId="0E602741" w14:textId="77777777" w:rsidR="004B3F04" w:rsidRDefault="004B3F04" w:rsidP="000659BE">
            <w:pPr>
              <w:pStyle w:val="TableText"/>
            </w:pPr>
          </w:p>
        </w:tc>
        <w:tc>
          <w:tcPr>
            <w:tcW w:w="1104" w:type="dxa"/>
          </w:tcPr>
          <w:p w14:paraId="19CEB0C6" w14:textId="77777777" w:rsidR="004B3F04" w:rsidRDefault="006C736C" w:rsidP="000659BE">
            <w:pPr>
              <w:pStyle w:val="TableText"/>
            </w:pPr>
            <w:hyperlink w:anchor="C_4499-32898">
              <w:r w:rsidR="004B3F04">
                <w:rPr>
                  <w:rStyle w:val="HyperlinkText9pt"/>
                </w:rPr>
                <w:t>4499-32898</w:t>
              </w:r>
            </w:hyperlink>
          </w:p>
        </w:tc>
        <w:tc>
          <w:tcPr>
            <w:tcW w:w="2975" w:type="dxa"/>
          </w:tcPr>
          <w:p w14:paraId="29604C56" w14:textId="77777777" w:rsidR="004B3F04" w:rsidRDefault="004B3F04" w:rsidP="000659BE">
            <w:pPr>
              <w:pStyle w:val="TableText"/>
            </w:pPr>
            <w:r>
              <w:t>urn:oid:2.16.840.1.113883.5.90 (HL7ParticipationType) = CSM</w:t>
            </w:r>
          </w:p>
        </w:tc>
      </w:tr>
      <w:tr w:rsidR="004B3F04" w14:paraId="712A1102" w14:textId="77777777" w:rsidTr="000659BE">
        <w:trPr>
          <w:jc w:val="center"/>
        </w:trPr>
        <w:tc>
          <w:tcPr>
            <w:tcW w:w="3345" w:type="dxa"/>
          </w:tcPr>
          <w:p w14:paraId="0A63B804" w14:textId="77777777" w:rsidR="004B3F04" w:rsidRDefault="004B3F04" w:rsidP="000659BE">
            <w:pPr>
              <w:pStyle w:val="TableText"/>
            </w:pPr>
            <w:r>
              <w:tab/>
            </w:r>
            <w:r>
              <w:tab/>
              <w:t>role</w:t>
            </w:r>
          </w:p>
        </w:tc>
        <w:tc>
          <w:tcPr>
            <w:tcW w:w="720" w:type="dxa"/>
          </w:tcPr>
          <w:p w14:paraId="2E973052" w14:textId="77777777" w:rsidR="004B3F04" w:rsidRDefault="004B3F04" w:rsidP="000659BE">
            <w:pPr>
              <w:pStyle w:val="TableText"/>
            </w:pPr>
            <w:r>
              <w:t>1..1</w:t>
            </w:r>
          </w:p>
        </w:tc>
        <w:tc>
          <w:tcPr>
            <w:tcW w:w="1152" w:type="dxa"/>
          </w:tcPr>
          <w:p w14:paraId="79257C79" w14:textId="77777777" w:rsidR="004B3F04" w:rsidRDefault="004B3F04" w:rsidP="000659BE">
            <w:pPr>
              <w:pStyle w:val="TableText"/>
            </w:pPr>
            <w:r>
              <w:t>SHALL</w:t>
            </w:r>
          </w:p>
        </w:tc>
        <w:tc>
          <w:tcPr>
            <w:tcW w:w="864" w:type="dxa"/>
          </w:tcPr>
          <w:p w14:paraId="2E252120" w14:textId="77777777" w:rsidR="004B3F04" w:rsidRDefault="004B3F04" w:rsidP="000659BE">
            <w:pPr>
              <w:pStyle w:val="TableText"/>
            </w:pPr>
          </w:p>
        </w:tc>
        <w:tc>
          <w:tcPr>
            <w:tcW w:w="1104" w:type="dxa"/>
          </w:tcPr>
          <w:p w14:paraId="61748324" w14:textId="77777777" w:rsidR="004B3F04" w:rsidRDefault="006C736C" w:rsidP="000659BE">
            <w:pPr>
              <w:pStyle w:val="TableText"/>
            </w:pPr>
            <w:hyperlink w:anchor="C_4499-32899">
              <w:r w:rsidR="004B3F04">
                <w:rPr>
                  <w:rStyle w:val="HyperlinkText9pt"/>
                </w:rPr>
                <w:t>4499-32899</w:t>
              </w:r>
            </w:hyperlink>
          </w:p>
        </w:tc>
        <w:tc>
          <w:tcPr>
            <w:tcW w:w="2975" w:type="dxa"/>
          </w:tcPr>
          <w:p w14:paraId="4DD7F6F6" w14:textId="77777777" w:rsidR="004B3F04" w:rsidRDefault="004B3F04" w:rsidP="000659BE">
            <w:pPr>
              <w:pStyle w:val="TableText"/>
            </w:pPr>
          </w:p>
        </w:tc>
      </w:tr>
      <w:tr w:rsidR="004B3F04" w14:paraId="65BB1F71" w14:textId="77777777" w:rsidTr="000659BE">
        <w:trPr>
          <w:jc w:val="center"/>
        </w:trPr>
        <w:tc>
          <w:tcPr>
            <w:tcW w:w="3345" w:type="dxa"/>
          </w:tcPr>
          <w:p w14:paraId="75DB6B2A" w14:textId="77777777" w:rsidR="004B3F04" w:rsidRDefault="004B3F04" w:rsidP="000659BE">
            <w:pPr>
              <w:pStyle w:val="TableText"/>
            </w:pPr>
            <w:r>
              <w:tab/>
            </w:r>
            <w:r>
              <w:tab/>
            </w:r>
            <w:r>
              <w:tab/>
              <w:t>@classCode</w:t>
            </w:r>
          </w:p>
        </w:tc>
        <w:tc>
          <w:tcPr>
            <w:tcW w:w="720" w:type="dxa"/>
          </w:tcPr>
          <w:p w14:paraId="7DAB2AC2" w14:textId="77777777" w:rsidR="004B3F04" w:rsidRDefault="004B3F04" w:rsidP="000659BE">
            <w:pPr>
              <w:pStyle w:val="TableText"/>
            </w:pPr>
            <w:r>
              <w:t>1..1</w:t>
            </w:r>
          </w:p>
        </w:tc>
        <w:tc>
          <w:tcPr>
            <w:tcW w:w="1152" w:type="dxa"/>
          </w:tcPr>
          <w:p w14:paraId="2A944219" w14:textId="77777777" w:rsidR="004B3F04" w:rsidRDefault="004B3F04" w:rsidP="000659BE">
            <w:pPr>
              <w:pStyle w:val="TableText"/>
            </w:pPr>
            <w:r>
              <w:t>SHALL</w:t>
            </w:r>
          </w:p>
        </w:tc>
        <w:tc>
          <w:tcPr>
            <w:tcW w:w="864" w:type="dxa"/>
          </w:tcPr>
          <w:p w14:paraId="14B88909" w14:textId="77777777" w:rsidR="004B3F04" w:rsidRDefault="004B3F04" w:rsidP="000659BE">
            <w:pPr>
              <w:pStyle w:val="TableText"/>
            </w:pPr>
          </w:p>
        </w:tc>
        <w:tc>
          <w:tcPr>
            <w:tcW w:w="1104" w:type="dxa"/>
          </w:tcPr>
          <w:p w14:paraId="066DCA7B" w14:textId="77777777" w:rsidR="004B3F04" w:rsidRDefault="006C736C" w:rsidP="000659BE">
            <w:pPr>
              <w:pStyle w:val="TableText"/>
            </w:pPr>
            <w:hyperlink w:anchor="C_4499-32900">
              <w:r w:rsidR="004B3F04">
                <w:rPr>
                  <w:rStyle w:val="HyperlinkText9pt"/>
                </w:rPr>
                <w:t>4499-32900</w:t>
              </w:r>
            </w:hyperlink>
          </w:p>
        </w:tc>
        <w:tc>
          <w:tcPr>
            <w:tcW w:w="2975" w:type="dxa"/>
          </w:tcPr>
          <w:p w14:paraId="3CFD8A9B" w14:textId="77777777" w:rsidR="004B3F04" w:rsidRDefault="004B3F04" w:rsidP="000659BE">
            <w:pPr>
              <w:pStyle w:val="TableText"/>
            </w:pPr>
            <w:r>
              <w:t>urn:oid:2.16.840.1.113883.5.110 (HL7RoleClass) = ADMM</w:t>
            </w:r>
          </w:p>
        </w:tc>
      </w:tr>
      <w:tr w:rsidR="004B3F04" w14:paraId="4973ACD3" w14:textId="77777777" w:rsidTr="000659BE">
        <w:trPr>
          <w:jc w:val="center"/>
        </w:trPr>
        <w:tc>
          <w:tcPr>
            <w:tcW w:w="3345" w:type="dxa"/>
          </w:tcPr>
          <w:p w14:paraId="56B228A9" w14:textId="77777777" w:rsidR="004B3F04" w:rsidRDefault="004B3F04" w:rsidP="000659BE">
            <w:pPr>
              <w:pStyle w:val="TableText"/>
            </w:pPr>
            <w:r>
              <w:tab/>
            </w:r>
            <w:r>
              <w:tab/>
            </w:r>
            <w:r>
              <w:tab/>
              <w:t>playingMaterial</w:t>
            </w:r>
          </w:p>
        </w:tc>
        <w:tc>
          <w:tcPr>
            <w:tcW w:w="720" w:type="dxa"/>
          </w:tcPr>
          <w:p w14:paraId="0BCEC9D8" w14:textId="77777777" w:rsidR="004B3F04" w:rsidRDefault="004B3F04" w:rsidP="000659BE">
            <w:pPr>
              <w:pStyle w:val="TableText"/>
            </w:pPr>
            <w:r>
              <w:t>1..1</w:t>
            </w:r>
          </w:p>
        </w:tc>
        <w:tc>
          <w:tcPr>
            <w:tcW w:w="1152" w:type="dxa"/>
          </w:tcPr>
          <w:p w14:paraId="17220CE8" w14:textId="77777777" w:rsidR="004B3F04" w:rsidRDefault="004B3F04" w:rsidP="000659BE">
            <w:pPr>
              <w:pStyle w:val="TableText"/>
            </w:pPr>
            <w:r>
              <w:t>SHALL</w:t>
            </w:r>
          </w:p>
        </w:tc>
        <w:tc>
          <w:tcPr>
            <w:tcW w:w="864" w:type="dxa"/>
          </w:tcPr>
          <w:p w14:paraId="1055E4EB" w14:textId="77777777" w:rsidR="004B3F04" w:rsidRDefault="004B3F04" w:rsidP="000659BE">
            <w:pPr>
              <w:pStyle w:val="TableText"/>
            </w:pPr>
          </w:p>
        </w:tc>
        <w:tc>
          <w:tcPr>
            <w:tcW w:w="1104" w:type="dxa"/>
          </w:tcPr>
          <w:p w14:paraId="4A3BCD88" w14:textId="77777777" w:rsidR="004B3F04" w:rsidRDefault="006C736C" w:rsidP="000659BE">
            <w:pPr>
              <w:pStyle w:val="TableText"/>
            </w:pPr>
            <w:hyperlink w:anchor="C_4499-32901">
              <w:r w:rsidR="004B3F04">
                <w:rPr>
                  <w:rStyle w:val="HyperlinkText9pt"/>
                </w:rPr>
                <w:t>4499-32901</w:t>
              </w:r>
            </w:hyperlink>
          </w:p>
        </w:tc>
        <w:tc>
          <w:tcPr>
            <w:tcW w:w="2975" w:type="dxa"/>
          </w:tcPr>
          <w:p w14:paraId="7348C327" w14:textId="77777777" w:rsidR="004B3F04" w:rsidRDefault="004B3F04" w:rsidP="000659BE">
            <w:pPr>
              <w:pStyle w:val="TableText"/>
            </w:pPr>
          </w:p>
        </w:tc>
      </w:tr>
      <w:tr w:rsidR="004B3F04" w14:paraId="0057FA2D" w14:textId="77777777" w:rsidTr="000659BE">
        <w:trPr>
          <w:jc w:val="center"/>
        </w:trPr>
        <w:tc>
          <w:tcPr>
            <w:tcW w:w="3345" w:type="dxa"/>
          </w:tcPr>
          <w:p w14:paraId="75B9E5A7" w14:textId="77777777" w:rsidR="004B3F04" w:rsidRDefault="004B3F04" w:rsidP="000659BE">
            <w:pPr>
              <w:pStyle w:val="TableText"/>
            </w:pPr>
            <w:r>
              <w:tab/>
            </w:r>
            <w:r>
              <w:tab/>
            </w:r>
            <w:r>
              <w:tab/>
            </w:r>
            <w:r>
              <w:tab/>
              <w:t>@classCode</w:t>
            </w:r>
          </w:p>
        </w:tc>
        <w:tc>
          <w:tcPr>
            <w:tcW w:w="720" w:type="dxa"/>
          </w:tcPr>
          <w:p w14:paraId="77AC310C" w14:textId="77777777" w:rsidR="004B3F04" w:rsidRDefault="004B3F04" w:rsidP="000659BE">
            <w:pPr>
              <w:pStyle w:val="TableText"/>
            </w:pPr>
            <w:r>
              <w:t>1..1</w:t>
            </w:r>
          </w:p>
        </w:tc>
        <w:tc>
          <w:tcPr>
            <w:tcW w:w="1152" w:type="dxa"/>
          </w:tcPr>
          <w:p w14:paraId="23E2A374" w14:textId="77777777" w:rsidR="004B3F04" w:rsidRDefault="004B3F04" w:rsidP="000659BE">
            <w:pPr>
              <w:pStyle w:val="TableText"/>
            </w:pPr>
            <w:r>
              <w:t>SHALL</w:t>
            </w:r>
          </w:p>
        </w:tc>
        <w:tc>
          <w:tcPr>
            <w:tcW w:w="864" w:type="dxa"/>
          </w:tcPr>
          <w:p w14:paraId="48A569FD" w14:textId="77777777" w:rsidR="004B3F04" w:rsidRDefault="004B3F04" w:rsidP="000659BE">
            <w:pPr>
              <w:pStyle w:val="TableText"/>
            </w:pPr>
          </w:p>
        </w:tc>
        <w:tc>
          <w:tcPr>
            <w:tcW w:w="1104" w:type="dxa"/>
          </w:tcPr>
          <w:p w14:paraId="0CDFE861" w14:textId="77777777" w:rsidR="004B3F04" w:rsidRDefault="006C736C" w:rsidP="000659BE">
            <w:pPr>
              <w:pStyle w:val="TableText"/>
            </w:pPr>
            <w:hyperlink w:anchor="C_4499-32902">
              <w:r w:rsidR="004B3F04">
                <w:rPr>
                  <w:rStyle w:val="HyperlinkText9pt"/>
                </w:rPr>
                <w:t>4499-32902</w:t>
              </w:r>
            </w:hyperlink>
          </w:p>
        </w:tc>
        <w:tc>
          <w:tcPr>
            <w:tcW w:w="2975" w:type="dxa"/>
          </w:tcPr>
          <w:p w14:paraId="04E28013" w14:textId="77777777" w:rsidR="004B3F04" w:rsidRDefault="004B3F04" w:rsidP="000659BE">
            <w:pPr>
              <w:pStyle w:val="TableText"/>
            </w:pPr>
            <w:r>
              <w:t>urn:oid:2.16.840.1.113883.5.41 (HL7EntityClass) = MAT</w:t>
            </w:r>
          </w:p>
        </w:tc>
      </w:tr>
      <w:tr w:rsidR="004B3F04" w14:paraId="7F3B82E4" w14:textId="77777777" w:rsidTr="000659BE">
        <w:trPr>
          <w:jc w:val="center"/>
        </w:trPr>
        <w:tc>
          <w:tcPr>
            <w:tcW w:w="3345" w:type="dxa"/>
          </w:tcPr>
          <w:p w14:paraId="4A253656" w14:textId="77777777" w:rsidR="004B3F04" w:rsidRDefault="004B3F04" w:rsidP="000659BE">
            <w:pPr>
              <w:pStyle w:val="TableText"/>
            </w:pPr>
            <w:r>
              <w:tab/>
            </w:r>
            <w:r>
              <w:tab/>
            </w:r>
            <w:r>
              <w:tab/>
            </w:r>
            <w:r>
              <w:tab/>
              <w:t>@determinerCode</w:t>
            </w:r>
          </w:p>
        </w:tc>
        <w:tc>
          <w:tcPr>
            <w:tcW w:w="720" w:type="dxa"/>
          </w:tcPr>
          <w:p w14:paraId="10A25E9C" w14:textId="77777777" w:rsidR="004B3F04" w:rsidRDefault="004B3F04" w:rsidP="000659BE">
            <w:pPr>
              <w:pStyle w:val="TableText"/>
            </w:pPr>
            <w:r>
              <w:t>1..1</w:t>
            </w:r>
          </w:p>
        </w:tc>
        <w:tc>
          <w:tcPr>
            <w:tcW w:w="1152" w:type="dxa"/>
          </w:tcPr>
          <w:p w14:paraId="40142E9C" w14:textId="77777777" w:rsidR="004B3F04" w:rsidRDefault="004B3F04" w:rsidP="000659BE">
            <w:pPr>
              <w:pStyle w:val="TableText"/>
            </w:pPr>
            <w:r>
              <w:t>SHALL</w:t>
            </w:r>
          </w:p>
        </w:tc>
        <w:tc>
          <w:tcPr>
            <w:tcW w:w="864" w:type="dxa"/>
          </w:tcPr>
          <w:p w14:paraId="614CE964" w14:textId="77777777" w:rsidR="004B3F04" w:rsidRDefault="004B3F04" w:rsidP="000659BE">
            <w:pPr>
              <w:pStyle w:val="TableText"/>
            </w:pPr>
          </w:p>
        </w:tc>
        <w:tc>
          <w:tcPr>
            <w:tcW w:w="1104" w:type="dxa"/>
          </w:tcPr>
          <w:p w14:paraId="5EA28F8C" w14:textId="77777777" w:rsidR="004B3F04" w:rsidRDefault="006C736C" w:rsidP="000659BE">
            <w:pPr>
              <w:pStyle w:val="TableText"/>
            </w:pPr>
            <w:hyperlink w:anchor="C_4499-32903">
              <w:r w:rsidR="004B3F04">
                <w:rPr>
                  <w:rStyle w:val="HyperlinkText9pt"/>
                </w:rPr>
                <w:t>4499-32903</w:t>
              </w:r>
            </w:hyperlink>
          </w:p>
        </w:tc>
        <w:tc>
          <w:tcPr>
            <w:tcW w:w="2975" w:type="dxa"/>
          </w:tcPr>
          <w:p w14:paraId="1D69CF1E" w14:textId="77777777" w:rsidR="004B3F04" w:rsidRDefault="004B3F04" w:rsidP="000659BE">
            <w:pPr>
              <w:pStyle w:val="TableText"/>
            </w:pPr>
            <w:r>
              <w:t>urn:oid:2.16.840.1.113883.5.30 (HL7EntityDeterminer) = KIND</w:t>
            </w:r>
          </w:p>
        </w:tc>
      </w:tr>
      <w:tr w:rsidR="004B3F04" w14:paraId="3438420F" w14:textId="77777777" w:rsidTr="000659BE">
        <w:trPr>
          <w:jc w:val="center"/>
        </w:trPr>
        <w:tc>
          <w:tcPr>
            <w:tcW w:w="3345" w:type="dxa"/>
          </w:tcPr>
          <w:p w14:paraId="29197298" w14:textId="77777777" w:rsidR="004B3F04" w:rsidRDefault="004B3F04" w:rsidP="000659BE">
            <w:pPr>
              <w:pStyle w:val="TableText"/>
            </w:pPr>
            <w:r>
              <w:tab/>
            </w:r>
            <w:r>
              <w:tab/>
            </w:r>
            <w:r>
              <w:tab/>
            </w:r>
            <w:r>
              <w:tab/>
              <w:t>code</w:t>
            </w:r>
          </w:p>
        </w:tc>
        <w:tc>
          <w:tcPr>
            <w:tcW w:w="720" w:type="dxa"/>
          </w:tcPr>
          <w:p w14:paraId="504DFE2B" w14:textId="77777777" w:rsidR="004B3F04" w:rsidRDefault="004B3F04" w:rsidP="000659BE">
            <w:pPr>
              <w:pStyle w:val="TableText"/>
            </w:pPr>
            <w:r>
              <w:t>1..1</w:t>
            </w:r>
          </w:p>
        </w:tc>
        <w:tc>
          <w:tcPr>
            <w:tcW w:w="1152" w:type="dxa"/>
          </w:tcPr>
          <w:p w14:paraId="5B1CA65D" w14:textId="77777777" w:rsidR="004B3F04" w:rsidRDefault="004B3F04" w:rsidP="000659BE">
            <w:pPr>
              <w:pStyle w:val="TableText"/>
            </w:pPr>
            <w:r>
              <w:t>SHALL</w:t>
            </w:r>
          </w:p>
        </w:tc>
        <w:tc>
          <w:tcPr>
            <w:tcW w:w="864" w:type="dxa"/>
          </w:tcPr>
          <w:p w14:paraId="75272974" w14:textId="77777777" w:rsidR="004B3F04" w:rsidRDefault="004B3F04" w:rsidP="000659BE">
            <w:pPr>
              <w:pStyle w:val="TableText"/>
            </w:pPr>
          </w:p>
        </w:tc>
        <w:tc>
          <w:tcPr>
            <w:tcW w:w="1104" w:type="dxa"/>
          </w:tcPr>
          <w:p w14:paraId="7A6E4804" w14:textId="77777777" w:rsidR="004B3F04" w:rsidRDefault="006C736C" w:rsidP="000659BE">
            <w:pPr>
              <w:pStyle w:val="TableText"/>
            </w:pPr>
            <w:hyperlink w:anchor="C_4499-32904">
              <w:r w:rsidR="004B3F04">
                <w:rPr>
                  <w:rStyle w:val="HyperlinkText9pt"/>
                </w:rPr>
                <w:t>4499-32904</w:t>
              </w:r>
            </w:hyperlink>
          </w:p>
        </w:tc>
        <w:tc>
          <w:tcPr>
            <w:tcW w:w="2975" w:type="dxa"/>
          </w:tcPr>
          <w:p w14:paraId="73CDAB79" w14:textId="77777777" w:rsidR="004B3F04" w:rsidRDefault="004B3F04" w:rsidP="000659BE">
            <w:pPr>
              <w:pStyle w:val="TableText"/>
            </w:pPr>
          </w:p>
        </w:tc>
      </w:tr>
      <w:tr w:rsidR="004B3F04" w14:paraId="348806F2" w14:textId="77777777" w:rsidTr="000659BE">
        <w:trPr>
          <w:jc w:val="center"/>
        </w:trPr>
        <w:tc>
          <w:tcPr>
            <w:tcW w:w="3345" w:type="dxa"/>
          </w:tcPr>
          <w:p w14:paraId="6D4B1216" w14:textId="77777777" w:rsidR="004B3F04" w:rsidRDefault="004B3F04" w:rsidP="000659BE">
            <w:pPr>
              <w:pStyle w:val="TableText"/>
            </w:pPr>
            <w:r>
              <w:tab/>
            </w:r>
            <w:r>
              <w:tab/>
            </w:r>
            <w:r>
              <w:tab/>
            </w:r>
            <w:r>
              <w:tab/>
            </w:r>
            <w:r>
              <w:tab/>
              <w:t>@valueSet</w:t>
            </w:r>
          </w:p>
        </w:tc>
        <w:tc>
          <w:tcPr>
            <w:tcW w:w="720" w:type="dxa"/>
          </w:tcPr>
          <w:p w14:paraId="7401D19F" w14:textId="77777777" w:rsidR="004B3F04" w:rsidRDefault="004B3F04" w:rsidP="000659BE">
            <w:pPr>
              <w:pStyle w:val="TableText"/>
            </w:pPr>
            <w:r>
              <w:t>0..1</w:t>
            </w:r>
          </w:p>
        </w:tc>
        <w:tc>
          <w:tcPr>
            <w:tcW w:w="1152" w:type="dxa"/>
          </w:tcPr>
          <w:p w14:paraId="04D3B5E1" w14:textId="77777777" w:rsidR="004B3F04" w:rsidRDefault="004B3F04" w:rsidP="000659BE">
            <w:pPr>
              <w:pStyle w:val="TableText"/>
            </w:pPr>
            <w:r>
              <w:t>SHOULD</w:t>
            </w:r>
          </w:p>
        </w:tc>
        <w:tc>
          <w:tcPr>
            <w:tcW w:w="864" w:type="dxa"/>
          </w:tcPr>
          <w:p w14:paraId="48F5289E" w14:textId="77777777" w:rsidR="004B3F04" w:rsidRDefault="004B3F04" w:rsidP="000659BE">
            <w:pPr>
              <w:pStyle w:val="TableText"/>
            </w:pPr>
          </w:p>
        </w:tc>
        <w:tc>
          <w:tcPr>
            <w:tcW w:w="1104" w:type="dxa"/>
          </w:tcPr>
          <w:p w14:paraId="002411DD" w14:textId="77777777" w:rsidR="004B3F04" w:rsidRDefault="006C736C" w:rsidP="000659BE">
            <w:pPr>
              <w:pStyle w:val="TableText"/>
            </w:pPr>
            <w:hyperlink w:anchor="C_4499-32905">
              <w:r w:rsidR="004B3F04">
                <w:rPr>
                  <w:rStyle w:val="HyperlinkText9pt"/>
                </w:rPr>
                <w:t>4499-32905</w:t>
              </w:r>
            </w:hyperlink>
          </w:p>
        </w:tc>
        <w:tc>
          <w:tcPr>
            <w:tcW w:w="2975" w:type="dxa"/>
          </w:tcPr>
          <w:p w14:paraId="02CE044F" w14:textId="77777777" w:rsidR="004B3F04" w:rsidRDefault="004B3F04" w:rsidP="000659BE">
            <w:pPr>
              <w:pStyle w:val="TableText"/>
            </w:pPr>
          </w:p>
        </w:tc>
      </w:tr>
      <w:tr w:rsidR="004B3F04" w14:paraId="0D799824" w14:textId="77777777" w:rsidTr="000659BE">
        <w:trPr>
          <w:jc w:val="center"/>
        </w:trPr>
        <w:tc>
          <w:tcPr>
            <w:tcW w:w="3345" w:type="dxa"/>
          </w:tcPr>
          <w:p w14:paraId="617F3543" w14:textId="77777777" w:rsidR="004B3F04" w:rsidRDefault="004B3F04" w:rsidP="000659BE">
            <w:pPr>
              <w:pStyle w:val="TableText"/>
            </w:pPr>
            <w:r>
              <w:tab/>
              <w:t>participation</w:t>
            </w:r>
          </w:p>
        </w:tc>
        <w:tc>
          <w:tcPr>
            <w:tcW w:w="720" w:type="dxa"/>
          </w:tcPr>
          <w:p w14:paraId="682B309A" w14:textId="77777777" w:rsidR="004B3F04" w:rsidRDefault="004B3F04" w:rsidP="000659BE">
            <w:pPr>
              <w:pStyle w:val="TableText"/>
            </w:pPr>
            <w:r>
              <w:t>0..1</w:t>
            </w:r>
          </w:p>
        </w:tc>
        <w:tc>
          <w:tcPr>
            <w:tcW w:w="1152" w:type="dxa"/>
          </w:tcPr>
          <w:p w14:paraId="5BF4839F" w14:textId="77777777" w:rsidR="004B3F04" w:rsidRDefault="004B3F04" w:rsidP="000659BE">
            <w:pPr>
              <w:pStyle w:val="TableText"/>
            </w:pPr>
            <w:r>
              <w:t>MAY</w:t>
            </w:r>
          </w:p>
        </w:tc>
        <w:tc>
          <w:tcPr>
            <w:tcW w:w="864" w:type="dxa"/>
          </w:tcPr>
          <w:p w14:paraId="4E6A5862" w14:textId="77777777" w:rsidR="004B3F04" w:rsidRDefault="004B3F04" w:rsidP="000659BE">
            <w:pPr>
              <w:pStyle w:val="TableText"/>
            </w:pPr>
          </w:p>
        </w:tc>
        <w:tc>
          <w:tcPr>
            <w:tcW w:w="1104" w:type="dxa"/>
          </w:tcPr>
          <w:p w14:paraId="60CD7779" w14:textId="77777777" w:rsidR="004B3F04" w:rsidRDefault="006C736C" w:rsidP="000659BE">
            <w:pPr>
              <w:pStyle w:val="TableText"/>
            </w:pPr>
            <w:hyperlink w:anchor="C_4499-34563">
              <w:r w:rsidR="004B3F04">
                <w:rPr>
                  <w:rStyle w:val="HyperlinkText9pt"/>
                </w:rPr>
                <w:t>4499-34563</w:t>
              </w:r>
            </w:hyperlink>
          </w:p>
        </w:tc>
        <w:tc>
          <w:tcPr>
            <w:tcW w:w="2975" w:type="dxa"/>
          </w:tcPr>
          <w:p w14:paraId="456D4EEC" w14:textId="77777777" w:rsidR="004B3F04" w:rsidRDefault="004B3F04" w:rsidP="000659BE">
            <w:pPr>
              <w:pStyle w:val="TableText"/>
            </w:pPr>
          </w:p>
        </w:tc>
      </w:tr>
      <w:tr w:rsidR="004B3F04" w14:paraId="23BE457F" w14:textId="77777777" w:rsidTr="000659BE">
        <w:trPr>
          <w:jc w:val="center"/>
        </w:trPr>
        <w:tc>
          <w:tcPr>
            <w:tcW w:w="3345" w:type="dxa"/>
          </w:tcPr>
          <w:p w14:paraId="0CCE5FD8" w14:textId="77777777" w:rsidR="004B3F04" w:rsidRDefault="004B3F04" w:rsidP="000659BE">
            <w:pPr>
              <w:pStyle w:val="TableText"/>
            </w:pPr>
            <w:r>
              <w:tab/>
            </w:r>
            <w:r>
              <w:tab/>
              <w:t>@typeCode</w:t>
            </w:r>
          </w:p>
        </w:tc>
        <w:tc>
          <w:tcPr>
            <w:tcW w:w="720" w:type="dxa"/>
          </w:tcPr>
          <w:p w14:paraId="643F8EE0" w14:textId="77777777" w:rsidR="004B3F04" w:rsidRDefault="004B3F04" w:rsidP="000659BE">
            <w:pPr>
              <w:pStyle w:val="TableText"/>
            </w:pPr>
            <w:r>
              <w:t>1..1</w:t>
            </w:r>
          </w:p>
        </w:tc>
        <w:tc>
          <w:tcPr>
            <w:tcW w:w="1152" w:type="dxa"/>
          </w:tcPr>
          <w:p w14:paraId="7559040F" w14:textId="77777777" w:rsidR="004B3F04" w:rsidRDefault="004B3F04" w:rsidP="000659BE">
            <w:pPr>
              <w:pStyle w:val="TableText"/>
            </w:pPr>
            <w:r>
              <w:t>SHALL</w:t>
            </w:r>
          </w:p>
        </w:tc>
        <w:tc>
          <w:tcPr>
            <w:tcW w:w="864" w:type="dxa"/>
          </w:tcPr>
          <w:p w14:paraId="72FDA7BC" w14:textId="77777777" w:rsidR="004B3F04" w:rsidRDefault="004B3F04" w:rsidP="000659BE">
            <w:pPr>
              <w:pStyle w:val="TableText"/>
            </w:pPr>
          </w:p>
        </w:tc>
        <w:tc>
          <w:tcPr>
            <w:tcW w:w="1104" w:type="dxa"/>
          </w:tcPr>
          <w:p w14:paraId="0818D3E8" w14:textId="77777777" w:rsidR="004B3F04" w:rsidRDefault="006C736C" w:rsidP="000659BE">
            <w:pPr>
              <w:pStyle w:val="TableText"/>
            </w:pPr>
            <w:hyperlink w:anchor="C_4499-34566">
              <w:r w:rsidR="004B3F04">
                <w:rPr>
                  <w:rStyle w:val="HyperlinkText9pt"/>
                </w:rPr>
                <w:t>4499-34566</w:t>
              </w:r>
            </w:hyperlink>
          </w:p>
        </w:tc>
        <w:tc>
          <w:tcPr>
            <w:tcW w:w="2975" w:type="dxa"/>
          </w:tcPr>
          <w:p w14:paraId="3B862174" w14:textId="77777777" w:rsidR="004B3F04" w:rsidRDefault="004B3F04" w:rsidP="000659BE">
            <w:pPr>
              <w:pStyle w:val="TableText"/>
            </w:pPr>
            <w:r>
              <w:t>urn:oid:2.16.840.1.113883.5.90 (HL7ParticipationType) = AUT</w:t>
            </w:r>
          </w:p>
        </w:tc>
      </w:tr>
      <w:tr w:rsidR="004B3F04" w14:paraId="23DA1D28" w14:textId="77777777" w:rsidTr="000659BE">
        <w:trPr>
          <w:jc w:val="center"/>
        </w:trPr>
        <w:tc>
          <w:tcPr>
            <w:tcW w:w="3345" w:type="dxa"/>
          </w:tcPr>
          <w:p w14:paraId="557CD142" w14:textId="77777777" w:rsidR="004B3F04" w:rsidRDefault="004B3F04" w:rsidP="000659BE">
            <w:pPr>
              <w:pStyle w:val="TableText"/>
            </w:pPr>
            <w:r>
              <w:tab/>
            </w:r>
            <w:r>
              <w:tab/>
              <w:t>time</w:t>
            </w:r>
          </w:p>
        </w:tc>
        <w:tc>
          <w:tcPr>
            <w:tcW w:w="720" w:type="dxa"/>
          </w:tcPr>
          <w:p w14:paraId="3074ACB1" w14:textId="77777777" w:rsidR="004B3F04" w:rsidRDefault="004B3F04" w:rsidP="000659BE">
            <w:pPr>
              <w:pStyle w:val="TableText"/>
            </w:pPr>
            <w:r>
              <w:t>1..1</w:t>
            </w:r>
          </w:p>
        </w:tc>
        <w:tc>
          <w:tcPr>
            <w:tcW w:w="1152" w:type="dxa"/>
          </w:tcPr>
          <w:p w14:paraId="0711C25E" w14:textId="77777777" w:rsidR="004B3F04" w:rsidRDefault="004B3F04" w:rsidP="000659BE">
            <w:pPr>
              <w:pStyle w:val="TableText"/>
            </w:pPr>
            <w:r>
              <w:t>SHALL</w:t>
            </w:r>
          </w:p>
        </w:tc>
        <w:tc>
          <w:tcPr>
            <w:tcW w:w="864" w:type="dxa"/>
          </w:tcPr>
          <w:p w14:paraId="4F5A4F3D" w14:textId="77777777" w:rsidR="004B3F04" w:rsidRDefault="004B3F04" w:rsidP="000659BE">
            <w:pPr>
              <w:pStyle w:val="TableText"/>
            </w:pPr>
          </w:p>
        </w:tc>
        <w:tc>
          <w:tcPr>
            <w:tcW w:w="1104" w:type="dxa"/>
          </w:tcPr>
          <w:p w14:paraId="569EAEC0" w14:textId="77777777" w:rsidR="004B3F04" w:rsidRDefault="006C736C" w:rsidP="000659BE">
            <w:pPr>
              <w:pStyle w:val="TableText"/>
            </w:pPr>
            <w:hyperlink w:anchor="C_4499-34564">
              <w:r w:rsidR="004B3F04">
                <w:rPr>
                  <w:rStyle w:val="HyperlinkText9pt"/>
                </w:rPr>
                <w:t>4499-34564</w:t>
              </w:r>
            </w:hyperlink>
          </w:p>
        </w:tc>
        <w:tc>
          <w:tcPr>
            <w:tcW w:w="2975" w:type="dxa"/>
          </w:tcPr>
          <w:p w14:paraId="20A2E28E" w14:textId="77777777" w:rsidR="004B3F04" w:rsidRDefault="004B3F04" w:rsidP="000659BE">
            <w:pPr>
              <w:pStyle w:val="TableText"/>
            </w:pPr>
          </w:p>
        </w:tc>
      </w:tr>
      <w:tr w:rsidR="004B3F04" w14:paraId="4B56177C" w14:textId="77777777" w:rsidTr="000659BE">
        <w:trPr>
          <w:jc w:val="center"/>
        </w:trPr>
        <w:tc>
          <w:tcPr>
            <w:tcW w:w="3345" w:type="dxa"/>
          </w:tcPr>
          <w:p w14:paraId="019D4A85" w14:textId="77777777" w:rsidR="004B3F04" w:rsidRDefault="004B3F04" w:rsidP="000659BE">
            <w:pPr>
              <w:pStyle w:val="TableText"/>
            </w:pPr>
            <w:r>
              <w:tab/>
            </w:r>
            <w:r>
              <w:tab/>
            </w:r>
            <w:r>
              <w:tab/>
              <w:t>low</w:t>
            </w:r>
          </w:p>
        </w:tc>
        <w:tc>
          <w:tcPr>
            <w:tcW w:w="720" w:type="dxa"/>
          </w:tcPr>
          <w:p w14:paraId="0A4092A2" w14:textId="77777777" w:rsidR="004B3F04" w:rsidRDefault="004B3F04" w:rsidP="000659BE">
            <w:pPr>
              <w:pStyle w:val="TableText"/>
            </w:pPr>
            <w:r>
              <w:t>1..1</w:t>
            </w:r>
          </w:p>
        </w:tc>
        <w:tc>
          <w:tcPr>
            <w:tcW w:w="1152" w:type="dxa"/>
          </w:tcPr>
          <w:p w14:paraId="6A45FACF" w14:textId="77777777" w:rsidR="004B3F04" w:rsidRDefault="004B3F04" w:rsidP="000659BE">
            <w:pPr>
              <w:pStyle w:val="TableText"/>
            </w:pPr>
            <w:r>
              <w:t>SHALL</w:t>
            </w:r>
          </w:p>
        </w:tc>
        <w:tc>
          <w:tcPr>
            <w:tcW w:w="864" w:type="dxa"/>
          </w:tcPr>
          <w:p w14:paraId="19B3D81E" w14:textId="77777777" w:rsidR="004B3F04" w:rsidRDefault="004B3F04" w:rsidP="000659BE">
            <w:pPr>
              <w:pStyle w:val="TableText"/>
            </w:pPr>
          </w:p>
        </w:tc>
        <w:tc>
          <w:tcPr>
            <w:tcW w:w="1104" w:type="dxa"/>
          </w:tcPr>
          <w:p w14:paraId="2376AAE7" w14:textId="77777777" w:rsidR="004B3F04" w:rsidRDefault="006C736C" w:rsidP="000659BE">
            <w:pPr>
              <w:pStyle w:val="TableText"/>
            </w:pPr>
            <w:hyperlink w:anchor="C_4499-34567">
              <w:r w:rsidR="004B3F04">
                <w:rPr>
                  <w:rStyle w:val="HyperlinkText9pt"/>
                </w:rPr>
                <w:t>4499-34567</w:t>
              </w:r>
            </w:hyperlink>
          </w:p>
        </w:tc>
        <w:tc>
          <w:tcPr>
            <w:tcW w:w="2975" w:type="dxa"/>
          </w:tcPr>
          <w:p w14:paraId="1A8715A5" w14:textId="77777777" w:rsidR="004B3F04" w:rsidRDefault="004B3F04" w:rsidP="000659BE">
            <w:pPr>
              <w:pStyle w:val="TableText"/>
            </w:pPr>
          </w:p>
        </w:tc>
      </w:tr>
      <w:tr w:rsidR="004B3F04" w14:paraId="5AF0B6EB" w14:textId="77777777" w:rsidTr="000659BE">
        <w:trPr>
          <w:jc w:val="center"/>
        </w:trPr>
        <w:tc>
          <w:tcPr>
            <w:tcW w:w="3345" w:type="dxa"/>
          </w:tcPr>
          <w:p w14:paraId="40CFC0E5" w14:textId="77777777" w:rsidR="004B3F04" w:rsidRDefault="004B3F04" w:rsidP="000659BE">
            <w:pPr>
              <w:pStyle w:val="TableText"/>
            </w:pPr>
            <w:r>
              <w:tab/>
            </w:r>
            <w:r>
              <w:tab/>
              <w:t>role</w:t>
            </w:r>
          </w:p>
        </w:tc>
        <w:tc>
          <w:tcPr>
            <w:tcW w:w="720" w:type="dxa"/>
          </w:tcPr>
          <w:p w14:paraId="7D27EAA7" w14:textId="77777777" w:rsidR="004B3F04" w:rsidRDefault="004B3F04" w:rsidP="000659BE">
            <w:pPr>
              <w:pStyle w:val="TableText"/>
            </w:pPr>
            <w:r>
              <w:t>1..1</w:t>
            </w:r>
          </w:p>
        </w:tc>
        <w:tc>
          <w:tcPr>
            <w:tcW w:w="1152" w:type="dxa"/>
          </w:tcPr>
          <w:p w14:paraId="7F620439" w14:textId="77777777" w:rsidR="004B3F04" w:rsidRDefault="004B3F04" w:rsidP="000659BE">
            <w:pPr>
              <w:pStyle w:val="TableText"/>
            </w:pPr>
            <w:r>
              <w:t>SHALL</w:t>
            </w:r>
          </w:p>
        </w:tc>
        <w:tc>
          <w:tcPr>
            <w:tcW w:w="864" w:type="dxa"/>
          </w:tcPr>
          <w:p w14:paraId="6E48ECC6" w14:textId="77777777" w:rsidR="004B3F04" w:rsidRDefault="004B3F04" w:rsidP="000659BE">
            <w:pPr>
              <w:pStyle w:val="TableText"/>
            </w:pPr>
          </w:p>
        </w:tc>
        <w:tc>
          <w:tcPr>
            <w:tcW w:w="1104" w:type="dxa"/>
          </w:tcPr>
          <w:p w14:paraId="7EB061AF" w14:textId="77777777" w:rsidR="004B3F04" w:rsidRDefault="006C736C" w:rsidP="000659BE">
            <w:pPr>
              <w:pStyle w:val="TableText"/>
            </w:pPr>
            <w:hyperlink w:anchor="C_4499-34565">
              <w:r w:rsidR="004B3F04">
                <w:rPr>
                  <w:rStyle w:val="HyperlinkText9pt"/>
                </w:rPr>
                <w:t>4499-34565</w:t>
              </w:r>
            </w:hyperlink>
          </w:p>
        </w:tc>
        <w:tc>
          <w:tcPr>
            <w:tcW w:w="2975" w:type="dxa"/>
          </w:tcPr>
          <w:p w14:paraId="4FA07D38" w14:textId="77777777" w:rsidR="004B3F04" w:rsidRDefault="004B3F04" w:rsidP="000659BE">
            <w:pPr>
              <w:pStyle w:val="TableText"/>
            </w:pPr>
          </w:p>
        </w:tc>
      </w:tr>
      <w:tr w:rsidR="004B3F04" w14:paraId="44A13F1D" w14:textId="77777777" w:rsidTr="000659BE">
        <w:trPr>
          <w:jc w:val="center"/>
        </w:trPr>
        <w:tc>
          <w:tcPr>
            <w:tcW w:w="3345" w:type="dxa"/>
          </w:tcPr>
          <w:p w14:paraId="5FA62C96" w14:textId="77777777" w:rsidR="004B3F04" w:rsidRDefault="004B3F04" w:rsidP="000659BE">
            <w:pPr>
              <w:pStyle w:val="TableText"/>
            </w:pPr>
            <w:r>
              <w:tab/>
            </w:r>
            <w:r>
              <w:tab/>
            </w:r>
            <w:r>
              <w:tab/>
              <w:t>@classCode</w:t>
            </w:r>
          </w:p>
        </w:tc>
        <w:tc>
          <w:tcPr>
            <w:tcW w:w="720" w:type="dxa"/>
          </w:tcPr>
          <w:p w14:paraId="050960D2" w14:textId="77777777" w:rsidR="004B3F04" w:rsidRDefault="004B3F04" w:rsidP="000659BE">
            <w:pPr>
              <w:pStyle w:val="TableText"/>
            </w:pPr>
            <w:r>
              <w:t>1..1</w:t>
            </w:r>
          </w:p>
        </w:tc>
        <w:tc>
          <w:tcPr>
            <w:tcW w:w="1152" w:type="dxa"/>
          </w:tcPr>
          <w:p w14:paraId="53D40219" w14:textId="77777777" w:rsidR="004B3F04" w:rsidRDefault="004B3F04" w:rsidP="000659BE">
            <w:pPr>
              <w:pStyle w:val="TableText"/>
            </w:pPr>
            <w:r>
              <w:t>SHALL</w:t>
            </w:r>
          </w:p>
        </w:tc>
        <w:tc>
          <w:tcPr>
            <w:tcW w:w="864" w:type="dxa"/>
          </w:tcPr>
          <w:p w14:paraId="07616090" w14:textId="77777777" w:rsidR="004B3F04" w:rsidRDefault="004B3F04" w:rsidP="000659BE">
            <w:pPr>
              <w:pStyle w:val="TableText"/>
            </w:pPr>
          </w:p>
        </w:tc>
        <w:tc>
          <w:tcPr>
            <w:tcW w:w="1104" w:type="dxa"/>
          </w:tcPr>
          <w:p w14:paraId="3DC221DF" w14:textId="77777777" w:rsidR="004B3F04" w:rsidRDefault="006C736C" w:rsidP="000659BE">
            <w:pPr>
              <w:pStyle w:val="TableText"/>
            </w:pPr>
            <w:hyperlink w:anchor="C_4499-34568">
              <w:r w:rsidR="004B3F04">
                <w:rPr>
                  <w:rStyle w:val="HyperlinkText9pt"/>
                </w:rPr>
                <w:t>4499-34568</w:t>
              </w:r>
            </w:hyperlink>
          </w:p>
        </w:tc>
        <w:tc>
          <w:tcPr>
            <w:tcW w:w="2975" w:type="dxa"/>
          </w:tcPr>
          <w:p w14:paraId="5B9A2C45" w14:textId="77777777" w:rsidR="004B3F04" w:rsidRDefault="004B3F04" w:rsidP="000659BE">
            <w:pPr>
              <w:pStyle w:val="TableText"/>
            </w:pPr>
            <w:r>
              <w:t>urn:oid:2.16.840.1.113883.5.110 (HL7RoleClass) = ROL</w:t>
            </w:r>
          </w:p>
        </w:tc>
      </w:tr>
      <w:tr w:rsidR="004B3F04" w14:paraId="1731E8F5" w14:textId="77777777" w:rsidTr="000659BE">
        <w:trPr>
          <w:jc w:val="center"/>
        </w:trPr>
        <w:tc>
          <w:tcPr>
            <w:tcW w:w="3345" w:type="dxa"/>
          </w:tcPr>
          <w:p w14:paraId="78FF1286" w14:textId="77777777" w:rsidR="004B3F04" w:rsidRDefault="004B3F04" w:rsidP="000659BE">
            <w:pPr>
              <w:pStyle w:val="TableText"/>
            </w:pPr>
            <w:r>
              <w:tab/>
            </w:r>
            <w:r>
              <w:tab/>
            </w:r>
            <w:r>
              <w:tab/>
              <w:t>id</w:t>
            </w:r>
          </w:p>
        </w:tc>
        <w:tc>
          <w:tcPr>
            <w:tcW w:w="720" w:type="dxa"/>
          </w:tcPr>
          <w:p w14:paraId="6C769A75" w14:textId="77777777" w:rsidR="004B3F04" w:rsidRDefault="004B3F04" w:rsidP="000659BE">
            <w:pPr>
              <w:pStyle w:val="TableText"/>
            </w:pPr>
            <w:r>
              <w:t>0..1</w:t>
            </w:r>
          </w:p>
        </w:tc>
        <w:tc>
          <w:tcPr>
            <w:tcW w:w="1152" w:type="dxa"/>
          </w:tcPr>
          <w:p w14:paraId="1D107D68" w14:textId="77777777" w:rsidR="004B3F04" w:rsidRDefault="004B3F04" w:rsidP="000659BE">
            <w:pPr>
              <w:pStyle w:val="TableText"/>
            </w:pPr>
            <w:r>
              <w:t>MAY</w:t>
            </w:r>
          </w:p>
        </w:tc>
        <w:tc>
          <w:tcPr>
            <w:tcW w:w="864" w:type="dxa"/>
          </w:tcPr>
          <w:p w14:paraId="1CA7BED9" w14:textId="77777777" w:rsidR="004B3F04" w:rsidRDefault="004B3F04" w:rsidP="000659BE">
            <w:pPr>
              <w:pStyle w:val="TableText"/>
            </w:pPr>
          </w:p>
        </w:tc>
        <w:tc>
          <w:tcPr>
            <w:tcW w:w="1104" w:type="dxa"/>
          </w:tcPr>
          <w:p w14:paraId="6A5149EB" w14:textId="77777777" w:rsidR="004B3F04" w:rsidRDefault="006C736C" w:rsidP="000659BE">
            <w:pPr>
              <w:pStyle w:val="TableText"/>
            </w:pPr>
            <w:hyperlink w:anchor="C_4499-34569">
              <w:r w:rsidR="004B3F04">
                <w:rPr>
                  <w:rStyle w:val="HyperlinkText9pt"/>
                </w:rPr>
                <w:t>4499-34569</w:t>
              </w:r>
            </w:hyperlink>
          </w:p>
        </w:tc>
        <w:tc>
          <w:tcPr>
            <w:tcW w:w="2975" w:type="dxa"/>
          </w:tcPr>
          <w:p w14:paraId="4B8DBA53" w14:textId="77777777" w:rsidR="004B3F04" w:rsidRDefault="004B3F04" w:rsidP="000659BE">
            <w:pPr>
              <w:pStyle w:val="TableText"/>
            </w:pPr>
          </w:p>
        </w:tc>
      </w:tr>
      <w:tr w:rsidR="004B3F04" w14:paraId="1B1075E2" w14:textId="77777777" w:rsidTr="000659BE">
        <w:trPr>
          <w:jc w:val="center"/>
        </w:trPr>
        <w:tc>
          <w:tcPr>
            <w:tcW w:w="3345" w:type="dxa"/>
          </w:tcPr>
          <w:p w14:paraId="70C2BA92" w14:textId="77777777" w:rsidR="004B3F04" w:rsidRDefault="004B3F04" w:rsidP="000659BE">
            <w:pPr>
              <w:pStyle w:val="TableText"/>
            </w:pPr>
            <w:r>
              <w:tab/>
              <w:t>participation</w:t>
            </w:r>
          </w:p>
        </w:tc>
        <w:tc>
          <w:tcPr>
            <w:tcW w:w="720" w:type="dxa"/>
          </w:tcPr>
          <w:p w14:paraId="797C5C63" w14:textId="77777777" w:rsidR="004B3F04" w:rsidRDefault="004B3F04" w:rsidP="000659BE">
            <w:pPr>
              <w:pStyle w:val="TableText"/>
            </w:pPr>
            <w:r>
              <w:t>0..*</w:t>
            </w:r>
          </w:p>
        </w:tc>
        <w:tc>
          <w:tcPr>
            <w:tcW w:w="1152" w:type="dxa"/>
          </w:tcPr>
          <w:p w14:paraId="32F12ACA" w14:textId="77777777" w:rsidR="004B3F04" w:rsidRDefault="004B3F04" w:rsidP="000659BE">
            <w:pPr>
              <w:pStyle w:val="TableText"/>
            </w:pPr>
            <w:r>
              <w:t>MAY</w:t>
            </w:r>
          </w:p>
        </w:tc>
        <w:tc>
          <w:tcPr>
            <w:tcW w:w="864" w:type="dxa"/>
          </w:tcPr>
          <w:p w14:paraId="690365B7" w14:textId="77777777" w:rsidR="004B3F04" w:rsidRDefault="004B3F04" w:rsidP="000659BE">
            <w:pPr>
              <w:pStyle w:val="TableText"/>
            </w:pPr>
          </w:p>
        </w:tc>
        <w:tc>
          <w:tcPr>
            <w:tcW w:w="1104" w:type="dxa"/>
          </w:tcPr>
          <w:p w14:paraId="4262119F" w14:textId="77777777" w:rsidR="004B3F04" w:rsidRDefault="006C736C" w:rsidP="000659BE">
            <w:pPr>
              <w:pStyle w:val="TableText"/>
            </w:pPr>
            <w:hyperlink w:anchor="C_4499-35407">
              <w:r w:rsidR="004B3F04">
                <w:rPr>
                  <w:rStyle w:val="HyperlinkText9pt"/>
                </w:rPr>
                <w:t>4499-35407</w:t>
              </w:r>
            </w:hyperlink>
          </w:p>
        </w:tc>
        <w:tc>
          <w:tcPr>
            <w:tcW w:w="2975" w:type="dxa"/>
          </w:tcPr>
          <w:p w14:paraId="474AC911" w14:textId="77777777" w:rsidR="004B3F04" w:rsidRDefault="004B3F04" w:rsidP="000659BE">
            <w:pPr>
              <w:pStyle w:val="TableText"/>
            </w:pPr>
          </w:p>
        </w:tc>
      </w:tr>
      <w:tr w:rsidR="004B3F04" w14:paraId="4D302295" w14:textId="77777777" w:rsidTr="000659BE">
        <w:trPr>
          <w:jc w:val="center"/>
        </w:trPr>
        <w:tc>
          <w:tcPr>
            <w:tcW w:w="3345" w:type="dxa"/>
          </w:tcPr>
          <w:p w14:paraId="6187175F" w14:textId="77777777" w:rsidR="004B3F04" w:rsidRDefault="004B3F04" w:rsidP="000659BE">
            <w:pPr>
              <w:pStyle w:val="TableText"/>
            </w:pPr>
            <w:r>
              <w:tab/>
            </w:r>
            <w:r>
              <w:tab/>
              <w:t>@typeCode</w:t>
            </w:r>
          </w:p>
        </w:tc>
        <w:tc>
          <w:tcPr>
            <w:tcW w:w="720" w:type="dxa"/>
          </w:tcPr>
          <w:p w14:paraId="1698812A" w14:textId="77777777" w:rsidR="004B3F04" w:rsidRDefault="004B3F04" w:rsidP="000659BE">
            <w:pPr>
              <w:pStyle w:val="TableText"/>
            </w:pPr>
            <w:r>
              <w:t>1..1</w:t>
            </w:r>
          </w:p>
        </w:tc>
        <w:tc>
          <w:tcPr>
            <w:tcW w:w="1152" w:type="dxa"/>
          </w:tcPr>
          <w:p w14:paraId="739FE014" w14:textId="77777777" w:rsidR="004B3F04" w:rsidRDefault="004B3F04" w:rsidP="000659BE">
            <w:pPr>
              <w:pStyle w:val="TableText"/>
            </w:pPr>
            <w:r>
              <w:t>SHALL</w:t>
            </w:r>
          </w:p>
        </w:tc>
        <w:tc>
          <w:tcPr>
            <w:tcW w:w="864" w:type="dxa"/>
          </w:tcPr>
          <w:p w14:paraId="57644577" w14:textId="77777777" w:rsidR="004B3F04" w:rsidRDefault="004B3F04" w:rsidP="000659BE">
            <w:pPr>
              <w:pStyle w:val="TableText"/>
            </w:pPr>
          </w:p>
        </w:tc>
        <w:tc>
          <w:tcPr>
            <w:tcW w:w="1104" w:type="dxa"/>
          </w:tcPr>
          <w:p w14:paraId="3CC9DD24" w14:textId="77777777" w:rsidR="004B3F04" w:rsidRDefault="006C736C" w:rsidP="000659BE">
            <w:pPr>
              <w:pStyle w:val="TableText"/>
            </w:pPr>
            <w:hyperlink w:anchor="C_4499-35411">
              <w:r w:rsidR="004B3F04">
                <w:rPr>
                  <w:rStyle w:val="HyperlinkText9pt"/>
                </w:rPr>
                <w:t>4499-35411</w:t>
              </w:r>
            </w:hyperlink>
          </w:p>
        </w:tc>
        <w:tc>
          <w:tcPr>
            <w:tcW w:w="2975" w:type="dxa"/>
          </w:tcPr>
          <w:p w14:paraId="27359209" w14:textId="77777777" w:rsidR="004B3F04" w:rsidRDefault="004B3F04" w:rsidP="000659BE">
            <w:pPr>
              <w:pStyle w:val="TableText"/>
            </w:pPr>
            <w:r>
              <w:t>urn:oid:2.16.840.1.113883.5.90 (HL7ParticipationType) = PART</w:t>
            </w:r>
          </w:p>
        </w:tc>
      </w:tr>
      <w:tr w:rsidR="004B3F04" w14:paraId="5013B5EC" w14:textId="77777777" w:rsidTr="000659BE">
        <w:trPr>
          <w:jc w:val="center"/>
        </w:trPr>
        <w:tc>
          <w:tcPr>
            <w:tcW w:w="3345" w:type="dxa"/>
          </w:tcPr>
          <w:p w14:paraId="4AAB9AA0" w14:textId="77777777" w:rsidR="004B3F04" w:rsidRDefault="004B3F04" w:rsidP="000659BE">
            <w:pPr>
              <w:pStyle w:val="TableText"/>
            </w:pPr>
            <w:r>
              <w:tab/>
            </w:r>
            <w:r>
              <w:tab/>
              <w:t>role</w:t>
            </w:r>
          </w:p>
        </w:tc>
        <w:tc>
          <w:tcPr>
            <w:tcW w:w="720" w:type="dxa"/>
          </w:tcPr>
          <w:p w14:paraId="3457C691" w14:textId="77777777" w:rsidR="004B3F04" w:rsidRDefault="004B3F04" w:rsidP="000659BE">
            <w:pPr>
              <w:pStyle w:val="TableText"/>
            </w:pPr>
            <w:r>
              <w:t>1..1</w:t>
            </w:r>
          </w:p>
        </w:tc>
        <w:tc>
          <w:tcPr>
            <w:tcW w:w="1152" w:type="dxa"/>
          </w:tcPr>
          <w:p w14:paraId="2669655F" w14:textId="77777777" w:rsidR="004B3F04" w:rsidRDefault="004B3F04" w:rsidP="000659BE">
            <w:pPr>
              <w:pStyle w:val="TableText"/>
            </w:pPr>
            <w:r>
              <w:t>SHALL</w:t>
            </w:r>
          </w:p>
        </w:tc>
        <w:tc>
          <w:tcPr>
            <w:tcW w:w="864" w:type="dxa"/>
          </w:tcPr>
          <w:p w14:paraId="3462A5EF" w14:textId="77777777" w:rsidR="004B3F04" w:rsidRDefault="004B3F04" w:rsidP="000659BE">
            <w:pPr>
              <w:pStyle w:val="TableText"/>
            </w:pPr>
          </w:p>
        </w:tc>
        <w:tc>
          <w:tcPr>
            <w:tcW w:w="1104" w:type="dxa"/>
          </w:tcPr>
          <w:p w14:paraId="4784930C" w14:textId="77777777" w:rsidR="004B3F04" w:rsidRDefault="006C736C" w:rsidP="000659BE">
            <w:pPr>
              <w:pStyle w:val="TableText"/>
            </w:pPr>
            <w:hyperlink w:anchor="C_4499-36262">
              <w:r w:rsidR="004B3F04">
                <w:rPr>
                  <w:rStyle w:val="HyperlinkText9pt"/>
                </w:rPr>
                <w:t>4499-36262</w:t>
              </w:r>
            </w:hyperlink>
          </w:p>
        </w:tc>
        <w:tc>
          <w:tcPr>
            <w:tcW w:w="2975" w:type="dxa"/>
          </w:tcPr>
          <w:p w14:paraId="440A094D"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45F4BF6" w14:textId="77777777" w:rsidTr="000659BE">
        <w:trPr>
          <w:jc w:val="center"/>
        </w:trPr>
        <w:tc>
          <w:tcPr>
            <w:tcW w:w="3345" w:type="dxa"/>
          </w:tcPr>
          <w:p w14:paraId="1F370E9B" w14:textId="77777777" w:rsidR="004B3F04" w:rsidRDefault="004B3F04" w:rsidP="000659BE">
            <w:pPr>
              <w:pStyle w:val="TableText"/>
            </w:pPr>
            <w:r>
              <w:lastRenderedPageBreak/>
              <w:tab/>
              <w:t>participation</w:t>
            </w:r>
          </w:p>
        </w:tc>
        <w:tc>
          <w:tcPr>
            <w:tcW w:w="720" w:type="dxa"/>
          </w:tcPr>
          <w:p w14:paraId="1E380B0E" w14:textId="77777777" w:rsidR="004B3F04" w:rsidRDefault="004B3F04" w:rsidP="000659BE">
            <w:pPr>
              <w:pStyle w:val="TableText"/>
            </w:pPr>
            <w:r>
              <w:t>0..*</w:t>
            </w:r>
          </w:p>
        </w:tc>
        <w:tc>
          <w:tcPr>
            <w:tcW w:w="1152" w:type="dxa"/>
          </w:tcPr>
          <w:p w14:paraId="670CDB25" w14:textId="77777777" w:rsidR="004B3F04" w:rsidRDefault="004B3F04" w:rsidP="000659BE">
            <w:pPr>
              <w:pStyle w:val="TableText"/>
            </w:pPr>
            <w:r>
              <w:t>MAY</w:t>
            </w:r>
          </w:p>
        </w:tc>
        <w:tc>
          <w:tcPr>
            <w:tcW w:w="864" w:type="dxa"/>
          </w:tcPr>
          <w:p w14:paraId="73400A15" w14:textId="77777777" w:rsidR="004B3F04" w:rsidRDefault="004B3F04" w:rsidP="000659BE">
            <w:pPr>
              <w:pStyle w:val="TableText"/>
            </w:pPr>
          </w:p>
        </w:tc>
        <w:tc>
          <w:tcPr>
            <w:tcW w:w="1104" w:type="dxa"/>
          </w:tcPr>
          <w:p w14:paraId="7ACFBA31" w14:textId="77777777" w:rsidR="004B3F04" w:rsidRDefault="006C736C" w:rsidP="000659BE">
            <w:pPr>
              <w:pStyle w:val="TableText"/>
            </w:pPr>
            <w:hyperlink w:anchor="C_4499-35409">
              <w:r w:rsidR="004B3F04">
                <w:rPr>
                  <w:rStyle w:val="HyperlinkText9pt"/>
                </w:rPr>
                <w:t>4499-35409</w:t>
              </w:r>
            </w:hyperlink>
          </w:p>
        </w:tc>
        <w:tc>
          <w:tcPr>
            <w:tcW w:w="2975" w:type="dxa"/>
          </w:tcPr>
          <w:p w14:paraId="0E26DFAB" w14:textId="77777777" w:rsidR="004B3F04" w:rsidRDefault="004B3F04" w:rsidP="000659BE">
            <w:pPr>
              <w:pStyle w:val="TableText"/>
            </w:pPr>
          </w:p>
        </w:tc>
      </w:tr>
      <w:tr w:rsidR="004B3F04" w14:paraId="4C4993F3" w14:textId="77777777" w:rsidTr="000659BE">
        <w:trPr>
          <w:jc w:val="center"/>
        </w:trPr>
        <w:tc>
          <w:tcPr>
            <w:tcW w:w="3345" w:type="dxa"/>
          </w:tcPr>
          <w:p w14:paraId="56F1CF9E" w14:textId="77777777" w:rsidR="004B3F04" w:rsidRDefault="004B3F04" w:rsidP="000659BE">
            <w:pPr>
              <w:pStyle w:val="TableText"/>
            </w:pPr>
            <w:r>
              <w:tab/>
            </w:r>
            <w:r>
              <w:tab/>
              <w:t>@typeCode</w:t>
            </w:r>
          </w:p>
        </w:tc>
        <w:tc>
          <w:tcPr>
            <w:tcW w:w="720" w:type="dxa"/>
          </w:tcPr>
          <w:p w14:paraId="15B6C388" w14:textId="77777777" w:rsidR="004B3F04" w:rsidRDefault="004B3F04" w:rsidP="000659BE">
            <w:pPr>
              <w:pStyle w:val="TableText"/>
            </w:pPr>
            <w:r>
              <w:t>1..1</w:t>
            </w:r>
          </w:p>
        </w:tc>
        <w:tc>
          <w:tcPr>
            <w:tcW w:w="1152" w:type="dxa"/>
          </w:tcPr>
          <w:p w14:paraId="1F77F7CC" w14:textId="77777777" w:rsidR="004B3F04" w:rsidRDefault="004B3F04" w:rsidP="000659BE">
            <w:pPr>
              <w:pStyle w:val="TableText"/>
            </w:pPr>
            <w:r>
              <w:t>SHALL</w:t>
            </w:r>
          </w:p>
        </w:tc>
        <w:tc>
          <w:tcPr>
            <w:tcW w:w="864" w:type="dxa"/>
          </w:tcPr>
          <w:p w14:paraId="586A1A36" w14:textId="77777777" w:rsidR="004B3F04" w:rsidRDefault="004B3F04" w:rsidP="000659BE">
            <w:pPr>
              <w:pStyle w:val="TableText"/>
            </w:pPr>
          </w:p>
        </w:tc>
        <w:tc>
          <w:tcPr>
            <w:tcW w:w="1104" w:type="dxa"/>
          </w:tcPr>
          <w:p w14:paraId="797C5FEE" w14:textId="77777777" w:rsidR="004B3F04" w:rsidRDefault="006C736C" w:rsidP="000659BE">
            <w:pPr>
              <w:pStyle w:val="TableText"/>
            </w:pPr>
            <w:hyperlink w:anchor="C_4499-35412">
              <w:r w:rsidR="004B3F04">
                <w:rPr>
                  <w:rStyle w:val="HyperlinkText9pt"/>
                </w:rPr>
                <w:t>4499-35412</w:t>
              </w:r>
            </w:hyperlink>
          </w:p>
        </w:tc>
        <w:tc>
          <w:tcPr>
            <w:tcW w:w="2975" w:type="dxa"/>
          </w:tcPr>
          <w:p w14:paraId="33793741" w14:textId="77777777" w:rsidR="004B3F04" w:rsidRDefault="004B3F04" w:rsidP="000659BE">
            <w:pPr>
              <w:pStyle w:val="TableText"/>
            </w:pPr>
            <w:r>
              <w:t>urn:oid:2.16.840.1.113883.5.90 (HL7ParticipationType) = PART</w:t>
            </w:r>
          </w:p>
        </w:tc>
      </w:tr>
      <w:tr w:rsidR="004B3F04" w14:paraId="7B6A3F1F" w14:textId="77777777" w:rsidTr="000659BE">
        <w:trPr>
          <w:jc w:val="center"/>
        </w:trPr>
        <w:tc>
          <w:tcPr>
            <w:tcW w:w="3345" w:type="dxa"/>
          </w:tcPr>
          <w:p w14:paraId="3DBDBB3A" w14:textId="77777777" w:rsidR="004B3F04" w:rsidRDefault="004B3F04" w:rsidP="000659BE">
            <w:pPr>
              <w:pStyle w:val="TableText"/>
            </w:pPr>
            <w:r>
              <w:tab/>
            </w:r>
            <w:r>
              <w:tab/>
              <w:t>role</w:t>
            </w:r>
          </w:p>
        </w:tc>
        <w:tc>
          <w:tcPr>
            <w:tcW w:w="720" w:type="dxa"/>
          </w:tcPr>
          <w:p w14:paraId="32C473C4" w14:textId="77777777" w:rsidR="004B3F04" w:rsidRDefault="004B3F04" w:rsidP="000659BE">
            <w:pPr>
              <w:pStyle w:val="TableText"/>
            </w:pPr>
            <w:r>
              <w:t>1..1</w:t>
            </w:r>
          </w:p>
        </w:tc>
        <w:tc>
          <w:tcPr>
            <w:tcW w:w="1152" w:type="dxa"/>
          </w:tcPr>
          <w:p w14:paraId="3599FBEC" w14:textId="77777777" w:rsidR="004B3F04" w:rsidRDefault="004B3F04" w:rsidP="000659BE">
            <w:pPr>
              <w:pStyle w:val="TableText"/>
            </w:pPr>
            <w:r>
              <w:t>SHALL</w:t>
            </w:r>
          </w:p>
        </w:tc>
        <w:tc>
          <w:tcPr>
            <w:tcW w:w="864" w:type="dxa"/>
          </w:tcPr>
          <w:p w14:paraId="6F625EC7" w14:textId="77777777" w:rsidR="004B3F04" w:rsidRDefault="004B3F04" w:rsidP="000659BE">
            <w:pPr>
              <w:pStyle w:val="TableText"/>
            </w:pPr>
          </w:p>
        </w:tc>
        <w:tc>
          <w:tcPr>
            <w:tcW w:w="1104" w:type="dxa"/>
          </w:tcPr>
          <w:p w14:paraId="2BDAF487" w14:textId="77777777" w:rsidR="004B3F04" w:rsidRDefault="006C736C" w:rsidP="000659BE">
            <w:pPr>
              <w:pStyle w:val="TableText"/>
            </w:pPr>
            <w:hyperlink w:anchor="C_4499-36263">
              <w:r w:rsidR="004B3F04">
                <w:rPr>
                  <w:rStyle w:val="HyperlinkText9pt"/>
                </w:rPr>
                <w:t>4499-36263</w:t>
              </w:r>
            </w:hyperlink>
          </w:p>
        </w:tc>
        <w:tc>
          <w:tcPr>
            <w:tcW w:w="2975" w:type="dxa"/>
          </w:tcPr>
          <w:p w14:paraId="09E398D1"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2F35E2" w14:textId="77777777" w:rsidTr="000659BE">
        <w:trPr>
          <w:jc w:val="center"/>
        </w:trPr>
        <w:tc>
          <w:tcPr>
            <w:tcW w:w="3345" w:type="dxa"/>
          </w:tcPr>
          <w:p w14:paraId="3604871E" w14:textId="77777777" w:rsidR="004B3F04" w:rsidRDefault="004B3F04" w:rsidP="000659BE">
            <w:pPr>
              <w:pStyle w:val="TableText"/>
            </w:pPr>
            <w:r>
              <w:tab/>
              <w:t>participation</w:t>
            </w:r>
          </w:p>
        </w:tc>
        <w:tc>
          <w:tcPr>
            <w:tcW w:w="720" w:type="dxa"/>
          </w:tcPr>
          <w:p w14:paraId="66C0514E" w14:textId="77777777" w:rsidR="004B3F04" w:rsidRDefault="004B3F04" w:rsidP="000659BE">
            <w:pPr>
              <w:pStyle w:val="TableText"/>
            </w:pPr>
            <w:r>
              <w:t>0..*</w:t>
            </w:r>
          </w:p>
        </w:tc>
        <w:tc>
          <w:tcPr>
            <w:tcW w:w="1152" w:type="dxa"/>
          </w:tcPr>
          <w:p w14:paraId="7AFBFB25" w14:textId="77777777" w:rsidR="004B3F04" w:rsidRDefault="004B3F04" w:rsidP="000659BE">
            <w:pPr>
              <w:pStyle w:val="TableText"/>
            </w:pPr>
            <w:r>
              <w:t>MAY</w:t>
            </w:r>
          </w:p>
        </w:tc>
        <w:tc>
          <w:tcPr>
            <w:tcW w:w="864" w:type="dxa"/>
          </w:tcPr>
          <w:p w14:paraId="2FDEA42B" w14:textId="77777777" w:rsidR="004B3F04" w:rsidRDefault="004B3F04" w:rsidP="000659BE">
            <w:pPr>
              <w:pStyle w:val="TableText"/>
            </w:pPr>
          </w:p>
        </w:tc>
        <w:tc>
          <w:tcPr>
            <w:tcW w:w="1104" w:type="dxa"/>
          </w:tcPr>
          <w:p w14:paraId="0B4CC47D" w14:textId="77777777" w:rsidR="004B3F04" w:rsidRDefault="006C736C" w:rsidP="000659BE">
            <w:pPr>
              <w:pStyle w:val="TableText"/>
            </w:pPr>
            <w:hyperlink w:anchor="C_4499-35933">
              <w:r w:rsidR="004B3F04">
                <w:rPr>
                  <w:rStyle w:val="HyperlinkText9pt"/>
                </w:rPr>
                <w:t>4499-35933</w:t>
              </w:r>
            </w:hyperlink>
          </w:p>
        </w:tc>
        <w:tc>
          <w:tcPr>
            <w:tcW w:w="2975" w:type="dxa"/>
          </w:tcPr>
          <w:p w14:paraId="1B1AB219" w14:textId="77777777" w:rsidR="004B3F04" w:rsidRDefault="004B3F04" w:rsidP="000659BE">
            <w:pPr>
              <w:pStyle w:val="TableText"/>
            </w:pPr>
          </w:p>
        </w:tc>
      </w:tr>
      <w:tr w:rsidR="004B3F04" w14:paraId="62CFF625" w14:textId="77777777" w:rsidTr="000659BE">
        <w:trPr>
          <w:jc w:val="center"/>
        </w:trPr>
        <w:tc>
          <w:tcPr>
            <w:tcW w:w="3345" w:type="dxa"/>
          </w:tcPr>
          <w:p w14:paraId="3032FFE9" w14:textId="77777777" w:rsidR="004B3F04" w:rsidRDefault="004B3F04" w:rsidP="000659BE">
            <w:pPr>
              <w:pStyle w:val="TableText"/>
            </w:pPr>
            <w:r>
              <w:tab/>
            </w:r>
            <w:r>
              <w:tab/>
              <w:t>@typeCode</w:t>
            </w:r>
          </w:p>
        </w:tc>
        <w:tc>
          <w:tcPr>
            <w:tcW w:w="720" w:type="dxa"/>
          </w:tcPr>
          <w:p w14:paraId="2F905B32" w14:textId="77777777" w:rsidR="004B3F04" w:rsidRDefault="004B3F04" w:rsidP="000659BE">
            <w:pPr>
              <w:pStyle w:val="TableText"/>
            </w:pPr>
            <w:r>
              <w:t>1..1</w:t>
            </w:r>
          </w:p>
        </w:tc>
        <w:tc>
          <w:tcPr>
            <w:tcW w:w="1152" w:type="dxa"/>
          </w:tcPr>
          <w:p w14:paraId="500766ED" w14:textId="77777777" w:rsidR="004B3F04" w:rsidRDefault="004B3F04" w:rsidP="000659BE">
            <w:pPr>
              <w:pStyle w:val="TableText"/>
            </w:pPr>
            <w:r>
              <w:t>SHALL</w:t>
            </w:r>
          </w:p>
        </w:tc>
        <w:tc>
          <w:tcPr>
            <w:tcW w:w="864" w:type="dxa"/>
          </w:tcPr>
          <w:p w14:paraId="4704832A" w14:textId="77777777" w:rsidR="004B3F04" w:rsidRDefault="004B3F04" w:rsidP="000659BE">
            <w:pPr>
              <w:pStyle w:val="TableText"/>
            </w:pPr>
          </w:p>
        </w:tc>
        <w:tc>
          <w:tcPr>
            <w:tcW w:w="1104" w:type="dxa"/>
          </w:tcPr>
          <w:p w14:paraId="1328BFC5" w14:textId="77777777" w:rsidR="004B3F04" w:rsidRDefault="006C736C" w:rsidP="000659BE">
            <w:pPr>
              <w:pStyle w:val="TableText"/>
            </w:pPr>
            <w:hyperlink w:anchor="C_4499-35935">
              <w:r w:rsidR="004B3F04">
                <w:rPr>
                  <w:rStyle w:val="HyperlinkText9pt"/>
                </w:rPr>
                <w:t>4499-35935</w:t>
              </w:r>
            </w:hyperlink>
          </w:p>
        </w:tc>
        <w:tc>
          <w:tcPr>
            <w:tcW w:w="2975" w:type="dxa"/>
          </w:tcPr>
          <w:p w14:paraId="1D51B66B" w14:textId="77777777" w:rsidR="004B3F04" w:rsidRDefault="004B3F04" w:rsidP="000659BE">
            <w:pPr>
              <w:pStyle w:val="TableText"/>
            </w:pPr>
            <w:r>
              <w:t>urn:oid:2.16.840.1.113883.5.90 (HL7ParticipationType) = PART</w:t>
            </w:r>
          </w:p>
        </w:tc>
      </w:tr>
      <w:tr w:rsidR="004B3F04" w14:paraId="4E96282D" w14:textId="77777777" w:rsidTr="000659BE">
        <w:trPr>
          <w:jc w:val="center"/>
        </w:trPr>
        <w:tc>
          <w:tcPr>
            <w:tcW w:w="3345" w:type="dxa"/>
          </w:tcPr>
          <w:p w14:paraId="5F22CA06" w14:textId="77777777" w:rsidR="004B3F04" w:rsidRDefault="004B3F04" w:rsidP="000659BE">
            <w:pPr>
              <w:pStyle w:val="TableText"/>
            </w:pPr>
            <w:r>
              <w:tab/>
            </w:r>
            <w:r>
              <w:tab/>
              <w:t>role</w:t>
            </w:r>
          </w:p>
        </w:tc>
        <w:tc>
          <w:tcPr>
            <w:tcW w:w="720" w:type="dxa"/>
          </w:tcPr>
          <w:p w14:paraId="54AD2730" w14:textId="77777777" w:rsidR="004B3F04" w:rsidRDefault="004B3F04" w:rsidP="000659BE">
            <w:pPr>
              <w:pStyle w:val="TableText"/>
            </w:pPr>
            <w:r>
              <w:t>1..1</w:t>
            </w:r>
          </w:p>
        </w:tc>
        <w:tc>
          <w:tcPr>
            <w:tcW w:w="1152" w:type="dxa"/>
          </w:tcPr>
          <w:p w14:paraId="11C54291" w14:textId="77777777" w:rsidR="004B3F04" w:rsidRDefault="004B3F04" w:rsidP="000659BE">
            <w:pPr>
              <w:pStyle w:val="TableText"/>
            </w:pPr>
            <w:r>
              <w:t>SHALL</w:t>
            </w:r>
          </w:p>
        </w:tc>
        <w:tc>
          <w:tcPr>
            <w:tcW w:w="864" w:type="dxa"/>
          </w:tcPr>
          <w:p w14:paraId="57977E41" w14:textId="77777777" w:rsidR="004B3F04" w:rsidRDefault="004B3F04" w:rsidP="000659BE">
            <w:pPr>
              <w:pStyle w:val="TableText"/>
            </w:pPr>
          </w:p>
        </w:tc>
        <w:tc>
          <w:tcPr>
            <w:tcW w:w="1104" w:type="dxa"/>
          </w:tcPr>
          <w:p w14:paraId="69D36BB0" w14:textId="77777777" w:rsidR="004B3F04" w:rsidRDefault="006C736C" w:rsidP="000659BE">
            <w:pPr>
              <w:pStyle w:val="TableText"/>
            </w:pPr>
            <w:hyperlink w:anchor="C_4499-36264">
              <w:r w:rsidR="004B3F04">
                <w:rPr>
                  <w:rStyle w:val="HyperlinkText9pt"/>
                </w:rPr>
                <w:t>4499-36264</w:t>
              </w:r>
            </w:hyperlink>
          </w:p>
        </w:tc>
        <w:tc>
          <w:tcPr>
            <w:tcW w:w="2975" w:type="dxa"/>
          </w:tcPr>
          <w:p w14:paraId="6ED7243D"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E440789" w14:textId="77777777" w:rsidTr="000659BE">
        <w:trPr>
          <w:jc w:val="center"/>
        </w:trPr>
        <w:tc>
          <w:tcPr>
            <w:tcW w:w="3345" w:type="dxa"/>
          </w:tcPr>
          <w:p w14:paraId="71903577" w14:textId="77777777" w:rsidR="004B3F04" w:rsidRDefault="004B3F04" w:rsidP="000659BE">
            <w:pPr>
              <w:pStyle w:val="TableText"/>
            </w:pPr>
            <w:r>
              <w:tab/>
              <w:t>participation</w:t>
            </w:r>
          </w:p>
        </w:tc>
        <w:tc>
          <w:tcPr>
            <w:tcW w:w="720" w:type="dxa"/>
          </w:tcPr>
          <w:p w14:paraId="445FFE62" w14:textId="77777777" w:rsidR="004B3F04" w:rsidRDefault="004B3F04" w:rsidP="000659BE">
            <w:pPr>
              <w:pStyle w:val="TableText"/>
            </w:pPr>
            <w:r>
              <w:t>0..1</w:t>
            </w:r>
          </w:p>
        </w:tc>
        <w:tc>
          <w:tcPr>
            <w:tcW w:w="1152" w:type="dxa"/>
          </w:tcPr>
          <w:p w14:paraId="31AEBBA9" w14:textId="77777777" w:rsidR="004B3F04" w:rsidRDefault="004B3F04" w:rsidP="000659BE">
            <w:pPr>
              <w:pStyle w:val="TableText"/>
            </w:pPr>
            <w:r>
              <w:t>MAY</w:t>
            </w:r>
          </w:p>
        </w:tc>
        <w:tc>
          <w:tcPr>
            <w:tcW w:w="864" w:type="dxa"/>
          </w:tcPr>
          <w:p w14:paraId="176215DE" w14:textId="77777777" w:rsidR="004B3F04" w:rsidRDefault="004B3F04" w:rsidP="000659BE">
            <w:pPr>
              <w:pStyle w:val="TableText"/>
            </w:pPr>
          </w:p>
        </w:tc>
        <w:tc>
          <w:tcPr>
            <w:tcW w:w="1104" w:type="dxa"/>
          </w:tcPr>
          <w:p w14:paraId="28EDA677" w14:textId="77777777" w:rsidR="004B3F04" w:rsidRDefault="006C736C" w:rsidP="000659BE">
            <w:pPr>
              <w:pStyle w:val="TableText"/>
            </w:pPr>
            <w:hyperlink w:anchor="C_4499-35413">
              <w:r w:rsidR="004B3F04">
                <w:rPr>
                  <w:rStyle w:val="HyperlinkText9pt"/>
                </w:rPr>
                <w:t>4499-35413</w:t>
              </w:r>
            </w:hyperlink>
          </w:p>
        </w:tc>
        <w:tc>
          <w:tcPr>
            <w:tcW w:w="2975" w:type="dxa"/>
          </w:tcPr>
          <w:p w14:paraId="4017DB47" w14:textId="77777777" w:rsidR="004B3F04" w:rsidRDefault="004B3F04" w:rsidP="000659BE">
            <w:pPr>
              <w:pStyle w:val="TableText"/>
            </w:pPr>
          </w:p>
        </w:tc>
      </w:tr>
      <w:tr w:rsidR="004B3F04" w14:paraId="4FA66C37" w14:textId="77777777" w:rsidTr="000659BE">
        <w:trPr>
          <w:jc w:val="center"/>
        </w:trPr>
        <w:tc>
          <w:tcPr>
            <w:tcW w:w="3345" w:type="dxa"/>
          </w:tcPr>
          <w:p w14:paraId="42E1FD51" w14:textId="77777777" w:rsidR="004B3F04" w:rsidRDefault="004B3F04" w:rsidP="000659BE">
            <w:pPr>
              <w:pStyle w:val="TableText"/>
            </w:pPr>
            <w:r>
              <w:tab/>
            </w:r>
            <w:r>
              <w:tab/>
              <w:t>@typeCode</w:t>
            </w:r>
          </w:p>
        </w:tc>
        <w:tc>
          <w:tcPr>
            <w:tcW w:w="720" w:type="dxa"/>
          </w:tcPr>
          <w:p w14:paraId="72BFF1A7" w14:textId="77777777" w:rsidR="004B3F04" w:rsidRDefault="004B3F04" w:rsidP="000659BE">
            <w:pPr>
              <w:pStyle w:val="TableText"/>
            </w:pPr>
            <w:r>
              <w:t>1..1</w:t>
            </w:r>
          </w:p>
        </w:tc>
        <w:tc>
          <w:tcPr>
            <w:tcW w:w="1152" w:type="dxa"/>
          </w:tcPr>
          <w:p w14:paraId="48A67CB8" w14:textId="77777777" w:rsidR="004B3F04" w:rsidRDefault="004B3F04" w:rsidP="000659BE">
            <w:pPr>
              <w:pStyle w:val="TableText"/>
            </w:pPr>
            <w:r>
              <w:t>SHALL</w:t>
            </w:r>
          </w:p>
        </w:tc>
        <w:tc>
          <w:tcPr>
            <w:tcW w:w="864" w:type="dxa"/>
          </w:tcPr>
          <w:p w14:paraId="360B6BCC" w14:textId="77777777" w:rsidR="004B3F04" w:rsidRDefault="004B3F04" w:rsidP="000659BE">
            <w:pPr>
              <w:pStyle w:val="TableText"/>
            </w:pPr>
          </w:p>
        </w:tc>
        <w:tc>
          <w:tcPr>
            <w:tcW w:w="1104" w:type="dxa"/>
          </w:tcPr>
          <w:p w14:paraId="6F33397D" w14:textId="77777777" w:rsidR="004B3F04" w:rsidRDefault="006C736C" w:rsidP="000659BE">
            <w:pPr>
              <w:pStyle w:val="TableText"/>
            </w:pPr>
            <w:hyperlink w:anchor="C_4499-35415">
              <w:r w:rsidR="004B3F04">
                <w:rPr>
                  <w:rStyle w:val="HyperlinkText9pt"/>
                </w:rPr>
                <w:t>4499-35415</w:t>
              </w:r>
            </w:hyperlink>
          </w:p>
        </w:tc>
        <w:tc>
          <w:tcPr>
            <w:tcW w:w="2975" w:type="dxa"/>
          </w:tcPr>
          <w:p w14:paraId="1B315C16" w14:textId="77777777" w:rsidR="004B3F04" w:rsidRDefault="004B3F04" w:rsidP="000659BE">
            <w:pPr>
              <w:pStyle w:val="TableText"/>
            </w:pPr>
            <w:r>
              <w:t>urn:oid:2.16.840.1.113883.5.90 (HL7ParticipationType) = PART</w:t>
            </w:r>
          </w:p>
        </w:tc>
      </w:tr>
      <w:tr w:rsidR="004B3F04" w14:paraId="205DC77C" w14:textId="77777777" w:rsidTr="000659BE">
        <w:trPr>
          <w:jc w:val="center"/>
        </w:trPr>
        <w:tc>
          <w:tcPr>
            <w:tcW w:w="3345" w:type="dxa"/>
          </w:tcPr>
          <w:p w14:paraId="3E926AF9" w14:textId="77777777" w:rsidR="004B3F04" w:rsidRDefault="004B3F04" w:rsidP="000659BE">
            <w:pPr>
              <w:pStyle w:val="TableText"/>
            </w:pPr>
            <w:r>
              <w:tab/>
            </w:r>
            <w:r>
              <w:tab/>
              <w:t>patient</w:t>
            </w:r>
          </w:p>
        </w:tc>
        <w:tc>
          <w:tcPr>
            <w:tcW w:w="720" w:type="dxa"/>
          </w:tcPr>
          <w:p w14:paraId="121EA901" w14:textId="77777777" w:rsidR="004B3F04" w:rsidRDefault="004B3F04" w:rsidP="000659BE">
            <w:pPr>
              <w:pStyle w:val="TableText"/>
            </w:pPr>
            <w:r>
              <w:t>1..1</w:t>
            </w:r>
          </w:p>
        </w:tc>
        <w:tc>
          <w:tcPr>
            <w:tcW w:w="1152" w:type="dxa"/>
          </w:tcPr>
          <w:p w14:paraId="3D4636F9" w14:textId="77777777" w:rsidR="004B3F04" w:rsidRDefault="004B3F04" w:rsidP="000659BE">
            <w:pPr>
              <w:pStyle w:val="TableText"/>
            </w:pPr>
            <w:r>
              <w:t>SHALL</w:t>
            </w:r>
          </w:p>
        </w:tc>
        <w:tc>
          <w:tcPr>
            <w:tcW w:w="864" w:type="dxa"/>
          </w:tcPr>
          <w:p w14:paraId="49B7BD5B" w14:textId="77777777" w:rsidR="004B3F04" w:rsidRDefault="004B3F04" w:rsidP="000659BE">
            <w:pPr>
              <w:pStyle w:val="TableText"/>
            </w:pPr>
          </w:p>
        </w:tc>
        <w:tc>
          <w:tcPr>
            <w:tcW w:w="1104" w:type="dxa"/>
          </w:tcPr>
          <w:p w14:paraId="28E8302A" w14:textId="77777777" w:rsidR="004B3F04" w:rsidRDefault="006C736C" w:rsidP="000659BE">
            <w:pPr>
              <w:pStyle w:val="TableText"/>
            </w:pPr>
            <w:hyperlink w:anchor="C_4499-36265">
              <w:r w:rsidR="004B3F04">
                <w:rPr>
                  <w:rStyle w:val="HyperlinkText9pt"/>
                </w:rPr>
                <w:t>4499-36265</w:t>
              </w:r>
            </w:hyperlink>
          </w:p>
        </w:tc>
        <w:tc>
          <w:tcPr>
            <w:tcW w:w="2975" w:type="dxa"/>
          </w:tcPr>
          <w:p w14:paraId="6E8C8882"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bl>
    <w:p w14:paraId="48BA9505" w14:textId="77777777" w:rsidR="004B3F04" w:rsidRDefault="004B3F04" w:rsidP="004B3F04">
      <w:pPr>
        <w:pStyle w:val="BodyText"/>
      </w:pPr>
    </w:p>
    <w:p w14:paraId="38F3CAC4" w14:textId="77777777" w:rsidR="004B3F04" w:rsidRDefault="004B3F04" w:rsidP="007E63CC">
      <w:pPr>
        <w:numPr>
          <w:ilvl w:val="0"/>
          <w:numId w:val="78"/>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596" w:name="C_4499-32878"/>
      <w:r>
        <w:t xml:space="preserve"> (CONF:4499-32878)</w:t>
      </w:r>
      <w:bookmarkEnd w:id="3596"/>
      <w:r>
        <w:t>.</w:t>
      </w:r>
    </w:p>
    <w:p w14:paraId="7BB694E5" w14:textId="77777777" w:rsidR="004B3F04" w:rsidRDefault="004B3F04" w:rsidP="007E63CC">
      <w:pPr>
        <w:numPr>
          <w:ilvl w:val="0"/>
          <w:numId w:val="78"/>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597" w:name="C_4499-32879"/>
      <w:r>
        <w:t xml:space="preserve"> (CONF:4499-32879)</w:t>
      </w:r>
      <w:bookmarkEnd w:id="3597"/>
      <w:r>
        <w:t>.</w:t>
      </w:r>
    </w:p>
    <w:p w14:paraId="267B1146" w14:textId="77777777" w:rsidR="004B3F04" w:rsidRDefault="004B3F04" w:rsidP="007E63CC">
      <w:pPr>
        <w:numPr>
          <w:ilvl w:val="0"/>
          <w:numId w:val="78"/>
        </w:numPr>
      </w:pPr>
      <w:r>
        <w:rPr>
          <w:rStyle w:val="keyword"/>
        </w:rPr>
        <w:t>MAY</w:t>
      </w:r>
      <w:r>
        <w:t xml:space="preserve"> contain zero or one [0..1] </w:t>
      </w:r>
      <w:r>
        <w:rPr>
          <w:rStyle w:val="XMLnameBold"/>
        </w:rPr>
        <w:t>@actionNegationInd</w:t>
      </w:r>
      <w:bookmarkStart w:id="3598" w:name="C_4499-32880"/>
      <w:r>
        <w:t xml:space="preserve"> (CONF:4499-32880)</w:t>
      </w:r>
      <w:bookmarkEnd w:id="3598"/>
      <w:r>
        <w:t>.</w:t>
      </w:r>
      <w:r>
        <w:br/>
        <w:t>Note: QDM Attribute: Negation Rationale</w:t>
      </w:r>
    </w:p>
    <w:p w14:paraId="5A527C7A" w14:textId="77777777" w:rsidR="004B3F04" w:rsidRDefault="004B3F04" w:rsidP="007E63CC">
      <w:pPr>
        <w:numPr>
          <w:ilvl w:val="0"/>
          <w:numId w:val="78"/>
        </w:numPr>
      </w:pPr>
      <w:r>
        <w:rPr>
          <w:rStyle w:val="keyword"/>
        </w:rPr>
        <w:t>SHALL</w:t>
      </w:r>
      <w:r>
        <w:t xml:space="preserve"> contain exactly one [1..1] </w:t>
      </w:r>
      <w:r>
        <w:rPr>
          <w:rStyle w:val="XMLnameBold"/>
        </w:rPr>
        <w:t>templateId</w:t>
      </w:r>
      <w:bookmarkStart w:id="3599" w:name="C_4499-32881"/>
      <w:r>
        <w:t xml:space="preserve"> (CONF:4499-32881)</w:t>
      </w:r>
      <w:bookmarkEnd w:id="3599"/>
      <w:r>
        <w:t>.</w:t>
      </w:r>
    </w:p>
    <w:p w14:paraId="297E2A31" w14:textId="77777777" w:rsidR="004B3F04" w:rsidRDefault="004B3F04" w:rsidP="007E63CC">
      <w:pPr>
        <w:numPr>
          <w:ilvl w:val="1"/>
          <w:numId w:val="78"/>
        </w:numPr>
      </w:pPr>
      <w:r>
        <w:t xml:space="preserve">This templateId </w:t>
      </w:r>
      <w:r>
        <w:rPr>
          <w:rStyle w:val="keyword"/>
        </w:rPr>
        <w:t>SHALL</w:t>
      </w:r>
      <w:r>
        <w:t xml:space="preserve"> contain exactly one [1..1] </w:t>
      </w:r>
      <w:r>
        <w:rPr>
          <w:rStyle w:val="XMLnameBold"/>
        </w:rPr>
        <w:t>item</w:t>
      </w:r>
      <w:bookmarkStart w:id="3600" w:name="C_4499-32882"/>
      <w:r>
        <w:t xml:space="preserve"> (CONF:4499-32882)</w:t>
      </w:r>
      <w:bookmarkEnd w:id="3600"/>
      <w:r>
        <w:t xml:space="preserve"> such that it</w:t>
      </w:r>
    </w:p>
    <w:p w14:paraId="6825536B" w14:textId="77777777" w:rsidR="004B3F04" w:rsidRDefault="004B3F04" w:rsidP="007E63CC">
      <w:pPr>
        <w:numPr>
          <w:ilvl w:val="2"/>
          <w:numId w:val="78"/>
        </w:numPr>
      </w:pPr>
      <w:r>
        <w:rPr>
          <w:rStyle w:val="keyword"/>
        </w:rPr>
        <w:t>SHALL</w:t>
      </w:r>
      <w:r>
        <w:t xml:space="preserve"> contain exactly one [1..1] </w:t>
      </w:r>
      <w:r>
        <w:rPr>
          <w:rStyle w:val="XMLnameBold"/>
        </w:rPr>
        <w:t>@root</w:t>
      </w:r>
      <w:r>
        <w:t>=</w:t>
      </w:r>
      <w:r>
        <w:rPr>
          <w:rStyle w:val="XMLname"/>
        </w:rPr>
        <w:t>"2.16.840.1.113883.10.20.28.4.73"</w:t>
      </w:r>
      <w:bookmarkStart w:id="3601" w:name="C_4499-32883"/>
      <w:r>
        <w:t xml:space="preserve"> (CONF:4499-32883)</w:t>
      </w:r>
      <w:bookmarkEnd w:id="3601"/>
      <w:r>
        <w:t>.</w:t>
      </w:r>
    </w:p>
    <w:p w14:paraId="7AFE23DB" w14:textId="77777777" w:rsidR="004B3F04" w:rsidRDefault="004B3F04" w:rsidP="007E63CC">
      <w:pPr>
        <w:numPr>
          <w:ilvl w:val="2"/>
          <w:numId w:val="78"/>
        </w:numPr>
      </w:pPr>
      <w:r>
        <w:rPr>
          <w:rStyle w:val="keyword"/>
        </w:rPr>
        <w:t>SHALL</w:t>
      </w:r>
      <w:r>
        <w:t xml:space="preserve"> contain exactly one [1..1] </w:t>
      </w:r>
      <w:r>
        <w:rPr>
          <w:rStyle w:val="XMLnameBold"/>
        </w:rPr>
        <w:t>@extension</w:t>
      </w:r>
      <w:r>
        <w:t>=</w:t>
      </w:r>
      <w:r>
        <w:rPr>
          <w:rStyle w:val="XMLname"/>
        </w:rPr>
        <w:t>"2021-02-01"</w:t>
      </w:r>
      <w:bookmarkStart w:id="3602" w:name="C_4499-33393"/>
      <w:r>
        <w:t xml:space="preserve"> (CONF:4499-33393)</w:t>
      </w:r>
      <w:bookmarkEnd w:id="3602"/>
      <w:r>
        <w:t>.</w:t>
      </w:r>
    </w:p>
    <w:p w14:paraId="02B28FA9" w14:textId="77777777" w:rsidR="004B3F04" w:rsidRDefault="004B3F04" w:rsidP="007E63CC">
      <w:pPr>
        <w:numPr>
          <w:ilvl w:val="0"/>
          <w:numId w:val="78"/>
        </w:numPr>
      </w:pPr>
      <w:r>
        <w:rPr>
          <w:rStyle w:val="keyword"/>
        </w:rPr>
        <w:t>SHALL</w:t>
      </w:r>
      <w:r>
        <w:t xml:space="preserve"> contain exactly one [1..1] </w:t>
      </w:r>
      <w:r>
        <w:rPr>
          <w:rStyle w:val="XMLnameBold"/>
        </w:rPr>
        <w:t>id</w:t>
      </w:r>
      <w:bookmarkStart w:id="3603" w:name="C_4499-32884"/>
      <w:r>
        <w:t xml:space="preserve"> (CONF:4499-32884)</w:t>
      </w:r>
      <w:bookmarkEnd w:id="3603"/>
      <w:r>
        <w:t>.</w:t>
      </w:r>
    </w:p>
    <w:p w14:paraId="173DE6B1" w14:textId="77777777" w:rsidR="004B3F04" w:rsidRDefault="004B3F04" w:rsidP="007E63CC">
      <w:pPr>
        <w:numPr>
          <w:ilvl w:val="0"/>
          <w:numId w:val="78"/>
        </w:numPr>
      </w:pPr>
      <w:r>
        <w:rPr>
          <w:rStyle w:val="keyword"/>
        </w:rPr>
        <w:t>SHALL</w:t>
      </w:r>
      <w:r>
        <w:t xml:space="preserve"> contain exactly one [1..1] </w:t>
      </w:r>
      <w:r>
        <w:rPr>
          <w:rStyle w:val="XMLnameBold"/>
        </w:rPr>
        <w:t>code</w:t>
      </w:r>
      <w:bookmarkStart w:id="3604" w:name="C_4499-32885"/>
      <w:r>
        <w:t xml:space="preserve"> (CONF:4499-32885)</w:t>
      </w:r>
      <w:bookmarkEnd w:id="3604"/>
      <w:r>
        <w:t>.</w:t>
      </w:r>
    </w:p>
    <w:p w14:paraId="3CC7D2CB" w14:textId="77777777" w:rsidR="004B3F04" w:rsidRDefault="004B3F04" w:rsidP="007E63CC">
      <w:pPr>
        <w:numPr>
          <w:ilvl w:val="1"/>
          <w:numId w:val="78"/>
        </w:numPr>
      </w:pPr>
      <w:r>
        <w:t xml:space="preserve">This code </w:t>
      </w:r>
      <w:r>
        <w:rPr>
          <w:rStyle w:val="keyword"/>
        </w:rPr>
        <w:t>SHALL</w:t>
      </w:r>
      <w:r>
        <w:t xml:space="preserve"> contain exactly one [1..1] </w:t>
      </w:r>
      <w:r>
        <w:rPr>
          <w:rStyle w:val="XMLnameBold"/>
        </w:rPr>
        <w:t>@code</w:t>
      </w:r>
      <w:r>
        <w:t>=</w:t>
      </w:r>
      <w:r>
        <w:rPr>
          <w:rStyle w:val="XMLname"/>
        </w:rPr>
        <w:t>"416118004"</w:t>
      </w:r>
      <w:r>
        <w:t xml:space="preserve"> Administration</w:t>
      </w:r>
      <w:bookmarkStart w:id="3605" w:name="C_4499-33177"/>
      <w:r>
        <w:t xml:space="preserve"> (CONF:4499-33177)</w:t>
      </w:r>
      <w:bookmarkEnd w:id="3605"/>
      <w:r>
        <w:t>.</w:t>
      </w:r>
    </w:p>
    <w:p w14:paraId="58EE92F5" w14:textId="77777777" w:rsidR="004B3F04" w:rsidRDefault="004B3F04" w:rsidP="007E63CC">
      <w:pPr>
        <w:numPr>
          <w:ilvl w:val="1"/>
          <w:numId w:val="78"/>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 "</w:t>
      </w:r>
      <w:r>
        <w:t xml:space="preserve"> (CodeSystem: </w:t>
      </w:r>
      <w:r>
        <w:rPr>
          <w:rStyle w:val="XMLname"/>
        </w:rPr>
        <w:t>SNOMED CT urn:oid:2.16.840.1.113883.6.96</w:t>
      </w:r>
      <w:r>
        <w:t>)</w:t>
      </w:r>
      <w:bookmarkStart w:id="3606" w:name="C_4499-33178"/>
      <w:r>
        <w:t xml:space="preserve"> (CONF:4499-33178)</w:t>
      </w:r>
      <w:bookmarkEnd w:id="3606"/>
      <w:r>
        <w:t>.</w:t>
      </w:r>
    </w:p>
    <w:p w14:paraId="53889958" w14:textId="77777777" w:rsidR="004B3F04" w:rsidRDefault="004B3F04" w:rsidP="007E63CC">
      <w:pPr>
        <w:numPr>
          <w:ilvl w:val="0"/>
          <w:numId w:val="78"/>
        </w:numPr>
      </w:pPr>
      <w:r>
        <w:rPr>
          <w:rStyle w:val="keyword"/>
        </w:rPr>
        <w:t>SHALL</w:t>
      </w:r>
      <w:r>
        <w:t xml:space="preserve"> contain exactly one [1..1] </w:t>
      </w:r>
      <w:r>
        <w:rPr>
          <w:rStyle w:val="XMLnameBold"/>
        </w:rPr>
        <w:t>title</w:t>
      </w:r>
      <w:bookmarkStart w:id="3607" w:name="C_4499-32887"/>
      <w:r>
        <w:t xml:space="preserve"> (CONF:4499-32887)</w:t>
      </w:r>
      <w:bookmarkEnd w:id="3607"/>
      <w:r>
        <w:t>.</w:t>
      </w:r>
    </w:p>
    <w:p w14:paraId="3A6FA4BA" w14:textId="77777777" w:rsidR="004B3F04" w:rsidRDefault="004B3F04" w:rsidP="007E63CC">
      <w:pPr>
        <w:numPr>
          <w:ilvl w:val="0"/>
          <w:numId w:val="78"/>
        </w:numPr>
      </w:pPr>
      <w:r>
        <w:rPr>
          <w:rStyle w:val="keyword"/>
        </w:rPr>
        <w:t>SHALL</w:t>
      </w:r>
      <w:r>
        <w:t xml:space="preserve"> contain exactly one [1..1] </w:t>
      </w:r>
      <w:r>
        <w:rPr>
          <w:rStyle w:val="XMLnameBold"/>
        </w:rPr>
        <w:t>statusCode</w:t>
      </w:r>
      <w:bookmarkStart w:id="3608" w:name="C_4499-32888"/>
      <w:r>
        <w:t xml:space="preserve"> (CONF:4499-32888)</w:t>
      </w:r>
      <w:bookmarkEnd w:id="3608"/>
      <w:r>
        <w:t>.</w:t>
      </w:r>
    </w:p>
    <w:p w14:paraId="680F52A7" w14:textId="77777777" w:rsidR="004B3F04" w:rsidRDefault="004B3F04" w:rsidP="007E63CC">
      <w:pPr>
        <w:numPr>
          <w:ilvl w:val="1"/>
          <w:numId w:val="78"/>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609" w:name="C_4499-32889"/>
      <w:r>
        <w:t xml:space="preserve"> (CONF:4499-32889)</w:t>
      </w:r>
      <w:bookmarkEnd w:id="3609"/>
      <w:r>
        <w:t>.</w:t>
      </w:r>
    </w:p>
    <w:p w14:paraId="2EE2BDC4"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0" w:name="C_4499-32890"/>
      <w:r>
        <w:t xml:space="preserve"> (CONF:4499-32890)</w:t>
      </w:r>
      <w:bookmarkEnd w:id="3610"/>
      <w:r>
        <w:t xml:space="preserve"> such that it</w:t>
      </w:r>
      <w:r>
        <w:br/>
        <w:t>Note: QDM Attribute: Relevant Period</w:t>
      </w:r>
    </w:p>
    <w:p w14:paraId="4B96CDA9" w14:textId="77777777" w:rsidR="004B3F04" w:rsidRDefault="004B3F04" w:rsidP="007E63CC">
      <w:pPr>
        <w:numPr>
          <w:ilvl w:val="1"/>
          <w:numId w:val="78"/>
        </w:numPr>
      </w:pPr>
      <w:r>
        <w:rPr>
          <w:rStyle w:val="keyword"/>
        </w:rPr>
        <w:t>MAY</w:t>
      </w:r>
      <w:r>
        <w:t xml:space="preserve"> contain zero or one [0..1] </w:t>
      </w:r>
      <w:r>
        <w:rPr>
          <w:rStyle w:val="XMLnameBold"/>
        </w:rPr>
        <w:t>low</w:t>
      </w:r>
      <w:bookmarkStart w:id="3611" w:name="C_4499-32891"/>
      <w:r>
        <w:t xml:space="preserve"> (CONF:4499-32891)</w:t>
      </w:r>
      <w:bookmarkEnd w:id="3611"/>
      <w:r>
        <w:t>.</w:t>
      </w:r>
      <w:r>
        <w:br/>
        <w:t xml:space="preserve">Note: startTime of Relevant Period (When a single substance administration event starts (e.g., the initiation of an intravenous infusion, or administering a the substance orally or topically to a patient)) or QDM Attribute: Relevant dateTime (References the time the substance is administered if it was given or taken at a single point in time. </w:t>
      </w:r>
    </w:p>
    <w:p w14:paraId="735CB4D7" w14:textId="77777777" w:rsidR="004B3F04" w:rsidRDefault="004B3F04" w:rsidP="007E63CC">
      <w:pPr>
        <w:numPr>
          <w:ilvl w:val="1"/>
          <w:numId w:val="78"/>
        </w:numPr>
      </w:pPr>
      <w:r>
        <w:rPr>
          <w:rStyle w:val="keyword"/>
        </w:rPr>
        <w:t>MAY</w:t>
      </w:r>
      <w:r>
        <w:t xml:space="preserve"> contain zero or one [0..1] </w:t>
      </w:r>
      <w:r>
        <w:rPr>
          <w:rStyle w:val="XMLnameBold"/>
        </w:rPr>
        <w:t>high</w:t>
      </w:r>
      <w:bookmarkStart w:id="3612" w:name="C_4499-32892"/>
      <w:r>
        <w:t xml:space="preserve"> (CONF:4499-32892)</w:t>
      </w:r>
      <w:bookmarkEnd w:id="3612"/>
      <w:r>
        <w:t>.</w:t>
      </w:r>
      <w:r>
        <w:br/>
        <w:t>Note: stopTime of Relevant Period (When a single substance administration event ends (e.g., the end time of the intravenous infusion, or the administration of a substance orally or topically is completed - for oral or topical administration, the start and stop times are the same)</w:t>
      </w:r>
    </w:p>
    <w:p w14:paraId="4692A440" w14:textId="77777777" w:rsidR="004B3F04" w:rsidRDefault="004B3F04" w:rsidP="007E63CC">
      <w:pPr>
        <w:numPr>
          <w:ilvl w:val="0"/>
          <w:numId w:val="78"/>
        </w:numPr>
      </w:pPr>
      <w:r>
        <w:rPr>
          <w:rStyle w:val="keyword"/>
        </w:rPr>
        <w:t>MAY</w:t>
      </w:r>
      <w:r>
        <w:t xml:space="preserve"> contain zero or one [0..1] </w:t>
      </w:r>
      <w:r>
        <w:rPr>
          <w:rStyle w:val="XMLnameBold"/>
        </w:rPr>
        <w:t>effectiveTime</w:t>
      </w:r>
      <w:bookmarkStart w:id="3613" w:name="C_4499-34845"/>
      <w:r>
        <w:t xml:space="preserve"> (CONF:4499-34845)</w:t>
      </w:r>
      <w:bookmarkEnd w:id="3613"/>
      <w:r>
        <w:t xml:space="preserve"> such that it</w:t>
      </w:r>
      <w:r>
        <w:br/>
        <w:t>Note: QDM Attribute: Frequency</w:t>
      </w:r>
    </w:p>
    <w:p w14:paraId="02B406BE" w14:textId="77777777" w:rsidR="004B3F04" w:rsidRDefault="004B3F04" w:rsidP="007E63CC">
      <w:pPr>
        <w:numPr>
          <w:ilvl w:val="1"/>
          <w:numId w:val="78"/>
        </w:numPr>
      </w:pPr>
      <w:r>
        <w:rPr>
          <w:rStyle w:val="keyword"/>
        </w:rPr>
        <w:t>MAY</w:t>
      </w:r>
      <w:r>
        <w:t xml:space="preserve"> contain zero or one [0..1] </w:t>
      </w:r>
      <w:r>
        <w:rPr>
          <w:rStyle w:val="XMLnameBold"/>
        </w:rPr>
        <w:t>period</w:t>
      </w:r>
      <w:bookmarkStart w:id="3614" w:name="C_4499-34846"/>
      <w:r>
        <w:t xml:space="preserve"> (CONF:4499-34846)</w:t>
      </w:r>
      <w:bookmarkEnd w:id="3614"/>
      <w:r>
        <w:t>.</w:t>
      </w:r>
    </w:p>
    <w:p w14:paraId="4F73522E" w14:textId="77777777" w:rsidR="004B3F04" w:rsidRDefault="004B3F04" w:rsidP="007E63CC">
      <w:pPr>
        <w:numPr>
          <w:ilvl w:val="0"/>
          <w:numId w:val="78"/>
        </w:numPr>
      </w:pPr>
      <w:r>
        <w:rPr>
          <w:rStyle w:val="keyword"/>
        </w:rPr>
        <w:t>MAY</w:t>
      </w:r>
      <w:r>
        <w:t xml:space="preserve"> contain zero or one [0..1] </w:t>
      </w:r>
      <w:r>
        <w:rPr>
          <w:rStyle w:val="XMLnameBold"/>
        </w:rPr>
        <w:t>routeCode</w:t>
      </w:r>
      <w:bookmarkStart w:id="3615" w:name="C_4499-32894"/>
      <w:r>
        <w:t xml:space="preserve"> (CONF:4499-32894)</w:t>
      </w:r>
      <w:bookmarkEnd w:id="3615"/>
      <w:r>
        <w:t>.</w:t>
      </w:r>
      <w:r>
        <w:br/>
        <w:t>Note: QDM Attribute: Route</w:t>
      </w:r>
    </w:p>
    <w:p w14:paraId="1624A088" w14:textId="77777777" w:rsidR="004B3F04" w:rsidRDefault="004B3F04" w:rsidP="007E63CC">
      <w:pPr>
        <w:numPr>
          <w:ilvl w:val="1"/>
          <w:numId w:val="78"/>
        </w:numPr>
      </w:pPr>
      <w:r>
        <w:t xml:space="preserve">The routeCode, if present, </w:t>
      </w:r>
      <w:r>
        <w:rPr>
          <w:rStyle w:val="keyword"/>
        </w:rPr>
        <w:t>SHOULD</w:t>
      </w:r>
      <w:r>
        <w:t xml:space="preserve"> contain zero or one [0..1] </w:t>
      </w:r>
      <w:r>
        <w:rPr>
          <w:rStyle w:val="XMLnameBold"/>
        </w:rPr>
        <w:t>@valueSet</w:t>
      </w:r>
      <w:bookmarkStart w:id="3616" w:name="C_4499-32895"/>
      <w:r>
        <w:t xml:space="preserve"> (CONF:4499-32895)</w:t>
      </w:r>
      <w:bookmarkEnd w:id="3616"/>
      <w:r>
        <w:t>.</w:t>
      </w:r>
    </w:p>
    <w:p w14:paraId="162F4884" w14:textId="77777777" w:rsidR="004B3F04" w:rsidRDefault="004B3F04" w:rsidP="007E63CC">
      <w:pPr>
        <w:numPr>
          <w:ilvl w:val="0"/>
          <w:numId w:val="78"/>
        </w:numPr>
      </w:pPr>
      <w:r>
        <w:rPr>
          <w:rStyle w:val="keyword"/>
        </w:rPr>
        <w:t>MAY</w:t>
      </w:r>
      <w:r>
        <w:t xml:space="preserve"> contain zero or one [0..1] </w:t>
      </w:r>
      <w:r>
        <w:rPr>
          <w:rStyle w:val="XMLnameBold"/>
        </w:rPr>
        <w:t>doseQuantity</w:t>
      </w:r>
      <w:bookmarkStart w:id="3617" w:name="C_4499-32896"/>
      <w:r>
        <w:t xml:space="preserve"> (CONF:4499-32896)</w:t>
      </w:r>
      <w:bookmarkEnd w:id="3617"/>
      <w:r>
        <w:t>.</w:t>
      </w:r>
      <w:r>
        <w:br/>
        <w:t>Note: QDM Attribute: Dosage</w:t>
      </w:r>
    </w:p>
    <w:p w14:paraId="2EFDB1E4" w14:textId="77777777" w:rsidR="004B3F04" w:rsidRDefault="004B3F04" w:rsidP="007E63CC">
      <w:pPr>
        <w:numPr>
          <w:ilvl w:val="0"/>
          <w:numId w:val="78"/>
        </w:numPr>
      </w:pPr>
      <w:r>
        <w:rPr>
          <w:rStyle w:val="keyword"/>
        </w:rPr>
        <w:t>SHALL</w:t>
      </w:r>
      <w:r>
        <w:t xml:space="preserve"> contain exactly one [1..1] </w:t>
      </w:r>
      <w:r>
        <w:rPr>
          <w:rStyle w:val="XMLnameBold"/>
        </w:rPr>
        <w:t>participation</w:t>
      </w:r>
      <w:bookmarkStart w:id="3618" w:name="C_4499-32897"/>
      <w:r>
        <w:t xml:space="preserve"> (CONF:4499-32897)</w:t>
      </w:r>
      <w:bookmarkEnd w:id="3618"/>
      <w:r>
        <w:t xml:space="preserve"> such that it</w:t>
      </w:r>
    </w:p>
    <w:p w14:paraId="559E4BA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19" w:name="C_4499-32898"/>
      <w:r>
        <w:t xml:space="preserve"> (CONF:4499-32898)</w:t>
      </w:r>
      <w:bookmarkEnd w:id="3619"/>
      <w:r>
        <w:t>.</w:t>
      </w:r>
    </w:p>
    <w:p w14:paraId="34C9E924"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20" w:name="C_4499-32899"/>
      <w:r>
        <w:t xml:space="preserve"> (CONF:4499-32899)</w:t>
      </w:r>
      <w:bookmarkEnd w:id="3620"/>
      <w:r>
        <w:t>.</w:t>
      </w:r>
    </w:p>
    <w:p w14:paraId="4101D3E2"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21" w:name="C_4499-32900"/>
      <w:r>
        <w:t xml:space="preserve"> (CONF:4499-32900)</w:t>
      </w:r>
      <w:bookmarkEnd w:id="3621"/>
      <w:r>
        <w:t>.</w:t>
      </w:r>
    </w:p>
    <w:p w14:paraId="7E2A5BB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playingMaterial</w:t>
      </w:r>
      <w:bookmarkStart w:id="3622" w:name="C_4499-32901"/>
      <w:r>
        <w:t xml:space="preserve"> (CONF:4499-32901)</w:t>
      </w:r>
      <w:bookmarkEnd w:id="3622"/>
      <w:r>
        <w:t>.</w:t>
      </w:r>
    </w:p>
    <w:p w14:paraId="3A0D7AC9"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23" w:name="C_4499-32902"/>
      <w:r>
        <w:t xml:space="preserve"> (CONF:4499-32902)</w:t>
      </w:r>
      <w:bookmarkEnd w:id="3623"/>
      <w:r>
        <w:t>.</w:t>
      </w:r>
    </w:p>
    <w:p w14:paraId="322C3BE0"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lastRenderedPageBreak/>
        <w:t>HL7EntityDeterminer urn:oid:2.16.840.1.113883.5.30</w:t>
      </w:r>
      <w:r>
        <w:t>)</w:t>
      </w:r>
      <w:bookmarkStart w:id="3624" w:name="C_4499-32903"/>
      <w:r>
        <w:t xml:space="preserve"> (CONF:4499-32903)</w:t>
      </w:r>
      <w:bookmarkEnd w:id="3624"/>
      <w:r>
        <w:t>.</w:t>
      </w:r>
    </w:p>
    <w:p w14:paraId="6601C575" w14:textId="77777777" w:rsidR="004B3F04" w:rsidRDefault="004B3F04" w:rsidP="007E63CC">
      <w:pPr>
        <w:numPr>
          <w:ilvl w:val="3"/>
          <w:numId w:val="78"/>
        </w:numPr>
      </w:pPr>
      <w:r>
        <w:t xml:space="preserve">This playingMaterial </w:t>
      </w:r>
      <w:r>
        <w:rPr>
          <w:rStyle w:val="keyword"/>
        </w:rPr>
        <w:t>SHALL</w:t>
      </w:r>
      <w:r>
        <w:t xml:space="preserve"> contain exactly one [1..1] </w:t>
      </w:r>
      <w:r>
        <w:rPr>
          <w:rStyle w:val="XMLnameBold"/>
        </w:rPr>
        <w:t>code</w:t>
      </w:r>
      <w:bookmarkStart w:id="3625" w:name="C_4499-32904"/>
      <w:r>
        <w:t xml:space="preserve"> (CONF:4499-32904)</w:t>
      </w:r>
      <w:bookmarkEnd w:id="3625"/>
      <w:r>
        <w:t>.</w:t>
      </w:r>
      <w:r>
        <w:br/>
        <w:t>Note: QDM Attribute: Code</w:t>
      </w:r>
    </w:p>
    <w:p w14:paraId="6D010579" w14:textId="77777777" w:rsidR="004B3F04" w:rsidRDefault="004B3F04" w:rsidP="007E63CC">
      <w:pPr>
        <w:numPr>
          <w:ilvl w:val="4"/>
          <w:numId w:val="78"/>
        </w:numPr>
      </w:pPr>
      <w:r>
        <w:t xml:space="preserve">This code </w:t>
      </w:r>
      <w:r>
        <w:rPr>
          <w:rStyle w:val="keyword"/>
        </w:rPr>
        <w:t>SHOULD</w:t>
      </w:r>
      <w:r>
        <w:t xml:space="preserve"> contain zero or one [0..1] </w:t>
      </w:r>
      <w:r>
        <w:rPr>
          <w:rStyle w:val="XMLnameBold"/>
        </w:rPr>
        <w:t>@valueSet</w:t>
      </w:r>
      <w:bookmarkStart w:id="3626" w:name="C_4499-32905"/>
      <w:r>
        <w:t xml:space="preserve"> (CONF:4499-32905)</w:t>
      </w:r>
      <w:bookmarkEnd w:id="3626"/>
      <w:r>
        <w:t>.</w:t>
      </w:r>
    </w:p>
    <w:p w14:paraId="5B3BE958"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27" w:name="C_4499-34563"/>
      <w:r>
        <w:t xml:space="preserve"> (CONF:4499-34563)</w:t>
      </w:r>
      <w:bookmarkEnd w:id="3627"/>
      <w:r>
        <w:t xml:space="preserve"> such that it</w:t>
      </w:r>
    </w:p>
    <w:p w14:paraId="2473AE83"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28" w:name="C_4499-34566"/>
      <w:r>
        <w:t xml:space="preserve"> (CONF:4499-34566)</w:t>
      </w:r>
      <w:bookmarkEnd w:id="3628"/>
      <w:r>
        <w:t>.</w:t>
      </w:r>
    </w:p>
    <w:p w14:paraId="04FA8D64" w14:textId="77777777" w:rsidR="004B3F04" w:rsidRDefault="004B3F04" w:rsidP="007E63CC">
      <w:pPr>
        <w:numPr>
          <w:ilvl w:val="1"/>
          <w:numId w:val="78"/>
        </w:numPr>
      </w:pPr>
      <w:r>
        <w:rPr>
          <w:rStyle w:val="keyword"/>
        </w:rPr>
        <w:t>SHALL</w:t>
      </w:r>
      <w:r>
        <w:t xml:space="preserve"> contain exactly one [1..1] </w:t>
      </w:r>
      <w:r>
        <w:rPr>
          <w:rStyle w:val="XMLnameBold"/>
        </w:rPr>
        <w:t>time</w:t>
      </w:r>
      <w:bookmarkStart w:id="3629" w:name="C_4499-34564"/>
      <w:r>
        <w:t xml:space="preserve"> (CONF:4499-34564)</w:t>
      </w:r>
      <w:bookmarkEnd w:id="3629"/>
      <w:r>
        <w:t>.</w:t>
      </w:r>
    </w:p>
    <w:p w14:paraId="1B0EF8D7" w14:textId="77777777" w:rsidR="004B3F04" w:rsidRDefault="004B3F04" w:rsidP="007E63CC">
      <w:pPr>
        <w:numPr>
          <w:ilvl w:val="2"/>
          <w:numId w:val="78"/>
        </w:numPr>
      </w:pPr>
      <w:r>
        <w:t xml:space="preserve">This time </w:t>
      </w:r>
      <w:r>
        <w:rPr>
          <w:rStyle w:val="keyword"/>
        </w:rPr>
        <w:t>SHALL</w:t>
      </w:r>
      <w:r>
        <w:t xml:space="preserve"> contain exactly one [1..1] </w:t>
      </w:r>
      <w:r>
        <w:rPr>
          <w:rStyle w:val="XMLnameBold"/>
        </w:rPr>
        <w:t>low</w:t>
      </w:r>
      <w:bookmarkStart w:id="3630" w:name="C_4499-34567"/>
      <w:r>
        <w:t xml:space="preserve"> (CONF:4499-34567)</w:t>
      </w:r>
      <w:bookmarkEnd w:id="3630"/>
      <w:r>
        <w:t>.</w:t>
      </w:r>
      <w:r>
        <w:br/>
        <w:t>Note: QDM Attribute: Author dateTime</w:t>
      </w:r>
    </w:p>
    <w:p w14:paraId="286D1CD5" w14:textId="77777777" w:rsidR="004B3F04" w:rsidRDefault="004B3F04" w:rsidP="007E63CC">
      <w:pPr>
        <w:numPr>
          <w:ilvl w:val="1"/>
          <w:numId w:val="78"/>
        </w:numPr>
      </w:pPr>
      <w:r>
        <w:rPr>
          <w:rStyle w:val="keyword"/>
        </w:rPr>
        <w:t>SHALL</w:t>
      </w:r>
      <w:r>
        <w:t xml:space="preserve"> contain exactly one [1..1] </w:t>
      </w:r>
      <w:r>
        <w:rPr>
          <w:rStyle w:val="XMLnameBold"/>
        </w:rPr>
        <w:t>role</w:t>
      </w:r>
      <w:bookmarkStart w:id="3631" w:name="C_4499-34565"/>
      <w:r>
        <w:t xml:space="preserve"> (CONF:4499-34565)</w:t>
      </w:r>
      <w:bookmarkEnd w:id="3631"/>
      <w:r>
        <w:t>.</w:t>
      </w:r>
    </w:p>
    <w:p w14:paraId="7CF7F137" w14:textId="77777777" w:rsidR="004B3F04" w:rsidRDefault="004B3F04" w:rsidP="007E63CC">
      <w:pPr>
        <w:numPr>
          <w:ilvl w:val="2"/>
          <w:numId w:val="78"/>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32" w:name="C_4499-34568"/>
      <w:r>
        <w:t xml:space="preserve"> (CONF:4499-34568)</w:t>
      </w:r>
      <w:bookmarkEnd w:id="3632"/>
      <w:r>
        <w:t>.</w:t>
      </w:r>
    </w:p>
    <w:p w14:paraId="4EEDC304" w14:textId="77777777" w:rsidR="004B3F04" w:rsidRDefault="004B3F04" w:rsidP="007E63CC">
      <w:pPr>
        <w:numPr>
          <w:ilvl w:val="2"/>
          <w:numId w:val="78"/>
        </w:numPr>
      </w:pPr>
      <w:r>
        <w:t xml:space="preserve">This role </w:t>
      </w:r>
      <w:r>
        <w:rPr>
          <w:rStyle w:val="keyword"/>
        </w:rPr>
        <w:t>MAY</w:t>
      </w:r>
      <w:r>
        <w:t xml:space="preserve"> contain zero or one [0..1] </w:t>
      </w:r>
      <w:r>
        <w:rPr>
          <w:rStyle w:val="XMLnameBold"/>
        </w:rPr>
        <w:t>id</w:t>
      </w:r>
      <w:bookmarkStart w:id="3633" w:name="C_4499-34569"/>
      <w:r>
        <w:t xml:space="preserve"> (CONF:4499-34569)</w:t>
      </w:r>
      <w:bookmarkEnd w:id="3633"/>
      <w:r>
        <w:t>.</w:t>
      </w:r>
    </w:p>
    <w:p w14:paraId="125F49FF"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4" w:name="C_4499-35407"/>
      <w:r>
        <w:t xml:space="preserve"> (CONF:4499-35407)</w:t>
      </w:r>
      <w:bookmarkEnd w:id="3634"/>
      <w:r>
        <w:t xml:space="preserve"> such that it</w:t>
      </w:r>
      <w:r>
        <w:br/>
        <w:t>Note: QDM Attribute: Performer</w:t>
      </w:r>
    </w:p>
    <w:p w14:paraId="6CA6716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5" w:name="C_4499-35411"/>
      <w:r>
        <w:t xml:space="preserve"> (CONF:4499-35411)</w:t>
      </w:r>
      <w:bookmarkEnd w:id="3635"/>
      <w:r>
        <w:t>.</w:t>
      </w:r>
    </w:p>
    <w:p w14:paraId="485A9933" w14:textId="77777777" w:rsidR="004B3F04" w:rsidRDefault="004B3F04" w:rsidP="007E63CC">
      <w:pPr>
        <w:numPr>
          <w:ilvl w:val="1"/>
          <w:numId w:val="78"/>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36" w:name="C_4499-36262"/>
      <w:r>
        <w:t xml:space="preserve"> (CONF:4499-36262)</w:t>
      </w:r>
      <w:bookmarkEnd w:id="3636"/>
      <w:r>
        <w:t>.</w:t>
      </w:r>
    </w:p>
    <w:p w14:paraId="56B40654"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37" w:name="C_4499-35409"/>
      <w:r>
        <w:t xml:space="preserve"> (CONF:4499-35409)</w:t>
      </w:r>
      <w:bookmarkEnd w:id="3637"/>
      <w:r>
        <w:t xml:space="preserve"> such that it</w:t>
      </w:r>
      <w:r>
        <w:br/>
        <w:t>Note: QDM Attribute: Performer</w:t>
      </w:r>
    </w:p>
    <w:p w14:paraId="5363A552"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38" w:name="C_4499-35412"/>
      <w:r>
        <w:t xml:space="preserve"> (CONF:4499-35412)</w:t>
      </w:r>
      <w:bookmarkEnd w:id="3638"/>
      <w:r>
        <w:t>.</w:t>
      </w:r>
    </w:p>
    <w:p w14:paraId="30CA2EB4" w14:textId="77777777" w:rsidR="004B3F04" w:rsidRDefault="004B3F04" w:rsidP="007E63CC">
      <w:pPr>
        <w:numPr>
          <w:ilvl w:val="1"/>
          <w:numId w:val="78"/>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39" w:name="C_4499-36263"/>
      <w:r>
        <w:t xml:space="preserve"> (CONF:4499-36263)</w:t>
      </w:r>
      <w:bookmarkEnd w:id="3639"/>
      <w:r>
        <w:t>.</w:t>
      </w:r>
    </w:p>
    <w:p w14:paraId="576E8927" w14:textId="77777777" w:rsidR="004B3F04" w:rsidRDefault="004B3F04" w:rsidP="007E63CC">
      <w:pPr>
        <w:numPr>
          <w:ilvl w:val="0"/>
          <w:numId w:val="78"/>
        </w:numPr>
      </w:pPr>
      <w:r>
        <w:rPr>
          <w:rStyle w:val="keyword"/>
        </w:rPr>
        <w:t>MAY</w:t>
      </w:r>
      <w:r>
        <w:t xml:space="preserve"> contain zero or more [0..*] </w:t>
      </w:r>
      <w:r>
        <w:rPr>
          <w:rStyle w:val="XMLnameBold"/>
        </w:rPr>
        <w:t>participation</w:t>
      </w:r>
      <w:bookmarkStart w:id="3640" w:name="C_4499-35933"/>
      <w:r>
        <w:t xml:space="preserve"> (CONF:4499-35933)</w:t>
      </w:r>
      <w:bookmarkEnd w:id="3640"/>
      <w:r>
        <w:t xml:space="preserve"> such that it</w:t>
      </w:r>
      <w:r>
        <w:br/>
        <w:t>Note: QDM Attribute: Performer</w:t>
      </w:r>
    </w:p>
    <w:p w14:paraId="46908E3C"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41" w:name="C_4499-35935"/>
      <w:r>
        <w:t xml:space="preserve"> (CONF:4499-35935)</w:t>
      </w:r>
      <w:bookmarkEnd w:id="3641"/>
      <w:r>
        <w:t>.</w:t>
      </w:r>
    </w:p>
    <w:p w14:paraId="32AD714F" w14:textId="77777777" w:rsidR="004B3F04" w:rsidRDefault="004B3F04" w:rsidP="007E63CC">
      <w:pPr>
        <w:numPr>
          <w:ilvl w:val="1"/>
          <w:numId w:val="78"/>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42" w:name="C_4499-36264"/>
      <w:r>
        <w:t xml:space="preserve"> (CONF:4499-36264)</w:t>
      </w:r>
      <w:bookmarkEnd w:id="3642"/>
      <w:r>
        <w:t>.</w:t>
      </w:r>
    </w:p>
    <w:p w14:paraId="42E0B18D" w14:textId="77777777" w:rsidR="004B3F04" w:rsidRDefault="004B3F04" w:rsidP="007E63CC">
      <w:pPr>
        <w:numPr>
          <w:ilvl w:val="0"/>
          <w:numId w:val="78"/>
        </w:numPr>
      </w:pPr>
      <w:r>
        <w:rPr>
          <w:rStyle w:val="keyword"/>
        </w:rPr>
        <w:t>MAY</w:t>
      </w:r>
      <w:r>
        <w:t xml:space="preserve"> contain zero or one [0..1] </w:t>
      </w:r>
      <w:r>
        <w:rPr>
          <w:rStyle w:val="XMLnameBold"/>
        </w:rPr>
        <w:t>participation</w:t>
      </w:r>
      <w:bookmarkStart w:id="3643" w:name="C_4499-35413"/>
      <w:r>
        <w:t xml:space="preserve"> (CONF:4499-35413)</w:t>
      </w:r>
      <w:bookmarkEnd w:id="3643"/>
      <w:r>
        <w:t xml:space="preserve"> such that it</w:t>
      </w:r>
      <w:r>
        <w:br/>
        <w:t>Note: QDM Attribute: Performer</w:t>
      </w:r>
    </w:p>
    <w:p w14:paraId="41083D7F" w14:textId="77777777" w:rsidR="004B3F04" w:rsidRDefault="004B3F04" w:rsidP="007E63CC">
      <w:pPr>
        <w:numPr>
          <w:ilvl w:val="1"/>
          <w:numId w:val="78"/>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44" w:name="C_4499-35415"/>
      <w:r>
        <w:t xml:space="preserve"> (CONF:4499-35415)</w:t>
      </w:r>
      <w:bookmarkEnd w:id="3644"/>
      <w:r>
        <w:t>.</w:t>
      </w:r>
    </w:p>
    <w:p w14:paraId="742C11B7" w14:textId="77777777" w:rsidR="004B3F04" w:rsidRDefault="004B3F04" w:rsidP="007E63CC">
      <w:pPr>
        <w:numPr>
          <w:ilvl w:val="1"/>
          <w:numId w:val="78"/>
        </w:numPr>
      </w:pPr>
      <w:r>
        <w:rPr>
          <w:rStyle w:val="keyword"/>
        </w:rPr>
        <w:lastRenderedPageBreak/>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45" w:name="C_4499-36265"/>
      <w:r>
        <w:t xml:space="preserve"> (CONF:4499-36265)</w:t>
      </w:r>
      <w:bookmarkEnd w:id="3645"/>
      <w:r>
        <w:t>.</w:t>
      </w:r>
    </w:p>
    <w:p w14:paraId="59B09EDA" w14:textId="77777777" w:rsidR="004B3F04" w:rsidRDefault="004B3F04" w:rsidP="004B3F04">
      <w:pPr>
        <w:pStyle w:val="Caption"/>
        <w:ind w:left="130" w:right="115"/>
      </w:pPr>
      <w:bookmarkStart w:id="3646" w:name="_Toc64842072"/>
      <w:bookmarkStart w:id="3647" w:name="_Toc65482988"/>
      <w:r>
        <w:t xml:space="preserve">Figure </w:t>
      </w:r>
      <w:r>
        <w:fldChar w:fldCharType="begin"/>
      </w:r>
      <w:r>
        <w:instrText>SEQ Figure \* ARABIC</w:instrText>
      </w:r>
      <w:r>
        <w:fldChar w:fldCharType="separate"/>
      </w:r>
      <w:r>
        <w:t>74</w:t>
      </w:r>
      <w:r>
        <w:fldChar w:fldCharType="end"/>
      </w:r>
      <w:r>
        <w:t>: Substance, Administered (V5) Example</w:t>
      </w:r>
      <w:bookmarkEnd w:id="3646"/>
      <w:bookmarkEnd w:id="3647"/>
    </w:p>
    <w:p w14:paraId="67CAF752" w14:textId="77777777" w:rsidR="004B3F04" w:rsidRDefault="004B3F04" w:rsidP="004B3F04">
      <w:pPr>
        <w:pStyle w:val="Example"/>
        <w:ind w:left="130" w:right="115"/>
      </w:pPr>
      <w:r>
        <w:t>&lt;substanceAdministrationCriteria classCode="SBADM" moodCode="EVN"&gt;</w:t>
      </w:r>
    </w:p>
    <w:p w14:paraId="707EF4BB" w14:textId="77777777" w:rsidR="004B3F04" w:rsidRDefault="004B3F04" w:rsidP="004B3F04">
      <w:pPr>
        <w:pStyle w:val="Example"/>
        <w:ind w:left="130" w:right="115"/>
      </w:pPr>
      <w:r>
        <w:t xml:space="preserve">    &lt;templateId&gt;</w:t>
      </w:r>
    </w:p>
    <w:p w14:paraId="517F9202" w14:textId="77777777" w:rsidR="004B3F04" w:rsidRDefault="004B3F04" w:rsidP="004B3F04">
      <w:pPr>
        <w:pStyle w:val="Example"/>
        <w:ind w:left="130" w:right="115"/>
      </w:pPr>
      <w:r>
        <w:t xml:space="preserve">        &lt;item root="2.16.840.1.113883.10.20.28.4.73" extension="2021-02-01"/&gt;</w:t>
      </w:r>
    </w:p>
    <w:p w14:paraId="26113C1B" w14:textId="77777777" w:rsidR="004B3F04" w:rsidRDefault="004B3F04" w:rsidP="004B3F04">
      <w:pPr>
        <w:pStyle w:val="Example"/>
        <w:ind w:left="130" w:right="115"/>
      </w:pPr>
      <w:r>
        <w:t xml:space="preserve">    &lt;/templateId&gt;</w:t>
      </w:r>
    </w:p>
    <w:p w14:paraId="7E3BA86E" w14:textId="77777777" w:rsidR="004B3F04" w:rsidRDefault="004B3F04" w:rsidP="004B3F04">
      <w:pPr>
        <w:pStyle w:val="Example"/>
        <w:ind w:left="130" w:right="115"/>
      </w:pPr>
      <w:r>
        <w:t xml:space="preserve">    &lt;id root="8918e418-fdc0-4c9c-b902-67502e324b9b"/&gt;</w:t>
      </w:r>
    </w:p>
    <w:p w14:paraId="51B96EE2" w14:textId="77777777" w:rsidR="004B3F04" w:rsidRDefault="004B3F04" w:rsidP="004B3F04">
      <w:pPr>
        <w:pStyle w:val="Example"/>
        <w:ind w:left="130" w:right="115"/>
      </w:pPr>
      <w:r>
        <w:t xml:space="preserve">    &lt;code code="416118004" codeSystem="2.16.840.1.113883.6.96" codeSystemName="SNOMED CT"&gt;</w:t>
      </w:r>
    </w:p>
    <w:p w14:paraId="51DFB5BB" w14:textId="77777777" w:rsidR="004B3F04" w:rsidRDefault="004B3F04" w:rsidP="004B3F04">
      <w:pPr>
        <w:pStyle w:val="Example"/>
        <w:ind w:left="130" w:right="115"/>
      </w:pPr>
      <w:r>
        <w:t xml:space="preserve">        &lt;displayName value="Administration"/&gt;</w:t>
      </w:r>
    </w:p>
    <w:p w14:paraId="0E4BBAC7" w14:textId="77777777" w:rsidR="004B3F04" w:rsidRDefault="004B3F04" w:rsidP="004B3F04">
      <w:pPr>
        <w:pStyle w:val="Example"/>
        <w:ind w:left="130" w:right="115"/>
      </w:pPr>
      <w:r>
        <w:t xml:space="preserve">    &lt;/code&gt;</w:t>
      </w:r>
    </w:p>
    <w:p w14:paraId="0A4910BB" w14:textId="77777777" w:rsidR="004B3F04" w:rsidRDefault="004B3F04" w:rsidP="004B3F04">
      <w:pPr>
        <w:pStyle w:val="Example"/>
        <w:ind w:left="130" w:right="115"/>
      </w:pPr>
      <w:r>
        <w:t xml:space="preserve">    &lt;title value="Substance, Administered"/&gt;</w:t>
      </w:r>
    </w:p>
    <w:p w14:paraId="30137E65" w14:textId="77777777" w:rsidR="004B3F04" w:rsidRDefault="004B3F04" w:rsidP="004B3F04">
      <w:pPr>
        <w:pStyle w:val="Example"/>
        <w:ind w:left="130" w:right="115"/>
      </w:pPr>
      <w:r>
        <w:t xml:space="preserve">    &lt;statusCode code="completed" /&gt;</w:t>
      </w:r>
    </w:p>
    <w:p w14:paraId="76E4C5D3" w14:textId="77777777" w:rsidR="004B3F04" w:rsidRDefault="004B3F04" w:rsidP="004B3F04">
      <w:pPr>
        <w:pStyle w:val="Example"/>
        <w:ind w:left="130" w:right="115"/>
      </w:pPr>
      <w:r>
        <w:t xml:space="preserve">    &lt;participation typeCode="CSM"&gt;</w:t>
      </w:r>
    </w:p>
    <w:p w14:paraId="41862763" w14:textId="77777777" w:rsidR="004B3F04" w:rsidRDefault="004B3F04" w:rsidP="004B3F04">
      <w:pPr>
        <w:pStyle w:val="Example"/>
        <w:ind w:left="130" w:right="115"/>
      </w:pPr>
      <w:r>
        <w:t xml:space="preserve">        &lt;role classCode="ADMM"&gt;</w:t>
      </w:r>
    </w:p>
    <w:p w14:paraId="52A1E4FE" w14:textId="77777777" w:rsidR="004B3F04" w:rsidRDefault="004B3F04" w:rsidP="004B3F04">
      <w:pPr>
        <w:pStyle w:val="Example"/>
        <w:ind w:left="130" w:right="115"/>
      </w:pPr>
      <w:r>
        <w:t xml:space="preserve">            &lt;playingMaterial classCode="MAT" determinerCode="KIND"&gt;</w:t>
      </w:r>
    </w:p>
    <w:p w14:paraId="27DAD0EC" w14:textId="77777777" w:rsidR="004B3F04" w:rsidRDefault="004B3F04" w:rsidP="004B3F04">
      <w:pPr>
        <w:pStyle w:val="Example"/>
        <w:ind w:left="130" w:right="115"/>
      </w:pPr>
      <w:r>
        <w:t xml:space="preserve">                &lt;code valueSet="{$QDMElementValueSetOID}"/&gt;</w:t>
      </w:r>
    </w:p>
    <w:p w14:paraId="108DAFC0" w14:textId="77777777" w:rsidR="004B3F04" w:rsidRDefault="004B3F04" w:rsidP="004B3F04">
      <w:pPr>
        <w:pStyle w:val="Example"/>
        <w:ind w:left="130" w:right="115"/>
      </w:pPr>
      <w:r>
        <w:t xml:space="preserve">            &lt;/playingMaterial&gt;</w:t>
      </w:r>
    </w:p>
    <w:p w14:paraId="269C0D34" w14:textId="77777777" w:rsidR="004B3F04" w:rsidRDefault="004B3F04" w:rsidP="004B3F04">
      <w:pPr>
        <w:pStyle w:val="Example"/>
        <w:ind w:left="130" w:right="115"/>
      </w:pPr>
      <w:r>
        <w:t xml:space="preserve">        &lt;/role&gt;</w:t>
      </w:r>
    </w:p>
    <w:p w14:paraId="4BB33D0F" w14:textId="77777777" w:rsidR="004B3F04" w:rsidRDefault="004B3F04" w:rsidP="004B3F04">
      <w:pPr>
        <w:pStyle w:val="Example"/>
        <w:ind w:left="130" w:right="115"/>
      </w:pPr>
      <w:r>
        <w:t xml:space="preserve">    &lt;/participation&gt;</w:t>
      </w:r>
    </w:p>
    <w:p w14:paraId="363A58FE" w14:textId="77777777" w:rsidR="004B3F04" w:rsidRDefault="004B3F04" w:rsidP="004B3F04">
      <w:pPr>
        <w:pStyle w:val="Example"/>
        <w:ind w:left="130" w:right="115"/>
      </w:pPr>
      <w:r>
        <w:t xml:space="preserve">&lt;/substanceAdministrationCriteria&gt;   </w:t>
      </w:r>
    </w:p>
    <w:p w14:paraId="7774DB5E" w14:textId="77777777" w:rsidR="004B3F04" w:rsidRDefault="004B3F04" w:rsidP="004B3F04">
      <w:pPr>
        <w:pStyle w:val="BodyText"/>
      </w:pPr>
    </w:p>
    <w:p w14:paraId="59108FD8" w14:textId="33C30DF0" w:rsidR="004B3F04" w:rsidRDefault="004B3F04" w:rsidP="004B3F04">
      <w:pPr>
        <w:pStyle w:val="Heading2nospace"/>
      </w:pPr>
      <w:bookmarkStart w:id="3648" w:name="E_Substance_Order_V5"/>
      <w:bookmarkStart w:id="3649" w:name="_Toc64841939"/>
      <w:bookmarkStart w:id="3650" w:name="_Toc65482855"/>
      <w:r>
        <w:t>Substance, Order (V5)</w:t>
      </w:r>
      <w:bookmarkEnd w:id="3648"/>
      <w:bookmarkEnd w:id="3649"/>
      <w:r w:rsidR="006F762B">
        <w:t xml:space="preserve"> - DRAFT</w:t>
      </w:r>
      <w:bookmarkEnd w:id="3650"/>
    </w:p>
    <w:p w14:paraId="6B6B447B" w14:textId="77777777" w:rsidR="004B3F04" w:rsidRDefault="004B3F04" w:rsidP="004B3F04">
      <w:pPr>
        <w:pStyle w:val="BracketData"/>
      </w:pPr>
      <w:r>
        <w:t>[substanceAdministrationCriteria: identifier urn:hl7ii:2.16.840.1.113883.10.20.28.4.77:2021-02-01 (open)]</w:t>
      </w:r>
    </w:p>
    <w:p w14:paraId="0D2F1BEC" w14:textId="77777777" w:rsidR="004B3F04" w:rsidRDefault="004B3F04" w:rsidP="004B3F04">
      <w:pPr>
        <w:pStyle w:val="Caption"/>
      </w:pPr>
      <w:bookmarkStart w:id="3651" w:name="_Toc64842232"/>
      <w:bookmarkStart w:id="3652" w:name="_Toc65483316"/>
      <w:r>
        <w:t xml:space="preserve">Table </w:t>
      </w:r>
      <w:r>
        <w:fldChar w:fldCharType="begin"/>
      </w:r>
      <w:r>
        <w:instrText>SEQ Table \* ARABIC</w:instrText>
      </w:r>
      <w:r>
        <w:fldChar w:fldCharType="separate"/>
      </w:r>
      <w:r>
        <w:t>155</w:t>
      </w:r>
      <w:r>
        <w:fldChar w:fldCharType="end"/>
      </w:r>
      <w:r>
        <w:t>: Substance, Order (V5) Contexts</w:t>
      </w:r>
      <w:bookmarkEnd w:id="3651"/>
      <w:bookmarkEnd w:id="365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7A46F2F4" w14:textId="77777777" w:rsidTr="000659BE">
        <w:trPr>
          <w:cantSplit/>
          <w:tblHeader/>
          <w:jc w:val="center"/>
        </w:trPr>
        <w:tc>
          <w:tcPr>
            <w:tcW w:w="360" w:type="dxa"/>
            <w:shd w:val="clear" w:color="auto" w:fill="E6E6E6"/>
          </w:tcPr>
          <w:p w14:paraId="634EDC50" w14:textId="77777777" w:rsidR="004B3F04" w:rsidRDefault="004B3F04" w:rsidP="000659BE">
            <w:pPr>
              <w:pStyle w:val="TableHead"/>
            </w:pPr>
            <w:r>
              <w:t>Contained By:</w:t>
            </w:r>
          </w:p>
        </w:tc>
        <w:tc>
          <w:tcPr>
            <w:tcW w:w="360" w:type="dxa"/>
            <w:shd w:val="clear" w:color="auto" w:fill="E6E6E6"/>
          </w:tcPr>
          <w:p w14:paraId="6366D003" w14:textId="77777777" w:rsidR="004B3F04" w:rsidRDefault="004B3F04" w:rsidP="000659BE">
            <w:pPr>
              <w:pStyle w:val="TableHead"/>
            </w:pPr>
            <w:r>
              <w:t>Contains:</w:t>
            </w:r>
          </w:p>
        </w:tc>
      </w:tr>
      <w:tr w:rsidR="004B3F04" w14:paraId="53121866" w14:textId="77777777" w:rsidTr="000659BE">
        <w:trPr>
          <w:jc w:val="center"/>
        </w:trPr>
        <w:tc>
          <w:tcPr>
            <w:tcW w:w="360" w:type="dxa"/>
          </w:tcPr>
          <w:p w14:paraId="0EE3821D"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49035599"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1FF797DD" w14:textId="77777777" w:rsidR="004B3F04" w:rsidRDefault="006C736C" w:rsidP="000659BE">
            <w:pPr>
              <w:pStyle w:val="TableText"/>
            </w:pPr>
            <w:hyperlink w:anchor="E_Supply">
              <w:r w:rsidR="004B3F04">
                <w:rPr>
                  <w:rStyle w:val="HyperlinkText9pt"/>
                </w:rPr>
                <w:t>Supply</w:t>
              </w:r>
            </w:hyperlink>
            <w:r w:rsidR="004B3F04">
              <w:t xml:space="preserve"> (optional)</w:t>
            </w:r>
          </w:p>
          <w:p w14:paraId="7889C57C"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586A1BD5"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79BAA8E5"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08EE5653"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3A726ED1"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783EDE0A" w14:textId="77777777" w:rsidR="004B3F04" w:rsidRDefault="004B3F04" w:rsidP="004B3F04">
      <w:pPr>
        <w:pStyle w:val="BodyText"/>
      </w:pPr>
    </w:p>
    <w:p w14:paraId="1ED90F6F" w14:textId="77777777" w:rsidR="004B3F04" w:rsidRDefault="004B3F04" w:rsidP="004B3F04">
      <w:r>
        <w:t>This template represents the QDM data type: Substance, Order.</w:t>
      </w:r>
      <w:r>
        <w:br/>
        <w:t>This template represents a request by a clinician or appropriately licensed care provider to a pharmacy to provide a substance to a patient.</w:t>
      </w:r>
      <w:r>
        <w:br/>
        <w:t>Timing: The time the order is signed; author datetime.</w:t>
      </w:r>
      <w:r>
        <w:br/>
        <w:t>Dosage: Details of how medication is/is to be taken, i.e., the quantity (mg, cc, tablets) to be taken at a single administration.</w:t>
      </w:r>
    </w:p>
    <w:p w14:paraId="0831DB16" w14:textId="77777777" w:rsidR="004B3F04" w:rsidRDefault="004B3F04" w:rsidP="004B3F04">
      <w:pPr>
        <w:pStyle w:val="Caption"/>
      </w:pPr>
      <w:bookmarkStart w:id="3653" w:name="_Toc64842233"/>
      <w:bookmarkStart w:id="3654" w:name="_Toc65483317"/>
      <w:r>
        <w:lastRenderedPageBreak/>
        <w:t xml:space="preserve">Table </w:t>
      </w:r>
      <w:r>
        <w:fldChar w:fldCharType="begin"/>
      </w:r>
      <w:r>
        <w:instrText>SEQ Table \* ARABIC</w:instrText>
      </w:r>
      <w:r>
        <w:fldChar w:fldCharType="separate"/>
      </w:r>
      <w:r>
        <w:t>156</w:t>
      </w:r>
      <w:r>
        <w:fldChar w:fldCharType="end"/>
      </w:r>
      <w:r>
        <w:t>: Substance, Order (V5) Constraints Overview</w:t>
      </w:r>
      <w:bookmarkEnd w:id="3653"/>
      <w:bookmarkEnd w:id="3654"/>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335AE21B" w14:textId="77777777" w:rsidTr="000659BE">
        <w:trPr>
          <w:cantSplit/>
          <w:tblHeader/>
          <w:jc w:val="center"/>
        </w:trPr>
        <w:tc>
          <w:tcPr>
            <w:tcW w:w="0" w:type="dxa"/>
            <w:shd w:val="clear" w:color="auto" w:fill="E6E6E6"/>
            <w:noWrap/>
          </w:tcPr>
          <w:p w14:paraId="7BAE9296" w14:textId="77777777" w:rsidR="004B3F04" w:rsidRDefault="004B3F04" w:rsidP="000659BE">
            <w:pPr>
              <w:pStyle w:val="TableHead"/>
            </w:pPr>
            <w:r>
              <w:t>XPath</w:t>
            </w:r>
          </w:p>
        </w:tc>
        <w:tc>
          <w:tcPr>
            <w:tcW w:w="720" w:type="dxa"/>
            <w:shd w:val="clear" w:color="auto" w:fill="E6E6E6"/>
            <w:noWrap/>
          </w:tcPr>
          <w:p w14:paraId="733A7C26" w14:textId="77777777" w:rsidR="004B3F04" w:rsidRDefault="004B3F04" w:rsidP="000659BE">
            <w:pPr>
              <w:pStyle w:val="TableHead"/>
            </w:pPr>
            <w:r>
              <w:t>Card.</w:t>
            </w:r>
          </w:p>
        </w:tc>
        <w:tc>
          <w:tcPr>
            <w:tcW w:w="1152" w:type="dxa"/>
            <w:shd w:val="clear" w:color="auto" w:fill="E6E6E6"/>
            <w:noWrap/>
          </w:tcPr>
          <w:p w14:paraId="25B9C128" w14:textId="77777777" w:rsidR="004B3F04" w:rsidRDefault="004B3F04" w:rsidP="000659BE">
            <w:pPr>
              <w:pStyle w:val="TableHead"/>
            </w:pPr>
            <w:r>
              <w:t>Verb</w:t>
            </w:r>
          </w:p>
        </w:tc>
        <w:tc>
          <w:tcPr>
            <w:tcW w:w="864" w:type="dxa"/>
            <w:shd w:val="clear" w:color="auto" w:fill="E6E6E6"/>
            <w:noWrap/>
          </w:tcPr>
          <w:p w14:paraId="6233DF0A" w14:textId="77777777" w:rsidR="004B3F04" w:rsidRDefault="004B3F04" w:rsidP="000659BE">
            <w:pPr>
              <w:pStyle w:val="TableHead"/>
            </w:pPr>
            <w:r>
              <w:t>Data Type</w:t>
            </w:r>
          </w:p>
        </w:tc>
        <w:tc>
          <w:tcPr>
            <w:tcW w:w="864" w:type="dxa"/>
            <w:shd w:val="clear" w:color="auto" w:fill="E6E6E6"/>
            <w:noWrap/>
          </w:tcPr>
          <w:p w14:paraId="7B0075B8" w14:textId="77777777" w:rsidR="004B3F04" w:rsidRDefault="004B3F04" w:rsidP="000659BE">
            <w:pPr>
              <w:pStyle w:val="TableHead"/>
            </w:pPr>
            <w:r>
              <w:t>CONF#</w:t>
            </w:r>
          </w:p>
        </w:tc>
        <w:tc>
          <w:tcPr>
            <w:tcW w:w="864" w:type="dxa"/>
            <w:shd w:val="clear" w:color="auto" w:fill="E6E6E6"/>
            <w:noWrap/>
          </w:tcPr>
          <w:p w14:paraId="5BB1140B" w14:textId="77777777" w:rsidR="004B3F04" w:rsidRDefault="004B3F04" w:rsidP="000659BE">
            <w:pPr>
              <w:pStyle w:val="TableHead"/>
            </w:pPr>
            <w:r>
              <w:t>Value</w:t>
            </w:r>
          </w:p>
        </w:tc>
      </w:tr>
      <w:tr w:rsidR="004B3F04" w14:paraId="7C7669B9" w14:textId="77777777" w:rsidTr="000659BE">
        <w:trPr>
          <w:jc w:val="center"/>
        </w:trPr>
        <w:tc>
          <w:tcPr>
            <w:tcW w:w="10160" w:type="dxa"/>
            <w:gridSpan w:val="6"/>
          </w:tcPr>
          <w:p w14:paraId="40A1062B" w14:textId="77777777" w:rsidR="004B3F04" w:rsidRDefault="004B3F04" w:rsidP="000659BE">
            <w:pPr>
              <w:pStyle w:val="TableText"/>
            </w:pPr>
            <w:r>
              <w:t>substanceAdministrationCriteria (identifier: urn:hl7ii:2.16.840.1.113883.10.20.28.4.77:2021-02-01)</w:t>
            </w:r>
          </w:p>
        </w:tc>
      </w:tr>
      <w:tr w:rsidR="004B3F04" w14:paraId="33E61462" w14:textId="77777777" w:rsidTr="000659BE">
        <w:trPr>
          <w:jc w:val="center"/>
        </w:trPr>
        <w:tc>
          <w:tcPr>
            <w:tcW w:w="3345" w:type="dxa"/>
          </w:tcPr>
          <w:p w14:paraId="65C2D0B2" w14:textId="77777777" w:rsidR="004B3F04" w:rsidRDefault="004B3F04" w:rsidP="000659BE">
            <w:pPr>
              <w:pStyle w:val="TableText"/>
            </w:pPr>
            <w:r>
              <w:tab/>
              <w:t>@classCode</w:t>
            </w:r>
          </w:p>
        </w:tc>
        <w:tc>
          <w:tcPr>
            <w:tcW w:w="720" w:type="dxa"/>
          </w:tcPr>
          <w:p w14:paraId="7DCD2B7B" w14:textId="77777777" w:rsidR="004B3F04" w:rsidRDefault="004B3F04" w:rsidP="000659BE">
            <w:pPr>
              <w:pStyle w:val="TableText"/>
            </w:pPr>
            <w:r>
              <w:t>1..1</w:t>
            </w:r>
          </w:p>
        </w:tc>
        <w:tc>
          <w:tcPr>
            <w:tcW w:w="1152" w:type="dxa"/>
          </w:tcPr>
          <w:p w14:paraId="430A0053" w14:textId="77777777" w:rsidR="004B3F04" w:rsidRDefault="004B3F04" w:rsidP="000659BE">
            <w:pPr>
              <w:pStyle w:val="TableText"/>
            </w:pPr>
            <w:r>
              <w:t>SHALL</w:t>
            </w:r>
          </w:p>
        </w:tc>
        <w:tc>
          <w:tcPr>
            <w:tcW w:w="864" w:type="dxa"/>
          </w:tcPr>
          <w:p w14:paraId="71BB46B1" w14:textId="77777777" w:rsidR="004B3F04" w:rsidRDefault="004B3F04" w:rsidP="000659BE">
            <w:pPr>
              <w:pStyle w:val="TableText"/>
            </w:pPr>
          </w:p>
        </w:tc>
        <w:tc>
          <w:tcPr>
            <w:tcW w:w="1104" w:type="dxa"/>
          </w:tcPr>
          <w:p w14:paraId="3893ECA3" w14:textId="77777777" w:rsidR="004B3F04" w:rsidRDefault="006C736C" w:rsidP="000659BE">
            <w:pPr>
              <w:pStyle w:val="TableText"/>
            </w:pPr>
            <w:hyperlink w:anchor="C_4499-32623">
              <w:r w:rsidR="004B3F04">
                <w:rPr>
                  <w:rStyle w:val="HyperlinkText9pt"/>
                </w:rPr>
                <w:t>4499-32623</w:t>
              </w:r>
            </w:hyperlink>
          </w:p>
        </w:tc>
        <w:tc>
          <w:tcPr>
            <w:tcW w:w="2975" w:type="dxa"/>
          </w:tcPr>
          <w:p w14:paraId="1DE9F844" w14:textId="77777777" w:rsidR="004B3F04" w:rsidRDefault="004B3F04" w:rsidP="000659BE">
            <w:pPr>
              <w:pStyle w:val="TableText"/>
            </w:pPr>
            <w:r>
              <w:t>SBADM</w:t>
            </w:r>
          </w:p>
        </w:tc>
      </w:tr>
      <w:tr w:rsidR="004B3F04" w14:paraId="3E673D58" w14:textId="77777777" w:rsidTr="000659BE">
        <w:trPr>
          <w:jc w:val="center"/>
        </w:trPr>
        <w:tc>
          <w:tcPr>
            <w:tcW w:w="3345" w:type="dxa"/>
          </w:tcPr>
          <w:p w14:paraId="1CA8B89D" w14:textId="77777777" w:rsidR="004B3F04" w:rsidRDefault="004B3F04" w:rsidP="000659BE">
            <w:pPr>
              <w:pStyle w:val="TableText"/>
            </w:pPr>
            <w:r>
              <w:tab/>
              <w:t>@moodCode</w:t>
            </w:r>
          </w:p>
        </w:tc>
        <w:tc>
          <w:tcPr>
            <w:tcW w:w="720" w:type="dxa"/>
          </w:tcPr>
          <w:p w14:paraId="0FBF1DAE" w14:textId="77777777" w:rsidR="004B3F04" w:rsidRDefault="004B3F04" w:rsidP="000659BE">
            <w:pPr>
              <w:pStyle w:val="TableText"/>
            </w:pPr>
            <w:r>
              <w:t>1..1</w:t>
            </w:r>
          </w:p>
        </w:tc>
        <w:tc>
          <w:tcPr>
            <w:tcW w:w="1152" w:type="dxa"/>
          </w:tcPr>
          <w:p w14:paraId="31E249FE" w14:textId="77777777" w:rsidR="004B3F04" w:rsidRDefault="004B3F04" w:rsidP="000659BE">
            <w:pPr>
              <w:pStyle w:val="TableText"/>
            </w:pPr>
            <w:r>
              <w:t>SHALL</w:t>
            </w:r>
          </w:p>
        </w:tc>
        <w:tc>
          <w:tcPr>
            <w:tcW w:w="864" w:type="dxa"/>
          </w:tcPr>
          <w:p w14:paraId="513D6E70" w14:textId="77777777" w:rsidR="004B3F04" w:rsidRDefault="004B3F04" w:rsidP="000659BE">
            <w:pPr>
              <w:pStyle w:val="TableText"/>
            </w:pPr>
          </w:p>
        </w:tc>
        <w:tc>
          <w:tcPr>
            <w:tcW w:w="1104" w:type="dxa"/>
          </w:tcPr>
          <w:p w14:paraId="3CC29E5F" w14:textId="77777777" w:rsidR="004B3F04" w:rsidRDefault="006C736C" w:rsidP="000659BE">
            <w:pPr>
              <w:pStyle w:val="TableText"/>
            </w:pPr>
            <w:hyperlink w:anchor="C_4499-32624">
              <w:r w:rsidR="004B3F04">
                <w:rPr>
                  <w:rStyle w:val="HyperlinkText9pt"/>
                </w:rPr>
                <w:t>4499-32624</w:t>
              </w:r>
            </w:hyperlink>
          </w:p>
        </w:tc>
        <w:tc>
          <w:tcPr>
            <w:tcW w:w="2975" w:type="dxa"/>
          </w:tcPr>
          <w:p w14:paraId="11427AA1" w14:textId="77777777" w:rsidR="004B3F04" w:rsidRDefault="004B3F04" w:rsidP="000659BE">
            <w:pPr>
              <w:pStyle w:val="TableText"/>
            </w:pPr>
            <w:r>
              <w:t>urn:oid:2.16.840.1.113883.5.1001 (HL7ActMood) = RQO</w:t>
            </w:r>
          </w:p>
        </w:tc>
      </w:tr>
      <w:tr w:rsidR="004B3F04" w14:paraId="52B843AD" w14:textId="77777777" w:rsidTr="000659BE">
        <w:trPr>
          <w:jc w:val="center"/>
        </w:trPr>
        <w:tc>
          <w:tcPr>
            <w:tcW w:w="3345" w:type="dxa"/>
          </w:tcPr>
          <w:p w14:paraId="19A91E0E" w14:textId="77777777" w:rsidR="004B3F04" w:rsidRDefault="004B3F04" w:rsidP="000659BE">
            <w:pPr>
              <w:pStyle w:val="TableText"/>
            </w:pPr>
            <w:r>
              <w:tab/>
              <w:t>@actionNegationInd</w:t>
            </w:r>
          </w:p>
        </w:tc>
        <w:tc>
          <w:tcPr>
            <w:tcW w:w="720" w:type="dxa"/>
          </w:tcPr>
          <w:p w14:paraId="07F2C4B3" w14:textId="77777777" w:rsidR="004B3F04" w:rsidRDefault="004B3F04" w:rsidP="000659BE">
            <w:pPr>
              <w:pStyle w:val="TableText"/>
            </w:pPr>
            <w:r>
              <w:t>0..1</w:t>
            </w:r>
          </w:p>
        </w:tc>
        <w:tc>
          <w:tcPr>
            <w:tcW w:w="1152" w:type="dxa"/>
          </w:tcPr>
          <w:p w14:paraId="0770B0B1" w14:textId="77777777" w:rsidR="004B3F04" w:rsidRDefault="004B3F04" w:rsidP="000659BE">
            <w:pPr>
              <w:pStyle w:val="TableText"/>
            </w:pPr>
            <w:r>
              <w:t>MAY</w:t>
            </w:r>
          </w:p>
        </w:tc>
        <w:tc>
          <w:tcPr>
            <w:tcW w:w="864" w:type="dxa"/>
          </w:tcPr>
          <w:p w14:paraId="0937297B" w14:textId="77777777" w:rsidR="004B3F04" w:rsidRDefault="004B3F04" w:rsidP="000659BE">
            <w:pPr>
              <w:pStyle w:val="TableText"/>
            </w:pPr>
          </w:p>
        </w:tc>
        <w:tc>
          <w:tcPr>
            <w:tcW w:w="1104" w:type="dxa"/>
          </w:tcPr>
          <w:p w14:paraId="243F097C" w14:textId="77777777" w:rsidR="004B3F04" w:rsidRDefault="006C736C" w:rsidP="000659BE">
            <w:pPr>
              <w:pStyle w:val="TableText"/>
            </w:pPr>
            <w:hyperlink w:anchor="C_4499-32625">
              <w:r w:rsidR="004B3F04">
                <w:rPr>
                  <w:rStyle w:val="HyperlinkText9pt"/>
                </w:rPr>
                <w:t>4499-32625</w:t>
              </w:r>
            </w:hyperlink>
          </w:p>
        </w:tc>
        <w:tc>
          <w:tcPr>
            <w:tcW w:w="2975" w:type="dxa"/>
          </w:tcPr>
          <w:p w14:paraId="215B9D8F" w14:textId="77777777" w:rsidR="004B3F04" w:rsidRDefault="004B3F04" w:rsidP="000659BE">
            <w:pPr>
              <w:pStyle w:val="TableText"/>
            </w:pPr>
          </w:p>
        </w:tc>
      </w:tr>
      <w:tr w:rsidR="004B3F04" w14:paraId="67CA1CAE" w14:textId="77777777" w:rsidTr="000659BE">
        <w:trPr>
          <w:jc w:val="center"/>
        </w:trPr>
        <w:tc>
          <w:tcPr>
            <w:tcW w:w="3345" w:type="dxa"/>
          </w:tcPr>
          <w:p w14:paraId="02091DB1" w14:textId="77777777" w:rsidR="004B3F04" w:rsidRDefault="004B3F04" w:rsidP="000659BE">
            <w:pPr>
              <w:pStyle w:val="TableText"/>
            </w:pPr>
            <w:r>
              <w:tab/>
              <w:t>templateId</w:t>
            </w:r>
          </w:p>
        </w:tc>
        <w:tc>
          <w:tcPr>
            <w:tcW w:w="720" w:type="dxa"/>
          </w:tcPr>
          <w:p w14:paraId="32C4BA9C" w14:textId="77777777" w:rsidR="004B3F04" w:rsidRDefault="004B3F04" w:rsidP="000659BE">
            <w:pPr>
              <w:pStyle w:val="TableText"/>
            </w:pPr>
            <w:r>
              <w:t>1..1</w:t>
            </w:r>
          </w:p>
        </w:tc>
        <w:tc>
          <w:tcPr>
            <w:tcW w:w="1152" w:type="dxa"/>
          </w:tcPr>
          <w:p w14:paraId="4037CC10" w14:textId="77777777" w:rsidR="004B3F04" w:rsidRDefault="004B3F04" w:rsidP="000659BE">
            <w:pPr>
              <w:pStyle w:val="TableText"/>
            </w:pPr>
            <w:r>
              <w:t>SHALL</w:t>
            </w:r>
          </w:p>
        </w:tc>
        <w:tc>
          <w:tcPr>
            <w:tcW w:w="864" w:type="dxa"/>
          </w:tcPr>
          <w:p w14:paraId="379C670B" w14:textId="77777777" w:rsidR="004B3F04" w:rsidRDefault="004B3F04" w:rsidP="000659BE">
            <w:pPr>
              <w:pStyle w:val="TableText"/>
            </w:pPr>
          </w:p>
        </w:tc>
        <w:tc>
          <w:tcPr>
            <w:tcW w:w="1104" w:type="dxa"/>
          </w:tcPr>
          <w:p w14:paraId="0629D3B0" w14:textId="77777777" w:rsidR="004B3F04" w:rsidRDefault="006C736C" w:rsidP="000659BE">
            <w:pPr>
              <w:pStyle w:val="TableText"/>
            </w:pPr>
            <w:hyperlink w:anchor="C_4499-32626">
              <w:r w:rsidR="004B3F04">
                <w:rPr>
                  <w:rStyle w:val="HyperlinkText9pt"/>
                </w:rPr>
                <w:t>4499-32626</w:t>
              </w:r>
            </w:hyperlink>
          </w:p>
        </w:tc>
        <w:tc>
          <w:tcPr>
            <w:tcW w:w="2975" w:type="dxa"/>
          </w:tcPr>
          <w:p w14:paraId="0DAAAD61" w14:textId="77777777" w:rsidR="004B3F04" w:rsidRDefault="004B3F04" w:rsidP="000659BE">
            <w:pPr>
              <w:pStyle w:val="TableText"/>
            </w:pPr>
          </w:p>
        </w:tc>
      </w:tr>
      <w:tr w:rsidR="004B3F04" w14:paraId="29694045" w14:textId="77777777" w:rsidTr="000659BE">
        <w:trPr>
          <w:jc w:val="center"/>
        </w:trPr>
        <w:tc>
          <w:tcPr>
            <w:tcW w:w="3345" w:type="dxa"/>
          </w:tcPr>
          <w:p w14:paraId="4FBB3320" w14:textId="77777777" w:rsidR="004B3F04" w:rsidRDefault="004B3F04" w:rsidP="000659BE">
            <w:pPr>
              <w:pStyle w:val="TableText"/>
            </w:pPr>
            <w:r>
              <w:tab/>
            </w:r>
            <w:r>
              <w:tab/>
              <w:t>item</w:t>
            </w:r>
          </w:p>
        </w:tc>
        <w:tc>
          <w:tcPr>
            <w:tcW w:w="720" w:type="dxa"/>
          </w:tcPr>
          <w:p w14:paraId="5BA52C63" w14:textId="77777777" w:rsidR="004B3F04" w:rsidRDefault="004B3F04" w:rsidP="000659BE">
            <w:pPr>
              <w:pStyle w:val="TableText"/>
            </w:pPr>
            <w:r>
              <w:t>1..1</w:t>
            </w:r>
          </w:p>
        </w:tc>
        <w:tc>
          <w:tcPr>
            <w:tcW w:w="1152" w:type="dxa"/>
          </w:tcPr>
          <w:p w14:paraId="6AA4C308" w14:textId="77777777" w:rsidR="004B3F04" w:rsidRDefault="004B3F04" w:rsidP="000659BE">
            <w:pPr>
              <w:pStyle w:val="TableText"/>
            </w:pPr>
            <w:r>
              <w:t>SHALL</w:t>
            </w:r>
          </w:p>
        </w:tc>
        <w:tc>
          <w:tcPr>
            <w:tcW w:w="864" w:type="dxa"/>
          </w:tcPr>
          <w:p w14:paraId="4DDAE76B" w14:textId="77777777" w:rsidR="004B3F04" w:rsidRDefault="004B3F04" w:rsidP="000659BE">
            <w:pPr>
              <w:pStyle w:val="TableText"/>
            </w:pPr>
          </w:p>
        </w:tc>
        <w:tc>
          <w:tcPr>
            <w:tcW w:w="1104" w:type="dxa"/>
          </w:tcPr>
          <w:p w14:paraId="61ECC1B8" w14:textId="77777777" w:rsidR="004B3F04" w:rsidRDefault="006C736C" w:rsidP="000659BE">
            <w:pPr>
              <w:pStyle w:val="TableText"/>
            </w:pPr>
            <w:hyperlink w:anchor="C_4499-32627">
              <w:r w:rsidR="004B3F04">
                <w:rPr>
                  <w:rStyle w:val="HyperlinkText9pt"/>
                </w:rPr>
                <w:t>4499-32627</w:t>
              </w:r>
            </w:hyperlink>
          </w:p>
        </w:tc>
        <w:tc>
          <w:tcPr>
            <w:tcW w:w="2975" w:type="dxa"/>
          </w:tcPr>
          <w:p w14:paraId="52D0A57B" w14:textId="77777777" w:rsidR="004B3F04" w:rsidRDefault="004B3F04" w:rsidP="000659BE">
            <w:pPr>
              <w:pStyle w:val="TableText"/>
            </w:pPr>
          </w:p>
        </w:tc>
      </w:tr>
      <w:tr w:rsidR="004B3F04" w14:paraId="54D50A7A" w14:textId="77777777" w:rsidTr="000659BE">
        <w:trPr>
          <w:jc w:val="center"/>
        </w:trPr>
        <w:tc>
          <w:tcPr>
            <w:tcW w:w="3345" w:type="dxa"/>
          </w:tcPr>
          <w:p w14:paraId="45D34FB6" w14:textId="77777777" w:rsidR="004B3F04" w:rsidRDefault="004B3F04" w:rsidP="000659BE">
            <w:pPr>
              <w:pStyle w:val="TableText"/>
            </w:pPr>
            <w:r>
              <w:tab/>
            </w:r>
            <w:r>
              <w:tab/>
            </w:r>
            <w:r>
              <w:tab/>
              <w:t>@root</w:t>
            </w:r>
          </w:p>
        </w:tc>
        <w:tc>
          <w:tcPr>
            <w:tcW w:w="720" w:type="dxa"/>
          </w:tcPr>
          <w:p w14:paraId="56A5DF3E" w14:textId="77777777" w:rsidR="004B3F04" w:rsidRDefault="004B3F04" w:rsidP="000659BE">
            <w:pPr>
              <w:pStyle w:val="TableText"/>
            </w:pPr>
            <w:r>
              <w:t>1..1</w:t>
            </w:r>
          </w:p>
        </w:tc>
        <w:tc>
          <w:tcPr>
            <w:tcW w:w="1152" w:type="dxa"/>
          </w:tcPr>
          <w:p w14:paraId="34723D78" w14:textId="77777777" w:rsidR="004B3F04" w:rsidRDefault="004B3F04" w:rsidP="000659BE">
            <w:pPr>
              <w:pStyle w:val="TableText"/>
            </w:pPr>
            <w:r>
              <w:t>SHALL</w:t>
            </w:r>
          </w:p>
        </w:tc>
        <w:tc>
          <w:tcPr>
            <w:tcW w:w="864" w:type="dxa"/>
          </w:tcPr>
          <w:p w14:paraId="1DACE64F" w14:textId="77777777" w:rsidR="004B3F04" w:rsidRDefault="004B3F04" w:rsidP="000659BE">
            <w:pPr>
              <w:pStyle w:val="TableText"/>
            </w:pPr>
          </w:p>
        </w:tc>
        <w:tc>
          <w:tcPr>
            <w:tcW w:w="1104" w:type="dxa"/>
          </w:tcPr>
          <w:p w14:paraId="0D0C23A4" w14:textId="77777777" w:rsidR="004B3F04" w:rsidRDefault="006C736C" w:rsidP="000659BE">
            <w:pPr>
              <w:pStyle w:val="TableText"/>
            </w:pPr>
            <w:hyperlink w:anchor="C_4499-32628">
              <w:r w:rsidR="004B3F04">
                <w:rPr>
                  <w:rStyle w:val="HyperlinkText9pt"/>
                </w:rPr>
                <w:t>4499-32628</w:t>
              </w:r>
            </w:hyperlink>
          </w:p>
        </w:tc>
        <w:tc>
          <w:tcPr>
            <w:tcW w:w="2975" w:type="dxa"/>
          </w:tcPr>
          <w:p w14:paraId="25C0143C" w14:textId="77777777" w:rsidR="004B3F04" w:rsidRDefault="004B3F04" w:rsidP="000659BE">
            <w:pPr>
              <w:pStyle w:val="TableText"/>
            </w:pPr>
            <w:r>
              <w:t>2.16.840.1.113883.10.20.28.4.77</w:t>
            </w:r>
          </w:p>
        </w:tc>
      </w:tr>
      <w:tr w:rsidR="004B3F04" w14:paraId="4BFFC97B" w14:textId="77777777" w:rsidTr="000659BE">
        <w:trPr>
          <w:jc w:val="center"/>
        </w:trPr>
        <w:tc>
          <w:tcPr>
            <w:tcW w:w="3345" w:type="dxa"/>
          </w:tcPr>
          <w:p w14:paraId="0BFFCB81" w14:textId="77777777" w:rsidR="004B3F04" w:rsidRDefault="004B3F04" w:rsidP="000659BE">
            <w:pPr>
              <w:pStyle w:val="TableText"/>
            </w:pPr>
            <w:r>
              <w:tab/>
            </w:r>
            <w:r>
              <w:tab/>
            </w:r>
            <w:r>
              <w:tab/>
              <w:t>@extension</w:t>
            </w:r>
          </w:p>
        </w:tc>
        <w:tc>
          <w:tcPr>
            <w:tcW w:w="720" w:type="dxa"/>
          </w:tcPr>
          <w:p w14:paraId="6F2EDDE4" w14:textId="77777777" w:rsidR="004B3F04" w:rsidRDefault="004B3F04" w:rsidP="000659BE">
            <w:pPr>
              <w:pStyle w:val="TableText"/>
            </w:pPr>
            <w:r>
              <w:t>1..1</w:t>
            </w:r>
          </w:p>
        </w:tc>
        <w:tc>
          <w:tcPr>
            <w:tcW w:w="1152" w:type="dxa"/>
          </w:tcPr>
          <w:p w14:paraId="74035F59" w14:textId="77777777" w:rsidR="004B3F04" w:rsidRDefault="004B3F04" w:rsidP="000659BE">
            <w:pPr>
              <w:pStyle w:val="TableText"/>
            </w:pPr>
            <w:r>
              <w:t>SHALL</w:t>
            </w:r>
          </w:p>
        </w:tc>
        <w:tc>
          <w:tcPr>
            <w:tcW w:w="864" w:type="dxa"/>
          </w:tcPr>
          <w:p w14:paraId="406DCC59" w14:textId="77777777" w:rsidR="004B3F04" w:rsidRDefault="004B3F04" w:rsidP="000659BE">
            <w:pPr>
              <w:pStyle w:val="TableText"/>
            </w:pPr>
          </w:p>
        </w:tc>
        <w:tc>
          <w:tcPr>
            <w:tcW w:w="1104" w:type="dxa"/>
          </w:tcPr>
          <w:p w14:paraId="4F454547" w14:textId="77777777" w:rsidR="004B3F04" w:rsidRDefault="006C736C" w:rsidP="000659BE">
            <w:pPr>
              <w:pStyle w:val="TableText"/>
            </w:pPr>
            <w:hyperlink w:anchor="C_4499-33652">
              <w:r w:rsidR="004B3F04">
                <w:rPr>
                  <w:rStyle w:val="HyperlinkText9pt"/>
                </w:rPr>
                <w:t>4499-33652</w:t>
              </w:r>
            </w:hyperlink>
          </w:p>
        </w:tc>
        <w:tc>
          <w:tcPr>
            <w:tcW w:w="2975" w:type="dxa"/>
          </w:tcPr>
          <w:p w14:paraId="2F7F918E" w14:textId="77777777" w:rsidR="004B3F04" w:rsidRDefault="004B3F04" w:rsidP="000659BE">
            <w:pPr>
              <w:pStyle w:val="TableText"/>
            </w:pPr>
            <w:r>
              <w:t>2021-02-01</w:t>
            </w:r>
          </w:p>
        </w:tc>
      </w:tr>
      <w:tr w:rsidR="004B3F04" w14:paraId="58152A6C" w14:textId="77777777" w:rsidTr="000659BE">
        <w:trPr>
          <w:jc w:val="center"/>
        </w:trPr>
        <w:tc>
          <w:tcPr>
            <w:tcW w:w="3345" w:type="dxa"/>
          </w:tcPr>
          <w:p w14:paraId="2EE145CE" w14:textId="77777777" w:rsidR="004B3F04" w:rsidRDefault="004B3F04" w:rsidP="000659BE">
            <w:pPr>
              <w:pStyle w:val="TableText"/>
            </w:pPr>
            <w:r>
              <w:tab/>
              <w:t>id</w:t>
            </w:r>
          </w:p>
        </w:tc>
        <w:tc>
          <w:tcPr>
            <w:tcW w:w="720" w:type="dxa"/>
          </w:tcPr>
          <w:p w14:paraId="133FCCAD" w14:textId="77777777" w:rsidR="004B3F04" w:rsidRDefault="004B3F04" w:rsidP="000659BE">
            <w:pPr>
              <w:pStyle w:val="TableText"/>
            </w:pPr>
            <w:r>
              <w:t>1..1</w:t>
            </w:r>
          </w:p>
        </w:tc>
        <w:tc>
          <w:tcPr>
            <w:tcW w:w="1152" w:type="dxa"/>
          </w:tcPr>
          <w:p w14:paraId="119BBE5A" w14:textId="77777777" w:rsidR="004B3F04" w:rsidRDefault="004B3F04" w:rsidP="000659BE">
            <w:pPr>
              <w:pStyle w:val="TableText"/>
            </w:pPr>
            <w:r>
              <w:t>SHALL</w:t>
            </w:r>
          </w:p>
        </w:tc>
        <w:tc>
          <w:tcPr>
            <w:tcW w:w="864" w:type="dxa"/>
          </w:tcPr>
          <w:p w14:paraId="1EE22A56" w14:textId="77777777" w:rsidR="004B3F04" w:rsidRDefault="004B3F04" w:rsidP="000659BE">
            <w:pPr>
              <w:pStyle w:val="TableText"/>
            </w:pPr>
          </w:p>
        </w:tc>
        <w:tc>
          <w:tcPr>
            <w:tcW w:w="1104" w:type="dxa"/>
          </w:tcPr>
          <w:p w14:paraId="657EDC16" w14:textId="77777777" w:rsidR="004B3F04" w:rsidRDefault="006C736C" w:rsidP="000659BE">
            <w:pPr>
              <w:pStyle w:val="TableText"/>
            </w:pPr>
            <w:hyperlink w:anchor="C_4499-32629">
              <w:r w:rsidR="004B3F04">
                <w:rPr>
                  <w:rStyle w:val="HyperlinkText9pt"/>
                </w:rPr>
                <w:t>4499-32629</w:t>
              </w:r>
            </w:hyperlink>
          </w:p>
        </w:tc>
        <w:tc>
          <w:tcPr>
            <w:tcW w:w="2975" w:type="dxa"/>
          </w:tcPr>
          <w:p w14:paraId="4ECE36B2" w14:textId="77777777" w:rsidR="004B3F04" w:rsidRDefault="004B3F04" w:rsidP="000659BE">
            <w:pPr>
              <w:pStyle w:val="TableText"/>
            </w:pPr>
          </w:p>
        </w:tc>
      </w:tr>
      <w:tr w:rsidR="004B3F04" w14:paraId="2D4937C9" w14:textId="77777777" w:rsidTr="000659BE">
        <w:trPr>
          <w:jc w:val="center"/>
        </w:trPr>
        <w:tc>
          <w:tcPr>
            <w:tcW w:w="3345" w:type="dxa"/>
          </w:tcPr>
          <w:p w14:paraId="3F095052" w14:textId="77777777" w:rsidR="004B3F04" w:rsidRDefault="004B3F04" w:rsidP="000659BE">
            <w:pPr>
              <w:pStyle w:val="TableText"/>
            </w:pPr>
            <w:r>
              <w:tab/>
              <w:t>title</w:t>
            </w:r>
          </w:p>
        </w:tc>
        <w:tc>
          <w:tcPr>
            <w:tcW w:w="720" w:type="dxa"/>
          </w:tcPr>
          <w:p w14:paraId="635B2085" w14:textId="77777777" w:rsidR="004B3F04" w:rsidRDefault="004B3F04" w:rsidP="000659BE">
            <w:pPr>
              <w:pStyle w:val="TableText"/>
            </w:pPr>
            <w:r>
              <w:t>1..1</w:t>
            </w:r>
          </w:p>
        </w:tc>
        <w:tc>
          <w:tcPr>
            <w:tcW w:w="1152" w:type="dxa"/>
          </w:tcPr>
          <w:p w14:paraId="39FB7A24" w14:textId="77777777" w:rsidR="004B3F04" w:rsidRDefault="004B3F04" w:rsidP="000659BE">
            <w:pPr>
              <w:pStyle w:val="TableText"/>
            </w:pPr>
            <w:r>
              <w:t>SHALL</w:t>
            </w:r>
          </w:p>
        </w:tc>
        <w:tc>
          <w:tcPr>
            <w:tcW w:w="864" w:type="dxa"/>
          </w:tcPr>
          <w:p w14:paraId="7F897929" w14:textId="77777777" w:rsidR="004B3F04" w:rsidRDefault="004B3F04" w:rsidP="000659BE">
            <w:pPr>
              <w:pStyle w:val="TableText"/>
            </w:pPr>
          </w:p>
        </w:tc>
        <w:tc>
          <w:tcPr>
            <w:tcW w:w="1104" w:type="dxa"/>
          </w:tcPr>
          <w:p w14:paraId="57FA220A" w14:textId="77777777" w:rsidR="004B3F04" w:rsidRDefault="006C736C" w:rsidP="000659BE">
            <w:pPr>
              <w:pStyle w:val="TableText"/>
            </w:pPr>
            <w:hyperlink w:anchor="C_4499-32632">
              <w:r w:rsidR="004B3F04">
                <w:rPr>
                  <w:rStyle w:val="HyperlinkText9pt"/>
                </w:rPr>
                <w:t>4499-32632</w:t>
              </w:r>
            </w:hyperlink>
          </w:p>
        </w:tc>
        <w:tc>
          <w:tcPr>
            <w:tcW w:w="2975" w:type="dxa"/>
          </w:tcPr>
          <w:p w14:paraId="31F8B51F" w14:textId="77777777" w:rsidR="004B3F04" w:rsidRDefault="004B3F04" w:rsidP="000659BE">
            <w:pPr>
              <w:pStyle w:val="TableText"/>
            </w:pPr>
          </w:p>
        </w:tc>
      </w:tr>
      <w:tr w:rsidR="004B3F04" w14:paraId="677C7A03" w14:textId="77777777" w:rsidTr="000659BE">
        <w:trPr>
          <w:jc w:val="center"/>
        </w:trPr>
        <w:tc>
          <w:tcPr>
            <w:tcW w:w="3345" w:type="dxa"/>
          </w:tcPr>
          <w:p w14:paraId="6CEDE578" w14:textId="77777777" w:rsidR="004B3F04" w:rsidRDefault="004B3F04" w:rsidP="000659BE">
            <w:pPr>
              <w:pStyle w:val="TableText"/>
            </w:pPr>
            <w:r>
              <w:tab/>
              <w:t>statusCode</w:t>
            </w:r>
          </w:p>
        </w:tc>
        <w:tc>
          <w:tcPr>
            <w:tcW w:w="720" w:type="dxa"/>
          </w:tcPr>
          <w:p w14:paraId="7D89296C" w14:textId="77777777" w:rsidR="004B3F04" w:rsidRDefault="004B3F04" w:rsidP="000659BE">
            <w:pPr>
              <w:pStyle w:val="TableText"/>
            </w:pPr>
            <w:r>
              <w:t>1..1</w:t>
            </w:r>
          </w:p>
        </w:tc>
        <w:tc>
          <w:tcPr>
            <w:tcW w:w="1152" w:type="dxa"/>
          </w:tcPr>
          <w:p w14:paraId="120705C1" w14:textId="77777777" w:rsidR="004B3F04" w:rsidRDefault="004B3F04" w:rsidP="000659BE">
            <w:pPr>
              <w:pStyle w:val="TableText"/>
            </w:pPr>
            <w:r>
              <w:t>SHALL</w:t>
            </w:r>
          </w:p>
        </w:tc>
        <w:tc>
          <w:tcPr>
            <w:tcW w:w="864" w:type="dxa"/>
          </w:tcPr>
          <w:p w14:paraId="327477C9" w14:textId="77777777" w:rsidR="004B3F04" w:rsidRDefault="004B3F04" w:rsidP="000659BE">
            <w:pPr>
              <w:pStyle w:val="TableText"/>
            </w:pPr>
          </w:p>
        </w:tc>
        <w:tc>
          <w:tcPr>
            <w:tcW w:w="1104" w:type="dxa"/>
          </w:tcPr>
          <w:p w14:paraId="3924161D" w14:textId="77777777" w:rsidR="004B3F04" w:rsidRDefault="006C736C" w:rsidP="000659BE">
            <w:pPr>
              <w:pStyle w:val="TableText"/>
            </w:pPr>
            <w:hyperlink w:anchor="C_4499-32633">
              <w:r w:rsidR="004B3F04">
                <w:rPr>
                  <w:rStyle w:val="HyperlinkText9pt"/>
                </w:rPr>
                <w:t>4499-32633</w:t>
              </w:r>
            </w:hyperlink>
          </w:p>
        </w:tc>
        <w:tc>
          <w:tcPr>
            <w:tcW w:w="2975" w:type="dxa"/>
          </w:tcPr>
          <w:p w14:paraId="387123F0" w14:textId="77777777" w:rsidR="004B3F04" w:rsidRDefault="004B3F04" w:rsidP="000659BE">
            <w:pPr>
              <w:pStyle w:val="TableText"/>
            </w:pPr>
          </w:p>
        </w:tc>
      </w:tr>
      <w:tr w:rsidR="004B3F04" w14:paraId="132E2E83" w14:textId="77777777" w:rsidTr="000659BE">
        <w:trPr>
          <w:jc w:val="center"/>
        </w:trPr>
        <w:tc>
          <w:tcPr>
            <w:tcW w:w="3345" w:type="dxa"/>
          </w:tcPr>
          <w:p w14:paraId="2D61BE66" w14:textId="77777777" w:rsidR="004B3F04" w:rsidRDefault="004B3F04" w:rsidP="000659BE">
            <w:pPr>
              <w:pStyle w:val="TableText"/>
            </w:pPr>
            <w:r>
              <w:tab/>
            </w:r>
            <w:r>
              <w:tab/>
              <w:t>@code</w:t>
            </w:r>
          </w:p>
        </w:tc>
        <w:tc>
          <w:tcPr>
            <w:tcW w:w="720" w:type="dxa"/>
          </w:tcPr>
          <w:p w14:paraId="19D22BD2" w14:textId="77777777" w:rsidR="004B3F04" w:rsidRDefault="004B3F04" w:rsidP="000659BE">
            <w:pPr>
              <w:pStyle w:val="TableText"/>
            </w:pPr>
            <w:r>
              <w:t>1..1</w:t>
            </w:r>
          </w:p>
        </w:tc>
        <w:tc>
          <w:tcPr>
            <w:tcW w:w="1152" w:type="dxa"/>
          </w:tcPr>
          <w:p w14:paraId="2EE7C5D2" w14:textId="77777777" w:rsidR="004B3F04" w:rsidRDefault="004B3F04" w:rsidP="000659BE">
            <w:pPr>
              <w:pStyle w:val="TableText"/>
            </w:pPr>
            <w:r>
              <w:t>SHALL</w:t>
            </w:r>
          </w:p>
        </w:tc>
        <w:tc>
          <w:tcPr>
            <w:tcW w:w="864" w:type="dxa"/>
          </w:tcPr>
          <w:p w14:paraId="0C9CDB6A" w14:textId="77777777" w:rsidR="004B3F04" w:rsidRDefault="004B3F04" w:rsidP="000659BE">
            <w:pPr>
              <w:pStyle w:val="TableText"/>
            </w:pPr>
          </w:p>
        </w:tc>
        <w:tc>
          <w:tcPr>
            <w:tcW w:w="1104" w:type="dxa"/>
          </w:tcPr>
          <w:p w14:paraId="789A27FA" w14:textId="77777777" w:rsidR="004B3F04" w:rsidRDefault="006C736C" w:rsidP="000659BE">
            <w:pPr>
              <w:pStyle w:val="TableText"/>
            </w:pPr>
            <w:hyperlink w:anchor="C_4499-32634">
              <w:r w:rsidR="004B3F04">
                <w:rPr>
                  <w:rStyle w:val="HyperlinkText9pt"/>
                </w:rPr>
                <w:t>4499-32634</w:t>
              </w:r>
            </w:hyperlink>
          </w:p>
        </w:tc>
        <w:tc>
          <w:tcPr>
            <w:tcW w:w="2975" w:type="dxa"/>
          </w:tcPr>
          <w:p w14:paraId="4CFCA40C" w14:textId="77777777" w:rsidR="004B3F04" w:rsidRDefault="004B3F04" w:rsidP="000659BE">
            <w:pPr>
              <w:pStyle w:val="TableText"/>
            </w:pPr>
            <w:r>
              <w:t>urn:oid:2.16.840.1.113883.5.14 (HL7ActStatus) = active</w:t>
            </w:r>
          </w:p>
        </w:tc>
      </w:tr>
      <w:tr w:rsidR="004B3F04" w14:paraId="3E443657" w14:textId="77777777" w:rsidTr="000659BE">
        <w:trPr>
          <w:jc w:val="center"/>
        </w:trPr>
        <w:tc>
          <w:tcPr>
            <w:tcW w:w="3345" w:type="dxa"/>
          </w:tcPr>
          <w:p w14:paraId="6DBB1C5F" w14:textId="77777777" w:rsidR="004B3F04" w:rsidRDefault="004B3F04" w:rsidP="000659BE">
            <w:pPr>
              <w:pStyle w:val="TableText"/>
            </w:pPr>
            <w:r>
              <w:tab/>
              <w:t>effectiveTime</w:t>
            </w:r>
          </w:p>
        </w:tc>
        <w:tc>
          <w:tcPr>
            <w:tcW w:w="720" w:type="dxa"/>
          </w:tcPr>
          <w:p w14:paraId="3E3C5EF9" w14:textId="77777777" w:rsidR="004B3F04" w:rsidRDefault="004B3F04" w:rsidP="000659BE">
            <w:pPr>
              <w:pStyle w:val="TableText"/>
            </w:pPr>
            <w:r>
              <w:t>0..1</w:t>
            </w:r>
          </w:p>
        </w:tc>
        <w:tc>
          <w:tcPr>
            <w:tcW w:w="1152" w:type="dxa"/>
          </w:tcPr>
          <w:p w14:paraId="2D14570B" w14:textId="77777777" w:rsidR="004B3F04" w:rsidRDefault="004B3F04" w:rsidP="000659BE">
            <w:pPr>
              <w:pStyle w:val="TableText"/>
            </w:pPr>
            <w:r>
              <w:t>MAY</w:t>
            </w:r>
          </w:p>
        </w:tc>
        <w:tc>
          <w:tcPr>
            <w:tcW w:w="864" w:type="dxa"/>
          </w:tcPr>
          <w:p w14:paraId="005BF9A5" w14:textId="77777777" w:rsidR="004B3F04" w:rsidRDefault="004B3F04" w:rsidP="000659BE">
            <w:pPr>
              <w:pStyle w:val="TableText"/>
            </w:pPr>
            <w:r>
              <w:t>PIVL_TS</w:t>
            </w:r>
          </w:p>
        </w:tc>
        <w:tc>
          <w:tcPr>
            <w:tcW w:w="1104" w:type="dxa"/>
          </w:tcPr>
          <w:p w14:paraId="6384EEB4" w14:textId="77777777" w:rsidR="004B3F04" w:rsidRDefault="006C736C" w:rsidP="000659BE">
            <w:pPr>
              <w:pStyle w:val="TableText"/>
            </w:pPr>
            <w:hyperlink w:anchor="C_4499-35566">
              <w:r w:rsidR="004B3F04">
                <w:rPr>
                  <w:rStyle w:val="HyperlinkText9pt"/>
                </w:rPr>
                <w:t>4499-35566</w:t>
              </w:r>
            </w:hyperlink>
          </w:p>
        </w:tc>
        <w:tc>
          <w:tcPr>
            <w:tcW w:w="2975" w:type="dxa"/>
          </w:tcPr>
          <w:p w14:paraId="7DC65F55" w14:textId="77777777" w:rsidR="004B3F04" w:rsidRDefault="004B3F04" w:rsidP="000659BE">
            <w:pPr>
              <w:pStyle w:val="TableText"/>
            </w:pPr>
          </w:p>
        </w:tc>
      </w:tr>
      <w:tr w:rsidR="004B3F04" w14:paraId="267BAE10" w14:textId="77777777" w:rsidTr="000659BE">
        <w:trPr>
          <w:jc w:val="center"/>
        </w:trPr>
        <w:tc>
          <w:tcPr>
            <w:tcW w:w="3345" w:type="dxa"/>
          </w:tcPr>
          <w:p w14:paraId="59E58830" w14:textId="77777777" w:rsidR="004B3F04" w:rsidRDefault="004B3F04" w:rsidP="000659BE">
            <w:pPr>
              <w:pStyle w:val="TableText"/>
            </w:pPr>
            <w:r>
              <w:tab/>
            </w:r>
            <w:r>
              <w:tab/>
              <w:t>period</w:t>
            </w:r>
          </w:p>
        </w:tc>
        <w:tc>
          <w:tcPr>
            <w:tcW w:w="720" w:type="dxa"/>
          </w:tcPr>
          <w:p w14:paraId="55A67872" w14:textId="77777777" w:rsidR="004B3F04" w:rsidRDefault="004B3F04" w:rsidP="000659BE">
            <w:pPr>
              <w:pStyle w:val="TableText"/>
            </w:pPr>
            <w:r>
              <w:t>0..1</w:t>
            </w:r>
          </w:p>
        </w:tc>
        <w:tc>
          <w:tcPr>
            <w:tcW w:w="1152" w:type="dxa"/>
          </w:tcPr>
          <w:p w14:paraId="6E67938A" w14:textId="77777777" w:rsidR="004B3F04" w:rsidRDefault="004B3F04" w:rsidP="000659BE">
            <w:pPr>
              <w:pStyle w:val="TableText"/>
            </w:pPr>
            <w:r>
              <w:t>MAY</w:t>
            </w:r>
          </w:p>
        </w:tc>
        <w:tc>
          <w:tcPr>
            <w:tcW w:w="864" w:type="dxa"/>
          </w:tcPr>
          <w:p w14:paraId="16940514" w14:textId="77777777" w:rsidR="004B3F04" w:rsidRDefault="004B3F04" w:rsidP="000659BE">
            <w:pPr>
              <w:pStyle w:val="TableText"/>
            </w:pPr>
          </w:p>
        </w:tc>
        <w:tc>
          <w:tcPr>
            <w:tcW w:w="1104" w:type="dxa"/>
          </w:tcPr>
          <w:p w14:paraId="47939221" w14:textId="77777777" w:rsidR="004B3F04" w:rsidRDefault="006C736C" w:rsidP="000659BE">
            <w:pPr>
              <w:pStyle w:val="TableText"/>
            </w:pPr>
            <w:hyperlink w:anchor="C_4499-35567">
              <w:r w:rsidR="004B3F04">
                <w:rPr>
                  <w:rStyle w:val="HyperlinkText9pt"/>
                </w:rPr>
                <w:t>4499-35567</w:t>
              </w:r>
            </w:hyperlink>
          </w:p>
        </w:tc>
        <w:tc>
          <w:tcPr>
            <w:tcW w:w="2975" w:type="dxa"/>
          </w:tcPr>
          <w:p w14:paraId="0359C8DE" w14:textId="77777777" w:rsidR="004B3F04" w:rsidRDefault="004B3F04" w:rsidP="000659BE">
            <w:pPr>
              <w:pStyle w:val="TableText"/>
            </w:pPr>
          </w:p>
        </w:tc>
      </w:tr>
      <w:tr w:rsidR="004B3F04" w14:paraId="6882AB18" w14:textId="77777777" w:rsidTr="000659BE">
        <w:trPr>
          <w:jc w:val="center"/>
        </w:trPr>
        <w:tc>
          <w:tcPr>
            <w:tcW w:w="3345" w:type="dxa"/>
          </w:tcPr>
          <w:p w14:paraId="71D1653D" w14:textId="77777777" w:rsidR="004B3F04" w:rsidRDefault="004B3F04" w:rsidP="000659BE">
            <w:pPr>
              <w:pStyle w:val="TableText"/>
            </w:pPr>
            <w:r>
              <w:tab/>
              <w:t>repeatNumber</w:t>
            </w:r>
          </w:p>
        </w:tc>
        <w:tc>
          <w:tcPr>
            <w:tcW w:w="720" w:type="dxa"/>
          </w:tcPr>
          <w:p w14:paraId="0925D5AA" w14:textId="77777777" w:rsidR="004B3F04" w:rsidRDefault="004B3F04" w:rsidP="000659BE">
            <w:pPr>
              <w:pStyle w:val="TableText"/>
            </w:pPr>
            <w:r>
              <w:t>0..1</w:t>
            </w:r>
          </w:p>
        </w:tc>
        <w:tc>
          <w:tcPr>
            <w:tcW w:w="1152" w:type="dxa"/>
          </w:tcPr>
          <w:p w14:paraId="0B82A205" w14:textId="77777777" w:rsidR="004B3F04" w:rsidRDefault="004B3F04" w:rsidP="000659BE">
            <w:pPr>
              <w:pStyle w:val="TableText"/>
            </w:pPr>
            <w:r>
              <w:t>MAY</w:t>
            </w:r>
          </w:p>
        </w:tc>
        <w:tc>
          <w:tcPr>
            <w:tcW w:w="864" w:type="dxa"/>
          </w:tcPr>
          <w:p w14:paraId="2D8E4354" w14:textId="77777777" w:rsidR="004B3F04" w:rsidRDefault="004B3F04" w:rsidP="000659BE">
            <w:pPr>
              <w:pStyle w:val="TableText"/>
            </w:pPr>
          </w:p>
        </w:tc>
        <w:tc>
          <w:tcPr>
            <w:tcW w:w="1104" w:type="dxa"/>
          </w:tcPr>
          <w:p w14:paraId="45B9B91E" w14:textId="77777777" w:rsidR="004B3F04" w:rsidRDefault="006C736C" w:rsidP="000659BE">
            <w:pPr>
              <w:pStyle w:val="TableText"/>
            </w:pPr>
            <w:hyperlink w:anchor="C_4499-32638">
              <w:r w:rsidR="004B3F04">
                <w:rPr>
                  <w:rStyle w:val="HyperlinkText9pt"/>
                </w:rPr>
                <w:t>4499-32638</w:t>
              </w:r>
            </w:hyperlink>
          </w:p>
        </w:tc>
        <w:tc>
          <w:tcPr>
            <w:tcW w:w="2975" w:type="dxa"/>
          </w:tcPr>
          <w:p w14:paraId="00FF984E" w14:textId="77777777" w:rsidR="004B3F04" w:rsidRDefault="004B3F04" w:rsidP="000659BE">
            <w:pPr>
              <w:pStyle w:val="TableText"/>
            </w:pPr>
          </w:p>
        </w:tc>
      </w:tr>
      <w:tr w:rsidR="004B3F04" w14:paraId="540A99A3" w14:textId="77777777" w:rsidTr="000659BE">
        <w:trPr>
          <w:jc w:val="center"/>
        </w:trPr>
        <w:tc>
          <w:tcPr>
            <w:tcW w:w="3345" w:type="dxa"/>
          </w:tcPr>
          <w:p w14:paraId="77EAB1DA" w14:textId="77777777" w:rsidR="004B3F04" w:rsidRDefault="004B3F04" w:rsidP="000659BE">
            <w:pPr>
              <w:pStyle w:val="TableText"/>
            </w:pPr>
            <w:r>
              <w:tab/>
              <w:t>routeCode</w:t>
            </w:r>
          </w:p>
        </w:tc>
        <w:tc>
          <w:tcPr>
            <w:tcW w:w="720" w:type="dxa"/>
          </w:tcPr>
          <w:p w14:paraId="01B5E05A" w14:textId="77777777" w:rsidR="004B3F04" w:rsidRDefault="004B3F04" w:rsidP="000659BE">
            <w:pPr>
              <w:pStyle w:val="TableText"/>
            </w:pPr>
            <w:r>
              <w:t>0..1</w:t>
            </w:r>
          </w:p>
        </w:tc>
        <w:tc>
          <w:tcPr>
            <w:tcW w:w="1152" w:type="dxa"/>
          </w:tcPr>
          <w:p w14:paraId="396C7C64" w14:textId="77777777" w:rsidR="004B3F04" w:rsidRDefault="004B3F04" w:rsidP="000659BE">
            <w:pPr>
              <w:pStyle w:val="TableText"/>
            </w:pPr>
            <w:r>
              <w:t>MAY</w:t>
            </w:r>
          </w:p>
        </w:tc>
        <w:tc>
          <w:tcPr>
            <w:tcW w:w="864" w:type="dxa"/>
          </w:tcPr>
          <w:p w14:paraId="11ECDBCE" w14:textId="77777777" w:rsidR="004B3F04" w:rsidRDefault="004B3F04" w:rsidP="000659BE">
            <w:pPr>
              <w:pStyle w:val="TableText"/>
            </w:pPr>
          </w:p>
        </w:tc>
        <w:tc>
          <w:tcPr>
            <w:tcW w:w="1104" w:type="dxa"/>
          </w:tcPr>
          <w:p w14:paraId="46B91F4A" w14:textId="77777777" w:rsidR="004B3F04" w:rsidRDefault="006C736C" w:rsidP="000659BE">
            <w:pPr>
              <w:pStyle w:val="TableText"/>
            </w:pPr>
            <w:hyperlink w:anchor="C_4499-32639">
              <w:r w:rsidR="004B3F04">
                <w:rPr>
                  <w:rStyle w:val="HyperlinkText9pt"/>
                </w:rPr>
                <w:t>4499-32639</w:t>
              </w:r>
            </w:hyperlink>
          </w:p>
        </w:tc>
        <w:tc>
          <w:tcPr>
            <w:tcW w:w="2975" w:type="dxa"/>
          </w:tcPr>
          <w:p w14:paraId="46F22F3A" w14:textId="77777777" w:rsidR="004B3F04" w:rsidRDefault="004B3F04" w:rsidP="000659BE">
            <w:pPr>
              <w:pStyle w:val="TableText"/>
            </w:pPr>
          </w:p>
        </w:tc>
      </w:tr>
      <w:tr w:rsidR="004B3F04" w14:paraId="17D8D81C" w14:textId="77777777" w:rsidTr="000659BE">
        <w:trPr>
          <w:jc w:val="center"/>
        </w:trPr>
        <w:tc>
          <w:tcPr>
            <w:tcW w:w="3345" w:type="dxa"/>
          </w:tcPr>
          <w:p w14:paraId="35B4ECB0" w14:textId="77777777" w:rsidR="004B3F04" w:rsidRDefault="004B3F04" w:rsidP="000659BE">
            <w:pPr>
              <w:pStyle w:val="TableText"/>
            </w:pPr>
            <w:r>
              <w:tab/>
            </w:r>
            <w:r>
              <w:tab/>
              <w:t>@valueSet</w:t>
            </w:r>
          </w:p>
        </w:tc>
        <w:tc>
          <w:tcPr>
            <w:tcW w:w="720" w:type="dxa"/>
          </w:tcPr>
          <w:p w14:paraId="78E8FA0B" w14:textId="77777777" w:rsidR="004B3F04" w:rsidRDefault="004B3F04" w:rsidP="000659BE">
            <w:pPr>
              <w:pStyle w:val="TableText"/>
            </w:pPr>
            <w:r>
              <w:t>0..1</w:t>
            </w:r>
          </w:p>
        </w:tc>
        <w:tc>
          <w:tcPr>
            <w:tcW w:w="1152" w:type="dxa"/>
          </w:tcPr>
          <w:p w14:paraId="1CCD7D99" w14:textId="77777777" w:rsidR="004B3F04" w:rsidRDefault="004B3F04" w:rsidP="000659BE">
            <w:pPr>
              <w:pStyle w:val="TableText"/>
            </w:pPr>
            <w:r>
              <w:t>SHOULD</w:t>
            </w:r>
          </w:p>
        </w:tc>
        <w:tc>
          <w:tcPr>
            <w:tcW w:w="864" w:type="dxa"/>
          </w:tcPr>
          <w:p w14:paraId="125804F7" w14:textId="77777777" w:rsidR="004B3F04" w:rsidRDefault="004B3F04" w:rsidP="000659BE">
            <w:pPr>
              <w:pStyle w:val="TableText"/>
            </w:pPr>
          </w:p>
        </w:tc>
        <w:tc>
          <w:tcPr>
            <w:tcW w:w="1104" w:type="dxa"/>
          </w:tcPr>
          <w:p w14:paraId="55C33BEA" w14:textId="77777777" w:rsidR="004B3F04" w:rsidRDefault="006C736C" w:rsidP="000659BE">
            <w:pPr>
              <w:pStyle w:val="TableText"/>
            </w:pPr>
            <w:hyperlink w:anchor="C_4499-32640">
              <w:r w:rsidR="004B3F04">
                <w:rPr>
                  <w:rStyle w:val="HyperlinkText9pt"/>
                </w:rPr>
                <w:t>4499-32640</w:t>
              </w:r>
            </w:hyperlink>
          </w:p>
        </w:tc>
        <w:tc>
          <w:tcPr>
            <w:tcW w:w="2975" w:type="dxa"/>
          </w:tcPr>
          <w:p w14:paraId="3DDE6516" w14:textId="77777777" w:rsidR="004B3F04" w:rsidRDefault="004B3F04" w:rsidP="000659BE">
            <w:pPr>
              <w:pStyle w:val="TableText"/>
            </w:pPr>
          </w:p>
        </w:tc>
      </w:tr>
      <w:tr w:rsidR="004B3F04" w14:paraId="265E863E" w14:textId="77777777" w:rsidTr="000659BE">
        <w:trPr>
          <w:jc w:val="center"/>
        </w:trPr>
        <w:tc>
          <w:tcPr>
            <w:tcW w:w="3345" w:type="dxa"/>
          </w:tcPr>
          <w:p w14:paraId="74E758D9" w14:textId="77777777" w:rsidR="004B3F04" w:rsidRDefault="004B3F04" w:rsidP="000659BE">
            <w:pPr>
              <w:pStyle w:val="TableText"/>
            </w:pPr>
            <w:r>
              <w:tab/>
              <w:t>doseQuantity</w:t>
            </w:r>
          </w:p>
        </w:tc>
        <w:tc>
          <w:tcPr>
            <w:tcW w:w="720" w:type="dxa"/>
          </w:tcPr>
          <w:p w14:paraId="6A488340" w14:textId="77777777" w:rsidR="004B3F04" w:rsidRDefault="004B3F04" w:rsidP="000659BE">
            <w:pPr>
              <w:pStyle w:val="TableText"/>
            </w:pPr>
            <w:r>
              <w:t>0..1</w:t>
            </w:r>
          </w:p>
        </w:tc>
        <w:tc>
          <w:tcPr>
            <w:tcW w:w="1152" w:type="dxa"/>
          </w:tcPr>
          <w:p w14:paraId="7AE0295B" w14:textId="77777777" w:rsidR="004B3F04" w:rsidRDefault="004B3F04" w:rsidP="000659BE">
            <w:pPr>
              <w:pStyle w:val="TableText"/>
            </w:pPr>
            <w:r>
              <w:t>MAY</w:t>
            </w:r>
          </w:p>
        </w:tc>
        <w:tc>
          <w:tcPr>
            <w:tcW w:w="864" w:type="dxa"/>
          </w:tcPr>
          <w:p w14:paraId="049F729C" w14:textId="77777777" w:rsidR="004B3F04" w:rsidRDefault="004B3F04" w:rsidP="000659BE">
            <w:pPr>
              <w:pStyle w:val="TableText"/>
            </w:pPr>
          </w:p>
        </w:tc>
        <w:tc>
          <w:tcPr>
            <w:tcW w:w="1104" w:type="dxa"/>
          </w:tcPr>
          <w:p w14:paraId="73FC8989" w14:textId="77777777" w:rsidR="004B3F04" w:rsidRDefault="006C736C" w:rsidP="000659BE">
            <w:pPr>
              <w:pStyle w:val="TableText"/>
            </w:pPr>
            <w:hyperlink w:anchor="C_4499-32641">
              <w:r w:rsidR="004B3F04">
                <w:rPr>
                  <w:rStyle w:val="HyperlinkText9pt"/>
                </w:rPr>
                <w:t>4499-32641</w:t>
              </w:r>
            </w:hyperlink>
          </w:p>
        </w:tc>
        <w:tc>
          <w:tcPr>
            <w:tcW w:w="2975" w:type="dxa"/>
          </w:tcPr>
          <w:p w14:paraId="3A3535D2" w14:textId="77777777" w:rsidR="004B3F04" w:rsidRDefault="004B3F04" w:rsidP="000659BE">
            <w:pPr>
              <w:pStyle w:val="TableText"/>
            </w:pPr>
          </w:p>
        </w:tc>
      </w:tr>
      <w:tr w:rsidR="004B3F04" w14:paraId="1A113F57" w14:textId="77777777" w:rsidTr="000659BE">
        <w:trPr>
          <w:jc w:val="center"/>
        </w:trPr>
        <w:tc>
          <w:tcPr>
            <w:tcW w:w="3345" w:type="dxa"/>
          </w:tcPr>
          <w:p w14:paraId="1350C0E8" w14:textId="77777777" w:rsidR="004B3F04" w:rsidRDefault="004B3F04" w:rsidP="000659BE">
            <w:pPr>
              <w:pStyle w:val="TableText"/>
            </w:pPr>
            <w:r>
              <w:tab/>
              <w:t>participation</w:t>
            </w:r>
          </w:p>
        </w:tc>
        <w:tc>
          <w:tcPr>
            <w:tcW w:w="720" w:type="dxa"/>
          </w:tcPr>
          <w:p w14:paraId="1C054998" w14:textId="77777777" w:rsidR="004B3F04" w:rsidRDefault="004B3F04" w:rsidP="000659BE">
            <w:pPr>
              <w:pStyle w:val="TableText"/>
            </w:pPr>
            <w:r>
              <w:t>1..1</w:t>
            </w:r>
          </w:p>
        </w:tc>
        <w:tc>
          <w:tcPr>
            <w:tcW w:w="1152" w:type="dxa"/>
          </w:tcPr>
          <w:p w14:paraId="11E5005F" w14:textId="77777777" w:rsidR="004B3F04" w:rsidRDefault="004B3F04" w:rsidP="000659BE">
            <w:pPr>
              <w:pStyle w:val="TableText"/>
            </w:pPr>
            <w:r>
              <w:t>SHALL</w:t>
            </w:r>
          </w:p>
        </w:tc>
        <w:tc>
          <w:tcPr>
            <w:tcW w:w="864" w:type="dxa"/>
          </w:tcPr>
          <w:p w14:paraId="194C002D" w14:textId="77777777" w:rsidR="004B3F04" w:rsidRDefault="004B3F04" w:rsidP="000659BE">
            <w:pPr>
              <w:pStyle w:val="TableText"/>
            </w:pPr>
          </w:p>
        </w:tc>
        <w:tc>
          <w:tcPr>
            <w:tcW w:w="1104" w:type="dxa"/>
          </w:tcPr>
          <w:p w14:paraId="13AF72A7" w14:textId="77777777" w:rsidR="004B3F04" w:rsidRDefault="006C736C" w:rsidP="000659BE">
            <w:pPr>
              <w:pStyle w:val="TableText"/>
            </w:pPr>
            <w:hyperlink w:anchor="C_4499-32642">
              <w:r w:rsidR="004B3F04">
                <w:rPr>
                  <w:rStyle w:val="HyperlinkText9pt"/>
                </w:rPr>
                <w:t>4499-32642</w:t>
              </w:r>
            </w:hyperlink>
          </w:p>
        </w:tc>
        <w:tc>
          <w:tcPr>
            <w:tcW w:w="2975" w:type="dxa"/>
          </w:tcPr>
          <w:p w14:paraId="4CCE1BE7" w14:textId="77777777" w:rsidR="004B3F04" w:rsidRDefault="004B3F04" w:rsidP="000659BE">
            <w:pPr>
              <w:pStyle w:val="TableText"/>
            </w:pPr>
          </w:p>
        </w:tc>
      </w:tr>
      <w:tr w:rsidR="004B3F04" w14:paraId="2FB3B407" w14:textId="77777777" w:rsidTr="000659BE">
        <w:trPr>
          <w:jc w:val="center"/>
        </w:trPr>
        <w:tc>
          <w:tcPr>
            <w:tcW w:w="3345" w:type="dxa"/>
          </w:tcPr>
          <w:p w14:paraId="22B7BEF4" w14:textId="77777777" w:rsidR="004B3F04" w:rsidRDefault="004B3F04" w:rsidP="000659BE">
            <w:pPr>
              <w:pStyle w:val="TableText"/>
            </w:pPr>
            <w:r>
              <w:tab/>
            </w:r>
            <w:r>
              <w:tab/>
              <w:t>@typeCode</w:t>
            </w:r>
          </w:p>
        </w:tc>
        <w:tc>
          <w:tcPr>
            <w:tcW w:w="720" w:type="dxa"/>
          </w:tcPr>
          <w:p w14:paraId="7E256204" w14:textId="77777777" w:rsidR="004B3F04" w:rsidRDefault="004B3F04" w:rsidP="000659BE">
            <w:pPr>
              <w:pStyle w:val="TableText"/>
            </w:pPr>
            <w:r>
              <w:t>1..1</w:t>
            </w:r>
          </w:p>
        </w:tc>
        <w:tc>
          <w:tcPr>
            <w:tcW w:w="1152" w:type="dxa"/>
          </w:tcPr>
          <w:p w14:paraId="7B2E2950" w14:textId="77777777" w:rsidR="004B3F04" w:rsidRDefault="004B3F04" w:rsidP="000659BE">
            <w:pPr>
              <w:pStyle w:val="TableText"/>
            </w:pPr>
            <w:r>
              <w:t>SHALL</w:t>
            </w:r>
          </w:p>
        </w:tc>
        <w:tc>
          <w:tcPr>
            <w:tcW w:w="864" w:type="dxa"/>
          </w:tcPr>
          <w:p w14:paraId="34F3D7A0" w14:textId="77777777" w:rsidR="004B3F04" w:rsidRDefault="004B3F04" w:rsidP="000659BE">
            <w:pPr>
              <w:pStyle w:val="TableText"/>
            </w:pPr>
          </w:p>
        </w:tc>
        <w:tc>
          <w:tcPr>
            <w:tcW w:w="1104" w:type="dxa"/>
          </w:tcPr>
          <w:p w14:paraId="09A3EED1" w14:textId="77777777" w:rsidR="004B3F04" w:rsidRDefault="006C736C" w:rsidP="000659BE">
            <w:pPr>
              <w:pStyle w:val="TableText"/>
            </w:pPr>
            <w:hyperlink w:anchor="C_4499-32643">
              <w:r w:rsidR="004B3F04">
                <w:rPr>
                  <w:rStyle w:val="HyperlinkText9pt"/>
                </w:rPr>
                <w:t>4499-32643</w:t>
              </w:r>
            </w:hyperlink>
          </w:p>
        </w:tc>
        <w:tc>
          <w:tcPr>
            <w:tcW w:w="2975" w:type="dxa"/>
          </w:tcPr>
          <w:p w14:paraId="710D8BA9" w14:textId="77777777" w:rsidR="004B3F04" w:rsidRDefault="004B3F04" w:rsidP="000659BE">
            <w:pPr>
              <w:pStyle w:val="TableText"/>
            </w:pPr>
            <w:r>
              <w:t>urn:oid:2.16.840.1.113883.5.90 (HL7ParticipationType) = CSM</w:t>
            </w:r>
          </w:p>
        </w:tc>
      </w:tr>
      <w:tr w:rsidR="004B3F04" w14:paraId="6946D27C" w14:textId="77777777" w:rsidTr="000659BE">
        <w:trPr>
          <w:jc w:val="center"/>
        </w:trPr>
        <w:tc>
          <w:tcPr>
            <w:tcW w:w="3345" w:type="dxa"/>
          </w:tcPr>
          <w:p w14:paraId="1C0E3E19" w14:textId="77777777" w:rsidR="004B3F04" w:rsidRDefault="004B3F04" w:rsidP="000659BE">
            <w:pPr>
              <w:pStyle w:val="TableText"/>
            </w:pPr>
            <w:r>
              <w:tab/>
            </w:r>
            <w:r>
              <w:tab/>
              <w:t>role</w:t>
            </w:r>
          </w:p>
        </w:tc>
        <w:tc>
          <w:tcPr>
            <w:tcW w:w="720" w:type="dxa"/>
          </w:tcPr>
          <w:p w14:paraId="6970F87B" w14:textId="77777777" w:rsidR="004B3F04" w:rsidRDefault="004B3F04" w:rsidP="000659BE">
            <w:pPr>
              <w:pStyle w:val="TableText"/>
            </w:pPr>
            <w:r>
              <w:t>1..1</w:t>
            </w:r>
          </w:p>
        </w:tc>
        <w:tc>
          <w:tcPr>
            <w:tcW w:w="1152" w:type="dxa"/>
          </w:tcPr>
          <w:p w14:paraId="2DF977C0" w14:textId="77777777" w:rsidR="004B3F04" w:rsidRDefault="004B3F04" w:rsidP="000659BE">
            <w:pPr>
              <w:pStyle w:val="TableText"/>
            </w:pPr>
            <w:r>
              <w:t>SHALL</w:t>
            </w:r>
          </w:p>
        </w:tc>
        <w:tc>
          <w:tcPr>
            <w:tcW w:w="864" w:type="dxa"/>
          </w:tcPr>
          <w:p w14:paraId="5673DE42" w14:textId="77777777" w:rsidR="004B3F04" w:rsidRDefault="004B3F04" w:rsidP="000659BE">
            <w:pPr>
              <w:pStyle w:val="TableText"/>
            </w:pPr>
          </w:p>
        </w:tc>
        <w:tc>
          <w:tcPr>
            <w:tcW w:w="1104" w:type="dxa"/>
          </w:tcPr>
          <w:p w14:paraId="36227E31" w14:textId="77777777" w:rsidR="004B3F04" w:rsidRDefault="006C736C" w:rsidP="000659BE">
            <w:pPr>
              <w:pStyle w:val="TableText"/>
            </w:pPr>
            <w:hyperlink w:anchor="C_4499-32644">
              <w:r w:rsidR="004B3F04">
                <w:rPr>
                  <w:rStyle w:val="HyperlinkText9pt"/>
                </w:rPr>
                <w:t>4499-32644</w:t>
              </w:r>
            </w:hyperlink>
          </w:p>
        </w:tc>
        <w:tc>
          <w:tcPr>
            <w:tcW w:w="2975" w:type="dxa"/>
          </w:tcPr>
          <w:p w14:paraId="644FED13" w14:textId="77777777" w:rsidR="004B3F04" w:rsidRDefault="004B3F04" w:rsidP="000659BE">
            <w:pPr>
              <w:pStyle w:val="TableText"/>
            </w:pPr>
          </w:p>
        </w:tc>
      </w:tr>
      <w:tr w:rsidR="004B3F04" w14:paraId="06215126" w14:textId="77777777" w:rsidTr="000659BE">
        <w:trPr>
          <w:jc w:val="center"/>
        </w:trPr>
        <w:tc>
          <w:tcPr>
            <w:tcW w:w="3345" w:type="dxa"/>
          </w:tcPr>
          <w:p w14:paraId="5D05BE0E" w14:textId="77777777" w:rsidR="004B3F04" w:rsidRDefault="004B3F04" w:rsidP="000659BE">
            <w:pPr>
              <w:pStyle w:val="TableText"/>
            </w:pPr>
            <w:r>
              <w:tab/>
            </w:r>
            <w:r>
              <w:tab/>
            </w:r>
            <w:r>
              <w:tab/>
              <w:t>@classCode</w:t>
            </w:r>
          </w:p>
        </w:tc>
        <w:tc>
          <w:tcPr>
            <w:tcW w:w="720" w:type="dxa"/>
          </w:tcPr>
          <w:p w14:paraId="40590537" w14:textId="77777777" w:rsidR="004B3F04" w:rsidRDefault="004B3F04" w:rsidP="000659BE">
            <w:pPr>
              <w:pStyle w:val="TableText"/>
            </w:pPr>
            <w:r>
              <w:t>1..1</w:t>
            </w:r>
          </w:p>
        </w:tc>
        <w:tc>
          <w:tcPr>
            <w:tcW w:w="1152" w:type="dxa"/>
          </w:tcPr>
          <w:p w14:paraId="3229D890" w14:textId="77777777" w:rsidR="004B3F04" w:rsidRDefault="004B3F04" w:rsidP="000659BE">
            <w:pPr>
              <w:pStyle w:val="TableText"/>
            </w:pPr>
            <w:r>
              <w:t>SHALL</w:t>
            </w:r>
          </w:p>
        </w:tc>
        <w:tc>
          <w:tcPr>
            <w:tcW w:w="864" w:type="dxa"/>
          </w:tcPr>
          <w:p w14:paraId="0A65CE07" w14:textId="77777777" w:rsidR="004B3F04" w:rsidRDefault="004B3F04" w:rsidP="000659BE">
            <w:pPr>
              <w:pStyle w:val="TableText"/>
            </w:pPr>
          </w:p>
        </w:tc>
        <w:tc>
          <w:tcPr>
            <w:tcW w:w="1104" w:type="dxa"/>
          </w:tcPr>
          <w:p w14:paraId="7E9DA17B" w14:textId="77777777" w:rsidR="004B3F04" w:rsidRDefault="006C736C" w:rsidP="000659BE">
            <w:pPr>
              <w:pStyle w:val="TableText"/>
            </w:pPr>
            <w:hyperlink w:anchor="C_4499-32645">
              <w:r w:rsidR="004B3F04">
                <w:rPr>
                  <w:rStyle w:val="HyperlinkText9pt"/>
                </w:rPr>
                <w:t>4499-32645</w:t>
              </w:r>
            </w:hyperlink>
          </w:p>
        </w:tc>
        <w:tc>
          <w:tcPr>
            <w:tcW w:w="2975" w:type="dxa"/>
          </w:tcPr>
          <w:p w14:paraId="0048DBB5" w14:textId="77777777" w:rsidR="004B3F04" w:rsidRDefault="004B3F04" w:rsidP="000659BE">
            <w:pPr>
              <w:pStyle w:val="TableText"/>
            </w:pPr>
            <w:r>
              <w:t>urn:oid:2.16.840.1.113883.5.110 (HL7RoleClass) = ADMM</w:t>
            </w:r>
          </w:p>
        </w:tc>
      </w:tr>
      <w:tr w:rsidR="004B3F04" w14:paraId="008CCE7F" w14:textId="77777777" w:rsidTr="000659BE">
        <w:trPr>
          <w:jc w:val="center"/>
        </w:trPr>
        <w:tc>
          <w:tcPr>
            <w:tcW w:w="3345" w:type="dxa"/>
          </w:tcPr>
          <w:p w14:paraId="4732E098" w14:textId="77777777" w:rsidR="004B3F04" w:rsidRDefault="004B3F04" w:rsidP="000659BE">
            <w:pPr>
              <w:pStyle w:val="TableText"/>
            </w:pPr>
            <w:r>
              <w:lastRenderedPageBreak/>
              <w:tab/>
            </w:r>
            <w:r>
              <w:tab/>
            </w:r>
            <w:r>
              <w:tab/>
              <w:t>playingMaterial</w:t>
            </w:r>
          </w:p>
        </w:tc>
        <w:tc>
          <w:tcPr>
            <w:tcW w:w="720" w:type="dxa"/>
          </w:tcPr>
          <w:p w14:paraId="05DEFB81" w14:textId="77777777" w:rsidR="004B3F04" w:rsidRDefault="004B3F04" w:rsidP="000659BE">
            <w:pPr>
              <w:pStyle w:val="TableText"/>
            </w:pPr>
            <w:r>
              <w:t>1..1</w:t>
            </w:r>
          </w:p>
        </w:tc>
        <w:tc>
          <w:tcPr>
            <w:tcW w:w="1152" w:type="dxa"/>
          </w:tcPr>
          <w:p w14:paraId="56632DBF" w14:textId="77777777" w:rsidR="004B3F04" w:rsidRDefault="004B3F04" w:rsidP="000659BE">
            <w:pPr>
              <w:pStyle w:val="TableText"/>
            </w:pPr>
            <w:r>
              <w:t>SHALL</w:t>
            </w:r>
          </w:p>
        </w:tc>
        <w:tc>
          <w:tcPr>
            <w:tcW w:w="864" w:type="dxa"/>
          </w:tcPr>
          <w:p w14:paraId="35DEE6D5" w14:textId="77777777" w:rsidR="004B3F04" w:rsidRDefault="004B3F04" w:rsidP="000659BE">
            <w:pPr>
              <w:pStyle w:val="TableText"/>
            </w:pPr>
          </w:p>
        </w:tc>
        <w:tc>
          <w:tcPr>
            <w:tcW w:w="1104" w:type="dxa"/>
          </w:tcPr>
          <w:p w14:paraId="434A492D" w14:textId="77777777" w:rsidR="004B3F04" w:rsidRDefault="006C736C" w:rsidP="000659BE">
            <w:pPr>
              <w:pStyle w:val="TableText"/>
            </w:pPr>
            <w:hyperlink w:anchor="C_4499-32646">
              <w:r w:rsidR="004B3F04">
                <w:rPr>
                  <w:rStyle w:val="HyperlinkText9pt"/>
                </w:rPr>
                <w:t>4499-32646</w:t>
              </w:r>
            </w:hyperlink>
          </w:p>
        </w:tc>
        <w:tc>
          <w:tcPr>
            <w:tcW w:w="2975" w:type="dxa"/>
          </w:tcPr>
          <w:p w14:paraId="13E62E59" w14:textId="77777777" w:rsidR="004B3F04" w:rsidRDefault="004B3F04" w:rsidP="000659BE">
            <w:pPr>
              <w:pStyle w:val="TableText"/>
            </w:pPr>
          </w:p>
        </w:tc>
      </w:tr>
      <w:tr w:rsidR="004B3F04" w14:paraId="12F82A5B" w14:textId="77777777" w:rsidTr="000659BE">
        <w:trPr>
          <w:jc w:val="center"/>
        </w:trPr>
        <w:tc>
          <w:tcPr>
            <w:tcW w:w="3345" w:type="dxa"/>
          </w:tcPr>
          <w:p w14:paraId="34DAA086" w14:textId="77777777" w:rsidR="004B3F04" w:rsidRDefault="004B3F04" w:rsidP="000659BE">
            <w:pPr>
              <w:pStyle w:val="TableText"/>
            </w:pPr>
            <w:r>
              <w:tab/>
            </w:r>
            <w:r>
              <w:tab/>
            </w:r>
            <w:r>
              <w:tab/>
            </w:r>
            <w:r>
              <w:tab/>
              <w:t>@classCode</w:t>
            </w:r>
          </w:p>
        </w:tc>
        <w:tc>
          <w:tcPr>
            <w:tcW w:w="720" w:type="dxa"/>
          </w:tcPr>
          <w:p w14:paraId="424D0BF9" w14:textId="77777777" w:rsidR="004B3F04" w:rsidRDefault="004B3F04" w:rsidP="000659BE">
            <w:pPr>
              <w:pStyle w:val="TableText"/>
            </w:pPr>
            <w:r>
              <w:t>1..1</w:t>
            </w:r>
          </w:p>
        </w:tc>
        <w:tc>
          <w:tcPr>
            <w:tcW w:w="1152" w:type="dxa"/>
          </w:tcPr>
          <w:p w14:paraId="20D125E4" w14:textId="77777777" w:rsidR="004B3F04" w:rsidRDefault="004B3F04" w:rsidP="000659BE">
            <w:pPr>
              <w:pStyle w:val="TableText"/>
            </w:pPr>
            <w:r>
              <w:t>SHALL</w:t>
            </w:r>
          </w:p>
        </w:tc>
        <w:tc>
          <w:tcPr>
            <w:tcW w:w="864" w:type="dxa"/>
          </w:tcPr>
          <w:p w14:paraId="12A75022" w14:textId="77777777" w:rsidR="004B3F04" w:rsidRDefault="004B3F04" w:rsidP="000659BE">
            <w:pPr>
              <w:pStyle w:val="TableText"/>
            </w:pPr>
          </w:p>
        </w:tc>
        <w:tc>
          <w:tcPr>
            <w:tcW w:w="1104" w:type="dxa"/>
          </w:tcPr>
          <w:p w14:paraId="37B9D396" w14:textId="77777777" w:rsidR="004B3F04" w:rsidRDefault="006C736C" w:rsidP="000659BE">
            <w:pPr>
              <w:pStyle w:val="TableText"/>
            </w:pPr>
            <w:hyperlink w:anchor="C_4499-32647">
              <w:r w:rsidR="004B3F04">
                <w:rPr>
                  <w:rStyle w:val="HyperlinkText9pt"/>
                </w:rPr>
                <w:t>4499-32647</w:t>
              </w:r>
            </w:hyperlink>
          </w:p>
        </w:tc>
        <w:tc>
          <w:tcPr>
            <w:tcW w:w="2975" w:type="dxa"/>
          </w:tcPr>
          <w:p w14:paraId="6EF6F3E9" w14:textId="77777777" w:rsidR="004B3F04" w:rsidRDefault="004B3F04" w:rsidP="000659BE">
            <w:pPr>
              <w:pStyle w:val="TableText"/>
            </w:pPr>
            <w:r>
              <w:t>urn:oid:2.16.840.1.113883.5.41 (HL7EntityClass) = MAT</w:t>
            </w:r>
          </w:p>
        </w:tc>
      </w:tr>
      <w:tr w:rsidR="004B3F04" w14:paraId="5995E76C" w14:textId="77777777" w:rsidTr="000659BE">
        <w:trPr>
          <w:jc w:val="center"/>
        </w:trPr>
        <w:tc>
          <w:tcPr>
            <w:tcW w:w="3345" w:type="dxa"/>
          </w:tcPr>
          <w:p w14:paraId="557DB083" w14:textId="77777777" w:rsidR="004B3F04" w:rsidRDefault="004B3F04" w:rsidP="000659BE">
            <w:pPr>
              <w:pStyle w:val="TableText"/>
            </w:pPr>
            <w:r>
              <w:tab/>
            </w:r>
            <w:r>
              <w:tab/>
            </w:r>
            <w:r>
              <w:tab/>
            </w:r>
            <w:r>
              <w:tab/>
              <w:t>@determinerCode</w:t>
            </w:r>
          </w:p>
        </w:tc>
        <w:tc>
          <w:tcPr>
            <w:tcW w:w="720" w:type="dxa"/>
          </w:tcPr>
          <w:p w14:paraId="51E9680E" w14:textId="77777777" w:rsidR="004B3F04" w:rsidRDefault="004B3F04" w:rsidP="000659BE">
            <w:pPr>
              <w:pStyle w:val="TableText"/>
            </w:pPr>
            <w:r>
              <w:t>1..1</w:t>
            </w:r>
          </w:p>
        </w:tc>
        <w:tc>
          <w:tcPr>
            <w:tcW w:w="1152" w:type="dxa"/>
          </w:tcPr>
          <w:p w14:paraId="0249D275" w14:textId="77777777" w:rsidR="004B3F04" w:rsidRDefault="004B3F04" w:rsidP="000659BE">
            <w:pPr>
              <w:pStyle w:val="TableText"/>
            </w:pPr>
            <w:r>
              <w:t>SHALL</w:t>
            </w:r>
          </w:p>
        </w:tc>
        <w:tc>
          <w:tcPr>
            <w:tcW w:w="864" w:type="dxa"/>
          </w:tcPr>
          <w:p w14:paraId="651B7F29" w14:textId="77777777" w:rsidR="004B3F04" w:rsidRDefault="004B3F04" w:rsidP="000659BE">
            <w:pPr>
              <w:pStyle w:val="TableText"/>
            </w:pPr>
          </w:p>
        </w:tc>
        <w:tc>
          <w:tcPr>
            <w:tcW w:w="1104" w:type="dxa"/>
          </w:tcPr>
          <w:p w14:paraId="6AEA2BA0" w14:textId="77777777" w:rsidR="004B3F04" w:rsidRDefault="006C736C" w:rsidP="000659BE">
            <w:pPr>
              <w:pStyle w:val="TableText"/>
            </w:pPr>
            <w:hyperlink w:anchor="C_4499-32648">
              <w:r w:rsidR="004B3F04">
                <w:rPr>
                  <w:rStyle w:val="HyperlinkText9pt"/>
                </w:rPr>
                <w:t>4499-32648</w:t>
              </w:r>
            </w:hyperlink>
          </w:p>
        </w:tc>
        <w:tc>
          <w:tcPr>
            <w:tcW w:w="2975" w:type="dxa"/>
          </w:tcPr>
          <w:p w14:paraId="349880E7" w14:textId="77777777" w:rsidR="004B3F04" w:rsidRDefault="004B3F04" w:rsidP="000659BE">
            <w:pPr>
              <w:pStyle w:val="TableText"/>
            </w:pPr>
            <w:r>
              <w:t>urn:oid:2.16.840.1.113883.5.30 (HL7EntityDeterminer) = KIND</w:t>
            </w:r>
          </w:p>
        </w:tc>
      </w:tr>
      <w:tr w:rsidR="004B3F04" w14:paraId="02591D2A" w14:textId="77777777" w:rsidTr="000659BE">
        <w:trPr>
          <w:jc w:val="center"/>
        </w:trPr>
        <w:tc>
          <w:tcPr>
            <w:tcW w:w="3345" w:type="dxa"/>
          </w:tcPr>
          <w:p w14:paraId="66DBFB57" w14:textId="77777777" w:rsidR="004B3F04" w:rsidRDefault="004B3F04" w:rsidP="000659BE">
            <w:pPr>
              <w:pStyle w:val="TableText"/>
            </w:pPr>
            <w:r>
              <w:tab/>
            </w:r>
            <w:r>
              <w:tab/>
            </w:r>
            <w:r>
              <w:tab/>
            </w:r>
            <w:r>
              <w:tab/>
              <w:t>code</w:t>
            </w:r>
          </w:p>
        </w:tc>
        <w:tc>
          <w:tcPr>
            <w:tcW w:w="720" w:type="dxa"/>
          </w:tcPr>
          <w:p w14:paraId="20462208" w14:textId="77777777" w:rsidR="004B3F04" w:rsidRDefault="004B3F04" w:rsidP="000659BE">
            <w:pPr>
              <w:pStyle w:val="TableText"/>
            </w:pPr>
            <w:r>
              <w:t>1..1</w:t>
            </w:r>
          </w:p>
        </w:tc>
        <w:tc>
          <w:tcPr>
            <w:tcW w:w="1152" w:type="dxa"/>
          </w:tcPr>
          <w:p w14:paraId="3D945630" w14:textId="77777777" w:rsidR="004B3F04" w:rsidRDefault="004B3F04" w:rsidP="000659BE">
            <w:pPr>
              <w:pStyle w:val="TableText"/>
            </w:pPr>
            <w:r>
              <w:t>SHALL</w:t>
            </w:r>
          </w:p>
        </w:tc>
        <w:tc>
          <w:tcPr>
            <w:tcW w:w="864" w:type="dxa"/>
          </w:tcPr>
          <w:p w14:paraId="7EBB3BA3" w14:textId="77777777" w:rsidR="004B3F04" w:rsidRDefault="004B3F04" w:rsidP="000659BE">
            <w:pPr>
              <w:pStyle w:val="TableText"/>
            </w:pPr>
          </w:p>
        </w:tc>
        <w:tc>
          <w:tcPr>
            <w:tcW w:w="1104" w:type="dxa"/>
          </w:tcPr>
          <w:p w14:paraId="6FEBD200" w14:textId="77777777" w:rsidR="004B3F04" w:rsidRDefault="006C736C" w:rsidP="000659BE">
            <w:pPr>
              <w:pStyle w:val="TableText"/>
            </w:pPr>
            <w:hyperlink w:anchor="C_4499-32649">
              <w:r w:rsidR="004B3F04">
                <w:rPr>
                  <w:rStyle w:val="HyperlinkText9pt"/>
                </w:rPr>
                <w:t>4499-32649</w:t>
              </w:r>
            </w:hyperlink>
          </w:p>
        </w:tc>
        <w:tc>
          <w:tcPr>
            <w:tcW w:w="2975" w:type="dxa"/>
          </w:tcPr>
          <w:p w14:paraId="44E43885" w14:textId="77777777" w:rsidR="004B3F04" w:rsidRDefault="004B3F04" w:rsidP="000659BE">
            <w:pPr>
              <w:pStyle w:val="TableText"/>
            </w:pPr>
          </w:p>
        </w:tc>
      </w:tr>
      <w:tr w:rsidR="004B3F04" w14:paraId="409B6A0B" w14:textId="77777777" w:rsidTr="000659BE">
        <w:trPr>
          <w:jc w:val="center"/>
        </w:trPr>
        <w:tc>
          <w:tcPr>
            <w:tcW w:w="3345" w:type="dxa"/>
          </w:tcPr>
          <w:p w14:paraId="2FC07561" w14:textId="77777777" w:rsidR="004B3F04" w:rsidRDefault="004B3F04" w:rsidP="000659BE">
            <w:pPr>
              <w:pStyle w:val="TableText"/>
            </w:pPr>
            <w:r>
              <w:tab/>
            </w:r>
            <w:r>
              <w:tab/>
            </w:r>
            <w:r>
              <w:tab/>
            </w:r>
            <w:r>
              <w:tab/>
            </w:r>
            <w:r>
              <w:tab/>
              <w:t>@valueSet</w:t>
            </w:r>
          </w:p>
        </w:tc>
        <w:tc>
          <w:tcPr>
            <w:tcW w:w="720" w:type="dxa"/>
          </w:tcPr>
          <w:p w14:paraId="0563C8A9" w14:textId="77777777" w:rsidR="004B3F04" w:rsidRDefault="004B3F04" w:rsidP="000659BE">
            <w:pPr>
              <w:pStyle w:val="TableText"/>
            </w:pPr>
            <w:r>
              <w:t>0..1</w:t>
            </w:r>
          </w:p>
        </w:tc>
        <w:tc>
          <w:tcPr>
            <w:tcW w:w="1152" w:type="dxa"/>
          </w:tcPr>
          <w:p w14:paraId="6015AB46" w14:textId="77777777" w:rsidR="004B3F04" w:rsidRDefault="004B3F04" w:rsidP="000659BE">
            <w:pPr>
              <w:pStyle w:val="TableText"/>
            </w:pPr>
            <w:r>
              <w:t>SHOULD</w:t>
            </w:r>
          </w:p>
        </w:tc>
        <w:tc>
          <w:tcPr>
            <w:tcW w:w="864" w:type="dxa"/>
          </w:tcPr>
          <w:p w14:paraId="3A5878E4" w14:textId="77777777" w:rsidR="004B3F04" w:rsidRDefault="004B3F04" w:rsidP="000659BE">
            <w:pPr>
              <w:pStyle w:val="TableText"/>
            </w:pPr>
          </w:p>
        </w:tc>
        <w:tc>
          <w:tcPr>
            <w:tcW w:w="1104" w:type="dxa"/>
          </w:tcPr>
          <w:p w14:paraId="6F22A236" w14:textId="77777777" w:rsidR="004B3F04" w:rsidRDefault="006C736C" w:rsidP="000659BE">
            <w:pPr>
              <w:pStyle w:val="TableText"/>
            </w:pPr>
            <w:hyperlink w:anchor="C_4499-32650">
              <w:r w:rsidR="004B3F04">
                <w:rPr>
                  <w:rStyle w:val="HyperlinkText9pt"/>
                </w:rPr>
                <w:t>4499-32650</w:t>
              </w:r>
            </w:hyperlink>
          </w:p>
        </w:tc>
        <w:tc>
          <w:tcPr>
            <w:tcW w:w="2975" w:type="dxa"/>
          </w:tcPr>
          <w:p w14:paraId="1EB5D43A" w14:textId="77777777" w:rsidR="004B3F04" w:rsidRDefault="004B3F04" w:rsidP="000659BE">
            <w:pPr>
              <w:pStyle w:val="TableText"/>
            </w:pPr>
          </w:p>
        </w:tc>
      </w:tr>
      <w:tr w:rsidR="004B3F04" w14:paraId="2D545E86" w14:textId="77777777" w:rsidTr="000659BE">
        <w:trPr>
          <w:jc w:val="center"/>
        </w:trPr>
        <w:tc>
          <w:tcPr>
            <w:tcW w:w="3345" w:type="dxa"/>
          </w:tcPr>
          <w:p w14:paraId="254011F2" w14:textId="77777777" w:rsidR="004B3F04" w:rsidRDefault="004B3F04" w:rsidP="000659BE">
            <w:pPr>
              <w:pStyle w:val="TableText"/>
            </w:pPr>
            <w:r>
              <w:tab/>
              <w:t>participation</w:t>
            </w:r>
          </w:p>
        </w:tc>
        <w:tc>
          <w:tcPr>
            <w:tcW w:w="720" w:type="dxa"/>
          </w:tcPr>
          <w:p w14:paraId="25FD449C" w14:textId="77777777" w:rsidR="004B3F04" w:rsidRDefault="004B3F04" w:rsidP="000659BE">
            <w:pPr>
              <w:pStyle w:val="TableText"/>
            </w:pPr>
            <w:r>
              <w:t>0..1</w:t>
            </w:r>
          </w:p>
        </w:tc>
        <w:tc>
          <w:tcPr>
            <w:tcW w:w="1152" w:type="dxa"/>
          </w:tcPr>
          <w:p w14:paraId="003DEA65" w14:textId="77777777" w:rsidR="004B3F04" w:rsidRDefault="004B3F04" w:rsidP="000659BE">
            <w:pPr>
              <w:pStyle w:val="TableText"/>
            </w:pPr>
            <w:r>
              <w:t>MAY</w:t>
            </w:r>
          </w:p>
        </w:tc>
        <w:tc>
          <w:tcPr>
            <w:tcW w:w="864" w:type="dxa"/>
          </w:tcPr>
          <w:p w14:paraId="6255D05F" w14:textId="77777777" w:rsidR="004B3F04" w:rsidRDefault="004B3F04" w:rsidP="000659BE">
            <w:pPr>
              <w:pStyle w:val="TableText"/>
            </w:pPr>
          </w:p>
        </w:tc>
        <w:tc>
          <w:tcPr>
            <w:tcW w:w="1104" w:type="dxa"/>
          </w:tcPr>
          <w:p w14:paraId="1127C8BF" w14:textId="77777777" w:rsidR="004B3F04" w:rsidRDefault="006C736C" w:rsidP="000659BE">
            <w:pPr>
              <w:pStyle w:val="TableText"/>
            </w:pPr>
            <w:hyperlink w:anchor="C_4499-33511">
              <w:r w:rsidR="004B3F04">
                <w:rPr>
                  <w:rStyle w:val="HyperlinkText9pt"/>
                </w:rPr>
                <w:t>4499-33511</w:t>
              </w:r>
            </w:hyperlink>
          </w:p>
        </w:tc>
        <w:tc>
          <w:tcPr>
            <w:tcW w:w="2975" w:type="dxa"/>
          </w:tcPr>
          <w:p w14:paraId="3E4D0F65" w14:textId="77777777" w:rsidR="004B3F04" w:rsidRDefault="004B3F04" w:rsidP="000659BE">
            <w:pPr>
              <w:pStyle w:val="TableText"/>
            </w:pPr>
          </w:p>
        </w:tc>
      </w:tr>
      <w:tr w:rsidR="004B3F04" w14:paraId="1D61F62B" w14:textId="77777777" w:rsidTr="000659BE">
        <w:trPr>
          <w:jc w:val="center"/>
        </w:trPr>
        <w:tc>
          <w:tcPr>
            <w:tcW w:w="3345" w:type="dxa"/>
          </w:tcPr>
          <w:p w14:paraId="18BB0370" w14:textId="77777777" w:rsidR="004B3F04" w:rsidRDefault="004B3F04" w:rsidP="000659BE">
            <w:pPr>
              <w:pStyle w:val="TableText"/>
            </w:pPr>
            <w:r>
              <w:tab/>
            </w:r>
            <w:r>
              <w:tab/>
              <w:t>@typeCode</w:t>
            </w:r>
          </w:p>
        </w:tc>
        <w:tc>
          <w:tcPr>
            <w:tcW w:w="720" w:type="dxa"/>
          </w:tcPr>
          <w:p w14:paraId="597FA179" w14:textId="77777777" w:rsidR="004B3F04" w:rsidRDefault="004B3F04" w:rsidP="000659BE">
            <w:pPr>
              <w:pStyle w:val="TableText"/>
            </w:pPr>
            <w:r>
              <w:t>1..1</w:t>
            </w:r>
          </w:p>
        </w:tc>
        <w:tc>
          <w:tcPr>
            <w:tcW w:w="1152" w:type="dxa"/>
          </w:tcPr>
          <w:p w14:paraId="10628B3B" w14:textId="77777777" w:rsidR="004B3F04" w:rsidRDefault="004B3F04" w:rsidP="000659BE">
            <w:pPr>
              <w:pStyle w:val="TableText"/>
            </w:pPr>
            <w:r>
              <w:t>SHALL</w:t>
            </w:r>
          </w:p>
        </w:tc>
        <w:tc>
          <w:tcPr>
            <w:tcW w:w="864" w:type="dxa"/>
          </w:tcPr>
          <w:p w14:paraId="2F841BF8" w14:textId="77777777" w:rsidR="004B3F04" w:rsidRDefault="004B3F04" w:rsidP="000659BE">
            <w:pPr>
              <w:pStyle w:val="TableText"/>
            </w:pPr>
          </w:p>
        </w:tc>
        <w:tc>
          <w:tcPr>
            <w:tcW w:w="1104" w:type="dxa"/>
          </w:tcPr>
          <w:p w14:paraId="7A31C225" w14:textId="77777777" w:rsidR="004B3F04" w:rsidRDefault="006C736C" w:rsidP="000659BE">
            <w:pPr>
              <w:pStyle w:val="TableText"/>
            </w:pPr>
            <w:hyperlink w:anchor="C_4499-33513">
              <w:r w:rsidR="004B3F04">
                <w:rPr>
                  <w:rStyle w:val="HyperlinkText9pt"/>
                </w:rPr>
                <w:t>4499-33513</w:t>
              </w:r>
            </w:hyperlink>
          </w:p>
        </w:tc>
        <w:tc>
          <w:tcPr>
            <w:tcW w:w="2975" w:type="dxa"/>
          </w:tcPr>
          <w:p w14:paraId="61F20977" w14:textId="77777777" w:rsidR="004B3F04" w:rsidRDefault="004B3F04" w:rsidP="000659BE">
            <w:pPr>
              <w:pStyle w:val="TableText"/>
            </w:pPr>
            <w:r>
              <w:t>urn:oid:2.16.840.1.113883.5.90 (HL7ParticipationType) = AUT</w:t>
            </w:r>
          </w:p>
        </w:tc>
      </w:tr>
      <w:tr w:rsidR="004B3F04" w14:paraId="1E076A79" w14:textId="77777777" w:rsidTr="000659BE">
        <w:trPr>
          <w:jc w:val="center"/>
        </w:trPr>
        <w:tc>
          <w:tcPr>
            <w:tcW w:w="3345" w:type="dxa"/>
          </w:tcPr>
          <w:p w14:paraId="522DA497" w14:textId="77777777" w:rsidR="004B3F04" w:rsidRDefault="004B3F04" w:rsidP="000659BE">
            <w:pPr>
              <w:pStyle w:val="TableText"/>
            </w:pPr>
            <w:r>
              <w:tab/>
            </w:r>
            <w:r>
              <w:tab/>
              <w:t>time</w:t>
            </w:r>
          </w:p>
        </w:tc>
        <w:tc>
          <w:tcPr>
            <w:tcW w:w="720" w:type="dxa"/>
          </w:tcPr>
          <w:p w14:paraId="3C100DF2" w14:textId="77777777" w:rsidR="004B3F04" w:rsidRDefault="004B3F04" w:rsidP="000659BE">
            <w:pPr>
              <w:pStyle w:val="TableText"/>
            </w:pPr>
            <w:r>
              <w:t>1..1</w:t>
            </w:r>
          </w:p>
        </w:tc>
        <w:tc>
          <w:tcPr>
            <w:tcW w:w="1152" w:type="dxa"/>
          </w:tcPr>
          <w:p w14:paraId="4EF3D5A1" w14:textId="77777777" w:rsidR="004B3F04" w:rsidRDefault="004B3F04" w:rsidP="000659BE">
            <w:pPr>
              <w:pStyle w:val="TableText"/>
            </w:pPr>
            <w:r>
              <w:t>SHALL</w:t>
            </w:r>
          </w:p>
        </w:tc>
        <w:tc>
          <w:tcPr>
            <w:tcW w:w="864" w:type="dxa"/>
          </w:tcPr>
          <w:p w14:paraId="7B575DB9" w14:textId="77777777" w:rsidR="004B3F04" w:rsidRDefault="004B3F04" w:rsidP="000659BE">
            <w:pPr>
              <w:pStyle w:val="TableText"/>
            </w:pPr>
          </w:p>
        </w:tc>
        <w:tc>
          <w:tcPr>
            <w:tcW w:w="1104" w:type="dxa"/>
          </w:tcPr>
          <w:p w14:paraId="61B3730C" w14:textId="77777777" w:rsidR="004B3F04" w:rsidRDefault="006C736C" w:rsidP="000659BE">
            <w:pPr>
              <w:pStyle w:val="TableText"/>
            </w:pPr>
            <w:hyperlink w:anchor="C_4499-33512">
              <w:r w:rsidR="004B3F04">
                <w:rPr>
                  <w:rStyle w:val="HyperlinkText9pt"/>
                </w:rPr>
                <w:t>4499-33512</w:t>
              </w:r>
            </w:hyperlink>
          </w:p>
        </w:tc>
        <w:tc>
          <w:tcPr>
            <w:tcW w:w="2975" w:type="dxa"/>
          </w:tcPr>
          <w:p w14:paraId="3C51827B" w14:textId="77777777" w:rsidR="004B3F04" w:rsidRDefault="004B3F04" w:rsidP="000659BE">
            <w:pPr>
              <w:pStyle w:val="TableText"/>
            </w:pPr>
          </w:p>
        </w:tc>
      </w:tr>
      <w:tr w:rsidR="004B3F04" w14:paraId="3C3047F4" w14:textId="77777777" w:rsidTr="000659BE">
        <w:trPr>
          <w:jc w:val="center"/>
        </w:trPr>
        <w:tc>
          <w:tcPr>
            <w:tcW w:w="3345" w:type="dxa"/>
          </w:tcPr>
          <w:p w14:paraId="1D8C69DE" w14:textId="77777777" w:rsidR="004B3F04" w:rsidRDefault="004B3F04" w:rsidP="000659BE">
            <w:pPr>
              <w:pStyle w:val="TableText"/>
            </w:pPr>
            <w:r>
              <w:tab/>
            </w:r>
            <w:r>
              <w:tab/>
            </w:r>
            <w:r>
              <w:tab/>
              <w:t>low</w:t>
            </w:r>
          </w:p>
        </w:tc>
        <w:tc>
          <w:tcPr>
            <w:tcW w:w="720" w:type="dxa"/>
          </w:tcPr>
          <w:p w14:paraId="2EC62F2F" w14:textId="77777777" w:rsidR="004B3F04" w:rsidRDefault="004B3F04" w:rsidP="000659BE">
            <w:pPr>
              <w:pStyle w:val="TableText"/>
            </w:pPr>
            <w:r>
              <w:t>1..1</w:t>
            </w:r>
          </w:p>
        </w:tc>
        <w:tc>
          <w:tcPr>
            <w:tcW w:w="1152" w:type="dxa"/>
          </w:tcPr>
          <w:p w14:paraId="040CE722" w14:textId="77777777" w:rsidR="004B3F04" w:rsidRDefault="004B3F04" w:rsidP="000659BE">
            <w:pPr>
              <w:pStyle w:val="TableText"/>
            </w:pPr>
            <w:r>
              <w:t>SHALL</w:t>
            </w:r>
          </w:p>
        </w:tc>
        <w:tc>
          <w:tcPr>
            <w:tcW w:w="864" w:type="dxa"/>
          </w:tcPr>
          <w:p w14:paraId="7E0BBAA5" w14:textId="77777777" w:rsidR="004B3F04" w:rsidRDefault="004B3F04" w:rsidP="000659BE">
            <w:pPr>
              <w:pStyle w:val="TableText"/>
            </w:pPr>
          </w:p>
        </w:tc>
        <w:tc>
          <w:tcPr>
            <w:tcW w:w="1104" w:type="dxa"/>
          </w:tcPr>
          <w:p w14:paraId="23044E18" w14:textId="77777777" w:rsidR="004B3F04" w:rsidRDefault="006C736C" w:rsidP="000659BE">
            <w:pPr>
              <w:pStyle w:val="TableText"/>
            </w:pPr>
            <w:hyperlink w:anchor="C_4499-33514">
              <w:r w:rsidR="004B3F04">
                <w:rPr>
                  <w:rStyle w:val="HyperlinkText9pt"/>
                </w:rPr>
                <w:t>4499-33514</w:t>
              </w:r>
            </w:hyperlink>
          </w:p>
        </w:tc>
        <w:tc>
          <w:tcPr>
            <w:tcW w:w="2975" w:type="dxa"/>
          </w:tcPr>
          <w:p w14:paraId="7734B5D3" w14:textId="77777777" w:rsidR="004B3F04" w:rsidRDefault="004B3F04" w:rsidP="000659BE">
            <w:pPr>
              <w:pStyle w:val="TableText"/>
            </w:pPr>
          </w:p>
        </w:tc>
      </w:tr>
      <w:tr w:rsidR="004B3F04" w14:paraId="2F7424E7" w14:textId="77777777" w:rsidTr="000659BE">
        <w:trPr>
          <w:jc w:val="center"/>
        </w:trPr>
        <w:tc>
          <w:tcPr>
            <w:tcW w:w="3345" w:type="dxa"/>
          </w:tcPr>
          <w:p w14:paraId="23452F7D" w14:textId="77777777" w:rsidR="004B3F04" w:rsidRDefault="004B3F04" w:rsidP="000659BE">
            <w:pPr>
              <w:pStyle w:val="TableText"/>
            </w:pPr>
            <w:r>
              <w:tab/>
            </w:r>
            <w:r>
              <w:tab/>
              <w:t>role</w:t>
            </w:r>
          </w:p>
        </w:tc>
        <w:tc>
          <w:tcPr>
            <w:tcW w:w="720" w:type="dxa"/>
          </w:tcPr>
          <w:p w14:paraId="303B8BB4" w14:textId="77777777" w:rsidR="004B3F04" w:rsidRDefault="004B3F04" w:rsidP="000659BE">
            <w:pPr>
              <w:pStyle w:val="TableText"/>
            </w:pPr>
            <w:r>
              <w:t>1..1</w:t>
            </w:r>
          </w:p>
        </w:tc>
        <w:tc>
          <w:tcPr>
            <w:tcW w:w="1152" w:type="dxa"/>
          </w:tcPr>
          <w:p w14:paraId="776B4231" w14:textId="77777777" w:rsidR="004B3F04" w:rsidRDefault="004B3F04" w:rsidP="000659BE">
            <w:pPr>
              <w:pStyle w:val="TableText"/>
            </w:pPr>
            <w:r>
              <w:t>SHALL</w:t>
            </w:r>
          </w:p>
        </w:tc>
        <w:tc>
          <w:tcPr>
            <w:tcW w:w="864" w:type="dxa"/>
          </w:tcPr>
          <w:p w14:paraId="68D74EC7" w14:textId="77777777" w:rsidR="004B3F04" w:rsidRDefault="004B3F04" w:rsidP="000659BE">
            <w:pPr>
              <w:pStyle w:val="TableText"/>
            </w:pPr>
          </w:p>
        </w:tc>
        <w:tc>
          <w:tcPr>
            <w:tcW w:w="1104" w:type="dxa"/>
          </w:tcPr>
          <w:p w14:paraId="26F62799" w14:textId="77777777" w:rsidR="004B3F04" w:rsidRDefault="006C736C" w:rsidP="000659BE">
            <w:pPr>
              <w:pStyle w:val="TableText"/>
            </w:pPr>
            <w:hyperlink w:anchor="C_4499-33601">
              <w:r w:rsidR="004B3F04">
                <w:rPr>
                  <w:rStyle w:val="HyperlinkText9pt"/>
                </w:rPr>
                <w:t>4499-33601</w:t>
              </w:r>
            </w:hyperlink>
          </w:p>
        </w:tc>
        <w:tc>
          <w:tcPr>
            <w:tcW w:w="2975" w:type="dxa"/>
          </w:tcPr>
          <w:p w14:paraId="4C59E35C" w14:textId="77777777" w:rsidR="004B3F04" w:rsidRDefault="004B3F04" w:rsidP="000659BE">
            <w:pPr>
              <w:pStyle w:val="TableText"/>
            </w:pPr>
          </w:p>
        </w:tc>
      </w:tr>
      <w:tr w:rsidR="004B3F04" w14:paraId="11C2ECFC" w14:textId="77777777" w:rsidTr="000659BE">
        <w:trPr>
          <w:jc w:val="center"/>
        </w:trPr>
        <w:tc>
          <w:tcPr>
            <w:tcW w:w="3345" w:type="dxa"/>
          </w:tcPr>
          <w:p w14:paraId="15B87BA6" w14:textId="77777777" w:rsidR="004B3F04" w:rsidRDefault="004B3F04" w:rsidP="000659BE">
            <w:pPr>
              <w:pStyle w:val="TableText"/>
            </w:pPr>
            <w:r>
              <w:tab/>
            </w:r>
            <w:r>
              <w:tab/>
            </w:r>
            <w:r>
              <w:tab/>
              <w:t>@classCode</w:t>
            </w:r>
          </w:p>
        </w:tc>
        <w:tc>
          <w:tcPr>
            <w:tcW w:w="720" w:type="dxa"/>
          </w:tcPr>
          <w:p w14:paraId="616C5EF4" w14:textId="77777777" w:rsidR="004B3F04" w:rsidRDefault="004B3F04" w:rsidP="000659BE">
            <w:pPr>
              <w:pStyle w:val="TableText"/>
            </w:pPr>
            <w:r>
              <w:t>1..1</w:t>
            </w:r>
          </w:p>
        </w:tc>
        <w:tc>
          <w:tcPr>
            <w:tcW w:w="1152" w:type="dxa"/>
          </w:tcPr>
          <w:p w14:paraId="158393B4" w14:textId="77777777" w:rsidR="004B3F04" w:rsidRDefault="004B3F04" w:rsidP="000659BE">
            <w:pPr>
              <w:pStyle w:val="TableText"/>
            </w:pPr>
            <w:r>
              <w:t>SHALL</w:t>
            </w:r>
          </w:p>
        </w:tc>
        <w:tc>
          <w:tcPr>
            <w:tcW w:w="864" w:type="dxa"/>
          </w:tcPr>
          <w:p w14:paraId="73C62ACB" w14:textId="77777777" w:rsidR="004B3F04" w:rsidRDefault="004B3F04" w:rsidP="000659BE">
            <w:pPr>
              <w:pStyle w:val="TableText"/>
            </w:pPr>
          </w:p>
        </w:tc>
        <w:tc>
          <w:tcPr>
            <w:tcW w:w="1104" w:type="dxa"/>
          </w:tcPr>
          <w:p w14:paraId="146495C0" w14:textId="77777777" w:rsidR="004B3F04" w:rsidRDefault="006C736C" w:rsidP="000659BE">
            <w:pPr>
              <w:pStyle w:val="TableText"/>
            </w:pPr>
            <w:hyperlink w:anchor="C_4499-33602">
              <w:r w:rsidR="004B3F04">
                <w:rPr>
                  <w:rStyle w:val="HyperlinkText9pt"/>
                </w:rPr>
                <w:t>4499-33602</w:t>
              </w:r>
            </w:hyperlink>
          </w:p>
        </w:tc>
        <w:tc>
          <w:tcPr>
            <w:tcW w:w="2975" w:type="dxa"/>
          </w:tcPr>
          <w:p w14:paraId="71D19EB8" w14:textId="77777777" w:rsidR="004B3F04" w:rsidRDefault="004B3F04" w:rsidP="000659BE">
            <w:pPr>
              <w:pStyle w:val="TableText"/>
            </w:pPr>
            <w:r>
              <w:t>urn:oid:2.16.840.1.113883.5.110 (HL7RoleClass) = ROL</w:t>
            </w:r>
          </w:p>
        </w:tc>
      </w:tr>
      <w:tr w:rsidR="004B3F04" w14:paraId="3DA50E05" w14:textId="77777777" w:rsidTr="000659BE">
        <w:trPr>
          <w:jc w:val="center"/>
        </w:trPr>
        <w:tc>
          <w:tcPr>
            <w:tcW w:w="3345" w:type="dxa"/>
          </w:tcPr>
          <w:p w14:paraId="7E0A4800" w14:textId="77777777" w:rsidR="004B3F04" w:rsidRDefault="004B3F04" w:rsidP="000659BE">
            <w:pPr>
              <w:pStyle w:val="TableText"/>
            </w:pPr>
            <w:r>
              <w:tab/>
            </w:r>
            <w:r>
              <w:tab/>
            </w:r>
            <w:r>
              <w:tab/>
              <w:t>id</w:t>
            </w:r>
          </w:p>
        </w:tc>
        <w:tc>
          <w:tcPr>
            <w:tcW w:w="720" w:type="dxa"/>
          </w:tcPr>
          <w:p w14:paraId="6B791AA3" w14:textId="77777777" w:rsidR="004B3F04" w:rsidRDefault="004B3F04" w:rsidP="000659BE">
            <w:pPr>
              <w:pStyle w:val="TableText"/>
            </w:pPr>
            <w:r>
              <w:t>0..1</w:t>
            </w:r>
          </w:p>
        </w:tc>
        <w:tc>
          <w:tcPr>
            <w:tcW w:w="1152" w:type="dxa"/>
          </w:tcPr>
          <w:p w14:paraId="1FFFDC1F" w14:textId="77777777" w:rsidR="004B3F04" w:rsidRDefault="004B3F04" w:rsidP="000659BE">
            <w:pPr>
              <w:pStyle w:val="TableText"/>
            </w:pPr>
            <w:r>
              <w:t>MAY</w:t>
            </w:r>
          </w:p>
        </w:tc>
        <w:tc>
          <w:tcPr>
            <w:tcW w:w="864" w:type="dxa"/>
          </w:tcPr>
          <w:p w14:paraId="35AC634F" w14:textId="77777777" w:rsidR="004B3F04" w:rsidRDefault="004B3F04" w:rsidP="000659BE">
            <w:pPr>
              <w:pStyle w:val="TableText"/>
            </w:pPr>
          </w:p>
        </w:tc>
        <w:tc>
          <w:tcPr>
            <w:tcW w:w="1104" w:type="dxa"/>
          </w:tcPr>
          <w:p w14:paraId="316AA391" w14:textId="77777777" w:rsidR="004B3F04" w:rsidRDefault="006C736C" w:rsidP="000659BE">
            <w:pPr>
              <w:pStyle w:val="TableText"/>
            </w:pPr>
            <w:hyperlink w:anchor="C_4499-33603">
              <w:r w:rsidR="004B3F04">
                <w:rPr>
                  <w:rStyle w:val="HyperlinkText9pt"/>
                </w:rPr>
                <w:t>4499-33603</w:t>
              </w:r>
            </w:hyperlink>
          </w:p>
        </w:tc>
        <w:tc>
          <w:tcPr>
            <w:tcW w:w="2975" w:type="dxa"/>
          </w:tcPr>
          <w:p w14:paraId="6311D1A8" w14:textId="77777777" w:rsidR="004B3F04" w:rsidRDefault="004B3F04" w:rsidP="000659BE">
            <w:pPr>
              <w:pStyle w:val="TableText"/>
            </w:pPr>
          </w:p>
        </w:tc>
      </w:tr>
      <w:tr w:rsidR="004B3F04" w14:paraId="22D9C2C4" w14:textId="77777777" w:rsidTr="000659BE">
        <w:trPr>
          <w:jc w:val="center"/>
        </w:trPr>
        <w:tc>
          <w:tcPr>
            <w:tcW w:w="3345" w:type="dxa"/>
          </w:tcPr>
          <w:p w14:paraId="0017B68E" w14:textId="77777777" w:rsidR="004B3F04" w:rsidRDefault="004B3F04" w:rsidP="000659BE">
            <w:pPr>
              <w:pStyle w:val="TableText"/>
            </w:pPr>
            <w:r>
              <w:tab/>
              <w:t>participation</w:t>
            </w:r>
          </w:p>
        </w:tc>
        <w:tc>
          <w:tcPr>
            <w:tcW w:w="720" w:type="dxa"/>
          </w:tcPr>
          <w:p w14:paraId="28C305CF" w14:textId="77777777" w:rsidR="004B3F04" w:rsidRDefault="004B3F04" w:rsidP="000659BE">
            <w:pPr>
              <w:pStyle w:val="TableText"/>
            </w:pPr>
            <w:r>
              <w:t>0..*</w:t>
            </w:r>
          </w:p>
        </w:tc>
        <w:tc>
          <w:tcPr>
            <w:tcW w:w="1152" w:type="dxa"/>
          </w:tcPr>
          <w:p w14:paraId="5CC28DB9" w14:textId="77777777" w:rsidR="004B3F04" w:rsidRDefault="004B3F04" w:rsidP="000659BE">
            <w:pPr>
              <w:pStyle w:val="TableText"/>
            </w:pPr>
            <w:r>
              <w:t>MAY</w:t>
            </w:r>
          </w:p>
        </w:tc>
        <w:tc>
          <w:tcPr>
            <w:tcW w:w="864" w:type="dxa"/>
          </w:tcPr>
          <w:p w14:paraId="2EC3CA2D" w14:textId="77777777" w:rsidR="004B3F04" w:rsidRDefault="004B3F04" w:rsidP="000659BE">
            <w:pPr>
              <w:pStyle w:val="TableText"/>
            </w:pPr>
          </w:p>
        </w:tc>
        <w:tc>
          <w:tcPr>
            <w:tcW w:w="1104" w:type="dxa"/>
          </w:tcPr>
          <w:p w14:paraId="282FDD44" w14:textId="77777777" w:rsidR="004B3F04" w:rsidRDefault="006C736C" w:rsidP="000659BE">
            <w:pPr>
              <w:pStyle w:val="TableText"/>
            </w:pPr>
            <w:hyperlink w:anchor="C_4499-35400">
              <w:r w:rsidR="004B3F04">
                <w:rPr>
                  <w:rStyle w:val="HyperlinkText9pt"/>
                </w:rPr>
                <w:t>4499-35400</w:t>
              </w:r>
            </w:hyperlink>
          </w:p>
        </w:tc>
        <w:tc>
          <w:tcPr>
            <w:tcW w:w="2975" w:type="dxa"/>
          </w:tcPr>
          <w:p w14:paraId="4F484707" w14:textId="77777777" w:rsidR="004B3F04" w:rsidRDefault="004B3F04" w:rsidP="000659BE">
            <w:pPr>
              <w:pStyle w:val="TableText"/>
            </w:pPr>
          </w:p>
        </w:tc>
      </w:tr>
      <w:tr w:rsidR="004B3F04" w14:paraId="4CBDAE9B" w14:textId="77777777" w:rsidTr="000659BE">
        <w:trPr>
          <w:jc w:val="center"/>
        </w:trPr>
        <w:tc>
          <w:tcPr>
            <w:tcW w:w="3345" w:type="dxa"/>
          </w:tcPr>
          <w:p w14:paraId="1711B046" w14:textId="77777777" w:rsidR="004B3F04" w:rsidRDefault="004B3F04" w:rsidP="000659BE">
            <w:pPr>
              <w:pStyle w:val="TableText"/>
            </w:pPr>
            <w:r>
              <w:tab/>
            </w:r>
            <w:r>
              <w:tab/>
              <w:t>@typeCode</w:t>
            </w:r>
          </w:p>
        </w:tc>
        <w:tc>
          <w:tcPr>
            <w:tcW w:w="720" w:type="dxa"/>
          </w:tcPr>
          <w:p w14:paraId="1CA42375" w14:textId="77777777" w:rsidR="004B3F04" w:rsidRDefault="004B3F04" w:rsidP="000659BE">
            <w:pPr>
              <w:pStyle w:val="TableText"/>
            </w:pPr>
            <w:r>
              <w:t>1..1</w:t>
            </w:r>
          </w:p>
        </w:tc>
        <w:tc>
          <w:tcPr>
            <w:tcW w:w="1152" w:type="dxa"/>
          </w:tcPr>
          <w:p w14:paraId="5FF0F18E" w14:textId="77777777" w:rsidR="004B3F04" w:rsidRDefault="004B3F04" w:rsidP="000659BE">
            <w:pPr>
              <w:pStyle w:val="TableText"/>
            </w:pPr>
            <w:r>
              <w:t>SHALL</w:t>
            </w:r>
          </w:p>
        </w:tc>
        <w:tc>
          <w:tcPr>
            <w:tcW w:w="864" w:type="dxa"/>
          </w:tcPr>
          <w:p w14:paraId="396FBB50" w14:textId="77777777" w:rsidR="004B3F04" w:rsidRDefault="004B3F04" w:rsidP="000659BE">
            <w:pPr>
              <w:pStyle w:val="TableText"/>
            </w:pPr>
          </w:p>
        </w:tc>
        <w:tc>
          <w:tcPr>
            <w:tcW w:w="1104" w:type="dxa"/>
          </w:tcPr>
          <w:p w14:paraId="0E71C707" w14:textId="77777777" w:rsidR="004B3F04" w:rsidRDefault="006C736C" w:rsidP="000659BE">
            <w:pPr>
              <w:pStyle w:val="TableText"/>
            </w:pPr>
            <w:hyperlink w:anchor="C_4499-35404">
              <w:r w:rsidR="004B3F04">
                <w:rPr>
                  <w:rStyle w:val="HyperlinkText9pt"/>
                </w:rPr>
                <w:t>4499-35404</w:t>
              </w:r>
            </w:hyperlink>
          </w:p>
        </w:tc>
        <w:tc>
          <w:tcPr>
            <w:tcW w:w="2975" w:type="dxa"/>
          </w:tcPr>
          <w:p w14:paraId="3DED1EA6" w14:textId="77777777" w:rsidR="004B3F04" w:rsidRDefault="004B3F04" w:rsidP="000659BE">
            <w:pPr>
              <w:pStyle w:val="TableText"/>
            </w:pPr>
            <w:r>
              <w:t>urn:oid:2.16.840.1.113883.5.90 (HL7ParticipationType) = PART</w:t>
            </w:r>
          </w:p>
        </w:tc>
      </w:tr>
      <w:tr w:rsidR="004B3F04" w14:paraId="438769E1" w14:textId="77777777" w:rsidTr="000659BE">
        <w:trPr>
          <w:jc w:val="center"/>
        </w:trPr>
        <w:tc>
          <w:tcPr>
            <w:tcW w:w="3345" w:type="dxa"/>
          </w:tcPr>
          <w:p w14:paraId="23E04428" w14:textId="77777777" w:rsidR="004B3F04" w:rsidRDefault="004B3F04" w:rsidP="000659BE">
            <w:pPr>
              <w:pStyle w:val="TableText"/>
            </w:pPr>
            <w:r>
              <w:tab/>
            </w:r>
            <w:r>
              <w:tab/>
              <w:t>role</w:t>
            </w:r>
          </w:p>
        </w:tc>
        <w:tc>
          <w:tcPr>
            <w:tcW w:w="720" w:type="dxa"/>
          </w:tcPr>
          <w:p w14:paraId="6DA36FD2" w14:textId="77777777" w:rsidR="004B3F04" w:rsidRDefault="004B3F04" w:rsidP="000659BE">
            <w:pPr>
              <w:pStyle w:val="TableText"/>
            </w:pPr>
            <w:r>
              <w:t>1..1</w:t>
            </w:r>
          </w:p>
        </w:tc>
        <w:tc>
          <w:tcPr>
            <w:tcW w:w="1152" w:type="dxa"/>
          </w:tcPr>
          <w:p w14:paraId="3205BB75" w14:textId="77777777" w:rsidR="004B3F04" w:rsidRDefault="004B3F04" w:rsidP="000659BE">
            <w:pPr>
              <w:pStyle w:val="TableText"/>
            </w:pPr>
            <w:r>
              <w:t>SHALL</w:t>
            </w:r>
          </w:p>
        </w:tc>
        <w:tc>
          <w:tcPr>
            <w:tcW w:w="864" w:type="dxa"/>
          </w:tcPr>
          <w:p w14:paraId="20F54E33" w14:textId="77777777" w:rsidR="004B3F04" w:rsidRDefault="004B3F04" w:rsidP="000659BE">
            <w:pPr>
              <w:pStyle w:val="TableText"/>
            </w:pPr>
          </w:p>
        </w:tc>
        <w:tc>
          <w:tcPr>
            <w:tcW w:w="1104" w:type="dxa"/>
          </w:tcPr>
          <w:p w14:paraId="7DC5B412" w14:textId="77777777" w:rsidR="004B3F04" w:rsidRDefault="006C736C" w:rsidP="000659BE">
            <w:pPr>
              <w:pStyle w:val="TableText"/>
            </w:pPr>
            <w:hyperlink w:anchor="C_4499-36266">
              <w:r w:rsidR="004B3F04">
                <w:rPr>
                  <w:rStyle w:val="HyperlinkText9pt"/>
                </w:rPr>
                <w:t>4499-36266</w:t>
              </w:r>
            </w:hyperlink>
          </w:p>
        </w:tc>
        <w:tc>
          <w:tcPr>
            <w:tcW w:w="2975" w:type="dxa"/>
          </w:tcPr>
          <w:p w14:paraId="249A0390"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4E5B4298" w14:textId="77777777" w:rsidTr="000659BE">
        <w:trPr>
          <w:jc w:val="center"/>
        </w:trPr>
        <w:tc>
          <w:tcPr>
            <w:tcW w:w="3345" w:type="dxa"/>
          </w:tcPr>
          <w:p w14:paraId="3CF5A9EA" w14:textId="77777777" w:rsidR="004B3F04" w:rsidRDefault="004B3F04" w:rsidP="000659BE">
            <w:pPr>
              <w:pStyle w:val="TableText"/>
            </w:pPr>
            <w:r>
              <w:tab/>
              <w:t>participation</w:t>
            </w:r>
          </w:p>
        </w:tc>
        <w:tc>
          <w:tcPr>
            <w:tcW w:w="720" w:type="dxa"/>
          </w:tcPr>
          <w:p w14:paraId="3784534B" w14:textId="77777777" w:rsidR="004B3F04" w:rsidRDefault="004B3F04" w:rsidP="000659BE">
            <w:pPr>
              <w:pStyle w:val="TableText"/>
            </w:pPr>
            <w:r>
              <w:t>0..*</w:t>
            </w:r>
          </w:p>
        </w:tc>
        <w:tc>
          <w:tcPr>
            <w:tcW w:w="1152" w:type="dxa"/>
          </w:tcPr>
          <w:p w14:paraId="6A7C438D" w14:textId="77777777" w:rsidR="004B3F04" w:rsidRDefault="004B3F04" w:rsidP="000659BE">
            <w:pPr>
              <w:pStyle w:val="TableText"/>
            </w:pPr>
            <w:r>
              <w:t>MAY</w:t>
            </w:r>
          </w:p>
        </w:tc>
        <w:tc>
          <w:tcPr>
            <w:tcW w:w="864" w:type="dxa"/>
          </w:tcPr>
          <w:p w14:paraId="3C387A39" w14:textId="77777777" w:rsidR="004B3F04" w:rsidRDefault="004B3F04" w:rsidP="000659BE">
            <w:pPr>
              <w:pStyle w:val="TableText"/>
            </w:pPr>
          </w:p>
        </w:tc>
        <w:tc>
          <w:tcPr>
            <w:tcW w:w="1104" w:type="dxa"/>
          </w:tcPr>
          <w:p w14:paraId="5DB5BC2A" w14:textId="77777777" w:rsidR="004B3F04" w:rsidRDefault="006C736C" w:rsidP="000659BE">
            <w:pPr>
              <w:pStyle w:val="TableText"/>
            </w:pPr>
            <w:hyperlink w:anchor="C_4499-35927">
              <w:r w:rsidR="004B3F04">
                <w:rPr>
                  <w:rStyle w:val="HyperlinkText9pt"/>
                </w:rPr>
                <w:t>4499-35927</w:t>
              </w:r>
            </w:hyperlink>
          </w:p>
        </w:tc>
        <w:tc>
          <w:tcPr>
            <w:tcW w:w="2975" w:type="dxa"/>
          </w:tcPr>
          <w:p w14:paraId="200080D6" w14:textId="77777777" w:rsidR="004B3F04" w:rsidRDefault="004B3F04" w:rsidP="000659BE">
            <w:pPr>
              <w:pStyle w:val="TableText"/>
            </w:pPr>
          </w:p>
        </w:tc>
      </w:tr>
      <w:tr w:rsidR="004B3F04" w14:paraId="42A75E90" w14:textId="77777777" w:rsidTr="000659BE">
        <w:trPr>
          <w:jc w:val="center"/>
        </w:trPr>
        <w:tc>
          <w:tcPr>
            <w:tcW w:w="3345" w:type="dxa"/>
          </w:tcPr>
          <w:p w14:paraId="1E16AB8B" w14:textId="77777777" w:rsidR="004B3F04" w:rsidRDefault="004B3F04" w:rsidP="000659BE">
            <w:pPr>
              <w:pStyle w:val="TableText"/>
            </w:pPr>
            <w:r>
              <w:tab/>
            </w:r>
            <w:r>
              <w:tab/>
              <w:t>@typeCode</w:t>
            </w:r>
          </w:p>
        </w:tc>
        <w:tc>
          <w:tcPr>
            <w:tcW w:w="720" w:type="dxa"/>
          </w:tcPr>
          <w:p w14:paraId="66BFC3AB" w14:textId="77777777" w:rsidR="004B3F04" w:rsidRDefault="004B3F04" w:rsidP="000659BE">
            <w:pPr>
              <w:pStyle w:val="TableText"/>
            </w:pPr>
            <w:r>
              <w:t>1..1</w:t>
            </w:r>
          </w:p>
        </w:tc>
        <w:tc>
          <w:tcPr>
            <w:tcW w:w="1152" w:type="dxa"/>
          </w:tcPr>
          <w:p w14:paraId="65C25E98" w14:textId="77777777" w:rsidR="004B3F04" w:rsidRDefault="004B3F04" w:rsidP="000659BE">
            <w:pPr>
              <w:pStyle w:val="TableText"/>
            </w:pPr>
            <w:r>
              <w:t>SHALL</w:t>
            </w:r>
          </w:p>
        </w:tc>
        <w:tc>
          <w:tcPr>
            <w:tcW w:w="864" w:type="dxa"/>
          </w:tcPr>
          <w:p w14:paraId="6CB3E780" w14:textId="77777777" w:rsidR="004B3F04" w:rsidRDefault="004B3F04" w:rsidP="000659BE">
            <w:pPr>
              <w:pStyle w:val="TableText"/>
            </w:pPr>
          </w:p>
        </w:tc>
        <w:tc>
          <w:tcPr>
            <w:tcW w:w="1104" w:type="dxa"/>
          </w:tcPr>
          <w:p w14:paraId="4CC5041F" w14:textId="77777777" w:rsidR="004B3F04" w:rsidRDefault="006C736C" w:rsidP="000659BE">
            <w:pPr>
              <w:pStyle w:val="TableText"/>
            </w:pPr>
            <w:hyperlink w:anchor="C_4499-35931">
              <w:r w:rsidR="004B3F04">
                <w:rPr>
                  <w:rStyle w:val="HyperlinkText9pt"/>
                </w:rPr>
                <w:t>4499-35931</w:t>
              </w:r>
            </w:hyperlink>
          </w:p>
        </w:tc>
        <w:tc>
          <w:tcPr>
            <w:tcW w:w="2975" w:type="dxa"/>
          </w:tcPr>
          <w:p w14:paraId="3D3C0562" w14:textId="77777777" w:rsidR="004B3F04" w:rsidRDefault="004B3F04" w:rsidP="000659BE">
            <w:pPr>
              <w:pStyle w:val="TableText"/>
            </w:pPr>
            <w:r>
              <w:t>urn:oid:2.16.840.1.113883.5.90 (HL7ParticipationType) = PART</w:t>
            </w:r>
          </w:p>
        </w:tc>
      </w:tr>
      <w:tr w:rsidR="004B3F04" w14:paraId="45015219" w14:textId="77777777" w:rsidTr="000659BE">
        <w:trPr>
          <w:jc w:val="center"/>
        </w:trPr>
        <w:tc>
          <w:tcPr>
            <w:tcW w:w="3345" w:type="dxa"/>
          </w:tcPr>
          <w:p w14:paraId="29E38B9D" w14:textId="77777777" w:rsidR="004B3F04" w:rsidRDefault="004B3F04" w:rsidP="000659BE">
            <w:pPr>
              <w:pStyle w:val="TableText"/>
            </w:pPr>
            <w:r>
              <w:tab/>
            </w:r>
            <w:r>
              <w:tab/>
              <w:t>role</w:t>
            </w:r>
          </w:p>
        </w:tc>
        <w:tc>
          <w:tcPr>
            <w:tcW w:w="720" w:type="dxa"/>
          </w:tcPr>
          <w:p w14:paraId="196FBC96" w14:textId="77777777" w:rsidR="004B3F04" w:rsidRDefault="004B3F04" w:rsidP="000659BE">
            <w:pPr>
              <w:pStyle w:val="TableText"/>
            </w:pPr>
            <w:r>
              <w:t>1..1</w:t>
            </w:r>
          </w:p>
        </w:tc>
        <w:tc>
          <w:tcPr>
            <w:tcW w:w="1152" w:type="dxa"/>
          </w:tcPr>
          <w:p w14:paraId="6EA282F5" w14:textId="77777777" w:rsidR="004B3F04" w:rsidRDefault="004B3F04" w:rsidP="000659BE">
            <w:pPr>
              <w:pStyle w:val="TableText"/>
            </w:pPr>
            <w:r>
              <w:t>SHALL</w:t>
            </w:r>
          </w:p>
        </w:tc>
        <w:tc>
          <w:tcPr>
            <w:tcW w:w="864" w:type="dxa"/>
          </w:tcPr>
          <w:p w14:paraId="6B86E13F" w14:textId="77777777" w:rsidR="004B3F04" w:rsidRDefault="004B3F04" w:rsidP="000659BE">
            <w:pPr>
              <w:pStyle w:val="TableText"/>
            </w:pPr>
          </w:p>
        </w:tc>
        <w:tc>
          <w:tcPr>
            <w:tcW w:w="1104" w:type="dxa"/>
          </w:tcPr>
          <w:p w14:paraId="307C0BA0" w14:textId="77777777" w:rsidR="004B3F04" w:rsidRDefault="006C736C" w:rsidP="000659BE">
            <w:pPr>
              <w:pStyle w:val="TableText"/>
            </w:pPr>
            <w:hyperlink w:anchor="C_4499-36267">
              <w:r w:rsidR="004B3F04">
                <w:rPr>
                  <w:rStyle w:val="HyperlinkText9pt"/>
                </w:rPr>
                <w:t>4499-36267</w:t>
              </w:r>
            </w:hyperlink>
          </w:p>
        </w:tc>
        <w:tc>
          <w:tcPr>
            <w:tcW w:w="2975" w:type="dxa"/>
          </w:tcPr>
          <w:p w14:paraId="21D6B598"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6AC4F903" w14:textId="77777777" w:rsidTr="000659BE">
        <w:trPr>
          <w:jc w:val="center"/>
        </w:trPr>
        <w:tc>
          <w:tcPr>
            <w:tcW w:w="3345" w:type="dxa"/>
          </w:tcPr>
          <w:p w14:paraId="5EB766AA" w14:textId="77777777" w:rsidR="004B3F04" w:rsidRDefault="004B3F04" w:rsidP="000659BE">
            <w:pPr>
              <w:pStyle w:val="TableText"/>
            </w:pPr>
            <w:r>
              <w:tab/>
              <w:t>participation</w:t>
            </w:r>
          </w:p>
        </w:tc>
        <w:tc>
          <w:tcPr>
            <w:tcW w:w="720" w:type="dxa"/>
          </w:tcPr>
          <w:p w14:paraId="3CEA82F1" w14:textId="77777777" w:rsidR="004B3F04" w:rsidRDefault="004B3F04" w:rsidP="000659BE">
            <w:pPr>
              <w:pStyle w:val="TableText"/>
            </w:pPr>
            <w:r>
              <w:t>0..1</w:t>
            </w:r>
          </w:p>
        </w:tc>
        <w:tc>
          <w:tcPr>
            <w:tcW w:w="1152" w:type="dxa"/>
          </w:tcPr>
          <w:p w14:paraId="0BAE22B5" w14:textId="77777777" w:rsidR="004B3F04" w:rsidRDefault="004B3F04" w:rsidP="000659BE">
            <w:pPr>
              <w:pStyle w:val="TableText"/>
            </w:pPr>
            <w:r>
              <w:t>MAY</w:t>
            </w:r>
          </w:p>
        </w:tc>
        <w:tc>
          <w:tcPr>
            <w:tcW w:w="864" w:type="dxa"/>
          </w:tcPr>
          <w:p w14:paraId="32763459" w14:textId="77777777" w:rsidR="004B3F04" w:rsidRDefault="004B3F04" w:rsidP="000659BE">
            <w:pPr>
              <w:pStyle w:val="TableText"/>
            </w:pPr>
          </w:p>
        </w:tc>
        <w:tc>
          <w:tcPr>
            <w:tcW w:w="1104" w:type="dxa"/>
          </w:tcPr>
          <w:p w14:paraId="7BC315D1" w14:textId="77777777" w:rsidR="004B3F04" w:rsidRDefault="006C736C" w:rsidP="000659BE">
            <w:pPr>
              <w:pStyle w:val="TableText"/>
            </w:pPr>
            <w:hyperlink w:anchor="C_4499-35929">
              <w:r w:rsidR="004B3F04">
                <w:rPr>
                  <w:rStyle w:val="HyperlinkText9pt"/>
                </w:rPr>
                <w:t>4499-35929</w:t>
              </w:r>
            </w:hyperlink>
          </w:p>
        </w:tc>
        <w:tc>
          <w:tcPr>
            <w:tcW w:w="2975" w:type="dxa"/>
          </w:tcPr>
          <w:p w14:paraId="0628EAD1" w14:textId="77777777" w:rsidR="004B3F04" w:rsidRDefault="004B3F04" w:rsidP="000659BE">
            <w:pPr>
              <w:pStyle w:val="TableText"/>
            </w:pPr>
          </w:p>
        </w:tc>
      </w:tr>
      <w:tr w:rsidR="004B3F04" w14:paraId="678606D6" w14:textId="77777777" w:rsidTr="000659BE">
        <w:trPr>
          <w:jc w:val="center"/>
        </w:trPr>
        <w:tc>
          <w:tcPr>
            <w:tcW w:w="3345" w:type="dxa"/>
          </w:tcPr>
          <w:p w14:paraId="2191E4EC" w14:textId="77777777" w:rsidR="004B3F04" w:rsidRDefault="004B3F04" w:rsidP="000659BE">
            <w:pPr>
              <w:pStyle w:val="TableText"/>
            </w:pPr>
            <w:r>
              <w:lastRenderedPageBreak/>
              <w:tab/>
            </w:r>
            <w:r>
              <w:tab/>
              <w:t>@typeCode</w:t>
            </w:r>
          </w:p>
        </w:tc>
        <w:tc>
          <w:tcPr>
            <w:tcW w:w="720" w:type="dxa"/>
          </w:tcPr>
          <w:p w14:paraId="7507FCE2" w14:textId="77777777" w:rsidR="004B3F04" w:rsidRDefault="004B3F04" w:rsidP="000659BE">
            <w:pPr>
              <w:pStyle w:val="TableText"/>
            </w:pPr>
            <w:r>
              <w:t>1..1</w:t>
            </w:r>
          </w:p>
        </w:tc>
        <w:tc>
          <w:tcPr>
            <w:tcW w:w="1152" w:type="dxa"/>
          </w:tcPr>
          <w:p w14:paraId="4E7D716C" w14:textId="77777777" w:rsidR="004B3F04" w:rsidRDefault="004B3F04" w:rsidP="000659BE">
            <w:pPr>
              <w:pStyle w:val="TableText"/>
            </w:pPr>
            <w:r>
              <w:t>SHALL</w:t>
            </w:r>
          </w:p>
        </w:tc>
        <w:tc>
          <w:tcPr>
            <w:tcW w:w="864" w:type="dxa"/>
          </w:tcPr>
          <w:p w14:paraId="3D7517DF" w14:textId="77777777" w:rsidR="004B3F04" w:rsidRDefault="004B3F04" w:rsidP="000659BE">
            <w:pPr>
              <w:pStyle w:val="TableText"/>
            </w:pPr>
          </w:p>
        </w:tc>
        <w:tc>
          <w:tcPr>
            <w:tcW w:w="1104" w:type="dxa"/>
          </w:tcPr>
          <w:p w14:paraId="5021A578" w14:textId="77777777" w:rsidR="004B3F04" w:rsidRDefault="006C736C" w:rsidP="000659BE">
            <w:pPr>
              <w:pStyle w:val="TableText"/>
            </w:pPr>
            <w:hyperlink w:anchor="C_4499-35932">
              <w:r w:rsidR="004B3F04">
                <w:rPr>
                  <w:rStyle w:val="HyperlinkText9pt"/>
                </w:rPr>
                <w:t>4499-35932</w:t>
              </w:r>
            </w:hyperlink>
          </w:p>
        </w:tc>
        <w:tc>
          <w:tcPr>
            <w:tcW w:w="2975" w:type="dxa"/>
          </w:tcPr>
          <w:p w14:paraId="35D5D62B" w14:textId="77777777" w:rsidR="004B3F04" w:rsidRDefault="004B3F04" w:rsidP="000659BE">
            <w:pPr>
              <w:pStyle w:val="TableText"/>
            </w:pPr>
            <w:r>
              <w:t>urn:oid:2.16.840.1.113883.5.90 (HL7ParticipationType) = PART</w:t>
            </w:r>
          </w:p>
        </w:tc>
      </w:tr>
      <w:tr w:rsidR="004B3F04" w14:paraId="12B5B9C8" w14:textId="77777777" w:rsidTr="000659BE">
        <w:trPr>
          <w:jc w:val="center"/>
        </w:trPr>
        <w:tc>
          <w:tcPr>
            <w:tcW w:w="3345" w:type="dxa"/>
          </w:tcPr>
          <w:p w14:paraId="1BC12A11" w14:textId="77777777" w:rsidR="004B3F04" w:rsidRDefault="004B3F04" w:rsidP="000659BE">
            <w:pPr>
              <w:pStyle w:val="TableText"/>
            </w:pPr>
            <w:r>
              <w:tab/>
            </w:r>
            <w:r>
              <w:tab/>
              <w:t>role</w:t>
            </w:r>
          </w:p>
        </w:tc>
        <w:tc>
          <w:tcPr>
            <w:tcW w:w="720" w:type="dxa"/>
          </w:tcPr>
          <w:p w14:paraId="5C779E59" w14:textId="77777777" w:rsidR="004B3F04" w:rsidRDefault="004B3F04" w:rsidP="000659BE">
            <w:pPr>
              <w:pStyle w:val="TableText"/>
            </w:pPr>
            <w:r>
              <w:t>1..1</w:t>
            </w:r>
          </w:p>
        </w:tc>
        <w:tc>
          <w:tcPr>
            <w:tcW w:w="1152" w:type="dxa"/>
          </w:tcPr>
          <w:p w14:paraId="7402A3CE" w14:textId="77777777" w:rsidR="004B3F04" w:rsidRDefault="004B3F04" w:rsidP="000659BE">
            <w:pPr>
              <w:pStyle w:val="TableText"/>
            </w:pPr>
            <w:r>
              <w:t>SHALL</w:t>
            </w:r>
          </w:p>
        </w:tc>
        <w:tc>
          <w:tcPr>
            <w:tcW w:w="864" w:type="dxa"/>
          </w:tcPr>
          <w:p w14:paraId="2453101F" w14:textId="77777777" w:rsidR="004B3F04" w:rsidRDefault="004B3F04" w:rsidP="000659BE">
            <w:pPr>
              <w:pStyle w:val="TableText"/>
            </w:pPr>
          </w:p>
        </w:tc>
        <w:tc>
          <w:tcPr>
            <w:tcW w:w="1104" w:type="dxa"/>
          </w:tcPr>
          <w:p w14:paraId="219E3986" w14:textId="77777777" w:rsidR="004B3F04" w:rsidRDefault="006C736C" w:rsidP="000659BE">
            <w:pPr>
              <w:pStyle w:val="TableText"/>
            </w:pPr>
            <w:hyperlink w:anchor="C_4499-36268">
              <w:r w:rsidR="004B3F04">
                <w:rPr>
                  <w:rStyle w:val="HyperlinkText9pt"/>
                </w:rPr>
                <w:t>4499-36268</w:t>
              </w:r>
            </w:hyperlink>
          </w:p>
        </w:tc>
        <w:tc>
          <w:tcPr>
            <w:tcW w:w="2975" w:type="dxa"/>
          </w:tcPr>
          <w:p w14:paraId="4E118F5D"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43BA5B74" w14:textId="77777777" w:rsidTr="000659BE">
        <w:trPr>
          <w:jc w:val="center"/>
        </w:trPr>
        <w:tc>
          <w:tcPr>
            <w:tcW w:w="3345" w:type="dxa"/>
          </w:tcPr>
          <w:p w14:paraId="60A4DCB6" w14:textId="77777777" w:rsidR="004B3F04" w:rsidRDefault="004B3F04" w:rsidP="000659BE">
            <w:pPr>
              <w:pStyle w:val="TableText"/>
            </w:pPr>
            <w:r>
              <w:tab/>
              <w:t>participation</w:t>
            </w:r>
          </w:p>
        </w:tc>
        <w:tc>
          <w:tcPr>
            <w:tcW w:w="720" w:type="dxa"/>
          </w:tcPr>
          <w:p w14:paraId="2FB40EA8" w14:textId="77777777" w:rsidR="004B3F04" w:rsidRDefault="004B3F04" w:rsidP="000659BE">
            <w:pPr>
              <w:pStyle w:val="TableText"/>
            </w:pPr>
            <w:r>
              <w:t>0..1</w:t>
            </w:r>
          </w:p>
        </w:tc>
        <w:tc>
          <w:tcPr>
            <w:tcW w:w="1152" w:type="dxa"/>
          </w:tcPr>
          <w:p w14:paraId="29A30306" w14:textId="77777777" w:rsidR="004B3F04" w:rsidRDefault="004B3F04" w:rsidP="000659BE">
            <w:pPr>
              <w:pStyle w:val="TableText"/>
            </w:pPr>
            <w:r>
              <w:t>MAY</w:t>
            </w:r>
          </w:p>
        </w:tc>
        <w:tc>
          <w:tcPr>
            <w:tcW w:w="864" w:type="dxa"/>
          </w:tcPr>
          <w:p w14:paraId="6DB7B54C" w14:textId="77777777" w:rsidR="004B3F04" w:rsidRDefault="004B3F04" w:rsidP="000659BE">
            <w:pPr>
              <w:pStyle w:val="TableText"/>
            </w:pPr>
          </w:p>
        </w:tc>
        <w:tc>
          <w:tcPr>
            <w:tcW w:w="1104" w:type="dxa"/>
          </w:tcPr>
          <w:p w14:paraId="3BB326AF" w14:textId="77777777" w:rsidR="004B3F04" w:rsidRDefault="006C736C" w:rsidP="000659BE">
            <w:pPr>
              <w:pStyle w:val="TableText"/>
            </w:pPr>
            <w:hyperlink w:anchor="C_4499-35402">
              <w:r w:rsidR="004B3F04">
                <w:rPr>
                  <w:rStyle w:val="HyperlinkText9pt"/>
                </w:rPr>
                <w:t>4499-35402</w:t>
              </w:r>
            </w:hyperlink>
          </w:p>
        </w:tc>
        <w:tc>
          <w:tcPr>
            <w:tcW w:w="2975" w:type="dxa"/>
          </w:tcPr>
          <w:p w14:paraId="62DFEE00" w14:textId="77777777" w:rsidR="004B3F04" w:rsidRDefault="004B3F04" w:rsidP="000659BE">
            <w:pPr>
              <w:pStyle w:val="TableText"/>
            </w:pPr>
          </w:p>
        </w:tc>
      </w:tr>
      <w:tr w:rsidR="004B3F04" w14:paraId="33DCA5FF" w14:textId="77777777" w:rsidTr="000659BE">
        <w:trPr>
          <w:jc w:val="center"/>
        </w:trPr>
        <w:tc>
          <w:tcPr>
            <w:tcW w:w="3345" w:type="dxa"/>
          </w:tcPr>
          <w:p w14:paraId="5F5348BB" w14:textId="77777777" w:rsidR="004B3F04" w:rsidRDefault="004B3F04" w:rsidP="000659BE">
            <w:pPr>
              <w:pStyle w:val="TableText"/>
            </w:pPr>
            <w:r>
              <w:tab/>
            </w:r>
            <w:r>
              <w:tab/>
              <w:t>@typeCode</w:t>
            </w:r>
          </w:p>
        </w:tc>
        <w:tc>
          <w:tcPr>
            <w:tcW w:w="720" w:type="dxa"/>
          </w:tcPr>
          <w:p w14:paraId="191A14BD" w14:textId="77777777" w:rsidR="004B3F04" w:rsidRDefault="004B3F04" w:rsidP="000659BE">
            <w:pPr>
              <w:pStyle w:val="TableText"/>
            </w:pPr>
            <w:r>
              <w:t>1..1</w:t>
            </w:r>
          </w:p>
        </w:tc>
        <w:tc>
          <w:tcPr>
            <w:tcW w:w="1152" w:type="dxa"/>
          </w:tcPr>
          <w:p w14:paraId="189A523B" w14:textId="77777777" w:rsidR="004B3F04" w:rsidRDefault="004B3F04" w:rsidP="000659BE">
            <w:pPr>
              <w:pStyle w:val="TableText"/>
            </w:pPr>
            <w:r>
              <w:t>SHALL</w:t>
            </w:r>
          </w:p>
        </w:tc>
        <w:tc>
          <w:tcPr>
            <w:tcW w:w="864" w:type="dxa"/>
          </w:tcPr>
          <w:p w14:paraId="7351646B" w14:textId="77777777" w:rsidR="004B3F04" w:rsidRDefault="004B3F04" w:rsidP="000659BE">
            <w:pPr>
              <w:pStyle w:val="TableText"/>
            </w:pPr>
          </w:p>
        </w:tc>
        <w:tc>
          <w:tcPr>
            <w:tcW w:w="1104" w:type="dxa"/>
          </w:tcPr>
          <w:p w14:paraId="1486458D" w14:textId="77777777" w:rsidR="004B3F04" w:rsidRDefault="006C736C" w:rsidP="000659BE">
            <w:pPr>
              <w:pStyle w:val="TableText"/>
            </w:pPr>
            <w:hyperlink w:anchor="C_4499-35405">
              <w:r w:rsidR="004B3F04">
                <w:rPr>
                  <w:rStyle w:val="HyperlinkText9pt"/>
                </w:rPr>
                <w:t>4499-35405</w:t>
              </w:r>
            </w:hyperlink>
          </w:p>
        </w:tc>
        <w:tc>
          <w:tcPr>
            <w:tcW w:w="2975" w:type="dxa"/>
          </w:tcPr>
          <w:p w14:paraId="7E26DC41" w14:textId="77777777" w:rsidR="004B3F04" w:rsidRDefault="004B3F04" w:rsidP="000659BE">
            <w:pPr>
              <w:pStyle w:val="TableText"/>
            </w:pPr>
            <w:r>
              <w:t>urn:oid:2.16.840.1.113883.5.90 (HL7ParticipationType) = PART</w:t>
            </w:r>
          </w:p>
        </w:tc>
      </w:tr>
      <w:tr w:rsidR="004B3F04" w14:paraId="20D227A0" w14:textId="77777777" w:rsidTr="000659BE">
        <w:trPr>
          <w:jc w:val="center"/>
        </w:trPr>
        <w:tc>
          <w:tcPr>
            <w:tcW w:w="3345" w:type="dxa"/>
          </w:tcPr>
          <w:p w14:paraId="32D8EF32" w14:textId="77777777" w:rsidR="004B3F04" w:rsidRDefault="004B3F04" w:rsidP="000659BE">
            <w:pPr>
              <w:pStyle w:val="TableText"/>
            </w:pPr>
            <w:r>
              <w:tab/>
            </w:r>
            <w:r>
              <w:tab/>
              <w:t>patient</w:t>
            </w:r>
          </w:p>
        </w:tc>
        <w:tc>
          <w:tcPr>
            <w:tcW w:w="720" w:type="dxa"/>
          </w:tcPr>
          <w:p w14:paraId="475D168C" w14:textId="77777777" w:rsidR="004B3F04" w:rsidRDefault="004B3F04" w:rsidP="000659BE">
            <w:pPr>
              <w:pStyle w:val="TableText"/>
            </w:pPr>
            <w:r>
              <w:t>1..1</w:t>
            </w:r>
          </w:p>
        </w:tc>
        <w:tc>
          <w:tcPr>
            <w:tcW w:w="1152" w:type="dxa"/>
          </w:tcPr>
          <w:p w14:paraId="5936DA57" w14:textId="77777777" w:rsidR="004B3F04" w:rsidRDefault="004B3F04" w:rsidP="000659BE">
            <w:pPr>
              <w:pStyle w:val="TableText"/>
            </w:pPr>
            <w:r>
              <w:t>SHALL</w:t>
            </w:r>
          </w:p>
        </w:tc>
        <w:tc>
          <w:tcPr>
            <w:tcW w:w="864" w:type="dxa"/>
          </w:tcPr>
          <w:p w14:paraId="28632182" w14:textId="77777777" w:rsidR="004B3F04" w:rsidRDefault="004B3F04" w:rsidP="000659BE">
            <w:pPr>
              <w:pStyle w:val="TableText"/>
            </w:pPr>
          </w:p>
        </w:tc>
        <w:tc>
          <w:tcPr>
            <w:tcW w:w="1104" w:type="dxa"/>
          </w:tcPr>
          <w:p w14:paraId="7E095343" w14:textId="77777777" w:rsidR="004B3F04" w:rsidRDefault="006C736C" w:rsidP="000659BE">
            <w:pPr>
              <w:pStyle w:val="TableText"/>
            </w:pPr>
            <w:hyperlink w:anchor="C_4499-36269">
              <w:r w:rsidR="004B3F04">
                <w:rPr>
                  <w:rStyle w:val="HyperlinkText9pt"/>
                </w:rPr>
                <w:t>4499-36269</w:t>
              </w:r>
            </w:hyperlink>
          </w:p>
        </w:tc>
        <w:tc>
          <w:tcPr>
            <w:tcW w:w="2975" w:type="dxa"/>
          </w:tcPr>
          <w:p w14:paraId="46CC25C7"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71C2602B" w14:textId="77777777" w:rsidTr="000659BE">
        <w:trPr>
          <w:jc w:val="center"/>
        </w:trPr>
        <w:tc>
          <w:tcPr>
            <w:tcW w:w="3345" w:type="dxa"/>
          </w:tcPr>
          <w:p w14:paraId="3946E0EB" w14:textId="77777777" w:rsidR="004B3F04" w:rsidRDefault="004B3F04" w:rsidP="000659BE">
            <w:pPr>
              <w:pStyle w:val="TableText"/>
            </w:pPr>
            <w:r>
              <w:tab/>
              <w:t>participation</w:t>
            </w:r>
          </w:p>
        </w:tc>
        <w:tc>
          <w:tcPr>
            <w:tcW w:w="720" w:type="dxa"/>
          </w:tcPr>
          <w:p w14:paraId="6F2F6F42" w14:textId="77777777" w:rsidR="004B3F04" w:rsidRDefault="004B3F04" w:rsidP="000659BE">
            <w:pPr>
              <w:pStyle w:val="TableText"/>
            </w:pPr>
            <w:r>
              <w:t>0..*</w:t>
            </w:r>
          </w:p>
        </w:tc>
        <w:tc>
          <w:tcPr>
            <w:tcW w:w="1152" w:type="dxa"/>
          </w:tcPr>
          <w:p w14:paraId="09CC39A8" w14:textId="77777777" w:rsidR="004B3F04" w:rsidRDefault="004B3F04" w:rsidP="000659BE">
            <w:pPr>
              <w:pStyle w:val="TableText"/>
            </w:pPr>
            <w:r>
              <w:t>MAY</w:t>
            </w:r>
          </w:p>
        </w:tc>
        <w:tc>
          <w:tcPr>
            <w:tcW w:w="864" w:type="dxa"/>
          </w:tcPr>
          <w:p w14:paraId="7ACC8D1D" w14:textId="77777777" w:rsidR="004B3F04" w:rsidRDefault="004B3F04" w:rsidP="000659BE">
            <w:pPr>
              <w:pStyle w:val="TableText"/>
            </w:pPr>
          </w:p>
        </w:tc>
        <w:tc>
          <w:tcPr>
            <w:tcW w:w="1104" w:type="dxa"/>
          </w:tcPr>
          <w:p w14:paraId="144E7C63" w14:textId="77777777" w:rsidR="004B3F04" w:rsidRDefault="006C736C" w:rsidP="000659BE">
            <w:pPr>
              <w:pStyle w:val="TableText"/>
            </w:pPr>
            <w:hyperlink w:anchor="C_4499-36270">
              <w:r w:rsidR="004B3F04">
                <w:rPr>
                  <w:rStyle w:val="HyperlinkText9pt"/>
                </w:rPr>
                <w:t>4499-36270</w:t>
              </w:r>
            </w:hyperlink>
          </w:p>
        </w:tc>
        <w:tc>
          <w:tcPr>
            <w:tcW w:w="2975" w:type="dxa"/>
          </w:tcPr>
          <w:p w14:paraId="22069658" w14:textId="77777777" w:rsidR="004B3F04" w:rsidRDefault="004B3F04" w:rsidP="000659BE">
            <w:pPr>
              <w:pStyle w:val="TableText"/>
            </w:pPr>
          </w:p>
        </w:tc>
      </w:tr>
      <w:tr w:rsidR="004B3F04" w14:paraId="725020F8" w14:textId="77777777" w:rsidTr="000659BE">
        <w:trPr>
          <w:jc w:val="center"/>
        </w:trPr>
        <w:tc>
          <w:tcPr>
            <w:tcW w:w="3345" w:type="dxa"/>
          </w:tcPr>
          <w:p w14:paraId="48F04649" w14:textId="77777777" w:rsidR="004B3F04" w:rsidRDefault="004B3F04" w:rsidP="000659BE">
            <w:pPr>
              <w:pStyle w:val="TableText"/>
            </w:pPr>
            <w:r>
              <w:tab/>
            </w:r>
            <w:r>
              <w:tab/>
              <w:t>@typeCode</w:t>
            </w:r>
          </w:p>
        </w:tc>
        <w:tc>
          <w:tcPr>
            <w:tcW w:w="720" w:type="dxa"/>
          </w:tcPr>
          <w:p w14:paraId="44C53151" w14:textId="77777777" w:rsidR="004B3F04" w:rsidRDefault="004B3F04" w:rsidP="000659BE">
            <w:pPr>
              <w:pStyle w:val="TableText"/>
            </w:pPr>
            <w:r>
              <w:t>1..1</w:t>
            </w:r>
          </w:p>
        </w:tc>
        <w:tc>
          <w:tcPr>
            <w:tcW w:w="1152" w:type="dxa"/>
          </w:tcPr>
          <w:p w14:paraId="5C01BF40" w14:textId="77777777" w:rsidR="004B3F04" w:rsidRDefault="004B3F04" w:rsidP="000659BE">
            <w:pPr>
              <w:pStyle w:val="TableText"/>
            </w:pPr>
            <w:r>
              <w:t>SHALL</w:t>
            </w:r>
          </w:p>
        </w:tc>
        <w:tc>
          <w:tcPr>
            <w:tcW w:w="864" w:type="dxa"/>
          </w:tcPr>
          <w:p w14:paraId="4A12D763" w14:textId="77777777" w:rsidR="004B3F04" w:rsidRDefault="004B3F04" w:rsidP="000659BE">
            <w:pPr>
              <w:pStyle w:val="TableText"/>
            </w:pPr>
          </w:p>
        </w:tc>
        <w:tc>
          <w:tcPr>
            <w:tcW w:w="1104" w:type="dxa"/>
          </w:tcPr>
          <w:p w14:paraId="4FDDC256" w14:textId="77777777" w:rsidR="004B3F04" w:rsidRDefault="006C736C" w:rsidP="000659BE">
            <w:pPr>
              <w:pStyle w:val="TableText"/>
            </w:pPr>
            <w:hyperlink w:anchor="C_4499-36272">
              <w:r w:rsidR="004B3F04">
                <w:rPr>
                  <w:rStyle w:val="HyperlinkText9pt"/>
                </w:rPr>
                <w:t>4499-36272</w:t>
              </w:r>
            </w:hyperlink>
          </w:p>
        </w:tc>
        <w:tc>
          <w:tcPr>
            <w:tcW w:w="2975" w:type="dxa"/>
          </w:tcPr>
          <w:p w14:paraId="09754120" w14:textId="77777777" w:rsidR="004B3F04" w:rsidRDefault="004B3F04" w:rsidP="000659BE">
            <w:pPr>
              <w:pStyle w:val="TableText"/>
            </w:pPr>
            <w:r>
              <w:t>urn:oid:2.16.840.1.113883.5.90 (HL7ParticipationType) = PART</w:t>
            </w:r>
          </w:p>
        </w:tc>
      </w:tr>
      <w:tr w:rsidR="004B3F04" w14:paraId="018FAC73" w14:textId="77777777" w:rsidTr="000659BE">
        <w:trPr>
          <w:jc w:val="center"/>
        </w:trPr>
        <w:tc>
          <w:tcPr>
            <w:tcW w:w="3345" w:type="dxa"/>
          </w:tcPr>
          <w:p w14:paraId="070DBAB7" w14:textId="77777777" w:rsidR="004B3F04" w:rsidRDefault="004B3F04" w:rsidP="000659BE">
            <w:pPr>
              <w:pStyle w:val="TableText"/>
            </w:pPr>
            <w:r>
              <w:tab/>
            </w:r>
            <w:r>
              <w:tab/>
              <w:t>role</w:t>
            </w:r>
          </w:p>
        </w:tc>
        <w:tc>
          <w:tcPr>
            <w:tcW w:w="720" w:type="dxa"/>
          </w:tcPr>
          <w:p w14:paraId="34C0B242" w14:textId="77777777" w:rsidR="004B3F04" w:rsidRDefault="004B3F04" w:rsidP="000659BE">
            <w:pPr>
              <w:pStyle w:val="TableText"/>
            </w:pPr>
            <w:r>
              <w:t>1..1</w:t>
            </w:r>
          </w:p>
        </w:tc>
        <w:tc>
          <w:tcPr>
            <w:tcW w:w="1152" w:type="dxa"/>
          </w:tcPr>
          <w:p w14:paraId="5F835528" w14:textId="77777777" w:rsidR="004B3F04" w:rsidRDefault="004B3F04" w:rsidP="000659BE">
            <w:pPr>
              <w:pStyle w:val="TableText"/>
            </w:pPr>
            <w:r>
              <w:t>SHALL</w:t>
            </w:r>
          </w:p>
        </w:tc>
        <w:tc>
          <w:tcPr>
            <w:tcW w:w="864" w:type="dxa"/>
          </w:tcPr>
          <w:p w14:paraId="4C66CECD" w14:textId="77777777" w:rsidR="004B3F04" w:rsidRDefault="004B3F04" w:rsidP="000659BE">
            <w:pPr>
              <w:pStyle w:val="TableText"/>
            </w:pPr>
          </w:p>
        </w:tc>
        <w:tc>
          <w:tcPr>
            <w:tcW w:w="1104" w:type="dxa"/>
          </w:tcPr>
          <w:p w14:paraId="1F185E33" w14:textId="77777777" w:rsidR="004B3F04" w:rsidRDefault="006C736C" w:rsidP="000659BE">
            <w:pPr>
              <w:pStyle w:val="TableText"/>
            </w:pPr>
            <w:hyperlink w:anchor="C_4499-36271">
              <w:r w:rsidR="004B3F04">
                <w:rPr>
                  <w:rStyle w:val="HyperlinkText9pt"/>
                </w:rPr>
                <w:t>4499-36271</w:t>
              </w:r>
            </w:hyperlink>
          </w:p>
        </w:tc>
        <w:tc>
          <w:tcPr>
            <w:tcW w:w="2975" w:type="dxa"/>
          </w:tcPr>
          <w:p w14:paraId="04E28832"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76417E61" w14:textId="77777777" w:rsidTr="000659BE">
        <w:trPr>
          <w:jc w:val="center"/>
        </w:trPr>
        <w:tc>
          <w:tcPr>
            <w:tcW w:w="3345" w:type="dxa"/>
          </w:tcPr>
          <w:p w14:paraId="7FD779C9" w14:textId="77777777" w:rsidR="004B3F04" w:rsidRDefault="004B3F04" w:rsidP="000659BE">
            <w:pPr>
              <w:pStyle w:val="TableText"/>
            </w:pPr>
            <w:r>
              <w:tab/>
              <w:t>outboundRelationship</w:t>
            </w:r>
          </w:p>
        </w:tc>
        <w:tc>
          <w:tcPr>
            <w:tcW w:w="720" w:type="dxa"/>
          </w:tcPr>
          <w:p w14:paraId="08681533" w14:textId="77777777" w:rsidR="004B3F04" w:rsidRDefault="004B3F04" w:rsidP="000659BE">
            <w:pPr>
              <w:pStyle w:val="TableText"/>
            </w:pPr>
            <w:r>
              <w:t>0..1</w:t>
            </w:r>
          </w:p>
        </w:tc>
        <w:tc>
          <w:tcPr>
            <w:tcW w:w="1152" w:type="dxa"/>
          </w:tcPr>
          <w:p w14:paraId="1C020A3D" w14:textId="77777777" w:rsidR="004B3F04" w:rsidRDefault="004B3F04" w:rsidP="000659BE">
            <w:pPr>
              <w:pStyle w:val="TableText"/>
            </w:pPr>
            <w:r>
              <w:t>MAY</w:t>
            </w:r>
          </w:p>
        </w:tc>
        <w:tc>
          <w:tcPr>
            <w:tcW w:w="864" w:type="dxa"/>
          </w:tcPr>
          <w:p w14:paraId="154F8F4B" w14:textId="77777777" w:rsidR="004B3F04" w:rsidRDefault="004B3F04" w:rsidP="000659BE">
            <w:pPr>
              <w:pStyle w:val="TableText"/>
            </w:pPr>
          </w:p>
        </w:tc>
        <w:tc>
          <w:tcPr>
            <w:tcW w:w="1104" w:type="dxa"/>
          </w:tcPr>
          <w:p w14:paraId="2838EE83" w14:textId="77777777" w:rsidR="004B3F04" w:rsidRDefault="006C736C" w:rsidP="000659BE">
            <w:pPr>
              <w:pStyle w:val="TableText"/>
            </w:pPr>
            <w:hyperlink w:anchor="C_4499-32651">
              <w:r w:rsidR="004B3F04">
                <w:rPr>
                  <w:rStyle w:val="HyperlinkText9pt"/>
                </w:rPr>
                <w:t>4499-32651</w:t>
              </w:r>
            </w:hyperlink>
          </w:p>
        </w:tc>
        <w:tc>
          <w:tcPr>
            <w:tcW w:w="2975" w:type="dxa"/>
          </w:tcPr>
          <w:p w14:paraId="2B22EF42" w14:textId="77777777" w:rsidR="004B3F04" w:rsidRDefault="004B3F04" w:rsidP="000659BE">
            <w:pPr>
              <w:pStyle w:val="TableText"/>
            </w:pPr>
          </w:p>
        </w:tc>
      </w:tr>
      <w:tr w:rsidR="004B3F04" w14:paraId="0971628C" w14:textId="77777777" w:rsidTr="000659BE">
        <w:trPr>
          <w:jc w:val="center"/>
        </w:trPr>
        <w:tc>
          <w:tcPr>
            <w:tcW w:w="3345" w:type="dxa"/>
          </w:tcPr>
          <w:p w14:paraId="499A5369" w14:textId="77777777" w:rsidR="004B3F04" w:rsidRDefault="004B3F04" w:rsidP="000659BE">
            <w:pPr>
              <w:pStyle w:val="TableText"/>
            </w:pPr>
            <w:r>
              <w:tab/>
            </w:r>
            <w:r>
              <w:tab/>
              <w:t>@typeCode</w:t>
            </w:r>
          </w:p>
        </w:tc>
        <w:tc>
          <w:tcPr>
            <w:tcW w:w="720" w:type="dxa"/>
          </w:tcPr>
          <w:p w14:paraId="407ECCDE" w14:textId="77777777" w:rsidR="004B3F04" w:rsidRDefault="004B3F04" w:rsidP="000659BE">
            <w:pPr>
              <w:pStyle w:val="TableText"/>
            </w:pPr>
            <w:r>
              <w:t>1..1</w:t>
            </w:r>
          </w:p>
        </w:tc>
        <w:tc>
          <w:tcPr>
            <w:tcW w:w="1152" w:type="dxa"/>
          </w:tcPr>
          <w:p w14:paraId="5B8645CD" w14:textId="77777777" w:rsidR="004B3F04" w:rsidRDefault="004B3F04" w:rsidP="000659BE">
            <w:pPr>
              <w:pStyle w:val="TableText"/>
            </w:pPr>
            <w:r>
              <w:t>SHALL</w:t>
            </w:r>
          </w:p>
        </w:tc>
        <w:tc>
          <w:tcPr>
            <w:tcW w:w="864" w:type="dxa"/>
          </w:tcPr>
          <w:p w14:paraId="4930AB8E" w14:textId="77777777" w:rsidR="004B3F04" w:rsidRDefault="004B3F04" w:rsidP="000659BE">
            <w:pPr>
              <w:pStyle w:val="TableText"/>
            </w:pPr>
          </w:p>
        </w:tc>
        <w:tc>
          <w:tcPr>
            <w:tcW w:w="1104" w:type="dxa"/>
          </w:tcPr>
          <w:p w14:paraId="6B323782" w14:textId="77777777" w:rsidR="004B3F04" w:rsidRDefault="006C736C" w:rsidP="000659BE">
            <w:pPr>
              <w:pStyle w:val="TableText"/>
            </w:pPr>
            <w:hyperlink w:anchor="C_4499-32652">
              <w:r w:rsidR="004B3F04">
                <w:rPr>
                  <w:rStyle w:val="HyperlinkText9pt"/>
                </w:rPr>
                <w:t>4499-32652</w:t>
              </w:r>
            </w:hyperlink>
          </w:p>
        </w:tc>
        <w:tc>
          <w:tcPr>
            <w:tcW w:w="2975" w:type="dxa"/>
          </w:tcPr>
          <w:p w14:paraId="008856AA" w14:textId="77777777" w:rsidR="004B3F04" w:rsidRDefault="004B3F04" w:rsidP="000659BE">
            <w:pPr>
              <w:pStyle w:val="TableText"/>
            </w:pPr>
            <w:r>
              <w:t>urn:oid:2.16.840.1.113883.5.1002 (HL7ActRelationshipType) = RSON</w:t>
            </w:r>
          </w:p>
        </w:tc>
      </w:tr>
      <w:tr w:rsidR="004B3F04" w14:paraId="43DCAC12" w14:textId="77777777" w:rsidTr="000659BE">
        <w:trPr>
          <w:jc w:val="center"/>
        </w:trPr>
        <w:tc>
          <w:tcPr>
            <w:tcW w:w="3345" w:type="dxa"/>
          </w:tcPr>
          <w:p w14:paraId="5DDE3D78" w14:textId="77777777" w:rsidR="004B3F04" w:rsidRDefault="004B3F04" w:rsidP="000659BE">
            <w:pPr>
              <w:pStyle w:val="TableText"/>
            </w:pPr>
            <w:r>
              <w:tab/>
            </w:r>
            <w:r>
              <w:tab/>
              <w:t>observationCriteria</w:t>
            </w:r>
          </w:p>
        </w:tc>
        <w:tc>
          <w:tcPr>
            <w:tcW w:w="720" w:type="dxa"/>
          </w:tcPr>
          <w:p w14:paraId="31E91B2B" w14:textId="77777777" w:rsidR="004B3F04" w:rsidRDefault="004B3F04" w:rsidP="000659BE">
            <w:pPr>
              <w:pStyle w:val="TableText"/>
            </w:pPr>
            <w:r>
              <w:t>1..1</w:t>
            </w:r>
          </w:p>
        </w:tc>
        <w:tc>
          <w:tcPr>
            <w:tcW w:w="1152" w:type="dxa"/>
          </w:tcPr>
          <w:p w14:paraId="56C41870" w14:textId="77777777" w:rsidR="004B3F04" w:rsidRDefault="004B3F04" w:rsidP="000659BE">
            <w:pPr>
              <w:pStyle w:val="TableText"/>
            </w:pPr>
            <w:r>
              <w:t>SHALL</w:t>
            </w:r>
          </w:p>
        </w:tc>
        <w:tc>
          <w:tcPr>
            <w:tcW w:w="864" w:type="dxa"/>
          </w:tcPr>
          <w:p w14:paraId="3BEA5608" w14:textId="77777777" w:rsidR="004B3F04" w:rsidRDefault="004B3F04" w:rsidP="000659BE">
            <w:pPr>
              <w:pStyle w:val="TableText"/>
            </w:pPr>
          </w:p>
        </w:tc>
        <w:tc>
          <w:tcPr>
            <w:tcW w:w="1104" w:type="dxa"/>
          </w:tcPr>
          <w:p w14:paraId="27F3467A" w14:textId="77777777" w:rsidR="004B3F04" w:rsidRDefault="006C736C" w:rsidP="000659BE">
            <w:pPr>
              <w:pStyle w:val="TableText"/>
            </w:pPr>
            <w:hyperlink w:anchor="C_4499-32653">
              <w:r w:rsidR="004B3F04">
                <w:rPr>
                  <w:rStyle w:val="HyperlinkText9pt"/>
                </w:rPr>
                <w:t>4499-32653</w:t>
              </w:r>
            </w:hyperlink>
          </w:p>
        </w:tc>
        <w:tc>
          <w:tcPr>
            <w:tcW w:w="2975" w:type="dxa"/>
          </w:tcPr>
          <w:p w14:paraId="3AE37A6E"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74CFB4FC" w14:textId="77777777" w:rsidTr="000659BE">
        <w:trPr>
          <w:jc w:val="center"/>
        </w:trPr>
        <w:tc>
          <w:tcPr>
            <w:tcW w:w="3345" w:type="dxa"/>
          </w:tcPr>
          <w:p w14:paraId="03C20DC7" w14:textId="77777777" w:rsidR="004B3F04" w:rsidRDefault="004B3F04" w:rsidP="000659BE">
            <w:pPr>
              <w:pStyle w:val="TableText"/>
            </w:pPr>
            <w:r>
              <w:tab/>
              <w:t>outboundRelationship</w:t>
            </w:r>
          </w:p>
        </w:tc>
        <w:tc>
          <w:tcPr>
            <w:tcW w:w="720" w:type="dxa"/>
          </w:tcPr>
          <w:p w14:paraId="46973999" w14:textId="77777777" w:rsidR="004B3F04" w:rsidRDefault="004B3F04" w:rsidP="000659BE">
            <w:pPr>
              <w:pStyle w:val="TableText"/>
            </w:pPr>
            <w:r>
              <w:t>0..1</w:t>
            </w:r>
          </w:p>
        </w:tc>
        <w:tc>
          <w:tcPr>
            <w:tcW w:w="1152" w:type="dxa"/>
          </w:tcPr>
          <w:p w14:paraId="3289862A" w14:textId="77777777" w:rsidR="004B3F04" w:rsidRDefault="004B3F04" w:rsidP="000659BE">
            <w:pPr>
              <w:pStyle w:val="TableText"/>
            </w:pPr>
            <w:r>
              <w:t>MAY</w:t>
            </w:r>
          </w:p>
        </w:tc>
        <w:tc>
          <w:tcPr>
            <w:tcW w:w="864" w:type="dxa"/>
          </w:tcPr>
          <w:p w14:paraId="60ECBC18" w14:textId="77777777" w:rsidR="004B3F04" w:rsidRDefault="004B3F04" w:rsidP="000659BE">
            <w:pPr>
              <w:pStyle w:val="TableText"/>
            </w:pPr>
          </w:p>
        </w:tc>
        <w:tc>
          <w:tcPr>
            <w:tcW w:w="1104" w:type="dxa"/>
          </w:tcPr>
          <w:p w14:paraId="74F8BF74" w14:textId="77777777" w:rsidR="004B3F04" w:rsidRDefault="006C736C" w:rsidP="000659BE">
            <w:pPr>
              <w:pStyle w:val="TableText"/>
            </w:pPr>
            <w:hyperlink w:anchor="C_4499-34485">
              <w:r w:rsidR="004B3F04">
                <w:rPr>
                  <w:rStyle w:val="HyperlinkText9pt"/>
                </w:rPr>
                <w:t>4499-34485</w:t>
              </w:r>
            </w:hyperlink>
          </w:p>
        </w:tc>
        <w:tc>
          <w:tcPr>
            <w:tcW w:w="2975" w:type="dxa"/>
          </w:tcPr>
          <w:p w14:paraId="05D5C413" w14:textId="77777777" w:rsidR="004B3F04" w:rsidRDefault="004B3F04" w:rsidP="000659BE">
            <w:pPr>
              <w:pStyle w:val="TableText"/>
            </w:pPr>
          </w:p>
        </w:tc>
      </w:tr>
      <w:tr w:rsidR="004B3F04" w14:paraId="4456BDF0" w14:textId="77777777" w:rsidTr="000659BE">
        <w:trPr>
          <w:jc w:val="center"/>
        </w:trPr>
        <w:tc>
          <w:tcPr>
            <w:tcW w:w="3345" w:type="dxa"/>
          </w:tcPr>
          <w:p w14:paraId="5F5F2E91" w14:textId="77777777" w:rsidR="004B3F04" w:rsidRDefault="004B3F04" w:rsidP="000659BE">
            <w:pPr>
              <w:pStyle w:val="TableText"/>
            </w:pPr>
            <w:r>
              <w:tab/>
            </w:r>
            <w:r>
              <w:tab/>
              <w:t>@typeCode</w:t>
            </w:r>
          </w:p>
        </w:tc>
        <w:tc>
          <w:tcPr>
            <w:tcW w:w="720" w:type="dxa"/>
          </w:tcPr>
          <w:p w14:paraId="618A56CD" w14:textId="77777777" w:rsidR="004B3F04" w:rsidRDefault="004B3F04" w:rsidP="000659BE">
            <w:pPr>
              <w:pStyle w:val="TableText"/>
            </w:pPr>
            <w:r>
              <w:t>1..1</w:t>
            </w:r>
          </w:p>
        </w:tc>
        <w:tc>
          <w:tcPr>
            <w:tcW w:w="1152" w:type="dxa"/>
          </w:tcPr>
          <w:p w14:paraId="1330E66B" w14:textId="77777777" w:rsidR="004B3F04" w:rsidRDefault="004B3F04" w:rsidP="000659BE">
            <w:pPr>
              <w:pStyle w:val="TableText"/>
            </w:pPr>
            <w:r>
              <w:t>SHALL</w:t>
            </w:r>
          </w:p>
        </w:tc>
        <w:tc>
          <w:tcPr>
            <w:tcW w:w="864" w:type="dxa"/>
          </w:tcPr>
          <w:p w14:paraId="56045895" w14:textId="77777777" w:rsidR="004B3F04" w:rsidRDefault="004B3F04" w:rsidP="000659BE">
            <w:pPr>
              <w:pStyle w:val="TableText"/>
            </w:pPr>
          </w:p>
        </w:tc>
        <w:tc>
          <w:tcPr>
            <w:tcW w:w="1104" w:type="dxa"/>
          </w:tcPr>
          <w:p w14:paraId="7FC7316E" w14:textId="77777777" w:rsidR="004B3F04" w:rsidRDefault="006C736C" w:rsidP="000659BE">
            <w:pPr>
              <w:pStyle w:val="TableText"/>
            </w:pPr>
            <w:hyperlink w:anchor="C_4499-34486">
              <w:r w:rsidR="004B3F04">
                <w:rPr>
                  <w:rStyle w:val="HyperlinkText9pt"/>
                </w:rPr>
                <w:t>4499-34486</w:t>
              </w:r>
            </w:hyperlink>
          </w:p>
        </w:tc>
        <w:tc>
          <w:tcPr>
            <w:tcW w:w="2975" w:type="dxa"/>
          </w:tcPr>
          <w:p w14:paraId="17C038FB" w14:textId="77777777" w:rsidR="004B3F04" w:rsidRDefault="004B3F04" w:rsidP="000659BE">
            <w:pPr>
              <w:pStyle w:val="TableText"/>
            </w:pPr>
            <w:r>
              <w:t>urn:oid:2.16.840.1.113883.5.1002 (HL7ActRelationshipType) = REFR</w:t>
            </w:r>
          </w:p>
        </w:tc>
      </w:tr>
      <w:tr w:rsidR="004B3F04" w14:paraId="4C426A52" w14:textId="77777777" w:rsidTr="000659BE">
        <w:trPr>
          <w:jc w:val="center"/>
        </w:trPr>
        <w:tc>
          <w:tcPr>
            <w:tcW w:w="3345" w:type="dxa"/>
          </w:tcPr>
          <w:p w14:paraId="4EC18856" w14:textId="77777777" w:rsidR="004B3F04" w:rsidRDefault="004B3F04" w:rsidP="000659BE">
            <w:pPr>
              <w:pStyle w:val="TableText"/>
            </w:pPr>
            <w:r>
              <w:tab/>
            </w:r>
            <w:r>
              <w:tab/>
              <w:t>supplyCriteria</w:t>
            </w:r>
          </w:p>
        </w:tc>
        <w:tc>
          <w:tcPr>
            <w:tcW w:w="720" w:type="dxa"/>
          </w:tcPr>
          <w:p w14:paraId="71983783" w14:textId="77777777" w:rsidR="004B3F04" w:rsidRDefault="004B3F04" w:rsidP="000659BE">
            <w:pPr>
              <w:pStyle w:val="TableText"/>
            </w:pPr>
            <w:r>
              <w:t>1..1</w:t>
            </w:r>
          </w:p>
        </w:tc>
        <w:tc>
          <w:tcPr>
            <w:tcW w:w="1152" w:type="dxa"/>
          </w:tcPr>
          <w:p w14:paraId="7796887C" w14:textId="77777777" w:rsidR="004B3F04" w:rsidRDefault="004B3F04" w:rsidP="000659BE">
            <w:pPr>
              <w:pStyle w:val="TableText"/>
            </w:pPr>
            <w:r>
              <w:t>SHALL</w:t>
            </w:r>
          </w:p>
        </w:tc>
        <w:tc>
          <w:tcPr>
            <w:tcW w:w="864" w:type="dxa"/>
          </w:tcPr>
          <w:p w14:paraId="64FEEC77" w14:textId="77777777" w:rsidR="004B3F04" w:rsidRDefault="004B3F04" w:rsidP="000659BE">
            <w:pPr>
              <w:pStyle w:val="TableText"/>
            </w:pPr>
          </w:p>
        </w:tc>
        <w:tc>
          <w:tcPr>
            <w:tcW w:w="1104" w:type="dxa"/>
          </w:tcPr>
          <w:p w14:paraId="22C26EF8" w14:textId="77777777" w:rsidR="004B3F04" w:rsidRDefault="006C736C" w:rsidP="000659BE">
            <w:pPr>
              <w:pStyle w:val="TableText"/>
            </w:pPr>
            <w:hyperlink w:anchor="C_4499-34848">
              <w:r w:rsidR="004B3F04">
                <w:rPr>
                  <w:rStyle w:val="HyperlinkText9pt"/>
                </w:rPr>
                <w:t>4499-34848</w:t>
              </w:r>
            </w:hyperlink>
          </w:p>
        </w:tc>
        <w:tc>
          <w:tcPr>
            <w:tcW w:w="2975" w:type="dxa"/>
          </w:tcPr>
          <w:p w14:paraId="1827DC7D" w14:textId="77777777" w:rsidR="004B3F04" w:rsidRDefault="006C736C" w:rsidP="000659BE">
            <w:pPr>
              <w:pStyle w:val="TableText"/>
            </w:pPr>
            <w:hyperlink w:anchor="E_Supply">
              <w:r w:rsidR="004B3F04">
                <w:rPr>
                  <w:rStyle w:val="HyperlinkText9pt"/>
                </w:rPr>
                <w:t>Supply (identifier: urn:hl7ii:2.16.840.1.113883.10.20.28.4.129:2017-08-01</w:t>
              </w:r>
            </w:hyperlink>
          </w:p>
        </w:tc>
      </w:tr>
    </w:tbl>
    <w:p w14:paraId="2AF5AD7F" w14:textId="77777777" w:rsidR="004B3F04" w:rsidRDefault="004B3F04" w:rsidP="004B3F04">
      <w:pPr>
        <w:pStyle w:val="BodyText"/>
      </w:pPr>
    </w:p>
    <w:p w14:paraId="2E0DB595" w14:textId="77777777" w:rsidR="004B3F04" w:rsidRDefault="004B3F04" w:rsidP="007E63CC">
      <w:pPr>
        <w:numPr>
          <w:ilvl w:val="0"/>
          <w:numId w:val="79"/>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655" w:name="C_4499-32623"/>
      <w:r>
        <w:t xml:space="preserve"> (CONF:4499-32623)</w:t>
      </w:r>
      <w:bookmarkEnd w:id="3655"/>
      <w:r>
        <w:t>.</w:t>
      </w:r>
    </w:p>
    <w:p w14:paraId="5EFBE3CD" w14:textId="77777777" w:rsidR="004B3F04" w:rsidRDefault="004B3F04" w:rsidP="007E63CC">
      <w:pPr>
        <w:numPr>
          <w:ilvl w:val="0"/>
          <w:numId w:val="79"/>
        </w:numPr>
      </w:pPr>
      <w:r>
        <w:rPr>
          <w:rStyle w:val="keyword"/>
        </w:rPr>
        <w:t>SHALL</w:t>
      </w:r>
      <w:r>
        <w:t xml:space="preserve"> contain exactly one [1..1] </w:t>
      </w:r>
      <w:r>
        <w:rPr>
          <w:rStyle w:val="XMLnameBold"/>
        </w:rPr>
        <w:t>@moodCode</w:t>
      </w:r>
      <w:r>
        <w:t>=</w:t>
      </w:r>
      <w:r>
        <w:rPr>
          <w:rStyle w:val="XMLname"/>
        </w:rPr>
        <w:t>"RQO"</w:t>
      </w:r>
      <w:r>
        <w:t xml:space="preserve"> Request (CodeSystem: </w:t>
      </w:r>
      <w:r>
        <w:rPr>
          <w:rStyle w:val="XMLname"/>
        </w:rPr>
        <w:t>HL7ActMood urn:oid:2.16.840.1.113883.5.1001</w:t>
      </w:r>
      <w:r>
        <w:t>)</w:t>
      </w:r>
      <w:bookmarkStart w:id="3656" w:name="C_4499-32624"/>
      <w:r>
        <w:t xml:space="preserve"> (CONF:4499-32624)</w:t>
      </w:r>
      <w:bookmarkEnd w:id="3656"/>
      <w:r>
        <w:t>.</w:t>
      </w:r>
    </w:p>
    <w:p w14:paraId="005F250A" w14:textId="77777777" w:rsidR="004B3F04" w:rsidRDefault="004B3F04" w:rsidP="007E63CC">
      <w:pPr>
        <w:numPr>
          <w:ilvl w:val="0"/>
          <w:numId w:val="79"/>
        </w:numPr>
      </w:pPr>
      <w:r>
        <w:rPr>
          <w:rStyle w:val="keyword"/>
        </w:rPr>
        <w:t>MAY</w:t>
      </w:r>
      <w:r>
        <w:t xml:space="preserve"> contain zero or one [0..1] </w:t>
      </w:r>
      <w:r>
        <w:rPr>
          <w:rStyle w:val="XMLnameBold"/>
        </w:rPr>
        <w:t>@actionNegationInd</w:t>
      </w:r>
      <w:bookmarkStart w:id="3657" w:name="C_4499-32625"/>
      <w:r>
        <w:t xml:space="preserve"> (CONF:4499-32625)</w:t>
      </w:r>
      <w:bookmarkEnd w:id="3657"/>
      <w:r>
        <w:t>.</w:t>
      </w:r>
      <w:r>
        <w:br/>
        <w:t>Note: QDM Attribute: Negation Rationale</w:t>
      </w:r>
    </w:p>
    <w:p w14:paraId="5D1CA3E2" w14:textId="77777777" w:rsidR="004B3F04" w:rsidRDefault="004B3F04" w:rsidP="007E63CC">
      <w:pPr>
        <w:numPr>
          <w:ilvl w:val="0"/>
          <w:numId w:val="79"/>
        </w:numPr>
      </w:pPr>
      <w:r>
        <w:rPr>
          <w:rStyle w:val="keyword"/>
        </w:rPr>
        <w:lastRenderedPageBreak/>
        <w:t>SHALL</w:t>
      </w:r>
      <w:r>
        <w:t xml:space="preserve"> contain exactly one [1..1] </w:t>
      </w:r>
      <w:r>
        <w:rPr>
          <w:rStyle w:val="XMLnameBold"/>
        </w:rPr>
        <w:t>templateId</w:t>
      </w:r>
      <w:bookmarkStart w:id="3658" w:name="C_4499-32626"/>
      <w:r>
        <w:t xml:space="preserve"> (CONF:4499-32626)</w:t>
      </w:r>
      <w:bookmarkEnd w:id="3658"/>
      <w:r>
        <w:t>.</w:t>
      </w:r>
    </w:p>
    <w:p w14:paraId="2EC7F83C" w14:textId="77777777" w:rsidR="004B3F04" w:rsidRDefault="004B3F04" w:rsidP="007E63CC">
      <w:pPr>
        <w:numPr>
          <w:ilvl w:val="1"/>
          <w:numId w:val="79"/>
        </w:numPr>
      </w:pPr>
      <w:r>
        <w:t xml:space="preserve">This templateId </w:t>
      </w:r>
      <w:r>
        <w:rPr>
          <w:rStyle w:val="keyword"/>
        </w:rPr>
        <w:t>SHALL</w:t>
      </w:r>
      <w:r>
        <w:t xml:space="preserve"> contain exactly one [1..1] </w:t>
      </w:r>
      <w:r>
        <w:rPr>
          <w:rStyle w:val="XMLnameBold"/>
        </w:rPr>
        <w:t>item</w:t>
      </w:r>
      <w:bookmarkStart w:id="3659" w:name="C_4499-32627"/>
      <w:r>
        <w:t xml:space="preserve"> (CONF:4499-32627)</w:t>
      </w:r>
      <w:bookmarkEnd w:id="3659"/>
      <w:r>
        <w:t xml:space="preserve"> such that it</w:t>
      </w:r>
    </w:p>
    <w:p w14:paraId="488AE392" w14:textId="77777777" w:rsidR="004B3F04" w:rsidRDefault="004B3F04" w:rsidP="007E63CC">
      <w:pPr>
        <w:numPr>
          <w:ilvl w:val="2"/>
          <w:numId w:val="79"/>
        </w:numPr>
      </w:pPr>
      <w:r>
        <w:rPr>
          <w:rStyle w:val="keyword"/>
        </w:rPr>
        <w:t>SHALL</w:t>
      </w:r>
      <w:r>
        <w:t xml:space="preserve"> contain exactly one [1..1] </w:t>
      </w:r>
      <w:r>
        <w:rPr>
          <w:rStyle w:val="XMLnameBold"/>
        </w:rPr>
        <w:t>@root</w:t>
      </w:r>
      <w:r>
        <w:t>=</w:t>
      </w:r>
      <w:r>
        <w:rPr>
          <w:rStyle w:val="XMLname"/>
        </w:rPr>
        <w:t>"2.16.840.1.113883.10.20.28.4.77"</w:t>
      </w:r>
      <w:bookmarkStart w:id="3660" w:name="C_4499-32628"/>
      <w:r>
        <w:t xml:space="preserve"> (CONF:4499-32628)</w:t>
      </w:r>
      <w:bookmarkEnd w:id="3660"/>
      <w:r>
        <w:t>.</w:t>
      </w:r>
    </w:p>
    <w:p w14:paraId="134946B6" w14:textId="77777777" w:rsidR="004B3F04" w:rsidRDefault="004B3F04" w:rsidP="007E63CC">
      <w:pPr>
        <w:numPr>
          <w:ilvl w:val="2"/>
          <w:numId w:val="79"/>
        </w:numPr>
      </w:pPr>
      <w:r>
        <w:rPr>
          <w:rStyle w:val="keyword"/>
        </w:rPr>
        <w:t>SHALL</w:t>
      </w:r>
      <w:r>
        <w:t xml:space="preserve"> contain exactly one [1..1] </w:t>
      </w:r>
      <w:r>
        <w:rPr>
          <w:rStyle w:val="XMLnameBold"/>
        </w:rPr>
        <w:t>@extension</w:t>
      </w:r>
      <w:r>
        <w:t>=</w:t>
      </w:r>
      <w:r>
        <w:rPr>
          <w:rStyle w:val="XMLname"/>
        </w:rPr>
        <w:t>"2021-02-01"</w:t>
      </w:r>
      <w:bookmarkStart w:id="3661" w:name="C_4499-33652"/>
      <w:r>
        <w:t xml:space="preserve"> (CONF:4499-33652)</w:t>
      </w:r>
      <w:bookmarkEnd w:id="3661"/>
      <w:r>
        <w:t>.</w:t>
      </w:r>
    </w:p>
    <w:p w14:paraId="7D2A7274" w14:textId="77777777" w:rsidR="004B3F04" w:rsidRDefault="004B3F04" w:rsidP="007E63CC">
      <w:pPr>
        <w:numPr>
          <w:ilvl w:val="0"/>
          <w:numId w:val="79"/>
        </w:numPr>
      </w:pPr>
      <w:r>
        <w:rPr>
          <w:rStyle w:val="keyword"/>
        </w:rPr>
        <w:t>SHALL</w:t>
      </w:r>
      <w:r>
        <w:t xml:space="preserve"> contain exactly one [1..1] </w:t>
      </w:r>
      <w:r>
        <w:rPr>
          <w:rStyle w:val="XMLnameBold"/>
        </w:rPr>
        <w:t>id</w:t>
      </w:r>
      <w:bookmarkStart w:id="3662" w:name="C_4499-32629"/>
      <w:r>
        <w:t xml:space="preserve"> (CONF:4499-32629)</w:t>
      </w:r>
      <w:bookmarkEnd w:id="3662"/>
      <w:r>
        <w:t>.</w:t>
      </w:r>
    </w:p>
    <w:p w14:paraId="6075D123" w14:textId="77777777" w:rsidR="004B3F04" w:rsidRDefault="004B3F04" w:rsidP="007E63CC">
      <w:pPr>
        <w:numPr>
          <w:ilvl w:val="0"/>
          <w:numId w:val="79"/>
        </w:numPr>
      </w:pPr>
      <w:r>
        <w:rPr>
          <w:rStyle w:val="keyword"/>
        </w:rPr>
        <w:t>SHALL</w:t>
      </w:r>
      <w:r>
        <w:t xml:space="preserve"> contain exactly one [1..1] </w:t>
      </w:r>
      <w:r>
        <w:rPr>
          <w:rStyle w:val="XMLnameBold"/>
        </w:rPr>
        <w:t>title</w:t>
      </w:r>
      <w:bookmarkStart w:id="3663" w:name="C_4499-32632"/>
      <w:r>
        <w:t xml:space="preserve"> (CONF:4499-32632)</w:t>
      </w:r>
      <w:bookmarkEnd w:id="3663"/>
      <w:r>
        <w:t>.</w:t>
      </w:r>
    </w:p>
    <w:p w14:paraId="22E51571" w14:textId="77777777" w:rsidR="004B3F04" w:rsidRDefault="004B3F04" w:rsidP="007E63CC">
      <w:pPr>
        <w:numPr>
          <w:ilvl w:val="0"/>
          <w:numId w:val="79"/>
        </w:numPr>
      </w:pPr>
      <w:r>
        <w:rPr>
          <w:rStyle w:val="keyword"/>
        </w:rPr>
        <w:t>SHALL</w:t>
      </w:r>
      <w:r>
        <w:t xml:space="preserve"> contain exactly one [1..1] </w:t>
      </w:r>
      <w:r>
        <w:rPr>
          <w:rStyle w:val="XMLnameBold"/>
        </w:rPr>
        <w:t>statusCode</w:t>
      </w:r>
      <w:bookmarkStart w:id="3664" w:name="C_4499-32633"/>
      <w:r>
        <w:t xml:space="preserve"> (CONF:4499-32633)</w:t>
      </w:r>
      <w:bookmarkEnd w:id="3664"/>
      <w:r>
        <w:t>.</w:t>
      </w:r>
    </w:p>
    <w:p w14:paraId="49744ED7" w14:textId="77777777" w:rsidR="004B3F04" w:rsidRDefault="004B3F04" w:rsidP="007E63CC">
      <w:pPr>
        <w:numPr>
          <w:ilvl w:val="1"/>
          <w:numId w:val="79"/>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665" w:name="C_4499-32634"/>
      <w:r>
        <w:t xml:space="preserve"> (CONF:4499-32634)</w:t>
      </w:r>
      <w:bookmarkEnd w:id="3665"/>
      <w:r>
        <w:t>.</w:t>
      </w:r>
    </w:p>
    <w:p w14:paraId="0E017031" w14:textId="77777777" w:rsidR="004B3F04" w:rsidRDefault="004B3F04" w:rsidP="007E63CC">
      <w:pPr>
        <w:numPr>
          <w:ilvl w:val="0"/>
          <w:numId w:val="79"/>
        </w:numPr>
      </w:pPr>
      <w:r>
        <w:rPr>
          <w:rStyle w:val="keyword"/>
        </w:rPr>
        <w:t>MAY</w:t>
      </w:r>
      <w:r>
        <w:t xml:space="preserve"> contain zero or one [0..1] </w:t>
      </w:r>
      <w:r>
        <w:rPr>
          <w:rStyle w:val="XMLnameBold"/>
        </w:rPr>
        <w:t>effectiveTime</w:t>
      </w:r>
      <w:bookmarkStart w:id="3666" w:name="C_4499-35566"/>
      <w:r>
        <w:t xml:space="preserve"> (CONF:4499-35566)</w:t>
      </w:r>
      <w:bookmarkEnd w:id="3666"/>
      <w:r>
        <w:t xml:space="preserve"> such that it</w:t>
      </w:r>
      <w:r>
        <w:br/>
        <w:t>Note: QDM Attribute: Frequency</w:t>
      </w:r>
    </w:p>
    <w:p w14:paraId="6839B25C" w14:textId="77777777" w:rsidR="004B3F04" w:rsidRDefault="004B3F04" w:rsidP="007E63CC">
      <w:pPr>
        <w:numPr>
          <w:ilvl w:val="1"/>
          <w:numId w:val="79"/>
        </w:numPr>
      </w:pPr>
      <w:r>
        <w:rPr>
          <w:rStyle w:val="keyword"/>
        </w:rPr>
        <w:t>MAY</w:t>
      </w:r>
      <w:r>
        <w:t xml:space="preserve"> contain zero or one [0..1] </w:t>
      </w:r>
      <w:r>
        <w:rPr>
          <w:rStyle w:val="XMLnameBold"/>
        </w:rPr>
        <w:t>period</w:t>
      </w:r>
      <w:bookmarkStart w:id="3667" w:name="C_4499-35567"/>
      <w:r>
        <w:t xml:space="preserve"> (CONF:4499-35567)</w:t>
      </w:r>
      <w:bookmarkEnd w:id="3667"/>
      <w:r>
        <w:t>.</w:t>
      </w:r>
    </w:p>
    <w:p w14:paraId="087C53DC" w14:textId="77777777" w:rsidR="004B3F04" w:rsidRDefault="004B3F04" w:rsidP="007E63CC">
      <w:pPr>
        <w:numPr>
          <w:ilvl w:val="0"/>
          <w:numId w:val="79"/>
        </w:numPr>
      </w:pPr>
      <w:r>
        <w:rPr>
          <w:rStyle w:val="keyword"/>
        </w:rPr>
        <w:t>MAY</w:t>
      </w:r>
      <w:r>
        <w:t xml:space="preserve"> contain zero or one [0..1] </w:t>
      </w:r>
      <w:r>
        <w:rPr>
          <w:rStyle w:val="XMLnameBold"/>
        </w:rPr>
        <w:t>repeatNumber</w:t>
      </w:r>
      <w:bookmarkStart w:id="3668" w:name="C_4499-32638"/>
      <w:r>
        <w:t xml:space="preserve"> (CONF:4499-32638)</w:t>
      </w:r>
      <w:bookmarkEnd w:id="3668"/>
      <w:r>
        <w:t>.</w:t>
      </w:r>
      <w:r>
        <w:br/>
        <w:t>Note: QDM Attribute: Refills</w:t>
      </w:r>
    </w:p>
    <w:p w14:paraId="24A9C9A2" w14:textId="77777777" w:rsidR="004B3F04" w:rsidRDefault="004B3F04" w:rsidP="007E63CC">
      <w:pPr>
        <w:numPr>
          <w:ilvl w:val="0"/>
          <w:numId w:val="79"/>
        </w:numPr>
      </w:pPr>
      <w:r>
        <w:rPr>
          <w:rStyle w:val="keyword"/>
        </w:rPr>
        <w:t>MAY</w:t>
      </w:r>
      <w:r>
        <w:t xml:space="preserve"> contain zero or one [0..1] </w:t>
      </w:r>
      <w:r>
        <w:rPr>
          <w:rStyle w:val="XMLnameBold"/>
        </w:rPr>
        <w:t>routeCode</w:t>
      </w:r>
      <w:bookmarkStart w:id="3669" w:name="C_4499-32639"/>
      <w:r>
        <w:t xml:space="preserve"> (CONF:4499-32639)</w:t>
      </w:r>
      <w:bookmarkEnd w:id="3669"/>
      <w:r>
        <w:t>.</w:t>
      </w:r>
      <w:r>
        <w:br/>
        <w:t>Note: QDM Attribute: Route</w:t>
      </w:r>
    </w:p>
    <w:p w14:paraId="20A913DC" w14:textId="77777777" w:rsidR="004B3F04" w:rsidRDefault="004B3F04" w:rsidP="007E63CC">
      <w:pPr>
        <w:numPr>
          <w:ilvl w:val="1"/>
          <w:numId w:val="79"/>
        </w:numPr>
      </w:pPr>
      <w:r>
        <w:t xml:space="preserve">The routeCode, if present, </w:t>
      </w:r>
      <w:r>
        <w:rPr>
          <w:rStyle w:val="keyword"/>
        </w:rPr>
        <w:t>SHOULD</w:t>
      </w:r>
      <w:r>
        <w:t xml:space="preserve"> contain zero or one [0..1] </w:t>
      </w:r>
      <w:r>
        <w:rPr>
          <w:rStyle w:val="XMLnameBold"/>
        </w:rPr>
        <w:t>@valueSet</w:t>
      </w:r>
      <w:bookmarkStart w:id="3670" w:name="C_4499-32640"/>
      <w:r>
        <w:t xml:space="preserve"> (CONF:4499-32640)</w:t>
      </w:r>
      <w:bookmarkEnd w:id="3670"/>
      <w:r>
        <w:t>.</w:t>
      </w:r>
    </w:p>
    <w:p w14:paraId="116BA7C1" w14:textId="77777777" w:rsidR="004B3F04" w:rsidRDefault="004B3F04" w:rsidP="007E63CC">
      <w:pPr>
        <w:numPr>
          <w:ilvl w:val="0"/>
          <w:numId w:val="79"/>
        </w:numPr>
      </w:pPr>
      <w:r>
        <w:rPr>
          <w:rStyle w:val="keyword"/>
        </w:rPr>
        <w:t>MAY</w:t>
      </w:r>
      <w:r>
        <w:t xml:space="preserve"> contain zero or one [0..1] </w:t>
      </w:r>
      <w:r>
        <w:rPr>
          <w:rStyle w:val="XMLnameBold"/>
        </w:rPr>
        <w:t>doseQuantity</w:t>
      </w:r>
      <w:bookmarkStart w:id="3671" w:name="C_4499-32641"/>
      <w:r>
        <w:t xml:space="preserve"> (CONF:4499-32641)</w:t>
      </w:r>
      <w:bookmarkEnd w:id="3671"/>
      <w:r>
        <w:t>.</w:t>
      </w:r>
      <w:r>
        <w:br/>
        <w:t>Note: QDM Attribute: Dosage</w:t>
      </w:r>
    </w:p>
    <w:p w14:paraId="6A0F5FDE" w14:textId="77777777" w:rsidR="004B3F04" w:rsidRDefault="004B3F04" w:rsidP="007E63CC">
      <w:pPr>
        <w:numPr>
          <w:ilvl w:val="0"/>
          <w:numId w:val="79"/>
        </w:numPr>
      </w:pPr>
      <w:r>
        <w:rPr>
          <w:rStyle w:val="keyword"/>
        </w:rPr>
        <w:t>SHALL</w:t>
      </w:r>
      <w:r>
        <w:t xml:space="preserve"> contain exactly one [1..1] </w:t>
      </w:r>
      <w:r>
        <w:rPr>
          <w:rStyle w:val="XMLnameBold"/>
        </w:rPr>
        <w:t>participation</w:t>
      </w:r>
      <w:bookmarkStart w:id="3672" w:name="C_4499-32642"/>
      <w:r>
        <w:t xml:space="preserve"> (CONF:4499-32642)</w:t>
      </w:r>
      <w:bookmarkEnd w:id="3672"/>
      <w:r>
        <w:t xml:space="preserve"> such that it</w:t>
      </w:r>
    </w:p>
    <w:p w14:paraId="6ADDAFCC"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673" w:name="C_4499-32643"/>
      <w:r>
        <w:t xml:space="preserve"> (CONF:4499-32643)</w:t>
      </w:r>
      <w:bookmarkEnd w:id="3673"/>
      <w:r>
        <w:t>.</w:t>
      </w:r>
    </w:p>
    <w:p w14:paraId="55AE1161"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74" w:name="C_4499-32644"/>
      <w:r>
        <w:t xml:space="preserve"> (CONF:4499-32644)</w:t>
      </w:r>
      <w:bookmarkEnd w:id="3674"/>
      <w:r>
        <w:t>.</w:t>
      </w:r>
    </w:p>
    <w:p w14:paraId="11DDA237"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675" w:name="C_4499-32645"/>
      <w:r>
        <w:t xml:space="preserve"> (CONF:4499-32645)</w:t>
      </w:r>
      <w:bookmarkEnd w:id="3675"/>
      <w:r>
        <w:t>.</w:t>
      </w:r>
    </w:p>
    <w:p w14:paraId="7EA4C1A3"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playingMaterial</w:t>
      </w:r>
      <w:bookmarkStart w:id="3676" w:name="C_4499-32646"/>
      <w:r>
        <w:t xml:space="preserve"> (CONF:4499-32646)</w:t>
      </w:r>
      <w:bookmarkEnd w:id="3676"/>
      <w:r>
        <w:t>.</w:t>
      </w:r>
    </w:p>
    <w:p w14:paraId="11A58A1F"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677" w:name="C_4499-32647"/>
      <w:r>
        <w:t xml:space="preserve"> (CONF:4499-32647)</w:t>
      </w:r>
      <w:bookmarkEnd w:id="3677"/>
      <w:r>
        <w:t>.</w:t>
      </w:r>
    </w:p>
    <w:p w14:paraId="16B07D23"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678" w:name="C_4499-32648"/>
      <w:r>
        <w:t xml:space="preserve"> (CONF:4499-32648)</w:t>
      </w:r>
      <w:bookmarkEnd w:id="3678"/>
      <w:r>
        <w:t>.</w:t>
      </w:r>
    </w:p>
    <w:p w14:paraId="0BBD7232" w14:textId="77777777" w:rsidR="004B3F04" w:rsidRDefault="004B3F04" w:rsidP="007E63CC">
      <w:pPr>
        <w:numPr>
          <w:ilvl w:val="3"/>
          <w:numId w:val="79"/>
        </w:numPr>
      </w:pPr>
      <w:r>
        <w:t xml:space="preserve">This playingMaterial </w:t>
      </w:r>
      <w:r>
        <w:rPr>
          <w:rStyle w:val="keyword"/>
        </w:rPr>
        <w:t>SHALL</w:t>
      </w:r>
      <w:r>
        <w:t xml:space="preserve"> contain exactly one [1..1] </w:t>
      </w:r>
      <w:r>
        <w:rPr>
          <w:rStyle w:val="XMLnameBold"/>
        </w:rPr>
        <w:t>code</w:t>
      </w:r>
      <w:bookmarkStart w:id="3679" w:name="C_4499-32649"/>
      <w:r>
        <w:t xml:space="preserve"> (CONF:4499-32649)</w:t>
      </w:r>
      <w:bookmarkEnd w:id="3679"/>
      <w:r>
        <w:t>.</w:t>
      </w:r>
      <w:r>
        <w:br/>
        <w:t>Note: QDM Attribute: Code</w:t>
      </w:r>
    </w:p>
    <w:p w14:paraId="7DD2B0C4" w14:textId="77777777" w:rsidR="004B3F04" w:rsidRDefault="004B3F04" w:rsidP="007E63CC">
      <w:pPr>
        <w:numPr>
          <w:ilvl w:val="4"/>
          <w:numId w:val="79"/>
        </w:numPr>
      </w:pPr>
      <w:r>
        <w:t xml:space="preserve">This code </w:t>
      </w:r>
      <w:r>
        <w:rPr>
          <w:rStyle w:val="keyword"/>
        </w:rPr>
        <w:t>SHOULD</w:t>
      </w:r>
      <w:r>
        <w:t xml:space="preserve"> contain zero or one [0..1] </w:t>
      </w:r>
      <w:r>
        <w:rPr>
          <w:rStyle w:val="XMLnameBold"/>
        </w:rPr>
        <w:t>@valueSet</w:t>
      </w:r>
      <w:bookmarkStart w:id="3680" w:name="C_4499-32650"/>
      <w:r>
        <w:t xml:space="preserve"> (CONF:4499-32650)</w:t>
      </w:r>
      <w:bookmarkEnd w:id="3680"/>
      <w:r>
        <w:t>.</w:t>
      </w:r>
    </w:p>
    <w:p w14:paraId="16D44FC8" w14:textId="77777777" w:rsidR="004B3F04" w:rsidRDefault="004B3F04" w:rsidP="007E63CC">
      <w:pPr>
        <w:numPr>
          <w:ilvl w:val="0"/>
          <w:numId w:val="79"/>
        </w:numPr>
      </w:pPr>
      <w:r>
        <w:rPr>
          <w:rStyle w:val="keyword"/>
        </w:rPr>
        <w:lastRenderedPageBreak/>
        <w:t>MAY</w:t>
      </w:r>
      <w:r>
        <w:t xml:space="preserve"> contain zero or one [0..1] </w:t>
      </w:r>
      <w:r>
        <w:rPr>
          <w:rStyle w:val="XMLnameBold"/>
        </w:rPr>
        <w:t>participation</w:t>
      </w:r>
      <w:bookmarkStart w:id="3681" w:name="C_4499-33511"/>
      <w:r>
        <w:t xml:space="preserve"> (CONF:4499-33511)</w:t>
      </w:r>
      <w:bookmarkEnd w:id="3681"/>
      <w:r>
        <w:t xml:space="preserve"> such that it</w:t>
      </w:r>
    </w:p>
    <w:p w14:paraId="6A0579CE"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682" w:name="C_4499-33513"/>
      <w:r>
        <w:t xml:space="preserve"> (CONF:4499-33513)</w:t>
      </w:r>
      <w:bookmarkEnd w:id="3682"/>
      <w:r>
        <w:t>.</w:t>
      </w:r>
    </w:p>
    <w:p w14:paraId="6F1EBEFB" w14:textId="77777777" w:rsidR="004B3F04" w:rsidRDefault="004B3F04" w:rsidP="007E63CC">
      <w:pPr>
        <w:numPr>
          <w:ilvl w:val="1"/>
          <w:numId w:val="79"/>
        </w:numPr>
      </w:pPr>
      <w:r>
        <w:rPr>
          <w:rStyle w:val="keyword"/>
        </w:rPr>
        <w:t>SHALL</w:t>
      </w:r>
      <w:r>
        <w:t xml:space="preserve"> contain exactly one [1..1] </w:t>
      </w:r>
      <w:r>
        <w:rPr>
          <w:rStyle w:val="XMLnameBold"/>
        </w:rPr>
        <w:t>time</w:t>
      </w:r>
      <w:bookmarkStart w:id="3683" w:name="C_4499-33512"/>
      <w:r>
        <w:t xml:space="preserve"> (CONF:4499-33512)</w:t>
      </w:r>
      <w:bookmarkEnd w:id="3683"/>
      <w:r>
        <w:t>.</w:t>
      </w:r>
    </w:p>
    <w:p w14:paraId="099199A6" w14:textId="77777777" w:rsidR="004B3F04" w:rsidRDefault="004B3F04" w:rsidP="007E63CC">
      <w:pPr>
        <w:numPr>
          <w:ilvl w:val="2"/>
          <w:numId w:val="79"/>
        </w:numPr>
      </w:pPr>
      <w:r>
        <w:t xml:space="preserve">This time </w:t>
      </w:r>
      <w:r>
        <w:rPr>
          <w:rStyle w:val="keyword"/>
        </w:rPr>
        <w:t>SHALL</w:t>
      </w:r>
      <w:r>
        <w:t xml:space="preserve"> contain exactly one [1..1] </w:t>
      </w:r>
      <w:r>
        <w:rPr>
          <w:rStyle w:val="XMLnameBold"/>
        </w:rPr>
        <w:t>low</w:t>
      </w:r>
      <w:bookmarkStart w:id="3684" w:name="C_4499-33514"/>
      <w:r>
        <w:t xml:space="preserve"> (CONF:4499-33514)</w:t>
      </w:r>
      <w:bookmarkEnd w:id="3684"/>
      <w:r>
        <w:t>.</w:t>
      </w:r>
      <w:r>
        <w:br/>
        <w:t>Note: QDM Attribute: Author dateTime (The time the order is signed)</w:t>
      </w:r>
    </w:p>
    <w:p w14:paraId="31C02F86" w14:textId="77777777" w:rsidR="004B3F04" w:rsidRDefault="004B3F04" w:rsidP="007E63CC">
      <w:pPr>
        <w:numPr>
          <w:ilvl w:val="1"/>
          <w:numId w:val="79"/>
        </w:numPr>
      </w:pPr>
      <w:r>
        <w:rPr>
          <w:rStyle w:val="keyword"/>
        </w:rPr>
        <w:t>SHALL</w:t>
      </w:r>
      <w:r>
        <w:t xml:space="preserve"> contain exactly one [1..1] </w:t>
      </w:r>
      <w:r>
        <w:rPr>
          <w:rStyle w:val="XMLnameBold"/>
        </w:rPr>
        <w:t>role</w:t>
      </w:r>
      <w:bookmarkStart w:id="3685" w:name="C_4499-33601"/>
      <w:r>
        <w:t xml:space="preserve"> (CONF:4499-33601)</w:t>
      </w:r>
      <w:bookmarkEnd w:id="3685"/>
      <w:r>
        <w:t>.</w:t>
      </w:r>
    </w:p>
    <w:p w14:paraId="34EC06B1" w14:textId="77777777" w:rsidR="004B3F04" w:rsidRDefault="004B3F04" w:rsidP="007E63CC">
      <w:pPr>
        <w:numPr>
          <w:ilvl w:val="2"/>
          <w:numId w:val="79"/>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686" w:name="C_4499-33602"/>
      <w:r>
        <w:t xml:space="preserve"> (CONF:4499-33602)</w:t>
      </w:r>
      <w:bookmarkEnd w:id="3686"/>
      <w:r>
        <w:t>.</w:t>
      </w:r>
    </w:p>
    <w:p w14:paraId="5DC97410" w14:textId="77777777" w:rsidR="004B3F04" w:rsidRDefault="004B3F04" w:rsidP="007E63CC">
      <w:pPr>
        <w:numPr>
          <w:ilvl w:val="2"/>
          <w:numId w:val="79"/>
        </w:numPr>
      </w:pPr>
      <w:r>
        <w:t xml:space="preserve">This role </w:t>
      </w:r>
      <w:r>
        <w:rPr>
          <w:rStyle w:val="keyword"/>
        </w:rPr>
        <w:t>MAY</w:t>
      </w:r>
      <w:r>
        <w:t xml:space="preserve"> contain zero or one [0..1] </w:t>
      </w:r>
      <w:r>
        <w:rPr>
          <w:rStyle w:val="XMLnameBold"/>
        </w:rPr>
        <w:t>id</w:t>
      </w:r>
      <w:bookmarkStart w:id="3687" w:name="C_4499-33603"/>
      <w:r>
        <w:t xml:space="preserve"> (CONF:4499-33603)</w:t>
      </w:r>
      <w:bookmarkEnd w:id="3687"/>
      <w:r>
        <w:t>.</w:t>
      </w:r>
    </w:p>
    <w:p w14:paraId="147679C2"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88" w:name="C_4499-35400"/>
      <w:r>
        <w:t xml:space="preserve"> (CONF:4499-35400)</w:t>
      </w:r>
      <w:bookmarkEnd w:id="3688"/>
      <w:r>
        <w:t xml:space="preserve"> such that it</w:t>
      </w:r>
      <w:r>
        <w:br/>
        <w:t>Note: QDM Attribute: Requester</w:t>
      </w:r>
    </w:p>
    <w:p w14:paraId="2029C93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89" w:name="C_4499-35404"/>
      <w:r>
        <w:t xml:space="preserve"> (CONF:4499-35404)</w:t>
      </w:r>
      <w:bookmarkEnd w:id="3689"/>
      <w:r>
        <w:t>.</w:t>
      </w:r>
    </w:p>
    <w:p w14:paraId="7E181BBD" w14:textId="77777777" w:rsidR="004B3F04" w:rsidRDefault="004B3F04" w:rsidP="007E63CC">
      <w:pPr>
        <w:numPr>
          <w:ilvl w:val="1"/>
          <w:numId w:val="79"/>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690" w:name="C_4499-36266"/>
      <w:r>
        <w:t xml:space="preserve"> (CONF:4499-36266)</w:t>
      </w:r>
      <w:bookmarkEnd w:id="3690"/>
      <w:r>
        <w:t>.</w:t>
      </w:r>
    </w:p>
    <w:p w14:paraId="7DED11A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691" w:name="C_4499-35927"/>
      <w:r>
        <w:t xml:space="preserve"> (CONF:4499-35927)</w:t>
      </w:r>
      <w:bookmarkEnd w:id="3691"/>
      <w:r>
        <w:t xml:space="preserve"> such that it</w:t>
      </w:r>
      <w:r>
        <w:br/>
        <w:t>Note: QDM Attribute: Requester</w:t>
      </w:r>
    </w:p>
    <w:p w14:paraId="0ACC08F8"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2" w:name="C_4499-35931"/>
      <w:r>
        <w:t xml:space="preserve"> (CONF:4499-35931)</w:t>
      </w:r>
      <w:bookmarkEnd w:id="3692"/>
      <w:r>
        <w:t>.</w:t>
      </w:r>
    </w:p>
    <w:p w14:paraId="5080D3F4" w14:textId="77777777" w:rsidR="004B3F04" w:rsidRDefault="004B3F04" w:rsidP="007E63CC">
      <w:pPr>
        <w:numPr>
          <w:ilvl w:val="1"/>
          <w:numId w:val="79"/>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693" w:name="C_4499-36267"/>
      <w:r>
        <w:t xml:space="preserve"> (CONF:4499-36267)</w:t>
      </w:r>
      <w:bookmarkEnd w:id="3693"/>
      <w:r>
        <w:t>.</w:t>
      </w:r>
    </w:p>
    <w:p w14:paraId="79502AE1"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4" w:name="C_4499-35929"/>
      <w:r>
        <w:t xml:space="preserve"> (CONF:4499-35929)</w:t>
      </w:r>
      <w:bookmarkEnd w:id="3694"/>
      <w:r>
        <w:t xml:space="preserve"> such that it</w:t>
      </w:r>
      <w:r>
        <w:br/>
        <w:t>Note: QDM Attribute: Requester</w:t>
      </w:r>
    </w:p>
    <w:p w14:paraId="1389E184"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695" w:name="C_4499-35932"/>
      <w:r>
        <w:t xml:space="preserve"> (CONF:4499-35932)</w:t>
      </w:r>
      <w:bookmarkEnd w:id="3695"/>
      <w:r>
        <w:t>.</w:t>
      </w:r>
    </w:p>
    <w:p w14:paraId="2B9D4E76" w14:textId="77777777" w:rsidR="004B3F04" w:rsidRDefault="004B3F04" w:rsidP="007E63CC">
      <w:pPr>
        <w:numPr>
          <w:ilvl w:val="1"/>
          <w:numId w:val="79"/>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696" w:name="C_4499-36268"/>
      <w:r>
        <w:t xml:space="preserve"> (CONF:4499-36268)</w:t>
      </w:r>
      <w:bookmarkEnd w:id="3696"/>
      <w:r>
        <w:t>.</w:t>
      </w:r>
    </w:p>
    <w:p w14:paraId="4CD7BF9C" w14:textId="77777777" w:rsidR="004B3F04" w:rsidRDefault="004B3F04" w:rsidP="007E63CC">
      <w:pPr>
        <w:numPr>
          <w:ilvl w:val="0"/>
          <w:numId w:val="79"/>
        </w:numPr>
      </w:pPr>
      <w:r>
        <w:rPr>
          <w:rStyle w:val="keyword"/>
        </w:rPr>
        <w:t>MAY</w:t>
      </w:r>
      <w:r>
        <w:t xml:space="preserve"> contain zero or one [0..1] </w:t>
      </w:r>
      <w:r>
        <w:rPr>
          <w:rStyle w:val="XMLnameBold"/>
        </w:rPr>
        <w:t>participation</w:t>
      </w:r>
      <w:bookmarkStart w:id="3697" w:name="C_4499-35402"/>
      <w:r>
        <w:t xml:space="preserve"> (CONF:4499-35402)</w:t>
      </w:r>
      <w:bookmarkEnd w:id="3697"/>
      <w:r>
        <w:t xml:space="preserve"> such that it</w:t>
      </w:r>
      <w:r>
        <w:br/>
        <w:t>Note: QDM Attribute: Requester</w:t>
      </w:r>
    </w:p>
    <w:p w14:paraId="0BDEAD1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698" w:name="C_4499-35405"/>
      <w:r>
        <w:t xml:space="preserve"> (CONF:4499-35405)</w:t>
      </w:r>
      <w:bookmarkEnd w:id="3698"/>
      <w:r>
        <w:t>.</w:t>
      </w:r>
    </w:p>
    <w:p w14:paraId="78A3615C" w14:textId="77777777" w:rsidR="004B3F04" w:rsidRDefault="004B3F04" w:rsidP="007E63CC">
      <w:pPr>
        <w:numPr>
          <w:ilvl w:val="1"/>
          <w:numId w:val="79"/>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699" w:name="C_4499-36269"/>
      <w:r>
        <w:t xml:space="preserve"> (CONF:4499-36269)</w:t>
      </w:r>
      <w:bookmarkEnd w:id="3699"/>
      <w:r>
        <w:t>.</w:t>
      </w:r>
    </w:p>
    <w:p w14:paraId="2EDAF8FD" w14:textId="77777777" w:rsidR="004B3F04" w:rsidRDefault="004B3F04" w:rsidP="007E63CC">
      <w:pPr>
        <w:numPr>
          <w:ilvl w:val="0"/>
          <w:numId w:val="79"/>
        </w:numPr>
      </w:pPr>
      <w:r>
        <w:rPr>
          <w:rStyle w:val="keyword"/>
        </w:rPr>
        <w:t>MAY</w:t>
      </w:r>
      <w:r>
        <w:t xml:space="preserve"> contain zero or more [0..*] </w:t>
      </w:r>
      <w:r>
        <w:rPr>
          <w:rStyle w:val="XMLnameBold"/>
        </w:rPr>
        <w:t>participation</w:t>
      </w:r>
      <w:bookmarkStart w:id="3700" w:name="C_4499-36270"/>
      <w:r>
        <w:t xml:space="preserve"> (CONF:4499-36270)</w:t>
      </w:r>
      <w:bookmarkEnd w:id="3700"/>
      <w:r>
        <w:t xml:space="preserve"> such that it</w:t>
      </w:r>
      <w:r>
        <w:br/>
        <w:t>Note: QDM Attribute: Requester</w:t>
      </w:r>
    </w:p>
    <w:p w14:paraId="218ED169"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01" w:name="C_4499-36272"/>
      <w:r>
        <w:t xml:space="preserve"> (CONF:4499-36272)</w:t>
      </w:r>
      <w:bookmarkEnd w:id="3701"/>
      <w:r>
        <w:t>.</w:t>
      </w:r>
    </w:p>
    <w:p w14:paraId="7F047844" w14:textId="77777777" w:rsidR="004B3F04" w:rsidRDefault="004B3F04" w:rsidP="007E63CC">
      <w:pPr>
        <w:numPr>
          <w:ilvl w:val="1"/>
          <w:numId w:val="79"/>
        </w:numPr>
      </w:pPr>
      <w:r>
        <w:rPr>
          <w:rStyle w:val="keyword"/>
        </w:rPr>
        <w:lastRenderedPageBreak/>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02" w:name="C_4499-36271"/>
      <w:r>
        <w:t xml:space="preserve"> (CONF:4499-36271)</w:t>
      </w:r>
      <w:bookmarkEnd w:id="3702"/>
      <w:r>
        <w:t>.</w:t>
      </w:r>
    </w:p>
    <w:p w14:paraId="6986C1B6"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3" w:name="C_4499-32651"/>
      <w:r>
        <w:t xml:space="preserve"> (CONF:4499-32651)</w:t>
      </w:r>
      <w:bookmarkEnd w:id="3703"/>
      <w:r>
        <w:t xml:space="preserve"> such that it</w:t>
      </w:r>
      <w:r>
        <w:br/>
        <w:t>Note: QDM Attribute: Reason</w:t>
      </w:r>
    </w:p>
    <w:p w14:paraId="71C24A71"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04" w:name="C_4499-32652"/>
      <w:r>
        <w:t xml:space="preserve"> (CONF:4499-32652)</w:t>
      </w:r>
      <w:bookmarkEnd w:id="3704"/>
      <w:r>
        <w:t>.</w:t>
      </w:r>
    </w:p>
    <w:p w14:paraId="45AEBD66" w14:textId="77777777" w:rsidR="004B3F04" w:rsidRDefault="004B3F04" w:rsidP="007E63CC">
      <w:pPr>
        <w:numPr>
          <w:ilvl w:val="1"/>
          <w:numId w:val="79"/>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05" w:name="C_4499-32653"/>
      <w:r>
        <w:t xml:space="preserve"> (CONF:4499-32653)</w:t>
      </w:r>
      <w:bookmarkEnd w:id="3705"/>
      <w:r>
        <w:t>.</w:t>
      </w:r>
    </w:p>
    <w:p w14:paraId="5BA4BEB4" w14:textId="77777777" w:rsidR="004B3F04" w:rsidRDefault="004B3F04" w:rsidP="007E63CC">
      <w:pPr>
        <w:numPr>
          <w:ilvl w:val="0"/>
          <w:numId w:val="79"/>
        </w:numPr>
      </w:pPr>
      <w:r>
        <w:rPr>
          <w:rStyle w:val="keyword"/>
        </w:rPr>
        <w:t>MAY</w:t>
      </w:r>
      <w:r>
        <w:t xml:space="preserve"> contain zero or one [0..1] </w:t>
      </w:r>
      <w:r>
        <w:rPr>
          <w:rStyle w:val="XMLnameBold"/>
        </w:rPr>
        <w:t>outboundRelationship</w:t>
      </w:r>
      <w:bookmarkStart w:id="3706" w:name="C_4499-34485"/>
      <w:r>
        <w:t xml:space="preserve"> (CONF:4499-34485)</w:t>
      </w:r>
      <w:bookmarkEnd w:id="3706"/>
      <w:r>
        <w:t xml:space="preserve"> such that it</w:t>
      </w:r>
      <w:r>
        <w:br/>
        <w:t>Note: QDM Attribute: Supply</w:t>
      </w:r>
    </w:p>
    <w:p w14:paraId="5A34F8A0" w14:textId="77777777" w:rsidR="004B3F04" w:rsidRDefault="004B3F04" w:rsidP="007E63CC">
      <w:pPr>
        <w:numPr>
          <w:ilvl w:val="1"/>
          <w:numId w:val="79"/>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07" w:name="C_4499-34486"/>
      <w:r>
        <w:t xml:space="preserve"> (CONF:4499-34486)</w:t>
      </w:r>
      <w:bookmarkEnd w:id="3707"/>
      <w:r>
        <w:t>.</w:t>
      </w:r>
    </w:p>
    <w:p w14:paraId="3D32E7EB" w14:textId="77777777" w:rsidR="004B3F04" w:rsidRDefault="004B3F04" w:rsidP="007E63CC">
      <w:pPr>
        <w:numPr>
          <w:ilvl w:val="1"/>
          <w:numId w:val="79"/>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08" w:name="C_4499-34848"/>
      <w:r>
        <w:t xml:space="preserve"> (CONF:4499-34848)</w:t>
      </w:r>
      <w:bookmarkEnd w:id="3708"/>
      <w:r>
        <w:t>.</w:t>
      </w:r>
    </w:p>
    <w:p w14:paraId="64F7FB62" w14:textId="77777777" w:rsidR="004B3F04" w:rsidRDefault="004B3F04" w:rsidP="004B3F04">
      <w:pPr>
        <w:pStyle w:val="Caption"/>
        <w:ind w:left="130" w:right="115"/>
      </w:pPr>
      <w:bookmarkStart w:id="3709" w:name="_Toc64842073"/>
      <w:bookmarkStart w:id="3710" w:name="_Toc65482989"/>
      <w:r>
        <w:t xml:space="preserve">Figure </w:t>
      </w:r>
      <w:r>
        <w:fldChar w:fldCharType="begin"/>
      </w:r>
      <w:r>
        <w:instrText>SEQ Figure \* ARABIC</w:instrText>
      </w:r>
      <w:r>
        <w:fldChar w:fldCharType="separate"/>
      </w:r>
      <w:r>
        <w:t>75</w:t>
      </w:r>
      <w:r>
        <w:fldChar w:fldCharType="end"/>
      </w:r>
      <w:r>
        <w:t>: Substance, Order (V5) Example</w:t>
      </w:r>
      <w:bookmarkEnd w:id="3709"/>
      <w:bookmarkEnd w:id="3710"/>
    </w:p>
    <w:p w14:paraId="1873D6B7" w14:textId="77777777" w:rsidR="004B3F04" w:rsidRDefault="004B3F04" w:rsidP="004B3F04">
      <w:pPr>
        <w:pStyle w:val="Example"/>
        <w:ind w:left="130" w:right="115"/>
      </w:pPr>
      <w:r>
        <w:t>&lt;substanceAdministrationCriteria classCode="SBADM" moodCode="RQO"&gt;</w:t>
      </w:r>
    </w:p>
    <w:p w14:paraId="2F00E47A" w14:textId="77777777" w:rsidR="004B3F04" w:rsidRDefault="004B3F04" w:rsidP="004B3F04">
      <w:pPr>
        <w:pStyle w:val="Example"/>
        <w:ind w:left="130" w:right="115"/>
      </w:pPr>
      <w:r>
        <w:t xml:space="preserve">    &lt;templateId&gt;</w:t>
      </w:r>
    </w:p>
    <w:p w14:paraId="5049E66C" w14:textId="77777777" w:rsidR="004B3F04" w:rsidRDefault="004B3F04" w:rsidP="004B3F04">
      <w:pPr>
        <w:pStyle w:val="Example"/>
        <w:ind w:left="130" w:right="115"/>
      </w:pPr>
      <w:r>
        <w:t xml:space="preserve">        &lt;item root="2.16.840.1.113883.10.20.28.4.77" extension="2021-02-01"/&gt;</w:t>
      </w:r>
    </w:p>
    <w:p w14:paraId="3E19AFBA" w14:textId="77777777" w:rsidR="004B3F04" w:rsidRDefault="004B3F04" w:rsidP="004B3F04">
      <w:pPr>
        <w:pStyle w:val="Example"/>
        <w:ind w:left="130" w:right="115"/>
      </w:pPr>
      <w:r>
        <w:t xml:space="preserve">    &lt;/templateId&gt;</w:t>
      </w:r>
    </w:p>
    <w:p w14:paraId="7A773B06" w14:textId="77777777" w:rsidR="004B3F04" w:rsidRDefault="004B3F04" w:rsidP="004B3F04">
      <w:pPr>
        <w:pStyle w:val="Example"/>
        <w:ind w:left="130" w:right="115"/>
      </w:pPr>
      <w:r>
        <w:t xml:space="preserve">    &lt;id root="58f3015d-d2dc-45ac-bf6d-fa8d1588603f"/&gt;</w:t>
      </w:r>
    </w:p>
    <w:p w14:paraId="4B2047D2" w14:textId="77777777" w:rsidR="004B3F04" w:rsidRDefault="004B3F04" w:rsidP="004B3F04">
      <w:pPr>
        <w:pStyle w:val="Example"/>
        <w:ind w:left="130" w:right="115"/>
      </w:pPr>
      <w:r>
        <w:t xml:space="preserve">    &lt;title value="Substance, Order"/&gt;</w:t>
      </w:r>
    </w:p>
    <w:p w14:paraId="307019D5" w14:textId="77777777" w:rsidR="004B3F04" w:rsidRDefault="004B3F04" w:rsidP="004B3F04">
      <w:pPr>
        <w:pStyle w:val="Example"/>
        <w:ind w:left="130" w:right="115"/>
      </w:pPr>
      <w:r>
        <w:t xml:space="preserve">    &lt;statusCode code="active"/&gt;</w:t>
      </w:r>
    </w:p>
    <w:p w14:paraId="579BD259" w14:textId="77777777" w:rsidR="004B3F04" w:rsidRDefault="004B3F04" w:rsidP="004B3F04">
      <w:pPr>
        <w:pStyle w:val="Example"/>
        <w:ind w:left="130" w:right="115"/>
      </w:pPr>
      <w:r>
        <w:t xml:space="preserve">    &lt;participation typeCode="CSM"&gt;</w:t>
      </w:r>
    </w:p>
    <w:p w14:paraId="0FE19599" w14:textId="77777777" w:rsidR="004B3F04" w:rsidRDefault="004B3F04" w:rsidP="004B3F04">
      <w:pPr>
        <w:pStyle w:val="Example"/>
        <w:ind w:left="130" w:right="115"/>
      </w:pPr>
      <w:r>
        <w:t xml:space="preserve">        &lt;role classCode="ADMM"&gt;</w:t>
      </w:r>
    </w:p>
    <w:p w14:paraId="5C34CC52" w14:textId="77777777" w:rsidR="004B3F04" w:rsidRDefault="004B3F04" w:rsidP="004B3F04">
      <w:pPr>
        <w:pStyle w:val="Example"/>
        <w:ind w:left="130" w:right="115"/>
      </w:pPr>
      <w:r>
        <w:t xml:space="preserve">            &lt;playingMaterial classCode="MAT" determinerCode="KIND"&gt;</w:t>
      </w:r>
    </w:p>
    <w:p w14:paraId="708F5967" w14:textId="77777777" w:rsidR="004B3F04" w:rsidRDefault="004B3F04" w:rsidP="004B3F04">
      <w:pPr>
        <w:pStyle w:val="Example"/>
        <w:ind w:left="130" w:right="115"/>
      </w:pPr>
      <w:r>
        <w:t xml:space="preserve">                &lt;code valueSet="{$QDMElementValueSetOID}"/&gt;</w:t>
      </w:r>
    </w:p>
    <w:p w14:paraId="4665A8AC" w14:textId="77777777" w:rsidR="004B3F04" w:rsidRDefault="004B3F04" w:rsidP="004B3F04">
      <w:pPr>
        <w:pStyle w:val="Example"/>
        <w:ind w:left="130" w:right="115"/>
      </w:pPr>
      <w:r>
        <w:t xml:space="preserve">            &lt;/playingMaterial&gt;</w:t>
      </w:r>
    </w:p>
    <w:p w14:paraId="4504A9D2" w14:textId="77777777" w:rsidR="004B3F04" w:rsidRDefault="004B3F04" w:rsidP="004B3F04">
      <w:pPr>
        <w:pStyle w:val="Example"/>
        <w:ind w:left="130" w:right="115"/>
      </w:pPr>
      <w:r>
        <w:t xml:space="preserve">        &lt;/role&gt;</w:t>
      </w:r>
    </w:p>
    <w:p w14:paraId="5EF3C73C" w14:textId="77777777" w:rsidR="004B3F04" w:rsidRDefault="004B3F04" w:rsidP="004B3F04">
      <w:pPr>
        <w:pStyle w:val="Example"/>
        <w:ind w:left="130" w:right="115"/>
      </w:pPr>
      <w:r>
        <w:t xml:space="preserve">    &lt;/participation&gt;</w:t>
      </w:r>
    </w:p>
    <w:p w14:paraId="492F42DB" w14:textId="77777777" w:rsidR="004B3F04" w:rsidRDefault="004B3F04" w:rsidP="004B3F04">
      <w:pPr>
        <w:pStyle w:val="Example"/>
        <w:ind w:left="130" w:right="115"/>
      </w:pPr>
      <w:r>
        <w:t xml:space="preserve">&lt;/substanceAdministrationCriteria&gt;    </w:t>
      </w:r>
    </w:p>
    <w:p w14:paraId="3524A147" w14:textId="77777777" w:rsidR="004B3F04" w:rsidRDefault="004B3F04" w:rsidP="004B3F04">
      <w:pPr>
        <w:pStyle w:val="BodyText"/>
      </w:pPr>
    </w:p>
    <w:p w14:paraId="594BF2D7" w14:textId="5CFA7439" w:rsidR="004B3F04" w:rsidRDefault="004B3F04" w:rsidP="004B3F04">
      <w:pPr>
        <w:pStyle w:val="Heading2nospace"/>
      </w:pPr>
      <w:bookmarkStart w:id="3711" w:name="E_Substance_Recommended_V5_"/>
      <w:bookmarkStart w:id="3712" w:name="_Toc64841940"/>
      <w:bookmarkStart w:id="3713" w:name="_Toc65482856"/>
      <w:r>
        <w:lastRenderedPageBreak/>
        <w:t>Substance, Recommended (V5)</w:t>
      </w:r>
      <w:bookmarkEnd w:id="3711"/>
      <w:bookmarkEnd w:id="3712"/>
      <w:r w:rsidR="006F762B">
        <w:t xml:space="preserve"> - DRAFT</w:t>
      </w:r>
      <w:bookmarkEnd w:id="3713"/>
    </w:p>
    <w:p w14:paraId="51AFF7F9" w14:textId="77777777" w:rsidR="004B3F04" w:rsidRDefault="004B3F04" w:rsidP="004B3F04">
      <w:pPr>
        <w:pStyle w:val="BracketData"/>
      </w:pPr>
      <w:r>
        <w:t>[substanceAdministrationCriteria: identifier urn:hl7ii:2.16.840.1.113883.10.20.28.4.78:2021-02-01 (open)]</w:t>
      </w:r>
    </w:p>
    <w:p w14:paraId="66C8EB70" w14:textId="77777777" w:rsidR="004B3F04" w:rsidRDefault="004B3F04" w:rsidP="004B3F04">
      <w:pPr>
        <w:pStyle w:val="Caption"/>
      </w:pPr>
      <w:bookmarkStart w:id="3714" w:name="_Toc64842234"/>
      <w:bookmarkStart w:id="3715" w:name="_Toc65483318"/>
      <w:r>
        <w:t xml:space="preserve">Table </w:t>
      </w:r>
      <w:r>
        <w:fldChar w:fldCharType="begin"/>
      </w:r>
      <w:r>
        <w:instrText>SEQ Table \* ARABIC</w:instrText>
      </w:r>
      <w:r>
        <w:fldChar w:fldCharType="separate"/>
      </w:r>
      <w:r>
        <w:t>157</w:t>
      </w:r>
      <w:r>
        <w:fldChar w:fldCharType="end"/>
      </w:r>
      <w:r>
        <w:t>: Substance, Recommended (V5) Contexts</w:t>
      </w:r>
      <w:bookmarkEnd w:id="3714"/>
      <w:bookmarkEnd w:id="3715"/>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6752C6B6" w14:textId="77777777" w:rsidTr="000659BE">
        <w:trPr>
          <w:cantSplit/>
          <w:tblHeader/>
          <w:jc w:val="center"/>
        </w:trPr>
        <w:tc>
          <w:tcPr>
            <w:tcW w:w="360" w:type="dxa"/>
            <w:shd w:val="clear" w:color="auto" w:fill="E6E6E6"/>
          </w:tcPr>
          <w:p w14:paraId="44FD1BAD" w14:textId="77777777" w:rsidR="004B3F04" w:rsidRDefault="004B3F04" w:rsidP="000659BE">
            <w:pPr>
              <w:pStyle w:val="TableHead"/>
            </w:pPr>
            <w:r>
              <w:t>Contained By:</w:t>
            </w:r>
          </w:p>
        </w:tc>
        <w:tc>
          <w:tcPr>
            <w:tcW w:w="360" w:type="dxa"/>
            <w:shd w:val="clear" w:color="auto" w:fill="E6E6E6"/>
          </w:tcPr>
          <w:p w14:paraId="3D1B9C95" w14:textId="77777777" w:rsidR="004B3F04" w:rsidRDefault="004B3F04" w:rsidP="000659BE">
            <w:pPr>
              <w:pStyle w:val="TableHead"/>
            </w:pPr>
            <w:r>
              <w:t>Contains:</w:t>
            </w:r>
          </w:p>
        </w:tc>
      </w:tr>
      <w:tr w:rsidR="004B3F04" w14:paraId="62FDBC96" w14:textId="77777777" w:rsidTr="000659BE">
        <w:trPr>
          <w:jc w:val="center"/>
        </w:trPr>
        <w:tc>
          <w:tcPr>
            <w:tcW w:w="360" w:type="dxa"/>
          </w:tcPr>
          <w:p w14:paraId="6D9E1200"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64257AB1" w14:textId="77777777" w:rsidR="004B3F04" w:rsidRDefault="006C736C" w:rsidP="000659BE">
            <w:pPr>
              <w:pStyle w:val="TableText"/>
            </w:pPr>
            <w:hyperlink w:anchor="E_Reason_V1">
              <w:r w:rsidR="004B3F04">
                <w:rPr>
                  <w:rStyle w:val="HyperlinkText9pt"/>
                </w:rPr>
                <w:t>Reason</w:t>
              </w:r>
            </w:hyperlink>
            <w:r w:rsidR="004B3F04">
              <w:t xml:space="preserve"> (optional)</w:t>
            </w:r>
          </w:p>
          <w:p w14:paraId="0CE0B956" w14:textId="77777777" w:rsidR="004B3F04" w:rsidRDefault="006C736C" w:rsidP="000659BE">
            <w:pPr>
              <w:pStyle w:val="TableText"/>
            </w:pPr>
            <w:hyperlink w:anchor="E_Supply">
              <w:r w:rsidR="004B3F04">
                <w:rPr>
                  <w:rStyle w:val="HyperlinkText9pt"/>
                </w:rPr>
                <w:t>Supply</w:t>
              </w:r>
            </w:hyperlink>
            <w:r w:rsidR="004B3F04">
              <w:t xml:space="preserve"> (optional)</w:t>
            </w:r>
          </w:p>
          <w:p w14:paraId="2432D456" w14:textId="77777777" w:rsidR="004B3F04" w:rsidRDefault="006C736C" w:rsidP="000659BE">
            <w:pPr>
              <w:pStyle w:val="TableText"/>
            </w:pPr>
            <w:hyperlink w:anchor="E_Entity_Location">
              <w:r w:rsidR="004B3F04">
                <w:rPr>
                  <w:rStyle w:val="HyperlinkText9pt"/>
                </w:rPr>
                <w:t>Entity - Location</w:t>
              </w:r>
            </w:hyperlink>
            <w:r w:rsidR="004B3F04">
              <w:t xml:space="preserve"> (optional)</w:t>
            </w:r>
          </w:p>
          <w:p w14:paraId="4D08B4A5"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206E9C4"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E42FD83"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2B04675A"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3B38BEFA" w14:textId="77777777" w:rsidR="004B3F04" w:rsidRDefault="004B3F04" w:rsidP="004B3F04">
      <w:pPr>
        <w:pStyle w:val="BodyText"/>
      </w:pPr>
    </w:p>
    <w:p w14:paraId="0B0359A9" w14:textId="77777777" w:rsidR="004B3F04" w:rsidRDefault="004B3F04" w:rsidP="004B3F04">
      <w:r>
        <w:t>This template represents the QDM data type: Substance, Recommended.</w:t>
      </w:r>
    </w:p>
    <w:p w14:paraId="1A935DE5" w14:textId="77777777" w:rsidR="004B3F04" w:rsidRDefault="004B3F04" w:rsidP="004B3F04">
      <w:r>
        <w:t>A substance is a chemical element and its compounds in the natural state or obtained by any manufacturing process (other than pharmaceutical drugs), including any additive necessary to preserve its stability and any impurity deriving from the process used, but excluding any solvent that may be separated without affecting the stability of the substance or changing its composition. Examples of a substance may include but are not limited to: environmental agents (e.g., pollen, dust) and food (e.g., vitamins).</w:t>
      </w:r>
    </w:p>
    <w:p w14:paraId="2285E832" w14:textId="77777777" w:rsidR="004B3F04" w:rsidRDefault="004B3F04" w:rsidP="004B3F04">
      <w:r>
        <w:t>This template represents a recommendation for a substance.</w:t>
      </w:r>
      <w:r>
        <w:br/>
        <w:t>Timing: The time the recommendation is authored (i.e., provided to the patient).</w:t>
      </w:r>
      <w:r>
        <w:br/>
        <w:t>Dosage: Details of how medication is/is to be taken, i.e., the quantity (mg, cc, tablets) to be taken at a single administration.</w:t>
      </w:r>
      <w:r>
        <w:br/>
        <w:t>Supply: The quantity (amount) of therapeutic agent that was provided to a patient (i.e., number of doses, number of tablets or pills, volume of medication).</w:t>
      </w:r>
    </w:p>
    <w:p w14:paraId="06297D04" w14:textId="77777777" w:rsidR="004B3F04" w:rsidRDefault="004B3F04" w:rsidP="004B3F04">
      <w:pPr>
        <w:pStyle w:val="Caption"/>
      </w:pPr>
      <w:bookmarkStart w:id="3716" w:name="_Toc64842235"/>
      <w:bookmarkStart w:id="3717" w:name="_Toc65483319"/>
      <w:r>
        <w:lastRenderedPageBreak/>
        <w:t xml:space="preserve">Table </w:t>
      </w:r>
      <w:r>
        <w:fldChar w:fldCharType="begin"/>
      </w:r>
      <w:r>
        <w:instrText>SEQ Table \* ARABIC</w:instrText>
      </w:r>
      <w:r>
        <w:fldChar w:fldCharType="separate"/>
      </w:r>
      <w:r>
        <w:t>158</w:t>
      </w:r>
      <w:r>
        <w:fldChar w:fldCharType="end"/>
      </w:r>
      <w:r>
        <w:t>: Substance, Recommended (V5) Constraints Overview</w:t>
      </w:r>
      <w:bookmarkEnd w:id="3716"/>
      <w:bookmarkEnd w:id="3717"/>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2C10B93" w14:textId="77777777" w:rsidTr="000659BE">
        <w:trPr>
          <w:cantSplit/>
          <w:tblHeader/>
          <w:jc w:val="center"/>
        </w:trPr>
        <w:tc>
          <w:tcPr>
            <w:tcW w:w="0" w:type="dxa"/>
            <w:shd w:val="clear" w:color="auto" w:fill="E6E6E6"/>
            <w:noWrap/>
          </w:tcPr>
          <w:p w14:paraId="00ADB46F" w14:textId="77777777" w:rsidR="004B3F04" w:rsidRDefault="004B3F04" w:rsidP="000659BE">
            <w:pPr>
              <w:pStyle w:val="TableHead"/>
            </w:pPr>
            <w:r>
              <w:t>XPath</w:t>
            </w:r>
          </w:p>
        </w:tc>
        <w:tc>
          <w:tcPr>
            <w:tcW w:w="720" w:type="dxa"/>
            <w:shd w:val="clear" w:color="auto" w:fill="E6E6E6"/>
            <w:noWrap/>
          </w:tcPr>
          <w:p w14:paraId="22EFBFB9" w14:textId="77777777" w:rsidR="004B3F04" w:rsidRDefault="004B3F04" w:rsidP="000659BE">
            <w:pPr>
              <w:pStyle w:val="TableHead"/>
            </w:pPr>
            <w:r>
              <w:t>Card.</w:t>
            </w:r>
          </w:p>
        </w:tc>
        <w:tc>
          <w:tcPr>
            <w:tcW w:w="1152" w:type="dxa"/>
            <w:shd w:val="clear" w:color="auto" w:fill="E6E6E6"/>
            <w:noWrap/>
          </w:tcPr>
          <w:p w14:paraId="629AD4ED" w14:textId="77777777" w:rsidR="004B3F04" w:rsidRDefault="004B3F04" w:rsidP="000659BE">
            <w:pPr>
              <w:pStyle w:val="TableHead"/>
            </w:pPr>
            <w:r>
              <w:t>Verb</w:t>
            </w:r>
          </w:p>
        </w:tc>
        <w:tc>
          <w:tcPr>
            <w:tcW w:w="864" w:type="dxa"/>
            <w:shd w:val="clear" w:color="auto" w:fill="E6E6E6"/>
            <w:noWrap/>
          </w:tcPr>
          <w:p w14:paraId="68E780B1" w14:textId="77777777" w:rsidR="004B3F04" w:rsidRDefault="004B3F04" w:rsidP="000659BE">
            <w:pPr>
              <w:pStyle w:val="TableHead"/>
            </w:pPr>
            <w:r>
              <w:t>Data Type</w:t>
            </w:r>
          </w:p>
        </w:tc>
        <w:tc>
          <w:tcPr>
            <w:tcW w:w="864" w:type="dxa"/>
            <w:shd w:val="clear" w:color="auto" w:fill="E6E6E6"/>
            <w:noWrap/>
          </w:tcPr>
          <w:p w14:paraId="144100BD" w14:textId="77777777" w:rsidR="004B3F04" w:rsidRDefault="004B3F04" w:rsidP="000659BE">
            <w:pPr>
              <w:pStyle w:val="TableHead"/>
            </w:pPr>
            <w:r>
              <w:t>CONF#</w:t>
            </w:r>
          </w:p>
        </w:tc>
        <w:tc>
          <w:tcPr>
            <w:tcW w:w="864" w:type="dxa"/>
            <w:shd w:val="clear" w:color="auto" w:fill="E6E6E6"/>
            <w:noWrap/>
          </w:tcPr>
          <w:p w14:paraId="1CC5FE7F" w14:textId="77777777" w:rsidR="004B3F04" w:rsidRDefault="004B3F04" w:rsidP="000659BE">
            <w:pPr>
              <w:pStyle w:val="TableHead"/>
            </w:pPr>
            <w:r>
              <w:t>Value</w:t>
            </w:r>
          </w:p>
        </w:tc>
      </w:tr>
      <w:tr w:rsidR="004B3F04" w14:paraId="7D47BDAC" w14:textId="77777777" w:rsidTr="000659BE">
        <w:trPr>
          <w:jc w:val="center"/>
        </w:trPr>
        <w:tc>
          <w:tcPr>
            <w:tcW w:w="10160" w:type="dxa"/>
            <w:gridSpan w:val="6"/>
          </w:tcPr>
          <w:p w14:paraId="72E60481" w14:textId="77777777" w:rsidR="004B3F04" w:rsidRDefault="004B3F04" w:rsidP="000659BE">
            <w:pPr>
              <w:pStyle w:val="TableText"/>
            </w:pPr>
            <w:r>
              <w:t>substanceAdministrationCriteria (identifier: urn:hl7ii:2.16.840.1.113883.10.20.28.4.78:2021-02-01)</w:t>
            </w:r>
          </w:p>
        </w:tc>
      </w:tr>
      <w:tr w:rsidR="004B3F04" w14:paraId="3B8C418D" w14:textId="77777777" w:rsidTr="000659BE">
        <w:trPr>
          <w:jc w:val="center"/>
        </w:trPr>
        <w:tc>
          <w:tcPr>
            <w:tcW w:w="3345" w:type="dxa"/>
          </w:tcPr>
          <w:p w14:paraId="44447695" w14:textId="77777777" w:rsidR="004B3F04" w:rsidRDefault="004B3F04" w:rsidP="000659BE">
            <w:pPr>
              <w:pStyle w:val="TableText"/>
            </w:pPr>
            <w:r>
              <w:tab/>
              <w:t>@classCode</w:t>
            </w:r>
          </w:p>
        </w:tc>
        <w:tc>
          <w:tcPr>
            <w:tcW w:w="720" w:type="dxa"/>
          </w:tcPr>
          <w:p w14:paraId="1185F8CA" w14:textId="77777777" w:rsidR="004B3F04" w:rsidRDefault="004B3F04" w:rsidP="000659BE">
            <w:pPr>
              <w:pStyle w:val="TableText"/>
            </w:pPr>
            <w:r>
              <w:t>1..1</w:t>
            </w:r>
          </w:p>
        </w:tc>
        <w:tc>
          <w:tcPr>
            <w:tcW w:w="1152" w:type="dxa"/>
          </w:tcPr>
          <w:p w14:paraId="5BA61BDF" w14:textId="77777777" w:rsidR="004B3F04" w:rsidRDefault="004B3F04" w:rsidP="000659BE">
            <w:pPr>
              <w:pStyle w:val="TableText"/>
            </w:pPr>
            <w:r>
              <w:t>SHALL</w:t>
            </w:r>
          </w:p>
        </w:tc>
        <w:tc>
          <w:tcPr>
            <w:tcW w:w="864" w:type="dxa"/>
          </w:tcPr>
          <w:p w14:paraId="0E882696" w14:textId="77777777" w:rsidR="004B3F04" w:rsidRDefault="004B3F04" w:rsidP="000659BE">
            <w:pPr>
              <w:pStyle w:val="TableText"/>
            </w:pPr>
          </w:p>
        </w:tc>
        <w:tc>
          <w:tcPr>
            <w:tcW w:w="1104" w:type="dxa"/>
          </w:tcPr>
          <w:p w14:paraId="183D038A" w14:textId="77777777" w:rsidR="004B3F04" w:rsidRDefault="006C736C" w:rsidP="000659BE">
            <w:pPr>
              <w:pStyle w:val="TableText"/>
            </w:pPr>
            <w:hyperlink w:anchor="C_4499-32063">
              <w:r w:rsidR="004B3F04">
                <w:rPr>
                  <w:rStyle w:val="HyperlinkText9pt"/>
                </w:rPr>
                <w:t>4499-32063</w:t>
              </w:r>
            </w:hyperlink>
          </w:p>
        </w:tc>
        <w:tc>
          <w:tcPr>
            <w:tcW w:w="2975" w:type="dxa"/>
          </w:tcPr>
          <w:p w14:paraId="77BD7DB3" w14:textId="77777777" w:rsidR="004B3F04" w:rsidRDefault="004B3F04" w:rsidP="000659BE">
            <w:pPr>
              <w:pStyle w:val="TableText"/>
            </w:pPr>
            <w:r>
              <w:t>SBADM</w:t>
            </w:r>
          </w:p>
        </w:tc>
      </w:tr>
      <w:tr w:rsidR="004B3F04" w14:paraId="5B09C918" w14:textId="77777777" w:rsidTr="000659BE">
        <w:trPr>
          <w:jc w:val="center"/>
        </w:trPr>
        <w:tc>
          <w:tcPr>
            <w:tcW w:w="3345" w:type="dxa"/>
          </w:tcPr>
          <w:p w14:paraId="0EBB8C14" w14:textId="77777777" w:rsidR="004B3F04" w:rsidRDefault="004B3F04" w:rsidP="000659BE">
            <w:pPr>
              <w:pStyle w:val="TableText"/>
            </w:pPr>
            <w:r>
              <w:tab/>
              <w:t>@moodCode</w:t>
            </w:r>
          </w:p>
        </w:tc>
        <w:tc>
          <w:tcPr>
            <w:tcW w:w="720" w:type="dxa"/>
          </w:tcPr>
          <w:p w14:paraId="4BF9842D" w14:textId="77777777" w:rsidR="004B3F04" w:rsidRDefault="004B3F04" w:rsidP="000659BE">
            <w:pPr>
              <w:pStyle w:val="TableText"/>
            </w:pPr>
            <w:r>
              <w:t>1..1</w:t>
            </w:r>
          </w:p>
        </w:tc>
        <w:tc>
          <w:tcPr>
            <w:tcW w:w="1152" w:type="dxa"/>
          </w:tcPr>
          <w:p w14:paraId="3E5092EE" w14:textId="77777777" w:rsidR="004B3F04" w:rsidRDefault="004B3F04" w:rsidP="000659BE">
            <w:pPr>
              <w:pStyle w:val="TableText"/>
            </w:pPr>
            <w:r>
              <w:t>SHALL</w:t>
            </w:r>
          </w:p>
        </w:tc>
        <w:tc>
          <w:tcPr>
            <w:tcW w:w="864" w:type="dxa"/>
          </w:tcPr>
          <w:p w14:paraId="34219379" w14:textId="77777777" w:rsidR="004B3F04" w:rsidRDefault="004B3F04" w:rsidP="000659BE">
            <w:pPr>
              <w:pStyle w:val="TableText"/>
            </w:pPr>
          </w:p>
        </w:tc>
        <w:tc>
          <w:tcPr>
            <w:tcW w:w="1104" w:type="dxa"/>
          </w:tcPr>
          <w:p w14:paraId="072348BA" w14:textId="77777777" w:rsidR="004B3F04" w:rsidRDefault="006C736C" w:rsidP="000659BE">
            <w:pPr>
              <w:pStyle w:val="TableText"/>
            </w:pPr>
            <w:hyperlink w:anchor="C_4499-32064">
              <w:r w:rsidR="004B3F04">
                <w:rPr>
                  <w:rStyle w:val="HyperlinkText9pt"/>
                </w:rPr>
                <w:t>4499-32064</w:t>
              </w:r>
            </w:hyperlink>
          </w:p>
        </w:tc>
        <w:tc>
          <w:tcPr>
            <w:tcW w:w="2975" w:type="dxa"/>
          </w:tcPr>
          <w:p w14:paraId="6FA9AAC9" w14:textId="77777777" w:rsidR="004B3F04" w:rsidRDefault="004B3F04" w:rsidP="000659BE">
            <w:pPr>
              <w:pStyle w:val="TableText"/>
            </w:pPr>
            <w:r>
              <w:t>urn:oid:2.16.840.1.113883.5.1001 (HL7ActMood) = INT</w:t>
            </w:r>
          </w:p>
        </w:tc>
      </w:tr>
      <w:tr w:rsidR="004B3F04" w14:paraId="09AA50C8" w14:textId="77777777" w:rsidTr="000659BE">
        <w:trPr>
          <w:jc w:val="center"/>
        </w:trPr>
        <w:tc>
          <w:tcPr>
            <w:tcW w:w="3345" w:type="dxa"/>
          </w:tcPr>
          <w:p w14:paraId="21748319" w14:textId="77777777" w:rsidR="004B3F04" w:rsidRDefault="004B3F04" w:rsidP="000659BE">
            <w:pPr>
              <w:pStyle w:val="TableText"/>
            </w:pPr>
            <w:r>
              <w:tab/>
              <w:t>@actionNegationInd</w:t>
            </w:r>
          </w:p>
        </w:tc>
        <w:tc>
          <w:tcPr>
            <w:tcW w:w="720" w:type="dxa"/>
          </w:tcPr>
          <w:p w14:paraId="0DD626B5" w14:textId="77777777" w:rsidR="004B3F04" w:rsidRDefault="004B3F04" w:rsidP="000659BE">
            <w:pPr>
              <w:pStyle w:val="TableText"/>
            </w:pPr>
            <w:r>
              <w:t>0..1</w:t>
            </w:r>
          </w:p>
        </w:tc>
        <w:tc>
          <w:tcPr>
            <w:tcW w:w="1152" w:type="dxa"/>
          </w:tcPr>
          <w:p w14:paraId="6B97B250" w14:textId="77777777" w:rsidR="004B3F04" w:rsidRDefault="004B3F04" w:rsidP="000659BE">
            <w:pPr>
              <w:pStyle w:val="TableText"/>
            </w:pPr>
            <w:r>
              <w:t>MAY</w:t>
            </w:r>
          </w:p>
        </w:tc>
        <w:tc>
          <w:tcPr>
            <w:tcW w:w="864" w:type="dxa"/>
          </w:tcPr>
          <w:p w14:paraId="35A0889F" w14:textId="77777777" w:rsidR="004B3F04" w:rsidRDefault="004B3F04" w:rsidP="000659BE">
            <w:pPr>
              <w:pStyle w:val="TableText"/>
            </w:pPr>
          </w:p>
        </w:tc>
        <w:tc>
          <w:tcPr>
            <w:tcW w:w="1104" w:type="dxa"/>
          </w:tcPr>
          <w:p w14:paraId="6AA6026B" w14:textId="77777777" w:rsidR="004B3F04" w:rsidRDefault="006C736C" w:rsidP="000659BE">
            <w:pPr>
              <w:pStyle w:val="TableText"/>
            </w:pPr>
            <w:hyperlink w:anchor="C_4499-32065">
              <w:r w:rsidR="004B3F04">
                <w:rPr>
                  <w:rStyle w:val="HyperlinkText9pt"/>
                </w:rPr>
                <w:t>4499-32065</w:t>
              </w:r>
            </w:hyperlink>
          </w:p>
        </w:tc>
        <w:tc>
          <w:tcPr>
            <w:tcW w:w="2975" w:type="dxa"/>
          </w:tcPr>
          <w:p w14:paraId="7DB7A7B9" w14:textId="77777777" w:rsidR="004B3F04" w:rsidRDefault="004B3F04" w:rsidP="000659BE">
            <w:pPr>
              <w:pStyle w:val="TableText"/>
            </w:pPr>
          </w:p>
        </w:tc>
      </w:tr>
      <w:tr w:rsidR="004B3F04" w14:paraId="68709751" w14:textId="77777777" w:rsidTr="000659BE">
        <w:trPr>
          <w:jc w:val="center"/>
        </w:trPr>
        <w:tc>
          <w:tcPr>
            <w:tcW w:w="3345" w:type="dxa"/>
          </w:tcPr>
          <w:p w14:paraId="65E9C3C6" w14:textId="77777777" w:rsidR="004B3F04" w:rsidRDefault="004B3F04" w:rsidP="000659BE">
            <w:pPr>
              <w:pStyle w:val="TableText"/>
            </w:pPr>
            <w:r>
              <w:tab/>
              <w:t>templateId</w:t>
            </w:r>
          </w:p>
        </w:tc>
        <w:tc>
          <w:tcPr>
            <w:tcW w:w="720" w:type="dxa"/>
          </w:tcPr>
          <w:p w14:paraId="540868D5" w14:textId="77777777" w:rsidR="004B3F04" w:rsidRDefault="004B3F04" w:rsidP="000659BE">
            <w:pPr>
              <w:pStyle w:val="TableText"/>
            </w:pPr>
            <w:r>
              <w:t>1..1</w:t>
            </w:r>
          </w:p>
        </w:tc>
        <w:tc>
          <w:tcPr>
            <w:tcW w:w="1152" w:type="dxa"/>
          </w:tcPr>
          <w:p w14:paraId="61AA8E6A" w14:textId="77777777" w:rsidR="004B3F04" w:rsidRDefault="004B3F04" w:rsidP="000659BE">
            <w:pPr>
              <w:pStyle w:val="TableText"/>
            </w:pPr>
            <w:r>
              <w:t>SHALL</w:t>
            </w:r>
          </w:p>
        </w:tc>
        <w:tc>
          <w:tcPr>
            <w:tcW w:w="864" w:type="dxa"/>
          </w:tcPr>
          <w:p w14:paraId="67266CF2" w14:textId="77777777" w:rsidR="004B3F04" w:rsidRDefault="004B3F04" w:rsidP="000659BE">
            <w:pPr>
              <w:pStyle w:val="TableText"/>
            </w:pPr>
          </w:p>
        </w:tc>
        <w:tc>
          <w:tcPr>
            <w:tcW w:w="1104" w:type="dxa"/>
          </w:tcPr>
          <w:p w14:paraId="482E6418" w14:textId="77777777" w:rsidR="004B3F04" w:rsidRDefault="006C736C" w:rsidP="000659BE">
            <w:pPr>
              <w:pStyle w:val="TableText"/>
            </w:pPr>
            <w:hyperlink w:anchor="C_4499-32066">
              <w:r w:rsidR="004B3F04">
                <w:rPr>
                  <w:rStyle w:val="HyperlinkText9pt"/>
                </w:rPr>
                <w:t>4499-32066</w:t>
              </w:r>
            </w:hyperlink>
          </w:p>
        </w:tc>
        <w:tc>
          <w:tcPr>
            <w:tcW w:w="2975" w:type="dxa"/>
          </w:tcPr>
          <w:p w14:paraId="36C2C0F0" w14:textId="77777777" w:rsidR="004B3F04" w:rsidRDefault="004B3F04" w:rsidP="000659BE">
            <w:pPr>
              <w:pStyle w:val="TableText"/>
            </w:pPr>
          </w:p>
        </w:tc>
      </w:tr>
      <w:tr w:rsidR="004B3F04" w14:paraId="6B91F985" w14:textId="77777777" w:rsidTr="000659BE">
        <w:trPr>
          <w:jc w:val="center"/>
        </w:trPr>
        <w:tc>
          <w:tcPr>
            <w:tcW w:w="3345" w:type="dxa"/>
          </w:tcPr>
          <w:p w14:paraId="426A005A" w14:textId="77777777" w:rsidR="004B3F04" w:rsidRDefault="004B3F04" w:rsidP="000659BE">
            <w:pPr>
              <w:pStyle w:val="TableText"/>
            </w:pPr>
            <w:r>
              <w:tab/>
            </w:r>
            <w:r>
              <w:tab/>
              <w:t>item</w:t>
            </w:r>
          </w:p>
        </w:tc>
        <w:tc>
          <w:tcPr>
            <w:tcW w:w="720" w:type="dxa"/>
          </w:tcPr>
          <w:p w14:paraId="779C552F" w14:textId="77777777" w:rsidR="004B3F04" w:rsidRDefault="004B3F04" w:rsidP="000659BE">
            <w:pPr>
              <w:pStyle w:val="TableText"/>
            </w:pPr>
            <w:r>
              <w:t>1..1</w:t>
            </w:r>
          </w:p>
        </w:tc>
        <w:tc>
          <w:tcPr>
            <w:tcW w:w="1152" w:type="dxa"/>
          </w:tcPr>
          <w:p w14:paraId="437CD9C5" w14:textId="77777777" w:rsidR="004B3F04" w:rsidRDefault="004B3F04" w:rsidP="000659BE">
            <w:pPr>
              <w:pStyle w:val="TableText"/>
            </w:pPr>
            <w:r>
              <w:t>SHALL</w:t>
            </w:r>
          </w:p>
        </w:tc>
        <w:tc>
          <w:tcPr>
            <w:tcW w:w="864" w:type="dxa"/>
          </w:tcPr>
          <w:p w14:paraId="27BB3169" w14:textId="77777777" w:rsidR="004B3F04" w:rsidRDefault="004B3F04" w:rsidP="000659BE">
            <w:pPr>
              <w:pStyle w:val="TableText"/>
            </w:pPr>
          </w:p>
        </w:tc>
        <w:tc>
          <w:tcPr>
            <w:tcW w:w="1104" w:type="dxa"/>
          </w:tcPr>
          <w:p w14:paraId="536350A0" w14:textId="77777777" w:rsidR="004B3F04" w:rsidRDefault="006C736C" w:rsidP="000659BE">
            <w:pPr>
              <w:pStyle w:val="TableText"/>
            </w:pPr>
            <w:hyperlink w:anchor="C_4499-32125">
              <w:r w:rsidR="004B3F04">
                <w:rPr>
                  <w:rStyle w:val="HyperlinkText9pt"/>
                </w:rPr>
                <w:t>4499-32125</w:t>
              </w:r>
            </w:hyperlink>
          </w:p>
        </w:tc>
        <w:tc>
          <w:tcPr>
            <w:tcW w:w="2975" w:type="dxa"/>
          </w:tcPr>
          <w:p w14:paraId="2418EEE8" w14:textId="77777777" w:rsidR="004B3F04" w:rsidRDefault="004B3F04" w:rsidP="000659BE">
            <w:pPr>
              <w:pStyle w:val="TableText"/>
            </w:pPr>
          </w:p>
        </w:tc>
      </w:tr>
      <w:tr w:rsidR="004B3F04" w14:paraId="794ADC26" w14:textId="77777777" w:rsidTr="000659BE">
        <w:trPr>
          <w:jc w:val="center"/>
        </w:trPr>
        <w:tc>
          <w:tcPr>
            <w:tcW w:w="3345" w:type="dxa"/>
          </w:tcPr>
          <w:p w14:paraId="5A1E48D8" w14:textId="77777777" w:rsidR="004B3F04" w:rsidRDefault="004B3F04" w:rsidP="000659BE">
            <w:pPr>
              <w:pStyle w:val="TableText"/>
            </w:pPr>
            <w:r>
              <w:tab/>
            </w:r>
            <w:r>
              <w:tab/>
            </w:r>
            <w:r>
              <w:tab/>
              <w:t>@root</w:t>
            </w:r>
          </w:p>
        </w:tc>
        <w:tc>
          <w:tcPr>
            <w:tcW w:w="720" w:type="dxa"/>
          </w:tcPr>
          <w:p w14:paraId="56DD651A" w14:textId="77777777" w:rsidR="004B3F04" w:rsidRDefault="004B3F04" w:rsidP="000659BE">
            <w:pPr>
              <w:pStyle w:val="TableText"/>
            </w:pPr>
            <w:r>
              <w:t>1..1</w:t>
            </w:r>
          </w:p>
        </w:tc>
        <w:tc>
          <w:tcPr>
            <w:tcW w:w="1152" w:type="dxa"/>
          </w:tcPr>
          <w:p w14:paraId="067C8019" w14:textId="77777777" w:rsidR="004B3F04" w:rsidRDefault="004B3F04" w:rsidP="000659BE">
            <w:pPr>
              <w:pStyle w:val="TableText"/>
            </w:pPr>
            <w:r>
              <w:t>SHALL</w:t>
            </w:r>
          </w:p>
        </w:tc>
        <w:tc>
          <w:tcPr>
            <w:tcW w:w="864" w:type="dxa"/>
          </w:tcPr>
          <w:p w14:paraId="714AF6E7" w14:textId="77777777" w:rsidR="004B3F04" w:rsidRDefault="004B3F04" w:rsidP="000659BE">
            <w:pPr>
              <w:pStyle w:val="TableText"/>
            </w:pPr>
          </w:p>
        </w:tc>
        <w:tc>
          <w:tcPr>
            <w:tcW w:w="1104" w:type="dxa"/>
          </w:tcPr>
          <w:p w14:paraId="63EEE21E" w14:textId="77777777" w:rsidR="004B3F04" w:rsidRDefault="006C736C" w:rsidP="000659BE">
            <w:pPr>
              <w:pStyle w:val="TableText"/>
            </w:pPr>
            <w:hyperlink w:anchor="C_4499-32126">
              <w:r w:rsidR="004B3F04">
                <w:rPr>
                  <w:rStyle w:val="HyperlinkText9pt"/>
                </w:rPr>
                <w:t>4499-32126</w:t>
              </w:r>
            </w:hyperlink>
          </w:p>
        </w:tc>
        <w:tc>
          <w:tcPr>
            <w:tcW w:w="2975" w:type="dxa"/>
          </w:tcPr>
          <w:p w14:paraId="5E658FCF" w14:textId="77777777" w:rsidR="004B3F04" w:rsidRDefault="004B3F04" w:rsidP="000659BE">
            <w:pPr>
              <w:pStyle w:val="TableText"/>
            </w:pPr>
            <w:r>
              <w:t>2.16.840.1.113883.10.20.28.4.78</w:t>
            </w:r>
          </w:p>
        </w:tc>
      </w:tr>
      <w:tr w:rsidR="004B3F04" w14:paraId="4ED55BA4" w14:textId="77777777" w:rsidTr="000659BE">
        <w:trPr>
          <w:jc w:val="center"/>
        </w:trPr>
        <w:tc>
          <w:tcPr>
            <w:tcW w:w="3345" w:type="dxa"/>
          </w:tcPr>
          <w:p w14:paraId="47ECA9D8" w14:textId="77777777" w:rsidR="004B3F04" w:rsidRDefault="004B3F04" w:rsidP="000659BE">
            <w:pPr>
              <w:pStyle w:val="TableText"/>
            </w:pPr>
            <w:r>
              <w:tab/>
            </w:r>
            <w:r>
              <w:tab/>
            </w:r>
            <w:r>
              <w:tab/>
              <w:t>@extension</w:t>
            </w:r>
          </w:p>
        </w:tc>
        <w:tc>
          <w:tcPr>
            <w:tcW w:w="720" w:type="dxa"/>
          </w:tcPr>
          <w:p w14:paraId="5D3CB00A" w14:textId="77777777" w:rsidR="004B3F04" w:rsidRDefault="004B3F04" w:rsidP="000659BE">
            <w:pPr>
              <w:pStyle w:val="TableText"/>
            </w:pPr>
            <w:r>
              <w:t>1..1</w:t>
            </w:r>
          </w:p>
        </w:tc>
        <w:tc>
          <w:tcPr>
            <w:tcW w:w="1152" w:type="dxa"/>
          </w:tcPr>
          <w:p w14:paraId="7C3A5109" w14:textId="77777777" w:rsidR="004B3F04" w:rsidRDefault="004B3F04" w:rsidP="000659BE">
            <w:pPr>
              <w:pStyle w:val="TableText"/>
            </w:pPr>
            <w:r>
              <w:t>SHALL</w:t>
            </w:r>
          </w:p>
        </w:tc>
        <w:tc>
          <w:tcPr>
            <w:tcW w:w="864" w:type="dxa"/>
          </w:tcPr>
          <w:p w14:paraId="6443CB91" w14:textId="77777777" w:rsidR="004B3F04" w:rsidRDefault="004B3F04" w:rsidP="000659BE">
            <w:pPr>
              <w:pStyle w:val="TableText"/>
            </w:pPr>
          </w:p>
        </w:tc>
        <w:tc>
          <w:tcPr>
            <w:tcW w:w="1104" w:type="dxa"/>
          </w:tcPr>
          <w:p w14:paraId="17E558EA" w14:textId="77777777" w:rsidR="004B3F04" w:rsidRDefault="006C736C" w:rsidP="000659BE">
            <w:pPr>
              <w:pStyle w:val="TableText"/>
            </w:pPr>
            <w:hyperlink w:anchor="C_4499-33693">
              <w:r w:rsidR="004B3F04">
                <w:rPr>
                  <w:rStyle w:val="HyperlinkText9pt"/>
                </w:rPr>
                <w:t>4499-33693</w:t>
              </w:r>
            </w:hyperlink>
          </w:p>
        </w:tc>
        <w:tc>
          <w:tcPr>
            <w:tcW w:w="2975" w:type="dxa"/>
          </w:tcPr>
          <w:p w14:paraId="5490B750" w14:textId="77777777" w:rsidR="004B3F04" w:rsidRDefault="004B3F04" w:rsidP="000659BE">
            <w:pPr>
              <w:pStyle w:val="TableText"/>
            </w:pPr>
            <w:r>
              <w:t>2021-02-01</w:t>
            </w:r>
          </w:p>
        </w:tc>
      </w:tr>
      <w:tr w:rsidR="004B3F04" w14:paraId="362BFE5C" w14:textId="77777777" w:rsidTr="000659BE">
        <w:trPr>
          <w:jc w:val="center"/>
        </w:trPr>
        <w:tc>
          <w:tcPr>
            <w:tcW w:w="3345" w:type="dxa"/>
          </w:tcPr>
          <w:p w14:paraId="6A298BC6" w14:textId="77777777" w:rsidR="004B3F04" w:rsidRDefault="004B3F04" w:rsidP="000659BE">
            <w:pPr>
              <w:pStyle w:val="TableText"/>
            </w:pPr>
            <w:r>
              <w:tab/>
              <w:t>id</w:t>
            </w:r>
          </w:p>
        </w:tc>
        <w:tc>
          <w:tcPr>
            <w:tcW w:w="720" w:type="dxa"/>
          </w:tcPr>
          <w:p w14:paraId="56E42C08" w14:textId="77777777" w:rsidR="004B3F04" w:rsidRDefault="004B3F04" w:rsidP="000659BE">
            <w:pPr>
              <w:pStyle w:val="TableText"/>
            </w:pPr>
            <w:r>
              <w:t>1..1</w:t>
            </w:r>
          </w:p>
        </w:tc>
        <w:tc>
          <w:tcPr>
            <w:tcW w:w="1152" w:type="dxa"/>
          </w:tcPr>
          <w:p w14:paraId="0A7A077A" w14:textId="77777777" w:rsidR="004B3F04" w:rsidRDefault="004B3F04" w:rsidP="000659BE">
            <w:pPr>
              <w:pStyle w:val="TableText"/>
            </w:pPr>
            <w:r>
              <w:t>SHALL</w:t>
            </w:r>
          </w:p>
        </w:tc>
        <w:tc>
          <w:tcPr>
            <w:tcW w:w="864" w:type="dxa"/>
          </w:tcPr>
          <w:p w14:paraId="067D7B43" w14:textId="77777777" w:rsidR="004B3F04" w:rsidRDefault="004B3F04" w:rsidP="000659BE">
            <w:pPr>
              <w:pStyle w:val="TableText"/>
            </w:pPr>
          </w:p>
        </w:tc>
        <w:tc>
          <w:tcPr>
            <w:tcW w:w="1104" w:type="dxa"/>
          </w:tcPr>
          <w:p w14:paraId="16EE65B3" w14:textId="77777777" w:rsidR="004B3F04" w:rsidRDefault="006C736C" w:rsidP="000659BE">
            <w:pPr>
              <w:pStyle w:val="TableText"/>
            </w:pPr>
            <w:hyperlink w:anchor="C_4499-32067">
              <w:r w:rsidR="004B3F04">
                <w:rPr>
                  <w:rStyle w:val="HyperlinkText9pt"/>
                </w:rPr>
                <w:t>4499-32067</w:t>
              </w:r>
            </w:hyperlink>
          </w:p>
        </w:tc>
        <w:tc>
          <w:tcPr>
            <w:tcW w:w="2975" w:type="dxa"/>
          </w:tcPr>
          <w:p w14:paraId="52C04BE2" w14:textId="77777777" w:rsidR="004B3F04" w:rsidRDefault="004B3F04" w:rsidP="000659BE">
            <w:pPr>
              <w:pStyle w:val="TableText"/>
            </w:pPr>
          </w:p>
        </w:tc>
      </w:tr>
      <w:tr w:rsidR="004B3F04" w14:paraId="789BFDC3" w14:textId="77777777" w:rsidTr="000659BE">
        <w:trPr>
          <w:jc w:val="center"/>
        </w:trPr>
        <w:tc>
          <w:tcPr>
            <w:tcW w:w="3345" w:type="dxa"/>
          </w:tcPr>
          <w:p w14:paraId="50C9E06B" w14:textId="77777777" w:rsidR="004B3F04" w:rsidRDefault="004B3F04" w:rsidP="000659BE">
            <w:pPr>
              <w:pStyle w:val="TableText"/>
            </w:pPr>
            <w:r>
              <w:tab/>
              <w:t>title</w:t>
            </w:r>
          </w:p>
        </w:tc>
        <w:tc>
          <w:tcPr>
            <w:tcW w:w="720" w:type="dxa"/>
          </w:tcPr>
          <w:p w14:paraId="6BB35045" w14:textId="77777777" w:rsidR="004B3F04" w:rsidRDefault="004B3F04" w:rsidP="000659BE">
            <w:pPr>
              <w:pStyle w:val="TableText"/>
            </w:pPr>
            <w:r>
              <w:t>1..1</w:t>
            </w:r>
          </w:p>
        </w:tc>
        <w:tc>
          <w:tcPr>
            <w:tcW w:w="1152" w:type="dxa"/>
          </w:tcPr>
          <w:p w14:paraId="591B5A61" w14:textId="77777777" w:rsidR="004B3F04" w:rsidRDefault="004B3F04" w:rsidP="000659BE">
            <w:pPr>
              <w:pStyle w:val="TableText"/>
            </w:pPr>
            <w:r>
              <w:t>SHALL</w:t>
            </w:r>
          </w:p>
        </w:tc>
        <w:tc>
          <w:tcPr>
            <w:tcW w:w="864" w:type="dxa"/>
          </w:tcPr>
          <w:p w14:paraId="09672A10" w14:textId="77777777" w:rsidR="004B3F04" w:rsidRDefault="004B3F04" w:rsidP="000659BE">
            <w:pPr>
              <w:pStyle w:val="TableText"/>
            </w:pPr>
          </w:p>
        </w:tc>
        <w:tc>
          <w:tcPr>
            <w:tcW w:w="1104" w:type="dxa"/>
          </w:tcPr>
          <w:p w14:paraId="55C54DBA" w14:textId="77777777" w:rsidR="004B3F04" w:rsidRDefault="006C736C" w:rsidP="000659BE">
            <w:pPr>
              <w:pStyle w:val="TableText"/>
            </w:pPr>
            <w:hyperlink w:anchor="C_4499-32069">
              <w:r w:rsidR="004B3F04">
                <w:rPr>
                  <w:rStyle w:val="HyperlinkText9pt"/>
                </w:rPr>
                <w:t>4499-32069</w:t>
              </w:r>
            </w:hyperlink>
          </w:p>
        </w:tc>
        <w:tc>
          <w:tcPr>
            <w:tcW w:w="2975" w:type="dxa"/>
          </w:tcPr>
          <w:p w14:paraId="0D43AEF7" w14:textId="77777777" w:rsidR="004B3F04" w:rsidRDefault="004B3F04" w:rsidP="000659BE">
            <w:pPr>
              <w:pStyle w:val="TableText"/>
            </w:pPr>
          </w:p>
        </w:tc>
      </w:tr>
      <w:tr w:rsidR="004B3F04" w14:paraId="095C88AB" w14:textId="77777777" w:rsidTr="000659BE">
        <w:trPr>
          <w:jc w:val="center"/>
        </w:trPr>
        <w:tc>
          <w:tcPr>
            <w:tcW w:w="3345" w:type="dxa"/>
          </w:tcPr>
          <w:p w14:paraId="13631F59" w14:textId="77777777" w:rsidR="004B3F04" w:rsidRDefault="004B3F04" w:rsidP="000659BE">
            <w:pPr>
              <w:pStyle w:val="TableText"/>
            </w:pPr>
            <w:r>
              <w:tab/>
              <w:t>statusCode</w:t>
            </w:r>
          </w:p>
        </w:tc>
        <w:tc>
          <w:tcPr>
            <w:tcW w:w="720" w:type="dxa"/>
          </w:tcPr>
          <w:p w14:paraId="5CB65666" w14:textId="77777777" w:rsidR="004B3F04" w:rsidRDefault="004B3F04" w:rsidP="000659BE">
            <w:pPr>
              <w:pStyle w:val="TableText"/>
            </w:pPr>
            <w:r>
              <w:t>1..1</w:t>
            </w:r>
          </w:p>
        </w:tc>
        <w:tc>
          <w:tcPr>
            <w:tcW w:w="1152" w:type="dxa"/>
          </w:tcPr>
          <w:p w14:paraId="5A1D6251" w14:textId="77777777" w:rsidR="004B3F04" w:rsidRDefault="004B3F04" w:rsidP="000659BE">
            <w:pPr>
              <w:pStyle w:val="TableText"/>
            </w:pPr>
            <w:r>
              <w:t>SHALL</w:t>
            </w:r>
          </w:p>
        </w:tc>
        <w:tc>
          <w:tcPr>
            <w:tcW w:w="864" w:type="dxa"/>
          </w:tcPr>
          <w:p w14:paraId="3451A068" w14:textId="77777777" w:rsidR="004B3F04" w:rsidRDefault="004B3F04" w:rsidP="000659BE">
            <w:pPr>
              <w:pStyle w:val="TableText"/>
            </w:pPr>
          </w:p>
        </w:tc>
        <w:tc>
          <w:tcPr>
            <w:tcW w:w="1104" w:type="dxa"/>
          </w:tcPr>
          <w:p w14:paraId="3A838D99" w14:textId="77777777" w:rsidR="004B3F04" w:rsidRDefault="006C736C" w:rsidP="000659BE">
            <w:pPr>
              <w:pStyle w:val="TableText"/>
            </w:pPr>
            <w:hyperlink w:anchor="C_4499-32070">
              <w:r w:rsidR="004B3F04">
                <w:rPr>
                  <w:rStyle w:val="HyperlinkText9pt"/>
                </w:rPr>
                <w:t>4499-32070</w:t>
              </w:r>
            </w:hyperlink>
          </w:p>
        </w:tc>
        <w:tc>
          <w:tcPr>
            <w:tcW w:w="2975" w:type="dxa"/>
          </w:tcPr>
          <w:p w14:paraId="63DBFBEC" w14:textId="77777777" w:rsidR="004B3F04" w:rsidRDefault="004B3F04" w:rsidP="000659BE">
            <w:pPr>
              <w:pStyle w:val="TableText"/>
            </w:pPr>
          </w:p>
        </w:tc>
      </w:tr>
      <w:tr w:rsidR="004B3F04" w14:paraId="614188A0" w14:textId="77777777" w:rsidTr="000659BE">
        <w:trPr>
          <w:jc w:val="center"/>
        </w:trPr>
        <w:tc>
          <w:tcPr>
            <w:tcW w:w="3345" w:type="dxa"/>
          </w:tcPr>
          <w:p w14:paraId="3DF3CC3B" w14:textId="77777777" w:rsidR="004B3F04" w:rsidRDefault="004B3F04" w:rsidP="000659BE">
            <w:pPr>
              <w:pStyle w:val="TableText"/>
            </w:pPr>
            <w:r>
              <w:tab/>
            </w:r>
            <w:r>
              <w:tab/>
              <w:t>@code</w:t>
            </w:r>
          </w:p>
        </w:tc>
        <w:tc>
          <w:tcPr>
            <w:tcW w:w="720" w:type="dxa"/>
          </w:tcPr>
          <w:p w14:paraId="4CEED18B" w14:textId="77777777" w:rsidR="004B3F04" w:rsidRDefault="004B3F04" w:rsidP="000659BE">
            <w:pPr>
              <w:pStyle w:val="TableText"/>
            </w:pPr>
            <w:r>
              <w:t>1..1</w:t>
            </w:r>
          </w:p>
        </w:tc>
        <w:tc>
          <w:tcPr>
            <w:tcW w:w="1152" w:type="dxa"/>
          </w:tcPr>
          <w:p w14:paraId="00E9A0BC" w14:textId="77777777" w:rsidR="004B3F04" w:rsidRDefault="004B3F04" w:rsidP="000659BE">
            <w:pPr>
              <w:pStyle w:val="TableText"/>
            </w:pPr>
            <w:r>
              <w:t>SHALL</w:t>
            </w:r>
          </w:p>
        </w:tc>
        <w:tc>
          <w:tcPr>
            <w:tcW w:w="864" w:type="dxa"/>
          </w:tcPr>
          <w:p w14:paraId="1DC7FA9B" w14:textId="77777777" w:rsidR="004B3F04" w:rsidRDefault="004B3F04" w:rsidP="000659BE">
            <w:pPr>
              <w:pStyle w:val="TableText"/>
            </w:pPr>
          </w:p>
        </w:tc>
        <w:tc>
          <w:tcPr>
            <w:tcW w:w="1104" w:type="dxa"/>
          </w:tcPr>
          <w:p w14:paraId="1BE5C987" w14:textId="77777777" w:rsidR="004B3F04" w:rsidRDefault="006C736C" w:rsidP="000659BE">
            <w:pPr>
              <w:pStyle w:val="TableText"/>
            </w:pPr>
            <w:hyperlink w:anchor="C_4499-32071">
              <w:r w:rsidR="004B3F04">
                <w:rPr>
                  <w:rStyle w:val="HyperlinkText9pt"/>
                </w:rPr>
                <w:t>4499-32071</w:t>
              </w:r>
            </w:hyperlink>
          </w:p>
        </w:tc>
        <w:tc>
          <w:tcPr>
            <w:tcW w:w="2975" w:type="dxa"/>
          </w:tcPr>
          <w:p w14:paraId="59710E61" w14:textId="77777777" w:rsidR="004B3F04" w:rsidRDefault="004B3F04" w:rsidP="000659BE">
            <w:pPr>
              <w:pStyle w:val="TableText"/>
            </w:pPr>
            <w:r>
              <w:t>urn:oid:2.16.840.1.113883.5.14 (HL7ActStatus) = active</w:t>
            </w:r>
          </w:p>
        </w:tc>
      </w:tr>
      <w:tr w:rsidR="004B3F04" w14:paraId="1B6B51AC" w14:textId="77777777" w:rsidTr="000659BE">
        <w:trPr>
          <w:jc w:val="center"/>
        </w:trPr>
        <w:tc>
          <w:tcPr>
            <w:tcW w:w="3345" w:type="dxa"/>
          </w:tcPr>
          <w:p w14:paraId="2A233B24" w14:textId="77777777" w:rsidR="004B3F04" w:rsidRDefault="004B3F04" w:rsidP="000659BE">
            <w:pPr>
              <w:pStyle w:val="TableText"/>
            </w:pPr>
            <w:r>
              <w:tab/>
              <w:t>effectiveTime</w:t>
            </w:r>
          </w:p>
        </w:tc>
        <w:tc>
          <w:tcPr>
            <w:tcW w:w="720" w:type="dxa"/>
          </w:tcPr>
          <w:p w14:paraId="24A0A5D4" w14:textId="77777777" w:rsidR="004B3F04" w:rsidRDefault="004B3F04" w:rsidP="000659BE">
            <w:pPr>
              <w:pStyle w:val="TableText"/>
            </w:pPr>
            <w:r>
              <w:t>0..1</w:t>
            </w:r>
          </w:p>
        </w:tc>
        <w:tc>
          <w:tcPr>
            <w:tcW w:w="1152" w:type="dxa"/>
          </w:tcPr>
          <w:p w14:paraId="42067003" w14:textId="77777777" w:rsidR="004B3F04" w:rsidRDefault="004B3F04" w:rsidP="000659BE">
            <w:pPr>
              <w:pStyle w:val="TableText"/>
            </w:pPr>
            <w:r>
              <w:t>MAY</w:t>
            </w:r>
          </w:p>
        </w:tc>
        <w:tc>
          <w:tcPr>
            <w:tcW w:w="864" w:type="dxa"/>
          </w:tcPr>
          <w:p w14:paraId="0C03ED33" w14:textId="77777777" w:rsidR="004B3F04" w:rsidRDefault="004B3F04" w:rsidP="000659BE">
            <w:pPr>
              <w:pStyle w:val="TableText"/>
            </w:pPr>
            <w:r>
              <w:t>PIVL_TS</w:t>
            </w:r>
          </w:p>
        </w:tc>
        <w:tc>
          <w:tcPr>
            <w:tcW w:w="1104" w:type="dxa"/>
          </w:tcPr>
          <w:p w14:paraId="0DAF634B" w14:textId="77777777" w:rsidR="004B3F04" w:rsidRDefault="006C736C" w:rsidP="000659BE">
            <w:pPr>
              <w:pStyle w:val="TableText"/>
            </w:pPr>
            <w:hyperlink w:anchor="C_4499-35568">
              <w:r w:rsidR="004B3F04">
                <w:rPr>
                  <w:rStyle w:val="HyperlinkText9pt"/>
                </w:rPr>
                <w:t>4499-35568</w:t>
              </w:r>
            </w:hyperlink>
          </w:p>
        </w:tc>
        <w:tc>
          <w:tcPr>
            <w:tcW w:w="2975" w:type="dxa"/>
          </w:tcPr>
          <w:p w14:paraId="1C80FCB4" w14:textId="77777777" w:rsidR="004B3F04" w:rsidRDefault="004B3F04" w:rsidP="000659BE">
            <w:pPr>
              <w:pStyle w:val="TableText"/>
            </w:pPr>
          </w:p>
        </w:tc>
      </w:tr>
      <w:tr w:rsidR="004B3F04" w14:paraId="3A8CEF2A" w14:textId="77777777" w:rsidTr="000659BE">
        <w:trPr>
          <w:jc w:val="center"/>
        </w:trPr>
        <w:tc>
          <w:tcPr>
            <w:tcW w:w="3345" w:type="dxa"/>
          </w:tcPr>
          <w:p w14:paraId="7F28E383" w14:textId="77777777" w:rsidR="004B3F04" w:rsidRDefault="004B3F04" w:rsidP="000659BE">
            <w:pPr>
              <w:pStyle w:val="TableText"/>
            </w:pPr>
            <w:r>
              <w:tab/>
            </w:r>
            <w:r>
              <w:tab/>
              <w:t>period</w:t>
            </w:r>
          </w:p>
        </w:tc>
        <w:tc>
          <w:tcPr>
            <w:tcW w:w="720" w:type="dxa"/>
          </w:tcPr>
          <w:p w14:paraId="5EAD02FD" w14:textId="77777777" w:rsidR="004B3F04" w:rsidRDefault="004B3F04" w:rsidP="000659BE">
            <w:pPr>
              <w:pStyle w:val="TableText"/>
            </w:pPr>
            <w:r>
              <w:t>0..1</w:t>
            </w:r>
          </w:p>
        </w:tc>
        <w:tc>
          <w:tcPr>
            <w:tcW w:w="1152" w:type="dxa"/>
          </w:tcPr>
          <w:p w14:paraId="2E587B0E" w14:textId="77777777" w:rsidR="004B3F04" w:rsidRDefault="004B3F04" w:rsidP="000659BE">
            <w:pPr>
              <w:pStyle w:val="TableText"/>
            </w:pPr>
            <w:r>
              <w:t>MAY</w:t>
            </w:r>
          </w:p>
        </w:tc>
        <w:tc>
          <w:tcPr>
            <w:tcW w:w="864" w:type="dxa"/>
          </w:tcPr>
          <w:p w14:paraId="13758515" w14:textId="77777777" w:rsidR="004B3F04" w:rsidRDefault="004B3F04" w:rsidP="000659BE">
            <w:pPr>
              <w:pStyle w:val="TableText"/>
            </w:pPr>
          </w:p>
        </w:tc>
        <w:tc>
          <w:tcPr>
            <w:tcW w:w="1104" w:type="dxa"/>
          </w:tcPr>
          <w:p w14:paraId="1E7F2490" w14:textId="77777777" w:rsidR="004B3F04" w:rsidRDefault="006C736C" w:rsidP="000659BE">
            <w:pPr>
              <w:pStyle w:val="TableText"/>
            </w:pPr>
            <w:hyperlink w:anchor="C_4499-35569">
              <w:r w:rsidR="004B3F04">
                <w:rPr>
                  <w:rStyle w:val="HyperlinkText9pt"/>
                </w:rPr>
                <w:t>4499-35569</w:t>
              </w:r>
            </w:hyperlink>
          </w:p>
        </w:tc>
        <w:tc>
          <w:tcPr>
            <w:tcW w:w="2975" w:type="dxa"/>
          </w:tcPr>
          <w:p w14:paraId="0EAA690E" w14:textId="77777777" w:rsidR="004B3F04" w:rsidRDefault="004B3F04" w:rsidP="000659BE">
            <w:pPr>
              <w:pStyle w:val="TableText"/>
            </w:pPr>
          </w:p>
        </w:tc>
      </w:tr>
      <w:tr w:rsidR="004B3F04" w14:paraId="1C15D0AE" w14:textId="77777777" w:rsidTr="000659BE">
        <w:trPr>
          <w:jc w:val="center"/>
        </w:trPr>
        <w:tc>
          <w:tcPr>
            <w:tcW w:w="3345" w:type="dxa"/>
          </w:tcPr>
          <w:p w14:paraId="4BBFF71F" w14:textId="77777777" w:rsidR="004B3F04" w:rsidRDefault="004B3F04" w:rsidP="000659BE">
            <w:pPr>
              <w:pStyle w:val="TableText"/>
            </w:pPr>
            <w:r>
              <w:tab/>
              <w:t>repeatNumber</w:t>
            </w:r>
          </w:p>
        </w:tc>
        <w:tc>
          <w:tcPr>
            <w:tcW w:w="720" w:type="dxa"/>
          </w:tcPr>
          <w:p w14:paraId="1E784A70" w14:textId="77777777" w:rsidR="004B3F04" w:rsidRDefault="004B3F04" w:rsidP="000659BE">
            <w:pPr>
              <w:pStyle w:val="TableText"/>
            </w:pPr>
            <w:r>
              <w:t>0..1</w:t>
            </w:r>
          </w:p>
        </w:tc>
        <w:tc>
          <w:tcPr>
            <w:tcW w:w="1152" w:type="dxa"/>
          </w:tcPr>
          <w:p w14:paraId="07CC6CEE" w14:textId="77777777" w:rsidR="004B3F04" w:rsidRDefault="004B3F04" w:rsidP="000659BE">
            <w:pPr>
              <w:pStyle w:val="TableText"/>
            </w:pPr>
            <w:r>
              <w:t>MAY</w:t>
            </w:r>
          </w:p>
        </w:tc>
        <w:tc>
          <w:tcPr>
            <w:tcW w:w="864" w:type="dxa"/>
          </w:tcPr>
          <w:p w14:paraId="487B8974" w14:textId="77777777" w:rsidR="004B3F04" w:rsidRDefault="004B3F04" w:rsidP="000659BE">
            <w:pPr>
              <w:pStyle w:val="TableText"/>
            </w:pPr>
          </w:p>
        </w:tc>
        <w:tc>
          <w:tcPr>
            <w:tcW w:w="1104" w:type="dxa"/>
          </w:tcPr>
          <w:p w14:paraId="4654FA50" w14:textId="77777777" w:rsidR="004B3F04" w:rsidRDefault="006C736C" w:rsidP="000659BE">
            <w:pPr>
              <w:pStyle w:val="TableText"/>
            </w:pPr>
            <w:hyperlink w:anchor="C_4499-32121">
              <w:r w:rsidR="004B3F04">
                <w:rPr>
                  <w:rStyle w:val="HyperlinkText9pt"/>
                </w:rPr>
                <w:t>4499-32121</w:t>
              </w:r>
            </w:hyperlink>
          </w:p>
        </w:tc>
        <w:tc>
          <w:tcPr>
            <w:tcW w:w="2975" w:type="dxa"/>
          </w:tcPr>
          <w:p w14:paraId="45139A5E" w14:textId="77777777" w:rsidR="004B3F04" w:rsidRDefault="004B3F04" w:rsidP="000659BE">
            <w:pPr>
              <w:pStyle w:val="TableText"/>
            </w:pPr>
          </w:p>
        </w:tc>
      </w:tr>
      <w:tr w:rsidR="004B3F04" w14:paraId="30D3C113" w14:textId="77777777" w:rsidTr="000659BE">
        <w:trPr>
          <w:jc w:val="center"/>
        </w:trPr>
        <w:tc>
          <w:tcPr>
            <w:tcW w:w="3345" w:type="dxa"/>
          </w:tcPr>
          <w:p w14:paraId="0BF37676" w14:textId="77777777" w:rsidR="004B3F04" w:rsidRDefault="004B3F04" w:rsidP="000659BE">
            <w:pPr>
              <w:pStyle w:val="TableText"/>
            </w:pPr>
            <w:r>
              <w:tab/>
              <w:t>routeCode</w:t>
            </w:r>
          </w:p>
        </w:tc>
        <w:tc>
          <w:tcPr>
            <w:tcW w:w="720" w:type="dxa"/>
          </w:tcPr>
          <w:p w14:paraId="161438C7" w14:textId="77777777" w:rsidR="004B3F04" w:rsidRDefault="004B3F04" w:rsidP="000659BE">
            <w:pPr>
              <w:pStyle w:val="TableText"/>
            </w:pPr>
            <w:r>
              <w:t>0..1</w:t>
            </w:r>
          </w:p>
        </w:tc>
        <w:tc>
          <w:tcPr>
            <w:tcW w:w="1152" w:type="dxa"/>
          </w:tcPr>
          <w:p w14:paraId="20D2EEB4" w14:textId="77777777" w:rsidR="004B3F04" w:rsidRDefault="004B3F04" w:rsidP="000659BE">
            <w:pPr>
              <w:pStyle w:val="TableText"/>
            </w:pPr>
            <w:r>
              <w:t>MAY</w:t>
            </w:r>
          </w:p>
        </w:tc>
        <w:tc>
          <w:tcPr>
            <w:tcW w:w="864" w:type="dxa"/>
          </w:tcPr>
          <w:p w14:paraId="571C4302" w14:textId="77777777" w:rsidR="004B3F04" w:rsidRDefault="004B3F04" w:rsidP="000659BE">
            <w:pPr>
              <w:pStyle w:val="TableText"/>
            </w:pPr>
          </w:p>
        </w:tc>
        <w:tc>
          <w:tcPr>
            <w:tcW w:w="1104" w:type="dxa"/>
          </w:tcPr>
          <w:p w14:paraId="724398D6" w14:textId="77777777" w:rsidR="004B3F04" w:rsidRDefault="006C736C" w:rsidP="000659BE">
            <w:pPr>
              <w:pStyle w:val="TableText"/>
            </w:pPr>
            <w:hyperlink w:anchor="C_4499-32123">
              <w:r w:rsidR="004B3F04">
                <w:rPr>
                  <w:rStyle w:val="HyperlinkText9pt"/>
                </w:rPr>
                <w:t>4499-32123</w:t>
              </w:r>
            </w:hyperlink>
          </w:p>
        </w:tc>
        <w:tc>
          <w:tcPr>
            <w:tcW w:w="2975" w:type="dxa"/>
          </w:tcPr>
          <w:p w14:paraId="264B4646" w14:textId="77777777" w:rsidR="004B3F04" w:rsidRDefault="004B3F04" w:rsidP="000659BE">
            <w:pPr>
              <w:pStyle w:val="TableText"/>
            </w:pPr>
          </w:p>
        </w:tc>
      </w:tr>
      <w:tr w:rsidR="004B3F04" w14:paraId="7941DED5" w14:textId="77777777" w:rsidTr="000659BE">
        <w:trPr>
          <w:jc w:val="center"/>
        </w:trPr>
        <w:tc>
          <w:tcPr>
            <w:tcW w:w="3345" w:type="dxa"/>
          </w:tcPr>
          <w:p w14:paraId="46A2C0FB" w14:textId="77777777" w:rsidR="004B3F04" w:rsidRDefault="004B3F04" w:rsidP="000659BE">
            <w:pPr>
              <w:pStyle w:val="TableText"/>
            </w:pPr>
            <w:r>
              <w:tab/>
            </w:r>
            <w:r>
              <w:tab/>
              <w:t>@valueSet</w:t>
            </w:r>
          </w:p>
        </w:tc>
        <w:tc>
          <w:tcPr>
            <w:tcW w:w="720" w:type="dxa"/>
          </w:tcPr>
          <w:p w14:paraId="6CD2372C" w14:textId="77777777" w:rsidR="004B3F04" w:rsidRDefault="004B3F04" w:rsidP="000659BE">
            <w:pPr>
              <w:pStyle w:val="TableText"/>
            </w:pPr>
            <w:r>
              <w:t>0..1</w:t>
            </w:r>
          </w:p>
        </w:tc>
        <w:tc>
          <w:tcPr>
            <w:tcW w:w="1152" w:type="dxa"/>
          </w:tcPr>
          <w:p w14:paraId="579B7297" w14:textId="77777777" w:rsidR="004B3F04" w:rsidRDefault="004B3F04" w:rsidP="000659BE">
            <w:pPr>
              <w:pStyle w:val="TableText"/>
            </w:pPr>
            <w:r>
              <w:t>SHOULD</w:t>
            </w:r>
          </w:p>
        </w:tc>
        <w:tc>
          <w:tcPr>
            <w:tcW w:w="864" w:type="dxa"/>
          </w:tcPr>
          <w:p w14:paraId="0188025F" w14:textId="77777777" w:rsidR="004B3F04" w:rsidRDefault="004B3F04" w:rsidP="000659BE">
            <w:pPr>
              <w:pStyle w:val="TableText"/>
            </w:pPr>
          </w:p>
        </w:tc>
        <w:tc>
          <w:tcPr>
            <w:tcW w:w="1104" w:type="dxa"/>
          </w:tcPr>
          <w:p w14:paraId="59CF9F1F" w14:textId="77777777" w:rsidR="004B3F04" w:rsidRDefault="006C736C" w:rsidP="000659BE">
            <w:pPr>
              <w:pStyle w:val="TableText"/>
            </w:pPr>
            <w:hyperlink w:anchor="C_4499-33200">
              <w:r w:rsidR="004B3F04">
                <w:rPr>
                  <w:rStyle w:val="HyperlinkText9pt"/>
                </w:rPr>
                <w:t>4499-33200</w:t>
              </w:r>
            </w:hyperlink>
          </w:p>
        </w:tc>
        <w:tc>
          <w:tcPr>
            <w:tcW w:w="2975" w:type="dxa"/>
          </w:tcPr>
          <w:p w14:paraId="0D185357" w14:textId="77777777" w:rsidR="004B3F04" w:rsidRDefault="004B3F04" w:rsidP="000659BE">
            <w:pPr>
              <w:pStyle w:val="TableText"/>
            </w:pPr>
          </w:p>
        </w:tc>
      </w:tr>
      <w:tr w:rsidR="004B3F04" w14:paraId="0991ECE3" w14:textId="77777777" w:rsidTr="000659BE">
        <w:trPr>
          <w:jc w:val="center"/>
        </w:trPr>
        <w:tc>
          <w:tcPr>
            <w:tcW w:w="3345" w:type="dxa"/>
          </w:tcPr>
          <w:p w14:paraId="6F0E945A" w14:textId="77777777" w:rsidR="004B3F04" w:rsidRDefault="004B3F04" w:rsidP="000659BE">
            <w:pPr>
              <w:pStyle w:val="TableText"/>
            </w:pPr>
            <w:r>
              <w:tab/>
              <w:t>doseQuantity</w:t>
            </w:r>
          </w:p>
        </w:tc>
        <w:tc>
          <w:tcPr>
            <w:tcW w:w="720" w:type="dxa"/>
          </w:tcPr>
          <w:p w14:paraId="1D5E2E05" w14:textId="77777777" w:rsidR="004B3F04" w:rsidRDefault="004B3F04" w:rsidP="000659BE">
            <w:pPr>
              <w:pStyle w:val="TableText"/>
            </w:pPr>
            <w:r>
              <w:t>0..1</w:t>
            </w:r>
          </w:p>
        </w:tc>
        <w:tc>
          <w:tcPr>
            <w:tcW w:w="1152" w:type="dxa"/>
          </w:tcPr>
          <w:p w14:paraId="411829E4" w14:textId="77777777" w:rsidR="004B3F04" w:rsidRDefault="004B3F04" w:rsidP="000659BE">
            <w:pPr>
              <w:pStyle w:val="TableText"/>
            </w:pPr>
            <w:r>
              <w:t>MAY</w:t>
            </w:r>
          </w:p>
        </w:tc>
        <w:tc>
          <w:tcPr>
            <w:tcW w:w="864" w:type="dxa"/>
          </w:tcPr>
          <w:p w14:paraId="570BF2E2" w14:textId="77777777" w:rsidR="004B3F04" w:rsidRDefault="004B3F04" w:rsidP="000659BE">
            <w:pPr>
              <w:pStyle w:val="TableText"/>
            </w:pPr>
          </w:p>
        </w:tc>
        <w:tc>
          <w:tcPr>
            <w:tcW w:w="1104" w:type="dxa"/>
          </w:tcPr>
          <w:p w14:paraId="0071A6E4" w14:textId="77777777" w:rsidR="004B3F04" w:rsidRDefault="006C736C" w:rsidP="000659BE">
            <w:pPr>
              <w:pStyle w:val="TableText"/>
            </w:pPr>
            <w:hyperlink w:anchor="C_4499-32124">
              <w:r w:rsidR="004B3F04">
                <w:rPr>
                  <w:rStyle w:val="HyperlinkText9pt"/>
                </w:rPr>
                <w:t>4499-32124</w:t>
              </w:r>
            </w:hyperlink>
          </w:p>
        </w:tc>
        <w:tc>
          <w:tcPr>
            <w:tcW w:w="2975" w:type="dxa"/>
          </w:tcPr>
          <w:p w14:paraId="231C23B0" w14:textId="77777777" w:rsidR="004B3F04" w:rsidRDefault="004B3F04" w:rsidP="000659BE">
            <w:pPr>
              <w:pStyle w:val="TableText"/>
            </w:pPr>
          </w:p>
        </w:tc>
      </w:tr>
      <w:tr w:rsidR="004B3F04" w14:paraId="7FC8DA1E" w14:textId="77777777" w:rsidTr="000659BE">
        <w:trPr>
          <w:jc w:val="center"/>
        </w:trPr>
        <w:tc>
          <w:tcPr>
            <w:tcW w:w="3345" w:type="dxa"/>
          </w:tcPr>
          <w:p w14:paraId="3E396631" w14:textId="77777777" w:rsidR="004B3F04" w:rsidRDefault="004B3F04" w:rsidP="000659BE">
            <w:pPr>
              <w:pStyle w:val="TableText"/>
            </w:pPr>
            <w:r>
              <w:tab/>
              <w:t>participation</w:t>
            </w:r>
          </w:p>
        </w:tc>
        <w:tc>
          <w:tcPr>
            <w:tcW w:w="720" w:type="dxa"/>
          </w:tcPr>
          <w:p w14:paraId="3B123DF4" w14:textId="77777777" w:rsidR="004B3F04" w:rsidRDefault="004B3F04" w:rsidP="000659BE">
            <w:pPr>
              <w:pStyle w:val="TableText"/>
            </w:pPr>
            <w:r>
              <w:t>1..1</w:t>
            </w:r>
          </w:p>
        </w:tc>
        <w:tc>
          <w:tcPr>
            <w:tcW w:w="1152" w:type="dxa"/>
          </w:tcPr>
          <w:p w14:paraId="45DF9B32" w14:textId="77777777" w:rsidR="004B3F04" w:rsidRDefault="004B3F04" w:rsidP="000659BE">
            <w:pPr>
              <w:pStyle w:val="TableText"/>
            </w:pPr>
            <w:r>
              <w:t>SHALL</w:t>
            </w:r>
          </w:p>
        </w:tc>
        <w:tc>
          <w:tcPr>
            <w:tcW w:w="864" w:type="dxa"/>
          </w:tcPr>
          <w:p w14:paraId="2E51BA09" w14:textId="77777777" w:rsidR="004B3F04" w:rsidRDefault="004B3F04" w:rsidP="000659BE">
            <w:pPr>
              <w:pStyle w:val="TableText"/>
            </w:pPr>
          </w:p>
        </w:tc>
        <w:tc>
          <w:tcPr>
            <w:tcW w:w="1104" w:type="dxa"/>
          </w:tcPr>
          <w:p w14:paraId="105AC231" w14:textId="77777777" w:rsidR="004B3F04" w:rsidRDefault="006C736C" w:rsidP="000659BE">
            <w:pPr>
              <w:pStyle w:val="TableText"/>
            </w:pPr>
            <w:hyperlink w:anchor="C_4499-32103">
              <w:r w:rsidR="004B3F04">
                <w:rPr>
                  <w:rStyle w:val="HyperlinkText9pt"/>
                </w:rPr>
                <w:t>4499-32103</w:t>
              </w:r>
            </w:hyperlink>
          </w:p>
        </w:tc>
        <w:tc>
          <w:tcPr>
            <w:tcW w:w="2975" w:type="dxa"/>
          </w:tcPr>
          <w:p w14:paraId="04D879E4" w14:textId="77777777" w:rsidR="004B3F04" w:rsidRDefault="004B3F04" w:rsidP="000659BE">
            <w:pPr>
              <w:pStyle w:val="TableText"/>
            </w:pPr>
          </w:p>
        </w:tc>
      </w:tr>
      <w:tr w:rsidR="004B3F04" w14:paraId="6A974FB6" w14:textId="77777777" w:rsidTr="000659BE">
        <w:trPr>
          <w:jc w:val="center"/>
        </w:trPr>
        <w:tc>
          <w:tcPr>
            <w:tcW w:w="3345" w:type="dxa"/>
          </w:tcPr>
          <w:p w14:paraId="5764BD3D" w14:textId="77777777" w:rsidR="004B3F04" w:rsidRDefault="004B3F04" w:rsidP="000659BE">
            <w:pPr>
              <w:pStyle w:val="TableText"/>
            </w:pPr>
            <w:r>
              <w:tab/>
            </w:r>
            <w:r>
              <w:tab/>
              <w:t>@typeCode</w:t>
            </w:r>
          </w:p>
        </w:tc>
        <w:tc>
          <w:tcPr>
            <w:tcW w:w="720" w:type="dxa"/>
          </w:tcPr>
          <w:p w14:paraId="4EBCAF3E" w14:textId="77777777" w:rsidR="004B3F04" w:rsidRDefault="004B3F04" w:rsidP="000659BE">
            <w:pPr>
              <w:pStyle w:val="TableText"/>
            </w:pPr>
            <w:r>
              <w:t>1..1</w:t>
            </w:r>
          </w:p>
        </w:tc>
        <w:tc>
          <w:tcPr>
            <w:tcW w:w="1152" w:type="dxa"/>
          </w:tcPr>
          <w:p w14:paraId="379BAE72" w14:textId="77777777" w:rsidR="004B3F04" w:rsidRDefault="004B3F04" w:rsidP="000659BE">
            <w:pPr>
              <w:pStyle w:val="TableText"/>
            </w:pPr>
            <w:r>
              <w:t>SHALL</w:t>
            </w:r>
          </w:p>
        </w:tc>
        <w:tc>
          <w:tcPr>
            <w:tcW w:w="864" w:type="dxa"/>
          </w:tcPr>
          <w:p w14:paraId="6A802BD8" w14:textId="77777777" w:rsidR="004B3F04" w:rsidRDefault="004B3F04" w:rsidP="000659BE">
            <w:pPr>
              <w:pStyle w:val="TableText"/>
            </w:pPr>
          </w:p>
        </w:tc>
        <w:tc>
          <w:tcPr>
            <w:tcW w:w="1104" w:type="dxa"/>
          </w:tcPr>
          <w:p w14:paraId="521EF4E7" w14:textId="77777777" w:rsidR="004B3F04" w:rsidRDefault="006C736C" w:rsidP="000659BE">
            <w:pPr>
              <w:pStyle w:val="TableText"/>
            </w:pPr>
            <w:hyperlink w:anchor="C_4499-32104">
              <w:r w:rsidR="004B3F04">
                <w:rPr>
                  <w:rStyle w:val="HyperlinkText9pt"/>
                </w:rPr>
                <w:t>4499-32104</w:t>
              </w:r>
            </w:hyperlink>
          </w:p>
        </w:tc>
        <w:tc>
          <w:tcPr>
            <w:tcW w:w="2975" w:type="dxa"/>
          </w:tcPr>
          <w:p w14:paraId="08A6304B" w14:textId="77777777" w:rsidR="004B3F04" w:rsidRDefault="004B3F04" w:rsidP="000659BE">
            <w:pPr>
              <w:pStyle w:val="TableText"/>
            </w:pPr>
            <w:r>
              <w:t>urn:oid:2.16.840.1.113883.5.90 (HL7ParticipationType) = CSM</w:t>
            </w:r>
          </w:p>
        </w:tc>
      </w:tr>
      <w:tr w:rsidR="004B3F04" w14:paraId="3DD0BDE9" w14:textId="77777777" w:rsidTr="000659BE">
        <w:trPr>
          <w:jc w:val="center"/>
        </w:trPr>
        <w:tc>
          <w:tcPr>
            <w:tcW w:w="3345" w:type="dxa"/>
          </w:tcPr>
          <w:p w14:paraId="49D9E83C" w14:textId="77777777" w:rsidR="004B3F04" w:rsidRDefault="004B3F04" w:rsidP="000659BE">
            <w:pPr>
              <w:pStyle w:val="TableText"/>
            </w:pPr>
            <w:r>
              <w:tab/>
            </w:r>
            <w:r>
              <w:tab/>
              <w:t>role</w:t>
            </w:r>
          </w:p>
        </w:tc>
        <w:tc>
          <w:tcPr>
            <w:tcW w:w="720" w:type="dxa"/>
          </w:tcPr>
          <w:p w14:paraId="47AF2DF2" w14:textId="77777777" w:rsidR="004B3F04" w:rsidRDefault="004B3F04" w:rsidP="000659BE">
            <w:pPr>
              <w:pStyle w:val="TableText"/>
            </w:pPr>
            <w:r>
              <w:t>1..1</w:t>
            </w:r>
          </w:p>
        </w:tc>
        <w:tc>
          <w:tcPr>
            <w:tcW w:w="1152" w:type="dxa"/>
          </w:tcPr>
          <w:p w14:paraId="26828930" w14:textId="77777777" w:rsidR="004B3F04" w:rsidRDefault="004B3F04" w:rsidP="000659BE">
            <w:pPr>
              <w:pStyle w:val="TableText"/>
            </w:pPr>
            <w:r>
              <w:t>SHALL</w:t>
            </w:r>
          </w:p>
        </w:tc>
        <w:tc>
          <w:tcPr>
            <w:tcW w:w="864" w:type="dxa"/>
          </w:tcPr>
          <w:p w14:paraId="78D5BBF8" w14:textId="77777777" w:rsidR="004B3F04" w:rsidRDefault="004B3F04" w:rsidP="000659BE">
            <w:pPr>
              <w:pStyle w:val="TableText"/>
            </w:pPr>
          </w:p>
        </w:tc>
        <w:tc>
          <w:tcPr>
            <w:tcW w:w="1104" w:type="dxa"/>
          </w:tcPr>
          <w:p w14:paraId="3A990883" w14:textId="77777777" w:rsidR="004B3F04" w:rsidRDefault="006C736C" w:rsidP="000659BE">
            <w:pPr>
              <w:pStyle w:val="TableText"/>
            </w:pPr>
            <w:hyperlink w:anchor="C_4499-32105">
              <w:r w:rsidR="004B3F04">
                <w:rPr>
                  <w:rStyle w:val="HyperlinkText9pt"/>
                </w:rPr>
                <w:t>4499-32105</w:t>
              </w:r>
            </w:hyperlink>
          </w:p>
        </w:tc>
        <w:tc>
          <w:tcPr>
            <w:tcW w:w="2975" w:type="dxa"/>
          </w:tcPr>
          <w:p w14:paraId="1BE86754" w14:textId="77777777" w:rsidR="004B3F04" w:rsidRDefault="004B3F04" w:rsidP="000659BE">
            <w:pPr>
              <w:pStyle w:val="TableText"/>
            </w:pPr>
          </w:p>
        </w:tc>
      </w:tr>
      <w:tr w:rsidR="004B3F04" w14:paraId="6532CA17" w14:textId="77777777" w:rsidTr="000659BE">
        <w:trPr>
          <w:jc w:val="center"/>
        </w:trPr>
        <w:tc>
          <w:tcPr>
            <w:tcW w:w="3345" w:type="dxa"/>
          </w:tcPr>
          <w:p w14:paraId="0C12568F" w14:textId="77777777" w:rsidR="004B3F04" w:rsidRDefault="004B3F04" w:rsidP="000659BE">
            <w:pPr>
              <w:pStyle w:val="TableText"/>
            </w:pPr>
            <w:r>
              <w:tab/>
            </w:r>
            <w:r>
              <w:tab/>
            </w:r>
            <w:r>
              <w:tab/>
              <w:t>@classCode</w:t>
            </w:r>
          </w:p>
        </w:tc>
        <w:tc>
          <w:tcPr>
            <w:tcW w:w="720" w:type="dxa"/>
          </w:tcPr>
          <w:p w14:paraId="368F674B" w14:textId="77777777" w:rsidR="004B3F04" w:rsidRDefault="004B3F04" w:rsidP="000659BE">
            <w:pPr>
              <w:pStyle w:val="TableText"/>
            </w:pPr>
            <w:r>
              <w:t>1..1</w:t>
            </w:r>
          </w:p>
        </w:tc>
        <w:tc>
          <w:tcPr>
            <w:tcW w:w="1152" w:type="dxa"/>
          </w:tcPr>
          <w:p w14:paraId="367A7CB1" w14:textId="77777777" w:rsidR="004B3F04" w:rsidRDefault="004B3F04" w:rsidP="000659BE">
            <w:pPr>
              <w:pStyle w:val="TableText"/>
            </w:pPr>
            <w:r>
              <w:t>SHALL</w:t>
            </w:r>
          </w:p>
        </w:tc>
        <w:tc>
          <w:tcPr>
            <w:tcW w:w="864" w:type="dxa"/>
          </w:tcPr>
          <w:p w14:paraId="140E60FA" w14:textId="77777777" w:rsidR="004B3F04" w:rsidRDefault="004B3F04" w:rsidP="000659BE">
            <w:pPr>
              <w:pStyle w:val="TableText"/>
            </w:pPr>
          </w:p>
        </w:tc>
        <w:tc>
          <w:tcPr>
            <w:tcW w:w="1104" w:type="dxa"/>
          </w:tcPr>
          <w:p w14:paraId="06AB2606" w14:textId="77777777" w:rsidR="004B3F04" w:rsidRDefault="006C736C" w:rsidP="000659BE">
            <w:pPr>
              <w:pStyle w:val="TableText"/>
            </w:pPr>
            <w:hyperlink w:anchor="C_4499-32106">
              <w:r w:rsidR="004B3F04">
                <w:rPr>
                  <w:rStyle w:val="HyperlinkText9pt"/>
                </w:rPr>
                <w:t>4499-32106</w:t>
              </w:r>
            </w:hyperlink>
          </w:p>
        </w:tc>
        <w:tc>
          <w:tcPr>
            <w:tcW w:w="2975" w:type="dxa"/>
          </w:tcPr>
          <w:p w14:paraId="6EDE676E" w14:textId="77777777" w:rsidR="004B3F04" w:rsidRDefault="004B3F04" w:rsidP="000659BE">
            <w:pPr>
              <w:pStyle w:val="TableText"/>
            </w:pPr>
            <w:r>
              <w:t>urn:oid:2.16.840.1.113883.5.110 (HL7RoleClass) = ADMM</w:t>
            </w:r>
          </w:p>
        </w:tc>
      </w:tr>
      <w:tr w:rsidR="004B3F04" w14:paraId="66383C23" w14:textId="77777777" w:rsidTr="000659BE">
        <w:trPr>
          <w:jc w:val="center"/>
        </w:trPr>
        <w:tc>
          <w:tcPr>
            <w:tcW w:w="3345" w:type="dxa"/>
          </w:tcPr>
          <w:p w14:paraId="687FBA2E" w14:textId="77777777" w:rsidR="004B3F04" w:rsidRDefault="004B3F04" w:rsidP="000659BE">
            <w:pPr>
              <w:pStyle w:val="TableText"/>
            </w:pPr>
            <w:r>
              <w:lastRenderedPageBreak/>
              <w:tab/>
            </w:r>
            <w:r>
              <w:tab/>
            </w:r>
            <w:r>
              <w:tab/>
              <w:t>playingMaterial</w:t>
            </w:r>
          </w:p>
        </w:tc>
        <w:tc>
          <w:tcPr>
            <w:tcW w:w="720" w:type="dxa"/>
          </w:tcPr>
          <w:p w14:paraId="07167126" w14:textId="77777777" w:rsidR="004B3F04" w:rsidRDefault="004B3F04" w:rsidP="000659BE">
            <w:pPr>
              <w:pStyle w:val="TableText"/>
            </w:pPr>
            <w:r>
              <w:t>1..1</w:t>
            </w:r>
          </w:p>
        </w:tc>
        <w:tc>
          <w:tcPr>
            <w:tcW w:w="1152" w:type="dxa"/>
          </w:tcPr>
          <w:p w14:paraId="02FF6AA4" w14:textId="77777777" w:rsidR="004B3F04" w:rsidRDefault="004B3F04" w:rsidP="000659BE">
            <w:pPr>
              <w:pStyle w:val="TableText"/>
            </w:pPr>
            <w:r>
              <w:t>SHALL</w:t>
            </w:r>
          </w:p>
        </w:tc>
        <w:tc>
          <w:tcPr>
            <w:tcW w:w="864" w:type="dxa"/>
          </w:tcPr>
          <w:p w14:paraId="1BAAD306" w14:textId="77777777" w:rsidR="004B3F04" w:rsidRDefault="004B3F04" w:rsidP="000659BE">
            <w:pPr>
              <w:pStyle w:val="TableText"/>
            </w:pPr>
          </w:p>
        </w:tc>
        <w:tc>
          <w:tcPr>
            <w:tcW w:w="1104" w:type="dxa"/>
          </w:tcPr>
          <w:p w14:paraId="036E3E90" w14:textId="77777777" w:rsidR="004B3F04" w:rsidRDefault="006C736C" w:rsidP="000659BE">
            <w:pPr>
              <w:pStyle w:val="TableText"/>
            </w:pPr>
            <w:hyperlink w:anchor="C_4499-32107">
              <w:r w:rsidR="004B3F04">
                <w:rPr>
                  <w:rStyle w:val="HyperlinkText9pt"/>
                </w:rPr>
                <w:t>4499-32107</w:t>
              </w:r>
            </w:hyperlink>
          </w:p>
        </w:tc>
        <w:tc>
          <w:tcPr>
            <w:tcW w:w="2975" w:type="dxa"/>
          </w:tcPr>
          <w:p w14:paraId="3762D954" w14:textId="77777777" w:rsidR="004B3F04" w:rsidRDefault="004B3F04" w:rsidP="000659BE">
            <w:pPr>
              <w:pStyle w:val="TableText"/>
            </w:pPr>
          </w:p>
        </w:tc>
      </w:tr>
      <w:tr w:rsidR="004B3F04" w14:paraId="49ECDD54" w14:textId="77777777" w:rsidTr="000659BE">
        <w:trPr>
          <w:jc w:val="center"/>
        </w:trPr>
        <w:tc>
          <w:tcPr>
            <w:tcW w:w="3345" w:type="dxa"/>
          </w:tcPr>
          <w:p w14:paraId="1667F5A4" w14:textId="77777777" w:rsidR="004B3F04" w:rsidRDefault="004B3F04" w:rsidP="000659BE">
            <w:pPr>
              <w:pStyle w:val="TableText"/>
            </w:pPr>
            <w:r>
              <w:tab/>
            </w:r>
            <w:r>
              <w:tab/>
            </w:r>
            <w:r>
              <w:tab/>
            </w:r>
            <w:r>
              <w:tab/>
              <w:t>@classCode</w:t>
            </w:r>
          </w:p>
        </w:tc>
        <w:tc>
          <w:tcPr>
            <w:tcW w:w="720" w:type="dxa"/>
          </w:tcPr>
          <w:p w14:paraId="2D474FC6" w14:textId="77777777" w:rsidR="004B3F04" w:rsidRDefault="004B3F04" w:rsidP="000659BE">
            <w:pPr>
              <w:pStyle w:val="TableText"/>
            </w:pPr>
            <w:r>
              <w:t>1..1</w:t>
            </w:r>
          </w:p>
        </w:tc>
        <w:tc>
          <w:tcPr>
            <w:tcW w:w="1152" w:type="dxa"/>
          </w:tcPr>
          <w:p w14:paraId="23CC2570" w14:textId="77777777" w:rsidR="004B3F04" w:rsidRDefault="004B3F04" w:rsidP="000659BE">
            <w:pPr>
              <w:pStyle w:val="TableText"/>
            </w:pPr>
            <w:r>
              <w:t>SHALL</w:t>
            </w:r>
          </w:p>
        </w:tc>
        <w:tc>
          <w:tcPr>
            <w:tcW w:w="864" w:type="dxa"/>
          </w:tcPr>
          <w:p w14:paraId="69C5109A" w14:textId="77777777" w:rsidR="004B3F04" w:rsidRDefault="004B3F04" w:rsidP="000659BE">
            <w:pPr>
              <w:pStyle w:val="TableText"/>
            </w:pPr>
          </w:p>
        </w:tc>
        <w:tc>
          <w:tcPr>
            <w:tcW w:w="1104" w:type="dxa"/>
          </w:tcPr>
          <w:p w14:paraId="481AD8C2" w14:textId="77777777" w:rsidR="004B3F04" w:rsidRDefault="006C736C" w:rsidP="000659BE">
            <w:pPr>
              <w:pStyle w:val="TableText"/>
            </w:pPr>
            <w:hyperlink w:anchor="C_4499-32108">
              <w:r w:rsidR="004B3F04">
                <w:rPr>
                  <w:rStyle w:val="HyperlinkText9pt"/>
                </w:rPr>
                <w:t>4499-32108</w:t>
              </w:r>
            </w:hyperlink>
          </w:p>
        </w:tc>
        <w:tc>
          <w:tcPr>
            <w:tcW w:w="2975" w:type="dxa"/>
          </w:tcPr>
          <w:p w14:paraId="48FA6B22" w14:textId="77777777" w:rsidR="004B3F04" w:rsidRDefault="004B3F04" w:rsidP="000659BE">
            <w:pPr>
              <w:pStyle w:val="TableText"/>
            </w:pPr>
            <w:r>
              <w:t>urn:oid:2.16.840.1.113883.5.41 (HL7EntityClass) = MAT</w:t>
            </w:r>
          </w:p>
        </w:tc>
      </w:tr>
      <w:tr w:rsidR="004B3F04" w14:paraId="7056E2F7" w14:textId="77777777" w:rsidTr="000659BE">
        <w:trPr>
          <w:jc w:val="center"/>
        </w:trPr>
        <w:tc>
          <w:tcPr>
            <w:tcW w:w="3345" w:type="dxa"/>
          </w:tcPr>
          <w:p w14:paraId="1EF3C186" w14:textId="77777777" w:rsidR="004B3F04" w:rsidRDefault="004B3F04" w:rsidP="000659BE">
            <w:pPr>
              <w:pStyle w:val="TableText"/>
            </w:pPr>
            <w:r>
              <w:tab/>
            </w:r>
            <w:r>
              <w:tab/>
            </w:r>
            <w:r>
              <w:tab/>
            </w:r>
            <w:r>
              <w:tab/>
              <w:t>@determinerCode</w:t>
            </w:r>
          </w:p>
        </w:tc>
        <w:tc>
          <w:tcPr>
            <w:tcW w:w="720" w:type="dxa"/>
          </w:tcPr>
          <w:p w14:paraId="0853FBA3" w14:textId="77777777" w:rsidR="004B3F04" w:rsidRDefault="004B3F04" w:rsidP="000659BE">
            <w:pPr>
              <w:pStyle w:val="TableText"/>
            </w:pPr>
            <w:r>
              <w:t>1..1</w:t>
            </w:r>
          </w:p>
        </w:tc>
        <w:tc>
          <w:tcPr>
            <w:tcW w:w="1152" w:type="dxa"/>
          </w:tcPr>
          <w:p w14:paraId="18E95A68" w14:textId="77777777" w:rsidR="004B3F04" w:rsidRDefault="004B3F04" w:rsidP="000659BE">
            <w:pPr>
              <w:pStyle w:val="TableText"/>
            </w:pPr>
            <w:r>
              <w:t>SHALL</w:t>
            </w:r>
          </w:p>
        </w:tc>
        <w:tc>
          <w:tcPr>
            <w:tcW w:w="864" w:type="dxa"/>
          </w:tcPr>
          <w:p w14:paraId="4B3E187B" w14:textId="77777777" w:rsidR="004B3F04" w:rsidRDefault="004B3F04" w:rsidP="000659BE">
            <w:pPr>
              <w:pStyle w:val="TableText"/>
            </w:pPr>
          </w:p>
        </w:tc>
        <w:tc>
          <w:tcPr>
            <w:tcW w:w="1104" w:type="dxa"/>
          </w:tcPr>
          <w:p w14:paraId="283DF237" w14:textId="77777777" w:rsidR="004B3F04" w:rsidRDefault="006C736C" w:rsidP="000659BE">
            <w:pPr>
              <w:pStyle w:val="TableText"/>
            </w:pPr>
            <w:hyperlink w:anchor="C_4499-32109">
              <w:r w:rsidR="004B3F04">
                <w:rPr>
                  <w:rStyle w:val="HyperlinkText9pt"/>
                </w:rPr>
                <w:t>4499-32109</w:t>
              </w:r>
            </w:hyperlink>
          </w:p>
        </w:tc>
        <w:tc>
          <w:tcPr>
            <w:tcW w:w="2975" w:type="dxa"/>
          </w:tcPr>
          <w:p w14:paraId="6B81DF0D" w14:textId="77777777" w:rsidR="004B3F04" w:rsidRDefault="004B3F04" w:rsidP="000659BE">
            <w:pPr>
              <w:pStyle w:val="TableText"/>
            </w:pPr>
            <w:r>
              <w:t>urn:oid:2.16.840.1.113883.5.30 (HL7EntityDeterminer) = KIND</w:t>
            </w:r>
          </w:p>
        </w:tc>
      </w:tr>
      <w:tr w:rsidR="004B3F04" w14:paraId="62885A84" w14:textId="77777777" w:rsidTr="000659BE">
        <w:trPr>
          <w:jc w:val="center"/>
        </w:trPr>
        <w:tc>
          <w:tcPr>
            <w:tcW w:w="3345" w:type="dxa"/>
          </w:tcPr>
          <w:p w14:paraId="504E17A3" w14:textId="77777777" w:rsidR="004B3F04" w:rsidRDefault="004B3F04" w:rsidP="000659BE">
            <w:pPr>
              <w:pStyle w:val="TableText"/>
            </w:pPr>
            <w:r>
              <w:tab/>
            </w:r>
            <w:r>
              <w:tab/>
            </w:r>
            <w:r>
              <w:tab/>
            </w:r>
            <w:r>
              <w:tab/>
              <w:t>code</w:t>
            </w:r>
          </w:p>
        </w:tc>
        <w:tc>
          <w:tcPr>
            <w:tcW w:w="720" w:type="dxa"/>
          </w:tcPr>
          <w:p w14:paraId="5EEDB66F" w14:textId="77777777" w:rsidR="004B3F04" w:rsidRDefault="004B3F04" w:rsidP="000659BE">
            <w:pPr>
              <w:pStyle w:val="TableText"/>
            </w:pPr>
            <w:r>
              <w:t>1..1</w:t>
            </w:r>
          </w:p>
        </w:tc>
        <w:tc>
          <w:tcPr>
            <w:tcW w:w="1152" w:type="dxa"/>
          </w:tcPr>
          <w:p w14:paraId="607CA194" w14:textId="77777777" w:rsidR="004B3F04" w:rsidRDefault="004B3F04" w:rsidP="000659BE">
            <w:pPr>
              <w:pStyle w:val="TableText"/>
            </w:pPr>
            <w:r>
              <w:t>SHALL</w:t>
            </w:r>
          </w:p>
        </w:tc>
        <w:tc>
          <w:tcPr>
            <w:tcW w:w="864" w:type="dxa"/>
          </w:tcPr>
          <w:p w14:paraId="284FA221" w14:textId="77777777" w:rsidR="004B3F04" w:rsidRDefault="004B3F04" w:rsidP="000659BE">
            <w:pPr>
              <w:pStyle w:val="TableText"/>
            </w:pPr>
          </w:p>
        </w:tc>
        <w:tc>
          <w:tcPr>
            <w:tcW w:w="1104" w:type="dxa"/>
          </w:tcPr>
          <w:p w14:paraId="120B8D07" w14:textId="77777777" w:rsidR="004B3F04" w:rsidRDefault="006C736C" w:rsidP="000659BE">
            <w:pPr>
              <w:pStyle w:val="TableText"/>
            </w:pPr>
            <w:hyperlink w:anchor="C_4499-32110">
              <w:r w:rsidR="004B3F04">
                <w:rPr>
                  <w:rStyle w:val="HyperlinkText9pt"/>
                </w:rPr>
                <w:t>4499-32110</w:t>
              </w:r>
            </w:hyperlink>
          </w:p>
        </w:tc>
        <w:tc>
          <w:tcPr>
            <w:tcW w:w="2975" w:type="dxa"/>
          </w:tcPr>
          <w:p w14:paraId="602E127E" w14:textId="77777777" w:rsidR="004B3F04" w:rsidRDefault="004B3F04" w:rsidP="000659BE">
            <w:pPr>
              <w:pStyle w:val="TableText"/>
            </w:pPr>
          </w:p>
        </w:tc>
      </w:tr>
      <w:tr w:rsidR="004B3F04" w14:paraId="417B1C09" w14:textId="77777777" w:rsidTr="000659BE">
        <w:trPr>
          <w:jc w:val="center"/>
        </w:trPr>
        <w:tc>
          <w:tcPr>
            <w:tcW w:w="3345" w:type="dxa"/>
          </w:tcPr>
          <w:p w14:paraId="240565A1" w14:textId="77777777" w:rsidR="004B3F04" w:rsidRDefault="004B3F04" w:rsidP="000659BE">
            <w:pPr>
              <w:pStyle w:val="TableText"/>
            </w:pPr>
            <w:r>
              <w:tab/>
            </w:r>
            <w:r>
              <w:tab/>
            </w:r>
            <w:r>
              <w:tab/>
            </w:r>
            <w:r>
              <w:tab/>
            </w:r>
            <w:r>
              <w:tab/>
              <w:t>@valueSet</w:t>
            </w:r>
          </w:p>
        </w:tc>
        <w:tc>
          <w:tcPr>
            <w:tcW w:w="720" w:type="dxa"/>
          </w:tcPr>
          <w:p w14:paraId="7E1885A3" w14:textId="77777777" w:rsidR="004B3F04" w:rsidRDefault="004B3F04" w:rsidP="000659BE">
            <w:pPr>
              <w:pStyle w:val="TableText"/>
            </w:pPr>
            <w:r>
              <w:t>0..1</w:t>
            </w:r>
          </w:p>
        </w:tc>
        <w:tc>
          <w:tcPr>
            <w:tcW w:w="1152" w:type="dxa"/>
          </w:tcPr>
          <w:p w14:paraId="0DCBA83E" w14:textId="77777777" w:rsidR="004B3F04" w:rsidRDefault="004B3F04" w:rsidP="000659BE">
            <w:pPr>
              <w:pStyle w:val="TableText"/>
            </w:pPr>
            <w:r>
              <w:t>SHOULD</w:t>
            </w:r>
          </w:p>
        </w:tc>
        <w:tc>
          <w:tcPr>
            <w:tcW w:w="864" w:type="dxa"/>
          </w:tcPr>
          <w:p w14:paraId="590206E6" w14:textId="77777777" w:rsidR="004B3F04" w:rsidRDefault="004B3F04" w:rsidP="000659BE">
            <w:pPr>
              <w:pStyle w:val="TableText"/>
            </w:pPr>
          </w:p>
        </w:tc>
        <w:tc>
          <w:tcPr>
            <w:tcW w:w="1104" w:type="dxa"/>
          </w:tcPr>
          <w:p w14:paraId="3DCF7E1F" w14:textId="77777777" w:rsidR="004B3F04" w:rsidRDefault="006C736C" w:rsidP="000659BE">
            <w:pPr>
              <w:pStyle w:val="TableText"/>
            </w:pPr>
            <w:hyperlink w:anchor="C_4499-32111">
              <w:r w:rsidR="004B3F04">
                <w:rPr>
                  <w:rStyle w:val="HyperlinkText9pt"/>
                </w:rPr>
                <w:t>4499-32111</w:t>
              </w:r>
            </w:hyperlink>
          </w:p>
        </w:tc>
        <w:tc>
          <w:tcPr>
            <w:tcW w:w="2975" w:type="dxa"/>
          </w:tcPr>
          <w:p w14:paraId="5C26398F" w14:textId="77777777" w:rsidR="004B3F04" w:rsidRDefault="004B3F04" w:rsidP="000659BE">
            <w:pPr>
              <w:pStyle w:val="TableText"/>
            </w:pPr>
          </w:p>
        </w:tc>
      </w:tr>
      <w:tr w:rsidR="004B3F04" w14:paraId="3091ECE9" w14:textId="77777777" w:rsidTr="000659BE">
        <w:trPr>
          <w:jc w:val="center"/>
        </w:trPr>
        <w:tc>
          <w:tcPr>
            <w:tcW w:w="3345" w:type="dxa"/>
          </w:tcPr>
          <w:p w14:paraId="2AEF4D21" w14:textId="77777777" w:rsidR="004B3F04" w:rsidRDefault="004B3F04" w:rsidP="000659BE">
            <w:pPr>
              <w:pStyle w:val="TableText"/>
            </w:pPr>
            <w:r>
              <w:tab/>
              <w:t>participation</w:t>
            </w:r>
          </w:p>
        </w:tc>
        <w:tc>
          <w:tcPr>
            <w:tcW w:w="720" w:type="dxa"/>
          </w:tcPr>
          <w:p w14:paraId="396EA5E2" w14:textId="77777777" w:rsidR="004B3F04" w:rsidRDefault="004B3F04" w:rsidP="000659BE">
            <w:pPr>
              <w:pStyle w:val="TableText"/>
            </w:pPr>
            <w:r>
              <w:t>0..1</w:t>
            </w:r>
          </w:p>
        </w:tc>
        <w:tc>
          <w:tcPr>
            <w:tcW w:w="1152" w:type="dxa"/>
          </w:tcPr>
          <w:p w14:paraId="64DEA019" w14:textId="77777777" w:rsidR="004B3F04" w:rsidRDefault="004B3F04" w:rsidP="000659BE">
            <w:pPr>
              <w:pStyle w:val="TableText"/>
            </w:pPr>
            <w:r>
              <w:t>MAY</w:t>
            </w:r>
          </w:p>
        </w:tc>
        <w:tc>
          <w:tcPr>
            <w:tcW w:w="864" w:type="dxa"/>
          </w:tcPr>
          <w:p w14:paraId="4BB0C67C" w14:textId="77777777" w:rsidR="004B3F04" w:rsidRDefault="004B3F04" w:rsidP="000659BE">
            <w:pPr>
              <w:pStyle w:val="TableText"/>
            </w:pPr>
          </w:p>
        </w:tc>
        <w:tc>
          <w:tcPr>
            <w:tcW w:w="1104" w:type="dxa"/>
          </w:tcPr>
          <w:p w14:paraId="57BB4FFF" w14:textId="77777777" w:rsidR="004B3F04" w:rsidRDefault="006C736C" w:rsidP="000659BE">
            <w:pPr>
              <w:pStyle w:val="TableText"/>
            </w:pPr>
            <w:hyperlink w:anchor="C_4499-34473">
              <w:r w:rsidR="004B3F04">
                <w:rPr>
                  <w:rStyle w:val="HyperlinkText9pt"/>
                </w:rPr>
                <w:t>4499-34473</w:t>
              </w:r>
            </w:hyperlink>
          </w:p>
        </w:tc>
        <w:tc>
          <w:tcPr>
            <w:tcW w:w="2975" w:type="dxa"/>
          </w:tcPr>
          <w:p w14:paraId="47F8D861" w14:textId="77777777" w:rsidR="004B3F04" w:rsidRDefault="004B3F04" w:rsidP="000659BE">
            <w:pPr>
              <w:pStyle w:val="TableText"/>
            </w:pPr>
          </w:p>
        </w:tc>
      </w:tr>
      <w:tr w:rsidR="004B3F04" w14:paraId="5F1515BE" w14:textId="77777777" w:rsidTr="000659BE">
        <w:trPr>
          <w:jc w:val="center"/>
        </w:trPr>
        <w:tc>
          <w:tcPr>
            <w:tcW w:w="3345" w:type="dxa"/>
          </w:tcPr>
          <w:p w14:paraId="693A8128" w14:textId="77777777" w:rsidR="004B3F04" w:rsidRDefault="004B3F04" w:rsidP="000659BE">
            <w:pPr>
              <w:pStyle w:val="TableText"/>
            </w:pPr>
            <w:r>
              <w:tab/>
            </w:r>
            <w:r>
              <w:tab/>
              <w:t>@typeCode</w:t>
            </w:r>
          </w:p>
        </w:tc>
        <w:tc>
          <w:tcPr>
            <w:tcW w:w="720" w:type="dxa"/>
          </w:tcPr>
          <w:p w14:paraId="0479C58F" w14:textId="77777777" w:rsidR="004B3F04" w:rsidRDefault="004B3F04" w:rsidP="000659BE">
            <w:pPr>
              <w:pStyle w:val="TableText"/>
            </w:pPr>
            <w:r>
              <w:t>1..1</w:t>
            </w:r>
          </w:p>
        </w:tc>
        <w:tc>
          <w:tcPr>
            <w:tcW w:w="1152" w:type="dxa"/>
          </w:tcPr>
          <w:p w14:paraId="4E9CB340" w14:textId="77777777" w:rsidR="004B3F04" w:rsidRDefault="004B3F04" w:rsidP="000659BE">
            <w:pPr>
              <w:pStyle w:val="TableText"/>
            </w:pPr>
            <w:r>
              <w:t>SHALL</w:t>
            </w:r>
          </w:p>
        </w:tc>
        <w:tc>
          <w:tcPr>
            <w:tcW w:w="864" w:type="dxa"/>
          </w:tcPr>
          <w:p w14:paraId="6C956FD8" w14:textId="77777777" w:rsidR="004B3F04" w:rsidRDefault="004B3F04" w:rsidP="000659BE">
            <w:pPr>
              <w:pStyle w:val="TableText"/>
            </w:pPr>
          </w:p>
        </w:tc>
        <w:tc>
          <w:tcPr>
            <w:tcW w:w="1104" w:type="dxa"/>
          </w:tcPr>
          <w:p w14:paraId="3BF0AA41" w14:textId="77777777" w:rsidR="004B3F04" w:rsidRDefault="006C736C" w:rsidP="000659BE">
            <w:pPr>
              <w:pStyle w:val="TableText"/>
            </w:pPr>
            <w:hyperlink w:anchor="C_4499-34476">
              <w:r w:rsidR="004B3F04">
                <w:rPr>
                  <w:rStyle w:val="HyperlinkText9pt"/>
                </w:rPr>
                <w:t>4499-34476</w:t>
              </w:r>
            </w:hyperlink>
          </w:p>
        </w:tc>
        <w:tc>
          <w:tcPr>
            <w:tcW w:w="2975" w:type="dxa"/>
          </w:tcPr>
          <w:p w14:paraId="1AC051F6" w14:textId="77777777" w:rsidR="004B3F04" w:rsidRDefault="004B3F04" w:rsidP="000659BE">
            <w:pPr>
              <w:pStyle w:val="TableText"/>
            </w:pPr>
            <w:r>
              <w:t>urn:oid:2.16.840.1.113883.5.90 (HL7ParticipationType) = AUT</w:t>
            </w:r>
          </w:p>
        </w:tc>
      </w:tr>
      <w:tr w:rsidR="004B3F04" w14:paraId="5E2E3DD7" w14:textId="77777777" w:rsidTr="000659BE">
        <w:trPr>
          <w:jc w:val="center"/>
        </w:trPr>
        <w:tc>
          <w:tcPr>
            <w:tcW w:w="3345" w:type="dxa"/>
          </w:tcPr>
          <w:p w14:paraId="46F00FE3" w14:textId="77777777" w:rsidR="004B3F04" w:rsidRDefault="004B3F04" w:rsidP="000659BE">
            <w:pPr>
              <w:pStyle w:val="TableText"/>
            </w:pPr>
            <w:r>
              <w:tab/>
            </w:r>
            <w:r>
              <w:tab/>
              <w:t>time</w:t>
            </w:r>
          </w:p>
        </w:tc>
        <w:tc>
          <w:tcPr>
            <w:tcW w:w="720" w:type="dxa"/>
          </w:tcPr>
          <w:p w14:paraId="029E4698" w14:textId="77777777" w:rsidR="004B3F04" w:rsidRDefault="004B3F04" w:rsidP="000659BE">
            <w:pPr>
              <w:pStyle w:val="TableText"/>
            </w:pPr>
            <w:r>
              <w:t>1..1</w:t>
            </w:r>
          </w:p>
        </w:tc>
        <w:tc>
          <w:tcPr>
            <w:tcW w:w="1152" w:type="dxa"/>
          </w:tcPr>
          <w:p w14:paraId="0D06E181" w14:textId="77777777" w:rsidR="004B3F04" w:rsidRDefault="004B3F04" w:rsidP="000659BE">
            <w:pPr>
              <w:pStyle w:val="TableText"/>
            </w:pPr>
            <w:r>
              <w:t>SHALL</w:t>
            </w:r>
          </w:p>
        </w:tc>
        <w:tc>
          <w:tcPr>
            <w:tcW w:w="864" w:type="dxa"/>
          </w:tcPr>
          <w:p w14:paraId="5C05D2C1" w14:textId="77777777" w:rsidR="004B3F04" w:rsidRDefault="004B3F04" w:rsidP="000659BE">
            <w:pPr>
              <w:pStyle w:val="TableText"/>
            </w:pPr>
          </w:p>
        </w:tc>
        <w:tc>
          <w:tcPr>
            <w:tcW w:w="1104" w:type="dxa"/>
          </w:tcPr>
          <w:p w14:paraId="66730C1F" w14:textId="77777777" w:rsidR="004B3F04" w:rsidRDefault="006C736C" w:rsidP="000659BE">
            <w:pPr>
              <w:pStyle w:val="TableText"/>
            </w:pPr>
            <w:hyperlink w:anchor="C_4499-34474">
              <w:r w:rsidR="004B3F04">
                <w:rPr>
                  <w:rStyle w:val="HyperlinkText9pt"/>
                </w:rPr>
                <w:t>4499-34474</w:t>
              </w:r>
            </w:hyperlink>
          </w:p>
        </w:tc>
        <w:tc>
          <w:tcPr>
            <w:tcW w:w="2975" w:type="dxa"/>
          </w:tcPr>
          <w:p w14:paraId="66A4DFE5" w14:textId="77777777" w:rsidR="004B3F04" w:rsidRDefault="004B3F04" w:rsidP="000659BE">
            <w:pPr>
              <w:pStyle w:val="TableText"/>
            </w:pPr>
          </w:p>
        </w:tc>
      </w:tr>
      <w:tr w:rsidR="004B3F04" w14:paraId="7DD9F2D5" w14:textId="77777777" w:rsidTr="000659BE">
        <w:trPr>
          <w:jc w:val="center"/>
        </w:trPr>
        <w:tc>
          <w:tcPr>
            <w:tcW w:w="3345" w:type="dxa"/>
          </w:tcPr>
          <w:p w14:paraId="2F073F4B" w14:textId="77777777" w:rsidR="004B3F04" w:rsidRDefault="004B3F04" w:rsidP="000659BE">
            <w:pPr>
              <w:pStyle w:val="TableText"/>
            </w:pPr>
            <w:r>
              <w:tab/>
            </w:r>
            <w:r>
              <w:tab/>
            </w:r>
            <w:r>
              <w:tab/>
              <w:t>low</w:t>
            </w:r>
          </w:p>
        </w:tc>
        <w:tc>
          <w:tcPr>
            <w:tcW w:w="720" w:type="dxa"/>
          </w:tcPr>
          <w:p w14:paraId="4413E016" w14:textId="77777777" w:rsidR="004B3F04" w:rsidRDefault="004B3F04" w:rsidP="000659BE">
            <w:pPr>
              <w:pStyle w:val="TableText"/>
            </w:pPr>
            <w:r>
              <w:t>1..1</w:t>
            </w:r>
          </w:p>
        </w:tc>
        <w:tc>
          <w:tcPr>
            <w:tcW w:w="1152" w:type="dxa"/>
          </w:tcPr>
          <w:p w14:paraId="49887C8A" w14:textId="77777777" w:rsidR="004B3F04" w:rsidRDefault="004B3F04" w:rsidP="000659BE">
            <w:pPr>
              <w:pStyle w:val="TableText"/>
            </w:pPr>
            <w:r>
              <w:t>SHALL</w:t>
            </w:r>
          </w:p>
        </w:tc>
        <w:tc>
          <w:tcPr>
            <w:tcW w:w="864" w:type="dxa"/>
          </w:tcPr>
          <w:p w14:paraId="141E9E17" w14:textId="77777777" w:rsidR="004B3F04" w:rsidRDefault="004B3F04" w:rsidP="000659BE">
            <w:pPr>
              <w:pStyle w:val="TableText"/>
            </w:pPr>
          </w:p>
        </w:tc>
        <w:tc>
          <w:tcPr>
            <w:tcW w:w="1104" w:type="dxa"/>
          </w:tcPr>
          <w:p w14:paraId="75A397AB" w14:textId="77777777" w:rsidR="004B3F04" w:rsidRDefault="006C736C" w:rsidP="000659BE">
            <w:pPr>
              <w:pStyle w:val="TableText"/>
            </w:pPr>
            <w:hyperlink w:anchor="C_4499-34477">
              <w:r w:rsidR="004B3F04">
                <w:rPr>
                  <w:rStyle w:val="HyperlinkText9pt"/>
                </w:rPr>
                <w:t>4499-34477</w:t>
              </w:r>
            </w:hyperlink>
          </w:p>
        </w:tc>
        <w:tc>
          <w:tcPr>
            <w:tcW w:w="2975" w:type="dxa"/>
          </w:tcPr>
          <w:p w14:paraId="1FFE679F" w14:textId="77777777" w:rsidR="004B3F04" w:rsidRDefault="004B3F04" w:rsidP="000659BE">
            <w:pPr>
              <w:pStyle w:val="TableText"/>
            </w:pPr>
          </w:p>
        </w:tc>
      </w:tr>
      <w:tr w:rsidR="004B3F04" w14:paraId="41F46D03" w14:textId="77777777" w:rsidTr="000659BE">
        <w:trPr>
          <w:jc w:val="center"/>
        </w:trPr>
        <w:tc>
          <w:tcPr>
            <w:tcW w:w="3345" w:type="dxa"/>
          </w:tcPr>
          <w:p w14:paraId="2D45DECD" w14:textId="77777777" w:rsidR="004B3F04" w:rsidRDefault="004B3F04" w:rsidP="000659BE">
            <w:pPr>
              <w:pStyle w:val="TableText"/>
            </w:pPr>
            <w:r>
              <w:tab/>
            </w:r>
            <w:r>
              <w:tab/>
              <w:t>role</w:t>
            </w:r>
          </w:p>
        </w:tc>
        <w:tc>
          <w:tcPr>
            <w:tcW w:w="720" w:type="dxa"/>
          </w:tcPr>
          <w:p w14:paraId="6C81170B" w14:textId="77777777" w:rsidR="004B3F04" w:rsidRDefault="004B3F04" w:rsidP="000659BE">
            <w:pPr>
              <w:pStyle w:val="TableText"/>
            </w:pPr>
            <w:r>
              <w:t>1..1</w:t>
            </w:r>
          </w:p>
        </w:tc>
        <w:tc>
          <w:tcPr>
            <w:tcW w:w="1152" w:type="dxa"/>
          </w:tcPr>
          <w:p w14:paraId="2F5DE028" w14:textId="77777777" w:rsidR="004B3F04" w:rsidRDefault="004B3F04" w:rsidP="000659BE">
            <w:pPr>
              <w:pStyle w:val="TableText"/>
            </w:pPr>
            <w:r>
              <w:t>SHALL</w:t>
            </w:r>
          </w:p>
        </w:tc>
        <w:tc>
          <w:tcPr>
            <w:tcW w:w="864" w:type="dxa"/>
          </w:tcPr>
          <w:p w14:paraId="3F6D2C62" w14:textId="77777777" w:rsidR="004B3F04" w:rsidRDefault="004B3F04" w:rsidP="000659BE">
            <w:pPr>
              <w:pStyle w:val="TableText"/>
            </w:pPr>
          </w:p>
        </w:tc>
        <w:tc>
          <w:tcPr>
            <w:tcW w:w="1104" w:type="dxa"/>
          </w:tcPr>
          <w:p w14:paraId="5A4C7AE0" w14:textId="77777777" w:rsidR="004B3F04" w:rsidRDefault="006C736C" w:rsidP="000659BE">
            <w:pPr>
              <w:pStyle w:val="TableText"/>
            </w:pPr>
            <w:hyperlink w:anchor="C_4499-34475">
              <w:r w:rsidR="004B3F04">
                <w:rPr>
                  <w:rStyle w:val="HyperlinkText9pt"/>
                </w:rPr>
                <w:t>4499-34475</w:t>
              </w:r>
            </w:hyperlink>
          </w:p>
        </w:tc>
        <w:tc>
          <w:tcPr>
            <w:tcW w:w="2975" w:type="dxa"/>
          </w:tcPr>
          <w:p w14:paraId="4312C3F5" w14:textId="77777777" w:rsidR="004B3F04" w:rsidRDefault="004B3F04" w:rsidP="000659BE">
            <w:pPr>
              <w:pStyle w:val="TableText"/>
            </w:pPr>
          </w:p>
        </w:tc>
      </w:tr>
      <w:tr w:rsidR="004B3F04" w14:paraId="718E4605" w14:textId="77777777" w:rsidTr="000659BE">
        <w:trPr>
          <w:jc w:val="center"/>
        </w:trPr>
        <w:tc>
          <w:tcPr>
            <w:tcW w:w="3345" w:type="dxa"/>
          </w:tcPr>
          <w:p w14:paraId="5906F237" w14:textId="77777777" w:rsidR="004B3F04" w:rsidRDefault="004B3F04" w:rsidP="000659BE">
            <w:pPr>
              <w:pStyle w:val="TableText"/>
            </w:pPr>
            <w:r>
              <w:tab/>
            </w:r>
            <w:r>
              <w:tab/>
            </w:r>
            <w:r>
              <w:tab/>
              <w:t>@classCode</w:t>
            </w:r>
          </w:p>
        </w:tc>
        <w:tc>
          <w:tcPr>
            <w:tcW w:w="720" w:type="dxa"/>
          </w:tcPr>
          <w:p w14:paraId="7A8717EC" w14:textId="77777777" w:rsidR="004B3F04" w:rsidRDefault="004B3F04" w:rsidP="000659BE">
            <w:pPr>
              <w:pStyle w:val="TableText"/>
            </w:pPr>
            <w:r>
              <w:t>1..1</w:t>
            </w:r>
          </w:p>
        </w:tc>
        <w:tc>
          <w:tcPr>
            <w:tcW w:w="1152" w:type="dxa"/>
          </w:tcPr>
          <w:p w14:paraId="2BADA0D0" w14:textId="77777777" w:rsidR="004B3F04" w:rsidRDefault="004B3F04" w:rsidP="000659BE">
            <w:pPr>
              <w:pStyle w:val="TableText"/>
            </w:pPr>
            <w:r>
              <w:t>SHALL</w:t>
            </w:r>
          </w:p>
        </w:tc>
        <w:tc>
          <w:tcPr>
            <w:tcW w:w="864" w:type="dxa"/>
          </w:tcPr>
          <w:p w14:paraId="3EFF0A94" w14:textId="77777777" w:rsidR="004B3F04" w:rsidRDefault="004B3F04" w:rsidP="000659BE">
            <w:pPr>
              <w:pStyle w:val="TableText"/>
            </w:pPr>
          </w:p>
        </w:tc>
        <w:tc>
          <w:tcPr>
            <w:tcW w:w="1104" w:type="dxa"/>
          </w:tcPr>
          <w:p w14:paraId="5945A063" w14:textId="77777777" w:rsidR="004B3F04" w:rsidRDefault="006C736C" w:rsidP="000659BE">
            <w:pPr>
              <w:pStyle w:val="TableText"/>
            </w:pPr>
            <w:hyperlink w:anchor="C_4499-34478">
              <w:r w:rsidR="004B3F04">
                <w:rPr>
                  <w:rStyle w:val="HyperlinkText9pt"/>
                </w:rPr>
                <w:t>4499-34478</w:t>
              </w:r>
            </w:hyperlink>
          </w:p>
        </w:tc>
        <w:tc>
          <w:tcPr>
            <w:tcW w:w="2975" w:type="dxa"/>
          </w:tcPr>
          <w:p w14:paraId="5F26E0E3" w14:textId="77777777" w:rsidR="004B3F04" w:rsidRDefault="004B3F04" w:rsidP="000659BE">
            <w:pPr>
              <w:pStyle w:val="TableText"/>
            </w:pPr>
            <w:r>
              <w:t>urn:oid:2.16.840.1.113883.5.110 (HL7RoleClass) = ROL</w:t>
            </w:r>
          </w:p>
        </w:tc>
      </w:tr>
      <w:tr w:rsidR="004B3F04" w14:paraId="372B0929" w14:textId="77777777" w:rsidTr="000659BE">
        <w:trPr>
          <w:jc w:val="center"/>
        </w:trPr>
        <w:tc>
          <w:tcPr>
            <w:tcW w:w="3345" w:type="dxa"/>
          </w:tcPr>
          <w:p w14:paraId="7A211AAF" w14:textId="77777777" w:rsidR="004B3F04" w:rsidRDefault="004B3F04" w:rsidP="000659BE">
            <w:pPr>
              <w:pStyle w:val="TableText"/>
            </w:pPr>
            <w:r>
              <w:tab/>
              <w:t>participation</w:t>
            </w:r>
          </w:p>
        </w:tc>
        <w:tc>
          <w:tcPr>
            <w:tcW w:w="720" w:type="dxa"/>
          </w:tcPr>
          <w:p w14:paraId="6309A8ED" w14:textId="77777777" w:rsidR="004B3F04" w:rsidRDefault="004B3F04" w:rsidP="000659BE">
            <w:pPr>
              <w:pStyle w:val="TableText"/>
            </w:pPr>
            <w:r>
              <w:t>0..*</w:t>
            </w:r>
          </w:p>
        </w:tc>
        <w:tc>
          <w:tcPr>
            <w:tcW w:w="1152" w:type="dxa"/>
          </w:tcPr>
          <w:p w14:paraId="04A287F5" w14:textId="77777777" w:rsidR="004B3F04" w:rsidRDefault="004B3F04" w:rsidP="000659BE">
            <w:pPr>
              <w:pStyle w:val="TableText"/>
            </w:pPr>
            <w:r>
              <w:t>MAY</w:t>
            </w:r>
          </w:p>
        </w:tc>
        <w:tc>
          <w:tcPr>
            <w:tcW w:w="864" w:type="dxa"/>
          </w:tcPr>
          <w:p w14:paraId="6A467F25" w14:textId="77777777" w:rsidR="004B3F04" w:rsidRDefault="004B3F04" w:rsidP="000659BE">
            <w:pPr>
              <w:pStyle w:val="TableText"/>
            </w:pPr>
          </w:p>
        </w:tc>
        <w:tc>
          <w:tcPr>
            <w:tcW w:w="1104" w:type="dxa"/>
          </w:tcPr>
          <w:p w14:paraId="2D8890AD" w14:textId="77777777" w:rsidR="004B3F04" w:rsidRDefault="006C736C" w:rsidP="000659BE">
            <w:pPr>
              <w:pStyle w:val="TableText"/>
            </w:pPr>
            <w:hyperlink w:anchor="C_4499-35391">
              <w:r w:rsidR="004B3F04">
                <w:rPr>
                  <w:rStyle w:val="HyperlinkText9pt"/>
                </w:rPr>
                <w:t>4499-35391</w:t>
              </w:r>
            </w:hyperlink>
          </w:p>
        </w:tc>
        <w:tc>
          <w:tcPr>
            <w:tcW w:w="2975" w:type="dxa"/>
          </w:tcPr>
          <w:p w14:paraId="6B22F557" w14:textId="77777777" w:rsidR="004B3F04" w:rsidRDefault="004B3F04" w:rsidP="000659BE">
            <w:pPr>
              <w:pStyle w:val="TableText"/>
            </w:pPr>
          </w:p>
        </w:tc>
      </w:tr>
      <w:tr w:rsidR="004B3F04" w14:paraId="3F09D53C" w14:textId="77777777" w:rsidTr="000659BE">
        <w:trPr>
          <w:jc w:val="center"/>
        </w:trPr>
        <w:tc>
          <w:tcPr>
            <w:tcW w:w="3345" w:type="dxa"/>
          </w:tcPr>
          <w:p w14:paraId="090B3BCB" w14:textId="77777777" w:rsidR="004B3F04" w:rsidRDefault="004B3F04" w:rsidP="000659BE">
            <w:pPr>
              <w:pStyle w:val="TableText"/>
            </w:pPr>
            <w:r>
              <w:tab/>
            </w:r>
            <w:r>
              <w:tab/>
              <w:t>@typeCode</w:t>
            </w:r>
          </w:p>
        </w:tc>
        <w:tc>
          <w:tcPr>
            <w:tcW w:w="720" w:type="dxa"/>
          </w:tcPr>
          <w:p w14:paraId="0F01A2AE" w14:textId="77777777" w:rsidR="004B3F04" w:rsidRDefault="004B3F04" w:rsidP="000659BE">
            <w:pPr>
              <w:pStyle w:val="TableText"/>
            </w:pPr>
            <w:r>
              <w:t>1..1</w:t>
            </w:r>
          </w:p>
        </w:tc>
        <w:tc>
          <w:tcPr>
            <w:tcW w:w="1152" w:type="dxa"/>
          </w:tcPr>
          <w:p w14:paraId="4CCAAF13" w14:textId="77777777" w:rsidR="004B3F04" w:rsidRDefault="004B3F04" w:rsidP="000659BE">
            <w:pPr>
              <w:pStyle w:val="TableText"/>
            </w:pPr>
            <w:r>
              <w:t>SHALL</w:t>
            </w:r>
          </w:p>
        </w:tc>
        <w:tc>
          <w:tcPr>
            <w:tcW w:w="864" w:type="dxa"/>
          </w:tcPr>
          <w:p w14:paraId="16AB38C8" w14:textId="77777777" w:rsidR="004B3F04" w:rsidRDefault="004B3F04" w:rsidP="000659BE">
            <w:pPr>
              <w:pStyle w:val="TableText"/>
            </w:pPr>
          </w:p>
        </w:tc>
        <w:tc>
          <w:tcPr>
            <w:tcW w:w="1104" w:type="dxa"/>
          </w:tcPr>
          <w:p w14:paraId="41AE1212" w14:textId="77777777" w:rsidR="004B3F04" w:rsidRDefault="006C736C" w:rsidP="000659BE">
            <w:pPr>
              <w:pStyle w:val="TableText"/>
            </w:pPr>
            <w:hyperlink w:anchor="C_4499-35395">
              <w:r w:rsidR="004B3F04">
                <w:rPr>
                  <w:rStyle w:val="HyperlinkText9pt"/>
                </w:rPr>
                <w:t>4499-35395</w:t>
              </w:r>
            </w:hyperlink>
          </w:p>
        </w:tc>
        <w:tc>
          <w:tcPr>
            <w:tcW w:w="2975" w:type="dxa"/>
          </w:tcPr>
          <w:p w14:paraId="4DF805F8" w14:textId="77777777" w:rsidR="004B3F04" w:rsidRDefault="004B3F04" w:rsidP="000659BE">
            <w:pPr>
              <w:pStyle w:val="TableText"/>
            </w:pPr>
            <w:r>
              <w:t>PART</w:t>
            </w:r>
          </w:p>
        </w:tc>
      </w:tr>
      <w:tr w:rsidR="004B3F04" w14:paraId="03466973" w14:textId="77777777" w:rsidTr="000659BE">
        <w:trPr>
          <w:jc w:val="center"/>
        </w:trPr>
        <w:tc>
          <w:tcPr>
            <w:tcW w:w="3345" w:type="dxa"/>
          </w:tcPr>
          <w:p w14:paraId="774625FA" w14:textId="77777777" w:rsidR="004B3F04" w:rsidRDefault="004B3F04" w:rsidP="000659BE">
            <w:pPr>
              <w:pStyle w:val="TableText"/>
            </w:pPr>
            <w:r>
              <w:tab/>
            </w:r>
            <w:r>
              <w:tab/>
              <w:t>role</w:t>
            </w:r>
          </w:p>
        </w:tc>
        <w:tc>
          <w:tcPr>
            <w:tcW w:w="720" w:type="dxa"/>
          </w:tcPr>
          <w:p w14:paraId="592BD716" w14:textId="77777777" w:rsidR="004B3F04" w:rsidRDefault="004B3F04" w:rsidP="000659BE">
            <w:pPr>
              <w:pStyle w:val="TableText"/>
            </w:pPr>
            <w:r>
              <w:t>1..1</w:t>
            </w:r>
          </w:p>
        </w:tc>
        <w:tc>
          <w:tcPr>
            <w:tcW w:w="1152" w:type="dxa"/>
          </w:tcPr>
          <w:p w14:paraId="01E75D29" w14:textId="77777777" w:rsidR="004B3F04" w:rsidRDefault="004B3F04" w:rsidP="000659BE">
            <w:pPr>
              <w:pStyle w:val="TableText"/>
            </w:pPr>
            <w:r>
              <w:t>SHALL</w:t>
            </w:r>
          </w:p>
        </w:tc>
        <w:tc>
          <w:tcPr>
            <w:tcW w:w="864" w:type="dxa"/>
          </w:tcPr>
          <w:p w14:paraId="23ED8C2B" w14:textId="77777777" w:rsidR="004B3F04" w:rsidRDefault="004B3F04" w:rsidP="000659BE">
            <w:pPr>
              <w:pStyle w:val="TableText"/>
            </w:pPr>
          </w:p>
        </w:tc>
        <w:tc>
          <w:tcPr>
            <w:tcW w:w="1104" w:type="dxa"/>
          </w:tcPr>
          <w:p w14:paraId="6B270FC8" w14:textId="77777777" w:rsidR="004B3F04" w:rsidRDefault="006C736C" w:rsidP="000659BE">
            <w:pPr>
              <w:pStyle w:val="TableText"/>
            </w:pPr>
            <w:hyperlink w:anchor="C_4499-36273">
              <w:r w:rsidR="004B3F04">
                <w:rPr>
                  <w:rStyle w:val="HyperlinkText9pt"/>
                </w:rPr>
                <w:t>4499-36273</w:t>
              </w:r>
            </w:hyperlink>
          </w:p>
        </w:tc>
        <w:tc>
          <w:tcPr>
            <w:tcW w:w="2975" w:type="dxa"/>
          </w:tcPr>
          <w:p w14:paraId="54956B68" w14:textId="77777777" w:rsidR="004B3F04" w:rsidRDefault="006C736C" w:rsidP="000659BE">
            <w:pPr>
              <w:pStyle w:val="TableText"/>
            </w:pPr>
            <w:hyperlink w:anchor="E_Entity_Practitioner_V2">
              <w:r w:rsidR="004B3F04">
                <w:rPr>
                  <w:rStyle w:val="HyperlinkText9pt"/>
                </w:rPr>
                <w:t>Entity - Practitioner (V2) (identifier: urn:hl7ii:2.16.840.1.113883.10.20.28.4.137:2021-02-01</w:t>
              </w:r>
            </w:hyperlink>
          </w:p>
        </w:tc>
      </w:tr>
      <w:tr w:rsidR="004B3F04" w14:paraId="0245CA35" w14:textId="77777777" w:rsidTr="000659BE">
        <w:trPr>
          <w:jc w:val="center"/>
        </w:trPr>
        <w:tc>
          <w:tcPr>
            <w:tcW w:w="3345" w:type="dxa"/>
          </w:tcPr>
          <w:p w14:paraId="3F480D23" w14:textId="77777777" w:rsidR="004B3F04" w:rsidRDefault="004B3F04" w:rsidP="000659BE">
            <w:pPr>
              <w:pStyle w:val="TableText"/>
            </w:pPr>
            <w:r>
              <w:tab/>
              <w:t>participation</w:t>
            </w:r>
          </w:p>
        </w:tc>
        <w:tc>
          <w:tcPr>
            <w:tcW w:w="720" w:type="dxa"/>
          </w:tcPr>
          <w:p w14:paraId="4A2CBF93" w14:textId="77777777" w:rsidR="004B3F04" w:rsidRDefault="004B3F04" w:rsidP="000659BE">
            <w:pPr>
              <w:pStyle w:val="TableText"/>
            </w:pPr>
            <w:r>
              <w:t>0..*</w:t>
            </w:r>
          </w:p>
        </w:tc>
        <w:tc>
          <w:tcPr>
            <w:tcW w:w="1152" w:type="dxa"/>
          </w:tcPr>
          <w:p w14:paraId="31BE3C4D" w14:textId="77777777" w:rsidR="004B3F04" w:rsidRDefault="004B3F04" w:rsidP="000659BE">
            <w:pPr>
              <w:pStyle w:val="TableText"/>
            </w:pPr>
            <w:r>
              <w:t>MAY</w:t>
            </w:r>
          </w:p>
        </w:tc>
        <w:tc>
          <w:tcPr>
            <w:tcW w:w="864" w:type="dxa"/>
          </w:tcPr>
          <w:p w14:paraId="6A1C1DE7" w14:textId="77777777" w:rsidR="004B3F04" w:rsidRDefault="004B3F04" w:rsidP="000659BE">
            <w:pPr>
              <w:pStyle w:val="TableText"/>
            </w:pPr>
          </w:p>
        </w:tc>
        <w:tc>
          <w:tcPr>
            <w:tcW w:w="1104" w:type="dxa"/>
          </w:tcPr>
          <w:p w14:paraId="53B40F24" w14:textId="77777777" w:rsidR="004B3F04" w:rsidRDefault="006C736C" w:rsidP="000659BE">
            <w:pPr>
              <w:pStyle w:val="TableText"/>
            </w:pPr>
            <w:hyperlink w:anchor="C_4499-35393">
              <w:r w:rsidR="004B3F04">
                <w:rPr>
                  <w:rStyle w:val="HyperlinkText9pt"/>
                </w:rPr>
                <w:t>4499-35393</w:t>
              </w:r>
            </w:hyperlink>
          </w:p>
        </w:tc>
        <w:tc>
          <w:tcPr>
            <w:tcW w:w="2975" w:type="dxa"/>
          </w:tcPr>
          <w:p w14:paraId="3DB5CB51" w14:textId="77777777" w:rsidR="004B3F04" w:rsidRDefault="004B3F04" w:rsidP="000659BE">
            <w:pPr>
              <w:pStyle w:val="TableText"/>
            </w:pPr>
          </w:p>
        </w:tc>
      </w:tr>
      <w:tr w:rsidR="004B3F04" w14:paraId="110784F7" w14:textId="77777777" w:rsidTr="000659BE">
        <w:trPr>
          <w:jc w:val="center"/>
        </w:trPr>
        <w:tc>
          <w:tcPr>
            <w:tcW w:w="3345" w:type="dxa"/>
          </w:tcPr>
          <w:p w14:paraId="4A6AF652" w14:textId="77777777" w:rsidR="004B3F04" w:rsidRDefault="004B3F04" w:rsidP="000659BE">
            <w:pPr>
              <w:pStyle w:val="TableText"/>
            </w:pPr>
            <w:r>
              <w:tab/>
            </w:r>
            <w:r>
              <w:tab/>
              <w:t>@typeCode</w:t>
            </w:r>
          </w:p>
        </w:tc>
        <w:tc>
          <w:tcPr>
            <w:tcW w:w="720" w:type="dxa"/>
          </w:tcPr>
          <w:p w14:paraId="047881EF" w14:textId="77777777" w:rsidR="004B3F04" w:rsidRDefault="004B3F04" w:rsidP="000659BE">
            <w:pPr>
              <w:pStyle w:val="TableText"/>
            </w:pPr>
            <w:r>
              <w:t>1..1</w:t>
            </w:r>
          </w:p>
        </w:tc>
        <w:tc>
          <w:tcPr>
            <w:tcW w:w="1152" w:type="dxa"/>
          </w:tcPr>
          <w:p w14:paraId="1E1D65A6" w14:textId="77777777" w:rsidR="004B3F04" w:rsidRDefault="004B3F04" w:rsidP="000659BE">
            <w:pPr>
              <w:pStyle w:val="TableText"/>
            </w:pPr>
            <w:r>
              <w:t>SHALL</w:t>
            </w:r>
          </w:p>
        </w:tc>
        <w:tc>
          <w:tcPr>
            <w:tcW w:w="864" w:type="dxa"/>
          </w:tcPr>
          <w:p w14:paraId="68D15124" w14:textId="77777777" w:rsidR="004B3F04" w:rsidRDefault="004B3F04" w:rsidP="000659BE">
            <w:pPr>
              <w:pStyle w:val="TableText"/>
            </w:pPr>
          </w:p>
        </w:tc>
        <w:tc>
          <w:tcPr>
            <w:tcW w:w="1104" w:type="dxa"/>
          </w:tcPr>
          <w:p w14:paraId="4122C8FD" w14:textId="77777777" w:rsidR="004B3F04" w:rsidRDefault="006C736C" w:rsidP="000659BE">
            <w:pPr>
              <w:pStyle w:val="TableText"/>
            </w:pPr>
            <w:hyperlink w:anchor="C_4499-35396">
              <w:r w:rsidR="004B3F04">
                <w:rPr>
                  <w:rStyle w:val="HyperlinkText9pt"/>
                </w:rPr>
                <w:t>4499-35396</w:t>
              </w:r>
            </w:hyperlink>
          </w:p>
        </w:tc>
        <w:tc>
          <w:tcPr>
            <w:tcW w:w="2975" w:type="dxa"/>
          </w:tcPr>
          <w:p w14:paraId="6E8575DD" w14:textId="77777777" w:rsidR="004B3F04" w:rsidRDefault="004B3F04" w:rsidP="000659BE">
            <w:pPr>
              <w:pStyle w:val="TableText"/>
            </w:pPr>
            <w:r>
              <w:t>urn:oid:2.16.840.1.113883.5.90 (HL7ParticipationType) = PART</w:t>
            </w:r>
          </w:p>
        </w:tc>
      </w:tr>
      <w:tr w:rsidR="004B3F04" w14:paraId="0CAF770A" w14:textId="77777777" w:rsidTr="000659BE">
        <w:trPr>
          <w:jc w:val="center"/>
        </w:trPr>
        <w:tc>
          <w:tcPr>
            <w:tcW w:w="3345" w:type="dxa"/>
          </w:tcPr>
          <w:p w14:paraId="6884BDF0" w14:textId="77777777" w:rsidR="004B3F04" w:rsidRDefault="004B3F04" w:rsidP="000659BE">
            <w:pPr>
              <w:pStyle w:val="TableText"/>
            </w:pPr>
            <w:r>
              <w:tab/>
            </w:r>
            <w:r>
              <w:tab/>
              <w:t>role</w:t>
            </w:r>
          </w:p>
        </w:tc>
        <w:tc>
          <w:tcPr>
            <w:tcW w:w="720" w:type="dxa"/>
          </w:tcPr>
          <w:p w14:paraId="47778198" w14:textId="77777777" w:rsidR="004B3F04" w:rsidRDefault="004B3F04" w:rsidP="000659BE">
            <w:pPr>
              <w:pStyle w:val="TableText"/>
            </w:pPr>
            <w:r>
              <w:t>1..1</w:t>
            </w:r>
          </w:p>
        </w:tc>
        <w:tc>
          <w:tcPr>
            <w:tcW w:w="1152" w:type="dxa"/>
          </w:tcPr>
          <w:p w14:paraId="4EB38327" w14:textId="77777777" w:rsidR="004B3F04" w:rsidRDefault="004B3F04" w:rsidP="000659BE">
            <w:pPr>
              <w:pStyle w:val="TableText"/>
            </w:pPr>
            <w:r>
              <w:t>SHALL</w:t>
            </w:r>
          </w:p>
        </w:tc>
        <w:tc>
          <w:tcPr>
            <w:tcW w:w="864" w:type="dxa"/>
          </w:tcPr>
          <w:p w14:paraId="57BB4E53" w14:textId="77777777" w:rsidR="004B3F04" w:rsidRDefault="004B3F04" w:rsidP="000659BE">
            <w:pPr>
              <w:pStyle w:val="TableText"/>
            </w:pPr>
          </w:p>
        </w:tc>
        <w:tc>
          <w:tcPr>
            <w:tcW w:w="1104" w:type="dxa"/>
          </w:tcPr>
          <w:p w14:paraId="47B8BA37" w14:textId="77777777" w:rsidR="004B3F04" w:rsidRDefault="006C736C" w:rsidP="000659BE">
            <w:pPr>
              <w:pStyle w:val="TableText"/>
            </w:pPr>
            <w:hyperlink w:anchor="C_4499-36274">
              <w:r w:rsidR="004B3F04">
                <w:rPr>
                  <w:rStyle w:val="HyperlinkText9pt"/>
                </w:rPr>
                <w:t>4499-36274</w:t>
              </w:r>
            </w:hyperlink>
          </w:p>
        </w:tc>
        <w:tc>
          <w:tcPr>
            <w:tcW w:w="2975" w:type="dxa"/>
          </w:tcPr>
          <w:p w14:paraId="14CCB7AF"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453491D6" w14:textId="77777777" w:rsidTr="000659BE">
        <w:trPr>
          <w:jc w:val="center"/>
        </w:trPr>
        <w:tc>
          <w:tcPr>
            <w:tcW w:w="3345" w:type="dxa"/>
          </w:tcPr>
          <w:p w14:paraId="42767288" w14:textId="77777777" w:rsidR="004B3F04" w:rsidRDefault="004B3F04" w:rsidP="000659BE">
            <w:pPr>
              <w:pStyle w:val="TableText"/>
            </w:pPr>
            <w:r>
              <w:tab/>
              <w:t>participation</w:t>
            </w:r>
          </w:p>
        </w:tc>
        <w:tc>
          <w:tcPr>
            <w:tcW w:w="720" w:type="dxa"/>
          </w:tcPr>
          <w:p w14:paraId="55149236" w14:textId="77777777" w:rsidR="004B3F04" w:rsidRDefault="004B3F04" w:rsidP="000659BE">
            <w:pPr>
              <w:pStyle w:val="TableText"/>
            </w:pPr>
            <w:r>
              <w:t>0..*</w:t>
            </w:r>
          </w:p>
        </w:tc>
        <w:tc>
          <w:tcPr>
            <w:tcW w:w="1152" w:type="dxa"/>
          </w:tcPr>
          <w:p w14:paraId="113A1469" w14:textId="77777777" w:rsidR="004B3F04" w:rsidRDefault="004B3F04" w:rsidP="000659BE">
            <w:pPr>
              <w:pStyle w:val="TableText"/>
            </w:pPr>
            <w:r>
              <w:t>MAY</w:t>
            </w:r>
          </w:p>
        </w:tc>
        <w:tc>
          <w:tcPr>
            <w:tcW w:w="864" w:type="dxa"/>
          </w:tcPr>
          <w:p w14:paraId="7C2DBE1B" w14:textId="77777777" w:rsidR="004B3F04" w:rsidRDefault="004B3F04" w:rsidP="000659BE">
            <w:pPr>
              <w:pStyle w:val="TableText"/>
            </w:pPr>
          </w:p>
        </w:tc>
        <w:tc>
          <w:tcPr>
            <w:tcW w:w="1104" w:type="dxa"/>
          </w:tcPr>
          <w:p w14:paraId="01E31A55" w14:textId="77777777" w:rsidR="004B3F04" w:rsidRDefault="006C736C" w:rsidP="000659BE">
            <w:pPr>
              <w:pStyle w:val="TableText"/>
            </w:pPr>
            <w:hyperlink w:anchor="C_4499-35924">
              <w:r w:rsidR="004B3F04">
                <w:rPr>
                  <w:rStyle w:val="HyperlinkText9pt"/>
                </w:rPr>
                <w:t>4499-35924</w:t>
              </w:r>
            </w:hyperlink>
          </w:p>
        </w:tc>
        <w:tc>
          <w:tcPr>
            <w:tcW w:w="2975" w:type="dxa"/>
          </w:tcPr>
          <w:p w14:paraId="0075E090" w14:textId="77777777" w:rsidR="004B3F04" w:rsidRDefault="004B3F04" w:rsidP="000659BE">
            <w:pPr>
              <w:pStyle w:val="TableText"/>
            </w:pPr>
          </w:p>
        </w:tc>
      </w:tr>
      <w:tr w:rsidR="004B3F04" w14:paraId="4FE4A6E3" w14:textId="77777777" w:rsidTr="000659BE">
        <w:trPr>
          <w:jc w:val="center"/>
        </w:trPr>
        <w:tc>
          <w:tcPr>
            <w:tcW w:w="3345" w:type="dxa"/>
          </w:tcPr>
          <w:p w14:paraId="0CCB9EF3" w14:textId="77777777" w:rsidR="004B3F04" w:rsidRDefault="004B3F04" w:rsidP="000659BE">
            <w:pPr>
              <w:pStyle w:val="TableText"/>
            </w:pPr>
            <w:r>
              <w:tab/>
            </w:r>
            <w:r>
              <w:tab/>
              <w:t>@typeCode</w:t>
            </w:r>
          </w:p>
        </w:tc>
        <w:tc>
          <w:tcPr>
            <w:tcW w:w="720" w:type="dxa"/>
          </w:tcPr>
          <w:p w14:paraId="7A9D7956" w14:textId="77777777" w:rsidR="004B3F04" w:rsidRDefault="004B3F04" w:rsidP="000659BE">
            <w:pPr>
              <w:pStyle w:val="TableText"/>
            </w:pPr>
            <w:r>
              <w:t>1..1</w:t>
            </w:r>
          </w:p>
        </w:tc>
        <w:tc>
          <w:tcPr>
            <w:tcW w:w="1152" w:type="dxa"/>
          </w:tcPr>
          <w:p w14:paraId="0644C6C4" w14:textId="77777777" w:rsidR="004B3F04" w:rsidRDefault="004B3F04" w:rsidP="000659BE">
            <w:pPr>
              <w:pStyle w:val="TableText"/>
            </w:pPr>
            <w:r>
              <w:t>SHALL</w:t>
            </w:r>
          </w:p>
        </w:tc>
        <w:tc>
          <w:tcPr>
            <w:tcW w:w="864" w:type="dxa"/>
          </w:tcPr>
          <w:p w14:paraId="1789FDAF" w14:textId="77777777" w:rsidR="004B3F04" w:rsidRDefault="004B3F04" w:rsidP="000659BE">
            <w:pPr>
              <w:pStyle w:val="TableText"/>
            </w:pPr>
          </w:p>
        </w:tc>
        <w:tc>
          <w:tcPr>
            <w:tcW w:w="1104" w:type="dxa"/>
          </w:tcPr>
          <w:p w14:paraId="23D5EA0F" w14:textId="77777777" w:rsidR="004B3F04" w:rsidRDefault="006C736C" w:rsidP="000659BE">
            <w:pPr>
              <w:pStyle w:val="TableText"/>
            </w:pPr>
            <w:hyperlink w:anchor="C_4499-35926">
              <w:r w:rsidR="004B3F04">
                <w:rPr>
                  <w:rStyle w:val="HyperlinkText9pt"/>
                </w:rPr>
                <w:t>4499-35926</w:t>
              </w:r>
            </w:hyperlink>
          </w:p>
        </w:tc>
        <w:tc>
          <w:tcPr>
            <w:tcW w:w="2975" w:type="dxa"/>
          </w:tcPr>
          <w:p w14:paraId="6080FFDD" w14:textId="77777777" w:rsidR="004B3F04" w:rsidRDefault="004B3F04" w:rsidP="000659BE">
            <w:pPr>
              <w:pStyle w:val="TableText"/>
            </w:pPr>
            <w:r>
              <w:t>urn:oid:2.16.840.1.113883.5.90 (HL7ParticipationType) = PART</w:t>
            </w:r>
          </w:p>
        </w:tc>
      </w:tr>
      <w:tr w:rsidR="004B3F04" w14:paraId="2C2CD3F6" w14:textId="77777777" w:rsidTr="000659BE">
        <w:trPr>
          <w:jc w:val="center"/>
        </w:trPr>
        <w:tc>
          <w:tcPr>
            <w:tcW w:w="3345" w:type="dxa"/>
          </w:tcPr>
          <w:p w14:paraId="11E337FF" w14:textId="77777777" w:rsidR="004B3F04" w:rsidRDefault="004B3F04" w:rsidP="000659BE">
            <w:pPr>
              <w:pStyle w:val="TableText"/>
            </w:pPr>
            <w:r>
              <w:lastRenderedPageBreak/>
              <w:tab/>
            </w:r>
            <w:r>
              <w:tab/>
              <w:t>role</w:t>
            </w:r>
          </w:p>
        </w:tc>
        <w:tc>
          <w:tcPr>
            <w:tcW w:w="720" w:type="dxa"/>
          </w:tcPr>
          <w:p w14:paraId="54E7E9D5" w14:textId="77777777" w:rsidR="004B3F04" w:rsidRDefault="004B3F04" w:rsidP="000659BE">
            <w:pPr>
              <w:pStyle w:val="TableText"/>
            </w:pPr>
            <w:r>
              <w:t>1..1</w:t>
            </w:r>
          </w:p>
        </w:tc>
        <w:tc>
          <w:tcPr>
            <w:tcW w:w="1152" w:type="dxa"/>
          </w:tcPr>
          <w:p w14:paraId="6002730F" w14:textId="77777777" w:rsidR="004B3F04" w:rsidRDefault="004B3F04" w:rsidP="000659BE">
            <w:pPr>
              <w:pStyle w:val="TableText"/>
            </w:pPr>
            <w:r>
              <w:t>SHALL</w:t>
            </w:r>
          </w:p>
        </w:tc>
        <w:tc>
          <w:tcPr>
            <w:tcW w:w="864" w:type="dxa"/>
          </w:tcPr>
          <w:p w14:paraId="5904E8C1" w14:textId="77777777" w:rsidR="004B3F04" w:rsidRDefault="004B3F04" w:rsidP="000659BE">
            <w:pPr>
              <w:pStyle w:val="TableText"/>
            </w:pPr>
          </w:p>
        </w:tc>
        <w:tc>
          <w:tcPr>
            <w:tcW w:w="1104" w:type="dxa"/>
          </w:tcPr>
          <w:p w14:paraId="2C6219F1" w14:textId="77777777" w:rsidR="004B3F04" w:rsidRDefault="006C736C" w:rsidP="000659BE">
            <w:pPr>
              <w:pStyle w:val="TableText"/>
            </w:pPr>
            <w:hyperlink w:anchor="C_4499-36275">
              <w:r w:rsidR="004B3F04">
                <w:rPr>
                  <w:rStyle w:val="HyperlinkText9pt"/>
                </w:rPr>
                <w:t>4499-36275</w:t>
              </w:r>
            </w:hyperlink>
          </w:p>
        </w:tc>
        <w:tc>
          <w:tcPr>
            <w:tcW w:w="2975" w:type="dxa"/>
          </w:tcPr>
          <w:p w14:paraId="4A8A069F"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6023D0E1" w14:textId="77777777" w:rsidTr="000659BE">
        <w:trPr>
          <w:jc w:val="center"/>
        </w:trPr>
        <w:tc>
          <w:tcPr>
            <w:tcW w:w="3345" w:type="dxa"/>
          </w:tcPr>
          <w:p w14:paraId="4ECC41CF" w14:textId="77777777" w:rsidR="004B3F04" w:rsidRDefault="004B3F04" w:rsidP="000659BE">
            <w:pPr>
              <w:pStyle w:val="TableText"/>
            </w:pPr>
            <w:r>
              <w:tab/>
              <w:t>participation</w:t>
            </w:r>
          </w:p>
        </w:tc>
        <w:tc>
          <w:tcPr>
            <w:tcW w:w="720" w:type="dxa"/>
          </w:tcPr>
          <w:p w14:paraId="0D0579F2" w14:textId="77777777" w:rsidR="004B3F04" w:rsidRDefault="004B3F04" w:rsidP="000659BE">
            <w:pPr>
              <w:pStyle w:val="TableText"/>
            </w:pPr>
            <w:r>
              <w:t>0..1</w:t>
            </w:r>
          </w:p>
        </w:tc>
        <w:tc>
          <w:tcPr>
            <w:tcW w:w="1152" w:type="dxa"/>
          </w:tcPr>
          <w:p w14:paraId="2623E0ED" w14:textId="77777777" w:rsidR="004B3F04" w:rsidRDefault="004B3F04" w:rsidP="000659BE">
            <w:pPr>
              <w:pStyle w:val="TableText"/>
            </w:pPr>
            <w:r>
              <w:t>MAY</w:t>
            </w:r>
          </w:p>
        </w:tc>
        <w:tc>
          <w:tcPr>
            <w:tcW w:w="864" w:type="dxa"/>
          </w:tcPr>
          <w:p w14:paraId="4978BDC9" w14:textId="77777777" w:rsidR="004B3F04" w:rsidRDefault="004B3F04" w:rsidP="000659BE">
            <w:pPr>
              <w:pStyle w:val="TableText"/>
            </w:pPr>
          </w:p>
        </w:tc>
        <w:tc>
          <w:tcPr>
            <w:tcW w:w="1104" w:type="dxa"/>
          </w:tcPr>
          <w:p w14:paraId="3815B21E" w14:textId="77777777" w:rsidR="004B3F04" w:rsidRDefault="006C736C" w:rsidP="000659BE">
            <w:pPr>
              <w:pStyle w:val="TableText"/>
            </w:pPr>
            <w:hyperlink w:anchor="C_4499-35397">
              <w:r w:rsidR="004B3F04">
                <w:rPr>
                  <w:rStyle w:val="HyperlinkText9pt"/>
                </w:rPr>
                <w:t>4499-35397</w:t>
              </w:r>
            </w:hyperlink>
          </w:p>
        </w:tc>
        <w:tc>
          <w:tcPr>
            <w:tcW w:w="2975" w:type="dxa"/>
          </w:tcPr>
          <w:p w14:paraId="335F0A88" w14:textId="77777777" w:rsidR="004B3F04" w:rsidRDefault="004B3F04" w:rsidP="000659BE">
            <w:pPr>
              <w:pStyle w:val="TableText"/>
            </w:pPr>
          </w:p>
        </w:tc>
      </w:tr>
      <w:tr w:rsidR="004B3F04" w14:paraId="23903036" w14:textId="77777777" w:rsidTr="000659BE">
        <w:trPr>
          <w:jc w:val="center"/>
        </w:trPr>
        <w:tc>
          <w:tcPr>
            <w:tcW w:w="3345" w:type="dxa"/>
          </w:tcPr>
          <w:p w14:paraId="591140E5" w14:textId="77777777" w:rsidR="004B3F04" w:rsidRDefault="004B3F04" w:rsidP="000659BE">
            <w:pPr>
              <w:pStyle w:val="TableText"/>
            </w:pPr>
            <w:r>
              <w:tab/>
            </w:r>
            <w:r>
              <w:tab/>
              <w:t>@typeCode</w:t>
            </w:r>
          </w:p>
        </w:tc>
        <w:tc>
          <w:tcPr>
            <w:tcW w:w="720" w:type="dxa"/>
          </w:tcPr>
          <w:p w14:paraId="05F38662" w14:textId="77777777" w:rsidR="004B3F04" w:rsidRDefault="004B3F04" w:rsidP="000659BE">
            <w:pPr>
              <w:pStyle w:val="TableText"/>
            </w:pPr>
            <w:r>
              <w:t>1..1</w:t>
            </w:r>
          </w:p>
        </w:tc>
        <w:tc>
          <w:tcPr>
            <w:tcW w:w="1152" w:type="dxa"/>
          </w:tcPr>
          <w:p w14:paraId="6A77145F" w14:textId="77777777" w:rsidR="004B3F04" w:rsidRDefault="004B3F04" w:rsidP="000659BE">
            <w:pPr>
              <w:pStyle w:val="TableText"/>
            </w:pPr>
            <w:r>
              <w:t>SHALL</w:t>
            </w:r>
          </w:p>
        </w:tc>
        <w:tc>
          <w:tcPr>
            <w:tcW w:w="864" w:type="dxa"/>
          </w:tcPr>
          <w:p w14:paraId="7555783F" w14:textId="77777777" w:rsidR="004B3F04" w:rsidRDefault="004B3F04" w:rsidP="000659BE">
            <w:pPr>
              <w:pStyle w:val="TableText"/>
            </w:pPr>
          </w:p>
        </w:tc>
        <w:tc>
          <w:tcPr>
            <w:tcW w:w="1104" w:type="dxa"/>
          </w:tcPr>
          <w:p w14:paraId="6AF2ECC4" w14:textId="77777777" w:rsidR="004B3F04" w:rsidRDefault="006C736C" w:rsidP="000659BE">
            <w:pPr>
              <w:pStyle w:val="TableText"/>
            </w:pPr>
            <w:hyperlink w:anchor="C_4499-35399">
              <w:r w:rsidR="004B3F04">
                <w:rPr>
                  <w:rStyle w:val="HyperlinkText9pt"/>
                </w:rPr>
                <w:t>4499-35399</w:t>
              </w:r>
            </w:hyperlink>
          </w:p>
        </w:tc>
        <w:tc>
          <w:tcPr>
            <w:tcW w:w="2975" w:type="dxa"/>
          </w:tcPr>
          <w:p w14:paraId="0471F9FE" w14:textId="77777777" w:rsidR="004B3F04" w:rsidRDefault="004B3F04" w:rsidP="000659BE">
            <w:pPr>
              <w:pStyle w:val="TableText"/>
            </w:pPr>
            <w:r>
              <w:t>urn:oid:2.16.840.1.113883.5.90 (HL7ParticipationType) = PART</w:t>
            </w:r>
          </w:p>
        </w:tc>
      </w:tr>
      <w:tr w:rsidR="004B3F04" w14:paraId="03606398" w14:textId="77777777" w:rsidTr="000659BE">
        <w:trPr>
          <w:jc w:val="center"/>
        </w:trPr>
        <w:tc>
          <w:tcPr>
            <w:tcW w:w="3345" w:type="dxa"/>
          </w:tcPr>
          <w:p w14:paraId="6D963E2A" w14:textId="77777777" w:rsidR="004B3F04" w:rsidRDefault="004B3F04" w:rsidP="000659BE">
            <w:pPr>
              <w:pStyle w:val="TableText"/>
            </w:pPr>
            <w:r>
              <w:tab/>
            </w:r>
            <w:r>
              <w:tab/>
              <w:t>patient</w:t>
            </w:r>
          </w:p>
        </w:tc>
        <w:tc>
          <w:tcPr>
            <w:tcW w:w="720" w:type="dxa"/>
          </w:tcPr>
          <w:p w14:paraId="37DBB417" w14:textId="77777777" w:rsidR="004B3F04" w:rsidRDefault="004B3F04" w:rsidP="000659BE">
            <w:pPr>
              <w:pStyle w:val="TableText"/>
            </w:pPr>
            <w:r>
              <w:t>1..1</w:t>
            </w:r>
          </w:p>
        </w:tc>
        <w:tc>
          <w:tcPr>
            <w:tcW w:w="1152" w:type="dxa"/>
          </w:tcPr>
          <w:p w14:paraId="0298A050" w14:textId="77777777" w:rsidR="004B3F04" w:rsidRDefault="004B3F04" w:rsidP="000659BE">
            <w:pPr>
              <w:pStyle w:val="TableText"/>
            </w:pPr>
            <w:r>
              <w:t>SHALL</w:t>
            </w:r>
          </w:p>
        </w:tc>
        <w:tc>
          <w:tcPr>
            <w:tcW w:w="864" w:type="dxa"/>
          </w:tcPr>
          <w:p w14:paraId="344ADB41" w14:textId="77777777" w:rsidR="004B3F04" w:rsidRDefault="004B3F04" w:rsidP="000659BE">
            <w:pPr>
              <w:pStyle w:val="TableText"/>
            </w:pPr>
          </w:p>
        </w:tc>
        <w:tc>
          <w:tcPr>
            <w:tcW w:w="1104" w:type="dxa"/>
          </w:tcPr>
          <w:p w14:paraId="36CA1D50" w14:textId="77777777" w:rsidR="004B3F04" w:rsidRDefault="006C736C" w:rsidP="000659BE">
            <w:pPr>
              <w:pStyle w:val="TableText"/>
            </w:pPr>
            <w:hyperlink w:anchor="C_4499-36276">
              <w:r w:rsidR="004B3F04">
                <w:rPr>
                  <w:rStyle w:val="HyperlinkText9pt"/>
                </w:rPr>
                <w:t>4499-36276</w:t>
              </w:r>
            </w:hyperlink>
          </w:p>
        </w:tc>
        <w:tc>
          <w:tcPr>
            <w:tcW w:w="2975" w:type="dxa"/>
          </w:tcPr>
          <w:p w14:paraId="02D36899"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345BD430" w14:textId="77777777" w:rsidTr="000659BE">
        <w:trPr>
          <w:jc w:val="center"/>
        </w:trPr>
        <w:tc>
          <w:tcPr>
            <w:tcW w:w="3345" w:type="dxa"/>
          </w:tcPr>
          <w:p w14:paraId="23D95F91" w14:textId="77777777" w:rsidR="004B3F04" w:rsidRDefault="004B3F04" w:rsidP="000659BE">
            <w:pPr>
              <w:pStyle w:val="TableText"/>
            </w:pPr>
            <w:r>
              <w:tab/>
              <w:t>participation</w:t>
            </w:r>
          </w:p>
        </w:tc>
        <w:tc>
          <w:tcPr>
            <w:tcW w:w="720" w:type="dxa"/>
          </w:tcPr>
          <w:p w14:paraId="653401A0" w14:textId="77777777" w:rsidR="004B3F04" w:rsidRDefault="004B3F04" w:rsidP="000659BE">
            <w:pPr>
              <w:pStyle w:val="TableText"/>
            </w:pPr>
            <w:r>
              <w:t>0..*</w:t>
            </w:r>
          </w:p>
        </w:tc>
        <w:tc>
          <w:tcPr>
            <w:tcW w:w="1152" w:type="dxa"/>
          </w:tcPr>
          <w:p w14:paraId="172F3E6B" w14:textId="77777777" w:rsidR="004B3F04" w:rsidRDefault="004B3F04" w:rsidP="000659BE">
            <w:pPr>
              <w:pStyle w:val="TableText"/>
            </w:pPr>
            <w:r>
              <w:t>MAY</w:t>
            </w:r>
          </w:p>
        </w:tc>
        <w:tc>
          <w:tcPr>
            <w:tcW w:w="864" w:type="dxa"/>
          </w:tcPr>
          <w:p w14:paraId="0A7A3E3B" w14:textId="77777777" w:rsidR="004B3F04" w:rsidRDefault="004B3F04" w:rsidP="000659BE">
            <w:pPr>
              <w:pStyle w:val="TableText"/>
            </w:pPr>
          </w:p>
        </w:tc>
        <w:tc>
          <w:tcPr>
            <w:tcW w:w="1104" w:type="dxa"/>
          </w:tcPr>
          <w:p w14:paraId="0EB2091F" w14:textId="77777777" w:rsidR="004B3F04" w:rsidRDefault="006C736C" w:rsidP="000659BE">
            <w:pPr>
              <w:pStyle w:val="TableText"/>
            </w:pPr>
            <w:hyperlink w:anchor="C_4499-36277">
              <w:r w:rsidR="004B3F04">
                <w:rPr>
                  <w:rStyle w:val="HyperlinkText9pt"/>
                </w:rPr>
                <w:t>4499-36277</w:t>
              </w:r>
            </w:hyperlink>
          </w:p>
        </w:tc>
        <w:tc>
          <w:tcPr>
            <w:tcW w:w="2975" w:type="dxa"/>
          </w:tcPr>
          <w:p w14:paraId="5F1499C4" w14:textId="77777777" w:rsidR="004B3F04" w:rsidRDefault="004B3F04" w:rsidP="000659BE">
            <w:pPr>
              <w:pStyle w:val="TableText"/>
            </w:pPr>
          </w:p>
        </w:tc>
      </w:tr>
      <w:tr w:rsidR="004B3F04" w14:paraId="4271E74D" w14:textId="77777777" w:rsidTr="000659BE">
        <w:trPr>
          <w:jc w:val="center"/>
        </w:trPr>
        <w:tc>
          <w:tcPr>
            <w:tcW w:w="3345" w:type="dxa"/>
          </w:tcPr>
          <w:p w14:paraId="41E80310" w14:textId="77777777" w:rsidR="004B3F04" w:rsidRDefault="004B3F04" w:rsidP="000659BE">
            <w:pPr>
              <w:pStyle w:val="TableText"/>
            </w:pPr>
            <w:r>
              <w:tab/>
            </w:r>
            <w:r>
              <w:tab/>
              <w:t>@typeCode</w:t>
            </w:r>
          </w:p>
        </w:tc>
        <w:tc>
          <w:tcPr>
            <w:tcW w:w="720" w:type="dxa"/>
          </w:tcPr>
          <w:p w14:paraId="7CCA5D8B" w14:textId="77777777" w:rsidR="004B3F04" w:rsidRDefault="004B3F04" w:rsidP="000659BE">
            <w:pPr>
              <w:pStyle w:val="TableText"/>
            </w:pPr>
            <w:r>
              <w:t>1..1</w:t>
            </w:r>
          </w:p>
        </w:tc>
        <w:tc>
          <w:tcPr>
            <w:tcW w:w="1152" w:type="dxa"/>
          </w:tcPr>
          <w:p w14:paraId="7A738A70" w14:textId="77777777" w:rsidR="004B3F04" w:rsidRDefault="004B3F04" w:rsidP="000659BE">
            <w:pPr>
              <w:pStyle w:val="TableText"/>
            </w:pPr>
            <w:r>
              <w:t>SHALL</w:t>
            </w:r>
          </w:p>
        </w:tc>
        <w:tc>
          <w:tcPr>
            <w:tcW w:w="864" w:type="dxa"/>
          </w:tcPr>
          <w:p w14:paraId="3D92EF16" w14:textId="77777777" w:rsidR="004B3F04" w:rsidRDefault="004B3F04" w:rsidP="000659BE">
            <w:pPr>
              <w:pStyle w:val="TableText"/>
            </w:pPr>
          </w:p>
        </w:tc>
        <w:tc>
          <w:tcPr>
            <w:tcW w:w="1104" w:type="dxa"/>
          </w:tcPr>
          <w:p w14:paraId="48EAF755" w14:textId="77777777" w:rsidR="004B3F04" w:rsidRDefault="006C736C" w:rsidP="000659BE">
            <w:pPr>
              <w:pStyle w:val="TableText"/>
            </w:pPr>
            <w:hyperlink w:anchor="C_4499-36279">
              <w:r w:rsidR="004B3F04">
                <w:rPr>
                  <w:rStyle w:val="HyperlinkText9pt"/>
                </w:rPr>
                <w:t>4499-36279</w:t>
              </w:r>
            </w:hyperlink>
          </w:p>
        </w:tc>
        <w:tc>
          <w:tcPr>
            <w:tcW w:w="2975" w:type="dxa"/>
          </w:tcPr>
          <w:p w14:paraId="791F57A2" w14:textId="77777777" w:rsidR="004B3F04" w:rsidRDefault="004B3F04" w:rsidP="000659BE">
            <w:pPr>
              <w:pStyle w:val="TableText"/>
            </w:pPr>
            <w:r>
              <w:t>PART</w:t>
            </w:r>
          </w:p>
        </w:tc>
      </w:tr>
      <w:tr w:rsidR="004B3F04" w14:paraId="38681354" w14:textId="77777777" w:rsidTr="000659BE">
        <w:trPr>
          <w:jc w:val="center"/>
        </w:trPr>
        <w:tc>
          <w:tcPr>
            <w:tcW w:w="3345" w:type="dxa"/>
          </w:tcPr>
          <w:p w14:paraId="26C33BC8" w14:textId="77777777" w:rsidR="004B3F04" w:rsidRDefault="004B3F04" w:rsidP="000659BE">
            <w:pPr>
              <w:pStyle w:val="TableText"/>
            </w:pPr>
            <w:r>
              <w:tab/>
            </w:r>
            <w:r>
              <w:tab/>
              <w:t>role</w:t>
            </w:r>
          </w:p>
        </w:tc>
        <w:tc>
          <w:tcPr>
            <w:tcW w:w="720" w:type="dxa"/>
          </w:tcPr>
          <w:p w14:paraId="2AD93416" w14:textId="77777777" w:rsidR="004B3F04" w:rsidRDefault="004B3F04" w:rsidP="000659BE">
            <w:pPr>
              <w:pStyle w:val="TableText"/>
            </w:pPr>
            <w:r>
              <w:t>1..1</w:t>
            </w:r>
          </w:p>
        </w:tc>
        <w:tc>
          <w:tcPr>
            <w:tcW w:w="1152" w:type="dxa"/>
          </w:tcPr>
          <w:p w14:paraId="69AFEDF5" w14:textId="77777777" w:rsidR="004B3F04" w:rsidRDefault="004B3F04" w:rsidP="000659BE">
            <w:pPr>
              <w:pStyle w:val="TableText"/>
            </w:pPr>
            <w:r>
              <w:t>SHALL</w:t>
            </w:r>
          </w:p>
        </w:tc>
        <w:tc>
          <w:tcPr>
            <w:tcW w:w="864" w:type="dxa"/>
          </w:tcPr>
          <w:p w14:paraId="1D48B22A" w14:textId="77777777" w:rsidR="004B3F04" w:rsidRDefault="004B3F04" w:rsidP="000659BE">
            <w:pPr>
              <w:pStyle w:val="TableText"/>
            </w:pPr>
          </w:p>
        </w:tc>
        <w:tc>
          <w:tcPr>
            <w:tcW w:w="1104" w:type="dxa"/>
          </w:tcPr>
          <w:p w14:paraId="08E7A6CA" w14:textId="77777777" w:rsidR="004B3F04" w:rsidRDefault="006C736C" w:rsidP="000659BE">
            <w:pPr>
              <w:pStyle w:val="TableText"/>
            </w:pPr>
            <w:hyperlink w:anchor="C_4499-36278">
              <w:r w:rsidR="004B3F04">
                <w:rPr>
                  <w:rStyle w:val="HyperlinkText9pt"/>
                </w:rPr>
                <w:t>4499-36278</w:t>
              </w:r>
            </w:hyperlink>
          </w:p>
        </w:tc>
        <w:tc>
          <w:tcPr>
            <w:tcW w:w="2975" w:type="dxa"/>
          </w:tcPr>
          <w:p w14:paraId="39F64955" w14:textId="77777777" w:rsidR="004B3F04" w:rsidRDefault="006C736C" w:rsidP="000659BE">
            <w:pPr>
              <w:pStyle w:val="TableText"/>
            </w:pPr>
            <w:hyperlink w:anchor="E_Entity_Location">
              <w:r w:rsidR="004B3F04">
                <w:rPr>
                  <w:rStyle w:val="HyperlinkText9pt"/>
                </w:rPr>
                <w:t>Entity - Location (identifier: urn:hl7ii:2.16.840.1.113883.10.20.28.4.142:2021-02-01</w:t>
              </w:r>
            </w:hyperlink>
          </w:p>
        </w:tc>
      </w:tr>
      <w:tr w:rsidR="004B3F04" w14:paraId="182C9431" w14:textId="77777777" w:rsidTr="000659BE">
        <w:trPr>
          <w:jc w:val="center"/>
        </w:trPr>
        <w:tc>
          <w:tcPr>
            <w:tcW w:w="3345" w:type="dxa"/>
          </w:tcPr>
          <w:p w14:paraId="0BBA4201" w14:textId="77777777" w:rsidR="004B3F04" w:rsidRDefault="004B3F04" w:rsidP="000659BE">
            <w:pPr>
              <w:pStyle w:val="TableText"/>
            </w:pPr>
            <w:r>
              <w:tab/>
              <w:t>outboundRelationship</w:t>
            </w:r>
          </w:p>
        </w:tc>
        <w:tc>
          <w:tcPr>
            <w:tcW w:w="720" w:type="dxa"/>
          </w:tcPr>
          <w:p w14:paraId="0382D498" w14:textId="77777777" w:rsidR="004B3F04" w:rsidRDefault="004B3F04" w:rsidP="000659BE">
            <w:pPr>
              <w:pStyle w:val="TableText"/>
            </w:pPr>
            <w:r>
              <w:t>0..1</w:t>
            </w:r>
          </w:p>
        </w:tc>
        <w:tc>
          <w:tcPr>
            <w:tcW w:w="1152" w:type="dxa"/>
          </w:tcPr>
          <w:p w14:paraId="4D226F7C" w14:textId="77777777" w:rsidR="004B3F04" w:rsidRDefault="004B3F04" w:rsidP="000659BE">
            <w:pPr>
              <w:pStyle w:val="TableText"/>
            </w:pPr>
            <w:r>
              <w:t>MAY</w:t>
            </w:r>
          </w:p>
        </w:tc>
        <w:tc>
          <w:tcPr>
            <w:tcW w:w="864" w:type="dxa"/>
          </w:tcPr>
          <w:p w14:paraId="3D1BBE97" w14:textId="77777777" w:rsidR="004B3F04" w:rsidRDefault="004B3F04" w:rsidP="000659BE">
            <w:pPr>
              <w:pStyle w:val="TableText"/>
            </w:pPr>
          </w:p>
        </w:tc>
        <w:tc>
          <w:tcPr>
            <w:tcW w:w="1104" w:type="dxa"/>
          </w:tcPr>
          <w:p w14:paraId="6C6B78D3" w14:textId="77777777" w:rsidR="004B3F04" w:rsidRDefault="006C736C" w:rsidP="000659BE">
            <w:pPr>
              <w:pStyle w:val="TableText"/>
            </w:pPr>
            <w:hyperlink w:anchor="C_4499-32112">
              <w:r w:rsidR="004B3F04">
                <w:rPr>
                  <w:rStyle w:val="HyperlinkText9pt"/>
                </w:rPr>
                <w:t>4499-32112</w:t>
              </w:r>
            </w:hyperlink>
          </w:p>
        </w:tc>
        <w:tc>
          <w:tcPr>
            <w:tcW w:w="2975" w:type="dxa"/>
          </w:tcPr>
          <w:p w14:paraId="72072BEA" w14:textId="77777777" w:rsidR="004B3F04" w:rsidRDefault="004B3F04" w:rsidP="000659BE">
            <w:pPr>
              <w:pStyle w:val="TableText"/>
            </w:pPr>
          </w:p>
        </w:tc>
      </w:tr>
      <w:tr w:rsidR="004B3F04" w14:paraId="2BC559C6" w14:textId="77777777" w:rsidTr="000659BE">
        <w:trPr>
          <w:jc w:val="center"/>
        </w:trPr>
        <w:tc>
          <w:tcPr>
            <w:tcW w:w="3345" w:type="dxa"/>
          </w:tcPr>
          <w:p w14:paraId="013DC9BC" w14:textId="77777777" w:rsidR="004B3F04" w:rsidRDefault="004B3F04" w:rsidP="000659BE">
            <w:pPr>
              <w:pStyle w:val="TableText"/>
            </w:pPr>
            <w:r>
              <w:tab/>
            </w:r>
            <w:r>
              <w:tab/>
              <w:t>@typeCode</w:t>
            </w:r>
          </w:p>
        </w:tc>
        <w:tc>
          <w:tcPr>
            <w:tcW w:w="720" w:type="dxa"/>
          </w:tcPr>
          <w:p w14:paraId="3A70F209" w14:textId="77777777" w:rsidR="004B3F04" w:rsidRDefault="004B3F04" w:rsidP="000659BE">
            <w:pPr>
              <w:pStyle w:val="TableText"/>
            </w:pPr>
            <w:r>
              <w:t>1..1</w:t>
            </w:r>
          </w:p>
        </w:tc>
        <w:tc>
          <w:tcPr>
            <w:tcW w:w="1152" w:type="dxa"/>
          </w:tcPr>
          <w:p w14:paraId="1A021AB7" w14:textId="77777777" w:rsidR="004B3F04" w:rsidRDefault="004B3F04" w:rsidP="000659BE">
            <w:pPr>
              <w:pStyle w:val="TableText"/>
            </w:pPr>
            <w:r>
              <w:t>SHALL</w:t>
            </w:r>
          </w:p>
        </w:tc>
        <w:tc>
          <w:tcPr>
            <w:tcW w:w="864" w:type="dxa"/>
          </w:tcPr>
          <w:p w14:paraId="5DC79C72" w14:textId="77777777" w:rsidR="004B3F04" w:rsidRDefault="004B3F04" w:rsidP="000659BE">
            <w:pPr>
              <w:pStyle w:val="TableText"/>
            </w:pPr>
          </w:p>
        </w:tc>
        <w:tc>
          <w:tcPr>
            <w:tcW w:w="1104" w:type="dxa"/>
          </w:tcPr>
          <w:p w14:paraId="4DC9A392" w14:textId="77777777" w:rsidR="004B3F04" w:rsidRDefault="006C736C" w:rsidP="000659BE">
            <w:pPr>
              <w:pStyle w:val="TableText"/>
            </w:pPr>
            <w:hyperlink w:anchor="C_4499-32113">
              <w:r w:rsidR="004B3F04">
                <w:rPr>
                  <w:rStyle w:val="HyperlinkText9pt"/>
                </w:rPr>
                <w:t>4499-32113</w:t>
              </w:r>
            </w:hyperlink>
          </w:p>
        </w:tc>
        <w:tc>
          <w:tcPr>
            <w:tcW w:w="2975" w:type="dxa"/>
          </w:tcPr>
          <w:p w14:paraId="4B94EFEE" w14:textId="77777777" w:rsidR="004B3F04" w:rsidRDefault="004B3F04" w:rsidP="000659BE">
            <w:pPr>
              <w:pStyle w:val="TableText"/>
            </w:pPr>
            <w:r>
              <w:t>urn:oid:2.16.840.1.113883.5.1002 (HL7ActRelationshipType) = RSON</w:t>
            </w:r>
          </w:p>
        </w:tc>
      </w:tr>
      <w:tr w:rsidR="004B3F04" w14:paraId="7F96642E" w14:textId="77777777" w:rsidTr="000659BE">
        <w:trPr>
          <w:jc w:val="center"/>
        </w:trPr>
        <w:tc>
          <w:tcPr>
            <w:tcW w:w="3345" w:type="dxa"/>
          </w:tcPr>
          <w:p w14:paraId="4D11D260" w14:textId="77777777" w:rsidR="004B3F04" w:rsidRDefault="004B3F04" w:rsidP="000659BE">
            <w:pPr>
              <w:pStyle w:val="TableText"/>
            </w:pPr>
            <w:r>
              <w:tab/>
            </w:r>
            <w:r>
              <w:tab/>
              <w:t>observationCriteria</w:t>
            </w:r>
          </w:p>
        </w:tc>
        <w:tc>
          <w:tcPr>
            <w:tcW w:w="720" w:type="dxa"/>
          </w:tcPr>
          <w:p w14:paraId="3FC097B9" w14:textId="77777777" w:rsidR="004B3F04" w:rsidRDefault="004B3F04" w:rsidP="000659BE">
            <w:pPr>
              <w:pStyle w:val="TableText"/>
            </w:pPr>
            <w:r>
              <w:t>1..1</w:t>
            </w:r>
          </w:p>
        </w:tc>
        <w:tc>
          <w:tcPr>
            <w:tcW w:w="1152" w:type="dxa"/>
          </w:tcPr>
          <w:p w14:paraId="5A896ECB" w14:textId="77777777" w:rsidR="004B3F04" w:rsidRDefault="004B3F04" w:rsidP="000659BE">
            <w:pPr>
              <w:pStyle w:val="TableText"/>
            </w:pPr>
            <w:r>
              <w:t>SHALL</w:t>
            </w:r>
          </w:p>
        </w:tc>
        <w:tc>
          <w:tcPr>
            <w:tcW w:w="864" w:type="dxa"/>
          </w:tcPr>
          <w:p w14:paraId="656C52BC" w14:textId="77777777" w:rsidR="004B3F04" w:rsidRDefault="004B3F04" w:rsidP="000659BE">
            <w:pPr>
              <w:pStyle w:val="TableText"/>
            </w:pPr>
          </w:p>
        </w:tc>
        <w:tc>
          <w:tcPr>
            <w:tcW w:w="1104" w:type="dxa"/>
          </w:tcPr>
          <w:p w14:paraId="07AEF335" w14:textId="77777777" w:rsidR="004B3F04" w:rsidRDefault="006C736C" w:rsidP="000659BE">
            <w:pPr>
              <w:pStyle w:val="TableText"/>
            </w:pPr>
            <w:hyperlink w:anchor="C_4499-32114">
              <w:r w:rsidR="004B3F04">
                <w:rPr>
                  <w:rStyle w:val="HyperlinkText9pt"/>
                </w:rPr>
                <w:t>4499-32114</w:t>
              </w:r>
            </w:hyperlink>
          </w:p>
        </w:tc>
        <w:tc>
          <w:tcPr>
            <w:tcW w:w="2975" w:type="dxa"/>
          </w:tcPr>
          <w:p w14:paraId="5DB4E3DC" w14:textId="77777777" w:rsidR="004B3F04" w:rsidRDefault="006C736C" w:rsidP="000659BE">
            <w:pPr>
              <w:pStyle w:val="TableText"/>
            </w:pPr>
            <w:hyperlink w:anchor="E_Reason_V1">
              <w:r w:rsidR="004B3F04">
                <w:rPr>
                  <w:rStyle w:val="HyperlinkText9pt"/>
                </w:rPr>
                <w:t>Reason (identifier: urn:hl7ii:2.16.840.1.113883.10.20.28.4.88:2017-05-01</w:t>
              </w:r>
            </w:hyperlink>
          </w:p>
        </w:tc>
      </w:tr>
      <w:tr w:rsidR="004B3F04" w14:paraId="1EA18C43" w14:textId="77777777" w:rsidTr="000659BE">
        <w:trPr>
          <w:jc w:val="center"/>
        </w:trPr>
        <w:tc>
          <w:tcPr>
            <w:tcW w:w="3345" w:type="dxa"/>
          </w:tcPr>
          <w:p w14:paraId="478E432E" w14:textId="77777777" w:rsidR="004B3F04" w:rsidRDefault="004B3F04" w:rsidP="000659BE">
            <w:pPr>
              <w:pStyle w:val="TableText"/>
            </w:pPr>
            <w:r>
              <w:tab/>
              <w:t>outboundRelationship</w:t>
            </w:r>
          </w:p>
        </w:tc>
        <w:tc>
          <w:tcPr>
            <w:tcW w:w="720" w:type="dxa"/>
          </w:tcPr>
          <w:p w14:paraId="37B408F6" w14:textId="77777777" w:rsidR="004B3F04" w:rsidRDefault="004B3F04" w:rsidP="000659BE">
            <w:pPr>
              <w:pStyle w:val="TableText"/>
            </w:pPr>
            <w:r>
              <w:t>0..1</w:t>
            </w:r>
          </w:p>
        </w:tc>
        <w:tc>
          <w:tcPr>
            <w:tcW w:w="1152" w:type="dxa"/>
          </w:tcPr>
          <w:p w14:paraId="10C8A9A0" w14:textId="77777777" w:rsidR="004B3F04" w:rsidRDefault="004B3F04" w:rsidP="000659BE">
            <w:pPr>
              <w:pStyle w:val="TableText"/>
            </w:pPr>
            <w:r>
              <w:t>MAY</w:t>
            </w:r>
          </w:p>
        </w:tc>
        <w:tc>
          <w:tcPr>
            <w:tcW w:w="864" w:type="dxa"/>
          </w:tcPr>
          <w:p w14:paraId="7D2013F2" w14:textId="77777777" w:rsidR="004B3F04" w:rsidRDefault="004B3F04" w:rsidP="000659BE">
            <w:pPr>
              <w:pStyle w:val="TableText"/>
            </w:pPr>
          </w:p>
        </w:tc>
        <w:tc>
          <w:tcPr>
            <w:tcW w:w="1104" w:type="dxa"/>
          </w:tcPr>
          <w:p w14:paraId="52AA2D4A" w14:textId="77777777" w:rsidR="004B3F04" w:rsidRDefault="006C736C" w:rsidP="000659BE">
            <w:pPr>
              <w:pStyle w:val="TableText"/>
            </w:pPr>
            <w:hyperlink w:anchor="C_4499-34488">
              <w:r w:rsidR="004B3F04">
                <w:rPr>
                  <w:rStyle w:val="HyperlinkText9pt"/>
                </w:rPr>
                <w:t>4499-34488</w:t>
              </w:r>
            </w:hyperlink>
          </w:p>
        </w:tc>
        <w:tc>
          <w:tcPr>
            <w:tcW w:w="2975" w:type="dxa"/>
          </w:tcPr>
          <w:p w14:paraId="65984BD1" w14:textId="77777777" w:rsidR="004B3F04" w:rsidRDefault="004B3F04" w:rsidP="000659BE">
            <w:pPr>
              <w:pStyle w:val="TableText"/>
            </w:pPr>
          </w:p>
        </w:tc>
      </w:tr>
      <w:tr w:rsidR="004B3F04" w14:paraId="600C2FE5" w14:textId="77777777" w:rsidTr="000659BE">
        <w:trPr>
          <w:jc w:val="center"/>
        </w:trPr>
        <w:tc>
          <w:tcPr>
            <w:tcW w:w="3345" w:type="dxa"/>
          </w:tcPr>
          <w:p w14:paraId="368E9911" w14:textId="77777777" w:rsidR="004B3F04" w:rsidRDefault="004B3F04" w:rsidP="000659BE">
            <w:pPr>
              <w:pStyle w:val="TableText"/>
            </w:pPr>
            <w:r>
              <w:tab/>
            </w:r>
            <w:r>
              <w:tab/>
              <w:t>@typeCode</w:t>
            </w:r>
          </w:p>
        </w:tc>
        <w:tc>
          <w:tcPr>
            <w:tcW w:w="720" w:type="dxa"/>
          </w:tcPr>
          <w:p w14:paraId="1792F9E5" w14:textId="77777777" w:rsidR="004B3F04" w:rsidRDefault="004B3F04" w:rsidP="000659BE">
            <w:pPr>
              <w:pStyle w:val="TableText"/>
            </w:pPr>
            <w:r>
              <w:t>1..1</w:t>
            </w:r>
          </w:p>
        </w:tc>
        <w:tc>
          <w:tcPr>
            <w:tcW w:w="1152" w:type="dxa"/>
          </w:tcPr>
          <w:p w14:paraId="7C897C10" w14:textId="77777777" w:rsidR="004B3F04" w:rsidRDefault="004B3F04" w:rsidP="000659BE">
            <w:pPr>
              <w:pStyle w:val="TableText"/>
            </w:pPr>
            <w:r>
              <w:t>SHALL</w:t>
            </w:r>
          </w:p>
        </w:tc>
        <w:tc>
          <w:tcPr>
            <w:tcW w:w="864" w:type="dxa"/>
          </w:tcPr>
          <w:p w14:paraId="416962A8" w14:textId="77777777" w:rsidR="004B3F04" w:rsidRDefault="004B3F04" w:rsidP="000659BE">
            <w:pPr>
              <w:pStyle w:val="TableText"/>
            </w:pPr>
          </w:p>
        </w:tc>
        <w:tc>
          <w:tcPr>
            <w:tcW w:w="1104" w:type="dxa"/>
          </w:tcPr>
          <w:p w14:paraId="02FA8FCA" w14:textId="77777777" w:rsidR="004B3F04" w:rsidRDefault="006C736C" w:rsidP="000659BE">
            <w:pPr>
              <w:pStyle w:val="TableText"/>
            </w:pPr>
            <w:hyperlink w:anchor="C_4499-34489">
              <w:r w:rsidR="004B3F04">
                <w:rPr>
                  <w:rStyle w:val="HyperlinkText9pt"/>
                </w:rPr>
                <w:t>4499-34489</w:t>
              </w:r>
            </w:hyperlink>
          </w:p>
        </w:tc>
        <w:tc>
          <w:tcPr>
            <w:tcW w:w="2975" w:type="dxa"/>
          </w:tcPr>
          <w:p w14:paraId="616AFA2B" w14:textId="77777777" w:rsidR="004B3F04" w:rsidRDefault="004B3F04" w:rsidP="000659BE">
            <w:pPr>
              <w:pStyle w:val="TableText"/>
            </w:pPr>
            <w:r>
              <w:t>urn:oid:2.16.840.1.113883.5.1002 (HL7ActRelationshipType) = REFR</w:t>
            </w:r>
          </w:p>
        </w:tc>
      </w:tr>
      <w:tr w:rsidR="004B3F04" w14:paraId="5744ECCA" w14:textId="77777777" w:rsidTr="000659BE">
        <w:trPr>
          <w:jc w:val="center"/>
        </w:trPr>
        <w:tc>
          <w:tcPr>
            <w:tcW w:w="3345" w:type="dxa"/>
          </w:tcPr>
          <w:p w14:paraId="4E9640BA" w14:textId="77777777" w:rsidR="004B3F04" w:rsidRDefault="004B3F04" w:rsidP="000659BE">
            <w:pPr>
              <w:pStyle w:val="TableText"/>
            </w:pPr>
            <w:r>
              <w:tab/>
            </w:r>
            <w:r>
              <w:tab/>
              <w:t>supplyCriteria</w:t>
            </w:r>
          </w:p>
        </w:tc>
        <w:tc>
          <w:tcPr>
            <w:tcW w:w="720" w:type="dxa"/>
          </w:tcPr>
          <w:p w14:paraId="753E05EB" w14:textId="77777777" w:rsidR="004B3F04" w:rsidRDefault="004B3F04" w:rsidP="000659BE">
            <w:pPr>
              <w:pStyle w:val="TableText"/>
            </w:pPr>
            <w:r>
              <w:t>1..1</w:t>
            </w:r>
          </w:p>
        </w:tc>
        <w:tc>
          <w:tcPr>
            <w:tcW w:w="1152" w:type="dxa"/>
          </w:tcPr>
          <w:p w14:paraId="67760D38" w14:textId="77777777" w:rsidR="004B3F04" w:rsidRDefault="004B3F04" w:rsidP="000659BE">
            <w:pPr>
              <w:pStyle w:val="TableText"/>
            </w:pPr>
            <w:r>
              <w:t>SHALL</w:t>
            </w:r>
          </w:p>
        </w:tc>
        <w:tc>
          <w:tcPr>
            <w:tcW w:w="864" w:type="dxa"/>
          </w:tcPr>
          <w:p w14:paraId="36E5F922" w14:textId="77777777" w:rsidR="004B3F04" w:rsidRDefault="004B3F04" w:rsidP="000659BE">
            <w:pPr>
              <w:pStyle w:val="TableText"/>
            </w:pPr>
          </w:p>
        </w:tc>
        <w:tc>
          <w:tcPr>
            <w:tcW w:w="1104" w:type="dxa"/>
          </w:tcPr>
          <w:p w14:paraId="2F935463" w14:textId="77777777" w:rsidR="004B3F04" w:rsidRDefault="006C736C" w:rsidP="000659BE">
            <w:pPr>
              <w:pStyle w:val="TableText"/>
            </w:pPr>
            <w:hyperlink w:anchor="C_4499-34849">
              <w:r w:rsidR="004B3F04">
                <w:rPr>
                  <w:rStyle w:val="HyperlinkText9pt"/>
                </w:rPr>
                <w:t>4499-34849</w:t>
              </w:r>
            </w:hyperlink>
          </w:p>
        </w:tc>
        <w:tc>
          <w:tcPr>
            <w:tcW w:w="2975" w:type="dxa"/>
          </w:tcPr>
          <w:p w14:paraId="421914EF" w14:textId="77777777" w:rsidR="004B3F04" w:rsidRDefault="006C736C" w:rsidP="000659BE">
            <w:pPr>
              <w:pStyle w:val="TableText"/>
            </w:pPr>
            <w:hyperlink w:anchor="E_Supply">
              <w:r w:rsidR="004B3F04">
                <w:rPr>
                  <w:rStyle w:val="HyperlinkText9pt"/>
                </w:rPr>
                <w:t>Supply (identifier: urn:hl7ii:2.16.840.1.113883.10.20.28.4.129:2017-08-01</w:t>
              </w:r>
            </w:hyperlink>
          </w:p>
        </w:tc>
      </w:tr>
    </w:tbl>
    <w:p w14:paraId="0A3CE4AB" w14:textId="77777777" w:rsidR="004B3F04" w:rsidRDefault="004B3F04" w:rsidP="004B3F04">
      <w:pPr>
        <w:pStyle w:val="BodyText"/>
      </w:pPr>
    </w:p>
    <w:p w14:paraId="5D1D1B15" w14:textId="77777777" w:rsidR="004B3F04" w:rsidRDefault="004B3F04" w:rsidP="007E63CC">
      <w:pPr>
        <w:numPr>
          <w:ilvl w:val="0"/>
          <w:numId w:val="80"/>
        </w:numPr>
      </w:pPr>
      <w:r>
        <w:rPr>
          <w:rStyle w:val="keyword"/>
        </w:rPr>
        <w:t>SHALL</w:t>
      </w:r>
      <w:r>
        <w:t xml:space="preserve"> contain exactly one [1..1] </w:t>
      </w:r>
      <w:r>
        <w:rPr>
          <w:rStyle w:val="XMLnameBold"/>
        </w:rPr>
        <w:t>@classCode</w:t>
      </w:r>
      <w:r>
        <w:t>=</w:t>
      </w:r>
      <w:r>
        <w:rPr>
          <w:rStyle w:val="XMLname"/>
        </w:rPr>
        <w:t>"SBADM"</w:t>
      </w:r>
      <w:r>
        <w:t xml:space="preserve"> Substance Administration</w:t>
      </w:r>
      <w:bookmarkStart w:id="3718" w:name="C_4499-32063"/>
      <w:r>
        <w:t xml:space="preserve"> (CONF:4499-32063)</w:t>
      </w:r>
      <w:bookmarkEnd w:id="3718"/>
      <w:r>
        <w:t>.</w:t>
      </w:r>
    </w:p>
    <w:p w14:paraId="40A4DFDA" w14:textId="77777777" w:rsidR="004B3F04" w:rsidRDefault="004B3F04" w:rsidP="007E63CC">
      <w:pPr>
        <w:numPr>
          <w:ilvl w:val="0"/>
          <w:numId w:val="80"/>
        </w:numPr>
      </w:pPr>
      <w:r>
        <w:rPr>
          <w:rStyle w:val="keyword"/>
        </w:rPr>
        <w:t>SHALL</w:t>
      </w:r>
      <w:r>
        <w:t xml:space="preserve"> contain exactly one [1..1] </w:t>
      </w:r>
      <w:r>
        <w:rPr>
          <w:rStyle w:val="XMLnameBold"/>
        </w:rPr>
        <w:t>@moodCode</w:t>
      </w:r>
      <w:r>
        <w:t>=</w:t>
      </w:r>
      <w:r>
        <w:rPr>
          <w:rStyle w:val="XMLname"/>
        </w:rPr>
        <w:t>"INT"</w:t>
      </w:r>
      <w:r>
        <w:t xml:space="preserve"> Intent (CodeSystem: </w:t>
      </w:r>
      <w:r>
        <w:rPr>
          <w:rStyle w:val="XMLname"/>
        </w:rPr>
        <w:t>HL7ActMood urn:oid:2.16.840.1.113883.5.1001</w:t>
      </w:r>
      <w:r>
        <w:t>)</w:t>
      </w:r>
      <w:bookmarkStart w:id="3719" w:name="C_4499-32064"/>
      <w:r>
        <w:t xml:space="preserve"> (CONF:4499-32064)</w:t>
      </w:r>
      <w:bookmarkEnd w:id="3719"/>
      <w:r>
        <w:t>.</w:t>
      </w:r>
    </w:p>
    <w:p w14:paraId="102C8544" w14:textId="77777777" w:rsidR="004B3F04" w:rsidRDefault="004B3F04" w:rsidP="007E63CC">
      <w:pPr>
        <w:numPr>
          <w:ilvl w:val="0"/>
          <w:numId w:val="80"/>
        </w:numPr>
      </w:pPr>
      <w:r>
        <w:rPr>
          <w:rStyle w:val="keyword"/>
        </w:rPr>
        <w:t>MAY</w:t>
      </w:r>
      <w:r>
        <w:t xml:space="preserve"> contain zero or one [0..1] </w:t>
      </w:r>
      <w:r>
        <w:rPr>
          <w:rStyle w:val="XMLnameBold"/>
        </w:rPr>
        <w:t>@actionNegationInd</w:t>
      </w:r>
      <w:bookmarkStart w:id="3720" w:name="C_4499-32065"/>
      <w:r>
        <w:t xml:space="preserve"> (CONF:4499-32065)</w:t>
      </w:r>
      <w:bookmarkEnd w:id="3720"/>
      <w:r>
        <w:t>.</w:t>
      </w:r>
      <w:r>
        <w:br/>
        <w:t>Note: QDM Attribute: Negation Rationale</w:t>
      </w:r>
    </w:p>
    <w:p w14:paraId="170137BB" w14:textId="77777777" w:rsidR="004B3F04" w:rsidRDefault="004B3F04" w:rsidP="007E63CC">
      <w:pPr>
        <w:numPr>
          <w:ilvl w:val="0"/>
          <w:numId w:val="80"/>
        </w:numPr>
      </w:pPr>
      <w:r>
        <w:rPr>
          <w:rStyle w:val="keyword"/>
        </w:rPr>
        <w:t>SHALL</w:t>
      </w:r>
      <w:r>
        <w:t xml:space="preserve"> contain exactly one [1..1] </w:t>
      </w:r>
      <w:r>
        <w:rPr>
          <w:rStyle w:val="XMLnameBold"/>
        </w:rPr>
        <w:t>templateId</w:t>
      </w:r>
      <w:bookmarkStart w:id="3721" w:name="C_4499-32066"/>
      <w:r>
        <w:t xml:space="preserve"> (CONF:4499-32066)</w:t>
      </w:r>
      <w:bookmarkEnd w:id="3721"/>
      <w:r>
        <w:t>.</w:t>
      </w:r>
    </w:p>
    <w:p w14:paraId="24C3B2FD" w14:textId="77777777" w:rsidR="004B3F04" w:rsidRDefault="004B3F04" w:rsidP="007E63CC">
      <w:pPr>
        <w:numPr>
          <w:ilvl w:val="1"/>
          <w:numId w:val="80"/>
        </w:numPr>
      </w:pPr>
      <w:r>
        <w:t xml:space="preserve">This templateId </w:t>
      </w:r>
      <w:r>
        <w:rPr>
          <w:rStyle w:val="keyword"/>
        </w:rPr>
        <w:t>SHALL</w:t>
      </w:r>
      <w:r>
        <w:t xml:space="preserve"> contain exactly one [1..1] </w:t>
      </w:r>
      <w:r>
        <w:rPr>
          <w:rStyle w:val="XMLnameBold"/>
        </w:rPr>
        <w:t>item</w:t>
      </w:r>
      <w:bookmarkStart w:id="3722" w:name="C_4499-32125"/>
      <w:r>
        <w:t xml:space="preserve"> (CONF:4499-32125)</w:t>
      </w:r>
      <w:bookmarkEnd w:id="3722"/>
      <w:r>
        <w:t xml:space="preserve"> such that it</w:t>
      </w:r>
    </w:p>
    <w:p w14:paraId="02B65447" w14:textId="77777777" w:rsidR="004B3F04" w:rsidRDefault="004B3F04" w:rsidP="007E63CC">
      <w:pPr>
        <w:numPr>
          <w:ilvl w:val="2"/>
          <w:numId w:val="80"/>
        </w:numPr>
      </w:pPr>
      <w:r>
        <w:rPr>
          <w:rStyle w:val="keyword"/>
        </w:rPr>
        <w:lastRenderedPageBreak/>
        <w:t>SHALL</w:t>
      </w:r>
      <w:r>
        <w:t xml:space="preserve"> contain exactly one [1..1] </w:t>
      </w:r>
      <w:r>
        <w:rPr>
          <w:rStyle w:val="XMLnameBold"/>
        </w:rPr>
        <w:t>@root</w:t>
      </w:r>
      <w:r>
        <w:t>=</w:t>
      </w:r>
      <w:r>
        <w:rPr>
          <w:rStyle w:val="XMLname"/>
        </w:rPr>
        <w:t>"2.16.840.1.113883.10.20.28.4.78"</w:t>
      </w:r>
      <w:bookmarkStart w:id="3723" w:name="C_4499-32126"/>
      <w:r>
        <w:t xml:space="preserve"> (CONF:4499-32126)</w:t>
      </w:r>
      <w:bookmarkEnd w:id="3723"/>
      <w:r>
        <w:t>.</w:t>
      </w:r>
    </w:p>
    <w:p w14:paraId="27CBDC65" w14:textId="77777777" w:rsidR="004B3F04" w:rsidRDefault="004B3F04" w:rsidP="007E63CC">
      <w:pPr>
        <w:numPr>
          <w:ilvl w:val="2"/>
          <w:numId w:val="80"/>
        </w:numPr>
      </w:pPr>
      <w:r>
        <w:rPr>
          <w:rStyle w:val="keyword"/>
        </w:rPr>
        <w:t>SHALL</w:t>
      </w:r>
      <w:r>
        <w:t xml:space="preserve"> contain exactly one [1..1] </w:t>
      </w:r>
      <w:r>
        <w:rPr>
          <w:rStyle w:val="XMLnameBold"/>
        </w:rPr>
        <w:t>@extension</w:t>
      </w:r>
      <w:r>
        <w:t>=</w:t>
      </w:r>
      <w:r>
        <w:rPr>
          <w:rStyle w:val="XMLname"/>
        </w:rPr>
        <w:t>"2021-02-01"</w:t>
      </w:r>
      <w:bookmarkStart w:id="3724" w:name="C_4499-33693"/>
      <w:r>
        <w:t xml:space="preserve"> (CONF:4499-33693)</w:t>
      </w:r>
      <w:bookmarkEnd w:id="3724"/>
      <w:r>
        <w:t>.</w:t>
      </w:r>
    </w:p>
    <w:p w14:paraId="52D2D5CD" w14:textId="77777777" w:rsidR="004B3F04" w:rsidRDefault="004B3F04" w:rsidP="007E63CC">
      <w:pPr>
        <w:numPr>
          <w:ilvl w:val="0"/>
          <w:numId w:val="80"/>
        </w:numPr>
      </w:pPr>
      <w:r>
        <w:rPr>
          <w:rStyle w:val="keyword"/>
        </w:rPr>
        <w:t>SHALL</w:t>
      </w:r>
      <w:r>
        <w:t xml:space="preserve"> contain exactly one [1..1] </w:t>
      </w:r>
      <w:r>
        <w:rPr>
          <w:rStyle w:val="XMLnameBold"/>
        </w:rPr>
        <w:t>id</w:t>
      </w:r>
      <w:bookmarkStart w:id="3725" w:name="C_4499-32067"/>
      <w:r>
        <w:t xml:space="preserve"> (CONF:4499-32067)</w:t>
      </w:r>
      <w:bookmarkEnd w:id="3725"/>
      <w:r>
        <w:t>.</w:t>
      </w:r>
    </w:p>
    <w:p w14:paraId="7D60F269" w14:textId="77777777" w:rsidR="004B3F04" w:rsidRDefault="004B3F04" w:rsidP="007E63CC">
      <w:pPr>
        <w:numPr>
          <w:ilvl w:val="0"/>
          <w:numId w:val="80"/>
        </w:numPr>
      </w:pPr>
      <w:r>
        <w:rPr>
          <w:rStyle w:val="keyword"/>
        </w:rPr>
        <w:t>SHALL</w:t>
      </w:r>
      <w:r>
        <w:t xml:space="preserve"> contain exactly one [1..1] </w:t>
      </w:r>
      <w:r>
        <w:rPr>
          <w:rStyle w:val="XMLnameBold"/>
        </w:rPr>
        <w:t>title</w:t>
      </w:r>
      <w:bookmarkStart w:id="3726" w:name="C_4499-32069"/>
      <w:r>
        <w:t xml:space="preserve"> (CONF:4499-32069)</w:t>
      </w:r>
      <w:bookmarkEnd w:id="3726"/>
      <w:r>
        <w:t>.</w:t>
      </w:r>
    </w:p>
    <w:p w14:paraId="0B40974A" w14:textId="77777777" w:rsidR="004B3F04" w:rsidRDefault="004B3F04" w:rsidP="007E63CC">
      <w:pPr>
        <w:numPr>
          <w:ilvl w:val="0"/>
          <w:numId w:val="80"/>
        </w:numPr>
      </w:pPr>
      <w:r>
        <w:rPr>
          <w:rStyle w:val="keyword"/>
        </w:rPr>
        <w:t>SHALL</w:t>
      </w:r>
      <w:r>
        <w:t xml:space="preserve"> contain exactly one [1..1] </w:t>
      </w:r>
      <w:r>
        <w:rPr>
          <w:rStyle w:val="XMLnameBold"/>
        </w:rPr>
        <w:t>statusCode</w:t>
      </w:r>
      <w:bookmarkStart w:id="3727" w:name="C_4499-32070"/>
      <w:r>
        <w:t xml:space="preserve"> (CONF:4499-32070)</w:t>
      </w:r>
      <w:bookmarkEnd w:id="3727"/>
      <w:r>
        <w:t>.</w:t>
      </w:r>
    </w:p>
    <w:p w14:paraId="47F8B026" w14:textId="77777777" w:rsidR="004B3F04" w:rsidRDefault="004B3F04" w:rsidP="007E63CC">
      <w:pPr>
        <w:numPr>
          <w:ilvl w:val="1"/>
          <w:numId w:val="80"/>
        </w:numPr>
      </w:pPr>
      <w:r>
        <w:t xml:space="preserve">This statusCode </w:t>
      </w:r>
      <w:r>
        <w:rPr>
          <w:rStyle w:val="keyword"/>
        </w:rPr>
        <w:t>SHALL</w:t>
      </w:r>
      <w:r>
        <w:t xml:space="preserve"> contain exactly one [1..1] </w:t>
      </w:r>
      <w:r>
        <w:rPr>
          <w:rStyle w:val="XMLnameBold"/>
        </w:rPr>
        <w:t>@code</w:t>
      </w:r>
      <w:r>
        <w:t>=</w:t>
      </w:r>
      <w:r>
        <w:rPr>
          <w:rStyle w:val="XMLname"/>
        </w:rPr>
        <w:t>"active"</w:t>
      </w:r>
      <w:r>
        <w:t xml:space="preserve"> Active (CodeSystem: </w:t>
      </w:r>
      <w:r>
        <w:rPr>
          <w:rStyle w:val="XMLname"/>
        </w:rPr>
        <w:t>HL7ActStatus urn:oid:2.16.840.1.113883.5.14</w:t>
      </w:r>
      <w:r>
        <w:t>)</w:t>
      </w:r>
      <w:bookmarkStart w:id="3728" w:name="C_4499-32071"/>
      <w:r>
        <w:t xml:space="preserve"> (CONF:4499-32071)</w:t>
      </w:r>
      <w:bookmarkEnd w:id="3728"/>
      <w:r>
        <w:t>.</w:t>
      </w:r>
    </w:p>
    <w:p w14:paraId="2A8A7979" w14:textId="77777777" w:rsidR="004B3F04" w:rsidRDefault="004B3F04" w:rsidP="007E63CC">
      <w:pPr>
        <w:numPr>
          <w:ilvl w:val="0"/>
          <w:numId w:val="80"/>
        </w:numPr>
      </w:pPr>
      <w:r>
        <w:rPr>
          <w:rStyle w:val="keyword"/>
        </w:rPr>
        <w:t>MAY</w:t>
      </w:r>
      <w:r>
        <w:t xml:space="preserve"> contain zero or one [0..1] </w:t>
      </w:r>
      <w:r>
        <w:rPr>
          <w:rStyle w:val="XMLnameBold"/>
        </w:rPr>
        <w:t>effectiveTime</w:t>
      </w:r>
      <w:bookmarkStart w:id="3729" w:name="C_4499-35568"/>
      <w:r>
        <w:t xml:space="preserve"> (CONF:4499-35568)</w:t>
      </w:r>
      <w:bookmarkEnd w:id="3729"/>
      <w:r>
        <w:t xml:space="preserve"> such that it</w:t>
      </w:r>
      <w:r>
        <w:br/>
        <w:t>Note: QDM Attribute: Frequency</w:t>
      </w:r>
    </w:p>
    <w:p w14:paraId="1D62DE5E" w14:textId="77777777" w:rsidR="004B3F04" w:rsidRDefault="004B3F04" w:rsidP="007E63CC">
      <w:pPr>
        <w:numPr>
          <w:ilvl w:val="1"/>
          <w:numId w:val="80"/>
        </w:numPr>
      </w:pPr>
      <w:r>
        <w:rPr>
          <w:rStyle w:val="keyword"/>
        </w:rPr>
        <w:t>MAY</w:t>
      </w:r>
      <w:r>
        <w:t xml:space="preserve"> contain zero or one [0..1] </w:t>
      </w:r>
      <w:r>
        <w:rPr>
          <w:rStyle w:val="XMLnameBold"/>
        </w:rPr>
        <w:t>period</w:t>
      </w:r>
      <w:bookmarkStart w:id="3730" w:name="C_4499-35569"/>
      <w:r>
        <w:t xml:space="preserve"> (CONF:4499-35569)</w:t>
      </w:r>
      <w:bookmarkEnd w:id="3730"/>
      <w:r>
        <w:t>.</w:t>
      </w:r>
    </w:p>
    <w:p w14:paraId="74F97398" w14:textId="77777777" w:rsidR="004B3F04" w:rsidRDefault="004B3F04" w:rsidP="007E63CC">
      <w:pPr>
        <w:numPr>
          <w:ilvl w:val="0"/>
          <w:numId w:val="80"/>
        </w:numPr>
      </w:pPr>
      <w:r>
        <w:rPr>
          <w:rStyle w:val="keyword"/>
        </w:rPr>
        <w:t>MAY</w:t>
      </w:r>
      <w:r>
        <w:t xml:space="preserve"> contain zero or one [0..1] </w:t>
      </w:r>
      <w:r>
        <w:rPr>
          <w:rStyle w:val="XMLnameBold"/>
        </w:rPr>
        <w:t>repeatNumber</w:t>
      </w:r>
      <w:bookmarkStart w:id="3731" w:name="C_4499-32121"/>
      <w:r>
        <w:t xml:space="preserve"> (CONF:4499-32121)</w:t>
      </w:r>
      <w:bookmarkEnd w:id="3731"/>
      <w:r>
        <w:t>.</w:t>
      </w:r>
      <w:r>
        <w:br/>
        <w:t>Note: QDM Attribute: Refills</w:t>
      </w:r>
    </w:p>
    <w:p w14:paraId="20D477F2" w14:textId="77777777" w:rsidR="004B3F04" w:rsidRDefault="004B3F04" w:rsidP="007E63CC">
      <w:pPr>
        <w:numPr>
          <w:ilvl w:val="0"/>
          <w:numId w:val="80"/>
        </w:numPr>
      </w:pPr>
      <w:r>
        <w:rPr>
          <w:rStyle w:val="keyword"/>
        </w:rPr>
        <w:t>MAY</w:t>
      </w:r>
      <w:r>
        <w:t xml:space="preserve"> contain zero or one [0..1] </w:t>
      </w:r>
      <w:r>
        <w:rPr>
          <w:rStyle w:val="XMLnameBold"/>
        </w:rPr>
        <w:t>routeCode</w:t>
      </w:r>
      <w:bookmarkStart w:id="3732" w:name="C_4499-32123"/>
      <w:r>
        <w:t xml:space="preserve"> (CONF:4499-32123)</w:t>
      </w:r>
      <w:bookmarkEnd w:id="3732"/>
      <w:r>
        <w:t>.</w:t>
      </w:r>
      <w:r>
        <w:br/>
        <w:t>Note: QDM Attribute: Route</w:t>
      </w:r>
    </w:p>
    <w:p w14:paraId="120A3DC8" w14:textId="77777777" w:rsidR="004B3F04" w:rsidRDefault="004B3F04" w:rsidP="007E63CC">
      <w:pPr>
        <w:numPr>
          <w:ilvl w:val="1"/>
          <w:numId w:val="80"/>
        </w:numPr>
      </w:pPr>
      <w:r>
        <w:t xml:space="preserve">The routeCode, if present, </w:t>
      </w:r>
      <w:r>
        <w:rPr>
          <w:rStyle w:val="keyword"/>
        </w:rPr>
        <w:t>SHOULD</w:t>
      </w:r>
      <w:r>
        <w:t xml:space="preserve"> contain zero or one [0..1] </w:t>
      </w:r>
      <w:r>
        <w:rPr>
          <w:rStyle w:val="XMLnameBold"/>
        </w:rPr>
        <w:t>@valueSet</w:t>
      </w:r>
      <w:bookmarkStart w:id="3733" w:name="C_4499-33200"/>
      <w:r>
        <w:t xml:space="preserve"> (CONF:4499-33200)</w:t>
      </w:r>
      <w:bookmarkEnd w:id="3733"/>
      <w:r>
        <w:t>.</w:t>
      </w:r>
    </w:p>
    <w:p w14:paraId="2DF0E458" w14:textId="77777777" w:rsidR="004B3F04" w:rsidRDefault="004B3F04" w:rsidP="007E63CC">
      <w:pPr>
        <w:numPr>
          <w:ilvl w:val="0"/>
          <w:numId w:val="80"/>
        </w:numPr>
      </w:pPr>
      <w:r>
        <w:rPr>
          <w:rStyle w:val="keyword"/>
        </w:rPr>
        <w:t>MAY</w:t>
      </w:r>
      <w:r>
        <w:t xml:space="preserve"> contain zero or one [0..1] </w:t>
      </w:r>
      <w:r>
        <w:rPr>
          <w:rStyle w:val="XMLnameBold"/>
        </w:rPr>
        <w:t>doseQuantity</w:t>
      </w:r>
      <w:bookmarkStart w:id="3734" w:name="C_4499-32124"/>
      <w:r>
        <w:t xml:space="preserve"> (CONF:4499-32124)</w:t>
      </w:r>
      <w:bookmarkEnd w:id="3734"/>
      <w:r>
        <w:t>.</w:t>
      </w:r>
      <w:r>
        <w:br/>
        <w:t>Note: QDM Attribute: Dosage</w:t>
      </w:r>
    </w:p>
    <w:p w14:paraId="0D74D0C6" w14:textId="77777777" w:rsidR="004B3F04" w:rsidRDefault="004B3F04" w:rsidP="007E63CC">
      <w:pPr>
        <w:numPr>
          <w:ilvl w:val="0"/>
          <w:numId w:val="80"/>
        </w:numPr>
      </w:pPr>
      <w:r>
        <w:rPr>
          <w:rStyle w:val="keyword"/>
        </w:rPr>
        <w:t>SHALL</w:t>
      </w:r>
      <w:r>
        <w:t xml:space="preserve"> contain exactly one [1..1] </w:t>
      </w:r>
      <w:r>
        <w:rPr>
          <w:rStyle w:val="XMLnameBold"/>
        </w:rPr>
        <w:t>participation</w:t>
      </w:r>
      <w:bookmarkStart w:id="3735" w:name="C_4499-32103"/>
      <w:r>
        <w:t xml:space="preserve"> (CONF:4499-32103)</w:t>
      </w:r>
      <w:bookmarkEnd w:id="3735"/>
      <w:r>
        <w:t xml:space="preserve"> such that it</w:t>
      </w:r>
    </w:p>
    <w:p w14:paraId="5579F65F"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"CSM"</w:t>
      </w:r>
      <w:r>
        <w:t xml:space="preserve"> Consumable (CodeSystem: </w:t>
      </w:r>
      <w:r>
        <w:rPr>
          <w:rStyle w:val="XMLname"/>
        </w:rPr>
        <w:t>HL7ParticipationType urn:oid:2.16.840.1.113883.5.90</w:t>
      </w:r>
      <w:r>
        <w:t>)</w:t>
      </w:r>
      <w:bookmarkStart w:id="3736" w:name="C_4499-32104"/>
      <w:r>
        <w:t xml:space="preserve"> (CONF:4499-32104)</w:t>
      </w:r>
      <w:bookmarkEnd w:id="3736"/>
      <w:r>
        <w:t>.</w:t>
      </w:r>
    </w:p>
    <w:p w14:paraId="42ED8E6D"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37" w:name="C_4499-32105"/>
      <w:r>
        <w:t xml:space="preserve"> (CONF:4499-32105)</w:t>
      </w:r>
      <w:bookmarkEnd w:id="3737"/>
      <w:r>
        <w:t>.</w:t>
      </w:r>
    </w:p>
    <w:p w14:paraId="2E7DC55D"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"ADMM"</w:t>
      </w:r>
      <w:r>
        <w:t xml:space="preserve"> Administerable Material (CodeSystem: </w:t>
      </w:r>
      <w:r>
        <w:rPr>
          <w:rStyle w:val="XMLname"/>
        </w:rPr>
        <w:t>HL7RoleClass urn:oid:2.16.840.1.113883.5.110</w:t>
      </w:r>
      <w:r>
        <w:t>)</w:t>
      </w:r>
      <w:bookmarkStart w:id="3738" w:name="C_4499-32106"/>
      <w:r>
        <w:t xml:space="preserve"> (CONF:4499-32106)</w:t>
      </w:r>
      <w:bookmarkEnd w:id="3738"/>
      <w:r>
        <w:t>.</w:t>
      </w:r>
    </w:p>
    <w:p w14:paraId="2A094B7E"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playingMaterial</w:t>
      </w:r>
      <w:bookmarkStart w:id="3739" w:name="C_4499-32107"/>
      <w:r>
        <w:t xml:space="preserve"> (CONF:4499-32107)</w:t>
      </w:r>
      <w:bookmarkEnd w:id="3739"/>
      <w:r>
        <w:t>.</w:t>
      </w:r>
    </w:p>
    <w:p w14:paraId="41A1D7EC"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@classCode</w:t>
      </w:r>
      <w:r>
        <w:t>=</w:t>
      </w:r>
      <w:r>
        <w:rPr>
          <w:rStyle w:val="XMLname"/>
        </w:rPr>
        <w:t>"MAT"</w:t>
      </w:r>
      <w:r>
        <w:t xml:space="preserve"> Material (CodeSystem: </w:t>
      </w:r>
      <w:r>
        <w:rPr>
          <w:rStyle w:val="XMLname"/>
        </w:rPr>
        <w:t>HL7EntityClass urn:oid:2.16.840.1.113883.5.41</w:t>
      </w:r>
      <w:r>
        <w:t>)</w:t>
      </w:r>
      <w:bookmarkStart w:id="3740" w:name="C_4499-32108"/>
      <w:r>
        <w:t xml:space="preserve"> (CONF:4499-32108)</w:t>
      </w:r>
      <w:bookmarkEnd w:id="3740"/>
      <w:r>
        <w:t>.</w:t>
      </w:r>
    </w:p>
    <w:p w14:paraId="78E5469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@determinerCode</w:t>
      </w:r>
      <w:r>
        <w:t>=</w:t>
      </w:r>
      <w:r>
        <w:rPr>
          <w:rStyle w:val="XMLname"/>
        </w:rPr>
        <w:t>"KIND"</w:t>
      </w:r>
      <w:r>
        <w:t xml:space="preserve"> Kind (CodeSystem: </w:t>
      </w:r>
      <w:r>
        <w:rPr>
          <w:rStyle w:val="XMLname"/>
        </w:rPr>
        <w:t>HL7EntityDeterminer urn:oid:2.16.840.1.113883.5.30</w:t>
      </w:r>
      <w:r>
        <w:t>)</w:t>
      </w:r>
      <w:bookmarkStart w:id="3741" w:name="C_4499-32109"/>
      <w:r>
        <w:t xml:space="preserve"> (CONF:4499-32109)</w:t>
      </w:r>
      <w:bookmarkEnd w:id="3741"/>
      <w:r>
        <w:t>.</w:t>
      </w:r>
    </w:p>
    <w:p w14:paraId="0ED1B7C5" w14:textId="77777777" w:rsidR="004B3F04" w:rsidRDefault="004B3F04" w:rsidP="007E63CC">
      <w:pPr>
        <w:numPr>
          <w:ilvl w:val="3"/>
          <w:numId w:val="80"/>
        </w:numPr>
      </w:pPr>
      <w:r>
        <w:t xml:space="preserve">This playingMaterial </w:t>
      </w:r>
      <w:r>
        <w:rPr>
          <w:rStyle w:val="keyword"/>
        </w:rPr>
        <w:t>SHALL</w:t>
      </w:r>
      <w:r>
        <w:t xml:space="preserve"> contain exactly one [1..1] </w:t>
      </w:r>
      <w:r>
        <w:rPr>
          <w:rStyle w:val="XMLnameBold"/>
        </w:rPr>
        <w:t>code</w:t>
      </w:r>
      <w:bookmarkStart w:id="3742" w:name="C_4499-32110"/>
      <w:r>
        <w:t xml:space="preserve"> (CONF:4499-32110)</w:t>
      </w:r>
      <w:bookmarkEnd w:id="3742"/>
      <w:r>
        <w:t>.</w:t>
      </w:r>
      <w:r>
        <w:br/>
        <w:t>Note: QDM Attribute: Code</w:t>
      </w:r>
    </w:p>
    <w:p w14:paraId="1E83BAF0" w14:textId="77777777" w:rsidR="004B3F04" w:rsidRDefault="004B3F04" w:rsidP="007E63CC">
      <w:pPr>
        <w:numPr>
          <w:ilvl w:val="4"/>
          <w:numId w:val="80"/>
        </w:numPr>
      </w:pPr>
      <w:r>
        <w:t xml:space="preserve">This code </w:t>
      </w:r>
      <w:r>
        <w:rPr>
          <w:rStyle w:val="keyword"/>
        </w:rPr>
        <w:t>SHOULD</w:t>
      </w:r>
      <w:r>
        <w:t xml:space="preserve"> contain zero or one [0..1] </w:t>
      </w:r>
      <w:r>
        <w:rPr>
          <w:rStyle w:val="XMLnameBold"/>
        </w:rPr>
        <w:t>@valueSet</w:t>
      </w:r>
      <w:bookmarkStart w:id="3743" w:name="C_4499-32111"/>
      <w:r>
        <w:t xml:space="preserve"> (CONF:4499-32111)</w:t>
      </w:r>
      <w:bookmarkEnd w:id="3743"/>
      <w:r>
        <w:t>.</w:t>
      </w:r>
    </w:p>
    <w:p w14:paraId="3EA74F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44" w:name="C_4499-34473"/>
      <w:r>
        <w:t xml:space="preserve"> (CONF:4499-34473)</w:t>
      </w:r>
      <w:bookmarkEnd w:id="3744"/>
      <w:r>
        <w:t xml:space="preserve"> such that it</w:t>
      </w:r>
    </w:p>
    <w:p w14:paraId="33AC167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"AUT"</w:t>
      </w:r>
      <w:r>
        <w:t xml:space="preserve"> Author (CodeSystem: </w:t>
      </w:r>
      <w:r>
        <w:rPr>
          <w:rStyle w:val="XMLname"/>
        </w:rPr>
        <w:t>HL7ParticipationType urn:oid:2.16.840.1.113883.5.90</w:t>
      </w:r>
      <w:r>
        <w:t>)</w:t>
      </w:r>
      <w:bookmarkStart w:id="3745" w:name="C_4499-34476"/>
      <w:r>
        <w:t xml:space="preserve"> (CONF:4499-34476)</w:t>
      </w:r>
      <w:bookmarkEnd w:id="3745"/>
      <w:r>
        <w:t>.</w:t>
      </w:r>
    </w:p>
    <w:p w14:paraId="6BE62A78"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time</w:t>
      </w:r>
      <w:bookmarkStart w:id="3746" w:name="C_4499-34474"/>
      <w:r>
        <w:t xml:space="preserve"> (CONF:4499-34474)</w:t>
      </w:r>
      <w:bookmarkEnd w:id="3746"/>
      <w:r>
        <w:t>.</w:t>
      </w:r>
    </w:p>
    <w:p w14:paraId="77F81E9F" w14:textId="77777777" w:rsidR="004B3F04" w:rsidRDefault="004B3F04" w:rsidP="007E63CC">
      <w:pPr>
        <w:numPr>
          <w:ilvl w:val="2"/>
          <w:numId w:val="80"/>
        </w:numPr>
      </w:pPr>
      <w:r>
        <w:t xml:space="preserve">This time </w:t>
      </w:r>
      <w:r>
        <w:rPr>
          <w:rStyle w:val="keyword"/>
        </w:rPr>
        <w:t>SHALL</w:t>
      </w:r>
      <w:r>
        <w:t xml:space="preserve"> contain exactly one [1..1] </w:t>
      </w:r>
      <w:r>
        <w:rPr>
          <w:rStyle w:val="XMLnameBold"/>
        </w:rPr>
        <w:t>low</w:t>
      </w:r>
      <w:bookmarkStart w:id="3747" w:name="C_4499-34477"/>
      <w:r>
        <w:t xml:space="preserve"> (CONF:4499-34477)</w:t>
      </w:r>
      <w:bookmarkEnd w:id="3747"/>
      <w:r>
        <w:t>.</w:t>
      </w:r>
      <w:r>
        <w:br/>
        <w:t>Note: QDM Attribute: Author dateTime (The time the recommendation is authored (i.e., provided to the patient))</w:t>
      </w:r>
    </w:p>
    <w:p w14:paraId="04BBC2A9" w14:textId="77777777" w:rsidR="004B3F04" w:rsidRDefault="004B3F04" w:rsidP="007E63CC">
      <w:pPr>
        <w:numPr>
          <w:ilvl w:val="1"/>
          <w:numId w:val="80"/>
        </w:numPr>
      </w:pPr>
      <w:r>
        <w:rPr>
          <w:rStyle w:val="keyword"/>
        </w:rPr>
        <w:t>SHALL</w:t>
      </w:r>
      <w:r>
        <w:t xml:space="preserve"> contain exactly one [1..1] </w:t>
      </w:r>
      <w:r>
        <w:rPr>
          <w:rStyle w:val="XMLnameBold"/>
        </w:rPr>
        <w:t>role</w:t>
      </w:r>
      <w:bookmarkStart w:id="3748" w:name="C_4499-34475"/>
      <w:r>
        <w:t xml:space="preserve"> (CONF:4499-34475)</w:t>
      </w:r>
      <w:bookmarkEnd w:id="3748"/>
      <w:r>
        <w:t>.</w:t>
      </w:r>
    </w:p>
    <w:p w14:paraId="32277B7A" w14:textId="77777777" w:rsidR="004B3F04" w:rsidRDefault="004B3F04" w:rsidP="007E63CC">
      <w:pPr>
        <w:numPr>
          <w:ilvl w:val="2"/>
          <w:numId w:val="80"/>
        </w:numPr>
      </w:pPr>
      <w:r>
        <w:t xml:space="preserve">This role </w:t>
      </w:r>
      <w:r>
        <w:rPr>
          <w:rStyle w:val="keyword"/>
        </w:rPr>
        <w:t>SHALL</w:t>
      </w:r>
      <w:r>
        <w:t xml:space="preserve"> contain exactly one [1..1] </w:t>
      </w:r>
      <w:r>
        <w:rPr>
          <w:rStyle w:val="XMLnameBold"/>
        </w:rPr>
        <w:t>@classCode</w:t>
      </w:r>
      <w:r>
        <w:t>=</w:t>
      </w:r>
      <w:r>
        <w:rPr>
          <w:rStyle w:val="XMLname"/>
        </w:rPr>
        <w:t>"ROL"</w:t>
      </w:r>
      <w:r>
        <w:t xml:space="preserve"> Role (CodeSystem: </w:t>
      </w:r>
      <w:r>
        <w:rPr>
          <w:rStyle w:val="XMLname"/>
        </w:rPr>
        <w:t>HL7RoleClass urn:oid:2.16.840.1.113883.5.110</w:t>
      </w:r>
      <w:r>
        <w:t>)</w:t>
      </w:r>
      <w:bookmarkStart w:id="3749" w:name="C_4499-34478"/>
      <w:r>
        <w:t xml:space="preserve"> (CONF:4499-34478)</w:t>
      </w:r>
      <w:bookmarkEnd w:id="3749"/>
      <w:r>
        <w:t>.</w:t>
      </w:r>
    </w:p>
    <w:p w14:paraId="2FB8C5FF"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0" w:name="C_4499-35391"/>
      <w:r>
        <w:t xml:space="preserve"> (CONF:4499-35391)</w:t>
      </w:r>
      <w:bookmarkEnd w:id="3750"/>
      <w:r>
        <w:t xml:space="preserve"> such that it</w:t>
      </w:r>
      <w:r>
        <w:br/>
        <w:t>Note: QDM Attribute: Requester</w:t>
      </w:r>
    </w:p>
    <w:p w14:paraId="5E9096D6"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51" w:name="C_4499-35395"/>
      <w:r>
        <w:t xml:space="preserve"> (CONF:4499-35395)</w:t>
      </w:r>
      <w:bookmarkEnd w:id="3751"/>
      <w:r>
        <w:t>.</w:t>
      </w:r>
    </w:p>
    <w:p w14:paraId="6BF7695B" w14:textId="77777777" w:rsidR="004B3F04" w:rsidRDefault="004B3F04" w:rsidP="007E63CC">
      <w:pPr>
        <w:numPr>
          <w:ilvl w:val="1"/>
          <w:numId w:val="80"/>
        </w:numPr>
      </w:pP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752" w:name="C_4499-36273"/>
      <w:r>
        <w:t xml:space="preserve"> (CONF:4499-36273)</w:t>
      </w:r>
      <w:bookmarkEnd w:id="3752"/>
      <w:r>
        <w:t>.</w:t>
      </w:r>
    </w:p>
    <w:p w14:paraId="0D91AB3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3" w:name="C_4499-35393"/>
      <w:r>
        <w:t xml:space="preserve"> (CONF:4499-35393)</w:t>
      </w:r>
      <w:bookmarkEnd w:id="3753"/>
      <w:r>
        <w:t xml:space="preserve"> such that it</w:t>
      </w:r>
      <w:r>
        <w:br/>
        <w:t>Note: QDM Attribute: Requester</w:t>
      </w:r>
    </w:p>
    <w:p w14:paraId="28613644"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54" w:name="C_4499-35396"/>
      <w:r>
        <w:t xml:space="preserve"> (CONF:4499-35396)</w:t>
      </w:r>
      <w:bookmarkEnd w:id="3754"/>
      <w:r>
        <w:t>.</w:t>
      </w:r>
    </w:p>
    <w:p w14:paraId="346BA2C6" w14:textId="77777777" w:rsidR="004B3F04" w:rsidRDefault="004B3F04" w:rsidP="007E63CC">
      <w:pPr>
        <w:numPr>
          <w:ilvl w:val="1"/>
          <w:numId w:val="80"/>
        </w:numPr>
      </w:pP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755" w:name="C_4499-36274"/>
      <w:r>
        <w:t xml:space="preserve"> (CONF:4499-36274)</w:t>
      </w:r>
      <w:bookmarkEnd w:id="3755"/>
      <w:r>
        <w:t>.</w:t>
      </w:r>
    </w:p>
    <w:p w14:paraId="20505821"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56" w:name="C_4499-35924"/>
      <w:r>
        <w:t xml:space="preserve"> (CONF:4499-35924)</w:t>
      </w:r>
      <w:bookmarkEnd w:id="3756"/>
      <w:r>
        <w:t xml:space="preserve"> such that it</w:t>
      </w:r>
      <w:r>
        <w:br/>
        <w:t>Note: QDM Attribute: Requester</w:t>
      </w:r>
    </w:p>
    <w:p w14:paraId="4551A76E"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757" w:name="C_4499-35926"/>
      <w:r>
        <w:t xml:space="preserve"> (CONF:4499-35926)</w:t>
      </w:r>
      <w:bookmarkEnd w:id="3757"/>
      <w:r>
        <w:t>.</w:t>
      </w:r>
    </w:p>
    <w:p w14:paraId="6890FEB3" w14:textId="77777777" w:rsidR="004B3F04" w:rsidRDefault="004B3F04" w:rsidP="007E63CC">
      <w:pPr>
        <w:numPr>
          <w:ilvl w:val="1"/>
          <w:numId w:val="80"/>
        </w:numPr>
      </w:pP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758" w:name="C_4499-36275"/>
      <w:r>
        <w:t xml:space="preserve"> (CONF:4499-36275)</w:t>
      </w:r>
      <w:bookmarkEnd w:id="3758"/>
      <w:r>
        <w:t>.</w:t>
      </w:r>
    </w:p>
    <w:p w14:paraId="1D880DC5" w14:textId="77777777" w:rsidR="004B3F04" w:rsidRDefault="004B3F04" w:rsidP="007E63CC">
      <w:pPr>
        <w:numPr>
          <w:ilvl w:val="0"/>
          <w:numId w:val="80"/>
        </w:numPr>
      </w:pPr>
      <w:r>
        <w:rPr>
          <w:rStyle w:val="keyword"/>
        </w:rPr>
        <w:t>MAY</w:t>
      </w:r>
      <w:r>
        <w:t xml:space="preserve"> contain zero or one [0..1] </w:t>
      </w:r>
      <w:r>
        <w:rPr>
          <w:rStyle w:val="XMLnameBold"/>
        </w:rPr>
        <w:t>participation</w:t>
      </w:r>
      <w:bookmarkStart w:id="3759" w:name="C_4499-35397"/>
      <w:r>
        <w:t xml:space="preserve"> (CONF:4499-35397)</w:t>
      </w:r>
      <w:bookmarkEnd w:id="3759"/>
      <w:r>
        <w:t xml:space="preserve"> such that it</w:t>
      </w:r>
      <w:r>
        <w:br/>
        <w:t>Note: QDM Attribute: Requester</w:t>
      </w:r>
    </w:p>
    <w:p w14:paraId="0784F1E5"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760" w:name="C_4499-35399"/>
      <w:r>
        <w:t xml:space="preserve"> (CONF:4499-35399)</w:t>
      </w:r>
      <w:bookmarkEnd w:id="3760"/>
      <w:r>
        <w:t>.</w:t>
      </w:r>
    </w:p>
    <w:p w14:paraId="1240A1EE" w14:textId="77777777" w:rsidR="004B3F04" w:rsidRDefault="004B3F04" w:rsidP="007E63CC">
      <w:pPr>
        <w:numPr>
          <w:ilvl w:val="1"/>
          <w:numId w:val="80"/>
        </w:numPr>
      </w:pP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761" w:name="C_4499-36276"/>
      <w:r>
        <w:t xml:space="preserve"> (CONF:4499-36276)</w:t>
      </w:r>
      <w:bookmarkEnd w:id="3761"/>
      <w:r>
        <w:t>.</w:t>
      </w:r>
    </w:p>
    <w:p w14:paraId="5490E2BA" w14:textId="77777777" w:rsidR="004B3F04" w:rsidRDefault="004B3F04" w:rsidP="007E63CC">
      <w:pPr>
        <w:numPr>
          <w:ilvl w:val="0"/>
          <w:numId w:val="80"/>
        </w:numPr>
      </w:pPr>
      <w:r>
        <w:rPr>
          <w:rStyle w:val="keyword"/>
        </w:rPr>
        <w:t>MAY</w:t>
      </w:r>
      <w:r>
        <w:t xml:space="preserve"> contain zero or more [0..*] </w:t>
      </w:r>
      <w:r>
        <w:rPr>
          <w:rStyle w:val="XMLnameBold"/>
        </w:rPr>
        <w:t>participation</w:t>
      </w:r>
      <w:bookmarkStart w:id="3762" w:name="C_4499-36277"/>
      <w:r>
        <w:t xml:space="preserve"> (CONF:4499-36277)</w:t>
      </w:r>
      <w:bookmarkEnd w:id="3762"/>
      <w:r>
        <w:t xml:space="preserve"> such that it</w:t>
      </w:r>
      <w:r>
        <w:br/>
        <w:t>Note: QDM Attribute: Requester</w:t>
      </w:r>
    </w:p>
    <w:p w14:paraId="5556ED69"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"PART"</w:t>
      </w:r>
      <w:r>
        <w:t xml:space="preserve"> participation</w:t>
      </w:r>
      <w:bookmarkStart w:id="3763" w:name="C_4499-36279"/>
      <w:r>
        <w:t xml:space="preserve"> (CONF:4499-36279)</w:t>
      </w:r>
      <w:bookmarkEnd w:id="3763"/>
      <w:r>
        <w:t>.</w:t>
      </w:r>
    </w:p>
    <w:p w14:paraId="02DEA7F2" w14:textId="77777777" w:rsidR="004B3F04" w:rsidRDefault="004B3F04" w:rsidP="007E63CC">
      <w:pPr>
        <w:numPr>
          <w:ilvl w:val="1"/>
          <w:numId w:val="80"/>
        </w:numPr>
      </w:pPr>
      <w:r>
        <w:rPr>
          <w:rStyle w:val="keyword"/>
        </w:rPr>
        <w:t>SHALL</w:t>
      </w:r>
      <w:r>
        <w:t xml:space="preserve"> contain exactly one [1..1]  </w:t>
      </w:r>
      <w:hyperlink w:anchor="E_Entity_Location">
        <w:r>
          <w:rPr>
            <w:rStyle w:val="HyperlinkCourierBold"/>
          </w:rPr>
          <w:t>Entity - Location</w:t>
        </w:r>
      </w:hyperlink>
      <w:r>
        <w:rPr>
          <w:rStyle w:val="XMLname"/>
        </w:rPr>
        <w:t xml:space="preserve"> (identifier: urn:hl7ii:2.16.840.1.113883.10.20.28.4.142:2021-02-01)</w:t>
      </w:r>
      <w:bookmarkStart w:id="3764" w:name="C_4499-36278"/>
      <w:r>
        <w:t xml:space="preserve"> (CONF:4499-36278)</w:t>
      </w:r>
      <w:bookmarkEnd w:id="3764"/>
      <w:r>
        <w:t>.</w:t>
      </w:r>
    </w:p>
    <w:p w14:paraId="32DD9760"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5" w:name="C_4499-32112"/>
      <w:r>
        <w:t xml:space="preserve"> (CONF:4499-32112)</w:t>
      </w:r>
      <w:bookmarkEnd w:id="3765"/>
      <w:r>
        <w:t xml:space="preserve"> such that it</w:t>
      </w:r>
      <w:r>
        <w:br/>
        <w:t>Note: QDM Attribute: Reason</w:t>
      </w:r>
    </w:p>
    <w:p w14:paraId="7A051B03" w14:textId="77777777" w:rsidR="004B3F04" w:rsidRDefault="004B3F04" w:rsidP="007E63CC">
      <w:pPr>
        <w:numPr>
          <w:ilvl w:val="1"/>
          <w:numId w:val="80"/>
        </w:numPr>
      </w:pPr>
      <w:r>
        <w:rPr>
          <w:rStyle w:val="keyword"/>
        </w:rPr>
        <w:lastRenderedPageBreak/>
        <w:t>SHALL</w:t>
      </w:r>
      <w:r>
        <w:t xml:space="preserve"> contain exactly one [1..1] </w:t>
      </w:r>
      <w:r>
        <w:rPr>
          <w:rStyle w:val="XMLnameBold"/>
        </w:rPr>
        <w:t>@typeCode</w:t>
      </w:r>
      <w:r>
        <w:t>=</w:t>
      </w:r>
      <w:r>
        <w:rPr>
          <w:rStyle w:val="XMLname"/>
        </w:rPr>
        <w:t>"RSON"</w:t>
      </w:r>
      <w:r>
        <w:t xml:space="preserve"> Has Reason (CodeSystem: </w:t>
      </w:r>
      <w:r>
        <w:rPr>
          <w:rStyle w:val="XMLname"/>
        </w:rPr>
        <w:t>HL7ActRelationshipType urn:oid:2.16.840.1.113883.5.1002</w:t>
      </w:r>
      <w:r>
        <w:t>)</w:t>
      </w:r>
      <w:bookmarkStart w:id="3766" w:name="C_4499-32113"/>
      <w:r>
        <w:t xml:space="preserve"> (CONF:4499-32113)</w:t>
      </w:r>
      <w:bookmarkEnd w:id="3766"/>
      <w:r>
        <w:t>.</w:t>
      </w:r>
    </w:p>
    <w:p w14:paraId="30EA2A77" w14:textId="77777777" w:rsidR="004B3F04" w:rsidRDefault="004B3F04" w:rsidP="007E63CC">
      <w:pPr>
        <w:numPr>
          <w:ilvl w:val="1"/>
          <w:numId w:val="80"/>
        </w:numPr>
      </w:pPr>
      <w:r>
        <w:rPr>
          <w:rStyle w:val="keyword"/>
        </w:rPr>
        <w:t>SHALL</w:t>
      </w:r>
      <w:r>
        <w:t xml:space="preserve"> contain exactly one [1..1]  </w:t>
      </w:r>
      <w:hyperlink w:anchor="E_Reason_V1">
        <w:r>
          <w:rPr>
            <w:rStyle w:val="HyperlinkCourierBold"/>
          </w:rPr>
          <w:t>Reason</w:t>
        </w:r>
      </w:hyperlink>
      <w:r>
        <w:rPr>
          <w:rStyle w:val="XMLname"/>
        </w:rPr>
        <w:t xml:space="preserve"> (identifier: urn:hl7ii:2.16.840.1.113883.10.20.28.4.88:2017-05-01)</w:t>
      </w:r>
      <w:bookmarkStart w:id="3767" w:name="C_4499-32114"/>
      <w:r>
        <w:t xml:space="preserve"> (CONF:4499-32114)</w:t>
      </w:r>
      <w:bookmarkEnd w:id="3767"/>
      <w:r>
        <w:t>.</w:t>
      </w:r>
    </w:p>
    <w:p w14:paraId="226BF21F" w14:textId="77777777" w:rsidR="004B3F04" w:rsidRDefault="004B3F04" w:rsidP="007E63CC">
      <w:pPr>
        <w:numPr>
          <w:ilvl w:val="0"/>
          <w:numId w:val="80"/>
        </w:numPr>
      </w:pPr>
      <w:r>
        <w:rPr>
          <w:rStyle w:val="keyword"/>
        </w:rPr>
        <w:t>MAY</w:t>
      </w:r>
      <w:r>
        <w:t xml:space="preserve"> contain zero or one [0..1] </w:t>
      </w:r>
      <w:r>
        <w:rPr>
          <w:rStyle w:val="XMLnameBold"/>
        </w:rPr>
        <w:t>outboundRelationship</w:t>
      </w:r>
      <w:bookmarkStart w:id="3768" w:name="C_4499-34488"/>
      <w:r>
        <w:t xml:space="preserve"> (CONF:4499-34488)</w:t>
      </w:r>
      <w:bookmarkEnd w:id="3768"/>
      <w:r>
        <w:t xml:space="preserve"> such that it</w:t>
      </w:r>
      <w:r>
        <w:br/>
        <w:t>Note: QDM Attribute: Supply</w:t>
      </w:r>
    </w:p>
    <w:p w14:paraId="22344F67" w14:textId="77777777" w:rsidR="004B3F04" w:rsidRDefault="004B3F04" w:rsidP="007E63CC">
      <w:pPr>
        <w:numPr>
          <w:ilvl w:val="1"/>
          <w:numId w:val="80"/>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769" w:name="C_4499-34489"/>
      <w:r>
        <w:t xml:space="preserve"> (CONF:4499-34489)</w:t>
      </w:r>
      <w:bookmarkEnd w:id="3769"/>
      <w:r>
        <w:t>.</w:t>
      </w:r>
    </w:p>
    <w:p w14:paraId="4BD6E87A" w14:textId="77777777" w:rsidR="004B3F04" w:rsidRDefault="004B3F04" w:rsidP="007E63CC">
      <w:pPr>
        <w:numPr>
          <w:ilvl w:val="1"/>
          <w:numId w:val="80"/>
        </w:numPr>
      </w:pPr>
      <w:r>
        <w:rPr>
          <w:rStyle w:val="keyword"/>
        </w:rPr>
        <w:t>SHALL</w:t>
      </w:r>
      <w:r>
        <w:t xml:space="preserve"> contain exactly one [1..1]  </w:t>
      </w:r>
      <w:hyperlink w:anchor="E_Supply">
        <w:r>
          <w:rPr>
            <w:rStyle w:val="HyperlinkCourierBold"/>
          </w:rPr>
          <w:t>Supply</w:t>
        </w:r>
      </w:hyperlink>
      <w:r>
        <w:rPr>
          <w:rStyle w:val="XMLname"/>
        </w:rPr>
        <w:t xml:space="preserve"> (identifier: urn:hl7ii:2.16.840.1.113883.10.20.28.4.129:2017-08-01)</w:t>
      </w:r>
      <w:bookmarkStart w:id="3770" w:name="C_4499-34849"/>
      <w:r>
        <w:t xml:space="preserve"> (CONF:4499-34849)</w:t>
      </w:r>
      <w:bookmarkEnd w:id="3770"/>
      <w:r>
        <w:t>.</w:t>
      </w:r>
    </w:p>
    <w:p w14:paraId="0EA163CB" w14:textId="77777777" w:rsidR="004B3F04" w:rsidRDefault="004B3F04" w:rsidP="004B3F04">
      <w:pPr>
        <w:pStyle w:val="Caption"/>
        <w:ind w:left="130" w:right="115"/>
      </w:pPr>
      <w:bookmarkStart w:id="3771" w:name="_Toc64842074"/>
      <w:bookmarkStart w:id="3772" w:name="_Toc65482990"/>
      <w:r>
        <w:t xml:space="preserve">Figure </w:t>
      </w:r>
      <w:r>
        <w:fldChar w:fldCharType="begin"/>
      </w:r>
      <w:r>
        <w:instrText>SEQ Figure \* ARABIC</w:instrText>
      </w:r>
      <w:r>
        <w:fldChar w:fldCharType="separate"/>
      </w:r>
      <w:r>
        <w:t>76</w:t>
      </w:r>
      <w:r>
        <w:fldChar w:fldCharType="end"/>
      </w:r>
      <w:r>
        <w:t>: Substance, Recommended (V5) Example</w:t>
      </w:r>
      <w:bookmarkEnd w:id="3771"/>
      <w:bookmarkEnd w:id="3772"/>
    </w:p>
    <w:p w14:paraId="607E238F" w14:textId="77777777" w:rsidR="004B3F04" w:rsidRDefault="004B3F04" w:rsidP="004B3F04">
      <w:pPr>
        <w:pStyle w:val="Example"/>
        <w:ind w:left="130" w:right="115"/>
      </w:pPr>
      <w:r>
        <w:t>&lt;substanceAdministrationCriteria classCode="SBADM" moodCode="INT"&gt;</w:t>
      </w:r>
    </w:p>
    <w:p w14:paraId="6227035B" w14:textId="77777777" w:rsidR="004B3F04" w:rsidRDefault="004B3F04" w:rsidP="004B3F04">
      <w:pPr>
        <w:pStyle w:val="Example"/>
        <w:ind w:left="130" w:right="115"/>
      </w:pPr>
      <w:r>
        <w:t xml:space="preserve">    &lt;templateId&gt;</w:t>
      </w:r>
    </w:p>
    <w:p w14:paraId="0DB8B52B" w14:textId="77777777" w:rsidR="004B3F04" w:rsidRDefault="004B3F04" w:rsidP="004B3F04">
      <w:pPr>
        <w:pStyle w:val="Example"/>
        <w:ind w:left="130" w:right="115"/>
      </w:pPr>
      <w:r>
        <w:t xml:space="preserve">        &lt;item root="2.16.840.1.113883.10.20.28.4.78" extension="2021-02-01"/&gt;</w:t>
      </w:r>
    </w:p>
    <w:p w14:paraId="020AF6CF" w14:textId="77777777" w:rsidR="004B3F04" w:rsidRDefault="004B3F04" w:rsidP="004B3F04">
      <w:pPr>
        <w:pStyle w:val="Example"/>
        <w:ind w:left="130" w:right="115"/>
      </w:pPr>
      <w:r>
        <w:t xml:space="preserve">    &lt;/templateId&gt;</w:t>
      </w:r>
    </w:p>
    <w:p w14:paraId="79AB21E9" w14:textId="77777777" w:rsidR="004B3F04" w:rsidRDefault="004B3F04" w:rsidP="004B3F04">
      <w:pPr>
        <w:pStyle w:val="Example"/>
        <w:ind w:left="130" w:right="115"/>
      </w:pPr>
      <w:r>
        <w:t xml:space="preserve">    &lt;id root="e208b889-30eb-4c2b-be1f-372084e98bbc"/&gt;</w:t>
      </w:r>
    </w:p>
    <w:p w14:paraId="3540E920" w14:textId="77777777" w:rsidR="004B3F04" w:rsidRDefault="004B3F04" w:rsidP="004B3F04">
      <w:pPr>
        <w:pStyle w:val="Example"/>
        <w:ind w:left="130" w:right="115"/>
      </w:pPr>
      <w:r>
        <w:t xml:space="preserve">    &lt;title value="Substance, Recommended"/&gt;</w:t>
      </w:r>
    </w:p>
    <w:p w14:paraId="163C3663" w14:textId="77777777" w:rsidR="004B3F04" w:rsidRDefault="004B3F04" w:rsidP="004B3F04">
      <w:pPr>
        <w:pStyle w:val="Example"/>
        <w:ind w:left="130" w:right="115"/>
      </w:pPr>
      <w:r>
        <w:t xml:space="preserve">    &lt;statusCode code="active"/&gt;</w:t>
      </w:r>
    </w:p>
    <w:p w14:paraId="1EFF2B90" w14:textId="77777777" w:rsidR="004B3F04" w:rsidRDefault="004B3F04" w:rsidP="004B3F04">
      <w:pPr>
        <w:pStyle w:val="Example"/>
        <w:ind w:left="130" w:right="115"/>
      </w:pPr>
      <w:r>
        <w:t xml:space="preserve">    &lt;participation typeCode="CSM"&gt;</w:t>
      </w:r>
    </w:p>
    <w:p w14:paraId="3E37049C" w14:textId="77777777" w:rsidR="004B3F04" w:rsidRDefault="004B3F04" w:rsidP="004B3F04">
      <w:pPr>
        <w:pStyle w:val="Example"/>
        <w:ind w:left="130" w:right="115"/>
      </w:pPr>
      <w:r>
        <w:t xml:space="preserve">        &lt;role classCode="ADMM"&gt;</w:t>
      </w:r>
    </w:p>
    <w:p w14:paraId="5FB8B195" w14:textId="77777777" w:rsidR="004B3F04" w:rsidRDefault="004B3F04" w:rsidP="004B3F04">
      <w:pPr>
        <w:pStyle w:val="Example"/>
        <w:ind w:left="130" w:right="115"/>
      </w:pPr>
      <w:r>
        <w:t xml:space="preserve">            &lt;playingMaterial classCode="MAT" determinerCode="KIND"&gt;</w:t>
      </w:r>
    </w:p>
    <w:p w14:paraId="4B8183F5" w14:textId="77777777" w:rsidR="004B3F04" w:rsidRDefault="004B3F04" w:rsidP="004B3F04">
      <w:pPr>
        <w:pStyle w:val="Example"/>
        <w:ind w:left="130" w:right="115"/>
      </w:pPr>
      <w:r>
        <w:t xml:space="preserve">                &lt;code valueSet="{$QDMElementValueSetOID}" /&gt;</w:t>
      </w:r>
    </w:p>
    <w:p w14:paraId="42B03E3F" w14:textId="77777777" w:rsidR="004B3F04" w:rsidRDefault="004B3F04" w:rsidP="004B3F04">
      <w:pPr>
        <w:pStyle w:val="Example"/>
        <w:ind w:left="130" w:right="115"/>
      </w:pPr>
      <w:r>
        <w:t xml:space="preserve">            &lt;/playingMaterial&gt;</w:t>
      </w:r>
    </w:p>
    <w:p w14:paraId="7E50D478" w14:textId="77777777" w:rsidR="004B3F04" w:rsidRDefault="004B3F04" w:rsidP="004B3F04">
      <w:pPr>
        <w:pStyle w:val="Example"/>
        <w:ind w:left="130" w:right="115"/>
      </w:pPr>
      <w:r>
        <w:t xml:space="preserve">        &lt;/role&gt;</w:t>
      </w:r>
    </w:p>
    <w:p w14:paraId="7DF3FAC6" w14:textId="77777777" w:rsidR="004B3F04" w:rsidRDefault="004B3F04" w:rsidP="004B3F04">
      <w:pPr>
        <w:pStyle w:val="Example"/>
        <w:ind w:left="130" w:right="115"/>
      </w:pPr>
      <w:r>
        <w:t xml:space="preserve">    &lt;/participation&gt;</w:t>
      </w:r>
    </w:p>
    <w:p w14:paraId="13E86F73" w14:textId="77777777" w:rsidR="004B3F04" w:rsidRDefault="004B3F04" w:rsidP="004B3F04">
      <w:pPr>
        <w:pStyle w:val="Example"/>
        <w:ind w:left="130" w:right="115"/>
      </w:pPr>
      <w:r>
        <w:t xml:space="preserve">&lt;/substanceAdministrationCriteria&gt;      </w:t>
      </w:r>
    </w:p>
    <w:p w14:paraId="57084972" w14:textId="77777777" w:rsidR="004B3F04" w:rsidRDefault="004B3F04" w:rsidP="004B3F04">
      <w:pPr>
        <w:pStyle w:val="BodyText"/>
      </w:pPr>
    </w:p>
    <w:p w14:paraId="73F67CDE" w14:textId="77777777" w:rsidR="004B3F04" w:rsidRDefault="004B3F04" w:rsidP="004B3F04">
      <w:pPr>
        <w:pStyle w:val="Heading2nospace"/>
      </w:pPr>
      <w:bookmarkStart w:id="3773" w:name="E_Supply"/>
      <w:bookmarkStart w:id="3774" w:name="_Toc64841941"/>
      <w:bookmarkStart w:id="3775" w:name="_Toc65482857"/>
      <w:r>
        <w:t>Supply</w:t>
      </w:r>
      <w:bookmarkEnd w:id="3773"/>
      <w:bookmarkEnd w:id="3774"/>
      <w:bookmarkEnd w:id="3775"/>
    </w:p>
    <w:p w14:paraId="52214469" w14:textId="77777777" w:rsidR="004B3F04" w:rsidRDefault="004B3F04" w:rsidP="004B3F04">
      <w:pPr>
        <w:pStyle w:val="BracketData"/>
      </w:pPr>
      <w:r>
        <w:t>[supplyCriteria: identifier urn:hl7ii:2.16.840.1.113883.10.20.28.4.129:2017-08-01 (open)]</w:t>
      </w:r>
    </w:p>
    <w:p w14:paraId="614A6269" w14:textId="77777777" w:rsidR="004B3F04" w:rsidRDefault="004B3F04" w:rsidP="004B3F04">
      <w:pPr>
        <w:pStyle w:val="Caption"/>
      </w:pPr>
      <w:bookmarkStart w:id="3776" w:name="_Toc64842236"/>
      <w:bookmarkStart w:id="3777" w:name="_Toc65483320"/>
      <w:r>
        <w:t xml:space="preserve">Table </w:t>
      </w:r>
      <w:r>
        <w:fldChar w:fldCharType="begin"/>
      </w:r>
      <w:r>
        <w:instrText>SEQ Table \* ARABIC</w:instrText>
      </w:r>
      <w:r>
        <w:fldChar w:fldCharType="separate"/>
      </w:r>
      <w:r>
        <w:t>159</w:t>
      </w:r>
      <w:r>
        <w:fldChar w:fldCharType="end"/>
      </w:r>
      <w:r>
        <w:t>: Supply Contexts</w:t>
      </w:r>
      <w:bookmarkEnd w:id="3776"/>
      <w:bookmarkEnd w:id="3777"/>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44FAFB3" w14:textId="77777777" w:rsidTr="000659BE">
        <w:trPr>
          <w:cantSplit/>
          <w:tblHeader/>
          <w:jc w:val="center"/>
        </w:trPr>
        <w:tc>
          <w:tcPr>
            <w:tcW w:w="360" w:type="dxa"/>
            <w:shd w:val="clear" w:color="auto" w:fill="E6E6E6"/>
          </w:tcPr>
          <w:p w14:paraId="7DAE300E" w14:textId="77777777" w:rsidR="004B3F04" w:rsidRDefault="004B3F04" w:rsidP="000659BE">
            <w:pPr>
              <w:pStyle w:val="TableHead"/>
            </w:pPr>
            <w:r>
              <w:t>Contained By:</w:t>
            </w:r>
          </w:p>
        </w:tc>
        <w:tc>
          <w:tcPr>
            <w:tcW w:w="360" w:type="dxa"/>
            <w:shd w:val="clear" w:color="auto" w:fill="E6E6E6"/>
          </w:tcPr>
          <w:p w14:paraId="1E768817" w14:textId="77777777" w:rsidR="004B3F04" w:rsidRDefault="004B3F04" w:rsidP="000659BE">
            <w:pPr>
              <w:pStyle w:val="TableHead"/>
            </w:pPr>
            <w:r>
              <w:t>Contains:</w:t>
            </w:r>
          </w:p>
        </w:tc>
      </w:tr>
      <w:tr w:rsidR="004B3F04" w14:paraId="1068DC20" w14:textId="77777777" w:rsidTr="000659BE">
        <w:trPr>
          <w:jc w:val="center"/>
        </w:trPr>
        <w:tc>
          <w:tcPr>
            <w:tcW w:w="360" w:type="dxa"/>
          </w:tcPr>
          <w:p w14:paraId="40143B99" w14:textId="77777777" w:rsidR="004B3F04" w:rsidRDefault="006C736C" w:rsidP="000659BE">
            <w:pPr>
              <w:pStyle w:val="TableText"/>
            </w:pPr>
            <w:hyperlink w:anchor="E_Immunization_Order_V4">
              <w:r w:rsidR="004B3F04">
                <w:rPr>
                  <w:rStyle w:val="HyperlinkText9pt"/>
                </w:rPr>
                <w:t>Immunization, Order (V4)</w:t>
              </w:r>
            </w:hyperlink>
            <w:r w:rsidR="004B3F04">
              <w:t xml:space="preserve"> (optional)</w:t>
            </w:r>
          </w:p>
          <w:p w14:paraId="633F20B1" w14:textId="77777777" w:rsidR="004B3F04" w:rsidRDefault="006C736C" w:rsidP="000659BE">
            <w:pPr>
              <w:pStyle w:val="TableText"/>
            </w:pPr>
            <w:hyperlink w:anchor="E_Medication_Discharge_V4">
              <w:r w:rsidR="004B3F04">
                <w:rPr>
                  <w:rStyle w:val="HyperlinkText9pt"/>
                </w:rPr>
                <w:t>Medication, Discharge (V4)</w:t>
              </w:r>
            </w:hyperlink>
            <w:r w:rsidR="004B3F04">
              <w:t xml:space="preserve"> (optional)</w:t>
            </w:r>
          </w:p>
          <w:p w14:paraId="07D6046A" w14:textId="77777777" w:rsidR="004B3F04" w:rsidRDefault="006C736C" w:rsidP="000659BE">
            <w:pPr>
              <w:pStyle w:val="TableText"/>
            </w:pPr>
            <w:hyperlink w:anchor="E_Medication_Order_V5_">
              <w:r w:rsidR="004B3F04">
                <w:rPr>
                  <w:rStyle w:val="HyperlinkText9pt"/>
                </w:rPr>
                <w:t>Medication, Order (V5)</w:t>
              </w:r>
            </w:hyperlink>
            <w:r w:rsidR="004B3F04">
              <w:t xml:space="preserve"> (optional)</w:t>
            </w:r>
          </w:p>
          <w:p w14:paraId="38740F61" w14:textId="77777777" w:rsidR="004B3F04" w:rsidRDefault="006C736C" w:rsidP="000659BE">
            <w:pPr>
              <w:pStyle w:val="TableText"/>
            </w:pPr>
            <w:hyperlink w:anchor="E_Substance_Order_V5">
              <w:r w:rsidR="004B3F04">
                <w:rPr>
                  <w:rStyle w:val="HyperlinkText9pt"/>
                </w:rPr>
                <w:t>Substance, Order (V5)</w:t>
              </w:r>
            </w:hyperlink>
            <w:r w:rsidR="004B3F04">
              <w:t xml:space="preserve"> (optional)</w:t>
            </w:r>
          </w:p>
          <w:p w14:paraId="577ED0E8" w14:textId="77777777" w:rsidR="004B3F04" w:rsidRDefault="006C736C" w:rsidP="000659BE">
            <w:pPr>
              <w:pStyle w:val="TableText"/>
            </w:pPr>
            <w:hyperlink w:anchor="E_Substance_Recommended_V5_">
              <w:r w:rsidR="004B3F04">
                <w:rPr>
                  <w:rStyle w:val="HyperlinkText9pt"/>
                </w:rPr>
                <w:t>Substance, Recommended (V5)</w:t>
              </w:r>
            </w:hyperlink>
            <w:r w:rsidR="004B3F04">
              <w:t xml:space="preserve"> (optional)</w:t>
            </w:r>
          </w:p>
        </w:tc>
        <w:tc>
          <w:tcPr>
            <w:tcW w:w="360" w:type="dxa"/>
          </w:tcPr>
          <w:p w14:paraId="372137DD" w14:textId="77777777" w:rsidR="004B3F04" w:rsidRDefault="004B3F04" w:rsidP="000659BE"/>
        </w:tc>
      </w:tr>
    </w:tbl>
    <w:p w14:paraId="21D16C01" w14:textId="77777777" w:rsidR="004B3F04" w:rsidRDefault="004B3F04" w:rsidP="004B3F04">
      <w:pPr>
        <w:pStyle w:val="BodyText"/>
      </w:pPr>
    </w:p>
    <w:p w14:paraId="7A291490" w14:textId="77777777" w:rsidR="004B3F04" w:rsidRDefault="004B3F04" w:rsidP="004B3F04">
      <w:r>
        <w:lastRenderedPageBreak/>
        <w:t>This template represents the QDM Attribute: Supply</w:t>
      </w:r>
      <w:r>
        <w:br/>
        <w:t>The quantity (amount) of therapeutic agent that was provided to a patient (i.e., number of doses, number of tablets or pills, volume of medication)</w:t>
      </w:r>
    </w:p>
    <w:p w14:paraId="1506CCFB" w14:textId="77777777" w:rsidR="004B3F04" w:rsidRDefault="004B3F04" w:rsidP="004B3F04">
      <w:pPr>
        <w:pStyle w:val="Caption"/>
      </w:pPr>
      <w:bookmarkStart w:id="3778" w:name="_Toc64842237"/>
      <w:bookmarkStart w:id="3779" w:name="_Toc65483321"/>
      <w:r>
        <w:t xml:space="preserve">Table </w:t>
      </w:r>
      <w:r>
        <w:fldChar w:fldCharType="begin"/>
      </w:r>
      <w:r>
        <w:instrText>SEQ Table \* ARABIC</w:instrText>
      </w:r>
      <w:r>
        <w:fldChar w:fldCharType="separate"/>
      </w:r>
      <w:r>
        <w:t>160</w:t>
      </w:r>
      <w:r>
        <w:fldChar w:fldCharType="end"/>
      </w:r>
      <w:r>
        <w:t>: Supply Constraints Overview</w:t>
      </w:r>
      <w:bookmarkEnd w:id="3778"/>
      <w:bookmarkEnd w:id="3779"/>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69F7663B" w14:textId="77777777" w:rsidTr="000659BE">
        <w:trPr>
          <w:cantSplit/>
          <w:tblHeader/>
          <w:jc w:val="center"/>
        </w:trPr>
        <w:tc>
          <w:tcPr>
            <w:tcW w:w="0" w:type="dxa"/>
            <w:shd w:val="clear" w:color="auto" w:fill="E6E6E6"/>
            <w:noWrap/>
          </w:tcPr>
          <w:p w14:paraId="40F2659E" w14:textId="77777777" w:rsidR="004B3F04" w:rsidRDefault="004B3F04" w:rsidP="000659BE">
            <w:pPr>
              <w:pStyle w:val="TableHead"/>
            </w:pPr>
            <w:r>
              <w:t>XPath</w:t>
            </w:r>
          </w:p>
        </w:tc>
        <w:tc>
          <w:tcPr>
            <w:tcW w:w="720" w:type="dxa"/>
            <w:shd w:val="clear" w:color="auto" w:fill="E6E6E6"/>
            <w:noWrap/>
          </w:tcPr>
          <w:p w14:paraId="2E312D39" w14:textId="77777777" w:rsidR="004B3F04" w:rsidRDefault="004B3F04" w:rsidP="000659BE">
            <w:pPr>
              <w:pStyle w:val="TableHead"/>
            </w:pPr>
            <w:r>
              <w:t>Card.</w:t>
            </w:r>
          </w:p>
        </w:tc>
        <w:tc>
          <w:tcPr>
            <w:tcW w:w="1152" w:type="dxa"/>
            <w:shd w:val="clear" w:color="auto" w:fill="E6E6E6"/>
            <w:noWrap/>
          </w:tcPr>
          <w:p w14:paraId="2FA0C0D8" w14:textId="77777777" w:rsidR="004B3F04" w:rsidRDefault="004B3F04" w:rsidP="000659BE">
            <w:pPr>
              <w:pStyle w:val="TableHead"/>
            </w:pPr>
            <w:r>
              <w:t>Verb</w:t>
            </w:r>
          </w:p>
        </w:tc>
        <w:tc>
          <w:tcPr>
            <w:tcW w:w="864" w:type="dxa"/>
            <w:shd w:val="clear" w:color="auto" w:fill="E6E6E6"/>
            <w:noWrap/>
          </w:tcPr>
          <w:p w14:paraId="4512EFD7" w14:textId="77777777" w:rsidR="004B3F04" w:rsidRDefault="004B3F04" w:rsidP="000659BE">
            <w:pPr>
              <w:pStyle w:val="TableHead"/>
            </w:pPr>
            <w:r>
              <w:t>Data Type</w:t>
            </w:r>
          </w:p>
        </w:tc>
        <w:tc>
          <w:tcPr>
            <w:tcW w:w="864" w:type="dxa"/>
            <w:shd w:val="clear" w:color="auto" w:fill="E6E6E6"/>
            <w:noWrap/>
          </w:tcPr>
          <w:p w14:paraId="0287EEFD" w14:textId="77777777" w:rsidR="004B3F04" w:rsidRDefault="004B3F04" w:rsidP="000659BE">
            <w:pPr>
              <w:pStyle w:val="TableHead"/>
            </w:pPr>
            <w:r>
              <w:t>CONF#</w:t>
            </w:r>
          </w:p>
        </w:tc>
        <w:tc>
          <w:tcPr>
            <w:tcW w:w="864" w:type="dxa"/>
            <w:shd w:val="clear" w:color="auto" w:fill="E6E6E6"/>
            <w:noWrap/>
          </w:tcPr>
          <w:p w14:paraId="33E81842" w14:textId="77777777" w:rsidR="004B3F04" w:rsidRDefault="004B3F04" w:rsidP="000659BE">
            <w:pPr>
              <w:pStyle w:val="TableHead"/>
            </w:pPr>
            <w:r>
              <w:t>Value</w:t>
            </w:r>
          </w:p>
        </w:tc>
      </w:tr>
      <w:tr w:rsidR="004B3F04" w14:paraId="2146CA03" w14:textId="77777777" w:rsidTr="000659BE">
        <w:trPr>
          <w:jc w:val="center"/>
        </w:trPr>
        <w:tc>
          <w:tcPr>
            <w:tcW w:w="10160" w:type="dxa"/>
            <w:gridSpan w:val="6"/>
          </w:tcPr>
          <w:p w14:paraId="5319D680" w14:textId="77777777" w:rsidR="004B3F04" w:rsidRDefault="004B3F04" w:rsidP="000659BE">
            <w:pPr>
              <w:pStyle w:val="TableText"/>
            </w:pPr>
            <w:r>
              <w:t>supplyCriteria (identifier: urn:hl7ii:2.16.840.1.113883.10.20.28.4.129:2017-08-01)</w:t>
            </w:r>
          </w:p>
        </w:tc>
      </w:tr>
      <w:tr w:rsidR="004B3F04" w14:paraId="1942CFC9" w14:textId="77777777" w:rsidTr="000659BE">
        <w:trPr>
          <w:jc w:val="center"/>
        </w:trPr>
        <w:tc>
          <w:tcPr>
            <w:tcW w:w="3345" w:type="dxa"/>
          </w:tcPr>
          <w:p w14:paraId="33C0A2F1" w14:textId="77777777" w:rsidR="004B3F04" w:rsidRDefault="004B3F04" w:rsidP="000659BE">
            <w:pPr>
              <w:pStyle w:val="TableText"/>
            </w:pPr>
            <w:r>
              <w:tab/>
              <w:t>@classCode</w:t>
            </w:r>
          </w:p>
        </w:tc>
        <w:tc>
          <w:tcPr>
            <w:tcW w:w="720" w:type="dxa"/>
          </w:tcPr>
          <w:p w14:paraId="0037C6D4" w14:textId="77777777" w:rsidR="004B3F04" w:rsidRDefault="004B3F04" w:rsidP="000659BE">
            <w:pPr>
              <w:pStyle w:val="TableText"/>
            </w:pPr>
            <w:r>
              <w:t>1..1</w:t>
            </w:r>
          </w:p>
        </w:tc>
        <w:tc>
          <w:tcPr>
            <w:tcW w:w="1152" w:type="dxa"/>
          </w:tcPr>
          <w:p w14:paraId="76D36D3B" w14:textId="77777777" w:rsidR="004B3F04" w:rsidRDefault="004B3F04" w:rsidP="000659BE">
            <w:pPr>
              <w:pStyle w:val="TableText"/>
            </w:pPr>
            <w:r>
              <w:t>SHALL</w:t>
            </w:r>
          </w:p>
        </w:tc>
        <w:tc>
          <w:tcPr>
            <w:tcW w:w="864" w:type="dxa"/>
          </w:tcPr>
          <w:p w14:paraId="281275CF" w14:textId="77777777" w:rsidR="004B3F04" w:rsidRDefault="004B3F04" w:rsidP="000659BE">
            <w:pPr>
              <w:pStyle w:val="TableText"/>
            </w:pPr>
          </w:p>
        </w:tc>
        <w:tc>
          <w:tcPr>
            <w:tcW w:w="1104" w:type="dxa"/>
          </w:tcPr>
          <w:p w14:paraId="673E5459" w14:textId="77777777" w:rsidR="004B3F04" w:rsidRDefault="006C736C" w:rsidP="000659BE">
            <w:pPr>
              <w:pStyle w:val="TableText"/>
            </w:pPr>
            <w:hyperlink w:anchor="C_3346-34795">
              <w:r w:rsidR="004B3F04">
                <w:rPr>
                  <w:rStyle w:val="HyperlinkText9pt"/>
                </w:rPr>
                <w:t>3346-34795</w:t>
              </w:r>
            </w:hyperlink>
          </w:p>
        </w:tc>
        <w:tc>
          <w:tcPr>
            <w:tcW w:w="2975" w:type="dxa"/>
          </w:tcPr>
          <w:p w14:paraId="5D36C57A" w14:textId="77777777" w:rsidR="004B3F04" w:rsidRDefault="004B3F04" w:rsidP="000659BE">
            <w:pPr>
              <w:pStyle w:val="TableText"/>
            </w:pPr>
            <w:r>
              <w:t>SPLY</w:t>
            </w:r>
          </w:p>
        </w:tc>
      </w:tr>
      <w:tr w:rsidR="004B3F04" w14:paraId="1D7599D8" w14:textId="77777777" w:rsidTr="000659BE">
        <w:trPr>
          <w:jc w:val="center"/>
        </w:trPr>
        <w:tc>
          <w:tcPr>
            <w:tcW w:w="3345" w:type="dxa"/>
          </w:tcPr>
          <w:p w14:paraId="332A0C2A" w14:textId="77777777" w:rsidR="004B3F04" w:rsidRDefault="004B3F04" w:rsidP="000659BE">
            <w:pPr>
              <w:pStyle w:val="TableText"/>
            </w:pPr>
            <w:r>
              <w:tab/>
              <w:t>@moodCode</w:t>
            </w:r>
          </w:p>
        </w:tc>
        <w:tc>
          <w:tcPr>
            <w:tcW w:w="720" w:type="dxa"/>
          </w:tcPr>
          <w:p w14:paraId="6F217F4C" w14:textId="77777777" w:rsidR="004B3F04" w:rsidRDefault="004B3F04" w:rsidP="000659BE">
            <w:pPr>
              <w:pStyle w:val="TableText"/>
            </w:pPr>
            <w:r>
              <w:t>1..1</w:t>
            </w:r>
          </w:p>
        </w:tc>
        <w:tc>
          <w:tcPr>
            <w:tcW w:w="1152" w:type="dxa"/>
          </w:tcPr>
          <w:p w14:paraId="731D70DB" w14:textId="77777777" w:rsidR="004B3F04" w:rsidRDefault="004B3F04" w:rsidP="000659BE">
            <w:pPr>
              <w:pStyle w:val="TableText"/>
            </w:pPr>
            <w:r>
              <w:t>SHALL</w:t>
            </w:r>
          </w:p>
        </w:tc>
        <w:tc>
          <w:tcPr>
            <w:tcW w:w="864" w:type="dxa"/>
          </w:tcPr>
          <w:p w14:paraId="4B7F7147" w14:textId="77777777" w:rsidR="004B3F04" w:rsidRDefault="004B3F04" w:rsidP="000659BE">
            <w:pPr>
              <w:pStyle w:val="TableText"/>
            </w:pPr>
          </w:p>
        </w:tc>
        <w:tc>
          <w:tcPr>
            <w:tcW w:w="1104" w:type="dxa"/>
          </w:tcPr>
          <w:p w14:paraId="73298409" w14:textId="77777777" w:rsidR="004B3F04" w:rsidRDefault="006C736C" w:rsidP="000659BE">
            <w:pPr>
              <w:pStyle w:val="TableText"/>
            </w:pPr>
            <w:hyperlink w:anchor="C_3346-34796">
              <w:r w:rsidR="004B3F04">
                <w:rPr>
                  <w:rStyle w:val="HyperlinkText9pt"/>
                </w:rPr>
                <w:t>3346-34796</w:t>
              </w:r>
            </w:hyperlink>
          </w:p>
        </w:tc>
        <w:tc>
          <w:tcPr>
            <w:tcW w:w="2975" w:type="dxa"/>
          </w:tcPr>
          <w:p w14:paraId="1ABB45E8" w14:textId="77777777" w:rsidR="004B3F04" w:rsidRDefault="004B3F04" w:rsidP="000659BE">
            <w:pPr>
              <w:pStyle w:val="TableText"/>
            </w:pPr>
            <w:r>
              <w:t>urn:oid:2.16.840.1.113883.5.1001 (HL7ActMood) = EVN</w:t>
            </w:r>
          </w:p>
        </w:tc>
      </w:tr>
      <w:tr w:rsidR="004B3F04" w14:paraId="4504AFAE" w14:textId="77777777" w:rsidTr="000659BE">
        <w:trPr>
          <w:jc w:val="center"/>
        </w:trPr>
        <w:tc>
          <w:tcPr>
            <w:tcW w:w="3345" w:type="dxa"/>
          </w:tcPr>
          <w:p w14:paraId="439BAEAA" w14:textId="77777777" w:rsidR="004B3F04" w:rsidRDefault="004B3F04" w:rsidP="000659BE">
            <w:pPr>
              <w:pStyle w:val="TableText"/>
            </w:pPr>
            <w:r>
              <w:tab/>
              <w:t>templateId</w:t>
            </w:r>
          </w:p>
        </w:tc>
        <w:tc>
          <w:tcPr>
            <w:tcW w:w="720" w:type="dxa"/>
          </w:tcPr>
          <w:p w14:paraId="46887644" w14:textId="77777777" w:rsidR="004B3F04" w:rsidRDefault="004B3F04" w:rsidP="000659BE">
            <w:pPr>
              <w:pStyle w:val="TableText"/>
            </w:pPr>
            <w:r>
              <w:t>1..1</w:t>
            </w:r>
          </w:p>
        </w:tc>
        <w:tc>
          <w:tcPr>
            <w:tcW w:w="1152" w:type="dxa"/>
          </w:tcPr>
          <w:p w14:paraId="7C2DE59E" w14:textId="77777777" w:rsidR="004B3F04" w:rsidRDefault="004B3F04" w:rsidP="000659BE">
            <w:pPr>
              <w:pStyle w:val="TableText"/>
            </w:pPr>
            <w:r>
              <w:t>SHALL</w:t>
            </w:r>
          </w:p>
        </w:tc>
        <w:tc>
          <w:tcPr>
            <w:tcW w:w="864" w:type="dxa"/>
          </w:tcPr>
          <w:p w14:paraId="07CED337" w14:textId="77777777" w:rsidR="004B3F04" w:rsidRDefault="004B3F04" w:rsidP="000659BE">
            <w:pPr>
              <w:pStyle w:val="TableText"/>
            </w:pPr>
          </w:p>
        </w:tc>
        <w:tc>
          <w:tcPr>
            <w:tcW w:w="1104" w:type="dxa"/>
          </w:tcPr>
          <w:p w14:paraId="24899F5A" w14:textId="77777777" w:rsidR="004B3F04" w:rsidRDefault="006C736C" w:rsidP="000659BE">
            <w:pPr>
              <w:pStyle w:val="TableText"/>
            </w:pPr>
            <w:hyperlink w:anchor="C_3346-34771">
              <w:r w:rsidR="004B3F04">
                <w:rPr>
                  <w:rStyle w:val="HyperlinkText9pt"/>
                </w:rPr>
                <w:t>3346-34771</w:t>
              </w:r>
            </w:hyperlink>
          </w:p>
        </w:tc>
        <w:tc>
          <w:tcPr>
            <w:tcW w:w="2975" w:type="dxa"/>
          </w:tcPr>
          <w:p w14:paraId="4EB30647" w14:textId="77777777" w:rsidR="004B3F04" w:rsidRDefault="004B3F04" w:rsidP="000659BE">
            <w:pPr>
              <w:pStyle w:val="TableText"/>
            </w:pPr>
          </w:p>
        </w:tc>
      </w:tr>
      <w:tr w:rsidR="004B3F04" w14:paraId="133059F3" w14:textId="77777777" w:rsidTr="000659BE">
        <w:trPr>
          <w:jc w:val="center"/>
        </w:trPr>
        <w:tc>
          <w:tcPr>
            <w:tcW w:w="3345" w:type="dxa"/>
          </w:tcPr>
          <w:p w14:paraId="5FD4708A" w14:textId="77777777" w:rsidR="004B3F04" w:rsidRDefault="004B3F04" w:rsidP="000659BE">
            <w:pPr>
              <w:pStyle w:val="TableText"/>
            </w:pPr>
            <w:r>
              <w:tab/>
            </w:r>
            <w:r>
              <w:tab/>
              <w:t>item</w:t>
            </w:r>
          </w:p>
        </w:tc>
        <w:tc>
          <w:tcPr>
            <w:tcW w:w="720" w:type="dxa"/>
          </w:tcPr>
          <w:p w14:paraId="73EE3F29" w14:textId="77777777" w:rsidR="004B3F04" w:rsidRDefault="004B3F04" w:rsidP="000659BE">
            <w:pPr>
              <w:pStyle w:val="TableText"/>
            </w:pPr>
            <w:r>
              <w:t>1..1</w:t>
            </w:r>
          </w:p>
        </w:tc>
        <w:tc>
          <w:tcPr>
            <w:tcW w:w="1152" w:type="dxa"/>
          </w:tcPr>
          <w:p w14:paraId="15FA10B7" w14:textId="77777777" w:rsidR="004B3F04" w:rsidRDefault="004B3F04" w:rsidP="000659BE">
            <w:pPr>
              <w:pStyle w:val="TableText"/>
            </w:pPr>
            <w:r>
              <w:t>SHALL</w:t>
            </w:r>
          </w:p>
        </w:tc>
        <w:tc>
          <w:tcPr>
            <w:tcW w:w="864" w:type="dxa"/>
          </w:tcPr>
          <w:p w14:paraId="35600A08" w14:textId="77777777" w:rsidR="004B3F04" w:rsidRDefault="004B3F04" w:rsidP="000659BE">
            <w:pPr>
              <w:pStyle w:val="TableText"/>
            </w:pPr>
          </w:p>
        </w:tc>
        <w:tc>
          <w:tcPr>
            <w:tcW w:w="1104" w:type="dxa"/>
          </w:tcPr>
          <w:p w14:paraId="406DAEAC" w14:textId="77777777" w:rsidR="004B3F04" w:rsidRDefault="006C736C" w:rsidP="000659BE">
            <w:pPr>
              <w:pStyle w:val="TableText"/>
            </w:pPr>
            <w:hyperlink w:anchor="C_3346-34772">
              <w:r w:rsidR="004B3F04">
                <w:rPr>
                  <w:rStyle w:val="HyperlinkText9pt"/>
                </w:rPr>
                <w:t>3346-34772</w:t>
              </w:r>
            </w:hyperlink>
          </w:p>
        </w:tc>
        <w:tc>
          <w:tcPr>
            <w:tcW w:w="2975" w:type="dxa"/>
          </w:tcPr>
          <w:p w14:paraId="4AD2C730" w14:textId="77777777" w:rsidR="004B3F04" w:rsidRDefault="004B3F04" w:rsidP="000659BE">
            <w:pPr>
              <w:pStyle w:val="TableText"/>
            </w:pPr>
          </w:p>
        </w:tc>
      </w:tr>
      <w:tr w:rsidR="004B3F04" w14:paraId="3B5393AA" w14:textId="77777777" w:rsidTr="000659BE">
        <w:trPr>
          <w:jc w:val="center"/>
        </w:trPr>
        <w:tc>
          <w:tcPr>
            <w:tcW w:w="3345" w:type="dxa"/>
          </w:tcPr>
          <w:p w14:paraId="40F78D21" w14:textId="77777777" w:rsidR="004B3F04" w:rsidRDefault="004B3F04" w:rsidP="000659BE">
            <w:pPr>
              <w:pStyle w:val="TableText"/>
            </w:pPr>
            <w:r>
              <w:tab/>
            </w:r>
            <w:r>
              <w:tab/>
            </w:r>
            <w:r>
              <w:tab/>
              <w:t>@root</w:t>
            </w:r>
          </w:p>
        </w:tc>
        <w:tc>
          <w:tcPr>
            <w:tcW w:w="720" w:type="dxa"/>
          </w:tcPr>
          <w:p w14:paraId="73EDFA42" w14:textId="77777777" w:rsidR="004B3F04" w:rsidRDefault="004B3F04" w:rsidP="000659BE">
            <w:pPr>
              <w:pStyle w:val="TableText"/>
            </w:pPr>
            <w:r>
              <w:t>1..1</w:t>
            </w:r>
          </w:p>
        </w:tc>
        <w:tc>
          <w:tcPr>
            <w:tcW w:w="1152" w:type="dxa"/>
          </w:tcPr>
          <w:p w14:paraId="0BA6BCED" w14:textId="77777777" w:rsidR="004B3F04" w:rsidRDefault="004B3F04" w:rsidP="000659BE">
            <w:pPr>
              <w:pStyle w:val="TableText"/>
            </w:pPr>
            <w:r>
              <w:t>SHALL</w:t>
            </w:r>
          </w:p>
        </w:tc>
        <w:tc>
          <w:tcPr>
            <w:tcW w:w="864" w:type="dxa"/>
          </w:tcPr>
          <w:p w14:paraId="16AA88D2" w14:textId="77777777" w:rsidR="004B3F04" w:rsidRDefault="004B3F04" w:rsidP="000659BE">
            <w:pPr>
              <w:pStyle w:val="TableText"/>
            </w:pPr>
          </w:p>
        </w:tc>
        <w:tc>
          <w:tcPr>
            <w:tcW w:w="1104" w:type="dxa"/>
          </w:tcPr>
          <w:p w14:paraId="274FA706" w14:textId="77777777" w:rsidR="004B3F04" w:rsidRDefault="006C736C" w:rsidP="000659BE">
            <w:pPr>
              <w:pStyle w:val="TableText"/>
            </w:pPr>
            <w:hyperlink w:anchor="C_3346-34783">
              <w:r w:rsidR="004B3F04">
                <w:rPr>
                  <w:rStyle w:val="HyperlinkText9pt"/>
                </w:rPr>
                <w:t>3346-34783</w:t>
              </w:r>
            </w:hyperlink>
          </w:p>
        </w:tc>
        <w:tc>
          <w:tcPr>
            <w:tcW w:w="2975" w:type="dxa"/>
          </w:tcPr>
          <w:p w14:paraId="35C756A4" w14:textId="77777777" w:rsidR="004B3F04" w:rsidRDefault="004B3F04" w:rsidP="000659BE">
            <w:pPr>
              <w:pStyle w:val="TableText"/>
            </w:pPr>
            <w:r>
              <w:t>2.16.840.1.113883.10.20.28.4.129</w:t>
            </w:r>
          </w:p>
        </w:tc>
      </w:tr>
      <w:tr w:rsidR="004B3F04" w14:paraId="6FCA218F" w14:textId="77777777" w:rsidTr="000659BE">
        <w:trPr>
          <w:jc w:val="center"/>
        </w:trPr>
        <w:tc>
          <w:tcPr>
            <w:tcW w:w="3345" w:type="dxa"/>
          </w:tcPr>
          <w:p w14:paraId="1054C28B" w14:textId="77777777" w:rsidR="004B3F04" w:rsidRDefault="004B3F04" w:rsidP="000659BE">
            <w:pPr>
              <w:pStyle w:val="TableText"/>
            </w:pPr>
            <w:r>
              <w:tab/>
            </w:r>
            <w:r>
              <w:tab/>
            </w:r>
            <w:r>
              <w:tab/>
              <w:t>@extension</w:t>
            </w:r>
          </w:p>
        </w:tc>
        <w:tc>
          <w:tcPr>
            <w:tcW w:w="720" w:type="dxa"/>
          </w:tcPr>
          <w:p w14:paraId="1EB8038C" w14:textId="77777777" w:rsidR="004B3F04" w:rsidRDefault="004B3F04" w:rsidP="000659BE">
            <w:pPr>
              <w:pStyle w:val="TableText"/>
            </w:pPr>
            <w:r>
              <w:t>1..1</w:t>
            </w:r>
          </w:p>
        </w:tc>
        <w:tc>
          <w:tcPr>
            <w:tcW w:w="1152" w:type="dxa"/>
          </w:tcPr>
          <w:p w14:paraId="146CDC6A" w14:textId="77777777" w:rsidR="004B3F04" w:rsidRDefault="004B3F04" w:rsidP="000659BE">
            <w:pPr>
              <w:pStyle w:val="TableText"/>
            </w:pPr>
            <w:r>
              <w:t>SHALL</w:t>
            </w:r>
          </w:p>
        </w:tc>
        <w:tc>
          <w:tcPr>
            <w:tcW w:w="864" w:type="dxa"/>
          </w:tcPr>
          <w:p w14:paraId="2F509E15" w14:textId="77777777" w:rsidR="004B3F04" w:rsidRDefault="004B3F04" w:rsidP="000659BE">
            <w:pPr>
              <w:pStyle w:val="TableText"/>
            </w:pPr>
          </w:p>
        </w:tc>
        <w:tc>
          <w:tcPr>
            <w:tcW w:w="1104" w:type="dxa"/>
          </w:tcPr>
          <w:p w14:paraId="42CD61B9" w14:textId="77777777" w:rsidR="004B3F04" w:rsidRDefault="006C736C" w:rsidP="000659BE">
            <w:pPr>
              <w:pStyle w:val="TableText"/>
            </w:pPr>
            <w:hyperlink w:anchor="C_3346-34784">
              <w:r w:rsidR="004B3F04">
                <w:rPr>
                  <w:rStyle w:val="HyperlinkText9pt"/>
                </w:rPr>
                <w:t>3346-34784</w:t>
              </w:r>
            </w:hyperlink>
          </w:p>
        </w:tc>
        <w:tc>
          <w:tcPr>
            <w:tcW w:w="2975" w:type="dxa"/>
          </w:tcPr>
          <w:p w14:paraId="5C2AC4BB" w14:textId="77777777" w:rsidR="004B3F04" w:rsidRDefault="004B3F04" w:rsidP="000659BE">
            <w:pPr>
              <w:pStyle w:val="TableText"/>
            </w:pPr>
            <w:r>
              <w:t>2017-08-01</w:t>
            </w:r>
          </w:p>
        </w:tc>
      </w:tr>
      <w:tr w:rsidR="004B3F04" w14:paraId="7EAEB64F" w14:textId="77777777" w:rsidTr="000659BE">
        <w:trPr>
          <w:jc w:val="center"/>
        </w:trPr>
        <w:tc>
          <w:tcPr>
            <w:tcW w:w="3345" w:type="dxa"/>
          </w:tcPr>
          <w:p w14:paraId="38764CCE" w14:textId="77777777" w:rsidR="004B3F04" w:rsidRDefault="004B3F04" w:rsidP="000659BE">
            <w:pPr>
              <w:pStyle w:val="TableText"/>
            </w:pPr>
            <w:r>
              <w:tab/>
              <w:t>id</w:t>
            </w:r>
          </w:p>
        </w:tc>
        <w:tc>
          <w:tcPr>
            <w:tcW w:w="720" w:type="dxa"/>
          </w:tcPr>
          <w:p w14:paraId="2D6D5D5E" w14:textId="77777777" w:rsidR="004B3F04" w:rsidRDefault="004B3F04" w:rsidP="000659BE">
            <w:pPr>
              <w:pStyle w:val="TableText"/>
            </w:pPr>
            <w:r>
              <w:t>1..1</w:t>
            </w:r>
          </w:p>
        </w:tc>
        <w:tc>
          <w:tcPr>
            <w:tcW w:w="1152" w:type="dxa"/>
          </w:tcPr>
          <w:p w14:paraId="57A3B384" w14:textId="77777777" w:rsidR="004B3F04" w:rsidRDefault="004B3F04" w:rsidP="000659BE">
            <w:pPr>
              <w:pStyle w:val="TableText"/>
            </w:pPr>
            <w:r>
              <w:t>SHALL</w:t>
            </w:r>
          </w:p>
        </w:tc>
        <w:tc>
          <w:tcPr>
            <w:tcW w:w="864" w:type="dxa"/>
          </w:tcPr>
          <w:p w14:paraId="3E2ABD06" w14:textId="77777777" w:rsidR="004B3F04" w:rsidRDefault="004B3F04" w:rsidP="000659BE">
            <w:pPr>
              <w:pStyle w:val="TableText"/>
            </w:pPr>
          </w:p>
        </w:tc>
        <w:tc>
          <w:tcPr>
            <w:tcW w:w="1104" w:type="dxa"/>
          </w:tcPr>
          <w:p w14:paraId="08A26281" w14:textId="77777777" w:rsidR="004B3F04" w:rsidRDefault="006C736C" w:rsidP="000659BE">
            <w:pPr>
              <w:pStyle w:val="TableText"/>
            </w:pPr>
            <w:hyperlink w:anchor="C_3346-34797">
              <w:r w:rsidR="004B3F04">
                <w:rPr>
                  <w:rStyle w:val="HyperlinkText9pt"/>
                </w:rPr>
                <w:t>3346-34797</w:t>
              </w:r>
            </w:hyperlink>
          </w:p>
        </w:tc>
        <w:tc>
          <w:tcPr>
            <w:tcW w:w="2975" w:type="dxa"/>
          </w:tcPr>
          <w:p w14:paraId="58A9A1BD" w14:textId="77777777" w:rsidR="004B3F04" w:rsidRDefault="004B3F04" w:rsidP="000659BE">
            <w:pPr>
              <w:pStyle w:val="TableText"/>
            </w:pPr>
          </w:p>
        </w:tc>
      </w:tr>
      <w:tr w:rsidR="004B3F04" w14:paraId="507159BD" w14:textId="77777777" w:rsidTr="000659BE">
        <w:trPr>
          <w:jc w:val="center"/>
        </w:trPr>
        <w:tc>
          <w:tcPr>
            <w:tcW w:w="3345" w:type="dxa"/>
          </w:tcPr>
          <w:p w14:paraId="0F94EF0F" w14:textId="77777777" w:rsidR="004B3F04" w:rsidRDefault="004B3F04" w:rsidP="000659BE">
            <w:pPr>
              <w:pStyle w:val="TableText"/>
            </w:pPr>
            <w:r>
              <w:tab/>
              <w:t>quantity</w:t>
            </w:r>
          </w:p>
        </w:tc>
        <w:tc>
          <w:tcPr>
            <w:tcW w:w="720" w:type="dxa"/>
          </w:tcPr>
          <w:p w14:paraId="5FA3DDC0" w14:textId="77777777" w:rsidR="004B3F04" w:rsidRDefault="004B3F04" w:rsidP="000659BE">
            <w:pPr>
              <w:pStyle w:val="TableText"/>
            </w:pPr>
            <w:r>
              <w:t>1..1</w:t>
            </w:r>
          </w:p>
        </w:tc>
        <w:tc>
          <w:tcPr>
            <w:tcW w:w="1152" w:type="dxa"/>
          </w:tcPr>
          <w:p w14:paraId="2C7EFDA5" w14:textId="77777777" w:rsidR="004B3F04" w:rsidRDefault="004B3F04" w:rsidP="000659BE">
            <w:pPr>
              <w:pStyle w:val="TableText"/>
            </w:pPr>
            <w:r>
              <w:t>SHALL</w:t>
            </w:r>
          </w:p>
        </w:tc>
        <w:tc>
          <w:tcPr>
            <w:tcW w:w="864" w:type="dxa"/>
          </w:tcPr>
          <w:p w14:paraId="1ED57630" w14:textId="77777777" w:rsidR="004B3F04" w:rsidRDefault="004B3F04" w:rsidP="000659BE">
            <w:pPr>
              <w:pStyle w:val="TableText"/>
            </w:pPr>
          </w:p>
        </w:tc>
        <w:tc>
          <w:tcPr>
            <w:tcW w:w="1104" w:type="dxa"/>
          </w:tcPr>
          <w:p w14:paraId="7E23E1B5" w14:textId="77777777" w:rsidR="004B3F04" w:rsidRDefault="006C736C" w:rsidP="000659BE">
            <w:pPr>
              <w:pStyle w:val="TableText"/>
            </w:pPr>
            <w:hyperlink w:anchor="C_3346-34800">
              <w:r w:rsidR="004B3F04">
                <w:rPr>
                  <w:rStyle w:val="HyperlinkText9pt"/>
                </w:rPr>
                <w:t>3346-34800</w:t>
              </w:r>
            </w:hyperlink>
          </w:p>
        </w:tc>
        <w:tc>
          <w:tcPr>
            <w:tcW w:w="2975" w:type="dxa"/>
          </w:tcPr>
          <w:p w14:paraId="4196C787" w14:textId="77777777" w:rsidR="004B3F04" w:rsidRDefault="004B3F04" w:rsidP="000659BE">
            <w:pPr>
              <w:pStyle w:val="TableText"/>
            </w:pPr>
          </w:p>
        </w:tc>
      </w:tr>
    </w:tbl>
    <w:p w14:paraId="278C7D61" w14:textId="77777777" w:rsidR="004B3F04" w:rsidRDefault="004B3F04" w:rsidP="004B3F04">
      <w:pPr>
        <w:pStyle w:val="BodyText"/>
      </w:pPr>
    </w:p>
    <w:p w14:paraId="53B2C449" w14:textId="77777777" w:rsidR="004B3F04" w:rsidRDefault="004B3F04" w:rsidP="007E63CC">
      <w:pPr>
        <w:numPr>
          <w:ilvl w:val="0"/>
          <w:numId w:val="81"/>
        </w:numPr>
      </w:pPr>
      <w:r>
        <w:rPr>
          <w:rStyle w:val="keyword"/>
        </w:rPr>
        <w:t>SHALL</w:t>
      </w:r>
      <w:r>
        <w:t xml:space="preserve"> contain exactly one [1..1] </w:t>
      </w:r>
      <w:r>
        <w:rPr>
          <w:rStyle w:val="XMLnameBold"/>
        </w:rPr>
        <w:t>@classCode</w:t>
      </w:r>
      <w:r>
        <w:t>=</w:t>
      </w:r>
      <w:r>
        <w:rPr>
          <w:rStyle w:val="XMLname"/>
        </w:rPr>
        <w:t>"SPLY"</w:t>
      </w:r>
      <w:r>
        <w:t xml:space="preserve"> Supply</w:t>
      </w:r>
      <w:bookmarkStart w:id="3780" w:name="C_3346-34795"/>
      <w:r>
        <w:t xml:space="preserve"> (CONF:3346-34795)</w:t>
      </w:r>
      <w:bookmarkEnd w:id="3780"/>
      <w:r>
        <w:t>.</w:t>
      </w:r>
    </w:p>
    <w:p w14:paraId="0C20FA64" w14:textId="77777777" w:rsidR="004B3F04" w:rsidRDefault="004B3F04" w:rsidP="007E63CC">
      <w:pPr>
        <w:numPr>
          <w:ilvl w:val="0"/>
          <w:numId w:val="81"/>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81" w:name="C_3346-34796"/>
      <w:r>
        <w:t xml:space="preserve"> (CONF:3346-34796)</w:t>
      </w:r>
      <w:bookmarkEnd w:id="3781"/>
      <w:r>
        <w:t>.</w:t>
      </w:r>
    </w:p>
    <w:p w14:paraId="683287F2" w14:textId="77777777" w:rsidR="004B3F04" w:rsidRDefault="004B3F04" w:rsidP="007E63CC">
      <w:pPr>
        <w:numPr>
          <w:ilvl w:val="0"/>
          <w:numId w:val="81"/>
        </w:numPr>
      </w:pPr>
      <w:r>
        <w:rPr>
          <w:rStyle w:val="keyword"/>
        </w:rPr>
        <w:t>SHALL</w:t>
      </w:r>
      <w:r>
        <w:t xml:space="preserve"> contain exactly one [1..1] </w:t>
      </w:r>
      <w:r>
        <w:rPr>
          <w:rStyle w:val="XMLnameBold"/>
        </w:rPr>
        <w:t>templateId</w:t>
      </w:r>
      <w:bookmarkStart w:id="3782" w:name="C_3346-34771"/>
      <w:r>
        <w:t xml:space="preserve"> (CONF:3346-34771)</w:t>
      </w:r>
      <w:bookmarkEnd w:id="3782"/>
      <w:r>
        <w:t>.</w:t>
      </w:r>
    </w:p>
    <w:p w14:paraId="759642E6" w14:textId="77777777" w:rsidR="004B3F04" w:rsidRDefault="004B3F04" w:rsidP="007E63CC">
      <w:pPr>
        <w:numPr>
          <w:ilvl w:val="1"/>
          <w:numId w:val="81"/>
        </w:numPr>
      </w:pPr>
      <w:r>
        <w:t xml:space="preserve">This templateId </w:t>
      </w:r>
      <w:r>
        <w:rPr>
          <w:rStyle w:val="keyword"/>
        </w:rPr>
        <w:t>SHALL</w:t>
      </w:r>
      <w:r>
        <w:t xml:space="preserve"> contain exactly one [1..1] </w:t>
      </w:r>
      <w:r>
        <w:rPr>
          <w:rStyle w:val="XMLnameBold"/>
        </w:rPr>
        <w:t>item</w:t>
      </w:r>
      <w:bookmarkStart w:id="3783" w:name="C_3346-34772"/>
      <w:r>
        <w:t xml:space="preserve"> (CONF:3346-34772)</w:t>
      </w:r>
      <w:bookmarkEnd w:id="3783"/>
      <w:r>
        <w:t xml:space="preserve"> such that it</w:t>
      </w:r>
    </w:p>
    <w:p w14:paraId="209178A7" w14:textId="77777777" w:rsidR="004B3F04" w:rsidRDefault="004B3F04" w:rsidP="007E63CC">
      <w:pPr>
        <w:numPr>
          <w:ilvl w:val="2"/>
          <w:numId w:val="81"/>
        </w:numPr>
      </w:pPr>
      <w:r>
        <w:rPr>
          <w:rStyle w:val="keyword"/>
        </w:rPr>
        <w:t>SHALL</w:t>
      </w:r>
      <w:r>
        <w:t xml:space="preserve"> contain exactly one [1..1] </w:t>
      </w:r>
      <w:r>
        <w:rPr>
          <w:rStyle w:val="XMLnameBold"/>
        </w:rPr>
        <w:t>@root</w:t>
      </w:r>
      <w:r>
        <w:t>=</w:t>
      </w:r>
      <w:r>
        <w:rPr>
          <w:rStyle w:val="XMLname"/>
        </w:rPr>
        <w:t>"2.16.840.1.113883.10.20.28.4.129"</w:t>
      </w:r>
      <w:bookmarkStart w:id="3784" w:name="C_3346-34783"/>
      <w:r>
        <w:t xml:space="preserve"> (CONF:3346-34783)</w:t>
      </w:r>
      <w:bookmarkEnd w:id="3784"/>
      <w:r>
        <w:t>.</w:t>
      </w:r>
    </w:p>
    <w:p w14:paraId="07CE6554" w14:textId="77777777" w:rsidR="004B3F04" w:rsidRDefault="004B3F04" w:rsidP="007E63CC">
      <w:pPr>
        <w:numPr>
          <w:ilvl w:val="2"/>
          <w:numId w:val="81"/>
        </w:numPr>
      </w:pPr>
      <w:r>
        <w:rPr>
          <w:rStyle w:val="keyword"/>
        </w:rPr>
        <w:t>SHALL</w:t>
      </w:r>
      <w:r>
        <w:t xml:space="preserve"> contain exactly one [1..1] </w:t>
      </w:r>
      <w:r>
        <w:rPr>
          <w:rStyle w:val="XMLnameBold"/>
        </w:rPr>
        <w:t>@extension</w:t>
      </w:r>
      <w:r>
        <w:t>=</w:t>
      </w:r>
      <w:r>
        <w:rPr>
          <w:rStyle w:val="XMLname"/>
        </w:rPr>
        <w:t>"2017-08-01"</w:t>
      </w:r>
      <w:bookmarkStart w:id="3785" w:name="C_3346-34784"/>
      <w:r>
        <w:t xml:space="preserve"> (CONF:3346-34784)</w:t>
      </w:r>
      <w:bookmarkEnd w:id="3785"/>
      <w:r>
        <w:t>.</w:t>
      </w:r>
    </w:p>
    <w:p w14:paraId="14120602" w14:textId="77777777" w:rsidR="004B3F04" w:rsidRDefault="004B3F04" w:rsidP="007E63CC">
      <w:pPr>
        <w:numPr>
          <w:ilvl w:val="0"/>
          <w:numId w:val="81"/>
        </w:numPr>
      </w:pPr>
      <w:r>
        <w:rPr>
          <w:rStyle w:val="keyword"/>
        </w:rPr>
        <w:t>SHALL</w:t>
      </w:r>
      <w:r>
        <w:t xml:space="preserve"> contain exactly one [1..1] </w:t>
      </w:r>
      <w:r>
        <w:rPr>
          <w:rStyle w:val="XMLnameBold"/>
        </w:rPr>
        <w:t>id</w:t>
      </w:r>
      <w:bookmarkStart w:id="3786" w:name="C_3346-34797"/>
      <w:r>
        <w:t xml:space="preserve"> (CONF:3346-34797)</w:t>
      </w:r>
      <w:bookmarkEnd w:id="3786"/>
      <w:r>
        <w:t>.</w:t>
      </w:r>
    </w:p>
    <w:p w14:paraId="127D40F0" w14:textId="77777777" w:rsidR="004B3F04" w:rsidRDefault="004B3F04" w:rsidP="007E63CC">
      <w:pPr>
        <w:numPr>
          <w:ilvl w:val="0"/>
          <w:numId w:val="81"/>
        </w:numPr>
      </w:pPr>
      <w:r>
        <w:rPr>
          <w:rStyle w:val="keyword"/>
        </w:rPr>
        <w:t>SHALL</w:t>
      </w:r>
      <w:r>
        <w:t xml:space="preserve"> contain exactly one [1..1] </w:t>
      </w:r>
      <w:r>
        <w:rPr>
          <w:rStyle w:val="XMLnameBold"/>
        </w:rPr>
        <w:t>quantity</w:t>
      </w:r>
      <w:bookmarkStart w:id="3787" w:name="C_3346-34800"/>
      <w:r>
        <w:t xml:space="preserve"> (CONF:3346-34800)</w:t>
      </w:r>
      <w:bookmarkEnd w:id="3787"/>
      <w:r>
        <w:t>.</w:t>
      </w:r>
      <w:r>
        <w:br/>
        <w:t>Note: QDM Attribute: Supply</w:t>
      </w:r>
    </w:p>
    <w:p w14:paraId="6A30F23B" w14:textId="77777777" w:rsidR="004B3F04" w:rsidRDefault="004B3F04" w:rsidP="004B3F04">
      <w:pPr>
        <w:pStyle w:val="Caption"/>
        <w:ind w:left="130" w:right="115"/>
      </w:pPr>
      <w:bookmarkStart w:id="3788" w:name="_Toc64842075"/>
      <w:bookmarkStart w:id="3789" w:name="_Toc65482991"/>
      <w:r>
        <w:lastRenderedPageBreak/>
        <w:t xml:space="preserve">Figure </w:t>
      </w:r>
      <w:r>
        <w:fldChar w:fldCharType="begin"/>
      </w:r>
      <w:r>
        <w:instrText>SEQ Figure \* ARABIC</w:instrText>
      </w:r>
      <w:r>
        <w:fldChar w:fldCharType="separate"/>
      </w:r>
      <w:r>
        <w:t>77</w:t>
      </w:r>
      <w:r>
        <w:fldChar w:fldCharType="end"/>
      </w:r>
      <w:r>
        <w:t>: Supply Example</w:t>
      </w:r>
      <w:bookmarkEnd w:id="3788"/>
      <w:bookmarkEnd w:id="3789"/>
    </w:p>
    <w:p w14:paraId="72C9A05D" w14:textId="77777777" w:rsidR="004B3F04" w:rsidRDefault="004B3F04" w:rsidP="004B3F04">
      <w:pPr>
        <w:pStyle w:val="Example"/>
        <w:ind w:left="130" w:right="115"/>
      </w:pPr>
      <w:r>
        <w:t>&lt;supplyCriteria classCode="SPLY" moodCode="EVN"&gt;</w:t>
      </w:r>
    </w:p>
    <w:p w14:paraId="3C1A154F" w14:textId="77777777" w:rsidR="004B3F04" w:rsidRDefault="004B3F04" w:rsidP="004B3F04">
      <w:pPr>
        <w:pStyle w:val="Example"/>
        <w:ind w:left="130" w:right="115"/>
      </w:pPr>
      <w:r>
        <w:t xml:space="preserve">    &lt;templateId&gt;</w:t>
      </w:r>
    </w:p>
    <w:p w14:paraId="4FB0458D" w14:textId="77777777" w:rsidR="004B3F04" w:rsidRDefault="004B3F04" w:rsidP="004B3F04">
      <w:pPr>
        <w:pStyle w:val="Example"/>
        <w:ind w:left="130" w:right="115"/>
      </w:pPr>
      <w:r>
        <w:t xml:space="preserve">        &lt;item root="2.16.840.1.113883.10.20.28.4.129" extension="2017-08-01"/&gt;</w:t>
      </w:r>
    </w:p>
    <w:p w14:paraId="3869017F" w14:textId="77777777" w:rsidR="004B3F04" w:rsidRDefault="004B3F04" w:rsidP="004B3F04">
      <w:pPr>
        <w:pStyle w:val="Example"/>
        <w:ind w:left="130" w:right="115"/>
      </w:pPr>
      <w:r>
        <w:t xml:space="preserve">    &lt;/templateId&gt;</w:t>
      </w:r>
    </w:p>
    <w:p w14:paraId="2F6B45B8" w14:textId="77777777" w:rsidR="004B3F04" w:rsidRDefault="004B3F04" w:rsidP="004B3F04">
      <w:pPr>
        <w:pStyle w:val="Example"/>
        <w:ind w:left="130" w:right="115"/>
      </w:pPr>
      <w:r>
        <w:t xml:space="preserve">    &lt;id root="5ab17ed3-166c-4265-9c61-d254e30c8e83"/&gt;</w:t>
      </w:r>
    </w:p>
    <w:p w14:paraId="415E82DA" w14:textId="77777777" w:rsidR="004B3F04" w:rsidRDefault="004B3F04" w:rsidP="004B3F04">
      <w:pPr>
        <w:pStyle w:val="Example"/>
        <w:ind w:left="130" w:right="115"/>
      </w:pPr>
      <w:r>
        <w:t xml:space="preserve">    &lt;title value="Supply"/&gt;</w:t>
      </w:r>
    </w:p>
    <w:p w14:paraId="61CECB52" w14:textId="77777777" w:rsidR="004B3F04" w:rsidRDefault="004B3F04" w:rsidP="004B3F04">
      <w:pPr>
        <w:pStyle w:val="Example"/>
        <w:ind w:left="130" w:right="115"/>
      </w:pPr>
      <w:r>
        <w:t xml:space="preserve">    &lt;quantity xsi:type="IVL_PQ"&gt;</w:t>
      </w:r>
    </w:p>
    <w:p w14:paraId="555AF8BB" w14:textId="77777777" w:rsidR="004B3F04" w:rsidRDefault="004B3F04" w:rsidP="004B3F04">
      <w:pPr>
        <w:pStyle w:val="Example"/>
        <w:ind w:left="130" w:right="115"/>
      </w:pPr>
      <w:r>
        <w:t xml:space="preserve">          &lt;low value="50" unit="mL"/&gt;</w:t>
      </w:r>
    </w:p>
    <w:p w14:paraId="1E050603" w14:textId="77777777" w:rsidR="004B3F04" w:rsidRDefault="004B3F04" w:rsidP="004B3F04">
      <w:pPr>
        <w:pStyle w:val="Example"/>
        <w:ind w:left="130" w:right="115"/>
      </w:pPr>
      <w:r>
        <w:t xml:space="preserve">    &lt;/quantity&gt; </w:t>
      </w:r>
    </w:p>
    <w:p w14:paraId="41C46008" w14:textId="77777777" w:rsidR="004B3F04" w:rsidRDefault="004B3F04" w:rsidP="004B3F04">
      <w:pPr>
        <w:pStyle w:val="Example"/>
        <w:ind w:left="130" w:right="115"/>
      </w:pPr>
      <w:r>
        <w:t xml:space="preserve">&lt;/supplyCriteria&gt;  </w:t>
      </w:r>
    </w:p>
    <w:p w14:paraId="25A4DC90" w14:textId="77777777" w:rsidR="004B3F04" w:rsidRDefault="004B3F04" w:rsidP="004B3F04">
      <w:pPr>
        <w:pStyle w:val="BodyText"/>
      </w:pPr>
    </w:p>
    <w:p w14:paraId="40AE48FE" w14:textId="0F4985DA" w:rsidR="004B3F04" w:rsidRDefault="004B3F04" w:rsidP="004B3F04">
      <w:pPr>
        <w:pStyle w:val="Heading2nospace"/>
      </w:pPr>
      <w:bookmarkStart w:id="3790" w:name="E_Symptom_V4"/>
      <w:bookmarkStart w:id="3791" w:name="_Toc64841942"/>
      <w:bookmarkStart w:id="3792" w:name="_Toc65482858"/>
      <w:r>
        <w:t>Symptom (V4)</w:t>
      </w:r>
      <w:bookmarkEnd w:id="3790"/>
      <w:bookmarkEnd w:id="3791"/>
      <w:r w:rsidR="006F762B">
        <w:t xml:space="preserve"> - DRAFT</w:t>
      </w:r>
      <w:bookmarkEnd w:id="3792"/>
    </w:p>
    <w:p w14:paraId="79331974" w14:textId="77777777" w:rsidR="004B3F04" w:rsidRDefault="004B3F04" w:rsidP="004B3F04">
      <w:pPr>
        <w:pStyle w:val="BracketData"/>
      </w:pPr>
      <w:r>
        <w:t>[observationCriteria: identifier urn:hl7ii:2.16.840.1.113883.10.20.28.4.116:2021-02-01 (open)]</w:t>
      </w:r>
    </w:p>
    <w:p w14:paraId="38646789" w14:textId="161B73C1" w:rsidR="004B3F04" w:rsidRDefault="004B3F04" w:rsidP="004B3F04">
      <w:pPr>
        <w:pStyle w:val="Caption"/>
      </w:pPr>
      <w:bookmarkStart w:id="3793" w:name="_Toc64842238"/>
      <w:bookmarkStart w:id="3794" w:name="_Toc65483322"/>
      <w:r>
        <w:t xml:space="preserve">Table </w:t>
      </w:r>
      <w:r>
        <w:fldChar w:fldCharType="begin"/>
      </w:r>
      <w:r>
        <w:instrText>SEQ Table \* ARABIC</w:instrText>
      </w:r>
      <w:r>
        <w:fldChar w:fldCharType="separate"/>
      </w:r>
      <w:r w:rsidR="006F762B">
        <w:t>161</w:t>
      </w:r>
      <w:r>
        <w:fldChar w:fldCharType="end"/>
      </w:r>
      <w:r>
        <w:t>: Symptom (V4) Contexts</w:t>
      </w:r>
      <w:bookmarkEnd w:id="3793"/>
      <w:bookmarkEnd w:id="3794"/>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330235B0" w14:textId="77777777" w:rsidTr="000659BE">
        <w:trPr>
          <w:cantSplit/>
          <w:tblHeader/>
          <w:jc w:val="center"/>
        </w:trPr>
        <w:tc>
          <w:tcPr>
            <w:tcW w:w="360" w:type="dxa"/>
            <w:shd w:val="clear" w:color="auto" w:fill="E6E6E6"/>
          </w:tcPr>
          <w:p w14:paraId="7EE4B7ED" w14:textId="77777777" w:rsidR="004B3F04" w:rsidRDefault="004B3F04" w:rsidP="000659BE">
            <w:pPr>
              <w:pStyle w:val="TableHead"/>
            </w:pPr>
            <w:r>
              <w:t>Contained By:</w:t>
            </w:r>
          </w:p>
        </w:tc>
        <w:tc>
          <w:tcPr>
            <w:tcW w:w="360" w:type="dxa"/>
            <w:shd w:val="clear" w:color="auto" w:fill="E6E6E6"/>
          </w:tcPr>
          <w:p w14:paraId="2770F20A" w14:textId="77777777" w:rsidR="004B3F04" w:rsidRDefault="004B3F04" w:rsidP="000659BE">
            <w:pPr>
              <w:pStyle w:val="TableHead"/>
            </w:pPr>
            <w:r>
              <w:t>Contains:</w:t>
            </w:r>
          </w:p>
        </w:tc>
      </w:tr>
      <w:tr w:rsidR="004B3F04" w14:paraId="6E748532" w14:textId="77777777" w:rsidTr="000659BE">
        <w:trPr>
          <w:jc w:val="center"/>
        </w:trPr>
        <w:tc>
          <w:tcPr>
            <w:tcW w:w="360" w:type="dxa"/>
          </w:tcPr>
          <w:p w14:paraId="76D2626C" w14:textId="77777777" w:rsidR="004B3F04" w:rsidRDefault="006C736C" w:rsidP="000659BE">
            <w:pPr>
              <w:pStyle w:val="TableText"/>
            </w:pPr>
            <w:hyperlink w:anchor="S_Data_Criteria_Section_V5">
              <w:r w:rsidR="004B3F04">
                <w:rPr>
                  <w:rStyle w:val="HyperlinkText9pt"/>
                </w:rPr>
                <w:t>Data Criteria Section (V5)</w:t>
              </w:r>
            </w:hyperlink>
            <w:r w:rsidR="004B3F04">
              <w:t xml:space="preserve"> (optional)</w:t>
            </w:r>
          </w:p>
        </w:tc>
        <w:tc>
          <w:tcPr>
            <w:tcW w:w="360" w:type="dxa"/>
          </w:tcPr>
          <w:p w14:paraId="0016C000" w14:textId="77777777" w:rsidR="004B3F04" w:rsidRDefault="006C736C" w:rsidP="000659BE">
            <w:pPr>
              <w:pStyle w:val="TableText"/>
            </w:pPr>
            <w:hyperlink w:anchor="E_Severity_Observation_2">
              <w:r w:rsidR="004B3F04">
                <w:rPr>
                  <w:rStyle w:val="HyperlinkText9pt"/>
                </w:rPr>
                <w:t>Severity Observation (V2)</w:t>
              </w:r>
            </w:hyperlink>
            <w:r w:rsidR="004B3F04">
              <w:t xml:space="preserve"> (optional)</w:t>
            </w:r>
          </w:p>
          <w:p w14:paraId="03D06FBC" w14:textId="77777777" w:rsidR="004B3F04" w:rsidRDefault="006C736C" w:rsidP="000659BE">
            <w:pPr>
              <w:pStyle w:val="TableText"/>
            </w:pPr>
            <w:hyperlink w:anchor="E_Entity_Care_Partner_V2">
              <w:r w:rsidR="004B3F04">
                <w:rPr>
                  <w:rStyle w:val="HyperlinkText9pt"/>
                </w:rPr>
                <w:t>Entity - Care Partner (V2)</w:t>
              </w:r>
            </w:hyperlink>
            <w:r w:rsidR="004B3F04">
              <w:t xml:space="preserve"> (optional)</w:t>
            </w:r>
          </w:p>
          <w:p w14:paraId="6E5B2775" w14:textId="77777777" w:rsidR="004B3F04" w:rsidRDefault="006C736C" w:rsidP="000659BE">
            <w:pPr>
              <w:pStyle w:val="TableText"/>
            </w:pPr>
            <w:hyperlink w:anchor="E_Entity_Patient_V2">
              <w:r w:rsidR="004B3F04">
                <w:rPr>
                  <w:rStyle w:val="HyperlinkText9pt"/>
                </w:rPr>
                <w:t>Entity - Patient (V2)</w:t>
              </w:r>
            </w:hyperlink>
            <w:r w:rsidR="004B3F04">
              <w:t xml:space="preserve"> (optional)</w:t>
            </w:r>
          </w:p>
          <w:p w14:paraId="3A05A8C9" w14:textId="77777777" w:rsidR="004B3F04" w:rsidRDefault="006C736C" w:rsidP="000659BE">
            <w:pPr>
              <w:pStyle w:val="TableText"/>
            </w:pPr>
            <w:hyperlink w:anchor="E_Entity_Organization_V2">
              <w:r w:rsidR="004B3F04">
                <w:rPr>
                  <w:rStyle w:val="HyperlinkText9pt"/>
                </w:rPr>
                <w:t>Entity - Organization (V2)</w:t>
              </w:r>
            </w:hyperlink>
            <w:r w:rsidR="004B3F04">
              <w:t xml:space="preserve"> (optional)</w:t>
            </w:r>
          </w:p>
          <w:p w14:paraId="06290369" w14:textId="77777777" w:rsidR="004B3F04" w:rsidRDefault="006C736C" w:rsidP="000659BE">
            <w:pPr>
              <w:pStyle w:val="TableText"/>
            </w:pPr>
            <w:hyperlink w:anchor="E_Entity_Practitioner_V2">
              <w:r w:rsidR="004B3F04">
                <w:rPr>
                  <w:rStyle w:val="HyperlinkText9pt"/>
                </w:rPr>
                <w:t>Entity - Practitioner (V2)</w:t>
              </w:r>
            </w:hyperlink>
            <w:r w:rsidR="004B3F04">
              <w:t xml:space="preserve"> (optional)</w:t>
            </w:r>
          </w:p>
        </w:tc>
      </w:tr>
    </w:tbl>
    <w:p w14:paraId="0726B5E5" w14:textId="77777777" w:rsidR="004B3F04" w:rsidRDefault="004B3F04" w:rsidP="004B3F04">
      <w:pPr>
        <w:pStyle w:val="BodyText"/>
      </w:pPr>
    </w:p>
    <w:p w14:paraId="731CC6DD" w14:textId="77777777" w:rsidR="004B3F04" w:rsidRDefault="004B3F04" w:rsidP="004B3F04">
      <w:r>
        <w:t>This template represents the QDM data type: Symptom.</w:t>
      </w:r>
    </w:p>
    <w:p w14:paraId="320600BA" w14:textId="77777777" w:rsidR="004B3F04" w:rsidRDefault="004B3F04" w:rsidP="004B3F04">
      <w:r>
        <w:t>A symptom is a patient's reported perception of departure from normal functioning that is present at the time indicated.</w:t>
      </w:r>
    </w:p>
    <w:p w14:paraId="2B569D8A" w14:textId="77777777" w:rsidR="004B3F04" w:rsidRDefault="004B3F04" w:rsidP="004B3F04">
      <w:r>
        <w:t>Timing: The Prevalence Period references the time from the onset date to the abatement date.</w:t>
      </w:r>
      <w:r>
        <w:br/>
        <w:t>The onset datetime corresponds to the implicit start datetime of the datatype and the abatement datetime corresponds to the implicit stop datetime of the datatype. If the abatement datetime is null, then the symptom is considered to still be active. When this datatype is used with timing relationships, the criterion is looking for whether the symptom was active for the time frame indicated by the timing relationships.</w:t>
      </w:r>
    </w:p>
    <w:p w14:paraId="34E672ED" w14:textId="77777777" w:rsidR="004B3F04" w:rsidRDefault="004B3F04" w:rsidP="004B3F04">
      <w:pPr>
        <w:pStyle w:val="Caption"/>
      </w:pPr>
      <w:bookmarkStart w:id="3795" w:name="_Toc64842239"/>
      <w:bookmarkStart w:id="3796" w:name="_Toc65483323"/>
      <w:r>
        <w:lastRenderedPageBreak/>
        <w:t xml:space="preserve">Table </w:t>
      </w:r>
      <w:r>
        <w:fldChar w:fldCharType="begin"/>
      </w:r>
      <w:r>
        <w:instrText>SEQ Table \* ARABIC</w:instrText>
      </w:r>
      <w:r>
        <w:fldChar w:fldCharType="separate"/>
      </w:r>
      <w:r>
        <w:t>162</w:t>
      </w:r>
      <w:r>
        <w:fldChar w:fldCharType="end"/>
      </w:r>
      <w:r>
        <w:t>: Symptom (V4) Constraints Overview</w:t>
      </w:r>
      <w:bookmarkEnd w:id="3795"/>
      <w:bookmarkEnd w:id="3796"/>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7E15DE72" w14:textId="77777777" w:rsidTr="000659BE">
        <w:trPr>
          <w:cantSplit/>
          <w:tblHeader/>
          <w:jc w:val="center"/>
        </w:trPr>
        <w:tc>
          <w:tcPr>
            <w:tcW w:w="0" w:type="dxa"/>
            <w:shd w:val="clear" w:color="auto" w:fill="E6E6E6"/>
            <w:noWrap/>
          </w:tcPr>
          <w:p w14:paraId="07D3C5FE" w14:textId="77777777" w:rsidR="004B3F04" w:rsidRDefault="004B3F04" w:rsidP="000659BE">
            <w:pPr>
              <w:pStyle w:val="TableHead"/>
            </w:pPr>
            <w:r>
              <w:t>XPath</w:t>
            </w:r>
          </w:p>
        </w:tc>
        <w:tc>
          <w:tcPr>
            <w:tcW w:w="720" w:type="dxa"/>
            <w:shd w:val="clear" w:color="auto" w:fill="E6E6E6"/>
            <w:noWrap/>
          </w:tcPr>
          <w:p w14:paraId="625F5738" w14:textId="77777777" w:rsidR="004B3F04" w:rsidRDefault="004B3F04" w:rsidP="000659BE">
            <w:pPr>
              <w:pStyle w:val="TableHead"/>
            </w:pPr>
            <w:r>
              <w:t>Card.</w:t>
            </w:r>
          </w:p>
        </w:tc>
        <w:tc>
          <w:tcPr>
            <w:tcW w:w="1152" w:type="dxa"/>
            <w:shd w:val="clear" w:color="auto" w:fill="E6E6E6"/>
            <w:noWrap/>
          </w:tcPr>
          <w:p w14:paraId="7EA1F727" w14:textId="77777777" w:rsidR="004B3F04" w:rsidRDefault="004B3F04" w:rsidP="000659BE">
            <w:pPr>
              <w:pStyle w:val="TableHead"/>
            </w:pPr>
            <w:r>
              <w:t>Verb</w:t>
            </w:r>
          </w:p>
        </w:tc>
        <w:tc>
          <w:tcPr>
            <w:tcW w:w="864" w:type="dxa"/>
            <w:shd w:val="clear" w:color="auto" w:fill="E6E6E6"/>
            <w:noWrap/>
          </w:tcPr>
          <w:p w14:paraId="26937E05" w14:textId="77777777" w:rsidR="004B3F04" w:rsidRDefault="004B3F04" w:rsidP="000659BE">
            <w:pPr>
              <w:pStyle w:val="TableHead"/>
            </w:pPr>
            <w:r>
              <w:t>Data Type</w:t>
            </w:r>
          </w:p>
        </w:tc>
        <w:tc>
          <w:tcPr>
            <w:tcW w:w="864" w:type="dxa"/>
            <w:shd w:val="clear" w:color="auto" w:fill="E6E6E6"/>
            <w:noWrap/>
          </w:tcPr>
          <w:p w14:paraId="03563A32" w14:textId="77777777" w:rsidR="004B3F04" w:rsidRDefault="004B3F04" w:rsidP="000659BE">
            <w:pPr>
              <w:pStyle w:val="TableHead"/>
            </w:pPr>
            <w:r>
              <w:t>CONF#</w:t>
            </w:r>
          </w:p>
        </w:tc>
        <w:tc>
          <w:tcPr>
            <w:tcW w:w="864" w:type="dxa"/>
            <w:shd w:val="clear" w:color="auto" w:fill="E6E6E6"/>
            <w:noWrap/>
          </w:tcPr>
          <w:p w14:paraId="1E03425E" w14:textId="77777777" w:rsidR="004B3F04" w:rsidRDefault="004B3F04" w:rsidP="000659BE">
            <w:pPr>
              <w:pStyle w:val="TableHead"/>
            </w:pPr>
            <w:r>
              <w:t>Value</w:t>
            </w:r>
          </w:p>
        </w:tc>
      </w:tr>
      <w:tr w:rsidR="004B3F04" w14:paraId="31305A5C" w14:textId="77777777" w:rsidTr="000659BE">
        <w:trPr>
          <w:jc w:val="center"/>
        </w:trPr>
        <w:tc>
          <w:tcPr>
            <w:tcW w:w="10160" w:type="dxa"/>
            <w:gridSpan w:val="6"/>
          </w:tcPr>
          <w:p w14:paraId="2803B480" w14:textId="77777777" w:rsidR="004B3F04" w:rsidRDefault="004B3F04" w:rsidP="000659BE">
            <w:pPr>
              <w:pStyle w:val="TableText"/>
            </w:pPr>
            <w:r>
              <w:t>observationCriteria (identifier: urn:hl7ii:2.16.840.1.113883.10.20.28.4.116:2021-02-01)</w:t>
            </w:r>
          </w:p>
        </w:tc>
      </w:tr>
      <w:tr w:rsidR="004B3F04" w14:paraId="102B8BBE" w14:textId="77777777" w:rsidTr="000659BE">
        <w:trPr>
          <w:jc w:val="center"/>
        </w:trPr>
        <w:tc>
          <w:tcPr>
            <w:tcW w:w="3345" w:type="dxa"/>
          </w:tcPr>
          <w:p w14:paraId="27073651" w14:textId="77777777" w:rsidR="004B3F04" w:rsidRDefault="004B3F04" w:rsidP="000659BE">
            <w:pPr>
              <w:pStyle w:val="TableText"/>
            </w:pPr>
            <w:r>
              <w:tab/>
              <w:t>@classCode</w:t>
            </w:r>
          </w:p>
        </w:tc>
        <w:tc>
          <w:tcPr>
            <w:tcW w:w="720" w:type="dxa"/>
          </w:tcPr>
          <w:p w14:paraId="5ABB926C" w14:textId="77777777" w:rsidR="004B3F04" w:rsidRDefault="004B3F04" w:rsidP="000659BE">
            <w:pPr>
              <w:pStyle w:val="TableText"/>
            </w:pPr>
            <w:r>
              <w:t>1..1</w:t>
            </w:r>
          </w:p>
        </w:tc>
        <w:tc>
          <w:tcPr>
            <w:tcW w:w="1152" w:type="dxa"/>
          </w:tcPr>
          <w:p w14:paraId="68ED20A2" w14:textId="77777777" w:rsidR="004B3F04" w:rsidRDefault="004B3F04" w:rsidP="000659BE">
            <w:pPr>
              <w:pStyle w:val="TableText"/>
            </w:pPr>
            <w:r>
              <w:t>SHALL</w:t>
            </w:r>
          </w:p>
        </w:tc>
        <w:tc>
          <w:tcPr>
            <w:tcW w:w="864" w:type="dxa"/>
          </w:tcPr>
          <w:p w14:paraId="6C09DA2A" w14:textId="77777777" w:rsidR="004B3F04" w:rsidRDefault="004B3F04" w:rsidP="000659BE">
            <w:pPr>
              <w:pStyle w:val="TableText"/>
            </w:pPr>
          </w:p>
        </w:tc>
        <w:tc>
          <w:tcPr>
            <w:tcW w:w="1104" w:type="dxa"/>
          </w:tcPr>
          <w:p w14:paraId="51036C00" w14:textId="77777777" w:rsidR="004B3F04" w:rsidRDefault="006C736C" w:rsidP="000659BE">
            <w:pPr>
              <w:pStyle w:val="TableText"/>
            </w:pPr>
            <w:hyperlink w:anchor="C_4499-34108">
              <w:r w:rsidR="004B3F04">
                <w:rPr>
                  <w:rStyle w:val="HyperlinkText9pt"/>
                </w:rPr>
                <w:t>4499-34108</w:t>
              </w:r>
            </w:hyperlink>
          </w:p>
        </w:tc>
        <w:tc>
          <w:tcPr>
            <w:tcW w:w="2975" w:type="dxa"/>
          </w:tcPr>
          <w:p w14:paraId="0B5327D3" w14:textId="77777777" w:rsidR="004B3F04" w:rsidRDefault="004B3F04" w:rsidP="000659BE">
            <w:pPr>
              <w:pStyle w:val="TableText"/>
            </w:pPr>
            <w:r>
              <w:t>OBS</w:t>
            </w:r>
          </w:p>
        </w:tc>
      </w:tr>
      <w:tr w:rsidR="004B3F04" w14:paraId="1F8F581F" w14:textId="77777777" w:rsidTr="000659BE">
        <w:trPr>
          <w:jc w:val="center"/>
        </w:trPr>
        <w:tc>
          <w:tcPr>
            <w:tcW w:w="3345" w:type="dxa"/>
          </w:tcPr>
          <w:p w14:paraId="719CB370" w14:textId="77777777" w:rsidR="004B3F04" w:rsidRDefault="004B3F04" w:rsidP="000659BE">
            <w:pPr>
              <w:pStyle w:val="TableText"/>
            </w:pPr>
            <w:r>
              <w:tab/>
              <w:t>@moodCode</w:t>
            </w:r>
          </w:p>
        </w:tc>
        <w:tc>
          <w:tcPr>
            <w:tcW w:w="720" w:type="dxa"/>
          </w:tcPr>
          <w:p w14:paraId="239CD177" w14:textId="77777777" w:rsidR="004B3F04" w:rsidRDefault="004B3F04" w:rsidP="000659BE">
            <w:pPr>
              <w:pStyle w:val="TableText"/>
            </w:pPr>
            <w:r>
              <w:t>1..1</w:t>
            </w:r>
          </w:p>
        </w:tc>
        <w:tc>
          <w:tcPr>
            <w:tcW w:w="1152" w:type="dxa"/>
          </w:tcPr>
          <w:p w14:paraId="521C8CC9" w14:textId="77777777" w:rsidR="004B3F04" w:rsidRDefault="004B3F04" w:rsidP="000659BE">
            <w:pPr>
              <w:pStyle w:val="TableText"/>
            </w:pPr>
            <w:r>
              <w:t>SHALL</w:t>
            </w:r>
          </w:p>
        </w:tc>
        <w:tc>
          <w:tcPr>
            <w:tcW w:w="864" w:type="dxa"/>
          </w:tcPr>
          <w:p w14:paraId="2C51CA98" w14:textId="77777777" w:rsidR="004B3F04" w:rsidRDefault="004B3F04" w:rsidP="000659BE">
            <w:pPr>
              <w:pStyle w:val="TableText"/>
            </w:pPr>
          </w:p>
        </w:tc>
        <w:tc>
          <w:tcPr>
            <w:tcW w:w="1104" w:type="dxa"/>
          </w:tcPr>
          <w:p w14:paraId="58D5FF4F" w14:textId="77777777" w:rsidR="004B3F04" w:rsidRDefault="006C736C" w:rsidP="000659BE">
            <w:pPr>
              <w:pStyle w:val="TableText"/>
            </w:pPr>
            <w:hyperlink w:anchor="C_4499-34109">
              <w:r w:rsidR="004B3F04">
                <w:rPr>
                  <w:rStyle w:val="HyperlinkText9pt"/>
                </w:rPr>
                <w:t>4499-34109</w:t>
              </w:r>
            </w:hyperlink>
          </w:p>
        </w:tc>
        <w:tc>
          <w:tcPr>
            <w:tcW w:w="2975" w:type="dxa"/>
          </w:tcPr>
          <w:p w14:paraId="24B06E97" w14:textId="77777777" w:rsidR="004B3F04" w:rsidRDefault="004B3F04" w:rsidP="000659BE">
            <w:pPr>
              <w:pStyle w:val="TableText"/>
            </w:pPr>
            <w:r>
              <w:t>urn:oid:2.16.840.1.113883.5.1001 (HL7ActMood) = EVN</w:t>
            </w:r>
          </w:p>
        </w:tc>
      </w:tr>
      <w:tr w:rsidR="004B3F04" w14:paraId="6365CB4D" w14:textId="77777777" w:rsidTr="000659BE">
        <w:trPr>
          <w:jc w:val="center"/>
        </w:trPr>
        <w:tc>
          <w:tcPr>
            <w:tcW w:w="3345" w:type="dxa"/>
          </w:tcPr>
          <w:p w14:paraId="593458C1" w14:textId="77777777" w:rsidR="004B3F04" w:rsidRDefault="004B3F04" w:rsidP="000659BE">
            <w:pPr>
              <w:pStyle w:val="TableText"/>
            </w:pPr>
            <w:r>
              <w:tab/>
              <w:t>templateId</w:t>
            </w:r>
          </w:p>
        </w:tc>
        <w:tc>
          <w:tcPr>
            <w:tcW w:w="720" w:type="dxa"/>
          </w:tcPr>
          <w:p w14:paraId="483DC67E" w14:textId="77777777" w:rsidR="004B3F04" w:rsidRDefault="004B3F04" w:rsidP="000659BE">
            <w:pPr>
              <w:pStyle w:val="TableText"/>
            </w:pPr>
            <w:r>
              <w:t>1..1</w:t>
            </w:r>
          </w:p>
        </w:tc>
        <w:tc>
          <w:tcPr>
            <w:tcW w:w="1152" w:type="dxa"/>
          </w:tcPr>
          <w:p w14:paraId="04F4BC93" w14:textId="77777777" w:rsidR="004B3F04" w:rsidRDefault="004B3F04" w:rsidP="000659BE">
            <w:pPr>
              <w:pStyle w:val="TableText"/>
            </w:pPr>
            <w:r>
              <w:t>SHALL</w:t>
            </w:r>
          </w:p>
        </w:tc>
        <w:tc>
          <w:tcPr>
            <w:tcW w:w="864" w:type="dxa"/>
          </w:tcPr>
          <w:p w14:paraId="3BF2FCFD" w14:textId="77777777" w:rsidR="004B3F04" w:rsidRDefault="004B3F04" w:rsidP="000659BE">
            <w:pPr>
              <w:pStyle w:val="TableText"/>
            </w:pPr>
          </w:p>
        </w:tc>
        <w:tc>
          <w:tcPr>
            <w:tcW w:w="1104" w:type="dxa"/>
          </w:tcPr>
          <w:p w14:paraId="73E0487A" w14:textId="77777777" w:rsidR="004B3F04" w:rsidRDefault="006C736C" w:rsidP="000659BE">
            <w:pPr>
              <w:pStyle w:val="TableText"/>
            </w:pPr>
            <w:hyperlink w:anchor="C_4499-34079">
              <w:r w:rsidR="004B3F04">
                <w:rPr>
                  <w:rStyle w:val="HyperlinkText9pt"/>
                </w:rPr>
                <w:t>4499-34079</w:t>
              </w:r>
            </w:hyperlink>
          </w:p>
        </w:tc>
        <w:tc>
          <w:tcPr>
            <w:tcW w:w="2975" w:type="dxa"/>
          </w:tcPr>
          <w:p w14:paraId="7E4976F7" w14:textId="77777777" w:rsidR="004B3F04" w:rsidRDefault="004B3F04" w:rsidP="000659BE">
            <w:pPr>
              <w:pStyle w:val="TableText"/>
            </w:pPr>
          </w:p>
        </w:tc>
      </w:tr>
      <w:tr w:rsidR="004B3F04" w14:paraId="1F1B3864" w14:textId="77777777" w:rsidTr="000659BE">
        <w:trPr>
          <w:jc w:val="center"/>
        </w:trPr>
        <w:tc>
          <w:tcPr>
            <w:tcW w:w="3345" w:type="dxa"/>
          </w:tcPr>
          <w:p w14:paraId="533546A0" w14:textId="77777777" w:rsidR="004B3F04" w:rsidRDefault="004B3F04" w:rsidP="000659BE">
            <w:pPr>
              <w:pStyle w:val="TableText"/>
            </w:pPr>
            <w:r>
              <w:tab/>
            </w:r>
            <w:r>
              <w:tab/>
              <w:t>item</w:t>
            </w:r>
          </w:p>
        </w:tc>
        <w:tc>
          <w:tcPr>
            <w:tcW w:w="720" w:type="dxa"/>
          </w:tcPr>
          <w:p w14:paraId="3DE3596B" w14:textId="77777777" w:rsidR="004B3F04" w:rsidRDefault="004B3F04" w:rsidP="000659BE">
            <w:pPr>
              <w:pStyle w:val="TableText"/>
            </w:pPr>
            <w:r>
              <w:t>1..1</w:t>
            </w:r>
          </w:p>
        </w:tc>
        <w:tc>
          <w:tcPr>
            <w:tcW w:w="1152" w:type="dxa"/>
          </w:tcPr>
          <w:p w14:paraId="55EA29EC" w14:textId="77777777" w:rsidR="004B3F04" w:rsidRDefault="004B3F04" w:rsidP="000659BE">
            <w:pPr>
              <w:pStyle w:val="TableText"/>
            </w:pPr>
            <w:r>
              <w:t>SHALL</w:t>
            </w:r>
          </w:p>
        </w:tc>
        <w:tc>
          <w:tcPr>
            <w:tcW w:w="864" w:type="dxa"/>
          </w:tcPr>
          <w:p w14:paraId="13572A97" w14:textId="77777777" w:rsidR="004B3F04" w:rsidRDefault="004B3F04" w:rsidP="000659BE">
            <w:pPr>
              <w:pStyle w:val="TableText"/>
            </w:pPr>
          </w:p>
        </w:tc>
        <w:tc>
          <w:tcPr>
            <w:tcW w:w="1104" w:type="dxa"/>
          </w:tcPr>
          <w:p w14:paraId="12098CE5" w14:textId="77777777" w:rsidR="004B3F04" w:rsidRDefault="006C736C" w:rsidP="000659BE">
            <w:pPr>
              <w:pStyle w:val="TableText"/>
            </w:pPr>
            <w:hyperlink w:anchor="C_4499-34080">
              <w:r w:rsidR="004B3F04">
                <w:rPr>
                  <w:rStyle w:val="HyperlinkText9pt"/>
                </w:rPr>
                <w:t>4499-34080</w:t>
              </w:r>
            </w:hyperlink>
          </w:p>
        </w:tc>
        <w:tc>
          <w:tcPr>
            <w:tcW w:w="2975" w:type="dxa"/>
          </w:tcPr>
          <w:p w14:paraId="136EDCD9" w14:textId="77777777" w:rsidR="004B3F04" w:rsidRDefault="004B3F04" w:rsidP="000659BE">
            <w:pPr>
              <w:pStyle w:val="TableText"/>
            </w:pPr>
          </w:p>
        </w:tc>
      </w:tr>
      <w:tr w:rsidR="004B3F04" w14:paraId="30EB4785" w14:textId="77777777" w:rsidTr="000659BE">
        <w:trPr>
          <w:jc w:val="center"/>
        </w:trPr>
        <w:tc>
          <w:tcPr>
            <w:tcW w:w="3345" w:type="dxa"/>
          </w:tcPr>
          <w:p w14:paraId="724F19B5" w14:textId="77777777" w:rsidR="004B3F04" w:rsidRDefault="004B3F04" w:rsidP="000659BE">
            <w:pPr>
              <w:pStyle w:val="TableText"/>
            </w:pPr>
            <w:r>
              <w:tab/>
            </w:r>
            <w:r>
              <w:tab/>
            </w:r>
            <w:r>
              <w:tab/>
              <w:t>@root</w:t>
            </w:r>
          </w:p>
        </w:tc>
        <w:tc>
          <w:tcPr>
            <w:tcW w:w="720" w:type="dxa"/>
          </w:tcPr>
          <w:p w14:paraId="5F9A3C99" w14:textId="77777777" w:rsidR="004B3F04" w:rsidRDefault="004B3F04" w:rsidP="000659BE">
            <w:pPr>
              <w:pStyle w:val="TableText"/>
            </w:pPr>
            <w:r>
              <w:t>1..1</w:t>
            </w:r>
          </w:p>
        </w:tc>
        <w:tc>
          <w:tcPr>
            <w:tcW w:w="1152" w:type="dxa"/>
          </w:tcPr>
          <w:p w14:paraId="3B139F8F" w14:textId="77777777" w:rsidR="004B3F04" w:rsidRDefault="004B3F04" w:rsidP="000659BE">
            <w:pPr>
              <w:pStyle w:val="TableText"/>
            </w:pPr>
            <w:r>
              <w:t>SHALL</w:t>
            </w:r>
          </w:p>
        </w:tc>
        <w:tc>
          <w:tcPr>
            <w:tcW w:w="864" w:type="dxa"/>
          </w:tcPr>
          <w:p w14:paraId="7ADD12F4" w14:textId="77777777" w:rsidR="004B3F04" w:rsidRDefault="004B3F04" w:rsidP="000659BE">
            <w:pPr>
              <w:pStyle w:val="TableText"/>
            </w:pPr>
          </w:p>
        </w:tc>
        <w:tc>
          <w:tcPr>
            <w:tcW w:w="1104" w:type="dxa"/>
          </w:tcPr>
          <w:p w14:paraId="0E2D0AF6" w14:textId="77777777" w:rsidR="004B3F04" w:rsidRDefault="006C736C" w:rsidP="000659BE">
            <w:pPr>
              <w:pStyle w:val="TableText"/>
            </w:pPr>
            <w:hyperlink w:anchor="C_4499-34093">
              <w:r w:rsidR="004B3F04">
                <w:rPr>
                  <w:rStyle w:val="HyperlinkText9pt"/>
                </w:rPr>
                <w:t>4499-34093</w:t>
              </w:r>
            </w:hyperlink>
          </w:p>
        </w:tc>
        <w:tc>
          <w:tcPr>
            <w:tcW w:w="2975" w:type="dxa"/>
          </w:tcPr>
          <w:p w14:paraId="710A3DA1" w14:textId="77777777" w:rsidR="004B3F04" w:rsidRDefault="004B3F04" w:rsidP="000659BE">
            <w:pPr>
              <w:pStyle w:val="TableText"/>
            </w:pPr>
            <w:r>
              <w:t>2.16.840.1.113883.10.20.28.4.116</w:t>
            </w:r>
          </w:p>
        </w:tc>
      </w:tr>
      <w:tr w:rsidR="004B3F04" w14:paraId="1FDDC177" w14:textId="77777777" w:rsidTr="000659BE">
        <w:trPr>
          <w:jc w:val="center"/>
        </w:trPr>
        <w:tc>
          <w:tcPr>
            <w:tcW w:w="3345" w:type="dxa"/>
          </w:tcPr>
          <w:p w14:paraId="4D2380DF" w14:textId="77777777" w:rsidR="004B3F04" w:rsidRDefault="004B3F04" w:rsidP="000659BE">
            <w:pPr>
              <w:pStyle w:val="TableText"/>
            </w:pPr>
            <w:r>
              <w:tab/>
            </w:r>
            <w:r>
              <w:tab/>
            </w:r>
            <w:r>
              <w:tab/>
              <w:t>@extension</w:t>
            </w:r>
          </w:p>
        </w:tc>
        <w:tc>
          <w:tcPr>
            <w:tcW w:w="720" w:type="dxa"/>
          </w:tcPr>
          <w:p w14:paraId="6613D6C2" w14:textId="77777777" w:rsidR="004B3F04" w:rsidRDefault="004B3F04" w:rsidP="000659BE">
            <w:pPr>
              <w:pStyle w:val="TableText"/>
            </w:pPr>
            <w:r>
              <w:t>1..1</w:t>
            </w:r>
          </w:p>
        </w:tc>
        <w:tc>
          <w:tcPr>
            <w:tcW w:w="1152" w:type="dxa"/>
          </w:tcPr>
          <w:p w14:paraId="2222B1F6" w14:textId="77777777" w:rsidR="004B3F04" w:rsidRDefault="004B3F04" w:rsidP="000659BE">
            <w:pPr>
              <w:pStyle w:val="TableText"/>
            </w:pPr>
            <w:r>
              <w:t>SHALL</w:t>
            </w:r>
          </w:p>
        </w:tc>
        <w:tc>
          <w:tcPr>
            <w:tcW w:w="864" w:type="dxa"/>
          </w:tcPr>
          <w:p w14:paraId="2811E9E8" w14:textId="77777777" w:rsidR="004B3F04" w:rsidRDefault="004B3F04" w:rsidP="000659BE">
            <w:pPr>
              <w:pStyle w:val="TableText"/>
            </w:pPr>
          </w:p>
        </w:tc>
        <w:tc>
          <w:tcPr>
            <w:tcW w:w="1104" w:type="dxa"/>
          </w:tcPr>
          <w:p w14:paraId="52474451" w14:textId="77777777" w:rsidR="004B3F04" w:rsidRDefault="006C736C" w:rsidP="000659BE">
            <w:pPr>
              <w:pStyle w:val="TableText"/>
            </w:pPr>
            <w:hyperlink w:anchor="C_4499-34480">
              <w:r w:rsidR="004B3F04">
                <w:rPr>
                  <w:rStyle w:val="HyperlinkText9pt"/>
                </w:rPr>
                <w:t>4499-34480</w:t>
              </w:r>
            </w:hyperlink>
          </w:p>
        </w:tc>
        <w:tc>
          <w:tcPr>
            <w:tcW w:w="2975" w:type="dxa"/>
          </w:tcPr>
          <w:p w14:paraId="1314CBDE" w14:textId="77777777" w:rsidR="004B3F04" w:rsidRDefault="004B3F04" w:rsidP="000659BE">
            <w:pPr>
              <w:pStyle w:val="TableText"/>
            </w:pPr>
            <w:r>
              <w:t>2021-02-01</w:t>
            </w:r>
          </w:p>
        </w:tc>
      </w:tr>
      <w:tr w:rsidR="004B3F04" w14:paraId="09164A6C" w14:textId="77777777" w:rsidTr="000659BE">
        <w:trPr>
          <w:jc w:val="center"/>
        </w:trPr>
        <w:tc>
          <w:tcPr>
            <w:tcW w:w="3345" w:type="dxa"/>
          </w:tcPr>
          <w:p w14:paraId="1953C674" w14:textId="77777777" w:rsidR="004B3F04" w:rsidRDefault="004B3F04" w:rsidP="000659BE">
            <w:pPr>
              <w:pStyle w:val="TableText"/>
            </w:pPr>
            <w:r>
              <w:tab/>
              <w:t>id</w:t>
            </w:r>
          </w:p>
        </w:tc>
        <w:tc>
          <w:tcPr>
            <w:tcW w:w="720" w:type="dxa"/>
          </w:tcPr>
          <w:p w14:paraId="3DF109E9" w14:textId="77777777" w:rsidR="004B3F04" w:rsidRDefault="004B3F04" w:rsidP="000659BE">
            <w:pPr>
              <w:pStyle w:val="TableText"/>
            </w:pPr>
            <w:r>
              <w:t>1..1</w:t>
            </w:r>
          </w:p>
        </w:tc>
        <w:tc>
          <w:tcPr>
            <w:tcW w:w="1152" w:type="dxa"/>
          </w:tcPr>
          <w:p w14:paraId="63160B35" w14:textId="77777777" w:rsidR="004B3F04" w:rsidRDefault="004B3F04" w:rsidP="000659BE">
            <w:pPr>
              <w:pStyle w:val="TableText"/>
            </w:pPr>
            <w:r>
              <w:t>SHALL</w:t>
            </w:r>
          </w:p>
        </w:tc>
        <w:tc>
          <w:tcPr>
            <w:tcW w:w="864" w:type="dxa"/>
          </w:tcPr>
          <w:p w14:paraId="5FB8C8BE" w14:textId="77777777" w:rsidR="004B3F04" w:rsidRDefault="004B3F04" w:rsidP="000659BE">
            <w:pPr>
              <w:pStyle w:val="TableText"/>
            </w:pPr>
          </w:p>
        </w:tc>
        <w:tc>
          <w:tcPr>
            <w:tcW w:w="1104" w:type="dxa"/>
          </w:tcPr>
          <w:p w14:paraId="4EFA0EB8" w14:textId="77777777" w:rsidR="004B3F04" w:rsidRDefault="006C736C" w:rsidP="000659BE">
            <w:pPr>
              <w:pStyle w:val="TableText"/>
            </w:pPr>
            <w:hyperlink w:anchor="C_4499-34112">
              <w:r w:rsidR="004B3F04">
                <w:rPr>
                  <w:rStyle w:val="HyperlinkText9pt"/>
                </w:rPr>
                <w:t>4499-34112</w:t>
              </w:r>
            </w:hyperlink>
          </w:p>
        </w:tc>
        <w:tc>
          <w:tcPr>
            <w:tcW w:w="2975" w:type="dxa"/>
          </w:tcPr>
          <w:p w14:paraId="6A137FAF" w14:textId="77777777" w:rsidR="004B3F04" w:rsidRDefault="004B3F04" w:rsidP="000659BE">
            <w:pPr>
              <w:pStyle w:val="TableText"/>
            </w:pPr>
          </w:p>
        </w:tc>
      </w:tr>
      <w:tr w:rsidR="004B3F04" w14:paraId="6BE6B491" w14:textId="77777777" w:rsidTr="000659BE">
        <w:trPr>
          <w:jc w:val="center"/>
        </w:trPr>
        <w:tc>
          <w:tcPr>
            <w:tcW w:w="3345" w:type="dxa"/>
          </w:tcPr>
          <w:p w14:paraId="3731CFA7" w14:textId="77777777" w:rsidR="004B3F04" w:rsidRDefault="004B3F04" w:rsidP="000659BE">
            <w:pPr>
              <w:pStyle w:val="TableText"/>
            </w:pPr>
            <w:r>
              <w:tab/>
              <w:t>code</w:t>
            </w:r>
          </w:p>
        </w:tc>
        <w:tc>
          <w:tcPr>
            <w:tcW w:w="720" w:type="dxa"/>
          </w:tcPr>
          <w:p w14:paraId="0CF7F8E9" w14:textId="77777777" w:rsidR="004B3F04" w:rsidRDefault="004B3F04" w:rsidP="000659BE">
            <w:pPr>
              <w:pStyle w:val="TableText"/>
            </w:pPr>
            <w:r>
              <w:t>1..1</w:t>
            </w:r>
          </w:p>
        </w:tc>
        <w:tc>
          <w:tcPr>
            <w:tcW w:w="1152" w:type="dxa"/>
          </w:tcPr>
          <w:p w14:paraId="2014C1D0" w14:textId="77777777" w:rsidR="004B3F04" w:rsidRDefault="004B3F04" w:rsidP="000659BE">
            <w:pPr>
              <w:pStyle w:val="TableText"/>
            </w:pPr>
            <w:r>
              <w:t>SHALL</w:t>
            </w:r>
          </w:p>
        </w:tc>
        <w:tc>
          <w:tcPr>
            <w:tcW w:w="864" w:type="dxa"/>
          </w:tcPr>
          <w:p w14:paraId="575C00C2" w14:textId="77777777" w:rsidR="004B3F04" w:rsidRDefault="004B3F04" w:rsidP="000659BE">
            <w:pPr>
              <w:pStyle w:val="TableText"/>
            </w:pPr>
          </w:p>
        </w:tc>
        <w:tc>
          <w:tcPr>
            <w:tcW w:w="1104" w:type="dxa"/>
          </w:tcPr>
          <w:p w14:paraId="7F95F527" w14:textId="77777777" w:rsidR="004B3F04" w:rsidRDefault="006C736C" w:rsidP="000659BE">
            <w:pPr>
              <w:pStyle w:val="TableText"/>
            </w:pPr>
            <w:hyperlink w:anchor="C_4499-34081">
              <w:r w:rsidR="004B3F04">
                <w:rPr>
                  <w:rStyle w:val="HyperlinkText9pt"/>
                </w:rPr>
                <w:t>4499-34081</w:t>
              </w:r>
            </w:hyperlink>
          </w:p>
        </w:tc>
        <w:tc>
          <w:tcPr>
            <w:tcW w:w="2975" w:type="dxa"/>
          </w:tcPr>
          <w:p w14:paraId="36EAE1D7" w14:textId="77777777" w:rsidR="004B3F04" w:rsidRDefault="004B3F04" w:rsidP="000659BE">
            <w:pPr>
              <w:pStyle w:val="TableText"/>
            </w:pPr>
          </w:p>
        </w:tc>
      </w:tr>
      <w:tr w:rsidR="004B3F04" w14:paraId="0A93368C" w14:textId="77777777" w:rsidTr="000659BE">
        <w:trPr>
          <w:jc w:val="center"/>
        </w:trPr>
        <w:tc>
          <w:tcPr>
            <w:tcW w:w="3345" w:type="dxa"/>
          </w:tcPr>
          <w:p w14:paraId="0CAA191D" w14:textId="77777777" w:rsidR="004B3F04" w:rsidRDefault="004B3F04" w:rsidP="000659BE">
            <w:pPr>
              <w:pStyle w:val="TableText"/>
            </w:pPr>
            <w:r>
              <w:tab/>
            </w:r>
            <w:r>
              <w:tab/>
              <w:t>@code</w:t>
            </w:r>
          </w:p>
        </w:tc>
        <w:tc>
          <w:tcPr>
            <w:tcW w:w="720" w:type="dxa"/>
          </w:tcPr>
          <w:p w14:paraId="74921984" w14:textId="77777777" w:rsidR="004B3F04" w:rsidRDefault="004B3F04" w:rsidP="000659BE">
            <w:pPr>
              <w:pStyle w:val="TableText"/>
            </w:pPr>
            <w:r>
              <w:t>1..1</w:t>
            </w:r>
          </w:p>
        </w:tc>
        <w:tc>
          <w:tcPr>
            <w:tcW w:w="1152" w:type="dxa"/>
          </w:tcPr>
          <w:p w14:paraId="23E9CEB2" w14:textId="77777777" w:rsidR="004B3F04" w:rsidRDefault="004B3F04" w:rsidP="000659BE">
            <w:pPr>
              <w:pStyle w:val="TableText"/>
            </w:pPr>
            <w:r>
              <w:t>SHALL</w:t>
            </w:r>
          </w:p>
        </w:tc>
        <w:tc>
          <w:tcPr>
            <w:tcW w:w="864" w:type="dxa"/>
          </w:tcPr>
          <w:p w14:paraId="5BAB5250" w14:textId="77777777" w:rsidR="004B3F04" w:rsidRDefault="004B3F04" w:rsidP="000659BE">
            <w:pPr>
              <w:pStyle w:val="TableText"/>
            </w:pPr>
          </w:p>
        </w:tc>
        <w:tc>
          <w:tcPr>
            <w:tcW w:w="1104" w:type="dxa"/>
          </w:tcPr>
          <w:p w14:paraId="5681A41F" w14:textId="77777777" w:rsidR="004B3F04" w:rsidRDefault="006C736C" w:rsidP="000659BE">
            <w:pPr>
              <w:pStyle w:val="TableText"/>
            </w:pPr>
            <w:hyperlink w:anchor="C_4499-34095">
              <w:r w:rsidR="004B3F04">
                <w:rPr>
                  <w:rStyle w:val="HyperlinkText9pt"/>
                </w:rPr>
                <w:t>4499-34095</w:t>
              </w:r>
            </w:hyperlink>
          </w:p>
        </w:tc>
        <w:tc>
          <w:tcPr>
            <w:tcW w:w="2975" w:type="dxa"/>
          </w:tcPr>
          <w:p w14:paraId="46822A07" w14:textId="77777777" w:rsidR="004B3F04" w:rsidRDefault="004B3F04" w:rsidP="000659BE">
            <w:pPr>
              <w:pStyle w:val="TableText"/>
            </w:pPr>
            <w:r>
              <w:t>418799008</w:t>
            </w:r>
          </w:p>
        </w:tc>
      </w:tr>
      <w:tr w:rsidR="004B3F04" w14:paraId="6F0B65E9" w14:textId="77777777" w:rsidTr="000659BE">
        <w:trPr>
          <w:jc w:val="center"/>
        </w:trPr>
        <w:tc>
          <w:tcPr>
            <w:tcW w:w="3345" w:type="dxa"/>
          </w:tcPr>
          <w:p w14:paraId="4CA050D5" w14:textId="77777777" w:rsidR="004B3F04" w:rsidRDefault="004B3F04" w:rsidP="000659BE">
            <w:pPr>
              <w:pStyle w:val="TableText"/>
            </w:pPr>
            <w:r>
              <w:tab/>
            </w:r>
            <w:r>
              <w:tab/>
              <w:t>@codeSystem</w:t>
            </w:r>
          </w:p>
        </w:tc>
        <w:tc>
          <w:tcPr>
            <w:tcW w:w="720" w:type="dxa"/>
          </w:tcPr>
          <w:p w14:paraId="3D49C928" w14:textId="77777777" w:rsidR="004B3F04" w:rsidRDefault="004B3F04" w:rsidP="000659BE">
            <w:pPr>
              <w:pStyle w:val="TableText"/>
            </w:pPr>
            <w:r>
              <w:t>1..1</w:t>
            </w:r>
          </w:p>
        </w:tc>
        <w:tc>
          <w:tcPr>
            <w:tcW w:w="1152" w:type="dxa"/>
          </w:tcPr>
          <w:p w14:paraId="52B6CBD6" w14:textId="77777777" w:rsidR="004B3F04" w:rsidRDefault="004B3F04" w:rsidP="000659BE">
            <w:pPr>
              <w:pStyle w:val="TableText"/>
            </w:pPr>
            <w:r>
              <w:t>SHALL</w:t>
            </w:r>
          </w:p>
        </w:tc>
        <w:tc>
          <w:tcPr>
            <w:tcW w:w="864" w:type="dxa"/>
          </w:tcPr>
          <w:p w14:paraId="49B6B572" w14:textId="77777777" w:rsidR="004B3F04" w:rsidRDefault="004B3F04" w:rsidP="000659BE">
            <w:pPr>
              <w:pStyle w:val="TableText"/>
            </w:pPr>
          </w:p>
        </w:tc>
        <w:tc>
          <w:tcPr>
            <w:tcW w:w="1104" w:type="dxa"/>
          </w:tcPr>
          <w:p w14:paraId="015BB50D" w14:textId="77777777" w:rsidR="004B3F04" w:rsidRDefault="006C736C" w:rsidP="000659BE">
            <w:pPr>
              <w:pStyle w:val="TableText"/>
            </w:pPr>
            <w:hyperlink w:anchor="C_4499-34096">
              <w:r w:rsidR="004B3F04">
                <w:rPr>
                  <w:rStyle w:val="HyperlinkText9pt"/>
                </w:rPr>
                <w:t>4499-34096</w:t>
              </w:r>
            </w:hyperlink>
          </w:p>
        </w:tc>
        <w:tc>
          <w:tcPr>
            <w:tcW w:w="2975" w:type="dxa"/>
          </w:tcPr>
          <w:p w14:paraId="363D7702" w14:textId="77777777" w:rsidR="004B3F04" w:rsidRDefault="004B3F04" w:rsidP="000659BE">
            <w:pPr>
              <w:pStyle w:val="TableText"/>
            </w:pPr>
            <w:r>
              <w:t>urn:oid:2.16.840.1.113883.6.96 (SNOMED CT) = 2.16.840.1.113883.6.96</w:t>
            </w:r>
          </w:p>
        </w:tc>
      </w:tr>
      <w:tr w:rsidR="004B3F04" w14:paraId="53D53561" w14:textId="77777777" w:rsidTr="000659BE">
        <w:trPr>
          <w:jc w:val="center"/>
        </w:trPr>
        <w:tc>
          <w:tcPr>
            <w:tcW w:w="3345" w:type="dxa"/>
          </w:tcPr>
          <w:p w14:paraId="23518D50" w14:textId="77777777" w:rsidR="004B3F04" w:rsidRDefault="004B3F04" w:rsidP="000659BE">
            <w:pPr>
              <w:pStyle w:val="TableText"/>
            </w:pPr>
            <w:r>
              <w:tab/>
              <w:t>title</w:t>
            </w:r>
          </w:p>
        </w:tc>
        <w:tc>
          <w:tcPr>
            <w:tcW w:w="720" w:type="dxa"/>
          </w:tcPr>
          <w:p w14:paraId="0AA6FEAC" w14:textId="77777777" w:rsidR="004B3F04" w:rsidRDefault="004B3F04" w:rsidP="000659BE">
            <w:pPr>
              <w:pStyle w:val="TableText"/>
            </w:pPr>
            <w:r>
              <w:t>1..1</w:t>
            </w:r>
          </w:p>
        </w:tc>
        <w:tc>
          <w:tcPr>
            <w:tcW w:w="1152" w:type="dxa"/>
          </w:tcPr>
          <w:p w14:paraId="4384C056" w14:textId="77777777" w:rsidR="004B3F04" w:rsidRDefault="004B3F04" w:rsidP="000659BE">
            <w:pPr>
              <w:pStyle w:val="TableText"/>
            </w:pPr>
            <w:r>
              <w:t>SHALL</w:t>
            </w:r>
          </w:p>
        </w:tc>
        <w:tc>
          <w:tcPr>
            <w:tcW w:w="864" w:type="dxa"/>
          </w:tcPr>
          <w:p w14:paraId="56D37164" w14:textId="77777777" w:rsidR="004B3F04" w:rsidRDefault="004B3F04" w:rsidP="000659BE">
            <w:pPr>
              <w:pStyle w:val="TableText"/>
            </w:pPr>
          </w:p>
        </w:tc>
        <w:tc>
          <w:tcPr>
            <w:tcW w:w="1104" w:type="dxa"/>
          </w:tcPr>
          <w:p w14:paraId="08B1F47B" w14:textId="77777777" w:rsidR="004B3F04" w:rsidRDefault="006C736C" w:rsidP="000659BE">
            <w:pPr>
              <w:pStyle w:val="TableText"/>
            </w:pPr>
            <w:hyperlink w:anchor="C_4499-34111">
              <w:r w:rsidR="004B3F04">
                <w:rPr>
                  <w:rStyle w:val="HyperlinkText9pt"/>
                </w:rPr>
                <w:t>4499-34111</w:t>
              </w:r>
            </w:hyperlink>
          </w:p>
        </w:tc>
        <w:tc>
          <w:tcPr>
            <w:tcW w:w="2975" w:type="dxa"/>
          </w:tcPr>
          <w:p w14:paraId="2DFCBC6C" w14:textId="77777777" w:rsidR="004B3F04" w:rsidRDefault="004B3F04" w:rsidP="000659BE">
            <w:pPr>
              <w:pStyle w:val="TableText"/>
            </w:pPr>
          </w:p>
        </w:tc>
      </w:tr>
      <w:tr w:rsidR="004B3F04" w14:paraId="1D4A4A7F" w14:textId="77777777" w:rsidTr="000659BE">
        <w:trPr>
          <w:jc w:val="center"/>
        </w:trPr>
        <w:tc>
          <w:tcPr>
            <w:tcW w:w="3345" w:type="dxa"/>
          </w:tcPr>
          <w:p w14:paraId="356DA248" w14:textId="77777777" w:rsidR="004B3F04" w:rsidRDefault="004B3F04" w:rsidP="000659BE">
            <w:pPr>
              <w:pStyle w:val="TableText"/>
            </w:pPr>
            <w:r>
              <w:tab/>
              <w:t>statusCode</w:t>
            </w:r>
          </w:p>
        </w:tc>
        <w:tc>
          <w:tcPr>
            <w:tcW w:w="720" w:type="dxa"/>
          </w:tcPr>
          <w:p w14:paraId="49F7680A" w14:textId="77777777" w:rsidR="004B3F04" w:rsidRDefault="004B3F04" w:rsidP="000659BE">
            <w:pPr>
              <w:pStyle w:val="TableText"/>
            </w:pPr>
            <w:r>
              <w:t>1..1</w:t>
            </w:r>
          </w:p>
        </w:tc>
        <w:tc>
          <w:tcPr>
            <w:tcW w:w="1152" w:type="dxa"/>
          </w:tcPr>
          <w:p w14:paraId="335F3734" w14:textId="77777777" w:rsidR="004B3F04" w:rsidRDefault="004B3F04" w:rsidP="000659BE">
            <w:pPr>
              <w:pStyle w:val="TableText"/>
            </w:pPr>
            <w:r>
              <w:t>SHALL</w:t>
            </w:r>
          </w:p>
        </w:tc>
        <w:tc>
          <w:tcPr>
            <w:tcW w:w="864" w:type="dxa"/>
          </w:tcPr>
          <w:p w14:paraId="66D58B1F" w14:textId="77777777" w:rsidR="004B3F04" w:rsidRDefault="004B3F04" w:rsidP="000659BE">
            <w:pPr>
              <w:pStyle w:val="TableText"/>
            </w:pPr>
          </w:p>
        </w:tc>
        <w:tc>
          <w:tcPr>
            <w:tcW w:w="1104" w:type="dxa"/>
          </w:tcPr>
          <w:p w14:paraId="29471E2C" w14:textId="77777777" w:rsidR="004B3F04" w:rsidRDefault="006C736C" w:rsidP="000659BE">
            <w:pPr>
              <w:pStyle w:val="TableText"/>
            </w:pPr>
            <w:hyperlink w:anchor="C_4499-34082">
              <w:r w:rsidR="004B3F04">
                <w:rPr>
                  <w:rStyle w:val="HyperlinkText9pt"/>
                </w:rPr>
                <w:t>4499-34082</w:t>
              </w:r>
            </w:hyperlink>
          </w:p>
        </w:tc>
        <w:tc>
          <w:tcPr>
            <w:tcW w:w="2975" w:type="dxa"/>
          </w:tcPr>
          <w:p w14:paraId="285D45C4" w14:textId="77777777" w:rsidR="004B3F04" w:rsidRDefault="004B3F04" w:rsidP="000659BE">
            <w:pPr>
              <w:pStyle w:val="TableText"/>
            </w:pPr>
          </w:p>
        </w:tc>
      </w:tr>
      <w:tr w:rsidR="004B3F04" w14:paraId="38BFB2D9" w14:textId="77777777" w:rsidTr="000659BE">
        <w:trPr>
          <w:jc w:val="center"/>
        </w:trPr>
        <w:tc>
          <w:tcPr>
            <w:tcW w:w="3345" w:type="dxa"/>
          </w:tcPr>
          <w:p w14:paraId="461898E4" w14:textId="77777777" w:rsidR="004B3F04" w:rsidRDefault="004B3F04" w:rsidP="000659BE">
            <w:pPr>
              <w:pStyle w:val="TableText"/>
            </w:pPr>
            <w:r>
              <w:tab/>
            </w:r>
            <w:r>
              <w:tab/>
              <w:t>@code</w:t>
            </w:r>
          </w:p>
        </w:tc>
        <w:tc>
          <w:tcPr>
            <w:tcW w:w="720" w:type="dxa"/>
          </w:tcPr>
          <w:p w14:paraId="38AE49DB" w14:textId="77777777" w:rsidR="004B3F04" w:rsidRDefault="004B3F04" w:rsidP="000659BE">
            <w:pPr>
              <w:pStyle w:val="TableText"/>
            </w:pPr>
            <w:r>
              <w:t>1..1</w:t>
            </w:r>
          </w:p>
        </w:tc>
        <w:tc>
          <w:tcPr>
            <w:tcW w:w="1152" w:type="dxa"/>
          </w:tcPr>
          <w:p w14:paraId="11542709" w14:textId="77777777" w:rsidR="004B3F04" w:rsidRDefault="004B3F04" w:rsidP="000659BE">
            <w:pPr>
              <w:pStyle w:val="TableText"/>
            </w:pPr>
            <w:r>
              <w:t>SHALL</w:t>
            </w:r>
          </w:p>
        </w:tc>
        <w:tc>
          <w:tcPr>
            <w:tcW w:w="864" w:type="dxa"/>
          </w:tcPr>
          <w:p w14:paraId="646A3AE4" w14:textId="77777777" w:rsidR="004B3F04" w:rsidRDefault="004B3F04" w:rsidP="000659BE">
            <w:pPr>
              <w:pStyle w:val="TableText"/>
            </w:pPr>
          </w:p>
        </w:tc>
        <w:tc>
          <w:tcPr>
            <w:tcW w:w="1104" w:type="dxa"/>
          </w:tcPr>
          <w:p w14:paraId="5A6226A0" w14:textId="77777777" w:rsidR="004B3F04" w:rsidRDefault="006C736C" w:rsidP="000659BE">
            <w:pPr>
              <w:pStyle w:val="TableText"/>
            </w:pPr>
            <w:hyperlink w:anchor="C_4499-34097">
              <w:r w:rsidR="004B3F04">
                <w:rPr>
                  <w:rStyle w:val="HyperlinkText9pt"/>
                </w:rPr>
                <w:t>4499-34097</w:t>
              </w:r>
            </w:hyperlink>
          </w:p>
        </w:tc>
        <w:tc>
          <w:tcPr>
            <w:tcW w:w="2975" w:type="dxa"/>
          </w:tcPr>
          <w:p w14:paraId="0270B440" w14:textId="77777777" w:rsidR="004B3F04" w:rsidRDefault="004B3F04" w:rsidP="000659BE">
            <w:pPr>
              <w:pStyle w:val="TableText"/>
            </w:pPr>
            <w:r>
              <w:t>urn:oid:2.16.840.1.113883.5.14 (HL7ActStatus) = completed</w:t>
            </w:r>
          </w:p>
        </w:tc>
      </w:tr>
      <w:tr w:rsidR="004B3F04" w14:paraId="42954BB6" w14:textId="77777777" w:rsidTr="000659BE">
        <w:trPr>
          <w:jc w:val="center"/>
        </w:trPr>
        <w:tc>
          <w:tcPr>
            <w:tcW w:w="3345" w:type="dxa"/>
          </w:tcPr>
          <w:p w14:paraId="2D3D0022" w14:textId="77777777" w:rsidR="004B3F04" w:rsidRDefault="004B3F04" w:rsidP="000659BE">
            <w:pPr>
              <w:pStyle w:val="TableText"/>
            </w:pPr>
            <w:r>
              <w:tab/>
              <w:t>effectiveTime</w:t>
            </w:r>
          </w:p>
        </w:tc>
        <w:tc>
          <w:tcPr>
            <w:tcW w:w="720" w:type="dxa"/>
          </w:tcPr>
          <w:p w14:paraId="183AE5E8" w14:textId="77777777" w:rsidR="004B3F04" w:rsidRDefault="004B3F04" w:rsidP="000659BE">
            <w:pPr>
              <w:pStyle w:val="TableText"/>
            </w:pPr>
            <w:r>
              <w:t>0..1</w:t>
            </w:r>
          </w:p>
        </w:tc>
        <w:tc>
          <w:tcPr>
            <w:tcW w:w="1152" w:type="dxa"/>
          </w:tcPr>
          <w:p w14:paraId="2692A8AF" w14:textId="77777777" w:rsidR="004B3F04" w:rsidRDefault="004B3F04" w:rsidP="000659BE">
            <w:pPr>
              <w:pStyle w:val="TableText"/>
            </w:pPr>
            <w:r>
              <w:t>MAY</w:t>
            </w:r>
          </w:p>
        </w:tc>
        <w:tc>
          <w:tcPr>
            <w:tcW w:w="864" w:type="dxa"/>
          </w:tcPr>
          <w:p w14:paraId="635E0C47" w14:textId="77777777" w:rsidR="004B3F04" w:rsidRDefault="004B3F04" w:rsidP="000659BE">
            <w:pPr>
              <w:pStyle w:val="TableText"/>
            </w:pPr>
            <w:r>
              <w:t>IVL_TS</w:t>
            </w:r>
          </w:p>
        </w:tc>
        <w:tc>
          <w:tcPr>
            <w:tcW w:w="1104" w:type="dxa"/>
          </w:tcPr>
          <w:p w14:paraId="2A09DD4E" w14:textId="77777777" w:rsidR="004B3F04" w:rsidRDefault="006C736C" w:rsidP="000659BE">
            <w:pPr>
              <w:pStyle w:val="TableText"/>
            </w:pPr>
            <w:hyperlink w:anchor="C_4499-34083">
              <w:r w:rsidR="004B3F04">
                <w:rPr>
                  <w:rStyle w:val="HyperlinkText9pt"/>
                </w:rPr>
                <w:t>4499-34083</w:t>
              </w:r>
            </w:hyperlink>
          </w:p>
        </w:tc>
        <w:tc>
          <w:tcPr>
            <w:tcW w:w="2975" w:type="dxa"/>
          </w:tcPr>
          <w:p w14:paraId="577BC72F" w14:textId="77777777" w:rsidR="004B3F04" w:rsidRDefault="004B3F04" w:rsidP="000659BE">
            <w:pPr>
              <w:pStyle w:val="TableText"/>
            </w:pPr>
          </w:p>
        </w:tc>
      </w:tr>
      <w:tr w:rsidR="004B3F04" w14:paraId="6D3D9FCC" w14:textId="77777777" w:rsidTr="000659BE">
        <w:trPr>
          <w:jc w:val="center"/>
        </w:trPr>
        <w:tc>
          <w:tcPr>
            <w:tcW w:w="3345" w:type="dxa"/>
          </w:tcPr>
          <w:p w14:paraId="748665B2" w14:textId="77777777" w:rsidR="004B3F04" w:rsidRDefault="004B3F04" w:rsidP="000659BE">
            <w:pPr>
              <w:pStyle w:val="TableText"/>
            </w:pPr>
            <w:r>
              <w:tab/>
            </w:r>
            <w:r>
              <w:tab/>
              <w:t>low</w:t>
            </w:r>
          </w:p>
        </w:tc>
        <w:tc>
          <w:tcPr>
            <w:tcW w:w="720" w:type="dxa"/>
          </w:tcPr>
          <w:p w14:paraId="62F86309" w14:textId="77777777" w:rsidR="004B3F04" w:rsidRDefault="004B3F04" w:rsidP="000659BE">
            <w:pPr>
              <w:pStyle w:val="TableText"/>
            </w:pPr>
            <w:r>
              <w:t>0..1</w:t>
            </w:r>
          </w:p>
        </w:tc>
        <w:tc>
          <w:tcPr>
            <w:tcW w:w="1152" w:type="dxa"/>
          </w:tcPr>
          <w:p w14:paraId="6DFC3665" w14:textId="77777777" w:rsidR="004B3F04" w:rsidRDefault="004B3F04" w:rsidP="000659BE">
            <w:pPr>
              <w:pStyle w:val="TableText"/>
            </w:pPr>
            <w:r>
              <w:t>MAY</w:t>
            </w:r>
          </w:p>
        </w:tc>
        <w:tc>
          <w:tcPr>
            <w:tcW w:w="864" w:type="dxa"/>
          </w:tcPr>
          <w:p w14:paraId="7FBFB0A1" w14:textId="77777777" w:rsidR="004B3F04" w:rsidRDefault="004B3F04" w:rsidP="000659BE">
            <w:pPr>
              <w:pStyle w:val="TableText"/>
            </w:pPr>
          </w:p>
        </w:tc>
        <w:tc>
          <w:tcPr>
            <w:tcW w:w="1104" w:type="dxa"/>
          </w:tcPr>
          <w:p w14:paraId="77E81F13" w14:textId="77777777" w:rsidR="004B3F04" w:rsidRDefault="006C736C" w:rsidP="000659BE">
            <w:pPr>
              <w:pStyle w:val="TableText"/>
            </w:pPr>
            <w:hyperlink w:anchor="C_4499-34098">
              <w:r w:rsidR="004B3F04">
                <w:rPr>
                  <w:rStyle w:val="HyperlinkText9pt"/>
                </w:rPr>
                <w:t>4499-34098</w:t>
              </w:r>
            </w:hyperlink>
          </w:p>
        </w:tc>
        <w:tc>
          <w:tcPr>
            <w:tcW w:w="2975" w:type="dxa"/>
          </w:tcPr>
          <w:p w14:paraId="1EFD0F38" w14:textId="77777777" w:rsidR="004B3F04" w:rsidRDefault="004B3F04" w:rsidP="000659BE">
            <w:pPr>
              <w:pStyle w:val="TableText"/>
            </w:pPr>
          </w:p>
        </w:tc>
      </w:tr>
      <w:tr w:rsidR="004B3F04" w14:paraId="65F2B211" w14:textId="77777777" w:rsidTr="000659BE">
        <w:trPr>
          <w:jc w:val="center"/>
        </w:trPr>
        <w:tc>
          <w:tcPr>
            <w:tcW w:w="3345" w:type="dxa"/>
          </w:tcPr>
          <w:p w14:paraId="702847BF" w14:textId="77777777" w:rsidR="004B3F04" w:rsidRDefault="004B3F04" w:rsidP="000659BE">
            <w:pPr>
              <w:pStyle w:val="TableText"/>
            </w:pPr>
            <w:r>
              <w:tab/>
            </w:r>
            <w:r>
              <w:tab/>
              <w:t>high</w:t>
            </w:r>
          </w:p>
        </w:tc>
        <w:tc>
          <w:tcPr>
            <w:tcW w:w="720" w:type="dxa"/>
          </w:tcPr>
          <w:p w14:paraId="5455674B" w14:textId="77777777" w:rsidR="004B3F04" w:rsidRDefault="004B3F04" w:rsidP="000659BE">
            <w:pPr>
              <w:pStyle w:val="TableText"/>
            </w:pPr>
            <w:r>
              <w:t>0..1</w:t>
            </w:r>
          </w:p>
        </w:tc>
        <w:tc>
          <w:tcPr>
            <w:tcW w:w="1152" w:type="dxa"/>
          </w:tcPr>
          <w:p w14:paraId="6B687A4A" w14:textId="77777777" w:rsidR="004B3F04" w:rsidRDefault="004B3F04" w:rsidP="000659BE">
            <w:pPr>
              <w:pStyle w:val="TableText"/>
            </w:pPr>
            <w:r>
              <w:t>MAY</w:t>
            </w:r>
          </w:p>
        </w:tc>
        <w:tc>
          <w:tcPr>
            <w:tcW w:w="864" w:type="dxa"/>
          </w:tcPr>
          <w:p w14:paraId="2228651E" w14:textId="77777777" w:rsidR="004B3F04" w:rsidRDefault="004B3F04" w:rsidP="000659BE">
            <w:pPr>
              <w:pStyle w:val="TableText"/>
            </w:pPr>
          </w:p>
        </w:tc>
        <w:tc>
          <w:tcPr>
            <w:tcW w:w="1104" w:type="dxa"/>
          </w:tcPr>
          <w:p w14:paraId="02BBE9AC" w14:textId="77777777" w:rsidR="004B3F04" w:rsidRDefault="006C736C" w:rsidP="000659BE">
            <w:pPr>
              <w:pStyle w:val="TableText"/>
            </w:pPr>
            <w:hyperlink w:anchor="C_4499-34099">
              <w:r w:rsidR="004B3F04">
                <w:rPr>
                  <w:rStyle w:val="HyperlinkText9pt"/>
                </w:rPr>
                <w:t>4499-34099</w:t>
              </w:r>
            </w:hyperlink>
          </w:p>
        </w:tc>
        <w:tc>
          <w:tcPr>
            <w:tcW w:w="2975" w:type="dxa"/>
          </w:tcPr>
          <w:p w14:paraId="7E0020AE" w14:textId="77777777" w:rsidR="004B3F04" w:rsidRDefault="004B3F04" w:rsidP="000659BE">
            <w:pPr>
              <w:pStyle w:val="TableText"/>
            </w:pPr>
          </w:p>
        </w:tc>
      </w:tr>
      <w:tr w:rsidR="004B3F04" w14:paraId="1DFEE1E8" w14:textId="77777777" w:rsidTr="000659BE">
        <w:trPr>
          <w:jc w:val="center"/>
        </w:trPr>
        <w:tc>
          <w:tcPr>
            <w:tcW w:w="3345" w:type="dxa"/>
          </w:tcPr>
          <w:p w14:paraId="2AA61483" w14:textId="77777777" w:rsidR="004B3F04" w:rsidRDefault="004B3F04" w:rsidP="000659BE">
            <w:pPr>
              <w:pStyle w:val="TableText"/>
            </w:pPr>
            <w:r>
              <w:tab/>
              <w:t>value</w:t>
            </w:r>
          </w:p>
        </w:tc>
        <w:tc>
          <w:tcPr>
            <w:tcW w:w="720" w:type="dxa"/>
          </w:tcPr>
          <w:p w14:paraId="406DB35E" w14:textId="77777777" w:rsidR="004B3F04" w:rsidRDefault="004B3F04" w:rsidP="000659BE">
            <w:pPr>
              <w:pStyle w:val="TableText"/>
            </w:pPr>
            <w:r>
              <w:t>1..1</w:t>
            </w:r>
          </w:p>
        </w:tc>
        <w:tc>
          <w:tcPr>
            <w:tcW w:w="1152" w:type="dxa"/>
          </w:tcPr>
          <w:p w14:paraId="4B86E574" w14:textId="77777777" w:rsidR="004B3F04" w:rsidRDefault="004B3F04" w:rsidP="000659BE">
            <w:pPr>
              <w:pStyle w:val="TableText"/>
            </w:pPr>
            <w:r>
              <w:t>SHALL</w:t>
            </w:r>
          </w:p>
        </w:tc>
        <w:tc>
          <w:tcPr>
            <w:tcW w:w="864" w:type="dxa"/>
          </w:tcPr>
          <w:p w14:paraId="111D77D9" w14:textId="77777777" w:rsidR="004B3F04" w:rsidRDefault="004B3F04" w:rsidP="000659BE">
            <w:pPr>
              <w:pStyle w:val="TableText"/>
            </w:pPr>
            <w:r>
              <w:t>CD</w:t>
            </w:r>
          </w:p>
        </w:tc>
        <w:tc>
          <w:tcPr>
            <w:tcW w:w="1104" w:type="dxa"/>
          </w:tcPr>
          <w:p w14:paraId="328B781B" w14:textId="77777777" w:rsidR="004B3F04" w:rsidRDefault="006C736C" w:rsidP="000659BE">
            <w:pPr>
              <w:pStyle w:val="TableText"/>
            </w:pPr>
            <w:hyperlink w:anchor="C_4499-34088">
              <w:r w:rsidR="004B3F04">
                <w:rPr>
                  <w:rStyle w:val="HyperlinkText9pt"/>
                </w:rPr>
                <w:t>4499-34088</w:t>
              </w:r>
            </w:hyperlink>
          </w:p>
        </w:tc>
        <w:tc>
          <w:tcPr>
            <w:tcW w:w="2975" w:type="dxa"/>
          </w:tcPr>
          <w:p w14:paraId="2B8B6719" w14:textId="77777777" w:rsidR="004B3F04" w:rsidRDefault="004B3F04" w:rsidP="000659BE">
            <w:pPr>
              <w:pStyle w:val="TableText"/>
            </w:pPr>
          </w:p>
        </w:tc>
      </w:tr>
      <w:tr w:rsidR="004B3F04" w14:paraId="2644A8AE" w14:textId="77777777" w:rsidTr="000659BE">
        <w:trPr>
          <w:jc w:val="center"/>
        </w:trPr>
        <w:tc>
          <w:tcPr>
            <w:tcW w:w="3345" w:type="dxa"/>
          </w:tcPr>
          <w:p w14:paraId="562D411E" w14:textId="77777777" w:rsidR="004B3F04" w:rsidRDefault="004B3F04" w:rsidP="000659BE">
            <w:pPr>
              <w:pStyle w:val="TableText"/>
            </w:pPr>
            <w:r>
              <w:tab/>
            </w:r>
            <w:r>
              <w:tab/>
              <w:t>@valueSet</w:t>
            </w:r>
          </w:p>
        </w:tc>
        <w:tc>
          <w:tcPr>
            <w:tcW w:w="720" w:type="dxa"/>
          </w:tcPr>
          <w:p w14:paraId="212812D0" w14:textId="77777777" w:rsidR="004B3F04" w:rsidRDefault="004B3F04" w:rsidP="000659BE">
            <w:pPr>
              <w:pStyle w:val="TableText"/>
            </w:pPr>
            <w:r>
              <w:t>0..1</w:t>
            </w:r>
          </w:p>
        </w:tc>
        <w:tc>
          <w:tcPr>
            <w:tcW w:w="1152" w:type="dxa"/>
          </w:tcPr>
          <w:p w14:paraId="19667328" w14:textId="77777777" w:rsidR="004B3F04" w:rsidRDefault="004B3F04" w:rsidP="000659BE">
            <w:pPr>
              <w:pStyle w:val="TableText"/>
            </w:pPr>
            <w:r>
              <w:t>SHOULD</w:t>
            </w:r>
          </w:p>
        </w:tc>
        <w:tc>
          <w:tcPr>
            <w:tcW w:w="864" w:type="dxa"/>
          </w:tcPr>
          <w:p w14:paraId="0A5C84D9" w14:textId="77777777" w:rsidR="004B3F04" w:rsidRDefault="004B3F04" w:rsidP="000659BE">
            <w:pPr>
              <w:pStyle w:val="TableText"/>
            </w:pPr>
          </w:p>
        </w:tc>
        <w:tc>
          <w:tcPr>
            <w:tcW w:w="1104" w:type="dxa"/>
          </w:tcPr>
          <w:p w14:paraId="1A613EF8" w14:textId="77777777" w:rsidR="004B3F04" w:rsidRDefault="006C736C" w:rsidP="000659BE">
            <w:pPr>
              <w:pStyle w:val="TableText"/>
            </w:pPr>
            <w:hyperlink w:anchor="C_4499-34105">
              <w:r w:rsidR="004B3F04">
                <w:rPr>
                  <w:rStyle w:val="HyperlinkText9pt"/>
                </w:rPr>
                <w:t>4499-34105</w:t>
              </w:r>
            </w:hyperlink>
          </w:p>
        </w:tc>
        <w:tc>
          <w:tcPr>
            <w:tcW w:w="2975" w:type="dxa"/>
          </w:tcPr>
          <w:p w14:paraId="1FB9642C" w14:textId="77777777" w:rsidR="004B3F04" w:rsidRDefault="004B3F04" w:rsidP="000659BE">
            <w:pPr>
              <w:pStyle w:val="TableText"/>
            </w:pPr>
          </w:p>
        </w:tc>
      </w:tr>
      <w:tr w:rsidR="004B3F04" w14:paraId="5C4EC1A0" w14:textId="77777777" w:rsidTr="000659BE">
        <w:trPr>
          <w:jc w:val="center"/>
        </w:trPr>
        <w:tc>
          <w:tcPr>
            <w:tcW w:w="3345" w:type="dxa"/>
          </w:tcPr>
          <w:p w14:paraId="3307D3A2" w14:textId="77777777" w:rsidR="004B3F04" w:rsidRDefault="004B3F04" w:rsidP="000659BE">
            <w:pPr>
              <w:pStyle w:val="TableText"/>
            </w:pPr>
            <w:r>
              <w:tab/>
              <w:t>participation</w:t>
            </w:r>
          </w:p>
        </w:tc>
        <w:tc>
          <w:tcPr>
            <w:tcW w:w="720" w:type="dxa"/>
          </w:tcPr>
          <w:p w14:paraId="4E4EBF13" w14:textId="77777777" w:rsidR="004B3F04" w:rsidRDefault="004B3F04" w:rsidP="000659BE">
            <w:pPr>
              <w:pStyle w:val="TableText"/>
            </w:pPr>
            <w:r>
              <w:t>0..*</w:t>
            </w:r>
          </w:p>
        </w:tc>
        <w:tc>
          <w:tcPr>
            <w:tcW w:w="1152" w:type="dxa"/>
          </w:tcPr>
          <w:p w14:paraId="3E0511D8" w14:textId="77777777" w:rsidR="004B3F04" w:rsidRDefault="004B3F04" w:rsidP="000659BE">
            <w:pPr>
              <w:pStyle w:val="TableText"/>
            </w:pPr>
            <w:r>
              <w:t>MAY</w:t>
            </w:r>
          </w:p>
        </w:tc>
        <w:tc>
          <w:tcPr>
            <w:tcW w:w="864" w:type="dxa"/>
          </w:tcPr>
          <w:p w14:paraId="638A726B" w14:textId="77777777" w:rsidR="004B3F04" w:rsidRDefault="004B3F04" w:rsidP="000659BE">
            <w:pPr>
              <w:pStyle w:val="TableText"/>
            </w:pPr>
          </w:p>
        </w:tc>
        <w:tc>
          <w:tcPr>
            <w:tcW w:w="1104" w:type="dxa"/>
          </w:tcPr>
          <w:p w14:paraId="515462BD" w14:textId="77777777" w:rsidR="004B3F04" w:rsidRDefault="006C736C" w:rsidP="000659BE">
            <w:pPr>
              <w:pStyle w:val="TableText"/>
            </w:pPr>
            <w:hyperlink w:anchor="C_4499-35382">
              <w:r w:rsidR="004B3F04">
                <w:rPr>
                  <w:rStyle w:val="HyperlinkText9pt"/>
                </w:rPr>
                <w:t>4499-35382</w:t>
              </w:r>
            </w:hyperlink>
          </w:p>
        </w:tc>
        <w:tc>
          <w:tcPr>
            <w:tcW w:w="2975" w:type="dxa"/>
          </w:tcPr>
          <w:p w14:paraId="2D5CCDC5" w14:textId="77777777" w:rsidR="004B3F04" w:rsidRDefault="004B3F04" w:rsidP="000659BE">
            <w:pPr>
              <w:pStyle w:val="TableText"/>
            </w:pPr>
          </w:p>
        </w:tc>
      </w:tr>
      <w:tr w:rsidR="004B3F04" w14:paraId="7A92AD4F" w14:textId="77777777" w:rsidTr="000659BE">
        <w:trPr>
          <w:jc w:val="center"/>
        </w:trPr>
        <w:tc>
          <w:tcPr>
            <w:tcW w:w="3345" w:type="dxa"/>
          </w:tcPr>
          <w:p w14:paraId="546706C4" w14:textId="77777777" w:rsidR="004B3F04" w:rsidRDefault="004B3F04" w:rsidP="000659BE">
            <w:pPr>
              <w:pStyle w:val="TableText"/>
            </w:pPr>
            <w:r>
              <w:tab/>
            </w:r>
            <w:r>
              <w:tab/>
              <w:t>@typeCode</w:t>
            </w:r>
          </w:p>
        </w:tc>
        <w:tc>
          <w:tcPr>
            <w:tcW w:w="720" w:type="dxa"/>
          </w:tcPr>
          <w:p w14:paraId="0F7B7FC6" w14:textId="77777777" w:rsidR="004B3F04" w:rsidRDefault="004B3F04" w:rsidP="000659BE">
            <w:pPr>
              <w:pStyle w:val="TableText"/>
            </w:pPr>
            <w:r>
              <w:t>1..1</w:t>
            </w:r>
          </w:p>
        </w:tc>
        <w:tc>
          <w:tcPr>
            <w:tcW w:w="1152" w:type="dxa"/>
          </w:tcPr>
          <w:p w14:paraId="0FE177FE" w14:textId="77777777" w:rsidR="004B3F04" w:rsidRDefault="004B3F04" w:rsidP="000659BE">
            <w:pPr>
              <w:pStyle w:val="TableText"/>
            </w:pPr>
            <w:r>
              <w:t>SHALL</w:t>
            </w:r>
          </w:p>
        </w:tc>
        <w:tc>
          <w:tcPr>
            <w:tcW w:w="864" w:type="dxa"/>
          </w:tcPr>
          <w:p w14:paraId="57C5136E" w14:textId="77777777" w:rsidR="004B3F04" w:rsidRDefault="004B3F04" w:rsidP="000659BE">
            <w:pPr>
              <w:pStyle w:val="TableText"/>
            </w:pPr>
          </w:p>
        </w:tc>
        <w:tc>
          <w:tcPr>
            <w:tcW w:w="1104" w:type="dxa"/>
          </w:tcPr>
          <w:p w14:paraId="3E8739BA" w14:textId="77777777" w:rsidR="004B3F04" w:rsidRDefault="006C736C" w:rsidP="000659BE">
            <w:pPr>
              <w:pStyle w:val="TableText"/>
            </w:pPr>
            <w:hyperlink w:anchor="C_4499-35386">
              <w:r w:rsidR="004B3F04">
                <w:rPr>
                  <w:rStyle w:val="HyperlinkText9pt"/>
                </w:rPr>
                <w:t>4499-35386</w:t>
              </w:r>
            </w:hyperlink>
          </w:p>
        </w:tc>
        <w:tc>
          <w:tcPr>
            <w:tcW w:w="2975" w:type="dxa"/>
          </w:tcPr>
          <w:p w14:paraId="64BE7B72" w14:textId="77777777" w:rsidR="004B3F04" w:rsidRDefault="004B3F04" w:rsidP="000659BE">
            <w:pPr>
              <w:pStyle w:val="TableText"/>
            </w:pPr>
            <w:r>
              <w:t>urn:oid:2.16.840.1.113883.5.90 (HL7ParticipationType) = PART</w:t>
            </w:r>
          </w:p>
        </w:tc>
      </w:tr>
      <w:tr w:rsidR="004B3F04" w14:paraId="68024043" w14:textId="77777777" w:rsidTr="000659BE">
        <w:trPr>
          <w:jc w:val="center"/>
        </w:trPr>
        <w:tc>
          <w:tcPr>
            <w:tcW w:w="3345" w:type="dxa"/>
          </w:tcPr>
          <w:p w14:paraId="680FBB4A" w14:textId="77777777" w:rsidR="004B3F04" w:rsidRDefault="004B3F04" w:rsidP="000659BE">
            <w:pPr>
              <w:pStyle w:val="TableText"/>
            </w:pPr>
            <w:r>
              <w:tab/>
            </w:r>
            <w:r>
              <w:tab/>
              <w:t>role</w:t>
            </w:r>
          </w:p>
        </w:tc>
        <w:tc>
          <w:tcPr>
            <w:tcW w:w="720" w:type="dxa"/>
          </w:tcPr>
          <w:p w14:paraId="3E90EF02" w14:textId="77777777" w:rsidR="004B3F04" w:rsidRDefault="004B3F04" w:rsidP="000659BE">
            <w:pPr>
              <w:pStyle w:val="TableText"/>
            </w:pPr>
            <w:r>
              <w:t>1..1</w:t>
            </w:r>
          </w:p>
        </w:tc>
        <w:tc>
          <w:tcPr>
            <w:tcW w:w="1152" w:type="dxa"/>
          </w:tcPr>
          <w:p w14:paraId="592DF37F" w14:textId="77777777" w:rsidR="004B3F04" w:rsidRDefault="004B3F04" w:rsidP="000659BE">
            <w:pPr>
              <w:pStyle w:val="TableText"/>
            </w:pPr>
            <w:r>
              <w:t>SHALL</w:t>
            </w:r>
          </w:p>
        </w:tc>
        <w:tc>
          <w:tcPr>
            <w:tcW w:w="864" w:type="dxa"/>
          </w:tcPr>
          <w:p w14:paraId="52E32BD2" w14:textId="77777777" w:rsidR="004B3F04" w:rsidRDefault="004B3F04" w:rsidP="000659BE">
            <w:pPr>
              <w:pStyle w:val="TableText"/>
            </w:pPr>
          </w:p>
        </w:tc>
        <w:tc>
          <w:tcPr>
            <w:tcW w:w="1104" w:type="dxa"/>
          </w:tcPr>
          <w:p w14:paraId="70150B93" w14:textId="77777777" w:rsidR="004B3F04" w:rsidRDefault="006C736C" w:rsidP="000659BE">
            <w:pPr>
              <w:pStyle w:val="TableText"/>
            </w:pPr>
            <w:hyperlink w:anchor="C_4499-36280">
              <w:r w:rsidR="004B3F04">
                <w:rPr>
                  <w:rStyle w:val="HyperlinkText9pt"/>
                </w:rPr>
                <w:t>4499-</w:t>
              </w:r>
              <w:r w:rsidR="004B3F04">
                <w:rPr>
                  <w:rStyle w:val="HyperlinkText9pt"/>
                </w:rPr>
                <w:lastRenderedPageBreak/>
                <w:t>36280</w:t>
              </w:r>
            </w:hyperlink>
          </w:p>
        </w:tc>
        <w:tc>
          <w:tcPr>
            <w:tcW w:w="2975" w:type="dxa"/>
          </w:tcPr>
          <w:p w14:paraId="726A0301" w14:textId="77777777" w:rsidR="004B3F04" w:rsidRDefault="006C736C" w:rsidP="000659BE">
            <w:pPr>
              <w:pStyle w:val="TableText"/>
            </w:pPr>
            <w:hyperlink w:anchor="E_Entity_Practitioner_V2">
              <w:r w:rsidR="004B3F04">
                <w:rPr>
                  <w:rStyle w:val="HyperlinkText9pt"/>
                </w:rPr>
                <w:t xml:space="preserve">Entity - Practitioner (V2) </w:t>
              </w:r>
              <w:r w:rsidR="004B3F04">
                <w:rPr>
                  <w:rStyle w:val="HyperlinkText9pt"/>
                </w:rPr>
                <w:lastRenderedPageBreak/>
                <w:t>(identifier: urn:hl7ii:2.16.840.1.113883.10.20.28.4.137:2021-02-01</w:t>
              </w:r>
            </w:hyperlink>
          </w:p>
        </w:tc>
      </w:tr>
      <w:tr w:rsidR="004B3F04" w14:paraId="21345AE4" w14:textId="77777777" w:rsidTr="000659BE">
        <w:trPr>
          <w:jc w:val="center"/>
        </w:trPr>
        <w:tc>
          <w:tcPr>
            <w:tcW w:w="3345" w:type="dxa"/>
          </w:tcPr>
          <w:p w14:paraId="396830C4" w14:textId="77777777" w:rsidR="004B3F04" w:rsidRDefault="004B3F04" w:rsidP="000659BE">
            <w:pPr>
              <w:pStyle w:val="TableText"/>
            </w:pPr>
            <w:r>
              <w:lastRenderedPageBreak/>
              <w:tab/>
              <w:t>participation</w:t>
            </w:r>
          </w:p>
        </w:tc>
        <w:tc>
          <w:tcPr>
            <w:tcW w:w="720" w:type="dxa"/>
          </w:tcPr>
          <w:p w14:paraId="6D23B4A7" w14:textId="77777777" w:rsidR="004B3F04" w:rsidRDefault="004B3F04" w:rsidP="000659BE">
            <w:pPr>
              <w:pStyle w:val="TableText"/>
            </w:pPr>
            <w:r>
              <w:t>0..*</w:t>
            </w:r>
          </w:p>
        </w:tc>
        <w:tc>
          <w:tcPr>
            <w:tcW w:w="1152" w:type="dxa"/>
          </w:tcPr>
          <w:p w14:paraId="0DD668A0" w14:textId="77777777" w:rsidR="004B3F04" w:rsidRDefault="004B3F04" w:rsidP="000659BE">
            <w:pPr>
              <w:pStyle w:val="TableText"/>
            </w:pPr>
            <w:r>
              <w:t>MAY</w:t>
            </w:r>
          </w:p>
        </w:tc>
        <w:tc>
          <w:tcPr>
            <w:tcW w:w="864" w:type="dxa"/>
          </w:tcPr>
          <w:p w14:paraId="757882A3" w14:textId="77777777" w:rsidR="004B3F04" w:rsidRDefault="004B3F04" w:rsidP="000659BE">
            <w:pPr>
              <w:pStyle w:val="TableText"/>
            </w:pPr>
          </w:p>
        </w:tc>
        <w:tc>
          <w:tcPr>
            <w:tcW w:w="1104" w:type="dxa"/>
          </w:tcPr>
          <w:p w14:paraId="2B38901E" w14:textId="77777777" w:rsidR="004B3F04" w:rsidRDefault="006C736C" w:rsidP="000659BE">
            <w:pPr>
              <w:pStyle w:val="TableText"/>
            </w:pPr>
            <w:hyperlink w:anchor="C_4499-35384">
              <w:r w:rsidR="004B3F04">
                <w:rPr>
                  <w:rStyle w:val="HyperlinkText9pt"/>
                </w:rPr>
                <w:t>4499-35384</w:t>
              </w:r>
            </w:hyperlink>
          </w:p>
        </w:tc>
        <w:tc>
          <w:tcPr>
            <w:tcW w:w="2975" w:type="dxa"/>
          </w:tcPr>
          <w:p w14:paraId="33FD8DC4" w14:textId="77777777" w:rsidR="004B3F04" w:rsidRDefault="004B3F04" w:rsidP="000659BE">
            <w:pPr>
              <w:pStyle w:val="TableText"/>
            </w:pPr>
          </w:p>
        </w:tc>
      </w:tr>
      <w:tr w:rsidR="004B3F04" w14:paraId="4D9007DA" w14:textId="77777777" w:rsidTr="000659BE">
        <w:trPr>
          <w:jc w:val="center"/>
        </w:trPr>
        <w:tc>
          <w:tcPr>
            <w:tcW w:w="3345" w:type="dxa"/>
          </w:tcPr>
          <w:p w14:paraId="708FA9A1" w14:textId="77777777" w:rsidR="004B3F04" w:rsidRDefault="004B3F04" w:rsidP="000659BE">
            <w:pPr>
              <w:pStyle w:val="TableText"/>
            </w:pPr>
            <w:r>
              <w:tab/>
            </w:r>
            <w:r>
              <w:tab/>
              <w:t>@typeCode</w:t>
            </w:r>
          </w:p>
        </w:tc>
        <w:tc>
          <w:tcPr>
            <w:tcW w:w="720" w:type="dxa"/>
          </w:tcPr>
          <w:p w14:paraId="526B664B" w14:textId="77777777" w:rsidR="004B3F04" w:rsidRDefault="004B3F04" w:rsidP="000659BE">
            <w:pPr>
              <w:pStyle w:val="TableText"/>
            </w:pPr>
            <w:r>
              <w:t>1..1</w:t>
            </w:r>
          </w:p>
        </w:tc>
        <w:tc>
          <w:tcPr>
            <w:tcW w:w="1152" w:type="dxa"/>
          </w:tcPr>
          <w:p w14:paraId="7D403F28" w14:textId="77777777" w:rsidR="004B3F04" w:rsidRDefault="004B3F04" w:rsidP="000659BE">
            <w:pPr>
              <w:pStyle w:val="TableText"/>
            </w:pPr>
            <w:r>
              <w:t>SHALL</w:t>
            </w:r>
          </w:p>
        </w:tc>
        <w:tc>
          <w:tcPr>
            <w:tcW w:w="864" w:type="dxa"/>
          </w:tcPr>
          <w:p w14:paraId="24C3E1A9" w14:textId="77777777" w:rsidR="004B3F04" w:rsidRDefault="004B3F04" w:rsidP="000659BE">
            <w:pPr>
              <w:pStyle w:val="TableText"/>
            </w:pPr>
          </w:p>
        </w:tc>
        <w:tc>
          <w:tcPr>
            <w:tcW w:w="1104" w:type="dxa"/>
          </w:tcPr>
          <w:p w14:paraId="09B4DB40" w14:textId="77777777" w:rsidR="004B3F04" w:rsidRDefault="006C736C" w:rsidP="000659BE">
            <w:pPr>
              <w:pStyle w:val="TableText"/>
            </w:pPr>
            <w:hyperlink w:anchor="C_4499-35387">
              <w:r w:rsidR="004B3F04">
                <w:rPr>
                  <w:rStyle w:val="HyperlinkText9pt"/>
                </w:rPr>
                <w:t>4499-35387</w:t>
              </w:r>
            </w:hyperlink>
          </w:p>
        </w:tc>
        <w:tc>
          <w:tcPr>
            <w:tcW w:w="2975" w:type="dxa"/>
          </w:tcPr>
          <w:p w14:paraId="7A4BEB55" w14:textId="77777777" w:rsidR="004B3F04" w:rsidRDefault="004B3F04" w:rsidP="000659BE">
            <w:pPr>
              <w:pStyle w:val="TableText"/>
            </w:pPr>
            <w:r>
              <w:t>urn:oid:2.16.840.1.113883.5.90 (HL7ParticipationType) = PART</w:t>
            </w:r>
          </w:p>
        </w:tc>
      </w:tr>
      <w:tr w:rsidR="004B3F04" w14:paraId="677C34EA" w14:textId="77777777" w:rsidTr="000659BE">
        <w:trPr>
          <w:jc w:val="center"/>
        </w:trPr>
        <w:tc>
          <w:tcPr>
            <w:tcW w:w="3345" w:type="dxa"/>
          </w:tcPr>
          <w:p w14:paraId="298A064C" w14:textId="77777777" w:rsidR="004B3F04" w:rsidRDefault="004B3F04" w:rsidP="000659BE">
            <w:pPr>
              <w:pStyle w:val="TableText"/>
            </w:pPr>
            <w:r>
              <w:tab/>
            </w:r>
            <w:r>
              <w:tab/>
              <w:t>role</w:t>
            </w:r>
          </w:p>
        </w:tc>
        <w:tc>
          <w:tcPr>
            <w:tcW w:w="720" w:type="dxa"/>
          </w:tcPr>
          <w:p w14:paraId="2F204BC1" w14:textId="77777777" w:rsidR="004B3F04" w:rsidRDefault="004B3F04" w:rsidP="000659BE">
            <w:pPr>
              <w:pStyle w:val="TableText"/>
            </w:pPr>
            <w:r>
              <w:t>1..1</w:t>
            </w:r>
          </w:p>
        </w:tc>
        <w:tc>
          <w:tcPr>
            <w:tcW w:w="1152" w:type="dxa"/>
          </w:tcPr>
          <w:p w14:paraId="05070328" w14:textId="77777777" w:rsidR="004B3F04" w:rsidRDefault="004B3F04" w:rsidP="000659BE">
            <w:pPr>
              <w:pStyle w:val="TableText"/>
            </w:pPr>
            <w:r>
              <w:t>SHALL</w:t>
            </w:r>
          </w:p>
        </w:tc>
        <w:tc>
          <w:tcPr>
            <w:tcW w:w="864" w:type="dxa"/>
          </w:tcPr>
          <w:p w14:paraId="7910D96A" w14:textId="77777777" w:rsidR="004B3F04" w:rsidRDefault="004B3F04" w:rsidP="000659BE">
            <w:pPr>
              <w:pStyle w:val="TableText"/>
            </w:pPr>
          </w:p>
        </w:tc>
        <w:tc>
          <w:tcPr>
            <w:tcW w:w="1104" w:type="dxa"/>
          </w:tcPr>
          <w:p w14:paraId="1671A714" w14:textId="77777777" w:rsidR="004B3F04" w:rsidRDefault="006C736C" w:rsidP="000659BE">
            <w:pPr>
              <w:pStyle w:val="TableText"/>
            </w:pPr>
            <w:hyperlink w:anchor="C_4499-36281">
              <w:r w:rsidR="004B3F04">
                <w:rPr>
                  <w:rStyle w:val="HyperlinkText9pt"/>
                </w:rPr>
                <w:t>4499-36281</w:t>
              </w:r>
            </w:hyperlink>
          </w:p>
        </w:tc>
        <w:tc>
          <w:tcPr>
            <w:tcW w:w="2975" w:type="dxa"/>
          </w:tcPr>
          <w:p w14:paraId="21236F94" w14:textId="77777777" w:rsidR="004B3F04" w:rsidRDefault="006C736C" w:rsidP="000659BE">
            <w:pPr>
              <w:pStyle w:val="TableText"/>
            </w:pPr>
            <w:hyperlink w:anchor="E_Entity_Organization_V2">
              <w:r w:rsidR="004B3F04">
                <w:rPr>
                  <w:rStyle w:val="HyperlinkText9pt"/>
                </w:rPr>
                <w:t>Entity - Organization (V2) (identifier: urn:hl7ii:2.16.840.1.113883.10.20.28.4.135:2021-02-01</w:t>
              </w:r>
            </w:hyperlink>
          </w:p>
        </w:tc>
      </w:tr>
      <w:tr w:rsidR="004B3F04" w14:paraId="5BCCACCC" w14:textId="77777777" w:rsidTr="000659BE">
        <w:trPr>
          <w:jc w:val="center"/>
        </w:trPr>
        <w:tc>
          <w:tcPr>
            <w:tcW w:w="3345" w:type="dxa"/>
          </w:tcPr>
          <w:p w14:paraId="2306DF09" w14:textId="77777777" w:rsidR="004B3F04" w:rsidRDefault="004B3F04" w:rsidP="000659BE">
            <w:pPr>
              <w:pStyle w:val="TableText"/>
            </w:pPr>
            <w:r>
              <w:tab/>
              <w:t>participation</w:t>
            </w:r>
          </w:p>
        </w:tc>
        <w:tc>
          <w:tcPr>
            <w:tcW w:w="720" w:type="dxa"/>
          </w:tcPr>
          <w:p w14:paraId="59A71091" w14:textId="77777777" w:rsidR="004B3F04" w:rsidRDefault="004B3F04" w:rsidP="000659BE">
            <w:pPr>
              <w:pStyle w:val="TableText"/>
            </w:pPr>
            <w:r>
              <w:t>0..*</w:t>
            </w:r>
          </w:p>
        </w:tc>
        <w:tc>
          <w:tcPr>
            <w:tcW w:w="1152" w:type="dxa"/>
          </w:tcPr>
          <w:p w14:paraId="793382A2" w14:textId="77777777" w:rsidR="004B3F04" w:rsidRDefault="004B3F04" w:rsidP="000659BE">
            <w:pPr>
              <w:pStyle w:val="TableText"/>
            </w:pPr>
            <w:r>
              <w:t>MAY</w:t>
            </w:r>
          </w:p>
        </w:tc>
        <w:tc>
          <w:tcPr>
            <w:tcW w:w="864" w:type="dxa"/>
          </w:tcPr>
          <w:p w14:paraId="482779A3" w14:textId="77777777" w:rsidR="004B3F04" w:rsidRDefault="004B3F04" w:rsidP="000659BE">
            <w:pPr>
              <w:pStyle w:val="TableText"/>
            </w:pPr>
          </w:p>
        </w:tc>
        <w:tc>
          <w:tcPr>
            <w:tcW w:w="1104" w:type="dxa"/>
          </w:tcPr>
          <w:p w14:paraId="2D723490" w14:textId="77777777" w:rsidR="004B3F04" w:rsidRDefault="006C736C" w:rsidP="000659BE">
            <w:pPr>
              <w:pStyle w:val="TableText"/>
            </w:pPr>
            <w:hyperlink w:anchor="C_4499-35921">
              <w:r w:rsidR="004B3F04">
                <w:rPr>
                  <w:rStyle w:val="HyperlinkText9pt"/>
                </w:rPr>
                <w:t>4499-35921</w:t>
              </w:r>
            </w:hyperlink>
          </w:p>
        </w:tc>
        <w:tc>
          <w:tcPr>
            <w:tcW w:w="2975" w:type="dxa"/>
          </w:tcPr>
          <w:p w14:paraId="115743B2" w14:textId="77777777" w:rsidR="004B3F04" w:rsidRDefault="004B3F04" w:rsidP="000659BE">
            <w:pPr>
              <w:pStyle w:val="TableText"/>
            </w:pPr>
          </w:p>
        </w:tc>
      </w:tr>
      <w:tr w:rsidR="004B3F04" w14:paraId="62AB2244" w14:textId="77777777" w:rsidTr="000659BE">
        <w:trPr>
          <w:jc w:val="center"/>
        </w:trPr>
        <w:tc>
          <w:tcPr>
            <w:tcW w:w="3345" w:type="dxa"/>
          </w:tcPr>
          <w:p w14:paraId="560E0399" w14:textId="77777777" w:rsidR="004B3F04" w:rsidRDefault="004B3F04" w:rsidP="000659BE">
            <w:pPr>
              <w:pStyle w:val="TableText"/>
            </w:pPr>
            <w:r>
              <w:tab/>
            </w:r>
            <w:r>
              <w:tab/>
              <w:t>@typeCode</w:t>
            </w:r>
          </w:p>
        </w:tc>
        <w:tc>
          <w:tcPr>
            <w:tcW w:w="720" w:type="dxa"/>
          </w:tcPr>
          <w:p w14:paraId="72ACD73A" w14:textId="77777777" w:rsidR="004B3F04" w:rsidRDefault="004B3F04" w:rsidP="000659BE">
            <w:pPr>
              <w:pStyle w:val="TableText"/>
            </w:pPr>
            <w:r>
              <w:t>1..1</w:t>
            </w:r>
          </w:p>
        </w:tc>
        <w:tc>
          <w:tcPr>
            <w:tcW w:w="1152" w:type="dxa"/>
          </w:tcPr>
          <w:p w14:paraId="6BC9B352" w14:textId="77777777" w:rsidR="004B3F04" w:rsidRDefault="004B3F04" w:rsidP="000659BE">
            <w:pPr>
              <w:pStyle w:val="TableText"/>
            </w:pPr>
            <w:r>
              <w:t>SHALL</w:t>
            </w:r>
          </w:p>
        </w:tc>
        <w:tc>
          <w:tcPr>
            <w:tcW w:w="864" w:type="dxa"/>
          </w:tcPr>
          <w:p w14:paraId="33F13651" w14:textId="77777777" w:rsidR="004B3F04" w:rsidRDefault="004B3F04" w:rsidP="000659BE">
            <w:pPr>
              <w:pStyle w:val="TableText"/>
            </w:pPr>
          </w:p>
        </w:tc>
        <w:tc>
          <w:tcPr>
            <w:tcW w:w="1104" w:type="dxa"/>
          </w:tcPr>
          <w:p w14:paraId="47BDA00F" w14:textId="77777777" w:rsidR="004B3F04" w:rsidRDefault="006C736C" w:rsidP="000659BE">
            <w:pPr>
              <w:pStyle w:val="TableText"/>
            </w:pPr>
            <w:hyperlink w:anchor="C_4499-35923">
              <w:r w:rsidR="004B3F04">
                <w:rPr>
                  <w:rStyle w:val="HyperlinkText9pt"/>
                </w:rPr>
                <w:t>4499-35923</w:t>
              </w:r>
            </w:hyperlink>
          </w:p>
        </w:tc>
        <w:tc>
          <w:tcPr>
            <w:tcW w:w="2975" w:type="dxa"/>
          </w:tcPr>
          <w:p w14:paraId="50B24919" w14:textId="77777777" w:rsidR="004B3F04" w:rsidRDefault="004B3F04" w:rsidP="000659BE">
            <w:pPr>
              <w:pStyle w:val="TableText"/>
            </w:pPr>
            <w:r>
              <w:t>urn:oid:2.16.840.1.113883.5.90 (HL7ParticipationType) = PART</w:t>
            </w:r>
          </w:p>
        </w:tc>
      </w:tr>
      <w:tr w:rsidR="004B3F04" w14:paraId="72090D31" w14:textId="77777777" w:rsidTr="000659BE">
        <w:trPr>
          <w:jc w:val="center"/>
        </w:trPr>
        <w:tc>
          <w:tcPr>
            <w:tcW w:w="3345" w:type="dxa"/>
          </w:tcPr>
          <w:p w14:paraId="5A4E70E7" w14:textId="77777777" w:rsidR="004B3F04" w:rsidRDefault="004B3F04" w:rsidP="000659BE">
            <w:pPr>
              <w:pStyle w:val="TableText"/>
            </w:pPr>
            <w:r>
              <w:tab/>
            </w:r>
            <w:r>
              <w:tab/>
              <w:t>role</w:t>
            </w:r>
          </w:p>
        </w:tc>
        <w:tc>
          <w:tcPr>
            <w:tcW w:w="720" w:type="dxa"/>
          </w:tcPr>
          <w:p w14:paraId="0E4E44D5" w14:textId="77777777" w:rsidR="004B3F04" w:rsidRDefault="004B3F04" w:rsidP="000659BE">
            <w:pPr>
              <w:pStyle w:val="TableText"/>
            </w:pPr>
            <w:r>
              <w:t>1..1</w:t>
            </w:r>
          </w:p>
        </w:tc>
        <w:tc>
          <w:tcPr>
            <w:tcW w:w="1152" w:type="dxa"/>
          </w:tcPr>
          <w:p w14:paraId="6BB35CF8" w14:textId="77777777" w:rsidR="004B3F04" w:rsidRDefault="004B3F04" w:rsidP="000659BE">
            <w:pPr>
              <w:pStyle w:val="TableText"/>
            </w:pPr>
            <w:r>
              <w:t>SHALL</w:t>
            </w:r>
          </w:p>
        </w:tc>
        <w:tc>
          <w:tcPr>
            <w:tcW w:w="864" w:type="dxa"/>
          </w:tcPr>
          <w:p w14:paraId="5B027BC5" w14:textId="77777777" w:rsidR="004B3F04" w:rsidRDefault="004B3F04" w:rsidP="000659BE">
            <w:pPr>
              <w:pStyle w:val="TableText"/>
            </w:pPr>
          </w:p>
        </w:tc>
        <w:tc>
          <w:tcPr>
            <w:tcW w:w="1104" w:type="dxa"/>
          </w:tcPr>
          <w:p w14:paraId="09532124" w14:textId="77777777" w:rsidR="004B3F04" w:rsidRDefault="006C736C" w:rsidP="000659BE">
            <w:pPr>
              <w:pStyle w:val="TableText"/>
            </w:pPr>
            <w:hyperlink w:anchor="C_4499-36282">
              <w:r w:rsidR="004B3F04">
                <w:rPr>
                  <w:rStyle w:val="HyperlinkText9pt"/>
                </w:rPr>
                <w:t>4499-36282</w:t>
              </w:r>
            </w:hyperlink>
          </w:p>
        </w:tc>
        <w:tc>
          <w:tcPr>
            <w:tcW w:w="2975" w:type="dxa"/>
          </w:tcPr>
          <w:p w14:paraId="552B1D1F" w14:textId="77777777" w:rsidR="004B3F04" w:rsidRDefault="006C736C" w:rsidP="000659BE">
            <w:pPr>
              <w:pStyle w:val="TableText"/>
            </w:pPr>
            <w:hyperlink w:anchor="E_Entity_Care_Partner_V2">
              <w:r w:rsidR="004B3F04">
                <w:rPr>
                  <w:rStyle w:val="HyperlinkText9pt"/>
                </w:rPr>
                <w:t>Entity - Care Partner (V2) (identifier: urn:hl7ii:2.16.840.1.113883.10.20.28.4.134:2021-02-01</w:t>
              </w:r>
            </w:hyperlink>
          </w:p>
        </w:tc>
      </w:tr>
      <w:tr w:rsidR="004B3F04" w14:paraId="36245233" w14:textId="77777777" w:rsidTr="000659BE">
        <w:trPr>
          <w:jc w:val="center"/>
        </w:trPr>
        <w:tc>
          <w:tcPr>
            <w:tcW w:w="3345" w:type="dxa"/>
          </w:tcPr>
          <w:p w14:paraId="604C1652" w14:textId="77777777" w:rsidR="004B3F04" w:rsidRDefault="004B3F04" w:rsidP="000659BE">
            <w:pPr>
              <w:pStyle w:val="TableText"/>
            </w:pPr>
            <w:r>
              <w:tab/>
              <w:t>participation</w:t>
            </w:r>
          </w:p>
        </w:tc>
        <w:tc>
          <w:tcPr>
            <w:tcW w:w="720" w:type="dxa"/>
          </w:tcPr>
          <w:p w14:paraId="62013C00" w14:textId="77777777" w:rsidR="004B3F04" w:rsidRDefault="004B3F04" w:rsidP="000659BE">
            <w:pPr>
              <w:pStyle w:val="TableText"/>
            </w:pPr>
            <w:r>
              <w:t>0..1</w:t>
            </w:r>
          </w:p>
        </w:tc>
        <w:tc>
          <w:tcPr>
            <w:tcW w:w="1152" w:type="dxa"/>
          </w:tcPr>
          <w:p w14:paraId="6467C1A3" w14:textId="77777777" w:rsidR="004B3F04" w:rsidRDefault="004B3F04" w:rsidP="000659BE">
            <w:pPr>
              <w:pStyle w:val="TableText"/>
            </w:pPr>
            <w:r>
              <w:t>MAY</w:t>
            </w:r>
          </w:p>
        </w:tc>
        <w:tc>
          <w:tcPr>
            <w:tcW w:w="864" w:type="dxa"/>
          </w:tcPr>
          <w:p w14:paraId="7B7C6ACB" w14:textId="77777777" w:rsidR="004B3F04" w:rsidRDefault="004B3F04" w:rsidP="000659BE">
            <w:pPr>
              <w:pStyle w:val="TableText"/>
            </w:pPr>
          </w:p>
        </w:tc>
        <w:tc>
          <w:tcPr>
            <w:tcW w:w="1104" w:type="dxa"/>
          </w:tcPr>
          <w:p w14:paraId="6F19F31E" w14:textId="77777777" w:rsidR="004B3F04" w:rsidRDefault="006C736C" w:rsidP="000659BE">
            <w:pPr>
              <w:pStyle w:val="TableText"/>
            </w:pPr>
            <w:hyperlink w:anchor="C_4499-35388">
              <w:r w:rsidR="004B3F04">
                <w:rPr>
                  <w:rStyle w:val="HyperlinkText9pt"/>
                </w:rPr>
                <w:t>4499-35388</w:t>
              </w:r>
            </w:hyperlink>
          </w:p>
        </w:tc>
        <w:tc>
          <w:tcPr>
            <w:tcW w:w="2975" w:type="dxa"/>
          </w:tcPr>
          <w:p w14:paraId="5190AC06" w14:textId="77777777" w:rsidR="004B3F04" w:rsidRDefault="004B3F04" w:rsidP="000659BE">
            <w:pPr>
              <w:pStyle w:val="TableText"/>
            </w:pPr>
          </w:p>
        </w:tc>
      </w:tr>
      <w:tr w:rsidR="004B3F04" w14:paraId="130E960F" w14:textId="77777777" w:rsidTr="000659BE">
        <w:trPr>
          <w:jc w:val="center"/>
        </w:trPr>
        <w:tc>
          <w:tcPr>
            <w:tcW w:w="3345" w:type="dxa"/>
          </w:tcPr>
          <w:p w14:paraId="2A723736" w14:textId="77777777" w:rsidR="004B3F04" w:rsidRDefault="004B3F04" w:rsidP="000659BE">
            <w:pPr>
              <w:pStyle w:val="TableText"/>
            </w:pPr>
            <w:r>
              <w:tab/>
            </w:r>
            <w:r>
              <w:tab/>
              <w:t>@typeCode</w:t>
            </w:r>
          </w:p>
        </w:tc>
        <w:tc>
          <w:tcPr>
            <w:tcW w:w="720" w:type="dxa"/>
          </w:tcPr>
          <w:p w14:paraId="7ABCCD6F" w14:textId="77777777" w:rsidR="004B3F04" w:rsidRDefault="004B3F04" w:rsidP="000659BE">
            <w:pPr>
              <w:pStyle w:val="TableText"/>
            </w:pPr>
            <w:r>
              <w:t>1..1</w:t>
            </w:r>
          </w:p>
        </w:tc>
        <w:tc>
          <w:tcPr>
            <w:tcW w:w="1152" w:type="dxa"/>
          </w:tcPr>
          <w:p w14:paraId="38220BB8" w14:textId="77777777" w:rsidR="004B3F04" w:rsidRDefault="004B3F04" w:rsidP="000659BE">
            <w:pPr>
              <w:pStyle w:val="TableText"/>
            </w:pPr>
            <w:r>
              <w:t>SHALL</w:t>
            </w:r>
          </w:p>
        </w:tc>
        <w:tc>
          <w:tcPr>
            <w:tcW w:w="864" w:type="dxa"/>
          </w:tcPr>
          <w:p w14:paraId="0D285702" w14:textId="77777777" w:rsidR="004B3F04" w:rsidRDefault="004B3F04" w:rsidP="000659BE">
            <w:pPr>
              <w:pStyle w:val="TableText"/>
            </w:pPr>
          </w:p>
        </w:tc>
        <w:tc>
          <w:tcPr>
            <w:tcW w:w="1104" w:type="dxa"/>
          </w:tcPr>
          <w:p w14:paraId="5F9E8DF0" w14:textId="77777777" w:rsidR="004B3F04" w:rsidRDefault="006C736C" w:rsidP="000659BE">
            <w:pPr>
              <w:pStyle w:val="TableText"/>
            </w:pPr>
            <w:hyperlink w:anchor="C_4499-35390">
              <w:r w:rsidR="004B3F04">
                <w:rPr>
                  <w:rStyle w:val="HyperlinkText9pt"/>
                </w:rPr>
                <w:t>4499-35390</w:t>
              </w:r>
            </w:hyperlink>
          </w:p>
        </w:tc>
        <w:tc>
          <w:tcPr>
            <w:tcW w:w="2975" w:type="dxa"/>
          </w:tcPr>
          <w:p w14:paraId="60B82274" w14:textId="77777777" w:rsidR="004B3F04" w:rsidRDefault="004B3F04" w:rsidP="000659BE">
            <w:pPr>
              <w:pStyle w:val="TableText"/>
            </w:pPr>
            <w:r>
              <w:t>urn:oid:2.16.840.1.113883.5.90 (HL7ParticipationType) = PART</w:t>
            </w:r>
          </w:p>
        </w:tc>
      </w:tr>
      <w:tr w:rsidR="004B3F04" w14:paraId="65FA9CEB" w14:textId="77777777" w:rsidTr="000659BE">
        <w:trPr>
          <w:jc w:val="center"/>
        </w:trPr>
        <w:tc>
          <w:tcPr>
            <w:tcW w:w="3345" w:type="dxa"/>
          </w:tcPr>
          <w:p w14:paraId="319F6FBA" w14:textId="77777777" w:rsidR="004B3F04" w:rsidRDefault="004B3F04" w:rsidP="000659BE">
            <w:pPr>
              <w:pStyle w:val="TableText"/>
            </w:pPr>
            <w:r>
              <w:tab/>
            </w:r>
            <w:r>
              <w:tab/>
              <w:t>patient</w:t>
            </w:r>
          </w:p>
        </w:tc>
        <w:tc>
          <w:tcPr>
            <w:tcW w:w="720" w:type="dxa"/>
          </w:tcPr>
          <w:p w14:paraId="4C8E07D7" w14:textId="77777777" w:rsidR="004B3F04" w:rsidRDefault="004B3F04" w:rsidP="000659BE">
            <w:pPr>
              <w:pStyle w:val="TableText"/>
            </w:pPr>
            <w:r>
              <w:t>1..1</w:t>
            </w:r>
          </w:p>
        </w:tc>
        <w:tc>
          <w:tcPr>
            <w:tcW w:w="1152" w:type="dxa"/>
          </w:tcPr>
          <w:p w14:paraId="7FCF91B4" w14:textId="77777777" w:rsidR="004B3F04" w:rsidRDefault="004B3F04" w:rsidP="000659BE">
            <w:pPr>
              <w:pStyle w:val="TableText"/>
            </w:pPr>
            <w:r>
              <w:t>SHALL</w:t>
            </w:r>
          </w:p>
        </w:tc>
        <w:tc>
          <w:tcPr>
            <w:tcW w:w="864" w:type="dxa"/>
          </w:tcPr>
          <w:p w14:paraId="591594FC" w14:textId="77777777" w:rsidR="004B3F04" w:rsidRDefault="004B3F04" w:rsidP="000659BE">
            <w:pPr>
              <w:pStyle w:val="TableText"/>
            </w:pPr>
          </w:p>
        </w:tc>
        <w:tc>
          <w:tcPr>
            <w:tcW w:w="1104" w:type="dxa"/>
          </w:tcPr>
          <w:p w14:paraId="2C016549" w14:textId="77777777" w:rsidR="004B3F04" w:rsidRDefault="006C736C" w:rsidP="000659BE">
            <w:pPr>
              <w:pStyle w:val="TableText"/>
            </w:pPr>
            <w:hyperlink w:anchor="C_4499-36283">
              <w:r w:rsidR="004B3F04">
                <w:rPr>
                  <w:rStyle w:val="HyperlinkText9pt"/>
                </w:rPr>
                <w:t>4499-36283</w:t>
              </w:r>
            </w:hyperlink>
          </w:p>
        </w:tc>
        <w:tc>
          <w:tcPr>
            <w:tcW w:w="2975" w:type="dxa"/>
          </w:tcPr>
          <w:p w14:paraId="4C975DE9" w14:textId="77777777" w:rsidR="004B3F04" w:rsidRDefault="006C736C" w:rsidP="000659BE">
            <w:pPr>
              <w:pStyle w:val="TableText"/>
            </w:pPr>
            <w:hyperlink w:anchor="E_Entity_Patient_V2">
              <w:r w:rsidR="004B3F04">
                <w:rPr>
                  <w:rStyle w:val="HyperlinkText9pt"/>
                </w:rPr>
                <w:t>Entity - Patient (V2) (identifier: urn:hl7ii:2.16.840.1.113883.10.20.28.4.136:2021-02-01</w:t>
              </w:r>
            </w:hyperlink>
          </w:p>
        </w:tc>
      </w:tr>
      <w:tr w:rsidR="004B3F04" w14:paraId="09C432BE" w14:textId="77777777" w:rsidTr="000659BE">
        <w:trPr>
          <w:jc w:val="center"/>
        </w:trPr>
        <w:tc>
          <w:tcPr>
            <w:tcW w:w="3345" w:type="dxa"/>
          </w:tcPr>
          <w:p w14:paraId="5A62C514" w14:textId="77777777" w:rsidR="004B3F04" w:rsidRDefault="004B3F04" w:rsidP="000659BE">
            <w:pPr>
              <w:pStyle w:val="TableText"/>
            </w:pPr>
            <w:r>
              <w:tab/>
              <w:t>outboundRelationship</w:t>
            </w:r>
          </w:p>
        </w:tc>
        <w:tc>
          <w:tcPr>
            <w:tcW w:w="720" w:type="dxa"/>
          </w:tcPr>
          <w:p w14:paraId="1A2F64B6" w14:textId="77777777" w:rsidR="004B3F04" w:rsidRDefault="004B3F04" w:rsidP="000659BE">
            <w:pPr>
              <w:pStyle w:val="TableText"/>
            </w:pPr>
            <w:r>
              <w:t>0..1</w:t>
            </w:r>
          </w:p>
        </w:tc>
        <w:tc>
          <w:tcPr>
            <w:tcW w:w="1152" w:type="dxa"/>
          </w:tcPr>
          <w:p w14:paraId="273768CB" w14:textId="77777777" w:rsidR="004B3F04" w:rsidRDefault="004B3F04" w:rsidP="000659BE">
            <w:pPr>
              <w:pStyle w:val="TableText"/>
            </w:pPr>
            <w:r>
              <w:t>MAY</w:t>
            </w:r>
          </w:p>
        </w:tc>
        <w:tc>
          <w:tcPr>
            <w:tcW w:w="864" w:type="dxa"/>
          </w:tcPr>
          <w:p w14:paraId="13BC02F3" w14:textId="77777777" w:rsidR="004B3F04" w:rsidRDefault="004B3F04" w:rsidP="000659BE">
            <w:pPr>
              <w:pStyle w:val="TableText"/>
            </w:pPr>
          </w:p>
        </w:tc>
        <w:tc>
          <w:tcPr>
            <w:tcW w:w="1104" w:type="dxa"/>
          </w:tcPr>
          <w:p w14:paraId="2EC9D788" w14:textId="77777777" w:rsidR="004B3F04" w:rsidRDefault="006C736C" w:rsidP="000659BE">
            <w:pPr>
              <w:pStyle w:val="TableText"/>
            </w:pPr>
            <w:hyperlink w:anchor="C_4499-34078">
              <w:r w:rsidR="004B3F04">
                <w:rPr>
                  <w:rStyle w:val="HyperlinkText9pt"/>
                </w:rPr>
                <w:t>4499-34078</w:t>
              </w:r>
            </w:hyperlink>
          </w:p>
        </w:tc>
        <w:tc>
          <w:tcPr>
            <w:tcW w:w="2975" w:type="dxa"/>
          </w:tcPr>
          <w:p w14:paraId="105E392D" w14:textId="77777777" w:rsidR="004B3F04" w:rsidRDefault="004B3F04" w:rsidP="000659BE">
            <w:pPr>
              <w:pStyle w:val="TableText"/>
            </w:pPr>
          </w:p>
        </w:tc>
      </w:tr>
      <w:tr w:rsidR="004B3F04" w14:paraId="023EE07E" w14:textId="77777777" w:rsidTr="000659BE">
        <w:trPr>
          <w:jc w:val="center"/>
        </w:trPr>
        <w:tc>
          <w:tcPr>
            <w:tcW w:w="3345" w:type="dxa"/>
          </w:tcPr>
          <w:p w14:paraId="46DB49C3" w14:textId="77777777" w:rsidR="004B3F04" w:rsidRDefault="004B3F04" w:rsidP="000659BE">
            <w:pPr>
              <w:pStyle w:val="TableText"/>
            </w:pPr>
            <w:r>
              <w:tab/>
            </w:r>
            <w:r>
              <w:tab/>
              <w:t>@typeCode</w:t>
            </w:r>
          </w:p>
        </w:tc>
        <w:tc>
          <w:tcPr>
            <w:tcW w:w="720" w:type="dxa"/>
          </w:tcPr>
          <w:p w14:paraId="65A99428" w14:textId="77777777" w:rsidR="004B3F04" w:rsidRDefault="004B3F04" w:rsidP="000659BE">
            <w:pPr>
              <w:pStyle w:val="TableText"/>
            </w:pPr>
            <w:r>
              <w:t>1..1</w:t>
            </w:r>
          </w:p>
        </w:tc>
        <w:tc>
          <w:tcPr>
            <w:tcW w:w="1152" w:type="dxa"/>
          </w:tcPr>
          <w:p w14:paraId="35A5A5F6" w14:textId="77777777" w:rsidR="004B3F04" w:rsidRDefault="004B3F04" w:rsidP="000659BE">
            <w:pPr>
              <w:pStyle w:val="TableText"/>
            </w:pPr>
            <w:r>
              <w:t>SHALL</w:t>
            </w:r>
          </w:p>
        </w:tc>
        <w:tc>
          <w:tcPr>
            <w:tcW w:w="864" w:type="dxa"/>
          </w:tcPr>
          <w:p w14:paraId="2EDCA9A2" w14:textId="77777777" w:rsidR="004B3F04" w:rsidRDefault="004B3F04" w:rsidP="000659BE">
            <w:pPr>
              <w:pStyle w:val="TableText"/>
            </w:pPr>
          </w:p>
        </w:tc>
        <w:tc>
          <w:tcPr>
            <w:tcW w:w="1104" w:type="dxa"/>
          </w:tcPr>
          <w:p w14:paraId="62646877" w14:textId="77777777" w:rsidR="004B3F04" w:rsidRDefault="006C736C" w:rsidP="000659BE">
            <w:pPr>
              <w:pStyle w:val="TableText"/>
            </w:pPr>
            <w:hyperlink w:anchor="C_4499-34092">
              <w:r w:rsidR="004B3F04">
                <w:rPr>
                  <w:rStyle w:val="HyperlinkText9pt"/>
                </w:rPr>
                <w:t>4499-34092</w:t>
              </w:r>
            </w:hyperlink>
          </w:p>
        </w:tc>
        <w:tc>
          <w:tcPr>
            <w:tcW w:w="2975" w:type="dxa"/>
          </w:tcPr>
          <w:p w14:paraId="41089B69" w14:textId="77777777" w:rsidR="004B3F04" w:rsidRDefault="004B3F04" w:rsidP="000659BE">
            <w:pPr>
              <w:pStyle w:val="TableText"/>
            </w:pPr>
            <w:r>
              <w:t>urn:oid:2.16.840.1.113883.5.1002 (HL7ActRelationshipType) = REFR</w:t>
            </w:r>
          </w:p>
        </w:tc>
      </w:tr>
      <w:tr w:rsidR="004B3F04" w14:paraId="2A4A88EB" w14:textId="77777777" w:rsidTr="000659BE">
        <w:trPr>
          <w:jc w:val="center"/>
        </w:trPr>
        <w:tc>
          <w:tcPr>
            <w:tcW w:w="3345" w:type="dxa"/>
          </w:tcPr>
          <w:p w14:paraId="4136F0FB" w14:textId="77777777" w:rsidR="004B3F04" w:rsidRDefault="004B3F04" w:rsidP="000659BE">
            <w:pPr>
              <w:pStyle w:val="TableText"/>
            </w:pPr>
            <w:r>
              <w:tab/>
            </w:r>
            <w:r>
              <w:tab/>
              <w:t>observationCriteria</w:t>
            </w:r>
          </w:p>
        </w:tc>
        <w:tc>
          <w:tcPr>
            <w:tcW w:w="720" w:type="dxa"/>
          </w:tcPr>
          <w:p w14:paraId="73C7914B" w14:textId="77777777" w:rsidR="004B3F04" w:rsidRDefault="004B3F04" w:rsidP="000659BE">
            <w:pPr>
              <w:pStyle w:val="TableText"/>
            </w:pPr>
            <w:r>
              <w:t>1..1</w:t>
            </w:r>
          </w:p>
        </w:tc>
        <w:tc>
          <w:tcPr>
            <w:tcW w:w="1152" w:type="dxa"/>
          </w:tcPr>
          <w:p w14:paraId="4A1DDF5C" w14:textId="77777777" w:rsidR="004B3F04" w:rsidRDefault="004B3F04" w:rsidP="000659BE">
            <w:pPr>
              <w:pStyle w:val="TableText"/>
            </w:pPr>
            <w:r>
              <w:t>SHALL</w:t>
            </w:r>
          </w:p>
        </w:tc>
        <w:tc>
          <w:tcPr>
            <w:tcW w:w="864" w:type="dxa"/>
          </w:tcPr>
          <w:p w14:paraId="770EA2A9" w14:textId="77777777" w:rsidR="004B3F04" w:rsidRDefault="004B3F04" w:rsidP="000659BE">
            <w:pPr>
              <w:pStyle w:val="TableText"/>
            </w:pPr>
          </w:p>
        </w:tc>
        <w:tc>
          <w:tcPr>
            <w:tcW w:w="1104" w:type="dxa"/>
          </w:tcPr>
          <w:p w14:paraId="07833039" w14:textId="77777777" w:rsidR="004B3F04" w:rsidRDefault="006C736C" w:rsidP="000659BE">
            <w:pPr>
              <w:pStyle w:val="TableText"/>
            </w:pPr>
            <w:hyperlink w:anchor="C_4499-34091">
              <w:r w:rsidR="004B3F04">
                <w:rPr>
                  <w:rStyle w:val="HyperlinkText9pt"/>
                </w:rPr>
                <w:t>4499-34091</w:t>
              </w:r>
            </w:hyperlink>
          </w:p>
        </w:tc>
        <w:tc>
          <w:tcPr>
            <w:tcW w:w="2975" w:type="dxa"/>
          </w:tcPr>
          <w:p w14:paraId="4EDDB3E0" w14:textId="77777777" w:rsidR="004B3F04" w:rsidRDefault="006C736C" w:rsidP="000659BE">
            <w:pPr>
              <w:pStyle w:val="TableText"/>
            </w:pPr>
            <w:hyperlink w:anchor="E_Severity_Observation_2">
              <w:r w:rsidR="004B3F04">
                <w:rPr>
                  <w:rStyle w:val="HyperlinkText9pt"/>
                </w:rPr>
                <w:t>Severity Observation (V2) (identifier: urn:hl7ii:2.16.840.1.113883.10.20.28.4.93:2017-08-01</w:t>
              </w:r>
            </w:hyperlink>
          </w:p>
        </w:tc>
      </w:tr>
    </w:tbl>
    <w:p w14:paraId="08737278" w14:textId="77777777" w:rsidR="004B3F04" w:rsidRDefault="004B3F04" w:rsidP="004B3F04">
      <w:pPr>
        <w:pStyle w:val="BodyText"/>
      </w:pPr>
    </w:p>
    <w:p w14:paraId="4FFB29ED" w14:textId="77777777" w:rsidR="004B3F04" w:rsidRDefault="004B3F04" w:rsidP="007E63CC">
      <w:pPr>
        <w:numPr>
          <w:ilvl w:val="0"/>
          <w:numId w:val="82"/>
        </w:numPr>
      </w:pPr>
      <w:r>
        <w:rPr>
          <w:rStyle w:val="keyword"/>
        </w:rPr>
        <w:t>SHALL</w:t>
      </w:r>
      <w:r>
        <w:t xml:space="preserve"> contain exactly one [1..1] </w:t>
      </w:r>
      <w:r>
        <w:rPr>
          <w:rStyle w:val="XMLnameBold"/>
        </w:rPr>
        <w:t>@classCode</w:t>
      </w:r>
      <w:r>
        <w:t>=</w:t>
      </w:r>
      <w:r>
        <w:rPr>
          <w:rStyle w:val="XMLname"/>
        </w:rPr>
        <w:t>"OBS"</w:t>
      </w:r>
      <w:r>
        <w:t xml:space="preserve"> Observation</w:t>
      </w:r>
      <w:bookmarkStart w:id="3797" w:name="C_4499-34108"/>
      <w:r>
        <w:t xml:space="preserve"> (CONF:4499-34108)</w:t>
      </w:r>
      <w:bookmarkEnd w:id="3797"/>
      <w:r>
        <w:t>.</w:t>
      </w:r>
    </w:p>
    <w:p w14:paraId="71845C1C" w14:textId="77777777" w:rsidR="004B3F04" w:rsidRDefault="004B3F04" w:rsidP="007E63CC">
      <w:pPr>
        <w:numPr>
          <w:ilvl w:val="0"/>
          <w:numId w:val="82"/>
        </w:numPr>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HL7ActMood urn:oid:2.16.840.1.113883.5.1001</w:t>
      </w:r>
      <w:r>
        <w:t>)</w:t>
      </w:r>
      <w:bookmarkStart w:id="3798" w:name="C_4499-34109"/>
      <w:r>
        <w:t xml:space="preserve"> (CONF:4499-34109)</w:t>
      </w:r>
      <w:bookmarkEnd w:id="3798"/>
      <w:r>
        <w:t>.</w:t>
      </w:r>
    </w:p>
    <w:p w14:paraId="7DCE9767" w14:textId="77777777" w:rsidR="004B3F04" w:rsidRDefault="004B3F04" w:rsidP="007E63CC">
      <w:pPr>
        <w:numPr>
          <w:ilvl w:val="0"/>
          <w:numId w:val="82"/>
        </w:numPr>
      </w:pPr>
      <w:r>
        <w:rPr>
          <w:rStyle w:val="keyword"/>
        </w:rPr>
        <w:t>SHALL</w:t>
      </w:r>
      <w:r>
        <w:t xml:space="preserve"> contain exactly one [1..1] </w:t>
      </w:r>
      <w:r>
        <w:rPr>
          <w:rStyle w:val="XMLnameBold"/>
        </w:rPr>
        <w:t>templateId</w:t>
      </w:r>
      <w:bookmarkStart w:id="3799" w:name="C_4499-34079"/>
      <w:r>
        <w:t xml:space="preserve"> (CONF:4499-34079)</w:t>
      </w:r>
      <w:bookmarkEnd w:id="3799"/>
      <w:r>
        <w:t xml:space="preserve"> such that it</w:t>
      </w:r>
    </w:p>
    <w:p w14:paraId="799346B9" w14:textId="77777777" w:rsidR="004B3F04" w:rsidRDefault="004B3F04" w:rsidP="007E63CC">
      <w:pPr>
        <w:numPr>
          <w:ilvl w:val="1"/>
          <w:numId w:val="82"/>
        </w:numPr>
      </w:pPr>
      <w:r>
        <w:rPr>
          <w:rStyle w:val="keyword"/>
        </w:rPr>
        <w:t>SHALL</w:t>
      </w:r>
      <w:r>
        <w:t xml:space="preserve"> contain exactly one [1..1] </w:t>
      </w:r>
      <w:r>
        <w:rPr>
          <w:rStyle w:val="XMLnameBold"/>
        </w:rPr>
        <w:t>item</w:t>
      </w:r>
      <w:bookmarkStart w:id="3800" w:name="C_4499-34080"/>
      <w:r>
        <w:t xml:space="preserve"> (CONF:4499-34080)</w:t>
      </w:r>
      <w:bookmarkEnd w:id="3800"/>
      <w:r>
        <w:t>.</w:t>
      </w:r>
    </w:p>
    <w:p w14:paraId="220D0E3C" w14:textId="77777777" w:rsidR="004B3F04" w:rsidRDefault="004B3F04" w:rsidP="007E63CC">
      <w:pPr>
        <w:numPr>
          <w:ilvl w:val="2"/>
          <w:numId w:val="82"/>
        </w:numPr>
      </w:pPr>
      <w:r>
        <w:t xml:space="preserve">This item </w:t>
      </w:r>
      <w:r>
        <w:rPr>
          <w:rStyle w:val="keyword"/>
        </w:rPr>
        <w:t>SHALL</w:t>
      </w:r>
      <w:r>
        <w:t xml:space="preserve"> contain exactly one [1..1] </w:t>
      </w:r>
      <w:r>
        <w:rPr>
          <w:rStyle w:val="XMLnameBold"/>
        </w:rPr>
        <w:t>@root</w:t>
      </w:r>
      <w:r>
        <w:t>=</w:t>
      </w:r>
      <w:r>
        <w:rPr>
          <w:rStyle w:val="XMLname"/>
        </w:rPr>
        <w:t>"2.16.840.1.113883.10.20.28.4.116"</w:t>
      </w:r>
      <w:bookmarkStart w:id="3801" w:name="C_4499-34093"/>
      <w:r>
        <w:t xml:space="preserve"> (CONF:4499-34093)</w:t>
      </w:r>
      <w:bookmarkEnd w:id="3801"/>
      <w:r>
        <w:t>.</w:t>
      </w:r>
    </w:p>
    <w:p w14:paraId="69E7E458" w14:textId="77777777" w:rsidR="004B3F04" w:rsidRDefault="004B3F04" w:rsidP="007E63CC">
      <w:pPr>
        <w:numPr>
          <w:ilvl w:val="2"/>
          <w:numId w:val="82"/>
        </w:numPr>
      </w:pPr>
      <w:r>
        <w:lastRenderedPageBreak/>
        <w:t xml:space="preserve">This item </w:t>
      </w:r>
      <w:r>
        <w:rPr>
          <w:rStyle w:val="keyword"/>
        </w:rPr>
        <w:t>SHALL</w:t>
      </w:r>
      <w:r>
        <w:t xml:space="preserve"> contain exactly one [1..1] </w:t>
      </w:r>
      <w:r>
        <w:rPr>
          <w:rStyle w:val="XMLnameBold"/>
        </w:rPr>
        <w:t>@extension</w:t>
      </w:r>
      <w:r>
        <w:t>=</w:t>
      </w:r>
      <w:r>
        <w:rPr>
          <w:rStyle w:val="XMLname"/>
        </w:rPr>
        <w:t>"2021-02-01"</w:t>
      </w:r>
      <w:bookmarkStart w:id="3802" w:name="C_4499-34480"/>
      <w:r>
        <w:t xml:space="preserve"> (CONF:4499-34480)</w:t>
      </w:r>
      <w:bookmarkEnd w:id="3802"/>
      <w:r>
        <w:t>.</w:t>
      </w:r>
    </w:p>
    <w:p w14:paraId="002FE7ED" w14:textId="77777777" w:rsidR="004B3F04" w:rsidRDefault="004B3F04" w:rsidP="007E63CC">
      <w:pPr>
        <w:numPr>
          <w:ilvl w:val="0"/>
          <w:numId w:val="82"/>
        </w:numPr>
      </w:pPr>
      <w:r>
        <w:rPr>
          <w:rStyle w:val="keyword"/>
        </w:rPr>
        <w:t>SHALL</w:t>
      </w:r>
      <w:r>
        <w:t xml:space="preserve"> contain exactly one [1..1] </w:t>
      </w:r>
      <w:r>
        <w:rPr>
          <w:rStyle w:val="XMLnameBold"/>
        </w:rPr>
        <w:t>id</w:t>
      </w:r>
      <w:bookmarkStart w:id="3803" w:name="C_4499-34112"/>
      <w:r>
        <w:t xml:space="preserve"> (CONF:4499-34112)</w:t>
      </w:r>
      <w:bookmarkEnd w:id="3803"/>
      <w:r>
        <w:t>.</w:t>
      </w:r>
    </w:p>
    <w:p w14:paraId="48E12E69" w14:textId="77777777" w:rsidR="004B3F04" w:rsidRDefault="004B3F04" w:rsidP="007E63CC">
      <w:pPr>
        <w:numPr>
          <w:ilvl w:val="0"/>
          <w:numId w:val="82"/>
        </w:numPr>
      </w:pPr>
      <w:r>
        <w:rPr>
          <w:rStyle w:val="keyword"/>
        </w:rPr>
        <w:t>SHALL</w:t>
      </w:r>
      <w:r>
        <w:t xml:space="preserve"> contain exactly one [1..1] </w:t>
      </w:r>
      <w:r>
        <w:rPr>
          <w:rStyle w:val="XMLnameBold"/>
        </w:rPr>
        <w:t>code</w:t>
      </w:r>
      <w:bookmarkStart w:id="3804" w:name="C_4499-34081"/>
      <w:r>
        <w:t xml:space="preserve"> (CONF:4499-34081)</w:t>
      </w:r>
      <w:bookmarkEnd w:id="3804"/>
      <w:r>
        <w:t>.</w:t>
      </w:r>
    </w:p>
    <w:p w14:paraId="01BE5EA5"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w:t>
      </w:r>
      <w:r>
        <w:t>=</w:t>
      </w:r>
      <w:r>
        <w:rPr>
          <w:rStyle w:val="XMLname"/>
        </w:rPr>
        <w:t>"418799008"</w:t>
      </w:r>
      <w:r>
        <w:t xml:space="preserve"> Symptom</w:t>
      </w:r>
      <w:bookmarkStart w:id="3805" w:name="C_4499-34095"/>
      <w:r>
        <w:t xml:space="preserve"> (CONF:4499-34095)</w:t>
      </w:r>
      <w:bookmarkEnd w:id="3805"/>
      <w:r>
        <w:t>.</w:t>
      </w:r>
    </w:p>
    <w:p w14:paraId="7F41A266" w14:textId="77777777" w:rsidR="004B3F04" w:rsidRDefault="004B3F04" w:rsidP="007E63CC">
      <w:pPr>
        <w:numPr>
          <w:ilvl w:val="1"/>
          <w:numId w:val="82"/>
        </w:numPr>
      </w:pPr>
      <w:r>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06" w:name="C_4499-34096"/>
      <w:r>
        <w:t xml:space="preserve"> (CONF:4499-34096)</w:t>
      </w:r>
      <w:bookmarkEnd w:id="3806"/>
      <w:r>
        <w:t>.</w:t>
      </w:r>
    </w:p>
    <w:p w14:paraId="140027AF" w14:textId="77777777" w:rsidR="004B3F04" w:rsidRDefault="004B3F04" w:rsidP="007E63CC">
      <w:pPr>
        <w:numPr>
          <w:ilvl w:val="0"/>
          <w:numId w:val="82"/>
        </w:numPr>
      </w:pPr>
      <w:r>
        <w:rPr>
          <w:rStyle w:val="keyword"/>
        </w:rPr>
        <w:t>SHALL</w:t>
      </w:r>
      <w:r>
        <w:t xml:space="preserve"> contain exactly one [1..1] </w:t>
      </w:r>
      <w:r>
        <w:rPr>
          <w:rStyle w:val="XMLnameBold"/>
        </w:rPr>
        <w:t>title</w:t>
      </w:r>
      <w:bookmarkStart w:id="3807" w:name="C_4499-34111"/>
      <w:r>
        <w:t xml:space="preserve"> (CONF:4499-34111)</w:t>
      </w:r>
      <w:bookmarkEnd w:id="3807"/>
      <w:r>
        <w:t>.</w:t>
      </w:r>
    </w:p>
    <w:p w14:paraId="64FF1C18" w14:textId="77777777" w:rsidR="004B3F04" w:rsidRDefault="004B3F04" w:rsidP="007E63CC">
      <w:pPr>
        <w:numPr>
          <w:ilvl w:val="0"/>
          <w:numId w:val="82"/>
        </w:numPr>
      </w:pPr>
      <w:r>
        <w:rPr>
          <w:rStyle w:val="keyword"/>
        </w:rPr>
        <w:t>SHALL</w:t>
      </w:r>
      <w:r>
        <w:t xml:space="preserve"> contain exactly one [1..1] </w:t>
      </w:r>
      <w:r>
        <w:rPr>
          <w:rStyle w:val="XMLnameBold"/>
        </w:rPr>
        <w:t>statusCode</w:t>
      </w:r>
      <w:bookmarkStart w:id="3808" w:name="C_4499-34082"/>
      <w:r>
        <w:t xml:space="preserve"> (CONF:4499-34082)</w:t>
      </w:r>
      <w:bookmarkEnd w:id="3808"/>
      <w:r>
        <w:t>.</w:t>
      </w:r>
    </w:p>
    <w:p w14:paraId="29E5B56A" w14:textId="77777777" w:rsidR="004B3F04" w:rsidRDefault="004B3F04" w:rsidP="007E63CC">
      <w:pPr>
        <w:numPr>
          <w:ilvl w:val="1"/>
          <w:numId w:val="82"/>
        </w:numPr>
      </w:pPr>
      <w:r>
        <w:t xml:space="preserve">This statusCode </w:t>
      </w:r>
      <w:r>
        <w:rPr>
          <w:rStyle w:val="keyword"/>
        </w:rPr>
        <w:t>SHALL</w:t>
      </w:r>
      <w:r>
        <w:t xml:space="preserve"> contain exactly one [1..1] </w:t>
      </w:r>
      <w:r>
        <w:rPr>
          <w:rStyle w:val="XMLnameBold"/>
        </w:rPr>
        <w:t>@code</w:t>
      </w:r>
      <w:r>
        <w:t>=</w:t>
      </w:r>
      <w:r>
        <w:rPr>
          <w:rStyle w:val="XMLname"/>
        </w:rPr>
        <w:t>"completed"</w:t>
      </w:r>
      <w:r>
        <w:t xml:space="preserve"> Completed (CodeSystem: </w:t>
      </w:r>
      <w:r>
        <w:rPr>
          <w:rStyle w:val="XMLname"/>
        </w:rPr>
        <w:t>HL7ActStatus urn:oid:2.16.840.1.113883.5.14</w:t>
      </w:r>
      <w:r>
        <w:t>)</w:t>
      </w:r>
      <w:bookmarkStart w:id="3809" w:name="C_4499-34097"/>
      <w:r>
        <w:t xml:space="preserve"> (CONF:4499-34097)</w:t>
      </w:r>
      <w:bookmarkEnd w:id="3809"/>
      <w:r>
        <w:t>.</w:t>
      </w:r>
    </w:p>
    <w:p w14:paraId="6C6D5E2D" w14:textId="77777777" w:rsidR="004B3F04" w:rsidRDefault="004B3F04" w:rsidP="007E63CC">
      <w:pPr>
        <w:numPr>
          <w:ilvl w:val="0"/>
          <w:numId w:val="82"/>
        </w:numPr>
      </w:pPr>
      <w:r>
        <w:rPr>
          <w:rStyle w:val="keyword"/>
        </w:rPr>
        <w:t>MAY</w:t>
      </w:r>
      <w:r>
        <w:t xml:space="preserve"> contain zero or one [0..1] </w:t>
      </w:r>
      <w:r>
        <w:rPr>
          <w:rStyle w:val="XMLnameBold"/>
        </w:rPr>
        <w:t>effectiveTime</w:t>
      </w:r>
      <w:bookmarkStart w:id="3810" w:name="C_4499-34083"/>
      <w:r>
        <w:t xml:space="preserve"> (CONF:4499-34083)</w:t>
      </w:r>
      <w:bookmarkEnd w:id="3810"/>
      <w:r>
        <w:t xml:space="preserve"> such that it</w:t>
      </w:r>
      <w:r>
        <w:br/>
        <w:t>Note: QDM Attribute: Prevalence Period (References the time from the onset date to the abatement date)</w:t>
      </w:r>
    </w:p>
    <w:p w14:paraId="3AC2C6CE" w14:textId="77777777" w:rsidR="004B3F04" w:rsidRDefault="004B3F04" w:rsidP="007E63CC">
      <w:pPr>
        <w:numPr>
          <w:ilvl w:val="1"/>
          <w:numId w:val="82"/>
        </w:numPr>
      </w:pPr>
      <w:r>
        <w:rPr>
          <w:rStyle w:val="keyword"/>
        </w:rPr>
        <w:t>MAY</w:t>
      </w:r>
      <w:r>
        <w:t xml:space="preserve"> contain zero or one [0..1] </w:t>
      </w:r>
      <w:r>
        <w:rPr>
          <w:rStyle w:val="XMLnameBold"/>
        </w:rPr>
        <w:t>low</w:t>
      </w:r>
      <w:bookmarkStart w:id="3811" w:name="C_4499-34098"/>
      <w:r>
        <w:t xml:space="preserve"> (CONF:4499-34098)</w:t>
      </w:r>
      <w:bookmarkEnd w:id="3811"/>
      <w:r>
        <w:t>.</w:t>
      </w:r>
      <w:r>
        <w:br/>
        <w:t>Note: Onset dateTime</w:t>
      </w:r>
    </w:p>
    <w:p w14:paraId="5D519A63" w14:textId="77777777" w:rsidR="004B3F04" w:rsidRDefault="004B3F04" w:rsidP="007E63CC">
      <w:pPr>
        <w:numPr>
          <w:ilvl w:val="1"/>
          <w:numId w:val="82"/>
        </w:numPr>
      </w:pPr>
      <w:r>
        <w:rPr>
          <w:rStyle w:val="keyword"/>
        </w:rPr>
        <w:t>MAY</w:t>
      </w:r>
      <w:r>
        <w:t xml:space="preserve"> contain zero or one [0..1] </w:t>
      </w:r>
      <w:r>
        <w:rPr>
          <w:rStyle w:val="XMLnameBold"/>
        </w:rPr>
        <w:t>high</w:t>
      </w:r>
      <w:bookmarkStart w:id="3812" w:name="C_4499-34099"/>
      <w:r>
        <w:t xml:space="preserve"> (CONF:4499-34099)</w:t>
      </w:r>
      <w:bookmarkEnd w:id="3812"/>
      <w:r>
        <w:t>.</w:t>
      </w:r>
      <w:r>
        <w:br/>
        <w:t>Note: Abatement dateTime (If the abatement datetime is null, then the symptom is considered to still be active)</w:t>
      </w:r>
    </w:p>
    <w:p w14:paraId="1E9CA1BB" w14:textId="77777777" w:rsidR="004B3F04" w:rsidRDefault="004B3F04" w:rsidP="007E63CC">
      <w:pPr>
        <w:numPr>
          <w:ilvl w:val="0"/>
          <w:numId w:val="82"/>
        </w:numPr>
      </w:pPr>
      <w:r>
        <w:rPr>
          <w:rStyle w:val="keyword"/>
        </w:rPr>
        <w:t>SHALL</w:t>
      </w:r>
      <w:r>
        <w:t xml:space="preserve"> contain exactly one [1..1] </w:t>
      </w:r>
      <w:r>
        <w:rPr>
          <w:rStyle w:val="XMLnameBold"/>
        </w:rPr>
        <w:t>value</w:t>
      </w:r>
      <w:r>
        <w:t xml:space="preserve"> with @xsi:type="CD"</w:t>
      </w:r>
      <w:bookmarkStart w:id="3813" w:name="C_4499-34088"/>
      <w:r>
        <w:t xml:space="preserve"> (CONF:4499-34088)</w:t>
      </w:r>
      <w:bookmarkEnd w:id="3813"/>
      <w:r>
        <w:t>.</w:t>
      </w:r>
      <w:r>
        <w:br/>
        <w:t>Note: QDM Attribute: Code</w:t>
      </w:r>
    </w:p>
    <w:p w14:paraId="79F54DA2" w14:textId="77777777" w:rsidR="004B3F04" w:rsidRDefault="004B3F04" w:rsidP="007E63CC">
      <w:pPr>
        <w:numPr>
          <w:ilvl w:val="1"/>
          <w:numId w:val="82"/>
        </w:numPr>
      </w:pPr>
      <w:r>
        <w:t xml:space="preserve">This value </w:t>
      </w:r>
      <w:r>
        <w:rPr>
          <w:rStyle w:val="keyword"/>
        </w:rPr>
        <w:t>SHOULD</w:t>
      </w:r>
      <w:r>
        <w:t xml:space="preserve"> contain zero or one [0..1] </w:t>
      </w:r>
      <w:r>
        <w:rPr>
          <w:rStyle w:val="XMLnameBold"/>
        </w:rPr>
        <w:t>@valueSet</w:t>
      </w:r>
      <w:bookmarkStart w:id="3814" w:name="C_4499-34105"/>
      <w:r>
        <w:t xml:space="preserve"> (CONF:4499-34105)</w:t>
      </w:r>
      <w:bookmarkEnd w:id="3814"/>
      <w:r>
        <w:t>.</w:t>
      </w:r>
    </w:p>
    <w:p w14:paraId="52B043B9"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5" w:name="C_4499-35382"/>
      <w:r>
        <w:t xml:space="preserve"> (CONF:4499-35382)</w:t>
      </w:r>
      <w:bookmarkEnd w:id="3815"/>
      <w:r>
        <w:t>.</w:t>
      </w:r>
      <w:r>
        <w:br/>
        <w:t>Note: QDM Attribute: Recorder</w:t>
      </w:r>
    </w:p>
    <w:p w14:paraId="4F23046C"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6" w:name="C_4499-35386"/>
      <w:r>
        <w:t xml:space="preserve"> (CONF:4499-35386)</w:t>
      </w:r>
      <w:bookmarkEnd w:id="3816"/>
      <w:r>
        <w:t>.</w:t>
      </w:r>
    </w:p>
    <w:p w14:paraId="0D6D7283"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ractitioner_V2">
        <w:r>
          <w:rPr>
            <w:rStyle w:val="HyperlinkCourierBold"/>
          </w:rPr>
          <w:t>Entity - Practitioner (V2)</w:t>
        </w:r>
      </w:hyperlink>
      <w:r>
        <w:rPr>
          <w:rStyle w:val="XMLname"/>
        </w:rPr>
        <w:t xml:space="preserve"> (identifier: urn:hl7ii:2.16.840.1.113883.10.20.28.4.137:2021-02-01)</w:t>
      </w:r>
      <w:bookmarkStart w:id="3817" w:name="C_4499-36280"/>
      <w:r>
        <w:t xml:space="preserve"> (CONF:4499-36280)</w:t>
      </w:r>
      <w:bookmarkEnd w:id="3817"/>
      <w:r>
        <w:t>.</w:t>
      </w:r>
    </w:p>
    <w:p w14:paraId="3ACEC5CF"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18" w:name="C_4499-35384"/>
      <w:r>
        <w:t xml:space="preserve"> (CONF:4499-35384)</w:t>
      </w:r>
      <w:bookmarkEnd w:id="3818"/>
      <w:r>
        <w:t>.</w:t>
      </w:r>
      <w:r>
        <w:br/>
        <w:t>Note: QDM Attribute: Recorder</w:t>
      </w:r>
    </w:p>
    <w:p w14:paraId="2987753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19" w:name="C_4499-35387"/>
      <w:r>
        <w:t xml:space="preserve"> (CONF:4499-35387)</w:t>
      </w:r>
      <w:bookmarkEnd w:id="3819"/>
      <w:r>
        <w:t>.</w:t>
      </w:r>
    </w:p>
    <w:p w14:paraId="4CA85861"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Organization_V2">
        <w:r>
          <w:rPr>
            <w:rStyle w:val="HyperlinkCourierBold"/>
          </w:rPr>
          <w:t>Entity - Organization (V2)</w:t>
        </w:r>
      </w:hyperlink>
      <w:r>
        <w:rPr>
          <w:rStyle w:val="XMLname"/>
        </w:rPr>
        <w:t xml:space="preserve"> (identifier: urn:hl7ii:2.16.840.1.113883.10.20.28.4.135:2021-02-01)</w:t>
      </w:r>
      <w:bookmarkStart w:id="3820" w:name="C_4499-36281"/>
      <w:r>
        <w:t xml:space="preserve"> (CONF:4499-36281)</w:t>
      </w:r>
      <w:bookmarkEnd w:id="3820"/>
      <w:r>
        <w:t>.</w:t>
      </w:r>
    </w:p>
    <w:p w14:paraId="7153712E" w14:textId="77777777" w:rsidR="004B3F04" w:rsidRDefault="004B3F04" w:rsidP="007E63CC">
      <w:pPr>
        <w:numPr>
          <w:ilvl w:val="0"/>
          <w:numId w:val="82"/>
        </w:numPr>
      </w:pPr>
      <w:r>
        <w:rPr>
          <w:rStyle w:val="keyword"/>
        </w:rPr>
        <w:t>MAY</w:t>
      </w:r>
      <w:r>
        <w:t xml:space="preserve"> contain zero or more [0..*] </w:t>
      </w:r>
      <w:r>
        <w:rPr>
          <w:rStyle w:val="XMLnameBold"/>
        </w:rPr>
        <w:t>participation</w:t>
      </w:r>
      <w:bookmarkStart w:id="3821" w:name="C_4499-35921"/>
      <w:r>
        <w:t xml:space="preserve"> (CONF:4499-35921)</w:t>
      </w:r>
      <w:bookmarkEnd w:id="3821"/>
      <w:r>
        <w:t>.</w:t>
      </w:r>
      <w:r>
        <w:br/>
        <w:t>Note: QDM Attribute: Recorder</w:t>
      </w:r>
    </w:p>
    <w:p w14:paraId="2929D9CA" w14:textId="77777777" w:rsidR="004B3F04" w:rsidRDefault="004B3F04" w:rsidP="007E63CC">
      <w:pPr>
        <w:numPr>
          <w:ilvl w:val="1"/>
          <w:numId w:val="82"/>
        </w:numPr>
      </w:pPr>
      <w:r>
        <w:lastRenderedPageBreak/>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(CodeSystem: </w:t>
      </w:r>
      <w:r>
        <w:rPr>
          <w:rStyle w:val="XMLname"/>
        </w:rPr>
        <w:t>HL7ParticipationType urn:oid:2.16.840.1.113883.5.90</w:t>
      </w:r>
      <w:r>
        <w:t>)</w:t>
      </w:r>
      <w:bookmarkStart w:id="3822" w:name="C_4499-35923"/>
      <w:r>
        <w:t xml:space="preserve"> (CONF:4499-35923)</w:t>
      </w:r>
      <w:bookmarkEnd w:id="3822"/>
      <w:r>
        <w:t>.</w:t>
      </w:r>
    </w:p>
    <w:p w14:paraId="4594D966"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Care_Partner_V2">
        <w:r>
          <w:rPr>
            <w:rStyle w:val="HyperlinkCourierBold"/>
          </w:rPr>
          <w:t>Entity - Care Partner (V2)</w:t>
        </w:r>
      </w:hyperlink>
      <w:r>
        <w:rPr>
          <w:rStyle w:val="XMLname"/>
        </w:rPr>
        <w:t xml:space="preserve"> (identifier: urn:hl7ii:2.16.840.1.113883.10.20.28.4.134:2021-02-01)</w:t>
      </w:r>
      <w:bookmarkStart w:id="3823" w:name="C_4499-36282"/>
      <w:r>
        <w:t xml:space="preserve"> (CONF:4499-36282)</w:t>
      </w:r>
      <w:bookmarkEnd w:id="3823"/>
      <w:r>
        <w:t>.</w:t>
      </w:r>
    </w:p>
    <w:p w14:paraId="7A64EEAD" w14:textId="77777777" w:rsidR="004B3F04" w:rsidRDefault="004B3F04" w:rsidP="007E63CC">
      <w:pPr>
        <w:numPr>
          <w:ilvl w:val="0"/>
          <w:numId w:val="82"/>
        </w:numPr>
      </w:pPr>
      <w:r>
        <w:rPr>
          <w:rStyle w:val="keyword"/>
        </w:rPr>
        <w:t>MAY</w:t>
      </w:r>
      <w:r>
        <w:t xml:space="preserve"> contain zero or one [0..1] </w:t>
      </w:r>
      <w:r>
        <w:rPr>
          <w:rStyle w:val="XMLnameBold"/>
        </w:rPr>
        <w:t>participation</w:t>
      </w:r>
      <w:bookmarkStart w:id="3824" w:name="C_4499-35388"/>
      <w:r>
        <w:t xml:space="preserve"> (CONF:4499-35388)</w:t>
      </w:r>
      <w:bookmarkEnd w:id="3824"/>
      <w:r>
        <w:t>.</w:t>
      </w:r>
      <w:r>
        <w:br/>
        <w:t>Note: QDM Attribute: Recorder</w:t>
      </w:r>
    </w:p>
    <w:p w14:paraId="0D254DC6" w14:textId="77777777" w:rsidR="004B3F04" w:rsidRDefault="004B3F04" w:rsidP="007E63CC">
      <w:pPr>
        <w:numPr>
          <w:ilvl w:val="1"/>
          <w:numId w:val="82"/>
        </w:numPr>
      </w:pPr>
      <w:r>
        <w:t xml:space="preserve">The participation, if present, </w:t>
      </w:r>
      <w:r>
        <w:rPr>
          <w:rStyle w:val="keyword"/>
        </w:rPr>
        <w:t>SHALL</w:t>
      </w:r>
      <w:r>
        <w:t xml:space="preserve"> contain exactly one [1..1] </w:t>
      </w:r>
      <w:r>
        <w:rPr>
          <w:rStyle w:val="XMLnameBold"/>
        </w:rPr>
        <w:t>@typeCode</w:t>
      </w:r>
      <w:r>
        <w:t>=</w:t>
      </w:r>
      <w:r>
        <w:rPr>
          <w:rStyle w:val="XMLname"/>
        </w:rPr>
        <w:t>"PART"</w:t>
      </w:r>
      <w:r>
        <w:t xml:space="preserve"> participation (CodeSystem: </w:t>
      </w:r>
      <w:r>
        <w:rPr>
          <w:rStyle w:val="XMLname"/>
        </w:rPr>
        <w:t>HL7ParticipationType urn:oid:2.16.840.1.113883.5.90</w:t>
      </w:r>
      <w:r>
        <w:t>)</w:t>
      </w:r>
      <w:bookmarkStart w:id="3825" w:name="C_4499-35390"/>
      <w:r>
        <w:t xml:space="preserve"> (CONF:4499-35390)</w:t>
      </w:r>
      <w:bookmarkEnd w:id="3825"/>
      <w:r>
        <w:t>.</w:t>
      </w:r>
    </w:p>
    <w:p w14:paraId="6B256032" w14:textId="77777777" w:rsidR="004B3F04" w:rsidRDefault="004B3F04" w:rsidP="007E63CC">
      <w:pPr>
        <w:numPr>
          <w:ilvl w:val="1"/>
          <w:numId w:val="82"/>
        </w:numPr>
      </w:pPr>
      <w:r>
        <w:t xml:space="preserve">The participation, if present, </w:t>
      </w:r>
      <w:r>
        <w:rPr>
          <w:rStyle w:val="keyword"/>
        </w:rPr>
        <w:t>SHALL</w:t>
      </w:r>
      <w:r>
        <w:t xml:space="preserve"> contain exactly one [1..1]  </w:t>
      </w:r>
      <w:hyperlink w:anchor="E_Entity_Patient_V2">
        <w:r>
          <w:rPr>
            <w:rStyle w:val="HyperlinkCourierBold"/>
          </w:rPr>
          <w:t>Entity - Patient (V2)</w:t>
        </w:r>
      </w:hyperlink>
      <w:r>
        <w:rPr>
          <w:rStyle w:val="XMLname"/>
        </w:rPr>
        <w:t xml:space="preserve"> (identifier: urn:hl7ii:2.16.840.1.113883.10.20.28.4.136:2021-02-01)</w:t>
      </w:r>
      <w:bookmarkStart w:id="3826" w:name="C_4499-36283"/>
      <w:r>
        <w:t xml:space="preserve"> (CONF:4499-36283)</w:t>
      </w:r>
      <w:bookmarkEnd w:id="3826"/>
      <w:r>
        <w:t>.</w:t>
      </w:r>
    </w:p>
    <w:p w14:paraId="13E85202" w14:textId="77777777" w:rsidR="004B3F04" w:rsidRDefault="004B3F04" w:rsidP="007E63CC">
      <w:pPr>
        <w:numPr>
          <w:ilvl w:val="0"/>
          <w:numId w:val="82"/>
        </w:numPr>
      </w:pPr>
      <w:r>
        <w:rPr>
          <w:rStyle w:val="keyword"/>
        </w:rPr>
        <w:t>MAY</w:t>
      </w:r>
      <w:r>
        <w:t xml:space="preserve"> contain zero or one [0..1] </w:t>
      </w:r>
      <w:r>
        <w:rPr>
          <w:rStyle w:val="XMLnameBold"/>
        </w:rPr>
        <w:t>outboundRelationship</w:t>
      </w:r>
      <w:bookmarkStart w:id="3827" w:name="C_4499-34078"/>
      <w:r>
        <w:t xml:space="preserve"> (CONF:4499-34078)</w:t>
      </w:r>
      <w:bookmarkEnd w:id="3827"/>
      <w:r>
        <w:t xml:space="preserve"> such that it</w:t>
      </w:r>
      <w:r>
        <w:br/>
        <w:t>Note: QDM Attribute: Severity</w:t>
      </w:r>
    </w:p>
    <w:p w14:paraId="529EC34F" w14:textId="77777777" w:rsidR="004B3F04" w:rsidRDefault="004B3F04" w:rsidP="007E63CC">
      <w:pPr>
        <w:numPr>
          <w:ilvl w:val="1"/>
          <w:numId w:val="82"/>
        </w:numPr>
      </w:pPr>
      <w:r>
        <w:rPr>
          <w:rStyle w:val="keyword"/>
        </w:rPr>
        <w:t>SHALL</w:t>
      </w:r>
      <w:r>
        <w:t xml:space="preserve"> contain exactly one [1..1] </w:t>
      </w:r>
      <w:r>
        <w:rPr>
          <w:rStyle w:val="XMLnameBold"/>
        </w:rPr>
        <w:t>@typeCode</w:t>
      </w:r>
      <w:r>
        <w:t>=</w:t>
      </w:r>
      <w:r>
        <w:rPr>
          <w:rStyle w:val="XMLname"/>
        </w:rPr>
        <w:t>"REFR"</w:t>
      </w:r>
      <w:r>
        <w:t xml:space="preserve"> Refers To (CodeSystem: </w:t>
      </w:r>
      <w:r>
        <w:rPr>
          <w:rStyle w:val="XMLname"/>
        </w:rPr>
        <w:t>HL7ActRelationshipType urn:oid:2.16.840.1.113883.5.1002</w:t>
      </w:r>
      <w:r>
        <w:t>)</w:t>
      </w:r>
      <w:bookmarkStart w:id="3828" w:name="C_4499-34092"/>
      <w:r>
        <w:t xml:space="preserve"> (CONF:4499-34092)</w:t>
      </w:r>
      <w:bookmarkEnd w:id="3828"/>
      <w:r>
        <w:t>.</w:t>
      </w:r>
    </w:p>
    <w:p w14:paraId="2FB78A76" w14:textId="77777777" w:rsidR="004B3F04" w:rsidRDefault="004B3F04" w:rsidP="007E63CC">
      <w:pPr>
        <w:numPr>
          <w:ilvl w:val="1"/>
          <w:numId w:val="82"/>
        </w:numPr>
      </w:pPr>
      <w:r>
        <w:rPr>
          <w:rStyle w:val="keyword"/>
        </w:rPr>
        <w:t>SHALL</w:t>
      </w:r>
      <w:r>
        <w:t xml:space="preserve"> contain exactly one [1..1]  </w:t>
      </w:r>
      <w:hyperlink w:anchor="E_Severity_Observation_2">
        <w:r>
          <w:rPr>
            <w:rStyle w:val="HyperlinkCourierBold"/>
          </w:rPr>
          <w:t>Severity Observation (V2)</w:t>
        </w:r>
      </w:hyperlink>
      <w:r>
        <w:rPr>
          <w:rStyle w:val="XMLname"/>
        </w:rPr>
        <w:t xml:space="preserve"> (identifier: urn:hl7ii:2.16.840.1.113883.10.20.28.4.93:2017-08-01)</w:t>
      </w:r>
      <w:bookmarkStart w:id="3829" w:name="C_4499-34091"/>
      <w:r>
        <w:t xml:space="preserve"> (CONF:4499-34091)</w:t>
      </w:r>
      <w:bookmarkEnd w:id="3829"/>
      <w:r>
        <w:t>.</w:t>
      </w:r>
    </w:p>
    <w:p w14:paraId="2F47A5C3" w14:textId="77777777" w:rsidR="004B3F04" w:rsidRDefault="004B3F04" w:rsidP="004B3F04">
      <w:pPr>
        <w:pStyle w:val="Caption"/>
        <w:ind w:left="130" w:right="115"/>
      </w:pPr>
      <w:bookmarkStart w:id="3830" w:name="_Toc64842076"/>
      <w:bookmarkStart w:id="3831" w:name="_Toc65482992"/>
      <w:r>
        <w:t xml:space="preserve">Figure </w:t>
      </w:r>
      <w:r>
        <w:fldChar w:fldCharType="begin"/>
      </w:r>
      <w:r>
        <w:instrText>SEQ Figure \* ARABIC</w:instrText>
      </w:r>
      <w:r>
        <w:fldChar w:fldCharType="separate"/>
      </w:r>
      <w:r>
        <w:t>78</w:t>
      </w:r>
      <w:r>
        <w:fldChar w:fldCharType="end"/>
      </w:r>
      <w:r>
        <w:t>: Symptom (V4) Example</w:t>
      </w:r>
      <w:bookmarkEnd w:id="3830"/>
      <w:bookmarkEnd w:id="3831"/>
    </w:p>
    <w:p w14:paraId="6AAEFBF5" w14:textId="77777777" w:rsidR="004B3F04" w:rsidRDefault="004B3F04" w:rsidP="004B3F04">
      <w:pPr>
        <w:pStyle w:val="Example"/>
        <w:ind w:left="130" w:right="115"/>
      </w:pPr>
      <w:r>
        <w:t>&lt;observationCriteria classCode="OBS" moodCode="EVN"&gt;</w:t>
      </w:r>
    </w:p>
    <w:p w14:paraId="5604E934" w14:textId="77777777" w:rsidR="004B3F04" w:rsidRDefault="004B3F04" w:rsidP="004B3F04">
      <w:pPr>
        <w:pStyle w:val="Example"/>
        <w:ind w:left="130" w:right="115"/>
      </w:pPr>
      <w:r>
        <w:t xml:space="preserve">    &lt;templateId&gt;</w:t>
      </w:r>
    </w:p>
    <w:p w14:paraId="15734BC1" w14:textId="77777777" w:rsidR="004B3F04" w:rsidRDefault="004B3F04" w:rsidP="004B3F04">
      <w:pPr>
        <w:pStyle w:val="Example"/>
        <w:ind w:left="130" w:right="115"/>
      </w:pPr>
      <w:r>
        <w:t xml:space="preserve">        &lt;item root="2.16.840.1.113883.10.20.28.4.116" extension="2021-02-01"/&gt;</w:t>
      </w:r>
    </w:p>
    <w:p w14:paraId="032DF91E" w14:textId="77777777" w:rsidR="004B3F04" w:rsidRDefault="004B3F04" w:rsidP="004B3F04">
      <w:pPr>
        <w:pStyle w:val="Example"/>
        <w:ind w:left="130" w:right="115"/>
      </w:pPr>
      <w:r>
        <w:t xml:space="preserve">    &lt;/templateId&gt;</w:t>
      </w:r>
    </w:p>
    <w:p w14:paraId="15BAAAC0" w14:textId="77777777" w:rsidR="004B3F04" w:rsidRDefault="004B3F04" w:rsidP="004B3F04">
      <w:pPr>
        <w:pStyle w:val="Example"/>
        <w:ind w:left="130" w:right="115"/>
      </w:pPr>
      <w:r>
        <w:t xml:space="preserve">    &lt;id root="9e4e810d-3c3e-461e-86f8-6fe7a0b1ca2b"/&gt;</w:t>
      </w:r>
    </w:p>
    <w:p w14:paraId="353539BB" w14:textId="77777777" w:rsidR="004B3F04" w:rsidRDefault="004B3F04" w:rsidP="004B3F04">
      <w:pPr>
        <w:pStyle w:val="Example"/>
        <w:ind w:left="130" w:right="115"/>
      </w:pPr>
      <w:r>
        <w:t xml:space="preserve">    &lt;code code="418799008" codeSystem="2.16.840.1.113883.6.96" codeSystemName="SNOMED CT"&gt;</w:t>
      </w:r>
    </w:p>
    <w:p w14:paraId="55F48B55" w14:textId="77777777" w:rsidR="004B3F04" w:rsidRDefault="004B3F04" w:rsidP="004B3F04">
      <w:pPr>
        <w:pStyle w:val="Example"/>
        <w:ind w:left="130" w:right="115"/>
      </w:pPr>
      <w:r>
        <w:t xml:space="preserve">        &lt;displayName value="Symptom"/&gt;</w:t>
      </w:r>
    </w:p>
    <w:p w14:paraId="219211E6" w14:textId="77777777" w:rsidR="004B3F04" w:rsidRDefault="004B3F04" w:rsidP="004B3F04">
      <w:pPr>
        <w:pStyle w:val="Example"/>
        <w:ind w:left="130" w:right="115"/>
      </w:pPr>
      <w:r>
        <w:t xml:space="preserve">    &lt;/code&gt;</w:t>
      </w:r>
    </w:p>
    <w:p w14:paraId="7BC56C1C" w14:textId="77777777" w:rsidR="004B3F04" w:rsidRDefault="004B3F04" w:rsidP="004B3F04">
      <w:pPr>
        <w:pStyle w:val="Example"/>
        <w:ind w:left="130" w:right="115"/>
      </w:pPr>
      <w:r>
        <w:t xml:space="preserve">    &lt;title value="Symptom"/&gt;</w:t>
      </w:r>
    </w:p>
    <w:p w14:paraId="5FD159EB" w14:textId="77777777" w:rsidR="004B3F04" w:rsidRDefault="004B3F04" w:rsidP="004B3F04">
      <w:pPr>
        <w:pStyle w:val="Example"/>
        <w:ind w:left="130" w:right="115"/>
      </w:pPr>
      <w:r>
        <w:t xml:space="preserve">    &lt;statusCode code="completed"/&gt;</w:t>
      </w:r>
    </w:p>
    <w:p w14:paraId="7D736E00" w14:textId="77777777" w:rsidR="004B3F04" w:rsidRDefault="004B3F04" w:rsidP="004B3F04">
      <w:pPr>
        <w:pStyle w:val="Example"/>
        <w:ind w:left="130" w:right="115"/>
      </w:pPr>
      <w:r>
        <w:t xml:space="preserve">    &lt;value xsi:type="CD" valueSet="{$QDMElementValueSetOID}"/&gt;</w:t>
      </w:r>
    </w:p>
    <w:p w14:paraId="504FE9D7" w14:textId="77777777" w:rsidR="004B3F04" w:rsidRDefault="004B3F04" w:rsidP="004B3F04">
      <w:pPr>
        <w:pStyle w:val="Example"/>
        <w:ind w:left="130" w:right="115"/>
      </w:pPr>
      <w:r>
        <w:t>&lt;/observationCriteria&gt;</w:t>
      </w:r>
    </w:p>
    <w:p w14:paraId="24CAB00E" w14:textId="77777777" w:rsidR="004B3F04" w:rsidRDefault="004B3F04" w:rsidP="004B3F04">
      <w:pPr>
        <w:pStyle w:val="BodyText"/>
      </w:pPr>
    </w:p>
    <w:p w14:paraId="0ED0BF7D" w14:textId="77777777" w:rsidR="004B3F04" w:rsidRDefault="004B3F04" w:rsidP="004B3F04">
      <w:pPr>
        <w:pStyle w:val="Heading2nospace"/>
      </w:pPr>
      <w:bookmarkStart w:id="3832" w:name="E_Target_Outcome_V1"/>
      <w:bookmarkStart w:id="3833" w:name="_Toc64841943"/>
      <w:bookmarkStart w:id="3834" w:name="_Toc65482859"/>
      <w:r>
        <w:t>Target Outcome</w:t>
      </w:r>
      <w:bookmarkEnd w:id="3832"/>
      <w:bookmarkEnd w:id="3833"/>
      <w:bookmarkEnd w:id="3834"/>
    </w:p>
    <w:p w14:paraId="794ECCF0" w14:textId="77777777" w:rsidR="004B3F04" w:rsidRDefault="004B3F04" w:rsidP="004B3F04">
      <w:pPr>
        <w:pStyle w:val="BracketData"/>
      </w:pPr>
      <w:r>
        <w:t>[observationCriteria: identifier urn:hl7ii:2.16.840.1.113883.10.20.28.4.128:2017-08-01 (open)]</w:t>
      </w:r>
    </w:p>
    <w:p w14:paraId="5F190BAC" w14:textId="77777777" w:rsidR="004B3F04" w:rsidRDefault="004B3F04" w:rsidP="004B3F04">
      <w:pPr>
        <w:pStyle w:val="Caption"/>
      </w:pPr>
      <w:bookmarkStart w:id="3835" w:name="_Toc64842240"/>
      <w:bookmarkStart w:id="3836" w:name="_Toc65483324"/>
      <w:r>
        <w:t xml:space="preserve">Table </w:t>
      </w:r>
      <w:r>
        <w:fldChar w:fldCharType="begin"/>
      </w:r>
      <w:r>
        <w:instrText>SEQ Table \* ARABIC</w:instrText>
      </w:r>
      <w:r>
        <w:fldChar w:fldCharType="separate"/>
      </w:r>
      <w:r>
        <w:t>163</w:t>
      </w:r>
      <w:r>
        <w:fldChar w:fldCharType="end"/>
      </w:r>
      <w:r>
        <w:t>: Target Outcome Contexts</w:t>
      </w:r>
      <w:bookmarkEnd w:id="3835"/>
      <w:bookmarkEnd w:id="383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208877AC" w14:textId="77777777" w:rsidTr="000659BE">
        <w:trPr>
          <w:cantSplit/>
          <w:tblHeader/>
          <w:jc w:val="center"/>
        </w:trPr>
        <w:tc>
          <w:tcPr>
            <w:tcW w:w="360" w:type="dxa"/>
            <w:shd w:val="clear" w:color="auto" w:fill="E6E6E6"/>
          </w:tcPr>
          <w:p w14:paraId="5EE1A252" w14:textId="77777777" w:rsidR="004B3F04" w:rsidRDefault="004B3F04" w:rsidP="000659BE">
            <w:pPr>
              <w:pStyle w:val="TableHead"/>
            </w:pPr>
            <w:r>
              <w:t>Contained By:</w:t>
            </w:r>
          </w:p>
        </w:tc>
        <w:tc>
          <w:tcPr>
            <w:tcW w:w="360" w:type="dxa"/>
            <w:shd w:val="clear" w:color="auto" w:fill="E6E6E6"/>
          </w:tcPr>
          <w:p w14:paraId="111CFFA8" w14:textId="77777777" w:rsidR="004B3F04" w:rsidRDefault="004B3F04" w:rsidP="000659BE">
            <w:pPr>
              <w:pStyle w:val="TableHead"/>
            </w:pPr>
            <w:r>
              <w:t>Contains:</w:t>
            </w:r>
          </w:p>
        </w:tc>
      </w:tr>
      <w:tr w:rsidR="004B3F04" w14:paraId="12A1DD1B" w14:textId="77777777" w:rsidTr="000659BE">
        <w:trPr>
          <w:jc w:val="center"/>
        </w:trPr>
        <w:tc>
          <w:tcPr>
            <w:tcW w:w="360" w:type="dxa"/>
          </w:tcPr>
          <w:p w14:paraId="2E63B855" w14:textId="77777777" w:rsidR="004B3F04" w:rsidRDefault="006C736C" w:rsidP="000659BE">
            <w:pPr>
              <w:pStyle w:val="TableText"/>
            </w:pPr>
            <w:hyperlink w:anchor="E_Care_Goal_V4_">
              <w:r w:rsidR="004B3F04">
                <w:rPr>
                  <w:rStyle w:val="HyperlinkText9pt"/>
                </w:rPr>
                <w:t>Care Goal (V4)</w:t>
              </w:r>
            </w:hyperlink>
            <w:r w:rsidR="004B3F04">
              <w:t xml:space="preserve"> (optional)</w:t>
            </w:r>
          </w:p>
        </w:tc>
        <w:tc>
          <w:tcPr>
            <w:tcW w:w="360" w:type="dxa"/>
          </w:tcPr>
          <w:p w14:paraId="42A36D38" w14:textId="77777777" w:rsidR="004B3F04" w:rsidRDefault="004B3F04" w:rsidP="000659BE"/>
        </w:tc>
      </w:tr>
    </w:tbl>
    <w:p w14:paraId="66AC0D87" w14:textId="77777777" w:rsidR="004B3F04" w:rsidRDefault="004B3F04" w:rsidP="004B3F04">
      <w:pPr>
        <w:pStyle w:val="BodyText"/>
      </w:pPr>
    </w:p>
    <w:p w14:paraId="718FE123" w14:textId="77777777" w:rsidR="004B3F04" w:rsidRDefault="004B3F04" w:rsidP="004B3F04">
      <w:r>
        <w:lastRenderedPageBreak/>
        <w:t>This template represents the QDM attribute: Target Outcome.</w:t>
      </w:r>
      <w:r>
        <w:br/>
        <w:t>The expected outcome that will indicate  the care goal is achieved, or met.</w:t>
      </w:r>
    </w:p>
    <w:p w14:paraId="37BCE78A" w14:textId="77777777" w:rsidR="004B3F04" w:rsidRDefault="004B3F04" w:rsidP="004B3F04">
      <w:pPr>
        <w:pStyle w:val="Caption"/>
      </w:pPr>
      <w:bookmarkStart w:id="3837" w:name="_Toc64842241"/>
      <w:bookmarkStart w:id="3838" w:name="_Toc65483325"/>
      <w:r>
        <w:t xml:space="preserve">Table </w:t>
      </w:r>
      <w:r>
        <w:fldChar w:fldCharType="begin"/>
      </w:r>
      <w:r>
        <w:instrText>SEQ Table \* ARABIC</w:instrText>
      </w:r>
      <w:r>
        <w:fldChar w:fldCharType="separate"/>
      </w:r>
      <w:r>
        <w:t>164</w:t>
      </w:r>
      <w:r>
        <w:fldChar w:fldCharType="end"/>
      </w:r>
      <w:r>
        <w:t>: Target Outcome Constraints Overview</w:t>
      </w:r>
      <w:bookmarkEnd w:id="3837"/>
      <w:bookmarkEnd w:id="3838"/>
    </w:p>
    <w:tbl>
      <w:tblPr>
        <w:tblStyle w:val="TableGrid"/>
        <w:tblW w:w="10080" w:type="dxa"/>
        <w:jc w:val="center"/>
        <w:tblLayout w:type="fixed"/>
        <w:tblLook w:val="02A0" w:firstRow="1" w:lastRow="0" w:firstColumn="1" w:lastColumn="0" w:noHBand="1" w:noVBand="0"/>
      </w:tblPr>
      <w:tblGrid>
        <w:gridCol w:w="3316"/>
        <w:gridCol w:w="716"/>
        <w:gridCol w:w="1144"/>
        <w:gridCol w:w="858"/>
        <w:gridCol w:w="1096"/>
        <w:gridCol w:w="2950"/>
      </w:tblGrid>
      <w:tr w:rsidR="004B3F04" w14:paraId="1467B1F6" w14:textId="77777777" w:rsidTr="000659BE">
        <w:trPr>
          <w:cantSplit/>
          <w:tblHeader/>
          <w:jc w:val="center"/>
        </w:trPr>
        <w:tc>
          <w:tcPr>
            <w:tcW w:w="0" w:type="dxa"/>
            <w:shd w:val="clear" w:color="auto" w:fill="E6E6E6"/>
            <w:noWrap/>
          </w:tcPr>
          <w:p w14:paraId="650B5B4B" w14:textId="77777777" w:rsidR="004B3F04" w:rsidRDefault="004B3F04" w:rsidP="000659BE">
            <w:pPr>
              <w:pStyle w:val="TableHead"/>
            </w:pPr>
            <w:r>
              <w:t>XPath</w:t>
            </w:r>
          </w:p>
        </w:tc>
        <w:tc>
          <w:tcPr>
            <w:tcW w:w="720" w:type="dxa"/>
            <w:shd w:val="clear" w:color="auto" w:fill="E6E6E6"/>
            <w:noWrap/>
          </w:tcPr>
          <w:p w14:paraId="7FBA34FE" w14:textId="77777777" w:rsidR="004B3F04" w:rsidRDefault="004B3F04" w:rsidP="000659BE">
            <w:pPr>
              <w:pStyle w:val="TableHead"/>
            </w:pPr>
            <w:r>
              <w:t>Card.</w:t>
            </w:r>
          </w:p>
        </w:tc>
        <w:tc>
          <w:tcPr>
            <w:tcW w:w="1152" w:type="dxa"/>
            <w:shd w:val="clear" w:color="auto" w:fill="E6E6E6"/>
            <w:noWrap/>
          </w:tcPr>
          <w:p w14:paraId="258FF1EE" w14:textId="77777777" w:rsidR="004B3F04" w:rsidRDefault="004B3F04" w:rsidP="000659BE">
            <w:pPr>
              <w:pStyle w:val="TableHead"/>
            </w:pPr>
            <w:r>
              <w:t>Verb</w:t>
            </w:r>
          </w:p>
        </w:tc>
        <w:tc>
          <w:tcPr>
            <w:tcW w:w="864" w:type="dxa"/>
            <w:shd w:val="clear" w:color="auto" w:fill="E6E6E6"/>
            <w:noWrap/>
          </w:tcPr>
          <w:p w14:paraId="1E410277" w14:textId="77777777" w:rsidR="004B3F04" w:rsidRDefault="004B3F04" w:rsidP="000659BE">
            <w:pPr>
              <w:pStyle w:val="TableHead"/>
            </w:pPr>
            <w:r>
              <w:t>Data Type</w:t>
            </w:r>
          </w:p>
        </w:tc>
        <w:tc>
          <w:tcPr>
            <w:tcW w:w="864" w:type="dxa"/>
            <w:shd w:val="clear" w:color="auto" w:fill="E6E6E6"/>
            <w:noWrap/>
          </w:tcPr>
          <w:p w14:paraId="3F086240" w14:textId="77777777" w:rsidR="004B3F04" w:rsidRDefault="004B3F04" w:rsidP="000659BE">
            <w:pPr>
              <w:pStyle w:val="TableHead"/>
            </w:pPr>
            <w:r>
              <w:t>CONF#</w:t>
            </w:r>
          </w:p>
        </w:tc>
        <w:tc>
          <w:tcPr>
            <w:tcW w:w="864" w:type="dxa"/>
            <w:shd w:val="clear" w:color="auto" w:fill="E6E6E6"/>
            <w:noWrap/>
          </w:tcPr>
          <w:p w14:paraId="3FAE14FB" w14:textId="77777777" w:rsidR="004B3F04" w:rsidRDefault="004B3F04" w:rsidP="000659BE">
            <w:pPr>
              <w:pStyle w:val="TableHead"/>
            </w:pPr>
            <w:r>
              <w:t>Value</w:t>
            </w:r>
          </w:p>
        </w:tc>
      </w:tr>
      <w:tr w:rsidR="004B3F04" w14:paraId="788BC5D0" w14:textId="77777777" w:rsidTr="000659BE">
        <w:trPr>
          <w:jc w:val="center"/>
        </w:trPr>
        <w:tc>
          <w:tcPr>
            <w:tcW w:w="10160" w:type="dxa"/>
            <w:gridSpan w:val="6"/>
          </w:tcPr>
          <w:p w14:paraId="6922D67F" w14:textId="77777777" w:rsidR="004B3F04" w:rsidRDefault="004B3F04" w:rsidP="000659BE">
            <w:pPr>
              <w:pStyle w:val="TableText"/>
            </w:pPr>
            <w:r>
              <w:t>observationCriteria (identifier: urn:hl7ii:2.16.840.1.113883.10.20.28.4.128:2017-08-01)</w:t>
            </w:r>
          </w:p>
        </w:tc>
      </w:tr>
      <w:tr w:rsidR="004B3F04" w14:paraId="3514D3FD" w14:textId="77777777" w:rsidTr="000659BE">
        <w:trPr>
          <w:jc w:val="center"/>
        </w:trPr>
        <w:tc>
          <w:tcPr>
            <w:tcW w:w="3345" w:type="dxa"/>
          </w:tcPr>
          <w:p w14:paraId="2530AA2F" w14:textId="77777777" w:rsidR="004B3F04" w:rsidRDefault="004B3F04" w:rsidP="000659BE">
            <w:pPr>
              <w:pStyle w:val="TableText"/>
            </w:pPr>
            <w:r>
              <w:tab/>
              <w:t>@classCode</w:t>
            </w:r>
          </w:p>
        </w:tc>
        <w:tc>
          <w:tcPr>
            <w:tcW w:w="720" w:type="dxa"/>
          </w:tcPr>
          <w:p w14:paraId="56FD9D06" w14:textId="77777777" w:rsidR="004B3F04" w:rsidRDefault="004B3F04" w:rsidP="000659BE">
            <w:pPr>
              <w:pStyle w:val="TableText"/>
            </w:pPr>
            <w:r>
              <w:t>1..1</w:t>
            </w:r>
          </w:p>
        </w:tc>
        <w:tc>
          <w:tcPr>
            <w:tcW w:w="1152" w:type="dxa"/>
          </w:tcPr>
          <w:p w14:paraId="5A7DC1C0" w14:textId="77777777" w:rsidR="004B3F04" w:rsidRDefault="004B3F04" w:rsidP="000659BE">
            <w:pPr>
              <w:pStyle w:val="TableText"/>
            </w:pPr>
            <w:r>
              <w:t>SHALL</w:t>
            </w:r>
          </w:p>
        </w:tc>
        <w:tc>
          <w:tcPr>
            <w:tcW w:w="864" w:type="dxa"/>
          </w:tcPr>
          <w:p w14:paraId="257EC309" w14:textId="77777777" w:rsidR="004B3F04" w:rsidRDefault="004B3F04" w:rsidP="000659BE">
            <w:pPr>
              <w:pStyle w:val="TableText"/>
            </w:pPr>
          </w:p>
        </w:tc>
        <w:tc>
          <w:tcPr>
            <w:tcW w:w="1104" w:type="dxa"/>
          </w:tcPr>
          <w:p w14:paraId="0B0CF369" w14:textId="77777777" w:rsidR="004B3F04" w:rsidRDefault="006C736C" w:rsidP="000659BE">
            <w:pPr>
              <w:pStyle w:val="TableText"/>
            </w:pPr>
            <w:hyperlink w:anchor="C_3346-29112">
              <w:r w:rsidR="004B3F04">
                <w:rPr>
                  <w:rStyle w:val="HyperlinkText9pt"/>
                </w:rPr>
                <w:t>3346-29112</w:t>
              </w:r>
            </w:hyperlink>
          </w:p>
        </w:tc>
        <w:tc>
          <w:tcPr>
            <w:tcW w:w="2975" w:type="dxa"/>
          </w:tcPr>
          <w:p w14:paraId="0AE2AD08" w14:textId="77777777" w:rsidR="004B3F04" w:rsidRDefault="004B3F04" w:rsidP="000659BE">
            <w:pPr>
              <w:pStyle w:val="TableText"/>
            </w:pPr>
            <w:r>
              <w:t>OBS</w:t>
            </w:r>
          </w:p>
        </w:tc>
      </w:tr>
      <w:tr w:rsidR="004B3F04" w14:paraId="121C9A8B" w14:textId="77777777" w:rsidTr="000659BE">
        <w:trPr>
          <w:jc w:val="center"/>
        </w:trPr>
        <w:tc>
          <w:tcPr>
            <w:tcW w:w="3345" w:type="dxa"/>
          </w:tcPr>
          <w:p w14:paraId="7B1560B5" w14:textId="77777777" w:rsidR="004B3F04" w:rsidRDefault="004B3F04" w:rsidP="000659BE">
            <w:pPr>
              <w:pStyle w:val="TableText"/>
            </w:pPr>
            <w:r>
              <w:tab/>
              <w:t>@moodCode</w:t>
            </w:r>
          </w:p>
        </w:tc>
        <w:tc>
          <w:tcPr>
            <w:tcW w:w="720" w:type="dxa"/>
          </w:tcPr>
          <w:p w14:paraId="7E2BEABF" w14:textId="77777777" w:rsidR="004B3F04" w:rsidRDefault="004B3F04" w:rsidP="000659BE">
            <w:pPr>
              <w:pStyle w:val="TableText"/>
            </w:pPr>
            <w:r>
              <w:t>1..1</w:t>
            </w:r>
          </w:p>
        </w:tc>
        <w:tc>
          <w:tcPr>
            <w:tcW w:w="1152" w:type="dxa"/>
          </w:tcPr>
          <w:p w14:paraId="75D9B046" w14:textId="77777777" w:rsidR="004B3F04" w:rsidRDefault="004B3F04" w:rsidP="000659BE">
            <w:pPr>
              <w:pStyle w:val="TableText"/>
            </w:pPr>
            <w:r>
              <w:t>SHALL</w:t>
            </w:r>
          </w:p>
        </w:tc>
        <w:tc>
          <w:tcPr>
            <w:tcW w:w="864" w:type="dxa"/>
          </w:tcPr>
          <w:p w14:paraId="3B4C5641" w14:textId="77777777" w:rsidR="004B3F04" w:rsidRDefault="004B3F04" w:rsidP="000659BE">
            <w:pPr>
              <w:pStyle w:val="TableText"/>
            </w:pPr>
          </w:p>
        </w:tc>
        <w:tc>
          <w:tcPr>
            <w:tcW w:w="1104" w:type="dxa"/>
          </w:tcPr>
          <w:p w14:paraId="7A95D9F2" w14:textId="77777777" w:rsidR="004B3F04" w:rsidRDefault="006C736C" w:rsidP="000659BE">
            <w:pPr>
              <w:pStyle w:val="TableText"/>
            </w:pPr>
            <w:hyperlink w:anchor="C_3346-29113">
              <w:r w:rsidR="004B3F04">
                <w:rPr>
                  <w:rStyle w:val="HyperlinkText9pt"/>
                </w:rPr>
                <w:t>3346-29113</w:t>
              </w:r>
            </w:hyperlink>
          </w:p>
        </w:tc>
        <w:tc>
          <w:tcPr>
            <w:tcW w:w="2975" w:type="dxa"/>
          </w:tcPr>
          <w:p w14:paraId="61D70D0D" w14:textId="77777777" w:rsidR="004B3F04" w:rsidRDefault="004B3F04" w:rsidP="000659BE">
            <w:pPr>
              <w:pStyle w:val="TableText"/>
            </w:pPr>
            <w:r>
              <w:t>GOL</w:t>
            </w:r>
          </w:p>
        </w:tc>
      </w:tr>
      <w:tr w:rsidR="004B3F04" w14:paraId="1B448C0F" w14:textId="77777777" w:rsidTr="000659BE">
        <w:trPr>
          <w:jc w:val="center"/>
        </w:trPr>
        <w:tc>
          <w:tcPr>
            <w:tcW w:w="3345" w:type="dxa"/>
          </w:tcPr>
          <w:p w14:paraId="6E6192C5" w14:textId="77777777" w:rsidR="004B3F04" w:rsidRDefault="004B3F04" w:rsidP="000659BE">
            <w:pPr>
              <w:pStyle w:val="TableText"/>
            </w:pPr>
            <w:r>
              <w:tab/>
              <w:t>templateId</w:t>
            </w:r>
          </w:p>
        </w:tc>
        <w:tc>
          <w:tcPr>
            <w:tcW w:w="720" w:type="dxa"/>
          </w:tcPr>
          <w:p w14:paraId="30488C53" w14:textId="77777777" w:rsidR="004B3F04" w:rsidRDefault="004B3F04" w:rsidP="000659BE">
            <w:pPr>
              <w:pStyle w:val="TableText"/>
            </w:pPr>
            <w:r>
              <w:t>1..1</w:t>
            </w:r>
          </w:p>
        </w:tc>
        <w:tc>
          <w:tcPr>
            <w:tcW w:w="1152" w:type="dxa"/>
          </w:tcPr>
          <w:p w14:paraId="6A3C1043" w14:textId="77777777" w:rsidR="004B3F04" w:rsidRDefault="004B3F04" w:rsidP="000659BE">
            <w:pPr>
              <w:pStyle w:val="TableText"/>
            </w:pPr>
            <w:r>
              <w:t>SHALL</w:t>
            </w:r>
          </w:p>
        </w:tc>
        <w:tc>
          <w:tcPr>
            <w:tcW w:w="864" w:type="dxa"/>
          </w:tcPr>
          <w:p w14:paraId="1D48B874" w14:textId="77777777" w:rsidR="004B3F04" w:rsidRDefault="004B3F04" w:rsidP="000659BE">
            <w:pPr>
              <w:pStyle w:val="TableText"/>
            </w:pPr>
          </w:p>
        </w:tc>
        <w:tc>
          <w:tcPr>
            <w:tcW w:w="1104" w:type="dxa"/>
          </w:tcPr>
          <w:p w14:paraId="09D8F304" w14:textId="77777777" w:rsidR="004B3F04" w:rsidRDefault="006C736C" w:rsidP="000659BE">
            <w:pPr>
              <w:pStyle w:val="TableText"/>
            </w:pPr>
            <w:hyperlink w:anchor="C_3346-29104">
              <w:r w:rsidR="004B3F04">
                <w:rPr>
                  <w:rStyle w:val="HyperlinkText9pt"/>
                </w:rPr>
                <w:t>3346-29104</w:t>
              </w:r>
            </w:hyperlink>
          </w:p>
        </w:tc>
        <w:tc>
          <w:tcPr>
            <w:tcW w:w="2975" w:type="dxa"/>
          </w:tcPr>
          <w:p w14:paraId="62EF8EC2" w14:textId="77777777" w:rsidR="004B3F04" w:rsidRDefault="004B3F04" w:rsidP="000659BE">
            <w:pPr>
              <w:pStyle w:val="TableText"/>
            </w:pPr>
          </w:p>
        </w:tc>
      </w:tr>
      <w:tr w:rsidR="004B3F04" w14:paraId="7A3BAD0D" w14:textId="77777777" w:rsidTr="000659BE">
        <w:trPr>
          <w:jc w:val="center"/>
        </w:trPr>
        <w:tc>
          <w:tcPr>
            <w:tcW w:w="3345" w:type="dxa"/>
          </w:tcPr>
          <w:p w14:paraId="2FBDDE49" w14:textId="77777777" w:rsidR="004B3F04" w:rsidRDefault="004B3F04" w:rsidP="000659BE">
            <w:pPr>
              <w:pStyle w:val="TableText"/>
            </w:pPr>
            <w:r>
              <w:tab/>
            </w:r>
            <w:r>
              <w:tab/>
              <w:t>item</w:t>
            </w:r>
          </w:p>
        </w:tc>
        <w:tc>
          <w:tcPr>
            <w:tcW w:w="720" w:type="dxa"/>
          </w:tcPr>
          <w:p w14:paraId="22057143" w14:textId="77777777" w:rsidR="004B3F04" w:rsidRDefault="004B3F04" w:rsidP="000659BE">
            <w:pPr>
              <w:pStyle w:val="TableText"/>
            </w:pPr>
            <w:r>
              <w:t>1..1</w:t>
            </w:r>
          </w:p>
        </w:tc>
        <w:tc>
          <w:tcPr>
            <w:tcW w:w="1152" w:type="dxa"/>
          </w:tcPr>
          <w:p w14:paraId="45D6C98B" w14:textId="77777777" w:rsidR="004B3F04" w:rsidRDefault="004B3F04" w:rsidP="000659BE">
            <w:pPr>
              <w:pStyle w:val="TableText"/>
            </w:pPr>
            <w:r>
              <w:t>SHALL</w:t>
            </w:r>
          </w:p>
        </w:tc>
        <w:tc>
          <w:tcPr>
            <w:tcW w:w="864" w:type="dxa"/>
          </w:tcPr>
          <w:p w14:paraId="5BFEA7CB" w14:textId="77777777" w:rsidR="004B3F04" w:rsidRDefault="004B3F04" w:rsidP="000659BE">
            <w:pPr>
              <w:pStyle w:val="TableText"/>
            </w:pPr>
          </w:p>
        </w:tc>
        <w:tc>
          <w:tcPr>
            <w:tcW w:w="1104" w:type="dxa"/>
          </w:tcPr>
          <w:p w14:paraId="53780FD4" w14:textId="77777777" w:rsidR="004B3F04" w:rsidRDefault="006C736C" w:rsidP="000659BE">
            <w:pPr>
              <w:pStyle w:val="TableText"/>
            </w:pPr>
            <w:hyperlink w:anchor="C_3346-29105">
              <w:r w:rsidR="004B3F04">
                <w:rPr>
                  <w:rStyle w:val="HyperlinkText9pt"/>
                </w:rPr>
                <w:t>3346-29105</w:t>
              </w:r>
            </w:hyperlink>
          </w:p>
        </w:tc>
        <w:tc>
          <w:tcPr>
            <w:tcW w:w="2975" w:type="dxa"/>
          </w:tcPr>
          <w:p w14:paraId="4004263C" w14:textId="77777777" w:rsidR="004B3F04" w:rsidRDefault="004B3F04" w:rsidP="000659BE">
            <w:pPr>
              <w:pStyle w:val="TableText"/>
            </w:pPr>
          </w:p>
        </w:tc>
      </w:tr>
      <w:tr w:rsidR="004B3F04" w14:paraId="04E83313" w14:textId="77777777" w:rsidTr="000659BE">
        <w:trPr>
          <w:jc w:val="center"/>
        </w:trPr>
        <w:tc>
          <w:tcPr>
            <w:tcW w:w="3345" w:type="dxa"/>
          </w:tcPr>
          <w:p w14:paraId="5E6AC315" w14:textId="77777777" w:rsidR="004B3F04" w:rsidRDefault="004B3F04" w:rsidP="000659BE">
            <w:pPr>
              <w:pStyle w:val="TableText"/>
            </w:pPr>
            <w:r>
              <w:tab/>
            </w:r>
            <w:r>
              <w:tab/>
            </w:r>
            <w:r>
              <w:tab/>
              <w:t>@root</w:t>
            </w:r>
          </w:p>
        </w:tc>
        <w:tc>
          <w:tcPr>
            <w:tcW w:w="720" w:type="dxa"/>
          </w:tcPr>
          <w:p w14:paraId="40CAE41B" w14:textId="77777777" w:rsidR="004B3F04" w:rsidRDefault="004B3F04" w:rsidP="000659BE">
            <w:pPr>
              <w:pStyle w:val="TableText"/>
            </w:pPr>
            <w:r>
              <w:t>1..1</w:t>
            </w:r>
          </w:p>
        </w:tc>
        <w:tc>
          <w:tcPr>
            <w:tcW w:w="1152" w:type="dxa"/>
          </w:tcPr>
          <w:p w14:paraId="429DB3BA" w14:textId="77777777" w:rsidR="004B3F04" w:rsidRDefault="004B3F04" w:rsidP="000659BE">
            <w:pPr>
              <w:pStyle w:val="TableText"/>
            </w:pPr>
            <w:r>
              <w:t>SHALL</w:t>
            </w:r>
          </w:p>
        </w:tc>
        <w:tc>
          <w:tcPr>
            <w:tcW w:w="864" w:type="dxa"/>
          </w:tcPr>
          <w:p w14:paraId="3704D132" w14:textId="77777777" w:rsidR="004B3F04" w:rsidRDefault="004B3F04" w:rsidP="000659BE">
            <w:pPr>
              <w:pStyle w:val="TableText"/>
            </w:pPr>
          </w:p>
        </w:tc>
        <w:tc>
          <w:tcPr>
            <w:tcW w:w="1104" w:type="dxa"/>
          </w:tcPr>
          <w:p w14:paraId="4EDA30D9" w14:textId="77777777" w:rsidR="004B3F04" w:rsidRDefault="006C736C" w:rsidP="000659BE">
            <w:pPr>
              <w:pStyle w:val="TableText"/>
            </w:pPr>
            <w:hyperlink w:anchor="C_3346-29108">
              <w:r w:rsidR="004B3F04">
                <w:rPr>
                  <w:rStyle w:val="HyperlinkText9pt"/>
                </w:rPr>
                <w:t>3346-29108</w:t>
              </w:r>
            </w:hyperlink>
          </w:p>
        </w:tc>
        <w:tc>
          <w:tcPr>
            <w:tcW w:w="2975" w:type="dxa"/>
          </w:tcPr>
          <w:p w14:paraId="2390CBD3" w14:textId="77777777" w:rsidR="004B3F04" w:rsidRDefault="004B3F04" w:rsidP="000659BE">
            <w:pPr>
              <w:pStyle w:val="TableText"/>
            </w:pPr>
            <w:r>
              <w:t>2.16.840.1.113883.10.20.28.4.128</w:t>
            </w:r>
          </w:p>
        </w:tc>
      </w:tr>
      <w:tr w:rsidR="004B3F04" w14:paraId="0A7FC26F" w14:textId="77777777" w:rsidTr="000659BE">
        <w:trPr>
          <w:jc w:val="center"/>
        </w:trPr>
        <w:tc>
          <w:tcPr>
            <w:tcW w:w="3345" w:type="dxa"/>
          </w:tcPr>
          <w:p w14:paraId="5AFC1613" w14:textId="77777777" w:rsidR="004B3F04" w:rsidRDefault="004B3F04" w:rsidP="000659BE">
            <w:pPr>
              <w:pStyle w:val="TableText"/>
            </w:pPr>
            <w:r>
              <w:tab/>
            </w:r>
            <w:r>
              <w:tab/>
            </w:r>
            <w:r>
              <w:tab/>
              <w:t>@extension</w:t>
            </w:r>
          </w:p>
        </w:tc>
        <w:tc>
          <w:tcPr>
            <w:tcW w:w="720" w:type="dxa"/>
          </w:tcPr>
          <w:p w14:paraId="13E7BD42" w14:textId="77777777" w:rsidR="004B3F04" w:rsidRDefault="004B3F04" w:rsidP="000659BE">
            <w:pPr>
              <w:pStyle w:val="TableText"/>
            </w:pPr>
            <w:r>
              <w:t>1..1</w:t>
            </w:r>
          </w:p>
        </w:tc>
        <w:tc>
          <w:tcPr>
            <w:tcW w:w="1152" w:type="dxa"/>
          </w:tcPr>
          <w:p w14:paraId="3C544519" w14:textId="77777777" w:rsidR="004B3F04" w:rsidRDefault="004B3F04" w:rsidP="000659BE">
            <w:pPr>
              <w:pStyle w:val="TableText"/>
            </w:pPr>
            <w:r>
              <w:t>SHALL</w:t>
            </w:r>
          </w:p>
        </w:tc>
        <w:tc>
          <w:tcPr>
            <w:tcW w:w="864" w:type="dxa"/>
          </w:tcPr>
          <w:p w14:paraId="07EBABCC" w14:textId="77777777" w:rsidR="004B3F04" w:rsidRDefault="004B3F04" w:rsidP="000659BE">
            <w:pPr>
              <w:pStyle w:val="TableText"/>
            </w:pPr>
          </w:p>
        </w:tc>
        <w:tc>
          <w:tcPr>
            <w:tcW w:w="1104" w:type="dxa"/>
          </w:tcPr>
          <w:p w14:paraId="772A712C" w14:textId="77777777" w:rsidR="004B3F04" w:rsidRDefault="006C736C" w:rsidP="000659BE">
            <w:pPr>
              <w:pStyle w:val="TableText"/>
            </w:pPr>
            <w:hyperlink w:anchor="C_3346-29109">
              <w:r w:rsidR="004B3F04">
                <w:rPr>
                  <w:rStyle w:val="HyperlinkText9pt"/>
                </w:rPr>
                <w:t>3346-29109</w:t>
              </w:r>
            </w:hyperlink>
          </w:p>
        </w:tc>
        <w:tc>
          <w:tcPr>
            <w:tcW w:w="2975" w:type="dxa"/>
          </w:tcPr>
          <w:p w14:paraId="32448A70" w14:textId="77777777" w:rsidR="004B3F04" w:rsidRDefault="004B3F04" w:rsidP="000659BE">
            <w:pPr>
              <w:pStyle w:val="TableText"/>
            </w:pPr>
            <w:r>
              <w:t>2017-08-01</w:t>
            </w:r>
          </w:p>
        </w:tc>
      </w:tr>
      <w:tr w:rsidR="004B3F04" w14:paraId="50DA0BA2" w14:textId="77777777" w:rsidTr="000659BE">
        <w:trPr>
          <w:jc w:val="center"/>
        </w:trPr>
        <w:tc>
          <w:tcPr>
            <w:tcW w:w="3345" w:type="dxa"/>
          </w:tcPr>
          <w:p w14:paraId="6252C456" w14:textId="77777777" w:rsidR="004B3F04" w:rsidRDefault="004B3F04" w:rsidP="000659BE">
            <w:pPr>
              <w:pStyle w:val="TableText"/>
            </w:pPr>
            <w:r>
              <w:tab/>
              <w:t>id</w:t>
            </w:r>
          </w:p>
        </w:tc>
        <w:tc>
          <w:tcPr>
            <w:tcW w:w="720" w:type="dxa"/>
          </w:tcPr>
          <w:p w14:paraId="1C42F0EF" w14:textId="77777777" w:rsidR="004B3F04" w:rsidRDefault="004B3F04" w:rsidP="000659BE">
            <w:pPr>
              <w:pStyle w:val="TableText"/>
            </w:pPr>
            <w:r>
              <w:t>1..1</w:t>
            </w:r>
          </w:p>
        </w:tc>
        <w:tc>
          <w:tcPr>
            <w:tcW w:w="1152" w:type="dxa"/>
          </w:tcPr>
          <w:p w14:paraId="4F21C48F" w14:textId="77777777" w:rsidR="004B3F04" w:rsidRDefault="004B3F04" w:rsidP="000659BE">
            <w:pPr>
              <w:pStyle w:val="TableText"/>
            </w:pPr>
            <w:r>
              <w:t>SHALL</w:t>
            </w:r>
          </w:p>
        </w:tc>
        <w:tc>
          <w:tcPr>
            <w:tcW w:w="864" w:type="dxa"/>
          </w:tcPr>
          <w:p w14:paraId="5D7E8394" w14:textId="77777777" w:rsidR="004B3F04" w:rsidRDefault="004B3F04" w:rsidP="000659BE">
            <w:pPr>
              <w:pStyle w:val="TableText"/>
            </w:pPr>
          </w:p>
        </w:tc>
        <w:tc>
          <w:tcPr>
            <w:tcW w:w="1104" w:type="dxa"/>
          </w:tcPr>
          <w:p w14:paraId="598AB89B" w14:textId="77777777" w:rsidR="004B3F04" w:rsidRDefault="006C736C" w:rsidP="000659BE">
            <w:pPr>
              <w:pStyle w:val="TableText"/>
            </w:pPr>
            <w:hyperlink w:anchor="C_3346-29114">
              <w:r w:rsidR="004B3F04">
                <w:rPr>
                  <w:rStyle w:val="HyperlinkText9pt"/>
                </w:rPr>
                <w:t>3346-29114</w:t>
              </w:r>
            </w:hyperlink>
          </w:p>
        </w:tc>
        <w:tc>
          <w:tcPr>
            <w:tcW w:w="2975" w:type="dxa"/>
          </w:tcPr>
          <w:p w14:paraId="39D8E51B" w14:textId="77777777" w:rsidR="004B3F04" w:rsidRDefault="004B3F04" w:rsidP="000659BE">
            <w:pPr>
              <w:pStyle w:val="TableText"/>
            </w:pPr>
          </w:p>
        </w:tc>
      </w:tr>
      <w:tr w:rsidR="004B3F04" w14:paraId="17D0F754" w14:textId="77777777" w:rsidTr="000659BE">
        <w:trPr>
          <w:jc w:val="center"/>
        </w:trPr>
        <w:tc>
          <w:tcPr>
            <w:tcW w:w="3345" w:type="dxa"/>
          </w:tcPr>
          <w:p w14:paraId="57FD22FC" w14:textId="77777777" w:rsidR="004B3F04" w:rsidRDefault="004B3F04" w:rsidP="000659BE">
            <w:pPr>
              <w:pStyle w:val="TableText"/>
            </w:pPr>
            <w:r>
              <w:tab/>
              <w:t>code</w:t>
            </w:r>
          </w:p>
        </w:tc>
        <w:tc>
          <w:tcPr>
            <w:tcW w:w="720" w:type="dxa"/>
          </w:tcPr>
          <w:p w14:paraId="25341549" w14:textId="77777777" w:rsidR="004B3F04" w:rsidRDefault="004B3F04" w:rsidP="000659BE">
            <w:pPr>
              <w:pStyle w:val="TableText"/>
            </w:pPr>
            <w:r>
              <w:t>1..1</w:t>
            </w:r>
          </w:p>
        </w:tc>
        <w:tc>
          <w:tcPr>
            <w:tcW w:w="1152" w:type="dxa"/>
          </w:tcPr>
          <w:p w14:paraId="5A214F09" w14:textId="77777777" w:rsidR="004B3F04" w:rsidRDefault="004B3F04" w:rsidP="000659BE">
            <w:pPr>
              <w:pStyle w:val="TableText"/>
            </w:pPr>
            <w:r>
              <w:t>SHALL</w:t>
            </w:r>
          </w:p>
        </w:tc>
        <w:tc>
          <w:tcPr>
            <w:tcW w:w="864" w:type="dxa"/>
          </w:tcPr>
          <w:p w14:paraId="4AE1EAFB" w14:textId="77777777" w:rsidR="004B3F04" w:rsidRDefault="004B3F04" w:rsidP="000659BE">
            <w:pPr>
              <w:pStyle w:val="TableText"/>
            </w:pPr>
          </w:p>
        </w:tc>
        <w:tc>
          <w:tcPr>
            <w:tcW w:w="1104" w:type="dxa"/>
          </w:tcPr>
          <w:p w14:paraId="58006970" w14:textId="77777777" w:rsidR="004B3F04" w:rsidRDefault="006C736C" w:rsidP="000659BE">
            <w:pPr>
              <w:pStyle w:val="TableText"/>
            </w:pPr>
            <w:hyperlink w:anchor="C_3346-29106">
              <w:r w:rsidR="004B3F04">
                <w:rPr>
                  <w:rStyle w:val="HyperlinkText9pt"/>
                </w:rPr>
                <w:t>3346-29106</w:t>
              </w:r>
            </w:hyperlink>
          </w:p>
        </w:tc>
        <w:tc>
          <w:tcPr>
            <w:tcW w:w="2975" w:type="dxa"/>
          </w:tcPr>
          <w:p w14:paraId="22D9C7C1" w14:textId="77777777" w:rsidR="004B3F04" w:rsidRDefault="004B3F04" w:rsidP="000659BE">
            <w:pPr>
              <w:pStyle w:val="TableText"/>
            </w:pPr>
          </w:p>
        </w:tc>
      </w:tr>
      <w:tr w:rsidR="004B3F04" w14:paraId="1FF97A21" w14:textId="77777777" w:rsidTr="000659BE">
        <w:trPr>
          <w:jc w:val="center"/>
        </w:trPr>
        <w:tc>
          <w:tcPr>
            <w:tcW w:w="3345" w:type="dxa"/>
          </w:tcPr>
          <w:p w14:paraId="46AD1E8B" w14:textId="77777777" w:rsidR="004B3F04" w:rsidRDefault="004B3F04" w:rsidP="000659BE">
            <w:pPr>
              <w:pStyle w:val="TableText"/>
            </w:pPr>
            <w:r>
              <w:tab/>
            </w:r>
            <w:r>
              <w:tab/>
              <w:t>@code</w:t>
            </w:r>
          </w:p>
        </w:tc>
        <w:tc>
          <w:tcPr>
            <w:tcW w:w="720" w:type="dxa"/>
          </w:tcPr>
          <w:p w14:paraId="7A7989D8" w14:textId="77777777" w:rsidR="004B3F04" w:rsidRDefault="004B3F04" w:rsidP="000659BE">
            <w:pPr>
              <w:pStyle w:val="TableText"/>
            </w:pPr>
            <w:r>
              <w:t>1..1</w:t>
            </w:r>
          </w:p>
        </w:tc>
        <w:tc>
          <w:tcPr>
            <w:tcW w:w="1152" w:type="dxa"/>
          </w:tcPr>
          <w:p w14:paraId="23AA0B06" w14:textId="77777777" w:rsidR="004B3F04" w:rsidRDefault="004B3F04" w:rsidP="000659BE">
            <w:pPr>
              <w:pStyle w:val="TableText"/>
            </w:pPr>
            <w:r>
              <w:t>SHALL</w:t>
            </w:r>
          </w:p>
        </w:tc>
        <w:tc>
          <w:tcPr>
            <w:tcW w:w="864" w:type="dxa"/>
          </w:tcPr>
          <w:p w14:paraId="4D7599DB" w14:textId="77777777" w:rsidR="004B3F04" w:rsidRDefault="004B3F04" w:rsidP="000659BE">
            <w:pPr>
              <w:pStyle w:val="TableText"/>
            </w:pPr>
          </w:p>
        </w:tc>
        <w:tc>
          <w:tcPr>
            <w:tcW w:w="1104" w:type="dxa"/>
          </w:tcPr>
          <w:p w14:paraId="339C34A3" w14:textId="77777777" w:rsidR="004B3F04" w:rsidRDefault="006C736C" w:rsidP="000659BE">
            <w:pPr>
              <w:pStyle w:val="TableText"/>
            </w:pPr>
            <w:hyperlink w:anchor="C_3346-29110">
              <w:r w:rsidR="004B3F04">
                <w:rPr>
                  <w:rStyle w:val="HyperlinkText9pt"/>
                </w:rPr>
                <w:t>3346-29110</w:t>
              </w:r>
            </w:hyperlink>
          </w:p>
        </w:tc>
        <w:tc>
          <w:tcPr>
            <w:tcW w:w="2975" w:type="dxa"/>
          </w:tcPr>
          <w:p w14:paraId="0A9C0F09" w14:textId="77777777" w:rsidR="004B3F04" w:rsidRDefault="004B3F04" w:rsidP="000659BE">
            <w:pPr>
              <w:pStyle w:val="TableText"/>
            </w:pPr>
            <w:r>
              <w:t>385676005</w:t>
            </w:r>
          </w:p>
        </w:tc>
      </w:tr>
      <w:tr w:rsidR="004B3F04" w14:paraId="70BECFB6" w14:textId="77777777" w:rsidTr="000659BE">
        <w:trPr>
          <w:jc w:val="center"/>
        </w:trPr>
        <w:tc>
          <w:tcPr>
            <w:tcW w:w="3345" w:type="dxa"/>
          </w:tcPr>
          <w:p w14:paraId="40CEFDC2" w14:textId="77777777" w:rsidR="004B3F04" w:rsidRDefault="004B3F04" w:rsidP="000659BE">
            <w:pPr>
              <w:pStyle w:val="TableText"/>
            </w:pPr>
            <w:r>
              <w:tab/>
            </w:r>
            <w:r>
              <w:tab/>
              <w:t>@codeSystem</w:t>
            </w:r>
          </w:p>
        </w:tc>
        <w:tc>
          <w:tcPr>
            <w:tcW w:w="720" w:type="dxa"/>
          </w:tcPr>
          <w:p w14:paraId="5FE9D70A" w14:textId="77777777" w:rsidR="004B3F04" w:rsidRDefault="004B3F04" w:rsidP="000659BE">
            <w:pPr>
              <w:pStyle w:val="TableText"/>
            </w:pPr>
            <w:r>
              <w:t>1..1</w:t>
            </w:r>
          </w:p>
        </w:tc>
        <w:tc>
          <w:tcPr>
            <w:tcW w:w="1152" w:type="dxa"/>
          </w:tcPr>
          <w:p w14:paraId="28EB7320" w14:textId="77777777" w:rsidR="004B3F04" w:rsidRDefault="004B3F04" w:rsidP="000659BE">
            <w:pPr>
              <w:pStyle w:val="TableText"/>
            </w:pPr>
            <w:r>
              <w:t>SHALL</w:t>
            </w:r>
          </w:p>
        </w:tc>
        <w:tc>
          <w:tcPr>
            <w:tcW w:w="864" w:type="dxa"/>
          </w:tcPr>
          <w:p w14:paraId="6BAC59F4" w14:textId="77777777" w:rsidR="004B3F04" w:rsidRDefault="004B3F04" w:rsidP="000659BE">
            <w:pPr>
              <w:pStyle w:val="TableText"/>
            </w:pPr>
          </w:p>
        </w:tc>
        <w:tc>
          <w:tcPr>
            <w:tcW w:w="1104" w:type="dxa"/>
          </w:tcPr>
          <w:p w14:paraId="4E03E2D8" w14:textId="77777777" w:rsidR="004B3F04" w:rsidRDefault="006C736C" w:rsidP="000659BE">
            <w:pPr>
              <w:pStyle w:val="TableText"/>
            </w:pPr>
            <w:hyperlink w:anchor="C_3346-29111">
              <w:r w:rsidR="004B3F04">
                <w:rPr>
                  <w:rStyle w:val="HyperlinkText9pt"/>
                </w:rPr>
                <w:t>3346-29111</w:t>
              </w:r>
            </w:hyperlink>
          </w:p>
        </w:tc>
        <w:tc>
          <w:tcPr>
            <w:tcW w:w="2975" w:type="dxa"/>
          </w:tcPr>
          <w:p w14:paraId="06226664" w14:textId="77777777" w:rsidR="004B3F04" w:rsidRDefault="004B3F04" w:rsidP="000659BE">
            <w:pPr>
              <w:pStyle w:val="TableText"/>
            </w:pPr>
            <w:r>
              <w:t>urn:oid:2.16.840.1.113883.6.96 (SNOMED CT) = 2.16.840.1.113883.6.96</w:t>
            </w:r>
          </w:p>
        </w:tc>
      </w:tr>
      <w:tr w:rsidR="004B3F04" w14:paraId="3736C493" w14:textId="77777777" w:rsidTr="000659BE">
        <w:trPr>
          <w:jc w:val="center"/>
        </w:trPr>
        <w:tc>
          <w:tcPr>
            <w:tcW w:w="3345" w:type="dxa"/>
          </w:tcPr>
          <w:p w14:paraId="63335A99" w14:textId="77777777" w:rsidR="004B3F04" w:rsidRDefault="004B3F04" w:rsidP="000659BE">
            <w:pPr>
              <w:pStyle w:val="TableText"/>
            </w:pPr>
            <w:r>
              <w:tab/>
              <w:t>title</w:t>
            </w:r>
          </w:p>
        </w:tc>
        <w:tc>
          <w:tcPr>
            <w:tcW w:w="720" w:type="dxa"/>
          </w:tcPr>
          <w:p w14:paraId="4427858F" w14:textId="77777777" w:rsidR="004B3F04" w:rsidRDefault="004B3F04" w:rsidP="000659BE">
            <w:pPr>
              <w:pStyle w:val="TableText"/>
            </w:pPr>
            <w:r>
              <w:t>1..1</w:t>
            </w:r>
          </w:p>
        </w:tc>
        <w:tc>
          <w:tcPr>
            <w:tcW w:w="1152" w:type="dxa"/>
          </w:tcPr>
          <w:p w14:paraId="3B3BA0F5" w14:textId="77777777" w:rsidR="004B3F04" w:rsidRDefault="004B3F04" w:rsidP="000659BE">
            <w:pPr>
              <w:pStyle w:val="TableText"/>
            </w:pPr>
            <w:r>
              <w:t>SHALL</w:t>
            </w:r>
          </w:p>
        </w:tc>
        <w:tc>
          <w:tcPr>
            <w:tcW w:w="864" w:type="dxa"/>
          </w:tcPr>
          <w:p w14:paraId="799AA0F4" w14:textId="77777777" w:rsidR="004B3F04" w:rsidRDefault="004B3F04" w:rsidP="000659BE">
            <w:pPr>
              <w:pStyle w:val="TableText"/>
            </w:pPr>
          </w:p>
        </w:tc>
        <w:tc>
          <w:tcPr>
            <w:tcW w:w="1104" w:type="dxa"/>
          </w:tcPr>
          <w:p w14:paraId="3C1DBB8F" w14:textId="77777777" w:rsidR="004B3F04" w:rsidRDefault="006C736C" w:rsidP="000659BE">
            <w:pPr>
              <w:pStyle w:val="TableText"/>
            </w:pPr>
            <w:hyperlink w:anchor="C_3346-29116">
              <w:r w:rsidR="004B3F04">
                <w:rPr>
                  <w:rStyle w:val="HyperlinkText9pt"/>
                </w:rPr>
                <w:t>3346-29116</w:t>
              </w:r>
            </w:hyperlink>
          </w:p>
        </w:tc>
        <w:tc>
          <w:tcPr>
            <w:tcW w:w="2975" w:type="dxa"/>
          </w:tcPr>
          <w:p w14:paraId="5BB12DCC" w14:textId="77777777" w:rsidR="004B3F04" w:rsidRDefault="004B3F04" w:rsidP="000659BE">
            <w:pPr>
              <w:pStyle w:val="TableText"/>
            </w:pPr>
          </w:p>
        </w:tc>
      </w:tr>
      <w:tr w:rsidR="004B3F04" w14:paraId="3569D198" w14:textId="77777777" w:rsidTr="000659BE">
        <w:trPr>
          <w:jc w:val="center"/>
        </w:trPr>
        <w:tc>
          <w:tcPr>
            <w:tcW w:w="3345" w:type="dxa"/>
          </w:tcPr>
          <w:p w14:paraId="4B201098" w14:textId="77777777" w:rsidR="004B3F04" w:rsidRDefault="004B3F04" w:rsidP="000659BE">
            <w:pPr>
              <w:pStyle w:val="TableText"/>
            </w:pPr>
            <w:r>
              <w:tab/>
              <w:t>value</w:t>
            </w:r>
          </w:p>
        </w:tc>
        <w:tc>
          <w:tcPr>
            <w:tcW w:w="720" w:type="dxa"/>
          </w:tcPr>
          <w:p w14:paraId="28298537" w14:textId="77777777" w:rsidR="004B3F04" w:rsidRDefault="004B3F04" w:rsidP="000659BE">
            <w:pPr>
              <w:pStyle w:val="TableText"/>
            </w:pPr>
            <w:r>
              <w:t>1..1</w:t>
            </w:r>
          </w:p>
        </w:tc>
        <w:tc>
          <w:tcPr>
            <w:tcW w:w="1152" w:type="dxa"/>
          </w:tcPr>
          <w:p w14:paraId="5BE85B55" w14:textId="77777777" w:rsidR="004B3F04" w:rsidRDefault="004B3F04" w:rsidP="000659BE">
            <w:pPr>
              <w:pStyle w:val="TableText"/>
            </w:pPr>
            <w:r>
              <w:t>SHALL</w:t>
            </w:r>
          </w:p>
        </w:tc>
        <w:tc>
          <w:tcPr>
            <w:tcW w:w="864" w:type="dxa"/>
          </w:tcPr>
          <w:p w14:paraId="7C04A93C" w14:textId="77777777" w:rsidR="004B3F04" w:rsidRDefault="004B3F04" w:rsidP="000659BE">
            <w:pPr>
              <w:pStyle w:val="TableText"/>
            </w:pPr>
          </w:p>
        </w:tc>
        <w:tc>
          <w:tcPr>
            <w:tcW w:w="1104" w:type="dxa"/>
          </w:tcPr>
          <w:p w14:paraId="59DD6F70" w14:textId="77777777" w:rsidR="004B3F04" w:rsidRDefault="006C736C" w:rsidP="000659BE">
            <w:pPr>
              <w:pStyle w:val="TableText"/>
            </w:pPr>
            <w:hyperlink w:anchor="C_3346-29107">
              <w:r w:rsidR="004B3F04">
                <w:rPr>
                  <w:rStyle w:val="HyperlinkText9pt"/>
                </w:rPr>
                <w:t>3346-29107</w:t>
              </w:r>
            </w:hyperlink>
          </w:p>
        </w:tc>
        <w:tc>
          <w:tcPr>
            <w:tcW w:w="2975" w:type="dxa"/>
          </w:tcPr>
          <w:p w14:paraId="1F08F348" w14:textId="77777777" w:rsidR="004B3F04" w:rsidRDefault="004B3F04" w:rsidP="000659BE">
            <w:pPr>
              <w:pStyle w:val="TableText"/>
            </w:pPr>
          </w:p>
        </w:tc>
      </w:tr>
    </w:tbl>
    <w:p w14:paraId="379A9627" w14:textId="77777777" w:rsidR="004B3F04" w:rsidRDefault="004B3F04" w:rsidP="004B3F04">
      <w:pPr>
        <w:pStyle w:val="BodyText"/>
      </w:pPr>
    </w:p>
    <w:p w14:paraId="407F1927" w14:textId="77777777" w:rsidR="004B3F04" w:rsidRDefault="004B3F04" w:rsidP="007E63CC">
      <w:pPr>
        <w:numPr>
          <w:ilvl w:val="0"/>
          <w:numId w:val="83"/>
        </w:numPr>
      </w:pPr>
      <w:r>
        <w:rPr>
          <w:rStyle w:val="keyword"/>
        </w:rPr>
        <w:t>SHALL</w:t>
      </w:r>
      <w:r>
        <w:t xml:space="preserve"> contain exactly one [1..1] </w:t>
      </w:r>
      <w:r>
        <w:rPr>
          <w:rStyle w:val="XMLnameBold"/>
        </w:rPr>
        <w:t>@classCode</w:t>
      </w:r>
      <w:r>
        <w:t>=</w:t>
      </w:r>
      <w:r>
        <w:rPr>
          <w:rStyle w:val="XMLname"/>
        </w:rPr>
        <w:t>"OBS"</w:t>
      </w:r>
      <w:r>
        <w:t xml:space="preserve"> Observation</w:t>
      </w:r>
      <w:bookmarkStart w:id="3839" w:name="C_3346-29112"/>
      <w:r>
        <w:t xml:space="preserve"> (CONF:3346-29112)</w:t>
      </w:r>
      <w:bookmarkEnd w:id="3839"/>
      <w:r>
        <w:t>.</w:t>
      </w:r>
    </w:p>
    <w:p w14:paraId="66F4D5D7" w14:textId="77777777" w:rsidR="004B3F04" w:rsidRDefault="004B3F04" w:rsidP="007E63CC">
      <w:pPr>
        <w:numPr>
          <w:ilvl w:val="0"/>
          <w:numId w:val="83"/>
        </w:numPr>
      </w:pPr>
      <w:r>
        <w:rPr>
          <w:rStyle w:val="keyword"/>
        </w:rPr>
        <w:t>SHALL</w:t>
      </w:r>
      <w:r>
        <w:t xml:space="preserve"> contain exactly one [1..1] </w:t>
      </w:r>
      <w:r>
        <w:rPr>
          <w:rStyle w:val="XMLnameBold"/>
        </w:rPr>
        <w:t>@moodCode</w:t>
      </w:r>
      <w:r>
        <w:t>=</w:t>
      </w:r>
      <w:r>
        <w:rPr>
          <w:rStyle w:val="XMLname"/>
        </w:rPr>
        <w:t>"GOL"</w:t>
      </w:r>
      <w:r>
        <w:t xml:space="preserve"> Goal</w:t>
      </w:r>
      <w:bookmarkStart w:id="3840" w:name="C_3346-29113"/>
      <w:r>
        <w:t xml:space="preserve"> (CONF:3346-29113)</w:t>
      </w:r>
      <w:bookmarkEnd w:id="3840"/>
      <w:r>
        <w:t>.</w:t>
      </w:r>
    </w:p>
    <w:p w14:paraId="59BC8FCA" w14:textId="77777777" w:rsidR="004B3F04" w:rsidRDefault="004B3F04" w:rsidP="007E63CC">
      <w:pPr>
        <w:numPr>
          <w:ilvl w:val="0"/>
          <w:numId w:val="83"/>
        </w:numPr>
      </w:pPr>
      <w:r>
        <w:rPr>
          <w:rStyle w:val="keyword"/>
        </w:rPr>
        <w:t>SHALL</w:t>
      </w:r>
      <w:r>
        <w:t xml:space="preserve"> contain exactly one [1..1] </w:t>
      </w:r>
      <w:r>
        <w:rPr>
          <w:rStyle w:val="XMLnameBold"/>
        </w:rPr>
        <w:t>templateId</w:t>
      </w:r>
      <w:bookmarkStart w:id="3841" w:name="C_3346-29104"/>
      <w:r>
        <w:t xml:space="preserve"> (CONF:3346-29104)</w:t>
      </w:r>
      <w:bookmarkEnd w:id="3841"/>
      <w:r>
        <w:t>.</w:t>
      </w:r>
    </w:p>
    <w:p w14:paraId="31E52DCC" w14:textId="77777777" w:rsidR="004B3F04" w:rsidRDefault="004B3F04" w:rsidP="007E63CC">
      <w:pPr>
        <w:numPr>
          <w:ilvl w:val="1"/>
          <w:numId w:val="83"/>
        </w:numPr>
      </w:pPr>
      <w:r>
        <w:t xml:space="preserve">This templateId </w:t>
      </w:r>
      <w:r>
        <w:rPr>
          <w:rStyle w:val="keyword"/>
        </w:rPr>
        <w:t>SHALL</w:t>
      </w:r>
      <w:r>
        <w:t xml:space="preserve"> contain exactly one [1..1] </w:t>
      </w:r>
      <w:r>
        <w:rPr>
          <w:rStyle w:val="XMLnameBold"/>
        </w:rPr>
        <w:t>item</w:t>
      </w:r>
      <w:bookmarkStart w:id="3842" w:name="C_3346-29105"/>
      <w:r>
        <w:t xml:space="preserve"> (CONF:3346-29105)</w:t>
      </w:r>
      <w:bookmarkEnd w:id="3842"/>
      <w:r>
        <w:t xml:space="preserve"> such that it</w:t>
      </w:r>
    </w:p>
    <w:p w14:paraId="401AB6CA" w14:textId="77777777" w:rsidR="004B3F04" w:rsidRDefault="004B3F04" w:rsidP="007E63CC">
      <w:pPr>
        <w:numPr>
          <w:ilvl w:val="2"/>
          <w:numId w:val="83"/>
        </w:numPr>
      </w:pPr>
      <w:r>
        <w:rPr>
          <w:rStyle w:val="keyword"/>
        </w:rPr>
        <w:t>SHALL</w:t>
      </w:r>
      <w:r>
        <w:t xml:space="preserve"> contain exactly one [1..1] </w:t>
      </w:r>
      <w:r>
        <w:rPr>
          <w:rStyle w:val="XMLnameBold"/>
        </w:rPr>
        <w:t>@root</w:t>
      </w:r>
      <w:r>
        <w:t>=</w:t>
      </w:r>
      <w:r>
        <w:rPr>
          <w:rStyle w:val="XMLname"/>
        </w:rPr>
        <w:t>"2.16.840.1.113883.10.20.28.4.128"</w:t>
      </w:r>
      <w:bookmarkStart w:id="3843" w:name="C_3346-29108"/>
      <w:r>
        <w:t xml:space="preserve"> (CONF:3346-29108)</w:t>
      </w:r>
      <w:bookmarkEnd w:id="3843"/>
      <w:r>
        <w:t>.</w:t>
      </w:r>
    </w:p>
    <w:p w14:paraId="5BE32864" w14:textId="77777777" w:rsidR="004B3F04" w:rsidRDefault="004B3F04" w:rsidP="007E63CC">
      <w:pPr>
        <w:numPr>
          <w:ilvl w:val="2"/>
          <w:numId w:val="83"/>
        </w:numPr>
      </w:pPr>
      <w:r>
        <w:rPr>
          <w:rStyle w:val="keyword"/>
        </w:rPr>
        <w:t>SHALL</w:t>
      </w:r>
      <w:r>
        <w:t xml:space="preserve"> contain exactly one [1..1] </w:t>
      </w:r>
      <w:r>
        <w:rPr>
          <w:rStyle w:val="XMLnameBold"/>
        </w:rPr>
        <w:t>@extension</w:t>
      </w:r>
      <w:r>
        <w:t>=</w:t>
      </w:r>
      <w:r>
        <w:rPr>
          <w:rStyle w:val="XMLname"/>
        </w:rPr>
        <w:t>"2017-08-01"</w:t>
      </w:r>
      <w:bookmarkStart w:id="3844" w:name="C_3346-29109"/>
      <w:r>
        <w:t xml:space="preserve"> (CONF:3346-29109)</w:t>
      </w:r>
      <w:bookmarkEnd w:id="3844"/>
      <w:r>
        <w:t>.</w:t>
      </w:r>
    </w:p>
    <w:p w14:paraId="34916955" w14:textId="77777777" w:rsidR="004B3F04" w:rsidRDefault="004B3F04" w:rsidP="007E63CC">
      <w:pPr>
        <w:numPr>
          <w:ilvl w:val="0"/>
          <w:numId w:val="83"/>
        </w:numPr>
      </w:pPr>
      <w:r>
        <w:rPr>
          <w:rStyle w:val="keyword"/>
        </w:rPr>
        <w:t>SHALL</w:t>
      </w:r>
      <w:r>
        <w:t xml:space="preserve"> contain exactly one [1..1] </w:t>
      </w:r>
      <w:r>
        <w:rPr>
          <w:rStyle w:val="XMLnameBold"/>
        </w:rPr>
        <w:t>id</w:t>
      </w:r>
      <w:bookmarkStart w:id="3845" w:name="C_3346-29114"/>
      <w:r>
        <w:t xml:space="preserve"> (CONF:3346-29114)</w:t>
      </w:r>
      <w:bookmarkEnd w:id="3845"/>
      <w:r>
        <w:t>.</w:t>
      </w:r>
    </w:p>
    <w:p w14:paraId="4982B606" w14:textId="77777777" w:rsidR="004B3F04" w:rsidRDefault="004B3F04" w:rsidP="007E63CC">
      <w:pPr>
        <w:numPr>
          <w:ilvl w:val="0"/>
          <w:numId w:val="83"/>
        </w:numPr>
      </w:pPr>
      <w:r>
        <w:rPr>
          <w:rStyle w:val="keyword"/>
        </w:rPr>
        <w:t>SHALL</w:t>
      </w:r>
      <w:r>
        <w:t xml:space="preserve"> contain exactly one [1..1] </w:t>
      </w:r>
      <w:r>
        <w:rPr>
          <w:rStyle w:val="XMLnameBold"/>
        </w:rPr>
        <w:t>code</w:t>
      </w:r>
      <w:bookmarkStart w:id="3846" w:name="C_3346-29106"/>
      <w:r>
        <w:t xml:space="preserve"> (CONF:3346-29106)</w:t>
      </w:r>
      <w:bookmarkEnd w:id="3846"/>
      <w:r>
        <w:t>.</w:t>
      </w:r>
    </w:p>
    <w:p w14:paraId="368DDD58" w14:textId="77777777" w:rsidR="004B3F04" w:rsidRDefault="004B3F04" w:rsidP="007E63CC">
      <w:pPr>
        <w:numPr>
          <w:ilvl w:val="1"/>
          <w:numId w:val="83"/>
        </w:numPr>
      </w:pPr>
      <w:r>
        <w:t xml:space="preserve">This code </w:t>
      </w:r>
      <w:r>
        <w:rPr>
          <w:rStyle w:val="keyword"/>
        </w:rPr>
        <w:t>SHALL</w:t>
      </w:r>
      <w:r>
        <w:t xml:space="preserve"> contain exactly one [1..1] </w:t>
      </w:r>
      <w:r>
        <w:rPr>
          <w:rStyle w:val="XMLnameBold"/>
        </w:rPr>
        <w:t>@code</w:t>
      </w:r>
      <w:r>
        <w:t>=</w:t>
      </w:r>
      <w:r>
        <w:rPr>
          <w:rStyle w:val="XMLname"/>
        </w:rPr>
        <w:t>"385676005"</w:t>
      </w:r>
      <w:r>
        <w:t xml:space="preserve"> Outcome of action</w:t>
      </w:r>
      <w:bookmarkStart w:id="3847" w:name="C_3346-29110"/>
      <w:r>
        <w:t xml:space="preserve"> (CONF:3346-29110)</w:t>
      </w:r>
      <w:bookmarkEnd w:id="3847"/>
      <w:r>
        <w:t>.</w:t>
      </w:r>
    </w:p>
    <w:p w14:paraId="7B7158A6" w14:textId="77777777" w:rsidR="004B3F04" w:rsidRDefault="004B3F04" w:rsidP="007E63CC">
      <w:pPr>
        <w:numPr>
          <w:ilvl w:val="1"/>
          <w:numId w:val="83"/>
        </w:numPr>
      </w:pPr>
      <w:r>
        <w:lastRenderedPageBreak/>
        <w:t xml:space="preserve">This code </w:t>
      </w:r>
      <w:r>
        <w:rPr>
          <w:rStyle w:val="keyword"/>
        </w:rPr>
        <w:t>SHALL</w:t>
      </w:r>
      <w:r>
        <w:t xml:space="preserve"> contain exactly one [1..1] </w:t>
      </w:r>
      <w:r>
        <w:rPr>
          <w:rStyle w:val="XMLnameBold"/>
        </w:rPr>
        <w:t>@codeSystem</w:t>
      </w:r>
      <w:r>
        <w:t>=</w:t>
      </w:r>
      <w:r>
        <w:rPr>
          <w:rStyle w:val="XMLname"/>
        </w:rPr>
        <w:t>"2.16.840.1.113883.6.96"</w:t>
      </w:r>
      <w:r>
        <w:t xml:space="preserve"> (CodeSystem: </w:t>
      </w:r>
      <w:r>
        <w:rPr>
          <w:rStyle w:val="XMLname"/>
        </w:rPr>
        <w:t>SNOMED CT urn:oid:2.16.840.1.113883.6.96</w:t>
      </w:r>
      <w:r>
        <w:t>)</w:t>
      </w:r>
      <w:bookmarkStart w:id="3848" w:name="C_3346-29111"/>
      <w:r>
        <w:t xml:space="preserve"> (CONF:3346-29111)</w:t>
      </w:r>
      <w:bookmarkEnd w:id="3848"/>
      <w:r>
        <w:t>.</w:t>
      </w:r>
    </w:p>
    <w:p w14:paraId="4662D6C9" w14:textId="77777777" w:rsidR="004B3F04" w:rsidRDefault="004B3F04" w:rsidP="007E63CC">
      <w:pPr>
        <w:numPr>
          <w:ilvl w:val="0"/>
          <w:numId w:val="83"/>
        </w:numPr>
      </w:pPr>
      <w:r>
        <w:rPr>
          <w:rStyle w:val="keyword"/>
        </w:rPr>
        <w:t>SHALL</w:t>
      </w:r>
      <w:r>
        <w:t xml:space="preserve"> contain exactly one [1..1] </w:t>
      </w:r>
      <w:r>
        <w:rPr>
          <w:rStyle w:val="XMLnameBold"/>
        </w:rPr>
        <w:t>title</w:t>
      </w:r>
      <w:bookmarkStart w:id="3849" w:name="C_3346-29116"/>
      <w:r>
        <w:t xml:space="preserve"> (CONF:3346-29116)</w:t>
      </w:r>
      <w:bookmarkEnd w:id="3849"/>
      <w:r>
        <w:t>.</w:t>
      </w:r>
    </w:p>
    <w:p w14:paraId="58D6A7DF" w14:textId="77777777" w:rsidR="004B3F04" w:rsidRDefault="004B3F04" w:rsidP="007E63CC">
      <w:pPr>
        <w:numPr>
          <w:ilvl w:val="0"/>
          <w:numId w:val="83"/>
        </w:numPr>
      </w:pPr>
      <w:r>
        <w:rPr>
          <w:rStyle w:val="keyword"/>
        </w:rPr>
        <w:t>SHALL</w:t>
      </w:r>
      <w:r>
        <w:t xml:space="preserve"> contain exactly one [1..1] </w:t>
      </w:r>
      <w:r>
        <w:rPr>
          <w:rStyle w:val="XMLnameBold"/>
        </w:rPr>
        <w:t>value</w:t>
      </w:r>
      <w:bookmarkStart w:id="3850" w:name="C_3346-29107"/>
      <w:r>
        <w:t xml:space="preserve"> (CONF:3346-29107)</w:t>
      </w:r>
      <w:bookmarkEnd w:id="3850"/>
      <w:r>
        <w:t>.</w:t>
      </w:r>
    </w:p>
    <w:p w14:paraId="3DF30176" w14:textId="77777777" w:rsidR="004B3F04" w:rsidRDefault="004B3F04" w:rsidP="004B3F04">
      <w:pPr>
        <w:pStyle w:val="Caption"/>
        <w:ind w:left="130" w:right="115"/>
      </w:pPr>
      <w:bookmarkStart w:id="3851" w:name="_Toc64842077"/>
      <w:bookmarkStart w:id="3852" w:name="_Toc65482993"/>
      <w:r>
        <w:t xml:space="preserve">Figure </w:t>
      </w:r>
      <w:r>
        <w:fldChar w:fldCharType="begin"/>
      </w:r>
      <w:r>
        <w:instrText>SEQ Figure \* ARABIC</w:instrText>
      </w:r>
      <w:r>
        <w:fldChar w:fldCharType="separate"/>
      </w:r>
      <w:r>
        <w:t>79</w:t>
      </w:r>
      <w:r>
        <w:fldChar w:fldCharType="end"/>
      </w:r>
      <w:r>
        <w:t>: Target Outcome Example</w:t>
      </w:r>
      <w:bookmarkEnd w:id="3851"/>
      <w:bookmarkEnd w:id="3852"/>
    </w:p>
    <w:p w14:paraId="2E8BD17A" w14:textId="77777777" w:rsidR="004B3F04" w:rsidRDefault="004B3F04" w:rsidP="004B3F04">
      <w:pPr>
        <w:pStyle w:val="Example"/>
        <w:ind w:left="130" w:right="115"/>
      </w:pPr>
      <w:r>
        <w:t>&lt;observationCriteria classCode="OBS" moodCode="EVN"&gt;</w:t>
      </w:r>
    </w:p>
    <w:p w14:paraId="44F00558" w14:textId="77777777" w:rsidR="004B3F04" w:rsidRDefault="004B3F04" w:rsidP="004B3F04">
      <w:pPr>
        <w:pStyle w:val="Example"/>
        <w:ind w:left="130" w:right="115"/>
      </w:pPr>
      <w:r>
        <w:t xml:space="preserve">    &lt;templateId&gt;</w:t>
      </w:r>
    </w:p>
    <w:p w14:paraId="4709DA82" w14:textId="77777777" w:rsidR="004B3F04" w:rsidRDefault="004B3F04" w:rsidP="004B3F04">
      <w:pPr>
        <w:pStyle w:val="Example"/>
        <w:ind w:left="130" w:right="115"/>
      </w:pPr>
      <w:r>
        <w:t xml:space="preserve">        &lt;item root="2.16.840.1.113883.10.20.28.4.128" extension="2017-08-01"/&gt;</w:t>
      </w:r>
    </w:p>
    <w:p w14:paraId="60108963" w14:textId="77777777" w:rsidR="004B3F04" w:rsidRDefault="004B3F04" w:rsidP="004B3F04">
      <w:pPr>
        <w:pStyle w:val="Example"/>
        <w:ind w:left="130" w:right="115"/>
      </w:pPr>
      <w:r>
        <w:t xml:space="preserve">    &lt;/templateId&gt;</w:t>
      </w:r>
    </w:p>
    <w:p w14:paraId="757384D6" w14:textId="77777777" w:rsidR="004B3F04" w:rsidRDefault="004B3F04" w:rsidP="004B3F04">
      <w:pPr>
        <w:pStyle w:val="Example"/>
        <w:ind w:left="130" w:right="115"/>
      </w:pPr>
      <w:r>
        <w:t xml:space="preserve">    &lt;code code="385676005" codeSystem="2.16.840.1.113883.6.96" codeSystemName="SNOMED CT"&gt;</w:t>
      </w:r>
    </w:p>
    <w:p w14:paraId="6BBBF8D4" w14:textId="77777777" w:rsidR="004B3F04" w:rsidRDefault="004B3F04" w:rsidP="004B3F04">
      <w:pPr>
        <w:pStyle w:val="Example"/>
        <w:ind w:left="130" w:right="115"/>
      </w:pPr>
      <w:r>
        <w:t xml:space="preserve">        &lt;displayName value="Outcome of action"/&gt;</w:t>
      </w:r>
    </w:p>
    <w:p w14:paraId="2545DD38" w14:textId="77777777" w:rsidR="004B3F04" w:rsidRDefault="004B3F04" w:rsidP="004B3F04">
      <w:pPr>
        <w:pStyle w:val="Example"/>
        <w:ind w:left="130" w:right="115"/>
      </w:pPr>
      <w:r>
        <w:t xml:space="preserve">    &lt;/code&gt;</w:t>
      </w:r>
    </w:p>
    <w:p w14:paraId="04447F18" w14:textId="77777777" w:rsidR="004B3F04" w:rsidRDefault="004B3F04" w:rsidP="004B3F04">
      <w:pPr>
        <w:pStyle w:val="Example"/>
        <w:ind w:left="130" w:right="115"/>
      </w:pPr>
      <w:r>
        <w:t xml:space="preserve">    &lt;title value="Target Outcome"/&gt;</w:t>
      </w:r>
    </w:p>
    <w:p w14:paraId="52CC75B6" w14:textId="77777777" w:rsidR="004B3F04" w:rsidRDefault="004B3F04" w:rsidP="004B3F04">
      <w:pPr>
        <w:pStyle w:val="Example"/>
        <w:ind w:left="130" w:right="115"/>
      </w:pPr>
      <w:r>
        <w:t xml:space="preserve">    &lt;value xsi:type="CD" valueSet="{$QDMElementValueSetOID}"/&gt;</w:t>
      </w:r>
    </w:p>
    <w:p w14:paraId="08CCB797" w14:textId="77777777" w:rsidR="004B3F04" w:rsidRDefault="004B3F04" w:rsidP="004B3F04">
      <w:pPr>
        <w:pStyle w:val="Example"/>
        <w:ind w:left="130" w:right="115"/>
      </w:pPr>
      <w:r>
        <w:t>&lt;/observationCriteria&gt;</w:t>
      </w:r>
    </w:p>
    <w:p w14:paraId="30ABC19F" w14:textId="77777777" w:rsidR="004B3F04" w:rsidRDefault="004B3F04" w:rsidP="004B3F04">
      <w:pPr>
        <w:pStyle w:val="BodyText"/>
      </w:pPr>
    </w:p>
    <w:p w14:paraId="482FB938" w14:textId="77777777" w:rsidR="004B3F04" w:rsidRDefault="004B3F04" w:rsidP="004B3F04">
      <w:pPr>
        <w:pStyle w:val="Heading1"/>
      </w:pPr>
      <w:bookmarkStart w:id="3853" w:name="_Toc64841944"/>
      <w:bookmarkStart w:id="3854" w:name="_Toc65482860"/>
      <w:r>
        <w:lastRenderedPageBreak/>
        <w:t>Template Ids in This Guide</w:t>
      </w:r>
      <w:bookmarkEnd w:id="3853"/>
      <w:bookmarkEnd w:id="3854"/>
    </w:p>
    <w:p w14:paraId="69E1659E" w14:textId="25077F4E" w:rsidR="004B3F04" w:rsidRDefault="004B3F04" w:rsidP="004B3F04">
      <w:pPr>
        <w:pStyle w:val="Caption"/>
      </w:pPr>
      <w:bookmarkStart w:id="3855" w:name="_Toc64842242"/>
      <w:bookmarkStart w:id="3856" w:name="_Toc65483326"/>
      <w:r>
        <w:t xml:space="preserve">Table </w:t>
      </w:r>
      <w:r>
        <w:fldChar w:fldCharType="begin"/>
      </w:r>
      <w:r>
        <w:instrText>SEQ Table \* ARABIC</w:instrText>
      </w:r>
      <w:r>
        <w:fldChar w:fldCharType="separate"/>
      </w:r>
      <w:r w:rsidR="006F762B">
        <w:t>165</w:t>
      </w:r>
      <w:r>
        <w:fldChar w:fldCharType="end"/>
      </w:r>
      <w:r>
        <w:t>: Template List</w:t>
      </w:r>
      <w:bookmarkEnd w:id="3855"/>
      <w:bookmarkEnd w:id="385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C62FB47" w14:textId="77777777" w:rsidTr="000659BE">
        <w:trPr>
          <w:cantSplit/>
          <w:tblHeader/>
          <w:jc w:val="center"/>
        </w:trPr>
        <w:tc>
          <w:tcPr>
            <w:tcW w:w="360" w:type="dxa"/>
            <w:shd w:val="clear" w:color="auto" w:fill="E6E6E6"/>
          </w:tcPr>
          <w:p w14:paraId="07045B28" w14:textId="77777777" w:rsidR="004B3F04" w:rsidRDefault="004B3F04" w:rsidP="000659BE">
            <w:pPr>
              <w:pStyle w:val="TableHead"/>
            </w:pPr>
            <w:r>
              <w:t>Template Title</w:t>
            </w:r>
          </w:p>
        </w:tc>
        <w:tc>
          <w:tcPr>
            <w:tcW w:w="360" w:type="dxa"/>
            <w:shd w:val="clear" w:color="auto" w:fill="E6E6E6"/>
          </w:tcPr>
          <w:p w14:paraId="4D29D191" w14:textId="77777777" w:rsidR="004B3F04" w:rsidRDefault="004B3F04" w:rsidP="000659BE">
            <w:pPr>
              <w:pStyle w:val="TableHead"/>
            </w:pPr>
            <w:r>
              <w:t>Template Type</w:t>
            </w:r>
          </w:p>
        </w:tc>
        <w:tc>
          <w:tcPr>
            <w:tcW w:w="360" w:type="dxa"/>
            <w:shd w:val="clear" w:color="auto" w:fill="E6E6E6"/>
          </w:tcPr>
          <w:p w14:paraId="58597ED1" w14:textId="77777777" w:rsidR="004B3F04" w:rsidRDefault="004B3F04" w:rsidP="000659BE">
            <w:pPr>
              <w:pStyle w:val="TableHead"/>
            </w:pPr>
            <w:r>
              <w:t>templateId</w:t>
            </w:r>
          </w:p>
        </w:tc>
      </w:tr>
      <w:tr w:rsidR="004B3F04" w14:paraId="2EF5AD6A" w14:textId="77777777" w:rsidTr="000659BE">
        <w:trPr>
          <w:jc w:val="center"/>
        </w:trPr>
        <w:tc>
          <w:tcPr>
            <w:tcW w:w="360" w:type="dxa"/>
          </w:tcPr>
          <w:p w14:paraId="7C4ECD72" w14:textId="77777777" w:rsidR="004B3F04" w:rsidRDefault="006C736C" w:rsidP="000659BE">
            <w:pPr>
              <w:pStyle w:val="TableText"/>
            </w:pPr>
            <w:hyperlink w:anchor="D_QDM_for_CQLBased_HQMF_Header_V5">
              <w:r w:rsidR="004B3F04">
                <w:rPr>
                  <w:rStyle w:val="HyperlinkText9pt"/>
                </w:rPr>
                <w:t>QDM Templates for CQL-Based HQMF Header (V5)</w:t>
              </w:r>
            </w:hyperlink>
          </w:p>
        </w:tc>
        <w:tc>
          <w:tcPr>
            <w:tcW w:w="360" w:type="dxa"/>
          </w:tcPr>
          <w:p w14:paraId="762C9BF3" w14:textId="77777777" w:rsidR="004B3F04" w:rsidRDefault="004B3F04" w:rsidP="000659BE">
            <w:pPr>
              <w:pStyle w:val="TableText"/>
            </w:pPr>
            <w:r>
              <w:t>Document</w:t>
            </w:r>
          </w:p>
        </w:tc>
        <w:tc>
          <w:tcPr>
            <w:tcW w:w="360" w:type="dxa"/>
          </w:tcPr>
          <w:p w14:paraId="2867BE21" w14:textId="77777777" w:rsidR="004B3F04" w:rsidRDefault="004B3F04" w:rsidP="000659BE">
            <w:pPr>
              <w:pStyle w:val="TableText"/>
            </w:pPr>
            <w:r>
              <w:t>urn:hl7ii:2.16.840.1.113883.10.20.28.1.2:2021-02-01</w:t>
            </w:r>
          </w:p>
        </w:tc>
      </w:tr>
      <w:tr w:rsidR="004B3F04" w14:paraId="4D980B72" w14:textId="77777777" w:rsidTr="000659BE">
        <w:trPr>
          <w:jc w:val="center"/>
        </w:trPr>
        <w:tc>
          <w:tcPr>
            <w:tcW w:w="360" w:type="dxa"/>
          </w:tcPr>
          <w:p w14:paraId="220A828B" w14:textId="77777777" w:rsidR="004B3F04" w:rsidRDefault="006C736C" w:rsidP="000659BE">
            <w:pPr>
              <w:pStyle w:val="TableText"/>
            </w:pPr>
            <w:hyperlink w:anchor="S_Data_Criteria_Section_V5">
              <w:r w:rsidR="004B3F04">
                <w:rPr>
                  <w:rStyle w:val="HyperlinkText9pt"/>
                </w:rPr>
                <w:t>Data Criteria Section (V5)</w:t>
              </w:r>
            </w:hyperlink>
          </w:p>
        </w:tc>
        <w:tc>
          <w:tcPr>
            <w:tcW w:w="360" w:type="dxa"/>
          </w:tcPr>
          <w:p w14:paraId="083EC978" w14:textId="77777777" w:rsidR="004B3F04" w:rsidRDefault="004B3F04" w:rsidP="000659BE">
            <w:pPr>
              <w:pStyle w:val="TableText"/>
            </w:pPr>
            <w:r>
              <w:t>Section</w:t>
            </w:r>
          </w:p>
        </w:tc>
        <w:tc>
          <w:tcPr>
            <w:tcW w:w="360" w:type="dxa"/>
          </w:tcPr>
          <w:p w14:paraId="6BC3B232" w14:textId="77777777" w:rsidR="004B3F04" w:rsidRDefault="004B3F04" w:rsidP="000659BE">
            <w:pPr>
              <w:pStyle w:val="TableText"/>
            </w:pPr>
            <w:r>
              <w:t>urn:hl7ii:2.16.840.1.113883.10.20.28.2.6:2021-02-01</w:t>
            </w:r>
          </w:p>
        </w:tc>
      </w:tr>
      <w:tr w:rsidR="004B3F04" w14:paraId="4152A936" w14:textId="77777777" w:rsidTr="000659BE">
        <w:trPr>
          <w:jc w:val="center"/>
        </w:trPr>
        <w:tc>
          <w:tcPr>
            <w:tcW w:w="360" w:type="dxa"/>
          </w:tcPr>
          <w:p w14:paraId="5CFBE1D0" w14:textId="77777777" w:rsidR="004B3F04" w:rsidRDefault="006C736C" w:rsidP="000659BE">
            <w:pPr>
              <w:pStyle w:val="TableText"/>
            </w:pPr>
            <w:hyperlink w:anchor="S_Measure_Description_Section">
              <w:r w:rsidR="004B3F04">
                <w:rPr>
                  <w:rStyle w:val="HyperlinkText9pt"/>
                </w:rPr>
                <w:t>Measure Description Section</w:t>
              </w:r>
            </w:hyperlink>
          </w:p>
        </w:tc>
        <w:tc>
          <w:tcPr>
            <w:tcW w:w="360" w:type="dxa"/>
          </w:tcPr>
          <w:p w14:paraId="4612DAC1" w14:textId="77777777" w:rsidR="004B3F04" w:rsidRDefault="004B3F04" w:rsidP="000659BE">
            <w:pPr>
              <w:pStyle w:val="TableText"/>
            </w:pPr>
            <w:r>
              <w:t>Section</w:t>
            </w:r>
          </w:p>
        </w:tc>
        <w:tc>
          <w:tcPr>
            <w:tcW w:w="360" w:type="dxa"/>
          </w:tcPr>
          <w:p w14:paraId="5C5EF10F" w14:textId="77777777" w:rsidR="004B3F04" w:rsidRDefault="004B3F04" w:rsidP="000659BE">
            <w:pPr>
              <w:pStyle w:val="TableText"/>
            </w:pPr>
            <w:r>
              <w:t>urn:oid:2.16.840.1.113883.10.20.28.2.3</w:t>
            </w:r>
          </w:p>
        </w:tc>
      </w:tr>
      <w:tr w:rsidR="004B3F04" w14:paraId="1676A695" w14:textId="77777777" w:rsidTr="000659BE">
        <w:trPr>
          <w:jc w:val="center"/>
        </w:trPr>
        <w:tc>
          <w:tcPr>
            <w:tcW w:w="360" w:type="dxa"/>
          </w:tcPr>
          <w:p w14:paraId="1B325183" w14:textId="77777777" w:rsidR="004B3F04" w:rsidRDefault="006C736C" w:rsidP="000659BE">
            <w:pPr>
              <w:pStyle w:val="TableText"/>
            </w:pPr>
            <w:hyperlink w:anchor="S_Measure_Observations_Section_V2">
              <w:r w:rsidR="004B3F04">
                <w:rPr>
                  <w:rStyle w:val="HyperlinkText9pt"/>
                </w:rPr>
                <w:t>Measure Observations Section (V2)</w:t>
              </w:r>
            </w:hyperlink>
          </w:p>
        </w:tc>
        <w:tc>
          <w:tcPr>
            <w:tcW w:w="360" w:type="dxa"/>
          </w:tcPr>
          <w:p w14:paraId="746DE0B5" w14:textId="77777777" w:rsidR="004B3F04" w:rsidRDefault="004B3F04" w:rsidP="000659BE">
            <w:pPr>
              <w:pStyle w:val="TableText"/>
            </w:pPr>
            <w:r>
              <w:t>Section</w:t>
            </w:r>
          </w:p>
        </w:tc>
        <w:tc>
          <w:tcPr>
            <w:tcW w:w="360" w:type="dxa"/>
          </w:tcPr>
          <w:p w14:paraId="365282F4" w14:textId="77777777" w:rsidR="004B3F04" w:rsidRDefault="004B3F04" w:rsidP="000659BE">
            <w:pPr>
              <w:pStyle w:val="TableText"/>
            </w:pPr>
            <w:r>
              <w:t>urn:hl7ii:2.16.840.1.113883.10.20.28.2.4:2018-05-01</w:t>
            </w:r>
          </w:p>
        </w:tc>
      </w:tr>
      <w:tr w:rsidR="004B3F04" w14:paraId="41D5A273" w14:textId="77777777" w:rsidTr="000659BE">
        <w:trPr>
          <w:jc w:val="center"/>
        </w:trPr>
        <w:tc>
          <w:tcPr>
            <w:tcW w:w="360" w:type="dxa"/>
          </w:tcPr>
          <w:p w14:paraId="60E150BC" w14:textId="77777777" w:rsidR="004B3F04" w:rsidRDefault="006C736C" w:rsidP="000659BE">
            <w:pPr>
              <w:pStyle w:val="TableText"/>
            </w:pPr>
            <w:hyperlink w:anchor="S_Population_Criteria_Section_2">
              <w:r w:rsidR="004B3F04">
                <w:rPr>
                  <w:rStyle w:val="HyperlinkText9pt"/>
                </w:rPr>
                <w:t>Population Criteria Section (V2)</w:t>
              </w:r>
            </w:hyperlink>
          </w:p>
        </w:tc>
        <w:tc>
          <w:tcPr>
            <w:tcW w:w="360" w:type="dxa"/>
          </w:tcPr>
          <w:p w14:paraId="3EE31563" w14:textId="77777777" w:rsidR="004B3F04" w:rsidRDefault="004B3F04" w:rsidP="000659BE">
            <w:pPr>
              <w:pStyle w:val="TableText"/>
            </w:pPr>
            <w:r>
              <w:t>Section</w:t>
            </w:r>
          </w:p>
        </w:tc>
        <w:tc>
          <w:tcPr>
            <w:tcW w:w="360" w:type="dxa"/>
          </w:tcPr>
          <w:p w14:paraId="28B84FAF" w14:textId="77777777" w:rsidR="004B3F04" w:rsidRDefault="004B3F04" w:rsidP="000659BE">
            <w:pPr>
              <w:pStyle w:val="TableText"/>
            </w:pPr>
            <w:r>
              <w:t>urn:hl7ii:2.16.840.1.113883.10.20.28.2.7:2017-08-01</w:t>
            </w:r>
          </w:p>
        </w:tc>
      </w:tr>
      <w:tr w:rsidR="004B3F04" w14:paraId="675C201E" w14:textId="77777777" w:rsidTr="000659BE">
        <w:trPr>
          <w:jc w:val="center"/>
        </w:trPr>
        <w:tc>
          <w:tcPr>
            <w:tcW w:w="360" w:type="dxa"/>
          </w:tcPr>
          <w:p w14:paraId="3BC5E042" w14:textId="77777777" w:rsidR="004B3F04" w:rsidRDefault="006C736C" w:rsidP="000659BE">
            <w:pPr>
              <w:pStyle w:val="TableText"/>
            </w:pPr>
            <w:hyperlink w:anchor="E_Admission_Source_1">
              <w:r w:rsidR="004B3F04">
                <w:rPr>
                  <w:rStyle w:val="HyperlinkText9pt"/>
                </w:rPr>
                <w:t>Admission Source</w:t>
              </w:r>
            </w:hyperlink>
          </w:p>
        </w:tc>
        <w:tc>
          <w:tcPr>
            <w:tcW w:w="360" w:type="dxa"/>
          </w:tcPr>
          <w:p w14:paraId="31390C95" w14:textId="77777777" w:rsidR="004B3F04" w:rsidRDefault="004B3F04" w:rsidP="000659BE">
            <w:pPr>
              <w:pStyle w:val="TableText"/>
            </w:pPr>
            <w:r>
              <w:t>Entry</w:t>
            </w:r>
          </w:p>
        </w:tc>
        <w:tc>
          <w:tcPr>
            <w:tcW w:w="360" w:type="dxa"/>
          </w:tcPr>
          <w:p w14:paraId="74A48A57" w14:textId="77777777" w:rsidR="004B3F04" w:rsidRDefault="004B3F04" w:rsidP="000659BE">
            <w:pPr>
              <w:pStyle w:val="TableText"/>
            </w:pPr>
            <w:r>
              <w:t>urn:hl7ii:2.16.840.1.113883.10.20.28.4.123:2017-05-01</w:t>
            </w:r>
          </w:p>
        </w:tc>
      </w:tr>
      <w:tr w:rsidR="004B3F04" w14:paraId="5ADD6E55" w14:textId="77777777" w:rsidTr="000659BE">
        <w:trPr>
          <w:jc w:val="center"/>
        </w:trPr>
        <w:tc>
          <w:tcPr>
            <w:tcW w:w="360" w:type="dxa"/>
          </w:tcPr>
          <w:p w14:paraId="54490A1F" w14:textId="77777777" w:rsidR="004B3F04" w:rsidRDefault="006C736C" w:rsidP="000659BE">
            <w:pPr>
              <w:pStyle w:val="TableText"/>
            </w:pPr>
            <w:hyperlink w:anchor="E_Adverse_Event_V4">
              <w:r w:rsidR="004B3F04">
                <w:rPr>
                  <w:rStyle w:val="HyperlinkText9pt"/>
                </w:rPr>
                <w:t>Adverse Event (V4)</w:t>
              </w:r>
            </w:hyperlink>
          </w:p>
        </w:tc>
        <w:tc>
          <w:tcPr>
            <w:tcW w:w="360" w:type="dxa"/>
          </w:tcPr>
          <w:p w14:paraId="11161E55" w14:textId="77777777" w:rsidR="004B3F04" w:rsidRDefault="004B3F04" w:rsidP="000659BE">
            <w:pPr>
              <w:pStyle w:val="TableText"/>
            </w:pPr>
            <w:r>
              <w:t>Entry</w:t>
            </w:r>
          </w:p>
        </w:tc>
        <w:tc>
          <w:tcPr>
            <w:tcW w:w="360" w:type="dxa"/>
          </w:tcPr>
          <w:p w14:paraId="189658E8" w14:textId="77777777" w:rsidR="004B3F04" w:rsidRDefault="004B3F04" w:rsidP="000659BE">
            <w:pPr>
              <w:pStyle w:val="TableText"/>
            </w:pPr>
            <w:r>
              <w:t>urn:hl7ii:2.16.840.1.113883.10.20.28.4.120:2021-02-01</w:t>
            </w:r>
          </w:p>
        </w:tc>
      </w:tr>
      <w:tr w:rsidR="004B3F04" w14:paraId="72695DCF" w14:textId="77777777" w:rsidTr="000659BE">
        <w:trPr>
          <w:jc w:val="center"/>
        </w:trPr>
        <w:tc>
          <w:tcPr>
            <w:tcW w:w="360" w:type="dxa"/>
          </w:tcPr>
          <w:p w14:paraId="7BDE999A" w14:textId="77777777" w:rsidR="004B3F04" w:rsidRDefault="006C736C" w:rsidP="000659BE">
            <w:pPr>
              <w:pStyle w:val="TableText"/>
            </w:pPr>
            <w:hyperlink w:anchor="E_Allergy_Intolerance_V4">
              <w:r w:rsidR="004B3F04">
                <w:rPr>
                  <w:rStyle w:val="HyperlinkText9pt"/>
                </w:rPr>
                <w:t>Allergy Intolerance (V4)</w:t>
              </w:r>
            </w:hyperlink>
          </w:p>
        </w:tc>
        <w:tc>
          <w:tcPr>
            <w:tcW w:w="360" w:type="dxa"/>
          </w:tcPr>
          <w:p w14:paraId="25B7AA46" w14:textId="77777777" w:rsidR="004B3F04" w:rsidRDefault="004B3F04" w:rsidP="000659BE">
            <w:pPr>
              <w:pStyle w:val="TableText"/>
            </w:pPr>
            <w:r>
              <w:t>Entry</w:t>
            </w:r>
          </w:p>
        </w:tc>
        <w:tc>
          <w:tcPr>
            <w:tcW w:w="360" w:type="dxa"/>
          </w:tcPr>
          <w:p w14:paraId="120C06B1" w14:textId="77777777" w:rsidR="004B3F04" w:rsidRDefault="004B3F04" w:rsidP="000659BE">
            <w:pPr>
              <w:pStyle w:val="TableText"/>
            </w:pPr>
            <w:r>
              <w:t>urn:hl7ii:2.16.840.1.113883.10.20.28.4.119:2021-02-01</w:t>
            </w:r>
          </w:p>
        </w:tc>
      </w:tr>
      <w:tr w:rsidR="004B3F04" w14:paraId="72399EFA" w14:textId="77777777" w:rsidTr="000659BE">
        <w:trPr>
          <w:jc w:val="center"/>
        </w:trPr>
        <w:tc>
          <w:tcPr>
            <w:tcW w:w="360" w:type="dxa"/>
          </w:tcPr>
          <w:p w14:paraId="4F40C02A" w14:textId="77777777" w:rsidR="004B3F04" w:rsidRDefault="006C736C" w:rsidP="000659BE">
            <w:pPr>
              <w:pStyle w:val="TableText"/>
            </w:pPr>
            <w:hyperlink w:anchor="E_Assessment_Order_V4">
              <w:r w:rsidR="004B3F04">
                <w:rPr>
                  <w:rStyle w:val="HyperlinkText9pt"/>
                </w:rPr>
                <w:t>Assessment, Order (V4)</w:t>
              </w:r>
            </w:hyperlink>
          </w:p>
        </w:tc>
        <w:tc>
          <w:tcPr>
            <w:tcW w:w="360" w:type="dxa"/>
          </w:tcPr>
          <w:p w14:paraId="0218EFBE" w14:textId="77777777" w:rsidR="004B3F04" w:rsidRDefault="004B3F04" w:rsidP="000659BE">
            <w:pPr>
              <w:pStyle w:val="TableText"/>
            </w:pPr>
            <w:r>
              <w:t>Entry</w:t>
            </w:r>
          </w:p>
        </w:tc>
        <w:tc>
          <w:tcPr>
            <w:tcW w:w="360" w:type="dxa"/>
          </w:tcPr>
          <w:p w14:paraId="11B1EF65" w14:textId="77777777" w:rsidR="004B3F04" w:rsidRDefault="004B3F04" w:rsidP="000659BE">
            <w:pPr>
              <w:pStyle w:val="TableText"/>
            </w:pPr>
            <w:r>
              <w:t>urn:hl7ii:2.16.840.1.113883.10.20.28.4.131:2021-02-01</w:t>
            </w:r>
          </w:p>
        </w:tc>
      </w:tr>
      <w:tr w:rsidR="004B3F04" w14:paraId="34AFE5C3" w14:textId="77777777" w:rsidTr="000659BE">
        <w:trPr>
          <w:jc w:val="center"/>
        </w:trPr>
        <w:tc>
          <w:tcPr>
            <w:tcW w:w="360" w:type="dxa"/>
          </w:tcPr>
          <w:p w14:paraId="2794D0E3" w14:textId="77777777" w:rsidR="004B3F04" w:rsidRDefault="006C736C" w:rsidP="000659BE">
            <w:pPr>
              <w:pStyle w:val="TableText"/>
            </w:pPr>
            <w:hyperlink w:anchor="E_Assessment_Performed_V4">
              <w:r w:rsidR="004B3F04">
                <w:rPr>
                  <w:rStyle w:val="HyperlinkText9pt"/>
                </w:rPr>
                <w:t>Assessment, Performed (V4)</w:t>
              </w:r>
            </w:hyperlink>
          </w:p>
        </w:tc>
        <w:tc>
          <w:tcPr>
            <w:tcW w:w="360" w:type="dxa"/>
          </w:tcPr>
          <w:p w14:paraId="131E55E1" w14:textId="77777777" w:rsidR="004B3F04" w:rsidRDefault="004B3F04" w:rsidP="000659BE">
            <w:pPr>
              <w:pStyle w:val="TableText"/>
            </w:pPr>
            <w:r>
              <w:t>Entry</w:t>
            </w:r>
          </w:p>
        </w:tc>
        <w:tc>
          <w:tcPr>
            <w:tcW w:w="360" w:type="dxa"/>
          </w:tcPr>
          <w:p w14:paraId="0DD1622C" w14:textId="77777777" w:rsidR="004B3F04" w:rsidRDefault="004B3F04" w:rsidP="000659BE">
            <w:pPr>
              <w:pStyle w:val="TableText"/>
            </w:pPr>
            <w:r>
              <w:t>urn:hl7ii:2.16.840.1.113883.10.20.28.4.117:2021-02-01</w:t>
            </w:r>
          </w:p>
        </w:tc>
      </w:tr>
      <w:tr w:rsidR="004B3F04" w14:paraId="7D847B82" w14:textId="77777777" w:rsidTr="000659BE">
        <w:trPr>
          <w:jc w:val="center"/>
        </w:trPr>
        <w:tc>
          <w:tcPr>
            <w:tcW w:w="360" w:type="dxa"/>
          </w:tcPr>
          <w:p w14:paraId="5B0E3105" w14:textId="77777777" w:rsidR="004B3F04" w:rsidRDefault="006C736C" w:rsidP="000659BE">
            <w:pPr>
              <w:pStyle w:val="TableText"/>
            </w:pPr>
            <w:hyperlink w:anchor="E_Assessment_Recommended_V4">
              <w:r w:rsidR="004B3F04">
                <w:rPr>
                  <w:rStyle w:val="HyperlinkText9pt"/>
                </w:rPr>
                <w:t>Assessment, Recommended (V4)</w:t>
              </w:r>
            </w:hyperlink>
          </w:p>
        </w:tc>
        <w:tc>
          <w:tcPr>
            <w:tcW w:w="360" w:type="dxa"/>
          </w:tcPr>
          <w:p w14:paraId="4A7B7C16" w14:textId="77777777" w:rsidR="004B3F04" w:rsidRDefault="004B3F04" w:rsidP="000659BE">
            <w:pPr>
              <w:pStyle w:val="TableText"/>
            </w:pPr>
            <w:r>
              <w:t>Entry</w:t>
            </w:r>
          </w:p>
        </w:tc>
        <w:tc>
          <w:tcPr>
            <w:tcW w:w="360" w:type="dxa"/>
          </w:tcPr>
          <w:p w14:paraId="7E5427B6" w14:textId="77777777" w:rsidR="004B3F04" w:rsidRDefault="004B3F04" w:rsidP="000659BE">
            <w:pPr>
              <w:pStyle w:val="TableText"/>
            </w:pPr>
            <w:r>
              <w:t>urn:hl7ii:2.16.840.1.113883.10.20.28.4.118:2021-02-01</w:t>
            </w:r>
          </w:p>
        </w:tc>
      </w:tr>
      <w:tr w:rsidR="004B3F04" w14:paraId="5D51F4EB" w14:textId="77777777" w:rsidTr="000659BE">
        <w:trPr>
          <w:jc w:val="center"/>
        </w:trPr>
        <w:tc>
          <w:tcPr>
            <w:tcW w:w="360" w:type="dxa"/>
          </w:tcPr>
          <w:p w14:paraId="5E8316F2" w14:textId="77777777" w:rsidR="004B3F04" w:rsidRDefault="006C736C" w:rsidP="000659BE">
            <w:pPr>
              <w:pStyle w:val="TableText"/>
            </w:pPr>
            <w:hyperlink w:anchor="E_Care_Goal_V4_">
              <w:r w:rsidR="004B3F04">
                <w:rPr>
                  <w:rStyle w:val="HyperlinkText9pt"/>
                </w:rPr>
                <w:t>Care Goal (V4)</w:t>
              </w:r>
            </w:hyperlink>
          </w:p>
        </w:tc>
        <w:tc>
          <w:tcPr>
            <w:tcW w:w="360" w:type="dxa"/>
          </w:tcPr>
          <w:p w14:paraId="66143155" w14:textId="77777777" w:rsidR="004B3F04" w:rsidRDefault="004B3F04" w:rsidP="000659BE">
            <w:pPr>
              <w:pStyle w:val="TableText"/>
            </w:pPr>
            <w:r>
              <w:t>Entry</w:t>
            </w:r>
          </w:p>
        </w:tc>
        <w:tc>
          <w:tcPr>
            <w:tcW w:w="360" w:type="dxa"/>
          </w:tcPr>
          <w:p w14:paraId="2FB5678A" w14:textId="77777777" w:rsidR="004B3F04" w:rsidRDefault="004B3F04" w:rsidP="000659BE">
            <w:pPr>
              <w:pStyle w:val="TableText"/>
            </w:pPr>
            <w:r>
              <w:t>urn:hl7ii:2.16.840.1.113883.10.20.28.4.7:2021-02-01</w:t>
            </w:r>
          </w:p>
        </w:tc>
      </w:tr>
      <w:tr w:rsidR="004B3F04" w14:paraId="28F3BABA" w14:textId="77777777" w:rsidTr="000659BE">
        <w:trPr>
          <w:jc w:val="center"/>
        </w:trPr>
        <w:tc>
          <w:tcPr>
            <w:tcW w:w="360" w:type="dxa"/>
          </w:tcPr>
          <w:p w14:paraId="2C2DC8C5" w14:textId="77777777" w:rsidR="004B3F04" w:rsidRDefault="006C736C" w:rsidP="000659BE">
            <w:pPr>
              <w:pStyle w:val="TableText"/>
            </w:pPr>
            <w:hyperlink w:anchor="E_Cause">
              <w:r w:rsidR="004B3F04">
                <w:rPr>
                  <w:rStyle w:val="HyperlinkText9pt"/>
                </w:rPr>
                <w:t>Cause</w:t>
              </w:r>
            </w:hyperlink>
          </w:p>
        </w:tc>
        <w:tc>
          <w:tcPr>
            <w:tcW w:w="360" w:type="dxa"/>
          </w:tcPr>
          <w:p w14:paraId="737BE888" w14:textId="77777777" w:rsidR="004B3F04" w:rsidRDefault="004B3F04" w:rsidP="000659BE">
            <w:pPr>
              <w:pStyle w:val="TableText"/>
            </w:pPr>
            <w:r>
              <w:t>Entry</w:t>
            </w:r>
          </w:p>
        </w:tc>
        <w:tc>
          <w:tcPr>
            <w:tcW w:w="360" w:type="dxa"/>
          </w:tcPr>
          <w:p w14:paraId="7394A7BC" w14:textId="77777777" w:rsidR="004B3F04" w:rsidRDefault="004B3F04" w:rsidP="000659BE">
            <w:pPr>
              <w:pStyle w:val="TableText"/>
            </w:pPr>
            <w:r>
              <w:t>urn:hl7ii:2.16.840.1.113883.10.20.28.4.105:2017-05-01</w:t>
            </w:r>
          </w:p>
        </w:tc>
      </w:tr>
      <w:tr w:rsidR="004B3F04" w14:paraId="6D2500B4" w14:textId="77777777" w:rsidTr="000659BE">
        <w:trPr>
          <w:jc w:val="center"/>
        </w:trPr>
        <w:tc>
          <w:tcPr>
            <w:tcW w:w="360" w:type="dxa"/>
          </w:tcPr>
          <w:p w14:paraId="294F4CE9" w14:textId="77777777" w:rsidR="004B3F04" w:rsidRDefault="006C736C" w:rsidP="000659BE">
            <w:pPr>
              <w:pStyle w:val="TableText"/>
            </w:pPr>
            <w:hyperlink w:anchor="E_Communication_Performed_V3">
              <w:r w:rsidR="004B3F04">
                <w:rPr>
                  <w:rStyle w:val="HyperlinkText9pt"/>
                </w:rPr>
                <w:t>Communication, Performed (V3)</w:t>
              </w:r>
            </w:hyperlink>
          </w:p>
        </w:tc>
        <w:tc>
          <w:tcPr>
            <w:tcW w:w="360" w:type="dxa"/>
          </w:tcPr>
          <w:p w14:paraId="62464A3A" w14:textId="77777777" w:rsidR="004B3F04" w:rsidRDefault="004B3F04" w:rsidP="000659BE">
            <w:pPr>
              <w:pStyle w:val="TableText"/>
            </w:pPr>
            <w:r>
              <w:t>Entry</w:t>
            </w:r>
          </w:p>
        </w:tc>
        <w:tc>
          <w:tcPr>
            <w:tcW w:w="360" w:type="dxa"/>
          </w:tcPr>
          <w:p w14:paraId="3D9A8D21" w14:textId="77777777" w:rsidR="004B3F04" w:rsidRDefault="004B3F04" w:rsidP="000659BE">
            <w:pPr>
              <w:pStyle w:val="TableText"/>
            </w:pPr>
            <w:r>
              <w:t>urn:hl7ii:2.16.840.1.113883.10.20.28.4.132:2021-02-01</w:t>
            </w:r>
          </w:p>
        </w:tc>
      </w:tr>
      <w:tr w:rsidR="004B3F04" w14:paraId="06B6B060" w14:textId="77777777" w:rsidTr="000659BE">
        <w:trPr>
          <w:jc w:val="center"/>
        </w:trPr>
        <w:tc>
          <w:tcPr>
            <w:tcW w:w="360" w:type="dxa"/>
          </w:tcPr>
          <w:p w14:paraId="3F98F1CD" w14:textId="77777777" w:rsidR="004B3F04" w:rsidRDefault="006C736C" w:rsidP="000659BE">
            <w:pPr>
              <w:pStyle w:val="TableText"/>
            </w:pPr>
            <w:hyperlink w:anchor="E_Component_1">
              <w:r w:rsidR="004B3F04">
                <w:rPr>
                  <w:rStyle w:val="HyperlinkText9pt"/>
                </w:rPr>
                <w:t>Component</w:t>
              </w:r>
            </w:hyperlink>
          </w:p>
        </w:tc>
        <w:tc>
          <w:tcPr>
            <w:tcW w:w="360" w:type="dxa"/>
          </w:tcPr>
          <w:p w14:paraId="69811B6A" w14:textId="77777777" w:rsidR="004B3F04" w:rsidRDefault="004B3F04" w:rsidP="000659BE">
            <w:pPr>
              <w:pStyle w:val="TableText"/>
            </w:pPr>
            <w:r>
              <w:t>Entry</w:t>
            </w:r>
          </w:p>
        </w:tc>
        <w:tc>
          <w:tcPr>
            <w:tcW w:w="360" w:type="dxa"/>
          </w:tcPr>
          <w:p w14:paraId="19059876" w14:textId="77777777" w:rsidR="004B3F04" w:rsidRDefault="004B3F04" w:rsidP="000659BE">
            <w:pPr>
              <w:pStyle w:val="TableText"/>
            </w:pPr>
            <w:r>
              <w:t>urn:hl7ii:2.16.840.1.113883.10.20.28.4.121:2017-05-01</w:t>
            </w:r>
          </w:p>
        </w:tc>
      </w:tr>
      <w:tr w:rsidR="004B3F04" w14:paraId="67390F2D" w14:textId="77777777" w:rsidTr="000659BE">
        <w:trPr>
          <w:jc w:val="center"/>
        </w:trPr>
        <w:tc>
          <w:tcPr>
            <w:tcW w:w="360" w:type="dxa"/>
          </w:tcPr>
          <w:p w14:paraId="29990D9F" w14:textId="77777777" w:rsidR="004B3F04" w:rsidRDefault="006C736C" w:rsidP="000659BE">
            <w:pPr>
              <w:pStyle w:val="TableText"/>
            </w:pPr>
            <w:hyperlink w:anchor="E_Days_Supplied">
              <w:r w:rsidR="004B3F04">
                <w:rPr>
                  <w:rStyle w:val="HyperlinkText9pt"/>
                </w:rPr>
                <w:t>Days Supplied</w:t>
              </w:r>
            </w:hyperlink>
          </w:p>
        </w:tc>
        <w:tc>
          <w:tcPr>
            <w:tcW w:w="360" w:type="dxa"/>
          </w:tcPr>
          <w:p w14:paraId="6FAC4FD2" w14:textId="77777777" w:rsidR="004B3F04" w:rsidRDefault="004B3F04" w:rsidP="000659BE">
            <w:pPr>
              <w:pStyle w:val="TableText"/>
            </w:pPr>
            <w:r>
              <w:t>Entry</w:t>
            </w:r>
          </w:p>
        </w:tc>
        <w:tc>
          <w:tcPr>
            <w:tcW w:w="360" w:type="dxa"/>
          </w:tcPr>
          <w:p w14:paraId="407F1AEF" w14:textId="77777777" w:rsidR="004B3F04" w:rsidRDefault="004B3F04" w:rsidP="000659BE">
            <w:pPr>
              <w:pStyle w:val="TableText"/>
            </w:pPr>
            <w:r>
              <w:t>urn:hl7ii:2.16.840.1.113883.10.20.28.4.133:2018-05-01</w:t>
            </w:r>
          </w:p>
        </w:tc>
      </w:tr>
      <w:tr w:rsidR="004B3F04" w14:paraId="11A5AD12" w14:textId="77777777" w:rsidTr="000659BE">
        <w:trPr>
          <w:jc w:val="center"/>
        </w:trPr>
        <w:tc>
          <w:tcPr>
            <w:tcW w:w="360" w:type="dxa"/>
          </w:tcPr>
          <w:p w14:paraId="13080EB6" w14:textId="77777777" w:rsidR="004B3F04" w:rsidRDefault="004B3F04" w:rsidP="000659BE">
            <w:pPr>
              <w:pStyle w:val="TableText"/>
            </w:pPr>
            <w:r>
              <w:t>Device, Applied (RETIRED)</w:t>
            </w:r>
          </w:p>
        </w:tc>
        <w:tc>
          <w:tcPr>
            <w:tcW w:w="360" w:type="dxa"/>
          </w:tcPr>
          <w:p w14:paraId="37291C08" w14:textId="77777777" w:rsidR="004B3F04" w:rsidRDefault="004B3F04" w:rsidP="000659BE">
            <w:pPr>
              <w:pStyle w:val="TableText"/>
            </w:pPr>
            <w:r>
              <w:t>Entry</w:t>
            </w:r>
          </w:p>
        </w:tc>
        <w:tc>
          <w:tcPr>
            <w:tcW w:w="360" w:type="dxa"/>
          </w:tcPr>
          <w:p w14:paraId="3F25366C" w14:textId="77777777" w:rsidR="004B3F04" w:rsidRDefault="004B3F04" w:rsidP="000659BE">
            <w:pPr>
              <w:pStyle w:val="TableText"/>
            </w:pPr>
            <w:r>
              <w:t>urn:hl7ii:2.16.840.1.113883.10.20.28.4.13:2021-02-01</w:t>
            </w:r>
          </w:p>
        </w:tc>
      </w:tr>
      <w:tr w:rsidR="004B3F04" w14:paraId="74EDA7BA" w14:textId="77777777" w:rsidTr="000659BE">
        <w:trPr>
          <w:jc w:val="center"/>
        </w:trPr>
        <w:tc>
          <w:tcPr>
            <w:tcW w:w="360" w:type="dxa"/>
          </w:tcPr>
          <w:p w14:paraId="1BED4B3B" w14:textId="77777777" w:rsidR="004B3F04" w:rsidRDefault="006C736C" w:rsidP="000659BE">
            <w:pPr>
              <w:pStyle w:val="TableText"/>
            </w:pPr>
            <w:hyperlink w:anchor="E_Device_Order_V3_">
              <w:r w:rsidR="004B3F04">
                <w:rPr>
                  <w:rStyle w:val="HyperlinkText9pt"/>
                </w:rPr>
                <w:t>Device, Order (V3)</w:t>
              </w:r>
            </w:hyperlink>
          </w:p>
        </w:tc>
        <w:tc>
          <w:tcPr>
            <w:tcW w:w="360" w:type="dxa"/>
          </w:tcPr>
          <w:p w14:paraId="796BD90B" w14:textId="77777777" w:rsidR="004B3F04" w:rsidRDefault="004B3F04" w:rsidP="000659BE">
            <w:pPr>
              <w:pStyle w:val="TableText"/>
            </w:pPr>
            <w:r>
              <w:t>Entry</w:t>
            </w:r>
          </w:p>
        </w:tc>
        <w:tc>
          <w:tcPr>
            <w:tcW w:w="360" w:type="dxa"/>
          </w:tcPr>
          <w:p w14:paraId="39726731" w14:textId="77777777" w:rsidR="004B3F04" w:rsidRDefault="004B3F04" w:rsidP="000659BE">
            <w:pPr>
              <w:pStyle w:val="TableText"/>
            </w:pPr>
            <w:r>
              <w:t>urn:hl7ii:2.16.840.1.113883.10.20.28.4.15:2021-02-01</w:t>
            </w:r>
          </w:p>
        </w:tc>
      </w:tr>
      <w:tr w:rsidR="004B3F04" w14:paraId="286082FC" w14:textId="77777777" w:rsidTr="000659BE">
        <w:trPr>
          <w:jc w:val="center"/>
        </w:trPr>
        <w:tc>
          <w:tcPr>
            <w:tcW w:w="360" w:type="dxa"/>
          </w:tcPr>
          <w:p w14:paraId="5C487E1C" w14:textId="77777777" w:rsidR="004B3F04" w:rsidRDefault="006C736C" w:rsidP="000659BE">
            <w:pPr>
              <w:pStyle w:val="TableText"/>
            </w:pPr>
            <w:hyperlink w:anchor="E_Device_Recommended_V3_">
              <w:r w:rsidR="004B3F04">
                <w:rPr>
                  <w:rStyle w:val="HyperlinkText9pt"/>
                </w:rPr>
                <w:t>Device, Recommended (V3)</w:t>
              </w:r>
            </w:hyperlink>
          </w:p>
        </w:tc>
        <w:tc>
          <w:tcPr>
            <w:tcW w:w="360" w:type="dxa"/>
          </w:tcPr>
          <w:p w14:paraId="641AD59B" w14:textId="77777777" w:rsidR="004B3F04" w:rsidRDefault="004B3F04" w:rsidP="000659BE">
            <w:pPr>
              <w:pStyle w:val="TableText"/>
            </w:pPr>
            <w:r>
              <w:t>Entry</w:t>
            </w:r>
          </w:p>
        </w:tc>
        <w:tc>
          <w:tcPr>
            <w:tcW w:w="360" w:type="dxa"/>
          </w:tcPr>
          <w:p w14:paraId="7481888D" w14:textId="77777777" w:rsidR="004B3F04" w:rsidRDefault="004B3F04" w:rsidP="000659BE">
            <w:pPr>
              <w:pStyle w:val="TableText"/>
            </w:pPr>
            <w:r>
              <w:t>urn:hl7ii:2.16.840.1.113883.10.20.28.4.16:2021-02-01</w:t>
            </w:r>
          </w:p>
        </w:tc>
      </w:tr>
      <w:tr w:rsidR="004B3F04" w14:paraId="53D3523B" w14:textId="77777777" w:rsidTr="000659BE">
        <w:trPr>
          <w:jc w:val="center"/>
        </w:trPr>
        <w:tc>
          <w:tcPr>
            <w:tcW w:w="360" w:type="dxa"/>
          </w:tcPr>
          <w:p w14:paraId="198DB778" w14:textId="77777777" w:rsidR="004B3F04" w:rsidRDefault="006C736C" w:rsidP="000659BE">
            <w:pPr>
              <w:pStyle w:val="TableText"/>
            </w:pPr>
            <w:hyperlink w:anchor="E_Diagnosis_V4">
              <w:r w:rsidR="004B3F04">
                <w:rPr>
                  <w:rStyle w:val="HyperlinkText9pt"/>
                </w:rPr>
                <w:t>Diagnosis (V4)</w:t>
              </w:r>
            </w:hyperlink>
          </w:p>
        </w:tc>
        <w:tc>
          <w:tcPr>
            <w:tcW w:w="360" w:type="dxa"/>
          </w:tcPr>
          <w:p w14:paraId="6CC439BA" w14:textId="77777777" w:rsidR="004B3F04" w:rsidRDefault="004B3F04" w:rsidP="000659BE">
            <w:pPr>
              <w:pStyle w:val="TableText"/>
            </w:pPr>
            <w:r>
              <w:t>Entry</w:t>
            </w:r>
          </w:p>
        </w:tc>
        <w:tc>
          <w:tcPr>
            <w:tcW w:w="360" w:type="dxa"/>
          </w:tcPr>
          <w:p w14:paraId="3EE78B2F" w14:textId="77777777" w:rsidR="004B3F04" w:rsidRDefault="004B3F04" w:rsidP="000659BE">
            <w:pPr>
              <w:pStyle w:val="TableText"/>
            </w:pPr>
            <w:r>
              <w:t>urn:hl7ii:2.16.840.1.113883.10.20.28.4.110:2021-02-01</w:t>
            </w:r>
          </w:p>
        </w:tc>
      </w:tr>
      <w:tr w:rsidR="004B3F04" w14:paraId="63185B86" w14:textId="77777777" w:rsidTr="000659BE">
        <w:trPr>
          <w:jc w:val="center"/>
        </w:trPr>
        <w:tc>
          <w:tcPr>
            <w:tcW w:w="360" w:type="dxa"/>
          </w:tcPr>
          <w:p w14:paraId="6D067833" w14:textId="77777777" w:rsidR="004B3F04" w:rsidRDefault="006C736C" w:rsidP="000659BE">
            <w:pPr>
              <w:pStyle w:val="TableText"/>
            </w:pPr>
            <w:hyperlink w:anchor="E_Diagnostic_Study_Order_V5_">
              <w:r w:rsidR="004B3F04">
                <w:rPr>
                  <w:rStyle w:val="HyperlinkText9pt"/>
                </w:rPr>
                <w:t>Diagnostic Study, Order (V5)</w:t>
              </w:r>
            </w:hyperlink>
          </w:p>
        </w:tc>
        <w:tc>
          <w:tcPr>
            <w:tcW w:w="360" w:type="dxa"/>
          </w:tcPr>
          <w:p w14:paraId="2C3E2368" w14:textId="77777777" w:rsidR="004B3F04" w:rsidRDefault="004B3F04" w:rsidP="000659BE">
            <w:pPr>
              <w:pStyle w:val="TableText"/>
            </w:pPr>
            <w:r>
              <w:t>Entry</w:t>
            </w:r>
          </w:p>
        </w:tc>
        <w:tc>
          <w:tcPr>
            <w:tcW w:w="360" w:type="dxa"/>
          </w:tcPr>
          <w:p w14:paraId="66E10F64" w14:textId="77777777" w:rsidR="004B3F04" w:rsidRDefault="004B3F04" w:rsidP="000659BE">
            <w:pPr>
              <w:pStyle w:val="TableText"/>
            </w:pPr>
            <w:r>
              <w:t>urn:hl7ii:2.16.840.1.113883.10.20.</w:t>
            </w:r>
            <w:r>
              <w:lastRenderedPageBreak/>
              <w:t>28.4.22:2021-02-01</w:t>
            </w:r>
          </w:p>
        </w:tc>
      </w:tr>
      <w:tr w:rsidR="004B3F04" w14:paraId="67667535" w14:textId="77777777" w:rsidTr="000659BE">
        <w:trPr>
          <w:jc w:val="center"/>
        </w:trPr>
        <w:tc>
          <w:tcPr>
            <w:tcW w:w="360" w:type="dxa"/>
          </w:tcPr>
          <w:p w14:paraId="387C089C" w14:textId="77777777" w:rsidR="004B3F04" w:rsidRDefault="006C736C" w:rsidP="000659BE">
            <w:pPr>
              <w:pStyle w:val="TableText"/>
            </w:pPr>
            <w:hyperlink w:anchor="E_Diagnostic_Study_Performed_V4_">
              <w:r w:rsidR="004B3F04">
                <w:rPr>
                  <w:rStyle w:val="HyperlinkText9pt"/>
                </w:rPr>
                <w:t>Diagnostic Study, Performed (V4)</w:t>
              </w:r>
            </w:hyperlink>
          </w:p>
        </w:tc>
        <w:tc>
          <w:tcPr>
            <w:tcW w:w="360" w:type="dxa"/>
          </w:tcPr>
          <w:p w14:paraId="096315DA" w14:textId="77777777" w:rsidR="004B3F04" w:rsidRDefault="004B3F04" w:rsidP="000659BE">
            <w:pPr>
              <w:pStyle w:val="TableText"/>
            </w:pPr>
            <w:r>
              <w:t>Entry</w:t>
            </w:r>
          </w:p>
        </w:tc>
        <w:tc>
          <w:tcPr>
            <w:tcW w:w="360" w:type="dxa"/>
          </w:tcPr>
          <w:p w14:paraId="394A031E" w14:textId="77777777" w:rsidR="004B3F04" w:rsidRDefault="004B3F04" w:rsidP="000659BE">
            <w:pPr>
              <w:pStyle w:val="TableText"/>
            </w:pPr>
            <w:r>
              <w:t>urn:hl7ii:2.16.840.1.113883.10.20.28.4.23:2021-02-01</w:t>
            </w:r>
          </w:p>
        </w:tc>
      </w:tr>
      <w:tr w:rsidR="004B3F04" w14:paraId="33E7FCF0" w14:textId="77777777" w:rsidTr="000659BE">
        <w:trPr>
          <w:jc w:val="center"/>
        </w:trPr>
        <w:tc>
          <w:tcPr>
            <w:tcW w:w="360" w:type="dxa"/>
          </w:tcPr>
          <w:p w14:paraId="60AB4DE4" w14:textId="77777777" w:rsidR="004B3F04" w:rsidRDefault="006C736C" w:rsidP="000659BE">
            <w:pPr>
              <w:pStyle w:val="TableText"/>
            </w:pPr>
            <w:hyperlink w:anchor="E_Diagnostic_Study_Recommended_V5_">
              <w:r w:rsidR="004B3F04">
                <w:rPr>
                  <w:rStyle w:val="HyperlinkText9pt"/>
                </w:rPr>
                <w:t>Diagnostic Study, Recommended (V5)</w:t>
              </w:r>
            </w:hyperlink>
          </w:p>
        </w:tc>
        <w:tc>
          <w:tcPr>
            <w:tcW w:w="360" w:type="dxa"/>
          </w:tcPr>
          <w:p w14:paraId="26D8034A" w14:textId="77777777" w:rsidR="004B3F04" w:rsidRDefault="004B3F04" w:rsidP="000659BE">
            <w:pPr>
              <w:pStyle w:val="TableText"/>
            </w:pPr>
            <w:r>
              <w:t>Entry</w:t>
            </w:r>
          </w:p>
        </w:tc>
        <w:tc>
          <w:tcPr>
            <w:tcW w:w="360" w:type="dxa"/>
          </w:tcPr>
          <w:p w14:paraId="4802F118" w14:textId="77777777" w:rsidR="004B3F04" w:rsidRDefault="004B3F04" w:rsidP="000659BE">
            <w:pPr>
              <w:pStyle w:val="TableText"/>
            </w:pPr>
            <w:r>
              <w:t>urn:hl7ii:2.16.840.1.113883.10.20.28.4.24:2021-02-01</w:t>
            </w:r>
          </w:p>
        </w:tc>
      </w:tr>
      <w:tr w:rsidR="004B3F04" w14:paraId="11F10988" w14:textId="77777777" w:rsidTr="000659BE">
        <w:trPr>
          <w:jc w:val="center"/>
        </w:trPr>
        <w:tc>
          <w:tcPr>
            <w:tcW w:w="360" w:type="dxa"/>
          </w:tcPr>
          <w:p w14:paraId="65DF4725" w14:textId="77777777" w:rsidR="004B3F04" w:rsidRDefault="006C736C" w:rsidP="000659BE">
            <w:pPr>
              <w:pStyle w:val="TableText"/>
            </w:pPr>
            <w:hyperlink w:anchor="E_Dosage">
              <w:r w:rsidR="004B3F04">
                <w:rPr>
                  <w:rStyle w:val="HyperlinkText9pt"/>
                </w:rPr>
                <w:t>Dosage</w:t>
              </w:r>
            </w:hyperlink>
          </w:p>
        </w:tc>
        <w:tc>
          <w:tcPr>
            <w:tcW w:w="360" w:type="dxa"/>
          </w:tcPr>
          <w:p w14:paraId="41B94CFA" w14:textId="77777777" w:rsidR="004B3F04" w:rsidRDefault="004B3F04" w:rsidP="000659BE">
            <w:pPr>
              <w:pStyle w:val="TableText"/>
            </w:pPr>
            <w:r>
              <w:t>Entry</w:t>
            </w:r>
          </w:p>
        </w:tc>
        <w:tc>
          <w:tcPr>
            <w:tcW w:w="360" w:type="dxa"/>
          </w:tcPr>
          <w:p w14:paraId="7CCAFA4B" w14:textId="77777777" w:rsidR="004B3F04" w:rsidRDefault="004B3F04" w:rsidP="000659BE">
            <w:pPr>
              <w:pStyle w:val="TableText"/>
            </w:pPr>
            <w:r>
              <w:t>urn:hl7ii:2.16.840.1.113883.10.20.28.4.125:2017-05-01</w:t>
            </w:r>
          </w:p>
        </w:tc>
      </w:tr>
      <w:tr w:rsidR="004B3F04" w14:paraId="2796BA70" w14:textId="77777777" w:rsidTr="000659BE">
        <w:trPr>
          <w:jc w:val="center"/>
        </w:trPr>
        <w:tc>
          <w:tcPr>
            <w:tcW w:w="360" w:type="dxa"/>
          </w:tcPr>
          <w:p w14:paraId="67076AAA" w14:textId="77777777" w:rsidR="004B3F04" w:rsidRDefault="006C736C" w:rsidP="000659BE">
            <w:pPr>
              <w:pStyle w:val="TableText"/>
            </w:pPr>
            <w:hyperlink w:anchor="E_Encounter_Class">
              <w:r w:rsidR="004B3F04">
                <w:rPr>
                  <w:rStyle w:val="HyperlinkText9pt"/>
                </w:rPr>
                <w:t>Encounter Class</w:t>
              </w:r>
            </w:hyperlink>
          </w:p>
        </w:tc>
        <w:tc>
          <w:tcPr>
            <w:tcW w:w="360" w:type="dxa"/>
          </w:tcPr>
          <w:p w14:paraId="2293E7CE" w14:textId="77777777" w:rsidR="004B3F04" w:rsidRDefault="004B3F04" w:rsidP="000659BE">
            <w:pPr>
              <w:pStyle w:val="TableText"/>
            </w:pPr>
            <w:r>
              <w:t>Entry</w:t>
            </w:r>
          </w:p>
        </w:tc>
        <w:tc>
          <w:tcPr>
            <w:tcW w:w="360" w:type="dxa"/>
          </w:tcPr>
          <w:p w14:paraId="1F30A0D4" w14:textId="77777777" w:rsidR="004B3F04" w:rsidRDefault="004B3F04" w:rsidP="000659BE">
            <w:pPr>
              <w:pStyle w:val="TableText"/>
            </w:pPr>
            <w:r>
              <w:t>urn:hl7ii:2.16.840.1.113883.10.20.28.4.143:2021-02-01</w:t>
            </w:r>
          </w:p>
        </w:tc>
      </w:tr>
      <w:tr w:rsidR="004B3F04" w14:paraId="62FE99CB" w14:textId="77777777" w:rsidTr="000659BE">
        <w:trPr>
          <w:jc w:val="center"/>
        </w:trPr>
        <w:tc>
          <w:tcPr>
            <w:tcW w:w="360" w:type="dxa"/>
          </w:tcPr>
          <w:p w14:paraId="5C7B10DC" w14:textId="77777777" w:rsidR="004B3F04" w:rsidRDefault="006C736C" w:rsidP="000659BE">
            <w:pPr>
              <w:pStyle w:val="TableText"/>
            </w:pPr>
            <w:hyperlink w:anchor="E_Encounter_Diagnosis_">
              <w:r w:rsidR="004B3F04">
                <w:rPr>
                  <w:rStyle w:val="HyperlinkText9pt"/>
                </w:rPr>
                <w:t>Encounter Diagnosis</w:t>
              </w:r>
            </w:hyperlink>
          </w:p>
        </w:tc>
        <w:tc>
          <w:tcPr>
            <w:tcW w:w="360" w:type="dxa"/>
          </w:tcPr>
          <w:p w14:paraId="7842AE45" w14:textId="77777777" w:rsidR="004B3F04" w:rsidRDefault="004B3F04" w:rsidP="000659BE">
            <w:pPr>
              <w:pStyle w:val="TableText"/>
            </w:pPr>
            <w:r>
              <w:t>Entry</w:t>
            </w:r>
          </w:p>
        </w:tc>
        <w:tc>
          <w:tcPr>
            <w:tcW w:w="360" w:type="dxa"/>
          </w:tcPr>
          <w:p w14:paraId="312491EA" w14:textId="77777777" w:rsidR="004B3F04" w:rsidRDefault="004B3F04" w:rsidP="000659BE">
            <w:pPr>
              <w:pStyle w:val="TableText"/>
            </w:pPr>
            <w:r>
              <w:t>urn:hl7ii:2.16.840.1.113883.10.20.28.4.138:2019-05-01</w:t>
            </w:r>
          </w:p>
        </w:tc>
      </w:tr>
      <w:tr w:rsidR="004B3F04" w14:paraId="4D3C7574" w14:textId="77777777" w:rsidTr="000659BE">
        <w:trPr>
          <w:jc w:val="center"/>
        </w:trPr>
        <w:tc>
          <w:tcPr>
            <w:tcW w:w="360" w:type="dxa"/>
          </w:tcPr>
          <w:p w14:paraId="5C5EEE24" w14:textId="77777777" w:rsidR="004B3F04" w:rsidRDefault="006C736C" w:rsidP="000659BE">
            <w:pPr>
              <w:pStyle w:val="TableText"/>
            </w:pPr>
            <w:hyperlink w:anchor="E_Encounter_Order_V3_">
              <w:r w:rsidR="004B3F04">
                <w:rPr>
                  <w:rStyle w:val="HyperlinkText9pt"/>
                </w:rPr>
                <w:t>Encounter, Order (V3)</w:t>
              </w:r>
            </w:hyperlink>
          </w:p>
        </w:tc>
        <w:tc>
          <w:tcPr>
            <w:tcW w:w="360" w:type="dxa"/>
          </w:tcPr>
          <w:p w14:paraId="40E2BC69" w14:textId="77777777" w:rsidR="004B3F04" w:rsidRDefault="004B3F04" w:rsidP="000659BE">
            <w:pPr>
              <w:pStyle w:val="TableText"/>
            </w:pPr>
            <w:r>
              <w:t>Entry</w:t>
            </w:r>
          </w:p>
        </w:tc>
        <w:tc>
          <w:tcPr>
            <w:tcW w:w="360" w:type="dxa"/>
          </w:tcPr>
          <w:p w14:paraId="5562E01C" w14:textId="77777777" w:rsidR="004B3F04" w:rsidRDefault="004B3F04" w:rsidP="000659BE">
            <w:pPr>
              <w:pStyle w:val="TableText"/>
            </w:pPr>
            <w:r>
              <w:t>urn:hl7ii:2.16.840.1.113883.10.20.28.4.27:2021-02-01</w:t>
            </w:r>
          </w:p>
        </w:tc>
      </w:tr>
      <w:tr w:rsidR="004B3F04" w14:paraId="0B27B2A5" w14:textId="77777777" w:rsidTr="000659BE">
        <w:trPr>
          <w:jc w:val="center"/>
        </w:trPr>
        <w:tc>
          <w:tcPr>
            <w:tcW w:w="360" w:type="dxa"/>
          </w:tcPr>
          <w:p w14:paraId="2372B078" w14:textId="77777777" w:rsidR="004B3F04" w:rsidRDefault="006C736C" w:rsidP="000659BE">
            <w:pPr>
              <w:pStyle w:val="TableText"/>
            </w:pPr>
            <w:hyperlink w:anchor="E_Encounter_Performed_V4_">
              <w:r w:rsidR="004B3F04">
                <w:rPr>
                  <w:rStyle w:val="HyperlinkText9pt"/>
                </w:rPr>
                <w:t>Encounter, Performed (V4)</w:t>
              </w:r>
            </w:hyperlink>
          </w:p>
        </w:tc>
        <w:tc>
          <w:tcPr>
            <w:tcW w:w="360" w:type="dxa"/>
          </w:tcPr>
          <w:p w14:paraId="01E8B075" w14:textId="77777777" w:rsidR="004B3F04" w:rsidRDefault="004B3F04" w:rsidP="000659BE">
            <w:pPr>
              <w:pStyle w:val="TableText"/>
            </w:pPr>
            <w:r>
              <w:t>Entry</w:t>
            </w:r>
          </w:p>
        </w:tc>
        <w:tc>
          <w:tcPr>
            <w:tcW w:w="360" w:type="dxa"/>
          </w:tcPr>
          <w:p w14:paraId="56C62935" w14:textId="77777777" w:rsidR="004B3F04" w:rsidRDefault="004B3F04" w:rsidP="000659BE">
            <w:pPr>
              <w:pStyle w:val="TableText"/>
            </w:pPr>
            <w:r>
              <w:t>urn:hl7ii:2.16.840.1.113883.10.20.28.4.5:2021-02-01</w:t>
            </w:r>
          </w:p>
        </w:tc>
      </w:tr>
      <w:tr w:rsidR="004B3F04" w14:paraId="58758316" w14:textId="77777777" w:rsidTr="000659BE">
        <w:trPr>
          <w:jc w:val="center"/>
        </w:trPr>
        <w:tc>
          <w:tcPr>
            <w:tcW w:w="360" w:type="dxa"/>
          </w:tcPr>
          <w:p w14:paraId="0CFD2D00" w14:textId="77777777" w:rsidR="004B3F04" w:rsidRDefault="006C736C" w:rsidP="000659BE">
            <w:pPr>
              <w:pStyle w:val="TableText"/>
            </w:pPr>
            <w:hyperlink w:anchor="E_Encounter_Recommended_V3_">
              <w:r w:rsidR="004B3F04">
                <w:rPr>
                  <w:rStyle w:val="HyperlinkText9pt"/>
                </w:rPr>
                <w:t>Encounter, Recommended (V3)</w:t>
              </w:r>
            </w:hyperlink>
          </w:p>
        </w:tc>
        <w:tc>
          <w:tcPr>
            <w:tcW w:w="360" w:type="dxa"/>
          </w:tcPr>
          <w:p w14:paraId="67B4104C" w14:textId="77777777" w:rsidR="004B3F04" w:rsidRDefault="004B3F04" w:rsidP="000659BE">
            <w:pPr>
              <w:pStyle w:val="TableText"/>
            </w:pPr>
            <w:r>
              <w:t>Entry</w:t>
            </w:r>
          </w:p>
        </w:tc>
        <w:tc>
          <w:tcPr>
            <w:tcW w:w="360" w:type="dxa"/>
          </w:tcPr>
          <w:p w14:paraId="01E20F67" w14:textId="77777777" w:rsidR="004B3F04" w:rsidRDefault="004B3F04" w:rsidP="000659BE">
            <w:pPr>
              <w:pStyle w:val="TableText"/>
            </w:pPr>
            <w:r>
              <w:t>urn:hl7ii:2.16.840.1.113883.10.20.28.4.28:2021-02-01</w:t>
            </w:r>
          </w:p>
        </w:tc>
      </w:tr>
      <w:tr w:rsidR="004B3F04" w14:paraId="0D80A479" w14:textId="77777777" w:rsidTr="000659BE">
        <w:trPr>
          <w:jc w:val="center"/>
        </w:trPr>
        <w:tc>
          <w:tcPr>
            <w:tcW w:w="360" w:type="dxa"/>
          </w:tcPr>
          <w:p w14:paraId="2F32C454" w14:textId="77777777" w:rsidR="004B3F04" w:rsidRDefault="006C736C" w:rsidP="000659BE">
            <w:pPr>
              <w:pStyle w:val="TableText"/>
            </w:pPr>
            <w:hyperlink w:anchor="E_Entity_Care_Partner_V2">
              <w:r w:rsidR="004B3F04">
                <w:rPr>
                  <w:rStyle w:val="HyperlinkText9pt"/>
                </w:rPr>
                <w:t>Entity - Care Partner (V2)</w:t>
              </w:r>
            </w:hyperlink>
          </w:p>
        </w:tc>
        <w:tc>
          <w:tcPr>
            <w:tcW w:w="360" w:type="dxa"/>
          </w:tcPr>
          <w:p w14:paraId="49A2931F" w14:textId="77777777" w:rsidR="004B3F04" w:rsidRDefault="004B3F04" w:rsidP="000659BE">
            <w:pPr>
              <w:pStyle w:val="TableText"/>
            </w:pPr>
            <w:r>
              <w:t>Entry</w:t>
            </w:r>
          </w:p>
        </w:tc>
        <w:tc>
          <w:tcPr>
            <w:tcW w:w="360" w:type="dxa"/>
          </w:tcPr>
          <w:p w14:paraId="7CF2E679" w14:textId="77777777" w:rsidR="004B3F04" w:rsidRDefault="004B3F04" w:rsidP="000659BE">
            <w:pPr>
              <w:pStyle w:val="TableText"/>
            </w:pPr>
            <w:r>
              <w:t>urn:hl7ii:2.16.840.1.113883.10.20.28.4.134:2021-02-01</w:t>
            </w:r>
          </w:p>
        </w:tc>
      </w:tr>
      <w:tr w:rsidR="004B3F04" w14:paraId="582DB1E2" w14:textId="77777777" w:rsidTr="000659BE">
        <w:trPr>
          <w:jc w:val="center"/>
        </w:trPr>
        <w:tc>
          <w:tcPr>
            <w:tcW w:w="360" w:type="dxa"/>
          </w:tcPr>
          <w:p w14:paraId="1B327AD2" w14:textId="77777777" w:rsidR="004B3F04" w:rsidRDefault="006C736C" w:rsidP="000659BE">
            <w:pPr>
              <w:pStyle w:val="TableText"/>
            </w:pPr>
            <w:hyperlink w:anchor="E_Entity_Location">
              <w:r w:rsidR="004B3F04">
                <w:rPr>
                  <w:rStyle w:val="HyperlinkText9pt"/>
                </w:rPr>
                <w:t>Entity - Location</w:t>
              </w:r>
            </w:hyperlink>
          </w:p>
        </w:tc>
        <w:tc>
          <w:tcPr>
            <w:tcW w:w="360" w:type="dxa"/>
          </w:tcPr>
          <w:p w14:paraId="7A9E7AFD" w14:textId="77777777" w:rsidR="004B3F04" w:rsidRDefault="004B3F04" w:rsidP="000659BE">
            <w:pPr>
              <w:pStyle w:val="TableText"/>
            </w:pPr>
            <w:r>
              <w:t>Entry</w:t>
            </w:r>
          </w:p>
        </w:tc>
        <w:tc>
          <w:tcPr>
            <w:tcW w:w="360" w:type="dxa"/>
          </w:tcPr>
          <w:p w14:paraId="2CE13EA9" w14:textId="77777777" w:rsidR="004B3F04" w:rsidRDefault="004B3F04" w:rsidP="000659BE">
            <w:pPr>
              <w:pStyle w:val="TableText"/>
            </w:pPr>
            <w:r>
              <w:t>urn:hl7ii:2.16.840.1.113883.10.20.28.4.142:2021-02-01</w:t>
            </w:r>
          </w:p>
        </w:tc>
      </w:tr>
      <w:tr w:rsidR="004B3F04" w14:paraId="2EF481FD" w14:textId="77777777" w:rsidTr="000659BE">
        <w:trPr>
          <w:jc w:val="center"/>
        </w:trPr>
        <w:tc>
          <w:tcPr>
            <w:tcW w:w="360" w:type="dxa"/>
          </w:tcPr>
          <w:p w14:paraId="6C0E18CB" w14:textId="77777777" w:rsidR="004B3F04" w:rsidRDefault="006C736C" w:rsidP="000659BE">
            <w:pPr>
              <w:pStyle w:val="TableText"/>
            </w:pPr>
            <w:hyperlink w:anchor="E_Entity_Organization_V2">
              <w:r w:rsidR="004B3F04">
                <w:rPr>
                  <w:rStyle w:val="HyperlinkText9pt"/>
                </w:rPr>
                <w:t>Entity - Organization (V2)</w:t>
              </w:r>
            </w:hyperlink>
          </w:p>
        </w:tc>
        <w:tc>
          <w:tcPr>
            <w:tcW w:w="360" w:type="dxa"/>
          </w:tcPr>
          <w:p w14:paraId="73DA20F3" w14:textId="77777777" w:rsidR="004B3F04" w:rsidRDefault="004B3F04" w:rsidP="000659BE">
            <w:pPr>
              <w:pStyle w:val="TableText"/>
            </w:pPr>
            <w:r>
              <w:t>Entry</w:t>
            </w:r>
          </w:p>
        </w:tc>
        <w:tc>
          <w:tcPr>
            <w:tcW w:w="360" w:type="dxa"/>
          </w:tcPr>
          <w:p w14:paraId="122EF833" w14:textId="77777777" w:rsidR="004B3F04" w:rsidRDefault="004B3F04" w:rsidP="000659BE">
            <w:pPr>
              <w:pStyle w:val="TableText"/>
            </w:pPr>
            <w:r>
              <w:t>urn:hl7ii:2.16.840.1.113883.10.20.28.4.135:2021-02-01</w:t>
            </w:r>
          </w:p>
        </w:tc>
      </w:tr>
      <w:tr w:rsidR="004B3F04" w14:paraId="1E60EEF2" w14:textId="77777777" w:rsidTr="000659BE">
        <w:trPr>
          <w:jc w:val="center"/>
        </w:trPr>
        <w:tc>
          <w:tcPr>
            <w:tcW w:w="360" w:type="dxa"/>
          </w:tcPr>
          <w:p w14:paraId="752B88FE" w14:textId="77777777" w:rsidR="004B3F04" w:rsidRDefault="006C736C" w:rsidP="000659BE">
            <w:pPr>
              <w:pStyle w:val="TableText"/>
            </w:pPr>
            <w:hyperlink w:anchor="E_Entity_Patient_V2">
              <w:r w:rsidR="004B3F04">
                <w:rPr>
                  <w:rStyle w:val="HyperlinkText9pt"/>
                </w:rPr>
                <w:t>Entity - Patient (V2)</w:t>
              </w:r>
            </w:hyperlink>
          </w:p>
        </w:tc>
        <w:tc>
          <w:tcPr>
            <w:tcW w:w="360" w:type="dxa"/>
          </w:tcPr>
          <w:p w14:paraId="2233806C" w14:textId="77777777" w:rsidR="004B3F04" w:rsidRDefault="004B3F04" w:rsidP="000659BE">
            <w:pPr>
              <w:pStyle w:val="TableText"/>
            </w:pPr>
            <w:r>
              <w:t>Entry</w:t>
            </w:r>
          </w:p>
        </w:tc>
        <w:tc>
          <w:tcPr>
            <w:tcW w:w="360" w:type="dxa"/>
          </w:tcPr>
          <w:p w14:paraId="2CD2645C" w14:textId="77777777" w:rsidR="004B3F04" w:rsidRDefault="004B3F04" w:rsidP="000659BE">
            <w:pPr>
              <w:pStyle w:val="TableText"/>
            </w:pPr>
            <w:r>
              <w:t>urn:hl7ii:2.16.840.1.113883.10.20.28.4.136:2021-02-01</w:t>
            </w:r>
          </w:p>
        </w:tc>
      </w:tr>
      <w:tr w:rsidR="004B3F04" w14:paraId="631CBF70" w14:textId="77777777" w:rsidTr="000659BE">
        <w:trPr>
          <w:jc w:val="center"/>
        </w:trPr>
        <w:tc>
          <w:tcPr>
            <w:tcW w:w="360" w:type="dxa"/>
          </w:tcPr>
          <w:p w14:paraId="07BB855F" w14:textId="77777777" w:rsidR="004B3F04" w:rsidRDefault="006C736C" w:rsidP="000659BE">
            <w:pPr>
              <w:pStyle w:val="TableText"/>
            </w:pPr>
            <w:hyperlink w:anchor="E_Entity_Practitioner_V2">
              <w:r w:rsidR="004B3F04">
                <w:rPr>
                  <w:rStyle w:val="HyperlinkText9pt"/>
                </w:rPr>
                <w:t>Entity - Practitioner (V2)</w:t>
              </w:r>
            </w:hyperlink>
          </w:p>
        </w:tc>
        <w:tc>
          <w:tcPr>
            <w:tcW w:w="360" w:type="dxa"/>
          </w:tcPr>
          <w:p w14:paraId="3FF83D9E" w14:textId="77777777" w:rsidR="004B3F04" w:rsidRDefault="004B3F04" w:rsidP="000659BE">
            <w:pPr>
              <w:pStyle w:val="TableText"/>
            </w:pPr>
            <w:r>
              <w:t>Entry</w:t>
            </w:r>
          </w:p>
        </w:tc>
        <w:tc>
          <w:tcPr>
            <w:tcW w:w="360" w:type="dxa"/>
          </w:tcPr>
          <w:p w14:paraId="3160A167" w14:textId="77777777" w:rsidR="004B3F04" w:rsidRDefault="004B3F04" w:rsidP="000659BE">
            <w:pPr>
              <w:pStyle w:val="TableText"/>
            </w:pPr>
            <w:r>
              <w:t>urn:hl7ii:2.16.840.1.113883.10.20.28.4.137:2021-02-01</w:t>
            </w:r>
          </w:p>
        </w:tc>
      </w:tr>
      <w:tr w:rsidR="004B3F04" w14:paraId="5CAA2A00" w14:textId="77777777" w:rsidTr="000659BE">
        <w:trPr>
          <w:jc w:val="center"/>
        </w:trPr>
        <w:tc>
          <w:tcPr>
            <w:tcW w:w="360" w:type="dxa"/>
          </w:tcPr>
          <w:p w14:paraId="60E90F6A" w14:textId="77777777" w:rsidR="004B3F04" w:rsidRDefault="006C736C" w:rsidP="000659BE">
            <w:pPr>
              <w:pStyle w:val="TableText"/>
            </w:pPr>
            <w:hyperlink w:anchor="E_Facility_Location">
              <w:r w:rsidR="004B3F04">
                <w:rPr>
                  <w:rStyle w:val="HyperlinkText9pt"/>
                </w:rPr>
                <w:t>Facility Location</w:t>
              </w:r>
            </w:hyperlink>
          </w:p>
        </w:tc>
        <w:tc>
          <w:tcPr>
            <w:tcW w:w="360" w:type="dxa"/>
          </w:tcPr>
          <w:p w14:paraId="68014CA4" w14:textId="77777777" w:rsidR="004B3F04" w:rsidRDefault="004B3F04" w:rsidP="000659BE">
            <w:pPr>
              <w:pStyle w:val="TableText"/>
            </w:pPr>
            <w:r>
              <w:t>Entry</w:t>
            </w:r>
          </w:p>
        </w:tc>
        <w:tc>
          <w:tcPr>
            <w:tcW w:w="360" w:type="dxa"/>
          </w:tcPr>
          <w:p w14:paraId="14E62871" w14:textId="77777777" w:rsidR="004B3F04" w:rsidRDefault="004B3F04" w:rsidP="000659BE">
            <w:pPr>
              <w:pStyle w:val="TableText"/>
            </w:pPr>
            <w:r>
              <w:t>urn:hl7ii:2.16.840.1.113883.10.20.28.4.92:2017-05-01</w:t>
            </w:r>
          </w:p>
        </w:tc>
      </w:tr>
      <w:tr w:rsidR="004B3F04" w14:paraId="4C577454" w14:textId="77777777" w:rsidTr="000659BE">
        <w:trPr>
          <w:jc w:val="center"/>
        </w:trPr>
        <w:tc>
          <w:tcPr>
            <w:tcW w:w="360" w:type="dxa"/>
          </w:tcPr>
          <w:p w14:paraId="071A2FA0" w14:textId="77777777" w:rsidR="004B3F04" w:rsidRDefault="006C736C" w:rsidP="000659BE">
            <w:pPr>
              <w:pStyle w:val="TableText"/>
            </w:pPr>
            <w:hyperlink w:anchor="E_Family_History_V3">
              <w:r w:rsidR="004B3F04">
                <w:rPr>
                  <w:rStyle w:val="HyperlinkText9pt"/>
                </w:rPr>
                <w:t>Family History (V3)</w:t>
              </w:r>
            </w:hyperlink>
          </w:p>
        </w:tc>
        <w:tc>
          <w:tcPr>
            <w:tcW w:w="360" w:type="dxa"/>
          </w:tcPr>
          <w:p w14:paraId="12A1B6A3" w14:textId="77777777" w:rsidR="004B3F04" w:rsidRDefault="004B3F04" w:rsidP="000659BE">
            <w:pPr>
              <w:pStyle w:val="TableText"/>
            </w:pPr>
            <w:r>
              <w:t>Entry</w:t>
            </w:r>
          </w:p>
        </w:tc>
        <w:tc>
          <w:tcPr>
            <w:tcW w:w="360" w:type="dxa"/>
          </w:tcPr>
          <w:p w14:paraId="60E856D1" w14:textId="77777777" w:rsidR="004B3F04" w:rsidRDefault="004B3F04" w:rsidP="000659BE">
            <w:pPr>
              <w:pStyle w:val="TableText"/>
            </w:pPr>
            <w:r>
              <w:t>urn:hl7ii:2.16.840.1.113883.10.20.28.4.111:2021-02-01</w:t>
            </w:r>
          </w:p>
        </w:tc>
      </w:tr>
      <w:tr w:rsidR="004B3F04" w14:paraId="405622BE" w14:textId="77777777" w:rsidTr="000659BE">
        <w:trPr>
          <w:jc w:val="center"/>
        </w:trPr>
        <w:tc>
          <w:tcPr>
            <w:tcW w:w="360" w:type="dxa"/>
          </w:tcPr>
          <w:p w14:paraId="5216A3A4" w14:textId="77777777" w:rsidR="004B3F04" w:rsidRDefault="006C736C" w:rsidP="000659BE">
            <w:pPr>
              <w:pStyle w:val="TableText"/>
            </w:pPr>
            <w:hyperlink w:anchor="E_Immunization_Administered_V5">
              <w:r w:rsidR="004B3F04">
                <w:rPr>
                  <w:rStyle w:val="HyperlinkText9pt"/>
                </w:rPr>
                <w:t>Immunization, Administered (V5)</w:t>
              </w:r>
            </w:hyperlink>
          </w:p>
        </w:tc>
        <w:tc>
          <w:tcPr>
            <w:tcW w:w="360" w:type="dxa"/>
          </w:tcPr>
          <w:p w14:paraId="49909E59" w14:textId="77777777" w:rsidR="004B3F04" w:rsidRDefault="004B3F04" w:rsidP="000659BE">
            <w:pPr>
              <w:pStyle w:val="TableText"/>
            </w:pPr>
            <w:r>
              <w:t>Entry</w:t>
            </w:r>
          </w:p>
        </w:tc>
        <w:tc>
          <w:tcPr>
            <w:tcW w:w="360" w:type="dxa"/>
          </w:tcPr>
          <w:p w14:paraId="4C179905" w14:textId="77777777" w:rsidR="004B3F04" w:rsidRDefault="004B3F04" w:rsidP="000659BE">
            <w:pPr>
              <w:pStyle w:val="TableText"/>
            </w:pPr>
            <w:r>
              <w:t>urn:hl7ii:2.16.840.1.113883.10.20.28.4.112:2021-02-01</w:t>
            </w:r>
          </w:p>
        </w:tc>
      </w:tr>
      <w:tr w:rsidR="004B3F04" w14:paraId="1E903A30" w14:textId="77777777" w:rsidTr="000659BE">
        <w:trPr>
          <w:jc w:val="center"/>
        </w:trPr>
        <w:tc>
          <w:tcPr>
            <w:tcW w:w="360" w:type="dxa"/>
          </w:tcPr>
          <w:p w14:paraId="437FA944" w14:textId="77777777" w:rsidR="004B3F04" w:rsidRDefault="006C736C" w:rsidP="000659BE">
            <w:pPr>
              <w:pStyle w:val="TableText"/>
            </w:pPr>
            <w:hyperlink w:anchor="E_Immunization_Order_V4">
              <w:r w:rsidR="004B3F04">
                <w:rPr>
                  <w:rStyle w:val="HyperlinkText9pt"/>
                </w:rPr>
                <w:t>Immunization, Order (V4)</w:t>
              </w:r>
            </w:hyperlink>
          </w:p>
        </w:tc>
        <w:tc>
          <w:tcPr>
            <w:tcW w:w="360" w:type="dxa"/>
          </w:tcPr>
          <w:p w14:paraId="138D722B" w14:textId="77777777" w:rsidR="004B3F04" w:rsidRDefault="004B3F04" w:rsidP="000659BE">
            <w:pPr>
              <w:pStyle w:val="TableText"/>
            </w:pPr>
            <w:r>
              <w:t>Entry</w:t>
            </w:r>
          </w:p>
        </w:tc>
        <w:tc>
          <w:tcPr>
            <w:tcW w:w="360" w:type="dxa"/>
          </w:tcPr>
          <w:p w14:paraId="346194A4" w14:textId="77777777" w:rsidR="004B3F04" w:rsidRDefault="004B3F04" w:rsidP="000659BE">
            <w:pPr>
              <w:pStyle w:val="TableText"/>
            </w:pPr>
            <w:r>
              <w:t>urn:hl7ii:2.16.840.1.113883.10.20.28.4.113:2021-02-01</w:t>
            </w:r>
          </w:p>
        </w:tc>
      </w:tr>
      <w:tr w:rsidR="004B3F04" w14:paraId="0A51223B" w14:textId="77777777" w:rsidTr="000659BE">
        <w:trPr>
          <w:jc w:val="center"/>
        </w:trPr>
        <w:tc>
          <w:tcPr>
            <w:tcW w:w="360" w:type="dxa"/>
          </w:tcPr>
          <w:p w14:paraId="1E14F86A" w14:textId="77777777" w:rsidR="004B3F04" w:rsidRDefault="006C736C" w:rsidP="000659BE">
            <w:pPr>
              <w:pStyle w:val="TableText"/>
            </w:pPr>
            <w:hyperlink w:anchor="E_Incision_Datetime_V1">
              <w:r w:rsidR="004B3F04">
                <w:rPr>
                  <w:rStyle w:val="HyperlinkText9pt"/>
                </w:rPr>
                <w:t>Incision Datetime</w:t>
              </w:r>
            </w:hyperlink>
          </w:p>
        </w:tc>
        <w:tc>
          <w:tcPr>
            <w:tcW w:w="360" w:type="dxa"/>
          </w:tcPr>
          <w:p w14:paraId="258ABE18" w14:textId="77777777" w:rsidR="004B3F04" w:rsidRDefault="004B3F04" w:rsidP="000659BE">
            <w:pPr>
              <w:pStyle w:val="TableText"/>
            </w:pPr>
            <w:r>
              <w:t>Entry</w:t>
            </w:r>
          </w:p>
        </w:tc>
        <w:tc>
          <w:tcPr>
            <w:tcW w:w="360" w:type="dxa"/>
          </w:tcPr>
          <w:p w14:paraId="56AB726A" w14:textId="77777777" w:rsidR="004B3F04" w:rsidRDefault="004B3F04" w:rsidP="000659BE">
            <w:pPr>
              <w:pStyle w:val="TableText"/>
            </w:pPr>
            <w:r>
              <w:t>urn:hl7ii:2.16.840.1.113883.10.20.28.4.89:2017-05-01</w:t>
            </w:r>
          </w:p>
        </w:tc>
      </w:tr>
      <w:tr w:rsidR="004B3F04" w14:paraId="16142711" w14:textId="77777777" w:rsidTr="000659BE">
        <w:trPr>
          <w:jc w:val="center"/>
        </w:trPr>
        <w:tc>
          <w:tcPr>
            <w:tcW w:w="360" w:type="dxa"/>
          </w:tcPr>
          <w:p w14:paraId="659ADD1D" w14:textId="77777777" w:rsidR="004B3F04" w:rsidRDefault="006C736C" w:rsidP="000659BE">
            <w:pPr>
              <w:pStyle w:val="TableText"/>
            </w:pPr>
            <w:hyperlink w:anchor="E_Intervention_Order_V3_">
              <w:r w:rsidR="004B3F04">
                <w:rPr>
                  <w:rStyle w:val="HyperlinkText9pt"/>
                </w:rPr>
                <w:t>Intervention, Order (V3)</w:t>
              </w:r>
            </w:hyperlink>
          </w:p>
        </w:tc>
        <w:tc>
          <w:tcPr>
            <w:tcW w:w="360" w:type="dxa"/>
          </w:tcPr>
          <w:p w14:paraId="01219DC5" w14:textId="77777777" w:rsidR="004B3F04" w:rsidRDefault="004B3F04" w:rsidP="000659BE">
            <w:pPr>
              <w:pStyle w:val="TableText"/>
            </w:pPr>
            <w:r>
              <w:t>Entry</w:t>
            </w:r>
          </w:p>
        </w:tc>
        <w:tc>
          <w:tcPr>
            <w:tcW w:w="360" w:type="dxa"/>
          </w:tcPr>
          <w:p w14:paraId="01AE4831" w14:textId="77777777" w:rsidR="004B3F04" w:rsidRDefault="004B3F04" w:rsidP="000659BE">
            <w:pPr>
              <w:pStyle w:val="TableText"/>
            </w:pPr>
            <w:r>
              <w:t>urn:hl7ii:2.16.840.1.113883.10.20.28.4.35:2021-02-01</w:t>
            </w:r>
          </w:p>
        </w:tc>
      </w:tr>
      <w:tr w:rsidR="004B3F04" w14:paraId="3F3BB635" w14:textId="77777777" w:rsidTr="000659BE">
        <w:trPr>
          <w:jc w:val="center"/>
        </w:trPr>
        <w:tc>
          <w:tcPr>
            <w:tcW w:w="360" w:type="dxa"/>
          </w:tcPr>
          <w:p w14:paraId="1E2B7D0C" w14:textId="77777777" w:rsidR="004B3F04" w:rsidRDefault="006C736C" w:rsidP="000659BE">
            <w:pPr>
              <w:pStyle w:val="TableText"/>
            </w:pPr>
            <w:hyperlink w:anchor="E_Intervention_Performed_V4_">
              <w:r w:rsidR="004B3F04">
                <w:rPr>
                  <w:rStyle w:val="HyperlinkText9pt"/>
                </w:rPr>
                <w:t>Intervention, Performed (V4)</w:t>
              </w:r>
            </w:hyperlink>
          </w:p>
        </w:tc>
        <w:tc>
          <w:tcPr>
            <w:tcW w:w="360" w:type="dxa"/>
          </w:tcPr>
          <w:p w14:paraId="0568F397" w14:textId="77777777" w:rsidR="004B3F04" w:rsidRDefault="004B3F04" w:rsidP="000659BE">
            <w:pPr>
              <w:pStyle w:val="TableText"/>
            </w:pPr>
            <w:r>
              <w:t>Entry</w:t>
            </w:r>
          </w:p>
        </w:tc>
        <w:tc>
          <w:tcPr>
            <w:tcW w:w="360" w:type="dxa"/>
          </w:tcPr>
          <w:p w14:paraId="2655A8DC" w14:textId="77777777" w:rsidR="004B3F04" w:rsidRDefault="004B3F04" w:rsidP="000659BE">
            <w:pPr>
              <w:pStyle w:val="TableText"/>
            </w:pPr>
            <w:r>
              <w:t>urn:hl7ii:2.16.840.1.113883.10.20.28.4.36:2021-02-01</w:t>
            </w:r>
          </w:p>
        </w:tc>
      </w:tr>
      <w:tr w:rsidR="004B3F04" w14:paraId="3671E61B" w14:textId="77777777" w:rsidTr="000659BE">
        <w:trPr>
          <w:jc w:val="center"/>
        </w:trPr>
        <w:tc>
          <w:tcPr>
            <w:tcW w:w="360" w:type="dxa"/>
          </w:tcPr>
          <w:p w14:paraId="70C9ECE0" w14:textId="77777777" w:rsidR="004B3F04" w:rsidRDefault="006C736C" w:rsidP="000659BE">
            <w:pPr>
              <w:pStyle w:val="TableText"/>
            </w:pPr>
            <w:hyperlink w:anchor="E_Intervention_Recommended_V3_">
              <w:r w:rsidR="004B3F04">
                <w:rPr>
                  <w:rStyle w:val="HyperlinkText9pt"/>
                </w:rPr>
                <w:t>Intervention, Recommended (V3)</w:t>
              </w:r>
            </w:hyperlink>
          </w:p>
        </w:tc>
        <w:tc>
          <w:tcPr>
            <w:tcW w:w="360" w:type="dxa"/>
          </w:tcPr>
          <w:p w14:paraId="0D9138D3" w14:textId="77777777" w:rsidR="004B3F04" w:rsidRDefault="004B3F04" w:rsidP="000659BE">
            <w:pPr>
              <w:pStyle w:val="TableText"/>
            </w:pPr>
            <w:r>
              <w:t>Entry</w:t>
            </w:r>
          </w:p>
        </w:tc>
        <w:tc>
          <w:tcPr>
            <w:tcW w:w="360" w:type="dxa"/>
          </w:tcPr>
          <w:p w14:paraId="173DBC6A" w14:textId="77777777" w:rsidR="004B3F04" w:rsidRDefault="004B3F04" w:rsidP="000659BE">
            <w:pPr>
              <w:pStyle w:val="TableText"/>
            </w:pPr>
            <w:r>
              <w:t>urn:hl7ii:2.16.840.1.113883.10.20.28.4.37:2021-02-01</w:t>
            </w:r>
          </w:p>
        </w:tc>
      </w:tr>
      <w:tr w:rsidR="004B3F04" w14:paraId="2F4876BA" w14:textId="77777777" w:rsidTr="000659BE">
        <w:trPr>
          <w:jc w:val="center"/>
        </w:trPr>
        <w:tc>
          <w:tcPr>
            <w:tcW w:w="360" w:type="dxa"/>
          </w:tcPr>
          <w:p w14:paraId="4A956B1B" w14:textId="77777777" w:rsidR="004B3F04" w:rsidRDefault="006C736C" w:rsidP="000659BE">
            <w:pPr>
              <w:pStyle w:val="TableText"/>
            </w:pPr>
            <w:hyperlink w:anchor="E_Laboratory_Test_Component">
              <w:r w:rsidR="004B3F04">
                <w:rPr>
                  <w:rStyle w:val="HyperlinkText9pt"/>
                </w:rPr>
                <w:t>Laboratory Test Component</w:t>
              </w:r>
            </w:hyperlink>
          </w:p>
        </w:tc>
        <w:tc>
          <w:tcPr>
            <w:tcW w:w="360" w:type="dxa"/>
          </w:tcPr>
          <w:p w14:paraId="613AC7B8" w14:textId="77777777" w:rsidR="004B3F04" w:rsidRDefault="004B3F04" w:rsidP="000659BE">
            <w:pPr>
              <w:pStyle w:val="TableText"/>
            </w:pPr>
            <w:r>
              <w:t>Entry</w:t>
            </w:r>
          </w:p>
        </w:tc>
        <w:tc>
          <w:tcPr>
            <w:tcW w:w="360" w:type="dxa"/>
          </w:tcPr>
          <w:p w14:paraId="270CC0AD" w14:textId="77777777" w:rsidR="004B3F04" w:rsidRDefault="004B3F04" w:rsidP="000659BE">
            <w:pPr>
              <w:pStyle w:val="TableText"/>
            </w:pPr>
            <w:r>
              <w:t>urn:hl7ii:2.16.840.1.113883.10.20.28.4.126:2017-05-01</w:t>
            </w:r>
          </w:p>
        </w:tc>
      </w:tr>
      <w:tr w:rsidR="004B3F04" w14:paraId="12E7E2CB" w14:textId="77777777" w:rsidTr="000659BE">
        <w:trPr>
          <w:jc w:val="center"/>
        </w:trPr>
        <w:tc>
          <w:tcPr>
            <w:tcW w:w="360" w:type="dxa"/>
          </w:tcPr>
          <w:p w14:paraId="09FF9B29" w14:textId="77777777" w:rsidR="004B3F04" w:rsidRDefault="006C736C" w:rsidP="000659BE">
            <w:pPr>
              <w:pStyle w:val="TableText"/>
            </w:pPr>
            <w:hyperlink w:anchor="E_Laboratory_Test_Reference_Range">
              <w:r w:rsidR="004B3F04">
                <w:rPr>
                  <w:rStyle w:val="HyperlinkText9pt"/>
                </w:rPr>
                <w:t>Laboratory Test Reference Range</w:t>
              </w:r>
            </w:hyperlink>
          </w:p>
        </w:tc>
        <w:tc>
          <w:tcPr>
            <w:tcW w:w="360" w:type="dxa"/>
          </w:tcPr>
          <w:p w14:paraId="2DF0225A" w14:textId="77777777" w:rsidR="004B3F04" w:rsidRDefault="004B3F04" w:rsidP="000659BE">
            <w:pPr>
              <w:pStyle w:val="TableText"/>
            </w:pPr>
            <w:r>
              <w:t>Entry</w:t>
            </w:r>
          </w:p>
        </w:tc>
        <w:tc>
          <w:tcPr>
            <w:tcW w:w="360" w:type="dxa"/>
          </w:tcPr>
          <w:p w14:paraId="7062A1D9" w14:textId="77777777" w:rsidR="004B3F04" w:rsidRDefault="004B3F04" w:rsidP="000659BE">
            <w:pPr>
              <w:pStyle w:val="TableText"/>
            </w:pPr>
            <w:r>
              <w:t>urn:hl7ii:2.16.840.1.113883.10.20.</w:t>
            </w:r>
            <w:r>
              <w:lastRenderedPageBreak/>
              <w:t>28.4.124:2017-05-01</w:t>
            </w:r>
          </w:p>
        </w:tc>
      </w:tr>
      <w:tr w:rsidR="004B3F04" w14:paraId="40C96695" w14:textId="77777777" w:rsidTr="000659BE">
        <w:trPr>
          <w:jc w:val="center"/>
        </w:trPr>
        <w:tc>
          <w:tcPr>
            <w:tcW w:w="360" w:type="dxa"/>
          </w:tcPr>
          <w:p w14:paraId="64F43B05" w14:textId="77777777" w:rsidR="004B3F04" w:rsidRDefault="006C736C" w:rsidP="000659BE">
            <w:pPr>
              <w:pStyle w:val="TableText"/>
            </w:pPr>
            <w:hyperlink w:anchor="E_Laboratory_Test_Order_V4_">
              <w:r w:rsidR="004B3F04">
                <w:rPr>
                  <w:rStyle w:val="HyperlinkText9pt"/>
                </w:rPr>
                <w:t>Laboratory Test, Order (V4)</w:t>
              </w:r>
            </w:hyperlink>
          </w:p>
        </w:tc>
        <w:tc>
          <w:tcPr>
            <w:tcW w:w="360" w:type="dxa"/>
          </w:tcPr>
          <w:p w14:paraId="08890E47" w14:textId="77777777" w:rsidR="004B3F04" w:rsidRDefault="004B3F04" w:rsidP="000659BE">
            <w:pPr>
              <w:pStyle w:val="TableText"/>
            </w:pPr>
            <w:r>
              <w:t>Entry</w:t>
            </w:r>
          </w:p>
        </w:tc>
        <w:tc>
          <w:tcPr>
            <w:tcW w:w="360" w:type="dxa"/>
          </w:tcPr>
          <w:p w14:paraId="0CF57D02" w14:textId="77777777" w:rsidR="004B3F04" w:rsidRDefault="004B3F04" w:rsidP="000659BE">
            <w:pPr>
              <w:pStyle w:val="TableText"/>
            </w:pPr>
            <w:r>
              <w:t>urn:hl7ii:2.16.840.1.113883.10.20.28.4.41:2021-02-01</w:t>
            </w:r>
          </w:p>
        </w:tc>
      </w:tr>
      <w:tr w:rsidR="004B3F04" w14:paraId="4699AC3C" w14:textId="77777777" w:rsidTr="000659BE">
        <w:trPr>
          <w:jc w:val="center"/>
        </w:trPr>
        <w:tc>
          <w:tcPr>
            <w:tcW w:w="360" w:type="dxa"/>
          </w:tcPr>
          <w:p w14:paraId="09712618" w14:textId="77777777" w:rsidR="004B3F04" w:rsidRDefault="006C736C" w:rsidP="000659BE">
            <w:pPr>
              <w:pStyle w:val="TableText"/>
            </w:pPr>
            <w:hyperlink w:anchor="E_Laboratory_Test_Performed_V4_">
              <w:r w:rsidR="004B3F04">
                <w:rPr>
                  <w:rStyle w:val="HyperlinkText9pt"/>
                </w:rPr>
                <w:t>Laboratory Test, Performed (V4)</w:t>
              </w:r>
            </w:hyperlink>
          </w:p>
        </w:tc>
        <w:tc>
          <w:tcPr>
            <w:tcW w:w="360" w:type="dxa"/>
          </w:tcPr>
          <w:p w14:paraId="54CF1087" w14:textId="77777777" w:rsidR="004B3F04" w:rsidRDefault="004B3F04" w:rsidP="000659BE">
            <w:pPr>
              <w:pStyle w:val="TableText"/>
            </w:pPr>
            <w:r>
              <w:t>Entry</w:t>
            </w:r>
          </w:p>
        </w:tc>
        <w:tc>
          <w:tcPr>
            <w:tcW w:w="360" w:type="dxa"/>
          </w:tcPr>
          <w:p w14:paraId="26B9F285" w14:textId="77777777" w:rsidR="004B3F04" w:rsidRDefault="004B3F04" w:rsidP="000659BE">
            <w:pPr>
              <w:pStyle w:val="TableText"/>
            </w:pPr>
            <w:r>
              <w:t>urn:hl7ii:2.16.840.1.113883.10.20.28.4.42:2021-02-01</w:t>
            </w:r>
          </w:p>
        </w:tc>
      </w:tr>
      <w:tr w:rsidR="004B3F04" w14:paraId="27DA6335" w14:textId="77777777" w:rsidTr="000659BE">
        <w:trPr>
          <w:jc w:val="center"/>
        </w:trPr>
        <w:tc>
          <w:tcPr>
            <w:tcW w:w="360" w:type="dxa"/>
          </w:tcPr>
          <w:p w14:paraId="1071646C" w14:textId="77777777" w:rsidR="004B3F04" w:rsidRDefault="006C736C" w:rsidP="000659BE">
            <w:pPr>
              <w:pStyle w:val="TableText"/>
            </w:pPr>
            <w:hyperlink w:anchor="E_Laboratory_Test_Recommended_V4_">
              <w:r w:rsidR="004B3F04">
                <w:rPr>
                  <w:rStyle w:val="HyperlinkText9pt"/>
                </w:rPr>
                <w:t>Laboratory Test, Recommended (V4)</w:t>
              </w:r>
            </w:hyperlink>
          </w:p>
        </w:tc>
        <w:tc>
          <w:tcPr>
            <w:tcW w:w="360" w:type="dxa"/>
          </w:tcPr>
          <w:p w14:paraId="692648EA" w14:textId="77777777" w:rsidR="004B3F04" w:rsidRDefault="004B3F04" w:rsidP="000659BE">
            <w:pPr>
              <w:pStyle w:val="TableText"/>
            </w:pPr>
            <w:r>
              <w:t>Entry</w:t>
            </w:r>
          </w:p>
        </w:tc>
        <w:tc>
          <w:tcPr>
            <w:tcW w:w="360" w:type="dxa"/>
          </w:tcPr>
          <w:p w14:paraId="7CC8365C" w14:textId="77777777" w:rsidR="004B3F04" w:rsidRDefault="004B3F04" w:rsidP="000659BE">
            <w:pPr>
              <w:pStyle w:val="TableText"/>
            </w:pPr>
            <w:r>
              <w:t>urn:hl7ii:2.16.840.1.113883.10.20.28.4.43:2021-02-01</w:t>
            </w:r>
          </w:p>
        </w:tc>
      </w:tr>
      <w:tr w:rsidR="004B3F04" w14:paraId="4642B3F0" w14:textId="77777777" w:rsidTr="000659BE">
        <w:trPr>
          <w:jc w:val="center"/>
        </w:trPr>
        <w:tc>
          <w:tcPr>
            <w:tcW w:w="360" w:type="dxa"/>
          </w:tcPr>
          <w:p w14:paraId="001C9E6E" w14:textId="77777777" w:rsidR="004B3F04" w:rsidRDefault="006C736C" w:rsidP="000659BE">
            <w:pPr>
              <w:pStyle w:val="TableText"/>
            </w:pPr>
            <w:hyperlink w:anchor="E_Medication_Active_V5_">
              <w:r w:rsidR="004B3F04">
                <w:rPr>
                  <w:rStyle w:val="HyperlinkText9pt"/>
                </w:rPr>
                <w:t>Medication, Active (V5)</w:t>
              </w:r>
            </w:hyperlink>
          </w:p>
        </w:tc>
        <w:tc>
          <w:tcPr>
            <w:tcW w:w="360" w:type="dxa"/>
          </w:tcPr>
          <w:p w14:paraId="64F6A1F3" w14:textId="77777777" w:rsidR="004B3F04" w:rsidRDefault="004B3F04" w:rsidP="000659BE">
            <w:pPr>
              <w:pStyle w:val="TableText"/>
            </w:pPr>
            <w:r>
              <w:t>Entry</w:t>
            </w:r>
          </w:p>
        </w:tc>
        <w:tc>
          <w:tcPr>
            <w:tcW w:w="360" w:type="dxa"/>
          </w:tcPr>
          <w:p w14:paraId="64AFC5C3" w14:textId="77777777" w:rsidR="004B3F04" w:rsidRDefault="004B3F04" w:rsidP="000659BE">
            <w:pPr>
              <w:pStyle w:val="TableText"/>
            </w:pPr>
            <w:r>
              <w:t>urn:hl7ii:2.16.840.1.113883.10.20.28.4.44:2021-02-01</w:t>
            </w:r>
          </w:p>
        </w:tc>
      </w:tr>
      <w:tr w:rsidR="004B3F04" w14:paraId="07AD80D4" w14:textId="77777777" w:rsidTr="000659BE">
        <w:trPr>
          <w:jc w:val="center"/>
        </w:trPr>
        <w:tc>
          <w:tcPr>
            <w:tcW w:w="360" w:type="dxa"/>
          </w:tcPr>
          <w:p w14:paraId="07FDDFD3" w14:textId="77777777" w:rsidR="004B3F04" w:rsidRDefault="006C736C" w:rsidP="000659BE">
            <w:pPr>
              <w:pStyle w:val="TableText"/>
            </w:pPr>
            <w:hyperlink w:anchor="E_Medication_Administered_V5_">
              <w:r w:rsidR="004B3F04">
                <w:rPr>
                  <w:rStyle w:val="HyperlinkText9pt"/>
                </w:rPr>
                <w:t>Medication, Administered (V5)</w:t>
              </w:r>
            </w:hyperlink>
          </w:p>
        </w:tc>
        <w:tc>
          <w:tcPr>
            <w:tcW w:w="360" w:type="dxa"/>
          </w:tcPr>
          <w:p w14:paraId="318048C4" w14:textId="77777777" w:rsidR="004B3F04" w:rsidRDefault="004B3F04" w:rsidP="000659BE">
            <w:pPr>
              <w:pStyle w:val="TableText"/>
            </w:pPr>
            <w:r>
              <w:t>Entry</w:t>
            </w:r>
          </w:p>
        </w:tc>
        <w:tc>
          <w:tcPr>
            <w:tcW w:w="360" w:type="dxa"/>
          </w:tcPr>
          <w:p w14:paraId="21745A00" w14:textId="77777777" w:rsidR="004B3F04" w:rsidRDefault="004B3F04" w:rsidP="000659BE">
            <w:pPr>
              <w:pStyle w:val="TableText"/>
            </w:pPr>
            <w:r>
              <w:t>urn:hl7ii:2.16.840.1.113883.10.20.28.4.45:2021-02-01</w:t>
            </w:r>
          </w:p>
        </w:tc>
      </w:tr>
      <w:tr w:rsidR="004B3F04" w14:paraId="784B4EFB" w14:textId="77777777" w:rsidTr="000659BE">
        <w:trPr>
          <w:jc w:val="center"/>
        </w:trPr>
        <w:tc>
          <w:tcPr>
            <w:tcW w:w="360" w:type="dxa"/>
          </w:tcPr>
          <w:p w14:paraId="2633FBCA" w14:textId="77777777" w:rsidR="004B3F04" w:rsidRDefault="006C736C" w:rsidP="000659BE">
            <w:pPr>
              <w:pStyle w:val="TableText"/>
            </w:pPr>
            <w:hyperlink w:anchor="E_Medication_Discharge_V4">
              <w:r w:rsidR="004B3F04">
                <w:rPr>
                  <w:rStyle w:val="HyperlinkText9pt"/>
                </w:rPr>
                <w:t>Medication, Discharge (V4)</w:t>
              </w:r>
            </w:hyperlink>
          </w:p>
        </w:tc>
        <w:tc>
          <w:tcPr>
            <w:tcW w:w="360" w:type="dxa"/>
          </w:tcPr>
          <w:p w14:paraId="334F45C2" w14:textId="77777777" w:rsidR="004B3F04" w:rsidRDefault="004B3F04" w:rsidP="000659BE">
            <w:pPr>
              <w:pStyle w:val="TableText"/>
            </w:pPr>
            <w:r>
              <w:t>Entry</w:t>
            </w:r>
          </w:p>
        </w:tc>
        <w:tc>
          <w:tcPr>
            <w:tcW w:w="360" w:type="dxa"/>
          </w:tcPr>
          <w:p w14:paraId="0333E0FF" w14:textId="77777777" w:rsidR="004B3F04" w:rsidRDefault="004B3F04" w:rsidP="000659BE">
            <w:pPr>
              <w:pStyle w:val="TableText"/>
            </w:pPr>
            <w:r>
              <w:t>urn:hl7ii:2.16.840.1.113883.10.20.28.4.48:2021-02-01</w:t>
            </w:r>
          </w:p>
        </w:tc>
      </w:tr>
      <w:tr w:rsidR="004B3F04" w14:paraId="180806AA" w14:textId="77777777" w:rsidTr="000659BE">
        <w:trPr>
          <w:jc w:val="center"/>
        </w:trPr>
        <w:tc>
          <w:tcPr>
            <w:tcW w:w="360" w:type="dxa"/>
          </w:tcPr>
          <w:p w14:paraId="7C21E3CD" w14:textId="77777777" w:rsidR="004B3F04" w:rsidRDefault="006C736C" w:rsidP="000659BE">
            <w:pPr>
              <w:pStyle w:val="TableText"/>
            </w:pPr>
            <w:hyperlink w:anchor="E_Medication_Dispensed_V4_">
              <w:r w:rsidR="004B3F04">
                <w:rPr>
                  <w:rStyle w:val="HyperlinkText9pt"/>
                </w:rPr>
                <w:t>Medication, Dispensed (V4)</w:t>
              </w:r>
            </w:hyperlink>
          </w:p>
        </w:tc>
        <w:tc>
          <w:tcPr>
            <w:tcW w:w="360" w:type="dxa"/>
          </w:tcPr>
          <w:p w14:paraId="3B2D208A" w14:textId="77777777" w:rsidR="004B3F04" w:rsidRDefault="004B3F04" w:rsidP="000659BE">
            <w:pPr>
              <w:pStyle w:val="TableText"/>
            </w:pPr>
            <w:r>
              <w:t>Entry</w:t>
            </w:r>
          </w:p>
        </w:tc>
        <w:tc>
          <w:tcPr>
            <w:tcW w:w="360" w:type="dxa"/>
          </w:tcPr>
          <w:p w14:paraId="4D462BB8" w14:textId="77777777" w:rsidR="004B3F04" w:rsidRDefault="004B3F04" w:rsidP="000659BE">
            <w:pPr>
              <w:pStyle w:val="TableText"/>
            </w:pPr>
            <w:r>
              <w:t>urn:hl7ii:2.16.840.1.113883.10.20.28.4.49:2021-02-01</w:t>
            </w:r>
          </w:p>
        </w:tc>
      </w:tr>
      <w:tr w:rsidR="004B3F04" w14:paraId="74E0E3EB" w14:textId="77777777" w:rsidTr="000659BE">
        <w:trPr>
          <w:jc w:val="center"/>
        </w:trPr>
        <w:tc>
          <w:tcPr>
            <w:tcW w:w="360" w:type="dxa"/>
          </w:tcPr>
          <w:p w14:paraId="06F472EA" w14:textId="77777777" w:rsidR="004B3F04" w:rsidRDefault="006C736C" w:rsidP="000659BE">
            <w:pPr>
              <w:pStyle w:val="TableText"/>
            </w:pPr>
            <w:hyperlink w:anchor="E_Medication_Order_V5_">
              <w:r w:rsidR="004B3F04">
                <w:rPr>
                  <w:rStyle w:val="HyperlinkText9pt"/>
                </w:rPr>
                <w:t>Medication, Order (V5)</w:t>
              </w:r>
            </w:hyperlink>
          </w:p>
        </w:tc>
        <w:tc>
          <w:tcPr>
            <w:tcW w:w="360" w:type="dxa"/>
          </w:tcPr>
          <w:p w14:paraId="6AE93599" w14:textId="77777777" w:rsidR="004B3F04" w:rsidRDefault="004B3F04" w:rsidP="000659BE">
            <w:pPr>
              <w:pStyle w:val="TableText"/>
            </w:pPr>
            <w:r>
              <w:t>Entry</w:t>
            </w:r>
          </w:p>
        </w:tc>
        <w:tc>
          <w:tcPr>
            <w:tcW w:w="360" w:type="dxa"/>
          </w:tcPr>
          <w:p w14:paraId="0FBA3070" w14:textId="77777777" w:rsidR="004B3F04" w:rsidRDefault="004B3F04" w:rsidP="000659BE">
            <w:pPr>
              <w:pStyle w:val="TableText"/>
            </w:pPr>
            <w:r>
              <w:t>urn:hl7ii:2.16.840.1.113883.10.20.28.4.51:2021-02-01</w:t>
            </w:r>
          </w:p>
        </w:tc>
      </w:tr>
      <w:tr w:rsidR="004B3F04" w14:paraId="3C205845" w14:textId="77777777" w:rsidTr="000659BE">
        <w:trPr>
          <w:jc w:val="center"/>
        </w:trPr>
        <w:tc>
          <w:tcPr>
            <w:tcW w:w="360" w:type="dxa"/>
          </w:tcPr>
          <w:p w14:paraId="7294A727" w14:textId="77777777" w:rsidR="004B3F04" w:rsidRDefault="006C736C" w:rsidP="000659BE">
            <w:pPr>
              <w:pStyle w:val="TableText"/>
            </w:pPr>
            <w:hyperlink w:anchor="E_Patient_Care_Experience_V3_">
              <w:r w:rsidR="004B3F04">
                <w:rPr>
                  <w:rStyle w:val="HyperlinkText9pt"/>
                </w:rPr>
                <w:t>Patient Care Experience (V3)</w:t>
              </w:r>
            </w:hyperlink>
          </w:p>
        </w:tc>
        <w:tc>
          <w:tcPr>
            <w:tcW w:w="360" w:type="dxa"/>
          </w:tcPr>
          <w:p w14:paraId="4BDD7BE1" w14:textId="77777777" w:rsidR="004B3F04" w:rsidRDefault="004B3F04" w:rsidP="000659BE">
            <w:pPr>
              <w:pStyle w:val="TableText"/>
            </w:pPr>
            <w:r>
              <w:t>Entry</w:t>
            </w:r>
          </w:p>
        </w:tc>
        <w:tc>
          <w:tcPr>
            <w:tcW w:w="360" w:type="dxa"/>
          </w:tcPr>
          <w:p w14:paraId="0AE63232" w14:textId="77777777" w:rsidR="004B3F04" w:rsidRDefault="004B3F04" w:rsidP="000659BE">
            <w:pPr>
              <w:pStyle w:val="TableText"/>
            </w:pPr>
            <w:r>
              <w:t>urn:hl7ii:2.16.840.1.113883.10.20.28.4.52:2021-02-01</w:t>
            </w:r>
          </w:p>
        </w:tc>
      </w:tr>
      <w:tr w:rsidR="004B3F04" w14:paraId="37D83FFC" w14:textId="77777777" w:rsidTr="000659BE">
        <w:trPr>
          <w:jc w:val="center"/>
        </w:trPr>
        <w:tc>
          <w:tcPr>
            <w:tcW w:w="360" w:type="dxa"/>
          </w:tcPr>
          <w:p w14:paraId="3FE71A12" w14:textId="77777777" w:rsidR="004B3F04" w:rsidRDefault="006C736C" w:rsidP="000659BE">
            <w:pPr>
              <w:pStyle w:val="TableText"/>
            </w:pPr>
            <w:hyperlink w:anchor="E_Patient_Characteristic_V2">
              <w:r w:rsidR="004B3F04">
                <w:rPr>
                  <w:rStyle w:val="HyperlinkText9pt"/>
                </w:rPr>
                <w:t>Patient Characteristic (V2)</w:t>
              </w:r>
            </w:hyperlink>
          </w:p>
        </w:tc>
        <w:tc>
          <w:tcPr>
            <w:tcW w:w="360" w:type="dxa"/>
          </w:tcPr>
          <w:p w14:paraId="1FDFF790" w14:textId="77777777" w:rsidR="004B3F04" w:rsidRDefault="004B3F04" w:rsidP="000659BE">
            <w:pPr>
              <w:pStyle w:val="TableText"/>
            </w:pPr>
            <w:r>
              <w:t>Entry</w:t>
            </w:r>
          </w:p>
        </w:tc>
        <w:tc>
          <w:tcPr>
            <w:tcW w:w="360" w:type="dxa"/>
          </w:tcPr>
          <w:p w14:paraId="6E290CAD" w14:textId="77777777" w:rsidR="004B3F04" w:rsidRDefault="004B3F04" w:rsidP="000659BE">
            <w:pPr>
              <w:pStyle w:val="TableText"/>
            </w:pPr>
            <w:r>
              <w:t>urn:hl7ii:2.16.840.1.113883.10.20.28.4.53:2017-08-01</w:t>
            </w:r>
          </w:p>
        </w:tc>
      </w:tr>
      <w:tr w:rsidR="004B3F04" w14:paraId="0204C1E3" w14:textId="77777777" w:rsidTr="000659BE">
        <w:trPr>
          <w:jc w:val="center"/>
        </w:trPr>
        <w:tc>
          <w:tcPr>
            <w:tcW w:w="360" w:type="dxa"/>
          </w:tcPr>
          <w:p w14:paraId="7E1B7930" w14:textId="77777777" w:rsidR="004B3F04" w:rsidRDefault="006C736C" w:rsidP="000659BE">
            <w:pPr>
              <w:pStyle w:val="TableText"/>
            </w:pPr>
            <w:hyperlink w:anchor="E_Patient_Characteristic_Birth_Date">
              <w:r w:rsidR="004B3F04">
                <w:rPr>
                  <w:rStyle w:val="HyperlinkText9pt"/>
                </w:rPr>
                <w:t>Patient Characteristic Birth Date</w:t>
              </w:r>
            </w:hyperlink>
          </w:p>
        </w:tc>
        <w:tc>
          <w:tcPr>
            <w:tcW w:w="360" w:type="dxa"/>
          </w:tcPr>
          <w:p w14:paraId="7F05340C" w14:textId="77777777" w:rsidR="004B3F04" w:rsidRDefault="004B3F04" w:rsidP="000659BE">
            <w:pPr>
              <w:pStyle w:val="TableText"/>
            </w:pPr>
            <w:r>
              <w:t>Entry</w:t>
            </w:r>
          </w:p>
        </w:tc>
        <w:tc>
          <w:tcPr>
            <w:tcW w:w="360" w:type="dxa"/>
          </w:tcPr>
          <w:p w14:paraId="05AABC41" w14:textId="77777777" w:rsidR="004B3F04" w:rsidRDefault="004B3F04" w:rsidP="000659BE">
            <w:pPr>
              <w:pStyle w:val="TableText"/>
            </w:pPr>
            <w:r>
              <w:t>urn:hl7ii:2.16.840.1.113883.10.20.28.4.54:2017-05-01</w:t>
            </w:r>
          </w:p>
        </w:tc>
      </w:tr>
      <w:tr w:rsidR="004B3F04" w14:paraId="304EE368" w14:textId="77777777" w:rsidTr="000659BE">
        <w:trPr>
          <w:jc w:val="center"/>
        </w:trPr>
        <w:tc>
          <w:tcPr>
            <w:tcW w:w="360" w:type="dxa"/>
          </w:tcPr>
          <w:p w14:paraId="0B8EE4C1" w14:textId="77777777" w:rsidR="004B3F04" w:rsidRDefault="006C736C" w:rsidP="000659BE">
            <w:pPr>
              <w:pStyle w:val="TableText"/>
            </w:pPr>
            <w:hyperlink w:anchor="E_Patient_Charac_Clinical_Trial_1">
              <w:r w:rsidR="004B3F04">
                <w:rPr>
                  <w:rStyle w:val="HyperlinkText9pt"/>
                </w:rPr>
                <w:t>Patient Characteristic Clinical Trial Participant</w:t>
              </w:r>
            </w:hyperlink>
          </w:p>
        </w:tc>
        <w:tc>
          <w:tcPr>
            <w:tcW w:w="360" w:type="dxa"/>
          </w:tcPr>
          <w:p w14:paraId="03EA77F1" w14:textId="77777777" w:rsidR="004B3F04" w:rsidRDefault="004B3F04" w:rsidP="000659BE">
            <w:pPr>
              <w:pStyle w:val="TableText"/>
            </w:pPr>
            <w:r>
              <w:t>Entry</w:t>
            </w:r>
          </w:p>
        </w:tc>
        <w:tc>
          <w:tcPr>
            <w:tcW w:w="360" w:type="dxa"/>
          </w:tcPr>
          <w:p w14:paraId="55080905" w14:textId="77777777" w:rsidR="004B3F04" w:rsidRDefault="004B3F04" w:rsidP="000659BE">
            <w:pPr>
              <w:pStyle w:val="TableText"/>
            </w:pPr>
            <w:r>
              <w:t>urn:hl7ii:2.16.840.1.113883.10.20.28.4.6:2017-05-01</w:t>
            </w:r>
          </w:p>
        </w:tc>
      </w:tr>
      <w:tr w:rsidR="004B3F04" w14:paraId="49C888E4" w14:textId="77777777" w:rsidTr="000659BE">
        <w:trPr>
          <w:jc w:val="center"/>
        </w:trPr>
        <w:tc>
          <w:tcPr>
            <w:tcW w:w="360" w:type="dxa"/>
          </w:tcPr>
          <w:p w14:paraId="5D76D084" w14:textId="77777777" w:rsidR="004B3F04" w:rsidRDefault="006C736C" w:rsidP="000659BE">
            <w:pPr>
              <w:pStyle w:val="TableText"/>
            </w:pPr>
            <w:hyperlink w:anchor="E_Patient_Characteristic_Ethnicity">
              <w:r w:rsidR="004B3F04">
                <w:rPr>
                  <w:rStyle w:val="HyperlinkText9pt"/>
                </w:rPr>
                <w:t>Patient Characteristic Ethnicity</w:t>
              </w:r>
            </w:hyperlink>
          </w:p>
        </w:tc>
        <w:tc>
          <w:tcPr>
            <w:tcW w:w="360" w:type="dxa"/>
          </w:tcPr>
          <w:p w14:paraId="322A3996" w14:textId="77777777" w:rsidR="004B3F04" w:rsidRDefault="004B3F04" w:rsidP="000659BE">
            <w:pPr>
              <w:pStyle w:val="TableText"/>
            </w:pPr>
            <w:r>
              <w:t>Entry</w:t>
            </w:r>
          </w:p>
        </w:tc>
        <w:tc>
          <w:tcPr>
            <w:tcW w:w="360" w:type="dxa"/>
          </w:tcPr>
          <w:p w14:paraId="18EFFCF9" w14:textId="77777777" w:rsidR="004B3F04" w:rsidRDefault="004B3F04" w:rsidP="000659BE">
            <w:pPr>
              <w:pStyle w:val="TableText"/>
            </w:pPr>
            <w:r>
              <w:t>urn:hl7ii:2.16.840.1.113883.10.20.28.4.56:2017-05-01</w:t>
            </w:r>
          </w:p>
        </w:tc>
      </w:tr>
      <w:tr w:rsidR="004B3F04" w14:paraId="7D4BE521" w14:textId="77777777" w:rsidTr="000659BE">
        <w:trPr>
          <w:jc w:val="center"/>
        </w:trPr>
        <w:tc>
          <w:tcPr>
            <w:tcW w:w="360" w:type="dxa"/>
          </w:tcPr>
          <w:p w14:paraId="2D3861A7" w14:textId="77777777" w:rsidR="004B3F04" w:rsidRDefault="006C736C" w:rsidP="000659BE">
            <w:pPr>
              <w:pStyle w:val="TableText"/>
            </w:pPr>
            <w:hyperlink w:anchor="E_Patient_Characteristic_Expired_V1">
              <w:r w:rsidR="004B3F04">
                <w:rPr>
                  <w:rStyle w:val="HyperlinkText9pt"/>
                </w:rPr>
                <w:t>Patient Characteristic Expired</w:t>
              </w:r>
            </w:hyperlink>
          </w:p>
        </w:tc>
        <w:tc>
          <w:tcPr>
            <w:tcW w:w="360" w:type="dxa"/>
          </w:tcPr>
          <w:p w14:paraId="670720CD" w14:textId="77777777" w:rsidR="004B3F04" w:rsidRDefault="004B3F04" w:rsidP="000659BE">
            <w:pPr>
              <w:pStyle w:val="TableText"/>
            </w:pPr>
            <w:r>
              <w:t>Entry</w:t>
            </w:r>
          </w:p>
        </w:tc>
        <w:tc>
          <w:tcPr>
            <w:tcW w:w="360" w:type="dxa"/>
          </w:tcPr>
          <w:p w14:paraId="17825036" w14:textId="77777777" w:rsidR="004B3F04" w:rsidRDefault="004B3F04" w:rsidP="000659BE">
            <w:pPr>
              <w:pStyle w:val="TableText"/>
            </w:pPr>
            <w:r>
              <w:t>urn:hl7ii:2.16.840.1.113883.10.20.28.4.57:2017-05-01</w:t>
            </w:r>
          </w:p>
        </w:tc>
      </w:tr>
      <w:tr w:rsidR="004B3F04" w14:paraId="179990BD" w14:textId="77777777" w:rsidTr="000659BE">
        <w:trPr>
          <w:jc w:val="center"/>
        </w:trPr>
        <w:tc>
          <w:tcPr>
            <w:tcW w:w="360" w:type="dxa"/>
          </w:tcPr>
          <w:p w14:paraId="63A2280F" w14:textId="77777777" w:rsidR="004B3F04" w:rsidRDefault="006C736C" w:rsidP="000659BE">
            <w:pPr>
              <w:pStyle w:val="TableText"/>
            </w:pPr>
            <w:hyperlink w:anchor="E_Patient_Characteristic_Payer">
              <w:r w:rsidR="004B3F04">
                <w:rPr>
                  <w:rStyle w:val="HyperlinkText9pt"/>
                </w:rPr>
                <w:t>Patient Characteristic Payer</w:t>
              </w:r>
            </w:hyperlink>
          </w:p>
        </w:tc>
        <w:tc>
          <w:tcPr>
            <w:tcW w:w="360" w:type="dxa"/>
          </w:tcPr>
          <w:p w14:paraId="5EE7B811" w14:textId="77777777" w:rsidR="004B3F04" w:rsidRDefault="004B3F04" w:rsidP="000659BE">
            <w:pPr>
              <w:pStyle w:val="TableText"/>
            </w:pPr>
            <w:r>
              <w:t>Entry</w:t>
            </w:r>
          </w:p>
        </w:tc>
        <w:tc>
          <w:tcPr>
            <w:tcW w:w="360" w:type="dxa"/>
          </w:tcPr>
          <w:p w14:paraId="7A8D3E3D" w14:textId="77777777" w:rsidR="004B3F04" w:rsidRDefault="004B3F04" w:rsidP="000659BE">
            <w:pPr>
              <w:pStyle w:val="TableText"/>
            </w:pPr>
            <w:r>
              <w:t>urn:hl7ii:2.16.840.1.113883.10.20.28.4.58:2017-05-01</w:t>
            </w:r>
          </w:p>
        </w:tc>
      </w:tr>
      <w:tr w:rsidR="004B3F04" w14:paraId="12E067A2" w14:textId="77777777" w:rsidTr="000659BE">
        <w:trPr>
          <w:jc w:val="center"/>
        </w:trPr>
        <w:tc>
          <w:tcPr>
            <w:tcW w:w="360" w:type="dxa"/>
          </w:tcPr>
          <w:p w14:paraId="79526FC2" w14:textId="77777777" w:rsidR="004B3F04" w:rsidRDefault="006C736C" w:rsidP="000659BE">
            <w:pPr>
              <w:pStyle w:val="TableText"/>
            </w:pPr>
            <w:hyperlink w:anchor="E_Patient_Characteristic_Race">
              <w:r w:rsidR="004B3F04">
                <w:rPr>
                  <w:rStyle w:val="HyperlinkText9pt"/>
                </w:rPr>
                <w:t>Patient Characteristic Race</w:t>
              </w:r>
            </w:hyperlink>
          </w:p>
        </w:tc>
        <w:tc>
          <w:tcPr>
            <w:tcW w:w="360" w:type="dxa"/>
          </w:tcPr>
          <w:p w14:paraId="6A966228" w14:textId="77777777" w:rsidR="004B3F04" w:rsidRDefault="004B3F04" w:rsidP="000659BE">
            <w:pPr>
              <w:pStyle w:val="TableText"/>
            </w:pPr>
            <w:r>
              <w:t>Entry</w:t>
            </w:r>
          </w:p>
        </w:tc>
        <w:tc>
          <w:tcPr>
            <w:tcW w:w="360" w:type="dxa"/>
          </w:tcPr>
          <w:p w14:paraId="26407BF7" w14:textId="77777777" w:rsidR="004B3F04" w:rsidRDefault="004B3F04" w:rsidP="000659BE">
            <w:pPr>
              <w:pStyle w:val="TableText"/>
            </w:pPr>
            <w:r>
              <w:t>urn:hl7ii:2.16.840.1.113883.10.20.28.4.59:2017-05-01</w:t>
            </w:r>
          </w:p>
        </w:tc>
      </w:tr>
      <w:tr w:rsidR="004B3F04" w14:paraId="29B70EFB" w14:textId="77777777" w:rsidTr="000659BE">
        <w:trPr>
          <w:jc w:val="center"/>
        </w:trPr>
        <w:tc>
          <w:tcPr>
            <w:tcW w:w="360" w:type="dxa"/>
          </w:tcPr>
          <w:p w14:paraId="45F46E78" w14:textId="77777777" w:rsidR="004B3F04" w:rsidRDefault="006C736C" w:rsidP="000659BE">
            <w:pPr>
              <w:pStyle w:val="TableText"/>
            </w:pPr>
            <w:hyperlink w:anchor="E_Patient_Characteristic_Sex">
              <w:r w:rsidR="004B3F04">
                <w:rPr>
                  <w:rStyle w:val="HyperlinkText9pt"/>
                </w:rPr>
                <w:t>Patient Characteristic Sex</w:t>
              </w:r>
            </w:hyperlink>
          </w:p>
        </w:tc>
        <w:tc>
          <w:tcPr>
            <w:tcW w:w="360" w:type="dxa"/>
          </w:tcPr>
          <w:p w14:paraId="4D3EC969" w14:textId="77777777" w:rsidR="004B3F04" w:rsidRDefault="004B3F04" w:rsidP="000659BE">
            <w:pPr>
              <w:pStyle w:val="TableText"/>
            </w:pPr>
            <w:r>
              <w:t>Entry</w:t>
            </w:r>
          </w:p>
        </w:tc>
        <w:tc>
          <w:tcPr>
            <w:tcW w:w="360" w:type="dxa"/>
          </w:tcPr>
          <w:p w14:paraId="7CC1967C" w14:textId="77777777" w:rsidR="004B3F04" w:rsidRDefault="004B3F04" w:rsidP="000659BE">
            <w:pPr>
              <w:pStyle w:val="TableText"/>
            </w:pPr>
            <w:r>
              <w:t>urn:hl7ii:2.16.840.1.113883.10.20.28.4.55:2017-05-01</w:t>
            </w:r>
          </w:p>
        </w:tc>
      </w:tr>
      <w:tr w:rsidR="004B3F04" w14:paraId="6C58320F" w14:textId="77777777" w:rsidTr="000659BE">
        <w:trPr>
          <w:jc w:val="center"/>
        </w:trPr>
        <w:tc>
          <w:tcPr>
            <w:tcW w:w="360" w:type="dxa"/>
          </w:tcPr>
          <w:p w14:paraId="6EC67771" w14:textId="77777777" w:rsidR="004B3F04" w:rsidRDefault="006C736C" w:rsidP="000659BE">
            <w:pPr>
              <w:pStyle w:val="TableText"/>
            </w:pPr>
            <w:hyperlink w:anchor="E_Physical_Exam_Order_V4_">
              <w:r w:rsidR="004B3F04">
                <w:rPr>
                  <w:rStyle w:val="HyperlinkText9pt"/>
                </w:rPr>
                <w:t>Physical Exam, Order (V4)</w:t>
              </w:r>
            </w:hyperlink>
          </w:p>
        </w:tc>
        <w:tc>
          <w:tcPr>
            <w:tcW w:w="360" w:type="dxa"/>
          </w:tcPr>
          <w:p w14:paraId="4EE11619" w14:textId="77777777" w:rsidR="004B3F04" w:rsidRDefault="004B3F04" w:rsidP="000659BE">
            <w:pPr>
              <w:pStyle w:val="TableText"/>
            </w:pPr>
            <w:r>
              <w:t>Entry</w:t>
            </w:r>
          </w:p>
        </w:tc>
        <w:tc>
          <w:tcPr>
            <w:tcW w:w="360" w:type="dxa"/>
          </w:tcPr>
          <w:p w14:paraId="2C19943A" w14:textId="77777777" w:rsidR="004B3F04" w:rsidRDefault="004B3F04" w:rsidP="000659BE">
            <w:pPr>
              <w:pStyle w:val="TableText"/>
            </w:pPr>
            <w:r>
              <w:t>urn:hl7ii:2.16.840.1.113883.10.20.28.4.61:2021-02-01</w:t>
            </w:r>
          </w:p>
        </w:tc>
      </w:tr>
      <w:tr w:rsidR="004B3F04" w14:paraId="3C2EFEC0" w14:textId="77777777" w:rsidTr="000659BE">
        <w:trPr>
          <w:jc w:val="center"/>
        </w:trPr>
        <w:tc>
          <w:tcPr>
            <w:tcW w:w="360" w:type="dxa"/>
          </w:tcPr>
          <w:p w14:paraId="0E85641C" w14:textId="77777777" w:rsidR="004B3F04" w:rsidRDefault="006C736C" w:rsidP="000659BE">
            <w:pPr>
              <w:pStyle w:val="TableText"/>
            </w:pPr>
            <w:hyperlink w:anchor="E_Physical_Exam_Performed_V4_">
              <w:r w:rsidR="004B3F04">
                <w:rPr>
                  <w:rStyle w:val="HyperlinkText9pt"/>
                </w:rPr>
                <w:t>Physical Exam, Performed (V4)</w:t>
              </w:r>
            </w:hyperlink>
          </w:p>
        </w:tc>
        <w:tc>
          <w:tcPr>
            <w:tcW w:w="360" w:type="dxa"/>
          </w:tcPr>
          <w:p w14:paraId="2E5E46FC" w14:textId="77777777" w:rsidR="004B3F04" w:rsidRDefault="004B3F04" w:rsidP="000659BE">
            <w:pPr>
              <w:pStyle w:val="TableText"/>
            </w:pPr>
            <w:r>
              <w:t>Entry</w:t>
            </w:r>
          </w:p>
        </w:tc>
        <w:tc>
          <w:tcPr>
            <w:tcW w:w="360" w:type="dxa"/>
          </w:tcPr>
          <w:p w14:paraId="71D60FF4" w14:textId="77777777" w:rsidR="004B3F04" w:rsidRDefault="004B3F04" w:rsidP="000659BE">
            <w:pPr>
              <w:pStyle w:val="TableText"/>
            </w:pPr>
            <w:r>
              <w:t>urn:hl7ii:2.16.840.1.113883.10.20.28.4.62:2021-02-01</w:t>
            </w:r>
          </w:p>
        </w:tc>
      </w:tr>
      <w:tr w:rsidR="004B3F04" w14:paraId="14DB34E6" w14:textId="77777777" w:rsidTr="000659BE">
        <w:trPr>
          <w:jc w:val="center"/>
        </w:trPr>
        <w:tc>
          <w:tcPr>
            <w:tcW w:w="360" w:type="dxa"/>
          </w:tcPr>
          <w:p w14:paraId="71EFD002" w14:textId="77777777" w:rsidR="004B3F04" w:rsidRDefault="006C736C" w:rsidP="000659BE">
            <w:pPr>
              <w:pStyle w:val="TableText"/>
            </w:pPr>
            <w:hyperlink w:anchor="E_Physical_Exam_Recommended_V4_">
              <w:r w:rsidR="004B3F04">
                <w:rPr>
                  <w:rStyle w:val="HyperlinkText9pt"/>
                </w:rPr>
                <w:t>Physical Exam, Recommended (V4)</w:t>
              </w:r>
            </w:hyperlink>
          </w:p>
        </w:tc>
        <w:tc>
          <w:tcPr>
            <w:tcW w:w="360" w:type="dxa"/>
          </w:tcPr>
          <w:p w14:paraId="180BC8C7" w14:textId="77777777" w:rsidR="004B3F04" w:rsidRDefault="004B3F04" w:rsidP="000659BE">
            <w:pPr>
              <w:pStyle w:val="TableText"/>
            </w:pPr>
            <w:r>
              <w:t>Entry</w:t>
            </w:r>
          </w:p>
        </w:tc>
        <w:tc>
          <w:tcPr>
            <w:tcW w:w="360" w:type="dxa"/>
          </w:tcPr>
          <w:p w14:paraId="17222B13" w14:textId="77777777" w:rsidR="004B3F04" w:rsidRDefault="004B3F04" w:rsidP="000659BE">
            <w:pPr>
              <w:pStyle w:val="TableText"/>
            </w:pPr>
            <w:r>
              <w:t>urn:hl7ii:2.16.840.1.113883.10.20.28.4.63:2021-02-01</w:t>
            </w:r>
          </w:p>
        </w:tc>
      </w:tr>
      <w:tr w:rsidR="004B3F04" w14:paraId="542197D3" w14:textId="77777777" w:rsidTr="000659BE">
        <w:trPr>
          <w:jc w:val="center"/>
        </w:trPr>
        <w:tc>
          <w:tcPr>
            <w:tcW w:w="360" w:type="dxa"/>
          </w:tcPr>
          <w:p w14:paraId="3889097D" w14:textId="77777777" w:rsidR="004B3F04" w:rsidRDefault="006C736C" w:rsidP="000659BE">
            <w:pPr>
              <w:pStyle w:val="TableText"/>
            </w:pPr>
            <w:hyperlink w:anchor="E_Present_On_Admission_Indicator">
              <w:r w:rsidR="004B3F04">
                <w:rPr>
                  <w:rStyle w:val="HyperlinkText9pt"/>
                </w:rPr>
                <w:t>Present On Admission Indicator</w:t>
              </w:r>
            </w:hyperlink>
          </w:p>
        </w:tc>
        <w:tc>
          <w:tcPr>
            <w:tcW w:w="360" w:type="dxa"/>
          </w:tcPr>
          <w:p w14:paraId="7C3DC125" w14:textId="77777777" w:rsidR="004B3F04" w:rsidRDefault="004B3F04" w:rsidP="000659BE">
            <w:pPr>
              <w:pStyle w:val="TableText"/>
            </w:pPr>
            <w:r>
              <w:t>Entry</w:t>
            </w:r>
          </w:p>
        </w:tc>
        <w:tc>
          <w:tcPr>
            <w:tcW w:w="360" w:type="dxa"/>
          </w:tcPr>
          <w:p w14:paraId="6827A63E" w14:textId="77777777" w:rsidR="004B3F04" w:rsidRDefault="004B3F04" w:rsidP="000659BE">
            <w:pPr>
              <w:pStyle w:val="TableText"/>
            </w:pPr>
            <w:r>
              <w:t>urn:hl7ii:2.16.840.1.113883.10.20.28.4.140:2019-05-01</w:t>
            </w:r>
          </w:p>
        </w:tc>
      </w:tr>
      <w:tr w:rsidR="004B3F04" w14:paraId="68EABC1F" w14:textId="77777777" w:rsidTr="000659BE">
        <w:trPr>
          <w:jc w:val="center"/>
        </w:trPr>
        <w:tc>
          <w:tcPr>
            <w:tcW w:w="360" w:type="dxa"/>
          </w:tcPr>
          <w:p w14:paraId="27CA6ACC" w14:textId="77777777" w:rsidR="004B3F04" w:rsidRDefault="006C736C" w:rsidP="000659BE">
            <w:pPr>
              <w:pStyle w:val="TableText"/>
            </w:pPr>
            <w:hyperlink w:anchor="E_Procedure_Order_V5_">
              <w:r w:rsidR="004B3F04">
                <w:rPr>
                  <w:rStyle w:val="HyperlinkText9pt"/>
                </w:rPr>
                <w:t>Procedure, Order (V5)</w:t>
              </w:r>
            </w:hyperlink>
          </w:p>
        </w:tc>
        <w:tc>
          <w:tcPr>
            <w:tcW w:w="360" w:type="dxa"/>
          </w:tcPr>
          <w:p w14:paraId="1B6FD23A" w14:textId="77777777" w:rsidR="004B3F04" w:rsidRDefault="004B3F04" w:rsidP="000659BE">
            <w:pPr>
              <w:pStyle w:val="TableText"/>
            </w:pPr>
            <w:r>
              <w:t>Entry</w:t>
            </w:r>
          </w:p>
        </w:tc>
        <w:tc>
          <w:tcPr>
            <w:tcW w:w="360" w:type="dxa"/>
          </w:tcPr>
          <w:p w14:paraId="2BE0C4CD" w14:textId="77777777" w:rsidR="004B3F04" w:rsidRDefault="004B3F04" w:rsidP="000659BE">
            <w:pPr>
              <w:pStyle w:val="TableText"/>
            </w:pPr>
            <w:r>
              <w:t>urn:hl7ii:2.16.840.1.113883.10.20.28.4.66:2021-02-01</w:t>
            </w:r>
          </w:p>
        </w:tc>
      </w:tr>
      <w:tr w:rsidR="004B3F04" w14:paraId="2A57FBD4" w14:textId="77777777" w:rsidTr="000659BE">
        <w:trPr>
          <w:jc w:val="center"/>
        </w:trPr>
        <w:tc>
          <w:tcPr>
            <w:tcW w:w="360" w:type="dxa"/>
          </w:tcPr>
          <w:p w14:paraId="103FCE53" w14:textId="77777777" w:rsidR="004B3F04" w:rsidRDefault="006C736C" w:rsidP="000659BE">
            <w:pPr>
              <w:pStyle w:val="TableText"/>
            </w:pPr>
            <w:hyperlink w:anchor="E_Procedure_Performed_V5_">
              <w:r w:rsidR="004B3F04">
                <w:rPr>
                  <w:rStyle w:val="HyperlinkText9pt"/>
                </w:rPr>
                <w:t>Procedure, Performed (V5)</w:t>
              </w:r>
            </w:hyperlink>
          </w:p>
        </w:tc>
        <w:tc>
          <w:tcPr>
            <w:tcW w:w="360" w:type="dxa"/>
          </w:tcPr>
          <w:p w14:paraId="7ADB108E" w14:textId="77777777" w:rsidR="004B3F04" w:rsidRDefault="004B3F04" w:rsidP="000659BE">
            <w:pPr>
              <w:pStyle w:val="TableText"/>
            </w:pPr>
            <w:r>
              <w:t>Entry</w:t>
            </w:r>
          </w:p>
        </w:tc>
        <w:tc>
          <w:tcPr>
            <w:tcW w:w="360" w:type="dxa"/>
          </w:tcPr>
          <w:p w14:paraId="4116FF96" w14:textId="77777777" w:rsidR="004B3F04" w:rsidRDefault="004B3F04" w:rsidP="000659BE">
            <w:pPr>
              <w:pStyle w:val="TableText"/>
            </w:pPr>
            <w:r>
              <w:t>urn:hl7ii:2.16.840.1.113883.10.20.</w:t>
            </w:r>
            <w:r>
              <w:lastRenderedPageBreak/>
              <w:t>28.4.67:2021-02-01</w:t>
            </w:r>
          </w:p>
        </w:tc>
      </w:tr>
      <w:tr w:rsidR="004B3F04" w14:paraId="317AE83C" w14:textId="77777777" w:rsidTr="000659BE">
        <w:trPr>
          <w:jc w:val="center"/>
        </w:trPr>
        <w:tc>
          <w:tcPr>
            <w:tcW w:w="360" w:type="dxa"/>
          </w:tcPr>
          <w:p w14:paraId="0C64C1CB" w14:textId="77777777" w:rsidR="004B3F04" w:rsidRDefault="006C736C" w:rsidP="000659BE">
            <w:pPr>
              <w:pStyle w:val="TableText"/>
            </w:pPr>
            <w:hyperlink w:anchor="E_Procedure_Recommended_V4_">
              <w:r w:rsidR="004B3F04">
                <w:rPr>
                  <w:rStyle w:val="HyperlinkText9pt"/>
                </w:rPr>
                <w:t>Procedure, Recommended (V4)</w:t>
              </w:r>
            </w:hyperlink>
          </w:p>
        </w:tc>
        <w:tc>
          <w:tcPr>
            <w:tcW w:w="360" w:type="dxa"/>
          </w:tcPr>
          <w:p w14:paraId="106B510E" w14:textId="77777777" w:rsidR="004B3F04" w:rsidRDefault="004B3F04" w:rsidP="000659BE">
            <w:pPr>
              <w:pStyle w:val="TableText"/>
            </w:pPr>
            <w:r>
              <w:t>Entry</w:t>
            </w:r>
          </w:p>
        </w:tc>
        <w:tc>
          <w:tcPr>
            <w:tcW w:w="360" w:type="dxa"/>
          </w:tcPr>
          <w:p w14:paraId="0011446E" w14:textId="77777777" w:rsidR="004B3F04" w:rsidRDefault="004B3F04" w:rsidP="000659BE">
            <w:pPr>
              <w:pStyle w:val="TableText"/>
            </w:pPr>
            <w:r>
              <w:t>urn:hl7ii:2.16.840.1.113883.10.20.28.4.68:2021-02-01</w:t>
            </w:r>
          </w:p>
        </w:tc>
      </w:tr>
      <w:tr w:rsidR="004B3F04" w14:paraId="2B6F2CDA" w14:textId="77777777" w:rsidTr="000659BE">
        <w:trPr>
          <w:jc w:val="center"/>
        </w:trPr>
        <w:tc>
          <w:tcPr>
            <w:tcW w:w="360" w:type="dxa"/>
          </w:tcPr>
          <w:p w14:paraId="532C0915" w14:textId="77777777" w:rsidR="004B3F04" w:rsidRDefault="006C736C" w:rsidP="000659BE">
            <w:pPr>
              <w:pStyle w:val="TableText"/>
            </w:pPr>
            <w:hyperlink w:anchor="E_Program_Participation_V4">
              <w:r w:rsidR="004B3F04">
                <w:rPr>
                  <w:rStyle w:val="HyperlinkText9pt"/>
                </w:rPr>
                <w:t>Program Participation (V4)</w:t>
              </w:r>
            </w:hyperlink>
          </w:p>
        </w:tc>
        <w:tc>
          <w:tcPr>
            <w:tcW w:w="360" w:type="dxa"/>
          </w:tcPr>
          <w:p w14:paraId="5B655673" w14:textId="77777777" w:rsidR="004B3F04" w:rsidRDefault="004B3F04" w:rsidP="000659BE">
            <w:pPr>
              <w:pStyle w:val="TableText"/>
            </w:pPr>
            <w:r>
              <w:t>Entry</w:t>
            </w:r>
          </w:p>
        </w:tc>
        <w:tc>
          <w:tcPr>
            <w:tcW w:w="360" w:type="dxa"/>
          </w:tcPr>
          <w:p w14:paraId="59B2623A" w14:textId="77777777" w:rsidR="004B3F04" w:rsidRDefault="004B3F04" w:rsidP="000659BE">
            <w:pPr>
              <w:pStyle w:val="TableText"/>
            </w:pPr>
            <w:r>
              <w:t>urn:hl7ii:2.16.840.1.113883.10.20.28.4.130:2021-02-01</w:t>
            </w:r>
          </w:p>
        </w:tc>
      </w:tr>
      <w:tr w:rsidR="004B3F04" w14:paraId="76245D08" w14:textId="77777777" w:rsidTr="000659BE">
        <w:trPr>
          <w:jc w:val="center"/>
        </w:trPr>
        <w:tc>
          <w:tcPr>
            <w:tcW w:w="360" w:type="dxa"/>
          </w:tcPr>
          <w:p w14:paraId="6318829B" w14:textId="77777777" w:rsidR="004B3F04" w:rsidRDefault="006C736C" w:rsidP="000659BE">
            <w:pPr>
              <w:pStyle w:val="TableText"/>
            </w:pPr>
            <w:hyperlink w:anchor="E_Provider_Care_Experience_V3_">
              <w:r w:rsidR="004B3F04">
                <w:rPr>
                  <w:rStyle w:val="HyperlinkText9pt"/>
                </w:rPr>
                <w:t>Provider Care Experience (V3)</w:t>
              </w:r>
            </w:hyperlink>
          </w:p>
        </w:tc>
        <w:tc>
          <w:tcPr>
            <w:tcW w:w="360" w:type="dxa"/>
          </w:tcPr>
          <w:p w14:paraId="3E57653A" w14:textId="77777777" w:rsidR="004B3F04" w:rsidRDefault="004B3F04" w:rsidP="000659BE">
            <w:pPr>
              <w:pStyle w:val="TableText"/>
            </w:pPr>
            <w:r>
              <w:t>Entry</w:t>
            </w:r>
          </w:p>
        </w:tc>
        <w:tc>
          <w:tcPr>
            <w:tcW w:w="360" w:type="dxa"/>
          </w:tcPr>
          <w:p w14:paraId="39D331A5" w14:textId="77777777" w:rsidR="004B3F04" w:rsidRDefault="004B3F04" w:rsidP="000659BE">
            <w:pPr>
              <w:pStyle w:val="TableText"/>
            </w:pPr>
            <w:r>
              <w:t>urn:hl7ii:2.16.840.1.113883.10.20.28.4.70:2021-02-01</w:t>
            </w:r>
          </w:p>
        </w:tc>
      </w:tr>
      <w:tr w:rsidR="004B3F04" w14:paraId="28909967" w14:textId="77777777" w:rsidTr="000659BE">
        <w:trPr>
          <w:jc w:val="center"/>
        </w:trPr>
        <w:tc>
          <w:tcPr>
            <w:tcW w:w="360" w:type="dxa"/>
          </w:tcPr>
          <w:p w14:paraId="6C11F0CB" w14:textId="77777777" w:rsidR="004B3F04" w:rsidRDefault="006C736C" w:rsidP="000659BE">
            <w:pPr>
              <w:pStyle w:val="TableText"/>
            </w:pPr>
            <w:hyperlink w:anchor="E_Rank">
              <w:r w:rsidR="004B3F04">
                <w:rPr>
                  <w:rStyle w:val="HyperlinkText9pt"/>
                </w:rPr>
                <w:t>Rank</w:t>
              </w:r>
            </w:hyperlink>
          </w:p>
        </w:tc>
        <w:tc>
          <w:tcPr>
            <w:tcW w:w="360" w:type="dxa"/>
          </w:tcPr>
          <w:p w14:paraId="074F8360" w14:textId="77777777" w:rsidR="004B3F04" w:rsidRDefault="004B3F04" w:rsidP="000659BE">
            <w:pPr>
              <w:pStyle w:val="TableText"/>
            </w:pPr>
            <w:r>
              <w:t>Entry</w:t>
            </w:r>
          </w:p>
        </w:tc>
        <w:tc>
          <w:tcPr>
            <w:tcW w:w="360" w:type="dxa"/>
          </w:tcPr>
          <w:p w14:paraId="106FB572" w14:textId="77777777" w:rsidR="004B3F04" w:rsidRDefault="004B3F04" w:rsidP="000659BE">
            <w:pPr>
              <w:pStyle w:val="TableText"/>
            </w:pPr>
            <w:r>
              <w:t>urn:hl7ii:2.16.840.1.113883.10.20.28.4.139:2019-05-01</w:t>
            </w:r>
          </w:p>
        </w:tc>
      </w:tr>
      <w:tr w:rsidR="004B3F04" w14:paraId="505DC338" w14:textId="77777777" w:rsidTr="000659BE">
        <w:trPr>
          <w:jc w:val="center"/>
        </w:trPr>
        <w:tc>
          <w:tcPr>
            <w:tcW w:w="360" w:type="dxa"/>
          </w:tcPr>
          <w:p w14:paraId="4E59C6BB" w14:textId="77777777" w:rsidR="004B3F04" w:rsidRDefault="006C736C" w:rsidP="000659BE">
            <w:pPr>
              <w:pStyle w:val="TableText"/>
            </w:pPr>
            <w:hyperlink w:anchor="E_Reason_V1">
              <w:r w:rsidR="004B3F04">
                <w:rPr>
                  <w:rStyle w:val="HyperlinkText9pt"/>
                </w:rPr>
                <w:t>Reason</w:t>
              </w:r>
            </w:hyperlink>
          </w:p>
        </w:tc>
        <w:tc>
          <w:tcPr>
            <w:tcW w:w="360" w:type="dxa"/>
          </w:tcPr>
          <w:p w14:paraId="6529C441" w14:textId="77777777" w:rsidR="004B3F04" w:rsidRDefault="004B3F04" w:rsidP="000659BE">
            <w:pPr>
              <w:pStyle w:val="TableText"/>
            </w:pPr>
            <w:r>
              <w:t>Entry</w:t>
            </w:r>
          </w:p>
        </w:tc>
        <w:tc>
          <w:tcPr>
            <w:tcW w:w="360" w:type="dxa"/>
          </w:tcPr>
          <w:p w14:paraId="0E5AE707" w14:textId="77777777" w:rsidR="004B3F04" w:rsidRDefault="004B3F04" w:rsidP="000659BE">
            <w:pPr>
              <w:pStyle w:val="TableText"/>
            </w:pPr>
            <w:r>
              <w:t>urn:hl7ii:2.16.840.1.113883.10.20.28.4.88:2017-05-01</w:t>
            </w:r>
          </w:p>
        </w:tc>
      </w:tr>
      <w:tr w:rsidR="004B3F04" w14:paraId="24ABAD0B" w14:textId="77777777" w:rsidTr="000659BE">
        <w:trPr>
          <w:jc w:val="center"/>
        </w:trPr>
        <w:tc>
          <w:tcPr>
            <w:tcW w:w="360" w:type="dxa"/>
          </w:tcPr>
          <w:p w14:paraId="381726B8" w14:textId="77777777" w:rsidR="004B3F04" w:rsidRDefault="006C736C" w:rsidP="000659BE">
            <w:pPr>
              <w:pStyle w:val="TableText"/>
            </w:pPr>
            <w:hyperlink w:anchor="E_Related_Person_">
              <w:r w:rsidR="004B3F04">
                <w:rPr>
                  <w:rStyle w:val="HyperlinkText9pt"/>
                </w:rPr>
                <w:t>Related Person</w:t>
              </w:r>
            </w:hyperlink>
          </w:p>
        </w:tc>
        <w:tc>
          <w:tcPr>
            <w:tcW w:w="360" w:type="dxa"/>
          </w:tcPr>
          <w:p w14:paraId="6B351F7B" w14:textId="77777777" w:rsidR="004B3F04" w:rsidRDefault="004B3F04" w:rsidP="000659BE">
            <w:pPr>
              <w:pStyle w:val="TableText"/>
            </w:pPr>
            <w:r>
              <w:t>Entry</w:t>
            </w:r>
          </w:p>
        </w:tc>
        <w:tc>
          <w:tcPr>
            <w:tcW w:w="360" w:type="dxa"/>
          </w:tcPr>
          <w:p w14:paraId="7005AC30" w14:textId="77777777" w:rsidR="004B3F04" w:rsidRDefault="004B3F04" w:rsidP="000659BE">
            <w:pPr>
              <w:pStyle w:val="TableText"/>
            </w:pPr>
            <w:r>
              <w:t>urn:hl7ii:2.16.840.1.113883.10.20.28.4.141:2019-05-01</w:t>
            </w:r>
          </w:p>
        </w:tc>
      </w:tr>
      <w:tr w:rsidR="004B3F04" w14:paraId="581FA2D7" w14:textId="77777777" w:rsidTr="000659BE">
        <w:trPr>
          <w:jc w:val="center"/>
        </w:trPr>
        <w:tc>
          <w:tcPr>
            <w:tcW w:w="360" w:type="dxa"/>
          </w:tcPr>
          <w:p w14:paraId="691A3F5B" w14:textId="77777777" w:rsidR="004B3F04" w:rsidRDefault="006C736C" w:rsidP="000659BE">
            <w:pPr>
              <w:pStyle w:val="TableText"/>
            </w:pPr>
            <w:hyperlink w:anchor="E_Related_To_V1">
              <w:r w:rsidR="004B3F04">
                <w:rPr>
                  <w:rStyle w:val="HyperlinkText9pt"/>
                </w:rPr>
                <w:t>Related To</w:t>
              </w:r>
            </w:hyperlink>
          </w:p>
        </w:tc>
        <w:tc>
          <w:tcPr>
            <w:tcW w:w="360" w:type="dxa"/>
          </w:tcPr>
          <w:p w14:paraId="2EFD8763" w14:textId="77777777" w:rsidR="004B3F04" w:rsidRDefault="004B3F04" w:rsidP="000659BE">
            <w:pPr>
              <w:pStyle w:val="TableText"/>
            </w:pPr>
            <w:r>
              <w:t>Entry</w:t>
            </w:r>
          </w:p>
        </w:tc>
        <w:tc>
          <w:tcPr>
            <w:tcW w:w="360" w:type="dxa"/>
          </w:tcPr>
          <w:p w14:paraId="4F3FA812" w14:textId="77777777" w:rsidR="004B3F04" w:rsidRDefault="004B3F04" w:rsidP="000659BE">
            <w:pPr>
              <w:pStyle w:val="TableText"/>
            </w:pPr>
            <w:r>
              <w:t>urn:hl7ii:2.16.840.1.113883.10.20.28.4.127:2017-08-01</w:t>
            </w:r>
          </w:p>
        </w:tc>
      </w:tr>
      <w:tr w:rsidR="004B3F04" w14:paraId="1AB1D71C" w14:textId="77777777" w:rsidTr="000659BE">
        <w:trPr>
          <w:jc w:val="center"/>
        </w:trPr>
        <w:tc>
          <w:tcPr>
            <w:tcW w:w="360" w:type="dxa"/>
          </w:tcPr>
          <w:p w14:paraId="50B6E5F3" w14:textId="77777777" w:rsidR="004B3F04" w:rsidRDefault="006C736C" w:rsidP="000659BE">
            <w:pPr>
              <w:pStyle w:val="TableText"/>
            </w:pPr>
            <w:hyperlink w:anchor="E_Result_2">
              <w:r w:rsidR="004B3F04">
                <w:rPr>
                  <w:rStyle w:val="HyperlinkText9pt"/>
                </w:rPr>
                <w:t>Result (V2)</w:t>
              </w:r>
            </w:hyperlink>
          </w:p>
        </w:tc>
        <w:tc>
          <w:tcPr>
            <w:tcW w:w="360" w:type="dxa"/>
          </w:tcPr>
          <w:p w14:paraId="13A07EEF" w14:textId="77777777" w:rsidR="004B3F04" w:rsidRDefault="004B3F04" w:rsidP="000659BE">
            <w:pPr>
              <w:pStyle w:val="TableText"/>
            </w:pPr>
            <w:r>
              <w:t>Entry</w:t>
            </w:r>
          </w:p>
        </w:tc>
        <w:tc>
          <w:tcPr>
            <w:tcW w:w="360" w:type="dxa"/>
          </w:tcPr>
          <w:p w14:paraId="0F3260A2" w14:textId="77777777" w:rsidR="004B3F04" w:rsidRDefault="004B3F04" w:rsidP="000659BE">
            <w:pPr>
              <w:pStyle w:val="TableText"/>
            </w:pPr>
            <w:r>
              <w:t>urn:hl7ii:2.16.840.1.113883.10.20.28.4.101:2017-08-01</w:t>
            </w:r>
          </w:p>
        </w:tc>
      </w:tr>
      <w:tr w:rsidR="004B3F04" w14:paraId="31DB2C69" w14:textId="77777777" w:rsidTr="000659BE">
        <w:trPr>
          <w:jc w:val="center"/>
        </w:trPr>
        <w:tc>
          <w:tcPr>
            <w:tcW w:w="360" w:type="dxa"/>
          </w:tcPr>
          <w:p w14:paraId="3395FFC0" w14:textId="77777777" w:rsidR="004B3F04" w:rsidRDefault="006C736C" w:rsidP="000659BE">
            <w:pPr>
              <w:pStyle w:val="TableText"/>
            </w:pPr>
            <w:hyperlink w:anchor="E_Severity_Observation_2">
              <w:r w:rsidR="004B3F04">
                <w:rPr>
                  <w:rStyle w:val="HyperlinkText9pt"/>
                </w:rPr>
                <w:t>Severity Observation (V2)</w:t>
              </w:r>
            </w:hyperlink>
          </w:p>
        </w:tc>
        <w:tc>
          <w:tcPr>
            <w:tcW w:w="360" w:type="dxa"/>
          </w:tcPr>
          <w:p w14:paraId="1C813388" w14:textId="77777777" w:rsidR="004B3F04" w:rsidRDefault="004B3F04" w:rsidP="000659BE">
            <w:pPr>
              <w:pStyle w:val="TableText"/>
            </w:pPr>
            <w:r>
              <w:t>Entry</w:t>
            </w:r>
          </w:p>
        </w:tc>
        <w:tc>
          <w:tcPr>
            <w:tcW w:w="360" w:type="dxa"/>
          </w:tcPr>
          <w:p w14:paraId="23A2A686" w14:textId="77777777" w:rsidR="004B3F04" w:rsidRDefault="004B3F04" w:rsidP="000659BE">
            <w:pPr>
              <w:pStyle w:val="TableText"/>
            </w:pPr>
            <w:r>
              <w:t>urn:hl7ii:2.16.840.1.113883.10.20.28.4.93:2017-08-01</w:t>
            </w:r>
          </w:p>
        </w:tc>
      </w:tr>
      <w:tr w:rsidR="004B3F04" w14:paraId="43B55A05" w14:textId="77777777" w:rsidTr="000659BE">
        <w:trPr>
          <w:jc w:val="center"/>
        </w:trPr>
        <w:tc>
          <w:tcPr>
            <w:tcW w:w="360" w:type="dxa"/>
          </w:tcPr>
          <w:p w14:paraId="404387CB" w14:textId="77777777" w:rsidR="004B3F04" w:rsidRDefault="006C736C" w:rsidP="000659BE">
            <w:pPr>
              <w:pStyle w:val="TableText"/>
            </w:pPr>
            <w:hyperlink w:anchor="E_Status_V2">
              <w:r w:rsidR="004B3F04">
                <w:rPr>
                  <w:rStyle w:val="HyperlinkText9pt"/>
                </w:rPr>
                <w:t>Status (V2)</w:t>
              </w:r>
            </w:hyperlink>
          </w:p>
        </w:tc>
        <w:tc>
          <w:tcPr>
            <w:tcW w:w="360" w:type="dxa"/>
          </w:tcPr>
          <w:p w14:paraId="79BD53CE" w14:textId="77777777" w:rsidR="004B3F04" w:rsidRDefault="004B3F04" w:rsidP="000659BE">
            <w:pPr>
              <w:pStyle w:val="TableText"/>
            </w:pPr>
            <w:r>
              <w:t>Entry</w:t>
            </w:r>
          </w:p>
        </w:tc>
        <w:tc>
          <w:tcPr>
            <w:tcW w:w="360" w:type="dxa"/>
          </w:tcPr>
          <w:p w14:paraId="6F44F69A" w14:textId="77777777" w:rsidR="004B3F04" w:rsidRDefault="004B3F04" w:rsidP="000659BE">
            <w:pPr>
              <w:pStyle w:val="TableText"/>
            </w:pPr>
            <w:r>
              <w:t>urn:hl7ii:2.16.840.1.113883.10.20.28.4.94:2017-08-01</w:t>
            </w:r>
          </w:p>
        </w:tc>
      </w:tr>
      <w:tr w:rsidR="004B3F04" w14:paraId="7D21351B" w14:textId="77777777" w:rsidTr="000659BE">
        <w:trPr>
          <w:jc w:val="center"/>
        </w:trPr>
        <w:tc>
          <w:tcPr>
            <w:tcW w:w="360" w:type="dxa"/>
          </w:tcPr>
          <w:p w14:paraId="1F4B5732" w14:textId="77777777" w:rsidR="004B3F04" w:rsidRDefault="006C736C" w:rsidP="000659BE">
            <w:pPr>
              <w:pStyle w:val="TableText"/>
            </w:pPr>
            <w:hyperlink w:anchor="E_Substance_Administered_V5">
              <w:r w:rsidR="004B3F04">
                <w:rPr>
                  <w:rStyle w:val="HyperlinkText9pt"/>
                </w:rPr>
                <w:t>Substance, Administered (V5)</w:t>
              </w:r>
            </w:hyperlink>
          </w:p>
        </w:tc>
        <w:tc>
          <w:tcPr>
            <w:tcW w:w="360" w:type="dxa"/>
          </w:tcPr>
          <w:p w14:paraId="285CE9CA" w14:textId="77777777" w:rsidR="004B3F04" w:rsidRDefault="004B3F04" w:rsidP="000659BE">
            <w:pPr>
              <w:pStyle w:val="TableText"/>
            </w:pPr>
            <w:r>
              <w:t>Entry</w:t>
            </w:r>
          </w:p>
        </w:tc>
        <w:tc>
          <w:tcPr>
            <w:tcW w:w="360" w:type="dxa"/>
          </w:tcPr>
          <w:p w14:paraId="0F81AEF2" w14:textId="77777777" w:rsidR="004B3F04" w:rsidRDefault="004B3F04" w:rsidP="000659BE">
            <w:pPr>
              <w:pStyle w:val="TableText"/>
            </w:pPr>
            <w:r>
              <w:t>urn:hl7ii:2.16.840.1.113883.10.20.28.4.73:2021-02-01</w:t>
            </w:r>
          </w:p>
        </w:tc>
      </w:tr>
      <w:tr w:rsidR="004B3F04" w14:paraId="792D8A1A" w14:textId="77777777" w:rsidTr="000659BE">
        <w:trPr>
          <w:jc w:val="center"/>
        </w:trPr>
        <w:tc>
          <w:tcPr>
            <w:tcW w:w="360" w:type="dxa"/>
          </w:tcPr>
          <w:p w14:paraId="7DFF39AD" w14:textId="77777777" w:rsidR="004B3F04" w:rsidRDefault="006C736C" w:rsidP="000659BE">
            <w:pPr>
              <w:pStyle w:val="TableText"/>
            </w:pPr>
            <w:hyperlink w:anchor="E_Substance_Order_V5">
              <w:r w:rsidR="004B3F04">
                <w:rPr>
                  <w:rStyle w:val="HyperlinkText9pt"/>
                </w:rPr>
                <w:t>Substance, Order (V5)</w:t>
              </w:r>
            </w:hyperlink>
          </w:p>
        </w:tc>
        <w:tc>
          <w:tcPr>
            <w:tcW w:w="360" w:type="dxa"/>
          </w:tcPr>
          <w:p w14:paraId="43549F34" w14:textId="77777777" w:rsidR="004B3F04" w:rsidRDefault="004B3F04" w:rsidP="000659BE">
            <w:pPr>
              <w:pStyle w:val="TableText"/>
            </w:pPr>
            <w:r>
              <w:t>Entry</w:t>
            </w:r>
          </w:p>
        </w:tc>
        <w:tc>
          <w:tcPr>
            <w:tcW w:w="360" w:type="dxa"/>
          </w:tcPr>
          <w:p w14:paraId="206C6363" w14:textId="77777777" w:rsidR="004B3F04" w:rsidRDefault="004B3F04" w:rsidP="000659BE">
            <w:pPr>
              <w:pStyle w:val="TableText"/>
            </w:pPr>
            <w:r>
              <w:t>urn:hl7ii:2.16.840.1.113883.10.20.28.4.77:2021-02-01</w:t>
            </w:r>
          </w:p>
        </w:tc>
      </w:tr>
      <w:tr w:rsidR="004B3F04" w14:paraId="011A9272" w14:textId="77777777" w:rsidTr="000659BE">
        <w:trPr>
          <w:jc w:val="center"/>
        </w:trPr>
        <w:tc>
          <w:tcPr>
            <w:tcW w:w="360" w:type="dxa"/>
          </w:tcPr>
          <w:p w14:paraId="6318100A" w14:textId="77777777" w:rsidR="004B3F04" w:rsidRDefault="006C736C" w:rsidP="000659BE">
            <w:pPr>
              <w:pStyle w:val="TableText"/>
            </w:pPr>
            <w:hyperlink w:anchor="E_Substance_Recommended_V5_">
              <w:r w:rsidR="004B3F04">
                <w:rPr>
                  <w:rStyle w:val="HyperlinkText9pt"/>
                </w:rPr>
                <w:t>Substance, Recommended (V5)</w:t>
              </w:r>
            </w:hyperlink>
          </w:p>
        </w:tc>
        <w:tc>
          <w:tcPr>
            <w:tcW w:w="360" w:type="dxa"/>
          </w:tcPr>
          <w:p w14:paraId="2D2C2E92" w14:textId="77777777" w:rsidR="004B3F04" w:rsidRDefault="004B3F04" w:rsidP="000659BE">
            <w:pPr>
              <w:pStyle w:val="TableText"/>
            </w:pPr>
            <w:r>
              <w:t>Entry</w:t>
            </w:r>
          </w:p>
        </w:tc>
        <w:tc>
          <w:tcPr>
            <w:tcW w:w="360" w:type="dxa"/>
          </w:tcPr>
          <w:p w14:paraId="13034FD6" w14:textId="77777777" w:rsidR="004B3F04" w:rsidRDefault="004B3F04" w:rsidP="000659BE">
            <w:pPr>
              <w:pStyle w:val="TableText"/>
            </w:pPr>
            <w:r>
              <w:t>urn:hl7ii:2.16.840.1.113883.10.20.28.4.78:2021-02-01</w:t>
            </w:r>
          </w:p>
        </w:tc>
      </w:tr>
      <w:tr w:rsidR="004B3F04" w14:paraId="21F2FB86" w14:textId="77777777" w:rsidTr="000659BE">
        <w:trPr>
          <w:jc w:val="center"/>
        </w:trPr>
        <w:tc>
          <w:tcPr>
            <w:tcW w:w="360" w:type="dxa"/>
          </w:tcPr>
          <w:p w14:paraId="7370E0C0" w14:textId="77777777" w:rsidR="004B3F04" w:rsidRDefault="006C736C" w:rsidP="000659BE">
            <w:pPr>
              <w:pStyle w:val="TableText"/>
            </w:pPr>
            <w:hyperlink w:anchor="E_Supply">
              <w:r w:rsidR="004B3F04">
                <w:rPr>
                  <w:rStyle w:val="HyperlinkText9pt"/>
                </w:rPr>
                <w:t>Supply</w:t>
              </w:r>
            </w:hyperlink>
          </w:p>
        </w:tc>
        <w:tc>
          <w:tcPr>
            <w:tcW w:w="360" w:type="dxa"/>
          </w:tcPr>
          <w:p w14:paraId="4C6B0E93" w14:textId="77777777" w:rsidR="004B3F04" w:rsidRDefault="004B3F04" w:rsidP="000659BE">
            <w:pPr>
              <w:pStyle w:val="TableText"/>
            </w:pPr>
            <w:r>
              <w:t>Entry</w:t>
            </w:r>
          </w:p>
        </w:tc>
        <w:tc>
          <w:tcPr>
            <w:tcW w:w="360" w:type="dxa"/>
          </w:tcPr>
          <w:p w14:paraId="421B0747" w14:textId="77777777" w:rsidR="004B3F04" w:rsidRDefault="004B3F04" w:rsidP="000659BE">
            <w:pPr>
              <w:pStyle w:val="TableText"/>
            </w:pPr>
            <w:r>
              <w:t>urn:hl7ii:2.16.840.1.113883.10.20.28.4.129:2017-08-01</w:t>
            </w:r>
          </w:p>
        </w:tc>
      </w:tr>
      <w:tr w:rsidR="004B3F04" w14:paraId="2D845AE2" w14:textId="77777777" w:rsidTr="000659BE">
        <w:trPr>
          <w:jc w:val="center"/>
        </w:trPr>
        <w:tc>
          <w:tcPr>
            <w:tcW w:w="360" w:type="dxa"/>
          </w:tcPr>
          <w:p w14:paraId="01A7F729" w14:textId="77777777" w:rsidR="004B3F04" w:rsidRDefault="006C736C" w:rsidP="000659BE">
            <w:pPr>
              <w:pStyle w:val="TableText"/>
            </w:pPr>
            <w:hyperlink w:anchor="E_Symptom_V4">
              <w:r w:rsidR="004B3F04">
                <w:rPr>
                  <w:rStyle w:val="HyperlinkText9pt"/>
                </w:rPr>
                <w:t>Symptom (V4)</w:t>
              </w:r>
            </w:hyperlink>
          </w:p>
        </w:tc>
        <w:tc>
          <w:tcPr>
            <w:tcW w:w="360" w:type="dxa"/>
          </w:tcPr>
          <w:p w14:paraId="23C18B35" w14:textId="77777777" w:rsidR="004B3F04" w:rsidRDefault="004B3F04" w:rsidP="000659BE">
            <w:pPr>
              <w:pStyle w:val="TableText"/>
            </w:pPr>
            <w:r>
              <w:t>Entry</w:t>
            </w:r>
          </w:p>
        </w:tc>
        <w:tc>
          <w:tcPr>
            <w:tcW w:w="360" w:type="dxa"/>
          </w:tcPr>
          <w:p w14:paraId="53062348" w14:textId="77777777" w:rsidR="004B3F04" w:rsidRDefault="004B3F04" w:rsidP="000659BE">
            <w:pPr>
              <w:pStyle w:val="TableText"/>
            </w:pPr>
            <w:r>
              <w:t>urn:hl7ii:2.16.840.1.113883.10.20.28.4.116:2021-02-01</w:t>
            </w:r>
          </w:p>
        </w:tc>
      </w:tr>
      <w:tr w:rsidR="004B3F04" w14:paraId="05C7C6BB" w14:textId="77777777" w:rsidTr="000659BE">
        <w:trPr>
          <w:jc w:val="center"/>
        </w:trPr>
        <w:tc>
          <w:tcPr>
            <w:tcW w:w="360" w:type="dxa"/>
          </w:tcPr>
          <w:p w14:paraId="499F6A77" w14:textId="77777777" w:rsidR="004B3F04" w:rsidRDefault="006C736C" w:rsidP="000659BE">
            <w:pPr>
              <w:pStyle w:val="TableText"/>
            </w:pPr>
            <w:hyperlink w:anchor="E_Target_Outcome_V1">
              <w:r w:rsidR="004B3F04">
                <w:rPr>
                  <w:rStyle w:val="HyperlinkText9pt"/>
                </w:rPr>
                <w:t>Target Outcome</w:t>
              </w:r>
            </w:hyperlink>
          </w:p>
        </w:tc>
        <w:tc>
          <w:tcPr>
            <w:tcW w:w="360" w:type="dxa"/>
          </w:tcPr>
          <w:p w14:paraId="03C43352" w14:textId="77777777" w:rsidR="004B3F04" w:rsidRDefault="004B3F04" w:rsidP="000659BE">
            <w:pPr>
              <w:pStyle w:val="TableText"/>
            </w:pPr>
            <w:r>
              <w:t>Entry</w:t>
            </w:r>
          </w:p>
        </w:tc>
        <w:tc>
          <w:tcPr>
            <w:tcW w:w="360" w:type="dxa"/>
          </w:tcPr>
          <w:p w14:paraId="18F18D55" w14:textId="77777777" w:rsidR="004B3F04" w:rsidRDefault="004B3F04" w:rsidP="000659BE">
            <w:pPr>
              <w:pStyle w:val="TableText"/>
            </w:pPr>
            <w:r>
              <w:t>urn:hl7ii:2.16.840.1.113883.10.20.28.4.128:2017-08-01</w:t>
            </w:r>
          </w:p>
        </w:tc>
      </w:tr>
    </w:tbl>
    <w:p w14:paraId="5C1FA709" w14:textId="77777777" w:rsidR="004B3F04" w:rsidRDefault="004B3F04" w:rsidP="004B3F04">
      <w:pPr>
        <w:pStyle w:val="BodyText"/>
      </w:pPr>
    </w:p>
    <w:p w14:paraId="4557D977" w14:textId="15E1FE25" w:rsidR="004B3F04" w:rsidRDefault="004B3F04" w:rsidP="004B3F04">
      <w:pPr>
        <w:pStyle w:val="Caption"/>
      </w:pPr>
      <w:bookmarkStart w:id="3857" w:name="_Toc64842243"/>
      <w:bookmarkStart w:id="3858" w:name="_Toc65483327"/>
      <w:r>
        <w:lastRenderedPageBreak/>
        <w:t xml:space="preserve">Table </w:t>
      </w:r>
      <w:r>
        <w:fldChar w:fldCharType="begin"/>
      </w:r>
      <w:r>
        <w:instrText>SEQ Table \* ARABIC</w:instrText>
      </w:r>
      <w:r>
        <w:fldChar w:fldCharType="separate"/>
      </w:r>
      <w:r w:rsidR="006F762B">
        <w:t>166</w:t>
      </w:r>
      <w:r>
        <w:fldChar w:fldCharType="end"/>
      </w:r>
      <w:r>
        <w:t>: Template Containments</w:t>
      </w:r>
      <w:bookmarkEnd w:id="3857"/>
      <w:bookmarkEnd w:id="3858"/>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DF9BEAD" w14:textId="77777777" w:rsidTr="000659BE">
        <w:trPr>
          <w:cantSplit/>
          <w:tblHeader/>
          <w:jc w:val="center"/>
        </w:trPr>
        <w:tc>
          <w:tcPr>
            <w:tcW w:w="360" w:type="dxa"/>
            <w:shd w:val="clear" w:color="auto" w:fill="E6E6E6"/>
          </w:tcPr>
          <w:p w14:paraId="563E71DC" w14:textId="77777777" w:rsidR="004B3F04" w:rsidRDefault="004B3F04" w:rsidP="000659BE">
            <w:pPr>
              <w:pStyle w:val="TableHead"/>
            </w:pPr>
            <w:r>
              <w:t>Template Title</w:t>
            </w:r>
          </w:p>
        </w:tc>
        <w:tc>
          <w:tcPr>
            <w:tcW w:w="360" w:type="dxa"/>
            <w:shd w:val="clear" w:color="auto" w:fill="E6E6E6"/>
          </w:tcPr>
          <w:p w14:paraId="34A2F7A3" w14:textId="77777777" w:rsidR="004B3F04" w:rsidRDefault="004B3F04" w:rsidP="000659BE">
            <w:pPr>
              <w:pStyle w:val="TableHead"/>
            </w:pPr>
            <w:r>
              <w:t>Template Type</w:t>
            </w:r>
          </w:p>
        </w:tc>
        <w:tc>
          <w:tcPr>
            <w:tcW w:w="360" w:type="dxa"/>
            <w:shd w:val="clear" w:color="auto" w:fill="E6E6E6"/>
          </w:tcPr>
          <w:p w14:paraId="6B030593" w14:textId="77777777" w:rsidR="004B3F04" w:rsidRDefault="004B3F04" w:rsidP="000659BE">
            <w:pPr>
              <w:pStyle w:val="TableHead"/>
            </w:pPr>
            <w:r>
              <w:t>templateId</w:t>
            </w:r>
          </w:p>
        </w:tc>
      </w:tr>
      <w:tr w:rsidR="004B3F04" w14:paraId="548426A9" w14:textId="77777777" w:rsidTr="000659BE">
        <w:trPr>
          <w:jc w:val="center"/>
        </w:trPr>
        <w:tc>
          <w:tcPr>
            <w:tcW w:w="360" w:type="dxa"/>
          </w:tcPr>
          <w:p w14:paraId="2114F0CE" w14:textId="77777777" w:rsidR="004B3F04" w:rsidRDefault="006C736C" w:rsidP="000659BE">
            <w:pPr>
              <w:pStyle w:val="TableText"/>
            </w:pPr>
            <w:hyperlink w:anchor="D_QDM_for_CQLBased_HQMF_Header_V5">
              <w:r w:rsidR="004B3F04">
                <w:rPr>
                  <w:rStyle w:val="HyperlinkText9pt"/>
                </w:rPr>
                <w:t>QDM Templates for CQL-Based HQMF Header (V5)</w:t>
              </w:r>
            </w:hyperlink>
          </w:p>
        </w:tc>
        <w:tc>
          <w:tcPr>
            <w:tcW w:w="360" w:type="dxa"/>
          </w:tcPr>
          <w:p w14:paraId="3B66CF5A" w14:textId="77777777" w:rsidR="004B3F04" w:rsidRDefault="004B3F04" w:rsidP="000659BE">
            <w:pPr>
              <w:pStyle w:val="TableText"/>
            </w:pPr>
            <w:r>
              <w:t>Document</w:t>
            </w:r>
          </w:p>
        </w:tc>
        <w:tc>
          <w:tcPr>
            <w:tcW w:w="360" w:type="dxa"/>
          </w:tcPr>
          <w:p w14:paraId="722D723B" w14:textId="77777777" w:rsidR="004B3F04" w:rsidRDefault="004B3F04" w:rsidP="000659BE">
            <w:pPr>
              <w:pStyle w:val="TableText"/>
            </w:pPr>
            <w:r>
              <w:t>urn:hl7ii:2.16.840.1.113883.10.20.28.1.2:2021-02-01</w:t>
            </w:r>
          </w:p>
        </w:tc>
      </w:tr>
      <w:tr w:rsidR="004B3F04" w14:paraId="55B9ACE0" w14:textId="77777777" w:rsidTr="000659BE">
        <w:trPr>
          <w:jc w:val="center"/>
        </w:trPr>
        <w:tc>
          <w:tcPr>
            <w:tcW w:w="360" w:type="dxa"/>
          </w:tcPr>
          <w:p w14:paraId="6CCC0A84" w14:textId="77777777" w:rsidR="004B3F04" w:rsidRDefault="006C736C" w:rsidP="000659BE">
            <w:pPr>
              <w:pStyle w:val="TableText"/>
              <w:ind w:left="144"/>
            </w:pPr>
            <w:hyperlink w:anchor="S_Measure_Description_Section">
              <w:r w:rsidR="004B3F04">
                <w:rPr>
                  <w:rStyle w:val="HyperlinkText9pt"/>
                </w:rPr>
                <w:t>Measure Description Section</w:t>
              </w:r>
            </w:hyperlink>
          </w:p>
        </w:tc>
        <w:tc>
          <w:tcPr>
            <w:tcW w:w="360" w:type="dxa"/>
          </w:tcPr>
          <w:p w14:paraId="6ABC6415" w14:textId="77777777" w:rsidR="004B3F04" w:rsidRDefault="004B3F04" w:rsidP="000659BE">
            <w:pPr>
              <w:pStyle w:val="TableText"/>
            </w:pPr>
            <w:r>
              <w:t>Section</w:t>
            </w:r>
          </w:p>
        </w:tc>
        <w:tc>
          <w:tcPr>
            <w:tcW w:w="360" w:type="dxa"/>
          </w:tcPr>
          <w:p w14:paraId="58587CD4" w14:textId="77777777" w:rsidR="004B3F04" w:rsidRDefault="004B3F04" w:rsidP="000659BE">
            <w:pPr>
              <w:pStyle w:val="TableText"/>
            </w:pPr>
            <w:r>
              <w:t>urn:oid:2.16.840.1.113883.10.20.28.2.3</w:t>
            </w:r>
          </w:p>
        </w:tc>
      </w:tr>
      <w:tr w:rsidR="004B3F04" w14:paraId="547D9F74" w14:textId="77777777" w:rsidTr="000659BE">
        <w:trPr>
          <w:jc w:val="center"/>
        </w:trPr>
        <w:tc>
          <w:tcPr>
            <w:tcW w:w="360" w:type="dxa"/>
          </w:tcPr>
          <w:p w14:paraId="4F2A01BD" w14:textId="77777777" w:rsidR="004B3F04" w:rsidRDefault="006C736C" w:rsidP="000659BE">
            <w:pPr>
              <w:pStyle w:val="TableText"/>
              <w:ind w:left="144"/>
            </w:pPr>
            <w:hyperlink w:anchor="S_Population_Criteria_Section_2">
              <w:r w:rsidR="004B3F04">
                <w:rPr>
                  <w:rStyle w:val="HyperlinkText9pt"/>
                </w:rPr>
                <w:t>Population Criteria Section (V2)</w:t>
              </w:r>
            </w:hyperlink>
          </w:p>
        </w:tc>
        <w:tc>
          <w:tcPr>
            <w:tcW w:w="360" w:type="dxa"/>
          </w:tcPr>
          <w:p w14:paraId="19918CE0" w14:textId="77777777" w:rsidR="004B3F04" w:rsidRDefault="004B3F04" w:rsidP="000659BE">
            <w:pPr>
              <w:pStyle w:val="TableText"/>
            </w:pPr>
            <w:r>
              <w:t>Section</w:t>
            </w:r>
          </w:p>
        </w:tc>
        <w:tc>
          <w:tcPr>
            <w:tcW w:w="360" w:type="dxa"/>
          </w:tcPr>
          <w:p w14:paraId="7FD61F59" w14:textId="77777777" w:rsidR="004B3F04" w:rsidRDefault="004B3F04" w:rsidP="000659BE">
            <w:pPr>
              <w:pStyle w:val="TableText"/>
            </w:pPr>
            <w:r>
              <w:t>urn:hl7ii:2.16.840.1.113883.10.20.28.2.7:2017-08-01</w:t>
            </w:r>
          </w:p>
        </w:tc>
      </w:tr>
      <w:tr w:rsidR="004B3F04" w14:paraId="03859CD9" w14:textId="77777777" w:rsidTr="000659BE">
        <w:trPr>
          <w:jc w:val="center"/>
        </w:trPr>
        <w:tc>
          <w:tcPr>
            <w:tcW w:w="360" w:type="dxa"/>
          </w:tcPr>
          <w:p w14:paraId="725B045F" w14:textId="77777777" w:rsidR="004B3F04" w:rsidRDefault="006C736C" w:rsidP="000659BE">
            <w:pPr>
              <w:pStyle w:val="TableText"/>
              <w:ind w:left="144"/>
            </w:pPr>
            <w:hyperlink w:anchor="S_Measure_Observations_Section_V2">
              <w:r w:rsidR="004B3F04">
                <w:rPr>
                  <w:rStyle w:val="HyperlinkText9pt"/>
                </w:rPr>
                <w:t>Measure Observations Section (V2)</w:t>
              </w:r>
            </w:hyperlink>
          </w:p>
        </w:tc>
        <w:tc>
          <w:tcPr>
            <w:tcW w:w="360" w:type="dxa"/>
          </w:tcPr>
          <w:p w14:paraId="28C3AB8C" w14:textId="77777777" w:rsidR="004B3F04" w:rsidRDefault="004B3F04" w:rsidP="000659BE">
            <w:pPr>
              <w:pStyle w:val="TableText"/>
            </w:pPr>
            <w:r>
              <w:t>Section</w:t>
            </w:r>
          </w:p>
        </w:tc>
        <w:tc>
          <w:tcPr>
            <w:tcW w:w="360" w:type="dxa"/>
          </w:tcPr>
          <w:p w14:paraId="7598D739" w14:textId="77777777" w:rsidR="004B3F04" w:rsidRDefault="004B3F04" w:rsidP="000659BE">
            <w:pPr>
              <w:pStyle w:val="TableText"/>
            </w:pPr>
            <w:r>
              <w:t>urn:hl7ii:2.16.840.1.113883.10.20.28.2.4:2018-05-01</w:t>
            </w:r>
          </w:p>
        </w:tc>
      </w:tr>
      <w:tr w:rsidR="004B3F04" w14:paraId="346455C1" w14:textId="77777777" w:rsidTr="000659BE">
        <w:trPr>
          <w:jc w:val="center"/>
        </w:trPr>
        <w:tc>
          <w:tcPr>
            <w:tcW w:w="360" w:type="dxa"/>
          </w:tcPr>
          <w:p w14:paraId="37DEDD1E" w14:textId="77777777" w:rsidR="004B3F04" w:rsidRDefault="006C736C" w:rsidP="000659BE">
            <w:pPr>
              <w:pStyle w:val="TableText"/>
              <w:ind w:left="144"/>
            </w:pPr>
            <w:hyperlink w:anchor="S_Data_Criteria_Section_V5">
              <w:r w:rsidR="004B3F04">
                <w:rPr>
                  <w:rStyle w:val="HyperlinkText9pt"/>
                </w:rPr>
                <w:t>Data Criteria Section (V5)</w:t>
              </w:r>
            </w:hyperlink>
          </w:p>
        </w:tc>
        <w:tc>
          <w:tcPr>
            <w:tcW w:w="360" w:type="dxa"/>
          </w:tcPr>
          <w:p w14:paraId="7BD588C8" w14:textId="77777777" w:rsidR="004B3F04" w:rsidRDefault="004B3F04" w:rsidP="000659BE">
            <w:pPr>
              <w:pStyle w:val="TableText"/>
            </w:pPr>
            <w:r>
              <w:t>Section</w:t>
            </w:r>
          </w:p>
        </w:tc>
        <w:tc>
          <w:tcPr>
            <w:tcW w:w="360" w:type="dxa"/>
          </w:tcPr>
          <w:p w14:paraId="49ED6C66" w14:textId="77777777" w:rsidR="004B3F04" w:rsidRDefault="004B3F04" w:rsidP="000659BE">
            <w:pPr>
              <w:pStyle w:val="TableText"/>
            </w:pPr>
            <w:r>
              <w:t>urn:hl7ii:2.16.840.1.113883.10.20.28.2.6:2021-02-01</w:t>
            </w:r>
          </w:p>
        </w:tc>
      </w:tr>
      <w:tr w:rsidR="004B3F04" w14:paraId="66ED47A3" w14:textId="77777777" w:rsidTr="000659BE">
        <w:trPr>
          <w:jc w:val="center"/>
        </w:trPr>
        <w:tc>
          <w:tcPr>
            <w:tcW w:w="360" w:type="dxa"/>
          </w:tcPr>
          <w:p w14:paraId="083A98A5" w14:textId="77777777" w:rsidR="004B3F04" w:rsidRDefault="006C736C" w:rsidP="000659BE">
            <w:pPr>
              <w:pStyle w:val="TableText"/>
              <w:ind w:left="288"/>
            </w:pPr>
            <w:hyperlink w:anchor="E_Patient_Charac_Clinical_Trial_1">
              <w:r w:rsidR="004B3F04">
                <w:rPr>
                  <w:rStyle w:val="HyperlinkText9pt"/>
                </w:rPr>
                <w:t>Patient Characteristic Clinical Trial Participant</w:t>
              </w:r>
            </w:hyperlink>
          </w:p>
        </w:tc>
        <w:tc>
          <w:tcPr>
            <w:tcW w:w="360" w:type="dxa"/>
          </w:tcPr>
          <w:p w14:paraId="4AFEA903" w14:textId="77777777" w:rsidR="004B3F04" w:rsidRDefault="004B3F04" w:rsidP="000659BE">
            <w:pPr>
              <w:pStyle w:val="TableText"/>
            </w:pPr>
            <w:r>
              <w:t>Entry</w:t>
            </w:r>
          </w:p>
        </w:tc>
        <w:tc>
          <w:tcPr>
            <w:tcW w:w="360" w:type="dxa"/>
          </w:tcPr>
          <w:p w14:paraId="26A6C556" w14:textId="77777777" w:rsidR="004B3F04" w:rsidRDefault="004B3F04" w:rsidP="000659BE">
            <w:pPr>
              <w:pStyle w:val="TableText"/>
            </w:pPr>
            <w:r>
              <w:t>urn:hl7ii:2.16.840.1.113883.10.20.28.4.6:2017-05-01</w:t>
            </w:r>
          </w:p>
        </w:tc>
      </w:tr>
      <w:tr w:rsidR="004B3F04" w14:paraId="2D932743" w14:textId="77777777" w:rsidTr="000659BE">
        <w:trPr>
          <w:jc w:val="center"/>
        </w:trPr>
        <w:tc>
          <w:tcPr>
            <w:tcW w:w="360" w:type="dxa"/>
          </w:tcPr>
          <w:p w14:paraId="37E2186C"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7CFC9C3" w14:textId="77777777" w:rsidR="004B3F04" w:rsidRDefault="004B3F04" w:rsidP="000659BE">
            <w:pPr>
              <w:pStyle w:val="TableText"/>
            </w:pPr>
            <w:r>
              <w:t>Entry</w:t>
            </w:r>
          </w:p>
        </w:tc>
        <w:tc>
          <w:tcPr>
            <w:tcW w:w="360" w:type="dxa"/>
          </w:tcPr>
          <w:p w14:paraId="797C3892" w14:textId="77777777" w:rsidR="004B3F04" w:rsidRDefault="004B3F04" w:rsidP="000659BE">
            <w:pPr>
              <w:pStyle w:val="TableText"/>
            </w:pPr>
            <w:r>
              <w:t>urn:hl7ii:2.16.840.1.113883.10.20.28.4.88:2017-05-01</w:t>
            </w:r>
          </w:p>
        </w:tc>
      </w:tr>
      <w:tr w:rsidR="004B3F04" w14:paraId="74D06F6C" w14:textId="77777777" w:rsidTr="000659BE">
        <w:trPr>
          <w:jc w:val="center"/>
        </w:trPr>
        <w:tc>
          <w:tcPr>
            <w:tcW w:w="360" w:type="dxa"/>
          </w:tcPr>
          <w:p w14:paraId="0155F050" w14:textId="77777777" w:rsidR="004B3F04" w:rsidRDefault="006C736C" w:rsidP="000659BE">
            <w:pPr>
              <w:pStyle w:val="TableText"/>
              <w:ind w:left="288"/>
            </w:pPr>
            <w:hyperlink w:anchor="E_Patient_Characteristic_Birth_Date">
              <w:r w:rsidR="004B3F04">
                <w:rPr>
                  <w:rStyle w:val="HyperlinkText9pt"/>
                </w:rPr>
                <w:t>Patient Characteristic Birth Date</w:t>
              </w:r>
            </w:hyperlink>
          </w:p>
        </w:tc>
        <w:tc>
          <w:tcPr>
            <w:tcW w:w="360" w:type="dxa"/>
          </w:tcPr>
          <w:p w14:paraId="58F0DEAA" w14:textId="77777777" w:rsidR="004B3F04" w:rsidRDefault="004B3F04" w:rsidP="000659BE">
            <w:pPr>
              <w:pStyle w:val="TableText"/>
            </w:pPr>
            <w:r>
              <w:t>Entry</w:t>
            </w:r>
          </w:p>
        </w:tc>
        <w:tc>
          <w:tcPr>
            <w:tcW w:w="360" w:type="dxa"/>
          </w:tcPr>
          <w:p w14:paraId="2B9B030A" w14:textId="77777777" w:rsidR="004B3F04" w:rsidRDefault="004B3F04" w:rsidP="000659BE">
            <w:pPr>
              <w:pStyle w:val="TableText"/>
            </w:pPr>
            <w:r>
              <w:t>urn:hl7ii:2.16.840.1.113883.10.20.28.4.54:2017-05-01</w:t>
            </w:r>
          </w:p>
        </w:tc>
      </w:tr>
      <w:tr w:rsidR="004B3F04" w14:paraId="2297E931" w14:textId="77777777" w:rsidTr="000659BE">
        <w:trPr>
          <w:jc w:val="center"/>
        </w:trPr>
        <w:tc>
          <w:tcPr>
            <w:tcW w:w="360" w:type="dxa"/>
          </w:tcPr>
          <w:p w14:paraId="7B4F6570" w14:textId="77777777" w:rsidR="004B3F04" w:rsidRDefault="006C736C" w:rsidP="000659BE">
            <w:pPr>
              <w:pStyle w:val="TableText"/>
              <w:ind w:left="288"/>
            </w:pPr>
            <w:hyperlink w:anchor="E_Patient_Characteristic_Ethnicity">
              <w:r w:rsidR="004B3F04">
                <w:rPr>
                  <w:rStyle w:val="HyperlinkText9pt"/>
                </w:rPr>
                <w:t>Patient Characteristic Ethnicity</w:t>
              </w:r>
            </w:hyperlink>
          </w:p>
        </w:tc>
        <w:tc>
          <w:tcPr>
            <w:tcW w:w="360" w:type="dxa"/>
          </w:tcPr>
          <w:p w14:paraId="2FF36669" w14:textId="77777777" w:rsidR="004B3F04" w:rsidRDefault="004B3F04" w:rsidP="000659BE">
            <w:pPr>
              <w:pStyle w:val="TableText"/>
            </w:pPr>
            <w:r>
              <w:t>Entry</w:t>
            </w:r>
          </w:p>
        </w:tc>
        <w:tc>
          <w:tcPr>
            <w:tcW w:w="360" w:type="dxa"/>
          </w:tcPr>
          <w:p w14:paraId="27AC9334" w14:textId="77777777" w:rsidR="004B3F04" w:rsidRDefault="004B3F04" w:rsidP="000659BE">
            <w:pPr>
              <w:pStyle w:val="TableText"/>
            </w:pPr>
            <w:r>
              <w:t>urn:hl7ii:2.16.840.1.113883.10.20.28.4.56:2017-05-01</w:t>
            </w:r>
          </w:p>
        </w:tc>
      </w:tr>
      <w:tr w:rsidR="004B3F04" w14:paraId="786A4A41" w14:textId="77777777" w:rsidTr="000659BE">
        <w:trPr>
          <w:jc w:val="center"/>
        </w:trPr>
        <w:tc>
          <w:tcPr>
            <w:tcW w:w="360" w:type="dxa"/>
          </w:tcPr>
          <w:p w14:paraId="38D9B23A" w14:textId="77777777" w:rsidR="004B3F04" w:rsidRDefault="006C736C" w:rsidP="000659BE">
            <w:pPr>
              <w:pStyle w:val="TableText"/>
              <w:ind w:left="288"/>
            </w:pPr>
            <w:hyperlink w:anchor="E_Patient_Characteristic_Expired_V1">
              <w:r w:rsidR="004B3F04">
                <w:rPr>
                  <w:rStyle w:val="HyperlinkText9pt"/>
                </w:rPr>
                <w:t>Patient Characteristic Expired</w:t>
              </w:r>
            </w:hyperlink>
          </w:p>
        </w:tc>
        <w:tc>
          <w:tcPr>
            <w:tcW w:w="360" w:type="dxa"/>
          </w:tcPr>
          <w:p w14:paraId="1297221B" w14:textId="77777777" w:rsidR="004B3F04" w:rsidRDefault="004B3F04" w:rsidP="000659BE">
            <w:pPr>
              <w:pStyle w:val="TableText"/>
            </w:pPr>
            <w:r>
              <w:t>Entry</w:t>
            </w:r>
          </w:p>
        </w:tc>
        <w:tc>
          <w:tcPr>
            <w:tcW w:w="360" w:type="dxa"/>
          </w:tcPr>
          <w:p w14:paraId="4B0420C7" w14:textId="77777777" w:rsidR="004B3F04" w:rsidRDefault="004B3F04" w:rsidP="000659BE">
            <w:pPr>
              <w:pStyle w:val="TableText"/>
            </w:pPr>
            <w:r>
              <w:t>urn:hl7ii:2.16.840.1.113883.10.20.28.4.57:2017-05-01</w:t>
            </w:r>
          </w:p>
        </w:tc>
      </w:tr>
      <w:tr w:rsidR="004B3F04" w14:paraId="418F861F" w14:textId="77777777" w:rsidTr="000659BE">
        <w:trPr>
          <w:jc w:val="center"/>
        </w:trPr>
        <w:tc>
          <w:tcPr>
            <w:tcW w:w="360" w:type="dxa"/>
          </w:tcPr>
          <w:p w14:paraId="20AFA942" w14:textId="77777777" w:rsidR="004B3F04" w:rsidRDefault="006C736C" w:rsidP="000659BE">
            <w:pPr>
              <w:pStyle w:val="TableText"/>
              <w:ind w:left="432"/>
            </w:pPr>
            <w:hyperlink w:anchor="E_Cause">
              <w:r w:rsidR="004B3F04">
                <w:rPr>
                  <w:rStyle w:val="HyperlinkText9pt"/>
                </w:rPr>
                <w:t>Cause</w:t>
              </w:r>
            </w:hyperlink>
          </w:p>
        </w:tc>
        <w:tc>
          <w:tcPr>
            <w:tcW w:w="360" w:type="dxa"/>
          </w:tcPr>
          <w:p w14:paraId="0DFD1662" w14:textId="77777777" w:rsidR="004B3F04" w:rsidRDefault="004B3F04" w:rsidP="000659BE">
            <w:pPr>
              <w:pStyle w:val="TableText"/>
            </w:pPr>
            <w:r>
              <w:t>Entry</w:t>
            </w:r>
          </w:p>
        </w:tc>
        <w:tc>
          <w:tcPr>
            <w:tcW w:w="360" w:type="dxa"/>
          </w:tcPr>
          <w:p w14:paraId="41505311" w14:textId="77777777" w:rsidR="004B3F04" w:rsidRDefault="004B3F04" w:rsidP="000659BE">
            <w:pPr>
              <w:pStyle w:val="TableText"/>
            </w:pPr>
            <w:r>
              <w:t>urn:hl7ii:2.16.840.1.113883.10.20.28.4.105:2017-05-01</w:t>
            </w:r>
          </w:p>
        </w:tc>
      </w:tr>
      <w:tr w:rsidR="004B3F04" w14:paraId="08F5A505" w14:textId="77777777" w:rsidTr="000659BE">
        <w:trPr>
          <w:jc w:val="center"/>
        </w:trPr>
        <w:tc>
          <w:tcPr>
            <w:tcW w:w="360" w:type="dxa"/>
          </w:tcPr>
          <w:p w14:paraId="3A193006" w14:textId="77777777" w:rsidR="004B3F04" w:rsidRDefault="006C736C" w:rsidP="000659BE">
            <w:pPr>
              <w:pStyle w:val="TableText"/>
              <w:ind w:left="288"/>
            </w:pPr>
            <w:hyperlink w:anchor="E_Patient_Characteristic_Payer">
              <w:r w:rsidR="004B3F04">
                <w:rPr>
                  <w:rStyle w:val="HyperlinkText9pt"/>
                </w:rPr>
                <w:t>Patient Characteristic Payer</w:t>
              </w:r>
            </w:hyperlink>
          </w:p>
        </w:tc>
        <w:tc>
          <w:tcPr>
            <w:tcW w:w="360" w:type="dxa"/>
          </w:tcPr>
          <w:p w14:paraId="73542B12" w14:textId="77777777" w:rsidR="004B3F04" w:rsidRDefault="004B3F04" w:rsidP="000659BE">
            <w:pPr>
              <w:pStyle w:val="TableText"/>
            </w:pPr>
            <w:r>
              <w:t>Entry</w:t>
            </w:r>
          </w:p>
        </w:tc>
        <w:tc>
          <w:tcPr>
            <w:tcW w:w="360" w:type="dxa"/>
          </w:tcPr>
          <w:p w14:paraId="7F054A05" w14:textId="77777777" w:rsidR="004B3F04" w:rsidRDefault="004B3F04" w:rsidP="000659BE">
            <w:pPr>
              <w:pStyle w:val="TableText"/>
            </w:pPr>
            <w:r>
              <w:t>urn:hl7ii:2.16.840.1.113883.10.20.28.4.58:2017-05-01</w:t>
            </w:r>
          </w:p>
        </w:tc>
      </w:tr>
      <w:tr w:rsidR="004B3F04" w14:paraId="0C9B8ED2" w14:textId="77777777" w:rsidTr="000659BE">
        <w:trPr>
          <w:jc w:val="center"/>
        </w:trPr>
        <w:tc>
          <w:tcPr>
            <w:tcW w:w="360" w:type="dxa"/>
          </w:tcPr>
          <w:p w14:paraId="52C86664" w14:textId="77777777" w:rsidR="004B3F04" w:rsidRDefault="006C736C" w:rsidP="000659BE">
            <w:pPr>
              <w:pStyle w:val="TableText"/>
              <w:ind w:left="288"/>
            </w:pPr>
            <w:hyperlink w:anchor="E_Patient_Characteristic_Race">
              <w:r w:rsidR="004B3F04">
                <w:rPr>
                  <w:rStyle w:val="HyperlinkText9pt"/>
                </w:rPr>
                <w:t>Patient Characteristic Race</w:t>
              </w:r>
            </w:hyperlink>
          </w:p>
        </w:tc>
        <w:tc>
          <w:tcPr>
            <w:tcW w:w="360" w:type="dxa"/>
          </w:tcPr>
          <w:p w14:paraId="6D0CDF4B" w14:textId="77777777" w:rsidR="004B3F04" w:rsidRDefault="004B3F04" w:rsidP="000659BE">
            <w:pPr>
              <w:pStyle w:val="TableText"/>
            </w:pPr>
            <w:r>
              <w:t>Entry</w:t>
            </w:r>
          </w:p>
        </w:tc>
        <w:tc>
          <w:tcPr>
            <w:tcW w:w="360" w:type="dxa"/>
          </w:tcPr>
          <w:p w14:paraId="21DF3FB4" w14:textId="77777777" w:rsidR="004B3F04" w:rsidRDefault="004B3F04" w:rsidP="000659BE">
            <w:pPr>
              <w:pStyle w:val="TableText"/>
            </w:pPr>
            <w:r>
              <w:t>urn:hl7ii:2.16.840.1.113883.10.20.28.4.59:2017-05-01</w:t>
            </w:r>
          </w:p>
        </w:tc>
      </w:tr>
      <w:tr w:rsidR="004B3F04" w14:paraId="602B4DC6" w14:textId="77777777" w:rsidTr="000659BE">
        <w:trPr>
          <w:jc w:val="center"/>
        </w:trPr>
        <w:tc>
          <w:tcPr>
            <w:tcW w:w="360" w:type="dxa"/>
          </w:tcPr>
          <w:p w14:paraId="46C2CB21" w14:textId="77777777" w:rsidR="004B3F04" w:rsidRDefault="006C736C" w:rsidP="000659BE">
            <w:pPr>
              <w:pStyle w:val="TableText"/>
              <w:ind w:left="288"/>
            </w:pPr>
            <w:hyperlink w:anchor="E_Patient_Characteristic_Sex">
              <w:r w:rsidR="004B3F04">
                <w:rPr>
                  <w:rStyle w:val="HyperlinkText9pt"/>
                </w:rPr>
                <w:t>Patient Characteristic Sex</w:t>
              </w:r>
            </w:hyperlink>
          </w:p>
        </w:tc>
        <w:tc>
          <w:tcPr>
            <w:tcW w:w="360" w:type="dxa"/>
          </w:tcPr>
          <w:p w14:paraId="39F79DB6" w14:textId="77777777" w:rsidR="004B3F04" w:rsidRDefault="004B3F04" w:rsidP="000659BE">
            <w:pPr>
              <w:pStyle w:val="TableText"/>
            </w:pPr>
            <w:r>
              <w:t>Entry</w:t>
            </w:r>
          </w:p>
        </w:tc>
        <w:tc>
          <w:tcPr>
            <w:tcW w:w="360" w:type="dxa"/>
          </w:tcPr>
          <w:p w14:paraId="6B6A1818" w14:textId="77777777" w:rsidR="004B3F04" w:rsidRDefault="004B3F04" w:rsidP="000659BE">
            <w:pPr>
              <w:pStyle w:val="TableText"/>
            </w:pPr>
            <w:r>
              <w:t>urn:hl7ii:2.16.840.1.113883.10.20.28.4.55:2017-05-01</w:t>
            </w:r>
          </w:p>
        </w:tc>
      </w:tr>
      <w:tr w:rsidR="004B3F04" w14:paraId="31A94E13" w14:textId="77777777" w:rsidTr="000659BE">
        <w:trPr>
          <w:jc w:val="center"/>
        </w:trPr>
        <w:tc>
          <w:tcPr>
            <w:tcW w:w="360" w:type="dxa"/>
          </w:tcPr>
          <w:p w14:paraId="785384E9" w14:textId="77777777" w:rsidR="004B3F04" w:rsidRDefault="006C736C" w:rsidP="000659BE">
            <w:pPr>
              <w:pStyle w:val="TableText"/>
              <w:ind w:left="288"/>
            </w:pPr>
            <w:hyperlink w:anchor="E_Patient_Characteristic_V2">
              <w:r w:rsidR="004B3F04">
                <w:rPr>
                  <w:rStyle w:val="HyperlinkText9pt"/>
                </w:rPr>
                <w:t>Patient Characteristic (V2)</w:t>
              </w:r>
            </w:hyperlink>
          </w:p>
        </w:tc>
        <w:tc>
          <w:tcPr>
            <w:tcW w:w="360" w:type="dxa"/>
          </w:tcPr>
          <w:p w14:paraId="371ED2A2" w14:textId="77777777" w:rsidR="004B3F04" w:rsidRDefault="004B3F04" w:rsidP="000659BE">
            <w:pPr>
              <w:pStyle w:val="TableText"/>
            </w:pPr>
            <w:r>
              <w:t>Entry</w:t>
            </w:r>
          </w:p>
        </w:tc>
        <w:tc>
          <w:tcPr>
            <w:tcW w:w="360" w:type="dxa"/>
          </w:tcPr>
          <w:p w14:paraId="34837196" w14:textId="77777777" w:rsidR="004B3F04" w:rsidRDefault="004B3F04" w:rsidP="000659BE">
            <w:pPr>
              <w:pStyle w:val="TableText"/>
            </w:pPr>
            <w:r>
              <w:t>urn:hl7ii:2.16.840.1.113883.10.20.28.4.53:2017-08-01</w:t>
            </w:r>
          </w:p>
        </w:tc>
      </w:tr>
      <w:tr w:rsidR="004B3F04" w14:paraId="776DC255" w14:textId="77777777" w:rsidTr="000659BE">
        <w:trPr>
          <w:jc w:val="center"/>
        </w:trPr>
        <w:tc>
          <w:tcPr>
            <w:tcW w:w="360" w:type="dxa"/>
          </w:tcPr>
          <w:p w14:paraId="47250CCA" w14:textId="77777777" w:rsidR="004B3F04" w:rsidRDefault="006C736C" w:rsidP="000659BE">
            <w:pPr>
              <w:pStyle w:val="TableText"/>
              <w:ind w:left="288"/>
            </w:pPr>
            <w:hyperlink w:anchor="E_Related_Person_">
              <w:r w:rsidR="004B3F04">
                <w:rPr>
                  <w:rStyle w:val="HyperlinkText9pt"/>
                </w:rPr>
                <w:t>Related Person</w:t>
              </w:r>
            </w:hyperlink>
          </w:p>
        </w:tc>
        <w:tc>
          <w:tcPr>
            <w:tcW w:w="360" w:type="dxa"/>
          </w:tcPr>
          <w:p w14:paraId="73686BB5" w14:textId="77777777" w:rsidR="004B3F04" w:rsidRDefault="004B3F04" w:rsidP="000659BE">
            <w:pPr>
              <w:pStyle w:val="TableText"/>
            </w:pPr>
            <w:r>
              <w:t>Entry</w:t>
            </w:r>
          </w:p>
        </w:tc>
        <w:tc>
          <w:tcPr>
            <w:tcW w:w="360" w:type="dxa"/>
          </w:tcPr>
          <w:p w14:paraId="07F90627" w14:textId="77777777" w:rsidR="004B3F04" w:rsidRDefault="004B3F04" w:rsidP="000659BE">
            <w:pPr>
              <w:pStyle w:val="TableText"/>
            </w:pPr>
            <w:r>
              <w:t>urn:hl7ii:2.16.840.1.113883.10.20.28.4.141:2019-05-01</w:t>
            </w:r>
          </w:p>
        </w:tc>
      </w:tr>
      <w:tr w:rsidR="004B3F04" w14:paraId="2328ABFE" w14:textId="77777777" w:rsidTr="000659BE">
        <w:trPr>
          <w:jc w:val="center"/>
        </w:trPr>
        <w:tc>
          <w:tcPr>
            <w:tcW w:w="360" w:type="dxa"/>
          </w:tcPr>
          <w:p w14:paraId="48C5319C" w14:textId="77777777" w:rsidR="004B3F04" w:rsidRDefault="006C736C" w:rsidP="000659BE">
            <w:pPr>
              <w:pStyle w:val="TableText"/>
              <w:ind w:left="288"/>
            </w:pPr>
            <w:hyperlink w:anchor="E_Laboratory_Test_Performed_V4_">
              <w:r w:rsidR="004B3F04">
                <w:rPr>
                  <w:rStyle w:val="HyperlinkText9pt"/>
                </w:rPr>
                <w:t>Laboratory Test, Performed (V4)</w:t>
              </w:r>
            </w:hyperlink>
          </w:p>
        </w:tc>
        <w:tc>
          <w:tcPr>
            <w:tcW w:w="360" w:type="dxa"/>
          </w:tcPr>
          <w:p w14:paraId="500D1BE4" w14:textId="77777777" w:rsidR="004B3F04" w:rsidRDefault="004B3F04" w:rsidP="000659BE">
            <w:pPr>
              <w:pStyle w:val="TableText"/>
            </w:pPr>
            <w:r>
              <w:t>Entry</w:t>
            </w:r>
          </w:p>
        </w:tc>
        <w:tc>
          <w:tcPr>
            <w:tcW w:w="360" w:type="dxa"/>
          </w:tcPr>
          <w:p w14:paraId="21F3DB16" w14:textId="77777777" w:rsidR="004B3F04" w:rsidRDefault="004B3F04" w:rsidP="000659BE">
            <w:pPr>
              <w:pStyle w:val="TableText"/>
            </w:pPr>
            <w:r>
              <w:t>urn:hl7ii:2.16.840.1.113883.10.20.28.4.42:2021-02-01</w:t>
            </w:r>
          </w:p>
        </w:tc>
      </w:tr>
      <w:tr w:rsidR="004B3F04" w14:paraId="244E5E0E" w14:textId="77777777" w:rsidTr="000659BE">
        <w:trPr>
          <w:jc w:val="center"/>
        </w:trPr>
        <w:tc>
          <w:tcPr>
            <w:tcW w:w="360" w:type="dxa"/>
          </w:tcPr>
          <w:p w14:paraId="6A5AF04F"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3DC1FA04" w14:textId="77777777" w:rsidR="004B3F04" w:rsidRDefault="004B3F04" w:rsidP="000659BE">
            <w:pPr>
              <w:pStyle w:val="TableText"/>
            </w:pPr>
            <w:r>
              <w:t>Entry</w:t>
            </w:r>
          </w:p>
        </w:tc>
        <w:tc>
          <w:tcPr>
            <w:tcW w:w="360" w:type="dxa"/>
          </w:tcPr>
          <w:p w14:paraId="55A133D5" w14:textId="77777777" w:rsidR="004B3F04" w:rsidRDefault="004B3F04" w:rsidP="000659BE">
            <w:pPr>
              <w:pStyle w:val="TableText"/>
            </w:pPr>
            <w:r>
              <w:t>urn:hl7ii:2.16.840.1.113883.10.20.28.4.88:2017-05-01</w:t>
            </w:r>
          </w:p>
        </w:tc>
      </w:tr>
      <w:tr w:rsidR="004B3F04" w14:paraId="51762A1C" w14:textId="77777777" w:rsidTr="000659BE">
        <w:trPr>
          <w:jc w:val="center"/>
        </w:trPr>
        <w:tc>
          <w:tcPr>
            <w:tcW w:w="360" w:type="dxa"/>
          </w:tcPr>
          <w:p w14:paraId="6D7AF33C" w14:textId="77777777" w:rsidR="004B3F04" w:rsidRDefault="006C736C" w:rsidP="000659BE">
            <w:pPr>
              <w:pStyle w:val="TableText"/>
              <w:ind w:left="432"/>
            </w:pPr>
            <w:hyperlink w:anchor="E_Laboratory_Test_Component">
              <w:r w:rsidR="004B3F04">
                <w:rPr>
                  <w:rStyle w:val="HyperlinkText9pt"/>
                </w:rPr>
                <w:t>Laboratory Test Component</w:t>
              </w:r>
            </w:hyperlink>
          </w:p>
        </w:tc>
        <w:tc>
          <w:tcPr>
            <w:tcW w:w="360" w:type="dxa"/>
          </w:tcPr>
          <w:p w14:paraId="20D22ED3" w14:textId="77777777" w:rsidR="004B3F04" w:rsidRDefault="004B3F04" w:rsidP="000659BE">
            <w:pPr>
              <w:pStyle w:val="TableText"/>
            </w:pPr>
            <w:r>
              <w:t>Entry</w:t>
            </w:r>
          </w:p>
        </w:tc>
        <w:tc>
          <w:tcPr>
            <w:tcW w:w="360" w:type="dxa"/>
          </w:tcPr>
          <w:p w14:paraId="3A5B0907" w14:textId="77777777" w:rsidR="004B3F04" w:rsidRDefault="004B3F04" w:rsidP="000659BE">
            <w:pPr>
              <w:pStyle w:val="TableText"/>
            </w:pPr>
            <w:r>
              <w:t>urn:hl7ii:2.16.840.1.113883.10.20.28.4.126:2017-05-01</w:t>
            </w:r>
          </w:p>
        </w:tc>
      </w:tr>
      <w:tr w:rsidR="004B3F04" w14:paraId="09D3DA83" w14:textId="77777777" w:rsidTr="000659BE">
        <w:trPr>
          <w:jc w:val="center"/>
        </w:trPr>
        <w:tc>
          <w:tcPr>
            <w:tcW w:w="360" w:type="dxa"/>
          </w:tcPr>
          <w:p w14:paraId="3D3A4279" w14:textId="77777777" w:rsidR="004B3F04" w:rsidRDefault="006C736C" w:rsidP="000659BE">
            <w:pPr>
              <w:pStyle w:val="TableText"/>
              <w:ind w:left="576"/>
            </w:pPr>
            <w:hyperlink w:anchor="E_Laboratory_Test_Reference_Range">
              <w:r w:rsidR="004B3F04">
                <w:rPr>
                  <w:rStyle w:val="HyperlinkText9pt"/>
                </w:rPr>
                <w:t>Laboratory Test Reference Range</w:t>
              </w:r>
            </w:hyperlink>
          </w:p>
        </w:tc>
        <w:tc>
          <w:tcPr>
            <w:tcW w:w="360" w:type="dxa"/>
          </w:tcPr>
          <w:p w14:paraId="7F14EEAD" w14:textId="77777777" w:rsidR="004B3F04" w:rsidRDefault="004B3F04" w:rsidP="000659BE">
            <w:pPr>
              <w:pStyle w:val="TableText"/>
            </w:pPr>
            <w:r>
              <w:t>Entry</w:t>
            </w:r>
          </w:p>
        </w:tc>
        <w:tc>
          <w:tcPr>
            <w:tcW w:w="360" w:type="dxa"/>
          </w:tcPr>
          <w:p w14:paraId="61155111" w14:textId="77777777" w:rsidR="004B3F04" w:rsidRDefault="004B3F04" w:rsidP="000659BE">
            <w:pPr>
              <w:pStyle w:val="TableText"/>
            </w:pPr>
            <w:r>
              <w:t>urn:hl7ii:2.16.840.1.113883.10.20.28.4.124:2017-05-01</w:t>
            </w:r>
          </w:p>
        </w:tc>
      </w:tr>
      <w:tr w:rsidR="004B3F04" w14:paraId="397E51DD" w14:textId="77777777" w:rsidTr="000659BE">
        <w:trPr>
          <w:jc w:val="center"/>
        </w:trPr>
        <w:tc>
          <w:tcPr>
            <w:tcW w:w="360" w:type="dxa"/>
          </w:tcPr>
          <w:p w14:paraId="1F728532" w14:textId="77777777" w:rsidR="004B3F04" w:rsidRDefault="006C736C" w:rsidP="000659BE">
            <w:pPr>
              <w:pStyle w:val="TableText"/>
              <w:ind w:left="432"/>
            </w:pPr>
            <w:hyperlink w:anchor="E_Laboratory_Test_Reference_Range">
              <w:r w:rsidR="004B3F04">
                <w:rPr>
                  <w:rStyle w:val="HyperlinkText9pt"/>
                </w:rPr>
                <w:t>Laboratory Test Reference Range</w:t>
              </w:r>
            </w:hyperlink>
          </w:p>
        </w:tc>
        <w:tc>
          <w:tcPr>
            <w:tcW w:w="360" w:type="dxa"/>
          </w:tcPr>
          <w:p w14:paraId="076C8C16" w14:textId="77777777" w:rsidR="004B3F04" w:rsidRDefault="004B3F04" w:rsidP="000659BE">
            <w:pPr>
              <w:pStyle w:val="TableText"/>
            </w:pPr>
            <w:r>
              <w:t>Entry</w:t>
            </w:r>
          </w:p>
        </w:tc>
        <w:tc>
          <w:tcPr>
            <w:tcW w:w="360" w:type="dxa"/>
          </w:tcPr>
          <w:p w14:paraId="6A46CEF4" w14:textId="77777777" w:rsidR="004B3F04" w:rsidRDefault="004B3F04" w:rsidP="000659BE">
            <w:pPr>
              <w:pStyle w:val="TableText"/>
            </w:pPr>
            <w:r>
              <w:t>urn:hl7ii:2.16.840.1.113883.10.20.28.4.124:2017-05-01</w:t>
            </w:r>
          </w:p>
        </w:tc>
      </w:tr>
      <w:tr w:rsidR="004B3F04" w14:paraId="32FB9DB9" w14:textId="77777777" w:rsidTr="000659BE">
        <w:trPr>
          <w:jc w:val="center"/>
        </w:trPr>
        <w:tc>
          <w:tcPr>
            <w:tcW w:w="360" w:type="dxa"/>
          </w:tcPr>
          <w:p w14:paraId="3E17625A"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2224F316" w14:textId="77777777" w:rsidR="004B3F04" w:rsidRDefault="004B3F04" w:rsidP="000659BE">
            <w:pPr>
              <w:pStyle w:val="TableText"/>
            </w:pPr>
            <w:r>
              <w:t>Entry</w:t>
            </w:r>
          </w:p>
        </w:tc>
        <w:tc>
          <w:tcPr>
            <w:tcW w:w="360" w:type="dxa"/>
          </w:tcPr>
          <w:p w14:paraId="7E8E450A" w14:textId="77777777" w:rsidR="004B3F04" w:rsidRDefault="004B3F04" w:rsidP="000659BE">
            <w:pPr>
              <w:pStyle w:val="TableText"/>
            </w:pPr>
            <w:r>
              <w:t>urn:hl7ii:2.16.840.1.113883.10.20.28.4.127:2017-08-01</w:t>
            </w:r>
          </w:p>
        </w:tc>
      </w:tr>
      <w:tr w:rsidR="004B3F04" w14:paraId="041E6AE6" w14:textId="77777777" w:rsidTr="000659BE">
        <w:trPr>
          <w:jc w:val="center"/>
        </w:trPr>
        <w:tc>
          <w:tcPr>
            <w:tcW w:w="360" w:type="dxa"/>
          </w:tcPr>
          <w:p w14:paraId="79DE9D3E" w14:textId="77777777" w:rsidR="004B3F04" w:rsidRDefault="006C736C" w:rsidP="000659BE">
            <w:pPr>
              <w:pStyle w:val="TableText"/>
              <w:ind w:left="432"/>
            </w:pPr>
            <w:hyperlink w:anchor="E_Result_2">
              <w:r w:rsidR="004B3F04">
                <w:rPr>
                  <w:rStyle w:val="HyperlinkText9pt"/>
                </w:rPr>
                <w:t>Result (V2)</w:t>
              </w:r>
            </w:hyperlink>
          </w:p>
        </w:tc>
        <w:tc>
          <w:tcPr>
            <w:tcW w:w="360" w:type="dxa"/>
          </w:tcPr>
          <w:p w14:paraId="6C4347F6" w14:textId="77777777" w:rsidR="004B3F04" w:rsidRDefault="004B3F04" w:rsidP="000659BE">
            <w:pPr>
              <w:pStyle w:val="TableText"/>
            </w:pPr>
            <w:r>
              <w:t>Entry</w:t>
            </w:r>
          </w:p>
        </w:tc>
        <w:tc>
          <w:tcPr>
            <w:tcW w:w="360" w:type="dxa"/>
          </w:tcPr>
          <w:p w14:paraId="6C2C8CB2" w14:textId="77777777" w:rsidR="004B3F04" w:rsidRDefault="004B3F04" w:rsidP="000659BE">
            <w:pPr>
              <w:pStyle w:val="TableText"/>
            </w:pPr>
            <w:r>
              <w:t>urn:hl7ii:2.16.840.1.113883.10.20.28.4.101:2017-08-01</w:t>
            </w:r>
          </w:p>
        </w:tc>
      </w:tr>
      <w:tr w:rsidR="004B3F04" w14:paraId="490F2A8B" w14:textId="77777777" w:rsidTr="000659BE">
        <w:trPr>
          <w:jc w:val="center"/>
        </w:trPr>
        <w:tc>
          <w:tcPr>
            <w:tcW w:w="360" w:type="dxa"/>
          </w:tcPr>
          <w:p w14:paraId="1DF7B221" w14:textId="77777777" w:rsidR="004B3F04" w:rsidRDefault="006C736C" w:rsidP="000659BE">
            <w:pPr>
              <w:pStyle w:val="TableText"/>
              <w:ind w:left="432"/>
            </w:pPr>
            <w:hyperlink w:anchor="E_Status_V2">
              <w:r w:rsidR="004B3F04">
                <w:rPr>
                  <w:rStyle w:val="HyperlinkText9pt"/>
                </w:rPr>
                <w:t>Status (V2)</w:t>
              </w:r>
            </w:hyperlink>
          </w:p>
        </w:tc>
        <w:tc>
          <w:tcPr>
            <w:tcW w:w="360" w:type="dxa"/>
          </w:tcPr>
          <w:p w14:paraId="427954C9" w14:textId="77777777" w:rsidR="004B3F04" w:rsidRDefault="004B3F04" w:rsidP="000659BE">
            <w:pPr>
              <w:pStyle w:val="TableText"/>
            </w:pPr>
            <w:r>
              <w:t>Entry</w:t>
            </w:r>
          </w:p>
        </w:tc>
        <w:tc>
          <w:tcPr>
            <w:tcW w:w="360" w:type="dxa"/>
          </w:tcPr>
          <w:p w14:paraId="43B670B8" w14:textId="77777777" w:rsidR="004B3F04" w:rsidRDefault="004B3F04" w:rsidP="000659BE">
            <w:pPr>
              <w:pStyle w:val="TableText"/>
            </w:pPr>
            <w:r>
              <w:t>urn:hl7ii:2.16.840.1.113883.10.20.28.4.94:2017-08-01</w:t>
            </w:r>
          </w:p>
        </w:tc>
      </w:tr>
      <w:tr w:rsidR="004B3F04" w14:paraId="79D0C5D4" w14:textId="77777777" w:rsidTr="000659BE">
        <w:trPr>
          <w:jc w:val="center"/>
        </w:trPr>
        <w:tc>
          <w:tcPr>
            <w:tcW w:w="360" w:type="dxa"/>
          </w:tcPr>
          <w:p w14:paraId="65DFFF52"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D52CB0C" w14:textId="77777777" w:rsidR="004B3F04" w:rsidRDefault="004B3F04" w:rsidP="000659BE">
            <w:pPr>
              <w:pStyle w:val="TableText"/>
            </w:pPr>
            <w:r>
              <w:t>Entry</w:t>
            </w:r>
          </w:p>
        </w:tc>
        <w:tc>
          <w:tcPr>
            <w:tcW w:w="360" w:type="dxa"/>
          </w:tcPr>
          <w:p w14:paraId="4C447888" w14:textId="77777777" w:rsidR="004B3F04" w:rsidRDefault="004B3F04" w:rsidP="000659BE">
            <w:pPr>
              <w:pStyle w:val="TableText"/>
            </w:pPr>
            <w:r>
              <w:t>urn:hl7ii:2.16.840.1.113883.10.20.28.4.134:2021-02-01</w:t>
            </w:r>
          </w:p>
        </w:tc>
      </w:tr>
      <w:tr w:rsidR="004B3F04" w14:paraId="53FEF0F9" w14:textId="77777777" w:rsidTr="000659BE">
        <w:trPr>
          <w:jc w:val="center"/>
        </w:trPr>
        <w:tc>
          <w:tcPr>
            <w:tcW w:w="360" w:type="dxa"/>
          </w:tcPr>
          <w:p w14:paraId="594260B5"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284E1FC" w14:textId="77777777" w:rsidR="004B3F04" w:rsidRDefault="004B3F04" w:rsidP="000659BE">
            <w:pPr>
              <w:pStyle w:val="TableText"/>
            </w:pPr>
            <w:r>
              <w:t>Entry</w:t>
            </w:r>
          </w:p>
        </w:tc>
        <w:tc>
          <w:tcPr>
            <w:tcW w:w="360" w:type="dxa"/>
          </w:tcPr>
          <w:p w14:paraId="1EDE5F69" w14:textId="77777777" w:rsidR="004B3F04" w:rsidRDefault="004B3F04" w:rsidP="000659BE">
            <w:pPr>
              <w:pStyle w:val="TableText"/>
            </w:pPr>
            <w:r>
              <w:t>urn:hl7ii:2.16.840.1.113883.10.20.28.4.136:2021-02-01</w:t>
            </w:r>
          </w:p>
        </w:tc>
      </w:tr>
      <w:tr w:rsidR="004B3F04" w14:paraId="40A6B942" w14:textId="77777777" w:rsidTr="000659BE">
        <w:trPr>
          <w:jc w:val="center"/>
        </w:trPr>
        <w:tc>
          <w:tcPr>
            <w:tcW w:w="360" w:type="dxa"/>
          </w:tcPr>
          <w:p w14:paraId="766F5247"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7B4551F" w14:textId="77777777" w:rsidR="004B3F04" w:rsidRDefault="004B3F04" w:rsidP="000659BE">
            <w:pPr>
              <w:pStyle w:val="TableText"/>
            </w:pPr>
            <w:r>
              <w:t>Entry</w:t>
            </w:r>
          </w:p>
        </w:tc>
        <w:tc>
          <w:tcPr>
            <w:tcW w:w="360" w:type="dxa"/>
          </w:tcPr>
          <w:p w14:paraId="4C324C52" w14:textId="77777777" w:rsidR="004B3F04" w:rsidRDefault="004B3F04" w:rsidP="000659BE">
            <w:pPr>
              <w:pStyle w:val="TableText"/>
            </w:pPr>
            <w:r>
              <w:t>urn:hl7ii:2.16.840.1.113883.10.20.28.4.135:2021-02-01</w:t>
            </w:r>
          </w:p>
        </w:tc>
      </w:tr>
      <w:tr w:rsidR="004B3F04" w14:paraId="28C905C7" w14:textId="77777777" w:rsidTr="000659BE">
        <w:trPr>
          <w:jc w:val="center"/>
        </w:trPr>
        <w:tc>
          <w:tcPr>
            <w:tcW w:w="360" w:type="dxa"/>
          </w:tcPr>
          <w:p w14:paraId="571E0027"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4F8B694" w14:textId="77777777" w:rsidR="004B3F04" w:rsidRDefault="004B3F04" w:rsidP="000659BE">
            <w:pPr>
              <w:pStyle w:val="TableText"/>
            </w:pPr>
            <w:r>
              <w:t>Entry</w:t>
            </w:r>
          </w:p>
        </w:tc>
        <w:tc>
          <w:tcPr>
            <w:tcW w:w="360" w:type="dxa"/>
          </w:tcPr>
          <w:p w14:paraId="44812082" w14:textId="77777777" w:rsidR="004B3F04" w:rsidRDefault="004B3F04" w:rsidP="000659BE">
            <w:pPr>
              <w:pStyle w:val="TableText"/>
            </w:pPr>
            <w:r>
              <w:t>urn:hl7ii:2.16.840.1.113883.10.20.28.4.137:2021-02-01</w:t>
            </w:r>
          </w:p>
        </w:tc>
      </w:tr>
      <w:tr w:rsidR="004B3F04" w14:paraId="4FB9D3F0" w14:textId="77777777" w:rsidTr="000659BE">
        <w:trPr>
          <w:jc w:val="center"/>
        </w:trPr>
        <w:tc>
          <w:tcPr>
            <w:tcW w:w="360" w:type="dxa"/>
          </w:tcPr>
          <w:p w14:paraId="42EF6202" w14:textId="77777777" w:rsidR="004B3F04" w:rsidRDefault="006C736C" w:rsidP="000659BE">
            <w:pPr>
              <w:pStyle w:val="TableText"/>
              <w:ind w:left="288"/>
            </w:pPr>
            <w:hyperlink w:anchor="E_Adverse_Event_V4">
              <w:r w:rsidR="004B3F04">
                <w:rPr>
                  <w:rStyle w:val="HyperlinkText9pt"/>
                </w:rPr>
                <w:t>Adverse Event (V4)</w:t>
              </w:r>
            </w:hyperlink>
          </w:p>
        </w:tc>
        <w:tc>
          <w:tcPr>
            <w:tcW w:w="360" w:type="dxa"/>
          </w:tcPr>
          <w:p w14:paraId="748FC1D6" w14:textId="77777777" w:rsidR="004B3F04" w:rsidRDefault="004B3F04" w:rsidP="000659BE">
            <w:pPr>
              <w:pStyle w:val="TableText"/>
            </w:pPr>
            <w:r>
              <w:t>Entry</w:t>
            </w:r>
          </w:p>
        </w:tc>
        <w:tc>
          <w:tcPr>
            <w:tcW w:w="360" w:type="dxa"/>
          </w:tcPr>
          <w:p w14:paraId="4A0C2A26" w14:textId="77777777" w:rsidR="004B3F04" w:rsidRDefault="004B3F04" w:rsidP="000659BE">
            <w:pPr>
              <w:pStyle w:val="TableText"/>
            </w:pPr>
            <w:r>
              <w:t>urn:hl7ii:2.16.840.1.113883.10.20.28.4.120:2021-02-01</w:t>
            </w:r>
          </w:p>
        </w:tc>
      </w:tr>
      <w:tr w:rsidR="004B3F04" w14:paraId="24A94067" w14:textId="77777777" w:rsidTr="000659BE">
        <w:trPr>
          <w:jc w:val="center"/>
        </w:trPr>
        <w:tc>
          <w:tcPr>
            <w:tcW w:w="360" w:type="dxa"/>
          </w:tcPr>
          <w:p w14:paraId="270479C0" w14:textId="77777777" w:rsidR="004B3F04" w:rsidRDefault="006C736C" w:rsidP="000659BE">
            <w:pPr>
              <w:pStyle w:val="TableText"/>
              <w:ind w:left="432"/>
            </w:pPr>
            <w:hyperlink w:anchor="E_Facility_Location">
              <w:r w:rsidR="004B3F04">
                <w:rPr>
                  <w:rStyle w:val="HyperlinkText9pt"/>
                </w:rPr>
                <w:t>Facility Location</w:t>
              </w:r>
            </w:hyperlink>
          </w:p>
        </w:tc>
        <w:tc>
          <w:tcPr>
            <w:tcW w:w="360" w:type="dxa"/>
          </w:tcPr>
          <w:p w14:paraId="71BF933D" w14:textId="77777777" w:rsidR="004B3F04" w:rsidRDefault="004B3F04" w:rsidP="000659BE">
            <w:pPr>
              <w:pStyle w:val="TableText"/>
            </w:pPr>
            <w:r>
              <w:t>Entry</w:t>
            </w:r>
          </w:p>
        </w:tc>
        <w:tc>
          <w:tcPr>
            <w:tcW w:w="360" w:type="dxa"/>
          </w:tcPr>
          <w:p w14:paraId="5D8078DB" w14:textId="77777777" w:rsidR="004B3F04" w:rsidRDefault="004B3F04" w:rsidP="000659BE">
            <w:pPr>
              <w:pStyle w:val="TableText"/>
            </w:pPr>
            <w:r>
              <w:t>urn:hl7ii:2.16.840.1.113883.10.20.28.4.92:2017-05-01</w:t>
            </w:r>
          </w:p>
        </w:tc>
      </w:tr>
      <w:tr w:rsidR="004B3F04" w14:paraId="4F40B836" w14:textId="77777777" w:rsidTr="000659BE">
        <w:trPr>
          <w:jc w:val="center"/>
        </w:trPr>
        <w:tc>
          <w:tcPr>
            <w:tcW w:w="360" w:type="dxa"/>
          </w:tcPr>
          <w:p w14:paraId="0C1876E7" w14:textId="77777777" w:rsidR="004B3F04" w:rsidRDefault="006C736C" w:rsidP="000659BE">
            <w:pPr>
              <w:pStyle w:val="TableText"/>
              <w:ind w:left="432"/>
            </w:pPr>
            <w:hyperlink w:anchor="E_Severity_Observation_2">
              <w:r w:rsidR="004B3F04">
                <w:rPr>
                  <w:rStyle w:val="HyperlinkText9pt"/>
                </w:rPr>
                <w:t>Severity Observation (V2)</w:t>
              </w:r>
            </w:hyperlink>
          </w:p>
        </w:tc>
        <w:tc>
          <w:tcPr>
            <w:tcW w:w="360" w:type="dxa"/>
          </w:tcPr>
          <w:p w14:paraId="21963A56" w14:textId="77777777" w:rsidR="004B3F04" w:rsidRDefault="004B3F04" w:rsidP="000659BE">
            <w:pPr>
              <w:pStyle w:val="TableText"/>
            </w:pPr>
            <w:r>
              <w:t>Entry</w:t>
            </w:r>
          </w:p>
        </w:tc>
        <w:tc>
          <w:tcPr>
            <w:tcW w:w="360" w:type="dxa"/>
          </w:tcPr>
          <w:p w14:paraId="1B48B47C" w14:textId="77777777" w:rsidR="004B3F04" w:rsidRDefault="004B3F04" w:rsidP="000659BE">
            <w:pPr>
              <w:pStyle w:val="TableText"/>
            </w:pPr>
            <w:r>
              <w:t>urn:hl7ii:2.16.840.1.113883.10.20.28.4.93:2017-08-01</w:t>
            </w:r>
          </w:p>
        </w:tc>
      </w:tr>
      <w:tr w:rsidR="004B3F04" w14:paraId="474E5B20" w14:textId="77777777" w:rsidTr="000659BE">
        <w:trPr>
          <w:jc w:val="center"/>
        </w:trPr>
        <w:tc>
          <w:tcPr>
            <w:tcW w:w="360" w:type="dxa"/>
          </w:tcPr>
          <w:p w14:paraId="00E7CE2E"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7DD7707" w14:textId="77777777" w:rsidR="004B3F04" w:rsidRDefault="004B3F04" w:rsidP="000659BE">
            <w:pPr>
              <w:pStyle w:val="TableText"/>
            </w:pPr>
            <w:r>
              <w:t>Entry</w:t>
            </w:r>
          </w:p>
        </w:tc>
        <w:tc>
          <w:tcPr>
            <w:tcW w:w="360" w:type="dxa"/>
          </w:tcPr>
          <w:p w14:paraId="662C29D9" w14:textId="77777777" w:rsidR="004B3F04" w:rsidRDefault="004B3F04" w:rsidP="000659BE">
            <w:pPr>
              <w:pStyle w:val="TableText"/>
            </w:pPr>
            <w:r>
              <w:t>urn:hl7ii:2.16.840.1.113883.10.20.28.4.134:2021-02-01</w:t>
            </w:r>
          </w:p>
        </w:tc>
      </w:tr>
      <w:tr w:rsidR="004B3F04" w14:paraId="5A9B149D" w14:textId="77777777" w:rsidTr="000659BE">
        <w:trPr>
          <w:jc w:val="center"/>
        </w:trPr>
        <w:tc>
          <w:tcPr>
            <w:tcW w:w="360" w:type="dxa"/>
          </w:tcPr>
          <w:p w14:paraId="240AA6AE"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47A922B3" w14:textId="77777777" w:rsidR="004B3F04" w:rsidRDefault="004B3F04" w:rsidP="000659BE">
            <w:pPr>
              <w:pStyle w:val="TableText"/>
            </w:pPr>
            <w:r>
              <w:t>Entry</w:t>
            </w:r>
          </w:p>
        </w:tc>
        <w:tc>
          <w:tcPr>
            <w:tcW w:w="360" w:type="dxa"/>
          </w:tcPr>
          <w:p w14:paraId="3EA4FD6D" w14:textId="77777777" w:rsidR="004B3F04" w:rsidRDefault="004B3F04" w:rsidP="000659BE">
            <w:pPr>
              <w:pStyle w:val="TableText"/>
            </w:pPr>
            <w:r>
              <w:t>urn:hl7ii:2.16.840.1.113883.10.20.28.4.136:2021-02-01</w:t>
            </w:r>
          </w:p>
        </w:tc>
      </w:tr>
      <w:tr w:rsidR="004B3F04" w14:paraId="73BD6A63" w14:textId="77777777" w:rsidTr="000659BE">
        <w:trPr>
          <w:jc w:val="center"/>
        </w:trPr>
        <w:tc>
          <w:tcPr>
            <w:tcW w:w="360" w:type="dxa"/>
          </w:tcPr>
          <w:p w14:paraId="0A72B8F5"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6E2E5463" w14:textId="77777777" w:rsidR="004B3F04" w:rsidRDefault="004B3F04" w:rsidP="000659BE">
            <w:pPr>
              <w:pStyle w:val="TableText"/>
            </w:pPr>
            <w:r>
              <w:t>Entry</w:t>
            </w:r>
          </w:p>
        </w:tc>
        <w:tc>
          <w:tcPr>
            <w:tcW w:w="360" w:type="dxa"/>
          </w:tcPr>
          <w:p w14:paraId="02683B73" w14:textId="77777777" w:rsidR="004B3F04" w:rsidRDefault="004B3F04" w:rsidP="000659BE">
            <w:pPr>
              <w:pStyle w:val="TableText"/>
            </w:pPr>
            <w:r>
              <w:t>urn:hl7ii:2.16.840.1.113883.10.20.28.4.135:2021-02-01</w:t>
            </w:r>
          </w:p>
        </w:tc>
      </w:tr>
      <w:tr w:rsidR="004B3F04" w14:paraId="2DFA18DE" w14:textId="77777777" w:rsidTr="000659BE">
        <w:trPr>
          <w:jc w:val="center"/>
        </w:trPr>
        <w:tc>
          <w:tcPr>
            <w:tcW w:w="360" w:type="dxa"/>
          </w:tcPr>
          <w:p w14:paraId="44A76056"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427A446" w14:textId="77777777" w:rsidR="004B3F04" w:rsidRDefault="004B3F04" w:rsidP="000659BE">
            <w:pPr>
              <w:pStyle w:val="TableText"/>
            </w:pPr>
            <w:r>
              <w:t>Entry</w:t>
            </w:r>
          </w:p>
        </w:tc>
        <w:tc>
          <w:tcPr>
            <w:tcW w:w="360" w:type="dxa"/>
          </w:tcPr>
          <w:p w14:paraId="5FD5F3E2" w14:textId="77777777" w:rsidR="004B3F04" w:rsidRDefault="004B3F04" w:rsidP="000659BE">
            <w:pPr>
              <w:pStyle w:val="TableText"/>
            </w:pPr>
            <w:r>
              <w:t>urn:hl7ii:2.16.840.1.113883.10.20.28.4.137:2021-02-01</w:t>
            </w:r>
          </w:p>
        </w:tc>
      </w:tr>
      <w:tr w:rsidR="004B3F04" w14:paraId="23065E12" w14:textId="77777777" w:rsidTr="000659BE">
        <w:trPr>
          <w:jc w:val="center"/>
        </w:trPr>
        <w:tc>
          <w:tcPr>
            <w:tcW w:w="360" w:type="dxa"/>
          </w:tcPr>
          <w:p w14:paraId="6E98C879" w14:textId="77777777" w:rsidR="004B3F04" w:rsidRDefault="006C736C" w:rsidP="000659BE">
            <w:pPr>
              <w:pStyle w:val="TableText"/>
              <w:ind w:left="288"/>
            </w:pPr>
            <w:hyperlink w:anchor="E_Allergy_Intolerance_V4">
              <w:r w:rsidR="004B3F04">
                <w:rPr>
                  <w:rStyle w:val="HyperlinkText9pt"/>
                </w:rPr>
                <w:t>Allergy Intolerance (V4)</w:t>
              </w:r>
            </w:hyperlink>
          </w:p>
        </w:tc>
        <w:tc>
          <w:tcPr>
            <w:tcW w:w="360" w:type="dxa"/>
          </w:tcPr>
          <w:p w14:paraId="764FC343" w14:textId="77777777" w:rsidR="004B3F04" w:rsidRDefault="004B3F04" w:rsidP="000659BE">
            <w:pPr>
              <w:pStyle w:val="TableText"/>
            </w:pPr>
            <w:r>
              <w:t>Entry</w:t>
            </w:r>
          </w:p>
        </w:tc>
        <w:tc>
          <w:tcPr>
            <w:tcW w:w="360" w:type="dxa"/>
          </w:tcPr>
          <w:p w14:paraId="6D02E489" w14:textId="77777777" w:rsidR="004B3F04" w:rsidRDefault="004B3F04" w:rsidP="000659BE">
            <w:pPr>
              <w:pStyle w:val="TableText"/>
            </w:pPr>
            <w:r>
              <w:t>urn:hl7ii:2.16.840.1.113883.10.20.28.4.119:2021-02-01</w:t>
            </w:r>
          </w:p>
        </w:tc>
      </w:tr>
      <w:tr w:rsidR="004B3F04" w14:paraId="580A7284" w14:textId="77777777" w:rsidTr="000659BE">
        <w:trPr>
          <w:jc w:val="center"/>
        </w:trPr>
        <w:tc>
          <w:tcPr>
            <w:tcW w:w="360" w:type="dxa"/>
          </w:tcPr>
          <w:p w14:paraId="4653AD95" w14:textId="77777777" w:rsidR="004B3F04" w:rsidRDefault="006C736C" w:rsidP="000659BE">
            <w:pPr>
              <w:pStyle w:val="TableText"/>
              <w:ind w:left="432"/>
            </w:pPr>
            <w:hyperlink w:anchor="E_Severity_Observation_2">
              <w:r w:rsidR="004B3F04">
                <w:rPr>
                  <w:rStyle w:val="HyperlinkText9pt"/>
                </w:rPr>
                <w:t>Severity Observation (V2)</w:t>
              </w:r>
            </w:hyperlink>
          </w:p>
        </w:tc>
        <w:tc>
          <w:tcPr>
            <w:tcW w:w="360" w:type="dxa"/>
          </w:tcPr>
          <w:p w14:paraId="13370D31" w14:textId="77777777" w:rsidR="004B3F04" w:rsidRDefault="004B3F04" w:rsidP="000659BE">
            <w:pPr>
              <w:pStyle w:val="TableText"/>
            </w:pPr>
            <w:r>
              <w:t>Entry</w:t>
            </w:r>
          </w:p>
        </w:tc>
        <w:tc>
          <w:tcPr>
            <w:tcW w:w="360" w:type="dxa"/>
          </w:tcPr>
          <w:p w14:paraId="4201BF08" w14:textId="77777777" w:rsidR="004B3F04" w:rsidRDefault="004B3F04" w:rsidP="000659BE">
            <w:pPr>
              <w:pStyle w:val="TableText"/>
            </w:pPr>
            <w:r>
              <w:t>urn:hl7ii:2.16.840.1.113883.10.20.28.4.93:2017-08-01</w:t>
            </w:r>
          </w:p>
        </w:tc>
      </w:tr>
      <w:tr w:rsidR="004B3F04" w14:paraId="686E8348" w14:textId="77777777" w:rsidTr="000659BE">
        <w:trPr>
          <w:jc w:val="center"/>
        </w:trPr>
        <w:tc>
          <w:tcPr>
            <w:tcW w:w="360" w:type="dxa"/>
          </w:tcPr>
          <w:p w14:paraId="23D81F47"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35349ACB" w14:textId="77777777" w:rsidR="004B3F04" w:rsidRDefault="004B3F04" w:rsidP="000659BE">
            <w:pPr>
              <w:pStyle w:val="TableText"/>
            </w:pPr>
            <w:r>
              <w:t>Entry</w:t>
            </w:r>
          </w:p>
        </w:tc>
        <w:tc>
          <w:tcPr>
            <w:tcW w:w="360" w:type="dxa"/>
          </w:tcPr>
          <w:p w14:paraId="3E2339D5" w14:textId="77777777" w:rsidR="004B3F04" w:rsidRDefault="004B3F04" w:rsidP="000659BE">
            <w:pPr>
              <w:pStyle w:val="TableText"/>
            </w:pPr>
            <w:r>
              <w:t>urn:hl7ii:2.16.840.1.113883.10.20.28.4.134:2021-02-01</w:t>
            </w:r>
          </w:p>
        </w:tc>
      </w:tr>
      <w:tr w:rsidR="004B3F04" w14:paraId="1ABE29CF" w14:textId="77777777" w:rsidTr="000659BE">
        <w:trPr>
          <w:jc w:val="center"/>
        </w:trPr>
        <w:tc>
          <w:tcPr>
            <w:tcW w:w="360" w:type="dxa"/>
          </w:tcPr>
          <w:p w14:paraId="72AF585D"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4BDDE79D" w14:textId="77777777" w:rsidR="004B3F04" w:rsidRDefault="004B3F04" w:rsidP="000659BE">
            <w:pPr>
              <w:pStyle w:val="TableText"/>
            </w:pPr>
            <w:r>
              <w:t>Entry</w:t>
            </w:r>
          </w:p>
        </w:tc>
        <w:tc>
          <w:tcPr>
            <w:tcW w:w="360" w:type="dxa"/>
          </w:tcPr>
          <w:p w14:paraId="1B0B4762" w14:textId="77777777" w:rsidR="004B3F04" w:rsidRDefault="004B3F04" w:rsidP="000659BE">
            <w:pPr>
              <w:pStyle w:val="TableText"/>
            </w:pPr>
            <w:r>
              <w:t>urn:hl7ii:2.16.840.1.113883.10.20.28.4.136:2021-02-01</w:t>
            </w:r>
          </w:p>
        </w:tc>
      </w:tr>
      <w:tr w:rsidR="004B3F04" w14:paraId="2CD20512" w14:textId="77777777" w:rsidTr="000659BE">
        <w:trPr>
          <w:jc w:val="center"/>
        </w:trPr>
        <w:tc>
          <w:tcPr>
            <w:tcW w:w="360" w:type="dxa"/>
          </w:tcPr>
          <w:p w14:paraId="0C56AE50"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469EACE" w14:textId="77777777" w:rsidR="004B3F04" w:rsidRDefault="004B3F04" w:rsidP="000659BE">
            <w:pPr>
              <w:pStyle w:val="TableText"/>
            </w:pPr>
            <w:r>
              <w:t>Entry</w:t>
            </w:r>
          </w:p>
        </w:tc>
        <w:tc>
          <w:tcPr>
            <w:tcW w:w="360" w:type="dxa"/>
          </w:tcPr>
          <w:p w14:paraId="1E61E66F" w14:textId="77777777" w:rsidR="004B3F04" w:rsidRDefault="004B3F04" w:rsidP="000659BE">
            <w:pPr>
              <w:pStyle w:val="TableText"/>
            </w:pPr>
            <w:r>
              <w:t>urn:hl7ii:2.16.840.1.113883.10.20.28.4.135:2021-02-01</w:t>
            </w:r>
          </w:p>
        </w:tc>
      </w:tr>
      <w:tr w:rsidR="004B3F04" w14:paraId="416C4BE5" w14:textId="77777777" w:rsidTr="000659BE">
        <w:trPr>
          <w:jc w:val="center"/>
        </w:trPr>
        <w:tc>
          <w:tcPr>
            <w:tcW w:w="360" w:type="dxa"/>
          </w:tcPr>
          <w:p w14:paraId="101947BA"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4E16949" w14:textId="77777777" w:rsidR="004B3F04" w:rsidRDefault="004B3F04" w:rsidP="000659BE">
            <w:pPr>
              <w:pStyle w:val="TableText"/>
            </w:pPr>
            <w:r>
              <w:t>Entry</w:t>
            </w:r>
          </w:p>
        </w:tc>
        <w:tc>
          <w:tcPr>
            <w:tcW w:w="360" w:type="dxa"/>
          </w:tcPr>
          <w:p w14:paraId="4690F0A2" w14:textId="77777777" w:rsidR="004B3F04" w:rsidRDefault="004B3F04" w:rsidP="000659BE">
            <w:pPr>
              <w:pStyle w:val="TableText"/>
            </w:pPr>
            <w:r>
              <w:t>urn:hl7ii:2.16.840.1.113883.10.20.28.4.137:2021-02-01</w:t>
            </w:r>
          </w:p>
        </w:tc>
      </w:tr>
      <w:tr w:rsidR="004B3F04" w14:paraId="7CA66E74" w14:textId="77777777" w:rsidTr="000659BE">
        <w:trPr>
          <w:jc w:val="center"/>
        </w:trPr>
        <w:tc>
          <w:tcPr>
            <w:tcW w:w="360" w:type="dxa"/>
          </w:tcPr>
          <w:p w14:paraId="72A8703F" w14:textId="77777777" w:rsidR="004B3F04" w:rsidRDefault="006C736C" w:rsidP="000659BE">
            <w:pPr>
              <w:pStyle w:val="TableText"/>
              <w:ind w:left="288"/>
            </w:pPr>
            <w:hyperlink w:anchor="E_Assessment_Order_V4">
              <w:r w:rsidR="004B3F04">
                <w:rPr>
                  <w:rStyle w:val="HyperlinkText9pt"/>
                </w:rPr>
                <w:t>Assessment, Order (V4)</w:t>
              </w:r>
            </w:hyperlink>
          </w:p>
        </w:tc>
        <w:tc>
          <w:tcPr>
            <w:tcW w:w="360" w:type="dxa"/>
          </w:tcPr>
          <w:p w14:paraId="42E71BD8" w14:textId="77777777" w:rsidR="004B3F04" w:rsidRDefault="004B3F04" w:rsidP="000659BE">
            <w:pPr>
              <w:pStyle w:val="TableText"/>
            </w:pPr>
            <w:r>
              <w:t>Entry</w:t>
            </w:r>
          </w:p>
        </w:tc>
        <w:tc>
          <w:tcPr>
            <w:tcW w:w="360" w:type="dxa"/>
          </w:tcPr>
          <w:p w14:paraId="37240A28" w14:textId="77777777" w:rsidR="004B3F04" w:rsidRDefault="004B3F04" w:rsidP="000659BE">
            <w:pPr>
              <w:pStyle w:val="TableText"/>
            </w:pPr>
            <w:r>
              <w:t>urn:hl7ii:2.16.840.1.113883.10.20.28.4.131:2021-02-01</w:t>
            </w:r>
          </w:p>
        </w:tc>
      </w:tr>
      <w:tr w:rsidR="004B3F04" w14:paraId="133B157B" w14:textId="77777777" w:rsidTr="000659BE">
        <w:trPr>
          <w:jc w:val="center"/>
        </w:trPr>
        <w:tc>
          <w:tcPr>
            <w:tcW w:w="360" w:type="dxa"/>
          </w:tcPr>
          <w:p w14:paraId="17E854C0"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4707FFEC" w14:textId="77777777" w:rsidR="004B3F04" w:rsidRDefault="004B3F04" w:rsidP="000659BE">
            <w:pPr>
              <w:pStyle w:val="TableText"/>
            </w:pPr>
            <w:r>
              <w:t>Entry</w:t>
            </w:r>
          </w:p>
        </w:tc>
        <w:tc>
          <w:tcPr>
            <w:tcW w:w="360" w:type="dxa"/>
          </w:tcPr>
          <w:p w14:paraId="18F1E717" w14:textId="77777777" w:rsidR="004B3F04" w:rsidRDefault="004B3F04" w:rsidP="000659BE">
            <w:pPr>
              <w:pStyle w:val="TableText"/>
            </w:pPr>
            <w:r>
              <w:t>urn:hl7ii:2.16.840.1.113883.10.20.28.4.88:2017-05-01</w:t>
            </w:r>
          </w:p>
        </w:tc>
      </w:tr>
      <w:tr w:rsidR="004B3F04" w14:paraId="2F66E89F" w14:textId="77777777" w:rsidTr="000659BE">
        <w:trPr>
          <w:jc w:val="center"/>
        </w:trPr>
        <w:tc>
          <w:tcPr>
            <w:tcW w:w="360" w:type="dxa"/>
          </w:tcPr>
          <w:p w14:paraId="5CB3C508"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779AAA55" w14:textId="77777777" w:rsidR="004B3F04" w:rsidRDefault="004B3F04" w:rsidP="000659BE">
            <w:pPr>
              <w:pStyle w:val="TableText"/>
            </w:pPr>
            <w:r>
              <w:t>Entry</w:t>
            </w:r>
          </w:p>
        </w:tc>
        <w:tc>
          <w:tcPr>
            <w:tcW w:w="360" w:type="dxa"/>
          </w:tcPr>
          <w:p w14:paraId="03856456" w14:textId="77777777" w:rsidR="004B3F04" w:rsidRDefault="004B3F04" w:rsidP="000659BE">
            <w:pPr>
              <w:pStyle w:val="TableText"/>
            </w:pPr>
            <w:r>
              <w:t>urn:hl7ii:2.16.840.1.113883.10.20.28.4.142:2021-02-01</w:t>
            </w:r>
          </w:p>
        </w:tc>
      </w:tr>
      <w:tr w:rsidR="004B3F04" w14:paraId="75326895" w14:textId="77777777" w:rsidTr="000659BE">
        <w:trPr>
          <w:jc w:val="center"/>
        </w:trPr>
        <w:tc>
          <w:tcPr>
            <w:tcW w:w="360" w:type="dxa"/>
          </w:tcPr>
          <w:p w14:paraId="19F6EA24"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30811A68" w14:textId="77777777" w:rsidR="004B3F04" w:rsidRDefault="004B3F04" w:rsidP="000659BE">
            <w:pPr>
              <w:pStyle w:val="TableText"/>
            </w:pPr>
            <w:r>
              <w:t>Entry</w:t>
            </w:r>
          </w:p>
        </w:tc>
        <w:tc>
          <w:tcPr>
            <w:tcW w:w="360" w:type="dxa"/>
          </w:tcPr>
          <w:p w14:paraId="63DECB84" w14:textId="77777777" w:rsidR="004B3F04" w:rsidRDefault="004B3F04" w:rsidP="000659BE">
            <w:pPr>
              <w:pStyle w:val="TableText"/>
            </w:pPr>
            <w:r>
              <w:t>urn:hl7ii:2.16.840.1.113883.10.20.28.4.134:2021-02-01</w:t>
            </w:r>
          </w:p>
        </w:tc>
      </w:tr>
      <w:tr w:rsidR="004B3F04" w14:paraId="282B5396" w14:textId="77777777" w:rsidTr="000659BE">
        <w:trPr>
          <w:jc w:val="center"/>
        </w:trPr>
        <w:tc>
          <w:tcPr>
            <w:tcW w:w="360" w:type="dxa"/>
          </w:tcPr>
          <w:p w14:paraId="29E30FF8"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06E8700B" w14:textId="77777777" w:rsidR="004B3F04" w:rsidRDefault="004B3F04" w:rsidP="000659BE">
            <w:pPr>
              <w:pStyle w:val="TableText"/>
            </w:pPr>
            <w:r>
              <w:t>Entry</w:t>
            </w:r>
          </w:p>
        </w:tc>
        <w:tc>
          <w:tcPr>
            <w:tcW w:w="360" w:type="dxa"/>
          </w:tcPr>
          <w:p w14:paraId="1E1F0C65" w14:textId="77777777" w:rsidR="004B3F04" w:rsidRDefault="004B3F04" w:rsidP="000659BE">
            <w:pPr>
              <w:pStyle w:val="TableText"/>
            </w:pPr>
            <w:r>
              <w:t>urn:hl7ii:2.16.840.1.113883.10.20.28.4.136:2021-02-01</w:t>
            </w:r>
          </w:p>
        </w:tc>
      </w:tr>
      <w:tr w:rsidR="004B3F04" w14:paraId="3BDEC760" w14:textId="77777777" w:rsidTr="000659BE">
        <w:trPr>
          <w:jc w:val="center"/>
        </w:trPr>
        <w:tc>
          <w:tcPr>
            <w:tcW w:w="360" w:type="dxa"/>
          </w:tcPr>
          <w:p w14:paraId="2132739E"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78A2AE0" w14:textId="77777777" w:rsidR="004B3F04" w:rsidRDefault="004B3F04" w:rsidP="000659BE">
            <w:pPr>
              <w:pStyle w:val="TableText"/>
            </w:pPr>
            <w:r>
              <w:t>Entry</w:t>
            </w:r>
          </w:p>
        </w:tc>
        <w:tc>
          <w:tcPr>
            <w:tcW w:w="360" w:type="dxa"/>
          </w:tcPr>
          <w:p w14:paraId="7A9B88DF" w14:textId="77777777" w:rsidR="004B3F04" w:rsidRDefault="004B3F04" w:rsidP="000659BE">
            <w:pPr>
              <w:pStyle w:val="TableText"/>
            </w:pPr>
            <w:r>
              <w:t>urn:hl7ii:2.16.840.1.113883.10.20.28.4.135:2021-02-01</w:t>
            </w:r>
          </w:p>
        </w:tc>
      </w:tr>
      <w:tr w:rsidR="004B3F04" w14:paraId="3EA14394" w14:textId="77777777" w:rsidTr="000659BE">
        <w:trPr>
          <w:jc w:val="center"/>
        </w:trPr>
        <w:tc>
          <w:tcPr>
            <w:tcW w:w="360" w:type="dxa"/>
          </w:tcPr>
          <w:p w14:paraId="6C938B29"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734E8333" w14:textId="77777777" w:rsidR="004B3F04" w:rsidRDefault="004B3F04" w:rsidP="000659BE">
            <w:pPr>
              <w:pStyle w:val="TableText"/>
            </w:pPr>
            <w:r>
              <w:t>Entry</w:t>
            </w:r>
          </w:p>
        </w:tc>
        <w:tc>
          <w:tcPr>
            <w:tcW w:w="360" w:type="dxa"/>
          </w:tcPr>
          <w:p w14:paraId="260C3D88" w14:textId="77777777" w:rsidR="004B3F04" w:rsidRDefault="004B3F04" w:rsidP="000659BE">
            <w:pPr>
              <w:pStyle w:val="TableText"/>
            </w:pPr>
            <w:r>
              <w:t>urn:hl7ii:2.16.840.1.113883.10.20.28.4.137:2021-02-01</w:t>
            </w:r>
          </w:p>
        </w:tc>
      </w:tr>
      <w:tr w:rsidR="004B3F04" w14:paraId="76DDB23F" w14:textId="77777777" w:rsidTr="000659BE">
        <w:trPr>
          <w:jc w:val="center"/>
        </w:trPr>
        <w:tc>
          <w:tcPr>
            <w:tcW w:w="360" w:type="dxa"/>
          </w:tcPr>
          <w:p w14:paraId="4BAA4EF2" w14:textId="77777777" w:rsidR="004B3F04" w:rsidRDefault="006C736C" w:rsidP="000659BE">
            <w:pPr>
              <w:pStyle w:val="TableText"/>
              <w:ind w:left="288"/>
            </w:pPr>
            <w:hyperlink w:anchor="E_Assessment_Performed_V4">
              <w:r w:rsidR="004B3F04">
                <w:rPr>
                  <w:rStyle w:val="HyperlinkText9pt"/>
                </w:rPr>
                <w:t>Assessment, Performed (V4)</w:t>
              </w:r>
            </w:hyperlink>
          </w:p>
        </w:tc>
        <w:tc>
          <w:tcPr>
            <w:tcW w:w="360" w:type="dxa"/>
          </w:tcPr>
          <w:p w14:paraId="5FA36D02" w14:textId="77777777" w:rsidR="004B3F04" w:rsidRDefault="004B3F04" w:rsidP="000659BE">
            <w:pPr>
              <w:pStyle w:val="TableText"/>
            </w:pPr>
            <w:r>
              <w:t>Entry</w:t>
            </w:r>
          </w:p>
        </w:tc>
        <w:tc>
          <w:tcPr>
            <w:tcW w:w="360" w:type="dxa"/>
          </w:tcPr>
          <w:p w14:paraId="1B99D06D" w14:textId="77777777" w:rsidR="004B3F04" w:rsidRDefault="004B3F04" w:rsidP="000659BE">
            <w:pPr>
              <w:pStyle w:val="TableText"/>
            </w:pPr>
            <w:r>
              <w:t>urn:hl7ii:2.16.840.1.113883.10.20.28.4.117:2021-02-01</w:t>
            </w:r>
          </w:p>
        </w:tc>
      </w:tr>
      <w:tr w:rsidR="004B3F04" w14:paraId="575C6BF9" w14:textId="77777777" w:rsidTr="000659BE">
        <w:trPr>
          <w:jc w:val="center"/>
        </w:trPr>
        <w:tc>
          <w:tcPr>
            <w:tcW w:w="360" w:type="dxa"/>
          </w:tcPr>
          <w:p w14:paraId="320C141F"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146CBF35" w14:textId="77777777" w:rsidR="004B3F04" w:rsidRDefault="004B3F04" w:rsidP="000659BE">
            <w:pPr>
              <w:pStyle w:val="TableText"/>
            </w:pPr>
            <w:r>
              <w:t>Entry</w:t>
            </w:r>
          </w:p>
        </w:tc>
        <w:tc>
          <w:tcPr>
            <w:tcW w:w="360" w:type="dxa"/>
          </w:tcPr>
          <w:p w14:paraId="2AF014D8" w14:textId="77777777" w:rsidR="004B3F04" w:rsidRDefault="004B3F04" w:rsidP="000659BE">
            <w:pPr>
              <w:pStyle w:val="TableText"/>
            </w:pPr>
            <w:r>
              <w:t>urn:hl7ii:2.16.840.1.113883.10.20.28.4.88:2017-05-01</w:t>
            </w:r>
          </w:p>
        </w:tc>
      </w:tr>
      <w:tr w:rsidR="004B3F04" w14:paraId="1D422DC1" w14:textId="77777777" w:rsidTr="000659BE">
        <w:trPr>
          <w:jc w:val="center"/>
        </w:trPr>
        <w:tc>
          <w:tcPr>
            <w:tcW w:w="360" w:type="dxa"/>
          </w:tcPr>
          <w:p w14:paraId="0FA71091" w14:textId="77777777" w:rsidR="004B3F04" w:rsidRDefault="006C736C" w:rsidP="000659BE">
            <w:pPr>
              <w:pStyle w:val="TableText"/>
              <w:ind w:left="432"/>
            </w:pPr>
            <w:hyperlink w:anchor="E_Component_1">
              <w:r w:rsidR="004B3F04">
                <w:rPr>
                  <w:rStyle w:val="HyperlinkText9pt"/>
                </w:rPr>
                <w:t>Component</w:t>
              </w:r>
            </w:hyperlink>
          </w:p>
        </w:tc>
        <w:tc>
          <w:tcPr>
            <w:tcW w:w="360" w:type="dxa"/>
          </w:tcPr>
          <w:p w14:paraId="17334DBD" w14:textId="77777777" w:rsidR="004B3F04" w:rsidRDefault="004B3F04" w:rsidP="000659BE">
            <w:pPr>
              <w:pStyle w:val="TableText"/>
            </w:pPr>
            <w:r>
              <w:t>Entry</w:t>
            </w:r>
          </w:p>
        </w:tc>
        <w:tc>
          <w:tcPr>
            <w:tcW w:w="360" w:type="dxa"/>
          </w:tcPr>
          <w:p w14:paraId="263A14F1" w14:textId="77777777" w:rsidR="004B3F04" w:rsidRDefault="004B3F04" w:rsidP="000659BE">
            <w:pPr>
              <w:pStyle w:val="TableText"/>
            </w:pPr>
            <w:r>
              <w:t>urn:hl7ii:2.16.840.1.113883.10.20.28.4.121:2017-05-01</w:t>
            </w:r>
          </w:p>
        </w:tc>
      </w:tr>
      <w:tr w:rsidR="004B3F04" w14:paraId="7172EA2E" w14:textId="77777777" w:rsidTr="000659BE">
        <w:trPr>
          <w:jc w:val="center"/>
        </w:trPr>
        <w:tc>
          <w:tcPr>
            <w:tcW w:w="360" w:type="dxa"/>
          </w:tcPr>
          <w:p w14:paraId="0EE2148A"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123ABA4B" w14:textId="77777777" w:rsidR="004B3F04" w:rsidRDefault="004B3F04" w:rsidP="000659BE">
            <w:pPr>
              <w:pStyle w:val="TableText"/>
            </w:pPr>
            <w:r>
              <w:t>Entry</w:t>
            </w:r>
          </w:p>
        </w:tc>
        <w:tc>
          <w:tcPr>
            <w:tcW w:w="360" w:type="dxa"/>
          </w:tcPr>
          <w:p w14:paraId="72097FA6" w14:textId="77777777" w:rsidR="004B3F04" w:rsidRDefault="004B3F04" w:rsidP="000659BE">
            <w:pPr>
              <w:pStyle w:val="TableText"/>
            </w:pPr>
            <w:r>
              <w:t>urn:hl7ii:2.16.840.1.113883.10.20.28.4.127:2017-08-01</w:t>
            </w:r>
          </w:p>
        </w:tc>
      </w:tr>
      <w:tr w:rsidR="004B3F04" w14:paraId="1819D935" w14:textId="77777777" w:rsidTr="000659BE">
        <w:trPr>
          <w:jc w:val="center"/>
        </w:trPr>
        <w:tc>
          <w:tcPr>
            <w:tcW w:w="360" w:type="dxa"/>
          </w:tcPr>
          <w:p w14:paraId="608ECFAF"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1C258D8" w14:textId="77777777" w:rsidR="004B3F04" w:rsidRDefault="004B3F04" w:rsidP="000659BE">
            <w:pPr>
              <w:pStyle w:val="TableText"/>
            </w:pPr>
            <w:r>
              <w:t>Entry</w:t>
            </w:r>
          </w:p>
        </w:tc>
        <w:tc>
          <w:tcPr>
            <w:tcW w:w="360" w:type="dxa"/>
          </w:tcPr>
          <w:p w14:paraId="77D7425D" w14:textId="77777777" w:rsidR="004B3F04" w:rsidRDefault="004B3F04" w:rsidP="000659BE">
            <w:pPr>
              <w:pStyle w:val="TableText"/>
            </w:pPr>
            <w:r>
              <w:t>urn:hl7ii:2.16.840.1.113883.10.20.28.4.134:2021-02-01</w:t>
            </w:r>
          </w:p>
        </w:tc>
      </w:tr>
      <w:tr w:rsidR="004B3F04" w14:paraId="6750FEDF" w14:textId="77777777" w:rsidTr="000659BE">
        <w:trPr>
          <w:jc w:val="center"/>
        </w:trPr>
        <w:tc>
          <w:tcPr>
            <w:tcW w:w="360" w:type="dxa"/>
          </w:tcPr>
          <w:p w14:paraId="32AE7DA1"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B1645E1" w14:textId="77777777" w:rsidR="004B3F04" w:rsidRDefault="004B3F04" w:rsidP="000659BE">
            <w:pPr>
              <w:pStyle w:val="TableText"/>
            </w:pPr>
            <w:r>
              <w:t>Entry</w:t>
            </w:r>
          </w:p>
        </w:tc>
        <w:tc>
          <w:tcPr>
            <w:tcW w:w="360" w:type="dxa"/>
          </w:tcPr>
          <w:p w14:paraId="5083B203" w14:textId="77777777" w:rsidR="004B3F04" w:rsidRDefault="004B3F04" w:rsidP="000659BE">
            <w:pPr>
              <w:pStyle w:val="TableText"/>
            </w:pPr>
            <w:r>
              <w:t>urn:hl7ii:2.16.840.1.113883.10.20.28.4.136:2021-02-01</w:t>
            </w:r>
          </w:p>
        </w:tc>
      </w:tr>
      <w:tr w:rsidR="004B3F04" w14:paraId="7020D61D" w14:textId="77777777" w:rsidTr="000659BE">
        <w:trPr>
          <w:jc w:val="center"/>
        </w:trPr>
        <w:tc>
          <w:tcPr>
            <w:tcW w:w="360" w:type="dxa"/>
          </w:tcPr>
          <w:p w14:paraId="294E8C6D"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56DFC27" w14:textId="77777777" w:rsidR="004B3F04" w:rsidRDefault="004B3F04" w:rsidP="000659BE">
            <w:pPr>
              <w:pStyle w:val="TableText"/>
            </w:pPr>
            <w:r>
              <w:t>Entry</w:t>
            </w:r>
          </w:p>
        </w:tc>
        <w:tc>
          <w:tcPr>
            <w:tcW w:w="360" w:type="dxa"/>
          </w:tcPr>
          <w:p w14:paraId="276F33BE" w14:textId="77777777" w:rsidR="004B3F04" w:rsidRDefault="004B3F04" w:rsidP="000659BE">
            <w:pPr>
              <w:pStyle w:val="TableText"/>
            </w:pPr>
            <w:r>
              <w:t>urn:hl7ii:2.16.840.1.113883.10.20.28.4.135:2021-02-01</w:t>
            </w:r>
          </w:p>
        </w:tc>
      </w:tr>
      <w:tr w:rsidR="004B3F04" w14:paraId="798406D2" w14:textId="77777777" w:rsidTr="000659BE">
        <w:trPr>
          <w:jc w:val="center"/>
        </w:trPr>
        <w:tc>
          <w:tcPr>
            <w:tcW w:w="360" w:type="dxa"/>
          </w:tcPr>
          <w:p w14:paraId="36C30B6D"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739A15DB" w14:textId="77777777" w:rsidR="004B3F04" w:rsidRDefault="004B3F04" w:rsidP="000659BE">
            <w:pPr>
              <w:pStyle w:val="TableText"/>
            </w:pPr>
            <w:r>
              <w:t>Entry</w:t>
            </w:r>
          </w:p>
        </w:tc>
        <w:tc>
          <w:tcPr>
            <w:tcW w:w="360" w:type="dxa"/>
          </w:tcPr>
          <w:p w14:paraId="79457AC6" w14:textId="77777777" w:rsidR="004B3F04" w:rsidRDefault="004B3F04" w:rsidP="000659BE">
            <w:pPr>
              <w:pStyle w:val="TableText"/>
            </w:pPr>
            <w:r>
              <w:t>urn:hl7ii:2.16.840.1.113883.10.20.28.4.137:2021-02-01</w:t>
            </w:r>
          </w:p>
        </w:tc>
      </w:tr>
      <w:tr w:rsidR="004B3F04" w14:paraId="680AC780" w14:textId="77777777" w:rsidTr="000659BE">
        <w:trPr>
          <w:jc w:val="center"/>
        </w:trPr>
        <w:tc>
          <w:tcPr>
            <w:tcW w:w="360" w:type="dxa"/>
          </w:tcPr>
          <w:p w14:paraId="5906A118" w14:textId="77777777" w:rsidR="004B3F04" w:rsidRDefault="006C736C" w:rsidP="000659BE">
            <w:pPr>
              <w:pStyle w:val="TableText"/>
              <w:ind w:left="288"/>
            </w:pPr>
            <w:hyperlink w:anchor="E_Assessment_Recommended_V4">
              <w:r w:rsidR="004B3F04">
                <w:rPr>
                  <w:rStyle w:val="HyperlinkText9pt"/>
                </w:rPr>
                <w:t>Assessment, Recommended (V4)</w:t>
              </w:r>
            </w:hyperlink>
          </w:p>
        </w:tc>
        <w:tc>
          <w:tcPr>
            <w:tcW w:w="360" w:type="dxa"/>
          </w:tcPr>
          <w:p w14:paraId="6E5F0AD4" w14:textId="77777777" w:rsidR="004B3F04" w:rsidRDefault="004B3F04" w:rsidP="000659BE">
            <w:pPr>
              <w:pStyle w:val="TableText"/>
            </w:pPr>
            <w:r>
              <w:t>Entry</w:t>
            </w:r>
          </w:p>
        </w:tc>
        <w:tc>
          <w:tcPr>
            <w:tcW w:w="360" w:type="dxa"/>
          </w:tcPr>
          <w:p w14:paraId="4F2F638C" w14:textId="77777777" w:rsidR="004B3F04" w:rsidRDefault="004B3F04" w:rsidP="000659BE">
            <w:pPr>
              <w:pStyle w:val="TableText"/>
            </w:pPr>
            <w:r>
              <w:t>urn:hl7ii:2.16.840.1.113883.10.20.28.4.118:2021-02-01</w:t>
            </w:r>
          </w:p>
        </w:tc>
      </w:tr>
      <w:tr w:rsidR="004B3F04" w14:paraId="0DCA8FA3" w14:textId="77777777" w:rsidTr="000659BE">
        <w:trPr>
          <w:jc w:val="center"/>
        </w:trPr>
        <w:tc>
          <w:tcPr>
            <w:tcW w:w="360" w:type="dxa"/>
          </w:tcPr>
          <w:p w14:paraId="00946AF2"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58D7798A" w14:textId="77777777" w:rsidR="004B3F04" w:rsidRDefault="004B3F04" w:rsidP="000659BE">
            <w:pPr>
              <w:pStyle w:val="TableText"/>
            </w:pPr>
            <w:r>
              <w:t>Entry</w:t>
            </w:r>
          </w:p>
        </w:tc>
        <w:tc>
          <w:tcPr>
            <w:tcW w:w="360" w:type="dxa"/>
          </w:tcPr>
          <w:p w14:paraId="5D5E82BE" w14:textId="77777777" w:rsidR="004B3F04" w:rsidRDefault="004B3F04" w:rsidP="000659BE">
            <w:pPr>
              <w:pStyle w:val="TableText"/>
            </w:pPr>
            <w:r>
              <w:t>urn:hl7ii:2.16.840.1.113883.10.20.28.4.88:2017-05-01</w:t>
            </w:r>
          </w:p>
        </w:tc>
      </w:tr>
      <w:tr w:rsidR="004B3F04" w14:paraId="18BD5AC7" w14:textId="77777777" w:rsidTr="000659BE">
        <w:trPr>
          <w:jc w:val="center"/>
        </w:trPr>
        <w:tc>
          <w:tcPr>
            <w:tcW w:w="360" w:type="dxa"/>
          </w:tcPr>
          <w:p w14:paraId="2EF5272C"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0DEC9D5A" w14:textId="77777777" w:rsidR="004B3F04" w:rsidRDefault="004B3F04" w:rsidP="000659BE">
            <w:pPr>
              <w:pStyle w:val="TableText"/>
            </w:pPr>
            <w:r>
              <w:t>Entry</w:t>
            </w:r>
          </w:p>
        </w:tc>
        <w:tc>
          <w:tcPr>
            <w:tcW w:w="360" w:type="dxa"/>
          </w:tcPr>
          <w:p w14:paraId="495D3B6B" w14:textId="77777777" w:rsidR="004B3F04" w:rsidRDefault="004B3F04" w:rsidP="000659BE">
            <w:pPr>
              <w:pStyle w:val="TableText"/>
            </w:pPr>
            <w:r>
              <w:t>urn:hl7ii:2.16.840.1.113883.10.20.28.4.142:2021-02-01</w:t>
            </w:r>
          </w:p>
        </w:tc>
      </w:tr>
      <w:tr w:rsidR="004B3F04" w14:paraId="428A09EF" w14:textId="77777777" w:rsidTr="000659BE">
        <w:trPr>
          <w:jc w:val="center"/>
        </w:trPr>
        <w:tc>
          <w:tcPr>
            <w:tcW w:w="360" w:type="dxa"/>
          </w:tcPr>
          <w:p w14:paraId="33505524"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BDF1F8B" w14:textId="77777777" w:rsidR="004B3F04" w:rsidRDefault="004B3F04" w:rsidP="000659BE">
            <w:pPr>
              <w:pStyle w:val="TableText"/>
            </w:pPr>
            <w:r>
              <w:t>Entry</w:t>
            </w:r>
          </w:p>
        </w:tc>
        <w:tc>
          <w:tcPr>
            <w:tcW w:w="360" w:type="dxa"/>
          </w:tcPr>
          <w:p w14:paraId="29C9ECB1" w14:textId="77777777" w:rsidR="004B3F04" w:rsidRDefault="004B3F04" w:rsidP="000659BE">
            <w:pPr>
              <w:pStyle w:val="TableText"/>
            </w:pPr>
            <w:r>
              <w:t>urn:hl7ii:2.16.840.1.113883.10.20.28.4.134:2021-02-01</w:t>
            </w:r>
          </w:p>
        </w:tc>
      </w:tr>
      <w:tr w:rsidR="004B3F04" w14:paraId="303B556C" w14:textId="77777777" w:rsidTr="000659BE">
        <w:trPr>
          <w:jc w:val="center"/>
        </w:trPr>
        <w:tc>
          <w:tcPr>
            <w:tcW w:w="360" w:type="dxa"/>
          </w:tcPr>
          <w:p w14:paraId="44ABE22D"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1110B5B6" w14:textId="77777777" w:rsidR="004B3F04" w:rsidRDefault="004B3F04" w:rsidP="000659BE">
            <w:pPr>
              <w:pStyle w:val="TableText"/>
            </w:pPr>
            <w:r>
              <w:t>Entry</w:t>
            </w:r>
          </w:p>
        </w:tc>
        <w:tc>
          <w:tcPr>
            <w:tcW w:w="360" w:type="dxa"/>
          </w:tcPr>
          <w:p w14:paraId="4917C708" w14:textId="77777777" w:rsidR="004B3F04" w:rsidRDefault="004B3F04" w:rsidP="000659BE">
            <w:pPr>
              <w:pStyle w:val="TableText"/>
            </w:pPr>
            <w:r>
              <w:t>urn:hl7ii:2.16.840.1.113883.10.20.28.4.136:2021-02-01</w:t>
            </w:r>
          </w:p>
        </w:tc>
      </w:tr>
      <w:tr w:rsidR="004B3F04" w14:paraId="530075EF" w14:textId="77777777" w:rsidTr="000659BE">
        <w:trPr>
          <w:jc w:val="center"/>
        </w:trPr>
        <w:tc>
          <w:tcPr>
            <w:tcW w:w="360" w:type="dxa"/>
          </w:tcPr>
          <w:p w14:paraId="6F48F011"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C2EA23A" w14:textId="77777777" w:rsidR="004B3F04" w:rsidRDefault="004B3F04" w:rsidP="000659BE">
            <w:pPr>
              <w:pStyle w:val="TableText"/>
            </w:pPr>
            <w:r>
              <w:t>Entry</w:t>
            </w:r>
          </w:p>
        </w:tc>
        <w:tc>
          <w:tcPr>
            <w:tcW w:w="360" w:type="dxa"/>
          </w:tcPr>
          <w:p w14:paraId="04127433" w14:textId="77777777" w:rsidR="004B3F04" w:rsidRDefault="004B3F04" w:rsidP="000659BE">
            <w:pPr>
              <w:pStyle w:val="TableText"/>
            </w:pPr>
            <w:r>
              <w:t>urn:hl7ii:2.16.840.1.113883.10.20.28.4.135:2021-02-01</w:t>
            </w:r>
          </w:p>
        </w:tc>
      </w:tr>
      <w:tr w:rsidR="004B3F04" w14:paraId="1559CDA1" w14:textId="77777777" w:rsidTr="000659BE">
        <w:trPr>
          <w:jc w:val="center"/>
        </w:trPr>
        <w:tc>
          <w:tcPr>
            <w:tcW w:w="360" w:type="dxa"/>
          </w:tcPr>
          <w:p w14:paraId="53B92E82"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23A2585" w14:textId="77777777" w:rsidR="004B3F04" w:rsidRDefault="004B3F04" w:rsidP="000659BE">
            <w:pPr>
              <w:pStyle w:val="TableText"/>
            </w:pPr>
            <w:r>
              <w:t>Entry</w:t>
            </w:r>
          </w:p>
        </w:tc>
        <w:tc>
          <w:tcPr>
            <w:tcW w:w="360" w:type="dxa"/>
          </w:tcPr>
          <w:p w14:paraId="0BBE0F33" w14:textId="77777777" w:rsidR="004B3F04" w:rsidRDefault="004B3F04" w:rsidP="000659BE">
            <w:pPr>
              <w:pStyle w:val="TableText"/>
            </w:pPr>
            <w:r>
              <w:t>urn:hl7ii:2.16.840.1.113883.10.20.28.4.137:2021-02-01</w:t>
            </w:r>
          </w:p>
        </w:tc>
      </w:tr>
      <w:tr w:rsidR="004B3F04" w14:paraId="41D15501" w14:textId="77777777" w:rsidTr="000659BE">
        <w:trPr>
          <w:jc w:val="center"/>
        </w:trPr>
        <w:tc>
          <w:tcPr>
            <w:tcW w:w="360" w:type="dxa"/>
          </w:tcPr>
          <w:p w14:paraId="31326981" w14:textId="77777777" w:rsidR="004B3F04" w:rsidRDefault="006C736C" w:rsidP="000659BE">
            <w:pPr>
              <w:pStyle w:val="TableText"/>
              <w:ind w:left="288"/>
            </w:pPr>
            <w:hyperlink w:anchor="E_Care_Goal_V4_">
              <w:r w:rsidR="004B3F04">
                <w:rPr>
                  <w:rStyle w:val="HyperlinkText9pt"/>
                </w:rPr>
                <w:t>Care Goal (V4)</w:t>
              </w:r>
            </w:hyperlink>
          </w:p>
        </w:tc>
        <w:tc>
          <w:tcPr>
            <w:tcW w:w="360" w:type="dxa"/>
          </w:tcPr>
          <w:p w14:paraId="76064427" w14:textId="77777777" w:rsidR="004B3F04" w:rsidRDefault="004B3F04" w:rsidP="000659BE">
            <w:pPr>
              <w:pStyle w:val="TableText"/>
            </w:pPr>
            <w:r>
              <w:t>Entry</w:t>
            </w:r>
          </w:p>
        </w:tc>
        <w:tc>
          <w:tcPr>
            <w:tcW w:w="360" w:type="dxa"/>
          </w:tcPr>
          <w:p w14:paraId="69717CE5" w14:textId="77777777" w:rsidR="004B3F04" w:rsidRDefault="004B3F04" w:rsidP="000659BE">
            <w:pPr>
              <w:pStyle w:val="TableText"/>
            </w:pPr>
            <w:r>
              <w:t>urn:hl7ii:2.16.840.1.113883.10.20.28.4.7:2021-02-01</w:t>
            </w:r>
          </w:p>
        </w:tc>
      </w:tr>
      <w:tr w:rsidR="004B3F04" w14:paraId="0996F7D5" w14:textId="77777777" w:rsidTr="000659BE">
        <w:trPr>
          <w:jc w:val="center"/>
        </w:trPr>
        <w:tc>
          <w:tcPr>
            <w:tcW w:w="360" w:type="dxa"/>
          </w:tcPr>
          <w:p w14:paraId="16B6CBDA"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7DB71E6B" w14:textId="77777777" w:rsidR="004B3F04" w:rsidRDefault="004B3F04" w:rsidP="000659BE">
            <w:pPr>
              <w:pStyle w:val="TableText"/>
            </w:pPr>
            <w:r>
              <w:t>Entry</w:t>
            </w:r>
          </w:p>
        </w:tc>
        <w:tc>
          <w:tcPr>
            <w:tcW w:w="360" w:type="dxa"/>
          </w:tcPr>
          <w:p w14:paraId="7516DFDC" w14:textId="77777777" w:rsidR="004B3F04" w:rsidRDefault="004B3F04" w:rsidP="000659BE">
            <w:pPr>
              <w:pStyle w:val="TableText"/>
            </w:pPr>
            <w:r>
              <w:t>urn:hl7ii:2.16.840.1.113883.10.20.28.4.127:2017-08-01</w:t>
            </w:r>
          </w:p>
        </w:tc>
      </w:tr>
      <w:tr w:rsidR="004B3F04" w14:paraId="074E3F89" w14:textId="77777777" w:rsidTr="000659BE">
        <w:trPr>
          <w:jc w:val="center"/>
        </w:trPr>
        <w:tc>
          <w:tcPr>
            <w:tcW w:w="360" w:type="dxa"/>
          </w:tcPr>
          <w:p w14:paraId="7FAE520F" w14:textId="77777777" w:rsidR="004B3F04" w:rsidRDefault="006C736C" w:rsidP="000659BE">
            <w:pPr>
              <w:pStyle w:val="TableText"/>
              <w:ind w:left="432"/>
            </w:pPr>
            <w:hyperlink w:anchor="E_Target_Outcome_V1">
              <w:r w:rsidR="004B3F04">
                <w:rPr>
                  <w:rStyle w:val="HyperlinkText9pt"/>
                </w:rPr>
                <w:t>Target Outcome</w:t>
              </w:r>
            </w:hyperlink>
          </w:p>
        </w:tc>
        <w:tc>
          <w:tcPr>
            <w:tcW w:w="360" w:type="dxa"/>
          </w:tcPr>
          <w:p w14:paraId="5D8F05AE" w14:textId="77777777" w:rsidR="004B3F04" w:rsidRDefault="004B3F04" w:rsidP="000659BE">
            <w:pPr>
              <w:pStyle w:val="TableText"/>
            </w:pPr>
            <w:r>
              <w:t>Entry</w:t>
            </w:r>
          </w:p>
        </w:tc>
        <w:tc>
          <w:tcPr>
            <w:tcW w:w="360" w:type="dxa"/>
          </w:tcPr>
          <w:p w14:paraId="52D9C458" w14:textId="77777777" w:rsidR="004B3F04" w:rsidRDefault="004B3F04" w:rsidP="000659BE">
            <w:pPr>
              <w:pStyle w:val="TableText"/>
            </w:pPr>
            <w:r>
              <w:t>urn:hl7ii:2.16.840.1.113883.10.20.28.4.128:2017-08-01</w:t>
            </w:r>
          </w:p>
        </w:tc>
      </w:tr>
      <w:tr w:rsidR="004B3F04" w14:paraId="33E6672F" w14:textId="77777777" w:rsidTr="000659BE">
        <w:trPr>
          <w:jc w:val="center"/>
        </w:trPr>
        <w:tc>
          <w:tcPr>
            <w:tcW w:w="360" w:type="dxa"/>
          </w:tcPr>
          <w:p w14:paraId="5FE81CE5"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6A96AE2" w14:textId="77777777" w:rsidR="004B3F04" w:rsidRDefault="004B3F04" w:rsidP="000659BE">
            <w:pPr>
              <w:pStyle w:val="TableText"/>
            </w:pPr>
            <w:r>
              <w:t>Entry</w:t>
            </w:r>
          </w:p>
        </w:tc>
        <w:tc>
          <w:tcPr>
            <w:tcW w:w="360" w:type="dxa"/>
          </w:tcPr>
          <w:p w14:paraId="0C765D4F" w14:textId="77777777" w:rsidR="004B3F04" w:rsidRDefault="004B3F04" w:rsidP="000659BE">
            <w:pPr>
              <w:pStyle w:val="TableText"/>
            </w:pPr>
            <w:r>
              <w:t>urn:hl7ii:2.16.840.1.113883.10.20.28.4.134:2021-02-01</w:t>
            </w:r>
          </w:p>
        </w:tc>
      </w:tr>
      <w:tr w:rsidR="004B3F04" w14:paraId="48B5F0F5" w14:textId="77777777" w:rsidTr="000659BE">
        <w:trPr>
          <w:jc w:val="center"/>
        </w:trPr>
        <w:tc>
          <w:tcPr>
            <w:tcW w:w="360" w:type="dxa"/>
          </w:tcPr>
          <w:p w14:paraId="2911347E"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14178504" w14:textId="77777777" w:rsidR="004B3F04" w:rsidRDefault="004B3F04" w:rsidP="000659BE">
            <w:pPr>
              <w:pStyle w:val="TableText"/>
            </w:pPr>
            <w:r>
              <w:t>Entry</w:t>
            </w:r>
          </w:p>
        </w:tc>
        <w:tc>
          <w:tcPr>
            <w:tcW w:w="360" w:type="dxa"/>
          </w:tcPr>
          <w:p w14:paraId="6556A99E" w14:textId="77777777" w:rsidR="004B3F04" w:rsidRDefault="004B3F04" w:rsidP="000659BE">
            <w:pPr>
              <w:pStyle w:val="TableText"/>
            </w:pPr>
            <w:r>
              <w:t>urn:hl7ii:2.16.840.1.113883.10.20.28.4.136:2021-02-01</w:t>
            </w:r>
          </w:p>
        </w:tc>
      </w:tr>
      <w:tr w:rsidR="004B3F04" w14:paraId="2E9BB7BF" w14:textId="77777777" w:rsidTr="000659BE">
        <w:trPr>
          <w:jc w:val="center"/>
        </w:trPr>
        <w:tc>
          <w:tcPr>
            <w:tcW w:w="360" w:type="dxa"/>
          </w:tcPr>
          <w:p w14:paraId="06E9C9B0"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1EB20E1" w14:textId="77777777" w:rsidR="004B3F04" w:rsidRDefault="004B3F04" w:rsidP="000659BE">
            <w:pPr>
              <w:pStyle w:val="TableText"/>
            </w:pPr>
            <w:r>
              <w:t>Entry</w:t>
            </w:r>
          </w:p>
        </w:tc>
        <w:tc>
          <w:tcPr>
            <w:tcW w:w="360" w:type="dxa"/>
          </w:tcPr>
          <w:p w14:paraId="44593D91" w14:textId="77777777" w:rsidR="004B3F04" w:rsidRDefault="004B3F04" w:rsidP="000659BE">
            <w:pPr>
              <w:pStyle w:val="TableText"/>
            </w:pPr>
            <w:r>
              <w:t>urn:hl7ii:2.16.840.1.113883.10.20.28.4.135:2021-02-01</w:t>
            </w:r>
          </w:p>
        </w:tc>
      </w:tr>
      <w:tr w:rsidR="004B3F04" w14:paraId="2AD95C0D" w14:textId="77777777" w:rsidTr="000659BE">
        <w:trPr>
          <w:jc w:val="center"/>
        </w:trPr>
        <w:tc>
          <w:tcPr>
            <w:tcW w:w="360" w:type="dxa"/>
          </w:tcPr>
          <w:p w14:paraId="26E4EC96"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754F3EF" w14:textId="77777777" w:rsidR="004B3F04" w:rsidRDefault="004B3F04" w:rsidP="000659BE">
            <w:pPr>
              <w:pStyle w:val="TableText"/>
            </w:pPr>
            <w:r>
              <w:t>Entry</w:t>
            </w:r>
          </w:p>
        </w:tc>
        <w:tc>
          <w:tcPr>
            <w:tcW w:w="360" w:type="dxa"/>
          </w:tcPr>
          <w:p w14:paraId="511EEF91" w14:textId="77777777" w:rsidR="004B3F04" w:rsidRDefault="004B3F04" w:rsidP="000659BE">
            <w:pPr>
              <w:pStyle w:val="TableText"/>
            </w:pPr>
            <w:r>
              <w:t>urn:hl7ii:2.16.840.1.113883.10.20.28.4.137:2021-02-01</w:t>
            </w:r>
          </w:p>
        </w:tc>
      </w:tr>
      <w:tr w:rsidR="004B3F04" w14:paraId="30D73602" w14:textId="77777777" w:rsidTr="000659BE">
        <w:trPr>
          <w:jc w:val="center"/>
        </w:trPr>
        <w:tc>
          <w:tcPr>
            <w:tcW w:w="360" w:type="dxa"/>
          </w:tcPr>
          <w:p w14:paraId="6FAD3869" w14:textId="77777777" w:rsidR="004B3F04" w:rsidRDefault="006C736C" w:rsidP="000659BE">
            <w:pPr>
              <w:pStyle w:val="TableText"/>
              <w:ind w:left="288"/>
            </w:pPr>
            <w:hyperlink w:anchor="E_Communication_Performed_V3">
              <w:r w:rsidR="004B3F04">
                <w:rPr>
                  <w:rStyle w:val="HyperlinkText9pt"/>
                </w:rPr>
                <w:t>Communication, Performed (V3)</w:t>
              </w:r>
            </w:hyperlink>
          </w:p>
        </w:tc>
        <w:tc>
          <w:tcPr>
            <w:tcW w:w="360" w:type="dxa"/>
          </w:tcPr>
          <w:p w14:paraId="6359FE3E" w14:textId="77777777" w:rsidR="004B3F04" w:rsidRDefault="004B3F04" w:rsidP="000659BE">
            <w:pPr>
              <w:pStyle w:val="TableText"/>
            </w:pPr>
            <w:r>
              <w:t>Entry</w:t>
            </w:r>
          </w:p>
        </w:tc>
        <w:tc>
          <w:tcPr>
            <w:tcW w:w="360" w:type="dxa"/>
          </w:tcPr>
          <w:p w14:paraId="0E7B7229" w14:textId="77777777" w:rsidR="004B3F04" w:rsidRDefault="004B3F04" w:rsidP="000659BE">
            <w:pPr>
              <w:pStyle w:val="TableText"/>
            </w:pPr>
            <w:r>
              <w:t>urn:hl7ii:2.16.840.1.113883.10.20.28.4.132:2021-02-01</w:t>
            </w:r>
          </w:p>
        </w:tc>
      </w:tr>
      <w:tr w:rsidR="004B3F04" w14:paraId="397AE75F" w14:textId="77777777" w:rsidTr="000659BE">
        <w:trPr>
          <w:jc w:val="center"/>
        </w:trPr>
        <w:tc>
          <w:tcPr>
            <w:tcW w:w="360" w:type="dxa"/>
          </w:tcPr>
          <w:p w14:paraId="4B3FBD86"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7568C81" w14:textId="77777777" w:rsidR="004B3F04" w:rsidRDefault="004B3F04" w:rsidP="000659BE">
            <w:pPr>
              <w:pStyle w:val="TableText"/>
            </w:pPr>
            <w:r>
              <w:t>Entry</w:t>
            </w:r>
          </w:p>
        </w:tc>
        <w:tc>
          <w:tcPr>
            <w:tcW w:w="360" w:type="dxa"/>
          </w:tcPr>
          <w:p w14:paraId="7E590DFF" w14:textId="77777777" w:rsidR="004B3F04" w:rsidRDefault="004B3F04" w:rsidP="000659BE">
            <w:pPr>
              <w:pStyle w:val="TableText"/>
            </w:pPr>
            <w:r>
              <w:t>urn:hl7ii:2.16.840.1.113883.10.20.28.4.88:2017-05-01</w:t>
            </w:r>
          </w:p>
        </w:tc>
      </w:tr>
      <w:tr w:rsidR="004B3F04" w14:paraId="2C2B2DF0" w14:textId="77777777" w:rsidTr="000659BE">
        <w:trPr>
          <w:jc w:val="center"/>
        </w:trPr>
        <w:tc>
          <w:tcPr>
            <w:tcW w:w="360" w:type="dxa"/>
          </w:tcPr>
          <w:p w14:paraId="3B0B0B8B"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31C699C8" w14:textId="77777777" w:rsidR="004B3F04" w:rsidRDefault="004B3F04" w:rsidP="000659BE">
            <w:pPr>
              <w:pStyle w:val="TableText"/>
            </w:pPr>
            <w:r>
              <w:t>Entry</w:t>
            </w:r>
          </w:p>
        </w:tc>
        <w:tc>
          <w:tcPr>
            <w:tcW w:w="360" w:type="dxa"/>
          </w:tcPr>
          <w:p w14:paraId="2B064FAB" w14:textId="77777777" w:rsidR="004B3F04" w:rsidRDefault="004B3F04" w:rsidP="000659BE">
            <w:pPr>
              <w:pStyle w:val="TableText"/>
            </w:pPr>
            <w:r>
              <w:t>urn:hl7ii:2.16.840.1.113883.10.20.28.4.127:2017-08-01</w:t>
            </w:r>
          </w:p>
        </w:tc>
      </w:tr>
      <w:tr w:rsidR="004B3F04" w14:paraId="0E95ED56" w14:textId="77777777" w:rsidTr="000659BE">
        <w:trPr>
          <w:jc w:val="center"/>
        </w:trPr>
        <w:tc>
          <w:tcPr>
            <w:tcW w:w="360" w:type="dxa"/>
          </w:tcPr>
          <w:p w14:paraId="0F8E095C"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5709D89A" w14:textId="77777777" w:rsidR="004B3F04" w:rsidRDefault="004B3F04" w:rsidP="000659BE">
            <w:pPr>
              <w:pStyle w:val="TableText"/>
            </w:pPr>
            <w:r>
              <w:t>Entry</w:t>
            </w:r>
          </w:p>
        </w:tc>
        <w:tc>
          <w:tcPr>
            <w:tcW w:w="360" w:type="dxa"/>
          </w:tcPr>
          <w:p w14:paraId="2FC75F0B" w14:textId="77777777" w:rsidR="004B3F04" w:rsidRDefault="004B3F04" w:rsidP="000659BE">
            <w:pPr>
              <w:pStyle w:val="TableText"/>
            </w:pPr>
            <w:r>
              <w:t>urn:hl7ii:2.16.840.1.113883.10.20.28.4.142:2021-02-01</w:t>
            </w:r>
          </w:p>
        </w:tc>
      </w:tr>
      <w:tr w:rsidR="004B3F04" w14:paraId="4B5F4682" w14:textId="77777777" w:rsidTr="000659BE">
        <w:trPr>
          <w:jc w:val="center"/>
        </w:trPr>
        <w:tc>
          <w:tcPr>
            <w:tcW w:w="360" w:type="dxa"/>
          </w:tcPr>
          <w:p w14:paraId="28BEA288"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346E0E47" w14:textId="77777777" w:rsidR="004B3F04" w:rsidRDefault="004B3F04" w:rsidP="000659BE">
            <w:pPr>
              <w:pStyle w:val="TableText"/>
            </w:pPr>
            <w:r>
              <w:t>Entry</w:t>
            </w:r>
          </w:p>
        </w:tc>
        <w:tc>
          <w:tcPr>
            <w:tcW w:w="360" w:type="dxa"/>
          </w:tcPr>
          <w:p w14:paraId="7D268F95" w14:textId="77777777" w:rsidR="004B3F04" w:rsidRDefault="004B3F04" w:rsidP="000659BE">
            <w:pPr>
              <w:pStyle w:val="TableText"/>
            </w:pPr>
            <w:r>
              <w:t>urn:hl7ii:2.16.840.1.113883.10.20.28.4.134:2021-02-01</w:t>
            </w:r>
          </w:p>
        </w:tc>
      </w:tr>
      <w:tr w:rsidR="004B3F04" w14:paraId="43077D1C" w14:textId="77777777" w:rsidTr="000659BE">
        <w:trPr>
          <w:jc w:val="center"/>
        </w:trPr>
        <w:tc>
          <w:tcPr>
            <w:tcW w:w="360" w:type="dxa"/>
          </w:tcPr>
          <w:p w14:paraId="2120BAFA"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FB1C2D0" w14:textId="77777777" w:rsidR="004B3F04" w:rsidRDefault="004B3F04" w:rsidP="000659BE">
            <w:pPr>
              <w:pStyle w:val="TableText"/>
            </w:pPr>
            <w:r>
              <w:t>Entry</w:t>
            </w:r>
          </w:p>
        </w:tc>
        <w:tc>
          <w:tcPr>
            <w:tcW w:w="360" w:type="dxa"/>
          </w:tcPr>
          <w:p w14:paraId="618B9607" w14:textId="77777777" w:rsidR="004B3F04" w:rsidRDefault="004B3F04" w:rsidP="000659BE">
            <w:pPr>
              <w:pStyle w:val="TableText"/>
            </w:pPr>
            <w:r>
              <w:t>urn:hl7ii:2.16.840.1.113883.10.20.28.4.136:2021-02-01</w:t>
            </w:r>
          </w:p>
        </w:tc>
      </w:tr>
      <w:tr w:rsidR="004B3F04" w14:paraId="4B565079" w14:textId="77777777" w:rsidTr="000659BE">
        <w:trPr>
          <w:jc w:val="center"/>
        </w:trPr>
        <w:tc>
          <w:tcPr>
            <w:tcW w:w="360" w:type="dxa"/>
          </w:tcPr>
          <w:p w14:paraId="11576A99"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61A137BC" w14:textId="77777777" w:rsidR="004B3F04" w:rsidRDefault="004B3F04" w:rsidP="000659BE">
            <w:pPr>
              <w:pStyle w:val="TableText"/>
            </w:pPr>
            <w:r>
              <w:t>Entry</w:t>
            </w:r>
          </w:p>
        </w:tc>
        <w:tc>
          <w:tcPr>
            <w:tcW w:w="360" w:type="dxa"/>
          </w:tcPr>
          <w:p w14:paraId="00E4246E" w14:textId="77777777" w:rsidR="004B3F04" w:rsidRDefault="004B3F04" w:rsidP="000659BE">
            <w:pPr>
              <w:pStyle w:val="TableText"/>
            </w:pPr>
            <w:r>
              <w:t>urn:hl7ii:2.16.840.1.113883.10.20.28.4.135:2021-02-01</w:t>
            </w:r>
          </w:p>
        </w:tc>
      </w:tr>
      <w:tr w:rsidR="004B3F04" w14:paraId="664B189C" w14:textId="77777777" w:rsidTr="000659BE">
        <w:trPr>
          <w:jc w:val="center"/>
        </w:trPr>
        <w:tc>
          <w:tcPr>
            <w:tcW w:w="360" w:type="dxa"/>
          </w:tcPr>
          <w:p w14:paraId="495A1ADC"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20C53441" w14:textId="77777777" w:rsidR="004B3F04" w:rsidRDefault="004B3F04" w:rsidP="000659BE">
            <w:pPr>
              <w:pStyle w:val="TableText"/>
            </w:pPr>
            <w:r>
              <w:t>Entry</w:t>
            </w:r>
          </w:p>
        </w:tc>
        <w:tc>
          <w:tcPr>
            <w:tcW w:w="360" w:type="dxa"/>
          </w:tcPr>
          <w:p w14:paraId="48725C48" w14:textId="77777777" w:rsidR="004B3F04" w:rsidRDefault="004B3F04" w:rsidP="000659BE">
            <w:pPr>
              <w:pStyle w:val="TableText"/>
            </w:pPr>
            <w:r>
              <w:t>urn:hl7ii:2.16.840.1.113883.10.20.28.4.137:2021-02-01</w:t>
            </w:r>
          </w:p>
        </w:tc>
      </w:tr>
      <w:tr w:rsidR="004B3F04" w14:paraId="38ACB651" w14:textId="77777777" w:rsidTr="000659BE">
        <w:trPr>
          <w:jc w:val="center"/>
        </w:trPr>
        <w:tc>
          <w:tcPr>
            <w:tcW w:w="360" w:type="dxa"/>
          </w:tcPr>
          <w:p w14:paraId="69FC0C6F" w14:textId="77777777" w:rsidR="004B3F04" w:rsidRDefault="006C736C" w:rsidP="000659BE">
            <w:pPr>
              <w:pStyle w:val="TableText"/>
              <w:ind w:left="288"/>
            </w:pPr>
            <w:hyperlink w:anchor="E_Device_Order_V3_">
              <w:r w:rsidR="004B3F04">
                <w:rPr>
                  <w:rStyle w:val="HyperlinkText9pt"/>
                </w:rPr>
                <w:t>Device, Order (V3)</w:t>
              </w:r>
            </w:hyperlink>
          </w:p>
        </w:tc>
        <w:tc>
          <w:tcPr>
            <w:tcW w:w="360" w:type="dxa"/>
          </w:tcPr>
          <w:p w14:paraId="0575F085" w14:textId="77777777" w:rsidR="004B3F04" w:rsidRDefault="004B3F04" w:rsidP="000659BE">
            <w:pPr>
              <w:pStyle w:val="TableText"/>
            </w:pPr>
            <w:r>
              <w:t>Entry</w:t>
            </w:r>
          </w:p>
        </w:tc>
        <w:tc>
          <w:tcPr>
            <w:tcW w:w="360" w:type="dxa"/>
          </w:tcPr>
          <w:p w14:paraId="1898CAE7" w14:textId="77777777" w:rsidR="004B3F04" w:rsidRDefault="004B3F04" w:rsidP="000659BE">
            <w:pPr>
              <w:pStyle w:val="TableText"/>
            </w:pPr>
            <w:r>
              <w:t>urn:hl7ii:2.16.840.1.113883.10.20.28.4.15:2021-02-01</w:t>
            </w:r>
          </w:p>
        </w:tc>
      </w:tr>
      <w:tr w:rsidR="004B3F04" w14:paraId="7B21369E" w14:textId="77777777" w:rsidTr="000659BE">
        <w:trPr>
          <w:jc w:val="center"/>
        </w:trPr>
        <w:tc>
          <w:tcPr>
            <w:tcW w:w="360" w:type="dxa"/>
          </w:tcPr>
          <w:p w14:paraId="54DB1652"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3F419E8" w14:textId="77777777" w:rsidR="004B3F04" w:rsidRDefault="004B3F04" w:rsidP="000659BE">
            <w:pPr>
              <w:pStyle w:val="TableText"/>
            </w:pPr>
            <w:r>
              <w:t>Entry</w:t>
            </w:r>
          </w:p>
        </w:tc>
        <w:tc>
          <w:tcPr>
            <w:tcW w:w="360" w:type="dxa"/>
          </w:tcPr>
          <w:p w14:paraId="7692DC7A" w14:textId="77777777" w:rsidR="004B3F04" w:rsidRDefault="004B3F04" w:rsidP="000659BE">
            <w:pPr>
              <w:pStyle w:val="TableText"/>
            </w:pPr>
            <w:r>
              <w:t>urn:hl7ii:2.16.840.1.113883.10.20.28.4.88:2017-05-01</w:t>
            </w:r>
          </w:p>
        </w:tc>
      </w:tr>
      <w:tr w:rsidR="004B3F04" w14:paraId="117C6286" w14:textId="77777777" w:rsidTr="000659BE">
        <w:trPr>
          <w:jc w:val="center"/>
        </w:trPr>
        <w:tc>
          <w:tcPr>
            <w:tcW w:w="360" w:type="dxa"/>
          </w:tcPr>
          <w:p w14:paraId="443946CE"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645E2CF8" w14:textId="77777777" w:rsidR="004B3F04" w:rsidRDefault="004B3F04" w:rsidP="000659BE">
            <w:pPr>
              <w:pStyle w:val="TableText"/>
            </w:pPr>
            <w:r>
              <w:t>Entry</w:t>
            </w:r>
          </w:p>
        </w:tc>
        <w:tc>
          <w:tcPr>
            <w:tcW w:w="360" w:type="dxa"/>
          </w:tcPr>
          <w:p w14:paraId="0BF001A9" w14:textId="77777777" w:rsidR="004B3F04" w:rsidRDefault="004B3F04" w:rsidP="000659BE">
            <w:pPr>
              <w:pStyle w:val="TableText"/>
            </w:pPr>
            <w:r>
              <w:t>urn:hl7ii:2.16.840.1.113883.10.20.28.4.142:2021-02-01</w:t>
            </w:r>
          </w:p>
        </w:tc>
      </w:tr>
      <w:tr w:rsidR="004B3F04" w14:paraId="4F244BFC" w14:textId="77777777" w:rsidTr="000659BE">
        <w:trPr>
          <w:jc w:val="center"/>
        </w:trPr>
        <w:tc>
          <w:tcPr>
            <w:tcW w:w="360" w:type="dxa"/>
          </w:tcPr>
          <w:p w14:paraId="6BDC7602"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03A827F0" w14:textId="77777777" w:rsidR="004B3F04" w:rsidRDefault="004B3F04" w:rsidP="000659BE">
            <w:pPr>
              <w:pStyle w:val="TableText"/>
            </w:pPr>
            <w:r>
              <w:t>Entry</w:t>
            </w:r>
          </w:p>
        </w:tc>
        <w:tc>
          <w:tcPr>
            <w:tcW w:w="360" w:type="dxa"/>
          </w:tcPr>
          <w:p w14:paraId="6510C361" w14:textId="77777777" w:rsidR="004B3F04" w:rsidRDefault="004B3F04" w:rsidP="000659BE">
            <w:pPr>
              <w:pStyle w:val="TableText"/>
            </w:pPr>
            <w:r>
              <w:t>urn:hl7ii:2.16.840.1.113883.10.20.28.4.134:2021-02-01</w:t>
            </w:r>
          </w:p>
        </w:tc>
      </w:tr>
      <w:tr w:rsidR="004B3F04" w14:paraId="2CEED638" w14:textId="77777777" w:rsidTr="000659BE">
        <w:trPr>
          <w:jc w:val="center"/>
        </w:trPr>
        <w:tc>
          <w:tcPr>
            <w:tcW w:w="360" w:type="dxa"/>
          </w:tcPr>
          <w:p w14:paraId="3E83E407"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4CFC672" w14:textId="77777777" w:rsidR="004B3F04" w:rsidRDefault="004B3F04" w:rsidP="000659BE">
            <w:pPr>
              <w:pStyle w:val="TableText"/>
            </w:pPr>
            <w:r>
              <w:t>Entry</w:t>
            </w:r>
          </w:p>
        </w:tc>
        <w:tc>
          <w:tcPr>
            <w:tcW w:w="360" w:type="dxa"/>
          </w:tcPr>
          <w:p w14:paraId="11FCDE74" w14:textId="77777777" w:rsidR="004B3F04" w:rsidRDefault="004B3F04" w:rsidP="000659BE">
            <w:pPr>
              <w:pStyle w:val="TableText"/>
            </w:pPr>
            <w:r>
              <w:t>urn:hl7ii:2.16.840.1.113883.10.20.28.4.136:2021-02-01</w:t>
            </w:r>
          </w:p>
        </w:tc>
      </w:tr>
      <w:tr w:rsidR="004B3F04" w14:paraId="2082B4B0" w14:textId="77777777" w:rsidTr="000659BE">
        <w:trPr>
          <w:jc w:val="center"/>
        </w:trPr>
        <w:tc>
          <w:tcPr>
            <w:tcW w:w="360" w:type="dxa"/>
          </w:tcPr>
          <w:p w14:paraId="619CE028"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A50591D" w14:textId="77777777" w:rsidR="004B3F04" w:rsidRDefault="004B3F04" w:rsidP="000659BE">
            <w:pPr>
              <w:pStyle w:val="TableText"/>
            </w:pPr>
            <w:r>
              <w:t>Entry</w:t>
            </w:r>
          </w:p>
        </w:tc>
        <w:tc>
          <w:tcPr>
            <w:tcW w:w="360" w:type="dxa"/>
          </w:tcPr>
          <w:p w14:paraId="57778DAB" w14:textId="77777777" w:rsidR="004B3F04" w:rsidRDefault="004B3F04" w:rsidP="000659BE">
            <w:pPr>
              <w:pStyle w:val="TableText"/>
            </w:pPr>
            <w:r>
              <w:t>urn:hl7ii:2.16.840.1.113883.10.20.28.4.135:2021-02-01</w:t>
            </w:r>
          </w:p>
        </w:tc>
      </w:tr>
      <w:tr w:rsidR="004B3F04" w14:paraId="433CBD05" w14:textId="77777777" w:rsidTr="000659BE">
        <w:trPr>
          <w:jc w:val="center"/>
        </w:trPr>
        <w:tc>
          <w:tcPr>
            <w:tcW w:w="360" w:type="dxa"/>
          </w:tcPr>
          <w:p w14:paraId="515A7610"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16703183" w14:textId="77777777" w:rsidR="004B3F04" w:rsidRDefault="004B3F04" w:rsidP="000659BE">
            <w:pPr>
              <w:pStyle w:val="TableText"/>
            </w:pPr>
            <w:r>
              <w:t>Entry</w:t>
            </w:r>
          </w:p>
        </w:tc>
        <w:tc>
          <w:tcPr>
            <w:tcW w:w="360" w:type="dxa"/>
          </w:tcPr>
          <w:p w14:paraId="69281F11" w14:textId="77777777" w:rsidR="004B3F04" w:rsidRDefault="004B3F04" w:rsidP="000659BE">
            <w:pPr>
              <w:pStyle w:val="TableText"/>
            </w:pPr>
            <w:r>
              <w:t>urn:hl7ii:2.16.840.1.113883.10.20.28.4.137:2021-02-01</w:t>
            </w:r>
          </w:p>
        </w:tc>
      </w:tr>
      <w:tr w:rsidR="004B3F04" w14:paraId="591B867C" w14:textId="77777777" w:rsidTr="000659BE">
        <w:trPr>
          <w:jc w:val="center"/>
        </w:trPr>
        <w:tc>
          <w:tcPr>
            <w:tcW w:w="360" w:type="dxa"/>
          </w:tcPr>
          <w:p w14:paraId="0C2C4D99" w14:textId="77777777" w:rsidR="004B3F04" w:rsidRDefault="006C736C" w:rsidP="000659BE">
            <w:pPr>
              <w:pStyle w:val="TableText"/>
              <w:ind w:left="288"/>
            </w:pPr>
            <w:hyperlink w:anchor="E_Device_Recommended_V3_">
              <w:r w:rsidR="004B3F04">
                <w:rPr>
                  <w:rStyle w:val="HyperlinkText9pt"/>
                </w:rPr>
                <w:t>Device, Recommended (V3)</w:t>
              </w:r>
            </w:hyperlink>
          </w:p>
        </w:tc>
        <w:tc>
          <w:tcPr>
            <w:tcW w:w="360" w:type="dxa"/>
          </w:tcPr>
          <w:p w14:paraId="1AA9A5D3" w14:textId="77777777" w:rsidR="004B3F04" w:rsidRDefault="004B3F04" w:rsidP="000659BE">
            <w:pPr>
              <w:pStyle w:val="TableText"/>
            </w:pPr>
            <w:r>
              <w:t>Entry</w:t>
            </w:r>
          </w:p>
        </w:tc>
        <w:tc>
          <w:tcPr>
            <w:tcW w:w="360" w:type="dxa"/>
          </w:tcPr>
          <w:p w14:paraId="794B4ED0" w14:textId="77777777" w:rsidR="004B3F04" w:rsidRDefault="004B3F04" w:rsidP="000659BE">
            <w:pPr>
              <w:pStyle w:val="TableText"/>
            </w:pPr>
            <w:r>
              <w:t>urn:hl7ii:2.16.840.1.113883.10.20.28.4.16:2021-02-01</w:t>
            </w:r>
          </w:p>
        </w:tc>
      </w:tr>
      <w:tr w:rsidR="004B3F04" w14:paraId="13ACBC5E" w14:textId="77777777" w:rsidTr="000659BE">
        <w:trPr>
          <w:jc w:val="center"/>
        </w:trPr>
        <w:tc>
          <w:tcPr>
            <w:tcW w:w="360" w:type="dxa"/>
          </w:tcPr>
          <w:p w14:paraId="100325E1"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3D0F29E" w14:textId="77777777" w:rsidR="004B3F04" w:rsidRDefault="004B3F04" w:rsidP="000659BE">
            <w:pPr>
              <w:pStyle w:val="TableText"/>
            </w:pPr>
            <w:r>
              <w:t>Entry</w:t>
            </w:r>
          </w:p>
        </w:tc>
        <w:tc>
          <w:tcPr>
            <w:tcW w:w="360" w:type="dxa"/>
          </w:tcPr>
          <w:p w14:paraId="61F874FB" w14:textId="77777777" w:rsidR="004B3F04" w:rsidRDefault="004B3F04" w:rsidP="000659BE">
            <w:pPr>
              <w:pStyle w:val="TableText"/>
            </w:pPr>
            <w:r>
              <w:t>urn:hl7ii:2.16.840.1.113883.10.20.28.4.88:2017-05-01</w:t>
            </w:r>
          </w:p>
        </w:tc>
      </w:tr>
      <w:tr w:rsidR="004B3F04" w14:paraId="1BF4A7CD" w14:textId="77777777" w:rsidTr="000659BE">
        <w:trPr>
          <w:jc w:val="center"/>
        </w:trPr>
        <w:tc>
          <w:tcPr>
            <w:tcW w:w="360" w:type="dxa"/>
          </w:tcPr>
          <w:p w14:paraId="64C32D4D"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2EADC3EE" w14:textId="77777777" w:rsidR="004B3F04" w:rsidRDefault="004B3F04" w:rsidP="000659BE">
            <w:pPr>
              <w:pStyle w:val="TableText"/>
            </w:pPr>
            <w:r>
              <w:t>Entry</w:t>
            </w:r>
          </w:p>
        </w:tc>
        <w:tc>
          <w:tcPr>
            <w:tcW w:w="360" w:type="dxa"/>
          </w:tcPr>
          <w:p w14:paraId="5B425CF2" w14:textId="77777777" w:rsidR="004B3F04" w:rsidRDefault="004B3F04" w:rsidP="000659BE">
            <w:pPr>
              <w:pStyle w:val="TableText"/>
            </w:pPr>
            <w:r>
              <w:t>urn:hl7ii:2.16.840.1.113883.10.20.28.4.142:2021-02-01</w:t>
            </w:r>
          </w:p>
        </w:tc>
      </w:tr>
      <w:tr w:rsidR="004B3F04" w14:paraId="68F6C73B" w14:textId="77777777" w:rsidTr="000659BE">
        <w:trPr>
          <w:jc w:val="center"/>
        </w:trPr>
        <w:tc>
          <w:tcPr>
            <w:tcW w:w="360" w:type="dxa"/>
          </w:tcPr>
          <w:p w14:paraId="13D62EEE"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1AD31091" w14:textId="77777777" w:rsidR="004B3F04" w:rsidRDefault="004B3F04" w:rsidP="000659BE">
            <w:pPr>
              <w:pStyle w:val="TableText"/>
            </w:pPr>
            <w:r>
              <w:t>Entry</w:t>
            </w:r>
          </w:p>
        </w:tc>
        <w:tc>
          <w:tcPr>
            <w:tcW w:w="360" w:type="dxa"/>
          </w:tcPr>
          <w:p w14:paraId="2E2F55AE" w14:textId="77777777" w:rsidR="004B3F04" w:rsidRDefault="004B3F04" w:rsidP="000659BE">
            <w:pPr>
              <w:pStyle w:val="TableText"/>
            </w:pPr>
            <w:r>
              <w:t>urn:hl7ii:2.16.840.1.113883.10.20.28.4.134:2021-02-01</w:t>
            </w:r>
          </w:p>
        </w:tc>
      </w:tr>
      <w:tr w:rsidR="004B3F04" w14:paraId="43AD33BC" w14:textId="77777777" w:rsidTr="000659BE">
        <w:trPr>
          <w:jc w:val="center"/>
        </w:trPr>
        <w:tc>
          <w:tcPr>
            <w:tcW w:w="360" w:type="dxa"/>
          </w:tcPr>
          <w:p w14:paraId="5E46062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3F674A08" w14:textId="77777777" w:rsidR="004B3F04" w:rsidRDefault="004B3F04" w:rsidP="000659BE">
            <w:pPr>
              <w:pStyle w:val="TableText"/>
            </w:pPr>
            <w:r>
              <w:t>Entry</w:t>
            </w:r>
          </w:p>
        </w:tc>
        <w:tc>
          <w:tcPr>
            <w:tcW w:w="360" w:type="dxa"/>
          </w:tcPr>
          <w:p w14:paraId="788FE766" w14:textId="77777777" w:rsidR="004B3F04" w:rsidRDefault="004B3F04" w:rsidP="000659BE">
            <w:pPr>
              <w:pStyle w:val="TableText"/>
            </w:pPr>
            <w:r>
              <w:t>urn:hl7ii:2.16.840.1.113883.10.20.28.4.136:2021-02-01</w:t>
            </w:r>
          </w:p>
        </w:tc>
      </w:tr>
      <w:tr w:rsidR="004B3F04" w14:paraId="3B9CA300" w14:textId="77777777" w:rsidTr="000659BE">
        <w:trPr>
          <w:jc w:val="center"/>
        </w:trPr>
        <w:tc>
          <w:tcPr>
            <w:tcW w:w="360" w:type="dxa"/>
          </w:tcPr>
          <w:p w14:paraId="66A67A8D"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1BB86976" w14:textId="77777777" w:rsidR="004B3F04" w:rsidRDefault="004B3F04" w:rsidP="000659BE">
            <w:pPr>
              <w:pStyle w:val="TableText"/>
            </w:pPr>
            <w:r>
              <w:t>Entry</w:t>
            </w:r>
          </w:p>
        </w:tc>
        <w:tc>
          <w:tcPr>
            <w:tcW w:w="360" w:type="dxa"/>
          </w:tcPr>
          <w:p w14:paraId="0CB29F79" w14:textId="77777777" w:rsidR="004B3F04" w:rsidRDefault="004B3F04" w:rsidP="000659BE">
            <w:pPr>
              <w:pStyle w:val="TableText"/>
            </w:pPr>
            <w:r>
              <w:t>urn:hl7ii:2.16.840.1.113883.10.20.28.4.135:2021-02-01</w:t>
            </w:r>
          </w:p>
        </w:tc>
      </w:tr>
      <w:tr w:rsidR="004B3F04" w14:paraId="2078205A" w14:textId="77777777" w:rsidTr="000659BE">
        <w:trPr>
          <w:jc w:val="center"/>
        </w:trPr>
        <w:tc>
          <w:tcPr>
            <w:tcW w:w="360" w:type="dxa"/>
          </w:tcPr>
          <w:p w14:paraId="0325F9C4"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2EB819C" w14:textId="77777777" w:rsidR="004B3F04" w:rsidRDefault="004B3F04" w:rsidP="000659BE">
            <w:pPr>
              <w:pStyle w:val="TableText"/>
            </w:pPr>
            <w:r>
              <w:t>Entry</w:t>
            </w:r>
          </w:p>
        </w:tc>
        <w:tc>
          <w:tcPr>
            <w:tcW w:w="360" w:type="dxa"/>
          </w:tcPr>
          <w:p w14:paraId="7FD81A5B" w14:textId="77777777" w:rsidR="004B3F04" w:rsidRDefault="004B3F04" w:rsidP="000659BE">
            <w:pPr>
              <w:pStyle w:val="TableText"/>
            </w:pPr>
            <w:r>
              <w:t>urn:hl7ii:2.16.840.1.113883.10.20.28.4.137:2021-02-01</w:t>
            </w:r>
          </w:p>
        </w:tc>
      </w:tr>
      <w:tr w:rsidR="004B3F04" w14:paraId="5D147236" w14:textId="77777777" w:rsidTr="000659BE">
        <w:trPr>
          <w:jc w:val="center"/>
        </w:trPr>
        <w:tc>
          <w:tcPr>
            <w:tcW w:w="360" w:type="dxa"/>
          </w:tcPr>
          <w:p w14:paraId="3B7DE9F2" w14:textId="77777777" w:rsidR="004B3F04" w:rsidRDefault="006C736C" w:rsidP="000659BE">
            <w:pPr>
              <w:pStyle w:val="TableText"/>
              <w:ind w:left="288"/>
            </w:pPr>
            <w:hyperlink w:anchor="E_Diagnosis_V4">
              <w:r w:rsidR="004B3F04">
                <w:rPr>
                  <w:rStyle w:val="HyperlinkText9pt"/>
                </w:rPr>
                <w:t>Diagnosis (V4)</w:t>
              </w:r>
            </w:hyperlink>
          </w:p>
        </w:tc>
        <w:tc>
          <w:tcPr>
            <w:tcW w:w="360" w:type="dxa"/>
          </w:tcPr>
          <w:p w14:paraId="6884CD2A" w14:textId="77777777" w:rsidR="004B3F04" w:rsidRDefault="004B3F04" w:rsidP="000659BE">
            <w:pPr>
              <w:pStyle w:val="TableText"/>
            </w:pPr>
            <w:r>
              <w:t>Entry</w:t>
            </w:r>
          </w:p>
        </w:tc>
        <w:tc>
          <w:tcPr>
            <w:tcW w:w="360" w:type="dxa"/>
          </w:tcPr>
          <w:p w14:paraId="49BFC5CF" w14:textId="77777777" w:rsidR="004B3F04" w:rsidRDefault="004B3F04" w:rsidP="000659BE">
            <w:pPr>
              <w:pStyle w:val="TableText"/>
            </w:pPr>
            <w:r>
              <w:t>urn:hl7ii:2.16.840.1.113883.10.20.28.4.110:2021-02-01</w:t>
            </w:r>
          </w:p>
        </w:tc>
      </w:tr>
      <w:tr w:rsidR="004B3F04" w14:paraId="0D95F24F" w14:textId="77777777" w:rsidTr="000659BE">
        <w:trPr>
          <w:jc w:val="center"/>
        </w:trPr>
        <w:tc>
          <w:tcPr>
            <w:tcW w:w="360" w:type="dxa"/>
          </w:tcPr>
          <w:p w14:paraId="746E5D8D" w14:textId="77777777" w:rsidR="004B3F04" w:rsidRDefault="006C736C" w:rsidP="000659BE">
            <w:pPr>
              <w:pStyle w:val="TableText"/>
              <w:ind w:left="432"/>
            </w:pPr>
            <w:hyperlink w:anchor="E_Severity_Observation_2">
              <w:r w:rsidR="004B3F04">
                <w:rPr>
                  <w:rStyle w:val="HyperlinkText9pt"/>
                </w:rPr>
                <w:t>Severity Observation (V2)</w:t>
              </w:r>
            </w:hyperlink>
          </w:p>
        </w:tc>
        <w:tc>
          <w:tcPr>
            <w:tcW w:w="360" w:type="dxa"/>
          </w:tcPr>
          <w:p w14:paraId="4907E58E" w14:textId="77777777" w:rsidR="004B3F04" w:rsidRDefault="004B3F04" w:rsidP="000659BE">
            <w:pPr>
              <w:pStyle w:val="TableText"/>
            </w:pPr>
            <w:r>
              <w:t>Entry</w:t>
            </w:r>
          </w:p>
        </w:tc>
        <w:tc>
          <w:tcPr>
            <w:tcW w:w="360" w:type="dxa"/>
          </w:tcPr>
          <w:p w14:paraId="4EFE51D3" w14:textId="77777777" w:rsidR="004B3F04" w:rsidRDefault="004B3F04" w:rsidP="000659BE">
            <w:pPr>
              <w:pStyle w:val="TableText"/>
            </w:pPr>
            <w:r>
              <w:t>urn:hl7ii:2.16.840.1.113883.10.20.28.4.93:2017-08-01</w:t>
            </w:r>
          </w:p>
        </w:tc>
      </w:tr>
      <w:tr w:rsidR="004B3F04" w14:paraId="333A38AB" w14:textId="77777777" w:rsidTr="000659BE">
        <w:trPr>
          <w:jc w:val="center"/>
        </w:trPr>
        <w:tc>
          <w:tcPr>
            <w:tcW w:w="360" w:type="dxa"/>
          </w:tcPr>
          <w:p w14:paraId="4C7D6E55"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02FE7E1C" w14:textId="77777777" w:rsidR="004B3F04" w:rsidRDefault="004B3F04" w:rsidP="000659BE">
            <w:pPr>
              <w:pStyle w:val="TableText"/>
            </w:pPr>
            <w:r>
              <w:t>Entry</w:t>
            </w:r>
          </w:p>
        </w:tc>
        <w:tc>
          <w:tcPr>
            <w:tcW w:w="360" w:type="dxa"/>
          </w:tcPr>
          <w:p w14:paraId="7838B9BB" w14:textId="77777777" w:rsidR="004B3F04" w:rsidRDefault="004B3F04" w:rsidP="000659BE">
            <w:pPr>
              <w:pStyle w:val="TableText"/>
            </w:pPr>
            <w:r>
              <w:t>urn:hl7ii:2.16.840.1.113883.10.20.28.4.134:2021-02-01</w:t>
            </w:r>
          </w:p>
        </w:tc>
      </w:tr>
      <w:tr w:rsidR="004B3F04" w14:paraId="3B9E668C" w14:textId="77777777" w:rsidTr="000659BE">
        <w:trPr>
          <w:jc w:val="center"/>
        </w:trPr>
        <w:tc>
          <w:tcPr>
            <w:tcW w:w="360" w:type="dxa"/>
          </w:tcPr>
          <w:p w14:paraId="5B9CBABB"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26B48422" w14:textId="77777777" w:rsidR="004B3F04" w:rsidRDefault="004B3F04" w:rsidP="000659BE">
            <w:pPr>
              <w:pStyle w:val="TableText"/>
            </w:pPr>
            <w:r>
              <w:t>Entry</w:t>
            </w:r>
          </w:p>
        </w:tc>
        <w:tc>
          <w:tcPr>
            <w:tcW w:w="360" w:type="dxa"/>
          </w:tcPr>
          <w:p w14:paraId="763DCAEA" w14:textId="77777777" w:rsidR="004B3F04" w:rsidRDefault="004B3F04" w:rsidP="000659BE">
            <w:pPr>
              <w:pStyle w:val="TableText"/>
            </w:pPr>
            <w:r>
              <w:t>urn:hl7ii:2.16.840.1.113883.10.20.28.4.136:2021-02-01</w:t>
            </w:r>
          </w:p>
        </w:tc>
      </w:tr>
      <w:tr w:rsidR="004B3F04" w14:paraId="45358AD4" w14:textId="77777777" w:rsidTr="000659BE">
        <w:trPr>
          <w:jc w:val="center"/>
        </w:trPr>
        <w:tc>
          <w:tcPr>
            <w:tcW w:w="360" w:type="dxa"/>
          </w:tcPr>
          <w:p w14:paraId="46D0E64B"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71FB87E" w14:textId="77777777" w:rsidR="004B3F04" w:rsidRDefault="004B3F04" w:rsidP="000659BE">
            <w:pPr>
              <w:pStyle w:val="TableText"/>
            </w:pPr>
            <w:r>
              <w:t>Entry</w:t>
            </w:r>
          </w:p>
        </w:tc>
        <w:tc>
          <w:tcPr>
            <w:tcW w:w="360" w:type="dxa"/>
          </w:tcPr>
          <w:p w14:paraId="76F58D2A" w14:textId="77777777" w:rsidR="004B3F04" w:rsidRDefault="004B3F04" w:rsidP="000659BE">
            <w:pPr>
              <w:pStyle w:val="TableText"/>
            </w:pPr>
            <w:r>
              <w:t>urn:hl7ii:2.16.840.1.113883.10.20.28.4.135:2021-02-01</w:t>
            </w:r>
          </w:p>
        </w:tc>
      </w:tr>
      <w:tr w:rsidR="004B3F04" w14:paraId="36786F79" w14:textId="77777777" w:rsidTr="000659BE">
        <w:trPr>
          <w:jc w:val="center"/>
        </w:trPr>
        <w:tc>
          <w:tcPr>
            <w:tcW w:w="360" w:type="dxa"/>
          </w:tcPr>
          <w:p w14:paraId="321BC98C"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F0FD43A" w14:textId="77777777" w:rsidR="004B3F04" w:rsidRDefault="004B3F04" w:rsidP="000659BE">
            <w:pPr>
              <w:pStyle w:val="TableText"/>
            </w:pPr>
            <w:r>
              <w:t>Entry</w:t>
            </w:r>
          </w:p>
        </w:tc>
        <w:tc>
          <w:tcPr>
            <w:tcW w:w="360" w:type="dxa"/>
          </w:tcPr>
          <w:p w14:paraId="4D4DA324" w14:textId="77777777" w:rsidR="004B3F04" w:rsidRDefault="004B3F04" w:rsidP="000659BE">
            <w:pPr>
              <w:pStyle w:val="TableText"/>
            </w:pPr>
            <w:r>
              <w:t>urn:hl7ii:2.16.840.1.113883.10.20.28.4.137:2021-02-01</w:t>
            </w:r>
          </w:p>
        </w:tc>
      </w:tr>
      <w:tr w:rsidR="004B3F04" w14:paraId="10F5C6D3" w14:textId="77777777" w:rsidTr="000659BE">
        <w:trPr>
          <w:jc w:val="center"/>
        </w:trPr>
        <w:tc>
          <w:tcPr>
            <w:tcW w:w="360" w:type="dxa"/>
          </w:tcPr>
          <w:p w14:paraId="4559552A" w14:textId="77777777" w:rsidR="004B3F04" w:rsidRDefault="006C736C" w:rsidP="000659BE">
            <w:pPr>
              <w:pStyle w:val="TableText"/>
              <w:ind w:left="288"/>
            </w:pPr>
            <w:hyperlink w:anchor="E_Diagnostic_Study_Order_V5_">
              <w:r w:rsidR="004B3F04">
                <w:rPr>
                  <w:rStyle w:val="HyperlinkText9pt"/>
                </w:rPr>
                <w:t>Diagnostic Study, Order (V5)</w:t>
              </w:r>
            </w:hyperlink>
          </w:p>
        </w:tc>
        <w:tc>
          <w:tcPr>
            <w:tcW w:w="360" w:type="dxa"/>
          </w:tcPr>
          <w:p w14:paraId="0F250ECB" w14:textId="77777777" w:rsidR="004B3F04" w:rsidRDefault="004B3F04" w:rsidP="000659BE">
            <w:pPr>
              <w:pStyle w:val="TableText"/>
            </w:pPr>
            <w:r>
              <w:t>Entry</w:t>
            </w:r>
          </w:p>
        </w:tc>
        <w:tc>
          <w:tcPr>
            <w:tcW w:w="360" w:type="dxa"/>
          </w:tcPr>
          <w:p w14:paraId="1BB52FC1" w14:textId="77777777" w:rsidR="004B3F04" w:rsidRDefault="004B3F04" w:rsidP="000659BE">
            <w:pPr>
              <w:pStyle w:val="TableText"/>
            </w:pPr>
            <w:r>
              <w:t>urn:hl7ii:2.16.840.1.113883.10.20.28.4.22:2021-02-01</w:t>
            </w:r>
          </w:p>
        </w:tc>
      </w:tr>
      <w:tr w:rsidR="004B3F04" w14:paraId="17C9029B" w14:textId="77777777" w:rsidTr="000659BE">
        <w:trPr>
          <w:jc w:val="center"/>
        </w:trPr>
        <w:tc>
          <w:tcPr>
            <w:tcW w:w="360" w:type="dxa"/>
          </w:tcPr>
          <w:p w14:paraId="3FD9399C"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0B83EEEA" w14:textId="77777777" w:rsidR="004B3F04" w:rsidRDefault="004B3F04" w:rsidP="000659BE">
            <w:pPr>
              <w:pStyle w:val="TableText"/>
            </w:pPr>
            <w:r>
              <w:t>Entry</w:t>
            </w:r>
          </w:p>
        </w:tc>
        <w:tc>
          <w:tcPr>
            <w:tcW w:w="360" w:type="dxa"/>
          </w:tcPr>
          <w:p w14:paraId="5F71474B" w14:textId="77777777" w:rsidR="004B3F04" w:rsidRDefault="004B3F04" w:rsidP="000659BE">
            <w:pPr>
              <w:pStyle w:val="TableText"/>
            </w:pPr>
            <w:r>
              <w:t>urn:hl7ii:2.16.840.1.113883.10.20.28.4.88:2017-05-01</w:t>
            </w:r>
          </w:p>
        </w:tc>
      </w:tr>
      <w:tr w:rsidR="004B3F04" w14:paraId="78B8DACD" w14:textId="77777777" w:rsidTr="000659BE">
        <w:trPr>
          <w:jc w:val="center"/>
        </w:trPr>
        <w:tc>
          <w:tcPr>
            <w:tcW w:w="360" w:type="dxa"/>
          </w:tcPr>
          <w:p w14:paraId="1575BF8A"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6141D2B2" w14:textId="77777777" w:rsidR="004B3F04" w:rsidRDefault="004B3F04" w:rsidP="000659BE">
            <w:pPr>
              <w:pStyle w:val="TableText"/>
            </w:pPr>
            <w:r>
              <w:t>Entry</w:t>
            </w:r>
          </w:p>
        </w:tc>
        <w:tc>
          <w:tcPr>
            <w:tcW w:w="360" w:type="dxa"/>
          </w:tcPr>
          <w:p w14:paraId="353CCE08" w14:textId="77777777" w:rsidR="004B3F04" w:rsidRDefault="004B3F04" w:rsidP="000659BE">
            <w:pPr>
              <w:pStyle w:val="TableText"/>
            </w:pPr>
            <w:r>
              <w:t>urn:hl7ii:2.16.840.1.113883.10.20.28.4.142:2021-02-01</w:t>
            </w:r>
          </w:p>
        </w:tc>
      </w:tr>
      <w:tr w:rsidR="004B3F04" w14:paraId="73471884" w14:textId="77777777" w:rsidTr="000659BE">
        <w:trPr>
          <w:jc w:val="center"/>
        </w:trPr>
        <w:tc>
          <w:tcPr>
            <w:tcW w:w="360" w:type="dxa"/>
          </w:tcPr>
          <w:p w14:paraId="66AED8C4"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CBEBF6D" w14:textId="77777777" w:rsidR="004B3F04" w:rsidRDefault="004B3F04" w:rsidP="000659BE">
            <w:pPr>
              <w:pStyle w:val="TableText"/>
            </w:pPr>
            <w:r>
              <w:t>Entry</w:t>
            </w:r>
          </w:p>
        </w:tc>
        <w:tc>
          <w:tcPr>
            <w:tcW w:w="360" w:type="dxa"/>
          </w:tcPr>
          <w:p w14:paraId="1CC2ABD7" w14:textId="77777777" w:rsidR="004B3F04" w:rsidRDefault="004B3F04" w:rsidP="000659BE">
            <w:pPr>
              <w:pStyle w:val="TableText"/>
            </w:pPr>
            <w:r>
              <w:t>urn:hl7ii:2.16.840.1.113883.10.20.28.4.134:2021-02-01</w:t>
            </w:r>
          </w:p>
        </w:tc>
      </w:tr>
      <w:tr w:rsidR="004B3F04" w14:paraId="38925FFA" w14:textId="77777777" w:rsidTr="000659BE">
        <w:trPr>
          <w:jc w:val="center"/>
        </w:trPr>
        <w:tc>
          <w:tcPr>
            <w:tcW w:w="360" w:type="dxa"/>
          </w:tcPr>
          <w:p w14:paraId="09846FC0"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38BFCC87" w14:textId="77777777" w:rsidR="004B3F04" w:rsidRDefault="004B3F04" w:rsidP="000659BE">
            <w:pPr>
              <w:pStyle w:val="TableText"/>
            </w:pPr>
            <w:r>
              <w:t>Entry</w:t>
            </w:r>
          </w:p>
        </w:tc>
        <w:tc>
          <w:tcPr>
            <w:tcW w:w="360" w:type="dxa"/>
          </w:tcPr>
          <w:p w14:paraId="31161E3A" w14:textId="77777777" w:rsidR="004B3F04" w:rsidRDefault="004B3F04" w:rsidP="000659BE">
            <w:pPr>
              <w:pStyle w:val="TableText"/>
            </w:pPr>
            <w:r>
              <w:t>urn:hl7ii:2.16.840.1.113883.10.20.28.4.136:2021-02-01</w:t>
            </w:r>
          </w:p>
        </w:tc>
      </w:tr>
      <w:tr w:rsidR="004B3F04" w14:paraId="4AF21A87" w14:textId="77777777" w:rsidTr="000659BE">
        <w:trPr>
          <w:jc w:val="center"/>
        </w:trPr>
        <w:tc>
          <w:tcPr>
            <w:tcW w:w="360" w:type="dxa"/>
          </w:tcPr>
          <w:p w14:paraId="6278C98B"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ED8BD86" w14:textId="77777777" w:rsidR="004B3F04" w:rsidRDefault="004B3F04" w:rsidP="000659BE">
            <w:pPr>
              <w:pStyle w:val="TableText"/>
            </w:pPr>
            <w:r>
              <w:t>Entry</w:t>
            </w:r>
          </w:p>
        </w:tc>
        <w:tc>
          <w:tcPr>
            <w:tcW w:w="360" w:type="dxa"/>
          </w:tcPr>
          <w:p w14:paraId="6BEBAA53" w14:textId="77777777" w:rsidR="004B3F04" w:rsidRDefault="004B3F04" w:rsidP="000659BE">
            <w:pPr>
              <w:pStyle w:val="TableText"/>
            </w:pPr>
            <w:r>
              <w:t>urn:hl7ii:2.16.840.1.113883.10.20.28.4.135:2021-02-01</w:t>
            </w:r>
          </w:p>
        </w:tc>
      </w:tr>
      <w:tr w:rsidR="004B3F04" w14:paraId="0AB2D0DB" w14:textId="77777777" w:rsidTr="000659BE">
        <w:trPr>
          <w:jc w:val="center"/>
        </w:trPr>
        <w:tc>
          <w:tcPr>
            <w:tcW w:w="360" w:type="dxa"/>
          </w:tcPr>
          <w:p w14:paraId="44F087EE"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A9B9BF6" w14:textId="77777777" w:rsidR="004B3F04" w:rsidRDefault="004B3F04" w:rsidP="000659BE">
            <w:pPr>
              <w:pStyle w:val="TableText"/>
            </w:pPr>
            <w:r>
              <w:t>Entry</w:t>
            </w:r>
          </w:p>
        </w:tc>
        <w:tc>
          <w:tcPr>
            <w:tcW w:w="360" w:type="dxa"/>
          </w:tcPr>
          <w:p w14:paraId="1EBB18CA" w14:textId="77777777" w:rsidR="004B3F04" w:rsidRDefault="004B3F04" w:rsidP="000659BE">
            <w:pPr>
              <w:pStyle w:val="TableText"/>
            </w:pPr>
            <w:r>
              <w:t>urn:hl7ii:2.16.840.1.113883.10.20.28.4.137:2021-02-01</w:t>
            </w:r>
          </w:p>
        </w:tc>
      </w:tr>
      <w:tr w:rsidR="004B3F04" w14:paraId="792670DD" w14:textId="77777777" w:rsidTr="000659BE">
        <w:trPr>
          <w:jc w:val="center"/>
        </w:trPr>
        <w:tc>
          <w:tcPr>
            <w:tcW w:w="360" w:type="dxa"/>
          </w:tcPr>
          <w:p w14:paraId="09032260" w14:textId="77777777" w:rsidR="004B3F04" w:rsidRDefault="006C736C" w:rsidP="000659BE">
            <w:pPr>
              <w:pStyle w:val="TableText"/>
              <w:ind w:left="288"/>
            </w:pPr>
            <w:hyperlink w:anchor="E_Diagnostic_Study_Performed_V4_">
              <w:r w:rsidR="004B3F04">
                <w:rPr>
                  <w:rStyle w:val="HyperlinkText9pt"/>
                </w:rPr>
                <w:t>Diagnostic Study, Performed (V4)</w:t>
              </w:r>
            </w:hyperlink>
          </w:p>
        </w:tc>
        <w:tc>
          <w:tcPr>
            <w:tcW w:w="360" w:type="dxa"/>
          </w:tcPr>
          <w:p w14:paraId="584A74EC" w14:textId="77777777" w:rsidR="004B3F04" w:rsidRDefault="004B3F04" w:rsidP="000659BE">
            <w:pPr>
              <w:pStyle w:val="TableText"/>
            </w:pPr>
            <w:r>
              <w:t>Entry</w:t>
            </w:r>
          </w:p>
        </w:tc>
        <w:tc>
          <w:tcPr>
            <w:tcW w:w="360" w:type="dxa"/>
          </w:tcPr>
          <w:p w14:paraId="3B74567B" w14:textId="77777777" w:rsidR="004B3F04" w:rsidRDefault="004B3F04" w:rsidP="000659BE">
            <w:pPr>
              <w:pStyle w:val="TableText"/>
            </w:pPr>
            <w:r>
              <w:t>urn:hl7ii:2.16.840.1.113883.10.20.28.4.23:2021-02-01</w:t>
            </w:r>
          </w:p>
        </w:tc>
      </w:tr>
      <w:tr w:rsidR="004B3F04" w14:paraId="1F5B5459" w14:textId="77777777" w:rsidTr="000659BE">
        <w:trPr>
          <w:jc w:val="center"/>
        </w:trPr>
        <w:tc>
          <w:tcPr>
            <w:tcW w:w="360" w:type="dxa"/>
          </w:tcPr>
          <w:p w14:paraId="52C4D9BA" w14:textId="77777777" w:rsidR="004B3F04" w:rsidRDefault="006C736C" w:rsidP="000659BE">
            <w:pPr>
              <w:pStyle w:val="TableText"/>
              <w:ind w:left="432"/>
            </w:pPr>
            <w:hyperlink w:anchor="E_Facility_Location">
              <w:r w:rsidR="004B3F04">
                <w:rPr>
                  <w:rStyle w:val="HyperlinkText9pt"/>
                </w:rPr>
                <w:t>Facility Location</w:t>
              </w:r>
            </w:hyperlink>
          </w:p>
        </w:tc>
        <w:tc>
          <w:tcPr>
            <w:tcW w:w="360" w:type="dxa"/>
          </w:tcPr>
          <w:p w14:paraId="64E18FC2" w14:textId="77777777" w:rsidR="004B3F04" w:rsidRDefault="004B3F04" w:rsidP="000659BE">
            <w:pPr>
              <w:pStyle w:val="TableText"/>
            </w:pPr>
            <w:r>
              <w:t>Entry</w:t>
            </w:r>
          </w:p>
        </w:tc>
        <w:tc>
          <w:tcPr>
            <w:tcW w:w="360" w:type="dxa"/>
          </w:tcPr>
          <w:p w14:paraId="3C54E17D" w14:textId="77777777" w:rsidR="004B3F04" w:rsidRDefault="004B3F04" w:rsidP="000659BE">
            <w:pPr>
              <w:pStyle w:val="TableText"/>
            </w:pPr>
            <w:r>
              <w:t>urn:hl7ii:2.16.840.1.113883.10.20.28.4.92:2017-05-01</w:t>
            </w:r>
          </w:p>
        </w:tc>
      </w:tr>
      <w:tr w:rsidR="004B3F04" w14:paraId="1991C348" w14:textId="77777777" w:rsidTr="000659BE">
        <w:trPr>
          <w:jc w:val="center"/>
        </w:trPr>
        <w:tc>
          <w:tcPr>
            <w:tcW w:w="360" w:type="dxa"/>
          </w:tcPr>
          <w:p w14:paraId="0DBFAF4E"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0DB4F611" w14:textId="77777777" w:rsidR="004B3F04" w:rsidRDefault="004B3F04" w:rsidP="000659BE">
            <w:pPr>
              <w:pStyle w:val="TableText"/>
            </w:pPr>
            <w:r>
              <w:t>Entry</w:t>
            </w:r>
          </w:p>
        </w:tc>
        <w:tc>
          <w:tcPr>
            <w:tcW w:w="360" w:type="dxa"/>
          </w:tcPr>
          <w:p w14:paraId="72509C86" w14:textId="77777777" w:rsidR="004B3F04" w:rsidRDefault="004B3F04" w:rsidP="000659BE">
            <w:pPr>
              <w:pStyle w:val="TableText"/>
            </w:pPr>
            <w:r>
              <w:t>urn:hl7ii:2.16.840.1.113883.10.20.28.4.88:2017-05-01</w:t>
            </w:r>
          </w:p>
        </w:tc>
      </w:tr>
      <w:tr w:rsidR="004B3F04" w14:paraId="3994F138" w14:textId="77777777" w:rsidTr="000659BE">
        <w:trPr>
          <w:jc w:val="center"/>
        </w:trPr>
        <w:tc>
          <w:tcPr>
            <w:tcW w:w="360" w:type="dxa"/>
          </w:tcPr>
          <w:p w14:paraId="07FD6BB7" w14:textId="77777777" w:rsidR="004B3F04" w:rsidRDefault="006C736C" w:rsidP="000659BE">
            <w:pPr>
              <w:pStyle w:val="TableText"/>
              <w:ind w:left="432"/>
            </w:pPr>
            <w:hyperlink w:anchor="E_Component_1">
              <w:r w:rsidR="004B3F04">
                <w:rPr>
                  <w:rStyle w:val="HyperlinkText9pt"/>
                </w:rPr>
                <w:t>Component</w:t>
              </w:r>
            </w:hyperlink>
          </w:p>
        </w:tc>
        <w:tc>
          <w:tcPr>
            <w:tcW w:w="360" w:type="dxa"/>
          </w:tcPr>
          <w:p w14:paraId="2019F4B1" w14:textId="77777777" w:rsidR="004B3F04" w:rsidRDefault="004B3F04" w:rsidP="000659BE">
            <w:pPr>
              <w:pStyle w:val="TableText"/>
            </w:pPr>
            <w:r>
              <w:t>Entry</w:t>
            </w:r>
          </w:p>
        </w:tc>
        <w:tc>
          <w:tcPr>
            <w:tcW w:w="360" w:type="dxa"/>
          </w:tcPr>
          <w:p w14:paraId="1ECD0065" w14:textId="77777777" w:rsidR="004B3F04" w:rsidRDefault="004B3F04" w:rsidP="000659BE">
            <w:pPr>
              <w:pStyle w:val="TableText"/>
            </w:pPr>
            <w:r>
              <w:t>urn:hl7ii:2.16.840.1.113883.10.20.28.4.121:2017-05-01</w:t>
            </w:r>
          </w:p>
        </w:tc>
      </w:tr>
      <w:tr w:rsidR="004B3F04" w14:paraId="40B22903" w14:textId="77777777" w:rsidTr="000659BE">
        <w:trPr>
          <w:jc w:val="center"/>
        </w:trPr>
        <w:tc>
          <w:tcPr>
            <w:tcW w:w="360" w:type="dxa"/>
          </w:tcPr>
          <w:p w14:paraId="21F6B29C"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102EC62B" w14:textId="77777777" w:rsidR="004B3F04" w:rsidRDefault="004B3F04" w:rsidP="000659BE">
            <w:pPr>
              <w:pStyle w:val="TableText"/>
            </w:pPr>
            <w:r>
              <w:t>Entry</w:t>
            </w:r>
          </w:p>
        </w:tc>
        <w:tc>
          <w:tcPr>
            <w:tcW w:w="360" w:type="dxa"/>
          </w:tcPr>
          <w:p w14:paraId="6D751BA3" w14:textId="77777777" w:rsidR="004B3F04" w:rsidRDefault="004B3F04" w:rsidP="000659BE">
            <w:pPr>
              <w:pStyle w:val="TableText"/>
            </w:pPr>
            <w:r>
              <w:t>urn:hl7ii:2.16.840.1.113883.10.20.28.4.127:2017-08-01</w:t>
            </w:r>
          </w:p>
        </w:tc>
      </w:tr>
      <w:tr w:rsidR="004B3F04" w14:paraId="3E4CCA7C" w14:textId="77777777" w:rsidTr="000659BE">
        <w:trPr>
          <w:jc w:val="center"/>
        </w:trPr>
        <w:tc>
          <w:tcPr>
            <w:tcW w:w="360" w:type="dxa"/>
          </w:tcPr>
          <w:p w14:paraId="0DDC280B" w14:textId="77777777" w:rsidR="004B3F04" w:rsidRDefault="006C736C" w:rsidP="000659BE">
            <w:pPr>
              <w:pStyle w:val="TableText"/>
              <w:ind w:left="432"/>
            </w:pPr>
            <w:hyperlink w:anchor="E_Result_2">
              <w:r w:rsidR="004B3F04">
                <w:rPr>
                  <w:rStyle w:val="HyperlinkText9pt"/>
                </w:rPr>
                <w:t>Result (V2)</w:t>
              </w:r>
            </w:hyperlink>
          </w:p>
        </w:tc>
        <w:tc>
          <w:tcPr>
            <w:tcW w:w="360" w:type="dxa"/>
          </w:tcPr>
          <w:p w14:paraId="51F8DA34" w14:textId="77777777" w:rsidR="004B3F04" w:rsidRDefault="004B3F04" w:rsidP="000659BE">
            <w:pPr>
              <w:pStyle w:val="TableText"/>
            </w:pPr>
            <w:r>
              <w:t>Entry</w:t>
            </w:r>
          </w:p>
        </w:tc>
        <w:tc>
          <w:tcPr>
            <w:tcW w:w="360" w:type="dxa"/>
          </w:tcPr>
          <w:p w14:paraId="52D7DD2C" w14:textId="77777777" w:rsidR="004B3F04" w:rsidRDefault="004B3F04" w:rsidP="000659BE">
            <w:pPr>
              <w:pStyle w:val="TableText"/>
            </w:pPr>
            <w:r>
              <w:t>urn:hl7ii:2.16.840.1.113883.10.20.28.4.101:2017-08-01</w:t>
            </w:r>
          </w:p>
        </w:tc>
      </w:tr>
      <w:tr w:rsidR="004B3F04" w14:paraId="51538E27" w14:textId="77777777" w:rsidTr="000659BE">
        <w:trPr>
          <w:jc w:val="center"/>
        </w:trPr>
        <w:tc>
          <w:tcPr>
            <w:tcW w:w="360" w:type="dxa"/>
          </w:tcPr>
          <w:p w14:paraId="2300C74C" w14:textId="77777777" w:rsidR="004B3F04" w:rsidRDefault="006C736C" w:rsidP="000659BE">
            <w:pPr>
              <w:pStyle w:val="TableText"/>
              <w:ind w:left="432"/>
            </w:pPr>
            <w:hyperlink w:anchor="E_Status_V2">
              <w:r w:rsidR="004B3F04">
                <w:rPr>
                  <w:rStyle w:val="HyperlinkText9pt"/>
                </w:rPr>
                <w:t>Status (V2)</w:t>
              </w:r>
            </w:hyperlink>
          </w:p>
        </w:tc>
        <w:tc>
          <w:tcPr>
            <w:tcW w:w="360" w:type="dxa"/>
          </w:tcPr>
          <w:p w14:paraId="6FEA76B0" w14:textId="77777777" w:rsidR="004B3F04" w:rsidRDefault="004B3F04" w:rsidP="000659BE">
            <w:pPr>
              <w:pStyle w:val="TableText"/>
            </w:pPr>
            <w:r>
              <w:t>Entry</w:t>
            </w:r>
          </w:p>
        </w:tc>
        <w:tc>
          <w:tcPr>
            <w:tcW w:w="360" w:type="dxa"/>
          </w:tcPr>
          <w:p w14:paraId="10D8341A" w14:textId="77777777" w:rsidR="004B3F04" w:rsidRDefault="004B3F04" w:rsidP="000659BE">
            <w:pPr>
              <w:pStyle w:val="TableText"/>
            </w:pPr>
            <w:r>
              <w:t>urn:hl7ii:2.16.840.1.113883.10.20.28.4.94:2017-08-01</w:t>
            </w:r>
          </w:p>
        </w:tc>
      </w:tr>
      <w:tr w:rsidR="004B3F04" w14:paraId="44C1BE3D" w14:textId="77777777" w:rsidTr="000659BE">
        <w:trPr>
          <w:jc w:val="center"/>
        </w:trPr>
        <w:tc>
          <w:tcPr>
            <w:tcW w:w="360" w:type="dxa"/>
          </w:tcPr>
          <w:p w14:paraId="0D815DAA"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36F30106" w14:textId="77777777" w:rsidR="004B3F04" w:rsidRDefault="004B3F04" w:rsidP="000659BE">
            <w:pPr>
              <w:pStyle w:val="TableText"/>
            </w:pPr>
            <w:r>
              <w:t>Entry</w:t>
            </w:r>
          </w:p>
        </w:tc>
        <w:tc>
          <w:tcPr>
            <w:tcW w:w="360" w:type="dxa"/>
          </w:tcPr>
          <w:p w14:paraId="237B1AD9" w14:textId="77777777" w:rsidR="004B3F04" w:rsidRDefault="004B3F04" w:rsidP="000659BE">
            <w:pPr>
              <w:pStyle w:val="TableText"/>
            </w:pPr>
            <w:r>
              <w:t>urn:hl7ii:2.16.840.1.113883.10.20.28.4.134:2021-02-01</w:t>
            </w:r>
          </w:p>
        </w:tc>
      </w:tr>
      <w:tr w:rsidR="004B3F04" w14:paraId="6A75EA7F" w14:textId="77777777" w:rsidTr="000659BE">
        <w:trPr>
          <w:jc w:val="center"/>
        </w:trPr>
        <w:tc>
          <w:tcPr>
            <w:tcW w:w="360" w:type="dxa"/>
          </w:tcPr>
          <w:p w14:paraId="57AC07F8"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DBA9ED0" w14:textId="77777777" w:rsidR="004B3F04" w:rsidRDefault="004B3F04" w:rsidP="000659BE">
            <w:pPr>
              <w:pStyle w:val="TableText"/>
            </w:pPr>
            <w:r>
              <w:t>Entry</w:t>
            </w:r>
          </w:p>
        </w:tc>
        <w:tc>
          <w:tcPr>
            <w:tcW w:w="360" w:type="dxa"/>
          </w:tcPr>
          <w:p w14:paraId="7B6B9D13" w14:textId="77777777" w:rsidR="004B3F04" w:rsidRDefault="004B3F04" w:rsidP="000659BE">
            <w:pPr>
              <w:pStyle w:val="TableText"/>
            </w:pPr>
            <w:r>
              <w:t>urn:hl7ii:2.16.840.1.113883.10.20.28.4.136:2021-02-01</w:t>
            </w:r>
          </w:p>
        </w:tc>
      </w:tr>
      <w:tr w:rsidR="004B3F04" w14:paraId="3B154D59" w14:textId="77777777" w:rsidTr="000659BE">
        <w:trPr>
          <w:jc w:val="center"/>
        </w:trPr>
        <w:tc>
          <w:tcPr>
            <w:tcW w:w="360" w:type="dxa"/>
          </w:tcPr>
          <w:p w14:paraId="48B1E912"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6C4736B2" w14:textId="77777777" w:rsidR="004B3F04" w:rsidRDefault="004B3F04" w:rsidP="000659BE">
            <w:pPr>
              <w:pStyle w:val="TableText"/>
            </w:pPr>
            <w:r>
              <w:t>Entry</w:t>
            </w:r>
          </w:p>
        </w:tc>
        <w:tc>
          <w:tcPr>
            <w:tcW w:w="360" w:type="dxa"/>
          </w:tcPr>
          <w:p w14:paraId="030A3EBB" w14:textId="77777777" w:rsidR="004B3F04" w:rsidRDefault="004B3F04" w:rsidP="000659BE">
            <w:pPr>
              <w:pStyle w:val="TableText"/>
            </w:pPr>
            <w:r>
              <w:t>urn:hl7ii:2.16.840.1.113883.10.20.28.4.135:2021-02-01</w:t>
            </w:r>
          </w:p>
        </w:tc>
      </w:tr>
      <w:tr w:rsidR="004B3F04" w14:paraId="721DC97C" w14:textId="77777777" w:rsidTr="000659BE">
        <w:trPr>
          <w:jc w:val="center"/>
        </w:trPr>
        <w:tc>
          <w:tcPr>
            <w:tcW w:w="360" w:type="dxa"/>
          </w:tcPr>
          <w:p w14:paraId="3B4518C4"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4D3E1FB" w14:textId="77777777" w:rsidR="004B3F04" w:rsidRDefault="004B3F04" w:rsidP="000659BE">
            <w:pPr>
              <w:pStyle w:val="TableText"/>
            </w:pPr>
            <w:r>
              <w:t>Entry</w:t>
            </w:r>
          </w:p>
        </w:tc>
        <w:tc>
          <w:tcPr>
            <w:tcW w:w="360" w:type="dxa"/>
          </w:tcPr>
          <w:p w14:paraId="2F913EAA" w14:textId="77777777" w:rsidR="004B3F04" w:rsidRDefault="004B3F04" w:rsidP="000659BE">
            <w:pPr>
              <w:pStyle w:val="TableText"/>
            </w:pPr>
            <w:r>
              <w:t>urn:hl7ii:2.16.840.1.113883.10.20.28.4.137:2021-02-01</w:t>
            </w:r>
          </w:p>
        </w:tc>
      </w:tr>
      <w:tr w:rsidR="004B3F04" w14:paraId="0213ED0A" w14:textId="77777777" w:rsidTr="000659BE">
        <w:trPr>
          <w:jc w:val="center"/>
        </w:trPr>
        <w:tc>
          <w:tcPr>
            <w:tcW w:w="360" w:type="dxa"/>
          </w:tcPr>
          <w:p w14:paraId="7BC7900E" w14:textId="77777777" w:rsidR="004B3F04" w:rsidRDefault="006C736C" w:rsidP="000659BE">
            <w:pPr>
              <w:pStyle w:val="TableText"/>
              <w:ind w:left="288"/>
            </w:pPr>
            <w:hyperlink w:anchor="E_Diagnostic_Study_Recommended_V5_">
              <w:r w:rsidR="004B3F04">
                <w:rPr>
                  <w:rStyle w:val="HyperlinkText9pt"/>
                </w:rPr>
                <w:t>Diagnostic Study, Recommended (V5)</w:t>
              </w:r>
            </w:hyperlink>
          </w:p>
        </w:tc>
        <w:tc>
          <w:tcPr>
            <w:tcW w:w="360" w:type="dxa"/>
          </w:tcPr>
          <w:p w14:paraId="31EE6C96" w14:textId="77777777" w:rsidR="004B3F04" w:rsidRDefault="004B3F04" w:rsidP="000659BE">
            <w:pPr>
              <w:pStyle w:val="TableText"/>
            </w:pPr>
            <w:r>
              <w:t>Entry</w:t>
            </w:r>
          </w:p>
        </w:tc>
        <w:tc>
          <w:tcPr>
            <w:tcW w:w="360" w:type="dxa"/>
          </w:tcPr>
          <w:p w14:paraId="22C887F1" w14:textId="77777777" w:rsidR="004B3F04" w:rsidRDefault="004B3F04" w:rsidP="000659BE">
            <w:pPr>
              <w:pStyle w:val="TableText"/>
            </w:pPr>
            <w:r>
              <w:t>urn:hl7ii:2.16.840.1.113883.10.20.28.4.24:2021-02-01</w:t>
            </w:r>
          </w:p>
        </w:tc>
      </w:tr>
      <w:tr w:rsidR="004B3F04" w14:paraId="60833278" w14:textId="77777777" w:rsidTr="000659BE">
        <w:trPr>
          <w:jc w:val="center"/>
        </w:trPr>
        <w:tc>
          <w:tcPr>
            <w:tcW w:w="360" w:type="dxa"/>
          </w:tcPr>
          <w:p w14:paraId="51794CDB"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35865E8E" w14:textId="77777777" w:rsidR="004B3F04" w:rsidRDefault="004B3F04" w:rsidP="000659BE">
            <w:pPr>
              <w:pStyle w:val="TableText"/>
            </w:pPr>
            <w:r>
              <w:t>Entry</w:t>
            </w:r>
          </w:p>
        </w:tc>
        <w:tc>
          <w:tcPr>
            <w:tcW w:w="360" w:type="dxa"/>
          </w:tcPr>
          <w:p w14:paraId="7EE634C4" w14:textId="77777777" w:rsidR="004B3F04" w:rsidRDefault="004B3F04" w:rsidP="000659BE">
            <w:pPr>
              <w:pStyle w:val="TableText"/>
            </w:pPr>
            <w:r>
              <w:t>urn:hl7ii:2.16.840.1.113883.10.20.28.4.142:2021-02-01</w:t>
            </w:r>
          </w:p>
        </w:tc>
      </w:tr>
      <w:tr w:rsidR="004B3F04" w14:paraId="45EB5D7D" w14:textId="77777777" w:rsidTr="000659BE">
        <w:trPr>
          <w:jc w:val="center"/>
        </w:trPr>
        <w:tc>
          <w:tcPr>
            <w:tcW w:w="360" w:type="dxa"/>
          </w:tcPr>
          <w:p w14:paraId="24341BC2"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7E19A61B" w14:textId="77777777" w:rsidR="004B3F04" w:rsidRDefault="004B3F04" w:rsidP="000659BE">
            <w:pPr>
              <w:pStyle w:val="TableText"/>
            </w:pPr>
            <w:r>
              <w:t>Entry</w:t>
            </w:r>
          </w:p>
        </w:tc>
        <w:tc>
          <w:tcPr>
            <w:tcW w:w="360" w:type="dxa"/>
          </w:tcPr>
          <w:p w14:paraId="390668B3" w14:textId="77777777" w:rsidR="004B3F04" w:rsidRDefault="004B3F04" w:rsidP="000659BE">
            <w:pPr>
              <w:pStyle w:val="TableText"/>
            </w:pPr>
            <w:r>
              <w:t>urn:hl7ii:2.16.840.1.113883.10.20.28.4.134:2021-02-01</w:t>
            </w:r>
          </w:p>
        </w:tc>
      </w:tr>
      <w:tr w:rsidR="004B3F04" w14:paraId="38506EAF" w14:textId="77777777" w:rsidTr="000659BE">
        <w:trPr>
          <w:jc w:val="center"/>
        </w:trPr>
        <w:tc>
          <w:tcPr>
            <w:tcW w:w="360" w:type="dxa"/>
          </w:tcPr>
          <w:p w14:paraId="716E62AB"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32CC274B" w14:textId="77777777" w:rsidR="004B3F04" w:rsidRDefault="004B3F04" w:rsidP="000659BE">
            <w:pPr>
              <w:pStyle w:val="TableText"/>
            </w:pPr>
            <w:r>
              <w:t>Entry</w:t>
            </w:r>
          </w:p>
        </w:tc>
        <w:tc>
          <w:tcPr>
            <w:tcW w:w="360" w:type="dxa"/>
          </w:tcPr>
          <w:p w14:paraId="5D0C34BF" w14:textId="77777777" w:rsidR="004B3F04" w:rsidRDefault="004B3F04" w:rsidP="000659BE">
            <w:pPr>
              <w:pStyle w:val="TableText"/>
            </w:pPr>
            <w:r>
              <w:t>urn:hl7ii:2.16.840.1.113883.10.20.28.4.136:2021-02-01</w:t>
            </w:r>
          </w:p>
        </w:tc>
      </w:tr>
      <w:tr w:rsidR="004B3F04" w14:paraId="2C16D1A4" w14:textId="77777777" w:rsidTr="000659BE">
        <w:trPr>
          <w:jc w:val="center"/>
        </w:trPr>
        <w:tc>
          <w:tcPr>
            <w:tcW w:w="360" w:type="dxa"/>
          </w:tcPr>
          <w:p w14:paraId="00B30D9D"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01DF1EF" w14:textId="77777777" w:rsidR="004B3F04" w:rsidRDefault="004B3F04" w:rsidP="000659BE">
            <w:pPr>
              <w:pStyle w:val="TableText"/>
            </w:pPr>
            <w:r>
              <w:t>Entry</w:t>
            </w:r>
          </w:p>
        </w:tc>
        <w:tc>
          <w:tcPr>
            <w:tcW w:w="360" w:type="dxa"/>
          </w:tcPr>
          <w:p w14:paraId="47D75CFB" w14:textId="77777777" w:rsidR="004B3F04" w:rsidRDefault="004B3F04" w:rsidP="000659BE">
            <w:pPr>
              <w:pStyle w:val="TableText"/>
            </w:pPr>
            <w:r>
              <w:t>urn:hl7ii:2.16.840.1.113883.10.20.28.4.135:2021-02-01</w:t>
            </w:r>
          </w:p>
        </w:tc>
      </w:tr>
      <w:tr w:rsidR="004B3F04" w14:paraId="4657F9FE" w14:textId="77777777" w:rsidTr="000659BE">
        <w:trPr>
          <w:jc w:val="center"/>
        </w:trPr>
        <w:tc>
          <w:tcPr>
            <w:tcW w:w="360" w:type="dxa"/>
          </w:tcPr>
          <w:p w14:paraId="02754CDC"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91243F3" w14:textId="77777777" w:rsidR="004B3F04" w:rsidRDefault="004B3F04" w:rsidP="000659BE">
            <w:pPr>
              <w:pStyle w:val="TableText"/>
            </w:pPr>
            <w:r>
              <w:t>Entry</w:t>
            </w:r>
          </w:p>
        </w:tc>
        <w:tc>
          <w:tcPr>
            <w:tcW w:w="360" w:type="dxa"/>
          </w:tcPr>
          <w:p w14:paraId="7CC5ABAD" w14:textId="77777777" w:rsidR="004B3F04" w:rsidRDefault="004B3F04" w:rsidP="000659BE">
            <w:pPr>
              <w:pStyle w:val="TableText"/>
            </w:pPr>
            <w:r>
              <w:t>urn:hl7ii:2.16.840.1.113883.10.20.28.4.137:2021-02-01</w:t>
            </w:r>
          </w:p>
        </w:tc>
      </w:tr>
      <w:tr w:rsidR="004B3F04" w14:paraId="045D40CB" w14:textId="77777777" w:rsidTr="000659BE">
        <w:trPr>
          <w:jc w:val="center"/>
        </w:trPr>
        <w:tc>
          <w:tcPr>
            <w:tcW w:w="360" w:type="dxa"/>
          </w:tcPr>
          <w:p w14:paraId="381E5FB6" w14:textId="77777777" w:rsidR="004B3F04" w:rsidRDefault="006C736C" w:rsidP="000659BE">
            <w:pPr>
              <w:pStyle w:val="TableText"/>
              <w:ind w:left="288"/>
            </w:pPr>
            <w:hyperlink w:anchor="E_Encounter_Order_V3_">
              <w:r w:rsidR="004B3F04">
                <w:rPr>
                  <w:rStyle w:val="HyperlinkText9pt"/>
                </w:rPr>
                <w:t>Encounter, Order (V3)</w:t>
              </w:r>
            </w:hyperlink>
          </w:p>
        </w:tc>
        <w:tc>
          <w:tcPr>
            <w:tcW w:w="360" w:type="dxa"/>
          </w:tcPr>
          <w:p w14:paraId="004AAC2D" w14:textId="77777777" w:rsidR="004B3F04" w:rsidRDefault="004B3F04" w:rsidP="000659BE">
            <w:pPr>
              <w:pStyle w:val="TableText"/>
            </w:pPr>
            <w:r>
              <w:t>Entry</w:t>
            </w:r>
          </w:p>
        </w:tc>
        <w:tc>
          <w:tcPr>
            <w:tcW w:w="360" w:type="dxa"/>
          </w:tcPr>
          <w:p w14:paraId="4BBBF2C5" w14:textId="77777777" w:rsidR="004B3F04" w:rsidRDefault="004B3F04" w:rsidP="000659BE">
            <w:pPr>
              <w:pStyle w:val="TableText"/>
            </w:pPr>
            <w:r>
              <w:t>urn:hl7ii:2.16.840.1.113883.10.20.28.4.27:2021-02-01</w:t>
            </w:r>
          </w:p>
        </w:tc>
      </w:tr>
      <w:tr w:rsidR="004B3F04" w14:paraId="59017C19" w14:textId="77777777" w:rsidTr="000659BE">
        <w:trPr>
          <w:jc w:val="center"/>
        </w:trPr>
        <w:tc>
          <w:tcPr>
            <w:tcW w:w="360" w:type="dxa"/>
          </w:tcPr>
          <w:p w14:paraId="088B69B7" w14:textId="77777777" w:rsidR="004B3F04" w:rsidRDefault="006C736C" w:rsidP="000659BE">
            <w:pPr>
              <w:pStyle w:val="TableText"/>
              <w:ind w:left="432"/>
            </w:pPr>
            <w:hyperlink w:anchor="E_Facility_Location">
              <w:r w:rsidR="004B3F04">
                <w:rPr>
                  <w:rStyle w:val="HyperlinkText9pt"/>
                </w:rPr>
                <w:t>Facility Location</w:t>
              </w:r>
            </w:hyperlink>
          </w:p>
        </w:tc>
        <w:tc>
          <w:tcPr>
            <w:tcW w:w="360" w:type="dxa"/>
          </w:tcPr>
          <w:p w14:paraId="67634D45" w14:textId="77777777" w:rsidR="004B3F04" w:rsidRDefault="004B3F04" w:rsidP="000659BE">
            <w:pPr>
              <w:pStyle w:val="TableText"/>
            </w:pPr>
            <w:r>
              <w:t>Entry</w:t>
            </w:r>
          </w:p>
        </w:tc>
        <w:tc>
          <w:tcPr>
            <w:tcW w:w="360" w:type="dxa"/>
          </w:tcPr>
          <w:p w14:paraId="67984E52" w14:textId="77777777" w:rsidR="004B3F04" w:rsidRDefault="004B3F04" w:rsidP="000659BE">
            <w:pPr>
              <w:pStyle w:val="TableText"/>
            </w:pPr>
            <w:r>
              <w:t>urn:hl7ii:2.16.840.1.113883.10.20.28.4.92:2017-05-01</w:t>
            </w:r>
          </w:p>
        </w:tc>
      </w:tr>
      <w:tr w:rsidR="004B3F04" w14:paraId="59D42551" w14:textId="77777777" w:rsidTr="000659BE">
        <w:trPr>
          <w:jc w:val="center"/>
        </w:trPr>
        <w:tc>
          <w:tcPr>
            <w:tcW w:w="360" w:type="dxa"/>
          </w:tcPr>
          <w:p w14:paraId="2902C2E5"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9FB8FAC" w14:textId="77777777" w:rsidR="004B3F04" w:rsidRDefault="004B3F04" w:rsidP="000659BE">
            <w:pPr>
              <w:pStyle w:val="TableText"/>
            </w:pPr>
            <w:r>
              <w:t>Entry</w:t>
            </w:r>
          </w:p>
        </w:tc>
        <w:tc>
          <w:tcPr>
            <w:tcW w:w="360" w:type="dxa"/>
          </w:tcPr>
          <w:p w14:paraId="72C3BA6F" w14:textId="77777777" w:rsidR="004B3F04" w:rsidRDefault="004B3F04" w:rsidP="000659BE">
            <w:pPr>
              <w:pStyle w:val="TableText"/>
            </w:pPr>
            <w:r>
              <w:t>urn:hl7ii:2.16.840.1.113883.10.20.28.4.88:2017-05-01</w:t>
            </w:r>
          </w:p>
        </w:tc>
      </w:tr>
      <w:tr w:rsidR="004B3F04" w14:paraId="128ABA02" w14:textId="77777777" w:rsidTr="000659BE">
        <w:trPr>
          <w:jc w:val="center"/>
        </w:trPr>
        <w:tc>
          <w:tcPr>
            <w:tcW w:w="360" w:type="dxa"/>
          </w:tcPr>
          <w:p w14:paraId="3AA86AF8"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6A1C7E10" w14:textId="77777777" w:rsidR="004B3F04" w:rsidRDefault="004B3F04" w:rsidP="000659BE">
            <w:pPr>
              <w:pStyle w:val="TableText"/>
            </w:pPr>
            <w:r>
              <w:t>Entry</w:t>
            </w:r>
          </w:p>
        </w:tc>
        <w:tc>
          <w:tcPr>
            <w:tcW w:w="360" w:type="dxa"/>
          </w:tcPr>
          <w:p w14:paraId="621D2113" w14:textId="77777777" w:rsidR="004B3F04" w:rsidRDefault="004B3F04" w:rsidP="000659BE">
            <w:pPr>
              <w:pStyle w:val="TableText"/>
            </w:pPr>
            <w:r>
              <w:t>urn:hl7ii:2.16.840.1.113883.10.20.28.4.142:2021-02-01</w:t>
            </w:r>
          </w:p>
        </w:tc>
      </w:tr>
      <w:tr w:rsidR="004B3F04" w14:paraId="431C3C1C" w14:textId="77777777" w:rsidTr="000659BE">
        <w:trPr>
          <w:jc w:val="center"/>
        </w:trPr>
        <w:tc>
          <w:tcPr>
            <w:tcW w:w="360" w:type="dxa"/>
          </w:tcPr>
          <w:p w14:paraId="6F0EABFA"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0E87A14" w14:textId="77777777" w:rsidR="004B3F04" w:rsidRDefault="004B3F04" w:rsidP="000659BE">
            <w:pPr>
              <w:pStyle w:val="TableText"/>
            </w:pPr>
            <w:r>
              <w:t>Entry</w:t>
            </w:r>
          </w:p>
        </w:tc>
        <w:tc>
          <w:tcPr>
            <w:tcW w:w="360" w:type="dxa"/>
          </w:tcPr>
          <w:p w14:paraId="11A0063E" w14:textId="77777777" w:rsidR="004B3F04" w:rsidRDefault="004B3F04" w:rsidP="000659BE">
            <w:pPr>
              <w:pStyle w:val="TableText"/>
            </w:pPr>
            <w:r>
              <w:t>urn:hl7ii:2.16.840.1.113883.10.20.28.4.134:2021-02-01</w:t>
            </w:r>
          </w:p>
        </w:tc>
      </w:tr>
      <w:tr w:rsidR="004B3F04" w14:paraId="511D1B08" w14:textId="77777777" w:rsidTr="000659BE">
        <w:trPr>
          <w:jc w:val="center"/>
        </w:trPr>
        <w:tc>
          <w:tcPr>
            <w:tcW w:w="360" w:type="dxa"/>
          </w:tcPr>
          <w:p w14:paraId="2D3AD1DE"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492075E" w14:textId="77777777" w:rsidR="004B3F04" w:rsidRDefault="004B3F04" w:rsidP="000659BE">
            <w:pPr>
              <w:pStyle w:val="TableText"/>
            </w:pPr>
            <w:r>
              <w:t>Entry</w:t>
            </w:r>
          </w:p>
        </w:tc>
        <w:tc>
          <w:tcPr>
            <w:tcW w:w="360" w:type="dxa"/>
          </w:tcPr>
          <w:p w14:paraId="31317332" w14:textId="77777777" w:rsidR="004B3F04" w:rsidRDefault="004B3F04" w:rsidP="000659BE">
            <w:pPr>
              <w:pStyle w:val="TableText"/>
            </w:pPr>
            <w:r>
              <w:t>urn:hl7ii:2.16.840.1.113883.10.20.28.4.135:2021-02-01</w:t>
            </w:r>
          </w:p>
        </w:tc>
      </w:tr>
      <w:tr w:rsidR="004B3F04" w14:paraId="29E76EF6" w14:textId="77777777" w:rsidTr="000659BE">
        <w:trPr>
          <w:jc w:val="center"/>
        </w:trPr>
        <w:tc>
          <w:tcPr>
            <w:tcW w:w="360" w:type="dxa"/>
          </w:tcPr>
          <w:p w14:paraId="64A2E1E3"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7C0B574" w14:textId="77777777" w:rsidR="004B3F04" w:rsidRDefault="004B3F04" w:rsidP="000659BE">
            <w:pPr>
              <w:pStyle w:val="TableText"/>
            </w:pPr>
            <w:r>
              <w:t>Entry</w:t>
            </w:r>
          </w:p>
        </w:tc>
        <w:tc>
          <w:tcPr>
            <w:tcW w:w="360" w:type="dxa"/>
          </w:tcPr>
          <w:p w14:paraId="16FE03E0" w14:textId="77777777" w:rsidR="004B3F04" w:rsidRDefault="004B3F04" w:rsidP="000659BE">
            <w:pPr>
              <w:pStyle w:val="TableText"/>
            </w:pPr>
            <w:r>
              <w:t>urn:hl7ii:2.16.840.1.113883.10.20.28.4.137:2021-02-01</w:t>
            </w:r>
          </w:p>
        </w:tc>
      </w:tr>
      <w:tr w:rsidR="004B3F04" w14:paraId="5EA188C4" w14:textId="77777777" w:rsidTr="000659BE">
        <w:trPr>
          <w:jc w:val="center"/>
        </w:trPr>
        <w:tc>
          <w:tcPr>
            <w:tcW w:w="360" w:type="dxa"/>
          </w:tcPr>
          <w:p w14:paraId="2E988AE4" w14:textId="77777777" w:rsidR="004B3F04" w:rsidRDefault="006C736C" w:rsidP="000659BE">
            <w:pPr>
              <w:pStyle w:val="TableText"/>
              <w:ind w:left="288"/>
            </w:pPr>
            <w:hyperlink w:anchor="E_Encounter_Performed_V4_">
              <w:r w:rsidR="004B3F04">
                <w:rPr>
                  <w:rStyle w:val="HyperlinkText9pt"/>
                </w:rPr>
                <w:t>Encounter, Performed (V4)</w:t>
              </w:r>
            </w:hyperlink>
          </w:p>
        </w:tc>
        <w:tc>
          <w:tcPr>
            <w:tcW w:w="360" w:type="dxa"/>
          </w:tcPr>
          <w:p w14:paraId="2D151729" w14:textId="77777777" w:rsidR="004B3F04" w:rsidRDefault="004B3F04" w:rsidP="000659BE">
            <w:pPr>
              <w:pStyle w:val="TableText"/>
            </w:pPr>
            <w:r>
              <w:t>Entry</w:t>
            </w:r>
          </w:p>
        </w:tc>
        <w:tc>
          <w:tcPr>
            <w:tcW w:w="360" w:type="dxa"/>
          </w:tcPr>
          <w:p w14:paraId="1D263A91" w14:textId="77777777" w:rsidR="004B3F04" w:rsidRDefault="004B3F04" w:rsidP="000659BE">
            <w:pPr>
              <w:pStyle w:val="TableText"/>
            </w:pPr>
            <w:r>
              <w:t>urn:hl7ii:2.16.840.1.113883.10.20.28.4.5:2021-02-01</w:t>
            </w:r>
          </w:p>
        </w:tc>
      </w:tr>
      <w:tr w:rsidR="004B3F04" w14:paraId="175E5EFA" w14:textId="77777777" w:rsidTr="000659BE">
        <w:trPr>
          <w:jc w:val="center"/>
        </w:trPr>
        <w:tc>
          <w:tcPr>
            <w:tcW w:w="360" w:type="dxa"/>
          </w:tcPr>
          <w:p w14:paraId="7608BAF7" w14:textId="77777777" w:rsidR="004B3F04" w:rsidRDefault="006C736C" w:rsidP="000659BE">
            <w:pPr>
              <w:pStyle w:val="TableText"/>
              <w:ind w:left="432"/>
            </w:pPr>
            <w:hyperlink w:anchor="E_Admission_Source_1">
              <w:r w:rsidR="004B3F04">
                <w:rPr>
                  <w:rStyle w:val="HyperlinkText9pt"/>
                </w:rPr>
                <w:t>Admission Source</w:t>
              </w:r>
            </w:hyperlink>
          </w:p>
        </w:tc>
        <w:tc>
          <w:tcPr>
            <w:tcW w:w="360" w:type="dxa"/>
          </w:tcPr>
          <w:p w14:paraId="47F987EC" w14:textId="77777777" w:rsidR="004B3F04" w:rsidRDefault="004B3F04" w:rsidP="000659BE">
            <w:pPr>
              <w:pStyle w:val="TableText"/>
            </w:pPr>
            <w:r>
              <w:t>Entry</w:t>
            </w:r>
          </w:p>
        </w:tc>
        <w:tc>
          <w:tcPr>
            <w:tcW w:w="360" w:type="dxa"/>
          </w:tcPr>
          <w:p w14:paraId="4AE03BAE" w14:textId="77777777" w:rsidR="004B3F04" w:rsidRDefault="004B3F04" w:rsidP="000659BE">
            <w:pPr>
              <w:pStyle w:val="TableText"/>
            </w:pPr>
            <w:r>
              <w:t>urn:hl7ii:2.16.840.1.113883.10.20.28.4.123:2017-05-01</w:t>
            </w:r>
          </w:p>
        </w:tc>
      </w:tr>
      <w:tr w:rsidR="004B3F04" w14:paraId="6E077FB3" w14:textId="77777777" w:rsidTr="000659BE">
        <w:trPr>
          <w:jc w:val="center"/>
        </w:trPr>
        <w:tc>
          <w:tcPr>
            <w:tcW w:w="360" w:type="dxa"/>
          </w:tcPr>
          <w:p w14:paraId="1A6E4B5A" w14:textId="77777777" w:rsidR="004B3F04" w:rsidRDefault="006C736C" w:rsidP="000659BE">
            <w:pPr>
              <w:pStyle w:val="TableText"/>
              <w:ind w:left="432"/>
            </w:pPr>
            <w:hyperlink w:anchor="E_Facility_Location">
              <w:r w:rsidR="004B3F04">
                <w:rPr>
                  <w:rStyle w:val="HyperlinkText9pt"/>
                </w:rPr>
                <w:t>Facility Location</w:t>
              </w:r>
            </w:hyperlink>
          </w:p>
        </w:tc>
        <w:tc>
          <w:tcPr>
            <w:tcW w:w="360" w:type="dxa"/>
          </w:tcPr>
          <w:p w14:paraId="144D8DD2" w14:textId="77777777" w:rsidR="004B3F04" w:rsidRDefault="004B3F04" w:rsidP="000659BE">
            <w:pPr>
              <w:pStyle w:val="TableText"/>
            </w:pPr>
            <w:r>
              <w:t>Entry</w:t>
            </w:r>
          </w:p>
        </w:tc>
        <w:tc>
          <w:tcPr>
            <w:tcW w:w="360" w:type="dxa"/>
          </w:tcPr>
          <w:p w14:paraId="7E4667C2" w14:textId="77777777" w:rsidR="004B3F04" w:rsidRDefault="004B3F04" w:rsidP="000659BE">
            <w:pPr>
              <w:pStyle w:val="TableText"/>
            </w:pPr>
            <w:r>
              <w:t>urn:hl7ii:2.16.840.1.113883.10.20.28.4.92:2017-05-01</w:t>
            </w:r>
          </w:p>
        </w:tc>
      </w:tr>
      <w:tr w:rsidR="004B3F04" w14:paraId="7C98AD02" w14:textId="77777777" w:rsidTr="000659BE">
        <w:trPr>
          <w:jc w:val="center"/>
        </w:trPr>
        <w:tc>
          <w:tcPr>
            <w:tcW w:w="360" w:type="dxa"/>
          </w:tcPr>
          <w:p w14:paraId="30BAEA8B"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0DC49B5C" w14:textId="77777777" w:rsidR="004B3F04" w:rsidRDefault="004B3F04" w:rsidP="000659BE">
            <w:pPr>
              <w:pStyle w:val="TableText"/>
            </w:pPr>
            <w:r>
              <w:t>Entry</w:t>
            </w:r>
          </w:p>
        </w:tc>
        <w:tc>
          <w:tcPr>
            <w:tcW w:w="360" w:type="dxa"/>
          </w:tcPr>
          <w:p w14:paraId="4A88C920" w14:textId="77777777" w:rsidR="004B3F04" w:rsidRDefault="004B3F04" w:rsidP="000659BE">
            <w:pPr>
              <w:pStyle w:val="TableText"/>
            </w:pPr>
            <w:r>
              <w:t>urn:hl7ii:2.16.840.1.113883.10.20.28.4.88:2017-05-01</w:t>
            </w:r>
          </w:p>
        </w:tc>
      </w:tr>
      <w:tr w:rsidR="004B3F04" w14:paraId="5949F565" w14:textId="77777777" w:rsidTr="000659BE">
        <w:trPr>
          <w:jc w:val="center"/>
        </w:trPr>
        <w:tc>
          <w:tcPr>
            <w:tcW w:w="360" w:type="dxa"/>
          </w:tcPr>
          <w:p w14:paraId="08322482" w14:textId="77777777" w:rsidR="004B3F04" w:rsidRDefault="006C736C" w:rsidP="000659BE">
            <w:pPr>
              <w:pStyle w:val="TableText"/>
              <w:ind w:left="432"/>
            </w:pPr>
            <w:hyperlink w:anchor="E_Encounter_Diagnosis_">
              <w:r w:rsidR="004B3F04">
                <w:rPr>
                  <w:rStyle w:val="HyperlinkText9pt"/>
                </w:rPr>
                <w:t>Encounter Diagnosis</w:t>
              </w:r>
            </w:hyperlink>
          </w:p>
        </w:tc>
        <w:tc>
          <w:tcPr>
            <w:tcW w:w="360" w:type="dxa"/>
          </w:tcPr>
          <w:p w14:paraId="06AF4F98" w14:textId="77777777" w:rsidR="004B3F04" w:rsidRDefault="004B3F04" w:rsidP="000659BE">
            <w:pPr>
              <w:pStyle w:val="TableText"/>
            </w:pPr>
            <w:r>
              <w:t>Entry</w:t>
            </w:r>
          </w:p>
        </w:tc>
        <w:tc>
          <w:tcPr>
            <w:tcW w:w="360" w:type="dxa"/>
          </w:tcPr>
          <w:p w14:paraId="0E8D2ED2" w14:textId="77777777" w:rsidR="004B3F04" w:rsidRDefault="004B3F04" w:rsidP="000659BE">
            <w:pPr>
              <w:pStyle w:val="TableText"/>
            </w:pPr>
            <w:r>
              <w:t>urn:hl7ii:2.16.840.1.113883.10.20.28.4.138:2019-05-01</w:t>
            </w:r>
          </w:p>
        </w:tc>
      </w:tr>
      <w:tr w:rsidR="004B3F04" w14:paraId="0297E665" w14:textId="77777777" w:rsidTr="000659BE">
        <w:trPr>
          <w:jc w:val="center"/>
        </w:trPr>
        <w:tc>
          <w:tcPr>
            <w:tcW w:w="360" w:type="dxa"/>
          </w:tcPr>
          <w:p w14:paraId="05580BFF" w14:textId="77777777" w:rsidR="004B3F04" w:rsidRDefault="006C736C" w:rsidP="000659BE">
            <w:pPr>
              <w:pStyle w:val="TableText"/>
              <w:ind w:left="576"/>
            </w:pPr>
            <w:hyperlink w:anchor="E_Present_On_Admission_Indicator">
              <w:r w:rsidR="004B3F04">
                <w:rPr>
                  <w:rStyle w:val="HyperlinkText9pt"/>
                </w:rPr>
                <w:t>Present On Admission Indicator</w:t>
              </w:r>
            </w:hyperlink>
          </w:p>
        </w:tc>
        <w:tc>
          <w:tcPr>
            <w:tcW w:w="360" w:type="dxa"/>
          </w:tcPr>
          <w:p w14:paraId="1DD0E31F" w14:textId="77777777" w:rsidR="004B3F04" w:rsidRDefault="004B3F04" w:rsidP="000659BE">
            <w:pPr>
              <w:pStyle w:val="TableText"/>
            </w:pPr>
            <w:r>
              <w:t>Entry</w:t>
            </w:r>
          </w:p>
        </w:tc>
        <w:tc>
          <w:tcPr>
            <w:tcW w:w="360" w:type="dxa"/>
          </w:tcPr>
          <w:p w14:paraId="71A5D98D" w14:textId="77777777" w:rsidR="004B3F04" w:rsidRDefault="004B3F04" w:rsidP="000659BE">
            <w:pPr>
              <w:pStyle w:val="TableText"/>
            </w:pPr>
            <w:r>
              <w:t>urn:hl7ii:2.16.840.1.113883.10.20.28.4.140:2019-05-01</w:t>
            </w:r>
          </w:p>
        </w:tc>
      </w:tr>
      <w:tr w:rsidR="004B3F04" w14:paraId="1AF51839" w14:textId="77777777" w:rsidTr="000659BE">
        <w:trPr>
          <w:jc w:val="center"/>
        </w:trPr>
        <w:tc>
          <w:tcPr>
            <w:tcW w:w="360" w:type="dxa"/>
          </w:tcPr>
          <w:p w14:paraId="186E6106" w14:textId="77777777" w:rsidR="004B3F04" w:rsidRDefault="006C736C" w:rsidP="000659BE">
            <w:pPr>
              <w:pStyle w:val="TableText"/>
              <w:ind w:left="576"/>
            </w:pPr>
            <w:hyperlink w:anchor="E_Rank">
              <w:r w:rsidR="004B3F04">
                <w:rPr>
                  <w:rStyle w:val="HyperlinkText9pt"/>
                </w:rPr>
                <w:t>Rank</w:t>
              </w:r>
            </w:hyperlink>
          </w:p>
        </w:tc>
        <w:tc>
          <w:tcPr>
            <w:tcW w:w="360" w:type="dxa"/>
          </w:tcPr>
          <w:p w14:paraId="5D8CDCBA" w14:textId="77777777" w:rsidR="004B3F04" w:rsidRDefault="004B3F04" w:rsidP="000659BE">
            <w:pPr>
              <w:pStyle w:val="TableText"/>
            </w:pPr>
            <w:r>
              <w:t>Entry</w:t>
            </w:r>
          </w:p>
        </w:tc>
        <w:tc>
          <w:tcPr>
            <w:tcW w:w="360" w:type="dxa"/>
          </w:tcPr>
          <w:p w14:paraId="7FFCA93A" w14:textId="77777777" w:rsidR="004B3F04" w:rsidRDefault="004B3F04" w:rsidP="000659BE">
            <w:pPr>
              <w:pStyle w:val="TableText"/>
            </w:pPr>
            <w:r>
              <w:t>urn:hl7ii:2.16.840.1.113883.10.20.28.4.139:2019-05-01</w:t>
            </w:r>
          </w:p>
        </w:tc>
      </w:tr>
      <w:tr w:rsidR="004B3F04" w14:paraId="69C3D7A4" w14:textId="77777777" w:rsidTr="000659BE">
        <w:trPr>
          <w:jc w:val="center"/>
        </w:trPr>
        <w:tc>
          <w:tcPr>
            <w:tcW w:w="360" w:type="dxa"/>
          </w:tcPr>
          <w:p w14:paraId="47AF09D0"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211858DD" w14:textId="77777777" w:rsidR="004B3F04" w:rsidRDefault="004B3F04" w:rsidP="000659BE">
            <w:pPr>
              <w:pStyle w:val="TableText"/>
            </w:pPr>
            <w:r>
              <w:t>Entry</w:t>
            </w:r>
          </w:p>
        </w:tc>
        <w:tc>
          <w:tcPr>
            <w:tcW w:w="360" w:type="dxa"/>
          </w:tcPr>
          <w:p w14:paraId="3E15EA21" w14:textId="77777777" w:rsidR="004B3F04" w:rsidRDefault="004B3F04" w:rsidP="000659BE">
            <w:pPr>
              <w:pStyle w:val="TableText"/>
            </w:pPr>
            <w:r>
              <w:t>urn:hl7ii:2.16.840.1.113883.10.20.28.4.142:2021-02-01</w:t>
            </w:r>
          </w:p>
        </w:tc>
      </w:tr>
      <w:tr w:rsidR="004B3F04" w14:paraId="29CDDA1E" w14:textId="77777777" w:rsidTr="000659BE">
        <w:trPr>
          <w:jc w:val="center"/>
        </w:trPr>
        <w:tc>
          <w:tcPr>
            <w:tcW w:w="360" w:type="dxa"/>
          </w:tcPr>
          <w:p w14:paraId="19349EC0"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12BADC02" w14:textId="77777777" w:rsidR="004B3F04" w:rsidRDefault="004B3F04" w:rsidP="000659BE">
            <w:pPr>
              <w:pStyle w:val="TableText"/>
            </w:pPr>
            <w:r>
              <w:t>Entry</w:t>
            </w:r>
          </w:p>
        </w:tc>
        <w:tc>
          <w:tcPr>
            <w:tcW w:w="360" w:type="dxa"/>
          </w:tcPr>
          <w:p w14:paraId="2596EB4E" w14:textId="77777777" w:rsidR="004B3F04" w:rsidRDefault="004B3F04" w:rsidP="000659BE">
            <w:pPr>
              <w:pStyle w:val="TableText"/>
            </w:pPr>
            <w:r>
              <w:t>urn:hl7ii:2.16.840.1.113883.10.20.28.4.134:2021-02-01</w:t>
            </w:r>
          </w:p>
        </w:tc>
      </w:tr>
      <w:tr w:rsidR="004B3F04" w14:paraId="5A17AE57" w14:textId="77777777" w:rsidTr="000659BE">
        <w:trPr>
          <w:jc w:val="center"/>
        </w:trPr>
        <w:tc>
          <w:tcPr>
            <w:tcW w:w="360" w:type="dxa"/>
          </w:tcPr>
          <w:p w14:paraId="59356F03"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1F0B62E" w14:textId="77777777" w:rsidR="004B3F04" w:rsidRDefault="004B3F04" w:rsidP="000659BE">
            <w:pPr>
              <w:pStyle w:val="TableText"/>
            </w:pPr>
            <w:r>
              <w:t>Entry</w:t>
            </w:r>
          </w:p>
        </w:tc>
        <w:tc>
          <w:tcPr>
            <w:tcW w:w="360" w:type="dxa"/>
          </w:tcPr>
          <w:p w14:paraId="3A89F8B9" w14:textId="77777777" w:rsidR="004B3F04" w:rsidRDefault="004B3F04" w:rsidP="000659BE">
            <w:pPr>
              <w:pStyle w:val="TableText"/>
            </w:pPr>
            <w:r>
              <w:t>urn:hl7ii:2.16.840.1.113883.10.20.28.4.136:2021-02-01</w:t>
            </w:r>
          </w:p>
        </w:tc>
      </w:tr>
      <w:tr w:rsidR="004B3F04" w14:paraId="5E9DCBBB" w14:textId="77777777" w:rsidTr="000659BE">
        <w:trPr>
          <w:jc w:val="center"/>
        </w:trPr>
        <w:tc>
          <w:tcPr>
            <w:tcW w:w="360" w:type="dxa"/>
          </w:tcPr>
          <w:p w14:paraId="59883757"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9BFE87C" w14:textId="77777777" w:rsidR="004B3F04" w:rsidRDefault="004B3F04" w:rsidP="000659BE">
            <w:pPr>
              <w:pStyle w:val="TableText"/>
            </w:pPr>
            <w:r>
              <w:t>Entry</w:t>
            </w:r>
          </w:p>
        </w:tc>
        <w:tc>
          <w:tcPr>
            <w:tcW w:w="360" w:type="dxa"/>
          </w:tcPr>
          <w:p w14:paraId="3246BBC2" w14:textId="77777777" w:rsidR="004B3F04" w:rsidRDefault="004B3F04" w:rsidP="000659BE">
            <w:pPr>
              <w:pStyle w:val="TableText"/>
            </w:pPr>
            <w:r>
              <w:t>urn:hl7ii:2.16.840.1.113883.10.20.28.4.135:2021-02-01</w:t>
            </w:r>
          </w:p>
        </w:tc>
      </w:tr>
      <w:tr w:rsidR="004B3F04" w14:paraId="2A62F614" w14:textId="77777777" w:rsidTr="000659BE">
        <w:trPr>
          <w:jc w:val="center"/>
        </w:trPr>
        <w:tc>
          <w:tcPr>
            <w:tcW w:w="360" w:type="dxa"/>
          </w:tcPr>
          <w:p w14:paraId="669D9EFF"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7E98337" w14:textId="77777777" w:rsidR="004B3F04" w:rsidRDefault="004B3F04" w:rsidP="000659BE">
            <w:pPr>
              <w:pStyle w:val="TableText"/>
            </w:pPr>
            <w:r>
              <w:t>Entry</w:t>
            </w:r>
          </w:p>
        </w:tc>
        <w:tc>
          <w:tcPr>
            <w:tcW w:w="360" w:type="dxa"/>
          </w:tcPr>
          <w:p w14:paraId="645BA201" w14:textId="77777777" w:rsidR="004B3F04" w:rsidRDefault="004B3F04" w:rsidP="000659BE">
            <w:pPr>
              <w:pStyle w:val="TableText"/>
            </w:pPr>
            <w:r>
              <w:t>urn:hl7ii:2.16.840.1.113883.10.20.28.4.137:2021-02-01</w:t>
            </w:r>
          </w:p>
        </w:tc>
      </w:tr>
      <w:tr w:rsidR="004B3F04" w14:paraId="630C546A" w14:textId="77777777" w:rsidTr="000659BE">
        <w:trPr>
          <w:jc w:val="center"/>
        </w:trPr>
        <w:tc>
          <w:tcPr>
            <w:tcW w:w="360" w:type="dxa"/>
          </w:tcPr>
          <w:p w14:paraId="31871E74" w14:textId="77777777" w:rsidR="004B3F04" w:rsidRDefault="006C736C" w:rsidP="000659BE">
            <w:pPr>
              <w:pStyle w:val="TableText"/>
              <w:ind w:left="432"/>
            </w:pPr>
            <w:hyperlink w:anchor="E_Encounter_Class">
              <w:r w:rsidR="004B3F04">
                <w:rPr>
                  <w:rStyle w:val="HyperlinkText9pt"/>
                </w:rPr>
                <w:t>Encounter Class</w:t>
              </w:r>
            </w:hyperlink>
          </w:p>
        </w:tc>
        <w:tc>
          <w:tcPr>
            <w:tcW w:w="360" w:type="dxa"/>
          </w:tcPr>
          <w:p w14:paraId="27A82308" w14:textId="77777777" w:rsidR="004B3F04" w:rsidRDefault="004B3F04" w:rsidP="000659BE">
            <w:pPr>
              <w:pStyle w:val="TableText"/>
            </w:pPr>
            <w:r>
              <w:t>Entry</w:t>
            </w:r>
          </w:p>
        </w:tc>
        <w:tc>
          <w:tcPr>
            <w:tcW w:w="360" w:type="dxa"/>
          </w:tcPr>
          <w:p w14:paraId="7854AA0B" w14:textId="77777777" w:rsidR="004B3F04" w:rsidRDefault="004B3F04" w:rsidP="000659BE">
            <w:pPr>
              <w:pStyle w:val="TableText"/>
            </w:pPr>
            <w:r>
              <w:t>urn:hl7ii:2.16.840.1.113883.10.20.28.4.143:2021-02-01</w:t>
            </w:r>
          </w:p>
        </w:tc>
      </w:tr>
      <w:tr w:rsidR="004B3F04" w14:paraId="10B5DBDE" w14:textId="77777777" w:rsidTr="000659BE">
        <w:trPr>
          <w:jc w:val="center"/>
        </w:trPr>
        <w:tc>
          <w:tcPr>
            <w:tcW w:w="360" w:type="dxa"/>
          </w:tcPr>
          <w:p w14:paraId="6B0F606A" w14:textId="77777777" w:rsidR="004B3F04" w:rsidRDefault="006C736C" w:rsidP="000659BE">
            <w:pPr>
              <w:pStyle w:val="TableText"/>
              <w:ind w:left="288"/>
            </w:pPr>
            <w:hyperlink w:anchor="E_Encounter_Recommended_V3_">
              <w:r w:rsidR="004B3F04">
                <w:rPr>
                  <w:rStyle w:val="HyperlinkText9pt"/>
                </w:rPr>
                <w:t>Encounter, Recommended (V3)</w:t>
              </w:r>
            </w:hyperlink>
          </w:p>
        </w:tc>
        <w:tc>
          <w:tcPr>
            <w:tcW w:w="360" w:type="dxa"/>
          </w:tcPr>
          <w:p w14:paraId="47F2B0A7" w14:textId="77777777" w:rsidR="004B3F04" w:rsidRDefault="004B3F04" w:rsidP="000659BE">
            <w:pPr>
              <w:pStyle w:val="TableText"/>
            </w:pPr>
            <w:r>
              <w:t>Entry</w:t>
            </w:r>
          </w:p>
        </w:tc>
        <w:tc>
          <w:tcPr>
            <w:tcW w:w="360" w:type="dxa"/>
          </w:tcPr>
          <w:p w14:paraId="446FD11B" w14:textId="77777777" w:rsidR="004B3F04" w:rsidRDefault="004B3F04" w:rsidP="000659BE">
            <w:pPr>
              <w:pStyle w:val="TableText"/>
            </w:pPr>
            <w:r>
              <w:t>urn:hl7ii:2.16.840.1.113883.10.20.28.4.28:2021-02-01</w:t>
            </w:r>
          </w:p>
        </w:tc>
      </w:tr>
      <w:tr w:rsidR="004B3F04" w14:paraId="538D8C9B" w14:textId="77777777" w:rsidTr="000659BE">
        <w:trPr>
          <w:jc w:val="center"/>
        </w:trPr>
        <w:tc>
          <w:tcPr>
            <w:tcW w:w="360" w:type="dxa"/>
          </w:tcPr>
          <w:p w14:paraId="2BC08C12" w14:textId="77777777" w:rsidR="004B3F04" w:rsidRDefault="006C736C" w:rsidP="000659BE">
            <w:pPr>
              <w:pStyle w:val="TableText"/>
              <w:ind w:left="432"/>
            </w:pPr>
            <w:hyperlink w:anchor="E_Facility_Location">
              <w:r w:rsidR="004B3F04">
                <w:rPr>
                  <w:rStyle w:val="HyperlinkText9pt"/>
                </w:rPr>
                <w:t>Facility Location</w:t>
              </w:r>
            </w:hyperlink>
          </w:p>
        </w:tc>
        <w:tc>
          <w:tcPr>
            <w:tcW w:w="360" w:type="dxa"/>
          </w:tcPr>
          <w:p w14:paraId="14CA5FC4" w14:textId="77777777" w:rsidR="004B3F04" w:rsidRDefault="004B3F04" w:rsidP="000659BE">
            <w:pPr>
              <w:pStyle w:val="TableText"/>
            </w:pPr>
            <w:r>
              <w:t>Entry</w:t>
            </w:r>
          </w:p>
        </w:tc>
        <w:tc>
          <w:tcPr>
            <w:tcW w:w="360" w:type="dxa"/>
          </w:tcPr>
          <w:p w14:paraId="32C891C9" w14:textId="77777777" w:rsidR="004B3F04" w:rsidRDefault="004B3F04" w:rsidP="000659BE">
            <w:pPr>
              <w:pStyle w:val="TableText"/>
            </w:pPr>
            <w:r>
              <w:t>urn:hl7ii:2.16.840.1.113883.10.20.28.4.92:2017-05-01</w:t>
            </w:r>
          </w:p>
        </w:tc>
      </w:tr>
      <w:tr w:rsidR="004B3F04" w14:paraId="6478B7F4" w14:textId="77777777" w:rsidTr="000659BE">
        <w:trPr>
          <w:jc w:val="center"/>
        </w:trPr>
        <w:tc>
          <w:tcPr>
            <w:tcW w:w="360" w:type="dxa"/>
          </w:tcPr>
          <w:p w14:paraId="7858062C"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3F1CD74" w14:textId="77777777" w:rsidR="004B3F04" w:rsidRDefault="004B3F04" w:rsidP="000659BE">
            <w:pPr>
              <w:pStyle w:val="TableText"/>
            </w:pPr>
            <w:r>
              <w:t>Entry</w:t>
            </w:r>
          </w:p>
        </w:tc>
        <w:tc>
          <w:tcPr>
            <w:tcW w:w="360" w:type="dxa"/>
          </w:tcPr>
          <w:p w14:paraId="4E63C490" w14:textId="77777777" w:rsidR="004B3F04" w:rsidRDefault="004B3F04" w:rsidP="000659BE">
            <w:pPr>
              <w:pStyle w:val="TableText"/>
            </w:pPr>
            <w:r>
              <w:t>urn:hl7ii:2.16.840.1.113883.10.20.28.4.88:2017-05-01</w:t>
            </w:r>
          </w:p>
        </w:tc>
      </w:tr>
      <w:tr w:rsidR="004B3F04" w14:paraId="394331EB" w14:textId="77777777" w:rsidTr="000659BE">
        <w:trPr>
          <w:jc w:val="center"/>
        </w:trPr>
        <w:tc>
          <w:tcPr>
            <w:tcW w:w="360" w:type="dxa"/>
          </w:tcPr>
          <w:p w14:paraId="0635FE36"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606606AD" w14:textId="77777777" w:rsidR="004B3F04" w:rsidRDefault="004B3F04" w:rsidP="000659BE">
            <w:pPr>
              <w:pStyle w:val="TableText"/>
            </w:pPr>
            <w:r>
              <w:t>Entry</w:t>
            </w:r>
          </w:p>
        </w:tc>
        <w:tc>
          <w:tcPr>
            <w:tcW w:w="360" w:type="dxa"/>
          </w:tcPr>
          <w:p w14:paraId="451B095E" w14:textId="77777777" w:rsidR="004B3F04" w:rsidRDefault="004B3F04" w:rsidP="000659BE">
            <w:pPr>
              <w:pStyle w:val="TableText"/>
            </w:pPr>
            <w:r>
              <w:t>urn:hl7ii:2.16.840.1.113883.10.20.28.4.142:2021-02-01</w:t>
            </w:r>
          </w:p>
        </w:tc>
      </w:tr>
      <w:tr w:rsidR="004B3F04" w14:paraId="30E1DE1F" w14:textId="77777777" w:rsidTr="000659BE">
        <w:trPr>
          <w:jc w:val="center"/>
        </w:trPr>
        <w:tc>
          <w:tcPr>
            <w:tcW w:w="360" w:type="dxa"/>
          </w:tcPr>
          <w:p w14:paraId="61DEC4E2"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3A33FB00" w14:textId="77777777" w:rsidR="004B3F04" w:rsidRDefault="004B3F04" w:rsidP="000659BE">
            <w:pPr>
              <w:pStyle w:val="TableText"/>
            </w:pPr>
            <w:r>
              <w:t>Entry</w:t>
            </w:r>
          </w:p>
        </w:tc>
        <w:tc>
          <w:tcPr>
            <w:tcW w:w="360" w:type="dxa"/>
          </w:tcPr>
          <w:p w14:paraId="7731143A" w14:textId="77777777" w:rsidR="004B3F04" w:rsidRDefault="004B3F04" w:rsidP="000659BE">
            <w:pPr>
              <w:pStyle w:val="TableText"/>
            </w:pPr>
            <w:r>
              <w:t>urn:hl7ii:2.16.840.1.113883.10.20.28.4.134:2021-02-01</w:t>
            </w:r>
          </w:p>
        </w:tc>
      </w:tr>
      <w:tr w:rsidR="004B3F04" w14:paraId="54B1623B" w14:textId="77777777" w:rsidTr="000659BE">
        <w:trPr>
          <w:jc w:val="center"/>
        </w:trPr>
        <w:tc>
          <w:tcPr>
            <w:tcW w:w="360" w:type="dxa"/>
          </w:tcPr>
          <w:p w14:paraId="64131836"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B94BE5C" w14:textId="77777777" w:rsidR="004B3F04" w:rsidRDefault="004B3F04" w:rsidP="000659BE">
            <w:pPr>
              <w:pStyle w:val="TableText"/>
            </w:pPr>
            <w:r>
              <w:t>Entry</w:t>
            </w:r>
          </w:p>
        </w:tc>
        <w:tc>
          <w:tcPr>
            <w:tcW w:w="360" w:type="dxa"/>
          </w:tcPr>
          <w:p w14:paraId="2457BB19" w14:textId="77777777" w:rsidR="004B3F04" w:rsidRDefault="004B3F04" w:rsidP="000659BE">
            <w:pPr>
              <w:pStyle w:val="TableText"/>
            </w:pPr>
            <w:r>
              <w:t>urn:hl7ii:2.16.840.1.113883.10.20.28.4.135:2021-02-01</w:t>
            </w:r>
          </w:p>
        </w:tc>
      </w:tr>
      <w:tr w:rsidR="004B3F04" w14:paraId="406D0FC4" w14:textId="77777777" w:rsidTr="000659BE">
        <w:trPr>
          <w:jc w:val="center"/>
        </w:trPr>
        <w:tc>
          <w:tcPr>
            <w:tcW w:w="360" w:type="dxa"/>
          </w:tcPr>
          <w:p w14:paraId="34125B75"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F4B722B" w14:textId="77777777" w:rsidR="004B3F04" w:rsidRDefault="004B3F04" w:rsidP="000659BE">
            <w:pPr>
              <w:pStyle w:val="TableText"/>
            </w:pPr>
            <w:r>
              <w:t>Entry</w:t>
            </w:r>
          </w:p>
        </w:tc>
        <w:tc>
          <w:tcPr>
            <w:tcW w:w="360" w:type="dxa"/>
          </w:tcPr>
          <w:p w14:paraId="4C67AD38" w14:textId="77777777" w:rsidR="004B3F04" w:rsidRDefault="004B3F04" w:rsidP="000659BE">
            <w:pPr>
              <w:pStyle w:val="TableText"/>
            </w:pPr>
            <w:r>
              <w:t>urn:hl7ii:2.16.840.1.113883.10.20.28.4.137:2021-02-01</w:t>
            </w:r>
          </w:p>
        </w:tc>
      </w:tr>
      <w:tr w:rsidR="004B3F04" w14:paraId="72E4DB89" w14:textId="77777777" w:rsidTr="000659BE">
        <w:trPr>
          <w:jc w:val="center"/>
        </w:trPr>
        <w:tc>
          <w:tcPr>
            <w:tcW w:w="360" w:type="dxa"/>
          </w:tcPr>
          <w:p w14:paraId="3302A48D" w14:textId="77777777" w:rsidR="004B3F04" w:rsidRDefault="006C736C" w:rsidP="000659BE">
            <w:pPr>
              <w:pStyle w:val="TableText"/>
              <w:ind w:left="288"/>
            </w:pPr>
            <w:hyperlink w:anchor="E_Family_History_V3">
              <w:r w:rsidR="004B3F04">
                <w:rPr>
                  <w:rStyle w:val="HyperlinkText9pt"/>
                </w:rPr>
                <w:t>Family History (V3)</w:t>
              </w:r>
            </w:hyperlink>
          </w:p>
        </w:tc>
        <w:tc>
          <w:tcPr>
            <w:tcW w:w="360" w:type="dxa"/>
          </w:tcPr>
          <w:p w14:paraId="076F809B" w14:textId="77777777" w:rsidR="004B3F04" w:rsidRDefault="004B3F04" w:rsidP="000659BE">
            <w:pPr>
              <w:pStyle w:val="TableText"/>
            </w:pPr>
            <w:r>
              <w:t>Entry</w:t>
            </w:r>
          </w:p>
        </w:tc>
        <w:tc>
          <w:tcPr>
            <w:tcW w:w="360" w:type="dxa"/>
          </w:tcPr>
          <w:p w14:paraId="5BA56371" w14:textId="77777777" w:rsidR="004B3F04" w:rsidRDefault="004B3F04" w:rsidP="000659BE">
            <w:pPr>
              <w:pStyle w:val="TableText"/>
            </w:pPr>
            <w:r>
              <w:t>urn:hl7ii:2.16.840.1.113883.10.20.28.4.111:2021-02-01</w:t>
            </w:r>
          </w:p>
        </w:tc>
      </w:tr>
      <w:tr w:rsidR="004B3F04" w14:paraId="40E68D0A" w14:textId="77777777" w:rsidTr="000659BE">
        <w:trPr>
          <w:jc w:val="center"/>
        </w:trPr>
        <w:tc>
          <w:tcPr>
            <w:tcW w:w="360" w:type="dxa"/>
          </w:tcPr>
          <w:p w14:paraId="50C70FC7"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7FB52C9E" w14:textId="77777777" w:rsidR="004B3F04" w:rsidRDefault="004B3F04" w:rsidP="000659BE">
            <w:pPr>
              <w:pStyle w:val="TableText"/>
            </w:pPr>
            <w:r>
              <w:t>Entry</w:t>
            </w:r>
          </w:p>
        </w:tc>
        <w:tc>
          <w:tcPr>
            <w:tcW w:w="360" w:type="dxa"/>
          </w:tcPr>
          <w:p w14:paraId="647D95BE" w14:textId="77777777" w:rsidR="004B3F04" w:rsidRDefault="004B3F04" w:rsidP="000659BE">
            <w:pPr>
              <w:pStyle w:val="TableText"/>
            </w:pPr>
            <w:r>
              <w:t>urn:hl7ii:2.16.840.1.113883.10.20.28.4.134:2021-02-01</w:t>
            </w:r>
          </w:p>
        </w:tc>
      </w:tr>
      <w:tr w:rsidR="004B3F04" w14:paraId="2A517D1C" w14:textId="77777777" w:rsidTr="000659BE">
        <w:trPr>
          <w:jc w:val="center"/>
        </w:trPr>
        <w:tc>
          <w:tcPr>
            <w:tcW w:w="360" w:type="dxa"/>
          </w:tcPr>
          <w:p w14:paraId="67BD8B80"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6D9DA9A7" w14:textId="77777777" w:rsidR="004B3F04" w:rsidRDefault="004B3F04" w:rsidP="000659BE">
            <w:pPr>
              <w:pStyle w:val="TableText"/>
            </w:pPr>
            <w:r>
              <w:t>Entry</w:t>
            </w:r>
          </w:p>
        </w:tc>
        <w:tc>
          <w:tcPr>
            <w:tcW w:w="360" w:type="dxa"/>
          </w:tcPr>
          <w:p w14:paraId="54826B0C" w14:textId="77777777" w:rsidR="004B3F04" w:rsidRDefault="004B3F04" w:rsidP="000659BE">
            <w:pPr>
              <w:pStyle w:val="TableText"/>
            </w:pPr>
            <w:r>
              <w:t>urn:hl7ii:2.16.840.1.113883.10.20.28.4.135:2021-02-01</w:t>
            </w:r>
          </w:p>
        </w:tc>
      </w:tr>
      <w:tr w:rsidR="004B3F04" w14:paraId="357EB67C" w14:textId="77777777" w:rsidTr="000659BE">
        <w:trPr>
          <w:jc w:val="center"/>
        </w:trPr>
        <w:tc>
          <w:tcPr>
            <w:tcW w:w="360" w:type="dxa"/>
          </w:tcPr>
          <w:p w14:paraId="1339552B"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19851CBA" w14:textId="77777777" w:rsidR="004B3F04" w:rsidRDefault="004B3F04" w:rsidP="000659BE">
            <w:pPr>
              <w:pStyle w:val="TableText"/>
            </w:pPr>
            <w:r>
              <w:t>Entry</w:t>
            </w:r>
          </w:p>
        </w:tc>
        <w:tc>
          <w:tcPr>
            <w:tcW w:w="360" w:type="dxa"/>
          </w:tcPr>
          <w:p w14:paraId="22ABD7B3" w14:textId="77777777" w:rsidR="004B3F04" w:rsidRDefault="004B3F04" w:rsidP="000659BE">
            <w:pPr>
              <w:pStyle w:val="TableText"/>
            </w:pPr>
            <w:r>
              <w:t>urn:hl7ii:2.16.840.1.113883.10.20.28.4.137:2021-02-01</w:t>
            </w:r>
          </w:p>
        </w:tc>
      </w:tr>
      <w:tr w:rsidR="004B3F04" w14:paraId="083C9F56" w14:textId="77777777" w:rsidTr="000659BE">
        <w:trPr>
          <w:jc w:val="center"/>
        </w:trPr>
        <w:tc>
          <w:tcPr>
            <w:tcW w:w="360" w:type="dxa"/>
          </w:tcPr>
          <w:p w14:paraId="592B7F53" w14:textId="77777777" w:rsidR="004B3F04" w:rsidRDefault="006C736C" w:rsidP="000659BE">
            <w:pPr>
              <w:pStyle w:val="TableText"/>
              <w:ind w:left="288"/>
            </w:pPr>
            <w:hyperlink w:anchor="E_Immunization_Administered_V5">
              <w:r w:rsidR="004B3F04">
                <w:rPr>
                  <w:rStyle w:val="HyperlinkText9pt"/>
                </w:rPr>
                <w:t>Immunization, Administered (V5)</w:t>
              </w:r>
            </w:hyperlink>
          </w:p>
        </w:tc>
        <w:tc>
          <w:tcPr>
            <w:tcW w:w="360" w:type="dxa"/>
          </w:tcPr>
          <w:p w14:paraId="74C0698B" w14:textId="77777777" w:rsidR="004B3F04" w:rsidRDefault="004B3F04" w:rsidP="000659BE">
            <w:pPr>
              <w:pStyle w:val="TableText"/>
            </w:pPr>
            <w:r>
              <w:t>Entry</w:t>
            </w:r>
          </w:p>
        </w:tc>
        <w:tc>
          <w:tcPr>
            <w:tcW w:w="360" w:type="dxa"/>
          </w:tcPr>
          <w:p w14:paraId="149DE3E6" w14:textId="77777777" w:rsidR="004B3F04" w:rsidRDefault="004B3F04" w:rsidP="000659BE">
            <w:pPr>
              <w:pStyle w:val="TableText"/>
            </w:pPr>
            <w:r>
              <w:t>urn:hl7ii:2.16.840.1.113883.10.20.28.4.112:2021-02-01</w:t>
            </w:r>
          </w:p>
        </w:tc>
      </w:tr>
      <w:tr w:rsidR="004B3F04" w14:paraId="556785F2" w14:textId="77777777" w:rsidTr="000659BE">
        <w:trPr>
          <w:jc w:val="center"/>
        </w:trPr>
        <w:tc>
          <w:tcPr>
            <w:tcW w:w="360" w:type="dxa"/>
          </w:tcPr>
          <w:p w14:paraId="18B9633D"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1B20C918" w14:textId="77777777" w:rsidR="004B3F04" w:rsidRDefault="004B3F04" w:rsidP="000659BE">
            <w:pPr>
              <w:pStyle w:val="TableText"/>
            </w:pPr>
            <w:r>
              <w:t>Entry</w:t>
            </w:r>
          </w:p>
        </w:tc>
        <w:tc>
          <w:tcPr>
            <w:tcW w:w="360" w:type="dxa"/>
          </w:tcPr>
          <w:p w14:paraId="53CF5E75" w14:textId="77777777" w:rsidR="004B3F04" w:rsidRDefault="004B3F04" w:rsidP="000659BE">
            <w:pPr>
              <w:pStyle w:val="TableText"/>
            </w:pPr>
            <w:r>
              <w:t>urn:hl7ii:2.16.840.1.113883.10.20.28.4.88:2017-05-01</w:t>
            </w:r>
          </w:p>
        </w:tc>
      </w:tr>
      <w:tr w:rsidR="004B3F04" w14:paraId="249DFAAE" w14:textId="77777777" w:rsidTr="000659BE">
        <w:trPr>
          <w:jc w:val="center"/>
        </w:trPr>
        <w:tc>
          <w:tcPr>
            <w:tcW w:w="360" w:type="dxa"/>
          </w:tcPr>
          <w:p w14:paraId="7F8A6DC7"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7CA25577" w14:textId="77777777" w:rsidR="004B3F04" w:rsidRDefault="004B3F04" w:rsidP="000659BE">
            <w:pPr>
              <w:pStyle w:val="TableText"/>
            </w:pPr>
            <w:r>
              <w:t>Entry</w:t>
            </w:r>
          </w:p>
        </w:tc>
        <w:tc>
          <w:tcPr>
            <w:tcW w:w="360" w:type="dxa"/>
          </w:tcPr>
          <w:p w14:paraId="7AB59EE7" w14:textId="77777777" w:rsidR="004B3F04" w:rsidRDefault="004B3F04" w:rsidP="000659BE">
            <w:pPr>
              <w:pStyle w:val="TableText"/>
            </w:pPr>
            <w:r>
              <w:t>urn:hl7ii:2.16.840.1.113883.10.20.28.4.134:2021-02-01</w:t>
            </w:r>
          </w:p>
        </w:tc>
      </w:tr>
      <w:tr w:rsidR="004B3F04" w14:paraId="548074B7" w14:textId="77777777" w:rsidTr="000659BE">
        <w:trPr>
          <w:jc w:val="center"/>
        </w:trPr>
        <w:tc>
          <w:tcPr>
            <w:tcW w:w="360" w:type="dxa"/>
          </w:tcPr>
          <w:p w14:paraId="5BA6BB4D"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266C6DDD" w14:textId="77777777" w:rsidR="004B3F04" w:rsidRDefault="004B3F04" w:rsidP="000659BE">
            <w:pPr>
              <w:pStyle w:val="TableText"/>
            </w:pPr>
            <w:r>
              <w:t>Entry</w:t>
            </w:r>
          </w:p>
        </w:tc>
        <w:tc>
          <w:tcPr>
            <w:tcW w:w="360" w:type="dxa"/>
          </w:tcPr>
          <w:p w14:paraId="28BF788D" w14:textId="77777777" w:rsidR="004B3F04" w:rsidRDefault="004B3F04" w:rsidP="000659BE">
            <w:pPr>
              <w:pStyle w:val="TableText"/>
            </w:pPr>
            <w:r>
              <w:t>urn:hl7ii:2.16.840.1.113883.10.20.28.4.136:2021-02-01</w:t>
            </w:r>
          </w:p>
        </w:tc>
      </w:tr>
      <w:tr w:rsidR="004B3F04" w14:paraId="46031651" w14:textId="77777777" w:rsidTr="000659BE">
        <w:trPr>
          <w:jc w:val="center"/>
        </w:trPr>
        <w:tc>
          <w:tcPr>
            <w:tcW w:w="360" w:type="dxa"/>
          </w:tcPr>
          <w:p w14:paraId="5F0A72DC"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EE54EB8" w14:textId="77777777" w:rsidR="004B3F04" w:rsidRDefault="004B3F04" w:rsidP="000659BE">
            <w:pPr>
              <w:pStyle w:val="TableText"/>
            </w:pPr>
            <w:r>
              <w:t>Entry</w:t>
            </w:r>
          </w:p>
        </w:tc>
        <w:tc>
          <w:tcPr>
            <w:tcW w:w="360" w:type="dxa"/>
          </w:tcPr>
          <w:p w14:paraId="2E09B8CB" w14:textId="77777777" w:rsidR="004B3F04" w:rsidRDefault="004B3F04" w:rsidP="000659BE">
            <w:pPr>
              <w:pStyle w:val="TableText"/>
            </w:pPr>
            <w:r>
              <w:t>urn:hl7ii:2.16.840.1.113883.10.20.28.4.135:2021-02-01</w:t>
            </w:r>
          </w:p>
        </w:tc>
      </w:tr>
      <w:tr w:rsidR="004B3F04" w14:paraId="1495355F" w14:textId="77777777" w:rsidTr="000659BE">
        <w:trPr>
          <w:jc w:val="center"/>
        </w:trPr>
        <w:tc>
          <w:tcPr>
            <w:tcW w:w="360" w:type="dxa"/>
          </w:tcPr>
          <w:p w14:paraId="7F7C01B5"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35A6641" w14:textId="77777777" w:rsidR="004B3F04" w:rsidRDefault="004B3F04" w:rsidP="000659BE">
            <w:pPr>
              <w:pStyle w:val="TableText"/>
            </w:pPr>
            <w:r>
              <w:t>Entry</w:t>
            </w:r>
          </w:p>
        </w:tc>
        <w:tc>
          <w:tcPr>
            <w:tcW w:w="360" w:type="dxa"/>
          </w:tcPr>
          <w:p w14:paraId="4E119BDC" w14:textId="77777777" w:rsidR="004B3F04" w:rsidRDefault="004B3F04" w:rsidP="000659BE">
            <w:pPr>
              <w:pStyle w:val="TableText"/>
            </w:pPr>
            <w:r>
              <w:t>urn:hl7ii:2.16.840.1.113883.10.20.28.4.137:2021-02-01</w:t>
            </w:r>
          </w:p>
        </w:tc>
      </w:tr>
      <w:tr w:rsidR="004B3F04" w14:paraId="4EE9DD5F" w14:textId="77777777" w:rsidTr="000659BE">
        <w:trPr>
          <w:jc w:val="center"/>
        </w:trPr>
        <w:tc>
          <w:tcPr>
            <w:tcW w:w="360" w:type="dxa"/>
          </w:tcPr>
          <w:p w14:paraId="3B2D26F3" w14:textId="77777777" w:rsidR="004B3F04" w:rsidRDefault="006C736C" w:rsidP="000659BE">
            <w:pPr>
              <w:pStyle w:val="TableText"/>
              <w:ind w:left="288"/>
            </w:pPr>
            <w:hyperlink w:anchor="E_Immunization_Order_V4">
              <w:r w:rsidR="004B3F04">
                <w:rPr>
                  <w:rStyle w:val="HyperlinkText9pt"/>
                </w:rPr>
                <w:t>Immunization, Order (V4)</w:t>
              </w:r>
            </w:hyperlink>
          </w:p>
        </w:tc>
        <w:tc>
          <w:tcPr>
            <w:tcW w:w="360" w:type="dxa"/>
          </w:tcPr>
          <w:p w14:paraId="4E3BFCE9" w14:textId="77777777" w:rsidR="004B3F04" w:rsidRDefault="004B3F04" w:rsidP="000659BE">
            <w:pPr>
              <w:pStyle w:val="TableText"/>
            </w:pPr>
            <w:r>
              <w:t>Entry</w:t>
            </w:r>
          </w:p>
        </w:tc>
        <w:tc>
          <w:tcPr>
            <w:tcW w:w="360" w:type="dxa"/>
          </w:tcPr>
          <w:p w14:paraId="6E625F2B" w14:textId="77777777" w:rsidR="004B3F04" w:rsidRDefault="004B3F04" w:rsidP="000659BE">
            <w:pPr>
              <w:pStyle w:val="TableText"/>
            </w:pPr>
            <w:r>
              <w:t>urn:hl7ii:2.16.840.1.113883.10.20.28.4.113:2021-02-01</w:t>
            </w:r>
          </w:p>
        </w:tc>
      </w:tr>
      <w:tr w:rsidR="004B3F04" w14:paraId="66AD21AF" w14:textId="77777777" w:rsidTr="000659BE">
        <w:trPr>
          <w:jc w:val="center"/>
        </w:trPr>
        <w:tc>
          <w:tcPr>
            <w:tcW w:w="360" w:type="dxa"/>
          </w:tcPr>
          <w:p w14:paraId="7CDE5CF3"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9A0D581" w14:textId="77777777" w:rsidR="004B3F04" w:rsidRDefault="004B3F04" w:rsidP="000659BE">
            <w:pPr>
              <w:pStyle w:val="TableText"/>
            </w:pPr>
            <w:r>
              <w:t>Entry</w:t>
            </w:r>
          </w:p>
        </w:tc>
        <w:tc>
          <w:tcPr>
            <w:tcW w:w="360" w:type="dxa"/>
          </w:tcPr>
          <w:p w14:paraId="2A2BA030" w14:textId="77777777" w:rsidR="004B3F04" w:rsidRDefault="004B3F04" w:rsidP="000659BE">
            <w:pPr>
              <w:pStyle w:val="TableText"/>
            </w:pPr>
            <w:r>
              <w:t>urn:hl7ii:2.16.840.1.113883.10.20.28.4.88:2017-05-01</w:t>
            </w:r>
          </w:p>
        </w:tc>
      </w:tr>
      <w:tr w:rsidR="004B3F04" w14:paraId="0412856F" w14:textId="77777777" w:rsidTr="000659BE">
        <w:trPr>
          <w:jc w:val="center"/>
        </w:trPr>
        <w:tc>
          <w:tcPr>
            <w:tcW w:w="360" w:type="dxa"/>
          </w:tcPr>
          <w:p w14:paraId="1AF22505" w14:textId="77777777" w:rsidR="004B3F04" w:rsidRDefault="006C736C" w:rsidP="000659BE">
            <w:pPr>
              <w:pStyle w:val="TableText"/>
              <w:ind w:left="432"/>
            </w:pPr>
            <w:hyperlink w:anchor="E_Supply">
              <w:r w:rsidR="004B3F04">
                <w:rPr>
                  <w:rStyle w:val="HyperlinkText9pt"/>
                </w:rPr>
                <w:t>Supply</w:t>
              </w:r>
            </w:hyperlink>
          </w:p>
        </w:tc>
        <w:tc>
          <w:tcPr>
            <w:tcW w:w="360" w:type="dxa"/>
          </w:tcPr>
          <w:p w14:paraId="5683009D" w14:textId="77777777" w:rsidR="004B3F04" w:rsidRDefault="004B3F04" w:rsidP="000659BE">
            <w:pPr>
              <w:pStyle w:val="TableText"/>
            </w:pPr>
            <w:r>
              <w:t>Entry</w:t>
            </w:r>
          </w:p>
        </w:tc>
        <w:tc>
          <w:tcPr>
            <w:tcW w:w="360" w:type="dxa"/>
          </w:tcPr>
          <w:p w14:paraId="7ABB7208" w14:textId="77777777" w:rsidR="004B3F04" w:rsidRDefault="004B3F04" w:rsidP="000659BE">
            <w:pPr>
              <w:pStyle w:val="TableText"/>
            </w:pPr>
            <w:r>
              <w:t>urn:hl7ii:2.16.840.1.113883.10.20.28.4.129:2017-08-01</w:t>
            </w:r>
          </w:p>
        </w:tc>
      </w:tr>
      <w:tr w:rsidR="004B3F04" w14:paraId="16FF4E3C" w14:textId="77777777" w:rsidTr="000659BE">
        <w:trPr>
          <w:jc w:val="center"/>
        </w:trPr>
        <w:tc>
          <w:tcPr>
            <w:tcW w:w="360" w:type="dxa"/>
          </w:tcPr>
          <w:p w14:paraId="5595B5C9"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6B6BBE47" w14:textId="77777777" w:rsidR="004B3F04" w:rsidRDefault="004B3F04" w:rsidP="000659BE">
            <w:pPr>
              <w:pStyle w:val="TableText"/>
            </w:pPr>
            <w:r>
              <w:t>Entry</w:t>
            </w:r>
          </w:p>
        </w:tc>
        <w:tc>
          <w:tcPr>
            <w:tcW w:w="360" w:type="dxa"/>
          </w:tcPr>
          <w:p w14:paraId="1F6F96F7" w14:textId="77777777" w:rsidR="004B3F04" w:rsidRDefault="004B3F04" w:rsidP="000659BE">
            <w:pPr>
              <w:pStyle w:val="TableText"/>
            </w:pPr>
            <w:r>
              <w:t>urn:hl7ii:2.16.840.1.113883.10.20.28.4.142:2021-02-01</w:t>
            </w:r>
          </w:p>
        </w:tc>
      </w:tr>
      <w:tr w:rsidR="004B3F04" w14:paraId="74100F36" w14:textId="77777777" w:rsidTr="000659BE">
        <w:trPr>
          <w:jc w:val="center"/>
        </w:trPr>
        <w:tc>
          <w:tcPr>
            <w:tcW w:w="360" w:type="dxa"/>
          </w:tcPr>
          <w:p w14:paraId="5B6918BB"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9E69BF7" w14:textId="77777777" w:rsidR="004B3F04" w:rsidRDefault="004B3F04" w:rsidP="000659BE">
            <w:pPr>
              <w:pStyle w:val="TableText"/>
            </w:pPr>
            <w:r>
              <w:t>Entry</w:t>
            </w:r>
          </w:p>
        </w:tc>
        <w:tc>
          <w:tcPr>
            <w:tcW w:w="360" w:type="dxa"/>
          </w:tcPr>
          <w:p w14:paraId="4EFA515C" w14:textId="77777777" w:rsidR="004B3F04" w:rsidRDefault="004B3F04" w:rsidP="000659BE">
            <w:pPr>
              <w:pStyle w:val="TableText"/>
            </w:pPr>
            <w:r>
              <w:t>urn:hl7ii:2.16.840.1.113883.10.20.28.4.134:2021-02-01</w:t>
            </w:r>
          </w:p>
        </w:tc>
      </w:tr>
      <w:tr w:rsidR="004B3F04" w14:paraId="6D10C33B" w14:textId="77777777" w:rsidTr="000659BE">
        <w:trPr>
          <w:jc w:val="center"/>
        </w:trPr>
        <w:tc>
          <w:tcPr>
            <w:tcW w:w="360" w:type="dxa"/>
          </w:tcPr>
          <w:p w14:paraId="27246DD3"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B95FE03" w14:textId="77777777" w:rsidR="004B3F04" w:rsidRDefault="004B3F04" w:rsidP="000659BE">
            <w:pPr>
              <w:pStyle w:val="TableText"/>
            </w:pPr>
            <w:r>
              <w:t>Entry</w:t>
            </w:r>
          </w:p>
        </w:tc>
        <w:tc>
          <w:tcPr>
            <w:tcW w:w="360" w:type="dxa"/>
          </w:tcPr>
          <w:p w14:paraId="043E8213" w14:textId="77777777" w:rsidR="004B3F04" w:rsidRDefault="004B3F04" w:rsidP="000659BE">
            <w:pPr>
              <w:pStyle w:val="TableText"/>
            </w:pPr>
            <w:r>
              <w:t>urn:hl7ii:2.16.840.1.113883.10.20.28.4.135:2021-02-01</w:t>
            </w:r>
          </w:p>
        </w:tc>
      </w:tr>
      <w:tr w:rsidR="004B3F04" w14:paraId="6913F564" w14:textId="77777777" w:rsidTr="000659BE">
        <w:trPr>
          <w:jc w:val="center"/>
        </w:trPr>
        <w:tc>
          <w:tcPr>
            <w:tcW w:w="360" w:type="dxa"/>
          </w:tcPr>
          <w:p w14:paraId="371E8E58"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2A478CA1" w14:textId="77777777" w:rsidR="004B3F04" w:rsidRDefault="004B3F04" w:rsidP="000659BE">
            <w:pPr>
              <w:pStyle w:val="TableText"/>
            </w:pPr>
            <w:r>
              <w:t>Entry</w:t>
            </w:r>
          </w:p>
        </w:tc>
        <w:tc>
          <w:tcPr>
            <w:tcW w:w="360" w:type="dxa"/>
          </w:tcPr>
          <w:p w14:paraId="15EABAFB" w14:textId="77777777" w:rsidR="004B3F04" w:rsidRDefault="004B3F04" w:rsidP="000659BE">
            <w:pPr>
              <w:pStyle w:val="TableText"/>
            </w:pPr>
            <w:r>
              <w:t>urn:hl7ii:2.16.840.1.113883.10.20.28.4.137:2021-02-01</w:t>
            </w:r>
          </w:p>
        </w:tc>
      </w:tr>
      <w:tr w:rsidR="004B3F04" w14:paraId="6474ABEB" w14:textId="77777777" w:rsidTr="000659BE">
        <w:trPr>
          <w:jc w:val="center"/>
        </w:trPr>
        <w:tc>
          <w:tcPr>
            <w:tcW w:w="360" w:type="dxa"/>
          </w:tcPr>
          <w:p w14:paraId="3DB9DEBC" w14:textId="77777777" w:rsidR="004B3F04" w:rsidRDefault="006C736C" w:rsidP="000659BE">
            <w:pPr>
              <w:pStyle w:val="TableText"/>
              <w:ind w:left="288"/>
            </w:pPr>
            <w:hyperlink w:anchor="E_Intervention_Order_V3_">
              <w:r w:rsidR="004B3F04">
                <w:rPr>
                  <w:rStyle w:val="HyperlinkText9pt"/>
                </w:rPr>
                <w:t>Intervention, Order (V3)</w:t>
              </w:r>
            </w:hyperlink>
          </w:p>
        </w:tc>
        <w:tc>
          <w:tcPr>
            <w:tcW w:w="360" w:type="dxa"/>
          </w:tcPr>
          <w:p w14:paraId="1EA2B13C" w14:textId="77777777" w:rsidR="004B3F04" w:rsidRDefault="004B3F04" w:rsidP="000659BE">
            <w:pPr>
              <w:pStyle w:val="TableText"/>
            </w:pPr>
            <w:r>
              <w:t>Entry</w:t>
            </w:r>
          </w:p>
        </w:tc>
        <w:tc>
          <w:tcPr>
            <w:tcW w:w="360" w:type="dxa"/>
          </w:tcPr>
          <w:p w14:paraId="62760397" w14:textId="77777777" w:rsidR="004B3F04" w:rsidRDefault="004B3F04" w:rsidP="000659BE">
            <w:pPr>
              <w:pStyle w:val="TableText"/>
            </w:pPr>
            <w:r>
              <w:t>urn:hl7ii:2.16.840.1.113883.10.20.28.4.35:2021-02-01</w:t>
            </w:r>
          </w:p>
        </w:tc>
      </w:tr>
      <w:tr w:rsidR="004B3F04" w14:paraId="59473209" w14:textId="77777777" w:rsidTr="000659BE">
        <w:trPr>
          <w:jc w:val="center"/>
        </w:trPr>
        <w:tc>
          <w:tcPr>
            <w:tcW w:w="360" w:type="dxa"/>
          </w:tcPr>
          <w:p w14:paraId="6AF43E12"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36FE215D" w14:textId="77777777" w:rsidR="004B3F04" w:rsidRDefault="004B3F04" w:rsidP="000659BE">
            <w:pPr>
              <w:pStyle w:val="TableText"/>
            </w:pPr>
            <w:r>
              <w:t>Entry</w:t>
            </w:r>
          </w:p>
        </w:tc>
        <w:tc>
          <w:tcPr>
            <w:tcW w:w="360" w:type="dxa"/>
          </w:tcPr>
          <w:p w14:paraId="4E52CB1F" w14:textId="77777777" w:rsidR="004B3F04" w:rsidRDefault="004B3F04" w:rsidP="000659BE">
            <w:pPr>
              <w:pStyle w:val="TableText"/>
            </w:pPr>
            <w:r>
              <w:t>urn:hl7ii:2.16.840.1.113883.10.20.28.4.88:2017-05-01</w:t>
            </w:r>
          </w:p>
        </w:tc>
      </w:tr>
      <w:tr w:rsidR="004B3F04" w14:paraId="42930584" w14:textId="77777777" w:rsidTr="000659BE">
        <w:trPr>
          <w:jc w:val="center"/>
        </w:trPr>
        <w:tc>
          <w:tcPr>
            <w:tcW w:w="360" w:type="dxa"/>
          </w:tcPr>
          <w:p w14:paraId="1B5771F1"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04BAE8E5" w14:textId="77777777" w:rsidR="004B3F04" w:rsidRDefault="004B3F04" w:rsidP="000659BE">
            <w:pPr>
              <w:pStyle w:val="TableText"/>
            </w:pPr>
            <w:r>
              <w:t>Entry</w:t>
            </w:r>
          </w:p>
        </w:tc>
        <w:tc>
          <w:tcPr>
            <w:tcW w:w="360" w:type="dxa"/>
          </w:tcPr>
          <w:p w14:paraId="11855177" w14:textId="77777777" w:rsidR="004B3F04" w:rsidRDefault="004B3F04" w:rsidP="000659BE">
            <w:pPr>
              <w:pStyle w:val="TableText"/>
            </w:pPr>
            <w:r>
              <w:t>urn:hl7ii:2.16.840.1.113883.10.20.28.4.142:2021-02-01</w:t>
            </w:r>
          </w:p>
        </w:tc>
      </w:tr>
      <w:tr w:rsidR="004B3F04" w14:paraId="1ADC3D54" w14:textId="77777777" w:rsidTr="000659BE">
        <w:trPr>
          <w:jc w:val="center"/>
        </w:trPr>
        <w:tc>
          <w:tcPr>
            <w:tcW w:w="360" w:type="dxa"/>
          </w:tcPr>
          <w:p w14:paraId="1D477724"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9B25FEA" w14:textId="77777777" w:rsidR="004B3F04" w:rsidRDefault="004B3F04" w:rsidP="000659BE">
            <w:pPr>
              <w:pStyle w:val="TableText"/>
            </w:pPr>
            <w:r>
              <w:t>Entry</w:t>
            </w:r>
          </w:p>
        </w:tc>
        <w:tc>
          <w:tcPr>
            <w:tcW w:w="360" w:type="dxa"/>
          </w:tcPr>
          <w:p w14:paraId="2B168AEC" w14:textId="77777777" w:rsidR="004B3F04" w:rsidRDefault="004B3F04" w:rsidP="000659BE">
            <w:pPr>
              <w:pStyle w:val="TableText"/>
            </w:pPr>
            <w:r>
              <w:t>urn:hl7ii:2.16.840.1.113883.10.20.28.4.134:2021-02-01</w:t>
            </w:r>
          </w:p>
        </w:tc>
      </w:tr>
      <w:tr w:rsidR="004B3F04" w14:paraId="37466A99" w14:textId="77777777" w:rsidTr="000659BE">
        <w:trPr>
          <w:jc w:val="center"/>
        </w:trPr>
        <w:tc>
          <w:tcPr>
            <w:tcW w:w="360" w:type="dxa"/>
          </w:tcPr>
          <w:p w14:paraId="0E297ED5"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8F37782" w14:textId="77777777" w:rsidR="004B3F04" w:rsidRDefault="004B3F04" w:rsidP="000659BE">
            <w:pPr>
              <w:pStyle w:val="TableText"/>
            </w:pPr>
            <w:r>
              <w:t>Entry</w:t>
            </w:r>
          </w:p>
        </w:tc>
        <w:tc>
          <w:tcPr>
            <w:tcW w:w="360" w:type="dxa"/>
          </w:tcPr>
          <w:p w14:paraId="5F3CB707" w14:textId="77777777" w:rsidR="004B3F04" w:rsidRDefault="004B3F04" w:rsidP="000659BE">
            <w:pPr>
              <w:pStyle w:val="TableText"/>
            </w:pPr>
            <w:r>
              <w:t>urn:hl7ii:2.16.840.1.113883.10.20.28.4.136:2021-02-01</w:t>
            </w:r>
          </w:p>
        </w:tc>
      </w:tr>
      <w:tr w:rsidR="004B3F04" w14:paraId="4E7FB817" w14:textId="77777777" w:rsidTr="000659BE">
        <w:trPr>
          <w:jc w:val="center"/>
        </w:trPr>
        <w:tc>
          <w:tcPr>
            <w:tcW w:w="360" w:type="dxa"/>
          </w:tcPr>
          <w:p w14:paraId="23744E5E"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FEF3D5F" w14:textId="77777777" w:rsidR="004B3F04" w:rsidRDefault="004B3F04" w:rsidP="000659BE">
            <w:pPr>
              <w:pStyle w:val="TableText"/>
            </w:pPr>
            <w:r>
              <w:t>Entry</w:t>
            </w:r>
          </w:p>
        </w:tc>
        <w:tc>
          <w:tcPr>
            <w:tcW w:w="360" w:type="dxa"/>
          </w:tcPr>
          <w:p w14:paraId="58123B74" w14:textId="77777777" w:rsidR="004B3F04" w:rsidRDefault="004B3F04" w:rsidP="000659BE">
            <w:pPr>
              <w:pStyle w:val="TableText"/>
            </w:pPr>
            <w:r>
              <w:t>urn:hl7ii:2.16.840.1.113883.10.20.28.4.135:2021-02-01</w:t>
            </w:r>
          </w:p>
        </w:tc>
      </w:tr>
      <w:tr w:rsidR="004B3F04" w14:paraId="012D1C32" w14:textId="77777777" w:rsidTr="000659BE">
        <w:trPr>
          <w:jc w:val="center"/>
        </w:trPr>
        <w:tc>
          <w:tcPr>
            <w:tcW w:w="360" w:type="dxa"/>
          </w:tcPr>
          <w:p w14:paraId="14C63A3A"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13B47DD1" w14:textId="77777777" w:rsidR="004B3F04" w:rsidRDefault="004B3F04" w:rsidP="000659BE">
            <w:pPr>
              <w:pStyle w:val="TableText"/>
            </w:pPr>
            <w:r>
              <w:t>Entry</w:t>
            </w:r>
          </w:p>
        </w:tc>
        <w:tc>
          <w:tcPr>
            <w:tcW w:w="360" w:type="dxa"/>
          </w:tcPr>
          <w:p w14:paraId="0E4B7DFD" w14:textId="77777777" w:rsidR="004B3F04" w:rsidRDefault="004B3F04" w:rsidP="000659BE">
            <w:pPr>
              <w:pStyle w:val="TableText"/>
            </w:pPr>
            <w:r>
              <w:t>urn:hl7ii:2.16.840.1.113883.10.20.28.4.137:2021-02-01</w:t>
            </w:r>
          </w:p>
        </w:tc>
      </w:tr>
      <w:tr w:rsidR="004B3F04" w14:paraId="0414F71E" w14:textId="77777777" w:rsidTr="000659BE">
        <w:trPr>
          <w:jc w:val="center"/>
        </w:trPr>
        <w:tc>
          <w:tcPr>
            <w:tcW w:w="360" w:type="dxa"/>
          </w:tcPr>
          <w:p w14:paraId="3A9F5001" w14:textId="77777777" w:rsidR="004B3F04" w:rsidRDefault="006C736C" w:rsidP="000659BE">
            <w:pPr>
              <w:pStyle w:val="TableText"/>
              <w:ind w:left="288"/>
            </w:pPr>
            <w:hyperlink w:anchor="E_Intervention_Performed_V4_">
              <w:r w:rsidR="004B3F04">
                <w:rPr>
                  <w:rStyle w:val="HyperlinkText9pt"/>
                </w:rPr>
                <w:t>Intervention, Performed (V4)</w:t>
              </w:r>
            </w:hyperlink>
          </w:p>
        </w:tc>
        <w:tc>
          <w:tcPr>
            <w:tcW w:w="360" w:type="dxa"/>
          </w:tcPr>
          <w:p w14:paraId="0CCD05CB" w14:textId="77777777" w:rsidR="004B3F04" w:rsidRDefault="004B3F04" w:rsidP="000659BE">
            <w:pPr>
              <w:pStyle w:val="TableText"/>
            </w:pPr>
            <w:r>
              <w:t>Entry</w:t>
            </w:r>
          </w:p>
        </w:tc>
        <w:tc>
          <w:tcPr>
            <w:tcW w:w="360" w:type="dxa"/>
          </w:tcPr>
          <w:p w14:paraId="3063EA01" w14:textId="77777777" w:rsidR="004B3F04" w:rsidRDefault="004B3F04" w:rsidP="000659BE">
            <w:pPr>
              <w:pStyle w:val="TableText"/>
            </w:pPr>
            <w:r>
              <w:t>urn:hl7ii:2.16.840.1.113883.10.20.28.4.36:2021-02-01</w:t>
            </w:r>
          </w:p>
        </w:tc>
      </w:tr>
      <w:tr w:rsidR="004B3F04" w14:paraId="54E1848A" w14:textId="77777777" w:rsidTr="000659BE">
        <w:trPr>
          <w:jc w:val="center"/>
        </w:trPr>
        <w:tc>
          <w:tcPr>
            <w:tcW w:w="360" w:type="dxa"/>
          </w:tcPr>
          <w:p w14:paraId="3358E9B4"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50A73E2" w14:textId="77777777" w:rsidR="004B3F04" w:rsidRDefault="004B3F04" w:rsidP="000659BE">
            <w:pPr>
              <w:pStyle w:val="TableText"/>
            </w:pPr>
            <w:r>
              <w:t>Entry</w:t>
            </w:r>
          </w:p>
        </w:tc>
        <w:tc>
          <w:tcPr>
            <w:tcW w:w="360" w:type="dxa"/>
          </w:tcPr>
          <w:p w14:paraId="2D0C889C" w14:textId="77777777" w:rsidR="004B3F04" w:rsidRDefault="004B3F04" w:rsidP="000659BE">
            <w:pPr>
              <w:pStyle w:val="TableText"/>
            </w:pPr>
            <w:r>
              <w:t>urn:hl7ii:2.16.840.1.113883.10.20.28.4.88:2017-05-01</w:t>
            </w:r>
          </w:p>
        </w:tc>
      </w:tr>
      <w:tr w:rsidR="004B3F04" w14:paraId="337C2D0D" w14:textId="77777777" w:rsidTr="000659BE">
        <w:trPr>
          <w:jc w:val="center"/>
        </w:trPr>
        <w:tc>
          <w:tcPr>
            <w:tcW w:w="360" w:type="dxa"/>
          </w:tcPr>
          <w:p w14:paraId="6AA680FD"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10AF6878" w14:textId="77777777" w:rsidR="004B3F04" w:rsidRDefault="004B3F04" w:rsidP="000659BE">
            <w:pPr>
              <w:pStyle w:val="TableText"/>
            </w:pPr>
            <w:r>
              <w:t>Entry</w:t>
            </w:r>
          </w:p>
        </w:tc>
        <w:tc>
          <w:tcPr>
            <w:tcW w:w="360" w:type="dxa"/>
          </w:tcPr>
          <w:p w14:paraId="34476F0E" w14:textId="77777777" w:rsidR="004B3F04" w:rsidRDefault="004B3F04" w:rsidP="000659BE">
            <w:pPr>
              <w:pStyle w:val="TableText"/>
            </w:pPr>
            <w:r>
              <w:t>urn:hl7ii:2.16.840.1.113883.10.20.28.4.127:2017-08-01</w:t>
            </w:r>
          </w:p>
        </w:tc>
      </w:tr>
      <w:tr w:rsidR="004B3F04" w14:paraId="7C7471AD" w14:textId="77777777" w:rsidTr="000659BE">
        <w:trPr>
          <w:jc w:val="center"/>
        </w:trPr>
        <w:tc>
          <w:tcPr>
            <w:tcW w:w="360" w:type="dxa"/>
          </w:tcPr>
          <w:p w14:paraId="3DD911B5" w14:textId="77777777" w:rsidR="004B3F04" w:rsidRDefault="006C736C" w:rsidP="000659BE">
            <w:pPr>
              <w:pStyle w:val="TableText"/>
              <w:ind w:left="432"/>
            </w:pPr>
            <w:hyperlink w:anchor="E_Result_2">
              <w:r w:rsidR="004B3F04">
                <w:rPr>
                  <w:rStyle w:val="HyperlinkText9pt"/>
                </w:rPr>
                <w:t>Result (V2)</w:t>
              </w:r>
            </w:hyperlink>
          </w:p>
        </w:tc>
        <w:tc>
          <w:tcPr>
            <w:tcW w:w="360" w:type="dxa"/>
          </w:tcPr>
          <w:p w14:paraId="4B891941" w14:textId="77777777" w:rsidR="004B3F04" w:rsidRDefault="004B3F04" w:rsidP="000659BE">
            <w:pPr>
              <w:pStyle w:val="TableText"/>
            </w:pPr>
            <w:r>
              <w:t>Entry</w:t>
            </w:r>
          </w:p>
        </w:tc>
        <w:tc>
          <w:tcPr>
            <w:tcW w:w="360" w:type="dxa"/>
          </w:tcPr>
          <w:p w14:paraId="659ABDE9" w14:textId="77777777" w:rsidR="004B3F04" w:rsidRDefault="004B3F04" w:rsidP="000659BE">
            <w:pPr>
              <w:pStyle w:val="TableText"/>
            </w:pPr>
            <w:r>
              <w:t>urn:hl7ii:2.16.840.1.113883.10.20.28.4.101:2017-08-01</w:t>
            </w:r>
          </w:p>
        </w:tc>
      </w:tr>
      <w:tr w:rsidR="004B3F04" w14:paraId="70AA8560" w14:textId="77777777" w:rsidTr="000659BE">
        <w:trPr>
          <w:jc w:val="center"/>
        </w:trPr>
        <w:tc>
          <w:tcPr>
            <w:tcW w:w="360" w:type="dxa"/>
          </w:tcPr>
          <w:p w14:paraId="1A39F87B" w14:textId="77777777" w:rsidR="004B3F04" w:rsidRDefault="006C736C" w:rsidP="000659BE">
            <w:pPr>
              <w:pStyle w:val="TableText"/>
              <w:ind w:left="432"/>
            </w:pPr>
            <w:hyperlink w:anchor="E_Status_V2">
              <w:r w:rsidR="004B3F04">
                <w:rPr>
                  <w:rStyle w:val="HyperlinkText9pt"/>
                </w:rPr>
                <w:t>Status (V2)</w:t>
              </w:r>
            </w:hyperlink>
          </w:p>
        </w:tc>
        <w:tc>
          <w:tcPr>
            <w:tcW w:w="360" w:type="dxa"/>
          </w:tcPr>
          <w:p w14:paraId="3CFE3943" w14:textId="77777777" w:rsidR="004B3F04" w:rsidRDefault="004B3F04" w:rsidP="000659BE">
            <w:pPr>
              <w:pStyle w:val="TableText"/>
            </w:pPr>
            <w:r>
              <w:t>Entry</w:t>
            </w:r>
          </w:p>
        </w:tc>
        <w:tc>
          <w:tcPr>
            <w:tcW w:w="360" w:type="dxa"/>
          </w:tcPr>
          <w:p w14:paraId="7FE78A1D" w14:textId="77777777" w:rsidR="004B3F04" w:rsidRDefault="004B3F04" w:rsidP="000659BE">
            <w:pPr>
              <w:pStyle w:val="TableText"/>
            </w:pPr>
            <w:r>
              <w:t>urn:hl7ii:2.16.840.1.113883.10.20.28.4.94:2017-08-01</w:t>
            </w:r>
          </w:p>
        </w:tc>
      </w:tr>
      <w:tr w:rsidR="004B3F04" w14:paraId="3FCEBE7D" w14:textId="77777777" w:rsidTr="000659BE">
        <w:trPr>
          <w:jc w:val="center"/>
        </w:trPr>
        <w:tc>
          <w:tcPr>
            <w:tcW w:w="360" w:type="dxa"/>
          </w:tcPr>
          <w:p w14:paraId="58CBA40B"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176110B1" w14:textId="77777777" w:rsidR="004B3F04" w:rsidRDefault="004B3F04" w:rsidP="000659BE">
            <w:pPr>
              <w:pStyle w:val="TableText"/>
            </w:pPr>
            <w:r>
              <w:t>Entry</w:t>
            </w:r>
          </w:p>
        </w:tc>
        <w:tc>
          <w:tcPr>
            <w:tcW w:w="360" w:type="dxa"/>
          </w:tcPr>
          <w:p w14:paraId="01CA0FDA" w14:textId="77777777" w:rsidR="004B3F04" w:rsidRDefault="004B3F04" w:rsidP="000659BE">
            <w:pPr>
              <w:pStyle w:val="TableText"/>
            </w:pPr>
            <w:r>
              <w:t>urn:hl7ii:2.16.840.1.113883.10.20.28.4.134:2021-02-01</w:t>
            </w:r>
          </w:p>
        </w:tc>
      </w:tr>
      <w:tr w:rsidR="004B3F04" w14:paraId="37A34E17" w14:textId="77777777" w:rsidTr="000659BE">
        <w:trPr>
          <w:jc w:val="center"/>
        </w:trPr>
        <w:tc>
          <w:tcPr>
            <w:tcW w:w="360" w:type="dxa"/>
          </w:tcPr>
          <w:p w14:paraId="796EA643"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24ED5BEA" w14:textId="77777777" w:rsidR="004B3F04" w:rsidRDefault="004B3F04" w:rsidP="000659BE">
            <w:pPr>
              <w:pStyle w:val="TableText"/>
            </w:pPr>
            <w:r>
              <w:t>Entry</w:t>
            </w:r>
          </w:p>
        </w:tc>
        <w:tc>
          <w:tcPr>
            <w:tcW w:w="360" w:type="dxa"/>
          </w:tcPr>
          <w:p w14:paraId="40EBF859" w14:textId="77777777" w:rsidR="004B3F04" w:rsidRDefault="004B3F04" w:rsidP="000659BE">
            <w:pPr>
              <w:pStyle w:val="TableText"/>
            </w:pPr>
            <w:r>
              <w:t>urn:hl7ii:2.16.840.1.113883.10.20.28.4.136:2021-02-01</w:t>
            </w:r>
          </w:p>
        </w:tc>
      </w:tr>
      <w:tr w:rsidR="004B3F04" w14:paraId="05CE64C6" w14:textId="77777777" w:rsidTr="000659BE">
        <w:trPr>
          <w:jc w:val="center"/>
        </w:trPr>
        <w:tc>
          <w:tcPr>
            <w:tcW w:w="360" w:type="dxa"/>
          </w:tcPr>
          <w:p w14:paraId="0EF7A771"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DDF60C8" w14:textId="77777777" w:rsidR="004B3F04" w:rsidRDefault="004B3F04" w:rsidP="000659BE">
            <w:pPr>
              <w:pStyle w:val="TableText"/>
            </w:pPr>
            <w:r>
              <w:t>Entry</w:t>
            </w:r>
          </w:p>
        </w:tc>
        <w:tc>
          <w:tcPr>
            <w:tcW w:w="360" w:type="dxa"/>
          </w:tcPr>
          <w:p w14:paraId="0D90C47B" w14:textId="77777777" w:rsidR="004B3F04" w:rsidRDefault="004B3F04" w:rsidP="000659BE">
            <w:pPr>
              <w:pStyle w:val="TableText"/>
            </w:pPr>
            <w:r>
              <w:t>urn:hl7ii:2.16.840.1.113883.10.20.28.4.135:2021-02-01</w:t>
            </w:r>
          </w:p>
        </w:tc>
      </w:tr>
      <w:tr w:rsidR="004B3F04" w14:paraId="20973220" w14:textId="77777777" w:rsidTr="000659BE">
        <w:trPr>
          <w:jc w:val="center"/>
        </w:trPr>
        <w:tc>
          <w:tcPr>
            <w:tcW w:w="360" w:type="dxa"/>
          </w:tcPr>
          <w:p w14:paraId="59FCBB59"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FAC20BE" w14:textId="77777777" w:rsidR="004B3F04" w:rsidRDefault="004B3F04" w:rsidP="000659BE">
            <w:pPr>
              <w:pStyle w:val="TableText"/>
            </w:pPr>
            <w:r>
              <w:t>Entry</w:t>
            </w:r>
          </w:p>
        </w:tc>
        <w:tc>
          <w:tcPr>
            <w:tcW w:w="360" w:type="dxa"/>
          </w:tcPr>
          <w:p w14:paraId="197109F1" w14:textId="77777777" w:rsidR="004B3F04" w:rsidRDefault="004B3F04" w:rsidP="000659BE">
            <w:pPr>
              <w:pStyle w:val="TableText"/>
            </w:pPr>
            <w:r>
              <w:t>urn:hl7ii:2.16.840.1.113883.10.20.28.4.137:2021-02-01</w:t>
            </w:r>
          </w:p>
        </w:tc>
      </w:tr>
      <w:tr w:rsidR="004B3F04" w14:paraId="278596CA" w14:textId="77777777" w:rsidTr="000659BE">
        <w:trPr>
          <w:jc w:val="center"/>
        </w:trPr>
        <w:tc>
          <w:tcPr>
            <w:tcW w:w="360" w:type="dxa"/>
          </w:tcPr>
          <w:p w14:paraId="636ACBB7" w14:textId="77777777" w:rsidR="004B3F04" w:rsidRDefault="006C736C" w:rsidP="000659BE">
            <w:pPr>
              <w:pStyle w:val="TableText"/>
              <w:ind w:left="288"/>
            </w:pPr>
            <w:hyperlink w:anchor="E_Intervention_Recommended_V3_">
              <w:r w:rsidR="004B3F04">
                <w:rPr>
                  <w:rStyle w:val="HyperlinkText9pt"/>
                </w:rPr>
                <w:t>Intervention, Recommended (V3)</w:t>
              </w:r>
            </w:hyperlink>
          </w:p>
        </w:tc>
        <w:tc>
          <w:tcPr>
            <w:tcW w:w="360" w:type="dxa"/>
          </w:tcPr>
          <w:p w14:paraId="1316205F" w14:textId="77777777" w:rsidR="004B3F04" w:rsidRDefault="004B3F04" w:rsidP="000659BE">
            <w:pPr>
              <w:pStyle w:val="TableText"/>
            </w:pPr>
            <w:r>
              <w:t>Entry</w:t>
            </w:r>
          </w:p>
        </w:tc>
        <w:tc>
          <w:tcPr>
            <w:tcW w:w="360" w:type="dxa"/>
          </w:tcPr>
          <w:p w14:paraId="52E49DC6" w14:textId="77777777" w:rsidR="004B3F04" w:rsidRDefault="004B3F04" w:rsidP="000659BE">
            <w:pPr>
              <w:pStyle w:val="TableText"/>
            </w:pPr>
            <w:r>
              <w:t>urn:hl7ii:2.16.840.1.113883.10.20.28.4.37:2021-02-01</w:t>
            </w:r>
          </w:p>
        </w:tc>
      </w:tr>
      <w:tr w:rsidR="004B3F04" w14:paraId="19292517" w14:textId="77777777" w:rsidTr="000659BE">
        <w:trPr>
          <w:jc w:val="center"/>
        </w:trPr>
        <w:tc>
          <w:tcPr>
            <w:tcW w:w="360" w:type="dxa"/>
          </w:tcPr>
          <w:p w14:paraId="4AF67F66"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D8258D9" w14:textId="77777777" w:rsidR="004B3F04" w:rsidRDefault="004B3F04" w:rsidP="000659BE">
            <w:pPr>
              <w:pStyle w:val="TableText"/>
            </w:pPr>
            <w:r>
              <w:t>Entry</w:t>
            </w:r>
          </w:p>
        </w:tc>
        <w:tc>
          <w:tcPr>
            <w:tcW w:w="360" w:type="dxa"/>
          </w:tcPr>
          <w:p w14:paraId="3C977325" w14:textId="77777777" w:rsidR="004B3F04" w:rsidRDefault="004B3F04" w:rsidP="000659BE">
            <w:pPr>
              <w:pStyle w:val="TableText"/>
            </w:pPr>
            <w:r>
              <w:t>urn:hl7ii:2.16.840.1.113883.10.20.28.4.88:2017-05-01</w:t>
            </w:r>
          </w:p>
        </w:tc>
      </w:tr>
      <w:tr w:rsidR="004B3F04" w14:paraId="2C71AA0F" w14:textId="77777777" w:rsidTr="000659BE">
        <w:trPr>
          <w:jc w:val="center"/>
        </w:trPr>
        <w:tc>
          <w:tcPr>
            <w:tcW w:w="360" w:type="dxa"/>
          </w:tcPr>
          <w:p w14:paraId="5A80A43E"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1429C3E8" w14:textId="77777777" w:rsidR="004B3F04" w:rsidRDefault="004B3F04" w:rsidP="000659BE">
            <w:pPr>
              <w:pStyle w:val="TableText"/>
            </w:pPr>
            <w:r>
              <w:t>Entry</w:t>
            </w:r>
          </w:p>
        </w:tc>
        <w:tc>
          <w:tcPr>
            <w:tcW w:w="360" w:type="dxa"/>
          </w:tcPr>
          <w:p w14:paraId="214D458B" w14:textId="77777777" w:rsidR="004B3F04" w:rsidRDefault="004B3F04" w:rsidP="000659BE">
            <w:pPr>
              <w:pStyle w:val="TableText"/>
            </w:pPr>
            <w:r>
              <w:t>urn:hl7ii:2.16.840.1.113883.10.20.28.4.142:2021-02-01</w:t>
            </w:r>
          </w:p>
        </w:tc>
      </w:tr>
      <w:tr w:rsidR="004B3F04" w14:paraId="787E311C" w14:textId="77777777" w:rsidTr="000659BE">
        <w:trPr>
          <w:jc w:val="center"/>
        </w:trPr>
        <w:tc>
          <w:tcPr>
            <w:tcW w:w="360" w:type="dxa"/>
          </w:tcPr>
          <w:p w14:paraId="1F95BCA5"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4E72CC73" w14:textId="77777777" w:rsidR="004B3F04" w:rsidRDefault="004B3F04" w:rsidP="000659BE">
            <w:pPr>
              <w:pStyle w:val="TableText"/>
            </w:pPr>
            <w:r>
              <w:t>Entry</w:t>
            </w:r>
          </w:p>
        </w:tc>
        <w:tc>
          <w:tcPr>
            <w:tcW w:w="360" w:type="dxa"/>
          </w:tcPr>
          <w:p w14:paraId="251A2EB2" w14:textId="77777777" w:rsidR="004B3F04" w:rsidRDefault="004B3F04" w:rsidP="000659BE">
            <w:pPr>
              <w:pStyle w:val="TableText"/>
            </w:pPr>
            <w:r>
              <w:t>urn:hl7ii:2.16.840.1.113883.10.20.28.4.134:2021-02-01</w:t>
            </w:r>
          </w:p>
        </w:tc>
      </w:tr>
      <w:tr w:rsidR="004B3F04" w14:paraId="1F688EB6" w14:textId="77777777" w:rsidTr="000659BE">
        <w:trPr>
          <w:jc w:val="center"/>
        </w:trPr>
        <w:tc>
          <w:tcPr>
            <w:tcW w:w="360" w:type="dxa"/>
          </w:tcPr>
          <w:p w14:paraId="1C2F0632"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530D6BED" w14:textId="77777777" w:rsidR="004B3F04" w:rsidRDefault="004B3F04" w:rsidP="000659BE">
            <w:pPr>
              <w:pStyle w:val="TableText"/>
            </w:pPr>
            <w:r>
              <w:t>Entry</w:t>
            </w:r>
          </w:p>
        </w:tc>
        <w:tc>
          <w:tcPr>
            <w:tcW w:w="360" w:type="dxa"/>
          </w:tcPr>
          <w:p w14:paraId="44F2530A" w14:textId="77777777" w:rsidR="004B3F04" w:rsidRDefault="004B3F04" w:rsidP="000659BE">
            <w:pPr>
              <w:pStyle w:val="TableText"/>
            </w:pPr>
            <w:r>
              <w:t>urn:hl7ii:2.16.840.1.113883.10.20.28.4.136:2021-02-01</w:t>
            </w:r>
          </w:p>
        </w:tc>
      </w:tr>
      <w:tr w:rsidR="004B3F04" w14:paraId="5F55B897" w14:textId="77777777" w:rsidTr="000659BE">
        <w:trPr>
          <w:jc w:val="center"/>
        </w:trPr>
        <w:tc>
          <w:tcPr>
            <w:tcW w:w="360" w:type="dxa"/>
          </w:tcPr>
          <w:p w14:paraId="09379B10"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544581B" w14:textId="77777777" w:rsidR="004B3F04" w:rsidRDefault="004B3F04" w:rsidP="000659BE">
            <w:pPr>
              <w:pStyle w:val="TableText"/>
            </w:pPr>
            <w:r>
              <w:t>Entry</w:t>
            </w:r>
          </w:p>
        </w:tc>
        <w:tc>
          <w:tcPr>
            <w:tcW w:w="360" w:type="dxa"/>
          </w:tcPr>
          <w:p w14:paraId="19F4CC7E" w14:textId="77777777" w:rsidR="004B3F04" w:rsidRDefault="004B3F04" w:rsidP="000659BE">
            <w:pPr>
              <w:pStyle w:val="TableText"/>
            </w:pPr>
            <w:r>
              <w:t>urn:hl7ii:2.16.840.1.113883.10.20.28.4.135:2021-02-01</w:t>
            </w:r>
          </w:p>
        </w:tc>
      </w:tr>
      <w:tr w:rsidR="004B3F04" w14:paraId="413015FB" w14:textId="77777777" w:rsidTr="000659BE">
        <w:trPr>
          <w:jc w:val="center"/>
        </w:trPr>
        <w:tc>
          <w:tcPr>
            <w:tcW w:w="360" w:type="dxa"/>
          </w:tcPr>
          <w:p w14:paraId="7697693F"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29AD8169" w14:textId="77777777" w:rsidR="004B3F04" w:rsidRDefault="004B3F04" w:rsidP="000659BE">
            <w:pPr>
              <w:pStyle w:val="TableText"/>
            </w:pPr>
            <w:r>
              <w:t>Entry</w:t>
            </w:r>
          </w:p>
        </w:tc>
        <w:tc>
          <w:tcPr>
            <w:tcW w:w="360" w:type="dxa"/>
          </w:tcPr>
          <w:p w14:paraId="004A65CD" w14:textId="77777777" w:rsidR="004B3F04" w:rsidRDefault="004B3F04" w:rsidP="000659BE">
            <w:pPr>
              <w:pStyle w:val="TableText"/>
            </w:pPr>
            <w:r>
              <w:t>urn:hl7ii:2.16.840.1.113883.10.20.28.4.137:2021-02-01</w:t>
            </w:r>
          </w:p>
        </w:tc>
      </w:tr>
      <w:tr w:rsidR="004B3F04" w14:paraId="6082E3C6" w14:textId="77777777" w:rsidTr="000659BE">
        <w:trPr>
          <w:jc w:val="center"/>
        </w:trPr>
        <w:tc>
          <w:tcPr>
            <w:tcW w:w="360" w:type="dxa"/>
          </w:tcPr>
          <w:p w14:paraId="6CC813FA" w14:textId="77777777" w:rsidR="004B3F04" w:rsidRDefault="006C736C" w:rsidP="000659BE">
            <w:pPr>
              <w:pStyle w:val="TableText"/>
              <w:ind w:left="288"/>
            </w:pPr>
            <w:hyperlink w:anchor="E_Laboratory_Test_Order_V4_">
              <w:r w:rsidR="004B3F04">
                <w:rPr>
                  <w:rStyle w:val="HyperlinkText9pt"/>
                </w:rPr>
                <w:t>Laboratory Test, Order (V4)</w:t>
              </w:r>
            </w:hyperlink>
          </w:p>
        </w:tc>
        <w:tc>
          <w:tcPr>
            <w:tcW w:w="360" w:type="dxa"/>
          </w:tcPr>
          <w:p w14:paraId="52B34538" w14:textId="77777777" w:rsidR="004B3F04" w:rsidRDefault="004B3F04" w:rsidP="000659BE">
            <w:pPr>
              <w:pStyle w:val="TableText"/>
            </w:pPr>
            <w:r>
              <w:t>Entry</w:t>
            </w:r>
          </w:p>
        </w:tc>
        <w:tc>
          <w:tcPr>
            <w:tcW w:w="360" w:type="dxa"/>
          </w:tcPr>
          <w:p w14:paraId="427368A9" w14:textId="77777777" w:rsidR="004B3F04" w:rsidRDefault="004B3F04" w:rsidP="000659BE">
            <w:pPr>
              <w:pStyle w:val="TableText"/>
            </w:pPr>
            <w:r>
              <w:t>urn:hl7ii:2.16.840.1.113883.10.20.28.4.41:2021-02-01</w:t>
            </w:r>
          </w:p>
        </w:tc>
      </w:tr>
      <w:tr w:rsidR="004B3F04" w14:paraId="7905A3B4" w14:textId="77777777" w:rsidTr="000659BE">
        <w:trPr>
          <w:jc w:val="center"/>
        </w:trPr>
        <w:tc>
          <w:tcPr>
            <w:tcW w:w="360" w:type="dxa"/>
          </w:tcPr>
          <w:p w14:paraId="18690E9B"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11620476" w14:textId="77777777" w:rsidR="004B3F04" w:rsidRDefault="004B3F04" w:rsidP="000659BE">
            <w:pPr>
              <w:pStyle w:val="TableText"/>
            </w:pPr>
            <w:r>
              <w:t>Entry</w:t>
            </w:r>
          </w:p>
        </w:tc>
        <w:tc>
          <w:tcPr>
            <w:tcW w:w="360" w:type="dxa"/>
          </w:tcPr>
          <w:p w14:paraId="7851E686" w14:textId="77777777" w:rsidR="004B3F04" w:rsidRDefault="004B3F04" w:rsidP="000659BE">
            <w:pPr>
              <w:pStyle w:val="TableText"/>
            </w:pPr>
            <w:r>
              <w:t>urn:hl7ii:2.16.840.1.113883.10.20.28.4.88:2017-05-01</w:t>
            </w:r>
          </w:p>
        </w:tc>
      </w:tr>
      <w:tr w:rsidR="004B3F04" w14:paraId="6D7F828F" w14:textId="77777777" w:rsidTr="000659BE">
        <w:trPr>
          <w:jc w:val="center"/>
        </w:trPr>
        <w:tc>
          <w:tcPr>
            <w:tcW w:w="360" w:type="dxa"/>
          </w:tcPr>
          <w:p w14:paraId="68662880"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322C96EF" w14:textId="77777777" w:rsidR="004B3F04" w:rsidRDefault="004B3F04" w:rsidP="000659BE">
            <w:pPr>
              <w:pStyle w:val="TableText"/>
            </w:pPr>
            <w:r>
              <w:t>Entry</w:t>
            </w:r>
          </w:p>
        </w:tc>
        <w:tc>
          <w:tcPr>
            <w:tcW w:w="360" w:type="dxa"/>
          </w:tcPr>
          <w:p w14:paraId="73A71FE5" w14:textId="77777777" w:rsidR="004B3F04" w:rsidRDefault="004B3F04" w:rsidP="000659BE">
            <w:pPr>
              <w:pStyle w:val="TableText"/>
            </w:pPr>
            <w:r>
              <w:t>urn:hl7ii:2.16.840.1.113883.10.20.28.4.142:2021-02-01</w:t>
            </w:r>
          </w:p>
        </w:tc>
      </w:tr>
      <w:tr w:rsidR="004B3F04" w14:paraId="595B986D" w14:textId="77777777" w:rsidTr="000659BE">
        <w:trPr>
          <w:jc w:val="center"/>
        </w:trPr>
        <w:tc>
          <w:tcPr>
            <w:tcW w:w="360" w:type="dxa"/>
          </w:tcPr>
          <w:p w14:paraId="4FC09738"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A760F25" w14:textId="77777777" w:rsidR="004B3F04" w:rsidRDefault="004B3F04" w:rsidP="000659BE">
            <w:pPr>
              <w:pStyle w:val="TableText"/>
            </w:pPr>
            <w:r>
              <w:t>Entry</w:t>
            </w:r>
          </w:p>
        </w:tc>
        <w:tc>
          <w:tcPr>
            <w:tcW w:w="360" w:type="dxa"/>
          </w:tcPr>
          <w:p w14:paraId="0E2FC314" w14:textId="77777777" w:rsidR="004B3F04" w:rsidRDefault="004B3F04" w:rsidP="000659BE">
            <w:pPr>
              <w:pStyle w:val="TableText"/>
            </w:pPr>
            <w:r>
              <w:t>urn:hl7ii:2.16.840.1.113883.10.20.28.4.134:2021-02-01</w:t>
            </w:r>
          </w:p>
        </w:tc>
      </w:tr>
      <w:tr w:rsidR="004B3F04" w14:paraId="62601923" w14:textId="77777777" w:rsidTr="000659BE">
        <w:trPr>
          <w:jc w:val="center"/>
        </w:trPr>
        <w:tc>
          <w:tcPr>
            <w:tcW w:w="360" w:type="dxa"/>
          </w:tcPr>
          <w:p w14:paraId="29F3765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C100B9F" w14:textId="77777777" w:rsidR="004B3F04" w:rsidRDefault="004B3F04" w:rsidP="000659BE">
            <w:pPr>
              <w:pStyle w:val="TableText"/>
            </w:pPr>
            <w:r>
              <w:t>Entry</w:t>
            </w:r>
          </w:p>
        </w:tc>
        <w:tc>
          <w:tcPr>
            <w:tcW w:w="360" w:type="dxa"/>
          </w:tcPr>
          <w:p w14:paraId="0E9AC40E" w14:textId="77777777" w:rsidR="004B3F04" w:rsidRDefault="004B3F04" w:rsidP="000659BE">
            <w:pPr>
              <w:pStyle w:val="TableText"/>
            </w:pPr>
            <w:r>
              <w:t>urn:hl7ii:2.16.840.1.113883.10.20.28.4.136:2021-02-01</w:t>
            </w:r>
          </w:p>
        </w:tc>
      </w:tr>
      <w:tr w:rsidR="004B3F04" w14:paraId="6902A54A" w14:textId="77777777" w:rsidTr="000659BE">
        <w:trPr>
          <w:jc w:val="center"/>
        </w:trPr>
        <w:tc>
          <w:tcPr>
            <w:tcW w:w="360" w:type="dxa"/>
          </w:tcPr>
          <w:p w14:paraId="1BB13B91"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946FA12" w14:textId="77777777" w:rsidR="004B3F04" w:rsidRDefault="004B3F04" w:rsidP="000659BE">
            <w:pPr>
              <w:pStyle w:val="TableText"/>
            </w:pPr>
            <w:r>
              <w:t>Entry</w:t>
            </w:r>
          </w:p>
        </w:tc>
        <w:tc>
          <w:tcPr>
            <w:tcW w:w="360" w:type="dxa"/>
          </w:tcPr>
          <w:p w14:paraId="32F480EC" w14:textId="77777777" w:rsidR="004B3F04" w:rsidRDefault="004B3F04" w:rsidP="000659BE">
            <w:pPr>
              <w:pStyle w:val="TableText"/>
            </w:pPr>
            <w:r>
              <w:t>urn:hl7ii:2.16.840.1.113883.10.20.28.4.135:2021-02-01</w:t>
            </w:r>
          </w:p>
        </w:tc>
      </w:tr>
      <w:tr w:rsidR="004B3F04" w14:paraId="25FB0CAD" w14:textId="77777777" w:rsidTr="000659BE">
        <w:trPr>
          <w:jc w:val="center"/>
        </w:trPr>
        <w:tc>
          <w:tcPr>
            <w:tcW w:w="360" w:type="dxa"/>
          </w:tcPr>
          <w:p w14:paraId="258BF3A2"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50E48F9" w14:textId="77777777" w:rsidR="004B3F04" w:rsidRDefault="004B3F04" w:rsidP="000659BE">
            <w:pPr>
              <w:pStyle w:val="TableText"/>
            </w:pPr>
            <w:r>
              <w:t>Entry</w:t>
            </w:r>
          </w:p>
        </w:tc>
        <w:tc>
          <w:tcPr>
            <w:tcW w:w="360" w:type="dxa"/>
          </w:tcPr>
          <w:p w14:paraId="10123800" w14:textId="77777777" w:rsidR="004B3F04" w:rsidRDefault="004B3F04" w:rsidP="000659BE">
            <w:pPr>
              <w:pStyle w:val="TableText"/>
            </w:pPr>
            <w:r>
              <w:t>urn:hl7ii:2.16.840.1.113883.10.20.28.4.137:2021-02-01</w:t>
            </w:r>
          </w:p>
        </w:tc>
      </w:tr>
      <w:tr w:rsidR="004B3F04" w14:paraId="2A343934" w14:textId="77777777" w:rsidTr="000659BE">
        <w:trPr>
          <w:jc w:val="center"/>
        </w:trPr>
        <w:tc>
          <w:tcPr>
            <w:tcW w:w="360" w:type="dxa"/>
          </w:tcPr>
          <w:p w14:paraId="2B2216ED" w14:textId="77777777" w:rsidR="004B3F04" w:rsidRDefault="006C736C" w:rsidP="000659BE">
            <w:pPr>
              <w:pStyle w:val="TableText"/>
              <w:ind w:left="288"/>
            </w:pPr>
            <w:hyperlink w:anchor="E_Laboratory_Test_Recommended_V4_">
              <w:r w:rsidR="004B3F04">
                <w:rPr>
                  <w:rStyle w:val="HyperlinkText9pt"/>
                </w:rPr>
                <w:t>Laboratory Test, Recommended (V4)</w:t>
              </w:r>
            </w:hyperlink>
          </w:p>
        </w:tc>
        <w:tc>
          <w:tcPr>
            <w:tcW w:w="360" w:type="dxa"/>
          </w:tcPr>
          <w:p w14:paraId="55D63FEA" w14:textId="77777777" w:rsidR="004B3F04" w:rsidRDefault="004B3F04" w:rsidP="000659BE">
            <w:pPr>
              <w:pStyle w:val="TableText"/>
            </w:pPr>
            <w:r>
              <w:t>Entry</w:t>
            </w:r>
          </w:p>
        </w:tc>
        <w:tc>
          <w:tcPr>
            <w:tcW w:w="360" w:type="dxa"/>
          </w:tcPr>
          <w:p w14:paraId="175EC83B" w14:textId="77777777" w:rsidR="004B3F04" w:rsidRDefault="004B3F04" w:rsidP="000659BE">
            <w:pPr>
              <w:pStyle w:val="TableText"/>
            </w:pPr>
            <w:r>
              <w:t>urn:hl7ii:2.16.840.1.113883.10.20.28.4.43:2021-02-01</w:t>
            </w:r>
          </w:p>
        </w:tc>
      </w:tr>
      <w:tr w:rsidR="004B3F04" w14:paraId="6BD448EA" w14:textId="77777777" w:rsidTr="000659BE">
        <w:trPr>
          <w:jc w:val="center"/>
        </w:trPr>
        <w:tc>
          <w:tcPr>
            <w:tcW w:w="360" w:type="dxa"/>
          </w:tcPr>
          <w:p w14:paraId="30835B74"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3A5849A2" w14:textId="77777777" w:rsidR="004B3F04" w:rsidRDefault="004B3F04" w:rsidP="000659BE">
            <w:pPr>
              <w:pStyle w:val="TableText"/>
            </w:pPr>
            <w:r>
              <w:t>Entry</w:t>
            </w:r>
          </w:p>
        </w:tc>
        <w:tc>
          <w:tcPr>
            <w:tcW w:w="360" w:type="dxa"/>
          </w:tcPr>
          <w:p w14:paraId="680D932E" w14:textId="77777777" w:rsidR="004B3F04" w:rsidRDefault="004B3F04" w:rsidP="000659BE">
            <w:pPr>
              <w:pStyle w:val="TableText"/>
            </w:pPr>
            <w:r>
              <w:t>urn:hl7ii:2.16.840.1.113883.10.20.28.4.88:2017-05-01</w:t>
            </w:r>
          </w:p>
        </w:tc>
      </w:tr>
      <w:tr w:rsidR="004B3F04" w14:paraId="48DC9BC2" w14:textId="77777777" w:rsidTr="000659BE">
        <w:trPr>
          <w:jc w:val="center"/>
        </w:trPr>
        <w:tc>
          <w:tcPr>
            <w:tcW w:w="360" w:type="dxa"/>
          </w:tcPr>
          <w:p w14:paraId="49FE26DA"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36255E20" w14:textId="77777777" w:rsidR="004B3F04" w:rsidRDefault="004B3F04" w:rsidP="000659BE">
            <w:pPr>
              <w:pStyle w:val="TableText"/>
            </w:pPr>
            <w:r>
              <w:t>Entry</w:t>
            </w:r>
          </w:p>
        </w:tc>
        <w:tc>
          <w:tcPr>
            <w:tcW w:w="360" w:type="dxa"/>
          </w:tcPr>
          <w:p w14:paraId="5298BECD" w14:textId="77777777" w:rsidR="004B3F04" w:rsidRDefault="004B3F04" w:rsidP="000659BE">
            <w:pPr>
              <w:pStyle w:val="TableText"/>
            </w:pPr>
            <w:r>
              <w:t>urn:hl7ii:2.16.840.1.113883.10.20.28.4.142:2021-02-01</w:t>
            </w:r>
          </w:p>
        </w:tc>
      </w:tr>
      <w:tr w:rsidR="004B3F04" w14:paraId="409B8B22" w14:textId="77777777" w:rsidTr="000659BE">
        <w:trPr>
          <w:jc w:val="center"/>
        </w:trPr>
        <w:tc>
          <w:tcPr>
            <w:tcW w:w="360" w:type="dxa"/>
          </w:tcPr>
          <w:p w14:paraId="525040C9"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BD23AA8" w14:textId="77777777" w:rsidR="004B3F04" w:rsidRDefault="004B3F04" w:rsidP="000659BE">
            <w:pPr>
              <w:pStyle w:val="TableText"/>
            </w:pPr>
            <w:r>
              <w:t>Entry</w:t>
            </w:r>
          </w:p>
        </w:tc>
        <w:tc>
          <w:tcPr>
            <w:tcW w:w="360" w:type="dxa"/>
          </w:tcPr>
          <w:p w14:paraId="7B211E7D" w14:textId="77777777" w:rsidR="004B3F04" w:rsidRDefault="004B3F04" w:rsidP="000659BE">
            <w:pPr>
              <w:pStyle w:val="TableText"/>
            </w:pPr>
            <w:r>
              <w:t>urn:hl7ii:2.16.840.1.113883.10.20.28.4.134:2021-02-01</w:t>
            </w:r>
          </w:p>
        </w:tc>
      </w:tr>
      <w:tr w:rsidR="004B3F04" w14:paraId="76595860" w14:textId="77777777" w:rsidTr="000659BE">
        <w:trPr>
          <w:jc w:val="center"/>
        </w:trPr>
        <w:tc>
          <w:tcPr>
            <w:tcW w:w="360" w:type="dxa"/>
          </w:tcPr>
          <w:p w14:paraId="2A357C95"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0F922D0" w14:textId="77777777" w:rsidR="004B3F04" w:rsidRDefault="004B3F04" w:rsidP="000659BE">
            <w:pPr>
              <w:pStyle w:val="TableText"/>
            </w:pPr>
            <w:r>
              <w:t>Entry</w:t>
            </w:r>
          </w:p>
        </w:tc>
        <w:tc>
          <w:tcPr>
            <w:tcW w:w="360" w:type="dxa"/>
          </w:tcPr>
          <w:p w14:paraId="50B978BA" w14:textId="77777777" w:rsidR="004B3F04" w:rsidRDefault="004B3F04" w:rsidP="000659BE">
            <w:pPr>
              <w:pStyle w:val="TableText"/>
            </w:pPr>
            <w:r>
              <w:t>urn:hl7ii:2.16.840.1.113883.10.20.28.4.136:2021-02-01</w:t>
            </w:r>
          </w:p>
        </w:tc>
      </w:tr>
      <w:tr w:rsidR="004B3F04" w14:paraId="3F55ABA1" w14:textId="77777777" w:rsidTr="000659BE">
        <w:trPr>
          <w:jc w:val="center"/>
        </w:trPr>
        <w:tc>
          <w:tcPr>
            <w:tcW w:w="360" w:type="dxa"/>
          </w:tcPr>
          <w:p w14:paraId="5CA04ECA"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0CFB753A" w14:textId="77777777" w:rsidR="004B3F04" w:rsidRDefault="004B3F04" w:rsidP="000659BE">
            <w:pPr>
              <w:pStyle w:val="TableText"/>
            </w:pPr>
            <w:r>
              <w:t>Entry</w:t>
            </w:r>
          </w:p>
        </w:tc>
        <w:tc>
          <w:tcPr>
            <w:tcW w:w="360" w:type="dxa"/>
          </w:tcPr>
          <w:p w14:paraId="25CCDD61" w14:textId="77777777" w:rsidR="004B3F04" w:rsidRDefault="004B3F04" w:rsidP="000659BE">
            <w:pPr>
              <w:pStyle w:val="TableText"/>
            </w:pPr>
            <w:r>
              <w:t>urn:hl7ii:2.16.840.1.113883.10.20.28.4.135:2021-02-01</w:t>
            </w:r>
          </w:p>
        </w:tc>
      </w:tr>
      <w:tr w:rsidR="004B3F04" w14:paraId="123CCAD1" w14:textId="77777777" w:rsidTr="000659BE">
        <w:trPr>
          <w:jc w:val="center"/>
        </w:trPr>
        <w:tc>
          <w:tcPr>
            <w:tcW w:w="360" w:type="dxa"/>
          </w:tcPr>
          <w:p w14:paraId="54A60DB6"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168F13D" w14:textId="77777777" w:rsidR="004B3F04" w:rsidRDefault="004B3F04" w:rsidP="000659BE">
            <w:pPr>
              <w:pStyle w:val="TableText"/>
            </w:pPr>
            <w:r>
              <w:t>Entry</w:t>
            </w:r>
          </w:p>
        </w:tc>
        <w:tc>
          <w:tcPr>
            <w:tcW w:w="360" w:type="dxa"/>
          </w:tcPr>
          <w:p w14:paraId="31FB56C6" w14:textId="77777777" w:rsidR="004B3F04" w:rsidRDefault="004B3F04" w:rsidP="000659BE">
            <w:pPr>
              <w:pStyle w:val="TableText"/>
            </w:pPr>
            <w:r>
              <w:t>urn:hl7ii:2.16.840.1.113883.10.20.28.4.137:2021-02-01</w:t>
            </w:r>
          </w:p>
        </w:tc>
      </w:tr>
      <w:tr w:rsidR="004B3F04" w14:paraId="73270146" w14:textId="77777777" w:rsidTr="000659BE">
        <w:trPr>
          <w:jc w:val="center"/>
        </w:trPr>
        <w:tc>
          <w:tcPr>
            <w:tcW w:w="360" w:type="dxa"/>
          </w:tcPr>
          <w:p w14:paraId="413D6D95" w14:textId="77777777" w:rsidR="004B3F04" w:rsidRDefault="006C736C" w:rsidP="000659BE">
            <w:pPr>
              <w:pStyle w:val="TableText"/>
              <w:ind w:left="288"/>
            </w:pPr>
            <w:hyperlink w:anchor="E_Medication_Active_V5_">
              <w:r w:rsidR="004B3F04">
                <w:rPr>
                  <w:rStyle w:val="HyperlinkText9pt"/>
                </w:rPr>
                <w:t>Medication, Active (V5)</w:t>
              </w:r>
            </w:hyperlink>
          </w:p>
        </w:tc>
        <w:tc>
          <w:tcPr>
            <w:tcW w:w="360" w:type="dxa"/>
          </w:tcPr>
          <w:p w14:paraId="6CA1D16B" w14:textId="77777777" w:rsidR="004B3F04" w:rsidRDefault="004B3F04" w:rsidP="000659BE">
            <w:pPr>
              <w:pStyle w:val="TableText"/>
            </w:pPr>
            <w:r>
              <w:t>Entry</w:t>
            </w:r>
          </w:p>
        </w:tc>
        <w:tc>
          <w:tcPr>
            <w:tcW w:w="360" w:type="dxa"/>
          </w:tcPr>
          <w:p w14:paraId="16EBE7C4" w14:textId="77777777" w:rsidR="004B3F04" w:rsidRDefault="004B3F04" w:rsidP="000659BE">
            <w:pPr>
              <w:pStyle w:val="TableText"/>
            </w:pPr>
            <w:r>
              <w:t>urn:hl7ii:2.16.840.1.113883.10.20.28.4.44:2021-02-01</w:t>
            </w:r>
          </w:p>
        </w:tc>
      </w:tr>
      <w:tr w:rsidR="004B3F04" w14:paraId="4AAFA13F" w14:textId="77777777" w:rsidTr="000659BE">
        <w:trPr>
          <w:jc w:val="center"/>
        </w:trPr>
        <w:tc>
          <w:tcPr>
            <w:tcW w:w="360" w:type="dxa"/>
          </w:tcPr>
          <w:p w14:paraId="3A68C7AD"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0C10B64" w14:textId="77777777" w:rsidR="004B3F04" w:rsidRDefault="004B3F04" w:rsidP="000659BE">
            <w:pPr>
              <w:pStyle w:val="TableText"/>
            </w:pPr>
            <w:r>
              <w:t>Entry</w:t>
            </w:r>
          </w:p>
        </w:tc>
        <w:tc>
          <w:tcPr>
            <w:tcW w:w="360" w:type="dxa"/>
          </w:tcPr>
          <w:p w14:paraId="68DEE978" w14:textId="77777777" w:rsidR="004B3F04" w:rsidRDefault="004B3F04" w:rsidP="000659BE">
            <w:pPr>
              <w:pStyle w:val="TableText"/>
            </w:pPr>
            <w:r>
              <w:t>urn:hl7ii:2.16.840.1.113883.10.20.28.4.134:2021-02-01</w:t>
            </w:r>
          </w:p>
        </w:tc>
      </w:tr>
      <w:tr w:rsidR="004B3F04" w14:paraId="0AADB576" w14:textId="77777777" w:rsidTr="000659BE">
        <w:trPr>
          <w:jc w:val="center"/>
        </w:trPr>
        <w:tc>
          <w:tcPr>
            <w:tcW w:w="360" w:type="dxa"/>
          </w:tcPr>
          <w:p w14:paraId="4EC9C301"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2D4AE464" w14:textId="77777777" w:rsidR="004B3F04" w:rsidRDefault="004B3F04" w:rsidP="000659BE">
            <w:pPr>
              <w:pStyle w:val="TableText"/>
            </w:pPr>
            <w:r>
              <w:t>Entry</w:t>
            </w:r>
          </w:p>
        </w:tc>
        <w:tc>
          <w:tcPr>
            <w:tcW w:w="360" w:type="dxa"/>
          </w:tcPr>
          <w:p w14:paraId="2D28A0CD" w14:textId="77777777" w:rsidR="004B3F04" w:rsidRDefault="004B3F04" w:rsidP="000659BE">
            <w:pPr>
              <w:pStyle w:val="TableText"/>
            </w:pPr>
            <w:r>
              <w:t>urn:hl7ii:2.16.840.1.113883.10.20.28.4.136:2021-02-01</w:t>
            </w:r>
          </w:p>
        </w:tc>
      </w:tr>
      <w:tr w:rsidR="004B3F04" w14:paraId="43446782" w14:textId="77777777" w:rsidTr="000659BE">
        <w:trPr>
          <w:jc w:val="center"/>
        </w:trPr>
        <w:tc>
          <w:tcPr>
            <w:tcW w:w="360" w:type="dxa"/>
          </w:tcPr>
          <w:p w14:paraId="4517334D"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617FD19" w14:textId="77777777" w:rsidR="004B3F04" w:rsidRDefault="004B3F04" w:rsidP="000659BE">
            <w:pPr>
              <w:pStyle w:val="TableText"/>
            </w:pPr>
            <w:r>
              <w:t>Entry</w:t>
            </w:r>
          </w:p>
        </w:tc>
        <w:tc>
          <w:tcPr>
            <w:tcW w:w="360" w:type="dxa"/>
          </w:tcPr>
          <w:p w14:paraId="01555FAF" w14:textId="77777777" w:rsidR="004B3F04" w:rsidRDefault="004B3F04" w:rsidP="000659BE">
            <w:pPr>
              <w:pStyle w:val="TableText"/>
            </w:pPr>
            <w:r>
              <w:t>urn:hl7ii:2.16.840.1.113883.10.20.28.4.135:2021-02-01</w:t>
            </w:r>
          </w:p>
        </w:tc>
      </w:tr>
      <w:tr w:rsidR="004B3F04" w14:paraId="48DE6597" w14:textId="77777777" w:rsidTr="000659BE">
        <w:trPr>
          <w:jc w:val="center"/>
        </w:trPr>
        <w:tc>
          <w:tcPr>
            <w:tcW w:w="360" w:type="dxa"/>
          </w:tcPr>
          <w:p w14:paraId="3243C324"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6CA20402" w14:textId="77777777" w:rsidR="004B3F04" w:rsidRDefault="004B3F04" w:rsidP="000659BE">
            <w:pPr>
              <w:pStyle w:val="TableText"/>
            </w:pPr>
            <w:r>
              <w:t>Entry</w:t>
            </w:r>
          </w:p>
        </w:tc>
        <w:tc>
          <w:tcPr>
            <w:tcW w:w="360" w:type="dxa"/>
          </w:tcPr>
          <w:p w14:paraId="1E80A8F4" w14:textId="77777777" w:rsidR="004B3F04" w:rsidRDefault="004B3F04" w:rsidP="000659BE">
            <w:pPr>
              <w:pStyle w:val="TableText"/>
            </w:pPr>
            <w:r>
              <w:t>urn:hl7ii:2.16.840.1.113883.10.20.28.4.137:2021-02-01</w:t>
            </w:r>
          </w:p>
        </w:tc>
      </w:tr>
      <w:tr w:rsidR="004B3F04" w14:paraId="3ECE8EA6" w14:textId="77777777" w:rsidTr="000659BE">
        <w:trPr>
          <w:jc w:val="center"/>
        </w:trPr>
        <w:tc>
          <w:tcPr>
            <w:tcW w:w="360" w:type="dxa"/>
          </w:tcPr>
          <w:p w14:paraId="16EC409A" w14:textId="77777777" w:rsidR="004B3F04" w:rsidRDefault="006C736C" w:rsidP="000659BE">
            <w:pPr>
              <w:pStyle w:val="TableText"/>
              <w:ind w:left="288"/>
            </w:pPr>
            <w:hyperlink w:anchor="E_Medication_Administered_V5_">
              <w:r w:rsidR="004B3F04">
                <w:rPr>
                  <w:rStyle w:val="HyperlinkText9pt"/>
                </w:rPr>
                <w:t>Medication, Administered (V5)</w:t>
              </w:r>
            </w:hyperlink>
          </w:p>
        </w:tc>
        <w:tc>
          <w:tcPr>
            <w:tcW w:w="360" w:type="dxa"/>
          </w:tcPr>
          <w:p w14:paraId="00771942" w14:textId="77777777" w:rsidR="004B3F04" w:rsidRDefault="004B3F04" w:rsidP="000659BE">
            <w:pPr>
              <w:pStyle w:val="TableText"/>
            </w:pPr>
            <w:r>
              <w:t>Entry</w:t>
            </w:r>
          </w:p>
        </w:tc>
        <w:tc>
          <w:tcPr>
            <w:tcW w:w="360" w:type="dxa"/>
          </w:tcPr>
          <w:p w14:paraId="7410AD20" w14:textId="77777777" w:rsidR="004B3F04" w:rsidRDefault="004B3F04" w:rsidP="000659BE">
            <w:pPr>
              <w:pStyle w:val="TableText"/>
            </w:pPr>
            <w:r>
              <w:t>urn:hl7ii:2.16.840.1.113883.10.20.28.4.45:2021-02-01</w:t>
            </w:r>
          </w:p>
        </w:tc>
      </w:tr>
      <w:tr w:rsidR="004B3F04" w14:paraId="4515B5FB" w14:textId="77777777" w:rsidTr="000659BE">
        <w:trPr>
          <w:jc w:val="center"/>
        </w:trPr>
        <w:tc>
          <w:tcPr>
            <w:tcW w:w="360" w:type="dxa"/>
          </w:tcPr>
          <w:p w14:paraId="15435C96"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544397A5" w14:textId="77777777" w:rsidR="004B3F04" w:rsidRDefault="004B3F04" w:rsidP="000659BE">
            <w:pPr>
              <w:pStyle w:val="TableText"/>
            </w:pPr>
            <w:r>
              <w:t>Entry</w:t>
            </w:r>
          </w:p>
        </w:tc>
        <w:tc>
          <w:tcPr>
            <w:tcW w:w="360" w:type="dxa"/>
          </w:tcPr>
          <w:p w14:paraId="401D74C6" w14:textId="77777777" w:rsidR="004B3F04" w:rsidRDefault="004B3F04" w:rsidP="000659BE">
            <w:pPr>
              <w:pStyle w:val="TableText"/>
            </w:pPr>
            <w:r>
              <w:t>urn:hl7ii:2.16.840.1.113883.10.20.28.4.88:2017-05-01</w:t>
            </w:r>
          </w:p>
        </w:tc>
      </w:tr>
      <w:tr w:rsidR="004B3F04" w14:paraId="09DB4CAE" w14:textId="77777777" w:rsidTr="000659BE">
        <w:trPr>
          <w:jc w:val="center"/>
        </w:trPr>
        <w:tc>
          <w:tcPr>
            <w:tcW w:w="360" w:type="dxa"/>
          </w:tcPr>
          <w:p w14:paraId="6CF34728"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4BFDB5BA" w14:textId="77777777" w:rsidR="004B3F04" w:rsidRDefault="004B3F04" w:rsidP="000659BE">
            <w:pPr>
              <w:pStyle w:val="TableText"/>
            </w:pPr>
            <w:r>
              <w:t>Entry</w:t>
            </w:r>
          </w:p>
        </w:tc>
        <w:tc>
          <w:tcPr>
            <w:tcW w:w="360" w:type="dxa"/>
          </w:tcPr>
          <w:p w14:paraId="5F31857F" w14:textId="77777777" w:rsidR="004B3F04" w:rsidRDefault="004B3F04" w:rsidP="000659BE">
            <w:pPr>
              <w:pStyle w:val="TableText"/>
            </w:pPr>
            <w:r>
              <w:t>urn:hl7ii:2.16.840.1.113883.10.20.28.4.134:2021-02-01</w:t>
            </w:r>
          </w:p>
        </w:tc>
      </w:tr>
      <w:tr w:rsidR="004B3F04" w14:paraId="0B8C125E" w14:textId="77777777" w:rsidTr="000659BE">
        <w:trPr>
          <w:jc w:val="center"/>
        </w:trPr>
        <w:tc>
          <w:tcPr>
            <w:tcW w:w="360" w:type="dxa"/>
          </w:tcPr>
          <w:p w14:paraId="3D196622"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127005AA" w14:textId="77777777" w:rsidR="004B3F04" w:rsidRDefault="004B3F04" w:rsidP="000659BE">
            <w:pPr>
              <w:pStyle w:val="TableText"/>
            </w:pPr>
            <w:r>
              <w:t>Entry</w:t>
            </w:r>
          </w:p>
        </w:tc>
        <w:tc>
          <w:tcPr>
            <w:tcW w:w="360" w:type="dxa"/>
          </w:tcPr>
          <w:p w14:paraId="6E960008" w14:textId="77777777" w:rsidR="004B3F04" w:rsidRDefault="004B3F04" w:rsidP="000659BE">
            <w:pPr>
              <w:pStyle w:val="TableText"/>
            </w:pPr>
            <w:r>
              <w:t>urn:hl7ii:2.16.840.1.113883.10.20.28.4.136:2021-02-01</w:t>
            </w:r>
          </w:p>
        </w:tc>
      </w:tr>
      <w:tr w:rsidR="004B3F04" w14:paraId="3DE348B6" w14:textId="77777777" w:rsidTr="000659BE">
        <w:trPr>
          <w:jc w:val="center"/>
        </w:trPr>
        <w:tc>
          <w:tcPr>
            <w:tcW w:w="360" w:type="dxa"/>
          </w:tcPr>
          <w:p w14:paraId="17A96383"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85B5761" w14:textId="77777777" w:rsidR="004B3F04" w:rsidRDefault="004B3F04" w:rsidP="000659BE">
            <w:pPr>
              <w:pStyle w:val="TableText"/>
            </w:pPr>
            <w:r>
              <w:t>Entry</w:t>
            </w:r>
          </w:p>
        </w:tc>
        <w:tc>
          <w:tcPr>
            <w:tcW w:w="360" w:type="dxa"/>
          </w:tcPr>
          <w:p w14:paraId="43340652" w14:textId="77777777" w:rsidR="004B3F04" w:rsidRDefault="004B3F04" w:rsidP="000659BE">
            <w:pPr>
              <w:pStyle w:val="TableText"/>
            </w:pPr>
            <w:r>
              <w:t>urn:hl7ii:2.16.840.1.113883.10.20.28.4.135:2021-02-01</w:t>
            </w:r>
          </w:p>
        </w:tc>
      </w:tr>
      <w:tr w:rsidR="004B3F04" w14:paraId="249D9D3B" w14:textId="77777777" w:rsidTr="000659BE">
        <w:trPr>
          <w:jc w:val="center"/>
        </w:trPr>
        <w:tc>
          <w:tcPr>
            <w:tcW w:w="360" w:type="dxa"/>
          </w:tcPr>
          <w:p w14:paraId="53694E8D"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9F7484C" w14:textId="77777777" w:rsidR="004B3F04" w:rsidRDefault="004B3F04" w:rsidP="000659BE">
            <w:pPr>
              <w:pStyle w:val="TableText"/>
            </w:pPr>
            <w:r>
              <w:t>Entry</w:t>
            </w:r>
          </w:p>
        </w:tc>
        <w:tc>
          <w:tcPr>
            <w:tcW w:w="360" w:type="dxa"/>
          </w:tcPr>
          <w:p w14:paraId="6E9D539D" w14:textId="77777777" w:rsidR="004B3F04" w:rsidRDefault="004B3F04" w:rsidP="000659BE">
            <w:pPr>
              <w:pStyle w:val="TableText"/>
            </w:pPr>
            <w:r>
              <w:t>urn:hl7ii:2.16.840.1.113883.10.20.28.4.137:2021-02-01</w:t>
            </w:r>
          </w:p>
        </w:tc>
      </w:tr>
      <w:tr w:rsidR="004B3F04" w14:paraId="33AB20BD" w14:textId="77777777" w:rsidTr="000659BE">
        <w:trPr>
          <w:jc w:val="center"/>
        </w:trPr>
        <w:tc>
          <w:tcPr>
            <w:tcW w:w="360" w:type="dxa"/>
          </w:tcPr>
          <w:p w14:paraId="4DA5A930" w14:textId="77777777" w:rsidR="004B3F04" w:rsidRDefault="006C736C" w:rsidP="000659BE">
            <w:pPr>
              <w:pStyle w:val="TableText"/>
              <w:ind w:left="288"/>
            </w:pPr>
            <w:hyperlink w:anchor="E_Medication_Discharge_V4">
              <w:r w:rsidR="004B3F04">
                <w:rPr>
                  <w:rStyle w:val="HyperlinkText9pt"/>
                </w:rPr>
                <w:t>Medication, Discharge (V4)</w:t>
              </w:r>
            </w:hyperlink>
          </w:p>
        </w:tc>
        <w:tc>
          <w:tcPr>
            <w:tcW w:w="360" w:type="dxa"/>
          </w:tcPr>
          <w:p w14:paraId="67587E96" w14:textId="77777777" w:rsidR="004B3F04" w:rsidRDefault="004B3F04" w:rsidP="000659BE">
            <w:pPr>
              <w:pStyle w:val="TableText"/>
            </w:pPr>
            <w:r>
              <w:t>Entry</w:t>
            </w:r>
          </w:p>
        </w:tc>
        <w:tc>
          <w:tcPr>
            <w:tcW w:w="360" w:type="dxa"/>
          </w:tcPr>
          <w:p w14:paraId="48FD2CC3" w14:textId="77777777" w:rsidR="004B3F04" w:rsidRDefault="004B3F04" w:rsidP="000659BE">
            <w:pPr>
              <w:pStyle w:val="TableText"/>
            </w:pPr>
            <w:r>
              <w:t>urn:hl7ii:2.16.840.1.113883.10.20.28.4.48:2021-02-01</w:t>
            </w:r>
          </w:p>
        </w:tc>
      </w:tr>
      <w:tr w:rsidR="004B3F04" w14:paraId="5C0E0CAE" w14:textId="77777777" w:rsidTr="000659BE">
        <w:trPr>
          <w:jc w:val="center"/>
        </w:trPr>
        <w:tc>
          <w:tcPr>
            <w:tcW w:w="360" w:type="dxa"/>
          </w:tcPr>
          <w:p w14:paraId="4713BBB7"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5B153924" w14:textId="77777777" w:rsidR="004B3F04" w:rsidRDefault="004B3F04" w:rsidP="000659BE">
            <w:pPr>
              <w:pStyle w:val="TableText"/>
            </w:pPr>
            <w:r>
              <w:t>Entry</w:t>
            </w:r>
          </w:p>
        </w:tc>
        <w:tc>
          <w:tcPr>
            <w:tcW w:w="360" w:type="dxa"/>
          </w:tcPr>
          <w:p w14:paraId="583DF5DD" w14:textId="77777777" w:rsidR="004B3F04" w:rsidRDefault="004B3F04" w:rsidP="000659BE">
            <w:pPr>
              <w:pStyle w:val="TableText"/>
            </w:pPr>
            <w:r>
              <w:t>urn:hl7ii:2.16.840.1.113883.10.20.28.4.88:2017-05-01</w:t>
            </w:r>
          </w:p>
        </w:tc>
      </w:tr>
      <w:tr w:rsidR="004B3F04" w14:paraId="5CF42521" w14:textId="77777777" w:rsidTr="000659BE">
        <w:trPr>
          <w:jc w:val="center"/>
        </w:trPr>
        <w:tc>
          <w:tcPr>
            <w:tcW w:w="360" w:type="dxa"/>
          </w:tcPr>
          <w:p w14:paraId="2209508C" w14:textId="77777777" w:rsidR="004B3F04" w:rsidRDefault="006C736C" w:rsidP="000659BE">
            <w:pPr>
              <w:pStyle w:val="TableText"/>
              <w:ind w:left="432"/>
            </w:pPr>
            <w:hyperlink w:anchor="E_Supply">
              <w:r w:rsidR="004B3F04">
                <w:rPr>
                  <w:rStyle w:val="HyperlinkText9pt"/>
                </w:rPr>
                <w:t>Supply</w:t>
              </w:r>
            </w:hyperlink>
          </w:p>
        </w:tc>
        <w:tc>
          <w:tcPr>
            <w:tcW w:w="360" w:type="dxa"/>
          </w:tcPr>
          <w:p w14:paraId="5A63BC76" w14:textId="77777777" w:rsidR="004B3F04" w:rsidRDefault="004B3F04" w:rsidP="000659BE">
            <w:pPr>
              <w:pStyle w:val="TableText"/>
            </w:pPr>
            <w:r>
              <w:t>Entry</w:t>
            </w:r>
          </w:p>
        </w:tc>
        <w:tc>
          <w:tcPr>
            <w:tcW w:w="360" w:type="dxa"/>
          </w:tcPr>
          <w:p w14:paraId="3F41DE26" w14:textId="77777777" w:rsidR="004B3F04" w:rsidRDefault="004B3F04" w:rsidP="000659BE">
            <w:pPr>
              <w:pStyle w:val="TableText"/>
            </w:pPr>
            <w:r>
              <w:t>urn:hl7ii:2.16.840.1.113883.10.20.28.4.129:2017-08-01</w:t>
            </w:r>
          </w:p>
        </w:tc>
      </w:tr>
      <w:tr w:rsidR="004B3F04" w14:paraId="6FDDBADB" w14:textId="77777777" w:rsidTr="000659BE">
        <w:trPr>
          <w:jc w:val="center"/>
        </w:trPr>
        <w:tc>
          <w:tcPr>
            <w:tcW w:w="360" w:type="dxa"/>
          </w:tcPr>
          <w:p w14:paraId="1D414E37" w14:textId="77777777" w:rsidR="004B3F04" w:rsidRDefault="006C736C" w:rsidP="000659BE">
            <w:pPr>
              <w:pStyle w:val="TableText"/>
              <w:ind w:left="432"/>
            </w:pPr>
            <w:hyperlink w:anchor="E_Days_Supplied">
              <w:r w:rsidR="004B3F04">
                <w:rPr>
                  <w:rStyle w:val="HyperlinkText9pt"/>
                </w:rPr>
                <w:t>Days Supplied</w:t>
              </w:r>
            </w:hyperlink>
          </w:p>
        </w:tc>
        <w:tc>
          <w:tcPr>
            <w:tcW w:w="360" w:type="dxa"/>
          </w:tcPr>
          <w:p w14:paraId="6D6244AE" w14:textId="77777777" w:rsidR="004B3F04" w:rsidRDefault="004B3F04" w:rsidP="000659BE">
            <w:pPr>
              <w:pStyle w:val="TableText"/>
            </w:pPr>
            <w:r>
              <w:t>Entry</w:t>
            </w:r>
          </w:p>
        </w:tc>
        <w:tc>
          <w:tcPr>
            <w:tcW w:w="360" w:type="dxa"/>
          </w:tcPr>
          <w:p w14:paraId="6DF1C9F5" w14:textId="77777777" w:rsidR="004B3F04" w:rsidRDefault="004B3F04" w:rsidP="000659BE">
            <w:pPr>
              <w:pStyle w:val="TableText"/>
            </w:pPr>
            <w:r>
              <w:t>urn:hl7ii:2.16.840.1.113883.10.20.28.4.133:2018-05-01</w:t>
            </w:r>
          </w:p>
        </w:tc>
      </w:tr>
      <w:tr w:rsidR="004B3F04" w14:paraId="3E77DE6B" w14:textId="77777777" w:rsidTr="000659BE">
        <w:trPr>
          <w:jc w:val="center"/>
        </w:trPr>
        <w:tc>
          <w:tcPr>
            <w:tcW w:w="360" w:type="dxa"/>
          </w:tcPr>
          <w:p w14:paraId="28565155"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127AE167" w14:textId="77777777" w:rsidR="004B3F04" w:rsidRDefault="004B3F04" w:rsidP="000659BE">
            <w:pPr>
              <w:pStyle w:val="TableText"/>
            </w:pPr>
            <w:r>
              <w:t>Entry</w:t>
            </w:r>
          </w:p>
        </w:tc>
        <w:tc>
          <w:tcPr>
            <w:tcW w:w="360" w:type="dxa"/>
          </w:tcPr>
          <w:p w14:paraId="0F25F6C0" w14:textId="77777777" w:rsidR="004B3F04" w:rsidRDefault="004B3F04" w:rsidP="000659BE">
            <w:pPr>
              <w:pStyle w:val="TableText"/>
            </w:pPr>
            <w:r>
              <w:t>urn:hl7ii:2.16.840.1.113883.10.20.28.4.134:2021-02-01</w:t>
            </w:r>
          </w:p>
        </w:tc>
      </w:tr>
      <w:tr w:rsidR="004B3F04" w14:paraId="48541E79" w14:textId="77777777" w:rsidTr="000659BE">
        <w:trPr>
          <w:jc w:val="center"/>
        </w:trPr>
        <w:tc>
          <w:tcPr>
            <w:tcW w:w="360" w:type="dxa"/>
          </w:tcPr>
          <w:p w14:paraId="179C9154"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C8010EA" w14:textId="77777777" w:rsidR="004B3F04" w:rsidRDefault="004B3F04" w:rsidP="000659BE">
            <w:pPr>
              <w:pStyle w:val="TableText"/>
            </w:pPr>
            <w:r>
              <w:t>Entry</w:t>
            </w:r>
          </w:p>
        </w:tc>
        <w:tc>
          <w:tcPr>
            <w:tcW w:w="360" w:type="dxa"/>
          </w:tcPr>
          <w:p w14:paraId="0815D334" w14:textId="77777777" w:rsidR="004B3F04" w:rsidRDefault="004B3F04" w:rsidP="000659BE">
            <w:pPr>
              <w:pStyle w:val="TableText"/>
            </w:pPr>
            <w:r>
              <w:t>urn:hl7ii:2.16.840.1.113883.10.20.28.4.136:2021-02-01</w:t>
            </w:r>
          </w:p>
        </w:tc>
      </w:tr>
      <w:tr w:rsidR="004B3F04" w14:paraId="51023C7E" w14:textId="77777777" w:rsidTr="000659BE">
        <w:trPr>
          <w:jc w:val="center"/>
        </w:trPr>
        <w:tc>
          <w:tcPr>
            <w:tcW w:w="360" w:type="dxa"/>
          </w:tcPr>
          <w:p w14:paraId="5E21E4B7"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5503BBD" w14:textId="77777777" w:rsidR="004B3F04" w:rsidRDefault="004B3F04" w:rsidP="000659BE">
            <w:pPr>
              <w:pStyle w:val="TableText"/>
            </w:pPr>
            <w:r>
              <w:t>Entry</w:t>
            </w:r>
          </w:p>
        </w:tc>
        <w:tc>
          <w:tcPr>
            <w:tcW w:w="360" w:type="dxa"/>
          </w:tcPr>
          <w:p w14:paraId="021093C9" w14:textId="77777777" w:rsidR="004B3F04" w:rsidRDefault="004B3F04" w:rsidP="000659BE">
            <w:pPr>
              <w:pStyle w:val="TableText"/>
            </w:pPr>
            <w:r>
              <w:t>urn:hl7ii:2.16.840.1.113883.10.20.28.4.135:2021-02-01</w:t>
            </w:r>
          </w:p>
        </w:tc>
      </w:tr>
      <w:tr w:rsidR="004B3F04" w14:paraId="4739FB93" w14:textId="77777777" w:rsidTr="000659BE">
        <w:trPr>
          <w:jc w:val="center"/>
        </w:trPr>
        <w:tc>
          <w:tcPr>
            <w:tcW w:w="360" w:type="dxa"/>
          </w:tcPr>
          <w:p w14:paraId="5DD789A3"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0C81738" w14:textId="77777777" w:rsidR="004B3F04" w:rsidRDefault="004B3F04" w:rsidP="000659BE">
            <w:pPr>
              <w:pStyle w:val="TableText"/>
            </w:pPr>
            <w:r>
              <w:t>Entry</w:t>
            </w:r>
          </w:p>
        </w:tc>
        <w:tc>
          <w:tcPr>
            <w:tcW w:w="360" w:type="dxa"/>
          </w:tcPr>
          <w:p w14:paraId="072F937E" w14:textId="77777777" w:rsidR="004B3F04" w:rsidRDefault="004B3F04" w:rsidP="000659BE">
            <w:pPr>
              <w:pStyle w:val="TableText"/>
            </w:pPr>
            <w:r>
              <w:t>urn:hl7ii:2.16.840.1.113883.10.20.28.4.137:2021-02-01</w:t>
            </w:r>
          </w:p>
        </w:tc>
      </w:tr>
      <w:tr w:rsidR="004B3F04" w14:paraId="07816CA1" w14:textId="77777777" w:rsidTr="000659BE">
        <w:trPr>
          <w:jc w:val="center"/>
        </w:trPr>
        <w:tc>
          <w:tcPr>
            <w:tcW w:w="360" w:type="dxa"/>
          </w:tcPr>
          <w:p w14:paraId="16751617" w14:textId="77777777" w:rsidR="004B3F04" w:rsidRDefault="006C736C" w:rsidP="000659BE">
            <w:pPr>
              <w:pStyle w:val="TableText"/>
              <w:ind w:left="288"/>
            </w:pPr>
            <w:hyperlink w:anchor="E_Medication_Dispensed_V4_">
              <w:r w:rsidR="004B3F04">
                <w:rPr>
                  <w:rStyle w:val="HyperlinkText9pt"/>
                </w:rPr>
                <w:t>Medication, Dispensed (V4)</w:t>
              </w:r>
            </w:hyperlink>
          </w:p>
        </w:tc>
        <w:tc>
          <w:tcPr>
            <w:tcW w:w="360" w:type="dxa"/>
          </w:tcPr>
          <w:p w14:paraId="24DD221C" w14:textId="77777777" w:rsidR="004B3F04" w:rsidRDefault="004B3F04" w:rsidP="000659BE">
            <w:pPr>
              <w:pStyle w:val="TableText"/>
            </w:pPr>
            <w:r>
              <w:t>Entry</w:t>
            </w:r>
          </w:p>
        </w:tc>
        <w:tc>
          <w:tcPr>
            <w:tcW w:w="360" w:type="dxa"/>
          </w:tcPr>
          <w:p w14:paraId="52725706" w14:textId="77777777" w:rsidR="004B3F04" w:rsidRDefault="004B3F04" w:rsidP="000659BE">
            <w:pPr>
              <w:pStyle w:val="TableText"/>
            </w:pPr>
            <w:r>
              <w:t>urn:hl7ii:2.16.840.1.113883.10.20.28.4.49:2021-02-01</w:t>
            </w:r>
          </w:p>
        </w:tc>
      </w:tr>
      <w:tr w:rsidR="004B3F04" w14:paraId="3D545492" w14:textId="77777777" w:rsidTr="000659BE">
        <w:trPr>
          <w:jc w:val="center"/>
        </w:trPr>
        <w:tc>
          <w:tcPr>
            <w:tcW w:w="360" w:type="dxa"/>
          </w:tcPr>
          <w:p w14:paraId="0B31221A"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6F5E91A" w14:textId="77777777" w:rsidR="004B3F04" w:rsidRDefault="004B3F04" w:rsidP="000659BE">
            <w:pPr>
              <w:pStyle w:val="TableText"/>
            </w:pPr>
            <w:r>
              <w:t>Entry</w:t>
            </w:r>
          </w:p>
        </w:tc>
        <w:tc>
          <w:tcPr>
            <w:tcW w:w="360" w:type="dxa"/>
          </w:tcPr>
          <w:p w14:paraId="52FC8A59" w14:textId="77777777" w:rsidR="004B3F04" w:rsidRDefault="004B3F04" w:rsidP="000659BE">
            <w:pPr>
              <w:pStyle w:val="TableText"/>
            </w:pPr>
            <w:r>
              <w:t>urn:hl7ii:2.16.840.1.113883.10.20.28.4.88:2017-05-01</w:t>
            </w:r>
          </w:p>
        </w:tc>
      </w:tr>
      <w:tr w:rsidR="004B3F04" w14:paraId="6ED6046D" w14:textId="77777777" w:rsidTr="000659BE">
        <w:trPr>
          <w:jc w:val="center"/>
        </w:trPr>
        <w:tc>
          <w:tcPr>
            <w:tcW w:w="360" w:type="dxa"/>
          </w:tcPr>
          <w:p w14:paraId="673D2F84" w14:textId="77777777" w:rsidR="004B3F04" w:rsidRDefault="006C736C" w:rsidP="000659BE">
            <w:pPr>
              <w:pStyle w:val="TableText"/>
              <w:ind w:left="432"/>
            </w:pPr>
            <w:hyperlink w:anchor="E_Dosage">
              <w:r w:rsidR="004B3F04">
                <w:rPr>
                  <w:rStyle w:val="HyperlinkText9pt"/>
                </w:rPr>
                <w:t>Dosage</w:t>
              </w:r>
            </w:hyperlink>
          </w:p>
        </w:tc>
        <w:tc>
          <w:tcPr>
            <w:tcW w:w="360" w:type="dxa"/>
          </w:tcPr>
          <w:p w14:paraId="3154C9EC" w14:textId="77777777" w:rsidR="004B3F04" w:rsidRDefault="004B3F04" w:rsidP="000659BE">
            <w:pPr>
              <w:pStyle w:val="TableText"/>
            </w:pPr>
            <w:r>
              <w:t>Entry</w:t>
            </w:r>
          </w:p>
        </w:tc>
        <w:tc>
          <w:tcPr>
            <w:tcW w:w="360" w:type="dxa"/>
          </w:tcPr>
          <w:p w14:paraId="1CD33CF3" w14:textId="77777777" w:rsidR="004B3F04" w:rsidRDefault="004B3F04" w:rsidP="000659BE">
            <w:pPr>
              <w:pStyle w:val="TableText"/>
            </w:pPr>
            <w:r>
              <w:t>urn:hl7ii:2.16.840.1.113883.10.20.28.4.125:2017-05-01</w:t>
            </w:r>
          </w:p>
        </w:tc>
      </w:tr>
      <w:tr w:rsidR="004B3F04" w14:paraId="72DD1F68" w14:textId="77777777" w:rsidTr="000659BE">
        <w:trPr>
          <w:jc w:val="center"/>
        </w:trPr>
        <w:tc>
          <w:tcPr>
            <w:tcW w:w="360" w:type="dxa"/>
          </w:tcPr>
          <w:p w14:paraId="2374B4BF"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4F46D3A2" w14:textId="77777777" w:rsidR="004B3F04" w:rsidRDefault="004B3F04" w:rsidP="000659BE">
            <w:pPr>
              <w:pStyle w:val="TableText"/>
            </w:pPr>
            <w:r>
              <w:t>Entry</w:t>
            </w:r>
          </w:p>
        </w:tc>
        <w:tc>
          <w:tcPr>
            <w:tcW w:w="360" w:type="dxa"/>
          </w:tcPr>
          <w:p w14:paraId="6B31DC4B" w14:textId="77777777" w:rsidR="004B3F04" w:rsidRDefault="004B3F04" w:rsidP="000659BE">
            <w:pPr>
              <w:pStyle w:val="TableText"/>
            </w:pPr>
            <w:r>
              <w:t>urn:hl7ii:2.16.840.1.113883.10.20.28.4.127:2017-08-01</w:t>
            </w:r>
          </w:p>
        </w:tc>
      </w:tr>
      <w:tr w:rsidR="004B3F04" w14:paraId="0BD2693C" w14:textId="77777777" w:rsidTr="000659BE">
        <w:trPr>
          <w:jc w:val="center"/>
        </w:trPr>
        <w:tc>
          <w:tcPr>
            <w:tcW w:w="360" w:type="dxa"/>
          </w:tcPr>
          <w:p w14:paraId="280AC3DB" w14:textId="77777777" w:rsidR="004B3F04" w:rsidRDefault="006C736C" w:rsidP="000659BE">
            <w:pPr>
              <w:pStyle w:val="TableText"/>
              <w:ind w:left="432"/>
            </w:pPr>
            <w:hyperlink w:anchor="E_Days_Supplied">
              <w:r w:rsidR="004B3F04">
                <w:rPr>
                  <w:rStyle w:val="HyperlinkText9pt"/>
                </w:rPr>
                <w:t>Days Supplied</w:t>
              </w:r>
            </w:hyperlink>
          </w:p>
        </w:tc>
        <w:tc>
          <w:tcPr>
            <w:tcW w:w="360" w:type="dxa"/>
          </w:tcPr>
          <w:p w14:paraId="400871C4" w14:textId="77777777" w:rsidR="004B3F04" w:rsidRDefault="004B3F04" w:rsidP="000659BE">
            <w:pPr>
              <w:pStyle w:val="TableText"/>
            </w:pPr>
            <w:r>
              <w:t>Entry</w:t>
            </w:r>
          </w:p>
        </w:tc>
        <w:tc>
          <w:tcPr>
            <w:tcW w:w="360" w:type="dxa"/>
          </w:tcPr>
          <w:p w14:paraId="1F013170" w14:textId="77777777" w:rsidR="004B3F04" w:rsidRDefault="004B3F04" w:rsidP="000659BE">
            <w:pPr>
              <w:pStyle w:val="TableText"/>
            </w:pPr>
            <w:r>
              <w:t>urn:hl7ii:2.16.840.1.113883.10.20.28.4.133:2018-05-01</w:t>
            </w:r>
          </w:p>
        </w:tc>
      </w:tr>
      <w:tr w:rsidR="004B3F04" w14:paraId="219A01EB" w14:textId="77777777" w:rsidTr="000659BE">
        <w:trPr>
          <w:jc w:val="center"/>
        </w:trPr>
        <w:tc>
          <w:tcPr>
            <w:tcW w:w="360" w:type="dxa"/>
          </w:tcPr>
          <w:p w14:paraId="221BEA95"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24030A0E" w14:textId="77777777" w:rsidR="004B3F04" w:rsidRDefault="004B3F04" w:rsidP="000659BE">
            <w:pPr>
              <w:pStyle w:val="TableText"/>
            </w:pPr>
            <w:r>
              <w:t>Entry</w:t>
            </w:r>
          </w:p>
        </w:tc>
        <w:tc>
          <w:tcPr>
            <w:tcW w:w="360" w:type="dxa"/>
          </w:tcPr>
          <w:p w14:paraId="23A59035" w14:textId="77777777" w:rsidR="004B3F04" w:rsidRDefault="004B3F04" w:rsidP="000659BE">
            <w:pPr>
              <w:pStyle w:val="TableText"/>
            </w:pPr>
            <w:r>
              <w:t>urn:hl7ii:2.16.840.1.113883.10.20.28.4.142:2021-02-01</w:t>
            </w:r>
          </w:p>
        </w:tc>
      </w:tr>
      <w:tr w:rsidR="004B3F04" w14:paraId="0BF06950" w14:textId="77777777" w:rsidTr="000659BE">
        <w:trPr>
          <w:jc w:val="center"/>
        </w:trPr>
        <w:tc>
          <w:tcPr>
            <w:tcW w:w="360" w:type="dxa"/>
          </w:tcPr>
          <w:p w14:paraId="2C4864D8"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70518F74" w14:textId="77777777" w:rsidR="004B3F04" w:rsidRDefault="004B3F04" w:rsidP="000659BE">
            <w:pPr>
              <w:pStyle w:val="TableText"/>
            </w:pPr>
            <w:r>
              <w:t>Entry</w:t>
            </w:r>
          </w:p>
        </w:tc>
        <w:tc>
          <w:tcPr>
            <w:tcW w:w="360" w:type="dxa"/>
          </w:tcPr>
          <w:p w14:paraId="03F93EF2" w14:textId="77777777" w:rsidR="004B3F04" w:rsidRDefault="004B3F04" w:rsidP="000659BE">
            <w:pPr>
              <w:pStyle w:val="TableText"/>
            </w:pPr>
            <w:r>
              <w:t>urn:hl7ii:2.16.840.1.113883.10.20.28.4.134:2021-02-01</w:t>
            </w:r>
          </w:p>
        </w:tc>
      </w:tr>
      <w:tr w:rsidR="004B3F04" w14:paraId="703C7272" w14:textId="77777777" w:rsidTr="000659BE">
        <w:trPr>
          <w:jc w:val="center"/>
        </w:trPr>
        <w:tc>
          <w:tcPr>
            <w:tcW w:w="360" w:type="dxa"/>
          </w:tcPr>
          <w:p w14:paraId="2104D9A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521EF9B1" w14:textId="77777777" w:rsidR="004B3F04" w:rsidRDefault="004B3F04" w:rsidP="000659BE">
            <w:pPr>
              <w:pStyle w:val="TableText"/>
            </w:pPr>
            <w:r>
              <w:t>Entry</w:t>
            </w:r>
          </w:p>
        </w:tc>
        <w:tc>
          <w:tcPr>
            <w:tcW w:w="360" w:type="dxa"/>
          </w:tcPr>
          <w:p w14:paraId="095DD837" w14:textId="77777777" w:rsidR="004B3F04" w:rsidRDefault="004B3F04" w:rsidP="000659BE">
            <w:pPr>
              <w:pStyle w:val="TableText"/>
            </w:pPr>
            <w:r>
              <w:t>urn:hl7ii:2.16.840.1.113883.10.20.28.4.136:2021-02-01</w:t>
            </w:r>
          </w:p>
        </w:tc>
      </w:tr>
      <w:tr w:rsidR="004B3F04" w14:paraId="69264247" w14:textId="77777777" w:rsidTr="000659BE">
        <w:trPr>
          <w:jc w:val="center"/>
        </w:trPr>
        <w:tc>
          <w:tcPr>
            <w:tcW w:w="360" w:type="dxa"/>
          </w:tcPr>
          <w:p w14:paraId="59FF6FA8"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76B5DC4" w14:textId="77777777" w:rsidR="004B3F04" w:rsidRDefault="004B3F04" w:rsidP="000659BE">
            <w:pPr>
              <w:pStyle w:val="TableText"/>
            </w:pPr>
            <w:r>
              <w:t>Entry</w:t>
            </w:r>
          </w:p>
        </w:tc>
        <w:tc>
          <w:tcPr>
            <w:tcW w:w="360" w:type="dxa"/>
          </w:tcPr>
          <w:p w14:paraId="2CF90AF6" w14:textId="77777777" w:rsidR="004B3F04" w:rsidRDefault="004B3F04" w:rsidP="000659BE">
            <w:pPr>
              <w:pStyle w:val="TableText"/>
            </w:pPr>
            <w:r>
              <w:t>urn:hl7ii:2.16.840.1.113883.10.20.28.4.135:2021-02-01</w:t>
            </w:r>
          </w:p>
        </w:tc>
      </w:tr>
      <w:tr w:rsidR="004B3F04" w14:paraId="3368E700" w14:textId="77777777" w:rsidTr="000659BE">
        <w:trPr>
          <w:jc w:val="center"/>
        </w:trPr>
        <w:tc>
          <w:tcPr>
            <w:tcW w:w="360" w:type="dxa"/>
          </w:tcPr>
          <w:p w14:paraId="7BC97F7F"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7C2D25F1" w14:textId="77777777" w:rsidR="004B3F04" w:rsidRDefault="004B3F04" w:rsidP="000659BE">
            <w:pPr>
              <w:pStyle w:val="TableText"/>
            </w:pPr>
            <w:r>
              <w:t>Entry</w:t>
            </w:r>
          </w:p>
        </w:tc>
        <w:tc>
          <w:tcPr>
            <w:tcW w:w="360" w:type="dxa"/>
          </w:tcPr>
          <w:p w14:paraId="6B1583A9" w14:textId="77777777" w:rsidR="004B3F04" w:rsidRDefault="004B3F04" w:rsidP="000659BE">
            <w:pPr>
              <w:pStyle w:val="TableText"/>
            </w:pPr>
            <w:r>
              <w:t>urn:hl7ii:2.16.840.1.113883.10.20.28.4.137:2021-02-01</w:t>
            </w:r>
          </w:p>
        </w:tc>
      </w:tr>
      <w:tr w:rsidR="004B3F04" w14:paraId="0C23531B" w14:textId="77777777" w:rsidTr="000659BE">
        <w:trPr>
          <w:jc w:val="center"/>
        </w:trPr>
        <w:tc>
          <w:tcPr>
            <w:tcW w:w="360" w:type="dxa"/>
          </w:tcPr>
          <w:p w14:paraId="5A72C789" w14:textId="77777777" w:rsidR="004B3F04" w:rsidRDefault="006C736C" w:rsidP="000659BE">
            <w:pPr>
              <w:pStyle w:val="TableText"/>
              <w:ind w:left="288"/>
            </w:pPr>
            <w:hyperlink w:anchor="E_Medication_Order_V5_">
              <w:r w:rsidR="004B3F04">
                <w:rPr>
                  <w:rStyle w:val="HyperlinkText9pt"/>
                </w:rPr>
                <w:t>Medication, Order (V5)</w:t>
              </w:r>
            </w:hyperlink>
          </w:p>
        </w:tc>
        <w:tc>
          <w:tcPr>
            <w:tcW w:w="360" w:type="dxa"/>
          </w:tcPr>
          <w:p w14:paraId="005DB920" w14:textId="77777777" w:rsidR="004B3F04" w:rsidRDefault="004B3F04" w:rsidP="000659BE">
            <w:pPr>
              <w:pStyle w:val="TableText"/>
            </w:pPr>
            <w:r>
              <w:t>Entry</w:t>
            </w:r>
          </w:p>
        </w:tc>
        <w:tc>
          <w:tcPr>
            <w:tcW w:w="360" w:type="dxa"/>
          </w:tcPr>
          <w:p w14:paraId="2693B8C0" w14:textId="77777777" w:rsidR="004B3F04" w:rsidRDefault="004B3F04" w:rsidP="000659BE">
            <w:pPr>
              <w:pStyle w:val="TableText"/>
            </w:pPr>
            <w:r>
              <w:t>urn:hl7ii:2.16.840.1.113883.10.20.28.4.51:2021-02-01</w:t>
            </w:r>
          </w:p>
        </w:tc>
      </w:tr>
      <w:tr w:rsidR="004B3F04" w14:paraId="12092449" w14:textId="77777777" w:rsidTr="000659BE">
        <w:trPr>
          <w:jc w:val="center"/>
        </w:trPr>
        <w:tc>
          <w:tcPr>
            <w:tcW w:w="360" w:type="dxa"/>
          </w:tcPr>
          <w:p w14:paraId="4237DAE5"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3D563D9" w14:textId="77777777" w:rsidR="004B3F04" w:rsidRDefault="004B3F04" w:rsidP="000659BE">
            <w:pPr>
              <w:pStyle w:val="TableText"/>
            </w:pPr>
            <w:r>
              <w:t>Entry</w:t>
            </w:r>
          </w:p>
        </w:tc>
        <w:tc>
          <w:tcPr>
            <w:tcW w:w="360" w:type="dxa"/>
          </w:tcPr>
          <w:p w14:paraId="5C6461CF" w14:textId="77777777" w:rsidR="004B3F04" w:rsidRDefault="004B3F04" w:rsidP="000659BE">
            <w:pPr>
              <w:pStyle w:val="TableText"/>
            </w:pPr>
            <w:r>
              <w:t>urn:hl7ii:2.16.840.1.113883.10.20.28.4.88:2017-05-01</w:t>
            </w:r>
          </w:p>
        </w:tc>
      </w:tr>
      <w:tr w:rsidR="004B3F04" w14:paraId="5368C373" w14:textId="77777777" w:rsidTr="000659BE">
        <w:trPr>
          <w:jc w:val="center"/>
        </w:trPr>
        <w:tc>
          <w:tcPr>
            <w:tcW w:w="360" w:type="dxa"/>
          </w:tcPr>
          <w:p w14:paraId="03C1AF15"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386672B3" w14:textId="77777777" w:rsidR="004B3F04" w:rsidRDefault="004B3F04" w:rsidP="000659BE">
            <w:pPr>
              <w:pStyle w:val="TableText"/>
            </w:pPr>
            <w:r>
              <w:t>Entry</w:t>
            </w:r>
          </w:p>
        </w:tc>
        <w:tc>
          <w:tcPr>
            <w:tcW w:w="360" w:type="dxa"/>
          </w:tcPr>
          <w:p w14:paraId="4D4B0E19" w14:textId="77777777" w:rsidR="004B3F04" w:rsidRDefault="004B3F04" w:rsidP="000659BE">
            <w:pPr>
              <w:pStyle w:val="TableText"/>
            </w:pPr>
            <w:r>
              <w:t>urn:hl7ii:2.16.840.1.113883.10.20.28.4.127:2017-08-01</w:t>
            </w:r>
          </w:p>
        </w:tc>
      </w:tr>
      <w:tr w:rsidR="004B3F04" w14:paraId="62D57458" w14:textId="77777777" w:rsidTr="000659BE">
        <w:trPr>
          <w:jc w:val="center"/>
        </w:trPr>
        <w:tc>
          <w:tcPr>
            <w:tcW w:w="360" w:type="dxa"/>
          </w:tcPr>
          <w:p w14:paraId="751F01F8" w14:textId="77777777" w:rsidR="004B3F04" w:rsidRDefault="006C736C" w:rsidP="000659BE">
            <w:pPr>
              <w:pStyle w:val="TableText"/>
              <w:ind w:left="432"/>
            </w:pPr>
            <w:hyperlink w:anchor="E_Supply">
              <w:r w:rsidR="004B3F04">
                <w:rPr>
                  <w:rStyle w:val="HyperlinkText9pt"/>
                </w:rPr>
                <w:t>Supply</w:t>
              </w:r>
            </w:hyperlink>
          </w:p>
        </w:tc>
        <w:tc>
          <w:tcPr>
            <w:tcW w:w="360" w:type="dxa"/>
          </w:tcPr>
          <w:p w14:paraId="419B7636" w14:textId="77777777" w:rsidR="004B3F04" w:rsidRDefault="004B3F04" w:rsidP="000659BE">
            <w:pPr>
              <w:pStyle w:val="TableText"/>
            </w:pPr>
            <w:r>
              <w:t>Entry</w:t>
            </w:r>
          </w:p>
        </w:tc>
        <w:tc>
          <w:tcPr>
            <w:tcW w:w="360" w:type="dxa"/>
          </w:tcPr>
          <w:p w14:paraId="0412DDD9" w14:textId="77777777" w:rsidR="004B3F04" w:rsidRDefault="004B3F04" w:rsidP="000659BE">
            <w:pPr>
              <w:pStyle w:val="TableText"/>
            </w:pPr>
            <w:r>
              <w:t>urn:hl7ii:2.16.840.1.113883.10.20.28.4.129:2017-08-01</w:t>
            </w:r>
          </w:p>
        </w:tc>
      </w:tr>
      <w:tr w:rsidR="004B3F04" w14:paraId="76581E5B" w14:textId="77777777" w:rsidTr="000659BE">
        <w:trPr>
          <w:jc w:val="center"/>
        </w:trPr>
        <w:tc>
          <w:tcPr>
            <w:tcW w:w="360" w:type="dxa"/>
          </w:tcPr>
          <w:p w14:paraId="31DD3BBF" w14:textId="77777777" w:rsidR="004B3F04" w:rsidRDefault="006C736C" w:rsidP="000659BE">
            <w:pPr>
              <w:pStyle w:val="TableText"/>
              <w:ind w:left="432"/>
            </w:pPr>
            <w:hyperlink w:anchor="E_Days_Supplied">
              <w:r w:rsidR="004B3F04">
                <w:rPr>
                  <w:rStyle w:val="HyperlinkText9pt"/>
                </w:rPr>
                <w:t>Days Supplied</w:t>
              </w:r>
            </w:hyperlink>
          </w:p>
        </w:tc>
        <w:tc>
          <w:tcPr>
            <w:tcW w:w="360" w:type="dxa"/>
          </w:tcPr>
          <w:p w14:paraId="0F49D7D2" w14:textId="77777777" w:rsidR="004B3F04" w:rsidRDefault="004B3F04" w:rsidP="000659BE">
            <w:pPr>
              <w:pStyle w:val="TableText"/>
            </w:pPr>
            <w:r>
              <w:t>Entry</w:t>
            </w:r>
          </w:p>
        </w:tc>
        <w:tc>
          <w:tcPr>
            <w:tcW w:w="360" w:type="dxa"/>
          </w:tcPr>
          <w:p w14:paraId="1EE94711" w14:textId="77777777" w:rsidR="004B3F04" w:rsidRDefault="004B3F04" w:rsidP="000659BE">
            <w:pPr>
              <w:pStyle w:val="TableText"/>
            </w:pPr>
            <w:r>
              <w:t>urn:hl7ii:2.16.840.1.113883.10.20.28.4.133:2018-05-01</w:t>
            </w:r>
          </w:p>
        </w:tc>
      </w:tr>
      <w:tr w:rsidR="004B3F04" w14:paraId="3861DDFA" w14:textId="77777777" w:rsidTr="000659BE">
        <w:trPr>
          <w:jc w:val="center"/>
        </w:trPr>
        <w:tc>
          <w:tcPr>
            <w:tcW w:w="360" w:type="dxa"/>
          </w:tcPr>
          <w:p w14:paraId="2D917854"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40C1FE51" w14:textId="77777777" w:rsidR="004B3F04" w:rsidRDefault="004B3F04" w:rsidP="000659BE">
            <w:pPr>
              <w:pStyle w:val="TableText"/>
            </w:pPr>
            <w:r>
              <w:t>Entry</w:t>
            </w:r>
          </w:p>
        </w:tc>
        <w:tc>
          <w:tcPr>
            <w:tcW w:w="360" w:type="dxa"/>
          </w:tcPr>
          <w:p w14:paraId="6D462E0F" w14:textId="77777777" w:rsidR="004B3F04" w:rsidRDefault="004B3F04" w:rsidP="000659BE">
            <w:pPr>
              <w:pStyle w:val="TableText"/>
            </w:pPr>
            <w:r>
              <w:t>urn:hl7ii:2.16.840.1.113883.10.20.28.4.134:2021-02-01</w:t>
            </w:r>
          </w:p>
        </w:tc>
      </w:tr>
      <w:tr w:rsidR="004B3F04" w14:paraId="174684A4" w14:textId="77777777" w:rsidTr="000659BE">
        <w:trPr>
          <w:jc w:val="center"/>
        </w:trPr>
        <w:tc>
          <w:tcPr>
            <w:tcW w:w="360" w:type="dxa"/>
          </w:tcPr>
          <w:p w14:paraId="1D8D8249"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8CBE26A" w14:textId="77777777" w:rsidR="004B3F04" w:rsidRDefault="004B3F04" w:rsidP="000659BE">
            <w:pPr>
              <w:pStyle w:val="TableText"/>
            </w:pPr>
            <w:r>
              <w:t>Entry</w:t>
            </w:r>
          </w:p>
        </w:tc>
        <w:tc>
          <w:tcPr>
            <w:tcW w:w="360" w:type="dxa"/>
          </w:tcPr>
          <w:p w14:paraId="20B9E9AE" w14:textId="77777777" w:rsidR="004B3F04" w:rsidRDefault="004B3F04" w:rsidP="000659BE">
            <w:pPr>
              <w:pStyle w:val="TableText"/>
            </w:pPr>
            <w:r>
              <w:t>urn:hl7ii:2.16.840.1.113883.10.20.28.4.135:2021-02-01</w:t>
            </w:r>
          </w:p>
        </w:tc>
      </w:tr>
      <w:tr w:rsidR="004B3F04" w14:paraId="635E2F42" w14:textId="77777777" w:rsidTr="000659BE">
        <w:trPr>
          <w:jc w:val="center"/>
        </w:trPr>
        <w:tc>
          <w:tcPr>
            <w:tcW w:w="360" w:type="dxa"/>
          </w:tcPr>
          <w:p w14:paraId="075B458C"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387C7A7" w14:textId="77777777" w:rsidR="004B3F04" w:rsidRDefault="004B3F04" w:rsidP="000659BE">
            <w:pPr>
              <w:pStyle w:val="TableText"/>
            </w:pPr>
            <w:r>
              <w:t>Entry</w:t>
            </w:r>
          </w:p>
        </w:tc>
        <w:tc>
          <w:tcPr>
            <w:tcW w:w="360" w:type="dxa"/>
          </w:tcPr>
          <w:p w14:paraId="1B032990" w14:textId="77777777" w:rsidR="004B3F04" w:rsidRDefault="004B3F04" w:rsidP="000659BE">
            <w:pPr>
              <w:pStyle w:val="TableText"/>
            </w:pPr>
            <w:r>
              <w:t>urn:hl7ii:2.16.840.1.113883.10.20.28.4.137:2021-02-01</w:t>
            </w:r>
          </w:p>
        </w:tc>
      </w:tr>
      <w:tr w:rsidR="004B3F04" w14:paraId="6D37E8DC" w14:textId="77777777" w:rsidTr="000659BE">
        <w:trPr>
          <w:jc w:val="center"/>
        </w:trPr>
        <w:tc>
          <w:tcPr>
            <w:tcW w:w="360" w:type="dxa"/>
          </w:tcPr>
          <w:p w14:paraId="2F47EECA" w14:textId="77777777" w:rsidR="004B3F04" w:rsidRDefault="006C736C" w:rsidP="000659BE">
            <w:pPr>
              <w:pStyle w:val="TableText"/>
              <w:ind w:left="288"/>
            </w:pPr>
            <w:hyperlink w:anchor="E_Patient_Care_Experience_V3_">
              <w:r w:rsidR="004B3F04">
                <w:rPr>
                  <w:rStyle w:val="HyperlinkText9pt"/>
                </w:rPr>
                <w:t>Patient Care Experience (V3)</w:t>
              </w:r>
            </w:hyperlink>
          </w:p>
        </w:tc>
        <w:tc>
          <w:tcPr>
            <w:tcW w:w="360" w:type="dxa"/>
          </w:tcPr>
          <w:p w14:paraId="75A07FDD" w14:textId="77777777" w:rsidR="004B3F04" w:rsidRDefault="004B3F04" w:rsidP="000659BE">
            <w:pPr>
              <w:pStyle w:val="TableText"/>
            </w:pPr>
            <w:r>
              <w:t>Entry</w:t>
            </w:r>
          </w:p>
        </w:tc>
        <w:tc>
          <w:tcPr>
            <w:tcW w:w="360" w:type="dxa"/>
          </w:tcPr>
          <w:p w14:paraId="2956423D" w14:textId="77777777" w:rsidR="004B3F04" w:rsidRDefault="004B3F04" w:rsidP="000659BE">
            <w:pPr>
              <w:pStyle w:val="TableText"/>
            </w:pPr>
            <w:r>
              <w:t>urn:hl7ii:2.16.840.1.113883.10.20.28.4.52:2021-02-01</w:t>
            </w:r>
          </w:p>
        </w:tc>
      </w:tr>
      <w:tr w:rsidR="004B3F04" w14:paraId="14E3D650" w14:textId="77777777" w:rsidTr="000659BE">
        <w:trPr>
          <w:jc w:val="center"/>
        </w:trPr>
        <w:tc>
          <w:tcPr>
            <w:tcW w:w="360" w:type="dxa"/>
          </w:tcPr>
          <w:p w14:paraId="14ED43CC"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D4EB6F5" w14:textId="77777777" w:rsidR="004B3F04" w:rsidRDefault="004B3F04" w:rsidP="000659BE">
            <w:pPr>
              <w:pStyle w:val="TableText"/>
            </w:pPr>
            <w:r>
              <w:t>Entry</w:t>
            </w:r>
          </w:p>
        </w:tc>
        <w:tc>
          <w:tcPr>
            <w:tcW w:w="360" w:type="dxa"/>
          </w:tcPr>
          <w:p w14:paraId="7FCDCAA3" w14:textId="77777777" w:rsidR="004B3F04" w:rsidRDefault="004B3F04" w:rsidP="000659BE">
            <w:pPr>
              <w:pStyle w:val="TableText"/>
            </w:pPr>
            <w:r>
              <w:t>urn:hl7ii:2.16.840.1.113883.10.20.28.4.134:2021-02-01</w:t>
            </w:r>
          </w:p>
        </w:tc>
      </w:tr>
      <w:tr w:rsidR="004B3F04" w14:paraId="66BE6834" w14:textId="77777777" w:rsidTr="000659BE">
        <w:trPr>
          <w:jc w:val="center"/>
        </w:trPr>
        <w:tc>
          <w:tcPr>
            <w:tcW w:w="360" w:type="dxa"/>
          </w:tcPr>
          <w:p w14:paraId="03A181B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5FA54B2" w14:textId="77777777" w:rsidR="004B3F04" w:rsidRDefault="004B3F04" w:rsidP="000659BE">
            <w:pPr>
              <w:pStyle w:val="TableText"/>
            </w:pPr>
            <w:r>
              <w:t>Entry</w:t>
            </w:r>
          </w:p>
        </w:tc>
        <w:tc>
          <w:tcPr>
            <w:tcW w:w="360" w:type="dxa"/>
          </w:tcPr>
          <w:p w14:paraId="4F901D3C" w14:textId="77777777" w:rsidR="004B3F04" w:rsidRDefault="004B3F04" w:rsidP="000659BE">
            <w:pPr>
              <w:pStyle w:val="TableText"/>
            </w:pPr>
            <w:r>
              <w:t>urn:hl7ii:2.16.840.1.113883.10.20.28.4.136:2021-02-01</w:t>
            </w:r>
          </w:p>
        </w:tc>
      </w:tr>
      <w:tr w:rsidR="004B3F04" w14:paraId="65F7C10A" w14:textId="77777777" w:rsidTr="000659BE">
        <w:trPr>
          <w:jc w:val="center"/>
        </w:trPr>
        <w:tc>
          <w:tcPr>
            <w:tcW w:w="360" w:type="dxa"/>
          </w:tcPr>
          <w:p w14:paraId="31B071D3"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590B8ACF" w14:textId="77777777" w:rsidR="004B3F04" w:rsidRDefault="004B3F04" w:rsidP="000659BE">
            <w:pPr>
              <w:pStyle w:val="TableText"/>
            </w:pPr>
            <w:r>
              <w:t>Entry</w:t>
            </w:r>
          </w:p>
        </w:tc>
        <w:tc>
          <w:tcPr>
            <w:tcW w:w="360" w:type="dxa"/>
          </w:tcPr>
          <w:p w14:paraId="2AD91B44" w14:textId="77777777" w:rsidR="004B3F04" w:rsidRDefault="004B3F04" w:rsidP="000659BE">
            <w:pPr>
              <w:pStyle w:val="TableText"/>
            </w:pPr>
            <w:r>
              <w:t>urn:hl7ii:2.16.840.1.113883.10.20.28.4.135:2021-02-01</w:t>
            </w:r>
          </w:p>
        </w:tc>
      </w:tr>
      <w:tr w:rsidR="004B3F04" w14:paraId="1FA67C43" w14:textId="77777777" w:rsidTr="000659BE">
        <w:trPr>
          <w:jc w:val="center"/>
        </w:trPr>
        <w:tc>
          <w:tcPr>
            <w:tcW w:w="360" w:type="dxa"/>
          </w:tcPr>
          <w:p w14:paraId="6CB58575"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ACDB7C4" w14:textId="77777777" w:rsidR="004B3F04" w:rsidRDefault="004B3F04" w:rsidP="000659BE">
            <w:pPr>
              <w:pStyle w:val="TableText"/>
            </w:pPr>
            <w:r>
              <w:t>Entry</w:t>
            </w:r>
          </w:p>
        </w:tc>
        <w:tc>
          <w:tcPr>
            <w:tcW w:w="360" w:type="dxa"/>
          </w:tcPr>
          <w:p w14:paraId="110FA12A" w14:textId="77777777" w:rsidR="004B3F04" w:rsidRDefault="004B3F04" w:rsidP="000659BE">
            <w:pPr>
              <w:pStyle w:val="TableText"/>
            </w:pPr>
            <w:r>
              <w:t>urn:hl7ii:2.16.840.1.113883.10.20.28.4.137:2021-02-01</w:t>
            </w:r>
          </w:p>
        </w:tc>
      </w:tr>
      <w:tr w:rsidR="004B3F04" w14:paraId="16EDDAC5" w14:textId="77777777" w:rsidTr="000659BE">
        <w:trPr>
          <w:jc w:val="center"/>
        </w:trPr>
        <w:tc>
          <w:tcPr>
            <w:tcW w:w="360" w:type="dxa"/>
          </w:tcPr>
          <w:p w14:paraId="50F9CC10" w14:textId="77777777" w:rsidR="004B3F04" w:rsidRDefault="006C736C" w:rsidP="000659BE">
            <w:pPr>
              <w:pStyle w:val="TableText"/>
              <w:ind w:left="288"/>
            </w:pPr>
            <w:hyperlink w:anchor="E_Physical_Exam_Order_V4_">
              <w:r w:rsidR="004B3F04">
                <w:rPr>
                  <w:rStyle w:val="HyperlinkText9pt"/>
                </w:rPr>
                <w:t>Physical Exam, Order (V4)</w:t>
              </w:r>
            </w:hyperlink>
          </w:p>
        </w:tc>
        <w:tc>
          <w:tcPr>
            <w:tcW w:w="360" w:type="dxa"/>
          </w:tcPr>
          <w:p w14:paraId="1A1664B8" w14:textId="77777777" w:rsidR="004B3F04" w:rsidRDefault="004B3F04" w:rsidP="000659BE">
            <w:pPr>
              <w:pStyle w:val="TableText"/>
            </w:pPr>
            <w:r>
              <w:t>Entry</w:t>
            </w:r>
          </w:p>
        </w:tc>
        <w:tc>
          <w:tcPr>
            <w:tcW w:w="360" w:type="dxa"/>
          </w:tcPr>
          <w:p w14:paraId="6822B7B0" w14:textId="77777777" w:rsidR="004B3F04" w:rsidRDefault="004B3F04" w:rsidP="000659BE">
            <w:pPr>
              <w:pStyle w:val="TableText"/>
            </w:pPr>
            <w:r>
              <w:t>urn:hl7ii:2.16.840.1.113883.10.20.28.4.61:2021-02-01</w:t>
            </w:r>
          </w:p>
        </w:tc>
      </w:tr>
      <w:tr w:rsidR="004B3F04" w14:paraId="410B7E52" w14:textId="77777777" w:rsidTr="000659BE">
        <w:trPr>
          <w:jc w:val="center"/>
        </w:trPr>
        <w:tc>
          <w:tcPr>
            <w:tcW w:w="360" w:type="dxa"/>
          </w:tcPr>
          <w:p w14:paraId="3DEE6666"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7DDB1EAF" w14:textId="77777777" w:rsidR="004B3F04" w:rsidRDefault="004B3F04" w:rsidP="000659BE">
            <w:pPr>
              <w:pStyle w:val="TableText"/>
            </w:pPr>
            <w:r>
              <w:t>Entry</w:t>
            </w:r>
          </w:p>
        </w:tc>
        <w:tc>
          <w:tcPr>
            <w:tcW w:w="360" w:type="dxa"/>
          </w:tcPr>
          <w:p w14:paraId="5A35124A" w14:textId="77777777" w:rsidR="004B3F04" w:rsidRDefault="004B3F04" w:rsidP="000659BE">
            <w:pPr>
              <w:pStyle w:val="TableText"/>
            </w:pPr>
            <w:r>
              <w:t>urn:hl7ii:2.16.840.1.113883.10.20.28.4.88:2017-05-01</w:t>
            </w:r>
          </w:p>
        </w:tc>
      </w:tr>
      <w:tr w:rsidR="004B3F04" w14:paraId="22DF3051" w14:textId="77777777" w:rsidTr="000659BE">
        <w:trPr>
          <w:jc w:val="center"/>
        </w:trPr>
        <w:tc>
          <w:tcPr>
            <w:tcW w:w="360" w:type="dxa"/>
          </w:tcPr>
          <w:p w14:paraId="70F9D6AB"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3BAD57E1" w14:textId="77777777" w:rsidR="004B3F04" w:rsidRDefault="004B3F04" w:rsidP="000659BE">
            <w:pPr>
              <w:pStyle w:val="TableText"/>
            </w:pPr>
            <w:r>
              <w:t>Entry</w:t>
            </w:r>
          </w:p>
        </w:tc>
        <w:tc>
          <w:tcPr>
            <w:tcW w:w="360" w:type="dxa"/>
          </w:tcPr>
          <w:p w14:paraId="04113306" w14:textId="77777777" w:rsidR="004B3F04" w:rsidRDefault="004B3F04" w:rsidP="000659BE">
            <w:pPr>
              <w:pStyle w:val="TableText"/>
            </w:pPr>
            <w:r>
              <w:t>urn:hl7ii:2.16.840.1.113883.10.20.28.4.142:2021-02-01</w:t>
            </w:r>
          </w:p>
        </w:tc>
      </w:tr>
      <w:tr w:rsidR="004B3F04" w14:paraId="70F163F9" w14:textId="77777777" w:rsidTr="000659BE">
        <w:trPr>
          <w:jc w:val="center"/>
        </w:trPr>
        <w:tc>
          <w:tcPr>
            <w:tcW w:w="360" w:type="dxa"/>
          </w:tcPr>
          <w:p w14:paraId="674D63AC"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1EF5ABEE" w14:textId="77777777" w:rsidR="004B3F04" w:rsidRDefault="004B3F04" w:rsidP="000659BE">
            <w:pPr>
              <w:pStyle w:val="TableText"/>
            </w:pPr>
            <w:r>
              <w:t>Entry</w:t>
            </w:r>
          </w:p>
        </w:tc>
        <w:tc>
          <w:tcPr>
            <w:tcW w:w="360" w:type="dxa"/>
          </w:tcPr>
          <w:p w14:paraId="51D19942" w14:textId="77777777" w:rsidR="004B3F04" w:rsidRDefault="004B3F04" w:rsidP="000659BE">
            <w:pPr>
              <w:pStyle w:val="TableText"/>
            </w:pPr>
            <w:r>
              <w:t>urn:hl7ii:2.16.840.1.113883.10.20.28.4.134:2021-02-01</w:t>
            </w:r>
          </w:p>
        </w:tc>
      </w:tr>
      <w:tr w:rsidR="004B3F04" w14:paraId="2474F397" w14:textId="77777777" w:rsidTr="000659BE">
        <w:trPr>
          <w:jc w:val="center"/>
        </w:trPr>
        <w:tc>
          <w:tcPr>
            <w:tcW w:w="360" w:type="dxa"/>
          </w:tcPr>
          <w:p w14:paraId="77952FFB"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315E9902" w14:textId="77777777" w:rsidR="004B3F04" w:rsidRDefault="004B3F04" w:rsidP="000659BE">
            <w:pPr>
              <w:pStyle w:val="TableText"/>
            </w:pPr>
            <w:r>
              <w:t>Entry</w:t>
            </w:r>
          </w:p>
        </w:tc>
        <w:tc>
          <w:tcPr>
            <w:tcW w:w="360" w:type="dxa"/>
          </w:tcPr>
          <w:p w14:paraId="1520C010" w14:textId="77777777" w:rsidR="004B3F04" w:rsidRDefault="004B3F04" w:rsidP="000659BE">
            <w:pPr>
              <w:pStyle w:val="TableText"/>
            </w:pPr>
            <w:r>
              <w:t>urn:hl7ii:2.16.840.1.113883.10.20.28.4.136:2021-02-01</w:t>
            </w:r>
          </w:p>
        </w:tc>
      </w:tr>
      <w:tr w:rsidR="004B3F04" w14:paraId="3BEDC4B4" w14:textId="77777777" w:rsidTr="000659BE">
        <w:trPr>
          <w:jc w:val="center"/>
        </w:trPr>
        <w:tc>
          <w:tcPr>
            <w:tcW w:w="360" w:type="dxa"/>
          </w:tcPr>
          <w:p w14:paraId="35B1B02A"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CBFF998" w14:textId="77777777" w:rsidR="004B3F04" w:rsidRDefault="004B3F04" w:rsidP="000659BE">
            <w:pPr>
              <w:pStyle w:val="TableText"/>
            </w:pPr>
            <w:r>
              <w:t>Entry</w:t>
            </w:r>
          </w:p>
        </w:tc>
        <w:tc>
          <w:tcPr>
            <w:tcW w:w="360" w:type="dxa"/>
          </w:tcPr>
          <w:p w14:paraId="6BD74137" w14:textId="77777777" w:rsidR="004B3F04" w:rsidRDefault="004B3F04" w:rsidP="000659BE">
            <w:pPr>
              <w:pStyle w:val="TableText"/>
            </w:pPr>
            <w:r>
              <w:t>urn:hl7ii:2.16.840.1.113883.10.20.28.4.135:2021-02-01</w:t>
            </w:r>
          </w:p>
        </w:tc>
      </w:tr>
      <w:tr w:rsidR="004B3F04" w14:paraId="64E41692" w14:textId="77777777" w:rsidTr="000659BE">
        <w:trPr>
          <w:jc w:val="center"/>
        </w:trPr>
        <w:tc>
          <w:tcPr>
            <w:tcW w:w="360" w:type="dxa"/>
          </w:tcPr>
          <w:p w14:paraId="2BA0129F"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6F72073" w14:textId="77777777" w:rsidR="004B3F04" w:rsidRDefault="004B3F04" w:rsidP="000659BE">
            <w:pPr>
              <w:pStyle w:val="TableText"/>
            </w:pPr>
            <w:r>
              <w:t>Entry</w:t>
            </w:r>
          </w:p>
        </w:tc>
        <w:tc>
          <w:tcPr>
            <w:tcW w:w="360" w:type="dxa"/>
          </w:tcPr>
          <w:p w14:paraId="41A4A894" w14:textId="77777777" w:rsidR="004B3F04" w:rsidRDefault="004B3F04" w:rsidP="000659BE">
            <w:pPr>
              <w:pStyle w:val="TableText"/>
            </w:pPr>
            <w:r>
              <w:t>urn:hl7ii:2.16.840.1.113883.10.20.28.4.137:2021-02-01</w:t>
            </w:r>
          </w:p>
        </w:tc>
      </w:tr>
      <w:tr w:rsidR="004B3F04" w14:paraId="721AA68E" w14:textId="77777777" w:rsidTr="000659BE">
        <w:trPr>
          <w:jc w:val="center"/>
        </w:trPr>
        <w:tc>
          <w:tcPr>
            <w:tcW w:w="360" w:type="dxa"/>
          </w:tcPr>
          <w:p w14:paraId="1D42D2F5" w14:textId="77777777" w:rsidR="004B3F04" w:rsidRDefault="006C736C" w:rsidP="000659BE">
            <w:pPr>
              <w:pStyle w:val="TableText"/>
              <w:ind w:left="288"/>
            </w:pPr>
            <w:hyperlink w:anchor="E_Physical_Exam_Performed_V4_">
              <w:r w:rsidR="004B3F04">
                <w:rPr>
                  <w:rStyle w:val="HyperlinkText9pt"/>
                </w:rPr>
                <w:t>Physical Exam, Performed (V4)</w:t>
              </w:r>
            </w:hyperlink>
          </w:p>
        </w:tc>
        <w:tc>
          <w:tcPr>
            <w:tcW w:w="360" w:type="dxa"/>
          </w:tcPr>
          <w:p w14:paraId="27A3B468" w14:textId="77777777" w:rsidR="004B3F04" w:rsidRDefault="004B3F04" w:rsidP="000659BE">
            <w:pPr>
              <w:pStyle w:val="TableText"/>
            </w:pPr>
            <w:r>
              <w:t>Entry</w:t>
            </w:r>
          </w:p>
        </w:tc>
        <w:tc>
          <w:tcPr>
            <w:tcW w:w="360" w:type="dxa"/>
          </w:tcPr>
          <w:p w14:paraId="4E4CC47C" w14:textId="77777777" w:rsidR="004B3F04" w:rsidRDefault="004B3F04" w:rsidP="000659BE">
            <w:pPr>
              <w:pStyle w:val="TableText"/>
            </w:pPr>
            <w:r>
              <w:t>urn:hl7ii:2.16.840.1.113883.10.20.28.4.62:2021-02-01</w:t>
            </w:r>
          </w:p>
        </w:tc>
      </w:tr>
      <w:tr w:rsidR="004B3F04" w14:paraId="488C41FE" w14:textId="77777777" w:rsidTr="000659BE">
        <w:trPr>
          <w:jc w:val="center"/>
        </w:trPr>
        <w:tc>
          <w:tcPr>
            <w:tcW w:w="360" w:type="dxa"/>
          </w:tcPr>
          <w:p w14:paraId="037489CE"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28D74CD3" w14:textId="77777777" w:rsidR="004B3F04" w:rsidRDefault="004B3F04" w:rsidP="000659BE">
            <w:pPr>
              <w:pStyle w:val="TableText"/>
            </w:pPr>
            <w:r>
              <w:t>Entry</w:t>
            </w:r>
          </w:p>
        </w:tc>
        <w:tc>
          <w:tcPr>
            <w:tcW w:w="360" w:type="dxa"/>
          </w:tcPr>
          <w:p w14:paraId="66AAFBD7" w14:textId="77777777" w:rsidR="004B3F04" w:rsidRDefault="004B3F04" w:rsidP="000659BE">
            <w:pPr>
              <w:pStyle w:val="TableText"/>
            </w:pPr>
            <w:r>
              <w:t>urn:hl7ii:2.16.840.1.113883.10.20.28.4.88:2017-05-01</w:t>
            </w:r>
          </w:p>
        </w:tc>
      </w:tr>
      <w:tr w:rsidR="004B3F04" w14:paraId="6D02796F" w14:textId="77777777" w:rsidTr="000659BE">
        <w:trPr>
          <w:jc w:val="center"/>
        </w:trPr>
        <w:tc>
          <w:tcPr>
            <w:tcW w:w="360" w:type="dxa"/>
          </w:tcPr>
          <w:p w14:paraId="47CC93C6" w14:textId="77777777" w:rsidR="004B3F04" w:rsidRDefault="006C736C" w:rsidP="000659BE">
            <w:pPr>
              <w:pStyle w:val="TableText"/>
              <w:ind w:left="432"/>
            </w:pPr>
            <w:hyperlink w:anchor="E_Component_1">
              <w:r w:rsidR="004B3F04">
                <w:rPr>
                  <w:rStyle w:val="HyperlinkText9pt"/>
                </w:rPr>
                <w:t>Component</w:t>
              </w:r>
            </w:hyperlink>
          </w:p>
        </w:tc>
        <w:tc>
          <w:tcPr>
            <w:tcW w:w="360" w:type="dxa"/>
          </w:tcPr>
          <w:p w14:paraId="0E4DFF5B" w14:textId="77777777" w:rsidR="004B3F04" w:rsidRDefault="004B3F04" w:rsidP="000659BE">
            <w:pPr>
              <w:pStyle w:val="TableText"/>
            </w:pPr>
            <w:r>
              <w:t>Entry</w:t>
            </w:r>
          </w:p>
        </w:tc>
        <w:tc>
          <w:tcPr>
            <w:tcW w:w="360" w:type="dxa"/>
          </w:tcPr>
          <w:p w14:paraId="6149F32A" w14:textId="77777777" w:rsidR="004B3F04" w:rsidRDefault="004B3F04" w:rsidP="000659BE">
            <w:pPr>
              <w:pStyle w:val="TableText"/>
            </w:pPr>
            <w:r>
              <w:t>urn:hl7ii:2.16.840.1.113883.10.20.28.4.121:2017-05-01</w:t>
            </w:r>
          </w:p>
        </w:tc>
      </w:tr>
      <w:tr w:rsidR="004B3F04" w14:paraId="1C425DCB" w14:textId="77777777" w:rsidTr="000659BE">
        <w:trPr>
          <w:jc w:val="center"/>
        </w:trPr>
        <w:tc>
          <w:tcPr>
            <w:tcW w:w="360" w:type="dxa"/>
          </w:tcPr>
          <w:p w14:paraId="12F975BD"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0726820B" w14:textId="77777777" w:rsidR="004B3F04" w:rsidRDefault="004B3F04" w:rsidP="000659BE">
            <w:pPr>
              <w:pStyle w:val="TableText"/>
            </w:pPr>
            <w:r>
              <w:t>Entry</w:t>
            </w:r>
          </w:p>
        </w:tc>
        <w:tc>
          <w:tcPr>
            <w:tcW w:w="360" w:type="dxa"/>
          </w:tcPr>
          <w:p w14:paraId="6B57A42E" w14:textId="77777777" w:rsidR="004B3F04" w:rsidRDefault="004B3F04" w:rsidP="000659BE">
            <w:pPr>
              <w:pStyle w:val="TableText"/>
            </w:pPr>
            <w:r>
              <w:t>urn:hl7ii:2.16.840.1.113883.10.20.28.4.127:2017-08-01</w:t>
            </w:r>
          </w:p>
        </w:tc>
      </w:tr>
      <w:tr w:rsidR="004B3F04" w14:paraId="175AF071" w14:textId="77777777" w:rsidTr="000659BE">
        <w:trPr>
          <w:jc w:val="center"/>
        </w:trPr>
        <w:tc>
          <w:tcPr>
            <w:tcW w:w="360" w:type="dxa"/>
          </w:tcPr>
          <w:p w14:paraId="3914E992" w14:textId="77777777" w:rsidR="004B3F04" w:rsidRDefault="006C736C" w:rsidP="000659BE">
            <w:pPr>
              <w:pStyle w:val="TableText"/>
              <w:ind w:left="432"/>
            </w:pPr>
            <w:hyperlink w:anchor="E_Result_2">
              <w:r w:rsidR="004B3F04">
                <w:rPr>
                  <w:rStyle w:val="HyperlinkText9pt"/>
                </w:rPr>
                <w:t>Result (V2)</w:t>
              </w:r>
            </w:hyperlink>
          </w:p>
        </w:tc>
        <w:tc>
          <w:tcPr>
            <w:tcW w:w="360" w:type="dxa"/>
          </w:tcPr>
          <w:p w14:paraId="7251620C" w14:textId="77777777" w:rsidR="004B3F04" w:rsidRDefault="004B3F04" w:rsidP="000659BE">
            <w:pPr>
              <w:pStyle w:val="TableText"/>
            </w:pPr>
            <w:r>
              <w:t>Entry</w:t>
            </w:r>
          </w:p>
        </w:tc>
        <w:tc>
          <w:tcPr>
            <w:tcW w:w="360" w:type="dxa"/>
          </w:tcPr>
          <w:p w14:paraId="372B68A9" w14:textId="77777777" w:rsidR="004B3F04" w:rsidRDefault="004B3F04" w:rsidP="000659BE">
            <w:pPr>
              <w:pStyle w:val="TableText"/>
            </w:pPr>
            <w:r>
              <w:t>urn:hl7ii:2.16.840.1.113883.10.20.28.4.101:2017-08-01</w:t>
            </w:r>
          </w:p>
        </w:tc>
      </w:tr>
      <w:tr w:rsidR="004B3F04" w14:paraId="078BD112" w14:textId="77777777" w:rsidTr="000659BE">
        <w:trPr>
          <w:jc w:val="center"/>
        </w:trPr>
        <w:tc>
          <w:tcPr>
            <w:tcW w:w="360" w:type="dxa"/>
          </w:tcPr>
          <w:p w14:paraId="16C6D8C0"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575EBFB" w14:textId="77777777" w:rsidR="004B3F04" w:rsidRDefault="004B3F04" w:rsidP="000659BE">
            <w:pPr>
              <w:pStyle w:val="TableText"/>
            </w:pPr>
            <w:r>
              <w:t>Entry</w:t>
            </w:r>
          </w:p>
        </w:tc>
        <w:tc>
          <w:tcPr>
            <w:tcW w:w="360" w:type="dxa"/>
          </w:tcPr>
          <w:p w14:paraId="77EAD8CB" w14:textId="77777777" w:rsidR="004B3F04" w:rsidRDefault="004B3F04" w:rsidP="000659BE">
            <w:pPr>
              <w:pStyle w:val="TableText"/>
            </w:pPr>
            <w:r>
              <w:t>urn:hl7ii:2.16.840.1.113883.10.20.28.4.134:2021-02-01</w:t>
            </w:r>
          </w:p>
        </w:tc>
      </w:tr>
      <w:tr w:rsidR="004B3F04" w14:paraId="4F187C4D" w14:textId="77777777" w:rsidTr="000659BE">
        <w:trPr>
          <w:jc w:val="center"/>
        </w:trPr>
        <w:tc>
          <w:tcPr>
            <w:tcW w:w="360" w:type="dxa"/>
          </w:tcPr>
          <w:p w14:paraId="19E0539E"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4DF49117" w14:textId="77777777" w:rsidR="004B3F04" w:rsidRDefault="004B3F04" w:rsidP="000659BE">
            <w:pPr>
              <w:pStyle w:val="TableText"/>
            </w:pPr>
            <w:r>
              <w:t>Entry</w:t>
            </w:r>
          </w:p>
        </w:tc>
        <w:tc>
          <w:tcPr>
            <w:tcW w:w="360" w:type="dxa"/>
          </w:tcPr>
          <w:p w14:paraId="3A6EFE24" w14:textId="77777777" w:rsidR="004B3F04" w:rsidRDefault="004B3F04" w:rsidP="000659BE">
            <w:pPr>
              <w:pStyle w:val="TableText"/>
            </w:pPr>
            <w:r>
              <w:t>urn:hl7ii:2.16.840.1.113883.10.20.28.4.136:2021-02-01</w:t>
            </w:r>
          </w:p>
        </w:tc>
      </w:tr>
      <w:tr w:rsidR="004B3F04" w14:paraId="31785FDD" w14:textId="77777777" w:rsidTr="000659BE">
        <w:trPr>
          <w:jc w:val="center"/>
        </w:trPr>
        <w:tc>
          <w:tcPr>
            <w:tcW w:w="360" w:type="dxa"/>
          </w:tcPr>
          <w:p w14:paraId="79656BEA"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2E9D6F6" w14:textId="77777777" w:rsidR="004B3F04" w:rsidRDefault="004B3F04" w:rsidP="000659BE">
            <w:pPr>
              <w:pStyle w:val="TableText"/>
            </w:pPr>
            <w:r>
              <w:t>Entry</w:t>
            </w:r>
          </w:p>
        </w:tc>
        <w:tc>
          <w:tcPr>
            <w:tcW w:w="360" w:type="dxa"/>
          </w:tcPr>
          <w:p w14:paraId="1FE86506" w14:textId="77777777" w:rsidR="004B3F04" w:rsidRDefault="004B3F04" w:rsidP="000659BE">
            <w:pPr>
              <w:pStyle w:val="TableText"/>
            </w:pPr>
            <w:r>
              <w:t>urn:hl7ii:2.16.840.1.113883.10.20.28.4.135:2021-02-01</w:t>
            </w:r>
          </w:p>
        </w:tc>
      </w:tr>
      <w:tr w:rsidR="004B3F04" w14:paraId="2660EF48" w14:textId="77777777" w:rsidTr="000659BE">
        <w:trPr>
          <w:jc w:val="center"/>
        </w:trPr>
        <w:tc>
          <w:tcPr>
            <w:tcW w:w="360" w:type="dxa"/>
          </w:tcPr>
          <w:p w14:paraId="72025C1A"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F9441D6" w14:textId="77777777" w:rsidR="004B3F04" w:rsidRDefault="004B3F04" w:rsidP="000659BE">
            <w:pPr>
              <w:pStyle w:val="TableText"/>
            </w:pPr>
            <w:r>
              <w:t>Entry</w:t>
            </w:r>
          </w:p>
        </w:tc>
        <w:tc>
          <w:tcPr>
            <w:tcW w:w="360" w:type="dxa"/>
          </w:tcPr>
          <w:p w14:paraId="55AE9A43" w14:textId="77777777" w:rsidR="004B3F04" w:rsidRDefault="004B3F04" w:rsidP="000659BE">
            <w:pPr>
              <w:pStyle w:val="TableText"/>
            </w:pPr>
            <w:r>
              <w:t>urn:hl7ii:2.16.840.1.113883.10.20.28.4.137:2021-02-01</w:t>
            </w:r>
          </w:p>
        </w:tc>
      </w:tr>
      <w:tr w:rsidR="004B3F04" w14:paraId="44C980F1" w14:textId="77777777" w:rsidTr="000659BE">
        <w:trPr>
          <w:jc w:val="center"/>
        </w:trPr>
        <w:tc>
          <w:tcPr>
            <w:tcW w:w="360" w:type="dxa"/>
          </w:tcPr>
          <w:p w14:paraId="6FC8690E" w14:textId="77777777" w:rsidR="004B3F04" w:rsidRDefault="006C736C" w:rsidP="000659BE">
            <w:pPr>
              <w:pStyle w:val="TableText"/>
              <w:ind w:left="288"/>
            </w:pPr>
            <w:hyperlink w:anchor="E_Procedure_Recommended_V4_">
              <w:r w:rsidR="004B3F04">
                <w:rPr>
                  <w:rStyle w:val="HyperlinkText9pt"/>
                </w:rPr>
                <w:t>Procedure, Recommended (V4)</w:t>
              </w:r>
            </w:hyperlink>
          </w:p>
        </w:tc>
        <w:tc>
          <w:tcPr>
            <w:tcW w:w="360" w:type="dxa"/>
          </w:tcPr>
          <w:p w14:paraId="76733E5C" w14:textId="77777777" w:rsidR="004B3F04" w:rsidRDefault="004B3F04" w:rsidP="000659BE">
            <w:pPr>
              <w:pStyle w:val="TableText"/>
            </w:pPr>
            <w:r>
              <w:t>Entry</w:t>
            </w:r>
          </w:p>
        </w:tc>
        <w:tc>
          <w:tcPr>
            <w:tcW w:w="360" w:type="dxa"/>
          </w:tcPr>
          <w:p w14:paraId="3E2C4E6D" w14:textId="77777777" w:rsidR="004B3F04" w:rsidRDefault="004B3F04" w:rsidP="000659BE">
            <w:pPr>
              <w:pStyle w:val="TableText"/>
            </w:pPr>
            <w:r>
              <w:t>urn:hl7ii:2.16.840.1.113883.10.20.28.4.68:2021-02-01</w:t>
            </w:r>
          </w:p>
        </w:tc>
      </w:tr>
      <w:tr w:rsidR="004B3F04" w14:paraId="35D7E07E" w14:textId="77777777" w:rsidTr="000659BE">
        <w:trPr>
          <w:jc w:val="center"/>
        </w:trPr>
        <w:tc>
          <w:tcPr>
            <w:tcW w:w="360" w:type="dxa"/>
          </w:tcPr>
          <w:p w14:paraId="0164731F"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05A13060" w14:textId="77777777" w:rsidR="004B3F04" w:rsidRDefault="004B3F04" w:rsidP="000659BE">
            <w:pPr>
              <w:pStyle w:val="TableText"/>
            </w:pPr>
            <w:r>
              <w:t>Entry</w:t>
            </w:r>
          </w:p>
        </w:tc>
        <w:tc>
          <w:tcPr>
            <w:tcW w:w="360" w:type="dxa"/>
          </w:tcPr>
          <w:p w14:paraId="13C98AA0" w14:textId="77777777" w:rsidR="004B3F04" w:rsidRDefault="004B3F04" w:rsidP="000659BE">
            <w:pPr>
              <w:pStyle w:val="TableText"/>
            </w:pPr>
            <w:r>
              <w:t>urn:hl7ii:2.16.840.1.113883.10.20.28.4.88:2017-05-01</w:t>
            </w:r>
          </w:p>
        </w:tc>
      </w:tr>
      <w:tr w:rsidR="004B3F04" w14:paraId="4455C93C" w14:textId="77777777" w:rsidTr="000659BE">
        <w:trPr>
          <w:jc w:val="center"/>
        </w:trPr>
        <w:tc>
          <w:tcPr>
            <w:tcW w:w="360" w:type="dxa"/>
          </w:tcPr>
          <w:p w14:paraId="35CC1D78" w14:textId="77777777" w:rsidR="004B3F04" w:rsidRDefault="006C736C" w:rsidP="000659BE">
            <w:pPr>
              <w:pStyle w:val="TableText"/>
              <w:ind w:left="432"/>
            </w:pPr>
            <w:hyperlink w:anchor="E_Rank">
              <w:r w:rsidR="004B3F04">
                <w:rPr>
                  <w:rStyle w:val="HyperlinkText9pt"/>
                </w:rPr>
                <w:t>Rank</w:t>
              </w:r>
            </w:hyperlink>
          </w:p>
        </w:tc>
        <w:tc>
          <w:tcPr>
            <w:tcW w:w="360" w:type="dxa"/>
          </w:tcPr>
          <w:p w14:paraId="72934C86" w14:textId="77777777" w:rsidR="004B3F04" w:rsidRDefault="004B3F04" w:rsidP="000659BE">
            <w:pPr>
              <w:pStyle w:val="TableText"/>
            </w:pPr>
            <w:r>
              <w:t>Entry</w:t>
            </w:r>
          </w:p>
        </w:tc>
        <w:tc>
          <w:tcPr>
            <w:tcW w:w="360" w:type="dxa"/>
          </w:tcPr>
          <w:p w14:paraId="17EB98E8" w14:textId="77777777" w:rsidR="004B3F04" w:rsidRDefault="004B3F04" w:rsidP="000659BE">
            <w:pPr>
              <w:pStyle w:val="TableText"/>
            </w:pPr>
            <w:r>
              <w:t>urn:hl7ii:2.16.840.1.113883.10.20.28.4.139:2019-05-01</w:t>
            </w:r>
          </w:p>
        </w:tc>
      </w:tr>
      <w:tr w:rsidR="004B3F04" w14:paraId="3ADDE38A" w14:textId="77777777" w:rsidTr="000659BE">
        <w:trPr>
          <w:jc w:val="center"/>
        </w:trPr>
        <w:tc>
          <w:tcPr>
            <w:tcW w:w="360" w:type="dxa"/>
          </w:tcPr>
          <w:p w14:paraId="2A15CB2E"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21206906" w14:textId="77777777" w:rsidR="004B3F04" w:rsidRDefault="004B3F04" w:rsidP="000659BE">
            <w:pPr>
              <w:pStyle w:val="TableText"/>
            </w:pPr>
            <w:r>
              <w:t>Entry</w:t>
            </w:r>
          </w:p>
        </w:tc>
        <w:tc>
          <w:tcPr>
            <w:tcW w:w="360" w:type="dxa"/>
          </w:tcPr>
          <w:p w14:paraId="7369BF54" w14:textId="77777777" w:rsidR="004B3F04" w:rsidRDefault="004B3F04" w:rsidP="000659BE">
            <w:pPr>
              <w:pStyle w:val="TableText"/>
            </w:pPr>
            <w:r>
              <w:t>urn:hl7ii:2.16.840.1.113883.10.20.28.4.142:2021-02-01</w:t>
            </w:r>
          </w:p>
        </w:tc>
      </w:tr>
      <w:tr w:rsidR="004B3F04" w14:paraId="2B5F40A4" w14:textId="77777777" w:rsidTr="000659BE">
        <w:trPr>
          <w:jc w:val="center"/>
        </w:trPr>
        <w:tc>
          <w:tcPr>
            <w:tcW w:w="360" w:type="dxa"/>
          </w:tcPr>
          <w:p w14:paraId="6D6EFFDE"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65AE693" w14:textId="77777777" w:rsidR="004B3F04" w:rsidRDefault="004B3F04" w:rsidP="000659BE">
            <w:pPr>
              <w:pStyle w:val="TableText"/>
            </w:pPr>
            <w:r>
              <w:t>Entry</w:t>
            </w:r>
          </w:p>
        </w:tc>
        <w:tc>
          <w:tcPr>
            <w:tcW w:w="360" w:type="dxa"/>
          </w:tcPr>
          <w:p w14:paraId="784C8A36" w14:textId="77777777" w:rsidR="004B3F04" w:rsidRDefault="004B3F04" w:rsidP="000659BE">
            <w:pPr>
              <w:pStyle w:val="TableText"/>
            </w:pPr>
            <w:r>
              <w:t>urn:hl7ii:2.16.840.1.113883.10.20.28.4.134:2021-02-01</w:t>
            </w:r>
          </w:p>
        </w:tc>
      </w:tr>
      <w:tr w:rsidR="004B3F04" w14:paraId="0E5B3E84" w14:textId="77777777" w:rsidTr="000659BE">
        <w:trPr>
          <w:jc w:val="center"/>
        </w:trPr>
        <w:tc>
          <w:tcPr>
            <w:tcW w:w="360" w:type="dxa"/>
          </w:tcPr>
          <w:p w14:paraId="003F935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2204608D" w14:textId="77777777" w:rsidR="004B3F04" w:rsidRDefault="004B3F04" w:rsidP="000659BE">
            <w:pPr>
              <w:pStyle w:val="TableText"/>
            </w:pPr>
            <w:r>
              <w:t>Entry</w:t>
            </w:r>
          </w:p>
        </w:tc>
        <w:tc>
          <w:tcPr>
            <w:tcW w:w="360" w:type="dxa"/>
          </w:tcPr>
          <w:p w14:paraId="1CF8C2F0" w14:textId="77777777" w:rsidR="004B3F04" w:rsidRDefault="004B3F04" w:rsidP="000659BE">
            <w:pPr>
              <w:pStyle w:val="TableText"/>
            </w:pPr>
            <w:r>
              <w:t>urn:hl7ii:2.16.840.1.113883.10.20.28.4.136:2021-02-01</w:t>
            </w:r>
          </w:p>
        </w:tc>
      </w:tr>
      <w:tr w:rsidR="004B3F04" w14:paraId="4D7FE1CA" w14:textId="77777777" w:rsidTr="000659BE">
        <w:trPr>
          <w:jc w:val="center"/>
        </w:trPr>
        <w:tc>
          <w:tcPr>
            <w:tcW w:w="360" w:type="dxa"/>
          </w:tcPr>
          <w:p w14:paraId="5D7A12D0"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F308CA1" w14:textId="77777777" w:rsidR="004B3F04" w:rsidRDefault="004B3F04" w:rsidP="000659BE">
            <w:pPr>
              <w:pStyle w:val="TableText"/>
            </w:pPr>
            <w:r>
              <w:t>Entry</w:t>
            </w:r>
          </w:p>
        </w:tc>
        <w:tc>
          <w:tcPr>
            <w:tcW w:w="360" w:type="dxa"/>
          </w:tcPr>
          <w:p w14:paraId="748FD8DF" w14:textId="77777777" w:rsidR="004B3F04" w:rsidRDefault="004B3F04" w:rsidP="000659BE">
            <w:pPr>
              <w:pStyle w:val="TableText"/>
            </w:pPr>
            <w:r>
              <w:t>urn:hl7ii:2.16.840.1.113883.10.20.28.4.135:2021-02-01</w:t>
            </w:r>
          </w:p>
        </w:tc>
      </w:tr>
      <w:tr w:rsidR="004B3F04" w14:paraId="0697F398" w14:textId="77777777" w:rsidTr="000659BE">
        <w:trPr>
          <w:jc w:val="center"/>
        </w:trPr>
        <w:tc>
          <w:tcPr>
            <w:tcW w:w="360" w:type="dxa"/>
          </w:tcPr>
          <w:p w14:paraId="3E05E91C"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03CCB224" w14:textId="77777777" w:rsidR="004B3F04" w:rsidRDefault="004B3F04" w:rsidP="000659BE">
            <w:pPr>
              <w:pStyle w:val="TableText"/>
            </w:pPr>
            <w:r>
              <w:t>Entry</w:t>
            </w:r>
          </w:p>
        </w:tc>
        <w:tc>
          <w:tcPr>
            <w:tcW w:w="360" w:type="dxa"/>
          </w:tcPr>
          <w:p w14:paraId="5EDAAFD2" w14:textId="77777777" w:rsidR="004B3F04" w:rsidRDefault="004B3F04" w:rsidP="000659BE">
            <w:pPr>
              <w:pStyle w:val="TableText"/>
            </w:pPr>
            <w:r>
              <w:t>urn:hl7ii:2.16.840.1.113883.10.20.28.4.137:2021-02-01</w:t>
            </w:r>
          </w:p>
        </w:tc>
      </w:tr>
      <w:tr w:rsidR="004B3F04" w14:paraId="6B6903DA" w14:textId="77777777" w:rsidTr="000659BE">
        <w:trPr>
          <w:jc w:val="center"/>
        </w:trPr>
        <w:tc>
          <w:tcPr>
            <w:tcW w:w="360" w:type="dxa"/>
          </w:tcPr>
          <w:p w14:paraId="0E68BBB4" w14:textId="77777777" w:rsidR="004B3F04" w:rsidRDefault="006C736C" w:rsidP="000659BE">
            <w:pPr>
              <w:pStyle w:val="TableText"/>
              <w:ind w:left="288"/>
            </w:pPr>
            <w:hyperlink w:anchor="E_Procedure_Order_V5_">
              <w:r w:rsidR="004B3F04">
                <w:rPr>
                  <w:rStyle w:val="HyperlinkText9pt"/>
                </w:rPr>
                <w:t>Procedure, Order (V5)</w:t>
              </w:r>
            </w:hyperlink>
          </w:p>
        </w:tc>
        <w:tc>
          <w:tcPr>
            <w:tcW w:w="360" w:type="dxa"/>
          </w:tcPr>
          <w:p w14:paraId="62F5A5AE" w14:textId="77777777" w:rsidR="004B3F04" w:rsidRDefault="004B3F04" w:rsidP="000659BE">
            <w:pPr>
              <w:pStyle w:val="TableText"/>
            </w:pPr>
            <w:r>
              <w:t>Entry</w:t>
            </w:r>
          </w:p>
        </w:tc>
        <w:tc>
          <w:tcPr>
            <w:tcW w:w="360" w:type="dxa"/>
          </w:tcPr>
          <w:p w14:paraId="04E1F462" w14:textId="77777777" w:rsidR="004B3F04" w:rsidRDefault="004B3F04" w:rsidP="000659BE">
            <w:pPr>
              <w:pStyle w:val="TableText"/>
            </w:pPr>
            <w:r>
              <w:t>urn:hl7ii:2.16.840.1.113883.10.20.28.4.66:2021-02-01</w:t>
            </w:r>
          </w:p>
        </w:tc>
      </w:tr>
      <w:tr w:rsidR="004B3F04" w14:paraId="30AE5F0D" w14:textId="77777777" w:rsidTr="000659BE">
        <w:trPr>
          <w:jc w:val="center"/>
        </w:trPr>
        <w:tc>
          <w:tcPr>
            <w:tcW w:w="360" w:type="dxa"/>
          </w:tcPr>
          <w:p w14:paraId="36C5C180"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5B9D165A" w14:textId="77777777" w:rsidR="004B3F04" w:rsidRDefault="004B3F04" w:rsidP="000659BE">
            <w:pPr>
              <w:pStyle w:val="TableText"/>
            </w:pPr>
            <w:r>
              <w:t>Entry</w:t>
            </w:r>
          </w:p>
        </w:tc>
        <w:tc>
          <w:tcPr>
            <w:tcW w:w="360" w:type="dxa"/>
          </w:tcPr>
          <w:p w14:paraId="346F6625" w14:textId="77777777" w:rsidR="004B3F04" w:rsidRDefault="004B3F04" w:rsidP="000659BE">
            <w:pPr>
              <w:pStyle w:val="TableText"/>
            </w:pPr>
            <w:r>
              <w:t>urn:hl7ii:2.16.840.1.113883.10.20.28.4.88:2017-05-01</w:t>
            </w:r>
          </w:p>
        </w:tc>
      </w:tr>
      <w:tr w:rsidR="004B3F04" w14:paraId="5E7F3F00" w14:textId="77777777" w:rsidTr="000659BE">
        <w:trPr>
          <w:jc w:val="center"/>
        </w:trPr>
        <w:tc>
          <w:tcPr>
            <w:tcW w:w="360" w:type="dxa"/>
          </w:tcPr>
          <w:p w14:paraId="2C8145BF" w14:textId="77777777" w:rsidR="004B3F04" w:rsidRDefault="006C736C" w:rsidP="000659BE">
            <w:pPr>
              <w:pStyle w:val="TableText"/>
              <w:ind w:left="432"/>
            </w:pPr>
            <w:hyperlink w:anchor="E_Rank">
              <w:r w:rsidR="004B3F04">
                <w:rPr>
                  <w:rStyle w:val="HyperlinkText9pt"/>
                </w:rPr>
                <w:t>Rank</w:t>
              </w:r>
            </w:hyperlink>
          </w:p>
        </w:tc>
        <w:tc>
          <w:tcPr>
            <w:tcW w:w="360" w:type="dxa"/>
          </w:tcPr>
          <w:p w14:paraId="765D89EC" w14:textId="77777777" w:rsidR="004B3F04" w:rsidRDefault="004B3F04" w:rsidP="000659BE">
            <w:pPr>
              <w:pStyle w:val="TableText"/>
            </w:pPr>
            <w:r>
              <w:t>Entry</w:t>
            </w:r>
          </w:p>
        </w:tc>
        <w:tc>
          <w:tcPr>
            <w:tcW w:w="360" w:type="dxa"/>
          </w:tcPr>
          <w:p w14:paraId="7D812542" w14:textId="77777777" w:rsidR="004B3F04" w:rsidRDefault="004B3F04" w:rsidP="000659BE">
            <w:pPr>
              <w:pStyle w:val="TableText"/>
            </w:pPr>
            <w:r>
              <w:t>urn:hl7ii:2.16.840.1.113883.10.20.28.4.139:2019-05-01</w:t>
            </w:r>
          </w:p>
        </w:tc>
      </w:tr>
      <w:tr w:rsidR="004B3F04" w14:paraId="67A1A64E" w14:textId="77777777" w:rsidTr="000659BE">
        <w:trPr>
          <w:jc w:val="center"/>
        </w:trPr>
        <w:tc>
          <w:tcPr>
            <w:tcW w:w="360" w:type="dxa"/>
          </w:tcPr>
          <w:p w14:paraId="52A0BDBD"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7B9BD439" w14:textId="77777777" w:rsidR="004B3F04" w:rsidRDefault="004B3F04" w:rsidP="000659BE">
            <w:pPr>
              <w:pStyle w:val="TableText"/>
            </w:pPr>
            <w:r>
              <w:t>Entry</w:t>
            </w:r>
          </w:p>
        </w:tc>
        <w:tc>
          <w:tcPr>
            <w:tcW w:w="360" w:type="dxa"/>
          </w:tcPr>
          <w:p w14:paraId="2429835F" w14:textId="77777777" w:rsidR="004B3F04" w:rsidRDefault="004B3F04" w:rsidP="000659BE">
            <w:pPr>
              <w:pStyle w:val="TableText"/>
            </w:pPr>
            <w:r>
              <w:t>urn:hl7ii:2.16.840.1.113883.10.20.28.4.142:2021-02-01</w:t>
            </w:r>
          </w:p>
        </w:tc>
      </w:tr>
      <w:tr w:rsidR="004B3F04" w14:paraId="2142F67E" w14:textId="77777777" w:rsidTr="000659BE">
        <w:trPr>
          <w:jc w:val="center"/>
        </w:trPr>
        <w:tc>
          <w:tcPr>
            <w:tcW w:w="360" w:type="dxa"/>
          </w:tcPr>
          <w:p w14:paraId="3F75F386"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B0C38D1" w14:textId="77777777" w:rsidR="004B3F04" w:rsidRDefault="004B3F04" w:rsidP="000659BE">
            <w:pPr>
              <w:pStyle w:val="TableText"/>
            </w:pPr>
            <w:r>
              <w:t>Entry</w:t>
            </w:r>
          </w:p>
        </w:tc>
        <w:tc>
          <w:tcPr>
            <w:tcW w:w="360" w:type="dxa"/>
          </w:tcPr>
          <w:p w14:paraId="0EEC7B4D" w14:textId="77777777" w:rsidR="004B3F04" w:rsidRDefault="004B3F04" w:rsidP="000659BE">
            <w:pPr>
              <w:pStyle w:val="TableText"/>
            </w:pPr>
            <w:r>
              <w:t>urn:hl7ii:2.16.840.1.113883.10.20.28.4.134:2021-02-01</w:t>
            </w:r>
          </w:p>
        </w:tc>
      </w:tr>
      <w:tr w:rsidR="004B3F04" w14:paraId="3D2A5908" w14:textId="77777777" w:rsidTr="000659BE">
        <w:trPr>
          <w:jc w:val="center"/>
        </w:trPr>
        <w:tc>
          <w:tcPr>
            <w:tcW w:w="360" w:type="dxa"/>
          </w:tcPr>
          <w:p w14:paraId="20F6F81F"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3D998784" w14:textId="77777777" w:rsidR="004B3F04" w:rsidRDefault="004B3F04" w:rsidP="000659BE">
            <w:pPr>
              <w:pStyle w:val="TableText"/>
            </w:pPr>
            <w:r>
              <w:t>Entry</w:t>
            </w:r>
          </w:p>
        </w:tc>
        <w:tc>
          <w:tcPr>
            <w:tcW w:w="360" w:type="dxa"/>
          </w:tcPr>
          <w:p w14:paraId="45F0AD04" w14:textId="77777777" w:rsidR="004B3F04" w:rsidRDefault="004B3F04" w:rsidP="000659BE">
            <w:pPr>
              <w:pStyle w:val="TableText"/>
            </w:pPr>
            <w:r>
              <w:t>urn:hl7ii:2.16.840.1.113883.10.20.28.4.136:2021-02-01</w:t>
            </w:r>
          </w:p>
        </w:tc>
      </w:tr>
      <w:tr w:rsidR="004B3F04" w14:paraId="323DC9A9" w14:textId="77777777" w:rsidTr="000659BE">
        <w:trPr>
          <w:jc w:val="center"/>
        </w:trPr>
        <w:tc>
          <w:tcPr>
            <w:tcW w:w="360" w:type="dxa"/>
          </w:tcPr>
          <w:p w14:paraId="1CA654EF"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415242D" w14:textId="77777777" w:rsidR="004B3F04" w:rsidRDefault="004B3F04" w:rsidP="000659BE">
            <w:pPr>
              <w:pStyle w:val="TableText"/>
            </w:pPr>
            <w:r>
              <w:t>Entry</w:t>
            </w:r>
          </w:p>
        </w:tc>
        <w:tc>
          <w:tcPr>
            <w:tcW w:w="360" w:type="dxa"/>
          </w:tcPr>
          <w:p w14:paraId="2A199389" w14:textId="77777777" w:rsidR="004B3F04" w:rsidRDefault="004B3F04" w:rsidP="000659BE">
            <w:pPr>
              <w:pStyle w:val="TableText"/>
            </w:pPr>
            <w:r>
              <w:t>urn:hl7ii:2.16.840.1.113883.10.20.28.4.135:2021-02-01</w:t>
            </w:r>
          </w:p>
        </w:tc>
      </w:tr>
      <w:tr w:rsidR="004B3F04" w14:paraId="5EC7A139" w14:textId="77777777" w:rsidTr="000659BE">
        <w:trPr>
          <w:jc w:val="center"/>
        </w:trPr>
        <w:tc>
          <w:tcPr>
            <w:tcW w:w="360" w:type="dxa"/>
          </w:tcPr>
          <w:p w14:paraId="076E1889"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25B005D4" w14:textId="77777777" w:rsidR="004B3F04" w:rsidRDefault="004B3F04" w:rsidP="000659BE">
            <w:pPr>
              <w:pStyle w:val="TableText"/>
            </w:pPr>
            <w:r>
              <w:t>Entry</w:t>
            </w:r>
          </w:p>
        </w:tc>
        <w:tc>
          <w:tcPr>
            <w:tcW w:w="360" w:type="dxa"/>
          </w:tcPr>
          <w:p w14:paraId="6CDC697C" w14:textId="77777777" w:rsidR="004B3F04" w:rsidRDefault="004B3F04" w:rsidP="000659BE">
            <w:pPr>
              <w:pStyle w:val="TableText"/>
            </w:pPr>
            <w:r>
              <w:t>urn:hl7ii:2.16.840.1.113883.10.20.28.4.137:2021-02-01</w:t>
            </w:r>
          </w:p>
        </w:tc>
      </w:tr>
      <w:tr w:rsidR="004B3F04" w14:paraId="22C66FE8" w14:textId="77777777" w:rsidTr="000659BE">
        <w:trPr>
          <w:jc w:val="center"/>
        </w:trPr>
        <w:tc>
          <w:tcPr>
            <w:tcW w:w="360" w:type="dxa"/>
          </w:tcPr>
          <w:p w14:paraId="2B80E631" w14:textId="77777777" w:rsidR="004B3F04" w:rsidRDefault="006C736C" w:rsidP="000659BE">
            <w:pPr>
              <w:pStyle w:val="TableText"/>
              <w:ind w:left="288"/>
            </w:pPr>
            <w:hyperlink w:anchor="E_Physical_Exam_Recommended_V4_">
              <w:r w:rsidR="004B3F04">
                <w:rPr>
                  <w:rStyle w:val="HyperlinkText9pt"/>
                </w:rPr>
                <w:t>Physical Exam, Recommended (V4)</w:t>
              </w:r>
            </w:hyperlink>
          </w:p>
        </w:tc>
        <w:tc>
          <w:tcPr>
            <w:tcW w:w="360" w:type="dxa"/>
          </w:tcPr>
          <w:p w14:paraId="0B0BC184" w14:textId="77777777" w:rsidR="004B3F04" w:rsidRDefault="004B3F04" w:rsidP="000659BE">
            <w:pPr>
              <w:pStyle w:val="TableText"/>
            </w:pPr>
            <w:r>
              <w:t>Entry</w:t>
            </w:r>
          </w:p>
        </w:tc>
        <w:tc>
          <w:tcPr>
            <w:tcW w:w="360" w:type="dxa"/>
          </w:tcPr>
          <w:p w14:paraId="5D0BA504" w14:textId="77777777" w:rsidR="004B3F04" w:rsidRDefault="004B3F04" w:rsidP="000659BE">
            <w:pPr>
              <w:pStyle w:val="TableText"/>
            </w:pPr>
            <w:r>
              <w:t>urn:hl7ii:2.16.840.1.113883.10.20.28.4.63:2021-02-01</w:t>
            </w:r>
          </w:p>
        </w:tc>
      </w:tr>
      <w:tr w:rsidR="004B3F04" w14:paraId="10E8C320" w14:textId="77777777" w:rsidTr="000659BE">
        <w:trPr>
          <w:jc w:val="center"/>
        </w:trPr>
        <w:tc>
          <w:tcPr>
            <w:tcW w:w="360" w:type="dxa"/>
          </w:tcPr>
          <w:p w14:paraId="31BFEEE0"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2B3BC7D1" w14:textId="77777777" w:rsidR="004B3F04" w:rsidRDefault="004B3F04" w:rsidP="000659BE">
            <w:pPr>
              <w:pStyle w:val="TableText"/>
            </w:pPr>
            <w:r>
              <w:t>Entry</w:t>
            </w:r>
          </w:p>
        </w:tc>
        <w:tc>
          <w:tcPr>
            <w:tcW w:w="360" w:type="dxa"/>
          </w:tcPr>
          <w:p w14:paraId="2F6D587F" w14:textId="77777777" w:rsidR="004B3F04" w:rsidRDefault="004B3F04" w:rsidP="000659BE">
            <w:pPr>
              <w:pStyle w:val="TableText"/>
            </w:pPr>
            <w:r>
              <w:t>urn:hl7ii:2.16.840.1.113883.10.20.28.4.88:2017-05-01</w:t>
            </w:r>
          </w:p>
        </w:tc>
      </w:tr>
      <w:tr w:rsidR="004B3F04" w14:paraId="64C14241" w14:textId="77777777" w:rsidTr="000659BE">
        <w:trPr>
          <w:jc w:val="center"/>
        </w:trPr>
        <w:tc>
          <w:tcPr>
            <w:tcW w:w="360" w:type="dxa"/>
          </w:tcPr>
          <w:p w14:paraId="4C9264F0"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27371B83" w14:textId="77777777" w:rsidR="004B3F04" w:rsidRDefault="004B3F04" w:rsidP="000659BE">
            <w:pPr>
              <w:pStyle w:val="TableText"/>
            </w:pPr>
            <w:r>
              <w:t>Entry</w:t>
            </w:r>
          </w:p>
        </w:tc>
        <w:tc>
          <w:tcPr>
            <w:tcW w:w="360" w:type="dxa"/>
          </w:tcPr>
          <w:p w14:paraId="08273FA5" w14:textId="77777777" w:rsidR="004B3F04" w:rsidRDefault="004B3F04" w:rsidP="000659BE">
            <w:pPr>
              <w:pStyle w:val="TableText"/>
            </w:pPr>
            <w:r>
              <w:t>urn:hl7ii:2.16.840.1.113883.10.20.28.4.142:2021-02-01</w:t>
            </w:r>
          </w:p>
        </w:tc>
      </w:tr>
      <w:tr w:rsidR="004B3F04" w14:paraId="0FA30251" w14:textId="77777777" w:rsidTr="000659BE">
        <w:trPr>
          <w:jc w:val="center"/>
        </w:trPr>
        <w:tc>
          <w:tcPr>
            <w:tcW w:w="360" w:type="dxa"/>
          </w:tcPr>
          <w:p w14:paraId="6517A2FC"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6D4828D" w14:textId="77777777" w:rsidR="004B3F04" w:rsidRDefault="004B3F04" w:rsidP="000659BE">
            <w:pPr>
              <w:pStyle w:val="TableText"/>
            </w:pPr>
            <w:r>
              <w:t>Entry</w:t>
            </w:r>
          </w:p>
        </w:tc>
        <w:tc>
          <w:tcPr>
            <w:tcW w:w="360" w:type="dxa"/>
          </w:tcPr>
          <w:p w14:paraId="31A12F5E" w14:textId="77777777" w:rsidR="004B3F04" w:rsidRDefault="004B3F04" w:rsidP="000659BE">
            <w:pPr>
              <w:pStyle w:val="TableText"/>
            </w:pPr>
            <w:r>
              <w:t>urn:hl7ii:2.16.840.1.113883.10.20.28.4.134:2021-02-01</w:t>
            </w:r>
          </w:p>
        </w:tc>
      </w:tr>
      <w:tr w:rsidR="004B3F04" w14:paraId="5515F7ED" w14:textId="77777777" w:rsidTr="000659BE">
        <w:trPr>
          <w:jc w:val="center"/>
        </w:trPr>
        <w:tc>
          <w:tcPr>
            <w:tcW w:w="360" w:type="dxa"/>
          </w:tcPr>
          <w:p w14:paraId="7B9C96BE"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414FF581" w14:textId="77777777" w:rsidR="004B3F04" w:rsidRDefault="004B3F04" w:rsidP="000659BE">
            <w:pPr>
              <w:pStyle w:val="TableText"/>
            </w:pPr>
            <w:r>
              <w:t>Entry</w:t>
            </w:r>
          </w:p>
        </w:tc>
        <w:tc>
          <w:tcPr>
            <w:tcW w:w="360" w:type="dxa"/>
          </w:tcPr>
          <w:p w14:paraId="338A20B8" w14:textId="77777777" w:rsidR="004B3F04" w:rsidRDefault="004B3F04" w:rsidP="000659BE">
            <w:pPr>
              <w:pStyle w:val="TableText"/>
            </w:pPr>
            <w:r>
              <w:t>urn:hl7ii:2.16.840.1.113883.10.20.28.4.136:2021-02-01</w:t>
            </w:r>
          </w:p>
        </w:tc>
      </w:tr>
      <w:tr w:rsidR="004B3F04" w14:paraId="1FC6096F" w14:textId="77777777" w:rsidTr="000659BE">
        <w:trPr>
          <w:jc w:val="center"/>
        </w:trPr>
        <w:tc>
          <w:tcPr>
            <w:tcW w:w="360" w:type="dxa"/>
          </w:tcPr>
          <w:p w14:paraId="46D52B12"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AE2218F" w14:textId="77777777" w:rsidR="004B3F04" w:rsidRDefault="004B3F04" w:rsidP="000659BE">
            <w:pPr>
              <w:pStyle w:val="TableText"/>
            </w:pPr>
            <w:r>
              <w:t>Entry</w:t>
            </w:r>
          </w:p>
        </w:tc>
        <w:tc>
          <w:tcPr>
            <w:tcW w:w="360" w:type="dxa"/>
          </w:tcPr>
          <w:p w14:paraId="502E6ADA" w14:textId="77777777" w:rsidR="004B3F04" w:rsidRDefault="004B3F04" w:rsidP="000659BE">
            <w:pPr>
              <w:pStyle w:val="TableText"/>
            </w:pPr>
            <w:r>
              <w:t>urn:hl7ii:2.16.840.1.113883.10.20.28.4.135:2021-02-01</w:t>
            </w:r>
          </w:p>
        </w:tc>
      </w:tr>
      <w:tr w:rsidR="004B3F04" w14:paraId="4F8F97DA" w14:textId="77777777" w:rsidTr="000659BE">
        <w:trPr>
          <w:jc w:val="center"/>
        </w:trPr>
        <w:tc>
          <w:tcPr>
            <w:tcW w:w="360" w:type="dxa"/>
          </w:tcPr>
          <w:p w14:paraId="0B64B1CE"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105F471" w14:textId="77777777" w:rsidR="004B3F04" w:rsidRDefault="004B3F04" w:rsidP="000659BE">
            <w:pPr>
              <w:pStyle w:val="TableText"/>
            </w:pPr>
            <w:r>
              <w:t>Entry</w:t>
            </w:r>
          </w:p>
        </w:tc>
        <w:tc>
          <w:tcPr>
            <w:tcW w:w="360" w:type="dxa"/>
          </w:tcPr>
          <w:p w14:paraId="4C7F6D44" w14:textId="77777777" w:rsidR="004B3F04" w:rsidRDefault="004B3F04" w:rsidP="000659BE">
            <w:pPr>
              <w:pStyle w:val="TableText"/>
            </w:pPr>
            <w:r>
              <w:t>urn:hl7ii:2.16.840.1.113883.10.20.28.4.137:2021-02-01</w:t>
            </w:r>
          </w:p>
        </w:tc>
      </w:tr>
      <w:tr w:rsidR="004B3F04" w14:paraId="1442829E" w14:textId="77777777" w:rsidTr="000659BE">
        <w:trPr>
          <w:jc w:val="center"/>
        </w:trPr>
        <w:tc>
          <w:tcPr>
            <w:tcW w:w="360" w:type="dxa"/>
          </w:tcPr>
          <w:p w14:paraId="52C17158" w14:textId="77777777" w:rsidR="004B3F04" w:rsidRDefault="006C736C" w:rsidP="000659BE">
            <w:pPr>
              <w:pStyle w:val="TableText"/>
              <w:ind w:left="288"/>
            </w:pPr>
            <w:hyperlink w:anchor="E_Program_Participation_V4">
              <w:r w:rsidR="004B3F04">
                <w:rPr>
                  <w:rStyle w:val="HyperlinkText9pt"/>
                </w:rPr>
                <w:t>Program Participation (V4)</w:t>
              </w:r>
            </w:hyperlink>
          </w:p>
        </w:tc>
        <w:tc>
          <w:tcPr>
            <w:tcW w:w="360" w:type="dxa"/>
          </w:tcPr>
          <w:p w14:paraId="62260D11" w14:textId="77777777" w:rsidR="004B3F04" w:rsidRDefault="004B3F04" w:rsidP="000659BE">
            <w:pPr>
              <w:pStyle w:val="TableText"/>
            </w:pPr>
            <w:r>
              <w:t>Entry</w:t>
            </w:r>
          </w:p>
        </w:tc>
        <w:tc>
          <w:tcPr>
            <w:tcW w:w="360" w:type="dxa"/>
          </w:tcPr>
          <w:p w14:paraId="68D025AE" w14:textId="77777777" w:rsidR="004B3F04" w:rsidRDefault="004B3F04" w:rsidP="000659BE">
            <w:pPr>
              <w:pStyle w:val="TableText"/>
            </w:pPr>
            <w:r>
              <w:t>urn:hl7ii:2.16.840.1.113883.10.20.28.4.130:2021-02-01</w:t>
            </w:r>
          </w:p>
        </w:tc>
      </w:tr>
      <w:tr w:rsidR="004B3F04" w14:paraId="0114DE63" w14:textId="77777777" w:rsidTr="000659BE">
        <w:trPr>
          <w:jc w:val="center"/>
        </w:trPr>
        <w:tc>
          <w:tcPr>
            <w:tcW w:w="360" w:type="dxa"/>
          </w:tcPr>
          <w:p w14:paraId="5699AB48"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04CD8B9" w14:textId="77777777" w:rsidR="004B3F04" w:rsidRDefault="004B3F04" w:rsidP="000659BE">
            <w:pPr>
              <w:pStyle w:val="TableText"/>
            </w:pPr>
            <w:r>
              <w:t>Entry</w:t>
            </w:r>
          </w:p>
        </w:tc>
        <w:tc>
          <w:tcPr>
            <w:tcW w:w="360" w:type="dxa"/>
          </w:tcPr>
          <w:p w14:paraId="7F231CCD" w14:textId="77777777" w:rsidR="004B3F04" w:rsidRDefault="004B3F04" w:rsidP="000659BE">
            <w:pPr>
              <w:pStyle w:val="TableText"/>
            </w:pPr>
            <w:r>
              <w:t>urn:hl7ii:2.16.840.1.113883.10.20.28.4.134:2021-02-01</w:t>
            </w:r>
          </w:p>
        </w:tc>
      </w:tr>
      <w:tr w:rsidR="004B3F04" w14:paraId="66C37C67" w14:textId="77777777" w:rsidTr="000659BE">
        <w:trPr>
          <w:jc w:val="center"/>
        </w:trPr>
        <w:tc>
          <w:tcPr>
            <w:tcW w:w="360" w:type="dxa"/>
          </w:tcPr>
          <w:p w14:paraId="18A41D76"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6B0AF2C2" w14:textId="77777777" w:rsidR="004B3F04" w:rsidRDefault="004B3F04" w:rsidP="000659BE">
            <w:pPr>
              <w:pStyle w:val="TableText"/>
            </w:pPr>
            <w:r>
              <w:t>Entry</w:t>
            </w:r>
          </w:p>
        </w:tc>
        <w:tc>
          <w:tcPr>
            <w:tcW w:w="360" w:type="dxa"/>
          </w:tcPr>
          <w:p w14:paraId="1E0FFF57" w14:textId="77777777" w:rsidR="004B3F04" w:rsidRDefault="004B3F04" w:rsidP="000659BE">
            <w:pPr>
              <w:pStyle w:val="TableText"/>
            </w:pPr>
            <w:r>
              <w:t>urn:hl7ii:2.16.840.1.113883.10.20.28.4.136:2021-02-01</w:t>
            </w:r>
          </w:p>
        </w:tc>
      </w:tr>
      <w:tr w:rsidR="004B3F04" w14:paraId="701F1431" w14:textId="77777777" w:rsidTr="000659BE">
        <w:trPr>
          <w:jc w:val="center"/>
        </w:trPr>
        <w:tc>
          <w:tcPr>
            <w:tcW w:w="360" w:type="dxa"/>
          </w:tcPr>
          <w:p w14:paraId="7488666A"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FCDD909" w14:textId="77777777" w:rsidR="004B3F04" w:rsidRDefault="004B3F04" w:rsidP="000659BE">
            <w:pPr>
              <w:pStyle w:val="TableText"/>
            </w:pPr>
            <w:r>
              <w:t>Entry</w:t>
            </w:r>
          </w:p>
        </w:tc>
        <w:tc>
          <w:tcPr>
            <w:tcW w:w="360" w:type="dxa"/>
          </w:tcPr>
          <w:p w14:paraId="070BF0BC" w14:textId="77777777" w:rsidR="004B3F04" w:rsidRDefault="004B3F04" w:rsidP="000659BE">
            <w:pPr>
              <w:pStyle w:val="TableText"/>
            </w:pPr>
            <w:r>
              <w:t>urn:hl7ii:2.16.840.1.113883.10.20.28.4.135:2021-02-01</w:t>
            </w:r>
          </w:p>
        </w:tc>
      </w:tr>
      <w:tr w:rsidR="004B3F04" w14:paraId="0A23C5E2" w14:textId="77777777" w:rsidTr="000659BE">
        <w:trPr>
          <w:jc w:val="center"/>
        </w:trPr>
        <w:tc>
          <w:tcPr>
            <w:tcW w:w="360" w:type="dxa"/>
          </w:tcPr>
          <w:p w14:paraId="735688F8"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59D184F5" w14:textId="77777777" w:rsidR="004B3F04" w:rsidRDefault="004B3F04" w:rsidP="000659BE">
            <w:pPr>
              <w:pStyle w:val="TableText"/>
            </w:pPr>
            <w:r>
              <w:t>Entry</w:t>
            </w:r>
          </w:p>
        </w:tc>
        <w:tc>
          <w:tcPr>
            <w:tcW w:w="360" w:type="dxa"/>
          </w:tcPr>
          <w:p w14:paraId="55E69660" w14:textId="77777777" w:rsidR="004B3F04" w:rsidRDefault="004B3F04" w:rsidP="000659BE">
            <w:pPr>
              <w:pStyle w:val="TableText"/>
            </w:pPr>
            <w:r>
              <w:t>urn:hl7ii:2.16.840.1.113883.10.20.28.4.137:2021-02-01</w:t>
            </w:r>
          </w:p>
        </w:tc>
      </w:tr>
      <w:tr w:rsidR="004B3F04" w14:paraId="7D9CB914" w14:textId="77777777" w:rsidTr="000659BE">
        <w:trPr>
          <w:jc w:val="center"/>
        </w:trPr>
        <w:tc>
          <w:tcPr>
            <w:tcW w:w="360" w:type="dxa"/>
          </w:tcPr>
          <w:p w14:paraId="196B1CE3" w14:textId="77777777" w:rsidR="004B3F04" w:rsidRDefault="006C736C" w:rsidP="000659BE">
            <w:pPr>
              <w:pStyle w:val="TableText"/>
              <w:ind w:left="288"/>
            </w:pPr>
            <w:hyperlink w:anchor="E_Substance_Administered_V5">
              <w:r w:rsidR="004B3F04">
                <w:rPr>
                  <w:rStyle w:val="HyperlinkText9pt"/>
                </w:rPr>
                <w:t>Substance, Administered (V5)</w:t>
              </w:r>
            </w:hyperlink>
          </w:p>
        </w:tc>
        <w:tc>
          <w:tcPr>
            <w:tcW w:w="360" w:type="dxa"/>
          </w:tcPr>
          <w:p w14:paraId="3D3FE344" w14:textId="77777777" w:rsidR="004B3F04" w:rsidRDefault="004B3F04" w:rsidP="000659BE">
            <w:pPr>
              <w:pStyle w:val="TableText"/>
            </w:pPr>
            <w:r>
              <w:t>Entry</w:t>
            </w:r>
          </w:p>
        </w:tc>
        <w:tc>
          <w:tcPr>
            <w:tcW w:w="360" w:type="dxa"/>
          </w:tcPr>
          <w:p w14:paraId="56FE8763" w14:textId="77777777" w:rsidR="004B3F04" w:rsidRDefault="004B3F04" w:rsidP="000659BE">
            <w:pPr>
              <w:pStyle w:val="TableText"/>
            </w:pPr>
            <w:r>
              <w:t>urn:hl7ii:2.16.840.1.113883.10.20.28.4.73:2021-02-01</w:t>
            </w:r>
          </w:p>
        </w:tc>
      </w:tr>
      <w:tr w:rsidR="004B3F04" w14:paraId="2304CEC9" w14:textId="77777777" w:rsidTr="000659BE">
        <w:trPr>
          <w:jc w:val="center"/>
        </w:trPr>
        <w:tc>
          <w:tcPr>
            <w:tcW w:w="360" w:type="dxa"/>
          </w:tcPr>
          <w:p w14:paraId="0075257D"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92BCB35" w14:textId="77777777" w:rsidR="004B3F04" w:rsidRDefault="004B3F04" w:rsidP="000659BE">
            <w:pPr>
              <w:pStyle w:val="TableText"/>
            </w:pPr>
            <w:r>
              <w:t>Entry</w:t>
            </w:r>
          </w:p>
        </w:tc>
        <w:tc>
          <w:tcPr>
            <w:tcW w:w="360" w:type="dxa"/>
          </w:tcPr>
          <w:p w14:paraId="101F7CD6" w14:textId="77777777" w:rsidR="004B3F04" w:rsidRDefault="004B3F04" w:rsidP="000659BE">
            <w:pPr>
              <w:pStyle w:val="TableText"/>
            </w:pPr>
            <w:r>
              <w:t>urn:hl7ii:2.16.840.1.113883.10.20.28.4.134:2021-02-01</w:t>
            </w:r>
          </w:p>
        </w:tc>
      </w:tr>
      <w:tr w:rsidR="004B3F04" w14:paraId="53054DEC" w14:textId="77777777" w:rsidTr="000659BE">
        <w:trPr>
          <w:jc w:val="center"/>
        </w:trPr>
        <w:tc>
          <w:tcPr>
            <w:tcW w:w="360" w:type="dxa"/>
          </w:tcPr>
          <w:p w14:paraId="0A7DB73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13EAB866" w14:textId="77777777" w:rsidR="004B3F04" w:rsidRDefault="004B3F04" w:rsidP="000659BE">
            <w:pPr>
              <w:pStyle w:val="TableText"/>
            </w:pPr>
            <w:r>
              <w:t>Entry</w:t>
            </w:r>
          </w:p>
        </w:tc>
        <w:tc>
          <w:tcPr>
            <w:tcW w:w="360" w:type="dxa"/>
          </w:tcPr>
          <w:p w14:paraId="2EB0E31B" w14:textId="77777777" w:rsidR="004B3F04" w:rsidRDefault="004B3F04" w:rsidP="000659BE">
            <w:pPr>
              <w:pStyle w:val="TableText"/>
            </w:pPr>
            <w:r>
              <w:t>urn:hl7ii:2.16.840.1.113883.10.20.28.4.136:2021-02-01</w:t>
            </w:r>
          </w:p>
        </w:tc>
      </w:tr>
      <w:tr w:rsidR="004B3F04" w14:paraId="3A233745" w14:textId="77777777" w:rsidTr="000659BE">
        <w:trPr>
          <w:jc w:val="center"/>
        </w:trPr>
        <w:tc>
          <w:tcPr>
            <w:tcW w:w="360" w:type="dxa"/>
          </w:tcPr>
          <w:p w14:paraId="0D8B4764"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333E91A8" w14:textId="77777777" w:rsidR="004B3F04" w:rsidRDefault="004B3F04" w:rsidP="000659BE">
            <w:pPr>
              <w:pStyle w:val="TableText"/>
            </w:pPr>
            <w:r>
              <w:t>Entry</w:t>
            </w:r>
          </w:p>
        </w:tc>
        <w:tc>
          <w:tcPr>
            <w:tcW w:w="360" w:type="dxa"/>
          </w:tcPr>
          <w:p w14:paraId="0266BB11" w14:textId="77777777" w:rsidR="004B3F04" w:rsidRDefault="004B3F04" w:rsidP="000659BE">
            <w:pPr>
              <w:pStyle w:val="TableText"/>
            </w:pPr>
            <w:r>
              <w:t>urn:hl7ii:2.16.840.1.113883.10.20.28.4.135:2021-02-01</w:t>
            </w:r>
          </w:p>
        </w:tc>
      </w:tr>
      <w:tr w:rsidR="004B3F04" w14:paraId="47E731C7" w14:textId="77777777" w:rsidTr="000659BE">
        <w:trPr>
          <w:jc w:val="center"/>
        </w:trPr>
        <w:tc>
          <w:tcPr>
            <w:tcW w:w="360" w:type="dxa"/>
          </w:tcPr>
          <w:p w14:paraId="740C1F78"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1020216D" w14:textId="77777777" w:rsidR="004B3F04" w:rsidRDefault="004B3F04" w:rsidP="000659BE">
            <w:pPr>
              <w:pStyle w:val="TableText"/>
            </w:pPr>
            <w:r>
              <w:t>Entry</w:t>
            </w:r>
          </w:p>
        </w:tc>
        <w:tc>
          <w:tcPr>
            <w:tcW w:w="360" w:type="dxa"/>
          </w:tcPr>
          <w:p w14:paraId="3BAF1C8D" w14:textId="77777777" w:rsidR="004B3F04" w:rsidRDefault="004B3F04" w:rsidP="000659BE">
            <w:pPr>
              <w:pStyle w:val="TableText"/>
            </w:pPr>
            <w:r>
              <w:t>urn:hl7ii:2.16.840.1.113883.10.20.28.4.137:2021-02-01</w:t>
            </w:r>
          </w:p>
        </w:tc>
      </w:tr>
      <w:tr w:rsidR="004B3F04" w14:paraId="729AF086" w14:textId="77777777" w:rsidTr="000659BE">
        <w:trPr>
          <w:jc w:val="center"/>
        </w:trPr>
        <w:tc>
          <w:tcPr>
            <w:tcW w:w="360" w:type="dxa"/>
          </w:tcPr>
          <w:p w14:paraId="0B6D6FFF" w14:textId="77777777" w:rsidR="004B3F04" w:rsidRDefault="006C736C" w:rsidP="000659BE">
            <w:pPr>
              <w:pStyle w:val="TableText"/>
              <w:ind w:left="288"/>
            </w:pPr>
            <w:hyperlink w:anchor="E_Substance_Order_V5">
              <w:r w:rsidR="004B3F04">
                <w:rPr>
                  <w:rStyle w:val="HyperlinkText9pt"/>
                </w:rPr>
                <w:t>Substance, Order (V5)</w:t>
              </w:r>
            </w:hyperlink>
          </w:p>
        </w:tc>
        <w:tc>
          <w:tcPr>
            <w:tcW w:w="360" w:type="dxa"/>
          </w:tcPr>
          <w:p w14:paraId="006E2ECE" w14:textId="77777777" w:rsidR="004B3F04" w:rsidRDefault="004B3F04" w:rsidP="000659BE">
            <w:pPr>
              <w:pStyle w:val="TableText"/>
            </w:pPr>
            <w:r>
              <w:t>Entry</w:t>
            </w:r>
          </w:p>
        </w:tc>
        <w:tc>
          <w:tcPr>
            <w:tcW w:w="360" w:type="dxa"/>
          </w:tcPr>
          <w:p w14:paraId="1E064BE9" w14:textId="77777777" w:rsidR="004B3F04" w:rsidRDefault="004B3F04" w:rsidP="000659BE">
            <w:pPr>
              <w:pStyle w:val="TableText"/>
            </w:pPr>
            <w:r>
              <w:t>urn:hl7ii:2.16.840.1.113883.10.20.28.4.77:2021-02-01</w:t>
            </w:r>
          </w:p>
        </w:tc>
      </w:tr>
      <w:tr w:rsidR="004B3F04" w14:paraId="2F7FE88A" w14:textId="77777777" w:rsidTr="000659BE">
        <w:trPr>
          <w:jc w:val="center"/>
        </w:trPr>
        <w:tc>
          <w:tcPr>
            <w:tcW w:w="360" w:type="dxa"/>
          </w:tcPr>
          <w:p w14:paraId="3D0A49F1"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4EC36B28" w14:textId="77777777" w:rsidR="004B3F04" w:rsidRDefault="004B3F04" w:rsidP="000659BE">
            <w:pPr>
              <w:pStyle w:val="TableText"/>
            </w:pPr>
            <w:r>
              <w:t>Entry</w:t>
            </w:r>
          </w:p>
        </w:tc>
        <w:tc>
          <w:tcPr>
            <w:tcW w:w="360" w:type="dxa"/>
          </w:tcPr>
          <w:p w14:paraId="39F2B7BF" w14:textId="77777777" w:rsidR="004B3F04" w:rsidRDefault="004B3F04" w:rsidP="000659BE">
            <w:pPr>
              <w:pStyle w:val="TableText"/>
            </w:pPr>
            <w:r>
              <w:t>urn:hl7ii:2.16.840.1.113883.10.20.28.4.88:2017-05-01</w:t>
            </w:r>
          </w:p>
        </w:tc>
      </w:tr>
      <w:tr w:rsidR="004B3F04" w14:paraId="6D4ACA7C" w14:textId="77777777" w:rsidTr="000659BE">
        <w:trPr>
          <w:jc w:val="center"/>
        </w:trPr>
        <w:tc>
          <w:tcPr>
            <w:tcW w:w="360" w:type="dxa"/>
          </w:tcPr>
          <w:p w14:paraId="5908BAEA" w14:textId="77777777" w:rsidR="004B3F04" w:rsidRDefault="006C736C" w:rsidP="000659BE">
            <w:pPr>
              <w:pStyle w:val="TableText"/>
              <w:ind w:left="432"/>
            </w:pPr>
            <w:hyperlink w:anchor="E_Supply">
              <w:r w:rsidR="004B3F04">
                <w:rPr>
                  <w:rStyle w:val="HyperlinkText9pt"/>
                </w:rPr>
                <w:t>Supply</w:t>
              </w:r>
            </w:hyperlink>
          </w:p>
        </w:tc>
        <w:tc>
          <w:tcPr>
            <w:tcW w:w="360" w:type="dxa"/>
          </w:tcPr>
          <w:p w14:paraId="3EF79978" w14:textId="77777777" w:rsidR="004B3F04" w:rsidRDefault="004B3F04" w:rsidP="000659BE">
            <w:pPr>
              <w:pStyle w:val="TableText"/>
            </w:pPr>
            <w:r>
              <w:t>Entry</w:t>
            </w:r>
          </w:p>
        </w:tc>
        <w:tc>
          <w:tcPr>
            <w:tcW w:w="360" w:type="dxa"/>
          </w:tcPr>
          <w:p w14:paraId="3BC7711A" w14:textId="77777777" w:rsidR="004B3F04" w:rsidRDefault="004B3F04" w:rsidP="000659BE">
            <w:pPr>
              <w:pStyle w:val="TableText"/>
            </w:pPr>
            <w:r>
              <w:t>urn:hl7ii:2.16.840.1.113883.10.20.28.4.129:2017-08-01</w:t>
            </w:r>
          </w:p>
        </w:tc>
      </w:tr>
      <w:tr w:rsidR="004B3F04" w14:paraId="35AF1839" w14:textId="77777777" w:rsidTr="000659BE">
        <w:trPr>
          <w:jc w:val="center"/>
        </w:trPr>
        <w:tc>
          <w:tcPr>
            <w:tcW w:w="360" w:type="dxa"/>
          </w:tcPr>
          <w:p w14:paraId="6946E14B"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5F3DE9F6" w14:textId="77777777" w:rsidR="004B3F04" w:rsidRDefault="004B3F04" w:rsidP="000659BE">
            <w:pPr>
              <w:pStyle w:val="TableText"/>
            </w:pPr>
            <w:r>
              <w:t>Entry</w:t>
            </w:r>
          </w:p>
        </w:tc>
        <w:tc>
          <w:tcPr>
            <w:tcW w:w="360" w:type="dxa"/>
          </w:tcPr>
          <w:p w14:paraId="65457BE6" w14:textId="77777777" w:rsidR="004B3F04" w:rsidRDefault="004B3F04" w:rsidP="000659BE">
            <w:pPr>
              <w:pStyle w:val="TableText"/>
            </w:pPr>
            <w:r>
              <w:t>urn:hl7ii:2.16.840.1.113883.10.20.28.4.142:2021-02-01</w:t>
            </w:r>
          </w:p>
        </w:tc>
      </w:tr>
      <w:tr w:rsidR="004B3F04" w14:paraId="5047CBA5" w14:textId="77777777" w:rsidTr="000659BE">
        <w:trPr>
          <w:jc w:val="center"/>
        </w:trPr>
        <w:tc>
          <w:tcPr>
            <w:tcW w:w="360" w:type="dxa"/>
          </w:tcPr>
          <w:p w14:paraId="19410B3E"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6F58F667" w14:textId="77777777" w:rsidR="004B3F04" w:rsidRDefault="004B3F04" w:rsidP="000659BE">
            <w:pPr>
              <w:pStyle w:val="TableText"/>
            </w:pPr>
            <w:r>
              <w:t>Entry</w:t>
            </w:r>
          </w:p>
        </w:tc>
        <w:tc>
          <w:tcPr>
            <w:tcW w:w="360" w:type="dxa"/>
          </w:tcPr>
          <w:p w14:paraId="42F1C60D" w14:textId="77777777" w:rsidR="004B3F04" w:rsidRDefault="004B3F04" w:rsidP="000659BE">
            <w:pPr>
              <w:pStyle w:val="TableText"/>
            </w:pPr>
            <w:r>
              <w:t>urn:hl7ii:2.16.840.1.113883.10.20.28.4.134:2021-02-01</w:t>
            </w:r>
          </w:p>
        </w:tc>
      </w:tr>
      <w:tr w:rsidR="004B3F04" w14:paraId="08363E44" w14:textId="77777777" w:rsidTr="000659BE">
        <w:trPr>
          <w:jc w:val="center"/>
        </w:trPr>
        <w:tc>
          <w:tcPr>
            <w:tcW w:w="360" w:type="dxa"/>
          </w:tcPr>
          <w:p w14:paraId="6D5C5A7F"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0B08A703" w14:textId="77777777" w:rsidR="004B3F04" w:rsidRDefault="004B3F04" w:rsidP="000659BE">
            <w:pPr>
              <w:pStyle w:val="TableText"/>
            </w:pPr>
            <w:r>
              <w:t>Entry</w:t>
            </w:r>
          </w:p>
        </w:tc>
        <w:tc>
          <w:tcPr>
            <w:tcW w:w="360" w:type="dxa"/>
          </w:tcPr>
          <w:p w14:paraId="65FBCEB7" w14:textId="77777777" w:rsidR="004B3F04" w:rsidRDefault="004B3F04" w:rsidP="000659BE">
            <w:pPr>
              <w:pStyle w:val="TableText"/>
            </w:pPr>
            <w:r>
              <w:t>urn:hl7ii:2.16.840.1.113883.10.20.28.4.136:2021-02-01</w:t>
            </w:r>
          </w:p>
        </w:tc>
      </w:tr>
      <w:tr w:rsidR="004B3F04" w14:paraId="37C385CD" w14:textId="77777777" w:rsidTr="000659BE">
        <w:trPr>
          <w:jc w:val="center"/>
        </w:trPr>
        <w:tc>
          <w:tcPr>
            <w:tcW w:w="360" w:type="dxa"/>
          </w:tcPr>
          <w:p w14:paraId="23FF6CE1"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1900B3BB" w14:textId="77777777" w:rsidR="004B3F04" w:rsidRDefault="004B3F04" w:rsidP="000659BE">
            <w:pPr>
              <w:pStyle w:val="TableText"/>
            </w:pPr>
            <w:r>
              <w:t>Entry</w:t>
            </w:r>
          </w:p>
        </w:tc>
        <w:tc>
          <w:tcPr>
            <w:tcW w:w="360" w:type="dxa"/>
          </w:tcPr>
          <w:p w14:paraId="4AFBC50E" w14:textId="77777777" w:rsidR="004B3F04" w:rsidRDefault="004B3F04" w:rsidP="000659BE">
            <w:pPr>
              <w:pStyle w:val="TableText"/>
            </w:pPr>
            <w:r>
              <w:t>urn:hl7ii:2.16.840.1.113883.10.20.28.4.135:2021-02-01</w:t>
            </w:r>
          </w:p>
        </w:tc>
      </w:tr>
      <w:tr w:rsidR="004B3F04" w14:paraId="22DC666A" w14:textId="77777777" w:rsidTr="000659BE">
        <w:trPr>
          <w:jc w:val="center"/>
        </w:trPr>
        <w:tc>
          <w:tcPr>
            <w:tcW w:w="360" w:type="dxa"/>
          </w:tcPr>
          <w:p w14:paraId="62F0C989"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A707239" w14:textId="77777777" w:rsidR="004B3F04" w:rsidRDefault="004B3F04" w:rsidP="000659BE">
            <w:pPr>
              <w:pStyle w:val="TableText"/>
            </w:pPr>
            <w:r>
              <w:t>Entry</w:t>
            </w:r>
          </w:p>
        </w:tc>
        <w:tc>
          <w:tcPr>
            <w:tcW w:w="360" w:type="dxa"/>
          </w:tcPr>
          <w:p w14:paraId="56DACC4C" w14:textId="77777777" w:rsidR="004B3F04" w:rsidRDefault="004B3F04" w:rsidP="000659BE">
            <w:pPr>
              <w:pStyle w:val="TableText"/>
            </w:pPr>
            <w:r>
              <w:t>urn:hl7ii:2.16.840.1.113883.10.20.28.4.137:2021-02-01</w:t>
            </w:r>
          </w:p>
        </w:tc>
      </w:tr>
      <w:tr w:rsidR="004B3F04" w14:paraId="68CDE529" w14:textId="77777777" w:rsidTr="000659BE">
        <w:trPr>
          <w:jc w:val="center"/>
        </w:trPr>
        <w:tc>
          <w:tcPr>
            <w:tcW w:w="360" w:type="dxa"/>
          </w:tcPr>
          <w:p w14:paraId="7C51AC13" w14:textId="77777777" w:rsidR="004B3F04" w:rsidRDefault="006C736C" w:rsidP="000659BE">
            <w:pPr>
              <w:pStyle w:val="TableText"/>
              <w:ind w:left="288"/>
            </w:pPr>
            <w:hyperlink w:anchor="E_Substance_Recommended_V5_">
              <w:r w:rsidR="004B3F04">
                <w:rPr>
                  <w:rStyle w:val="HyperlinkText9pt"/>
                </w:rPr>
                <w:t>Substance, Recommended (V5)</w:t>
              </w:r>
            </w:hyperlink>
          </w:p>
        </w:tc>
        <w:tc>
          <w:tcPr>
            <w:tcW w:w="360" w:type="dxa"/>
          </w:tcPr>
          <w:p w14:paraId="64433E40" w14:textId="77777777" w:rsidR="004B3F04" w:rsidRDefault="004B3F04" w:rsidP="000659BE">
            <w:pPr>
              <w:pStyle w:val="TableText"/>
            </w:pPr>
            <w:r>
              <w:t>Entry</w:t>
            </w:r>
          </w:p>
        </w:tc>
        <w:tc>
          <w:tcPr>
            <w:tcW w:w="360" w:type="dxa"/>
          </w:tcPr>
          <w:p w14:paraId="02B80614" w14:textId="77777777" w:rsidR="004B3F04" w:rsidRDefault="004B3F04" w:rsidP="000659BE">
            <w:pPr>
              <w:pStyle w:val="TableText"/>
            </w:pPr>
            <w:r>
              <w:t>urn:hl7ii:2.16.840.1.113883.10.20.28.4.78:2021-02-01</w:t>
            </w:r>
          </w:p>
        </w:tc>
      </w:tr>
      <w:tr w:rsidR="004B3F04" w14:paraId="1217DB2C" w14:textId="77777777" w:rsidTr="000659BE">
        <w:trPr>
          <w:jc w:val="center"/>
        </w:trPr>
        <w:tc>
          <w:tcPr>
            <w:tcW w:w="360" w:type="dxa"/>
          </w:tcPr>
          <w:p w14:paraId="3DDD4311"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C62C69A" w14:textId="77777777" w:rsidR="004B3F04" w:rsidRDefault="004B3F04" w:rsidP="000659BE">
            <w:pPr>
              <w:pStyle w:val="TableText"/>
            </w:pPr>
            <w:r>
              <w:t>Entry</w:t>
            </w:r>
          </w:p>
        </w:tc>
        <w:tc>
          <w:tcPr>
            <w:tcW w:w="360" w:type="dxa"/>
          </w:tcPr>
          <w:p w14:paraId="246A0393" w14:textId="77777777" w:rsidR="004B3F04" w:rsidRDefault="004B3F04" w:rsidP="000659BE">
            <w:pPr>
              <w:pStyle w:val="TableText"/>
            </w:pPr>
            <w:r>
              <w:t>urn:hl7ii:2.16.840.1.113883.10.20.28.4.88:2017-05-01</w:t>
            </w:r>
          </w:p>
        </w:tc>
      </w:tr>
      <w:tr w:rsidR="004B3F04" w14:paraId="75C08024" w14:textId="77777777" w:rsidTr="000659BE">
        <w:trPr>
          <w:jc w:val="center"/>
        </w:trPr>
        <w:tc>
          <w:tcPr>
            <w:tcW w:w="360" w:type="dxa"/>
          </w:tcPr>
          <w:p w14:paraId="383FE660" w14:textId="77777777" w:rsidR="004B3F04" w:rsidRDefault="006C736C" w:rsidP="000659BE">
            <w:pPr>
              <w:pStyle w:val="TableText"/>
              <w:ind w:left="432"/>
            </w:pPr>
            <w:hyperlink w:anchor="E_Supply">
              <w:r w:rsidR="004B3F04">
                <w:rPr>
                  <w:rStyle w:val="HyperlinkText9pt"/>
                </w:rPr>
                <w:t>Supply</w:t>
              </w:r>
            </w:hyperlink>
          </w:p>
        </w:tc>
        <w:tc>
          <w:tcPr>
            <w:tcW w:w="360" w:type="dxa"/>
          </w:tcPr>
          <w:p w14:paraId="0675BDFB" w14:textId="77777777" w:rsidR="004B3F04" w:rsidRDefault="004B3F04" w:rsidP="000659BE">
            <w:pPr>
              <w:pStyle w:val="TableText"/>
            </w:pPr>
            <w:r>
              <w:t>Entry</w:t>
            </w:r>
          </w:p>
        </w:tc>
        <w:tc>
          <w:tcPr>
            <w:tcW w:w="360" w:type="dxa"/>
          </w:tcPr>
          <w:p w14:paraId="6E05F623" w14:textId="77777777" w:rsidR="004B3F04" w:rsidRDefault="004B3F04" w:rsidP="000659BE">
            <w:pPr>
              <w:pStyle w:val="TableText"/>
            </w:pPr>
            <w:r>
              <w:t>urn:hl7ii:2.16.840.1.113883.10.20.28.4.129:2017-08-01</w:t>
            </w:r>
          </w:p>
        </w:tc>
      </w:tr>
      <w:tr w:rsidR="004B3F04" w14:paraId="5CE983D2" w14:textId="77777777" w:rsidTr="000659BE">
        <w:trPr>
          <w:jc w:val="center"/>
        </w:trPr>
        <w:tc>
          <w:tcPr>
            <w:tcW w:w="360" w:type="dxa"/>
          </w:tcPr>
          <w:p w14:paraId="7500E6C7" w14:textId="77777777" w:rsidR="004B3F04" w:rsidRDefault="006C736C" w:rsidP="000659BE">
            <w:pPr>
              <w:pStyle w:val="TableText"/>
              <w:ind w:left="432"/>
            </w:pPr>
            <w:hyperlink w:anchor="E_Entity_Location">
              <w:r w:rsidR="004B3F04">
                <w:rPr>
                  <w:rStyle w:val="HyperlinkText9pt"/>
                </w:rPr>
                <w:t>Entity - Location</w:t>
              </w:r>
            </w:hyperlink>
          </w:p>
        </w:tc>
        <w:tc>
          <w:tcPr>
            <w:tcW w:w="360" w:type="dxa"/>
          </w:tcPr>
          <w:p w14:paraId="3EA24A51" w14:textId="77777777" w:rsidR="004B3F04" w:rsidRDefault="004B3F04" w:rsidP="000659BE">
            <w:pPr>
              <w:pStyle w:val="TableText"/>
            </w:pPr>
            <w:r>
              <w:t>Entry</w:t>
            </w:r>
          </w:p>
        </w:tc>
        <w:tc>
          <w:tcPr>
            <w:tcW w:w="360" w:type="dxa"/>
          </w:tcPr>
          <w:p w14:paraId="7309E029" w14:textId="77777777" w:rsidR="004B3F04" w:rsidRDefault="004B3F04" w:rsidP="000659BE">
            <w:pPr>
              <w:pStyle w:val="TableText"/>
            </w:pPr>
            <w:r>
              <w:t>urn:hl7ii:2.16.840.1.113883.10.20.28.4.142:2021-02-01</w:t>
            </w:r>
          </w:p>
        </w:tc>
      </w:tr>
      <w:tr w:rsidR="004B3F04" w14:paraId="0D115A3E" w14:textId="77777777" w:rsidTr="000659BE">
        <w:trPr>
          <w:jc w:val="center"/>
        </w:trPr>
        <w:tc>
          <w:tcPr>
            <w:tcW w:w="360" w:type="dxa"/>
          </w:tcPr>
          <w:p w14:paraId="0573041B"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28713A1B" w14:textId="77777777" w:rsidR="004B3F04" w:rsidRDefault="004B3F04" w:rsidP="000659BE">
            <w:pPr>
              <w:pStyle w:val="TableText"/>
            </w:pPr>
            <w:r>
              <w:t>Entry</w:t>
            </w:r>
          </w:p>
        </w:tc>
        <w:tc>
          <w:tcPr>
            <w:tcW w:w="360" w:type="dxa"/>
          </w:tcPr>
          <w:p w14:paraId="1ACEDD6D" w14:textId="77777777" w:rsidR="004B3F04" w:rsidRDefault="004B3F04" w:rsidP="000659BE">
            <w:pPr>
              <w:pStyle w:val="TableText"/>
            </w:pPr>
            <w:r>
              <w:t>urn:hl7ii:2.16.840.1.113883.10.20.28.4.134:2021-02-01</w:t>
            </w:r>
          </w:p>
        </w:tc>
      </w:tr>
      <w:tr w:rsidR="004B3F04" w14:paraId="29DF683F" w14:textId="77777777" w:rsidTr="000659BE">
        <w:trPr>
          <w:jc w:val="center"/>
        </w:trPr>
        <w:tc>
          <w:tcPr>
            <w:tcW w:w="360" w:type="dxa"/>
          </w:tcPr>
          <w:p w14:paraId="6DBFC67A"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12E1ADF" w14:textId="77777777" w:rsidR="004B3F04" w:rsidRDefault="004B3F04" w:rsidP="000659BE">
            <w:pPr>
              <w:pStyle w:val="TableText"/>
            </w:pPr>
            <w:r>
              <w:t>Entry</w:t>
            </w:r>
          </w:p>
        </w:tc>
        <w:tc>
          <w:tcPr>
            <w:tcW w:w="360" w:type="dxa"/>
          </w:tcPr>
          <w:p w14:paraId="10C9D43A" w14:textId="77777777" w:rsidR="004B3F04" w:rsidRDefault="004B3F04" w:rsidP="000659BE">
            <w:pPr>
              <w:pStyle w:val="TableText"/>
            </w:pPr>
            <w:r>
              <w:t>urn:hl7ii:2.16.840.1.113883.10.20.28.4.136:2021-02-01</w:t>
            </w:r>
          </w:p>
        </w:tc>
      </w:tr>
      <w:tr w:rsidR="004B3F04" w14:paraId="0FC87F65" w14:textId="77777777" w:rsidTr="000659BE">
        <w:trPr>
          <w:jc w:val="center"/>
        </w:trPr>
        <w:tc>
          <w:tcPr>
            <w:tcW w:w="360" w:type="dxa"/>
          </w:tcPr>
          <w:p w14:paraId="7AAF150C"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29C7573C" w14:textId="77777777" w:rsidR="004B3F04" w:rsidRDefault="004B3F04" w:rsidP="000659BE">
            <w:pPr>
              <w:pStyle w:val="TableText"/>
            </w:pPr>
            <w:r>
              <w:t>Entry</w:t>
            </w:r>
          </w:p>
        </w:tc>
        <w:tc>
          <w:tcPr>
            <w:tcW w:w="360" w:type="dxa"/>
          </w:tcPr>
          <w:p w14:paraId="5F6A6599" w14:textId="77777777" w:rsidR="004B3F04" w:rsidRDefault="004B3F04" w:rsidP="000659BE">
            <w:pPr>
              <w:pStyle w:val="TableText"/>
            </w:pPr>
            <w:r>
              <w:t>urn:hl7ii:2.16.840.1.113883.10.20.28.4.135:2021-02-01</w:t>
            </w:r>
          </w:p>
        </w:tc>
      </w:tr>
      <w:tr w:rsidR="004B3F04" w14:paraId="7760502F" w14:textId="77777777" w:rsidTr="000659BE">
        <w:trPr>
          <w:jc w:val="center"/>
        </w:trPr>
        <w:tc>
          <w:tcPr>
            <w:tcW w:w="360" w:type="dxa"/>
          </w:tcPr>
          <w:p w14:paraId="19CBECE2"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3F4B4D81" w14:textId="77777777" w:rsidR="004B3F04" w:rsidRDefault="004B3F04" w:rsidP="000659BE">
            <w:pPr>
              <w:pStyle w:val="TableText"/>
            </w:pPr>
            <w:r>
              <w:t>Entry</w:t>
            </w:r>
          </w:p>
        </w:tc>
        <w:tc>
          <w:tcPr>
            <w:tcW w:w="360" w:type="dxa"/>
          </w:tcPr>
          <w:p w14:paraId="46E91891" w14:textId="77777777" w:rsidR="004B3F04" w:rsidRDefault="004B3F04" w:rsidP="000659BE">
            <w:pPr>
              <w:pStyle w:val="TableText"/>
            </w:pPr>
            <w:r>
              <w:t>urn:hl7ii:2.16.840.1.113883.10.20.28.4.137:2021-02-01</w:t>
            </w:r>
          </w:p>
        </w:tc>
      </w:tr>
      <w:tr w:rsidR="004B3F04" w14:paraId="3A4B8596" w14:textId="77777777" w:rsidTr="000659BE">
        <w:trPr>
          <w:jc w:val="center"/>
        </w:trPr>
        <w:tc>
          <w:tcPr>
            <w:tcW w:w="360" w:type="dxa"/>
          </w:tcPr>
          <w:p w14:paraId="44F10F4A" w14:textId="77777777" w:rsidR="004B3F04" w:rsidRDefault="006C736C" w:rsidP="000659BE">
            <w:pPr>
              <w:pStyle w:val="TableText"/>
              <w:ind w:left="288"/>
            </w:pPr>
            <w:hyperlink w:anchor="E_Symptom_V4">
              <w:r w:rsidR="004B3F04">
                <w:rPr>
                  <w:rStyle w:val="HyperlinkText9pt"/>
                </w:rPr>
                <w:t>Symptom (V4)</w:t>
              </w:r>
            </w:hyperlink>
          </w:p>
        </w:tc>
        <w:tc>
          <w:tcPr>
            <w:tcW w:w="360" w:type="dxa"/>
          </w:tcPr>
          <w:p w14:paraId="6EE4593B" w14:textId="77777777" w:rsidR="004B3F04" w:rsidRDefault="004B3F04" w:rsidP="000659BE">
            <w:pPr>
              <w:pStyle w:val="TableText"/>
            </w:pPr>
            <w:r>
              <w:t>Entry</w:t>
            </w:r>
          </w:p>
        </w:tc>
        <w:tc>
          <w:tcPr>
            <w:tcW w:w="360" w:type="dxa"/>
          </w:tcPr>
          <w:p w14:paraId="494013FC" w14:textId="77777777" w:rsidR="004B3F04" w:rsidRDefault="004B3F04" w:rsidP="000659BE">
            <w:pPr>
              <w:pStyle w:val="TableText"/>
            </w:pPr>
            <w:r>
              <w:t>urn:hl7ii:2.16.840.1.113883.10.20.28.4.116:2021-02-01</w:t>
            </w:r>
          </w:p>
        </w:tc>
      </w:tr>
      <w:tr w:rsidR="004B3F04" w14:paraId="0A2F8E60" w14:textId="77777777" w:rsidTr="000659BE">
        <w:trPr>
          <w:jc w:val="center"/>
        </w:trPr>
        <w:tc>
          <w:tcPr>
            <w:tcW w:w="360" w:type="dxa"/>
          </w:tcPr>
          <w:p w14:paraId="7E509990" w14:textId="77777777" w:rsidR="004B3F04" w:rsidRDefault="006C736C" w:rsidP="000659BE">
            <w:pPr>
              <w:pStyle w:val="TableText"/>
              <w:ind w:left="432"/>
            </w:pPr>
            <w:hyperlink w:anchor="E_Severity_Observation_2">
              <w:r w:rsidR="004B3F04">
                <w:rPr>
                  <w:rStyle w:val="HyperlinkText9pt"/>
                </w:rPr>
                <w:t>Severity Observation (V2)</w:t>
              </w:r>
            </w:hyperlink>
          </w:p>
        </w:tc>
        <w:tc>
          <w:tcPr>
            <w:tcW w:w="360" w:type="dxa"/>
          </w:tcPr>
          <w:p w14:paraId="752033DA" w14:textId="77777777" w:rsidR="004B3F04" w:rsidRDefault="004B3F04" w:rsidP="000659BE">
            <w:pPr>
              <w:pStyle w:val="TableText"/>
            </w:pPr>
            <w:r>
              <w:t>Entry</w:t>
            </w:r>
          </w:p>
        </w:tc>
        <w:tc>
          <w:tcPr>
            <w:tcW w:w="360" w:type="dxa"/>
          </w:tcPr>
          <w:p w14:paraId="6F722CDA" w14:textId="77777777" w:rsidR="004B3F04" w:rsidRDefault="004B3F04" w:rsidP="000659BE">
            <w:pPr>
              <w:pStyle w:val="TableText"/>
            </w:pPr>
            <w:r>
              <w:t>urn:hl7ii:2.16.840.1.113883.10.20.28.4.93:2017-08-01</w:t>
            </w:r>
          </w:p>
        </w:tc>
      </w:tr>
      <w:tr w:rsidR="004B3F04" w14:paraId="2AC955EE" w14:textId="77777777" w:rsidTr="000659BE">
        <w:trPr>
          <w:jc w:val="center"/>
        </w:trPr>
        <w:tc>
          <w:tcPr>
            <w:tcW w:w="360" w:type="dxa"/>
          </w:tcPr>
          <w:p w14:paraId="5D75B0FF"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0714025A" w14:textId="77777777" w:rsidR="004B3F04" w:rsidRDefault="004B3F04" w:rsidP="000659BE">
            <w:pPr>
              <w:pStyle w:val="TableText"/>
            </w:pPr>
            <w:r>
              <w:t>Entry</w:t>
            </w:r>
          </w:p>
        </w:tc>
        <w:tc>
          <w:tcPr>
            <w:tcW w:w="360" w:type="dxa"/>
          </w:tcPr>
          <w:p w14:paraId="25AAF6C3" w14:textId="77777777" w:rsidR="004B3F04" w:rsidRDefault="004B3F04" w:rsidP="000659BE">
            <w:pPr>
              <w:pStyle w:val="TableText"/>
            </w:pPr>
            <w:r>
              <w:t>urn:hl7ii:2.16.840.1.113883.10.20.28.4.134:2021-02-01</w:t>
            </w:r>
          </w:p>
        </w:tc>
      </w:tr>
      <w:tr w:rsidR="004B3F04" w14:paraId="1992F806" w14:textId="77777777" w:rsidTr="000659BE">
        <w:trPr>
          <w:jc w:val="center"/>
        </w:trPr>
        <w:tc>
          <w:tcPr>
            <w:tcW w:w="360" w:type="dxa"/>
          </w:tcPr>
          <w:p w14:paraId="08F2630E"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55CED086" w14:textId="77777777" w:rsidR="004B3F04" w:rsidRDefault="004B3F04" w:rsidP="000659BE">
            <w:pPr>
              <w:pStyle w:val="TableText"/>
            </w:pPr>
            <w:r>
              <w:t>Entry</w:t>
            </w:r>
          </w:p>
        </w:tc>
        <w:tc>
          <w:tcPr>
            <w:tcW w:w="360" w:type="dxa"/>
          </w:tcPr>
          <w:p w14:paraId="7A22869C" w14:textId="77777777" w:rsidR="004B3F04" w:rsidRDefault="004B3F04" w:rsidP="000659BE">
            <w:pPr>
              <w:pStyle w:val="TableText"/>
            </w:pPr>
            <w:r>
              <w:t>urn:hl7ii:2.16.840.1.113883.10.20.28.4.136:2021-02-01</w:t>
            </w:r>
          </w:p>
        </w:tc>
      </w:tr>
      <w:tr w:rsidR="004B3F04" w14:paraId="19579C70" w14:textId="77777777" w:rsidTr="000659BE">
        <w:trPr>
          <w:jc w:val="center"/>
        </w:trPr>
        <w:tc>
          <w:tcPr>
            <w:tcW w:w="360" w:type="dxa"/>
          </w:tcPr>
          <w:p w14:paraId="3641C0A4"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138831D7" w14:textId="77777777" w:rsidR="004B3F04" w:rsidRDefault="004B3F04" w:rsidP="000659BE">
            <w:pPr>
              <w:pStyle w:val="TableText"/>
            </w:pPr>
            <w:r>
              <w:t>Entry</w:t>
            </w:r>
          </w:p>
        </w:tc>
        <w:tc>
          <w:tcPr>
            <w:tcW w:w="360" w:type="dxa"/>
          </w:tcPr>
          <w:p w14:paraId="6AECCBE9" w14:textId="77777777" w:rsidR="004B3F04" w:rsidRDefault="004B3F04" w:rsidP="000659BE">
            <w:pPr>
              <w:pStyle w:val="TableText"/>
            </w:pPr>
            <w:r>
              <w:t>urn:hl7ii:2.16.840.1.113883.10.20.28.4.135:2021-02-01</w:t>
            </w:r>
          </w:p>
        </w:tc>
      </w:tr>
      <w:tr w:rsidR="004B3F04" w14:paraId="7365B0CE" w14:textId="77777777" w:rsidTr="000659BE">
        <w:trPr>
          <w:jc w:val="center"/>
        </w:trPr>
        <w:tc>
          <w:tcPr>
            <w:tcW w:w="360" w:type="dxa"/>
          </w:tcPr>
          <w:p w14:paraId="511932A7"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EB912D3" w14:textId="77777777" w:rsidR="004B3F04" w:rsidRDefault="004B3F04" w:rsidP="000659BE">
            <w:pPr>
              <w:pStyle w:val="TableText"/>
            </w:pPr>
            <w:r>
              <w:t>Entry</w:t>
            </w:r>
          </w:p>
        </w:tc>
        <w:tc>
          <w:tcPr>
            <w:tcW w:w="360" w:type="dxa"/>
          </w:tcPr>
          <w:p w14:paraId="2D14008B" w14:textId="77777777" w:rsidR="004B3F04" w:rsidRDefault="004B3F04" w:rsidP="000659BE">
            <w:pPr>
              <w:pStyle w:val="TableText"/>
            </w:pPr>
            <w:r>
              <w:t>urn:hl7ii:2.16.840.1.113883.10.20.28.4.137:2021-02-01</w:t>
            </w:r>
          </w:p>
        </w:tc>
      </w:tr>
      <w:tr w:rsidR="004B3F04" w14:paraId="0E3E6A21" w14:textId="77777777" w:rsidTr="000659BE">
        <w:trPr>
          <w:jc w:val="center"/>
        </w:trPr>
        <w:tc>
          <w:tcPr>
            <w:tcW w:w="360" w:type="dxa"/>
          </w:tcPr>
          <w:p w14:paraId="1F3CC6A6" w14:textId="77777777" w:rsidR="004B3F04" w:rsidRDefault="006C736C" w:rsidP="000659BE">
            <w:pPr>
              <w:pStyle w:val="TableText"/>
              <w:ind w:left="288"/>
            </w:pPr>
            <w:hyperlink w:anchor="E_Procedure_Performed_V5_">
              <w:r w:rsidR="004B3F04">
                <w:rPr>
                  <w:rStyle w:val="HyperlinkText9pt"/>
                </w:rPr>
                <w:t>Procedure, Performed (V5)</w:t>
              </w:r>
            </w:hyperlink>
          </w:p>
        </w:tc>
        <w:tc>
          <w:tcPr>
            <w:tcW w:w="360" w:type="dxa"/>
          </w:tcPr>
          <w:p w14:paraId="799D92DC" w14:textId="77777777" w:rsidR="004B3F04" w:rsidRDefault="004B3F04" w:rsidP="000659BE">
            <w:pPr>
              <w:pStyle w:val="TableText"/>
            </w:pPr>
            <w:r>
              <w:t>Entry</w:t>
            </w:r>
          </w:p>
        </w:tc>
        <w:tc>
          <w:tcPr>
            <w:tcW w:w="360" w:type="dxa"/>
          </w:tcPr>
          <w:p w14:paraId="2D1809D8" w14:textId="77777777" w:rsidR="004B3F04" w:rsidRDefault="004B3F04" w:rsidP="000659BE">
            <w:pPr>
              <w:pStyle w:val="TableText"/>
            </w:pPr>
            <w:r>
              <w:t>urn:hl7ii:2.16.840.1.113883.10.20.28.4.67:2021-02-01</w:t>
            </w:r>
          </w:p>
        </w:tc>
      </w:tr>
      <w:tr w:rsidR="004B3F04" w14:paraId="7E4C06BA" w14:textId="77777777" w:rsidTr="000659BE">
        <w:trPr>
          <w:jc w:val="center"/>
        </w:trPr>
        <w:tc>
          <w:tcPr>
            <w:tcW w:w="360" w:type="dxa"/>
          </w:tcPr>
          <w:p w14:paraId="0B7A327B" w14:textId="77777777" w:rsidR="004B3F04" w:rsidRDefault="006C736C" w:rsidP="000659BE">
            <w:pPr>
              <w:pStyle w:val="TableText"/>
              <w:ind w:left="432"/>
            </w:pPr>
            <w:hyperlink w:anchor="E_Reason_V1">
              <w:r w:rsidR="004B3F04">
                <w:rPr>
                  <w:rStyle w:val="HyperlinkText9pt"/>
                </w:rPr>
                <w:t>Reason</w:t>
              </w:r>
            </w:hyperlink>
          </w:p>
        </w:tc>
        <w:tc>
          <w:tcPr>
            <w:tcW w:w="360" w:type="dxa"/>
          </w:tcPr>
          <w:p w14:paraId="69EF5EE4" w14:textId="77777777" w:rsidR="004B3F04" w:rsidRDefault="004B3F04" w:rsidP="000659BE">
            <w:pPr>
              <w:pStyle w:val="TableText"/>
            </w:pPr>
            <w:r>
              <w:t>Entry</w:t>
            </w:r>
          </w:p>
        </w:tc>
        <w:tc>
          <w:tcPr>
            <w:tcW w:w="360" w:type="dxa"/>
          </w:tcPr>
          <w:p w14:paraId="1F18323D" w14:textId="77777777" w:rsidR="004B3F04" w:rsidRDefault="004B3F04" w:rsidP="000659BE">
            <w:pPr>
              <w:pStyle w:val="TableText"/>
            </w:pPr>
            <w:r>
              <w:t>urn:hl7ii:2.16.840.1.113883.10.20.28.4.88:2017-05-01</w:t>
            </w:r>
          </w:p>
        </w:tc>
      </w:tr>
      <w:tr w:rsidR="004B3F04" w14:paraId="3E3042A5" w14:textId="77777777" w:rsidTr="000659BE">
        <w:trPr>
          <w:jc w:val="center"/>
        </w:trPr>
        <w:tc>
          <w:tcPr>
            <w:tcW w:w="360" w:type="dxa"/>
          </w:tcPr>
          <w:p w14:paraId="45AB1318" w14:textId="77777777" w:rsidR="004B3F04" w:rsidRDefault="006C736C" w:rsidP="000659BE">
            <w:pPr>
              <w:pStyle w:val="TableText"/>
              <w:ind w:left="432"/>
            </w:pPr>
            <w:hyperlink w:anchor="E_Component_1">
              <w:r w:rsidR="004B3F04">
                <w:rPr>
                  <w:rStyle w:val="HyperlinkText9pt"/>
                </w:rPr>
                <w:t>Component</w:t>
              </w:r>
            </w:hyperlink>
          </w:p>
        </w:tc>
        <w:tc>
          <w:tcPr>
            <w:tcW w:w="360" w:type="dxa"/>
          </w:tcPr>
          <w:p w14:paraId="4F084D92" w14:textId="77777777" w:rsidR="004B3F04" w:rsidRDefault="004B3F04" w:rsidP="000659BE">
            <w:pPr>
              <w:pStyle w:val="TableText"/>
            </w:pPr>
            <w:r>
              <w:t>Entry</w:t>
            </w:r>
          </w:p>
        </w:tc>
        <w:tc>
          <w:tcPr>
            <w:tcW w:w="360" w:type="dxa"/>
          </w:tcPr>
          <w:p w14:paraId="0C94A951" w14:textId="77777777" w:rsidR="004B3F04" w:rsidRDefault="004B3F04" w:rsidP="000659BE">
            <w:pPr>
              <w:pStyle w:val="TableText"/>
            </w:pPr>
            <w:r>
              <w:t>urn:hl7ii:2.16.840.1.113883.10.20.28.4.121:2017-05-01</w:t>
            </w:r>
          </w:p>
        </w:tc>
      </w:tr>
      <w:tr w:rsidR="004B3F04" w14:paraId="3ABADE7F" w14:textId="77777777" w:rsidTr="000659BE">
        <w:trPr>
          <w:jc w:val="center"/>
        </w:trPr>
        <w:tc>
          <w:tcPr>
            <w:tcW w:w="360" w:type="dxa"/>
          </w:tcPr>
          <w:p w14:paraId="5C7992F3" w14:textId="77777777" w:rsidR="004B3F04" w:rsidRDefault="006C736C" w:rsidP="000659BE">
            <w:pPr>
              <w:pStyle w:val="TableText"/>
              <w:ind w:left="432"/>
            </w:pPr>
            <w:hyperlink w:anchor="E_Incision_Datetime_V1">
              <w:r w:rsidR="004B3F04">
                <w:rPr>
                  <w:rStyle w:val="HyperlinkText9pt"/>
                </w:rPr>
                <w:t>Incision Datetime</w:t>
              </w:r>
            </w:hyperlink>
          </w:p>
        </w:tc>
        <w:tc>
          <w:tcPr>
            <w:tcW w:w="360" w:type="dxa"/>
          </w:tcPr>
          <w:p w14:paraId="3F075A68" w14:textId="77777777" w:rsidR="004B3F04" w:rsidRDefault="004B3F04" w:rsidP="000659BE">
            <w:pPr>
              <w:pStyle w:val="TableText"/>
            </w:pPr>
            <w:r>
              <w:t>Entry</w:t>
            </w:r>
          </w:p>
        </w:tc>
        <w:tc>
          <w:tcPr>
            <w:tcW w:w="360" w:type="dxa"/>
          </w:tcPr>
          <w:p w14:paraId="1824115D" w14:textId="77777777" w:rsidR="004B3F04" w:rsidRDefault="004B3F04" w:rsidP="000659BE">
            <w:pPr>
              <w:pStyle w:val="TableText"/>
            </w:pPr>
            <w:r>
              <w:t>urn:hl7ii:2.16.840.1.113883.10.20.28.4.89:2017-05-01</w:t>
            </w:r>
          </w:p>
        </w:tc>
      </w:tr>
      <w:tr w:rsidR="004B3F04" w14:paraId="19E32282" w14:textId="77777777" w:rsidTr="000659BE">
        <w:trPr>
          <w:jc w:val="center"/>
        </w:trPr>
        <w:tc>
          <w:tcPr>
            <w:tcW w:w="360" w:type="dxa"/>
          </w:tcPr>
          <w:p w14:paraId="2DF69371" w14:textId="77777777" w:rsidR="004B3F04" w:rsidRDefault="006C736C" w:rsidP="000659BE">
            <w:pPr>
              <w:pStyle w:val="TableText"/>
              <w:ind w:left="432"/>
            </w:pPr>
            <w:hyperlink w:anchor="E_Related_To_V1">
              <w:r w:rsidR="004B3F04">
                <w:rPr>
                  <w:rStyle w:val="HyperlinkText9pt"/>
                </w:rPr>
                <w:t>Related To</w:t>
              </w:r>
            </w:hyperlink>
          </w:p>
        </w:tc>
        <w:tc>
          <w:tcPr>
            <w:tcW w:w="360" w:type="dxa"/>
          </w:tcPr>
          <w:p w14:paraId="67831FB4" w14:textId="77777777" w:rsidR="004B3F04" w:rsidRDefault="004B3F04" w:rsidP="000659BE">
            <w:pPr>
              <w:pStyle w:val="TableText"/>
            </w:pPr>
            <w:r>
              <w:t>Entry</w:t>
            </w:r>
          </w:p>
        </w:tc>
        <w:tc>
          <w:tcPr>
            <w:tcW w:w="360" w:type="dxa"/>
          </w:tcPr>
          <w:p w14:paraId="2C642B70" w14:textId="77777777" w:rsidR="004B3F04" w:rsidRDefault="004B3F04" w:rsidP="000659BE">
            <w:pPr>
              <w:pStyle w:val="TableText"/>
            </w:pPr>
            <w:r>
              <w:t>urn:hl7ii:2.16.840.1.113883.10.20.28.4.127:2017-08-01</w:t>
            </w:r>
          </w:p>
        </w:tc>
      </w:tr>
      <w:tr w:rsidR="004B3F04" w14:paraId="167DD427" w14:textId="77777777" w:rsidTr="000659BE">
        <w:trPr>
          <w:jc w:val="center"/>
        </w:trPr>
        <w:tc>
          <w:tcPr>
            <w:tcW w:w="360" w:type="dxa"/>
          </w:tcPr>
          <w:p w14:paraId="39AF9F42" w14:textId="77777777" w:rsidR="004B3F04" w:rsidRDefault="006C736C" w:rsidP="000659BE">
            <w:pPr>
              <w:pStyle w:val="TableText"/>
              <w:ind w:left="432"/>
            </w:pPr>
            <w:hyperlink w:anchor="E_Result_2">
              <w:r w:rsidR="004B3F04">
                <w:rPr>
                  <w:rStyle w:val="HyperlinkText9pt"/>
                </w:rPr>
                <w:t>Result (V2)</w:t>
              </w:r>
            </w:hyperlink>
          </w:p>
        </w:tc>
        <w:tc>
          <w:tcPr>
            <w:tcW w:w="360" w:type="dxa"/>
          </w:tcPr>
          <w:p w14:paraId="217D6C23" w14:textId="77777777" w:rsidR="004B3F04" w:rsidRDefault="004B3F04" w:rsidP="000659BE">
            <w:pPr>
              <w:pStyle w:val="TableText"/>
            </w:pPr>
            <w:r>
              <w:t>Entry</w:t>
            </w:r>
          </w:p>
        </w:tc>
        <w:tc>
          <w:tcPr>
            <w:tcW w:w="360" w:type="dxa"/>
          </w:tcPr>
          <w:p w14:paraId="63AA474A" w14:textId="77777777" w:rsidR="004B3F04" w:rsidRDefault="004B3F04" w:rsidP="000659BE">
            <w:pPr>
              <w:pStyle w:val="TableText"/>
            </w:pPr>
            <w:r>
              <w:t>urn:hl7ii:2.16.840.1.113883.10.20.28.4.101:2017-08-01</w:t>
            </w:r>
          </w:p>
        </w:tc>
      </w:tr>
      <w:tr w:rsidR="004B3F04" w14:paraId="2FF721F9" w14:textId="77777777" w:rsidTr="000659BE">
        <w:trPr>
          <w:jc w:val="center"/>
        </w:trPr>
        <w:tc>
          <w:tcPr>
            <w:tcW w:w="360" w:type="dxa"/>
          </w:tcPr>
          <w:p w14:paraId="74408FB7" w14:textId="77777777" w:rsidR="004B3F04" w:rsidRDefault="006C736C" w:rsidP="000659BE">
            <w:pPr>
              <w:pStyle w:val="TableText"/>
              <w:ind w:left="432"/>
            </w:pPr>
            <w:hyperlink w:anchor="E_Status_V2">
              <w:r w:rsidR="004B3F04">
                <w:rPr>
                  <w:rStyle w:val="HyperlinkText9pt"/>
                </w:rPr>
                <w:t>Status (V2)</w:t>
              </w:r>
            </w:hyperlink>
          </w:p>
        </w:tc>
        <w:tc>
          <w:tcPr>
            <w:tcW w:w="360" w:type="dxa"/>
          </w:tcPr>
          <w:p w14:paraId="6BD65E7B" w14:textId="77777777" w:rsidR="004B3F04" w:rsidRDefault="004B3F04" w:rsidP="000659BE">
            <w:pPr>
              <w:pStyle w:val="TableText"/>
            </w:pPr>
            <w:r>
              <w:t>Entry</w:t>
            </w:r>
          </w:p>
        </w:tc>
        <w:tc>
          <w:tcPr>
            <w:tcW w:w="360" w:type="dxa"/>
          </w:tcPr>
          <w:p w14:paraId="19F39065" w14:textId="77777777" w:rsidR="004B3F04" w:rsidRDefault="004B3F04" w:rsidP="000659BE">
            <w:pPr>
              <w:pStyle w:val="TableText"/>
            </w:pPr>
            <w:r>
              <w:t>urn:hl7ii:2.16.840.1.113883.10.20.28.4.94:2017-08-01</w:t>
            </w:r>
          </w:p>
        </w:tc>
      </w:tr>
      <w:tr w:rsidR="004B3F04" w14:paraId="2926A824" w14:textId="77777777" w:rsidTr="000659BE">
        <w:trPr>
          <w:jc w:val="center"/>
        </w:trPr>
        <w:tc>
          <w:tcPr>
            <w:tcW w:w="360" w:type="dxa"/>
          </w:tcPr>
          <w:p w14:paraId="36DF1889" w14:textId="77777777" w:rsidR="004B3F04" w:rsidRDefault="006C736C" w:rsidP="000659BE">
            <w:pPr>
              <w:pStyle w:val="TableText"/>
              <w:ind w:left="432"/>
            </w:pPr>
            <w:hyperlink w:anchor="E_Rank">
              <w:r w:rsidR="004B3F04">
                <w:rPr>
                  <w:rStyle w:val="HyperlinkText9pt"/>
                </w:rPr>
                <w:t>Rank</w:t>
              </w:r>
            </w:hyperlink>
          </w:p>
        </w:tc>
        <w:tc>
          <w:tcPr>
            <w:tcW w:w="360" w:type="dxa"/>
          </w:tcPr>
          <w:p w14:paraId="27BD19C3" w14:textId="77777777" w:rsidR="004B3F04" w:rsidRDefault="004B3F04" w:rsidP="000659BE">
            <w:pPr>
              <w:pStyle w:val="TableText"/>
            </w:pPr>
            <w:r>
              <w:t>Entry</w:t>
            </w:r>
          </w:p>
        </w:tc>
        <w:tc>
          <w:tcPr>
            <w:tcW w:w="360" w:type="dxa"/>
          </w:tcPr>
          <w:p w14:paraId="1C920716" w14:textId="77777777" w:rsidR="004B3F04" w:rsidRDefault="004B3F04" w:rsidP="000659BE">
            <w:pPr>
              <w:pStyle w:val="TableText"/>
            </w:pPr>
            <w:r>
              <w:t>urn:hl7ii:2.16.840.1.113883.10.20.28.4.139:2019-05-01</w:t>
            </w:r>
          </w:p>
        </w:tc>
      </w:tr>
      <w:tr w:rsidR="004B3F04" w14:paraId="464EC8CA" w14:textId="77777777" w:rsidTr="000659BE">
        <w:trPr>
          <w:jc w:val="center"/>
        </w:trPr>
        <w:tc>
          <w:tcPr>
            <w:tcW w:w="360" w:type="dxa"/>
          </w:tcPr>
          <w:p w14:paraId="4B0D3C0D"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5C5A9CB" w14:textId="77777777" w:rsidR="004B3F04" w:rsidRDefault="004B3F04" w:rsidP="000659BE">
            <w:pPr>
              <w:pStyle w:val="TableText"/>
            </w:pPr>
            <w:r>
              <w:t>Entry</w:t>
            </w:r>
          </w:p>
        </w:tc>
        <w:tc>
          <w:tcPr>
            <w:tcW w:w="360" w:type="dxa"/>
          </w:tcPr>
          <w:p w14:paraId="1B0FC03E" w14:textId="77777777" w:rsidR="004B3F04" w:rsidRDefault="004B3F04" w:rsidP="000659BE">
            <w:pPr>
              <w:pStyle w:val="TableText"/>
            </w:pPr>
            <w:r>
              <w:t>urn:hl7ii:2.16.840.1.113883.10.20.28.4.134:2021-02-01</w:t>
            </w:r>
          </w:p>
        </w:tc>
      </w:tr>
      <w:tr w:rsidR="004B3F04" w14:paraId="2F8891D6" w14:textId="77777777" w:rsidTr="000659BE">
        <w:trPr>
          <w:jc w:val="center"/>
        </w:trPr>
        <w:tc>
          <w:tcPr>
            <w:tcW w:w="360" w:type="dxa"/>
          </w:tcPr>
          <w:p w14:paraId="5779C50C"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75894B20" w14:textId="77777777" w:rsidR="004B3F04" w:rsidRDefault="004B3F04" w:rsidP="000659BE">
            <w:pPr>
              <w:pStyle w:val="TableText"/>
            </w:pPr>
            <w:r>
              <w:t>Entry</w:t>
            </w:r>
          </w:p>
        </w:tc>
        <w:tc>
          <w:tcPr>
            <w:tcW w:w="360" w:type="dxa"/>
          </w:tcPr>
          <w:p w14:paraId="2F140ECD" w14:textId="77777777" w:rsidR="004B3F04" w:rsidRDefault="004B3F04" w:rsidP="000659BE">
            <w:pPr>
              <w:pStyle w:val="TableText"/>
            </w:pPr>
            <w:r>
              <w:t>urn:hl7ii:2.16.840.1.113883.10.20.28.4.136:2021-02-01</w:t>
            </w:r>
          </w:p>
        </w:tc>
      </w:tr>
      <w:tr w:rsidR="004B3F04" w14:paraId="5821854F" w14:textId="77777777" w:rsidTr="000659BE">
        <w:trPr>
          <w:jc w:val="center"/>
        </w:trPr>
        <w:tc>
          <w:tcPr>
            <w:tcW w:w="360" w:type="dxa"/>
          </w:tcPr>
          <w:p w14:paraId="254F7D89"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758FAC7C" w14:textId="77777777" w:rsidR="004B3F04" w:rsidRDefault="004B3F04" w:rsidP="000659BE">
            <w:pPr>
              <w:pStyle w:val="TableText"/>
            </w:pPr>
            <w:r>
              <w:t>Entry</w:t>
            </w:r>
          </w:p>
        </w:tc>
        <w:tc>
          <w:tcPr>
            <w:tcW w:w="360" w:type="dxa"/>
          </w:tcPr>
          <w:p w14:paraId="23D90856" w14:textId="77777777" w:rsidR="004B3F04" w:rsidRDefault="004B3F04" w:rsidP="000659BE">
            <w:pPr>
              <w:pStyle w:val="TableText"/>
            </w:pPr>
            <w:r>
              <w:t>urn:hl7ii:2.16.840.1.113883.10.20.28.4.135:2021-02-01</w:t>
            </w:r>
          </w:p>
        </w:tc>
      </w:tr>
      <w:tr w:rsidR="004B3F04" w14:paraId="47F2D363" w14:textId="77777777" w:rsidTr="000659BE">
        <w:trPr>
          <w:jc w:val="center"/>
        </w:trPr>
        <w:tc>
          <w:tcPr>
            <w:tcW w:w="360" w:type="dxa"/>
          </w:tcPr>
          <w:p w14:paraId="19041F23"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E2B49B8" w14:textId="77777777" w:rsidR="004B3F04" w:rsidRDefault="004B3F04" w:rsidP="000659BE">
            <w:pPr>
              <w:pStyle w:val="TableText"/>
            </w:pPr>
            <w:r>
              <w:t>Entry</w:t>
            </w:r>
          </w:p>
        </w:tc>
        <w:tc>
          <w:tcPr>
            <w:tcW w:w="360" w:type="dxa"/>
          </w:tcPr>
          <w:p w14:paraId="6DB80709" w14:textId="77777777" w:rsidR="004B3F04" w:rsidRDefault="004B3F04" w:rsidP="000659BE">
            <w:pPr>
              <w:pStyle w:val="TableText"/>
            </w:pPr>
            <w:r>
              <w:t>urn:hl7ii:2.16.840.1.113883.10.20.28.4.137:2021-02-01</w:t>
            </w:r>
          </w:p>
        </w:tc>
      </w:tr>
      <w:tr w:rsidR="004B3F04" w14:paraId="573A048E" w14:textId="77777777" w:rsidTr="000659BE">
        <w:trPr>
          <w:jc w:val="center"/>
        </w:trPr>
        <w:tc>
          <w:tcPr>
            <w:tcW w:w="360" w:type="dxa"/>
          </w:tcPr>
          <w:p w14:paraId="49A46531" w14:textId="77777777" w:rsidR="004B3F04" w:rsidRDefault="006C736C" w:rsidP="000659BE">
            <w:pPr>
              <w:pStyle w:val="TableText"/>
              <w:ind w:left="288"/>
            </w:pPr>
            <w:hyperlink w:anchor="E_Provider_Care_Experience_V3_">
              <w:r w:rsidR="004B3F04">
                <w:rPr>
                  <w:rStyle w:val="HyperlinkText9pt"/>
                </w:rPr>
                <w:t>Provider Care Experience (V3)</w:t>
              </w:r>
            </w:hyperlink>
          </w:p>
        </w:tc>
        <w:tc>
          <w:tcPr>
            <w:tcW w:w="360" w:type="dxa"/>
          </w:tcPr>
          <w:p w14:paraId="42CAD5AD" w14:textId="77777777" w:rsidR="004B3F04" w:rsidRDefault="004B3F04" w:rsidP="000659BE">
            <w:pPr>
              <w:pStyle w:val="TableText"/>
            </w:pPr>
            <w:r>
              <w:t>Entry</w:t>
            </w:r>
          </w:p>
        </w:tc>
        <w:tc>
          <w:tcPr>
            <w:tcW w:w="360" w:type="dxa"/>
          </w:tcPr>
          <w:p w14:paraId="7A74359F" w14:textId="77777777" w:rsidR="004B3F04" w:rsidRDefault="004B3F04" w:rsidP="000659BE">
            <w:pPr>
              <w:pStyle w:val="TableText"/>
            </w:pPr>
            <w:r>
              <w:t>urn:hl7ii:2.16.840.1.113883.10.20.28.4.70:2021-02-01</w:t>
            </w:r>
          </w:p>
        </w:tc>
      </w:tr>
      <w:tr w:rsidR="004B3F04" w14:paraId="4BF68F8A" w14:textId="77777777" w:rsidTr="000659BE">
        <w:trPr>
          <w:jc w:val="center"/>
        </w:trPr>
        <w:tc>
          <w:tcPr>
            <w:tcW w:w="360" w:type="dxa"/>
          </w:tcPr>
          <w:p w14:paraId="67CD95B9" w14:textId="77777777" w:rsidR="004B3F04" w:rsidRDefault="006C736C" w:rsidP="000659BE">
            <w:pPr>
              <w:pStyle w:val="TableText"/>
              <w:ind w:left="432"/>
            </w:pPr>
            <w:hyperlink w:anchor="E_Entity_Care_Partner_V2">
              <w:r w:rsidR="004B3F04">
                <w:rPr>
                  <w:rStyle w:val="HyperlinkText9pt"/>
                </w:rPr>
                <w:t>Entity - Care Partner (V2)</w:t>
              </w:r>
            </w:hyperlink>
          </w:p>
        </w:tc>
        <w:tc>
          <w:tcPr>
            <w:tcW w:w="360" w:type="dxa"/>
          </w:tcPr>
          <w:p w14:paraId="54F5C7C0" w14:textId="77777777" w:rsidR="004B3F04" w:rsidRDefault="004B3F04" w:rsidP="000659BE">
            <w:pPr>
              <w:pStyle w:val="TableText"/>
            </w:pPr>
            <w:r>
              <w:t>Entry</w:t>
            </w:r>
          </w:p>
        </w:tc>
        <w:tc>
          <w:tcPr>
            <w:tcW w:w="360" w:type="dxa"/>
          </w:tcPr>
          <w:p w14:paraId="73FD0004" w14:textId="77777777" w:rsidR="004B3F04" w:rsidRDefault="004B3F04" w:rsidP="000659BE">
            <w:pPr>
              <w:pStyle w:val="TableText"/>
            </w:pPr>
            <w:r>
              <w:t>urn:hl7ii:2.16.840.1.113883.10.20.28.4.134:2021-02-01</w:t>
            </w:r>
          </w:p>
        </w:tc>
      </w:tr>
      <w:tr w:rsidR="004B3F04" w14:paraId="26A8C60B" w14:textId="77777777" w:rsidTr="000659BE">
        <w:trPr>
          <w:jc w:val="center"/>
        </w:trPr>
        <w:tc>
          <w:tcPr>
            <w:tcW w:w="360" w:type="dxa"/>
          </w:tcPr>
          <w:p w14:paraId="4CED8529" w14:textId="77777777" w:rsidR="004B3F04" w:rsidRDefault="006C736C" w:rsidP="000659BE">
            <w:pPr>
              <w:pStyle w:val="TableText"/>
              <w:ind w:left="432"/>
            </w:pPr>
            <w:hyperlink w:anchor="E_Entity_Patient_V2">
              <w:r w:rsidR="004B3F04">
                <w:rPr>
                  <w:rStyle w:val="HyperlinkText9pt"/>
                </w:rPr>
                <w:t>Entity - Patient (V2)</w:t>
              </w:r>
            </w:hyperlink>
          </w:p>
        </w:tc>
        <w:tc>
          <w:tcPr>
            <w:tcW w:w="360" w:type="dxa"/>
          </w:tcPr>
          <w:p w14:paraId="4F1A628A" w14:textId="77777777" w:rsidR="004B3F04" w:rsidRDefault="004B3F04" w:rsidP="000659BE">
            <w:pPr>
              <w:pStyle w:val="TableText"/>
            </w:pPr>
            <w:r>
              <w:t>Entry</w:t>
            </w:r>
          </w:p>
        </w:tc>
        <w:tc>
          <w:tcPr>
            <w:tcW w:w="360" w:type="dxa"/>
          </w:tcPr>
          <w:p w14:paraId="42433082" w14:textId="77777777" w:rsidR="004B3F04" w:rsidRDefault="004B3F04" w:rsidP="000659BE">
            <w:pPr>
              <w:pStyle w:val="TableText"/>
            </w:pPr>
            <w:r>
              <w:t>urn:hl7ii:2.16.840.1.113883.10.20.28.4.136:2021-02-01</w:t>
            </w:r>
          </w:p>
        </w:tc>
      </w:tr>
      <w:tr w:rsidR="004B3F04" w14:paraId="3031F860" w14:textId="77777777" w:rsidTr="000659BE">
        <w:trPr>
          <w:jc w:val="center"/>
        </w:trPr>
        <w:tc>
          <w:tcPr>
            <w:tcW w:w="360" w:type="dxa"/>
          </w:tcPr>
          <w:p w14:paraId="33C24D2B" w14:textId="77777777" w:rsidR="004B3F04" w:rsidRDefault="006C736C" w:rsidP="000659BE">
            <w:pPr>
              <w:pStyle w:val="TableText"/>
              <w:ind w:left="432"/>
            </w:pPr>
            <w:hyperlink w:anchor="E_Entity_Organization_V2">
              <w:r w:rsidR="004B3F04">
                <w:rPr>
                  <w:rStyle w:val="HyperlinkText9pt"/>
                </w:rPr>
                <w:t>Entity - Organization (V2)</w:t>
              </w:r>
            </w:hyperlink>
          </w:p>
        </w:tc>
        <w:tc>
          <w:tcPr>
            <w:tcW w:w="360" w:type="dxa"/>
          </w:tcPr>
          <w:p w14:paraId="401734CD" w14:textId="77777777" w:rsidR="004B3F04" w:rsidRDefault="004B3F04" w:rsidP="000659BE">
            <w:pPr>
              <w:pStyle w:val="TableText"/>
            </w:pPr>
            <w:r>
              <w:t>Entry</w:t>
            </w:r>
          </w:p>
        </w:tc>
        <w:tc>
          <w:tcPr>
            <w:tcW w:w="360" w:type="dxa"/>
          </w:tcPr>
          <w:p w14:paraId="55516F91" w14:textId="77777777" w:rsidR="004B3F04" w:rsidRDefault="004B3F04" w:rsidP="000659BE">
            <w:pPr>
              <w:pStyle w:val="TableText"/>
            </w:pPr>
            <w:r>
              <w:t>urn:hl7ii:2.16.840.1.113883.10.20.28.4.135:2021-02-01</w:t>
            </w:r>
          </w:p>
        </w:tc>
      </w:tr>
      <w:tr w:rsidR="004B3F04" w14:paraId="7315B77C" w14:textId="77777777" w:rsidTr="000659BE">
        <w:trPr>
          <w:jc w:val="center"/>
        </w:trPr>
        <w:tc>
          <w:tcPr>
            <w:tcW w:w="360" w:type="dxa"/>
          </w:tcPr>
          <w:p w14:paraId="08124788" w14:textId="77777777" w:rsidR="004B3F04" w:rsidRDefault="006C736C" w:rsidP="000659BE">
            <w:pPr>
              <w:pStyle w:val="TableText"/>
              <w:ind w:left="432"/>
            </w:pPr>
            <w:hyperlink w:anchor="E_Entity_Practitioner_V2">
              <w:r w:rsidR="004B3F04">
                <w:rPr>
                  <w:rStyle w:val="HyperlinkText9pt"/>
                </w:rPr>
                <w:t>Entity - Practitioner (V2)</w:t>
              </w:r>
            </w:hyperlink>
          </w:p>
        </w:tc>
        <w:tc>
          <w:tcPr>
            <w:tcW w:w="360" w:type="dxa"/>
          </w:tcPr>
          <w:p w14:paraId="404ED8EA" w14:textId="77777777" w:rsidR="004B3F04" w:rsidRDefault="004B3F04" w:rsidP="000659BE">
            <w:pPr>
              <w:pStyle w:val="TableText"/>
            </w:pPr>
            <w:r>
              <w:t>Entry</w:t>
            </w:r>
          </w:p>
        </w:tc>
        <w:tc>
          <w:tcPr>
            <w:tcW w:w="360" w:type="dxa"/>
          </w:tcPr>
          <w:p w14:paraId="2BE45ECD" w14:textId="77777777" w:rsidR="004B3F04" w:rsidRDefault="004B3F04" w:rsidP="000659BE">
            <w:pPr>
              <w:pStyle w:val="TableText"/>
            </w:pPr>
            <w:r>
              <w:t>urn:hl7ii:2.16.840.1.113883.10.20.28.4.137:2021-02-01</w:t>
            </w:r>
          </w:p>
        </w:tc>
      </w:tr>
      <w:tr w:rsidR="004B3F04" w14:paraId="299520D8" w14:textId="77777777" w:rsidTr="000659BE">
        <w:trPr>
          <w:jc w:val="center"/>
        </w:trPr>
        <w:tc>
          <w:tcPr>
            <w:tcW w:w="360" w:type="dxa"/>
          </w:tcPr>
          <w:p w14:paraId="232D0829" w14:textId="77777777" w:rsidR="004B3F04" w:rsidRDefault="006C736C" w:rsidP="000659BE">
            <w:pPr>
              <w:pStyle w:val="TableText"/>
            </w:pPr>
            <w:hyperlink w:anchor="E_Device_Applied_RETIRED">
              <w:r w:rsidR="004B3F04">
                <w:rPr>
                  <w:rStyle w:val="HyperlinkText9pt"/>
                </w:rPr>
                <w:t>Device, Applied (RETIRED)</w:t>
              </w:r>
            </w:hyperlink>
          </w:p>
        </w:tc>
        <w:tc>
          <w:tcPr>
            <w:tcW w:w="360" w:type="dxa"/>
          </w:tcPr>
          <w:p w14:paraId="119EC6F8" w14:textId="77777777" w:rsidR="004B3F04" w:rsidRDefault="004B3F04" w:rsidP="000659BE">
            <w:pPr>
              <w:pStyle w:val="TableText"/>
            </w:pPr>
            <w:r>
              <w:t>Entry</w:t>
            </w:r>
          </w:p>
        </w:tc>
        <w:tc>
          <w:tcPr>
            <w:tcW w:w="360" w:type="dxa"/>
          </w:tcPr>
          <w:p w14:paraId="1343C2CE" w14:textId="77777777" w:rsidR="004B3F04" w:rsidRDefault="004B3F04" w:rsidP="000659BE">
            <w:pPr>
              <w:pStyle w:val="TableText"/>
            </w:pPr>
            <w:r>
              <w:t>urn:hl7ii:2.16.840.1.113883.10.20.28.4.13:2021-02-01</w:t>
            </w:r>
          </w:p>
        </w:tc>
      </w:tr>
      <w:tr w:rsidR="004B3F04" w14:paraId="551E0F1D" w14:textId="77777777" w:rsidTr="000659BE">
        <w:trPr>
          <w:jc w:val="center"/>
        </w:trPr>
        <w:tc>
          <w:tcPr>
            <w:tcW w:w="360" w:type="dxa"/>
          </w:tcPr>
          <w:p w14:paraId="5919C74C" w14:textId="77777777" w:rsidR="004B3F04" w:rsidRDefault="006C736C" w:rsidP="000659BE">
            <w:pPr>
              <w:pStyle w:val="TableText"/>
              <w:ind w:left="144"/>
            </w:pPr>
            <w:hyperlink w:anchor="E_Reason_V1">
              <w:r w:rsidR="004B3F04">
                <w:rPr>
                  <w:rStyle w:val="HyperlinkText9pt"/>
                </w:rPr>
                <w:t>Reason</w:t>
              </w:r>
            </w:hyperlink>
          </w:p>
        </w:tc>
        <w:tc>
          <w:tcPr>
            <w:tcW w:w="360" w:type="dxa"/>
          </w:tcPr>
          <w:p w14:paraId="4CFF9DBA" w14:textId="77777777" w:rsidR="004B3F04" w:rsidRDefault="004B3F04" w:rsidP="000659BE">
            <w:pPr>
              <w:pStyle w:val="TableText"/>
            </w:pPr>
            <w:r>
              <w:t>Entry</w:t>
            </w:r>
          </w:p>
        </w:tc>
        <w:tc>
          <w:tcPr>
            <w:tcW w:w="360" w:type="dxa"/>
          </w:tcPr>
          <w:p w14:paraId="0552D0B9" w14:textId="77777777" w:rsidR="004B3F04" w:rsidRDefault="004B3F04" w:rsidP="000659BE">
            <w:pPr>
              <w:pStyle w:val="TableText"/>
            </w:pPr>
            <w:r>
              <w:t>urn:hl7ii:2.16.840.1.113883.10.20.28.4.88:2017-05-01</w:t>
            </w:r>
          </w:p>
        </w:tc>
      </w:tr>
    </w:tbl>
    <w:p w14:paraId="7D36B76E" w14:textId="77777777" w:rsidR="004B3F04" w:rsidRDefault="004B3F04" w:rsidP="004B3F04">
      <w:pPr>
        <w:pStyle w:val="BodyText"/>
      </w:pPr>
    </w:p>
    <w:p w14:paraId="1D018F3B" w14:textId="77777777" w:rsidR="004B3F04" w:rsidRDefault="004B3F04" w:rsidP="004B3F04">
      <w:pPr>
        <w:pStyle w:val="Heading1"/>
      </w:pPr>
      <w:bookmarkStart w:id="3859" w:name="_Toc64841946"/>
      <w:bookmarkStart w:id="3860" w:name="_Toc65482861"/>
      <w:r>
        <w:lastRenderedPageBreak/>
        <w:t>Code Systems in This Guide</w:t>
      </w:r>
      <w:bookmarkEnd w:id="3859"/>
      <w:bookmarkEnd w:id="3860"/>
    </w:p>
    <w:p w14:paraId="5FE08699" w14:textId="5592A2B4" w:rsidR="004B3F04" w:rsidRDefault="004B3F04" w:rsidP="004B3F04">
      <w:pPr>
        <w:pStyle w:val="Caption"/>
      </w:pPr>
      <w:bookmarkStart w:id="3861" w:name="_Toc64842247"/>
      <w:bookmarkStart w:id="3862" w:name="_Toc65483328"/>
      <w:r>
        <w:t xml:space="preserve">Table </w:t>
      </w:r>
      <w:r>
        <w:fldChar w:fldCharType="begin"/>
      </w:r>
      <w:r>
        <w:instrText>SEQ Table \* ARABIC</w:instrText>
      </w:r>
      <w:r>
        <w:fldChar w:fldCharType="separate"/>
      </w:r>
      <w:r w:rsidR="006F762B">
        <w:t>167</w:t>
      </w:r>
      <w:r>
        <w:fldChar w:fldCharType="end"/>
      </w:r>
      <w:r>
        <w:t>: Code Systems</w:t>
      </w:r>
      <w:bookmarkEnd w:id="3861"/>
      <w:bookmarkEnd w:id="3862"/>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5040"/>
        <w:gridCol w:w="5040"/>
      </w:tblGrid>
      <w:tr w:rsidR="004B3F04" w14:paraId="498D10AC" w14:textId="77777777" w:rsidTr="000659BE">
        <w:trPr>
          <w:cantSplit/>
          <w:tblHeader/>
          <w:jc w:val="center"/>
        </w:trPr>
        <w:tc>
          <w:tcPr>
            <w:tcW w:w="360" w:type="dxa"/>
            <w:shd w:val="clear" w:color="auto" w:fill="E6E6E6"/>
          </w:tcPr>
          <w:p w14:paraId="43989651" w14:textId="77777777" w:rsidR="004B3F04" w:rsidRDefault="004B3F04" w:rsidP="000659BE">
            <w:pPr>
              <w:pStyle w:val="TableHead"/>
            </w:pPr>
            <w:r>
              <w:t>Name</w:t>
            </w:r>
          </w:p>
        </w:tc>
        <w:tc>
          <w:tcPr>
            <w:tcW w:w="360" w:type="dxa"/>
            <w:shd w:val="clear" w:color="auto" w:fill="E6E6E6"/>
          </w:tcPr>
          <w:p w14:paraId="4FCB6922" w14:textId="77777777" w:rsidR="004B3F04" w:rsidRDefault="004B3F04" w:rsidP="000659BE">
            <w:pPr>
              <w:pStyle w:val="TableHead"/>
            </w:pPr>
            <w:r>
              <w:t>OID</w:t>
            </w:r>
          </w:p>
        </w:tc>
      </w:tr>
      <w:tr w:rsidR="004B3F04" w14:paraId="4A80B5EB" w14:textId="77777777" w:rsidTr="000659BE">
        <w:trPr>
          <w:jc w:val="center"/>
        </w:trPr>
        <w:tc>
          <w:tcPr>
            <w:tcW w:w="360" w:type="dxa"/>
          </w:tcPr>
          <w:p w14:paraId="43C56FB9" w14:textId="77777777" w:rsidR="004B3F04" w:rsidRDefault="004B3F04" w:rsidP="000659BE">
            <w:r>
              <w:t>EntityDeterminer</w:t>
            </w:r>
          </w:p>
        </w:tc>
        <w:tc>
          <w:tcPr>
            <w:tcW w:w="360" w:type="dxa"/>
          </w:tcPr>
          <w:p w14:paraId="085BF2DD" w14:textId="77777777" w:rsidR="004B3F04" w:rsidRDefault="004B3F04" w:rsidP="000659BE">
            <w:r>
              <w:t>urn:oid:2.16.840.1.113883.5.30</w:t>
            </w:r>
          </w:p>
        </w:tc>
      </w:tr>
      <w:tr w:rsidR="004B3F04" w14:paraId="41D9CE98" w14:textId="77777777" w:rsidTr="000659BE">
        <w:trPr>
          <w:jc w:val="center"/>
        </w:trPr>
        <w:tc>
          <w:tcPr>
            <w:tcW w:w="360" w:type="dxa"/>
          </w:tcPr>
          <w:p w14:paraId="46CFC399" w14:textId="77777777" w:rsidR="004B3F04" w:rsidRDefault="004B3F04" w:rsidP="000659BE">
            <w:r>
              <w:t>HL7ActClass</w:t>
            </w:r>
          </w:p>
        </w:tc>
        <w:tc>
          <w:tcPr>
            <w:tcW w:w="360" w:type="dxa"/>
          </w:tcPr>
          <w:p w14:paraId="2B8FAC82" w14:textId="77777777" w:rsidR="004B3F04" w:rsidRDefault="004B3F04" w:rsidP="000659BE">
            <w:r>
              <w:t>urn:oid:2.16.840.1.113883.5.6</w:t>
            </w:r>
          </w:p>
        </w:tc>
      </w:tr>
      <w:tr w:rsidR="004B3F04" w14:paraId="7AF0423D" w14:textId="77777777" w:rsidTr="000659BE">
        <w:trPr>
          <w:jc w:val="center"/>
        </w:trPr>
        <w:tc>
          <w:tcPr>
            <w:tcW w:w="360" w:type="dxa"/>
          </w:tcPr>
          <w:p w14:paraId="5BD76F1D" w14:textId="77777777" w:rsidR="004B3F04" w:rsidRDefault="004B3F04" w:rsidP="000659BE">
            <w:r>
              <w:t>HL7ActCode</w:t>
            </w:r>
          </w:p>
        </w:tc>
        <w:tc>
          <w:tcPr>
            <w:tcW w:w="360" w:type="dxa"/>
          </w:tcPr>
          <w:p w14:paraId="72CE99D4" w14:textId="77777777" w:rsidR="004B3F04" w:rsidRDefault="004B3F04" w:rsidP="000659BE">
            <w:r>
              <w:t>urn:oid:2.16.840.1.113883.5.4</w:t>
            </w:r>
          </w:p>
        </w:tc>
      </w:tr>
      <w:tr w:rsidR="004B3F04" w14:paraId="4E67C7A5" w14:textId="77777777" w:rsidTr="000659BE">
        <w:trPr>
          <w:jc w:val="center"/>
        </w:trPr>
        <w:tc>
          <w:tcPr>
            <w:tcW w:w="360" w:type="dxa"/>
          </w:tcPr>
          <w:p w14:paraId="6E2A1179" w14:textId="77777777" w:rsidR="004B3F04" w:rsidRDefault="004B3F04" w:rsidP="000659BE">
            <w:r>
              <w:t>HL7ActMood</w:t>
            </w:r>
          </w:p>
        </w:tc>
        <w:tc>
          <w:tcPr>
            <w:tcW w:w="360" w:type="dxa"/>
          </w:tcPr>
          <w:p w14:paraId="5EED3DC6" w14:textId="77777777" w:rsidR="004B3F04" w:rsidRDefault="004B3F04" w:rsidP="000659BE">
            <w:r>
              <w:t>urn:oid:2.16.840.1.113883.5.1001</w:t>
            </w:r>
          </w:p>
        </w:tc>
      </w:tr>
      <w:tr w:rsidR="004B3F04" w14:paraId="6E1490D7" w14:textId="77777777" w:rsidTr="000659BE">
        <w:trPr>
          <w:jc w:val="center"/>
        </w:trPr>
        <w:tc>
          <w:tcPr>
            <w:tcW w:w="360" w:type="dxa"/>
          </w:tcPr>
          <w:p w14:paraId="7E62E24C" w14:textId="77777777" w:rsidR="004B3F04" w:rsidRDefault="004B3F04" w:rsidP="000659BE">
            <w:r>
              <w:t>HL7ActReason</w:t>
            </w:r>
          </w:p>
        </w:tc>
        <w:tc>
          <w:tcPr>
            <w:tcW w:w="360" w:type="dxa"/>
          </w:tcPr>
          <w:p w14:paraId="32908A40" w14:textId="77777777" w:rsidR="004B3F04" w:rsidRDefault="004B3F04" w:rsidP="000659BE">
            <w:r>
              <w:t>urn:oid:2.16.840.1.113883.5.8</w:t>
            </w:r>
          </w:p>
        </w:tc>
      </w:tr>
      <w:tr w:rsidR="004B3F04" w14:paraId="7C81ACF7" w14:textId="77777777" w:rsidTr="000659BE">
        <w:trPr>
          <w:jc w:val="center"/>
        </w:trPr>
        <w:tc>
          <w:tcPr>
            <w:tcW w:w="360" w:type="dxa"/>
          </w:tcPr>
          <w:p w14:paraId="26056EE9" w14:textId="77777777" w:rsidR="004B3F04" w:rsidRDefault="004B3F04" w:rsidP="000659BE">
            <w:r>
              <w:t>HL7ActRelationshipType</w:t>
            </w:r>
          </w:p>
        </w:tc>
        <w:tc>
          <w:tcPr>
            <w:tcW w:w="360" w:type="dxa"/>
          </w:tcPr>
          <w:p w14:paraId="397C9C37" w14:textId="77777777" w:rsidR="004B3F04" w:rsidRDefault="004B3F04" w:rsidP="000659BE">
            <w:r>
              <w:t>urn:oid:2.16.840.1.113883.5.1002</w:t>
            </w:r>
          </w:p>
        </w:tc>
      </w:tr>
      <w:tr w:rsidR="004B3F04" w14:paraId="75DF70BA" w14:textId="77777777" w:rsidTr="000659BE">
        <w:trPr>
          <w:jc w:val="center"/>
        </w:trPr>
        <w:tc>
          <w:tcPr>
            <w:tcW w:w="360" w:type="dxa"/>
          </w:tcPr>
          <w:p w14:paraId="15D56868" w14:textId="77777777" w:rsidR="004B3F04" w:rsidRDefault="004B3F04" w:rsidP="000659BE">
            <w:r>
              <w:t>HL7ActStatus</w:t>
            </w:r>
          </w:p>
        </w:tc>
        <w:tc>
          <w:tcPr>
            <w:tcW w:w="360" w:type="dxa"/>
          </w:tcPr>
          <w:p w14:paraId="37132E2E" w14:textId="77777777" w:rsidR="004B3F04" w:rsidRDefault="004B3F04" w:rsidP="000659BE">
            <w:r>
              <w:t>urn:oid:2.16.840.1.113883.5.14</w:t>
            </w:r>
          </w:p>
        </w:tc>
      </w:tr>
      <w:tr w:rsidR="004B3F04" w14:paraId="3A9E8FE2" w14:textId="77777777" w:rsidTr="000659BE">
        <w:trPr>
          <w:jc w:val="center"/>
        </w:trPr>
        <w:tc>
          <w:tcPr>
            <w:tcW w:w="360" w:type="dxa"/>
          </w:tcPr>
          <w:p w14:paraId="17F47D7E" w14:textId="77777777" w:rsidR="004B3F04" w:rsidRDefault="004B3F04" w:rsidP="000659BE">
            <w:r>
              <w:t>HL7EntityClass</w:t>
            </w:r>
          </w:p>
        </w:tc>
        <w:tc>
          <w:tcPr>
            <w:tcW w:w="360" w:type="dxa"/>
          </w:tcPr>
          <w:p w14:paraId="197F103C" w14:textId="77777777" w:rsidR="004B3F04" w:rsidRDefault="004B3F04" w:rsidP="000659BE">
            <w:r>
              <w:t>urn:oid:2.16.840.1.113883.5.41</w:t>
            </w:r>
          </w:p>
        </w:tc>
      </w:tr>
      <w:tr w:rsidR="004B3F04" w14:paraId="28178982" w14:textId="77777777" w:rsidTr="000659BE">
        <w:trPr>
          <w:jc w:val="center"/>
        </w:trPr>
        <w:tc>
          <w:tcPr>
            <w:tcW w:w="360" w:type="dxa"/>
          </w:tcPr>
          <w:p w14:paraId="7002B2E1" w14:textId="77777777" w:rsidR="004B3F04" w:rsidRDefault="004B3F04" w:rsidP="000659BE">
            <w:r>
              <w:t>HL7EntityDeterminer</w:t>
            </w:r>
          </w:p>
        </w:tc>
        <w:tc>
          <w:tcPr>
            <w:tcW w:w="360" w:type="dxa"/>
          </w:tcPr>
          <w:p w14:paraId="32956384" w14:textId="77777777" w:rsidR="004B3F04" w:rsidRDefault="004B3F04" w:rsidP="000659BE">
            <w:r>
              <w:t>urn:oid:2.16.840.1.113883.5.30</w:t>
            </w:r>
          </w:p>
        </w:tc>
      </w:tr>
      <w:tr w:rsidR="004B3F04" w14:paraId="6082E633" w14:textId="77777777" w:rsidTr="000659BE">
        <w:trPr>
          <w:jc w:val="center"/>
        </w:trPr>
        <w:tc>
          <w:tcPr>
            <w:tcW w:w="360" w:type="dxa"/>
          </w:tcPr>
          <w:p w14:paraId="2A030FCD" w14:textId="77777777" w:rsidR="004B3F04" w:rsidRDefault="004B3F04" w:rsidP="000659BE">
            <w:r>
              <w:t>HL7ObservationValue</w:t>
            </w:r>
          </w:p>
        </w:tc>
        <w:tc>
          <w:tcPr>
            <w:tcW w:w="360" w:type="dxa"/>
          </w:tcPr>
          <w:p w14:paraId="52820191" w14:textId="77777777" w:rsidR="004B3F04" w:rsidRDefault="004B3F04" w:rsidP="000659BE">
            <w:r>
              <w:t>urn:oid:2.16.840.1.113883.5.1063</w:t>
            </w:r>
          </w:p>
        </w:tc>
      </w:tr>
      <w:tr w:rsidR="004B3F04" w14:paraId="5333C48F" w14:textId="77777777" w:rsidTr="000659BE">
        <w:trPr>
          <w:jc w:val="center"/>
        </w:trPr>
        <w:tc>
          <w:tcPr>
            <w:tcW w:w="360" w:type="dxa"/>
          </w:tcPr>
          <w:p w14:paraId="18C61A28" w14:textId="77777777" w:rsidR="004B3F04" w:rsidRDefault="004B3F04" w:rsidP="000659BE">
            <w:r>
              <w:t>HL7ParticipationType</w:t>
            </w:r>
          </w:p>
        </w:tc>
        <w:tc>
          <w:tcPr>
            <w:tcW w:w="360" w:type="dxa"/>
          </w:tcPr>
          <w:p w14:paraId="02E62C07" w14:textId="77777777" w:rsidR="004B3F04" w:rsidRDefault="004B3F04" w:rsidP="000659BE">
            <w:r>
              <w:t>urn:oid:2.16.840.1.113883.5.90</w:t>
            </w:r>
          </w:p>
        </w:tc>
      </w:tr>
      <w:tr w:rsidR="004B3F04" w14:paraId="10A0FF1D" w14:textId="77777777" w:rsidTr="000659BE">
        <w:trPr>
          <w:jc w:val="center"/>
        </w:trPr>
        <w:tc>
          <w:tcPr>
            <w:tcW w:w="360" w:type="dxa"/>
          </w:tcPr>
          <w:p w14:paraId="04088EC0" w14:textId="77777777" w:rsidR="004B3F04" w:rsidRDefault="004B3F04" w:rsidP="000659BE">
            <w:r>
              <w:t>HL7RoleClass</w:t>
            </w:r>
          </w:p>
        </w:tc>
        <w:tc>
          <w:tcPr>
            <w:tcW w:w="360" w:type="dxa"/>
          </w:tcPr>
          <w:p w14:paraId="57591C56" w14:textId="77777777" w:rsidR="004B3F04" w:rsidRDefault="004B3F04" w:rsidP="000659BE">
            <w:r>
              <w:t>urn:oid:2.16.840.1.113883.5.110</w:t>
            </w:r>
          </w:p>
        </w:tc>
      </w:tr>
      <w:tr w:rsidR="004B3F04" w14:paraId="415D4CA0" w14:textId="77777777" w:rsidTr="000659BE">
        <w:trPr>
          <w:jc w:val="center"/>
        </w:trPr>
        <w:tc>
          <w:tcPr>
            <w:tcW w:w="360" w:type="dxa"/>
          </w:tcPr>
          <w:p w14:paraId="0B67B648" w14:textId="77777777" w:rsidR="004B3F04" w:rsidRDefault="004B3F04" w:rsidP="000659BE">
            <w:r>
              <w:t>HL7RoleCode</w:t>
            </w:r>
          </w:p>
        </w:tc>
        <w:tc>
          <w:tcPr>
            <w:tcW w:w="360" w:type="dxa"/>
          </w:tcPr>
          <w:p w14:paraId="24C8AB38" w14:textId="77777777" w:rsidR="004B3F04" w:rsidRDefault="004B3F04" w:rsidP="000659BE">
            <w:r>
              <w:t>urn:oid:2.16.840.1.113883.5.111</w:t>
            </w:r>
          </w:p>
        </w:tc>
      </w:tr>
      <w:tr w:rsidR="004B3F04" w14:paraId="36A888B5" w14:textId="77777777" w:rsidTr="000659BE">
        <w:trPr>
          <w:jc w:val="center"/>
        </w:trPr>
        <w:tc>
          <w:tcPr>
            <w:tcW w:w="360" w:type="dxa"/>
          </w:tcPr>
          <w:p w14:paraId="33516254" w14:textId="77777777" w:rsidR="004B3F04" w:rsidRDefault="004B3F04" w:rsidP="000659BE">
            <w:r>
              <w:t>HL7RoleLinkType</w:t>
            </w:r>
          </w:p>
        </w:tc>
        <w:tc>
          <w:tcPr>
            <w:tcW w:w="360" w:type="dxa"/>
          </w:tcPr>
          <w:p w14:paraId="5435FFF0" w14:textId="77777777" w:rsidR="004B3F04" w:rsidRDefault="004B3F04" w:rsidP="000659BE">
            <w:r>
              <w:t>urn:oid:2.16.840.1.113883.5.107</w:t>
            </w:r>
          </w:p>
        </w:tc>
      </w:tr>
      <w:tr w:rsidR="004B3F04" w14:paraId="06286FC7" w14:textId="77777777" w:rsidTr="000659BE">
        <w:trPr>
          <w:jc w:val="center"/>
        </w:trPr>
        <w:tc>
          <w:tcPr>
            <w:tcW w:w="360" w:type="dxa"/>
          </w:tcPr>
          <w:p w14:paraId="7A915E85" w14:textId="77777777" w:rsidR="004B3F04" w:rsidRDefault="004B3F04" w:rsidP="000659BE">
            <w:r>
              <w:t>LOINC</w:t>
            </w:r>
          </w:p>
        </w:tc>
        <w:tc>
          <w:tcPr>
            <w:tcW w:w="360" w:type="dxa"/>
          </w:tcPr>
          <w:p w14:paraId="35E3FB32" w14:textId="77777777" w:rsidR="004B3F04" w:rsidRDefault="004B3F04" w:rsidP="000659BE">
            <w:r>
              <w:t>urn:oid:2.16.840.1.113883.6.1</w:t>
            </w:r>
          </w:p>
        </w:tc>
      </w:tr>
      <w:tr w:rsidR="004B3F04" w14:paraId="71DA87C2" w14:textId="77777777" w:rsidTr="000659BE">
        <w:trPr>
          <w:jc w:val="center"/>
        </w:trPr>
        <w:tc>
          <w:tcPr>
            <w:tcW w:w="360" w:type="dxa"/>
          </w:tcPr>
          <w:p w14:paraId="5854EB20" w14:textId="77777777" w:rsidR="004B3F04" w:rsidRDefault="004B3F04" w:rsidP="000659BE">
            <w:r>
              <w:t>SNOMED CT</w:t>
            </w:r>
          </w:p>
        </w:tc>
        <w:tc>
          <w:tcPr>
            <w:tcW w:w="360" w:type="dxa"/>
          </w:tcPr>
          <w:p w14:paraId="4CCD0F8E" w14:textId="77777777" w:rsidR="004B3F04" w:rsidRDefault="004B3F04" w:rsidP="000659BE">
            <w:r>
              <w:t>urn:oid:2.16.840.1.113883.6.96</w:t>
            </w:r>
          </w:p>
        </w:tc>
      </w:tr>
      <w:tr w:rsidR="004B3F04" w14:paraId="17E03756" w14:textId="77777777" w:rsidTr="000659BE">
        <w:trPr>
          <w:jc w:val="center"/>
        </w:trPr>
        <w:tc>
          <w:tcPr>
            <w:tcW w:w="360" w:type="dxa"/>
          </w:tcPr>
          <w:p w14:paraId="67972120" w14:textId="77777777" w:rsidR="004B3F04" w:rsidRDefault="004B3F04" w:rsidP="000659BE">
            <w:r>
              <w:t>UCUM</w:t>
            </w:r>
          </w:p>
        </w:tc>
        <w:tc>
          <w:tcPr>
            <w:tcW w:w="360" w:type="dxa"/>
          </w:tcPr>
          <w:p w14:paraId="2BDEA803" w14:textId="77777777" w:rsidR="004B3F04" w:rsidRDefault="004B3F04" w:rsidP="000659BE">
            <w:r>
              <w:t>urn:oid:2.16.840.1.113883.6.8</w:t>
            </w:r>
          </w:p>
        </w:tc>
      </w:tr>
    </w:tbl>
    <w:p w14:paraId="0FB79338" w14:textId="77777777" w:rsidR="004B3F04" w:rsidRDefault="004B3F04" w:rsidP="004B3F04">
      <w:pPr>
        <w:pStyle w:val="BodyText"/>
      </w:pPr>
    </w:p>
    <w:p w14:paraId="10978EEF" w14:textId="77777777" w:rsidR="004B3F04" w:rsidRDefault="004B3F04" w:rsidP="004B3F04">
      <w:pPr>
        <w:pStyle w:val="Heading1"/>
      </w:pPr>
      <w:bookmarkStart w:id="3863" w:name="_Toc64841947"/>
      <w:bookmarkStart w:id="3864" w:name="_Toc65482862"/>
      <w:r>
        <w:lastRenderedPageBreak/>
        <w:t>Retired Templates</w:t>
      </w:r>
      <w:bookmarkEnd w:id="3863"/>
      <w:bookmarkEnd w:id="3864"/>
    </w:p>
    <w:p w14:paraId="21531428" w14:textId="325C9DAF" w:rsidR="004B3F04" w:rsidRDefault="004B3F04" w:rsidP="004B3F04">
      <w:pPr>
        <w:pStyle w:val="Caption"/>
      </w:pPr>
      <w:bookmarkStart w:id="3865" w:name="_Toc64842248"/>
      <w:bookmarkStart w:id="3866" w:name="_Toc65483329"/>
      <w:r>
        <w:t xml:space="preserve">Table </w:t>
      </w:r>
      <w:r>
        <w:fldChar w:fldCharType="begin"/>
      </w:r>
      <w:r>
        <w:instrText>SEQ Table \* ARABIC</w:instrText>
      </w:r>
      <w:r>
        <w:fldChar w:fldCharType="separate"/>
      </w:r>
      <w:r w:rsidR="006F762B">
        <w:t>168</w:t>
      </w:r>
      <w:r>
        <w:fldChar w:fldCharType="end"/>
      </w:r>
      <w:r>
        <w:t>: Retired Templates</w:t>
      </w:r>
      <w:bookmarkEnd w:id="3865"/>
      <w:bookmarkEnd w:id="3866"/>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D5CC64E" w14:textId="77777777" w:rsidTr="000659BE">
        <w:trPr>
          <w:cantSplit/>
          <w:tblHeader/>
          <w:jc w:val="center"/>
        </w:trPr>
        <w:tc>
          <w:tcPr>
            <w:tcW w:w="360" w:type="dxa"/>
            <w:shd w:val="clear" w:color="auto" w:fill="E6E6E6"/>
          </w:tcPr>
          <w:p w14:paraId="0B391841" w14:textId="77777777" w:rsidR="004B3F04" w:rsidRDefault="004B3F04" w:rsidP="000659BE">
            <w:pPr>
              <w:pStyle w:val="TableHead"/>
            </w:pPr>
            <w:r>
              <w:t>Name</w:t>
            </w:r>
          </w:p>
        </w:tc>
        <w:tc>
          <w:tcPr>
            <w:tcW w:w="360" w:type="dxa"/>
            <w:shd w:val="clear" w:color="auto" w:fill="E6E6E6"/>
          </w:tcPr>
          <w:p w14:paraId="2864214C" w14:textId="77777777" w:rsidR="004B3F04" w:rsidRDefault="004B3F04" w:rsidP="000659BE">
            <w:pPr>
              <w:pStyle w:val="TableHead"/>
            </w:pPr>
            <w:r>
              <w:t>OID</w:t>
            </w:r>
          </w:p>
        </w:tc>
        <w:tc>
          <w:tcPr>
            <w:tcW w:w="360" w:type="dxa"/>
            <w:shd w:val="clear" w:color="auto" w:fill="E6E6E6"/>
          </w:tcPr>
          <w:p w14:paraId="245E367B" w14:textId="77777777" w:rsidR="004B3F04" w:rsidRDefault="004B3F04" w:rsidP="000659BE">
            <w:pPr>
              <w:pStyle w:val="TableHead"/>
            </w:pPr>
            <w:r>
              <w:t>Description</w:t>
            </w:r>
          </w:p>
        </w:tc>
      </w:tr>
      <w:tr w:rsidR="004B3F04" w14:paraId="2B858B4D" w14:textId="77777777" w:rsidTr="000659BE">
        <w:trPr>
          <w:jc w:val="center"/>
        </w:trPr>
        <w:tc>
          <w:tcPr>
            <w:tcW w:w="360" w:type="dxa"/>
          </w:tcPr>
          <w:p w14:paraId="7B306BF5" w14:textId="77777777" w:rsidR="004B3F04" w:rsidRDefault="004B3F04" w:rsidP="000659BE">
            <w:r>
              <w:t>Device, Applied (RETIRED)</w:t>
            </w:r>
          </w:p>
        </w:tc>
        <w:tc>
          <w:tcPr>
            <w:tcW w:w="360" w:type="dxa"/>
          </w:tcPr>
          <w:p w14:paraId="0BAA9D1A" w14:textId="77777777" w:rsidR="004B3F04" w:rsidRDefault="004B3F04" w:rsidP="000659BE">
            <w:r>
              <w:t>urn:hl7ii:2.16.840.1.113883.10.20.28.4.13:2021-02-01</w:t>
            </w:r>
          </w:p>
        </w:tc>
        <w:tc>
          <w:tcPr>
            <w:tcW w:w="360" w:type="dxa"/>
          </w:tcPr>
          <w:p w14:paraId="2B59B51B" w14:textId="77777777" w:rsidR="004B3F04" w:rsidRDefault="004B3F04" w:rsidP="000659BE">
            <w:r>
              <w:t>This template represents the QDM data type: Device, Applied.</w:t>
            </w:r>
            <w:r>
              <w:br/>
            </w:r>
            <w:r>
              <w:br/>
              <w:t>This represents the application of an instrument, apparatus, implement, machine, contrivance, implant, in-vitro reagent, or other similar or related article, including a component part or accessory, intended for use in the diagnosis, cure, mitigation, treatment, or prevention of disease and that is not dependent on being metabolized to achieve any of its primary intended purposes.</w:t>
            </w:r>
            <w:r>
              <w:br/>
            </w:r>
            <w:r>
              <w:br/>
              <w:t xml:space="preserve">Timing: Relevant dateTime addresses The time the device is applied if it was used at a single point in time; Relevant Period references a start and stop time for a device if the application occurred over a time interval. Author dateTime references the time the device application was recorded and applies only when the record has no reference to the actual time the device was applied and only the recorded time is available. </w:t>
            </w:r>
          </w:p>
        </w:tc>
      </w:tr>
    </w:tbl>
    <w:p w14:paraId="3D3DCF2E" w14:textId="77777777" w:rsidR="004B3F04" w:rsidRDefault="004B3F04" w:rsidP="004B3F04">
      <w:pPr>
        <w:pStyle w:val="BodyText"/>
      </w:pPr>
    </w:p>
    <w:p w14:paraId="0741F91F" w14:textId="77777777" w:rsidR="004B3F04" w:rsidRDefault="004B3F04" w:rsidP="004B3F04">
      <w:pPr>
        <w:pStyle w:val="Heading1"/>
      </w:pPr>
      <w:bookmarkStart w:id="3867" w:name="_Toc64841948"/>
      <w:bookmarkStart w:id="3868" w:name="_Toc65482863"/>
      <w:r>
        <w:lastRenderedPageBreak/>
        <w:t>Changes from Previous Version</w:t>
      </w:r>
      <w:bookmarkEnd w:id="3867"/>
      <w:bookmarkEnd w:id="3868"/>
    </w:p>
    <w:p w14:paraId="08FED2D6" w14:textId="77777777" w:rsidR="004B3F04" w:rsidRDefault="004B3F04" w:rsidP="004B3F04">
      <w:pPr>
        <w:pStyle w:val="Heading2nospace"/>
      </w:pPr>
      <w:bookmarkStart w:id="3869" w:name="_Toc64841949"/>
      <w:bookmarkStart w:id="3870" w:name="_Toc65482864"/>
      <w:r>
        <w:t>QDM Templates for CQL-Based HQMF Header (V5)</w:t>
      </w:r>
      <w:bookmarkEnd w:id="3869"/>
      <w:bookmarkEnd w:id="3870"/>
    </w:p>
    <w:p w14:paraId="32EB148A" w14:textId="77777777" w:rsidR="004B3F04" w:rsidRDefault="006C736C" w:rsidP="004B3F04">
      <w:pPr>
        <w:keepNext/>
      </w:pPr>
      <w:hyperlink w:anchor="D_QDM_for_CQLBased_HQMF_Header_V5">
        <w:r w:rsidR="004B3F04">
          <w:rPr>
            <w:rStyle w:val="HyperlinkCourierBold"/>
          </w:rPr>
          <w:t>QDM Templates for CQL-Based HQMF Header (V5) (urn:hl7ii:2.16.840.1.113883.10.20.28.1.2:2021-02-01)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EF6FE9D" w14:textId="77777777" w:rsidTr="000659BE">
        <w:trPr>
          <w:cantSplit/>
          <w:tblHeader/>
          <w:jc w:val="center"/>
        </w:trPr>
        <w:tc>
          <w:tcPr>
            <w:tcW w:w="360" w:type="dxa"/>
            <w:shd w:val="clear" w:color="auto" w:fill="E6E6E6"/>
          </w:tcPr>
          <w:p w14:paraId="7F7FBFD4" w14:textId="77777777" w:rsidR="004B3F04" w:rsidRDefault="004B3F04" w:rsidP="000659BE">
            <w:pPr>
              <w:pStyle w:val="TableHead"/>
            </w:pPr>
            <w:r>
              <w:t>Change</w:t>
            </w:r>
          </w:p>
        </w:tc>
        <w:tc>
          <w:tcPr>
            <w:tcW w:w="360" w:type="dxa"/>
            <w:shd w:val="clear" w:color="auto" w:fill="E6E6E6"/>
          </w:tcPr>
          <w:p w14:paraId="62EF3614" w14:textId="77777777" w:rsidR="004B3F04" w:rsidRDefault="004B3F04" w:rsidP="000659BE">
            <w:pPr>
              <w:pStyle w:val="TableHead"/>
            </w:pPr>
            <w:r>
              <w:t>Old</w:t>
            </w:r>
          </w:p>
        </w:tc>
        <w:tc>
          <w:tcPr>
            <w:tcW w:w="360" w:type="dxa"/>
            <w:shd w:val="clear" w:color="auto" w:fill="E6E6E6"/>
          </w:tcPr>
          <w:p w14:paraId="0DFA8618" w14:textId="77777777" w:rsidR="004B3F04" w:rsidRDefault="004B3F04" w:rsidP="000659BE">
            <w:pPr>
              <w:pStyle w:val="TableHead"/>
            </w:pPr>
            <w:r>
              <w:t>New</w:t>
            </w:r>
          </w:p>
        </w:tc>
      </w:tr>
      <w:tr w:rsidR="004B3F04" w14:paraId="1CF2524B" w14:textId="77777777" w:rsidTr="000659BE">
        <w:trPr>
          <w:jc w:val="center"/>
        </w:trPr>
        <w:tc>
          <w:tcPr>
            <w:tcW w:w="360" w:type="dxa"/>
          </w:tcPr>
          <w:p w14:paraId="4492BA35" w14:textId="77777777" w:rsidR="004B3F04" w:rsidRDefault="004B3F04" w:rsidP="000659BE">
            <w:pPr>
              <w:pStyle w:val="TableText"/>
            </w:pPr>
            <w:r>
              <w:t>Status</w:t>
            </w:r>
          </w:p>
        </w:tc>
        <w:tc>
          <w:tcPr>
            <w:tcW w:w="360" w:type="dxa"/>
          </w:tcPr>
          <w:p w14:paraId="4BFE4FAE" w14:textId="77777777" w:rsidR="004B3F04" w:rsidRDefault="004B3F04" w:rsidP="000659BE">
            <w:pPr>
              <w:pStyle w:val="TableText"/>
            </w:pPr>
            <w:r>
              <w:t>Published</w:t>
            </w:r>
          </w:p>
        </w:tc>
        <w:tc>
          <w:tcPr>
            <w:tcW w:w="360" w:type="dxa"/>
          </w:tcPr>
          <w:p w14:paraId="7643AA89" w14:textId="77777777" w:rsidR="004B3F04" w:rsidRDefault="004B3F04" w:rsidP="000659BE">
            <w:pPr>
              <w:pStyle w:val="TableText"/>
            </w:pPr>
            <w:r>
              <w:t>Draft</w:t>
            </w:r>
          </w:p>
        </w:tc>
      </w:tr>
      <w:tr w:rsidR="004B3F04" w14:paraId="37DBE459" w14:textId="77777777" w:rsidTr="000659BE">
        <w:trPr>
          <w:jc w:val="center"/>
        </w:trPr>
        <w:tc>
          <w:tcPr>
            <w:tcW w:w="360" w:type="dxa"/>
          </w:tcPr>
          <w:p w14:paraId="174BB8ED" w14:textId="77777777" w:rsidR="004B3F04" w:rsidRDefault="004B3F04" w:rsidP="000659BE">
            <w:pPr>
              <w:pStyle w:val="TableText"/>
            </w:pPr>
            <w:r>
              <w:t>Name</w:t>
            </w:r>
          </w:p>
        </w:tc>
        <w:tc>
          <w:tcPr>
            <w:tcW w:w="360" w:type="dxa"/>
          </w:tcPr>
          <w:p w14:paraId="4F021FFB" w14:textId="77777777" w:rsidR="004B3F04" w:rsidRDefault="004B3F04" w:rsidP="000659BE">
            <w:pPr>
              <w:pStyle w:val="TableText"/>
            </w:pPr>
            <w:r>
              <w:t>QDM Templates for CQL-Based HQMF Header (V4)</w:t>
            </w:r>
          </w:p>
        </w:tc>
        <w:tc>
          <w:tcPr>
            <w:tcW w:w="360" w:type="dxa"/>
          </w:tcPr>
          <w:p w14:paraId="1F91CFC1" w14:textId="77777777" w:rsidR="004B3F04" w:rsidRDefault="004B3F04" w:rsidP="000659BE">
            <w:pPr>
              <w:pStyle w:val="TableText"/>
            </w:pPr>
            <w:r>
              <w:t>QDM Templates for CQL-Based HQMF Header (V5)</w:t>
            </w:r>
          </w:p>
        </w:tc>
      </w:tr>
      <w:tr w:rsidR="004B3F04" w14:paraId="15CD5F6E" w14:textId="77777777" w:rsidTr="000659BE">
        <w:trPr>
          <w:jc w:val="center"/>
        </w:trPr>
        <w:tc>
          <w:tcPr>
            <w:tcW w:w="360" w:type="dxa"/>
          </w:tcPr>
          <w:p w14:paraId="09D3FDE1" w14:textId="77777777" w:rsidR="004B3F04" w:rsidRDefault="004B3F04" w:rsidP="000659BE">
            <w:pPr>
              <w:pStyle w:val="TableText"/>
            </w:pPr>
            <w:r>
              <w:t>Oid</w:t>
            </w:r>
          </w:p>
        </w:tc>
        <w:tc>
          <w:tcPr>
            <w:tcW w:w="360" w:type="dxa"/>
          </w:tcPr>
          <w:p w14:paraId="24BF6886" w14:textId="77777777" w:rsidR="004B3F04" w:rsidRDefault="004B3F04" w:rsidP="000659BE">
            <w:pPr>
              <w:pStyle w:val="TableText"/>
            </w:pPr>
            <w:r>
              <w:t>urn:hl7ii:2.16.840.1.113883.10.20.28.1.2:2019-05-01</w:t>
            </w:r>
          </w:p>
        </w:tc>
        <w:tc>
          <w:tcPr>
            <w:tcW w:w="360" w:type="dxa"/>
          </w:tcPr>
          <w:p w14:paraId="5E19909A" w14:textId="77777777" w:rsidR="004B3F04" w:rsidRDefault="004B3F04" w:rsidP="000659BE">
            <w:pPr>
              <w:pStyle w:val="TableText"/>
            </w:pPr>
            <w:r>
              <w:t>urn:hl7ii:2.16.840.1.113883.10.20.28.1.2:2021-02-01</w:t>
            </w:r>
          </w:p>
        </w:tc>
      </w:tr>
      <w:tr w:rsidR="004B3F04" w14:paraId="1679727B" w14:textId="77777777" w:rsidTr="000659BE">
        <w:trPr>
          <w:jc w:val="center"/>
        </w:trPr>
        <w:tc>
          <w:tcPr>
            <w:tcW w:w="360" w:type="dxa"/>
          </w:tcPr>
          <w:p w14:paraId="02D2BFA1" w14:textId="77777777" w:rsidR="004B3F04" w:rsidRDefault="004B3F04" w:rsidP="000659BE">
            <w:pPr>
              <w:pStyle w:val="TableText"/>
            </w:pPr>
            <w:r>
              <w:t>Description</w:t>
            </w:r>
          </w:p>
        </w:tc>
        <w:tc>
          <w:tcPr>
            <w:tcW w:w="360" w:type="dxa"/>
          </w:tcPr>
          <w:p w14:paraId="6A0E2D99" w14:textId="77777777" w:rsidR="004B3F04" w:rsidRDefault="004B3F04" w:rsidP="000659BE">
            <w:pPr>
              <w:pStyle w:val="TableText"/>
            </w:pPr>
            <w:r>
              <w:t>This is the document header template for a CQL-based HQMF document that contains QDM-based entry templates (QDM Version 5.5).</w:t>
            </w:r>
          </w:p>
        </w:tc>
        <w:tc>
          <w:tcPr>
            <w:tcW w:w="360" w:type="dxa"/>
          </w:tcPr>
          <w:p w14:paraId="3CF82392" w14:textId="77777777" w:rsidR="004B3F04" w:rsidRDefault="004B3F04" w:rsidP="000659BE">
            <w:pPr>
              <w:pStyle w:val="TableText"/>
            </w:pPr>
            <w:r>
              <w:t>This is the document header template for a CQL-based HQMF document that contains QDM-based entry templates (QDM Version 5.6).</w:t>
            </w:r>
          </w:p>
        </w:tc>
      </w:tr>
      <w:tr w:rsidR="004B3F04" w14:paraId="4FF28957" w14:textId="77777777" w:rsidTr="000659BE">
        <w:trPr>
          <w:jc w:val="center"/>
        </w:trPr>
        <w:tc>
          <w:tcPr>
            <w:tcW w:w="360" w:type="dxa"/>
          </w:tcPr>
          <w:p w14:paraId="4C299560" w14:textId="77777777" w:rsidR="004B3F04" w:rsidRDefault="004B3F04" w:rsidP="000659BE">
            <w:pPr>
              <w:pStyle w:val="TableText"/>
            </w:pPr>
            <w:r>
              <w:t>CONF #: 4499-36338 Added</w:t>
            </w:r>
          </w:p>
        </w:tc>
        <w:tc>
          <w:tcPr>
            <w:tcW w:w="360" w:type="dxa"/>
          </w:tcPr>
          <w:p w14:paraId="725462A8" w14:textId="77777777" w:rsidR="004B3F04" w:rsidRDefault="004B3F04" w:rsidP="000659BE">
            <w:pPr>
              <w:pStyle w:val="TableText"/>
            </w:pPr>
          </w:p>
        </w:tc>
        <w:tc>
          <w:tcPr>
            <w:tcW w:w="360" w:type="dxa"/>
          </w:tcPr>
          <w:p w14:paraId="2A59BE9E" w14:textId="77777777" w:rsidR="004B3F04" w:rsidRDefault="004B3F04" w:rsidP="000659BE">
            <w:pPr>
              <w:pStyle w:val="TableText"/>
            </w:pPr>
            <w:r>
              <w:t>SHALL contain exactly one [1..1] dataCriteriaSection (CONF:4499-36338).</w:t>
            </w:r>
          </w:p>
        </w:tc>
      </w:tr>
      <w:tr w:rsidR="004B3F04" w14:paraId="21A16950" w14:textId="77777777" w:rsidTr="000659BE">
        <w:trPr>
          <w:jc w:val="center"/>
        </w:trPr>
        <w:tc>
          <w:tcPr>
            <w:tcW w:w="360" w:type="dxa"/>
          </w:tcPr>
          <w:p w14:paraId="268BB58F" w14:textId="77777777" w:rsidR="004B3F04" w:rsidRDefault="004B3F04" w:rsidP="000659BE">
            <w:pPr>
              <w:pStyle w:val="TableText"/>
            </w:pPr>
            <w:r>
              <w:t>CONF #: 4423-35955 Removed</w:t>
            </w:r>
          </w:p>
        </w:tc>
        <w:tc>
          <w:tcPr>
            <w:tcW w:w="360" w:type="dxa"/>
          </w:tcPr>
          <w:p w14:paraId="58C0F874" w14:textId="77777777" w:rsidR="004B3F04" w:rsidRDefault="004B3F04" w:rsidP="000659BE">
            <w:pPr>
              <w:pStyle w:val="TableText"/>
            </w:pPr>
            <w:r>
              <w:t>SHALL contain exactly one [1..1] dataCriteriaSection (CONF:4423-35955).</w:t>
            </w:r>
          </w:p>
        </w:tc>
        <w:tc>
          <w:tcPr>
            <w:tcW w:w="360" w:type="dxa"/>
          </w:tcPr>
          <w:p w14:paraId="7E085B3F" w14:textId="77777777" w:rsidR="004B3F04" w:rsidRDefault="004B3F04" w:rsidP="000659BE">
            <w:pPr>
              <w:pStyle w:val="TableText"/>
            </w:pPr>
          </w:p>
        </w:tc>
      </w:tr>
    </w:tbl>
    <w:p w14:paraId="4851EB6B" w14:textId="77777777" w:rsidR="004B3F04" w:rsidRDefault="004B3F04" w:rsidP="004B3F04">
      <w:pPr>
        <w:pStyle w:val="BodyText"/>
      </w:pPr>
    </w:p>
    <w:p w14:paraId="09C13B0C" w14:textId="77777777" w:rsidR="004B3F04" w:rsidRDefault="004B3F04" w:rsidP="004B3F04">
      <w:pPr>
        <w:pStyle w:val="Heading2nospace"/>
      </w:pPr>
      <w:bookmarkStart w:id="3871" w:name="_Toc64841950"/>
      <w:bookmarkStart w:id="3872" w:name="_Toc65482865"/>
      <w:r>
        <w:lastRenderedPageBreak/>
        <w:t>Adverse Event (V4)</w:t>
      </w:r>
      <w:bookmarkEnd w:id="3871"/>
      <w:bookmarkEnd w:id="3872"/>
    </w:p>
    <w:p w14:paraId="5502E04C" w14:textId="77777777" w:rsidR="004B3F04" w:rsidRDefault="006C736C" w:rsidP="004B3F04">
      <w:pPr>
        <w:keepNext/>
      </w:pPr>
      <w:hyperlink w:anchor="E_Adverse_Event_V4">
        <w:r w:rsidR="004B3F04">
          <w:rPr>
            <w:rStyle w:val="HyperlinkCourierBold"/>
          </w:rPr>
          <w:t>Adverse Event (V4) (urn:hl7ii:2.16.840.1.113883.10.20.28.4.120:2021-02-01)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AE2FD4" w14:textId="77777777" w:rsidTr="000659BE">
        <w:trPr>
          <w:cantSplit/>
          <w:tblHeader/>
          <w:jc w:val="center"/>
        </w:trPr>
        <w:tc>
          <w:tcPr>
            <w:tcW w:w="360" w:type="dxa"/>
            <w:shd w:val="clear" w:color="auto" w:fill="E6E6E6"/>
          </w:tcPr>
          <w:p w14:paraId="6A63B280" w14:textId="77777777" w:rsidR="004B3F04" w:rsidRDefault="004B3F04" w:rsidP="000659BE">
            <w:pPr>
              <w:pStyle w:val="TableHead"/>
            </w:pPr>
            <w:r>
              <w:t>Change</w:t>
            </w:r>
          </w:p>
        </w:tc>
        <w:tc>
          <w:tcPr>
            <w:tcW w:w="360" w:type="dxa"/>
            <w:shd w:val="clear" w:color="auto" w:fill="E6E6E6"/>
          </w:tcPr>
          <w:p w14:paraId="0DC3D21D" w14:textId="77777777" w:rsidR="004B3F04" w:rsidRDefault="004B3F04" w:rsidP="000659BE">
            <w:pPr>
              <w:pStyle w:val="TableHead"/>
            </w:pPr>
            <w:r>
              <w:t>Old</w:t>
            </w:r>
          </w:p>
        </w:tc>
        <w:tc>
          <w:tcPr>
            <w:tcW w:w="360" w:type="dxa"/>
            <w:shd w:val="clear" w:color="auto" w:fill="E6E6E6"/>
          </w:tcPr>
          <w:p w14:paraId="2C604E72" w14:textId="77777777" w:rsidR="004B3F04" w:rsidRDefault="004B3F04" w:rsidP="000659BE">
            <w:pPr>
              <w:pStyle w:val="TableHead"/>
            </w:pPr>
            <w:r>
              <w:t>New</w:t>
            </w:r>
          </w:p>
        </w:tc>
      </w:tr>
      <w:tr w:rsidR="004B3F04" w14:paraId="5A67643B" w14:textId="77777777" w:rsidTr="000659BE">
        <w:trPr>
          <w:jc w:val="center"/>
        </w:trPr>
        <w:tc>
          <w:tcPr>
            <w:tcW w:w="360" w:type="dxa"/>
          </w:tcPr>
          <w:p w14:paraId="066D8547" w14:textId="77777777" w:rsidR="004B3F04" w:rsidRDefault="004B3F04" w:rsidP="000659BE">
            <w:pPr>
              <w:pStyle w:val="TableText"/>
            </w:pPr>
            <w:r>
              <w:t>Status</w:t>
            </w:r>
          </w:p>
        </w:tc>
        <w:tc>
          <w:tcPr>
            <w:tcW w:w="360" w:type="dxa"/>
          </w:tcPr>
          <w:p w14:paraId="329E9D2E" w14:textId="77777777" w:rsidR="004B3F04" w:rsidRDefault="004B3F04" w:rsidP="000659BE">
            <w:pPr>
              <w:pStyle w:val="TableText"/>
            </w:pPr>
            <w:r>
              <w:t>Published</w:t>
            </w:r>
          </w:p>
        </w:tc>
        <w:tc>
          <w:tcPr>
            <w:tcW w:w="360" w:type="dxa"/>
          </w:tcPr>
          <w:p w14:paraId="0A00C3E2" w14:textId="77777777" w:rsidR="004B3F04" w:rsidRDefault="004B3F04" w:rsidP="000659BE">
            <w:pPr>
              <w:pStyle w:val="TableText"/>
            </w:pPr>
            <w:r>
              <w:t>Draft</w:t>
            </w:r>
          </w:p>
        </w:tc>
      </w:tr>
      <w:tr w:rsidR="004B3F04" w14:paraId="45E37020" w14:textId="77777777" w:rsidTr="000659BE">
        <w:trPr>
          <w:jc w:val="center"/>
        </w:trPr>
        <w:tc>
          <w:tcPr>
            <w:tcW w:w="360" w:type="dxa"/>
          </w:tcPr>
          <w:p w14:paraId="4B7D0EF0" w14:textId="77777777" w:rsidR="004B3F04" w:rsidRDefault="004B3F04" w:rsidP="000659BE">
            <w:pPr>
              <w:pStyle w:val="TableText"/>
            </w:pPr>
            <w:r>
              <w:t>Name</w:t>
            </w:r>
          </w:p>
        </w:tc>
        <w:tc>
          <w:tcPr>
            <w:tcW w:w="360" w:type="dxa"/>
          </w:tcPr>
          <w:p w14:paraId="17B2EF6C" w14:textId="77777777" w:rsidR="004B3F04" w:rsidRDefault="004B3F04" w:rsidP="000659BE">
            <w:pPr>
              <w:pStyle w:val="TableText"/>
            </w:pPr>
            <w:r>
              <w:t>Adverse Event (V3)</w:t>
            </w:r>
          </w:p>
        </w:tc>
        <w:tc>
          <w:tcPr>
            <w:tcW w:w="360" w:type="dxa"/>
          </w:tcPr>
          <w:p w14:paraId="4697BABB" w14:textId="77777777" w:rsidR="004B3F04" w:rsidRDefault="004B3F04" w:rsidP="000659BE">
            <w:pPr>
              <w:pStyle w:val="TableText"/>
            </w:pPr>
            <w:r>
              <w:t>Adverse Event (V4)</w:t>
            </w:r>
          </w:p>
        </w:tc>
      </w:tr>
      <w:tr w:rsidR="004B3F04" w14:paraId="4BB8593A" w14:textId="77777777" w:rsidTr="000659BE">
        <w:trPr>
          <w:jc w:val="center"/>
        </w:trPr>
        <w:tc>
          <w:tcPr>
            <w:tcW w:w="360" w:type="dxa"/>
          </w:tcPr>
          <w:p w14:paraId="41514D72" w14:textId="77777777" w:rsidR="004B3F04" w:rsidRDefault="004B3F04" w:rsidP="000659BE">
            <w:pPr>
              <w:pStyle w:val="TableText"/>
            </w:pPr>
            <w:r>
              <w:t>Oid</w:t>
            </w:r>
          </w:p>
        </w:tc>
        <w:tc>
          <w:tcPr>
            <w:tcW w:w="360" w:type="dxa"/>
          </w:tcPr>
          <w:p w14:paraId="6714F5BD" w14:textId="77777777" w:rsidR="004B3F04" w:rsidRDefault="004B3F04" w:rsidP="000659BE">
            <w:pPr>
              <w:pStyle w:val="TableText"/>
            </w:pPr>
            <w:r>
              <w:t>urn:hl7ii:2.16.840.1.113883.10.20.28.4.120:2019-05-01</w:t>
            </w:r>
          </w:p>
        </w:tc>
        <w:tc>
          <w:tcPr>
            <w:tcW w:w="360" w:type="dxa"/>
          </w:tcPr>
          <w:p w14:paraId="2A244002" w14:textId="77777777" w:rsidR="004B3F04" w:rsidRDefault="004B3F04" w:rsidP="000659BE">
            <w:pPr>
              <w:pStyle w:val="TableText"/>
            </w:pPr>
            <w:r>
              <w:t>urn:hl7ii:2.16.840.1.113883.10.20.28.4.120:2021-02-01</w:t>
            </w:r>
          </w:p>
        </w:tc>
      </w:tr>
      <w:tr w:rsidR="004B3F04" w14:paraId="39F18244" w14:textId="77777777" w:rsidTr="000659BE">
        <w:trPr>
          <w:jc w:val="center"/>
        </w:trPr>
        <w:tc>
          <w:tcPr>
            <w:tcW w:w="360" w:type="dxa"/>
          </w:tcPr>
          <w:p w14:paraId="7A43F15D" w14:textId="77777777" w:rsidR="004B3F04" w:rsidRDefault="004B3F04" w:rsidP="000659BE">
            <w:pPr>
              <w:pStyle w:val="TableText"/>
            </w:pPr>
            <w:r>
              <w:t>CONF #: 4499-36017 Added</w:t>
            </w:r>
          </w:p>
        </w:tc>
        <w:tc>
          <w:tcPr>
            <w:tcW w:w="360" w:type="dxa"/>
          </w:tcPr>
          <w:p w14:paraId="1B8F8130" w14:textId="77777777" w:rsidR="004B3F04" w:rsidRDefault="004B3F04" w:rsidP="000659BE">
            <w:pPr>
              <w:pStyle w:val="TableText"/>
            </w:pPr>
          </w:p>
        </w:tc>
        <w:tc>
          <w:tcPr>
            <w:tcW w:w="360" w:type="dxa"/>
          </w:tcPr>
          <w:p w14:paraId="6B5BC06A" w14:textId="77777777" w:rsidR="004B3F04" w:rsidRDefault="004B3F04" w:rsidP="000659BE">
            <w:pPr>
              <w:pStyle w:val="TableText"/>
            </w:pPr>
            <w:r>
              <w:t>SHALL contain exactly one [1..1] role (CONF:4499-36017).</w:t>
            </w:r>
          </w:p>
        </w:tc>
      </w:tr>
      <w:tr w:rsidR="004B3F04" w14:paraId="395DC46B" w14:textId="77777777" w:rsidTr="000659BE">
        <w:trPr>
          <w:jc w:val="center"/>
        </w:trPr>
        <w:tc>
          <w:tcPr>
            <w:tcW w:w="360" w:type="dxa"/>
          </w:tcPr>
          <w:p w14:paraId="011F49F1" w14:textId="77777777" w:rsidR="004B3F04" w:rsidRDefault="004B3F04" w:rsidP="000659BE">
            <w:pPr>
              <w:pStyle w:val="TableText"/>
            </w:pPr>
            <w:r>
              <w:t>CONF #: 4499-36018 Added</w:t>
            </w:r>
          </w:p>
        </w:tc>
        <w:tc>
          <w:tcPr>
            <w:tcW w:w="360" w:type="dxa"/>
          </w:tcPr>
          <w:p w14:paraId="286450DC" w14:textId="77777777" w:rsidR="004B3F04" w:rsidRDefault="004B3F04" w:rsidP="000659BE">
            <w:pPr>
              <w:pStyle w:val="TableText"/>
            </w:pPr>
          </w:p>
        </w:tc>
        <w:tc>
          <w:tcPr>
            <w:tcW w:w="360" w:type="dxa"/>
          </w:tcPr>
          <w:p w14:paraId="2B7EC524" w14:textId="77777777" w:rsidR="004B3F04" w:rsidRDefault="004B3F04" w:rsidP="000659BE">
            <w:pPr>
              <w:pStyle w:val="TableText"/>
            </w:pPr>
            <w:r>
              <w:t>SHALL contain exactly one [1..1] role (CONF:4499-36018).</w:t>
            </w:r>
          </w:p>
        </w:tc>
      </w:tr>
      <w:tr w:rsidR="004B3F04" w14:paraId="6D24AC5B" w14:textId="77777777" w:rsidTr="000659BE">
        <w:trPr>
          <w:jc w:val="center"/>
        </w:trPr>
        <w:tc>
          <w:tcPr>
            <w:tcW w:w="360" w:type="dxa"/>
          </w:tcPr>
          <w:p w14:paraId="5D44FFE5" w14:textId="77777777" w:rsidR="004B3F04" w:rsidRDefault="004B3F04" w:rsidP="000659BE">
            <w:pPr>
              <w:pStyle w:val="TableText"/>
            </w:pPr>
            <w:r>
              <w:t>CONF #: 4499-36019 Added</w:t>
            </w:r>
          </w:p>
        </w:tc>
        <w:tc>
          <w:tcPr>
            <w:tcW w:w="360" w:type="dxa"/>
          </w:tcPr>
          <w:p w14:paraId="3B19CD35" w14:textId="77777777" w:rsidR="004B3F04" w:rsidRDefault="004B3F04" w:rsidP="000659BE">
            <w:pPr>
              <w:pStyle w:val="TableText"/>
            </w:pPr>
          </w:p>
        </w:tc>
        <w:tc>
          <w:tcPr>
            <w:tcW w:w="360" w:type="dxa"/>
          </w:tcPr>
          <w:p w14:paraId="67E23C00" w14:textId="77777777" w:rsidR="004B3F04" w:rsidRDefault="004B3F04" w:rsidP="000659BE">
            <w:pPr>
              <w:pStyle w:val="TableText"/>
            </w:pPr>
            <w:r>
              <w:t>SHALL contain exactly one [1..1] patient (CONF:4499-36019).</w:t>
            </w:r>
          </w:p>
        </w:tc>
      </w:tr>
      <w:tr w:rsidR="004B3F04" w14:paraId="7748CF37" w14:textId="77777777" w:rsidTr="000659BE">
        <w:trPr>
          <w:jc w:val="center"/>
        </w:trPr>
        <w:tc>
          <w:tcPr>
            <w:tcW w:w="360" w:type="dxa"/>
          </w:tcPr>
          <w:p w14:paraId="32F50F87" w14:textId="77777777" w:rsidR="004B3F04" w:rsidRDefault="004B3F04" w:rsidP="000659BE">
            <w:pPr>
              <w:pStyle w:val="TableText"/>
            </w:pPr>
            <w:r>
              <w:t>CONF #: 4499-36020 Added</w:t>
            </w:r>
          </w:p>
        </w:tc>
        <w:tc>
          <w:tcPr>
            <w:tcW w:w="360" w:type="dxa"/>
          </w:tcPr>
          <w:p w14:paraId="7E617A3E" w14:textId="77777777" w:rsidR="004B3F04" w:rsidRDefault="004B3F04" w:rsidP="000659BE">
            <w:pPr>
              <w:pStyle w:val="TableText"/>
            </w:pPr>
          </w:p>
        </w:tc>
        <w:tc>
          <w:tcPr>
            <w:tcW w:w="360" w:type="dxa"/>
          </w:tcPr>
          <w:p w14:paraId="7C9B924F" w14:textId="77777777" w:rsidR="004B3F04" w:rsidRDefault="004B3F04" w:rsidP="000659BE">
            <w:pPr>
              <w:pStyle w:val="TableText"/>
            </w:pPr>
            <w:r>
              <w:t>SHALL contain exactly one [1..1] role (CONF:4499-36020).</w:t>
            </w:r>
          </w:p>
        </w:tc>
      </w:tr>
      <w:tr w:rsidR="004B3F04" w14:paraId="62FD0B72" w14:textId="77777777" w:rsidTr="000659BE">
        <w:trPr>
          <w:jc w:val="center"/>
        </w:trPr>
        <w:tc>
          <w:tcPr>
            <w:tcW w:w="360" w:type="dxa"/>
          </w:tcPr>
          <w:p w14:paraId="3F426E30" w14:textId="77777777" w:rsidR="004B3F04" w:rsidRDefault="004B3F04" w:rsidP="000659BE">
            <w:pPr>
              <w:pStyle w:val="TableText"/>
            </w:pPr>
            <w:r>
              <w:t>CONF #: 4423-34967 Removed</w:t>
            </w:r>
          </w:p>
        </w:tc>
        <w:tc>
          <w:tcPr>
            <w:tcW w:w="360" w:type="dxa"/>
          </w:tcPr>
          <w:p w14:paraId="7289EEFE" w14:textId="77777777" w:rsidR="004B3F04" w:rsidRDefault="004B3F04" w:rsidP="000659BE">
            <w:pPr>
              <w:pStyle w:val="TableText"/>
            </w:pPr>
            <w:r>
              <w:t>SHALL contain exactly one [1..1] role (CONF:4423-34967).</w:t>
            </w:r>
          </w:p>
        </w:tc>
        <w:tc>
          <w:tcPr>
            <w:tcW w:w="360" w:type="dxa"/>
          </w:tcPr>
          <w:p w14:paraId="30A27206" w14:textId="77777777" w:rsidR="004B3F04" w:rsidRDefault="004B3F04" w:rsidP="000659BE">
            <w:pPr>
              <w:pStyle w:val="TableText"/>
            </w:pPr>
          </w:p>
        </w:tc>
      </w:tr>
      <w:tr w:rsidR="004B3F04" w14:paraId="77B4613A" w14:textId="77777777" w:rsidTr="000659BE">
        <w:trPr>
          <w:jc w:val="center"/>
        </w:trPr>
        <w:tc>
          <w:tcPr>
            <w:tcW w:w="360" w:type="dxa"/>
          </w:tcPr>
          <w:p w14:paraId="20AD0841" w14:textId="77777777" w:rsidR="004B3F04" w:rsidRDefault="004B3F04" w:rsidP="000659BE">
            <w:pPr>
              <w:pStyle w:val="TableText"/>
            </w:pPr>
            <w:r>
              <w:t>CONF #: 4423-34969 Removed</w:t>
            </w:r>
          </w:p>
        </w:tc>
        <w:tc>
          <w:tcPr>
            <w:tcW w:w="360" w:type="dxa"/>
          </w:tcPr>
          <w:p w14:paraId="29227869" w14:textId="77777777" w:rsidR="004B3F04" w:rsidRDefault="004B3F04" w:rsidP="000659BE">
            <w:pPr>
              <w:pStyle w:val="TableText"/>
            </w:pPr>
            <w:r>
              <w:t>SHALL contain exactly one [1..1] role (CONF:4423-34969).</w:t>
            </w:r>
          </w:p>
        </w:tc>
        <w:tc>
          <w:tcPr>
            <w:tcW w:w="360" w:type="dxa"/>
          </w:tcPr>
          <w:p w14:paraId="2A7222F9" w14:textId="77777777" w:rsidR="004B3F04" w:rsidRDefault="004B3F04" w:rsidP="000659BE">
            <w:pPr>
              <w:pStyle w:val="TableText"/>
            </w:pPr>
          </w:p>
        </w:tc>
      </w:tr>
      <w:tr w:rsidR="004B3F04" w14:paraId="09F1FFD7" w14:textId="77777777" w:rsidTr="000659BE">
        <w:trPr>
          <w:jc w:val="center"/>
        </w:trPr>
        <w:tc>
          <w:tcPr>
            <w:tcW w:w="360" w:type="dxa"/>
          </w:tcPr>
          <w:p w14:paraId="5E02E5CE" w14:textId="77777777" w:rsidR="004B3F04" w:rsidRDefault="004B3F04" w:rsidP="000659BE">
            <w:pPr>
              <w:pStyle w:val="TableText"/>
            </w:pPr>
            <w:r>
              <w:t>CONF #: 4423-34973 Removed</w:t>
            </w:r>
          </w:p>
        </w:tc>
        <w:tc>
          <w:tcPr>
            <w:tcW w:w="360" w:type="dxa"/>
          </w:tcPr>
          <w:p w14:paraId="3036F3DE" w14:textId="77777777" w:rsidR="004B3F04" w:rsidRDefault="004B3F04" w:rsidP="000659BE">
            <w:pPr>
              <w:pStyle w:val="TableText"/>
            </w:pPr>
            <w:r>
              <w:t>SHALL contain exactly one [1..1] patient (CONF:4423-34973).</w:t>
            </w:r>
          </w:p>
        </w:tc>
        <w:tc>
          <w:tcPr>
            <w:tcW w:w="360" w:type="dxa"/>
          </w:tcPr>
          <w:p w14:paraId="473651EE" w14:textId="77777777" w:rsidR="004B3F04" w:rsidRDefault="004B3F04" w:rsidP="000659BE">
            <w:pPr>
              <w:pStyle w:val="TableText"/>
            </w:pPr>
          </w:p>
        </w:tc>
      </w:tr>
      <w:tr w:rsidR="004B3F04" w14:paraId="24F37F26" w14:textId="77777777" w:rsidTr="000659BE">
        <w:trPr>
          <w:jc w:val="center"/>
        </w:trPr>
        <w:tc>
          <w:tcPr>
            <w:tcW w:w="360" w:type="dxa"/>
          </w:tcPr>
          <w:p w14:paraId="23F08F8F" w14:textId="77777777" w:rsidR="004B3F04" w:rsidRDefault="004B3F04" w:rsidP="000659BE">
            <w:pPr>
              <w:pStyle w:val="TableText"/>
            </w:pPr>
            <w:r>
              <w:t>CONF #: 4423-35796 Removed</w:t>
            </w:r>
          </w:p>
        </w:tc>
        <w:tc>
          <w:tcPr>
            <w:tcW w:w="360" w:type="dxa"/>
          </w:tcPr>
          <w:p w14:paraId="5EC01A1E" w14:textId="77777777" w:rsidR="004B3F04" w:rsidRDefault="004B3F04" w:rsidP="000659BE">
            <w:pPr>
              <w:pStyle w:val="TableText"/>
            </w:pPr>
            <w:r>
              <w:t>SHALL contain exactly one [1..1] role (CONF:4423-35796).</w:t>
            </w:r>
          </w:p>
        </w:tc>
        <w:tc>
          <w:tcPr>
            <w:tcW w:w="360" w:type="dxa"/>
          </w:tcPr>
          <w:p w14:paraId="0AB6E172" w14:textId="77777777" w:rsidR="004B3F04" w:rsidRDefault="004B3F04" w:rsidP="000659BE">
            <w:pPr>
              <w:pStyle w:val="TableText"/>
            </w:pPr>
          </w:p>
        </w:tc>
      </w:tr>
      <w:tr w:rsidR="004B3F04" w14:paraId="7FF7A2A0" w14:textId="77777777" w:rsidTr="000659BE">
        <w:trPr>
          <w:jc w:val="center"/>
        </w:trPr>
        <w:tc>
          <w:tcPr>
            <w:tcW w:w="360" w:type="dxa"/>
          </w:tcPr>
          <w:p w14:paraId="2C619924" w14:textId="77777777" w:rsidR="004B3F04" w:rsidRDefault="004B3F04" w:rsidP="000659BE">
            <w:pPr>
              <w:pStyle w:val="TableText"/>
            </w:pPr>
            <w:r>
              <w:t>CONF #: 4499-34531 Modified</w:t>
            </w:r>
          </w:p>
        </w:tc>
        <w:tc>
          <w:tcPr>
            <w:tcW w:w="360" w:type="dxa"/>
          </w:tcPr>
          <w:p w14:paraId="373CC6BB" w14:textId="77777777" w:rsidR="004B3F04" w:rsidRDefault="004B3F04" w:rsidP="000659BE">
            <w:pPr>
              <w:pStyle w:val="TableText"/>
            </w:pPr>
            <w:r>
              <w:t>SHALL contain exactly one [1..1] @extension="2019-05-01" (CONF:4423-34531).</w:t>
            </w:r>
          </w:p>
        </w:tc>
        <w:tc>
          <w:tcPr>
            <w:tcW w:w="360" w:type="dxa"/>
          </w:tcPr>
          <w:p w14:paraId="31A0C6CE" w14:textId="77777777" w:rsidR="004B3F04" w:rsidRDefault="004B3F04" w:rsidP="000659BE">
            <w:pPr>
              <w:pStyle w:val="TableText"/>
            </w:pPr>
            <w:r>
              <w:t>SHALL contain exactly one [1..1] @extension="2021-02-01" (CONF:4499-34531).</w:t>
            </w:r>
          </w:p>
        </w:tc>
      </w:tr>
      <w:tr w:rsidR="004B3F04" w14:paraId="3BC58F03" w14:textId="77777777" w:rsidTr="000659BE">
        <w:trPr>
          <w:jc w:val="center"/>
        </w:trPr>
        <w:tc>
          <w:tcPr>
            <w:tcW w:w="360" w:type="dxa"/>
          </w:tcPr>
          <w:p w14:paraId="5A26D380" w14:textId="77777777" w:rsidR="004B3F04" w:rsidRDefault="004B3F04" w:rsidP="000659BE">
            <w:pPr>
              <w:pStyle w:val="TableText"/>
            </w:pPr>
            <w:r>
              <w:t>CONF #: 4499-34966 Modified</w:t>
            </w:r>
          </w:p>
        </w:tc>
        <w:tc>
          <w:tcPr>
            <w:tcW w:w="360" w:type="dxa"/>
          </w:tcPr>
          <w:p w14:paraId="1E8CCD9D" w14:textId="77777777" w:rsidR="004B3F04" w:rsidRDefault="004B3F04" w:rsidP="000659BE">
            <w:pPr>
              <w:pStyle w:val="TableText"/>
            </w:pPr>
            <w:r>
              <w:t xml:space="preserve">MAY contain zero or one [0..1] participation (CONF:4423-34966) such that it </w:t>
            </w:r>
            <w:r>
              <w:br/>
              <w:t>Note: QDM Attribute: Recorder</w:t>
            </w:r>
          </w:p>
        </w:tc>
        <w:tc>
          <w:tcPr>
            <w:tcW w:w="360" w:type="dxa"/>
          </w:tcPr>
          <w:p w14:paraId="1AB8BA08" w14:textId="77777777" w:rsidR="004B3F04" w:rsidRDefault="004B3F04" w:rsidP="000659BE">
            <w:pPr>
              <w:pStyle w:val="TableText"/>
            </w:pPr>
            <w:r>
              <w:t xml:space="preserve">MAY contain zero or more [0..*] participation (CONF:4499-34966) such that it </w:t>
            </w:r>
            <w:r>
              <w:br/>
              <w:t>Note: QDM Attribute: Recorder</w:t>
            </w:r>
          </w:p>
        </w:tc>
      </w:tr>
      <w:tr w:rsidR="004B3F04" w14:paraId="1EF91625" w14:textId="77777777" w:rsidTr="000659BE">
        <w:trPr>
          <w:jc w:val="center"/>
        </w:trPr>
        <w:tc>
          <w:tcPr>
            <w:tcW w:w="360" w:type="dxa"/>
          </w:tcPr>
          <w:p w14:paraId="250C3238" w14:textId="77777777" w:rsidR="004B3F04" w:rsidRDefault="004B3F04" w:rsidP="000659BE">
            <w:pPr>
              <w:pStyle w:val="TableText"/>
            </w:pPr>
            <w:r>
              <w:t>CONF #: 4499-34968 Modified</w:t>
            </w:r>
          </w:p>
        </w:tc>
        <w:tc>
          <w:tcPr>
            <w:tcW w:w="360" w:type="dxa"/>
          </w:tcPr>
          <w:p w14:paraId="5FEF56CC" w14:textId="77777777" w:rsidR="004B3F04" w:rsidRDefault="004B3F04" w:rsidP="000659BE">
            <w:pPr>
              <w:pStyle w:val="TableText"/>
            </w:pPr>
            <w:r>
              <w:t xml:space="preserve">MAY contain zero or one [0..1] participation (CONF:4423-34968) such that it </w:t>
            </w:r>
            <w:r>
              <w:br/>
              <w:t>Note: QDM Attribute: Recorder</w:t>
            </w:r>
          </w:p>
        </w:tc>
        <w:tc>
          <w:tcPr>
            <w:tcW w:w="360" w:type="dxa"/>
          </w:tcPr>
          <w:p w14:paraId="7BE1C2BF" w14:textId="77777777" w:rsidR="004B3F04" w:rsidRDefault="004B3F04" w:rsidP="000659BE">
            <w:pPr>
              <w:pStyle w:val="TableText"/>
            </w:pPr>
            <w:r>
              <w:t xml:space="preserve">MAY contain zero or more [0..*] participation (CONF:4499-34968) such that it </w:t>
            </w:r>
            <w:r>
              <w:br/>
              <w:t>Note: QDM Attribute: Recorder</w:t>
            </w:r>
          </w:p>
        </w:tc>
      </w:tr>
      <w:tr w:rsidR="004B3F04" w14:paraId="1BC39135" w14:textId="77777777" w:rsidTr="000659BE">
        <w:trPr>
          <w:jc w:val="center"/>
        </w:trPr>
        <w:tc>
          <w:tcPr>
            <w:tcW w:w="360" w:type="dxa"/>
          </w:tcPr>
          <w:p w14:paraId="54D34D8D" w14:textId="77777777" w:rsidR="004B3F04" w:rsidRDefault="004B3F04" w:rsidP="000659BE">
            <w:pPr>
              <w:pStyle w:val="TableText"/>
            </w:pPr>
            <w:r>
              <w:t>CONF #: 4499-35795 Modified</w:t>
            </w:r>
          </w:p>
        </w:tc>
        <w:tc>
          <w:tcPr>
            <w:tcW w:w="360" w:type="dxa"/>
          </w:tcPr>
          <w:p w14:paraId="4952F855" w14:textId="77777777" w:rsidR="004B3F04" w:rsidRDefault="004B3F04" w:rsidP="000659BE">
            <w:pPr>
              <w:pStyle w:val="TableText"/>
            </w:pPr>
            <w:r>
              <w:t xml:space="preserve">MAY contain zero or one [0..1] participation (CONF:4423-35795) such that it </w:t>
            </w:r>
            <w:r>
              <w:br/>
              <w:t>Note: QDM Attribute: Recorder</w:t>
            </w:r>
          </w:p>
        </w:tc>
        <w:tc>
          <w:tcPr>
            <w:tcW w:w="360" w:type="dxa"/>
          </w:tcPr>
          <w:p w14:paraId="0F0DB41E" w14:textId="77777777" w:rsidR="004B3F04" w:rsidRDefault="004B3F04" w:rsidP="000659BE">
            <w:pPr>
              <w:pStyle w:val="TableText"/>
            </w:pPr>
            <w:r>
              <w:t xml:space="preserve">MAY contain zero or more [0..*] participation (CONF:4499-35795) such that it </w:t>
            </w:r>
            <w:r>
              <w:br/>
              <w:t>Note: QDM Attribute: Recorder</w:t>
            </w:r>
          </w:p>
        </w:tc>
      </w:tr>
    </w:tbl>
    <w:p w14:paraId="38A65B79" w14:textId="77777777" w:rsidR="004B3F04" w:rsidRDefault="004B3F04" w:rsidP="004B3F04">
      <w:pPr>
        <w:pStyle w:val="BodyText"/>
      </w:pPr>
    </w:p>
    <w:p w14:paraId="610FF3CB" w14:textId="77777777" w:rsidR="004B3F04" w:rsidRDefault="004B3F04" w:rsidP="004B3F04">
      <w:pPr>
        <w:pStyle w:val="Heading2nospace"/>
      </w:pPr>
      <w:bookmarkStart w:id="3873" w:name="_Toc64841951"/>
      <w:bookmarkStart w:id="3874" w:name="_Toc65482866"/>
      <w:r>
        <w:lastRenderedPageBreak/>
        <w:t>Allergy Intolerance (V4)</w:t>
      </w:r>
      <w:bookmarkEnd w:id="3873"/>
      <w:bookmarkEnd w:id="3874"/>
    </w:p>
    <w:p w14:paraId="3C088D7C" w14:textId="77777777" w:rsidR="004B3F04" w:rsidRDefault="006C736C" w:rsidP="004B3F04">
      <w:pPr>
        <w:keepNext/>
      </w:pPr>
      <w:hyperlink w:anchor="E_Allergy_Intolerance_V4">
        <w:r w:rsidR="004B3F04">
          <w:rPr>
            <w:rStyle w:val="HyperlinkCourierBold"/>
          </w:rPr>
          <w:t>Allergy Intolerance (V4) (urn:hl7ii:2.16.840.1.113883.10.20.28.4.119:2021-02-01)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1298796" w14:textId="77777777" w:rsidTr="000659BE">
        <w:trPr>
          <w:cantSplit/>
          <w:tblHeader/>
          <w:jc w:val="center"/>
        </w:trPr>
        <w:tc>
          <w:tcPr>
            <w:tcW w:w="360" w:type="dxa"/>
            <w:shd w:val="clear" w:color="auto" w:fill="E6E6E6"/>
          </w:tcPr>
          <w:p w14:paraId="2F28A69D" w14:textId="77777777" w:rsidR="004B3F04" w:rsidRDefault="004B3F04" w:rsidP="000659BE">
            <w:pPr>
              <w:pStyle w:val="TableHead"/>
            </w:pPr>
            <w:r>
              <w:t>Change</w:t>
            </w:r>
          </w:p>
        </w:tc>
        <w:tc>
          <w:tcPr>
            <w:tcW w:w="360" w:type="dxa"/>
            <w:shd w:val="clear" w:color="auto" w:fill="E6E6E6"/>
          </w:tcPr>
          <w:p w14:paraId="458CA356" w14:textId="77777777" w:rsidR="004B3F04" w:rsidRDefault="004B3F04" w:rsidP="000659BE">
            <w:pPr>
              <w:pStyle w:val="TableHead"/>
            </w:pPr>
            <w:r>
              <w:t>Old</w:t>
            </w:r>
          </w:p>
        </w:tc>
        <w:tc>
          <w:tcPr>
            <w:tcW w:w="360" w:type="dxa"/>
            <w:shd w:val="clear" w:color="auto" w:fill="E6E6E6"/>
          </w:tcPr>
          <w:p w14:paraId="3F62ECF7" w14:textId="77777777" w:rsidR="004B3F04" w:rsidRDefault="004B3F04" w:rsidP="000659BE">
            <w:pPr>
              <w:pStyle w:val="TableHead"/>
            </w:pPr>
            <w:r>
              <w:t>New</w:t>
            </w:r>
          </w:p>
        </w:tc>
      </w:tr>
      <w:tr w:rsidR="004B3F04" w14:paraId="148A8456" w14:textId="77777777" w:rsidTr="000659BE">
        <w:trPr>
          <w:jc w:val="center"/>
        </w:trPr>
        <w:tc>
          <w:tcPr>
            <w:tcW w:w="360" w:type="dxa"/>
          </w:tcPr>
          <w:p w14:paraId="414366C0" w14:textId="77777777" w:rsidR="004B3F04" w:rsidRDefault="004B3F04" w:rsidP="000659BE">
            <w:pPr>
              <w:pStyle w:val="TableText"/>
            </w:pPr>
            <w:r>
              <w:t>Status</w:t>
            </w:r>
          </w:p>
        </w:tc>
        <w:tc>
          <w:tcPr>
            <w:tcW w:w="360" w:type="dxa"/>
          </w:tcPr>
          <w:p w14:paraId="51C9A4BF" w14:textId="77777777" w:rsidR="004B3F04" w:rsidRDefault="004B3F04" w:rsidP="000659BE">
            <w:pPr>
              <w:pStyle w:val="TableText"/>
            </w:pPr>
            <w:r>
              <w:t>Published</w:t>
            </w:r>
          </w:p>
        </w:tc>
        <w:tc>
          <w:tcPr>
            <w:tcW w:w="360" w:type="dxa"/>
          </w:tcPr>
          <w:p w14:paraId="3FC21ACA" w14:textId="77777777" w:rsidR="004B3F04" w:rsidRDefault="004B3F04" w:rsidP="000659BE">
            <w:pPr>
              <w:pStyle w:val="TableText"/>
            </w:pPr>
            <w:r>
              <w:t>Draft</w:t>
            </w:r>
          </w:p>
        </w:tc>
      </w:tr>
      <w:tr w:rsidR="004B3F04" w14:paraId="4D7219C4" w14:textId="77777777" w:rsidTr="000659BE">
        <w:trPr>
          <w:jc w:val="center"/>
        </w:trPr>
        <w:tc>
          <w:tcPr>
            <w:tcW w:w="360" w:type="dxa"/>
          </w:tcPr>
          <w:p w14:paraId="21039FA0" w14:textId="77777777" w:rsidR="004B3F04" w:rsidRDefault="004B3F04" w:rsidP="000659BE">
            <w:pPr>
              <w:pStyle w:val="TableText"/>
            </w:pPr>
            <w:r>
              <w:t>Name</w:t>
            </w:r>
          </w:p>
        </w:tc>
        <w:tc>
          <w:tcPr>
            <w:tcW w:w="360" w:type="dxa"/>
          </w:tcPr>
          <w:p w14:paraId="230F8270" w14:textId="77777777" w:rsidR="004B3F04" w:rsidRDefault="004B3F04" w:rsidP="000659BE">
            <w:pPr>
              <w:pStyle w:val="TableText"/>
            </w:pPr>
            <w:r>
              <w:t>Allergy Intolerance (V3)</w:t>
            </w:r>
          </w:p>
        </w:tc>
        <w:tc>
          <w:tcPr>
            <w:tcW w:w="360" w:type="dxa"/>
          </w:tcPr>
          <w:p w14:paraId="250BB6D7" w14:textId="77777777" w:rsidR="004B3F04" w:rsidRDefault="004B3F04" w:rsidP="000659BE">
            <w:pPr>
              <w:pStyle w:val="TableText"/>
            </w:pPr>
            <w:r>
              <w:t>Allergy Intolerance (V4)</w:t>
            </w:r>
          </w:p>
        </w:tc>
      </w:tr>
      <w:tr w:rsidR="004B3F04" w14:paraId="491ECC0C" w14:textId="77777777" w:rsidTr="000659BE">
        <w:trPr>
          <w:jc w:val="center"/>
        </w:trPr>
        <w:tc>
          <w:tcPr>
            <w:tcW w:w="360" w:type="dxa"/>
          </w:tcPr>
          <w:p w14:paraId="2D534EDE" w14:textId="77777777" w:rsidR="004B3F04" w:rsidRDefault="004B3F04" w:rsidP="000659BE">
            <w:pPr>
              <w:pStyle w:val="TableText"/>
            </w:pPr>
            <w:r>
              <w:t>Oid</w:t>
            </w:r>
          </w:p>
        </w:tc>
        <w:tc>
          <w:tcPr>
            <w:tcW w:w="360" w:type="dxa"/>
          </w:tcPr>
          <w:p w14:paraId="70056C3E" w14:textId="77777777" w:rsidR="004B3F04" w:rsidRDefault="004B3F04" w:rsidP="000659BE">
            <w:pPr>
              <w:pStyle w:val="TableText"/>
            </w:pPr>
            <w:r>
              <w:t>urn:hl7ii:2.16.840.1.113883.10.20.28.4.119:2019-05-01</w:t>
            </w:r>
          </w:p>
        </w:tc>
        <w:tc>
          <w:tcPr>
            <w:tcW w:w="360" w:type="dxa"/>
          </w:tcPr>
          <w:p w14:paraId="1B167F4F" w14:textId="77777777" w:rsidR="004B3F04" w:rsidRDefault="004B3F04" w:rsidP="000659BE">
            <w:pPr>
              <w:pStyle w:val="TableText"/>
            </w:pPr>
            <w:r>
              <w:t>urn:hl7ii:2.16.840.1.113883.10.20.28.4.119:2021-02-01</w:t>
            </w:r>
          </w:p>
        </w:tc>
      </w:tr>
      <w:tr w:rsidR="004B3F04" w14:paraId="49076776" w14:textId="77777777" w:rsidTr="000659BE">
        <w:trPr>
          <w:jc w:val="center"/>
        </w:trPr>
        <w:tc>
          <w:tcPr>
            <w:tcW w:w="360" w:type="dxa"/>
          </w:tcPr>
          <w:p w14:paraId="3D86B3BD" w14:textId="77777777" w:rsidR="004B3F04" w:rsidRDefault="004B3F04" w:rsidP="000659BE">
            <w:pPr>
              <w:pStyle w:val="TableText"/>
            </w:pPr>
            <w:r>
              <w:t>CONF #: 4499-36021 Added</w:t>
            </w:r>
          </w:p>
        </w:tc>
        <w:tc>
          <w:tcPr>
            <w:tcW w:w="360" w:type="dxa"/>
          </w:tcPr>
          <w:p w14:paraId="73AA2928" w14:textId="77777777" w:rsidR="004B3F04" w:rsidRDefault="004B3F04" w:rsidP="000659BE">
            <w:pPr>
              <w:pStyle w:val="TableText"/>
            </w:pPr>
          </w:p>
        </w:tc>
        <w:tc>
          <w:tcPr>
            <w:tcW w:w="360" w:type="dxa"/>
          </w:tcPr>
          <w:p w14:paraId="61F9D904" w14:textId="77777777" w:rsidR="004B3F04" w:rsidRDefault="004B3F04" w:rsidP="000659BE">
            <w:pPr>
              <w:pStyle w:val="TableText"/>
            </w:pPr>
            <w:r>
              <w:t>SHALL contain exactly one [1..1] role (CONF:4499-36021).</w:t>
            </w:r>
          </w:p>
        </w:tc>
      </w:tr>
      <w:tr w:rsidR="004B3F04" w14:paraId="299A7A6F" w14:textId="77777777" w:rsidTr="000659BE">
        <w:trPr>
          <w:jc w:val="center"/>
        </w:trPr>
        <w:tc>
          <w:tcPr>
            <w:tcW w:w="360" w:type="dxa"/>
          </w:tcPr>
          <w:p w14:paraId="3C19011E" w14:textId="77777777" w:rsidR="004B3F04" w:rsidRDefault="004B3F04" w:rsidP="000659BE">
            <w:pPr>
              <w:pStyle w:val="TableText"/>
            </w:pPr>
            <w:r>
              <w:t>CONF #: 4499-36022 Added</w:t>
            </w:r>
          </w:p>
        </w:tc>
        <w:tc>
          <w:tcPr>
            <w:tcW w:w="360" w:type="dxa"/>
          </w:tcPr>
          <w:p w14:paraId="264CC147" w14:textId="77777777" w:rsidR="004B3F04" w:rsidRDefault="004B3F04" w:rsidP="000659BE">
            <w:pPr>
              <w:pStyle w:val="TableText"/>
            </w:pPr>
          </w:p>
        </w:tc>
        <w:tc>
          <w:tcPr>
            <w:tcW w:w="360" w:type="dxa"/>
          </w:tcPr>
          <w:p w14:paraId="699F916A" w14:textId="77777777" w:rsidR="004B3F04" w:rsidRDefault="004B3F04" w:rsidP="000659BE">
            <w:pPr>
              <w:pStyle w:val="TableText"/>
            </w:pPr>
            <w:r>
              <w:t>SHALL contain exactly one [1..1] role (CONF:4499-36022).</w:t>
            </w:r>
          </w:p>
        </w:tc>
      </w:tr>
      <w:tr w:rsidR="004B3F04" w14:paraId="4EA6EF7D" w14:textId="77777777" w:rsidTr="000659BE">
        <w:trPr>
          <w:jc w:val="center"/>
        </w:trPr>
        <w:tc>
          <w:tcPr>
            <w:tcW w:w="360" w:type="dxa"/>
          </w:tcPr>
          <w:p w14:paraId="2657AF85" w14:textId="77777777" w:rsidR="004B3F04" w:rsidRDefault="004B3F04" w:rsidP="000659BE">
            <w:pPr>
              <w:pStyle w:val="TableText"/>
            </w:pPr>
            <w:r>
              <w:t>CONF #: 4499-36023 Added</w:t>
            </w:r>
          </w:p>
        </w:tc>
        <w:tc>
          <w:tcPr>
            <w:tcW w:w="360" w:type="dxa"/>
          </w:tcPr>
          <w:p w14:paraId="0CF547D4" w14:textId="77777777" w:rsidR="004B3F04" w:rsidRDefault="004B3F04" w:rsidP="000659BE">
            <w:pPr>
              <w:pStyle w:val="TableText"/>
            </w:pPr>
          </w:p>
        </w:tc>
        <w:tc>
          <w:tcPr>
            <w:tcW w:w="360" w:type="dxa"/>
          </w:tcPr>
          <w:p w14:paraId="38D14092" w14:textId="77777777" w:rsidR="004B3F04" w:rsidRDefault="004B3F04" w:rsidP="000659BE">
            <w:pPr>
              <w:pStyle w:val="TableText"/>
            </w:pPr>
            <w:r>
              <w:t>SHALL contain exactly one [1..1] role (CONF:4499-36023).</w:t>
            </w:r>
          </w:p>
        </w:tc>
      </w:tr>
      <w:tr w:rsidR="004B3F04" w14:paraId="7ABAA73F" w14:textId="77777777" w:rsidTr="000659BE">
        <w:trPr>
          <w:jc w:val="center"/>
        </w:trPr>
        <w:tc>
          <w:tcPr>
            <w:tcW w:w="360" w:type="dxa"/>
          </w:tcPr>
          <w:p w14:paraId="753E6F11" w14:textId="77777777" w:rsidR="004B3F04" w:rsidRDefault="004B3F04" w:rsidP="000659BE">
            <w:pPr>
              <w:pStyle w:val="TableText"/>
            </w:pPr>
            <w:r>
              <w:t>CONF #: 4499-36024 Added</w:t>
            </w:r>
          </w:p>
        </w:tc>
        <w:tc>
          <w:tcPr>
            <w:tcW w:w="360" w:type="dxa"/>
          </w:tcPr>
          <w:p w14:paraId="7737C526" w14:textId="77777777" w:rsidR="004B3F04" w:rsidRDefault="004B3F04" w:rsidP="000659BE">
            <w:pPr>
              <w:pStyle w:val="TableText"/>
            </w:pPr>
          </w:p>
        </w:tc>
        <w:tc>
          <w:tcPr>
            <w:tcW w:w="360" w:type="dxa"/>
          </w:tcPr>
          <w:p w14:paraId="31934B40" w14:textId="77777777" w:rsidR="004B3F04" w:rsidRDefault="004B3F04" w:rsidP="000659BE">
            <w:pPr>
              <w:pStyle w:val="TableText"/>
            </w:pPr>
            <w:r>
              <w:t>SHALL contain exactly one [1..1] patient (CONF:4499-36024).</w:t>
            </w:r>
          </w:p>
        </w:tc>
      </w:tr>
      <w:tr w:rsidR="004B3F04" w14:paraId="17D40CF0" w14:textId="77777777" w:rsidTr="000659BE">
        <w:trPr>
          <w:jc w:val="center"/>
        </w:trPr>
        <w:tc>
          <w:tcPr>
            <w:tcW w:w="360" w:type="dxa"/>
          </w:tcPr>
          <w:p w14:paraId="65AF0349" w14:textId="77777777" w:rsidR="004B3F04" w:rsidRDefault="004B3F04" w:rsidP="000659BE">
            <w:pPr>
              <w:pStyle w:val="TableText"/>
            </w:pPr>
            <w:r>
              <w:t>CONF #: 4423-34980 Removed</w:t>
            </w:r>
          </w:p>
        </w:tc>
        <w:tc>
          <w:tcPr>
            <w:tcW w:w="360" w:type="dxa"/>
          </w:tcPr>
          <w:p w14:paraId="061DFAD7" w14:textId="77777777" w:rsidR="004B3F04" w:rsidRDefault="004B3F04" w:rsidP="000659BE">
            <w:pPr>
              <w:pStyle w:val="TableText"/>
            </w:pPr>
            <w:r>
              <w:t>SHALL contain exactly one [1..1] role (CONF:4423-34980).</w:t>
            </w:r>
          </w:p>
        </w:tc>
        <w:tc>
          <w:tcPr>
            <w:tcW w:w="360" w:type="dxa"/>
          </w:tcPr>
          <w:p w14:paraId="472CAC1F" w14:textId="77777777" w:rsidR="004B3F04" w:rsidRDefault="004B3F04" w:rsidP="000659BE">
            <w:pPr>
              <w:pStyle w:val="TableText"/>
            </w:pPr>
          </w:p>
        </w:tc>
      </w:tr>
      <w:tr w:rsidR="004B3F04" w14:paraId="6833FEE5" w14:textId="77777777" w:rsidTr="000659BE">
        <w:trPr>
          <w:jc w:val="center"/>
        </w:trPr>
        <w:tc>
          <w:tcPr>
            <w:tcW w:w="360" w:type="dxa"/>
          </w:tcPr>
          <w:p w14:paraId="3D010757" w14:textId="77777777" w:rsidR="004B3F04" w:rsidRDefault="004B3F04" w:rsidP="000659BE">
            <w:pPr>
              <w:pStyle w:val="TableText"/>
            </w:pPr>
            <w:r>
              <w:t>CONF #: 4423-34982 Removed</w:t>
            </w:r>
          </w:p>
        </w:tc>
        <w:tc>
          <w:tcPr>
            <w:tcW w:w="360" w:type="dxa"/>
          </w:tcPr>
          <w:p w14:paraId="6B835843" w14:textId="77777777" w:rsidR="004B3F04" w:rsidRDefault="004B3F04" w:rsidP="000659BE">
            <w:pPr>
              <w:pStyle w:val="TableText"/>
            </w:pPr>
            <w:r>
              <w:t>SHALL contain exactly one [1..1] patient (CONF:4423-34982).</w:t>
            </w:r>
          </w:p>
        </w:tc>
        <w:tc>
          <w:tcPr>
            <w:tcW w:w="360" w:type="dxa"/>
          </w:tcPr>
          <w:p w14:paraId="28DE035E" w14:textId="77777777" w:rsidR="004B3F04" w:rsidRDefault="004B3F04" w:rsidP="000659BE">
            <w:pPr>
              <w:pStyle w:val="TableText"/>
            </w:pPr>
          </w:p>
        </w:tc>
      </w:tr>
      <w:tr w:rsidR="004B3F04" w14:paraId="6BE2F265" w14:textId="77777777" w:rsidTr="000659BE">
        <w:trPr>
          <w:jc w:val="center"/>
        </w:trPr>
        <w:tc>
          <w:tcPr>
            <w:tcW w:w="360" w:type="dxa"/>
          </w:tcPr>
          <w:p w14:paraId="2DC6778D" w14:textId="77777777" w:rsidR="004B3F04" w:rsidRDefault="004B3F04" w:rsidP="000659BE">
            <w:pPr>
              <w:pStyle w:val="TableText"/>
            </w:pPr>
            <w:r>
              <w:t>CONF #: 4423-34984 Removed</w:t>
            </w:r>
          </w:p>
        </w:tc>
        <w:tc>
          <w:tcPr>
            <w:tcW w:w="360" w:type="dxa"/>
          </w:tcPr>
          <w:p w14:paraId="31E52654" w14:textId="77777777" w:rsidR="004B3F04" w:rsidRDefault="004B3F04" w:rsidP="000659BE">
            <w:pPr>
              <w:pStyle w:val="TableText"/>
            </w:pPr>
            <w:r>
              <w:t>SHALL contain exactly one [1..1] role (CONF:4423-34984).</w:t>
            </w:r>
          </w:p>
        </w:tc>
        <w:tc>
          <w:tcPr>
            <w:tcW w:w="360" w:type="dxa"/>
          </w:tcPr>
          <w:p w14:paraId="3EFC30A5" w14:textId="77777777" w:rsidR="004B3F04" w:rsidRDefault="004B3F04" w:rsidP="000659BE">
            <w:pPr>
              <w:pStyle w:val="TableText"/>
            </w:pPr>
          </w:p>
        </w:tc>
      </w:tr>
      <w:tr w:rsidR="004B3F04" w14:paraId="02FC631A" w14:textId="77777777" w:rsidTr="000659BE">
        <w:trPr>
          <w:jc w:val="center"/>
        </w:trPr>
        <w:tc>
          <w:tcPr>
            <w:tcW w:w="360" w:type="dxa"/>
          </w:tcPr>
          <w:p w14:paraId="7C79FF54" w14:textId="77777777" w:rsidR="004B3F04" w:rsidRDefault="004B3F04" w:rsidP="000659BE">
            <w:pPr>
              <w:pStyle w:val="TableText"/>
            </w:pPr>
            <w:r>
              <w:t>CONF #: 4423-35799 Removed</w:t>
            </w:r>
          </w:p>
        </w:tc>
        <w:tc>
          <w:tcPr>
            <w:tcW w:w="360" w:type="dxa"/>
          </w:tcPr>
          <w:p w14:paraId="6F45366B" w14:textId="77777777" w:rsidR="004B3F04" w:rsidRDefault="004B3F04" w:rsidP="000659BE">
            <w:pPr>
              <w:pStyle w:val="TableText"/>
            </w:pPr>
            <w:r>
              <w:t>SHALL contain exactly one [1..1] role (CONF:4423-35799).</w:t>
            </w:r>
          </w:p>
        </w:tc>
        <w:tc>
          <w:tcPr>
            <w:tcW w:w="360" w:type="dxa"/>
          </w:tcPr>
          <w:p w14:paraId="4D459F48" w14:textId="77777777" w:rsidR="004B3F04" w:rsidRDefault="004B3F04" w:rsidP="000659BE">
            <w:pPr>
              <w:pStyle w:val="TableText"/>
            </w:pPr>
          </w:p>
        </w:tc>
      </w:tr>
      <w:tr w:rsidR="004B3F04" w14:paraId="0FFBB712" w14:textId="77777777" w:rsidTr="000659BE">
        <w:trPr>
          <w:jc w:val="center"/>
        </w:trPr>
        <w:tc>
          <w:tcPr>
            <w:tcW w:w="360" w:type="dxa"/>
          </w:tcPr>
          <w:p w14:paraId="27729D09" w14:textId="77777777" w:rsidR="004B3F04" w:rsidRDefault="004B3F04" w:rsidP="000659BE">
            <w:pPr>
              <w:pStyle w:val="TableText"/>
            </w:pPr>
            <w:r>
              <w:t>CONF #: 4499-34532 Modified</w:t>
            </w:r>
          </w:p>
        </w:tc>
        <w:tc>
          <w:tcPr>
            <w:tcW w:w="360" w:type="dxa"/>
          </w:tcPr>
          <w:p w14:paraId="72FF2BC6" w14:textId="77777777" w:rsidR="004B3F04" w:rsidRDefault="004B3F04" w:rsidP="000659BE">
            <w:pPr>
              <w:pStyle w:val="TableText"/>
            </w:pPr>
            <w:r>
              <w:t>SHALL contain exactly one [1..1] @extension="2019-05-01" (CONF:4423-34532).</w:t>
            </w:r>
          </w:p>
        </w:tc>
        <w:tc>
          <w:tcPr>
            <w:tcW w:w="360" w:type="dxa"/>
          </w:tcPr>
          <w:p w14:paraId="423F430A" w14:textId="77777777" w:rsidR="004B3F04" w:rsidRDefault="004B3F04" w:rsidP="000659BE">
            <w:pPr>
              <w:pStyle w:val="TableText"/>
            </w:pPr>
            <w:r>
              <w:t>SHALL contain exactly one [1..1] @extension="2021-02-01" (CONF:4499-34532).</w:t>
            </w:r>
          </w:p>
        </w:tc>
      </w:tr>
      <w:tr w:rsidR="004B3F04" w14:paraId="5BBA18F4" w14:textId="77777777" w:rsidTr="000659BE">
        <w:trPr>
          <w:jc w:val="center"/>
        </w:trPr>
        <w:tc>
          <w:tcPr>
            <w:tcW w:w="360" w:type="dxa"/>
          </w:tcPr>
          <w:p w14:paraId="46AAD840" w14:textId="77777777" w:rsidR="004B3F04" w:rsidRDefault="004B3F04" w:rsidP="000659BE">
            <w:pPr>
              <w:pStyle w:val="TableText"/>
            </w:pPr>
            <w:r>
              <w:t>CONF #: 4499-34979 Modified</w:t>
            </w:r>
          </w:p>
        </w:tc>
        <w:tc>
          <w:tcPr>
            <w:tcW w:w="360" w:type="dxa"/>
          </w:tcPr>
          <w:p w14:paraId="2336D742" w14:textId="77777777" w:rsidR="004B3F04" w:rsidRDefault="004B3F04" w:rsidP="000659BE">
            <w:pPr>
              <w:pStyle w:val="TableText"/>
            </w:pPr>
            <w:r>
              <w:t xml:space="preserve">MAY contain zero or one [0..1] participation (CONF:4423-34979) such that it </w:t>
            </w:r>
            <w:r>
              <w:br/>
              <w:t>Note: QDM Attribute: Recorder</w:t>
            </w:r>
          </w:p>
        </w:tc>
        <w:tc>
          <w:tcPr>
            <w:tcW w:w="360" w:type="dxa"/>
          </w:tcPr>
          <w:p w14:paraId="09ECC7CF" w14:textId="77777777" w:rsidR="004B3F04" w:rsidRDefault="004B3F04" w:rsidP="000659BE">
            <w:pPr>
              <w:pStyle w:val="TableText"/>
            </w:pPr>
            <w:r>
              <w:t xml:space="preserve">MAY contain zero or more [0..*] participation (CONF:4499-34979) such that it </w:t>
            </w:r>
            <w:r>
              <w:br/>
              <w:t>Note: QDM Attribute: Recorder</w:t>
            </w:r>
          </w:p>
        </w:tc>
      </w:tr>
      <w:tr w:rsidR="004B3F04" w14:paraId="393AD6BB" w14:textId="77777777" w:rsidTr="000659BE">
        <w:trPr>
          <w:jc w:val="center"/>
        </w:trPr>
        <w:tc>
          <w:tcPr>
            <w:tcW w:w="360" w:type="dxa"/>
          </w:tcPr>
          <w:p w14:paraId="0D5C30CB" w14:textId="77777777" w:rsidR="004B3F04" w:rsidRDefault="004B3F04" w:rsidP="000659BE">
            <w:pPr>
              <w:pStyle w:val="TableText"/>
            </w:pPr>
            <w:r>
              <w:t>CONF #: 4499-34983 Modified</w:t>
            </w:r>
          </w:p>
        </w:tc>
        <w:tc>
          <w:tcPr>
            <w:tcW w:w="360" w:type="dxa"/>
          </w:tcPr>
          <w:p w14:paraId="24C8A1A8" w14:textId="77777777" w:rsidR="004B3F04" w:rsidRDefault="004B3F04" w:rsidP="000659BE">
            <w:pPr>
              <w:pStyle w:val="TableText"/>
            </w:pPr>
            <w:r>
              <w:t xml:space="preserve">MAY contain zero or one [0..1] participation (CONF:4423-34983) such that it </w:t>
            </w:r>
            <w:r>
              <w:br/>
              <w:t>Note: QDM Attribute: Recorder</w:t>
            </w:r>
          </w:p>
        </w:tc>
        <w:tc>
          <w:tcPr>
            <w:tcW w:w="360" w:type="dxa"/>
          </w:tcPr>
          <w:p w14:paraId="3FEE6F91" w14:textId="77777777" w:rsidR="004B3F04" w:rsidRDefault="004B3F04" w:rsidP="000659BE">
            <w:pPr>
              <w:pStyle w:val="TableText"/>
            </w:pPr>
            <w:r>
              <w:t xml:space="preserve">MAY contain zero or more [0..*] participation (CONF:4499-34983) such that it </w:t>
            </w:r>
            <w:r>
              <w:br/>
              <w:t>Note: QDM Attribute: Recorder</w:t>
            </w:r>
          </w:p>
        </w:tc>
      </w:tr>
      <w:tr w:rsidR="004B3F04" w14:paraId="5254FACF" w14:textId="77777777" w:rsidTr="000659BE">
        <w:trPr>
          <w:jc w:val="center"/>
        </w:trPr>
        <w:tc>
          <w:tcPr>
            <w:tcW w:w="360" w:type="dxa"/>
          </w:tcPr>
          <w:p w14:paraId="214CA199" w14:textId="77777777" w:rsidR="004B3F04" w:rsidRDefault="004B3F04" w:rsidP="000659BE">
            <w:pPr>
              <w:pStyle w:val="TableText"/>
            </w:pPr>
            <w:r>
              <w:t>CONF #: 4499-35798 Modified</w:t>
            </w:r>
          </w:p>
        </w:tc>
        <w:tc>
          <w:tcPr>
            <w:tcW w:w="360" w:type="dxa"/>
          </w:tcPr>
          <w:p w14:paraId="13E02002" w14:textId="77777777" w:rsidR="004B3F04" w:rsidRDefault="004B3F04" w:rsidP="000659BE">
            <w:pPr>
              <w:pStyle w:val="TableText"/>
            </w:pPr>
            <w:r>
              <w:t xml:space="preserve">MAY contain zero or one [0..1] participation (CONF:4423-35798) such that it </w:t>
            </w:r>
            <w:r>
              <w:br/>
              <w:t>Note: QDM Attribute: Recorder</w:t>
            </w:r>
          </w:p>
        </w:tc>
        <w:tc>
          <w:tcPr>
            <w:tcW w:w="360" w:type="dxa"/>
          </w:tcPr>
          <w:p w14:paraId="1838B3C3" w14:textId="77777777" w:rsidR="004B3F04" w:rsidRDefault="004B3F04" w:rsidP="000659BE">
            <w:pPr>
              <w:pStyle w:val="TableText"/>
            </w:pPr>
            <w:r>
              <w:t xml:space="preserve">MAY contain zero or more [0..*] participation (CONF:4499-35798) such that it </w:t>
            </w:r>
            <w:r>
              <w:br/>
              <w:t>Note: QDM Attribute: Recorder</w:t>
            </w:r>
          </w:p>
        </w:tc>
      </w:tr>
    </w:tbl>
    <w:p w14:paraId="2126AF2B" w14:textId="77777777" w:rsidR="004B3F04" w:rsidRDefault="004B3F04" w:rsidP="004B3F04">
      <w:pPr>
        <w:pStyle w:val="BodyText"/>
      </w:pPr>
    </w:p>
    <w:p w14:paraId="641AC189" w14:textId="77777777" w:rsidR="004B3F04" w:rsidRDefault="004B3F04" w:rsidP="004B3F04">
      <w:pPr>
        <w:pStyle w:val="Heading2nospace"/>
      </w:pPr>
      <w:bookmarkStart w:id="3875" w:name="_Toc64841952"/>
      <w:bookmarkStart w:id="3876" w:name="_Toc65482867"/>
      <w:r>
        <w:lastRenderedPageBreak/>
        <w:t>Assessment, Order (V4)</w:t>
      </w:r>
      <w:bookmarkEnd w:id="3875"/>
      <w:bookmarkEnd w:id="3876"/>
    </w:p>
    <w:p w14:paraId="717F9875" w14:textId="77777777" w:rsidR="004B3F04" w:rsidRDefault="006C736C" w:rsidP="004B3F04">
      <w:pPr>
        <w:keepNext/>
      </w:pPr>
      <w:hyperlink w:anchor="E_Assessment_Order_V4">
        <w:r w:rsidR="004B3F04">
          <w:rPr>
            <w:rStyle w:val="HyperlinkCourierBold"/>
          </w:rPr>
          <w:t>Assessment, Order (V4) (urn:hl7ii:2.16.840.1.113883.10.20.28.4.131:2021-02-01)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3E41841" w14:textId="77777777" w:rsidTr="000659BE">
        <w:trPr>
          <w:cantSplit/>
          <w:tblHeader/>
          <w:jc w:val="center"/>
        </w:trPr>
        <w:tc>
          <w:tcPr>
            <w:tcW w:w="360" w:type="dxa"/>
            <w:shd w:val="clear" w:color="auto" w:fill="E6E6E6"/>
          </w:tcPr>
          <w:p w14:paraId="4708ABBA" w14:textId="77777777" w:rsidR="004B3F04" w:rsidRDefault="004B3F04" w:rsidP="000659BE">
            <w:pPr>
              <w:pStyle w:val="TableHead"/>
            </w:pPr>
            <w:r>
              <w:t>Change</w:t>
            </w:r>
          </w:p>
        </w:tc>
        <w:tc>
          <w:tcPr>
            <w:tcW w:w="360" w:type="dxa"/>
            <w:shd w:val="clear" w:color="auto" w:fill="E6E6E6"/>
          </w:tcPr>
          <w:p w14:paraId="32B0D5B7" w14:textId="77777777" w:rsidR="004B3F04" w:rsidRDefault="004B3F04" w:rsidP="000659BE">
            <w:pPr>
              <w:pStyle w:val="TableHead"/>
            </w:pPr>
            <w:r>
              <w:t>Old</w:t>
            </w:r>
          </w:p>
        </w:tc>
        <w:tc>
          <w:tcPr>
            <w:tcW w:w="360" w:type="dxa"/>
            <w:shd w:val="clear" w:color="auto" w:fill="E6E6E6"/>
          </w:tcPr>
          <w:p w14:paraId="45038A79" w14:textId="77777777" w:rsidR="004B3F04" w:rsidRDefault="004B3F04" w:rsidP="000659BE">
            <w:pPr>
              <w:pStyle w:val="TableHead"/>
            </w:pPr>
            <w:r>
              <w:t>New</w:t>
            </w:r>
          </w:p>
        </w:tc>
      </w:tr>
      <w:tr w:rsidR="004B3F04" w14:paraId="1A8F74F1" w14:textId="77777777" w:rsidTr="000659BE">
        <w:trPr>
          <w:jc w:val="center"/>
        </w:trPr>
        <w:tc>
          <w:tcPr>
            <w:tcW w:w="360" w:type="dxa"/>
          </w:tcPr>
          <w:p w14:paraId="5083365A" w14:textId="77777777" w:rsidR="004B3F04" w:rsidRDefault="004B3F04" w:rsidP="000659BE">
            <w:pPr>
              <w:pStyle w:val="TableText"/>
            </w:pPr>
            <w:r>
              <w:t>Status</w:t>
            </w:r>
          </w:p>
        </w:tc>
        <w:tc>
          <w:tcPr>
            <w:tcW w:w="360" w:type="dxa"/>
          </w:tcPr>
          <w:p w14:paraId="54C8F223" w14:textId="77777777" w:rsidR="004B3F04" w:rsidRDefault="004B3F04" w:rsidP="000659BE">
            <w:pPr>
              <w:pStyle w:val="TableText"/>
            </w:pPr>
            <w:r>
              <w:t>Published</w:t>
            </w:r>
          </w:p>
        </w:tc>
        <w:tc>
          <w:tcPr>
            <w:tcW w:w="360" w:type="dxa"/>
          </w:tcPr>
          <w:p w14:paraId="3BFE0195" w14:textId="77777777" w:rsidR="004B3F04" w:rsidRDefault="004B3F04" w:rsidP="000659BE">
            <w:pPr>
              <w:pStyle w:val="TableText"/>
            </w:pPr>
            <w:r>
              <w:t>Draft</w:t>
            </w:r>
          </w:p>
        </w:tc>
      </w:tr>
      <w:tr w:rsidR="004B3F04" w14:paraId="0EB734AF" w14:textId="77777777" w:rsidTr="000659BE">
        <w:trPr>
          <w:jc w:val="center"/>
        </w:trPr>
        <w:tc>
          <w:tcPr>
            <w:tcW w:w="360" w:type="dxa"/>
          </w:tcPr>
          <w:p w14:paraId="0C8603CA" w14:textId="77777777" w:rsidR="004B3F04" w:rsidRDefault="004B3F04" w:rsidP="000659BE">
            <w:pPr>
              <w:pStyle w:val="TableText"/>
            </w:pPr>
            <w:r>
              <w:t>Name</w:t>
            </w:r>
          </w:p>
        </w:tc>
        <w:tc>
          <w:tcPr>
            <w:tcW w:w="360" w:type="dxa"/>
          </w:tcPr>
          <w:p w14:paraId="0C4C25BE" w14:textId="77777777" w:rsidR="004B3F04" w:rsidRDefault="004B3F04" w:rsidP="000659BE">
            <w:pPr>
              <w:pStyle w:val="TableText"/>
            </w:pPr>
            <w:r>
              <w:t>Assessment, Order (V2)</w:t>
            </w:r>
          </w:p>
        </w:tc>
        <w:tc>
          <w:tcPr>
            <w:tcW w:w="360" w:type="dxa"/>
          </w:tcPr>
          <w:p w14:paraId="605096D4" w14:textId="77777777" w:rsidR="004B3F04" w:rsidRDefault="004B3F04" w:rsidP="000659BE">
            <w:pPr>
              <w:pStyle w:val="TableText"/>
            </w:pPr>
            <w:r>
              <w:t>Assessment, Order (V4)</w:t>
            </w:r>
          </w:p>
        </w:tc>
      </w:tr>
      <w:tr w:rsidR="004B3F04" w14:paraId="1D1A81D5" w14:textId="77777777" w:rsidTr="000659BE">
        <w:trPr>
          <w:jc w:val="center"/>
        </w:trPr>
        <w:tc>
          <w:tcPr>
            <w:tcW w:w="360" w:type="dxa"/>
          </w:tcPr>
          <w:p w14:paraId="256CE61B" w14:textId="77777777" w:rsidR="004B3F04" w:rsidRDefault="004B3F04" w:rsidP="000659BE">
            <w:pPr>
              <w:pStyle w:val="TableText"/>
            </w:pPr>
            <w:r>
              <w:t>Oid</w:t>
            </w:r>
          </w:p>
        </w:tc>
        <w:tc>
          <w:tcPr>
            <w:tcW w:w="360" w:type="dxa"/>
          </w:tcPr>
          <w:p w14:paraId="5DC46D0D" w14:textId="77777777" w:rsidR="004B3F04" w:rsidRDefault="004B3F04" w:rsidP="000659BE">
            <w:pPr>
              <w:pStyle w:val="TableText"/>
            </w:pPr>
            <w:r>
              <w:t>urn:hl7ii:2.16.840.1.113883.10.20.28.4.131:2019-05-01</w:t>
            </w:r>
          </w:p>
        </w:tc>
        <w:tc>
          <w:tcPr>
            <w:tcW w:w="360" w:type="dxa"/>
          </w:tcPr>
          <w:p w14:paraId="5398845B" w14:textId="77777777" w:rsidR="004B3F04" w:rsidRDefault="004B3F04" w:rsidP="000659BE">
            <w:pPr>
              <w:pStyle w:val="TableText"/>
            </w:pPr>
            <w:r>
              <w:t>urn:hl7ii:2.16.840.1.113883.10.20.28.4.131:2021-02-01</w:t>
            </w:r>
          </w:p>
        </w:tc>
      </w:tr>
      <w:tr w:rsidR="004B3F04" w14:paraId="001525DE" w14:textId="77777777" w:rsidTr="000659BE">
        <w:trPr>
          <w:jc w:val="center"/>
        </w:trPr>
        <w:tc>
          <w:tcPr>
            <w:tcW w:w="360" w:type="dxa"/>
          </w:tcPr>
          <w:p w14:paraId="1CF39C00" w14:textId="77777777" w:rsidR="004B3F04" w:rsidRDefault="004B3F04" w:rsidP="000659BE">
            <w:pPr>
              <w:pStyle w:val="TableText"/>
            </w:pPr>
            <w:r>
              <w:t>CONF #: 4499-36025 Added</w:t>
            </w:r>
          </w:p>
        </w:tc>
        <w:tc>
          <w:tcPr>
            <w:tcW w:w="360" w:type="dxa"/>
          </w:tcPr>
          <w:p w14:paraId="48B47AC0" w14:textId="77777777" w:rsidR="004B3F04" w:rsidRDefault="004B3F04" w:rsidP="000659BE">
            <w:pPr>
              <w:pStyle w:val="TableText"/>
            </w:pPr>
          </w:p>
        </w:tc>
        <w:tc>
          <w:tcPr>
            <w:tcW w:w="360" w:type="dxa"/>
          </w:tcPr>
          <w:p w14:paraId="4ED5EDEB" w14:textId="77777777" w:rsidR="004B3F04" w:rsidRDefault="004B3F04" w:rsidP="000659BE">
            <w:pPr>
              <w:pStyle w:val="TableText"/>
            </w:pPr>
            <w:r>
              <w:t>SHALL contain exactly one [1..1] role (CONF:4499-36025).</w:t>
            </w:r>
          </w:p>
        </w:tc>
      </w:tr>
      <w:tr w:rsidR="004B3F04" w14:paraId="28F1DBD9" w14:textId="77777777" w:rsidTr="000659BE">
        <w:trPr>
          <w:jc w:val="center"/>
        </w:trPr>
        <w:tc>
          <w:tcPr>
            <w:tcW w:w="360" w:type="dxa"/>
          </w:tcPr>
          <w:p w14:paraId="465A72CA" w14:textId="77777777" w:rsidR="004B3F04" w:rsidRDefault="004B3F04" w:rsidP="000659BE">
            <w:pPr>
              <w:pStyle w:val="TableText"/>
            </w:pPr>
            <w:r>
              <w:t>CONF #: 4499-36026 Added</w:t>
            </w:r>
          </w:p>
        </w:tc>
        <w:tc>
          <w:tcPr>
            <w:tcW w:w="360" w:type="dxa"/>
          </w:tcPr>
          <w:p w14:paraId="16F2919E" w14:textId="77777777" w:rsidR="004B3F04" w:rsidRDefault="004B3F04" w:rsidP="000659BE">
            <w:pPr>
              <w:pStyle w:val="TableText"/>
            </w:pPr>
          </w:p>
        </w:tc>
        <w:tc>
          <w:tcPr>
            <w:tcW w:w="360" w:type="dxa"/>
          </w:tcPr>
          <w:p w14:paraId="72C92087" w14:textId="77777777" w:rsidR="004B3F04" w:rsidRDefault="004B3F04" w:rsidP="000659BE">
            <w:pPr>
              <w:pStyle w:val="TableText"/>
            </w:pPr>
            <w:r>
              <w:t>SHALL contain exactly one [1..1] role (CONF:4499-36026).</w:t>
            </w:r>
          </w:p>
        </w:tc>
      </w:tr>
      <w:tr w:rsidR="004B3F04" w14:paraId="04B1B14A" w14:textId="77777777" w:rsidTr="000659BE">
        <w:trPr>
          <w:jc w:val="center"/>
        </w:trPr>
        <w:tc>
          <w:tcPr>
            <w:tcW w:w="360" w:type="dxa"/>
          </w:tcPr>
          <w:p w14:paraId="618BD099" w14:textId="77777777" w:rsidR="004B3F04" w:rsidRDefault="004B3F04" w:rsidP="000659BE">
            <w:pPr>
              <w:pStyle w:val="TableText"/>
            </w:pPr>
            <w:r>
              <w:t>CONF #: 4499-36027 Added</w:t>
            </w:r>
          </w:p>
        </w:tc>
        <w:tc>
          <w:tcPr>
            <w:tcW w:w="360" w:type="dxa"/>
          </w:tcPr>
          <w:p w14:paraId="4BCE6356" w14:textId="77777777" w:rsidR="004B3F04" w:rsidRDefault="004B3F04" w:rsidP="000659BE">
            <w:pPr>
              <w:pStyle w:val="TableText"/>
            </w:pPr>
          </w:p>
        </w:tc>
        <w:tc>
          <w:tcPr>
            <w:tcW w:w="360" w:type="dxa"/>
          </w:tcPr>
          <w:p w14:paraId="47C5A758" w14:textId="77777777" w:rsidR="004B3F04" w:rsidRDefault="004B3F04" w:rsidP="000659BE">
            <w:pPr>
              <w:pStyle w:val="TableText"/>
            </w:pPr>
            <w:r>
              <w:t>SHALL contain exactly one [1..1] role (CONF:4499-36027).</w:t>
            </w:r>
          </w:p>
        </w:tc>
      </w:tr>
      <w:tr w:rsidR="004B3F04" w14:paraId="2700AA5A" w14:textId="77777777" w:rsidTr="000659BE">
        <w:trPr>
          <w:jc w:val="center"/>
        </w:trPr>
        <w:tc>
          <w:tcPr>
            <w:tcW w:w="360" w:type="dxa"/>
          </w:tcPr>
          <w:p w14:paraId="2FEB20F3" w14:textId="77777777" w:rsidR="004B3F04" w:rsidRDefault="004B3F04" w:rsidP="000659BE">
            <w:pPr>
              <w:pStyle w:val="TableText"/>
            </w:pPr>
            <w:r>
              <w:t>CONF #: 4499-36028 Added</w:t>
            </w:r>
          </w:p>
        </w:tc>
        <w:tc>
          <w:tcPr>
            <w:tcW w:w="360" w:type="dxa"/>
          </w:tcPr>
          <w:p w14:paraId="6A5BE58A" w14:textId="77777777" w:rsidR="004B3F04" w:rsidRDefault="004B3F04" w:rsidP="000659BE">
            <w:pPr>
              <w:pStyle w:val="TableText"/>
            </w:pPr>
          </w:p>
        </w:tc>
        <w:tc>
          <w:tcPr>
            <w:tcW w:w="360" w:type="dxa"/>
          </w:tcPr>
          <w:p w14:paraId="6281C21C" w14:textId="77777777" w:rsidR="004B3F04" w:rsidRDefault="004B3F04" w:rsidP="000659BE">
            <w:pPr>
              <w:pStyle w:val="TableText"/>
            </w:pPr>
            <w:r>
              <w:t>SHALL contain exactly one [1..1] patient (CONF:4499-36028).</w:t>
            </w:r>
          </w:p>
        </w:tc>
      </w:tr>
      <w:tr w:rsidR="004B3F04" w14:paraId="4644F21C" w14:textId="77777777" w:rsidTr="000659BE">
        <w:trPr>
          <w:jc w:val="center"/>
        </w:trPr>
        <w:tc>
          <w:tcPr>
            <w:tcW w:w="360" w:type="dxa"/>
          </w:tcPr>
          <w:p w14:paraId="5F941409" w14:textId="77777777" w:rsidR="004B3F04" w:rsidRDefault="004B3F04" w:rsidP="000659BE">
            <w:pPr>
              <w:pStyle w:val="TableText"/>
            </w:pPr>
            <w:r>
              <w:t>CONF #: 4499-36029 Added</w:t>
            </w:r>
          </w:p>
        </w:tc>
        <w:tc>
          <w:tcPr>
            <w:tcW w:w="360" w:type="dxa"/>
          </w:tcPr>
          <w:p w14:paraId="4ED19933" w14:textId="77777777" w:rsidR="004B3F04" w:rsidRDefault="004B3F04" w:rsidP="000659BE">
            <w:pPr>
              <w:pStyle w:val="TableText"/>
            </w:pPr>
          </w:p>
        </w:tc>
        <w:tc>
          <w:tcPr>
            <w:tcW w:w="360" w:type="dxa"/>
          </w:tcPr>
          <w:p w14:paraId="59EF2400" w14:textId="77777777" w:rsidR="004B3F04" w:rsidRDefault="004B3F04" w:rsidP="000659BE">
            <w:pPr>
              <w:pStyle w:val="TableText"/>
            </w:pPr>
            <w:r>
              <w:t xml:space="preserve">MAY contain zero or more [0..*] participation (CONF:4499-36029) such that it </w:t>
            </w:r>
            <w:r>
              <w:br/>
              <w:t>Note: QDM Attribute: Requester</w:t>
            </w:r>
          </w:p>
        </w:tc>
      </w:tr>
      <w:tr w:rsidR="004B3F04" w14:paraId="027BF043" w14:textId="77777777" w:rsidTr="000659BE">
        <w:trPr>
          <w:jc w:val="center"/>
        </w:trPr>
        <w:tc>
          <w:tcPr>
            <w:tcW w:w="360" w:type="dxa"/>
          </w:tcPr>
          <w:p w14:paraId="5E08FB67" w14:textId="77777777" w:rsidR="004B3F04" w:rsidRDefault="004B3F04" w:rsidP="000659BE">
            <w:pPr>
              <w:pStyle w:val="TableText"/>
            </w:pPr>
            <w:r>
              <w:t>CONF #: 4499-36030 Added</w:t>
            </w:r>
          </w:p>
        </w:tc>
        <w:tc>
          <w:tcPr>
            <w:tcW w:w="360" w:type="dxa"/>
          </w:tcPr>
          <w:p w14:paraId="19A19974" w14:textId="77777777" w:rsidR="004B3F04" w:rsidRDefault="004B3F04" w:rsidP="000659BE">
            <w:pPr>
              <w:pStyle w:val="TableText"/>
            </w:pPr>
          </w:p>
        </w:tc>
        <w:tc>
          <w:tcPr>
            <w:tcW w:w="360" w:type="dxa"/>
          </w:tcPr>
          <w:p w14:paraId="6788B45B" w14:textId="77777777" w:rsidR="004B3F04" w:rsidRDefault="004B3F04" w:rsidP="000659BE">
            <w:pPr>
              <w:pStyle w:val="TableText"/>
            </w:pPr>
            <w:r>
              <w:t>SHALL contain exactly one [1..1] role (CONF:4499-36030).</w:t>
            </w:r>
          </w:p>
        </w:tc>
      </w:tr>
      <w:tr w:rsidR="004B3F04" w14:paraId="70F26369" w14:textId="77777777" w:rsidTr="000659BE">
        <w:trPr>
          <w:jc w:val="center"/>
        </w:trPr>
        <w:tc>
          <w:tcPr>
            <w:tcW w:w="360" w:type="dxa"/>
          </w:tcPr>
          <w:p w14:paraId="67BCEEB6" w14:textId="77777777" w:rsidR="004B3F04" w:rsidRDefault="004B3F04" w:rsidP="000659BE">
            <w:pPr>
              <w:pStyle w:val="TableText"/>
            </w:pPr>
            <w:r>
              <w:t>CONF #: 4499-36031 Added</w:t>
            </w:r>
          </w:p>
        </w:tc>
        <w:tc>
          <w:tcPr>
            <w:tcW w:w="360" w:type="dxa"/>
          </w:tcPr>
          <w:p w14:paraId="561EBB0C" w14:textId="77777777" w:rsidR="004B3F04" w:rsidRDefault="004B3F04" w:rsidP="000659BE">
            <w:pPr>
              <w:pStyle w:val="TableText"/>
            </w:pPr>
          </w:p>
        </w:tc>
        <w:tc>
          <w:tcPr>
            <w:tcW w:w="360" w:type="dxa"/>
          </w:tcPr>
          <w:p w14:paraId="73FAA0A9" w14:textId="77777777" w:rsidR="004B3F04" w:rsidRDefault="004B3F04" w:rsidP="000659BE">
            <w:pPr>
              <w:pStyle w:val="TableText"/>
            </w:pPr>
            <w:r>
              <w:t>SHALL contain exactly one [1..1] @typeCode="PART" participation (CodeSystem: HL7ParticipationType urn:oid:2.16.840.1.113883.5.90) (CONF:4499-36031).</w:t>
            </w:r>
          </w:p>
        </w:tc>
      </w:tr>
      <w:tr w:rsidR="004B3F04" w14:paraId="54443FFF" w14:textId="77777777" w:rsidTr="000659BE">
        <w:trPr>
          <w:jc w:val="center"/>
        </w:trPr>
        <w:tc>
          <w:tcPr>
            <w:tcW w:w="360" w:type="dxa"/>
          </w:tcPr>
          <w:p w14:paraId="1DDCA244" w14:textId="77777777" w:rsidR="004B3F04" w:rsidRDefault="004B3F04" w:rsidP="000659BE">
            <w:pPr>
              <w:pStyle w:val="TableText"/>
            </w:pPr>
            <w:r>
              <w:t>CONF #: 4423-34989 Removed</w:t>
            </w:r>
          </w:p>
        </w:tc>
        <w:tc>
          <w:tcPr>
            <w:tcW w:w="360" w:type="dxa"/>
          </w:tcPr>
          <w:p w14:paraId="3449CC91" w14:textId="77777777" w:rsidR="004B3F04" w:rsidRDefault="004B3F04" w:rsidP="000659BE">
            <w:pPr>
              <w:pStyle w:val="TableText"/>
            </w:pPr>
            <w:r>
              <w:t>SHALL contain exactly one [1..1] role (CONF:4423-34989).</w:t>
            </w:r>
          </w:p>
        </w:tc>
        <w:tc>
          <w:tcPr>
            <w:tcW w:w="360" w:type="dxa"/>
          </w:tcPr>
          <w:p w14:paraId="0E39A38E" w14:textId="77777777" w:rsidR="004B3F04" w:rsidRDefault="004B3F04" w:rsidP="000659BE">
            <w:pPr>
              <w:pStyle w:val="TableText"/>
            </w:pPr>
          </w:p>
        </w:tc>
      </w:tr>
      <w:tr w:rsidR="004B3F04" w14:paraId="77021864" w14:textId="77777777" w:rsidTr="000659BE">
        <w:trPr>
          <w:jc w:val="center"/>
        </w:trPr>
        <w:tc>
          <w:tcPr>
            <w:tcW w:w="360" w:type="dxa"/>
          </w:tcPr>
          <w:p w14:paraId="5958096E" w14:textId="77777777" w:rsidR="004B3F04" w:rsidRDefault="004B3F04" w:rsidP="000659BE">
            <w:pPr>
              <w:pStyle w:val="TableText"/>
            </w:pPr>
            <w:r>
              <w:t>CONF #: 4423-34991 Removed</w:t>
            </w:r>
          </w:p>
        </w:tc>
        <w:tc>
          <w:tcPr>
            <w:tcW w:w="360" w:type="dxa"/>
          </w:tcPr>
          <w:p w14:paraId="216E9B1A" w14:textId="77777777" w:rsidR="004B3F04" w:rsidRDefault="004B3F04" w:rsidP="000659BE">
            <w:pPr>
              <w:pStyle w:val="TableText"/>
            </w:pPr>
            <w:r>
              <w:t>SHALL contain exactly one [1..1] patient (CONF:4423-34991).</w:t>
            </w:r>
          </w:p>
        </w:tc>
        <w:tc>
          <w:tcPr>
            <w:tcW w:w="360" w:type="dxa"/>
          </w:tcPr>
          <w:p w14:paraId="2B40FBA1" w14:textId="77777777" w:rsidR="004B3F04" w:rsidRDefault="004B3F04" w:rsidP="000659BE">
            <w:pPr>
              <w:pStyle w:val="TableText"/>
            </w:pPr>
          </w:p>
        </w:tc>
      </w:tr>
      <w:tr w:rsidR="004B3F04" w14:paraId="023AB709" w14:textId="77777777" w:rsidTr="000659BE">
        <w:trPr>
          <w:jc w:val="center"/>
        </w:trPr>
        <w:tc>
          <w:tcPr>
            <w:tcW w:w="360" w:type="dxa"/>
          </w:tcPr>
          <w:p w14:paraId="266EAA6B" w14:textId="77777777" w:rsidR="004B3F04" w:rsidRDefault="004B3F04" w:rsidP="000659BE">
            <w:pPr>
              <w:pStyle w:val="TableText"/>
            </w:pPr>
            <w:r>
              <w:t>CONF #: 4423-34993 Removed</w:t>
            </w:r>
          </w:p>
        </w:tc>
        <w:tc>
          <w:tcPr>
            <w:tcW w:w="360" w:type="dxa"/>
          </w:tcPr>
          <w:p w14:paraId="7E8C8889" w14:textId="77777777" w:rsidR="004B3F04" w:rsidRDefault="004B3F04" w:rsidP="000659BE">
            <w:pPr>
              <w:pStyle w:val="TableText"/>
            </w:pPr>
            <w:r>
              <w:t>SHALL contain exactly one [1..1] role (CONF:4423-34993).</w:t>
            </w:r>
          </w:p>
        </w:tc>
        <w:tc>
          <w:tcPr>
            <w:tcW w:w="360" w:type="dxa"/>
          </w:tcPr>
          <w:p w14:paraId="705EDC6A" w14:textId="77777777" w:rsidR="004B3F04" w:rsidRDefault="004B3F04" w:rsidP="000659BE">
            <w:pPr>
              <w:pStyle w:val="TableText"/>
            </w:pPr>
          </w:p>
        </w:tc>
      </w:tr>
      <w:tr w:rsidR="004B3F04" w14:paraId="35773B2F" w14:textId="77777777" w:rsidTr="000659BE">
        <w:trPr>
          <w:jc w:val="center"/>
        </w:trPr>
        <w:tc>
          <w:tcPr>
            <w:tcW w:w="360" w:type="dxa"/>
          </w:tcPr>
          <w:p w14:paraId="218C96BC" w14:textId="77777777" w:rsidR="004B3F04" w:rsidRDefault="004B3F04" w:rsidP="000659BE">
            <w:pPr>
              <w:pStyle w:val="TableText"/>
            </w:pPr>
            <w:r>
              <w:t>CONF #: 4423-35802 Removed</w:t>
            </w:r>
          </w:p>
        </w:tc>
        <w:tc>
          <w:tcPr>
            <w:tcW w:w="360" w:type="dxa"/>
          </w:tcPr>
          <w:p w14:paraId="297F6233" w14:textId="77777777" w:rsidR="004B3F04" w:rsidRDefault="004B3F04" w:rsidP="000659BE">
            <w:pPr>
              <w:pStyle w:val="TableText"/>
            </w:pPr>
            <w:r>
              <w:t>SHALL contain exactly one [1..1] role (CONF:4423-35802).</w:t>
            </w:r>
          </w:p>
        </w:tc>
        <w:tc>
          <w:tcPr>
            <w:tcW w:w="360" w:type="dxa"/>
          </w:tcPr>
          <w:p w14:paraId="16E6F5FA" w14:textId="77777777" w:rsidR="004B3F04" w:rsidRDefault="004B3F04" w:rsidP="000659BE">
            <w:pPr>
              <w:pStyle w:val="TableText"/>
            </w:pPr>
          </w:p>
        </w:tc>
      </w:tr>
      <w:tr w:rsidR="004B3F04" w14:paraId="65BC95F8" w14:textId="77777777" w:rsidTr="000659BE">
        <w:trPr>
          <w:jc w:val="center"/>
        </w:trPr>
        <w:tc>
          <w:tcPr>
            <w:tcW w:w="360" w:type="dxa"/>
          </w:tcPr>
          <w:p w14:paraId="3A2638DD" w14:textId="77777777" w:rsidR="004B3F04" w:rsidRDefault="004B3F04" w:rsidP="000659BE">
            <w:pPr>
              <w:pStyle w:val="TableText"/>
            </w:pPr>
            <w:r>
              <w:t>CONF #: 4499-34665 Modified</w:t>
            </w:r>
          </w:p>
        </w:tc>
        <w:tc>
          <w:tcPr>
            <w:tcW w:w="360" w:type="dxa"/>
          </w:tcPr>
          <w:p w14:paraId="6760585D" w14:textId="77777777" w:rsidR="004B3F04" w:rsidRDefault="004B3F04" w:rsidP="000659BE">
            <w:pPr>
              <w:pStyle w:val="TableText"/>
            </w:pPr>
            <w:r>
              <w:t>SHALL contain exactly one [1..1] @extension="2019-05-01" (CONF:4423-34665).</w:t>
            </w:r>
          </w:p>
        </w:tc>
        <w:tc>
          <w:tcPr>
            <w:tcW w:w="360" w:type="dxa"/>
          </w:tcPr>
          <w:p w14:paraId="762ADF11" w14:textId="77777777" w:rsidR="004B3F04" w:rsidRDefault="004B3F04" w:rsidP="000659BE">
            <w:pPr>
              <w:pStyle w:val="TableText"/>
            </w:pPr>
            <w:r>
              <w:t>SHALL contain exactly one [1..1] @extension="2021-02-01" (CONF:4499-34665).</w:t>
            </w:r>
          </w:p>
        </w:tc>
      </w:tr>
      <w:tr w:rsidR="004B3F04" w14:paraId="0C2BBC91" w14:textId="77777777" w:rsidTr="000659BE">
        <w:trPr>
          <w:jc w:val="center"/>
        </w:trPr>
        <w:tc>
          <w:tcPr>
            <w:tcW w:w="360" w:type="dxa"/>
          </w:tcPr>
          <w:p w14:paraId="0ED2429C" w14:textId="77777777" w:rsidR="004B3F04" w:rsidRDefault="004B3F04" w:rsidP="000659BE">
            <w:pPr>
              <w:pStyle w:val="TableText"/>
            </w:pPr>
            <w:r>
              <w:t>CONF #: 4499-34988 Modified</w:t>
            </w:r>
          </w:p>
        </w:tc>
        <w:tc>
          <w:tcPr>
            <w:tcW w:w="360" w:type="dxa"/>
          </w:tcPr>
          <w:p w14:paraId="33520349" w14:textId="77777777" w:rsidR="004B3F04" w:rsidRDefault="004B3F04" w:rsidP="000659BE">
            <w:pPr>
              <w:pStyle w:val="TableText"/>
            </w:pPr>
            <w:r>
              <w:t xml:space="preserve">MAY contain zero or one [0..1] participation (CONF:4423-34988) such that it </w:t>
            </w:r>
            <w:r>
              <w:br/>
              <w:t>Note: QDM Attribute: Requester</w:t>
            </w:r>
          </w:p>
        </w:tc>
        <w:tc>
          <w:tcPr>
            <w:tcW w:w="360" w:type="dxa"/>
          </w:tcPr>
          <w:p w14:paraId="6C54CC3A" w14:textId="77777777" w:rsidR="004B3F04" w:rsidRDefault="004B3F04" w:rsidP="000659BE">
            <w:pPr>
              <w:pStyle w:val="TableText"/>
            </w:pPr>
            <w:r>
              <w:t xml:space="preserve">MAY contain zero or more [0..*] participation (CONF:4499-34988) such that it </w:t>
            </w:r>
            <w:r>
              <w:br/>
              <w:t>Note: QDM Attribute: Requester</w:t>
            </w:r>
          </w:p>
        </w:tc>
      </w:tr>
      <w:tr w:rsidR="004B3F04" w14:paraId="4552738F" w14:textId="77777777" w:rsidTr="000659BE">
        <w:trPr>
          <w:jc w:val="center"/>
        </w:trPr>
        <w:tc>
          <w:tcPr>
            <w:tcW w:w="360" w:type="dxa"/>
          </w:tcPr>
          <w:p w14:paraId="04EDC4F2" w14:textId="77777777" w:rsidR="004B3F04" w:rsidRDefault="004B3F04" w:rsidP="000659BE">
            <w:pPr>
              <w:pStyle w:val="TableText"/>
            </w:pPr>
            <w:r>
              <w:t>CONF #: 4499-34992 Modified</w:t>
            </w:r>
          </w:p>
        </w:tc>
        <w:tc>
          <w:tcPr>
            <w:tcW w:w="360" w:type="dxa"/>
          </w:tcPr>
          <w:p w14:paraId="30A92938" w14:textId="77777777" w:rsidR="004B3F04" w:rsidRDefault="004B3F04" w:rsidP="000659BE">
            <w:pPr>
              <w:pStyle w:val="TableText"/>
            </w:pPr>
            <w:r>
              <w:t xml:space="preserve">MAY contain zero or one [0..1] participation (CONF:4423-34992) such that it </w:t>
            </w:r>
            <w:r>
              <w:br/>
              <w:t>Note: QDM Attribute: Requester</w:t>
            </w:r>
          </w:p>
        </w:tc>
        <w:tc>
          <w:tcPr>
            <w:tcW w:w="360" w:type="dxa"/>
          </w:tcPr>
          <w:p w14:paraId="649F10C0" w14:textId="77777777" w:rsidR="004B3F04" w:rsidRDefault="004B3F04" w:rsidP="000659BE">
            <w:pPr>
              <w:pStyle w:val="TableText"/>
            </w:pPr>
            <w:r>
              <w:t xml:space="preserve">MAY contain zero or more [0..*] participation (CONF:4499-34992) such that it </w:t>
            </w:r>
            <w:r>
              <w:br/>
              <w:t>Note: QDM Attribute: Requester</w:t>
            </w:r>
          </w:p>
        </w:tc>
      </w:tr>
      <w:tr w:rsidR="004B3F04" w14:paraId="2933C089" w14:textId="77777777" w:rsidTr="000659BE">
        <w:trPr>
          <w:jc w:val="center"/>
        </w:trPr>
        <w:tc>
          <w:tcPr>
            <w:tcW w:w="360" w:type="dxa"/>
          </w:tcPr>
          <w:p w14:paraId="07281EAD" w14:textId="77777777" w:rsidR="004B3F04" w:rsidRDefault="004B3F04" w:rsidP="000659BE">
            <w:pPr>
              <w:pStyle w:val="TableText"/>
            </w:pPr>
            <w:r>
              <w:t>CONF #: 4499-35801 Modified</w:t>
            </w:r>
          </w:p>
        </w:tc>
        <w:tc>
          <w:tcPr>
            <w:tcW w:w="360" w:type="dxa"/>
          </w:tcPr>
          <w:p w14:paraId="292D91A4" w14:textId="77777777" w:rsidR="004B3F04" w:rsidRDefault="004B3F04" w:rsidP="000659BE">
            <w:pPr>
              <w:pStyle w:val="TableText"/>
            </w:pPr>
            <w:r>
              <w:t xml:space="preserve">MAY contain zero or one [0..1] participation (CONF:4423-35801) </w:t>
            </w:r>
            <w:r>
              <w:lastRenderedPageBreak/>
              <w:t xml:space="preserve">such that it </w:t>
            </w:r>
            <w:r>
              <w:br/>
              <w:t>Note: QDM Attribute: Requester</w:t>
            </w:r>
          </w:p>
        </w:tc>
        <w:tc>
          <w:tcPr>
            <w:tcW w:w="360" w:type="dxa"/>
          </w:tcPr>
          <w:p w14:paraId="5438FC4C" w14:textId="77777777" w:rsidR="004B3F04" w:rsidRDefault="004B3F04" w:rsidP="000659BE">
            <w:pPr>
              <w:pStyle w:val="TableText"/>
            </w:pPr>
            <w:r>
              <w:lastRenderedPageBreak/>
              <w:t xml:space="preserve">MAY contain zero or more [0..*] participation (CONF:4499-35801) </w:t>
            </w:r>
            <w:r>
              <w:lastRenderedPageBreak/>
              <w:t xml:space="preserve">such that it </w:t>
            </w:r>
            <w:r>
              <w:br/>
              <w:t>Note: QDM Attribute: Requester</w:t>
            </w:r>
          </w:p>
        </w:tc>
      </w:tr>
    </w:tbl>
    <w:p w14:paraId="416E01D7" w14:textId="77777777" w:rsidR="004B3F04" w:rsidRDefault="004B3F04" w:rsidP="004B3F04">
      <w:pPr>
        <w:pStyle w:val="BodyText"/>
      </w:pPr>
    </w:p>
    <w:p w14:paraId="3449662E" w14:textId="77777777" w:rsidR="004B3F04" w:rsidRDefault="004B3F04" w:rsidP="004B3F04">
      <w:pPr>
        <w:pStyle w:val="Heading2nospace"/>
      </w:pPr>
      <w:bookmarkStart w:id="3877" w:name="_Toc64841953"/>
      <w:bookmarkStart w:id="3878" w:name="_Toc65482868"/>
      <w:r>
        <w:lastRenderedPageBreak/>
        <w:t>Assessment, Performed (V4)</w:t>
      </w:r>
      <w:bookmarkEnd w:id="3877"/>
      <w:bookmarkEnd w:id="3878"/>
    </w:p>
    <w:p w14:paraId="7EE1BAB7" w14:textId="77777777" w:rsidR="004B3F04" w:rsidRDefault="006C736C" w:rsidP="004B3F04">
      <w:pPr>
        <w:keepNext/>
      </w:pPr>
      <w:hyperlink w:anchor="E_Assessment_Performed_V4">
        <w:r w:rsidR="004B3F04">
          <w:rPr>
            <w:rStyle w:val="HyperlinkCourierBold"/>
          </w:rPr>
          <w:t>Assessment, Performed (V4) (urn:hl7ii:2.16.840.1.113883.10.20.28.4.117:2021-02-01)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690CEFD" w14:textId="77777777" w:rsidTr="000659BE">
        <w:trPr>
          <w:cantSplit/>
          <w:tblHeader/>
          <w:jc w:val="center"/>
        </w:trPr>
        <w:tc>
          <w:tcPr>
            <w:tcW w:w="360" w:type="dxa"/>
            <w:shd w:val="clear" w:color="auto" w:fill="E6E6E6"/>
          </w:tcPr>
          <w:p w14:paraId="34C4EDAD" w14:textId="77777777" w:rsidR="004B3F04" w:rsidRDefault="004B3F04" w:rsidP="000659BE">
            <w:pPr>
              <w:pStyle w:val="TableHead"/>
            </w:pPr>
            <w:r>
              <w:t>Change</w:t>
            </w:r>
          </w:p>
        </w:tc>
        <w:tc>
          <w:tcPr>
            <w:tcW w:w="360" w:type="dxa"/>
            <w:shd w:val="clear" w:color="auto" w:fill="E6E6E6"/>
          </w:tcPr>
          <w:p w14:paraId="01DECE9B" w14:textId="77777777" w:rsidR="004B3F04" w:rsidRDefault="004B3F04" w:rsidP="000659BE">
            <w:pPr>
              <w:pStyle w:val="TableHead"/>
            </w:pPr>
            <w:r>
              <w:t>Old</w:t>
            </w:r>
          </w:p>
        </w:tc>
        <w:tc>
          <w:tcPr>
            <w:tcW w:w="360" w:type="dxa"/>
            <w:shd w:val="clear" w:color="auto" w:fill="E6E6E6"/>
          </w:tcPr>
          <w:p w14:paraId="5BA8D218" w14:textId="77777777" w:rsidR="004B3F04" w:rsidRDefault="004B3F04" w:rsidP="000659BE">
            <w:pPr>
              <w:pStyle w:val="TableHead"/>
            </w:pPr>
            <w:r>
              <w:t>New</w:t>
            </w:r>
          </w:p>
        </w:tc>
      </w:tr>
      <w:tr w:rsidR="004B3F04" w14:paraId="2B15555C" w14:textId="77777777" w:rsidTr="000659BE">
        <w:trPr>
          <w:jc w:val="center"/>
        </w:trPr>
        <w:tc>
          <w:tcPr>
            <w:tcW w:w="360" w:type="dxa"/>
          </w:tcPr>
          <w:p w14:paraId="2C61C2D0" w14:textId="77777777" w:rsidR="004B3F04" w:rsidRDefault="004B3F04" w:rsidP="000659BE">
            <w:pPr>
              <w:pStyle w:val="TableText"/>
            </w:pPr>
            <w:r>
              <w:t>Status</w:t>
            </w:r>
          </w:p>
        </w:tc>
        <w:tc>
          <w:tcPr>
            <w:tcW w:w="360" w:type="dxa"/>
          </w:tcPr>
          <w:p w14:paraId="3D7B65A0" w14:textId="77777777" w:rsidR="004B3F04" w:rsidRDefault="004B3F04" w:rsidP="000659BE">
            <w:pPr>
              <w:pStyle w:val="TableText"/>
            </w:pPr>
            <w:r>
              <w:t>Published</w:t>
            </w:r>
          </w:p>
        </w:tc>
        <w:tc>
          <w:tcPr>
            <w:tcW w:w="360" w:type="dxa"/>
          </w:tcPr>
          <w:p w14:paraId="41F69094" w14:textId="77777777" w:rsidR="004B3F04" w:rsidRDefault="004B3F04" w:rsidP="000659BE">
            <w:pPr>
              <w:pStyle w:val="TableText"/>
            </w:pPr>
            <w:r>
              <w:t>Draft</w:t>
            </w:r>
          </w:p>
        </w:tc>
      </w:tr>
      <w:tr w:rsidR="004B3F04" w14:paraId="6509D40A" w14:textId="77777777" w:rsidTr="000659BE">
        <w:trPr>
          <w:jc w:val="center"/>
        </w:trPr>
        <w:tc>
          <w:tcPr>
            <w:tcW w:w="360" w:type="dxa"/>
          </w:tcPr>
          <w:p w14:paraId="6C786ADC" w14:textId="77777777" w:rsidR="004B3F04" w:rsidRDefault="004B3F04" w:rsidP="000659BE">
            <w:pPr>
              <w:pStyle w:val="TableText"/>
            </w:pPr>
            <w:r>
              <w:t>Name</w:t>
            </w:r>
          </w:p>
        </w:tc>
        <w:tc>
          <w:tcPr>
            <w:tcW w:w="360" w:type="dxa"/>
          </w:tcPr>
          <w:p w14:paraId="62A85BDA" w14:textId="77777777" w:rsidR="004B3F04" w:rsidRDefault="004B3F04" w:rsidP="000659BE">
            <w:pPr>
              <w:pStyle w:val="TableText"/>
            </w:pPr>
            <w:r>
              <w:t>Assessment, Performed (V3)</w:t>
            </w:r>
          </w:p>
        </w:tc>
        <w:tc>
          <w:tcPr>
            <w:tcW w:w="360" w:type="dxa"/>
          </w:tcPr>
          <w:p w14:paraId="6FD8A39E" w14:textId="77777777" w:rsidR="004B3F04" w:rsidRDefault="004B3F04" w:rsidP="000659BE">
            <w:pPr>
              <w:pStyle w:val="TableText"/>
            </w:pPr>
            <w:r>
              <w:t>Assessment, Performed (V4)</w:t>
            </w:r>
          </w:p>
        </w:tc>
      </w:tr>
      <w:tr w:rsidR="004B3F04" w14:paraId="36609A48" w14:textId="77777777" w:rsidTr="000659BE">
        <w:trPr>
          <w:jc w:val="center"/>
        </w:trPr>
        <w:tc>
          <w:tcPr>
            <w:tcW w:w="360" w:type="dxa"/>
          </w:tcPr>
          <w:p w14:paraId="45187659" w14:textId="77777777" w:rsidR="004B3F04" w:rsidRDefault="004B3F04" w:rsidP="000659BE">
            <w:pPr>
              <w:pStyle w:val="TableText"/>
            </w:pPr>
            <w:r>
              <w:t>Oid</w:t>
            </w:r>
          </w:p>
        </w:tc>
        <w:tc>
          <w:tcPr>
            <w:tcW w:w="360" w:type="dxa"/>
          </w:tcPr>
          <w:p w14:paraId="568111B1" w14:textId="77777777" w:rsidR="004B3F04" w:rsidRDefault="004B3F04" w:rsidP="000659BE">
            <w:pPr>
              <w:pStyle w:val="TableText"/>
            </w:pPr>
            <w:r>
              <w:t>urn:hl7ii:2.16.840.1.113883.10.20.28.4.117:2019-05-01</w:t>
            </w:r>
          </w:p>
        </w:tc>
        <w:tc>
          <w:tcPr>
            <w:tcW w:w="360" w:type="dxa"/>
          </w:tcPr>
          <w:p w14:paraId="30909994" w14:textId="77777777" w:rsidR="004B3F04" w:rsidRDefault="004B3F04" w:rsidP="000659BE">
            <w:pPr>
              <w:pStyle w:val="TableText"/>
            </w:pPr>
            <w:r>
              <w:t>urn:hl7ii:2.16.840.1.113883.10.20.28.4.117:2021-02-01</w:t>
            </w:r>
          </w:p>
        </w:tc>
      </w:tr>
      <w:tr w:rsidR="004B3F04" w14:paraId="7F9C71CC" w14:textId="77777777" w:rsidTr="000659BE">
        <w:trPr>
          <w:jc w:val="center"/>
        </w:trPr>
        <w:tc>
          <w:tcPr>
            <w:tcW w:w="360" w:type="dxa"/>
          </w:tcPr>
          <w:p w14:paraId="330B9BFE" w14:textId="77777777" w:rsidR="004B3F04" w:rsidRDefault="004B3F04" w:rsidP="000659BE">
            <w:pPr>
              <w:pStyle w:val="TableText"/>
            </w:pPr>
            <w:r>
              <w:t>CONF #: 4499-36032 Added</w:t>
            </w:r>
          </w:p>
        </w:tc>
        <w:tc>
          <w:tcPr>
            <w:tcW w:w="360" w:type="dxa"/>
          </w:tcPr>
          <w:p w14:paraId="5F6C1EF6" w14:textId="77777777" w:rsidR="004B3F04" w:rsidRDefault="004B3F04" w:rsidP="000659BE">
            <w:pPr>
              <w:pStyle w:val="TableText"/>
            </w:pPr>
          </w:p>
        </w:tc>
        <w:tc>
          <w:tcPr>
            <w:tcW w:w="360" w:type="dxa"/>
          </w:tcPr>
          <w:p w14:paraId="51ECAC57" w14:textId="77777777" w:rsidR="004B3F04" w:rsidRDefault="004B3F04" w:rsidP="000659BE">
            <w:pPr>
              <w:pStyle w:val="TableText"/>
            </w:pPr>
            <w:r>
              <w:t xml:space="preserve">MAY contain zero or one [0..1] effectiveTime (CONF:4499-36032) such that it </w:t>
            </w:r>
            <w:r>
              <w:br/>
              <w:t>Note: QDM Attribute: Relevant Period (The Relevant Period references the time from the onset date to the abatement date)</w:t>
            </w:r>
          </w:p>
        </w:tc>
      </w:tr>
      <w:tr w:rsidR="004B3F04" w14:paraId="56D9A036" w14:textId="77777777" w:rsidTr="000659BE">
        <w:trPr>
          <w:jc w:val="center"/>
        </w:trPr>
        <w:tc>
          <w:tcPr>
            <w:tcW w:w="360" w:type="dxa"/>
          </w:tcPr>
          <w:p w14:paraId="2FC6AA67" w14:textId="77777777" w:rsidR="004B3F04" w:rsidRDefault="004B3F04" w:rsidP="000659BE">
            <w:pPr>
              <w:pStyle w:val="TableText"/>
            </w:pPr>
            <w:r>
              <w:t>CONF #: 4499-36033 Added</w:t>
            </w:r>
          </w:p>
        </w:tc>
        <w:tc>
          <w:tcPr>
            <w:tcW w:w="360" w:type="dxa"/>
          </w:tcPr>
          <w:p w14:paraId="7383FEAB" w14:textId="77777777" w:rsidR="004B3F04" w:rsidRDefault="004B3F04" w:rsidP="000659BE">
            <w:pPr>
              <w:pStyle w:val="TableText"/>
            </w:pPr>
          </w:p>
        </w:tc>
        <w:tc>
          <w:tcPr>
            <w:tcW w:w="360" w:type="dxa"/>
          </w:tcPr>
          <w:p w14:paraId="29CDCA60" w14:textId="77777777" w:rsidR="004B3F04" w:rsidRDefault="004B3F04" w:rsidP="000659BE">
            <w:pPr>
              <w:pStyle w:val="TableText"/>
            </w:pPr>
            <w:r>
              <w:t xml:space="preserve">MAY contain zero or one [0..1] low (CONF:4499-36033). </w:t>
            </w:r>
            <w:r>
              <w:br/>
              <w:t xml:space="preserve">Note: start time of Relevant Period. QDM Attribute: Relevant dateTime. </w:t>
            </w:r>
          </w:p>
        </w:tc>
      </w:tr>
      <w:tr w:rsidR="004B3F04" w14:paraId="75CE3659" w14:textId="77777777" w:rsidTr="000659BE">
        <w:trPr>
          <w:jc w:val="center"/>
        </w:trPr>
        <w:tc>
          <w:tcPr>
            <w:tcW w:w="360" w:type="dxa"/>
          </w:tcPr>
          <w:p w14:paraId="75E42190" w14:textId="77777777" w:rsidR="004B3F04" w:rsidRDefault="004B3F04" w:rsidP="000659BE">
            <w:pPr>
              <w:pStyle w:val="TableText"/>
            </w:pPr>
            <w:r>
              <w:t>CONF #: 4499-36034 Added</w:t>
            </w:r>
          </w:p>
        </w:tc>
        <w:tc>
          <w:tcPr>
            <w:tcW w:w="360" w:type="dxa"/>
          </w:tcPr>
          <w:p w14:paraId="4BE88B5F" w14:textId="77777777" w:rsidR="004B3F04" w:rsidRDefault="004B3F04" w:rsidP="000659BE">
            <w:pPr>
              <w:pStyle w:val="TableText"/>
            </w:pPr>
          </w:p>
        </w:tc>
        <w:tc>
          <w:tcPr>
            <w:tcW w:w="360" w:type="dxa"/>
          </w:tcPr>
          <w:p w14:paraId="3337914E" w14:textId="77777777" w:rsidR="004B3F04" w:rsidRDefault="004B3F04" w:rsidP="000659BE">
            <w:pPr>
              <w:pStyle w:val="TableText"/>
            </w:pPr>
            <w:r>
              <w:t xml:space="preserve">MAY contain zero or one [0..1] high (CONF:4499-36034). </w:t>
            </w:r>
            <w:r>
              <w:br/>
              <w:t>Note: stop time of Relevant Period</w:t>
            </w:r>
          </w:p>
        </w:tc>
      </w:tr>
      <w:tr w:rsidR="004B3F04" w14:paraId="1F5FB546" w14:textId="77777777" w:rsidTr="000659BE">
        <w:trPr>
          <w:jc w:val="center"/>
        </w:trPr>
        <w:tc>
          <w:tcPr>
            <w:tcW w:w="360" w:type="dxa"/>
          </w:tcPr>
          <w:p w14:paraId="0307EC72" w14:textId="77777777" w:rsidR="004B3F04" w:rsidRDefault="004B3F04" w:rsidP="000659BE">
            <w:pPr>
              <w:pStyle w:val="TableText"/>
            </w:pPr>
            <w:r>
              <w:t>CONF #: 4499-36035 Added</w:t>
            </w:r>
          </w:p>
        </w:tc>
        <w:tc>
          <w:tcPr>
            <w:tcW w:w="360" w:type="dxa"/>
          </w:tcPr>
          <w:p w14:paraId="62068B7B" w14:textId="77777777" w:rsidR="004B3F04" w:rsidRDefault="004B3F04" w:rsidP="000659BE">
            <w:pPr>
              <w:pStyle w:val="TableText"/>
            </w:pPr>
          </w:p>
        </w:tc>
        <w:tc>
          <w:tcPr>
            <w:tcW w:w="360" w:type="dxa"/>
          </w:tcPr>
          <w:p w14:paraId="3021E51F" w14:textId="77777777" w:rsidR="004B3F04" w:rsidRDefault="004B3F04" w:rsidP="000659BE">
            <w:pPr>
              <w:pStyle w:val="TableText"/>
            </w:pPr>
            <w:r>
              <w:t xml:space="preserve">MAY contain zero or one [0..1] interpretationCode (CONF:4499-36035). </w:t>
            </w:r>
            <w:r>
              <w:br/>
              <w:t>Note: QDM Attribute: Interpretation</w:t>
            </w:r>
          </w:p>
        </w:tc>
      </w:tr>
      <w:tr w:rsidR="004B3F04" w14:paraId="06E79664" w14:textId="77777777" w:rsidTr="000659BE">
        <w:trPr>
          <w:jc w:val="center"/>
        </w:trPr>
        <w:tc>
          <w:tcPr>
            <w:tcW w:w="360" w:type="dxa"/>
          </w:tcPr>
          <w:p w14:paraId="35B9FE32" w14:textId="77777777" w:rsidR="004B3F04" w:rsidRDefault="004B3F04" w:rsidP="000659BE">
            <w:pPr>
              <w:pStyle w:val="TableText"/>
            </w:pPr>
            <w:r>
              <w:t>CONF #: 4499-36036 Added</w:t>
            </w:r>
          </w:p>
        </w:tc>
        <w:tc>
          <w:tcPr>
            <w:tcW w:w="360" w:type="dxa"/>
          </w:tcPr>
          <w:p w14:paraId="3B598DBF" w14:textId="77777777" w:rsidR="004B3F04" w:rsidRDefault="004B3F04" w:rsidP="000659BE">
            <w:pPr>
              <w:pStyle w:val="TableText"/>
            </w:pPr>
          </w:p>
        </w:tc>
        <w:tc>
          <w:tcPr>
            <w:tcW w:w="360" w:type="dxa"/>
          </w:tcPr>
          <w:p w14:paraId="759F9A19" w14:textId="77777777" w:rsidR="004B3F04" w:rsidRDefault="004B3F04" w:rsidP="000659BE">
            <w:pPr>
              <w:pStyle w:val="TableText"/>
            </w:pPr>
            <w:r>
              <w:t>The interpretationCode, if present, SHALL contain exactly one [1..1] item (CONF:4499-36036).</w:t>
            </w:r>
          </w:p>
        </w:tc>
      </w:tr>
      <w:tr w:rsidR="004B3F04" w14:paraId="55E82491" w14:textId="77777777" w:rsidTr="000659BE">
        <w:trPr>
          <w:jc w:val="center"/>
        </w:trPr>
        <w:tc>
          <w:tcPr>
            <w:tcW w:w="360" w:type="dxa"/>
          </w:tcPr>
          <w:p w14:paraId="7D811D9E" w14:textId="77777777" w:rsidR="004B3F04" w:rsidRDefault="004B3F04" w:rsidP="000659BE">
            <w:pPr>
              <w:pStyle w:val="TableText"/>
            </w:pPr>
            <w:r>
              <w:t>CONF #: 4499-36037 Added</w:t>
            </w:r>
          </w:p>
        </w:tc>
        <w:tc>
          <w:tcPr>
            <w:tcW w:w="360" w:type="dxa"/>
          </w:tcPr>
          <w:p w14:paraId="5D5A2571" w14:textId="77777777" w:rsidR="004B3F04" w:rsidRDefault="004B3F04" w:rsidP="000659BE">
            <w:pPr>
              <w:pStyle w:val="TableText"/>
            </w:pPr>
          </w:p>
        </w:tc>
        <w:tc>
          <w:tcPr>
            <w:tcW w:w="360" w:type="dxa"/>
          </w:tcPr>
          <w:p w14:paraId="665B4161" w14:textId="77777777" w:rsidR="004B3F04" w:rsidRDefault="004B3F04" w:rsidP="000659BE">
            <w:pPr>
              <w:pStyle w:val="TableText"/>
            </w:pPr>
            <w:r>
              <w:t>SHALL contain exactly one [1..1] role (CONF:4499-36037).</w:t>
            </w:r>
          </w:p>
        </w:tc>
      </w:tr>
      <w:tr w:rsidR="004B3F04" w14:paraId="233E1FBB" w14:textId="77777777" w:rsidTr="000659BE">
        <w:trPr>
          <w:jc w:val="center"/>
        </w:trPr>
        <w:tc>
          <w:tcPr>
            <w:tcW w:w="360" w:type="dxa"/>
          </w:tcPr>
          <w:p w14:paraId="45CFB1F5" w14:textId="77777777" w:rsidR="004B3F04" w:rsidRDefault="004B3F04" w:rsidP="000659BE">
            <w:pPr>
              <w:pStyle w:val="TableText"/>
            </w:pPr>
            <w:r>
              <w:t>CONF #: 4499-36038 Added</w:t>
            </w:r>
          </w:p>
        </w:tc>
        <w:tc>
          <w:tcPr>
            <w:tcW w:w="360" w:type="dxa"/>
          </w:tcPr>
          <w:p w14:paraId="4BEAD154" w14:textId="77777777" w:rsidR="004B3F04" w:rsidRDefault="004B3F04" w:rsidP="000659BE">
            <w:pPr>
              <w:pStyle w:val="TableText"/>
            </w:pPr>
          </w:p>
        </w:tc>
        <w:tc>
          <w:tcPr>
            <w:tcW w:w="360" w:type="dxa"/>
          </w:tcPr>
          <w:p w14:paraId="0A6D6EBE" w14:textId="77777777" w:rsidR="004B3F04" w:rsidRDefault="004B3F04" w:rsidP="000659BE">
            <w:pPr>
              <w:pStyle w:val="TableText"/>
            </w:pPr>
            <w:r>
              <w:t>SHALL contain exactly one [1..1] role (CONF:4499-36038).</w:t>
            </w:r>
          </w:p>
        </w:tc>
      </w:tr>
      <w:tr w:rsidR="004B3F04" w14:paraId="00B0D88D" w14:textId="77777777" w:rsidTr="000659BE">
        <w:trPr>
          <w:jc w:val="center"/>
        </w:trPr>
        <w:tc>
          <w:tcPr>
            <w:tcW w:w="360" w:type="dxa"/>
          </w:tcPr>
          <w:p w14:paraId="2153FEF6" w14:textId="77777777" w:rsidR="004B3F04" w:rsidRDefault="004B3F04" w:rsidP="000659BE">
            <w:pPr>
              <w:pStyle w:val="TableText"/>
            </w:pPr>
            <w:r>
              <w:t>CONF #: 4499-36039 Added</w:t>
            </w:r>
          </w:p>
        </w:tc>
        <w:tc>
          <w:tcPr>
            <w:tcW w:w="360" w:type="dxa"/>
          </w:tcPr>
          <w:p w14:paraId="2E68D56C" w14:textId="77777777" w:rsidR="004B3F04" w:rsidRDefault="004B3F04" w:rsidP="000659BE">
            <w:pPr>
              <w:pStyle w:val="TableText"/>
            </w:pPr>
          </w:p>
        </w:tc>
        <w:tc>
          <w:tcPr>
            <w:tcW w:w="360" w:type="dxa"/>
          </w:tcPr>
          <w:p w14:paraId="06D0509A" w14:textId="77777777" w:rsidR="004B3F04" w:rsidRDefault="004B3F04" w:rsidP="000659BE">
            <w:pPr>
              <w:pStyle w:val="TableText"/>
            </w:pPr>
            <w:r>
              <w:t>SHALL contain exactly one [1..1] role (CONF:4499-36039).</w:t>
            </w:r>
          </w:p>
        </w:tc>
      </w:tr>
      <w:tr w:rsidR="004B3F04" w14:paraId="00067C98" w14:textId="77777777" w:rsidTr="000659BE">
        <w:trPr>
          <w:jc w:val="center"/>
        </w:trPr>
        <w:tc>
          <w:tcPr>
            <w:tcW w:w="360" w:type="dxa"/>
          </w:tcPr>
          <w:p w14:paraId="1B7039F8" w14:textId="77777777" w:rsidR="004B3F04" w:rsidRDefault="004B3F04" w:rsidP="000659BE">
            <w:pPr>
              <w:pStyle w:val="TableText"/>
            </w:pPr>
            <w:r>
              <w:t>CONF #: 4499-36040 Added</w:t>
            </w:r>
          </w:p>
        </w:tc>
        <w:tc>
          <w:tcPr>
            <w:tcW w:w="360" w:type="dxa"/>
          </w:tcPr>
          <w:p w14:paraId="3B6CA108" w14:textId="77777777" w:rsidR="004B3F04" w:rsidRDefault="004B3F04" w:rsidP="000659BE">
            <w:pPr>
              <w:pStyle w:val="TableText"/>
            </w:pPr>
          </w:p>
        </w:tc>
        <w:tc>
          <w:tcPr>
            <w:tcW w:w="360" w:type="dxa"/>
          </w:tcPr>
          <w:p w14:paraId="516A8F40" w14:textId="77777777" w:rsidR="004B3F04" w:rsidRDefault="004B3F04" w:rsidP="000659BE">
            <w:pPr>
              <w:pStyle w:val="TableText"/>
            </w:pPr>
            <w:r>
              <w:t>SHALL contain exactly one [1..1] patient (CONF:4499-36040).</w:t>
            </w:r>
          </w:p>
        </w:tc>
      </w:tr>
      <w:tr w:rsidR="004B3F04" w14:paraId="67B04091" w14:textId="77777777" w:rsidTr="000659BE">
        <w:trPr>
          <w:jc w:val="center"/>
        </w:trPr>
        <w:tc>
          <w:tcPr>
            <w:tcW w:w="360" w:type="dxa"/>
          </w:tcPr>
          <w:p w14:paraId="13E68DBE" w14:textId="77777777" w:rsidR="004B3F04" w:rsidRDefault="004B3F04" w:rsidP="000659BE">
            <w:pPr>
              <w:pStyle w:val="TableText"/>
            </w:pPr>
            <w:r>
              <w:t>CONF #: 4499-36041 Added</w:t>
            </w:r>
          </w:p>
        </w:tc>
        <w:tc>
          <w:tcPr>
            <w:tcW w:w="360" w:type="dxa"/>
          </w:tcPr>
          <w:p w14:paraId="0ED8602F" w14:textId="77777777" w:rsidR="004B3F04" w:rsidRDefault="004B3F04" w:rsidP="000659BE">
            <w:pPr>
              <w:pStyle w:val="TableText"/>
            </w:pPr>
          </w:p>
        </w:tc>
        <w:tc>
          <w:tcPr>
            <w:tcW w:w="360" w:type="dxa"/>
          </w:tcPr>
          <w:p w14:paraId="1DEEA803" w14:textId="77777777" w:rsidR="004B3F04" w:rsidRDefault="004B3F04" w:rsidP="000659BE">
            <w:pPr>
              <w:pStyle w:val="TableText"/>
            </w:pPr>
            <w:r>
              <w:t>This item SHOULD contain zero or one [0..1] @valueSet (CONF:4499-36041).</w:t>
            </w:r>
          </w:p>
        </w:tc>
      </w:tr>
      <w:tr w:rsidR="004B3F04" w14:paraId="3425B46E" w14:textId="77777777" w:rsidTr="000659BE">
        <w:trPr>
          <w:jc w:val="center"/>
        </w:trPr>
        <w:tc>
          <w:tcPr>
            <w:tcW w:w="360" w:type="dxa"/>
          </w:tcPr>
          <w:p w14:paraId="6FA9DB41" w14:textId="77777777" w:rsidR="004B3F04" w:rsidRDefault="004B3F04" w:rsidP="000659BE">
            <w:pPr>
              <w:pStyle w:val="TableText"/>
            </w:pPr>
            <w:r>
              <w:t>CONF #: 4423-34998 Removed</w:t>
            </w:r>
          </w:p>
        </w:tc>
        <w:tc>
          <w:tcPr>
            <w:tcW w:w="360" w:type="dxa"/>
          </w:tcPr>
          <w:p w14:paraId="624D51FC" w14:textId="77777777" w:rsidR="004B3F04" w:rsidRDefault="004B3F04" w:rsidP="000659BE">
            <w:pPr>
              <w:pStyle w:val="TableText"/>
            </w:pPr>
            <w:r>
              <w:t>SHALL contain exactly one [1..1] role (CONF:4423-34998).</w:t>
            </w:r>
          </w:p>
        </w:tc>
        <w:tc>
          <w:tcPr>
            <w:tcW w:w="360" w:type="dxa"/>
          </w:tcPr>
          <w:p w14:paraId="4B4F16AC" w14:textId="77777777" w:rsidR="004B3F04" w:rsidRDefault="004B3F04" w:rsidP="000659BE">
            <w:pPr>
              <w:pStyle w:val="TableText"/>
            </w:pPr>
          </w:p>
        </w:tc>
      </w:tr>
      <w:tr w:rsidR="004B3F04" w14:paraId="34F62350" w14:textId="77777777" w:rsidTr="000659BE">
        <w:trPr>
          <w:jc w:val="center"/>
        </w:trPr>
        <w:tc>
          <w:tcPr>
            <w:tcW w:w="360" w:type="dxa"/>
          </w:tcPr>
          <w:p w14:paraId="2587A1AD" w14:textId="77777777" w:rsidR="004B3F04" w:rsidRDefault="004B3F04" w:rsidP="000659BE">
            <w:pPr>
              <w:pStyle w:val="TableText"/>
            </w:pPr>
            <w:r>
              <w:t>CONF #: 4423-35000 Removed</w:t>
            </w:r>
          </w:p>
        </w:tc>
        <w:tc>
          <w:tcPr>
            <w:tcW w:w="360" w:type="dxa"/>
          </w:tcPr>
          <w:p w14:paraId="5F5228C9" w14:textId="77777777" w:rsidR="004B3F04" w:rsidRDefault="004B3F04" w:rsidP="000659BE">
            <w:pPr>
              <w:pStyle w:val="TableText"/>
            </w:pPr>
            <w:r>
              <w:t>SHALL contain exactly one [1..1] patient (CONF:4423-35000).</w:t>
            </w:r>
          </w:p>
        </w:tc>
        <w:tc>
          <w:tcPr>
            <w:tcW w:w="360" w:type="dxa"/>
          </w:tcPr>
          <w:p w14:paraId="6DF39709" w14:textId="77777777" w:rsidR="004B3F04" w:rsidRDefault="004B3F04" w:rsidP="000659BE">
            <w:pPr>
              <w:pStyle w:val="TableText"/>
            </w:pPr>
          </w:p>
        </w:tc>
      </w:tr>
      <w:tr w:rsidR="004B3F04" w14:paraId="28C9CD64" w14:textId="77777777" w:rsidTr="000659BE">
        <w:trPr>
          <w:jc w:val="center"/>
        </w:trPr>
        <w:tc>
          <w:tcPr>
            <w:tcW w:w="360" w:type="dxa"/>
          </w:tcPr>
          <w:p w14:paraId="61B59565" w14:textId="77777777" w:rsidR="004B3F04" w:rsidRDefault="004B3F04" w:rsidP="000659BE">
            <w:pPr>
              <w:pStyle w:val="TableText"/>
            </w:pPr>
            <w:r>
              <w:t>CONF #: 4423-35002 Removed</w:t>
            </w:r>
          </w:p>
        </w:tc>
        <w:tc>
          <w:tcPr>
            <w:tcW w:w="360" w:type="dxa"/>
          </w:tcPr>
          <w:p w14:paraId="0E311BA9" w14:textId="77777777" w:rsidR="004B3F04" w:rsidRDefault="004B3F04" w:rsidP="000659BE">
            <w:pPr>
              <w:pStyle w:val="TableText"/>
            </w:pPr>
            <w:r>
              <w:t>SHALL contain exactly one [1..1] role (CONF:4423-35002).</w:t>
            </w:r>
          </w:p>
        </w:tc>
        <w:tc>
          <w:tcPr>
            <w:tcW w:w="360" w:type="dxa"/>
          </w:tcPr>
          <w:p w14:paraId="0CFEDF51" w14:textId="77777777" w:rsidR="004B3F04" w:rsidRDefault="004B3F04" w:rsidP="000659BE">
            <w:pPr>
              <w:pStyle w:val="TableText"/>
            </w:pPr>
          </w:p>
        </w:tc>
      </w:tr>
      <w:tr w:rsidR="004B3F04" w14:paraId="293EA6AB" w14:textId="77777777" w:rsidTr="000659BE">
        <w:trPr>
          <w:jc w:val="center"/>
        </w:trPr>
        <w:tc>
          <w:tcPr>
            <w:tcW w:w="360" w:type="dxa"/>
          </w:tcPr>
          <w:p w14:paraId="60D93A30" w14:textId="77777777" w:rsidR="004B3F04" w:rsidRDefault="004B3F04" w:rsidP="000659BE">
            <w:pPr>
              <w:pStyle w:val="TableText"/>
            </w:pPr>
            <w:r>
              <w:t>CONF #: 4423-35805 Removed</w:t>
            </w:r>
          </w:p>
        </w:tc>
        <w:tc>
          <w:tcPr>
            <w:tcW w:w="360" w:type="dxa"/>
          </w:tcPr>
          <w:p w14:paraId="089A1A82" w14:textId="77777777" w:rsidR="004B3F04" w:rsidRDefault="004B3F04" w:rsidP="000659BE">
            <w:pPr>
              <w:pStyle w:val="TableText"/>
            </w:pPr>
            <w:r>
              <w:t>SHALL contain exactly one [1..1] role (CONF:4423-35805).</w:t>
            </w:r>
          </w:p>
        </w:tc>
        <w:tc>
          <w:tcPr>
            <w:tcW w:w="360" w:type="dxa"/>
          </w:tcPr>
          <w:p w14:paraId="1AF7A341" w14:textId="77777777" w:rsidR="004B3F04" w:rsidRDefault="004B3F04" w:rsidP="000659BE">
            <w:pPr>
              <w:pStyle w:val="TableText"/>
            </w:pPr>
          </w:p>
        </w:tc>
      </w:tr>
      <w:tr w:rsidR="004B3F04" w14:paraId="3A8CCE77" w14:textId="77777777" w:rsidTr="000659BE">
        <w:trPr>
          <w:jc w:val="center"/>
        </w:trPr>
        <w:tc>
          <w:tcPr>
            <w:tcW w:w="360" w:type="dxa"/>
          </w:tcPr>
          <w:p w14:paraId="638CAE7C" w14:textId="77777777" w:rsidR="004B3F04" w:rsidRDefault="004B3F04" w:rsidP="000659BE">
            <w:pPr>
              <w:pStyle w:val="TableText"/>
            </w:pPr>
            <w:r>
              <w:lastRenderedPageBreak/>
              <w:t>CONF #: 4423-35956 Removed</w:t>
            </w:r>
          </w:p>
        </w:tc>
        <w:tc>
          <w:tcPr>
            <w:tcW w:w="360" w:type="dxa"/>
          </w:tcPr>
          <w:p w14:paraId="270EA603" w14:textId="77777777" w:rsidR="004B3F04" w:rsidRDefault="004B3F04" w:rsidP="000659BE">
            <w:pPr>
              <w:pStyle w:val="TableText"/>
            </w:pPr>
            <w:r>
              <w:t xml:space="preserve">MAY contain zero or one [0..1] effectiveTime (CONF:4423-35956) such that it </w:t>
            </w:r>
            <w:r>
              <w:br/>
              <w:t>Note: QDM Attribute: Relevant Period (The Relevant Period references the time from the onset date to the abatement date)</w:t>
            </w:r>
          </w:p>
        </w:tc>
        <w:tc>
          <w:tcPr>
            <w:tcW w:w="360" w:type="dxa"/>
          </w:tcPr>
          <w:p w14:paraId="78038832" w14:textId="77777777" w:rsidR="004B3F04" w:rsidRDefault="004B3F04" w:rsidP="000659BE">
            <w:pPr>
              <w:pStyle w:val="TableText"/>
            </w:pPr>
          </w:p>
        </w:tc>
      </w:tr>
      <w:tr w:rsidR="004B3F04" w14:paraId="265FD4BB" w14:textId="77777777" w:rsidTr="000659BE">
        <w:trPr>
          <w:jc w:val="center"/>
        </w:trPr>
        <w:tc>
          <w:tcPr>
            <w:tcW w:w="360" w:type="dxa"/>
          </w:tcPr>
          <w:p w14:paraId="46D97F13" w14:textId="77777777" w:rsidR="004B3F04" w:rsidRDefault="004B3F04" w:rsidP="000659BE">
            <w:pPr>
              <w:pStyle w:val="TableText"/>
            </w:pPr>
            <w:r>
              <w:t>CONF #: 4423-35957 Removed</w:t>
            </w:r>
          </w:p>
        </w:tc>
        <w:tc>
          <w:tcPr>
            <w:tcW w:w="360" w:type="dxa"/>
          </w:tcPr>
          <w:p w14:paraId="20ECDF8F" w14:textId="77777777" w:rsidR="004B3F04" w:rsidRDefault="004B3F04" w:rsidP="000659BE">
            <w:pPr>
              <w:pStyle w:val="TableText"/>
            </w:pPr>
            <w:r>
              <w:t xml:space="preserve">MAY contain zero or one [0..1] low (CONF:4423-35957). </w:t>
            </w:r>
            <w:r>
              <w:br/>
              <w:t xml:space="preserve">Note: start time of Relevant Period. QDM Attribute: Relevant dateTime. </w:t>
            </w:r>
          </w:p>
        </w:tc>
        <w:tc>
          <w:tcPr>
            <w:tcW w:w="360" w:type="dxa"/>
          </w:tcPr>
          <w:p w14:paraId="3A493AC1" w14:textId="77777777" w:rsidR="004B3F04" w:rsidRDefault="004B3F04" w:rsidP="000659BE">
            <w:pPr>
              <w:pStyle w:val="TableText"/>
            </w:pPr>
          </w:p>
        </w:tc>
      </w:tr>
      <w:tr w:rsidR="004B3F04" w14:paraId="3FF29C09" w14:textId="77777777" w:rsidTr="000659BE">
        <w:trPr>
          <w:jc w:val="center"/>
        </w:trPr>
        <w:tc>
          <w:tcPr>
            <w:tcW w:w="360" w:type="dxa"/>
          </w:tcPr>
          <w:p w14:paraId="4570E2E0" w14:textId="77777777" w:rsidR="004B3F04" w:rsidRDefault="004B3F04" w:rsidP="000659BE">
            <w:pPr>
              <w:pStyle w:val="TableText"/>
            </w:pPr>
            <w:r>
              <w:t>CONF #: 4423-35958 Removed</w:t>
            </w:r>
          </w:p>
        </w:tc>
        <w:tc>
          <w:tcPr>
            <w:tcW w:w="360" w:type="dxa"/>
          </w:tcPr>
          <w:p w14:paraId="16BC7628" w14:textId="77777777" w:rsidR="004B3F04" w:rsidRDefault="004B3F04" w:rsidP="000659BE">
            <w:pPr>
              <w:pStyle w:val="TableText"/>
            </w:pPr>
            <w:r>
              <w:t xml:space="preserve">MAY contain zero or one [0..1] high (CONF:4423-35958). </w:t>
            </w:r>
            <w:r>
              <w:br/>
              <w:t>Note: stop time of Relevant Period</w:t>
            </w:r>
          </w:p>
        </w:tc>
        <w:tc>
          <w:tcPr>
            <w:tcW w:w="360" w:type="dxa"/>
          </w:tcPr>
          <w:p w14:paraId="570D9AA5" w14:textId="77777777" w:rsidR="004B3F04" w:rsidRDefault="004B3F04" w:rsidP="000659BE">
            <w:pPr>
              <w:pStyle w:val="TableText"/>
            </w:pPr>
          </w:p>
        </w:tc>
      </w:tr>
      <w:tr w:rsidR="004B3F04" w14:paraId="76C0DB91" w14:textId="77777777" w:rsidTr="000659BE">
        <w:trPr>
          <w:jc w:val="center"/>
        </w:trPr>
        <w:tc>
          <w:tcPr>
            <w:tcW w:w="360" w:type="dxa"/>
          </w:tcPr>
          <w:p w14:paraId="5958D4EB" w14:textId="77777777" w:rsidR="004B3F04" w:rsidRDefault="004B3F04" w:rsidP="000659BE">
            <w:pPr>
              <w:pStyle w:val="TableText"/>
            </w:pPr>
            <w:r>
              <w:t>CONF #: 4499-34254 Modified</w:t>
            </w:r>
          </w:p>
        </w:tc>
        <w:tc>
          <w:tcPr>
            <w:tcW w:w="360" w:type="dxa"/>
          </w:tcPr>
          <w:p w14:paraId="3FED186F" w14:textId="77777777" w:rsidR="004B3F04" w:rsidRDefault="004B3F04" w:rsidP="000659BE">
            <w:pPr>
              <w:pStyle w:val="TableText"/>
            </w:pPr>
            <w:r>
              <w:t>SHALL contain exactly one [1..1] @extension="2019-05-01" (CONF:4423-34254).</w:t>
            </w:r>
          </w:p>
        </w:tc>
        <w:tc>
          <w:tcPr>
            <w:tcW w:w="360" w:type="dxa"/>
          </w:tcPr>
          <w:p w14:paraId="05CF24BB" w14:textId="77777777" w:rsidR="004B3F04" w:rsidRDefault="004B3F04" w:rsidP="000659BE">
            <w:pPr>
              <w:pStyle w:val="TableText"/>
            </w:pPr>
            <w:r>
              <w:t>SHALL contain exactly one [1..1] @extension="2021-02-01" (CONF:4499-34254).</w:t>
            </w:r>
          </w:p>
        </w:tc>
      </w:tr>
      <w:tr w:rsidR="004B3F04" w14:paraId="3306AB0D" w14:textId="77777777" w:rsidTr="000659BE">
        <w:trPr>
          <w:jc w:val="center"/>
        </w:trPr>
        <w:tc>
          <w:tcPr>
            <w:tcW w:w="360" w:type="dxa"/>
          </w:tcPr>
          <w:p w14:paraId="5FB44E5F" w14:textId="77777777" w:rsidR="004B3F04" w:rsidRDefault="004B3F04" w:rsidP="000659BE">
            <w:pPr>
              <w:pStyle w:val="TableText"/>
            </w:pPr>
            <w:r>
              <w:t>CONF #: 4499-34997 Modified</w:t>
            </w:r>
          </w:p>
        </w:tc>
        <w:tc>
          <w:tcPr>
            <w:tcW w:w="360" w:type="dxa"/>
          </w:tcPr>
          <w:p w14:paraId="232F86BA" w14:textId="77777777" w:rsidR="004B3F04" w:rsidRDefault="004B3F04" w:rsidP="000659BE">
            <w:pPr>
              <w:pStyle w:val="TableText"/>
            </w:pPr>
            <w:r>
              <w:t xml:space="preserve">MAY contain zero or one [0..1] participation (CONF:4423-34997) such that it </w:t>
            </w:r>
            <w:r>
              <w:br/>
              <w:t>Note: QDM Attribute: Performer</w:t>
            </w:r>
          </w:p>
        </w:tc>
        <w:tc>
          <w:tcPr>
            <w:tcW w:w="360" w:type="dxa"/>
          </w:tcPr>
          <w:p w14:paraId="71505CD7" w14:textId="77777777" w:rsidR="004B3F04" w:rsidRDefault="004B3F04" w:rsidP="000659BE">
            <w:pPr>
              <w:pStyle w:val="TableText"/>
            </w:pPr>
            <w:r>
              <w:t xml:space="preserve">MAY contain zero or more [0..*] participation (CONF:4499-34997) such that it </w:t>
            </w:r>
            <w:r>
              <w:br/>
              <w:t>Note: QDM Attribute: Performer</w:t>
            </w:r>
          </w:p>
        </w:tc>
      </w:tr>
      <w:tr w:rsidR="004B3F04" w14:paraId="6614439B" w14:textId="77777777" w:rsidTr="000659BE">
        <w:trPr>
          <w:jc w:val="center"/>
        </w:trPr>
        <w:tc>
          <w:tcPr>
            <w:tcW w:w="360" w:type="dxa"/>
          </w:tcPr>
          <w:p w14:paraId="21DCF0CF" w14:textId="77777777" w:rsidR="004B3F04" w:rsidRDefault="004B3F04" w:rsidP="000659BE">
            <w:pPr>
              <w:pStyle w:val="TableText"/>
            </w:pPr>
            <w:r>
              <w:t>CONF #: 4499-35001 Modified</w:t>
            </w:r>
          </w:p>
        </w:tc>
        <w:tc>
          <w:tcPr>
            <w:tcW w:w="360" w:type="dxa"/>
          </w:tcPr>
          <w:p w14:paraId="340EFBEF" w14:textId="77777777" w:rsidR="004B3F04" w:rsidRDefault="004B3F04" w:rsidP="000659BE">
            <w:pPr>
              <w:pStyle w:val="TableText"/>
            </w:pPr>
            <w:r>
              <w:t xml:space="preserve">MAY contain zero or one [0..1] participation (CONF:4423-35001) such that it </w:t>
            </w:r>
            <w:r>
              <w:br/>
              <w:t>Note: QDM Attribute: Performer</w:t>
            </w:r>
          </w:p>
        </w:tc>
        <w:tc>
          <w:tcPr>
            <w:tcW w:w="360" w:type="dxa"/>
          </w:tcPr>
          <w:p w14:paraId="3DE3C548" w14:textId="77777777" w:rsidR="004B3F04" w:rsidRDefault="004B3F04" w:rsidP="000659BE">
            <w:pPr>
              <w:pStyle w:val="TableText"/>
            </w:pPr>
            <w:r>
              <w:t xml:space="preserve">MAY contain zero or more [0..*] participation (CONF:4499-35001) such that it </w:t>
            </w:r>
            <w:r>
              <w:br/>
              <w:t>Note: QDM Attribute: Performer</w:t>
            </w:r>
          </w:p>
        </w:tc>
      </w:tr>
      <w:tr w:rsidR="004B3F04" w14:paraId="2C0A38E9" w14:textId="77777777" w:rsidTr="000659BE">
        <w:trPr>
          <w:jc w:val="center"/>
        </w:trPr>
        <w:tc>
          <w:tcPr>
            <w:tcW w:w="360" w:type="dxa"/>
          </w:tcPr>
          <w:p w14:paraId="32727317" w14:textId="77777777" w:rsidR="004B3F04" w:rsidRDefault="004B3F04" w:rsidP="000659BE">
            <w:pPr>
              <w:pStyle w:val="TableText"/>
            </w:pPr>
            <w:r>
              <w:t>CONF #: 4499-35804 Modified</w:t>
            </w:r>
          </w:p>
        </w:tc>
        <w:tc>
          <w:tcPr>
            <w:tcW w:w="360" w:type="dxa"/>
          </w:tcPr>
          <w:p w14:paraId="6BB614C4" w14:textId="77777777" w:rsidR="004B3F04" w:rsidRDefault="004B3F04" w:rsidP="000659BE">
            <w:pPr>
              <w:pStyle w:val="TableText"/>
            </w:pPr>
            <w:r>
              <w:t xml:space="preserve">MAY contain zero or one [0..1] participation (CONF:4423-35804) such that it </w:t>
            </w:r>
            <w:r>
              <w:br/>
              <w:t>Note: QDM Attribute: Performer</w:t>
            </w:r>
          </w:p>
        </w:tc>
        <w:tc>
          <w:tcPr>
            <w:tcW w:w="360" w:type="dxa"/>
          </w:tcPr>
          <w:p w14:paraId="4347941F" w14:textId="77777777" w:rsidR="004B3F04" w:rsidRDefault="004B3F04" w:rsidP="000659BE">
            <w:pPr>
              <w:pStyle w:val="TableText"/>
            </w:pPr>
            <w:r>
              <w:t xml:space="preserve">MAY contain zero or more [0..*] participation (CONF:4499-35804) such that it </w:t>
            </w:r>
            <w:r>
              <w:br/>
              <w:t>Note: QDM Attribute: Performer</w:t>
            </w:r>
          </w:p>
        </w:tc>
      </w:tr>
    </w:tbl>
    <w:p w14:paraId="1F361FB5" w14:textId="77777777" w:rsidR="004B3F04" w:rsidRDefault="004B3F04" w:rsidP="004B3F04">
      <w:pPr>
        <w:pStyle w:val="BodyText"/>
      </w:pPr>
    </w:p>
    <w:p w14:paraId="7A6B2D28" w14:textId="77777777" w:rsidR="004B3F04" w:rsidRDefault="004B3F04" w:rsidP="004B3F04">
      <w:pPr>
        <w:pStyle w:val="Heading2nospace"/>
      </w:pPr>
      <w:bookmarkStart w:id="3879" w:name="_Toc64841954"/>
      <w:bookmarkStart w:id="3880" w:name="_Toc65482869"/>
      <w:r>
        <w:lastRenderedPageBreak/>
        <w:t>Assessment, Recommended (V4)</w:t>
      </w:r>
      <w:bookmarkEnd w:id="3879"/>
      <w:bookmarkEnd w:id="3880"/>
    </w:p>
    <w:p w14:paraId="7CB03F87" w14:textId="77777777" w:rsidR="004B3F04" w:rsidRDefault="006C736C" w:rsidP="004B3F04">
      <w:pPr>
        <w:keepNext/>
      </w:pPr>
      <w:hyperlink w:anchor="E_Assessment_Recommended_V4">
        <w:r w:rsidR="004B3F04">
          <w:rPr>
            <w:rStyle w:val="HyperlinkCourierBold"/>
          </w:rPr>
          <w:t>Assessment, Recommended (V4) (urn:hl7ii:2.16.840.1.113883.10.20.28.4.118:2021-02-01)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6F4109" w14:textId="77777777" w:rsidTr="000659BE">
        <w:trPr>
          <w:cantSplit/>
          <w:tblHeader/>
          <w:jc w:val="center"/>
        </w:trPr>
        <w:tc>
          <w:tcPr>
            <w:tcW w:w="360" w:type="dxa"/>
            <w:shd w:val="clear" w:color="auto" w:fill="E6E6E6"/>
          </w:tcPr>
          <w:p w14:paraId="108222BF" w14:textId="77777777" w:rsidR="004B3F04" w:rsidRDefault="004B3F04" w:rsidP="000659BE">
            <w:pPr>
              <w:pStyle w:val="TableHead"/>
            </w:pPr>
            <w:r>
              <w:t>Change</w:t>
            </w:r>
          </w:p>
        </w:tc>
        <w:tc>
          <w:tcPr>
            <w:tcW w:w="360" w:type="dxa"/>
            <w:shd w:val="clear" w:color="auto" w:fill="E6E6E6"/>
          </w:tcPr>
          <w:p w14:paraId="6B7BA0DF" w14:textId="77777777" w:rsidR="004B3F04" w:rsidRDefault="004B3F04" w:rsidP="000659BE">
            <w:pPr>
              <w:pStyle w:val="TableHead"/>
            </w:pPr>
            <w:r>
              <w:t>Old</w:t>
            </w:r>
          </w:p>
        </w:tc>
        <w:tc>
          <w:tcPr>
            <w:tcW w:w="360" w:type="dxa"/>
            <w:shd w:val="clear" w:color="auto" w:fill="E6E6E6"/>
          </w:tcPr>
          <w:p w14:paraId="00D780A7" w14:textId="77777777" w:rsidR="004B3F04" w:rsidRDefault="004B3F04" w:rsidP="000659BE">
            <w:pPr>
              <w:pStyle w:val="TableHead"/>
            </w:pPr>
            <w:r>
              <w:t>New</w:t>
            </w:r>
          </w:p>
        </w:tc>
      </w:tr>
      <w:tr w:rsidR="004B3F04" w14:paraId="1A8A5920" w14:textId="77777777" w:rsidTr="000659BE">
        <w:trPr>
          <w:jc w:val="center"/>
        </w:trPr>
        <w:tc>
          <w:tcPr>
            <w:tcW w:w="360" w:type="dxa"/>
          </w:tcPr>
          <w:p w14:paraId="551EE337" w14:textId="77777777" w:rsidR="004B3F04" w:rsidRDefault="004B3F04" w:rsidP="000659BE">
            <w:pPr>
              <w:pStyle w:val="TableText"/>
            </w:pPr>
            <w:r>
              <w:t>Status</w:t>
            </w:r>
          </w:p>
        </w:tc>
        <w:tc>
          <w:tcPr>
            <w:tcW w:w="360" w:type="dxa"/>
          </w:tcPr>
          <w:p w14:paraId="1CFF9E55" w14:textId="77777777" w:rsidR="004B3F04" w:rsidRDefault="004B3F04" w:rsidP="000659BE">
            <w:pPr>
              <w:pStyle w:val="TableText"/>
            </w:pPr>
            <w:r>
              <w:t>Published</w:t>
            </w:r>
          </w:p>
        </w:tc>
        <w:tc>
          <w:tcPr>
            <w:tcW w:w="360" w:type="dxa"/>
          </w:tcPr>
          <w:p w14:paraId="1569E532" w14:textId="77777777" w:rsidR="004B3F04" w:rsidRDefault="004B3F04" w:rsidP="000659BE">
            <w:pPr>
              <w:pStyle w:val="TableText"/>
            </w:pPr>
            <w:r>
              <w:t>Draft</w:t>
            </w:r>
          </w:p>
        </w:tc>
      </w:tr>
      <w:tr w:rsidR="004B3F04" w14:paraId="35B3FACD" w14:textId="77777777" w:rsidTr="000659BE">
        <w:trPr>
          <w:jc w:val="center"/>
        </w:trPr>
        <w:tc>
          <w:tcPr>
            <w:tcW w:w="360" w:type="dxa"/>
          </w:tcPr>
          <w:p w14:paraId="4889EFAD" w14:textId="77777777" w:rsidR="004B3F04" w:rsidRDefault="004B3F04" w:rsidP="000659BE">
            <w:pPr>
              <w:pStyle w:val="TableText"/>
            </w:pPr>
            <w:r>
              <w:t>Name</w:t>
            </w:r>
          </w:p>
        </w:tc>
        <w:tc>
          <w:tcPr>
            <w:tcW w:w="360" w:type="dxa"/>
          </w:tcPr>
          <w:p w14:paraId="6EBC8B86" w14:textId="77777777" w:rsidR="004B3F04" w:rsidRDefault="004B3F04" w:rsidP="000659BE">
            <w:pPr>
              <w:pStyle w:val="TableText"/>
            </w:pPr>
            <w:r>
              <w:t>Assessment, Recommended (V3)</w:t>
            </w:r>
          </w:p>
        </w:tc>
        <w:tc>
          <w:tcPr>
            <w:tcW w:w="360" w:type="dxa"/>
          </w:tcPr>
          <w:p w14:paraId="52417F0D" w14:textId="77777777" w:rsidR="004B3F04" w:rsidRDefault="004B3F04" w:rsidP="000659BE">
            <w:pPr>
              <w:pStyle w:val="TableText"/>
            </w:pPr>
            <w:r>
              <w:t>Assessment, Recommended (V4)</w:t>
            </w:r>
          </w:p>
        </w:tc>
      </w:tr>
      <w:tr w:rsidR="004B3F04" w14:paraId="79DC049C" w14:textId="77777777" w:rsidTr="000659BE">
        <w:trPr>
          <w:jc w:val="center"/>
        </w:trPr>
        <w:tc>
          <w:tcPr>
            <w:tcW w:w="360" w:type="dxa"/>
          </w:tcPr>
          <w:p w14:paraId="54A96596" w14:textId="77777777" w:rsidR="004B3F04" w:rsidRDefault="004B3F04" w:rsidP="000659BE">
            <w:pPr>
              <w:pStyle w:val="TableText"/>
            </w:pPr>
            <w:r>
              <w:t>Oid</w:t>
            </w:r>
          </w:p>
        </w:tc>
        <w:tc>
          <w:tcPr>
            <w:tcW w:w="360" w:type="dxa"/>
          </w:tcPr>
          <w:p w14:paraId="01AB008A" w14:textId="77777777" w:rsidR="004B3F04" w:rsidRDefault="004B3F04" w:rsidP="000659BE">
            <w:pPr>
              <w:pStyle w:val="TableText"/>
            </w:pPr>
            <w:r>
              <w:t>urn:hl7ii:2.16.840.1.113883.10.20.28.4.118:2019-05-01</w:t>
            </w:r>
          </w:p>
        </w:tc>
        <w:tc>
          <w:tcPr>
            <w:tcW w:w="360" w:type="dxa"/>
          </w:tcPr>
          <w:p w14:paraId="184067D5" w14:textId="77777777" w:rsidR="004B3F04" w:rsidRDefault="004B3F04" w:rsidP="000659BE">
            <w:pPr>
              <w:pStyle w:val="TableText"/>
            </w:pPr>
            <w:r>
              <w:t>urn:hl7ii:2.16.840.1.113883.10.20.28.4.118:2021-02-01</w:t>
            </w:r>
          </w:p>
        </w:tc>
      </w:tr>
      <w:tr w:rsidR="004B3F04" w14:paraId="689F2BF3" w14:textId="77777777" w:rsidTr="000659BE">
        <w:trPr>
          <w:jc w:val="center"/>
        </w:trPr>
        <w:tc>
          <w:tcPr>
            <w:tcW w:w="360" w:type="dxa"/>
          </w:tcPr>
          <w:p w14:paraId="08A9C84A" w14:textId="77777777" w:rsidR="004B3F04" w:rsidRDefault="004B3F04" w:rsidP="000659BE">
            <w:pPr>
              <w:pStyle w:val="TableText"/>
            </w:pPr>
            <w:r>
              <w:t>CONF #: 4499-36042 Added</w:t>
            </w:r>
          </w:p>
        </w:tc>
        <w:tc>
          <w:tcPr>
            <w:tcW w:w="360" w:type="dxa"/>
          </w:tcPr>
          <w:p w14:paraId="74757CD8" w14:textId="77777777" w:rsidR="004B3F04" w:rsidRDefault="004B3F04" w:rsidP="000659BE">
            <w:pPr>
              <w:pStyle w:val="TableText"/>
            </w:pPr>
          </w:p>
        </w:tc>
        <w:tc>
          <w:tcPr>
            <w:tcW w:w="360" w:type="dxa"/>
          </w:tcPr>
          <w:p w14:paraId="5A4372FD" w14:textId="77777777" w:rsidR="004B3F04" w:rsidRDefault="004B3F04" w:rsidP="000659BE">
            <w:pPr>
              <w:pStyle w:val="TableText"/>
            </w:pPr>
            <w:r>
              <w:t>SHALL contain exactly one [1..1] role (CONF:4499-36042).</w:t>
            </w:r>
          </w:p>
        </w:tc>
      </w:tr>
      <w:tr w:rsidR="004B3F04" w14:paraId="0E9CB798" w14:textId="77777777" w:rsidTr="000659BE">
        <w:trPr>
          <w:jc w:val="center"/>
        </w:trPr>
        <w:tc>
          <w:tcPr>
            <w:tcW w:w="360" w:type="dxa"/>
          </w:tcPr>
          <w:p w14:paraId="3D65F387" w14:textId="77777777" w:rsidR="004B3F04" w:rsidRDefault="004B3F04" w:rsidP="000659BE">
            <w:pPr>
              <w:pStyle w:val="TableText"/>
            </w:pPr>
            <w:r>
              <w:t>CONF #: 4499-36043 Added</w:t>
            </w:r>
          </w:p>
        </w:tc>
        <w:tc>
          <w:tcPr>
            <w:tcW w:w="360" w:type="dxa"/>
          </w:tcPr>
          <w:p w14:paraId="0B3C4B40" w14:textId="77777777" w:rsidR="004B3F04" w:rsidRDefault="004B3F04" w:rsidP="000659BE">
            <w:pPr>
              <w:pStyle w:val="TableText"/>
            </w:pPr>
          </w:p>
        </w:tc>
        <w:tc>
          <w:tcPr>
            <w:tcW w:w="360" w:type="dxa"/>
          </w:tcPr>
          <w:p w14:paraId="231F9B7C" w14:textId="77777777" w:rsidR="004B3F04" w:rsidRDefault="004B3F04" w:rsidP="000659BE">
            <w:pPr>
              <w:pStyle w:val="TableText"/>
            </w:pPr>
            <w:r>
              <w:t>SHALL contain exactly one [1..1] role (CONF:4499-36043).</w:t>
            </w:r>
          </w:p>
        </w:tc>
      </w:tr>
      <w:tr w:rsidR="004B3F04" w14:paraId="67CAFF06" w14:textId="77777777" w:rsidTr="000659BE">
        <w:trPr>
          <w:jc w:val="center"/>
        </w:trPr>
        <w:tc>
          <w:tcPr>
            <w:tcW w:w="360" w:type="dxa"/>
          </w:tcPr>
          <w:p w14:paraId="2D3C0A00" w14:textId="77777777" w:rsidR="004B3F04" w:rsidRDefault="004B3F04" w:rsidP="000659BE">
            <w:pPr>
              <w:pStyle w:val="TableText"/>
            </w:pPr>
            <w:r>
              <w:t>CONF #: 4499-36044 Added</w:t>
            </w:r>
          </w:p>
        </w:tc>
        <w:tc>
          <w:tcPr>
            <w:tcW w:w="360" w:type="dxa"/>
          </w:tcPr>
          <w:p w14:paraId="73587C49" w14:textId="77777777" w:rsidR="004B3F04" w:rsidRDefault="004B3F04" w:rsidP="000659BE">
            <w:pPr>
              <w:pStyle w:val="TableText"/>
            </w:pPr>
          </w:p>
        </w:tc>
        <w:tc>
          <w:tcPr>
            <w:tcW w:w="360" w:type="dxa"/>
          </w:tcPr>
          <w:p w14:paraId="24A4F801" w14:textId="77777777" w:rsidR="004B3F04" w:rsidRDefault="004B3F04" w:rsidP="000659BE">
            <w:pPr>
              <w:pStyle w:val="TableText"/>
            </w:pPr>
            <w:r>
              <w:t>SHALL contain exactly one [1..1] role (CONF:4499-36044).</w:t>
            </w:r>
          </w:p>
        </w:tc>
      </w:tr>
      <w:tr w:rsidR="004B3F04" w14:paraId="6148310A" w14:textId="77777777" w:rsidTr="000659BE">
        <w:trPr>
          <w:jc w:val="center"/>
        </w:trPr>
        <w:tc>
          <w:tcPr>
            <w:tcW w:w="360" w:type="dxa"/>
          </w:tcPr>
          <w:p w14:paraId="71A68003" w14:textId="77777777" w:rsidR="004B3F04" w:rsidRDefault="004B3F04" w:rsidP="000659BE">
            <w:pPr>
              <w:pStyle w:val="TableText"/>
            </w:pPr>
            <w:r>
              <w:t>CONF #: 4499-36045 Added</w:t>
            </w:r>
          </w:p>
        </w:tc>
        <w:tc>
          <w:tcPr>
            <w:tcW w:w="360" w:type="dxa"/>
          </w:tcPr>
          <w:p w14:paraId="1B89F671" w14:textId="77777777" w:rsidR="004B3F04" w:rsidRDefault="004B3F04" w:rsidP="000659BE">
            <w:pPr>
              <w:pStyle w:val="TableText"/>
            </w:pPr>
          </w:p>
        </w:tc>
        <w:tc>
          <w:tcPr>
            <w:tcW w:w="360" w:type="dxa"/>
          </w:tcPr>
          <w:p w14:paraId="16C01090" w14:textId="77777777" w:rsidR="004B3F04" w:rsidRDefault="004B3F04" w:rsidP="000659BE">
            <w:pPr>
              <w:pStyle w:val="TableText"/>
            </w:pPr>
            <w:r>
              <w:t>SHALL contain exactly one [1..1] patient (CONF:4499-36045).</w:t>
            </w:r>
          </w:p>
        </w:tc>
      </w:tr>
      <w:tr w:rsidR="004B3F04" w14:paraId="15BD83F7" w14:textId="77777777" w:rsidTr="000659BE">
        <w:trPr>
          <w:jc w:val="center"/>
        </w:trPr>
        <w:tc>
          <w:tcPr>
            <w:tcW w:w="360" w:type="dxa"/>
          </w:tcPr>
          <w:p w14:paraId="298E2679" w14:textId="77777777" w:rsidR="004B3F04" w:rsidRDefault="004B3F04" w:rsidP="000659BE">
            <w:pPr>
              <w:pStyle w:val="TableText"/>
            </w:pPr>
            <w:r>
              <w:t>CONF #: 4499-36046 Added</w:t>
            </w:r>
          </w:p>
        </w:tc>
        <w:tc>
          <w:tcPr>
            <w:tcW w:w="360" w:type="dxa"/>
          </w:tcPr>
          <w:p w14:paraId="4D66C1A1" w14:textId="77777777" w:rsidR="004B3F04" w:rsidRDefault="004B3F04" w:rsidP="000659BE">
            <w:pPr>
              <w:pStyle w:val="TableText"/>
            </w:pPr>
          </w:p>
        </w:tc>
        <w:tc>
          <w:tcPr>
            <w:tcW w:w="360" w:type="dxa"/>
          </w:tcPr>
          <w:p w14:paraId="7A1F16E0" w14:textId="77777777" w:rsidR="004B3F04" w:rsidRDefault="004B3F04" w:rsidP="000659BE">
            <w:pPr>
              <w:pStyle w:val="TableText"/>
            </w:pPr>
            <w:r>
              <w:t xml:space="preserve">MAY contain zero or more [0..*] participation (CONF:4499-36046) such that it </w:t>
            </w:r>
            <w:r>
              <w:br/>
              <w:t>Note: QDM Attribute: Requester</w:t>
            </w:r>
          </w:p>
        </w:tc>
      </w:tr>
      <w:tr w:rsidR="004B3F04" w14:paraId="3DF8AC55" w14:textId="77777777" w:rsidTr="000659BE">
        <w:trPr>
          <w:jc w:val="center"/>
        </w:trPr>
        <w:tc>
          <w:tcPr>
            <w:tcW w:w="360" w:type="dxa"/>
          </w:tcPr>
          <w:p w14:paraId="227C667C" w14:textId="77777777" w:rsidR="004B3F04" w:rsidRDefault="004B3F04" w:rsidP="000659BE">
            <w:pPr>
              <w:pStyle w:val="TableText"/>
            </w:pPr>
            <w:r>
              <w:t>CONF #: 4499-36047 Added</w:t>
            </w:r>
          </w:p>
        </w:tc>
        <w:tc>
          <w:tcPr>
            <w:tcW w:w="360" w:type="dxa"/>
          </w:tcPr>
          <w:p w14:paraId="19746F07" w14:textId="77777777" w:rsidR="004B3F04" w:rsidRDefault="004B3F04" w:rsidP="000659BE">
            <w:pPr>
              <w:pStyle w:val="TableText"/>
            </w:pPr>
          </w:p>
        </w:tc>
        <w:tc>
          <w:tcPr>
            <w:tcW w:w="360" w:type="dxa"/>
          </w:tcPr>
          <w:p w14:paraId="22D41A10" w14:textId="77777777" w:rsidR="004B3F04" w:rsidRDefault="004B3F04" w:rsidP="000659BE">
            <w:pPr>
              <w:pStyle w:val="TableText"/>
            </w:pPr>
            <w:r>
              <w:t>SHALL contain exactly one [1..1] role (CONF:4499-36047).</w:t>
            </w:r>
          </w:p>
        </w:tc>
      </w:tr>
      <w:tr w:rsidR="004B3F04" w14:paraId="219BCDD7" w14:textId="77777777" w:rsidTr="000659BE">
        <w:trPr>
          <w:jc w:val="center"/>
        </w:trPr>
        <w:tc>
          <w:tcPr>
            <w:tcW w:w="360" w:type="dxa"/>
          </w:tcPr>
          <w:p w14:paraId="07F80E87" w14:textId="77777777" w:rsidR="004B3F04" w:rsidRDefault="004B3F04" w:rsidP="000659BE">
            <w:pPr>
              <w:pStyle w:val="TableText"/>
            </w:pPr>
            <w:r>
              <w:t>CONF #: 4499-36048 Added</w:t>
            </w:r>
          </w:p>
        </w:tc>
        <w:tc>
          <w:tcPr>
            <w:tcW w:w="360" w:type="dxa"/>
          </w:tcPr>
          <w:p w14:paraId="5251F5C2" w14:textId="77777777" w:rsidR="004B3F04" w:rsidRDefault="004B3F04" w:rsidP="000659BE">
            <w:pPr>
              <w:pStyle w:val="TableText"/>
            </w:pPr>
          </w:p>
        </w:tc>
        <w:tc>
          <w:tcPr>
            <w:tcW w:w="360" w:type="dxa"/>
          </w:tcPr>
          <w:p w14:paraId="2D4DED78" w14:textId="77777777" w:rsidR="004B3F04" w:rsidRDefault="004B3F04" w:rsidP="000659BE">
            <w:pPr>
              <w:pStyle w:val="TableText"/>
            </w:pPr>
            <w:r>
              <w:t>SHALL contain exactly one [1..1] @typeCode="PART" participation (CodeSystem: HL7ParticipationType urn:oid:2.16.840.1.113883.5.90) (CONF:4499-36048).</w:t>
            </w:r>
          </w:p>
        </w:tc>
      </w:tr>
      <w:tr w:rsidR="004B3F04" w14:paraId="77A86A8B" w14:textId="77777777" w:rsidTr="000659BE">
        <w:trPr>
          <w:jc w:val="center"/>
        </w:trPr>
        <w:tc>
          <w:tcPr>
            <w:tcW w:w="360" w:type="dxa"/>
          </w:tcPr>
          <w:p w14:paraId="71348240" w14:textId="77777777" w:rsidR="004B3F04" w:rsidRDefault="004B3F04" w:rsidP="000659BE">
            <w:pPr>
              <w:pStyle w:val="TableText"/>
            </w:pPr>
            <w:r>
              <w:t>CONF #: 4423-35007 Removed</w:t>
            </w:r>
          </w:p>
        </w:tc>
        <w:tc>
          <w:tcPr>
            <w:tcW w:w="360" w:type="dxa"/>
          </w:tcPr>
          <w:p w14:paraId="0675C697" w14:textId="77777777" w:rsidR="004B3F04" w:rsidRDefault="004B3F04" w:rsidP="000659BE">
            <w:pPr>
              <w:pStyle w:val="TableText"/>
            </w:pPr>
            <w:r>
              <w:t>SHALL contain exactly one [1..1] role (CONF:4423-35007).</w:t>
            </w:r>
          </w:p>
        </w:tc>
        <w:tc>
          <w:tcPr>
            <w:tcW w:w="360" w:type="dxa"/>
          </w:tcPr>
          <w:p w14:paraId="6F5053B6" w14:textId="77777777" w:rsidR="004B3F04" w:rsidRDefault="004B3F04" w:rsidP="000659BE">
            <w:pPr>
              <w:pStyle w:val="TableText"/>
            </w:pPr>
          </w:p>
        </w:tc>
      </w:tr>
      <w:tr w:rsidR="004B3F04" w14:paraId="17B1764A" w14:textId="77777777" w:rsidTr="000659BE">
        <w:trPr>
          <w:jc w:val="center"/>
        </w:trPr>
        <w:tc>
          <w:tcPr>
            <w:tcW w:w="360" w:type="dxa"/>
          </w:tcPr>
          <w:p w14:paraId="130C5966" w14:textId="77777777" w:rsidR="004B3F04" w:rsidRDefault="004B3F04" w:rsidP="000659BE">
            <w:pPr>
              <w:pStyle w:val="TableText"/>
            </w:pPr>
            <w:r>
              <w:t>CONF #: 4423-35009 Removed</w:t>
            </w:r>
          </w:p>
        </w:tc>
        <w:tc>
          <w:tcPr>
            <w:tcW w:w="360" w:type="dxa"/>
          </w:tcPr>
          <w:p w14:paraId="5BCE5E1E" w14:textId="77777777" w:rsidR="004B3F04" w:rsidRDefault="004B3F04" w:rsidP="000659BE">
            <w:pPr>
              <w:pStyle w:val="TableText"/>
            </w:pPr>
            <w:r>
              <w:t>SHALL contain exactly one [1..1] patient (CONF:4423-35009).</w:t>
            </w:r>
          </w:p>
        </w:tc>
        <w:tc>
          <w:tcPr>
            <w:tcW w:w="360" w:type="dxa"/>
          </w:tcPr>
          <w:p w14:paraId="16FD8A5B" w14:textId="77777777" w:rsidR="004B3F04" w:rsidRDefault="004B3F04" w:rsidP="000659BE">
            <w:pPr>
              <w:pStyle w:val="TableText"/>
            </w:pPr>
          </w:p>
        </w:tc>
      </w:tr>
      <w:tr w:rsidR="004B3F04" w14:paraId="467D987A" w14:textId="77777777" w:rsidTr="000659BE">
        <w:trPr>
          <w:jc w:val="center"/>
        </w:trPr>
        <w:tc>
          <w:tcPr>
            <w:tcW w:w="360" w:type="dxa"/>
          </w:tcPr>
          <w:p w14:paraId="0E13B553" w14:textId="77777777" w:rsidR="004B3F04" w:rsidRDefault="004B3F04" w:rsidP="000659BE">
            <w:pPr>
              <w:pStyle w:val="TableText"/>
            </w:pPr>
            <w:r>
              <w:t>CONF #: 4423-35011 Removed</w:t>
            </w:r>
          </w:p>
        </w:tc>
        <w:tc>
          <w:tcPr>
            <w:tcW w:w="360" w:type="dxa"/>
          </w:tcPr>
          <w:p w14:paraId="251FECB9" w14:textId="77777777" w:rsidR="004B3F04" w:rsidRDefault="004B3F04" w:rsidP="000659BE">
            <w:pPr>
              <w:pStyle w:val="TableText"/>
            </w:pPr>
            <w:r>
              <w:t>SHALL contain exactly one [1..1] role (CONF:4423-35011).</w:t>
            </w:r>
          </w:p>
        </w:tc>
        <w:tc>
          <w:tcPr>
            <w:tcW w:w="360" w:type="dxa"/>
          </w:tcPr>
          <w:p w14:paraId="54C93831" w14:textId="77777777" w:rsidR="004B3F04" w:rsidRDefault="004B3F04" w:rsidP="000659BE">
            <w:pPr>
              <w:pStyle w:val="TableText"/>
            </w:pPr>
          </w:p>
        </w:tc>
      </w:tr>
      <w:tr w:rsidR="004B3F04" w14:paraId="36193CA7" w14:textId="77777777" w:rsidTr="000659BE">
        <w:trPr>
          <w:jc w:val="center"/>
        </w:trPr>
        <w:tc>
          <w:tcPr>
            <w:tcW w:w="360" w:type="dxa"/>
          </w:tcPr>
          <w:p w14:paraId="5B4F50A4" w14:textId="77777777" w:rsidR="004B3F04" w:rsidRDefault="004B3F04" w:rsidP="000659BE">
            <w:pPr>
              <w:pStyle w:val="TableText"/>
            </w:pPr>
            <w:r>
              <w:t>CONF #: 4423-35808 Removed</w:t>
            </w:r>
          </w:p>
        </w:tc>
        <w:tc>
          <w:tcPr>
            <w:tcW w:w="360" w:type="dxa"/>
          </w:tcPr>
          <w:p w14:paraId="0CD598FF" w14:textId="77777777" w:rsidR="004B3F04" w:rsidRDefault="004B3F04" w:rsidP="000659BE">
            <w:pPr>
              <w:pStyle w:val="TableText"/>
            </w:pPr>
            <w:r>
              <w:t>SHALL contain exactly one [1..1] role (CONF:4423-35808).</w:t>
            </w:r>
          </w:p>
        </w:tc>
        <w:tc>
          <w:tcPr>
            <w:tcW w:w="360" w:type="dxa"/>
          </w:tcPr>
          <w:p w14:paraId="795B13F3" w14:textId="77777777" w:rsidR="004B3F04" w:rsidRDefault="004B3F04" w:rsidP="000659BE">
            <w:pPr>
              <w:pStyle w:val="TableText"/>
            </w:pPr>
          </w:p>
        </w:tc>
      </w:tr>
      <w:tr w:rsidR="004B3F04" w14:paraId="404ACC5A" w14:textId="77777777" w:rsidTr="000659BE">
        <w:trPr>
          <w:jc w:val="center"/>
        </w:trPr>
        <w:tc>
          <w:tcPr>
            <w:tcW w:w="360" w:type="dxa"/>
          </w:tcPr>
          <w:p w14:paraId="01389163" w14:textId="77777777" w:rsidR="004B3F04" w:rsidRDefault="004B3F04" w:rsidP="000659BE">
            <w:pPr>
              <w:pStyle w:val="TableText"/>
            </w:pPr>
            <w:r>
              <w:t>CONF #: 4499-34273 Modified</w:t>
            </w:r>
          </w:p>
        </w:tc>
        <w:tc>
          <w:tcPr>
            <w:tcW w:w="360" w:type="dxa"/>
          </w:tcPr>
          <w:p w14:paraId="722E37B6" w14:textId="77777777" w:rsidR="004B3F04" w:rsidRDefault="004B3F04" w:rsidP="000659BE">
            <w:pPr>
              <w:pStyle w:val="TableText"/>
            </w:pPr>
            <w:r>
              <w:t>SHALL contain exactly one [1..1] @extension="2019-05-01" (CONF:4423-34273).</w:t>
            </w:r>
          </w:p>
        </w:tc>
        <w:tc>
          <w:tcPr>
            <w:tcW w:w="360" w:type="dxa"/>
          </w:tcPr>
          <w:p w14:paraId="721C3C86" w14:textId="77777777" w:rsidR="004B3F04" w:rsidRDefault="004B3F04" w:rsidP="000659BE">
            <w:pPr>
              <w:pStyle w:val="TableText"/>
            </w:pPr>
            <w:r>
              <w:t>SHALL contain exactly one [1..1] @extension="2021-02-01" (CONF:4499-34273).</w:t>
            </w:r>
          </w:p>
        </w:tc>
      </w:tr>
      <w:tr w:rsidR="004B3F04" w14:paraId="6656A24D" w14:textId="77777777" w:rsidTr="000659BE">
        <w:trPr>
          <w:jc w:val="center"/>
        </w:trPr>
        <w:tc>
          <w:tcPr>
            <w:tcW w:w="360" w:type="dxa"/>
          </w:tcPr>
          <w:p w14:paraId="108E7349" w14:textId="77777777" w:rsidR="004B3F04" w:rsidRDefault="004B3F04" w:rsidP="000659BE">
            <w:pPr>
              <w:pStyle w:val="TableText"/>
            </w:pPr>
            <w:r>
              <w:t>CONF #: 4499-35006 Modified</w:t>
            </w:r>
          </w:p>
        </w:tc>
        <w:tc>
          <w:tcPr>
            <w:tcW w:w="360" w:type="dxa"/>
          </w:tcPr>
          <w:p w14:paraId="43E98226" w14:textId="77777777" w:rsidR="004B3F04" w:rsidRDefault="004B3F04" w:rsidP="000659BE">
            <w:pPr>
              <w:pStyle w:val="TableText"/>
            </w:pPr>
            <w:r>
              <w:t xml:space="preserve">MAY contain zero or one [0..1] participation (CONF:4423-35006) such that it </w:t>
            </w:r>
            <w:r>
              <w:br/>
              <w:t>Note: QDM Attribute: Requester</w:t>
            </w:r>
          </w:p>
        </w:tc>
        <w:tc>
          <w:tcPr>
            <w:tcW w:w="360" w:type="dxa"/>
          </w:tcPr>
          <w:p w14:paraId="7032C258" w14:textId="77777777" w:rsidR="004B3F04" w:rsidRDefault="004B3F04" w:rsidP="000659BE">
            <w:pPr>
              <w:pStyle w:val="TableText"/>
            </w:pPr>
            <w:r>
              <w:t xml:space="preserve">MAY contain zero or more [0..*] participation (CONF:4499-35006) such that it </w:t>
            </w:r>
            <w:r>
              <w:br/>
              <w:t>Note: QDM Attribute: Requester</w:t>
            </w:r>
          </w:p>
        </w:tc>
      </w:tr>
      <w:tr w:rsidR="004B3F04" w14:paraId="55AD3B48" w14:textId="77777777" w:rsidTr="000659BE">
        <w:trPr>
          <w:jc w:val="center"/>
        </w:trPr>
        <w:tc>
          <w:tcPr>
            <w:tcW w:w="360" w:type="dxa"/>
          </w:tcPr>
          <w:p w14:paraId="249D5963" w14:textId="77777777" w:rsidR="004B3F04" w:rsidRDefault="004B3F04" w:rsidP="000659BE">
            <w:pPr>
              <w:pStyle w:val="TableText"/>
            </w:pPr>
            <w:r>
              <w:t>CONF #: 4499-35010 Modified</w:t>
            </w:r>
          </w:p>
        </w:tc>
        <w:tc>
          <w:tcPr>
            <w:tcW w:w="360" w:type="dxa"/>
          </w:tcPr>
          <w:p w14:paraId="437AF6A4" w14:textId="77777777" w:rsidR="004B3F04" w:rsidRDefault="004B3F04" w:rsidP="000659BE">
            <w:pPr>
              <w:pStyle w:val="TableText"/>
            </w:pPr>
            <w:r>
              <w:t xml:space="preserve">MAY contain zero or one [0..1] participation (CONF:4423-35010) such that it </w:t>
            </w:r>
            <w:r>
              <w:br/>
              <w:t>Note: QDM Attribute: Requester</w:t>
            </w:r>
          </w:p>
        </w:tc>
        <w:tc>
          <w:tcPr>
            <w:tcW w:w="360" w:type="dxa"/>
          </w:tcPr>
          <w:p w14:paraId="5F54DCF3" w14:textId="77777777" w:rsidR="004B3F04" w:rsidRDefault="004B3F04" w:rsidP="000659BE">
            <w:pPr>
              <w:pStyle w:val="TableText"/>
            </w:pPr>
            <w:r>
              <w:t xml:space="preserve">MAY contain zero or more [0..*] participation (CONF:4499-35010) such that it </w:t>
            </w:r>
            <w:r>
              <w:br/>
              <w:t>Note: QDM Attribute: Requester</w:t>
            </w:r>
          </w:p>
        </w:tc>
      </w:tr>
      <w:tr w:rsidR="004B3F04" w14:paraId="7F77C2E8" w14:textId="77777777" w:rsidTr="000659BE">
        <w:trPr>
          <w:jc w:val="center"/>
        </w:trPr>
        <w:tc>
          <w:tcPr>
            <w:tcW w:w="360" w:type="dxa"/>
          </w:tcPr>
          <w:p w14:paraId="71C80D4C" w14:textId="77777777" w:rsidR="004B3F04" w:rsidRDefault="004B3F04" w:rsidP="000659BE">
            <w:pPr>
              <w:pStyle w:val="TableText"/>
            </w:pPr>
            <w:r>
              <w:lastRenderedPageBreak/>
              <w:t>CONF #: 4499-35807 Modified</w:t>
            </w:r>
          </w:p>
        </w:tc>
        <w:tc>
          <w:tcPr>
            <w:tcW w:w="360" w:type="dxa"/>
          </w:tcPr>
          <w:p w14:paraId="22B31C24" w14:textId="77777777" w:rsidR="004B3F04" w:rsidRDefault="004B3F04" w:rsidP="000659BE">
            <w:pPr>
              <w:pStyle w:val="TableText"/>
            </w:pPr>
            <w:r>
              <w:t xml:space="preserve">MAY contain zero or one [0..1] participation (CONF:4423-35807) such that it </w:t>
            </w:r>
            <w:r>
              <w:br/>
              <w:t>Note: QDM Attribute: Requester</w:t>
            </w:r>
          </w:p>
        </w:tc>
        <w:tc>
          <w:tcPr>
            <w:tcW w:w="360" w:type="dxa"/>
          </w:tcPr>
          <w:p w14:paraId="4C4B4A8C" w14:textId="77777777" w:rsidR="004B3F04" w:rsidRDefault="004B3F04" w:rsidP="000659BE">
            <w:pPr>
              <w:pStyle w:val="TableText"/>
            </w:pPr>
            <w:r>
              <w:t xml:space="preserve">MAY contain zero or more [0..*] participation (CONF:4499-35807) such that it </w:t>
            </w:r>
            <w:r>
              <w:br/>
              <w:t>Note: QDM Attribute: Requester</w:t>
            </w:r>
          </w:p>
        </w:tc>
      </w:tr>
    </w:tbl>
    <w:p w14:paraId="307D4D9F" w14:textId="77777777" w:rsidR="004B3F04" w:rsidRDefault="004B3F04" w:rsidP="004B3F04">
      <w:pPr>
        <w:pStyle w:val="BodyText"/>
      </w:pPr>
    </w:p>
    <w:p w14:paraId="521792AB" w14:textId="77777777" w:rsidR="004B3F04" w:rsidRDefault="004B3F04" w:rsidP="004B3F04">
      <w:pPr>
        <w:pStyle w:val="Heading2nospace"/>
      </w:pPr>
      <w:bookmarkStart w:id="3881" w:name="_Toc64841955"/>
      <w:bookmarkStart w:id="3882" w:name="_Toc65482870"/>
      <w:r>
        <w:lastRenderedPageBreak/>
        <w:t>Care Goal (V4)</w:t>
      </w:r>
      <w:bookmarkEnd w:id="3881"/>
      <w:bookmarkEnd w:id="3882"/>
    </w:p>
    <w:p w14:paraId="6D629604" w14:textId="77777777" w:rsidR="004B3F04" w:rsidRDefault="006C736C" w:rsidP="004B3F04">
      <w:pPr>
        <w:keepNext/>
      </w:pPr>
      <w:hyperlink w:anchor="E_Care_Goal_V4_">
        <w:r w:rsidR="004B3F04">
          <w:rPr>
            <w:rStyle w:val="HyperlinkCourierBold"/>
          </w:rPr>
          <w:t>Care Goal (V4) (urn:hl7ii:2.16.840.1.113883.10.20.28.4.7:2021-02-01)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64E0E39" w14:textId="77777777" w:rsidTr="000659BE">
        <w:trPr>
          <w:cantSplit/>
          <w:tblHeader/>
          <w:jc w:val="center"/>
        </w:trPr>
        <w:tc>
          <w:tcPr>
            <w:tcW w:w="360" w:type="dxa"/>
            <w:shd w:val="clear" w:color="auto" w:fill="E6E6E6"/>
          </w:tcPr>
          <w:p w14:paraId="7A2206DE" w14:textId="77777777" w:rsidR="004B3F04" w:rsidRDefault="004B3F04" w:rsidP="000659BE">
            <w:pPr>
              <w:pStyle w:val="TableHead"/>
            </w:pPr>
            <w:r>
              <w:t>Change</w:t>
            </w:r>
          </w:p>
        </w:tc>
        <w:tc>
          <w:tcPr>
            <w:tcW w:w="360" w:type="dxa"/>
            <w:shd w:val="clear" w:color="auto" w:fill="E6E6E6"/>
          </w:tcPr>
          <w:p w14:paraId="066E76C0" w14:textId="77777777" w:rsidR="004B3F04" w:rsidRDefault="004B3F04" w:rsidP="000659BE">
            <w:pPr>
              <w:pStyle w:val="TableHead"/>
            </w:pPr>
            <w:r>
              <w:t>Old</w:t>
            </w:r>
          </w:p>
        </w:tc>
        <w:tc>
          <w:tcPr>
            <w:tcW w:w="360" w:type="dxa"/>
            <w:shd w:val="clear" w:color="auto" w:fill="E6E6E6"/>
          </w:tcPr>
          <w:p w14:paraId="56CE6037" w14:textId="77777777" w:rsidR="004B3F04" w:rsidRDefault="004B3F04" w:rsidP="000659BE">
            <w:pPr>
              <w:pStyle w:val="TableHead"/>
            </w:pPr>
            <w:r>
              <w:t>New</w:t>
            </w:r>
          </w:p>
        </w:tc>
      </w:tr>
      <w:tr w:rsidR="004B3F04" w14:paraId="35CCAA79" w14:textId="77777777" w:rsidTr="000659BE">
        <w:trPr>
          <w:jc w:val="center"/>
        </w:trPr>
        <w:tc>
          <w:tcPr>
            <w:tcW w:w="360" w:type="dxa"/>
          </w:tcPr>
          <w:p w14:paraId="3B847E4B" w14:textId="77777777" w:rsidR="004B3F04" w:rsidRDefault="004B3F04" w:rsidP="000659BE">
            <w:pPr>
              <w:pStyle w:val="TableText"/>
            </w:pPr>
            <w:r>
              <w:t>Status</w:t>
            </w:r>
          </w:p>
        </w:tc>
        <w:tc>
          <w:tcPr>
            <w:tcW w:w="360" w:type="dxa"/>
          </w:tcPr>
          <w:p w14:paraId="64EDD810" w14:textId="77777777" w:rsidR="004B3F04" w:rsidRDefault="004B3F04" w:rsidP="000659BE">
            <w:pPr>
              <w:pStyle w:val="TableText"/>
            </w:pPr>
            <w:r>
              <w:t>Published</w:t>
            </w:r>
          </w:p>
        </w:tc>
        <w:tc>
          <w:tcPr>
            <w:tcW w:w="360" w:type="dxa"/>
          </w:tcPr>
          <w:p w14:paraId="1386CF55" w14:textId="77777777" w:rsidR="004B3F04" w:rsidRDefault="004B3F04" w:rsidP="000659BE">
            <w:pPr>
              <w:pStyle w:val="TableText"/>
            </w:pPr>
            <w:r>
              <w:t>Draft</w:t>
            </w:r>
          </w:p>
        </w:tc>
      </w:tr>
      <w:tr w:rsidR="004B3F04" w14:paraId="78AF350B" w14:textId="77777777" w:rsidTr="000659BE">
        <w:trPr>
          <w:jc w:val="center"/>
        </w:trPr>
        <w:tc>
          <w:tcPr>
            <w:tcW w:w="360" w:type="dxa"/>
          </w:tcPr>
          <w:p w14:paraId="07B4BF73" w14:textId="77777777" w:rsidR="004B3F04" w:rsidRDefault="004B3F04" w:rsidP="000659BE">
            <w:pPr>
              <w:pStyle w:val="TableText"/>
            </w:pPr>
            <w:r>
              <w:t>Name</w:t>
            </w:r>
          </w:p>
        </w:tc>
        <w:tc>
          <w:tcPr>
            <w:tcW w:w="360" w:type="dxa"/>
          </w:tcPr>
          <w:p w14:paraId="3C2149F0" w14:textId="77777777" w:rsidR="004B3F04" w:rsidRDefault="004B3F04" w:rsidP="000659BE">
            <w:pPr>
              <w:pStyle w:val="TableText"/>
            </w:pPr>
            <w:r>
              <w:t>Care Goal (V3)</w:t>
            </w:r>
          </w:p>
        </w:tc>
        <w:tc>
          <w:tcPr>
            <w:tcW w:w="360" w:type="dxa"/>
          </w:tcPr>
          <w:p w14:paraId="641E47A3" w14:textId="77777777" w:rsidR="004B3F04" w:rsidRDefault="004B3F04" w:rsidP="000659BE">
            <w:pPr>
              <w:pStyle w:val="TableText"/>
            </w:pPr>
            <w:r>
              <w:t>Care Goal (V4)</w:t>
            </w:r>
          </w:p>
        </w:tc>
      </w:tr>
      <w:tr w:rsidR="004B3F04" w14:paraId="35F7D936" w14:textId="77777777" w:rsidTr="000659BE">
        <w:trPr>
          <w:jc w:val="center"/>
        </w:trPr>
        <w:tc>
          <w:tcPr>
            <w:tcW w:w="360" w:type="dxa"/>
          </w:tcPr>
          <w:p w14:paraId="7492D85C" w14:textId="77777777" w:rsidR="004B3F04" w:rsidRDefault="004B3F04" w:rsidP="000659BE">
            <w:pPr>
              <w:pStyle w:val="TableText"/>
            </w:pPr>
            <w:r>
              <w:t>Oid</w:t>
            </w:r>
          </w:p>
        </w:tc>
        <w:tc>
          <w:tcPr>
            <w:tcW w:w="360" w:type="dxa"/>
          </w:tcPr>
          <w:p w14:paraId="40833AE2" w14:textId="77777777" w:rsidR="004B3F04" w:rsidRDefault="004B3F04" w:rsidP="000659BE">
            <w:pPr>
              <w:pStyle w:val="TableText"/>
            </w:pPr>
            <w:r>
              <w:t>urn:hl7ii:2.16.840.1.113883.10.20.28.4.7:2019-05-01</w:t>
            </w:r>
          </w:p>
        </w:tc>
        <w:tc>
          <w:tcPr>
            <w:tcW w:w="360" w:type="dxa"/>
          </w:tcPr>
          <w:p w14:paraId="0576B484" w14:textId="77777777" w:rsidR="004B3F04" w:rsidRDefault="004B3F04" w:rsidP="000659BE">
            <w:pPr>
              <w:pStyle w:val="TableText"/>
            </w:pPr>
            <w:r>
              <w:t>urn:hl7ii:2.16.840.1.113883.10.20.28.4.7:2021-02-01</w:t>
            </w:r>
          </w:p>
        </w:tc>
      </w:tr>
      <w:tr w:rsidR="004B3F04" w14:paraId="39313443" w14:textId="77777777" w:rsidTr="000659BE">
        <w:trPr>
          <w:jc w:val="center"/>
        </w:trPr>
        <w:tc>
          <w:tcPr>
            <w:tcW w:w="360" w:type="dxa"/>
          </w:tcPr>
          <w:p w14:paraId="0054BB5F" w14:textId="77777777" w:rsidR="004B3F04" w:rsidRDefault="004B3F04" w:rsidP="000659BE">
            <w:pPr>
              <w:pStyle w:val="TableText"/>
            </w:pPr>
            <w:r>
              <w:t>CONF #: 4499-36049 Added</w:t>
            </w:r>
          </w:p>
        </w:tc>
        <w:tc>
          <w:tcPr>
            <w:tcW w:w="360" w:type="dxa"/>
          </w:tcPr>
          <w:p w14:paraId="4DA4DB51" w14:textId="77777777" w:rsidR="004B3F04" w:rsidRDefault="004B3F04" w:rsidP="000659BE">
            <w:pPr>
              <w:pStyle w:val="TableText"/>
            </w:pPr>
          </w:p>
        </w:tc>
        <w:tc>
          <w:tcPr>
            <w:tcW w:w="360" w:type="dxa"/>
          </w:tcPr>
          <w:p w14:paraId="487E87EC" w14:textId="77777777" w:rsidR="004B3F04" w:rsidRDefault="004B3F04" w:rsidP="000659BE">
            <w:pPr>
              <w:pStyle w:val="TableText"/>
            </w:pPr>
            <w:r>
              <w:t>MAY contain zero or one [0..1] activityTime (CONF:4499-36049).</w:t>
            </w:r>
          </w:p>
        </w:tc>
      </w:tr>
      <w:tr w:rsidR="004B3F04" w14:paraId="15341E3C" w14:textId="77777777" w:rsidTr="000659BE">
        <w:trPr>
          <w:jc w:val="center"/>
        </w:trPr>
        <w:tc>
          <w:tcPr>
            <w:tcW w:w="360" w:type="dxa"/>
          </w:tcPr>
          <w:p w14:paraId="2FAECBC7" w14:textId="77777777" w:rsidR="004B3F04" w:rsidRDefault="004B3F04" w:rsidP="000659BE">
            <w:pPr>
              <w:pStyle w:val="TableText"/>
            </w:pPr>
            <w:r>
              <w:t>CONF #: 4499-36050 Added</w:t>
            </w:r>
          </w:p>
        </w:tc>
        <w:tc>
          <w:tcPr>
            <w:tcW w:w="360" w:type="dxa"/>
          </w:tcPr>
          <w:p w14:paraId="5FCC582C" w14:textId="77777777" w:rsidR="004B3F04" w:rsidRDefault="004B3F04" w:rsidP="000659BE">
            <w:pPr>
              <w:pStyle w:val="TableText"/>
            </w:pPr>
          </w:p>
        </w:tc>
        <w:tc>
          <w:tcPr>
            <w:tcW w:w="360" w:type="dxa"/>
          </w:tcPr>
          <w:p w14:paraId="3D5F89BE" w14:textId="77777777" w:rsidR="004B3F04" w:rsidRDefault="004B3F04" w:rsidP="000659BE">
            <w:pPr>
              <w:pStyle w:val="TableText"/>
            </w:pPr>
            <w:r>
              <w:t xml:space="preserve">The activityTime, if present, SHALL contain exactly one [1..1] low (CONF:4499-36050). </w:t>
            </w:r>
            <w:r>
              <w:br/>
              <w:t>Note: QDM Attribute: statusDate (when the goal took effect)</w:t>
            </w:r>
          </w:p>
        </w:tc>
      </w:tr>
      <w:tr w:rsidR="004B3F04" w14:paraId="3AFD377D" w14:textId="77777777" w:rsidTr="000659BE">
        <w:trPr>
          <w:jc w:val="center"/>
        </w:trPr>
        <w:tc>
          <w:tcPr>
            <w:tcW w:w="360" w:type="dxa"/>
          </w:tcPr>
          <w:p w14:paraId="0B789FF8" w14:textId="77777777" w:rsidR="004B3F04" w:rsidRDefault="004B3F04" w:rsidP="000659BE">
            <w:pPr>
              <w:pStyle w:val="TableText"/>
            </w:pPr>
            <w:r>
              <w:t>CONF #: 4499-36051 Added</w:t>
            </w:r>
          </w:p>
        </w:tc>
        <w:tc>
          <w:tcPr>
            <w:tcW w:w="360" w:type="dxa"/>
          </w:tcPr>
          <w:p w14:paraId="2D9D9B1A" w14:textId="77777777" w:rsidR="004B3F04" w:rsidRDefault="004B3F04" w:rsidP="000659BE">
            <w:pPr>
              <w:pStyle w:val="TableText"/>
            </w:pPr>
          </w:p>
        </w:tc>
        <w:tc>
          <w:tcPr>
            <w:tcW w:w="360" w:type="dxa"/>
          </w:tcPr>
          <w:p w14:paraId="1253FC28" w14:textId="77777777" w:rsidR="004B3F04" w:rsidRDefault="004B3F04" w:rsidP="000659BE">
            <w:pPr>
              <w:pStyle w:val="TableText"/>
            </w:pPr>
            <w:r>
              <w:t>The participation, if present, SHALL contain exactly one [1..1] role (CONF:4499-36051).</w:t>
            </w:r>
          </w:p>
        </w:tc>
      </w:tr>
      <w:tr w:rsidR="004B3F04" w14:paraId="5D9D8B4D" w14:textId="77777777" w:rsidTr="000659BE">
        <w:trPr>
          <w:jc w:val="center"/>
        </w:trPr>
        <w:tc>
          <w:tcPr>
            <w:tcW w:w="360" w:type="dxa"/>
          </w:tcPr>
          <w:p w14:paraId="1F468FA7" w14:textId="77777777" w:rsidR="004B3F04" w:rsidRDefault="004B3F04" w:rsidP="000659BE">
            <w:pPr>
              <w:pStyle w:val="TableText"/>
            </w:pPr>
            <w:r>
              <w:t>CONF #: 4499-36052 Added</w:t>
            </w:r>
          </w:p>
        </w:tc>
        <w:tc>
          <w:tcPr>
            <w:tcW w:w="360" w:type="dxa"/>
          </w:tcPr>
          <w:p w14:paraId="7101B9F4" w14:textId="77777777" w:rsidR="004B3F04" w:rsidRDefault="004B3F04" w:rsidP="000659BE">
            <w:pPr>
              <w:pStyle w:val="TableText"/>
            </w:pPr>
          </w:p>
        </w:tc>
        <w:tc>
          <w:tcPr>
            <w:tcW w:w="360" w:type="dxa"/>
          </w:tcPr>
          <w:p w14:paraId="6A47BFFF" w14:textId="77777777" w:rsidR="004B3F04" w:rsidRDefault="004B3F04" w:rsidP="000659BE">
            <w:pPr>
              <w:pStyle w:val="TableText"/>
            </w:pPr>
            <w:r>
              <w:t>The participation, if present, SHALL contain exactly one [1..1] role (CONF:4499-36052).</w:t>
            </w:r>
          </w:p>
        </w:tc>
      </w:tr>
      <w:tr w:rsidR="004B3F04" w14:paraId="3F641283" w14:textId="77777777" w:rsidTr="000659BE">
        <w:trPr>
          <w:jc w:val="center"/>
        </w:trPr>
        <w:tc>
          <w:tcPr>
            <w:tcW w:w="360" w:type="dxa"/>
          </w:tcPr>
          <w:p w14:paraId="7FF5F7DD" w14:textId="77777777" w:rsidR="004B3F04" w:rsidRDefault="004B3F04" w:rsidP="000659BE">
            <w:pPr>
              <w:pStyle w:val="TableText"/>
            </w:pPr>
            <w:r>
              <w:t>CONF #: 4499-36053 Added</w:t>
            </w:r>
          </w:p>
        </w:tc>
        <w:tc>
          <w:tcPr>
            <w:tcW w:w="360" w:type="dxa"/>
          </w:tcPr>
          <w:p w14:paraId="1A32D2E5" w14:textId="77777777" w:rsidR="004B3F04" w:rsidRDefault="004B3F04" w:rsidP="000659BE">
            <w:pPr>
              <w:pStyle w:val="TableText"/>
            </w:pPr>
          </w:p>
        </w:tc>
        <w:tc>
          <w:tcPr>
            <w:tcW w:w="360" w:type="dxa"/>
          </w:tcPr>
          <w:p w14:paraId="2AD16D8A" w14:textId="77777777" w:rsidR="004B3F04" w:rsidRDefault="004B3F04" w:rsidP="000659BE">
            <w:pPr>
              <w:pStyle w:val="TableText"/>
            </w:pPr>
            <w:r>
              <w:t>The participation, if present, SHALL contain exactly one [1..1] role (CONF:4499-36053).</w:t>
            </w:r>
          </w:p>
        </w:tc>
      </w:tr>
      <w:tr w:rsidR="004B3F04" w14:paraId="1EB50AC5" w14:textId="77777777" w:rsidTr="000659BE">
        <w:trPr>
          <w:jc w:val="center"/>
        </w:trPr>
        <w:tc>
          <w:tcPr>
            <w:tcW w:w="360" w:type="dxa"/>
          </w:tcPr>
          <w:p w14:paraId="7D26FB16" w14:textId="77777777" w:rsidR="004B3F04" w:rsidRDefault="004B3F04" w:rsidP="000659BE">
            <w:pPr>
              <w:pStyle w:val="TableText"/>
            </w:pPr>
            <w:r>
              <w:t>CONF #: 4499-36054 Added</w:t>
            </w:r>
          </w:p>
        </w:tc>
        <w:tc>
          <w:tcPr>
            <w:tcW w:w="360" w:type="dxa"/>
          </w:tcPr>
          <w:p w14:paraId="5B7B707A" w14:textId="77777777" w:rsidR="004B3F04" w:rsidRDefault="004B3F04" w:rsidP="000659BE">
            <w:pPr>
              <w:pStyle w:val="TableText"/>
            </w:pPr>
          </w:p>
        </w:tc>
        <w:tc>
          <w:tcPr>
            <w:tcW w:w="360" w:type="dxa"/>
          </w:tcPr>
          <w:p w14:paraId="2996F155" w14:textId="77777777" w:rsidR="004B3F04" w:rsidRDefault="004B3F04" w:rsidP="000659BE">
            <w:pPr>
              <w:pStyle w:val="TableText"/>
            </w:pPr>
            <w:r>
              <w:t>The participation, if present, SHALL contain exactly one [1..1] patient (CONF:4499-36054).</w:t>
            </w:r>
          </w:p>
        </w:tc>
      </w:tr>
      <w:tr w:rsidR="004B3F04" w14:paraId="075D5A1F" w14:textId="77777777" w:rsidTr="000659BE">
        <w:trPr>
          <w:jc w:val="center"/>
        </w:trPr>
        <w:tc>
          <w:tcPr>
            <w:tcW w:w="360" w:type="dxa"/>
          </w:tcPr>
          <w:p w14:paraId="226AE695" w14:textId="77777777" w:rsidR="004B3F04" w:rsidRDefault="004B3F04" w:rsidP="000659BE">
            <w:pPr>
              <w:pStyle w:val="TableText"/>
            </w:pPr>
            <w:r>
              <w:t>CONF #: 4423-35016 Removed</w:t>
            </w:r>
          </w:p>
        </w:tc>
        <w:tc>
          <w:tcPr>
            <w:tcW w:w="360" w:type="dxa"/>
          </w:tcPr>
          <w:p w14:paraId="7A1CB2C0" w14:textId="77777777" w:rsidR="004B3F04" w:rsidRDefault="004B3F04" w:rsidP="000659BE">
            <w:pPr>
              <w:pStyle w:val="TableText"/>
            </w:pPr>
            <w:r>
              <w:t>The participation, if present, SHALL contain exactly one [1..1] role (CONF:4423-35016).</w:t>
            </w:r>
          </w:p>
        </w:tc>
        <w:tc>
          <w:tcPr>
            <w:tcW w:w="360" w:type="dxa"/>
          </w:tcPr>
          <w:p w14:paraId="3A025AAC" w14:textId="77777777" w:rsidR="004B3F04" w:rsidRDefault="004B3F04" w:rsidP="000659BE">
            <w:pPr>
              <w:pStyle w:val="TableText"/>
            </w:pPr>
          </w:p>
        </w:tc>
      </w:tr>
      <w:tr w:rsidR="004B3F04" w14:paraId="1CDB67D6" w14:textId="77777777" w:rsidTr="000659BE">
        <w:trPr>
          <w:jc w:val="center"/>
        </w:trPr>
        <w:tc>
          <w:tcPr>
            <w:tcW w:w="360" w:type="dxa"/>
          </w:tcPr>
          <w:p w14:paraId="2356FE60" w14:textId="77777777" w:rsidR="004B3F04" w:rsidRDefault="004B3F04" w:rsidP="000659BE">
            <w:pPr>
              <w:pStyle w:val="TableText"/>
            </w:pPr>
            <w:r>
              <w:t>CONF #: 4423-35018 Removed</w:t>
            </w:r>
          </w:p>
        </w:tc>
        <w:tc>
          <w:tcPr>
            <w:tcW w:w="360" w:type="dxa"/>
          </w:tcPr>
          <w:p w14:paraId="5B697BAB" w14:textId="77777777" w:rsidR="004B3F04" w:rsidRDefault="004B3F04" w:rsidP="000659BE">
            <w:pPr>
              <w:pStyle w:val="TableText"/>
            </w:pPr>
            <w:r>
              <w:t>The participation, if present, SHALL contain exactly one [1..1] role (CONF:4423-35018).</w:t>
            </w:r>
          </w:p>
        </w:tc>
        <w:tc>
          <w:tcPr>
            <w:tcW w:w="360" w:type="dxa"/>
          </w:tcPr>
          <w:p w14:paraId="78BA444E" w14:textId="77777777" w:rsidR="004B3F04" w:rsidRDefault="004B3F04" w:rsidP="000659BE">
            <w:pPr>
              <w:pStyle w:val="TableText"/>
            </w:pPr>
          </w:p>
        </w:tc>
      </w:tr>
      <w:tr w:rsidR="004B3F04" w14:paraId="62163DCC" w14:textId="77777777" w:rsidTr="000659BE">
        <w:trPr>
          <w:jc w:val="center"/>
        </w:trPr>
        <w:tc>
          <w:tcPr>
            <w:tcW w:w="360" w:type="dxa"/>
          </w:tcPr>
          <w:p w14:paraId="282B4E31" w14:textId="77777777" w:rsidR="004B3F04" w:rsidRDefault="004B3F04" w:rsidP="000659BE">
            <w:pPr>
              <w:pStyle w:val="TableText"/>
            </w:pPr>
            <w:r>
              <w:t>CONF #: 4423-35020 Removed</w:t>
            </w:r>
          </w:p>
        </w:tc>
        <w:tc>
          <w:tcPr>
            <w:tcW w:w="360" w:type="dxa"/>
          </w:tcPr>
          <w:p w14:paraId="2063724A" w14:textId="77777777" w:rsidR="004B3F04" w:rsidRDefault="004B3F04" w:rsidP="000659BE">
            <w:pPr>
              <w:pStyle w:val="TableText"/>
            </w:pPr>
            <w:r>
              <w:t>The participation, if present, SHALL contain exactly one [1..1] patient (CONF:4423-35020).</w:t>
            </w:r>
          </w:p>
        </w:tc>
        <w:tc>
          <w:tcPr>
            <w:tcW w:w="360" w:type="dxa"/>
          </w:tcPr>
          <w:p w14:paraId="2224351C" w14:textId="77777777" w:rsidR="004B3F04" w:rsidRDefault="004B3F04" w:rsidP="000659BE">
            <w:pPr>
              <w:pStyle w:val="TableText"/>
            </w:pPr>
          </w:p>
        </w:tc>
      </w:tr>
      <w:tr w:rsidR="004B3F04" w14:paraId="55DA9B3D" w14:textId="77777777" w:rsidTr="000659BE">
        <w:trPr>
          <w:jc w:val="center"/>
        </w:trPr>
        <w:tc>
          <w:tcPr>
            <w:tcW w:w="360" w:type="dxa"/>
          </w:tcPr>
          <w:p w14:paraId="0A4DB805" w14:textId="77777777" w:rsidR="004B3F04" w:rsidRDefault="004B3F04" w:rsidP="000659BE">
            <w:pPr>
              <w:pStyle w:val="TableText"/>
            </w:pPr>
            <w:r>
              <w:t>CONF #: 4423-35811 Removed</w:t>
            </w:r>
          </w:p>
        </w:tc>
        <w:tc>
          <w:tcPr>
            <w:tcW w:w="360" w:type="dxa"/>
          </w:tcPr>
          <w:p w14:paraId="6299436C" w14:textId="77777777" w:rsidR="004B3F04" w:rsidRDefault="004B3F04" w:rsidP="000659BE">
            <w:pPr>
              <w:pStyle w:val="TableText"/>
            </w:pPr>
            <w:r>
              <w:t>The participation, if present, SHALL contain exactly one [1..1] role (CONF:4423-35811).</w:t>
            </w:r>
          </w:p>
        </w:tc>
        <w:tc>
          <w:tcPr>
            <w:tcW w:w="360" w:type="dxa"/>
          </w:tcPr>
          <w:p w14:paraId="2CBC7B80" w14:textId="77777777" w:rsidR="004B3F04" w:rsidRDefault="004B3F04" w:rsidP="000659BE">
            <w:pPr>
              <w:pStyle w:val="TableText"/>
            </w:pPr>
          </w:p>
        </w:tc>
      </w:tr>
      <w:tr w:rsidR="004B3F04" w14:paraId="406C825A" w14:textId="77777777" w:rsidTr="000659BE">
        <w:trPr>
          <w:jc w:val="center"/>
        </w:trPr>
        <w:tc>
          <w:tcPr>
            <w:tcW w:w="360" w:type="dxa"/>
          </w:tcPr>
          <w:p w14:paraId="3E8266C6" w14:textId="77777777" w:rsidR="004B3F04" w:rsidRDefault="004B3F04" w:rsidP="000659BE">
            <w:pPr>
              <w:pStyle w:val="TableText"/>
            </w:pPr>
            <w:r>
              <w:t>CONF #: 4423-35959 Removed</w:t>
            </w:r>
          </w:p>
        </w:tc>
        <w:tc>
          <w:tcPr>
            <w:tcW w:w="360" w:type="dxa"/>
          </w:tcPr>
          <w:p w14:paraId="2BAD9E2F" w14:textId="77777777" w:rsidR="004B3F04" w:rsidRDefault="004B3F04" w:rsidP="000659BE">
            <w:pPr>
              <w:pStyle w:val="TableText"/>
            </w:pPr>
            <w:r>
              <w:t>MAY contain zero or one [0..1] activityTime (CONF:4423-35959).</w:t>
            </w:r>
          </w:p>
        </w:tc>
        <w:tc>
          <w:tcPr>
            <w:tcW w:w="360" w:type="dxa"/>
          </w:tcPr>
          <w:p w14:paraId="3E9A4C43" w14:textId="77777777" w:rsidR="004B3F04" w:rsidRDefault="004B3F04" w:rsidP="000659BE">
            <w:pPr>
              <w:pStyle w:val="TableText"/>
            </w:pPr>
          </w:p>
        </w:tc>
      </w:tr>
      <w:tr w:rsidR="004B3F04" w14:paraId="0D73DBF5" w14:textId="77777777" w:rsidTr="000659BE">
        <w:trPr>
          <w:jc w:val="center"/>
        </w:trPr>
        <w:tc>
          <w:tcPr>
            <w:tcW w:w="360" w:type="dxa"/>
          </w:tcPr>
          <w:p w14:paraId="1DD192A2" w14:textId="77777777" w:rsidR="004B3F04" w:rsidRDefault="004B3F04" w:rsidP="000659BE">
            <w:pPr>
              <w:pStyle w:val="TableText"/>
            </w:pPr>
            <w:r>
              <w:t>CONF #: 4423-35960 Removed</w:t>
            </w:r>
          </w:p>
        </w:tc>
        <w:tc>
          <w:tcPr>
            <w:tcW w:w="360" w:type="dxa"/>
          </w:tcPr>
          <w:p w14:paraId="0BF325D3" w14:textId="77777777" w:rsidR="004B3F04" w:rsidRDefault="004B3F04" w:rsidP="000659BE">
            <w:pPr>
              <w:pStyle w:val="TableText"/>
            </w:pPr>
            <w:r>
              <w:t xml:space="preserve">The activityTime, if present, SHALL contain exactly one [1..1] low (CONF:4423-35960). </w:t>
            </w:r>
            <w:r>
              <w:br/>
              <w:t>Note: QDM Attribute: statusDate (when the goal took effect)</w:t>
            </w:r>
          </w:p>
        </w:tc>
        <w:tc>
          <w:tcPr>
            <w:tcW w:w="360" w:type="dxa"/>
          </w:tcPr>
          <w:p w14:paraId="09FEC262" w14:textId="77777777" w:rsidR="004B3F04" w:rsidRDefault="004B3F04" w:rsidP="000659BE">
            <w:pPr>
              <w:pStyle w:val="TableText"/>
            </w:pPr>
          </w:p>
        </w:tc>
      </w:tr>
      <w:tr w:rsidR="004B3F04" w14:paraId="62F2397D" w14:textId="77777777" w:rsidTr="000659BE">
        <w:trPr>
          <w:jc w:val="center"/>
        </w:trPr>
        <w:tc>
          <w:tcPr>
            <w:tcW w:w="360" w:type="dxa"/>
          </w:tcPr>
          <w:p w14:paraId="30C9FBE1" w14:textId="77777777" w:rsidR="004B3F04" w:rsidRDefault="004B3F04" w:rsidP="000659BE">
            <w:pPr>
              <w:pStyle w:val="TableText"/>
            </w:pPr>
            <w:r>
              <w:t>CONF #: 4499-33051 Modified</w:t>
            </w:r>
          </w:p>
        </w:tc>
        <w:tc>
          <w:tcPr>
            <w:tcW w:w="360" w:type="dxa"/>
          </w:tcPr>
          <w:p w14:paraId="4FD0B137" w14:textId="77777777" w:rsidR="004B3F04" w:rsidRDefault="004B3F04" w:rsidP="000659BE">
            <w:pPr>
              <w:pStyle w:val="TableText"/>
            </w:pPr>
            <w:r>
              <w:t>SHALL contain exactly one [1..1] @extension="2019-05-01" (CONF:4423-33051).</w:t>
            </w:r>
          </w:p>
        </w:tc>
        <w:tc>
          <w:tcPr>
            <w:tcW w:w="360" w:type="dxa"/>
          </w:tcPr>
          <w:p w14:paraId="142B79F4" w14:textId="77777777" w:rsidR="004B3F04" w:rsidRDefault="004B3F04" w:rsidP="000659BE">
            <w:pPr>
              <w:pStyle w:val="TableText"/>
            </w:pPr>
            <w:r>
              <w:t>SHALL contain exactly one [1..1] @extension="2021-02-01" (CONF:4499-33051).</w:t>
            </w:r>
          </w:p>
        </w:tc>
      </w:tr>
      <w:tr w:rsidR="004B3F04" w14:paraId="00F4428A" w14:textId="77777777" w:rsidTr="000659BE">
        <w:trPr>
          <w:jc w:val="center"/>
        </w:trPr>
        <w:tc>
          <w:tcPr>
            <w:tcW w:w="360" w:type="dxa"/>
          </w:tcPr>
          <w:p w14:paraId="019464EE" w14:textId="77777777" w:rsidR="004B3F04" w:rsidRDefault="004B3F04" w:rsidP="000659BE">
            <w:pPr>
              <w:pStyle w:val="TableText"/>
            </w:pPr>
            <w:r>
              <w:lastRenderedPageBreak/>
              <w:t>CONF #: 4499-35015 Modified</w:t>
            </w:r>
          </w:p>
        </w:tc>
        <w:tc>
          <w:tcPr>
            <w:tcW w:w="360" w:type="dxa"/>
          </w:tcPr>
          <w:p w14:paraId="34F09CE2" w14:textId="77777777" w:rsidR="004B3F04" w:rsidRDefault="004B3F04" w:rsidP="000659BE">
            <w:pPr>
              <w:pStyle w:val="TableText"/>
            </w:pPr>
            <w:r>
              <w:t xml:space="preserve">MAY contain zero or one [0..1] participation (CONF:4423-35015). </w:t>
            </w:r>
            <w:r>
              <w:br/>
              <w:t>Note: QDM Attribute: Performer</w:t>
            </w:r>
          </w:p>
        </w:tc>
        <w:tc>
          <w:tcPr>
            <w:tcW w:w="360" w:type="dxa"/>
          </w:tcPr>
          <w:p w14:paraId="0DBF5A34" w14:textId="77777777" w:rsidR="004B3F04" w:rsidRDefault="004B3F04" w:rsidP="000659BE">
            <w:pPr>
              <w:pStyle w:val="TableText"/>
            </w:pPr>
            <w:r>
              <w:t xml:space="preserve">MAY contain zero or more [0..*] participation (CONF:4499-35015). </w:t>
            </w:r>
            <w:r>
              <w:br/>
              <w:t>Note: QDM Attribute: Performer</w:t>
            </w:r>
          </w:p>
        </w:tc>
      </w:tr>
      <w:tr w:rsidR="004B3F04" w14:paraId="7AFADC91" w14:textId="77777777" w:rsidTr="000659BE">
        <w:trPr>
          <w:jc w:val="center"/>
        </w:trPr>
        <w:tc>
          <w:tcPr>
            <w:tcW w:w="360" w:type="dxa"/>
          </w:tcPr>
          <w:p w14:paraId="35A96876" w14:textId="77777777" w:rsidR="004B3F04" w:rsidRDefault="004B3F04" w:rsidP="000659BE">
            <w:pPr>
              <w:pStyle w:val="TableText"/>
            </w:pPr>
            <w:r>
              <w:t>CONF #: 4499-35017 Modified</w:t>
            </w:r>
          </w:p>
        </w:tc>
        <w:tc>
          <w:tcPr>
            <w:tcW w:w="360" w:type="dxa"/>
          </w:tcPr>
          <w:p w14:paraId="3F193B2A" w14:textId="77777777" w:rsidR="004B3F04" w:rsidRDefault="004B3F04" w:rsidP="000659BE">
            <w:pPr>
              <w:pStyle w:val="TableText"/>
            </w:pPr>
            <w:r>
              <w:t xml:space="preserve">MAY contain zero or one [0..1] participation (CONF:4423-35017). </w:t>
            </w:r>
            <w:r>
              <w:br/>
              <w:t>Note: QDM Attribute: Performer</w:t>
            </w:r>
          </w:p>
        </w:tc>
        <w:tc>
          <w:tcPr>
            <w:tcW w:w="360" w:type="dxa"/>
          </w:tcPr>
          <w:p w14:paraId="45FFA21C" w14:textId="77777777" w:rsidR="004B3F04" w:rsidRDefault="004B3F04" w:rsidP="000659BE">
            <w:pPr>
              <w:pStyle w:val="TableText"/>
            </w:pPr>
            <w:r>
              <w:t xml:space="preserve">MAY contain zero or more [0..*] participation (CONF:4499-35017). </w:t>
            </w:r>
            <w:r>
              <w:br/>
              <w:t>Note: QDM Attribute: Performer</w:t>
            </w:r>
          </w:p>
        </w:tc>
      </w:tr>
      <w:tr w:rsidR="004B3F04" w14:paraId="406B4BA7" w14:textId="77777777" w:rsidTr="000659BE">
        <w:trPr>
          <w:jc w:val="center"/>
        </w:trPr>
        <w:tc>
          <w:tcPr>
            <w:tcW w:w="360" w:type="dxa"/>
          </w:tcPr>
          <w:p w14:paraId="04ECA310" w14:textId="77777777" w:rsidR="004B3F04" w:rsidRDefault="004B3F04" w:rsidP="000659BE">
            <w:pPr>
              <w:pStyle w:val="TableText"/>
            </w:pPr>
            <w:r>
              <w:t>CONF #: 4499-35810 Modified</w:t>
            </w:r>
          </w:p>
        </w:tc>
        <w:tc>
          <w:tcPr>
            <w:tcW w:w="360" w:type="dxa"/>
          </w:tcPr>
          <w:p w14:paraId="05383E02" w14:textId="77777777" w:rsidR="004B3F04" w:rsidRDefault="004B3F04" w:rsidP="000659BE">
            <w:pPr>
              <w:pStyle w:val="TableText"/>
            </w:pPr>
            <w:r>
              <w:t xml:space="preserve">MAY contain zero or one [0..1] participation (CONF:4423-35810). </w:t>
            </w:r>
            <w:r>
              <w:br/>
              <w:t>Note: QDM Attribute: Performer</w:t>
            </w:r>
          </w:p>
        </w:tc>
        <w:tc>
          <w:tcPr>
            <w:tcW w:w="360" w:type="dxa"/>
          </w:tcPr>
          <w:p w14:paraId="59AF981C" w14:textId="77777777" w:rsidR="004B3F04" w:rsidRDefault="004B3F04" w:rsidP="000659BE">
            <w:pPr>
              <w:pStyle w:val="TableText"/>
            </w:pPr>
            <w:r>
              <w:t xml:space="preserve">MAY contain zero or more [0..*] participation (CONF:4499-35810). </w:t>
            </w:r>
            <w:r>
              <w:br/>
              <w:t>Note: QDM Attribute: Performer</w:t>
            </w:r>
          </w:p>
        </w:tc>
      </w:tr>
    </w:tbl>
    <w:p w14:paraId="6F422B91" w14:textId="77777777" w:rsidR="004B3F04" w:rsidRDefault="004B3F04" w:rsidP="004B3F04">
      <w:pPr>
        <w:pStyle w:val="BodyText"/>
      </w:pPr>
    </w:p>
    <w:p w14:paraId="588E5B13" w14:textId="77777777" w:rsidR="004B3F04" w:rsidRDefault="004B3F04" w:rsidP="004B3F04">
      <w:pPr>
        <w:pStyle w:val="Heading2nospace"/>
      </w:pPr>
      <w:bookmarkStart w:id="3883" w:name="_Toc64841956"/>
      <w:bookmarkStart w:id="3884" w:name="_Toc65482871"/>
      <w:r>
        <w:lastRenderedPageBreak/>
        <w:t>Communication, Performed (V3)</w:t>
      </w:r>
      <w:bookmarkEnd w:id="3883"/>
      <w:bookmarkEnd w:id="3884"/>
    </w:p>
    <w:p w14:paraId="6848DC6A" w14:textId="77777777" w:rsidR="004B3F04" w:rsidRDefault="006C736C" w:rsidP="004B3F04">
      <w:pPr>
        <w:keepNext/>
      </w:pPr>
      <w:hyperlink w:anchor="E_Communication_Performed_V3">
        <w:r w:rsidR="004B3F04">
          <w:rPr>
            <w:rStyle w:val="HyperlinkCourierBold"/>
          </w:rPr>
          <w:t>Communication, Performed (V3) (urn:hl7ii:2.16.840.1.113883.10.20.28.4.132:2021-02-01)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8196C2E" w14:textId="77777777" w:rsidTr="000659BE">
        <w:trPr>
          <w:cantSplit/>
          <w:tblHeader/>
          <w:jc w:val="center"/>
        </w:trPr>
        <w:tc>
          <w:tcPr>
            <w:tcW w:w="360" w:type="dxa"/>
            <w:shd w:val="clear" w:color="auto" w:fill="E6E6E6"/>
          </w:tcPr>
          <w:p w14:paraId="4E3CB9A8" w14:textId="77777777" w:rsidR="004B3F04" w:rsidRDefault="004B3F04" w:rsidP="000659BE">
            <w:pPr>
              <w:pStyle w:val="TableHead"/>
            </w:pPr>
            <w:r>
              <w:t>Change</w:t>
            </w:r>
          </w:p>
        </w:tc>
        <w:tc>
          <w:tcPr>
            <w:tcW w:w="360" w:type="dxa"/>
            <w:shd w:val="clear" w:color="auto" w:fill="E6E6E6"/>
          </w:tcPr>
          <w:p w14:paraId="0AAB3222" w14:textId="77777777" w:rsidR="004B3F04" w:rsidRDefault="004B3F04" w:rsidP="000659BE">
            <w:pPr>
              <w:pStyle w:val="TableHead"/>
            </w:pPr>
            <w:r>
              <w:t>Old</w:t>
            </w:r>
          </w:p>
        </w:tc>
        <w:tc>
          <w:tcPr>
            <w:tcW w:w="360" w:type="dxa"/>
            <w:shd w:val="clear" w:color="auto" w:fill="E6E6E6"/>
          </w:tcPr>
          <w:p w14:paraId="64AEFC7E" w14:textId="77777777" w:rsidR="004B3F04" w:rsidRDefault="004B3F04" w:rsidP="000659BE">
            <w:pPr>
              <w:pStyle w:val="TableHead"/>
            </w:pPr>
            <w:r>
              <w:t>New</w:t>
            </w:r>
          </w:p>
        </w:tc>
      </w:tr>
      <w:tr w:rsidR="004B3F04" w14:paraId="25855CD1" w14:textId="77777777" w:rsidTr="000659BE">
        <w:trPr>
          <w:jc w:val="center"/>
        </w:trPr>
        <w:tc>
          <w:tcPr>
            <w:tcW w:w="360" w:type="dxa"/>
          </w:tcPr>
          <w:p w14:paraId="7257E498" w14:textId="77777777" w:rsidR="004B3F04" w:rsidRDefault="004B3F04" w:rsidP="000659BE">
            <w:pPr>
              <w:pStyle w:val="TableText"/>
            </w:pPr>
            <w:r>
              <w:t>Status</w:t>
            </w:r>
          </w:p>
        </w:tc>
        <w:tc>
          <w:tcPr>
            <w:tcW w:w="360" w:type="dxa"/>
          </w:tcPr>
          <w:p w14:paraId="30E98ACA" w14:textId="77777777" w:rsidR="004B3F04" w:rsidRDefault="004B3F04" w:rsidP="000659BE">
            <w:pPr>
              <w:pStyle w:val="TableText"/>
            </w:pPr>
            <w:r>
              <w:t>Published</w:t>
            </w:r>
          </w:p>
        </w:tc>
        <w:tc>
          <w:tcPr>
            <w:tcW w:w="360" w:type="dxa"/>
          </w:tcPr>
          <w:p w14:paraId="0A7E2CB2" w14:textId="77777777" w:rsidR="004B3F04" w:rsidRDefault="004B3F04" w:rsidP="000659BE">
            <w:pPr>
              <w:pStyle w:val="TableText"/>
            </w:pPr>
            <w:r>
              <w:t>Draft</w:t>
            </w:r>
          </w:p>
        </w:tc>
      </w:tr>
      <w:tr w:rsidR="004B3F04" w14:paraId="1C6E9669" w14:textId="77777777" w:rsidTr="000659BE">
        <w:trPr>
          <w:jc w:val="center"/>
        </w:trPr>
        <w:tc>
          <w:tcPr>
            <w:tcW w:w="360" w:type="dxa"/>
          </w:tcPr>
          <w:p w14:paraId="08468197" w14:textId="77777777" w:rsidR="004B3F04" w:rsidRDefault="004B3F04" w:rsidP="000659BE">
            <w:pPr>
              <w:pStyle w:val="TableText"/>
            </w:pPr>
            <w:r>
              <w:t>Name</w:t>
            </w:r>
          </w:p>
        </w:tc>
        <w:tc>
          <w:tcPr>
            <w:tcW w:w="360" w:type="dxa"/>
          </w:tcPr>
          <w:p w14:paraId="13E63229" w14:textId="77777777" w:rsidR="004B3F04" w:rsidRDefault="004B3F04" w:rsidP="000659BE">
            <w:pPr>
              <w:pStyle w:val="TableText"/>
            </w:pPr>
            <w:r>
              <w:t>Communication, Performed (V2)</w:t>
            </w:r>
          </w:p>
        </w:tc>
        <w:tc>
          <w:tcPr>
            <w:tcW w:w="360" w:type="dxa"/>
          </w:tcPr>
          <w:p w14:paraId="011EFA22" w14:textId="77777777" w:rsidR="004B3F04" w:rsidRDefault="004B3F04" w:rsidP="000659BE">
            <w:pPr>
              <w:pStyle w:val="TableText"/>
            </w:pPr>
            <w:r>
              <w:t>Communication, Performed (V3)</w:t>
            </w:r>
          </w:p>
        </w:tc>
      </w:tr>
      <w:tr w:rsidR="004B3F04" w14:paraId="6BA73986" w14:textId="77777777" w:rsidTr="000659BE">
        <w:trPr>
          <w:jc w:val="center"/>
        </w:trPr>
        <w:tc>
          <w:tcPr>
            <w:tcW w:w="360" w:type="dxa"/>
          </w:tcPr>
          <w:p w14:paraId="598D0C7E" w14:textId="77777777" w:rsidR="004B3F04" w:rsidRDefault="004B3F04" w:rsidP="000659BE">
            <w:pPr>
              <w:pStyle w:val="TableText"/>
            </w:pPr>
            <w:r>
              <w:t>Oid</w:t>
            </w:r>
          </w:p>
        </w:tc>
        <w:tc>
          <w:tcPr>
            <w:tcW w:w="360" w:type="dxa"/>
          </w:tcPr>
          <w:p w14:paraId="132514A8" w14:textId="77777777" w:rsidR="004B3F04" w:rsidRDefault="004B3F04" w:rsidP="000659BE">
            <w:pPr>
              <w:pStyle w:val="TableText"/>
            </w:pPr>
            <w:r>
              <w:t>urn:hl7ii:2.16.840.1.113883.10.20.28.4.132:2019-05-01</w:t>
            </w:r>
          </w:p>
        </w:tc>
        <w:tc>
          <w:tcPr>
            <w:tcW w:w="360" w:type="dxa"/>
          </w:tcPr>
          <w:p w14:paraId="109628C8" w14:textId="77777777" w:rsidR="004B3F04" w:rsidRDefault="004B3F04" w:rsidP="000659BE">
            <w:pPr>
              <w:pStyle w:val="TableText"/>
            </w:pPr>
            <w:r>
              <w:t>urn:hl7ii:2.16.840.1.113883.10.20.28.4.132:2021-02-01</w:t>
            </w:r>
          </w:p>
        </w:tc>
      </w:tr>
      <w:tr w:rsidR="004B3F04" w14:paraId="48D8F2CE" w14:textId="77777777" w:rsidTr="000659BE">
        <w:trPr>
          <w:jc w:val="center"/>
        </w:trPr>
        <w:tc>
          <w:tcPr>
            <w:tcW w:w="360" w:type="dxa"/>
          </w:tcPr>
          <w:p w14:paraId="0956C4B7" w14:textId="77777777" w:rsidR="004B3F04" w:rsidRDefault="004B3F04" w:rsidP="000659BE">
            <w:pPr>
              <w:pStyle w:val="TableText"/>
            </w:pPr>
            <w:r>
              <w:t>CONF #: 4499-36055 Added</w:t>
            </w:r>
          </w:p>
        </w:tc>
        <w:tc>
          <w:tcPr>
            <w:tcW w:w="360" w:type="dxa"/>
          </w:tcPr>
          <w:p w14:paraId="60C55DD8" w14:textId="77777777" w:rsidR="004B3F04" w:rsidRDefault="004B3F04" w:rsidP="000659BE">
            <w:pPr>
              <w:pStyle w:val="TableText"/>
            </w:pPr>
          </w:p>
        </w:tc>
        <w:tc>
          <w:tcPr>
            <w:tcW w:w="360" w:type="dxa"/>
          </w:tcPr>
          <w:p w14:paraId="0EAE1E9C" w14:textId="77777777" w:rsidR="004B3F04" w:rsidRDefault="004B3F04" w:rsidP="000659BE">
            <w:pPr>
              <w:pStyle w:val="TableText"/>
            </w:pPr>
            <w:r>
              <w:t>SHALL contain exactly one [1..1] role (CONF:4499-36055).</w:t>
            </w:r>
          </w:p>
        </w:tc>
      </w:tr>
      <w:tr w:rsidR="004B3F04" w14:paraId="444B5F8F" w14:textId="77777777" w:rsidTr="000659BE">
        <w:trPr>
          <w:jc w:val="center"/>
        </w:trPr>
        <w:tc>
          <w:tcPr>
            <w:tcW w:w="360" w:type="dxa"/>
          </w:tcPr>
          <w:p w14:paraId="45E7A227" w14:textId="77777777" w:rsidR="004B3F04" w:rsidRDefault="004B3F04" w:rsidP="000659BE">
            <w:pPr>
              <w:pStyle w:val="TableText"/>
            </w:pPr>
            <w:r>
              <w:t>CONF #: 4499-36056 Added</w:t>
            </w:r>
          </w:p>
        </w:tc>
        <w:tc>
          <w:tcPr>
            <w:tcW w:w="360" w:type="dxa"/>
          </w:tcPr>
          <w:p w14:paraId="6244796C" w14:textId="77777777" w:rsidR="004B3F04" w:rsidRDefault="004B3F04" w:rsidP="000659BE">
            <w:pPr>
              <w:pStyle w:val="TableText"/>
            </w:pPr>
          </w:p>
        </w:tc>
        <w:tc>
          <w:tcPr>
            <w:tcW w:w="360" w:type="dxa"/>
          </w:tcPr>
          <w:p w14:paraId="77F31A78" w14:textId="77777777" w:rsidR="004B3F04" w:rsidRDefault="004B3F04" w:rsidP="000659BE">
            <w:pPr>
              <w:pStyle w:val="TableText"/>
            </w:pPr>
            <w:r>
              <w:t>SHALL contain exactly one [1..1] role (CONF:4499-36056).</w:t>
            </w:r>
          </w:p>
        </w:tc>
      </w:tr>
      <w:tr w:rsidR="004B3F04" w14:paraId="12827E57" w14:textId="77777777" w:rsidTr="000659BE">
        <w:trPr>
          <w:jc w:val="center"/>
        </w:trPr>
        <w:tc>
          <w:tcPr>
            <w:tcW w:w="360" w:type="dxa"/>
          </w:tcPr>
          <w:p w14:paraId="1A9DD56E" w14:textId="77777777" w:rsidR="004B3F04" w:rsidRDefault="004B3F04" w:rsidP="000659BE">
            <w:pPr>
              <w:pStyle w:val="TableText"/>
            </w:pPr>
            <w:r>
              <w:t>CONF #: 4499-36057 Added</w:t>
            </w:r>
          </w:p>
        </w:tc>
        <w:tc>
          <w:tcPr>
            <w:tcW w:w="360" w:type="dxa"/>
          </w:tcPr>
          <w:p w14:paraId="3411A6B1" w14:textId="77777777" w:rsidR="004B3F04" w:rsidRDefault="004B3F04" w:rsidP="000659BE">
            <w:pPr>
              <w:pStyle w:val="TableText"/>
            </w:pPr>
          </w:p>
        </w:tc>
        <w:tc>
          <w:tcPr>
            <w:tcW w:w="360" w:type="dxa"/>
          </w:tcPr>
          <w:p w14:paraId="2434A3F4" w14:textId="77777777" w:rsidR="004B3F04" w:rsidRDefault="004B3F04" w:rsidP="000659BE">
            <w:pPr>
              <w:pStyle w:val="TableText"/>
            </w:pPr>
            <w:r>
              <w:t>SHALL contain exactly one [1..1] patient (CONF:4499-36057).</w:t>
            </w:r>
          </w:p>
        </w:tc>
      </w:tr>
      <w:tr w:rsidR="004B3F04" w14:paraId="1C28110F" w14:textId="77777777" w:rsidTr="000659BE">
        <w:trPr>
          <w:jc w:val="center"/>
        </w:trPr>
        <w:tc>
          <w:tcPr>
            <w:tcW w:w="360" w:type="dxa"/>
          </w:tcPr>
          <w:p w14:paraId="33359A03" w14:textId="77777777" w:rsidR="004B3F04" w:rsidRDefault="004B3F04" w:rsidP="000659BE">
            <w:pPr>
              <w:pStyle w:val="TableText"/>
            </w:pPr>
            <w:r>
              <w:t>CONF #: 4499-36058 Added</w:t>
            </w:r>
          </w:p>
        </w:tc>
        <w:tc>
          <w:tcPr>
            <w:tcW w:w="360" w:type="dxa"/>
          </w:tcPr>
          <w:p w14:paraId="2A6226BB" w14:textId="77777777" w:rsidR="004B3F04" w:rsidRDefault="004B3F04" w:rsidP="000659BE">
            <w:pPr>
              <w:pStyle w:val="TableText"/>
            </w:pPr>
          </w:p>
        </w:tc>
        <w:tc>
          <w:tcPr>
            <w:tcW w:w="360" w:type="dxa"/>
          </w:tcPr>
          <w:p w14:paraId="12748BE8" w14:textId="77777777" w:rsidR="004B3F04" w:rsidRDefault="004B3F04" w:rsidP="000659BE">
            <w:pPr>
              <w:pStyle w:val="TableText"/>
            </w:pPr>
            <w:r>
              <w:t xml:space="preserve">MAY contain zero or more [0..*] participation (CONF:4499-36058) such that it </w:t>
            </w:r>
            <w:r>
              <w:br/>
              <w:t>Note: QDM Attribute: Sender</w:t>
            </w:r>
          </w:p>
        </w:tc>
      </w:tr>
      <w:tr w:rsidR="004B3F04" w14:paraId="31041B99" w14:textId="77777777" w:rsidTr="000659BE">
        <w:trPr>
          <w:jc w:val="center"/>
        </w:trPr>
        <w:tc>
          <w:tcPr>
            <w:tcW w:w="360" w:type="dxa"/>
          </w:tcPr>
          <w:p w14:paraId="482334C1" w14:textId="77777777" w:rsidR="004B3F04" w:rsidRDefault="004B3F04" w:rsidP="000659BE">
            <w:pPr>
              <w:pStyle w:val="TableText"/>
            </w:pPr>
            <w:r>
              <w:t>CONF #: 4499-36059 Added</w:t>
            </w:r>
          </w:p>
        </w:tc>
        <w:tc>
          <w:tcPr>
            <w:tcW w:w="360" w:type="dxa"/>
          </w:tcPr>
          <w:p w14:paraId="09ABB4D2" w14:textId="77777777" w:rsidR="004B3F04" w:rsidRDefault="004B3F04" w:rsidP="000659BE">
            <w:pPr>
              <w:pStyle w:val="TableText"/>
            </w:pPr>
          </w:p>
        </w:tc>
        <w:tc>
          <w:tcPr>
            <w:tcW w:w="360" w:type="dxa"/>
          </w:tcPr>
          <w:p w14:paraId="1B449490" w14:textId="77777777" w:rsidR="004B3F04" w:rsidRDefault="004B3F04" w:rsidP="000659BE">
            <w:pPr>
              <w:pStyle w:val="TableText"/>
            </w:pPr>
            <w:r>
              <w:t>SHALL contain exactly one [1..1] role (CONF:4499-36059).</w:t>
            </w:r>
          </w:p>
        </w:tc>
      </w:tr>
      <w:tr w:rsidR="004B3F04" w14:paraId="0A31B78C" w14:textId="77777777" w:rsidTr="000659BE">
        <w:trPr>
          <w:jc w:val="center"/>
        </w:trPr>
        <w:tc>
          <w:tcPr>
            <w:tcW w:w="360" w:type="dxa"/>
          </w:tcPr>
          <w:p w14:paraId="05A39AC5" w14:textId="77777777" w:rsidR="004B3F04" w:rsidRDefault="004B3F04" w:rsidP="000659BE">
            <w:pPr>
              <w:pStyle w:val="TableText"/>
            </w:pPr>
            <w:r>
              <w:t>CONF #: 4499-36060 Added</w:t>
            </w:r>
          </w:p>
        </w:tc>
        <w:tc>
          <w:tcPr>
            <w:tcW w:w="360" w:type="dxa"/>
          </w:tcPr>
          <w:p w14:paraId="70753767" w14:textId="77777777" w:rsidR="004B3F04" w:rsidRDefault="004B3F04" w:rsidP="000659BE">
            <w:pPr>
              <w:pStyle w:val="TableText"/>
            </w:pPr>
          </w:p>
        </w:tc>
        <w:tc>
          <w:tcPr>
            <w:tcW w:w="360" w:type="dxa"/>
          </w:tcPr>
          <w:p w14:paraId="5BDB6154" w14:textId="77777777" w:rsidR="004B3F04" w:rsidRDefault="004B3F04" w:rsidP="000659BE">
            <w:pPr>
              <w:pStyle w:val="TableText"/>
            </w:pPr>
            <w:r>
              <w:t>SHALL contain exactly one [1..1] role (CONF:4499-36060).</w:t>
            </w:r>
          </w:p>
        </w:tc>
      </w:tr>
      <w:tr w:rsidR="004B3F04" w14:paraId="55F4DD2C" w14:textId="77777777" w:rsidTr="000659BE">
        <w:trPr>
          <w:jc w:val="center"/>
        </w:trPr>
        <w:tc>
          <w:tcPr>
            <w:tcW w:w="360" w:type="dxa"/>
          </w:tcPr>
          <w:p w14:paraId="305B3C25" w14:textId="77777777" w:rsidR="004B3F04" w:rsidRDefault="004B3F04" w:rsidP="000659BE">
            <w:pPr>
              <w:pStyle w:val="TableText"/>
            </w:pPr>
            <w:r>
              <w:t>CONF #: 4499-36061 Added</w:t>
            </w:r>
          </w:p>
        </w:tc>
        <w:tc>
          <w:tcPr>
            <w:tcW w:w="360" w:type="dxa"/>
          </w:tcPr>
          <w:p w14:paraId="371F1974" w14:textId="77777777" w:rsidR="004B3F04" w:rsidRDefault="004B3F04" w:rsidP="000659BE">
            <w:pPr>
              <w:pStyle w:val="TableText"/>
            </w:pPr>
          </w:p>
        </w:tc>
        <w:tc>
          <w:tcPr>
            <w:tcW w:w="360" w:type="dxa"/>
          </w:tcPr>
          <w:p w14:paraId="3F2051F4" w14:textId="77777777" w:rsidR="004B3F04" w:rsidRDefault="004B3F04" w:rsidP="000659BE">
            <w:pPr>
              <w:pStyle w:val="TableText"/>
            </w:pPr>
            <w:r>
              <w:t>SHALL contain exactly one [1..1] role (CONF:4499-36061).</w:t>
            </w:r>
          </w:p>
        </w:tc>
      </w:tr>
      <w:tr w:rsidR="004B3F04" w14:paraId="7C8AA728" w14:textId="77777777" w:rsidTr="000659BE">
        <w:trPr>
          <w:jc w:val="center"/>
        </w:trPr>
        <w:tc>
          <w:tcPr>
            <w:tcW w:w="360" w:type="dxa"/>
          </w:tcPr>
          <w:p w14:paraId="2DD5D187" w14:textId="77777777" w:rsidR="004B3F04" w:rsidRDefault="004B3F04" w:rsidP="000659BE">
            <w:pPr>
              <w:pStyle w:val="TableText"/>
            </w:pPr>
            <w:r>
              <w:t>CONF #: 4499-36062 Added</w:t>
            </w:r>
          </w:p>
        </w:tc>
        <w:tc>
          <w:tcPr>
            <w:tcW w:w="360" w:type="dxa"/>
          </w:tcPr>
          <w:p w14:paraId="7ED3FB23" w14:textId="77777777" w:rsidR="004B3F04" w:rsidRDefault="004B3F04" w:rsidP="000659BE">
            <w:pPr>
              <w:pStyle w:val="TableText"/>
            </w:pPr>
          </w:p>
        </w:tc>
        <w:tc>
          <w:tcPr>
            <w:tcW w:w="360" w:type="dxa"/>
          </w:tcPr>
          <w:p w14:paraId="2556586A" w14:textId="77777777" w:rsidR="004B3F04" w:rsidRDefault="004B3F04" w:rsidP="000659BE">
            <w:pPr>
              <w:pStyle w:val="TableText"/>
            </w:pPr>
            <w:r>
              <w:t>SHALL contain exactly one [1..1] role (CONF:4499-36062).</w:t>
            </w:r>
          </w:p>
        </w:tc>
      </w:tr>
      <w:tr w:rsidR="004B3F04" w14:paraId="79BCFD11" w14:textId="77777777" w:rsidTr="000659BE">
        <w:trPr>
          <w:jc w:val="center"/>
        </w:trPr>
        <w:tc>
          <w:tcPr>
            <w:tcW w:w="360" w:type="dxa"/>
          </w:tcPr>
          <w:p w14:paraId="6E3BA2C3" w14:textId="77777777" w:rsidR="004B3F04" w:rsidRDefault="004B3F04" w:rsidP="000659BE">
            <w:pPr>
              <w:pStyle w:val="TableText"/>
            </w:pPr>
            <w:r>
              <w:t>CONF #: 4499-36063 Added</w:t>
            </w:r>
          </w:p>
        </w:tc>
        <w:tc>
          <w:tcPr>
            <w:tcW w:w="360" w:type="dxa"/>
          </w:tcPr>
          <w:p w14:paraId="00E00F26" w14:textId="77777777" w:rsidR="004B3F04" w:rsidRDefault="004B3F04" w:rsidP="000659BE">
            <w:pPr>
              <w:pStyle w:val="TableText"/>
            </w:pPr>
          </w:p>
        </w:tc>
        <w:tc>
          <w:tcPr>
            <w:tcW w:w="360" w:type="dxa"/>
          </w:tcPr>
          <w:p w14:paraId="2EB1E578" w14:textId="77777777" w:rsidR="004B3F04" w:rsidRDefault="004B3F04" w:rsidP="000659BE">
            <w:pPr>
              <w:pStyle w:val="TableText"/>
            </w:pPr>
            <w:r>
              <w:t>SHALL contain exactly one [1..1] patient (CONF:4499-36063).</w:t>
            </w:r>
          </w:p>
        </w:tc>
      </w:tr>
      <w:tr w:rsidR="004B3F04" w14:paraId="21BFC528" w14:textId="77777777" w:rsidTr="000659BE">
        <w:trPr>
          <w:jc w:val="center"/>
        </w:trPr>
        <w:tc>
          <w:tcPr>
            <w:tcW w:w="360" w:type="dxa"/>
          </w:tcPr>
          <w:p w14:paraId="62455DA9" w14:textId="77777777" w:rsidR="004B3F04" w:rsidRDefault="004B3F04" w:rsidP="000659BE">
            <w:pPr>
              <w:pStyle w:val="TableText"/>
            </w:pPr>
            <w:r>
              <w:t>CONF #: 4499-36064 Added</w:t>
            </w:r>
          </w:p>
        </w:tc>
        <w:tc>
          <w:tcPr>
            <w:tcW w:w="360" w:type="dxa"/>
          </w:tcPr>
          <w:p w14:paraId="1A2714F5" w14:textId="77777777" w:rsidR="004B3F04" w:rsidRDefault="004B3F04" w:rsidP="000659BE">
            <w:pPr>
              <w:pStyle w:val="TableText"/>
            </w:pPr>
          </w:p>
        </w:tc>
        <w:tc>
          <w:tcPr>
            <w:tcW w:w="360" w:type="dxa"/>
          </w:tcPr>
          <w:p w14:paraId="685BB871" w14:textId="77777777" w:rsidR="004B3F04" w:rsidRDefault="004B3F04" w:rsidP="000659BE">
            <w:pPr>
              <w:pStyle w:val="TableText"/>
            </w:pPr>
            <w:r>
              <w:t xml:space="preserve">MAY contain zero or more [0..*] participation (CONF:4499-36064) such that it </w:t>
            </w:r>
            <w:r>
              <w:br/>
              <w:t xml:space="preserve">Note: QDM Attribute: Recipient </w:t>
            </w:r>
          </w:p>
        </w:tc>
      </w:tr>
      <w:tr w:rsidR="004B3F04" w14:paraId="3E19936F" w14:textId="77777777" w:rsidTr="000659BE">
        <w:trPr>
          <w:jc w:val="center"/>
        </w:trPr>
        <w:tc>
          <w:tcPr>
            <w:tcW w:w="360" w:type="dxa"/>
          </w:tcPr>
          <w:p w14:paraId="54FB5DE8" w14:textId="77777777" w:rsidR="004B3F04" w:rsidRDefault="004B3F04" w:rsidP="000659BE">
            <w:pPr>
              <w:pStyle w:val="TableText"/>
            </w:pPr>
            <w:r>
              <w:t>CONF #: 4499-36065 Added</w:t>
            </w:r>
          </w:p>
        </w:tc>
        <w:tc>
          <w:tcPr>
            <w:tcW w:w="360" w:type="dxa"/>
          </w:tcPr>
          <w:p w14:paraId="4A4E66F8" w14:textId="77777777" w:rsidR="004B3F04" w:rsidRDefault="004B3F04" w:rsidP="000659BE">
            <w:pPr>
              <w:pStyle w:val="TableText"/>
            </w:pPr>
          </w:p>
        </w:tc>
        <w:tc>
          <w:tcPr>
            <w:tcW w:w="360" w:type="dxa"/>
          </w:tcPr>
          <w:p w14:paraId="3CD12231" w14:textId="77777777" w:rsidR="004B3F04" w:rsidRDefault="004B3F04" w:rsidP="000659BE">
            <w:pPr>
              <w:pStyle w:val="TableText"/>
            </w:pPr>
            <w:r>
              <w:t>SHALL contain exactly one [1..1] role (CONF:4499-36065).</w:t>
            </w:r>
          </w:p>
        </w:tc>
      </w:tr>
      <w:tr w:rsidR="004B3F04" w14:paraId="7238A9D5" w14:textId="77777777" w:rsidTr="000659BE">
        <w:trPr>
          <w:jc w:val="center"/>
        </w:trPr>
        <w:tc>
          <w:tcPr>
            <w:tcW w:w="360" w:type="dxa"/>
          </w:tcPr>
          <w:p w14:paraId="7639D6CC" w14:textId="77777777" w:rsidR="004B3F04" w:rsidRDefault="004B3F04" w:rsidP="000659BE">
            <w:pPr>
              <w:pStyle w:val="TableText"/>
            </w:pPr>
            <w:r>
              <w:t>CONF #: 4499-36066 Added</w:t>
            </w:r>
          </w:p>
        </w:tc>
        <w:tc>
          <w:tcPr>
            <w:tcW w:w="360" w:type="dxa"/>
          </w:tcPr>
          <w:p w14:paraId="23F24945" w14:textId="77777777" w:rsidR="004B3F04" w:rsidRDefault="004B3F04" w:rsidP="000659BE">
            <w:pPr>
              <w:pStyle w:val="TableText"/>
            </w:pPr>
          </w:p>
        </w:tc>
        <w:tc>
          <w:tcPr>
            <w:tcW w:w="360" w:type="dxa"/>
          </w:tcPr>
          <w:p w14:paraId="20F1AAF8" w14:textId="77777777" w:rsidR="004B3F04" w:rsidRDefault="004B3F04" w:rsidP="000659BE">
            <w:pPr>
              <w:pStyle w:val="TableText"/>
            </w:pPr>
            <w:r>
              <w:t>SHALL contain exactly one [1..1] @typeCode="DIST" distributor (CodeSystem: HL7ParticipationType urn:oid:2.16.840.1.113883.5.90) (CONF:4499-36066).</w:t>
            </w:r>
          </w:p>
        </w:tc>
      </w:tr>
      <w:tr w:rsidR="004B3F04" w14:paraId="0E5C1558" w14:textId="77777777" w:rsidTr="000659BE">
        <w:trPr>
          <w:jc w:val="center"/>
        </w:trPr>
        <w:tc>
          <w:tcPr>
            <w:tcW w:w="360" w:type="dxa"/>
          </w:tcPr>
          <w:p w14:paraId="02D843FF" w14:textId="77777777" w:rsidR="004B3F04" w:rsidRDefault="004B3F04" w:rsidP="000659BE">
            <w:pPr>
              <w:pStyle w:val="TableText"/>
            </w:pPr>
            <w:r>
              <w:t>CONF #: 4499-36067 Added</w:t>
            </w:r>
          </w:p>
        </w:tc>
        <w:tc>
          <w:tcPr>
            <w:tcW w:w="360" w:type="dxa"/>
          </w:tcPr>
          <w:p w14:paraId="3DB54B9A" w14:textId="77777777" w:rsidR="004B3F04" w:rsidRDefault="004B3F04" w:rsidP="000659BE">
            <w:pPr>
              <w:pStyle w:val="TableText"/>
            </w:pPr>
          </w:p>
        </w:tc>
        <w:tc>
          <w:tcPr>
            <w:tcW w:w="360" w:type="dxa"/>
          </w:tcPr>
          <w:p w14:paraId="6F22351A" w14:textId="77777777" w:rsidR="004B3F04" w:rsidRDefault="004B3F04" w:rsidP="000659BE">
            <w:pPr>
              <w:pStyle w:val="TableText"/>
            </w:pPr>
            <w:r>
              <w:t>SHALL contain exactly one [1..1] @typeCode="IRCP" Information Recipient (CodeSystem: HL7ParticipationType urn:oid:2.16.840.1.113883.5.90) (CONF:4499-36067).</w:t>
            </w:r>
          </w:p>
        </w:tc>
      </w:tr>
      <w:tr w:rsidR="004B3F04" w14:paraId="29C00FBA" w14:textId="77777777" w:rsidTr="000659BE">
        <w:trPr>
          <w:jc w:val="center"/>
        </w:trPr>
        <w:tc>
          <w:tcPr>
            <w:tcW w:w="360" w:type="dxa"/>
          </w:tcPr>
          <w:p w14:paraId="7DAB7DD9" w14:textId="77777777" w:rsidR="004B3F04" w:rsidRDefault="004B3F04" w:rsidP="000659BE">
            <w:pPr>
              <w:pStyle w:val="TableText"/>
            </w:pPr>
            <w:r>
              <w:t>CONF #: 4499-36127 Added</w:t>
            </w:r>
          </w:p>
        </w:tc>
        <w:tc>
          <w:tcPr>
            <w:tcW w:w="360" w:type="dxa"/>
          </w:tcPr>
          <w:p w14:paraId="3707E678" w14:textId="77777777" w:rsidR="004B3F04" w:rsidRDefault="004B3F04" w:rsidP="000659BE">
            <w:pPr>
              <w:pStyle w:val="TableText"/>
            </w:pPr>
          </w:p>
        </w:tc>
        <w:tc>
          <w:tcPr>
            <w:tcW w:w="360" w:type="dxa"/>
          </w:tcPr>
          <w:p w14:paraId="45214E27" w14:textId="77777777" w:rsidR="004B3F04" w:rsidRDefault="004B3F04" w:rsidP="000659BE">
            <w:pPr>
              <w:pStyle w:val="TableText"/>
            </w:pPr>
            <w:r>
              <w:t xml:space="preserve">MAY contain zero or more [0..*] participation (CONF:4499-36127) </w:t>
            </w:r>
            <w:r>
              <w:lastRenderedPageBreak/>
              <w:t xml:space="preserve">such that it </w:t>
            </w:r>
            <w:r>
              <w:br/>
              <w:t>Note: QDM Attribute: Sender</w:t>
            </w:r>
          </w:p>
        </w:tc>
      </w:tr>
      <w:tr w:rsidR="004B3F04" w14:paraId="554A4D56" w14:textId="77777777" w:rsidTr="000659BE">
        <w:trPr>
          <w:jc w:val="center"/>
        </w:trPr>
        <w:tc>
          <w:tcPr>
            <w:tcW w:w="360" w:type="dxa"/>
          </w:tcPr>
          <w:p w14:paraId="48281914" w14:textId="77777777" w:rsidR="004B3F04" w:rsidRDefault="004B3F04" w:rsidP="000659BE">
            <w:pPr>
              <w:pStyle w:val="TableText"/>
            </w:pPr>
            <w:r>
              <w:lastRenderedPageBreak/>
              <w:t>CONF #: 4499-36128 Added</w:t>
            </w:r>
          </w:p>
        </w:tc>
        <w:tc>
          <w:tcPr>
            <w:tcW w:w="360" w:type="dxa"/>
          </w:tcPr>
          <w:p w14:paraId="4556EB2F" w14:textId="77777777" w:rsidR="004B3F04" w:rsidRDefault="004B3F04" w:rsidP="000659BE">
            <w:pPr>
              <w:pStyle w:val="TableText"/>
            </w:pPr>
          </w:p>
        </w:tc>
        <w:tc>
          <w:tcPr>
            <w:tcW w:w="360" w:type="dxa"/>
          </w:tcPr>
          <w:p w14:paraId="32893886" w14:textId="77777777" w:rsidR="004B3F04" w:rsidRDefault="004B3F04" w:rsidP="000659BE">
            <w:pPr>
              <w:pStyle w:val="TableText"/>
            </w:pPr>
            <w:r>
              <w:t>SHALL contain exactly one [1..1] role (CONF:4499-36128).</w:t>
            </w:r>
          </w:p>
        </w:tc>
      </w:tr>
      <w:tr w:rsidR="004B3F04" w14:paraId="0AA3F2DD" w14:textId="77777777" w:rsidTr="000659BE">
        <w:trPr>
          <w:jc w:val="center"/>
        </w:trPr>
        <w:tc>
          <w:tcPr>
            <w:tcW w:w="360" w:type="dxa"/>
          </w:tcPr>
          <w:p w14:paraId="1E85C239" w14:textId="77777777" w:rsidR="004B3F04" w:rsidRDefault="004B3F04" w:rsidP="000659BE">
            <w:pPr>
              <w:pStyle w:val="TableText"/>
            </w:pPr>
            <w:r>
              <w:t>CONF #: 4499-36129 Added</w:t>
            </w:r>
          </w:p>
        </w:tc>
        <w:tc>
          <w:tcPr>
            <w:tcW w:w="360" w:type="dxa"/>
          </w:tcPr>
          <w:p w14:paraId="0C78C05A" w14:textId="77777777" w:rsidR="004B3F04" w:rsidRDefault="004B3F04" w:rsidP="000659BE">
            <w:pPr>
              <w:pStyle w:val="TableText"/>
            </w:pPr>
          </w:p>
        </w:tc>
        <w:tc>
          <w:tcPr>
            <w:tcW w:w="360" w:type="dxa"/>
          </w:tcPr>
          <w:p w14:paraId="0F7806A7" w14:textId="77777777" w:rsidR="004B3F04" w:rsidRDefault="004B3F04" w:rsidP="000659BE">
            <w:pPr>
              <w:pStyle w:val="TableText"/>
            </w:pPr>
            <w:r>
              <w:t>SHALL contain exactly one [1..1] @typeCode="DIST" distributor (CodeSystem: HL7ParticipationType urn:oid:2.16.840.1.113883.5.90) (CONF:4499-36129).</w:t>
            </w:r>
          </w:p>
        </w:tc>
      </w:tr>
      <w:tr w:rsidR="004B3F04" w14:paraId="058405AD" w14:textId="77777777" w:rsidTr="000659BE">
        <w:trPr>
          <w:jc w:val="center"/>
        </w:trPr>
        <w:tc>
          <w:tcPr>
            <w:tcW w:w="360" w:type="dxa"/>
          </w:tcPr>
          <w:p w14:paraId="4EA8B29E" w14:textId="77777777" w:rsidR="004B3F04" w:rsidRDefault="004B3F04" w:rsidP="000659BE">
            <w:pPr>
              <w:pStyle w:val="TableText"/>
            </w:pPr>
            <w:r>
              <w:t>CONF #: 4423-34721 Removed</w:t>
            </w:r>
          </w:p>
        </w:tc>
        <w:tc>
          <w:tcPr>
            <w:tcW w:w="360" w:type="dxa"/>
          </w:tcPr>
          <w:p w14:paraId="38D9494A" w14:textId="77777777" w:rsidR="004B3F04" w:rsidRDefault="004B3F04" w:rsidP="000659BE">
            <w:pPr>
              <w:pStyle w:val="TableText"/>
            </w:pPr>
            <w:r>
              <w:t>SHALL contain exactly one [1..1] role (CONF:4423-34721).</w:t>
            </w:r>
          </w:p>
        </w:tc>
        <w:tc>
          <w:tcPr>
            <w:tcW w:w="360" w:type="dxa"/>
          </w:tcPr>
          <w:p w14:paraId="02DD7953" w14:textId="77777777" w:rsidR="004B3F04" w:rsidRDefault="004B3F04" w:rsidP="000659BE">
            <w:pPr>
              <w:pStyle w:val="TableText"/>
            </w:pPr>
          </w:p>
        </w:tc>
      </w:tr>
      <w:tr w:rsidR="004B3F04" w14:paraId="6768E400" w14:textId="77777777" w:rsidTr="000659BE">
        <w:trPr>
          <w:jc w:val="center"/>
        </w:trPr>
        <w:tc>
          <w:tcPr>
            <w:tcW w:w="360" w:type="dxa"/>
          </w:tcPr>
          <w:p w14:paraId="34DA6AE2" w14:textId="77777777" w:rsidR="004B3F04" w:rsidRDefault="004B3F04" w:rsidP="000659BE">
            <w:pPr>
              <w:pStyle w:val="TableText"/>
            </w:pPr>
            <w:r>
              <w:t>CONF #: 4423-34853 Removed</w:t>
            </w:r>
          </w:p>
        </w:tc>
        <w:tc>
          <w:tcPr>
            <w:tcW w:w="360" w:type="dxa"/>
          </w:tcPr>
          <w:p w14:paraId="3A4330F1" w14:textId="77777777" w:rsidR="004B3F04" w:rsidRDefault="004B3F04" w:rsidP="000659BE">
            <w:pPr>
              <w:pStyle w:val="TableText"/>
            </w:pPr>
            <w:r>
              <w:t>SHALL contain exactly one [1..1] role (CONF:4423-34853).</w:t>
            </w:r>
          </w:p>
        </w:tc>
        <w:tc>
          <w:tcPr>
            <w:tcW w:w="360" w:type="dxa"/>
          </w:tcPr>
          <w:p w14:paraId="3EB957C5" w14:textId="77777777" w:rsidR="004B3F04" w:rsidRDefault="004B3F04" w:rsidP="000659BE">
            <w:pPr>
              <w:pStyle w:val="TableText"/>
            </w:pPr>
          </w:p>
        </w:tc>
      </w:tr>
      <w:tr w:rsidR="004B3F04" w14:paraId="4CED0A46" w14:textId="77777777" w:rsidTr="000659BE">
        <w:trPr>
          <w:jc w:val="center"/>
        </w:trPr>
        <w:tc>
          <w:tcPr>
            <w:tcW w:w="360" w:type="dxa"/>
          </w:tcPr>
          <w:p w14:paraId="3DFFC01F" w14:textId="77777777" w:rsidR="004B3F04" w:rsidRDefault="004B3F04" w:rsidP="000659BE">
            <w:pPr>
              <w:pStyle w:val="TableText"/>
            </w:pPr>
            <w:r>
              <w:t>CONF #: 4423-35049 Removed</w:t>
            </w:r>
          </w:p>
        </w:tc>
        <w:tc>
          <w:tcPr>
            <w:tcW w:w="360" w:type="dxa"/>
          </w:tcPr>
          <w:p w14:paraId="177A4339" w14:textId="77777777" w:rsidR="004B3F04" w:rsidRDefault="004B3F04" w:rsidP="000659BE">
            <w:pPr>
              <w:pStyle w:val="TableText"/>
            </w:pPr>
            <w:r>
              <w:t>SHALL contain exactly one [1..1] role (CONF:4423-35049).</w:t>
            </w:r>
          </w:p>
        </w:tc>
        <w:tc>
          <w:tcPr>
            <w:tcW w:w="360" w:type="dxa"/>
          </w:tcPr>
          <w:p w14:paraId="4871B301" w14:textId="77777777" w:rsidR="004B3F04" w:rsidRDefault="004B3F04" w:rsidP="000659BE">
            <w:pPr>
              <w:pStyle w:val="TableText"/>
            </w:pPr>
          </w:p>
        </w:tc>
      </w:tr>
      <w:tr w:rsidR="004B3F04" w14:paraId="3BFF9A48" w14:textId="77777777" w:rsidTr="000659BE">
        <w:trPr>
          <w:jc w:val="center"/>
        </w:trPr>
        <w:tc>
          <w:tcPr>
            <w:tcW w:w="360" w:type="dxa"/>
          </w:tcPr>
          <w:p w14:paraId="3CB00243" w14:textId="77777777" w:rsidR="004B3F04" w:rsidRDefault="004B3F04" w:rsidP="000659BE">
            <w:pPr>
              <w:pStyle w:val="TableText"/>
            </w:pPr>
            <w:r>
              <w:t>CONF #: 4423-35053 Removed</w:t>
            </w:r>
          </w:p>
        </w:tc>
        <w:tc>
          <w:tcPr>
            <w:tcW w:w="360" w:type="dxa"/>
          </w:tcPr>
          <w:p w14:paraId="47538E38" w14:textId="77777777" w:rsidR="004B3F04" w:rsidRDefault="004B3F04" w:rsidP="000659BE">
            <w:pPr>
              <w:pStyle w:val="TableText"/>
            </w:pPr>
            <w:r>
              <w:t>SHALL contain exactly one [1..1] patient (CONF:4423-35053).</w:t>
            </w:r>
          </w:p>
        </w:tc>
        <w:tc>
          <w:tcPr>
            <w:tcW w:w="360" w:type="dxa"/>
          </w:tcPr>
          <w:p w14:paraId="6B83D7ED" w14:textId="77777777" w:rsidR="004B3F04" w:rsidRDefault="004B3F04" w:rsidP="000659BE">
            <w:pPr>
              <w:pStyle w:val="TableText"/>
            </w:pPr>
          </w:p>
        </w:tc>
      </w:tr>
      <w:tr w:rsidR="004B3F04" w14:paraId="0124F9D8" w14:textId="77777777" w:rsidTr="000659BE">
        <w:trPr>
          <w:jc w:val="center"/>
        </w:trPr>
        <w:tc>
          <w:tcPr>
            <w:tcW w:w="360" w:type="dxa"/>
          </w:tcPr>
          <w:p w14:paraId="57CE874F" w14:textId="77777777" w:rsidR="004B3F04" w:rsidRDefault="004B3F04" w:rsidP="000659BE">
            <w:pPr>
              <w:pStyle w:val="TableText"/>
            </w:pPr>
            <w:r>
              <w:t>CONF #: 4423-35056 Removed</w:t>
            </w:r>
          </w:p>
        </w:tc>
        <w:tc>
          <w:tcPr>
            <w:tcW w:w="360" w:type="dxa"/>
          </w:tcPr>
          <w:p w14:paraId="2929C2A8" w14:textId="77777777" w:rsidR="004B3F04" w:rsidRDefault="004B3F04" w:rsidP="000659BE">
            <w:pPr>
              <w:pStyle w:val="TableText"/>
            </w:pPr>
            <w:r>
              <w:t>SHALL contain exactly one [1..1] role (CONF:4423-35056).</w:t>
            </w:r>
          </w:p>
        </w:tc>
        <w:tc>
          <w:tcPr>
            <w:tcW w:w="360" w:type="dxa"/>
          </w:tcPr>
          <w:p w14:paraId="421D8285" w14:textId="77777777" w:rsidR="004B3F04" w:rsidRDefault="004B3F04" w:rsidP="000659BE">
            <w:pPr>
              <w:pStyle w:val="TableText"/>
            </w:pPr>
          </w:p>
        </w:tc>
      </w:tr>
      <w:tr w:rsidR="004B3F04" w14:paraId="2E64EC8B" w14:textId="77777777" w:rsidTr="000659BE">
        <w:trPr>
          <w:jc w:val="center"/>
        </w:trPr>
        <w:tc>
          <w:tcPr>
            <w:tcW w:w="360" w:type="dxa"/>
          </w:tcPr>
          <w:p w14:paraId="02917890" w14:textId="77777777" w:rsidR="004B3F04" w:rsidRDefault="004B3F04" w:rsidP="000659BE">
            <w:pPr>
              <w:pStyle w:val="TableText"/>
            </w:pPr>
            <w:r>
              <w:t>CONF #: 4423-35058 Removed</w:t>
            </w:r>
          </w:p>
        </w:tc>
        <w:tc>
          <w:tcPr>
            <w:tcW w:w="360" w:type="dxa"/>
          </w:tcPr>
          <w:p w14:paraId="21CADC6B" w14:textId="77777777" w:rsidR="004B3F04" w:rsidRDefault="004B3F04" w:rsidP="000659BE">
            <w:pPr>
              <w:pStyle w:val="TableText"/>
            </w:pPr>
            <w:r>
              <w:t>SHALL contain exactly one [1..1] patient (CONF:4423-35058).</w:t>
            </w:r>
          </w:p>
        </w:tc>
        <w:tc>
          <w:tcPr>
            <w:tcW w:w="360" w:type="dxa"/>
          </w:tcPr>
          <w:p w14:paraId="7E76CB5F" w14:textId="77777777" w:rsidR="004B3F04" w:rsidRDefault="004B3F04" w:rsidP="000659BE">
            <w:pPr>
              <w:pStyle w:val="TableText"/>
            </w:pPr>
          </w:p>
        </w:tc>
      </w:tr>
      <w:tr w:rsidR="004B3F04" w14:paraId="232A4C00" w14:textId="77777777" w:rsidTr="000659BE">
        <w:trPr>
          <w:jc w:val="center"/>
        </w:trPr>
        <w:tc>
          <w:tcPr>
            <w:tcW w:w="360" w:type="dxa"/>
          </w:tcPr>
          <w:p w14:paraId="70D35773" w14:textId="77777777" w:rsidR="004B3F04" w:rsidRDefault="004B3F04" w:rsidP="000659BE">
            <w:pPr>
              <w:pStyle w:val="TableText"/>
            </w:pPr>
            <w:r>
              <w:t>CONF #: 4423-35814 Removed</w:t>
            </w:r>
          </w:p>
        </w:tc>
        <w:tc>
          <w:tcPr>
            <w:tcW w:w="360" w:type="dxa"/>
          </w:tcPr>
          <w:p w14:paraId="76CED780" w14:textId="77777777" w:rsidR="004B3F04" w:rsidRDefault="004B3F04" w:rsidP="000659BE">
            <w:pPr>
              <w:pStyle w:val="TableText"/>
            </w:pPr>
            <w:r>
              <w:t>SHALL contain exactly one [1..1] role (CONF:4423-35814).</w:t>
            </w:r>
          </w:p>
        </w:tc>
        <w:tc>
          <w:tcPr>
            <w:tcW w:w="360" w:type="dxa"/>
          </w:tcPr>
          <w:p w14:paraId="782E4C19" w14:textId="77777777" w:rsidR="004B3F04" w:rsidRDefault="004B3F04" w:rsidP="000659BE">
            <w:pPr>
              <w:pStyle w:val="TableText"/>
            </w:pPr>
          </w:p>
        </w:tc>
      </w:tr>
      <w:tr w:rsidR="004B3F04" w14:paraId="0163E53A" w14:textId="77777777" w:rsidTr="000659BE">
        <w:trPr>
          <w:jc w:val="center"/>
        </w:trPr>
        <w:tc>
          <w:tcPr>
            <w:tcW w:w="360" w:type="dxa"/>
          </w:tcPr>
          <w:p w14:paraId="28B26BA7" w14:textId="77777777" w:rsidR="004B3F04" w:rsidRDefault="004B3F04" w:rsidP="000659BE">
            <w:pPr>
              <w:pStyle w:val="TableText"/>
            </w:pPr>
            <w:r>
              <w:t>CONF #: 4499-34720 Modified</w:t>
            </w:r>
          </w:p>
        </w:tc>
        <w:tc>
          <w:tcPr>
            <w:tcW w:w="360" w:type="dxa"/>
          </w:tcPr>
          <w:p w14:paraId="5FD89C5D" w14:textId="77777777" w:rsidR="004B3F04" w:rsidRDefault="004B3F04" w:rsidP="000659BE">
            <w:pPr>
              <w:pStyle w:val="TableText"/>
            </w:pPr>
            <w:r>
              <w:t xml:space="preserve">MAY contain zero or one [0..1] participation (CONF:4423-34720) such that it </w:t>
            </w:r>
            <w:r>
              <w:br/>
              <w:t>Note: QDM Attribute: Sender</w:t>
            </w:r>
          </w:p>
        </w:tc>
        <w:tc>
          <w:tcPr>
            <w:tcW w:w="360" w:type="dxa"/>
          </w:tcPr>
          <w:p w14:paraId="13F38C8E" w14:textId="77777777" w:rsidR="004B3F04" w:rsidRDefault="004B3F04" w:rsidP="000659BE">
            <w:pPr>
              <w:pStyle w:val="TableText"/>
            </w:pPr>
            <w:r>
              <w:t xml:space="preserve">MAY contain zero or more [0..*] participation (CONF:4499-34720) such that it </w:t>
            </w:r>
            <w:r>
              <w:br/>
              <w:t>Note: QDM Attribute: Sender</w:t>
            </w:r>
          </w:p>
        </w:tc>
      </w:tr>
      <w:tr w:rsidR="004B3F04" w14:paraId="3ED7FF96" w14:textId="77777777" w:rsidTr="000659BE">
        <w:trPr>
          <w:jc w:val="center"/>
        </w:trPr>
        <w:tc>
          <w:tcPr>
            <w:tcW w:w="360" w:type="dxa"/>
          </w:tcPr>
          <w:p w14:paraId="705D9A0A" w14:textId="77777777" w:rsidR="004B3F04" w:rsidRDefault="004B3F04" w:rsidP="000659BE">
            <w:pPr>
              <w:pStyle w:val="TableText"/>
            </w:pPr>
            <w:r>
              <w:t>CONF #: 4499-34722 Modified</w:t>
            </w:r>
          </w:p>
        </w:tc>
        <w:tc>
          <w:tcPr>
            <w:tcW w:w="360" w:type="dxa"/>
          </w:tcPr>
          <w:p w14:paraId="51EB65C6" w14:textId="77777777" w:rsidR="004B3F04" w:rsidRDefault="004B3F04" w:rsidP="000659BE">
            <w:pPr>
              <w:pStyle w:val="TableText"/>
            </w:pPr>
            <w:r>
              <w:t xml:space="preserve">MAY contain zero or one [0..1] participation (CONF:4423-34722) such that it </w:t>
            </w:r>
            <w:r>
              <w:br/>
              <w:t xml:space="preserve">Note: QDM Attribute: Recipient </w:t>
            </w:r>
          </w:p>
        </w:tc>
        <w:tc>
          <w:tcPr>
            <w:tcW w:w="360" w:type="dxa"/>
          </w:tcPr>
          <w:p w14:paraId="4EAC30C6" w14:textId="77777777" w:rsidR="004B3F04" w:rsidRDefault="004B3F04" w:rsidP="000659BE">
            <w:pPr>
              <w:pStyle w:val="TableText"/>
            </w:pPr>
            <w:r>
              <w:t xml:space="preserve">MAY contain zero or more [0..*] participation (CONF:4499-34722) such that it </w:t>
            </w:r>
            <w:r>
              <w:br/>
              <w:t xml:space="preserve">Note: QDM Attribute: Recipient </w:t>
            </w:r>
          </w:p>
        </w:tc>
      </w:tr>
      <w:tr w:rsidR="004B3F04" w14:paraId="49F46CDE" w14:textId="77777777" w:rsidTr="000659BE">
        <w:trPr>
          <w:jc w:val="center"/>
        </w:trPr>
        <w:tc>
          <w:tcPr>
            <w:tcW w:w="360" w:type="dxa"/>
          </w:tcPr>
          <w:p w14:paraId="7F74E74B" w14:textId="77777777" w:rsidR="004B3F04" w:rsidRDefault="004B3F04" w:rsidP="000659BE">
            <w:pPr>
              <w:pStyle w:val="TableText"/>
            </w:pPr>
            <w:r>
              <w:t>CONF #: 4499-35036 Modified</w:t>
            </w:r>
          </w:p>
        </w:tc>
        <w:tc>
          <w:tcPr>
            <w:tcW w:w="360" w:type="dxa"/>
          </w:tcPr>
          <w:p w14:paraId="42DA253A" w14:textId="77777777" w:rsidR="004B3F04" w:rsidRDefault="004B3F04" w:rsidP="000659BE">
            <w:pPr>
              <w:pStyle w:val="TableText"/>
            </w:pPr>
            <w:r>
              <w:t>SHALL contain exactly one [1..1] @extension="2019-05-01" (CONF:4423-35036).</w:t>
            </w:r>
          </w:p>
        </w:tc>
        <w:tc>
          <w:tcPr>
            <w:tcW w:w="360" w:type="dxa"/>
          </w:tcPr>
          <w:p w14:paraId="45D2FB03" w14:textId="77777777" w:rsidR="004B3F04" w:rsidRDefault="004B3F04" w:rsidP="000659BE">
            <w:pPr>
              <w:pStyle w:val="TableText"/>
            </w:pPr>
            <w:r>
              <w:t>SHALL contain exactly one [1..1] @extension="2021-02-01" (CONF:4499-35036).</w:t>
            </w:r>
          </w:p>
        </w:tc>
      </w:tr>
      <w:tr w:rsidR="004B3F04" w14:paraId="6F4124E8" w14:textId="77777777" w:rsidTr="000659BE">
        <w:trPr>
          <w:jc w:val="center"/>
        </w:trPr>
        <w:tc>
          <w:tcPr>
            <w:tcW w:w="360" w:type="dxa"/>
          </w:tcPr>
          <w:p w14:paraId="41016521" w14:textId="77777777" w:rsidR="004B3F04" w:rsidRDefault="004B3F04" w:rsidP="000659BE">
            <w:pPr>
              <w:pStyle w:val="TableText"/>
            </w:pPr>
            <w:r>
              <w:t>CONF #: 4499-35048 Modified</w:t>
            </w:r>
          </w:p>
        </w:tc>
        <w:tc>
          <w:tcPr>
            <w:tcW w:w="360" w:type="dxa"/>
          </w:tcPr>
          <w:p w14:paraId="6D916CB7" w14:textId="77777777" w:rsidR="004B3F04" w:rsidRDefault="004B3F04" w:rsidP="000659BE">
            <w:pPr>
              <w:pStyle w:val="TableText"/>
            </w:pPr>
            <w:r>
              <w:t xml:space="preserve">MAY contain zero or one [0..1] participation (CONF:4423-35048) such that it </w:t>
            </w:r>
            <w:r>
              <w:br/>
              <w:t xml:space="preserve">Note: QDM Attribute: Recipient </w:t>
            </w:r>
          </w:p>
        </w:tc>
        <w:tc>
          <w:tcPr>
            <w:tcW w:w="360" w:type="dxa"/>
          </w:tcPr>
          <w:p w14:paraId="7F049E7D" w14:textId="77777777" w:rsidR="004B3F04" w:rsidRDefault="004B3F04" w:rsidP="000659BE">
            <w:pPr>
              <w:pStyle w:val="TableText"/>
            </w:pPr>
            <w:r>
              <w:t xml:space="preserve">MAY contain zero or more [0..*] participation (CONF:4499-35048) such that it </w:t>
            </w:r>
            <w:r>
              <w:br/>
              <w:t xml:space="preserve">Note: QDM Attribute: Recipient </w:t>
            </w:r>
          </w:p>
        </w:tc>
      </w:tr>
      <w:tr w:rsidR="004B3F04" w14:paraId="785EA933" w14:textId="77777777" w:rsidTr="000659BE">
        <w:trPr>
          <w:jc w:val="center"/>
        </w:trPr>
        <w:tc>
          <w:tcPr>
            <w:tcW w:w="360" w:type="dxa"/>
          </w:tcPr>
          <w:p w14:paraId="3131D018" w14:textId="77777777" w:rsidR="004B3F04" w:rsidRDefault="004B3F04" w:rsidP="000659BE">
            <w:pPr>
              <w:pStyle w:val="TableText"/>
            </w:pPr>
            <w:r>
              <w:t>CONF #: 4499-35055 Modified</w:t>
            </w:r>
          </w:p>
        </w:tc>
        <w:tc>
          <w:tcPr>
            <w:tcW w:w="360" w:type="dxa"/>
          </w:tcPr>
          <w:p w14:paraId="5F08ED47" w14:textId="77777777" w:rsidR="004B3F04" w:rsidRDefault="004B3F04" w:rsidP="000659BE">
            <w:pPr>
              <w:pStyle w:val="TableText"/>
            </w:pPr>
            <w:r>
              <w:t xml:space="preserve">MAY contain zero or one [0..1] participation (CONF:4423-35055) such that it </w:t>
            </w:r>
            <w:r>
              <w:br/>
              <w:t>Note: QDM Attribute: Sender</w:t>
            </w:r>
          </w:p>
        </w:tc>
        <w:tc>
          <w:tcPr>
            <w:tcW w:w="360" w:type="dxa"/>
          </w:tcPr>
          <w:p w14:paraId="74839E59" w14:textId="77777777" w:rsidR="004B3F04" w:rsidRDefault="004B3F04" w:rsidP="000659BE">
            <w:pPr>
              <w:pStyle w:val="TableText"/>
            </w:pPr>
            <w:r>
              <w:t xml:space="preserve">MAY contain zero or more [0..*] participation (CONF:4499-35055) such that it </w:t>
            </w:r>
            <w:r>
              <w:br/>
              <w:t>Note: QDM Attribute: Sender</w:t>
            </w:r>
          </w:p>
        </w:tc>
      </w:tr>
      <w:tr w:rsidR="004B3F04" w14:paraId="74A1066F" w14:textId="77777777" w:rsidTr="000659BE">
        <w:trPr>
          <w:jc w:val="center"/>
        </w:trPr>
        <w:tc>
          <w:tcPr>
            <w:tcW w:w="360" w:type="dxa"/>
          </w:tcPr>
          <w:p w14:paraId="628E06E1" w14:textId="77777777" w:rsidR="004B3F04" w:rsidRDefault="004B3F04" w:rsidP="000659BE">
            <w:pPr>
              <w:pStyle w:val="TableText"/>
            </w:pPr>
            <w:r>
              <w:t>CONF #: 4499-35813 Modified</w:t>
            </w:r>
          </w:p>
        </w:tc>
        <w:tc>
          <w:tcPr>
            <w:tcW w:w="360" w:type="dxa"/>
          </w:tcPr>
          <w:p w14:paraId="7DAAE197" w14:textId="77777777" w:rsidR="004B3F04" w:rsidRDefault="004B3F04" w:rsidP="000659BE">
            <w:pPr>
              <w:pStyle w:val="TableText"/>
            </w:pPr>
            <w:r>
              <w:t xml:space="preserve">MAY contain zero or one [0..1] participation (CONF:4423-35813) such that it </w:t>
            </w:r>
            <w:r>
              <w:br/>
              <w:t xml:space="preserve">Note: QDM Attribute: Recipient </w:t>
            </w:r>
          </w:p>
        </w:tc>
        <w:tc>
          <w:tcPr>
            <w:tcW w:w="360" w:type="dxa"/>
          </w:tcPr>
          <w:p w14:paraId="1F9D67BA" w14:textId="77777777" w:rsidR="004B3F04" w:rsidRDefault="004B3F04" w:rsidP="000659BE">
            <w:pPr>
              <w:pStyle w:val="TableText"/>
            </w:pPr>
            <w:r>
              <w:t xml:space="preserve">MAY contain zero or more [0..*] participation (CONF:4499-35813) such that it </w:t>
            </w:r>
            <w:r>
              <w:br/>
              <w:t xml:space="preserve">Note: QDM Attribute: Recipient </w:t>
            </w:r>
          </w:p>
        </w:tc>
      </w:tr>
    </w:tbl>
    <w:p w14:paraId="6080D58C" w14:textId="77777777" w:rsidR="004B3F04" w:rsidRDefault="004B3F04" w:rsidP="004B3F04">
      <w:pPr>
        <w:pStyle w:val="BodyText"/>
      </w:pPr>
    </w:p>
    <w:p w14:paraId="498D3433" w14:textId="77777777" w:rsidR="004B3F04" w:rsidRDefault="004B3F04" w:rsidP="004B3F04">
      <w:pPr>
        <w:pStyle w:val="Heading2nospace"/>
      </w:pPr>
      <w:bookmarkStart w:id="3885" w:name="_Toc64841957"/>
      <w:bookmarkStart w:id="3886" w:name="_Toc65482872"/>
      <w:r>
        <w:lastRenderedPageBreak/>
        <w:t>Device, Applied (RETIRED)</w:t>
      </w:r>
      <w:bookmarkEnd w:id="3885"/>
      <w:bookmarkEnd w:id="3886"/>
    </w:p>
    <w:p w14:paraId="49186849" w14:textId="77777777" w:rsidR="004B3F04" w:rsidRDefault="004B3F04" w:rsidP="004B3F04">
      <w:pPr>
        <w:keepNext/>
      </w:pPr>
      <w:r>
        <w:t>Device, Applied (RETIRED) (urn:hl7ii:2.16.840.1.113883.10.20.28.4.13:2021-02-01)</w:t>
      </w:r>
      <w:r>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32E5AA" w14:textId="77777777" w:rsidTr="000659BE">
        <w:trPr>
          <w:cantSplit/>
          <w:tblHeader/>
          <w:jc w:val="center"/>
        </w:trPr>
        <w:tc>
          <w:tcPr>
            <w:tcW w:w="360" w:type="dxa"/>
            <w:shd w:val="clear" w:color="auto" w:fill="E6E6E6"/>
          </w:tcPr>
          <w:p w14:paraId="4865979A" w14:textId="77777777" w:rsidR="004B3F04" w:rsidRDefault="004B3F04" w:rsidP="000659BE">
            <w:pPr>
              <w:pStyle w:val="TableHead"/>
            </w:pPr>
            <w:r>
              <w:t>Change</w:t>
            </w:r>
          </w:p>
        </w:tc>
        <w:tc>
          <w:tcPr>
            <w:tcW w:w="360" w:type="dxa"/>
            <w:shd w:val="clear" w:color="auto" w:fill="E6E6E6"/>
          </w:tcPr>
          <w:p w14:paraId="7C75DC0A" w14:textId="77777777" w:rsidR="004B3F04" w:rsidRDefault="004B3F04" w:rsidP="000659BE">
            <w:pPr>
              <w:pStyle w:val="TableHead"/>
            </w:pPr>
            <w:r>
              <w:t>Old</w:t>
            </w:r>
          </w:p>
        </w:tc>
        <w:tc>
          <w:tcPr>
            <w:tcW w:w="360" w:type="dxa"/>
            <w:shd w:val="clear" w:color="auto" w:fill="E6E6E6"/>
          </w:tcPr>
          <w:p w14:paraId="50875774" w14:textId="77777777" w:rsidR="004B3F04" w:rsidRDefault="004B3F04" w:rsidP="000659BE">
            <w:pPr>
              <w:pStyle w:val="TableHead"/>
            </w:pPr>
            <w:r>
              <w:t>New</w:t>
            </w:r>
          </w:p>
        </w:tc>
      </w:tr>
      <w:tr w:rsidR="004B3F04" w14:paraId="75E69DB6" w14:textId="77777777" w:rsidTr="000659BE">
        <w:trPr>
          <w:jc w:val="center"/>
        </w:trPr>
        <w:tc>
          <w:tcPr>
            <w:tcW w:w="360" w:type="dxa"/>
          </w:tcPr>
          <w:p w14:paraId="02A19383" w14:textId="77777777" w:rsidR="004B3F04" w:rsidRDefault="004B3F04" w:rsidP="000659BE">
            <w:pPr>
              <w:pStyle w:val="TableText"/>
            </w:pPr>
            <w:r>
              <w:t>Status</w:t>
            </w:r>
          </w:p>
        </w:tc>
        <w:tc>
          <w:tcPr>
            <w:tcW w:w="360" w:type="dxa"/>
          </w:tcPr>
          <w:p w14:paraId="0BA4B9AC" w14:textId="77777777" w:rsidR="004B3F04" w:rsidRDefault="004B3F04" w:rsidP="000659BE">
            <w:pPr>
              <w:pStyle w:val="TableText"/>
            </w:pPr>
            <w:r>
              <w:t>Published</w:t>
            </w:r>
          </w:p>
        </w:tc>
        <w:tc>
          <w:tcPr>
            <w:tcW w:w="360" w:type="dxa"/>
          </w:tcPr>
          <w:p w14:paraId="4973ADFD" w14:textId="77777777" w:rsidR="004B3F04" w:rsidRDefault="004B3F04" w:rsidP="000659BE">
            <w:pPr>
              <w:pStyle w:val="TableText"/>
            </w:pPr>
            <w:r>
              <w:t>Retired</w:t>
            </w:r>
          </w:p>
        </w:tc>
      </w:tr>
      <w:tr w:rsidR="004B3F04" w14:paraId="150C2824" w14:textId="77777777" w:rsidTr="000659BE">
        <w:trPr>
          <w:jc w:val="center"/>
        </w:trPr>
        <w:tc>
          <w:tcPr>
            <w:tcW w:w="360" w:type="dxa"/>
          </w:tcPr>
          <w:p w14:paraId="2B3D45BB" w14:textId="77777777" w:rsidR="004B3F04" w:rsidRDefault="004B3F04" w:rsidP="000659BE">
            <w:pPr>
              <w:pStyle w:val="TableText"/>
            </w:pPr>
            <w:r>
              <w:t>Name</w:t>
            </w:r>
          </w:p>
        </w:tc>
        <w:tc>
          <w:tcPr>
            <w:tcW w:w="360" w:type="dxa"/>
          </w:tcPr>
          <w:p w14:paraId="68A8DF16" w14:textId="77777777" w:rsidR="004B3F04" w:rsidRDefault="004B3F04" w:rsidP="000659BE">
            <w:pPr>
              <w:pStyle w:val="TableText"/>
            </w:pPr>
            <w:r>
              <w:t>Device, Applied (V3)</w:t>
            </w:r>
          </w:p>
        </w:tc>
        <w:tc>
          <w:tcPr>
            <w:tcW w:w="360" w:type="dxa"/>
          </w:tcPr>
          <w:p w14:paraId="31834C20" w14:textId="77777777" w:rsidR="004B3F04" w:rsidRDefault="004B3F04" w:rsidP="000659BE">
            <w:pPr>
              <w:pStyle w:val="TableText"/>
            </w:pPr>
            <w:r>
              <w:t>Device, Applied (RETIRED)</w:t>
            </w:r>
          </w:p>
        </w:tc>
      </w:tr>
      <w:tr w:rsidR="004B3F04" w14:paraId="0FB04748" w14:textId="77777777" w:rsidTr="000659BE">
        <w:trPr>
          <w:jc w:val="center"/>
        </w:trPr>
        <w:tc>
          <w:tcPr>
            <w:tcW w:w="360" w:type="dxa"/>
          </w:tcPr>
          <w:p w14:paraId="0E6CAF9E" w14:textId="77777777" w:rsidR="004B3F04" w:rsidRDefault="004B3F04" w:rsidP="000659BE">
            <w:pPr>
              <w:pStyle w:val="TableText"/>
            </w:pPr>
            <w:r>
              <w:t>Oid</w:t>
            </w:r>
          </w:p>
        </w:tc>
        <w:tc>
          <w:tcPr>
            <w:tcW w:w="360" w:type="dxa"/>
          </w:tcPr>
          <w:p w14:paraId="7A99FF43" w14:textId="77777777" w:rsidR="004B3F04" w:rsidRDefault="004B3F04" w:rsidP="000659BE">
            <w:pPr>
              <w:pStyle w:val="TableText"/>
            </w:pPr>
            <w:r>
              <w:t>urn:hl7ii:2.16.840.1.113883.10.20.28.4.13:2019-05-01</w:t>
            </w:r>
          </w:p>
        </w:tc>
        <w:tc>
          <w:tcPr>
            <w:tcW w:w="360" w:type="dxa"/>
          </w:tcPr>
          <w:p w14:paraId="00E29665" w14:textId="77777777" w:rsidR="004B3F04" w:rsidRDefault="004B3F04" w:rsidP="000659BE">
            <w:pPr>
              <w:pStyle w:val="TableText"/>
            </w:pPr>
            <w:r>
              <w:t>urn:hl7ii:2.16.840.1.113883.10.20.28.4.13:2021-02-01</w:t>
            </w:r>
          </w:p>
        </w:tc>
      </w:tr>
    </w:tbl>
    <w:p w14:paraId="78AB5D89" w14:textId="77777777" w:rsidR="004B3F04" w:rsidRDefault="004B3F04" w:rsidP="004B3F04">
      <w:pPr>
        <w:pStyle w:val="BodyText"/>
      </w:pPr>
    </w:p>
    <w:p w14:paraId="613047F1" w14:textId="77777777" w:rsidR="004B3F04" w:rsidRDefault="004B3F04" w:rsidP="004B3F04">
      <w:pPr>
        <w:pStyle w:val="Heading2nospace"/>
      </w:pPr>
      <w:bookmarkStart w:id="3887" w:name="_Toc64841958"/>
      <w:bookmarkStart w:id="3888" w:name="_Toc65482873"/>
      <w:r>
        <w:lastRenderedPageBreak/>
        <w:t>Device, Order (V3)</w:t>
      </w:r>
      <w:bookmarkEnd w:id="3887"/>
      <w:bookmarkEnd w:id="3888"/>
    </w:p>
    <w:p w14:paraId="1444D1D4" w14:textId="77777777" w:rsidR="004B3F04" w:rsidRDefault="006C736C" w:rsidP="004B3F04">
      <w:pPr>
        <w:keepNext/>
      </w:pPr>
      <w:hyperlink w:anchor="E_Device_Order_V3_">
        <w:r w:rsidR="004B3F04">
          <w:rPr>
            <w:rStyle w:val="HyperlinkCourierBold"/>
          </w:rPr>
          <w:t>Device, Order (V3) (urn:hl7ii:2.16.840.1.113883.10.20.28.4.15:2021-02-01)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9A8C5B" w14:textId="77777777" w:rsidTr="000659BE">
        <w:trPr>
          <w:cantSplit/>
          <w:tblHeader/>
          <w:jc w:val="center"/>
        </w:trPr>
        <w:tc>
          <w:tcPr>
            <w:tcW w:w="360" w:type="dxa"/>
            <w:shd w:val="clear" w:color="auto" w:fill="E6E6E6"/>
          </w:tcPr>
          <w:p w14:paraId="2F326D5C" w14:textId="77777777" w:rsidR="004B3F04" w:rsidRDefault="004B3F04" w:rsidP="000659BE">
            <w:pPr>
              <w:pStyle w:val="TableHead"/>
            </w:pPr>
            <w:r>
              <w:t>Change</w:t>
            </w:r>
          </w:p>
        </w:tc>
        <w:tc>
          <w:tcPr>
            <w:tcW w:w="360" w:type="dxa"/>
            <w:shd w:val="clear" w:color="auto" w:fill="E6E6E6"/>
          </w:tcPr>
          <w:p w14:paraId="3C9A36DE" w14:textId="77777777" w:rsidR="004B3F04" w:rsidRDefault="004B3F04" w:rsidP="000659BE">
            <w:pPr>
              <w:pStyle w:val="TableHead"/>
            </w:pPr>
            <w:r>
              <w:t>Old</w:t>
            </w:r>
          </w:p>
        </w:tc>
        <w:tc>
          <w:tcPr>
            <w:tcW w:w="360" w:type="dxa"/>
            <w:shd w:val="clear" w:color="auto" w:fill="E6E6E6"/>
          </w:tcPr>
          <w:p w14:paraId="0337B154" w14:textId="77777777" w:rsidR="004B3F04" w:rsidRDefault="004B3F04" w:rsidP="000659BE">
            <w:pPr>
              <w:pStyle w:val="TableHead"/>
            </w:pPr>
            <w:r>
              <w:t>New</w:t>
            </w:r>
          </w:p>
        </w:tc>
      </w:tr>
      <w:tr w:rsidR="004B3F04" w14:paraId="2D796AEA" w14:textId="77777777" w:rsidTr="000659BE">
        <w:trPr>
          <w:jc w:val="center"/>
        </w:trPr>
        <w:tc>
          <w:tcPr>
            <w:tcW w:w="360" w:type="dxa"/>
          </w:tcPr>
          <w:p w14:paraId="6607324F" w14:textId="77777777" w:rsidR="004B3F04" w:rsidRDefault="004B3F04" w:rsidP="000659BE">
            <w:pPr>
              <w:pStyle w:val="TableText"/>
            </w:pPr>
            <w:r>
              <w:t>Status</w:t>
            </w:r>
          </w:p>
        </w:tc>
        <w:tc>
          <w:tcPr>
            <w:tcW w:w="360" w:type="dxa"/>
          </w:tcPr>
          <w:p w14:paraId="3D21FAD3" w14:textId="77777777" w:rsidR="004B3F04" w:rsidRDefault="004B3F04" w:rsidP="000659BE">
            <w:pPr>
              <w:pStyle w:val="TableText"/>
            </w:pPr>
            <w:r>
              <w:t>Published</w:t>
            </w:r>
          </w:p>
        </w:tc>
        <w:tc>
          <w:tcPr>
            <w:tcW w:w="360" w:type="dxa"/>
          </w:tcPr>
          <w:p w14:paraId="5BA03E0D" w14:textId="77777777" w:rsidR="004B3F04" w:rsidRDefault="004B3F04" w:rsidP="000659BE">
            <w:pPr>
              <w:pStyle w:val="TableText"/>
            </w:pPr>
            <w:r>
              <w:t>Draft</w:t>
            </w:r>
          </w:p>
        </w:tc>
      </w:tr>
      <w:tr w:rsidR="004B3F04" w14:paraId="14CA1130" w14:textId="77777777" w:rsidTr="000659BE">
        <w:trPr>
          <w:jc w:val="center"/>
        </w:trPr>
        <w:tc>
          <w:tcPr>
            <w:tcW w:w="360" w:type="dxa"/>
          </w:tcPr>
          <w:p w14:paraId="260765F5" w14:textId="77777777" w:rsidR="004B3F04" w:rsidRDefault="004B3F04" w:rsidP="000659BE">
            <w:pPr>
              <w:pStyle w:val="TableText"/>
            </w:pPr>
            <w:r>
              <w:t>Name</w:t>
            </w:r>
          </w:p>
        </w:tc>
        <w:tc>
          <w:tcPr>
            <w:tcW w:w="360" w:type="dxa"/>
          </w:tcPr>
          <w:p w14:paraId="04DF1E68" w14:textId="77777777" w:rsidR="004B3F04" w:rsidRDefault="004B3F04" w:rsidP="000659BE">
            <w:pPr>
              <w:pStyle w:val="TableText"/>
            </w:pPr>
            <w:r>
              <w:t>Device, Order (V2)</w:t>
            </w:r>
          </w:p>
        </w:tc>
        <w:tc>
          <w:tcPr>
            <w:tcW w:w="360" w:type="dxa"/>
          </w:tcPr>
          <w:p w14:paraId="7E9E2A4F" w14:textId="77777777" w:rsidR="004B3F04" w:rsidRDefault="004B3F04" w:rsidP="000659BE">
            <w:pPr>
              <w:pStyle w:val="TableText"/>
            </w:pPr>
            <w:r>
              <w:t>Device, Order (V3)</w:t>
            </w:r>
          </w:p>
        </w:tc>
      </w:tr>
      <w:tr w:rsidR="004B3F04" w14:paraId="7700ED47" w14:textId="77777777" w:rsidTr="000659BE">
        <w:trPr>
          <w:jc w:val="center"/>
        </w:trPr>
        <w:tc>
          <w:tcPr>
            <w:tcW w:w="360" w:type="dxa"/>
          </w:tcPr>
          <w:p w14:paraId="270214EA" w14:textId="77777777" w:rsidR="004B3F04" w:rsidRDefault="004B3F04" w:rsidP="000659BE">
            <w:pPr>
              <w:pStyle w:val="TableText"/>
            </w:pPr>
            <w:r>
              <w:t>Oid</w:t>
            </w:r>
          </w:p>
        </w:tc>
        <w:tc>
          <w:tcPr>
            <w:tcW w:w="360" w:type="dxa"/>
          </w:tcPr>
          <w:p w14:paraId="15E90A82" w14:textId="77777777" w:rsidR="004B3F04" w:rsidRDefault="004B3F04" w:rsidP="000659BE">
            <w:pPr>
              <w:pStyle w:val="TableText"/>
            </w:pPr>
            <w:r>
              <w:t>urn:hl7ii:2.16.840.1.113883.10.20.28.4.15:2019-05-01</w:t>
            </w:r>
          </w:p>
        </w:tc>
        <w:tc>
          <w:tcPr>
            <w:tcW w:w="360" w:type="dxa"/>
          </w:tcPr>
          <w:p w14:paraId="2844EB3B" w14:textId="77777777" w:rsidR="004B3F04" w:rsidRDefault="004B3F04" w:rsidP="000659BE">
            <w:pPr>
              <w:pStyle w:val="TableText"/>
            </w:pPr>
            <w:r>
              <w:t>urn:hl7ii:2.16.840.1.113883.10.20.28.4.15:2021-02-01</w:t>
            </w:r>
          </w:p>
        </w:tc>
      </w:tr>
      <w:tr w:rsidR="004B3F04" w14:paraId="485F2A49" w14:textId="77777777" w:rsidTr="000659BE">
        <w:trPr>
          <w:jc w:val="center"/>
        </w:trPr>
        <w:tc>
          <w:tcPr>
            <w:tcW w:w="360" w:type="dxa"/>
          </w:tcPr>
          <w:p w14:paraId="799BBB7E" w14:textId="77777777" w:rsidR="004B3F04" w:rsidRDefault="004B3F04" w:rsidP="000659BE">
            <w:pPr>
              <w:pStyle w:val="TableText"/>
            </w:pPr>
            <w:r>
              <w:t>CONF #: 4499-36068 Added</w:t>
            </w:r>
          </w:p>
        </w:tc>
        <w:tc>
          <w:tcPr>
            <w:tcW w:w="360" w:type="dxa"/>
          </w:tcPr>
          <w:p w14:paraId="6674D6F8" w14:textId="77777777" w:rsidR="004B3F04" w:rsidRDefault="004B3F04" w:rsidP="000659BE">
            <w:pPr>
              <w:pStyle w:val="TableText"/>
            </w:pPr>
          </w:p>
        </w:tc>
        <w:tc>
          <w:tcPr>
            <w:tcW w:w="360" w:type="dxa"/>
          </w:tcPr>
          <w:p w14:paraId="2B67CE39" w14:textId="77777777" w:rsidR="004B3F04" w:rsidRDefault="004B3F04" w:rsidP="000659BE">
            <w:pPr>
              <w:pStyle w:val="TableText"/>
            </w:pPr>
            <w:r>
              <w:t>SHALL contain exactly one [1..1] role (CONF:4499-36068).</w:t>
            </w:r>
          </w:p>
        </w:tc>
      </w:tr>
      <w:tr w:rsidR="004B3F04" w14:paraId="1FCADFED" w14:textId="77777777" w:rsidTr="000659BE">
        <w:trPr>
          <w:jc w:val="center"/>
        </w:trPr>
        <w:tc>
          <w:tcPr>
            <w:tcW w:w="360" w:type="dxa"/>
          </w:tcPr>
          <w:p w14:paraId="05E61A99" w14:textId="77777777" w:rsidR="004B3F04" w:rsidRDefault="004B3F04" w:rsidP="000659BE">
            <w:pPr>
              <w:pStyle w:val="TableText"/>
            </w:pPr>
            <w:r>
              <w:t>CONF #: 4499-36069 Added</w:t>
            </w:r>
          </w:p>
        </w:tc>
        <w:tc>
          <w:tcPr>
            <w:tcW w:w="360" w:type="dxa"/>
          </w:tcPr>
          <w:p w14:paraId="67971E85" w14:textId="77777777" w:rsidR="004B3F04" w:rsidRDefault="004B3F04" w:rsidP="000659BE">
            <w:pPr>
              <w:pStyle w:val="TableText"/>
            </w:pPr>
          </w:p>
        </w:tc>
        <w:tc>
          <w:tcPr>
            <w:tcW w:w="360" w:type="dxa"/>
          </w:tcPr>
          <w:p w14:paraId="2B7AC456" w14:textId="77777777" w:rsidR="004B3F04" w:rsidRDefault="004B3F04" w:rsidP="000659BE">
            <w:pPr>
              <w:pStyle w:val="TableText"/>
            </w:pPr>
            <w:r>
              <w:t>SHALL contain exactly one [1..1] role (CONF:4499-36069).</w:t>
            </w:r>
          </w:p>
        </w:tc>
      </w:tr>
      <w:tr w:rsidR="004B3F04" w14:paraId="7341EC57" w14:textId="77777777" w:rsidTr="000659BE">
        <w:trPr>
          <w:jc w:val="center"/>
        </w:trPr>
        <w:tc>
          <w:tcPr>
            <w:tcW w:w="360" w:type="dxa"/>
          </w:tcPr>
          <w:p w14:paraId="44FD41EB" w14:textId="77777777" w:rsidR="004B3F04" w:rsidRDefault="004B3F04" w:rsidP="000659BE">
            <w:pPr>
              <w:pStyle w:val="TableText"/>
            </w:pPr>
            <w:r>
              <w:t>CONF #: 4499-36070 Added</w:t>
            </w:r>
          </w:p>
        </w:tc>
        <w:tc>
          <w:tcPr>
            <w:tcW w:w="360" w:type="dxa"/>
          </w:tcPr>
          <w:p w14:paraId="42D69E67" w14:textId="77777777" w:rsidR="004B3F04" w:rsidRDefault="004B3F04" w:rsidP="000659BE">
            <w:pPr>
              <w:pStyle w:val="TableText"/>
            </w:pPr>
          </w:p>
        </w:tc>
        <w:tc>
          <w:tcPr>
            <w:tcW w:w="360" w:type="dxa"/>
          </w:tcPr>
          <w:p w14:paraId="3E879A94" w14:textId="77777777" w:rsidR="004B3F04" w:rsidRDefault="004B3F04" w:rsidP="000659BE">
            <w:pPr>
              <w:pStyle w:val="TableText"/>
            </w:pPr>
            <w:r>
              <w:t>SHALL contain exactly one [1..1] role (CONF:4499-36070).</w:t>
            </w:r>
          </w:p>
        </w:tc>
      </w:tr>
      <w:tr w:rsidR="004B3F04" w14:paraId="268FF4D2" w14:textId="77777777" w:rsidTr="000659BE">
        <w:trPr>
          <w:jc w:val="center"/>
        </w:trPr>
        <w:tc>
          <w:tcPr>
            <w:tcW w:w="360" w:type="dxa"/>
          </w:tcPr>
          <w:p w14:paraId="4314B7DF" w14:textId="77777777" w:rsidR="004B3F04" w:rsidRDefault="004B3F04" w:rsidP="000659BE">
            <w:pPr>
              <w:pStyle w:val="TableText"/>
            </w:pPr>
            <w:r>
              <w:t>CONF #: 4499-36071 Added</w:t>
            </w:r>
          </w:p>
        </w:tc>
        <w:tc>
          <w:tcPr>
            <w:tcW w:w="360" w:type="dxa"/>
          </w:tcPr>
          <w:p w14:paraId="0CDEC001" w14:textId="77777777" w:rsidR="004B3F04" w:rsidRDefault="004B3F04" w:rsidP="000659BE">
            <w:pPr>
              <w:pStyle w:val="TableText"/>
            </w:pPr>
          </w:p>
        </w:tc>
        <w:tc>
          <w:tcPr>
            <w:tcW w:w="360" w:type="dxa"/>
          </w:tcPr>
          <w:p w14:paraId="58789F9B" w14:textId="77777777" w:rsidR="004B3F04" w:rsidRDefault="004B3F04" w:rsidP="000659BE">
            <w:pPr>
              <w:pStyle w:val="TableText"/>
            </w:pPr>
            <w:r>
              <w:t>SHALL contain exactly one [1..1] patient (CONF:4499-36071).</w:t>
            </w:r>
          </w:p>
        </w:tc>
      </w:tr>
      <w:tr w:rsidR="004B3F04" w14:paraId="43E344B7" w14:textId="77777777" w:rsidTr="000659BE">
        <w:trPr>
          <w:jc w:val="center"/>
        </w:trPr>
        <w:tc>
          <w:tcPr>
            <w:tcW w:w="360" w:type="dxa"/>
          </w:tcPr>
          <w:p w14:paraId="7BAFEB43" w14:textId="77777777" w:rsidR="004B3F04" w:rsidRDefault="004B3F04" w:rsidP="000659BE">
            <w:pPr>
              <w:pStyle w:val="TableText"/>
            </w:pPr>
            <w:r>
              <w:t>CONF #: 4499-36072 Added</w:t>
            </w:r>
          </w:p>
        </w:tc>
        <w:tc>
          <w:tcPr>
            <w:tcW w:w="360" w:type="dxa"/>
          </w:tcPr>
          <w:p w14:paraId="26E1546A" w14:textId="77777777" w:rsidR="004B3F04" w:rsidRDefault="004B3F04" w:rsidP="000659BE">
            <w:pPr>
              <w:pStyle w:val="TableText"/>
            </w:pPr>
          </w:p>
        </w:tc>
        <w:tc>
          <w:tcPr>
            <w:tcW w:w="360" w:type="dxa"/>
          </w:tcPr>
          <w:p w14:paraId="2D702FB7" w14:textId="77777777" w:rsidR="004B3F04" w:rsidRDefault="004B3F04" w:rsidP="000659BE">
            <w:pPr>
              <w:pStyle w:val="TableText"/>
            </w:pPr>
            <w:r>
              <w:t xml:space="preserve">MAY contain zero or more [0..*] participation (CONF:4499-36072) such that it </w:t>
            </w:r>
            <w:r>
              <w:br/>
              <w:t>Note: QDM Attribute: Requester</w:t>
            </w:r>
          </w:p>
        </w:tc>
      </w:tr>
      <w:tr w:rsidR="004B3F04" w14:paraId="6A58E9A2" w14:textId="77777777" w:rsidTr="000659BE">
        <w:trPr>
          <w:jc w:val="center"/>
        </w:trPr>
        <w:tc>
          <w:tcPr>
            <w:tcW w:w="360" w:type="dxa"/>
          </w:tcPr>
          <w:p w14:paraId="00CFF408" w14:textId="77777777" w:rsidR="004B3F04" w:rsidRDefault="004B3F04" w:rsidP="000659BE">
            <w:pPr>
              <w:pStyle w:val="TableText"/>
            </w:pPr>
            <w:r>
              <w:t>CONF #: 4499-36073 Added</w:t>
            </w:r>
          </w:p>
        </w:tc>
        <w:tc>
          <w:tcPr>
            <w:tcW w:w="360" w:type="dxa"/>
          </w:tcPr>
          <w:p w14:paraId="44D17853" w14:textId="77777777" w:rsidR="004B3F04" w:rsidRDefault="004B3F04" w:rsidP="000659BE">
            <w:pPr>
              <w:pStyle w:val="TableText"/>
            </w:pPr>
          </w:p>
        </w:tc>
        <w:tc>
          <w:tcPr>
            <w:tcW w:w="360" w:type="dxa"/>
          </w:tcPr>
          <w:p w14:paraId="3301E271" w14:textId="77777777" w:rsidR="004B3F04" w:rsidRDefault="004B3F04" w:rsidP="000659BE">
            <w:pPr>
              <w:pStyle w:val="TableText"/>
            </w:pPr>
            <w:r>
              <w:t>SHALL contain exactly one [1..1] role (CONF:4499-36073).</w:t>
            </w:r>
          </w:p>
        </w:tc>
      </w:tr>
      <w:tr w:rsidR="004B3F04" w14:paraId="393DDDFF" w14:textId="77777777" w:rsidTr="000659BE">
        <w:trPr>
          <w:jc w:val="center"/>
        </w:trPr>
        <w:tc>
          <w:tcPr>
            <w:tcW w:w="360" w:type="dxa"/>
          </w:tcPr>
          <w:p w14:paraId="7007CADC" w14:textId="77777777" w:rsidR="004B3F04" w:rsidRDefault="004B3F04" w:rsidP="000659BE">
            <w:pPr>
              <w:pStyle w:val="TableText"/>
            </w:pPr>
            <w:r>
              <w:t>CONF #: 4499-36074 Added</w:t>
            </w:r>
          </w:p>
        </w:tc>
        <w:tc>
          <w:tcPr>
            <w:tcW w:w="360" w:type="dxa"/>
          </w:tcPr>
          <w:p w14:paraId="75FE400C" w14:textId="77777777" w:rsidR="004B3F04" w:rsidRDefault="004B3F04" w:rsidP="000659BE">
            <w:pPr>
              <w:pStyle w:val="TableText"/>
            </w:pPr>
          </w:p>
        </w:tc>
        <w:tc>
          <w:tcPr>
            <w:tcW w:w="360" w:type="dxa"/>
          </w:tcPr>
          <w:p w14:paraId="35EBFC61" w14:textId="77777777" w:rsidR="004B3F04" w:rsidRDefault="004B3F04" w:rsidP="000659BE">
            <w:pPr>
              <w:pStyle w:val="TableText"/>
            </w:pPr>
            <w:r>
              <w:t>SHALL contain exactly one [1..1] @typeCode="PART" participation (CodeSystem: HL7ParticipationType urn:oid:2.16.840.1.113883.5.90) (CONF:4499-36074).</w:t>
            </w:r>
          </w:p>
        </w:tc>
      </w:tr>
      <w:tr w:rsidR="004B3F04" w14:paraId="2C55B9E5" w14:textId="77777777" w:rsidTr="000659BE">
        <w:trPr>
          <w:jc w:val="center"/>
        </w:trPr>
        <w:tc>
          <w:tcPr>
            <w:tcW w:w="360" w:type="dxa"/>
          </w:tcPr>
          <w:p w14:paraId="157A416D" w14:textId="77777777" w:rsidR="004B3F04" w:rsidRDefault="004B3F04" w:rsidP="000659BE">
            <w:pPr>
              <w:pStyle w:val="TableText"/>
            </w:pPr>
            <w:r>
              <w:t>CONF #: 4423-35071 Removed</w:t>
            </w:r>
          </w:p>
        </w:tc>
        <w:tc>
          <w:tcPr>
            <w:tcW w:w="360" w:type="dxa"/>
          </w:tcPr>
          <w:p w14:paraId="0E2CB882" w14:textId="77777777" w:rsidR="004B3F04" w:rsidRDefault="004B3F04" w:rsidP="000659BE">
            <w:pPr>
              <w:pStyle w:val="TableText"/>
            </w:pPr>
            <w:r>
              <w:t>SHALL contain exactly one [1..1] role (CONF:4423-35071).</w:t>
            </w:r>
          </w:p>
        </w:tc>
        <w:tc>
          <w:tcPr>
            <w:tcW w:w="360" w:type="dxa"/>
          </w:tcPr>
          <w:p w14:paraId="64AF18C2" w14:textId="77777777" w:rsidR="004B3F04" w:rsidRDefault="004B3F04" w:rsidP="000659BE">
            <w:pPr>
              <w:pStyle w:val="TableText"/>
            </w:pPr>
          </w:p>
        </w:tc>
      </w:tr>
      <w:tr w:rsidR="004B3F04" w14:paraId="06F135F9" w14:textId="77777777" w:rsidTr="000659BE">
        <w:trPr>
          <w:jc w:val="center"/>
        </w:trPr>
        <w:tc>
          <w:tcPr>
            <w:tcW w:w="360" w:type="dxa"/>
          </w:tcPr>
          <w:p w14:paraId="6FC963D9" w14:textId="77777777" w:rsidR="004B3F04" w:rsidRDefault="004B3F04" w:rsidP="000659BE">
            <w:pPr>
              <w:pStyle w:val="TableText"/>
            </w:pPr>
            <w:r>
              <w:t>CONF #: 4423-35074 Removed</w:t>
            </w:r>
          </w:p>
        </w:tc>
        <w:tc>
          <w:tcPr>
            <w:tcW w:w="360" w:type="dxa"/>
          </w:tcPr>
          <w:p w14:paraId="1C087DFC" w14:textId="77777777" w:rsidR="004B3F04" w:rsidRDefault="004B3F04" w:rsidP="000659BE">
            <w:pPr>
              <w:pStyle w:val="TableText"/>
            </w:pPr>
            <w:r>
              <w:t>SHALL contain exactly one [1..1] role (CONF:4423-35074).</w:t>
            </w:r>
          </w:p>
        </w:tc>
        <w:tc>
          <w:tcPr>
            <w:tcW w:w="360" w:type="dxa"/>
          </w:tcPr>
          <w:p w14:paraId="0CD5F3A8" w14:textId="77777777" w:rsidR="004B3F04" w:rsidRDefault="004B3F04" w:rsidP="000659BE">
            <w:pPr>
              <w:pStyle w:val="TableText"/>
            </w:pPr>
          </w:p>
        </w:tc>
      </w:tr>
      <w:tr w:rsidR="004B3F04" w14:paraId="32A2FBDD" w14:textId="77777777" w:rsidTr="000659BE">
        <w:trPr>
          <w:jc w:val="center"/>
        </w:trPr>
        <w:tc>
          <w:tcPr>
            <w:tcW w:w="360" w:type="dxa"/>
          </w:tcPr>
          <w:p w14:paraId="6EB03EF0" w14:textId="77777777" w:rsidR="004B3F04" w:rsidRDefault="004B3F04" w:rsidP="000659BE">
            <w:pPr>
              <w:pStyle w:val="TableText"/>
            </w:pPr>
            <w:r>
              <w:t>CONF #: 4423-35076 Removed</w:t>
            </w:r>
          </w:p>
        </w:tc>
        <w:tc>
          <w:tcPr>
            <w:tcW w:w="360" w:type="dxa"/>
          </w:tcPr>
          <w:p w14:paraId="7A6B60D7" w14:textId="77777777" w:rsidR="004B3F04" w:rsidRDefault="004B3F04" w:rsidP="000659BE">
            <w:pPr>
              <w:pStyle w:val="TableText"/>
            </w:pPr>
            <w:r>
              <w:t>SHALL contain exactly one [1..1] patient (CONF:4423-35076).</w:t>
            </w:r>
          </w:p>
        </w:tc>
        <w:tc>
          <w:tcPr>
            <w:tcW w:w="360" w:type="dxa"/>
          </w:tcPr>
          <w:p w14:paraId="046F086D" w14:textId="77777777" w:rsidR="004B3F04" w:rsidRDefault="004B3F04" w:rsidP="000659BE">
            <w:pPr>
              <w:pStyle w:val="TableText"/>
            </w:pPr>
          </w:p>
        </w:tc>
      </w:tr>
      <w:tr w:rsidR="004B3F04" w14:paraId="34B2E959" w14:textId="77777777" w:rsidTr="000659BE">
        <w:trPr>
          <w:jc w:val="center"/>
        </w:trPr>
        <w:tc>
          <w:tcPr>
            <w:tcW w:w="360" w:type="dxa"/>
          </w:tcPr>
          <w:p w14:paraId="31A524F4" w14:textId="77777777" w:rsidR="004B3F04" w:rsidRDefault="004B3F04" w:rsidP="000659BE">
            <w:pPr>
              <w:pStyle w:val="TableText"/>
            </w:pPr>
            <w:r>
              <w:t>CONF #: 4423-35821 Removed</w:t>
            </w:r>
          </w:p>
        </w:tc>
        <w:tc>
          <w:tcPr>
            <w:tcW w:w="360" w:type="dxa"/>
          </w:tcPr>
          <w:p w14:paraId="27876C0D" w14:textId="77777777" w:rsidR="004B3F04" w:rsidRDefault="004B3F04" w:rsidP="000659BE">
            <w:pPr>
              <w:pStyle w:val="TableText"/>
            </w:pPr>
            <w:r>
              <w:t>SHALL contain exactly one [1..1] role (CONF:4423-35821).</w:t>
            </w:r>
          </w:p>
        </w:tc>
        <w:tc>
          <w:tcPr>
            <w:tcW w:w="360" w:type="dxa"/>
          </w:tcPr>
          <w:p w14:paraId="1148E62C" w14:textId="77777777" w:rsidR="004B3F04" w:rsidRDefault="004B3F04" w:rsidP="000659BE">
            <w:pPr>
              <w:pStyle w:val="TableText"/>
            </w:pPr>
          </w:p>
        </w:tc>
      </w:tr>
      <w:tr w:rsidR="004B3F04" w14:paraId="12C8AC44" w14:textId="77777777" w:rsidTr="000659BE">
        <w:trPr>
          <w:jc w:val="center"/>
        </w:trPr>
        <w:tc>
          <w:tcPr>
            <w:tcW w:w="360" w:type="dxa"/>
          </w:tcPr>
          <w:p w14:paraId="4EAEBA1F" w14:textId="77777777" w:rsidR="004B3F04" w:rsidRDefault="004B3F04" w:rsidP="000659BE">
            <w:pPr>
              <w:pStyle w:val="TableText"/>
            </w:pPr>
            <w:r>
              <w:t>CONF #: 4499-33642 Modified</w:t>
            </w:r>
          </w:p>
        </w:tc>
        <w:tc>
          <w:tcPr>
            <w:tcW w:w="360" w:type="dxa"/>
          </w:tcPr>
          <w:p w14:paraId="20271958" w14:textId="77777777" w:rsidR="004B3F04" w:rsidRDefault="004B3F04" w:rsidP="000659BE">
            <w:pPr>
              <w:pStyle w:val="TableText"/>
            </w:pPr>
            <w:r>
              <w:t>SHALL contain exactly one [1..1] @extension="2019-05-01" (CONF:4423-33642).</w:t>
            </w:r>
          </w:p>
        </w:tc>
        <w:tc>
          <w:tcPr>
            <w:tcW w:w="360" w:type="dxa"/>
          </w:tcPr>
          <w:p w14:paraId="170415E5" w14:textId="77777777" w:rsidR="004B3F04" w:rsidRDefault="004B3F04" w:rsidP="000659BE">
            <w:pPr>
              <w:pStyle w:val="TableText"/>
            </w:pPr>
            <w:r>
              <w:t>SHALL contain exactly one [1..1] @extension="2021-02-01" (CONF:4499-33642).</w:t>
            </w:r>
          </w:p>
        </w:tc>
      </w:tr>
      <w:tr w:rsidR="004B3F04" w14:paraId="0AF564C7" w14:textId="77777777" w:rsidTr="000659BE">
        <w:trPr>
          <w:jc w:val="center"/>
        </w:trPr>
        <w:tc>
          <w:tcPr>
            <w:tcW w:w="360" w:type="dxa"/>
          </w:tcPr>
          <w:p w14:paraId="3785576A" w14:textId="77777777" w:rsidR="004B3F04" w:rsidRDefault="004B3F04" w:rsidP="000659BE">
            <w:pPr>
              <w:pStyle w:val="TableText"/>
            </w:pPr>
            <w:r>
              <w:t>CONF #: 4499-35070 Modified</w:t>
            </w:r>
          </w:p>
        </w:tc>
        <w:tc>
          <w:tcPr>
            <w:tcW w:w="360" w:type="dxa"/>
          </w:tcPr>
          <w:p w14:paraId="11774584" w14:textId="77777777" w:rsidR="004B3F04" w:rsidRDefault="004B3F04" w:rsidP="000659BE">
            <w:pPr>
              <w:pStyle w:val="TableText"/>
            </w:pPr>
            <w:r>
              <w:t xml:space="preserve">MAY contain zero or one [0..1] participation (CONF:4423-35070) such that it </w:t>
            </w:r>
            <w:r>
              <w:br/>
              <w:t>Note: QDM Attribute: Requester</w:t>
            </w:r>
          </w:p>
        </w:tc>
        <w:tc>
          <w:tcPr>
            <w:tcW w:w="360" w:type="dxa"/>
          </w:tcPr>
          <w:p w14:paraId="27B2A1C9" w14:textId="77777777" w:rsidR="004B3F04" w:rsidRDefault="004B3F04" w:rsidP="000659BE">
            <w:pPr>
              <w:pStyle w:val="TableText"/>
            </w:pPr>
            <w:r>
              <w:t xml:space="preserve">MAY contain zero or more [0..*] participation (CONF:4499-35070) such that it </w:t>
            </w:r>
            <w:r>
              <w:br/>
              <w:t>Note: QDM Attribute: Requester</w:t>
            </w:r>
          </w:p>
        </w:tc>
      </w:tr>
      <w:tr w:rsidR="004B3F04" w14:paraId="3765522E" w14:textId="77777777" w:rsidTr="000659BE">
        <w:trPr>
          <w:jc w:val="center"/>
        </w:trPr>
        <w:tc>
          <w:tcPr>
            <w:tcW w:w="360" w:type="dxa"/>
          </w:tcPr>
          <w:p w14:paraId="0327E816" w14:textId="77777777" w:rsidR="004B3F04" w:rsidRDefault="004B3F04" w:rsidP="000659BE">
            <w:pPr>
              <w:pStyle w:val="TableText"/>
            </w:pPr>
            <w:r>
              <w:t>CONF #: 4499-35073 Modified</w:t>
            </w:r>
          </w:p>
        </w:tc>
        <w:tc>
          <w:tcPr>
            <w:tcW w:w="360" w:type="dxa"/>
          </w:tcPr>
          <w:p w14:paraId="2CFF338A" w14:textId="77777777" w:rsidR="004B3F04" w:rsidRDefault="004B3F04" w:rsidP="000659BE">
            <w:pPr>
              <w:pStyle w:val="TableText"/>
            </w:pPr>
            <w:r>
              <w:t xml:space="preserve">MAY contain zero or one [0..1] participation (CONF:4423-35073) such that it </w:t>
            </w:r>
            <w:r>
              <w:br/>
              <w:t>Note: QDM Attribute: Requester</w:t>
            </w:r>
          </w:p>
        </w:tc>
        <w:tc>
          <w:tcPr>
            <w:tcW w:w="360" w:type="dxa"/>
          </w:tcPr>
          <w:p w14:paraId="5568FAAB" w14:textId="77777777" w:rsidR="004B3F04" w:rsidRDefault="004B3F04" w:rsidP="000659BE">
            <w:pPr>
              <w:pStyle w:val="TableText"/>
            </w:pPr>
            <w:r>
              <w:t xml:space="preserve">MAY contain zero or more [0..*] participation (CONF:4499-35073) such that it </w:t>
            </w:r>
            <w:r>
              <w:br/>
              <w:t>Note: QDM Attribute: Requester</w:t>
            </w:r>
          </w:p>
        </w:tc>
      </w:tr>
      <w:tr w:rsidR="004B3F04" w14:paraId="4B7D2029" w14:textId="77777777" w:rsidTr="000659BE">
        <w:trPr>
          <w:jc w:val="center"/>
        </w:trPr>
        <w:tc>
          <w:tcPr>
            <w:tcW w:w="360" w:type="dxa"/>
          </w:tcPr>
          <w:p w14:paraId="450E834E" w14:textId="77777777" w:rsidR="004B3F04" w:rsidRDefault="004B3F04" w:rsidP="000659BE">
            <w:pPr>
              <w:pStyle w:val="TableText"/>
            </w:pPr>
            <w:r>
              <w:t>CONF #: 4499-35820 Modified</w:t>
            </w:r>
          </w:p>
        </w:tc>
        <w:tc>
          <w:tcPr>
            <w:tcW w:w="360" w:type="dxa"/>
          </w:tcPr>
          <w:p w14:paraId="58D023F2" w14:textId="77777777" w:rsidR="004B3F04" w:rsidRDefault="004B3F04" w:rsidP="000659BE">
            <w:pPr>
              <w:pStyle w:val="TableText"/>
            </w:pPr>
            <w:r>
              <w:t xml:space="preserve">MAY contain zero or one [0..1] participation (CONF:4423-35820) </w:t>
            </w:r>
            <w:r>
              <w:lastRenderedPageBreak/>
              <w:t xml:space="preserve">such that it </w:t>
            </w:r>
            <w:r>
              <w:br/>
              <w:t>Note: QDM Attribute: Requester</w:t>
            </w:r>
          </w:p>
        </w:tc>
        <w:tc>
          <w:tcPr>
            <w:tcW w:w="360" w:type="dxa"/>
          </w:tcPr>
          <w:p w14:paraId="43FFE83C" w14:textId="77777777" w:rsidR="004B3F04" w:rsidRDefault="004B3F04" w:rsidP="000659BE">
            <w:pPr>
              <w:pStyle w:val="TableText"/>
            </w:pPr>
            <w:r>
              <w:lastRenderedPageBreak/>
              <w:t xml:space="preserve">MAY contain zero or more [0..*] participation (CONF:4499-35820) </w:t>
            </w:r>
            <w:r>
              <w:lastRenderedPageBreak/>
              <w:t xml:space="preserve">such that it </w:t>
            </w:r>
            <w:r>
              <w:br/>
              <w:t>Note: QDM Attribute: Requester</w:t>
            </w:r>
          </w:p>
        </w:tc>
      </w:tr>
    </w:tbl>
    <w:p w14:paraId="1A47A0FC" w14:textId="77777777" w:rsidR="004B3F04" w:rsidRDefault="004B3F04" w:rsidP="004B3F04">
      <w:pPr>
        <w:pStyle w:val="BodyText"/>
      </w:pPr>
    </w:p>
    <w:p w14:paraId="48F7A017" w14:textId="77777777" w:rsidR="004B3F04" w:rsidRDefault="004B3F04" w:rsidP="004B3F04">
      <w:pPr>
        <w:pStyle w:val="Heading2nospace"/>
      </w:pPr>
      <w:bookmarkStart w:id="3889" w:name="_Toc64841959"/>
      <w:bookmarkStart w:id="3890" w:name="_Toc65482874"/>
      <w:r>
        <w:lastRenderedPageBreak/>
        <w:t>Device, Recommended (V3)</w:t>
      </w:r>
      <w:bookmarkEnd w:id="3889"/>
      <w:bookmarkEnd w:id="3890"/>
    </w:p>
    <w:p w14:paraId="5EC56334" w14:textId="77777777" w:rsidR="004B3F04" w:rsidRDefault="006C736C" w:rsidP="004B3F04">
      <w:pPr>
        <w:keepNext/>
      </w:pPr>
      <w:hyperlink w:anchor="E_Device_Recommended_V3_">
        <w:r w:rsidR="004B3F04">
          <w:rPr>
            <w:rStyle w:val="HyperlinkCourierBold"/>
          </w:rPr>
          <w:t>Device, Recommended (V3) (urn:hl7ii:2.16.840.1.113883.10.20.28.4.16:2021-02-01)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1E4CD3E" w14:textId="77777777" w:rsidTr="000659BE">
        <w:trPr>
          <w:cantSplit/>
          <w:tblHeader/>
          <w:jc w:val="center"/>
        </w:trPr>
        <w:tc>
          <w:tcPr>
            <w:tcW w:w="360" w:type="dxa"/>
            <w:shd w:val="clear" w:color="auto" w:fill="E6E6E6"/>
          </w:tcPr>
          <w:p w14:paraId="557B9B5B" w14:textId="77777777" w:rsidR="004B3F04" w:rsidRDefault="004B3F04" w:rsidP="000659BE">
            <w:pPr>
              <w:pStyle w:val="TableHead"/>
            </w:pPr>
            <w:r>
              <w:t>Change</w:t>
            </w:r>
          </w:p>
        </w:tc>
        <w:tc>
          <w:tcPr>
            <w:tcW w:w="360" w:type="dxa"/>
            <w:shd w:val="clear" w:color="auto" w:fill="E6E6E6"/>
          </w:tcPr>
          <w:p w14:paraId="0203C742" w14:textId="77777777" w:rsidR="004B3F04" w:rsidRDefault="004B3F04" w:rsidP="000659BE">
            <w:pPr>
              <w:pStyle w:val="TableHead"/>
            </w:pPr>
            <w:r>
              <w:t>Old</w:t>
            </w:r>
          </w:p>
        </w:tc>
        <w:tc>
          <w:tcPr>
            <w:tcW w:w="360" w:type="dxa"/>
            <w:shd w:val="clear" w:color="auto" w:fill="E6E6E6"/>
          </w:tcPr>
          <w:p w14:paraId="65FFD03E" w14:textId="77777777" w:rsidR="004B3F04" w:rsidRDefault="004B3F04" w:rsidP="000659BE">
            <w:pPr>
              <w:pStyle w:val="TableHead"/>
            </w:pPr>
            <w:r>
              <w:t>New</w:t>
            </w:r>
          </w:p>
        </w:tc>
      </w:tr>
      <w:tr w:rsidR="004B3F04" w14:paraId="4FD87661" w14:textId="77777777" w:rsidTr="000659BE">
        <w:trPr>
          <w:jc w:val="center"/>
        </w:trPr>
        <w:tc>
          <w:tcPr>
            <w:tcW w:w="360" w:type="dxa"/>
          </w:tcPr>
          <w:p w14:paraId="61A29186" w14:textId="77777777" w:rsidR="004B3F04" w:rsidRDefault="004B3F04" w:rsidP="000659BE">
            <w:pPr>
              <w:pStyle w:val="TableText"/>
            </w:pPr>
            <w:r>
              <w:t>Status</w:t>
            </w:r>
          </w:p>
        </w:tc>
        <w:tc>
          <w:tcPr>
            <w:tcW w:w="360" w:type="dxa"/>
          </w:tcPr>
          <w:p w14:paraId="34B59EE4" w14:textId="77777777" w:rsidR="004B3F04" w:rsidRDefault="004B3F04" w:rsidP="000659BE">
            <w:pPr>
              <w:pStyle w:val="TableText"/>
            </w:pPr>
            <w:r>
              <w:t>Published</w:t>
            </w:r>
          </w:p>
        </w:tc>
        <w:tc>
          <w:tcPr>
            <w:tcW w:w="360" w:type="dxa"/>
          </w:tcPr>
          <w:p w14:paraId="369D692B" w14:textId="77777777" w:rsidR="004B3F04" w:rsidRDefault="004B3F04" w:rsidP="000659BE">
            <w:pPr>
              <w:pStyle w:val="TableText"/>
            </w:pPr>
            <w:r>
              <w:t>Draft</w:t>
            </w:r>
          </w:p>
        </w:tc>
      </w:tr>
      <w:tr w:rsidR="004B3F04" w14:paraId="4AAA0F2F" w14:textId="77777777" w:rsidTr="000659BE">
        <w:trPr>
          <w:jc w:val="center"/>
        </w:trPr>
        <w:tc>
          <w:tcPr>
            <w:tcW w:w="360" w:type="dxa"/>
          </w:tcPr>
          <w:p w14:paraId="3E424653" w14:textId="77777777" w:rsidR="004B3F04" w:rsidRDefault="004B3F04" w:rsidP="000659BE">
            <w:pPr>
              <w:pStyle w:val="TableText"/>
            </w:pPr>
            <w:r>
              <w:t>Name</w:t>
            </w:r>
          </w:p>
        </w:tc>
        <w:tc>
          <w:tcPr>
            <w:tcW w:w="360" w:type="dxa"/>
          </w:tcPr>
          <w:p w14:paraId="0F90A4E3" w14:textId="77777777" w:rsidR="004B3F04" w:rsidRDefault="004B3F04" w:rsidP="000659BE">
            <w:pPr>
              <w:pStyle w:val="TableText"/>
            </w:pPr>
            <w:r>
              <w:t>Device, Recommended (V2)</w:t>
            </w:r>
          </w:p>
        </w:tc>
        <w:tc>
          <w:tcPr>
            <w:tcW w:w="360" w:type="dxa"/>
          </w:tcPr>
          <w:p w14:paraId="3B125DED" w14:textId="77777777" w:rsidR="004B3F04" w:rsidRDefault="004B3F04" w:rsidP="000659BE">
            <w:pPr>
              <w:pStyle w:val="TableText"/>
            </w:pPr>
            <w:r>
              <w:t>Device, Recommended (V3)</w:t>
            </w:r>
          </w:p>
        </w:tc>
      </w:tr>
      <w:tr w:rsidR="004B3F04" w14:paraId="2BBDF8AA" w14:textId="77777777" w:rsidTr="000659BE">
        <w:trPr>
          <w:jc w:val="center"/>
        </w:trPr>
        <w:tc>
          <w:tcPr>
            <w:tcW w:w="360" w:type="dxa"/>
          </w:tcPr>
          <w:p w14:paraId="79155FDA" w14:textId="77777777" w:rsidR="004B3F04" w:rsidRDefault="004B3F04" w:rsidP="000659BE">
            <w:pPr>
              <w:pStyle w:val="TableText"/>
            </w:pPr>
            <w:r>
              <w:t>Oid</w:t>
            </w:r>
          </w:p>
        </w:tc>
        <w:tc>
          <w:tcPr>
            <w:tcW w:w="360" w:type="dxa"/>
          </w:tcPr>
          <w:p w14:paraId="440B2FF9" w14:textId="77777777" w:rsidR="004B3F04" w:rsidRDefault="004B3F04" w:rsidP="000659BE">
            <w:pPr>
              <w:pStyle w:val="TableText"/>
            </w:pPr>
            <w:r>
              <w:t>urn:hl7ii:2.16.840.1.113883.10.20.28.4.16:2019-05-01</w:t>
            </w:r>
          </w:p>
        </w:tc>
        <w:tc>
          <w:tcPr>
            <w:tcW w:w="360" w:type="dxa"/>
          </w:tcPr>
          <w:p w14:paraId="7C3C2E02" w14:textId="77777777" w:rsidR="004B3F04" w:rsidRDefault="004B3F04" w:rsidP="000659BE">
            <w:pPr>
              <w:pStyle w:val="TableText"/>
            </w:pPr>
            <w:r>
              <w:t>urn:hl7ii:2.16.840.1.113883.10.20.28.4.16:2021-02-01</w:t>
            </w:r>
          </w:p>
        </w:tc>
      </w:tr>
      <w:tr w:rsidR="004B3F04" w14:paraId="68E7D3DA" w14:textId="77777777" w:rsidTr="000659BE">
        <w:trPr>
          <w:jc w:val="center"/>
        </w:trPr>
        <w:tc>
          <w:tcPr>
            <w:tcW w:w="360" w:type="dxa"/>
          </w:tcPr>
          <w:p w14:paraId="31F96800" w14:textId="77777777" w:rsidR="004B3F04" w:rsidRDefault="004B3F04" w:rsidP="000659BE">
            <w:pPr>
              <w:pStyle w:val="TableText"/>
            </w:pPr>
            <w:r>
              <w:t>CONF #: 4499-36075 Added</w:t>
            </w:r>
          </w:p>
        </w:tc>
        <w:tc>
          <w:tcPr>
            <w:tcW w:w="360" w:type="dxa"/>
          </w:tcPr>
          <w:p w14:paraId="4817A476" w14:textId="77777777" w:rsidR="004B3F04" w:rsidRDefault="004B3F04" w:rsidP="000659BE">
            <w:pPr>
              <w:pStyle w:val="TableText"/>
            </w:pPr>
          </w:p>
        </w:tc>
        <w:tc>
          <w:tcPr>
            <w:tcW w:w="360" w:type="dxa"/>
          </w:tcPr>
          <w:p w14:paraId="4E0D2240" w14:textId="77777777" w:rsidR="004B3F04" w:rsidRDefault="004B3F04" w:rsidP="000659BE">
            <w:pPr>
              <w:pStyle w:val="TableText"/>
            </w:pPr>
            <w:r>
              <w:t>SHALL contain exactly one [1..1] role (CONF:4499-36075).</w:t>
            </w:r>
          </w:p>
        </w:tc>
      </w:tr>
      <w:tr w:rsidR="004B3F04" w14:paraId="2629CBA6" w14:textId="77777777" w:rsidTr="000659BE">
        <w:trPr>
          <w:jc w:val="center"/>
        </w:trPr>
        <w:tc>
          <w:tcPr>
            <w:tcW w:w="360" w:type="dxa"/>
          </w:tcPr>
          <w:p w14:paraId="20B753E6" w14:textId="77777777" w:rsidR="004B3F04" w:rsidRDefault="004B3F04" w:rsidP="000659BE">
            <w:pPr>
              <w:pStyle w:val="TableText"/>
            </w:pPr>
            <w:r>
              <w:t>CONF #: 4499-36076 Added</w:t>
            </w:r>
          </w:p>
        </w:tc>
        <w:tc>
          <w:tcPr>
            <w:tcW w:w="360" w:type="dxa"/>
          </w:tcPr>
          <w:p w14:paraId="341A6224" w14:textId="77777777" w:rsidR="004B3F04" w:rsidRDefault="004B3F04" w:rsidP="000659BE">
            <w:pPr>
              <w:pStyle w:val="TableText"/>
            </w:pPr>
          </w:p>
        </w:tc>
        <w:tc>
          <w:tcPr>
            <w:tcW w:w="360" w:type="dxa"/>
          </w:tcPr>
          <w:p w14:paraId="7333D2C5" w14:textId="77777777" w:rsidR="004B3F04" w:rsidRDefault="004B3F04" w:rsidP="000659BE">
            <w:pPr>
              <w:pStyle w:val="TableText"/>
            </w:pPr>
            <w:r>
              <w:t>SHALL contain exactly one [1..1] role (CONF:4499-36076).</w:t>
            </w:r>
          </w:p>
        </w:tc>
      </w:tr>
      <w:tr w:rsidR="004B3F04" w14:paraId="01A0EC3D" w14:textId="77777777" w:rsidTr="000659BE">
        <w:trPr>
          <w:jc w:val="center"/>
        </w:trPr>
        <w:tc>
          <w:tcPr>
            <w:tcW w:w="360" w:type="dxa"/>
          </w:tcPr>
          <w:p w14:paraId="2C76715A" w14:textId="77777777" w:rsidR="004B3F04" w:rsidRDefault="004B3F04" w:rsidP="000659BE">
            <w:pPr>
              <w:pStyle w:val="TableText"/>
            </w:pPr>
            <w:r>
              <w:t>CONF #: 4499-36077 Added</w:t>
            </w:r>
          </w:p>
        </w:tc>
        <w:tc>
          <w:tcPr>
            <w:tcW w:w="360" w:type="dxa"/>
          </w:tcPr>
          <w:p w14:paraId="56E75F90" w14:textId="77777777" w:rsidR="004B3F04" w:rsidRDefault="004B3F04" w:rsidP="000659BE">
            <w:pPr>
              <w:pStyle w:val="TableText"/>
            </w:pPr>
          </w:p>
        </w:tc>
        <w:tc>
          <w:tcPr>
            <w:tcW w:w="360" w:type="dxa"/>
          </w:tcPr>
          <w:p w14:paraId="0549F74D" w14:textId="77777777" w:rsidR="004B3F04" w:rsidRDefault="004B3F04" w:rsidP="000659BE">
            <w:pPr>
              <w:pStyle w:val="TableText"/>
            </w:pPr>
            <w:r>
              <w:t>SHALL contain exactly one [1..1] role (CONF:4499-36077).</w:t>
            </w:r>
          </w:p>
        </w:tc>
      </w:tr>
      <w:tr w:rsidR="004B3F04" w14:paraId="11E584A1" w14:textId="77777777" w:rsidTr="000659BE">
        <w:trPr>
          <w:jc w:val="center"/>
        </w:trPr>
        <w:tc>
          <w:tcPr>
            <w:tcW w:w="360" w:type="dxa"/>
          </w:tcPr>
          <w:p w14:paraId="15939A88" w14:textId="77777777" w:rsidR="004B3F04" w:rsidRDefault="004B3F04" w:rsidP="000659BE">
            <w:pPr>
              <w:pStyle w:val="TableText"/>
            </w:pPr>
            <w:r>
              <w:t>CONF #: 4499-36078 Added</w:t>
            </w:r>
          </w:p>
        </w:tc>
        <w:tc>
          <w:tcPr>
            <w:tcW w:w="360" w:type="dxa"/>
          </w:tcPr>
          <w:p w14:paraId="5A9C19FD" w14:textId="77777777" w:rsidR="004B3F04" w:rsidRDefault="004B3F04" w:rsidP="000659BE">
            <w:pPr>
              <w:pStyle w:val="TableText"/>
            </w:pPr>
          </w:p>
        </w:tc>
        <w:tc>
          <w:tcPr>
            <w:tcW w:w="360" w:type="dxa"/>
          </w:tcPr>
          <w:p w14:paraId="319DE84C" w14:textId="77777777" w:rsidR="004B3F04" w:rsidRDefault="004B3F04" w:rsidP="000659BE">
            <w:pPr>
              <w:pStyle w:val="TableText"/>
            </w:pPr>
            <w:r>
              <w:t>SHALL contain exactly one [1..1] patient (CONF:4499-36078).</w:t>
            </w:r>
          </w:p>
        </w:tc>
      </w:tr>
      <w:tr w:rsidR="004B3F04" w14:paraId="7C5E4586" w14:textId="77777777" w:rsidTr="000659BE">
        <w:trPr>
          <w:jc w:val="center"/>
        </w:trPr>
        <w:tc>
          <w:tcPr>
            <w:tcW w:w="360" w:type="dxa"/>
          </w:tcPr>
          <w:p w14:paraId="2D1DBFE0" w14:textId="77777777" w:rsidR="004B3F04" w:rsidRDefault="004B3F04" w:rsidP="000659BE">
            <w:pPr>
              <w:pStyle w:val="TableText"/>
            </w:pPr>
            <w:r>
              <w:t>CONF #: 4499-36079 Added</w:t>
            </w:r>
          </w:p>
        </w:tc>
        <w:tc>
          <w:tcPr>
            <w:tcW w:w="360" w:type="dxa"/>
          </w:tcPr>
          <w:p w14:paraId="6956AE5E" w14:textId="77777777" w:rsidR="004B3F04" w:rsidRDefault="004B3F04" w:rsidP="000659BE">
            <w:pPr>
              <w:pStyle w:val="TableText"/>
            </w:pPr>
          </w:p>
        </w:tc>
        <w:tc>
          <w:tcPr>
            <w:tcW w:w="360" w:type="dxa"/>
          </w:tcPr>
          <w:p w14:paraId="3D6C3C9E" w14:textId="77777777" w:rsidR="004B3F04" w:rsidRDefault="004B3F04" w:rsidP="000659BE">
            <w:pPr>
              <w:pStyle w:val="TableText"/>
            </w:pPr>
            <w:r>
              <w:t xml:space="preserve">MAY contain zero or more [0..*] participation (CONF:4499-36079) such that it </w:t>
            </w:r>
            <w:r>
              <w:br/>
              <w:t>Note: QDM Attribute: Requester</w:t>
            </w:r>
          </w:p>
        </w:tc>
      </w:tr>
      <w:tr w:rsidR="004B3F04" w14:paraId="0C4043DE" w14:textId="77777777" w:rsidTr="000659BE">
        <w:trPr>
          <w:jc w:val="center"/>
        </w:trPr>
        <w:tc>
          <w:tcPr>
            <w:tcW w:w="360" w:type="dxa"/>
          </w:tcPr>
          <w:p w14:paraId="479E1480" w14:textId="77777777" w:rsidR="004B3F04" w:rsidRDefault="004B3F04" w:rsidP="000659BE">
            <w:pPr>
              <w:pStyle w:val="TableText"/>
            </w:pPr>
            <w:r>
              <w:t>CONF #: 4499-36080 Added</w:t>
            </w:r>
          </w:p>
        </w:tc>
        <w:tc>
          <w:tcPr>
            <w:tcW w:w="360" w:type="dxa"/>
          </w:tcPr>
          <w:p w14:paraId="16853EDB" w14:textId="77777777" w:rsidR="004B3F04" w:rsidRDefault="004B3F04" w:rsidP="000659BE">
            <w:pPr>
              <w:pStyle w:val="TableText"/>
            </w:pPr>
          </w:p>
        </w:tc>
        <w:tc>
          <w:tcPr>
            <w:tcW w:w="360" w:type="dxa"/>
          </w:tcPr>
          <w:p w14:paraId="10C90E8F" w14:textId="77777777" w:rsidR="004B3F04" w:rsidRDefault="004B3F04" w:rsidP="000659BE">
            <w:pPr>
              <w:pStyle w:val="TableText"/>
            </w:pPr>
            <w:r>
              <w:t>SHALL contain exactly one [1..1] role (CONF:4499-36080).</w:t>
            </w:r>
          </w:p>
        </w:tc>
      </w:tr>
      <w:tr w:rsidR="004B3F04" w14:paraId="1F7A10F1" w14:textId="77777777" w:rsidTr="000659BE">
        <w:trPr>
          <w:jc w:val="center"/>
        </w:trPr>
        <w:tc>
          <w:tcPr>
            <w:tcW w:w="360" w:type="dxa"/>
          </w:tcPr>
          <w:p w14:paraId="18784CCE" w14:textId="77777777" w:rsidR="004B3F04" w:rsidRDefault="004B3F04" w:rsidP="000659BE">
            <w:pPr>
              <w:pStyle w:val="TableText"/>
            </w:pPr>
            <w:r>
              <w:t>CONF #: 4499-36081 Added</w:t>
            </w:r>
          </w:p>
        </w:tc>
        <w:tc>
          <w:tcPr>
            <w:tcW w:w="360" w:type="dxa"/>
          </w:tcPr>
          <w:p w14:paraId="5A27344E" w14:textId="77777777" w:rsidR="004B3F04" w:rsidRDefault="004B3F04" w:rsidP="000659BE">
            <w:pPr>
              <w:pStyle w:val="TableText"/>
            </w:pPr>
          </w:p>
        </w:tc>
        <w:tc>
          <w:tcPr>
            <w:tcW w:w="360" w:type="dxa"/>
          </w:tcPr>
          <w:p w14:paraId="2D0E7A64" w14:textId="77777777" w:rsidR="004B3F04" w:rsidRDefault="004B3F04" w:rsidP="000659BE">
            <w:pPr>
              <w:pStyle w:val="TableText"/>
            </w:pPr>
            <w:r>
              <w:t>SHALL contain exactly one [1..1] @typeCode="PART" participation (CodeSystem: HL7ParticipationType urn:oid:2.16.840.1.113883.5.90) (CONF:4499-36081).</w:t>
            </w:r>
          </w:p>
        </w:tc>
      </w:tr>
      <w:tr w:rsidR="004B3F04" w14:paraId="15539A6B" w14:textId="77777777" w:rsidTr="000659BE">
        <w:trPr>
          <w:jc w:val="center"/>
        </w:trPr>
        <w:tc>
          <w:tcPr>
            <w:tcW w:w="360" w:type="dxa"/>
          </w:tcPr>
          <w:p w14:paraId="28E8B363" w14:textId="77777777" w:rsidR="004B3F04" w:rsidRDefault="004B3F04" w:rsidP="000659BE">
            <w:pPr>
              <w:pStyle w:val="TableText"/>
            </w:pPr>
            <w:r>
              <w:t>CONF #: 4423-35080 Removed</w:t>
            </w:r>
          </w:p>
        </w:tc>
        <w:tc>
          <w:tcPr>
            <w:tcW w:w="360" w:type="dxa"/>
          </w:tcPr>
          <w:p w14:paraId="02369B89" w14:textId="77777777" w:rsidR="004B3F04" w:rsidRDefault="004B3F04" w:rsidP="000659BE">
            <w:pPr>
              <w:pStyle w:val="TableText"/>
            </w:pPr>
            <w:r>
              <w:t>SHALL contain exactly one [1..1] role (CONF:4423-35080).</w:t>
            </w:r>
          </w:p>
        </w:tc>
        <w:tc>
          <w:tcPr>
            <w:tcW w:w="360" w:type="dxa"/>
          </w:tcPr>
          <w:p w14:paraId="03F97D96" w14:textId="77777777" w:rsidR="004B3F04" w:rsidRDefault="004B3F04" w:rsidP="000659BE">
            <w:pPr>
              <w:pStyle w:val="TableText"/>
            </w:pPr>
          </w:p>
        </w:tc>
      </w:tr>
      <w:tr w:rsidR="004B3F04" w14:paraId="291BEB8A" w14:textId="77777777" w:rsidTr="000659BE">
        <w:trPr>
          <w:jc w:val="center"/>
        </w:trPr>
        <w:tc>
          <w:tcPr>
            <w:tcW w:w="360" w:type="dxa"/>
          </w:tcPr>
          <w:p w14:paraId="4357CACF" w14:textId="77777777" w:rsidR="004B3F04" w:rsidRDefault="004B3F04" w:rsidP="000659BE">
            <w:pPr>
              <w:pStyle w:val="TableText"/>
            </w:pPr>
            <w:r>
              <w:t>CONF #: 4423-35082 Removed</w:t>
            </w:r>
          </w:p>
        </w:tc>
        <w:tc>
          <w:tcPr>
            <w:tcW w:w="360" w:type="dxa"/>
          </w:tcPr>
          <w:p w14:paraId="1A0C50E3" w14:textId="77777777" w:rsidR="004B3F04" w:rsidRDefault="004B3F04" w:rsidP="000659BE">
            <w:pPr>
              <w:pStyle w:val="TableText"/>
            </w:pPr>
            <w:r>
              <w:t>SHALL contain exactly one [1..1] patient (CONF:4423-35082).</w:t>
            </w:r>
          </w:p>
        </w:tc>
        <w:tc>
          <w:tcPr>
            <w:tcW w:w="360" w:type="dxa"/>
          </w:tcPr>
          <w:p w14:paraId="6587E2FD" w14:textId="77777777" w:rsidR="004B3F04" w:rsidRDefault="004B3F04" w:rsidP="000659BE">
            <w:pPr>
              <w:pStyle w:val="TableText"/>
            </w:pPr>
          </w:p>
        </w:tc>
      </w:tr>
      <w:tr w:rsidR="004B3F04" w14:paraId="41E76458" w14:textId="77777777" w:rsidTr="000659BE">
        <w:trPr>
          <w:jc w:val="center"/>
        </w:trPr>
        <w:tc>
          <w:tcPr>
            <w:tcW w:w="360" w:type="dxa"/>
          </w:tcPr>
          <w:p w14:paraId="2F27C8A1" w14:textId="77777777" w:rsidR="004B3F04" w:rsidRDefault="004B3F04" w:rsidP="000659BE">
            <w:pPr>
              <w:pStyle w:val="TableText"/>
            </w:pPr>
            <w:r>
              <w:t>CONF #: 4423-35084 Removed</w:t>
            </w:r>
          </w:p>
        </w:tc>
        <w:tc>
          <w:tcPr>
            <w:tcW w:w="360" w:type="dxa"/>
          </w:tcPr>
          <w:p w14:paraId="24488482" w14:textId="77777777" w:rsidR="004B3F04" w:rsidRDefault="004B3F04" w:rsidP="000659BE">
            <w:pPr>
              <w:pStyle w:val="TableText"/>
            </w:pPr>
            <w:r>
              <w:t>SHALL contain exactly one [1..1] role (CONF:4423-35084).</w:t>
            </w:r>
          </w:p>
        </w:tc>
        <w:tc>
          <w:tcPr>
            <w:tcW w:w="360" w:type="dxa"/>
          </w:tcPr>
          <w:p w14:paraId="0D1035AA" w14:textId="77777777" w:rsidR="004B3F04" w:rsidRDefault="004B3F04" w:rsidP="000659BE">
            <w:pPr>
              <w:pStyle w:val="TableText"/>
            </w:pPr>
          </w:p>
        </w:tc>
      </w:tr>
      <w:tr w:rsidR="004B3F04" w14:paraId="263064FA" w14:textId="77777777" w:rsidTr="000659BE">
        <w:trPr>
          <w:jc w:val="center"/>
        </w:trPr>
        <w:tc>
          <w:tcPr>
            <w:tcW w:w="360" w:type="dxa"/>
          </w:tcPr>
          <w:p w14:paraId="6501568A" w14:textId="77777777" w:rsidR="004B3F04" w:rsidRDefault="004B3F04" w:rsidP="000659BE">
            <w:pPr>
              <w:pStyle w:val="TableText"/>
            </w:pPr>
            <w:r>
              <w:t>CONF #: 4423-35824 Removed</w:t>
            </w:r>
          </w:p>
        </w:tc>
        <w:tc>
          <w:tcPr>
            <w:tcW w:w="360" w:type="dxa"/>
          </w:tcPr>
          <w:p w14:paraId="7F61CC6A" w14:textId="77777777" w:rsidR="004B3F04" w:rsidRDefault="004B3F04" w:rsidP="000659BE">
            <w:pPr>
              <w:pStyle w:val="TableText"/>
            </w:pPr>
            <w:r>
              <w:t>SHALL contain exactly one [1..1] role (CONF:4423-35824).</w:t>
            </w:r>
          </w:p>
        </w:tc>
        <w:tc>
          <w:tcPr>
            <w:tcW w:w="360" w:type="dxa"/>
          </w:tcPr>
          <w:p w14:paraId="65EBE801" w14:textId="77777777" w:rsidR="004B3F04" w:rsidRDefault="004B3F04" w:rsidP="000659BE">
            <w:pPr>
              <w:pStyle w:val="TableText"/>
            </w:pPr>
          </w:p>
        </w:tc>
      </w:tr>
      <w:tr w:rsidR="004B3F04" w14:paraId="2C8F3AD9" w14:textId="77777777" w:rsidTr="000659BE">
        <w:trPr>
          <w:jc w:val="center"/>
        </w:trPr>
        <w:tc>
          <w:tcPr>
            <w:tcW w:w="360" w:type="dxa"/>
          </w:tcPr>
          <w:p w14:paraId="299E92E7" w14:textId="77777777" w:rsidR="004B3F04" w:rsidRDefault="004B3F04" w:rsidP="000659BE">
            <w:pPr>
              <w:pStyle w:val="TableText"/>
            </w:pPr>
            <w:r>
              <w:t>CONF #: 4499-33699 Modified</w:t>
            </w:r>
          </w:p>
        </w:tc>
        <w:tc>
          <w:tcPr>
            <w:tcW w:w="360" w:type="dxa"/>
          </w:tcPr>
          <w:p w14:paraId="437677B7" w14:textId="77777777" w:rsidR="004B3F04" w:rsidRDefault="004B3F04" w:rsidP="000659BE">
            <w:pPr>
              <w:pStyle w:val="TableText"/>
            </w:pPr>
            <w:r>
              <w:t>SHALL contain exactly one [1..1] @extension="2019-05-01" (CONF:4423-33699).</w:t>
            </w:r>
          </w:p>
        </w:tc>
        <w:tc>
          <w:tcPr>
            <w:tcW w:w="360" w:type="dxa"/>
          </w:tcPr>
          <w:p w14:paraId="32DB927B" w14:textId="77777777" w:rsidR="004B3F04" w:rsidRDefault="004B3F04" w:rsidP="000659BE">
            <w:pPr>
              <w:pStyle w:val="TableText"/>
            </w:pPr>
            <w:r>
              <w:t>SHALL contain exactly one [1..1] @extension="2021-02-01" (CONF:4499-33699).</w:t>
            </w:r>
          </w:p>
        </w:tc>
      </w:tr>
      <w:tr w:rsidR="004B3F04" w14:paraId="20C0BF7F" w14:textId="77777777" w:rsidTr="000659BE">
        <w:trPr>
          <w:jc w:val="center"/>
        </w:trPr>
        <w:tc>
          <w:tcPr>
            <w:tcW w:w="360" w:type="dxa"/>
          </w:tcPr>
          <w:p w14:paraId="0DD15939" w14:textId="77777777" w:rsidR="004B3F04" w:rsidRDefault="004B3F04" w:rsidP="000659BE">
            <w:pPr>
              <w:pStyle w:val="TableText"/>
            </w:pPr>
            <w:r>
              <w:t>CONF #: 4499-35079 Modified</w:t>
            </w:r>
          </w:p>
        </w:tc>
        <w:tc>
          <w:tcPr>
            <w:tcW w:w="360" w:type="dxa"/>
          </w:tcPr>
          <w:p w14:paraId="335890A3" w14:textId="77777777" w:rsidR="004B3F04" w:rsidRDefault="004B3F04" w:rsidP="000659BE">
            <w:pPr>
              <w:pStyle w:val="TableText"/>
            </w:pPr>
            <w:r>
              <w:t xml:space="preserve">MAY contain zero or one [0..1] participation (CONF:4423-35079) such that it </w:t>
            </w:r>
            <w:r>
              <w:br/>
              <w:t>Note: QDM Attribute: Requester</w:t>
            </w:r>
          </w:p>
        </w:tc>
        <w:tc>
          <w:tcPr>
            <w:tcW w:w="360" w:type="dxa"/>
          </w:tcPr>
          <w:p w14:paraId="67B18824" w14:textId="77777777" w:rsidR="004B3F04" w:rsidRDefault="004B3F04" w:rsidP="000659BE">
            <w:pPr>
              <w:pStyle w:val="TableText"/>
            </w:pPr>
            <w:r>
              <w:t xml:space="preserve">MAY contain zero or more [0..*] participation (CONF:4499-35079) such that it </w:t>
            </w:r>
            <w:r>
              <w:br/>
              <w:t>Note: QDM Attribute: Requester</w:t>
            </w:r>
          </w:p>
        </w:tc>
      </w:tr>
      <w:tr w:rsidR="004B3F04" w14:paraId="39B91296" w14:textId="77777777" w:rsidTr="000659BE">
        <w:trPr>
          <w:jc w:val="center"/>
        </w:trPr>
        <w:tc>
          <w:tcPr>
            <w:tcW w:w="360" w:type="dxa"/>
          </w:tcPr>
          <w:p w14:paraId="1D7F2CA0" w14:textId="77777777" w:rsidR="004B3F04" w:rsidRDefault="004B3F04" w:rsidP="000659BE">
            <w:pPr>
              <w:pStyle w:val="TableText"/>
            </w:pPr>
            <w:r>
              <w:t>CONF #: 4499-35083 Modified</w:t>
            </w:r>
          </w:p>
        </w:tc>
        <w:tc>
          <w:tcPr>
            <w:tcW w:w="360" w:type="dxa"/>
          </w:tcPr>
          <w:p w14:paraId="32DFC686" w14:textId="77777777" w:rsidR="004B3F04" w:rsidRDefault="004B3F04" w:rsidP="000659BE">
            <w:pPr>
              <w:pStyle w:val="TableText"/>
            </w:pPr>
            <w:r>
              <w:t xml:space="preserve">MAY contain zero or one [0..1] participation (CONF:4423-35083) such that it </w:t>
            </w:r>
            <w:r>
              <w:br/>
              <w:t>Note: QDM Attribute: Requester</w:t>
            </w:r>
          </w:p>
        </w:tc>
        <w:tc>
          <w:tcPr>
            <w:tcW w:w="360" w:type="dxa"/>
          </w:tcPr>
          <w:p w14:paraId="4DCFD8B2" w14:textId="77777777" w:rsidR="004B3F04" w:rsidRDefault="004B3F04" w:rsidP="000659BE">
            <w:pPr>
              <w:pStyle w:val="TableText"/>
            </w:pPr>
            <w:r>
              <w:t xml:space="preserve">MAY contain zero or more [0..*] participation (CONF:4499-35083) such that it </w:t>
            </w:r>
            <w:r>
              <w:br/>
              <w:t>Note: QDM Attribute: Requester</w:t>
            </w:r>
          </w:p>
        </w:tc>
      </w:tr>
      <w:tr w:rsidR="004B3F04" w14:paraId="47C373E8" w14:textId="77777777" w:rsidTr="000659BE">
        <w:trPr>
          <w:jc w:val="center"/>
        </w:trPr>
        <w:tc>
          <w:tcPr>
            <w:tcW w:w="360" w:type="dxa"/>
          </w:tcPr>
          <w:p w14:paraId="0C0AC9E1" w14:textId="77777777" w:rsidR="004B3F04" w:rsidRDefault="004B3F04" w:rsidP="000659BE">
            <w:pPr>
              <w:pStyle w:val="TableText"/>
            </w:pPr>
            <w:r>
              <w:t>CONF #: 4499-35823 Modified</w:t>
            </w:r>
          </w:p>
        </w:tc>
        <w:tc>
          <w:tcPr>
            <w:tcW w:w="360" w:type="dxa"/>
          </w:tcPr>
          <w:p w14:paraId="14EF77DC" w14:textId="77777777" w:rsidR="004B3F04" w:rsidRDefault="004B3F04" w:rsidP="000659BE">
            <w:pPr>
              <w:pStyle w:val="TableText"/>
            </w:pPr>
            <w:r>
              <w:t xml:space="preserve">MAY contain zero or one [0..1] participation (CONF:4423-35823) </w:t>
            </w:r>
            <w:r>
              <w:lastRenderedPageBreak/>
              <w:t xml:space="preserve">such that it </w:t>
            </w:r>
            <w:r>
              <w:br/>
              <w:t>Note: QDM Attribute: Requester</w:t>
            </w:r>
          </w:p>
        </w:tc>
        <w:tc>
          <w:tcPr>
            <w:tcW w:w="360" w:type="dxa"/>
          </w:tcPr>
          <w:p w14:paraId="41D5F276" w14:textId="77777777" w:rsidR="004B3F04" w:rsidRDefault="004B3F04" w:rsidP="000659BE">
            <w:pPr>
              <w:pStyle w:val="TableText"/>
            </w:pPr>
            <w:r>
              <w:lastRenderedPageBreak/>
              <w:t xml:space="preserve">MAY contain zero or more [0..*] participation (CONF:4499-35823) </w:t>
            </w:r>
            <w:r>
              <w:lastRenderedPageBreak/>
              <w:t xml:space="preserve">such that it </w:t>
            </w:r>
            <w:r>
              <w:br/>
              <w:t>Note: QDM Attribute: Requester</w:t>
            </w:r>
          </w:p>
        </w:tc>
      </w:tr>
    </w:tbl>
    <w:p w14:paraId="3042595C" w14:textId="77777777" w:rsidR="004B3F04" w:rsidRDefault="004B3F04" w:rsidP="004B3F04">
      <w:pPr>
        <w:pStyle w:val="BodyText"/>
      </w:pPr>
    </w:p>
    <w:p w14:paraId="7C6ADC3C" w14:textId="77777777" w:rsidR="004B3F04" w:rsidRDefault="004B3F04" w:rsidP="004B3F04">
      <w:pPr>
        <w:pStyle w:val="Heading2nospace"/>
      </w:pPr>
      <w:bookmarkStart w:id="3891" w:name="_Toc64841960"/>
      <w:bookmarkStart w:id="3892" w:name="_Toc65482875"/>
      <w:r>
        <w:lastRenderedPageBreak/>
        <w:t>Diagnosis (V4)</w:t>
      </w:r>
      <w:bookmarkEnd w:id="3891"/>
      <w:bookmarkEnd w:id="3892"/>
    </w:p>
    <w:p w14:paraId="2A8FE462" w14:textId="77777777" w:rsidR="004B3F04" w:rsidRDefault="006C736C" w:rsidP="004B3F04">
      <w:pPr>
        <w:keepNext/>
      </w:pPr>
      <w:hyperlink w:anchor="E_Diagnosis_V4">
        <w:r w:rsidR="004B3F04">
          <w:rPr>
            <w:rStyle w:val="HyperlinkCourierBold"/>
          </w:rPr>
          <w:t>Diagnosis (V4) (urn:hl7ii:2.16.840.1.113883.10.20.28.4.110:2021-02-01)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5DEFFC4" w14:textId="77777777" w:rsidTr="000659BE">
        <w:trPr>
          <w:cantSplit/>
          <w:tblHeader/>
          <w:jc w:val="center"/>
        </w:trPr>
        <w:tc>
          <w:tcPr>
            <w:tcW w:w="360" w:type="dxa"/>
            <w:shd w:val="clear" w:color="auto" w:fill="E6E6E6"/>
          </w:tcPr>
          <w:p w14:paraId="6D393D5E" w14:textId="77777777" w:rsidR="004B3F04" w:rsidRDefault="004B3F04" w:rsidP="000659BE">
            <w:pPr>
              <w:pStyle w:val="TableHead"/>
            </w:pPr>
            <w:r>
              <w:t>Change</w:t>
            </w:r>
          </w:p>
        </w:tc>
        <w:tc>
          <w:tcPr>
            <w:tcW w:w="360" w:type="dxa"/>
            <w:shd w:val="clear" w:color="auto" w:fill="E6E6E6"/>
          </w:tcPr>
          <w:p w14:paraId="47F44113" w14:textId="77777777" w:rsidR="004B3F04" w:rsidRDefault="004B3F04" w:rsidP="000659BE">
            <w:pPr>
              <w:pStyle w:val="TableHead"/>
            </w:pPr>
            <w:r>
              <w:t>Old</w:t>
            </w:r>
          </w:p>
        </w:tc>
        <w:tc>
          <w:tcPr>
            <w:tcW w:w="360" w:type="dxa"/>
            <w:shd w:val="clear" w:color="auto" w:fill="E6E6E6"/>
          </w:tcPr>
          <w:p w14:paraId="00714E8C" w14:textId="77777777" w:rsidR="004B3F04" w:rsidRDefault="004B3F04" w:rsidP="000659BE">
            <w:pPr>
              <w:pStyle w:val="TableHead"/>
            </w:pPr>
            <w:r>
              <w:t>New</w:t>
            </w:r>
          </w:p>
        </w:tc>
      </w:tr>
      <w:tr w:rsidR="004B3F04" w14:paraId="06CA9FA8" w14:textId="77777777" w:rsidTr="000659BE">
        <w:trPr>
          <w:jc w:val="center"/>
        </w:trPr>
        <w:tc>
          <w:tcPr>
            <w:tcW w:w="360" w:type="dxa"/>
          </w:tcPr>
          <w:p w14:paraId="2706D0CE" w14:textId="77777777" w:rsidR="004B3F04" w:rsidRDefault="004B3F04" w:rsidP="000659BE">
            <w:pPr>
              <w:pStyle w:val="TableText"/>
            </w:pPr>
            <w:r>
              <w:t>Status</w:t>
            </w:r>
          </w:p>
        </w:tc>
        <w:tc>
          <w:tcPr>
            <w:tcW w:w="360" w:type="dxa"/>
          </w:tcPr>
          <w:p w14:paraId="4B854291" w14:textId="77777777" w:rsidR="004B3F04" w:rsidRDefault="004B3F04" w:rsidP="000659BE">
            <w:pPr>
              <w:pStyle w:val="TableText"/>
            </w:pPr>
            <w:r>
              <w:t>Published</w:t>
            </w:r>
          </w:p>
        </w:tc>
        <w:tc>
          <w:tcPr>
            <w:tcW w:w="360" w:type="dxa"/>
          </w:tcPr>
          <w:p w14:paraId="5257A10F" w14:textId="77777777" w:rsidR="004B3F04" w:rsidRDefault="004B3F04" w:rsidP="000659BE">
            <w:pPr>
              <w:pStyle w:val="TableText"/>
            </w:pPr>
            <w:r>
              <w:t>Draft</w:t>
            </w:r>
          </w:p>
        </w:tc>
      </w:tr>
      <w:tr w:rsidR="004B3F04" w14:paraId="48F9F03C" w14:textId="77777777" w:rsidTr="000659BE">
        <w:trPr>
          <w:jc w:val="center"/>
        </w:trPr>
        <w:tc>
          <w:tcPr>
            <w:tcW w:w="360" w:type="dxa"/>
          </w:tcPr>
          <w:p w14:paraId="265BB664" w14:textId="77777777" w:rsidR="004B3F04" w:rsidRDefault="004B3F04" w:rsidP="000659BE">
            <w:pPr>
              <w:pStyle w:val="TableText"/>
            </w:pPr>
            <w:r>
              <w:t>Name</w:t>
            </w:r>
          </w:p>
        </w:tc>
        <w:tc>
          <w:tcPr>
            <w:tcW w:w="360" w:type="dxa"/>
          </w:tcPr>
          <w:p w14:paraId="2770E34F" w14:textId="77777777" w:rsidR="004B3F04" w:rsidRDefault="004B3F04" w:rsidP="000659BE">
            <w:pPr>
              <w:pStyle w:val="TableText"/>
            </w:pPr>
            <w:r>
              <w:t>Diagnosis (V3)</w:t>
            </w:r>
          </w:p>
        </w:tc>
        <w:tc>
          <w:tcPr>
            <w:tcW w:w="360" w:type="dxa"/>
          </w:tcPr>
          <w:p w14:paraId="30CD2464" w14:textId="77777777" w:rsidR="004B3F04" w:rsidRDefault="004B3F04" w:rsidP="000659BE">
            <w:pPr>
              <w:pStyle w:val="TableText"/>
            </w:pPr>
            <w:r>
              <w:t>Diagnosis (V4)</w:t>
            </w:r>
          </w:p>
        </w:tc>
      </w:tr>
      <w:tr w:rsidR="004B3F04" w14:paraId="3D57EDB1" w14:textId="77777777" w:rsidTr="000659BE">
        <w:trPr>
          <w:jc w:val="center"/>
        </w:trPr>
        <w:tc>
          <w:tcPr>
            <w:tcW w:w="360" w:type="dxa"/>
          </w:tcPr>
          <w:p w14:paraId="37821AD2" w14:textId="77777777" w:rsidR="004B3F04" w:rsidRDefault="004B3F04" w:rsidP="000659BE">
            <w:pPr>
              <w:pStyle w:val="TableText"/>
            </w:pPr>
            <w:r>
              <w:t>Oid</w:t>
            </w:r>
          </w:p>
        </w:tc>
        <w:tc>
          <w:tcPr>
            <w:tcW w:w="360" w:type="dxa"/>
          </w:tcPr>
          <w:p w14:paraId="154BA8C8" w14:textId="77777777" w:rsidR="004B3F04" w:rsidRDefault="004B3F04" w:rsidP="000659BE">
            <w:pPr>
              <w:pStyle w:val="TableText"/>
            </w:pPr>
            <w:r>
              <w:t>urn:hl7ii:2.16.840.1.113883.10.20.28.4.110:2019-05-01</w:t>
            </w:r>
          </w:p>
        </w:tc>
        <w:tc>
          <w:tcPr>
            <w:tcW w:w="360" w:type="dxa"/>
          </w:tcPr>
          <w:p w14:paraId="1296C6DE" w14:textId="77777777" w:rsidR="004B3F04" w:rsidRDefault="004B3F04" w:rsidP="000659BE">
            <w:pPr>
              <w:pStyle w:val="TableText"/>
            </w:pPr>
            <w:r>
              <w:t>urn:hl7ii:2.16.840.1.113883.10.20.28.4.110:2021-02-01</w:t>
            </w:r>
          </w:p>
        </w:tc>
      </w:tr>
      <w:tr w:rsidR="004B3F04" w14:paraId="0428C6D6" w14:textId="77777777" w:rsidTr="000659BE">
        <w:trPr>
          <w:jc w:val="center"/>
        </w:trPr>
        <w:tc>
          <w:tcPr>
            <w:tcW w:w="360" w:type="dxa"/>
          </w:tcPr>
          <w:p w14:paraId="71467E3B" w14:textId="77777777" w:rsidR="004B3F04" w:rsidRDefault="004B3F04" w:rsidP="000659BE">
            <w:pPr>
              <w:pStyle w:val="TableText"/>
            </w:pPr>
            <w:r>
              <w:t>CONF #: 4499-36082 Added</w:t>
            </w:r>
          </w:p>
        </w:tc>
        <w:tc>
          <w:tcPr>
            <w:tcW w:w="360" w:type="dxa"/>
          </w:tcPr>
          <w:p w14:paraId="3865A2F5" w14:textId="77777777" w:rsidR="004B3F04" w:rsidRDefault="004B3F04" w:rsidP="000659BE">
            <w:pPr>
              <w:pStyle w:val="TableText"/>
            </w:pPr>
          </w:p>
        </w:tc>
        <w:tc>
          <w:tcPr>
            <w:tcW w:w="360" w:type="dxa"/>
          </w:tcPr>
          <w:p w14:paraId="2E295EDB" w14:textId="77777777" w:rsidR="004B3F04" w:rsidRDefault="004B3F04" w:rsidP="000659BE">
            <w:pPr>
              <w:pStyle w:val="TableText"/>
            </w:pPr>
            <w:r>
              <w:t>The participation, if present, SHALL contain exactly one [1..1] role (CONF:4499-36082).</w:t>
            </w:r>
          </w:p>
        </w:tc>
      </w:tr>
      <w:tr w:rsidR="004B3F04" w14:paraId="3B10ADF2" w14:textId="77777777" w:rsidTr="000659BE">
        <w:trPr>
          <w:jc w:val="center"/>
        </w:trPr>
        <w:tc>
          <w:tcPr>
            <w:tcW w:w="360" w:type="dxa"/>
          </w:tcPr>
          <w:p w14:paraId="2B60B9F7" w14:textId="77777777" w:rsidR="004B3F04" w:rsidRDefault="004B3F04" w:rsidP="000659BE">
            <w:pPr>
              <w:pStyle w:val="TableText"/>
            </w:pPr>
            <w:r>
              <w:t>CONF #: 4499-36083 Added</w:t>
            </w:r>
          </w:p>
        </w:tc>
        <w:tc>
          <w:tcPr>
            <w:tcW w:w="360" w:type="dxa"/>
          </w:tcPr>
          <w:p w14:paraId="38CAF161" w14:textId="77777777" w:rsidR="004B3F04" w:rsidRDefault="004B3F04" w:rsidP="000659BE">
            <w:pPr>
              <w:pStyle w:val="TableText"/>
            </w:pPr>
          </w:p>
        </w:tc>
        <w:tc>
          <w:tcPr>
            <w:tcW w:w="360" w:type="dxa"/>
          </w:tcPr>
          <w:p w14:paraId="5C9AD600" w14:textId="77777777" w:rsidR="004B3F04" w:rsidRDefault="004B3F04" w:rsidP="000659BE">
            <w:pPr>
              <w:pStyle w:val="TableText"/>
            </w:pPr>
            <w:r>
              <w:t>The participation, if present, SHALL contain exactly one [1..1] role (CONF:4499-36083).</w:t>
            </w:r>
          </w:p>
        </w:tc>
      </w:tr>
      <w:tr w:rsidR="004B3F04" w14:paraId="37AFF414" w14:textId="77777777" w:rsidTr="000659BE">
        <w:trPr>
          <w:jc w:val="center"/>
        </w:trPr>
        <w:tc>
          <w:tcPr>
            <w:tcW w:w="360" w:type="dxa"/>
          </w:tcPr>
          <w:p w14:paraId="09EDDEA1" w14:textId="77777777" w:rsidR="004B3F04" w:rsidRDefault="004B3F04" w:rsidP="000659BE">
            <w:pPr>
              <w:pStyle w:val="TableText"/>
            </w:pPr>
            <w:r>
              <w:t>CONF #: 4499-36084 Added</w:t>
            </w:r>
          </w:p>
        </w:tc>
        <w:tc>
          <w:tcPr>
            <w:tcW w:w="360" w:type="dxa"/>
          </w:tcPr>
          <w:p w14:paraId="0582856F" w14:textId="77777777" w:rsidR="004B3F04" w:rsidRDefault="004B3F04" w:rsidP="000659BE">
            <w:pPr>
              <w:pStyle w:val="TableText"/>
            </w:pPr>
          </w:p>
        </w:tc>
        <w:tc>
          <w:tcPr>
            <w:tcW w:w="360" w:type="dxa"/>
          </w:tcPr>
          <w:p w14:paraId="7B45969D" w14:textId="77777777" w:rsidR="004B3F04" w:rsidRDefault="004B3F04" w:rsidP="000659BE">
            <w:pPr>
              <w:pStyle w:val="TableText"/>
            </w:pPr>
            <w:r>
              <w:t>The participation, if present, SHALL contain exactly one [1..1] role (CONF:4499-36084).</w:t>
            </w:r>
          </w:p>
        </w:tc>
      </w:tr>
      <w:tr w:rsidR="004B3F04" w14:paraId="0001D93A" w14:textId="77777777" w:rsidTr="000659BE">
        <w:trPr>
          <w:jc w:val="center"/>
        </w:trPr>
        <w:tc>
          <w:tcPr>
            <w:tcW w:w="360" w:type="dxa"/>
          </w:tcPr>
          <w:p w14:paraId="74338498" w14:textId="77777777" w:rsidR="004B3F04" w:rsidRDefault="004B3F04" w:rsidP="000659BE">
            <w:pPr>
              <w:pStyle w:val="TableText"/>
            </w:pPr>
            <w:r>
              <w:t>CONF #: 4499-36085 Added</w:t>
            </w:r>
          </w:p>
        </w:tc>
        <w:tc>
          <w:tcPr>
            <w:tcW w:w="360" w:type="dxa"/>
          </w:tcPr>
          <w:p w14:paraId="7772B98B" w14:textId="77777777" w:rsidR="004B3F04" w:rsidRDefault="004B3F04" w:rsidP="000659BE">
            <w:pPr>
              <w:pStyle w:val="TableText"/>
            </w:pPr>
          </w:p>
        </w:tc>
        <w:tc>
          <w:tcPr>
            <w:tcW w:w="360" w:type="dxa"/>
          </w:tcPr>
          <w:p w14:paraId="0745134B" w14:textId="77777777" w:rsidR="004B3F04" w:rsidRDefault="004B3F04" w:rsidP="000659BE">
            <w:pPr>
              <w:pStyle w:val="TableText"/>
            </w:pPr>
            <w:r>
              <w:t>The participation, if present, SHALL contain exactly one [1..1] patient (CONF:4499-36085).</w:t>
            </w:r>
          </w:p>
        </w:tc>
      </w:tr>
      <w:tr w:rsidR="004B3F04" w14:paraId="11E57731" w14:textId="77777777" w:rsidTr="000659BE">
        <w:trPr>
          <w:jc w:val="center"/>
        </w:trPr>
        <w:tc>
          <w:tcPr>
            <w:tcW w:w="360" w:type="dxa"/>
          </w:tcPr>
          <w:p w14:paraId="61F7234A" w14:textId="77777777" w:rsidR="004B3F04" w:rsidRDefault="004B3F04" w:rsidP="000659BE">
            <w:pPr>
              <w:pStyle w:val="TableText"/>
            </w:pPr>
            <w:r>
              <w:t>CONF #: 4423-35107 Removed</w:t>
            </w:r>
          </w:p>
        </w:tc>
        <w:tc>
          <w:tcPr>
            <w:tcW w:w="360" w:type="dxa"/>
          </w:tcPr>
          <w:p w14:paraId="6111C7F1" w14:textId="77777777" w:rsidR="004B3F04" w:rsidRDefault="004B3F04" w:rsidP="000659BE">
            <w:pPr>
              <w:pStyle w:val="TableText"/>
            </w:pPr>
            <w:r>
              <w:t>The participation, if present, SHALL contain exactly one [1..1] role (CONF:4423-35107).</w:t>
            </w:r>
          </w:p>
        </w:tc>
        <w:tc>
          <w:tcPr>
            <w:tcW w:w="360" w:type="dxa"/>
          </w:tcPr>
          <w:p w14:paraId="02304C22" w14:textId="77777777" w:rsidR="004B3F04" w:rsidRDefault="004B3F04" w:rsidP="000659BE">
            <w:pPr>
              <w:pStyle w:val="TableText"/>
            </w:pPr>
          </w:p>
        </w:tc>
      </w:tr>
      <w:tr w:rsidR="004B3F04" w14:paraId="5B21D1DA" w14:textId="77777777" w:rsidTr="000659BE">
        <w:trPr>
          <w:jc w:val="center"/>
        </w:trPr>
        <w:tc>
          <w:tcPr>
            <w:tcW w:w="360" w:type="dxa"/>
          </w:tcPr>
          <w:p w14:paraId="2B1A472E" w14:textId="77777777" w:rsidR="004B3F04" w:rsidRDefault="004B3F04" w:rsidP="000659BE">
            <w:pPr>
              <w:pStyle w:val="TableText"/>
            </w:pPr>
            <w:r>
              <w:t>CONF #: 4423-35109 Removed</w:t>
            </w:r>
          </w:p>
        </w:tc>
        <w:tc>
          <w:tcPr>
            <w:tcW w:w="360" w:type="dxa"/>
          </w:tcPr>
          <w:p w14:paraId="2A2978EB" w14:textId="77777777" w:rsidR="004B3F04" w:rsidRDefault="004B3F04" w:rsidP="000659BE">
            <w:pPr>
              <w:pStyle w:val="TableText"/>
            </w:pPr>
            <w:r>
              <w:t>The participation, if present, SHALL contain exactly one [1..1] role (CONF:4423-35109).</w:t>
            </w:r>
          </w:p>
        </w:tc>
        <w:tc>
          <w:tcPr>
            <w:tcW w:w="360" w:type="dxa"/>
          </w:tcPr>
          <w:p w14:paraId="1410949C" w14:textId="77777777" w:rsidR="004B3F04" w:rsidRDefault="004B3F04" w:rsidP="000659BE">
            <w:pPr>
              <w:pStyle w:val="TableText"/>
            </w:pPr>
          </w:p>
        </w:tc>
      </w:tr>
      <w:tr w:rsidR="004B3F04" w14:paraId="1FE664BA" w14:textId="77777777" w:rsidTr="000659BE">
        <w:trPr>
          <w:jc w:val="center"/>
        </w:trPr>
        <w:tc>
          <w:tcPr>
            <w:tcW w:w="360" w:type="dxa"/>
          </w:tcPr>
          <w:p w14:paraId="3B7C8657" w14:textId="77777777" w:rsidR="004B3F04" w:rsidRDefault="004B3F04" w:rsidP="000659BE">
            <w:pPr>
              <w:pStyle w:val="TableText"/>
            </w:pPr>
            <w:r>
              <w:t>CONF #: 4423-35111 Removed</w:t>
            </w:r>
          </w:p>
        </w:tc>
        <w:tc>
          <w:tcPr>
            <w:tcW w:w="360" w:type="dxa"/>
          </w:tcPr>
          <w:p w14:paraId="333A91E5" w14:textId="77777777" w:rsidR="004B3F04" w:rsidRDefault="004B3F04" w:rsidP="000659BE">
            <w:pPr>
              <w:pStyle w:val="TableText"/>
            </w:pPr>
            <w:r>
              <w:t>The participation, if present, SHALL contain exactly one [1..1] patient (CONF:4423-35111).</w:t>
            </w:r>
          </w:p>
        </w:tc>
        <w:tc>
          <w:tcPr>
            <w:tcW w:w="360" w:type="dxa"/>
          </w:tcPr>
          <w:p w14:paraId="68FBD34F" w14:textId="77777777" w:rsidR="004B3F04" w:rsidRDefault="004B3F04" w:rsidP="000659BE">
            <w:pPr>
              <w:pStyle w:val="TableText"/>
            </w:pPr>
          </w:p>
        </w:tc>
      </w:tr>
      <w:tr w:rsidR="004B3F04" w14:paraId="0D6E5D4F" w14:textId="77777777" w:rsidTr="000659BE">
        <w:trPr>
          <w:jc w:val="center"/>
        </w:trPr>
        <w:tc>
          <w:tcPr>
            <w:tcW w:w="360" w:type="dxa"/>
          </w:tcPr>
          <w:p w14:paraId="64B3040B" w14:textId="77777777" w:rsidR="004B3F04" w:rsidRDefault="004B3F04" w:rsidP="000659BE">
            <w:pPr>
              <w:pStyle w:val="TableText"/>
            </w:pPr>
            <w:r>
              <w:t>CONF #: 4423-35827 Removed</w:t>
            </w:r>
          </w:p>
        </w:tc>
        <w:tc>
          <w:tcPr>
            <w:tcW w:w="360" w:type="dxa"/>
          </w:tcPr>
          <w:p w14:paraId="42AEF6FB" w14:textId="77777777" w:rsidR="004B3F04" w:rsidRDefault="004B3F04" w:rsidP="000659BE">
            <w:pPr>
              <w:pStyle w:val="TableText"/>
            </w:pPr>
            <w:r>
              <w:t>The participation, if present, SHALL contain exactly one [1..1] role (CONF:4423-35827).</w:t>
            </w:r>
          </w:p>
        </w:tc>
        <w:tc>
          <w:tcPr>
            <w:tcW w:w="360" w:type="dxa"/>
          </w:tcPr>
          <w:p w14:paraId="4D45E4FB" w14:textId="77777777" w:rsidR="004B3F04" w:rsidRDefault="004B3F04" w:rsidP="000659BE">
            <w:pPr>
              <w:pStyle w:val="TableText"/>
            </w:pPr>
          </w:p>
        </w:tc>
      </w:tr>
      <w:tr w:rsidR="004B3F04" w14:paraId="3C9C3EA2" w14:textId="77777777" w:rsidTr="000659BE">
        <w:trPr>
          <w:jc w:val="center"/>
        </w:trPr>
        <w:tc>
          <w:tcPr>
            <w:tcW w:w="360" w:type="dxa"/>
          </w:tcPr>
          <w:p w14:paraId="5DFE574B" w14:textId="77777777" w:rsidR="004B3F04" w:rsidRDefault="004B3F04" w:rsidP="000659BE">
            <w:pPr>
              <w:pStyle w:val="TableText"/>
            </w:pPr>
            <w:r>
              <w:t>CONF #: 4499-34321 Modified</w:t>
            </w:r>
          </w:p>
        </w:tc>
        <w:tc>
          <w:tcPr>
            <w:tcW w:w="360" w:type="dxa"/>
          </w:tcPr>
          <w:p w14:paraId="0167CFE9" w14:textId="77777777" w:rsidR="004B3F04" w:rsidRDefault="004B3F04" w:rsidP="000659BE">
            <w:pPr>
              <w:pStyle w:val="TableText"/>
            </w:pPr>
            <w:r>
              <w:t>SHALL contain exactly one [1..1] @extension="2019-05-01" (CONF:4423-34321).</w:t>
            </w:r>
          </w:p>
        </w:tc>
        <w:tc>
          <w:tcPr>
            <w:tcW w:w="360" w:type="dxa"/>
          </w:tcPr>
          <w:p w14:paraId="069FD432" w14:textId="77777777" w:rsidR="004B3F04" w:rsidRDefault="004B3F04" w:rsidP="000659BE">
            <w:pPr>
              <w:pStyle w:val="TableText"/>
            </w:pPr>
            <w:r>
              <w:t>SHALL contain exactly one [1..1] @extension="2021-02-01" (CONF:4499-34321).</w:t>
            </w:r>
          </w:p>
        </w:tc>
      </w:tr>
      <w:tr w:rsidR="004B3F04" w14:paraId="6BD95D12" w14:textId="77777777" w:rsidTr="000659BE">
        <w:trPr>
          <w:jc w:val="center"/>
        </w:trPr>
        <w:tc>
          <w:tcPr>
            <w:tcW w:w="360" w:type="dxa"/>
          </w:tcPr>
          <w:p w14:paraId="511BA23A" w14:textId="77777777" w:rsidR="004B3F04" w:rsidRDefault="004B3F04" w:rsidP="000659BE">
            <w:pPr>
              <w:pStyle w:val="TableText"/>
            </w:pPr>
            <w:r>
              <w:t>CONF #: 4499-35106 Modified</w:t>
            </w:r>
          </w:p>
        </w:tc>
        <w:tc>
          <w:tcPr>
            <w:tcW w:w="360" w:type="dxa"/>
          </w:tcPr>
          <w:p w14:paraId="2C2B6FB3" w14:textId="77777777" w:rsidR="004B3F04" w:rsidRDefault="004B3F04" w:rsidP="000659BE">
            <w:pPr>
              <w:pStyle w:val="TableText"/>
            </w:pPr>
            <w:r>
              <w:t xml:space="preserve">MAY contain zero or one [0..1] participation (CONF:4423-35106). </w:t>
            </w:r>
            <w:r>
              <w:br/>
              <w:t>Note: QDM Attribute: Recorder</w:t>
            </w:r>
          </w:p>
        </w:tc>
        <w:tc>
          <w:tcPr>
            <w:tcW w:w="360" w:type="dxa"/>
          </w:tcPr>
          <w:p w14:paraId="1968FDB2" w14:textId="77777777" w:rsidR="004B3F04" w:rsidRDefault="004B3F04" w:rsidP="000659BE">
            <w:pPr>
              <w:pStyle w:val="TableText"/>
            </w:pPr>
            <w:r>
              <w:t xml:space="preserve">MAY contain zero or more [0..*] participation (CONF:4499-35106). </w:t>
            </w:r>
            <w:r>
              <w:br/>
              <w:t>Note: QDM Attribute: Recorder</w:t>
            </w:r>
          </w:p>
        </w:tc>
      </w:tr>
      <w:tr w:rsidR="004B3F04" w14:paraId="12C6493F" w14:textId="77777777" w:rsidTr="000659BE">
        <w:trPr>
          <w:jc w:val="center"/>
        </w:trPr>
        <w:tc>
          <w:tcPr>
            <w:tcW w:w="360" w:type="dxa"/>
          </w:tcPr>
          <w:p w14:paraId="0CD4595A" w14:textId="77777777" w:rsidR="004B3F04" w:rsidRDefault="004B3F04" w:rsidP="000659BE">
            <w:pPr>
              <w:pStyle w:val="TableText"/>
            </w:pPr>
            <w:r>
              <w:t>CONF #: 4499-35108 Modified</w:t>
            </w:r>
          </w:p>
        </w:tc>
        <w:tc>
          <w:tcPr>
            <w:tcW w:w="360" w:type="dxa"/>
          </w:tcPr>
          <w:p w14:paraId="4974950E" w14:textId="77777777" w:rsidR="004B3F04" w:rsidRDefault="004B3F04" w:rsidP="000659BE">
            <w:pPr>
              <w:pStyle w:val="TableText"/>
            </w:pPr>
            <w:r>
              <w:t xml:space="preserve">MAY contain zero or one [0..1] participation (CONF:4423-35108). </w:t>
            </w:r>
            <w:r>
              <w:br/>
              <w:t>Note: QDM Attribute: Recorder</w:t>
            </w:r>
          </w:p>
        </w:tc>
        <w:tc>
          <w:tcPr>
            <w:tcW w:w="360" w:type="dxa"/>
          </w:tcPr>
          <w:p w14:paraId="18871F3E" w14:textId="77777777" w:rsidR="004B3F04" w:rsidRDefault="004B3F04" w:rsidP="000659BE">
            <w:pPr>
              <w:pStyle w:val="TableText"/>
            </w:pPr>
            <w:r>
              <w:t xml:space="preserve">MAY contain zero or more [0..*] participation (CONF:4499-35108). </w:t>
            </w:r>
            <w:r>
              <w:br/>
              <w:t>Note: QDM Attribute: Recorder</w:t>
            </w:r>
          </w:p>
        </w:tc>
      </w:tr>
      <w:tr w:rsidR="004B3F04" w14:paraId="3172EA4A" w14:textId="77777777" w:rsidTr="000659BE">
        <w:trPr>
          <w:jc w:val="center"/>
        </w:trPr>
        <w:tc>
          <w:tcPr>
            <w:tcW w:w="360" w:type="dxa"/>
          </w:tcPr>
          <w:p w14:paraId="5BF4A072" w14:textId="77777777" w:rsidR="004B3F04" w:rsidRDefault="004B3F04" w:rsidP="000659BE">
            <w:pPr>
              <w:pStyle w:val="TableText"/>
            </w:pPr>
            <w:r>
              <w:t>CONF #: 4499-35826 Modified</w:t>
            </w:r>
          </w:p>
        </w:tc>
        <w:tc>
          <w:tcPr>
            <w:tcW w:w="360" w:type="dxa"/>
          </w:tcPr>
          <w:p w14:paraId="52BC15D9" w14:textId="77777777" w:rsidR="004B3F04" w:rsidRDefault="004B3F04" w:rsidP="000659BE">
            <w:pPr>
              <w:pStyle w:val="TableText"/>
            </w:pPr>
            <w:r>
              <w:t xml:space="preserve">MAY contain zero or one [0..1] participation (CONF:4423-35826). </w:t>
            </w:r>
            <w:r>
              <w:br/>
              <w:t>Note: QDM Attribute: Recorder</w:t>
            </w:r>
          </w:p>
        </w:tc>
        <w:tc>
          <w:tcPr>
            <w:tcW w:w="360" w:type="dxa"/>
          </w:tcPr>
          <w:p w14:paraId="149EF6E8" w14:textId="77777777" w:rsidR="004B3F04" w:rsidRDefault="004B3F04" w:rsidP="000659BE">
            <w:pPr>
              <w:pStyle w:val="TableText"/>
            </w:pPr>
            <w:r>
              <w:t xml:space="preserve">MAY contain zero or more [0..*] participation (CONF:4499-35826). </w:t>
            </w:r>
            <w:r>
              <w:br/>
              <w:t>Note: QDM Attribute: Recorder</w:t>
            </w:r>
          </w:p>
        </w:tc>
      </w:tr>
    </w:tbl>
    <w:p w14:paraId="2092E1B7" w14:textId="77777777" w:rsidR="004B3F04" w:rsidRDefault="004B3F04" w:rsidP="004B3F04">
      <w:pPr>
        <w:pStyle w:val="BodyText"/>
      </w:pPr>
    </w:p>
    <w:p w14:paraId="3DE9F23C" w14:textId="77777777" w:rsidR="004B3F04" w:rsidRDefault="004B3F04" w:rsidP="004B3F04">
      <w:pPr>
        <w:pStyle w:val="Heading2nospace"/>
      </w:pPr>
      <w:bookmarkStart w:id="3893" w:name="_Toc64841961"/>
      <w:bookmarkStart w:id="3894" w:name="_Toc65482876"/>
      <w:r>
        <w:lastRenderedPageBreak/>
        <w:t>Diagnostic Study, Order (V5)</w:t>
      </w:r>
      <w:bookmarkEnd w:id="3893"/>
      <w:bookmarkEnd w:id="3894"/>
    </w:p>
    <w:p w14:paraId="52FECFF2" w14:textId="77777777" w:rsidR="004B3F04" w:rsidRDefault="006C736C" w:rsidP="004B3F04">
      <w:pPr>
        <w:keepNext/>
      </w:pPr>
      <w:hyperlink w:anchor="E_Diagnostic_Study_Order_V5_">
        <w:r w:rsidR="004B3F04">
          <w:rPr>
            <w:rStyle w:val="HyperlinkCourierBold"/>
          </w:rPr>
          <w:t>Diagnostic Study, Order (V5) (urn:hl7ii:2.16.840.1.113883.10.20.28.4.22:2021-02-01)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219A941" w14:textId="77777777" w:rsidTr="000659BE">
        <w:trPr>
          <w:cantSplit/>
          <w:tblHeader/>
          <w:jc w:val="center"/>
        </w:trPr>
        <w:tc>
          <w:tcPr>
            <w:tcW w:w="360" w:type="dxa"/>
            <w:shd w:val="clear" w:color="auto" w:fill="E6E6E6"/>
          </w:tcPr>
          <w:p w14:paraId="147C6330" w14:textId="77777777" w:rsidR="004B3F04" w:rsidRDefault="004B3F04" w:rsidP="000659BE">
            <w:pPr>
              <w:pStyle w:val="TableHead"/>
            </w:pPr>
            <w:r>
              <w:t>Change</w:t>
            </w:r>
          </w:p>
        </w:tc>
        <w:tc>
          <w:tcPr>
            <w:tcW w:w="360" w:type="dxa"/>
            <w:shd w:val="clear" w:color="auto" w:fill="E6E6E6"/>
          </w:tcPr>
          <w:p w14:paraId="02F5EDFA" w14:textId="77777777" w:rsidR="004B3F04" w:rsidRDefault="004B3F04" w:rsidP="000659BE">
            <w:pPr>
              <w:pStyle w:val="TableHead"/>
            </w:pPr>
            <w:r>
              <w:t>Old</w:t>
            </w:r>
          </w:p>
        </w:tc>
        <w:tc>
          <w:tcPr>
            <w:tcW w:w="360" w:type="dxa"/>
            <w:shd w:val="clear" w:color="auto" w:fill="E6E6E6"/>
          </w:tcPr>
          <w:p w14:paraId="2FB73283" w14:textId="77777777" w:rsidR="004B3F04" w:rsidRDefault="004B3F04" w:rsidP="000659BE">
            <w:pPr>
              <w:pStyle w:val="TableHead"/>
            </w:pPr>
            <w:r>
              <w:t>New</w:t>
            </w:r>
          </w:p>
        </w:tc>
      </w:tr>
      <w:tr w:rsidR="004B3F04" w14:paraId="4422B592" w14:textId="77777777" w:rsidTr="000659BE">
        <w:trPr>
          <w:jc w:val="center"/>
        </w:trPr>
        <w:tc>
          <w:tcPr>
            <w:tcW w:w="360" w:type="dxa"/>
          </w:tcPr>
          <w:p w14:paraId="4D7EEF0A" w14:textId="77777777" w:rsidR="004B3F04" w:rsidRDefault="004B3F04" w:rsidP="000659BE">
            <w:pPr>
              <w:pStyle w:val="TableText"/>
            </w:pPr>
            <w:r>
              <w:t>Status</w:t>
            </w:r>
          </w:p>
        </w:tc>
        <w:tc>
          <w:tcPr>
            <w:tcW w:w="360" w:type="dxa"/>
          </w:tcPr>
          <w:p w14:paraId="19A536F7" w14:textId="77777777" w:rsidR="004B3F04" w:rsidRDefault="004B3F04" w:rsidP="000659BE">
            <w:pPr>
              <w:pStyle w:val="TableText"/>
            </w:pPr>
            <w:r>
              <w:t>Published</w:t>
            </w:r>
          </w:p>
        </w:tc>
        <w:tc>
          <w:tcPr>
            <w:tcW w:w="360" w:type="dxa"/>
          </w:tcPr>
          <w:p w14:paraId="723A5D85" w14:textId="77777777" w:rsidR="004B3F04" w:rsidRDefault="004B3F04" w:rsidP="000659BE">
            <w:pPr>
              <w:pStyle w:val="TableText"/>
            </w:pPr>
            <w:r>
              <w:t>Draft</w:t>
            </w:r>
          </w:p>
        </w:tc>
      </w:tr>
      <w:tr w:rsidR="004B3F04" w14:paraId="3A992CE4" w14:textId="77777777" w:rsidTr="000659BE">
        <w:trPr>
          <w:jc w:val="center"/>
        </w:trPr>
        <w:tc>
          <w:tcPr>
            <w:tcW w:w="360" w:type="dxa"/>
          </w:tcPr>
          <w:p w14:paraId="029C7E6E" w14:textId="77777777" w:rsidR="004B3F04" w:rsidRDefault="004B3F04" w:rsidP="000659BE">
            <w:pPr>
              <w:pStyle w:val="TableText"/>
            </w:pPr>
            <w:r>
              <w:t>Name</w:t>
            </w:r>
          </w:p>
        </w:tc>
        <w:tc>
          <w:tcPr>
            <w:tcW w:w="360" w:type="dxa"/>
          </w:tcPr>
          <w:p w14:paraId="48AAF403" w14:textId="77777777" w:rsidR="004B3F04" w:rsidRDefault="004B3F04" w:rsidP="000659BE">
            <w:pPr>
              <w:pStyle w:val="TableText"/>
            </w:pPr>
            <w:r>
              <w:t>Diagnostic Study, Order (V4)</w:t>
            </w:r>
          </w:p>
        </w:tc>
        <w:tc>
          <w:tcPr>
            <w:tcW w:w="360" w:type="dxa"/>
          </w:tcPr>
          <w:p w14:paraId="615FFDD1" w14:textId="77777777" w:rsidR="004B3F04" w:rsidRDefault="004B3F04" w:rsidP="000659BE">
            <w:pPr>
              <w:pStyle w:val="TableText"/>
            </w:pPr>
            <w:r>
              <w:t>Diagnostic Study, Order (V5)</w:t>
            </w:r>
          </w:p>
        </w:tc>
      </w:tr>
      <w:tr w:rsidR="004B3F04" w14:paraId="3F780388" w14:textId="77777777" w:rsidTr="000659BE">
        <w:trPr>
          <w:jc w:val="center"/>
        </w:trPr>
        <w:tc>
          <w:tcPr>
            <w:tcW w:w="360" w:type="dxa"/>
          </w:tcPr>
          <w:p w14:paraId="215C0B3C" w14:textId="77777777" w:rsidR="004B3F04" w:rsidRDefault="004B3F04" w:rsidP="000659BE">
            <w:pPr>
              <w:pStyle w:val="TableText"/>
            </w:pPr>
            <w:r>
              <w:t>Oid</w:t>
            </w:r>
          </w:p>
        </w:tc>
        <w:tc>
          <w:tcPr>
            <w:tcW w:w="360" w:type="dxa"/>
          </w:tcPr>
          <w:p w14:paraId="6327BF8E" w14:textId="77777777" w:rsidR="004B3F04" w:rsidRDefault="004B3F04" w:rsidP="000659BE">
            <w:pPr>
              <w:pStyle w:val="TableText"/>
            </w:pPr>
            <w:r>
              <w:t>urn:hl7ii:2.16.840.1.113883.10.20.28.4.22:2019-05-01</w:t>
            </w:r>
          </w:p>
        </w:tc>
        <w:tc>
          <w:tcPr>
            <w:tcW w:w="360" w:type="dxa"/>
          </w:tcPr>
          <w:p w14:paraId="06ECA4B9" w14:textId="77777777" w:rsidR="004B3F04" w:rsidRDefault="004B3F04" w:rsidP="000659BE">
            <w:pPr>
              <w:pStyle w:val="TableText"/>
            </w:pPr>
            <w:r>
              <w:t>urn:hl7ii:2.16.840.1.113883.10.20.28.4.22:2021-02-01</w:t>
            </w:r>
          </w:p>
        </w:tc>
      </w:tr>
      <w:tr w:rsidR="004B3F04" w14:paraId="0AD61E77" w14:textId="77777777" w:rsidTr="000659BE">
        <w:trPr>
          <w:jc w:val="center"/>
        </w:trPr>
        <w:tc>
          <w:tcPr>
            <w:tcW w:w="360" w:type="dxa"/>
          </w:tcPr>
          <w:p w14:paraId="7A2C4654" w14:textId="77777777" w:rsidR="004B3F04" w:rsidRDefault="004B3F04" w:rsidP="000659BE">
            <w:pPr>
              <w:pStyle w:val="TableText"/>
            </w:pPr>
            <w:r>
              <w:t>CONF #: 4499-36089 Added</w:t>
            </w:r>
          </w:p>
        </w:tc>
        <w:tc>
          <w:tcPr>
            <w:tcW w:w="360" w:type="dxa"/>
          </w:tcPr>
          <w:p w14:paraId="0F930120" w14:textId="77777777" w:rsidR="004B3F04" w:rsidRDefault="004B3F04" w:rsidP="000659BE">
            <w:pPr>
              <w:pStyle w:val="TableText"/>
            </w:pPr>
          </w:p>
        </w:tc>
        <w:tc>
          <w:tcPr>
            <w:tcW w:w="360" w:type="dxa"/>
          </w:tcPr>
          <w:p w14:paraId="159EDECD" w14:textId="77777777" w:rsidR="004B3F04" w:rsidRDefault="004B3F04" w:rsidP="000659BE">
            <w:pPr>
              <w:pStyle w:val="TableText"/>
            </w:pPr>
            <w:r>
              <w:t>SHALL contain exactly one [1..1] role (CONF:4499-36089).</w:t>
            </w:r>
          </w:p>
        </w:tc>
      </w:tr>
      <w:tr w:rsidR="004B3F04" w14:paraId="6D1E39C8" w14:textId="77777777" w:rsidTr="000659BE">
        <w:trPr>
          <w:jc w:val="center"/>
        </w:trPr>
        <w:tc>
          <w:tcPr>
            <w:tcW w:w="360" w:type="dxa"/>
          </w:tcPr>
          <w:p w14:paraId="535B735A" w14:textId="77777777" w:rsidR="004B3F04" w:rsidRDefault="004B3F04" w:rsidP="000659BE">
            <w:pPr>
              <w:pStyle w:val="TableText"/>
            </w:pPr>
            <w:r>
              <w:t>CONF #: 4499-36090 Added</w:t>
            </w:r>
          </w:p>
        </w:tc>
        <w:tc>
          <w:tcPr>
            <w:tcW w:w="360" w:type="dxa"/>
          </w:tcPr>
          <w:p w14:paraId="76651F68" w14:textId="77777777" w:rsidR="004B3F04" w:rsidRDefault="004B3F04" w:rsidP="000659BE">
            <w:pPr>
              <w:pStyle w:val="TableText"/>
            </w:pPr>
          </w:p>
        </w:tc>
        <w:tc>
          <w:tcPr>
            <w:tcW w:w="360" w:type="dxa"/>
          </w:tcPr>
          <w:p w14:paraId="2072BF36" w14:textId="77777777" w:rsidR="004B3F04" w:rsidRDefault="004B3F04" w:rsidP="000659BE">
            <w:pPr>
              <w:pStyle w:val="TableText"/>
            </w:pPr>
            <w:r>
              <w:t>SHALL contain exactly one [1..1] role (CONF:4499-36090).</w:t>
            </w:r>
          </w:p>
        </w:tc>
      </w:tr>
      <w:tr w:rsidR="004B3F04" w14:paraId="5013A9A3" w14:textId="77777777" w:rsidTr="000659BE">
        <w:trPr>
          <w:jc w:val="center"/>
        </w:trPr>
        <w:tc>
          <w:tcPr>
            <w:tcW w:w="360" w:type="dxa"/>
          </w:tcPr>
          <w:p w14:paraId="3B9B8C37" w14:textId="77777777" w:rsidR="004B3F04" w:rsidRDefault="004B3F04" w:rsidP="000659BE">
            <w:pPr>
              <w:pStyle w:val="TableText"/>
            </w:pPr>
            <w:r>
              <w:t>CONF #: 4499-36091 Added</w:t>
            </w:r>
          </w:p>
        </w:tc>
        <w:tc>
          <w:tcPr>
            <w:tcW w:w="360" w:type="dxa"/>
          </w:tcPr>
          <w:p w14:paraId="595EFCCF" w14:textId="77777777" w:rsidR="004B3F04" w:rsidRDefault="004B3F04" w:rsidP="000659BE">
            <w:pPr>
              <w:pStyle w:val="TableText"/>
            </w:pPr>
          </w:p>
        </w:tc>
        <w:tc>
          <w:tcPr>
            <w:tcW w:w="360" w:type="dxa"/>
          </w:tcPr>
          <w:p w14:paraId="2C158171" w14:textId="77777777" w:rsidR="004B3F04" w:rsidRDefault="004B3F04" w:rsidP="000659BE">
            <w:pPr>
              <w:pStyle w:val="TableText"/>
            </w:pPr>
            <w:r>
              <w:t>SHALL contain exactly one [1..1] role (CONF:4499-36091).</w:t>
            </w:r>
          </w:p>
        </w:tc>
      </w:tr>
      <w:tr w:rsidR="004B3F04" w14:paraId="42078A70" w14:textId="77777777" w:rsidTr="000659BE">
        <w:trPr>
          <w:jc w:val="center"/>
        </w:trPr>
        <w:tc>
          <w:tcPr>
            <w:tcW w:w="360" w:type="dxa"/>
          </w:tcPr>
          <w:p w14:paraId="1D5FA709" w14:textId="77777777" w:rsidR="004B3F04" w:rsidRDefault="004B3F04" w:rsidP="000659BE">
            <w:pPr>
              <w:pStyle w:val="TableText"/>
            </w:pPr>
            <w:r>
              <w:t>CONF #: 4499-36092 Added</w:t>
            </w:r>
          </w:p>
        </w:tc>
        <w:tc>
          <w:tcPr>
            <w:tcW w:w="360" w:type="dxa"/>
          </w:tcPr>
          <w:p w14:paraId="7997CF6B" w14:textId="77777777" w:rsidR="004B3F04" w:rsidRDefault="004B3F04" w:rsidP="000659BE">
            <w:pPr>
              <w:pStyle w:val="TableText"/>
            </w:pPr>
          </w:p>
        </w:tc>
        <w:tc>
          <w:tcPr>
            <w:tcW w:w="360" w:type="dxa"/>
          </w:tcPr>
          <w:p w14:paraId="4FFD4331" w14:textId="77777777" w:rsidR="004B3F04" w:rsidRDefault="004B3F04" w:rsidP="000659BE">
            <w:pPr>
              <w:pStyle w:val="TableText"/>
            </w:pPr>
            <w:r>
              <w:t>SHALL contain exactly one [1..1] patient (CONF:4499-36092).</w:t>
            </w:r>
          </w:p>
        </w:tc>
      </w:tr>
      <w:tr w:rsidR="004B3F04" w14:paraId="76090971" w14:textId="77777777" w:rsidTr="000659BE">
        <w:trPr>
          <w:jc w:val="center"/>
        </w:trPr>
        <w:tc>
          <w:tcPr>
            <w:tcW w:w="360" w:type="dxa"/>
          </w:tcPr>
          <w:p w14:paraId="3656CA26" w14:textId="77777777" w:rsidR="004B3F04" w:rsidRDefault="004B3F04" w:rsidP="000659BE">
            <w:pPr>
              <w:pStyle w:val="TableText"/>
            </w:pPr>
            <w:r>
              <w:t>CONF #: 4499-36093 Added</w:t>
            </w:r>
          </w:p>
        </w:tc>
        <w:tc>
          <w:tcPr>
            <w:tcW w:w="360" w:type="dxa"/>
          </w:tcPr>
          <w:p w14:paraId="3A95D704" w14:textId="77777777" w:rsidR="004B3F04" w:rsidRDefault="004B3F04" w:rsidP="000659BE">
            <w:pPr>
              <w:pStyle w:val="TableText"/>
            </w:pPr>
          </w:p>
        </w:tc>
        <w:tc>
          <w:tcPr>
            <w:tcW w:w="360" w:type="dxa"/>
          </w:tcPr>
          <w:p w14:paraId="21668BAC" w14:textId="77777777" w:rsidR="004B3F04" w:rsidRDefault="004B3F04" w:rsidP="000659BE">
            <w:pPr>
              <w:pStyle w:val="TableText"/>
            </w:pPr>
            <w:r>
              <w:t xml:space="preserve">MAY contain zero or more [0..*] participation (CONF:4499-36093) such that it </w:t>
            </w:r>
            <w:r>
              <w:br/>
              <w:t>Note: QDM Attribute: Requester</w:t>
            </w:r>
          </w:p>
        </w:tc>
      </w:tr>
      <w:tr w:rsidR="004B3F04" w14:paraId="525872A5" w14:textId="77777777" w:rsidTr="000659BE">
        <w:trPr>
          <w:jc w:val="center"/>
        </w:trPr>
        <w:tc>
          <w:tcPr>
            <w:tcW w:w="360" w:type="dxa"/>
          </w:tcPr>
          <w:p w14:paraId="53BC2A96" w14:textId="77777777" w:rsidR="004B3F04" w:rsidRDefault="004B3F04" w:rsidP="000659BE">
            <w:pPr>
              <w:pStyle w:val="TableText"/>
            </w:pPr>
            <w:r>
              <w:t>CONF #: 4499-36094 Added</w:t>
            </w:r>
          </w:p>
        </w:tc>
        <w:tc>
          <w:tcPr>
            <w:tcW w:w="360" w:type="dxa"/>
          </w:tcPr>
          <w:p w14:paraId="74BAA41D" w14:textId="77777777" w:rsidR="004B3F04" w:rsidRDefault="004B3F04" w:rsidP="000659BE">
            <w:pPr>
              <w:pStyle w:val="TableText"/>
            </w:pPr>
          </w:p>
        </w:tc>
        <w:tc>
          <w:tcPr>
            <w:tcW w:w="360" w:type="dxa"/>
          </w:tcPr>
          <w:p w14:paraId="3736F4C1" w14:textId="77777777" w:rsidR="004B3F04" w:rsidRDefault="004B3F04" w:rsidP="000659BE">
            <w:pPr>
              <w:pStyle w:val="TableText"/>
            </w:pPr>
            <w:r>
              <w:t>SHALL contain exactly one [1..1] role (CONF:4499-36094).</w:t>
            </w:r>
          </w:p>
        </w:tc>
      </w:tr>
      <w:tr w:rsidR="004B3F04" w14:paraId="068591B5" w14:textId="77777777" w:rsidTr="000659BE">
        <w:trPr>
          <w:jc w:val="center"/>
        </w:trPr>
        <w:tc>
          <w:tcPr>
            <w:tcW w:w="360" w:type="dxa"/>
          </w:tcPr>
          <w:p w14:paraId="2632F850" w14:textId="77777777" w:rsidR="004B3F04" w:rsidRDefault="004B3F04" w:rsidP="000659BE">
            <w:pPr>
              <w:pStyle w:val="TableText"/>
            </w:pPr>
            <w:r>
              <w:t>CONF #: 4499-36095 Added</w:t>
            </w:r>
          </w:p>
        </w:tc>
        <w:tc>
          <w:tcPr>
            <w:tcW w:w="360" w:type="dxa"/>
          </w:tcPr>
          <w:p w14:paraId="0C6CDCC6" w14:textId="77777777" w:rsidR="004B3F04" w:rsidRDefault="004B3F04" w:rsidP="000659BE">
            <w:pPr>
              <w:pStyle w:val="TableText"/>
            </w:pPr>
          </w:p>
        </w:tc>
        <w:tc>
          <w:tcPr>
            <w:tcW w:w="360" w:type="dxa"/>
          </w:tcPr>
          <w:p w14:paraId="475E44E3" w14:textId="77777777" w:rsidR="004B3F04" w:rsidRDefault="004B3F04" w:rsidP="000659BE">
            <w:pPr>
              <w:pStyle w:val="TableText"/>
            </w:pPr>
            <w:r>
              <w:t>SHALL contain exactly one [1..1] @typeCode="PART" participation (CodeSystem: HL7ParticipationType urn:oid:2.16.840.1.113883.5.90) (CONF:4499-36095).</w:t>
            </w:r>
          </w:p>
        </w:tc>
      </w:tr>
      <w:tr w:rsidR="004B3F04" w14:paraId="3CF7676D" w14:textId="77777777" w:rsidTr="000659BE">
        <w:trPr>
          <w:jc w:val="center"/>
        </w:trPr>
        <w:tc>
          <w:tcPr>
            <w:tcW w:w="360" w:type="dxa"/>
          </w:tcPr>
          <w:p w14:paraId="4D338D0B" w14:textId="77777777" w:rsidR="004B3F04" w:rsidRDefault="004B3F04" w:rsidP="000659BE">
            <w:pPr>
              <w:pStyle w:val="TableText"/>
            </w:pPr>
            <w:r>
              <w:t>CONF #: 4423-35089 Removed</w:t>
            </w:r>
          </w:p>
        </w:tc>
        <w:tc>
          <w:tcPr>
            <w:tcW w:w="360" w:type="dxa"/>
          </w:tcPr>
          <w:p w14:paraId="4DB6B2FD" w14:textId="77777777" w:rsidR="004B3F04" w:rsidRDefault="004B3F04" w:rsidP="000659BE">
            <w:pPr>
              <w:pStyle w:val="TableText"/>
            </w:pPr>
            <w:r>
              <w:t>SHALL contain exactly one [1..1] role (CONF:4423-35089).</w:t>
            </w:r>
          </w:p>
        </w:tc>
        <w:tc>
          <w:tcPr>
            <w:tcW w:w="360" w:type="dxa"/>
          </w:tcPr>
          <w:p w14:paraId="74FD8580" w14:textId="77777777" w:rsidR="004B3F04" w:rsidRDefault="004B3F04" w:rsidP="000659BE">
            <w:pPr>
              <w:pStyle w:val="TableText"/>
            </w:pPr>
          </w:p>
        </w:tc>
      </w:tr>
      <w:tr w:rsidR="004B3F04" w14:paraId="4B06790A" w14:textId="77777777" w:rsidTr="000659BE">
        <w:trPr>
          <w:jc w:val="center"/>
        </w:trPr>
        <w:tc>
          <w:tcPr>
            <w:tcW w:w="360" w:type="dxa"/>
          </w:tcPr>
          <w:p w14:paraId="7A479809" w14:textId="77777777" w:rsidR="004B3F04" w:rsidRDefault="004B3F04" w:rsidP="000659BE">
            <w:pPr>
              <w:pStyle w:val="TableText"/>
            </w:pPr>
            <w:r>
              <w:t>CONF #: 4423-35091 Removed</w:t>
            </w:r>
          </w:p>
        </w:tc>
        <w:tc>
          <w:tcPr>
            <w:tcW w:w="360" w:type="dxa"/>
          </w:tcPr>
          <w:p w14:paraId="27A09080" w14:textId="77777777" w:rsidR="004B3F04" w:rsidRDefault="004B3F04" w:rsidP="000659BE">
            <w:pPr>
              <w:pStyle w:val="TableText"/>
            </w:pPr>
            <w:r>
              <w:t>SHALL contain exactly one [1..1] patient (CONF:4423-35091).</w:t>
            </w:r>
          </w:p>
        </w:tc>
        <w:tc>
          <w:tcPr>
            <w:tcW w:w="360" w:type="dxa"/>
          </w:tcPr>
          <w:p w14:paraId="55D44275" w14:textId="77777777" w:rsidR="004B3F04" w:rsidRDefault="004B3F04" w:rsidP="000659BE">
            <w:pPr>
              <w:pStyle w:val="TableText"/>
            </w:pPr>
          </w:p>
        </w:tc>
      </w:tr>
      <w:tr w:rsidR="004B3F04" w14:paraId="514F50DE" w14:textId="77777777" w:rsidTr="000659BE">
        <w:trPr>
          <w:jc w:val="center"/>
        </w:trPr>
        <w:tc>
          <w:tcPr>
            <w:tcW w:w="360" w:type="dxa"/>
          </w:tcPr>
          <w:p w14:paraId="525E5C1C" w14:textId="77777777" w:rsidR="004B3F04" w:rsidRDefault="004B3F04" w:rsidP="000659BE">
            <w:pPr>
              <w:pStyle w:val="TableText"/>
            </w:pPr>
            <w:r>
              <w:t>CONF #: 4423-35093 Removed</w:t>
            </w:r>
          </w:p>
        </w:tc>
        <w:tc>
          <w:tcPr>
            <w:tcW w:w="360" w:type="dxa"/>
          </w:tcPr>
          <w:p w14:paraId="09007218" w14:textId="77777777" w:rsidR="004B3F04" w:rsidRDefault="004B3F04" w:rsidP="000659BE">
            <w:pPr>
              <w:pStyle w:val="TableText"/>
            </w:pPr>
            <w:r>
              <w:t>SHALL contain exactly one [1..1] role (CONF:4423-35093).</w:t>
            </w:r>
          </w:p>
        </w:tc>
        <w:tc>
          <w:tcPr>
            <w:tcW w:w="360" w:type="dxa"/>
          </w:tcPr>
          <w:p w14:paraId="7125C6FA" w14:textId="77777777" w:rsidR="004B3F04" w:rsidRDefault="004B3F04" w:rsidP="000659BE">
            <w:pPr>
              <w:pStyle w:val="TableText"/>
            </w:pPr>
          </w:p>
        </w:tc>
      </w:tr>
      <w:tr w:rsidR="004B3F04" w14:paraId="3727447C" w14:textId="77777777" w:rsidTr="000659BE">
        <w:trPr>
          <w:jc w:val="center"/>
        </w:trPr>
        <w:tc>
          <w:tcPr>
            <w:tcW w:w="360" w:type="dxa"/>
          </w:tcPr>
          <w:p w14:paraId="6ADE2BCA" w14:textId="77777777" w:rsidR="004B3F04" w:rsidRDefault="004B3F04" w:rsidP="000659BE">
            <w:pPr>
              <w:pStyle w:val="TableText"/>
            </w:pPr>
            <w:r>
              <w:t>CONF #: 4423-35830 Removed</w:t>
            </w:r>
          </w:p>
        </w:tc>
        <w:tc>
          <w:tcPr>
            <w:tcW w:w="360" w:type="dxa"/>
          </w:tcPr>
          <w:p w14:paraId="6842C7BC" w14:textId="77777777" w:rsidR="004B3F04" w:rsidRDefault="004B3F04" w:rsidP="000659BE">
            <w:pPr>
              <w:pStyle w:val="TableText"/>
            </w:pPr>
            <w:r>
              <w:t>SHALL contain exactly one [1..1] role (CONF:4423-35830).</w:t>
            </w:r>
          </w:p>
        </w:tc>
        <w:tc>
          <w:tcPr>
            <w:tcW w:w="360" w:type="dxa"/>
          </w:tcPr>
          <w:p w14:paraId="64F5721A" w14:textId="77777777" w:rsidR="004B3F04" w:rsidRDefault="004B3F04" w:rsidP="000659BE">
            <w:pPr>
              <w:pStyle w:val="TableText"/>
            </w:pPr>
          </w:p>
        </w:tc>
      </w:tr>
      <w:tr w:rsidR="004B3F04" w14:paraId="749AC53D" w14:textId="77777777" w:rsidTr="000659BE">
        <w:trPr>
          <w:jc w:val="center"/>
        </w:trPr>
        <w:tc>
          <w:tcPr>
            <w:tcW w:w="360" w:type="dxa"/>
          </w:tcPr>
          <w:p w14:paraId="787B183E" w14:textId="77777777" w:rsidR="004B3F04" w:rsidRDefault="004B3F04" w:rsidP="000659BE">
            <w:pPr>
              <w:pStyle w:val="TableText"/>
            </w:pPr>
            <w:r>
              <w:t>CONF #: 4499-33643 Modified</w:t>
            </w:r>
          </w:p>
        </w:tc>
        <w:tc>
          <w:tcPr>
            <w:tcW w:w="360" w:type="dxa"/>
          </w:tcPr>
          <w:p w14:paraId="255E0281" w14:textId="77777777" w:rsidR="004B3F04" w:rsidRDefault="004B3F04" w:rsidP="000659BE">
            <w:pPr>
              <w:pStyle w:val="TableText"/>
            </w:pPr>
            <w:r>
              <w:t>SHALL contain exactly one [1..1] @extension="2019-05-01" (CONF:4423-33643).</w:t>
            </w:r>
          </w:p>
        </w:tc>
        <w:tc>
          <w:tcPr>
            <w:tcW w:w="360" w:type="dxa"/>
          </w:tcPr>
          <w:p w14:paraId="2292CBA2" w14:textId="77777777" w:rsidR="004B3F04" w:rsidRDefault="004B3F04" w:rsidP="000659BE">
            <w:pPr>
              <w:pStyle w:val="TableText"/>
            </w:pPr>
            <w:r>
              <w:t>SHALL contain exactly one [1..1] @extension="2021-02-01" (CONF:4499-33643).</w:t>
            </w:r>
          </w:p>
        </w:tc>
      </w:tr>
      <w:tr w:rsidR="004B3F04" w14:paraId="53E575B5" w14:textId="77777777" w:rsidTr="000659BE">
        <w:trPr>
          <w:jc w:val="center"/>
        </w:trPr>
        <w:tc>
          <w:tcPr>
            <w:tcW w:w="360" w:type="dxa"/>
          </w:tcPr>
          <w:p w14:paraId="708DA89F" w14:textId="77777777" w:rsidR="004B3F04" w:rsidRDefault="004B3F04" w:rsidP="000659BE">
            <w:pPr>
              <w:pStyle w:val="TableText"/>
            </w:pPr>
            <w:r>
              <w:t>CONF #: 4499-35088 Modified</w:t>
            </w:r>
          </w:p>
        </w:tc>
        <w:tc>
          <w:tcPr>
            <w:tcW w:w="360" w:type="dxa"/>
          </w:tcPr>
          <w:p w14:paraId="058AD885" w14:textId="77777777" w:rsidR="004B3F04" w:rsidRDefault="004B3F04" w:rsidP="000659BE">
            <w:pPr>
              <w:pStyle w:val="TableText"/>
            </w:pPr>
            <w:r>
              <w:t xml:space="preserve">MAY contain zero or one [0..1] participation (CONF:4423-35088) such that it </w:t>
            </w:r>
            <w:r>
              <w:br/>
              <w:t>Note: QDM Attribute: Requester</w:t>
            </w:r>
          </w:p>
        </w:tc>
        <w:tc>
          <w:tcPr>
            <w:tcW w:w="360" w:type="dxa"/>
          </w:tcPr>
          <w:p w14:paraId="3AA12A6D" w14:textId="77777777" w:rsidR="004B3F04" w:rsidRDefault="004B3F04" w:rsidP="000659BE">
            <w:pPr>
              <w:pStyle w:val="TableText"/>
            </w:pPr>
            <w:r>
              <w:t xml:space="preserve">MAY contain zero or more [0..*] participation (CONF:4499-35088) such that it </w:t>
            </w:r>
            <w:r>
              <w:br/>
              <w:t>Note: QDM Attribute: Requester</w:t>
            </w:r>
          </w:p>
        </w:tc>
      </w:tr>
      <w:tr w:rsidR="004B3F04" w14:paraId="4F19EF3E" w14:textId="77777777" w:rsidTr="000659BE">
        <w:trPr>
          <w:jc w:val="center"/>
        </w:trPr>
        <w:tc>
          <w:tcPr>
            <w:tcW w:w="360" w:type="dxa"/>
          </w:tcPr>
          <w:p w14:paraId="24E17FFD" w14:textId="77777777" w:rsidR="004B3F04" w:rsidRDefault="004B3F04" w:rsidP="000659BE">
            <w:pPr>
              <w:pStyle w:val="TableText"/>
            </w:pPr>
            <w:r>
              <w:t>CONF #: 4499-35092 Modified</w:t>
            </w:r>
          </w:p>
        </w:tc>
        <w:tc>
          <w:tcPr>
            <w:tcW w:w="360" w:type="dxa"/>
          </w:tcPr>
          <w:p w14:paraId="79F7E193" w14:textId="77777777" w:rsidR="004B3F04" w:rsidRDefault="004B3F04" w:rsidP="000659BE">
            <w:pPr>
              <w:pStyle w:val="TableText"/>
            </w:pPr>
            <w:r>
              <w:t xml:space="preserve">MAY contain zero or one [0..1] participation (CONF:4423-35092) such that it </w:t>
            </w:r>
            <w:r>
              <w:br/>
              <w:t>Note: QDM Attribute: Requester</w:t>
            </w:r>
          </w:p>
        </w:tc>
        <w:tc>
          <w:tcPr>
            <w:tcW w:w="360" w:type="dxa"/>
          </w:tcPr>
          <w:p w14:paraId="3595CE59" w14:textId="77777777" w:rsidR="004B3F04" w:rsidRDefault="004B3F04" w:rsidP="000659BE">
            <w:pPr>
              <w:pStyle w:val="TableText"/>
            </w:pPr>
            <w:r>
              <w:t xml:space="preserve">MAY contain zero or more [0..*] participation (CONF:4499-35092) such that it </w:t>
            </w:r>
            <w:r>
              <w:br/>
              <w:t>Note: QDM Attribute: Requester</w:t>
            </w:r>
          </w:p>
        </w:tc>
      </w:tr>
      <w:tr w:rsidR="004B3F04" w14:paraId="3C4D9DB5" w14:textId="77777777" w:rsidTr="000659BE">
        <w:trPr>
          <w:jc w:val="center"/>
        </w:trPr>
        <w:tc>
          <w:tcPr>
            <w:tcW w:w="360" w:type="dxa"/>
          </w:tcPr>
          <w:p w14:paraId="30FBFF3B" w14:textId="77777777" w:rsidR="004B3F04" w:rsidRDefault="004B3F04" w:rsidP="000659BE">
            <w:pPr>
              <w:pStyle w:val="TableText"/>
            </w:pPr>
            <w:r>
              <w:t>CONF #: 4499-35829 Modified</w:t>
            </w:r>
          </w:p>
        </w:tc>
        <w:tc>
          <w:tcPr>
            <w:tcW w:w="360" w:type="dxa"/>
          </w:tcPr>
          <w:p w14:paraId="4E7B4EE1" w14:textId="77777777" w:rsidR="004B3F04" w:rsidRDefault="004B3F04" w:rsidP="000659BE">
            <w:pPr>
              <w:pStyle w:val="TableText"/>
            </w:pPr>
            <w:r>
              <w:t xml:space="preserve">MAY contain zero or one [0..1] participation (CONF:4423-35829) </w:t>
            </w:r>
            <w:r>
              <w:lastRenderedPageBreak/>
              <w:t xml:space="preserve">such that it </w:t>
            </w:r>
            <w:r>
              <w:br/>
              <w:t>Note: QDM Attribute: Requester</w:t>
            </w:r>
          </w:p>
        </w:tc>
        <w:tc>
          <w:tcPr>
            <w:tcW w:w="360" w:type="dxa"/>
          </w:tcPr>
          <w:p w14:paraId="6B8DDC69" w14:textId="77777777" w:rsidR="004B3F04" w:rsidRDefault="004B3F04" w:rsidP="000659BE">
            <w:pPr>
              <w:pStyle w:val="TableText"/>
            </w:pPr>
            <w:r>
              <w:lastRenderedPageBreak/>
              <w:t xml:space="preserve">MAY contain zero or more [0..*] participation (CONF:4499-35829) </w:t>
            </w:r>
            <w:r>
              <w:lastRenderedPageBreak/>
              <w:t xml:space="preserve">such that it </w:t>
            </w:r>
            <w:r>
              <w:br/>
              <w:t>Note: QDM Attribute: Requester</w:t>
            </w:r>
          </w:p>
        </w:tc>
      </w:tr>
    </w:tbl>
    <w:p w14:paraId="08A80272" w14:textId="77777777" w:rsidR="004B3F04" w:rsidRDefault="004B3F04" w:rsidP="004B3F04">
      <w:pPr>
        <w:pStyle w:val="BodyText"/>
      </w:pPr>
    </w:p>
    <w:p w14:paraId="30729327" w14:textId="77777777" w:rsidR="004B3F04" w:rsidRDefault="004B3F04" w:rsidP="004B3F04">
      <w:pPr>
        <w:pStyle w:val="Heading2nospace"/>
      </w:pPr>
      <w:bookmarkStart w:id="3895" w:name="_Toc64841962"/>
      <w:bookmarkStart w:id="3896" w:name="_Toc65482877"/>
      <w:r>
        <w:lastRenderedPageBreak/>
        <w:t>Diagnostic Study, Performed (V4)</w:t>
      </w:r>
      <w:bookmarkEnd w:id="3895"/>
      <w:bookmarkEnd w:id="3896"/>
    </w:p>
    <w:p w14:paraId="3683FA70" w14:textId="77777777" w:rsidR="004B3F04" w:rsidRDefault="006C736C" w:rsidP="004B3F04">
      <w:pPr>
        <w:keepNext/>
      </w:pPr>
      <w:hyperlink w:anchor="E_Diagnostic_Study_Performed_V4_">
        <w:r w:rsidR="004B3F04">
          <w:rPr>
            <w:rStyle w:val="HyperlinkCourierBold"/>
          </w:rPr>
          <w:t>Diagnostic Study, Performed (V4) (urn:hl7ii:2.16.840.1.113883.10.20.28.4.23:2021-02-01)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925572C" w14:textId="77777777" w:rsidTr="000659BE">
        <w:trPr>
          <w:cantSplit/>
          <w:tblHeader/>
          <w:jc w:val="center"/>
        </w:trPr>
        <w:tc>
          <w:tcPr>
            <w:tcW w:w="360" w:type="dxa"/>
            <w:shd w:val="clear" w:color="auto" w:fill="E6E6E6"/>
          </w:tcPr>
          <w:p w14:paraId="002B682B" w14:textId="77777777" w:rsidR="004B3F04" w:rsidRDefault="004B3F04" w:rsidP="000659BE">
            <w:pPr>
              <w:pStyle w:val="TableHead"/>
            </w:pPr>
            <w:r>
              <w:t>Change</w:t>
            </w:r>
          </w:p>
        </w:tc>
        <w:tc>
          <w:tcPr>
            <w:tcW w:w="360" w:type="dxa"/>
            <w:shd w:val="clear" w:color="auto" w:fill="E6E6E6"/>
          </w:tcPr>
          <w:p w14:paraId="1C47E60E" w14:textId="77777777" w:rsidR="004B3F04" w:rsidRDefault="004B3F04" w:rsidP="000659BE">
            <w:pPr>
              <w:pStyle w:val="TableHead"/>
            </w:pPr>
            <w:r>
              <w:t>Old</w:t>
            </w:r>
          </w:p>
        </w:tc>
        <w:tc>
          <w:tcPr>
            <w:tcW w:w="360" w:type="dxa"/>
            <w:shd w:val="clear" w:color="auto" w:fill="E6E6E6"/>
          </w:tcPr>
          <w:p w14:paraId="0D5175EA" w14:textId="77777777" w:rsidR="004B3F04" w:rsidRDefault="004B3F04" w:rsidP="000659BE">
            <w:pPr>
              <w:pStyle w:val="TableHead"/>
            </w:pPr>
            <w:r>
              <w:t>New</w:t>
            </w:r>
          </w:p>
        </w:tc>
      </w:tr>
      <w:tr w:rsidR="004B3F04" w14:paraId="408057F6" w14:textId="77777777" w:rsidTr="000659BE">
        <w:trPr>
          <w:jc w:val="center"/>
        </w:trPr>
        <w:tc>
          <w:tcPr>
            <w:tcW w:w="360" w:type="dxa"/>
          </w:tcPr>
          <w:p w14:paraId="788DD932" w14:textId="77777777" w:rsidR="004B3F04" w:rsidRDefault="004B3F04" w:rsidP="000659BE">
            <w:pPr>
              <w:pStyle w:val="TableText"/>
            </w:pPr>
            <w:r>
              <w:t>Status</w:t>
            </w:r>
          </w:p>
        </w:tc>
        <w:tc>
          <w:tcPr>
            <w:tcW w:w="360" w:type="dxa"/>
          </w:tcPr>
          <w:p w14:paraId="74D2456D" w14:textId="77777777" w:rsidR="004B3F04" w:rsidRDefault="004B3F04" w:rsidP="000659BE">
            <w:pPr>
              <w:pStyle w:val="TableText"/>
            </w:pPr>
            <w:r>
              <w:t>Published</w:t>
            </w:r>
          </w:p>
        </w:tc>
        <w:tc>
          <w:tcPr>
            <w:tcW w:w="360" w:type="dxa"/>
          </w:tcPr>
          <w:p w14:paraId="41BE66F3" w14:textId="77777777" w:rsidR="004B3F04" w:rsidRDefault="004B3F04" w:rsidP="000659BE">
            <w:pPr>
              <w:pStyle w:val="TableText"/>
            </w:pPr>
            <w:r>
              <w:t>Draft</w:t>
            </w:r>
          </w:p>
        </w:tc>
      </w:tr>
      <w:tr w:rsidR="004B3F04" w14:paraId="11E309FA" w14:textId="77777777" w:rsidTr="000659BE">
        <w:trPr>
          <w:jc w:val="center"/>
        </w:trPr>
        <w:tc>
          <w:tcPr>
            <w:tcW w:w="360" w:type="dxa"/>
          </w:tcPr>
          <w:p w14:paraId="16BB507C" w14:textId="77777777" w:rsidR="004B3F04" w:rsidRDefault="004B3F04" w:rsidP="000659BE">
            <w:pPr>
              <w:pStyle w:val="TableText"/>
            </w:pPr>
            <w:r>
              <w:t>Name</w:t>
            </w:r>
          </w:p>
        </w:tc>
        <w:tc>
          <w:tcPr>
            <w:tcW w:w="360" w:type="dxa"/>
          </w:tcPr>
          <w:p w14:paraId="2B0B6FE7" w14:textId="77777777" w:rsidR="004B3F04" w:rsidRDefault="004B3F04" w:rsidP="000659BE">
            <w:pPr>
              <w:pStyle w:val="TableText"/>
            </w:pPr>
            <w:r>
              <w:t>Diagnostic Study, Performed (V3)</w:t>
            </w:r>
          </w:p>
        </w:tc>
        <w:tc>
          <w:tcPr>
            <w:tcW w:w="360" w:type="dxa"/>
          </w:tcPr>
          <w:p w14:paraId="70D0B600" w14:textId="77777777" w:rsidR="004B3F04" w:rsidRDefault="004B3F04" w:rsidP="000659BE">
            <w:pPr>
              <w:pStyle w:val="TableText"/>
            </w:pPr>
            <w:r>
              <w:t>Diagnostic Study, Performed (V4)</w:t>
            </w:r>
          </w:p>
        </w:tc>
      </w:tr>
      <w:tr w:rsidR="004B3F04" w14:paraId="62100DB9" w14:textId="77777777" w:rsidTr="000659BE">
        <w:trPr>
          <w:jc w:val="center"/>
        </w:trPr>
        <w:tc>
          <w:tcPr>
            <w:tcW w:w="360" w:type="dxa"/>
          </w:tcPr>
          <w:p w14:paraId="4E02658E" w14:textId="77777777" w:rsidR="004B3F04" w:rsidRDefault="004B3F04" w:rsidP="000659BE">
            <w:pPr>
              <w:pStyle w:val="TableText"/>
            </w:pPr>
            <w:r>
              <w:t>Oid</w:t>
            </w:r>
          </w:p>
        </w:tc>
        <w:tc>
          <w:tcPr>
            <w:tcW w:w="360" w:type="dxa"/>
          </w:tcPr>
          <w:p w14:paraId="4CFED918" w14:textId="77777777" w:rsidR="004B3F04" w:rsidRDefault="004B3F04" w:rsidP="000659BE">
            <w:pPr>
              <w:pStyle w:val="TableText"/>
            </w:pPr>
            <w:r>
              <w:t>urn:hl7ii:2.16.840.1.113883.10.20.28.4.23:2019-05-01</w:t>
            </w:r>
          </w:p>
        </w:tc>
        <w:tc>
          <w:tcPr>
            <w:tcW w:w="360" w:type="dxa"/>
          </w:tcPr>
          <w:p w14:paraId="67DB45C2" w14:textId="77777777" w:rsidR="004B3F04" w:rsidRDefault="004B3F04" w:rsidP="000659BE">
            <w:pPr>
              <w:pStyle w:val="TableText"/>
            </w:pPr>
            <w:r>
              <w:t>urn:hl7ii:2.16.840.1.113883.10.20.28.4.23:2021-02-01</w:t>
            </w:r>
          </w:p>
        </w:tc>
      </w:tr>
      <w:tr w:rsidR="004B3F04" w14:paraId="3485F2A3" w14:textId="77777777" w:rsidTr="000659BE">
        <w:trPr>
          <w:jc w:val="center"/>
        </w:trPr>
        <w:tc>
          <w:tcPr>
            <w:tcW w:w="360" w:type="dxa"/>
          </w:tcPr>
          <w:p w14:paraId="1CEB61C7" w14:textId="77777777" w:rsidR="004B3F04" w:rsidRDefault="004B3F04" w:rsidP="000659BE">
            <w:pPr>
              <w:pStyle w:val="TableText"/>
            </w:pPr>
            <w:r>
              <w:t>CONF #: 4499-36096 Added</w:t>
            </w:r>
          </w:p>
        </w:tc>
        <w:tc>
          <w:tcPr>
            <w:tcW w:w="360" w:type="dxa"/>
          </w:tcPr>
          <w:p w14:paraId="0D12D488" w14:textId="77777777" w:rsidR="004B3F04" w:rsidRDefault="004B3F04" w:rsidP="000659BE">
            <w:pPr>
              <w:pStyle w:val="TableText"/>
            </w:pPr>
          </w:p>
        </w:tc>
        <w:tc>
          <w:tcPr>
            <w:tcW w:w="360" w:type="dxa"/>
          </w:tcPr>
          <w:p w14:paraId="26701297" w14:textId="77777777" w:rsidR="004B3F04" w:rsidRDefault="004B3F04" w:rsidP="000659BE">
            <w:pPr>
              <w:pStyle w:val="TableText"/>
            </w:pPr>
            <w:r>
              <w:t xml:space="preserve">MAY contain zero or one [0..1] interpretationCode (CONF:4499-36096). </w:t>
            </w:r>
            <w:r>
              <w:br/>
              <w:t>Note: QDM Attribute: Interpretation</w:t>
            </w:r>
          </w:p>
        </w:tc>
      </w:tr>
      <w:tr w:rsidR="004B3F04" w14:paraId="4F770217" w14:textId="77777777" w:rsidTr="000659BE">
        <w:trPr>
          <w:jc w:val="center"/>
        </w:trPr>
        <w:tc>
          <w:tcPr>
            <w:tcW w:w="360" w:type="dxa"/>
          </w:tcPr>
          <w:p w14:paraId="11BA3182" w14:textId="77777777" w:rsidR="004B3F04" w:rsidRDefault="004B3F04" w:rsidP="000659BE">
            <w:pPr>
              <w:pStyle w:val="TableText"/>
            </w:pPr>
            <w:r>
              <w:t>CONF #: 4499-36097 Added</w:t>
            </w:r>
          </w:p>
        </w:tc>
        <w:tc>
          <w:tcPr>
            <w:tcW w:w="360" w:type="dxa"/>
          </w:tcPr>
          <w:p w14:paraId="2F09F6FC" w14:textId="77777777" w:rsidR="004B3F04" w:rsidRDefault="004B3F04" w:rsidP="000659BE">
            <w:pPr>
              <w:pStyle w:val="TableText"/>
            </w:pPr>
          </w:p>
        </w:tc>
        <w:tc>
          <w:tcPr>
            <w:tcW w:w="360" w:type="dxa"/>
          </w:tcPr>
          <w:p w14:paraId="2C54E236" w14:textId="77777777" w:rsidR="004B3F04" w:rsidRDefault="004B3F04" w:rsidP="000659BE">
            <w:pPr>
              <w:pStyle w:val="TableText"/>
            </w:pPr>
            <w:r>
              <w:t>The interpretationCode, if present, SHALL contain exactly one [1..1] item (CONF:4499-36097).</w:t>
            </w:r>
          </w:p>
        </w:tc>
      </w:tr>
      <w:tr w:rsidR="004B3F04" w14:paraId="4AB79318" w14:textId="77777777" w:rsidTr="000659BE">
        <w:trPr>
          <w:jc w:val="center"/>
        </w:trPr>
        <w:tc>
          <w:tcPr>
            <w:tcW w:w="360" w:type="dxa"/>
          </w:tcPr>
          <w:p w14:paraId="23980958" w14:textId="77777777" w:rsidR="004B3F04" w:rsidRDefault="004B3F04" w:rsidP="000659BE">
            <w:pPr>
              <w:pStyle w:val="TableText"/>
            </w:pPr>
            <w:r>
              <w:t>CONF #: 4499-36098 Added</w:t>
            </w:r>
          </w:p>
        </w:tc>
        <w:tc>
          <w:tcPr>
            <w:tcW w:w="360" w:type="dxa"/>
          </w:tcPr>
          <w:p w14:paraId="1AAB3868" w14:textId="77777777" w:rsidR="004B3F04" w:rsidRDefault="004B3F04" w:rsidP="000659BE">
            <w:pPr>
              <w:pStyle w:val="TableText"/>
            </w:pPr>
          </w:p>
        </w:tc>
        <w:tc>
          <w:tcPr>
            <w:tcW w:w="360" w:type="dxa"/>
          </w:tcPr>
          <w:p w14:paraId="359FB38A" w14:textId="77777777" w:rsidR="004B3F04" w:rsidRDefault="004B3F04" w:rsidP="000659BE">
            <w:pPr>
              <w:pStyle w:val="TableText"/>
            </w:pPr>
            <w:r>
              <w:t>SHALL contain exactly one [1..1] role (CONF:4499-36098).</w:t>
            </w:r>
          </w:p>
        </w:tc>
      </w:tr>
      <w:tr w:rsidR="004B3F04" w14:paraId="1AE47C48" w14:textId="77777777" w:rsidTr="000659BE">
        <w:trPr>
          <w:jc w:val="center"/>
        </w:trPr>
        <w:tc>
          <w:tcPr>
            <w:tcW w:w="360" w:type="dxa"/>
          </w:tcPr>
          <w:p w14:paraId="7F92D103" w14:textId="77777777" w:rsidR="004B3F04" w:rsidRDefault="004B3F04" w:rsidP="000659BE">
            <w:pPr>
              <w:pStyle w:val="TableText"/>
            </w:pPr>
            <w:r>
              <w:t>CONF #: 4499-36099 Added</w:t>
            </w:r>
          </w:p>
        </w:tc>
        <w:tc>
          <w:tcPr>
            <w:tcW w:w="360" w:type="dxa"/>
          </w:tcPr>
          <w:p w14:paraId="3E69635D" w14:textId="77777777" w:rsidR="004B3F04" w:rsidRDefault="004B3F04" w:rsidP="000659BE">
            <w:pPr>
              <w:pStyle w:val="TableText"/>
            </w:pPr>
          </w:p>
        </w:tc>
        <w:tc>
          <w:tcPr>
            <w:tcW w:w="360" w:type="dxa"/>
          </w:tcPr>
          <w:p w14:paraId="6C15C99D" w14:textId="77777777" w:rsidR="004B3F04" w:rsidRDefault="004B3F04" w:rsidP="000659BE">
            <w:pPr>
              <w:pStyle w:val="TableText"/>
            </w:pPr>
            <w:r>
              <w:t>SHALL contain exactly one [1..1] role (CONF:4499-36099).</w:t>
            </w:r>
          </w:p>
        </w:tc>
      </w:tr>
      <w:tr w:rsidR="004B3F04" w14:paraId="6A3CC64E" w14:textId="77777777" w:rsidTr="000659BE">
        <w:trPr>
          <w:jc w:val="center"/>
        </w:trPr>
        <w:tc>
          <w:tcPr>
            <w:tcW w:w="360" w:type="dxa"/>
          </w:tcPr>
          <w:p w14:paraId="4A808D87" w14:textId="77777777" w:rsidR="004B3F04" w:rsidRDefault="004B3F04" w:rsidP="000659BE">
            <w:pPr>
              <w:pStyle w:val="TableText"/>
            </w:pPr>
            <w:r>
              <w:t>CONF #: 4499-36100 Added</w:t>
            </w:r>
          </w:p>
        </w:tc>
        <w:tc>
          <w:tcPr>
            <w:tcW w:w="360" w:type="dxa"/>
          </w:tcPr>
          <w:p w14:paraId="40C256CC" w14:textId="77777777" w:rsidR="004B3F04" w:rsidRDefault="004B3F04" w:rsidP="000659BE">
            <w:pPr>
              <w:pStyle w:val="TableText"/>
            </w:pPr>
          </w:p>
        </w:tc>
        <w:tc>
          <w:tcPr>
            <w:tcW w:w="360" w:type="dxa"/>
          </w:tcPr>
          <w:p w14:paraId="7A88B961" w14:textId="77777777" w:rsidR="004B3F04" w:rsidRDefault="004B3F04" w:rsidP="000659BE">
            <w:pPr>
              <w:pStyle w:val="TableText"/>
            </w:pPr>
            <w:r>
              <w:t>SHALL contain exactly one [1..1] role (CONF:4499-36100).</w:t>
            </w:r>
          </w:p>
        </w:tc>
      </w:tr>
      <w:tr w:rsidR="004B3F04" w14:paraId="232395B3" w14:textId="77777777" w:rsidTr="000659BE">
        <w:trPr>
          <w:jc w:val="center"/>
        </w:trPr>
        <w:tc>
          <w:tcPr>
            <w:tcW w:w="360" w:type="dxa"/>
          </w:tcPr>
          <w:p w14:paraId="38909925" w14:textId="77777777" w:rsidR="004B3F04" w:rsidRDefault="004B3F04" w:rsidP="000659BE">
            <w:pPr>
              <w:pStyle w:val="TableText"/>
            </w:pPr>
            <w:r>
              <w:t>CONF #: 4499-36101 Added</w:t>
            </w:r>
          </w:p>
        </w:tc>
        <w:tc>
          <w:tcPr>
            <w:tcW w:w="360" w:type="dxa"/>
          </w:tcPr>
          <w:p w14:paraId="1E4FEF1E" w14:textId="77777777" w:rsidR="004B3F04" w:rsidRDefault="004B3F04" w:rsidP="000659BE">
            <w:pPr>
              <w:pStyle w:val="TableText"/>
            </w:pPr>
          </w:p>
        </w:tc>
        <w:tc>
          <w:tcPr>
            <w:tcW w:w="360" w:type="dxa"/>
          </w:tcPr>
          <w:p w14:paraId="7B952118" w14:textId="77777777" w:rsidR="004B3F04" w:rsidRDefault="004B3F04" w:rsidP="000659BE">
            <w:pPr>
              <w:pStyle w:val="TableText"/>
            </w:pPr>
            <w:r>
              <w:t>SHALL contain exactly one [1..1] patient (CONF:4499-36101).</w:t>
            </w:r>
          </w:p>
        </w:tc>
      </w:tr>
      <w:tr w:rsidR="004B3F04" w14:paraId="61512243" w14:textId="77777777" w:rsidTr="000659BE">
        <w:trPr>
          <w:jc w:val="center"/>
        </w:trPr>
        <w:tc>
          <w:tcPr>
            <w:tcW w:w="360" w:type="dxa"/>
          </w:tcPr>
          <w:p w14:paraId="2732B0CC" w14:textId="77777777" w:rsidR="004B3F04" w:rsidRDefault="004B3F04" w:rsidP="000659BE">
            <w:pPr>
              <w:pStyle w:val="TableText"/>
            </w:pPr>
            <w:r>
              <w:t>CONF #: 4499-36102 Added</w:t>
            </w:r>
          </w:p>
        </w:tc>
        <w:tc>
          <w:tcPr>
            <w:tcW w:w="360" w:type="dxa"/>
          </w:tcPr>
          <w:p w14:paraId="5EB5417F" w14:textId="77777777" w:rsidR="004B3F04" w:rsidRDefault="004B3F04" w:rsidP="000659BE">
            <w:pPr>
              <w:pStyle w:val="TableText"/>
            </w:pPr>
          </w:p>
        </w:tc>
        <w:tc>
          <w:tcPr>
            <w:tcW w:w="360" w:type="dxa"/>
          </w:tcPr>
          <w:p w14:paraId="6A9E9899" w14:textId="77777777" w:rsidR="004B3F04" w:rsidRDefault="004B3F04" w:rsidP="000659BE">
            <w:pPr>
              <w:pStyle w:val="TableText"/>
            </w:pPr>
            <w:r>
              <w:t xml:space="preserve">MAY contain zero or more [0..*] outboundRelationship (CONF:4499-36102) such that it </w:t>
            </w:r>
            <w:r>
              <w:br/>
              <w:t>Note: QDM Attribute: Related To</w:t>
            </w:r>
          </w:p>
        </w:tc>
      </w:tr>
      <w:tr w:rsidR="004B3F04" w14:paraId="77E087F2" w14:textId="77777777" w:rsidTr="000659BE">
        <w:trPr>
          <w:jc w:val="center"/>
        </w:trPr>
        <w:tc>
          <w:tcPr>
            <w:tcW w:w="360" w:type="dxa"/>
          </w:tcPr>
          <w:p w14:paraId="009C47C6" w14:textId="77777777" w:rsidR="004B3F04" w:rsidRDefault="004B3F04" w:rsidP="000659BE">
            <w:pPr>
              <w:pStyle w:val="TableText"/>
            </w:pPr>
            <w:r>
              <w:t>CONF #: 4499-36103 Added</w:t>
            </w:r>
          </w:p>
        </w:tc>
        <w:tc>
          <w:tcPr>
            <w:tcW w:w="360" w:type="dxa"/>
          </w:tcPr>
          <w:p w14:paraId="067A2BD5" w14:textId="77777777" w:rsidR="004B3F04" w:rsidRDefault="004B3F04" w:rsidP="000659BE">
            <w:pPr>
              <w:pStyle w:val="TableText"/>
            </w:pPr>
          </w:p>
        </w:tc>
        <w:tc>
          <w:tcPr>
            <w:tcW w:w="360" w:type="dxa"/>
          </w:tcPr>
          <w:p w14:paraId="17F04700" w14:textId="77777777" w:rsidR="004B3F04" w:rsidRDefault="004B3F04" w:rsidP="000659BE">
            <w:pPr>
              <w:pStyle w:val="TableText"/>
            </w:pPr>
            <w:r>
              <w:t>SHALL contain exactly one [1..1] observationCriteria (CONF:4499-36103).</w:t>
            </w:r>
          </w:p>
        </w:tc>
      </w:tr>
      <w:tr w:rsidR="004B3F04" w14:paraId="6798445F" w14:textId="77777777" w:rsidTr="000659BE">
        <w:trPr>
          <w:jc w:val="center"/>
        </w:trPr>
        <w:tc>
          <w:tcPr>
            <w:tcW w:w="360" w:type="dxa"/>
          </w:tcPr>
          <w:p w14:paraId="7BCC51A4" w14:textId="77777777" w:rsidR="004B3F04" w:rsidRDefault="004B3F04" w:rsidP="000659BE">
            <w:pPr>
              <w:pStyle w:val="TableText"/>
            </w:pPr>
            <w:r>
              <w:t>CONF #: 4499-36104 Added</w:t>
            </w:r>
          </w:p>
        </w:tc>
        <w:tc>
          <w:tcPr>
            <w:tcW w:w="360" w:type="dxa"/>
          </w:tcPr>
          <w:p w14:paraId="68650739" w14:textId="77777777" w:rsidR="004B3F04" w:rsidRDefault="004B3F04" w:rsidP="000659BE">
            <w:pPr>
              <w:pStyle w:val="TableText"/>
            </w:pPr>
          </w:p>
        </w:tc>
        <w:tc>
          <w:tcPr>
            <w:tcW w:w="360" w:type="dxa"/>
          </w:tcPr>
          <w:p w14:paraId="06D2FF49" w14:textId="77777777" w:rsidR="004B3F04" w:rsidRDefault="004B3F04" w:rsidP="000659BE">
            <w:pPr>
              <w:pStyle w:val="TableText"/>
            </w:pPr>
            <w:r>
              <w:t>This item SHOULD contain zero or one [0..1] @valueSet (CONF:4499-36104).</w:t>
            </w:r>
          </w:p>
        </w:tc>
      </w:tr>
      <w:tr w:rsidR="004B3F04" w14:paraId="57996C0A" w14:textId="77777777" w:rsidTr="000659BE">
        <w:trPr>
          <w:jc w:val="center"/>
        </w:trPr>
        <w:tc>
          <w:tcPr>
            <w:tcW w:w="360" w:type="dxa"/>
          </w:tcPr>
          <w:p w14:paraId="5783DAD5" w14:textId="77777777" w:rsidR="004B3F04" w:rsidRDefault="004B3F04" w:rsidP="000659BE">
            <w:pPr>
              <w:pStyle w:val="TableText"/>
            </w:pPr>
            <w:r>
              <w:t>CONF #: 4499-36105 Added</w:t>
            </w:r>
          </w:p>
        </w:tc>
        <w:tc>
          <w:tcPr>
            <w:tcW w:w="360" w:type="dxa"/>
          </w:tcPr>
          <w:p w14:paraId="786F13EA" w14:textId="77777777" w:rsidR="004B3F04" w:rsidRDefault="004B3F04" w:rsidP="000659BE">
            <w:pPr>
              <w:pStyle w:val="TableText"/>
            </w:pPr>
          </w:p>
        </w:tc>
        <w:tc>
          <w:tcPr>
            <w:tcW w:w="360" w:type="dxa"/>
          </w:tcPr>
          <w:p w14:paraId="585BDF7C" w14:textId="77777777" w:rsidR="004B3F04" w:rsidRDefault="004B3F04" w:rsidP="000659BE">
            <w:pPr>
              <w:pStyle w:val="TableText"/>
            </w:pPr>
            <w:r>
              <w:t>SHALL contain exactly one [1..1] @typeCode="REFR" Refers To (CodeSystem: HL7ActRelationshipType urn:oid:2.16.840.1.113883.5.1002) (CONF:4499-36105).</w:t>
            </w:r>
          </w:p>
        </w:tc>
      </w:tr>
      <w:tr w:rsidR="004B3F04" w14:paraId="524AFF3D" w14:textId="77777777" w:rsidTr="000659BE">
        <w:trPr>
          <w:jc w:val="center"/>
        </w:trPr>
        <w:tc>
          <w:tcPr>
            <w:tcW w:w="360" w:type="dxa"/>
          </w:tcPr>
          <w:p w14:paraId="33D2AD3A" w14:textId="77777777" w:rsidR="004B3F04" w:rsidRDefault="004B3F04" w:rsidP="000659BE">
            <w:pPr>
              <w:pStyle w:val="TableText"/>
            </w:pPr>
            <w:r>
              <w:t>CONF #: 4423-35098 Removed</w:t>
            </w:r>
          </w:p>
        </w:tc>
        <w:tc>
          <w:tcPr>
            <w:tcW w:w="360" w:type="dxa"/>
          </w:tcPr>
          <w:p w14:paraId="344C4BA2" w14:textId="77777777" w:rsidR="004B3F04" w:rsidRDefault="004B3F04" w:rsidP="000659BE">
            <w:pPr>
              <w:pStyle w:val="TableText"/>
            </w:pPr>
            <w:r>
              <w:t>SHALL contain exactly one [1..1] role (CONF:4423-35098).</w:t>
            </w:r>
          </w:p>
        </w:tc>
        <w:tc>
          <w:tcPr>
            <w:tcW w:w="360" w:type="dxa"/>
          </w:tcPr>
          <w:p w14:paraId="6DFE5D37" w14:textId="77777777" w:rsidR="004B3F04" w:rsidRDefault="004B3F04" w:rsidP="000659BE">
            <w:pPr>
              <w:pStyle w:val="TableText"/>
            </w:pPr>
          </w:p>
        </w:tc>
      </w:tr>
      <w:tr w:rsidR="004B3F04" w14:paraId="298C383C" w14:textId="77777777" w:rsidTr="000659BE">
        <w:trPr>
          <w:jc w:val="center"/>
        </w:trPr>
        <w:tc>
          <w:tcPr>
            <w:tcW w:w="360" w:type="dxa"/>
          </w:tcPr>
          <w:p w14:paraId="222EB588" w14:textId="77777777" w:rsidR="004B3F04" w:rsidRDefault="004B3F04" w:rsidP="000659BE">
            <w:pPr>
              <w:pStyle w:val="TableText"/>
            </w:pPr>
            <w:r>
              <w:t>CONF #: 4423-35100 Removed</w:t>
            </w:r>
          </w:p>
        </w:tc>
        <w:tc>
          <w:tcPr>
            <w:tcW w:w="360" w:type="dxa"/>
          </w:tcPr>
          <w:p w14:paraId="74F6EB3C" w14:textId="77777777" w:rsidR="004B3F04" w:rsidRDefault="004B3F04" w:rsidP="000659BE">
            <w:pPr>
              <w:pStyle w:val="TableText"/>
            </w:pPr>
            <w:r>
              <w:t>SHALL contain exactly one [1..1] patient (CONF:4423-35100).</w:t>
            </w:r>
          </w:p>
        </w:tc>
        <w:tc>
          <w:tcPr>
            <w:tcW w:w="360" w:type="dxa"/>
          </w:tcPr>
          <w:p w14:paraId="3FAB4BEA" w14:textId="77777777" w:rsidR="004B3F04" w:rsidRDefault="004B3F04" w:rsidP="000659BE">
            <w:pPr>
              <w:pStyle w:val="TableText"/>
            </w:pPr>
          </w:p>
        </w:tc>
      </w:tr>
      <w:tr w:rsidR="004B3F04" w14:paraId="68DA4EB4" w14:textId="77777777" w:rsidTr="000659BE">
        <w:trPr>
          <w:jc w:val="center"/>
        </w:trPr>
        <w:tc>
          <w:tcPr>
            <w:tcW w:w="360" w:type="dxa"/>
          </w:tcPr>
          <w:p w14:paraId="035622AD" w14:textId="77777777" w:rsidR="004B3F04" w:rsidRDefault="004B3F04" w:rsidP="000659BE">
            <w:pPr>
              <w:pStyle w:val="TableText"/>
            </w:pPr>
            <w:r>
              <w:t>CONF #: 4423-35104 Removed</w:t>
            </w:r>
          </w:p>
        </w:tc>
        <w:tc>
          <w:tcPr>
            <w:tcW w:w="360" w:type="dxa"/>
          </w:tcPr>
          <w:p w14:paraId="1A7D0843" w14:textId="77777777" w:rsidR="004B3F04" w:rsidRDefault="004B3F04" w:rsidP="000659BE">
            <w:pPr>
              <w:pStyle w:val="TableText"/>
            </w:pPr>
            <w:r>
              <w:t>SHALL contain exactly one [1..1] role (CONF:4423-35104).</w:t>
            </w:r>
          </w:p>
        </w:tc>
        <w:tc>
          <w:tcPr>
            <w:tcW w:w="360" w:type="dxa"/>
          </w:tcPr>
          <w:p w14:paraId="49B2BBC5" w14:textId="77777777" w:rsidR="004B3F04" w:rsidRDefault="004B3F04" w:rsidP="000659BE">
            <w:pPr>
              <w:pStyle w:val="TableText"/>
            </w:pPr>
          </w:p>
        </w:tc>
      </w:tr>
      <w:tr w:rsidR="004B3F04" w14:paraId="6B9D8714" w14:textId="77777777" w:rsidTr="000659BE">
        <w:trPr>
          <w:jc w:val="center"/>
        </w:trPr>
        <w:tc>
          <w:tcPr>
            <w:tcW w:w="360" w:type="dxa"/>
          </w:tcPr>
          <w:p w14:paraId="1A0A3CF0" w14:textId="77777777" w:rsidR="004B3F04" w:rsidRDefault="004B3F04" w:rsidP="000659BE">
            <w:pPr>
              <w:pStyle w:val="TableText"/>
            </w:pPr>
            <w:r>
              <w:t>CONF #: 4423-35833 Removed</w:t>
            </w:r>
          </w:p>
        </w:tc>
        <w:tc>
          <w:tcPr>
            <w:tcW w:w="360" w:type="dxa"/>
          </w:tcPr>
          <w:p w14:paraId="15D08C18" w14:textId="77777777" w:rsidR="004B3F04" w:rsidRDefault="004B3F04" w:rsidP="000659BE">
            <w:pPr>
              <w:pStyle w:val="TableText"/>
            </w:pPr>
            <w:r>
              <w:t>SHALL contain exactly one [1..1] role (CONF:4423-35833).</w:t>
            </w:r>
          </w:p>
        </w:tc>
        <w:tc>
          <w:tcPr>
            <w:tcW w:w="360" w:type="dxa"/>
          </w:tcPr>
          <w:p w14:paraId="7C9B4470" w14:textId="77777777" w:rsidR="004B3F04" w:rsidRDefault="004B3F04" w:rsidP="000659BE">
            <w:pPr>
              <w:pStyle w:val="TableText"/>
            </w:pPr>
          </w:p>
        </w:tc>
      </w:tr>
      <w:tr w:rsidR="004B3F04" w14:paraId="3EAC251E" w14:textId="77777777" w:rsidTr="000659BE">
        <w:trPr>
          <w:jc w:val="center"/>
        </w:trPr>
        <w:tc>
          <w:tcPr>
            <w:tcW w:w="360" w:type="dxa"/>
          </w:tcPr>
          <w:p w14:paraId="1553F6FD" w14:textId="77777777" w:rsidR="004B3F04" w:rsidRDefault="004B3F04" w:rsidP="000659BE">
            <w:pPr>
              <w:pStyle w:val="TableText"/>
            </w:pPr>
            <w:r>
              <w:lastRenderedPageBreak/>
              <w:t>CONF #: 4499-33605 Modified</w:t>
            </w:r>
          </w:p>
        </w:tc>
        <w:tc>
          <w:tcPr>
            <w:tcW w:w="360" w:type="dxa"/>
          </w:tcPr>
          <w:p w14:paraId="513710F7" w14:textId="77777777" w:rsidR="004B3F04" w:rsidRDefault="004B3F04" w:rsidP="000659BE">
            <w:pPr>
              <w:pStyle w:val="TableText"/>
            </w:pPr>
            <w:r>
              <w:t>SHALL contain exactly one [1..1] @extension="2019-05-01" (CONF:4423-33605).</w:t>
            </w:r>
          </w:p>
        </w:tc>
        <w:tc>
          <w:tcPr>
            <w:tcW w:w="360" w:type="dxa"/>
          </w:tcPr>
          <w:p w14:paraId="4892B164" w14:textId="77777777" w:rsidR="004B3F04" w:rsidRDefault="004B3F04" w:rsidP="000659BE">
            <w:pPr>
              <w:pStyle w:val="TableText"/>
            </w:pPr>
            <w:r>
              <w:t>SHALL contain exactly one [1..1] @extension="2021-02-01" (CONF:4499-33605).</w:t>
            </w:r>
          </w:p>
        </w:tc>
      </w:tr>
      <w:tr w:rsidR="004B3F04" w14:paraId="3C3C1145" w14:textId="77777777" w:rsidTr="000659BE">
        <w:trPr>
          <w:jc w:val="center"/>
        </w:trPr>
        <w:tc>
          <w:tcPr>
            <w:tcW w:w="360" w:type="dxa"/>
          </w:tcPr>
          <w:p w14:paraId="6D18B6EE" w14:textId="77777777" w:rsidR="004B3F04" w:rsidRDefault="004B3F04" w:rsidP="000659BE">
            <w:pPr>
              <w:pStyle w:val="TableText"/>
            </w:pPr>
            <w:r>
              <w:t>CONF #: 4499-35097 Modified</w:t>
            </w:r>
          </w:p>
        </w:tc>
        <w:tc>
          <w:tcPr>
            <w:tcW w:w="360" w:type="dxa"/>
          </w:tcPr>
          <w:p w14:paraId="682EA9CA" w14:textId="77777777" w:rsidR="004B3F04" w:rsidRDefault="004B3F04" w:rsidP="000659BE">
            <w:pPr>
              <w:pStyle w:val="TableText"/>
            </w:pPr>
            <w:r>
              <w:t xml:space="preserve">MAY contain zero or one [0..1] participation (CONF:4423-35097) such that it </w:t>
            </w:r>
            <w:r>
              <w:br/>
              <w:t>Note: QDM Attribute: Requester</w:t>
            </w:r>
          </w:p>
        </w:tc>
        <w:tc>
          <w:tcPr>
            <w:tcW w:w="360" w:type="dxa"/>
          </w:tcPr>
          <w:p w14:paraId="6134A8C9" w14:textId="77777777" w:rsidR="004B3F04" w:rsidRDefault="004B3F04" w:rsidP="000659BE">
            <w:pPr>
              <w:pStyle w:val="TableText"/>
            </w:pPr>
            <w:r>
              <w:t xml:space="preserve">MAY contain zero or more [0..*] participation (CONF:4499-35097) such that it </w:t>
            </w:r>
            <w:r>
              <w:br/>
              <w:t>Note: QDM Attribute: Requester</w:t>
            </w:r>
          </w:p>
        </w:tc>
      </w:tr>
      <w:tr w:rsidR="004B3F04" w14:paraId="46C1C41E" w14:textId="77777777" w:rsidTr="000659BE">
        <w:trPr>
          <w:jc w:val="center"/>
        </w:trPr>
        <w:tc>
          <w:tcPr>
            <w:tcW w:w="360" w:type="dxa"/>
          </w:tcPr>
          <w:p w14:paraId="676F4D45" w14:textId="77777777" w:rsidR="004B3F04" w:rsidRDefault="004B3F04" w:rsidP="000659BE">
            <w:pPr>
              <w:pStyle w:val="TableText"/>
            </w:pPr>
            <w:r>
              <w:t>CONF #: 4499-35103 Modified</w:t>
            </w:r>
          </w:p>
        </w:tc>
        <w:tc>
          <w:tcPr>
            <w:tcW w:w="360" w:type="dxa"/>
          </w:tcPr>
          <w:p w14:paraId="33F43BAA" w14:textId="77777777" w:rsidR="004B3F04" w:rsidRDefault="004B3F04" w:rsidP="000659BE">
            <w:pPr>
              <w:pStyle w:val="TableText"/>
            </w:pPr>
            <w:r>
              <w:t xml:space="preserve">MAY contain zero or one [0..1] participation (CONF:4423-35103) such that it </w:t>
            </w:r>
            <w:r>
              <w:br/>
              <w:t>Note: QDM Attribute: Requester</w:t>
            </w:r>
          </w:p>
        </w:tc>
        <w:tc>
          <w:tcPr>
            <w:tcW w:w="360" w:type="dxa"/>
          </w:tcPr>
          <w:p w14:paraId="3BA1BC4E" w14:textId="77777777" w:rsidR="004B3F04" w:rsidRDefault="004B3F04" w:rsidP="000659BE">
            <w:pPr>
              <w:pStyle w:val="TableText"/>
            </w:pPr>
            <w:r>
              <w:t xml:space="preserve">MAY contain zero or more [0..*] participation (CONF:4499-35103) such that it </w:t>
            </w:r>
            <w:r>
              <w:br/>
              <w:t>Note: QDM Attribute: Requester</w:t>
            </w:r>
          </w:p>
        </w:tc>
      </w:tr>
      <w:tr w:rsidR="004B3F04" w14:paraId="38758482" w14:textId="77777777" w:rsidTr="000659BE">
        <w:trPr>
          <w:jc w:val="center"/>
        </w:trPr>
        <w:tc>
          <w:tcPr>
            <w:tcW w:w="360" w:type="dxa"/>
          </w:tcPr>
          <w:p w14:paraId="128D8D31" w14:textId="77777777" w:rsidR="004B3F04" w:rsidRDefault="004B3F04" w:rsidP="000659BE">
            <w:pPr>
              <w:pStyle w:val="TableText"/>
            </w:pPr>
            <w:r>
              <w:t>CONF #: 4499-35832 Modified</w:t>
            </w:r>
          </w:p>
        </w:tc>
        <w:tc>
          <w:tcPr>
            <w:tcW w:w="360" w:type="dxa"/>
          </w:tcPr>
          <w:p w14:paraId="5B6E3F8E" w14:textId="77777777" w:rsidR="004B3F04" w:rsidRDefault="004B3F04" w:rsidP="000659BE">
            <w:pPr>
              <w:pStyle w:val="TableText"/>
            </w:pPr>
            <w:r>
              <w:t xml:space="preserve">MAY contain zero or one [0..1] participation (CONF:4423-35832) such that it </w:t>
            </w:r>
            <w:r>
              <w:br/>
              <w:t>Note: QDM Attribute: Requester</w:t>
            </w:r>
          </w:p>
        </w:tc>
        <w:tc>
          <w:tcPr>
            <w:tcW w:w="360" w:type="dxa"/>
          </w:tcPr>
          <w:p w14:paraId="2F89119D" w14:textId="77777777" w:rsidR="004B3F04" w:rsidRDefault="004B3F04" w:rsidP="000659BE">
            <w:pPr>
              <w:pStyle w:val="TableText"/>
            </w:pPr>
            <w:r>
              <w:t xml:space="preserve">MAY contain zero or more [0..*] participation (CONF:4499-35832) such that it </w:t>
            </w:r>
            <w:r>
              <w:br/>
              <w:t>Note: QDM Attribute: Requester</w:t>
            </w:r>
          </w:p>
        </w:tc>
      </w:tr>
    </w:tbl>
    <w:p w14:paraId="0F694C37" w14:textId="77777777" w:rsidR="004B3F04" w:rsidRDefault="004B3F04" w:rsidP="004B3F04">
      <w:pPr>
        <w:pStyle w:val="BodyText"/>
      </w:pPr>
    </w:p>
    <w:p w14:paraId="559D9D6A" w14:textId="77777777" w:rsidR="004B3F04" w:rsidRDefault="004B3F04" w:rsidP="004B3F04">
      <w:pPr>
        <w:pStyle w:val="Heading2nospace"/>
      </w:pPr>
      <w:bookmarkStart w:id="3897" w:name="_Toc64841963"/>
      <w:bookmarkStart w:id="3898" w:name="_Toc65482878"/>
      <w:r>
        <w:lastRenderedPageBreak/>
        <w:t>Diagnostic Study, Recommended (V5)</w:t>
      </w:r>
      <w:bookmarkEnd w:id="3897"/>
      <w:bookmarkEnd w:id="3898"/>
    </w:p>
    <w:p w14:paraId="1AACD7A2" w14:textId="77777777" w:rsidR="004B3F04" w:rsidRDefault="006C736C" w:rsidP="004B3F04">
      <w:pPr>
        <w:keepNext/>
      </w:pPr>
      <w:hyperlink w:anchor="E_Diagnostic_Study_Recommended_V5_">
        <w:r w:rsidR="004B3F04">
          <w:rPr>
            <w:rStyle w:val="HyperlinkCourierBold"/>
          </w:rPr>
          <w:t>Diagnostic Study, Recommended (V5) (urn:hl7ii:2.16.840.1.113883.10.20.28.4.24:2021-02-01)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BB86143" w14:textId="77777777" w:rsidTr="000659BE">
        <w:trPr>
          <w:cantSplit/>
          <w:tblHeader/>
          <w:jc w:val="center"/>
        </w:trPr>
        <w:tc>
          <w:tcPr>
            <w:tcW w:w="360" w:type="dxa"/>
            <w:shd w:val="clear" w:color="auto" w:fill="E6E6E6"/>
          </w:tcPr>
          <w:p w14:paraId="73D91972" w14:textId="77777777" w:rsidR="004B3F04" w:rsidRDefault="004B3F04" w:rsidP="000659BE">
            <w:pPr>
              <w:pStyle w:val="TableHead"/>
            </w:pPr>
            <w:r>
              <w:t>Change</w:t>
            </w:r>
          </w:p>
        </w:tc>
        <w:tc>
          <w:tcPr>
            <w:tcW w:w="360" w:type="dxa"/>
            <w:shd w:val="clear" w:color="auto" w:fill="E6E6E6"/>
          </w:tcPr>
          <w:p w14:paraId="6AB22213" w14:textId="77777777" w:rsidR="004B3F04" w:rsidRDefault="004B3F04" w:rsidP="000659BE">
            <w:pPr>
              <w:pStyle w:val="TableHead"/>
            </w:pPr>
            <w:r>
              <w:t>Old</w:t>
            </w:r>
          </w:p>
        </w:tc>
        <w:tc>
          <w:tcPr>
            <w:tcW w:w="360" w:type="dxa"/>
            <w:shd w:val="clear" w:color="auto" w:fill="E6E6E6"/>
          </w:tcPr>
          <w:p w14:paraId="4ED20FE3" w14:textId="77777777" w:rsidR="004B3F04" w:rsidRDefault="004B3F04" w:rsidP="000659BE">
            <w:pPr>
              <w:pStyle w:val="TableHead"/>
            </w:pPr>
            <w:r>
              <w:t>New</w:t>
            </w:r>
          </w:p>
        </w:tc>
      </w:tr>
      <w:tr w:rsidR="004B3F04" w14:paraId="4D5EAD03" w14:textId="77777777" w:rsidTr="000659BE">
        <w:trPr>
          <w:jc w:val="center"/>
        </w:trPr>
        <w:tc>
          <w:tcPr>
            <w:tcW w:w="360" w:type="dxa"/>
          </w:tcPr>
          <w:p w14:paraId="1B783377" w14:textId="77777777" w:rsidR="004B3F04" w:rsidRDefault="004B3F04" w:rsidP="000659BE">
            <w:pPr>
              <w:pStyle w:val="TableText"/>
            </w:pPr>
            <w:r>
              <w:t>Status</w:t>
            </w:r>
          </w:p>
        </w:tc>
        <w:tc>
          <w:tcPr>
            <w:tcW w:w="360" w:type="dxa"/>
          </w:tcPr>
          <w:p w14:paraId="6D5B13E6" w14:textId="77777777" w:rsidR="004B3F04" w:rsidRDefault="004B3F04" w:rsidP="000659BE">
            <w:pPr>
              <w:pStyle w:val="TableText"/>
            </w:pPr>
            <w:r>
              <w:t>Published</w:t>
            </w:r>
          </w:p>
        </w:tc>
        <w:tc>
          <w:tcPr>
            <w:tcW w:w="360" w:type="dxa"/>
          </w:tcPr>
          <w:p w14:paraId="5A175D2F" w14:textId="77777777" w:rsidR="004B3F04" w:rsidRDefault="004B3F04" w:rsidP="000659BE">
            <w:pPr>
              <w:pStyle w:val="TableText"/>
            </w:pPr>
            <w:r>
              <w:t>Draft</w:t>
            </w:r>
          </w:p>
        </w:tc>
      </w:tr>
      <w:tr w:rsidR="004B3F04" w14:paraId="354F584F" w14:textId="77777777" w:rsidTr="000659BE">
        <w:trPr>
          <w:jc w:val="center"/>
        </w:trPr>
        <w:tc>
          <w:tcPr>
            <w:tcW w:w="360" w:type="dxa"/>
          </w:tcPr>
          <w:p w14:paraId="44203D3B" w14:textId="77777777" w:rsidR="004B3F04" w:rsidRDefault="004B3F04" w:rsidP="000659BE">
            <w:pPr>
              <w:pStyle w:val="TableText"/>
            </w:pPr>
            <w:r>
              <w:t>Name</w:t>
            </w:r>
          </w:p>
        </w:tc>
        <w:tc>
          <w:tcPr>
            <w:tcW w:w="360" w:type="dxa"/>
          </w:tcPr>
          <w:p w14:paraId="23D9E4EA" w14:textId="77777777" w:rsidR="004B3F04" w:rsidRDefault="004B3F04" w:rsidP="000659BE">
            <w:pPr>
              <w:pStyle w:val="TableText"/>
            </w:pPr>
            <w:r>
              <w:t>Diagnostic Study, Recommended (V4)</w:t>
            </w:r>
          </w:p>
        </w:tc>
        <w:tc>
          <w:tcPr>
            <w:tcW w:w="360" w:type="dxa"/>
          </w:tcPr>
          <w:p w14:paraId="792FAEBC" w14:textId="77777777" w:rsidR="004B3F04" w:rsidRDefault="004B3F04" w:rsidP="000659BE">
            <w:pPr>
              <w:pStyle w:val="TableText"/>
            </w:pPr>
            <w:r>
              <w:t>Diagnostic Study, Recommended (V5)</w:t>
            </w:r>
          </w:p>
        </w:tc>
      </w:tr>
      <w:tr w:rsidR="004B3F04" w14:paraId="249F1F38" w14:textId="77777777" w:rsidTr="000659BE">
        <w:trPr>
          <w:jc w:val="center"/>
        </w:trPr>
        <w:tc>
          <w:tcPr>
            <w:tcW w:w="360" w:type="dxa"/>
          </w:tcPr>
          <w:p w14:paraId="3FFBABD6" w14:textId="77777777" w:rsidR="004B3F04" w:rsidRDefault="004B3F04" w:rsidP="000659BE">
            <w:pPr>
              <w:pStyle w:val="TableText"/>
            </w:pPr>
            <w:r>
              <w:t>Oid</w:t>
            </w:r>
          </w:p>
        </w:tc>
        <w:tc>
          <w:tcPr>
            <w:tcW w:w="360" w:type="dxa"/>
          </w:tcPr>
          <w:p w14:paraId="34FC021E" w14:textId="77777777" w:rsidR="004B3F04" w:rsidRDefault="004B3F04" w:rsidP="000659BE">
            <w:pPr>
              <w:pStyle w:val="TableText"/>
            </w:pPr>
            <w:r>
              <w:t>urn:hl7ii:2.16.840.1.113883.10.20.28.4.24:2019-05-01</w:t>
            </w:r>
          </w:p>
        </w:tc>
        <w:tc>
          <w:tcPr>
            <w:tcW w:w="360" w:type="dxa"/>
          </w:tcPr>
          <w:p w14:paraId="42E9F66A" w14:textId="77777777" w:rsidR="004B3F04" w:rsidRDefault="004B3F04" w:rsidP="000659BE">
            <w:pPr>
              <w:pStyle w:val="TableText"/>
            </w:pPr>
            <w:r>
              <w:t>urn:hl7ii:2.16.840.1.113883.10.20.28.4.24:2021-02-01</w:t>
            </w:r>
          </w:p>
        </w:tc>
      </w:tr>
      <w:tr w:rsidR="004B3F04" w14:paraId="08494F6C" w14:textId="77777777" w:rsidTr="000659BE">
        <w:trPr>
          <w:jc w:val="center"/>
        </w:trPr>
        <w:tc>
          <w:tcPr>
            <w:tcW w:w="360" w:type="dxa"/>
          </w:tcPr>
          <w:p w14:paraId="077D719A" w14:textId="77777777" w:rsidR="004B3F04" w:rsidRDefault="004B3F04" w:rsidP="000659BE">
            <w:pPr>
              <w:pStyle w:val="TableText"/>
            </w:pPr>
            <w:r>
              <w:t>CONF #: 4499-36106 Added</w:t>
            </w:r>
          </w:p>
        </w:tc>
        <w:tc>
          <w:tcPr>
            <w:tcW w:w="360" w:type="dxa"/>
          </w:tcPr>
          <w:p w14:paraId="727BD4A5" w14:textId="77777777" w:rsidR="004B3F04" w:rsidRDefault="004B3F04" w:rsidP="000659BE">
            <w:pPr>
              <w:pStyle w:val="TableText"/>
            </w:pPr>
          </w:p>
        </w:tc>
        <w:tc>
          <w:tcPr>
            <w:tcW w:w="360" w:type="dxa"/>
          </w:tcPr>
          <w:p w14:paraId="1399A485" w14:textId="77777777" w:rsidR="004B3F04" w:rsidRDefault="004B3F04" w:rsidP="000659BE">
            <w:pPr>
              <w:pStyle w:val="TableText"/>
            </w:pPr>
            <w:r>
              <w:t>SHALL contain exactly one [1..1] role (CONF:4499-36106).</w:t>
            </w:r>
          </w:p>
        </w:tc>
      </w:tr>
      <w:tr w:rsidR="004B3F04" w14:paraId="5A807E7F" w14:textId="77777777" w:rsidTr="000659BE">
        <w:trPr>
          <w:jc w:val="center"/>
        </w:trPr>
        <w:tc>
          <w:tcPr>
            <w:tcW w:w="360" w:type="dxa"/>
          </w:tcPr>
          <w:p w14:paraId="7F78922F" w14:textId="77777777" w:rsidR="004B3F04" w:rsidRDefault="004B3F04" w:rsidP="000659BE">
            <w:pPr>
              <w:pStyle w:val="TableText"/>
            </w:pPr>
            <w:r>
              <w:t>CONF #: 4499-36107 Added</w:t>
            </w:r>
          </w:p>
        </w:tc>
        <w:tc>
          <w:tcPr>
            <w:tcW w:w="360" w:type="dxa"/>
          </w:tcPr>
          <w:p w14:paraId="4F8D1EDE" w14:textId="77777777" w:rsidR="004B3F04" w:rsidRDefault="004B3F04" w:rsidP="000659BE">
            <w:pPr>
              <w:pStyle w:val="TableText"/>
            </w:pPr>
          </w:p>
        </w:tc>
        <w:tc>
          <w:tcPr>
            <w:tcW w:w="360" w:type="dxa"/>
          </w:tcPr>
          <w:p w14:paraId="73E605FC" w14:textId="77777777" w:rsidR="004B3F04" w:rsidRDefault="004B3F04" w:rsidP="000659BE">
            <w:pPr>
              <w:pStyle w:val="TableText"/>
            </w:pPr>
            <w:r>
              <w:t>SHALL contain exactly one [1..1] role (CONF:4499-36107).</w:t>
            </w:r>
          </w:p>
        </w:tc>
      </w:tr>
      <w:tr w:rsidR="004B3F04" w14:paraId="0D25C344" w14:textId="77777777" w:rsidTr="000659BE">
        <w:trPr>
          <w:jc w:val="center"/>
        </w:trPr>
        <w:tc>
          <w:tcPr>
            <w:tcW w:w="360" w:type="dxa"/>
          </w:tcPr>
          <w:p w14:paraId="0E81A1FC" w14:textId="77777777" w:rsidR="004B3F04" w:rsidRDefault="004B3F04" w:rsidP="000659BE">
            <w:pPr>
              <w:pStyle w:val="TableText"/>
            </w:pPr>
            <w:r>
              <w:t>CONF #: 4499-36108 Added</w:t>
            </w:r>
          </w:p>
        </w:tc>
        <w:tc>
          <w:tcPr>
            <w:tcW w:w="360" w:type="dxa"/>
          </w:tcPr>
          <w:p w14:paraId="1E2FFDD7" w14:textId="77777777" w:rsidR="004B3F04" w:rsidRDefault="004B3F04" w:rsidP="000659BE">
            <w:pPr>
              <w:pStyle w:val="TableText"/>
            </w:pPr>
          </w:p>
        </w:tc>
        <w:tc>
          <w:tcPr>
            <w:tcW w:w="360" w:type="dxa"/>
          </w:tcPr>
          <w:p w14:paraId="3229EAE9" w14:textId="77777777" w:rsidR="004B3F04" w:rsidRDefault="004B3F04" w:rsidP="000659BE">
            <w:pPr>
              <w:pStyle w:val="TableText"/>
            </w:pPr>
            <w:r>
              <w:t>SHALL contain exactly one [1..1] role (CONF:4499-36108).</w:t>
            </w:r>
          </w:p>
        </w:tc>
      </w:tr>
      <w:tr w:rsidR="004B3F04" w14:paraId="1F88D0CF" w14:textId="77777777" w:rsidTr="000659BE">
        <w:trPr>
          <w:jc w:val="center"/>
        </w:trPr>
        <w:tc>
          <w:tcPr>
            <w:tcW w:w="360" w:type="dxa"/>
          </w:tcPr>
          <w:p w14:paraId="7CC0BA47" w14:textId="77777777" w:rsidR="004B3F04" w:rsidRDefault="004B3F04" w:rsidP="000659BE">
            <w:pPr>
              <w:pStyle w:val="TableText"/>
            </w:pPr>
            <w:r>
              <w:t>CONF #: 4499-36109 Added</w:t>
            </w:r>
          </w:p>
        </w:tc>
        <w:tc>
          <w:tcPr>
            <w:tcW w:w="360" w:type="dxa"/>
          </w:tcPr>
          <w:p w14:paraId="08B726F0" w14:textId="77777777" w:rsidR="004B3F04" w:rsidRDefault="004B3F04" w:rsidP="000659BE">
            <w:pPr>
              <w:pStyle w:val="TableText"/>
            </w:pPr>
          </w:p>
        </w:tc>
        <w:tc>
          <w:tcPr>
            <w:tcW w:w="360" w:type="dxa"/>
          </w:tcPr>
          <w:p w14:paraId="755D8373" w14:textId="77777777" w:rsidR="004B3F04" w:rsidRDefault="004B3F04" w:rsidP="000659BE">
            <w:pPr>
              <w:pStyle w:val="TableText"/>
            </w:pPr>
            <w:r>
              <w:t>SHALL contain exactly one [1..1] patient (CONF:4499-36109).</w:t>
            </w:r>
          </w:p>
        </w:tc>
      </w:tr>
      <w:tr w:rsidR="004B3F04" w14:paraId="172BC566" w14:textId="77777777" w:rsidTr="000659BE">
        <w:trPr>
          <w:jc w:val="center"/>
        </w:trPr>
        <w:tc>
          <w:tcPr>
            <w:tcW w:w="360" w:type="dxa"/>
          </w:tcPr>
          <w:p w14:paraId="5EBF5CC1" w14:textId="77777777" w:rsidR="004B3F04" w:rsidRDefault="004B3F04" w:rsidP="000659BE">
            <w:pPr>
              <w:pStyle w:val="TableText"/>
            </w:pPr>
            <w:r>
              <w:t>CONF #: 4499-36110 Added</w:t>
            </w:r>
          </w:p>
        </w:tc>
        <w:tc>
          <w:tcPr>
            <w:tcW w:w="360" w:type="dxa"/>
          </w:tcPr>
          <w:p w14:paraId="6E5643DC" w14:textId="77777777" w:rsidR="004B3F04" w:rsidRDefault="004B3F04" w:rsidP="000659BE">
            <w:pPr>
              <w:pStyle w:val="TableText"/>
            </w:pPr>
          </w:p>
        </w:tc>
        <w:tc>
          <w:tcPr>
            <w:tcW w:w="360" w:type="dxa"/>
          </w:tcPr>
          <w:p w14:paraId="7E763066" w14:textId="77777777" w:rsidR="004B3F04" w:rsidRDefault="004B3F04" w:rsidP="000659BE">
            <w:pPr>
              <w:pStyle w:val="TableText"/>
            </w:pPr>
            <w:r>
              <w:t xml:space="preserve">MAY contain zero or more [0..*] participation (CONF:4499-36110) such that it </w:t>
            </w:r>
            <w:r>
              <w:br/>
              <w:t>Note: QDM Attribute: Requester</w:t>
            </w:r>
          </w:p>
        </w:tc>
      </w:tr>
      <w:tr w:rsidR="004B3F04" w14:paraId="50E4B58F" w14:textId="77777777" w:rsidTr="000659BE">
        <w:trPr>
          <w:jc w:val="center"/>
        </w:trPr>
        <w:tc>
          <w:tcPr>
            <w:tcW w:w="360" w:type="dxa"/>
          </w:tcPr>
          <w:p w14:paraId="054095C7" w14:textId="77777777" w:rsidR="004B3F04" w:rsidRDefault="004B3F04" w:rsidP="000659BE">
            <w:pPr>
              <w:pStyle w:val="TableText"/>
            </w:pPr>
            <w:r>
              <w:t>CONF #: 4499-36111 Added</w:t>
            </w:r>
          </w:p>
        </w:tc>
        <w:tc>
          <w:tcPr>
            <w:tcW w:w="360" w:type="dxa"/>
          </w:tcPr>
          <w:p w14:paraId="19BE9DDB" w14:textId="77777777" w:rsidR="004B3F04" w:rsidRDefault="004B3F04" w:rsidP="000659BE">
            <w:pPr>
              <w:pStyle w:val="TableText"/>
            </w:pPr>
          </w:p>
        </w:tc>
        <w:tc>
          <w:tcPr>
            <w:tcW w:w="360" w:type="dxa"/>
          </w:tcPr>
          <w:p w14:paraId="40BA94A1" w14:textId="77777777" w:rsidR="004B3F04" w:rsidRDefault="004B3F04" w:rsidP="000659BE">
            <w:pPr>
              <w:pStyle w:val="TableText"/>
            </w:pPr>
            <w:r>
              <w:t>SHALL contain exactly one [1..1] role (CONF:4499-36111).</w:t>
            </w:r>
          </w:p>
        </w:tc>
      </w:tr>
      <w:tr w:rsidR="004B3F04" w14:paraId="00A50F2F" w14:textId="77777777" w:rsidTr="000659BE">
        <w:trPr>
          <w:jc w:val="center"/>
        </w:trPr>
        <w:tc>
          <w:tcPr>
            <w:tcW w:w="360" w:type="dxa"/>
          </w:tcPr>
          <w:p w14:paraId="71161D51" w14:textId="77777777" w:rsidR="004B3F04" w:rsidRDefault="004B3F04" w:rsidP="000659BE">
            <w:pPr>
              <w:pStyle w:val="TableText"/>
            </w:pPr>
            <w:r>
              <w:t>CONF #: 4499-36112 Added</w:t>
            </w:r>
          </w:p>
        </w:tc>
        <w:tc>
          <w:tcPr>
            <w:tcW w:w="360" w:type="dxa"/>
          </w:tcPr>
          <w:p w14:paraId="786F9B9E" w14:textId="77777777" w:rsidR="004B3F04" w:rsidRDefault="004B3F04" w:rsidP="000659BE">
            <w:pPr>
              <w:pStyle w:val="TableText"/>
            </w:pPr>
          </w:p>
        </w:tc>
        <w:tc>
          <w:tcPr>
            <w:tcW w:w="360" w:type="dxa"/>
          </w:tcPr>
          <w:p w14:paraId="6CB1EB84" w14:textId="77777777" w:rsidR="004B3F04" w:rsidRDefault="004B3F04" w:rsidP="000659BE">
            <w:pPr>
              <w:pStyle w:val="TableText"/>
            </w:pPr>
            <w:r>
              <w:t>SHALL contain exactly one [1..1] @typeCode="PART" participation (CodeSystem: HL7ParticipationType urn:oid:2.16.840.1.113883.5.90) (CONF:4499-36112).</w:t>
            </w:r>
          </w:p>
        </w:tc>
      </w:tr>
      <w:tr w:rsidR="004B3F04" w14:paraId="0EE144D8" w14:textId="77777777" w:rsidTr="000659BE">
        <w:trPr>
          <w:jc w:val="center"/>
        </w:trPr>
        <w:tc>
          <w:tcPr>
            <w:tcW w:w="360" w:type="dxa"/>
          </w:tcPr>
          <w:p w14:paraId="574424A9" w14:textId="77777777" w:rsidR="004B3F04" w:rsidRDefault="004B3F04" w:rsidP="000659BE">
            <w:pPr>
              <w:pStyle w:val="TableText"/>
            </w:pPr>
            <w:r>
              <w:t>CONF #: 4423-35116 Removed</w:t>
            </w:r>
          </w:p>
        </w:tc>
        <w:tc>
          <w:tcPr>
            <w:tcW w:w="360" w:type="dxa"/>
          </w:tcPr>
          <w:p w14:paraId="6C3F5623" w14:textId="77777777" w:rsidR="004B3F04" w:rsidRDefault="004B3F04" w:rsidP="000659BE">
            <w:pPr>
              <w:pStyle w:val="TableText"/>
            </w:pPr>
            <w:r>
              <w:t>SHALL contain exactly one [1..1] role (CONF:4423-35116).</w:t>
            </w:r>
          </w:p>
        </w:tc>
        <w:tc>
          <w:tcPr>
            <w:tcW w:w="360" w:type="dxa"/>
          </w:tcPr>
          <w:p w14:paraId="54D873DA" w14:textId="77777777" w:rsidR="004B3F04" w:rsidRDefault="004B3F04" w:rsidP="000659BE">
            <w:pPr>
              <w:pStyle w:val="TableText"/>
            </w:pPr>
          </w:p>
        </w:tc>
      </w:tr>
      <w:tr w:rsidR="004B3F04" w14:paraId="4D2D1D7E" w14:textId="77777777" w:rsidTr="000659BE">
        <w:trPr>
          <w:jc w:val="center"/>
        </w:trPr>
        <w:tc>
          <w:tcPr>
            <w:tcW w:w="360" w:type="dxa"/>
          </w:tcPr>
          <w:p w14:paraId="731AD35B" w14:textId="77777777" w:rsidR="004B3F04" w:rsidRDefault="004B3F04" w:rsidP="000659BE">
            <w:pPr>
              <w:pStyle w:val="TableText"/>
            </w:pPr>
            <w:r>
              <w:t>CONF #: 4423-35118 Removed</w:t>
            </w:r>
          </w:p>
        </w:tc>
        <w:tc>
          <w:tcPr>
            <w:tcW w:w="360" w:type="dxa"/>
          </w:tcPr>
          <w:p w14:paraId="672B2F6F" w14:textId="77777777" w:rsidR="004B3F04" w:rsidRDefault="004B3F04" w:rsidP="000659BE">
            <w:pPr>
              <w:pStyle w:val="TableText"/>
            </w:pPr>
            <w:r>
              <w:t>SHALL contain exactly one [1..1] patient (CONF:4423-35118).</w:t>
            </w:r>
          </w:p>
        </w:tc>
        <w:tc>
          <w:tcPr>
            <w:tcW w:w="360" w:type="dxa"/>
          </w:tcPr>
          <w:p w14:paraId="7EC7AC62" w14:textId="77777777" w:rsidR="004B3F04" w:rsidRDefault="004B3F04" w:rsidP="000659BE">
            <w:pPr>
              <w:pStyle w:val="TableText"/>
            </w:pPr>
          </w:p>
        </w:tc>
      </w:tr>
      <w:tr w:rsidR="004B3F04" w14:paraId="0D944467" w14:textId="77777777" w:rsidTr="000659BE">
        <w:trPr>
          <w:jc w:val="center"/>
        </w:trPr>
        <w:tc>
          <w:tcPr>
            <w:tcW w:w="360" w:type="dxa"/>
          </w:tcPr>
          <w:p w14:paraId="56D14835" w14:textId="77777777" w:rsidR="004B3F04" w:rsidRDefault="004B3F04" w:rsidP="000659BE">
            <w:pPr>
              <w:pStyle w:val="TableText"/>
            </w:pPr>
            <w:r>
              <w:t>CONF #: 4423-35120 Removed</w:t>
            </w:r>
          </w:p>
        </w:tc>
        <w:tc>
          <w:tcPr>
            <w:tcW w:w="360" w:type="dxa"/>
          </w:tcPr>
          <w:p w14:paraId="35CC0680" w14:textId="77777777" w:rsidR="004B3F04" w:rsidRDefault="004B3F04" w:rsidP="000659BE">
            <w:pPr>
              <w:pStyle w:val="TableText"/>
            </w:pPr>
            <w:r>
              <w:t>SHALL contain exactly one [1..1] role (CONF:4423-35120).</w:t>
            </w:r>
          </w:p>
        </w:tc>
        <w:tc>
          <w:tcPr>
            <w:tcW w:w="360" w:type="dxa"/>
          </w:tcPr>
          <w:p w14:paraId="6F222FE5" w14:textId="77777777" w:rsidR="004B3F04" w:rsidRDefault="004B3F04" w:rsidP="000659BE">
            <w:pPr>
              <w:pStyle w:val="TableText"/>
            </w:pPr>
          </w:p>
        </w:tc>
      </w:tr>
      <w:tr w:rsidR="004B3F04" w14:paraId="13B7ADAC" w14:textId="77777777" w:rsidTr="000659BE">
        <w:trPr>
          <w:jc w:val="center"/>
        </w:trPr>
        <w:tc>
          <w:tcPr>
            <w:tcW w:w="360" w:type="dxa"/>
          </w:tcPr>
          <w:p w14:paraId="0C10DF97" w14:textId="77777777" w:rsidR="004B3F04" w:rsidRDefault="004B3F04" w:rsidP="000659BE">
            <w:pPr>
              <w:pStyle w:val="TableText"/>
            </w:pPr>
            <w:r>
              <w:t>CONF #: 4423-35836 Removed</w:t>
            </w:r>
          </w:p>
        </w:tc>
        <w:tc>
          <w:tcPr>
            <w:tcW w:w="360" w:type="dxa"/>
          </w:tcPr>
          <w:p w14:paraId="7E5E51DC" w14:textId="77777777" w:rsidR="004B3F04" w:rsidRDefault="004B3F04" w:rsidP="000659BE">
            <w:pPr>
              <w:pStyle w:val="TableText"/>
            </w:pPr>
            <w:r>
              <w:t>SHALL contain exactly one [1..1] role (CONF:4423-35836).</w:t>
            </w:r>
          </w:p>
        </w:tc>
        <w:tc>
          <w:tcPr>
            <w:tcW w:w="360" w:type="dxa"/>
          </w:tcPr>
          <w:p w14:paraId="037752FF" w14:textId="77777777" w:rsidR="004B3F04" w:rsidRDefault="004B3F04" w:rsidP="000659BE">
            <w:pPr>
              <w:pStyle w:val="TableText"/>
            </w:pPr>
          </w:p>
        </w:tc>
      </w:tr>
      <w:tr w:rsidR="004B3F04" w14:paraId="32DDABA4" w14:textId="77777777" w:rsidTr="000659BE">
        <w:trPr>
          <w:jc w:val="center"/>
        </w:trPr>
        <w:tc>
          <w:tcPr>
            <w:tcW w:w="360" w:type="dxa"/>
          </w:tcPr>
          <w:p w14:paraId="088E5955" w14:textId="77777777" w:rsidR="004B3F04" w:rsidRDefault="004B3F04" w:rsidP="000659BE">
            <w:pPr>
              <w:pStyle w:val="TableText"/>
            </w:pPr>
            <w:r>
              <w:t>CONF #: 4499-33751 Modified</w:t>
            </w:r>
          </w:p>
        </w:tc>
        <w:tc>
          <w:tcPr>
            <w:tcW w:w="360" w:type="dxa"/>
          </w:tcPr>
          <w:p w14:paraId="5805CE0C" w14:textId="77777777" w:rsidR="004B3F04" w:rsidRDefault="004B3F04" w:rsidP="000659BE">
            <w:pPr>
              <w:pStyle w:val="TableText"/>
            </w:pPr>
            <w:r>
              <w:t>SHALL contain exactly one [1..1] @extension="2019-05-01" (CONF:4423-33751).</w:t>
            </w:r>
          </w:p>
        </w:tc>
        <w:tc>
          <w:tcPr>
            <w:tcW w:w="360" w:type="dxa"/>
          </w:tcPr>
          <w:p w14:paraId="71BE76BA" w14:textId="77777777" w:rsidR="004B3F04" w:rsidRDefault="004B3F04" w:rsidP="000659BE">
            <w:pPr>
              <w:pStyle w:val="TableText"/>
            </w:pPr>
            <w:r>
              <w:t>SHALL contain exactly one [1..1] @extension="2021-02-01" (CONF:4499-33751).</w:t>
            </w:r>
          </w:p>
        </w:tc>
      </w:tr>
      <w:tr w:rsidR="004B3F04" w14:paraId="49B7A040" w14:textId="77777777" w:rsidTr="000659BE">
        <w:trPr>
          <w:jc w:val="center"/>
        </w:trPr>
        <w:tc>
          <w:tcPr>
            <w:tcW w:w="360" w:type="dxa"/>
          </w:tcPr>
          <w:p w14:paraId="7D0E85F8" w14:textId="77777777" w:rsidR="004B3F04" w:rsidRDefault="004B3F04" w:rsidP="000659BE">
            <w:pPr>
              <w:pStyle w:val="TableText"/>
            </w:pPr>
            <w:r>
              <w:t>CONF #: 4499-35115 Modified</w:t>
            </w:r>
          </w:p>
        </w:tc>
        <w:tc>
          <w:tcPr>
            <w:tcW w:w="360" w:type="dxa"/>
          </w:tcPr>
          <w:p w14:paraId="313681AB" w14:textId="77777777" w:rsidR="004B3F04" w:rsidRDefault="004B3F04" w:rsidP="000659BE">
            <w:pPr>
              <w:pStyle w:val="TableText"/>
            </w:pPr>
            <w:r>
              <w:t xml:space="preserve">MAY contain zero or one [0..1] participation (CONF:4423-35115) such that it </w:t>
            </w:r>
            <w:r>
              <w:br/>
              <w:t>Note: QDM Attribute: Requester</w:t>
            </w:r>
          </w:p>
        </w:tc>
        <w:tc>
          <w:tcPr>
            <w:tcW w:w="360" w:type="dxa"/>
          </w:tcPr>
          <w:p w14:paraId="1319394B" w14:textId="77777777" w:rsidR="004B3F04" w:rsidRDefault="004B3F04" w:rsidP="000659BE">
            <w:pPr>
              <w:pStyle w:val="TableText"/>
            </w:pPr>
            <w:r>
              <w:t xml:space="preserve">MAY contain zero or more [0..*] participation (CONF:4499-35115) such that it </w:t>
            </w:r>
            <w:r>
              <w:br/>
              <w:t>Note: QDM Attribute: Requester</w:t>
            </w:r>
          </w:p>
        </w:tc>
      </w:tr>
      <w:tr w:rsidR="004B3F04" w14:paraId="3AB29FCC" w14:textId="77777777" w:rsidTr="000659BE">
        <w:trPr>
          <w:jc w:val="center"/>
        </w:trPr>
        <w:tc>
          <w:tcPr>
            <w:tcW w:w="360" w:type="dxa"/>
          </w:tcPr>
          <w:p w14:paraId="248BA552" w14:textId="77777777" w:rsidR="004B3F04" w:rsidRDefault="004B3F04" w:rsidP="000659BE">
            <w:pPr>
              <w:pStyle w:val="TableText"/>
            </w:pPr>
            <w:r>
              <w:t>CONF #: 4499-35119 Modified</w:t>
            </w:r>
          </w:p>
        </w:tc>
        <w:tc>
          <w:tcPr>
            <w:tcW w:w="360" w:type="dxa"/>
          </w:tcPr>
          <w:p w14:paraId="1C520E1D" w14:textId="77777777" w:rsidR="004B3F04" w:rsidRDefault="004B3F04" w:rsidP="000659BE">
            <w:pPr>
              <w:pStyle w:val="TableText"/>
            </w:pPr>
            <w:r>
              <w:t xml:space="preserve">MAY contain zero or one [0..1] participation (CONF:4423-35119) such that it </w:t>
            </w:r>
            <w:r>
              <w:br/>
              <w:t>Note: QDM Attribute: Requester</w:t>
            </w:r>
          </w:p>
        </w:tc>
        <w:tc>
          <w:tcPr>
            <w:tcW w:w="360" w:type="dxa"/>
          </w:tcPr>
          <w:p w14:paraId="12F4216A" w14:textId="77777777" w:rsidR="004B3F04" w:rsidRDefault="004B3F04" w:rsidP="000659BE">
            <w:pPr>
              <w:pStyle w:val="TableText"/>
            </w:pPr>
            <w:r>
              <w:t xml:space="preserve">MAY contain zero or more [0..*] participation (CONF:4499-35119) such that it </w:t>
            </w:r>
            <w:r>
              <w:br/>
              <w:t>Note: QDM Attribute: Requester</w:t>
            </w:r>
          </w:p>
        </w:tc>
      </w:tr>
      <w:tr w:rsidR="004B3F04" w14:paraId="50318E88" w14:textId="77777777" w:rsidTr="000659BE">
        <w:trPr>
          <w:jc w:val="center"/>
        </w:trPr>
        <w:tc>
          <w:tcPr>
            <w:tcW w:w="360" w:type="dxa"/>
          </w:tcPr>
          <w:p w14:paraId="71A9291A" w14:textId="77777777" w:rsidR="004B3F04" w:rsidRDefault="004B3F04" w:rsidP="000659BE">
            <w:pPr>
              <w:pStyle w:val="TableText"/>
            </w:pPr>
            <w:r>
              <w:lastRenderedPageBreak/>
              <w:t>CONF #: 4499-35835 Modified</w:t>
            </w:r>
          </w:p>
        </w:tc>
        <w:tc>
          <w:tcPr>
            <w:tcW w:w="360" w:type="dxa"/>
          </w:tcPr>
          <w:p w14:paraId="019ABC0A" w14:textId="77777777" w:rsidR="004B3F04" w:rsidRDefault="004B3F04" w:rsidP="000659BE">
            <w:pPr>
              <w:pStyle w:val="TableText"/>
            </w:pPr>
            <w:r>
              <w:t xml:space="preserve">MAY contain zero or one [0..1] participation (CONF:4423-35835) such that it </w:t>
            </w:r>
            <w:r>
              <w:br/>
              <w:t>Note: QDM Attribute: Requester</w:t>
            </w:r>
          </w:p>
        </w:tc>
        <w:tc>
          <w:tcPr>
            <w:tcW w:w="360" w:type="dxa"/>
          </w:tcPr>
          <w:p w14:paraId="282C8D32" w14:textId="77777777" w:rsidR="004B3F04" w:rsidRDefault="004B3F04" w:rsidP="000659BE">
            <w:pPr>
              <w:pStyle w:val="TableText"/>
            </w:pPr>
            <w:r>
              <w:t xml:space="preserve">MAY contain zero or more [0..*] participation (CONF:4499-35835) such that it </w:t>
            </w:r>
            <w:r>
              <w:br/>
              <w:t>Note: QDM Attribute: Requester</w:t>
            </w:r>
          </w:p>
        </w:tc>
      </w:tr>
    </w:tbl>
    <w:p w14:paraId="1835D4CF" w14:textId="77777777" w:rsidR="004B3F04" w:rsidRDefault="004B3F04" w:rsidP="004B3F04">
      <w:pPr>
        <w:pStyle w:val="BodyText"/>
      </w:pPr>
    </w:p>
    <w:p w14:paraId="6431B973" w14:textId="77777777" w:rsidR="004B3F04" w:rsidRDefault="004B3F04" w:rsidP="004B3F04">
      <w:pPr>
        <w:pStyle w:val="Heading2nospace"/>
      </w:pPr>
      <w:bookmarkStart w:id="3899" w:name="_Toc64841964"/>
      <w:bookmarkStart w:id="3900" w:name="_Toc65482879"/>
      <w:r>
        <w:lastRenderedPageBreak/>
        <w:t>Encounter, Order (V3)</w:t>
      </w:r>
      <w:bookmarkEnd w:id="3899"/>
      <w:bookmarkEnd w:id="3900"/>
    </w:p>
    <w:p w14:paraId="62A47014" w14:textId="77777777" w:rsidR="004B3F04" w:rsidRDefault="006C736C" w:rsidP="004B3F04">
      <w:pPr>
        <w:keepNext/>
      </w:pPr>
      <w:hyperlink w:anchor="E_Encounter_Order_V3_">
        <w:r w:rsidR="004B3F04">
          <w:rPr>
            <w:rStyle w:val="HyperlinkCourierBold"/>
          </w:rPr>
          <w:t>Encounter, Order (V3) (urn:hl7ii:2.16.840.1.113883.10.20.28.4.27:2021-02-01)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75F7031" w14:textId="77777777" w:rsidTr="000659BE">
        <w:trPr>
          <w:cantSplit/>
          <w:tblHeader/>
          <w:jc w:val="center"/>
        </w:trPr>
        <w:tc>
          <w:tcPr>
            <w:tcW w:w="360" w:type="dxa"/>
            <w:shd w:val="clear" w:color="auto" w:fill="E6E6E6"/>
          </w:tcPr>
          <w:p w14:paraId="596CA068" w14:textId="77777777" w:rsidR="004B3F04" w:rsidRDefault="004B3F04" w:rsidP="000659BE">
            <w:pPr>
              <w:pStyle w:val="TableHead"/>
            </w:pPr>
            <w:r>
              <w:t>Change</w:t>
            </w:r>
          </w:p>
        </w:tc>
        <w:tc>
          <w:tcPr>
            <w:tcW w:w="360" w:type="dxa"/>
            <w:shd w:val="clear" w:color="auto" w:fill="E6E6E6"/>
          </w:tcPr>
          <w:p w14:paraId="37529A43" w14:textId="77777777" w:rsidR="004B3F04" w:rsidRDefault="004B3F04" w:rsidP="000659BE">
            <w:pPr>
              <w:pStyle w:val="TableHead"/>
            </w:pPr>
            <w:r>
              <w:t>Old</w:t>
            </w:r>
          </w:p>
        </w:tc>
        <w:tc>
          <w:tcPr>
            <w:tcW w:w="360" w:type="dxa"/>
            <w:shd w:val="clear" w:color="auto" w:fill="E6E6E6"/>
          </w:tcPr>
          <w:p w14:paraId="76F4C611" w14:textId="77777777" w:rsidR="004B3F04" w:rsidRDefault="004B3F04" w:rsidP="000659BE">
            <w:pPr>
              <w:pStyle w:val="TableHead"/>
            </w:pPr>
            <w:r>
              <w:t>New</w:t>
            </w:r>
          </w:p>
        </w:tc>
      </w:tr>
      <w:tr w:rsidR="004B3F04" w14:paraId="41FE24E9" w14:textId="77777777" w:rsidTr="000659BE">
        <w:trPr>
          <w:jc w:val="center"/>
        </w:trPr>
        <w:tc>
          <w:tcPr>
            <w:tcW w:w="360" w:type="dxa"/>
          </w:tcPr>
          <w:p w14:paraId="135FBE94" w14:textId="77777777" w:rsidR="004B3F04" w:rsidRDefault="004B3F04" w:rsidP="000659BE">
            <w:pPr>
              <w:pStyle w:val="TableText"/>
            </w:pPr>
            <w:r>
              <w:t>Status</w:t>
            </w:r>
          </w:p>
        </w:tc>
        <w:tc>
          <w:tcPr>
            <w:tcW w:w="360" w:type="dxa"/>
          </w:tcPr>
          <w:p w14:paraId="5B1EDEC6" w14:textId="77777777" w:rsidR="004B3F04" w:rsidRDefault="004B3F04" w:rsidP="000659BE">
            <w:pPr>
              <w:pStyle w:val="TableText"/>
            </w:pPr>
            <w:r>
              <w:t>Published</w:t>
            </w:r>
          </w:p>
        </w:tc>
        <w:tc>
          <w:tcPr>
            <w:tcW w:w="360" w:type="dxa"/>
          </w:tcPr>
          <w:p w14:paraId="4A5535CF" w14:textId="77777777" w:rsidR="004B3F04" w:rsidRDefault="004B3F04" w:rsidP="000659BE">
            <w:pPr>
              <w:pStyle w:val="TableText"/>
            </w:pPr>
            <w:r>
              <w:t>Draft</w:t>
            </w:r>
          </w:p>
        </w:tc>
      </w:tr>
      <w:tr w:rsidR="004B3F04" w14:paraId="64C72BD8" w14:textId="77777777" w:rsidTr="000659BE">
        <w:trPr>
          <w:jc w:val="center"/>
        </w:trPr>
        <w:tc>
          <w:tcPr>
            <w:tcW w:w="360" w:type="dxa"/>
          </w:tcPr>
          <w:p w14:paraId="4DDAC8E6" w14:textId="77777777" w:rsidR="004B3F04" w:rsidRDefault="004B3F04" w:rsidP="000659BE">
            <w:pPr>
              <w:pStyle w:val="TableText"/>
            </w:pPr>
            <w:r>
              <w:t>Name</w:t>
            </w:r>
          </w:p>
        </w:tc>
        <w:tc>
          <w:tcPr>
            <w:tcW w:w="360" w:type="dxa"/>
          </w:tcPr>
          <w:p w14:paraId="5D59F99E" w14:textId="77777777" w:rsidR="004B3F04" w:rsidRDefault="004B3F04" w:rsidP="000659BE">
            <w:pPr>
              <w:pStyle w:val="TableText"/>
            </w:pPr>
            <w:r>
              <w:t>Encounter, Order (V2)</w:t>
            </w:r>
          </w:p>
        </w:tc>
        <w:tc>
          <w:tcPr>
            <w:tcW w:w="360" w:type="dxa"/>
          </w:tcPr>
          <w:p w14:paraId="5FCA08F9" w14:textId="77777777" w:rsidR="004B3F04" w:rsidRDefault="004B3F04" w:rsidP="000659BE">
            <w:pPr>
              <w:pStyle w:val="TableText"/>
            </w:pPr>
            <w:r>
              <w:t>Encounter, Order (V3)</w:t>
            </w:r>
          </w:p>
        </w:tc>
      </w:tr>
      <w:tr w:rsidR="004B3F04" w14:paraId="62F5B3A5" w14:textId="77777777" w:rsidTr="000659BE">
        <w:trPr>
          <w:jc w:val="center"/>
        </w:trPr>
        <w:tc>
          <w:tcPr>
            <w:tcW w:w="360" w:type="dxa"/>
          </w:tcPr>
          <w:p w14:paraId="47E9F32E" w14:textId="77777777" w:rsidR="004B3F04" w:rsidRDefault="004B3F04" w:rsidP="000659BE">
            <w:pPr>
              <w:pStyle w:val="TableText"/>
            </w:pPr>
            <w:r>
              <w:t>Oid</w:t>
            </w:r>
          </w:p>
        </w:tc>
        <w:tc>
          <w:tcPr>
            <w:tcW w:w="360" w:type="dxa"/>
          </w:tcPr>
          <w:p w14:paraId="75231342" w14:textId="77777777" w:rsidR="004B3F04" w:rsidRDefault="004B3F04" w:rsidP="000659BE">
            <w:pPr>
              <w:pStyle w:val="TableText"/>
            </w:pPr>
            <w:r>
              <w:t>urn:hl7ii:2.16.840.1.113883.10.20.28.4.27:2019-05-01</w:t>
            </w:r>
          </w:p>
        </w:tc>
        <w:tc>
          <w:tcPr>
            <w:tcW w:w="360" w:type="dxa"/>
          </w:tcPr>
          <w:p w14:paraId="5DA6CC3A" w14:textId="77777777" w:rsidR="004B3F04" w:rsidRDefault="004B3F04" w:rsidP="000659BE">
            <w:pPr>
              <w:pStyle w:val="TableText"/>
            </w:pPr>
            <w:r>
              <w:t>urn:hl7ii:2.16.840.1.113883.10.20.28.4.27:2021-02-01</w:t>
            </w:r>
          </w:p>
        </w:tc>
      </w:tr>
      <w:tr w:rsidR="004B3F04" w14:paraId="517856A6" w14:textId="77777777" w:rsidTr="000659BE">
        <w:trPr>
          <w:jc w:val="center"/>
        </w:trPr>
        <w:tc>
          <w:tcPr>
            <w:tcW w:w="360" w:type="dxa"/>
          </w:tcPr>
          <w:p w14:paraId="06F9B456" w14:textId="77777777" w:rsidR="004B3F04" w:rsidRDefault="004B3F04" w:rsidP="000659BE">
            <w:pPr>
              <w:pStyle w:val="TableText"/>
            </w:pPr>
            <w:r>
              <w:t>CONF #: 4499-36121 Added</w:t>
            </w:r>
          </w:p>
        </w:tc>
        <w:tc>
          <w:tcPr>
            <w:tcW w:w="360" w:type="dxa"/>
          </w:tcPr>
          <w:p w14:paraId="3487F03B" w14:textId="77777777" w:rsidR="004B3F04" w:rsidRDefault="004B3F04" w:rsidP="000659BE">
            <w:pPr>
              <w:pStyle w:val="TableText"/>
            </w:pPr>
          </w:p>
        </w:tc>
        <w:tc>
          <w:tcPr>
            <w:tcW w:w="360" w:type="dxa"/>
          </w:tcPr>
          <w:p w14:paraId="5E17C89F" w14:textId="77777777" w:rsidR="004B3F04" w:rsidRDefault="004B3F04" w:rsidP="000659BE">
            <w:pPr>
              <w:pStyle w:val="TableText"/>
            </w:pPr>
            <w:r>
              <w:t>SHALL contain exactly one [1..1] role (CONF:4499-36121).</w:t>
            </w:r>
          </w:p>
        </w:tc>
      </w:tr>
      <w:tr w:rsidR="004B3F04" w14:paraId="5B0EEE97" w14:textId="77777777" w:rsidTr="000659BE">
        <w:trPr>
          <w:jc w:val="center"/>
        </w:trPr>
        <w:tc>
          <w:tcPr>
            <w:tcW w:w="360" w:type="dxa"/>
          </w:tcPr>
          <w:p w14:paraId="10A104CF" w14:textId="77777777" w:rsidR="004B3F04" w:rsidRDefault="004B3F04" w:rsidP="000659BE">
            <w:pPr>
              <w:pStyle w:val="TableText"/>
            </w:pPr>
            <w:r>
              <w:t>CONF #: 4499-36122 Added</w:t>
            </w:r>
          </w:p>
        </w:tc>
        <w:tc>
          <w:tcPr>
            <w:tcW w:w="360" w:type="dxa"/>
          </w:tcPr>
          <w:p w14:paraId="0C423F43" w14:textId="77777777" w:rsidR="004B3F04" w:rsidRDefault="004B3F04" w:rsidP="000659BE">
            <w:pPr>
              <w:pStyle w:val="TableText"/>
            </w:pPr>
          </w:p>
        </w:tc>
        <w:tc>
          <w:tcPr>
            <w:tcW w:w="360" w:type="dxa"/>
          </w:tcPr>
          <w:p w14:paraId="64819A72" w14:textId="77777777" w:rsidR="004B3F04" w:rsidRDefault="004B3F04" w:rsidP="000659BE">
            <w:pPr>
              <w:pStyle w:val="TableText"/>
            </w:pPr>
            <w:r>
              <w:t>SHALL contain exactly one [1..1] role (CONF:4499-36122).</w:t>
            </w:r>
          </w:p>
        </w:tc>
      </w:tr>
      <w:tr w:rsidR="004B3F04" w14:paraId="70911B71" w14:textId="77777777" w:rsidTr="000659BE">
        <w:trPr>
          <w:jc w:val="center"/>
        </w:trPr>
        <w:tc>
          <w:tcPr>
            <w:tcW w:w="360" w:type="dxa"/>
          </w:tcPr>
          <w:p w14:paraId="66E3F543" w14:textId="77777777" w:rsidR="004B3F04" w:rsidRDefault="004B3F04" w:rsidP="000659BE">
            <w:pPr>
              <w:pStyle w:val="TableText"/>
            </w:pPr>
            <w:r>
              <w:t>CONF #: 4499-36123 Added</w:t>
            </w:r>
          </w:p>
        </w:tc>
        <w:tc>
          <w:tcPr>
            <w:tcW w:w="360" w:type="dxa"/>
          </w:tcPr>
          <w:p w14:paraId="52450672" w14:textId="77777777" w:rsidR="004B3F04" w:rsidRDefault="004B3F04" w:rsidP="000659BE">
            <w:pPr>
              <w:pStyle w:val="TableText"/>
            </w:pPr>
          </w:p>
        </w:tc>
        <w:tc>
          <w:tcPr>
            <w:tcW w:w="360" w:type="dxa"/>
          </w:tcPr>
          <w:p w14:paraId="3D152DF6" w14:textId="77777777" w:rsidR="004B3F04" w:rsidRDefault="004B3F04" w:rsidP="000659BE">
            <w:pPr>
              <w:pStyle w:val="TableText"/>
            </w:pPr>
            <w:r>
              <w:t>SHALL contain exactly one [1..1] role (CONF:4499-36123).</w:t>
            </w:r>
          </w:p>
        </w:tc>
      </w:tr>
      <w:tr w:rsidR="004B3F04" w14:paraId="5FA60E51" w14:textId="77777777" w:rsidTr="000659BE">
        <w:trPr>
          <w:jc w:val="center"/>
        </w:trPr>
        <w:tc>
          <w:tcPr>
            <w:tcW w:w="360" w:type="dxa"/>
          </w:tcPr>
          <w:p w14:paraId="09D6BF88" w14:textId="77777777" w:rsidR="004B3F04" w:rsidRDefault="004B3F04" w:rsidP="000659BE">
            <w:pPr>
              <w:pStyle w:val="TableText"/>
            </w:pPr>
            <w:r>
              <w:t>CONF #: 4499-36124 Added</w:t>
            </w:r>
          </w:p>
        </w:tc>
        <w:tc>
          <w:tcPr>
            <w:tcW w:w="360" w:type="dxa"/>
          </w:tcPr>
          <w:p w14:paraId="0E7E7317" w14:textId="77777777" w:rsidR="004B3F04" w:rsidRDefault="004B3F04" w:rsidP="000659BE">
            <w:pPr>
              <w:pStyle w:val="TableText"/>
            </w:pPr>
          </w:p>
        </w:tc>
        <w:tc>
          <w:tcPr>
            <w:tcW w:w="360" w:type="dxa"/>
          </w:tcPr>
          <w:p w14:paraId="2411F30D" w14:textId="77777777" w:rsidR="004B3F04" w:rsidRDefault="004B3F04" w:rsidP="000659BE">
            <w:pPr>
              <w:pStyle w:val="TableText"/>
            </w:pPr>
            <w:r>
              <w:t xml:space="preserve">MAY contain zero or more [0..*] participation (CONF:4499-36124) such that it </w:t>
            </w:r>
            <w:r>
              <w:br/>
              <w:t>Note: QDM Attribute: Requester</w:t>
            </w:r>
          </w:p>
        </w:tc>
      </w:tr>
      <w:tr w:rsidR="004B3F04" w14:paraId="72CE5EE4" w14:textId="77777777" w:rsidTr="000659BE">
        <w:trPr>
          <w:jc w:val="center"/>
        </w:trPr>
        <w:tc>
          <w:tcPr>
            <w:tcW w:w="360" w:type="dxa"/>
          </w:tcPr>
          <w:p w14:paraId="0080160B" w14:textId="77777777" w:rsidR="004B3F04" w:rsidRDefault="004B3F04" w:rsidP="000659BE">
            <w:pPr>
              <w:pStyle w:val="TableText"/>
            </w:pPr>
            <w:r>
              <w:t>CONF #: 4499-36125 Added</w:t>
            </w:r>
          </w:p>
        </w:tc>
        <w:tc>
          <w:tcPr>
            <w:tcW w:w="360" w:type="dxa"/>
          </w:tcPr>
          <w:p w14:paraId="4CDA4497" w14:textId="77777777" w:rsidR="004B3F04" w:rsidRDefault="004B3F04" w:rsidP="000659BE">
            <w:pPr>
              <w:pStyle w:val="TableText"/>
            </w:pPr>
          </w:p>
        </w:tc>
        <w:tc>
          <w:tcPr>
            <w:tcW w:w="360" w:type="dxa"/>
          </w:tcPr>
          <w:p w14:paraId="6C862F38" w14:textId="77777777" w:rsidR="004B3F04" w:rsidRDefault="004B3F04" w:rsidP="000659BE">
            <w:pPr>
              <w:pStyle w:val="TableText"/>
            </w:pPr>
            <w:r>
              <w:t>SHALL contain exactly one [1..1] role (CONF:4499-36125).</w:t>
            </w:r>
          </w:p>
        </w:tc>
      </w:tr>
      <w:tr w:rsidR="004B3F04" w14:paraId="34AA5DC3" w14:textId="77777777" w:rsidTr="000659BE">
        <w:trPr>
          <w:jc w:val="center"/>
        </w:trPr>
        <w:tc>
          <w:tcPr>
            <w:tcW w:w="360" w:type="dxa"/>
          </w:tcPr>
          <w:p w14:paraId="721B523A" w14:textId="77777777" w:rsidR="004B3F04" w:rsidRDefault="004B3F04" w:rsidP="000659BE">
            <w:pPr>
              <w:pStyle w:val="TableText"/>
            </w:pPr>
            <w:r>
              <w:t>CONF #: 4499-36126 Added</w:t>
            </w:r>
          </w:p>
        </w:tc>
        <w:tc>
          <w:tcPr>
            <w:tcW w:w="360" w:type="dxa"/>
          </w:tcPr>
          <w:p w14:paraId="1D2E6F96" w14:textId="77777777" w:rsidR="004B3F04" w:rsidRDefault="004B3F04" w:rsidP="000659BE">
            <w:pPr>
              <w:pStyle w:val="TableText"/>
            </w:pPr>
          </w:p>
        </w:tc>
        <w:tc>
          <w:tcPr>
            <w:tcW w:w="360" w:type="dxa"/>
          </w:tcPr>
          <w:p w14:paraId="197B925B" w14:textId="77777777" w:rsidR="004B3F04" w:rsidRDefault="004B3F04" w:rsidP="000659BE">
            <w:pPr>
              <w:pStyle w:val="TableText"/>
            </w:pPr>
            <w:r>
              <w:t>SHALL contain exactly one [1..1] @typeCode="PART" participation (CodeSystem: HL7ParticipationType urn:oid:2.16.840.1.113883.5.90) (CONF:4499-36126).</w:t>
            </w:r>
          </w:p>
        </w:tc>
      </w:tr>
      <w:tr w:rsidR="004B3F04" w14:paraId="64A51CE4" w14:textId="77777777" w:rsidTr="000659BE">
        <w:trPr>
          <w:jc w:val="center"/>
        </w:trPr>
        <w:tc>
          <w:tcPr>
            <w:tcW w:w="360" w:type="dxa"/>
          </w:tcPr>
          <w:p w14:paraId="06DBDE3B" w14:textId="77777777" w:rsidR="004B3F04" w:rsidRDefault="004B3F04" w:rsidP="000659BE">
            <w:pPr>
              <w:pStyle w:val="TableText"/>
            </w:pPr>
            <w:r>
              <w:t>CONF #: 4423-35125 Removed</w:t>
            </w:r>
          </w:p>
        </w:tc>
        <w:tc>
          <w:tcPr>
            <w:tcW w:w="360" w:type="dxa"/>
          </w:tcPr>
          <w:p w14:paraId="3BE92F7C" w14:textId="77777777" w:rsidR="004B3F04" w:rsidRDefault="004B3F04" w:rsidP="000659BE">
            <w:pPr>
              <w:pStyle w:val="TableText"/>
            </w:pPr>
            <w:r>
              <w:t>SHALL contain exactly one [1..1] role (CONF:4423-35125).</w:t>
            </w:r>
          </w:p>
        </w:tc>
        <w:tc>
          <w:tcPr>
            <w:tcW w:w="360" w:type="dxa"/>
          </w:tcPr>
          <w:p w14:paraId="7BCF8EC5" w14:textId="77777777" w:rsidR="004B3F04" w:rsidRDefault="004B3F04" w:rsidP="000659BE">
            <w:pPr>
              <w:pStyle w:val="TableText"/>
            </w:pPr>
          </w:p>
        </w:tc>
      </w:tr>
      <w:tr w:rsidR="004B3F04" w14:paraId="76717C78" w14:textId="77777777" w:rsidTr="000659BE">
        <w:trPr>
          <w:jc w:val="center"/>
        </w:trPr>
        <w:tc>
          <w:tcPr>
            <w:tcW w:w="360" w:type="dxa"/>
          </w:tcPr>
          <w:p w14:paraId="2D524473" w14:textId="77777777" w:rsidR="004B3F04" w:rsidRDefault="004B3F04" w:rsidP="000659BE">
            <w:pPr>
              <w:pStyle w:val="TableText"/>
            </w:pPr>
            <w:r>
              <w:t>CONF #: 4423-35127 Removed</w:t>
            </w:r>
          </w:p>
        </w:tc>
        <w:tc>
          <w:tcPr>
            <w:tcW w:w="360" w:type="dxa"/>
          </w:tcPr>
          <w:p w14:paraId="4818BFA7" w14:textId="77777777" w:rsidR="004B3F04" w:rsidRDefault="004B3F04" w:rsidP="000659BE">
            <w:pPr>
              <w:pStyle w:val="TableText"/>
            </w:pPr>
            <w:r>
              <w:t>SHALL contain exactly one [1..1] role (CONF:4423-35127).</w:t>
            </w:r>
          </w:p>
        </w:tc>
        <w:tc>
          <w:tcPr>
            <w:tcW w:w="360" w:type="dxa"/>
          </w:tcPr>
          <w:p w14:paraId="787D3544" w14:textId="77777777" w:rsidR="004B3F04" w:rsidRDefault="004B3F04" w:rsidP="000659BE">
            <w:pPr>
              <w:pStyle w:val="TableText"/>
            </w:pPr>
          </w:p>
        </w:tc>
      </w:tr>
      <w:tr w:rsidR="004B3F04" w14:paraId="7DA68DE4" w14:textId="77777777" w:rsidTr="000659BE">
        <w:trPr>
          <w:jc w:val="center"/>
        </w:trPr>
        <w:tc>
          <w:tcPr>
            <w:tcW w:w="360" w:type="dxa"/>
          </w:tcPr>
          <w:p w14:paraId="7AC0F0B7" w14:textId="77777777" w:rsidR="004B3F04" w:rsidRDefault="004B3F04" w:rsidP="000659BE">
            <w:pPr>
              <w:pStyle w:val="TableText"/>
            </w:pPr>
            <w:r>
              <w:t>CONF #: 4423-35839 Removed</w:t>
            </w:r>
          </w:p>
        </w:tc>
        <w:tc>
          <w:tcPr>
            <w:tcW w:w="360" w:type="dxa"/>
          </w:tcPr>
          <w:p w14:paraId="56DF96B0" w14:textId="77777777" w:rsidR="004B3F04" w:rsidRDefault="004B3F04" w:rsidP="000659BE">
            <w:pPr>
              <w:pStyle w:val="TableText"/>
            </w:pPr>
            <w:r>
              <w:t>SHALL contain exactly one [1..1] role (CONF:4423-35839).</w:t>
            </w:r>
          </w:p>
        </w:tc>
        <w:tc>
          <w:tcPr>
            <w:tcW w:w="360" w:type="dxa"/>
          </w:tcPr>
          <w:p w14:paraId="5AA4C1AA" w14:textId="77777777" w:rsidR="004B3F04" w:rsidRDefault="004B3F04" w:rsidP="000659BE">
            <w:pPr>
              <w:pStyle w:val="TableText"/>
            </w:pPr>
          </w:p>
        </w:tc>
      </w:tr>
      <w:tr w:rsidR="004B3F04" w14:paraId="721605A5" w14:textId="77777777" w:rsidTr="000659BE">
        <w:trPr>
          <w:jc w:val="center"/>
        </w:trPr>
        <w:tc>
          <w:tcPr>
            <w:tcW w:w="360" w:type="dxa"/>
          </w:tcPr>
          <w:p w14:paraId="799E5CAF" w14:textId="77777777" w:rsidR="004B3F04" w:rsidRDefault="004B3F04" w:rsidP="000659BE">
            <w:pPr>
              <w:pStyle w:val="TableText"/>
            </w:pPr>
            <w:r>
              <w:t>CONF #: 4499-33645 Modified</w:t>
            </w:r>
          </w:p>
        </w:tc>
        <w:tc>
          <w:tcPr>
            <w:tcW w:w="360" w:type="dxa"/>
          </w:tcPr>
          <w:p w14:paraId="4B56A554" w14:textId="77777777" w:rsidR="004B3F04" w:rsidRDefault="004B3F04" w:rsidP="000659BE">
            <w:pPr>
              <w:pStyle w:val="TableText"/>
            </w:pPr>
            <w:r>
              <w:t>SHALL contain exactly one [1..1] @extension="2019-05-01" (CONF:4423-33645).</w:t>
            </w:r>
          </w:p>
        </w:tc>
        <w:tc>
          <w:tcPr>
            <w:tcW w:w="360" w:type="dxa"/>
          </w:tcPr>
          <w:p w14:paraId="561155D1" w14:textId="77777777" w:rsidR="004B3F04" w:rsidRDefault="004B3F04" w:rsidP="000659BE">
            <w:pPr>
              <w:pStyle w:val="TableText"/>
            </w:pPr>
            <w:r>
              <w:t>SHALL contain exactly one [1..1] @extension="2021-02-01" (CONF:4499-33645).</w:t>
            </w:r>
          </w:p>
        </w:tc>
      </w:tr>
      <w:tr w:rsidR="004B3F04" w14:paraId="768E148C" w14:textId="77777777" w:rsidTr="000659BE">
        <w:trPr>
          <w:jc w:val="center"/>
        </w:trPr>
        <w:tc>
          <w:tcPr>
            <w:tcW w:w="360" w:type="dxa"/>
          </w:tcPr>
          <w:p w14:paraId="51E37929" w14:textId="77777777" w:rsidR="004B3F04" w:rsidRDefault="004B3F04" w:rsidP="000659BE">
            <w:pPr>
              <w:pStyle w:val="TableText"/>
            </w:pPr>
            <w:r>
              <w:t>CONF #: 4499-35124 Modified</w:t>
            </w:r>
          </w:p>
        </w:tc>
        <w:tc>
          <w:tcPr>
            <w:tcW w:w="360" w:type="dxa"/>
          </w:tcPr>
          <w:p w14:paraId="1EABFB3B" w14:textId="77777777" w:rsidR="004B3F04" w:rsidRDefault="004B3F04" w:rsidP="000659BE">
            <w:pPr>
              <w:pStyle w:val="TableText"/>
            </w:pPr>
            <w:r>
              <w:t xml:space="preserve">MAY contain zero or one [0..1] participation (CONF:4423-35124) such that it </w:t>
            </w:r>
            <w:r>
              <w:br/>
              <w:t>Note: QDM Attribute: Requester</w:t>
            </w:r>
          </w:p>
        </w:tc>
        <w:tc>
          <w:tcPr>
            <w:tcW w:w="360" w:type="dxa"/>
          </w:tcPr>
          <w:p w14:paraId="46D1B809" w14:textId="77777777" w:rsidR="004B3F04" w:rsidRDefault="004B3F04" w:rsidP="000659BE">
            <w:pPr>
              <w:pStyle w:val="TableText"/>
            </w:pPr>
            <w:r>
              <w:t xml:space="preserve">MAY contain zero or more [0..*] participation (CONF:4499-35124) such that it </w:t>
            </w:r>
            <w:r>
              <w:br/>
              <w:t>Note: QDM Attribute: Requester</w:t>
            </w:r>
          </w:p>
        </w:tc>
      </w:tr>
      <w:tr w:rsidR="004B3F04" w14:paraId="656DA50C" w14:textId="77777777" w:rsidTr="000659BE">
        <w:trPr>
          <w:jc w:val="center"/>
        </w:trPr>
        <w:tc>
          <w:tcPr>
            <w:tcW w:w="360" w:type="dxa"/>
          </w:tcPr>
          <w:p w14:paraId="43B7328C" w14:textId="77777777" w:rsidR="004B3F04" w:rsidRDefault="004B3F04" w:rsidP="000659BE">
            <w:pPr>
              <w:pStyle w:val="TableText"/>
            </w:pPr>
            <w:r>
              <w:t>CONF #: 4499-35126 Modified</w:t>
            </w:r>
          </w:p>
        </w:tc>
        <w:tc>
          <w:tcPr>
            <w:tcW w:w="360" w:type="dxa"/>
          </w:tcPr>
          <w:p w14:paraId="661B1014" w14:textId="77777777" w:rsidR="004B3F04" w:rsidRDefault="004B3F04" w:rsidP="000659BE">
            <w:pPr>
              <w:pStyle w:val="TableText"/>
            </w:pPr>
            <w:r>
              <w:t xml:space="preserve">MAY contain zero or one [0..1] participation (CONF:4423-35126) such that it </w:t>
            </w:r>
            <w:r>
              <w:br/>
              <w:t>Note: QDM Attribute: Requester</w:t>
            </w:r>
          </w:p>
        </w:tc>
        <w:tc>
          <w:tcPr>
            <w:tcW w:w="360" w:type="dxa"/>
          </w:tcPr>
          <w:p w14:paraId="3744CCB2" w14:textId="77777777" w:rsidR="004B3F04" w:rsidRDefault="004B3F04" w:rsidP="000659BE">
            <w:pPr>
              <w:pStyle w:val="TableText"/>
            </w:pPr>
            <w:r>
              <w:t xml:space="preserve">MAY contain zero or more [0..*] participation (CONF:4499-35126) such that it </w:t>
            </w:r>
            <w:r>
              <w:br/>
              <w:t>Note: QDM Attribute: Requester</w:t>
            </w:r>
          </w:p>
        </w:tc>
      </w:tr>
      <w:tr w:rsidR="004B3F04" w14:paraId="15347B90" w14:textId="77777777" w:rsidTr="000659BE">
        <w:trPr>
          <w:jc w:val="center"/>
        </w:trPr>
        <w:tc>
          <w:tcPr>
            <w:tcW w:w="360" w:type="dxa"/>
          </w:tcPr>
          <w:p w14:paraId="3A61BC24" w14:textId="77777777" w:rsidR="004B3F04" w:rsidRDefault="004B3F04" w:rsidP="000659BE">
            <w:pPr>
              <w:pStyle w:val="TableText"/>
            </w:pPr>
            <w:r>
              <w:t>CONF #: 4499-35838 Modified</w:t>
            </w:r>
          </w:p>
        </w:tc>
        <w:tc>
          <w:tcPr>
            <w:tcW w:w="360" w:type="dxa"/>
          </w:tcPr>
          <w:p w14:paraId="527B7171" w14:textId="77777777" w:rsidR="004B3F04" w:rsidRDefault="004B3F04" w:rsidP="000659BE">
            <w:pPr>
              <w:pStyle w:val="TableText"/>
            </w:pPr>
            <w:r>
              <w:t xml:space="preserve">MAY contain zero or one [0..1] participation (CONF:4423-35838) such that it </w:t>
            </w:r>
            <w:r>
              <w:br/>
              <w:t>Note: QDM Attribute: Requester</w:t>
            </w:r>
          </w:p>
        </w:tc>
        <w:tc>
          <w:tcPr>
            <w:tcW w:w="360" w:type="dxa"/>
          </w:tcPr>
          <w:p w14:paraId="64BBD703" w14:textId="77777777" w:rsidR="004B3F04" w:rsidRDefault="004B3F04" w:rsidP="000659BE">
            <w:pPr>
              <w:pStyle w:val="TableText"/>
            </w:pPr>
            <w:r>
              <w:t xml:space="preserve">MAY contain zero or more [0..*] participation (CONF:4499-35838) such that it </w:t>
            </w:r>
            <w:r>
              <w:br/>
              <w:t>Note: QDM Attribute: Requester</w:t>
            </w:r>
          </w:p>
        </w:tc>
      </w:tr>
    </w:tbl>
    <w:p w14:paraId="19750541" w14:textId="77777777" w:rsidR="004B3F04" w:rsidRDefault="004B3F04" w:rsidP="004B3F04">
      <w:pPr>
        <w:pStyle w:val="BodyText"/>
      </w:pPr>
    </w:p>
    <w:p w14:paraId="39573C18" w14:textId="77777777" w:rsidR="004B3F04" w:rsidRDefault="004B3F04" w:rsidP="004B3F04">
      <w:pPr>
        <w:pStyle w:val="Heading2nospace"/>
      </w:pPr>
      <w:bookmarkStart w:id="3901" w:name="_Toc64841965"/>
      <w:bookmarkStart w:id="3902" w:name="_Toc65482880"/>
      <w:r>
        <w:lastRenderedPageBreak/>
        <w:t>Encounter, Performed (V4)</w:t>
      </w:r>
      <w:bookmarkEnd w:id="3901"/>
      <w:bookmarkEnd w:id="3902"/>
    </w:p>
    <w:p w14:paraId="62A9485F" w14:textId="77777777" w:rsidR="004B3F04" w:rsidRDefault="006C736C" w:rsidP="004B3F04">
      <w:pPr>
        <w:keepNext/>
      </w:pPr>
      <w:hyperlink w:anchor="E_Encounter_Performed_V4_">
        <w:r w:rsidR="004B3F04">
          <w:rPr>
            <w:rStyle w:val="HyperlinkCourierBold"/>
          </w:rPr>
          <w:t>Encounter, Performed (V4) (urn:hl7ii:2.16.840.1.113883.10.20.28.4.5:2021-02-01)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001A04" w14:paraId="639B3D40" w14:textId="77777777" w:rsidTr="003453F7">
        <w:trPr>
          <w:cantSplit/>
          <w:tblHeader/>
          <w:jc w:val="center"/>
        </w:trPr>
        <w:tc>
          <w:tcPr>
            <w:tcW w:w="360" w:type="dxa"/>
            <w:shd w:val="clear" w:color="auto" w:fill="E6E6E6"/>
          </w:tcPr>
          <w:p w14:paraId="31494B02" w14:textId="77777777" w:rsidR="00001A04" w:rsidRDefault="00001A04" w:rsidP="003453F7">
            <w:pPr>
              <w:pStyle w:val="TableHead"/>
            </w:pPr>
            <w:r>
              <w:t>Change</w:t>
            </w:r>
          </w:p>
        </w:tc>
        <w:tc>
          <w:tcPr>
            <w:tcW w:w="360" w:type="dxa"/>
            <w:shd w:val="clear" w:color="auto" w:fill="E6E6E6"/>
          </w:tcPr>
          <w:p w14:paraId="63CF614C" w14:textId="77777777" w:rsidR="00001A04" w:rsidRDefault="00001A04" w:rsidP="003453F7">
            <w:pPr>
              <w:pStyle w:val="TableHead"/>
            </w:pPr>
            <w:r>
              <w:t>Old</w:t>
            </w:r>
          </w:p>
        </w:tc>
        <w:tc>
          <w:tcPr>
            <w:tcW w:w="360" w:type="dxa"/>
            <w:shd w:val="clear" w:color="auto" w:fill="E6E6E6"/>
          </w:tcPr>
          <w:p w14:paraId="25D47BB9" w14:textId="77777777" w:rsidR="00001A04" w:rsidRDefault="00001A04" w:rsidP="003453F7">
            <w:pPr>
              <w:pStyle w:val="TableHead"/>
            </w:pPr>
            <w:r>
              <w:t>New</w:t>
            </w:r>
          </w:p>
        </w:tc>
      </w:tr>
      <w:tr w:rsidR="00001A04" w14:paraId="28F236E1" w14:textId="77777777" w:rsidTr="003453F7">
        <w:trPr>
          <w:jc w:val="center"/>
        </w:trPr>
        <w:tc>
          <w:tcPr>
            <w:tcW w:w="360" w:type="dxa"/>
          </w:tcPr>
          <w:p w14:paraId="5589A04F" w14:textId="77777777" w:rsidR="00001A04" w:rsidRDefault="00001A04" w:rsidP="003453F7">
            <w:pPr>
              <w:pStyle w:val="TableText"/>
            </w:pPr>
            <w:r>
              <w:t>Status</w:t>
            </w:r>
          </w:p>
        </w:tc>
        <w:tc>
          <w:tcPr>
            <w:tcW w:w="360" w:type="dxa"/>
          </w:tcPr>
          <w:p w14:paraId="1BD7CB4C" w14:textId="77777777" w:rsidR="00001A04" w:rsidRDefault="00001A04" w:rsidP="003453F7">
            <w:pPr>
              <w:pStyle w:val="TableText"/>
            </w:pPr>
            <w:r>
              <w:t>Published</w:t>
            </w:r>
          </w:p>
        </w:tc>
        <w:tc>
          <w:tcPr>
            <w:tcW w:w="360" w:type="dxa"/>
          </w:tcPr>
          <w:p w14:paraId="409ED8DC" w14:textId="77777777" w:rsidR="00001A04" w:rsidRDefault="00001A04" w:rsidP="003453F7">
            <w:pPr>
              <w:pStyle w:val="TableText"/>
            </w:pPr>
            <w:r>
              <w:t>Draft</w:t>
            </w:r>
          </w:p>
        </w:tc>
      </w:tr>
      <w:tr w:rsidR="00001A04" w14:paraId="655EDAC7" w14:textId="77777777" w:rsidTr="003453F7">
        <w:trPr>
          <w:jc w:val="center"/>
        </w:trPr>
        <w:tc>
          <w:tcPr>
            <w:tcW w:w="360" w:type="dxa"/>
          </w:tcPr>
          <w:p w14:paraId="6F303019" w14:textId="77777777" w:rsidR="00001A04" w:rsidRDefault="00001A04" w:rsidP="003453F7">
            <w:pPr>
              <w:pStyle w:val="TableText"/>
            </w:pPr>
            <w:r>
              <w:t>Name</w:t>
            </w:r>
          </w:p>
        </w:tc>
        <w:tc>
          <w:tcPr>
            <w:tcW w:w="360" w:type="dxa"/>
          </w:tcPr>
          <w:p w14:paraId="26B23189" w14:textId="77777777" w:rsidR="00001A04" w:rsidRDefault="00001A04" w:rsidP="003453F7">
            <w:pPr>
              <w:pStyle w:val="TableText"/>
            </w:pPr>
            <w:r>
              <w:t>Encounter, Performed (V3)</w:t>
            </w:r>
          </w:p>
        </w:tc>
        <w:tc>
          <w:tcPr>
            <w:tcW w:w="360" w:type="dxa"/>
          </w:tcPr>
          <w:p w14:paraId="1D231164" w14:textId="77777777" w:rsidR="00001A04" w:rsidRDefault="00001A04" w:rsidP="003453F7">
            <w:pPr>
              <w:pStyle w:val="TableText"/>
            </w:pPr>
            <w:r>
              <w:t>Encounter, Performed (V4)</w:t>
            </w:r>
          </w:p>
        </w:tc>
      </w:tr>
      <w:tr w:rsidR="00001A04" w14:paraId="2B66D4EB" w14:textId="77777777" w:rsidTr="003453F7">
        <w:trPr>
          <w:jc w:val="center"/>
        </w:trPr>
        <w:tc>
          <w:tcPr>
            <w:tcW w:w="360" w:type="dxa"/>
          </w:tcPr>
          <w:p w14:paraId="02FC0001" w14:textId="77777777" w:rsidR="00001A04" w:rsidRDefault="00001A04" w:rsidP="003453F7">
            <w:pPr>
              <w:pStyle w:val="TableText"/>
            </w:pPr>
            <w:r>
              <w:t>Oid</w:t>
            </w:r>
          </w:p>
        </w:tc>
        <w:tc>
          <w:tcPr>
            <w:tcW w:w="360" w:type="dxa"/>
          </w:tcPr>
          <w:p w14:paraId="1898D592" w14:textId="77777777" w:rsidR="00001A04" w:rsidRDefault="00001A04" w:rsidP="003453F7">
            <w:pPr>
              <w:pStyle w:val="TableText"/>
            </w:pPr>
            <w:r>
              <w:t>urn:hl7ii:2.16.840.1.113883.10.20.28.4.5:2019-05-01</w:t>
            </w:r>
          </w:p>
        </w:tc>
        <w:tc>
          <w:tcPr>
            <w:tcW w:w="360" w:type="dxa"/>
          </w:tcPr>
          <w:p w14:paraId="3A460627" w14:textId="77777777" w:rsidR="00001A04" w:rsidRDefault="00001A04" w:rsidP="003453F7">
            <w:pPr>
              <w:pStyle w:val="TableText"/>
            </w:pPr>
            <w:r>
              <w:t>urn:hl7ii:2.16.840.1.113883.10.20.28.4.5:2021-02-01</w:t>
            </w:r>
          </w:p>
        </w:tc>
      </w:tr>
      <w:tr w:rsidR="00001A04" w14:paraId="4FB57BB8" w14:textId="77777777" w:rsidTr="003453F7">
        <w:trPr>
          <w:jc w:val="center"/>
        </w:trPr>
        <w:tc>
          <w:tcPr>
            <w:tcW w:w="360" w:type="dxa"/>
          </w:tcPr>
          <w:p w14:paraId="2303118A" w14:textId="77777777" w:rsidR="00001A04" w:rsidRDefault="00001A04" w:rsidP="003453F7">
            <w:pPr>
              <w:pStyle w:val="TableText"/>
            </w:pPr>
            <w:r>
              <w:t>CONF #: 4499-36113 Added</w:t>
            </w:r>
          </w:p>
        </w:tc>
        <w:tc>
          <w:tcPr>
            <w:tcW w:w="360" w:type="dxa"/>
          </w:tcPr>
          <w:p w14:paraId="47C4B0A0" w14:textId="77777777" w:rsidR="00001A04" w:rsidRDefault="00001A04" w:rsidP="003453F7">
            <w:pPr>
              <w:pStyle w:val="TableText"/>
            </w:pPr>
          </w:p>
        </w:tc>
        <w:tc>
          <w:tcPr>
            <w:tcW w:w="360" w:type="dxa"/>
          </w:tcPr>
          <w:p w14:paraId="5FB8CDA1" w14:textId="77777777" w:rsidR="00001A04" w:rsidRDefault="00001A04" w:rsidP="003453F7">
            <w:pPr>
              <w:pStyle w:val="TableText"/>
            </w:pPr>
            <w:r>
              <w:t>SHALL contain exactly one [1..1] role (CONF:4499-36113).</w:t>
            </w:r>
          </w:p>
        </w:tc>
      </w:tr>
      <w:tr w:rsidR="00001A04" w14:paraId="0FBC89FE" w14:textId="77777777" w:rsidTr="003453F7">
        <w:trPr>
          <w:jc w:val="center"/>
        </w:trPr>
        <w:tc>
          <w:tcPr>
            <w:tcW w:w="360" w:type="dxa"/>
          </w:tcPr>
          <w:p w14:paraId="005820B5" w14:textId="77777777" w:rsidR="00001A04" w:rsidRDefault="00001A04" w:rsidP="003453F7">
            <w:pPr>
              <w:pStyle w:val="TableText"/>
            </w:pPr>
            <w:r>
              <w:t>CONF #: 4499-36114 Added</w:t>
            </w:r>
          </w:p>
        </w:tc>
        <w:tc>
          <w:tcPr>
            <w:tcW w:w="360" w:type="dxa"/>
          </w:tcPr>
          <w:p w14:paraId="4FEB7195" w14:textId="77777777" w:rsidR="00001A04" w:rsidRDefault="00001A04" w:rsidP="003453F7">
            <w:pPr>
              <w:pStyle w:val="TableText"/>
            </w:pPr>
          </w:p>
        </w:tc>
        <w:tc>
          <w:tcPr>
            <w:tcW w:w="360" w:type="dxa"/>
          </w:tcPr>
          <w:p w14:paraId="167132F4" w14:textId="77777777" w:rsidR="00001A04" w:rsidRDefault="00001A04" w:rsidP="003453F7">
            <w:pPr>
              <w:pStyle w:val="TableText"/>
            </w:pPr>
            <w:r>
              <w:t>SHALL contain exactly one [1..1] role (CONF:4499-36114).</w:t>
            </w:r>
          </w:p>
        </w:tc>
      </w:tr>
      <w:tr w:rsidR="00001A04" w14:paraId="0DF13C76" w14:textId="77777777" w:rsidTr="003453F7">
        <w:trPr>
          <w:jc w:val="center"/>
        </w:trPr>
        <w:tc>
          <w:tcPr>
            <w:tcW w:w="360" w:type="dxa"/>
          </w:tcPr>
          <w:p w14:paraId="4F069676" w14:textId="77777777" w:rsidR="00001A04" w:rsidRDefault="00001A04" w:rsidP="003453F7">
            <w:pPr>
              <w:pStyle w:val="TableText"/>
            </w:pPr>
            <w:r>
              <w:t>CONF #: 4499-36115 Added</w:t>
            </w:r>
          </w:p>
        </w:tc>
        <w:tc>
          <w:tcPr>
            <w:tcW w:w="360" w:type="dxa"/>
          </w:tcPr>
          <w:p w14:paraId="4AC707C1" w14:textId="77777777" w:rsidR="00001A04" w:rsidRDefault="00001A04" w:rsidP="003453F7">
            <w:pPr>
              <w:pStyle w:val="TableText"/>
            </w:pPr>
          </w:p>
        </w:tc>
        <w:tc>
          <w:tcPr>
            <w:tcW w:w="360" w:type="dxa"/>
          </w:tcPr>
          <w:p w14:paraId="50815D9D" w14:textId="77777777" w:rsidR="00001A04" w:rsidRDefault="00001A04" w:rsidP="003453F7">
            <w:pPr>
              <w:pStyle w:val="TableText"/>
            </w:pPr>
            <w:r>
              <w:t>SHALL contain exactly one [1..1] role (CONF:4499-36115).</w:t>
            </w:r>
          </w:p>
        </w:tc>
      </w:tr>
      <w:tr w:rsidR="00001A04" w14:paraId="21E421F5" w14:textId="77777777" w:rsidTr="003453F7">
        <w:trPr>
          <w:jc w:val="center"/>
        </w:trPr>
        <w:tc>
          <w:tcPr>
            <w:tcW w:w="360" w:type="dxa"/>
          </w:tcPr>
          <w:p w14:paraId="7AA927F9" w14:textId="77777777" w:rsidR="00001A04" w:rsidRDefault="00001A04" w:rsidP="003453F7">
            <w:pPr>
              <w:pStyle w:val="TableText"/>
            </w:pPr>
            <w:r>
              <w:t>CONF #: 4499-36116 Added</w:t>
            </w:r>
          </w:p>
        </w:tc>
        <w:tc>
          <w:tcPr>
            <w:tcW w:w="360" w:type="dxa"/>
          </w:tcPr>
          <w:p w14:paraId="466F62A2" w14:textId="77777777" w:rsidR="00001A04" w:rsidRDefault="00001A04" w:rsidP="003453F7">
            <w:pPr>
              <w:pStyle w:val="TableText"/>
            </w:pPr>
          </w:p>
        </w:tc>
        <w:tc>
          <w:tcPr>
            <w:tcW w:w="360" w:type="dxa"/>
          </w:tcPr>
          <w:p w14:paraId="3A27BF56" w14:textId="77777777" w:rsidR="00001A04" w:rsidRDefault="00001A04" w:rsidP="003453F7">
            <w:pPr>
              <w:pStyle w:val="TableText"/>
            </w:pPr>
            <w:r>
              <w:t>SHALL contain exactly one [1..1] patient (CONF:4499-36116).</w:t>
            </w:r>
          </w:p>
        </w:tc>
      </w:tr>
      <w:tr w:rsidR="00001A04" w14:paraId="3F4FFB24" w14:textId="77777777" w:rsidTr="003453F7">
        <w:trPr>
          <w:jc w:val="center"/>
        </w:trPr>
        <w:tc>
          <w:tcPr>
            <w:tcW w:w="360" w:type="dxa"/>
          </w:tcPr>
          <w:p w14:paraId="47F77411" w14:textId="77777777" w:rsidR="00001A04" w:rsidRDefault="00001A04" w:rsidP="003453F7">
            <w:pPr>
              <w:pStyle w:val="TableText"/>
            </w:pPr>
            <w:r>
              <w:t>CONF #: 4499-36117 Added</w:t>
            </w:r>
          </w:p>
        </w:tc>
        <w:tc>
          <w:tcPr>
            <w:tcW w:w="360" w:type="dxa"/>
          </w:tcPr>
          <w:p w14:paraId="7B2C95A0" w14:textId="77777777" w:rsidR="00001A04" w:rsidRDefault="00001A04" w:rsidP="003453F7">
            <w:pPr>
              <w:pStyle w:val="TableText"/>
            </w:pPr>
          </w:p>
        </w:tc>
        <w:tc>
          <w:tcPr>
            <w:tcW w:w="360" w:type="dxa"/>
          </w:tcPr>
          <w:p w14:paraId="78751914" w14:textId="77777777" w:rsidR="00001A04" w:rsidRDefault="00001A04" w:rsidP="003453F7">
            <w:pPr>
              <w:pStyle w:val="TableText"/>
            </w:pPr>
            <w:r>
              <w:t xml:space="preserve">MAY contain zero or more [0..*] participation (CONF:4499-36117) such that it </w:t>
            </w:r>
            <w:r>
              <w:br/>
              <w:t>Note: QDM Attribute: Participant</w:t>
            </w:r>
          </w:p>
        </w:tc>
      </w:tr>
      <w:tr w:rsidR="00001A04" w14:paraId="56E14226" w14:textId="77777777" w:rsidTr="003453F7">
        <w:trPr>
          <w:jc w:val="center"/>
        </w:trPr>
        <w:tc>
          <w:tcPr>
            <w:tcW w:w="360" w:type="dxa"/>
          </w:tcPr>
          <w:p w14:paraId="7A627D0D" w14:textId="77777777" w:rsidR="00001A04" w:rsidRDefault="00001A04" w:rsidP="003453F7">
            <w:pPr>
              <w:pStyle w:val="TableText"/>
            </w:pPr>
            <w:r>
              <w:t>CONF #: 4499-36118 Added</w:t>
            </w:r>
          </w:p>
        </w:tc>
        <w:tc>
          <w:tcPr>
            <w:tcW w:w="360" w:type="dxa"/>
          </w:tcPr>
          <w:p w14:paraId="2F6447EC" w14:textId="77777777" w:rsidR="00001A04" w:rsidRDefault="00001A04" w:rsidP="003453F7">
            <w:pPr>
              <w:pStyle w:val="TableText"/>
            </w:pPr>
          </w:p>
        </w:tc>
        <w:tc>
          <w:tcPr>
            <w:tcW w:w="360" w:type="dxa"/>
          </w:tcPr>
          <w:p w14:paraId="3527E74D" w14:textId="77777777" w:rsidR="00001A04" w:rsidRDefault="00001A04" w:rsidP="003453F7">
            <w:pPr>
              <w:pStyle w:val="TableText"/>
            </w:pPr>
            <w:r>
              <w:t>SHALL contain exactly one [1..1] role (CONF:4499-36118).</w:t>
            </w:r>
          </w:p>
        </w:tc>
      </w:tr>
      <w:tr w:rsidR="00001A04" w14:paraId="16CD293A" w14:textId="77777777" w:rsidTr="003453F7">
        <w:trPr>
          <w:jc w:val="center"/>
        </w:trPr>
        <w:tc>
          <w:tcPr>
            <w:tcW w:w="360" w:type="dxa"/>
          </w:tcPr>
          <w:p w14:paraId="1AB38918" w14:textId="77777777" w:rsidR="00001A04" w:rsidRDefault="00001A04" w:rsidP="003453F7">
            <w:pPr>
              <w:pStyle w:val="TableText"/>
            </w:pPr>
            <w:r>
              <w:t>CONF #: 4499-36119 Added</w:t>
            </w:r>
          </w:p>
        </w:tc>
        <w:tc>
          <w:tcPr>
            <w:tcW w:w="360" w:type="dxa"/>
          </w:tcPr>
          <w:p w14:paraId="749F16A9" w14:textId="77777777" w:rsidR="00001A04" w:rsidRDefault="00001A04" w:rsidP="003453F7">
            <w:pPr>
              <w:pStyle w:val="TableText"/>
            </w:pPr>
          </w:p>
        </w:tc>
        <w:tc>
          <w:tcPr>
            <w:tcW w:w="360" w:type="dxa"/>
          </w:tcPr>
          <w:p w14:paraId="16355366" w14:textId="77777777" w:rsidR="00001A04" w:rsidRDefault="00001A04" w:rsidP="003453F7">
            <w:pPr>
              <w:pStyle w:val="TableText"/>
            </w:pPr>
            <w:r>
              <w:t>SHALL NOT contain [0..0] @actionNegationInd (CONF:4499-36119).</w:t>
            </w:r>
          </w:p>
        </w:tc>
      </w:tr>
      <w:tr w:rsidR="00001A04" w14:paraId="33D9F8C6" w14:textId="77777777" w:rsidTr="003453F7">
        <w:trPr>
          <w:jc w:val="center"/>
        </w:trPr>
        <w:tc>
          <w:tcPr>
            <w:tcW w:w="360" w:type="dxa"/>
          </w:tcPr>
          <w:p w14:paraId="57B36040" w14:textId="77777777" w:rsidR="00001A04" w:rsidRDefault="00001A04" w:rsidP="003453F7">
            <w:pPr>
              <w:pStyle w:val="TableText"/>
            </w:pPr>
            <w:r>
              <w:t>CONF #: 4499-36120 Added</w:t>
            </w:r>
          </w:p>
        </w:tc>
        <w:tc>
          <w:tcPr>
            <w:tcW w:w="360" w:type="dxa"/>
          </w:tcPr>
          <w:p w14:paraId="17804A59" w14:textId="77777777" w:rsidR="00001A04" w:rsidRDefault="00001A04" w:rsidP="003453F7">
            <w:pPr>
              <w:pStyle w:val="TableText"/>
            </w:pPr>
          </w:p>
        </w:tc>
        <w:tc>
          <w:tcPr>
            <w:tcW w:w="360" w:type="dxa"/>
          </w:tcPr>
          <w:p w14:paraId="2FB0FCAB" w14:textId="77777777" w:rsidR="00001A04" w:rsidRDefault="00001A04" w:rsidP="003453F7">
            <w:pPr>
              <w:pStyle w:val="TableText"/>
            </w:pPr>
            <w:r>
              <w:t>SHALL contain exactly one [1..1] @typeCode="PART" participation (CodeSystem: HL7ParticipationType urn:oid:2.16.840.1.113883.5.90) (CONF:4499-36120).</w:t>
            </w:r>
          </w:p>
        </w:tc>
      </w:tr>
      <w:tr w:rsidR="00001A04" w14:paraId="68E51597" w14:textId="77777777" w:rsidTr="003453F7">
        <w:trPr>
          <w:jc w:val="center"/>
        </w:trPr>
        <w:tc>
          <w:tcPr>
            <w:tcW w:w="360" w:type="dxa"/>
          </w:tcPr>
          <w:p w14:paraId="4C2996CD" w14:textId="77777777" w:rsidR="00001A04" w:rsidRDefault="00001A04" w:rsidP="003453F7">
            <w:pPr>
              <w:pStyle w:val="TableText"/>
            </w:pPr>
            <w:r>
              <w:t>CONF #: 4499-36352 Added</w:t>
            </w:r>
          </w:p>
        </w:tc>
        <w:tc>
          <w:tcPr>
            <w:tcW w:w="360" w:type="dxa"/>
          </w:tcPr>
          <w:p w14:paraId="728B0C43" w14:textId="77777777" w:rsidR="00001A04" w:rsidRDefault="00001A04" w:rsidP="003453F7">
            <w:pPr>
              <w:pStyle w:val="TableText"/>
            </w:pPr>
          </w:p>
        </w:tc>
        <w:tc>
          <w:tcPr>
            <w:tcW w:w="360" w:type="dxa"/>
          </w:tcPr>
          <w:p w14:paraId="5B6265B7" w14:textId="77777777" w:rsidR="00001A04" w:rsidRDefault="00001A04" w:rsidP="003453F7">
            <w:pPr>
              <w:pStyle w:val="TableText"/>
            </w:pPr>
            <w:r>
              <w:t xml:space="preserve">MAY contain zero or one [0..1] outboundRelationship (CONF:4499-36352) such that it </w:t>
            </w:r>
            <w:r>
              <w:br/>
              <w:t>Note: QDM Attribute: Class</w:t>
            </w:r>
          </w:p>
        </w:tc>
      </w:tr>
      <w:tr w:rsidR="00001A04" w14:paraId="1BD817B8" w14:textId="77777777" w:rsidTr="003453F7">
        <w:trPr>
          <w:jc w:val="center"/>
        </w:trPr>
        <w:tc>
          <w:tcPr>
            <w:tcW w:w="360" w:type="dxa"/>
          </w:tcPr>
          <w:p w14:paraId="377A2237" w14:textId="77777777" w:rsidR="00001A04" w:rsidRDefault="00001A04" w:rsidP="003453F7">
            <w:pPr>
              <w:pStyle w:val="TableText"/>
            </w:pPr>
            <w:r>
              <w:t>CONF #: 4499-36353 Added</w:t>
            </w:r>
          </w:p>
        </w:tc>
        <w:tc>
          <w:tcPr>
            <w:tcW w:w="360" w:type="dxa"/>
          </w:tcPr>
          <w:p w14:paraId="637F6215" w14:textId="77777777" w:rsidR="00001A04" w:rsidRDefault="00001A04" w:rsidP="003453F7">
            <w:pPr>
              <w:pStyle w:val="TableText"/>
            </w:pPr>
          </w:p>
        </w:tc>
        <w:tc>
          <w:tcPr>
            <w:tcW w:w="360" w:type="dxa"/>
          </w:tcPr>
          <w:p w14:paraId="28E2B21F" w14:textId="77777777" w:rsidR="00001A04" w:rsidRDefault="00001A04" w:rsidP="003453F7">
            <w:pPr>
              <w:pStyle w:val="TableText"/>
            </w:pPr>
            <w:r>
              <w:t>SHALL contain exactly one [1..1] observationCriteria (CONF:4499-36353).</w:t>
            </w:r>
          </w:p>
        </w:tc>
      </w:tr>
      <w:tr w:rsidR="00001A04" w14:paraId="72D42551" w14:textId="77777777" w:rsidTr="003453F7">
        <w:trPr>
          <w:jc w:val="center"/>
        </w:trPr>
        <w:tc>
          <w:tcPr>
            <w:tcW w:w="360" w:type="dxa"/>
          </w:tcPr>
          <w:p w14:paraId="4C12BA1F" w14:textId="77777777" w:rsidR="00001A04" w:rsidRDefault="00001A04" w:rsidP="003453F7">
            <w:pPr>
              <w:pStyle w:val="TableText"/>
            </w:pPr>
            <w:r>
              <w:t>CONF #: 4499-36354 Added</w:t>
            </w:r>
          </w:p>
        </w:tc>
        <w:tc>
          <w:tcPr>
            <w:tcW w:w="360" w:type="dxa"/>
          </w:tcPr>
          <w:p w14:paraId="057B0DA8" w14:textId="77777777" w:rsidR="00001A04" w:rsidRDefault="00001A04" w:rsidP="003453F7">
            <w:pPr>
              <w:pStyle w:val="TableText"/>
            </w:pPr>
          </w:p>
        </w:tc>
        <w:tc>
          <w:tcPr>
            <w:tcW w:w="360" w:type="dxa"/>
          </w:tcPr>
          <w:p w14:paraId="5CC7AA11" w14:textId="77777777" w:rsidR="00001A04" w:rsidRDefault="00001A04" w:rsidP="003453F7">
            <w:pPr>
              <w:pStyle w:val="TableText"/>
            </w:pPr>
            <w:r>
              <w:t>SHALL contain exactly one [1..1] @typeCode="REFR" refers to (CodeSystem: HL7ActRelationshipType urn:oid:2.16.840.1.113883.5.1002) (CONF:4499-36354).</w:t>
            </w:r>
          </w:p>
        </w:tc>
      </w:tr>
      <w:tr w:rsidR="00001A04" w14:paraId="0C112077" w14:textId="77777777" w:rsidTr="003453F7">
        <w:trPr>
          <w:jc w:val="center"/>
        </w:trPr>
        <w:tc>
          <w:tcPr>
            <w:tcW w:w="360" w:type="dxa"/>
          </w:tcPr>
          <w:p w14:paraId="4FA877C8" w14:textId="77777777" w:rsidR="00001A04" w:rsidRDefault="00001A04" w:rsidP="003453F7">
            <w:pPr>
              <w:pStyle w:val="TableText"/>
            </w:pPr>
            <w:r>
              <w:t>CONF #: 4499-36355 Added</w:t>
            </w:r>
          </w:p>
        </w:tc>
        <w:tc>
          <w:tcPr>
            <w:tcW w:w="360" w:type="dxa"/>
          </w:tcPr>
          <w:p w14:paraId="0D08081B" w14:textId="77777777" w:rsidR="00001A04" w:rsidRDefault="00001A04" w:rsidP="003453F7">
            <w:pPr>
              <w:pStyle w:val="TableText"/>
            </w:pPr>
          </w:p>
        </w:tc>
        <w:tc>
          <w:tcPr>
            <w:tcW w:w="360" w:type="dxa"/>
          </w:tcPr>
          <w:p w14:paraId="082B9C20" w14:textId="77777777" w:rsidR="00001A04" w:rsidRDefault="00001A04" w:rsidP="003453F7">
            <w:pPr>
              <w:pStyle w:val="TableText"/>
            </w:pPr>
            <w:r>
              <w:t xml:space="preserve">MAY contain zero or one [0..1] outboundRelationship (CONF:4499-36355) such that it </w:t>
            </w:r>
            <w:r>
              <w:br/>
              <w:t>Note: QDM Attribute: Related To</w:t>
            </w:r>
          </w:p>
        </w:tc>
      </w:tr>
      <w:tr w:rsidR="00001A04" w14:paraId="15B87EAE" w14:textId="77777777" w:rsidTr="003453F7">
        <w:trPr>
          <w:jc w:val="center"/>
        </w:trPr>
        <w:tc>
          <w:tcPr>
            <w:tcW w:w="360" w:type="dxa"/>
          </w:tcPr>
          <w:p w14:paraId="0817287C" w14:textId="77777777" w:rsidR="00001A04" w:rsidRDefault="00001A04" w:rsidP="003453F7">
            <w:pPr>
              <w:pStyle w:val="TableText"/>
            </w:pPr>
            <w:r>
              <w:t>CONF #: 4499-36356 Added</w:t>
            </w:r>
          </w:p>
        </w:tc>
        <w:tc>
          <w:tcPr>
            <w:tcW w:w="360" w:type="dxa"/>
          </w:tcPr>
          <w:p w14:paraId="7B78D9CF" w14:textId="77777777" w:rsidR="00001A04" w:rsidRDefault="00001A04" w:rsidP="003453F7">
            <w:pPr>
              <w:pStyle w:val="TableText"/>
            </w:pPr>
          </w:p>
        </w:tc>
        <w:tc>
          <w:tcPr>
            <w:tcW w:w="360" w:type="dxa"/>
          </w:tcPr>
          <w:p w14:paraId="6648E650" w14:textId="77777777" w:rsidR="00001A04" w:rsidRDefault="00001A04" w:rsidP="003453F7">
            <w:pPr>
              <w:pStyle w:val="TableText"/>
            </w:pPr>
            <w:r>
              <w:t xml:space="preserve">SHALL contain exactly one [1..1] </w:t>
            </w:r>
            <w:r>
              <w:lastRenderedPageBreak/>
              <w:t>observationCriteria (CONF:4499-36356).</w:t>
            </w:r>
          </w:p>
        </w:tc>
      </w:tr>
      <w:tr w:rsidR="00001A04" w14:paraId="2CF9073A" w14:textId="77777777" w:rsidTr="003453F7">
        <w:trPr>
          <w:jc w:val="center"/>
        </w:trPr>
        <w:tc>
          <w:tcPr>
            <w:tcW w:w="360" w:type="dxa"/>
          </w:tcPr>
          <w:p w14:paraId="61E0971A" w14:textId="77777777" w:rsidR="00001A04" w:rsidRDefault="00001A04" w:rsidP="003453F7">
            <w:pPr>
              <w:pStyle w:val="TableText"/>
            </w:pPr>
            <w:r>
              <w:lastRenderedPageBreak/>
              <w:t>CONF #: 4499-36357 Added</w:t>
            </w:r>
          </w:p>
        </w:tc>
        <w:tc>
          <w:tcPr>
            <w:tcW w:w="360" w:type="dxa"/>
          </w:tcPr>
          <w:p w14:paraId="00119BA3" w14:textId="77777777" w:rsidR="00001A04" w:rsidRDefault="00001A04" w:rsidP="003453F7">
            <w:pPr>
              <w:pStyle w:val="TableText"/>
            </w:pPr>
          </w:p>
        </w:tc>
        <w:tc>
          <w:tcPr>
            <w:tcW w:w="360" w:type="dxa"/>
          </w:tcPr>
          <w:p w14:paraId="3E8C71DD" w14:textId="77777777" w:rsidR="00001A04" w:rsidRDefault="00001A04" w:rsidP="003453F7">
            <w:pPr>
              <w:pStyle w:val="TableText"/>
            </w:pPr>
            <w:r>
              <w:t>SHALL contain exactly one [1..1] @typeCode="REFR" refers to (CodeSystem: HL7ActRelationshipType urn:oid:2.16.840.1.113883.5.1002) (CONF:4499-36357).</w:t>
            </w:r>
          </w:p>
        </w:tc>
      </w:tr>
      <w:tr w:rsidR="00001A04" w14:paraId="4E89F10F" w14:textId="77777777" w:rsidTr="003453F7">
        <w:trPr>
          <w:jc w:val="center"/>
        </w:trPr>
        <w:tc>
          <w:tcPr>
            <w:tcW w:w="360" w:type="dxa"/>
          </w:tcPr>
          <w:p w14:paraId="6896F84F" w14:textId="77777777" w:rsidR="00001A04" w:rsidRDefault="00001A04" w:rsidP="003453F7">
            <w:pPr>
              <w:pStyle w:val="TableText"/>
            </w:pPr>
            <w:r>
              <w:t>CONF #: 4423-31007 Removed</w:t>
            </w:r>
          </w:p>
        </w:tc>
        <w:tc>
          <w:tcPr>
            <w:tcW w:w="360" w:type="dxa"/>
          </w:tcPr>
          <w:p w14:paraId="02C0F067" w14:textId="77777777" w:rsidR="00001A04" w:rsidRDefault="00001A04" w:rsidP="003453F7">
            <w:pPr>
              <w:pStyle w:val="TableText"/>
            </w:pPr>
            <w:r>
              <w:t xml:space="preserve">MAY contain zero or one [0..1] @actionNegationInd (CONF:4423-31007). </w:t>
            </w:r>
            <w:r>
              <w:br/>
              <w:t>Note: QDM Attribute: Negation Rationale</w:t>
            </w:r>
          </w:p>
        </w:tc>
        <w:tc>
          <w:tcPr>
            <w:tcW w:w="360" w:type="dxa"/>
          </w:tcPr>
          <w:p w14:paraId="3ED36301" w14:textId="77777777" w:rsidR="00001A04" w:rsidRDefault="00001A04" w:rsidP="003453F7">
            <w:pPr>
              <w:pStyle w:val="TableText"/>
            </w:pPr>
          </w:p>
        </w:tc>
      </w:tr>
      <w:tr w:rsidR="00001A04" w14:paraId="76EC3E24" w14:textId="77777777" w:rsidTr="003453F7">
        <w:trPr>
          <w:jc w:val="center"/>
        </w:trPr>
        <w:tc>
          <w:tcPr>
            <w:tcW w:w="360" w:type="dxa"/>
          </w:tcPr>
          <w:p w14:paraId="1CF1B92C" w14:textId="77777777" w:rsidR="00001A04" w:rsidRDefault="00001A04" w:rsidP="003453F7">
            <w:pPr>
              <w:pStyle w:val="TableText"/>
            </w:pPr>
            <w:r>
              <w:t>CONF #: 4423-35144 Removed</w:t>
            </w:r>
          </w:p>
        </w:tc>
        <w:tc>
          <w:tcPr>
            <w:tcW w:w="360" w:type="dxa"/>
          </w:tcPr>
          <w:p w14:paraId="005995F8" w14:textId="77777777" w:rsidR="00001A04" w:rsidRDefault="00001A04" w:rsidP="003453F7">
            <w:pPr>
              <w:pStyle w:val="TableText"/>
            </w:pPr>
            <w:r>
              <w:t>SHALL contain exactly one [1..1] role (CONF:4423-35144).</w:t>
            </w:r>
          </w:p>
        </w:tc>
        <w:tc>
          <w:tcPr>
            <w:tcW w:w="360" w:type="dxa"/>
          </w:tcPr>
          <w:p w14:paraId="07DAFB6D" w14:textId="77777777" w:rsidR="00001A04" w:rsidRDefault="00001A04" w:rsidP="003453F7">
            <w:pPr>
              <w:pStyle w:val="TableText"/>
            </w:pPr>
          </w:p>
        </w:tc>
      </w:tr>
      <w:tr w:rsidR="00001A04" w14:paraId="1C407F30" w14:textId="77777777" w:rsidTr="003453F7">
        <w:trPr>
          <w:jc w:val="center"/>
        </w:trPr>
        <w:tc>
          <w:tcPr>
            <w:tcW w:w="360" w:type="dxa"/>
          </w:tcPr>
          <w:p w14:paraId="6018E679" w14:textId="77777777" w:rsidR="00001A04" w:rsidRDefault="00001A04" w:rsidP="003453F7">
            <w:pPr>
              <w:pStyle w:val="TableText"/>
            </w:pPr>
            <w:r>
              <w:t>CONF #: 4423-35146 Removed</w:t>
            </w:r>
          </w:p>
        </w:tc>
        <w:tc>
          <w:tcPr>
            <w:tcW w:w="360" w:type="dxa"/>
          </w:tcPr>
          <w:p w14:paraId="364EA72B" w14:textId="77777777" w:rsidR="00001A04" w:rsidRDefault="00001A04" w:rsidP="003453F7">
            <w:pPr>
              <w:pStyle w:val="TableText"/>
            </w:pPr>
            <w:r>
              <w:t>SHALL contain exactly one [1..1] patient (CONF:4423-35146).</w:t>
            </w:r>
          </w:p>
        </w:tc>
        <w:tc>
          <w:tcPr>
            <w:tcW w:w="360" w:type="dxa"/>
          </w:tcPr>
          <w:p w14:paraId="026FF617" w14:textId="77777777" w:rsidR="00001A04" w:rsidRDefault="00001A04" w:rsidP="003453F7">
            <w:pPr>
              <w:pStyle w:val="TableText"/>
            </w:pPr>
          </w:p>
        </w:tc>
      </w:tr>
      <w:tr w:rsidR="00001A04" w14:paraId="26AD35F7" w14:textId="77777777" w:rsidTr="003453F7">
        <w:trPr>
          <w:jc w:val="center"/>
        </w:trPr>
        <w:tc>
          <w:tcPr>
            <w:tcW w:w="360" w:type="dxa"/>
          </w:tcPr>
          <w:p w14:paraId="715C1C12" w14:textId="77777777" w:rsidR="00001A04" w:rsidRDefault="00001A04" w:rsidP="003453F7">
            <w:pPr>
              <w:pStyle w:val="TableText"/>
            </w:pPr>
            <w:r>
              <w:t>CONF #: 4423-35148 Removed</w:t>
            </w:r>
          </w:p>
        </w:tc>
        <w:tc>
          <w:tcPr>
            <w:tcW w:w="360" w:type="dxa"/>
          </w:tcPr>
          <w:p w14:paraId="75ADC1E4" w14:textId="77777777" w:rsidR="00001A04" w:rsidRDefault="00001A04" w:rsidP="003453F7">
            <w:pPr>
              <w:pStyle w:val="TableText"/>
            </w:pPr>
            <w:r>
              <w:t>SHALL contain exactly one [1..1] role (CONF:4423-35148).</w:t>
            </w:r>
          </w:p>
        </w:tc>
        <w:tc>
          <w:tcPr>
            <w:tcW w:w="360" w:type="dxa"/>
          </w:tcPr>
          <w:p w14:paraId="25F442A3" w14:textId="77777777" w:rsidR="00001A04" w:rsidRDefault="00001A04" w:rsidP="003453F7">
            <w:pPr>
              <w:pStyle w:val="TableText"/>
            </w:pPr>
          </w:p>
        </w:tc>
      </w:tr>
      <w:tr w:rsidR="00001A04" w14:paraId="0CB68A85" w14:textId="77777777" w:rsidTr="003453F7">
        <w:trPr>
          <w:jc w:val="center"/>
        </w:trPr>
        <w:tc>
          <w:tcPr>
            <w:tcW w:w="360" w:type="dxa"/>
          </w:tcPr>
          <w:p w14:paraId="5DFC1AE6" w14:textId="77777777" w:rsidR="00001A04" w:rsidRDefault="00001A04" w:rsidP="003453F7">
            <w:pPr>
              <w:pStyle w:val="TableText"/>
            </w:pPr>
            <w:r>
              <w:t>CONF #: 4423-35842 Removed</w:t>
            </w:r>
          </w:p>
        </w:tc>
        <w:tc>
          <w:tcPr>
            <w:tcW w:w="360" w:type="dxa"/>
          </w:tcPr>
          <w:p w14:paraId="2BA0BF0D" w14:textId="77777777" w:rsidR="00001A04" w:rsidRDefault="00001A04" w:rsidP="003453F7">
            <w:pPr>
              <w:pStyle w:val="TableText"/>
            </w:pPr>
            <w:r>
              <w:t>SHALL contain exactly one [1..1] role (CONF:4423-35842).</w:t>
            </w:r>
          </w:p>
        </w:tc>
        <w:tc>
          <w:tcPr>
            <w:tcW w:w="360" w:type="dxa"/>
          </w:tcPr>
          <w:p w14:paraId="50CE12DD" w14:textId="77777777" w:rsidR="00001A04" w:rsidRDefault="00001A04" w:rsidP="003453F7">
            <w:pPr>
              <w:pStyle w:val="TableText"/>
            </w:pPr>
          </w:p>
        </w:tc>
      </w:tr>
      <w:tr w:rsidR="00001A04" w14:paraId="2A0DA427" w14:textId="77777777" w:rsidTr="003453F7">
        <w:trPr>
          <w:jc w:val="center"/>
        </w:trPr>
        <w:tc>
          <w:tcPr>
            <w:tcW w:w="360" w:type="dxa"/>
          </w:tcPr>
          <w:p w14:paraId="51ECC8D0" w14:textId="77777777" w:rsidR="00001A04" w:rsidRDefault="00001A04" w:rsidP="003453F7">
            <w:pPr>
              <w:pStyle w:val="TableText"/>
            </w:pPr>
            <w:r>
              <w:t>CONF #: 4499-33397 Modified</w:t>
            </w:r>
          </w:p>
        </w:tc>
        <w:tc>
          <w:tcPr>
            <w:tcW w:w="360" w:type="dxa"/>
          </w:tcPr>
          <w:p w14:paraId="03E0ABC2" w14:textId="77777777" w:rsidR="00001A04" w:rsidRDefault="00001A04" w:rsidP="003453F7">
            <w:pPr>
              <w:pStyle w:val="TableText"/>
            </w:pPr>
            <w:r>
              <w:t>SHALL contain exactly one [1..1] @extension="2019-05-01" (CONF:4423-33397).</w:t>
            </w:r>
          </w:p>
        </w:tc>
        <w:tc>
          <w:tcPr>
            <w:tcW w:w="360" w:type="dxa"/>
          </w:tcPr>
          <w:p w14:paraId="5D29DCEF" w14:textId="77777777" w:rsidR="00001A04" w:rsidRDefault="00001A04" w:rsidP="003453F7">
            <w:pPr>
              <w:pStyle w:val="TableText"/>
            </w:pPr>
            <w:r>
              <w:t>SHALL contain exactly one [1..1] @extension="2021-02-01" (CONF:4499-33397).</w:t>
            </w:r>
          </w:p>
        </w:tc>
      </w:tr>
      <w:tr w:rsidR="00001A04" w14:paraId="306223E8" w14:textId="77777777" w:rsidTr="003453F7">
        <w:trPr>
          <w:jc w:val="center"/>
        </w:trPr>
        <w:tc>
          <w:tcPr>
            <w:tcW w:w="360" w:type="dxa"/>
          </w:tcPr>
          <w:p w14:paraId="685F3226" w14:textId="77777777" w:rsidR="00001A04" w:rsidRDefault="00001A04" w:rsidP="003453F7">
            <w:pPr>
              <w:pStyle w:val="TableText"/>
            </w:pPr>
            <w:r>
              <w:t>CONF #: 4499-35143 Modified</w:t>
            </w:r>
          </w:p>
        </w:tc>
        <w:tc>
          <w:tcPr>
            <w:tcW w:w="360" w:type="dxa"/>
          </w:tcPr>
          <w:p w14:paraId="2713CEAC" w14:textId="77777777" w:rsidR="00001A04" w:rsidRDefault="00001A04" w:rsidP="003453F7">
            <w:pPr>
              <w:pStyle w:val="TableText"/>
            </w:pPr>
            <w:r>
              <w:t xml:space="preserve">MAY contain zero or one [0..1] participation (CONF:4423-35143) such that it </w:t>
            </w:r>
            <w:r>
              <w:br/>
              <w:t>Note: QDM Attribute: Participant</w:t>
            </w:r>
          </w:p>
        </w:tc>
        <w:tc>
          <w:tcPr>
            <w:tcW w:w="360" w:type="dxa"/>
          </w:tcPr>
          <w:p w14:paraId="3DEC616B" w14:textId="77777777" w:rsidR="00001A04" w:rsidRDefault="00001A04" w:rsidP="003453F7">
            <w:pPr>
              <w:pStyle w:val="TableText"/>
            </w:pPr>
            <w:r>
              <w:t xml:space="preserve">MAY contain zero or more [0..*] participation (CONF:4499-35143) such that it </w:t>
            </w:r>
            <w:r>
              <w:br/>
              <w:t>Note: QDM Attribute: Participant</w:t>
            </w:r>
          </w:p>
        </w:tc>
      </w:tr>
      <w:tr w:rsidR="00001A04" w14:paraId="702188F2" w14:textId="77777777" w:rsidTr="003453F7">
        <w:trPr>
          <w:jc w:val="center"/>
        </w:trPr>
        <w:tc>
          <w:tcPr>
            <w:tcW w:w="360" w:type="dxa"/>
          </w:tcPr>
          <w:p w14:paraId="4008538C" w14:textId="77777777" w:rsidR="00001A04" w:rsidRDefault="00001A04" w:rsidP="003453F7">
            <w:pPr>
              <w:pStyle w:val="TableText"/>
            </w:pPr>
            <w:r>
              <w:t>CONF #: 4499-35147 Modified</w:t>
            </w:r>
          </w:p>
        </w:tc>
        <w:tc>
          <w:tcPr>
            <w:tcW w:w="360" w:type="dxa"/>
          </w:tcPr>
          <w:p w14:paraId="1A79FAA7" w14:textId="77777777" w:rsidR="00001A04" w:rsidRDefault="00001A04" w:rsidP="003453F7">
            <w:pPr>
              <w:pStyle w:val="TableText"/>
            </w:pPr>
            <w:r>
              <w:t xml:space="preserve">MAY contain zero or one [0..1] participation (CONF:4423-35147) such that it </w:t>
            </w:r>
            <w:r>
              <w:br/>
              <w:t>Note: QDM Attribute: Participant</w:t>
            </w:r>
          </w:p>
        </w:tc>
        <w:tc>
          <w:tcPr>
            <w:tcW w:w="360" w:type="dxa"/>
          </w:tcPr>
          <w:p w14:paraId="54919582" w14:textId="77777777" w:rsidR="00001A04" w:rsidRDefault="00001A04" w:rsidP="003453F7">
            <w:pPr>
              <w:pStyle w:val="TableText"/>
            </w:pPr>
            <w:r>
              <w:t xml:space="preserve">MAY contain zero or more [0..*] participation (CONF:4499-35147) such that it </w:t>
            </w:r>
            <w:r>
              <w:br/>
              <w:t>Note: QDM Attribute: Participant</w:t>
            </w:r>
          </w:p>
        </w:tc>
      </w:tr>
      <w:tr w:rsidR="00001A04" w14:paraId="67A75E58" w14:textId="77777777" w:rsidTr="003453F7">
        <w:trPr>
          <w:jc w:val="center"/>
        </w:trPr>
        <w:tc>
          <w:tcPr>
            <w:tcW w:w="360" w:type="dxa"/>
          </w:tcPr>
          <w:p w14:paraId="518F9B42" w14:textId="77777777" w:rsidR="00001A04" w:rsidRDefault="00001A04" w:rsidP="003453F7">
            <w:pPr>
              <w:pStyle w:val="TableText"/>
            </w:pPr>
            <w:r>
              <w:t>CONF #: 4499-35841 Modified</w:t>
            </w:r>
          </w:p>
        </w:tc>
        <w:tc>
          <w:tcPr>
            <w:tcW w:w="360" w:type="dxa"/>
          </w:tcPr>
          <w:p w14:paraId="0D4409D2" w14:textId="77777777" w:rsidR="00001A04" w:rsidRDefault="00001A04" w:rsidP="003453F7">
            <w:pPr>
              <w:pStyle w:val="TableText"/>
            </w:pPr>
            <w:r>
              <w:t xml:space="preserve">MAY contain zero or one [0..1] participation (CONF:4423-35841) such that it </w:t>
            </w:r>
            <w:r>
              <w:br/>
              <w:t>Note: QDM Attribute: Participant</w:t>
            </w:r>
          </w:p>
        </w:tc>
        <w:tc>
          <w:tcPr>
            <w:tcW w:w="360" w:type="dxa"/>
          </w:tcPr>
          <w:p w14:paraId="063984C6" w14:textId="77777777" w:rsidR="00001A04" w:rsidRDefault="00001A04" w:rsidP="003453F7">
            <w:pPr>
              <w:pStyle w:val="TableText"/>
            </w:pPr>
            <w:r>
              <w:t xml:space="preserve">MAY contain zero or more [0..*] participation (CONF:4499-35841) such that it </w:t>
            </w:r>
            <w:r>
              <w:br/>
              <w:t>Note: QDM Attribute: Participant</w:t>
            </w:r>
          </w:p>
        </w:tc>
      </w:tr>
    </w:tbl>
    <w:p w14:paraId="21E17CB6" w14:textId="77777777" w:rsidR="004B3F04" w:rsidRDefault="004B3F04" w:rsidP="004B3F04">
      <w:pPr>
        <w:pStyle w:val="BodyText"/>
      </w:pPr>
    </w:p>
    <w:p w14:paraId="627A04FE" w14:textId="77777777" w:rsidR="004B3F04" w:rsidRDefault="004B3F04" w:rsidP="004B3F04">
      <w:pPr>
        <w:pStyle w:val="Heading2nospace"/>
      </w:pPr>
      <w:bookmarkStart w:id="3903" w:name="_Toc64841966"/>
      <w:bookmarkStart w:id="3904" w:name="_Toc65482881"/>
      <w:r>
        <w:lastRenderedPageBreak/>
        <w:t>Encounter, Recommended (V3)</w:t>
      </w:r>
      <w:bookmarkEnd w:id="3903"/>
      <w:bookmarkEnd w:id="3904"/>
    </w:p>
    <w:p w14:paraId="7E1E6AEC" w14:textId="77777777" w:rsidR="004B3F04" w:rsidRDefault="006C736C" w:rsidP="004B3F04">
      <w:pPr>
        <w:keepNext/>
      </w:pPr>
      <w:hyperlink w:anchor="E_Encounter_Recommended_V3_">
        <w:r w:rsidR="004B3F04">
          <w:rPr>
            <w:rStyle w:val="HyperlinkCourierBold"/>
          </w:rPr>
          <w:t>Encounter, Recommended (V3) (urn:hl7ii:2.16.840.1.113883.10.20.28.4.28:2021-02-01)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4D5F53C" w14:textId="77777777" w:rsidTr="000659BE">
        <w:trPr>
          <w:cantSplit/>
          <w:tblHeader/>
          <w:jc w:val="center"/>
        </w:trPr>
        <w:tc>
          <w:tcPr>
            <w:tcW w:w="360" w:type="dxa"/>
            <w:shd w:val="clear" w:color="auto" w:fill="E6E6E6"/>
          </w:tcPr>
          <w:p w14:paraId="6FF8DA17" w14:textId="77777777" w:rsidR="004B3F04" w:rsidRDefault="004B3F04" w:rsidP="000659BE">
            <w:pPr>
              <w:pStyle w:val="TableHead"/>
            </w:pPr>
            <w:r>
              <w:t>Change</w:t>
            </w:r>
          </w:p>
        </w:tc>
        <w:tc>
          <w:tcPr>
            <w:tcW w:w="360" w:type="dxa"/>
            <w:shd w:val="clear" w:color="auto" w:fill="E6E6E6"/>
          </w:tcPr>
          <w:p w14:paraId="38D39606" w14:textId="77777777" w:rsidR="004B3F04" w:rsidRDefault="004B3F04" w:rsidP="000659BE">
            <w:pPr>
              <w:pStyle w:val="TableHead"/>
            </w:pPr>
            <w:r>
              <w:t>Old</w:t>
            </w:r>
          </w:p>
        </w:tc>
        <w:tc>
          <w:tcPr>
            <w:tcW w:w="360" w:type="dxa"/>
            <w:shd w:val="clear" w:color="auto" w:fill="E6E6E6"/>
          </w:tcPr>
          <w:p w14:paraId="282F2CC9" w14:textId="77777777" w:rsidR="004B3F04" w:rsidRDefault="004B3F04" w:rsidP="000659BE">
            <w:pPr>
              <w:pStyle w:val="TableHead"/>
            </w:pPr>
            <w:r>
              <w:t>New</w:t>
            </w:r>
          </w:p>
        </w:tc>
      </w:tr>
      <w:tr w:rsidR="004B3F04" w14:paraId="2329EF3B" w14:textId="77777777" w:rsidTr="000659BE">
        <w:trPr>
          <w:jc w:val="center"/>
        </w:trPr>
        <w:tc>
          <w:tcPr>
            <w:tcW w:w="360" w:type="dxa"/>
          </w:tcPr>
          <w:p w14:paraId="0F2DCCF3" w14:textId="77777777" w:rsidR="004B3F04" w:rsidRDefault="004B3F04" w:rsidP="000659BE">
            <w:pPr>
              <w:pStyle w:val="TableText"/>
            </w:pPr>
            <w:r>
              <w:t>Status</w:t>
            </w:r>
          </w:p>
        </w:tc>
        <w:tc>
          <w:tcPr>
            <w:tcW w:w="360" w:type="dxa"/>
          </w:tcPr>
          <w:p w14:paraId="6B1C4B0F" w14:textId="77777777" w:rsidR="004B3F04" w:rsidRDefault="004B3F04" w:rsidP="000659BE">
            <w:pPr>
              <w:pStyle w:val="TableText"/>
            </w:pPr>
            <w:r>
              <w:t>Published</w:t>
            </w:r>
          </w:p>
        </w:tc>
        <w:tc>
          <w:tcPr>
            <w:tcW w:w="360" w:type="dxa"/>
          </w:tcPr>
          <w:p w14:paraId="377874E9" w14:textId="77777777" w:rsidR="004B3F04" w:rsidRDefault="004B3F04" w:rsidP="000659BE">
            <w:pPr>
              <w:pStyle w:val="TableText"/>
            </w:pPr>
            <w:r>
              <w:t>Draft</w:t>
            </w:r>
          </w:p>
        </w:tc>
      </w:tr>
      <w:tr w:rsidR="004B3F04" w14:paraId="7420B724" w14:textId="77777777" w:rsidTr="000659BE">
        <w:trPr>
          <w:jc w:val="center"/>
        </w:trPr>
        <w:tc>
          <w:tcPr>
            <w:tcW w:w="360" w:type="dxa"/>
          </w:tcPr>
          <w:p w14:paraId="1ACB6315" w14:textId="77777777" w:rsidR="004B3F04" w:rsidRDefault="004B3F04" w:rsidP="000659BE">
            <w:pPr>
              <w:pStyle w:val="TableText"/>
            </w:pPr>
            <w:r>
              <w:t>Name</w:t>
            </w:r>
          </w:p>
        </w:tc>
        <w:tc>
          <w:tcPr>
            <w:tcW w:w="360" w:type="dxa"/>
          </w:tcPr>
          <w:p w14:paraId="07A4DC66" w14:textId="77777777" w:rsidR="004B3F04" w:rsidRDefault="004B3F04" w:rsidP="000659BE">
            <w:pPr>
              <w:pStyle w:val="TableText"/>
            </w:pPr>
            <w:r>
              <w:t>Encounter, Recommended (V2)</w:t>
            </w:r>
          </w:p>
        </w:tc>
        <w:tc>
          <w:tcPr>
            <w:tcW w:w="360" w:type="dxa"/>
          </w:tcPr>
          <w:p w14:paraId="5AA7D845" w14:textId="77777777" w:rsidR="004B3F04" w:rsidRDefault="004B3F04" w:rsidP="000659BE">
            <w:pPr>
              <w:pStyle w:val="TableText"/>
            </w:pPr>
            <w:r>
              <w:t>Encounter, Recommended (V3)</w:t>
            </w:r>
          </w:p>
        </w:tc>
      </w:tr>
      <w:tr w:rsidR="004B3F04" w14:paraId="4F536436" w14:textId="77777777" w:rsidTr="000659BE">
        <w:trPr>
          <w:jc w:val="center"/>
        </w:trPr>
        <w:tc>
          <w:tcPr>
            <w:tcW w:w="360" w:type="dxa"/>
          </w:tcPr>
          <w:p w14:paraId="261EC562" w14:textId="77777777" w:rsidR="004B3F04" w:rsidRDefault="004B3F04" w:rsidP="000659BE">
            <w:pPr>
              <w:pStyle w:val="TableText"/>
            </w:pPr>
            <w:r>
              <w:t>Oid</w:t>
            </w:r>
          </w:p>
        </w:tc>
        <w:tc>
          <w:tcPr>
            <w:tcW w:w="360" w:type="dxa"/>
          </w:tcPr>
          <w:p w14:paraId="05870A43" w14:textId="77777777" w:rsidR="004B3F04" w:rsidRDefault="004B3F04" w:rsidP="000659BE">
            <w:pPr>
              <w:pStyle w:val="TableText"/>
            </w:pPr>
            <w:r>
              <w:t>urn:hl7ii:2.16.840.1.113883.10.20.28.4.28:2019-05-01</w:t>
            </w:r>
          </w:p>
        </w:tc>
        <w:tc>
          <w:tcPr>
            <w:tcW w:w="360" w:type="dxa"/>
          </w:tcPr>
          <w:p w14:paraId="28A14EA9" w14:textId="77777777" w:rsidR="004B3F04" w:rsidRDefault="004B3F04" w:rsidP="000659BE">
            <w:pPr>
              <w:pStyle w:val="TableText"/>
            </w:pPr>
            <w:r>
              <w:t>urn:hl7ii:2.16.840.1.113883.10.20.28.4.28:2021-02-01</w:t>
            </w:r>
          </w:p>
        </w:tc>
      </w:tr>
      <w:tr w:rsidR="004B3F04" w14:paraId="6AB34BEA" w14:textId="77777777" w:rsidTr="000659BE">
        <w:trPr>
          <w:jc w:val="center"/>
        </w:trPr>
        <w:tc>
          <w:tcPr>
            <w:tcW w:w="360" w:type="dxa"/>
          </w:tcPr>
          <w:p w14:paraId="4D385C02" w14:textId="77777777" w:rsidR="004B3F04" w:rsidRDefault="004B3F04" w:rsidP="000659BE">
            <w:pPr>
              <w:pStyle w:val="TableText"/>
            </w:pPr>
            <w:r>
              <w:t>CONF #: 4499-36130 Added</w:t>
            </w:r>
          </w:p>
        </w:tc>
        <w:tc>
          <w:tcPr>
            <w:tcW w:w="360" w:type="dxa"/>
          </w:tcPr>
          <w:p w14:paraId="062EA441" w14:textId="77777777" w:rsidR="004B3F04" w:rsidRDefault="004B3F04" w:rsidP="000659BE">
            <w:pPr>
              <w:pStyle w:val="TableText"/>
            </w:pPr>
          </w:p>
        </w:tc>
        <w:tc>
          <w:tcPr>
            <w:tcW w:w="360" w:type="dxa"/>
          </w:tcPr>
          <w:p w14:paraId="465FF7D4" w14:textId="77777777" w:rsidR="004B3F04" w:rsidRDefault="004B3F04" w:rsidP="000659BE">
            <w:pPr>
              <w:pStyle w:val="TableText"/>
            </w:pPr>
            <w:r>
              <w:t>SHALL contain exactly one [1..1] role (CONF:4499-36130).</w:t>
            </w:r>
          </w:p>
        </w:tc>
      </w:tr>
      <w:tr w:rsidR="004B3F04" w14:paraId="45EE2CBA" w14:textId="77777777" w:rsidTr="000659BE">
        <w:trPr>
          <w:jc w:val="center"/>
        </w:trPr>
        <w:tc>
          <w:tcPr>
            <w:tcW w:w="360" w:type="dxa"/>
          </w:tcPr>
          <w:p w14:paraId="7B745048" w14:textId="77777777" w:rsidR="004B3F04" w:rsidRDefault="004B3F04" w:rsidP="000659BE">
            <w:pPr>
              <w:pStyle w:val="TableText"/>
            </w:pPr>
            <w:r>
              <w:t>CONF #: 4499-36131 Added</w:t>
            </w:r>
          </w:p>
        </w:tc>
        <w:tc>
          <w:tcPr>
            <w:tcW w:w="360" w:type="dxa"/>
          </w:tcPr>
          <w:p w14:paraId="3838D929" w14:textId="77777777" w:rsidR="004B3F04" w:rsidRDefault="004B3F04" w:rsidP="000659BE">
            <w:pPr>
              <w:pStyle w:val="TableText"/>
            </w:pPr>
          </w:p>
        </w:tc>
        <w:tc>
          <w:tcPr>
            <w:tcW w:w="360" w:type="dxa"/>
          </w:tcPr>
          <w:p w14:paraId="77EFCF3C" w14:textId="77777777" w:rsidR="004B3F04" w:rsidRDefault="004B3F04" w:rsidP="000659BE">
            <w:pPr>
              <w:pStyle w:val="TableText"/>
            </w:pPr>
            <w:r>
              <w:t>SHALL contain exactly one [1..1] role (CONF:4499-36131).</w:t>
            </w:r>
          </w:p>
        </w:tc>
      </w:tr>
      <w:tr w:rsidR="004B3F04" w14:paraId="3A49FC12" w14:textId="77777777" w:rsidTr="000659BE">
        <w:trPr>
          <w:jc w:val="center"/>
        </w:trPr>
        <w:tc>
          <w:tcPr>
            <w:tcW w:w="360" w:type="dxa"/>
          </w:tcPr>
          <w:p w14:paraId="5D36C631" w14:textId="77777777" w:rsidR="004B3F04" w:rsidRDefault="004B3F04" w:rsidP="000659BE">
            <w:pPr>
              <w:pStyle w:val="TableText"/>
            </w:pPr>
            <w:r>
              <w:t>CONF #: 4499-36132 Added</w:t>
            </w:r>
          </w:p>
        </w:tc>
        <w:tc>
          <w:tcPr>
            <w:tcW w:w="360" w:type="dxa"/>
          </w:tcPr>
          <w:p w14:paraId="195E31DA" w14:textId="77777777" w:rsidR="004B3F04" w:rsidRDefault="004B3F04" w:rsidP="000659BE">
            <w:pPr>
              <w:pStyle w:val="TableText"/>
            </w:pPr>
          </w:p>
        </w:tc>
        <w:tc>
          <w:tcPr>
            <w:tcW w:w="360" w:type="dxa"/>
          </w:tcPr>
          <w:p w14:paraId="4DAB28D3" w14:textId="77777777" w:rsidR="004B3F04" w:rsidRDefault="004B3F04" w:rsidP="000659BE">
            <w:pPr>
              <w:pStyle w:val="TableText"/>
            </w:pPr>
            <w:r>
              <w:t>SHALL contain exactly one [1..1] role (CONF:4499-36132).</w:t>
            </w:r>
          </w:p>
        </w:tc>
      </w:tr>
      <w:tr w:rsidR="004B3F04" w14:paraId="149FC4CC" w14:textId="77777777" w:rsidTr="000659BE">
        <w:trPr>
          <w:jc w:val="center"/>
        </w:trPr>
        <w:tc>
          <w:tcPr>
            <w:tcW w:w="360" w:type="dxa"/>
          </w:tcPr>
          <w:p w14:paraId="43581B13" w14:textId="77777777" w:rsidR="004B3F04" w:rsidRDefault="004B3F04" w:rsidP="000659BE">
            <w:pPr>
              <w:pStyle w:val="TableText"/>
            </w:pPr>
            <w:r>
              <w:t>CONF #: 4499-36133 Added</w:t>
            </w:r>
          </w:p>
        </w:tc>
        <w:tc>
          <w:tcPr>
            <w:tcW w:w="360" w:type="dxa"/>
          </w:tcPr>
          <w:p w14:paraId="26138E42" w14:textId="77777777" w:rsidR="004B3F04" w:rsidRDefault="004B3F04" w:rsidP="000659BE">
            <w:pPr>
              <w:pStyle w:val="TableText"/>
            </w:pPr>
          </w:p>
        </w:tc>
        <w:tc>
          <w:tcPr>
            <w:tcW w:w="360" w:type="dxa"/>
          </w:tcPr>
          <w:p w14:paraId="57453219" w14:textId="77777777" w:rsidR="004B3F04" w:rsidRDefault="004B3F04" w:rsidP="000659BE">
            <w:pPr>
              <w:pStyle w:val="TableText"/>
            </w:pPr>
            <w:r>
              <w:t xml:space="preserve">MAY contain zero or more [0..*] participation (CONF:4499-36133) such that it </w:t>
            </w:r>
            <w:r>
              <w:br/>
              <w:t>Note: QDM Attribute: Requester</w:t>
            </w:r>
          </w:p>
        </w:tc>
      </w:tr>
      <w:tr w:rsidR="004B3F04" w14:paraId="57646D98" w14:textId="77777777" w:rsidTr="000659BE">
        <w:trPr>
          <w:jc w:val="center"/>
        </w:trPr>
        <w:tc>
          <w:tcPr>
            <w:tcW w:w="360" w:type="dxa"/>
          </w:tcPr>
          <w:p w14:paraId="504D862C" w14:textId="77777777" w:rsidR="004B3F04" w:rsidRDefault="004B3F04" w:rsidP="000659BE">
            <w:pPr>
              <w:pStyle w:val="TableText"/>
            </w:pPr>
            <w:r>
              <w:t>CONF #: 4499-36134 Added</w:t>
            </w:r>
          </w:p>
        </w:tc>
        <w:tc>
          <w:tcPr>
            <w:tcW w:w="360" w:type="dxa"/>
          </w:tcPr>
          <w:p w14:paraId="49212B70" w14:textId="77777777" w:rsidR="004B3F04" w:rsidRDefault="004B3F04" w:rsidP="000659BE">
            <w:pPr>
              <w:pStyle w:val="TableText"/>
            </w:pPr>
          </w:p>
        </w:tc>
        <w:tc>
          <w:tcPr>
            <w:tcW w:w="360" w:type="dxa"/>
          </w:tcPr>
          <w:p w14:paraId="188C3F48" w14:textId="77777777" w:rsidR="004B3F04" w:rsidRDefault="004B3F04" w:rsidP="000659BE">
            <w:pPr>
              <w:pStyle w:val="TableText"/>
            </w:pPr>
            <w:r>
              <w:t>SHALL contain exactly one [1..1] role (CONF:4499-36134).</w:t>
            </w:r>
          </w:p>
        </w:tc>
      </w:tr>
      <w:tr w:rsidR="004B3F04" w14:paraId="6C19EBCA" w14:textId="77777777" w:rsidTr="000659BE">
        <w:trPr>
          <w:jc w:val="center"/>
        </w:trPr>
        <w:tc>
          <w:tcPr>
            <w:tcW w:w="360" w:type="dxa"/>
          </w:tcPr>
          <w:p w14:paraId="42CD4226" w14:textId="77777777" w:rsidR="004B3F04" w:rsidRDefault="004B3F04" w:rsidP="000659BE">
            <w:pPr>
              <w:pStyle w:val="TableText"/>
            </w:pPr>
            <w:r>
              <w:t>CONF #: 4499-36135 Added</w:t>
            </w:r>
          </w:p>
        </w:tc>
        <w:tc>
          <w:tcPr>
            <w:tcW w:w="360" w:type="dxa"/>
          </w:tcPr>
          <w:p w14:paraId="576F9527" w14:textId="77777777" w:rsidR="004B3F04" w:rsidRDefault="004B3F04" w:rsidP="000659BE">
            <w:pPr>
              <w:pStyle w:val="TableText"/>
            </w:pPr>
          </w:p>
        </w:tc>
        <w:tc>
          <w:tcPr>
            <w:tcW w:w="360" w:type="dxa"/>
          </w:tcPr>
          <w:p w14:paraId="6EB9E1D7" w14:textId="77777777" w:rsidR="004B3F04" w:rsidRDefault="004B3F04" w:rsidP="000659BE">
            <w:pPr>
              <w:pStyle w:val="TableText"/>
            </w:pPr>
            <w:r>
              <w:t>SHALL contain exactly one [1..1] @typeCode="PART" (CodeSystem: HL7ParticipationType urn:oid:2.16.840.1.113883.5.90) (CONF:4499-36135).</w:t>
            </w:r>
          </w:p>
        </w:tc>
      </w:tr>
      <w:tr w:rsidR="004B3F04" w14:paraId="3113EF39" w14:textId="77777777" w:rsidTr="000659BE">
        <w:trPr>
          <w:jc w:val="center"/>
        </w:trPr>
        <w:tc>
          <w:tcPr>
            <w:tcW w:w="360" w:type="dxa"/>
          </w:tcPr>
          <w:p w14:paraId="397799CC" w14:textId="77777777" w:rsidR="004B3F04" w:rsidRDefault="004B3F04" w:rsidP="000659BE">
            <w:pPr>
              <w:pStyle w:val="TableText"/>
            </w:pPr>
            <w:r>
              <w:t>CONF #: 4423-35162 Removed</w:t>
            </w:r>
          </w:p>
        </w:tc>
        <w:tc>
          <w:tcPr>
            <w:tcW w:w="360" w:type="dxa"/>
          </w:tcPr>
          <w:p w14:paraId="3C53F2DD" w14:textId="77777777" w:rsidR="004B3F04" w:rsidRDefault="004B3F04" w:rsidP="000659BE">
            <w:pPr>
              <w:pStyle w:val="TableText"/>
            </w:pPr>
            <w:r>
              <w:t>SHALL contain exactly one [1..1] role (CONF:4423-35162).</w:t>
            </w:r>
          </w:p>
        </w:tc>
        <w:tc>
          <w:tcPr>
            <w:tcW w:w="360" w:type="dxa"/>
          </w:tcPr>
          <w:p w14:paraId="7B98D442" w14:textId="77777777" w:rsidR="004B3F04" w:rsidRDefault="004B3F04" w:rsidP="000659BE">
            <w:pPr>
              <w:pStyle w:val="TableText"/>
            </w:pPr>
          </w:p>
        </w:tc>
      </w:tr>
      <w:tr w:rsidR="004B3F04" w14:paraId="131AC325" w14:textId="77777777" w:rsidTr="000659BE">
        <w:trPr>
          <w:jc w:val="center"/>
        </w:trPr>
        <w:tc>
          <w:tcPr>
            <w:tcW w:w="360" w:type="dxa"/>
          </w:tcPr>
          <w:p w14:paraId="64CD324D" w14:textId="77777777" w:rsidR="004B3F04" w:rsidRDefault="004B3F04" w:rsidP="000659BE">
            <w:pPr>
              <w:pStyle w:val="TableText"/>
            </w:pPr>
            <w:r>
              <w:t>CONF #: 4423-35166 Removed</w:t>
            </w:r>
          </w:p>
        </w:tc>
        <w:tc>
          <w:tcPr>
            <w:tcW w:w="360" w:type="dxa"/>
          </w:tcPr>
          <w:p w14:paraId="2F0F9096" w14:textId="77777777" w:rsidR="004B3F04" w:rsidRDefault="004B3F04" w:rsidP="000659BE">
            <w:pPr>
              <w:pStyle w:val="TableText"/>
            </w:pPr>
            <w:r>
              <w:t>SHALL contain exactly one [1..1] role (CONF:4423-35166).</w:t>
            </w:r>
          </w:p>
        </w:tc>
        <w:tc>
          <w:tcPr>
            <w:tcW w:w="360" w:type="dxa"/>
          </w:tcPr>
          <w:p w14:paraId="032A9174" w14:textId="77777777" w:rsidR="004B3F04" w:rsidRDefault="004B3F04" w:rsidP="000659BE">
            <w:pPr>
              <w:pStyle w:val="TableText"/>
            </w:pPr>
          </w:p>
        </w:tc>
      </w:tr>
      <w:tr w:rsidR="004B3F04" w14:paraId="5D11A3B5" w14:textId="77777777" w:rsidTr="000659BE">
        <w:trPr>
          <w:jc w:val="center"/>
        </w:trPr>
        <w:tc>
          <w:tcPr>
            <w:tcW w:w="360" w:type="dxa"/>
          </w:tcPr>
          <w:p w14:paraId="04BD182C" w14:textId="77777777" w:rsidR="004B3F04" w:rsidRDefault="004B3F04" w:rsidP="000659BE">
            <w:pPr>
              <w:pStyle w:val="TableText"/>
            </w:pPr>
            <w:r>
              <w:t>CONF #: 4423-35845 Removed</w:t>
            </w:r>
          </w:p>
        </w:tc>
        <w:tc>
          <w:tcPr>
            <w:tcW w:w="360" w:type="dxa"/>
          </w:tcPr>
          <w:p w14:paraId="6554FD2A" w14:textId="77777777" w:rsidR="004B3F04" w:rsidRDefault="004B3F04" w:rsidP="000659BE">
            <w:pPr>
              <w:pStyle w:val="TableText"/>
            </w:pPr>
            <w:r>
              <w:t>SHALL contain exactly one [1..1] role (CONF:4423-35845).</w:t>
            </w:r>
          </w:p>
        </w:tc>
        <w:tc>
          <w:tcPr>
            <w:tcW w:w="360" w:type="dxa"/>
          </w:tcPr>
          <w:p w14:paraId="08812268" w14:textId="77777777" w:rsidR="004B3F04" w:rsidRDefault="004B3F04" w:rsidP="000659BE">
            <w:pPr>
              <w:pStyle w:val="TableText"/>
            </w:pPr>
          </w:p>
        </w:tc>
      </w:tr>
      <w:tr w:rsidR="004B3F04" w14:paraId="156F31CC" w14:textId="77777777" w:rsidTr="000659BE">
        <w:trPr>
          <w:jc w:val="center"/>
        </w:trPr>
        <w:tc>
          <w:tcPr>
            <w:tcW w:w="360" w:type="dxa"/>
          </w:tcPr>
          <w:p w14:paraId="08C22BE0" w14:textId="77777777" w:rsidR="004B3F04" w:rsidRDefault="004B3F04" w:rsidP="000659BE">
            <w:pPr>
              <w:pStyle w:val="TableText"/>
            </w:pPr>
            <w:r>
              <w:t>CONF #: 4499-33694 Modified</w:t>
            </w:r>
          </w:p>
        </w:tc>
        <w:tc>
          <w:tcPr>
            <w:tcW w:w="360" w:type="dxa"/>
          </w:tcPr>
          <w:p w14:paraId="1C19F10A" w14:textId="77777777" w:rsidR="004B3F04" w:rsidRDefault="004B3F04" w:rsidP="000659BE">
            <w:pPr>
              <w:pStyle w:val="TableText"/>
            </w:pPr>
            <w:r>
              <w:t>SHALL contain exactly one [1..1] @extension="2019-05-01" (CONF:4423-33694).</w:t>
            </w:r>
          </w:p>
        </w:tc>
        <w:tc>
          <w:tcPr>
            <w:tcW w:w="360" w:type="dxa"/>
          </w:tcPr>
          <w:p w14:paraId="2A40DD1C" w14:textId="77777777" w:rsidR="004B3F04" w:rsidRDefault="004B3F04" w:rsidP="000659BE">
            <w:pPr>
              <w:pStyle w:val="TableText"/>
            </w:pPr>
            <w:r>
              <w:t>SHALL contain exactly one [1..1] @extension="2021-02-01" (CONF:4499-33694).</w:t>
            </w:r>
          </w:p>
        </w:tc>
      </w:tr>
      <w:tr w:rsidR="004B3F04" w14:paraId="2A0183B9" w14:textId="77777777" w:rsidTr="000659BE">
        <w:trPr>
          <w:jc w:val="center"/>
        </w:trPr>
        <w:tc>
          <w:tcPr>
            <w:tcW w:w="360" w:type="dxa"/>
          </w:tcPr>
          <w:p w14:paraId="65D6228B" w14:textId="77777777" w:rsidR="004B3F04" w:rsidRDefault="004B3F04" w:rsidP="000659BE">
            <w:pPr>
              <w:pStyle w:val="TableText"/>
            </w:pPr>
            <w:r>
              <w:t>CONF #: 4499-35161 Modified</w:t>
            </w:r>
          </w:p>
        </w:tc>
        <w:tc>
          <w:tcPr>
            <w:tcW w:w="360" w:type="dxa"/>
          </w:tcPr>
          <w:p w14:paraId="62F81A9E" w14:textId="77777777" w:rsidR="004B3F04" w:rsidRDefault="004B3F04" w:rsidP="000659BE">
            <w:pPr>
              <w:pStyle w:val="TableText"/>
            </w:pPr>
            <w:r>
              <w:t xml:space="preserve">MAY contain zero or one [0..1] participation (CONF:4423-35161) such that it </w:t>
            </w:r>
            <w:r>
              <w:br/>
              <w:t>Note: QDM Attribute: Requester</w:t>
            </w:r>
          </w:p>
        </w:tc>
        <w:tc>
          <w:tcPr>
            <w:tcW w:w="360" w:type="dxa"/>
          </w:tcPr>
          <w:p w14:paraId="6321FD5B" w14:textId="77777777" w:rsidR="004B3F04" w:rsidRDefault="004B3F04" w:rsidP="000659BE">
            <w:pPr>
              <w:pStyle w:val="TableText"/>
            </w:pPr>
            <w:r>
              <w:t xml:space="preserve">MAY contain zero or more [0..*] participation (CONF:4499-35161) such that it </w:t>
            </w:r>
            <w:r>
              <w:br/>
              <w:t>Note: QDM Attribute: Requester</w:t>
            </w:r>
          </w:p>
        </w:tc>
      </w:tr>
      <w:tr w:rsidR="004B3F04" w14:paraId="0946DE56" w14:textId="77777777" w:rsidTr="000659BE">
        <w:trPr>
          <w:jc w:val="center"/>
        </w:trPr>
        <w:tc>
          <w:tcPr>
            <w:tcW w:w="360" w:type="dxa"/>
          </w:tcPr>
          <w:p w14:paraId="172706C2" w14:textId="77777777" w:rsidR="004B3F04" w:rsidRDefault="004B3F04" w:rsidP="000659BE">
            <w:pPr>
              <w:pStyle w:val="TableText"/>
            </w:pPr>
            <w:r>
              <w:t>CONF #: 4499-35165 Modified</w:t>
            </w:r>
          </w:p>
        </w:tc>
        <w:tc>
          <w:tcPr>
            <w:tcW w:w="360" w:type="dxa"/>
          </w:tcPr>
          <w:p w14:paraId="4F3AFCF1" w14:textId="77777777" w:rsidR="004B3F04" w:rsidRDefault="004B3F04" w:rsidP="000659BE">
            <w:pPr>
              <w:pStyle w:val="TableText"/>
            </w:pPr>
            <w:r>
              <w:t xml:space="preserve">MAY contain zero or one [0..1] participation (CONF:4423-35165) such that it </w:t>
            </w:r>
            <w:r>
              <w:br/>
              <w:t>Note: QDM Attribute: Requester</w:t>
            </w:r>
          </w:p>
        </w:tc>
        <w:tc>
          <w:tcPr>
            <w:tcW w:w="360" w:type="dxa"/>
          </w:tcPr>
          <w:p w14:paraId="250699CC" w14:textId="77777777" w:rsidR="004B3F04" w:rsidRDefault="004B3F04" w:rsidP="000659BE">
            <w:pPr>
              <w:pStyle w:val="TableText"/>
            </w:pPr>
            <w:r>
              <w:t xml:space="preserve">MAY contain zero or more [0..*] participation (CONF:4499-35165) such that it </w:t>
            </w:r>
            <w:r>
              <w:br/>
              <w:t>Note: QDM Attribute: Requester</w:t>
            </w:r>
          </w:p>
        </w:tc>
      </w:tr>
      <w:tr w:rsidR="004B3F04" w14:paraId="2E4C0D8E" w14:textId="77777777" w:rsidTr="000659BE">
        <w:trPr>
          <w:jc w:val="center"/>
        </w:trPr>
        <w:tc>
          <w:tcPr>
            <w:tcW w:w="360" w:type="dxa"/>
          </w:tcPr>
          <w:p w14:paraId="7ECC37B2" w14:textId="77777777" w:rsidR="004B3F04" w:rsidRDefault="004B3F04" w:rsidP="000659BE">
            <w:pPr>
              <w:pStyle w:val="TableText"/>
            </w:pPr>
            <w:r>
              <w:t>CONF #: 4499-35844 Modified</w:t>
            </w:r>
          </w:p>
        </w:tc>
        <w:tc>
          <w:tcPr>
            <w:tcW w:w="360" w:type="dxa"/>
          </w:tcPr>
          <w:p w14:paraId="7B81992D" w14:textId="77777777" w:rsidR="004B3F04" w:rsidRDefault="004B3F04" w:rsidP="000659BE">
            <w:pPr>
              <w:pStyle w:val="TableText"/>
            </w:pPr>
            <w:r>
              <w:t xml:space="preserve">MAY contain zero or one [0..1] participation (CONF:4423-35844) such that it </w:t>
            </w:r>
            <w:r>
              <w:br/>
              <w:t>Note: QDM Attribute: Requester</w:t>
            </w:r>
          </w:p>
        </w:tc>
        <w:tc>
          <w:tcPr>
            <w:tcW w:w="360" w:type="dxa"/>
          </w:tcPr>
          <w:p w14:paraId="35DE5ABE" w14:textId="77777777" w:rsidR="004B3F04" w:rsidRDefault="004B3F04" w:rsidP="000659BE">
            <w:pPr>
              <w:pStyle w:val="TableText"/>
            </w:pPr>
            <w:r>
              <w:t xml:space="preserve">MAY contain zero or more [0..*] participation (CONF:4499-35844) such that it </w:t>
            </w:r>
            <w:r>
              <w:br/>
              <w:t>Note: QDM Attribute: Requester</w:t>
            </w:r>
          </w:p>
        </w:tc>
      </w:tr>
    </w:tbl>
    <w:p w14:paraId="36B0D4F5" w14:textId="77777777" w:rsidR="004B3F04" w:rsidRDefault="004B3F04" w:rsidP="004B3F04">
      <w:pPr>
        <w:pStyle w:val="BodyText"/>
      </w:pPr>
    </w:p>
    <w:p w14:paraId="38E682B6" w14:textId="77777777" w:rsidR="004B3F04" w:rsidRDefault="004B3F04" w:rsidP="004B3F04">
      <w:pPr>
        <w:pStyle w:val="Heading2nospace"/>
      </w:pPr>
      <w:bookmarkStart w:id="3905" w:name="_Toc64841967"/>
      <w:bookmarkStart w:id="3906" w:name="_Toc65482882"/>
      <w:r>
        <w:lastRenderedPageBreak/>
        <w:t>Entity - Care Partner (V2)</w:t>
      </w:r>
      <w:bookmarkEnd w:id="3905"/>
      <w:bookmarkEnd w:id="3906"/>
    </w:p>
    <w:p w14:paraId="7E31536F" w14:textId="77777777" w:rsidR="004B3F04" w:rsidRDefault="006C736C" w:rsidP="004B3F04">
      <w:pPr>
        <w:keepNext/>
      </w:pPr>
      <w:hyperlink w:anchor="E_Entity_Care_Partner_V2">
        <w:r w:rsidR="004B3F04">
          <w:rPr>
            <w:rStyle w:val="HyperlinkCourierBold"/>
          </w:rPr>
          <w:t>Entity - Care Partner (V2) (urn:hl7ii:2.16.840.1.113883.10.20.28.4.134:2021-02-01)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08D8B81" w14:textId="77777777" w:rsidTr="000659BE">
        <w:trPr>
          <w:cantSplit/>
          <w:tblHeader/>
          <w:jc w:val="center"/>
        </w:trPr>
        <w:tc>
          <w:tcPr>
            <w:tcW w:w="360" w:type="dxa"/>
            <w:shd w:val="clear" w:color="auto" w:fill="E6E6E6"/>
          </w:tcPr>
          <w:p w14:paraId="455AC8ED" w14:textId="77777777" w:rsidR="004B3F04" w:rsidRDefault="004B3F04" w:rsidP="000659BE">
            <w:pPr>
              <w:pStyle w:val="TableHead"/>
            </w:pPr>
            <w:r>
              <w:t>Change</w:t>
            </w:r>
          </w:p>
        </w:tc>
        <w:tc>
          <w:tcPr>
            <w:tcW w:w="360" w:type="dxa"/>
            <w:shd w:val="clear" w:color="auto" w:fill="E6E6E6"/>
          </w:tcPr>
          <w:p w14:paraId="46DB12D3" w14:textId="77777777" w:rsidR="004B3F04" w:rsidRDefault="004B3F04" w:rsidP="000659BE">
            <w:pPr>
              <w:pStyle w:val="TableHead"/>
            </w:pPr>
            <w:r>
              <w:t>Old</w:t>
            </w:r>
          </w:p>
        </w:tc>
        <w:tc>
          <w:tcPr>
            <w:tcW w:w="360" w:type="dxa"/>
            <w:shd w:val="clear" w:color="auto" w:fill="E6E6E6"/>
          </w:tcPr>
          <w:p w14:paraId="5D6E039D" w14:textId="77777777" w:rsidR="004B3F04" w:rsidRDefault="004B3F04" w:rsidP="000659BE">
            <w:pPr>
              <w:pStyle w:val="TableHead"/>
            </w:pPr>
            <w:r>
              <w:t>New</w:t>
            </w:r>
          </w:p>
        </w:tc>
      </w:tr>
      <w:tr w:rsidR="004B3F04" w14:paraId="13AAB741" w14:textId="77777777" w:rsidTr="000659BE">
        <w:trPr>
          <w:jc w:val="center"/>
        </w:trPr>
        <w:tc>
          <w:tcPr>
            <w:tcW w:w="360" w:type="dxa"/>
          </w:tcPr>
          <w:p w14:paraId="312DBC2A" w14:textId="77777777" w:rsidR="004B3F04" w:rsidRDefault="004B3F04" w:rsidP="000659BE">
            <w:pPr>
              <w:pStyle w:val="TableText"/>
            </w:pPr>
            <w:r>
              <w:t>Status</w:t>
            </w:r>
          </w:p>
        </w:tc>
        <w:tc>
          <w:tcPr>
            <w:tcW w:w="360" w:type="dxa"/>
          </w:tcPr>
          <w:p w14:paraId="42986B1A" w14:textId="77777777" w:rsidR="004B3F04" w:rsidRDefault="004B3F04" w:rsidP="000659BE">
            <w:pPr>
              <w:pStyle w:val="TableText"/>
            </w:pPr>
            <w:r>
              <w:t>Published</w:t>
            </w:r>
          </w:p>
        </w:tc>
        <w:tc>
          <w:tcPr>
            <w:tcW w:w="360" w:type="dxa"/>
          </w:tcPr>
          <w:p w14:paraId="6C51A819" w14:textId="77777777" w:rsidR="004B3F04" w:rsidRDefault="004B3F04" w:rsidP="000659BE">
            <w:pPr>
              <w:pStyle w:val="TableText"/>
            </w:pPr>
            <w:r>
              <w:t>Draft</w:t>
            </w:r>
          </w:p>
        </w:tc>
      </w:tr>
      <w:tr w:rsidR="004B3F04" w14:paraId="4367A789" w14:textId="77777777" w:rsidTr="000659BE">
        <w:trPr>
          <w:jc w:val="center"/>
        </w:trPr>
        <w:tc>
          <w:tcPr>
            <w:tcW w:w="360" w:type="dxa"/>
          </w:tcPr>
          <w:p w14:paraId="1744E8F2" w14:textId="77777777" w:rsidR="004B3F04" w:rsidRDefault="004B3F04" w:rsidP="000659BE">
            <w:pPr>
              <w:pStyle w:val="TableText"/>
            </w:pPr>
            <w:r>
              <w:t>Name</w:t>
            </w:r>
          </w:p>
        </w:tc>
        <w:tc>
          <w:tcPr>
            <w:tcW w:w="360" w:type="dxa"/>
          </w:tcPr>
          <w:p w14:paraId="49A94575" w14:textId="77777777" w:rsidR="004B3F04" w:rsidRDefault="004B3F04" w:rsidP="000659BE">
            <w:pPr>
              <w:pStyle w:val="TableText"/>
            </w:pPr>
            <w:r>
              <w:t>Entity - Care Partner</w:t>
            </w:r>
          </w:p>
        </w:tc>
        <w:tc>
          <w:tcPr>
            <w:tcW w:w="360" w:type="dxa"/>
          </w:tcPr>
          <w:p w14:paraId="7DDA8685" w14:textId="77777777" w:rsidR="004B3F04" w:rsidRDefault="004B3F04" w:rsidP="000659BE">
            <w:pPr>
              <w:pStyle w:val="TableText"/>
            </w:pPr>
            <w:r>
              <w:t>Entity - Care Partner (V2)</w:t>
            </w:r>
          </w:p>
        </w:tc>
      </w:tr>
      <w:tr w:rsidR="004B3F04" w14:paraId="77FEA5BE" w14:textId="77777777" w:rsidTr="000659BE">
        <w:trPr>
          <w:jc w:val="center"/>
        </w:trPr>
        <w:tc>
          <w:tcPr>
            <w:tcW w:w="360" w:type="dxa"/>
          </w:tcPr>
          <w:p w14:paraId="7A92F920" w14:textId="77777777" w:rsidR="004B3F04" w:rsidRDefault="004B3F04" w:rsidP="000659BE">
            <w:pPr>
              <w:pStyle w:val="TableText"/>
            </w:pPr>
            <w:r>
              <w:t>Oid</w:t>
            </w:r>
          </w:p>
        </w:tc>
        <w:tc>
          <w:tcPr>
            <w:tcW w:w="360" w:type="dxa"/>
          </w:tcPr>
          <w:p w14:paraId="736C2FF7" w14:textId="77777777" w:rsidR="004B3F04" w:rsidRDefault="004B3F04" w:rsidP="000659BE">
            <w:pPr>
              <w:pStyle w:val="TableText"/>
            </w:pPr>
            <w:r>
              <w:t>urn:hl7ii:2.16.840.1.113883.10.20.28.4.134:2019-05-01</w:t>
            </w:r>
          </w:p>
        </w:tc>
        <w:tc>
          <w:tcPr>
            <w:tcW w:w="360" w:type="dxa"/>
          </w:tcPr>
          <w:p w14:paraId="187913F0" w14:textId="77777777" w:rsidR="004B3F04" w:rsidRDefault="004B3F04" w:rsidP="000659BE">
            <w:pPr>
              <w:pStyle w:val="TableText"/>
            </w:pPr>
            <w:r>
              <w:t>urn:hl7ii:2.16.840.1.113883.10.20.28.4.134:2021-02-01</w:t>
            </w:r>
          </w:p>
        </w:tc>
      </w:tr>
      <w:tr w:rsidR="004B3F04" w14:paraId="4AF5CB1B" w14:textId="77777777" w:rsidTr="000659BE">
        <w:trPr>
          <w:jc w:val="center"/>
        </w:trPr>
        <w:tc>
          <w:tcPr>
            <w:tcW w:w="360" w:type="dxa"/>
          </w:tcPr>
          <w:p w14:paraId="7F2955C4" w14:textId="77777777" w:rsidR="004B3F04" w:rsidRDefault="004B3F04" w:rsidP="000659BE">
            <w:pPr>
              <w:pStyle w:val="TableText"/>
            </w:pPr>
            <w:r>
              <w:t>Description</w:t>
            </w:r>
          </w:p>
        </w:tc>
        <w:tc>
          <w:tcPr>
            <w:tcW w:w="360" w:type="dxa"/>
          </w:tcPr>
          <w:p w14:paraId="6FCC4832" w14:textId="77777777" w:rsidR="004B3F04" w:rsidRDefault="004B3F04" w:rsidP="000659BE">
            <w:pPr>
              <w:pStyle w:val="TableText"/>
            </w:pPr>
            <w:r>
              <w:t>This template represents Entity that is care partner - a person that is related to a patient, but who is not the direct target of care.</w:t>
            </w:r>
            <w:r>
              <w:br/>
            </w:r>
            <w:r>
              <w:br/>
            </w:r>
          </w:p>
        </w:tc>
        <w:tc>
          <w:tcPr>
            <w:tcW w:w="360" w:type="dxa"/>
          </w:tcPr>
          <w:p w14:paraId="0AFA9A15" w14:textId="77777777" w:rsidR="004B3F04" w:rsidRDefault="004B3F04" w:rsidP="000659BE">
            <w:pPr>
              <w:pStyle w:val="TableText"/>
            </w:pPr>
            <w:r>
              <w:t>This template represents Entity that is care partner - a person that assits with a patient’s care (e.g., a family member and non-family, non-professional caregiver), but who is not the direct target of care.</w:t>
            </w:r>
            <w:r>
              <w:br/>
            </w:r>
            <w:r>
              <w:br/>
            </w:r>
          </w:p>
        </w:tc>
      </w:tr>
      <w:tr w:rsidR="004B3F04" w14:paraId="3096FCBE" w14:textId="77777777" w:rsidTr="000659BE">
        <w:trPr>
          <w:jc w:val="center"/>
        </w:trPr>
        <w:tc>
          <w:tcPr>
            <w:tcW w:w="360" w:type="dxa"/>
          </w:tcPr>
          <w:p w14:paraId="527D9C7B" w14:textId="77777777" w:rsidR="004B3F04" w:rsidRDefault="004B3F04" w:rsidP="000659BE">
            <w:pPr>
              <w:pStyle w:val="TableText"/>
            </w:pPr>
            <w:r>
              <w:t>CONF #: 4499-35978 Added</w:t>
            </w:r>
          </w:p>
        </w:tc>
        <w:tc>
          <w:tcPr>
            <w:tcW w:w="360" w:type="dxa"/>
          </w:tcPr>
          <w:p w14:paraId="37E8F413" w14:textId="77777777" w:rsidR="004B3F04" w:rsidRDefault="004B3F04" w:rsidP="000659BE">
            <w:pPr>
              <w:pStyle w:val="TableText"/>
            </w:pPr>
          </w:p>
        </w:tc>
        <w:tc>
          <w:tcPr>
            <w:tcW w:w="360" w:type="dxa"/>
          </w:tcPr>
          <w:p w14:paraId="7EE84B20" w14:textId="77777777" w:rsidR="004B3F04" w:rsidRDefault="004B3F04" w:rsidP="000659BE">
            <w:pPr>
              <w:pStyle w:val="TableText"/>
            </w:pPr>
            <w:r>
              <w:t>MAY contain zero or one [0..1] playingPerson (CONF:4499-35978).</w:t>
            </w:r>
          </w:p>
        </w:tc>
      </w:tr>
      <w:tr w:rsidR="004B3F04" w14:paraId="5AAD989B" w14:textId="77777777" w:rsidTr="000659BE">
        <w:trPr>
          <w:jc w:val="center"/>
        </w:trPr>
        <w:tc>
          <w:tcPr>
            <w:tcW w:w="360" w:type="dxa"/>
          </w:tcPr>
          <w:p w14:paraId="2B6AD114" w14:textId="77777777" w:rsidR="004B3F04" w:rsidRDefault="004B3F04" w:rsidP="000659BE">
            <w:pPr>
              <w:pStyle w:val="TableText"/>
            </w:pPr>
            <w:r>
              <w:t>CONF #: 4499-35979 Added</w:t>
            </w:r>
          </w:p>
        </w:tc>
        <w:tc>
          <w:tcPr>
            <w:tcW w:w="360" w:type="dxa"/>
          </w:tcPr>
          <w:p w14:paraId="3BE3ADC1" w14:textId="77777777" w:rsidR="004B3F04" w:rsidRDefault="004B3F04" w:rsidP="000659BE">
            <w:pPr>
              <w:pStyle w:val="TableText"/>
            </w:pPr>
          </w:p>
        </w:tc>
        <w:tc>
          <w:tcPr>
            <w:tcW w:w="360" w:type="dxa"/>
          </w:tcPr>
          <w:p w14:paraId="288D9583" w14:textId="77777777" w:rsidR="004B3F04" w:rsidRDefault="004B3F04" w:rsidP="000659BE">
            <w:pPr>
              <w:pStyle w:val="TableText"/>
            </w:pPr>
            <w:r>
              <w:t xml:space="preserve">The playingPerson, if present, MAY contain zero or one [0..1] asRolePlayed (CONF:4499-35979). </w:t>
            </w:r>
            <w:r>
              <w:br/>
              <w:t>Note: Relationship</w:t>
            </w:r>
          </w:p>
        </w:tc>
      </w:tr>
      <w:tr w:rsidR="004B3F04" w14:paraId="44B65EAF" w14:textId="77777777" w:rsidTr="000659BE">
        <w:trPr>
          <w:jc w:val="center"/>
        </w:trPr>
        <w:tc>
          <w:tcPr>
            <w:tcW w:w="360" w:type="dxa"/>
          </w:tcPr>
          <w:p w14:paraId="50C4603A" w14:textId="77777777" w:rsidR="004B3F04" w:rsidRDefault="004B3F04" w:rsidP="000659BE">
            <w:pPr>
              <w:pStyle w:val="TableText"/>
            </w:pPr>
            <w:r>
              <w:t>CONF #: 4499-35980 Added</w:t>
            </w:r>
          </w:p>
        </w:tc>
        <w:tc>
          <w:tcPr>
            <w:tcW w:w="360" w:type="dxa"/>
          </w:tcPr>
          <w:p w14:paraId="18AC7CD2" w14:textId="77777777" w:rsidR="004B3F04" w:rsidRDefault="004B3F04" w:rsidP="000659BE">
            <w:pPr>
              <w:pStyle w:val="TableText"/>
            </w:pPr>
          </w:p>
        </w:tc>
        <w:tc>
          <w:tcPr>
            <w:tcW w:w="360" w:type="dxa"/>
          </w:tcPr>
          <w:p w14:paraId="2C3D3F69" w14:textId="77777777" w:rsidR="004B3F04" w:rsidRDefault="004B3F04" w:rsidP="000659BE">
            <w:pPr>
              <w:pStyle w:val="TableText"/>
            </w:pPr>
            <w:r>
              <w:t>The asRolePlayed, if present, SHALL contain exactly one [1..1] code (CONF:4499-35980).</w:t>
            </w:r>
          </w:p>
        </w:tc>
      </w:tr>
      <w:tr w:rsidR="004B3F04" w14:paraId="4AF32DFD" w14:textId="77777777" w:rsidTr="000659BE">
        <w:trPr>
          <w:jc w:val="center"/>
        </w:trPr>
        <w:tc>
          <w:tcPr>
            <w:tcW w:w="360" w:type="dxa"/>
          </w:tcPr>
          <w:p w14:paraId="235B3A9D" w14:textId="77777777" w:rsidR="004B3F04" w:rsidRDefault="004B3F04" w:rsidP="000659BE">
            <w:pPr>
              <w:pStyle w:val="TableText"/>
            </w:pPr>
            <w:r>
              <w:t>CONF #: 4499-35981 Added</w:t>
            </w:r>
          </w:p>
        </w:tc>
        <w:tc>
          <w:tcPr>
            <w:tcW w:w="360" w:type="dxa"/>
          </w:tcPr>
          <w:p w14:paraId="7DE4671B" w14:textId="77777777" w:rsidR="004B3F04" w:rsidRDefault="004B3F04" w:rsidP="000659BE">
            <w:pPr>
              <w:pStyle w:val="TableText"/>
            </w:pPr>
          </w:p>
        </w:tc>
        <w:tc>
          <w:tcPr>
            <w:tcW w:w="360" w:type="dxa"/>
          </w:tcPr>
          <w:p w14:paraId="3E54815A" w14:textId="77777777" w:rsidR="004B3F04" w:rsidRDefault="004B3F04" w:rsidP="000659BE">
            <w:pPr>
              <w:pStyle w:val="TableText"/>
            </w:pPr>
            <w:r>
              <w:t>The playingPerson, if present, SHALL contain exactly one [1..1] @classCode="PSN" person (CodeSystem: HL7EntityClass urn:oid:2.16.840.1.113883.5.41) (CONF:4499-35981).</w:t>
            </w:r>
          </w:p>
        </w:tc>
      </w:tr>
      <w:tr w:rsidR="004B3F04" w14:paraId="4DC21F2F" w14:textId="77777777" w:rsidTr="000659BE">
        <w:trPr>
          <w:jc w:val="center"/>
        </w:trPr>
        <w:tc>
          <w:tcPr>
            <w:tcW w:w="360" w:type="dxa"/>
          </w:tcPr>
          <w:p w14:paraId="6E382A02" w14:textId="77777777" w:rsidR="004B3F04" w:rsidRDefault="004B3F04" w:rsidP="000659BE">
            <w:pPr>
              <w:pStyle w:val="TableText"/>
            </w:pPr>
            <w:r>
              <w:t>CONF #: 4499-35982 Added</w:t>
            </w:r>
          </w:p>
        </w:tc>
        <w:tc>
          <w:tcPr>
            <w:tcW w:w="360" w:type="dxa"/>
          </w:tcPr>
          <w:p w14:paraId="7BB08C87" w14:textId="77777777" w:rsidR="004B3F04" w:rsidRDefault="004B3F04" w:rsidP="000659BE">
            <w:pPr>
              <w:pStyle w:val="TableText"/>
            </w:pPr>
          </w:p>
        </w:tc>
        <w:tc>
          <w:tcPr>
            <w:tcW w:w="360" w:type="dxa"/>
          </w:tcPr>
          <w:p w14:paraId="3F0C1659" w14:textId="77777777" w:rsidR="004B3F04" w:rsidRDefault="004B3F04" w:rsidP="000659BE">
            <w:pPr>
              <w:pStyle w:val="TableText"/>
            </w:pPr>
            <w:r>
              <w:t>The playingPerson, if present, SHALL contain exactly one [1..1] @determinerCode="INSTANCE" (CONF:4499-35982).</w:t>
            </w:r>
          </w:p>
        </w:tc>
      </w:tr>
      <w:tr w:rsidR="004B3F04" w14:paraId="0A4772D3" w14:textId="77777777" w:rsidTr="000659BE">
        <w:trPr>
          <w:jc w:val="center"/>
        </w:trPr>
        <w:tc>
          <w:tcPr>
            <w:tcW w:w="360" w:type="dxa"/>
          </w:tcPr>
          <w:p w14:paraId="2B333986" w14:textId="77777777" w:rsidR="004B3F04" w:rsidRDefault="004B3F04" w:rsidP="000659BE">
            <w:pPr>
              <w:pStyle w:val="TableText"/>
            </w:pPr>
            <w:r>
              <w:t>CONF #: 4499-35983 Added</w:t>
            </w:r>
          </w:p>
        </w:tc>
        <w:tc>
          <w:tcPr>
            <w:tcW w:w="360" w:type="dxa"/>
          </w:tcPr>
          <w:p w14:paraId="67328F49" w14:textId="77777777" w:rsidR="004B3F04" w:rsidRDefault="004B3F04" w:rsidP="000659BE">
            <w:pPr>
              <w:pStyle w:val="TableText"/>
            </w:pPr>
          </w:p>
        </w:tc>
        <w:tc>
          <w:tcPr>
            <w:tcW w:w="360" w:type="dxa"/>
          </w:tcPr>
          <w:p w14:paraId="19AFD9E9" w14:textId="77777777" w:rsidR="004B3F04" w:rsidRDefault="004B3F04" w:rsidP="000659BE">
            <w:pPr>
              <w:pStyle w:val="TableText"/>
            </w:pPr>
            <w:r>
              <w:t>The asRolePlayed, if present, SHALL contain exactly one [1..1] @classCode="ROL" role (CONF:4499-35983).</w:t>
            </w:r>
          </w:p>
        </w:tc>
      </w:tr>
      <w:tr w:rsidR="004B3F04" w14:paraId="04DA467B" w14:textId="77777777" w:rsidTr="000659BE">
        <w:trPr>
          <w:jc w:val="center"/>
        </w:trPr>
        <w:tc>
          <w:tcPr>
            <w:tcW w:w="360" w:type="dxa"/>
          </w:tcPr>
          <w:p w14:paraId="720CBE73" w14:textId="77777777" w:rsidR="004B3F04" w:rsidRDefault="004B3F04" w:rsidP="000659BE">
            <w:pPr>
              <w:pStyle w:val="TableText"/>
            </w:pPr>
            <w:r>
              <w:t>CONF #: 4499-35984 Added</w:t>
            </w:r>
          </w:p>
        </w:tc>
        <w:tc>
          <w:tcPr>
            <w:tcW w:w="360" w:type="dxa"/>
          </w:tcPr>
          <w:p w14:paraId="6DF32BA6" w14:textId="77777777" w:rsidR="004B3F04" w:rsidRDefault="004B3F04" w:rsidP="000659BE">
            <w:pPr>
              <w:pStyle w:val="TableText"/>
            </w:pPr>
          </w:p>
        </w:tc>
        <w:tc>
          <w:tcPr>
            <w:tcW w:w="360" w:type="dxa"/>
          </w:tcPr>
          <w:p w14:paraId="24DE7279" w14:textId="77777777" w:rsidR="004B3F04" w:rsidRDefault="004B3F04" w:rsidP="000659BE">
            <w:pPr>
              <w:pStyle w:val="TableText"/>
            </w:pPr>
            <w:r>
              <w:t>This code SHOULD contain zero or one [0..1] @valueSet (CONF:4499-35984).</w:t>
            </w:r>
          </w:p>
        </w:tc>
      </w:tr>
      <w:tr w:rsidR="004B3F04" w14:paraId="6276D601" w14:textId="77777777" w:rsidTr="000659BE">
        <w:trPr>
          <w:jc w:val="center"/>
        </w:trPr>
        <w:tc>
          <w:tcPr>
            <w:tcW w:w="360" w:type="dxa"/>
          </w:tcPr>
          <w:p w14:paraId="44CE8AD7" w14:textId="77777777" w:rsidR="004B3F04" w:rsidRDefault="004B3F04" w:rsidP="000659BE">
            <w:pPr>
              <w:pStyle w:val="TableText"/>
            </w:pPr>
            <w:r>
              <w:t>CONF #: 4499-35985 Added</w:t>
            </w:r>
          </w:p>
        </w:tc>
        <w:tc>
          <w:tcPr>
            <w:tcW w:w="360" w:type="dxa"/>
          </w:tcPr>
          <w:p w14:paraId="42B12FC0" w14:textId="77777777" w:rsidR="004B3F04" w:rsidRDefault="004B3F04" w:rsidP="000659BE">
            <w:pPr>
              <w:pStyle w:val="TableText"/>
            </w:pPr>
          </w:p>
        </w:tc>
        <w:tc>
          <w:tcPr>
            <w:tcW w:w="360" w:type="dxa"/>
          </w:tcPr>
          <w:p w14:paraId="2281A3D5" w14:textId="77777777" w:rsidR="004B3F04" w:rsidRDefault="004B3F04" w:rsidP="000659BE">
            <w:pPr>
              <w:pStyle w:val="TableText"/>
            </w:pPr>
            <w:r>
              <w:t xml:space="preserve">The playingPerson, if present, MAY contain zero or more [0..*] id (CONF:4499-35985). </w:t>
            </w:r>
            <w:r>
              <w:br/>
              <w:t>Note: identifier</w:t>
            </w:r>
          </w:p>
        </w:tc>
      </w:tr>
      <w:tr w:rsidR="004B3F04" w14:paraId="1185B23B" w14:textId="77777777" w:rsidTr="000659BE">
        <w:trPr>
          <w:jc w:val="center"/>
        </w:trPr>
        <w:tc>
          <w:tcPr>
            <w:tcW w:w="360" w:type="dxa"/>
          </w:tcPr>
          <w:p w14:paraId="03FCC3FA" w14:textId="77777777" w:rsidR="004B3F04" w:rsidRDefault="004B3F04" w:rsidP="000659BE">
            <w:pPr>
              <w:pStyle w:val="TableText"/>
            </w:pPr>
            <w:r>
              <w:t>CONF #: 4499-35986 Added</w:t>
            </w:r>
          </w:p>
        </w:tc>
        <w:tc>
          <w:tcPr>
            <w:tcW w:w="360" w:type="dxa"/>
          </w:tcPr>
          <w:p w14:paraId="12F6F89C" w14:textId="77777777" w:rsidR="004B3F04" w:rsidRDefault="004B3F04" w:rsidP="000659BE">
            <w:pPr>
              <w:pStyle w:val="TableText"/>
            </w:pPr>
          </w:p>
        </w:tc>
        <w:tc>
          <w:tcPr>
            <w:tcW w:w="360" w:type="dxa"/>
          </w:tcPr>
          <w:p w14:paraId="27AC2149" w14:textId="77777777" w:rsidR="004B3F04" w:rsidRDefault="004B3F04" w:rsidP="000659BE">
            <w:pPr>
              <w:pStyle w:val="TableText"/>
            </w:pPr>
            <w:r>
              <w:t>The id, if present, SHALL contain exactly one [1..1] item (CONF:4499-35986).</w:t>
            </w:r>
          </w:p>
        </w:tc>
      </w:tr>
      <w:tr w:rsidR="004B3F04" w14:paraId="2E14D6E7" w14:textId="77777777" w:rsidTr="000659BE">
        <w:trPr>
          <w:jc w:val="center"/>
        </w:trPr>
        <w:tc>
          <w:tcPr>
            <w:tcW w:w="360" w:type="dxa"/>
          </w:tcPr>
          <w:p w14:paraId="51134A90" w14:textId="77777777" w:rsidR="004B3F04" w:rsidRDefault="004B3F04" w:rsidP="000659BE">
            <w:pPr>
              <w:pStyle w:val="TableText"/>
            </w:pPr>
            <w:r>
              <w:t>CONF #: 4499-35987 Added</w:t>
            </w:r>
          </w:p>
        </w:tc>
        <w:tc>
          <w:tcPr>
            <w:tcW w:w="360" w:type="dxa"/>
          </w:tcPr>
          <w:p w14:paraId="6C205AF0" w14:textId="77777777" w:rsidR="004B3F04" w:rsidRDefault="004B3F04" w:rsidP="000659BE">
            <w:pPr>
              <w:pStyle w:val="TableText"/>
            </w:pPr>
          </w:p>
        </w:tc>
        <w:tc>
          <w:tcPr>
            <w:tcW w:w="360" w:type="dxa"/>
          </w:tcPr>
          <w:p w14:paraId="304DA738" w14:textId="77777777" w:rsidR="004B3F04" w:rsidRDefault="004B3F04" w:rsidP="000659BE">
            <w:pPr>
              <w:pStyle w:val="TableText"/>
            </w:pPr>
            <w:r>
              <w:t xml:space="preserve">This item SHALL contain exactly </w:t>
            </w:r>
            <w:r>
              <w:lastRenderedPageBreak/>
              <w:t>one [1..1] @root (CONF:4499-35987).</w:t>
            </w:r>
          </w:p>
        </w:tc>
      </w:tr>
      <w:tr w:rsidR="004B3F04" w14:paraId="7D4E30E7" w14:textId="77777777" w:rsidTr="000659BE">
        <w:trPr>
          <w:jc w:val="center"/>
        </w:trPr>
        <w:tc>
          <w:tcPr>
            <w:tcW w:w="360" w:type="dxa"/>
          </w:tcPr>
          <w:p w14:paraId="7085214D" w14:textId="77777777" w:rsidR="004B3F04" w:rsidRDefault="004B3F04" w:rsidP="000659BE">
            <w:pPr>
              <w:pStyle w:val="TableText"/>
            </w:pPr>
            <w:r>
              <w:t>CONF #: 4499-35988 Added</w:t>
            </w:r>
          </w:p>
        </w:tc>
        <w:tc>
          <w:tcPr>
            <w:tcW w:w="360" w:type="dxa"/>
          </w:tcPr>
          <w:p w14:paraId="3E5B6874" w14:textId="77777777" w:rsidR="004B3F04" w:rsidRDefault="004B3F04" w:rsidP="000659BE">
            <w:pPr>
              <w:pStyle w:val="TableText"/>
            </w:pPr>
          </w:p>
        </w:tc>
        <w:tc>
          <w:tcPr>
            <w:tcW w:w="360" w:type="dxa"/>
          </w:tcPr>
          <w:p w14:paraId="53C3101E" w14:textId="77777777" w:rsidR="004B3F04" w:rsidRDefault="004B3F04" w:rsidP="000659BE">
            <w:pPr>
              <w:pStyle w:val="TableText"/>
            </w:pPr>
            <w:r>
              <w:t>This item SHALL contain exactly one [1..1] @extension (CONF:4499-35988).</w:t>
            </w:r>
          </w:p>
        </w:tc>
      </w:tr>
      <w:tr w:rsidR="004B3F04" w14:paraId="4E69B942" w14:textId="77777777" w:rsidTr="000659BE">
        <w:trPr>
          <w:jc w:val="center"/>
        </w:trPr>
        <w:tc>
          <w:tcPr>
            <w:tcW w:w="360" w:type="dxa"/>
          </w:tcPr>
          <w:p w14:paraId="3BB6FE3C" w14:textId="77777777" w:rsidR="004B3F04" w:rsidRDefault="004B3F04" w:rsidP="000659BE">
            <w:pPr>
              <w:pStyle w:val="TableText"/>
            </w:pPr>
            <w:r>
              <w:t>CONF #: 4423-35780 Removed</w:t>
            </w:r>
          </w:p>
        </w:tc>
        <w:tc>
          <w:tcPr>
            <w:tcW w:w="360" w:type="dxa"/>
          </w:tcPr>
          <w:p w14:paraId="7644286C" w14:textId="77777777" w:rsidR="004B3F04" w:rsidRDefault="004B3F04" w:rsidP="000659BE">
            <w:pPr>
              <w:pStyle w:val="TableText"/>
            </w:pPr>
            <w:r>
              <w:t xml:space="preserve">MAY contain zero or one [0..1] playingEntity (CONF:4423-35780). </w:t>
            </w:r>
            <w:r>
              <w:br/>
              <w:t>Note: Relationship</w:t>
            </w:r>
          </w:p>
        </w:tc>
        <w:tc>
          <w:tcPr>
            <w:tcW w:w="360" w:type="dxa"/>
          </w:tcPr>
          <w:p w14:paraId="2FCFB544" w14:textId="77777777" w:rsidR="004B3F04" w:rsidRDefault="004B3F04" w:rsidP="000659BE">
            <w:pPr>
              <w:pStyle w:val="TableText"/>
            </w:pPr>
          </w:p>
        </w:tc>
      </w:tr>
      <w:tr w:rsidR="004B3F04" w14:paraId="232B2225" w14:textId="77777777" w:rsidTr="000659BE">
        <w:trPr>
          <w:jc w:val="center"/>
        </w:trPr>
        <w:tc>
          <w:tcPr>
            <w:tcW w:w="360" w:type="dxa"/>
          </w:tcPr>
          <w:p w14:paraId="48F504B9" w14:textId="77777777" w:rsidR="004B3F04" w:rsidRDefault="004B3F04" w:rsidP="000659BE">
            <w:pPr>
              <w:pStyle w:val="TableText"/>
            </w:pPr>
            <w:r>
              <w:t>CONF #: 4423-35788 Removed</w:t>
            </w:r>
          </w:p>
        </w:tc>
        <w:tc>
          <w:tcPr>
            <w:tcW w:w="360" w:type="dxa"/>
          </w:tcPr>
          <w:p w14:paraId="7AC30EAF" w14:textId="77777777" w:rsidR="004B3F04" w:rsidRDefault="004B3F04" w:rsidP="000659BE">
            <w:pPr>
              <w:pStyle w:val="TableText"/>
            </w:pPr>
            <w:r>
              <w:t>The item, if present, SHALL contain exactly one [1..1] @extension (CONF:4423-35788).</w:t>
            </w:r>
          </w:p>
        </w:tc>
        <w:tc>
          <w:tcPr>
            <w:tcW w:w="360" w:type="dxa"/>
          </w:tcPr>
          <w:p w14:paraId="28175BD7" w14:textId="77777777" w:rsidR="004B3F04" w:rsidRDefault="004B3F04" w:rsidP="000659BE">
            <w:pPr>
              <w:pStyle w:val="TableText"/>
            </w:pPr>
          </w:p>
        </w:tc>
      </w:tr>
      <w:tr w:rsidR="004B3F04" w14:paraId="6219082C" w14:textId="77777777" w:rsidTr="000659BE">
        <w:trPr>
          <w:jc w:val="center"/>
        </w:trPr>
        <w:tc>
          <w:tcPr>
            <w:tcW w:w="360" w:type="dxa"/>
          </w:tcPr>
          <w:p w14:paraId="48C9B384" w14:textId="77777777" w:rsidR="004B3F04" w:rsidRDefault="004B3F04" w:rsidP="000659BE">
            <w:pPr>
              <w:pStyle w:val="TableText"/>
            </w:pPr>
            <w:r>
              <w:t>CONF #: 4423-35789 Removed</w:t>
            </w:r>
          </w:p>
        </w:tc>
        <w:tc>
          <w:tcPr>
            <w:tcW w:w="360" w:type="dxa"/>
          </w:tcPr>
          <w:p w14:paraId="7CF8B321" w14:textId="77777777" w:rsidR="004B3F04" w:rsidRDefault="004B3F04" w:rsidP="000659BE">
            <w:pPr>
              <w:pStyle w:val="TableText"/>
            </w:pPr>
            <w:r>
              <w:t>The playingEntity, if present, MAY contain zero or one [0..1] roleScoped (CONF:4423-35789).</w:t>
            </w:r>
          </w:p>
        </w:tc>
        <w:tc>
          <w:tcPr>
            <w:tcW w:w="360" w:type="dxa"/>
          </w:tcPr>
          <w:p w14:paraId="6BFCF392" w14:textId="77777777" w:rsidR="004B3F04" w:rsidRDefault="004B3F04" w:rsidP="000659BE">
            <w:pPr>
              <w:pStyle w:val="TableText"/>
            </w:pPr>
          </w:p>
        </w:tc>
      </w:tr>
      <w:tr w:rsidR="004B3F04" w14:paraId="3B391954" w14:textId="77777777" w:rsidTr="000659BE">
        <w:trPr>
          <w:jc w:val="center"/>
        </w:trPr>
        <w:tc>
          <w:tcPr>
            <w:tcW w:w="360" w:type="dxa"/>
          </w:tcPr>
          <w:p w14:paraId="755B5B9E" w14:textId="77777777" w:rsidR="004B3F04" w:rsidRDefault="004B3F04" w:rsidP="000659BE">
            <w:pPr>
              <w:pStyle w:val="TableText"/>
            </w:pPr>
            <w:r>
              <w:t>CONF #: 4423-35791 Removed</w:t>
            </w:r>
          </w:p>
        </w:tc>
        <w:tc>
          <w:tcPr>
            <w:tcW w:w="360" w:type="dxa"/>
          </w:tcPr>
          <w:p w14:paraId="4CD6C238" w14:textId="77777777" w:rsidR="004B3F04" w:rsidRDefault="004B3F04" w:rsidP="000659BE">
            <w:pPr>
              <w:pStyle w:val="TableText"/>
            </w:pPr>
            <w:r>
              <w:t>The roleScoped, if present, SHALL contain exactly one [1..1] code (CONF:4423-35791).</w:t>
            </w:r>
          </w:p>
        </w:tc>
        <w:tc>
          <w:tcPr>
            <w:tcW w:w="360" w:type="dxa"/>
          </w:tcPr>
          <w:p w14:paraId="65E5C811" w14:textId="77777777" w:rsidR="004B3F04" w:rsidRDefault="004B3F04" w:rsidP="000659BE">
            <w:pPr>
              <w:pStyle w:val="TableText"/>
            </w:pPr>
          </w:p>
        </w:tc>
      </w:tr>
      <w:tr w:rsidR="004B3F04" w14:paraId="79EB64AE" w14:textId="77777777" w:rsidTr="000659BE">
        <w:trPr>
          <w:jc w:val="center"/>
        </w:trPr>
        <w:tc>
          <w:tcPr>
            <w:tcW w:w="360" w:type="dxa"/>
          </w:tcPr>
          <w:p w14:paraId="188D8D99" w14:textId="77777777" w:rsidR="004B3F04" w:rsidRDefault="004B3F04" w:rsidP="000659BE">
            <w:pPr>
              <w:pStyle w:val="TableText"/>
            </w:pPr>
            <w:r>
              <w:t>CONF #: 4423-35792 Removed</w:t>
            </w:r>
          </w:p>
        </w:tc>
        <w:tc>
          <w:tcPr>
            <w:tcW w:w="360" w:type="dxa"/>
          </w:tcPr>
          <w:p w14:paraId="097DF782" w14:textId="77777777" w:rsidR="004B3F04" w:rsidRDefault="004B3F04" w:rsidP="000659BE">
            <w:pPr>
              <w:pStyle w:val="TableText"/>
            </w:pPr>
            <w:r>
              <w:t>This code SHOULD contain zero or one [0..1] @valueSet (CONF:4423-35792).</w:t>
            </w:r>
          </w:p>
        </w:tc>
        <w:tc>
          <w:tcPr>
            <w:tcW w:w="360" w:type="dxa"/>
          </w:tcPr>
          <w:p w14:paraId="408CF04C" w14:textId="77777777" w:rsidR="004B3F04" w:rsidRDefault="004B3F04" w:rsidP="000659BE">
            <w:pPr>
              <w:pStyle w:val="TableText"/>
            </w:pPr>
          </w:p>
        </w:tc>
      </w:tr>
      <w:tr w:rsidR="004B3F04" w14:paraId="7935EA4D" w14:textId="77777777" w:rsidTr="000659BE">
        <w:trPr>
          <w:jc w:val="center"/>
        </w:trPr>
        <w:tc>
          <w:tcPr>
            <w:tcW w:w="360" w:type="dxa"/>
          </w:tcPr>
          <w:p w14:paraId="56825594" w14:textId="77777777" w:rsidR="004B3F04" w:rsidRDefault="004B3F04" w:rsidP="000659BE">
            <w:pPr>
              <w:pStyle w:val="TableText"/>
            </w:pPr>
            <w:r>
              <w:t>CONF #: 4499-35779 Modified</w:t>
            </w:r>
          </w:p>
        </w:tc>
        <w:tc>
          <w:tcPr>
            <w:tcW w:w="360" w:type="dxa"/>
          </w:tcPr>
          <w:p w14:paraId="6119FE08" w14:textId="77777777" w:rsidR="004B3F04" w:rsidRDefault="004B3F04" w:rsidP="000659BE">
            <w:pPr>
              <w:pStyle w:val="TableText"/>
            </w:pPr>
            <w:r>
              <w:t>The id, if present, MAY contain zero or one [0..1] item (CONF:4423-35779).</w:t>
            </w:r>
          </w:p>
        </w:tc>
        <w:tc>
          <w:tcPr>
            <w:tcW w:w="360" w:type="dxa"/>
          </w:tcPr>
          <w:p w14:paraId="3D336EFE" w14:textId="77777777" w:rsidR="004B3F04" w:rsidRDefault="004B3F04" w:rsidP="000659BE">
            <w:pPr>
              <w:pStyle w:val="TableText"/>
            </w:pPr>
            <w:r>
              <w:t>The id, if present, SHALL contain exactly one [1..1] item (CONF:4499-35779).</w:t>
            </w:r>
          </w:p>
        </w:tc>
      </w:tr>
      <w:tr w:rsidR="004B3F04" w14:paraId="6E9B2F56" w14:textId="77777777" w:rsidTr="000659BE">
        <w:trPr>
          <w:jc w:val="center"/>
        </w:trPr>
        <w:tc>
          <w:tcPr>
            <w:tcW w:w="360" w:type="dxa"/>
          </w:tcPr>
          <w:p w14:paraId="246A789F" w14:textId="77777777" w:rsidR="004B3F04" w:rsidRDefault="004B3F04" w:rsidP="000659BE">
            <w:pPr>
              <w:pStyle w:val="TableText"/>
            </w:pPr>
            <w:r>
              <w:t>CONF #: 4499-35783 Modified</w:t>
            </w:r>
          </w:p>
        </w:tc>
        <w:tc>
          <w:tcPr>
            <w:tcW w:w="360" w:type="dxa"/>
          </w:tcPr>
          <w:p w14:paraId="23A22DED" w14:textId="77777777" w:rsidR="004B3F04" w:rsidRDefault="004B3F04" w:rsidP="000659BE">
            <w:pPr>
              <w:pStyle w:val="TableText"/>
            </w:pPr>
            <w:r>
              <w:t>SHALL contain exactly one [1..1] @extension="2019-05-01" (CONF:4423-35783).</w:t>
            </w:r>
          </w:p>
        </w:tc>
        <w:tc>
          <w:tcPr>
            <w:tcW w:w="360" w:type="dxa"/>
          </w:tcPr>
          <w:p w14:paraId="1FC89F7D" w14:textId="77777777" w:rsidR="004B3F04" w:rsidRDefault="004B3F04" w:rsidP="000659BE">
            <w:pPr>
              <w:pStyle w:val="TableText"/>
            </w:pPr>
            <w:r>
              <w:t>SHALL contain exactly one [1..1] @extension="2021-02-01" (CONF:4499-35783).</w:t>
            </w:r>
          </w:p>
        </w:tc>
      </w:tr>
      <w:tr w:rsidR="004B3F04" w14:paraId="729DC379" w14:textId="77777777" w:rsidTr="000659BE">
        <w:trPr>
          <w:jc w:val="center"/>
        </w:trPr>
        <w:tc>
          <w:tcPr>
            <w:tcW w:w="360" w:type="dxa"/>
          </w:tcPr>
          <w:p w14:paraId="5273E788" w14:textId="77777777" w:rsidR="004B3F04" w:rsidRDefault="004B3F04" w:rsidP="000659BE">
            <w:pPr>
              <w:pStyle w:val="TableText"/>
            </w:pPr>
            <w:r>
              <w:t>CONF #: 4499-35787 Modified</w:t>
            </w:r>
          </w:p>
        </w:tc>
        <w:tc>
          <w:tcPr>
            <w:tcW w:w="360" w:type="dxa"/>
          </w:tcPr>
          <w:p w14:paraId="43863ED2" w14:textId="77777777" w:rsidR="004B3F04" w:rsidRDefault="004B3F04" w:rsidP="000659BE">
            <w:pPr>
              <w:pStyle w:val="TableText"/>
            </w:pPr>
            <w:r>
              <w:t>The item, if present, SHALL contain exactly one [1..1] @root (CONF:4423-35787).</w:t>
            </w:r>
          </w:p>
        </w:tc>
        <w:tc>
          <w:tcPr>
            <w:tcW w:w="360" w:type="dxa"/>
          </w:tcPr>
          <w:p w14:paraId="1024E625" w14:textId="77777777" w:rsidR="004B3F04" w:rsidRDefault="004B3F04" w:rsidP="000659BE">
            <w:pPr>
              <w:pStyle w:val="TableText"/>
            </w:pPr>
            <w:r>
              <w:t>This item SHALL contain exactly one [1..1] @root (CONF:4499-35787).</w:t>
            </w:r>
          </w:p>
        </w:tc>
      </w:tr>
    </w:tbl>
    <w:p w14:paraId="2960F557" w14:textId="77777777" w:rsidR="004B3F04" w:rsidRDefault="004B3F04" w:rsidP="004B3F04">
      <w:pPr>
        <w:pStyle w:val="BodyText"/>
      </w:pPr>
    </w:p>
    <w:p w14:paraId="07B0D22A" w14:textId="77777777" w:rsidR="004B3F04" w:rsidRDefault="004B3F04" w:rsidP="004B3F04">
      <w:pPr>
        <w:pStyle w:val="Heading2nospace"/>
      </w:pPr>
      <w:bookmarkStart w:id="3907" w:name="_Toc64841968"/>
      <w:bookmarkStart w:id="3908" w:name="_Toc65482883"/>
      <w:r>
        <w:lastRenderedPageBreak/>
        <w:t>Entity - Organization (V2)</w:t>
      </w:r>
      <w:bookmarkEnd w:id="3907"/>
      <w:bookmarkEnd w:id="3908"/>
    </w:p>
    <w:p w14:paraId="257B5AA5" w14:textId="77777777" w:rsidR="004B3F04" w:rsidRDefault="006C736C" w:rsidP="004B3F04">
      <w:pPr>
        <w:keepNext/>
      </w:pPr>
      <w:hyperlink w:anchor="E_Entity_Organization_V2">
        <w:r w:rsidR="004B3F04">
          <w:rPr>
            <w:rStyle w:val="HyperlinkCourierBold"/>
          </w:rPr>
          <w:t>Entity - Organization (V2) (urn:hl7ii:2.16.840.1.113883.10.20.28.4.135:2021-02-01)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9E76560" w14:textId="77777777" w:rsidTr="000659BE">
        <w:trPr>
          <w:cantSplit/>
          <w:tblHeader/>
          <w:jc w:val="center"/>
        </w:trPr>
        <w:tc>
          <w:tcPr>
            <w:tcW w:w="360" w:type="dxa"/>
            <w:shd w:val="clear" w:color="auto" w:fill="E6E6E6"/>
          </w:tcPr>
          <w:p w14:paraId="08512710" w14:textId="77777777" w:rsidR="004B3F04" w:rsidRDefault="004B3F04" w:rsidP="000659BE">
            <w:pPr>
              <w:pStyle w:val="TableHead"/>
            </w:pPr>
            <w:r>
              <w:t>Change</w:t>
            </w:r>
          </w:p>
        </w:tc>
        <w:tc>
          <w:tcPr>
            <w:tcW w:w="360" w:type="dxa"/>
            <w:shd w:val="clear" w:color="auto" w:fill="E6E6E6"/>
          </w:tcPr>
          <w:p w14:paraId="2C54505A" w14:textId="77777777" w:rsidR="004B3F04" w:rsidRDefault="004B3F04" w:rsidP="000659BE">
            <w:pPr>
              <w:pStyle w:val="TableHead"/>
            </w:pPr>
            <w:r>
              <w:t>Old</w:t>
            </w:r>
          </w:p>
        </w:tc>
        <w:tc>
          <w:tcPr>
            <w:tcW w:w="360" w:type="dxa"/>
            <w:shd w:val="clear" w:color="auto" w:fill="E6E6E6"/>
          </w:tcPr>
          <w:p w14:paraId="399B67BC" w14:textId="77777777" w:rsidR="004B3F04" w:rsidRDefault="004B3F04" w:rsidP="000659BE">
            <w:pPr>
              <w:pStyle w:val="TableHead"/>
            </w:pPr>
            <w:r>
              <w:t>New</w:t>
            </w:r>
          </w:p>
        </w:tc>
      </w:tr>
      <w:tr w:rsidR="004B3F04" w14:paraId="5208AC57" w14:textId="77777777" w:rsidTr="000659BE">
        <w:trPr>
          <w:jc w:val="center"/>
        </w:trPr>
        <w:tc>
          <w:tcPr>
            <w:tcW w:w="360" w:type="dxa"/>
          </w:tcPr>
          <w:p w14:paraId="5D28D1B0" w14:textId="77777777" w:rsidR="004B3F04" w:rsidRDefault="004B3F04" w:rsidP="000659BE">
            <w:pPr>
              <w:pStyle w:val="TableText"/>
            </w:pPr>
            <w:r>
              <w:t>Status</w:t>
            </w:r>
          </w:p>
        </w:tc>
        <w:tc>
          <w:tcPr>
            <w:tcW w:w="360" w:type="dxa"/>
          </w:tcPr>
          <w:p w14:paraId="02014786" w14:textId="77777777" w:rsidR="004B3F04" w:rsidRDefault="004B3F04" w:rsidP="000659BE">
            <w:pPr>
              <w:pStyle w:val="TableText"/>
            </w:pPr>
            <w:r>
              <w:t>Published</w:t>
            </w:r>
          </w:p>
        </w:tc>
        <w:tc>
          <w:tcPr>
            <w:tcW w:w="360" w:type="dxa"/>
          </w:tcPr>
          <w:p w14:paraId="06219974" w14:textId="77777777" w:rsidR="004B3F04" w:rsidRDefault="004B3F04" w:rsidP="000659BE">
            <w:pPr>
              <w:pStyle w:val="TableText"/>
            </w:pPr>
            <w:r>
              <w:t>Draft</w:t>
            </w:r>
          </w:p>
        </w:tc>
      </w:tr>
      <w:tr w:rsidR="004B3F04" w14:paraId="1C00C1D8" w14:textId="77777777" w:rsidTr="000659BE">
        <w:trPr>
          <w:jc w:val="center"/>
        </w:trPr>
        <w:tc>
          <w:tcPr>
            <w:tcW w:w="360" w:type="dxa"/>
          </w:tcPr>
          <w:p w14:paraId="31C87517" w14:textId="77777777" w:rsidR="004B3F04" w:rsidRDefault="004B3F04" w:rsidP="000659BE">
            <w:pPr>
              <w:pStyle w:val="TableText"/>
            </w:pPr>
            <w:r>
              <w:t>Name</w:t>
            </w:r>
          </w:p>
        </w:tc>
        <w:tc>
          <w:tcPr>
            <w:tcW w:w="360" w:type="dxa"/>
          </w:tcPr>
          <w:p w14:paraId="7240C8B2" w14:textId="77777777" w:rsidR="004B3F04" w:rsidRDefault="004B3F04" w:rsidP="000659BE">
            <w:pPr>
              <w:pStyle w:val="TableText"/>
            </w:pPr>
            <w:r>
              <w:t xml:space="preserve">Entity - Organization </w:t>
            </w:r>
          </w:p>
        </w:tc>
        <w:tc>
          <w:tcPr>
            <w:tcW w:w="360" w:type="dxa"/>
          </w:tcPr>
          <w:p w14:paraId="3A605099" w14:textId="77777777" w:rsidR="004B3F04" w:rsidRDefault="004B3F04" w:rsidP="000659BE">
            <w:pPr>
              <w:pStyle w:val="TableText"/>
            </w:pPr>
            <w:r>
              <w:t>Entity - Organization (V2)</w:t>
            </w:r>
          </w:p>
        </w:tc>
      </w:tr>
      <w:tr w:rsidR="004B3F04" w14:paraId="223E579A" w14:textId="77777777" w:rsidTr="000659BE">
        <w:trPr>
          <w:jc w:val="center"/>
        </w:trPr>
        <w:tc>
          <w:tcPr>
            <w:tcW w:w="360" w:type="dxa"/>
          </w:tcPr>
          <w:p w14:paraId="64194126" w14:textId="77777777" w:rsidR="004B3F04" w:rsidRDefault="004B3F04" w:rsidP="000659BE">
            <w:pPr>
              <w:pStyle w:val="TableText"/>
            </w:pPr>
            <w:r>
              <w:t>Oid</w:t>
            </w:r>
          </w:p>
        </w:tc>
        <w:tc>
          <w:tcPr>
            <w:tcW w:w="360" w:type="dxa"/>
          </w:tcPr>
          <w:p w14:paraId="37E54C29" w14:textId="77777777" w:rsidR="004B3F04" w:rsidRDefault="004B3F04" w:rsidP="000659BE">
            <w:pPr>
              <w:pStyle w:val="TableText"/>
            </w:pPr>
            <w:r>
              <w:t>urn:hl7ii:2.16.840.1.113883.10.20.28.4.135:2019-05-01</w:t>
            </w:r>
          </w:p>
        </w:tc>
        <w:tc>
          <w:tcPr>
            <w:tcW w:w="360" w:type="dxa"/>
          </w:tcPr>
          <w:p w14:paraId="72A7964F" w14:textId="77777777" w:rsidR="004B3F04" w:rsidRDefault="004B3F04" w:rsidP="000659BE">
            <w:pPr>
              <w:pStyle w:val="TableText"/>
            </w:pPr>
            <w:r>
              <w:t>urn:hl7ii:2.16.840.1.113883.10.20.28.4.135:2021-02-01</w:t>
            </w:r>
          </w:p>
        </w:tc>
      </w:tr>
      <w:tr w:rsidR="004B3F04" w14:paraId="53AB29C6" w14:textId="77777777" w:rsidTr="000659BE">
        <w:trPr>
          <w:jc w:val="center"/>
        </w:trPr>
        <w:tc>
          <w:tcPr>
            <w:tcW w:w="360" w:type="dxa"/>
          </w:tcPr>
          <w:p w14:paraId="4CB36F02" w14:textId="77777777" w:rsidR="004B3F04" w:rsidRDefault="004B3F04" w:rsidP="000659BE">
            <w:pPr>
              <w:pStyle w:val="TableText"/>
            </w:pPr>
            <w:r>
              <w:t>CONF #: 4499-35998 Added</w:t>
            </w:r>
          </w:p>
        </w:tc>
        <w:tc>
          <w:tcPr>
            <w:tcW w:w="360" w:type="dxa"/>
          </w:tcPr>
          <w:p w14:paraId="1AB6852F" w14:textId="77777777" w:rsidR="004B3F04" w:rsidRDefault="004B3F04" w:rsidP="000659BE">
            <w:pPr>
              <w:pStyle w:val="TableText"/>
            </w:pPr>
          </w:p>
        </w:tc>
        <w:tc>
          <w:tcPr>
            <w:tcW w:w="360" w:type="dxa"/>
          </w:tcPr>
          <w:p w14:paraId="67200D4D" w14:textId="77777777" w:rsidR="004B3F04" w:rsidRDefault="004B3F04" w:rsidP="000659BE">
            <w:pPr>
              <w:pStyle w:val="TableText"/>
            </w:pPr>
            <w:r>
              <w:t xml:space="preserve">MAY contain zero or one [0..1] id (CONF:4499-35998). </w:t>
            </w:r>
            <w:r>
              <w:br/>
              <w:t>Note: id</w:t>
            </w:r>
          </w:p>
        </w:tc>
      </w:tr>
      <w:tr w:rsidR="004B3F04" w14:paraId="44500F6C" w14:textId="77777777" w:rsidTr="000659BE">
        <w:trPr>
          <w:jc w:val="center"/>
        </w:trPr>
        <w:tc>
          <w:tcPr>
            <w:tcW w:w="360" w:type="dxa"/>
          </w:tcPr>
          <w:p w14:paraId="686E72DC" w14:textId="77777777" w:rsidR="004B3F04" w:rsidRDefault="004B3F04" w:rsidP="000659BE">
            <w:pPr>
              <w:pStyle w:val="TableText"/>
            </w:pPr>
            <w:r>
              <w:t>CONF #: 4499-35999 Added</w:t>
            </w:r>
          </w:p>
        </w:tc>
        <w:tc>
          <w:tcPr>
            <w:tcW w:w="360" w:type="dxa"/>
          </w:tcPr>
          <w:p w14:paraId="70394B45" w14:textId="77777777" w:rsidR="004B3F04" w:rsidRDefault="004B3F04" w:rsidP="000659BE">
            <w:pPr>
              <w:pStyle w:val="TableText"/>
            </w:pPr>
          </w:p>
        </w:tc>
        <w:tc>
          <w:tcPr>
            <w:tcW w:w="360" w:type="dxa"/>
          </w:tcPr>
          <w:p w14:paraId="61097EBD" w14:textId="77777777" w:rsidR="004B3F04" w:rsidRDefault="004B3F04" w:rsidP="000659BE">
            <w:pPr>
              <w:pStyle w:val="TableText"/>
            </w:pPr>
            <w:r>
              <w:t>The id, if present, SHALL contain exactly one [1..1] item (CONF:4499-35999).</w:t>
            </w:r>
          </w:p>
        </w:tc>
      </w:tr>
      <w:tr w:rsidR="004B3F04" w14:paraId="1EAF85A2" w14:textId="77777777" w:rsidTr="000659BE">
        <w:trPr>
          <w:jc w:val="center"/>
        </w:trPr>
        <w:tc>
          <w:tcPr>
            <w:tcW w:w="360" w:type="dxa"/>
          </w:tcPr>
          <w:p w14:paraId="4E6C7840" w14:textId="77777777" w:rsidR="004B3F04" w:rsidRDefault="004B3F04" w:rsidP="000659BE">
            <w:pPr>
              <w:pStyle w:val="TableText"/>
            </w:pPr>
            <w:r>
              <w:t>CONF #: 4499-36000 Added</w:t>
            </w:r>
          </w:p>
        </w:tc>
        <w:tc>
          <w:tcPr>
            <w:tcW w:w="360" w:type="dxa"/>
          </w:tcPr>
          <w:p w14:paraId="324E1D2C" w14:textId="77777777" w:rsidR="004B3F04" w:rsidRDefault="004B3F04" w:rsidP="000659BE">
            <w:pPr>
              <w:pStyle w:val="TableText"/>
            </w:pPr>
          </w:p>
        </w:tc>
        <w:tc>
          <w:tcPr>
            <w:tcW w:w="360" w:type="dxa"/>
          </w:tcPr>
          <w:p w14:paraId="79C1E65D" w14:textId="77777777" w:rsidR="004B3F04" w:rsidRDefault="004B3F04" w:rsidP="000659BE">
            <w:pPr>
              <w:pStyle w:val="TableText"/>
            </w:pPr>
            <w:r>
              <w:t>This item SHALL contain exactly one [1..1] @root (CONF:4499-36000).</w:t>
            </w:r>
          </w:p>
        </w:tc>
      </w:tr>
      <w:tr w:rsidR="004B3F04" w14:paraId="66CD1516" w14:textId="77777777" w:rsidTr="000659BE">
        <w:trPr>
          <w:jc w:val="center"/>
        </w:trPr>
        <w:tc>
          <w:tcPr>
            <w:tcW w:w="360" w:type="dxa"/>
          </w:tcPr>
          <w:p w14:paraId="4EA65777" w14:textId="77777777" w:rsidR="004B3F04" w:rsidRDefault="004B3F04" w:rsidP="000659BE">
            <w:pPr>
              <w:pStyle w:val="TableText"/>
            </w:pPr>
            <w:r>
              <w:t>CONF #: 4499-36001 Added</w:t>
            </w:r>
          </w:p>
        </w:tc>
        <w:tc>
          <w:tcPr>
            <w:tcW w:w="360" w:type="dxa"/>
          </w:tcPr>
          <w:p w14:paraId="5E76523C" w14:textId="77777777" w:rsidR="004B3F04" w:rsidRDefault="004B3F04" w:rsidP="000659BE">
            <w:pPr>
              <w:pStyle w:val="TableText"/>
            </w:pPr>
          </w:p>
        </w:tc>
        <w:tc>
          <w:tcPr>
            <w:tcW w:w="360" w:type="dxa"/>
          </w:tcPr>
          <w:p w14:paraId="7C3DB81C" w14:textId="77777777" w:rsidR="004B3F04" w:rsidRDefault="004B3F04" w:rsidP="000659BE">
            <w:pPr>
              <w:pStyle w:val="TableText"/>
            </w:pPr>
            <w:r>
              <w:t>This scopingOrganization SHALL contain exactly one [1..1] @classCode="ORG" organization (CodeSystem: HL7EntityClass urn:oid:2.16.840.1.113883.5.41) (CONF:4499-36001).</w:t>
            </w:r>
          </w:p>
        </w:tc>
      </w:tr>
      <w:tr w:rsidR="004B3F04" w14:paraId="4357553F" w14:textId="77777777" w:rsidTr="000659BE">
        <w:trPr>
          <w:jc w:val="center"/>
        </w:trPr>
        <w:tc>
          <w:tcPr>
            <w:tcW w:w="360" w:type="dxa"/>
          </w:tcPr>
          <w:p w14:paraId="64AEE434" w14:textId="77777777" w:rsidR="004B3F04" w:rsidRDefault="004B3F04" w:rsidP="000659BE">
            <w:pPr>
              <w:pStyle w:val="TableText"/>
            </w:pPr>
            <w:r>
              <w:t>CONF #: 4499-36002 Added</w:t>
            </w:r>
          </w:p>
        </w:tc>
        <w:tc>
          <w:tcPr>
            <w:tcW w:w="360" w:type="dxa"/>
          </w:tcPr>
          <w:p w14:paraId="2475785B" w14:textId="77777777" w:rsidR="004B3F04" w:rsidRDefault="004B3F04" w:rsidP="000659BE">
            <w:pPr>
              <w:pStyle w:val="TableText"/>
            </w:pPr>
          </w:p>
        </w:tc>
        <w:tc>
          <w:tcPr>
            <w:tcW w:w="360" w:type="dxa"/>
          </w:tcPr>
          <w:p w14:paraId="49971040" w14:textId="77777777" w:rsidR="004B3F04" w:rsidRDefault="004B3F04" w:rsidP="000659BE">
            <w:pPr>
              <w:pStyle w:val="TableText"/>
            </w:pPr>
            <w:r>
              <w:t>This scopingOrganization SHALL contain exactly one [1..1] @determinerCode="INSTANCE" (CONF:4499-36002).</w:t>
            </w:r>
          </w:p>
        </w:tc>
      </w:tr>
      <w:tr w:rsidR="004B3F04" w14:paraId="032301BD" w14:textId="77777777" w:rsidTr="000659BE">
        <w:trPr>
          <w:jc w:val="center"/>
        </w:trPr>
        <w:tc>
          <w:tcPr>
            <w:tcW w:w="360" w:type="dxa"/>
          </w:tcPr>
          <w:p w14:paraId="086E1E3E" w14:textId="77777777" w:rsidR="004B3F04" w:rsidRDefault="004B3F04" w:rsidP="000659BE">
            <w:pPr>
              <w:pStyle w:val="TableText"/>
            </w:pPr>
            <w:r>
              <w:t>CONF #: 4499-34933 Modified</w:t>
            </w:r>
          </w:p>
        </w:tc>
        <w:tc>
          <w:tcPr>
            <w:tcW w:w="360" w:type="dxa"/>
          </w:tcPr>
          <w:p w14:paraId="038AE786" w14:textId="77777777" w:rsidR="004B3F04" w:rsidRDefault="004B3F04" w:rsidP="000659BE">
            <w:pPr>
              <w:pStyle w:val="TableText"/>
            </w:pPr>
            <w:r>
              <w:t>SHALL contain exactly one [1..1] @extension="2019-05-01" (CONF:4423-34933).</w:t>
            </w:r>
          </w:p>
        </w:tc>
        <w:tc>
          <w:tcPr>
            <w:tcW w:w="360" w:type="dxa"/>
          </w:tcPr>
          <w:p w14:paraId="02E0BF99" w14:textId="77777777" w:rsidR="004B3F04" w:rsidRDefault="004B3F04" w:rsidP="000659BE">
            <w:pPr>
              <w:pStyle w:val="TableText"/>
            </w:pPr>
            <w:r>
              <w:t>SHALL contain exactly one [1..1] @extension="2021-02-01" (CONF:4499-34933).</w:t>
            </w:r>
          </w:p>
        </w:tc>
      </w:tr>
    </w:tbl>
    <w:p w14:paraId="71066921" w14:textId="77777777" w:rsidR="004B3F04" w:rsidRDefault="004B3F04" w:rsidP="004B3F04">
      <w:pPr>
        <w:pStyle w:val="BodyText"/>
      </w:pPr>
    </w:p>
    <w:p w14:paraId="1DFC140B" w14:textId="77777777" w:rsidR="004B3F04" w:rsidRDefault="004B3F04" w:rsidP="004B3F04">
      <w:pPr>
        <w:pStyle w:val="Heading2nospace"/>
      </w:pPr>
      <w:bookmarkStart w:id="3909" w:name="_Toc64841969"/>
      <w:bookmarkStart w:id="3910" w:name="_Toc65482884"/>
      <w:r>
        <w:lastRenderedPageBreak/>
        <w:t>Entity - Patient (V2)</w:t>
      </w:r>
      <w:bookmarkEnd w:id="3909"/>
      <w:bookmarkEnd w:id="3910"/>
    </w:p>
    <w:p w14:paraId="6A999BF9" w14:textId="77777777" w:rsidR="004B3F04" w:rsidRDefault="006C736C" w:rsidP="004B3F04">
      <w:pPr>
        <w:keepNext/>
      </w:pPr>
      <w:hyperlink w:anchor="E_Entity_Patient_V2">
        <w:r w:rsidR="004B3F04">
          <w:rPr>
            <w:rStyle w:val="HyperlinkCourierBold"/>
          </w:rPr>
          <w:t>Entity - Patient (V2) (urn:hl7ii:2.16.840.1.113883.10.20.28.4.136:2021-02-01)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528BA1B" w14:textId="77777777" w:rsidTr="000659BE">
        <w:trPr>
          <w:cantSplit/>
          <w:tblHeader/>
          <w:jc w:val="center"/>
        </w:trPr>
        <w:tc>
          <w:tcPr>
            <w:tcW w:w="360" w:type="dxa"/>
            <w:shd w:val="clear" w:color="auto" w:fill="E6E6E6"/>
          </w:tcPr>
          <w:p w14:paraId="22017F38" w14:textId="77777777" w:rsidR="004B3F04" w:rsidRDefault="004B3F04" w:rsidP="000659BE">
            <w:pPr>
              <w:pStyle w:val="TableHead"/>
            </w:pPr>
            <w:r>
              <w:t>Change</w:t>
            </w:r>
          </w:p>
        </w:tc>
        <w:tc>
          <w:tcPr>
            <w:tcW w:w="360" w:type="dxa"/>
            <w:shd w:val="clear" w:color="auto" w:fill="E6E6E6"/>
          </w:tcPr>
          <w:p w14:paraId="2E7A4011" w14:textId="77777777" w:rsidR="004B3F04" w:rsidRDefault="004B3F04" w:rsidP="000659BE">
            <w:pPr>
              <w:pStyle w:val="TableHead"/>
            </w:pPr>
            <w:r>
              <w:t>Old</w:t>
            </w:r>
          </w:p>
        </w:tc>
        <w:tc>
          <w:tcPr>
            <w:tcW w:w="360" w:type="dxa"/>
            <w:shd w:val="clear" w:color="auto" w:fill="E6E6E6"/>
          </w:tcPr>
          <w:p w14:paraId="22F892E9" w14:textId="77777777" w:rsidR="004B3F04" w:rsidRDefault="004B3F04" w:rsidP="000659BE">
            <w:pPr>
              <w:pStyle w:val="TableHead"/>
            </w:pPr>
            <w:r>
              <w:t>New</w:t>
            </w:r>
          </w:p>
        </w:tc>
      </w:tr>
      <w:tr w:rsidR="004B3F04" w14:paraId="1456D171" w14:textId="77777777" w:rsidTr="000659BE">
        <w:trPr>
          <w:jc w:val="center"/>
        </w:trPr>
        <w:tc>
          <w:tcPr>
            <w:tcW w:w="360" w:type="dxa"/>
          </w:tcPr>
          <w:p w14:paraId="76785FE4" w14:textId="77777777" w:rsidR="004B3F04" w:rsidRDefault="004B3F04" w:rsidP="000659BE">
            <w:pPr>
              <w:pStyle w:val="TableText"/>
            </w:pPr>
            <w:r>
              <w:t>Status</w:t>
            </w:r>
          </w:p>
        </w:tc>
        <w:tc>
          <w:tcPr>
            <w:tcW w:w="360" w:type="dxa"/>
          </w:tcPr>
          <w:p w14:paraId="0303B5FA" w14:textId="77777777" w:rsidR="004B3F04" w:rsidRDefault="004B3F04" w:rsidP="000659BE">
            <w:pPr>
              <w:pStyle w:val="TableText"/>
            </w:pPr>
            <w:r>
              <w:t>Published</w:t>
            </w:r>
          </w:p>
        </w:tc>
        <w:tc>
          <w:tcPr>
            <w:tcW w:w="360" w:type="dxa"/>
          </w:tcPr>
          <w:p w14:paraId="4068ECF2" w14:textId="77777777" w:rsidR="004B3F04" w:rsidRDefault="004B3F04" w:rsidP="000659BE">
            <w:pPr>
              <w:pStyle w:val="TableText"/>
            </w:pPr>
            <w:r>
              <w:t>Draft</w:t>
            </w:r>
          </w:p>
        </w:tc>
      </w:tr>
      <w:tr w:rsidR="004B3F04" w14:paraId="723F888D" w14:textId="77777777" w:rsidTr="000659BE">
        <w:trPr>
          <w:jc w:val="center"/>
        </w:trPr>
        <w:tc>
          <w:tcPr>
            <w:tcW w:w="360" w:type="dxa"/>
          </w:tcPr>
          <w:p w14:paraId="61AD9824" w14:textId="77777777" w:rsidR="004B3F04" w:rsidRDefault="004B3F04" w:rsidP="000659BE">
            <w:pPr>
              <w:pStyle w:val="TableText"/>
            </w:pPr>
            <w:r>
              <w:t>Name</w:t>
            </w:r>
          </w:p>
        </w:tc>
        <w:tc>
          <w:tcPr>
            <w:tcW w:w="360" w:type="dxa"/>
          </w:tcPr>
          <w:p w14:paraId="5BB290D7" w14:textId="77777777" w:rsidR="004B3F04" w:rsidRDefault="004B3F04" w:rsidP="000659BE">
            <w:pPr>
              <w:pStyle w:val="TableText"/>
            </w:pPr>
            <w:r>
              <w:t>Entity - Patient</w:t>
            </w:r>
          </w:p>
        </w:tc>
        <w:tc>
          <w:tcPr>
            <w:tcW w:w="360" w:type="dxa"/>
          </w:tcPr>
          <w:p w14:paraId="6C6B7A4B" w14:textId="77777777" w:rsidR="004B3F04" w:rsidRDefault="004B3F04" w:rsidP="000659BE">
            <w:pPr>
              <w:pStyle w:val="TableText"/>
            </w:pPr>
            <w:r>
              <w:t>Entity - Patient (V2)</w:t>
            </w:r>
          </w:p>
        </w:tc>
      </w:tr>
      <w:tr w:rsidR="004B3F04" w14:paraId="789504BA" w14:textId="77777777" w:rsidTr="000659BE">
        <w:trPr>
          <w:jc w:val="center"/>
        </w:trPr>
        <w:tc>
          <w:tcPr>
            <w:tcW w:w="360" w:type="dxa"/>
          </w:tcPr>
          <w:p w14:paraId="0A668C6D" w14:textId="77777777" w:rsidR="004B3F04" w:rsidRDefault="004B3F04" w:rsidP="000659BE">
            <w:pPr>
              <w:pStyle w:val="TableText"/>
            </w:pPr>
            <w:r>
              <w:t>Oid</w:t>
            </w:r>
          </w:p>
        </w:tc>
        <w:tc>
          <w:tcPr>
            <w:tcW w:w="360" w:type="dxa"/>
          </w:tcPr>
          <w:p w14:paraId="1B25E72D" w14:textId="77777777" w:rsidR="004B3F04" w:rsidRDefault="004B3F04" w:rsidP="000659BE">
            <w:pPr>
              <w:pStyle w:val="TableText"/>
            </w:pPr>
            <w:r>
              <w:t>urn:hl7ii:2.16.840.1.113883.10.20.28.4.136:2019-05-01</w:t>
            </w:r>
          </w:p>
        </w:tc>
        <w:tc>
          <w:tcPr>
            <w:tcW w:w="360" w:type="dxa"/>
          </w:tcPr>
          <w:p w14:paraId="182257F5" w14:textId="77777777" w:rsidR="004B3F04" w:rsidRDefault="004B3F04" w:rsidP="000659BE">
            <w:pPr>
              <w:pStyle w:val="TableText"/>
            </w:pPr>
            <w:r>
              <w:t>urn:hl7ii:2.16.840.1.113883.10.20.28.4.136:2021-02-01</w:t>
            </w:r>
          </w:p>
        </w:tc>
      </w:tr>
      <w:tr w:rsidR="004B3F04" w14:paraId="39C9DB6D" w14:textId="77777777" w:rsidTr="000659BE">
        <w:trPr>
          <w:jc w:val="center"/>
        </w:trPr>
        <w:tc>
          <w:tcPr>
            <w:tcW w:w="360" w:type="dxa"/>
          </w:tcPr>
          <w:p w14:paraId="07E352A7" w14:textId="77777777" w:rsidR="004B3F04" w:rsidRDefault="004B3F04" w:rsidP="000659BE">
            <w:pPr>
              <w:pStyle w:val="TableText"/>
            </w:pPr>
            <w:r>
              <w:t>CONF #: 4499-35991 Added</w:t>
            </w:r>
          </w:p>
        </w:tc>
        <w:tc>
          <w:tcPr>
            <w:tcW w:w="360" w:type="dxa"/>
          </w:tcPr>
          <w:p w14:paraId="36E6868B" w14:textId="77777777" w:rsidR="004B3F04" w:rsidRDefault="004B3F04" w:rsidP="000659BE">
            <w:pPr>
              <w:pStyle w:val="TableText"/>
            </w:pPr>
          </w:p>
        </w:tc>
        <w:tc>
          <w:tcPr>
            <w:tcW w:w="360" w:type="dxa"/>
          </w:tcPr>
          <w:p w14:paraId="44C44CFA" w14:textId="77777777" w:rsidR="004B3F04" w:rsidRDefault="004B3F04" w:rsidP="000659BE">
            <w:pPr>
              <w:pStyle w:val="TableText"/>
            </w:pPr>
            <w:r>
              <w:t>MAY contain zero or one [0..1] patientPerson (CONF:4499-35991).</w:t>
            </w:r>
          </w:p>
        </w:tc>
      </w:tr>
      <w:tr w:rsidR="004B3F04" w14:paraId="598504CD" w14:textId="77777777" w:rsidTr="000659BE">
        <w:trPr>
          <w:jc w:val="center"/>
        </w:trPr>
        <w:tc>
          <w:tcPr>
            <w:tcW w:w="360" w:type="dxa"/>
          </w:tcPr>
          <w:p w14:paraId="0FF3BED1" w14:textId="77777777" w:rsidR="004B3F04" w:rsidRDefault="004B3F04" w:rsidP="000659BE">
            <w:pPr>
              <w:pStyle w:val="TableText"/>
            </w:pPr>
            <w:r>
              <w:t>CONF #: 4499-35992 Added</w:t>
            </w:r>
          </w:p>
        </w:tc>
        <w:tc>
          <w:tcPr>
            <w:tcW w:w="360" w:type="dxa"/>
          </w:tcPr>
          <w:p w14:paraId="14EBFFB7" w14:textId="77777777" w:rsidR="004B3F04" w:rsidRDefault="004B3F04" w:rsidP="000659BE">
            <w:pPr>
              <w:pStyle w:val="TableText"/>
            </w:pPr>
          </w:p>
        </w:tc>
        <w:tc>
          <w:tcPr>
            <w:tcW w:w="360" w:type="dxa"/>
          </w:tcPr>
          <w:p w14:paraId="3CBDD444" w14:textId="77777777" w:rsidR="004B3F04" w:rsidRDefault="004B3F04" w:rsidP="000659BE">
            <w:pPr>
              <w:pStyle w:val="TableText"/>
            </w:pPr>
            <w:r>
              <w:t xml:space="preserve">The patientPerson, if present, MAY contain zero or more [0..*] id (CONF:4499-35992). </w:t>
            </w:r>
            <w:r>
              <w:br/>
              <w:t>Note: identifier</w:t>
            </w:r>
          </w:p>
        </w:tc>
      </w:tr>
      <w:tr w:rsidR="004B3F04" w14:paraId="0001BD5D" w14:textId="77777777" w:rsidTr="000659BE">
        <w:trPr>
          <w:jc w:val="center"/>
        </w:trPr>
        <w:tc>
          <w:tcPr>
            <w:tcW w:w="360" w:type="dxa"/>
          </w:tcPr>
          <w:p w14:paraId="5F160CFB" w14:textId="77777777" w:rsidR="004B3F04" w:rsidRDefault="004B3F04" w:rsidP="000659BE">
            <w:pPr>
              <w:pStyle w:val="TableText"/>
            </w:pPr>
            <w:r>
              <w:t>CONF #: 4499-35993 Added</w:t>
            </w:r>
          </w:p>
        </w:tc>
        <w:tc>
          <w:tcPr>
            <w:tcW w:w="360" w:type="dxa"/>
          </w:tcPr>
          <w:p w14:paraId="6BFCD139" w14:textId="77777777" w:rsidR="004B3F04" w:rsidRDefault="004B3F04" w:rsidP="000659BE">
            <w:pPr>
              <w:pStyle w:val="TableText"/>
            </w:pPr>
          </w:p>
        </w:tc>
        <w:tc>
          <w:tcPr>
            <w:tcW w:w="360" w:type="dxa"/>
          </w:tcPr>
          <w:p w14:paraId="5CF361F4" w14:textId="77777777" w:rsidR="004B3F04" w:rsidRDefault="004B3F04" w:rsidP="000659BE">
            <w:pPr>
              <w:pStyle w:val="TableText"/>
            </w:pPr>
            <w:r>
              <w:t>The id, if present, SHALL contain exactly one [1..1] item (CONF:4499-35993).</w:t>
            </w:r>
          </w:p>
        </w:tc>
      </w:tr>
      <w:tr w:rsidR="004B3F04" w14:paraId="1279F6F1" w14:textId="77777777" w:rsidTr="000659BE">
        <w:trPr>
          <w:jc w:val="center"/>
        </w:trPr>
        <w:tc>
          <w:tcPr>
            <w:tcW w:w="360" w:type="dxa"/>
          </w:tcPr>
          <w:p w14:paraId="5DCA4597" w14:textId="77777777" w:rsidR="004B3F04" w:rsidRDefault="004B3F04" w:rsidP="000659BE">
            <w:pPr>
              <w:pStyle w:val="TableText"/>
            </w:pPr>
            <w:r>
              <w:t>CONF #: 4499-35994 Added</w:t>
            </w:r>
          </w:p>
        </w:tc>
        <w:tc>
          <w:tcPr>
            <w:tcW w:w="360" w:type="dxa"/>
          </w:tcPr>
          <w:p w14:paraId="33DCA386" w14:textId="77777777" w:rsidR="004B3F04" w:rsidRDefault="004B3F04" w:rsidP="000659BE">
            <w:pPr>
              <w:pStyle w:val="TableText"/>
            </w:pPr>
          </w:p>
        </w:tc>
        <w:tc>
          <w:tcPr>
            <w:tcW w:w="360" w:type="dxa"/>
          </w:tcPr>
          <w:p w14:paraId="327A2213" w14:textId="77777777" w:rsidR="004B3F04" w:rsidRDefault="004B3F04" w:rsidP="000659BE">
            <w:pPr>
              <w:pStyle w:val="TableText"/>
            </w:pPr>
            <w:r>
              <w:t>The patientPerson, if present, SHALL contain exactly one [1..1] @classCode="PSN" person (CONF:4499-35994).</w:t>
            </w:r>
          </w:p>
        </w:tc>
      </w:tr>
      <w:tr w:rsidR="004B3F04" w14:paraId="0F0A172F" w14:textId="77777777" w:rsidTr="000659BE">
        <w:trPr>
          <w:jc w:val="center"/>
        </w:trPr>
        <w:tc>
          <w:tcPr>
            <w:tcW w:w="360" w:type="dxa"/>
          </w:tcPr>
          <w:p w14:paraId="6C032C54" w14:textId="77777777" w:rsidR="004B3F04" w:rsidRDefault="004B3F04" w:rsidP="000659BE">
            <w:pPr>
              <w:pStyle w:val="TableText"/>
            </w:pPr>
            <w:r>
              <w:t>CONF #: 4499-35995 Added</w:t>
            </w:r>
          </w:p>
        </w:tc>
        <w:tc>
          <w:tcPr>
            <w:tcW w:w="360" w:type="dxa"/>
          </w:tcPr>
          <w:p w14:paraId="50C875DF" w14:textId="77777777" w:rsidR="004B3F04" w:rsidRDefault="004B3F04" w:rsidP="000659BE">
            <w:pPr>
              <w:pStyle w:val="TableText"/>
            </w:pPr>
          </w:p>
        </w:tc>
        <w:tc>
          <w:tcPr>
            <w:tcW w:w="360" w:type="dxa"/>
          </w:tcPr>
          <w:p w14:paraId="355EC075" w14:textId="77777777" w:rsidR="004B3F04" w:rsidRDefault="004B3F04" w:rsidP="000659BE">
            <w:pPr>
              <w:pStyle w:val="TableText"/>
            </w:pPr>
            <w:r>
              <w:t>The patientPerson, if present, SHALL contain exactly one [1..1] @determinerCode="INSTANCE" (CONF:4499-35995).</w:t>
            </w:r>
          </w:p>
        </w:tc>
      </w:tr>
      <w:tr w:rsidR="004B3F04" w14:paraId="56CE668F" w14:textId="77777777" w:rsidTr="000659BE">
        <w:trPr>
          <w:jc w:val="center"/>
        </w:trPr>
        <w:tc>
          <w:tcPr>
            <w:tcW w:w="360" w:type="dxa"/>
          </w:tcPr>
          <w:p w14:paraId="11280EEA" w14:textId="77777777" w:rsidR="004B3F04" w:rsidRDefault="004B3F04" w:rsidP="000659BE">
            <w:pPr>
              <w:pStyle w:val="TableText"/>
            </w:pPr>
            <w:r>
              <w:t>CONF #: 4499-35996 Added</w:t>
            </w:r>
          </w:p>
        </w:tc>
        <w:tc>
          <w:tcPr>
            <w:tcW w:w="360" w:type="dxa"/>
          </w:tcPr>
          <w:p w14:paraId="48D0DA42" w14:textId="77777777" w:rsidR="004B3F04" w:rsidRDefault="004B3F04" w:rsidP="000659BE">
            <w:pPr>
              <w:pStyle w:val="TableText"/>
            </w:pPr>
          </w:p>
        </w:tc>
        <w:tc>
          <w:tcPr>
            <w:tcW w:w="360" w:type="dxa"/>
          </w:tcPr>
          <w:p w14:paraId="0F51F91C" w14:textId="77777777" w:rsidR="004B3F04" w:rsidRDefault="004B3F04" w:rsidP="000659BE">
            <w:pPr>
              <w:pStyle w:val="TableText"/>
            </w:pPr>
            <w:r>
              <w:t>This item SHALL contain exactly one [1..1] @root (CONF:4499-35996).</w:t>
            </w:r>
          </w:p>
        </w:tc>
      </w:tr>
      <w:tr w:rsidR="004B3F04" w14:paraId="5AEADDE4" w14:textId="77777777" w:rsidTr="000659BE">
        <w:trPr>
          <w:jc w:val="center"/>
        </w:trPr>
        <w:tc>
          <w:tcPr>
            <w:tcW w:w="360" w:type="dxa"/>
          </w:tcPr>
          <w:p w14:paraId="47416F6A" w14:textId="77777777" w:rsidR="004B3F04" w:rsidRDefault="004B3F04" w:rsidP="000659BE">
            <w:pPr>
              <w:pStyle w:val="TableText"/>
            </w:pPr>
            <w:r>
              <w:t>CONF #: 4499-35997 Added</w:t>
            </w:r>
          </w:p>
        </w:tc>
        <w:tc>
          <w:tcPr>
            <w:tcW w:w="360" w:type="dxa"/>
          </w:tcPr>
          <w:p w14:paraId="345C0BD4" w14:textId="77777777" w:rsidR="004B3F04" w:rsidRDefault="004B3F04" w:rsidP="000659BE">
            <w:pPr>
              <w:pStyle w:val="TableText"/>
            </w:pPr>
          </w:p>
        </w:tc>
        <w:tc>
          <w:tcPr>
            <w:tcW w:w="360" w:type="dxa"/>
          </w:tcPr>
          <w:p w14:paraId="4A3E8115" w14:textId="77777777" w:rsidR="004B3F04" w:rsidRDefault="004B3F04" w:rsidP="000659BE">
            <w:pPr>
              <w:pStyle w:val="TableText"/>
            </w:pPr>
            <w:r>
              <w:t>This item SHALL contain exactly one [1..1] @extension (CONF:4499-35997).</w:t>
            </w:r>
          </w:p>
        </w:tc>
      </w:tr>
      <w:tr w:rsidR="004B3F04" w14:paraId="61B690AD" w14:textId="77777777" w:rsidTr="000659BE">
        <w:trPr>
          <w:jc w:val="center"/>
        </w:trPr>
        <w:tc>
          <w:tcPr>
            <w:tcW w:w="360" w:type="dxa"/>
          </w:tcPr>
          <w:p w14:paraId="7F4F56CE" w14:textId="77777777" w:rsidR="004B3F04" w:rsidRDefault="004B3F04" w:rsidP="000659BE">
            <w:pPr>
              <w:pStyle w:val="TableText"/>
            </w:pPr>
            <w:r>
              <w:t>CONF #: 4423-34953 Removed</w:t>
            </w:r>
          </w:p>
        </w:tc>
        <w:tc>
          <w:tcPr>
            <w:tcW w:w="360" w:type="dxa"/>
          </w:tcPr>
          <w:p w14:paraId="21C21B04" w14:textId="77777777" w:rsidR="004B3F04" w:rsidRDefault="004B3F04" w:rsidP="000659BE">
            <w:pPr>
              <w:pStyle w:val="TableText"/>
            </w:pPr>
            <w:r>
              <w:t>This item MAY contain zero or one [0..1] @extension (CONF:4423-34953).</w:t>
            </w:r>
          </w:p>
        </w:tc>
        <w:tc>
          <w:tcPr>
            <w:tcW w:w="360" w:type="dxa"/>
          </w:tcPr>
          <w:p w14:paraId="2E933DCC" w14:textId="77777777" w:rsidR="004B3F04" w:rsidRDefault="004B3F04" w:rsidP="000659BE">
            <w:pPr>
              <w:pStyle w:val="TableText"/>
            </w:pPr>
          </w:p>
        </w:tc>
      </w:tr>
      <w:tr w:rsidR="004B3F04" w14:paraId="4261BA0D" w14:textId="77777777" w:rsidTr="000659BE">
        <w:trPr>
          <w:jc w:val="center"/>
        </w:trPr>
        <w:tc>
          <w:tcPr>
            <w:tcW w:w="360" w:type="dxa"/>
          </w:tcPr>
          <w:p w14:paraId="33D92752" w14:textId="77777777" w:rsidR="004B3F04" w:rsidRDefault="004B3F04" w:rsidP="000659BE">
            <w:pPr>
              <w:pStyle w:val="TableText"/>
            </w:pPr>
            <w:r>
              <w:t>CONF #: 4499-34948 Modified</w:t>
            </w:r>
          </w:p>
        </w:tc>
        <w:tc>
          <w:tcPr>
            <w:tcW w:w="360" w:type="dxa"/>
          </w:tcPr>
          <w:p w14:paraId="2CC652E7" w14:textId="77777777" w:rsidR="004B3F04" w:rsidRDefault="004B3F04" w:rsidP="000659BE">
            <w:pPr>
              <w:pStyle w:val="TableText"/>
            </w:pPr>
            <w:r>
              <w:t>SHALL contain exactly one [1..1] @extension="2019-05-01" (CONF:4423-34948).</w:t>
            </w:r>
          </w:p>
        </w:tc>
        <w:tc>
          <w:tcPr>
            <w:tcW w:w="360" w:type="dxa"/>
          </w:tcPr>
          <w:p w14:paraId="4F6720CA" w14:textId="77777777" w:rsidR="004B3F04" w:rsidRDefault="004B3F04" w:rsidP="000659BE">
            <w:pPr>
              <w:pStyle w:val="TableText"/>
            </w:pPr>
            <w:r>
              <w:t>SHALL contain exactly one [1..1] @extension="2021-02-01" (CONF:4499-34948).</w:t>
            </w:r>
          </w:p>
        </w:tc>
      </w:tr>
    </w:tbl>
    <w:p w14:paraId="3A2B684E" w14:textId="77777777" w:rsidR="004B3F04" w:rsidRDefault="004B3F04" w:rsidP="004B3F04">
      <w:pPr>
        <w:pStyle w:val="BodyText"/>
      </w:pPr>
    </w:p>
    <w:p w14:paraId="2E4D3B2C" w14:textId="77777777" w:rsidR="004B3F04" w:rsidRDefault="004B3F04" w:rsidP="004B3F04">
      <w:pPr>
        <w:pStyle w:val="Heading2nospace"/>
      </w:pPr>
      <w:bookmarkStart w:id="3911" w:name="_Toc64841970"/>
      <w:bookmarkStart w:id="3912" w:name="_Toc65482885"/>
      <w:r>
        <w:lastRenderedPageBreak/>
        <w:t>Entity - Practitioner (V2)</w:t>
      </w:r>
      <w:bookmarkEnd w:id="3911"/>
      <w:bookmarkEnd w:id="3912"/>
    </w:p>
    <w:p w14:paraId="63E3E1B8" w14:textId="77777777" w:rsidR="004B3F04" w:rsidRDefault="006C736C" w:rsidP="004B3F04">
      <w:pPr>
        <w:keepNext/>
      </w:pPr>
      <w:hyperlink w:anchor="E_Entity_Practitioner_V2">
        <w:r w:rsidR="004B3F04">
          <w:rPr>
            <w:rStyle w:val="HyperlinkCourierBold"/>
          </w:rPr>
          <w:t>Entity - Practitioner (V2) (urn:hl7ii:2.16.840.1.113883.10.20.28.4.137:2021-02-01)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83DD862" w14:textId="77777777" w:rsidTr="000659BE">
        <w:trPr>
          <w:cantSplit/>
          <w:tblHeader/>
          <w:jc w:val="center"/>
        </w:trPr>
        <w:tc>
          <w:tcPr>
            <w:tcW w:w="360" w:type="dxa"/>
            <w:shd w:val="clear" w:color="auto" w:fill="E6E6E6"/>
          </w:tcPr>
          <w:p w14:paraId="38574EC6" w14:textId="77777777" w:rsidR="004B3F04" w:rsidRDefault="004B3F04" w:rsidP="000659BE">
            <w:pPr>
              <w:pStyle w:val="TableHead"/>
            </w:pPr>
            <w:r>
              <w:t>Change</w:t>
            </w:r>
          </w:p>
        </w:tc>
        <w:tc>
          <w:tcPr>
            <w:tcW w:w="360" w:type="dxa"/>
            <w:shd w:val="clear" w:color="auto" w:fill="E6E6E6"/>
          </w:tcPr>
          <w:p w14:paraId="0875D03C" w14:textId="77777777" w:rsidR="004B3F04" w:rsidRDefault="004B3F04" w:rsidP="000659BE">
            <w:pPr>
              <w:pStyle w:val="TableHead"/>
            </w:pPr>
            <w:r>
              <w:t>Old</w:t>
            </w:r>
          </w:p>
        </w:tc>
        <w:tc>
          <w:tcPr>
            <w:tcW w:w="360" w:type="dxa"/>
            <w:shd w:val="clear" w:color="auto" w:fill="E6E6E6"/>
          </w:tcPr>
          <w:p w14:paraId="2AC23A28" w14:textId="77777777" w:rsidR="004B3F04" w:rsidRDefault="004B3F04" w:rsidP="000659BE">
            <w:pPr>
              <w:pStyle w:val="TableHead"/>
            </w:pPr>
            <w:r>
              <w:t>New</w:t>
            </w:r>
          </w:p>
        </w:tc>
      </w:tr>
      <w:tr w:rsidR="004B3F04" w14:paraId="3D52AA5A" w14:textId="77777777" w:rsidTr="000659BE">
        <w:trPr>
          <w:jc w:val="center"/>
        </w:trPr>
        <w:tc>
          <w:tcPr>
            <w:tcW w:w="360" w:type="dxa"/>
          </w:tcPr>
          <w:p w14:paraId="77A32F38" w14:textId="77777777" w:rsidR="004B3F04" w:rsidRDefault="004B3F04" w:rsidP="000659BE">
            <w:pPr>
              <w:pStyle w:val="TableText"/>
            </w:pPr>
            <w:r>
              <w:t>Status</w:t>
            </w:r>
          </w:p>
        </w:tc>
        <w:tc>
          <w:tcPr>
            <w:tcW w:w="360" w:type="dxa"/>
          </w:tcPr>
          <w:p w14:paraId="4A576EDB" w14:textId="77777777" w:rsidR="004B3F04" w:rsidRDefault="004B3F04" w:rsidP="000659BE">
            <w:pPr>
              <w:pStyle w:val="TableText"/>
            </w:pPr>
            <w:r>
              <w:t>Published</w:t>
            </w:r>
          </w:p>
        </w:tc>
        <w:tc>
          <w:tcPr>
            <w:tcW w:w="360" w:type="dxa"/>
          </w:tcPr>
          <w:p w14:paraId="1744969C" w14:textId="77777777" w:rsidR="004B3F04" w:rsidRDefault="004B3F04" w:rsidP="000659BE">
            <w:pPr>
              <w:pStyle w:val="TableText"/>
            </w:pPr>
            <w:r>
              <w:t>Draft</w:t>
            </w:r>
          </w:p>
        </w:tc>
      </w:tr>
      <w:tr w:rsidR="004B3F04" w14:paraId="2E3AA5E9" w14:textId="77777777" w:rsidTr="000659BE">
        <w:trPr>
          <w:jc w:val="center"/>
        </w:trPr>
        <w:tc>
          <w:tcPr>
            <w:tcW w:w="360" w:type="dxa"/>
          </w:tcPr>
          <w:p w14:paraId="275E03B5" w14:textId="77777777" w:rsidR="004B3F04" w:rsidRDefault="004B3F04" w:rsidP="000659BE">
            <w:pPr>
              <w:pStyle w:val="TableText"/>
            </w:pPr>
            <w:r>
              <w:t>Name</w:t>
            </w:r>
          </w:p>
        </w:tc>
        <w:tc>
          <w:tcPr>
            <w:tcW w:w="360" w:type="dxa"/>
          </w:tcPr>
          <w:p w14:paraId="5CC0F564" w14:textId="77777777" w:rsidR="004B3F04" w:rsidRDefault="004B3F04" w:rsidP="000659BE">
            <w:pPr>
              <w:pStyle w:val="TableText"/>
            </w:pPr>
            <w:r>
              <w:t>Entity - Practitioner</w:t>
            </w:r>
          </w:p>
        </w:tc>
        <w:tc>
          <w:tcPr>
            <w:tcW w:w="360" w:type="dxa"/>
          </w:tcPr>
          <w:p w14:paraId="7192F7D5" w14:textId="77777777" w:rsidR="004B3F04" w:rsidRDefault="004B3F04" w:rsidP="000659BE">
            <w:pPr>
              <w:pStyle w:val="TableText"/>
            </w:pPr>
            <w:r>
              <w:t>Entity - Practitioner (V2)</w:t>
            </w:r>
          </w:p>
        </w:tc>
      </w:tr>
      <w:tr w:rsidR="004B3F04" w14:paraId="574D4F6D" w14:textId="77777777" w:rsidTr="000659BE">
        <w:trPr>
          <w:jc w:val="center"/>
        </w:trPr>
        <w:tc>
          <w:tcPr>
            <w:tcW w:w="360" w:type="dxa"/>
          </w:tcPr>
          <w:p w14:paraId="1AFB951E" w14:textId="77777777" w:rsidR="004B3F04" w:rsidRDefault="004B3F04" w:rsidP="000659BE">
            <w:pPr>
              <w:pStyle w:val="TableText"/>
            </w:pPr>
            <w:r>
              <w:t>Oid</w:t>
            </w:r>
          </w:p>
        </w:tc>
        <w:tc>
          <w:tcPr>
            <w:tcW w:w="360" w:type="dxa"/>
          </w:tcPr>
          <w:p w14:paraId="40945F96" w14:textId="77777777" w:rsidR="004B3F04" w:rsidRDefault="004B3F04" w:rsidP="000659BE">
            <w:pPr>
              <w:pStyle w:val="TableText"/>
            </w:pPr>
            <w:r>
              <w:t>urn:hl7ii:2.16.840.1.113883.10.20.28.4.137:2019-05-01</w:t>
            </w:r>
          </w:p>
        </w:tc>
        <w:tc>
          <w:tcPr>
            <w:tcW w:w="360" w:type="dxa"/>
          </w:tcPr>
          <w:p w14:paraId="1723E678" w14:textId="77777777" w:rsidR="004B3F04" w:rsidRDefault="004B3F04" w:rsidP="000659BE">
            <w:pPr>
              <w:pStyle w:val="TableText"/>
            </w:pPr>
            <w:r>
              <w:t>urn:hl7ii:2.16.840.1.113883.10.20.28.4.137:2021-02-01</w:t>
            </w:r>
          </w:p>
        </w:tc>
      </w:tr>
      <w:tr w:rsidR="004B3F04" w14:paraId="2D2385CC" w14:textId="77777777" w:rsidTr="000659BE">
        <w:trPr>
          <w:jc w:val="center"/>
        </w:trPr>
        <w:tc>
          <w:tcPr>
            <w:tcW w:w="360" w:type="dxa"/>
          </w:tcPr>
          <w:p w14:paraId="4BECED87" w14:textId="77777777" w:rsidR="004B3F04" w:rsidRDefault="004B3F04" w:rsidP="000659BE">
            <w:pPr>
              <w:pStyle w:val="TableText"/>
            </w:pPr>
            <w:r>
              <w:t>CONF #: 4499-36003 Added</w:t>
            </w:r>
          </w:p>
        </w:tc>
        <w:tc>
          <w:tcPr>
            <w:tcW w:w="360" w:type="dxa"/>
          </w:tcPr>
          <w:p w14:paraId="5B612138" w14:textId="77777777" w:rsidR="004B3F04" w:rsidRDefault="004B3F04" w:rsidP="000659BE">
            <w:pPr>
              <w:pStyle w:val="TableText"/>
            </w:pPr>
          </w:p>
        </w:tc>
        <w:tc>
          <w:tcPr>
            <w:tcW w:w="360" w:type="dxa"/>
          </w:tcPr>
          <w:p w14:paraId="38443EA1" w14:textId="77777777" w:rsidR="004B3F04" w:rsidRDefault="004B3F04" w:rsidP="000659BE">
            <w:pPr>
              <w:pStyle w:val="TableText"/>
            </w:pPr>
            <w:r>
              <w:t>MAY contain zero or one [0..1] playingPerson (CONF:4499-36003).</w:t>
            </w:r>
          </w:p>
        </w:tc>
      </w:tr>
      <w:tr w:rsidR="004B3F04" w14:paraId="3B4F4937" w14:textId="77777777" w:rsidTr="000659BE">
        <w:trPr>
          <w:jc w:val="center"/>
        </w:trPr>
        <w:tc>
          <w:tcPr>
            <w:tcW w:w="360" w:type="dxa"/>
          </w:tcPr>
          <w:p w14:paraId="46D0BEBF" w14:textId="77777777" w:rsidR="004B3F04" w:rsidRDefault="004B3F04" w:rsidP="000659BE">
            <w:pPr>
              <w:pStyle w:val="TableText"/>
            </w:pPr>
            <w:r>
              <w:t>CONF #: 4499-36004 Added</w:t>
            </w:r>
          </w:p>
        </w:tc>
        <w:tc>
          <w:tcPr>
            <w:tcW w:w="360" w:type="dxa"/>
          </w:tcPr>
          <w:p w14:paraId="513284D8" w14:textId="77777777" w:rsidR="004B3F04" w:rsidRDefault="004B3F04" w:rsidP="000659BE">
            <w:pPr>
              <w:pStyle w:val="TableText"/>
            </w:pPr>
          </w:p>
        </w:tc>
        <w:tc>
          <w:tcPr>
            <w:tcW w:w="360" w:type="dxa"/>
          </w:tcPr>
          <w:p w14:paraId="1A1F3C0C" w14:textId="77777777" w:rsidR="004B3F04" w:rsidRDefault="004B3F04" w:rsidP="000659BE">
            <w:pPr>
              <w:pStyle w:val="TableText"/>
            </w:pPr>
            <w:r>
              <w:t xml:space="preserve">The playingPerson, if present, MAY contain zero or more [0..*] id (CONF:4499-36004). </w:t>
            </w:r>
            <w:r>
              <w:br/>
              <w:t>Note: identifier</w:t>
            </w:r>
          </w:p>
        </w:tc>
      </w:tr>
      <w:tr w:rsidR="004B3F04" w14:paraId="015CA03D" w14:textId="77777777" w:rsidTr="000659BE">
        <w:trPr>
          <w:jc w:val="center"/>
        </w:trPr>
        <w:tc>
          <w:tcPr>
            <w:tcW w:w="360" w:type="dxa"/>
          </w:tcPr>
          <w:p w14:paraId="6BB886F0" w14:textId="77777777" w:rsidR="004B3F04" w:rsidRDefault="004B3F04" w:rsidP="000659BE">
            <w:pPr>
              <w:pStyle w:val="TableText"/>
            </w:pPr>
            <w:r>
              <w:t>CONF #: 4499-36005 Added</w:t>
            </w:r>
          </w:p>
        </w:tc>
        <w:tc>
          <w:tcPr>
            <w:tcW w:w="360" w:type="dxa"/>
          </w:tcPr>
          <w:p w14:paraId="211D9BBA" w14:textId="77777777" w:rsidR="004B3F04" w:rsidRDefault="004B3F04" w:rsidP="000659BE">
            <w:pPr>
              <w:pStyle w:val="TableText"/>
            </w:pPr>
          </w:p>
        </w:tc>
        <w:tc>
          <w:tcPr>
            <w:tcW w:w="360" w:type="dxa"/>
          </w:tcPr>
          <w:p w14:paraId="07EBEFD6" w14:textId="77777777" w:rsidR="004B3F04" w:rsidRDefault="004B3F04" w:rsidP="000659BE">
            <w:pPr>
              <w:pStyle w:val="TableText"/>
            </w:pPr>
            <w:r>
              <w:t>The id, if present, SHALL contain exactly one [1..1] item (CONF:4499-36005).</w:t>
            </w:r>
          </w:p>
        </w:tc>
      </w:tr>
      <w:tr w:rsidR="004B3F04" w14:paraId="281CED1D" w14:textId="77777777" w:rsidTr="000659BE">
        <w:trPr>
          <w:jc w:val="center"/>
        </w:trPr>
        <w:tc>
          <w:tcPr>
            <w:tcW w:w="360" w:type="dxa"/>
          </w:tcPr>
          <w:p w14:paraId="597C002D" w14:textId="77777777" w:rsidR="004B3F04" w:rsidRDefault="004B3F04" w:rsidP="000659BE">
            <w:pPr>
              <w:pStyle w:val="TableText"/>
            </w:pPr>
            <w:r>
              <w:t>CONF #: 4499-36006 Added</w:t>
            </w:r>
          </w:p>
        </w:tc>
        <w:tc>
          <w:tcPr>
            <w:tcW w:w="360" w:type="dxa"/>
          </w:tcPr>
          <w:p w14:paraId="051FAB26" w14:textId="77777777" w:rsidR="004B3F04" w:rsidRDefault="004B3F04" w:rsidP="000659BE">
            <w:pPr>
              <w:pStyle w:val="TableText"/>
            </w:pPr>
          </w:p>
        </w:tc>
        <w:tc>
          <w:tcPr>
            <w:tcW w:w="360" w:type="dxa"/>
          </w:tcPr>
          <w:p w14:paraId="2AF585DB" w14:textId="77777777" w:rsidR="004B3F04" w:rsidRDefault="004B3F04" w:rsidP="000659BE">
            <w:pPr>
              <w:pStyle w:val="TableText"/>
            </w:pPr>
            <w:r>
              <w:t>The playingPerson, if present, MAY contain zero or one [0..1] asRolePlayed (CONF:4499-36006).</w:t>
            </w:r>
          </w:p>
        </w:tc>
      </w:tr>
      <w:tr w:rsidR="004B3F04" w14:paraId="1122A892" w14:textId="77777777" w:rsidTr="000659BE">
        <w:trPr>
          <w:jc w:val="center"/>
        </w:trPr>
        <w:tc>
          <w:tcPr>
            <w:tcW w:w="360" w:type="dxa"/>
          </w:tcPr>
          <w:p w14:paraId="78C1411B" w14:textId="77777777" w:rsidR="004B3F04" w:rsidRDefault="004B3F04" w:rsidP="000659BE">
            <w:pPr>
              <w:pStyle w:val="TableText"/>
            </w:pPr>
            <w:r>
              <w:t>CONF #: 4499-36007 Added</w:t>
            </w:r>
          </w:p>
        </w:tc>
        <w:tc>
          <w:tcPr>
            <w:tcW w:w="360" w:type="dxa"/>
          </w:tcPr>
          <w:p w14:paraId="28EBA544" w14:textId="77777777" w:rsidR="004B3F04" w:rsidRDefault="004B3F04" w:rsidP="000659BE">
            <w:pPr>
              <w:pStyle w:val="TableText"/>
            </w:pPr>
          </w:p>
        </w:tc>
        <w:tc>
          <w:tcPr>
            <w:tcW w:w="360" w:type="dxa"/>
          </w:tcPr>
          <w:p w14:paraId="732FF04D" w14:textId="77777777" w:rsidR="004B3F04" w:rsidRDefault="004B3F04" w:rsidP="000659BE">
            <w:pPr>
              <w:pStyle w:val="TableText"/>
            </w:pPr>
            <w:r>
              <w:t>The playingPerson, if present, SHALL contain exactly one [1..1] @classCode="PSN" person (CodeSystem: HL7EntityClass urn:oid:2.16.840.1.113883.5.41) (CONF:4499-36007).</w:t>
            </w:r>
          </w:p>
        </w:tc>
      </w:tr>
      <w:tr w:rsidR="004B3F04" w14:paraId="1516748B" w14:textId="77777777" w:rsidTr="000659BE">
        <w:trPr>
          <w:jc w:val="center"/>
        </w:trPr>
        <w:tc>
          <w:tcPr>
            <w:tcW w:w="360" w:type="dxa"/>
          </w:tcPr>
          <w:p w14:paraId="79A9A068" w14:textId="77777777" w:rsidR="004B3F04" w:rsidRDefault="004B3F04" w:rsidP="000659BE">
            <w:pPr>
              <w:pStyle w:val="TableText"/>
            </w:pPr>
            <w:r>
              <w:t>CONF #: 4499-36008 Added</w:t>
            </w:r>
          </w:p>
        </w:tc>
        <w:tc>
          <w:tcPr>
            <w:tcW w:w="360" w:type="dxa"/>
          </w:tcPr>
          <w:p w14:paraId="7B7BBEE6" w14:textId="77777777" w:rsidR="004B3F04" w:rsidRDefault="004B3F04" w:rsidP="000659BE">
            <w:pPr>
              <w:pStyle w:val="TableText"/>
            </w:pPr>
          </w:p>
        </w:tc>
        <w:tc>
          <w:tcPr>
            <w:tcW w:w="360" w:type="dxa"/>
          </w:tcPr>
          <w:p w14:paraId="555766FA" w14:textId="77777777" w:rsidR="004B3F04" w:rsidRDefault="004B3F04" w:rsidP="000659BE">
            <w:pPr>
              <w:pStyle w:val="TableText"/>
            </w:pPr>
            <w:r>
              <w:t>The playingPerson, if present, SHALL contain exactly one [1..1] @determinerCode="INSTANCE" (CONF:4499-36008).</w:t>
            </w:r>
          </w:p>
        </w:tc>
      </w:tr>
      <w:tr w:rsidR="004B3F04" w14:paraId="68C33D6A" w14:textId="77777777" w:rsidTr="000659BE">
        <w:trPr>
          <w:jc w:val="center"/>
        </w:trPr>
        <w:tc>
          <w:tcPr>
            <w:tcW w:w="360" w:type="dxa"/>
          </w:tcPr>
          <w:p w14:paraId="1981A54E" w14:textId="77777777" w:rsidR="004B3F04" w:rsidRDefault="004B3F04" w:rsidP="000659BE">
            <w:pPr>
              <w:pStyle w:val="TableText"/>
            </w:pPr>
            <w:r>
              <w:t>CONF #: 4499-36009 Added</w:t>
            </w:r>
          </w:p>
        </w:tc>
        <w:tc>
          <w:tcPr>
            <w:tcW w:w="360" w:type="dxa"/>
          </w:tcPr>
          <w:p w14:paraId="1DAF6CA4" w14:textId="77777777" w:rsidR="004B3F04" w:rsidRDefault="004B3F04" w:rsidP="000659BE">
            <w:pPr>
              <w:pStyle w:val="TableText"/>
            </w:pPr>
          </w:p>
        </w:tc>
        <w:tc>
          <w:tcPr>
            <w:tcW w:w="360" w:type="dxa"/>
          </w:tcPr>
          <w:p w14:paraId="6DE7981B" w14:textId="77777777" w:rsidR="004B3F04" w:rsidRDefault="004B3F04" w:rsidP="000659BE">
            <w:pPr>
              <w:pStyle w:val="TableText"/>
            </w:pPr>
            <w:r>
              <w:t>This item SHALL contain exactly one [1..1] @root (CONF:4499-36009).</w:t>
            </w:r>
          </w:p>
        </w:tc>
      </w:tr>
      <w:tr w:rsidR="004B3F04" w14:paraId="3DFE51E1" w14:textId="77777777" w:rsidTr="000659BE">
        <w:trPr>
          <w:jc w:val="center"/>
        </w:trPr>
        <w:tc>
          <w:tcPr>
            <w:tcW w:w="360" w:type="dxa"/>
          </w:tcPr>
          <w:p w14:paraId="25180438" w14:textId="77777777" w:rsidR="004B3F04" w:rsidRDefault="004B3F04" w:rsidP="000659BE">
            <w:pPr>
              <w:pStyle w:val="TableText"/>
            </w:pPr>
            <w:r>
              <w:t>CONF #: 4499-36010 Added</w:t>
            </w:r>
          </w:p>
        </w:tc>
        <w:tc>
          <w:tcPr>
            <w:tcW w:w="360" w:type="dxa"/>
          </w:tcPr>
          <w:p w14:paraId="2566A3B9" w14:textId="77777777" w:rsidR="004B3F04" w:rsidRDefault="004B3F04" w:rsidP="000659BE">
            <w:pPr>
              <w:pStyle w:val="TableText"/>
            </w:pPr>
          </w:p>
        </w:tc>
        <w:tc>
          <w:tcPr>
            <w:tcW w:w="360" w:type="dxa"/>
          </w:tcPr>
          <w:p w14:paraId="6DA3BFB4" w14:textId="77777777" w:rsidR="004B3F04" w:rsidRDefault="004B3F04" w:rsidP="000659BE">
            <w:pPr>
              <w:pStyle w:val="TableText"/>
            </w:pPr>
            <w:r>
              <w:t>This item SHALL contain exactly one [1..1] @extension (CONF:4499-36010).</w:t>
            </w:r>
          </w:p>
        </w:tc>
      </w:tr>
      <w:tr w:rsidR="004B3F04" w14:paraId="7F66C106" w14:textId="77777777" w:rsidTr="000659BE">
        <w:trPr>
          <w:jc w:val="center"/>
        </w:trPr>
        <w:tc>
          <w:tcPr>
            <w:tcW w:w="360" w:type="dxa"/>
          </w:tcPr>
          <w:p w14:paraId="6097F762" w14:textId="77777777" w:rsidR="004B3F04" w:rsidRDefault="004B3F04" w:rsidP="000659BE">
            <w:pPr>
              <w:pStyle w:val="TableText"/>
            </w:pPr>
            <w:r>
              <w:t>CONF #: 4499-36011 Added</w:t>
            </w:r>
          </w:p>
        </w:tc>
        <w:tc>
          <w:tcPr>
            <w:tcW w:w="360" w:type="dxa"/>
          </w:tcPr>
          <w:p w14:paraId="40FA51DA" w14:textId="77777777" w:rsidR="004B3F04" w:rsidRDefault="004B3F04" w:rsidP="000659BE">
            <w:pPr>
              <w:pStyle w:val="TableText"/>
            </w:pPr>
          </w:p>
        </w:tc>
        <w:tc>
          <w:tcPr>
            <w:tcW w:w="360" w:type="dxa"/>
          </w:tcPr>
          <w:p w14:paraId="5E22FD92" w14:textId="77777777" w:rsidR="004B3F04" w:rsidRDefault="004B3F04" w:rsidP="000659BE">
            <w:pPr>
              <w:pStyle w:val="TableText"/>
            </w:pPr>
            <w:r>
              <w:t xml:space="preserve">The asRolePlayed, if present, MAY contain zero or one [0..1] code (CONF:4499-36011). </w:t>
            </w:r>
            <w:r>
              <w:br/>
              <w:t>Note: Attribute: role - role this practitioner may perform (e.g., doctor, nurse)</w:t>
            </w:r>
          </w:p>
        </w:tc>
      </w:tr>
      <w:tr w:rsidR="004B3F04" w14:paraId="745D4CD1" w14:textId="77777777" w:rsidTr="000659BE">
        <w:trPr>
          <w:jc w:val="center"/>
        </w:trPr>
        <w:tc>
          <w:tcPr>
            <w:tcW w:w="360" w:type="dxa"/>
          </w:tcPr>
          <w:p w14:paraId="2407EE1B" w14:textId="77777777" w:rsidR="004B3F04" w:rsidRDefault="004B3F04" w:rsidP="000659BE">
            <w:pPr>
              <w:pStyle w:val="TableText"/>
            </w:pPr>
            <w:r>
              <w:t>CONF #: 4499-36012 Added</w:t>
            </w:r>
          </w:p>
        </w:tc>
        <w:tc>
          <w:tcPr>
            <w:tcW w:w="360" w:type="dxa"/>
          </w:tcPr>
          <w:p w14:paraId="5F463D13" w14:textId="77777777" w:rsidR="004B3F04" w:rsidRDefault="004B3F04" w:rsidP="000659BE">
            <w:pPr>
              <w:pStyle w:val="TableText"/>
            </w:pPr>
          </w:p>
        </w:tc>
        <w:tc>
          <w:tcPr>
            <w:tcW w:w="360" w:type="dxa"/>
          </w:tcPr>
          <w:p w14:paraId="24A1F5BE" w14:textId="77777777" w:rsidR="004B3F04" w:rsidRDefault="004B3F04" w:rsidP="000659BE">
            <w:pPr>
              <w:pStyle w:val="TableText"/>
            </w:pPr>
            <w:r>
              <w:t>The scopingEntity, if present, SHALL contain exactly one [1..1] @classCode="ENT" entity (CodeSystem: HL7EntityClass urn:oid:2.16.840.1.113883.5.41) (CONF:4499-36012).</w:t>
            </w:r>
          </w:p>
        </w:tc>
      </w:tr>
      <w:tr w:rsidR="004B3F04" w14:paraId="60549C96" w14:textId="77777777" w:rsidTr="000659BE">
        <w:trPr>
          <w:jc w:val="center"/>
        </w:trPr>
        <w:tc>
          <w:tcPr>
            <w:tcW w:w="360" w:type="dxa"/>
          </w:tcPr>
          <w:p w14:paraId="3A58E31D" w14:textId="77777777" w:rsidR="004B3F04" w:rsidRDefault="004B3F04" w:rsidP="000659BE">
            <w:pPr>
              <w:pStyle w:val="TableText"/>
            </w:pPr>
            <w:r>
              <w:t>CONF #: 4499-36013 Added</w:t>
            </w:r>
          </w:p>
        </w:tc>
        <w:tc>
          <w:tcPr>
            <w:tcW w:w="360" w:type="dxa"/>
          </w:tcPr>
          <w:p w14:paraId="7F0DACAB" w14:textId="77777777" w:rsidR="004B3F04" w:rsidRDefault="004B3F04" w:rsidP="000659BE">
            <w:pPr>
              <w:pStyle w:val="TableText"/>
            </w:pPr>
          </w:p>
        </w:tc>
        <w:tc>
          <w:tcPr>
            <w:tcW w:w="360" w:type="dxa"/>
          </w:tcPr>
          <w:p w14:paraId="4AA613DB" w14:textId="77777777" w:rsidR="004B3F04" w:rsidRDefault="004B3F04" w:rsidP="000659BE">
            <w:pPr>
              <w:pStyle w:val="TableText"/>
            </w:pPr>
            <w:r>
              <w:t xml:space="preserve">The scopingEntity, if present, SHALL contain exactly one [1..1] </w:t>
            </w:r>
            <w:r>
              <w:lastRenderedPageBreak/>
              <w:t>@determinerCode="INSTANCE" (CONF:4499-36013).</w:t>
            </w:r>
          </w:p>
        </w:tc>
      </w:tr>
      <w:tr w:rsidR="004B3F04" w14:paraId="61794827" w14:textId="77777777" w:rsidTr="000659BE">
        <w:trPr>
          <w:jc w:val="center"/>
        </w:trPr>
        <w:tc>
          <w:tcPr>
            <w:tcW w:w="360" w:type="dxa"/>
          </w:tcPr>
          <w:p w14:paraId="29081324" w14:textId="77777777" w:rsidR="004B3F04" w:rsidRDefault="004B3F04" w:rsidP="000659BE">
            <w:pPr>
              <w:pStyle w:val="TableText"/>
            </w:pPr>
            <w:r>
              <w:t>CONF #: 4499-36014 Added</w:t>
            </w:r>
          </w:p>
        </w:tc>
        <w:tc>
          <w:tcPr>
            <w:tcW w:w="360" w:type="dxa"/>
          </w:tcPr>
          <w:p w14:paraId="35D30E17" w14:textId="77777777" w:rsidR="004B3F04" w:rsidRDefault="004B3F04" w:rsidP="000659BE">
            <w:pPr>
              <w:pStyle w:val="TableText"/>
            </w:pPr>
          </w:p>
        </w:tc>
        <w:tc>
          <w:tcPr>
            <w:tcW w:w="360" w:type="dxa"/>
          </w:tcPr>
          <w:p w14:paraId="7CD0632A" w14:textId="77777777" w:rsidR="004B3F04" w:rsidRDefault="004B3F04" w:rsidP="000659BE">
            <w:pPr>
              <w:pStyle w:val="TableText"/>
            </w:pPr>
            <w:r>
              <w:t>The asRolePlayed, if present, SHALL contain exactly one [1..1] @classCode="ROL" role (CONF:4499-36014).</w:t>
            </w:r>
          </w:p>
        </w:tc>
      </w:tr>
      <w:tr w:rsidR="004B3F04" w14:paraId="12DD4B49" w14:textId="77777777" w:rsidTr="000659BE">
        <w:trPr>
          <w:jc w:val="center"/>
        </w:trPr>
        <w:tc>
          <w:tcPr>
            <w:tcW w:w="360" w:type="dxa"/>
          </w:tcPr>
          <w:p w14:paraId="04D1F0CA" w14:textId="77777777" w:rsidR="004B3F04" w:rsidRDefault="004B3F04" w:rsidP="000659BE">
            <w:pPr>
              <w:pStyle w:val="TableText"/>
            </w:pPr>
            <w:r>
              <w:t>CONF #: 4499-36015 Added</w:t>
            </w:r>
          </w:p>
        </w:tc>
        <w:tc>
          <w:tcPr>
            <w:tcW w:w="360" w:type="dxa"/>
          </w:tcPr>
          <w:p w14:paraId="050F2916" w14:textId="77777777" w:rsidR="004B3F04" w:rsidRDefault="004B3F04" w:rsidP="000659BE">
            <w:pPr>
              <w:pStyle w:val="TableText"/>
            </w:pPr>
          </w:p>
        </w:tc>
        <w:tc>
          <w:tcPr>
            <w:tcW w:w="360" w:type="dxa"/>
          </w:tcPr>
          <w:p w14:paraId="31A7F135" w14:textId="77777777" w:rsidR="004B3F04" w:rsidRDefault="004B3F04" w:rsidP="000659BE">
            <w:pPr>
              <w:pStyle w:val="TableText"/>
            </w:pPr>
            <w:r>
              <w:t>The asRolePlayed, if present, SHALL contain exactly one [1..1] @classCode="ROL" role (CONF:4499-36015).</w:t>
            </w:r>
          </w:p>
        </w:tc>
      </w:tr>
      <w:tr w:rsidR="004B3F04" w14:paraId="770B0631" w14:textId="77777777" w:rsidTr="000659BE">
        <w:trPr>
          <w:jc w:val="center"/>
        </w:trPr>
        <w:tc>
          <w:tcPr>
            <w:tcW w:w="360" w:type="dxa"/>
          </w:tcPr>
          <w:p w14:paraId="4E9DD881" w14:textId="77777777" w:rsidR="004B3F04" w:rsidRDefault="004B3F04" w:rsidP="000659BE">
            <w:pPr>
              <w:pStyle w:val="TableText"/>
            </w:pPr>
            <w:r>
              <w:t>CONF #: 4499-36016 Added</w:t>
            </w:r>
          </w:p>
        </w:tc>
        <w:tc>
          <w:tcPr>
            <w:tcW w:w="360" w:type="dxa"/>
          </w:tcPr>
          <w:p w14:paraId="1887B46B" w14:textId="77777777" w:rsidR="004B3F04" w:rsidRDefault="004B3F04" w:rsidP="000659BE">
            <w:pPr>
              <w:pStyle w:val="TableText"/>
            </w:pPr>
          </w:p>
        </w:tc>
        <w:tc>
          <w:tcPr>
            <w:tcW w:w="360" w:type="dxa"/>
          </w:tcPr>
          <w:p w14:paraId="29212166" w14:textId="77777777" w:rsidR="004B3F04" w:rsidRDefault="004B3F04" w:rsidP="000659BE">
            <w:pPr>
              <w:pStyle w:val="TableText"/>
            </w:pPr>
            <w:r>
              <w:t>The roleScoped, if present, SHALL contain exactly one [1..1] @classCode="ROL" role (CONF:4499-36016).</w:t>
            </w:r>
          </w:p>
        </w:tc>
      </w:tr>
      <w:tr w:rsidR="004B3F04" w14:paraId="3E2735DA" w14:textId="77777777" w:rsidTr="000659BE">
        <w:trPr>
          <w:jc w:val="center"/>
        </w:trPr>
        <w:tc>
          <w:tcPr>
            <w:tcW w:w="360" w:type="dxa"/>
          </w:tcPr>
          <w:p w14:paraId="7CF97238" w14:textId="77777777" w:rsidR="004B3F04" w:rsidRDefault="004B3F04" w:rsidP="000659BE">
            <w:pPr>
              <w:pStyle w:val="TableText"/>
            </w:pPr>
            <w:r>
              <w:t>CONF #: 4423-34978 Removed</w:t>
            </w:r>
          </w:p>
        </w:tc>
        <w:tc>
          <w:tcPr>
            <w:tcW w:w="360" w:type="dxa"/>
          </w:tcPr>
          <w:p w14:paraId="089FC841" w14:textId="77777777" w:rsidR="004B3F04" w:rsidRDefault="004B3F04" w:rsidP="000659BE">
            <w:pPr>
              <w:pStyle w:val="TableText"/>
            </w:pPr>
            <w:r>
              <w:t>This item SHALL contain exactly one [1..1] @extension (CONF:4423-34978).</w:t>
            </w:r>
          </w:p>
        </w:tc>
        <w:tc>
          <w:tcPr>
            <w:tcW w:w="360" w:type="dxa"/>
          </w:tcPr>
          <w:p w14:paraId="74D22D77" w14:textId="77777777" w:rsidR="004B3F04" w:rsidRDefault="004B3F04" w:rsidP="000659BE">
            <w:pPr>
              <w:pStyle w:val="TableText"/>
            </w:pPr>
          </w:p>
        </w:tc>
      </w:tr>
      <w:tr w:rsidR="004B3F04" w14:paraId="262BD5C1" w14:textId="77777777" w:rsidTr="000659BE">
        <w:trPr>
          <w:jc w:val="center"/>
        </w:trPr>
        <w:tc>
          <w:tcPr>
            <w:tcW w:w="360" w:type="dxa"/>
          </w:tcPr>
          <w:p w14:paraId="0149BD59" w14:textId="77777777" w:rsidR="004B3F04" w:rsidRDefault="004B3F04" w:rsidP="000659BE">
            <w:pPr>
              <w:pStyle w:val="TableText"/>
            </w:pPr>
            <w:r>
              <w:t>CONF #: 4423-35597 Removed</w:t>
            </w:r>
          </w:p>
        </w:tc>
        <w:tc>
          <w:tcPr>
            <w:tcW w:w="360" w:type="dxa"/>
          </w:tcPr>
          <w:p w14:paraId="04F1A7F2" w14:textId="77777777" w:rsidR="004B3F04" w:rsidRDefault="004B3F04" w:rsidP="000659BE">
            <w:pPr>
              <w:pStyle w:val="TableText"/>
            </w:pPr>
            <w:r>
              <w:t>MAY contain zero or one [0..1] playingEntity (CONF:4423-35597).</w:t>
            </w:r>
          </w:p>
        </w:tc>
        <w:tc>
          <w:tcPr>
            <w:tcW w:w="360" w:type="dxa"/>
          </w:tcPr>
          <w:p w14:paraId="45C4B3A0" w14:textId="77777777" w:rsidR="004B3F04" w:rsidRDefault="004B3F04" w:rsidP="000659BE">
            <w:pPr>
              <w:pStyle w:val="TableText"/>
            </w:pPr>
          </w:p>
        </w:tc>
      </w:tr>
      <w:tr w:rsidR="004B3F04" w14:paraId="7D8EC6CE" w14:textId="77777777" w:rsidTr="000659BE">
        <w:trPr>
          <w:jc w:val="center"/>
        </w:trPr>
        <w:tc>
          <w:tcPr>
            <w:tcW w:w="360" w:type="dxa"/>
          </w:tcPr>
          <w:p w14:paraId="7AB4126B" w14:textId="77777777" w:rsidR="004B3F04" w:rsidRDefault="004B3F04" w:rsidP="000659BE">
            <w:pPr>
              <w:pStyle w:val="TableText"/>
            </w:pPr>
            <w:r>
              <w:t>CONF #: 4423-35598 Removed</w:t>
            </w:r>
          </w:p>
        </w:tc>
        <w:tc>
          <w:tcPr>
            <w:tcW w:w="360" w:type="dxa"/>
          </w:tcPr>
          <w:p w14:paraId="693393BF" w14:textId="77777777" w:rsidR="004B3F04" w:rsidRDefault="004B3F04" w:rsidP="000659BE">
            <w:pPr>
              <w:pStyle w:val="TableText"/>
            </w:pPr>
            <w:r>
              <w:t>The playingEntity, if present, MAY contain zero or one [0..1] asRolePlayed (CONF:4423-35598).</w:t>
            </w:r>
          </w:p>
        </w:tc>
        <w:tc>
          <w:tcPr>
            <w:tcW w:w="360" w:type="dxa"/>
          </w:tcPr>
          <w:p w14:paraId="7AB7F068" w14:textId="77777777" w:rsidR="004B3F04" w:rsidRDefault="004B3F04" w:rsidP="000659BE">
            <w:pPr>
              <w:pStyle w:val="TableText"/>
            </w:pPr>
          </w:p>
        </w:tc>
      </w:tr>
      <w:tr w:rsidR="004B3F04" w14:paraId="2ED4A0CA" w14:textId="77777777" w:rsidTr="000659BE">
        <w:trPr>
          <w:jc w:val="center"/>
        </w:trPr>
        <w:tc>
          <w:tcPr>
            <w:tcW w:w="360" w:type="dxa"/>
          </w:tcPr>
          <w:p w14:paraId="696DC4F2" w14:textId="77777777" w:rsidR="004B3F04" w:rsidRDefault="004B3F04" w:rsidP="000659BE">
            <w:pPr>
              <w:pStyle w:val="TableText"/>
            </w:pPr>
            <w:r>
              <w:t>CONF #: 4423-35600 Removed</w:t>
            </w:r>
          </w:p>
        </w:tc>
        <w:tc>
          <w:tcPr>
            <w:tcW w:w="360" w:type="dxa"/>
          </w:tcPr>
          <w:p w14:paraId="33295859" w14:textId="77777777" w:rsidR="004B3F04" w:rsidRDefault="004B3F04" w:rsidP="000659BE">
            <w:pPr>
              <w:pStyle w:val="TableText"/>
            </w:pPr>
            <w:r>
              <w:t xml:space="preserve">The asRolePlayed, if present, MAY contain zero or one [0..1] code (CONF:4423-35600). </w:t>
            </w:r>
            <w:r>
              <w:br/>
              <w:t>Note: Attribute: role - role this practitioner may perform (e.g., doctor, nurse)</w:t>
            </w:r>
          </w:p>
        </w:tc>
        <w:tc>
          <w:tcPr>
            <w:tcW w:w="360" w:type="dxa"/>
          </w:tcPr>
          <w:p w14:paraId="542F1F67" w14:textId="77777777" w:rsidR="004B3F04" w:rsidRDefault="004B3F04" w:rsidP="000659BE">
            <w:pPr>
              <w:pStyle w:val="TableText"/>
            </w:pPr>
          </w:p>
        </w:tc>
      </w:tr>
      <w:tr w:rsidR="004B3F04" w14:paraId="51AFE1D6" w14:textId="77777777" w:rsidTr="000659BE">
        <w:trPr>
          <w:jc w:val="center"/>
        </w:trPr>
        <w:tc>
          <w:tcPr>
            <w:tcW w:w="360" w:type="dxa"/>
          </w:tcPr>
          <w:p w14:paraId="2E292E37" w14:textId="77777777" w:rsidR="004B3F04" w:rsidRDefault="004B3F04" w:rsidP="000659BE">
            <w:pPr>
              <w:pStyle w:val="TableText"/>
            </w:pPr>
            <w:r>
              <w:t>CONF #: 4499-34922 Modified</w:t>
            </w:r>
          </w:p>
        </w:tc>
        <w:tc>
          <w:tcPr>
            <w:tcW w:w="360" w:type="dxa"/>
          </w:tcPr>
          <w:p w14:paraId="7CDEBCBC" w14:textId="77777777" w:rsidR="004B3F04" w:rsidRDefault="004B3F04" w:rsidP="000659BE">
            <w:pPr>
              <w:pStyle w:val="TableText"/>
            </w:pPr>
            <w:r>
              <w:t>SHALL contain exactly one [1..1] @extension="2019-05-01" (CONF:4423-34922).</w:t>
            </w:r>
          </w:p>
        </w:tc>
        <w:tc>
          <w:tcPr>
            <w:tcW w:w="360" w:type="dxa"/>
          </w:tcPr>
          <w:p w14:paraId="07FB6073" w14:textId="77777777" w:rsidR="004B3F04" w:rsidRDefault="004B3F04" w:rsidP="000659BE">
            <w:pPr>
              <w:pStyle w:val="TableText"/>
            </w:pPr>
            <w:r>
              <w:t>SHALL contain exactly one [1..1] @extension="2021-02-01" (CONF:4499-34922).</w:t>
            </w:r>
          </w:p>
        </w:tc>
      </w:tr>
    </w:tbl>
    <w:p w14:paraId="6377A236" w14:textId="77777777" w:rsidR="004B3F04" w:rsidRDefault="004B3F04" w:rsidP="004B3F04">
      <w:pPr>
        <w:pStyle w:val="BodyText"/>
      </w:pPr>
    </w:p>
    <w:p w14:paraId="5907C228" w14:textId="77777777" w:rsidR="004B3F04" w:rsidRDefault="004B3F04" w:rsidP="004B3F04">
      <w:pPr>
        <w:pStyle w:val="Heading2nospace"/>
      </w:pPr>
      <w:bookmarkStart w:id="3913" w:name="_Toc64841971"/>
      <w:bookmarkStart w:id="3914" w:name="_Toc65482886"/>
      <w:r>
        <w:lastRenderedPageBreak/>
        <w:t>Family History (V3)</w:t>
      </w:r>
      <w:bookmarkEnd w:id="3913"/>
      <w:bookmarkEnd w:id="3914"/>
    </w:p>
    <w:p w14:paraId="19B04D47" w14:textId="77777777" w:rsidR="004B3F04" w:rsidRDefault="006C736C" w:rsidP="004B3F04">
      <w:pPr>
        <w:keepNext/>
      </w:pPr>
      <w:hyperlink w:anchor="E_Family_History_V3">
        <w:r w:rsidR="004B3F04">
          <w:rPr>
            <w:rStyle w:val="HyperlinkCourierBold"/>
          </w:rPr>
          <w:t>Family History (V3) (urn:hl7ii:2.16.840.1.113883.10.20.28.4.111:2021-02-01)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12922B" w14:textId="77777777" w:rsidTr="000659BE">
        <w:trPr>
          <w:cantSplit/>
          <w:tblHeader/>
          <w:jc w:val="center"/>
        </w:trPr>
        <w:tc>
          <w:tcPr>
            <w:tcW w:w="360" w:type="dxa"/>
            <w:shd w:val="clear" w:color="auto" w:fill="E6E6E6"/>
          </w:tcPr>
          <w:p w14:paraId="1B9160FB" w14:textId="77777777" w:rsidR="004B3F04" w:rsidRDefault="004B3F04" w:rsidP="000659BE">
            <w:pPr>
              <w:pStyle w:val="TableHead"/>
            </w:pPr>
            <w:r>
              <w:t>Change</w:t>
            </w:r>
          </w:p>
        </w:tc>
        <w:tc>
          <w:tcPr>
            <w:tcW w:w="360" w:type="dxa"/>
            <w:shd w:val="clear" w:color="auto" w:fill="E6E6E6"/>
          </w:tcPr>
          <w:p w14:paraId="33423BE6" w14:textId="77777777" w:rsidR="004B3F04" w:rsidRDefault="004B3F04" w:rsidP="000659BE">
            <w:pPr>
              <w:pStyle w:val="TableHead"/>
            </w:pPr>
            <w:r>
              <w:t>Old</w:t>
            </w:r>
          </w:p>
        </w:tc>
        <w:tc>
          <w:tcPr>
            <w:tcW w:w="360" w:type="dxa"/>
            <w:shd w:val="clear" w:color="auto" w:fill="E6E6E6"/>
          </w:tcPr>
          <w:p w14:paraId="0F00C1AC" w14:textId="77777777" w:rsidR="004B3F04" w:rsidRDefault="004B3F04" w:rsidP="000659BE">
            <w:pPr>
              <w:pStyle w:val="TableHead"/>
            </w:pPr>
            <w:r>
              <w:t>New</w:t>
            </w:r>
          </w:p>
        </w:tc>
      </w:tr>
      <w:tr w:rsidR="004B3F04" w14:paraId="06C8C6ED" w14:textId="77777777" w:rsidTr="000659BE">
        <w:trPr>
          <w:jc w:val="center"/>
        </w:trPr>
        <w:tc>
          <w:tcPr>
            <w:tcW w:w="360" w:type="dxa"/>
          </w:tcPr>
          <w:p w14:paraId="027E3552" w14:textId="77777777" w:rsidR="004B3F04" w:rsidRDefault="004B3F04" w:rsidP="000659BE">
            <w:pPr>
              <w:pStyle w:val="TableText"/>
            </w:pPr>
            <w:r>
              <w:t>Status</w:t>
            </w:r>
          </w:p>
        </w:tc>
        <w:tc>
          <w:tcPr>
            <w:tcW w:w="360" w:type="dxa"/>
          </w:tcPr>
          <w:p w14:paraId="3ED03905" w14:textId="77777777" w:rsidR="004B3F04" w:rsidRDefault="004B3F04" w:rsidP="000659BE">
            <w:pPr>
              <w:pStyle w:val="TableText"/>
            </w:pPr>
            <w:r>
              <w:t>Published</w:t>
            </w:r>
          </w:p>
        </w:tc>
        <w:tc>
          <w:tcPr>
            <w:tcW w:w="360" w:type="dxa"/>
          </w:tcPr>
          <w:p w14:paraId="5528516E" w14:textId="77777777" w:rsidR="004B3F04" w:rsidRDefault="004B3F04" w:rsidP="000659BE">
            <w:pPr>
              <w:pStyle w:val="TableText"/>
            </w:pPr>
            <w:r>
              <w:t>Draft</w:t>
            </w:r>
          </w:p>
        </w:tc>
      </w:tr>
      <w:tr w:rsidR="004B3F04" w14:paraId="554A185B" w14:textId="77777777" w:rsidTr="000659BE">
        <w:trPr>
          <w:jc w:val="center"/>
        </w:trPr>
        <w:tc>
          <w:tcPr>
            <w:tcW w:w="360" w:type="dxa"/>
          </w:tcPr>
          <w:p w14:paraId="5F841D08" w14:textId="77777777" w:rsidR="004B3F04" w:rsidRDefault="004B3F04" w:rsidP="000659BE">
            <w:pPr>
              <w:pStyle w:val="TableText"/>
            </w:pPr>
            <w:r>
              <w:t>Name</w:t>
            </w:r>
          </w:p>
        </w:tc>
        <w:tc>
          <w:tcPr>
            <w:tcW w:w="360" w:type="dxa"/>
          </w:tcPr>
          <w:p w14:paraId="6A5A98D1" w14:textId="77777777" w:rsidR="004B3F04" w:rsidRDefault="004B3F04" w:rsidP="000659BE">
            <w:pPr>
              <w:pStyle w:val="TableText"/>
            </w:pPr>
            <w:r>
              <w:t>Family History (V2)</w:t>
            </w:r>
          </w:p>
        </w:tc>
        <w:tc>
          <w:tcPr>
            <w:tcW w:w="360" w:type="dxa"/>
          </w:tcPr>
          <w:p w14:paraId="30A56CC2" w14:textId="77777777" w:rsidR="004B3F04" w:rsidRDefault="004B3F04" w:rsidP="000659BE">
            <w:pPr>
              <w:pStyle w:val="TableText"/>
            </w:pPr>
            <w:r>
              <w:t>Family History (V3)</w:t>
            </w:r>
          </w:p>
        </w:tc>
      </w:tr>
      <w:tr w:rsidR="004B3F04" w14:paraId="5EE49E4E" w14:textId="77777777" w:rsidTr="000659BE">
        <w:trPr>
          <w:jc w:val="center"/>
        </w:trPr>
        <w:tc>
          <w:tcPr>
            <w:tcW w:w="360" w:type="dxa"/>
          </w:tcPr>
          <w:p w14:paraId="169538A6" w14:textId="77777777" w:rsidR="004B3F04" w:rsidRDefault="004B3F04" w:rsidP="000659BE">
            <w:pPr>
              <w:pStyle w:val="TableText"/>
            </w:pPr>
            <w:r>
              <w:t>Oid</w:t>
            </w:r>
          </w:p>
        </w:tc>
        <w:tc>
          <w:tcPr>
            <w:tcW w:w="360" w:type="dxa"/>
          </w:tcPr>
          <w:p w14:paraId="75AAE6C2" w14:textId="77777777" w:rsidR="004B3F04" w:rsidRDefault="004B3F04" w:rsidP="000659BE">
            <w:pPr>
              <w:pStyle w:val="TableText"/>
            </w:pPr>
            <w:r>
              <w:t>urn:hl7ii:2.16.840.1.113883.10.20.28.4.111:2019-05-01</w:t>
            </w:r>
          </w:p>
        </w:tc>
        <w:tc>
          <w:tcPr>
            <w:tcW w:w="360" w:type="dxa"/>
          </w:tcPr>
          <w:p w14:paraId="386391FE" w14:textId="77777777" w:rsidR="004B3F04" w:rsidRDefault="004B3F04" w:rsidP="000659BE">
            <w:pPr>
              <w:pStyle w:val="TableText"/>
            </w:pPr>
            <w:r>
              <w:t>urn:hl7ii:2.16.840.1.113883.10.20.28.4.111:2021-02-01</w:t>
            </w:r>
          </w:p>
        </w:tc>
      </w:tr>
      <w:tr w:rsidR="004B3F04" w14:paraId="38311BCC" w14:textId="77777777" w:rsidTr="000659BE">
        <w:trPr>
          <w:jc w:val="center"/>
        </w:trPr>
        <w:tc>
          <w:tcPr>
            <w:tcW w:w="360" w:type="dxa"/>
          </w:tcPr>
          <w:p w14:paraId="0399F8CC" w14:textId="77777777" w:rsidR="004B3F04" w:rsidRDefault="004B3F04" w:rsidP="000659BE">
            <w:pPr>
              <w:pStyle w:val="TableText"/>
            </w:pPr>
            <w:r>
              <w:t>CONF #: 4499-36136 Added</w:t>
            </w:r>
          </w:p>
        </w:tc>
        <w:tc>
          <w:tcPr>
            <w:tcW w:w="360" w:type="dxa"/>
          </w:tcPr>
          <w:p w14:paraId="44EA5126" w14:textId="77777777" w:rsidR="004B3F04" w:rsidRDefault="004B3F04" w:rsidP="000659BE">
            <w:pPr>
              <w:pStyle w:val="TableText"/>
            </w:pPr>
          </w:p>
        </w:tc>
        <w:tc>
          <w:tcPr>
            <w:tcW w:w="360" w:type="dxa"/>
          </w:tcPr>
          <w:p w14:paraId="6C37EAA1" w14:textId="77777777" w:rsidR="004B3F04" w:rsidRDefault="004B3F04" w:rsidP="000659BE">
            <w:pPr>
              <w:pStyle w:val="TableText"/>
            </w:pPr>
            <w:r>
              <w:t>SHALL contain exactly one [1..1] role (CONF:4499-36136).</w:t>
            </w:r>
          </w:p>
        </w:tc>
      </w:tr>
      <w:tr w:rsidR="004B3F04" w14:paraId="2D85C289" w14:textId="77777777" w:rsidTr="000659BE">
        <w:trPr>
          <w:jc w:val="center"/>
        </w:trPr>
        <w:tc>
          <w:tcPr>
            <w:tcW w:w="360" w:type="dxa"/>
          </w:tcPr>
          <w:p w14:paraId="4F043DF2" w14:textId="77777777" w:rsidR="004B3F04" w:rsidRDefault="004B3F04" w:rsidP="000659BE">
            <w:pPr>
              <w:pStyle w:val="TableText"/>
            </w:pPr>
            <w:r>
              <w:t>CONF #: 4499-36137 Added</w:t>
            </w:r>
          </w:p>
        </w:tc>
        <w:tc>
          <w:tcPr>
            <w:tcW w:w="360" w:type="dxa"/>
          </w:tcPr>
          <w:p w14:paraId="70C948C6" w14:textId="77777777" w:rsidR="004B3F04" w:rsidRDefault="004B3F04" w:rsidP="000659BE">
            <w:pPr>
              <w:pStyle w:val="TableText"/>
            </w:pPr>
          </w:p>
        </w:tc>
        <w:tc>
          <w:tcPr>
            <w:tcW w:w="360" w:type="dxa"/>
          </w:tcPr>
          <w:p w14:paraId="74F9C84A" w14:textId="77777777" w:rsidR="004B3F04" w:rsidRDefault="004B3F04" w:rsidP="000659BE">
            <w:pPr>
              <w:pStyle w:val="TableText"/>
            </w:pPr>
            <w:r>
              <w:t>SHALL contain exactly one [1..1] role (CONF:4499-36137).</w:t>
            </w:r>
          </w:p>
        </w:tc>
      </w:tr>
      <w:tr w:rsidR="004B3F04" w14:paraId="4C5A2CD6" w14:textId="77777777" w:rsidTr="000659BE">
        <w:trPr>
          <w:jc w:val="center"/>
        </w:trPr>
        <w:tc>
          <w:tcPr>
            <w:tcW w:w="360" w:type="dxa"/>
          </w:tcPr>
          <w:p w14:paraId="7F84BAC9" w14:textId="77777777" w:rsidR="004B3F04" w:rsidRDefault="004B3F04" w:rsidP="000659BE">
            <w:pPr>
              <w:pStyle w:val="TableText"/>
            </w:pPr>
            <w:r>
              <w:t>CONF #: 4499-36138 Added</w:t>
            </w:r>
          </w:p>
        </w:tc>
        <w:tc>
          <w:tcPr>
            <w:tcW w:w="360" w:type="dxa"/>
          </w:tcPr>
          <w:p w14:paraId="21FEB9FE" w14:textId="77777777" w:rsidR="004B3F04" w:rsidRDefault="004B3F04" w:rsidP="000659BE">
            <w:pPr>
              <w:pStyle w:val="TableText"/>
            </w:pPr>
          </w:p>
        </w:tc>
        <w:tc>
          <w:tcPr>
            <w:tcW w:w="360" w:type="dxa"/>
          </w:tcPr>
          <w:p w14:paraId="4431FA3F" w14:textId="77777777" w:rsidR="004B3F04" w:rsidRDefault="004B3F04" w:rsidP="000659BE">
            <w:pPr>
              <w:pStyle w:val="TableText"/>
            </w:pPr>
            <w:r>
              <w:t>SHALL contain exactly one [1..1] role (CONF:4499-36138).</w:t>
            </w:r>
          </w:p>
        </w:tc>
      </w:tr>
      <w:tr w:rsidR="004B3F04" w14:paraId="2CC978F6" w14:textId="77777777" w:rsidTr="000659BE">
        <w:trPr>
          <w:jc w:val="center"/>
        </w:trPr>
        <w:tc>
          <w:tcPr>
            <w:tcW w:w="360" w:type="dxa"/>
          </w:tcPr>
          <w:p w14:paraId="3A76E170" w14:textId="77777777" w:rsidR="004B3F04" w:rsidRDefault="004B3F04" w:rsidP="000659BE">
            <w:pPr>
              <w:pStyle w:val="TableText"/>
            </w:pPr>
            <w:r>
              <w:t>CONF #: 4423-35171 Removed</w:t>
            </w:r>
          </w:p>
        </w:tc>
        <w:tc>
          <w:tcPr>
            <w:tcW w:w="360" w:type="dxa"/>
          </w:tcPr>
          <w:p w14:paraId="7DB35B67" w14:textId="77777777" w:rsidR="004B3F04" w:rsidRDefault="004B3F04" w:rsidP="000659BE">
            <w:pPr>
              <w:pStyle w:val="TableText"/>
            </w:pPr>
            <w:r>
              <w:t>SHALL contain exactly one [1..1] role (CONF:4423-35171).</w:t>
            </w:r>
          </w:p>
        </w:tc>
        <w:tc>
          <w:tcPr>
            <w:tcW w:w="360" w:type="dxa"/>
          </w:tcPr>
          <w:p w14:paraId="64C676D3" w14:textId="77777777" w:rsidR="004B3F04" w:rsidRDefault="004B3F04" w:rsidP="000659BE">
            <w:pPr>
              <w:pStyle w:val="TableText"/>
            </w:pPr>
          </w:p>
        </w:tc>
      </w:tr>
      <w:tr w:rsidR="004B3F04" w14:paraId="7A439B4D" w14:textId="77777777" w:rsidTr="000659BE">
        <w:trPr>
          <w:jc w:val="center"/>
        </w:trPr>
        <w:tc>
          <w:tcPr>
            <w:tcW w:w="360" w:type="dxa"/>
          </w:tcPr>
          <w:p w14:paraId="483235F5" w14:textId="77777777" w:rsidR="004B3F04" w:rsidRDefault="004B3F04" w:rsidP="000659BE">
            <w:pPr>
              <w:pStyle w:val="TableText"/>
            </w:pPr>
            <w:r>
              <w:t>CONF #: 4423-35175 Removed</w:t>
            </w:r>
          </w:p>
        </w:tc>
        <w:tc>
          <w:tcPr>
            <w:tcW w:w="360" w:type="dxa"/>
          </w:tcPr>
          <w:p w14:paraId="494CC182" w14:textId="77777777" w:rsidR="004B3F04" w:rsidRDefault="004B3F04" w:rsidP="000659BE">
            <w:pPr>
              <w:pStyle w:val="TableText"/>
            </w:pPr>
            <w:r>
              <w:t>SHALL contain exactly one [1..1] role (CONF:4423-35175).</w:t>
            </w:r>
          </w:p>
        </w:tc>
        <w:tc>
          <w:tcPr>
            <w:tcW w:w="360" w:type="dxa"/>
          </w:tcPr>
          <w:p w14:paraId="20A87956" w14:textId="77777777" w:rsidR="004B3F04" w:rsidRDefault="004B3F04" w:rsidP="000659BE">
            <w:pPr>
              <w:pStyle w:val="TableText"/>
            </w:pPr>
          </w:p>
        </w:tc>
      </w:tr>
      <w:tr w:rsidR="004B3F04" w14:paraId="70EC3872" w14:textId="77777777" w:rsidTr="000659BE">
        <w:trPr>
          <w:jc w:val="center"/>
        </w:trPr>
        <w:tc>
          <w:tcPr>
            <w:tcW w:w="360" w:type="dxa"/>
          </w:tcPr>
          <w:p w14:paraId="0EA9C89F" w14:textId="77777777" w:rsidR="004B3F04" w:rsidRDefault="004B3F04" w:rsidP="000659BE">
            <w:pPr>
              <w:pStyle w:val="TableText"/>
            </w:pPr>
            <w:r>
              <w:t>CONF #: 4423-35848 Removed</w:t>
            </w:r>
          </w:p>
        </w:tc>
        <w:tc>
          <w:tcPr>
            <w:tcW w:w="360" w:type="dxa"/>
          </w:tcPr>
          <w:p w14:paraId="228221C1" w14:textId="77777777" w:rsidR="004B3F04" w:rsidRDefault="004B3F04" w:rsidP="000659BE">
            <w:pPr>
              <w:pStyle w:val="TableText"/>
            </w:pPr>
            <w:r>
              <w:t>SHALL contain exactly one [1..1] role (CONF:4423-35848).</w:t>
            </w:r>
          </w:p>
        </w:tc>
        <w:tc>
          <w:tcPr>
            <w:tcW w:w="360" w:type="dxa"/>
          </w:tcPr>
          <w:p w14:paraId="7555A01C" w14:textId="77777777" w:rsidR="004B3F04" w:rsidRDefault="004B3F04" w:rsidP="000659BE">
            <w:pPr>
              <w:pStyle w:val="TableText"/>
            </w:pPr>
          </w:p>
        </w:tc>
      </w:tr>
      <w:tr w:rsidR="004B3F04" w14:paraId="5E97D37E" w14:textId="77777777" w:rsidTr="000659BE">
        <w:trPr>
          <w:jc w:val="center"/>
        </w:trPr>
        <w:tc>
          <w:tcPr>
            <w:tcW w:w="360" w:type="dxa"/>
          </w:tcPr>
          <w:p w14:paraId="313E6B5F" w14:textId="77777777" w:rsidR="004B3F04" w:rsidRDefault="004B3F04" w:rsidP="000659BE">
            <w:pPr>
              <w:pStyle w:val="TableText"/>
            </w:pPr>
            <w:r>
              <w:t>CONF #: 4499-34383 Modified</w:t>
            </w:r>
          </w:p>
        </w:tc>
        <w:tc>
          <w:tcPr>
            <w:tcW w:w="360" w:type="dxa"/>
          </w:tcPr>
          <w:p w14:paraId="42A9DC06" w14:textId="77777777" w:rsidR="004B3F04" w:rsidRDefault="004B3F04" w:rsidP="000659BE">
            <w:pPr>
              <w:pStyle w:val="TableText"/>
            </w:pPr>
            <w:r>
              <w:t>SHALL contain exactly one [1..1] @extension="2019-05-01" (CONF:4423-34383).</w:t>
            </w:r>
          </w:p>
        </w:tc>
        <w:tc>
          <w:tcPr>
            <w:tcW w:w="360" w:type="dxa"/>
          </w:tcPr>
          <w:p w14:paraId="096ABB15" w14:textId="77777777" w:rsidR="004B3F04" w:rsidRDefault="004B3F04" w:rsidP="000659BE">
            <w:pPr>
              <w:pStyle w:val="TableText"/>
            </w:pPr>
            <w:r>
              <w:t>SHALL contain exactly one [1..1] @extension="2021-02-01" (CONF:4499-34383).</w:t>
            </w:r>
          </w:p>
        </w:tc>
      </w:tr>
      <w:tr w:rsidR="004B3F04" w14:paraId="7421755D" w14:textId="77777777" w:rsidTr="000659BE">
        <w:trPr>
          <w:jc w:val="center"/>
        </w:trPr>
        <w:tc>
          <w:tcPr>
            <w:tcW w:w="360" w:type="dxa"/>
          </w:tcPr>
          <w:p w14:paraId="019971D4" w14:textId="77777777" w:rsidR="004B3F04" w:rsidRDefault="004B3F04" w:rsidP="000659BE">
            <w:pPr>
              <w:pStyle w:val="TableText"/>
            </w:pPr>
            <w:r>
              <w:t>CONF #: 4499-35170 Modified</w:t>
            </w:r>
          </w:p>
        </w:tc>
        <w:tc>
          <w:tcPr>
            <w:tcW w:w="360" w:type="dxa"/>
          </w:tcPr>
          <w:p w14:paraId="76B07873" w14:textId="77777777" w:rsidR="004B3F04" w:rsidRDefault="004B3F04" w:rsidP="000659BE">
            <w:pPr>
              <w:pStyle w:val="TableText"/>
            </w:pPr>
            <w:r>
              <w:t xml:space="preserve">MAY contain zero or one [0..1] participation (CONF:4423-35170) such that it </w:t>
            </w:r>
            <w:r>
              <w:br/>
              <w:t>Note: QDM Attribute: Recorder</w:t>
            </w:r>
          </w:p>
        </w:tc>
        <w:tc>
          <w:tcPr>
            <w:tcW w:w="360" w:type="dxa"/>
          </w:tcPr>
          <w:p w14:paraId="6B09DAF2" w14:textId="77777777" w:rsidR="004B3F04" w:rsidRDefault="004B3F04" w:rsidP="000659BE">
            <w:pPr>
              <w:pStyle w:val="TableText"/>
            </w:pPr>
            <w:r>
              <w:t xml:space="preserve">MAY contain zero or more [0..*] participation (CONF:4499-35170) such that it </w:t>
            </w:r>
            <w:r>
              <w:br/>
              <w:t>Note: QDM Attribute: Recorder</w:t>
            </w:r>
          </w:p>
        </w:tc>
      </w:tr>
      <w:tr w:rsidR="004B3F04" w14:paraId="38361F98" w14:textId="77777777" w:rsidTr="000659BE">
        <w:trPr>
          <w:jc w:val="center"/>
        </w:trPr>
        <w:tc>
          <w:tcPr>
            <w:tcW w:w="360" w:type="dxa"/>
          </w:tcPr>
          <w:p w14:paraId="42A06FF0" w14:textId="77777777" w:rsidR="004B3F04" w:rsidRDefault="004B3F04" w:rsidP="000659BE">
            <w:pPr>
              <w:pStyle w:val="TableText"/>
            </w:pPr>
            <w:r>
              <w:t>CONF #: 4499-35174 Modified</w:t>
            </w:r>
          </w:p>
        </w:tc>
        <w:tc>
          <w:tcPr>
            <w:tcW w:w="360" w:type="dxa"/>
          </w:tcPr>
          <w:p w14:paraId="1FF32D78" w14:textId="77777777" w:rsidR="004B3F04" w:rsidRDefault="004B3F04" w:rsidP="000659BE">
            <w:pPr>
              <w:pStyle w:val="TableText"/>
            </w:pPr>
            <w:r>
              <w:t xml:space="preserve">MAY contain zero or one [0..1] participation (CONF:4423-35174) such that it </w:t>
            </w:r>
            <w:r>
              <w:br/>
              <w:t>Note: QDM Attribute: Recorder</w:t>
            </w:r>
          </w:p>
        </w:tc>
        <w:tc>
          <w:tcPr>
            <w:tcW w:w="360" w:type="dxa"/>
          </w:tcPr>
          <w:p w14:paraId="4F2421EB" w14:textId="77777777" w:rsidR="004B3F04" w:rsidRDefault="004B3F04" w:rsidP="000659BE">
            <w:pPr>
              <w:pStyle w:val="TableText"/>
            </w:pPr>
            <w:r>
              <w:t xml:space="preserve">MAY contain zero or more [0..*] participation (CONF:4499-35174) such that it </w:t>
            </w:r>
            <w:r>
              <w:br/>
              <w:t>Note: QDM Attribute: Recorder</w:t>
            </w:r>
          </w:p>
        </w:tc>
      </w:tr>
      <w:tr w:rsidR="004B3F04" w14:paraId="37B0D064" w14:textId="77777777" w:rsidTr="000659BE">
        <w:trPr>
          <w:jc w:val="center"/>
        </w:trPr>
        <w:tc>
          <w:tcPr>
            <w:tcW w:w="360" w:type="dxa"/>
          </w:tcPr>
          <w:p w14:paraId="0F66E14A" w14:textId="77777777" w:rsidR="004B3F04" w:rsidRDefault="004B3F04" w:rsidP="000659BE">
            <w:pPr>
              <w:pStyle w:val="TableText"/>
            </w:pPr>
            <w:r>
              <w:t>CONF #: 4499-35847 Modified</w:t>
            </w:r>
          </w:p>
        </w:tc>
        <w:tc>
          <w:tcPr>
            <w:tcW w:w="360" w:type="dxa"/>
          </w:tcPr>
          <w:p w14:paraId="78DD89E7" w14:textId="77777777" w:rsidR="004B3F04" w:rsidRDefault="004B3F04" w:rsidP="000659BE">
            <w:pPr>
              <w:pStyle w:val="TableText"/>
            </w:pPr>
            <w:r>
              <w:t xml:space="preserve">MAY contain zero or one [0..1] participation (CONF:4423-35847) such that it </w:t>
            </w:r>
            <w:r>
              <w:br/>
              <w:t>Note: QDM Attribute: Recorder</w:t>
            </w:r>
          </w:p>
        </w:tc>
        <w:tc>
          <w:tcPr>
            <w:tcW w:w="360" w:type="dxa"/>
          </w:tcPr>
          <w:p w14:paraId="660061B2" w14:textId="77777777" w:rsidR="004B3F04" w:rsidRDefault="004B3F04" w:rsidP="000659BE">
            <w:pPr>
              <w:pStyle w:val="TableText"/>
            </w:pPr>
            <w:r>
              <w:t xml:space="preserve">MAY contain zero or more [0..*] participation (CONF:4499-35847) such that it </w:t>
            </w:r>
            <w:r>
              <w:br/>
              <w:t>Note: QDM Attribute: Recorder</w:t>
            </w:r>
          </w:p>
        </w:tc>
      </w:tr>
    </w:tbl>
    <w:p w14:paraId="1537674B" w14:textId="77777777" w:rsidR="004B3F04" w:rsidRDefault="004B3F04" w:rsidP="004B3F04">
      <w:pPr>
        <w:pStyle w:val="BodyText"/>
      </w:pPr>
    </w:p>
    <w:p w14:paraId="09826F5B" w14:textId="77777777" w:rsidR="004B3F04" w:rsidRDefault="004B3F04" w:rsidP="004B3F04">
      <w:pPr>
        <w:pStyle w:val="Heading2nospace"/>
      </w:pPr>
      <w:bookmarkStart w:id="3915" w:name="_Toc64841972"/>
      <w:bookmarkStart w:id="3916" w:name="_Toc65482887"/>
      <w:r>
        <w:lastRenderedPageBreak/>
        <w:t>Immunization, Administered (V5)</w:t>
      </w:r>
      <w:bookmarkEnd w:id="3915"/>
      <w:bookmarkEnd w:id="3916"/>
    </w:p>
    <w:p w14:paraId="6BF6B7FE" w14:textId="77777777" w:rsidR="004B3F04" w:rsidRDefault="006C736C" w:rsidP="004B3F04">
      <w:pPr>
        <w:keepNext/>
      </w:pPr>
      <w:hyperlink w:anchor="E_Immunization_Administered_V5">
        <w:r w:rsidR="004B3F04">
          <w:rPr>
            <w:rStyle w:val="HyperlinkCourierBold"/>
          </w:rPr>
          <w:t>Immunization, Administered (V5) (urn:hl7ii:2.16.840.1.113883.10.20.28.4.112:2021-02-01)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E167E87" w14:textId="77777777" w:rsidTr="000659BE">
        <w:trPr>
          <w:cantSplit/>
          <w:tblHeader/>
          <w:jc w:val="center"/>
        </w:trPr>
        <w:tc>
          <w:tcPr>
            <w:tcW w:w="360" w:type="dxa"/>
            <w:shd w:val="clear" w:color="auto" w:fill="E6E6E6"/>
          </w:tcPr>
          <w:p w14:paraId="72FD857B" w14:textId="77777777" w:rsidR="004B3F04" w:rsidRDefault="004B3F04" w:rsidP="000659BE">
            <w:pPr>
              <w:pStyle w:val="TableHead"/>
            </w:pPr>
            <w:r>
              <w:t>Change</w:t>
            </w:r>
          </w:p>
        </w:tc>
        <w:tc>
          <w:tcPr>
            <w:tcW w:w="360" w:type="dxa"/>
            <w:shd w:val="clear" w:color="auto" w:fill="E6E6E6"/>
          </w:tcPr>
          <w:p w14:paraId="02F6A36B" w14:textId="77777777" w:rsidR="004B3F04" w:rsidRDefault="004B3F04" w:rsidP="000659BE">
            <w:pPr>
              <w:pStyle w:val="TableHead"/>
            </w:pPr>
            <w:r>
              <w:t>Old</w:t>
            </w:r>
          </w:p>
        </w:tc>
        <w:tc>
          <w:tcPr>
            <w:tcW w:w="360" w:type="dxa"/>
            <w:shd w:val="clear" w:color="auto" w:fill="E6E6E6"/>
          </w:tcPr>
          <w:p w14:paraId="4AE7EA5B" w14:textId="77777777" w:rsidR="004B3F04" w:rsidRDefault="004B3F04" w:rsidP="000659BE">
            <w:pPr>
              <w:pStyle w:val="TableHead"/>
            </w:pPr>
            <w:r>
              <w:t>New</w:t>
            </w:r>
          </w:p>
        </w:tc>
      </w:tr>
      <w:tr w:rsidR="004B3F04" w14:paraId="10E079AA" w14:textId="77777777" w:rsidTr="000659BE">
        <w:trPr>
          <w:jc w:val="center"/>
        </w:trPr>
        <w:tc>
          <w:tcPr>
            <w:tcW w:w="360" w:type="dxa"/>
          </w:tcPr>
          <w:p w14:paraId="0000C6E1" w14:textId="77777777" w:rsidR="004B3F04" w:rsidRDefault="004B3F04" w:rsidP="000659BE">
            <w:pPr>
              <w:pStyle w:val="TableText"/>
            </w:pPr>
            <w:r>
              <w:t>Status</w:t>
            </w:r>
          </w:p>
        </w:tc>
        <w:tc>
          <w:tcPr>
            <w:tcW w:w="360" w:type="dxa"/>
          </w:tcPr>
          <w:p w14:paraId="38DA644E" w14:textId="77777777" w:rsidR="004B3F04" w:rsidRDefault="004B3F04" w:rsidP="000659BE">
            <w:pPr>
              <w:pStyle w:val="TableText"/>
            </w:pPr>
            <w:r>
              <w:t>Published</w:t>
            </w:r>
          </w:p>
        </w:tc>
        <w:tc>
          <w:tcPr>
            <w:tcW w:w="360" w:type="dxa"/>
          </w:tcPr>
          <w:p w14:paraId="2D46D184" w14:textId="77777777" w:rsidR="004B3F04" w:rsidRDefault="004B3F04" w:rsidP="000659BE">
            <w:pPr>
              <w:pStyle w:val="TableText"/>
            </w:pPr>
            <w:r>
              <w:t>Draft</w:t>
            </w:r>
          </w:p>
        </w:tc>
      </w:tr>
      <w:tr w:rsidR="004B3F04" w14:paraId="3ACF515F" w14:textId="77777777" w:rsidTr="000659BE">
        <w:trPr>
          <w:jc w:val="center"/>
        </w:trPr>
        <w:tc>
          <w:tcPr>
            <w:tcW w:w="360" w:type="dxa"/>
          </w:tcPr>
          <w:p w14:paraId="0EA837E4" w14:textId="77777777" w:rsidR="004B3F04" w:rsidRDefault="004B3F04" w:rsidP="000659BE">
            <w:pPr>
              <w:pStyle w:val="TableText"/>
            </w:pPr>
            <w:r>
              <w:t>Name</w:t>
            </w:r>
          </w:p>
        </w:tc>
        <w:tc>
          <w:tcPr>
            <w:tcW w:w="360" w:type="dxa"/>
          </w:tcPr>
          <w:p w14:paraId="6674E417" w14:textId="77777777" w:rsidR="004B3F04" w:rsidRDefault="004B3F04" w:rsidP="000659BE">
            <w:pPr>
              <w:pStyle w:val="TableText"/>
            </w:pPr>
            <w:r>
              <w:t>Immunization, Administered (V4)</w:t>
            </w:r>
          </w:p>
        </w:tc>
        <w:tc>
          <w:tcPr>
            <w:tcW w:w="360" w:type="dxa"/>
          </w:tcPr>
          <w:p w14:paraId="2D5F4463" w14:textId="77777777" w:rsidR="004B3F04" w:rsidRDefault="004B3F04" w:rsidP="000659BE">
            <w:pPr>
              <w:pStyle w:val="TableText"/>
            </w:pPr>
            <w:r>
              <w:t>Immunization, Administered (V5)</w:t>
            </w:r>
          </w:p>
        </w:tc>
      </w:tr>
      <w:tr w:rsidR="004B3F04" w14:paraId="66FDB71A" w14:textId="77777777" w:rsidTr="000659BE">
        <w:trPr>
          <w:jc w:val="center"/>
        </w:trPr>
        <w:tc>
          <w:tcPr>
            <w:tcW w:w="360" w:type="dxa"/>
          </w:tcPr>
          <w:p w14:paraId="3E718753" w14:textId="77777777" w:rsidR="004B3F04" w:rsidRDefault="004B3F04" w:rsidP="000659BE">
            <w:pPr>
              <w:pStyle w:val="TableText"/>
            </w:pPr>
            <w:r>
              <w:t>Oid</w:t>
            </w:r>
          </w:p>
        </w:tc>
        <w:tc>
          <w:tcPr>
            <w:tcW w:w="360" w:type="dxa"/>
          </w:tcPr>
          <w:p w14:paraId="24613E84" w14:textId="77777777" w:rsidR="004B3F04" w:rsidRDefault="004B3F04" w:rsidP="000659BE">
            <w:pPr>
              <w:pStyle w:val="TableText"/>
            </w:pPr>
            <w:r>
              <w:t>urn:hl7ii:2.16.840.1.113883.10.20.28.4.112:2019-05-01</w:t>
            </w:r>
          </w:p>
        </w:tc>
        <w:tc>
          <w:tcPr>
            <w:tcW w:w="360" w:type="dxa"/>
          </w:tcPr>
          <w:p w14:paraId="41A80CBE" w14:textId="77777777" w:rsidR="004B3F04" w:rsidRDefault="004B3F04" w:rsidP="000659BE">
            <w:pPr>
              <w:pStyle w:val="TableText"/>
            </w:pPr>
            <w:r>
              <w:t>urn:hl7ii:2.16.840.1.113883.10.20.28.4.112:2021-02-01</w:t>
            </w:r>
          </w:p>
        </w:tc>
      </w:tr>
      <w:tr w:rsidR="004B3F04" w14:paraId="220786B7" w14:textId="77777777" w:rsidTr="000659BE">
        <w:trPr>
          <w:jc w:val="center"/>
        </w:trPr>
        <w:tc>
          <w:tcPr>
            <w:tcW w:w="360" w:type="dxa"/>
          </w:tcPr>
          <w:p w14:paraId="2E6657BC" w14:textId="77777777" w:rsidR="004B3F04" w:rsidRDefault="004B3F04" w:rsidP="000659BE">
            <w:pPr>
              <w:pStyle w:val="TableText"/>
            </w:pPr>
            <w:r>
              <w:t>CONF #: 4499-36139 Added</w:t>
            </w:r>
          </w:p>
        </w:tc>
        <w:tc>
          <w:tcPr>
            <w:tcW w:w="360" w:type="dxa"/>
          </w:tcPr>
          <w:p w14:paraId="2740815E" w14:textId="77777777" w:rsidR="004B3F04" w:rsidRDefault="004B3F04" w:rsidP="000659BE">
            <w:pPr>
              <w:pStyle w:val="TableText"/>
            </w:pPr>
          </w:p>
        </w:tc>
        <w:tc>
          <w:tcPr>
            <w:tcW w:w="360" w:type="dxa"/>
          </w:tcPr>
          <w:p w14:paraId="70AFC438" w14:textId="77777777" w:rsidR="004B3F04" w:rsidRDefault="004B3F04" w:rsidP="000659BE">
            <w:pPr>
              <w:pStyle w:val="TableText"/>
            </w:pPr>
            <w:r>
              <w:t>SHALL contain exactly one [1..1] role (CONF:4499-36139).</w:t>
            </w:r>
          </w:p>
        </w:tc>
      </w:tr>
      <w:tr w:rsidR="004B3F04" w14:paraId="482C4360" w14:textId="77777777" w:rsidTr="000659BE">
        <w:trPr>
          <w:jc w:val="center"/>
        </w:trPr>
        <w:tc>
          <w:tcPr>
            <w:tcW w:w="360" w:type="dxa"/>
          </w:tcPr>
          <w:p w14:paraId="15C7E363" w14:textId="77777777" w:rsidR="004B3F04" w:rsidRDefault="004B3F04" w:rsidP="000659BE">
            <w:pPr>
              <w:pStyle w:val="TableText"/>
            </w:pPr>
            <w:r>
              <w:t>CONF #: 4499-36140 Added</w:t>
            </w:r>
          </w:p>
        </w:tc>
        <w:tc>
          <w:tcPr>
            <w:tcW w:w="360" w:type="dxa"/>
          </w:tcPr>
          <w:p w14:paraId="306B1CB1" w14:textId="77777777" w:rsidR="004B3F04" w:rsidRDefault="004B3F04" w:rsidP="000659BE">
            <w:pPr>
              <w:pStyle w:val="TableText"/>
            </w:pPr>
          </w:p>
        </w:tc>
        <w:tc>
          <w:tcPr>
            <w:tcW w:w="360" w:type="dxa"/>
          </w:tcPr>
          <w:p w14:paraId="18386FF8" w14:textId="77777777" w:rsidR="004B3F04" w:rsidRDefault="004B3F04" w:rsidP="000659BE">
            <w:pPr>
              <w:pStyle w:val="TableText"/>
            </w:pPr>
            <w:r>
              <w:t>SHALL contain exactly one [1..1] role (CONF:4499-36140).</w:t>
            </w:r>
          </w:p>
        </w:tc>
      </w:tr>
      <w:tr w:rsidR="004B3F04" w14:paraId="5EE5DD82" w14:textId="77777777" w:rsidTr="000659BE">
        <w:trPr>
          <w:jc w:val="center"/>
        </w:trPr>
        <w:tc>
          <w:tcPr>
            <w:tcW w:w="360" w:type="dxa"/>
          </w:tcPr>
          <w:p w14:paraId="6521A240" w14:textId="77777777" w:rsidR="004B3F04" w:rsidRDefault="004B3F04" w:rsidP="000659BE">
            <w:pPr>
              <w:pStyle w:val="TableText"/>
            </w:pPr>
            <w:r>
              <w:t>CONF #: 4499-36141 Added</w:t>
            </w:r>
          </w:p>
        </w:tc>
        <w:tc>
          <w:tcPr>
            <w:tcW w:w="360" w:type="dxa"/>
          </w:tcPr>
          <w:p w14:paraId="565A4C10" w14:textId="77777777" w:rsidR="004B3F04" w:rsidRDefault="004B3F04" w:rsidP="000659BE">
            <w:pPr>
              <w:pStyle w:val="TableText"/>
            </w:pPr>
          </w:p>
        </w:tc>
        <w:tc>
          <w:tcPr>
            <w:tcW w:w="360" w:type="dxa"/>
          </w:tcPr>
          <w:p w14:paraId="6124E158" w14:textId="77777777" w:rsidR="004B3F04" w:rsidRDefault="004B3F04" w:rsidP="000659BE">
            <w:pPr>
              <w:pStyle w:val="TableText"/>
            </w:pPr>
            <w:r>
              <w:t>SHALL contain exactly one [1..1] role (CONF:4499-36141).</w:t>
            </w:r>
          </w:p>
        </w:tc>
      </w:tr>
      <w:tr w:rsidR="004B3F04" w14:paraId="0EA7CF81" w14:textId="77777777" w:rsidTr="000659BE">
        <w:trPr>
          <w:jc w:val="center"/>
        </w:trPr>
        <w:tc>
          <w:tcPr>
            <w:tcW w:w="360" w:type="dxa"/>
          </w:tcPr>
          <w:p w14:paraId="336FBDB0" w14:textId="77777777" w:rsidR="004B3F04" w:rsidRDefault="004B3F04" w:rsidP="000659BE">
            <w:pPr>
              <w:pStyle w:val="TableText"/>
            </w:pPr>
            <w:r>
              <w:t>CONF #: 4499-36142 Added</w:t>
            </w:r>
          </w:p>
        </w:tc>
        <w:tc>
          <w:tcPr>
            <w:tcW w:w="360" w:type="dxa"/>
          </w:tcPr>
          <w:p w14:paraId="60CCCD45" w14:textId="77777777" w:rsidR="004B3F04" w:rsidRDefault="004B3F04" w:rsidP="000659BE">
            <w:pPr>
              <w:pStyle w:val="TableText"/>
            </w:pPr>
          </w:p>
        </w:tc>
        <w:tc>
          <w:tcPr>
            <w:tcW w:w="360" w:type="dxa"/>
          </w:tcPr>
          <w:p w14:paraId="2BEBC315" w14:textId="77777777" w:rsidR="004B3F04" w:rsidRDefault="004B3F04" w:rsidP="000659BE">
            <w:pPr>
              <w:pStyle w:val="TableText"/>
            </w:pPr>
            <w:r>
              <w:t>SHALL contain exactly one [1..1] patient (CONF:4499-36142).</w:t>
            </w:r>
          </w:p>
        </w:tc>
      </w:tr>
      <w:tr w:rsidR="004B3F04" w14:paraId="0136715B" w14:textId="77777777" w:rsidTr="000659BE">
        <w:trPr>
          <w:jc w:val="center"/>
        </w:trPr>
        <w:tc>
          <w:tcPr>
            <w:tcW w:w="360" w:type="dxa"/>
          </w:tcPr>
          <w:p w14:paraId="56D0374B" w14:textId="77777777" w:rsidR="004B3F04" w:rsidRDefault="004B3F04" w:rsidP="000659BE">
            <w:pPr>
              <w:pStyle w:val="TableText"/>
            </w:pPr>
            <w:r>
              <w:t>CONF #: 4423-35180 Removed</w:t>
            </w:r>
          </w:p>
        </w:tc>
        <w:tc>
          <w:tcPr>
            <w:tcW w:w="360" w:type="dxa"/>
          </w:tcPr>
          <w:p w14:paraId="0CE61144" w14:textId="77777777" w:rsidR="004B3F04" w:rsidRDefault="004B3F04" w:rsidP="000659BE">
            <w:pPr>
              <w:pStyle w:val="TableText"/>
            </w:pPr>
            <w:r>
              <w:t>SHALL contain exactly one [1..1] role (CONF:4423-35180).</w:t>
            </w:r>
          </w:p>
        </w:tc>
        <w:tc>
          <w:tcPr>
            <w:tcW w:w="360" w:type="dxa"/>
          </w:tcPr>
          <w:p w14:paraId="71310915" w14:textId="77777777" w:rsidR="004B3F04" w:rsidRDefault="004B3F04" w:rsidP="000659BE">
            <w:pPr>
              <w:pStyle w:val="TableText"/>
            </w:pPr>
          </w:p>
        </w:tc>
      </w:tr>
      <w:tr w:rsidR="004B3F04" w14:paraId="08D8474A" w14:textId="77777777" w:rsidTr="000659BE">
        <w:trPr>
          <w:jc w:val="center"/>
        </w:trPr>
        <w:tc>
          <w:tcPr>
            <w:tcW w:w="360" w:type="dxa"/>
          </w:tcPr>
          <w:p w14:paraId="20A753F4" w14:textId="77777777" w:rsidR="004B3F04" w:rsidRDefault="004B3F04" w:rsidP="000659BE">
            <w:pPr>
              <w:pStyle w:val="TableText"/>
            </w:pPr>
            <w:r>
              <w:t>CONF #: 4423-35182 Removed</w:t>
            </w:r>
          </w:p>
        </w:tc>
        <w:tc>
          <w:tcPr>
            <w:tcW w:w="360" w:type="dxa"/>
          </w:tcPr>
          <w:p w14:paraId="4E4C6B57" w14:textId="77777777" w:rsidR="004B3F04" w:rsidRDefault="004B3F04" w:rsidP="000659BE">
            <w:pPr>
              <w:pStyle w:val="TableText"/>
            </w:pPr>
            <w:r>
              <w:t>SHALL contain exactly one [1..1] role (CONF:4423-35182).</w:t>
            </w:r>
          </w:p>
        </w:tc>
        <w:tc>
          <w:tcPr>
            <w:tcW w:w="360" w:type="dxa"/>
          </w:tcPr>
          <w:p w14:paraId="64BEDAAF" w14:textId="77777777" w:rsidR="004B3F04" w:rsidRDefault="004B3F04" w:rsidP="000659BE">
            <w:pPr>
              <w:pStyle w:val="TableText"/>
            </w:pPr>
          </w:p>
        </w:tc>
      </w:tr>
      <w:tr w:rsidR="004B3F04" w14:paraId="54CD6834" w14:textId="77777777" w:rsidTr="000659BE">
        <w:trPr>
          <w:jc w:val="center"/>
        </w:trPr>
        <w:tc>
          <w:tcPr>
            <w:tcW w:w="360" w:type="dxa"/>
          </w:tcPr>
          <w:p w14:paraId="6C33A1F2" w14:textId="77777777" w:rsidR="004B3F04" w:rsidRDefault="004B3F04" w:rsidP="000659BE">
            <w:pPr>
              <w:pStyle w:val="TableText"/>
            </w:pPr>
            <w:r>
              <w:t>CONF #: 4423-35187 Removed</w:t>
            </w:r>
          </w:p>
        </w:tc>
        <w:tc>
          <w:tcPr>
            <w:tcW w:w="360" w:type="dxa"/>
          </w:tcPr>
          <w:p w14:paraId="13D8A65F" w14:textId="77777777" w:rsidR="004B3F04" w:rsidRDefault="004B3F04" w:rsidP="000659BE">
            <w:pPr>
              <w:pStyle w:val="TableText"/>
            </w:pPr>
            <w:r>
              <w:t>SHALL contain exactly one [1..1] patient (CONF:4423-35187).</w:t>
            </w:r>
          </w:p>
        </w:tc>
        <w:tc>
          <w:tcPr>
            <w:tcW w:w="360" w:type="dxa"/>
          </w:tcPr>
          <w:p w14:paraId="79733BE3" w14:textId="77777777" w:rsidR="004B3F04" w:rsidRDefault="004B3F04" w:rsidP="000659BE">
            <w:pPr>
              <w:pStyle w:val="TableText"/>
            </w:pPr>
          </w:p>
        </w:tc>
      </w:tr>
      <w:tr w:rsidR="004B3F04" w14:paraId="68F17340" w14:textId="77777777" w:rsidTr="000659BE">
        <w:trPr>
          <w:jc w:val="center"/>
        </w:trPr>
        <w:tc>
          <w:tcPr>
            <w:tcW w:w="360" w:type="dxa"/>
          </w:tcPr>
          <w:p w14:paraId="67236CBA" w14:textId="77777777" w:rsidR="004B3F04" w:rsidRDefault="004B3F04" w:rsidP="000659BE">
            <w:pPr>
              <w:pStyle w:val="TableText"/>
            </w:pPr>
            <w:r>
              <w:t>CONF #: 4423-35851 Removed</w:t>
            </w:r>
          </w:p>
        </w:tc>
        <w:tc>
          <w:tcPr>
            <w:tcW w:w="360" w:type="dxa"/>
          </w:tcPr>
          <w:p w14:paraId="550F139B" w14:textId="77777777" w:rsidR="004B3F04" w:rsidRDefault="004B3F04" w:rsidP="000659BE">
            <w:pPr>
              <w:pStyle w:val="TableText"/>
            </w:pPr>
            <w:r>
              <w:t>SHALL contain exactly one [1..1] role (CONF:4423-35851).</w:t>
            </w:r>
          </w:p>
        </w:tc>
        <w:tc>
          <w:tcPr>
            <w:tcW w:w="360" w:type="dxa"/>
          </w:tcPr>
          <w:p w14:paraId="3E6FFAB3" w14:textId="77777777" w:rsidR="004B3F04" w:rsidRDefault="004B3F04" w:rsidP="000659BE">
            <w:pPr>
              <w:pStyle w:val="TableText"/>
            </w:pPr>
          </w:p>
        </w:tc>
      </w:tr>
      <w:tr w:rsidR="004B3F04" w14:paraId="0EE5CDC0" w14:textId="77777777" w:rsidTr="000659BE">
        <w:trPr>
          <w:jc w:val="center"/>
        </w:trPr>
        <w:tc>
          <w:tcPr>
            <w:tcW w:w="360" w:type="dxa"/>
          </w:tcPr>
          <w:p w14:paraId="11DF505E" w14:textId="77777777" w:rsidR="004B3F04" w:rsidRDefault="004B3F04" w:rsidP="000659BE">
            <w:pPr>
              <w:pStyle w:val="TableText"/>
            </w:pPr>
            <w:r>
              <w:t>CONF #: 4499-34384 Modified</w:t>
            </w:r>
          </w:p>
        </w:tc>
        <w:tc>
          <w:tcPr>
            <w:tcW w:w="360" w:type="dxa"/>
          </w:tcPr>
          <w:p w14:paraId="3F1AF220" w14:textId="77777777" w:rsidR="004B3F04" w:rsidRDefault="004B3F04" w:rsidP="000659BE">
            <w:pPr>
              <w:pStyle w:val="TableText"/>
            </w:pPr>
            <w:r>
              <w:t>SHALL contain exactly one [1..1] @extension="2019-05-01" (CONF:4423-34384).</w:t>
            </w:r>
          </w:p>
        </w:tc>
        <w:tc>
          <w:tcPr>
            <w:tcW w:w="360" w:type="dxa"/>
          </w:tcPr>
          <w:p w14:paraId="07C79683" w14:textId="77777777" w:rsidR="004B3F04" w:rsidRDefault="004B3F04" w:rsidP="000659BE">
            <w:pPr>
              <w:pStyle w:val="TableText"/>
            </w:pPr>
            <w:r>
              <w:t>SHALL contain exactly one [1..1] @extension="2021-02-01" (CONF:4499-34384).</w:t>
            </w:r>
          </w:p>
        </w:tc>
      </w:tr>
      <w:tr w:rsidR="004B3F04" w14:paraId="6DE5BB73" w14:textId="77777777" w:rsidTr="000659BE">
        <w:trPr>
          <w:jc w:val="center"/>
        </w:trPr>
        <w:tc>
          <w:tcPr>
            <w:tcW w:w="360" w:type="dxa"/>
          </w:tcPr>
          <w:p w14:paraId="2112EE08" w14:textId="77777777" w:rsidR="004B3F04" w:rsidRDefault="004B3F04" w:rsidP="000659BE">
            <w:pPr>
              <w:pStyle w:val="TableText"/>
            </w:pPr>
            <w:r>
              <w:t>CONF #: 4499-35179 Modified</w:t>
            </w:r>
          </w:p>
        </w:tc>
        <w:tc>
          <w:tcPr>
            <w:tcW w:w="360" w:type="dxa"/>
          </w:tcPr>
          <w:p w14:paraId="6E4273FB" w14:textId="77777777" w:rsidR="004B3F04" w:rsidRDefault="004B3F04" w:rsidP="000659BE">
            <w:pPr>
              <w:pStyle w:val="TableText"/>
            </w:pPr>
            <w:r>
              <w:t xml:space="preserve">MAY contain zero or one [0..1] participation (CONF:4423-35179) such that it </w:t>
            </w:r>
            <w:r>
              <w:br/>
              <w:t>Note: QDM Attribute: Practitioner</w:t>
            </w:r>
          </w:p>
        </w:tc>
        <w:tc>
          <w:tcPr>
            <w:tcW w:w="360" w:type="dxa"/>
          </w:tcPr>
          <w:p w14:paraId="0668648A" w14:textId="77777777" w:rsidR="004B3F04" w:rsidRDefault="004B3F04" w:rsidP="000659BE">
            <w:pPr>
              <w:pStyle w:val="TableText"/>
            </w:pPr>
            <w:r>
              <w:t xml:space="preserve">MAY contain zero or more [0..*] participation (CONF:4499-35179) such that it </w:t>
            </w:r>
            <w:r>
              <w:br/>
              <w:t>Note: QDM Attribute: Practitioner</w:t>
            </w:r>
          </w:p>
        </w:tc>
      </w:tr>
      <w:tr w:rsidR="004B3F04" w14:paraId="6B70F5D6" w14:textId="77777777" w:rsidTr="000659BE">
        <w:trPr>
          <w:jc w:val="center"/>
        </w:trPr>
        <w:tc>
          <w:tcPr>
            <w:tcW w:w="360" w:type="dxa"/>
          </w:tcPr>
          <w:p w14:paraId="21552942" w14:textId="77777777" w:rsidR="004B3F04" w:rsidRDefault="004B3F04" w:rsidP="000659BE">
            <w:pPr>
              <w:pStyle w:val="TableText"/>
            </w:pPr>
            <w:r>
              <w:t>CONF #: 4499-35181 Modified</w:t>
            </w:r>
          </w:p>
        </w:tc>
        <w:tc>
          <w:tcPr>
            <w:tcW w:w="360" w:type="dxa"/>
          </w:tcPr>
          <w:p w14:paraId="5B1C93D4" w14:textId="77777777" w:rsidR="004B3F04" w:rsidRDefault="004B3F04" w:rsidP="000659BE">
            <w:pPr>
              <w:pStyle w:val="TableText"/>
            </w:pPr>
            <w:r>
              <w:t xml:space="preserve">MAY contain zero or one [0..1] participation (CONF:4423-35181) such that it </w:t>
            </w:r>
            <w:r>
              <w:br/>
              <w:t>Note: QDM Attribute: Practitioner</w:t>
            </w:r>
          </w:p>
        </w:tc>
        <w:tc>
          <w:tcPr>
            <w:tcW w:w="360" w:type="dxa"/>
          </w:tcPr>
          <w:p w14:paraId="72601776" w14:textId="77777777" w:rsidR="004B3F04" w:rsidRDefault="004B3F04" w:rsidP="000659BE">
            <w:pPr>
              <w:pStyle w:val="TableText"/>
            </w:pPr>
            <w:r>
              <w:t xml:space="preserve">MAY contain zero or more [0..*] participation (CONF:4499-35181) such that it </w:t>
            </w:r>
            <w:r>
              <w:br/>
              <w:t>Note: QDM Attribute: Practitioner</w:t>
            </w:r>
          </w:p>
        </w:tc>
      </w:tr>
      <w:tr w:rsidR="004B3F04" w14:paraId="41DA59DC" w14:textId="77777777" w:rsidTr="000659BE">
        <w:trPr>
          <w:jc w:val="center"/>
        </w:trPr>
        <w:tc>
          <w:tcPr>
            <w:tcW w:w="360" w:type="dxa"/>
          </w:tcPr>
          <w:p w14:paraId="67940934" w14:textId="77777777" w:rsidR="004B3F04" w:rsidRDefault="004B3F04" w:rsidP="000659BE">
            <w:pPr>
              <w:pStyle w:val="TableText"/>
            </w:pPr>
            <w:r>
              <w:t>CONF #: 4499-35850 Modified</w:t>
            </w:r>
          </w:p>
        </w:tc>
        <w:tc>
          <w:tcPr>
            <w:tcW w:w="360" w:type="dxa"/>
          </w:tcPr>
          <w:p w14:paraId="3531F079" w14:textId="77777777" w:rsidR="004B3F04" w:rsidRDefault="004B3F04" w:rsidP="000659BE">
            <w:pPr>
              <w:pStyle w:val="TableText"/>
            </w:pPr>
            <w:r>
              <w:t xml:space="preserve">MAY contain zero or one [0..1] participation (CONF:4423-35850) such that it </w:t>
            </w:r>
            <w:r>
              <w:br/>
              <w:t>Note: QDM Attribute: Practitioner</w:t>
            </w:r>
          </w:p>
        </w:tc>
        <w:tc>
          <w:tcPr>
            <w:tcW w:w="360" w:type="dxa"/>
          </w:tcPr>
          <w:p w14:paraId="57E330F7" w14:textId="77777777" w:rsidR="004B3F04" w:rsidRDefault="004B3F04" w:rsidP="000659BE">
            <w:pPr>
              <w:pStyle w:val="TableText"/>
            </w:pPr>
            <w:r>
              <w:t xml:space="preserve">MAY contain zero or more [0..*] participation (CONF:4499-35850) such that it </w:t>
            </w:r>
            <w:r>
              <w:br/>
              <w:t>Note: QDM Attribute: Practitioner</w:t>
            </w:r>
          </w:p>
        </w:tc>
      </w:tr>
    </w:tbl>
    <w:p w14:paraId="70B61680" w14:textId="77777777" w:rsidR="004B3F04" w:rsidRDefault="004B3F04" w:rsidP="004B3F04">
      <w:pPr>
        <w:pStyle w:val="BodyText"/>
      </w:pPr>
    </w:p>
    <w:p w14:paraId="148A1494" w14:textId="77777777" w:rsidR="004B3F04" w:rsidRDefault="004B3F04" w:rsidP="004B3F04">
      <w:pPr>
        <w:pStyle w:val="Heading2nospace"/>
      </w:pPr>
      <w:bookmarkStart w:id="3917" w:name="_Toc64841973"/>
      <w:bookmarkStart w:id="3918" w:name="_Toc65482888"/>
      <w:r>
        <w:lastRenderedPageBreak/>
        <w:t>Immunization, Order (V4)</w:t>
      </w:r>
      <w:bookmarkEnd w:id="3917"/>
      <w:bookmarkEnd w:id="3918"/>
    </w:p>
    <w:p w14:paraId="104430C9" w14:textId="77777777" w:rsidR="004B3F04" w:rsidRDefault="006C736C" w:rsidP="004B3F04">
      <w:pPr>
        <w:keepNext/>
      </w:pPr>
      <w:hyperlink w:anchor="E_Immunization_Order_V4">
        <w:r w:rsidR="004B3F04">
          <w:rPr>
            <w:rStyle w:val="HyperlinkCourierBold"/>
          </w:rPr>
          <w:t>Immunization, Order (V4) (urn:hl7ii:2.16.840.1.113883.10.20.28.4.113:2021-02-01)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743723" w14:textId="77777777" w:rsidTr="000659BE">
        <w:trPr>
          <w:cantSplit/>
          <w:tblHeader/>
          <w:jc w:val="center"/>
        </w:trPr>
        <w:tc>
          <w:tcPr>
            <w:tcW w:w="360" w:type="dxa"/>
            <w:shd w:val="clear" w:color="auto" w:fill="E6E6E6"/>
          </w:tcPr>
          <w:p w14:paraId="23103948" w14:textId="77777777" w:rsidR="004B3F04" w:rsidRDefault="004B3F04" w:rsidP="000659BE">
            <w:pPr>
              <w:pStyle w:val="TableHead"/>
            </w:pPr>
            <w:r>
              <w:t>Change</w:t>
            </w:r>
          </w:p>
        </w:tc>
        <w:tc>
          <w:tcPr>
            <w:tcW w:w="360" w:type="dxa"/>
            <w:shd w:val="clear" w:color="auto" w:fill="E6E6E6"/>
          </w:tcPr>
          <w:p w14:paraId="407243B7" w14:textId="77777777" w:rsidR="004B3F04" w:rsidRDefault="004B3F04" w:rsidP="000659BE">
            <w:pPr>
              <w:pStyle w:val="TableHead"/>
            </w:pPr>
            <w:r>
              <w:t>Old</w:t>
            </w:r>
          </w:p>
        </w:tc>
        <w:tc>
          <w:tcPr>
            <w:tcW w:w="360" w:type="dxa"/>
            <w:shd w:val="clear" w:color="auto" w:fill="E6E6E6"/>
          </w:tcPr>
          <w:p w14:paraId="7A9CA509" w14:textId="77777777" w:rsidR="004B3F04" w:rsidRDefault="004B3F04" w:rsidP="000659BE">
            <w:pPr>
              <w:pStyle w:val="TableHead"/>
            </w:pPr>
            <w:r>
              <w:t>New</w:t>
            </w:r>
          </w:p>
        </w:tc>
      </w:tr>
      <w:tr w:rsidR="004B3F04" w14:paraId="480F0D8F" w14:textId="77777777" w:rsidTr="000659BE">
        <w:trPr>
          <w:jc w:val="center"/>
        </w:trPr>
        <w:tc>
          <w:tcPr>
            <w:tcW w:w="360" w:type="dxa"/>
          </w:tcPr>
          <w:p w14:paraId="13743713" w14:textId="77777777" w:rsidR="004B3F04" w:rsidRDefault="004B3F04" w:rsidP="000659BE">
            <w:pPr>
              <w:pStyle w:val="TableText"/>
            </w:pPr>
            <w:r>
              <w:t>Status</w:t>
            </w:r>
          </w:p>
        </w:tc>
        <w:tc>
          <w:tcPr>
            <w:tcW w:w="360" w:type="dxa"/>
          </w:tcPr>
          <w:p w14:paraId="6C7182F4" w14:textId="77777777" w:rsidR="004B3F04" w:rsidRDefault="004B3F04" w:rsidP="000659BE">
            <w:pPr>
              <w:pStyle w:val="TableText"/>
            </w:pPr>
            <w:r>
              <w:t>Published</w:t>
            </w:r>
          </w:p>
        </w:tc>
        <w:tc>
          <w:tcPr>
            <w:tcW w:w="360" w:type="dxa"/>
          </w:tcPr>
          <w:p w14:paraId="59B9CD8A" w14:textId="77777777" w:rsidR="004B3F04" w:rsidRDefault="004B3F04" w:rsidP="000659BE">
            <w:pPr>
              <w:pStyle w:val="TableText"/>
            </w:pPr>
            <w:r>
              <w:t>Draft</w:t>
            </w:r>
          </w:p>
        </w:tc>
      </w:tr>
      <w:tr w:rsidR="004B3F04" w14:paraId="4B259EF9" w14:textId="77777777" w:rsidTr="000659BE">
        <w:trPr>
          <w:jc w:val="center"/>
        </w:trPr>
        <w:tc>
          <w:tcPr>
            <w:tcW w:w="360" w:type="dxa"/>
          </w:tcPr>
          <w:p w14:paraId="04880C68" w14:textId="77777777" w:rsidR="004B3F04" w:rsidRDefault="004B3F04" w:rsidP="000659BE">
            <w:pPr>
              <w:pStyle w:val="TableText"/>
            </w:pPr>
            <w:r>
              <w:t>Name</w:t>
            </w:r>
          </w:p>
        </w:tc>
        <w:tc>
          <w:tcPr>
            <w:tcW w:w="360" w:type="dxa"/>
          </w:tcPr>
          <w:p w14:paraId="7250A302" w14:textId="77777777" w:rsidR="004B3F04" w:rsidRDefault="004B3F04" w:rsidP="000659BE">
            <w:pPr>
              <w:pStyle w:val="TableText"/>
            </w:pPr>
            <w:r>
              <w:t>Immunization, Order (V3)</w:t>
            </w:r>
          </w:p>
        </w:tc>
        <w:tc>
          <w:tcPr>
            <w:tcW w:w="360" w:type="dxa"/>
          </w:tcPr>
          <w:p w14:paraId="1A8A6A88" w14:textId="77777777" w:rsidR="004B3F04" w:rsidRDefault="004B3F04" w:rsidP="000659BE">
            <w:pPr>
              <w:pStyle w:val="TableText"/>
            </w:pPr>
            <w:r>
              <w:t>Immunization, Order (V4)</w:t>
            </w:r>
          </w:p>
        </w:tc>
      </w:tr>
      <w:tr w:rsidR="004B3F04" w14:paraId="62D726ED" w14:textId="77777777" w:rsidTr="000659BE">
        <w:trPr>
          <w:jc w:val="center"/>
        </w:trPr>
        <w:tc>
          <w:tcPr>
            <w:tcW w:w="360" w:type="dxa"/>
          </w:tcPr>
          <w:p w14:paraId="7D509FCE" w14:textId="77777777" w:rsidR="004B3F04" w:rsidRDefault="004B3F04" w:rsidP="000659BE">
            <w:pPr>
              <w:pStyle w:val="TableText"/>
            </w:pPr>
            <w:r>
              <w:t>Oid</w:t>
            </w:r>
          </w:p>
        </w:tc>
        <w:tc>
          <w:tcPr>
            <w:tcW w:w="360" w:type="dxa"/>
          </w:tcPr>
          <w:p w14:paraId="190F8A83" w14:textId="77777777" w:rsidR="004B3F04" w:rsidRDefault="004B3F04" w:rsidP="000659BE">
            <w:pPr>
              <w:pStyle w:val="TableText"/>
            </w:pPr>
            <w:r>
              <w:t>urn:hl7ii:2.16.840.1.113883.10.20.28.4.113:2019-05-01</w:t>
            </w:r>
          </w:p>
        </w:tc>
        <w:tc>
          <w:tcPr>
            <w:tcW w:w="360" w:type="dxa"/>
          </w:tcPr>
          <w:p w14:paraId="044193FE" w14:textId="77777777" w:rsidR="004B3F04" w:rsidRDefault="004B3F04" w:rsidP="000659BE">
            <w:pPr>
              <w:pStyle w:val="TableText"/>
            </w:pPr>
            <w:r>
              <w:t>urn:hl7ii:2.16.840.1.113883.10.20.28.4.113:2021-02-01</w:t>
            </w:r>
          </w:p>
        </w:tc>
      </w:tr>
      <w:tr w:rsidR="004B3F04" w14:paraId="4A2C4D72" w14:textId="77777777" w:rsidTr="000659BE">
        <w:trPr>
          <w:jc w:val="center"/>
        </w:trPr>
        <w:tc>
          <w:tcPr>
            <w:tcW w:w="360" w:type="dxa"/>
          </w:tcPr>
          <w:p w14:paraId="72FD4004" w14:textId="77777777" w:rsidR="004B3F04" w:rsidRDefault="004B3F04" w:rsidP="000659BE">
            <w:pPr>
              <w:pStyle w:val="TableText"/>
            </w:pPr>
            <w:r>
              <w:t>CONF #: 4499-36143 Added</w:t>
            </w:r>
          </w:p>
        </w:tc>
        <w:tc>
          <w:tcPr>
            <w:tcW w:w="360" w:type="dxa"/>
          </w:tcPr>
          <w:p w14:paraId="788DC532" w14:textId="77777777" w:rsidR="004B3F04" w:rsidRDefault="004B3F04" w:rsidP="000659BE">
            <w:pPr>
              <w:pStyle w:val="TableText"/>
            </w:pPr>
          </w:p>
        </w:tc>
        <w:tc>
          <w:tcPr>
            <w:tcW w:w="360" w:type="dxa"/>
          </w:tcPr>
          <w:p w14:paraId="71D31728" w14:textId="77777777" w:rsidR="004B3F04" w:rsidRDefault="004B3F04" w:rsidP="000659BE">
            <w:pPr>
              <w:pStyle w:val="TableText"/>
            </w:pPr>
            <w:r>
              <w:t>SHALL contain exactly one [1..1] role (CONF:4499-36143).</w:t>
            </w:r>
          </w:p>
        </w:tc>
      </w:tr>
      <w:tr w:rsidR="004B3F04" w14:paraId="00668CE0" w14:textId="77777777" w:rsidTr="000659BE">
        <w:trPr>
          <w:jc w:val="center"/>
        </w:trPr>
        <w:tc>
          <w:tcPr>
            <w:tcW w:w="360" w:type="dxa"/>
          </w:tcPr>
          <w:p w14:paraId="20A3E841" w14:textId="77777777" w:rsidR="004B3F04" w:rsidRDefault="004B3F04" w:rsidP="000659BE">
            <w:pPr>
              <w:pStyle w:val="TableText"/>
            </w:pPr>
            <w:r>
              <w:t>CONF #: 4499-36144 Added</w:t>
            </w:r>
          </w:p>
        </w:tc>
        <w:tc>
          <w:tcPr>
            <w:tcW w:w="360" w:type="dxa"/>
          </w:tcPr>
          <w:p w14:paraId="4B11D749" w14:textId="77777777" w:rsidR="004B3F04" w:rsidRDefault="004B3F04" w:rsidP="000659BE">
            <w:pPr>
              <w:pStyle w:val="TableText"/>
            </w:pPr>
          </w:p>
        </w:tc>
        <w:tc>
          <w:tcPr>
            <w:tcW w:w="360" w:type="dxa"/>
          </w:tcPr>
          <w:p w14:paraId="067CE4EA" w14:textId="77777777" w:rsidR="004B3F04" w:rsidRDefault="004B3F04" w:rsidP="000659BE">
            <w:pPr>
              <w:pStyle w:val="TableText"/>
            </w:pPr>
            <w:r>
              <w:t>SHALL contain exactly one [1..1] role (CONF:4499-36144).</w:t>
            </w:r>
          </w:p>
        </w:tc>
      </w:tr>
      <w:tr w:rsidR="004B3F04" w14:paraId="27B630E9" w14:textId="77777777" w:rsidTr="000659BE">
        <w:trPr>
          <w:jc w:val="center"/>
        </w:trPr>
        <w:tc>
          <w:tcPr>
            <w:tcW w:w="360" w:type="dxa"/>
          </w:tcPr>
          <w:p w14:paraId="793712C3" w14:textId="77777777" w:rsidR="004B3F04" w:rsidRDefault="004B3F04" w:rsidP="000659BE">
            <w:pPr>
              <w:pStyle w:val="TableText"/>
            </w:pPr>
            <w:r>
              <w:t>CONF #: 4499-36145 Added</w:t>
            </w:r>
          </w:p>
        </w:tc>
        <w:tc>
          <w:tcPr>
            <w:tcW w:w="360" w:type="dxa"/>
          </w:tcPr>
          <w:p w14:paraId="50D7B52E" w14:textId="77777777" w:rsidR="004B3F04" w:rsidRDefault="004B3F04" w:rsidP="000659BE">
            <w:pPr>
              <w:pStyle w:val="TableText"/>
            </w:pPr>
          </w:p>
        </w:tc>
        <w:tc>
          <w:tcPr>
            <w:tcW w:w="360" w:type="dxa"/>
          </w:tcPr>
          <w:p w14:paraId="7E4E94FA" w14:textId="77777777" w:rsidR="004B3F04" w:rsidRDefault="004B3F04" w:rsidP="000659BE">
            <w:pPr>
              <w:pStyle w:val="TableText"/>
            </w:pPr>
            <w:r>
              <w:t>SHALL contain exactly one [1..1] role (CONF:4499-36145).</w:t>
            </w:r>
          </w:p>
        </w:tc>
      </w:tr>
      <w:tr w:rsidR="004B3F04" w14:paraId="52C855C8" w14:textId="77777777" w:rsidTr="000659BE">
        <w:trPr>
          <w:jc w:val="center"/>
        </w:trPr>
        <w:tc>
          <w:tcPr>
            <w:tcW w:w="360" w:type="dxa"/>
          </w:tcPr>
          <w:p w14:paraId="137F1850" w14:textId="77777777" w:rsidR="004B3F04" w:rsidRDefault="004B3F04" w:rsidP="000659BE">
            <w:pPr>
              <w:pStyle w:val="TableText"/>
            </w:pPr>
            <w:r>
              <w:t>CONF #: 4499-36146 Added</w:t>
            </w:r>
          </w:p>
        </w:tc>
        <w:tc>
          <w:tcPr>
            <w:tcW w:w="360" w:type="dxa"/>
          </w:tcPr>
          <w:p w14:paraId="0DD47B59" w14:textId="77777777" w:rsidR="004B3F04" w:rsidRDefault="004B3F04" w:rsidP="000659BE">
            <w:pPr>
              <w:pStyle w:val="TableText"/>
            </w:pPr>
          </w:p>
        </w:tc>
        <w:tc>
          <w:tcPr>
            <w:tcW w:w="360" w:type="dxa"/>
          </w:tcPr>
          <w:p w14:paraId="2B8CC758" w14:textId="77777777" w:rsidR="004B3F04" w:rsidRDefault="004B3F04" w:rsidP="000659BE">
            <w:pPr>
              <w:pStyle w:val="TableText"/>
            </w:pPr>
            <w:r>
              <w:t xml:space="preserve">MAY contain zero or more [0..*] participation (CONF:4499-36146) such that it </w:t>
            </w:r>
            <w:r>
              <w:br/>
              <w:t>Note: QDM Attribute: Requester</w:t>
            </w:r>
          </w:p>
        </w:tc>
      </w:tr>
      <w:tr w:rsidR="004B3F04" w14:paraId="0F8BC47E" w14:textId="77777777" w:rsidTr="000659BE">
        <w:trPr>
          <w:jc w:val="center"/>
        </w:trPr>
        <w:tc>
          <w:tcPr>
            <w:tcW w:w="360" w:type="dxa"/>
          </w:tcPr>
          <w:p w14:paraId="6A8FB930" w14:textId="77777777" w:rsidR="004B3F04" w:rsidRDefault="004B3F04" w:rsidP="000659BE">
            <w:pPr>
              <w:pStyle w:val="TableText"/>
            </w:pPr>
            <w:r>
              <w:t>CONF #: 4499-36147 Added</w:t>
            </w:r>
          </w:p>
        </w:tc>
        <w:tc>
          <w:tcPr>
            <w:tcW w:w="360" w:type="dxa"/>
          </w:tcPr>
          <w:p w14:paraId="26C056FB" w14:textId="77777777" w:rsidR="004B3F04" w:rsidRDefault="004B3F04" w:rsidP="000659BE">
            <w:pPr>
              <w:pStyle w:val="TableText"/>
            </w:pPr>
          </w:p>
        </w:tc>
        <w:tc>
          <w:tcPr>
            <w:tcW w:w="360" w:type="dxa"/>
          </w:tcPr>
          <w:p w14:paraId="3BD5AE48" w14:textId="77777777" w:rsidR="004B3F04" w:rsidRDefault="004B3F04" w:rsidP="000659BE">
            <w:pPr>
              <w:pStyle w:val="TableText"/>
            </w:pPr>
            <w:r>
              <w:t>SHALL contain exactly one [1..1] role (CONF:4499-36147).</w:t>
            </w:r>
          </w:p>
        </w:tc>
      </w:tr>
      <w:tr w:rsidR="004B3F04" w14:paraId="4F4B2DB8" w14:textId="77777777" w:rsidTr="000659BE">
        <w:trPr>
          <w:jc w:val="center"/>
        </w:trPr>
        <w:tc>
          <w:tcPr>
            <w:tcW w:w="360" w:type="dxa"/>
          </w:tcPr>
          <w:p w14:paraId="7FFDE26C" w14:textId="77777777" w:rsidR="004B3F04" w:rsidRDefault="004B3F04" w:rsidP="000659BE">
            <w:pPr>
              <w:pStyle w:val="TableText"/>
            </w:pPr>
            <w:r>
              <w:t>CONF #: 4499-36148 Added</w:t>
            </w:r>
          </w:p>
        </w:tc>
        <w:tc>
          <w:tcPr>
            <w:tcW w:w="360" w:type="dxa"/>
          </w:tcPr>
          <w:p w14:paraId="49E44278" w14:textId="77777777" w:rsidR="004B3F04" w:rsidRDefault="004B3F04" w:rsidP="000659BE">
            <w:pPr>
              <w:pStyle w:val="TableText"/>
            </w:pPr>
          </w:p>
        </w:tc>
        <w:tc>
          <w:tcPr>
            <w:tcW w:w="360" w:type="dxa"/>
          </w:tcPr>
          <w:p w14:paraId="54D6CB89" w14:textId="77777777" w:rsidR="004B3F04" w:rsidRDefault="004B3F04" w:rsidP="000659BE">
            <w:pPr>
              <w:pStyle w:val="TableText"/>
            </w:pPr>
            <w:r>
              <w:t>SHALL contain exactly one [1..1] @typeCode="PART" participation (CodeSystem: HL7ParticipationType urn:oid:2.16.840.1.113883.5.90) (CONF:4499-36148).</w:t>
            </w:r>
          </w:p>
        </w:tc>
      </w:tr>
      <w:tr w:rsidR="004B3F04" w14:paraId="203BEBA2" w14:textId="77777777" w:rsidTr="000659BE">
        <w:trPr>
          <w:jc w:val="center"/>
        </w:trPr>
        <w:tc>
          <w:tcPr>
            <w:tcW w:w="360" w:type="dxa"/>
          </w:tcPr>
          <w:p w14:paraId="1225DBB7" w14:textId="77777777" w:rsidR="004B3F04" w:rsidRDefault="004B3F04" w:rsidP="000659BE">
            <w:pPr>
              <w:pStyle w:val="TableText"/>
            </w:pPr>
            <w:r>
              <w:t>CONF #: 4423-35190 Removed</w:t>
            </w:r>
          </w:p>
        </w:tc>
        <w:tc>
          <w:tcPr>
            <w:tcW w:w="360" w:type="dxa"/>
          </w:tcPr>
          <w:p w14:paraId="516AB639" w14:textId="77777777" w:rsidR="004B3F04" w:rsidRDefault="004B3F04" w:rsidP="000659BE">
            <w:pPr>
              <w:pStyle w:val="TableText"/>
            </w:pPr>
            <w:r>
              <w:t>SHALL contain exactly one [1..1] role (CONF:4423-35190).</w:t>
            </w:r>
          </w:p>
        </w:tc>
        <w:tc>
          <w:tcPr>
            <w:tcW w:w="360" w:type="dxa"/>
          </w:tcPr>
          <w:p w14:paraId="05DD9223" w14:textId="77777777" w:rsidR="004B3F04" w:rsidRDefault="004B3F04" w:rsidP="000659BE">
            <w:pPr>
              <w:pStyle w:val="TableText"/>
            </w:pPr>
          </w:p>
        </w:tc>
      </w:tr>
      <w:tr w:rsidR="004B3F04" w14:paraId="118AFD28" w14:textId="77777777" w:rsidTr="000659BE">
        <w:trPr>
          <w:jc w:val="center"/>
        </w:trPr>
        <w:tc>
          <w:tcPr>
            <w:tcW w:w="360" w:type="dxa"/>
          </w:tcPr>
          <w:p w14:paraId="35CB720E" w14:textId="77777777" w:rsidR="004B3F04" w:rsidRDefault="004B3F04" w:rsidP="000659BE">
            <w:pPr>
              <w:pStyle w:val="TableText"/>
            </w:pPr>
            <w:r>
              <w:t>CONF #: 4423-35192 Removed</w:t>
            </w:r>
          </w:p>
        </w:tc>
        <w:tc>
          <w:tcPr>
            <w:tcW w:w="360" w:type="dxa"/>
          </w:tcPr>
          <w:p w14:paraId="58E35282" w14:textId="77777777" w:rsidR="004B3F04" w:rsidRDefault="004B3F04" w:rsidP="000659BE">
            <w:pPr>
              <w:pStyle w:val="TableText"/>
            </w:pPr>
            <w:r>
              <w:t>SHALL contain exactly one [1..1] role (CONF:4423-35192).</w:t>
            </w:r>
          </w:p>
        </w:tc>
        <w:tc>
          <w:tcPr>
            <w:tcW w:w="360" w:type="dxa"/>
          </w:tcPr>
          <w:p w14:paraId="23E133BF" w14:textId="77777777" w:rsidR="004B3F04" w:rsidRDefault="004B3F04" w:rsidP="000659BE">
            <w:pPr>
              <w:pStyle w:val="TableText"/>
            </w:pPr>
          </w:p>
        </w:tc>
      </w:tr>
      <w:tr w:rsidR="004B3F04" w14:paraId="646455EB" w14:textId="77777777" w:rsidTr="000659BE">
        <w:trPr>
          <w:jc w:val="center"/>
        </w:trPr>
        <w:tc>
          <w:tcPr>
            <w:tcW w:w="360" w:type="dxa"/>
          </w:tcPr>
          <w:p w14:paraId="1C1EA80C" w14:textId="77777777" w:rsidR="004B3F04" w:rsidRDefault="004B3F04" w:rsidP="000659BE">
            <w:pPr>
              <w:pStyle w:val="TableText"/>
            </w:pPr>
            <w:r>
              <w:t>CONF #: 4423-35854 Removed</w:t>
            </w:r>
          </w:p>
        </w:tc>
        <w:tc>
          <w:tcPr>
            <w:tcW w:w="360" w:type="dxa"/>
          </w:tcPr>
          <w:p w14:paraId="5F2196E5" w14:textId="77777777" w:rsidR="004B3F04" w:rsidRDefault="004B3F04" w:rsidP="000659BE">
            <w:pPr>
              <w:pStyle w:val="TableText"/>
            </w:pPr>
            <w:r>
              <w:t>SHALL contain exactly one [1..1] role (CONF:4423-35854).</w:t>
            </w:r>
          </w:p>
        </w:tc>
        <w:tc>
          <w:tcPr>
            <w:tcW w:w="360" w:type="dxa"/>
          </w:tcPr>
          <w:p w14:paraId="26A6B46C" w14:textId="77777777" w:rsidR="004B3F04" w:rsidRDefault="004B3F04" w:rsidP="000659BE">
            <w:pPr>
              <w:pStyle w:val="TableText"/>
            </w:pPr>
          </w:p>
        </w:tc>
      </w:tr>
      <w:tr w:rsidR="004B3F04" w14:paraId="71F00B43" w14:textId="77777777" w:rsidTr="000659BE">
        <w:trPr>
          <w:jc w:val="center"/>
        </w:trPr>
        <w:tc>
          <w:tcPr>
            <w:tcW w:w="360" w:type="dxa"/>
          </w:tcPr>
          <w:p w14:paraId="78410B88" w14:textId="77777777" w:rsidR="004B3F04" w:rsidRDefault="004B3F04" w:rsidP="000659BE">
            <w:pPr>
              <w:pStyle w:val="TableText"/>
            </w:pPr>
            <w:r>
              <w:t>CONF #: 4499-34385 Modified</w:t>
            </w:r>
          </w:p>
        </w:tc>
        <w:tc>
          <w:tcPr>
            <w:tcW w:w="360" w:type="dxa"/>
          </w:tcPr>
          <w:p w14:paraId="72646793" w14:textId="77777777" w:rsidR="004B3F04" w:rsidRDefault="004B3F04" w:rsidP="000659BE">
            <w:pPr>
              <w:pStyle w:val="TableText"/>
            </w:pPr>
            <w:r>
              <w:t>SHALL contain exactly one [1..1] @extension="2019-05-01" (CONF:4423-34385).</w:t>
            </w:r>
          </w:p>
        </w:tc>
        <w:tc>
          <w:tcPr>
            <w:tcW w:w="360" w:type="dxa"/>
          </w:tcPr>
          <w:p w14:paraId="10E66652" w14:textId="77777777" w:rsidR="004B3F04" w:rsidRDefault="004B3F04" w:rsidP="000659BE">
            <w:pPr>
              <w:pStyle w:val="TableText"/>
            </w:pPr>
            <w:r>
              <w:t>SHALL contain exactly one [1..1] @extension="2021-02-01" (CONF:4499-34385).</w:t>
            </w:r>
          </w:p>
        </w:tc>
      </w:tr>
      <w:tr w:rsidR="004B3F04" w14:paraId="00E2B100" w14:textId="77777777" w:rsidTr="000659BE">
        <w:trPr>
          <w:jc w:val="center"/>
        </w:trPr>
        <w:tc>
          <w:tcPr>
            <w:tcW w:w="360" w:type="dxa"/>
          </w:tcPr>
          <w:p w14:paraId="20ED0161" w14:textId="77777777" w:rsidR="004B3F04" w:rsidRDefault="004B3F04" w:rsidP="000659BE">
            <w:pPr>
              <w:pStyle w:val="TableText"/>
            </w:pPr>
            <w:r>
              <w:t>CONF #: 4499-35189 Modified</w:t>
            </w:r>
          </w:p>
        </w:tc>
        <w:tc>
          <w:tcPr>
            <w:tcW w:w="360" w:type="dxa"/>
          </w:tcPr>
          <w:p w14:paraId="3F5A996A" w14:textId="77777777" w:rsidR="004B3F04" w:rsidRDefault="004B3F04" w:rsidP="000659BE">
            <w:pPr>
              <w:pStyle w:val="TableText"/>
            </w:pPr>
            <w:r>
              <w:t xml:space="preserve">MAY contain zero or one [0..1] participation (CONF:4423-35189) such that it </w:t>
            </w:r>
            <w:r>
              <w:br/>
              <w:t>Note: QDM Attribute: Requester</w:t>
            </w:r>
          </w:p>
        </w:tc>
        <w:tc>
          <w:tcPr>
            <w:tcW w:w="360" w:type="dxa"/>
          </w:tcPr>
          <w:p w14:paraId="11BC53AC" w14:textId="77777777" w:rsidR="004B3F04" w:rsidRDefault="004B3F04" w:rsidP="000659BE">
            <w:pPr>
              <w:pStyle w:val="TableText"/>
            </w:pPr>
            <w:r>
              <w:t xml:space="preserve">MAY contain zero or more [0..*] participation (CONF:4499-35189) such that it </w:t>
            </w:r>
            <w:r>
              <w:br/>
              <w:t>Note: QDM Attribute: Requester</w:t>
            </w:r>
          </w:p>
        </w:tc>
      </w:tr>
      <w:tr w:rsidR="004B3F04" w14:paraId="3E09F6AF" w14:textId="77777777" w:rsidTr="000659BE">
        <w:trPr>
          <w:jc w:val="center"/>
        </w:trPr>
        <w:tc>
          <w:tcPr>
            <w:tcW w:w="360" w:type="dxa"/>
          </w:tcPr>
          <w:p w14:paraId="13ACF35E" w14:textId="77777777" w:rsidR="004B3F04" w:rsidRDefault="004B3F04" w:rsidP="000659BE">
            <w:pPr>
              <w:pStyle w:val="TableText"/>
            </w:pPr>
            <w:r>
              <w:t>CONF #: 4499-35191 Modified</w:t>
            </w:r>
          </w:p>
        </w:tc>
        <w:tc>
          <w:tcPr>
            <w:tcW w:w="360" w:type="dxa"/>
          </w:tcPr>
          <w:p w14:paraId="6D01109F" w14:textId="77777777" w:rsidR="004B3F04" w:rsidRDefault="004B3F04" w:rsidP="000659BE">
            <w:pPr>
              <w:pStyle w:val="TableText"/>
            </w:pPr>
            <w:r>
              <w:t xml:space="preserve">MAY contain zero or one [0..1] participation (CONF:4423-35191) such that it </w:t>
            </w:r>
            <w:r>
              <w:br/>
              <w:t>Note: QDM Attribute: Requester</w:t>
            </w:r>
          </w:p>
        </w:tc>
        <w:tc>
          <w:tcPr>
            <w:tcW w:w="360" w:type="dxa"/>
          </w:tcPr>
          <w:p w14:paraId="5CE7A74C" w14:textId="77777777" w:rsidR="004B3F04" w:rsidRDefault="004B3F04" w:rsidP="000659BE">
            <w:pPr>
              <w:pStyle w:val="TableText"/>
            </w:pPr>
            <w:r>
              <w:t xml:space="preserve">MAY contain zero or more [0..*] participation (CONF:4499-35191) such that it </w:t>
            </w:r>
            <w:r>
              <w:br/>
              <w:t>Note: QDM Attribute: Requester</w:t>
            </w:r>
          </w:p>
        </w:tc>
      </w:tr>
      <w:tr w:rsidR="004B3F04" w14:paraId="3E3131B2" w14:textId="77777777" w:rsidTr="000659BE">
        <w:trPr>
          <w:jc w:val="center"/>
        </w:trPr>
        <w:tc>
          <w:tcPr>
            <w:tcW w:w="360" w:type="dxa"/>
          </w:tcPr>
          <w:p w14:paraId="1F497CE1" w14:textId="77777777" w:rsidR="004B3F04" w:rsidRDefault="004B3F04" w:rsidP="000659BE">
            <w:pPr>
              <w:pStyle w:val="TableText"/>
            </w:pPr>
            <w:r>
              <w:t>CONF #: 4499-35853 Modified</w:t>
            </w:r>
          </w:p>
        </w:tc>
        <w:tc>
          <w:tcPr>
            <w:tcW w:w="360" w:type="dxa"/>
          </w:tcPr>
          <w:p w14:paraId="61488D64" w14:textId="77777777" w:rsidR="004B3F04" w:rsidRDefault="004B3F04" w:rsidP="000659BE">
            <w:pPr>
              <w:pStyle w:val="TableText"/>
            </w:pPr>
            <w:r>
              <w:t xml:space="preserve">MAY contain zero or one [0..1] participation (CONF:4423-35853) such that it </w:t>
            </w:r>
            <w:r>
              <w:br/>
              <w:t>Note: QDM Attribute: Requester</w:t>
            </w:r>
          </w:p>
        </w:tc>
        <w:tc>
          <w:tcPr>
            <w:tcW w:w="360" w:type="dxa"/>
          </w:tcPr>
          <w:p w14:paraId="3765245F" w14:textId="77777777" w:rsidR="004B3F04" w:rsidRDefault="004B3F04" w:rsidP="000659BE">
            <w:pPr>
              <w:pStyle w:val="TableText"/>
            </w:pPr>
            <w:r>
              <w:t xml:space="preserve">MAY contain zero or more [0..*] participation (CONF:4499-35853) such that it </w:t>
            </w:r>
            <w:r>
              <w:br/>
              <w:t>Note: QDM Attribute: Requester</w:t>
            </w:r>
          </w:p>
        </w:tc>
      </w:tr>
    </w:tbl>
    <w:p w14:paraId="004C43B3" w14:textId="77777777" w:rsidR="004B3F04" w:rsidRDefault="004B3F04" w:rsidP="004B3F04">
      <w:pPr>
        <w:pStyle w:val="BodyText"/>
      </w:pPr>
    </w:p>
    <w:p w14:paraId="08CDC8D4" w14:textId="77777777" w:rsidR="004B3F04" w:rsidRDefault="004B3F04" w:rsidP="004B3F04">
      <w:pPr>
        <w:pStyle w:val="Heading2nospace"/>
      </w:pPr>
      <w:bookmarkStart w:id="3919" w:name="_Toc64841974"/>
      <w:bookmarkStart w:id="3920" w:name="_Toc65482889"/>
      <w:r>
        <w:lastRenderedPageBreak/>
        <w:t>Intervention, Order (V3)</w:t>
      </w:r>
      <w:bookmarkEnd w:id="3919"/>
      <w:bookmarkEnd w:id="3920"/>
    </w:p>
    <w:p w14:paraId="599E133B" w14:textId="77777777" w:rsidR="004B3F04" w:rsidRDefault="006C736C" w:rsidP="004B3F04">
      <w:pPr>
        <w:keepNext/>
      </w:pPr>
      <w:hyperlink w:anchor="E_Intervention_Order_V3_">
        <w:r w:rsidR="004B3F04">
          <w:rPr>
            <w:rStyle w:val="HyperlinkCourierBold"/>
          </w:rPr>
          <w:t>Intervention, Order (V3) (urn:hl7ii:2.16.840.1.113883.10.20.28.4.35:2021-02-01)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282D472" w14:textId="77777777" w:rsidTr="000659BE">
        <w:trPr>
          <w:cantSplit/>
          <w:tblHeader/>
          <w:jc w:val="center"/>
        </w:trPr>
        <w:tc>
          <w:tcPr>
            <w:tcW w:w="360" w:type="dxa"/>
            <w:shd w:val="clear" w:color="auto" w:fill="E6E6E6"/>
          </w:tcPr>
          <w:p w14:paraId="205498B7" w14:textId="77777777" w:rsidR="004B3F04" w:rsidRDefault="004B3F04" w:rsidP="000659BE">
            <w:pPr>
              <w:pStyle w:val="TableHead"/>
            </w:pPr>
            <w:r>
              <w:t>Change</w:t>
            </w:r>
          </w:p>
        </w:tc>
        <w:tc>
          <w:tcPr>
            <w:tcW w:w="360" w:type="dxa"/>
            <w:shd w:val="clear" w:color="auto" w:fill="E6E6E6"/>
          </w:tcPr>
          <w:p w14:paraId="68736A50" w14:textId="77777777" w:rsidR="004B3F04" w:rsidRDefault="004B3F04" w:rsidP="000659BE">
            <w:pPr>
              <w:pStyle w:val="TableHead"/>
            </w:pPr>
            <w:r>
              <w:t>Old</w:t>
            </w:r>
          </w:p>
        </w:tc>
        <w:tc>
          <w:tcPr>
            <w:tcW w:w="360" w:type="dxa"/>
            <w:shd w:val="clear" w:color="auto" w:fill="E6E6E6"/>
          </w:tcPr>
          <w:p w14:paraId="2EC263FE" w14:textId="77777777" w:rsidR="004B3F04" w:rsidRDefault="004B3F04" w:rsidP="000659BE">
            <w:pPr>
              <w:pStyle w:val="TableHead"/>
            </w:pPr>
            <w:r>
              <w:t>New</w:t>
            </w:r>
          </w:p>
        </w:tc>
      </w:tr>
      <w:tr w:rsidR="004B3F04" w14:paraId="3DF8FEE8" w14:textId="77777777" w:rsidTr="000659BE">
        <w:trPr>
          <w:jc w:val="center"/>
        </w:trPr>
        <w:tc>
          <w:tcPr>
            <w:tcW w:w="360" w:type="dxa"/>
          </w:tcPr>
          <w:p w14:paraId="201D1D11" w14:textId="77777777" w:rsidR="004B3F04" w:rsidRDefault="004B3F04" w:rsidP="000659BE">
            <w:pPr>
              <w:pStyle w:val="TableText"/>
            </w:pPr>
            <w:r>
              <w:t>Status</w:t>
            </w:r>
          </w:p>
        </w:tc>
        <w:tc>
          <w:tcPr>
            <w:tcW w:w="360" w:type="dxa"/>
          </w:tcPr>
          <w:p w14:paraId="17F0CE33" w14:textId="77777777" w:rsidR="004B3F04" w:rsidRDefault="004B3F04" w:rsidP="000659BE">
            <w:pPr>
              <w:pStyle w:val="TableText"/>
            </w:pPr>
            <w:r>
              <w:t>Published</w:t>
            </w:r>
          </w:p>
        </w:tc>
        <w:tc>
          <w:tcPr>
            <w:tcW w:w="360" w:type="dxa"/>
          </w:tcPr>
          <w:p w14:paraId="0C2336C6" w14:textId="77777777" w:rsidR="004B3F04" w:rsidRDefault="004B3F04" w:rsidP="000659BE">
            <w:pPr>
              <w:pStyle w:val="TableText"/>
            </w:pPr>
            <w:r>
              <w:t>Draft</w:t>
            </w:r>
          </w:p>
        </w:tc>
      </w:tr>
      <w:tr w:rsidR="004B3F04" w14:paraId="0C20DBFD" w14:textId="77777777" w:rsidTr="000659BE">
        <w:trPr>
          <w:jc w:val="center"/>
        </w:trPr>
        <w:tc>
          <w:tcPr>
            <w:tcW w:w="360" w:type="dxa"/>
          </w:tcPr>
          <w:p w14:paraId="1457CDDF" w14:textId="77777777" w:rsidR="004B3F04" w:rsidRDefault="004B3F04" w:rsidP="000659BE">
            <w:pPr>
              <w:pStyle w:val="TableText"/>
            </w:pPr>
            <w:r>
              <w:t>Name</w:t>
            </w:r>
          </w:p>
        </w:tc>
        <w:tc>
          <w:tcPr>
            <w:tcW w:w="360" w:type="dxa"/>
          </w:tcPr>
          <w:p w14:paraId="07819159" w14:textId="77777777" w:rsidR="004B3F04" w:rsidRDefault="004B3F04" w:rsidP="000659BE">
            <w:pPr>
              <w:pStyle w:val="TableText"/>
            </w:pPr>
            <w:r>
              <w:t>Intervention, Order (V2)</w:t>
            </w:r>
          </w:p>
        </w:tc>
        <w:tc>
          <w:tcPr>
            <w:tcW w:w="360" w:type="dxa"/>
          </w:tcPr>
          <w:p w14:paraId="10B1B2B1" w14:textId="77777777" w:rsidR="004B3F04" w:rsidRDefault="004B3F04" w:rsidP="000659BE">
            <w:pPr>
              <w:pStyle w:val="TableText"/>
            </w:pPr>
            <w:r>
              <w:t>Intervention, Order (V3)</w:t>
            </w:r>
          </w:p>
        </w:tc>
      </w:tr>
      <w:tr w:rsidR="004B3F04" w14:paraId="15DBD6CA" w14:textId="77777777" w:rsidTr="000659BE">
        <w:trPr>
          <w:jc w:val="center"/>
        </w:trPr>
        <w:tc>
          <w:tcPr>
            <w:tcW w:w="360" w:type="dxa"/>
          </w:tcPr>
          <w:p w14:paraId="63A4286A" w14:textId="77777777" w:rsidR="004B3F04" w:rsidRDefault="004B3F04" w:rsidP="000659BE">
            <w:pPr>
              <w:pStyle w:val="TableText"/>
            </w:pPr>
            <w:r>
              <w:t>Oid</w:t>
            </w:r>
          </w:p>
        </w:tc>
        <w:tc>
          <w:tcPr>
            <w:tcW w:w="360" w:type="dxa"/>
          </w:tcPr>
          <w:p w14:paraId="2BAF4A7E" w14:textId="77777777" w:rsidR="004B3F04" w:rsidRDefault="004B3F04" w:rsidP="000659BE">
            <w:pPr>
              <w:pStyle w:val="TableText"/>
            </w:pPr>
            <w:r>
              <w:t>urn:hl7ii:2.16.840.1.113883.10.20.28.4.35:2019-05-01</w:t>
            </w:r>
          </w:p>
        </w:tc>
        <w:tc>
          <w:tcPr>
            <w:tcW w:w="360" w:type="dxa"/>
          </w:tcPr>
          <w:p w14:paraId="7EC99165" w14:textId="77777777" w:rsidR="004B3F04" w:rsidRDefault="004B3F04" w:rsidP="000659BE">
            <w:pPr>
              <w:pStyle w:val="TableText"/>
            </w:pPr>
            <w:r>
              <w:t>urn:hl7ii:2.16.840.1.113883.10.20.28.4.35:2021-02-01</w:t>
            </w:r>
          </w:p>
        </w:tc>
      </w:tr>
      <w:tr w:rsidR="004B3F04" w14:paraId="35A7E1E2" w14:textId="77777777" w:rsidTr="000659BE">
        <w:trPr>
          <w:jc w:val="center"/>
        </w:trPr>
        <w:tc>
          <w:tcPr>
            <w:tcW w:w="360" w:type="dxa"/>
          </w:tcPr>
          <w:p w14:paraId="2DCBCA0B" w14:textId="77777777" w:rsidR="004B3F04" w:rsidRDefault="004B3F04" w:rsidP="000659BE">
            <w:pPr>
              <w:pStyle w:val="TableText"/>
            </w:pPr>
            <w:r>
              <w:t>CONF #: 4499-36149 Added</w:t>
            </w:r>
          </w:p>
        </w:tc>
        <w:tc>
          <w:tcPr>
            <w:tcW w:w="360" w:type="dxa"/>
          </w:tcPr>
          <w:p w14:paraId="7E12C67C" w14:textId="77777777" w:rsidR="004B3F04" w:rsidRDefault="004B3F04" w:rsidP="000659BE">
            <w:pPr>
              <w:pStyle w:val="TableText"/>
            </w:pPr>
          </w:p>
        </w:tc>
        <w:tc>
          <w:tcPr>
            <w:tcW w:w="360" w:type="dxa"/>
          </w:tcPr>
          <w:p w14:paraId="31556F9F" w14:textId="77777777" w:rsidR="004B3F04" w:rsidRDefault="004B3F04" w:rsidP="000659BE">
            <w:pPr>
              <w:pStyle w:val="TableText"/>
            </w:pPr>
            <w:r>
              <w:t>SHALL contain exactly one [1..1] role (CONF:4499-36149).</w:t>
            </w:r>
          </w:p>
        </w:tc>
      </w:tr>
      <w:tr w:rsidR="004B3F04" w14:paraId="3961D523" w14:textId="77777777" w:rsidTr="000659BE">
        <w:trPr>
          <w:jc w:val="center"/>
        </w:trPr>
        <w:tc>
          <w:tcPr>
            <w:tcW w:w="360" w:type="dxa"/>
          </w:tcPr>
          <w:p w14:paraId="04915AA5" w14:textId="77777777" w:rsidR="004B3F04" w:rsidRDefault="004B3F04" w:rsidP="000659BE">
            <w:pPr>
              <w:pStyle w:val="TableText"/>
            </w:pPr>
            <w:r>
              <w:t>CONF #: 4499-36150 Added</w:t>
            </w:r>
          </w:p>
        </w:tc>
        <w:tc>
          <w:tcPr>
            <w:tcW w:w="360" w:type="dxa"/>
          </w:tcPr>
          <w:p w14:paraId="574F209D" w14:textId="77777777" w:rsidR="004B3F04" w:rsidRDefault="004B3F04" w:rsidP="000659BE">
            <w:pPr>
              <w:pStyle w:val="TableText"/>
            </w:pPr>
          </w:p>
        </w:tc>
        <w:tc>
          <w:tcPr>
            <w:tcW w:w="360" w:type="dxa"/>
          </w:tcPr>
          <w:p w14:paraId="11A31B7A" w14:textId="77777777" w:rsidR="004B3F04" w:rsidRDefault="004B3F04" w:rsidP="000659BE">
            <w:pPr>
              <w:pStyle w:val="TableText"/>
            </w:pPr>
            <w:r>
              <w:t>SHALL contain exactly one [1..1] role (CONF:4499-36150).</w:t>
            </w:r>
          </w:p>
        </w:tc>
      </w:tr>
      <w:tr w:rsidR="004B3F04" w14:paraId="43F9EC09" w14:textId="77777777" w:rsidTr="000659BE">
        <w:trPr>
          <w:jc w:val="center"/>
        </w:trPr>
        <w:tc>
          <w:tcPr>
            <w:tcW w:w="360" w:type="dxa"/>
          </w:tcPr>
          <w:p w14:paraId="793A73EE" w14:textId="77777777" w:rsidR="004B3F04" w:rsidRDefault="004B3F04" w:rsidP="000659BE">
            <w:pPr>
              <w:pStyle w:val="TableText"/>
            </w:pPr>
            <w:r>
              <w:t>CONF #: 4499-36151 Added</w:t>
            </w:r>
          </w:p>
        </w:tc>
        <w:tc>
          <w:tcPr>
            <w:tcW w:w="360" w:type="dxa"/>
          </w:tcPr>
          <w:p w14:paraId="527E77F5" w14:textId="77777777" w:rsidR="004B3F04" w:rsidRDefault="004B3F04" w:rsidP="000659BE">
            <w:pPr>
              <w:pStyle w:val="TableText"/>
            </w:pPr>
          </w:p>
        </w:tc>
        <w:tc>
          <w:tcPr>
            <w:tcW w:w="360" w:type="dxa"/>
          </w:tcPr>
          <w:p w14:paraId="58CCCDA4" w14:textId="77777777" w:rsidR="004B3F04" w:rsidRDefault="004B3F04" w:rsidP="000659BE">
            <w:pPr>
              <w:pStyle w:val="TableText"/>
            </w:pPr>
            <w:r>
              <w:t>SHALL contain exactly one [1..1] role (CONF:4499-36151).</w:t>
            </w:r>
          </w:p>
        </w:tc>
      </w:tr>
      <w:tr w:rsidR="004B3F04" w14:paraId="270D91BB" w14:textId="77777777" w:rsidTr="000659BE">
        <w:trPr>
          <w:jc w:val="center"/>
        </w:trPr>
        <w:tc>
          <w:tcPr>
            <w:tcW w:w="360" w:type="dxa"/>
          </w:tcPr>
          <w:p w14:paraId="65E0FED7" w14:textId="77777777" w:rsidR="004B3F04" w:rsidRDefault="004B3F04" w:rsidP="000659BE">
            <w:pPr>
              <w:pStyle w:val="TableText"/>
            </w:pPr>
            <w:r>
              <w:t>CONF #: 4499-36152 Added</w:t>
            </w:r>
          </w:p>
        </w:tc>
        <w:tc>
          <w:tcPr>
            <w:tcW w:w="360" w:type="dxa"/>
          </w:tcPr>
          <w:p w14:paraId="039D7BB0" w14:textId="77777777" w:rsidR="004B3F04" w:rsidRDefault="004B3F04" w:rsidP="000659BE">
            <w:pPr>
              <w:pStyle w:val="TableText"/>
            </w:pPr>
          </w:p>
        </w:tc>
        <w:tc>
          <w:tcPr>
            <w:tcW w:w="360" w:type="dxa"/>
          </w:tcPr>
          <w:p w14:paraId="4B9ED2E6" w14:textId="77777777" w:rsidR="004B3F04" w:rsidRDefault="004B3F04" w:rsidP="000659BE">
            <w:pPr>
              <w:pStyle w:val="TableText"/>
            </w:pPr>
            <w:r>
              <w:t>SHALL contain exactly one [1..1] patient (CONF:4499-36152).</w:t>
            </w:r>
          </w:p>
        </w:tc>
      </w:tr>
      <w:tr w:rsidR="004B3F04" w14:paraId="3C09488E" w14:textId="77777777" w:rsidTr="000659BE">
        <w:trPr>
          <w:jc w:val="center"/>
        </w:trPr>
        <w:tc>
          <w:tcPr>
            <w:tcW w:w="360" w:type="dxa"/>
          </w:tcPr>
          <w:p w14:paraId="4E9C740C" w14:textId="77777777" w:rsidR="004B3F04" w:rsidRDefault="004B3F04" w:rsidP="000659BE">
            <w:pPr>
              <w:pStyle w:val="TableText"/>
            </w:pPr>
            <w:r>
              <w:t>CONF #: 4499-36153 Added</w:t>
            </w:r>
          </w:p>
        </w:tc>
        <w:tc>
          <w:tcPr>
            <w:tcW w:w="360" w:type="dxa"/>
          </w:tcPr>
          <w:p w14:paraId="631CC447" w14:textId="77777777" w:rsidR="004B3F04" w:rsidRDefault="004B3F04" w:rsidP="000659BE">
            <w:pPr>
              <w:pStyle w:val="TableText"/>
            </w:pPr>
          </w:p>
        </w:tc>
        <w:tc>
          <w:tcPr>
            <w:tcW w:w="360" w:type="dxa"/>
          </w:tcPr>
          <w:p w14:paraId="61A2C26A" w14:textId="77777777" w:rsidR="004B3F04" w:rsidRDefault="004B3F04" w:rsidP="000659BE">
            <w:pPr>
              <w:pStyle w:val="TableText"/>
            </w:pPr>
            <w:r>
              <w:t xml:space="preserve">MAY contain zero or more [0..*] participation (CONF:4499-36153) such that it </w:t>
            </w:r>
            <w:r>
              <w:br/>
              <w:t>Note: QDM Attribute: Requester</w:t>
            </w:r>
          </w:p>
        </w:tc>
      </w:tr>
      <w:tr w:rsidR="004B3F04" w14:paraId="7303EB05" w14:textId="77777777" w:rsidTr="000659BE">
        <w:trPr>
          <w:jc w:val="center"/>
        </w:trPr>
        <w:tc>
          <w:tcPr>
            <w:tcW w:w="360" w:type="dxa"/>
          </w:tcPr>
          <w:p w14:paraId="4B314694" w14:textId="77777777" w:rsidR="004B3F04" w:rsidRDefault="004B3F04" w:rsidP="000659BE">
            <w:pPr>
              <w:pStyle w:val="TableText"/>
            </w:pPr>
            <w:r>
              <w:t>CONF #: 4499-36154 Added</w:t>
            </w:r>
          </w:p>
        </w:tc>
        <w:tc>
          <w:tcPr>
            <w:tcW w:w="360" w:type="dxa"/>
          </w:tcPr>
          <w:p w14:paraId="3C6D712F" w14:textId="77777777" w:rsidR="004B3F04" w:rsidRDefault="004B3F04" w:rsidP="000659BE">
            <w:pPr>
              <w:pStyle w:val="TableText"/>
            </w:pPr>
          </w:p>
        </w:tc>
        <w:tc>
          <w:tcPr>
            <w:tcW w:w="360" w:type="dxa"/>
          </w:tcPr>
          <w:p w14:paraId="4D9BF49C" w14:textId="77777777" w:rsidR="004B3F04" w:rsidRDefault="004B3F04" w:rsidP="000659BE">
            <w:pPr>
              <w:pStyle w:val="TableText"/>
            </w:pPr>
            <w:r>
              <w:t>SHALL contain exactly one [1..1] role (CONF:4499-36154).</w:t>
            </w:r>
          </w:p>
        </w:tc>
      </w:tr>
      <w:tr w:rsidR="004B3F04" w14:paraId="30197509" w14:textId="77777777" w:rsidTr="000659BE">
        <w:trPr>
          <w:jc w:val="center"/>
        </w:trPr>
        <w:tc>
          <w:tcPr>
            <w:tcW w:w="360" w:type="dxa"/>
          </w:tcPr>
          <w:p w14:paraId="785C23A9" w14:textId="77777777" w:rsidR="004B3F04" w:rsidRDefault="004B3F04" w:rsidP="000659BE">
            <w:pPr>
              <w:pStyle w:val="TableText"/>
            </w:pPr>
            <w:r>
              <w:t>CONF #: 4499-36155 Added</w:t>
            </w:r>
          </w:p>
        </w:tc>
        <w:tc>
          <w:tcPr>
            <w:tcW w:w="360" w:type="dxa"/>
          </w:tcPr>
          <w:p w14:paraId="01D10C8D" w14:textId="77777777" w:rsidR="004B3F04" w:rsidRDefault="004B3F04" w:rsidP="000659BE">
            <w:pPr>
              <w:pStyle w:val="TableText"/>
            </w:pPr>
          </w:p>
        </w:tc>
        <w:tc>
          <w:tcPr>
            <w:tcW w:w="360" w:type="dxa"/>
          </w:tcPr>
          <w:p w14:paraId="4BDB1DF7" w14:textId="77777777" w:rsidR="004B3F04" w:rsidRDefault="004B3F04" w:rsidP="000659BE">
            <w:pPr>
              <w:pStyle w:val="TableText"/>
            </w:pPr>
            <w:r>
              <w:t>SHALL contain exactly one [1..1] @typeCode="PART" participation (CodeSystem: HL7ParticipationType urn:oid:2.16.840.1.113883.5.90) (CONF:4499-36155).</w:t>
            </w:r>
          </w:p>
        </w:tc>
      </w:tr>
      <w:tr w:rsidR="004B3F04" w14:paraId="5C5C565B" w14:textId="77777777" w:rsidTr="000659BE">
        <w:trPr>
          <w:jc w:val="center"/>
        </w:trPr>
        <w:tc>
          <w:tcPr>
            <w:tcW w:w="360" w:type="dxa"/>
          </w:tcPr>
          <w:p w14:paraId="5BAB9EC1" w14:textId="77777777" w:rsidR="004B3F04" w:rsidRDefault="004B3F04" w:rsidP="000659BE">
            <w:pPr>
              <w:pStyle w:val="TableText"/>
            </w:pPr>
            <w:r>
              <w:t>CONF #: 4423-35211 Removed</w:t>
            </w:r>
          </w:p>
        </w:tc>
        <w:tc>
          <w:tcPr>
            <w:tcW w:w="360" w:type="dxa"/>
          </w:tcPr>
          <w:p w14:paraId="61F62CB3" w14:textId="77777777" w:rsidR="004B3F04" w:rsidRDefault="004B3F04" w:rsidP="000659BE">
            <w:pPr>
              <w:pStyle w:val="TableText"/>
            </w:pPr>
            <w:r>
              <w:t>SHALL contain exactly one [1..1] role (CONF:4423-35211).</w:t>
            </w:r>
          </w:p>
        </w:tc>
        <w:tc>
          <w:tcPr>
            <w:tcW w:w="360" w:type="dxa"/>
          </w:tcPr>
          <w:p w14:paraId="3C1DC005" w14:textId="77777777" w:rsidR="004B3F04" w:rsidRDefault="004B3F04" w:rsidP="000659BE">
            <w:pPr>
              <w:pStyle w:val="TableText"/>
            </w:pPr>
          </w:p>
        </w:tc>
      </w:tr>
      <w:tr w:rsidR="004B3F04" w14:paraId="5527149E" w14:textId="77777777" w:rsidTr="000659BE">
        <w:trPr>
          <w:jc w:val="center"/>
        </w:trPr>
        <w:tc>
          <w:tcPr>
            <w:tcW w:w="360" w:type="dxa"/>
          </w:tcPr>
          <w:p w14:paraId="5D69D964" w14:textId="77777777" w:rsidR="004B3F04" w:rsidRDefault="004B3F04" w:rsidP="000659BE">
            <w:pPr>
              <w:pStyle w:val="TableText"/>
            </w:pPr>
            <w:r>
              <w:t>CONF #: 4423-35213 Removed</w:t>
            </w:r>
          </w:p>
        </w:tc>
        <w:tc>
          <w:tcPr>
            <w:tcW w:w="360" w:type="dxa"/>
          </w:tcPr>
          <w:p w14:paraId="40C5C697" w14:textId="77777777" w:rsidR="004B3F04" w:rsidRDefault="004B3F04" w:rsidP="000659BE">
            <w:pPr>
              <w:pStyle w:val="TableText"/>
            </w:pPr>
            <w:r>
              <w:t>SHALL contain exactly one [1..1] role (CONF:4423-35213).</w:t>
            </w:r>
          </w:p>
        </w:tc>
        <w:tc>
          <w:tcPr>
            <w:tcW w:w="360" w:type="dxa"/>
          </w:tcPr>
          <w:p w14:paraId="7E6072F5" w14:textId="77777777" w:rsidR="004B3F04" w:rsidRDefault="004B3F04" w:rsidP="000659BE">
            <w:pPr>
              <w:pStyle w:val="TableText"/>
            </w:pPr>
          </w:p>
        </w:tc>
      </w:tr>
      <w:tr w:rsidR="004B3F04" w14:paraId="4681B82E" w14:textId="77777777" w:rsidTr="000659BE">
        <w:trPr>
          <w:jc w:val="center"/>
        </w:trPr>
        <w:tc>
          <w:tcPr>
            <w:tcW w:w="360" w:type="dxa"/>
          </w:tcPr>
          <w:p w14:paraId="574ED5BA" w14:textId="77777777" w:rsidR="004B3F04" w:rsidRDefault="004B3F04" w:rsidP="000659BE">
            <w:pPr>
              <w:pStyle w:val="TableText"/>
            </w:pPr>
            <w:r>
              <w:t>CONF #: 4423-35217 Removed</w:t>
            </w:r>
          </w:p>
        </w:tc>
        <w:tc>
          <w:tcPr>
            <w:tcW w:w="360" w:type="dxa"/>
          </w:tcPr>
          <w:p w14:paraId="066A22BB" w14:textId="77777777" w:rsidR="004B3F04" w:rsidRDefault="004B3F04" w:rsidP="000659BE">
            <w:pPr>
              <w:pStyle w:val="TableText"/>
            </w:pPr>
            <w:r>
              <w:t>SHALL contain exactly one [1..1] patient (CONF:4423-35217).</w:t>
            </w:r>
          </w:p>
        </w:tc>
        <w:tc>
          <w:tcPr>
            <w:tcW w:w="360" w:type="dxa"/>
          </w:tcPr>
          <w:p w14:paraId="30C31176" w14:textId="77777777" w:rsidR="004B3F04" w:rsidRDefault="004B3F04" w:rsidP="000659BE">
            <w:pPr>
              <w:pStyle w:val="TableText"/>
            </w:pPr>
          </w:p>
        </w:tc>
      </w:tr>
      <w:tr w:rsidR="004B3F04" w14:paraId="4436FD63" w14:textId="77777777" w:rsidTr="000659BE">
        <w:trPr>
          <w:jc w:val="center"/>
        </w:trPr>
        <w:tc>
          <w:tcPr>
            <w:tcW w:w="360" w:type="dxa"/>
          </w:tcPr>
          <w:p w14:paraId="79838E28" w14:textId="77777777" w:rsidR="004B3F04" w:rsidRDefault="004B3F04" w:rsidP="000659BE">
            <w:pPr>
              <w:pStyle w:val="TableText"/>
            </w:pPr>
            <w:r>
              <w:t>CONF #: 4423-35857 Removed</w:t>
            </w:r>
          </w:p>
        </w:tc>
        <w:tc>
          <w:tcPr>
            <w:tcW w:w="360" w:type="dxa"/>
          </w:tcPr>
          <w:p w14:paraId="46F17F61" w14:textId="77777777" w:rsidR="004B3F04" w:rsidRDefault="004B3F04" w:rsidP="000659BE">
            <w:pPr>
              <w:pStyle w:val="TableText"/>
            </w:pPr>
            <w:r>
              <w:t>SHALL contain exactly one [1..1] role (CONF:4423-35857).</w:t>
            </w:r>
          </w:p>
        </w:tc>
        <w:tc>
          <w:tcPr>
            <w:tcW w:w="360" w:type="dxa"/>
          </w:tcPr>
          <w:p w14:paraId="39B086FA" w14:textId="77777777" w:rsidR="004B3F04" w:rsidRDefault="004B3F04" w:rsidP="000659BE">
            <w:pPr>
              <w:pStyle w:val="TableText"/>
            </w:pPr>
          </w:p>
        </w:tc>
      </w:tr>
      <w:tr w:rsidR="004B3F04" w14:paraId="02A1E87A" w14:textId="77777777" w:rsidTr="000659BE">
        <w:trPr>
          <w:jc w:val="center"/>
        </w:trPr>
        <w:tc>
          <w:tcPr>
            <w:tcW w:w="360" w:type="dxa"/>
          </w:tcPr>
          <w:p w14:paraId="0CA38D45" w14:textId="77777777" w:rsidR="004B3F04" w:rsidRDefault="004B3F04" w:rsidP="000659BE">
            <w:pPr>
              <w:pStyle w:val="TableText"/>
            </w:pPr>
            <w:r>
              <w:t>CONF #: 4499-33383 Modified</w:t>
            </w:r>
          </w:p>
        </w:tc>
        <w:tc>
          <w:tcPr>
            <w:tcW w:w="360" w:type="dxa"/>
          </w:tcPr>
          <w:p w14:paraId="796F3C6C" w14:textId="77777777" w:rsidR="004B3F04" w:rsidRDefault="004B3F04" w:rsidP="000659BE">
            <w:pPr>
              <w:pStyle w:val="TableText"/>
            </w:pPr>
            <w:r>
              <w:t>SHALL contain exactly one [1..1] @extension="2019-05-01" (CONF:4423-33383).</w:t>
            </w:r>
          </w:p>
        </w:tc>
        <w:tc>
          <w:tcPr>
            <w:tcW w:w="360" w:type="dxa"/>
          </w:tcPr>
          <w:p w14:paraId="3B6DE974" w14:textId="77777777" w:rsidR="004B3F04" w:rsidRDefault="004B3F04" w:rsidP="000659BE">
            <w:pPr>
              <w:pStyle w:val="TableText"/>
            </w:pPr>
            <w:r>
              <w:t>SHALL contain exactly one [1..1] @extension="2021-02-01" (CONF:4499-33383).</w:t>
            </w:r>
          </w:p>
        </w:tc>
      </w:tr>
      <w:tr w:rsidR="004B3F04" w14:paraId="272891D0" w14:textId="77777777" w:rsidTr="000659BE">
        <w:trPr>
          <w:jc w:val="center"/>
        </w:trPr>
        <w:tc>
          <w:tcPr>
            <w:tcW w:w="360" w:type="dxa"/>
          </w:tcPr>
          <w:p w14:paraId="186041ED" w14:textId="77777777" w:rsidR="004B3F04" w:rsidRDefault="004B3F04" w:rsidP="000659BE">
            <w:pPr>
              <w:pStyle w:val="TableText"/>
            </w:pPr>
            <w:r>
              <w:t>CONF #: 4499-35210 Modified</w:t>
            </w:r>
          </w:p>
        </w:tc>
        <w:tc>
          <w:tcPr>
            <w:tcW w:w="360" w:type="dxa"/>
          </w:tcPr>
          <w:p w14:paraId="3FCDDE04" w14:textId="77777777" w:rsidR="004B3F04" w:rsidRDefault="004B3F04" w:rsidP="000659BE">
            <w:pPr>
              <w:pStyle w:val="TableText"/>
            </w:pPr>
            <w:r>
              <w:t xml:space="preserve">MAY contain zero or one [0..1] participation (CONF:4423-35210) such that it </w:t>
            </w:r>
            <w:r>
              <w:br/>
              <w:t>Note: QDM Attribute: Requester</w:t>
            </w:r>
          </w:p>
        </w:tc>
        <w:tc>
          <w:tcPr>
            <w:tcW w:w="360" w:type="dxa"/>
          </w:tcPr>
          <w:p w14:paraId="57CB23C8" w14:textId="77777777" w:rsidR="004B3F04" w:rsidRDefault="004B3F04" w:rsidP="000659BE">
            <w:pPr>
              <w:pStyle w:val="TableText"/>
            </w:pPr>
            <w:r>
              <w:t xml:space="preserve">MAY contain zero or more [0..*] participation (CONF:4499-35210) such that it </w:t>
            </w:r>
            <w:r>
              <w:br/>
              <w:t>Note: QDM Attribute: Requester</w:t>
            </w:r>
          </w:p>
        </w:tc>
      </w:tr>
      <w:tr w:rsidR="004B3F04" w14:paraId="1EDC0A58" w14:textId="77777777" w:rsidTr="000659BE">
        <w:trPr>
          <w:jc w:val="center"/>
        </w:trPr>
        <w:tc>
          <w:tcPr>
            <w:tcW w:w="360" w:type="dxa"/>
          </w:tcPr>
          <w:p w14:paraId="5A6EB074" w14:textId="77777777" w:rsidR="004B3F04" w:rsidRDefault="004B3F04" w:rsidP="000659BE">
            <w:pPr>
              <w:pStyle w:val="TableText"/>
            </w:pPr>
            <w:r>
              <w:t>CONF #: 4499-35212 Modified</w:t>
            </w:r>
          </w:p>
        </w:tc>
        <w:tc>
          <w:tcPr>
            <w:tcW w:w="360" w:type="dxa"/>
          </w:tcPr>
          <w:p w14:paraId="63742E73" w14:textId="77777777" w:rsidR="004B3F04" w:rsidRDefault="004B3F04" w:rsidP="000659BE">
            <w:pPr>
              <w:pStyle w:val="TableText"/>
            </w:pPr>
            <w:r>
              <w:t xml:space="preserve">MAY contain zero or one [0..1] participation (CONF:4423-35212) such that it </w:t>
            </w:r>
            <w:r>
              <w:br/>
              <w:t>Note: QDM Attribute: Requester</w:t>
            </w:r>
          </w:p>
        </w:tc>
        <w:tc>
          <w:tcPr>
            <w:tcW w:w="360" w:type="dxa"/>
          </w:tcPr>
          <w:p w14:paraId="7B26E996" w14:textId="77777777" w:rsidR="004B3F04" w:rsidRDefault="004B3F04" w:rsidP="000659BE">
            <w:pPr>
              <w:pStyle w:val="TableText"/>
            </w:pPr>
            <w:r>
              <w:t xml:space="preserve">MAY contain zero or more [0..*] participation (CONF:4499-35212) such that it </w:t>
            </w:r>
            <w:r>
              <w:br/>
              <w:t>Note: QDM Attribute: Requester</w:t>
            </w:r>
          </w:p>
        </w:tc>
      </w:tr>
      <w:tr w:rsidR="004B3F04" w14:paraId="07996914" w14:textId="77777777" w:rsidTr="000659BE">
        <w:trPr>
          <w:jc w:val="center"/>
        </w:trPr>
        <w:tc>
          <w:tcPr>
            <w:tcW w:w="360" w:type="dxa"/>
          </w:tcPr>
          <w:p w14:paraId="7A858657" w14:textId="77777777" w:rsidR="004B3F04" w:rsidRDefault="004B3F04" w:rsidP="000659BE">
            <w:pPr>
              <w:pStyle w:val="TableText"/>
            </w:pPr>
            <w:r>
              <w:t>CONF #: 4499-35856 Modified</w:t>
            </w:r>
          </w:p>
        </w:tc>
        <w:tc>
          <w:tcPr>
            <w:tcW w:w="360" w:type="dxa"/>
          </w:tcPr>
          <w:p w14:paraId="6F7FB688" w14:textId="77777777" w:rsidR="004B3F04" w:rsidRDefault="004B3F04" w:rsidP="000659BE">
            <w:pPr>
              <w:pStyle w:val="TableText"/>
            </w:pPr>
            <w:r>
              <w:t xml:space="preserve">MAY contain zero or one [0..1] participation (CONF:4423-35856) </w:t>
            </w:r>
            <w:r>
              <w:lastRenderedPageBreak/>
              <w:t xml:space="preserve">such that it </w:t>
            </w:r>
            <w:r>
              <w:br/>
              <w:t>Note: QDM Attribute: Requester</w:t>
            </w:r>
          </w:p>
        </w:tc>
        <w:tc>
          <w:tcPr>
            <w:tcW w:w="360" w:type="dxa"/>
          </w:tcPr>
          <w:p w14:paraId="118A7439" w14:textId="77777777" w:rsidR="004B3F04" w:rsidRDefault="004B3F04" w:rsidP="000659BE">
            <w:pPr>
              <w:pStyle w:val="TableText"/>
            </w:pPr>
            <w:r>
              <w:lastRenderedPageBreak/>
              <w:t xml:space="preserve">MAY contain zero or more [0..*] participation (CONF:4499-35856) </w:t>
            </w:r>
            <w:r>
              <w:lastRenderedPageBreak/>
              <w:t xml:space="preserve">such that it </w:t>
            </w:r>
            <w:r>
              <w:br/>
              <w:t>Note: QDM Attribute: Requester</w:t>
            </w:r>
          </w:p>
        </w:tc>
      </w:tr>
    </w:tbl>
    <w:p w14:paraId="2360EADA" w14:textId="77777777" w:rsidR="004B3F04" w:rsidRDefault="004B3F04" w:rsidP="004B3F04">
      <w:pPr>
        <w:pStyle w:val="BodyText"/>
      </w:pPr>
    </w:p>
    <w:p w14:paraId="581E64B7" w14:textId="77777777" w:rsidR="004B3F04" w:rsidRDefault="004B3F04" w:rsidP="004B3F04">
      <w:pPr>
        <w:pStyle w:val="Heading2nospace"/>
      </w:pPr>
      <w:bookmarkStart w:id="3921" w:name="_Toc64841975"/>
      <w:bookmarkStart w:id="3922" w:name="_Toc65482890"/>
      <w:r>
        <w:lastRenderedPageBreak/>
        <w:t>Intervention, Performed (V4)</w:t>
      </w:r>
      <w:bookmarkEnd w:id="3921"/>
      <w:bookmarkEnd w:id="3922"/>
    </w:p>
    <w:p w14:paraId="210AB12D" w14:textId="77777777" w:rsidR="004B3F04" w:rsidRDefault="006C736C" w:rsidP="004B3F04">
      <w:pPr>
        <w:keepNext/>
      </w:pPr>
      <w:hyperlink w:anchor="E_Intervention_Performed_V4_">
        <w:r w:rsidR="004B3F04">
          <w:rPr>
            <w:rStyle w:val="HyperlinkCourierBold"/>
          </w:rPr>
          <w:t>Intervention, Performed (V4) (urn:hl7ii:2.16.840.1.113883.10.20.28.4.36:2021-02-01)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66F3E12F" w14:textId="77777777" w:rsidTr="000659BE">
        <w:trPr>
          <w:cantSplit/>
          <w:tblHeader/>
          <w:jc w:val="center"/>
        </w:trPr>
        <w:tc>
          <w:tcPr>
            <w:tcW w:w="360" w:type="dxa"/>
            <w:shd w:val="clear" w:color="auto" w:fill="E6E6E6"/>
          </w:tcPr>
          <w:p w14:paraId="323BC605" w14:textId="77777777" w:rsidR="004B3F04" w:rsidRDefault="004B3F04" w:rsidP="000659BE">
            <w:pPr>
              <w:pStyle w:val="TableHead"/>
            </w:pPr>
            <w:r>
              <w:t>Change</w:t>
            </w:r>
          </w:p>
        </w:tc>
        <w:tc>
          <w:tcPr>
            <w:tcW w:w="360" w:type="dxa"/>
            <w:shd w:val="clear" w:color="auto" w:fill="E6E6E6"/>
          </w:tcPr>
          <w:p w14:paraId="3A2869E9" w14:textId="77777777" w:rsidR="004B3F04" w:rsidRDefault="004B3F04" w:rsidP="000659BE">
            <w:pPr>
              <w:pStyle w:val="TableHead"/>
            </w:pPr>
            <w:r>
              <w:t>Old</w:t>
            </w:r>
          </w:p>
        </w:tc>
        <w:tc>
          <w:tcPr>
            <w:tcW w:w="360" w:type="dxa"/>
            <w:shd w:val="clear" w:color="auto" w:fill="E6E6E6"/>
          </w:tcPr>
          <w:p w14:paraId="3B73DD0C" w14:textId="77777777" w:rsidR="004B3F04" w:rsidRDefault="004B3F04" w:rsidP="000659BE">
            <w:pPr>
              <w:pStyle w:val="TableHead"/>
            </w:pPr>
            <w:r>
              <w:t>New</w:t>
            </w:r>
          </w:p>
        </w:tc>
      </w:tr>
      <w:tr w:rsidR="004B3F04" w14:paraId="431ACA55" w14:textId="77777777" w:rsidTr="000659BE">
        <w:trPr>
          <w:jc w:val="center"/>
        </w:trPr>
        <w:tc>
          <w:tcPr>
            <w:tcW w:w="360" w:type="dxa"/>
          </w:tcPr>
          <w:p w14:paraId="3512C162" w14:textId="77777777" w:rsidR="004B3F04" w:rsidRDefault="004B3F04" w:rsidP="000659BE">
            <w:pPr>
              <w:pStyle w:val="TableText"/>
            </w:pPr>
            <w:r>
              <w:t>Status</w:t>
            </w:r>
          </w:p>
        </w:tc>
        <w:tc>
          <w:tcPr>
            <w:tcW w:w="360" w:type="dxa"/>
          </w:tcPr>
          <w:p w14:paraId="2B91A95D" w14:textId="77777777" w:rsidR="004B3F04" w:rsidRDefault="004B3F04" w:rsidP="000659BE">
            <w:pPr>
              <w:pStyle w:val="TableText"/>
            </w:pPr>
            <w:r>
              <w:t>Published</w:t>
            </w:r>
          </w:p>
        </w:tc>
        <w:tc>
          <w:tcPr>
            <w:tcW w:w="360" w:type="dxa"/>
          </w:tcPr>
          <w:p w14:paraId="0E1B29AF" w14:textId="77777777" w:rsidR="004B3F04" w:rsidRDefault="004B3F04" w:rsidP="000659BE">
            <w:pPr>
              <w:pStyle w:val="TableText"/>
            </w:pPr>
            <w:r>
              <w:t>Draft</w:t>
            </w:r>
          </w:p>
        </w:tc>
      </w:tr>
      <w:tr w:rsidR="004B3F04" w14:paraId="092C1F20" w14:textId="77777777" w:rsidTr="000659BE">
        <w:trPr>
          <w:jc w:val="center"/>
        </w:trPr>
        <w:tc>
          <w:tcPr>
            <w:tcW w:w="360" w:type="dxa"/>
          </w:tcPr>
          <w:p w14:paraId="75D0FBB6" w14:textId="77777777" w:rsidR="004B3F04" w:rsidRDefault="004B3F04" w:rsidP="000659BE">
            <w:pPr>
              <w:pStyle w:val="TableText"/>
            </w:pPr>
            <w:r>
              <w:t>Name</w:t>
            </w:r>
          </w:p>
        </w:tc>
        <w:tc>
          <w:tcPr>
            <w:tcW w:w="360" w:type="dxa"/>
          </w:tcPr>
          <w:p w14:paraId="6D557757" w14:textId="77777777" w:rsidR="004B3F04" w:rsidRDefault="004B3F04" w:rsidP="000659BE">
            <w:pPr>
              <w:pStyle w:val="TableText"/>
            </w:pPr>
            <w:r>
              <w:t>Intervention, Performed (V3)</w:t>
            </w:r>
          </w:p>
        </w:tc>
        <w:tc>
          <w:tcPr>
            <w:tcW w:w="360" w:type="dxa"/>
          </w:tcPr>
          <w:p w14:paraId="02D0391F" w14:textId="77777777" w:rsidR="004B3F04" w:rsidRDefault="004B3F04" w:rsidP="000659BE">
            <w:pPr>
              <w:pStyle w:val="TableText"/>
            </w:pPr>
            <w:r>
              <w:t>Intervention, Performed (V4)</w:t>
            </w:r>
          </w:p>
        </w:tc>
      </w:tr>
      <w:tr w:rsidR="004B3F04" w14:paraId="576299AB" w14:textId="77777777" w:rsidTr="000659BE">
        <w:trPr>
          <w:jc w:val="center"/>
        </w:trPr>
        <w:tc>
          <w:tcPr>
            <w:tcW w:w="360" w:type="dxa"/>
          </w:tcPr>
          <w:p w14:paraId="7CB2BF54" w14:textId="77777777" w:rsidR="004B3F04" w:rsidRDefault="004B3F04" w:rsidP="000659BE">
            <w:pPr>
              <w:pStyle w:val="TableText"/>
            </w:pPr>
            <w:r>
              <w:t>Oid</w:t>
            </w:r>
          </w:p>
        </w:tc>
        <w:tc>
          <w:tcPr>
            <w:tcW w:w="360" w:type="dxa"/>
          </w:tcPr>
          <w:p w14:paraId="7062ECE5" w14:textId="77777777" w:rsidR="004B3F04" w:rsidRDefault="004B3F04" w:rsidP="000659BE">
            <w:pPr>
              <w:pStyle w:val="TableText"/>
            </w:pPr>
            <w:r>
              <w:t>urn:hl7ii:2.16.840.1.113883.10.20.28.4.36:2019-05-01</w:t>
            </w:r>
          </w:p>
        </w:tc>
        <w:tc>
          <w:tcPr>
            <w:tcW w:w="360" w:type="dxa"/>
          </w:tcPr>
          <w:p w14:paraId="1E26F3C5" w14:textId="77777777" w:rsidR="004B3F04" w:rsidRDefault="004B3F04" w:rsidP="000659BE">
            <w:pPr>
              <w:pStyle w:val="TableText"/>
            </w:pPr>
            <w:r>
              <w:t>urn:hl7ii:2.16.840.1.113883.10.20.28.4.36:2021-02-01</w:t>
            </w:r>
          </w:p>
        </w:tc>
      </w:tr>
      <w:tr w:rsidR="004B3F04" w14:paraId="0305DCC0" w14:textId="77777777" w:rsidTr="000659BE">
        <w:trPr>
          <w:jc w:val="center"/>
        </w:trPr>
        <w:tc>
          <w:tcPr>
            <w:tcW w:w="360" w:type="dxa"/>
          </w:tcPr>
          <w:p w14:paraId="7CAE0B6F" w14:textId="77777777" w:rsidR="004B3F04" w:rsidRDefault="004B3F04" w:rsidP="000659BE">
            <w:pPr>
              <w:pStyle w:val="TableText"/>
            </w:pPr>
            <w:r>
              <w:t>CONF #: 4499-36156 Added</w:t>
            </w:r>
          </w:p>
        </w:tc>
        <w:tc>
          <w:tcPr>
            <w:tcW w:w="360" w:type="dxa"/>
          </w:tcPr>
          <w:p w14:paraId="3BF9AB1E" w14:textId="77777777" w:rsidR="004B3F04" w:rsidRDefault="004B3F04" w:rsidP="000659BE">
            <w:pPr>
              <w:pStyle w:val="TableText"/>
            </w:pPr>
          </w:p>
        </w:tc>
        <w:tc>
          <w:tcPr>
            <w:tcW w:w="360" w:type="dxa"/>
          </w:tcPr>
          <w:p w14:paraId="7426793C" w14:textId="77777777" w:rsidR="004B3F04" w:rsidRDefault="004B3F04" w:rsidP="000659BE">
            <w:pPr>
              <w:pStyle w:val="TableText"/>
            </w:pPr>
            <w:r>
              <w:t>SHALL contain exactly one [1..1] role (CONF:4499-36156).</w:t>
            </w:r>
          </w:p>
        </w:tc>
      </w:tr>
      <w:tr w:rsidR="004B3F04" w14:paraId="3665EDCF" w14:textId="77777777" w:rsidTr="000659BE">
        <w:trPr>
          <w:jc w:val="center"/>
        </w:trPr>
        <w:tc>
          <w:tcPr>
            <w:tcW w:w="360" w:type="dxa"/>
          </w:tcPr>
          <w:p w14:paraId="12F25F3C" w14:textId="77777777" w:rsidR="004B3F04" w:rsidRDefault="004B3F04" w:rsidP="000659BE">
            <w:pPr>
              <w:pStyle w:val="TableText"/>
            </w:pPr>
            <w:r>
              <w:t>CONF #: 4499-36157 Added</w:t>
            </w:r>
          </w:p>
        </w:tc>
        <w:tc>
          <w:tcPr>
            <w:tcW w:w="360" w:type="dxa"/>
          </w:tcPr>
          <w:p w14:paraId="773C3E16" w14:textId="77777777" w:rsidR="004B3F04" w:rsidRDefault="004B3F04" w:rsidP="000659BE">
            <w:pPr>
              <w:pStyle w:val="TableText"/>
            </w:pPr>
          </w:p>
        </w:tc>
        <w:tc>
          <w:tcPr>
            <w:tcW w:w="360" w:type="dxa"/>
          </w:tcPr>
          <w:p w14:paraId="5D26D929" w14:textId="77777777" w:rsidR="004B3F04" w:rsidRDefault="004B3F04" w:rsidP="000659BE">
            <w:pPr>
              <w:pStyle w:val="TableText"/>
            </w:pPr>
            <w:r>
              <w:t>SHALL contain exactly one [1..1] role (CONF:4499-36157).</w:t>
            </w:r>
          </w:p>
        </w:tc>
      </w:tr>
      <w:tr w:rsidR="004B3F04" w14:paraId="79CE7376" w14:textId="77777777" w:rsidTr="000659BE">
        <w:trPr>
          <w:jc w:val="center"/>
        </w:trPr>
        <w:tc>
          <w:tcPr>
            <w:tcW w:w="360" w:type="dxa"/>
          </w:tcPr>
          <w:p w14:paraId="7F60F7F6" w14:textId="77777777" w:rsidR="004B3F04" w:rsidRDefault="004B3F04" w:rsidP="000659BE">
            <w:pPr>
              <w:pStyle w:val="TableText"/>
            </w:pPr>
            <w:r>
              <w:t>CONF #: 4499-36158 Added</w:t>
            </w:r>
          </w:p>
        </w:tc>
        <w:tc>
          <w:tcPr>
            <w:tcW w:w="360" w:type="dxa"/>
          </w:tcPr>
          <w:p w14:paraId="4615896F" w14:textId="77777777" w:rsidR="004B3F04" w:rsidRDefault="004B3F04" w:rsidP="000659BE">
            <w:pPr>
              <w:pStyle w:val="TableText"/>
            </w:pPr>
          </w:p>
        </w:tc>
        <w:tc>
          <w:tcPr>
            <w:tcW w:w="360" w:type="dxa"/>
          </w:tcPr>
          <w:p w14:paraId="434644E9" w14:textId="77777777" w:rsidR="004B3F04" w:rsidRDefault="004B3F04" w:rsidP="000659BE">
            <w:pPr>
              <w:pStyle w:val="TableText"/>
            </w:pPr>
            <w:r>
              <w:t>SHALL contain exactly one [1..1] role (CONF:4499-36158).</w:t>
            </w:r>
          </w:p>
        </w:tc>
      </w:tr>
      <w:tr w:rsidR="004B3F04" w14:paraId="440CAA7D" w14:textId="77777777" w:rsidTr="000659BE">
        <w:trPr>
          <w:jc w:val="center"/>
        </w:trPr>
        <w:tc>
          <w:tcPr>
            <w:tcW w:w="360" w:type="dxa"/>
          </w:tcPr>
          <w:p w14:paraId="00306763" w14:textId="77777777" w:rsidR="004B3F04" w:rsidRDefault="004B3F04" w:rsidP="000659BE">
            <w:pPr>
              <w:pStyle w:val="TableText"/>
            </w:pPr>
            <w:r>
              <w:t>CONF #: 4499-36159 Added</w:t>
            </w:r>
          </w:p>
        </w:tc>
        <w:tc>
          <w:tcPr>
            <w:tcW w:w="360" w:type="dxa"/>
          </w:tcPr>
          <w:p w14:paraId="5BFAFBA2" w14:textId="77777777" w:rsidR="004B3F04" w:rsidRDefault="004B3F04" w:rsidP="000659BE">
            <w:pPr>
              <w:pStyle w:val="TableText"/>
            </w:pPr>
          </w:p>
        </w:tc>
        <w:tc>
          <w:tcPr>
            <w:tcW w:w="360" w:type="dxa"/>
          </w:tcPr>
          <w:p w14:paraId="4694584F" w14:textId="77777777" w:rsidR="004B3F04" w:rsidRDefault="004B3F04" w:rsidP="000659BE">
            <w:pPr>
              <w:pStyle w:val="TableText"/>
            </w:pPr>
            <w:r>
              <w:t>SHALL contain exactly one [1..1] patient (CONF:4499-36159).</w:t>
            </w:r>
          </w:p>
        </w:tc>
      </w:tr>
      <w:tr w:rsidR="004B3F04" w14:paraId="390F4CF5" w14:textId="77777777" w:rsidTr="000659BE">
        <w:trPr>
          <w:jc w:val="center"/>
        </w:trPr>
        <w:tc>
          <w:tcPr>
            <w:tcW w:w="360" w:type="dxa"/>
          </w:tcPr>
          <w:p w14:paraId="34F54471" w14:textId="77777777" w:rsidR="004B3F04" w:rsidRDefault="004B3F04" w:rsidP="000659BE">
            <w:pPr>
              <w:pStyle w:val="TableText"/>
            </w:pPr>
            <w:r>
              <w:t>CONF #: 4499-36160 Added</w:t>
            </w:r>
          </w:p>
        </w:tc>
        <w:tc>
          <w:tcPr>
            <w:tcW w:w="360" w:type="dxa"/>
          </w:tcPr>
          <w:p w14:paraId="404F8462" w14:textId="77777777" w:rsidR="004B3F04" w:rsidRDefault="004B3F04" w:rsidP="000659BE">
            <w:pPr>
              <w:pStyle w:val="TableText"/>
            </w:pPr>
          </w:p>
        </w:tc>
        <w:tc>
          <w:tcPr>
            <w:tcW w:w="360" w:type="dxa"/>
          </w:tcPr>
          <w:p w14:paraId="45967B91" w14:textId="77777777" w:rsidR="004B3F04" w:rsidRDefault="004B3F04" w:rsidP="000659BE">
            <w:pPr>
              <w:pStyle w:val="TableText"/>
            </w:pPr>
            <w:r>
              <w:t xml:space="preserve">MAY contain zero or more [0..*] outboundRelationship (CONF:4499-36160) such that it </w:t>
            </w:r>
            <w:r>
              <w:br/>
              <w:t>Note: QDM Attribute: Related To</w:t>
            </w:r>
          </w:p>
        </w:tc>
      </w:tr>
      <w:tr w:rsidR="004B3F04" w14:paraId="2F9E89F5" w14:textId="77777777" w:rsidTr="000659BE">
        <w:trPr>
          <w:jc w:val="center"/>
        </w:trPr>
        <w:tc>
          <w:tcPr>
            <w:tcW w:w="360" w:type="dxa"/>
          </w:tcPr>
          <w:p w14:paraId="1B082055" w14:textId="77777777" w:rsidR="004B3F04" w:rsidRDefault="004B3F04" w:rsidP="000659BE">
            <w:pPr>
              <w:pStyle w:val="TableText"/>
            </w:pPr>
            <w:r>
              <w:t>CONF #: 4499-36161 Added</w:t>
            </w:r>
          </w:p>
        </w:tc>
        <w:tc>
          <w:tcPr>
            <w:tcW w:w="360" w:type="dxa"/>
          </w:tcPr>
          <w:p w14:paraId="21CD21BD" w14:textId="77777777" w:rsidR="004B3F04" w:rsidRDefault="004B3F04" w:rsidP="000659BE">
            <w:pPr>
              <w:pStyle w:val="TableText"/>
            </w:pPr>
          </w:p>
        </w:tc>
        <w:tc>
          <w:tcPr>
            <w:tcW w:w="360" w:type="dxa"/>
          </w:tcPr>
          <w:p w14:paraId="559426BA" w14:textId="77777777" w:rsidR="004B3F04" w:rsidRDefault="004B3F04" w:rsidP="000659BE">
            <w:pPr>
              <w:pStyle w:val="TableText"/>
            </w:pPr>
            <w:r>
              <w:t>SHALL contain exactly one [1..1] observationCriteria (CONF:4499-36161).</w:t>
            </w:r>
          </w:p>
        </w:tc>
      </w:tr>
      <w:tr w:rsidR="004B3F04" w14:paraId="243B94EA" w14:textId="77777777" w:rsidTr="000659BE">
        <w:trPr>
          <w:jc w:val="center"/>
        </w:trPr>
        <w:tc>
          <w:tcPr>
            <w:tcW w:w="360" w:type="dxa"/>
          </w:tcPr>
          <w:p w14:paraId="701F546B" w14:textId="77777777" w:rsidR="004B3F04" w:rsidRDefault="004B3F04" w:rsidP="000659BE">
            <w:pPr>
              <w:pStyle w:val="TableText"/>
            </w:pPr>
            <w:r>
              <w:t>CONF #: 4499-36162 Added</w:t>
            </w:r>
          </w:p>
        </w:tc>
        <w:tc>
          <w:tcPr>
            <w:tcW w:w="360" w:type="dxa"/>
          </w:tcPr>
          <w:p w14:paraId="7CF67398" w14:textId="77777777" w:rsidR="004B3F04" w:rsidRDefault="004B3F04" w:rsidP="000659BE">
            <w:pPr>
              <w:pStyle w:val="TableText"/>
            </w:pPr>
          </w:p>
        </w:tc>
        <w:tc>
          <w:tcPr>
            <w:tcW w:w="360" w:type="dxa"/>
          </w:tcPr>
          <w:p w14:paraId="15BD8F9F" w14:textId="77777777" w:rsidR="004B3F04" w:rsidRDefault="004B3F04" w:rsidP="000659BE">
            <w:pPr>
              <w:pStyle w:val="TableText"/>
            </w:pPr>
            <w:r>
              <w:t>SHALL contain exactly one [1..1] @typeCode="REFR" Refers to (CodeSystem: HL7ActRelationshipType urn:oid:2.16.840.1.113883.5.1002) (CONF:4499-36162).</w:t>
            </w:r>
          </w:p>
        </w:tc>
      </w:tr>
      <w:tr w:rsidR="004B3F04" w14:paraId="78DD24DC" w14:textId="77777777" w:rsidTr="000659BE">
        <w:trPr>
          <w:jc w:val="center"/>
        </w:trPr>
        <w:tc>
          <w:tcPr>
            <w:tcW w:w="360" w:type="dxa"/>
          </w:tcPr>
          <w:p w14:paraId="1CCC99CB" w14:textId="77777777" w:rsidR="004B3F04" w:rsidRDefault="004B3F04" w:rsidP="000659BE">
            <w:pPr>
              <w:pStyle w:val="TableText"/>
            </w:pPr>
            <w:r>
              <w:t>CONF #: 4423-35220 Removed</w:t>
            </w:r>
          </w:p>
        </w:tc>
        <w:tc>
          <w:tcPr>
            <w:tcW w:w="360" w:type="dxa"/>
          </w:tcPr>
          <w:p w14:paraId="7034D0D8" w14:textId="77777777" w:rsidR="004B3F04" w:rsidRDefault="004B3F04" w:rsidP="000659BE">
            <w:pPr>
              <w:pStyle w:val="TableText"/>
            </w:pPr>
            <w:r>
              <w:t>SHALL contain exactly one [1..1] role (CONF:4423-35220).</w:t>
            </w:r>
          </w:p>
        </w:tc>
        <w:tc>
          <w:tcPr>
            <w:tcW w:w="360" w:type="dxa"/>
          </w:tcPr>
          <w:p w14:paraId="353CCEFA" w14:textId="77777777" w:rsidR="004B3F04" w:rsidRDefault="004B3F04" w:rsidP="000659BE">
            <w:pPr>
              <w:pStyle w:val="TableText"/>
            </w:pPr>
          </w:p>
        </w:tc>
      </w:tr>
      <w:tr w:rsidR="004B3F04" w14:paraId="0687809A" w14:textId="77777777" w:rsidTr="000659BE">
        <w:trPr>
          <w:jc w:val="center"/>
        </w:trPr>
        <w:tc>
          <w:tcPr>
            <w:tcW w:w="360" w:type="dxa"/>
          </w:tcPr>
          <w:p w14:paraId="56DBF62B" w14:textId="77777777" w:rsidR="004B3F04" w:rsidRDefault="004B3F04" w:rsidP="000659BE">
            <w:pPr>
              <w:pStyle w:val="TableText"/>
            </w:pPr>
            <w:r>
              <w:t>CONF #: 4423-35222 Removed</w:t>
            </w:r>
          </w:p>
        </w:tc>
        <w:tc>
          <w:tcPr>
            <w:tcW w:w="360" w:type="dxa"/>
          </w:tcPr>
          <w:p w14:paraId="4F7FBF57" w14:textId="77777777" w:rsidR="004B3F04" w:rsidRDefault="004B3F04" w:rsidP="000659BE">
            <w:pPr>
              <w:pStyle w:val="TableText"/>
            </w:pPr>
            <w:r>
              <w:t>SHALL contain exactly one [1..1] role (CONF:4423-35222).</w:t>
            </w:r>
          </w:p>
        </w:tc>
        <w:tc>
          <w:tcPr>
            <w:tcW w:w="360" w:type="dxa"/>
          </w:tcPr>
          <w:p w14:paraId="72DC3FC6" w14:textId="77777777" w:rsidR="004B3F04" w:rsidRDefault="004B3F04" w:rsidP="000659BE">
            <w:pPr>
              <w:pStyle w:val="TableText"/>
            </w:pPr>
          </w:p>
        </w:tc>
      </w:tr>
      <w:tr w:rsidR="004B3F04" w14:paraId="223FF226" w14:textId="77777777" w:rsidTr="000659BE">
        <w:trPr>
          <w:jc w:val="center"/>
        </w:trPr>
        <w:tc>
          <w:tcPr>
            <w:tcW w:w="360" w:type="dxa"/>
          </w:tcPr>
          <w:p w14:paraId="175D3631" w14:textId="77777777" w:rsidR="004B3F04" w:rsidRDefault="004B3F04" w:rsidP="000659BE">
            <w:pPr>
              <w:pStyle w:val="TableText"/>
            </w:pPr>
            <w:r>
              <w:t>CONF #: 4423-35226 Removed</w:t>
            </w:r>
          </w:p>
        </w:tc>
        <w:tc>
          <w:tcPr>
            <w:tcW w:w="360" w:type="dxa"/>
          </w:tcPr>
          <w:p w14:paraId="6DF4A9A6" w14:textId="77777777" w:rsidR="004B3F04" w:rsidRDefault="004B3F04" w:rsidP="000659BE">
            <w:pPr>
              <w:pStyle w:val="TableText"/>
            </w:pPr>
            <w:r>
              <w:t>SHALL contain exactly one [1..1] patient (CONF:4423-35226).</w:t>
            </w:r>
          </w:p>
        </w:tc>
        <w:tc>
          <w:tcPr>
            <w:tcW w:w="360" w:type="dxa"/>
          </w:tcPr>
          <w:p w14:paraId="5E1D39D1" w14:textId="77777777" w:rsidR="004B3F04" w:rsidRDefault="004B3F04" w:rsidP="000659BE">
            <w:pPr>
              <w:pStyle w:val="TableText"/>
            </w:pPr>
          </w:p>
        </w:tc>
      </w:tr>
      <w:tr w:rsidR="004B3F04" w14:paraId="262CD853" w14:textId="77777777" w:rsidTr="000659BE">
        <w:trPr>
          <w:jc w:val="center"/>
        </w:trPr>
        <w:tc>
          <w:tcPr>
            <w:tcW w:w="360" w:type="dxa"/>
          </w:tcPr>
          <w:p w14:paraId="0A3972E0" w14:textId="77777777" w:rsidR="004B3F04" w:rsidRDefault="004B3F04" w:rsidP="000659BE">
            <w:pPr>
              <w:pStyle w:val="TableText"/>
            </w:pPr>
            <w:r>
              <w:t>CONF #: 4423-35860 Removed</w:t>
            </w:r>
          </w:p>
        </w:tc>
        <w:tc>
          <w:tcPr>
            <w:tcW w:w="360" w:type="dxa"/>
          </w:tcPr>
          <w:p w14:paraId="58F8B166" w14:textId="77777777" w:rsidR="004B3F04" w:rsidRDefault="004B3F04" w:rsidP="000659BE">
            <w:pPr>
              <w:pStyle w:val="TableText"/>
            </w:pPr>
            <w:r>
              <w:t>SHALL contain exactly one [1..1] role (CONF:4423-35860).</w:t>
            </w:r>
          </w:p>
        </w:tc>
        <w:tc>
          <w:tcPr>
            <w:tcW w:w="360" w:type="dxa"/>
          </w:tcPr>
          <w:p w14:paraId="57BA6E78" w14:textId="77777777" w:rsidR="004B3F04" w:rsidRDefault="004B3F04" w:rsidP="000659BE">
            <w:pPr>
              <w:pStyle w:val="TableText"/>
            </w:pPr>
          </w:p>
        </w:tc>
      </w:tr>
      <w:tr w:rsidR="004B3F04" w14:paraId="5230C0C9" w14:textId="77777777" w:rsidTr="000659BE">
        <w:trPr>
          <w:jc w:val="center"/>
        </w:trPr>
        <w:tc>
          <w:tcPr>
            <w:tcW w:w="360" w:type="dxa"/>
          </w:tcPr>
          <w:p w14:paraId="21739CC1" w14:textId="77777777" w:rsidR="004B3F04" w:rsidRDefault="004B3F04" w:rsidP="000659BE">
            <w:pPr>
              <w:pStyle w:val="TableText"/>
            </w:pPr>
            <w:r>
              <w:t>CONF #: 4499-33384 Modified</w:t>
            </w:r>
          </w:p>
        </w:tc>
        <w:tc>
          <w:tcPr>
            <w:tcW w:w="360" w:type="dxa"/>
          </w:tcPr>
          <w:p w14:paraId="6B515F38" w14:textId="77777777" w:rsidR="004B3F04" w:rsidRDefault="004B3F04" w:rsidP="000659BE">
            <w:pPr>
              <w:pStyle w:val="TableText"/>
            </w:pPr>
            <w:r>
              <w:t>SHALL contain exactly one [1..1] @extension="2019-05-01" (CONF:4423-33384).</w:t>
            </w:r>
          </w:p>
        </w:tc>
        <w:tc>
          <w:tcPr>
            <w:tcW w:w="360" w:type="dxa"/>
          </w:tcPr>
          <w:p w14:paraId="2BBECFA5" w14:textId="77777777" w:rsidR="004B3F04" w:rsidRDefault="004B3F04" w:rsidP="000659BE">
            <w:pPr>
              <w:pStyle w:val="TableText"/>
            </w:pPr>
            <w:r>
              <w:t>SHALL contain exactly one [1..1] @extension="2021-02-01" (CONF:4499-33384).</w:t>
            </w:r>
          </w:p>
        </w:tc>
      </w:tr>
      <w:tr w:rsidR="004B3F04" w14:paraId="44DDC276" w14:textId="77777777" w:rsidTr="000659BE">
        <w:trPr>
          <w:jc w:val="center"/>
        </w:trPr>
        <w:tc>
          <w:tcPr>
            <w:tcW w:w="360" w:type="dxa"/>
          </w:tcPr>
          <w:p w14:paraId="3360C2AD" w14:textId="77777777" w:rsidR="004B3F04" w:rsidRDefault="004B3F04" w:rsidP="000659BE">
            <w:pPr>
              <w:pStyle w:val="TableText"/>
            </w:pPr>
            <w:r>
              <w:t>CONF #: 4499-35219 Modified</w:t>
            </w:r>
          </w:p>
        </w:tc>
        <w:tc>
          <w:tcPr>
            <w:tcW w:w="360" w:type="dxa"/>
          </w:tcPr>
          <w:p w14:paraId="221930A7" w14:textId="77777777" w:rsidR="004B3F04" w:rsidRDefault="004B3F04" w:rsidP="000659BE">
            <w:pPr>
              <w:pStyle w:val="TableText"/>
            </w:pPr>
            <w:r>
              <w:t xml:space="preserve">MAY contain zero or one [0..1] participation (CONF:4423-35219) such that it </w:t>
            </w:r>
            <w:r>
              <w:br/>
              <w:t>Note: QDM Attribute: Performer</w:t>
            </w:r>
          </w:p>
        </w:tc>
        <w:tc>
          <w:tcPr>
            <w:tcW w:w="360" w:type="dxa"/>
          </w:tcPr>
          <w:p w14:paraId="3B6C4D49" w14:textId="77777777" w:rsidR="004B3F04" w:rsidRDefault="004B3F04" w:rsidP="000659BE">
            <w:pPr>
              <w:pStyle w:val="TableText"/>
            </w:pPr>
            <w:r>
              <w:t xml:space="preserve">MAY contain zero or more [0..*] participation (CONF:4499-35219) such that it </w:t>
            </w:r>
            <w:r>
              <w:br/>
              <w:t>Note: QDM Attribute: Performer</w:t>
            </w:r>
          </w:p>
        </w:tc>
      </w:tr>
      <w:tr w:rsidR="004B3F04" w14:paraId="7CF0B860" w14:textId="77777777" w:rsidTr="000659BE">
        <w:trPr>
          <w:jc w:val="center"/>
        </w:trPr>
        <w:tc>
          <w:tcPr>
            <w:tcW w:w="360" w:type="dxa"/>
          </w:tcPr>
          <w:p w14:paraId="0A79F3A6" w14:textId="77777777" w:rsidR="004B3F04" w:rsidRDefault="004B3F04" w:rsidP="000659BE">
            <w:pPr>
              <w:pStyle w:val="TableText"/>
            </w:pPr>
            <w:r>
              <w:t>CONF #: 4499-35221 Modified</w:t>
            </w:r>
          </w:p>
        </w:tc>
        <w:tc>
          <w:tcPr>
            <w:tcW w:w="360" w:type="dxa"/>
          </w:tcPr>
          <w:p w14:paraId="0384E56D" w14:textId="77777777" w:rsidR="004B3F04" w:rsidRDefault="004B3F04" w:rsidP="000659BE">
            <w:pPr>
              <w:pStyle w:val="TableText"/>
            </w:pPr>
            <w:r>
              <w:t xml:space="preserve">MAY contain zero or one [0..1] participation (CONF:4423-35221) such that it </w:t>
            </w:r>
            <w:r>
              <w:br/>
              <w:t>Note: QDM Attribute: Performer</w:t>
            </w:r>
          </w:p>
        </w:tc>
        <w:tc>
          <w:tcPr>
            <w:tcW w:w="360" w:type="dxa"/>
          </w:tcPr>
          <w:p w14:paraId="1C6229F7" w14:textId="77777777" w:rsidR="004B3F04" w:rsidRDefault="004B3F04" w:rsidP="000659BE">
            <w:pPr>
              <w:pStyle w:val="TableText"/>
            </w:pPr>
            <w:r>
              <w:t xml:space="preserve">MAY contain zero or more [0..*] participation (CONF:4499-35221) such that it </w:t>
            </w:r>
            <w:r>
              <w:br/>
              <w:t>Note: QDM Attribute: Performer</w:t>
            </w:r>
          </w:p>
        </w:tc>
      </w:tr>
      <w:tr w:rsidR="004B3F04" w14:paraId="21864F7E" w14:textId="77777777" w:rsidTr="000659BE">
        <w:trPr>
          <w:jc w:val="center"/>
        </w:trPr>
        <w:tc>
          <w:tcPr>
            <w:tcW w:w="360" w:type="dxa"/>
          </w:tcPr>
          <w:p w14:paraId="39DE3E4D" w14:textId="77777777" w:rsidR="004B3F04" w:rsidRDefault="004B3F04" w:rsidP="000659BE">
            <w:pPr>
              <w:pStyle w:val="TableText"/>
            </w:pPr>
            <w:r>
              <w:lastRenderedPageBreak/>
              <w:t>CONF #: 4499-35859 Modified</w:t>
            </w:r>
          </w:p>
        </w:tc>
        <w:tc>
          <w:tcPr>
            <w:tcW w:w="360" w:type="dxa"/>
          </w:tcPr>
          <w:p w14:paraId="1E08DA87" w14:textId="77777777" w:rsidR="004B3F04" w:rsidRDefault="004B3F04" w:rsidP="000659BE">
            <w:pPr>
              <w:pStyle w:val="TableText"/>
            </w:pPr>
            <w:r>
              <w:t xml:space="preserve">MAY contain zero or one [0..1] participation (CONF:4423-35859) such that it </w:t>
            </w:r>
            <w:r>
              <w:br/>
              <w:t>Note: QDM Attribute: Performer</w:t>
            </w:r>
          </w:p>
        </w:tc>
        <w:tc>
          <w:tcPr>
            <w:tcW w:w="360" w:type="dxa"/>
          </w:tcPr>
          <w:p w14:paraId="54B43C9E" w14:textId="77777777" w:rsidR="004B3F04" w:rsidRDefault="004B3F04" w:rsidP="000659BE">
            <w:pPr>
              <w:pStyle w:val="TableText"/>
            </w:pPr>
            <w:r>
              <w:t xml:space="preserve">MAY contain zero or more [0..*] participation (CONF:4499-35859) such that it </w:t>
            </w:r>
            <w:r>
              <w:br/>
              <w:t>Note: QDM Attribute: Performer</w:t>
            </w:r>
          </w:p>
        </w:tc>
      </w:tr>
    </w:tbl>
    <w:p w14:paraId="38A4634D" w14:textId="77777777" w:rsidR="004B3F04" w:rsidRDefault="004B3F04" w:rsidP="004B3F04">
      <w:pPr>
        <w:pStyle w:val="BodyText"/>
      </w:pPr>
    </w:p>
    <w:p w14:paraId="1582423D" w14:textId="77777777" w:rsidR="004B3F04" w:rsidRDefault="004B3F04" w:rsidP="004B3F04">
      <w:pPr>
        <w:pStyle w:val="Heading2nospace"/>
      </w:pPr>
      <w:bookmarkStart w:id="3923" w:name="_Toc64841976"/>
      <w:bookmarkStart w:id="3924" w:name="_Toc65482891"/>
      <w:r>
        <w:lastRenderedPageBreak/>
        <w:t>Intervention, Recommended (V3)</w:t>
      </w:r>
      <w:bookmarkEnd w:id="3923"/>
      <w:bookmarkEnd w:id="3924"/>
    </w:p>
    <w:p w14:paraId="4133D9A7" w14:textId="77777777" w:rsidR="004B3F04" w:rsidRDefault="006C736C" w:rsidP="004B3F04">
      <w:pPr>
        <w:keepNext/>
      </w:pPr>
      <w:hyperlink w:anchor="E_Intervention_Recommended_V3_">
        <w:r w:rsidR="004B3F04">
          <w:rPr>
            <w:rStyle w:val="HyperlinkCourierBold"/>
          </w:rPr>
          <w:t>Intervention, Recommended (V3) (urn:hl7ii:2.16.840.1.113883.10.20.28.4.37:2021-02-01)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8150E54" w14:textId="77777777" w:rsidTr="000659BE">
        <w:trPr>
          <w:cantSplit/>
          <w:tblHeader/>
          <w:jc w:val="center"/>
        </w:trPr>
        <w:tc>
          <w:tcPr>
            <w:tcW w:w="360" w:type="dxa"/>
            <w:shd w:val="clear" w:color="auto" w:fill="E6E6E6"/>
          </w:tcPr>
          <w:p w14:paraId="7D31BE0C" w14:textId="77777777" w:rsidR="004B3F04" w:rsidRDefault="004B3F04" w:rsidP="000659BE">
            <w:pPr>
              <w:pStyle w:val="TableHead"/>
            </w:pPr>
            <w:r>
              <w:t>Change</w:t>
            </w:r>
          </w:p>
        </w:tc>
        <w:tc>
          <w:tcPr>
            <w:tcW w:w="360" w:type="dxa"/>
            <w:shd w:val="clear" w:color="auto" w:fill="E6E6E6"/>
          </w:tcPr>
          <w:p w14:paraId="7854BF27" w14:textId="77777777" w:rsidR="004B3F04" w:rsidRDefault="004B3F04" w:rsidP="000659BE">
            <w:pPr>
              <w:pStyle w:val="TableHead"/>
            </w:pPr>
            <w:r>
              <w:t>Old</w:t>
            </w:r>
          </w:p>
        </w:tc>
        <w:tc>
          <w:tcPr>
            <w:tcW w:w="360" w:type="dxa"/>
            <w:shd w:val="clear" w:color="auto" w:fill="E6E6E6"/>
          </w:tcPr>
          <w:p w14:paraId="6636317A" w14:textId="77777777" w:rsidR="004B3F04" w:rsidRDefault="004B3F04" w:rsidP="000659BE">
            <w:pPr>
              <w:pStyle w:val="TableHead"/>
            </w:pPr>
            <w:r>
              <w:t>New</w:t>
            </w:r>
          </w:p>
        </w:tc>
      </w:tr>
      <w:tr w:rsidR="004B3F04" w14:paraId="7CA5E78A" w14:textId="77777777" w:rsidTr="000659BE">
        <w:trPr>
          <w:jc w:val="center"/>
        </w:trPr>
        <w:tc>
          <w:tcPr>
            <w:tcW w:w="360" w:type="dxa"/>
          </w:tcPr>
          <w:p w14:paraId="6AD393C4" w14:textId="77777777" w:rsidR="004B3F04" w:rsidRDefault="004B3F04" w:rsidP="000659BE">
            <w:pPr>
              <w:pStyle w:val="TableText"/>
            </w:pPr>
            <w:r>
              <w:t>Status</w:t>
            </w:r>
          </w:p>
        </w:tc>
        <w:tc>
          <w:tcPr>
            <w:tcW w:w="360" w:type="dxa"/>
          </w:tcPr>
          <w:p w14:paraId="51D8AB95" w14:textId="77777777" w:rsidR="004B3F04" w:rsidRDefault="004B3F04" w:rsidP="000659BE">
            <w:pPr>
              <w:pStyle w:val="TableText"/>
            </w:pPr>
            <w:r>
              <w:t>Published</w:t>
            </w:r>
          </w:p>
        </w:tc>
        <w:tc>
          <w:tcPr>
            <w:tcW w:w="360" w:type="dxa"/>
          </w:tcPr>
          <w:p w14:paraId="003B43D5" w14:textId="77777777" w:rsidR="004B3F04" w:rsidRDefault="004B3F04" w:rsidP="000659BE">
            <w:pPr>
              <w:pStyle w:val="TableText"/>
            </w:pPr>
            <w:r>
              <w:t>Draft</w:t>
            </w:r>
          </w:p>
        </w:tc>
      </w:tr>
      <w:tr w:rsidR="004B3F04" w14:paraId="0BB248EA" w14:textId="77777777" w:rsidTr="000659BE">
        <w:trPr>
          <w:jc w:val="center"/>
        </w:trPr>
        <w:tc>
          <w:tcPr>
            <w:tcW w:w="360" w:type="dxa"/>
          </w:tcPr>
          <w:p w14:paraId="03B09CF0" w14:textId="77777777" w:rsidR="004B3F04" w:rsidRDefault="004B3F04" w:rsidP="000659BE">
            <w:pPr>
              <w:pStyle w:val="TableText"/>
            </w:pPr>
            <w:r>
              <w:t>Name</w:t>
            </w:r>
          </w:p>
        </w:tc>
        <w:tc>
          <w:tcPr>
            <w:tcW w:w="360" w:type="dxa"/>
          </w:tcPr>
          <w:p w14:paraId="2981522B" w14:textId="77777777" w:rsidR="004B3F04" w:rsidRDefault="004B3F04" w:rsidP="000659BE">
            <w:pPr>
              <w:pStyle w:val="TableText"/>
            </w:pPr>
            <w:r>
              <w:t>Intervention, Recommended (V2)</w:t>
            </w:r>
          </w:p>
        </w:tc>
        <w:tc>
          <w:tcPr>
            <w:tcW w:w="360" w:type="dxa"/>
          </w:tcPr>
          <w:p w14:paraId="613A1130" w14:textId="77777777" w:rsidR="004B3F04" w:rsidRDefault="004B3F04" w:rsidP="000659BE">
            <w:pPr>
              <w:pStyle w:val="TableText"/>
            </w:pPr>
            <w:r>
              <w:t>Intervention, Recommended (V3)</w:t>
            </w:r>
          </w:p>
        </w:tc>
      </w:tr>
      <w:tr w:rsidR="004B3F04" w14:paraId="75539594" w14:textId="77777777" w:rsidTr="000659BE">
        <w:trPr>
          <w:jc w:val="center"/>
        </w:trPr>
        <w:tc>
          <w:tcPr>
            <w:tcW w:w="360" w:type="dxa"/>
          </w:tcPr>
          <w:p w14:paraId="51A3F0C1" w14:textId="77777777" w:rsidR="004B3F04" w:rsidRDefault="004B3F04" w:rsidP="000659BE">
            <w:pPr>
              <w:pStyle w:val="TableText"/>
            </w:pPr>
            <w:r>
              <w:t>Oid</w:t>
            </w:r>
          </w:p>
        </w:tc>
        <w:tc>
          <w:tcPr>
            <w:tcW w:w="360" w:type="dxa"/>
          </w:tcPr>
          <w:p w14:paraId="1957FB5A" w14:textId="77777777" w:rsidR="004B3F04" w:rsidRDefault="004B3F04" w:rsidP="000659BE">
            <w:pPr>
              <w:pStyle w:val="TableText"/>
            </w:pPr>
            <w:r>
              <w:t>urn:hl7ii:2.16.840.1.113883.10.20.28.4.37:2019-05-01</w:t>
            </w:r>
          </w:p>
        </w:tc>
        <w:tc>
          <w:tcPr>
            <w:tcW w:w="360" w:type="dxa"/>
          </w:tcPr>
          <w:p w14:paraId="5F525A00" w14:textId="77777777" w:rsidR="004B3F04" w:rsidRDefault="004B3F04" w:rsidP="000659BE">
            <w:pPr>
              <w:pStyle w:val="TableText"/>
            </w:pPr>
            <w:r>
              <w:t>urn:hl7ii:2.16.840.1.113883.10.20.28.4.37:2021-02-01</w:t>
            </w:r>
          </w:p>
        </w:tc>
      </w:tr>
      <w:tr w:rsidR="004B3F04" w14:paraId="72DA5831" w14:textId="77777777" w:rsidTr="000659BE">
        <w:trPr>
          <w:jc w:val="center"/>
        </w:trPr>
        <w:tc>
          <w:tcPr>
            <w:tcW w:w="360" w:type="dxa"/>
          </w:tcPr>
          <w:p w14:paraId="229E37F8" w14:textId="77777777" w:rsidR="004B3F04" w:rsidRDefault="004B3F04" w:rsidP="000659BE">
            <w:pPr>
              <w:pStyle w:val="TableText"/>
            </w:pPr>
            <w:r>
              <w:t>CONF #: 4499-36163 Added</w:t>
            </w:r>
          </w:p>
        </w:tc>
        <w:tc>
          <w:tcPr>
            <w:tcW w:w="360" w:type="dxa"/>
          </w:tcPr>
          <w:p w14:paraId="2AD5D978" w14:textId="77777777" w:rsidR="004B3F04" w:rsidRDefault="004B3F04" w:rsidP="000659BE">
            <w:pPr>
              <w:pStyle w:val="TableText"/>
            </w:pPr>
          </w:p>
        </w:tc>
        <w:tc>
          <w:tcPr>
            <w:tcW w:w="360" w:type="dxa"/>
          </w:tcPr>
          <w:p w14:paraId="6904A928" w14:textId="77777777" w:rsidR="004B3F04" w:rsidRDefault="004B3F04" w:rsidP="000659BE">
            <w:pPr>
              <w:pStyle w:val="TableText"/>
            </w:pPr>
            <w:r>
              <w:t>SHALL contain exactly one [1..1] role (CONF:4499-36163).</w:t>
            </w:r>
          </w:p>
        </w:tc>
      </w:tr>
      <w:tr w:rsidR="004B3F04" w14:paraId="3B7ED082" w14:textId="77777777" w:rsidTr="000659BE">
        <w:trPr>
          <w:jc w:val="center"/>
        </w:trPr>
        <w:tc>
          <w:tcPr>
            <w:tcW w:w="360" w:type="dxa"/>
          </w:tcPr>
          <w:p w14:paraId="3D7648E3" w14:textId="77777777" w:rsidR="004B3F04" w:rsidRDefault="004B3F04" w:rsidP="000659BE">
            <w:pPr>
              <w:pStyle w:val="TableText"/>
            </w:pPr>
            <w:r>
              <w:t>CONF #: 4499-36164 Added</w:t>
            </w:r>
          </w:p>
        </w:tc>
        <w:tc>
          <w:tcPr>
            <w:tcW w:w="360" w:type="dxa"/>
          </w:tcPr>
          <w:p w14:paraId="7DD6F451" w14:textId="77777777" w:rsidR="004B3F04" w:rsidRDefault="004B3F04" w:rsidP="000659BE">
            <w:pPr>
              <w:pStyle w:val="TableText"/>
            </w:pPr>
          </w:p>
        </w:tc>
        <w:tc>
          <w:tcPr>
            <w:tcW w:w="360" w:type="dxa"/>
          </w:tcPr>
          <w:p w14:paraId="3A67CF0C" w14:textId="77777777" w:rsidR="004B3F04" w:rsidRDefault="004B3F04" w:rsidP="000659BE">
            <w:pPr>
              <w:pStyle w:val="TableText"/>
            </w:pPr>
            <w:r>
              <w:t>SHALL contain exactly one [1..1] role (CONF:4499-36164).</w:t>
            </w:r>
          </w:p>
        </w:tc>
      </w:tr>
      <w:tr w:rsidR="004B3F04" w14:paraId="43458F88" w14:textId="77777777" w:rsidTr="000659BE">
        <w:trPr>
          <w:jc w:val="center"/>
        </w:trPr>
        <w:tc>
          <w:tcPr>
            <w:tcW w:w="360" w:type="dxa"/>
          </w:tcPr>
          <w:p w14:paraId="0B11DA34" w14:textId="77777777" w:rsidR="004B3F04" w:rsidRDefault="004B3F04" w:rsidP="000659BE">
            <w:pPr>
              <w:pStyle w:val="TableText"/>
            </w:pPr>
            <w:r>
              <w:t>CONF #: 4499-36165 Added</w:t>
            </w:r>
          </w:p>
        </w:tc>
        <w:tc>
          <w:tcPr>
            <w:tcW w:w="360" w:type="dxa"/>
          </w:tcPr>
          <w:p w14:paraId="46ECC19A" w14:textId="77777777" w:rsidR="004B3F04" w:rsidRDefault="004B3F04" w:rsidP="000659BE">
            <w:pPr>
              <w:pStyle w:val="TableText"/>
            </w:pPr>
          </w:p>
        </w:tc>
        <w:tc>
          <w:tcPr>
            <w:tcW w:w="360" w:type="dxa"/>
          </w:tcPr>
          <w:p w14:paraId="03CBFA14" w14:textId="77777777" w:rsidR="004B3F04" w:rsidRDefault="004B3F04" w:rsidP="000659BE">
            <w:pPr>
              <w:pStyle w:val="TableText"/>
            </w:pPr>
            <w:r>
              <w:t>SHALL contain exactly one [1..1] role (CONF:4499-36165).</w:t>
            </w:r>
          </w:p>
        </w:tc>
      </w:tr>
      <w:tr w:rsidR="004B3F04" w14:paraId="05B744F4" w14:textId="77777777" w:rsidTr="000659BE">
        <w:trPr>
          <w:jc w:val="center"/>
        </w:trPr>
        <w:tc>
          <w:tcPr>
            <w:tcW w:w="360" w:type="dxa"/>
          </w:tcPr>
          <w:p w14:paraId="5EA02C12" w14:textId="77777777" w:rsidR="004B3F04" w:rsidRDefault="004B3F04" w:rsidP="000659BE">
            <w:pPr>
              <w:pStyle w:val="TableText"/>
            </w:pPr>
            <w:r>
              <w:t>CONF #: 4499-36166 Added</w:t>
            </w:r>
          </w:p>
        </w:tc>
        <w:tc>
          <w:tcPr>
            <w:tcW w:w="360" w:type="dxa"/>
          </w:tcPr>
          <w:p w14:paraId="41C79C4F" w14:textId="77777777" w:rsidR="004B3F04" w:rsidRDefault="004B3F04" w:rsidP="000659BE">
            <w:pPr>
              <w:pStyle w:val="TableText"/>
            </w:pPr>
          </w:p>
        </w:tc>
        <w:tc>
          <w:tcPr>
            <w:tcW w:w="360" w:type="dxa"/>
          </w:tcPr>
          <w:p w14:paraId="21C46083" w14:textId="77777777" w:rsidR="004B3F04" w:rsidRDefault="004B3F04" w:rsidP="000659BE">
            <w:pPr>
              <w:pStyle w:val="TableText"/>
            </w:pPr>
            <w:r>
              <w:t>SHALL contain exactly one [1..1] patient (CONF:4499-36166).</w:t>
            </w:r>
          </w:p>
        </w:tc>
      </w:tr>
      <w:tr w:rsidR="004B3F04" w14:paraId="4112D2CE" w14:textId="77777777" w:rsidTr="000659BE">
        <w:trPr>
          <w:jc w:val="center"/>
        </w:trPr>
        <w:tc>
          <w:tcPr>
            <w:tcW w:w="360" w:type="dxa"/>
          </w:tcPr>
          <w:p w14:paraId="62DD036E" w14:textId="77777777" w:rsidR="004B3F04" w:rsidRDefault="004B3F04" w:rsidP="000659BE">
            <w:pPr>
              <w:pStyle w:val="TableText"/>
            </w:pPr>
            <w:r>
              <w:t>CONF #: 4499-36167 Added</w:t>
            </w:r>
          </w:p>
        </w:tc>
        <w:tc>
          <w:tcPr>
            <w:tcW w:w="360" w:type="dxa"/>
          </w:tcPr>
          <w:p w14:paraId="53D9750B" w14:textId="77777777" w:rsidR="004B3F04" w:rsidRDefault="004B3F04" w:rsidP="000659BE">
            <w:pPr>
              <w:pStyle w:val="TableText"/>
            </w:pPr>
          </w:p>
        </w:tc>
        <w:tc>
          <w:tcPr>
            <w:tcW w:w="360" w:type="dxa"/>
          </w:tcPr>
          <w:p w14:paraId="586BF7EB" w14:textId="77777777" w:rsidR="004B3F04" w:rsidRDefault="004B3F04" w:rsidP="000659BE">
            <w:pPr>
              <w:pStyle w:val="TableText"/>
            </w:pPr>
            <w:r>
              <w:t xml:space="preserve">MAY contain zero or more [0..*] participation (CONF:4499-36167) such that it </w:t>
            </w:r>
            <w:r>
              <w:br/>
              <w:t>Note: QDM Attribute: Requester</w:t>
            </w:r>
          </w:p>
        </w:tc>
      </w:tr>
      <w:tr w:rsidR="004B3F04" w14:paraId="49E0C941" w14:textId="77777777" w:rsidTr="000659BE">
        <w:trPr>
          <w:jc w:val="center"/>
        </w:trPr>
        <w:tc>
          <w:tcPr>
            <w:tcW w:w="360" w:type="dxa"/>
          </w:tcPr>
          <w:p w14:paraId="0A2DF9E9" w14:textId="77777777" w:rsidR="004B3F04" w:rsidRDefault="004B3F04" w:rsidP="000659BE">
            <w:pPr>
              <w:pStyle w:val="TableText"/>
            </w:pPr>
            <w:r>
              <w:t>CONF #: 4499-36168 Added</w:t>
            </w:r>
          </w:p>
        </w:tc>
        <w:tc>
          <w:tcPr>
            <w:tcW w:w="360" w:type="dxa"/>
          </w:tcPr>
          <w:p w14:paraId="20D927A7" w14:textId="77777777" w:rsidR="004B3F04" w:rsidRDefault="004B3F04" w:rsidP="000659BE">
            <w:pPr>
              <w:pStyle w:val="TableText"/>
            </w:pPr>
          </w:p>
        </w:tc>
        <w:tc>
          <w:tcPr>
            <w:tcW w:w="360" w:type="dxa"/>
          </w:tcPr>
          <w:p w14:paraId="45D2FA80" w14:textId="77777777" w:rsidR="004B3F04" w:rsidRDefault="004B3F04" w:rsidP="000659BE">
            <w:pPr>
              <w:pStyle w:val="TableText"/>
            </w:pPr>
            <w:r>
              <w:t>SHALL contain exactly one [1..1] role (CONF:4499-36168).</w:t>
            </w:r>
          </w:p>
        </w:tc>
      </w:tr>
      <w:tr w:rsidR="004B3F04" w14:paraId="1FDFC099" w14:textId="77777777" w:rsidTr="000659BE">
        <w:trPr>
          <w:jc w:val="center"/>
        </w:trPr>
        <w:tc>
          <w:tcPr>
            <w:tcW w:w="360" w:type="dxa"/>
          </w:tcPr>
          <w:p w14:paraId="4F95AAC3" w14:textId="77777777" w:rsidR="004B3F04" w:rsidRDefault="004B3F04" w:rsidP="000659BE">
            <w:pPr>
              <w:pStyle w:val="TableText"/>
            </w:pPr>
            <w:r>
              <w:t>CONF #: 4499-36169 Added</w:t>
            </w:r>
          </w:p>
        </w:tc>
        <w:tc>
          <w:tcPr>
            <w:tcW w:w="360" w:type="dxa"/>
          </w:tcPr>
          <w:p w14:paraId="3BC4E71D" w14:textId="77777777" w:rsidR="004B3F04" w:rsidRDefault="004B3F04" w:rsidP="000659BE">
            <w:pPr>
              <w:pStyle w:val="TableText"/>
            </w:pPr>
          </w:p>
        </w:tc>
        <w:tc>
          <w:tcPr>
            <w:tcW w:w="360" w:type="dxa"/>
          </w:tcPr>
          <w:p w14:paraId="0BE30912" w14:textId="77777777" w:rsidR="004B3F04" w:rsidRDefault="004B3F04" w:rsidP="000659BE">
            <w:pPr>
              <w:pStyle w:val="TableText"/>
            </w:pPr>
            <w:r>
              <w:t>SHALL contain exactly one [1..1] @typeCode="PART" participation (CodeSystem: HL7ParticipationType urn:oid:2.16.840.1.113883.5.90) (CONF:4499-36169).</w:t>
            </w:r>
          </w:p>
        </w:tc>
      </w:tr>
      <w:tr w:rsidR="004B3F04" w14:paraId="5B2FD33C" w14:textId="77777777" w:rsidTr="000659BE">
        <w:trPr>
          <w:jc w:val="center"/>
        </w:trPr>
        <w:tc>
          <w:tcPr>
            <w:tcW w:w="360" w:type="dxa"/>
          </w:tcPr>
          <w:p w14:paraId="65EC64E1" w14:textId="77777777" w:rsidR="004B3F04" w:rsidRDefault="004B3F04" w:rsidP="000659BE">
            <w:pPr>
              <w:pStyle w:val="TableText"/>
            </w:pPr>
            <w:r>
              <w:t>CONF #: 4423-35229 Removed</w:t>
            </w:r>
          </w:p>
        </w:tc>
        <w:tc>
          <w:tcPr>
            <w:tcW w:w="360" w:type="dxa"/>
          </w:tcPr>
          <w:p w14:paraId="38E6E787" w14:textId="77777777" w:rsidR="004B3F04" w:rsidRDefault="004B3F04" w:rsidP="000659BE">
            <w:pPr>
              <w:pStyle w:val="TableText"/>
            </w:pPr>
            <w:r>
              <w:t>SHALL contain exactly one [1..1] role (CONF:4423-35229).</w:t>
            </w:r>
          </w:p>
        </w:tc>
        <w:tc>
          <w:tcPr>
            <w:tcW w:w="360" w:type="dxa"/>
          </w:tcPr>
          <w:p w14:paraId="0D4CED14" w14:textId="77777777" w:rsidR="004B3F04" w:rsidRDefault="004B3F04" w:rsidP="000659BE">
            <w:pPr>
              <w:pStyle w:val="TableText"/>
            </w:pPr>
          </w:p>
        </w:tc>
      </w:tr>
      <w:tr w:rsidR="004B3F04" w14:paraId="0AE737B8" w14:textId="77777777" w:rsidTr="000659BE">
        <w:trPr>
          <w:jc w:val="center"/>
        </w:trPr>
        <w:tc>
          <w:tcPr>
            <w:tcW w:w="360" w:type="dxa"/>
          </w:tcPr>
          <w:p w14:paraId="54C77CC3" w14:textId="77777777" w:rsidR="004B3F04" w:rsidRDefault="004B3F04" w:rsidP="000659BE">
            <w:pPr>
              <w:pStyle w:val="TableText"/>
            </w:pPr>
            <w:r>
              <w:t>CONF #: 4423-35231 Removed</w:t>
            </w:r>
          </w:p>
        </w:tc>
        <w:tc>
          <w:tcPr>
            <w:tcW w:w="360" w:type="dxa"/>
          </w:tcPr>
          <w:p w14:paraId="040A2820" w14:textId="77777777" w:rsidR="004B3F04" w:rsidRDefault="004B3F04" w:rsidP="000659BE">
            <w:pPr>
              <w:pStyle w:val="TableText"/>
            </w:pPr>
            <w:r>
              <w:t>SHALL contain exactly one [1..1] role (CONF:4423-35231).</w:t>
            </w:r>
          </w:p>
        </w:tc>
        <w:tc>
          <w:tcPr>
            <w:tcW w:w="360" w:type="dxa"/>
          </w:tcPr>
          <w:p w14:paraId="14B1FA97" w14:textId="77777777" w:rsidR="004B3F04" w:rsidRDefault="004B3F04" w:rsidP="000659BE">
            <w:pPr>
              <w:pStyle w:val="TableText"/>
            </w:pPr>
          </w:p>
        </w:tc>
      </w:tr>
      <w:tr w:rsidR="004B3F04" w14:paraId="7659FAB2" w14:textId="77777777" w:rsidTr="000659BE">
        <w:trPr>
          <w:jc w:val="center"/>
        </w:trPr>
        <w:tc>
          <w:tcPr>
            <w:tcW w:w="360" w:type="dxa"/>
          </w:tcPr>
          <w:p w14:paraId="63513E8C" w14:textId="77777777" w:rsidR="004B3F04" w:rsidRDefault="004B3F04" w:rsidP="000659BE">
            <w:pPr>
              <w:pStyle w:val="TableText"/>
            </w:pPr>
            <w:r>
              <w:t>CONF #: 4423-35235 Removed</w:t>
            </w:r>
          </w:p>
        </w:tc>
        <w:tc>
          <w:tcPr>
            <w:tcW w:w="360" w:type="dxa"/>
          </w:tcPr>
          <w:p w14:paraId="3ED95D3F" w14:textId="77777777" w:rsidR="004B3F04" w:rsidRDefault="004B3F04" w:rsidP="000659BE">
            <w:pPr>
              <w:pStyle w:val="TableText"/>
            </w:pPr>
            <w:r>
              <w:t>SHALL contain exactly one [1..1] patient (CONF:4423-35235).</w:t>
            </w:r>
          </w:p>
        </w:tc>
        <w:tc>
          <w:tcPr>
            <w:tcW w:w="360" w:type="dxa"/>
          </w:tcPr>
          <w:p w14:paraId="33DB124E" w14:textId="77777777" w:rsidR="004B3F04" w:rsidRDefault="004B3F04" w:rsidP="000659BE">
            <w:pPr>
              <w:pStyle w:val="TableText"/>
            </w:pPr>
          </w:p>
        </w:tc>
      </w:tr>
      <w:tr w:rsidR="004B3F04" w14:paraId="610E8CA1" w14:textId="77777777" w:rsidTr="000659BE">
        <w:trPr>
          <w:jc w:val="center"/>
        </w:trPr>
        <w:tc>
          <w:tcPr>
            <w:tcW w:w="360" w:type="dxa"/>
          </w:tcPr>
          <w:p w14:paraId="74F37FFD" w14:textId="77777777" w:rsidR="004B3F04" w:rsidRDefault="004B3F04" w:rsidP="000659BE">
            <w:pPr>
              <w:pStyle w:val="TableText"/>
            </w:pPr>
            <w:r>
              <w:t>CONF #: 4423-35863 Removed</w:t>
            </w:r>
          </w:p>
        </w:tc>
        <w:tc>
          <w:tcPr>
            <w:tcW w:w="360" w:type="dxa"/>
          </w:tcPr>
          <w:p w14:paraId="3C81FA88" w14:textId="77777777" w:rsidR="004B3F04" w:rsidRDefault="004B3F04" w:rsidP="000659BE">
            <w:pPr>
              <w:pStyle w:val="TableText"/>
            </w:pPr>
            <w:r>
              <w:t>SHALL contain exactly one [1..1] role (CONF:4423-35863).</w:t>
            </w:r>
          </w:p>
        </w:tc>
        <w:tc>
          <w:tcPr>
            <w:tcW w:w="360" w:type="dxa"/>
          </w:tcPr>
          <w:p w14:paraId="6175035A" w14:textId="77777777" w:rsidR="004B3F04" w:rsidRDefault="004B3F04" w:rsidP="000659BE">
            <w:pPr>
              <w:pStyle w:val="TableText"/>
            </w:pPr>
          </w:p>
        </w:tc>
      </w:tr>
      <w:tr w:rsidR="004B3F04" w14:paraId="378AFCAE" w14:textId="77777777" w:rsidTr="000659BE">
        <w:trPr>
          <w:jc w:val="center"/>
        </w:trPr>
        <w:tc>
          <w:tcPr>
            <w:tcW w:w="360" w:type="dxa"/>
          </w:tcPr>
          <w:p w14:paraId="0635DCC6" w14:textId="77777777" w:rsidR="004B3F04" w:rsidRDefault="004B3F04" w:rsidP="000659BE">
            <w:pPr>
              <w:pStyle w:val="TableText"/>
            </w:pPr>
            <w:r>
              <w:t>CONF #: 4499-33385 Modified</w:t>
            </w:r>
          </w:p>
        </w:tc>
        <w:tc>
          <w:tcPr>
            <w:tcW w:w="360" w:type="dxa"/>
          </w:tcPr>
          <w:p w14:paraId="5B635B10" w14:textId="77777777" w:rsidR="004B3F04" w:rsidRDefault="004B3F04" w:rsidP="000659BE">
            <w:pPr>
              <w:pStyle w:val="TableText"/>
            </w:pPr>
            <w:r>
              <w:t>SHALL contain exactly one [1..1] @extension="2019-05-01" (CONF:4423-33385).</w:t>
            </w:r>
          </w:p>
        </w:tc>
        <w:tc>
          <w:tcPr>
            <w:tcW w:w="360" w:type="dxa"/>
          </w:tcPr>
          <w:p w14:paraId="0DA96B6D" w14:textId="77777777" w:rsidR="004B3F04" w:rsidRDefault="004B3F04" w:rsidP="000659BE">
            <w:pPr>
              <w:pStyle w:val="TableText"/>
            </w:pPr>
            <w:r>
              <w:t>SHALL contain exactly one [1..1] @extension="2021-02-01" (CONF:4499-33385).</w:t>
            </w:r>
          </w:p>
        </w:tc>
      </w:tr>
      <w:tr w:rsidR="004B3F04" w14:paraId="4EC2C5C2" w14:textId="77777777" w:rsidTr="000659BE">
        <w:trPr>
          <w:jc w:val="center"/>
        </w:trPr>
        <w:tc>
          <w:tcPr>
            <w:tcW w:w="360" w:type="dxa"/>
          </w:tcPr>
          <w:p w14:paraId="6A0C6F02" w14:textId="77777777" w:rsidR="004B3F04" w:rsidRDefault="004B3F04" w:rsidP="000659BE">
            <w:pPr>
              <w:pStyle w:val="TableText"/>
            </w:pPr>
            <w:r>
              <w:t>CONF #: 4499-35228 Modified</w:t>
            </w:r>
          </w:p>
        </w:tc>
        <w:tc>
          <w:tcPr>
            <w:tcW w:w="360" w:type="dxa"/>
          </w:tcPr>
          <w:p w14:paraId="7A0B8AB9" w14:textId="77777777" w:rsidR="004B3F04" w:rsidRDefault="004B3F04" w:rsidP="000659BE">
            <w:pPr>
              <w:pStyle w:val="TableText"/>
            </w:pPr>
            <w:r>
              <w:t xml:space="preserve">MAY contain zero or one [0..1] participation (CONF:4423-35228) such that it </w:t>
            </w:r>
            <w:r>
              <w:br/>
              <w:t>Note: QDM Attribute: Requester</w:t>
            </w:r>
          </w:p>
        </w:tc>
        <w:tc>
          <w:tcPr>
            <w:tcW w:w="360" w:type="dxa"/>
          </w:tcPr>
          <w:p w14:paraId="27D5C3BC" w14:textId="77777777" w:rsidR="004B3F04" w:rsidRDefault="004B3F04" w:rsidP="000659BE">
            <w:pPr>
              <w:pStyle w:val="TableText"/>
            </w:pPr>
            <w:r>
              <w:t xml:space="preserve">MAY contain zero or more [0..*] participation (CONF:4499-35228) such that it </w:t>
            </w:r>
            <w:r>
              <w:br/>
              <w:t>Note: QDM Attribute: Requester</w:t>
            </w:r>
          </w:p>
        </w:tc>
      </w:tr>
      <w:tr w:rsidR="004B3F04" w14:paraId="3E3D7225" w14:textId="77777777" w:rsidTr="000659BE">
        <w:trPr>
          <w:jc w:val="center"/>
        </w:trPr>
        <w:tc>
          <w:tcPr>
            <w:tcW w:w="360" w:type="dxa"/>
          </w:tcPr>
          <w:p w14:paraId="212981BD" w14:textId="77777777" w:rsidR="004B3F04" w:rsidRDefault="004B3F04" w:rsidP="000659BE">
            <w:pPr>
              <w:pStyle w:val="TableText"/>
            </w:pPr>
            <w:r>
              <w:t>CONF #: 4499-35230 Modified</w:t>
            </w:r>
          </w:p>
        </w:tc>
        <w:tc>
          <w:tcPr>
            <w:tcW w:w="360" w:type="dxa"/>
          </w:tcPr>
          <w:p w14:paraId="5062F677" w14:textId="77777777" w:rsidR="004B3F04" w:rsidRDefault="004B3F04" w:rsidP="000659BE">
            <w:pPr>
              <w:pStyle w:val="TableText"/>
            </w:pPr>
            <w:r>
              <w:t xml:space="preserve">MAY contain zero or one [0..1] participation (CONF:4423-35230) such that it </w:t>
            </w:r>
            <w:r>
              <w:br/>
              <w:t>Note: QDM Attribute: Requester</w:t>
            </w:r>
          </w:p>
        </w:tc>
        <w:tc>
          <w:tcPr>
            <w:tcW w:w="360" w:type="dxa"/>
          </w:tcPr>
          <w:p w14:paraId="7F962604" w14:textId="77777777" w:rsidR="004B3F04" w:rsidRDefault="004B3F04" w:rsidP="000659BE">
            <w:pPr>
              <w:pStyle w:val="TableText"/>
            </w:pPr>
            <w:r>
              <w:t xml:space="preserve">MAY contain zero or more [0..*] participation (CONF:4499-35230) such that it </w:t>
            </w:r>
            <w:r>
              <w:br/>
              <w:t>Note: QDM Attribute: Requester</w:t>
            </w:r>
          </w:p>
        </w:tc>
      </w:tr>
      <w:tr w:rsidR="004B3F04" w14:paraId="516C9ECA" w14:textId="77777777" w:rsidTr="000659BE">
        <w:trPr>
          <w:jc w:val="center"/>
        </w:trPr>
        <w:tc>
          <w:tcPr>
            <w:tcW w:w="360" w:type="dxa"/>
          </w:tcPr>
          <w:p w14:paraId="5650D7AC" w14:textId="77777777" w:rsidR="004B3F04" w:rsidRDefault="004B3F04" w:rsidP="000659BE">
            <w:pPr>
              <w:pStyle w:val="TableText"/>
            </w:pPr>
            <w:r>
              <w:lastRenderedPageBreak/>
              <w:t>CONF #: 4499-35862 Modified</w:t>
            </w:r>
          </w:p>
        </w:tc>
        <w:tc>
          <w:tcPr>
            <w:tcW w:w="360" w:type="dxa"/>
          </w:tcPr>
          <w:p w14:paraId="766EC057" w14:textId="77777777" w:rsidR="004B3F04" w:rsidRDefault="004B3F04" w:rsidP="000659BE">
            <w:pPr>
              <w:pStyle w:val="TableText"/>
            </w:pPr>
            <w:r>
              <w:t xml:space="preserve">MAY contain zero or one [0..1] participation (CONF:4423-35862) such that it </w:t>
            </w:r>
            <w:r>
              <w:br/>
              <w:t>Note: QDM Attribute: Requester</w:t>
            </w:r>
          </w:p>
        </w:tc>
        <w:tc>
          <w:tcPr>
            <w:tcW w:w="360" w:type="dxa"/>
          </w:tcPr>
          <w:p w14:paraId="11D5C82A" w14:textId="77777777" w:rsidR="004B3F04" w:rsidRDefault="004B3F04" w:rsidP="000659BE">
            <w:pPr>
              <w:pStyle w:val="TableText"/>
            </w:pPr>
            <w:r>
              <w:t xml:space="preserve">MAY contain zero or more [0..*] participation (CONF:4499-35862) such that it </w:t>
            </w:r>
            <w:r>
              <w:br/>
              <w:t>Note: QDM Attribute: Requester</w:t>
            </w:r>
          </w:p>
        </w:tc>
      </w:tr>
    </w:tbl>
    <w:p w14:paraId="4F1499AD" w14:textId="77777777" w:rsidR="004B3F04" w:rsidRDefault="004B3F04" w:rsidP="004B3F04">
      <w:pPr>
        <w:pStyle w:val="BodyText"/>
      </w:pPr>
    </w:p>
    <w:p w14:paraId="64586A12" w14:textId="77777777" w:rsidR="004B3F04" w:rsidRDefault="004B3F04" w:rsidP="004B3F04">
      <w:pPr>
        <w:pStyle w:val="Heading2nospace"/>
      </w:pPr>
      <w:bookmarkStart w:id="3925" w:name="_Toc64841977"/>
      <w:bookmarkStart w:id="3926" w:name="_Toc65482892"/>
      <w:r>
        <w:lastRenderedPageBreak/>
        <w:t>Laboratory Test, Order (V4)</w:t>
      </w:r>
      <w:bookmarkEnd w:id="3925"/>
      <w:bookmarkEnd w:id="3926"/>
    </w:p>
    <w:p w14:paraId="2EEA27C8" w14:textId="77777777" w:rsidR="004B3F04" w:rsidRDefault="006C736C" w:rsidP="004B3F04">
      <w:pPr>
        <w:keepNext/>
      </w:pPr>
      <w:hyperlink w:anchor="E_Laboratory_Test_Order_V4_">
        <w:r w:rsidR="004B3F04">
          <w:rPr>
            <w:rStyle w:val="HyperlinkCourierBold"/>
          </w:rPr>
          <w:t>Laboratory Test, Order (V4) (urn:hl7ii:2.16.840.1.113883.10.20.28.4.41:2021-02-01)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4D044FA" w14:textId="77777777" w:rsidTr="000659BE">
        <w:trPr>
          <w:cantSplit/>
          <w:tblHeader/>
          <w:jc w:val="center"/>
        </w:trPr>
        <w:tc>
          <w:tcPr>
            <w:tcW w:w="360" w:type="dxa"/>
            <w:shd w:val="clear" w:color="auto" w:fill="E6E6E6"/>
          </w:tcPr>
          <w:p w14:paraId="6804E511" w14:textId="77777777" w:rsidR="004B3F04" w:rsidRDefault="004B3F04" w:rsidP="000659BE">
            <w:pPr>
              <w:pStyle w:val="TableHead"/>
            </w:pPr>
            <w:r>
              <w:t>Change</w:t>
            </w:r>
          </w:p>
        </w:tc>
        <w:tc>
          <w:tcPr>
            <w:tcW w:w="360" w:type="dxa"/>
            <w:shd w:val="clear" w:color="auto" w:fill="E6E6E6"/>
          </w:tcPr>
          <w:p w14:paraId="1ED4ACF9" w14:textId="77777777" w:rsidR="004B3F04" w:rsidRDefault="004B3F04" w:rsidP="000659BE">
            <w:pPr>
              <w:pStyle w:val="TableHead"/>
            </w:pPr>
            <w:r>
              <w:t>Old</w:t>
            </w:r>
          </w:p>
        </w:tc>
        <w:tc>
          <w:tcPr>
            <w:tcW w:w="360" w:type="dxa"/>
            <w:shd w:val="clear" w:color="auto" w:fill="E6E6E6"/>
          </w:tcPr>
          <w:p w14:paraId="5FFC803B" w14:textId="77777777" w:rsidR="004B3F04" w:rsidRDefault="004B3F04" w:rsidP="000659BE">
            <w:pPr>
              <w:pStyle w:val="TableHead"/>
            </w:pPr>
            <w:r>
              <w:t>New</w:t>
            </w:r>
          </w:p>
        </w:tc>
      </w:tr>
      <w:tr w:rsidR="004B3F04" w14:paraId="5B663EA7" w14:textId="77777777" w:rsidTr="000659BE">
        <w:trPr>
          <w:jc w:val="center"/>
        </w:trPr>
        <w:tc>
          <w:tcPr>
            <w:tcW w:w="360" w:type="dxa"/>
          </w:tcPr>
          <w:p w14:paraId="74F31A16" w14:textId="77777777" w:rsidR="004B3F04" w:rsidRDefault="004B3F04" w:rsidP="000659BE">
            <w:pPr>
              <w:pStyle w:val="TableText"/>
            </w:pPr>
            <w:r>
              <w:t>Status</w:t>
            </w:r>
          </w:p>
        </w:tc>
        <w:tc>
          <w:tcPr>
            <w:tcW w:w="360" w:type="dxa"/>
          </w:tcPr>
          <w:p w14:paraId="2D3CB428" w14:textId="77777777" w:rsidR="004B3F04" w:rsidRDefault="004B3F04" w:rsidP="000659BE">
            <w:pPr>
              <w:pStyle w:val="TableText"/>
            </w:pPr>
            <w:r>
              <w:t>Published</w:t>
            </w:r>
          </w:p>
        </w:tc>
        <w:tc>
          <w:tcPr>
            <w:tcW w:w="360" w:type="dxa"/>
          </w:tcPr>
          <w:p w14:paraId="0CD8273E" w14:textId="77777777" w:rsidR="004B3F04" w:rsidRDefault="004B3F04" w:rsidP="000659BE">
            <w:pPr>
              <w:pStyle w:val="TableText"/>
            </w:pPr>
            <w:r>
              <w:t>Draft</w:t>
            </w:r>
          </w:p>
        </w:tc>
      </w:tr>
      <w:tr w:rsidR="004B3F04" w14:paraId="74D3A913" w14:textId="77777777" w:rsidTr="000659BE">
        <w:trPr>
          <w:jc w:val="center"/>
        </w:trPr>
        <w:tc>
          <w:tcPr>
            <w:tcW w:w="360" w:type="dxa"/>
          </w:tcPr>
          <w:p w14:paraId="7C7E714B" w14:textId="77777777" w:rsidR="004B3F04" w:rsidRDefault="004B3F04" w:rsidP="000659BE">
            <w:pPr>
              <w:pStyle w:val="TableText"/>
            </w:pPr>
            <w:r>
              <w:t>Name</w:t>
            </w:r>
          </w:p>
        </w:tc>
        <w:tc>
          <w:tcPr>
            <w:tcW w:w="360" w:type="dxa"/>
          </w:tcPr>
          <w:p w14:paraId="19CD4847" w14:textId="77777777" w:rsidR="004B3F04" w:rsidRDefault="004B3F04" w:rsidP="000659BE">
            <w:pPr>
              <w:pStyle w:val="TableText"/>
            </w:pPr>
            <w:r>
              <w:t>Laboratory Test, Order (V3)</w:t>
            </w:r>
          </w:p>
        </w:tc>
        <w:tc>
          <w:tcPr>
            <w:tcW w:w="360" w:type="dxa"/>
          </w:tcPr>
          <w:p w14:paraId="735A9359" w14:textId="77777777" w:rsidR="004B3F04" w:rsidRDefault="004B3F04" w:rsidP="000659BE">
            <w:pPr>
              <w:pStyle w:val="TableText"/>
            </w:pPr>
            <w:r>
              <w:t>Laboratory Test, Order (V4)</w:t>
            </w:r>
          </w:p>
        </w:tc>
      </w:tr>
      <w:tr w:rsidR="004B3F04" w14:paraId="637068FA" w14:textId="77777777" w:rsidTr="000659BE">
        <w:trPr>
          <w:jc w:val="center"/>
        </w:trPr>
        <w:tc>
          <w:tcPr>
            <w:tcW w:w="360" w:type="dxa"/>
          </w:tcPr>
          <w:p w14:paraId="770A45E5" w14:textId="77777777" w:rsidR="004B3F04" w:rsidRDefault="004B3F04" w:rsidP="000659BE">
            <w:pPr>
              <w:pStyle w:val="TableText"/>
            </w:pPr>
            <w:r>
              <w:t>Oid</w:t>
            </w:r>
          </w:p>
        </w:tc>
        <w:tc>
          <w:tcPr>
            <w:tcW w:w="360" w:type="dxa"/>
          </w:tcPr>
          <w:p w14:paraId="6028561B" w14:textId="77777777" w:rsidR="004B3F04" w:rsidRDefault="004B3F04" w:rsidP="000659BE">
            <w:pPr>
              <w:pStyle w:val="TableText"/>
            </w:pPr>
            <w:r>
              <w:t>urn:hl7ii:2.16.840.1.113883.10.20.28.4.41:2019-05-01</w:t>
            </w:r>
          </w:p>
        </w:tc>
        <w:tc>
          <w:tcPr>
            <w:tcW w:w="360" w:type="dxa"/>
          </w:tcPr>
          <w:p w14:paraId="067C23A7" w14:textId="77777777" w:rsidR="004B3F04" w:rsidRDefault="004B3F04" w:rsidP="000659BE">
            <w:pPr>
              <w:pStyle w:val="TableText"/>
            </w:pPr>
            <w:r>
              <w:t>urn:hl7ii:2.16.840.1.113883.10.20.28.4.41:2021-02-01</w:t>
            </w:r>
          </w:p>
        </w:tc>
      </w:tr>
      <w:tr w:rsidR="004B3F04" w14:paraId="694ADDAF" w14:textId="77777777" w:rsidTr="000659BE">
        <w:trPr>
          <w:jc w:val="center"/>
        </w:trPr>
        <w:tc>
          <w:tcPr>
            <w:tcW w:w="360" w:type="dxa"/>
          </w:tcPr>
          <w:p w14:paraId="6A781835" w14:textId="77777777" w:rsidR="004B3F04" w:rsidRDefault="004B3F04" w:rsidP="000659BE">
            <w:pPr>
              <w:pStyle w:val="TableText"/>
            </w:pPr>
            <w:r>
              <w:t>CONF #: 4499-36170 Added</w:t>
            </w:r>
          </w:p>
        </w:tc>
        <w:tc>
          <w:tcPr>
            <w:tcW w:w="360" w:type="dxa"/>
          </w:tcPr>
          <w:p w14:paraId="1C459DD8" w14:textId="77777777" w:rsidR="004B3F04" w:rsidRDefault="004B3F04" w:rsidP="000659BE">
            <w:pPr>
              <w:pStyle w:val="TableText"/>
            </w:pPr>
          </w:p>
        </w:tc>
        <w:tc>
          <w:tcPr>
            <w:tcW w:w="360" w:type="dxa"/>
          </w:tcPr>
          <w:p w14:paraId="35C53339" w14:textId="77777777" w:rsidR="004B3F04" w:rsidRDefault="004B3F04" w:rsidP="000659BE">
            <w:pPr>
              <w:pStyle w:val="TableText"/>
            </w:pPr>
            <w:r>
              <w:t>SHALL contain exactly one [1..1] role (CONF:4499-36170).</w:t>
            </w:r>
          </w:p>
        </w:tc>
      </w:tr>
      <w:tr w:rsidR="004B3F04" w14:paraId="48884CBB" w14:textId="77777777" w:rsidTr="000659BE">
        <w:trPr>
          <w:jc w:val="center"/>
        </w:trPr>
        <w:tc>
          <w:tcPr>
            <w:tcW w:w="360" w:type="dxa"/>
          </w:tcPr>
          <w:p w14:paraId="78276374" w14:textId="77777777" w:rsidR="004B3F04" w:rsidRDefault="004B3F04" w:rsidP="000659BE">
            <w:pPr>
              <w:pStyle w:val="TableText"/>
            </w:pPr>
            <w:r>
              <w:t>CONF #: 4499-36171 Added</w:t>
            </w:r>
          </w:p>
        </w:tc>
        <w:tc>
          <w:tcPr>
            <w:tcW w:w="360" w:type="dxa"/>
          </w:tcPr>
          <w:p w14:paraId="1A1F5407" w14:textId="77777777" w:rsidR="004B3F04" w:rsidRDefault="004B3F04" w:rsidP="000659BE">
            <w:pPr>
              <w:pStyle w:val="TableText"/>
            </w:pPr>
          </w:p>
        </w:tc>
        <w:tc>
          <w:tcPr>
            <w:tcW w:w="360" w:type="dxa"/>
          </w:tcPr>
          <w:p w14:paraId="3EE73FD3" w14:textId="77777777" w:rsidR="004B3F04" w:rsidRDefault="004B3F04" w:rsidP="000659BE">
            <w:pPr>
              <w:pStyle w:val="TableText"/>
            </w:pPr>
            <w:r>
              <w:t>SHALL contain exactly one [1..1] role (CONF:4499-36171).</w:t>
            </w:r>
          </w:p>
        </w:tc>
      </w:tr>
      <w:tr w:rsidR="004B3F04" w14:paraId="1970F6E0" w14:textId="77777777" w:rsidTr="000659BE">
        <w:trPr>
          <w:jc w:val="center"/>
        </w:trPr>
        <w:tc>
          <w:tcPr>
            <w:tcW w:w="360" w:type="dxa"/>
          </w:tcPr>
          <w:p w14:paraId="2FF47BEC" w14:textId="77777777" w:rsidR="004B3F04" w:rsidRDefault="004B3F04" w:rsidP="000659BE">
            <w:pPr>
              <w:pStyle w:val="TableText"/>
            </w:pPr>
            <w:r>
              <w:t>CONF #: 4499-36172 Added</w:t>
            </w:r>
          </w:p>
        </w:tc>
        <w:tc>
          <w:tcPr>
            <w:tcW w:w="360" w:type="dxa"/>
          </w:tcPr>
          <w:p w14:paraId="5142EC58" w14:textId="77777777" w:rsidR="004B3F04" w:rsidRDefault="004B3F04" w:rsidP="000659BE">
            <w:pPr>
              <w:pStyle w:val="TableText"/>
            </w:pPr>
          </w:p>
        </w:tc>
        <w:tc>
          <w:tcPr>
            <w:tcW w:w="360" w:type="dxa"/>
          </w:tcPr>
          <w:p w14:paraId="0F71BD1F" w14:textId="77777777" w:rsidR="004B3F04" w:rsidRDefault="004B3F04" w:rsidP="000659BE">
            <w:pPr>
              <w:pStyle w:val="TableText"/>
            </w:pPr>
            <w:r>
              <w:t>SHALL contain exactly one [1..1] role (CONF:4499-36172).</w:t>
            </w:r>
          </w:p>
        </w:tc>
      </w:tr>
      <w:tr w:rsidR="004B3F04" w14:paraId="6A4FC87E" w14:textId="77777777" w:rsidTr="000659BE">
        <w:trPr>
          <w:jc w:val="center"/>
        </w:trPr>
        <w:tc>
          <w:tcPr>
            <w:tcW w:w="360" w:type="dxa"/>
          </w:tcPr>
          <w:p w14:paraId="1DBBB416" w14:textId="77777777" w:rsidR="004B3F04" w:rsidRDefault="004B3F04" w:rsidP="000659BE">
            <w:pPr>
              <w:pStyle w:val="TableText"/>
            </w:pPr>
            <w:r>
              <w:t>CONF #: 4499-36173 Added</w:t>
            </w:r>
          </w:p>
        </w:tc>
        <w:tc>
          <w:tcPr>
            <w:tcW w:w="360" w:type="dxa"/>
          </w:tcPr>
          <w:p w14:paraId="44F8791F" w14:textId="77777777" w:rsidR="004B3F04" w:rsidRDefault="004B3F04" w:rsidP="000659BE">
            <w:pPr>
              <w:pStyle w:val="TableText"/>
            </w:pPr>
          </w:p>
        </w:tc>
        <w:tc>
          <w:tcPr>
            <w:tcW w:w="360" w:type="dxa"/>
          </w:tcPr>
          <w:p w14:paraId="0B4B7EE5" w14:textId="77777777" w:rsidR="004B3F04" w:rsidRDefault="004B3F04" w:rsidP="000659BE">
            <w:pPr>
              <w:pStyle w:val="TableText"/>
            </w:pPr>
            <w:r>
              <w:t>SHALL contain exactly one [1..1] patient (CONF:4499-36173).</w:t>
            </w:r>
          </w:p>
        </w:tc>
      </w:tr>
      <w:tr w:rsidR="004B3F04" w14:paraId="78AB2B99" w14:textId="77777777" w:rsidTr="000659BE">
        <w:trPr>
          <w:jc w:val="center"/>
        </w:trPr>
        <w:tc>
          <w:tcPr>
            <w:tcW w:w="360" w:type="dxa"/>
          </w:tcPr>
          <w:p w14:paraId="11CB778C" w14:textId="77777777" w:rsidR="004B3F04" w:rsidRDefault="004B3F04" w:rsidP="000659BE">
            <w:pPr>
              <w:pStyle w:val="TableText"/>
            </w:pPr>
            <w:r>
              <w:t>CONF #: 4499-36174 Added</w:t>
            </w:r>
          </w:p>
        </w:tc>
        <w:tc>
          <w:tcPr>
            <w:tcW w:w="360" w:type="dxa"/>
          </w:tcPr>
          <w:p w14:paraId="45B5ED4E" w14:textId="77777777" w:rsidR="004B3F04" w:rsidRDefault="004B3F04" w:rsidP="000659BE">
            <w:pPr>
              <w:pStyle w:val="TableText"/>
            </w:pPr>
          </w:p>
        </w:tc>
        <w:tc>
          <w:tcPr>
            <w:tcW w:w="360" w:type="dxa"/>
          </w:tcPr>
          <w:p w14:paraId="6F5DB30F" w14:textId="77777777" w:rsidR="004B3F04" w:rsidRDefault="004B3F04" w:rsidP="000659BE">
            <w:pPr>
              <w:pStyle w:val="TableText"/>
            </w:pPr>
            <w:r>
              <w:t xml:space="preserve">MAY contain zero or more [0..*] participation (CONF:4499-36174) such that it </w:t>
            </w:r>
            <w:r>
              <w:br/>
              <w:t>Note: QDM Attribute: Requester</w:t>
            </w:r>
          </w:p>
        </w:tc>
      </w:tr>
      <w:tr w:rsidR="004B3F04" w14:paraId="7A058446" w14:textId="77777777" w:rsidTr="000659BE">
        <w:trPr>
          <w:jc w:val="center"/>
        </w:trPr>
        <w:tc>
          <w:tcPr>
            <w:tcW w:w="360" w:type="dxa"/>
          </w:tcPr>
          <w:p w14:paraId="59B4952D" w14:textId="77777777" w:rsidR="004B3F04" w:rsidRDefault="004B3F04" w:rsidP="000659BE">
            <w:pPr>
              <w:pStyle w:val="TableText"/>
            </w:pPr>
            <w:r>
              <w:t>CONF #: 4499-36175 Added</w:t>
            </w:r>
          </w:p>
        </w:tc>
        <w:tc>
          <w:tcPr>
            <w:tcW w:w="360" w:type="dxa"/>
          </w:tcPr>
          <w:p w14:paraId="7FCBBE47" w14:textId="77777777" w:rsidR="004B3F04" w:rsidRDefault="004B3F04" w:rsidP="000659BE">
            <w:pPr>
              <w:pStyle w:val="TableText"/>
            </w:pPr>
          </w:p>
        </w:tc>
        <w:tc>
          <w:tcPr>
            <w:tcW w:w="360" w:type="dxa"/>
          </w:tcPr>
          <w:p w14:paraId="464FAF51" w14:textId="77777777" w:rsidR="004B3F04" w:rsidRDefault="004B3F04" w:rsidP="000659BE">
            <w:pPr>
              <w:pStyle w:val="TableText"/>
            </w:pPr>
            <w:r>
              <w:t>SHALL contain exactly one [1..1] role (CONF:4499-36175).</w:t>
            </w:r>
          </w:p>
        </w:tc>
      </w:tr>
      <w:tr w:rsidR="004B3F04" w14:paraId="3E70AAF5" w14:textId="77777777" w:rsidTr="000659BE">
        <w:trPr>
          <w:jc w:val="center"/>
        </w:trPr>
        <w:tc>
          <w:tcPr>
            <w:tcW w:w="360" w:type="dxa"/>
          </w:tcPr>
          <w:p w14:paraId="40B06711" w14:textId="77777777" w:rsidR="004B3F04" w:rsidRDefault="004B3F04" w:rsidP="000659BE">
            <w:pPr>
              <w:pStyle w:val="TableText"/>
            </w:pPr>
            <w:r>
              <w:t>CONF #: 4499-36176 Added</w:t>
            </w:r>
          </w:p>
        </w:tc>
        <w:tc>
          <w:tcPr>
            <w:tcW w:w="360" w:type="dxa"/>
          </w:tcPr>
          <w:p w14:paraId="4A6ED7E8" w14:textId="77777777" w:rsidR="004B3F04" w:rsidRDefault="004B3F04" w:rsidP="000659BE">
            <w:pPr>
              <w:pStyle w:val="TableText"/>
            </w:pPr>
          </w:p>
        </w:tc>
        <w:tc>
          <w:tcPr>
            <w:tcW w:w="360" w:type="dxa"/>
          </w:tcPr>
          <w:p w14:paraId="195DCC3B" w14:textId="77777777" w:rsidR="004B3F04" w:rsidRDefault="004B3F04" w:rsidP="000659BE">
            <w:pPr>
              <w:pStyle w:val="TableText"/>
            </w:pPr>
            <w:r>
              <w:t>SHALL contain exactly one [1..1] @typeCode="PART" participation (CodeSystem: HL7ParticipationType urn:oid:2.16.840.1.113883.5.90) (CONF:4499-36176).</w:t>
            </w:r>
          </w:p>
        </w:tc>
      </w:tr>
      <w:tr w:rsidR="004B3F04" w14:paraId="7D01BFD8" w14:textId="77777777" w:rsidTr="000659BE">
        <w:trPr>
          <w:jc w:val="center"/>
        </w:trPr>
        <w:tc>
          <w:tcPr>
            <w:tcW w:w="360" w:type="dxa"/>
          </w:tcPr>
          <w:p w14:paraId="035B4356" w14:textId="77777777" w:rsidR="004B3F04" w:rsidRDefault="004B3F04" w:rsidP="000659BE">
            <w:pPr>
              <w:pStyle w:val="TableText"/>
            </w:pPr>
            <w:r>
              <w:t>CONF #: 4423-35238 Removed</w:t>
            </w:r>
          </w:p>
        </w:tc>
        <w:tc>
          <w:tcPr>
            <w:tcW w:w="360" w:type="dxa"/>
          </w:tcPr>
          <w:p w14:paraId="5F32F4E9" w14:textId="77777777" w:rsidR="004B3F04" w:rsidRDefault="004B3F04" w:rsidP="000659BE">
            <w:pPr>
              <w:pStyle w:val="TableText"/>
            </w:pPr>
            <w:r>
              <w:t>SHALL contain exactly one [1..1] role (CONF:4423-35238).</w:t>
            </w:r>
          </w:p>
        </w:tc>
        <w:tc>
          <w:tcPr>
            <w:tcW w:w="360" w:type="dxa"/>
          </w:tcPr>
          <w:p w14:paraId="40EA711A" w14:textId="77777777" w:rsidR="004B3F04" w:rsidRDefault="004B3F04" w:rsidP="000659BE">
            <w:pPr>
              <w:pStyle w:val="TableText"/>
            </w:pPr>
          </w:p>
        </w:tc>
      </w:tr>
      <w:tr w:rsidR="004B3F04" w14:paraId="2151CE0B" w14:textId="77777777" w:rsidTr="000659BE">
        <w:trPr>
          <w:jc w:val="center"/>
        </w:trPr>
        <w:tc>
          <w:tcPr>
            <w:tcW w:w="360" w:type="dxa"/>
          </w:tcPr>
          <w:p w14:paraId="4729B3A9" w14:textId="77777777" w:rsidR="004B3F04" w:rsidRDefault="004B3F04" w:rsidP="000659BE">
            <w:pPr>
              <w:pStyle w:val="TableText"/>
            </w:pPr>
            <w:r>
              <w:t>CONF #: 4423-35240 Removed</w:t>
            </w:r>
          </w:p>
        </w:tc>
        <w:tc>
          <w:tcPr>
            <w:tcW w:w="360" w:type="dxa"/>
          </w:tcPr>
          <w:p w14:paraId="25DE2D58" w14:textId="77777777" w:rsidR="004B3F04" w:rsidRDefault="004B3F04" w:rsidP="000659BE">
            <w:pPr>
              <w:pStyle w:val="TableText"/>
            </w:pPr>
            <w:r>
              <w:t>SHALL contain exactly one [1..1] role (CONF:4423-35240).</w:t>
            </w:r>
          </w:p>
        </w:tc>
        <w:tc>
          <w:tcPr>
            <w:tcW w:w="360" w:type="dxa"/>
          </w:tcPr>
          <w:p w14:paraId="577E3F5E" w14:textId="77777777" w:rsidR="004B3F04" w:rsidRDefault="004B3F04" w:rsidP="000659BE">
            <w:pPr>
              <w:pStyle w:val="TableText"/>
            </w:pPr>
          </w:p>
        </w:tc>
      </w:tr>
      <w:tr w:rsidR="004B3F04" w14:paraId="20ADD3E6" w14:textId="77777777" w:rsidTr="000659BE">
        <w:trPr>
          <w:jc w:val="center"/>
        </w:trPr>
        <w:tc>
          <w:tcPr>
            <w:tcW w:w="360" w:type="dxa"/>
          </w:tcPr>
          <w:p w14:paraId="5A5A4E1E" w14:textId="77777777" w:rsidR="004B3F04" w:rsidRDefault="004B3F04" w:rsidP="000659BE">
            <w:pPr>
              <w:pStyle w:val="TableText"/>
            </w:pPr>
            <w:r>
              <w:t>CONF #: 4423-35244 Removed</w:t>
            </w:r>
          </w:p>
        </w:tc>
        <w:tc>
          <w:tcPr>
            <w:tcW w:w="360" w:type="dxa"/>
          </w:tcPr>
          <w:p w14:paraId="5573B1BC" w14:textId="77777777" w:rsidR="004B3F04" w:rsidRDefault="004B3F04" w:rsidP="000659BE">
            <w:pPr>
              <w:pStyle w:val="TableText"/>
            </w:pPr>
            <w:r>
              <w:t>SHALL contain exactly one [1..1] patient (CONF:4423-35244).</w:t>
            </w:r>
          </w:p>
        </w:tc>
        <w:tc>
          <w:tcPr>
            <w:tcW w:w="360" w:type="dxa"/>
          </w:tcPr>
          <w:p w14:paraId="52765528" w14:textId="77777777" w:rsidR="004B3F04" w:rsidRDefault="004B3F04" w:rsidP="000659BE">
            <w:pPr>
              <w:pStyle w:val="TableText"/>
            </w:pPr>
          </w:p>
        </w:tc>
      </w:tr>
      <w:tr w:rsidR="004B3F04" w14:paraId="2187AEE2" w14:textId="77777777" w:rsidTr="000659BE">
        <w:trPr>
          <w:jc w:val="center"/>
        </w:trPr>
        <w:tc>
          <w:tcPr>
            <w:tcW w:w="360" w:type="dxa"/>
          </w:tcPr>
          <w:p w14:paraId="47A6D567" w14:textId="77777777" w:rsidR="004B3F04" w:rsidRDefault="004B3F04" w:rsidP="000659BE">
            <w:pPr>
              <w:pStyle w:val="TableText"/>
            </w:pPr>
            <w:r>
              <w:t>CONF #: 4423-35866 Removed</w:t>
            </w:r>
          </w:p>
        </w:tc>
        <w:tc>
          <w:tcPr>
            <w:tcW w:w="360" w:type="dxa"/>
          </w:tcPr>
          <w:p w14:paraId="6655A8C2" w14:textId="77777777" w:rsidR="004B3F04" w:rsidRDefault="004B3F04" w:rsidP="000659BE">
            <w:pPr>
              <w:pStyle w:val="TableText"/>
            </w:pPr>
            <w:r>
              <w:t>SHALL contain exactly one [1..1] role (CONF:4423-35866).</w:t>
            </w:r>
          </w:p>
        </w:tc>
        <w:tc>
          <w:tcPr>
            <w:tcW w:w="360" w:type="dxa"/>
          </w:tcPr>
          <w:p w14:paraId="7F37FA3B" w14:textId="77777777" w:rsidR="004B3F04" w:rsidRDefault="004B3F04" w:rsidP="000659BE">
            <w:pPr>
              <w:pStyle w:val="TableText"/>
            </w:pPr>
          </w:p>
        </w:tc>
      </w:tr>
      <w:tr w:rsidR="004B3F04" w14:paraId="367D95CE" w14:textId="77777777" w:rsidTr="000659BE">
        <w:trPr>
          <w:jc w:val="center"/>
        </w:trPr>
        <w:tc>
          <w:tcPr>
            <w:tcW w:w="360" w:type="dxa"/>
          </w:tcPr>
          <w:p w14:paraId="6D4CDAE8" w14:textId="77777777" w:rsidR="004B3F04" w:rsidRDefault="004B3F04" w:rsidP="000659BE">
            <w:pPr>
              <w:pStyle w:val="TableText"/>
            </w:pPr>
            <w:r>
              <w:t>CONF #: 4499-33649 Modified</w:t>
            </w:r>
          </w:p>
        </w:tc>
        <w:tc>
          <w:tcPr>
            <w:tcW w:w="360" w:type="dxa"/>
          </w:tcPr>
          <w:p w14:paraId="3876E912" w14:textId="77777777" w:rsidR="004B3F04" w:rsidRDefault="004B3F04" w:rsidP="000659BE">
            <w:pPr>
              <w:pStyle w:val="TableText"/>
            </w:pPr>
            <w:r>
              <w:t>SHALL contain exactly one [1..1] @extension="2019-05-01" (CONF:4423-33649).</w:t>
            </w:r>
          </w:p>
        </w:tc>
        <w:tc>
          <w:tcPr>
            <w:tcW w:w="360" w:type="dxa"/>
          </w:tcPr>
          <w:p w14:paraId="44D83BDE" w14:textId="77777777" w:rsidR="004B3F04" w:rsidRDefault="004B3F04" w:rsidP="000659BE">
            <w:pPr>
              <w:pStyle w:val="TableText"/>
            </w:pPr>
            <w:r>
              <w:t>SHALL contain exactly one [1..1] @extension="2021-02-01" (CONF:4499-33649).</w:t>
            </w:r>
          </w:p>
        </w:tc>
      </w:tr>
      <w:tr w:rsidR="004B3F04" w14:paraId="269F7EB6" w14:textId="77777777" w:rsidTr="000659BE">
        <w:trPr>
          <w:jc w:val="center"/>
        </w:trPr>
        <w:tc>
          <w:tcPr>
            <w:tcW w:w="360" w:type="dxa"/>
          </w:tcPr>
          <w:p w14:paraId="0AE8D7BB" w14:textId="77777777" w:rsidR="004B3F04" w:rsidRDefault="004B3F04" w:rsidP="000659BE">
            <w:pPr>
              <w:pStyle w:val="TableText"/>
            </w:pPr>
            <w:r>
              <w:t>CONF #: 4499-35237 Modified</w:t>
            </w:r>
          </w:p>
        </w:tc>
        <w:tc>
          <w:tcPr>
            <w:tcW w:w="360" w:type="dxa"/>
          </w:tcPr>
          <w:p w14:paraId="21A8D6E2" w14:textId="77777777" w:rsidR="004B3F04" w:rsidRDefault="004B3F04" w:rsidP="000659BE">
            <w:pPr>
              <w:pStyle w:val="TableText"/>
            </w:pPr>
            <w:r>
              <w:t xml:space="preserve">MAY contain zero or one [0..1] participation (CONF:4423-35237) such that it </w:t>
            </w:r>
            <w:r>
              <w:br/>
              <w:t>Note: QDM Attribute: Requester</w:t>
            </w:r>
          </w:p>
        </w:tc>
        <w:tc>
          <w:tcPr>
            <w:tcW w:w="360" w:type="dxa"/>
          </w:tcPr>
          <w:p w14:paraId="65486D8C" w14:textId="77777777" w:rsidR="004B3F04" w:rsidRDefault="004B3F04" w:rsidP="000659BE">
            <w:pPr>
              <w:pStyle w:val="TableText"/>
            </w:pPr>
            <w:r>
              <w:t xml:space="preserve">MAY contain zero or more [0..*] participation (CONF:4499-35237) such that it </w:t>
            </w:r>
            <w:r>
              <w:br/>
              <w:t>Note: QDM Attribute: Requester</w:t>
            </w:r>
          </w:p>
        </w:tc>
      </w:tr>
      <w:tr w:rsidR="004B3F04" w14:paraId="061EDBAD" w14:textId="77777777" w:rsidTr="000659BE">
        <w:trPr>
          <w:jc w:val="center"/>
        </w:trPr>
        <w:tc>
          <w:tcPr>
            <w:tcW w:w="360" w:type="dxa"/>
          </w:tcPr>
          <w:p w14:paraId="4FCCC057" w14:textId="77777777" w:rsidR="004B3F04" w:rsidRDefault="004B3F04" w:rsidP="000659BE">
            <w:pPr>
              <w:pStyle w:val="TableText"/>
            </w:pPr>
            <w:r>
              <w:t>CONF #: 4499-35239 Modified</w:t>
            </w:r>
          </w:p>
        </w:tc>
        <w:tc>
          <w:tcPr>
            <w:tcW w:w="360" w:type="dxa"/>
          </w:tcPr>
          <w:p w14:paraId="7CFBBA98" w14:textId="77777777" w:rsidR="004B3F04" w:rsidRDefault="004B3F04" w:rsidP="000659BE">
            <w:pPr>
              <w:pStyle w:val="TableText"/>
            </w:pPr>
            <w:r>
              <w:t xml:space="preserve">MAY contain zero or one [0..1] participation (CONF:4423-35239) such that it </w:t>
            </w:r>
            <w:r>
              <w:br/>
              <w:t>Note: QDM Attribute: Requester</w:t>
            </w:r>
          </w:p>
        </w:tc>
        <w:tc>
          <w:tcPr>
            <w:tcW w:w="360" w:type="dxa"/>
          </w:tcPr>
          <w:p w14:paraId="6032561F" w14:textId="77777777" w:rsidR="004B3F04" w:rsidRDefault="004B3F04" w:rsidP="000659BE">
            <w:pPr>
              <w:pStyle w:val="TableText"/>
            </w:pPr>
            <w:r>
              <w:t xml:space="preserve">MAY contain zero or more [0..*] participation (CONF:4499-35239) such that it </w:t>
            </w:r>
            <w:r>
              <w:br/>
              <w:t>Note: QDM Attribute: Requester</w:t>
            </w:r>
          </w:p>
        </w:tc>
      </w:tr>
      <w:tr w:rsidR="004B3F04" w14:paraId="2E19657A" w14:textId="77777777" w:rsidTr="000659BE">
        <w:trPr>
          <w:jc w:val="center"/>
        </w:trPr>
        <w:tc>
          <w:tcPr>
            <w:tcW w:w="360" w:type="dxa"/>
          </w:tcPr>
          <w:p w14:paraId="68DE2B5A" w14:textId="77777777" w:rsidR="004B3F04" w:rsidRDefault="004B3F04" w:rsidP="000659BE">
            <w:pPr>
              <w:pStyle w:val="TableText"/>
            </w:pPr>
            <w:r>
              <w:t>CONF #: 4499-35865 Modified</w:t>
            </w:r>
          </w:p>
        </w:tc>
        <w:tc>
          <w:tcPr>
            <w:tcW w:w="360" w:type="dxa"/>
          </w:tcPr>
          <w:p w14:paraId="2E31FBAE" w14:textId="77777777" w:rsidR="004B3F04" w:rsidRDefault="004B3F04" w:rsidP="000659BE">
            <w:pPr>
              <w:pStyle w:val="TableText"/>
            </w:pPr>
            <w:r>
              <w:t xml:space="preserve">MAY contain zero or one [0..1] participation (CONF:4423-35865) </w:t>
            </w:r>
            <w:r>
              <w:lastRenderedPageBreak/>
              <w:t xml:space="preserve">such that it </w:t>
            </w:r>
            <w:r>
              <w:br/>
              <w:t>Note: QDM Attribute: Requester</w:t>
            </w:r>
          </w:p>
        </w:tc>
        <w:tc>
          <w:tcPr>
            <w:tcW w:w="360" w:type="dxa"/>
          </w:tcPr>
          <w:p w14:paraId="4E910FD6" w14:textId="77777777" w:rsidR="004B3F04" w:rsidRDefault="004B3F04" w:rsidP="000659BE">
            <w:pPr>
              <w:pStyle w:val="TableText"/>
            </w:pPr>
            <w:r>
              <w:lastRenderedPageBreak/>
              <w:t xml:space="preserve">MAY contain zero or more [0..*] participation (CONF:4499-35865) </w:t>
            </w:r>
            <w:r>
              <w:lastRenderedPageBreak/>
              <w:t xml:space="preserve">such that it </w:t>
            </w:r>
            <w:r>
              <w:br/>
              <w:t>Note: QDM Attribute: Requester</w:t>
            </w:r>
          </w:p>
        </w:tc>
      </w:tr>
    </w:tbl>
    <w:p w14:paraId="1F56BFE8" w14:textId="77777777" w:rsidR="004B3F04" w:rsidRDefault="004B3F04" w:rsidP="004B3F04">
      <w:pPr>
        <w:pStyle w:val="BodyText"/>
      </w:pPr>
    </w:p>
    <w:p w14:paraId="5E0CDECD" w14:textId="77777777" w:rsidR="004B3F04" w:rsidRDefault="004B3F04" w:rsidP="004B3F04">
      <w:pPr>
        <w:pStyle w:val="Heading2nospace"/>
      </w:pPr>
      <w:bookmarkStart w:id="3927" w:name="_Toc64841978"/>
      <w:bookmarkStart w:id="3928" w:name="_Toc65482893"/>
      <w:r>
        <w:lastRenderedPageBreak/>
        <w:t>Laboratory Test, Performed (V4)</w:t>
      </w:r>
      <w:bookmarkEnd w:id="3927"/>
      <w:bookmarkEnd w:id="3928"/>
    </w:p>
    <w:p w14:paraId="2ECC4F2B" w14:textId="77777777" w:rsidR="004B3F04" w:rsidRDefault="006C736C" w:rsidP="004B3F04">
      <w:pPr>
        <w:keepNext/>
      </w:pPr>
      <w:hyperlink w:anchor="E_Laboratory_Test_Performed_V4_">
        <w:r w:rsidR="004B3F04">
          <w:rPr>
            <w:rStyle w:val="HyperlinkCourierBold"/>
          </w:rPr>
          <w:t>Laboratory Test, Performed (V4) (urn:hl7ii:2.16.840.1.113883.10.20.28.4.42:2021-02-01)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75CCF4C" w14:textId="77777777" w:rsidTr="000659BE">
        <w:trPr>
          <w:cantSplit/>
          <w:tblHeader/>
          <w:jc w:val="center"/>
        </w:trPr>
        <w:tc>
          <w:tcPr>
            <w:tcW w:w="360" w:type="dxa"/>
            <w:shd w:val="clear" w:color="auto" w:fill="E6E6E6"/>
          </w:tcPr>
          <w:p w14:paraId="6F05DF4A" w14:textId="77777777" w:rsidR="004B3F04" w:rsidRDefault="004B3F04" w:rsidP="000659BE">
            <w:pPr>
              <w:pStyle w:val="TableHead"/>
            </w:pPr>
            <w:r>
              <w:t>Change</w:t>
            </w:r>
          </w:p>
        </w:tc>
        <w:tc>
          <w:tcPr>
            <w:tcW w:w="360" w:type="dxa"/>
            <w:shd w:val="clear" w:color="auto" w:fill="E6E6E6"/>
          </w:tcPr>
          <w:p w14:paraId="4F53FC57" w14:textId="77777777" w:rsidR="004B3F04" w:rsidRDefault="004B3F04" w:rsidP="000659BE">
            <w:pPr>
              <w:pStyle w:val="TableHead"/>
            </w:pPr>
            <w:r>
              <w:t>Old</w:t>
            </w:r>
          </w:p>
        </w:tc>
        <w:tc>
          <w:tcPr>
            <w:tcW w:w="360" w:type="dxa"/>
            <w:shd w:val="clear" w:color="auto" w:fill="E6E6E6"/>
          </w:tcPr>
          <w:p w14:paraId="64046328" w14:textId="77777777" w:rsidR="004B3F04" w:rsidRDefault="004B3F04" w:rsidP="000659BE">
            <w:pPr>
              <w:pStyle w:val="TableHead"/>
            </w:pPr>
            <w:r>
              <w:t>New</w:t>
            </w:r>
          </w:p>
        </w:tc>
      </w:tr>
      <w:tr w:rsidR="004B3F04" w14:paraId="0747FCE4" w14:textId="77777777" w:rsidTr="000659BE">
        <w:trPr>
          <w:jc w:val="center"/>
        </w:trPr>
        <w:tc>
          <w:tcPr>
            <w:tcW w:w="360" w:type="dxa"/>
          </w:tcPr>
          <w:p w14:paraId="5E896150" w14:textId="77777777" w:rsidR="004B3F04" w:rsidRDefault="004B3F04" w:rsidP="000659BE">
            <w:pPr>
              <w:pStyle w:val="TableText"/>
            </w:pPr>
            <w:r>
              <w:t>Status</w:t>
            </w:r>
          </w:p>
        </w:tc>
        <w:tc>
          <w:tcPr>
            <w:tcW w:w="360" w:type="dxa"/>
          </w:tcPr>
          <w:p w14:paraId="57671792" w14:textId="77777777" w:rsidR="004B3F04" w:rsidRDefault="004B3F04" w:rsidP="000659BE">
            <w:pPr>
              <w:pStyle w:val="TableText"/>
            </w:pPr>
            <w:r>
              <w:t>Published</w:t>
            </w:r>
          </w:p>
        </w:tc>
        <w:tc>
          <w:tcPr>
            <w:tcW w:w="360" w:type="dxa"/>
          </w:tcPr>
          <w:p w14:paraId="29003041" w14:textId="77777777" w:rsidR="004B3F04" w:rsidRDefault="004B3F04" w:rsidP="000659BE">
            <w:pPr>
              <w:pStyle w:val="TableText"/>
            </w:pPr>
            <w:r>
              <w:t>Draft</w:t>
            </w:r>
          </w:p>
        </w:tc>
      </w:tr>
      <w:tr w:rsidR="004B3F04" w14:paraId="6F0B715F" w14:textId="77777777" w:rsidTr="000659BE">
        <w:trPr>
          <w:jc w:val="center"/>
        </w:trPr>
        <w:tc>
          <w:tcPr>
            <w:tcW w:w="360" w:type="dxa"/>
          </w:tcPr>
          <w:p w14:paraId="6FBD710B" w14:textId="77777777" w:rsidR="004B3F04" w:rsidRDefault="004B3F04" w:rsidP="000659BE">
            <w:pPr>
              <w:pStyle w:val="TableText"/>
            </w:pPr>
            <w:r>
              <w:t>Name</w:t>
            </w:r>
          </w:p>
        </w:tc>
        <w:tc>
          <w:tcPr>
            <w:tcW w:w="360" w:type="dxa"/>
          </w:tcPr>
          <w:p w14:paraId="51A6B85E" w14:textId="77777777" w:rsidR="004B3F04" w:rsidRDefault="004B3F04" w:rsidP="000659BE">
            <w:pPr>
              <w:pStyle w:val="TableText"/>
            </w:pPr>
            <w:r>
              <w:t>Laboratory Test, Performed (V3)</w:t>
            </w:r>
          </w:p>
        </w:tc>
        <w:tc>
          <w:tcPr>
            <w:tcW w:w="360" w:type="dxa"/>
          </w:tcPr>
          <w:p w14:paraId="03FBD448" w14:textId="77777777" w:rsidR="004B3F04" w:rsidRDefault="004B3F04" w:rsidP="000659BE">
            <w:pPr>
              <w:pStyle w:val="TableText"/>
            </w:pPr>
            <w:r>
              <w:t>Laboratory Test, Performed (V4)</w:t>
            </w:r>
          </w:p>
        </w:tc>
      </w:tr>
      <w:tr w:rsidR="004B3F04" w14:paraId="6F112CC6" w14:textId="77777777" w:rsidTr="000659BE">
        <w:trPr>
          <w:jc w:val="center"/>
        </w:trPr>
        <w:tc>
          <w:tcPr>
            <w:tcW w:w="360" w:type="dxa"/>
          </w:tcPr>
          <w:p w14:paraId="25093197" w14:textId="77777777" w:rsidR="004B3F04" w:rsidRDefault="004B3F04" w:rsidP="000659BE">
            <w:pPr>
              <w:pStyle w:val="TableText"/>
            </w:pPr>
            <w:r>
              <w:t>Oid</w:t>
            </w:r>
          </w:p>
        </w:tc>
        <w:tc>
          <w:tcPr>
            <w:tcW w:w="360" w:type="dxa"/>
          </w:tcPr>
          <w:p w14:paraId="6CC02CDE" w14:textId="77777777" w:rsidR="004B3F04" w:rsidRDefault="004B3F04" w:rsidP="000659BE">
            <w:pPr>
              <w:pStyle w:val="TableText"/>
            </w:pPr>
            <w:r>
              <w:t>urn:hl7ii:2.16.840.1.113883.10.20.28.4.42:2019-05-01</w:t>
            </w:r>
          </w:p>
        </w:tc>
        <w:tc>
          <w:tcPr>
            <w:tcW w:w="360" w:type="dxa"/>
          </w:tcPr>
          <w:p w14:paraId="238637A3" w14:textId="77777777" w:rsidR="004B3F04" w:rsidRDefault="004B3F04" w:rsidP="000659BE">
            <w:pPr>
              <w:pStyle w:val="TableText"/>
            </w:pPr>
            <w:r>
              <w:t>urn:hl7ii:2.16.840.1.113883.10.20.28.4.42:2021-02-01</w:t>
            </w:r>
          </w:p>
        </w:tc>
      </w:tr>
      <w:tr w:rsidR="004B3F04" w14:paraId="59DCD09D" w14:textId="77777777" w:rsidTr="000659BE">
        <w:trPr>
          <w:jc w:val="center"/>
        </w:trPr>
        <w:tc>
          <w:tcPr>
            <w:tcW w:w="360" w:type="dxa"/>
          </w:tcPr>
          <w:p w14:paraId="00EF897E" w14:textId="77777777" w:rsidR="004B3F04" w:rsidRDefault="004B3F04" w:rsidP="000659BE">
            <w:pPr>
              <w:pStyle w:val="TableText"/>
            </w:pPr>
            <w:r>
              <w:t>CONF #: 4499-35956 Added</w:t>
            </w:r>
          </w:p>
        </w:tc>
        <w:tc>
          <w:tcPr>
            <w:tcW w:w="360" w:type="dxa"/>
          </w:tcPr>
          <w:p w14:paraId="007A4712" w14:textId="77777777" w:rsidR="004B3F04" w:rsidRDefault="004B3F04" w:rsidP="000659BE">
            <w:pPr>
              <w:pStyle w:val="TableText"/>
            </w:pPr>
          </w:p>
        </w:tc>
        <w:tc>
          <w:tcPr>
            <w:tcW w:w="360" w:type="dxa"/>
          </w:tcPr>
          <w:p w14:paraId="6E053C07" w14:textId="77777777" w:rsidR="004B3F04" w:rsidRDefault="004B3F04" w:rsidP="000659BE">
            <w:pPr>
              <w:pStyle w:val="TableText"/>
            </w:pPr>
            <w:r>
              <w:t xml:space="preserve">MAY contain zero or more [0..*] outboundRelationship (CONF:4499-35956) such that it </w:t>
            </w:r>
            <w:r>
              <w:br/>
              <w:t>Note: QDM Attribute: Related To</w:t>
            </w:r>
          </w:p>
        </w:tc>
      </w:tr>
      <w:tr w:rsidR="004B3F04" w14:paraId="362CCDF3" w14:textId="77777777" w:rsidTr="000659BE">
        <w:trPr>
          <w:jc w:val="center"/>
        </w:trPr>
        <w:tc>
          <w:tcPr>
            <w:tcW w:w="360" w:type="dxa"/>
          </w:tcPr>
          <w:p w14:paraId="073BF021" w14:textId="77777777" w:rsidR="004B3F04" w:rsidRDefault="004B3F04" w:rsidP="000659BE">
            <w:pPr>
              <w:pStyle w:val="TableText"/>
            </w:pPr>
            <w:r>
              <w:t>CONF #: 4499-35957 Added</w:t>
            </w:r>
          </w:p>
        </w:tc>
        <w:tc>
          <w:tcPr>
            <w:tcW w:w="360" w:type="dxa"/>
          </w:tcPr>
          <w:p w14:paraId="2177D458" w14:textId="77777777" w:rsidR="004B3F04" w:rsidRDefault="004B3F04" w:rsidP="000659BE">
            <w:pPr>
              <w:pStyle w:val="TableText"/>
            </w:pPr>
          </w:p>
        </w:tc>
        <w:tc>
          <w:tcPr>
            <w:tcW w:w="360" w:type="dxa"/>
          </w:tcPr>
          <w:p w14:paraId="0D19E9D8" w14:textId="77777777" w:rsidR="004B3F04" w:rsidRDefault="004B3F04" w:rsidP="000659BE">
            <w:pPr>
              <w:pStyle w:val="TableText"/>
            </w:pPr>
            <w:r>
              <w:t>SHALL contain exactly one [1..1] observationCriteria (CONF:4499-35957).</w:t>
            </w:r>
          </w:p>
        </w:tc>
      </w:tr>
      <w:tr w:rsidR="004B3F04" w14:paraId="52934E8D" w14:textId="77777777" w:rsidTr="000659BE">
        <w:trPr>
          <w:jc w:val="center"/>
        </w:trPr>
        <w:tc>
          <w:tcPr>
            <w:tcW w:w="360" w:type="dxa"/>
          </w:tcPr>
          <w:p w14:paraId="6FE5ABE1" w14:textId="77777777" w:rsidR="004B3F04" w:rsidRDefault="004B3F04" w:rsidP="000659BE">
            <w:pPr>
              <w:pStyle w:val="TableText"/>
            </w:pPr>
            <w:r>
              <w:t>CONF #: 4499-35958 Added</w:t>
            </w:r>
          </w:p>
        </w:tc>
        <w:tc>
          <w:tcPr>
            <w:tcW w:w="360" w:type="dxa"/>
          </w:tcPr>
          <w:p w14:paraId="58FFD750" w14:textId="77777777" w:rsidR="004B3F04" w:rsidRDefault="004B3F04" w:rsidP="000659BE">
            <w:pPr>
              <w:pStyle w:val="TableText"/>
            </w:pPr>
          </w:p>
        </w:tc>
        <w:tc>
          <w:tcPr>
            <w:tcW w:w="360" w:type="dxa"/>
          </w:tcPr>
          <w:p w14:paraId="69F40C93" w14:textId="77777777" w:rsidR="004B3F04" w:rsidRDefault="004B3F04" w:rsidP="000659BE">
            <w:pPr>
              <w:pStyle w:val="TableText"/>
            </w:pPr>
            <w:r>
              <w:t xml:space="preserve">MAY contain zero or one [0..1] interpretationCode (CONF:4499-35958). </w:t>
            </w:r>
            <w:r>
              <w:br/>
              <w:t>Note: QDM Attribute: Interpretation</w:t>
            </w:r>
          </w:p>
        </w:tc>
      </w:tr>
      <w:tr w:rsidR="004B3F04" w14:paraId="5A0F968D" w14:textId="77777777" w:rsidTr="000659BE">
        <w:trPr>
          <w:jc w:val="center"/>
        </w:trPr>
        <w:tc>
          <w:tcPr>
            <w:tcW w:w="360" w:type="dxa"/>
          </w:tcPr>
          <w:p w14:paraId="78394751" w14:textId="77777777" w:rsidR="004B3F04" w:rsidRDefault="004B3F04" w:rsidP="000659BE">
            <w:pPr>
              <w:pStyle w:val="TableText"/>
            </w:pPr>
            <w:r>
              <w:t>CONF #: 4499-35959 Added</w:t>
            </w:r>
          </w:p>
        </w:tc>
        <w:tc>
          <w:tcPr>
            <w:tcW w:w="360" w:type="dxa"/>
          </w:tcPr>
          <w:p w14:paraId="4871F54C" w14:textId="77777777" w:rsidR="004B3F04" w:rsidRDefault="004B3F04" w:rsidP="000659BE">
            <w:pPr>
              <w:pStyle w:val="TableText"/>
            </w:pPr>
          </w:p>
        </w:tc>
        <w:tc>
          <w:tcPr>
            <w:tcW w:w="360" w:type="dxa"/>
          </w:tcPr>
          <w:p w14:paraId="56DC3CA6" w14:textId="77777777" w:rsidR="004B3F04" w:rsidRDefault="004B3F04" w:rsidP="000659BE">
            <w:pPr>
              <w:pStyle w:val="TableText"/>
            </w:pPr>
            <w:r>
              <w:t>SHALL contain exactly one [1..1] @typeCode="REFR" (CodeSystem: HL7ActRelationshipType urn:oid:2.16.840.1.113883.5.1002) (CONF:4499-35959).</w:t>
            </w:r>
          </w:p>
        </w:tc>
      </w:tr>
      <w:tr w:rsidR="004B3F04" w14:paraId="60B1F3B7" w14:textId="77777777" w:rsidTr="000659BE">
        <w:trPr>
          <w:jc w:val="center"/>
        </w:trPr>
        <w:tc>
          <w:tcPr>
            <w:tcW w:w="360" w:type="dxa"/>
          </w:tcPr>
          <w:p w14:paraId="230F8ECB" w14:textId="77777777" w:rsidR="004B3F04" w:rsidRDefault="004B3F04" w:rsidP="000659BE">
            <w:pPr>
              <w:pStyle w:val="TableText"/>
            </w:pPr>
            <w:r>
              <w:t>CONF #: 4499-36177 Added</w:t>
            </w:r>
          </w:p>
        </w:tc>
        <w:tc>
          <w:tcPr>
            <w:tcW w:w="360" w:type="dxa"/>
          </w:tcPr>
          <w:p w14:paraId="26E5C6FB" w14:textId="77777777" w:rsidR="004B3F04" w:rsidRDefault="004B3F04" w:rsidP="000659BE">
            <w:pPr>
              <w:pStyle w:val="TableText"/>
            </w:pPr>
          </w:p>
        </w:tc>
        <w:tc>
          <w:tcPr>
            <w:tcW w:w="360" w:type="dxa"/>
          </w:tcPr>
          <w:p w14:paraId="580F5EBA" w14:textId="77777777" w:rsidR="004B3F04" w:rsidRDefault="004B3F04" w:rsidP="000659BE">
            <w:pPr>
              <w:pStyle w:val="TableText"/>
            </w:pPr>
            <w:r>
              <w:t>SHALL contain exactly one [1..1] role (CONF:4499-36177).</w:t>
            </w:r>
          </w:p>
        </w:tc>
      </w:tr>
      <w:tr w:rsidR="004B3F04" w14:paraId="2052EF6C" w14:textId="77777777" w:rsidTr="000659BE">
        <w:trPr>
          <w:jc w:val="center"/>
        </w:trPr>
        <w:tc>
          <w:tcPr>
            <w:tcW w:w="360" w:type="dxa"/>
          </w:tcPr>
          <w:p w14:paraId="25DF8DC5" w14:textId="77777777" w:rsidR="004B3F04" w:rsidRDefault="004B3F04" w:rsidP="000659BE">
            <w:pPr>
              <w:pStyle w:val="TableText"/>
            </w:pPr>
            <w:r>
              <w:t>CONF #: 4499-36178 Added</w:t>
            </w:r>
          </w:p>
        </w:tc>
        <w:tc>
          <w:tcPr>
            <w:tcW w:w="360" w:type="dxa"/>
          </w:tcPr>
          <w:p w14:paraId="0C4E93B0" w14:textId="77777777" w:rsidR="004B3F04" w:rsidRDefault="004B3F04" w:rsidP="000659BE">
            <w:pPr>
              <w:pStyle w:val="TableText"/>
            </w:pPr>
          </w:p>
        </w:tc>
        <w:tc>
          <w:tcPr>
            <w:tcW w:w="360" w:type="dxa"/>
          </w:tcPr>
          <w:p w14:paraId="3D84879A" w14:textId="77777777" w:rsidR="004B3F04" w:rsidRDefault="004B3F04" w:rsidP="000659BE">
            <w:pPr>
              <w:pStyle w:val="TableText"/>
            </w:pPr>
            <w:r>
              <w:t>SHALL contain exactly one [1..1] role (CONF:4499-36178).</w:t>
            </w:r>
          </w:p>
        </w:tc>
      </w:tr>
      <w:tr w:rsidR="004B3F04" w14:paraId="7F4120AB" w14:textId="77777777" w:rsidTr="000659BE">
        <w:trPr>
          <w:jc w:val="center"/>
        </w:trPr>
        <w:tc>
          <w:tcPr>
            <w:tcW w:w="360" w:type="dxa"/>
          </w:tcPr>
          <w:p w14:paraId="28B7B8DC" w14:textId="77777777" w:rsidR="004B3F04" w:rsidRDefault="004B3F04" w:rsidP="000659BE">
            <w:pPr>
              <w:pStyle w:val="TableText"/>
            </w:pPr>
            <w:r>
              <w:t>CONF #: 4499-36179 Added</w:t>
            </w:r>
          </w:p>
        </w:tc>
        <w:tc>
          <w:tcPr>
            <w:tcW w:w="360" w:type="dxa"/>
          </w:tcPr>
          <w:p w14:paraId="2B3B935C" w14:textId="77777777" w:rsidR="004B3F04" w:rsidRDefault="004B3F04" w:rsidP="000659BE">
            <w:pPr>
              <w:pStyle w:val="TableText"/>
            </w:pPr>
          </w:p>
        </w:tc>
        <w:tc>
          <w:tcPr>
            <w:tcW w:w="360" w:type="dxa"/>
          </w:tcPr>
          <w:p w14:paraId="2790F62F" w14:textId="77777777" w:rsidR="004B3F04" w:rsidRDefault="004B3F04" w:rsidP="000659BE">
            <w:pPr>
              <w:pStyle w:val="TableText"/>
            </w:pPr>
            <w:r>
              <w:t>SHALL contain exactly one [1..1] role (CONF:4499-36179).</w:t>
            </w:r>
          </w:p>
        </w:tc>
      </w:tr>
      <w:tr w:rsidR="004B3F04" w14:paraId="21EE1380" w14:textId="77777777" w:rsidTr="000659BE">
        <w:trPr>
          <w:jc w:val="center"/>
        </w:trPr>
        <w:tc>
          <w:tcPr>
            <w:tcW w:w="360" w:type="dxa"/>
          </w:tcPr>
          <w:p w14:paraId="008F37C9" w14:textId="77777777" w:rsidR="004B3F04" w:rsidRDefault="004B3F04" w:rsidP="000659BE">
            <w:pPr>
              <w:pStyle w:val="TableText"/>
            </w:pPr>
            <w:r>
              <w:t>CONF #: 4499-36180 Added</w:t>
            </w:r>
          </w:p>
        </w:tc>
        <w:tc>
          <w:tcPr>
            <w:tcW w:w="360" w:type="dxa"/>
          </w:tcPr>
          <w:p w14:paraId="115BD0A5" w14:textId="77777777" w:rsidR="004B3F04" w:rsidRDefault="004B3F04" w:rsidP="000659BE">
            <w:pPr>
              <w:pStyle w:val="TableText"/>
            </w:pPr>
          </w:p>
        </w:tc>
        <w:tc>
          <w:tcPr>
            <w:tcW w:w="360" w:type="dxa"/>
          </w:tcPr>
          <w:p w14:paraId="0A600D62" w14:textId="77777777" w:rsidR="004B3F04" w:rsidRDefault="004B3F04" w:rsidP="000659BE">
            <w:pPr>
              <w:pStyle w:val="TableText"/>
            </w:pPr>
            <w:r>
              <w:t>SHALL contain exactly one [1..1] patient (CONF:4499-36180).</w:t>
            </w:r>
          </w:p>
        </w:tc>
      </w:tr>
      <w:tr w:rsidR="004B3F04" w14:paraId="16966337" w14:textId="77777777" w:rsidTr="000659BE">
        <w:trPr>
          <w:jc w:val="center"/>
        </w:trPr>
        <w:tc>
          <w:tcPr>
            <w:tcW w:w="360" w:type="dxa"/>
          </w:tcPr>
          <w:p w14:paraId="456EDBBF" w14:textId="77777777" w:rsidR="004B3F04" w:rsidRDefault="004B3F04" w:rsidP="000659BE">
            <w:pPr>
              <w:pStyle w:val="TableText"/>
            </w:pPr>
            <w:r>
              <w:t>CONF #: 4423-35247 Removed</w:t>
            </w:r>
          </w:p>
        </w:tc>
        <w:tc>
          <w:tcPr>
            <w:tcW w:w="360" w:type="dxa"/>
          </w:tcPr>
          <w:p w14:paraId="48F10019" w14:textId="77777777" w:rsidR="004B3F04" w:rsidRDefault="004B3F04" w:rsidP="000659BE">
            <w:pPr>
              <w:pStyle w:val="TableText"/>
            </w:pPr>
            <w:r>
              <w:t>SHALL contain exactly one [1..1] role (CONF:4423-35247).</w:t>
            </w:r>
          </w:p>
        </w:tc>
        <w:tc>
          <w:tcPr>
            <w:tcW w:w="360" w:type="dxa"/>
          </w:tcPr>
          <w:p w14:paraId="609D88CF" w14:textId="77777777" w:rsidR="004B3F04" w:rsidRDefault="004B3F04" w:rsidP="000659BE">
            <w:pPr>
              <w:pStyle w:val="TableText"/>
            </w:pPr>
          </w:p>
        </w:tc>
      </w:tr>
      <w:tr w:rsidR="004B3F04" w14:paraId="1A15A69B" w14:textId="77777777" w:rsidTr="000659BE">
        <w:trPr>
          <w:jc w:val="center"/>
        </w:trPr>
        <w:tc>
          <w:tcPr>
            <w:tcW w:w="360" w:type="dxa"/>
          </w:tcPr>
          <w:p w14:paraId="2268EBAE" w14:textId="77777777" w:rsidR="004B3F04" w:rsidRDefault="004B3F04" w:rsidP="000659BE">
            <w:pPr>
              <w:pStyle w:val="TableText"/>
            </w:pPr>
            <w:r>
              <w:t>CONF #: 4423-35249 Removed</w:t>
            </w:r>
          </w:p>
        </w:tc>
        <w:tc>
          <w:tcPr>
            <w:tcW w:w="360" w:type="dxa"/>
          </w:tcPr>
          <w:p w14:paraId="2E263C9E" w14:textId="77777777" w:rsidR="004B3F04" w:rsidRDefault="004B3F04" w:rsidP="000659BE">
            <w:pPr>
              <w:pStyle w:val="TableText"/>
            </w:pPr>
            <w:r>
              <w:t>SHALL contain exactly one [1..1] role (CONF:4423-35249).</w:t>
            </w:r>
          </w:p>
        </w:tc>
        <w:tc>
          <w:tcPr>
            <w:tcW w:w="360" w:type="dxa"/>
          </w:tcPr>
          <w:p w14:paraId="0BF03B0A" w14:textId="77777777" w:rsidR="004B3F04" w:rsidRDefault="004B3F04" w:rsidP="000659BE">
            <w:pPr>
              <w:pStyle w:val="TableText"/>
            </w:pPr>
          </w:p>
        </w:tc>
      </w:tr>
      <w:tr w:rsidR="004B3F04" w14:paraId="1F6965B3" w14:textId="77777777" w:rsidTr="000659BE">
        <w:trPr>
          <w:jc w:val="center"/>
        </w:trPr>
        <w:tc>
          <w:tcPr>
            <w:tcW w:w="360" w:type="dxa"/>
          </w:tcPr>
          <w:p w14:paraId="4BA55615" w14:textId="77777777" w:rsidR="004B3F04" w:rsidRDefault="004B3F04" w:rsidP="000659BE">
            <w:pPr>
              <w:pStyle w:val="TableText"/>
            </w:pPr>
            <w:r>
              <w:t>CONF #: 4423-35253 Removed</w:t>
            </w:r>
          </w:p>
        </w:tc>
        <w:tc>
          <w:tcPr>
            <w:tcW w:w="360" w:type="dxa"/>
          </w:tcPr>
          <w:p w14:paraId="20E4524D" w14:textId="77777777" w:rsidR="004B3F04" w:rsidRDefault="004B3F04" w:rsidP="000659BE">
            <w:pPr>
              <w:pStyle w:val="TableText"/>
            </w:pPr>
            <w:r>
              <w:t>SHALL contain exactly one [1..1] patient (CONF:4423-35253).</w:t>
            </w:r>
          </w:p>
        </w:tc>
        <w:tc>
          <w:tcPr>
            <w:tcW w:w="360" w:type="dxa"/>
          </w:tcPr>
          <w:p w14:paraId="7236124F" w14:textId="77777777" w:rsidR="004B3F04" w:rsidRDefault="004B3F04" w:rsidP="000659BE">
            <w:pPr>
              <w:pStyle w:val="TableText"/>
            </w:pPr>
          </w:p>
        </w:tc>
      </w:tr>
      <w:tr w:rsidR="004B3F04" w14:paraId="0F3B841C" w14:textId="77777777" w:rsidTr="000659BE">
        <w:trPr>
          <w:jc w:val="center"/>
        </w:trPr>
        <w:tc>
          <w:tcPr>
            <w:tcW w:w="360" w:type="dxa"/>
          </w:tcPr>
          <w:p w14:paraId="296F4764" w14:textId="77777777" w:rsidR="004B3F04" w:rsidRDefault="004B3F04" w:rsidP="000659BE">
            <w:pPr>
              <w:pStyle w:val="TableText"/>
            </w:pPr>
            <w:r>
              <w:t>CONF #: 4423-35872 Removed</w:t>
            </w:r>
          </w:p>
        </w:tc>
        <w:tc>
          <w:tcPr>
            <w:tcW w:w="360" w:type="dxa"/>
          </w:tcPr>
          <w:p w14:paraId="2D12861F" w14:textId="77777777" w:rsidR="004B3F04" w:rsidRDefault="004B3F04" w:rsidP="000659BE">
            <w:pPr>
              <w:pStyle w:val="TableText"/>
            </w:pPr>
            <w:r>
              <w:t>SHALL contain exactly one [1..1] role (CONF:4423-35872).</w:t>
            </w:r>
          </w:p>
        </w:tc>
        <w:tc>
          <w:tcPr>
            <w:tcW w:w="360" w:type="dxa"/>
          </w:tcPr>
          <w:p w14:paraId="3AB00EFB" w14:textId="77777777" w:rsidR="004B3F04" w:rsidRDefault="004B3F04" w:rsidP="000659BE">
            <w:pPr>
              <w:pStyle w:val="TableText"/>
            </w:pPr>
          </w:p>
        </w:tc>
      </w:tr>
      <w:tr w:rsidR="004B3F04" w14:paraId="24B17D6E" w14:textId="77777777" w:rsidTr="000659BE">
        <w:trPr>
          <w:jc w:val="center"/>
        </w:trPr>
        <w:tc>
          <w:tcPr>
            <w:tcW w:w="360" w:type="dxa"/>
          </w:tcPr>
          <w:p w14:paraId="7947E03D" w14:textId="77777777" w:rsidR="004B3F04" w:rsidRDefault="004B3F04" w:rsidP="000659BE">
            <w:pPr>
              <w:pStyle w:val="TableText"/>
            </w:pPr>
            <w:r>
              <w:t>CONF #: 4499-33373 Modified</w:t>
            </w:r>
          </w:p>
        </w:tc>
        <w:tc>
          <w:tcPr>
            <w:tcW w:w="360" w:type="dxa"/>
          </w:tcPr>
          <w:p w14:paraId="55727B98" w14:textId="77777777" w:rsidR="004B3F04" w:rsidRDefault="004B3F04" w:rsidP="000659BE">
            <w:pPr>
              <w:pStyle w:val="TableText"/>
            </w:pPr>
            <w:r>
              <w:t>SHALL contain exactly one [1..1] @extension="2019-05-01" (CONF:4423-33373).</w:t>
            </w:r>
          </w:p>
        </w:tc>
        <w:tc>
          <w:tcPr>
            <w:tcW w:w="360" w:type="dxa"/>
          </w:tcPr>
          <w:p w14:paraId="23FC64BD" w14:textId="77777777" w:rsidR="004B3F04" w:rsidRDefault="004B3F04" w:rsidP="000659BE">
            <w:pPr>
              <w:pStyle w:val="TableText"/>
            </w:pPr>
            <w:r>
              <w:t>SHALL contain exactly one [1..1] @extension="2021-02-01" (CONF:4499-33373).</w:t>
            </w:r>
          </w:p>
        </w:tc>
      </w:tr>
      <w:tr w:rsidR="004B3F04" w14:paraId="402F3912" w14:textId="77777777" w:rsidTr="000659BE">
        <w:trPr>
          <w:jc w:val="center"/>
        </w:trPr>
        <w:tc>
          <w:tcPr>
            <w:tcW w:w="360" w:type="dxa"/>
          </w:tcPr>
          <w:p w14:paraId="4825A579" w14:textId="77777777" w:rsidR="004B3F04" w:rsidRDefault="004B3F04" w:rsidP="000659BE">
            <w:pPr>
              <w:pStyle w:val="TableText"/>
            </w:pPr>
            <w:r>
              <w:t>CONF #: 4499-35246 Modified</w:t>
            </w:r>
          </w:p>
        </w:tc>
        <w:tc>
          <w:tcPr>
            <w:tcW w:w="360" w:type="dxa"/>
          </w:tcPr>
          <w:p w14:paraId="6749FBDB" w14:textId="77777777" w:rsidR="004B3F04" w:rsidRDefault="004B3F04" w:rsidP="000659BE">
            <w:pPr>
              <w:pStyle w:val="TableText"/>
            </w:pPr>
            <w:r>
              <w:t xml:space="preserve">MAY contain zero or one [0..1] participation (CONF:4423-35246) such that it </w:t>
            </w:r>
            <w:r>
              <w:br/>
              <w:t>Note: QDM Attribute: Performer</w:t>
            </w:r>
          </w:p>
        </w:tc>
        <w:tc>
          <w:tcPr>
            <w:tcW w:w="360" w:type="dxa"/>
          </w:tcPr>
          <w:p w14:paraId="1C4FE5CA" w14:textId="77777777" w:rsidR="004B3F04" w:rsidRDefault="004B3F04" w:rsidP="000659BE">
            <w:pPr>
              <w:pStyle w:val="TableText"/>
            </w:pPr>
            <w:r>
              <w:t xml:space="preserve">MAY contain zero or more [0..*] participation (CONF:4499-35246) such that it </w:t>
            </w:r>
            <w:r>
              <w:br/>
              <w:t>Note: QDM Attribute: Performer</w:t>
            </w:r>
          </w:p>
        </w:tc>
      </w:tr>
      <w:tr w:rsidR="004B3F04" w14:paraId="0BB7C738" w14:textId="77777777" w:rsidTr="000659BE">
        <w:trPr>
          <w:jc w:val="center"/>
        </w:trPr>
        <w:tc>
          <w:tcPr>
            <w:tcW w:w="360" w:type="dxa"/>
          </w:tcPr>
          <w:p w14:paraId="6EAD3457" w14:textId="77777777" w:rsidR="004B3F04" w:rsidRDefault="004B3F04" w:rsidP="000659BE">
            <w:pPr>
              <w:pStyle w:val="TableText"/>
            </w:pPr>
            <w:r>
              <w:lastRenderedPageBreak/>
              <w:t>CONF #: 4499-35248 Modified</w:t>
            </w:r>
          </w:p>
        </w:tc>
        <w:tc>
          <w:tcPr>
            <w:tcW w:w="360" w:type="dxa"/>
          </w:tcPr>
          <w:p w14:paraId="05BDCE6B" w14:textId="77777777" w:rsidR="004B3F04" w:rsidRDefault="004B3F04" w:rsidP="000659BE">
            <w:pPr>
              <w:pStyle w:val="TableText"/>
            </w:pPr>
            <w:r>
              <w:t xml:space="preserve">MAY contain zero or one [0..1] participation (CONF:4423-35248) such that it </w:t>
            </w:r>
            <w:r>
              <w:br/>
              <w:t>Note: QDM Attribute: Performer</w:t>
            </w:r>
          </w:p>
        </w:tc>
        <w:tc>
          <w:tcPr>
            <w:tcW w:w="360" w:type="dxa"/>
          </w:tcPr>
          <w:p w14:paraId="5DA4860F" w14:textId="77777777" w:rsidR="004B3F04" w:rsidRDefault="004B3F04" w:rsidP="000659BE">
            <w:pPr>
              <w:pStyle w:val="TableText"/>
            </w:pPr>
            <w:r>
              <w:t xml:space="preserve">MAY contain zero or more [0..*] participation (CONF:4499-35248) such that it </w:t>
            </w:r>
            <w:r>
              <w:br/>
              <w:t>Note: QDM Attribute: Performer</w:t>
            </w:r>
          </w:p>
        </w:tc>
      </w:tr>
      <w:tr w:rsidR="004B3F04" w14:paraId="1A2BF0D2" w14:textId="77777777" w:rsidTr="000659BE">
        <w:trPr>
          <w:jc w:val="center"/>
        </w:trPr>
        <w:tc>
          <w:tcPr>
            <w:tcW w:w="360" w:type="dxa"/>
          </w:tcPr>
          <w:p w14:paraId="246253B0" w14:textId="77777777" w:rsidR="004B3F04" w:rsidRDefault="004B3F04" w:rsidP="000659BE">
            <w:pPr>
              <w:pStyle w:val="TableText"/>
            </w:pPr>
            <w:r>
              <w:t>CONF #: 4499-35871 Modified</w:t>
            </w:r>
          </w:p>
        </w:tc>
        <w:tc>
          <w:tcPr>
            <w:tcW w:w="360" w:type="dxa"/>
          </w:tcPr>
          <w:p w14:paraId="6B313E15" w14:textId="77777777" w:rsidR="004B3F04" w:rsidRDefault="004B3F04" w:rsidP="000659BE">
            <w:pPr>
              <w:pStyle w:val="TableText"/>
            </w:pPr>
            <w:r>
              <w:t xml:space="preserve">MAY contain zero or one [0..1] participation (CONF:4423-35871) such that it </w:t>
            </w:r>
            <w:r>
              <w:br/>
              <w:t>Note: QDM Attribute: Performer</w:t>
            </w:r>
          </w:p>
        </w:tc>
        <w:tc>
          <w:tcPr>
            <w:tcW w:w="360" w:type="dxa"/>
          </w:tcPr>
          <w:p w14:paraId="5B279FD7" w14:textId="77777777" w:rsidR="004B3F04" w:rsidRDefault="004B3F04" w:rsidP="000659BE">
            <w:pPr>
              <w:pStyle w:val="TableText"/>
            </w:pPr>
            <w:r>
              <w:t xml:space="preserve">MAY contain zero or more [0..*] participation (CONF:4499-35871) such that it </w:t>
            </w:r>
            <w:r>
              <w:br/>
              <w:t>Note: QDM Attribute: Performer</w:t>
            </w:r>
          </w:p>
        </w:tc>
      </w:tr>
    </w:tbl>
    <w:p w14:paraId="22C2697B" w14:textId="77777777" w:rsidR="004B3F04" w:rsidRDefault="004B3F04" w:rsidP="004B3F04">
      <w:pPr>
        <w:pStyle w:val="BodyText"/>
      </w:pPr>
    </w:p>
    <w:p w14:paraId="17554836" w14:textId="77777777" w:rsidR="004B3F04" w:rsidRDefault="004B3F04" w:rsidP="004B3F04">
      <w:pPr>
        <w:pStyle w:val="Heading2nospace"/>
      </w:pPr>
      <w:bookmarkStart w:id="3929" w:name="_Toc64841979"/>
      <w:bookmarkStart w:id="3930" w:name="_Toc65482894"/>
      <w:r>
        <w:lastRenderedPageBreak/>
        <w:t>Laboratory Test, Recommended (V4)</w:t>
      </w:r>
      <w:bookmarkEnd w:id="3929"/>
      <w:bookmarkEnd w:id="3930"/>
    </w:p>
    <w:p w14:paraId="3DBFFFC2" w14:textId="77777777" w:rsidR="004B3F04" w:rsidRDefault="006C736C" w:rsidP="004B3F04">
      <w:pPr>
        <w:keepNext/>
      </w:pPr>
      <w:hyperlink w:anchor="E_Laboratory_Test_Recommended_V4_">
        <w:r w:rsidR="004B3F04">
          <w:rPr>
            <w:rStyle w:val="HyperlinkCourierBold"/>
          </w:rPr>
          <w:t>Laboratory Test, Recommended (V4) (urn:hl7ii:2.16.840.1.113883.10.20.28.4.43:2021-02-01)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4069AA7" w14:textId="77777777" w:rsidTr="000659BE">
        <w:trPr>
          <w:cantSplit/>
          <w:tblHeader/>
          <w:jc w:val="center"/>
        </w:trPr>
        <w:tc>
          <w:tcPr>
            <w:tcW w:w="360" w:type="dxa"/>
            <w:shd w:val="clear" w:color="auto" w:fill="E6E6E6"/>
          </w:tcPr>
          <w:p w14:paraId="09C37B8A" w14:textId="77777777" w:rsidR="004B3F04" w:rsidRDefault="004B3F04" w:rsidP="000659BE">
            <w:pPr>
              <w:pStyle w:val="TableHead"/>
            </w:pPr>
            <w:r>
              <w:t>Change</w:t>
            </w:r>
          </w:p>
        </w:tc>
        <w:tc>
          <w:tcPr>
            <w:tcW w:w="360" w:type="dxa"/>
            <w:shd w:val="clear" w:color="auto" w:fill="E6E6E6"/>
          </w:tcPr>
          <w:p w14:paraId="2B670A3E" w14:textId="77777777" w:rsidR="004B3F04" w:rsidRDefault="004B3F04" w:rsidP="000659BE">
            <w:pPr>
              <w:pStyle w:val="TableHead"/>
            </w:pPr>
            <w:r>
              <w:t>Old</w:t>
            </w:r>
          </w:p>
        </w:tc>
        <w:tc>
          <w:tcPr>
            <w:tcW w:w="360" w:type="dxa"/>
            <w:shd w:val="clear" w:color="auto" w:fill="E6E6E6"/>
          </w:tcPr>
          <w:p w14:paraId="2B00AD57" w14:textId="77777777" w:rsidR="004B3F04" w:rsidRDefault="004B3F04" w:rsidP="000659BE">
            <w:pPr>
              <w:pStyle w:val="TableHead"/>
            </w:pPr>
            <w:r>
              <w:t>New</w:t>
            </w:r>
          </w:p>
        </w:tc>
      </w:tr>
      <w:tr w:rsidR="004B3F04" w14:paraId="398A9A5A" w14:textId="77777777" w:rsidTr="000659BE">
        <w:trPr>
          <w:jc w:val="center"/>
        </w:trPr>
        <w:tc>
          <w:tcPr>
            <w:tcW w:w="360" w:type="dxa"/>
          </w:tcPr>
          <w:p w14:paraId="1C67CD6A" w14:textId="77777777" w:rsidR="004B3F04" w:rsidRDefault="004B3F04" w:rsidP="000659BE">
            <w:pPr>
              <w:pStyle w:val="TableText"/>
            </w:pPr>
            <w:r>
              <w:t>Status</w:t>
            </w:r>
          </w:p>
        </w:tc>
        <w:tc>
          <w:tcPr>
            <w:tcW w:w="360" w:type="dxa"/>
          </w:tcPr>
          <w:p w14:paraId="55401FB1" w14:textId="77777777" w:rsidR="004B3F04" w:rsidRDefault="004B3F04" w:rsidP="000659BE">
            <w:pPr>
              <w:pStyle w:val="TableText"/>
            </w:pPr>
            <w:r>
              <w:t>Published</w:t>
            </w:r>
          </w:p>
        </w:tc>
        <w:tc>
          <w:tcPr>
            <w:tcW w:w="360" w:type="dxa"/>
          </w:tcPr>
          <w:p w14:paraId="180CAE62" w14:textId="77777777" w:rsidR="004B3F04" w:rsidRDefault="004B3F04" w:rsidP="000659BE">
            <w:pPr>
              <w:pStyle w:val="TableText"/>
            </w:pPr>
            <w:r>
              <w:t>Draft</w:t>
            </w:r>
          </w:p>
        </w:tc>
      </w:tr>
      <w:tr w:rsidR="004B3F04" w14:paraId="5B40A14C" w14:textId="77777777" w:rsidTr="000659BE">
        <w:trPr>
          <w:jc w:val="center"/>
        </w:trPr>
        <w:tc>
          <w:tcPr>
            <w:tcW w:w="360" w:type="dxa"/>
          </w:tcPr>
          <w:p w14:paraId="155043BE" w14:textId="77777777" w:rsidR="004B3F04" w:rsidRDefault="004B3F04" w:rsidP="000659BE">
            <w:pPr>
              <w:pStyle w:val="TableText"/>
            </w:pPr>
            <w:r>
              <w:t>Name</w:t>
            </w:r>
          </w:p>
        </w:tc>
        <w:tc>
          <w:tcPr>
            <w:tcW w:w="360" w:type="dxa"/>
          </w:tcPr>
          <w:p w14:paraId="434389B8" w14:textId="77777777" w:rsidR="004B3F04" w:rsidRDefault="004B3F04" w:rsidP="000659BE">
            <w:pPr>
              <w:pStyle w:val="TableText"/>
            </w:pPr>
            <w:r>
              <w:t>Laboratory Test, Recommended (V3)</w:t>
            </w:r>
          </w:p>
        </w:tc>
        <w:tc>
          <w:tcPr>
            <w:tcW w:w="360" w:type="dxa"/>
          </w:tcPr>
          <w:p w14:paraId="11072C71" w14:textId="77777777" w:rsidR="004B3F04" w:rsidRDefault="004B3F04" w:rsidP="000659BE">
            <w:pPr>
              <w:pStyle w:val="TableText"/>
            </w:pPr>
            <w:r>
              <w:t>Laboratory Test, Recommended (V4)</w:t>
            </w:r>
          </w:p>
        </w:tc>
      </w:tr>
      <w:tr w:rsidR="004B3F04" w14:paraId="517D2C91" w14:textId="77777777" w:rsidTr="000659BE">
        <w:trPr>
          <w:jc w:val="center"/>
        </w:trPr>
        <w:tc>
          <w:tcPr>
            <w:tcW w:w="360" w:type="dxa"/>
          </w:tcPr>
          <w:p w14:paraId="5978CDEE" w14:textId="77777777" w:rsidR="004B3F04" w:rsidRDefault="004B3F04" w:rsidP="000659BE">
            <w:pPr>
              <w:pStyle w:val="TableText"/>
            </w:pPr>
            <w:r>
              <w:t>Oid</w:t>
            </w:r>
          </w:p>
        </w:tc>
        <w:tc>
          <w:tcPr>
            <w:tcW w:w="360" w:type="dxa"/>
          </w:tcPr>
          <w:p w14:paraId="0A80FDD4" w14:textId="77777777" w:rsidR="004B3F04" w:rsidRDefault="004B3F04" w:rsidP="000659BE">
            <w:pPr>
              <w:pStyle w:val="TableText"/>
            </w:pPr>
            <w:r>
              <w:t>urn:hl7ii:2.16.840.1.113883.10.20.28.4.43:2019-05-01</w:t>
            </w:r>
          </w:p>
        </w:tc>
        <w:tc>
          <w:tcPr>
            <w:tcW w:w="360" w:type="dxa"/>
          </w:tcPr>
          <w:p w14:paraId="119663BE" w14:textId="77777777" w:rsidR="004B3F04" w:rsidRDefault="004B3F04" w:rsidP="000659BE">
            <w:pPr>
              <w:pStyle w:val="TableText"/>
            </w:pPr>
            <w:r>
              <w:t>urn:hl7ii:2.16.840.1.113883.10.20.28.4.43:2021-02-01</w:t>
            </w:r>
          </w:p>
        </w:tc>
      </w:tr>
      <w:tr w:rsidR="004B3F04" w14:paraId="52CC95D8" w14:textId="77777777" w:rsidTr="000659BE">
        <w:trPr>
          <w:jc w:val="center"/>
        </w:trPr>
        <w:tc>
          <w:tcPr>
            <w:tcW w:w="360" w:type="dxa"/>
          </w:tcPr>
          <w:p w14:paraId="4A238786" w14:textId="77777777" w:rsidR="004B3F04" w:rsidRDefault="004B3F04" w:rsidP="000659BE">
            <w:pPr>
              <w:pStyle w:val="TableText"/>
            </w:pPr>
            <w:r>
              <w:t>CONF #: 4499-36181 Added</w:t>
            </w:r>
          </w:p>
        </w:tc>
        <w:tc>
          <w:tcPr>
            <w:tcW w:w="360" w:type="dxa"/>
          </w:tcPr>
          <w:p w14:paraId="5012F925" w14:textId="77777777" w:rsidR="004B3F04" w:rsidRDefault="004B3F04" w:rsidP="000659BE">
            <w:pPr>
              <w:pStyle w:val="TableText"/>
            </w:pPr>
          </w:p>
        </w:tc>
        <w:tc>
          <w:tcPr>
            <w:tcW w:w="360" w:type="dxa"/>
          </w:tcPr>
          <w:p w14:paraId="02ECD5A4" w14:textId="77777777" w:rsidR="004B3F04" w:rsidRDefault="004B3F04" w:rsidP="000659BE">
            <w:pPr>
              <w:pStyle w:val="TableText"/>
            </w:pPr>
            <w:r>
              <w:t>SHALL contain exactly one [1..1] role (CONF:4499-36181).</w:t>
            </w:r>
          </w:p>
        </w:tc>
      </w:tr>
      <w:tr w:rsidR="004B3F04" w14:paraId="5D8BB1E5" w14:textId="77777777" w:rsidTr="000659BE">
        <w:trPr>
          <w:jc w:val="center"/>
        </w:trPr>
        <w:tc>
          <w:tcPr>
            <w:tcW w:w="360" w:type="dxa"/>
          </w:tcPr>
          <w:p w14:paraId="0D9D7231" w14:textId="77777777" w:rsidR="004B3F04" w:rsidRDefault="004B3F04" w:rsidP="000659BE">
            <w:pPr>
              <w:pStyle w:val="TableText"/>
            </w:pPr>
            <w:r>
              <w:t>CONF #: 4499-36182 Added</w:t>
            </w:r>
          </w:p>
        </w:tc>
        <w:tc>
          <w:tcPr>
            <w:tcW w:w="360" w:type="dxa"/>
          </w:tcPr>
          <w:p w14:paraId="6C32696F" w14:textId="77777777" w:rsidR="004B3F04" w:rsidRDefault="004B3F04" w:rsidP="000659BE">
            <w:pPr>
              <w:pStyle w:val="TableText"/>
            </w:pPr>
          </w:p>
        </w:tc>
        <w:tc>
          <w:tcPr>
            <w:tcW w:w="360" w:type="dxa"/>
          </w:tcPr>
          <w:p w14:paraId="6503CAE5" w14:textId="77777777" w:rsidR="004B3F04" w:rsidRDefault="004B3F04" w:rsidP="000659BE">
            <w:pPr>
              <w:pStyle w:val="TableText"/>
            </w:pPr>
            <w:r>
              <w:t>SHALL contain exactly one [1..1] role (CONF:4499-36182).</w:t>
            </w:r>
          </w:p>
        </w:tc>
      </w:tr>
      <w:tr w:rsidR="004B3F04" w14:paraId="471E93C6" w14:textId="77777777" w:rsidTr="000659BE">
        <w:trPr>
          <w:jc w:val="center"/>
        </w:trPr>
        <w:tc>
          <w:tcPr>
            <w:tcW w:w="360" w:type="dxa"/>
          </w:tcPr>
          <w:p w14:paraId="53347DF3" w14:textId="77777777" w:rsidR="004B3F04" w:rsidRDefault="004B3F04" w:rsidP="000659BE">
            <w:pPr>
              <w:pStyle w:val="TableText"/>
            </w:pPr>
            <w:r>
              <w:t>CONF #: 4499-36183 Added</w:t>
            </w:r>
          </w:p>
        </w:tc>
        <w:tc>
          <w:tcPr>
            <w:tcW w:w="360" w:type="dxa"/>
          </w:tcPr>
          <w:p w14:paraId="1FD0B25D" w14:textId="77777777" w:rsidR="004B3F04" w:rsidRDefault="004B3F04" w:rsidP="000659BE">
            <w:pPr>
              <w:pStyle w:val="TableText"/>
            </w:pPr>
          </w:p>
        </w:tc>
        <w:tc>
          <w:tcPr>
            <w:tcW w:w="360" w:type="dxa"/>
          </w:tcPr>
          <w:p w14:paraId="24576085" w14:textId="77777777" w:rsidR="004B3F04" w:rsidRDefault="004B3F04" w:rsidP="000659BE">
            <w:pPr>
              <w:pStyle w:val="TableText"/>
            </w:pPr>
            <w:r>
              <w:t>SHALL contain exactly one [1..1] role (CONF:4499-36183).</w:t>
            </w:r>
          </w:p>
        </w:tc>
      </w:tr>
      <w:tr w:rsidR="004B3F04" w14:paraId="5421BADB" w14:textId="77777777" w:rsidTr="000659BE">
        <w:trPr>
          <w:jc w:val="center"/>
        </w:trPr>
        <w:tc>
          <w:tcPr>
            <w:tcW w:w="360" w:type="dxa"/>
          </w:tcPr>
          <w:p w14:paraId="7B17FB60" w14:textId="77777777" w:rsidR="004B3F04" w:rsidRDefault="004B3F04" w:rsidP="000659BE">
            <w:pPr>
              <w:pStyle w:val="TableText"/>
            </w:pPr>
            <w:r>
              <w:t>CONF #: 4499-36184 Added</w:t>
            </w:r>
          </w:p>
        </w:tc>
        <w:tc>
          <w:tcPr>
            <w:tcW w:w="360" w:type="dxa"/>
          </w:tcPr>
          <w:p w14:paraId="62139A05" w14:textId="77777777" w:rsidR="004B3F04" w:rsidRDefault="004B3F04" w:rsidP="000659BE">
            <w:pPr>
              <w:pStyle w:val="TableText"/>
            </w:pPr>
          </w:p>
        </w:tc>
        <w:tc>
          <w:tcPr>
            <w:tcW w:w="360" w:type="dxa"/>
          </w:tcPr>
          <w:p w14:paraId="25088D4E" w14:textId="77777777" w:rsidR="004B3F04" w:rsidRDefault="004B3F04" w:rsidP="000659BE">
            <w:pPr>
              <w:pStyle w:val="TableText"/>
            </w:pPr>
            <w:r>
              <w:t>SHALL contain exactly one [1..1] patient (CONF:4499-36184).</w:t>
            </w:r>
          </w:p>
        </w:tc>
      </w:tr>
      <w:tr w:rsidR="004B3F04" w14:paraId="39CE5F7B" w14:textId="77777777" w:rsidTr="000659BE">
        <w:trPr>
          <w:jc w:val="center"/>
        </w:trPr>
        <w:tc>
          <w:tcPr>
            <w:tcW w:w="360" w:type="dxa"/>
          </w:tcPr>
          <w:p w14:paraId="2D0A5560" w14:textId="77777777" w:rsidR="004B3F04" w:rsidRDefault="004B3F04" w:rsidP="000659BE">
            <w:pPr>
              <w:pStyle w:val="TableText"/>
            </w:pPr>
            <w:r>
              <w:t>CONF #: 4499-36185 Added</w:t>
            </w:r>
          </w:p>
        </w:tc>
        <w:tc>
          <w:tcPr>
            <w:tcW w:w="360" w:type="dxa"/>
          </w:tcPr>
          <w:p w14:paraId="007A1A59" w14:textId="77777777" w:rsidR="004B3F04" w:rsidRDefault="004B3F04" w:rsidP="000659BE">
            <w:pPr>
              <w:pStyle w:val="TableText"/>
            </w:pPr>
          </w:p>
        </w:tc>
        <w:tc>
          <w:tcPr>
            <w:tcW w:w="360" w:type="dxa"/>
          </w:tcPr>
          <w:p w14:paraId="67516CF8" w14:textId="77777777" w:rsidR="004B3F04" w:rsidRDefault="004B3F04" w:rsidP="000659BE">
            <w:pPr>
              <w:pStyle w:val="TableText"/>
            </w:pPr>
            <w:r>
              <w:t xml:space="preserve">MAY contain zero or more [0..*] participation (CONF:4499-36185) such that it </w:t>
            </w:r>
            <w:r>
              <w:br/>
              <w:t>Note: QDM Attribute: Requester</w:t>
            </w:r>
          </w:p>
        </w:tc>
      </w:tr>
      <w:tr w:rsidR="004B3F04" w14:paraId="09EDC731" w14:textId="77777777" w:rsidTr="000659BE">
        <w:trPr>
          <w:jc w:val="center"/>
        </w:trPr>
        <w:tc>
          <w:tcPr>
            <w:tcW w:w="360" w:type="dxa"/>
          </w:tcPr>
          <w:p w14:paraId="3D31BA84" w14:textId="77777777" w:rsidR="004B3F04" w:rsidRDefault="004B3F04" w:rsidP="000659BE">
            <w:pPr>
              <w:pStyle w:val="TableText"/>
            </w:pPr>
            <w:r>
              <w:t>CONF #: 4499-36186 Added</w:t>
            </w:r>
          </w:p>
        </w:tc>
        <w:tc>
          <w:tcPr>
            <w:tcW w:w="360" w:type="dxa"/>
          </w:tcPr>
          <w:p w14:paraId="37CD22B6" w14:textId="77777777" w:rsidR="004B3F04" w:rsidRDefault="004B3F04" w:rsidP="000659BE">
            <w:pPr>
              <w:pStyle w:val="TableText"/>
            </w:pPr>
          </w:p>
        </w:tc>
        <w:tc>
          <w:tcPr>
            <w:tcW w:w="360" w:type="dxa"/>
          </w:tcPr>
          <w:p w14:paraId="53B961E7" w14:textId="77777777" w:rsidR="004B3F04" w:rsidRDefault="004B3F04" w:rsidP="000659BE">
            <w:pPr>
              <w:pStyle w:val="TableText"/>
            </w:pPr>
            <w:r>
              <w:t>SHALL contain exactly one [1..1] role (CONF:4499-36186).</w:t>
            </w:r>
          </w:p>
        </w:tc>
      </w:tr>
      <w:tr w:rsidR="004B3F04" w14:paraId="66EDFADB" w14:textId="77777777" w:rsidTr="000659BE">
        <w:trPr>
          <w:jc w:val="center"/>
        </w:trPr>
        <w:tc>
          <w:tcPr>
            <w:tcW w:w="360" w:type="dxa"/>
          </w:tcPr>
          <w:p w14:paraId="01FF6857" w14:textId="77777777" w:rsidR="004B3F04" w:rsidRDefault="004B3F04" w:rsidP="000659BE">
            <w:pPr>
              <w:pStyle w:val="TableText"/>
            </w:pPr>
            <w:r>
              <w:t>CONF #: 4499-36187 Added</w:t>
            </w:r>
          </w:p>
        </w:tc>
        <w:tc>
          <w:tcPr>
            <w:tcW w:w="360" w:type="dxa"/>
          </w:tcPr>
          <w:p w14:paraId="3E52744C" w14:textId="77777777" w:rsidR="004B3F04" w:rsidRDefault="004B3F04" w:rsidP="000659BE">
            <w:pPr>
              <w:pStyle w:val="TableText"/>
            </w:pPr>
          </w:p>
        </w:tc>
        <w:tc>
          <w:tcPr>
            <w:tcW w:w="360" w:type="dxa"/>
          </w:tcPr>
          <w:p w14:paraId="7C446545" w14:textId="77777777" w:rsidR="004B3F04" w:rsidRDefault="004B3F04" w:rsidP="000659BE">
            <w:pPr>
              <w:pStyle w:val="TableText"/>
            </w:pPr>
            <w:r>
              <w:t>SHALL contain exactly one [1..1] @typeCode="PART" participation (CodeSystem: HL7ParticipationType urn:oid:2.16.840.1.113883.5.90) (CONF:4499-36187).</w:t>
            </w:r>
          </w:p>
        </w:tc>
      </w:tr>
      <w:tr w:rsidR="004B3F04" w14:paraId="6EA63AFA" w14:textId="77777777" w:rsidTr="000659BE">
        <w:trPr>
          <w:jc w:val="center"/>
        </w:trPr>
        <w:tc>
          <w:tcPr>
            <w:tcW w:w="360" w:type="dxa"/>
          </w:tcPr>
          <w:p w14:paraId="52BD87E3" w14:textId="77777777" w:rsidR="004B3F04" w:rsidRDefault="004B3F04" w:rsidP="000659BE">
            <w:pPr>
              <w:pStyle w:val="TableText"/>
            </w:pPr>
            <w:r>
              <w:t>CONF #: 4423-35256 Removed</w:t>
            </w:r>
          </w:p>
        </w:tc>
        <w:tc>
          <w:tcPr>
            <w:tcW w:w="360" w:type="dxa"/>
          </w:tcPr>
          <w:p w14:paraId="4C12F19F" w14:textId="77777777" w:rsidR="004B3F04" w:rsidRDefault="004B3F04" w:rsidP="000659BE">
            <w:pPr>
              <w:pStyle w:val="TableText"/>
            </w:pPr>
            <w:r>
              <w:t>SHALL contain exactly one [1..1] role (CONF:4423-35256).</w:t>
            </w:r>
          </w:p>
        </w:tc>
        <w:tc>
          <w:tcPr>
            <w:tcW w:w="360" w:type="dxa"/>
          </w:tcPr>
          <w:p w14:paraId="0DCC38A8" w14:textId="77777777" w:rsidR="004B3F04" w:rsidRDefault="004B3F04" w:rsidP="000659BE">
            <w:pPr>
              <w:pStyle w:val="TableText"/>
            </w:pPr>
          </w:p>
        </w:tc>
      </w:tr>
      <w:tr w:rsidR="004B3F04" w14:paraId="2109CBC5" w14:textId="77777777" w:rsidTr="000659BE">
        <w:trPr>
          <w:jc w:val="center"/>
        </w:trPr>
        <w:tc>
          <w:tcPr>
            <w:tcW w:w="360" w:type="dxa"/>
          </w:tcPr>
          <w:p w14:paraId="7A3180A1" w14:textId="77777777" w:rsidR="004B3F04" w:rsidRDefault="004B3F04" w:rsidP="000659BE">
            <w:pPr>
              <w:pStyle w:val="TableText"/>
            </w:pPr>
            <w:r>
              <w:t>CONF #: 4423-35258 Removed</w:t>
            </w:r>
          </w:p>
        </w:tc>
        <w:tc>
          <w:tcPr>
            <w:tcW w:w="360" w:type="dxa"/>
          </w:tcPr>
          <w:p w14:paraId="58208B69" w14:textId="77777777" w:rsidR="004B3F04" w:rsidRDefault="004B3F04" w:rsidP="000659BE">
            <w:pPr>
              <w:pStyle w:val="TableText"/>
            </w:pPr>
            <w:r>
              <w:t>SHALL contain exactly one [1..1] role (CONF:4423-35258).</w:t>
            </w:r>
          </w:p>
        </w:tc>
        <w:tc>
          <w:tcPr>
            <w:tcW w:w="360" w:type="dxa"/>
          </w:tcPr>
          <w:p w14:paraId="73911CC6" w14:textId="77777777" w:rsidR="004B3F04" w:rsidRDefault="004B3F04" w:rsidP="000659BE">
            <w:pPr>
              <w:pStyle w:val="TableText"/>
            </w:pPr>
          </w:p>
        </w:tc>
      </w:tr>
      <w:tr w:rsidR="004B3F04" w14:paraId="158140FB" w14:textId="77777777" w:rsidTr="000659BE">
        <w:trPr>
          <w:jc w:val="center"/>
        </w:trPr>
        <w:tc>
          <w:tcPr>
            <w:tcW w:w="360" w:type="dxa"/>
          </w:tcPr>
          <w:p w14:paraId="0FDB1784" w14:textId="77777777" w:rsidR="004B3F04" w:rsidRDefault="004B3F04" w:rsidP="000659BE">
            <w:pPr>
              <w:pStyle w:val="TableText"/>
            </w:pPr>
            <w:r>
              <w:t>CONF #: 4423-35262 Removed</w:t>
            </w:r>
          </w:p>
        </w:tc>
        <w:tc>
          <w:tcPr>
            <w:tcW w:w="360" w:type="dxa"/>
          </w:tcPr>
          <w:p w14:paraId="6321D959" w14:textId="77777777" w:rsidR="004B3F04" w:rsidRDefault="004B3F04" w:rsidP="000659BE">
            <w:pPr>
              <w:pStyle w:val="TableText"/>
            </w:pPr>
            <w:r>
              <w:t>SHALL contain exactly one [1..1] patient (CONF:4423-35262).</w:t>
            </w:r>
          </w:p>
        </w:tc>
        <w:tc>
          <w:tcPr>
            <w:tcW w:w="360" w:type="dxa"/>
          </w:tcPr>
          <w:p w14:paraId="249C2697" w14:textId="77777777" w:rsidR="004B3F04" w:rsidRDefault="004B3F04" w:rsidP="000659BE">
            <w:pPr>
              <w:pStyle w:val="TableText"/>
            </w:pPr>
          </w:p>
        </w:tc>
      </w:tr>
      <w:tr w:rsidR="004B3F04" w14:paraId="27A99F03" w14:textId="77777777" w:rsidTr="000659BE">
        <w:trPr>
          <w:jc w:val="center"/>
        </w:trPr>
        <w:tc>
          <w:tcPr>
            <w:tcW w:w="360" w:type="dxa"/>
          </w:tcPr>
          <w:p w14:paraId="1AA693A9" w14:textId="77777777" w:rsidR="004B3F04" w:rsidRDefault="004B3F04" w:rsidP="000659BE">
            <w:pPr>
              <w:pStyle w:val="TableText"/>
            </w:pPr>
            <w:r>
              <w:t>CONF #: 4423-35869 Removed</w:t>
            </w:r>
          </w:p>
        </w:tc>
        <w:tc>
          <w:tcPr>
            <w:tcW w:w="360" w:type="dxa"/>
          </w:tcPr>
          <w:p w14:paraId="037B6FE6" w14:textId="77777777" w:rsidR="004B3F04" w:rsidRDefault="004B3F04" w:rsidP="000659BE">
            <w:pPr>
              <w:pStyle w:val="TableText"/>
            </w:pPr>
            <w:r>
              <w:t>SHALL contain exactly one [1..1] role (CONF:4423-35869).</w:t>
            </w:r>
          </w:p>
        </w:tc>
        <w:tc>
          <w:tcPr>
            <w:tcW w:w="360" w:type="dxa"/>
          </w:tcPr>
          <w:p w14:paraId="31807231" w14:textId="77777777" w:rsidR="004B3F04" w:rsidRDefault="004B3F04" w:rsidP="000659BE">
            <w:pPr>
              <w:pStyle w:val="TableText"/>
            </w:pPr>
          </w:p>
        </w:tc>
      </w:tr>
      <w:tr w:rsidR="004B3F04" w14:paraId="10313732" w14:textId="77777777" w:rsidTr="000659BE">
        <w:trPr>
          <w:jc w:val="center"/>
        </w:trPr>
        <w:tc>
          <w:tcPr>
            <w:tcW w:w="360" w:type="dxa"/>
          </w:tcPr>
          <w:p w14:paraId="31460E6E" w14:textId="77777777" w:rsidR="004B3F04" w:rsidRDefault="004B3F04" w:rsidP="000659BE">
            <w:pPr>
              <w:pStyle w:val="TableText"/>
            </w:pPr>
            <w:r>
              <w:t>CONF #: 4499-33692 Modified</w:t>
            </w:r>
          </w:p>
        </w:tc>
        <w:tc>
          <w:tcPr>
            <w:tcW w:w="360" w:type="dxa"/>
          </w:tcPr>
          <w:p w14:paraId="67A471B8" w14:textId="77777777" w:rsidR="004B3F04" w:rsidRDefault="004B3F04" w:rsidP="000659BE">
            <w:pPr>
              <w:pStyle w:val="TableText"/>
            </w:pPr>
            <w:r>
              <w:t>SHALL contain exactly one [1..1] @extension="2019-05-01" (CONF:4423-33692).</w:t>
            </w:r>
          </w:p>
        </w:tc>
        <w:tc>
          <w:tcPr>
            <w:tcW w:w="360" w:type="dxa"/>
          </w:tcPr>
          <w:p w14:paraId="2AAB7EEE" w14:textId="77777777" w:rsidR="004B3F04" w:rsidRDefault="004B3F04" w:rsidP="000659BE">
            <w:pPr>
              <w:pStyle w:val="TableText"/>
            </w:pPr>
            <w:r>
              <w:t>SHALL contain exactly one [1..1] @extension="2021-02-01" (CONF:4499-33692).</w:t>
            </w:r>
          </w:p>
        </w:tc>
      </w:tr>
      <w:tr w:rsidR="004B3F04" w14:paraId="3B606B78" w14:textId="77777777" w:rsidTr="000659BE">
        <w:trPr>
          <w:jc w:val="center"/>
        </w:trPr>
        <w:tc>
          <w:tcPr>
            <w:tcW w:w="360" w:type="dxa"/>
          </w:tcPr>
          <w:p w14:paraId="4B1F3E9F" w14:textId="77777777" w:rsidR="004B3F04" w:rsidRDefault="004B3F04" w:rsidP="000659BE">
            <w:pPr>
              <w:pStyle w:val="TableText"/>
            </w:pPr>
            <w:r>
              <w:t>CONF #: 4499-35255 Modified</w:t>
            </w:r>
          </w:p>
        </w:tc>
        <w:tc>
          <w:tcPr>
            <w:tcW w:w="360" w:type="dxa"/>
          </w:tcPr>
          <w:p w14:paraId="08B24237" w14:textId="77777777" w:rsidR="004B3F04" w:rsidRDefault="004B3F04" w:rsidP="000659BE">
            <w:pPr>
              <w:pStyle w:val="TableText"/>
            </w:pPr>
            <w:r>
              <w:t xml:space="preserve">MAY contain zero or one [0..1] participation (CONF:4423-35255) such that it </w:t>
            </w:r>
            <w:r>
              <w:br/>
              <w:t>Note: QDM Attribute: Requester</w:t>
            </w:r>
          </w:p>
        </w:tc>
        <w:tc>
          <w:tcPr>
            <w:tcW w:w="360" w:type="dxa"/>
          </w:tcPr>
          <w:p w14:paraId="39A2F366" w14:textId="77777777" w:rsidR="004B3F04" w:rsidRDefault="004B3F04" w:rsidP="000659BE">
            <w:pPr>
              <w:pStyle w:val="TableText"/>
            </w:pPr>
            <w:r>
              <w:t xml:space="preserve">MAY contain zero or more [0..*] participation (CONF:4499-35255) such that it </w:t>
            </w:r>
            <w:r>
              <w:br/>
              <w:t>Note: QDM Attribute: Requester</w:t>
            </w:r>
          </w:p>
        </w:tc>
      </w:tr>
      <w:tr w:rsidR="004B3F04" w14:paraId="16FD5026" w14:textId="77777777" w:rsidTr="000659BE">
        <w:trPr>
          <w:jc w:val="center"/>
        </w:trPr>
        <w:tc>
          <w:tcPr>
            <w:tcW w:w="360" w:type="dxa"/>
          </w:tcPr>
          <w:p w14:paraId="7D07A525" w14:textId="77777777" w:rsidR="004B3F04" w:rsidRDefault="004B3F04" w:rsidP="000659BE">
            <w:pPr>
              <w:pStyle w:val="TableText"/>
            </w:pPr>
            <w:r>
              <w:t>CONF #: 4499-35257 Modified</w:t>
            </w:r>
          </w:p>
        </w:tc>
        <w:tc>
          <w:tcPr>
            <w:tcW w:w="360" w:type="dxa"/>
          </w:tcPr>
          <w:p w14:paraId="29577261" w14:textId="77777777" w:rsidR="004B3F04" w:rsidRDefault="004B3F04" w:rsidP="000659BE">
            <w:pPr>
              <w:pStyle w:val="TableText"/>
            </w:pPr>
            <w:r>
              <w:t xml:space="preserve">MAY contain zero or one [0..1] participation (CONF:4423-35257) such that it </w:t>
            </w:r>
            <w:r>
              <w:br/>
              <w:t>Note: QDM Attribute: Requester</w:t>
            </w:r>
          </w:p>
        </w:tc>
        <w:tc>
          <w:tcPr>
            <w:tcW w:w="360" w:type="dxa"/>
          </w:tcPr>
          <w:p w14:paraId="1ACBC97C" w14:textId="77777777" w:rsidR="004B3F04" w:rsidRDefault="004B3F04" w:rsidP="000659BE">
            <w:pPr>
              <w:pStyle w:val="TableText"/>
            </w:pPr>
            <w:r>
              <w:t xml:space="preserve">MAY contain zero or more [0..*] participation (CONF:4499-35257) such that it </w:t>
            </w:r>
            <w:r>
              <w:br/>
              <w:t>Note: QDM Attribute: Requester</w:t>
            </w:r>
          </w:p>
        </w:tc>
      </w:tr>
      <w:tr w:rsidR="004B3F04" w14:paraId="3B0EF516" w14:textId="77777777" w:rsidTr="000659BE">
        <w:trPr>
          <w:jc w:val="center"/>
        </w:trPr>
        <w:tc>
          <w:tcPr>
            <w:tcW w:w="360" w:type="dxa"/>
          </w:tcPr>
          <w:p w14:paraId="0EF87AD4" w14:textId="77777777" w:rsidR="004B3F04" w:rsidRDefault="004B3F04" w:rsidP="000659BE">
            <w:pPr>
              <w:pStyle w:val="TableText"/>
            </w:pPr>
            <w:r>
              <w:lastRenderedPageBreak/>
              <w:t>CONF #: 4499-35868 Modified</w:t>
            </w:r>
          </w:p>
        </w:tc>
        <w:tc>
          <w:tcPr>
            <w:tcW w:w="360" w:type="dxa"/>
          </w:tcPr>
          <w:p w14:paraId="6D8CD341" w14:textId="77777777" w:rsidR="004B3F04" w:rsidRDefault="004B3F04" w:rsidP="000659BE">
            <w:pPr>
              <w:pStyle w:val="TableText"/>
            </w:pPr>
            <w:r>
              <w:t xml:space="preserve">MAY contain zero or one [0..1] participation (CONF:4423-35868) such that it </w:t>
            </w:r>
            <w:r>
              <w:br/>
              <w:t>Note: QDM Attribute: Requester</w:t>
            </w:r>
          </w:p>
        </w:tc>
        <w:tc>
          <w:tcPr>
            <w:tcW w:w="360" w:type="dxa"/>
          </w:tcPr>
          <w:p w14:paraId="4E916650" w14:textId="77777777" w:rsidR="004B3F04" w:rsidRDefault="004B3F04" w:rsidP="000659BE">
            <w:pPr>
              <w:pStyle w:val="TableText"/>
            </w:pPr>
            <w:r>
              <w:t xml:space="preserve">MAY contain zero or more [0..*] participation (CONF:4499-35868) such that it </w:t>
            </w:r>
            <w:r>
              <w:br/>
              <w:t>Note: QDM Attribute: Requester</w:t>
            </w:r>
          </w:p>
        </w:tc>
      </w:tr>
    </w:tbl>
    <w:p w14:paraId="47DD27A8" w14:textId="77777777" w:rsidR="004B3F04" w:rsidRDefault="004B3F04" w:rsidP="004B3F04">
      <w:pPr>
        <w:pStyle w:val="BodyText"/>
      </w:pPr>
    </w:p>
    <w:p w14:paraId="0A4729A2" w14:textId="77777777" w:rsidR="004B3F04" w:rsidRDefault="004B3F04" w:rsidP="004B3F04">
      <w:pPr>
        <w:pStyle w:val="Heading2nospace"/>
      </w:pPr>
      <w:bookmarkStart w:id="3931" w:name="_Toc64841980"/>
      <w:bookmarkStart w:id="3932" w:name="_Toc65482895"/>
      <w:r>
        <w:t>Medication, Active (V5)</w:t>
      </w:r>
      <w:bookmarkEnd w:id="3931"/>
      <w:bookmarkEnd w:id="3932"/>
    </w:p>
    <w:p w14:paraId="6714D7E8" w14:textId="77777777" w:rsidR="004B3F04" w:rsidRDefault="006C736C" w:rsidP="004B3F04">
      <w:pPr>
        <w:keepNext/>
      </w:pPr>
      <w:hyperlink w:anchor="E_Medication_Active_V5_">
        <w:r w:rsidR="004B3F04">
          <w:rPr>
            <w:rStyle w:val="HyperlinkCourierBold"/>
          </w:rPr>
          <w:t>Medication, Active (V5) (urn:hl7ii:2.16.840.1.113883.10.20.28.4.44:2021-02-01)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28624C0" w14:textId="77777777" w:rsidTr="000659BE">
        <w:trPr>
          <w:cantSplit/>
          <w:tblHeader/>
          <w:jc w:val="center"/>
        </w:trPr>
        <w:tc>
          <w:tcPr>
            <w:tcW w:w="360" w:type="dxa"/>
            <w:shd w:val="clear" w:color="auto" w:fill="E6E6E6"/>
          </w:tcPr>
          <w:p w14:paraId="25ABD7FE" w14:textId="77777777" w:rsidR="004B3F04" w:rsidRDefault="004B3F04" w:rsidP="000659BE">
            <w:pPr>
              <w:pStyle w:val="TableHead"/>
            </w:pPr>
            <w:r>
              <w:t>Change</w:t>
            </w:r>
          </w:p>
        </w:tc>
        <w:tc>
          <w:tcPr>
            <w:tcW w:w="360" w:type="dxa"/>
            <w:shd w:val="clear" w:color="auto" w:fill="E6E6E6"/>
          </w:tcPr>
          <w:p w14:paraId="4C89F6A7" w14:textId="77777777" w:rsidR="004B3F04" w:rsidRDefault="004B3F04" w:rsidP="000659BE">
            <w:pPr>
              <w:pStyle w:val="TableHead"/>
            </w:pPr>
            <w:r>
              <w:t>Old</w:t>
            </w:r>
          </w:p>
        </w:tc>
        <w:tc>
          <w:tcPr>
            <w:tcW w:w="360" w:type="dxa"/>
            <w:shd w:val="clear" w:color="auto" w:fill="E6E6E6"/>
          </w:tcPr>
          <w:p w14:paraId="63C8342A" w14:textId="77777777" w:rsidR="004B3F04" w:rsidRDefault="004B3F04" w:rsidP="000659BE">
            <w:pPr>
              <w:pStyle w:val="TableHead"/>
            </w:pPr>
            <w:r>
              <w:t>New</w:t>
            </w:r>
          </w:p>
        </w:tc>
      </w:tr>
      <w:tr w:rsidR="004B3F04" w14:paraId="42E13A44" w14:textId="77777777" w:rsidTr="000659BE">
        <w:trPr>
          <w:jc w:val="center"/>
        </w:trPr>
        <w:tc>
          <w:tcPr>
            <w:tcW w:w="360" w:type="dxa"/>
          </w:tcPr>
          <w:p w14:paraId="3F3C8608" w14:textId="77777777" w:rsidR="004B3F04" w:rsidRDefault="004B3F04" w:rsidP="000659BE">
            <w:pPr>
              <w:pStyle w:val="TableText"/>
            </w:pPr>
            <w:r>
              <w:t>Status</w:t>
            </w:r>
          </w:p>
        </w:tc>
        <w:tc>
          <w:tcPr>
            <w:tcW w:w="360" w:type="dxa"/>
          </w:tcPr>
          <w:p w14:paraId="0FEEC829" w14:textId="77777777" w:rsidR="004B3F04" w:rsidRDefault="004B3F04" w:rsidP="000659BE">
            <w:pPr>
              <w:pStyle w:val="TableText"/>
            </w:pPr>
            <w:r>
              <w:t>Published</w:t>
            </w:r>
          </w:p>
        </w:tc>
        <w:tc>
          <w:tcPr>
            <w:tcW w:w="360" w:type="dxa"/>
          </w:tcPr>
          <w:p w14:paraId="56818BE8" w14:textId="77777777" w:rsidR="004B3F04" w:rsidRDefault="004B3F04" w:rsidP="000659BE">
            <w:pPr>
              <w:pStyle w:val="TableText"/>
            </w:pPr>
            <w:r>
              <w:t>Draft</w:t>
            </w:r>
          </w:p>
        </w:tc>
      </w:tr>
      <w:tr w:rsidR="004B3F04" w14:paraId="7A9BD09E" w14:textId="77777777" w:rsidTr="000659BE">
        <w:trPr>
          <w:jc w:val="center"/>
        </w:trPr>
        <w:tc>
          <w:tcPr>
            <w:tcW w:w="360" w:type="dxa"/>
          </w:tcPr>
          <w:p w14:paraId="55852DA0" w14:textId="77777777" w:rsidR="004B3F04" w:rsidRDefault="004B3F04" w:rsidP="000659BE">
            <w:pPr>
              <w:pStyle w:val="TableText"/>
            </w:pPr>
            <w:r>
              <w:t>Name</w:t>
            </w:r>
          </w:p>
        </w:tc>
        <w:tc>
          <w:tcPr>
            <w:tcW w:w="360" w:type="dxa"/>
          </w:tcPr>
          <w:p w14:paraId="713434AE" w14:textId="77777777" w:rsidR="004B3F04" w:rsidRDefault="004B3F04" w:rsidP="000659BE">
            <w:pPr>
              <w:pStyle w:val="TableText"/>
            </w:pPr>
            <w:r>
              <w:t>Medication, Active (V4)</w:t>
            </w:r>
          </w:p>
        </w:tc>
        <w:tc>
          <w:tcPr>
            <w:tcW w:w="360" w:type="dxa"/>
          </w:tcPr>
          <w:p w14:paraId="7AD5E414" w14:textId="77777777" w:rsidR="004B3F04" w:rsidRDefault="004B3F04" w:rsidP="000659BE">
            <w:pPr>
              <w:pStyle w:val="TableText"/>
            </w:pPr>
            <w:r>
              <w:t>Medication, Active (V5)</w:t>
            </w:r>
          </w:p>
        </w:tc>
      </w:tr>
      <w:tr w:rsidR="004B3F04" w14:paraId="4C53FDBD" w14:textId="77777777" w:rsidTr="000659BE">
        <w:trPr>
          <w:jc w:val="center"/>
        </w:trPr>
        <w:tc>
          <w:tcPr>
            <w:tcW w:w="360" w:type="dxa"/>
          </w:tcPr>
          <w:p w14:paraId="469F3941" w14:textId="77777777" w:rsidR="004B3F04" w:rsidRDefault="004B3F04" w:rsidP="000659BE">
            <w:pPr>
              <w:pStyle w:val="TableText"/>
            </w:pPr>
            <w:r>
              <w:t>Oid</w:t>
            </w:r>
          </w:p>
        </w:tc>
        <w:tc>
          <w:tcPr>
            <w:tcW w:w="360" w:type="dxa"/>
          </w:tcPr>
          <w:p w14:paraId="65645631" w14:textId="77777777" w:rsidR="004B3F04" w:rsidRDefault="004B3F04" w:rsidP="000659BE">
            <w:pPr>
              <w:pStyle w:val="TableText"/>
            </w:pPr>
            <w:r>
              <w:t>urn:hl7ii:2.16.840.1.113883.10.20.28.4.44:2019-05-01</w:t>
            </w:r>
          </w:p>
        </w:tc>
        <w:tc>
          <w:tcPr>
            <w:tcW w:w="360" w:type="dxa"/>
          </w:tcPr>
          <w:p w14:paraId="554B7F00" w14:textId="77777777" w:rsidR="004B3F04" w:rsidRDefault="004B3F04" w:rsidP="000659BE">
            <w:pPr>
              <w:pStyle w:val="TableText"/>
            </w:pPr>
            <w:r>
              <w:t>urn:hl7ii:2.16.840.1.113883.10.20.28.4.44:2021-02-01</w:t>
            </w:r>
          </w:p>
        </w:tc>
      </w:tr>
      <w:tr w:rsidR="004B3F04" w14:paraId="398A53A7" w14:textId="77777777" w:rsidTr="000659BE">
        <w:trPr>
          <w:jc w:val="center"/>
        </w:trPr>
        <w:tc>
          <w:tcPr>
            <w:tcW w:w="360" w:type="dxa"/>
          </w:tcPr>
          <w:p w14:paraId="4D3A143A" w14:textId="77777777" w:rsidR="004B3F04" w:rsidRDefault="004B3F04" w:rsidP="000659BE">
            <w:pPr>
              <w:pStyle w:val="TableText"/>
            </w:pPr>
            <w:r>
              <w:t>CONF #: 4499-36188 Added</w:t>
            </w:r>
          </w:p>
        </w:tc>
        <w:tc>
          <w:tcPr>
            <w:tcW w:w="360" w:type="dxa"/>
          </w:tcPr>
          <w:p w14:paraId="4826C35F" w14:textId="77777777" w:rsidR="004B3F04" w:rsidRDefault="004B3F04" w:rsidP="000659BE">
            <w:pPr>
              <w:pStyle w:val="TableText"/>
            </w:pPr>
          </w:p>
        </w:tc>
        <w:tc>
          <w:tcPr>
            <w:tcW w:w="360" w:type="dxa"/>
          </w:tcPr>
          <w:p w14:paraId="1221E63C" w14:textId="77777777" w:rsidR="004B3F04" w:rsidRDefault="004B3F04" w:rsidP="000659BE">
            <w:pPr>
              <w:pStyle w:val="TableText"/>
            </w:pPr>
            <w:r>
              <w:t>SHALL contain exactly one [1..1] role (CONF:4499-36188).</w:t>
            </w:r>
          </w:p>
        </w:tc>
      </w:tr>
      <w:tr w:rsidR="004B3F04" w14:paraId="604BF536" w14:textId="77777777" w:rsidTr="000659BE">
        <w:trPr>
          <w:jc w:val="center"/>
        </w:trPr>
        <w:tc>
          <w:tcPr>
            <w:tcW w:w="360" w:type="dxa"/>
          </w:tcPr>
          <w:p w14:paraId="0AB80EEE" w14:textId="77777777" w:rsidR="004B3F04" w:rsidRDefault="004B3F04" w:rsidP="000659BE">
            <w:pPr>
              <w:pStyle w:val="TableText"/>
            </w:pPr>
            <w:r>
              <w:t>CONF #: 4499-36189 Added</w:t>
            </w:r>
          </w:p>
        </w:tc>
        <w:tc>
          <w:tcPr>
            <w:tcW w:w="360" w:type="dxa"/>
          </w:tcPr>
          <w:p w14:paraId="52216B18" w14:textId="77777777" w:rsidR="004B3F04" w:rsidRDefault="004B3F04" w:rsidP="000659BE">
            <w:pPr>
              <w:pStyle w:val="TableText"/>
            </w:pPr>
          </w:p>
        </w:tc>
        <w:tc>
          <w:tcPr>
            <w:tcW w:w="360" w:type="dxa"/>
          </w:tcPr>
          <w:p w14:paraId="67165F1E" w14:textId="77777777" w:rsidR="004B3F04" w:rsidRDefault="004B3F04" w:rsidP="000659BE">
            <w:pPr>
              <w:pStyle w:val="TableText"/>
            </w:pPr>
            <w:r>
              <w:t>SHALL contain exactly one [1..1] role (CONF:4499-36189).</w:t>
            </w:r>
          </w:p>
        </w:tc>
      </w:tr>
      <w:tr w:rsidR="004B3F04" w14:paraId="1F69C876" w14:textId="77777777" w:rsidTr="000659BE">
        <w:trPr>
          <w:jc w:val="center"/>
        </w:trPr>
        <w:tc>
          <w:tcPr>
            <w:tcW w:w="360" w:type="dxa"/>
          </w:tcPr>
          <w:p w14:paraId="5D0B075C" w14:textId="77777777" w:rsidR="004B3F04" w:rsidRDefault="004B3F04" w:rsidP="000659BE">
            <w:pPr>
              <w:pStyle w:val="TableText"/>
            </w:pPr>
            <w:r>
              <w:t>CONF #: 4499-36190 Added</w:t>
            </w:r>
          </w:p>
        </w:tc>
        <w:tc>
          <w:tcPr>
            <w:tcW w:w="360" w:type="dxa"/>
          </w:tcPr>
          <w:p w14:paraId="0B264019" w14:textId="77777777" w:rsidR="004B3F04" w:rsidRDefault="004B3F04" w:rsidP="000659BE">
            <w:pPr>
              <w:pStyle w:val="TableText"/>
            </w:pPr>
          </w:p>
        </w:tc>
        <w:tc>
          <w:tcPr>
            <w:tcW w:w="360" w:type="dxa"/>
          </w:tcPr>
          <w:p w14:paraId="5575B33B" w14:textId="77777777" w:rsidR="004B3F04" w:rsidRDefault="004B3F04" w:rsidP="000659BE">
            <w:pPr>
              <w:pStyle w:val="TableText"/>
            </w:pPr>
            <w:r>
              <w:t>SHALL contain exactly one [1..1] role (CONF:4499-36190).</w:t>
            </w:r>
          </w:p>
        </w:tc>
      </w:tr>
      <w:tr w:rsidR="004B3F04" w14:paraId="223DA18D" w14:textId="77777777" w:rsidTr="000659BE">
        <w:trPr>
          <w:jc w:val="center"/>
        </w:trPr>
        <w:tc>
          <w:tcPr>
            <w:tcW w:w="360" w:type="dxa"/>
          </w:tcPr>
          <w:p w14:paraId="383C0B2B" w14:textId="77777777" w:rsidR="004B3F04" w:rsidRDefault="004B3F04" w:rsidP="000659BE">
            <w:pPr>
              <w:pStyle w:val="TableText"/>
            </w:pPr>
            <w:r>
              <w:t>CONF #: 4499-36191 Added</w:t>
            </w:r>
          </w:p>
        </w:tc>
        <w:tc>
          <w:tcPr>
            <w:tcW w:w="360" w:type="dxa"/>
          </w:tcPr>
          <w:p w14:paraId="72854237" w14:textId="77777777" w:rsidR="004B3F04" w:rsidRDefault="004B3F04" w:rsidP="000659BE">
            <w:pPr>
              <w:pStyle w:val="TableText"/>
            </w:pPr>
          </w:p>
        </w:tc>
        <w:tc>
          <w:tcPr>
            <w:tcW w:w="360" w:type="dxa"/>
          </w:tcPr>
          <w:p w14:paraId="7D4A30C3" w14:textId="77777777" w:rsidR="004B3F04" w:rsidRDefault="004B3F04" w:rsidP="000659BE">
            <w:pPr>
              <w:pStyle w:val="TableText"/>
            </w:pPr>
            <w:r>
              <w:t>SHALL contain exactly one [1..1] patient (CONF:4499-36191).</w:t>
            </w:r>
          </w:p>
        </w:tc>
      </w:tr>
      <w:tr w:rsidR="004B3F04" w14:paraId="7F06ECFB" w14:textId="77777777" w:rsidTr="000659BE">
        <w:trPr>
          <w:jc w:val="center"/>
        </w:trPr>
        <w:tc>
          <w:tcPr>
            <w:tcW w:w="360" w:type="dxa"/>
          </w:tcPr>
          <w:p w14:paraId="316B69AD" w14:textId="77777777" w:rsidR="004B3F04" w:rsidRDefault="004B3F04" w:rsidP="000659BE">
            <w:pPr>
              <w:pStyle w:val="TableText"/>
            </w:pPr>
            <w:r>
              <w:t>CONF #: 4423-35265 Removed</w:t>
            </w:r>
          </w:p>
        </w:tc>
        <w:tc>
          <w:tcPr>
            <w:tcW w:w="360" w:type="dxa"/>
          </w:tcPr>
          <w:p w14:paraId="00C1E852" w14:textId="77777777" w:rsidR="004B3F04" w:rsidRDefault="004B3F04" w:rsidP="000659BE">
            <w:pPr>
              <w:pStyle w:val="TableText"/>
            </w:pPr>
            <w:r>
              <w:t>SHALL contain exactly one [1..1] role (CONF:4423-35265).</w:t>
            </w:r>
          </w:p>
        </w:tc>
        <w:tc>
          <w:tcPr>
            <w:tcW w:w="360" w:type="dxa"/>
          </w:tcPr>
          <w:p w14:paraId="29FA366E" w14:textId="77777777" w:rsidR="004B3F04" w:rsidRDefault="004B3F04" w:rsidP="000659BE">
            <w:pPr>
              <w:pStyle w:val="TableText"/>
            </w:pPr>
          </w:p>
        </w:tc>
      </w:tr>
      <w:tr w:rsidR="004B3F04" w14:paraId="3DB7FB72" w14:textId="77777777" w:rsidTr="000659BE">
        <w:trPr>
          <w:jc w:val="center"/>
        </w:trPr>
        <w:tc>
          <w:tcPr>
            <w:tcW w:w="360" w:type="dxa"/>
          </w:tcPr>
          <w:p w14:paraId="47BE486A" w14:textId="77777777" w:rsidR="004B3F04" w:rsidRDefault="004B3F04" w:rsidP="000659BE">
            <w:pPr>
              <w:pStyle w:val="TableText"/>
            </w:pPr>
            <w:r>
              <w:t>CONF #: 4423-35267 Removed</w:t>
            </w:r>
          </w:p>
        </w:tc>
        <w:tc>
          <w:tcPr>
            <w:tcW w:w="360" w:type="dxa"/>
          </w:tcPr>
          <w:p w14:paraId="69ECEA0A" w14:textId="77777777" w:rsidR="004B3F04" w:rsidRDefault="004B3F04" w:rsidP="000659BE">
            <w:pPr>
              <w:pStyle w:val="TableText"/>
            </w:pPr>
            <w:r>
              <w:t>SHALL contain exactly one [1..1] role (CONF:4423-35267).</w:t>
            </w:r>
          </w:p>
        </w:tc>
        <w:tc>
          <w:tcPr>
            <w:tcW w:w="360" w:type="dxa"/>
          </w:tcPr>
          <w:p w14:paraId="40DB722D" w14:textId="77777777" w:rsidR="004B3F04" w:rsidRDefault="004B3F04" w:rsidP="000659BE">
            <w:pPr>
              <w:pStyle w:val="TableText"/>
            </w:pPr>
          </w:p>
        </w:tc>
      </w:tr>
      <w:tr w:rsidR="004B3F04" w14:paraId="15E3B0D4" w14:textId="77777777" w:rsidTr="000659BE">
        <w:trPr>
          <w:jc w:val="center"/>
        </w:trPr>
        <w:tc>
          <w:tcPr>
            <w:tcW w:w="360" w:type="dxa"/>
          </w:tcPr>
          <w:p w14:paraId="563608BF" w14:textId="77777777" w:rsidR="004B3F04" w:rsidRDefault="004B3F04" w:rsidP="000659BE">
            <w:pPr>
              <w:pStyle w:val="TableText"/>
            </w:pPr>
            <w:r>
              <w:t>CONF #: 4423-35271 Removed</w:t>
            </w:r>
          </w:p>
        </w:tc>
        <w:tc>
          <w:tcPr>
            <w:tcW w:w="360" w:type="dxa"/>
          </w:tcPr>
          <w:p w14:paraId="71FA7A66" w14:textId="77777777" w:rsidR="004B3F04" w:rsidRDefault="004B3F04" w:rsidP="000659BE">
            <w:pPr>
              <w:pStyle w:val="TableText"/>
            </w:pPr>
            <w:r>
              <w:t>SHALL contain exactly one [1..1] patient (CONF:4423-35271).</w:t>
            </w:r>
          </w:p>
        </w:tc>
        <w:tc>
          <w:tcPr>
            <w:tcW w:w="360" w:type="dxa"/>
          </w:tcPr>
          <w:p w14:paraId="3136944A" w14:textId="77777777" w:rsidR="004B3F04" w:rsidRDefault="004B3F04" w:rsidP="000659BE">
            <w:pPr>
              <w:pStyle w:val="TableText"/>
            </w:pPr>
          </w:p>
        </w:tc>
      </w:tr>
      <w:tr w:rsidR="004B3F04" w14:paraId="0FE5898C" w14:textId="77777777" w:rsidTr="000659BE">
        <w:trPr>
          <w:jc w:val="center"/>
        </w:trPr>
        <w:tc>
          <w:tcPr>
            <w:tcW w:w="360" w:type="dxa"/>
          </w:tcPr>
          <w:p w14:paraId="5B03759A" w14:textId="77777777" w:rsidR="004B3F04" w:rsidRDefault="004B3F04" w:rsidP="000659BE">
            <w:pPr>
              <w:pStyle w:val="TableText"/>
            </w:pPr>
            <w:r>
              <w:t>CONF #: 4423-35875 Removed</w:t>
            </w:r>
          </w:p>
        </w:tc>
        <w:tc>
          <w:tcPr>
            <w:tcW w:w="360" w:type="dxa"/>
          </w:tcPr>
          <w:p w14:paraId="2EC384D1" w14:textId="77777777" w:rsidR="004B3F04" w:rsidRDefault="004B3F04" w:rsidP="000659BE">
            <w:pPr>
              <w:pStyle w:val="TableText"/>
            </w:pPr>
            <w:r>
              <w:t>SHALL contain exactly one [1..1] role (CONF:4423-35875).</w:t>
            </w:r>
          </w:p>
        </w:tc>
        <w:tc>
          <w:tcPr>
            <w:tcW w:w="360" w:type="dxa"/>
          </w:tcPr>
          <w:p w14:paraId="1DCB00AC" w14:textId="77777777" w:rsidR="004B3F04" w:rsidRDefault="004B3F04" w:rsidP="000659BE">
            <w:pPr>
              <w:pStyle w:val="TableText"/>
            </w:pPr>
          </w:p>
        </w:tc>
      </w:tr>
      <w:tr w:rsidR="004B3F04" w14:paraId="1B30B728" w14:textId="77777777" w:rsidTr="000659BE">
        <w:trPr>
          <w:jc w:val="center"/>
        </w:trPr>
        <w:tc>
          <w:tcPr>
            <w:tcW w:w="360" w:type="dxa"/>
          </w:tcPr>
          <w:p w14:paraId="73DA8923" w14:textId="77777777" w:rsidR="004B3F04" w:rsidRDefault="004B3F04" w:rsidP="000659BE">
            <w:pPr>
              <w:pStyle w:val="TableText"/>
            </w:pPr>
            <w:r>
              <w:t>CONF #: 4499-33376 Modified</w:t>
            </w:r>
          </w:p>
        </w:tc>
        <w:tc>
          <w:tcPr>
            <w:tcW w:w="360" w:type="dxa"/>
          </w:tcPr>
          <w:p w14:paraId="21CBF648" w14:textId="77777777" w:rsidR="004B3F04" w:rsidRDefault="004B3F04" w:rsidP="000659BE">
            <w:pPr>
              <w:pStyle w:val="TableText"/>
            </w:pPr>
            <w:r>
              <w:t>SHALL contain exactly one [1..1] @extension="2019-05-01" (CONF:4423-33376).</w:t>
            </w:r>
          </w:p>
        </w:tc>
        <w:tc>
          <w:tcPr>
            <w:tcW w:w="360" w:type="dxa"/>
          </w:tcPr>
          <w:p w14:paraId="28B3F7A8" w14:textId="77777777" w:rsidR="004B3F04" w:rsidRDefault="004B3F04" w:rsidP="000659BE">
            <w:pPr>
              <w:pStyle w:val="TableText"/>
            </w:pPr>
            <w:r>
              <w:t>SHALL contain exactly one [1..1] @extension="2021-02-01" (CONF:4499-33376).</w:t>
            </w:r>
          </w:p>
        </w:tc>
      </w:tr>
      <w:tr w:rsidR="004B3F04" w14:paraId="50AB00FD" w14:textId="77777777" w:rsidTr="000659BE">
        <w:trPr>
          <w:jc w:val="center"/>
        </w:trPr>
        <w:tc>
          <w:tcPr>
            <w:tcW w:w="360" w:type="dxa"/>
          </w:tcPr>
          <w:p w14:paraId="36EF4C2E" w14:textId="77777777" w:rsidR="004B3F04" w:rsidRDefault="004B3F04" w:rsidP="000659BE">
            <w:pPr>
              <w:pStyle w:val="TableText"/>
            </w:pPr>
            <w:r>
              <w:t>CONF #: 4499-35264 Modified</w:t>
            </w:r>
          </w:p>
        </w:tc>
        <w:tc>
          <w:tcPr>
            <w:tcW w:w="360" w:type="dxa"/>
          </w:tcPr>
          <w:p w14:paraId="154A419A" w14:textId="77777777" w:rsidR="004B3F04" w:rsidRDefault="004B3F04" w:rsidP="000659BE">
            <w:pPr>
              <w:pStyle w:val="TableText"/>
            </w:pPr>
            <w:r>
              <w:t xml:space="preserve">MAY contain zero or one [0..1] participation (CONF:4423-35264) such that it </w:t>
            </w:r>
            <w:r>
              <w:br/>
              <w:t>Note: QDM Attribute: Recorder</w:t>
            </w:r>
          </w:p>
        </w:tc>
        <w:tc>
          <w:tcPr>
            <w:tcW w:w="360" w:type="dxa"/>
          </w:tcPr>
          <w:p w14:paraId="5CC36FF5" w14:textId="77777777" w:rsidR="004B3F04" w:rsidRDefault="004B3F04" w:rsidP="000659BE">
            <w:pPr>
              <w:pStyle w:val="TableText"/>
            </w:pPr>
            <w:r>
              <w:t xml:space="preserve">MAY contain zero or more [0..*] participation (CONF:4499-35264) such that it </w:t>
            </w:r>
            <w:r>
              <w:br/>
              <w:t>Note: QDM Attribute: Recorder</w:t>
            </w:r>
          </w:p>
        </w:tc>
      </w:tr>
      <w:tr w:rsidR="004B3F04" w14:paraId="76EB7C94" w14:textId="77777777" w:rsidTr="000659BE">
        <w:trPr>
          <w:jc w:val="center"/>
        </w:trPr>
        <w:tc>
          <w:tcPr>
            <w:tcW w:w="360" w:type="dxa"/>
          </w:tcPr>
          <w:p w14:paraId="4B51D4D5" w14:textId="77777777" w:rsidR="004B3F04" w:rsidRDefault="004B3F04" w:rsidP="000659BE">
            <w:pPr>
              <w:pStyle w:val="TableText"/>
            </w:pPr>
            <w:r>
              <w:t>CONF #: 4499-35266 Modified</w:t>
            </w:r>
          </w:p>
        </w:tc>
        <w:tc>
          <w:tcPr>
            <w:tcW w:w="360" w:type="dxa"/>
          </w:tcPr>
          <w:p w14:paraId="1D5ED0F0" w14:textId="77777777" w:rsidR="004B3F04" w:rsidRDefault="004B3F04" w:rsidP="000659BE">
            <w:pPr>
              <w:pStyle w:val="TableText"/>
            </w:pPr>
            <w:r>
              <w:t xml:space="preserve">MAY contain zero or one [0..1] participation (CONF:4423-35266) such that it </w:t>
            </w:r>
            <w:r>
              <w:br/>
              <w:t>Note: QDM Attribute: Recorder</w:t>
            </w:r>
          </w:p>
        </w:tc>
        <w:tc>
          <w:tcPr>
            <w:tcW w:w="360" w:type="dxa"/>
          </w:tcPr>
          <w:p w14:paraId="59824DB2" w14:textId="77777777" w:rsidR="004B3F04" w:rsidRDefault="004B3F04" w:rsidP="000659BE">
            <w:pPr>
              <w:pStyle w:val="TableText"/>
            </w:pPr>
            <w:r>
              <w:t xml:space="preserve">MAY contain zero or more [0..*] participation (CONF:4499-35266) such that it </w:t>
            </w:r>
            <w:r>
              <w:br/>
              <w:t>Note: QDM Attribute: Recorder</w:t>
            </w:r>
          </w:p>
        </w:tc>
      </w:tr>
      <w:tr w:rsidR="004B3F04" w14:paraId="2B49E8AA" w14:textId="77777777" w:rsidTr="000659BE">
        <w:trPr>
          <w:jc w:val="center"/>
        </w:trPr>
        <w:tc>
          <w:tcPr>
            <w:tcW w:w="360" w:type="dxa"/>
          </w:tcPr>
          <w:p w14:paraId="43172E94" w14:textId="77777777" w:rsidR="004B3F04" w:rsidRDefault="004B3F04" w:rsidP="000659BE">
            <w:pPr>
              <w:pStyle w:val="TableText"/>
            </w:pPr>
            <w:r>
              <w:t>CONF #: 4499-35874 Modified</w:t>
            </w:r>
          </w:p>
        </w:tc>
        <w:tc>
          <w:tcPr>
            <w:tcW w:w="360" w:type="dxa"/>
          </w:tcPr>
          <w:p w14:paraId="6B62C47F" w14:textId="77777777" w:rsidR="004B3F04" w:rsidRDefault="004B3F04" w:rsidP="000659BE">
            <w:pPr>
              <w:pStyle w:val="TableText"/>
            </w:pPr>
            <w:r>
              <w:t xml:space="preserve">MAY contain zero or one [0..1] participation (CONF:4423-35874) such that it </w:t>
            </w:r>
            <w:r>
              <w:br/>
              <w:t>Note: QDM Attribute: Recorder</w:t>
            </w:r>
          </w:p>
        </w:tc>
        <w:tc>
          <w:tcPr>
            <w:tcW w:w="360" w:type="dxa"/>
          </w:tcPr>
          <w:p w14:paraId="47192915" w14:textId="77777777" w:rsidR="004B3F04" w:rsidRDefault="004B3F04" w:rsidP="000659BE">
            <w:pPr>
              <w:pStyle w:val="TableText"/>
            </w:pPr>
            <w:r>
              <w:t xml:space="preserve">MAY contain zero or more [0..*] participation (CONF:4499-35874) such that it </w:t>
            </w:r>
            <w:r>
              <w:br/>
              <w:t>Note: QDM Attribute: Recorder</w:t>
            </w:r>
          </w:p>
        </w:tc>
      </w:tr>
    </w:tbl>
    <w:p w14:paraId="4D6F9A06" w14:textId="77777777" w:rsidR="004B3F04" w:rsidRDefault="004B3F04" w:rsidP="004B3F04">
      <w:pPr>
        <w:pStyle w:val="BodyText"/>
      </w:pPr>
    </w:p>
    <w:p w14:paraId="4D74B0F8" w14:textId="77777777" w:rsidR="004B3F04" w:rsidRDefault="004B3F04" w:rsidP="004B3F04">
      <w:pPr>
        <w:pStyle w:val="Heading2nospace"/>
      </w:pPr>
      <w:bookmarkStart w:id="3933" w:name="_Toc64841981"/>
      <w:bookmarkStart w:id="3934" w:name="_Toc65482896"/>
      <w:r>
        <w:lastRenderedPageBreak/>
        <w:t>Medication, Administered (V5)</w:t>
      </w:r>
      <w:bookmarkEnd w:id="3933"/>
      <w:bookmarkEnd w:id="3934"/>
    </w:p>
    <w:p w14:paraId="10B5FD4D" w14:textId="77777777" w:rsidR="004B3F04" w:rsidRDefault="006C736C" w:rsidP="004B3F04">
      <w:pPr>
        <w:keepNext/>
      </w:pPr>
      <w:hyperlink w:anchor="E_Medication_Administered_V5_">
        <w:r w:rsidR="004B3F04">
          <w:rPr>
            <w:rStyle w:val="HyperlinkCourierBold"/>
          </w:rPr>
          <w:t>Medication, Administered (V5) (urn:hl7ii:2.16.840.1.113883.10.20.28.4.45:2021-02-01)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3EEC6F2" w14:textId="77777777" w:rsidTr="000659BE">
        <w:trPr>
          <w:cantSplit/>
          <w:tblHeader/>
          <w:jc w:val="center"/>
        </w:trPr>
        <w:tc>
          <w:tcPr>
            <w:tcW w:w="360" w:type="dxa"/>
            <w:shd w:val="clear" w:color="auto" w:fill="E6E6E6"/>
          </w:tcPr>
          <w:p w14:paraId="30C33955" w14:textId="77777777" w:rsidR="004B3F04" w:rsidRDefault="004B3F04" w:rsidP="000659BE">
            <w:pPr>
              <w:pStyle w:val="TableHead"/>
            </w:pPr>
            <w:r>
              <w:t>Change</w:t>
            </w:r>
          </w:p>
        </w:tc>
        <w:tc>
          <w:tcPr>
            <w:tcW w:w="360" w:type="dxa"/>
            <w:shd w:val="clear" w:color="auto" w:fill="E6E6E6"/>
          </w:tcPr>
          <w:p w14:paraId="4C7B3ADC" w14:textId="77777777" w:rsidR="004B3F04" w:rsidRDefault="004B3F04" w:rsidP="000659BE">
            <w:pPr>
              <w:pStyle w:val="TableHead"/>
            </w:pPr>
            <w:r>
              <w:t>Old</w:t>
            </w:r>
          </w:p>
        </w:tc>
        <w:tc>
          <w:tcPr>
            <w:tcW w:w="360" w:type="dxa"/>
            <w:shd w:val="clear" w:color="auto" w:fill="E6E6E6"/>
          </w:tcPr>
          <w:p w14:paraId="2E8DE09E" w14:textId="77777777" w:rsidR="004B3F04" w:rsidRDefault="004B3F04" w:rsidP="000659BE">
            <w:pPr>
              <w:pStyle w:val="TableHead"/>
            </w:pPr>
            <w:r>
              <w:t>New</w:t>
            </w:r>
          </w:p>
        </w:tc>
      </w:tr>
      <w:tr w:rsidR="004B3F04" w14:paraId="1ABE0A8A" w14:textId="77777777" w:rsidTr="000659BE">
        <w:trPr>
          <w:jc w:val="center"/>
        </w:trPr>
        <w:tc>
          <w:tcPr>
            <w:tcW w:w="360" w:type="dxa"/>
          </w:tcPr>
          <w:p w14:paraId="4A52F892" w14:textId="77777777" w:rsidR="004B3F04" w:rsidRDefault="004B3F04" w:rsidP="000659BE">
            <w:pPr>
              <w:pStyle w:val="TableText"/>
            </w:pPr>
            <w:r>
              <w:t>Status</w:t>
            </w:r>
          </w:p>
        </w:tc>
        <w:tc>
          <w:tcPr>
            <w:tcW w:w="360" w:type="dxa"/>
          </w:tcPr>
          <w:p w14:paraId="6C16DDE4" w14:textId="77777777" w:rsidR="004B3F04" w:rsidRDefault="004B3F04" w:rsidP="000659BE">
            <w:pPr>
              <w:pStyle w:val="TableText"/>
            </w:pPr>
            <w:r>
              <w:t>Published</w:t>
            </w:r>
          </w:p>
        </w:tc>
        <w:tc>
          <w:tcPr>
            <w:tcW w:w="360" w:type="dxa"/>
          </w:tcPr>
          <w:p w14:paraId="444B6066" w14:textId="77777777" w:rsidR="004B3F04" w:rsidRDefault="004B3F04" w:rsidP="000659BE">
            <w:pPr>
              <w:pStyle w:val="TableText"/>
            </w:pPr>
            <w:r>
              <w:t>Draft</w:t>
            </w:r>
          </w:p>
        </w:tc>
      </w:tr>
      <w:tr w:rsidR="004B3F04" w14:paraId="53D49E4B" w14:textId="77777777" w:rsidTr="000659BE">
        <w:trPr>
          <w:jc w:val="center"/>
        </w:trPr>
        <w:tc>
          <w:tcPr>
            <w:tcW w:w="360" w:type="dxa"/>
          </w:tcPr>
          <w:p w14:paraId="07A70FAD" w14:textId="77777777" w:rsidR="004B3F04" w:rsidRDefault="004B3F04" w:rsidP="000659BE">
            <w:pPr>
              <w:pStyle w:val="TableText"/>
            </w:pPr>
            <w:r>
              <w:t>Name</w:t>
            </w:r>
          </w:p>
        </w:tc>
        <w:tc>
          <w:tcPr>
            <w:tcW w:w="360" w:type="dxa"/>
          </w:tcPr>
          <w:p w14:paraId="2F111486" w14:textId="77777777" w:rsidR="004B3F04" w:rsidRDefault="004B3F04" w:rsidP="000659BE">
            <w:pPr>
              <w:pStyle w:val="TableText"/>
            </w:pPr>
            <w:r>
              <w:t>Medication, Administered (V4)</w:t>
            </w:r>
          </w:p>
        </w:tc>
        <w:tc>
          <w:tcPr>
            <w:tcW w:w="360" w:type="dxa"/>
          </w:tcPr>
          <w:p w14:paraId="3D4D26C1" w14:textId="77777777" w:rsidR="004B3F04" w:rsidRDefault="004B3F04" w:rsidP="000659BE">
            <w:pPr>
              <w:pStyle w:val="TableText"/>
            </w:pPr>
            <w:r>
              <w:t>Medication, Administered (V5)</w:t>
            </w:r>
          </w:p>
        </w:tc>
      </w:tr>
      <w:tr w:rsidR="004B3F04" w14:paraId="039C5DD4" w14:textId="77777777" w:rsidTr="000659BE">
        <w:trPr>
          <w:jc w:val="center"/>
        </w:trPr>
        <w:tc>
          <w:tcPr>
            <w:tcW w:w="360" w:type="dxa"/>
          </w:tcPr>
          <w:p w14:paraId="1EC97778" w14:textId="77777777" w:rsidR="004B3F04" w:rsidRDefault="004B3F04" w:rsidP="000659BE">
            <w:pPr>
              <w:pStyle w:val="TableText"/>
            </w:pPr>
            <w:r>
              <w:t>Oid</w:t>
            </w:r>
          </w:p>
        </w:tc>
        <w:tc>
          <w:tcPr>
            <w:tcW w:w="360" w:type="dxa"/>
          </w:tcPr>
          <w:p w14:paraId="31F8F05D" w14:textId="77777777" w:rsidR="004B3F04" w:rsidRDefault="004B3F04" w:rsidP="000659BE">
            <w:pPr>
              <w:pStyle w:val="TableText"/>
            </w:pPr>
            <w:r>
              <w:t>urn:hl7ii:2.16.840.1.113883.10.20.28.4.45:2019-05-01</w:t>
            </w:r>
          </w:p>
        </w:tc>
        <w:tc>
          <w:tcPr>
            <w:tcW w:w="360" w:type="dxa"/>
          </w:tcPr>
          <w:p w14:paraId="3629FB59" w14:textId="77777777" w:rsidR="004B3F04" w:rsidRDefault="004B3F04" w:rsidP="000659BE">
            <w:pPr>
              <w:pStyle w:val="TableText"/>
            </w:pPr>
            <w:r>
              <w:t>urn:hl7ii:2.16.840.1.113883.10.20.28.4.45:2021-02-01</w:t>
            </w:r>
          </w:p>
        </w:tc>
      </w:tr>
      <w:tr w:rsidR="004B3F04" w14:paraId="217990FB" w14:textId="77777777" w:rsidTr="000659BE">
        <w:trPr>
          <w:jc w:val="center"/>
        </w:trPr>
        <w:tc>
          <w:tcPr>
            <w:tcW w:w="360" w:type="dxa"/>
          </w:tcPr>
          <w:p w14:paraId="20C82EFC" w14:textId="77777777" w:rsidR="004B3F04" w:rsidRDefault="004B3F04" w:rsidP="000659BE">
            <w:pPr>
              <w:pStyle w:val="TableText"/>
            </w:pPr>
            <w:r>
              <w:t>CONF #: 4499-36192 Added</w:t>
            </w:r>
          </w:p>
        </w:tc>
        <w:tc>
          <w:tcPr>
            <w:tcW w:w="360" w:type="dxa"/>
          </w:tcPr>
          <w:p w14:paraId="3ABF5064" w14:textId="77777777" w:rsidR="004B3F04" w:rsidRDefault="004B3F04" w:rsidP="000659BE">
            <w:pPr>
              <w:pStyle w:val="TableText"/>
            </w:pPr>
          </w:p>
        </w:tc>
        <w:tc>
          <w:tcPr>
            <w:tcW w:w="360" w:type="dxa"/>
          </w:tcPr>
          <w:p w14:paraId="587BD3CF" w14:textId="77777777" w:rsidR="004B3F04" w:rsidRDefault="004B3F04" w:rsidP="000659BE">
            <w:pPr>
              <w:pStyle w:val="TableText"/>
            </w:pPr>
            <w:r>
              <w:t>SHALL contain exactly one [1..1] role (CONF:4499-36192).</w:t>
            </w:r>
          </w:p>
        </w:tc>
      </w:tr>
      <w:tr w:rsidR="004B3F04" w14:paraId="577396E2" w14:textId="77777777" w:rsidTr="000659BE">
        <w:trPr>
          <w:jc w:val="center"/>
        </w:trPr>
        <w:tc>
          <w:tcPr>
            <w:tcW w:w="360" w:type="dxa"/>
          </w:tcPr>
          <w:p w14:paraId="4FBBAC6C" w14:textId="77777777" w:rsidR="004B3F04" w:rsidRDefault="004B3F04" w:rsidP="000659BE">
            <w:pPr>
              <w:pStyle w:val="TableText"/>
            </w:pPr>
            <w:r>
              <w:t>CONF #: 4499-36193 Added</w:t>
            </w:r>
          </w:p>
        </w:tc>
        <w:tc>
          <w:tcPr>
            <w:tcW w:w="360" w:type="dxa"/>
          </w:tcPr>
          <w:p w14:paraId="6DD290C2" w14:textId="77777777" w:rsidR="004B3F04" w:rsidRDefault="004B3F04" w:rsidP="000659BE">
            <w:pPr>
              <w:pStyle w:val="TableText"/>
            </w:pPr>
          </w:p>
        </w:tc>
        <w:tc>
          <w:tcPr>
            <w:tcW w:w="360" w:type="dxa"/>
          </w:tcPr>
          <w:p w14:paraId="42086766" w14:textId="77777777" w:rsidR="004B3F04" w:rsidRDefault="004B3F04" w:rsidP="000659BE">
            <w:pPr>
              <w:pStyle w:val="TableText"/>
            </w:pPr>
            <w:r>
              <w:t>SHALL contain exactly one [1..1] role (CONF:4499-36193).</w:t>
            </w:r>
          </w:p>
        </w:tc>
      </w:tr>
      <w:tr w:rsidR="004B3F04" w14:paraId="46473DEF" w14:textId="77777777" w:rsidTr="000659BE">
        <w:trPr>
          <w:jc w:val="center"/>
        </w:trPr>
        <w:tc>
          <w:tcPr>
            <w:tcW w:w="360" w:type="dxa"/>
          </w:tcPr>
          <w:p w14:paraId="08704C59" w14:textId="77777777" w:rsidR="004B3F04" w:rsidRDefault="004B3F04" w:rsidP="000659BE">
            <w:pPr>
              <w:pStyle w:val="TableText"/>
            </w:pPr>
            <w:r>
              <w:t>CONF #: 4499-36194 Added</w:t>
            </w:r>
          </w:p>
        </w:tc>
        <w:tc>
          <w:tcPr>
            <w:tcW w:w="360" w:type="dxa"/>
          </w:tcPr>
          <w:p w14:paraId="572DA98E" w14:textId="77777777" w:rsidR="004B3F04" w:rsidRDefault="004B3F04" w:rsidP="000659BE">
            <w:pPr>
              <w:pStyle w:val="TableText"/>
            </w:pPr>
          </w:p>
        </w:tc>
        <w:tc>
          <w:tcPr>
            <w:tcW w:w="360" w:type="dxa"/>
          </w:tcPr>
          <w:p w14:paraId="0DCE8168" w14:textId="77777777" w:rsidR="004B3F04" w:rsidRDefault="004B3F04" w:rsidP="000659BE">
            <w:pPr>
              <w:pStyle w:val="TableText"/>
            </w:pPr>
            <w:r>
              <w:t>SHALL contain exactly one [1..1] role (CONF:4499-36194).</w:t>
            </w:r>
          </w:p>
        </w:tc>
      </w:tr>
      <w:tr w:rsidR="004B3F04" w14:paraId="6898F12E" w14:textId="77777777" w:rsidTr="000659BE">
        <w:trPr>
          <w:jc w:val="center"/>
        </w:trPr>
        <w:tc>
          <w:tcPr>
            <w:tcW w:w="360" w:type="dxa"/>
          </w:tcPr>
          <w:p w14:paraId="361FDAC8" w14:textId="77777777" w:rsidR="004B3F04" w:rsidRDefault="004B3F04" w:rsidP="000659BE">
            <w:pPr>
              <w:pStyle w:val="TableText"/>
            </w:pPr>
            <w:r>
              <w:t>CONF #: 4499-36195 Added</w:t>
            </w:r>
          </w:p>
        </w:tc>
        <w:tc>
          <w:tcPr>
            <w:tcW w:w="360" w:type="dxa"/>
          </w:tcPr>
          <w:p w14:paraId="7F190624" w14:textId="77777777" w:rsidR="004B3F04" w:rsidRDefault="004B3F04" w:rsidP="000659BE">
            <w:pPr>
              <w:pStyle w:val="TableText"/>
            </w:pPr>
          </w:p>
        </w:tc>
        <w:tc>
          <w:tcPr>
            <w:tcW w:w="360" w:type="dxa"/>
          </w:tcPr>
          <w:p w14:paraId="7E0D8AF6" w14:textId="77777777" w:rsidR="004B3F04" w:rsidRDefault="004B3F04" w:rsidP="000659BE">
            <w:pPr>
              <w:pStyle w:val="TableText"/>
            </w:pPr>
            <w:r>
              <w:t>SHALL contain exactly one [1..1] patient (CONF:4499-36195).</w:t>
            </w:r>
          </w:p>
        </w:tc>
      </w:tr>
      <w:tr w:rsidR="004B3F04" w14:paraId="09FB7C41" w14:textId="77777777" w:rsidTr="000659BE">
        <w:trPr>
          <w:jc w:val="center"/>
        </w:trPr>
        <w:tc>
          <w:tcPr>
            <w:tcW w:w="360" w:type="dxa"/>
          </w:tcPr>
          <w:p w14:paraId="4E696E9E" w14:textId="77777777" w:rsidR="004B3F04" w:rsidRDefault="004B3F04" w:rsidP="000659BE">
            <w:pPr>
              <w:pStyle w:val="TableText"/>
            </w:pPr>
            <w:r>
              <w:t>CONF #: 4423-35274 Removed</w:t>
            </w:r>
          </w:p>
        </w:tc>
        <w:tc>
          <w:tcPr>
            <w:tcW w:w="360" w:type="dxa"/>
          </w:tcPr>
          <w:p w14:paraId="3DC5755F" w14:textId="77777777" w:rsidR="004B3F04" w:rsidRDefault="004B3F04" w:rsidP="000659BE">
            <w:pPr>
              <w:pStyle w:val="TableText"/>
            </w:pPr>
            <w:r>
              <w:t>SHALL contain exactly one [1..1] role (CONF:4423-35274).</w:t>
            </w:r>
          </w:p>
        </w:tc>
        <w:tc>
          <w:tcPr>
            <w:tcW w:w="360" w:type="dxa"/>
          </w:tcPr>
          <w:p w14:paraId="5B348C69" w14:textId="77777777" w:rsidR="004B3F04" w:rsidRDefault="004B3F04" w:rsidP="000659BE">
            <w:pPr>
              <w:pStyle w:val="TableText"/>
            </w:pPr>
          </w:p>
        </w:tc>
      </w:tr>
      <w:tr w:rsidR="004B3F04" w14:paraId="5B0C02FC" w14:textId="77777777" w:rsidTr="000659BE">
        <w:trPr>
          <w:jc w:val="center"/>
        </w:trPr>
        <w:tc>
          <w:tcPr>
            <w:tcW w:w="360" w:type="dxa"/>
          </w:tcPr>
          <w:p w14:paraId="0FDA7081" w14:textId="77777777" w:rsidR="004B3F04" w:rsidRDefault="004B3F04" w:rsidP="000659BE">
            <w:pPr>
              <w:pStyle w:val="TableText"/>
            </w:pPr>
            <w:r>
              <w:t>CONF #: 4423-35276 Removed</w:t>
            </w:r>
          </w:p>
        </w:tc>
        <w:tc>
          <w:tcPr>
            <w:tcW w:w="360" w:type="dxa"/>
          </w:tcPr>
          <w:p w14:paraId="4A1AC2C1" w14:textId="77777777" w:rsidR="004B3F04" w:rsidRDefault="004B3F04" w:rsidP="000659BE">
            <w:pPr>
              <w:pStyle w:val="TableText"/>
            </w:pPr>
            <w:r>
              <w:t>SHALL contain exactly one [1..1] role (CONF:4423-35276).</w:t>
            </w:r>
          </w:p>
        </w:tc>
        <w:tc>
          <w:tcPr>
            <w:tcW w:w="360" w:type="dxa"/>
          </w:tcPr>
          <w:p w14:paraId="7FAE414C" w14:textId="77777777" w:rsidR="004B3F04" w:rsidRDefault="004B3F04" w:rsidP="000659BE">
            <w:pPr>
              <w:pStyle w:val="TableText"/>
            </w:pPr>
          </w:p>
        </w:tc>
      </w:tr>
      <w:tr w:rsidR="004B3F04" w14:paraId="0BB2CDF5" w14:textId="77777777" w:rsidTr="000659BE">
        <w:trPr>
          <w:jc w:val="center"/>
        </w:trPr>
        <w:tc>
          <w:tcPr>
            <w:tcW w:w="360" w:type="dxa"/>
          </w:tcPr>
          <w:p w14:paraId="76DB597B" w14:textId="77777777" w:rsidR="004B3F04" w:rsidRDefault="004B3F04" w:rsidP="000659BE">
            <w:pPr>
              <w:pStyle w:val="TableText"/>
            </w:pPr>
            <w:r>
              <w:t>CONF #: 4423-35280 Removed</w:t>
            </w:r>
          </w:p>
        </w:tc>
        <w:tc>
          <w:tcPr>
            <w:tcW w:w="360" w:type="dxa"/>
          </w:tcPr>
          <w:p w14:paraId="5804BF04" w14:textId="77777777" w:rsidR="004B3F04" w:rsidRDefault="004B3F04" w:rsidP="000659BE">
            <w:pPr>
              <w:pStyle w:val="TableText"/>
            </w:pPr>
            <w:r>
              <w:t>SHALL contain exactly one [1..1] patient (CONF:4423-35280).</w:t>
            </w:r>
          </w:p>
        </w:tc>
        <w:tc>
          <w:tcPr>
            <w:tcW w:w="360" w:type="dxa"/>
          </w:tcPr>
          <w:p w14:paraId="4920D5B1" w14:textId="77777777" w:rsidR="004B3F04" w:rsidRDefault="004B3F04" w:rsidP="000659BE">
            <w:pPr>
              <w:pStyle w:val="TableText"/>
            </w:pPr>
          </w:p>
        </w:tc>
      </w:tr>
      <w:tr w:rsidR="004B3F04" w14:paraId="1CE95544" w14:textId="77777777" w:rsidTr="000659BE">
        <w:trPr>
          <w:jc w:val="center"/>
        </w:trPr>
        <w:tc>
          <w:tcPr>
            <w:tcW w:w="360" w:type="dxa"/>
          </w:tcPr>
          <w:p w14:paraId="6593DDA2" w14:textId="77777777" w:rsidR="004B3F04" w:rsidRDefault="004B3F04" w:rsidP="000659BE">
            <w:pPr>
              <w:pStyle w:val="TableText"/>
            </w:pPr>
            <w:r>
              <w:t>CONF #: 4423-35878 Removed</w:t>
            </w:r>
          </w:p>
        </w:tc>
        <w:tc>
          <w:tcPr>
            <w:tcW w:w="360" w:type="dxa"/>
          </w:tcPr>
          <w:p w14:paraId="74AA8171" w14:textId="77777777" w:rsidR="004B3F04" w:rsidRDefault="004B3F04" w:rsidP="000659BE">
            <w:pPr>
              <w:pStyle w:val="TableText"/>
            </w:pPr>
            <w:r>
              <w:t>SHALL contain exactly one [1..1] role (CONF:4423-35878).</w:t>
            </w:r>
          </w:p>
        </w:tc>
        <w:tc>
          <w:tcPr>
            <w:tcW w:w="360" w:type="dxa"/>
          </w:tcPr>
          <w:p w14:paraId="4C34B3FA" w14:textId="77777777" w:rsidR="004B3F04" w:rsidRDefault="004B3F04" w:rsidP="000659BE">
            <w:pPr>
              <w:pStyle w:val="TableText"/>
            </w:pPr>
          </w:p>
        </w:tc>
      </w:tr>
      <w:tr w:rsidR="004B3F04" w14:paraId="6A9EF2DC" w14:textId="77777777" w:rsidTr="000659BE">
        <w:trPr>
          <w:jc w:val="center"/>
        </w:trPr>
        <w:tc>
          <w:tcPr>
            <w:tcW w:w="360" w:type="dxa"/>
          </w:tcPr>
          <w:p w14:paraId="3E78C435" w14:textId="77777777" w:rsidR="004B3F04" w:rsidRDefault="004B3F04" w:rsidP="000659BE">
            <w:pPr>
              <w:pStyle w:val="TableText"/>
            </w:pPr>
            <w:r>
              <w:t>CONF #: 4499-33386 Modified</w:t>
            </w:r>
          </w:p>
        </w:tc>
        <w:tc>
          <w:tcPr>
            <w:tcW w:w="360" w:type="dxa"/>
          </w:tcPr>
          <w:p w14:paraId="3A0BE911" w14:textId="77777777" w:rsidR="004B3F04" w:rsidRDefault="004B3F04" w:rsidP="000659BE">
            <w:pPr>
              <w:pStyle w:val="TableText"/>
            </w:pPr>
            <w:r>
              <w:t>SHALL contain exactly one [1..1] @extension="2019-05-01" (CONF:4423-33386).</w:t>
            </w:r>
          </w:p>
        </w:tc>
        <w:tc>
          <w:tcPr>
            <w:tcW w:w="360" w:type="dxa"/>
          </w:tcPr>
          <w:p w14:paraId="75F8F369" w14:textId="77777777" w:rsidR="004B3F04" w:rsidRDefault="004B3F04" w:rsidP="000659BE">
            <w:pPr>
              <w:pStyle w:val="TableText"/>
            </w:pPr>
            <w:r>
              <w:t>SHALL contain exactly one [1..1] @extension="2021-02-01" (CONF:4499-33386).</w:t>
            </w:r>
          </w:p>
        </w:tc>
      </w:tr>
      <w:tr w:rsidR="004B3F04" w14:paraId="6737D41F" w14:textId="77777777" w:rsidTr="000659BE">
        <w:trPr>
          <w:jc w:val="center"/>
        </w:trPr>
        <w:tc>
          <w:tcPr>
            <w:tcW w:w="360" w:type="dxa"/>
          </w:tcPr>
          <w:p w14:paraId="6ED7DB87" w14:textId="77777777" w:rsidR="004B3F04" w:rsidRDefault="004B3F04" w:rsidP="000659BE">
            <w:pPr>
              <w:pStyle w:val="TableText"/>
            </w:pPr>
            <w:r>
              <w:t>CONF #: 4499-35273 Modified</w:t>
            </w:r>
          </w:p>
        </w:tc>
        <w:tc>
          <w:tcPr>
            <w:tcW w:w="360" w:type="dxa"/>
          </w:tcPr>
          <w:p w14:paraId="6A0DC2AD" w14:textId="77777777" w:rsidR="004B3F04" w:rsidRDefault="004B3F04" w:rsidP="000659BE">
            <w:pPr>
              <w:pStyle w:val="TableText"/>
            </w:pPr>
            <w:r>
              <w:t xml:space="preserve">MAY contain zero or one [0..1] participation (CONF:4423-35273) such that it </w:t>
            </w:r>
            <w:r>
              <w:br/>
              <w:t>Note: QDM Attribute: Performer</w:t>
            </w:r>
          </w:p>
        </w:tc>
        <w:tc>
          <w:tcPr>
            <w:tcW w:w="360" w:type="dxa"/>
          </w:tcPr>
          <w:p w14:paraId="2CF251C6" w14:textId="77777777" w:rsidR="004B3F04" w:rsidRDefault="004B3F04" w:rsidP="000659BE">
            <w:pPr>
              <w:pStyle w:val="TableText"/>
            </w:pPr>
            <w:r>
              <w:t xml:space="preserve">MAY contain zero or more [0..*] participation (CONF:4499-35273) such that it </w:t>
            </w:r>
            <w:r>
              <w:br/>
              <w:t>Note: QDM Attribute: Performer</w:t>
            </w:r>
          </w:p>
        </w:tc>
      </w:tr>
      <w:tr w:rsidR="004B3F04" w14:paraId="03D6AEB1" w14:textId="77777777" w:rsidTr="000659BE">
        <w:trPr>
          <w:jc w:val="center"/>
        </w:trPr>
        <w:tc>
          <w:tcPr>
            <w:tcW w:w="360" w:type="dxa"/>
          </w:tcPr>
          <w:p w14:paraId="63D19621" w14:textId="77777777" w:rsidR="004B3F04" w:rsidRDefault="004B3F04" w:rsidP="000659BE">
            <w:pPr>
              <w:pStyle w:val="TableText"/>
            </w:pPr>
            <w:r>
              <w:t>CONF #: 4499-35275 Modified</w:t>
            </w:r>
          </w:p>
        </w:tc>
        <w:tc>
          <w:tcPr>
            <w:tcW w:w="360" w:type="dxa"/>
          </w:tcPr>
          <w:p w14:paraId="7A796D44" w14:textId="77777777" w:rsidR="004B3F04" w:rsidRDefault="004B3F04" w:rsidP="000659BE">
            <w:pPr>
              <w:pStyle w:val="TableText"/>
            </w:pPr>
            <w:r>
              <w:t xml:space="preserve">MAY contain zero or one [0..1] participation (CONF:4423-35275) such that it </w:t>
            </w:r>
            <w:r>
              <w:br/>
              <w:t>Note: QDM Attribute: Performer</w:t>
            </w:r>
          </w:p>
        </w:tc>
        <w:tc>
          <w:tcPr>
            <w:tcW w:w="360" w:type="dxa"/>
          </w:tcPr>
          <w:p w14:paraId="1F61BE85" w14:textId="77777777" w:rsidR="004B3F04" w:rsidRDefault="004B3F04" w:rsidP="000659BE">
            <w:pPr>
              <w:pStyle w:val="TableText"/>
            </w:pPr>
            <w:r>
              <w:t xml:space="preserve">MAY contain zero or more [0..*] participation (CONF:4499-35275) such that it </w:t>
            </w:r>
            <w:r>
              <w:br/>
              <w:t>Note: QDM Attribute: Performer</w:t>
            </w:r>
          </w:p>
        </w:tc>
      </w:tr>
      <w:tr w:rsidR="004B3F04" w14:paraId="68C35E60" w14:textId="77777777" w:rsidTr="000659BE">
        <w:trPr>
          <w:jc w:val="center"/>
        </w:trPr>
        <w:tc>
          <w:tcPr>
            <w:tcW w:w="360" w:type="dxa"/>
          </w:tcPr>
          <w:p w14:paraId="5DF85C85" w14:textId="77777777" w:rsidR="004B3F04" w:rsidRDefault="004B3F04" w:rsidP="000659BE">
            <w:pPr>
              <w:pStyle w:val="TableText"/>
            </w:pPr>
            <w:r>
              <w:t>CONF #: 4499-35877 Modified</w:t>
            </w:r>
          </w:p>
        </w:tc>
        <w:tc>
          <w:tcPr>
            <w:tcW w:w="360" w:type="dxa"/>
          </w:tcPr>
          <w:p w14:paraId="1C023834" w14:textId="77777777" w:rsidR="004B3F04" w:rsidRDefault="004B3F04" w:rsidP="000659BE">
            <w:pPr>
              <w:pStyle w:val="TableText"/>
            </w:pPr>
            <w:r>
              <w:t xml:space="preserve">MAY contain zero or one [0..1] participation (CONF:4423-35877) such that it </w:t>
            </w:r>
            <w:r>
              <w:br/>
              <w:t>Note: QDM Attribute: Performer</w:t>
            </w:r>
          </w:p>
        </w:tc>
        <w:tc>
          <w:tcPr>
            <w:tcW w:w="360" w:type="dxa"/>
          </w:tcPr>
          <w:p w14:paraId="1C32ED39" w14:textId="77777777" w:rsidR="004B3F04" w:rsidRDefault="004B3F04" w:rsidP="000659BE">
            <w:pPr>
              <w:pStyle w:val="TableText"/>
            </w:pPr>
            <w:r>
              <w:t xml:space="preserve">MAY contain zero or more [0..*] participation (CONF:4499-35877) such that it </w:t>
            </w:r>
            <w:r>
              <w:br/>
              <w:t>Note: QDM Attribute: Performer</w:t>
            </w:r>
          </w:p>
        </w:tc>
      </w:tr>
    </w:tbl>
    <w:p w14:paraId="2A086B55" w14:textId="77777777" w:rsidR="004B3F04" w:rsidRDefault="004B3F04" w:rsidP="004B3F04">
      <w:pPr>
        <w:pStyle w:val="BodyText"/>
      </w:pPr>
    </w:p>
    <w:p w14:paraId="200A6948" w14:textId="77777777" w:rsidR="004B3F04" w:rsidRDefault="004B3F04" w:rsidP="004B3F04">
      <w:pPr>
        <w:pStyle w:val="Heading2nospace"/>
      </w:pPr>
      <w:bookmarkStart w:id="3935" w:name="_Toc64841982"/>
      <w:bookmarkStart w:id="3936" w:name="_Toc65482897"/>
      <w:r>
        <w:lastRenderedPageBreak/>
        <w:t>Medication, Discharge (V4)</w:t>
      </w:r>
      <w:bookmarkEnd w:id="3935"/>
      <w:bookmarkEnd w:id="3936"/>
    </w:p>
    <w:p w14:paraId="4A75BAFC" w14:textId="77777777" w:rsidR="004B3F04" w:rsidRDefault="006C736C" w:rsidP="004B3F04">
      <w:pPr>
        <w:keepNext/>
      </w:pPr>
      <w:hyperlink w:anchor="E_Medication_Discharge_V4">
        <w:r w:rsidR="004B3F04">
          <w:rPr>
            <w:rStyle w:val="HyperlinkCourierBold"/>
          </w:rPr>
          <w:t>Medication, Discharge (V4) (urn:hl7ii:2.16.840.1.113883.10.20.28.4.48:2021-02-01)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E3EADE0" w14:textId="77777777" w:rsidTr="000659BE">
        <w:trPr>
          <w:cantSplit/>
          <w:tblHeader/>
          <w:jc w:val="center"/>
        </w:trPr>
        <w:tc>
          <w:tcPr>
            <w:tcW w:w="360" w:type="dxa"/>
            <w:shd w:val="clear" w:color="auto" w:fill="E6E6E6"/>
          </w:tcPr>
          <w:p w14:paraId="2193287F" w14:textId="77777777" w:rsidR="004B3F04" w:rsidRDefault="004B3F04" w:rsidP="000659BE">
            <w:pPr>
              <w:pStyle w:val="TableHead"/>
            </w:pPr>
            <w:r>
              <w:t>Change</w:t>
            </w:r>
          </w:p>
        </w:tc>
        <w:tc>
          <w:tcPr>
            <w:tcW w:w="360" w:type="dxa"/>
            <w:shd w:val="clear" w:color="auto" w:fill="E6E6E6"/>
          </w:tcPr>
          <w:p w14:paraId="25854689" w14:textId="77777777" w:rsidR="004B3F04" w:rsidRDefault="004B3F04" w:rsidP="000659BE">
            <w:pPr>
              <w:pStyle w:val="TableHead"/>
            </w:pPr>
            <w:r>
              <w:t>Old</w:t>
            </w:r>
          </w:p>
        </w:tc>
        <w:tc>
          <w:tcPr>
            <w:tcW w:w="360" w:type="dxa"/>
            <w:shd w:val="clear" w:color="auto" w:fill="E6E6E6"/>
          </w:tcPr>
          <w:p w14:paraId="04EFCAAB" w14:textId="77777777" w:rsidR="004B3F04" w:rsidRDefault="004B3F04" w:rsidP="000659BE">
            <w:pPr>
              <w:pStyle w:val="TableHead"/>
            </w:pPr>
            <w:r>
              <w:t>New</w:t>
            </w:r>
          </w:p>
        </w:tc>
      </w:tr>
      <w:tr w:rsidR="004B3F04" w14:paraId="07C6E27F" w14:textId="77777777" w:rsidTr="000659BE">
        <w:trPr>
          <w:jc w:val="center"/>
        </w:trPr>
        <w:tc>
          <w:tcPr>
            <w:tcW w:w="360" w:type="dxa"/>
          </w:tcPr>
          <w:p w14:paraId="45A16D93" w14:textId="77777777" w:rsidR="004B3F04" w:rsidRDefault="004B3F04" w:rsidP="000659BE">
            <w:pPr>
              <w:pStyle w:val="TableText"/>
            </w:pPr>
            <w:r>
              <w:t>Status</w:t>
            </w:r>
          </w:p>
        </w:tc>
        <w:tc>
          <w:tcPr>
            <w:tcW w:w="360" w:type="dxa"/>
          </w:tcPr>
          <w:p w14:paraId="5CF57C57" w14:textId="77777777" w:rsidR="004B3F04" w:rsidRDefault="004B3F04" w:rsidP="000659BE">
            <w:pPr>
              <w:pStyle w:val="TableText"/>
            </w:pPr>
            <w:r>
              <w:t>Published</w:t>
            </w:r>
          </w:p>
        </w:tc>
        <w:tc>
          <w:tcPr>
            <w:tcW w:w="360" w:type="dxa"/>
          </w:tcPr>
          <w:p w14:paraId="50AFEA93" w14:textId="77777777" w:rsidR="004B3F04" w:rsidRDefault="004B3F04" w:rsidP="000659BE">
            <w:pPr>
              <w:pStyle w:val="TableText"/>
            </w:pPr>
            <w:r>
              <w:t>Draft</w:t>
            </w:r>
          </w:p>
        </w:tc>
      </w:tr>
      <w:tr w:rsidR="004B3F04" w14:paraId="139C3C80" w14:textId="77777777" w:rsidTr="000659BE">
        <w:trPr>
          <w:jc w:val="center"/>
        </w:trPr>
        <w:tc>
          <w:tcPr>
            <w:tcW w:w="360" w:type="dxa"/>
          </w:tcPr>
          <w:p w14:paraId="73EBD47C" w14:textId="77777777" w:rsidR="004B3F04" w:rsidRDefault="004B3F04" w:rsidP="000659BE">
            <w:pPr>
              <w:pStyle w:val="TableText"/>
            </w:pPr>
            <w:r>
              <w:t>Name</w:t>
            </w:r>
          </w:p>
        </w:tc>
        <w:tc>
          <w:tcPr>
            <w:tcW w:w="360" w:type="dxa"/>
          </w:tcPr>
          <w:p w14:paraId="39439BA6" w14:textId="77777777" w:rsidR="004B3F04" w:rsidRDefault="004B3F04" w:rsidP="000659BE">
            <w:pPr>
              <w:pStyle w:val="TableText"/>
            </w:pPr>
            <w:r>
              <w:t>Medication, Discharge (V3)</w:t>
            </w:r>
          </w:p>
        </w:tc>
        <w:tc>
          <w:tcPr>
            <w:tcW w:w="360" w:type="dxa"/>
          </w:tcPr>
          <w:p w14:paraId="71B6F9DB" w14:textId="77777777" w:rsidR="004B3F04" w:rsidRDefault="004B3F04" w:rsidP="000659BE">
            <w:pPr>
              <w:pStyle w:val="TableText"/>
            </w:pPr>
            <w:r>
              <w:t>Medication, Discharge (V4)</w:t>
            </w:r>
          </w:p>
        </w:tc>
      </w:tr>
      <w:tr w:rsidR="004B3F04" w14:paraId="7FCDA77D" w14:textId="77777777" w:rsidTr="000659BE">
        <w:trPr>
          <w:jc w:val="center"/>
        </w:trPr>
        <w:tc>
          <w:tcPr>
            <w:tcW w:w="360" w:type="dxa"/>
          </w:tcPr>
          <w:p w14:paraId="6BC9AA60" w14:textId="77777777" w:rsidR="004B3F04" w:rsidRDefault="004B3F04" w:rsidP="000659BE">
            <w:pPr>
              <w:pStyle w:val="TableText"/>
            </w:pPr>
            <w:r>
              <w:t>Oid</w:t>
            </w:r>
          </w:p>
        </w:tc>
        <w:tc>
          <w:tcPr>
            <w:tcW w:w="360" w:type="dxa"/>
          </w:tcPr>
          <w:p w14:paraId="329A27B3" w14:textId="77777777" w:rsidR="004B3F04" w:rsidRDefault="004B3F04" w:rsidP="000659BE">
            <w:pPr>
              <w:pStyle w:val="TableText"/>
            </w:pPr>
            <w:r>
              <w:t>urn:hl7ii:2.16.840.1.113883.10.20.28.4.48:2019-05-01</w:t>
            </w:r>
          </w:p>
        </w:tc>
        <w:tc>
          <w:tcPr>
            <w:tcW w:w="360" w:type="dxa"/>
          </w:tcPr>
          <w:p w14:paraId="5EF1DD8F" w14:textId="77777777" w:rsidR="004B3F04" w:rsidRDefault="004B3F04" w:rsidP="000659BE">
            <w:pPr>
              <w:pStyle w:val="TableText"/>
            </w:pPr>
            <w:r>
              <w:t>urn:hl7ii:2.16.840.1.113883.10.20.28.4.48:2021-02-01</w:t>
            </w:r>
          </w:p>
        </w:tc>
      </w:tr>
      <w:tr w:rsidR="004B3F04" w14:paraId="614E1C4E" w14:textId="77777777" w:rsidTr="000659BE">
        <w:trPr>
          <w:jc w:val="center"/>
        </w:trPr>
        <w:tc>
          <w:tcPr>
            <w:tcW w:w="360" w:type="dxa"/>
          </w:tcPr>
          <w:p w14:paraId="0F9F5FDF" w14:textId="77777777" w:rsidR="004B3F04" w:rsidRDefault="004B3F04" w:rsidP="000659BE">
            <w:pPr>
              <w:pStyle w:val="TableText"/>
            </w:pPr>
            <w:r>
              <w:t>CONF #: 4499-36196 Added</w:t>
            </w:r>
          </w:p>
        </w:tc>
        <w:tc>
          <w:tcPr>
            <w:tcW w:w="360" w:type="dxa"/>
          </w:tcPr>
          <w:p w14:paraId="702DB26B" w14:textId="77777777" w:rsidR="004B3F04" w:rsidRDefault="004B3F04" w:rsidP="000659BE">
            <w:pPr>
              <w:pStyle w:val="TableText"/>
            </w:pPr>
          </w:p>
        </w:tc>
        <w:tc>
          <w:tcPr>
            <w:tcW w:w="360" w:type="dxa"/>
          </w:tcPr>
          <w:p w14:paraId="2422ACDB" w14:textId="77777777" w:rsidR="004B3F04" w:rsidRDefault="004B3F04" w:rsidP="000659BE">
            <w:pPr>
              <w:pStyle w:val="TableText"/>
            </w:pPr>
            <w:r>
              <w:t>SHALL contain exactly one [1..1] role (CONF:4499-36196).</w:t>
            </w:r>
          </w:p>
        </w:tc>
      </w:tr>
      <w:tr w:rsidR="004B3F04" w14:paraId="5DC0005C" w14:textId="77777777" w:rsidTr="000659BE">
        <w:trPr>
          <w:jc w:val="center"/>
        </w:trPr>
        <w:tc>
          <w:tcPr>
            <w:tcW w:w="360" w:type="dxa"/>
          </w:tcPr>
          <w:p w14:paraId="0CA0D8DF" w14:textId="77777777" w:rsidR="004B3F04" w:rsidRDefault="004B3F04" w:rsidP="000659BE">
            <w:pPr>
              <w:pStyle w:val="TableText"/>
            </w:pPr>
            <w:r>
              <w:t>CONF #: 4499-36197 Added</w:t>
            </w:r>
          </w:p>
        </w:tc>
        <w:tc>
          <w:tcPr>
            <w:tcW w:w="360" w:type="dxa"/>
          </w:tcPr>
          <w:p w14:paraId="11AC9225" w14:textId="77777777" w:rsidR="004B3F04" w:rsidRDefault="004B3F04" w:rsidP="000659BE">
            <w:pPr>
              <w:pStyle w:val="TableText"/>
            </w:pPr>
          </w:p>
        </w:tc>
        <w:tc>
          <w:tcPr>
            <w:tcW w:w="360" w:type="dxa"/>
          </w:tcPr>
          <w:p w14:paraId="246F5296" w14:textId="77777777" w:rsidR="004B3F04" w:rsidRDefault="004B3F04" w:rsidP="000659BE">
            <w:pPr>
              <w:pStyle w:val="TableText"/>
            </w:pPr>
            <w:r>
              <w:t>SHALL contain exactly one [1..1] role (CONF:4499-36197).</w:t>
            </w:r>
          </w:p>
        </w:tc>
      </w:tr>
      <w:tr w:rsidR="004B3F04" w14:paraId="0830C17F" w14:textId="77777777" w:rsidTr="000659BE">
        <w:trPr>
          <w:jc w:val="center"/>
        </w:trPr>
        <w:tc>
          <w:tcPr>
            <w:tcW w:w="360" w:type="dxa"/>
          </w:tcPr>
          <w:p w14:paraId="29DAA848" w14:textId="77777777" w:rsidR="004B3F04" w:rsidRDefault="004B3F04" w:rsidP="000659BE">
            <w:pPr>
              <w:pStyle w:val="TableText"/>
            </w:pPr>
            <w:r>
              <w:t>CONF #: 4499-36198 Added</w:t>
            </w:r>
          </w:p>
        </w:tc>
        <w:tc>
          <w:tcPr>
            <w:tcW w:w="360" w:type="dxa"/>
          </w:tcPr>
          <w:p w14:paraId="4476AA59" w14:textId="77777777" w:rsidR="004B3F04" w:rsidRDefault="004B3F04" w:rsidP="000659BE">
            <w:pPr>
              <w:pStyle w:val="TableText"/>
            </w:pPr>
          </w:p>
        </w:tc>
        <w:tc>
          <w:tcPr>
            <w:tcW w:w="360" w:type="dxa"/>
          </w:tcPr>
          <w:p w14:paraId="1771EA28" w14:textId="77777777" w:rsidR="004B3F04" w:rsidRDefault="004B3F04" w:rsidP="000659BE">
            <w:pPr>
              <w:pStyle w:val="TableText"/>
            </w:pPr>
            <w:r>
              <w:t>SHALL contain exactly one [1..1] role (CONF:4499-36198).</w:t>
            </w:r>
          </w:p>
        </w:tc>
      </w:tr>
      <w:tr w:rsidR="004B3F04" w14:paraId="42DB80C0" w14:textId="77777777" w:rsidTr="000659BE">
        <w:trPr>
          <w:jc w:val="center"/>
        </w:trPr>
        <w:tc>
          <w:tcPr>
            <w:tcW w:w="360" w:type="dxa"/>
          </w:tcPr>
          <w:p w14:paraId="517BEB1E" w14:textId="77777777" w:rsidR="004B3F04" w:rsidRDefault="004B3F04" w:rsidP="000659BE">
            <w:pPr>
              <w:pStyle w:val="TableText"/>
            </w:pPr>
            <w:r>
              <w:t>CONF #: 4499-36199 Added</w:t>
            </w:r>
          </w:p>
        </w:tc>
        <w:tc>
          <w:tcPr>
            <w:tcW w:w="360" w:type="dxa"/>
          </w:tcPr>
          <w:p w14:paraId="19F7D0C4" w14:textId="77777777" w:rsidR="004B3F04" w:rsidRDefault="004B3F04" w:rsidP="000659BE">
            <w:pPr>
              <w:pStyle w:val="TableText"/>
            </w:pPr>
          </w:p>
        </w:tc>
        <w:tc>
          <w:tcPr>
            <w:tcW w:w="360" w:type="dxa"/>
          </w:tcPr>
          <w:p w14:paraId="5310B423" w14:textId="77777777" w:rsidR="004B3F04" w:rsidRDefault="004B3F04" w:rsidP="000659BE">
            <w:pPr>
              <w:pStyle w:val="TableText"/>
            </w:pPr>
            <w:r>
              <w:t>SHALL contain exactly one [1..1] patient (CONF:4499-36199).</w:t>
            </w:r>
          </w:p>
        </w:tc>
      </w:tr>
      <w:tr w:rsidR="004B3F04" w14:paraId="20941D2A" w14:textId="77777777" w:rsidTr="000659BE">
        <w:trPr>
          <w:jc w:val="center"/>
        </w:trPr>
        <w:tc>
          <w:tcPr>
            <w:tcW w:w="360" w:type="dxa"/>
          </w:tcPr>
          <w:p w14:paraId="79E71E03" w14:textId="77777777" w:rsidR="004B3F04" w:rsidRDefault="004B3F04" w:rsidP="000659BE">
            <w:pPr>
              <w:pStyle w:val="TableText"/>
            </w:pPr>
            <w:r>
              <w:t>CONF #: 4423-35295 Removed</w:t>
            </w:r>
          </w:p>
        </w:tc>
        <w:tc>
          <w:tcPr>
            <w:tcW w:w="360" w:type="dxa"/>
          </w:tcPr>
          <w:p w14:paraId="3277583F" w14:textId="77777777" w:rsidR="004B3F04" w:rsidRDefault="004B3F04" w:rsidP="000659BE">
            <w:pPr>
              <w:pStyle w:val="TableText"/>
            </w:pPr>
            <w:r>
              <w:t>SHALL contain exactly one [1..1] role (CONF:4423-35295).</w:t>
            </w:r>
          </w:p>
        </w:tc>
        <w:tc>
          <w:tcPr>
            <w:tcW w:w="360" w:type="dxa"/>
          </w:tcPr>
          <w:p w14:paraId="278125CE" w14:textId="77777777" w:rsidR="004B3F04" w:rsidRDefault="004B3F04" w:rsidP="000659BE">
            <w:pPr>
              <w:pStyle w:val="TableText"/>
            </w:pPr>
          </w:p>
        </w:tc>
      </w:tr>
      <w:tr w:rsidR="004B3F04" w14:paraId="4748310E" w14:textId="77777777" w:rsidTr="000659BE">
        <w:trPr>
          <w:jc w:val="center"/>
        </w:trPr>
        <w:tc>
          <w:tcPr>
            <w:tcW w:w="360" w:type="dxa"/>
          </w:tcPr>
          <w:p w14:paraId="6D2F991D" w14:textId="77777777" w:rsidR="004B3F04" w:rsidRDefault="004B3F04" w:rsidP="000659BE">
            <w:pPr>
              <w:pStyle w:val="TableText"/>
            </w:pPr>
            <w:r>
              <w:t>CONF #: 4423-35297 Removed</w:t>
            </w:r>
          </w:p>
        </w:tc>
        <w:tc>
          <w:tcPr>
            <w:tcW w:w="360" w:type="dxa"/>
          </w:tcPr>
          <w:p w14:paraId="5611EAF7" w14:textId="77777777" w:rsidR="004B3F04" w:rsidRDefault="004B3F04" w:rsidP="000659BE">
            <w:pPr>
              <w:pStyle w:val="TableText"/>
            </w:pPr>
            <w:r>
              <w:t>SHALL contain exactly one [1..1] role (CONF:4423-35297).</w:t>
            </w:r>
          </w:p>
        </w:tc>
        <w:tc>
          <w:tcPr>
            <w:tcW w:w="360" w:type="dxa"/>
          </w:tcPr>
          <w:p w14:paraId="086FE245" w14:textId="77777777" w:rsidR="004B3F04" w:rsidRDefault="004B3F04" w:rsidP="000659BE">
            <w:pPr>
              <w:pStyle w:val="TableText"/>
            </w:pPr>
          </w:p>
        </w:tc>
      </w:tr>
      <w:tr w:rsidR="004B3F04" w14:paraId="0ABA8FE1" w14:textId="77777777" w:rsidTr="000659BE">
        <w:trPr>
          <w:jc w:val="center"/>
        </w:trPr>
        <w:tc>
          <w:tcPr>
            <w:tcW w:w="360" w:type="dxa"/>
          </w:tcPr>
          <w:p w14:paraId="378EC492" w14:textId="77777777" w:rsidR="004B3F04" w:rsidRDefault="004B3F04" w:rsidP="000659BE">
            <w:pPr>
              <w:pStyle w:val="TableText"/>
            </w:pPr>
            <w:r>
              <w:t>CONF #: 4423-35301 Removed</w:t>
            </w:r>
          </w:p>
        </w:tc>
        <w:tc>
          <w:tcPr>
            <w:tcW w:w="360" w:type="dxa"/>
          </w:tcPr>
          <w:p w14:paraId="7B17F0BF" w14:textId="77777777" w:rsidR="004B3F04" w:rsidRDefault="004B3F04" w:rsidP="000659BE">
            <w:pPr>
              <w:pStyle w:val="TableText"/>
            </w:pPr>
            <w:r>
              <w:t>SHALL contain exactly one [1..1] patient (CONF:4423-35301).</w:t>
            </w:r>
          </w:p>
        </w:tc>
        <w:tc>
          <w:tcPr>
            <w:tcW w:w="360" w:type="dxa"/>
          </w:tcPr>
          <w:p w14:paraId="607BDC2D" w14:textId="77777777" w:rsidR="004B3F04" w:rsidRDefault="004B3F04" w:rsidP="000659BE">
            <w:pPr>
              <w:pStyle w:val="TableText"/>
            </w:pPr>
          </w:p>
        </w:tc>
      </w:tr>
      <w:tr w:rsidR="004B3F04" w14:paraId="15CCC774" w14:textId="77777777" w:rsidTr="000659BE">
        <w:trPr>
          <w:jc w:val="center"/>
        </w:trPr>
        <w:tc>
          <w:tcPr>
            <w:tcW w:w="360" w:type="dxa"/>
          </w:tcPr>
          <w:p w14:paraId="322E62F0" w14:textId="77777777" w:rsidR="004B3F04" w:rsidRDefault="004B3F04" w:rsidP="000659BE">
            <w:pPr>
              <w:pStyle w:val="TableText"/>
            </w:pPr>
            <w:r>
              <w:t>CONF #: 4423-35883 Removed</w:t>
            </w:r>
          </w:p>
        </w:tc>
        <w:tc>
          <w:tcPr>
            <w:tcW w:w="360" w:type="dxa"/>
          </w:tcPr>
          <w:p w14:paraId="38964D81" w14:textId="77777777" w:rsidR="004B3F04" w:rsidRDefault="004B3F04" w:rsidP="000659BE">
            <w:pPr>
              <w:pStyle w:val="TableText"/>
            </w:pPr>
            <w:r>
              <w:t>SHALL contain exactly one [1..1] role (CONF:4423-35883).</w:t>
            </w:r>
          </w:p>
        </w:tc>
        <w:tc>
          <w:tcPr>
            <w:tcW w:w="360" w:type="dxa"/>
          </w:tcPr>
          <w:p w14:paraId="7928302B" w14:textId="77777777" w:rsidR="004B3F04" w:rsidRDefault="004B3F04" w:rsidP="000659BE">
            <w:pPr>
              <w:pStyle w:val="TableText"/>
            </w:pPr>
          </w:p>
        </w:tc>
      </w:tr>
      <w:tr w:rsidR="004B3F04" w14:paraId="2D7E7F05" w14:textId="77777777" w:rsidTr="000659BE">
        <w:trPr>
          <w:jc w:val="center"/>
        </w:trPr>
        <w:tc>
          <w:tcPr>
            <w:tcW w:w="360" w:type="dxa"/>
          </w:tcPr>
          <w:p w14:paraId="6C0C5AEB" w14:textId="77777777" w:rsidR="004B3F04" w:rsidRDefault="004B3F04" w:rsidP="000659BE">
            <w:pPr>
              <w:pStyle w:val="TableText"/>
            </w:pPr>
            <w:r>
              <w:t>CONF #: 4499-33439 Modified</w:t>
            </w:r>
          </w:p>
        </w:tc>
        <w:tc>
          <w:tcPr>
            <w:tcW w:w="360" w:type="dxa"/>
          </w:tcPr>
          <w:p w14:paraId="3108E8E6" w14:textId="77777777" w:rsidR="004B3F04" w:rsidRDefault="004B3F04" w:rsidP="000659BE">
            <w:pPr>
              <w:pStyle w:val="TableText"/>
            </w:pPr>
            <w:r>
              <w:t>SHALL contain exactly one [1..1] @extension="2019-05-01" (CONF:4423-33439).</w:t>
            </w:r>
          </w:p>
        </w:tc>
        <w:tc>
          <w:tcPr>
            <w:tcW w:w="360" w:type="dxa"/>
          </w:tcPr>
          <w:p w14:paraId="3DDB9F63" w14:textId="77777777" w:rsidR="004B3F04" w:rsidRDefault="004B3F04" w:rsidP="000659BE">
            <w:pPr>
              <w:pStyle w:val="TableText"/>
            </w:pPr>
            <w:r>
              <w:t>SHALL contain exactly one [1..1] @extension="2021-02-01" (CONF:4499-33439).</w:t>
            </w:r>
          </w:p>
        </w:tc>
      </w:tr>
      <w:tr w:rsidR="004B3F04" w14:paraId="6DEA0C05" w14:textId="77777777" w:rsidTr="000659BE">
        <w:trPr>
          <w:jc w:val="center"/>
        </w:trPr>
        <w:tc>
          <w:tcPr>
            <w:tcW w:w="360" w:type="dxa"/>
          </w:tcPr>
          <w:p w14:paraId="68DBA56D" w14:textId="77777777" w:rsidR="004B3F04" w:rsidRDefault="004B3F04" w:rsidP="000659BE">
            <w:pPr>
              <w:pStyle w:val="TableText"/>
            </w:pPr>
            <w:r>
              <w:t>CONF #: 4499-35294 Modified</w:t>
            </w:r>
          </w:p>
        </w:tc>
        <w:tc>
          <w:tcPr>
            <w:tcW w:w="360" w:type="dxa"/>
          </w:tcPr>
          <w:p w14:paraId="4D6632CB" w14:textId="77777777" w:rsidR="004B3F04" w:rsidRDefault="004B3F04" w:rsidP="000659BE">
            <w:pPr>
              <w:pStyle w:val="TableText"/>
            </w:pPr>
            <w:r>
              <w:t xml:space="preserve">MAY contain zero or one [0..1] participation (CONF:4423-35294) such that it </w:t>
            </w:r>
            <w:r>
              <w:br/>
              <w:t>Note: QDM Attribute: Recorder</w:t>
            </w:r>
          </w:p>
        </w:tc>
        <w:tc>
          <w:tcPr>
            <w:tcW w:w="360" w:type="dxa"/>
          </w:tcPr>
          <w:p w14:paraId="64B77AAC" w14:textId="77777777" w:rsidR="004B3F04" w:rsidRDefault="004B3F04" w:rsidP="000659BE">
            <w:pPr>
              <w:pStyle w:val="TableText"/>
            </w:pPr>
            <w:r>
              <w:t xml:space="preserve">MAY contain zero or more [0..*] participation (CONF:4499-35294) such that it </w:t>
            </w:r>
            <w:r>
              <w:br/>
              <w:t>Note: QDM Attribute: Recorder</w:t>
            </w:r>
          </w:p>
        </w:tc>
      </w:tr>
      <w:tr w:rsidR="004B3F04" w14:paraId="087982EB" w14:textId="77777777" w:rsidTr="000659BE">
        <w:trPr>
          <w:jc w:val="center"/>
        </w:trPr>
        <w:tc>
          <w:tcPr>
            <w:tcW w:w="360" w:type="dxa"/>
          </w:tcPr>
          <w:p w14:paraId="46DC1F77" w14:textId="77777777" w:rsidR="004B3F04" w:rsidRDefault="004B3F04" w:rsidP="000659BE">
            <w:pPr>
              <w:pStyle w:val="TableText"/>
            </w:pPr>
            <w:r>
              <w:t>CONF #: 4499-35296 Modified</w:t>
            </w:r>
          </w:p>
        </w:tc>
        <w:tc>
          <w:tcPr>
            <w:tcW w:w="360" w:type="dxa"/>
          </w:tcPr>
          <w:p w14:paraId="05AFF79E" w14:textId="77777777" w:rsidR="004B3F04" w:rsidRDefault="004B3F04" w:rsidP="000659BE">
            <w:pPr>
              <w:pStyle w:val="TableText"/>
            </w:pPr>
            <w:r>
              <w:t xml:space="preserve">MAY contain zero or one [0..1] participation (CONF:4423-35296) such that it </w:t>
            </w:r>
            <w:r>
              <w:br/>
              <w:t>Note: QDM Attribute: Recorder</w:t>
            </w:r>
          </w:p>
        </w:tc>
        <w:tc>
          <w:tcPr>
            <w:tcW w:w="360" w:type="dxa"/>
          </w:tcPr>
          <w:p w14:paraId="4ABB24A4" w14:textId="77777777" w:rsidR="004B3F04" w:rsidRDefault="004B3F04" w:rsidP="000659BE">
            <w:pPr>
              <w:pStyle w:val="TableText"/>
            </w:pPr>
            <w:r>
              <w:t xml:space="preserve">MAY contain zero or more [0..*] participation (CONF:4499-35296) such that it </w:t>
            </w:r>
            <w:r>
              <w:br/>
              <w:t>Note: QDM Attribute: Recorder</w:t>
            </w:r>
          </w:p>
        </w:tc>
      </w:tr>
      <w:tr w:rsidR="004B3F04" w14:paraId="5E09D76F" w14:textId="77777777" w:rsidTr="000659BE">
        <w:trPr>
          <w:jc w:val="center"/>
        </w:trPr>
        <w:tc>
          <w:tcPr>
            <w:tcW w:w="360" w:type="dxa"/>
          </w:tcPr>
          <w:p w14:paraId="38A034F5" w14:textId="77777777" w:rsidR="004B3F04" w:rsidRDefault="004B3F04" w:rsidP="000659BE">
            <w:pPr>
              <w:pStyle w:val="TableText"/>
            </w:pPr>
            <w:r>
              <w:t>CONF #: 4499-35882 Modified</w:t>
            </w:r>
          </w:p>
        </w:tc>
        <w:tc>
          <w:tcPr>
            <w:tcW w:w="360" w:type="dxa"/>
          </w:tcPr>
          <w:p w14:paraId="751C6EB2" w14:textId="77777777" w:rsidR="004B3F04" w:rsidRDefault="004B3F04" w:rsidP="000659BE">
            <w:pPr>
              <w:pStyle w:val="TableText"/>
            </w:pPr>
            <w:r>
              <w:t xml:space="preserve">MAY contain zero or one [0..1] participation (CONF:4423-35882) such that it </w:t>
            </w:r>
            <w:r>
              <w:br/>
              <w:t>Note: QDM Attribute: Recorder</w:t>
            </w:r>
          </w:p>
        </w:tc>
        <w:tc>
          <w:tcPr>
            <w:tcW w:w="360" w:type="dxa"/>
          </w:tcPr>
          <w:p w14:paraId="5ECF9EBE" w14:textId="77777777" w:rsidR="004B3F04" w:rsidRDefault="004B3F04" w:rsidP="000659BE">
            <w:pPr>
              <w:pStyle w:val="TableText"/>
            </w:pPr>
            <w:r>
              <w:t xml:space="preserve">MAY contain zero or more [0..*] participation (CONF:4499-35882) such that it </w:t>
            </w:r>
            <w:r>
              <w:br/>
              <w:t>Note: QDM Attribute: Recorder</w:t>
            </w:r>
          </w:p>
        </w:tc>
      </w:tr>
    </w:tbl>
    <w:p w14:paraId="3A9A9331" w14:textId="77777777" w:rsidR="004B3F04" w:rsidRDefault="004B3F04" w:rsidP="004B3F04">
      <w:pPr>
        <w:pStyle w:val="BodyText"/>
      </w:pPr>
    </w:p>
    <w:p w14:paraId="570D9EC8" w14:textId="77777777" w:rsidR="004B3F04" w:rsidRDefault="004B3F04" w:rsidP="004B3F04">
      <w:pPr>
        <w:pStyle w:val="Heading2nospace"/>
      </w:pPr>
      <w:bookmarkStart w:id="3937" w:name="_Toc64841983"/>
      <w:bookmarkStart w:id="3938" w:name="_Toc65482898"/>
      <w:r>
        <w:lastRenderedPageBreak/>
        <w:t>Medication, Dispensed (V4)</w:t>
      </w:r>
      <w:bookmarkEnd w:id="3937"/>
      <w:bookmarkEnd w:id="3938"/>
    </w:p>
    <w:p w14:paraId="409152A5" w14:textId="77777777" w:rsidR="004B3F04" w:rsidRDefault="006C736C" w:rsidP="004B3F04">
      <w:pPr>
        <w:keepNext/>
      </w:pPr>
      <w:hyperlink w:anchor="E_Medication_Dispensed_V4_">
        <w:r w:rsidR="004B3F04">
          <w:rPr>
            <w:rStyle w:val="HyperlinkCourierBold"/>
          </w:rPr>
          <w:t>Medication, Dispensed (V4) (urn:hl7ii:2.16.840.1.113883.10.20.28.4.49:2021-02-01)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544232A" w14:textId="77777777" w:rsidTr="000659BE">
        <w:trPr>
          <w:cantSplit/>
          <w:tblHeader/>
          <w:jc w:val="center"/>
        </w:trPr>
        <w:tc>
          <w:tcPr>
            <w:tcW w:w="360" w:type="dxa"/>
            <w:shd w:val="clear" w:color="auto" w:fill="E6E6E6"/>
          </w:tcPr>
          <w:p w14:paraId="221C64AD" w14:textId="77777777" w:rsidR="004B3F04" w:rsidRDefault="004B3F04" w:rsidP="000659BE">
            <w:pPr>
              <w:pStyle w:val="TableHead"/>
            </w:pPr>
            <w:r>
              <w:t>Change</w:t>
            </w:r>
          </w:p>
        </w:tc>
        <w:tc>
          <w:tcPr>
            <w:tcW w:w="360" w:type="dxa"/>
            <w:shd w:val="clear" w:color="auto" w:fill="E6E6E6"/>
          </w:tcPr>
          <w:p w14:paraId="364F076E" w14:textId="77777777" w:rsidR="004B3F04" w:rsidRDefault="004B3F04" w:rsidP="000659BE">
            <w:pPr>
              <w:pStyle w:val="TableHead"/>
            </w:pPr>
            <w:r>
              <w:t>Old</w:t>
            </w:r>
          </w:p>
        </w:tc>
        <w:tc>
          <w:tcPr>
            <w:tcW w:w="360" w:type="dxa"/>
            <w:shd w:val="clear" w:color="auto" w:fill="E6E6E6"/>
          </w:tcPr>
          <w:p w14:paraId="10DCE4D9" w14:textId="77777777" w:rsidR="004B3F04" w:rsidRDefault="004B3F04" w:rsidP="000659BE">
            <w:pPr>
              <w:pStyle w:val="TableHead"/>
            </w:pPr>
            <w:r>
              <w:t>New</w:t>
            </w:r>
          </w:p>
        </w:tc>
      </w:tr>
      <w:tr w:rsidR="004B3F04" w14:paraId="4CD6BBBD" w14:textId="77777777" w:rsidTr="000659BE">
        <w:trPr>
          <w:jc w:val="center"/>
        </w:trPr>
        <w:tc>
          <w:tcPr>
            <w:tcW w:w="360" w:type="dxa"/>
          </w:tcPr>
          <w:p w14:paraId="2205BCEE" w14:textId="77777777" w:rsidR="004B3F04" w:rsidRDefault="004B3F04" w:rsidP="000659BE">
            <w:pPr>
              <w:pStyle w:val="TableText"/>
            </w:pPr>
            <w:r>
              <w:t>Status</w:t>
            </w:r>
          </w:p>
        </w:tc>
        <w:tc>
          <w:tcPr>
            <w:tcW w:w="360" w:type="dxa"/>
          </w:tcPr>
          <w:p w14:paraId="512DB28D" w14:textId="77777777" w:rsidR="004B3F04" w:rsidRDefault="004B3F04" w:rsidP="000659BE">
            <w:pPr>
              <w:pStyle w:val="TableText"/>
            </w:pPr>
            <w:r>
              <w:t>Published</w:t>
            </w:r>
          </w:p>
        </w:tc>
        <w:tc>
          <w:tcPr>
            <w:tcW w:w="360" w:type="dxa"/>
          </w:tcPr>
          <w:p w14:paraId="6127BEFC" w14:textId="77777777" w:rsidR="004B3F04" w:rsidRDefault="004B3F04" w:rsidP="000659BE">
            <w:pPr>
              <w:pStyle w:val="TableText"/>
            </w:pPr>
            <w:r>
              <w:t>Draft</w:t>
            </w:r>
          </w:p>
        </w:tc>
      </w:tr>
      <w:tr w:rsidR="004B3F04" w14:paraId="075DF286" w14:textId="77777777" w:rsidTr="000659BE">
        <w:trPr>
          <w:jc w:val="center"/>
        </w:trPr>
        <w:tc>
          <w:tcPr>
            <w:tcW w:w="360" w:type="dxa"/>
          </w:tcPr>
          <w:p w14:paraId="64ED149B" w14:textId="77777777" w:rsidR="004B3F04" w:rsidRDefault="004B3F04" w:rsidP="000659BE">
            <w:pPr>
              <w:pStyle w:val="TableText"/>
            </w:pPr>
            <w:r>
              <w:t>Name</w:t>
            </w:r>
          </w:p>
        </w:tc>
        <w:tc>
          <w:tcPr>
            <w:tcW w:w="360" w:type="dxa"/>
          </w:tcPr>
          <w:p w14:paraId="763C5B11" w14:textId="77777777" w:rsidR="004B3F04" w:rsidRDefault="004B3F04" w:rsidP="000659BE">
            <w:pPr>
              <w:pStyle w:val="TableText"/>
            </w:pPr>
            <w:r>
              <w:t>Medication, Dispensed (V3)</w:t>
            </w:r>
          </w:p>
        </w:tc>
        <w:tc>
          <w:tcPr>
            <w:tcW w:w="360" w:type="dxa"/>
          </w:tcPr>
          <w:p w14:paraId="047E9670" w14:textId="77777777" w:rsidR="004B3F04" w:rsidRDefault="004B3F04" w:rsidP="000659BE">
            <w:pPr>
              <w:pStyle w:val="TableText"/>
            </w:pPr>
            <w:r>
              <w:t>Medication, Dispensed (V4)</w:t>
            </w:r>
          </w:p>
        </w:tc>
      </w:tr>
      <w:tr w:rsidR="004B3F04" w14:paraId="19DEA15A" w14:textId="77777777" w:rsidTr="000659BE">
        <w:trPr>
          <w:jc w:val="center"/>
        </w:trPr>
        <w:tc>
          <w:tcPr>
            <w:tcW w:w="360" w:type="dxa"/>
          </w:tcPr>
          <w:p w14:paraId="3A2DBC1F" w14:textId="77777777" w:rsidR="004B3F04" w:rsidRDefault="004B3F04" w:rsidP="000659BE">
            <w:pPr>
              <w:pStyle w:val="TableText"/>
            </w:pPr>
            <w:r>
              <w:t>Oid</w:t>
            </w:r>
          </w:p>
        </w:tc>
        <w:tc>
          <w:tcPr>
            <w:tcW w:w="360" w:type="dxa"/>
          </w:tcPr>
          <w:p w14:paraId="0796C902" w14:textId="77777777" w:rsidR="004B3F04" w:rsidRDefault="004B3F04" w:rsidP="000659BE">
            <w:pPr>
              <w:pStyle w:val="TableText"/>
            </w:pPr>
            <w:r>
              <w:t>urn:hl7ii:2.16.840.1.113883.10.20.28.4.49:2019-05-01</w:t>
            </w:r>
          </w:p>
        </w:tc>
        <w:tc>
          <w:tcPr>
            <w:tcW w:w="360" w:type="dxa"/>
          </w:tcPr>
          <w:p w14:paraId="3EA9F9BD" w14:textId="77777777" w:rsidR="004B3F04" w:rsidRDefault="004B3F04" w:rsidP="000659BE">
            <w:pPr>
              <w:pStyle w:val="TableText"/>
            </w:pPr>
            <w:r>
              <w:t>urn:hl7ii:2.16.840.1.113883.10.20.28.4.49:2021-02-01</w:t>
            </w:r>
          </w:p>
        </w:tc>
      </w:tr>
      <w:tr w:rsidR="004B3F04" w14:paraId="34CEF976" w14:textId="77777777" w:rsidTr="000659BE">
        <w:trPr>
          <w:jc w:val="center"/>
        </w:trPr>
        <w:tc>
          <w:tcPr>
            <w:tcW w:w="360" w:type="dxa"/>
          </w:tcPr>
          <w:p w14:paraId="0CE0BD6F" w14:textId="77777777" w:rsidR="004B3F04" w:rsidRDefault="004B3F04" w:rsidP="000659BE">
            <w:pPr>
              <w:pStyle w:val="TableText"/>
            </w:pPr>
            <w:r>
              <w:t>CONF #: 4499-36200 Added</w:t>
            </w:r>
          </w:p>
        </w:tc>
        <w:tc>
          <w:tcPr>
            <w:tcW w:w="360" w:type="dxa"/>
          </w:tcPr>
          <w:p w14:paraId="24D00698" w14:textId="77777777" w:rsidR="004B3F04" w:rsidRDefault="004B3F04" w:rsidP="000659BE">
            <w:pPr>
              <w:pStyle w:val="TableText"/>
            </w:pPr>
          </w:p>
        </w:tc>
        <w:tc>
          <w:tcPr>
            <w:tcW w:w="360" w:type="dxa"/>
          </w:tcPr>
          <w:p w14:paraId="5B99C2B1" w14:textId="77777777" w:rsidR="004B3F04" w:rsidRDefault="004B3F04" w:rsidP="000659BE">
            <w:pPr>
              <w:pStyle w:val="TableText"/>
            </w:pPr>
            <w:r>
              <w:t>SHALL contain exactly one [1..1] role (CONF:4499-36200).</w:t>
            </w:r>
          </w:p>
        </w:tc>
      </w:tr>
      <w:tr w:rsidR="004B3F04" w14:paraId="0018A154" w14:textId="77777777" w:rsidTr="000659BE">
        <w:trPr>
          <w:jc w:val="center"/>
        </w:trPr>
        <w:tc>
          <w:tcPr>
            <w:tcW w:w="360" w:type="dxa"/>
          </w:tcPr>
          <w:p w14:paraId="0344F2B2" w14:textId="77777777" w:rsidR="004B3F04" w:rsidRDefault="004B3F04" w:rsidP="000659BE">
            <w:pPr>
              <w:pStyle w:val="TableText"/>
            </w:pPr>
            <w:r>
              <w:t>CONF #: 4499-36201 Added</w:t>
            </w:r>
          </w:p>
        </w:tc>
        <w:tc>
          <w:tcPr>
            <w:tcW w:w="360" w:type="dxa"/>
          </w:tcPr>
          <w:p w14:paraId="071F4D71" w14:textId="77777777" w:rsidR="004B3F04" w:rsidRDefault="004B3F04" w:rsidP="000659BE">
            <w:pPr>
              <w:pStyle w:val="TableText"/>
            </w:pPr>
          </w:p>
        </w:tc>
        <w:tc>
          <w:tcPr>
            <w:tcW w:w="360" w:type="dxa"/>
          </w:tcPr>
          <w:p w14:paraId="56EA9310" w14:textId="77777777" w:rsidR="004B3F04" w:rsidRDefault="004B3F04" w:rsidP="000659BE">
            <w:pPr>
              <w:pStyle w:val="TableText"/>
            </w:pPr>
            <w:r>
              <w:t>SHALL contain exactly one [1..1] role (CONF:4499-36201).</w:t>
            </w:r>
          </w:p>
        </w:tc>
      </w:tr>
      <w:tr w:rsidR="004B3F04" w14:paraId="4940424E" w14:textId="77777777" w:rsidTr="000659BE">
        <w:trPr>
          <w:jc w:val="center"/>
        </w:trPr>
        <w:tc>
          <w:tcPr>
            <w:tcW w:w="360" w:type="dxa"/>
          </w:tcPr>
          <w:p w14:paraId="4BF1B382" w14:textId="77777777" w:rsidR="004B3F04" w:rsidRDefault="004B3F04" w:rsidP="000659BE">
            <w:pPr>
              <w:pStyle w:val="TableText"/>
            </w:pPr>
            <w:r>
              <w:t>CONF #: 4499-36202 Added</w:t>
            </w:r>
          </w:p>
        </w:tc>
        <w:tc>
          <w:tcPr>
            <w:tcW w:w="360" w:type="dxa"/>
          </w:tcPr>
          <w:p w14:paraId="12807193" w14:textId="77777777" w:rsidR="004B3F04" w:rsidRDefault="004B3F04" w:rsidP="000659BE">
            <w:pPr>
              <w:pStyle w:val="TableText"/>
            </w:pPr>
          </w:p>
        </w:tc>
        <w:tc>
          <w:tcPr>
            <w:tcW w:w="360" w:type="dxa"/>
          </w:tcPr>
          <w:p w14:paraId="6491D25E" w14:textId="77777777" w:rsidR="004B3F04" w:rsidRDefault="004B3F04" w:rsidP="000659BE">
            <w:pPr>
              <w:pStyle w:val="TableText"/>
            </w:pPr>
            <w:r>
              <w:t>SHALL contain exactly one [1..1] role (CONF:4499-36202).</w:t>
            </w:r>
          </w:p>
        </w:tc>
      </w:tr>
      <w:tr w:rsidR="004B3F04" w14:paraId="1AF5D336" w14:textId="77777777" w:rsidTr="000659BE">
        <w:trPr>
          <w:jc w:val="center"/>
        </w:trPr>
        <w:tc>
          <w:tcPr>
            <w:tcW w:w="360" w:type="dxa"/>
          </w:tcPr>
          <w:p w14:paraId="413C823A" w14:textId="77777777" w:rsidR="004B3F04" w:rsidRDefault="004B3F04" w:rsidP="000659BE">
            <w:pPr>
              <w:pStyle w:val="TableText"/>
            </w:pPr>
            <w:r>
              <w:t>CONF #: 4499-36203 Added</w:t>
            </w:r>
          </w:p>
        </w:tc>
        <w:tc>
          <w:tcPr>
            <w:tcW w:w="360" w:type="dxa"/>
          </w:tcPr>
          <w:p w14:paraId="495CC762" w14:textId="77777777" w:rsidR="004B3F04" w:rsidRDefault="004B3F04" w:rsidP="000659BE">
            <w:pPr>
              <w:pStyle w:val="TableText"/>
            </w:pPr>
          </w:p>
        </w:tc>
        <w:tc>
          <w:tcPr>
            <w:tcW w:w="360" w:type="dxa"/>
          </w:tcPr>
          <w:p w14:paraId="0759CC0D" w14:textId="77777777" w:rsidR="004B3F04" w:rsidRDefault="004B3F04" w:rsidP="000659BE">
            <w:pPr>
              <w:pStyle w:val="TableText"/>
            </w:pPr>
            <w:r>
              <w:t xml:space="preserve">MAY contain zero or more [0..*] participation (CONF:4499-36203) such that it </w:t>
            </w:r>
            <w:r>
              <w:br/>
              <w:t>Note: QDM Attribute: Dispenser</w:t>
            </w:r>
          </w:p>
        </w:tc>
      </w:tr>
      <w:tr w:rsidR="004B3F04" w14:paraId="0C99581A" w14:textId="77777777" w:rsidTr="000659BE">
        <w:trPr>
          <w:jc w:val="center"/>
        </w:trPr>
        <w:tc>
          <w:tcPr>
            <w:tcW w:w="360" w:type="dxa"/>
          </w:tcPr>
          <w:p w14:paraId="63B472D7" w14:textId="77777777" w:rsidR="004B3F04" w:rsidRDefault="004B3F04" w:rsidP="000659BE">
            <w:pPr>
              <w:pStyle w:val="TableText"/>
            </w:pPr>
            <w:r>
              <w:t>CONF #: 4499-36204 Added</w:t>
            </w:r>
          </w:p>
        </w:tc>
        <w:tc>
          <w:tcPr>
            <w:tcW w:w="360" w:type="dxa"/>
          </w:tcPr>
          <w:p w14:paraId="1CA6931A" w14:textId="77777777" w:rsidR="004B3F04" w:rsidRDefault="004B3F04" w:rsidP="000659BE">
            <w:pPr>
              <w:pStyle w:val="TableText"/>
            </w:pPr>
          </w:p>
        </w:tc>
        <w:tc>
          <w:tcPr>
            <w:tcW w:w="360" w:type="dxa"/>
          </w:tcPr>
          <w:p w14:paraId="3D65FCA0" w14:textId="77777777" w:rsidR="004B3F04" w:rsidRDefault="004B3F04" w:rsidP="000659BE">
            <w:pPr>
              <w:pStyle w:val="TableText"/>
            </w:pPr>
            <w:r>
              <w:t>SHALL contain exactly one [1..1] role (CONF:4499-36204).</w:t>
            </w:r>
          </w:p>
        </w:tc>
      </w:tr>
      <w:tr w:rsidR="004B3F04" w14:paraId="098FB29C" w14:textId="77777777" w:rsidTr="000659BE">
        <w:trPr>
          <w:jc w:val="center"/>
        </w:trPr>
        <w:tc>
          <w:tcPr>
            <w:tcW w:w="360" w:type="dxa"/>
          </w:tcPr>
          <w:p w14:paraId="71D585FB" w14:textId="77777777" w:rsidR="004B3F04" w:rsidRDefault="004B3F04" w:rsidP="000659BE">
            <w:pPr>
              <w:pStyle w:val="TableText"/>
            </w:pPr>
            <w:r>
              <w:t>CONF #: 4499-36205 Added</w:t>
            </w:r>
          </w:p>
        </w:tc>
        <w:tc>
          <w:tcPr>
            <w:tcW w:w="360" w:type="dxa"/>
          </w:tcPr>
          <w:p w14:paraId="2781D24A" w14:textId="77777777" w:rsidR="004B3F04" w:rsidRDefault="004B3F04" w:rsidP="000659BE">
            <w:pPr>
              <w:pStyle w:val="TableText"/>
            </w:pPr>
          </w:p>
        </w:tc>
        <w:tc>
          <w:tcPr>
            <w:tcW w:w="360" w:type="dxa"/>
          </w:tcPr>
          <w:p w14:paraId="3A6D2E22" w14:textId="77777777" w:rsidR="004B3F04" w:rsidRDefault="004B3F04" w:rsidP="000659BE">
            <w:pPr>
              <w:pStyle w:val="TableText"/>
            </w:pPr>
            <w:r>
              <w:t>SHALL contain exactly one [1..1] role (CONF:4499-36205).</w:t>
            </w:r>
          </w:p>
        </w:tc>
      </w:tr>
      <w:tr w:rsidR="004B3F04" w14:paraId="0B3D45FF" w14:textId="77777777" w:rsidTr="000659BE">
        <w:trPr>
          <w:jc w:val="center"/>
        </w:trPr>
        <w:tc>
          <w:tcPr>
            <w:tcW w:w="360" w:type="dxa"/>
          </w:tcPr>
          <w:p w14:paraId="68C3BF7F" w14:textId="77777777" w:rsidR="004B3F04" w:rsidRDefault="004B3F04" w:rsidP="000659BE">
            <w:pPr>
              <w:pStyle w:val="TableText"/>
            </w:pPr>
            <w:r>
              <w:t>CONF #: 4499-36206 Added</w:t>
            </w:r>
          </w:p>
        </w:tc>
        <w:tc>
          <w:tcPr>
            <w:tcW w:w="360" w:type="dxa"/>
          </w:tcPr>
          <w:p w14:paraId="38964726" w14:textId="77777777" w:rsidR="004B3F04" w:rsidRDefault="004B3F04" w:rsidP="000659BE">
            <w:pPr>
              <w:pStyle w:val="TableText"/>
            </w:pPr>
          </w:p>
        </w:tc>
        <w:tc>
          <w:tcPr>
            <w:tcW w:w="360" w:type="dxa"/>
          </w:tcPr>
          <w:p w14:paraId="783458BD" w14:textId="77777777" w:rsidR="004B3F04" w:rsidRDefault="004B3F04" w:rsidP="000659BE">
            <w:pPr>
              <w:pStyle w:val="TableText"/>
            </w:pPr>
            <w:r>
              <w:t>SHALL contain exactly one [1..1] role (CONF:4499-36206).</w:t>
            </w:r>
          </w:p>
        </w:tc>
      </w:tr>
      <w:tr w:rsidR="004B3F04" w14:paraId="505F498B" w14:textId="77777777" w:rsidTr="000659BE">
        <w:trPr>
          <w:jc w:val="center"/>
        </w:trPr>
        <w:tc>
          <w:tcPr>
            <w:tcW w:w="360" w:type="dxa"/>
          </w:tcPr>
          <w:p w14:paraId="48B2FA83" w14:textId="77777777" w:rsidR="004B3F04" w:rsidRDefault="004B3F04" w:rsidP="000659BE">
            <w:pPr>
              <w:pStyle w:val="TableText"/>
            </w:pPr>
            <w:r>
              <w:t>CONF #: 4499-36207 Added</w:t>
            </w:r>
          </w:p>
        </w:tc>
        <w:tc>
          <w:tcPr>
            <w:tcW w:w="360" w:type="dxa"/>
          </w:tcPr>
          <w:p w14:paraId="15415A3F" w14:textId="77777777" w:rsidR="004B3F04" w:rsidRDefault="004B3F04" w:rsidP="000659BE">
            <w:pPr>
              <w:pStyle w:val="TableText"/>
            </w:pPr>
          </w:p>
        </w:tc>
        <w:tc>
          <w:tcPr>
            <w:tcW w:w="360" w:type="dxa"/>
          </w:tcPr>
          <w:p w14:paraId="072FD086" w14:textId="77777777" w:rsidR="004B3F04" w:rsidRDefault="004B3F04" w:rsidP="000659BE">
            <w:pPr>
              <w:pStyle w:val="TableText"/>
            </w:pPr>
            <w:r>
              <w:t>SHALL contain exactly one [1..1] role (CONF:4499-36207).</w:t>
            </w:r>
          </w:p>
        </w:tc>
      </w:tr>
      <w:tr w:rsidR="004B3F04" w14:paraId="67251224" w14:textId="77777777" w:rsidTr="000659BE">
        <w:trPr>
          <w:jc w:val="center"/>
        </w:trPr>
        <w:tc>
          <w:tcPr>
            <w:tcW w:w="360" w:type="dxa"/>
          </w:tcPr>
          <w:p w14:paraId="7295416B" w14:textId="77777777" w:rsidR="004B3F04" w:rsidRDefault="004B3F04" w:rsidP="000659BE">
            <w:pPr>
              <w:pStyle w:val="TableText"/>
            </w:pPr>
            <w:r>
              <w:t>CONF #: 4499-36208 Added</w:t>
            </w:r>
          </w:p>
        </w:tc>
        <w:tc>
          <w:tcPr>
            <w:tcW w:w="360" w:type="dxa"/>
          </w:tcPr>
          <w:p w14:paraId="62FBA399" w14:textId="77777777" w:rsidR="004B3F04" w:rsidRDefault="004B3F04" w:rsidP="000659BE">
            <w:pPr>
              <w:pStyle w:val="TableText"/>
            </w:pPr>
          </w:p>
        </w:tc>
        <w:tc>
          <w:tcPr>
            <w:tcW w:w="360" w:type="dxa"/>
          </w:tcPr>
          <w:p w14:paraId="6AC01CFD" w14:textId="77777777" w:rsidR="004B3F04" w:rsidRDefault="004B3F04" w:rsidP="000659BE">
            <w:pPr>
              <w:pStyle w:val="TableText"/>
            </w:pPr>
            <w:r>
              <w:t>SHALL contain exactly one [1..1] patient (CONF:4499-36208).</w:t>
            </w:r>
          </w:p>
        </w:tc>
      </w:tr>
      <w:tr w:rsidR="004B3F04" w14:paraId="6C5470E4" w14:textId="77777777" w:rsidTr="000659BE">
        <w:trPr>
          <w:jc w:val="center"/>
        </w:trPr>
        <w:tc>
          <w:tcPr>
            <w:tcW w:w="360" w:type="dxa"/>
          </w:tcPr>
          <w:p w14:paraId="1435CF10" w14:textId="77777777" w:rsidR="004B3F04" w:rsidRDefault="004B3F04" w:rsidP="000659BE">
            <w:pPr>
              <w:pStyle w:val="TableText"/>
            </w:pPr>
            <w:r>
              <w:t>CONF #: 4499-36209 Added</w:t>
            </w:r>
          </w:p>
        </w:tc>
        <w:tc>
          <w:tcPr>
            <w:tcW w:w="360" w:type="dxa"/>
          </w:tcPr>
          <w:p w14:paraId="6F556670" w14:textId="77777777" w:rsidR="004B3F04" w:rsidRDefault="004B3F04" w:rsidP="000659BE">
            <w:pPr>
              <w:pStyle w:val="TableText"/>
            </w:pPr>
          </w:p>
        </w:tc>
        <w:tc>
          <w:tcPr>
            <w:tcW w:w="360" w:type="dxa"/>
          </w:tcPr>
          <w:p w14:paraId="3A47B76C" w14:textId="77777777" w:rsidR="004B3F04" w:rsidRDefault="004B3F04" w:rsidP="000659BE">
            <w:pPr>
              <w:pStyle w:val="TableText"/>
            </w:pPr>
            <w:r>
              <w:t xml:space="preserve">MAY contain zero or more [0..*] outboundRelationship (CONF:4499-36209) such that it </w:t>
            </w:r>
            <w:r>
              <w:br/>
              <w:t>Note: QDM Attribute: Related To</w:t>
            </w:r>
          </w:p>
        </w:tc>
      </w:tr>
      <w:tr w:rsidR="004B3F04" w14:paraId="22101C7A" w14:textId="77777777" w:rsidTr="000659BE">
        <w:trPr>
          <w:jc w:val="center"/>
        </w:trPr>
        <w:tc>
          <w:tcPr>
            <w:tcW w:w="360" w:type="dxa"/>
          </w:tcPr>
          <w:p w14:paraId="7E7BBFAE" w14:textId="77777777" w:rsidR="004B3F04" w:rsidRDefault="004B3F04" w:rsidP="000659BE">
            <w:pPr>
              <w:pStyle w:val="TableText"/>
            </w:pPr>
            <w:r>
              <w:t>CONF #: 4499-36210 Added</w:t>
            </w:r>
          </w:p>
        </w:tc>
        <w:tc>
          <w:tcPr>
            <w:tcW w:w="360" w:type="dxa"/>
          </w:tcPr>
          <w:p w14:paraId="6C7562EE" w14:textId="77777777" w:rsidR="004B3F04" w:rsidRDefault="004B3F04" w:rsidP="000659BE">
            <w:pPr>
              <w:pStyle w:val="TableText"/>
            </w:pPr>
          </w:p>
        </w:tc>
        <w:tc>
          <w:tcPr>
            <w:tcW w:w="360" w:type="dxa"/>
          </w:tcPr>
          <w:p w14:paraId="6E6133E0" w14:textId="77777777" w:rsidR="004B3F04" w:rsidRDefault="004B3F04" w:rsidP="000659BE">
            <w:pPr>
              <w:pStyle w:val="TableText"/>
            </w:pPr>
            <w:r>
              <w:t>SHALL contain exactly one [1..1] observationCriteria (CONF:4499-36210).</w:t>
            </w:r>
          </w:p>
        </w:tc>
      </w:tr>
      <w:tr w:rsidR="004B3F04" w14:paraId="01D3FAEC" w14:textId="77777777" w:rsidTr="000659BE">
        <w:trPr>
          <w:jc w:val="center"/>
        </w:trPr>
        <w:tc>
          <w:tcPr>
            <w:tcW w:w="360" w:type="dxa"/>
          </w:tcPr>
          <w:p w14:paraId="5F2130C9" w14:textId="77777777" w:rsidR="004B3F04" w:rsidRDefault="004B3F04" w:rsidP="000659BE">
            <w:pPr>
              <w:pStyle w:val="TableText"/>
            </w:pPr>
            <w:r>
              <w:t>CONF #: 4499-36211 Added</w:t>
            </w:r>
          </w:p>
        </w:tc>
        <w:tc>
          <w:tcPr>
            <w:tcW w:w="360" w:type="dxa"/>
          </w:tcPr>
          <w:p w14:paraId="17597F44" w14:textId="77777777" w:rsidR="004B3F04" w:rsidRDefault="004B3F04" w:rsidP="000659BE">
            <w:pPr>
              <w:pStyle w:val="TableText"/>
            </w:pPr>
          </w:p>
        </w:tc>
        <w:tc>
          <w:tcPr>
            <w:tcW w:w="360" w:type="dxa"/>
          </w:tcPr>
          <w:p w14:paraId="5F740AEC" w14:textId="77777777" w:rsidR="004B3F04" w:rsidRDefault="004B3F04" w:rsidP="000659BE">
            <w:pPr>
              <w:pStyle w:val="TableText"/>
            </w:pPr>
            <w:r>
              <w:t>SHALL contain exactly one [1..1] @typeCode="PART" participation (CodeSystem: HL7ParticipationType urn:oid:2.16.840.1.113883.5.90) (CONF:4499-36211).</w:t>
            </w:r>
          </w:p>
        </w:tc>
      </w:tr>
      <w:tr w:rsidR="004B3F04" w14:paraId="27BBEC36" w14:textId="77777777" w:rsidTr="000659BE">
        <w:trPr>
          <w:jc w:val="center"/>
        </w:trPr>
        <w:tc>
          <w:tcPr>
            <w:tcW w:w="360" w:type="dxa"/>
          </w:tcPr>
          <w:p w14:paraId="3C4DD486" w14:textId="77777777" w:rsidR="004B3F04" w:rsidRDefault="004B3F04" w:rsidP="000659BE">
            <w:pPr>
              <w:pStyle w:val="TableText"/>
            </w:pPr>
            <w:r>
              <w:t>CONF #: 4499-36212 Added</w:t>
            </w:r>
          </w:p>
        </w:tc>
        <w:tc>
          <w:tcPr>
            <w:tcW w:w="360" w:type="dxa"/>
          </w:tcPr>
          <w:p w14:paraId="10DEF9A4" w14:textId="77777777" w:rsidR="004B3F04" w:rsidRDefault="004B3F04" w:rsidP="000659BE">
            <w:pPr>
              <w:pStyle w:val="TableText"/>
            </w:pPr>
          </w:p>
        </w:tc>
        <w:tc>
          <w:tcPr>
            <w:tcW w:w="360" w:type="dxa"/>
          </w:tcPr>
          <w:p w14:paraId="551BD4B4" w14:textId="77777777" w:rsidR="004B3F04" w:rsidRDefault="004B3F04" w:rsidP="000659BE">
            <w:pPr>
              <w:pStyle w:val="TableText"/>
            </w:pPr>
            <w:r>
              <w:t>SHALL contain exactly one [1..1] @typeCode="REFR" Refers to (CodeSystem: HL7ActRelationshipType urn:oid:2.16.840.1.113883.5.1002) (CONF:4499-36212).</w:t>
            </w:r>
          </w:p>
        </w:tc>
      </w:tr>
      <w:tr w:rsidR="004B3F04" w14:paraId="7116320D" w14:textId="77777777" w:rsidTr="000659BE">
        <w:trPr>
          <w:jc w:val="center"/>
        </w:trPr>
        <w:tc>
          <w:tcPr>
            <w:tcW w:w="360" w:type="dxa"/>
          </w:tcPr>
          <w:p w14:paraId="6F619FE4" w14:textId="77777777" w:rsidR="004B3F04" w:rsidRDefault="004B3F04" w:rsidP="000659BE">
            <w:pPr>
              <w:pStyle w:val="TableText"/>
            </w:pPr>
            <w:r>
              <w:t>CONF #: 4423-35304 Removed</w:t>
            </w:r>
          </w:p>
        </w:tc>
        <w:tc>
          <w:tcPr>
            <w:tcW w:w="360" w:type="dxa"/>
          </w:tcPr>
          <w:p w14:paraId="0F3FEA96" w14:textId="77777777" w:rsidR="004B3F04" w:rsidRDefault="004B3F04" w:rsidP="000659BE">
            <w:pPr>
              <w:pStyle w:val="TableText"/>
            </w:pPr>
            <w:r>
              <w:t>SHALL contain exactly one [1..1] role (CONF:4423-35304).</w:t>
            </w:r>
          </w:p>
        </w:tc>
        <w:tc>
          <w:tcPr>
            <w:tcW w:w="360" w:type="dxa"/>
          </w:tcPr>
          <w:p w14:paraId="2217409B" w14:textId="77777777" w:rsidR="004B3F04" w:rsidRDefault="004B3F04" w:rsidP="000659BE">
            <w:pPr>
              <w:pStyle w:val="TableText"/>
            </w:pPr>
          </w:p>
        </w:tc>
      </w:tr>
      <w:tr w:rsidR="004B3F04" w14:paraId="3D94CC97" w14:textId="77777777" w:rsidTr="000659BE">
        <w:trPr>
          <w:jc w:val="center"/>
        </w:trPr>
        <w:tc>
          <w:tcPr>
            <w:tcW w:w="360" w:type="dxa"/>
          </w:tcPr>
          <w:p w14:paraId="7B8B2251" w14:textId="77777777" w:rsidR="004B3F04" w:rsidRDefault="004B3F04" w:rsidP="000659BE">
            <w:pPr>
              <w:pStyle w:val="TableText"/>
            </w:pPr>
            <w:r>
              <w:lastRenderedPageBreak/>
              <w:t>CONF #: 4423-35316 Removed</w:t>
            </w:r>
          </w:p>
        </w:tc>
        <w:tc>
          <w:tcPr>
            <w:tcW w:w="360" w:type="dxa"/>
          </w:tcPr>
          <w:p w14:paraId="23B07889" w14:textId="77777777" w:rsidR="004B3F04" w:rsidRDefault="004B3F04" w:rsidP="000659BE">
            <w:pPr>
              <w:pStyle w:val="TableText"/>
            </w:pPr>
            <w:r>
              <w:t>SHALL contain exactly one [1..1] role (CONF:4423-35316).</w:t>
            </w:r>
          </w:p>
        </w:tc>
        <w:tc>
          <w:tcPr>
            <w:tcW w:w="360" w:type="dxa"/>
          </w:tcPr>
          <w:p w14:paraId="440CE407" w14:textId="77777777" w:rsidR="004B3F04" w:rsidRDefault="004B3F04" w:rsidP="000659BE">
            <w:pPr>
              <w:pStyle w:val="TableText"/>
            </w:pPr>
          </w:p>
        </w:tc>
      </w:tr>
      <w:tr w:rsidR="004B3F04" w14:paraId="35AA555F" w14:textId="77777777" w:rsidTr="000659BE">
        <w:trPr>
          <w:jc w:val="center"/>
        </w:trPr>
        <w:tc>
          <w:tcPr>
            <w:tcW w:w="360" w:type="dxa"/>
          </w:tcPr>
          <w:p w14:paraId="107993DA" w14:textId="77777777" w:rsidR="004B3F04" w:rsidRDefault="004B3F04" w:rsidP="000659BE">
            <w:pPr>
              <w:pStyle w:val="TableText"/>
            </w:pPr>
            <w:r>
              <w:t>CONF #: 4423-35321 Removed</w:t>
            </w:r>
          </w:p>
        </w:tc>
        <w:tc>
          <w:tcPr>
            <w:tcW w:w="360" w:type="dxa"/>
          </w:tcPr>
          <w:p w14:paraId="2329C141" w14:textId="77777777" w:rsidR="004B3F04" w:rsidRDefault="004B3F04" w:rsidP="000659BE">
            <w:pPr>
              <w:pStyle w:val="TableText"/>
            </w:pPr>
            <w:r>
              <w:t>SHALL contain exactly one [1..1] role (CONF:4423-35321).</w:t>
            </w:r>
          </w:p>
        </w:tc>
        <w:tc>
          <w:tcPr>
            <w:tcW w:w="360" w:type="dxa"/>
          </w:tcPr>
          <w:p w14:paraId="13E790CA" w14:textId="77777777" w:rsidR="004B3F04" w:rsidRDefault="004B3F04" w:rsidP="000659BE">
            <w:pPr>
              <w:pStyle w:val="TableText"/>
            </w:pPr>
          </w:p>
        </w:tc>
      </w:tr>
      <w:tr w:rsidR="004B3F04" w14:paraId="7016CCED" w14:textId="77777777" w:rsidTr="000659BE">
        <w:trPr>
          <w:jc w:val="center"/>
        </w:trPr>
        <w:tc>
          <w:tcPr>
            <w:tcW w:w="360" w:type="dxa"/>
          </w:tcPr>
          <w:p w14:paraId="6299FBFF" w14:textId="77777777" w:rsidR="004B3F04" w:rsidRDefault="004B3F04" w:rsidP="000659BE">
            <w:pPr>
              <w:pStyle w:val="TableText"/>
            </w:pPr>
            <w:r>
              <w:t>CONF #: 4423-35323 Removed</w:t>
            </w:r>
          </w:p>
        </w:tc>
        <w:tc>
          <w:tcPr>
            <w:tcW w:w="360" w:type="dxa"/>
          </w:tcPr>
          <w:p w14:paraId="48654159" w14:textId="77777777" w:rsidR="004B3F04" w:rsidRDefault="004B3F04" w:rsidP="000659BE">
            <w:pPr>
              <w:pStyle w:val="TableText"/>
            </w:pPr>
            <w:r>
              <w:t>SHALL contain exactly one [1..1] role (CONF:4423-35323).</w:t>
            </w:r>
          </w:p>
        </w:tc>
        <w:tc>
          <w:tcPr>
            <w:tcW w:w="360" w:type="dxa"/>
          </w:tcPr>
          <w:p w14:paraId="6F88D9C2" w14:textId="77777777" w:rsidR="004B3F04" w:rsidRDefault="004B3F04" w:rsidP="000659BE">
            <w:pPr>
              <w:pStyle w:val="TableText"/>
            </w:pPr>
          </w:p>
        </w:tc>
      </w:tr>
      <w:tr w:rsidR="004B3F04" w14:paraId="2D912952" w14:textId="77777777" w:rsidTr="000659BE">
        <w:trPr>
          <w:jc w:val="center"/>
        </w:trPr>
        <w:tc>
          <w:tcPr>
            <w:tcW w:w="360" w:type="dxa"/>
          </w:tcPr>
          <w:p w14:paraId="35C09E34" w14:textId="77777777" w:rsidR="004B3F04" w:rsidRDefault="004B3F04" w:rsidP="000659BE">
            <w:pPr>
              <w:pStyle w:val="TableText"/>
            </w:pPr>
            <w:r>
              <w:t>CONF #: 4423-35328 Removed</w:t>
            </w:r>
          </w:p>
        </w:tc>
        <w:tc>
          <w:tcPr>
            <w:tcW w:w="360" w:type="dxa"/>
          </w:tcPr>
          <w:p w14:paraId="3981FF57" w14:textId="77777777" w:rsidR="004B3F04" w:rsidRDefault="004B3F04" w:rsidP="000659BE">
            <w:pPr>
              <w:pStyle w:val="TableText"/>
            </w:pPr>
            <w:r>
              <w:t>SHALL contain exactly one [1..1] patient (CONF:4423-35328).</w:t>
            </w:r>
          </w:p>
        </w:tc>
        <w:tc>
          <w:tcPr>
            <w:tcW w:w="360" w:type="dxa"/>
          </w:tcPr>
          <w:p w14:paraId="4B2D8D43" w14:textId="77777777" w:rsidR="004B3F04" w:rsidRDefault="004B3F04" w:rsidP="000659BE">
            <w:pPr>
              <w:pStyle w:val="TableText"/>
            </w:pPr>
          </w:p>
        </w:tc>
      </w:tr>
      <w:tr w:rsidR="004B3F04" w14:paraId="7512ED07" w14:textId="77777777" w:rsidTr="000659BE">
        <w:trPr>
          <w:jc w:val="center"/>
        </w:trPr>
        <w:tc>
          <w:tcPr>
            <w:tcW w:w="360" w:type="dxa"/>
          </w:tcPr>
          <w:p w14:paraId="34EAEA6F" w14:textId="77777777" w:rsidR="004B3F04" w:rsidRDefault="004B3F04" w:rsidP="000659BE">
            <w:pPr>
              <w:pStyle w:val="TableText"/>
            </w:pPr>
            <w:r>
              <w:t>CONF #: 4423-35887 Removed</w:t>
            </w:r>
          </w:p>
        </w:tc>
        <w:tc>
          <w:tcPr>
            <w:tcW w:w="360" w:type="dxa"/>
          </w:tcPr>
          <w:p w14:paraId="33306E48" w14:textId="77777777" w:rsidR="004B3F04" w:rsidRDefault="004B3F04" w:rsidP="000659BE">
            <w:pPr>
              <w:pStyle w:val="TableText"/>
            </w:pPr>
            <w:r>
              <w:t>SHALL contain exactly one [1..1] role (CONF:4423-35887).</w:t>
            </w:r>
          </w:p>
        </w:tc>
        <w:tc>
          <w:tcPr>
            <w:tcW w:w="360" w:type="dxa"/>
          </w:tcPr>
          <w:p w14:paraId="64037E58" w14:textId="77777777" w:rsidR="004B3F04" w:rsidRDefault="004B3F04" w:rsidP="000659BE">
            <w:pPr>
              <w:pStyle w:val="TableText"/>
            </w:pPr>
          </w:p>
        </w:tc>
      </w:tr>
      <w:tr w:rsidR="004B3F04" w14:paraId="28B7397A" w14:textId="77777777" w:rsidTr="000659BE">
        <w:trPr>
          <w:jc w:val="center"/>
        </w:trPr>
        <w:tc>
          <w:tcPr>
            <w:tcW w:w="360" w:type="dxa"/>
          </w:tcPr>
          <w:p w14:paraId="721C176E" w14:textId="77777777" w:rsidR="004B3F04" w:rsidRDefault="004B3F04" w:rsidP="000659BE">
            <w:pPr>
              <w:pStyle w:val="TableText"/>
            </w:pPr>
            <w:r>
              <w:t>CONF #: 4423-35889 Removed</w:t>
            </w:r>
          </w:p>
        </w:tc>
        <w:tc>
          <w:tcPr>
            <w:tcW w:w="360" w:type="dxa"/>
          </w:tcPr>
          <w:p w14:paraId="3ABBDAC3" w14:textId="77777777" w:rsidR="004B3F04" w:rsidRDefault="004B3F04" w:rsidP="000659BE">
            <w:pPr>
              <w:pStyle w:val="TableText"/>
            </w:pPr>
            <w:r>
              <w:t>SHALL contain exactly one [1..1] role (CONF:4423-35889).</w:t>
            </w:r>
          </w:p>
        </w:tc>
        <w:tc>
          <w:tcPr>
            <w:tcW w:w="360" w:type="dxa"/>
          </w:tcPr>
          <w:p w14:paraId="53C431CC" w14:textId="77777777" w:rsidR="004B3F04" w:rsidRDefault="004B3F04" w:rsidP="000659BE">
            <w:pPr>
              <w:pStyle w:val="TableText"/>
            </w:pPr>
          </w:p>
        </w:tc>
      </w:tr>
      <w:tr w:rsidR="004B3F04" w14:paraId="241975AB" w14:textId="77777777" w:rsidTr="000659BE">
        <w:trPr>
          <w:jc w:val="center"/>
        </w:trPr>
        <w:tc>
          <w:tcPr>
            <w:tcW w:w="360" w:type="dxa"/>
          </w:tcPr>
          <w:p w14:paraId="1824B30C" w14:textId="77777777" w:rsidR="004B3F04" w:rsidRDefault="004B3F04" w:rsidP="000659BE">
            <w:pPr>
              <w:pStyle w:val="TableText"/>
            </w:pPr>
            <w:r>
              <w:t>CONF #: 4499-35303 Modified</w:t>
            </w:r>
          </w:p>
        </w:tc>
        <w:tc>
          <w:tcPr>
            <w:tcW w:w="360" w:type="dxa"/>
          </w:tcPr>
          <w:p w14:paraId="52F58FE7" w14:textId="77777777" w:rsidR="004B3F04" w:rsidRDefault="004B3F04" w:rsidP="000659BE">
            <w:pPr>
              <w:pStyle w:val="TableText"/>
            </w:pPr>
            <w:r>
              <w:t xml:space="preserve">MAY contain zero or one [0..1] participation (CONF:4423-35303) such that it </w:t>
            </w:r>
            <w:r>
              <w:br/>
              <w:t>Note: QDM Attribute: Dispenser</w:t>
            </w:r>
          </w:p>
        </w:tc>
        <w:tc>
          <w:tcPr>
            <w:tcW w:w="360" w:type="dxa"/>
          </w:tcPr>
          <w:p w14:paraId="319E61C4" w14:textId="77777777" w:rsidR="004B3F04" w:rsidRDefault="004B3F04" w:rsidP="000659BE">
            <w:pPr>
              <w:pStyle w:val="TableText"/>
            </w:pPr>
            <w:r>
              <w:t xml:space="preserve">MAY contain zero or more [0..*] participation (CONF:4499-35303) such that it </w:t>
            </w:r>
            <w:r>
              <w:br/>
              <w:t>Note: QDM Attribute: Dispenser</w:t>
            </w:r>
          </w:p>
        </w:tc>
      </w:tr>
      <w:tr w:rsidR="004B3F04" w14:paraId="0557E5D6" w14:textId="77777777" w:rsidTr="000659BE">
        <w:trPr>
          <w:jc w:val="center"/>
        </w:trPr>
        <w:tc>
          <w:tcPr>
            <w:tcW w:w="360" w:type="dxa"/>
          </w:tcPr>
          <w:p w14:paraId="7FC3F650" w14:textId="77777777" w:rsidR="004B3F04" w:rsidRDefault="004B3F04" w:rsidP="000659BE">
            <w:pPr>
              <w:pStyle w:val="TableText"/>
            </w:pPr>
            <w:r>
              <w:t>CONF #: 4499-33752 Modified</w:t>
            </w:r>
          </w:p>
        </w:tc>
        <w:tc>
          <w:tcPr>
            <w:tcW w:w="360" w:type="dxa"/>
          </w:tcPr>
          <w:p w14:paraId="1BCD490F" w14:textId="77777777" w:rsidR="004B3F04" w:rsidRDefault="004B3F04" w:rsidP="000659BE">
            <w:pPr>
              <w:pStyle w:val="TableText"/>
            </w:pPr>
            <w:r>
              <w:t>SHALL contain exactly one [1..1] @extension="2019-05-01" (CONF:4423-33752).</w:t>
            </w:r>
          </w:p>
        </w:tc>
        <w:tc>
          <w:tcPr>
            <w:tcW w:w="360" w:type="dxa"/>
          </w:tcPr>
          <w:p w14:paraId="2D7890CD" w14:textId="77777777" w:rsidR="004B3F04" w:rsidRDefault="004B3F04" w:rsidP="000659BE">
            <w:pPr>
              <w:pStyle w:val="TableText"/>
            </w:pPr>
            <w:r>
              <w:t>SHALL contain exactly one [1..1] @extension="2021-02-01" (CONF:4499-33752).</w:t>
            </w:r>
          </w:p>
        </w:tc>
      </w:tr>
      <w:tr w:rsidR="004B3F04" w14:paraId="02A9CC5B" w14:textId="77777777" w:rsidTr="000659BE">
        <w:trPr>
          <w:jc w:val="center"/>
        </w:trPr>
        <w:tc>
          <w:tcPr>
            <w:tcW w:w="360" w:type="dxa"/>
          </w:tcPr>
          <w:p w14:paraId="181902A9" w14:textId="77777777" w:rsidR="004B3F04" w:rsidRDefault="004B3F04" w:rsidP="000659BE">
            <w:pPr>
              <w:pStyle w:val="TableText"/>
            </w:pPr>
            <w:r>
              <w:t>CONF #: 4499-35315 Modified</w:t>
            </w:r>
          </w:p>
        </w:tc>
        <w:tc>
          <w:tcPr>
            <w:tcW w:w="360" w:type="dxa"/>
          </w:tcPr>
          <w:p w14:paraId="1287BE8D" w14:textId="77777777" w:rsidR="004B3F04" w:rsidRDefault="004B3F04" w:rsidP="000659BE">
            <w:pPr>
              <w:pStyle w:val="TableText"/>
            </w:pPr>
            <w:r>
              <w:t xml:space="preserve">MAY contain zero or one [0..1] participation (CONF:4423-35315) such that it </w:t>
            </w:r>
            <w:r>
              <w:br/>
              <w:t>Note: QDM Attribute: Dispenser</w:t>
            </w:r>
          </w:p>
        </w:tc>
        <w:tc>
          <w:tcPr>
            <w:tcW w:w="360" w:type="dxa"/>
          </w:tcPr>
          <w:p w14:paraId="7CA5E0B0" w14:textId="77777777" w:rsidR="004B3F04" w:rsidRDefault="004B3F04" w:rsidP="000659BE">
            <w:pPr>
              <w:pStyle w:val="TableText"/>
            </w:pPr>
            <w:r>
              <w:t xml:space="preserve">MAY contain zero or more [0..*] participation (CONF:4499-35315) such that it </w:t>
            </w:r>
            <w:r>
              <w:br/>
              <w:t>Note: QDM Attribute: Dispenser</w:t>
            </w:r>
          </w:p>
        </w:tc>
      </w:tr>
      <w:tr w:rsidR="004B3F04" w14:paraId="522CE1F0" w14:textId="77777777" w:rsidTr="000659BE">
        <w:trPr>
          <w:jc w:val="center"/>
        </w:trPr>
        <w:tc>
          <w:tcPr>
            <w:tcW w:w="360" w:type="dxa"/>
          </w:tcPr>
          <w:p w14:paraId="471181D2" w14:textId="77777777" w:rsidR="004B3F04" w:rsidRDefault="004B3F04" w:rsidP="000659BE">
            <w:pPr>
              <w:pStyle w:val="TableText"/>
            </w:pPr>
            <w:r>
              <w:t>CONF #: 4499-35320 Modified</w:t>
            </w:r>
          </w:p>
        </w:tc>
        <w:tc>
          <w:tcPr>
            <w:tcW w:w="360" w:type="dxa"/>
          </w:tcPr>
          <w:p w14:paraId="05AE2911" w14:textId="77777777" w:rsidR="004B3F04" w:rsidRDefault="004B3F04" w:rsidP="000659BE">
            <w:pPr>
              <w:pStyle w:val="TableText"/>
            </w:pPr>
            <w:r>
              <w:t xml:space="preserve">MAY contain zero or one [0..1] participation (CONF:4423-35320) such that it </w:t>
            </w:r>
            <w:r>
              <w:br/>
              <w:t>Note: QDM Attribute: Prescriber</w:t>
            </w:r>
          </w:p>
        </w:tc>
        <w:tc>
          <w:tcPr>
            <w:tcW w:w="360" w:type="dxa"/>
          </w:tcPr>
          <w:p w14:paraId="056A1824" w14:textId="77777777" w:rsidR="004B3F04" w:rsidRDefault="004B3F04" w:rsidP="000659BE">
            <w:pPr>
              <w:pStyle w:val="TableText"/>
            </w:pPr>
            <w:r>
              <w:t xml:space="preserve">MAY contain zero or more [0..*] participation (CONF:4499-35320) such that it </w:t>
            </w:r>
            <w:r>
              <w:br/>
              <w:t>Note: QDM Attribute: Prescriber</w:t>
            </w:r>
          </w:p>
        </w:tc>
      </w:tr>
      <w:tr w:rsidR="004B3F04" w14:paraId="6956E23B" w14:textId="77777777" w:rsidTr="000659BE">
        <w:trPr>
          <w:jc w:val="center"/>
        </w:trPr>
        <w:tc>
          <w:tcPr>
            <w:tcW w:w="360" w:type="dxa"/>
          </w:tcPr>
          <w:p w14:paraId="1EE48B42" w14:textId="77777777" w:rsidR="004B3F04" w:rsidRDefault="004B3F04" w:rsidP="000659BE">
            <w:pPr>
              <w:pStyle w:val="TableText"/>
            </w:pPr>
            <w:r>
              <w:t>CONF #: 4499-35322 Modified</w:t>
            </w:r>
          </w:p>
        </w:tc>
        <w:tc>
          <w:tcPr>
            <w:tcW w:w="360" w:type="dxa"/>
          </w:tcPr>
          <w:p w14:paraId="40BF1900" w14:textId="77777777" w:rsidR="004B3F04" w:rsidRDefault="004B3F04" w:rsidP="000659BE">
            <w:pPr>
              <w:pStyle w:val="TableText"/>
            </w:pPr>
            <w:r>
              <w:t xml:space="preserve">MAY contain zero or one [0..1] participation (CONF:4423-35322) such that it </w:t>
            </w:r>
            <w:r>
              <w:br/>
              <w:t>Note: QDM Attribute: Prescriber</w:t>
            </w:r>
          </w:p>
        </w:tc>
        <w:tc>
          <w:tcPr>
            <w:tcW w:w="360" w:type="dxa"/>
          </w:tcPr>
          <w:p w14:paraId="7E2EED69" w14:textId="77777777" w:rsidR="004B3F04" w:rsidRDefault="004B3F04" w:rsidP="000659BE">
            <w:pPr>
              <w:pStyle w:val="TableText"/>
            </w:pPr>
            <w:r>
              <w:t xml:space="preserve">MAY contain zero or more [0..*] participation (CONF:4499-35322) such that it </w:t>
            </w:r>
            <w:r>
              <w:br/>
              <w:t>Note: QDM Attribute: Prescriber</w:t>
            </w:r>
          </w:p>
        </w:tc>
      </w:tr>
      <w:tr w:rsidR="004B3F04" w14:paraId="370C4F07" w14:textId="77777777" w:rsidTr="000659BE">
        <w:trPr>
          <w:jc w:val="center"/>
        </w:trPr>
        <w:tc>
          <w:tcPr>
            <w:tcW w:w="360" w:type="dxa"/>
          </w:tcPr>
          <w:p w14:paraId="4531F2D6" w14:textId="77777777" w:rsidR="004B3F04" w:rsidRDefault="004B3F04" w:rsidP="000659BE">
            <w:pPr>
              <w:pStyle w:val="TableText"/>
            </w:pPr>
            <w:r>
              <w:t>CONF #: 4499-35886 Modified</w:t>
            </w:r>
          </w:p>
        </w:tc>
        <w:tc>
          <w:tcPr>
            <w:tcW w:w="360" w:type="dxa"/>
          </w:tcPr>
          <w:p w14:paraId="283DC9D2" w14:textId="77777777" w:rsidR="004B3F04" w:rsidRDefault="004B3F04" w:rsidP="000659BE">
            <w:pPr>
              <w:pStyle w:val="TableText"/>
            </w:pPr>
            <w:r>
              <w:t xml:space="preserve">MAY contain zero or one [0..1] participation (CONF:4423-35886) such that it </w:t>
            </w:r>
            <w:r>
              <w:br/>
              <w:t>Note: QDM Attribute: Dispenser</w:t>
            </w:r>
          </w:p>
        </w:tc>
        <w:tc>
          <w:tcPr>
            <w:tcW w:w="360" w:type="dxa"/>
          </w:tcPr>
          <w:p w14:paraId="65743B1A" w14:textId="77777777" w:rsidR="004B3F04" w:rsidRDefault="004B3F04" w:rsidP="000659BE">
            <w:pPr>
              <w:pStyle w:val="TableText"/>
            </w:pPr>
            <w:r>
              <w:t xml:space="preserve">MAY contain zero or more [0..*] participation (CONF:4499-35886) such that it </w:t>
            </w:r>
            <w:r>
              <w:br/>
              <w:t>Note: QDM Attribute: Dispenser</w:t>
            </w:r>
          </w:p>
        </w:tc>
      </w:tr>
      <w:tr w:rsidR="004B3F04" w14:paraId="0E1ADB4B" w14:textId="77777777" w:rsidTr="000659BE">
        <w:trPr>
          <w:jc w:val="center"/>
        </w:trPr>
        <w:tc>
          <w:tcPr>
            <w:tcW w:w="360" w:type="dxa"/>
          </w:tcPr>
          <w:p w14:paraId="6E409FAC" w14:textId="77777777" w:rsidR="004B3F04" w:rsidRDefault="004B3F04" w:rsidP="000659BE">
            <w:pPr>
              <w:pStyle w:val="TableText"/>
            </w:pPr>
            <w:r>
              <w:t>CONF #: 4499-35888 Modified</w:t>
            </w:r>
          </w:p>
        </w:tc>
        <w:tc>
          <w:tcPr>
            <w:tcW w:w="360" w:type="dxa"/>
          </w:tcPr>
          <w:p w14:paraId="403A8B69" w14:textId="77777777" w:rsidR="004B3F04" w:rsidRDefault="004B3F04" w:rsidP="000659BE">
            <w:pPr>
              <w:pStyle w:val="TableText"/>
            </w:pPr>
            <w:r>
              <w:t xml:space="preserve">MAY contain zero or one [0..1] participation (CONF:4423-35888) such that it </w:t>
            </w:r>
            <w:r>
              <w:br/>
              <w:t>Note: QDM Attribute: Prescriber</w:t>
            </w:r>
          </w:p>
        </w:tc>
        <w:tc>
          <w:tcPr>
            <w:tcW w:w="360" w:type="dxa"/>
          </w:tcPr>
          <w:p w14:paraId="210313C9" w14:textId="77777777" w:rsidR="004B3F04" w:rsidRDefault="004B3F04" w:rsidP="000659BE">
            <w:pPr>
              <w:pStyle w:val="TableText"/>
            </w:pPr>
            <w:r>
              <w:t xml:space="preserve">MAY contain zero or more [0..*] participation (CONF:4499-35888) such that it </w:t>
            </w:r>
            <w:r>
              <w:br/>
              <w:t>Note: QDM Attribute: Prescriber</w:t>
            </w:r>
          </w:p>
        </w:tc>
      </w:tr>
    </w:tbl>
    <w:p w14:paraId="375B747C" w14:textId="77777777" w:rsidR="004B3F04" w:rsidRDefault="004B3F04" w:rsidP="004B3F04">
      <w:pPr>
        <w:pStyle w:val="BodyText"/>
      </w:pPr>
    </w:p>
    <w:p w14:paraId="4A908147" w14:textId="77777777" w:rsidR="004B3F04" w:rsidRDefault="004B3F04" w:rsidP="004B3F04">
      <w:pPr>
        <w:pStyle w:val="Heading2nospace"/>
      </w:pPr>
      <w:bookmarkStart w:id="3939" w:name="_Toc64841984"/>
      <w:bookmarkStart w:id="3940" w:name="_Toc65482899"/>
      <w:r>
        <w:lastRenderedPageBreak/>
        <w:t>Medication, Order (V5)</w:t>
      </w:r>
      <w:bookmarkEnd w:id="3939"/>
      <w:bookmarkEnd w:id="3940"/>
    </w:p>
    <w:p w14:paraId="24BC5E88" w14:textId="77777777" w:rsidR="004B3F04" w:rsidRDefault="006C736C" w:rsidP="004B3F04">
      <w:pPr>
        <w:keepNext/>
      </w:pPr>
      <w:hyperlink w:anchor="E_Medication_Order_V5_">
        <w:r w:rsidR="004B3F04">
          <w:rPr>
            <w:rStyle w:val="HyperlinkCourierBold"/>
          </w:rPr>
          <w:t>Medication, Order (V5) (urn:hl7ii:2.16.840.1.113883.10.20.28.4.51:2021-02-01)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47D3A25" w14:textId="77777777" w:rsidTr="000659BE">
        <w:trPr>
          <w:cantSplit/>
          <w:tblHeader/>
          <w:jc w:val="center"/>
        </w:trPr>
        <w:tc>
          <w:tcPr>
            <w:tcW w:w="360" w:type="dxa"/>
            <w:shd w:val="clear" w:color="auto" w:fill="E6E6E6"/>
          </w:tcPr>
          <w:p w14:paraId="698343CC" w14:textId="77777777" w:rsidR="004B3F04" w:rsidRDefault="004B3F04" w:rsidP="000659BE">
            <w:pPr>
              <w:pStyle w:val="TableHead"/>
            </w:pPr>
            <w:r>
              <w:t>Change</w:t>
            </w:r>
          </w:p>
        </w:tc>
        <w:tc>
          <w:tcPr>
            <w:tcW w:w="360" w:type="dxa"/>
            <w:shd w:val="clear" w:color="auto" w:fill="E6E6E6"/>
          </w:tcPr>
          <w:p w14:paraId="6BCCD262" w14:textId="77777777" w:rsidR="004B3F04" w:rsidRDefault="004B3F04" w:rsidP="000659BE">
            <w:pPr>
              <w:pStyle w:val="TableHead"/>
            </w:pPr>
            <w:r>
              <w:t>Old</w:t>
            </w:r>
          </w:p>
        </w:tc>
        <w:tc>
          <w:tcPr>
            <w:tcW w:w="360" w:type="dxa"/>
            <w:shd w:val="clear" w:color="auto" w:fill="E6E6E6"/>
          </w:tcPr>
          <w:p w14:paraId="2BAFDB4F" w14:textId="77777777" w:rsidR="004B3F04" w:rsidRDefault="004B3F04" w:rsidP="000659BE">
            <w:pPr>
              <w:pStyle w:val="TableHead"/>
            </w:pPr>
            <w:r>
              <w:t>New</w:t>
            </w:r>
          </w:p>
        </w:tc>
      </w:tr>
      <w:tr w:rsidR="004B3F04" w14:paraId="082921CC" w14:textId="77777777" w:rsidTr="000659BE">
        <w:trPr>
          <w:jc w:val="center"/>
        </w:trPr>
        <w:tc>
          <w:tcPr>
            <w:tcW w:w="360" w:type="dxa"/>
          </w:tcPr>
          <w:p w14:paraId="232C6C1E" w14:textId="77777777" w:rsidR="004B3F04" w:rsidRDefault="004B3F04" w:rsidP="000659BE">
            <w:pPr>
              <w:pStyle w:val="TableText"/>
            </w:pPr>
            <w:r>
              <w:t>Status</w:t>
            </w:r>
          </w:p>
        </w:tc>
        <w:tc>
          <w:tcPr>
            <w:tcW w:w="360" w:type="dxa"/>
          </w:tcPr>
          <w:p w14:paraId="7A3C8A18" w14:textId="77777777" w:rsidR="004B3F04" w:rsidRDefault="004B3F04" w:rsidP="000659BE">
            <w:pPr>
              <w:pStyle w:val="TableText"/>
            </w:pPr>
            <w:r>
              <w:t>Published</w:t>
            </w:r>
          </w:p>
        </w:tc>
        <w:tc>
          <w:tcPr>
            <w:tcW w:w="360" w:type="dxa"/>
          </w:tcPr>
          <w:p w14:paraId="7F8ABAB1" w14:textId="77777777" w:rsidR="004B3F04" w:rsidRDefault="004B3F04" w:rsidP="000659BE">
            <w:pPr>
              <w:pStyle w:val="TableText"/>
            </w:pPr>
            <w:r>
              <w:t>Draft</w:t>
            </w:r>
          </w:p>
        </w:tc>
      </w:tr>
      <w:tr w:rsidR="004B3F04" w14:paraId="7491D8F8" w14:textId="77777777" w:rsidTr="000659BE">
        <w:trPr>
          <w:jc w:val="center"/>
        </w:trPr>
        <w:tc>
          <w:tcPr>
            <w:tcW w:w="360" w:type="dxa"/>
          </w:tcPr>
          <w:p w14:paraId="2D024E93" w14:textId="77777777" w:rsidR="004B3F04" w:rsidRDefault="004B3F04" w:rsidP="000659BE">
            <w:pPr>
              <w:pStyle w:val="TableText"/>
            </w:pPr>
            <w:r>
              <w:t>Name</w:t>
            </w:r>
          </w:p>
        </w:tc>
        <w:tc>
          <w:tcPr>
            <w:tcW w:w="360" w:type="dxa"/>
          </w:tcPr>
          <w:p w14:paraId="4C8D3179" w14:textId="77777777" w:rsidR="004B3F04" w:rsidRDefault="004B3F04" w:rsidP="000659BE">
            <w:pPr>
              <w:pStyle w:val="TableText"/>
            </w:pPr>
            <w:r>
              <w:t>Medication, Order (V4)</w:t>
            </w:r>
          </w:p>
        </w:tc>
        <w:tc>
          <w:tcPr>
            <w:tcW w:w="360" w:type="dxa"/>
          </w:tcPr>
          <w:p w14:paraId="5FAFC127" w14:textId="77777777" w:rsidR="004B3F04" w:rsidRDefault="004B3F04" w:rsidP="000659BE">
            <w:pPr>
              <w:pStyle w:val="TableText"/>
            </w:pPr>
            <w:r>
              <w:t>Medication, Order (V5)</w:t>
            </w:r>
          </w:p>
        </w:tc>
      </w:tr>
      <w:tr w:rsidR="004B3F04" w14:paraId="66BE6B4C" w14:textId="77777777" w:rsidTr="000659BE">
        <w:trPr>
          <w:jc w:val="center"/>
        </w:trPr>
        <w:tc>
          <w:tcPr>
            <w:tcW w:w="360" w:type="dxa"/>
          </w:tcPr>
          <w:p w14:paraId="1A3DA033" w14:textId="77777777" w:rsidR="004B3F04" w:rsidRDefault="004B3F04" w:rsidP="000659BE">
            <w:pPr>
              <w:pStyle w:val="TableText"/>
            </w:pPr>
            <w:r>
              <w:t>Oid</w:t>
            </w:r>
          </w:p>
        </w:tc>
        <w:tc>
          <w:tcPr>
            <w:tcW w:w="360" w:type="dxa"/>
          </w:tcPr>
          <w:p w14:paraId="493792FA" w14:textId="77777777" w:rsidR="004B3F04" w:rsidRDefault="004B3F04" w:rsidP="000659BE">
            <w:pPr>
              <w:pStyle w:val="TableText"/>
            </w:pPr>
            <w:r>
              <w:t>urn:hl7ii:2.16.840.1.113883.10.20.28.4.51:2019-05-01</w:t>
            </w:r>
          </w:p>
        </w:tc>
        <w:tc>
          <w:tcPr>
            <w:tcW w:w="360" w:type="dxa"/>
          </w:tcPr>
          <w:p w14:paraId="740E617A" w14:textId="77777777" w:rsidR="004B3F04" w:rsidRDefault="004B3F04" w:rsidP="000659BE">
            <w:pPr>
              <w:pStyle w:val="TableText"/>
            </w:pPr>
            <w:r>
              <w:t>urn:hl7ii:2.16.840.1.113883.10.20.28.4.51:2021-02-01</w:t>
            </w:r>
          </w:p>
        </w:tc>
      </w:tr>
      <w:tr w:rsidR="004B3F04" w14:paraId="20BE1827" w14:textId="77777777" w:rsidTr="000659BE">
        <w:trPr>
          <w:jc w:val="center"/>
        </w:trPr>
        <w:tc>
          <w:tcPr>
            <w:tcW w:w="360" w:type="dxa"/>
          </w:tcPr>
          <w:p w14:paraId="322724B1" w14:textId="77777777" w:rsidR="004B3F04" w:rsidRDefault="004B3F04" w:rsidP="000659BE">
            <w:pPr>
              <w:pStyle w:val="TableText"/>
            </w:pPr>
            <w:r>
              <w:t>CONF #: 4499-36213 Added</w:t>
            </w:r>
          </w:p>
        </w:tc>
        <w:tc>
          <w:tcPr>
            <w:tcW w:w="360" w:type="dxa"/>
          </w:tcPr>
          <w:p w14:paraId="22B76B3A" w14:textId="77777777" w:rsidR="004B3F04" w:rsidRDefault="004B3F04" w:rsidP="000659BE">
            <w:pPr>
              <w:pStyle w:val="TableText"/>
            </w:pPr>
          </w:p>
        </w:tc>
        <w:tc>
          <w:tcPr>
            <w:tcW w:w="360" w:type="dxa"/>
          </w:tcPr>
          <w:p w14:paraId="71994A23" w14:textId="77777777" w:rsidR="004B3F04" w:rsidRDefault="004B3F04" w:rsidP="000659BE">
            <w:pPr>
              <w:pStyle w:val="TableText"/>
            </w:pPr>
            <w:r>
              <w:t>SHALL contain exactly one [1..1] role (CONF:4499-36213).</w:t>
            </w:r>
          </w:p>
        </w:tc>
      </w:tr>
      <w:tr w:rsidR="004B3F04" w14:paraId="74C1EDC9" w14:textId="77777777" w:rsidTr="000659BE">
        <w:trPr>
          <w:jc w:val="center"/>
        </w:trPr>
        <w:tc>
          <w:tcPr>
            <w:tcW w:w="360" w:type="dxa"/>
          </w:tcPr>
          <w:p w14:paraId="37B15853" w14:textId="77777777" w:rsidR="004B3F04" w:rsidRDefault="004B3F04" w:rsidP="000659BE">
            <w:pPr>
              <w:pStyle w:val="TableText"/>
            </w:pPr>
            <w:r>
              <w:t>CONF #: 4499-36214 Added</w:t>
            </w:r>
          </w:p>
        </w:tc>
        <w:tc>
          <w:tcPr>
            <w:tcW w:w="360" w:type="dxa"/>
          </w:tcPr>
          <w:p w14:paraId="29963EEC" w14:textId="77777777" w:rsidR="004B3F04" w:rsidRDefault="004B3F04" w:rsidP="000659BE">
            <w:pPr>
              <w:pStyle w:val="TableText"/>
            </w:pPr>
          </w:p>
        </w:tc>
        <w:tc>
          <w:tcPr>
            <w:tcW w:w="360" w:type="dxa"/>
          </w:tcPr>
          <w:p w14:paraId="03F8A440" w14:textId="77777777" w:rsidR="004B3F04" w:rsidRDefault="004B3F04" w:rsidP="000659BE">
            <w:pPr>
              <w:pStyle w:val="TableText"/>
            </w:pPr>
            <w:r>
              <w:t>SHALL contain exactly one [1..1] role (CONF:4499-36214).</w:t>
            </w:r>
          </w:p>
        </w:tc>
      </w:tr>
      <w:tr w:rsidR="004B3F04" w14:paraId="3A077D9C" w14:textId="77777777" w:rsidTr="000659BE">
        <w:trPr>
          <w:jc w:val="center"/>
        </w:trPr>
        <w:tc>
          <w:tcPr>
            <w:tcW w:w="360" w:type="dxa"/>
          </w:tcPr>
          <w:p w14:paraId="4ECC1D3F" w14:textId="77777777" w:rsidR="004B3F04" w:rsidRDefault="004B3F04" w:rsidP="000659BE">
            <w:pPr>
              <w:pStyle w:val="TableText"/>
            </w:pPr>
            <w:r>
              <w:t>CONF #: 4499-36215 Added</w:t>
            </w:r>
          </w:p>
        </w:tc>
        <w:tc>
          <w:tcPr>
            <w:tcW w:w="360" w:type="dxa"/>
          </w:tcPr>
          <w:p w14:paraId="078AE304" w14:textId="77777777" w:rsidR="004B3F04" w:rsidRDefault="004B3F04" w:rsidP="000659BE">
            <w:pPr>
              <w:pStyle w:val="TableText"/>
            </w:pPr>
          </w:p>
        </w:tc>
        <w:tc>
          <w:tcPr>
            <w:tcW w:w="360" w:type="dxa"/>
          </w:tcPr>
          <w:p w14:paraId="7633BDDB" w14:textId="77777777" w:rsidR="004B3F04" w:rsidRDefault="004B3F04" w:rsidP="000659BE">
            <w:pPr>
              <w:pStyle w:val="TableText"/>
            </w:pPr>
            <w:r>
              <w:t>SHALL contain exactly one [1..1] role (CONF:4499-36215).</w:t>
            </w:r>
          </w:p>
        </w:tc>
      </w:tr>
      <w:tr w:rsidR="004B3F04" w14:paraId="03E04520" w14:textId="77777777" w:rsidTr="000659BE">
        <w:trPr>
          <w:jc w:val="center"/>
        </w:trPr>
        <w:tc>
          <w:tcPr>
            <w:tcW w:w="360" w:type="dxa"/>
          </w:tcPr>
          <w:p w14:paraId="4C6A97AC" w14:textId="77777777" w:rsidR="004B3F04" w:rsidRDefault="004B3F04" w:rsidP="000659BE">
            <w:pPr>
              <w:pStyle w:val="TableText"/>
            </w:pPr>
            <w:r>
              <w:t>CONF #: 4499-36216 Added</w:t>
            </w:r>
          </w:p>
        </w:tc>
        <w:tc>
          <w:tcPr>
            <w:tcW w:w="360" w:type="dxa"/>
          </w:tcPr>
          <w:p w14:paraId="30497EB2" w14:textId="77777777" w:rsidR="004B3F04" w:rsidRDefault="004B3F04" w:rsidP="000659BE">
            <w:pPr>
              <w:pStyle w:val="TableText"/>
            </w:pPr>
          </w:p>
        </w:tc>
        <w:tc>
          <w:tcPr>
            <w:tcW w:w="360" w:type="dxa"/>
          </w:tcPr>
          <w:p w14:paraId="0E8E4B02" w14:textId="77777777" w:rsidR="004B3F04" w:rsidRDefault="004B3F04" w:rsidP="000659BE">
            <w:pPr>
              <w:pStyle w:val="TableText"/>
            </w:pPr>
            <w:r>
              <w:t xml:space="preserve">MAY contain zero or more [0..*] outboundRelationship (CONF:4499-36216) such that it </w:t>
            </w:r>
            <w:r>
              <w:br/>
              <w:t>Note: QDM Attribute: Related To</w:t>
            </w:r>
          </w:p>
        </w:tc>
      </w:tr>
      <w:tr w:rsidR="004B3F04" w14:paraId="6FF84A4D" w14:textId="77777777" w:rsidTr="000659BE">
        <w:trPr>
          <w:jc w:val="center"/>
        </w:trPr>
        <w:tc>
          <w:tcPr>
            <w:tcW w:w="360" w:type="dxa"/>
          </w:tcPr>
          <w:p w14:paraId="4DC89558" w14:textId="77777777" w:rsidR="004B3F04" w:rsidRDefault="004B3F04" w:rsidP="000659BE">
            <w:pPr>
              <w:pStyle w:val="TableText"/>
            </w:pPr>
            <w:r>
              <w:t>CONF #: 4499-36217 Added</w:t>
            </w:r>
          </w:p>
        </w:tc>
        <w:tc>
          <w:tcPr>
            <w:tcW w:w="360" w:type="dxa"/>
          </w:tcPr>
          <w:p w14:paraId="23163E11" w14:textId="77777777" w:rsidR="004B3F04" w:rsidRDefault="004B3F04" w:rsidP="000659BE">
            <w:pPr>
              <w:pStyle w:val="TableText"/>
            </w:pPr>
          </w:p>
        </w:tc>
        <w:tc>
          <w:tcPr>
            <w:tcW w:w="360" w:type="dxa"/>
          </w:tcPr>
          <w:p w14:paraId="2757D7A3" w14:textId="77777777" w:rsidR="004B3F04" w:rsidRDefault="004B3F04" w:rsidP="000659BE">
            <w:pPr>
              <w:pStyle w:val="TableText"/>
            </w:pPr>
            <w:r>
              <w:t>SHALL contain exactly one [1..1] observationCriteria (CONF:4499-36217).</w:t>
            </w:r>
          </w:p>
        </w:tc>
      </w:tr>
      <w:tr w:rsidR="004B3F04" w14:paraId="4B6BB80C" w14:textId="77777777" w:rsidTr="000659BE">
        <w:trPr>
          <w:jc w:val="center"/>
        </w:trPr>
        <w:tc>
          <w:tcPr>
            <w:tcW w:w="360" w:type="dxa"/>
          </w:tcPr>
          <w:p w14:paraId="23474DC2" w14:textId="77777777" w:rsidR="004B3F04" w:rsidRDefault="004B3F04" w:rsidP="000659BE">
            <w:pPr>
              <w:pStyle w:val="TableText"/>
            </w:pPr>
            <w:r>
              <w:t>CONF #: 4499-36218 Added</w:t>
            </w:r>
          </w:p>
        </w:tc>
        <w:tc>
          <w:tcPr>
            <w:tcW w:w="360" w:type="dxa"/>
          </w:tcPr>
          <w:p w14:paraId="017EC09B" w14:textId="77777777" w:rsidR="004B3F04" w:rsidRDefault="004B3F04" w:rsidP="000659BE">
            <w:pPr>
              <w:pStyle w:val="TableText"/>
            </w:pPr>
          </w:p>
        </w:tc>
        <w:tc>
          <w:tcPr>
            <w:tcW w:w="360" w:type="dxa"/>
          </w:tcPr>
          <w:p w14:paraId="76AFA577" w14:textId="77777777" w:rsidR="004B3F04" w:rsidRDefault="004B3F04" w:rsidP="000659BE">
            <w:pPr>
              <w:pStyle w:val="TableText"/>
            </w:pPr>
            <w:r>
              <w:t>SHALL contain exactly one [1..1] @typeCode="REFR" refers to (CodeSystem: HL7ActRelationshipType urn:oid:2.16.840.1.113883.5.1002) (CONF:4499-36218).</w:t>
            </w:r>
          </w:p>
        </w:tc>
      </w:tr>
      <w:tr w:rsidR="004B3F04" w14:paraId="041B00E8" w14:textId="77777777" w:rsidTr="000659BE">
        <w:trPr>
          <w:jc w:val="center"/>
        </w:trPr>
        <w:tc>
          <w:tcPr>
            <w:tcW w:w="360" w:type="dxa"/>
          </w:tcPr>
          <w:p w14:paraId="7E808670" w14:textId="77777777" w:rsidR="004B3F04" w:rsidRDefault="004B3F04" w:rsidP="000659BE">
            <w:pPr>
              <w:pStyle w:val="TableText"/>
            </w:pPr>
            <w:r>
              <w:t>CONF #: 4423-35336 Removed</w:t>
            </w:r>
          </w:p>
        </w:tc>
        <w:tc>
          <w:tcPr>
            <w:tcW w:w="360" w:type="dxa"/>
          </w:tcPr>
          <w:p w14:paraId="23B26DFA" w14:textId="77777777" w:rsidR="004B3F04" w:rsidRDefault="004B3F04" w:rsidP="000659BE">
            <w:pPr>
              <w:pStyle w:val="TableText"/>
            </w:pPr>
            <w:r>
              <w:t>SHALL contain exactly one [1..1] role (CONF:4423-35336).</w:t>
            </w:r>
          </w:p>
        </w:tc>
        <w:tc>
          <w:tcPr>
            <w:tcW w:w="360" w:type="dxa"/>
          </w:tcPr>
          <w:p w14:paraId="0F31C9E5" w14:textId="77777777" w:rsidR="004B3F04" w:rsidRDefault="004B3F04" w:rsidP="000659BE">
            <w:pPr>
              <w:pStyle w:val="TableText"/>
            </w:pPr>
          </w:p>
        </w:tc>
      </w:tr>
      <w:tr w:rsidR="004B3F04" w14:paraId="66A89221" w14:textId="77777777" w:rsidTr="000659BE">
        <w:trPr>
          <w:jc w:val="center"/>
        </w:trPr>
        <w:tc>
          <w:tcPr>
            <w:tcW w:w="360" w:type="dxa"/>
          </w:tcPr>
          <w:p w14:paraId="1AFE65ED" w14:textId="77777777" w:rsidR="004B3F04" w:rsidRDefault="004B3F04" w:rsidP="000659BE">
            <w:pPr>
              <w:pStyle w:val="TableText"/>
            </w:pPr>
            <w:r>
              <w:t>CONF #: 4423-35338 Removed</w:t>
            </w:r>
          </w:p>
        </w:tc>
        <w:tc>
          <w:tcPr>
            <w:tcW w:w="360" w:type="dxa"/>
          </w:tcPr>
          <w:p w14:paraId="2C98FDEE" w14:textId="77777777" w:rsidR="004B3F04" w:rsidRDefault="004B3F04" w:rsidP="000659BE">
            <w:pPr>
              <w:pStyle w:val="TableText"/>
            </w:pPr>
            <w:r>
              <w:t>SHALL contain exactly one [1..1] role (CONF:4423-35338).</w:t>
            </w:r>
          </w:p>
        </w:tc>
        <w:tc>
          <w:tcPr>
            <w:tcW w:w="360" w:type="dxa"/>
          </w:tcPr>
          <w:p w14:paraId="04525C38" w14:textId="77777777" w:rsidR="004B3F04" w:rsidRDefault="004B3F04" w:rsidP="000659BE">
            <w:pPr>
              <w:pStyle w:val="TableText"/>
            </w:pPr>
          </w:p>
        </w:tc>
      </w:tr>
      <w:tr w:rsidR="004B3F04" w14:paraId="42321A9F" w14:textId="77777777" w:rsidTr="000659BE">
        <w:trPr>
          <w:jc w:val="center"/>
        </w:trPr>
        <w:tc>
          <w:tcPr>
            <w:tcW w:w="360" w:type="dxa"/>
          </w:tcPr>
          <w:p w14:paraId="6BFAE842" w14:textId="77777777" w:rsidR="004B3F04" w:rsidRDefault="004B3F04" w:rsidP="000659BE">
            <w:pPr>
              <w:pStyle w:val="TableText"/>
            </w:pPr>
            <w:r>
              <w:t>CONF #: 4423-35893 Removed</w:t>
            </w:r>
          </w:p>
        </w:tc>
        <w:tc>
          <w:tcPr>
            <w:tcW w:w="360" w:type="dxa"/>
          </w:tcPr>
          <w:p w14:paraId="13AD17E0" w14:textId="77777777" w:rsidR="004B3F04" w:rsidRDefault="004B3F04" w:rsidP="000659BE">
            <w:pPr>
              <w:pStyle w:val="TableText"/>
            </w:pPr>
            <w:r>
              <w:t>SHALL contain exactly one [1..1] role (CONF:4423-35893).</w:t>
            </w:r>
          </w:p>
        </w:tc>
        <w:tc>
          <w:tcPr>
            <w:tcW w:w="360" w:type="dxa"/>
          </w:tcPr>
          <w:p w14:paraId="7279B56D" w14:textId="77777777" w:rsidR="004B3F04" w:rsidRDefault="004B3F04" w:rsidP="000659BE">
            <w:pPr>
              <w:pStyle w:val="TableText"/>
            </w:pPr>
          </w:p>
        </w:tc>
      </w:tr>
      <w:tr w:rsidR="004B3F04" w14:paraId="2328EF4A" w14:textId="77777777" w:rsidTr="000659BE">
        <w:trPr>
          <w:jc w:val="center"/>
        </w:trPr>
        <w:tc>
          <w:tcPr>
            <w:tcW w:w="360" w:type="dxa"/>
          </w:tcPr>
          <w:p w14:paraId="173421B4" w14:textId="77777777" w:rsidR="004B3F04" w:rsidRDefault="004B3F04" w:rsidP="000659BE">
            <w:pPr>
              <w:pStyle w:val="TableText"/>
            </w:pPr>
            <w:r>
              <w:t>CONF #: 4499-33443 Modified</w:t>
            </w:r>
          </w:p>
        </w:tc>
        <w:tc>
          <w:tcPr>
            <w:tcW w:w="360" w:type="dxa"/>
          </w:tcPr>
          <w:p w14:paraId="45FDA4FF" w14:textId="77777777" w:rsidR="004B3F04" w:rsidRDefault="004B3F04" w:rsidP="000659BE">
            <w:pPr>
              <w:pStyle w:val="TableText"/>
            </w:pPr>
            <w:r>
              <w:t>SHALL contain exactly one [1..1] @extension="2019-05-01" (CONF:4423-33443).</w:t>
            </w:r>
          </w:p>
        </w:tc>
        <w:tc>
          <w:tcPr>
            <w:tcW w:w="360" w:type="dxa"/>
          </w:tcPr>
          <w:p w14:paraId="2EAFA3BA" w14:textId="77777777" w:rsidR="004B3F04" w:rsidRDefault="004B3F04" w:rsidP="000659BE">
            <w:pPr>
              <w:pStyle w:val="TableText"/>
            </w:pPr>
            <w:r>
              <w:t>SHALL contain exactly one [1..1] @extension="2021-02-01" (CONF:4499-33443).</w:t>
            </w:r>
          </w:p>
        </w:tc>
      </w:tr>
      <w:tr w:rsidR="004B3F04" w14:paraId="03B3F4A2" w14:textId="77777777" w:rsidTr="000659BE">
        <w:trPr>
          <w:jc w:val="center"/>
        </w:trPr>
        <w:tc>
          <w:tcPr>
            <w:tcW w:w="360" w:type="dxa"/>
          </w:tcPr>
          <w:p w14:paraId="74709FC1" w14:textId="77777777" w:rsidR="004B3F04" w:rsidRDefault="004B3F04" w:rsidP="000659BE">
            <w:pPr>
              <w:pStyle w:val="TableText"/>
            </w:pPr>
            <w:r>
              <w:t>CONF #: 4499-35335 Modified</w:t>
            </w:r>
          </w:p>
        </w:tc>
        <w:tc>
          <w:tcPr>
            <w:tcW w:w="360" w:type="dxa"/>
          </w:tcPr>
          <w:p w14:paraId="1FAD9FF5" w14:textId="77777777" w:rsidR="004B3F04" w:rsidRDefault="004B3F04" w:rsidP="000659BE">
            <w:pPr>
              <w:pStyle w:val="TableText"/>
            </w:pPr>
            <w:r>
              <w:t xml:space="preserve">MAY contain zero or one [0..1] participation (CONF:4423-35335) such that it </w:t>
            </w:r>
            <w:r>
              <w:br/>
              <w:t>Note: QDM Attribute: Prescriber</w:t>
            </w:r>
          </w:p>
        </w:tc>
        <w:tc>
          <w:tcPr>
            <w:tcW w:w="360" w:type="dxa"/>
          </w:tcPr>
          <w:p w14:paraId="62DE42C2" w14:textId="77777777" w:rsidR="004B3F04" w:rsidRDefault="004B3F04" w:rsidP="000659BE">
            <w:pPr>
              <w:pStyle w:val="TableText"/>
            </w:pPr>
            <w:r>
              <w:t xml:space="preserve">MAY contain zero or more [0..*] participation (CONF:4499-35335) such that it </w:t>
            </w:r>
            <w:r>
              <w:br/>
              <w:t>Note: QDM Attribute: Prescriber</w:t>
            </w:r>
          </w:p>
        </w:tc>
      </w:tr>
      <w:tr w:rsidR="004B3F04" w14:paraId="047E9D4F" w14:textId="77777777" w:rsidTr="000659BE">
        <w:trPr>
          <w:jc w:val="center"/>
        </w:trPr>
        <w:tc>
          <w:tcPr>
            <w:tcW w:w="360" w:type="dxa"/>
          </w:tcPr>
          <w:p w14:paraId="29BC8A66" w14:textId="77777777" w:rsidR="004B3F04" w:rsidRDefault="004B3F04" w:rsidP="000659BE">
            <w:pPr>
              <w:pStyle w:val="TableText"/>
            </w:pPr>
            <w:r>
              <w:t>CONF #: 4499-35337 Modified</w:t>
            </w:r>
          </w:p>
        </w:tc>
        <w:tc>
          <w:tcPr>
            <w:tcW w:w="360" w:type="dxa"/>
          </w:tcPr>
          <w:p w14:paraId="41163097" w14:textId="77777777" w:rsidR="004B3F04" w:rsidRDefault="004B3F04" w:rsidP="000659BE">
            <w:pPr>
              <w:pStyle w:val="TableText"/>
            </w:pPr>
            <w:r>
              <w:t xml:space="preserve">MAY contain zero or one [0..1] participation (CONF:4423-35337) such that it </w:t>
            </w:r>
            <w:r>
              <w:br/>
              <w:t>Note: QDM Attribute: Prescriber</w:t>
            </w:r>
          </w:p>
        </w:tc>
        <w:tc>
          <w:tcPr>
            <w:tcW w:w="360" w:type="dxa"/>
          </w:tcPr>
          <w:p w14:paraId="0B52D9EA" w14:textId="77777777" w:rsidR="004B3F04" w:rsidRDefault="004B3F04" w:rsidP="000659BE">
            <w:pPr>
              <w:pStyle w:val="TableText"/>
            </w:pPr>
            <w:r>
              <w:t xml:space="preserve">MAY contain zero or more [0..*] participation (CONF:4499-35337) such that it </w:t>
            </w:r>
            <w:r>
              <w:br/>
              <w:t>Note: QDM Attribute: Prescriber</w:t>
            </w:r>
          </w:p>
        </w:tc>
      </w:tr>
      <w:tr w:rsidR="004B3F04" w14:paraId="1AFB68C1" w14:textId="77777777" w:rsidTr="000659BE">
        <w:trPr>
          <w:jc w:val="center"/>
        </w:trPr>
        <w:tc>
          <w:tcPr>
            <w:tcW w:w="360" w:type="dxa"/>
          </w:tcPr>
          <w:p w14:paraId="08659520" w14:textId="77777777" w:rsidR="004B3F04" w:rsidRDefault="004B3F04" w:rsidP="000659BE">
            <w:pPr>
              <w:pStyle w:val="TableText"/>
            </w:pPr>
            <w:r>
              <w:t>CONF #: 4499-35892 Modified</w:t>
            </w:r>
          </w:p>
        </w:tc>
        <w:tc>
          <w:tcPr>
            <w:tcW w:w="360" w:type="dxa"/>
          </w:tcPr>
          <w:p w14:paraId="3C16B3A8" w14:textId="77777777" w:rsidR="004B3F04" w:rsidRDefault="004B3F04" w:rsidP="000659BE">
            <w:pPr>
              <w:pStyle w:val="TableText"/>
            </w:pPr>
            <w:r>
              <w:t xml:space="preserve">MAY contain zero or one [0..1] participation (CONF:4423-35892) such that it </w:t>
            </w:r>
            <w:r>
              <w:br/>
              <w:t>Note: QDM Attribute: Prescriber</w:t>
            </w:r>
          </w:p>
        </w:tc>
        <w:tc>
          <w:tcPr>
            <w:tcW w:w="360" w:type="dxa"/>
          </w:tcPr>
          <w:p w14:paraId="4DF7155D" w14:textId="77777777" w:rsidR="004B3F04" w:rsidRDefault="004B3F04" w:rsidP="000659BE">
            <w:pPr>
              <w:pStyle w:val="TableText"/>
            </w:pPr>
            <w:r>
              <w:t xml:space="preserve">MAY contain zero or more [0..*] participation (CONF:4499-35892) such that it </w:t>
            </w:r>
            <w:r>
              <w:br/>
              <w:t>Note: QDM Attribute: Prescriber</w:t>
            </w:r>
          </w:p>
        </w:tc>
      </w:tr>
    </w:tbl>
    <w:p w14:paraId="39EE7108" w14:textId="77777777" w:rsidR="004B3F04" w:rsidRDefault="004B3F04" w:rsidP="004B3F04">
      <w:pPr>
        <w:pStyle w:val="BodyText"/>
      </w:pPr>
    </w:p>
    <w:p w14:paraId="0B730D3C" w14:textId="77777777" w:rsidR="004B3F04" w:rsidRDefault="004B3F04" w:rsidP="004B3F04">
      <w:pPr>
        <w:pStyle w:val="Heading2nospace"/>
      </w:pPr>
      <w:bookmarkStart w:id="3941" w:name="_Toc64841985"/>
      <w:bookmarkStart w:id="3942" w:name="_Toc65482900"/>
      <w:r>
        <w:lastRenderedPageBreak/>
        <w:t>Patient Care Experience (V3)</w:t>
      </w:r>
      <w:bookmarkEnd w:id="3941"/>
      <w:bookmarkEnd w:id="3942"/>
    </w:p>
    <w:p w14:paraId="57CF7BA8" w14:textId="77777777" w:rsidR="004B3F04" w:rsidRDefault="006C736C" w:rsidP="004B3F04">
      <w:pPr>
        <w:keepNext/>
      </w:pPr>
      <w:hyperlink w:anchor="E_Patient_Care_Experience_V3_">
        <w:r w:rsidR="004B3F04">
          <w:rPr>
            <w:rStyle w:val="HyperlinkCourierBold"/>
          </w:rPr>
          <w:t>Patient Care Experience (V3) (urn:hl7ii:2.16.840.1.113883.10.20.28.4.52:2021-02-01)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41EF6974" w14:textId="77777777" w:rsidTr="000659BE">
        <w:trPr>
          <w:cantSplit/>
          <w:tblHeader/>
          <w:jc w:val="center"/>
        </w:trPr>
        <w:tc>
          <w:tcPr>
            <w:tcW w:w="360" w:type="dxa"/>
            <w:shd w:val="clear" w:color="auto" w:fill="E6E6E6"/>
          </w:tcPr>
          <w:p w14:paraId="4DC7B319" w14:textId="77777777" w:rsidR="004B3F04" w:rsidRDefault="004B3F04" w:rsidP="000659BE">
            <w:pPr>
              <w:pStyle w:val="TableHead"/>
            </w:pPr>
            <w:r>
              <w:t>Change</w:t>
            </w:r>
          </w:p>
        </w:tc>
        <w:tc>
          <w:tcPr>
            <w:tcW w:w="360" w:type="dxa"/>
            <w:shd w:val="clear" w:color="auto" w:fill="E6E6E6"/>
          </w:tcPr>
          <w:p w14:paraId="012EA279" w14:textId="77777777" w:rsidR="004B3F04" w:rsidRDefault="004B3F04" w:rsidP="000659BE">
            <w:pPr>
              <w:pStyle w:val="TableHead"/>
            </w:pPr>
            <w:r>
              <w:t>Old</w:t>
            </w:r>
          </w:p>
        </w:tc>
        <w:tc>
          <w:tcPr>
            <w:tcW w:w="360" w:type="dxa"/>
            <w:shd w:val="clear" w:color="auto" w:fill="E6E6E6"/>
          </w:tcPr>
          <w:p w14:paraId="751BAE02" w14:textId="77777777" w:rsidR="004B3F04" w:rsidRDefault="004B3F04" w:rsidP="000659BE">
            <w:pPr>
              <w:pStyle w:val="TableHead"/>
            </w:pPr>
            <w:r>
              <w:t>New</w:t>
            </w:r>
          </w:p>
        </w:tc>
      </w:tr>
      <w:tr w:rsidR="004B3F04" w14:paraId="28E27AF9" w14:textId="77777777" w:rsidTr="000659BE">
        <w:trPr>
          <w:jc w:val="center"/>
        </w:trPr>
        <w:tc>
          <w:tcPr>
            <w:tcW w:w="360" w:type="dxa"/>
          </w:tcPr>
          <w:p w14:paraId="18AD6DB8" w14:textId="77777777" w:rsidR="004B3F04" w:rsidRDefault="004B3F04" w:rsidP="000659BE">
            <w:pPr>
              <w:pStyle w:val="TableText"/>
            </w:pPr>
            <w:r>
              <w:t>Status</w:t>
            </w:r>
          </w:p>
        </w:tc>
        <w:tc>
          <w:tcPr>
            <w:tcW w:w="360" w:type="dxa"/>
          </w:tcPr>
          <w:p w14:paraId="5056F8DF" w14:textId="77777777" w:rsidR="004B3F04" w:rsidRDefault="004B3F04" w:rsidP="000659BE">
            <w:pPr>
              <w:pStyle w:val="TableText"/>
            </w:pPr>
            <w:r>
              <w:t>Published</w:t>
            </w:r>
          </w:p>
        </w:tc>
        <w:tc>
          <w:tcPr>
            <w:tcW w:w="360" w:type="dxa"/>
          </w:tcPr>
          <w:p w14:paraId="3396525D" w14:textId="77777777" w:rsidR="004B3F04" w:rsidRDefault="004B3F04" w:rsidP="000659BE">
            <w:pPr>
              <w:pStyle w:val="TableText"/>
            </w:pPr>
            <w:r>
              <w:t>Draft</w:t>
            </w:r>
          </w:p>
        </w:tc>
      </w:tr>
      <w:tr w:rsidR="004B3F04" w14:paraId="69FF6BEC" w14:textId="77777777" w:rsidTr="000659BE">
        <w:trPr>
          <w:jc w:val="center"/>
        </w:trPr>
        <w:tc>
          <w:tcPr>
            <w:tcW w:w="360" w:type="dxa"/>
          </w:tcPr>
          <w:p w14:paraId="13947D59" w14:textId="77777777" w:rsidR="004B3F04" w:rsidRDefault="004B3F04" w:rsidP="000659BE">
            <w:pPr>
              <w:pStyle w:val="TableText"/>
            </w:pPr>
            <w:r>
              <w:t>Name</w:t>
            </w:r>
          </w:p>
        </w:tc>
        <w:tc>
          <w:tcPr>
            <w:tcW w:w="360" w:type="dxa"/>
          </w:tcPr>
          <w:p w14:paraId="42997F79" w14:textId="77777777" w:rsidR="004B3F04" w:rsidRDefault="004B3F04" w:rsidP="000659BE">
            <w:pPr>
              <w:pStyle w:val="TableText"/>
            </w:pPr>
            <w:r>
              <w:t>Patient Care Experience (V2)</w:t>
            </w:r>
          </w:p>
        </w:tc>
        <w:tc>
          <w:tcPr>
            <w:tcW w:w="360" w:type="dxa"/>
          </w:tcPr>
          <w:p w14:paraId="15BC0B05" w14:textId="77777777" w:rsidR="004B3F04" w:rsidRDefault="004B3F04" w:rsidP="000659BE">
            <w:pPr>
              <w:pStyle w:val="TableText"/>
            </w:pPr>
            <w:r>
              <w:t>Patient Care Experience (V3)</w:t>
            </w:r>
          </w:p>
        </w:tc>
      </w:tr>
      <w:tr w:rsidR="004B3F04" w14:paraId="34554891" w14:textId="77777777" w:rsidTr="000659BE">
        <w:trPr>
          <w:jc w:val="center"/>
        </w:trPr>
        <w:tc>
          <w:tcPr>
            <w:tcW w:w="360" w:type="dxa"/>
          </w:tcPr>
          <w:p w14:paraId="06DC23EA" w14:textId="77777777" w:rsidR="004B3F04" w:rsidRDefault="004B3F04" w:rsidP="000659BE">
            <w:pPr>
              <w:pStyle w:val="TableText"/>
            </w:pPr>
            <w:r>
              <w:t>Oid</w:t>
            </w:r>
          </w:p>
        </w:tc>
        <w:tc>
          <w:tcPr>
            <w:tcW w:w="360" w:type="dxa"/>
          </w:tcPr>
          <w:p w14:paraId="465A800E" w14:textId="77777777" w:rsidR="004B3F04" w:rsidRDefault="004B3F04" w:rsidP="000659BE">
            <w:pPr>
              <w:pStyle w:val="TableText"/>
            </w:pPr>
            <w:r>
              <w:t>urn:hl7ii:2.16.840.1.113883.10.20.28.4.52:2019-05-01</w:t>
            </w:r>
          </w:p>
        </w:tc>
        <w:tc>
          <w:tcPr>
            <w:tcW w:w="360" w:type="dxa"/>
          </w:tcPr>
          <w:p w14:paraId="18EF6DD5" w14:textId="77777777" w:rsidR="004B3F04" w:rsidRDefault="004B3F04" w:rsidP="000659BE">
            <w:pPr>
              <w:pStyle w:val="TableText"/>
            </w:pPr>
            <w:r>
              <w:t>urn:hl7ii:2.16.840.1.113883.10.20.28.4.52:2021-02-01</w:t>
            </w:r>
          </w:p>
        </w:tc>
      </w:tr>
      <w:tr w:rsidR="004B3F04" w14:paraId="5A5BA0C7" w14:textId="77777777" w:rsidTr="000659BE">
        <w:trPr>
          <w:jc w:val="center"/>
        </w:trPr>
        <w:tc>
          <w:tcPr>
            <w:tcW w:w="360" w:type="dxa"/>
          </w:tcPr>
          <w:p w14:paraId="46CDA164" w14:textId="77777777" w:rsidR="004B3F04" w:rsidRDefault="004B3F04" w:rsidP="000659BE">
            <w:pPr>
              <w:pStyle w:val="TableText"/>
            </w:pPr>
            <w:r>
              <w:t>CONF #: 4499-36219 Added</w:t>
            </w:r>
          </w:p>
        </w:tc>
        <w:tc>
          <w:tcPr>
            <w:tcW w:w="360" w:type="dxa"/>
          </w:tcPr>
          <w:p w14:paraId="59B55471" w14:textId="77777777" w:rsidR="004B3F04" w:rsidRDefault="004B3F04" w:rsidP="000659BE">
            <w:pPr>
              <w:pStyle w:val="TableText"/>
            </w:pPr>
          </w:p>
        </w:tc>
        <w:tc>
          <w:tcPr>
            <w:tcW w:w="360" w:type="dxa"/>
          </w:tcPr>
          <w:p w14:paraId="1C754819" w14:textId="77777777" w:rsidR="004B3F04" w:rsidRDefault="004B3F04" w:rsidP="000659BE">
            <w:pPr>
              <w:pStyle w:val="TableText"/>
            </w:pPr>
            <w:r>
              <w:t>The participation, if present, SHALL contain exactly one [1..1] role (CONF:4499-36219).</w:t>
            </w:r>
          </w:p>
        </w:tc>
      </w:tr>
      <w:tr w:rsidR="004B3F04" w14:paraId="67D2DA12" w14:textId="77777777" w:rsidTr="000659BE">
        <w:trPr>
          <w:jc w:val="center"/>
        </w:trPr>
        <w:tc>
          <w:tcPr>
            <w:tcW w:w="360" w:type="dxa"/>
          </w:tcPr>
          <w:p w14:paraId="0833C6E4" w14:textId="77777777" w:rsidR="004B3F04" w:rsidRDefault="004B3F04" w:rsidP="000659BE">
            <w:pPr>
              <w:pStyle w:val="TableText"/>
            </w:pPr>
            <w:r>
              <w:t>CONF #: 4499-36220 Added</w:t>
            </w:r>
          </w:p>
        </w:tc>
        <w:tc>
          <w:tcPr>
            <w:tcW w:w="360" w:type="dxa"/>
          </w:tcPr>
          <w:p w14:paraId="4561CF14" w14:textId="77777777" w:rsidR="004B3F04" w:rsidRDefault="004B3F04" w:rsidP="000659BE">
            <w:pPr>
              <w:pStyle w:val="TableText"/>
            </w:pPr>
          </w:p>
        </w:tc>
        <w:tc>
          <w:tcPr>
            <w:tcW w:w="360" w:type="dxa"/>
          </w:tcPr>
          <w:p w14:paraId="5451F939" w14:textId="77777777" w:rsidR="004B3F04" w:rsidRDefault="004B3F04" w:rsidP="000659BE">
            <w:pPr>
              <w:pStyle w:val="TableText"/>
            </w:pPr>
            <w:r>
              <w:t>The participation, if present, SHALL contain exactly one [1..1] role (CONF:4499-36220).</w:t>
            </w:r>
          </w:p>
        </w:tc>
      </w:tr>
      <w:tr w:rsidR="004B3F04" w14:paraId="7EE52193" w14:textId="77777777" w:rsidTr="000659BE">
        <w:trPr>
          <w:jc w:val="center"/>
        </w:trPr>
        <w:tc>
          <w:tcPr>
            <w:tcW w:w="360" w:type="dxa"/>
          </w:tcPr>
          <w:p w14:paraId="1F04C0A1" w14:textId="77777777" w:rsidR="004B3F04" w:rsidRDefault="004B3F04" w:rsidP="000659BE">
            <w:pPr>
              <w:pStyle w:val="TableText"/>
            </w:pPr>
            <w:r>
              <w:t>CONF #: 4499-36221 Added</w:t>
            </w:r>
          </w:p>
        </w:tc>
        <w:tc>
          <w:tcPr>
            <w:tcW w:w="360" w:type="dxa"/>
          </w:tcPr>
          <w:p w14:paraId="145E9D09" w14:textId="77777777" w:rsidR="004B3F04" w:rsidRDefault="004B3F04" w:rsidP="000659BE">
            <w:pPr>
              <w:pStyle w:val="TableText"/>
            </w:pPr>
          </w:p>
        </w:tc>
        <w:tc>
          <w:tcPr>
            <w:tcW w:w="360" w:type="dxa"/>
          </w:tcPr>
          <w:p w14:paraId="0CBB0CC2" w14:textId="77777777" w:rsidR="004B3F04" w:rsidRDefault="004B3F04" w:rsidP="000659BE">
            <w:pPr>
              <w:pStyle w:val="TableText"/>
            </w:pPr>
            <w:r>
              <w:t>The participation, if present, SHALL contain exactly one [1..1] role (CONF:4499-36221).</w:t>
            </w:r>
          </w:p>
        </w:tc>
      </w:tr>
      <w:tr w:rsidR="004B3F04" w14:paraId="4FB067F2" w14:textId="77777777" w:rsidTr="000659BE">
        <w:trPr>
          <w:jc w:val="center"/>
        </w:trPr>
        <w:tc>
          <w:tcPr>
            <w:tcW w:w="360" w:type="dxa"/>
          </w:tcPr>
          <w:p w14:paraId="3745FFF6" w14:textId="77777777" w:rsidR="004B3F04" w:rsidRDefault="004B3F04" w:rsidP="000659BE">
            <w:pPr>
              <w:pStyle w:val="TableText"/>
            </w:pPr>
            <w:r>
              <w:t>CONF #: 4499-36222 Added</w:t>
            </w:r>
          </w:p>
        </w:tc>
        <w:tc>
          <w:tcPr>
            <w:tcW w:w="360" w:type="dxa"/>
          </w:tcPr>
          <w:p w14:paraId="13794814" w14:textId="77777777" w:rsidR="004B3F04" w:rsidRDefault="004B3F04" w:rsidP="000659BE">
            <w:pPr>
              <w:pStyle w:val="TableText"/>
            </w:pPr>
          </w:p>
        </w:tc>
        <w:tc>
          <w:tcPr>
            <w:tcW w:w="360" w:type="dxa"/>
          </w:tcPr>
          <w:p w14:paraId="2ECED439" w14:textId="77777777" w:rsidR="004B3F04" w:rsidRDefault="004B3F04" w:rsidP="000659BE">
            <w:pPr>
              <w:pStyle w:val="TableText"/>
            </w:pPr>
            <w:r>
              <w:t>The participation, if present, SHALL contain exactly one [1..1] patient (CONF:4499-36222).</w:t>
            </w:r>
          </w:p>
        </w:tc>
      </w:tr>
      <w:tr w:rsidR="004B3F04" w14:paraId="6BE3420A" w14:textId="77777777" w:rsidTr="000659BE">
        <w:trPr>
          <w:jc w:val="center"/>
        </w:trPr>
        <w:tc>
          <w:tcPr>
            <w:tcW w:w="360" w:type="dxa"/>
          </w:tcPr>
          <w:p w14:paraId="3D909591" w14:textId="77777777" w:rsidR="004B3F04" w:rsidRDefault="004B3F04" w:rsidP="000659BE">
            <w:pPr>
              <w:pStyle w:val="TableText"/>
            </w:pPr>
            <w:r>
              <w:t>CONF #: 4423-35346 Removed</w:t>
            </w:r>
          </w:p>
        </w:tc>
        <w:tc>
          <w:tcPr>
            <w:tcW w:w="360" w:type="dxa"/>
          </w:tcPr>
          <w:p w14:paraId="6EC6AFAB" w14:textId="77777777" w:rsidR="004B3F04" w:rsidRDefault="004B3F04" w:rsidP="000659BE">
            <w:pPr>
              <w:pStyle w:val="TableText"/>
            </w:pPr>
            <w:r>
              <w:t>The participation, if present, SHALL contain exactly one [1..1] role (CONF:4423-35346).</w:t>
            </w:r>
          </w:p>
        </w:tc>
        <w:tc>
          <w:tcPr>
            <w:tcW w:w="360" w:type="dxa"/>
          </w:tcPr>
          <w:p w14:paraId="574E24B6" w14:textId="77777777" w:rsidR="004B3F04" w:rsidRDefault="004B3F04" w:rsidP="000659BE">
            <w:pPr>
              <w:pStyle w:val="TableText"/>
            </w:pPr>
          </w:p>
        </w:tc>
      </w:tr>
      <w:tr w:rsidR="004B3F04" w14:paraId="4A8449DF" w14:textId="77777777" w:rsidTr="000659BE">
        <w:trPr>
          <w:jc w:val="center"/>
        </w:trPr>
        <w:tc>
          <w:tcPr>
            <w:tcW w:w="360" w:type="dxa"/>
          </w:tcPr>
          <w:p w14:paraId="0869775E" w14:textId="77777777" w:rsidR="004B3F04" w:rsidRDefault="004B3F04" w:rsidP="000659BE">
            <w:pPr>
              <w:pStyle w:val="TableText"/>
            </w:pPr>
            <w:r>
              <w:t>CONF #: 4423-35348 Removed</w:t>
            </w:r>
          </w:p>
        </w:tc>
        <w:tc>
          <w:tcPr>
            <w:tcW w:w="360" w:type="dxa"/>
          </w:tcPr>
          <w:p w14:paraId="5114FCD5" w14:textId="77777777" w:rsidR="004B3F04" w:rsidRDefault="004B3F04" w:rsidP="000659BE">
            <w:pPr>
              <w:pStyle w:val="TableText"/>
            </w:pPr>
            <w:r>
              <w:t>The participation, if present, SHALL contain exactly one [1..1] role (CONF:4423-35348).</w:t>
            </w:r>
          </w:p>
        </w:tc>
        <w:tc>
          <w:tcPr>
            <w:tcW w:w="360" w:type="dxa"/>
          </w:tcPr>
          <w:p w14:paraId="2D344D40" w14:textId="77777777" w:rsidR="004B3F04" w:rsidRDefault="004B3F04" w:rsidP="000659BE">
            <w:pPr>
              <w:pStyle w:val="TableText"/>
            </w:pPr>
          </w:p>
        </w:tc>
      </w:tr>
      <w:tr w:rsidR="004B3F04" w14:paraId="11546BF6" w14:textId="77777777" w:rsidTr="000659BE">
        <w:trPr>
          <w:jc w:val="center"/>
        </w:trPr>
        <w:tc>
          <w:tcPr>
            <w:tcW w:w="360" w:type="dxa"/>
          </w:tcPr>
          <w:p w14:paraId="5012BDA3" w14:textId="77777777" w:rsidR="004B3F04" w:rsidRDefault="004B3F04" w:rsidP="000659BE">
            <w:pPr>
              <w:pStyle w:val="TableText"/>
            </w:pPr>
            <w:r>
              <w:t>CONF #: 4423-35350 Removed</w:t>
            </w:r>
          </w:p>
        </w:tc>
        <w:tc>
          <w:tcPr>
            <w:tcW w:w="360" w:type="dxa"/>
          </w:tcPr>
          <w:p w14:paraId="7A01F6F2" w14:textId="77777777" w:rsidR="004B3F04" w:rsidRDefault="004B3F04" w:rsidP="000659BE">
            <w:pPr>
              <w:pStyle w:val="TableText"/>
            </w:pPr>
            <w:r>
              <w:t>The participation, if present, SHALL contain exactly one [1..1] patient (CONF:4423-35350).</w:t>
            </w:r>
          </w:p>
        </w:tc>
        <w:tc>
          <w:tcPr>
            <w:tcW w:w="360" w:type="dxa"/>
          </w:tcPr>
          <w:p w14:paraId="386B8EDC" w14:textId="77777777" w:rsidR="004B3F04" w:rsidRDefault="004B3F04" w:rsidP="000659BE">
            <w:pPr>
              <w:pStyle w:val="TableText"/>
            </w:pPr>
          </w:p>
        </w:tc>
      </w:tr>
      <w:tr w:rsidR="004B3F04" w14:paraId="510E766E" w14:textId="77777777" w:rsidTr="000659BE">
        <w:trPr>
          <w:jc w:val="center"/>
        </w:trPr>
        <w:tc>
          <w:tcPr>
            <w:tcW w:w="360" w:type="dxa"/>
          </w:tcPr>
          <w:p w14:paraId="6EBE6E44" w14:textId="77777777" w:rsidR="004B3F04" w:rsidRDefault="004B3F04" w:rsidP="000659BE">
            <w:pPr>
              <w:pStyle w:val="TableText"/>
            </w:pPr>
            <w:r>
              <w:t>CONF #: 4423-35896 Removed</w:t>
            </w:r>
          </w:p>
        </w:tc>
        <w:tc>
          <w:tcPr>
            <w:tcW w:w="360" w:type="dxa"/>
          </w:tcPr>
          <w:p w14:paraId="1A9925DC" w14:textId="77777777" w:rsidR="004B3F04" w:rsidRDefault="004B3F04" w:rsidP="000659BE">
            <w:pPr>
              <w:pStyle w:val="TableText"/>
            </w:pPr>
            <w:r>
              <w:t>The participation, if present, SHALL contain exactly one [1..1] role (CONF:4423-35896).</w:t>
            </w:r>
          </w:p>
        </w:tc>
        <w:tc>
          <w:tcPr>
            <w:tcW w:w="360" w:type="dxa"/>
          </w:tcPr>
          <w:p w14:paraId="004E25D8" w14:textId="77777777" w:rsidR="004B3F04" w:rsidRDefault="004B3F04" w:rsidP="000659BE">
            <w:pPr>
              <w:pStyle w:val="TableText"/>
            </w:pPr>
          </w:p>
        </w:tc>
      </w:tr>
      <w:tr w:rsidR="004B3F04" w14:paraId="0CFF80A8" w14:textId="77777777" w:rsidTr="000659BE">
        <w:trPr>
          <w:jc w:val="center"/>
        </w:trPr>
        <w:tc>
          <w:tcPr>
            <w:tcW w:w="360" w:type="dxa"/>
          </w:tcPr>
          <w:p w14:paraId="32E24530" w14:textId="77777777" w:rsidR="004B3F04" w:rsidRDefault="004B3F04" w:rsidP="000659BE">
            <w:pPr>
              <w:pStyle w:val="TableText"/>
            </w:pPr>
            <w:r>
              <w:t>CONF #: 4499-33700 Modified</w:t>
            </w:r>
          </w:p>
        </w:tc>
        <w:tc>
          <w:tcPr>
            <w:tcW w:w="360" w:type="dxa"/>
          </w:tcPr>
          <w:p w14:paraId="2D850187" w14:textId="77777777" w:rsidR="004B3F04" w:rsidRDefault="004B3F04" w:rsidP="000659BE">
            <w:pPr>
              <w:pStyle w:val="TableText"/>
            </w:pPr>
            <w:r>
              <w:t>SHALL contain exactly one [1..1] @extension="2019-05-01" (CONF:4423-33700).</w:t>
            </w:r>
          </w:p>
        </w:tc>
        <w:tc>
          <w:tcPr>
            <w:tcW w:w="360" w:type="dxa"/>
          </w:tcPr>
          <w:p w14:paraId="62986FA2" w14:textId="77777777" w:rsidR="004B3F04" w:rsidRDefault="004B3F04" w:rsidP="000659BE">
            <w:pPr>
              <w:pStyle w:val="TableText"/>
            </w:pPr>
            <w:r>
              <w:t>SHALL contain exactly one [1..1] @extension="2021-02-01" (CONF:4499-33700).</w:t>
            </w:r>
          </w:p>
        </w:tc>
      </w:tr>
      <w:tr w:rsidR="004B3F04" w14:paraId="65BF841C" w14:textId="77777777" w:rsidTr="000659BE">
        <w:trPr>
          <w:jc w:val="center"/>
        </w:trPr>
        <w:tc>
          <w:tcPr>
            <w:tcW w:w="360" w:type="dxa"/>
          </w:tcPr>
          <w:p w14:paraId="40F76899" w14:textId="77777777" w:rsidR="004B3F04" w:rsidRDefault="004B3F04" w:rsidP="000659BE">
            <w:pPr>
              <w:pStyle w:val="TableText"/>
            </w:pPr>
            <w:r>
              <w:t>CONF #: 4499-35345 Modified</w:t>
            </w:r>
          </w:p>
        </w:tc>
        <w:tc>
          <w:tcPr>
            <w:tcW w:w="360" w:type="dxa"/>
          </w:tcPr>
          <w:p w14:paraId="6E749EEE" w14:textId="77777777" w:rsidR="004B3F04" w:rsidRDefault="004B3F04" w:rsidP="000659BE">
            <w:pPr>
              <w:pStyle w:val="TableText"/>
            </w:pPr>
            <w:r>
              <w:t xml:space="preserve">MAY contain zero or one [0..1] participation (CONF:4423-35345). </w:t>
            </w:r>
            <w:r>
              <w:br/>
              <w:t>Note: QDM Attribute: Recorder</w:t>
            </w:r>
          </w:p>
        </w:tc>
        <w:tc>
          <w:tcPr>
            <w:tcW w:w="360" w:type="dxa"/>
          </w:tcPr>
          <w:p w14:paraId="0B01F924" w14:textId="77777777" w:rsidR="004B3F04" w:rsidRDefault="004B3F04" w:rsidP="000659BE">
            <w:pPr>
              <w:pStyle w:val="TableText"/>
            </w:pPr>
            <w:r>
              <w:t xml:space="preserve">MAY contain zero or more [0..*] participation (CONF:4499-35345). </w:t>
            </w:r>
            <w:r>
              <w:br/>
              <w:t>Note: QDM Attribute: Recorder</w:t>
            </w:r>
          </w:p>
        </w:tc>
      </w:tr>
      <w:tr w:rsidR="004B3F04" w14:paraId="4943E101" w14:textId="77777777" w:rsidTr="000659BE">
        <w:trPr>
          <w:jc w:val="center"/>
        </w:trPr>
        <w:tc>
          <w:tcPr>
            <w:tcW w:w="360" w:type="dxa"/>
          </w:tcPr>
          <w:p w14:paraId="7F3C228D" w14:textId="77777777" w:rsidR="004B3F04" w:rsidRDefault="004B3F04" w:rsidP="000659BE">
            <w:pPr>
              <w:pStyle w:val="TableText"/>
            </w:pPr>
            <w:r>
              <w:t>CONF #: 4499-35347 Modified</w:t>
            </w:r>
          </w:p>
        </w:tc>
        <w:tc>
          <w:tcPr>
            <w:tcW w:w="360" w:type="dxa"/>
          </w:tcPr>
          <w:p w14:paraId="41066925" w14:textId="77777777" w:rsidR="004B3F04" w:rsidRDefault="004B3F04" w:rsidP="000659BE">
            <w:pPr>
              <w:pStyle w:val="TableText"/>
            </w:pPr>
            <w:r>
              <w:t xml:space="preserve">MAY contain zero or one [0..1] participation (CONF:4423-35347). </w:t>
            </w:r>
            <w:r>
              <w:br/>
              <w:t>Note: QDM Attribute: Recorder</w:t>
            </w:r>
          </w:p>
        </w:tc>
        <w:tc>
          <w:tcPr>
            <w:tcW w:w="360" w:type="dxa"/>
          </w:tcPr>
          <w:p w14:paraId="2DFC75E7" w14:textId="77777777" w:rsidR="004B3F04" w:rsidRDefault="004B3F04" w:rsidP="000659BE">
            <w:pPr>
              <w:pStyle w:val="TableText"/>
            </w:pPr>
            <w:r>
              <w:t xml:space="preserve">MAY contain zero or more [0..*] participation (CONF:4499-35347). </w:t>
            </w:r>
            <w:r>
              <w:br/>
              <w:t>Note: QDM Attribute: Recorder</w:t>
            </w:r>
          </w:p>
        </w:tc>
      </w:tr>
      <w:tr w:rsidR="004B3F04" w14:paraId="3DFDC31C" w14:textId="77777777" w:rsidTr="000659BE">
        <w:trPr>
          <w:jc w:val="center"/>
        </w:trPr>
        <w:tc>
          <w:tcPr>
            <w:tcW w:w="360" w:type="dxa"/>
          </w:tcPr>
          <w:p w14:paraId="4C1BC525" w14:textId="77777777" w:rsidR="004B3F04" w:rsidRDefault="004B3F04" w:rsidP="000659BE">
            <w:pPr>
              <w:pStyle w:val="TableText"/>
            </w:pPr>
            <w:r>
              <w:t>CONF #: 4499-35895 Modified</w:t>
            </w:r>
          </w:p>
        </w:tc>
        <w:tc>
          <w:tcPr>
            <w:tcW w:w="360" w:type="dxa"/>
          </w:tcPr>
          <w:p w14:paraId="6066F7DA" w14:textId="77777777" w:rsidR="004B3F04" w:rsidRDefault="004B3F04" w:rsidP="000659BE">
            <w:pPr>
              <w:pStyle w:val="TableText"/>
            </w:pPr>
            <w:r>
              <w:t xml:space="preserve">MAY contain zero or one [0..1] participation (CONF:4423-35895). </w:t>
            </w:r>
            <w:r>
              <w:br/>
              <w:t>Note: QDM Attribute: Recorder</w:t>
            </w:r>
          </w:p>
        </w:tc>
        <w:tc>
          <w:tcPr>
            <w:tcW w:w="360" w:type="dxa"/>
          </w:tcPr>
          <w:p w14:paraId="693F571C" w14:textId="77777777" w:rsidR="004B3F04" w:rsidRDefault="004B3F04" w:rsidP="000659BE">
            <w:pPr>
              <w:pStyle w:val="TableText"/>
            </w:pPr>
            <w:r>
              <w:t xml:space="preserve">MAY contain zero or more [0..*] participation (CONF:4499-35895). </w:t>
            </w:r>
            <w:r>
              <w:br/>
              <w:t>Note: QDM Attribute: Recorder</w:t>
            </w:r>
          </w:p>
        </w:tc>
      </w:tr>
    </w:tbl>
    <w:p w14:paraId="4B32DF44" w14:textId="77777777" w:rsidR="004B3F04" w:rsidRDefault="004B3F04" w:rsidP="004B3F04">
      <w:pPr>
        <w:pStyle w:val="BodyText"/>
      </w:pPr>
    </w:p>
    <w:p w14:paraId="79AC023A" w14:textId="77777777" w:rsidR="004B3F04" w:rsidRDefault="004B3F04" w:rsidP="004B3F04">
      <w:pPr>
        <w:pStyle w:val="Heading2nospace"/>
      </w:pPr>
      <w:bookmarkStart w:id="3943" w:name="_Toc64841986"/>
      <w:bookmarkStart w:id="3944" w:name="_Toc65482901"/>
      <w:r>
        <w:lastRenderedPageBreak/>
        <w:t>Physical Exam, Order (V4)</w:t>
      </w:r>
      <w:bookmarkEnd w:id="3943"/>
      <w:bookmarkEnd w:id="3944"/>
    </w:p>
    <w:p w14:paraId="56DE52B2" w14:textId="77777777" w:rsidR="004B3F04" w:rsidRDefault="006C736C" w:rsidP="004B3F04">
      <w:pPr>
        <w:keepNext/>
      </w:pPr>
      <w:hyperlink w:anchor="E_Physical_Exam_Order_V4_">
        <w:r w:rsidR="004B3F04">
          <w:rPr>
            <w:rStyle w:val="HyperlinkCourierBold"/>
          </w:rPr>
          <w:t>Physical Exam, Order (V4) (urn:hl7ii:2.16.840.1.113883.10.20.28.4.61:2021-02-01)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A0B6C05" w14:textId="77777777" w:rsidTr="000659BE">
        <w:trPr>
          <w:cantSplit/>
          <w:tblHeader/>
          <w:jc w:val="center"/>
        </w:trPr>
        <w:tc>
          <w:tcPr>
            <w:tcW w:w="360" w:type="dxa"/>
            <w:shd w:val="clear" w:color="auto" w:fill="E6E6E6"/>
          </w:tcPr>
          <w:p w14:paraId="2A175899" w14:textId="77777777" w:rsidR="004B3F04" w:rsidRDefault="004B3F04" w:rsidP="000659BE">
            <w:pPr>
              <w:pStyle w:val="TableHead"/>
            </w:pPr>
            <w:r>
              <w:t>Change</w:t>
            </w:r>
          </w:p>
        </w:tc>
        <w:tc>
          <w:tcPr>
            <w:tcW w:w="360" w:type="dxa"/>
            <w:shd w:val="clear" w:color="auto" w:fill="E6E6E6"/>
          </w:tcPr>
          <w:p w14:paraId="5CAEA891" w14:textId="77777777" w:rsidR="004B3F04" w:rsidRDefault="004B3F04" w:rsidP="000659BE">
            <w:pPr>
              <w:pStyle w:val="TableHead"/>
            </w:pPr>
            <w:r>
              <w:t>Old</w:t>
            </w:r>
          </w:p>
        </w:tc>
        <w:tc>
          <w:tcPr>
            <w:tcW w:w="360" w:type="dxa"/>
            <w:shd w:val="clear" w:color="auto" w:fill="E6E6E6"/>
          </w:tcPr>
          <w:p w14:paraId="3385AB5A" w14:textId="77777777" w:rsidR="004B3F04" w:rsidRDefault="004B3F04" w:rsidP="000659BE">
            <w:pPr>
              <w:pStyle w:val="TableHead"/>
            </w:pPr>
            <w:r>
              <w:t>New</w:t>
            </w:r>
          </w:p>
        </w:tc>
      </w:tr>
      <w:tr w:rsidR="004B3F04" w14:paraId="13CE8AC3" w14:textId="77777777" w:rsidTr="000659BE">
        <w:trPr>
          <w:jc w:val="center"/>
        </w:trPr>
        <w:tc>
          <w:tcPr>
            <w:tcW w:w="360" w:type="dxa"/>
          </w:tcPr>
          <w:p w14:paraId="133BCADE" w14:textId="77777777" w:rsidR="004B3F04" w:rsidRDefault="004B3F04" w:rsidP="000659BE">
            <w:pPr>
              <w:pStyle w:val="TableText"/>
            </w:pPr>
            <w:r>
              <w:t>Status</w:t>
            </w:r>
          </w:p>
        </w:tc>
        <w:tc>
          <w:tcPr>
            <w:tcW w:w="360" w:type="dxa"/>
          </w:tcPr>
          <w:p w14:paraId="77E27253" w14:textId="77777777" w:rsidR="004B3F04" w:rsidRDefault="004B3F04" w:rsidP="000659BE">
            <w:pPr>
              <w:pStyle w:val="TableText"/>
            </w:pPr>
            <w:r>
              <w:t>Published</w:t>
            </w:r>
          </w:p>
        </w:tc>
        <w:tc>
          <w:tcPr>
            <w:tcW w:w="360" w:type="dxa"/>
          </w:tcPr>
          <w:p w14:paraId="4548C586" w14:textId="77777777" w:rsidR="004B3F04" w:rsidRDefault="004B3F04" w:rsidP="000659BE">
            <w:pPr>
              <w:pStyle w:val="TableText"/>
            </w:pPr>
            <w:r>
              <w:t>Draft</w:t>
            </w:r>
          </w:p>
        </w:tc>
      </w:tr>
      <w:tr w:rsidR="004B3F04" w14:paraId="6E99FE7F" w14:textId="77777777" w:rsidTr="000659BE">
        <w:trPr>
          <w:jc w:val="center"/>
        </w:trPr>
        <w:tc>
          <w:tcPr>
            <w:tcW w:w="360" w:type="dxa"/>
          </w:tcPr>
          <w:p w14:paraId="75AE0F96" w14:textId="77777777" w:rsidR="004B3F04" w:rsidRDefault="004B3F04" w:rsidP="000659BE">
            <w:pPr>
              <w:pStyle w:val="TableText"/>
            </w:pPr>
            <w:r>
              <w:t>Name</w:t>
            </w:r>
          </w:p>
        </w:tc>
        <w:tc>
          <w:tcPr>
            <w:tcW w:w="360" w:type="dxa"/>
          </w:tcPr>
          <w:p w14:paraId="3198E8E6" w14:textId="77777777" w:rsidR="004B3F04" w:rsidRDefault="004B3F04" w:rsidP="000659BE">
            <w:pPr>
              <w:pStyle w:val="TableText"/>
            </w:pPr>
            <w:r>
              <w:t>Physical Exam, Order (V3)</w:t>
            </w:r>
          </w:p>
        </w:tc>
        <w:tc>
          <w:tcPr>
            <w:tcW w:w="360" w:type="dxa"/>
          </w:tcPr>
          <w:p w14:paraId="522B9FB0" w14:textId="77777777" w:rsidR="004B3F04" w:rsidRDefault="004B3F04" w:rsidP="000659BE">
            <w:pPr>
              <w:pStyle w:val="TableText"/>
            </w:pPr>
            <w:r>
              <w:t>Physical Exam, Order (V4)</w:t>
            </w:r>
          </w:p>
        </w:tc>
      </w:tr>
      <w:tr w:rsidR="004B3F04" w14:paraId="0BD9818B" w14:textId="77777777" w:rsidTr="000659BE">
        <w:trPr>
          <w:jc w:val="center"/>
        </w:trPr>
        <w:tc>
          <w:tcPr>
            <w:tcW w:w="360" w:type="dxa"/>
          </w:tcPr>
          <w:p w14:paraId="24C54CFE" w14:textId="77777777" w:rsidR="004B3F04" w:rsidRDefault="004B3F04" w:rsidP="000659BE">
            <w:pPr>
              <w:pStyle w:val="TableText"/>
            </w:pPr>
            <w:r>
              <w:t>Oid</w:t>
            </w:r>
          </w:p>
        </w:tc>
        <w:tc>
          <w:tcPr>
            <w:tcW w:w="360" w:type="dxa"/>
          </w:tcPr>
          <w:p w14:paraId="402773AE" w14:textId="77777777" w:rsidR="004B3F04" w:rsidRDefault="004B3F04" w:rsidP="000659BE">
            <w:pPr>
              <w:pStyle w:val="TableText"/>
            </w:pPr>
            <w:r>
              <w:t>urn:hl7ii:2.16.840.1.113883.10.20.28.4.61:2019-05-01</w:t>
            </w:r>
          </w:p>
        </w:tc>
        <w:tc>
          <w:tcPr>
            <w:tcW w:w="360" w:type="dxa"/>
          </w:tcPr>
          <w:p w14:paraId="448DB805" w14:textId="77777777" w:rsidR="004B3F04" w:rsidRDefault="004B3F04" w:rsidP="000659BE">
            <w:pPr>
              <w:pStyle w:val="TableText"/>
            </w:pPr>
            <w:r>
              <w:t>urn:hl7ii:2.16.840.1.113883.10.20.28.4.61:2021-02-01</w:t>
            </w:r>
          </w:p>
        </w:tc>
      </w:tr>
      <w:tr w:rsidR="004B3F04" w14:paraId="0FC70B16" w14:textId="77777777" w:rsidTr="000659BE">
        <w:trPr>
          <w:jc w:val="center"/>
        </w:trPr>
        <w:tc>
          <w:tcPr>
            <w:tcW w:w="360" w:type="dxa"/>
          </w:tcPr>
          <w:p w14:paraId="324B704A" w14:textId="77777777" w:rsidR="004B3F04" w:rsidRDefault="004B3F04" w:rsidP="000659BE">
            <w:pPr>
              <w:pStyle w:val="TableText"/>
            </w:pPr>
            <w:r>
              <w:t>CONF #: 4499-36223 Added</w:t>
            </w:r>
          </w:p>
        </w:tc>
        <w:tc>
          <w:tcPr>
            <w:tcW w:w="360" w:type="dxa"/>
          </w:tcPr>
          <w:p w14:paraId="131F829B" w14:textId="77777777" w:rsidR="004B3F04" w:rsidRDefault="004B3F04" w:rsidP="000659BE">
            <w:pPr>
              <w:pStyle w:val="TableText"/>
            </w:pPr>
          </w:p>
        </w:tc>
        <w:tc>
          <w:tcPr>
            <w:tcW w:w="360" w:type="dxa"/>
          </w:tcPr>
          <w:p w14:paraId="3AE21EDE" w14:textId="77777777" w:rsidR="004B3F04" w:rsidRDefault="004B3F04" w:rsidP="000659BE">
            <w:pPr>
              <w:pStyle w:val="TableText"/>
            </w:pPr>
            <w:r>
              <w:t>SHALL contain exactly one [1..1] role (CONF:4499-36223).</w:t>
            </w:r>
          </w:p>
        </w:tc>
      </w:tr>
      <w:tr w:rsidR="004B3F04" w14:paraId="62074C38" w14:textId="77777777" w:rsidTr="000659BE">
        <w:trPr>
          <w:jc w:val="center"/>
        </w:trPr>
        <w:tc>
          <w:tcPr>
            <w:tcW w:w="360" w:type="dxa"/>
          </w:tcPr>
          <w:p w14:paraId="6200F5B3" w14:textId="77777777" w:rsidR="004B3F04" w:rsidRDefault="004B3F04" w:rsidP="000659BE">
            <w:pPr>
              <w:pStyle w:val="TableText"/>
            </w:pPr>
            <w:r>
              <w:t>CONF #: 4499-36224 Added</w:t>
            </w:r>
          </w:p>
        </w:tc>
        <w:tc>
          <w:tcPr>
            <w:tcW w:w="360" w:type="dxa"/>
          </w:tcPr>
          <w:p w14:paraId="59DEC265" w14:textId="77777777" w:rsidR="004B3F04" w:rsidRDefault="004B3F04" w:rsidP="000659BE">
            <w:pPr>
              <w:pStyle w:val="TableText"/>
            </w:pPr>
          </w:p>
        </w:tc>
        <w:tc>
          <w:tcPr>
            <w:tcW w:w="360" w:type="dxa"/>
          </w:tcPr>
          <w:p w14:paraId="51D48BE2" w14:textId="77777777" w:rsidR="004B3F04" w:rsidRDefault="004B3F04" w:rsidP="000659BE">
            <w:pPr>
              <w:pStyle w:val="TableText"/>
            </w:pPr>
            <w:r>
              <w:t>SHALL contain exactly one [1..1] role (CONF:4499-36224).</w:t>
            </w:r>
          </w:p>
        </w:tc>
      </w:tr>
      <w:tr w:rsidR="004B3F04" w14:paraId="58620D3F" w14:textId="77777777" w:rsidTr="000659BE">
        <w:trPr>
          <w:jc w:val="center"/>
        </w:trPr>
        <w:tc>
          <w:tcPr>
            <w:tcW w:w="360" w:type="dxa"/>
          </w:tcPr>
          <w:p w14:paraId="4D03E87E" w14:textId="77777777" w:rsidR="004B3F04" w:rsidRDefault="004B3F04" w:rsidP="000659BE">
            <w:pPr>
              <w:pStyle w:val="TableText"/>
            </w:pPr>
            <w:r>
              <w:t>CONF #: 4499-36225 Added</w:t>
            </w:r>
          </w:p>
        </w:tc>
        <w:tc>
          <w:tcPr>
            <w:tcW w:w="360" w:type="dxa"/>
          </w:tcPr>
          <w:p w14:paraId="29FB160C" w14:textId="77777777" w:rsidR="004B3F04" w:rsidRDefault="004B3F04" w:rsidP="000659BE">
            <w:pPr>
              <w:pStyle w:val="TableText"/>
            </w:pPr>
          </w:p>
        </w:tc>
        <w:tc>
          <w:tcPr>
            <w:tcW w:w="360" w:type="dxa"/>
          </w:tcPr>
          <w:p w14:paraId="20898FE5" w14:textId="77777777" w:rsidR="004B3F04" w:rsidRDefault="004B3F04" w:rsidP="000659BE">
            <w:pPr>
              <w:pStyle w:val="TableText"/>
            </w:pPr>
            <w:r>
              <w:t>SHALL contain exactly one [1..1] role (CONF:4499-36225).</w:t>
            </w:r>
          </w:p>
        </w:tc>
      </w:tr>
      <w:tr w:rsidR="004B3F04" w14:paraId="7AC79892" w14:textId="77777777" w:rsidTr="000659BE">
        <w:trPr>
          <w:jc w:val="center"/>
        </w:trPr>
        <w:tc>
          <w:tcPr>
            <w:tcW w:w="360" w:type="dxa"/>
          </w:tcPr>
          <w:p w14:paraId="44A3078C" w14:textId="77777777" w:rsidR="004B3F04" w:rsidRDefault="004B3F04" w:rsidP="000659BE">
            <w:pPr>
              <w:pStyle w:val="TableText"/>
            </w:pPr>
            <w:r>
              <w:t>CONF #: 4499-36226 Added</w:t>
            </w:r>
          </w:p>
        </w:tc>
        <w:tc>
          <w:tcPr>
            <w:tcW w:w="360" w:type="dxa"/>
          </w:tcPr>
          <w:p w14:paraId="3D6561A6" w14:textId="77777777" w:rsidR="004B3F04" w:rsidRDefault="004B3F04" w:rsidP="000659BE">
            <w:pPr>
              <w:pStyle w:val="TableText"/>
            </w:pPr>
          </w:p>
        </w:tc>
        <w:tc>
          <w:tcPr>
            <w:tcW w:w="360" w:type="dxa"/>
          </w:tcPr>
          <w:p w14:paraId="755FE455" w14:textId="77777777" w:rsidR="004B3F04" w:rsidRDefault="004B3F04" w:rsidP="000659BE">
            <w:pPr>
              <w:pStyle w:val="TableText"/>
            </w:pPr>
            <w:r>
              <w:t>SHALL contain exactly one [1..1] patient (CONF:4499-36226).</w:t>
            </w:r>
          </w:p>
        </w:tc>
      </w:tr>
      <w:tr w:rsidR="004B3F04" w14:paraId="56280ED6" w14:textId="77777777" w:rsidTr="000659BE">
        <w:trPr>
          <w:jc w:val="center"/>
        </w:trPr>
        <w:tc>
          <w:tcPr>
            <w:tcW w:w="360" w:type="dxa"/>
          </w:tcPr>
          <w:p w14:paraId="56351771" w14:textId="77777777" w:rsidR="004B3F04" w:rsidRDefault="004B3F04" w:rsidP="000659BE">
            <w:pPr>
              <w:pStyle w:val="TableText"/>
            </w:pPr>
            <w:r>
              <w:t>CONF #: 4499-36227 Added</w:t>
            </w:r>
          </w:p>
        </w:tc>
        <w:tc>
          <w:tcPr>
            <w:tcW w:w="360" w:type="dxa"/>
          </w:tcPr>
          <w:p w14:paraId="4DD13460" w14:textId="77777777" w:rsidR="004B3F04" w:rsidRDefault="004B3F04" w:rsidP="000659BE">
            <w:pPr>
              <w:pStyle w:val="TableText"/>
            </w:pPr>
          </w:p>
        </w:tc>
        <w:tc>
          <w:tcPr>
            <w:tcW w:w="360" w:type="dxa"/>
          </w:tcPr>
          <w:p w14:paraId="6DD3170C" w14:textId="77777777" w:rsidR="004B3F04" w:rsidRDefault="004B3F04" w:rsidP="000659BE">
            <w:pPr>
              <w:pStyle w:val="TableText"/>
            </w:pPr>
            <w:r>
              <w:t xml:space="preserve">MAY contain zero or more [0..*] participation (CONF:4499-36227) such that it </w:t>
            </w:r>
            <w:r>
              <w:br/>
              <w:t>Note: QDM Attribute: Requester</w:t>
            </w:r>
          </w:p>
        </w:tc>
      </w:tr>
      <w:tr w:rsidR="004B3F04" w14:paraId="50FE3BB2" w14:textId="77777777" w:rsidTr="000659BE">
        <w:trPr>
          <w:jc w:val="center"/>
        </w:trPr>
        <w:tc>
          <w:tcPr>
            <w:tcW w:w="360" w:type="dxa"/>
          </w:tcPr>
          <w:p w14:paraId="59CDFBBC" w14:textId="77777777" w:rsidR="004B3F04" w:rsidRDefault="004B3F04" w:rsidP="000659BE">
            <w:pPr>
              <w:pStyle w:val="TableText"/>
            </w:pPr>
            <w:r>
              <w:t>CONF #: 4499-36228 Added</w:t>
            </w:r>
          </w:p>
        </w:tc>
        <w:tc>
          <w:tcPr>
            <w:tcW w:w="360" w:type="dxa"/>
          </w:tcPr>
          <w:p w14:paraId="4E3F4CE3" w14:textId="77777777" w:rsidR="004B3F04" w:rsidRDefault="004B3F04" w:rsidP="000659BE">
            <w:pPr>
              <w:pStyle w:val="TableText"/>
            </w:pPr>
          </w:p>
        </w:tc>
        <w:tc>
          <w:tcPr>
            <w:tcW w:w="360" w:type="dxa"/>
          </w:tcPr>
          <w:p w14:paraId="6D758863" w14:textId="77777777" w:rsidR="004B3F04" w:rsidRDefault="004B3F04" w:rsidP="000659BE">
            <w:pPr>
              <w:pStyle w:val="TableText"/>
            </w:pPr>
            <w:r>
              <w:t>SHALL contain exactly one [1..1] role (CONF:4499-36228).</w:t>
            </w:r>
          </w:p>
        </w:tc>
      </w:tr>
      <w:tr w:rsidR="004B3F04" w14:paraId="19A53A09" w14:textId="77777777" w:rsidTr="000659BE">
        <w:trPr>
          <w:jc w:val="center"/>
        </w:trPr>
        <w:tc>
          <w:tcPr>
            <w:tcW w:w="360" w:type="dxa"/>
          </w:tcPr>
          <w:p w14:paraId="4444EDB6" w14:textId="77777777" w:rsidR="004B3F04" w:rsidRDefault="004B3F04" w:rsidP="000659BE">
            <w:pPr>
              <w:pStyle w:val="TableText"/>
            </w:pPr>
            <w:r>
              <w:t>CONF #: 4499-36229 Added</w:t>
            </w:r>
          </w:p>
        </w:tc>
        <w:tc>
          <w:tcPr>
            <w:tcW w:w="360" w:type="dxa"/>
          </w:tcPr>
          <w:p w14:paraId="236034FD" w14:textId="77777777" w:rsidR="004B3F04" w:rsidRDefault="004B3F04" w:rsidP="000659BE">
            <w:pPr>
              <w:pStyle w:val="TableText"/>
            </w:pPr>
          </w:p>
        </w:tc>
        <w:tc>
          <w:tcPr>
            <w:tcW w:w="360" w:type="dxa"/>
          </w:tcPr>
          <w:p w14:paraId="3CDD8788" w14:textId="77777777" w:rsidR="004B3F04" w:rsidRDefault="004B3F04" w:rsidP="000659BE">
            <w:pPr>
              <w:pStyle w:val="TableText"/>
            </w:pPr>
            <w:r>
              <w:t>SHALL contain exactly one [1..1] @typeCode="PART" participation (CodeSystem: HL7ParticipationType urn:oid:2.16.840.1.113883.5.90) (CONF:4499-36229).</w:t>
            </w:r>
          </w:p>
        </w:tc>
      </w:tr>
      <w:tr w:rsidR="004B3F04" w14:paraId="26829FBA" w14:textId="77777777" w:rsidTr="000659BE">
        <w:trPr>
          <w:jc w:val="center"/>
        </w:trPr>
        <w:tc>
          <w:tcPr>
            <w:tcW w:w="360" w:type="dxa"/>
          </w:tcPr>
          <w:p w14:paraId="72B025A3" w14:textId="77777777" w:rsidR="004B3F04" w:rsidRDefault="004B3F04" w:rsidP="000659BE">
            <w:pPr>
              <w:pStyle w:val="TableText"/>
            </w:pPr>
            <w:r>
              <w:t>CONF #: 4423-35374 Removed</w:t>
            </w:r>
          </w:p>
        </w:tc>
        <w:tc>
          <w:tcPr>
            <w:tcW w:w="360" w:type="dxa"/>
          </w:tcPr>
          <w:p w14:paraId="6AA0CB29" w14:textId="77777777" w:rsidR="004B3F04" w:rsidRDefault="004B3F04" w:rsidP="000659BE">
            <w:pPr>
              <w:pStyle w:val="TableText"/>
            </w:pPr>
            <w:r>
              <w:t>SHALL contain exactly one [1..1] role (CONF:4423-35374).</w:t>
            </w:r>
          </w:p>
        </w:tc>
        <w:tc>
          <w:tcPr>
            <w:tcW w:w="360" w:type="dxa"/>
          </w:tcPr>
          <w:p w14:paraId="359EC1EE" w14:textId="77777777" w:rsidR="004B3F04" w:rsidRDefault="004B3F04" w:rsidP="000659BE">
            <w:pPr>
              <w:pStyle w:val="TableText"/>
            </w:pPr>
          </w:p>
        </w:tc>
      </w:tr>
      <w:tr w:rsidR="004B3F04" w14:paraId="1CCE4ED1" w14:textId="77777777" w:rsidTr="000659BE">
        <w:trPr>
          <w:jc w:val="center"/>
        </w:trPr>
        <w:tc>
          <w:tcPr>
            <w:tcW w:w="360" w:type="dxa"/>
          </w:tcPr>
          <w:p w14:paraId="7C367B5B" w14:textId="77777777" w:rsidR="004B3F04" w:rsidRDefault="004B3F04" w:rsidP="000659BE">
            <w:pPr>
              <w:pStyle w:val="TableText"/>
            </w:pPr>
            <w:r>
              <w:t>CONF #: 4423-35376 Removed</w:t>
            </w:r>
          </w:p>
        </w:tc>
        <w:tc>
          <w:tcPr>
            <w:tcW w:w="360" w:type="dxa"/>
          </w:tcPr>
          <w:p w14:paraId="51275BA0" w14:textId="77777777" w:rsidR="004B3F04" w:rsidRDefault="004B3F04" w:rsidP="000659BE">
            <w:pPr>
              <w:pStyle w:val="TableText"/>
            </w:pPr>
            <w:r>
              <w:t>SHALL contain exactly one [1..1] patient (CONF:4423-35376).</w:t>
            </w:r>
          </w:p>
        </w:tc>
        <w:tc>
          <w:tcPr>
            <w:tcW w:w="360" w:type="dxa"/>
          </w:tcPr>
          <w:p w14:paraId="6DF2F5D8" w14:textId="77777777" w:rsidR="004B3F04" w:rsidRDefault="004B3F04" w:rsidP="000659BE">
            <w:pPr>
              <w:pStyle w:val="TableText"/>
            </w:pPr>
          </w:p>
        </w:tc>
      </w:tr>
      <w:tr w:rsidR="004B3F04" w14:paraId="4C09F480" w14:textId="77777777" w:rsidTr="000659BE">
        <w:trPr>
          <w:jc w:val="center"/>
        </w:trPr>
        <w:tc>
          <w:tcPr>
            <w:tcW w:w="360" w:type="dxa"/>
          </w:tcPr>
          <w:p w14:paraId="31B25868" w14:textId="77777777" w:rsidR="004B3F04" w:rsidRDefault="004B3F04" w:rsidP="000659BE">
            <w:pPr>
              <w:pStyle w:val="TableText"/>
            </w:pPr>
            <w:r>
              <w:t>CONF #: 4423-35378 Removed</w:t>
            </w:r>
          </w:p>
        </w:tc>
        <w:tc>
          <w:tcPr>
            <w:tcW w:w="360" w:type="dxa"/>
          </w:tcPr>
          <w:p w14:paraId="21F65544" w14:textId="77777777" w:rsidR="004B3F04" w:rsidRDefault="004B3F04" w:rsidP="000659BE">
            <w:pPr>
              <w:pStyle w:val="TableText"/>
            </w:pPr>
            <w:r>
              <w:t>SHALL contain exactly one [1..1] role (CONF:4423-35378).</w:t>
            </w:r>
          </w:p>
        </w:tc>
        <w:tc>
          <w:tcPr>
            <w:tcW w:w="360" w:type="dxa"/>
          </w:tcPr>
          <w:p w14:paraId="0231D01F" w14:textId="77777777" w:rsidR="004B3F04" w:rsidRDefault="004B3F04" w:rsidP="000659BE">
            <w:pPr>
              <w:pStyle w:val="TableText"/>
            </w:pPr>
          </w:p>
        </w:tc>
      </w:tr>
      <w:tr w:rsidR="004B3F04" w14:paraId="2E446D5E" w14:textId="77777777" w:rsidTr="000659BE">
        <w:trPr>
          <w:jc w:val="center"/>
        </w:trPr>
        <w:tc>
          <w:tcPr>
            <w:tcW w:w="360" w:type="dxa"/>
          </w:tcPr>
          <w:p w14:paraId="34F5B808" w14:textId="77777777" w:rsidR="004B3F04" w:rsidRDefault="004B3F04" w:rsidP="000659BE">
            <w:pPr>
              <w:pStyle w:val="TableText"/>
            </w:pPr>
            <w:r>
              <w:t>CONF #: 4499-33437 Modified</w:t>
            </w:r>
          </w:p>
        </w:tc>
        <w:tc>
          <w:tcPr>
            <w:tcW w:w="360" w:type="dxa"/>
          </w:tcPr>
          <w:p w14:paraId="51A1DA1B" w14:textId="77777777" w:rsidR="004B3F04" w:rsidRDefault="004B3F04" w:rsidP="000659BE">
            <w:pPr>
              <w:pStyle w:val="TableText"/>
            </w:pPr>
            <w:r>
              <w:t>SHALL contain exactly one [1..1] @extension="2019-05-01" (CONF:4423-33437).</w:t>
            </w:r>
          </w:p>
        </w:tc>
        <w:tc>
          <w:tcPr>
            <w:tcW w:w="360" w:type="dxa"/>
          </w:tcPr>
          <w:p w14:paraId="4939176C" w14:textId="77777777" w:rsidR="004B3F04" w:rsidRDefault="004B3F04" w:rsidP="000659BE">
            <w:pPr>
              <w:pStyle w:val="TableText"/>
            </w:pPr>
            <w:r>
              <w:t>SHALL contain exactly one [1..1] @extension="2021-02-01" (CONF:4499-33437).</w:t>
            </w:r>
          </w:p>
        </w:tc>
      </w:tr>
      <w:tr w:rsidR="004B3F04" w14:paraId="7435F8F6" w14:textId="77777777" w:rsidTr="000659BE">
        <w:trPr>
          <w:jc w:val="center"/>
        </w:trPr>
        <w:tc>
          <w:tcPr>
            <w:tcW w:w="360" w:type="dxa"/>
          </w:tcPr>
          <w:p w14:paraId="12246E8A" w14:textId="77777777" w:rsidR="004B3F04" w:rsidRDefault="004B3F04" w:rsidP="000659BE">
            <w:pPr>
              <w:pStyle w:val="TableText"/>
            </w:pPr>
            <w:r>
              <w:t>CONF #: 4499-35373 Modified</w:t>
            </w:r>
          </w:p>
        </w:tc>
        <w:tc>
          <w:tcPr>
            <w:tcW w:w="360" w:type="dxa"/>
          </w:tcPr>
          <w:p w14:paraId="1AB1713D" w14:textId="77777777" w:rsidR="004B3F04" w:rsidRDefault="004B3F04" w:rsidP="000659BE">
            <w:pPr>
              <w:pStyle w:val="TableText"/>
            </w:pPr>
            <w:r>
              <w:t xml:space="preserve">MAY contain zero or one [0..1] participation (CONF:4423-35373) such that it </w:t>
            </w:r>
            <w:r>
              <w:br/>
              <w:t>Note: QDM Attribute: Requester</w:t>
            </w:r>
          </w:p>
        </w:tc>
        <w:tc>
          <w:tcPr>
            <w:tcW w:w="360" w:type="dxa"/>
          </w:tcPr>
          <w:p w14:paraId="2451E11E" w14:textId="77777777" w:rsidR="004B3F04" w:rsidRDefault="004B3F04" w:rsidP="000659BE">
            <w:pPr>
              <w:pStyle w:val="TableText"/>
            </w:pPr>
            <w:r>
              <w:t xml:space="preserve">MAY contain zero or more [0..*] participation (CONF:4499-35373) such that it </w:t>
            </w:r>
            <w:r>
              <w:br/>
              <w:t>Note: QDM Attribute: Requester</w:t>
            </w:r>
          </w:p>
        </w:tc>
      </w:tr>
      <w:tr w:rsidR="004B3F04" w14:paraId="7CA4DF16" w14:textId="77777777" w:rsidTr="000659BE">
        <w:trPr>
          <w:jc w:val="center"/>
        </w:trPr>
        <w:tc>
          <w:tcPr>
            <w:tcW w:w="360" w:type="dxa"/>
          </w:tcPr>
          <w:p w14:paraId="559CF6FE" w14:textId="77777777" w:rsidR="004B3F04" w:rsidRDefault="004B3F04" w:rsidP="000659BE">
            <w:pPr>
              <w:pStyle w:val="TableText"/>
            </w:pPr>
            <w:r>
              <w:t>CONF #: 4499-35377 Modified</w:t>
            </w:r>
          </w:p>
        </w:tc>
        <w:tc>
          <w:tcPr>
            <w:tcW w:w="360" w:type="dxa"/>
          </w:tcPr>
          <w:p w14:paraId="01BC5168" w14:textId="77777777" w:rsidR="004B3F04" w:rsidRDefault="004B3F04" w:rsidP="000659BE">
            <w:pPr>
              <w:pStyle w:val="TableText"/>
            </w:pPr>
            <w:r>
              <w:t xml:space="preserve">MAY contain zero or one [0..1] participation (CONF:4423-35377) such that it </w:t>
            </w:r>
            <w:r>
              <w:br/>
              <w:t>Note: QDM Attribute: Requester</w:t>
            </w:r>
          </w:p>
        </w:tc>
        <w:tc>
          <w:tcPr>
            <w:tcW w:w="360" w:type="dxa"/>
          </w:tcPr>
          <w:p w14:paraId="308BC22C" w14:textId="77777777" w:rsidR="004B3F04" w:rsidRDefault="004B3F04" w:rsidP="000659BE">
            <w:pPr>
              <w:pStyle w:val="TableText"/>
            </w:pPr>
            <w:r>
              <w:t xml:space="preserve">MAY contain zero or more [0..*] participation (CONF:4499-35377) such that it </w:t>
            </w:r>
            <w:r>
              <w:br/>
              <w:t>Note: QDM Attribute: Requester</w:t>
            </w:r>
          </w:p>
        </w:tc>
      </w:tr>
      <w:tr w:rsidR="004B3F04" w14:paraId="65B64E5E" w14:textId="77777777" w:rsidTr="000659BE">
        <w:trPr>
          <w:jc w:val="center"/>
        </w:trPr>
        <w:tc>
          <w:tcPr>
            <w:tcW w:w="360" w:type="dxa"/>
          </w:tcPr>
          <w:p w14:paraId="5C0F3C50" w14:textId="77777777" w:rsidR="004B3F04" w:rsidRDefault="004B3F04" w:rsidP="000659BE">
            <w:pPr>
              <w:pStyle w:val="TableText"/>
            </w:pPr>
            <w:r>
              <w:t>CONF #: 4499-35898 Modified</w:t>
            </w:r>
          </w:p>
        </w:tc>
        <w:tc>
          <w:tcPr>
            <w:tcW w:w="360" w:type="dxa"/>
          </w:tcPr>
          <w:p w14:paraId="4F89A380" w14:textId="77777777" w:rsidR="004B3F04" w:rsidRDefault="004B3F04" w:rsidP="000659BE">
            <w:pPr>
              <w:pStyle w:val="TableText"/>
            </w:pPr>
            <w:r>
              <w:t xml:space="preserve">MAY contain zero or one [0..1] participation (CONF:4423-35898) such that it </w:t>
            </w:r>
            <w:r>
              <w:br/>
              <w:t>Note: QDM Attribute: Requester</w:t>
            </w:r>
          </w:p>
        </w:tc>
        <w:tc>
          <w:tcPr>
            <w:tcW w:w="360" w:type="dxa"/>
          </w:tcPr>
          <w:p w14:paraId="6E52488D" w14:textId="77777777" w:rsidR="004B3F04" w:rsidRDefault="004B3F04" w:rsidP="000659BE">
            <w:pPr>
              <w:pStyle w:val="TableText"/>
            </w:pPr>
            <w:r>
              <w:t xml:space="preserve">MAY contain zero or more [0..*] participation (CONF:4499-35898) such that it </w:t>
            </w:r>
            <w:r>
              <w:br/>
              <w:t>Note: QDM Attribute: Requester</w:t>
            </w:r>
          </w:p>
        </w:tc>
      </w:tr>
    </w:tbl>
    <w:p w14:paraId="1DE963D0" w14:textId="77777777" w:rsidR="004B3F04" w:rsidRDefault="004B3F04" w:rsidP="004B3F04">
      <w:pPr>
        <w:pStyle w:val="BodyText"/>
      </w:pPr>
    </w:p>
    <w:p w14:paraId="1DA6D91D" w14:textId="77777777" w:rsidR="004B3F04" w:rsidRDefault="004B3F04" w:rsidP="004B3F04">
      <w:pPr>
        <w:pStyle w:val="Heading2nospace"/>
      </w:pPr>
      <w:bookmarkStart w:id="3945" w:name="_Toc64841987"/>
      <w:bookmarkStart w:id="3946" w:name="_Toc65482902"/>
      <w:r>
        <w:lastRenderedPageBreak/>
        <w:t>Physical Exam, Performed (V4)</w:t>
      </w:r>
      <w:bookmarkEnd w:id="3945"/>
      <w:bookmarkEnd w:id="3946"/>
    </w:p>
    <w:p w14:paraId="24E3EA01" w14:textId="77777777" w:rsidR="004B3F04" w:rsidRDefault="006C736C" w:rsidP="004B3F04">
      <w:pPr>
        <w:keepNext/>
      </w:pPr>
      <w:hyperlink w:anchor="E_Physical_Exam_Performed_V4_">
        <w:r w:rsidR="004B3F04">
          <w:rPr>
            <w:rStyle w:val="HyperlinkCourierBold"/>
          </w:rPr>
          <w:t>Physical Exam, Performed (V4) (urn:hl7ii:2.16.840.1.113883.10.20.28.4.62:2021-02-01)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32C2B6C" w14:textId="77777777" w:rsidTr="000659BE">
        <w:trPr>
          <w:cantSplit/>
          <w:tblHeader/>
          <w:jc w:val="center"/>
        </w:trPr>
        <w:tc>
          <w:tcPr>
            <w:tcW w:w="360" w:type="dxa"/>
            <w:shd w:val="clear" w:color="auto" w:fill="E6E6E6"/>
          </w:tcPr>
          <w:p w14:paraId="5694F23E" w14:textId="77777777" w:rsidR="004B3F04" w:rsidRDefault="004B3F04" w:rsidP="000659BE">
            <w:pPr>
              <w:pStyle w:val="TableHead"/>
            </w:pPr>
            <w:r>
              <w:t>Change</w:t>
            </w:r>
          </w:p>
        </w:tc>
        <w:tc>
          <w:tcPr>
            <w:tcW w:w="360" w:type="dxa"/>
            <w:shd w:val="clear" w:color="auto" w:fill="E6E6E6"/>
          </w:tcPr>
          <w:p w14:paraId="2B1E121C" w14:textId="77777777" w:rsidR="004B3F04" w:rsidRDefault="004B3F04" w:rsidP="000659BE">
            <w:pPr>
              <w:pStyle w:val="TableHead"/>
            </w:pPr>
            <w:r>
              <w:t>Old</w:t>
            </w:r>
          </w:p>
        </w:tc>
        <w:tc>
          <w:tcPr>
            <w:tcW w:w="360" w:type="dxa"/>
            <w:shd w:val="clear" w:color="auto" w:fill="E6E6E6"/>
          </w:tcPr>
          <w:p w14:paraId="3BA990FE" w14:textId="77777777" w:rsidR="004B3F04" w:rsidRDefault="004B3F04" w:rsidP="000659BE">
            <w:pPr>
              <w:pStyle w:val="TableHead"/>
            </w:pPr>
            <w:r>
              <w:t>New</w:t>
            </w:r>
          </w:p>
        </w:tc>
      </w:tr>
      <w:tr w:rsidR="004B3F04" w14:paraId="4659664C" w14:textId="77777777" w:rsidTr="000659BE">
        <w:trPr>
          <w:jc w:val="center"/>
        </w:trPr>
        <w:tc>
          <w:tcPr>
            <w:tcW w:w="360" w:type="dxa"/>
          </w:tcPr>
          <w:p w14:paraId="008AD58F" w14:textId="77777777" w:rsidR="004B3F04" w:rsidRDefault="004B3F04" w:rsidP="000659BE">
            <w:pPr>
              <w:pStyle w:val="TableText"/>
            </w:pPr>
            <w:r>
              <w:t>Status</w:t>
            </w:r>
          </w:p>
        </w:tc>
        <w:tc>
          <w:tcPr>
            <w:tcW w:w="360" w:type="dxa"/>
          </w:tcPr>
          <w:p w14:paraId="692F8439" w14:textId="77777777" w:rsidR="004B3F04" w:rsidRDefault="004B3F04" w:rsidP="000659BE">
            <w:pPr>
              <w:pStyle w:val="TableText"/>
            </w:pPr>
            <w:r>
              <w:t>Published</w:t>
            </w:r>
          </w:p>
        </w:tc>
        <w:tc>
          <w:tcPr>
            <w:tcW w:w="360" w:type="dxa"/>
          </w:tcPr>
          <w:p w14:paraId="5EF05E2A" w14:textId="77777777" w:rsidR="004B3F04" w:rsidRDefault="004B3F04" w:rsidP="000659BE">
            <w:pPr>
              <w:pStyle w:val="TableText"/>
            </w:pPr>
            <w:r>
              <w:t>Draft</w:t>
            </w:r>
          </w:p>
        </w:tc>
      </w:tr>
      <w:tr w:rsidR="004B3F04" w14:paraId="2A23100E" w14:textId="77777777" w:rsidTr="000659BE">
        <w:trPr>
          <w:jc w:val="center"/>
        </w:trPr>
        <w:tc>
          <w:tcPr>
            <w:tcW w:w="360" w:type="dxa"/>
          </w:tcPr>
          <w:p w14:paraId="6EB640CE" w14:textId="77777777" w:rsidR="004B3F04" w:rsidRDefault="004B3F04" w:rsidP="000659BE">
            <w:pPr>
              <w:pStyle w:val="TableText"/>
            </w:pPr>
            <w:r>
              <w:t>Name</w:t>
            </w:r>
          </w:p>
        </w:tc>
        <w:tc>
          <w:tcPr>
            <w:tcW w:w="360" w:type="dxa"/>
          </w:tcPr>
          <w:p w14:paraId="60E11ED0" w14:textId="77777777" w:rsidR="004B3F04" w:rsidRDefault="004B3F04" w:rsidP="000659BE">
            <w:pPr>
              <w:pStyle w:val="TableText"/>
            </w:pPr>
            <w:r>
              <w:t>Physical Exam, Performed (V3)</w:t>
            </w:r>
          </w:p>
        </w:tc>
        <w:tc>
          <w:tcPr>
            <w:tcW w:w="360" w:type="dxa"/>
          </w:tcPr>
          <w:p w14:paraId="3767F4B2" w14:textId="77777777" w:rsidR="004B3F04" w:rsidRDefault="004B3F04" w:rsidP="000659BE">
            <w:pPr>
              <w:pStyle w:val="TableText"/>
            </w:pPr>
            <w:r>
              <w:t>Physical Exam, Performed (V4)</w:t>
            </w:r>
          </w:p>
        </w:tc>
      </w:tr>
      <w:tr w:rsidR="004B3F04" w14:paraId="31FAEFC3" w14:textId="77777777" w:rsidTr="000659BE">
        <w:trPr>
          <w:jc w:val="center"/>
        </w:trPr>
        <w:tc>
          <w:tcPr>
            <w:tcW w:w="360" w:type="dxa"/>
          </w:tcPr>
          <w:p w14:paraId="1E2BB631" w14:textId="77777777" w:rsidR="004B3F04" w:rsidRDefault="004B3F04" w:rsidP="000659BE">
            <w:pPr>
              <w:pStyle w:val="TableText"/>
            </w:pPr>
            <w:r>
              <w:t>Oid</w:t>
            </w:r>
          </w:p>
        </w:tc>
        <w:tc>
          <w:tcPr>
            <w:tcW w:w="360" w:type="dxa"/>
          </w:tcPr>
          <w:p w14:paraId="0DF925C2" w14:textId="77777777" w:rsidR="004B3F04" w:rsidRDefault="004B3F04" w:rsidP="000659BE">
            <w:pPr>
              <w:pStyle w:val="TableText"/>
            </w:pPr>
            <w:r>
              <w:t>urn:hl7ii:2.16.840.1.113883.10.20.28.4.62:2019-05-01</w:t>
            </w:r>
          </w:p>
        </w:tc>
        <w:tc>
          <w:tcPr>
            <w:tcW w:w="360" w:type="dxa"/>
          </w:tcPr>
          <w:p w14:paraId="2A2A408B" w14:textId="77777777" w:rsidR="004B3F04" w:rsidRDefault="004B3F04" w:rsidP="000659BE">
            <w:pPr>
              <w:pStyle w:val="TableText"/>
            </w:pPr>
            <w:r>
              <w:t>urn:hl7ii:2.16.840.1.113883.10.20.28.4.62:2021-02-01</w:t>
            </w:r>
          </w:p>
        </w:tc>
      </w:tr>
      <w:tr w:rsidR="004B3F04" w14:paraId="67C58FE9" w14:textId="77777777" w:rsidTr="000659BE">
        <w:trPr>
          <w:jc w:val="center"/>
        </w:trPr>
        <w:tc>
          <w:tcPr>
            <w:tcW w:w="360" w:type="dxa"/>
          </w:tcPr>
          <w:p w14:paraId="02CCC876" w14:textId="77777777" w:rsidR="004B3F04" w:rsidRDefault="004B3F04" w:rsidP="000659BE">
            <w:pPr>
              <w:pStyle w:val="TableText"/>
            </w:pPr>
            <w:r>
              <w:t>CONF #: 4499-36230 Added</w:t>
            </w:r>
          </w:p>
        </w:tc>
        <w:tc>
          <w:tcPr>
            <w:tcW w:w="360" w:type="dxa"/>
          </w:tcPr>
          <w:p w14:paraId="05330853" w14:textId="77777777" w:rsidR="004B3F04" w:rsidRDefault="004B3F04" w:rsidP="000659BE">
            <w:pPr>
              <w:pStyle w:val="TableText"/>
            </w:pPr>
          </w:p>
        </w:tc>
        <w:tc>
          <w:tcPr>
            <w:tcW w:w="360" w:type="dxa"/>
          </w:tcPr>
          <w:p w14:paraId="11D30723" w14:textId="77777777" w:rsidR="004B3F04" w:rsidRDefault="004B3F04" w:rsidP="000659BE">
            <w:pPr>
              <w:pStyle w:val="TableText"/>
            </w:pPr>
            <w:r>
              <w:t>SHALL contain exactly one [1..1] role (CONF:4499-36230).</w:t>
            </w:r>
          </w:p>
        </w:tc>
      </w:tr>
      <w:tr w:rsidR="004B3F04" w14:paraId="44593100" w14:textId="77777777" w:rsidTr="000659BE">
        <w:trPr>
          <w:jc w:val="center"/>
        </w:trPr>
        <w:tc>
          <w:tcPr>
            <w:tcW w:w="360" w:type="dxa"/>
          </w:tcPr>
          <w:p w14:paraId="212ED62B" w14:textId="77777777" w:rsidR="004B3F04" w:rsidRDefault="004B3F04" w:rsidP="000659BE">
            <w:pPr>
              <w:pStyle w:val="TableText"/>
            </w:pPr>
            <w:r>
              <w:t>CONF #: 4499-36231 Added</w:t>
            </w:r>
          </w:p>
        </w:tc>
        <w:tc>
          <w:tcPr>
            <w:tcW w:w="360" w:type="dxa"/>
          </w:tcPr>
          <w:p w14:paraId="1CDAFCCD" w14:textId="77777777" w:rsidR="004B3F04" w:rsidRDefault="004B3F04" w:rsidP="000659BE">
            <w:pPr>
              <w:pStyle w:val="TableText"/>
            </w:pPr>
          </w:p>
        </w:tc>
        <w:tc>
          <w:tcPr>
            <w:tcW w:w="360" w:type="dxa"/>
          </w:tcPr>
          <w:p w14:paraId="1820FB66" w14:textId="77777777" w:rsidR="004B3F04" w:rsidRDefault="004B3F04" w:rsidP="000659BE">
            <w:pPr>
              <w:pStyle w:val="TableText"/>
            </w:pPr>
            <w:r>
              <w:t>SHALL contain exactly one [1..1] role (CONF:4499-36231).</w:t>
            </w:r>
          </w:p>
        </w:tc>
      </w:tr>
      <w:tr w:rsidR="004B3F04" w14:paraId="2681FAAB" w14:textId="77777777" w:rsidTr="000659BE">
        <w:trPr>
          <w:jc w:val="center"/>
        </w:trPr>
        <w:tc>
          <w:tcPr>
            <w:tcW w:w="360" w:type="dxa"/>
          </w:tcPr>
          <w:p w14:paraId="2CB9A8A4" w14:textId="77777777" w:rsidR="004B3F04" w:rsidRDefault="004B3F04" w:rsidP="000659BE">
            <w:pPr>
              <w:pStyle w:val="TableText"/>
            </w:pPr>
            <w:r>
              <w:t>CONF #: 4499-36232 Added</w:t>
            </w:r>
          </w:p>
        </w:tc>
        <w:tc>
          <w:tcPr>
            <w:tcW w:w="360" w:type="dxa"/>
          </w:tcPr>
          <w:p w14:paraId="698754AC" w14:textId="77777777" w:rsidR="004B3F04" w:rsidRDefault="004B3F04" w:rsidP="000659BE">
            <w:pPr>
              <w:pStyle w:val="TableText"/>
            </w:pPr>
          </w:p>
        </w:tc>
        <w:tc>
          <w:tcPr>
            <w:tcW w:w="360" w:type="dxa"/>
          </w:tcPr>
          <w:p w14:paraId="07C83410" w14:textId="77777777" w:rsidR="004B3F04" w:rsidRDefault="004B3F04" w:rsidP="000659BE">
            <w:pPr>
              <w:pStyle w:val="TableText"/>
            </w:pPr>
            <w:r>
              <w:t>SHALL contain exactly one [1..1] role (CONF:4499-36232).</w:t>
            </w:r>
          </w:p>
        </w:tc>
      </w:tr>
      <w:tr w:rsidR="004B3F04" w14:paraId="339F6C33" w14:textId="77777777" w:rsidTr="000659BE">
        <w:trPr>
          <w:jc w:val="center"/>
        </w:trPr>
        <w:tc>
          <w:tcPr>
            <w:tcW w:w="360" w:type="dxa"/>
          </w:tcPr>
          <w:p w14:paraId="637A3614" w14:textId="77777777" w:rsidR="004B3F04" w:rsidRDefault="004B3F04" w:rsidP="000659BE">
            <w:pPr>
              <w:pStyle w:val="TableText"/>
            </w:pPr>
            <w:r>
              <w:t>CONF #: 4499-36233 Added</w:t>
            </w:r>
          </w:p>
        </w:tc>
        <w:tc>
          <w:tcPr>
            <w:tcW w:w="360" w:type="dxa"/>
          </w:tcPr>
          <w:p w14:paraId="627993CD" w14:textId="77777777" w:rsidR="004B3F04" w:rsidRDefault="004B3F04" w:rsidP="000659BE">
            <w:pPr>
              <w:pStyle w:val="TableText"/>
            </w:pPr>
          </w:p>
        </w:tc>
        <w:tc>
          <w:tcPr>
            <w:tcW w:w="360" w:type="dxa"/>
          </w:tcPr>
          <w:p w14:paraId="6D2806F2" w14:textId="77777777" w:rsidR="004B3F04" w:rsidRDefault="004B3F04" w:rsidP="000659BE">
            <w:pPr>
              <w:pStyle w:val="TableText"/>
            </w:pPr>
            <w:r>
              <w:t>SHALL contain exactly one [1..1] patient (CONF:4499-36233).</w:t>
            </w:r>
          </w:p>
        </w:tc>
      </w:tr>
      <w:tr w:rsidR="004B3F04" w14:paraId="0388150B" w14:textId="77777777" w:rsidTr="000659BE">
        <w:trPr>
          <w:jc w:val="center"/>
        </w:trPr>
        <w:tc>
          <w:tcPr>
            <w:tcW w:w="360" w:type="dxa"/>
          </w:tcPr>
          <w:p w14:paraId="0606A4CA" w14:textId="77777777" w:rsidR="004B3F04" w:rsidRDefault="004B3F04" w:rsidP="000659BE">
            <w:pPr>
              <w:pStyle w:val="TableText"/>
            </w:pPr>
            <w:r>
              <w:t>CONF #: 4499-36234 Added</w:t>
            </w:r>
          </w:p>
        </w:tc>
        <w:tc>
          <w:tcPr>
            <w:tcW w:w="360" w:type="dxa"/>
          </w:tcPr>
          <w:p w14:paraId="47EC9F11" w14:textId="77777777" w:rsidR="004B3F04" w:rsidRDefault="004B3F04" w:rsidP="000659BE">
            <w:pPr>
              <w:pStyle w:val="TableText"/>
            </w:pPr>
          </w:p>
        </w:tc>
        <w:tc>
          <w:tcPr>
            <w:tcW w:w="360" w:type="dxa"/>
          </w:tcPr>
          <w:p w14:paraId="5B9F262B" w14:textId="77777777" w:rsidR="004B3F04" w:rsidRDefault="004B3F04" w:rsidP="000659BE">
            <w:pPr>
              <w:pStyle w:val="TableText"/>
            </w:pPr>
            <w:r>
              <w:t xml:space="preserve">MAY contain zero or more [0..*] outboundRelationship (CONF:4499-36234) such that it </w:t>
            </w:r>
            <w:r>
              <w:br/>
              <w:t>Note: QDM Attribute: Components</w:t>
            </w:r>
          </w:p>
        </w:tc>
      </w:tr>
      <w:tr w:rsidR="004B3F04" w14:paraId="375DEF57" w14:textId="77777777" w:rsidTr="000659BE">
        <w:trPr>
          <w:jc w:val="center"/>
        </w:trPr>
        <w:tc>
          <w:tcPr>
            <w:tcW w:w="360" w:type="dxa"/>
          </w:tcPr>
          <w:p w14:paraId="169BFD2C" w14:textId="77777777" w:rsidR="004B3F04" w:rsidRDefault="004B3F04" w:rsidP="000659BE">
            <w:pPr>
              <w:pStyle w:val="TableText"/>
            </w:pPr>
            <w:r>
              <w:t>CONF #: 4499-36235 Added</w:t>
            </w:r>
          </w:p>
        </w:tc>
        <w:tc>
          <w:tcPr>
            <w:tcW w:w="360" w:type="dxa"/>
          </w:tcPr>
          <w:p w14:paraId="794C40F8" w14:textId="77777777" w:rsidR="004B3F04" w:rsidRDefault="004B3F04" w:rsidP="000659BE">
            <w:pPr>
              <w:pStyle w:val="TableText"/>
            </w:pPr>
          </w:p>
        </w:tc>
        <w:tc>
          <w:tcPr>
            <w:tcW w:w="360" w:type="dxa"/>
          </w:tcPr>
          <w:p w14:paraId="7D656EF0" w14:textId="77777777" w:rsidR="004B3F04" w:rsidRDefault="004B3F04" w:rsidP="000659BE">
            <w:pPr>
              <w:pStyle w:val="TableText"/>
            </w:pPr>
            <w:r>
              <w:t>SHALL contain exactly one [1..1] observationCriteria (CONF:4499-36235).</w:t>
            </w:r>
          </w:p>
        </w:tc>
      </w:tr>
      <w:tr w:rsidR="004B3F04" w14:paraId="0CA88937" w14:textId="77777777" w:rsidTr="000659BE">
        <w:trPr>
          <w:jc w:val="center"/>
        </w:trPr>
        <w:tc>
          <w:tcPr>
            <w:tcW w:w="360" w:type="dxa"/>
          </w:tcPr>
          <w:p w14:paraId="29B3A3B7" w14:textId="77777777" w:rsidR="004B3F04" w:rsidRDefault="004B3F04" w:rsidP="000659BE">
            <w:pPr>
              <w:pStyle w:val="TableText"/>
            </w:pPr>
            <w:r>
              <w:t>CONF #: 4499-36236 Added</w:t>
            </w:r>
          </w:p>
        </w:tc>
        <w:tc>
          <w:tcPr>
            <w:tcW w:w="360" w:type="dxa"/>
          </w:tcPr>
          <w:p w14:paraId="6B9C656A" w14:textId="77777777" w:rsidR="004B3F04" w:rsidRDefault="004B3F04" w:rsidP="000659BE">
            <w:pPr>
              <w:pStyle w:val="TableText"/>
            </w:pPr>
          </w:p>
        </w:tc>
        <w:tc>
          <w:tcPr>
            <w:tcW w:w="360" w:type="dxa"/>
          </w:tcPr>
          <w:p w14:paraId="69EB8DB7" w14:textId="77777777" w:rsidR="004B3F04" w:rsidRDefault="004B3F04" w:rsidP="000659BE">
            <w:pPr>
              <w:pStyle w:val="TableText"/>
            </w:pPr>
            <w:r>
              <w:t>SHALL contain exactly one [1..1] @typeCode="REFR" refers to (CodeSystem: HL7ActRelationshipType urn:oid:2.16.840.1.113883.5.1002) (CONF:4499-36236).</w:t>
            </w:r>
          </w:p>
        </w:tc>
      </w:tr>
      <w:tr w:rsidR="004B3F04" w14:paraId="6F4D4B59" w14:textId="77777777" w:rsidTr="000659BE">
        <w:trPr>
          <w:jc w:val="center"/>
        </w:trPr>
        <w:tc>
          <w:tcPr>
            <w:tcW w:w="360" w:type="dxa"/>
          </w:tcPr>
          <w:p w14:paraId="38A4AD64" w14:textId="77777777" w:rsidR="004B3F04" w:rsidRDefault="004B3F04" w:rsidP="000659BE">
            <w:pPr>
              <w:pStyle w:val="TableText"/>
            </w:pPr>
            <w:r>
              <w:t>CONF #: 4423-35365 Removed</w:t>
            </w:r>
          </w:p>
        </w:tc>
        <w:tc>
          <w:tcPr>
            <w:tcW w:w="360" w:type="dxa"/>
          </w:tcPr>
          <w:p w14:paraId="209CA7D4" w14:textId="77777777" w:rsidR="004B3F04" w:rsidRDefault="004B3F04" w:rsidP="000659BE">
            <w:pPr>
              <w:pStyle w:val="TableText"/>
            </w:pPr>
            <w:r>
              <w:t>SHALL contain exactly one [1..1] role (CONF:4423-35365).</w:t>
            </w:r>
          </w:p>
        </w:tc>
        <w:tc>
          <w:tcPr>
            <w:tcW w:w="360" w:type="dxa"/>
          </w:tcPr>
          <w:p w14:paraId="34DF22F8" w14:textId="77777777" w:rsidR="004B3F04" w:rsidRDefault="004B3F04" w:rsidP="000659BE">
            <w:pPr>
              <w:pStyle w:val="TableText"/>
            </w:pPr>
          </w:p>
        </w:tc>
      </w:tr>
      <w:tr w:rsidR="004B3F04" w14:paraId="2D656F18" w14:textId="77777777" w:rsidTr="000659BE">
        <w:trPr>
          <w:jc w:val="center"/>
        </w:trPr>
        <w:tc>
          <w:tcPr>
            <w:tcW w:w="360" w:type="dxa"/>
          </w:tcPr>
          <w:p w14:paraId="03508B93" w14:textId="77777777" w:rsidR="004B3F04" w:rsidRDefault="004B3F04" w:rsidP="000659BE">
            <w:pPr>
              <w:pStyle w:val="TableText"/>
            </w:pPr>
            <w:r>
              <w:t>CONF #: 4423-35367 Removed</w:t>
            </w:r>
          </w:p>
        </w:tc>
        <w:tc>
          <w:tcPr>
            <w:tcW w:w="360" w:type="dxa"/>
          </w:tcPr>
          <w:p w14:paraId="44072BCB" w14:textId="77777777" w:rsidR="004B3F04" w:rsidRDefault="004B3F04" w:rsidP="000659BE">
            <w:pPr>
              <w:pStyle w:val="TableText"/>
            </w:pPr>
            <w:r>
              <w:t>SHALL contain exactly one [1..1] patient (CONF:4423-35367).</w:t>
            </w:r>
          </w:p>
        </w:tc>
        <w:tc>
          <w:tcPr>
            <w:tcW w:w="360" w:type="dxa"/>
          </w:tcPr>
          <w:p w14:paraId="6227D6B9" w14:textId="77777777" w:rsidR="004B3F04" w:rsidRDefault="004B3F04" w:rsidP="000659BE">
            <w:pPr>
              <w:pStyle w:val="TableText"/>
            </w:pPr>
          </w:p>
        </w:tc>
      </w:tr>
      <w:tr w:rsidR="004B3F04" w14:paraId="1D18A877" w14:textId="77777777" w:rsidTr="000659BE">
        <w:trPr>
          <w:jc w:val="center"/>
        </w:trPr>
        <w:tc>
          <w:tcPr>
            <w:tcW w:w="360" w:type="dxa"/>
          </w:tcPr>
          <w:p w14:paraId="2763B72C" w14:textId="77777777" w:rsidR="004B3F04" w:rsidRDefault="004B3F04" w:rsidP="000659BE">
            <w:pPr>
              <w:pStyle w:val="TableText"/>
            </w:pPr>
            <w:r>
              <w:t>CONF #: 4423-35369 Removed</w:t>
            </w:r>
          </w:p>
        </w:tc>
        <w:tc>
          <w:tcPr>
            <w:tcW w:w="360" w:type="dxa"/>
          </w:tcPr>
          <w:p w14:paraId="3776E974" w14:textId="77777777" w:rsidR="004B3F04" w:rsidRDefault="004B3F04" w:rsidP="000659BE">
            <w:pPr>
              <w:pStyle w:val="TableText"/>
            </w:pPr>
            <w:r>
              <w:t>SHALL contain exactly one [1..1] role (CONF:4423-35369).</w:t>
            </w:r>
          </w:p>
        </w:tc>
        <w:tc>
          <w:tcPr>
            <w:tcW w:w="360" w:type="dxa"/>
          </w:tcPr>
          <w:p w14:paraId="67E6D224" w14:textId="77777777" w:rsidR="004B3F04" w:rsidRDefault="004B3F04" w:rsidP="000659BE">
            <w:pPr>
              <w:pStyle w:val="TableText"/>
            </w:pPr>
          </w:p>
        </w:tc>
      </w:tr>
      <w:tr w:rsidR="004B3F04" w14:paraId="41D4D1E7" w14:textId="77777777" w:rsidTr="000659BE">
        <w:trPr>
          <w:jc w:val="center"/>
        </w:trPr>
        <w:tc>
          <w:tcPr>
            <w:tcW w:w="360" w:type="dxa"/>
          </w:tcPr>
          <w:p w14:paraId="56039A99" w14:textId="77777777" w:rsidR="004B3F04" w:rsidRDefault="004B3F04" w:rsidP="000659BE">
            <w:pPr>
              <w:pStyle w:val="TableText"/>
            </w:pPr>
            <w:r>
              <w:t>CONF #: 4423-35901 Removed</w:t>
            </w:r>
          </w:p>
        </w:tc>
        <w:tc>
          <w:tcPr>
            <w:tcW w:w="360" w:type="dxa"/>
          </w:tcPr>
          <w:p w14:paraId="634EB05A" w14:textId="77777777" w:rsidR="004B3F04" w:rsidRDefault="004B3F04" w:rsidP="000659BE">
            <w:pPr>
              <w:pStyle w:val="TableText"/>
            </w:pPr>
            <w:r>
              <w:t>SHALL contain exactly one [1..1] role (CONF:4423-35901).</w:t>
            </w:r>
          </w:p>
        </w:tc>
        <w:tc>
          <w:tcPr>
            <w:tcW w:w="360" w:type="dxa"/>
          </w:tcPr>
          <w:p w14:paraId="5CD0658E" w14:textId="77777777" w:rsidR="004B3F04" w:rsidRDefault="004B3F04" w:rsidP="000659BE">
            <w:pPr>
              <w:pStyle w:val="TableText"/>
            </w:pPr>
          </w:p>
        </w:tc>
      </w:tr>
      <w:tr w:rsidR="004B3F04" w14:paraId="0D78111B" w14:textId="77777777" w:rsidTr="000659BE">
        <w:trPr>
          <w:jc w:val="center"/>
        </w:trPr>
        <w:tc>
          <w:tcPr>
            <w:tcW w:w="360" w:type="dxa"/>
          </w:tcPr>
          <w:p w14:paraId="1C85522D" w14:textId="77777777" w:rsidR="004B3F04" w:rsidRDefault="004B3F04" w:rsidP="000659BE">
            <w:pPr>
              <w:pStyle w:val="TableText"/>
            </w:pPr>
            <w:r>
              <w:t>CONF #: 4499-33428 Modified</w:t>
            </w:r>
          </w:p>
        </w:tc>
        <w:tc>
          <w:tcPr>
            <w:tcW w:w="360" w:type="dxa"/>
          </w:tcPr>
          <w:p w14:paraId="41AE5839" w14:textId="77777777" w:rsidR="004B3F04" w:rsidRDefault="004B3F04" w:rsidP="000659BE">
            <w:pPr>
              <w:pStyle w:val="TableText"/>
            </w:pPr>
            <w:r>
              <w:t>SHALL contain exactly one [1..1] @extension="2019-05-01" (CONF:4423-33428).</w:t>
            </w:r>
          </w:p>
        </w:tc>
        <w:tc>
          <w:tcPr>
            <w:tcW w:w="360" w:type="dxa"/>
          </w:tcPr>
          <w:p w14:paraId="587B4E4F" w14:textId="77777777" w:rsidR="004B3F04" w:rsidRDefault="004B3F04" w:rsidP="000659BE">
            <w:pPr>
              <w:pStyle w:val="TableText"/>
            </w:pPr>
            <w:r>
              <w:t>SHALL contain exactly one [1..1] @extension="2021-02-01" (CONF:4499-33428).</w:t>
            </w:r>
          </w:p>
        </w:tc>
      </w:tr>
      <w:tr w:rsidR="004B3F04" w14:paraId="16C9CA65" w14:textId="77777777" w:rsidTr="000659BE">
        <w:trPr>
          <w:jc w:val="center"/>
        </w:trPr>
        <w:tc>
          <w:tcPr>
            <w:tcW w:w="360" w:type="dxa"/>
          </w:tcPr>
          <w:p w14:paraId="5234FB92" w14:textId="77777777" w:rsidR="004B3F04" w:rsidRDefault="004B3F04" w:rsidP="000659BE">
            <w:pPr>
              <w:pStyle w:val="TableText"/>
            </w:pPr>
            <w:r>
              <w:t>CONF #: 4499-35364 Modified</w:t>
            </w:r>
          </w:p>
        </w:tc>
        <w:tc>
          <w:tcPr>
            <w:tcW w:w="360" w:type="dxa"/>
          </w:tcPr>
          <w:p w14:paraId="55A3E3CF" w14:textId="77777777" w:rsidR="004B3F04" w:rsidRDefault="004B3F04" w:rsidP="000659BE">
            <w:pPr>
              <w:pStyle w:val="TableText"/>
            </w:pPr>
            <w:r>
              <w:t xml:space="preserve">MAY contain zero or one [0..1] participation (CONF:4423-35364) such that it </w:t>
            </w:r>
            <w:r>
              <w:br/>
              <w:t>Note: QDM Attribute: Performer</w:t>
            </w:r>
          </w:p>
        </w:tc>
        <w:tc>
          <w:tcPr>
            <w:tcW w:w="360" w:type="dxa"/>
          </w:tcPr>
          <w:p w14:paraId="0B6758E4" w14:textId="77777777" w:rsidR="004B3F04" w:rsidRDefault="004B3F04" w:rsidP="000659BE">
            <w:pPr>
              <w:pStyle w:val="TableText"/>
            </w:pPr>
            <w:r>
              <w:t xml:space="preserve">MAY contain zero or more [0..*] participation (CONF:4499-35364) such that it </w:t>
            </w:r>
            <w:r>
              <w:br/>
              <w:t>Note: QDM Attribute: Performer</w:t>
            </w:r>
          </w:p>
        </w:tc>
      </w:tr>
      <w:tr w:rsidR="004B3F04" w14:paraId="132FE2B6" w14:textId="77777777" w:rsidTr="000659BE">
        <w:trPr>
          <w:jc w:val="center"/>
        </w:trPr>
        <w:tc>
          <w:tcPr>
            <w:tcW w:w="360" w:type="dxa"/>
          </w:tcPr>
          <w:p w14:paraId="56663492" w14:textId="77777777" w:rsidR="004B3F04" w:rsidRDefault="004B3F04" w:rsidP="000659BE">
            <w:pPr>
              <w:pStyle w:val="TableText"/>
            </w:pPr>
            <w:r>
              <w:t>CONF #: 4499-35368 Modified</w:t>
            </w:r>
          </w:p>
        </w:tc>
        <w:tc>
          <w:tcPr>
            <w:tcW w:w="360" w:type="dxa"/>
          </w:tcPr>
          <w:p w14:paraId="29FBA181" w14:textId="77777777" w:rsidR="004B3F04" w:rsidRDefault="004B3F04" w:rsidP="000659BE">
            <w:pPr>
              <w:pStyle w:val="TableText"/>
            </w:pPr>
            <w:r>
              <w:t xml:space="preserve">MAY contain zero or one [0..1] participation (CONF:4423-35368) such that it </w:t>
            </w:r>
            <w:r>
              <w:br/>
              <w:t>Note: QDM Attribute: Performer</w:t>
            </w:r>
          </w:p>
        </w:tc>
        <w:tc>
          <w:tcPr>
            <w:tcW w:w="360" w:type="dxa"/>
          </w:tcPr>
          <w:p w14:paraId="356F8AE2" w14:textId="77777777" w:rsidR="004B3F04" w:rsidRDefault="004B3F04" w:rsidP="000659BE">
            <w:pPr>
              <w:pStyle w:val="TableText"/>
            </w:pPr>
            <w:r>
              <w:t xml:space="preserve">MAY contain zero or more [0..*] participation (CONF:4499-35368) such that it </w:t>
            </w:r>
            <w:r>
              <w:br/>
              <w:t>Note: QDM Attribute: Performer</w:t>
            </w:r>
          </w:p>
        </w:tc>
      </w:tr>
      <w:tr w:rsidR="004B3F04" w14:paraId="6137A1B3" w14:textId="77777777" w:rsidTr="000659BE">
        <w:trPr>
          <w:jc w:val="center"/>
        </w:trPr>
        <w:tc>
          <w:tcPr>
            <w:tcW w:w="360" w:type="dxa"/>
          </w:tcPr>
          <w:p w14:paraId="2F191518" w14:textId="77777777" w:rsidR="004B3F04" w:rsidRDefault="004B3F04" w:rsidP="000659BE">
            <w:pPr>
              <w:pStyle w:val="TableText"/>
            </w:pPr>
            <w:r>
              <w:lastRenderedPageBreak/>
              <w:t>CONF #: 4499-35900 Modified</w:t>
            </w:r>
          </w:p>
        </w:tc>
        <w:tc>
          <w:tcPr>
            <w:tcW w:w="360" w:type="dxa"/>
          </w:tcPr>
          <w:p w14:paraId="704AFD4D" w14:textId="77777777" w:rsidR="004B3F04" w:rsidRDefault="004B3F04" w:rsidP="000659BE">
            <w:pPr>
              <w:pStyle w:val="TableText"/>
            </w:pPr>
            <w:r>
              <w:t xml:space="preserve">MAY contain zero or one [0..1] participation (CONF:4423-35900) such that it </w:t>
            </w:r>
            <w:r>
              <w:br/>
              <w:t>Note: QDM Attribute: Performer</w:t>
            </w:r>
          </w:p>
        </w:tc>
        <w:tc>
          <w:tcPr>
            <w:tcW w:w="360" w:type="dxa"/>
          </w:tcPr>
          <w:p w14:paraId="07E46D09" w14:textId="77777777" w:rsidR="004B3F04" w:rsidRDefault="004B3F04" w:rsidP="000659BE">
            <w:pPr>
              <w:pStyle w:val="TableText"/>
            </w:pPr>
            <w:r>
              <w:t xml:space="preserve">MAY contain zero or more [0..*] participation (CONF:4499-35900) such that it </w:t>
            </w:r>
            <w:r>
              <w:br/>
              <w:t>Note: QDM Attribute: Performer</w:t>
            </w:r>
          </w:p>
        </w:tc>
      </w:tr>
    </w:tbl>
    <w:p w14:paraId="2E43290B" w14:textId="77777777" w:rsidR="004B3F04" w:rsidRDefault="004B3F04" w:rsidP="004B3F04">
      <w:pPr>
        <w:pStyle w:val="BodyText"/>
      </w:pPr>
    </w:p>
    <w:p w14:paraId="618A5CBE" w14:textId="77777777" w:rsidR="004B3F04" w:rsidRDefault="004B3F04" w:rsidP="004B3F04">
      <w:pPr>
        <w:pStyle w:val="Heading2nospace"/>
      </w:pPr>
      <w:bookmarkStart w:id="3947" w:name="_Toc64841988"/>
      <w:bookmarkStart w:id="3948" w:name="_Toc65482903"/>
      <w:r>
        <w:lastRenderedPageBreak/>
        <w:t>Physical Exam, Recommended (V4)</w:t>
      </w:r>
      <w:bookmarkEnd w:id="3947"/>
      <w:bookmarkEnd w:id="3948"/>
    </w:p>
    <w:p w14:paraId="1414C562" w14:textId="77777777" w:rsidR="004B3F04" w:rsidRDefault="006C736C" w:rsidP="004B3F04">
      <w:pPr>
        <w:keepNext/>
      </w:pPr>
      <w:hyperlink w:anchor="E_Physical_Exam_Recommended_V4_">
        <w:r w:rsidR="004B3F04">
          <w:rPr>
            <w:rStyle w:val="HyperlinkCourierBold"/>
          </w:rPr>
          <w:t>Physical Exam, Recommended (V4) (urn:hl7ii:2.16.840.1.113883.10.20.28.4.63:2021-02-01)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0D83D3A" w14:textId="77777777" w:rsidTr="000659BE">
        <w:trPr>
          <w:cantSplit/>
          <w:tblHeader/>
          <w:jc w:val="center"/>
        </w:trPr>
        <w:tc>
          <w:tcPr>
            <w:tcW w:w="360" w:type="dxa"/>
            <w:shd w:val="clear" w:color="auto" w:fill="E6E6E6"/>
          </w:tcPr>
          <w:p w14:paraId="7BE50AB4" w14:textId="77777777" w:rsidR="004B3F04" w:rsidRDefault="004B3F04" w:rsidP="000659BE">
            <w:pPr>
              <w:pStyle w:val="TableHead"/>
            </w:pPr>
            <w:r>
              <w:t>Change</w:t>
            </w:r>
          </w:p>
        </w:tc>
        <w:tc>
          <w:tcPr>
            <w:tcW w:w="360" w:type="dxa"/>
            <w:shd w:val="clear" w:color="auto" w:fill="E6E6E6"/>
          </w:tcPr>
          <w:p w14:paraId="1CD88DE2" w14:textId="77777777" w:rsidR="004B3F04" w:rsidRDefault="004B3F04" w:rsidP="000659BE">
            <w:pPr>
              <w:pStyle w:val="TableHead"/>
            </w:pPr>
            <w:r>
              <w:t>Old</w:t>
            </w:r>
          </w:p>
        </w:tc>
        <w:tc>
          <w:tcPr>
            <w:tcW w:w="360" w:type="dxa"/>
            <w:shd w:val="clear" w:color="auto" w:fill="E6E6E6"/>
          </w:tcPr>
          <w:p w14:paraId="3AC7DF8F" w14:textId="77777777" w:rsidR="004B3F04" w:rsidRDefault="004B3F04" w:rsidP="000659BE">
            <w:pPr>
              <w:pStyle w:val="TableHead"/>
            </w:pPr>
            <w:r>
              <w:t>New</w:t>
            </w:r>
          </w:p>
        </w:tc>
      </w:tr>
      <w:tr w:rsidR="004B3F04" w14:paraId="75885DD2" w14:textId="77777777" w:rsidTr="000659BE">
        <w:trPr>
          <w:jc w:val="center"/>
        </w:trPr>
        <w:tc>
          <w:tcPr>
            <w:tcW w:w="360" w:type="dxa"/>
          </w:tcPr>
          <w:p w14:paraId="22B1B077" w14:textId="77777777" w:rsidR="004B3F04" w:rsidRDefault="004B3F04" w:rsidP="000659BE">
            <w:pPr>
              <w:pStyle w:val="TableText"/>
            </w:pPr>
            <w:r>
              <w:t>Status</w:t>
            </w:r>
          </w:p>
        </w:tc>
        <w:tc>
          <w:tcPr>
            <w:tcW w:w="360" w:type="dxa"/>
          </w:tcPr>
          <w:p w14:paraId="15CB8945" w14:textId="77777777" w:rsidR="004B3F04" w:rsidRDefault="004B3F04" w:rsidP="000659BE">
            <w:pPr>
              <w:pStyle w:val="TableText"/>
            </w:pPr>
            <w:r>
              <w:t>Published</w:t>
            </w:r>
          </w:p>
        </w:tc>
        <w:tc>
          <w:tcPr>
            <w:tcW w:w="360" w:type="dxa"/>
          </w:tcPr>
          <w:p w14:paraId="3C5DCCD8" w14:textId="77777777" w:rsidR="004B3F04" w:rsidRDefault="004B3F04" w:rsidP="000659BE">
            <w:pPr>
              <w:pStyle w:val="TableText"/>
            </w:pPr>
            <w:r>
              <w:t>Draft</w:t>
            </w:r>
          </w:p>
        </w:tc>
      </w:tr>
      <w:tr w:rsidR="004B3F04" w14:paraId="3FFE2DF3" w14:textId="77777777" w:rsidTr="000659BE">
        <w:trPr>
          <w:jc w:val="center"/>
        </w:trPr>
        <w:tc>
          <w:tcPr>
            <w:tcW w:w="360" w:type="dxa"/>
          </w:tcPr>
          <w:p w14:paraId="0B843BF3" w14:textId="77777777" w:rsidR="004B3F04" w:rsidRDefault="004B3F04" w:rsidP="000659BE">
            <w:pPr>
              <w:pStyle w:val="TableText"/>
            </w:pPr>
            <w:r>
              <w:t>Name</w:t>
            </w:r>
          </w:p>
        </w:tc>
        <w:tc>
          <w:tcPr>
            <w:tcW w:w="360" w:type="dxa"/>
          </w:tcPr>
          <w:p w14:paraId="6AFC9A17" w14:textId="77777777" w:rsidR="004B3F04" w:rsidRDefault="004B3F04" w:rsidP="000659BE">
            <w:pPr>
              <w:pStyle w:val="TableText"/>
            </w:pPr>
            <w:r>
              <w:t>Physical Exam, Recommended (V3)</w:t>
            </w:r>
          </w:p>
        </w:tc>
        <w:tc>
          <w:tcPr>
            <w:tcW w:w="360" w:type="dxa"/>
          </w:tcPr>
          <w:p w14:paraId="77B042C3" w14:textId="77777777" w:rsidR="004B3F04" w:rsidRDefault="004B3F04" w:rsidP="000659BE">
            <w:pPr>
              <w:pStyle w:val="TableText"/>
            </w:pPr>
            <w:r>
              <w:t>Physical Exam, Recommended (V4)</w:t>
            </w:r>
          </w:p>
        </w:tc>
      </w:tr>
      <w:tr w:rsidR="004B3F04" w14:paraId="54D882CA" w14:textId="77777777" w:rsidTr="000659BE">
        <w:trPr>
          <w:jc w:val="center"/>
        </w:trPr>
        <w:tc>
          <w:tcPr>
            <w:tcW w:w="360" w:type="dxa"/>
          </w:tcPr>
          <w:p w14:paraId="1535878A" w14:textId="77777777" w:rsidR="004B3F04" w:rsidRDefault="004B3F04" w:rsidP="000659BE">
            <w:pPr>
              <w:pStyle w:val="TableText"/>
            </w:pPr>
            <w:r>
              <w:t>Oid</w:t>
            </w:r>
          </w:p>
        </w:tc>
        <w:tc>
          <w:tcPr>
            <w:tcW w:w="360" w:type="dxa"/>
          </w:tcPr>
          <w:p w14:paraId="419D7ED1" w14:textId="77777777" w:rsidR="004B3F04" w:rsidRDefault="004B3F04" w:rsidP="000659BE">
            <w:pPr>
              <w:pStyle w:val="TableText"/>
            </w:pPr>
            <w:r>
              <w:t>urn:hl7ii:2.16.840.1.113883.10.20.28.4.63:2019-05-01</w:t>
            </w:r>
          </w:p>
        </w:tc>
        <w:tc>
          <w:tcPr>
            <w:tcW w:w="360" w:type="dxa"/>
          </w:tcPr>
          <w:p w14:paraId="5216EEEB" w14:textId="77777777" w:rsidR="004B3F04" w:rsidRDefault="004B3F04" w:rsidP="000659BE">
            <w:pPr>
              <w:pStyle w:val="TableText"/>
            </w:pPr>
            <w:r>
              <w:t>urn:hl7ii:2.16.840.1.113883.10.20.28.4.63:2021-02-01</w:t>
            </w:r>
          </w:p>
        </w:tc>
      </w:tr>
      <w:tr w:rsidR="004B3F04" w14:paraId="0E2FC904" w14:textId="77777777" w:rsidTr="000659BE">
        <w:trPr>
          <w:jc w:val="center"/>
        </w:trPr>
        <w:tc>
          <w:tcPr>
            <w:tcW w:w="360" w:type="dxa"/>
          </w:tcPr>
          <w:p w14:paraId="111E5BEC" w14:textId="77777777" w:rsidR="004B3F04" w:rsidRDefault="004B3F04" w:rsidP="000659BE">
            <w:pPr>
              <w:pStyle w:val="TableText"/>
            </w:pPr>
            <w:r>
              <w:t>CONF #: 4499-36251 Added</w:t>
            </w:r>
          </w:p>
        </w:tc>
        <w:tc>
          <w:tcPr>
            <w:tcW w:w="360" w:type="dxa"/>
          </w:tcPr>
          <w:p w14:paraId="54B92CB9" w14:textId="77777777" w:rsidR="004B3F04" w:rsidRDefault="004B3F04" w:rsidP="000659BE">
            <w:pPr>
              <w:pStyle w:val="TableText"/>
            </w:pPr>
          </w:p>
        </w:tc>
        <w:tc>
          <w:tcPr>
            <w:tcW w:w="360" w:type="dxa"/>
          </w:tcPr>
          <w:p w14:paraId="5EF593B1" w14:textId="77777777" w:rsidR="004B3F04" w:rsidRDefault="004B3F04" w:rsidP="000659BE">
            <w:pPr>
              <w:pStyle w:val="TableText"/>
            </w:pPr>
            <w:r>
              <w:t>SHALL contain exactly one [1..1] role (CONF:4499-36251).</w:t>
            </w:r>
          </w:p>
        </w:tc>
      </w:tr>
      <w:tr w:rsidR="004B3F04" w14:paraId="6AAA6750" w14:textId="77777777" w:rsidTr="000659BE">
        <w:trPr>
          <w:jc w:val="center"/>
        </w:trPr>
        <w:tc>
          <w:tcPr>
            <w:tcW w:w="360" w:type="dxa"/>
          </w:tcPr>
          <w:p w14:paraId="5A3F5E84" w14:textId="77777777" w:rsidR="004B3F04" w:rsidRDefault="004B3F04" w:rsidP="000659BE">
            <w:pPr>
              <w:pStyle w:val="TableText"/>
            </w:pPr>
            <w:r>
              <w:t>CONF #: 4499-36252 Added</w:t>
            </w:r>
          </w:p>
        </w:tc>
        <w:tc>
          <w:tcPr>
            <w:tcW w:w="360" w:type="dxa"/>
          </w:tcPr>
          <w:p w14:paraId="4C19D368" w14:textId="77777777" w:rsidR="004B3F04" w:rsidRDefault="004B3F04" w:rsidP="000659BE">
            <w:pPr>
              <w:pStyle w:val="TableText"/>
            </w:pPr>
          </w:p>
        </w:tc>
        <w:tc>
          <w:tcPr>
            <w:tcW w:w="360" w:type="dxa"/>
          </w:tcPr>
          <w:p w14:paraId="15D01460" w14:textId="77777777" w:rsidR="004B3F04" w:rsidRDefault="004B3F04" w:rsidP="000659BE">
            <w:pPr>
              <w:pStyle w:val="TableText"/>
            </w:pPr>
            <w:r>
              <w:t>SHALL contain exactly one [1..1] role (CONF:4499-36252).</w:t>
            </w:r>
          </w:p>
        </w:tc>
      </w:tr>
      <w:tr w:rsidR="004B3F04" w14:paraId="22B3D303" w14:textId="77777777" w:rsidTr="000659BE">
        <w:trPr>
          <w:jc w:val="center"/>
        </w:trPr>
        <w:tc>
          <w:tcPr>
            <w:tcW w:w="360" w:type="dxa"/>
          </w:tcPr>
          <w:p w14:paraId="264A49FF" w14:textId="77777777" w:rsidR="004B3F04" w:rsidRDefault="004B3F04" w:rsidP="000659BE">
            <w:pPr>
              <w:pStyle w:val="TableText"/>
            </w:pPr>
            <w:r>
              <w:t>CONF #: 4499-36253 Added</w:t>
            </w:r>
          </w:p>
        </w:tc>
        <w:tc>
          <w:tcPr>
            <w:tcW w:w="360" w:type="dxa"/>
          </w:tcPr>
          <w:p w14:paraId="0B057EA0" w14:textId="77777777" w:rsidR="004B3F04" w:rsidRDefault="004B3F04" w:rsidP="000659BE">
            <w:pPr>
              <w:pStyle w:val="TableText"/>
            </w:pPr>
          </w:p>
        </w:tc>
        <w:tc>
          <w:tcPr>
            <w:tcW w:w="360" w:type="dxa"/>
          </w:tcPr>
          <w:p w14:paraId="6CD7826F" w14:textId="77777777" w:rsidR="004B3F04" w:rsidRDefault="004B3F04" w:rsidP="000659BE">
            <w:pPr>
              <w:pStyle w:val="TableText"/>
            </w:pPr>
            <w:r>
              <w:t>SHALL contain exactly one [1..1] role (CONF:4499-36253).</w:t>
            </w:r>
          </w:p>
        </w:tc>
      </w:tr>
      <w:tr w:rsidR="004B3F04" w14:paraId="057AD20E" w14:textId="77777777" w:rsidTr="000659BE">
        <w:trPr>
          <w:jc w:val="center"/>
        </w:trPr>
        <w:tc>
          <w:tcPr>
            <w:tcW w:w="360" w:type="dxa"/>
          </w:tcPr>
          <w:p w14:paraId="67B2E923" w14:textId="77777777" w:rsidR="004B3F04" w:rsidRDefault="004B3F04" w:rsidP="000659BE">
            <w:pPr>
              <w:pStyle w:val="TableText"/>
            </w:pPr>
            <w:r>
              <w:t>CONF #: 4499-36254 Added</w:t>
            </w:r>
          </w:p>
        </w:tc>
        <w:tc>
          <w:tcPr>
            <w:tcW w:w="360" w:type="dxa"/>
          </w:tcPr>
          <w:p w14:paraId="55A6D5C1" w14:textId="77777777" w:rsidR="004B3F04" w:rsidRDefault="004B3F04" w:rsidP="000659BE">
            <w:pPr>
              <w:pStyle w:val="TableText"/>
            </w:pPr>
          </w:p>
        </w:tc>
        <w:tc>
          <w:tcPr>
            <w:tcW w:w="360" w:type="dxa"/>
          </w:tcPr>
          <w:p w14:paraId="7C63387B" w14:textId="77777777" w:rsidR="004B3F04" w:rsidRDefault="004B3F04" w:rsidP="000659BE">
            <w:pPr>
              <w:pStyle w:val="TableText"/>
            </w:pPr>
            <w:r>
              <w:t>SHALL contain exactly one [1..1] patient (CONF:4499-36254).</w:t>
            </w:r>
          </w:p>
        </w:tc>
      </w:tr>
      <w:tr w:rsidR="004B3F04" w14:paraId="71135D00" w14:textId="77777777" w:rsidTr="000659BE">
        <w:trPr>
          <w:jc w:val="center"/>
        </w:trPr>
        <w:tc>
          <w:tcPr>
            <w:tcW w:w="360" w:type="dxa"/>
          </w:tcPr>
          <w:p w14:paraId="53D910DE" w14:textId="77777777" w:rsidR="004B3F04" w:rsidRDefault="004B3F04" w:rsidP="000659BE">
            <w:pPr>
              <w:pStyle w:val="TableText"/>
            </w:pPr>
            <w:r>
              <w:t>CONF #: 4499-36255 Added</w:t>
            </w:r>
          </w:p>
        </w:tc>
        <w:tc>
          <w:tcPr>
            <w:tcW w:w="360" w:type="dxa"/>
          </w:tcPr>
          <w:p w14:paraId="4968EDD0" w14:textId="77777777" w:rsidR="004B3F04" w:rsidRDefault="004B3F04" w:rsidP="000659BE">
            <w:pPr>
              <w:pStyle w:val="TableText"/>
            </w:pPr>
          </w:p>
        </w:tc>
        <w:tc>
          <w:tcPr>
            <w:tcW w:w="360" w:type="dxa"/>
          </w:tcPr>
          <w:p w14:paraId="5978243F" w14:textId="77777777" w:rsidR="004B3F04" w:rsidRDefault="004B3F04" w:rsidP="000659BE">
            <w:pPr>
              <w:pStyle w:val="TableText"/>
            </w:pPr>
            <w:r>
              <w:t xml:space="preserve">MAY contain zero or more [0..*] participation (CONF:4499-36255) such that it </w:t>
            </w:r>
            <w:r>
              <w:br/>
              <w:t>Note: QDM Attribute: Requseter</w:t>
            </w:r>
          </w:p>
        </w:tc>
      </w:tr>
      <w:tr w:rsidR="004B3F04" w14:paraId="36548AF4" w14:textId="77777777" w:rsidTr="000659BE">
        <w:trPr>
          <w:jc w:val="center"/>
        </w:trPr>
        <w:tc>
          <w:tcPr>
            <w:tcW w:w="360" w:type="dxa"/>
          </w:tcPr>
          <w:p w14:paraId="0EE3BA38" w14:textId="77777777" w:rsidR="004B3F04" w:rsidRDefault="004B3F04" w:rsidP="000659BE">
            <w:pPr>
              <w:pStyle w:val="TableText"/>
            </w:pPr>
            <w:r>
              <w:t>CONF #: 4499-36256 Added</w:t>
            </w:r>
          </w:p>
        </w:tc>
        <w:tc>
          <w:tcPr>
            <w:tcW w:w="360" w:type="dxa"/>
          </w:tcPr>
          <w:p w14:paraId="516BBB80" w14:textId="77777777" w:rsidR="004B3F04" w:rsidRDefault="004B3F04" w:rsidP="000659BE">
            <w:pPr>
              <w:pStyle w:val="TableText"/>
            </w:pPr>
          </w:p>
        </w:tc>
        <w:tc>
          <w:tcPr>
            <w:tcW w:w="360" w:type="dxa"/>
          </w:tcPr>
          <w:p w14:paraId="2D051071" w14:textId="77777777" w:rsidR="004B3F04" w:rsidRDefault="004B3F04" w:rsidP="000659BE">
            <w:pPr>
              <w:pStyle w:val="TableText"/>
            </w:pPr>
            <w:r>
              <w:t>SHALL contain exactly one [1..1] role (CONF:4499-36256).</w:t>
            </w:r>
          </w:p>
        </w:tc>
      </w:tr>
      <w:tr w:rsidR="004B3F04" w14:paraId="228C6235" w14:textId="77777777" w:rsidTr="000659BE">
        <w:trPr>
          <w:jc w:val="center"/>
        </w:trPr>
        <w:tc>
          <w:tcPr>
            <w:tcW w:w="360" w:type="dxa"/>
          </w:tcPr>
          <w:p w14:paraId="64638C8D" w14:textId="77777777" w:rsidR="004B3F04" w:rsidRDefault="004B3F04" w:rsidP="000659BE">
            <w:pPr>
              <w:pStyle w:val="TableText"/>
            </w:pPr>
            <w:r>
              <w:t>CONF #: 4499-36257 Added</w:t>
            </w:r>
          </w:p>
        </w:tc>
        <w:tc>
          <w:tcPr>
            <w:tcW w:w="360" w:type="dxa"/>
          </w:tcPr>
          <w:p w14:paraId="5A13FC3A" w14:textId="77777777" w:rsidR="004B3F04" w:rsidRDefault="004B3F04" w:rsidP="000659BE">
            <w:pPr>
              <w:pStyle w:val="TableText"/>
            </w:pPr>
          </w:p>
        </w:tc>
        <w:tc>
          <w:tcPr>
            <w:tcW w:w="360" w:type="dxa"/>
          </w:tcPr>
          <w:p w14:paraId="4BC01257" w14:textId="77777777" w:rsidR="004B3F04" w:rsidRDefault="004B3F04" w:rsidP="000659BE">
            <w:pPr>
              <w:pStyle w:val="TableText"/>
            </w:pPr>
            <w:r>
              <w:t>SHALL contain exactly one [1..1] @typeCode="PART" participation (CodeSystem: HL7ParticipationType urn:oid:2.16.840.1.113883.5.90) (CONF:4499-36257).</w:t>
            </w:r>
          </w:p>
        </w:tc>
      </w:tr>
      <w:tr w:rsidR="004B3F04" w14:paraId="0A07354B" w14:textId="77777777" w:rsidTr="000659BE">
        <w:trPr>
          <w:jc w:val="center"/>
        </w:trPr>
        <w:tc>
          <w:tcPr>
            <w:tcW w:w="360" w:type="dxa"/>
          </w:tcPr>
          <w:p w14:paraId="7EA0537B" w14:textId="77777777" w:rsidR="004B3F04" w:rsidRDefault="004B3F04" w:rsidP="000659BE">
            <w:pPr>
              <w:pStyle w:val="TableText"/>
            </w:pPr>
            <w:r>
              <w:t>CONF #: 4423-35479 Removed</w:t>
            </w:r>
          </w:p>
        </w:tc>
        <w:tc>
          <w:tcPr>
            <w:tcW w:w="360" w:type="dxa"/>
          </w:tcPr>
          <w:p w14:paraId="67AF99C8" w14:textId="77777777" w:rsidR="004B3F04" w:rsidRDefault="004B3F04" w:rsidP="000659BE">
            <w:pPr>
              <w:pStyle w:val="TableText"/>
            </w:pPr>
            <w:r>
              <w:t>SHALL contain exactly one [1..1] role (CONF:4423-35479).</w:t>
            </w:r>
          </w:p>
        </w:tc>
        <w:tc>
          <w:tcPr>
            <w:tcW w:w="360" w:type="dxa"/>
          </w:tcPr>
          <w:p w14:paraId="56AB707C" w14:textId="77777777" w:rsidR="004B3F04" w:rsidRDefault="004B3F04" w:rsidP="000659BE">
            <w:pPr>
              <w:pStyle w:val="TableText"/>
            </w:pPr>
          </w:p>
        </w:tc>
      </w:tr>
      <w:tr w:rsidR="004B3F04" w14:paraId="014D665B" w14:textId="77777777" w:rsidTr="000659BE">
        <w:trPr>
          <w:jc w:val="center"/>
        </w:trPr>
        <w:tc>
          <w:tcPr>
            <w:tcW w:w="360" w:type="dxa"/>
          </w:tcPr>
          <w:p w14:paraId="51943578" w14:textId="77777777" w:rsidR="004B3F04" w:rsidRDefault="004B3F04" w:rsidP="000659BE">
            <w:pPr>
              <w:pStyle w:val="TableText"/>
            </w:pPr>
            <w:r>
              <w:t>CONF #: 4423-35481 Removed</w:t>
            </w:r>
          </w:p>
        </w:tc>
        <w:tc>
          <w:tcPr>
            <w:tcW w:w="360" w:type="dxa"/>
          </w:tcPr>
          <w:p w14:paraId="3DD4116A" w14:textId="77777777" w:rsidR="004B3F04" w:rsidRDefault="004B3F04" w:rsidP="000659BE">
            <w:pPr>
              <w:pStyle w:val="TableText"/>
            </w:pPr>
            <w:r>
              <w:t>SHALL contain exactly one [1..1] role (CONF:4423-35481).</w:t>
            </w:r>
          </w:p>
        </w:tc>
        <w:tc>
          <w:tcPr>
            <w:tcW w:w="360" w:type="dxa"/>
          </w:tcPr>
          <w:p w14:paraId="0BACDAAA" w14:textId="77777777" w:rsidR="004B3F04" w:rsidRDefault="004B3F04" w:rsidP="000659BE">
            <w:pPr>
              <w:pStyle w:val="TableText"/>
            </w:pPr>
          </w:p>
        </w:tc>
      </w:tr>
      <w:tr w:rsidR="004B3F04" w14:paraId="6EB95AE2" w14:textId="77777777" w:rsidTr="000659BE">
        <w:trPr>
          <w:jc w:val="center"/>
        </w:trPr>
        <w:tc>
          <w:tcPr>
            <w:tcW w:w="360" w:type="dxa"/>
          </w:tcPr>
          <w:p w14:paraId="115C6630" w14:textId="77777777" w:rsidR="004B3F04" w:rsidRDefault="004B3F04" w:rsidP="000659BE">
            <w:pPr>
              <w:pStyle w:val="TableText"/>
            </w:pPr>
            <w:r>
              <w:t>CONF #: 4423-35485 Removed</w:t>
            </w:r>
          </w:p>
        </w:tc>
        <w:tc>
          <w:tcPr>
            <w:tcW w:w="360" w:type="dxa"/>
          </w:tcPr>
          <w:p w14:paraId="20C8EA99" w14:textId="77777777" w:rsidR="004B3F04" w:rsidRDefault="004B3F04" w:rsidP="000659BE">
            <w:pPr>
              <w:pStyle w:val="TableText"/>
            </w:pPr>
            <w:r>
              <w:t>SHALL contain exactly one [1..1] patient (CONF:4423-35485).</w:t>
            </w:r>
          </w:p>
        </w:tc>
        <w:tc>
          <w:tcPr>
            <w:tcW w:w="360" w:type="dxa"/>
          </w:tcPr>
          <w:p w14:paraId="56DCC689" w14:textId="77777777" w:rsidR="004B3F04" w:rsidRDefault="004B3F04" w:rsidP="000659BE">
            <w:pPr>
              <w:pStyle w:val="TableText"/>
            </w:pPr>
          </w:p>
        </w:tc>
      </w:tr>
      <w:tr w:rsidR="004B3F04" w14:paraId="769B59C5" w14:textId="77777777" w:rsidTr="000659BE">
        <w:trPr>
          <w:jc w:val="center"/>
        </w:trPr>
        <w:tc>
          <w:tcPr>
            <w:tcW w:w="360" w:type="dxa"/>
          </w:tcPr>
          <w:p w14:paraId="57E081D7" w14:textId="77777777" w:rsidR="004B3F04" w:rsidRDefault="004B3F04" w:rsidP="000659BE">
            <w:pPr>
              <w:pStyle w:val="TableText"/>
            </w:pPr>
            <w:r>
              <w:t>CONF #: 4423-35904 Removed</w:t>
            </w:r>
          </w:p>
        </w:tc>
        <w:tc>
          <w:tcPr>
            <w:tcW w:w="360" w:type="dxa"/>
          </w:tcPr>
          <w:p w14:paraId="5AE20B1E" w14:textId="77777777" w:rsidR="004B3F04" w:rsidRDefault="004B3F04" w:rsidP="000659BE">
            <w:pPr>
              <w:pStyle w:val="TableText"/>
            </w:pPr>
            <w:r>
              <w:t>SHALL contain exactly one [1..1] role (CONF:4423-35904).</w:t>
            </w:r>
          </w:p>
        </w:tc>
        <w:tc>
          <w:tcPr>
            <w:tcW w:w="360" w:type="dxa"/>
          </w:tcPr>
          <w:p w14:paraId="2CD15AF6" w14:textId="77777777" w:rsidR="004B3F04" w:rsidRDefault="004B3F04" w:rsidP="000659BE">
            <w:pPr>
              <w:pStyle w:val="TableText"/>
            </w:pPr>
          </w:p>
        </w:tc>
      </w:tr>
      <w:tr w:rsidR="004B3F04" w14:paraId="603C381A" w14:textId="77777777" w:rsidTr="000659BE">
        <w:trPr>
          <w:jc w:val="center"/>
        </w:trPr>
        <w:tc>
          <w:tcPr>
            <w:tcW w:w="360" w:type="dxa"/>
          </w:tcPr>
          <w:p w14:paraId="40CFC291" w14:textId="77777777" w:rsidR="004B3F04" w:rsidRDefault="004B3F04" w:rsidP="000659BE">
            <w:pPr>
              <w:pStyle w:val="TableText"/>
            </w:pPr>
            <w:r>
              <w:t>CONF #: 4499-33449 Modified</w:t>
            </w:r>
          </w:p>
        </w:tc>
        <w:tc>
          <w:tcPr>
            <w:tcW w:w="360" w:type="dxa"/>
          </w:tcPr>
          <w:p w14:paraId="7D681302" w14:textId="77777777" w:rsidR="004B3F04" w:rsidRDefault="004B3F04" w:rsidP="000659BE">
            <w:pPr>
              <w:pStyle w:val="TableText"/>
            </w:pPr>
            <w:r>
              <w:t>SHALL contain exactly one [1..1] @extension="2019-05-01" (CONF:4423-33449).</w:t>
            </w:r>
          </w:p>
        </w:tc>
        <w:tc>
          <w:tcPr>
            <w:tcW w:w="360" w:type="dxa"/>
          </w:tcPr>
          <w:p w14:paraId="1CAE27DE" w14:textId="77777777" w:rsidR="004B3F04" w:rsidRDefault="004B3F04" w:rsidP="000659BE">
            <w:pPr>
              <w:pStyle w:val="TableText"/>
            </w:pPr>
            <w:r>
              <w:t>SHALL contain exactly one [1..1] @extension="2021-02-01" (CONF:4499-33449).</w:t>
            </w:r>
          </w:p>
        </w:tc>
      </w:tr>
      <w:tr w:rsidR="004B3F04" w14:paraId="177A769C" w14:textId="77777777" w:rsidTr="000659BE">
        <w:trPr>
          <w:jc w:val="center"/>
        </w:trPr>
        <w:tc>
          <w:tcPr>
            <w:tcW w:w="360" w:type="dxa"/>
          </w:tcPr>
          <w:p w14:paraId="01413017" w14:textId="77777777" w:rsidR="004B3F04" w:rsidRDefault="004B3F04" w:rsidP="000659BE">
            <w:pPr>
              <w:pStyle w:val="TableText"/>
            </w:pPr>
            <w:r>
              <w:t>CONF #: 4499-35478 Modified</w:t>
            </w:r>
          </w:p>
        </w:tc>
        <w:tc>
          <w:tcPr>
            <w:tcW w:w="360" w:type="dxa"/>
          </w:tcPr>
          <w:p w14:paraId="3CDE9263" w14:textId="77777777" w:rsidR="004B3F04" w:rsidRDefault="004B3F04" w:rsidP="000659BE">
            <w:pPr>
              <w:pStyle w:val="TableText"/>
            </w:pPr>
            <w:r>
              <w:t xml:space="preserve">MAY contain zero or one [0..1] participation (CONF:4423-35478) such that it </w:t>
            </w:r>
            <w:r>
              <w:br/>
              <w:t>Note: QDM Attribute: Requseter</w:t>
            </w:r>
          </w:p>
        </w:tc>
        <w:tc>
          <w:tcPr>
            <w:tcW w:w="360" w:type="dxa"/>
          </w:tcPr>
          <w:p w14:paraId="41A2A400" w14:textId="77777777" w:rsidR="004B3F04" w:rsidRDefault="004B3F04" w:rsidP="000659BE">
            <w:pPr>
              <w:pStyle w:val="TableText"/>
            </w:pPr>
            <w:r>
              <w:t xml:space="preserve">MAY contain zero or more [0..*] participation (CONF:4499-35478) such that it </w:t>
            </w:r>
            <w:r>
              <w:br/>
              <w:t>Note: QDM Attribute: Requseter</w:t>
            </w:r>
          </w:p>
        </w:tc>
      </w:tr>
      <w:tr w:rsidR="004B3F04" w14:paraId="635BEA65" w14:textId="77777777" w:rsidTr="000659BE">
        <w:trPr>
          <w:jc w:val="center"/>
        </w:trPr>
        <w:tc>
          <w:tcPr>
            <w:tcW w:w="360" w:type="dxa"/>
          </w:tcPr>
          <w:p w14:paraId="5024F3A5" w14:textId="77777777" w:rsidR="004B3F04" w:rsidRDefault="004B3F04" w:rsidP="000659BE">
            <w:pPr>
              <w:pStyle w:val="TableText"/>
            </w:pPr>
            <w:r>
              <w:t>CONF #: 4499-35480 Modified</w:t>
            </w:r>
          </w:p>
        </w:tc>
        <w:tc>
          <w:tcPr>
            <w:tcW w:w="360" w:type="dxa"/>
          </w:tcPr>
          <w:p w14:paraId="34A3EAE4" w14:textId="77777777" w:rsidR="004B3F04" w:rsidRDefault="004B3F04" w:rsidP="000659BE">
            <w:pPr>
              <w:pStyle w:val="TableText"/>
            </w:pPr>
            <w:r>
              <w:t xml:space="preserve">MAY contain zero or one [0..1] participation (CONF:4423-35480) such that it </w:t>
            </w:r>
            <w:r>
              <w:br/>
              <w:t>Note: QDM Attribute: Requseter</w:t>
            </w:r>
          </w:p>
        </w:tc>
        <w:tc>
          <w:tcPr>
            <w:tcW w:w="360" w:type="dxa"/>
          </w:tcPr>
          <w:p w14:paraId="0F770087" w14:textId="77777777" w:rsidR="004B3F04" w:rsidRDefault="004B3F04" w:rsidP="000659BE">
            <w:pPr>
              <w:pStyle w:val="TableText"/>
            </w:pPr>
            <w:r>
              <w:t xml:space="preserve">MAY contain zero or more [0..*] participation (CONF:4499-35480) such that it </w:t>
            </w:r>
            <w:r>
              <w:br/>
              <w:t>Note: QDM Attribute: Requseter</w:t>
            </w:r>
          </w:p>
        </w:tc>
      </w:tr>
      <w:tr w:rsidR="004B3F04" w14:paraId="59EB46FC" w14:textId="77777777" w:rsidTr="000659BE">
        <w:trPr>
          <w:jc w:val="center"/>
        </w:trPr>
        <w:tc>
          <w:tcPr>
            <w:tcW w:w="360" w:type="dxa"/>
          </w:tcPr>
          <w:p w14:paraId="583C1D1A" w14:textId="77777777" w:rsidR="004B3F04" w:rsidRDefault="004B3F04" w:rsidP="000659BE">
            <w:pPr>
              <w:pStyle w:val="TableText"/>
            </w:pPr>
            <w:r>
              <w:lastRenderedPageBreak/>
              <w:t>CONF #: 4499-35903 Modified</w:t>
            </w:r>
          </w:p>
        </w:tc>
        <w:tc>
          <w:tcPr>
            <w:tcW w:w="360" w:type="dxa"/>
          </w:tcPr>
          <w:p w14:paraId="15354451" w14:textId="77777777" w:rsidR="004B3F04" w:rsidRDefault="004B3F04" w:rsidP="000659BE">
            <w:pPr>
              <w:pStyle w:val="TableText"/>
            </w:pPr>
            <w:r>
              <w:t xml:space="preserve">MAY contain zero or one [0..1] participation (CONF:4423-35903) such that it </w:t>
            </w:r>
            <w:r>
              <w:br/>
              <w:t>Note: QDM Attribute: Requseter</w:t>
            </w:r>
          </w:p>
        </w:tc>
        <w:tc>
          <w:tcPr>
            <w:tcW w:w="360" w:type="dxa"/>
          </w:tcPr>
          <w:p w14:paraId="378A910C" w14:textId="77777777" w:rsidR="004B3F04" w:rsidRDefault="004B3F04" w:rsidP="000659BE">
            <w:pPr>
              <w:pStyle w:val="TableText"/>
            </w:pPr>
            <w:r>
              <w:t xml:space="preserve">MAY contain zero or more [0..*] participation (CONF:4499-35903) such that it </w:t>
            </w:r>
            <w:r>
              <w:br/>
              <w:t>Note: QDM Attribute: Requseter</w:t>
            </w:r>
          </w:p>
        </w:tc>
      </w:tr>
    </w:tbl>
    <w:p w14:paraId="320F1248" w14:textId="77777777" w:rsidR="004B3F04" w:rsidRDefault="004B3F04" w:rsidP="004B3F04">
      <w:pPr>
        <w:pStyle w:val="BodyText"/>
      </w:pPr>
    </w:p>
    <w:p w14:paraId="073D1ABE" w14:textId="77777777" w:rsidR="004B3F04" w:rsidRDefault="004B3F04" w:rsidP="004B3F04">
      <w:pPr>
        <w:pStyle w:val="Heading2nospace"/>
      </w:pPr>
      <w:bookmarkStart w:id="3949" w:name="_Toc64841989"/>
      <w:bookmarkStart w:id="3950" w:name="_Toc65482904"/>
      <w:r>
        <w:lastRenderedPageBreak/>
        <w:t>Procedure, Order (V5)</w:t>
      </w:r>
      <w:bookmarkEnd w:id="3949"/>
      <w:bookmarkEnd w:id="3950"/>
    </w:p>
    <w:p w14:paraId="4E37A28B" w14:textId="77777777" w:rsidR="004B3F04" w:rsidRDefault="006C736C" w:rsidP="004B3F04">
      <w:pPr>
        <w:keepNext/>
      </w:pPr>
      <w:hyperlink w:anchor="E_Procedure_Order_V5_">
        <w:r w:rsidR="004B3F04">
          <w:rPr>
            <w:rStyle w:val="HyperlinkCourierBold"/>
          </w:rPr>
          <w:t>Procedure, Order (V5) (urn:hl7ii:2.16.840.1.113883.10.20.28.4.66:2021-02-01)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26FA31F" w14:textId="77777777" w:rsidTr="000659BE">
        <w:trPr>
          <w:cantSplit/>
          <w:tblHeader/>
          <w:jc w:val="center"/>
        </w:trPr>
        <w:tc>
          <w:tcPr>
            <w:tcW w:w="360" w:type="dxa"/>
            <w:shd w:val="clear" w:color="auto" w:fill="E6E6E6"/>
          </w:tcPr>
          <w:p w14:paraId="47639F30" w14:textId="77777777" w:rsidR="004B3F04" w:rsidRDefault="004B3F04" w:rsidP="000659BE">
            <w:pPr>
              <w:pStyle w:val="TableHead"/>
            </w:pPr>
            <w:r>
              <w:t>Change</w:t>
            </w:r>
          </w:p>
        </w:tc>
        <w:tc>
          <w:tcPr>
            <w:tcW w:w="360" w:type="dxa"/>
            <w:shd w:val="clear" w:color="auto" w:fill="E6E6E6"/>
          </w:tcPr>
          <w:p w14:paraId="53DED578" w14:textId="77777777" w:rsidR="004B3F04" w:rsidRDefault="004B3F04" w:rsidP="000659BE">
            <w:pPr>
              <w:pStyle w:val="TableHead"/>
            </w:pPr>
            <w:r>
              <w:t>Old</w:t>
            </w:r>
          </w:p>
        </w:tc>
        <w:tc>
          <w:tcPr>
            <w:tcW w:w="360" w:type="dxa"/>
            <w:shd w:val="clear" w:color="auto" w:fill="E6E6E6"/>
          </w:tcPr>
          <w:p w14:paraId="26B03F0D" w14:textId="77777777" w:rsidR="004B3F04" w:rsidRDefault="004B3F04" w:rsidP="000659BE">
            <w:pPr>
              <w:pStyle w:val="TableHead"/>
            </w:pPr>
            <w:r>
              <w:t>New</w:t>
            </w:r>
          </w:p>
        </w:tc>
      </w:tr>
      <w:tr w:rsidR="004B3F04" w14:paraId="4AD9EC02" w14:textId="77777777" w:rsidTr="000659BE">
        <w:trPr>
          <w:jc w:val="center"/>
        </w:trPr>
        <w:tc>
          <w:tcPr>
            <w:tcW w:w="360" w:type="dxa"/>
          </w:tcPr>
          <w:p w14:paraId="1FD1CE74" w14:textId="77777777" w:rsidR="004B3F04" w:rsidRDefault="004B3F04" w:rsidP="000659BE">
            <w:pPr>
              <w:pStyle w:val="TableText"/>
            </w:pPr>
            <w:r>
              <w:t>Status</w:t>
            </w:r>
          </w:p>
        </w:tc>
        <w:tc>
          <w:tcPr>
            <w:tcW w:w="360" w:type="dxa"/>
          </w:tcPr>
          <w:p w14:paraId="4EEA0B16" w14:textId="77777777" w:rsidR="004B3F04" w:rsidRDefault="004B3F04" w:rsidP="000659BE">
            <w:pPr>
              <w:pStyle w:val="TableText"/>
            </w:pPr>
            <w:r>
              <w:t>Published</w:t>
            </w:r>
          </w:p>
        </w:tc>
        <w:tc>
          <w:tcPr>
            <w:tcW w:w="360" w:type="dxa"/>
          </w:tcPr>
          <w:p w14:paraId="03B827C2" w14:textId="77777777" w:rsidR="004B3F04" w:rsidRDefault="004B3F04" w:rsidP="000659BE">
            <w:pPr>
              <w:pStyle w:val="TableText"/>
            </w:pPr>
            <w:r>
              <w:t>Draft</w:t>
            </w:r>
          </w:p>
        </w:tc>
      </w:tr>
      <w:tr w:rsidR="004B3F04" w14:paraId="2F3CAB8C" w14:textId="77777777" w:rsidTr="000659BE">
        <w:trPr>
          <w:jc w:val="center"/>
        </w:trPr>
        <w:tc>
          <w:tcPr>
            <w:tcW w:w="360" w:type="dxa"/>
          </w:tcPr>
          <w:p w14:paraId="253FDADA" w14:textId="77777777" w:rsidR="004B3F04" w:rsidRDefault="004B3F04" w:rsidP="000659BE">
            <w:pPr>
              <w:pStyle w:val="TableText"/>
            </w:pPr>
            <w:r>
              <w:t>Name</w:t>
            </w:r>
          </w:p>
        </w:tc>
        <w:tc>
          <w:tcPr>
            <w:tcW w:w="360" w:type="dxa"/>
          </w:tcPr>
          <w:p w14:paraId="1DBB93AC" w14:textId="77777777" w:rsidR="004B3F04" w:rsidRDefault="004B3F04" w:rsidP="000659BE">
            <w:pPr>
              <w:pStyle w:val="TableText"/>
            </w:pPr>
            <w:r>
              <w:t>Procedure, Order (V4)</w:t>
            </w:r>
          </w:p>
        </w:tc>
        <w:tc>
          <w:tcPr>
            <w:tcW w:w="360" w:type="dxa"/>
          </w:tcPr>
          <w:p w14:paraId="401CE2FC" w14:textId="77777777" w:rsidR="004B3F04" w:rsidRDefault="004B3F04" w:rsidP="000659BE">
            <w:pPr>
              <w:pStyle w:val="TableText"/>
            </w:pPr>
            <w:r>
              <w:t>Procedure, Order (V5)</w:t>
            </w:r>
          </w:p>
        </w:tc>
      </w:tr>
      <w:tr w:rsidR="004B3F04" w14:paraId="6D49EF5E" w14:textId="77777777" w:rsidTr="000659BE">
        <w:trPr>
          <w:jc w:val="center"/>
        </w:trPr>
        <w:tc>
          <w:tcPr>
            <w:tcW w:w="360" w:type="dxa"/>
          </w:tcPr>
          <w:p w14:paraId="458DF712" w14:textId="77777777" w:rsidR="004B3F04" w:rsidRDefault="004B3F04" w:rsidP="000659BE">
            <w:pPr>
              <w:pStyle w:val="TableText"/>
            </w:pPr>
            <w:r>
              <w:t>Oid</w:t>
            </w:r>
          </w:p>
        </w:tc>
        <w:tc>
          <w:tcPr>
            <w:tcW w:w="360" w:type="dxa"/>
          </w:tcPr>
          <w:p w14:paraId="724C45E0" w14:textId="77777777" w:rsidR="004B3F04" w:rsidRDefault="004B3F04" w:rsidP="000659BE">
            <w:pPr>
              <w:pStyle w:val="TableText"/>
            </w:pPr>
            <w:r>
              <w:t>urn:hl7ii:2.16.840.1.113883.10.20.28.4.66:2019-05-01</w:t>
            </w:r>
          </w:p>
        </w:tc>
        <w:tc>
          <w:tcPr>
            <w:tcW w:w="360" w:type="dxa"/>
          </w:tcPr>
          <w:p w14:paraId="7321A87E" w14:textId="77777777" w:rsidR="004B3F04" w:rsidRDefault="004B3F04" w:rsidP="000659BE">
            <w:pPr>
              <w:pStyle w:val="TableText"/>
            </w:pPr>
            <w:r>
              <w:t>urn:hl7ii:2.16.840.1.113883.10.20.28.4.66:2021-02-01</w:t>
            </w:r>
          </w:p>
        </w:tc>
      </w:tr>
      <w:tr w:rsidR="004B3F04" w14:paraId="11DF3677" w14:textId="77777777" w:rsidTr="000659BE">
        <w:trPr>
          <w:jc w:val="center"/>
        </w:trPr>
        <w:tc>
          <w:tcPr>
            <w:tcW w:w="360" w:type="dxa"/>
          </w:tcPr>
          <w:p w14:paraId="4870E441" w14:textId="77777777" w:rsidR="004B3F04" w:rsidRDefault="004B3F04" w:rsidP="000659BE">
            <w:pPr>
              <w:pStyle w:val="TableText"/>
            </w:pPr>
            <w:r>
              <w:t>CONF #: 4499-36244 Added</w:t>
            </w:r>
          </w:p>
        </w:tc>
        <w:tc>
          <w:tcPr>
            <w:tcW w:w="360" w:type="dxa"/>
          </w:tcPr>
          <w:p w14:paraId="2DF17C3D" w14:textId="77777777" w:rsidR="004B3F04" w:rsidRDefault="004B3F04" w:rsidP="000659BE">
            <w:pPr>
              <w:pStyle w:val="TableText"/>
            </w:pPr>
          </w:p>
        </w:tc>
        <w:tc>
          <w:tcPr>
            <w:tcW w:w="360" w:type="dxa"/>
          </w:tcPr>
          <w:p w14:paraId="2437F5D8" w14:textId="77777777" w:rsidR="004B3F04" w:rsidRDefault="004B3F04" w:rsidP="000659BE">
            <w:pPr>
              <w:pStyle w:val="TableText"/>
            </w:pPr>
            <w:r>
              <w:t>SHALL contain exactly one [1..1] role (CONF:4499-36244).</w:t>
            </w:r>
          </w:p>
        </w:tc>
      </w:tr>
      <w:tr w:rsidR="004B3F04" w14:paraId="4520E92C" w14:textId="77777777" w:rsidTr="000659BE">
        <w:trPr>
          <w:jc w:val="center"/>
        </w:trPr>
        <w:tc>
          <w:tcPr>
            <w:tcW w:w="360" w:type="dxa"/>
          </w:tcPr>
          <w:p w14:paraId="3B392249" w14:textId="77777777" w:rsidR="004B3F04" w:rsidRDefault="004B3F04" w:rsidP="000659BE">
            <w:pPr>
              <w:pStyle w:val="TableText"/>
            </w:pPr>
            <w:r>
              <w:t>CONF #: 4499-36245 Added</w:t>
            </w:r>
          </w:p>
        </w:tc>
        <w:tc>
          <w:tcPr>
            <w:tcW w:w="360" w:type="dxa"/>
          </w:tcPr>
          <w:p w14:paraId="19E5270F" w14:textId="77777777" w:rsidR="004B3F04" w:rsidRDefault="004B3F04" w:rsidP="000659BE">
            <w:pPr>
              <w:pStyle w:val="TableText"/>
            </w:pPr>
          </w:p>
        </w:tc>
        <w:tc>
          <w:tcPr>
            <w:tcW w:w="360" w:type="dxa"/>
          </w:tcPr>
          <w:p w14:paraId="07182A71" w14:textId="77777777" w:rsidR="004B3F04" w:rsidRDefault="004B3F04" w:rsidP="000659BE">
            <w:pPr>
              <w:pStyle w:val="TableText"/>
            </w:pPr>
            <w:r>
              <w:t>SHALL contain exactly one [1..1] role (CONF:4499-36245).</w:t>
            </w:r>
          </w:p>
        </w:tc>
      </w:tr>
      <w:tr w:rsidR="004B3F04" w14:paraId="63755ACA" w14:textId="77777777" w:rsidTr="000659BE">
        <w:trPr>
          <w:jc w:val="center"/>
        </w:trPr>
        <w:tc>
          <w:tcPr>
            <w:tcW w:w="360" w:type="dxa"/>
          </w:tcPr>
          <w:p w14:paraId="1A9E18B3" w14:textId="77777777" w:rsidR="004B3F04" w:rsidRDefault="004B3F04" w:rsidP="000659BE">
            <w:pPr>
              <w:pStyle w:val="TableText"/>
            </w:pPr>
            <w:r>
              <w:t>CONF #: 4499-36246 Added</w:t>
            </w:r>
          </w:p>
        </w:tc>
        <w:tc>
          <w:tcPr>
            <w:tcW w:w="360" w:type="dxa"/>
          </w:tcPr>
          <w:p w14:paraId="3E264B17" w14:textId="77777777" w:rsidR="004B3F04" w:rsidRDefault="004B3F04" w:rsidP="000659BE">
            <w:pPr>
              <w:pStyle w:val="TableText"/>
            </w:pPr>
          </w:p>
        </w:tc>
        <w:tc>
          <w:tcPr>
            <w:tcW w:w="360" w:type="dxa"/>
          </w:tcPr>
          <w:p w14:paraId="5E1B96CF" w14:textId="77777777" w:rsidR="004B3F04" w:rsidRDefault="004B3F04" w:rsidP="000659BE">
            <w:pPr>
              <w:pStyle w:val="TableText"/>
            </w:pPr>
            <w:r>
              <w:t>SHALL contain exactly one [1..1] role (CONF:4499-36246).</w:t>
            </w:r>
          </w:p>
        </w:tc>
      </w:tr>
      <w:tr w:rsidR="004B3F04" w14:paraId="5AFB0CCA" w14:textId="77777777" w:rsidTr="000659BE">
        <w:trPr>
          <w:jc w:val="center"/>
        </w:trPr>
        <w:tc>
          <w:tcPr>
            <w:tcW w:w="360" w:type="dxa"/>
          </w:tcPr>
          <w:p w14:paraId="2828DE30" w14:textId="77777777" w:rsidR="004B3F04" w:rsidRDefault="004B3F04" w:rsidP="000659BE">
            <w:pPr>
              <w:pStyle w:val="TableText"/>
            </w:pPr>
            <w:r>
              <w:t>CONF #: 4499-36247 Added</w:t>
            </w:r>
          </w:p>
        </w:tc>
        <w:tc>
          <w:tcPr>
            <w:tcW w:w="360" w:type="dxa"/>
          </w:tcPr>
          <w:p w14:paraId="42E09301" w14:textId="77777777" w:rsidR="004B3F04" w:rsidRDefault="004B3F04" w:rsidP="000659BE">
            <w:pPr>
              <w:pStyle w:val="TableText"/>
            </w:pPr>
          </w:p>
        </w:tc>
        <w:tc>
          <w:tcPr>
            <w:tcW w:w="360" w:type="dxa"/>
          </w:tcPr>
          <w:p w14:paraId="3C7476B7" w14:textId="77777777" w:rsidR="004B3F04" w:rsidRDefault="004B3F04" w:rsidP="000659BE">
            <w:pPr>
              <w:pStyle w:val="TableText"/>
            </w:pPr>
            <w:r>
              <w:t>SHALL contain exactly one [1..1] patient (CONF:4499-36247).</w:t>
            </w:r>
          </w:p>
        </w:tc>
      </w:tr>
      <w:tr w:rsidR="004B3F04" w14:paraId="34F4A9A6" w14:textId="77777777" w:rsidTr="000659BE">
        <w:trPr>
          <w:jc w:val="center"/>
        </w:trPr>
        <w:tc>
          <w:tcPr>
            <w:tcW w:w="360" w:type="dxa"/>
          </w:tcPr>
          <w:p w14:paraId="6C269811" w14:textId="77777777" w:rsidR="004B3F04" w:rsidRDefault="004B3F04" w:rsidP="000659BE">
            <w:pPr>
              <w:pStyle w:val="TableText"/>
            </w:pPr>
            <w:r>
              <w:t>CONF #: 4499-36248 Added</w:t>
            </w:r>
          </w:p>
        </w:tc>
        <w:tc>
          <w:tcPr>
            <w:tcW w:w="360" w:type="dxa"/>
          </w:tcPr>
          <w:p w14:paraId="1FA4B997" w14:textId="77777777" w:rsidR="004B3F04" w:rsidRDefault="004B3F04" w:rsidP="000659BE">
            <w:pPr>
              <w:pStyle w:val="TableText"/>
            </w:pPr>
          </w:p>
        </w:tc>
        <w:tc>
          <w:tcPr>
            <w:tcW w:w="360" w:type="dxa"/>
          </w:tcPr>
          <w:p w14:paraId="0D70A19D" w14:textId="77777777" w:rsidR="004B3F04" w:rsidRDefault="004B3F04" w:rsidP="000659BE">
            <w:pPr>
              <w:pStyle w:val="TableText"/>
            </w:pPr>
            <w:r>
              <w:t xml:space="preserve">MAY contain zero or more [0..*] participation (CONF:4499-36248) such that it </w:t>
            </w:r>
            <w:r>
              <w:br/>
              <w:t>Note: QDM Attribute: Requester</w:t>
            </w:r>
          </w:p>
        </w:tc>
      </w:tr>
      <w:tr w:rsidR="004B3F04" w14:paraId="01983263" w14:textId="77777777" w:rsidTr="000659BE">
        <w:trPr>
          <w:jc w:val="center"/>
        </w:trPr>
        <w:tc>
          <w:tcPr>
            <w:tcW w:w="360" w:type="dxa"/>
          </w:tcPr>
          <w:p w14:paraId="291D2630" w14:textId="77777777" w:rsidR="004B3F04" w:rsidRDefault="004B3F04" w:rsidP="000659BE">
            <w:pPr>
              <w:pStyle w:val="TableText"/>
            </w:pPr>
            <w:r>
              <w:t>CONF #: 4499-36249 Added</w:t>
            </w:r>
          </w:p>
        </w:tc>
        <w:tc>
          <w:tcPr>
            <w:tcW w:w="360" w:type="dxa"/>
          </w:tcPr>
          <w:p w14:paraId="5E4ED3F5" w14:textId="77777777" w:rsidR="004B3F04" w:rsidRDefault="004B3F04" w:rsidP="000659BE">
            <w:pPr>
              <w:pStyle w:val="TableText"/>
            </w:pPr>
          </w:p>
        </w:tc>
        <w:tc>
          <w:tcPr>
            <w:tcW w:w="360" w:type="dxa"/>
          </w:tcPr>
          <w:p w14:paraId="112633A6" w14:textId="77777777" w:rsidR="004B3F04" w:rsidRDefault="004B3F04" w:rsidP="000659BE">
            <w:pPr>
              <w:pStyle w:val="TableText"/>
            </w:pPr>
            <w:r>
              <w:t>SHALL contain exactly one [1..1] role (CONF:4499-36249).</w:t>
            </w:r>
          </w:p>
        </w:tc>
      </w:tr>
      <w:tr w:rsidR="004B3F04" w14:paraId="46E9716D" w14:textId="77777777" w:rsidTr="000659BE">
        <w:trPr>
          <w:jc w:val="center"/>
        </w:trPr>
        <w:tc>
          <w:tcPr>
            <w:tcW w:w="360" w:type="dxa"/>
          </w:tcPr>
          <w:p w14:paraId="46D1B397" w14:textId="77777777" w:rsidR="004B3F04" w:rsidRDefault="004B3F04" w:rsidP="000659BE">
            <w:pPr>
              <w:pStyle w:val="TableText"/>
            </w:pPr>
            <w:r>
              <w:t>CONF #: 4499-36250 Added</w:t>
            </w:r>
          </w:p>
        </w:tc>
        <w:tc>
          <w:tcPr>
            <w:tcW w:w="360" w:type="dxa"/>
          </w:tcPr>
          <w:p w14:paraId="75E38776" w14:textId="77777777" w:rsidR="004B3F04" w:rsidRDefault="004B3F04" w:rsidP="000659BE">
            <w:pPr>
              <w:pStyle w:val="TableText"/>
            </w:pPr>
          </w:p>
        </w:tc>
        <w:tc>
          <w:tcPr>
            <w:tcW w:w="360" w:type="dxa"/>
          </w:tcPr>
          <w:p w14:paraId="34D0BCD8" w14:textId="77777777" w:rsidR="004B3F04" w:rsidRDefault="004B3F04" w:rsidP="000659BE">
            <w:pPr>
              <w:pStyle w:val="TableText"/>
            </w:pPr>
            <w:r>
              <w:t>SHALL contain exactly one [1..1] @typeCode="PART" participation (CodeSystem: HL7ParticipationType urn:oid:2.16.840.1.113883.5.90) (CONF:4499-36250).</w:t>
            </w:r>
          </w:p>
        </w:tc>
      </w:tr>
      <w:tr w:rsidR="004B3F04" w14:paraId="0C411B36" w14:textId="77777777" w:rsidTr="000659BE">
        <w:trPr>
          <w:jc w:val="center"/>
        </w:trPr>
        <w:tc>
          <w:tcPr>
            <w:tcW w:w="360" w:type="dxa"/>
          </w:tcPr>
          <w:p w14:paraId="04B13CF7" w14:textId="77777777" w:rsidR="004B3F04" w:rsidRDefault="004B3F04" w:rsidP="000659BE">
            <w:pPr>
              <w:pStyle w:val="TableText"/>
            </w:pPr>
            <w:r>
              <w:t>CONF #: 4423-35466 Removed</w:t>
            </w:r>
          </w:p>
        </w:tc>
        <w:tc>
          <w:tcPr>
            <w:tcW w:w="360" w:type="dxa"/>
          </w:tcPr>
          <w:p w14:paraId="1E7C8575" w14:textId="77777777" w:rsidR="004B3F04" w:rsidRDefault="004B3F04" w:rsidP="000659BE">
            <w:pPr>
              <w:pStyle w:val="TableText"/>
            </w:pPr>
            <w:r>
              <w:t>SHALL contain exactly one [1..1] role (CONF:4423-35466).</w:t>
            </w:r>
          </w:p>
        </w:tc>
        <w:tc>
          <w:tcPr>
            <w:tcW w:w="360" w:type="dxa"/>
          </w:tcPr>
          <w:p w14:paraId="2A18960C" w14:textId="77777777" w:rsidR="004B3F04" w:rsidRDefault="004B3F04" w:rsidP="000659BE">
            <w:pPr>
              <w:pStyle w:val="TableText"/>
            </w:pPr>
          </w:p>
        </w:tc>
      </w:tr>
      <w:tr w:rsidR="004B3F04" w14:paraId="238E6D0F" w14:textId="77777777" w:rsidTr="000659BE">
        <w:trPr>
          <w:jc w:val="center"/>
        </w:trPr>
        <w:tc>
          <w:tcPr>
            <w:tcW w:w="360" w:type="dxa"/>
          </w:tcPr>
          <w:p w14:paraId="38BD99B8" w14:textId="77777777" w:rsidR="004B3F04" w:rsidRDefault="004B3F04" w:rsidP="000659BE">
            <w:pPr>
              <w:pStyle w:val="TableText"/>
            </w:pPr>
            <w:r>
              <w:t>CONF #: 4423-35468 Removed</w:t>
            </w:r>
          </w:p>
        </w:tc>
        <w:tc>
          <w:tcPr>
            <w:tcW w:w="360" w:type="dxa"/>
          </w:tcPr>
          <w:p w14:paraId="5CBEFD09" w14:textId="77777777" w:rsidR="004B3F04" w:rsidRDefault="004B3F04" w:rsidP="000659BE">
            <w:pPr>
              <w:pStyle w:val="TableText"/>
            </w:pPr>
            <w:r>
              <w:t>SHALL contain exactly one [1..1] role (CONF:4423-35468).</w:t>
            </w:r>
          </w:p>
        </w:tc>
        <w:tc>
          <w:tcPr>
            <w:tcW w:w="360" w:type="dxa"/>
          </w:tcPr>
          <w:p w14:paraId="25FE3044" w14:textId="77777777" w:rsidR="004B3F04" w:rsidRDefault="004B3F04" w:rsidP="000659BE">
            <w:pPr>
              <w:pStyle w:val="TableText"/>
            </w:pPr>
          </w:p>
        </w:tc>
      </w:tr>
      <w:tr w:rsidR="004B3F04" w14:paraId="70BCD8C2" w14:textId="77777777" w:rsidTr="000659BE">
        <w:trPr>
          <w:jc w:val="center"/>
        </w:trPr>
        <w:tc>
          <w:tcPr>
            <w:tcW w:w="360" w:type="dxa"/>
          </w:tcPr>
          <w:p w14:paraId="29FA8F73" w14:textId="77777777" w:rsidR="004B3F04" w:rsidRDefault="004B3F04" w:rsidP="000659BE">
            <w:pPr>
              <w:pStyle w:val="TableText"/>
            </w:pPr>
            <w:r>
              <w:t>CONF #: 4423-35476 Removed</w:t>
            </w:r>
          </w:p>
        </w:tc>
        <w:tc>
          <w:tcPr>
            <w:tcW w:w="360" w:type="dxa"/>
          </w:tcPr>
          <w:p w14:paraId="0C5DEEB2" w14:textId="77777777" w:rsidR="004B3F04" w:rsidRDefault="004B3F04" w:rsidP="000659BE">
            <w:pPr>
              <w:pStyle w:val="TableText"/>
            </w:pPr>
            <w:r>
              <w:t>SHALL contain exactly one [1..1] patient (CONF:4423-35476).</w:t>
            </w:r>
          </w:p>
        </w:tc>
        <w:tc>
          <w:tcPr>
            <w:tcW w:w="360" w:type="dxa"/>
          </w:tcPr>
          <w:p w14:paraId="0A9AD3D2" w14:textId="77777777" w:rsidR="004B3F04" w:rsidRDefault="004B3F04" w:rsidP="000659BE">
            <w:pPr>
              <w:pStyle w:val="TableText"/>
            </w:pPr>
          </w:p>
        </w:tc>
      </w:tr>
      <w:tr w:rsidR="004B3F04" w14:paraId="2C995E04" w14:textId="77777777" w:rsidTr="000659BE">
        <w:trPr>
          <w:jc w:val="center"/>
        </w:trPr>
        <w:tc>
          <w:tcPr>
            <w:tcW w:w="360" w:type="dxa"/>
          </w:tcPr>
          <w:p w14:paraId="17D47088" w14:textId="77777777" w:rsidR="004B3F04" w:rsidRDefault="004B3F04" w:rsidP="000659BE">
            <w:pPr>
              <w:pStyle w:val="TableText"/>
            </w:pPr>
            <w:r>
              <w:t>CONF #: 4423-35907 Removed</w:t>
            </w:r>
          </w:p>
        </w:tc>
        <w:tc>
          <w:tcPr>
            <w:tcW w:w="360" w:type="dxa"/>
          </w:tcPr>
          <w:p w14:paraId="4BEDD42B" w14:textId="77777777" w:rsidR="004B3F04" w:rsidRDefault="004B3F04" w:rsidP="000659BE">
            <w:pPr>
              <w:pStyle w:val="TableText"/>
            </w:pPr>
            <w:r>
              <w:t>SHALL contain exactly one [1..1] role (CONF:4423-35907).</w:t>
            </w:r>
          </w:p>
        </w:tc>
        <w:tc>
          <w:tcPr>
            <w:tcW w:w="360" w:type="dxa"/>
          </w:tcPr>
          <w:p w14:paraId="7DF14963" w14:textId="77777777" w:rsidR="004B3F04" w:rsidRDefault="004B3F04" w:rsidP="000659BE">
            <w:pPr>
              <w:pStyle w:val="TableText"/>
            </w:pPr>
          </w:p>
        </w:tc>
      </w:tr>
      <w:tr w:rsidR="004B3F04" w14:paraId="3F425207" w14:textId="77777777" w:rsidTr="000659BE">
        <w:trPr>
          <w:jc w:val="center"/>
        </w:trPr>
        <w:tc>
          <w:tcPr>
            <w:tcW w:w="360" w:type="dxa"/>
          </w:tcPr>
          <w:p w14:paraId="12B88D75" w14:textId="77777777" w:rsidR="004B3F04" w:rsidRDefault="004B3F04" w:rsidP="000659BE">
            <w:pPr>
              <w:pStyle w:val="TableText"/>
            </w:pPr>
            <w:r>
              <w:t>CONF #: 4499-33422 Modified</w:t>
            </w:r>
          </w:p>
        </w:tc>
        <w:tc>
          <w:tcPr>
            <w:tcW w:w="360" w:type="dxa"/>
          </w:tcPr>
          <w:p w14:paraId="4D17785A" w14:textId="77777777" w:rsidR="004B3F04" w:rsidRDefault="004B3F04" w:rsidP="000659BE">
            <w:pPr>
              <w:pStyle w:val="TableText"/>
            </w:pPr>
            <w:r>
              <w:t>SHALL contain exactly one [1..1] @extension="2019-05-01" (CONF:4423-33422).</w:t>
            </w:r>
          </w:p>
        </w:tc>
        <w:tc>
          <w:tcPr>
            <w:tcW w:w="360" w:type="dxa"/>
          </w:tcPr>
          <w:p w14:paraId="1870ED0A" w14:textId="77777777" w:rsidR="004B3F04" w:rsidRDefault="004B3F04" w:rsidP="000659BE">
            <w:pPr>
              <w:pStyle w:val="TableText"/>
            </w:pPr>
            <w:r>
              <w:t>SHALL contain exactly one [1..1] @extension="2021-02-01" (CONF:4499-33422).</w:t>
            </w:r>
          </w:p>
        </w:tc>
      </w:tr>
      <w:tr w:rsidR="004B3F04" w14:paraId="2F362BB6" w14:textId="77777777" w:rsidTr="000659BE">
        <w:trPr>
          <w:jc w:val="center"/>
        </w:trPr>
        <w:tc>
          <w:tcPr>
            <w:tcW w:w="360" w:type="dxa"/>
          </w:tcPr>
          <w:p w14:paraId="6E51B5A0" w14:textId="77777777" w:rsidR="004B3F04" w:rsidRDefault="004B3F04" w:rsidP="000659BE">
            <w:pPr>
              <w:pStyle w:val="TableText"/>
            </w:pPr>
            <w:r>
              <w:t>CONF #: 4499-35465 Modified</w:t>
            </w:r>
          </w:p>
        </w:tc>
        <w:tc>
          <w:tcPr>
            <w:tcW w:w="360" w:type="dxa"/>
          </w:tcPr>
          <w:p w14:paraId="4FB1A838" w14:textId="77777777" w:rsidR="004B3F04" w:rsidRDefault="004B3F04" w:rsidP="000659BE">
            <w:pPr>
              <w:pStyle w:val="TableText"/>
            </w:pPr>
            <w:r>
              <w:t xml:space="preserve">MAY contain zero or one [0..1] participation (CONF:4423-35465) such that it </w:t>
            </w:r>
            <w:r>
              <w:br/>
              <w:t>Note: QDM Attribute: Requester</w:t>
            </w:r>
          </w:p>
        </w:tc>
        <w:tc>
          <w:tcPr>
            <w:tcW w:w="360" w:type="dxa"/>
          </w:tcPr>
          <w:p w14:paraId="6D8F582A" w14:textId="77777777" w:rsidR="004B3F04" w:rsidRDefault="004B3F04" w:rsidP="000659BE">
            <w:pPr>
              <w:pStyle w:val="TableText"/>
            </w:pPr>
            <w:r>
              <w:t xml:space="preserve">MAY contain zero or more [0..*] participation (CONF:4499-35465) such that it </w:t>
            </w:r>
            <w:r>
              <w:br/>
              <w:t>Note: QDM Attribute: Requester</w:t>
            </w:r>
          </w:p>
        </w:tc>
      </w:tr>
      <w:tr w:rsidR="004B3F04" w14:paraId="0BF3CC79" w14:textId="77777777" w:rsidTr="000659BE">
        <w:trPr>
          <w:jc w:val="center"/>
        </w:trPr>
        <w:tc>
          <w:tcPr>
            <w:tcW w:w="360" w:type="dxa"/>
          </w:tcPr>
          <w:p w14:paraId="4C37A0AF" w14:textId="77777777" w:rsidR="004B3F04" w:rsidRDefault="004B3F04" w:rsidP="000659BE">
            <w:pPr>
              <w:pStyle w:val="TableText"/>
            </w:pPr>
            <w:r>
              <w:t>CONF #: 4499-35467 Modified</w:t>
            </w:r>
          </w:p>
        </w:tc>
        <w:tc>
          <w:tcPr>
            <w:tcW w:w="360" w:type="dxa"/>
          </w:tcPr>
          <w:p w14:paraId="0D1C42ED" w14:textId="77777777" w:rsidR="004B3F04" w:rsidRDefault="004B3F04" w:rsidP="000659BE">
            <w:pPr>
              <w:pStyle w:val="TableText"/>
            </w:pPr>
            <w:r>
              <w:t xml:space="preserve">MAY contain zero or one [0..1] participation (CONF:4423-35467) such that it </w:t>
            </w:r>
            <w:r>
              <w:br/>
              <w:t>Note: QDM Attribute: Requester</w:t>
            </w:r>
          </w:p>
        </w:tc>
        <w:tc>
          <w:tcPr>
            <w:tcW w:w="360" w:type="dxa"/>
          </w:tcPr>
          <w:p w14:paraId="1040406A" w14:textId="77777777" w:rsidR="004B3F04" w:rsidRDefault="004B3F04" w:rsidP="000659BE">
            <w:pPr>
              <w:pStyle w:val="TableText"/>
            </w:pPr>
            <w:r>
              <w:t xml:space="preserve">MAY contain zero or more [0..*] participation (CONF:4499-35467) such that it </w:t>
            </w:r>
            <w:r>
              <w:br/>
              <w:t>Note: QDM Attribute: Requester</w:t>
            </w:r>
          </w:p>
        </w:tc>
      </w:tr>
      <w:tr w:rsidR="004B3F04" w14:paraId="11338D93" w14:textId="77777777" w:rsidTr="000659BE">
        <w:trPr>
          <w:jc w:val="center"/>
        </w:trPr>
        <w:tc>
          <w:tcPr>
            <w:tcW w:w="360" w:type="dxa"/>
          </w:tcPr>
          <w:p w14:paraId="22F7E6A5" w14:textId="77777777" w:rsidR="004B3F04" w:rsidRDefault="004B3F04" w:rsidP="000659BE">
            <w:pPr>
              <w:pStyle w:val="TableText"/>
            </w:pPr>
            <w:r>
              <w:t>CONF #: 4499-35906 Modified</w:t>
            </w:r>
          </w:p>
        </w:tc>
        <w:tc>
          <w:tcPr>
            <w:tcW w:w="360" w:type="dxa"/>
          </w:tcPr>
          <w:p w14:paraId="1B58139F" w14:textId="77777777" w:rsidR="004B3F04" w:rsidRDefault="004B3F04" w:rsidP="000659BE">
            <w:pPr>
              <w:pStyle w:val="TableText"/>
            </w:pPr>
            <w:r>
              <w:t xml:space="preserve">MAY contain zero or one [0..1] participation (CONF:4423-35906) </w:t>
            </w:r>
            <w:r>
              <w:lastRenderedPageBreak/>
              <w:t xml:space="preserve">such that it </w:t>
            </w:r>
            <w:r>
              <w:br/>
              <w:t>Note: QDM Attribute: Requester</w:t>
            </w:r>
          </w:p>
        </w:tc>
        <w:tc>
          <w:tcPr>
            <w:tcW w:w="360" w:type="dxa"/>
          </w:tcPr>
          <w:p w14:paraId="1CF57FC6" w14:textId="77777777" w:rsidR="004B3F04" w:rsidRDefault="004B3F04" w:rsidP="000659BE">
            <w:pPr>
              <w:pStyle w:val="TableText"/>
            </w:pPr>
            <w:r>
              <w:lastRenderedPageBreak/>
              <w:t xml:space="preserve">MAY contain zero or more [0..*] participation (CONF:4499-35906) </w:t>
            </w:r>
            <w:r>
              <w:lastRenderedPageBreak/>
              <w:t xml:space="preserve">such that it </w:t>
            </w:r>
            <w:r>
              <w:br/>
              <w:t>Note: QDM Attribute: Requester</w:t>
            </w:r>
          </w:p>
        </w:tc>
      </w:tr>
    </w:tbl>
    <w:p w14:paraId="01CAEE30" w14:textId="77777777" w:rsidR="004B3F04" w:rsidRDefault="004B3F04" w:rsidP="004B3F04">
      <w:pPr>
        <w:pStyle w:val="BodyText"/>
      </w:pPr>
    </w:p>
    <w:p w14:paraId="61205A3D" w14:textId="77777777" w:rsidR="004B3F04" w:rsidRDefault="004B3F04" w:rsidP="004B3F04">
      <w:pPr>
        <w:pStyle w:val="Heading2nospace"/>
      </w:pPr>
      <w:bookmarkStart w:id="3951" w:name="_Toc64841990"/>
      <w:bookmarkStart w:id="3952" w:name="_Toc65482905"/>
      <w:r>
        <w:lastRenderedPageBreak/>
        <w:t>Procedure, Performed (V5)</w:t>
      </w:r>
      <w:bookmarkEnd w:id="3951"/>
      <w:bookmarkEnd w:id="3952"/>
    </w:p>
    <w:p w14:paraId="3132B5D9" w14:textId="77777777" w:rsidR="004B3F04" w:rsidRDefault="006C736C" w:rsidP="004B3F04">
      <w:pPr>
        <w:keepNext/>
      </w:pPr>
      <w:hyperlink w:anchor="E_Procedure_Performed_V5_">
        <w:r w:rsidR="004B3F04">
          <w:rPr>
            <w:rStyle w:val="HyperlinkCourierBold"/>
          </w:rPr>
          <w:t>Procedure, Performed (V5) (urn:hl7ii:2.16.840.1.113883.10.20.28.4.67:2021-02-01)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252266EF" w14:textId="77777777" w:rsidTr="003453F7">
        <w:trPr>
          <w:cantSplit/>
          <w:tblHeader/>
          <w:jc w:val="center"/>
        </w:trPr>
        <w:tc>
          <w:tcPr>
            <w:tcW w:w="360" w:type="dxa"/>
            <w:shd w:val="clear" w:color="auto" w:fill="E6E6E6"/>
          </w:tcPr>
          <w:p w14:paraId="5B9FE78D" w14:textId="77777777" w:rsidR="00E94C1C" w:rsidRDefault="00E94C1C" w:rsidP="003453F7">
            <w:pPr>
              <w:pStyle w:val="TableHead"/>
            </w:pPr>
            <w:r>
              <w:t>Change</w:t>
            </w:r>
          </w:p>
        </w:tc>
        <w:tc>
          <w:tcPr>
            <w:tcW w:w="360" w:type="dxa"/>
            <w:shd w:val="clear" w:color="auto" w:fill="E6E6E6"/>
          </w:tcPr>
          <w:p w14:paraId="2082FAF8" w14:textId="77777777" w:rsidR="00E94C1C" w:rsidRDefault="00E94C1C" w:rsidP="003453F7">
            <w:pPr>
              <w:pStyle w:val="TableHead"/>
            </w:pPr>
            <w:r>
              <w:t>Old</w:t>
            </w:r>
          </w:p>
        </w:tc>
        <w:tc>
          <w:tcPr>
            <w:tcW w:w="360" w:type="dxa"/>
            <w:shd w:val="clear" w:color="auto" w:fill="E6E6E6"/>
          </w:tcPr>
          <w:p w14:paraId="5BE2C167" w14:textId="77777777" w:rsidR="00E94C1C" w:rsidRDefault="00E94C1C" w:rsidP="003453F7">
            <w:pPr>
              <w:pStyle w:val="TableHead"/>
            </w:pPr>
            <w:r>
              <w:t>New</w:t>
            </w:r>
          </w:p>
        </w:tc>
      </w:tr>
      <w:tr w:rsidR="00E94C1C" w14:paraId="1D75EAE7" w14:textId="77777777" w:rsidTr="003453F7">
        <w:trPr>
          <w:jc w:val="center"/>
        </w:trPr>
        <w:tc>
          <w:tcPr>
            <w:tcW w:w="360" w:type="dxa"/>
          </w:tcPr>
          <w:p w14:paraId="33D3A27C" w14:textId="77777777" w:rsidR="00E94C1C" w:rsidRDefault="00E94C1C" w:rsidP="003453F7">
            <w:pPr>
              <w:pStyle w:val="TableText"/>
            </w:pPr>
            <w:r>
              <w:t>Status</w:t>
            </w:r>
          </w:p>
        </w:tc>
        <w:tc>
          <w:tcPr>
            <w:tcW w:w="360" w:type="dxa"/>
          </w:tcPr>
          <w:p w14:paraId="590D49B5" w14:textId="77777777" w:rsidR="00E94C1C" w:rsidRDefault="00E94C1C" w:rsidP="003453F7">
            <w:pPr>
              <w:pStyle w:val="TableText"/>
            </w:pPr>
            <w:r>
              <w:t>Published</w:t>
            </w:r>
          </w:p>
        </w:tc>
        <w:tc>
          <w:tcPr>
            <w:tcW w:w="360" w:type="dxa"/>
          </w:tcPr>
          <w:p w14:paraId="6DD19CB6" w14:textId="77777777" w:rsidR="00E94C1C" w:rsidRDefault="00E94C1C" w:rsidP="003453F7">
            <w:pPr>
              <w:pStyle w:val="TableText"/>
            </w:pPr>
            <w:r>
              <w:t>Draft</w:t>
            </w:r>
          </w:p>
        </w:tc>
      </w:tr>
      <w:tr w:rsidR="00E94C1C" w14:paraId="352AD81D" w14:textId="77777777" w:rsidTr="003453F7">
        <w:trPr>
          <w:jc w:val="center"/>
        </w:trPr>
        <w:tc>
          <w:tcPr>
            <w:tcW w:w="360" w:type="dxa"/>
          </w:tcPr>
          <w:p w14:paraId="4FC17243" w14:textId="77777777" w:rsidR="00E94C1C" w:rsidRDefault="00E94C1C" w:rsidP="003453F7">
            <w:pPr>
              <w:pStyle w:val="TableText"/>
            </w:pPr>
            <w:r>
              <w:t>Name</w:t>
            </w:r>
          </w:p>
        </w:tc>
        <w:tc>
          <w:tcPr>
            <w:tcW w:w="360" w:type="dxa"/>
          </w:tcPr>
          <w:p w14:paraId="4B496615" w14:textId="77777777" w:rsidR="00E94C1C" w:rsidRDefault="00E94C1C" w:rsidP="003453F7">
            <w:pPr>
              <w:pStyle w:val="TableText"/>
            </w:pPr>
            <w:r>
              <w:t>Procedure, Performed (V4)</w:t>
            </w:r>
          </w:p>
        </w:tc>
        <w:tc>
          <w:tcPr>
            <w:tcW w:w="360" w:type="dxa"/>
          </w:tcPr>
          <w:p w14:paraId="59DE0320" w14:textId="77777777" w:rsidR="00E94C1C" w:rsidRDefault="00E94C1C" w:rsidP="003453F7">
            <w:pPr>
              <w:pStyle w:val="TableText"/>
            </w:pPr>
            <w:r>
              <w:t>Procedure, Performed (V5)</w:t>
            </w:r>
          </w:p>
        </w:tc>
      </w:tr>
      <w:tr w:rsidR="00E94C1C" w14:paraId="3A427C03" w14:textId="77777777" w:rsidTr="003453F7">
        <w:trPr>
          <w:jc w:val="center"/>
        </w:trPr>
        <w:tc>
          <w:tcPr>
            <w:tcW w:w="360" w:type="dxa"/>
          </w:tcPr>
          <w:p w14:paraId="47B1A32E" w14:textId="77777777" w:rsidR="00E94C1C" w:rsidRDefault="00E94C1C" w:rsidP="003453F7">
            <w:pPr>
              <w:pStyle w:val="TableText"/>
            </w:pPr>
            <w:r>
              <w:t>Oid</w:t>
            </w:r>
          </w:p>
        </w:tc>
        <w:tc>
          <w:tcPr>
            <w:tcW w:w="360" w:type="dxa"/>
          </w:tcPr>
          <w:p w14:paraId="04CE02F7" w14:textId="77777777" w:rsidR="00E94C1C" w:rsidRDefault="00E94C1C" w:rsidP="003453F7">
            <w:pPr>
              <w:pStyle w:val="TableText"/>
            </w:pPr>
            <w:r>
              <w:t>urn:hl7ii:2.16.840.1.113883.10.20.28.4.67:2019-05-01</w:t>
            </w:r>
          </w:p>
        </w:tc>
        <w:tc>
          <w:tcPr>
            <w:tcW w:w="360" w:type="dxa"/>
          </w:tcPr>
          <w:p w14:paraId="6E547CBE" w14:textId="77777777" w:rsidR="00E94C1C" w:rsidRDefault="00E94C1C" w:rsidP="003453F7">
            <w:pPr>
              <w:pStyle w:val="TableText"/>
            </w:pPr>
            <w:r>
              <w:t>urn:hl7ii:2.16.840.1.113883.10.20.28.4.67:2021-02-01</w:t>
            </w:r>
          </w:p>
        </w:tc>
      </w:tr>
      <w:tr w:rsidR="00E94C1C" w14:paraId="7935EEA9" w14:textId="77777777" w:rsidTr="003453F7">
        <w:trPr>
          <w:jc w:val="center"/>
        </w:trPr>
        <w:tc>
          <w:tcPr>
            <w:tcW w:w="360" w:type="dxa"/>
          </w:tcPr>
          <w:p w14:paraId="239C43A7" w14:textId="77777777" w:rsidR="00E94C1C" w:rsidRDefault="00E94C1C" w:rsidP="003453F7">
            <w:pPr>
              <w:pStyle w:val="TableText"/>
            </w:pPr>
            <w:r>
              <w:t>CONF #: 4499-36327 Added</w:t>
            </w:r>
          </w:p>
        </w:tc>
        <w:tc>
          <w:tcPr>
            <w:tcW w:w="360" w:type="dxa"/>
          </w:tcPr>
          <w:p w14:paraId="3CDC18DD" w14:textId="77777777" w:rsidR="00E94C1C" w:rsidRDefault="00E94C1C" w:rsidP="003453F7">
            <w:pPr>
              <w:pStyle w:val="TableText"/>
            </w:pPr>
          </w:p>
        </w:tc>
        <w:tc>
          <w:tcPr>
            <w:tcW w:w="360" w:type="dxa"/>
          </w:tcPr>
          <w:p w14:paraId="62B29CCA" w14:textId="77777777" w:rsidR="00E94C1C" w:rsidRDefault="00E94C1C" w:rsidP="003453F7">
            <w:pPr>
              <w:pStyle w:val="TableText"/>
            </w:pPr>
            <w:r>
              <w:t>SHALL contain exactly one [1..1] role (CONF:4499-36327).</w:t>
            </w:r>
          </w:p>
        </w:tc>
      </w:tr>
      <w:tr w:rsidR="00E94C1C" w14:paraId="43177EA9" w14:textId="77777777" w:rsidTr="003453F7">
        <w:trPr>
          <w:jc w:val="center"/>
        </w:trPr>
        <w:tc>
          <w:tcPr>
            <w:tcW w:w="360" w:type="dxa"/>
          </w:tcPr>
          <w:p w14:paraId="2511BE36" w14:textId="77777777" w:rsidR="00E94C1C" w:rsidRDefault="00E94C1C" w:rsidP="003453F7">
            <w:pPr>
              <w:pStyle w:val="TableText"/>
            </w:pPr>
            <w:r>
              <w:t>CONF #: 4499-36328 Added</w:t>
            </w:r>
          </w:p>
        </w:tc>
        <w:tc>
          <w:tcPr>
            <w:tcW w:w="360" w:type="dxa"/>
          </w:tcPr>
          <w:p w14:paraId="34BAD7FD" w14:textId="77777777" w:rsidR="00E94C1C" w:rsidRDefault="00E94C1C" w:rsidP="003453F7">
            <w:pPr>
              <w:pStyle w:val="TableText"/>
            </w:pPr>
          </w:p>
        </w:tc>
        <w:tc>
          <w:tcPr>
            <w:tcW w:w="360" w:type="dxa"/>
          </w:tcPr>
          <w:p w14:paraId="7EFCCB7D" w14:textId="77777777" w:rsidR="00E94C1C" w:rsidRDefault="00E94C1C" w:rsidP="003453F7">
            <w:pPr>
              <w:pStyle w:val="TableText"/>
            </w:pPr>
            <w:r>
              <w:t>SHALL contain exactly one [1..1] role (CONF:4499-36328).</w:t>
            </w:r>
          </w:p>
        </w:tc>
      </w:tr>
      <w:tr w:rsidR="00E94C1C" w14:paraId="1C2E5201" w14:textId="77777777" w:rsidTr="003453F7">
        <w:trPr>
          <w:jc w:val="center"/>
        </w:trPr>
        <w:tc>
          <w:tcPr>
            <w:tcW w:w="360" w:type="dxa"/>
          </w:tcPr>
          <w:p w14:paraId="7762E3CC" w14:textId="77777777" w:rsidR="00E94C1C" w:rsidRDefault="00E94C1C" w:rsidP="003453F7">
            <w:pPr>
              <w:pStyle w:val="TableText"/>
            </w:pPr>
            <w:r>
              <w:t>CONF #: 4499-36329 Added</w:t>
            </w:r>
          </w:p>
        </w:tc>
        <w:tc>
          <w:tcPr>
            <w:tcW w:w="360" w:type="dxa"/>
          </w:tcPr>
          <w:p w14:paraId="27C9F11D" w14:textId="77777777" w:rsidR="00E94C1C" w:rsidRDefault="00E94C1C" w:rsidP="003453F7">
            <w:pPr>
              <w:pStyle w:val="TableText"/>
            </w:pPr>
          </w:p>
        </w:tc>
        <w:tc>
          <w:tcPr>
            <w:tcW w:w="360" w:type="dxa"/>
          </w:tcPr>
          <w:p w14:paraId="09339D83" w14:textId="77777777" w:rsidR="00E94C1C" w:rsidRDefault="00E94C1C" w:rsidP="003453F7">
            <w:pPr>
              <w:pStyle w:val="TableText"/>
            </w:pPr>
            <w:r>
              <w:t>SHALL contain exactly one [1..1] role (CONF:4499-36329).</w:t>
            </w:r>
          </w:p>
        </w:tc>
      </w:tr>
      <w:tr w:rsidR="00E94C1C" w14:paraId="01807F2C" w14:textId="77777777" w:rsidTr="003453F7">
        <w:trPr>
          <w:jc w:val="center"/>
        </w:trPr>
        <w:tc>
          <w:tcPr>
            <w:tcW w:w="360" w:type="dxa"/>
          </w:tcPr>
          <w:p w14:paraId="380CB8AB" w14:textId="77777777" w:rsidR="00E94C1C" w:rsidRDefault="00E94C1C" w:rsidP="003453F7">
            <w:pPr>
              <w:pStyle w:val="TableText"/>
            </w:pPr>
            <w:r>
              <w:t>CONF #: 4499-36330 Added</w:t>
            </w:r>
          </w:p>
        </w:tc>
        <w:tc>
          <w:tcPr>
            <w:tcW w:w="360" w:type="dxa"/>
          </w:tcPr>
          <w:p w14:paraId="5B155CD3" w14:textId="77777777" w:rsidR="00E94C1C" w:rsidRDefault="00E94C1C" w:rsidP="003453F7">
            <w:pPr>
              <w:pStyle w:val="TableText"/>
            </w:pPr>
          </w:p>
        </w:tc>
        <w:tc>
          <w:tcPr>
            <w:tcW w:w="360" w:type="dxa"/>
          </w:tcPr>
          <w:p w14:paraId="5D96E949" w14:textId="77777777" w:rsidR="00E94C1C" w:rsidRDefault="00E94C1C" w:rsidP="003453F7">
            <w:pPr>
              <w:pStyle w:val="TableText"/>
            </w:pPr>
            <w:r>
              <w:t>SHALL contain exactly one [1..1] patient (CONF:4499-36330).</w:t>
            </w:r>
          </w:p>
        </w:tc>
      </w:tr>
      <w:tr w:rsidR="00E94C1C" w14:paraId="38C68BE1" w14:textId="77777777" w:rsidTr="003453F7">
        <w:trPr>
          <w:jc w:val="center"/>
        </w:trPr>
        <w:tc>
          <w:tcPr>
            <w:tcW w:w="360" w:type="dxa"/>
          </w:tcPr>
          <w:p w14:paraId="399B72CF" w14:textId="77777777" w:rsidR="00E94C1C" w:rsidRDefault="00E94C1C" w:rsidP="003453F7">
            <w:pPr>
              <w:pStyle w:val="TableText"/>
            </w:pPr>
            <w:r>
              <w:t>CONF #: 4499-36331 Added</w:t>
            </w:r>
          </w:p>
        </w:tc>
        <w:tc>
          <w:tcPr>
            <w:tcW w:w="360" w:type="dxa"/>
          </w:tcPr>
          <w:p w14:paraId="1B902F0B" w14:textId="77777777" w:rsidR="00E94C1C" w:rsidRDefault="00E94C1C" w:rsidP="003453F7">
            <w:pPr>
              <w:pStyle w:val="TableText"/>
            </w:pPr>
          </w:p>
        </w:tc>
        <w:tc>
          <w:tcPr>
            <w:tcW w:w="360" w:type="dxa"/>
          </w:tcPr>
          <w:p w14:paraId="05696EA6" w14:textId="77777777" w:rsidR="00E94C1C" w:rsidRDefault="00E94C1C" w:rsidP="003453F7">
            <w:pPr>
              <w:pStyle w:val="TableText"/>
            </w:pPr>
            <w:r>
              <w:t xml:space="preserve">MAY contain zero or more [0..*] outboundRelationship (CONF:4499-36331) such that it </w:t>
            </w:r>
            <w:r>
              <w:br/>
              <w:t>Note: QDM Attribute: Related To</w:t>
            </w:r>
          </w:p>
        </w:tc>
      </w:tr>
      <w:tr w:rsidR="00E94C1C" w14:paraId="7271D14F" w14:textId="77777777" w:rsidTr="003453F7">
        <w:trPr>
          <w:jc w:val="center"/>
        </w:trPr>
        <w:tc>
          <w:tcPr>
            <w:tcW w:w="360" w:type="dxa"/>
          </w:tcPr>
          <w:p w14:paraId="33F10BB5" w14:textId="77777777" w:rsidR="00E94C1C" w:rsidRDefault="00E94C1C" w:rsidP="003453F7">
            <w:pPr>
              <w:pStyle w:val="TableText"/>
            </w:pPr>
            <w:r>
              <w:t>CONF #: 4499-36332 Added</w:t>
            </w:r>
          </w:p>
        </w:tc>
        <w:tc>
          <w:tcPr>
            <w:tcW w:w="360" w:type="dxa"/>
          </w:tcPr>
          <w:p w14:paraId="415AF7D8" w14:textId="77777777" w:rsidR="00E94C1C" w:rsidRDefault="00E94C1C" w:rsidP="003453F7">
            <w:pPr>
              <w:pStyle w:val="TableText"/>
            </w:pPr>
          </w:p>
        </w:tc>
        <w:tc>
          <w:tcPr>
            <w:tcW w:w="360" w:type="dxa"/>
          </w:tcPr>
          <w:p w14:paraId="59E2F22F" w14:textId="77777777" w:rsidR="00E94C1C" w:rsidRDefault="00E94C1C" w:rsidP="003453F7">
            <w:pPr>
              <w:pStyle w:val="TableText"/>
            </w:pPr>
            <w:r>
              <w:t>SHALL contain exactly one [1..1] observationCriteria (CONF:4499-36332).</w:t>
            </w:r>
          </w:p>
        </w:tc>
      </w:tr>
      <w:tr w:rsidR="00E94C1C" w14:paraId="4C66217A" w14:textId="77777777" w:rsidTr="003453F7">
        <w:trPr>
          <w:jc w:val="center"/>
        </w:trPr>
        <w:tc>
          <w:tcPr>
            <w:tcW w:w="360" w:type="dxa"/>
          </w:tcPr>
          <w:p w14:paraId="1377B48B" w14:textId="77777777" w:rsidR="00E94C1C" w:rsidRDefault="00E94C1C" w:rsidP="003453F7">
            <w:pPr>
              <w:pStyle w:val="TableText"/>
            </w:pPr>
            <w:r>
              <w:t>CONF #: 4499-36333 Added</w:t>
            </w:r>
          </w:p>
        </w:tc>
        <w:tc>
          <w:tcPr>
            <w:tcW w:w="360" w:type="dxa"/>
          </w:tcPr>
          <w:p w14:paraId="72560140" w14:textId="77777777" w:rsidR="00E94C1C" w:rsidRDefault="00E94C1C" w:rsidP="003453F7">
            <w:pPr>
              <w:pStyle w:val="TableText"/>
            </w:pPr>
          </w:p>
        </w:tc>
        <w:tc>
          <w:tcPr>
            <w:tcW w:w="360" w:type="dxa"/>
          </w:tcPr>
          <w:p w14:paraId="687ADC66" w14:textId="77777777" w:rsidR="00E94C1C" w:rsidRDefault="00E94C1C" w:rsidP="003453F7">
            <w:pPr>
              <w:pStyle w:val="TableText"/>
            </w:pPr>
            <w:r>
              <w:t>SHALL contain exactly one [1..1] @typeCode="REFR" refers to (CodeSystem: HL7ActRelationshipType urn:oid:2.16.840.1.113883.5.1002) (CONF:4499-36333).</w:t>
            </w:r>
          </w:p>
        </w:tc>
      </w:tr>
      <w:tr w:rsidR="00E94C1C" w14:paraId="42953E2A" w14:textId="77777777" w:rsidTr="003453F7">
        <w:trPr>
          <w:jc w:val="center"/>
        </w:trPr>
        <w:tc>
          <w:tcPr>
            <w:tcW w:w="360" w:type="dxa"/>
          </w:tcPr>
          <w:p w14:paraId="051F18CB" w14:textId="77777777" w:rsidR="00E94C1C" w:rsidRDefault="00E94C1C" w:rsidP="003453F7">
            <w:pPr>
              <w:pStyle w:val="TableText"/>
            </w:pPr>
            <w:r>
              <w:t>CONF #: 4423-35449 Removed</w:t>
            </w:r>
          </w:p>
        </w:tc>
        <w:tc>
          <w:tcPr>
            <w:tcW w:w="360" w:type="dxa"/>
          </w:tcPr>
          <w:p w14:paraId="1506E490" w14:textId="77777777" w:rsidR="00E94C1C" w:rsidRDefault="00E94C1C" w:rsidP="003453F7">
            <w:pPr>
              <w:pStyle w:val="TableText"/>
            </w:pPr>
            <w:r>
              <w:t>SHALL contain exactly one [1..1] role (CONF:4423-35449).</w:t>
            </w:r>
          </w:p>
        </w:tc>
        <w:tc>
          <w:tcPr>
            <w:tcW w:w="360" w:type="dxa"/>
          </w:tcPr>
          <w:p w14:paraId="447B205C" w14:textId="77777777" w:rsidR="00E94C1C" w:rsidRDefault="00E94C1C" w:rsidP="003453F7">
            <w:pPr>
              <w:pStyle w:val="TableText"/>
            </w:pPr>
          </w:p>
        </w:tc>
      </w:tr>
      <w:tr w:rsidR="00E94C1C" w14:paraId="1969D82E" w14:textId="77777777" w:rsidTr="003453F7">
        <w:trPr>
          <w:jc w:val="center"/>
        </w:trPr>
        <w:tc>
          <w:tcPr>
            <w:tcW w:w="360" w:type="dxa"/>
          </w:tcPr>
          <w:p w14:paraId="727EBBCE" w14:textId="77777777" w:rsidR="00E94C1C" w:rsidRDefault="00E94C1C" w:rsidP="003453F7">
            <w:pPr>
              <w:pStyle w:val="TableText"/>
            </w:pPr>
            <w:r>
              <w:t>CONF #: 4423-35451 Removed</w:t>
            </w:r>
          </w:p>
        </w:tc>
        <w:tc>
          <w:tcPr>
            <w:tcW w:w="360" w:type="dxa"/>
          </w:tcPr>
          <w:p w14:paraId="02F7B2EB" w14:textId="77777777" w:rsidR="00E94C1C" w:rsidRDefault="00E94C1C" w:rsidP="003453F7">
            <w:pPr>
              <w:pStyle w:val="TableText"/>
            </w:pPr>
            <w:r>
              <w:t>SHALL contain exactly one [1..1] role (CONF:4423-35451).</w:t>
            </w:r>
          </w:p>
        </w:tc>
        <w:tc>
          <w:tcPr>
            <w:tcW w:w="360" w:type="dxa"/>
          </w:tcPr>
          <w:p w14:paraId="73979631" w14:textId="77777777" w:rsidR="00E94C1C" w:rsidRDefault="00E94C1C" w:rsidP="003453F7">
            <w:pPr>
              <w:pStyle w:val="TableText"/>
            </w:pPr>
          </w:p>
        </w:tc>
      </w:tr>
      <w:tr w:rsidR="00E94C1C" w14:paraId="057F50AC" w14:textId="77777777" w:rsidTr="003453F7">
        <w:trPr>
          <w:jc w:val="center"/>
        </w:trPr>
        <w:tc>
          <w:tcPr>
            <w:tcW w:w="360" w:type="dxa"/>
          </w:tcPr>
          <w:p w14:paraId="0C97295E" w14:textId="77777777" w:rsidR="00E94C1C" w:rsidRDefault="00E94C1C" w:rsidP="003453F7">
            <w:pPr>
              <w:pStyle w:val="TableText"/>
            </w:pPr>
            <w:r>
              <w:t>CONF #: 4423-35454 Removed</w:t>
            </w:r>
          </w:p>
        </w:tc>
        <w:tc>
          <w:tcPr>
            <w:tcW w:w="360" w:type="dxa"/>
          </w:tcPr>
          <w:p w14:paraId="1E1AA7A9" w14:textId="77777777" w:rsidR="00E94C1C" w:rsidRDefault="00E94C1C" w:rsidP="003453F7">
            <w:pPr>
              <w:pStyle w:val="TableText"/>
            </w:pPr>
            <w:r>
              <w:t xml:space="preserve">MAY contain zero or one [0..1] priorityCode (CONF:4423-35454). </w:t>
            </w:r>
            <w:r>
              <w:br/>
              <w:t>Note: QDM Attribute: Priority</w:t>
            </w:r>
          </w:p>
        </w:tc>
        <w:tc>
          <w:tcPr>
            <w:tcW w:w="360" w:type="dxa"/>
          </w:tcPr>
          <w:p w14:paraId="7F9EADD2" w14:textId="77777777" w:rsidR="00E94C1C" w:rsidRDefault="00E94C1C" w:rsidP="003453F7">
            <w:pPr>
              <w:pStyle w:val="TableText"/>
            </w:pPr>
          </w:p>
        </w:tc>
      </w:tr>
      <w:tr w:rsidR="00E94C1C" w14:paraId="4CE655E4" w14:textId="77777777" w:rsidTr="003453F7">
        <w:trPr>
          <w:jc w:val="center"/>
        </w:trPr>
        <w:tc>
          <w:tcPr>
            <w:tcW w:w="360" w:type="dxa"/>
          </w:tcPr>
          <w:p w14:paraId="004681DF" w14:textId="77777777" w:rsidR="00E94C1C" w:rsidRDefault="00E94C1C" w:rsidP="003453F7">
            <w:pPr>
              <w:pStyle w:val="TableText"/>
            </w:pPr>
            <w:r>
              <w:t>CONF #: 4423-35455 Removed</w:t>
            </w:r>
          </w:p>
        </w:tc>
        <w:tc>
          <w:tcPr>
            <w:tcW w:w="360" w:type="dxa"/>
          </w:tcPr>
          <w:p w14:paraId="2BF10202" w14:textId="77777777" w:rsidR="00E94C1C" w:rsidRDefault="00E94C1C" w:rsidP="003453F7">
            <w:pPr>
              <w:pStyle w:val="TableText"/>
            </w:pPr>
            <w:r>
              <w:t>The priorityCode, if present, SHALL contain exactly one [1..1] item (CONF:4423-35455).</w:t>
            </w:r>
          </w:p>
        </w:tc>
        <w:tc>
          <w:tcPr>
            <w:tcW w:w="360" w:type="dxa"/>
          </w:tcPr>
          <w:p w14:paraId="57E6D0D5" w14:textId="77777777" w:rsidR="00E94C1C" w:rsidRDefault="00E94C1C" w:rsidP="003453F7">
            <w:pPr>
              <w:pStyle w:val="TableText"/>
            </w:pPr>
          </w:p>
        </w:tc>
      </w:tr>
      <w:tr w:rsidR="00E94C1C" w14:paraId="5350FBBD" w14:textId="77777777" w:rsidTr="003453F7">
        <w:trPr>
          <w:jc w:val="center"/>
        </w:trPr>
        <w:tc>
          <w:tcPr>
            <w:tcW w:w="360" w:type="dxa"/>
          </w:tcPr>
          <w:p w14:paraId="3B79F5DA" w14:textId="77777777" w:rsidR="00E94C1C" w:rsidRDefault="00E94C1C" w:rsidP="003453F7">
            <w:pPr>
              <w:pStyle w:val="TableText"/>
            </w:pPr>
            <w:r>
              <w:t>CONF #: 4423-35457 Removed</w:t>
            </w:r>
          </w:p>
        </w:tc>
        <w:tc>
          <w:tcPr>
            <w:tcW w:w="360" w:type="dxa"/>
          </w:tcPr>
          <w:p w14:paraId="50D986DC" w14:textId="77777777" w:rsidR="00E94C1C" w:rsidRDefault="00E94C1C" w:rsidP="003453F7">
            <w:pPr>
              <w:pStyle w:val="TableText"/>
            </w:pPr>
            <w:r>
              <w:t>SHALL contain exactly one [1..1] patient (CONF:4423-35457).</w:t>
            </w:r>
          </w:p>
        </w:tc>
        <w:tc>
          <w:tcPr>
            <w:tcW w:w="360" w:type="dxa"/>
          </w:tcPr>
          <w:p w14:paraId="44177785" w14:textId="77777777" w:rsidR="00E94C1C" w:rsidRDefault="00E94C1C" w:rsidP="003453F7">
            <w:pPr>
              <w:pStyle w:val="TableText"/>
            </w:pPr>
          </w:p>
        </w:tc>
      </w:tr>
      <w:tr w:rsidR="00E94C1C" w14:paraId="6689B0D2" w14:textId="77777777" w:rsidTr="003453F7">
        <w:trPr>
          <w:jc w:val="center"/>
        </w:trPr>
        <w:tc>
          <w:tcPr>
            <w:tcW w:w="360" w:type="dxa"/>
          </w:tcPr>
          <w:p w14:paraId="64D65401" w14:textId="77777777" w:rsidR="00E94C1C" w:rsidRDefault="00E94C1C" w:rsidP="003453F7">
            <w:pPr>
              <w:pStyle w:val="TableText"/>
            </w:pPr>
            <w:r>
              <w:t>CONF #: 4423-35460 Removed</w:t>
            </w:r>
          </w:p>
        </w:tc>
        <w:tc>
          <w:tcPr>
            <w:tcW w:w="360" w:type="dxa"/>
          </w:tcPr>
          <w:p w14:paraId="0D619C1C" w14:textId="77777777" w:rsidR="00E94C1C" w:rsidRDefault="00E94C1C" w:rsidP="003453F7">
            <w:pPr>
              <w:pStyle w:val="TableText"/>
            </w:pPr>
            <w:r>
              <w:t>This item SHOULD contain zero or one [0..1] @valueSet (CONF:4423-35460).</w:t>
            </w:r>
          </w:p>
        </w:tc>
        <w:tc>
          <w:tcPr>
            <w:tcW w:w="360" w:type="dxa"/>
          </w:tcPr>
          <w:p w14:paraId="74AE874E" w14:textId="77777777" w:rsidR="00E94C1C" w:rsidRDefault="00E94C1C" w:rsidP="003453F7">
            <w:pPr>
              <w:pStyle w:val="TableText"/>
            </w:pPr>
          </w:p>
        </w:tc>
      </w:tr>
      <w:tr w:rsidR="00E94C1C" w14:paraId="33A2A299" w14:textId="77777777" w:rsidTr="003453F7">
        <w:trPr>
          <w:jc w:val="center"/>
        </w:trPr>
        <w:tc>
          <w:tcPr>
            <w:tcW w:w="360" w:type="dxa"/>
          </w:tcPr>
          <w:p w14:paraId="4B51614C" w14:textId="77777777" w:rsidR="00E94C1C" w:rsidRDefault="00E94C1C" w:rsidP="003453F7">
            <w:pPr>
              <w:pStyle w:val="TableText"/>
            </w:pPr>
            <w:r>
              <w:t>CONF #: 4423-35910 Removed</w:t>
            </w:r>
          </w:p>
        </w:tc>
        <w:tc>
          <w:tcPr>
            <w:tcW w:w="360" w:type="dxa"/>
          </w:tcPr>
          <w:p w14:paraId="0C0E87DD" w14:textId="77777777" w:rsidR="00E94C1C" w:rsidRDefault="00E94C1C" w:rsidP="003453F7">
            <w:pPr>
              <w:pStyle w:val="TableText"/>
            </w:pPr>
            <w:r>
              <w:t>SHALL contain exactly one [1..1] role (CONF:4423-35910).</w:t>
            </w:r>
          </w:p>
        </w:tc>
        <w:tc>
          <w:tcPr>
            <w:tcW w:w="360" w:type="dxa"/>
          </w:tcPr>
          <w:p w14:paraId="247EE84D" w14:textId="77777777" w:rsidR="00E94C1C" w:rsidRDefault="00E94C1C" w:rsidP="003453F7">
            <w:pPr>
              <w:pStyle w:val="TableText"/>
            </w:pPr>
          </w:p>
        </w:tc>
      </w:tr>
      <w:tr w:rsidR="00E94C1C" w14:paraId="6DFBD496" w14:textId="77777777" w:rsidTr="003453F7">
        <w:trPr>
          <w:jc w:val="center"/>
        </w:trPr>
        <w:tc>
          <w:tcPr>
            <w:tcW w:w="360" w:type="dxa"/>
          </w:tcPr>
          <w:p w14:paraId="01448C25" w14:textId="77777777" w:rsidR="00E94C1C" w:rsidRDefault="00E94C1C" w:rsidP="003453F7">
            <w:pPr>
              <w:pStyle w:val="TableText"/>
            </w:pPr>
            <w:r>
              <w:t>CONF #: 4499-33398 Modified</w:t>
            </w:r>
          </w:p>
        </w:tc>
        <w:tc>
          <w:tcPr>
            <w:tcW w:w="360" w:type="dxa"/>
          </w:tcPr>
          <w:p w14:paraId="3DC122A3" w14:textId="77777777" w:rsidR="00E94C1C" w:rsidRDefault="00E94C1C" w:rsidP="003453F7">
            <w:pPr>
              <w:pStyle w:val="TableText"/>
            </w:pPr>
            <w:r>
              <w:t>This item SHALL contain exactly one [1..1] @extension="2019-05-</w:t>
            </w:r>
            <w:r>
              <w:lastRenderedPageBreak/>
              <w:t>01" (CONF:4423-33398).</w:t>
            </w:r>
          </w:p>
        </w:tc>
        <w:tc>
          <w:tcPr>
            <w:tcW w:w="360" w:type="dxa"/>
          </w:tcPr>
          <w:p w14:paraId="355A8DB9" w14:textId="77777777" w:rsidR="00E94C1C" w:rsidRDefault="00E94C1C" w:rsidP="003453F7">
            <w:pPr>
              <w:pStyle w:val="TableText"/>
            </w:pPr>
            <w:r>
              <w:lastRenderedPageBreak/>
              <w:t>This item SHALL contain exactly one [1..1] @extension="2021-02-</w:t>
            </w:r>
            <w:r>
              <w:lastRenderedPageBreak/>
              <w:t>01" (CONF:4499-33398).</w:t>
            </w:r>
          </w:p>
        </w:tc>
      </w:tr>
      <w:tr w:rsidR="00E94C1C" w14:paraId="5521806E" w14:textId="77777777" w:rsidTr="003453F7">
        <w:trPr>
          <w:jc w:val="center"/>
        </w:trPr>
        <w:tc>
          <w:tcPr>
            <w:tcW w:w="360" w:type="dxa"/>
          </w:tcPr>
          <w:p w14:paraId="71176B49" w14:textId="77777777" w:rsidR="00E94C1C" w:rsidRDefault="00E94C1C" w:rsidP="003453F7">
            <w:pPr>
              <w:pStyle w:val="TableText"/>
            </w:pPr>
            <w:r>
              <w:lastRenderedPageBreak/>
              <w:t>CONF #: 4499-35448 Modified</w:t>
            </w:r>
          </w:p>
        </w:tc>
        <w:tc>
          <w:tcPr>
            <w:tcW w:w="360" w:type="dxa"/>
          </w:tcPr>
          <w:p w14:paraId="2A7BC5D5" w14:textId="77777777" w:rsidR="00E94C1C" w:rsidRDefault="00E94C1C" w:rsidP="003453F7">
            <w:pPr>
              <w:pStyle w:val="TableText"/>
            </w:pPr>
            <w:r>
              <w:t xml:space="preserve">MAY contain zero or one [0..1] participation (CONF:4423-35448) such that it </w:t>
            </w:r>
            <w:r>
              <w:br/>
              <w:t>Note: QDM Attribute: Performer</w:t>
            </w:r>
          </w:p>
        </w:tc>
        <w:tc>
          <w:tcPr>
            <w:tcW w:w="360" w:type="dxa"/>
          </w:tcPr>
          <w:p w14:paraId="69614F06" w14:textId="77777777" w:rsidR="00E94C1C" w:rsidRDefault="00E94C1C" w:rsidP="003453F7">
            <w:pPr>
              <w:pStyle w:val="TableText"/>
            </w:pPr>
            <w:r>
              <w:t xml:space="preserve">MAY contain zero or more [0..*] participation (CONF:4499-35448) such that it </w:t>
            </w:r>
            <w:r>
              <w:br/>
              <w:t>Note: QDM Attribute: Performer</w:t>
            </w:r>
          </w:p>
        </w:tc>
      </w:tr>
      <w:tr w:rsidR="00E94C1C" w14:paraId="1380DB4C" w14:textId="77777777" w:rsidTr="003453F7">
        <w:trPr>
          <w:jc w:val="center"/>
        </w:trPr>
        <w:tc>
          <w:tcPr>
            <w:tcW w:w="360" w:type="dxa"/>
          </w:tcPr>
          <w:p w14:paraId="0148E158" w14:textId="77777777" w:rsidR="00E94C1C" w:rsidRDefault="00E94C1C" w:rsidP="003453F7">
            <w:pPr>
              <w:pStyle w:val="TableText"/>
            </w:pPr>
            <w:r>
              <w:t>CONF #: 4499-35450 Modified</w:t>
            </w:r>
          </w:p>
        </w:tc>
        <w:tc>
          <w:tcPr>
            <w:tcW w:w="360" w:type="dxa"/>
          </w:tcPr>
          <w:p w14:paraId="63F9973A" w14:textId="77777777" w:rsidR="00E94C1C" w:rsidRDefault="00E94C1C" w:rsidP="003453F7">
            <w:pPr>
              <w:pStyle w:val="TableText"/>
            </w:pPr>
            <w:r>
              <w:t xml:space="preserve">MAY contain zero or one [0..1] participation (CONF:4423-35450) such that it </w:t>
            </w:r>
            <w:r>
              <w:br/>
              <w:t>Note: QDM Attribute: Performer</w:t>
            </w:r>
          </w:p>
        </w:tc>
        <w:tc>
          <w:tcPr>
            <w:tcW w:w="360" w:type="dxa"/>
          </w:tcPr>
          <w:p w14:paraId="792B76FE" w14:textId="77777777" w:rsidR="00E94C1C" w:rsidRDefault="00E94C1C" w:rsidP="003453F7">
            <w:pPr>
              <w:pStyle w:val="TableText"/>
            </w:pPr>
            <w:r>
              <w:t xml:space="preserve">MAY contain zero or more [0..*] participation (CONF:4499-35450) such that it </w:t>
            </w:r>
            <w:r>
              <w:br/>
              <w:t>Note: QDM Attribute: Performer</w:t>
            </w:r>
          </w:p>
        </w:tc>
      </w:tr>
      <w:tr w:rsidR="00E94C1C" w14:paraId="4B3F080A" w14:textId="77777777" w:rsidTr="003453F7">
        <w:trPr>
          <w:jc w:val="center"/>
        </w:trPr>
        <w:tc>
          <w:tcPr>
            <w:tcW w:w="360" w:type="dxa"/>
          </w:tcPr>
          <w:p w14:paraId="5169B12C" w14:textId="77777777" w:rsidR="00E94C1C" w:rsidRDefault="00E94C1C" w:rsidP="003453F7">
            <w:pPr>
              <w:pStyle w:val="TableText"/>
            </w:pPr>
            <w:r>
              <w:t>CONF #: 4499-35909 Modified</w:t>
            </w:r>
          </w:p>
        </w:tc>
        <w:tc>
          <w:tcPr>
            <w:tcW w:w="360" w:type="dxa"/>
          </w:tcPr>
          <w:p w14:paraId="5EBED886" w14:textId="77777777" w:rsidR="00E94C1C" w:rsidRDefault="00E94C1C" w:rsidP="003453F7">
            <w:pPr>
              <w:pStyle w:val="TableText"/>
            </w:pPr>
            <w:r>
              <w:t xml:space="preserve">MAY contain zero or one [0..1] participation (CONF:4423-35909) such that it </w:t>
            </w:r>
            <w:r>
              <w:br/>
              <w:t>Note: QDM Attribute: Performer</w:t>
            </w:r>
          </w:p>
        </w:tc>
        <w:tc>
          <w:tcPr>
            <w:tcW w:w="360" w:type="dxa"/>
          </w:tcPr>
          <w:p w14:paraId="5A8569F7" w14:textId="77777777" w:rsidR="00E94C1C" w:rsidRDefault="00E94C1C" w:rsidP="003453F7">
            <w:pPr>
              <w:pStyle w:val="TableText"/>
            </w:pPr>
            <w:r>
              <w:t xml:space="preserve">MAY contain zero or more [0..*] participation (CONF:4499-35909) such that it </w:t>
            </w:r>
            <w:r>
              <w:br/>
              <w:t>Note: QDM Attribute: Performer</w:t>
            </w:r>
          </w:p>
        </w:tc>
      </w:tr>
    </w:tbl>
    <w:p w14:paraId="0464A145" w14:textId="77777777" w:rsidR="004B3F04" w:rsidRDefault="004B3F04" w:rsidP="004B3F04">
      <w:pPr>
        <w:pStyle w:val="BodyText"/>
      </w:pPr>
    </w:p>
    <w:p w14:paraId="238B7BDB" w14:textId="77777777" w:rsidR="004B3F04" w:rsidRDefault="004B3F04" w:rsidP="004B3F04">
      <w:pPr>
        <w:pStyle w:val="Heading2nospace"/>
      </w:pPr>
      <w:bookmarkStart w:id="3953" w:name="_Toc64841991"/>
      <w:bookmarkStart w:id="3954" w:name="_Toc65482906"/>
      <w:r>
        <w:lastRenderedPageBreak/>
        <w:t>Procedure, Recommended (V4)</w:t>
      </w:r>
      <w:bookmarkEnd w:id="3953"/>
      <w:bookmarkEnd w:id="3954"/>
    </w:p>
    <w:p w14:paraId="391B4558" w14:textId="77777777" w:rsidR="004B3F04" w:rsidRDefault="006C736C" w:rsidP="004B3F04">
      <w:pPr>
        <w:keepNext/>
      </w:pPr>
      <w:hyperlink w:anchor="E_Procedure_Recommended_V4_">
        <w:r w:rsidR="004B3F04">
          <w:rPr>
            <w:rStyle w:val="HyperlinkCourierBold"/>
          </w:rPr>
          <w:t>Procedure, Recommended (V4) (urn:hl7ii:2.16.840.1.113883.10.20.28.4.68:2021-02-01)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0A3BBF49" w14:textId="77777777" w:rsidTr="000659BE">
        <w:trPr>
          <w:cantSplit/>
          <w:tblHeader/>
          <w:jc w:val="center"/>
        </w:trPr>
        <w:tc>
          <w:tcPr>
            <w:tcW w:w="360" w:type="dxa"/>
            <w:shd w:val="clear" w:color="auto" w:fill="E6E6E6"/>
          </w:tcPr>
          <w:p w14:paraId="66401111" w14:textId="77777777" w:rsidR="004B3F04" w:rsidRDefault="004B3F04" w:rsidP="000659BE">
            <w:pPr>
              <w:pStyle w:val="TableHead"/>
            </w:pPr>
            <w:r>
              <w:t>Change</w:t>
            </w:r>
          </w:p>
        </w:tc>
        <w:tc>
          <w:tcPr>
            <w:tcW w:w="360" w:type="dxa"/>
            <w:shd w:val="clear" w:color="auto" w:fill="E6E6E6"/>
          </w:tcPr>
          <w:p w14:paraId="42DB99AF" w14:textId="77777777" w:rsidR="004B3F04" w:rsidRDefault="004B3F04" w:rsidP="000659BE">
            <w:pPr>
              <w:pStyle w:val="TableHead"/>
            </w:pPr>
            <w:r>
              <w:t>Old</w:t>
            </w:r>
          </w:p>
        </w:tc>
        <w:tc>
          <w:tcPr>
            <w:tcW w:w="360" w:type="dxa"/>
            <w:shd w:val="clear" w:color="auto" w:fill="E6E6E6"/>
          </w:tcPr>
          <w:p w14:paraId="7DA3A69D" w14:textId="77777777" w:rsidR="004B3F04" w:rsidRDefault="004B3F04" w:rsidP="000659BE">
            <w:pPr>
              <w:pStyle w:val="TableHead"/>
            </w:pPr>
            <w:r>
              <w:t>New</w:t>
            </w:r>
          </w:p>
        </w:tc>
      </w:tr>
      <w:tr w:rsidR="004B3F04" w14:paraId="7C9B11C9" w14:textId="77777777" w:rsidTr="000659BE">
        <w:trPr>
          <w:jc w:val="center"/>
        </w:trPr>
        <w:tc>
          <w:tcPr>
            <w:tcW w:w="360" w:type="dxa"/>
          </w:tcPr>
          <w:p w14:paraId="31261CE0" w14:textId="77777777" w:rsidR="004B3F04" w:rsidRDefault="004B3F04" w:rsidP="000659BE">
            <w:pPr>
              <w:pStyle w:val="TableText"/>
            </w:pPr>
            <w:r>
              <w:t>Status</w:t>
            </w:r>
          </w:p>
        </w:tc>
        <w:tc>
          <w:tcPr>
            <w:tcW w:w="360" w:type="dxa"/>
          </w:tcPr>
          <w:p w14:paraId="1E2E908C" w14:textId="77777777" w:rsidR="004B3F04" w:rsidRDefault="004B3F04" w:rsidP="000659BE">
            <w:pPr>
              <w:pStyle w:val="TableText"/>
            </w:pPr>
            <w:r>
              <w:t>Published</w:t>
            </w:r>
          </w:p>
        </w:tc>
        <w:tc>
          <w:tcPr>
            <w:tcW w:w="360" w:type="dxa"/>
          </w:tcPr>
          <w:p w14:paraId="7B6C1629" w14:textId="77777777" w:rsidR="004B3F04" w:rsidRDefault="004B3F04" w:rsidP="000659BE">
            <w:pPr>
              <w:pStyle w:val="TableText"/>
            </w:pPr>
            <w:r>
              <w:t>Draft</w:t>
            </w:r>
          </w:p>
        </w:tc>
      </w:tr>
      <w:tr w:rsidR="004B3F04" w14:paraId="00DF18C4" w14:textId="77777777" w:rsidTr="000659BE">
        <w:trPr>
          <w:jc w:val="center"/>
        </w:trPr>
        <w:tc>
          <w:tcPr>
            <w:tcW w:w="360" w:type="dxa"/>
          </w:tcPr>
          <w:p w14:paraId="640645A0" w14:textId="77777777" w:rsidR="004B3F04" w:rsidRDefault="004B3F04" w:rsidP="000659BE">
            <w:pPr>
              <w:pStyle w:val="TableText"/>
            </w:pPr>
            <w:r>
              <w:t>Name</w:t>
            </w:r>
          </w:p>
        </w:tc>
        <w:tc>
          <w:tcPr>
            <w:tcW w:w="360" w:type="dxa"/>
          </w:tcPr>
          <w:p w14:paraId="5FAA03D5" w14:textId="77777777" w:rsidR="004B3F04" w:rsidRDefault="004B3F04" w:rsidP="000659BE">
            <w:pPr>
              <w:pStyle w:val="TableText"/>
            </w:pPr>
            <w:r>
              <w:t>Procedure, Recommended (V3)</w:t>
            </w:r>
          </w:p>
        </w:tc>
        <w:tc>
          <w:tcPr>
            <w:tcW w:w="360" w:type="dxa"/>
          </w:tcPr>
          <w:p w14:paraId="1861F41F" w14:textId="77777777" w:rsidR="004B3F04" w:rsidRDefault="004B3F04" w:rsidP="000659BE">
            <w:pPr>
              <w:pStyle w:val="TableText"/>
            </w:pPr>
            <w:r>
              <w:t>Procedure, Recommended (V4)</w:t>
            </w:r>
          </w:p>
        </w:tc>
      </w:tr>
      <w:tr w:rsidR="004B3F04" w14:paraId="6CE49027" w14:textId="77777777" w:rsidTr="000659BE">
        <w:trPr>
          <w:jc w:val="center"/>
        </w:trPr>
        <w:tc>
          <w:tcPr>
            <w:tcW w:w="360" w:type="dxa"/>
          </w:tcPr>
          <w:p w14:paraId="09C5BFF8" w14:textId="77777777" w:rsidR="004B3F04" w:rsidRDefault="004B3F04" w:rsidP="000659BE">
            <w:pPr>
              <w:pStyle w:val="TableText"/>
            </w:pPr>
            <w:r>
              <w:t>Oid</w:t>
            </w:r>
          </w:p>
        </w:tc>
        <w:tc>
          <w:tcPr>
            <w:tcW w:w="360" w:type="dxa"/>
          </w:tcPr>
          <w:p w14:paraId="02623962" w14:textId="77777777" w:rsidR="004B3F04" w:rsidRDefault="004B3F04" w:rsidP="000659BE">
            <w:pPr>
              <w:pStyle w:val="TableText"/>
            </w:pPr>
            <w:r>
              <w:t>urn:hl7ii:2.16.840.1.113883.10.20.28.4.68:2019-05-01</w:t>
            </w:r>
          </w:p>
        </w:tc>
        <w:tc>
          <w:tcPr>
            <w:tcW w:w="360" w:type="dxa"/>
          </w:tcPr>
          <w:p w14:paraId="0D400AA2" w14:textId="77777777" w:rsidR="004B3F04" w:rsidRDefault="004B3F04" w:rsidP="000659BE">
            <w:pPr>
              <w:pStyle w:val="TableText"/>
            </w:pPr>
            <w:r>
              <w:t>urn:hl7ii:2.16.840.1.113883.10.20.28.4.68:2021-02-01</w:t>
            </w:r>
          </w:p>
        </w:tc>
      </w:tr>
      <w:tr w:rsidR="004B3F04" w14:paraId="016EE12B" w14:textId="77777777" w:rsidTr="000659BE">
        <w:trPr>
          <w:jc w:val="center"/>
        </w:trPr>
        <w:tc>
          <w:tcPr>
            <w:tcW w:w="360" w:type="dxa"/>
          </w:tcPr>
          <w:p w14:paraId="177B1033" w14:textId="77777777" w:rsidR="004B3F04" w:rsidRDefault="004B3F04" w:rsidP="000659BE">
            <w:pPr>
              <w:pStyle w:val="TableText"/>
            </w:pPr>
            <w:r>
              <w:t>CONF #: 4499-36237 Added</w:t>
            </w:r>
          </w:p>
        </w:tc>
        <w:tc>
          <w:tcPr>
            <w:tcW w:w="360" w:type="dxa"/>
          </w:tcPr>
          <w:p w14:paraId="672933FD" w14:textId="77777777" w:rsidR="004B3F04" w:rsidRDefault="004B3F04" w:rsidP="000659BE">
            <w:pPr>
              <w:pStyle w:val="TableText"/>
            </w:pPr>
          </w:p>
        </w:tc>
        <w:tc>
          <w:tcPr>
            <w:tcW w:w="360" w:type="dxa"/>
          </w:tcPr>
          <w:p w14:paraId="32BC6B58" w14:textId="77777777" w:rsidR="004B3F04" w:rsidRDefault="004B3F04" w:rsidP="000659BE">
            <w:pPr>
              <w:pStyle w:val="TableText"/>
            </w:pPr>
            <w:r>
              <w:t>SHALL contain exactly one [1..1] role (CONF:4499-36237).</w:t>
            </w:r>
          </w:p>
        </w:tc>
      </w:tr>
      <w:tr w:rsidR="004B3F04" w14:paraId="328F1535" w14:textId="77777777" w:rsidTr="000659BE">
        <w:trPr>
          <w:jc w:val="center"/>
        </w:trPr>
        <w:tc>
          <w:tcPr>
            <w:tcW w:w="360" w:type="dxa"/>
          </w:tcPr>
          <w:p w14:paraId="15C0EC11" w14:textId="77777777" w:rsidR="004B3F04" w:rsidRDefault="004B3F04" w:rsidP="000659BE">
            <w:pPr>
              <w:pStyle w:val="TableText"/>
            </w:pPr>
            <w:r>
              <w:t>CONF #: 4499-36238 Added</w:t>
            </w:r>
          </w:p>
        </w:tc>
        <w:tc>
          <w:tcPr>
            <w:tcW w:w="360" w:type="dxa"/>
          </w:tcPr>
          <w:p w14:paraId="252CF98F" w14:textId="77777777" w:rsidR="004B3F04" w:rsidRDefault="004B3F04" w:rsidP="000659BE">
            <w:pPr>
              <w:pStyle w:val="TableText"/>
            </w:pPr>
          </w:p>
        </w:tc>
        <w:tc>
          <w:tcPr>
            <w:tcW w:w="360" w:type="dxa"/>
          </w:tcPr>
          <w:p w14:paraId="496E9676" w14:textId="77777777" w:rsidR="004B3F04" w:rsidRDefault="004B3F04" w:rsidP="000659BE">
            <w:pPr>
              <w:pStyle w:val="TableText"/>
            </w:pPr>
            <w:r>
              <w:t>SHALL contain exactly one [1..1] role (CONF:4499-36238).</w:t>
            </w:r>
          </w:p>
        </w:tc>
      </w:tr>
      <w:tr w:rsidR="004B3F04" w14:paraId="60248D78" w14:textId="77777777" w:rsidTr="000659BE">
        <w:trPr>
          <w:jc w:val="center"/>
        </w:trPr>
        <w:tc>
          <w:tcPr>
            <w:tcW w:w="360" w:type="dxa"/>
          </w:tcPr>
          <w:p w14:paraId="362D5671" w14:textId="77777777" w:rsidR="004B3F04" w:rsidRDefault="004B3F04" w:rsidP="000659BE">
            <w:pPr>
              <w:pStyle w:val="TableText"/>
            </w:pPr>
            <w:r>
              <w:t>CONF #: 4499-36239 Added</w:t>
            </w:r>
          </w:p>
        </w:tc>
        <w:tc>
          <w:tcPr>
            <w:tcW w:w="360" w:type="dxa"/>
          </w:tcPr>
          <w:p w14:paraId="0459EBC5" w14:textId="77777777" w:rsidR="004B3F04" w:rsidRDefault="004B3F04" w:rsidP="000659BE">
            <w:pPr>
              <w:pStyle w:val="TableText"/>
            </w:pPr>
          </w:p>
        </w:tc>
        <w:tc>
          <w:tcPr>
            <w:tcW w:w="360" w:type="dxa"/>
          </w:tcPr>
          <w:p w14:paraId="08B69952" w14:textId="77777777" w:rsidR="004B3F04" w:rsidRDefault="004B3F04" w:rsidP="000659BE">
            <w:pPr>
              <w:pStyle w:val="TableText"/>
            </w:pPr>
            <w:r>
              <w:t>SHALL contain exactly one [1..1] role (CONF:4499-36239).</w:t>
            </w:r>
          </w:p>
        </w:tc>
      </w:tr>
      <w:tr w:rsidR="004B3F04" w14:paraId="77561C77" w14:textId="77777777" w:rsidTr="000659BE">
        <w:trPr>
          <w:jc w:val="center"/>
        </w:trPr>
        <w:tc>
          <w:tcPr>
            <w:tcW w:w="360" w:type="dxa"/>
          </w:tcPr>
          <w:p w14:paraId="755414A6" w14:textId="77777777" w:rsidR="004B3F04" w:rsidRDefault="004B3F04" w:rsidP="000659BE">
            <w:pPr>
              <w:pStyle w:val="TableText"/>
            </w:pPr>
            <w:r>
              <w:t>CONF #: 4499-36240 Added</w:t>
            </w:r>
          </w:p>
        </w:tc>
        <w:tc>
          <w:tcPr>
            <w:tcW w:w="360" w:type="dxa"/>
          </w:tcPr>
          <w:p w14:paraId="35A91F43" w14:textId="77777777" w:rsidR="004B3F04" w:rsidRDefault="004B3F04" w:rsidP="000659BE">
            <w:pPr>
              <w:pStyle w:val="TableText"/>
            </w:pPr>
          </w:p>
        </w:tc>
        <w:tc>
          <w:tcPr>
            <w:tcW w:w="360" w:type="dxa"/>
          </w:tcPr>
          <w:p w14:paraId="34212A07" w14:textId="77777777" w:rsidR="004B3F04" w:rsidRDefault="004B3F04" w:rsidP="000659BE">
            <w:pPr>
              <w:pStyle w:val="TableText"/>
            </w:pPr>
            <w:r>
              <w:t>SHALL contain exactly one [1..1] patient (CONF:4499-36240).</w:t>
            </w:r>
          </w:p>
        </w:tc>
      </w:tr>
      <w:tr w:rsidR="004B3F04" w14:paraId="758B5AEC" w14:textId="77777777" w:rsidTr="000659BE">
        <w:trPr>
          <w:jc w:val="center"/>
        </w:trPr>
        <w:tc>
          <w:tcPr>
            <w:tcW w:w="360" w:type="dxa"/>
          </w:tcPr>
          <w:p w14:paraId="3D8EFDD6" w14:textId="77777777" w:rsidR="004B3F04" w:rsidRDefault="004B3F04" w:rsidP="000659BE">
            <w:pPr>
              <w:pStyle w:val="TableText"/>
            </w:pPr>
            <w:r>
              <w:t>CONF #: 4499-36241 Added</w:t>
            </w:r>
          </w:p>
        </w:tc>
        <w:tc>
          <w:tcPr>
            <w:tcW w:w="360" w:type="dxa"/>
          </w:tcPr>
          <w:p w14:paraId="31ACD748" w14:textId="77777777" w:rsidR="004B3F04" w:rsidRDefault="004B3F04" w:rsidP="000659BE">
            <w:pPr>
              <w:pStyle w:val="TableText"/>
            </w:pPr>
          </w:p>
        </w:tc>
        <w:tc>
          <w:tcPr>
            <w:tcW w:w="360" w:type="dxa"/>
          </w:tcPr>
          <w:p w14:paraId="4ECBA525" w14:textId="77777777" w:rsidR="004B3F04" w:rsidRDefault="004B3F04" w:rsidP="000659BE">
            <w:pPr>
              <w:pStyle w:val="TableText"/>
            </w:pPr>
            <w:r>
              <w:t xml:space="preserve">MAY contain zero or more [0..*] participation (CONF:4499-36241) such that it </w:t>
            </w:r>
            <w:r>
              <w:br/>
              <w:t>Note: QDM Attribute: Requester</w:t>
            </w:r>
          </w:p>
        </w:tc>
      </w:tr>
      <w:tr w:rsidR="004B3F04" w14:paraId="6EC3C04D" w14:textId="77777777" w:rsidTr="000659BE">
        <w:trPr>
          <w:jc w:val="center"/>
        </w:trPr>
        <w:tc>
          <w:tcPr>
            <w:tcW w:w="360" w:type="dxa"/>
          </w:tcPr>
          <w:p w14:paraId="7E2C11CE" w14:textId="77777777" w:rsidR="004B3F04" w:rsidRDefault="004B3F04" w:rsidP="000659BE">
            <w:pPr>
              <w:pStyle w:val="TableText"/>
            </w:pPr>
            <w:r>
              <w:t>CONF #: 4499-36242 Added</w:t>
            </w:r>
          </w:p>
        </w:tc>
        <w:tc>
          <w:tcPr>
            <w:tcW w:w="360" w:type="dxa"/>
          </w:tcPr>
          <w:p w14:paraId="7BB4189F" w14:textId="77777777" w:rsidR="004B3F04" w:rsidRDefault="004B3F04" w:rsidP="000659BE">
            <w:pPr>
              <w:pStyle w:val="TableText"/>
            </w:pPr>
          </w:p>
        </w:tc>
        <w:tc>
          <w:tcPr>
            <w:tcW w:w="360" w:type="dxa"/>
          </w:tcPr>
          <w:p w14:paraId="472197A7" w14:textId="77777777" w:rsidR="004B3F04" w:rsidRDefault="004B3F04" w:rsidP="000659BE">
            <w:pPr>
              <w:pStyle w:val="TableText"/>
            </w:pPr>
            <w:r>
              <w:t>SHALL contain exactly one [1..1] role (CONF:4499-36242).</w:t>
            </w:r>
          </w:p>
        </w:tc>
      </w:tr>
      <w:tr w:rsidR="004B3F04" w14:paraId="34945D3B" w14:textId="77777777" w:rsidTr="000659BE">
        <w:trPr>
          <w:jc w:val="center"/>
        </w:trPr>
        <w:tc>
          <w:tcPr>
            <w:tcW w:w="360" w:type="dxa"/>
          </w:tcPr>
          <w:p w14:paraId="66B5339F" w14:textId="77777777" w:rsidR="004B3F04" w:rsidRDefault="004B3F04" w:rsidP="000659BE">
            <w:pPr>
              <w:pStyle w:val="TableText"/>
            </w:pPr>
            <w:r>
              <w:t>CONF #: 4499-36243 Added</w:t>
            </w:r>
          </w:p>
        </w:tc>
        <w:tc>
          <w:tcPr>
            <w:tcW w:w="360" w:type="dxa"/>
          </w:tcPr>
          <w:p w14:paraId="508A3919" w14:textId="77777777" w:rsidR="004B3F04" w:rsidRDefault="004B3F04" w:rsidP="000659BE">
            <w:pPr>
              <w:pStyle w:val="TableText"/>
            </w:pPr>
          </w:p>
        </w:tc>
        <w:tc>
          <w:tcPr>
            <w:tcW w:w="360" w:type="dxa"/>
          </w:tcPr>
          <w:p w14:paraId="61BD41DB" w14:textId="77777777" w:rsidR="004B3F04" w:rsidRDefault="004B3F04" w:rsidP="000659BE">
            <w:pPr>
              <w:pStyle w:val="TableText"/>
            </w:pPr>
            <w:r>
              <w:t>SHALL contain exactly one [1..1] @typeCode="PART" participation (CodeSystem: HL7ParticipationType urn:oid:2.16.840.1.113883.5.90) (CONF:4499-36243).</w:t>
            </w:r>
          </w:p>
        </w:tc>
      </w:tr>
      <w:tr w:rsidR="004B3F04" w14:paraId="38EE548E" w14:textId="77777777" w:rsidTr="000659BE">
        <w:trPr>
          <w:jc w:val="center"/>
        </w:trPr>
        <w:tc>
          <w:tcPr>
            <w:tcW w:w="360" w:type="dxa"/>
          </w:tcPr>
          <w:p w14:paraId="3AC95EC6" w14:textId="77777777" w:rsidR="004B3F04" w:rsidRDefault="004B3F04" w:rsidP="000659BE">
            <w:pPr>
              <w:pStyle w:val="TableText"/>
            </w:pPr>
            <w:r>
              <w:t>CONF #: 4423-35426 Removed</w:t>
            </w:r>
          </w:p>
        </w:tc>
        <w:tc>
          <w:tcPr>
            <w:tcW w:w="360" w:type="dxa"/>
          </w:tcPr>
          <w:p w14:paraId="5A45B090" w14:textId="77777777" w:rsidR="004B3F04" w:rsidRDefault="004B3F04" w:rsidP="000659BE">
            <w:pPr>
              <w:pStyle w:val="TableText"/>
            </w:pPr>
            <w:r>
              <w:t>SHALL contain exactly one [1..1] role (CONF:4423-35426).</w:t>
            </w:r>
          </w:p>
        </w:tc>
        <w:tc>
          <w:tcPr>
            <w:tcW w:w="360" w:type="dxa"/>
          </w:tcPr>
          <w:p w14:paraId="3E936DF6" w14:textId="77777777" w:rsidR="004B3F04" w:rsidRDefault="004B3F04" w:rsidP="000659BE">
            <w:pPr>
              <w:pStyle w:val="TableText"/>
            </w:pPr>
          </w:p>
        </w:tc>
      </w:tr>
      <w:tr w:rsidR="004B3F04" w14:paraId="16B9E85F" w14:textId="77777777" w:rsidTr="000659BE">
        <w:trPr>
          <w:jc w:val="center"/>
        </w:trPr>
        <w:tc>
          <w:tcPr>
            <w:tcW w:w="360" w:type="dxa"/>
          </w:tcPr>
          <w:p w14:paraId="2A2E8B6D" w14:textId="77777777" w:rsidR="004B3F04" w:rsidRDefault="004B3F04" w:rsidP="000659BE">
            <w:pPr>
              <w:pStyle w:val="TableText"/>
            </w:pPr>
            <w:r>
              <w:t>CONF #: 4423-35428 Removed</w:t>
            </w:r>
          </w:p>
        </w:tc>
        <w:tc>
          <w:tcPr>
            <w:tcW w:w="360" w:type="dxa"/>
          </w:tcPr>
          <w:p w14:paraId="56A7A525" w14:textId="77777777" w:rsidR="004B3F04" w:rsidRDefault="004B3F04" w:rsidP="000659BE">
            <w:pPr>
              <w:pStyle w:val="TableText"/>
            </w:pPr>
            <w:r>
              <w:t>SHALL contain exactly one [1..1] role (CONF:4423-35428).</w:t>
            </w:r>
          </w:p>
        </w:tc>
        <w:tc>
          <w:tcPr>
            <w:tcW w:w="360" w:type="dxa"/>
          </w:tcPr>
          <w:p w14:paraId="78776065" w14:textId="77777777" w:rsidR="004B3F04" w:rsidRDefault="004B3F04" w:rsidP="000659BE">
            <w:pPr>
              <w:pStyle w:val="TableText"/>
            </w:pPr>
          </w:p>
        </w:tc>
      </w:tr>
      <w:tr w:rsidR="004B3F04" w14:paraId="255D4E3C" w14:textId="77777777" w:rsidTr="000659BE">
        <w:trPr>
          <w:jc w:val="center"/>
        </w:trPr>
        <w:tc>
          <w:tcPr>
            <w:tcW w:w="360" w:type="dxa"/>
          </w:tcPr>
          <w:p w14:paraId="75144AB7" w14:textId="77777777" w:rsidR="004B3F04" w:rsidRDefault="004B3F04" w:rsidP="000659BE">
            <w:pPr>
              <w:pStyle w:val="TableText"/>
            </w:pPr>
            <w:r>
              <w:t>CONF #: 4423-35432 Removed</w:t>
            </w:r>
          </w:p>
        </w:tc>
        <w:tc>
          <w:tcPr>
            <w:tcW w:w="360" w:type="dxa"/>
          </w:tcPr>
          <w:p w14:paraId="26835641" w14:textId="77777777" w:rsidR="004B3F04" w:rsidRDefault="004B3F04" w:rsidP="000659BE">
            <w:pPr>
              <w:pStyle w:val="TableText"/>
            </w:pPr>
            <w:r>
              <w:t>SHALL contain exactly one [1..1] patient (CONF:4423-35432).</w:t>
            </w:r>
          </w:p>
        </w:tc>
        <w:tc>
          <w:tcPr>
            <w:tcW w:w="360" w:type="dxa"/>
          </w:tcPr>
          <w:p w14:paraId="1790B430" w14:textId="77777777" w:rsidR="004B3F04" w:rsidRDefault="004B3F04" w:rsidP="000659BE">
            <w:pPr>
              <w:pStyle w:val="TableText"/>
            </w:pPr>
          </w:p>
        </w:tc>
      </w:tr>
      <w:tr w:rsidR="004B3F04" w14:paraId="02AEB6F1" w14:textId="77777777" w:rsidTr="000659BE">
        <w:trPr>
          <w:jc w:val="center"/>
        </w:trPr>
        <w:tc>
          <w:tcPr>
            <w:tcW w:w="360" w:type="dxa"/>
          </w:tcPr>
          <w:p w14:paraId="078F2180" w14:textId="77777777" w:rsidR="004B3F04" w:rsidRDefault="004B3F04" w:rsidP="000659BE">
            <w:pPr>
              <w:pStyle w:val="TableText"/>
            </w:pPr>
            <w:r>
              <w:t>CONF #: 4423-35913 Removed</w:t>
            </w:r>
          </w:p>
        </w:tc>
        <w:tc>
          <w:tcPr>
            <w:tcW w:w="360" w:type="dxa"/>
          </w:tcPr>
          <w:p w14:paraId="1904ECD7" w14:textId="77777777" w:rsidR="004B3F04" w:rsidRDefault="004B3F04" w:rsidP="000659BE">
            <w:pPr>
              <w:pStyle w:val="TableText"/>
            </w:pPr>
            <w:r>
              <w:t>SHALL contain exactly one [1..1] role (CONF:4423-35913).</w:t>
            </w:r>
          </w:p>
        </w:tc>
        <w:tc>
          <w:tcPr>
            <w:tcW w:w="360" w:type="dxa"/>
          </w:tcPr>
          <w:p w14:paraId="6CFEB690" w14:textId="77777777" w:rsidR="004B3F04" w:rsidRDefault="004B3F04" w:rsidP="000659BE">
            <w:pPr>
              <w:pStyle w:val="TableText"/>
            </w:pPr>
          </w:p>
        </w:tc>
      </w:tr>
      <w:tr w:rsidR="004B3F04" w14:paraId="1E6387F7" w14:textId="77777777" w:rsidTr="000659BE">
        <w:trPr>
          <w:jc w:val="center"/>
        </w:trPr>
        <w:tc>
          <w:tcPr>
            <w:tcW w:w="360" w:type="dxa"/>
          </w:tcPr>
          <w:p w14:paraId="03ACDC26" w14:textId="77777777" w:rsidR="004B3F04" w:rsidRDefault="004B3F04" w:rsidP="000659BE">
            <w:pPr>
              <w:pStyle w:val="TableText"/>
            </w:pPr>
            <w:r>
              <w:t>CONF #: 4499-33417 Modified</w:t>
            </w:r>
          </w:p>
        </w:tc>
        <w:tc>
          <w:tcPr>
            <w:tcW w:w="360" w:type="dxa"/>
          </w:tcPr>
          <w:p w14:paraId="198651CF" w14:textId="77777777" w:rsidR="004B3F04" w:rsidRDefault="004B3F04" w:rsidP="000659BE">
            <w:pPr>
              <w:pStyle w:val="TableText"/>
            </w:pPr>
            <w:r>
              <w:t>SHALL contain exactly one [1..1] @extension="2019-05-01" (CONF:4423-33417).</w:t>
            </w:r>
          </w:p>
        </w:tc>
        <w:tc>
          <w:tcPr>
            <w:tcW w:w="360" w:type="dxa"/>
          </w:tcPr>
          <w:p w14:paraId="50FD3EEA" w14:textId="77777777" w:rsidR="004B3F04" w:rsidRDefault="004B3F04" w:rsidP="000659BE">
            <w:pPr>
              <w:pStyle w:val="TableText"/>
            </w:pPr>
            <w:r>
              <w:t>SHALL contain exactly one [1..1] @extension="2021-02-01" (CONF:4499-33417).</w:t>
            </w:r>
          </w:p>
        </w:tc>
      </w:tr>
      <w:tr w:rsidR="004B3F04" w14:paraId="0CBB000A" w14:textId="77777777" w:rsidTr="000659BE">
        <w:trPr>
          <w:jc w:val="center"/>
        </w:trPr>
        <w:tc>
          <w:tcPr>
            <w:tcW w:w="360" w:type="dxa"/>
          </w:tcPr>
          <w:p w14:paraId="6B63CE91" w14:textId="77777777" w:rsidR="004B3F04" w:rsidRDefault="004B3F04" w:rsidP="000659BE">
            <w:pPr>
              <w:pStyle w:val="TableText"/>
            </w:pPr>
            <w:r>
              <w:t>CONF #: 4499-35425 Modified</w:t>
            </w:r>
          </w:p>
        </w:tc>
        <w:tc>
          <w:tcPr>
            <w:tcW w:w="360" w:type="dxa"/>
          </w:tcPr>
          <w:p w14:paraId="6EF88796" w14:textId="77777777" w:rsidR="004B3F04" w:rsidRDefault="004B3F04" w:rsidP="000659BE">
            <w:pPr>
              <w:pStyle w:val="TableText"/>
            </w:pPr>
            <w:r>
              <w:t xml:space="preserve">MAY contain zero or one [0..1] participation (CONF:4423-35425) such that it </w:t>
            </w:r>
            <w:r>
              <w:br/>
              <w:t>Note: QDM Attribute: Requester</w:t>
            </w:r>
          </w:p>
        </w:tc>
        <w:tc>
          <w:tcPr>
            <w:tcW w:w="360" w:type="dxa"/>
          </w:tcPr>
          <w:p w14:paraId="4F766985" w14:textId="77777777" w:rsidR="004B3F04" w:rsidRDefault="004B3F04" w:rsidP="000659BE">
            <w:pPr>
              <w:pStyle w:val="TableText"/>
            </w:pPr>
            <w:r>
              <w:t xml:space="preserve">MAY contain zero or more [0..*] participation (CONF:4499-35425) such that it </w:t>
            </w:r>
            <w:r>
              <w:br/>
              <w:t>Note: QDM Attribute: Requester</w:t>
            </w:r>
          </w:p>
        </w:tc>
      </w:tr>
      <w:tr w:rsidR="004B3F04" w14:paraId="39B1E536" w14:textId="77777777" w:rsidTr="000659BE">
        <w:trPr>
          <w:jc w:val="center"/>
        </w:trPr>
        <w:tc>
          <w:tcPr>
            <w:tcW w:w="360" w:type="dxa"/>
          </w:tcPr>
          <w:p w14:paraId="7CFD489C" w14:textId="77777777" w:rsidR="004B3F04" w:rsidRDefault="004B3F04" w:rsidP="000659BE">
            <w:pPr>
              <w:pStyle w:val="TableText"/>
            </w:pPr>
            <w:r>
              <w:t>CONF #: 4499-35427 Modified</w:t>
            </w:r>
          </w:p>
        </w:tc>
        <w:tc>
          <w:tcPr>
            <w:tcW w:w="360" w:type="dxa"/>
          </w:tcPr>
          <w:p w14:paraId="1BD785BB" w14:textId="77777777" w:rsidR="004B3F04" w:rsidRDefault="004B3F04" w:rsidP="000659BE">
            <w:pPr>
              <w:pStyle w:val="TableText"/>
            </w:pPr>
            <w:r>
              <w:t xml:space="preserve">MAY contain zero or one [0..1] participation (CONF:4423-35427) such that it </w:t>
            </w:r>
            <w:r>
              <w:br/>
              <w:t>Note: QDM Attribute: Requester</w:t>
            </w:r>
          </w:p>
        </w:tc>
        <w:tc>
          <w:tcPr>
            <w:tcW w:w="360" w:type="dxa"/>
          </w:tcPr>
          <w:p w14:paraId="3632108E" w14:textId="77777777" w:rsidR="004B3F04" w:rsidRDefault="004B3F04" w:rsidP="000659BE">
            <w:pPr>
              <w:pStyle w:val="TableText"/>
            </w:pPr>
            <w:r>
              <w:t xml:space="preserve">MAY contain zero or more [0..*] participation (CONF:4499-35427) such that it </w:t>
            </w:r>
            <w:r>
              <w:br/>
              <w:t>Note: QDM Attribute: Requester</w:t>
            </w:r>
          </w:p>
        </w:tc>
      </w:tr>
      <w:tr w:rsidR="004B3F04" w14:paraId="3679E248" w14:textId="77777777" w:rsidTr="000659BE">
        <w:trPr>
          <w:jc w:val="center"/>
        </w:trPr>
        <w:tc>
          <w:tcPr>
            <w:tcW w:w="360" w:type="dxa"/>
          </w:tcPr>
          <w:p w14:paraId="78B32959" w14:textId="77777777" w:rsidR="004B3F04" w:rsidRDefault="004B3F04" w:rsidP="000659BE">
            <w:pPr>
              <w:pStyle w:val="TableText"/>
            </w:pPr>
            <w:r>
              <w:t>CONF #: 4499-35912 Modified</w:t>
            </w:r>
          </w:p>
        </w:tc>
        <w:tc>
          <w:tcPr>
            <w:tcW w:w="360" w:type="dxa"/>
          </w:tcPr>
          <w:p w14:paraId="0C462848" w14:textId="77777777" w:rsidR="004B3F04" w:rsidRDefault="004B3F04" w:rsidP="000659BE">
            <w:pPr>
              <w:pStyle w:val="TableText"/>
            </w:pPr>
            <w:r>
              <w:t xml:space="preserve">MAY contain zero or one [0..1] participation (CONF:4423-35912) </w:t>
            </w:r>
            <w:r>
              <w:lastRenderedPageBreak/>
              <w:t xml:space="preserve">such that it </w:t>
            </w:r>
            <w:r>
              <w:br/>
              <w:t>Note: QDM Attribute: Requester</w:t>
            </w:r>
          </w:p>
        </w:tc>
        <w:tc>
          <w:tcPr>
            <w:tcW w:w="360" w:type="dxa"/>
          </w:tcPr>
          <w:p w14:paraId="7A8409D3" w14:textId="77777777" w:rsidR="004B3F04" w:rsidRDefault="004B3F04" w:rsidP="000659BE">
            <w:pPr>
              <w:pStyle w:val="TableText"/>
            </w:pPr>
            <w:r>
              <w:lastRenderedPageBreak/>
              <w:t xml:space="preserve">MAY contain zero or more [0..*] participation (CONF:4499-35912) </w:t>
            </w:r>
            <w:r>
              <w:lastRenderedPageBreak/>
              <w:t xml:space="preserve">such that it </w:t>
            </w:r>
            <w:r>
              <w:br/>
              <w:t>Note: QDM Attribute: Requester</w:t>
            </w:r>
          </w:p>
        </w:tc>
      </w:tr>
    </w:tbl>
    <w:p w14:paraId="7CEABD18" w14:textId="77777777" w:rsidR="004B3F04" w:rsidRDefault="004B3F04" w:rsidP="004B3F04">
      <w:pPr>
        <w:pStyle w:val="BodyText"/>
      </w:pPr>
    </w:p>
    <w:p w14:paraId="546532DC" w14:textId="77777777" w:rsidR="004B3F04" w:rsidRDefault="004B3F04" w:rsidP="004B3F04">
      <w:pPr>
        <w:pStyle w:val="Heading2nospace"/>
      </w:pPr>
      <w:bookmarkStart w:id="3955" w:name="_Toc64841992"/>
      <w:bookmarkStart w:id="3956" w:name="_Toc65482907"/>
      <w:r>
        <w:lastRenderedPageBreak/>
        <w:t>Program Participation (V4)</w:t>
      </w:r>
      <w:bookmarkEnd w:id="3955"/>
      <w:bookmarkEnd w:id="3956"/>
    </w:p>
    <w:p w14:paraId="495D068D" w14:textId="77777777" w:rsidR="004B3F04" w:rsidRDefault="006C736C" w:rsidP="004B3F04">
      <w:pPr>
        <w:keepNext/>
      </w:pPr>
      <w:hyperlink w:anchor="E_Program_Participation_V4">
        <w:r w:rsidR="004B3F04">
          <w:rPr>
            <w:rStyle w:val="HyperlinkCourierBold"/>
          </w:rPr>
          <w:t>Program Participation (V4) (urn:hl7ii:2.16.840.1.113883.10.20.28.4.130:2021-02-01)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E94C1C" w14:paraId="43A09DF2" w14:textId="77777777" w:rsidTr="003453F7">
        <w:trPr>
          <w:cantSplit/>
          <w:tblHeader/>
          <w:jc w:val="center"/>
        </w:trPr>
        <w:tc>
          <w:tcPr>
            <w:tcW w:w="360" w:type="dxa"/>
            <w:shd w:val="clear" w:color="auto" w:fill="E6E6E6"/>
          </w:tcPr>
          <w:p w14:paraId="7B5B4E5C" w14:textId="77777777" w:rsidR="00E94C1C" w:rsidRDefault="00E94C1C" w:rsidP="003453F7">
            <w:pPr>
              <w:pStyle w:val="TableHead"/>
            </w:pPr>
            <w:r>
              <w:t>Change</w:t>
            </w:r>
          </w:p>
        </w:tc>
        <w:tc>
          <w:tcPr>
            <w:tcW w:w="360" w:type="dxa"/>
            <w:shd w:val="clear" w:color="auto" w:fill="E6E6E6"/>
          </w:tcPr>
          <w:p w14:paraId="78DA2205" w14:textId="77777777" w:rsidR="00E94C1C" w:rsidRDefault="00E94C1C" w:rsidP="003453F7">
            <w:pPr>
              <w:pStyle w:val="TableHead"/>
            </w:pPr>
            <w:r>
              <w:t>Old</w:t>
            </w:r>
          </w:p>
        </w:tc>
        <w:tc>
          <w:tcPr>
            <w:tcW w:w="360" w:type="dxa"/>
            <w:shd w:val="clear" w:color="auto" w:fill="E6E6E6"/>
          </w:tcPr>
          <w:p w14:paraId="63580ABB" w14:textId="77777777" w:rsidR="00E94C1C" w:rsidRDefault="00E94C1C" w:rsidP="003453F7">
            <w:pPr>
              <w:pStyle w:val="TableHead"/>
            </w:pPr>
            <w:r>
              <w:t>New</w:t>
            </w:r>
          </w:p>
        </w:tc>
      </w:tr>
      <w:tr w:rsidR="00E94C1C" w14:paraId="52913E16" w14:textId="77777777" w:rsidTr="003453F7">
        <w:trPr>
          <w:jc w:val="center"/>
        </w:trPr>
        <w:tc>
          <w:tcPr>
            <w:tcW w:w="360" w:type="dxa"/>
          </w:tcPr>
          <w:p w14:paraId="03D829FB" w14:textId="77777777" w:rsidR="00E94C1C" w:rsidRDefault="00E94C1C" w:rsidP="003453F7">
            <w:pPr>
              <w:pStyle w:val="TableText"/>
            </w:pPr>
            <w:r>
              <w:t>Status</w:t>
            </w:r>
          </w:p>
        </w:tc>
        <w:tc>
          <w:tcPr>
            <w:tcW w:w="360" w:type="dxa"/>
          </w:tcPr>
          <w:p w14:paraId="16CF263A" w14:textId="77777777" w:rsidR="00E94C1C" w:rsidRDefault="00E94C1C" w:rsidP="003453F7">
            <w:pPr>
              <w:pStyle w:val="TableText"/>
            </w:pPr>
            <w:r>
              <w:t>Published</w:t>
            </w:r>
          </w:p>
        </w:tc>
        <w:tc>
          <w:tcPr>
            <w:tcW w:w="360" w:type="dxa"/>
          </w:tcPr>
          <w:p w14:paraId="23FA40B6" w14:textId="77777777" w:rsidR="00E94C1C" w:rsidRDefault="00E94C1C" w:rsidP="003453F7">
            <w:pPr>
              <w:pStyle w:val="TableText"/>
            </w:pPr>
            <w:r>
              <w:t>Draft</w:t>
            </w:r>
          </w:p>
        </w:tc>
      </w:tr>
      <w:tr w:rsidR="00E94C1C" w14:paraId="43C2F5EE" w14:textId="77777777" w:rsidTr="003453F7">
        <w:trPr>
          <w:jc w:val="center"/>
        </w:trPr>
        <w:tc>
          <w:tcPr>
            <w:tcW w:w="360" w:type="dxa"/>
          </w:tcPr>
          <w:p w14:paraId="2907C622" w14:textId="77777777" w:rsidR="00E94C1C" w:rsidRDefault="00E94C1C" w:rsidP="003453F7">
            <w:pPr>
              <w:pStyle w:val="TableText"/>
            </w:pPr>
            <w:r>
              <w:t>Name</w:t>
            </w:r>
          </w:p>
        </w:tc>
        <w:tc>
          <w:tcPr>
            <w:tcW w:w="360" w:type="dxa"/>
          </w:tcPr>
          <w:p w14:paraId="2A48CEA9" w14:textId="77777777" w:rsidR="00E94C1C" w:rsidRDefault="00E94C1C" w:rsidP="003453F7">
            <w:pPr>
              <w:pStyle w:val="TableText"/>
            </w:pPr>
            <w:r>
              <w:t>Program Participation (V3)</w:t>
            </w:r>
          </w:p>
        </w:tc>
        <w:tc>
          <w:tcPr>
            <w:tcW w:w="360" w:type="dxa"/>
          </w:tcPr>
          <w:p w14:paraId="462CE7BC" w14:textId="77777777" w:rsidR="00E94C1C" w:rsidRDefault="00E94C1C" w:rsidP="003453F7">
            <w:pPr>
              <w:pStyle w:val="TableText"/>
            </w:pPr>
            <w:r>
              <w:t>Program Participation (V4)</w:t>
            </w:r>
          </w:p>
        </w:tc>
      </w:tr>
      <w:tr w:rsidR="00E94C1C" w14:paraId="079618E4" w14:textId="77777777" w:rsidTr="003453F7">
        <w:trPr>
          <w:jc w:val="center"/>
        </w:trPr>
        <w:tc>
          <w:tcPr>
            <w:tcW w:w="360" w:type="dxa"/>
          </w:tcPr>
          <w:p w14:paraId="2961951D" w14:textId="77777777" w:rsidR="00E94C1C" w:rsidRDefault="00E94C1C" w:rsidP="003453F7">
            <w:pPr>
              <w:pStyle w:val="TableText"/>
            </w:pPr>
            <w:r>
              <w:t>Oid</w:t>
            </w:r>
          </w:p>
        </w:tc>
        <w:tc>
          <w:tcPr>
            <w:tcW w:w="360" w:type="dxa"/>
          </w:tcPr>
          <w:p w14:paraId="1FA2315C" w14:textId="77777777" w:rsidR="00E94C1C" w:rsidRDefault="00E94C1C" w:rsidP="003453F7">
            <w:pPr>
              <w:pStyle w:val="TableText"/>
            </w:pPr>
            <w:r>
              <w:t>urn:hl7ii:2.16.840.1.113883.10.20.28.4.130:2019-05-01</w:t>
            </w:r>
          </w:p>
        </w:tc>
        <w:tc>
          <w:tcPr>
            <w:tcW w:w="360" w:type="dxa"/>
          </w:tcPr>
          <w:p w14:paraId="2C4C5643" w14:textId="77777777" w:rsidR="00E94C1C" w:rsidRDefault="00E94C1C" w:rsidP="003453F7">
            <w:pPr>
              <w:pStyle w:val="TableText"/>
            </w:pPr>
            <w:r>
              <w:t>urn:hl7ii:2.16.840.1.113883.10.20.28.4.130:2021-02-01</w:t>
            </w:r>
          </w:p>
        </w:tc>
      </w:tr>
      <w:tr w:rsidR="00E94C1C" w14:paraId="307E6680" w14:textId="77777777" w:rsidTr="003453F7">
        <w:trPr>
          <w:jc w:val="center"/>
        </w:trPr>
        <w:tc>
          <w:tcPr>
            <w:tcW w:w="360" w:type="dxa"/>
          </w:tcPr>
          <w:p w14:paraId="2445A06C" w14:textId="77777777" w:rsidR="00E94C1C" w:rsidRDefault="00E94C1C" w:rsidP="003453F7">
            <w:pPr>
              <w:pStyle w:val="TableText"/>
            </w:pPr>
            <w:r>
              <w:t>CONF #: 4423-35416 Removed</w:t>
            </w:r>
          </w:p>
        </w:tc>
        <w:tc>
          <w:tcPr>
            <w:tcW w:w="360" w:type="dxa"/>
          </w:tcPr>
          <w:p w14:paraId="1E280E8D" w14:textId="77777777" w:rsidR="00E94C1C" w:rsidRDefault="00E94C1C" w:rsidP="003453F7">
            <w:pPr>
              <w:pStyle w:val="TableText"/>
            </w:pPr>
            <w:r>
              <w:t xml:space="preserve">MAY contain zero or more [0..*] participation (CONF:4423-35416). </w:t>
            </w:r>
            <w:r>
              <w:br/>
              <w:t>Note: QDM Attribute: Recorder</w:t>
            </w:r>
          </w:p>
        </w:tc>
        <w:tc>
          <w:tcPr>
            <w:tcW w:w="360" w:type="dxa"/>
          </w:tcPr>
          <w:p w14:paraId="01C2FD5C" w14:textId="77777777" w:rsidR="00E94C1C" w:rsidRDefault="00E94C1C" w:rsidP="003453F7">
            <w:pPr>
              <w:pStyle w:val="TableText"/>
            </w:pPr>
          </w:p>
        </w:tc>
      </w:tr>
      <w:tr w:rsidR="00E94C1C" w14:paraId="45BCC0DB" w14:textId="77777777" w:rsidTr="003453F7">
        <w:trPr>
          <w:jc w:val="center"/>
        </w:trPr>
        <w:tc>
          <w:tcPr>
            <w:tcW w:w="360" w:type="dxa"/>
          </w:tcPr>
          <w:p w14:paraId="7C2EF931" w14:textId="77777777" w:rsidR="00E94C1C" w:rsidRDefault="00E94C1C" w:rsidP="003453F7">
            <w:pPr>
              <w:pStyle w:val="TableText"/>
            </w:pPr>
            <w:r>
              <w:t>CONF #: 4423-35417 Removed</w:t>
            </w:r>
          </w:p>
        </w:tc>
        <w:tc>
          <w:tcPr>
            <w:tcW w:w="360" w:type="dxa"/>
          </w:tcPr>
          <w:p w14:paraId="311AC297" w14:textId="77777777" w:rsidR="00E94C1C" w:rsidRDefault="00E94C1C" w:rsidP="003453F7">
            <w:pPr>
              <w:pStyle w:val="TableText"/>
            </w:pPr>
            <w:r>
              <w:t>The participation, if present, SHALL contain exactly one [1..1] role (CONF:4423-35417).</w:t>
            </w:r>
          </w:p>
        </w:tc>
        <w:tc>
          <w:tcPr>
            <w:tcW w:w="360" w:type="dxa"/>
          </w:tcPr>
          <w:p w14:paraId="6AA7E302" w14:textId="77777777" w:rsidR="00E94C1C" w:rsidRDefault="00E94C1C" w:rsidP="003453F7">
            <w:pPr>
              <w:pStyle w:val="TableText"/>
            </w:pPr>
          </w:p>
        </w:tc>
      </w:tr>
      <w:tr w:rsidR="00E94C1C" w14:paraId="374287E0" w14:textId="77777777" w:rsidTr="003453F7">
        <w:trPr>
          <w:jc w:val="center"/>
        </w:trPr>
        <w:tc>
          <w:tcPr>
            <w:tcW w:w="360" w:type="dxa"/>
          </w:tcPr>
          <w:p w14:paraId="753F786F" w14:textId="77777777" w:rsidR="00E94C1C" w:rsidRDefault="00E94C1C" w:rsidP="003453F7">
            <w:pPr>
              <w:pStyle w:val="TableText"/>
            </w:pPr>
            <w:r>
              <w:t>CONF #: 4423-35418 Removed</w:t>
            </w:r>
          </w:p>
        </w:tc>
        <w:tc>
          <w:tcPr>
            <w:tcW w:w="360" w:type="dxa"/>
          </w:tcPr>
          <w:p w14:paraId="1EFC233A" w14:textId="77777777" w:rsidR="00E94C1C" w:rsidRDefault="00E94C1C" w:rsidP="003453F7">
            <w:pPr>
              <w:pStyle w:val="TableText"/>
            </w:pPr>
            <w:r>
              <w:t xml:space="preserve">MAY contain zero or more [0..*] participation (CONF:4423-35418). </w:t>
            </w:r>
            <w:r>
              <w:br/>
              <w:t>Note: QDM Attribute: Recorder</w:t>
            </w:r>
          </w:p>
        </w:tc>
        <w:tc>
          <w:tcPr>
            <w:tcW w:w="360" w:type="dxa"/>
          </w:tcPr>
          <w:p w14:paraId="49E026EF" w14:textId="77777777" w:rsidR="00E94C1C" w:rsidRDefault="00E94C1C" w:rsidP="003453F7">
            <w:pPr>
              <w:pStyle w:val="TableText"/>
            </w:pPr>
          </w:p>
        </w:tc>
      </w:tr>
      <w:tr w:rsidR="00E94C1C" w14:paraId="17EFFF65" w14:textId="77777777" w:rsidTr="003453F7">
        <w:trPr>
          <w:jc w:val="center"/>
        </w:trPr>
        <w:tc>
          <w:tcPr>
            <w:tcW w:w="360" w:type="dxa"/>
          </w:tcPr>
          <w:p w14:paraId="0E63692E" w14:textId="77777777" w:rsidR="00E94C1C" w:rsidRDefault="00E94C1C" w:rsidP="003453F7">
            <w:pPr>
              <w:pStyle w:val="TableText"/>
            </w:pPr>
            <w:r>
              <w:t>CONF #: 4423-35419 Removed</w:t>
            </w:r>
          </w:p>
        </w:tc>
        <w:tc>
          <w:tcPr>
            <w:tcW w:w="360" w:type="dxa"/>
          </w:tcPr>
          <w:p w14:paraId="16C6C428" w14:textId="77777777" w:rsidR="00E94C1C" w:rsidRDefault="00E94C1C" w:rsidP="003453F7">
            <w:pPr>
              <w:pStyle w:val="TableText"/>
            </w:pPr>
            <w:r>
              <w:t>The participation, if present, SHALL contain exactly one [1..1] role (CONF:4423-35419).</w:t>
            </w:r>
          </w:p>
        </w:tc>
        <w:tc>
          <w:tcPr>
            <w:tcW w:w="360" w:type="dxa"/>
          </w:tcPr>
          <w:p w14:paraId="62600015" w14:textId="77777777" w:rsidR="00E94C1C" w:rsidRDefault="00E94C1C" w:rsidP="003453F7">
            <w:pPr>
              <w:pStyle w:val="TableText"/>
            </w:pPr>
          </w:p>
        </w:tc>
      </w:tr>
      <w:tr w:rsidR="00E94C1C" w14:paraId="1F6C504D" w14:textId="77777777" w:rsidTr="003453F7">
        <w:trPr>
          <w:jc w:val="center"/>
        </w:trPr>
        <w:tc>
          <w:tcPr>
            <w:tcW w:w="360" w:type="dxa"/>
          </w:tcPr>
          <w:p w14:paraId="6D259064" w14:textId="77777777" w:rsidR="00E94C1C" w:rsidRDefault="00E94C1C" w:rsidP="003453F7">
            <w:pPr>
              <w:pStyle w:val="TableText"/>
            </w:pPr>
            <w:r>
              <w:t>CONF #: 4423-35420 Removed</w:t>
            </w:r>
          </w:p>
        </w:tc>
        <w:tc>
          <w:tcPr>
            <w:tcW w:w="360" w:type="dxa"/>
          </w:tcPr>
          <w:p w14:paraId="55215033" w14:textId="77777777" w:rsidR="00E94C1C" w:rsidRDefault="00E94C1C" w:rsidP="003453F7">
            <w:pPr>
              <w:pStyle w:val="TableText"/>
            </w:pPr>
            <w:r>
              <w:t>The participation, if present, SHALL contain exactly one [1..1] @typeCode="PART" participation (CodeSystem: HL7ParticipationType urn:oid:2.16.840.1.113883.5.90) (CONF:4423-35420).</w:t>
            </w:r>
          </w:p>
        </w:tc>
        <w:tc>
          <w:tcPr>
            <w:tcW w:w="360" w:type="dxa"/>
          </w:tcPr>
          <w:p w14:paraId="7A0EA8BD" w14:textId="77777777" w:rsidR="00E94C1C" w:rsidRDefault="00E94C1C" w:rsidP="003453F7">
            <w:pPr>
              <w:pStyle w:val="TableText"/>
            </w:pPr>
          </w:p>
        </w:tc>
      </w:tr>
      <w:tr w:rsidR="00E94C1C" w14:paraId="427B6980" w14:textId="77777777" w:rsidTr="003453F7">
        <w:trPr>
          <w:jc w:val="center"/>
        </w:trPr>
        <w:tc>
          <w:tcPr>
            <w:tcW w:w="360" w:type="dxa"/>
          </w:tcPr>
          <w:p w14:paraId="19515458" w14:textId="77777777" w:rsidR="00E94C1C" w:rsidRDefault="00E94C1C" w:rsidP="003453F7">
            <w:pPr>
              <w:pStyle w:val="TableText"/>
            </w:pPr>
            <w:r>
              <w:t>CONF #: 4423-35421 Removed</w:t>
            </w:r>
          </w:p>
        </w:tc>
        <w:tc>
          <w:tcPr>
            <w:tcW w:w="360" w:type="dxa"/>
          </w:tcPr>
          <w:p w14:paraId="601D7A8D" w14:textId="77777777" w:rsidR="00E94C1C" w:rsidRDefault="00E94C1C" w:rsidP="003453F7">
            <w:pPr>
              <w:pStyle w:val="TableText"/>
            </w:pPr>
            <w:r>
              <w:t>The participation, if present, SHALL contain exactly one [1..1] @typeCode="PART" participation (CodeSystem: HL7ParticipationType urn:oid:2.16.840.1.113883.5.90) (CONF:4423-35421).</w:t>
            </w:r>
          </w:p>
        </w:tc>
        <w:tc>
          <w:tcPr>
            <w:tcW w:w="360" w:type="dxa"/>
          </w:tcPr>
          <w:p w14:paraId="65F3511B" w14:textId="77777777" w:rsidR="00E94C1C" w:rsidRDefault="00E94C1C" w:rsidP="003453F7">
            <w:pPr>
              <w:pStyle w:val="TableText"/>
            </w:pPr>
          </w:p>
        </w:tc>
      </w:tr>
      <w:tr w:rsidR="00E94C1C" w14:paraId="22A429C4" w14:textId="77777777" w:rsidTr="003453F7">
        <w:trPr>
          <w:jc w:val="center"/>
        </w:trPr>
        <w:tc>
          <w:tcPr>
            <w:tcW w:w="360" w:type="dxa"/>
          </w:tcPr>
          <w:p w14:paraId="138B3489" w14:textId="77777777" w:rsidR="00E94C1C" w:rsidRDefault="00E94C1C" w:rsidP="003453F7">
            <w:pPr>
              <w:pStyle w:val="TableText"/>
            </w:pPr>
            <w:r>
              <w:t>CONF #: 4423-35422 Removed</w:t>
            </w:r>
          </w:p>
        </w:tc>
        <w:tc>
          <w:tcPr>
            <w:tcW w:w="360" w:type="dxa"/>
          </w:tcPr>
          <w:p w14:paraId="5E6B27DC" w14:textId="77777777" w:rsidR="00E94C1C" w:rsidRDefault="00E94C1C" w:rsidP="003453F7">
            <w:pPr>
              <w:pStyle w:val="TableText"/>
            </w:pPr>
            <w:r>
              <w:t xml:space="preserve">MAY contain zero or more [0..*] participation (CONF:4423-35422). </w:t>
            </w:r>
            <w:r>
              <w:br/>
              <w:t>Note: QDM Attribute: Recorder</w:t>
            </w:r>
          </w:p>
        </w:tc>
        <w:tc>
          <w:tcPr>
            <w:tcW w:w="360" w:type="dxa"/>
          </w:tcPr>
          <w:p w14:paraId="4FE516AF" w14:textId="77777777" w:rsidR="00E94C1C" w:rsidRDefault="00E94C1C" w:rsidP="003453F7">
            <w:pPr>
              <w:pStyle w:val="TableText"/>
            </w:pPr>
          </w:p>
        </w:tc>
      </w:tr>
      <w:tr w:rsidR="00E94C1C" w14:paraId="27B9972A" w14:textId="77777777" w:rsidTr="003453F7">
        <w:trPr>
          <w:jc w:val="center"/>
        </w:trPr>
        <w:tc>
          <w:tcPr>
            <w:tcW w:w="360" w:type="dxa"/>
          </w:tcPr>
          <w:p w14:paraId="0EE31727" w14:textId="77777777" w:rsidR="00E94C1C" w:rsidRDefault="00E94C1C" w:rsidP="003453F7">
            <w:pPr>
              <w:pStyle w:val="TableText"/>
            </w:pPr>
            <w:r>
              <w:t>CONF #: 4423-35423 Removed</w:t>
            </w:r>
          </w:p>
        </w:tc>
        <w:tc>
          <w:tcPr>
            <w:tcW w:w="360" w:type="dxa"/>
          </w:tcPr>
          <w:p w14:paraId="38FBE991" w14:textId="77777777" w:rsidR="00E94C1C" w:rsidRDefault="00E94C1C" w:rsidP="003453F7">
            <w:pPr>
              <w:pStyle w:val="TableText"/>
            </w:pPr>
            <w:r>
              <w:t>The participation, if present, SHALL contain exactly one [1..1] patient (CONF:4423-35423).</w:t>
            </w:r>
          </w:p>
        </w:tc>
        <w:tc>
          <w:tcPr>
            <w:tcW w:w="360" w:type="dxa"/>
          </w:tcPr>
          <w:p w14:paraId="333C3492" w14:textId="77777777" w:rsidR="00E94C1C" w:rsidRDefault="00E94C1C" w:rsidP="003453F7">
            <w:pPr>
              <w:pStyle w:val="TableText"/>
            </w:pPr>
          </w:p>
        </w:tc>
      </w:tr>
      <w:tr w:rsidR="00E94C1C" w14:paraId="77B4E461" w14:textId="77777777" w:rsidTr="003453F7">
        <w:trPr>
          <w:jc w:val="center"/>
        </w:trPr>
        <w:tc>
          <w:tcPr>
            <w:tcW w:w="360" w:type="dxa"/>
          </w:tcPr>
          <w:p w14:paraId="15E8DCBC" w14:textId="77777777" w:rsidR="00E94C1C" w:rsidRDefault="00E94C1C" w:rsidP="003453F7">
            <w:pPr>
              <w:pStyle w:val="TableText"/>
            </w:pPr>
            <w:r>
              <w:t>CONF #: 4423-35424 Removed</w:t>
            </w:r>
          </w:p>
        </w:tc>
        <w:tc>
          <w:tcPr>
            <w:tcW w:w="360" w:type="dxa"/>
          </w:tcPr>
          <w:p w14:paraId="2168CDCC" w14:textId="77777777" w:rsidR="00E94C1C" w:rsidRDefault="00E94C1C" w:rsidP="003453F7">
            <w:pPr>
              <w:pStyle w:val="TableText"/>
            </w:pPr>
            <w:r>
              <w:t>The participation, if present, SHALL contain exactly one [1..1] @typeCode="PART" participation (CodeSystem: HL7ParticipationType urn:oid:2.16.840.1.113883.5.90) (CONF:4423-35424).</w:t>
            </w:r>
          </w:p>
        </w:tc>
        <w:tc>
          <w:tcPr>
            <w:tcW w:w="360" w:type="dxa"/>
          </w:tcPr>
          <w:p w14:paraId="4CABD91C" w14:textId="77777777" w:rsidR="00E94C1C" w:rsidRDefault="00E94C1C" w:rsidP="003453F7">
            <w:pPr>
              <w:pStyle w:val="TableText"/>
            </w:pPr>
          </w:p>
        </w:tc>
      </w:tr>
      <w:tr w:rsidR="00E94C1C" w14:paraId="23F75C84" w14:textId="77777777" w:rsidTr="003453F7">
        <w:trPr>
          <w:jc w:val="center"/>
        </w:trPr>
        <w:tc>
          <w:tcPr>
            <w:tcW w:w="360" w:type="dxa"/>
          </w:tcPr>
          <w:p w14:paraId="71AA5BF0" w14:textId="77777777" w:rsidR="00E94C1C" w:rsidRDefault="00E94C1C" w:rsidP="003453F7">
            <w:pPr>
              <w:pStyle w:val="TableText"/>
            </w:pPr>
            <w:r>
              <w:t>CONF #: 4423-35918 Removed</w:t>
            </w:r>
          </w:p>
        </w:tc>
        <w:tc>
          <w:tcPr>
            <w:tcW w:w="360" w:type="dxa"/>
          </w:tcPr>
          <w:p w14:paraId="2F960C63" w14:textId="77777777" w:rsidR="00E94C1C" w:rsidRDefault="00E94C1C" w:rsidP="003453F7">
            <w:pPr>
              <w:pStyle w:val="TableText"/>
            </w:pPr>
            <w:r>
              <w:t xml:space="preserve">MAY contain zero or more [0..*] participation (CONF:4423-35918). </w:t>
            </w:r>
            <w:r>
              <w:br/>
              <w:t>Note: QDM Attribute: Recorder</w:t>
            </w:r>
          </w:p>
        </w:tc>
        <w:tc>
          <w:tcPr>
            <w:tcW w:w="360" w:type="dxa"/>
          </w:tcPr>
          <w:p w14:paraId="2A65F1BB" w14:textId="77777777" w:rsidR="00E94C1C" w:rsidRDefault="00E94C1C" w:rsidP="003453F7">
            <w:pPr>
              <w:pStyle w:val="TableText"/>
            </w:pPr>
          </w:p>
        </w:tc>
      </w:tr>
      <w:tr w:rsidR="00E94C1C" w14:paraId="77813745" w14:textId="77777777" w:rsidTr="003453F7">
        <w:trPr>
          <w:jc w:val="center"/>
        </w:trPr>
        <w:tc>
          <w:tcPr>
            <w:tcW w:w="360" w:type="dxa"/>
          </w:tcPr>
          <w:p w14:paraId="63A4F5AA" w14:textId="77777777" w:rsidR="00E94C1C" w:rsidRDefault="00E94C1C" w:rsidP="003453F7">
            <w:pPr>
              <w:pStyle w:val="TableText"/>
            </w:pPr>
            <w:r>
              <w:lastRenderedPageBreak/>
              <w:t>CONF #: 4423-35919 Removed</w:t>
            </w:r>
          </w:p>
        </w:tc>
        <w:tc>
          <w:tcPr>
            <w:tcW w:w="360" w:type="dxa"/>
          </w:tcPr>
          <w:p w14:paraId="4A716010" w14:textId="77777777" w:rsidR="00E94C1C" w:rsidRDefault="00E94C1C" w:rsidP="003453F7">
            <w:pPr>
              <w:pStyle w:val="TableText"/>
            </w:pPr>
            <w:r>
              <w:t>The participation, if present, SHALL contain exactly one [1..1] role (CONF:4423-35919).</w:t>
            </w:r>
          </w:p>
        </w:tc>
        <w:tc>
          <w:tcPr>
            <w:tcW w:w="360" w:type="dxa"/>
          </w:tcPr>
          <w:p w14:paraId="7A7F0F77" w14:textId="77777777" w:rsidR="00E94C1C" w:rsidRDefault="00E94C1C" w:rsidP="003453F7">
            <w:pPr>
              <w:pStyle w:val="TableText"/>
            </w:pPr>
          </w:p>
        </w:tc>
      </w:tr>
      <w:tr w:rsidR="00E94C1C" w14:paraId="69637D1D" w14:textId="77777777" w:rsidTr="003453F7">
        <w:trPr>
          <w:jc w:val="center"/>
        </w:trPr>
        <w:tc>
          <w:tcPr>
            <w:tcW w:w="360" w:type="dxa"/>
          </w:tcPr>
          <w:p w14:paraId="333259C3" w14:textId="77777777" w:rsidR="00E94C1C" w:rsidRDefault="00E94C1C" w:rsidP="003453F7">
            <w:pPr>
              <w:pStyle w:val="TableText"/>
            </w:pPr>
            <w:r>
              <w:t>CONF #: 4423-35920 Removed</w:t>
            </w:r>
          </w:p>
        </w:tc>
        <w:tc>
          <w:tcPr>
            <w:tcW w:w="360" w:type="dxa"/>
          </w:tcPr>
          <w:p w14:paraId="2DAA65E2" w14:textId="77777777" w:rsidR="00E94C1C" w:rsidRDefault="00E94C1C" w:rsidP="003453F7">
            <w:pPr>
              <w:pStyle w:val="TableText"/>
            </w:pPr>
            <w:r>
              <w:t>The participation, if present, SHALL contain exactly one [1..1] @typeCode="PART" (CodeSystem: HL7ParticipationType urn:oid:2.16.840.1.113883.5.90) (CONF:4423-35920).</w:t>
            </w:r>
          </w:p>
        </w:tc>
        <w:tc>
          <w:tcPr>
            <w:tcW w:w="360" w:type="dxa"/>
          </w:tcPr>
          <w:p w14:paraId="7D1352FC" w14:textId="77777777" w:rsidR="00E94C1C" w:rsidRDefault="00E94C1C" w:rsidP="003453F7">
            <w:pPr>
              <w:pStyle w:val="TableText"/>
            </w:pPr>
          </w:p>
        </w:tc>
      </w:tr>
      <w:tr w:rsidR="00E94C1C" w14:paraId="1474D4D0" w14:textId="77777777" w:rsidTr="003453F7">
        <w:trPr>
          <w:jc w:val="center"/>
        </w:trPr>
        <w:tc>
          <w:tcPr>
            <w:tcW w:w="360" w:type="dxa"/>
          </w:tcPr>
          <w:p w14:paraId="28C3AD35" w14:textId="77777777" w:rsidR="00E94C1C" w:rsidRDefault="00E94C1C" w:rsidP="003453F7">
            <w:pPr>
              <w:pStyle w:val="TableText"/>
            </w:pPr>
            <w:r>
              <w:t>CONF #: 4499-34825 Modified</w:t>
            </w:r>
          </w:p>
        </w:tc>
        <w:tc>
          <w:tcPr>
            <w:tcW w:w="360" w:type="dxa"/>
          </w:tcPr>
          <w:p w14:paraId="75D8A4C4" w14:textId="77777777" w:rsidR="00E94C1C" w:rsidRDefault="00E94C1C" w:rsidP="003453F7">
            <w:pPr>
              <w:pStyle w:val="TableText"/>
            </w:pPr>
            <w:r>
              <w:t>SHALL contain exactly one [1..1] @extension="2019-05-01" (CONF:4423-34825).</w:t>
            </w:r>
          </w:p>
        </w:tc>
        <w:tc>
          <w:tcPr>
            <w:tcW w:w="360" w:type="dxa"/>
          </w:tcPr>
          <w:p w14:paraId="1335DD3B" w14:textId="77777777" w:rsidR="00E94C1C" w:rsidRDefault="00E94C1C" w:rsidP="003453F7">
            <w:pPr>
              <w:pStyle w:val="TableText"/>
            </w:pPr>
            <w:r>
              <w:t>SHALL contain exactly one [1..1] @extension="2021-02-01" (CONF:4499-34825).</w:t>
            </w:r>
          </w:p>
        </w:tc>
      </w:tr>
    </w:tbl>
    <w:p w14:paraId="712C6DD3" w14:textId="77777777" w:rsidR="004B3F04" w:rsidRDefault="004B3F04" w:rsidP="004B3F04">
      <w:pPr>
        <w:pStyle w:val="BodyText"/>
      </w:pPr>
    </w:p>
    <w:p w14:paraId="507E2E90" w14:textId="77777777" w:rsidR="004B3F04" w:rsidRDefault="004B3F04" w:rsidP="004B3F04">
      <w:pPr>
        <w:pStyle w:val="Heading2nospace"/>
      </w:pPr>
      <w:bookmarkStart w:id="3957" w:name="_Toc64841993"/>
      <w:bookmarkStart w:id="3958" w:name="_Toc65482908"/>
      <w:r>
        <w:lastRenderedPageBreak/>
        <w:t>Provider Care Experience (V3)</w:t>
      </w:r>
      <w:bookmarkEnd w:id="3957"/>
      <w:bookmarkEnd w:id="3958"/>
    </w:p>
    <w:p w14:paraId="13CD2E58" w14:textId="77777777" w:rsidR="004B3F04" w:rsidRDefault="006C736C" w:rsidP="004B3F04">
      <w:pPr>
        <w:keepNext/>
      </w:pPr>
      <w:hyperlink w:anchor="E_Provider_Care_Experience_V3_">
        <w:r w:rsidR="004B3F04">
          <w:rPr>
            <w:rStyle w:val="HyperlinkCourierBold"/>
          </w:rPr>
          <w:t>Provider Care Experience (V3) (urn:hl7ii:2.16.840.1.113883.10.20.28.4.70:2021-02-01)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1A2CEDB9" w14:textId="77777777" w:rsidTr="000659BE">
        <w:trPr>
          <w:cantSplit/>
          <w:tblHeader/>
          <w:jc w:val="center"/>
        </w:trPr>
        <w:tc>
          <w:tcPr>
            <w:tcW w:w="360" w:type="dxa"/>
            <w:shd w:val="clear" w:color="auto" w:fill="E6E6E6"/>
          </w:tcPr>
          <w:p w14:paraId="4177AC40" w14:textId="77777777" w:rsidR="004B3F04" w:rsidRDefault="004B3F04" w:rsidP="000659BE">
            <w:pPr>
              <w:pStyle w:val="TableHead"/>
            </w:pPr>
            <w:r>
              <w:t>Change</w:t>
            </w:r>
          </w:p>
        </w:tc>
        <w:tc>
          <w:tcPr>
            <w:tcW w:w="360" w:type="dxa"/>
            <w:shd w:val="clear" w:color="auto" w:fill="E6E6E6"/>
          </w:tcPr>
          <w:p w14:paraId="2717FBA1" w14:textId="77777777" w:rsidR="004B3F04" w:rsidRDefault="004B3F04" w:rsidP="000659BE">
            <w:pPr>
              <w:pStyle w:val="TableHead"/>
            </w:pPr>
            <w:r>
              <w:t>Old</w:t>
            </w:r>
          </w:p>
        </w:tc>
        <w:tc>
          <w:tcPr>
            <w:tcW w:w="360" w:type="dxa"/>
            <w:shd w:val="clear" w:color="auto" w:fill="E6E6E6"/>
          </w:tcPr>
          <w:p w14:paraId="5E1D03F0" w14:textId="77777777" w:rsidR="004B3F04" w:rsidRDefault="004B3F04" w:rsidP="000659BE">
            <w:pPr>
              <w:pStyle w:val="TableHead"/>
            </w:pPr>
            <w:r>
              <w:t>New</w:t>
            </w:r>
          </w:p>
        </w:tc>
      </w:tr>
      <w:tr w:rsidR="004B3F04" w14:paraId="34787D75" w14:textId="77777777" w:rsidTr="000659BE">
        <w:trPr>
          <w:jc w:val="center"/>
        </w:trPr>
        <w:tc>
          <w:tcPr>
            <w:tcW w:w="360" w:type="dxa"/>
          </w:tcPr>
          <w:p w14:paraId="48A89C63" w14:textId="77777777" w:rsidR="004B3F04" w:rsidRDefault="004B3F04" w:rsidP="000659BE">
            <w:pPr>
              <w:pStyle w:val="TableText"/>
            </w:pPr>
            <w:r>
              <w:t>Status</w:t>
            </w:r>
          </w:p>
        </w:tc>
        <w:tc>
          <w:tcPr>
            <w:tcW w:w="360" w:type="dxa"/>
          </w:tcPr>
          <w:p w14:paraId="07845510" w14:textId="77777777" w:rsidR="004B3F04" w:rsidRDefault="004B3F04" w:rsidP="000659BE">
            <w:pPr>
              <w:pStyle w:val="TableText"/>
            </w:pPr>
            <w:r>
              <w:t>Published</w:t>
            </w:r>
          </w:p>
        </w:tc>
        <w:tc>
          <w:tcPr>
            <w:tcW w:w="360" w:type="dxa"/>
          </w:tcPr>
          <w:p w14:paraId="7AC00B25" w14:textId="77777777" w:rsidR="004B3F04" w:rsidRDefault="004B3F04" w:rsidP="000659BE">
            <w:pPr>
              <w:pStyle w:val="TableText"/>
            </w:pPr>
            <w:r>
              <w:t>Draft</w:t>
            </w:r>
          </w:p>
        </w:tc>
      </w:tr>
      <w:tr w:rsidR="004B3F04" w14:paraId="0A5E21AB" w14:textId="77777777" w:rsidTr="000659BE">
        <w:trPr>
          <w:jc w:val="center"/>
        </w:trPr>
        <w:tc>
          <w:tcPr>
            <w:tcW w:w="360" w:type="dxa"/>
          </w:tcPr>
          <w:p w14:paraId="0D71C474" w14:textId="77777777" w:rsidR="004B3F04" w:rsidRDefault="004B3F04" w:rsidP="000659BE">
            <w:pPr>
              <w:pStyle w:val="TableText"/>
            </w:pPr>
            <w:r>
              <w:t>Name</w:t>
            </w:r>
          </w:p>
        </w:tc>
        <w:tc>
          <w:tcPr>
            <w:tcW w:w="360" w:type="dxa"/>
          </w:tcPr>
          <w:p w14:paraId="608A4C89" w14:textId="77777777" w:rsidR="004B3F04" w:rsidRDefault="004B3F04" w:rsidP="000659BE">
            <w:pPr>
              <w:pStyle w:val="TableText"/>
            </w:pPr>
            <w:r>
              <w:t>Provider Care Experience (V2)</w:t>
            </w:r>
          </w:p>
        </w:tc>
        <w:tc>
          <w:tcPr>
            <w:tcW w:w="360" w:type="dxa"/>
          </w:tcPr>
          <w:p w14:paraId="34A71F07" w14:textId="77777777" w:rsidR="004B3F04" w:rsidRDefault="004B3F04" w:rsidP="000659BE">
            <w:pPr>
              <w:pStyle w:val="TableText"/>
            </w:pPr>
            <w:r>
              <w:t>Provider Care Experience (V3)</w:t>
            </w:r>
          </w:p>
        </w:tc>
      </w:tr>
      <w:tr w:rsidR="004B3F04" w14:paraId="5C63DEB3" w14:textId="77777777" w:rsidTr="000659BE">
        <w:trPr>
          <w:jc w:val="center"/>
        </w:trPr>
        <w:tc>
          <w:tcPr>
            <w:tcW w:w="360" w:type="dxa"/>
          </w:tcPr>
          <w:p w14:paraId="583E5398" w14:textId="77777777" w:rsidR="004B3F04" w:rsidRDefault="004B3F04" w:rsidP="000659BE">
            <w:pPr>
              <w:pStyle w:val="TableText"/>
            </w:pPr>
            <w:r>
              <w:t>Oid</w:t>
            </w:r>
          </w:p>
        </w:tc>
        <w:tc>
          <w:tcPr>
            <w:tcW w:w="360" w:type="dxa"/>
          </w:tcPr>
          <w:p w14:paraId="6A19CA14" w14:textId="77777777" w:rsidR="004B3F04" w:rsidRDefault="004B3F04" w:rsidP="000659BE">
            <w:pPr>
              <w:pStyle w:val="TableText"/>
            </w:pPr>
            <w:r>
              <w:t>urn:hl7ii:2.16.840.1.113883.10.20.28.4.70:2019-05-01</w:t>
            </w:r>
          </w:p>
        </w:tc>
        <w:tc>
          <w:tcPr>
            <w:tcW w:w="360" w:type="dxa"/>
          </w:tcPr>
          <w:p w14:paraId="7A6A55A0" w14:textId="77777777" w:rsidR="004B3F04" w:rsidRDefault="004B3F04" w:rsidP="000659BE">
            <w:pPr>
              <w:pStyle w:val="TableText"/>
            </w:pPr>
            <w:r>
              <w:t>urn:hl7ii:2.16.840.1.113883.10.20.28.4.70:2021-02-01</w:t>
            </w:r>
          </w:p>
        </w:tc>
      </w:tr>
      <w:tr w:rsidR="004B3F04" w14:paraId="59E4C59F" w14:textId="77777777" w:rsidTr="000659BE">
        <w:trPr>
          <w:jc w:val="center"/>
        </w:trPr>
        <w:tc>
          <w:tcPr>
            <w:tcW w:w="360" w:type="dxa"/>
          </w:tcPr>
          <w:p w14:paraId="7E63515D" w14:textId="77777777" w:rsidR="004B3F04" w:rsidRDefault="004B3F04" w:rsidP="000659BE">
            <w:pPr>
              <w:pStyle w:val="TableText"/>
            </w:pPr>
            <w:r>
              <w:t>CONF #: 4499-36334 Added</w:t>
            </w:r>
          </w:p>
        </w:tc>
        <w:tc>
          <w:tcPr>
            <w:tcW w:w="360" w:type="dxa"/>
          </w:tcPr>
          <w:p w14:paraId="433562E8" w14:textId="77777777" w:rsidR="004B3F04" w:rsidRDefault="004B3F04" w:rsidP="000659BE">
            <w:pPr>
              <w:pStyle w:val="TableText"/>
            </w:pPr>
          </w:p>
        </w:tc>
        <w:tc>
          <w:tcPr>
            <w:tcW w:w="360" w:type="dxa"/>
          </w:tcPr>
          <w:p w14:paraId="72203D83" w14:textId="77777777" w:rsidR="004B3F04" w:rsidRDefault="004B3F04" w:rsidP="000659BE">
            <w:pPr>
              <w:pStyle w:val="TableText"/>
            </w:pPr>
            <w:r>
              <w:t>The participation, if present, SHALL contain exactly one [1..1] role (CONF:4499-36334).</w:t>
            </w:r>
          </w:p>
        </w:tc>
      </w:tr>
      <w:tr w:rsidR="004B3F04" w14:paraId="15D41F60" w14:textId="77777777" w:rsidTr="000659BE">
        <w:trPr>
          <w:jc w:val="center"/>
        </w:trPr>
        <w:tc>
          <w:tcPr>
            <w:tcW w:w="360" w:type="dxa"/>
          </w:tcPr>
          <w:p w14:paraId="387E487E" w14:textId="77777777" w:rsidR="004B3F04" w:rsidRDefault="004B3F04" w:rsidP="000659BE">
            <w:pPr>
              <w:pStyle w:val="TableText"/>
            </w:pPr>
            <w:r>
              <w:t>CONF #: 4499-36335 Added</w:t>
            </w:r>
          </w:p>
        </w:tc>
        <w:tc>
          <w:tcPr>
            <w:tcW w:w="360" w:type="dxa"/>
          </w:tcPr>
          <w:p w14:paraId="5FAFDA8B" w14:textId="77777777" w:rsidR="004B3F04" w:rsidRDefault="004B3F04" w:rsidP="000659BE">
            <w:pPr>
              <w:pStyle w:val="TableText"/>
            </w:pPr>
          </w:p>
        </w:tc>
        <w:tc>
          <w:tcPr>
            <w:tcW w:w="360" w:type="dxa"/>
          </w:tcPr>
          <w:p w14:paraId="785FFF5A" w14:textId="77777777" w:rsidR="004B3F04" w:rsidRDefault="004B3F04" w:rsidP="000659BE">
            <w:pPr>
              <w:pStyle w:val="TableText"/>
            </w:pPr>
            <w:r>
              <w:t>The participation, if present, SHALL contain exactly one [1..1] role (CONF:4499-36335).</w:t>
            </w:r>
          </w:p>
        </w:tc>
      </w:tr>
      <w:tr w:rsidR="004B3F04" w14:paraId="1CB1FFE4" w14:textId="77777777" w:rsidTr="000659BE">
        <w:trPr>
          <w:jc w:val="center"/>
        </w:trPr>
        <w:tc>
          <w:tcPr>
            <w:tcW w:w="360" w:type="dxa"/>
          </w:tcPr>
          <w:p w14:paraId="05C46D23" w14:textId="77777777" w:rsidR="004B3F04" w:rsidRDefault="004B3F04" w:rsidP="000659BE">
            <w:pPr>
              <w:pStyle w:val="TableText"/>
            </w:pPr>
            <w:r>
              <w:t>CONF #: 4499-36336 Added</w:t>
            </w:r>
          </w:p>
        </w:tc>
        <w:tc>
          <w:tcPr>
            <w:tcW w:w="360" w:type="dxa"/>
          </w:tcPr>
          <w:p w14:paraId="5B9B8139" w14:textId="77777777" w:rsidR="004B3F04" w:rsidRDefault="004B3F04" w:rsidP="000659BE">
            <w:pPr>
              <w:pStyle w:val="TableText"/>
            </w:pPr>
          </w:p>
        </w:tc>
        <w:tc>
          <w:tcPr>
            <w:tcW w:w="360" w:type="dxa"/>
          </w:tcPr>
          <w:p w14:paraId="77B959AB" w14:textId="77777777" w:rsidR="004B3F04" w:rsidRDefault="004B3F04" w:rsidP="000659BE">
            <w:pPr>
              <w:pStyle w:val="TableText"/>
            </w:pPr>
            <w:r>
              <w:t>The participation, if present, SHALL contain exactly one [1..1] role (CONF:4499-36336).</w:t>
            </w:r>
          </w:p>
        </w:tc>
      </w:tr>
      <w:tr w:rsidR="004B3F04" w14:paraId="69CE5B3A" w14:textId="77777777" w:rsidTr="000659BE">
        <w:trPr>
          <w:jc w:val="center"/>
        </w:trPr>
        <w:tc>
          <w:tcPr>
            <w:tcW w:w="360" w:type="dxa"/>
          </w:tcPr>
          <w:p w14:paraId="73B29096" w14:textId="77777777" w:rsidR="004B3F04" w:rsidRDefault="004B3F04" w:rsidP="000659BE">
            <w:pPr>
              <w:pStyle w:val="TableText"/>
            </w:pPr>
            <w:r>
              <w:t>CONF #: 4499-36337 Added</w:t>
            </w:r>
          </w:p>
        </w:tc>
        <w:tc>
          <w:tcPr>
            <w:tcW w:w="360" w:type="dxa"/>
          </w:tcPr>
          <w:p w14:paraId="2461C4A1" w14:textId="77777777" w:rsidR="004B3F04" w:rsidRDefault="004B3F04" w:rsidP="000659BE">
            <w:pPr>
              <w:pStyle w:val="TableText"/>
            </w:pPr>
          </w:p>
        </w:tc>
        <w:tc>
          <w:tcPr>
            <w:tcW w:w="360" w:type="dxa"/>
          </w:tcPr>
          <w:p w14:paraId="55C10AF6" w14:textId="77777777" w:rsidR="004B3F04" w:rsidRDefault="004B3F04" w:rsidP="000659BE">
            <w:pPr>
              <w:pStyle w:val="TableText"/>
            </w:pPr>
            <w:r>
              <w:t>The participation, if present, SHALL contain exactly one [1..1] patient (CONF:4499-36337).</w:t>
            </w:r>
          </w:p>
        </w:tc>
      </w:tr>
      <w:tr w:rsidR="004B3F04" w14:paraId="73C62D01" w14:textId="77777777" w:rsidTr="000659BE">
        <w:trPr>
          <w:jc w:val="center"/>
        </w:trPr>
        <w:tc>
          <w:tcPr>
            <w:tcW w:w="360" w:type="dxa"/>
          </w:tcPr>
          <w:p w14:paraId="2C8EB46F" w14:textId="77777777" w:rsidR="004B3F04" w:rsidRDefault="004B3F04" w:rsidP="000659BE">
            <w:pPr>
              <w:pStyle w:val="TableText"/>
            </w:pPr>
            <w:r>
              <w:t>CONF #: 4423-35356 Removed</w:t>
            </w:r>
          </w:p>
        </w:tc>
        <w:tc>
          <w:tcPr>
            <w:tcW w:w="360" w:type="dxa"/>
          </w:tcPr>
          <w:p w14:paraId="79ACE388" w14:textId="77777777" w:rsidR="004B3F04" w:rsidRDefault="004B3F04" w:rsidP="000659BE">
            <w:pPr>
              <w:pStyle w:val="TableText"/>
            </w:pPr>
            <w:r>
              <w:t>The participation, if present, SHALL contain exactly one [1..1] role (CONF:4423-35356).</w:t>
            </w:r>
          </w:p>
        </w:tc>
        <w:tc>
          <w:tcPr>
            <w:tcW w:w="360" w:type="dxa"/>
          </w:tcPr>
          <w:p w14:paraId="78A1D71B" w14:textId="77777777" w:rsidR="004B3F04" w:rsidRDefault="004B3F04" w:rsidP="000659BE">
            <w:pPr>
              <w:pStyle w:val="TableText"/>
            </w:pPr>
          </w:p>
        </w:tc>
      </w:tr>
      <w:tr w:rsidR="004B3F04" w14:paraId="0C8264C3" w14:textId="77777777" w:rsidTr="000659BE">
        <w:trPr>
          <w:jc w:val="center"/>
        </w:trPr>
        <w:tc>
          <w:tcPr>
            <w:tcW w:w="360" w:type="dxa"/>
          </w:tcPr>
          <w:p w14:paraId="14B9657E" w14:textId="77777777" w:rsidR="004B3F04" w:rsidRDefault="004B3F04" w:rsidP="000659BE">
            <w:pPr>
              <w:pStyle w:val="TableText"/>
            </w:pPr>
            <w:r>
              <w:t>CONF #: 4423-35358 Removed</w:t>
            </w:r>
          </w:p>
        </w:tc>
        <w:tc>
          <w:tcPr>
            <w:tcW w:w="360" w:type="dxa"/>
          </w:tcPr>
          <w:p w14:paraId="27775C6E" w14:textId="77777777" w:rsidR="004B3F04" w:rsidRDefault="004B3F04" w:rsidP="000659BE">
            <w:pPr>
              <w:pStyle w:val="TableText"/>
            </w:pPr>
            <w:r>
              <w:t>The participation, if present, SHALL contain exactly one [1..1] role (CONF:4423-35358).</w:t>
            </w:r>
          </w:p>
        </w:tc>
        <w:tc>
          <w:tcPr>
            <w:tcW w:w="360" w:type="dxa"/>
          </w:tcPr>
          <w:p w14:paraId="2921B0A5" w14:textId="77777777" w:rsidR="004B3F04" w:rsidRDefault="004B3F04" w:rsidP="000659BE">
            <w:pPr>
              <w:pStyle w:val="TableText"/>
            </w:pPr>
          </w:p>
        </w:tc>
      </w:tr>
      <w:tr w:rsidR="004B3F04" w14:paraId="3ECB1DAE" w14:textId="77777777" w:rsidTr="000659BE">
        <w:trPr>
          <w:jc w:val="center"/>
        </w:trPr>
        <w:tc>
          <w:tcPr>
            <w:tcW w:w="360" w:type="dxa"/>
          </w:tcPr>
          <w:p w14:paraId="016056E0" w14:textId="77777777" w:rsidR="004B3F04" w:rsidRDefault="004B3F04" w:rsidP="000659BE">
            <w:pPr>
              <w:pStyle w:val="TableText"/>
            </w:pPr>
            <w:r>
              <w:t>CONF #: 4423-35360 Removed</w:t>
            </w:r>
          </w:p>
        </w:tc>
        <w:tc>
          <w:tcPr>
            <w:tcW w:w="360" w:type="dxa"/>
          </w:tcPr>
          <w:p w14:paraId="67F16E2B" w14:textId="77777777" w:rsidR="004B3F04" w:rsidRDefault="004B3F04" w:rsidP="000659BE">
            <w:pPr>
              <w:pStyle w:val="TableText"/>
            </w:pPr>
            <w:r>
              <w:t>The participation, if present, SHALL contain exactly one [1..1] patient (CONF:4423-35360).</w:t>
            </w:r>
          </w:p>
        </w:tc>
        <w:tc>
          <w:tcPr>
            <w:tcW w:w="360" w:type="dxa"/>
          </w:tcPr>
          <w:p w14:paraId="341C5A90" w14:textId="77777777" w:rsidR="004B3F04" w:rsidRDefault="004B3F04" w:rsidP="000659BE">
            <w:pPr>
              <w:pStyle w:val="TableText"/>
            </w:pPr>
          </w:p>
        </w:tc>
      </w:tr>
      <w:tr w:rsidR="004B3F04" w14:paraId="03BD7C5D" w14:textId="77777777" w:rsidTr="000659BE">
        <w:trPr>
          <w:jc w:val="center"/>
        </w:trPr>
        <w:tc>
          <w:tcPr>
            <w:tcW w:w="360" w:type="dxa"/>
          </w:tcPr>
          <w:p w14:paraId="113E6E1C" w14:textId="77777777" w:rsidR="004B3F04" w:rsidRDefault="004B3F04" w:rsidP="000659BE">
            <w:pPr>
              <w:pStyle w:val="TableText"/>
            </w:pPr>
            <w:r>
              <w:t>CONF #: 4423-35917 Removed</w:t>
            </w:r>
          </w:p>
        </w:tc>
        <w:tc>
          <w:tcPr>
            <w:tcW w:w="360" w:type="dxa"/>
          </w:tcPr>
          <w:p w14:paraId="2312F01B" w14:textId="77777777" w:rsidR="004B3F04" w:rsidRDefault="004B3F04" w:rsidP="000659BE">
            <w:pPr>
              <w:pStyle w:val="TableText"/>
            </w:pPr>
            <w:r>
              <w:t>The participation, if present, SHALL contain exactly one [1..1] role (CONF:4423-35917).</w:t>
            </w:r>
          </w:p>
        </w:tc>
        <w:tc>
          <w:tcPr>
            <w:tcW w:w="360" w:type="dxa"/>
          </w:tcPr>
          <w:p w14:paraId="2891FDAC" w14:textId="77777777" w:rsidR="004B3F04" w:rsidRDefault="004B3F04" w:rsidP="000659BE">
            <w:pPr>
              <w:pStyle w:val="TableText"/>
            </w:pPr>
          </w:p>
        </w:tc>
      </w:tr>
      <w:tr w:rsidR="004B3F04" w14:paraId="118045A0" w14:textId="77777777" w:rsidTr="000659BE">
        <w:trPr>
          <w:jc w:val="center"/>
        </w:trPr>
        <w:tc>
          <w:tcPr>
            <w:tcW w:w="360" w:type="dxa"/>
          </w:tcPr>
          <w:p w14:paraId="1758BD33" w14:textId="77777777" w:rsidR="004B3F04" w:rsidRDefault="004B3F04" w:rsidP="000659BE">
            <w:pPr>
              <w:pStyle w:val="TableText"/>
            </w:pPr>
            <w:r>
              <w:t>CONF #: 4499-33701 Modified</w:t>
            </w:r>
          </w:p>
        </w:tc>
        <w:tc>
          <w:tcPr>
            <w:tcW w:w="360" w:type="dxa"/>
          </w:tcPr>
          <w:p w14:paraId="425F16F5" w14:textId="77777777" w:rsidR="004B3F04" w:rsidRDefault="004B3F04" w:rsidP="000659BE">
            <w:pPr>
              <w:pStyle w:val="TableText"/>
            </w:pPr>
            <w:r>
              <w:t>SHALL contain exactly one [1..1] @extension="2019-05-01" (CONF:4423-33701).</w:t>
            </w:r>
          </w:p>
        </w:tc>
        <w:tc>
          <w:tcPr>
            <w:tcW w:w="360" w:type="dxa"/>
          </w:tcPr>
          <w:p w14:paraId="55008F24" w14:textId="77777777" w:rsidR="004B3F04" w:rsidRDefault="004B3F04" w:rsidP="000659BE">
            <w:pPr>
              <w:pStyle w:val="TableText"/>
            </w:pPr>
            <w:r>
              <w:t>SHALL contain exactly one [1..1] @extension="2021-02-01" (CONF:4499-33701).</w:t>
            </w:r>
          </w:p>
        </w:tc>
      </w:tr>
      <w:tr w:rsidR="004B3F04" w14:paraId="082FEA11" w14:textId="77777777" w:rsidTr="000659BE">
        <w:trPr>
          <w:jc w:val="center"/>
        </w:trPr>
        <w:tc>
          <w:tcPr>
            <w:tcW w:w="360" w:type="dxa"/>
          </w:tcPr>
          <w:p w14:paraId="00FBD409" w14:textId="77777777" w:rsidR="004B3F04" w:rsidRDefault="004B3F04" w:rsidP="000659BE">
            <w:pPr>
              <w:pStyle w:val="TableText"/>
            </w:pPr>
            <w:r>
              <w:t>CONF #: 4499-35355 Modified</w:t>
            </w:r>
          </w:p>
        </w:tc>
        <w:tc>
          <w:tcPr>
            <w:tcW w:w="360" w:type="dxa"/>
          </w:tcPr>
          <w:p w14:paraId="580206A1" w14:textId="77777777" w:rsidR="004B3F04" w:rsidRDefault="004B3F04" w:rsidP="000659BE">
            <w:pPr>
              <w:pStyle w:val="TableText"/>
            </w:pPr>
            <w:r>
              <w:t xml:space="preserve">MAY contain zero or one [0..1] participation (CONF:4423-35355). </w:t>
            </w:r>
            <w:r>
              <w:br/>
              <w:t>Note: QDM Attribute: Recorder</w:t>
            </w:r>
          </w:p>
        </w:tc>
        <w:tc>
          <w:tcPr>
            <w:tcW w:w="360" w:type="dxa"/>
          </w:tcPr>
          <w:p w14:paraId="60C53284" w14:textId="77777777" w:rsidR="004B3F04" w:rsidRDefault="004B3F04" w:rsidP="000659BE">
            <w:pPr>
              <w:pStyle w:val="TableText"/>
            </w:pPr>
            <w:r>
              <w:t xml:space="preserve">MAY contain zero or more [0..*] participation (CONF:4499-35355). </w:t>
            </w:r>
            <w:r>
              <w:br/>
              <w:t>Note: QDM Attribute: Recorder</w:t>
            </w:r>
          </w:p>
        </w:tc>
      </w:tr>
      <w:tr w:rsidR="004B3F04" w14:paraId="670C3D80" w14:textId="77777777" w:rsidTr="000659BE">
        <w:trPr>
          <w:jc w:val="center"/>
        </w:trPr>
        <w:tc>
          <w:tcPr>
            <w:tcW w:w="360" w:type="dxa"/>
          </w:tcPr>
          <w:p w14:paraId="3133482C" w14:textId="77777777" w:rsidR="004B3F04" w:rsidRDefault="004B3F04" w:rsidP="000659BE">
            <w:pPr>
              <w:pStyle w:val="TableText"/>
            </w:pPr>
            <w:r>
              <w:t>CONF #: 4499-35357 Modified</w:t>
            </w:r>
          </w:p>
        </w:tc>
        <w:tc>
          <w:tcPr>
            <w:tcW w:w="360" w:type="dxa"/>
          </w:tcPr>
          <w:p w14:paraId="17648A17" w14:textId="77777777" w:rsidR="004B3F04" w:rsidRDefault="004B3F04" w:rsidP="000659BE">
            <w:pPr>
              <w:pStyle w:val="TableText"/>
            </w:pPr>
            <w:r>
              <w:t xml:space="preserve">MAY contain zero or one [0..1] participation (CONF:4423-35357). </w:t>
            </w:r>
            <w:r>
              <w:br/>
              <w:t>Note: QDM Attribute: Recorder</w:t>
            </w:r>
          </w:p>
        </w:tc>
        <w:tc>
          <w:tcPr>
            <w:tcW w:w="360" w:type="dxa"/>
          </w:tcPr>
          <w:p w14:paraId="0712607D" w14:textId="77777777" w:rsidR="004B3F04" w:rsidRDefault="004B3F04" w:rsidP="000659BE">
            <w:pPr>
              <w:pStyle w:val="TableText"/>
            </w:pPr>
            <w:r>
              <w:t xml:space="preserve">MAY contain zero or more [0..*] participation (CONF:4499-35357). </w:t>
            </w:r>
            <w:r>
              <w:br/>
              <w:t>Note: QDM Attribute: Recorder</w:t>
            </w:r>
          </w:p>
        </w:tc>
      </w:tr>
      <w:tr w:rsidR="004B3F04" w14:paraId="493ADD6A" w14:textId="77777777" w:rsidTr="000659BE">
        <w:trPr>
          <w:jc w:val="center"/>
        </w:trPr>
        <w:tc>
          <w:tcPr>
            <w:tcW w:w="360" w:type="dxa"/>
          </w:tcPr>
          <w:p w14:paraId="5BA04A24" w14:textId="77777777" w:rsidR="004B3F04" w:rsidRDefault="004B3F04" w:rsidP="000659BE">
            <w:pPr>
              <w:pStyle w:val="TableText"/>
            </w:pPr>
            <w:r>
              <w:t>CONF #: 4499-35915 Modified</w:t>
            </w:r>
          </w:p>
        </w:tc>
        <w:tc>
          <w:tcPr>
            <w:tcW w:w="360" w:type="dxa"/>
          </w:tcPr>
          <w:p w14:paraId="2F491D79" w14:textId="77777777" w:rsidR="004B3F04" w:rsidRDefault="004B3F04" w:rsidP="000659BE">
            <w:pPr>
              <w:pStyle w:val="TableText"/>
            </w:pPr>
            <w:r>
              <w:t xml:space="preserve">MAY contain zero or one [0..1] participation (CONF:4423-35915). </w:t>
            </w:r>
            <w:r>
              <w:br/>
              <w:t>Note: QDM Attribute: Recorder</w:t>
            </w:r>
          </w:p>
        </w:tc>
        <w:tc>
          <w:tcPr>
            <w:tcW w:w="360" w:type="dxa"/>
          </w:tcPr>
          <w:p w14:paraId="22FC6EFE" w14:textId="77777777" w:rsidR="004B3F04" w:rsidRDefault="004B3F04" w:rsidP="000659BE">
            <w:pPr>
              <w:pStyle w:val="TableText"/>
            </w:pPr>
            <w:r>
              <w:t xml:space="preserve">MAY contain zero or more [0..*] participation (CONF:4499-35915). </w:t>
            </w:r>
            <w:r>
              <w:br/>
              <w:t>Note: QDM Attribute: Recorder</w:t>
            </w:r>
          </w:p>
        </w:tc>
      </w:tr>
    </w:tbl>
    <w:p w14:paraId="724D0EDC" w14:textId="77777777" w:rsidR="004B3F04" w:rsidRDefault="004B3F04" w:rsidP="004B3F04">
      <w:pPr>
        <w:pStyle w:val="BodyText"/>
      </w:pPr>
    </w:p>
    <w:p w14:paraId="11400895" w14:textId="77777777" w:rsidR="004B3F04" w:rsidRDefault="004B3F04" w:rsidP="004B3F04">
      <w:pPr>
        <w:pStyle w:val="Heading2nospace"/>
      </w:pPr>
      <w:bookmarkStart w:id="3959" w:name="_Toc64841994"/>
      <w:bookmarkStart w:id="3960" w:name="_Toc65482909"/>
      <w:r>
        <w:lastRenderedPageBreak/>
        <w:t>Substance, Administered (V5)</w:t>
      </w:r>
      <w:bookmarkEnd w:id="3959"/>
      <w:bookmarkEnd w:id="3960"/>
    </w:p>
    <w:p w14:paraId="6095FCF1" w14:textId="77777777" w:rsidR="004B3F04" w:rsidRDefault="006C736C" w:rsidP="004B3F04">
      <w:pPr>
        <w:keepNext/>
      </w:pPr>
      <w:hyperlink w:anchor="E_Substance_Administered_V5">
        <w:r w:rsidR="004B3F04">
          <w:rPr>
            <w:rStyle w:val="HyperlinkCourierBold"/>
          </w:rPr>
          <w:t>Substance, Administered (V5) (urn:hl7ii:2.16.840.1.113883.10.20.28.4.73:2021-02-01)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32DCE8CB" w14:textId="77777777" w:rsidTr="000659BE">
        <w:trPr>
          <w:cantSplit/>
          <w:tblHeader/>
          <w:jc w:val="center"/>
        </w:trPr>
        <w:tc>
          <w:tcPr>
            <w:tcW w:w="360" w:type="dxa"/>
            <w:shd w:val="clear" w:color="auto" w:fill="E6E6E6"/>
          </w:tcPr>
          <w:p w14:paraId="751587F5" w14:textId="77777777" w:rsidR="004B3F04" w:rsidRDefault="004B3F04" w:rsidP="000659BE">
            <w:pPr>
              <w:pStyle w:val="TableHead"/>
            </w:pPr>
            <w:r>
              <w:t>Change</w:t>
            </w:r>
          </w:p>
        </w:tc>
        <w:tc>
          <w:tcPr>
            <w:tcW w:w="360" w:type="dxa"/>
            <w:shd w:val="clear" w:color="auto" w:fill="E6E6E6"/>
          </w:tcPr>
          <w:p w14:paraId="560DBD1C" w14:textId="77777777" w:rsidR="004B3F04" w:rsidRDefault="004B3F04" w:rsidP="000659BE">
            <w:pPr>
              <w:pStyle w:val="TableHead"/>
            </w:pPr>
            <w:r>
              <w:t>Old</w:t>
            </w:r>
          </w:p>
        </w:tc>
        <w:tc>
          <w:tcPr>
            <w:tcW w:w="360" w:type="dxa"/>
            <w:shd w:val="clear" w:color="auto" w:fill="E6E6E6"/>
          </w:tcPr>
          <w:p w14:paraId="681CC5CB" w14:textId="77777777" w:rsidR="004B3F04" w:rsidRDefault="004B3F04" w:rsidP="000659BE">
            <w:pPr>
              <w:pStyle w:val="TableHead"/>
            </w:pPr>
            <w:r>
              <w:t>New</w:t>
            </w:r>
          </w:p>
        </w:tc>
      </w:tr>
      <w:tr w:rsidR="004B3F04" w14:paraId="796247D2" w14:textId="77777777" w:rsidTr="000659BE">
        <w:trPr>
          <w:jc w:val="center"/>
        </w:trPr>
        <w:tc>
          <w:tcPr>
            <w:tcW w:w="360" w:type="dxa"/>
          </w:tcPr>
          <w:p w14:paraId="5FDB8ABC" w14:textId="77777777" w:rsidR="004B3F04" w:rsidRDefault="004B3F04" w:rsidP="000659BE">
            <w:pPr>
              <w:pStyle w:val="TableText"/>
            </w:pPr>
            <w:r>
              <w:t>Status</w:t>
            </w:r>
          </w:p>
        </w:tc>
        <w:tc>
          <w:tcPr>
            <w:tcW w:w="360" w:type="dxa"/>
          </w:tcPr>
          <w:p w14:paraId="04664A15" w14:textId="77777777" w:rsidR="004B3F04" w:rsidRDefault="004B3F04" w:rsidP="000659BE">
            <w:pPr>
              <w:pStyle w:val="TableText"/>
            </w:pPr>
            <w:r>
              <w:t>Published</w:t>
            </w:r>
          </w:p>
        </w:tc>
        <w:tc>
          <w:tcPr>
            <w:tcW w:w="360" w:type="dxa"/>
          </w:tcPr>
          <w:p w14:paraId="6334BDCD" w14:textId="77777777" w:rsidR="004B3F04" w:rsidRDefault="004B3F04" w:rsidP="000659BE">
            <w:pPr>
              <w:pStyle w:val="TableText"/>
            </w:pPr>
            <w:r>
              <w:t>Draft</w:t>
            </w:r>
          </w:p>
        </w:tc>
      </w:tr>
      <w:tr w:rsidR="004B3F04" w14:paraId="1296D387" w14:textId="77777777" w:rsidTr="000659BE">
        <w:trPr>
          <w:jc w:val="center"/>
        </w:trPr>
        <w:tc>
          <w:tcPr>
            <w:tcW w:w="360" w:type="dxa"/>
          </w:tcPr>
          <w:p w14:paraId="4A6A4823" w14:textId="77777777" w:rsidR="004B3F04" w:rsidRDefault="004B3F04" w:rsidP="000659BE">
            <w:pPr>
              <w:pStyle w:val="TableText"/>
            </w:pPr>
            <w:r>
              <w:t>Name</w:t>
            </w:r>
          </w:p>
        </w:tc>
        <w:tc>
          <w:tcPr>
            <w:tcW w:w="360" w:type="dxa"/>
          </w:tcPr>
          <w:p w14:paraId="6A5E4280" w14:textId="77777777" w:rsidR="004B3F04" w:rsidRDefault="004B3F04" w:rsidP="000659BE">
            <w:pPr>
              <w:pStyle w:val="TableText"/>
            </w:pPr>
            <w:r>
              <w:t>Substance, Administered (V4)</w:t>
            </w:r>
          </w:p>
        </w:tc>
        <w:tc>
          <w:tcPr>
            <w:tcW w:w="360" w:type="dxa"/>
          </w:tcPr>
          <w:p w14:paraId="3D2A15E5" w14:textId="77777777" w:rsidR="004B3F04" w:rsidRDefault="004B3F04" w:rsidP="000659BE">
            <w:pPr>
              <w:pStyle w:val="TableText"/>
            </w:pPr>
            <w:r>
              <w:t>Substance, Administered (V5)</w:t>
            </w:r>
          </w:p>
        </w:tc>
      </w:tr>
      <w:tr w:rsidR="004B3F04" w14:paraId="555C3A21" w14:textId="77777777" w:rsidTr="000659BE">
        <w:trPr>
          <w:jc w:val="center"/>
        </w:trPr>
        <w:tc>
          <w:tcPr>
            <w:tcW w:w="360" w:type="dxa"/>
          </w:tcPr>
          <w:p w14:paraId="3F3D93A5" w14:textId="77777777" w:rsidR="004B3F04" w:rsidRDefault="004B3F04" w:rsidP="000659BE">
            <w:pPr>
              <w:pStyle w:val="TableText"/>
            </w:pPr>
            <w:r>
              <w:t>Oid</w:t>
            </w:r>
          </w:p>
        </w:tc>
        <w:tc>
          <w:tcPr>
            <w:tcW w:w="360" w:type="dxa"/>
          </w:tcPr>
          <w:p w14:paraId="38560439" w14:textId="77777777" w:rsidR="004B3F04" w:rsidRDefault="004B3F04" w:rsidP="000659BE">
            <w:pPr>
              <w:pStyle w:val="TableText"/>
            </w:pPr>
            <w:r>
              <w:t>urn:hl7ii:2.16.840.1.113883.10.20.28.4.73:2019-05-01</w:t>
            </w:r>
          </w:p>
        </w:tc>
        <w:tc>
          <w:tcPr>
            <w:tcW w:w="360" w:type="dxa"/>
          </w:tcPr>
          <w:p w14:paraId="56ECCC08" w14:textId="77777777" w:rsidR="004B3F04" w:rsidRDefault="004B3F04" w:rsidP="000659BE">
            <w:pPr>
              <w:pStyle w:val="TableText"/>
            </w:pPr>
            <w:r>
              <w:t>urn:hl7ii:2.16.840.1.113883.10.20.28.4.73:2021-02-01</w:t>
            </w:r>
          </w:p>
        </w:tc>
      </w:tr>
      <w:tr w:rsidR="004B3F04" w14:paraId="4619993D" w14:textId="77777777" w:rsidTr="000659BE">
        <w:trPr>
          <w:jc w:val="center"/>
        </w:trPr>
        <w:tc>
          <w:tcPr>
            <w:tcW w:w="360" w:type="dxa"/>
          </w:tcPr>
          <w:p w14:paraId="4E2EDB0E" w14:textId="77777777" w:rsidR="004B3F04" w:rsidRDefault="004B3F04" w:rsidP="000659BE">
            <w:pPr>
              <w:pStyle w:val="TableText"/>
            </w:pPr>
            <w:r>
              <w:t>CONF #: 4499-36262 Added</w:t>
            </w:r>
          </w:p>
        </w:tc>
        <w:tc>
          <w:tcPr>
            <w:tcW w:w="360" w:type="dxa"/>
          </w:tcPr>
          <w:p w14:paraId="76968478" w14:textId="77777777" w:rsidR="004B3F04" w:rsidRDefault="004B3F04" w:rsidP="000659BE">
            <w:pPr>
              <w:pStyle w:val="TableText"/>
            </w:pPr>
          </w:p>
        </w:tc>
        <w:tc>
          <w:tcPr>
            <w:tcW w:w="360" w:type="dxa"/>
          </w:tcPr>
          <w:p w14:paraId="0764EE60" w14:textId="77777777" w:rsidR="004B3F04" w:rsidRDefault="004B3F04" w:rsidP="000659BE">
            <w:pPr>
              <w:pStyle w:val="TableText"/>
            </w:pPr>
            <w:r>
              <w:t>SHALL contain exactly one [1..1] role (CONF:4499-36262).</w:t>
            </w:r>
          </w:p>
        </w:tc>
      </w:tr>
      <w:tr w:rsidR="004B3F04" w14:paraId="3EF8CDA4" w14:textId="77777777" w:rsidTr="000659BE">
        <w:trPr>
          <w:jc w:val="center"/>
        </w:trPr>
        <w:tc>
          <w:tcPr>
            <w:tcW w:w="360" w:type="dxa"/>
          </w:tcPr>
          <w:p w14:paraId="5F18941F" w14:textId="77777777" w:rsidR="004B3F04" w:rsidRDefault="004B3F04" w:rsidP="000659BE">
            <w:pPr>
              <w:pStyle w:val="TableText"/>
            </w:pPr>
            <w:r>
              <w:t>CONF #: 4499-36263 Added</w:t>
            </w:r>
          </w:p>
        </w:tc>
        <w:tc>
          <w:tcPr>
            <w:tcW w:w="360" w:type="dxa"/>
          </w:tcPr>
          <w:p w14:paraId="4CF756BB" w14:textId="77777777" w:rsidR="004B3F04" w:rsidRDefault="004B3F04" w:rsidP="000659BE">
            <w:pPr>
              <w:pStyle w:val="TableText"/>
            </w:pPr>
          </w:p>
        </w:tc>
        <w:tc>
          <w:tcPr>
            <w:tcW w:w="360" w:type="dxa"/>
          </w:tcPr>
          <w:p w14:paraId="47C72C3C" w14:textId="77777777" w:rsidR="004B3F04" w:rsidRDefault="004B3F04" w:rsidP="000659BE">
            <w:pPr>
              <w:pStyle w:val="TableText"/>
            </w:pPr>
            <w:r>
              <w:t>SHALL contain exactly one [1..1] role (CONF:4499-36263).</w:t>
            </w:r>
          </w:p>
        </w:tc>
      </w:tr>
      <w:tr w:rsidR="004B3F04" w14:paraId="223C5E41" w14:textId="77777777" w:rsidTr="000659BE">
        <w:trPr>
          <w:jc w:val="center"/>
        </w:trPr>
        <w:tc>
          <w:tcPr>
            <w:tcW w:w="360" w:type="dxa"/>
          </w:tcPr>
          <w:p w14:paraId="69F5F03B" w14:textId="77777777" w:rsidR="004B3F04" w:rsidRDefault="004B3F04" w:rsidP="000659BE">
            <w:pPr>
              <w:pStyle w:val="TableText"/>
            </w:pPr>
            <w:r>
              <w:t>CONF #: 4499-36264 Added</w:t>
            </w:r>
          </w:p>
        </w:tc>
        <w:tc>
          <w:tcPr>
            <w:tcW w:w="360" w:type="dxa"/>
          </w:tcPr>
          <w:p w14:paraId="1B0DF79B" w14:textId="77777777" w:rsidR="004B3F04" w:rsidRDefault="004B3F04" w:rsidP="000659BE">
            <w:pPr>
              <w:pStyle w:val="TableText"/>
            </w:pPr>
          </w:p>
        </w:tc>
        <w:tc>
          <w:tcPr>
            <w:tcW w:w="360" w:type="dxa"/>
          </w:tcPr>
          <w:p w14:paraId="01E0A591" w14:textId="77777777" w:rsidR="004B3F04" w:rsidRDefault="004B3F04" w:rsidP="000659BE">
            <w:pPr>
              <w:pStyle w:val="TableText"/>
            </w:pPr>
            <w:r>
              <w:t>SHALL contain exactly one [1..1] role (CONF:4499-36264).</w:t>
            </w:r>
          </w:p>
        </w:tc>
      </w:tr>
      <w:tr w:rsidR="004B3F04" w14:paraId="6D2D9E01" w14:textId="77777777" w:rsidTr="000659BE">
        <w:trPr>
          <w:jc w:val="center"/>
        </w:trPr>
        <w:tc>
          <w:tcPr>
            <w:tcW w:w="360" w:type="dxa"/>
          </w:tcPr>
          <w:p w14:paraId="00F8AE66" w14:textId="77777777" w:rsidR="004B3F04" w:rsidRDefault="004B3F04" w:rsidP="000659BE">
            <w:pPr>
              <w:pStyle w:val="TableText"/>
            </w:pPr>
            <w:r>
              <w:t>CONF #: 4499-36265 Added</w:t>
            </w:r>
          </w:p>
        </w:tc>
        <w:tc>
          <w:tcPr>
            <w:tcW w:w="360" w:type="dxa"/>
          </w:tcPr>
          <w:p w14:paraId="5F472DCF" w14:textId="77777777" w:rsidR="004B3F04" w:rsidRDefault="004B3F04" w:rsidP="000659BE">
            <w:pPr>
              <w:pStyle w:val="TableText"/>
            </w:pPr>
          </w:p>
        </w:tc>
        <w:tc>
          <w:tcPr>
            <w:tcW w:w="360" w:type="dxa"/>
          </w:tcPr>
          <w:p w14:paraId="48B5453A" w14:textId="77777777" w:rsidR="004B3F04" w:rsidRDefault="004B3F04" w:rsidP="000659BE">
            <w:pPr>
              <w:pStyle w:val="TableText"/>
            </w:pPr>
            <w:r>
              <w:t>SHALL contain exactly one [1..1] patient (CONF:4499-36265).</w:t>
            </w:r>
          </w:p>
        </w:tc>
      </w:tr>
      <w:tr w:rsidR="004B3F04" w14:paraId="7C0FB908" w14:textId="77777777" w:rsidTr="000659BE">
        <w:trPr>
          <w:jc w:val="center"/>
        </w:trPr>
        <w:tc>
          <w:tcPr>
            <w:tcW w:w="360" w:type="dxa"/>
          </w:tcPr>
          <w:p w14:paraId="0A1387B3" w14:textId="77777777" w:rsidR="004B3F04" w:rsidRDefault="004B3F04" w:rsidP="000659BE">
            <w:pPr>
              <w:pStyle w:val="TableText"/>
            </w:pPr>
            <w:r>
              <w:t>CONF #: 4423-35408 Removed</w:t>
            </w:r>
          </w:p>
        </w:tc>
        <w:tc>
          <w:tcPr>
            <w:tcW w:w="360" w:type="dxa"/>
          </w:tcPr>
          <w:p w14:paraId="2A4990E8" w14:textId="77777777" w:rsidR="004B3F04" w:rsidRDefault="004B3F04" w:rsidP="000659BE">
            <w:pPr>
              <w:pStyle w:val="TableText"/>
            </w:pPr>
            <w:r>
              <w:t>SHALL contain exactly one [1..1] role (CONF:4423-35408).</w:t>
            </w:r>
          </w:p>
        </w:tc>
        <w:tc>
          <w:tcPr>
            <w:tcW w:w="360" w:type="dxa"/>
          </w:tcPr>
          <w:p w14:paraId="6348D491" w14:textId="77777777" w:rsidR="004B3F04" w:rsidRDefault="004B3F04" w:rsidP="000659BE">
            <w:pPr>
              <w:pStyle w:val="TableText"/>
            </w:pPr>
          </w:p>
        </w:tc>
      </w:tr>
      <w:tr w:rsidR="004B3F04" w14:paraId="1E9A239D" w14:textId="77777777" w:rsidTr="000659BE">
        <w:trPr>
          <w:jc w:val="center"/>
        </w:trPr>
        <w:tc>
          <w:tcPr>
            <w:tcW w:w="360" w:type="dxa"/>
          </w:tcPr>
          <w:p w14:paraId="023A5980" w14:textId="77777777" w:rsidR="004B3F04" w:rsidRDefault="004B3F04" w:rsidP="000659BE">
            <w:pPr>
              <w:pStyle w:val="TableText"/>
            </w:pPr>
            <w:r>
              <w:t>CONF #: 4423-35410 Removed</w:t>
            </w:r>
          </w:p>
        </w:tc>
        <w:tc>
          <w:tcPr>
            <w:tcW w:w="360" w:type="dxa"/>
          </w:tcPr>
          <w:p w14:paraId="13884511" w14:textId="77777777" w:rsidR="004B3F04" w:rsidRDefault="004B3F04" w:rsidP="000659BE">
            <w:pPr>
              <w:pStyle w:val="TableText"/>
            </w:pPr>
            <w:r>
              <w:t>SHALL contain exactly one [1..1] role (CONF:4423-35410).</w:t>
            </w:r>
          </w:p>
        </w:tc>
        <w:tc>
          <w:tcPr>
            <w:tcW w:w="360" w:type="dxa"/>
          </w:tcPr>
          <w:p w14:paraId="6DCE4E2E" w14:textId="77777777" w:rsidR="004B3F04" w:rsidRDefault="004B3F04" w:rsidP="000659BE">
            <w:pPr>
              <w:pStyle w:val="TableText"/>
            </w:pPr>
          </w:p>
        </w:tc>
      </w:tr>
      <w:tr w:rsidR="004B3F04" w14:paraId="5ECCE9FA" w14:textId="77777777" w:rsidTr="000659BE">
        <w:trPr>
          <w:jc w:val="center"/>
        </w:trPr>
        <w:tc>
          <w:tcPr>
            <w:tcW w:w="360" w:type="dxa"/>
          </w:tcPr>
          <w:p w14:paraId="1A54FCE7" w14:textId="77777777" w:rsidR="004B3F04" w:rsidRDefault="004B3F04" w:rsidP="000659BE">
            <w:pPr>
              <w:pStyle w:val="TableText"/>
            </w:pPr>
            <w:r>
              <w:t>CONF #: 4423-35414 Removed</w:t>
            </w:r>
          </w:p>
        </w:tc>
        <w:tc>
          <w:tcPr>
            <w:tcW w:w="360" w:type="dxa"/>
          </w:tcPr>
          <w:p w14:paraId="4976EC9B" w14:textId="77777777" w:rsidR="004B3F04" w:rsidRDefault="004B3F04" w:rsidP="000659BE">
            <w:pPr>
              <w:pStyle w:val="TableText"/>
            </w:pPr>
            <w:r>
              <w:t>SHALL contain exactly one [1..1] patient (CONF:4423-35414).</w:t>
            </w:r>
          </w:p>
        </w:tc>
        <w:tc>
          <w:tcPr>
            <w:tcW w:w="360" w:type="dxa"/>
          </w:tcPr>
          <w:p w14:paraId="725FC31B" w14:textId="77777777" w:rsidR="004B3F04" w:rsidRDefault="004B3F04" w:rsidP="000659BE">
            <w:pPr>
              <w:pStyle w:val="TableText"/>
            </w:pPr>
          </w:p>
        </w:tc>
      </w:tr>
      <w:tr w:rsidR="004B3F04" w14:paraId="0743D635" w14:textId="77777777" w:rsidTr="000659BE">
        <w:trPr>
          <w:jc w:val="center"/>
        </w:trPr>
        <w:tc>
          <w:tcPr>
            <w:tcW w:w="360" w:type="dxa"/>
          </w:tcPr>
          <w:p w14:paraId="76390FBB" w14:textId="77777777" w:rsidR="004B3F04" w:rsidRDefault="004B3F04" w:rsidP="000659BE">
            <w:pPr>
              <w:pStyle w:val="TableText"/>
            </w:pPr>
            <w:r>
              <w:t>CONF #: 4423-35934 Removed</w:t>
            </w:r>
          </w:p>
        </w:tc>
        <w:tc>
          <w:tcPr>
            <w:tcW w:w="360" w:type="dxa"/>
          </w:tcPr>
          <w:p w14:paraId="061D7911" w14:textId="77777777" w:rsidR="004B3F04" w:rsidRDefault="004B3F04" w:rsidP="000659BE">
            <w:pPr>
              <w:pStyle w:val="TableText"/>
            </w:pPr>
            <w:r>
              <w:t>SHALL contain exactly one [1..1] role (CONF:4423-35934).</w:t>
            </w:r>
          </w:p>
        </w:tc>
        <w:tc>
          <w:tcPr>
            <w:tcW w:w="360" w:type="dxa"/>
          </w:tcPr>
          <w:p w14:paraId="33BA25AB" w14:textId="77777777" w:rsidR="004B3F04" w:rsidRDefault="004B3F04" w:rsidP="000659BE">
            <w:pPr>
              <w:pStyle w:val="TableText"/>
            </w:pPr>
          </w:p>
        </w:tc>
      </w:tr>
      <w:tr w:rsidR="004B3F04" w14:paraId="20071266" w14:textId="77777777" w:rsidTr="000659BE">
        <w:trPr>
          <w:jc w:val="center"/>
        </w:trPr>
        <w:tc>
          <w:tcPr>
            <w:tcW w:w="360" w:type="dxa"/>
          </w:tcPr>
          <w:p w14:paraId="507D74DD" w14:textId="77777777" w:rsidR="004B3F04" w:rsidRDefault="004B3F04" w:rsidP="000659BE">
            <w:pPr>
              <w:pStyle w:val="TableText"/>
            </w:pPr>
            <w:r>
              <w:t>CONF #: 4499-33393 Modified</w:t>
            </w:r>
          </w:p>
        </w:tc>
        <w:tc>
          <w:tcPr>
            <w:tcW w:w="360" w:type="dxa"/>
          </w:tcPr>
          <w:p w14:paraId="77F9124E" w14:textId="77777777" w:rsidR="004B3F04" w:rsidRDefault="004B3F04" w:rsidP="000659BE">
            <w:pPr>
              <w:pStyle w:val="TableText"/>
            </w:pPr>
            <w:r>
              <w:t>SHALL contain exactly one [1..1] @extension="2019-05-01" (CONF:4423-33393).</w:t>
            </w:r>
          </w:p>
        </w:tc>
        <w:tc>
          <w:tcPr>
            <w:tcW w:w="360" w:type="dxa"/>
          </w:tcPr>
          <w:p w14:paraId="29403A3E" w14:textId="77777777" w:rsidR="004B3F04" w:rsidRDefault="004B3F04" w:rsidP="000659BE">
            <w:pPr>
              <w:pStyle w:val="TableText"/>
            </w:pPr>
            <w:r>
              <w:t>SHALL contain exactly one [1..1] @extension="2021-02-01" (CONF:4499-33393).</w:t>
            </w:r>
          </w:p>
        </w:tc>
      </w:tr>
      <w:tr w:rsidR="004B3F04" w14:paraId="71A34A81" w14:textId="77777777" w:rsidTr="000659BE">
        <w:trPr>
          <w:jc w:val="center"/>
        </w:trPr>
        <w:tc>
          <w:tcPr>
            <w:tcW w:w="360" w:type="dxa"/>
          </w:tcPr>
          <w:p w14:paraId="4A599D88" w14:textId="77777777" w:rsidR="004B3F04" w:rsidRDefault="004B3F04" w:rsidP="000659BE">
            <w:pPr>
              <w:pStyle w:val="TableText"/>
            </w:pPr>
            <w:r>
              <w:t>CONF #: 4499-35407 Modified</w:t>
            </w:r>
          </w:p>
        </w:tc>
        <w:tc>
          <w:tcPr>
            <w:tcW w:w="360" w:type="dxa"/>
          </w:tcPr>
          <w:p w14:paraId="6AFD595F" w14:textId="77777777" w:rsidR="004B3F04" w:rsidRDefault="004B3F04" w:rsidP="000659BE">
            <w:pPr>
              <w:pStyle w:val="TableText"/>
            </w:pPr>
            <w:r>
              <w:t xml:space="preserve">MAY contain zero or one [0..1] participation (CONF:4423-35407) such that it </w:t>
            </w:r>
            <w:r>
              <w:br/>
              <w:t>Note: QDM Attribute: Performer</w:t>
            </w:r>
          </w:p>
        </w:tc>
        <w:tc>
          <w:tcPr>
            <w:tcW w:w="360" w:type="dxa"/>
          </w:tcPr>
          <w:p w14:paraId="145A9217" w14:textId="77777777" w:rsidR="004B3F04" w:rsidRDefault="004B3F04" w:rsidP="000659BE">
            <w:pPr>
              <w:pStyle w:val="TableText"/>
            </w:pPr>
            <w:r>
              <w:t xml:space="preserve">MAY contain zero or more [0..*] participation (CONF:4499-35407) such that it </w:t>
            </w:r>
            <w:r>
              <w:br/>
              <w:t>Note: QDM Attribute: Performer</w:t>
            </w:r>
          </w:p>
        </w:tc>
      </w:tr>
      <w:tr w:rsidR="004B3F04" w14:paraId="002561BE" w14:textId="77777777" w:rsidTr="000659BE">
        <w:trPr>
          <w:jc w:val="center"/>
        </w:trPr>
        <w:tc>
          <w:tcPr>
            <w:tcW w:w="360" w:type="dxa"/>
          </w:tcPr>
          <w:p w14:paraId="206E2203" w14:textId="77777777" w:rsidR="004B3F04" w:rsidRDefault="004B3F04" w:rsidP="000659BE">
            <w:pPr>
              <w:pStyle w:val="TableText"/>
            </w:pPr>
            <w:r>
              <w:t>CONF #: 4499-35409 Modified</w:t>
            </w:r>
          </w:p>
        </w:tc>
        <w:tc>
          <w:tcPr>
            <w:tcW w:w="360" w:type="dxa"/>
          </w:tcPr>
          <w:p w14:paraId="3C1B9D57" w14:textId="77777777" w:rsidR="004B3F04" w:rsidRDefault="004B3F04" w:rsidP="000659BE">
            <w:pPr>
              <w:pStyle w:val="TableText"/>
            </w:pPr>
            <w:r>
              <w:t xml:space="preserve">MAY contain zero or one [0..1] participation (CONF:4423-35409) such that it </w:t>
            </w:r>
            <w:r>
              <w:br/>
              <w:t>Note: QDM Attribute: Performer</w:t>
            </w:r>
          </w:p>
        </w:tc>
        <w:tc>
          <w:tcPr>
            <w:tcW w:w="360" w:type="dxa"/>
          </w:tcPr>
          <w:p w14:paraId="0A6FDAB1" w14:textId="77777777" w:rsidR="004B3F04" w:rsidRDefault="004B3F04" w:rsidP="000659BE">
            <w:pPr>
              <w:pStyle w:val="TableText"/>
            </w:pPr>
            <w:r>
              <w:t xml:space="preserve">MAY contain zero or more [0..*] participation (CONF:4499-35409) such that it </w:t>
            </w:r>
            <w:r>
              <w:br/>
              <w:t>Note: QDM Attribute: Performer</w:t>
            </w:r>
          </w:p>
        </w:tc>
      </w:tr>
      <w:tr w:rsidR="004B3F04" w14:paraId="5B9588E3" w14:textId="77777777" w:rsidTr="000659BE">
        <w:trPr>
          <w:jc w:val="center"/>
        </w:trPr>
        <w:tc>
          <w:tcPr>
            <w:tcW w:w="360" w:type="dxa"/>
          </w:tcPr>
          <w:p w14:paraId="3523544C" w14:textId="77777777" w:rsidR="004B3F04" w:rsidRDefault="004B3F04" w:rsidP="000659BE">
            <w:pPr>
              <w:pStyle w:val="TableText"/>
            </w:pPr>
            <w:r>
              <w:t>CONF #: 4499-35933 Modified</w:t>
            </w:r>
          </w:p>
        </w:tc>
        <w:tc>
          <w:tcPr>
            <w:tcW w:w="360" w:type="dxa"/>
          </w:tcPr>
          <w:p w14:paraId="2765A9C6" w14:textId="77777777" w:rsidR="004B3F04" w:rsidRDefault="004B3F04" w:rsidP="000659BE">
            <w:pPr>
              <w:pStyle w:val="TableText"/>
            </w:pPr>
            <w:r>
              <w:t xml:space="preserve">MAY contain zero or one [0..1] participation (CONF:4423-35933) such that it </w:t>
            </w:r>
            <w:r>
              <w:br/>
              <w:t>Note: QDM Attribute: Performer</w:t>
            </w:r>
          </w:p>
        </w:tc>
        <w:tc>
          <w:tcPr>
            <w:tcW w:w="360" w:type="dxa"/>
          </w:tcPr>
          <w:p w14:paraId="022EE1B5" w14:textId="77777777" w:rsidR="004B3F04" w:rsidRDefault="004B3F04" w:rsidP="000659BE">
            <w:pPr>
              <w:pStyle w:val="TableText"/>
            </w:pPr>
            <w:r>
              <w:t xml:space="preserve">MAY contain zero or more [0..*] participation (CONF:4499-35933) such that it </w:t>
            </w:r>
            <w:r>
              <w:br/>
              <w:t>Note: QDM Attribute: Performer</w:t>
            </w:r>
          </w:p>
        </w:tc>
      </w:tr>
    </w:tbl>
    <w:p w14:paraId="12B145C9" w14:textId="77777777" w:rsidR="004B3F04" w:rsidRDefault="004B3F04" w:rsidP="004B3F04">
      <w:pPr>
        <w:pStyle w:val="BodyText"/>
      </w:pPr>
    </w:p>
    <w:p w14:paraId="35CEE7EB" w14:textId="77777777" w:rsidR="004B3F04" w:rsidRDefault="004B3F04" w:rsidP="004B3F04">
      <w:pPr>
        <w:pStyle w:val="Heading2nospace"/>
      </w:pPr>
      <w:bookmarkStart w:id="3961" w:name="_Toc64841995"/>
      <w:bookmarkStart w:id="3962" w:name="_Toc65482910"/>
      <w:r>
        <w:lastRenderedPageBreak/>
        <w:t>Substance, Order (V5)</w:t>
      </w:r>
      <w:bookmarkEnd w:id="3961"/>
      <w:bookmarkEnd w:id="3962"/>
    </w:p>
    <w:p w14:paraId="5DA3E92D" w14:textId="77777777" w:rsidR="004B3F04" w:rsidRDefault="006C736C" w:rsidP="004B3F04">
      <w:pPr>
        <w:keepNext/>
      </w:pPr>
      <w:hyperlink w:anchor="E_Substance_Order_V5">
        <w:r w:rsidR="004B3F04">
          <w:rPr>
            <w:rStyle w:val="HyperlinkCourierBold"/>
          </w:rPr>
          <w:t>Substance, Order (V5) (urn:hl7ii:2.16.840.1.113883.10.20.28.4.77:2021-02-01)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2BDC20EE" w14:textId="77777777" w:rsidTr="000659BE">
        <w:trPr>
          <w:cantSplit/>
          <w:tblHeader/>
          <w:jc w:val="center"/>
        </w:trPr>
        <w:tc>
          <w:tcPr>
            <w:tcW w:w="360" w:type="dxa"/>
            <w:shd w:val="clear" w:color="auto" w:fill="E6E6E6"/>
          </w:tcPr>
          <w:p w14:paraId="74355623" w14:textId="77777777" w:rsidR="004B3F04" w:rsidRDefault="004B3F04" w:rsidP="000659BE">
            <w:pPr>
              <w:pStyle w:val="TableHead"/>
            </w:pPr>
            <w:r>
              <w:t>Change</w:t>
            </w:r>
          </w:p>
        </w:tc>
        <w:tc>
          <w:tcPr>
            <w:tcW w:w="360" w:type="dxa"/>
            <w:shd w:val="clear" w:color="auto" w:fill="E6E6E6"/>
          </w:tcPr>
          <w:p w14:paraId="3D36610B" w14:textId="77777777" w:rsidR="004B3F04" w:rsidRDefault="004B3F04" w:rsidP="000659BE">
            <w:pPr>
              <w:pStyle w:val="TableHead"/>
            </w:pPr>
            <w:r>
              <w:t>Old</w:t>
            </w:r>
          </w:p>
        </w:tc>
        <w:tc>
          <w:tcPr>
            <w:tcW w:w="360" w:type="dxa"/>
            <w:shd w:val="clear" w:color="auto" w:fill="E6E6E6"/>
          </w:tcPr>
          <w:p w14:paraId="6A35C53A" w14:textId="77777777" w:rsidR="004B3F04" w:rsidRDefault="004B3F04" w:rsidP="000659BE">
            <w:pPr>
              <w:pStyle w:val="TableHead"/>
            </w:pPr>
            <w:r>
              <w:t>New</w:t>
            </w:r>
          </w:p>
        </w:tc>
      </w:tr>
      <w:tr w:rsidR="004B3F04" w14:paraId="03FA34A6" w14:textId="77777777" w:rsidTr="000659BE">
        <w:trPr>
          <w:jc w:val="center"/>
        </w:trPr>
        <w:tc>
          <w:tcPr>
            <w:tcW w:w="360" w:type="dxa"/>
          </w:tcPr>
          <w:p w14:paraId="36E822A7" w14:textId="77777777" w:rsidR="004B3F04" w:rsidRDefault="004B3F04" w:rsidP="000659BE">
            <w:pPr>
              <w:pStyle w:val="TableText"/>
            </w:pPr>
            <w:r>
              <w:t>Status</w:t>
            </w:r>
          </w:p>
        </w:tc>
        <w:tc>
          <w:tcPr>
            <w:tcW w:w="360" w:type="dxa"/>
          </w:tcPr>
          <w:p w14:paraId="0286327E" w14:textId="77777777" w:rsidR="004B3F04" w:rsidRDefault="004B3F04" w:rsidP="000659BE">
            <w:pPr>
              <w:pStyle w:val="TableText"/>
            </w:pPr>
            <w:r>
              <w:t>Published</w:t>
            </w:r>
          </w:p>
        </w:tc>
        <w:tc>
          <w:tcPr>
            <w:tcW w:w="360" w:type="dxa"/>
          </w:tcPr>
          <w:p w14:paraId="714BCCBC" w14:textId="77777777" w:rsidR="004B3F04" w:rsidRDefault="004B3F04" w:rsidP="000659BE">
            <w:pPr>
              <w:pStyle w:val="TableText"/>
            </w:pPr>
            <w:r>
              <w:t>Draft</w:t>
            </w:r>
          </w:p>
        </w:tc>
      </w:tr>
      <w:tr w:rsidR="004B3F04" w14:paraId="7E268CDD" w14:textId="77777777" w:rsidTr="000659BE">
        <w:trPr>
          <w:jc w:val="center"/>
        </w:trPr>
        <w:tc>
          <w:tcPr>
            <w:tcW w:w="360" w:type="dxa"/>
          </w:tcPr>
          <w:p w14:paraId="30C28186" w14:textId="77777777" w:rsidR="004B3F04" w:rsidRDefault="004B3F04" w:rsidP="000659BE">
            <w:pPr>
              <w:pStyle w:val="TableText"/>
            </w:pPr>
            <w:r>
              <w:t>Name</w:t>
            </w:r>
          </w:p>
        </w:tc>
        <w:tc>
          <w:tcPr>
            <w:tcW w:w="360" w:type="dxa"/>
          </w:tcPr>
          <w:p w14:paraId="30EFB484" w14:textId="77777777" w:rsidR="004B3F04" w:rsidRDefault="004B3F04" w:rsidP="000659BE">
            <w:pPr>
              <w:pStyle w:val="TableText"/>
            </w:pPr>
            <w:r>
              <w:t>Substance, Order (V4)</w:t>
            </w:r>
          </w:p>
        </w:tc>
        <w:tc>
          <w:tcPr>
            <w:tcW w:w="360" w:type="dxa"/>
          </w:tcPr>
          <w:p w14:paraId="76ED06B0" w14:textId="77777777" w:rsidR="004B3F04" w:rsidRDefault="004B3F04" w:rsidP="000659BE">
            <w:pPr>
              <w:pStyle w:val="TableText"/>
            </w:pPr>
            <w:r>
              <w:t>Substance, Order (V5)</w:t>
            </w:r>
          </w:p>
        </w:tc>
      </w:tr>
      <w:tr w:rsidR="004B3F04" w14:paraId="5BAF931C" w14:textId="77777777" w:rsidTr="000659BE">
        <w:trPr>
          <w:jc w:val="center"/>
        </w:trPr>
        <w:tc>
          <w:tcPr>
            <w:tcW w:w="360" w:type="dxa"/>
          </w:tcPr>
          <w:p w14:paraId="27F6EF1A" w14:textId="77777777" w:rsidR="004B3F04" w:rsidRDefault="004B3F04" w:rsidP="000659BE">
            <w:pPr>
              <w:pStyle w:val="TableText"/>
            </w:pPr>
            <w:r>
              <w:t>Oid</w:t>
            </w:r>
          </w:p>
        </w:tc>
        <w:tc>
          <w:tcPr>
            <w:tcW w:w="360" w:type="dxa"/>
          </w:tcPr>
          <w:p w14:paraId="473F72D0" w14:textId="77777777" w:rsidR="004B3F04" w:rsidRDefault="004B3F04" w:rsidP="000659BE">
            <w:pPr>
              <w:pStyle w:val="TableText"/>
            </w:pPr>
            <w:r>
              <w:t>urn:hl7ii:2.16.840.1.113883.10.20.28.4.77:2019-05-01</w:t>
            </w:r>
          </w:p>
        </w:tc>
        <w:tc>
          <w:tcPr>
            <w:tcW w:w="360" w:type="dxa"/>
          </w:tcPr>
          <w:p w14:paraId="68248282" w14:textId="77777777" w:rsidR="004B3F04" w:rsidRDefault="004B3F04" w:rsidP="000659BE">
            <w:pPr>
              <w:pStyle w:val="TableText"/>
            </w:pPr>
            <w:r>
              <w:t>urn:hl7ii:2.16.840.1.113883.10.20.28.4.77:2021-02-01</w:t>
            </w:r>
          </w:p>
        </w:tc>
      </w:tr>
      <w:tr w:rsidR="004B3F04" w14:paraId="05C84061" w14:textId="77777777" w:rsidTr="000659BE">
        <w:trPr>
          <w:jc w:val="center"/>
        </w:trPr>
        <w:tc>
          <w:tcPr>
            <w:tcW w:w="360" w:type="dxa"/>
          </w:tcPr>
          <w:p w14:paraId="79AB89DC" w14:textId="77777777" w:rsidR="004B3F04" w:rsidRDefault="004B3F04" w:rsidP="000659BE">
            <w:pPr>
              <w:pStyle w:val="TableText"/>
            </w:pPr>
            <w:r>
              <w:t>CONF #: 4499-36266 Added</w:t>
            </w:r>
          </w:p>
        </w:tc>
        <w:tc>
          <w:tcPr>
            <w:tcW w:w="360" w:type="dxa"/>
          </w:tcPr>
          <w:p w14:paraId="44D4C451" w14:textId="77777777" w:rsidR="004B3F04" w:rsidRDefault="004B3F04" w:rsidP="000659BE">
            <w:pPr>
              <w:pStyle w:val="TableText"/>
            </w:pPr>
          </w:p>
        </w:tc>
        <w:tc>
          <w:tcPr>
            <w:tcW w:w="360" w:type="dxa"/>
          </w:tcPr>
          <w:p w14:paraId="317C39F5" w14:textId="77777777" w:rsidR="004B3F04" w:rsidRDefault="004B3F04" w:rsidP="000659BE">
            <w:pPr>
              <w:pStyle w:val="TableText"/>
            </w:pPr>
            <w:r>
              <w:t>SHALL contain exactly one [1..1] role (CONF:4499-36266).</w:t>
            </w:r>
          </w:p>
        </w:tc>
      </w:tr>
      <w:tr w:rsidR="004B3F04" w14:paraId="7011D21A" w14:textId="77777777" w:rsidTr="000659BE">
        <w:trPr>
          <w:jc w:val="center"/>
        </w:trPr>
        <w:tc>
          <w:tcPr>
            <w:tcW w:w="360" w:type="dxa"/>
          </w:tcPr>
          <w:p w14:paraId="6E5A6A94" w14:textId="77777777" w:rsidR="004B3F04" w:rsidRDefault="004B3F04" w:rsidP="000659BE">
            <w:pPr>
              <w:pStyle w:val="TableText"/>
            </w:pPr>
            <w:r>
              <w:t>CONF #: 4499-36267 Added</w:t>
            </w:r>
          </w:p>
        </w:tc>
        <w:tc>
          <w:tcPr>
            <w:tcW w:w="360" w:type="dxa"/>
          </w:tcPr>
          <w:p w14:paraId="1DB7A974" w14:textId="77777777" w:rsidR="004B3F04" w:rsidRDefault="004B3F04" w:rsidP="000659BE">
            <w:pPr>
              <w:pStyle w:val="TableText"/>
            </w:pPr>
          </w:p>
        </w:tc>
        <w:tc>
          <w:tcPr>
            <w:tcW w:w="360" w:type="dxa"/>
          </w:tcPr>
          <w:p w14:paraId="29EC7A05" w14:textId="77777777" w:rsidR="004B3F04" w:rsidRDefault="004B3F04" w:rsidP="000659BE">
            <w:pPr>
              <w:pStyle w:val="TableText"/>
            </w:pPr>
            <w:r>
              <w:t>SHALL contain exactly one [1..1] role (CONF:4499-36267).</w:t>
            </w:r>
          </w:p>
        </w:tc>
      </w:tr>
      <w:tr w:rsidR="004B3F04" w14:paraId="77D0B3C9" w14:textId="77777777" w:rsidTr="000659BE">
        <w:trPr>
          <w:jc w:val="center"/>
        </w:trPr>
        <w:tc>
          <w:tcPr>
            <w:tcW w:w="360" w:type="dxa"/>
          </w:tcPr>
          <w:p w14:paraId="76B629CD" w14:textId="77777777" w:rsidR="004B3F04" w:rsidRDefault="004B3F04" w:rsidP="000659BE">
            <w:pPr>
              <w:pStyle w:val="TableText"/>
            </w:pPr>
            <w:r>
              <w:t>CONF #: 4499-36268 Added</w:t>
            </w:r>
          </w:p>
        </w:tc>
        <w:tc>
          <w:tcPr>
            <w:tcW w:w="360" w:type="dxa"/>
          </w:tcPr>
          <w:p w14:paraId="456E8F24" w14:textId="77777777" w:rsidR="004B3F04" w:rsidRDefault="004B3F04" w:rsidP="000659BE">
            <w:pPr>
              <w:pStyle w:val="TableText"/>
            </w:pPr>
          </w:p>
        </w:tc>
        <w:tc>
          <w:tcPr>
            <w:tcW w:w="360" w:type="dxa"/>
          </w:tcPr>
          <w:p w14:paraId="3D7620AF" w14:textId="77777777" w:rsidR="004B3F04" w:rsidRDefault="004B3F04" w:rsidP="000659BE">
            <w:pPr>
              <w:pStyle w:val="TableText"/>
            </w:pPr>
            <w:r>
              <w:t>SHALL contain exactly one [1..1] role (CONF:4499-36268).</w:t>
            </w:r>
          </w:p>
        </w:tc>
      </w:tr>
      <w:tr w:rsidR="004B3F04" w14:paraId="0B910CFA" w14:textId="77777777" w:rsidTr="000659BE">
        <w:trPr>
          <w:jc w:val="center"/>
        </w:trPr>
        <w:tc>
          <w:tcPr>
            <w:tcW w:w="360" w:type="dxa"/>
          </w:tcPr>
          <w:p w14:paraId="1C8E1A89" w14:textId="77777777" w:rsidR="004B3F04" w:rsidRDefault="004B3F04" w:rsidP="000659BE">
            <w:pPr>
              <w:pStyle w:val="TableText"/>
            </w:pPr>
            <w:r>
              <w:t>CONF #: 4499-36269 Added</w:t>
            </w:r>
          </w:p>
        </w:tc>
        <w:tc>
          <w:tcPr>
            <w:tcW w:w="360" w:type="dxa"/>
          </w:tcPr>
          <w:p w14:paraId="129CBEA2" w14:textId="77777777" w:rsidR="004B3F04" w:rsidRDefault="004B3F04" w:rsidP="000659BE">
            <w:pPr>
              <w:pStyle w:val="TableText"/>
            </w:pPr>
          </w:p>
        </w:tc>
        <w:tc>
          <w:tcPr>
            <w:tcW w:w="360" w:type="dxa"/>
          </w:tcPr>
          <w:p w14:paraId="2249FD8F" w14:textId="77777777" w:rsidR="004B3F04" w:rsidRDefault="004B3F04" w:rsidP="000659BE">
            <w:pPr>
              <w:pStyle w:val="TableText"/>
            </w:pPr>
            <w:r>
              <w:t>SHALL contain exactly one [1..1] patient (CONF:4499-36269).</w:t>
            </w:r>
          </w:p>
        </w:tc>
      </w:tr>
      <w:tr w:rsidR="004B3F04" w14:paraId="0A6C473C" w14:textId="77777777" w:rsidTr="000659BE">
        <w:trPr>
          <w:jc w:val="center"/>
        </w:trPr>
        <w:tc>
          <w:tcPr>
            <w:tcW w:w="360" w:type="dxa"/>
          </w:tcPr>
          <w:p w14:paraId="56AB84DF" w14:textId="77777777" w:rsidR="004B3F04" w:rsidRDefault="004B3F04" w:rsidP="000659BE">
            <w:pPr>
              <w:pStyle w:val="TableText"/>
            </w:pPr>
            <w:r>
              <w:t>CONF #: 4499-36270 Added</w:t>
            </w:r>
          </w:p>
        </w:tc>
        <w:tc>
          <w:tcPr>
            <w:tcW w:w="360" w:type="dxa"/>
          </w:tcPr>
          <w:p w14:paraId="0D1545BE" w14:textId="77777777" w:rsidR="004B3F04" w:rsidRDefault="004B3F04" w:rsidP="000659BE">
            <w:pPr>
              <w:pStyle w:val="TableText"/>
            </w:pPr>
          </w:p>
        </w:tc>
        <w:tc>
          <w:tcPr>
            <w:tcW w:w="360" w:type="dxa"/>
          </w:tcPr>
          <w:p w14:paraId="04213EA1" w14:textId="77777777" w:rsidR="004B3F04" w:rsidRDefault="004B3F04" w:rsidP="000659BE">
            <w:pPr>
              <w:pStyle w:val="TableText"/>
            </w:pPr>
            <w:r>
              <w:t xml:space="preserve">MAY contain zero or more [0..*] participation (CONF:4499-36270) such that it </w:t>
            </w:r>
            <w:r>
              <w:br/>
              <w:t>Note: QDM Attribute: Requester</w:t>
            </w:r>
          </w:p>
        </w:tc>
      </w:tr>
      <w:tr w:rsidR="004B3F04" w14:paraId="244CAFF9" w14:textId="77777777" w:rsidTr="000659BE">
        <w:trPr>
          <w:jc w:val="center"/>
        </w:trPr>
        <w:tc>
          <w:tcPr>
            <w:tcW w:w="360" w:type="dxa"/>
          </w:tcPr>
          <w:p w14:paraId="76F58ABB" w14:textId="77777777" w:rsidR="004B3F04" w:rsidRDefault="004B3F04" w:rsidP="000659BE">
            <w:pPr>
              <w:pStyle w:val="TableText"/>
            </w:pPr>
            <w:r>
              <w:t>CONF #: 4499-36271 Added</w:t>
            </w:r>
          </w:p>
        </w:tc>
        <w:tc>
          <w:tcPr>
            <w:tcW w:w="360" w:type="dxa"/>
          </w:tcPr>
          <w:p w14:paraId="44D82224" w14:textId="77777777" w:rsidR="004B3F04" w:rsidRDefault="004B3F04" w:rsidP="000659BE">
            <w:pPr>
              <w:pStyle w:val="TableText"/>
            </w:pPr>
          </w:p>
        </w:tc>
        <w:tc>
          <w:tcPr>
            <w:tcW w:w="360" w:type="dxa"/>
          </w:tcPr>
          <w:p w14:paraId="32A2A2CF" w14:textId="77777777" w:rsidR="004B3F04" w:rsidRDefault="004B3F04" w:rsidP="000659BE">
            <w:pPr>
              <w:pStyle w:val="TableText"/>
            </w:pPr>
            <w:r>
              <w:t>SHALL contain exactly one [1..1] role (CONF:4499-36271).</w:t>
            </w:r>
          </w:p>
        </w:tc>
      </w:tr>
      <w:tr w:rsidR="004B3F04" w14:paraId="15A49A37" w14:textId="77777777" w:rsidTr="000659BE">
        <w:trPr>
          <w:jc w:val="center"/>
        </w:trPr>
        <w:tc>
          <w:tcPr>
            <w:tcW w:w="360" w:type="dxa"/>
          </w:tcPr>
          <w:p w14:paraId="2D07B5F4" w14:textId="77777777" w:rsidR="004B3F04" w:rsidRDefault="004B3F04" w:rsidP="000659BE">
            <w:pPr>
              <w:pStyle w:val="TableText"/>
            </w:pPr>
            <w:r>
              <w:t>CONF #: 4499-36272 Added</w:t>
            </w:r>
          </w:p>
        </w:tc>
        <w:tc>
          <w:tcPr>
            <w:tcW w:w="360" w:type="dxa"/>
          </w:tcPr>
          <w:p w14:paraId="1BDC2AF5" w14:textId="77777777" w:rsidR="004B3F04" w:rsidRDefault="004B3F04" w:rsidP="000659BE">
            <w:pPr>
              <w:pStyle w:val="TableText"/>
            </w:pPr>
          </w:p>
        </w:tc>
        <w:tc>
          <w:tcPr>
            <w:tcW w:w="360" w:type="dxa"/>
          </w:tcPr>
          <w:p w14:paraId="6868C042" w14:textId="77777777" w:rsidR="004B3F04" w:rsidRDefault="004B3F04" w:rsidP="000659BE">
            <w:pPr>
              <w:pStyle w:val="TableText"/>
            </w:pPr>
            <w:r>
              <w:t>SHALL contain exactly one [1..1] @typeCode="PART" participation (CodeSystem: HL7ParticipationType urn:oid:2.16.840.1.113883.5.90) (CONF:4499-36272).</w:t>
            </w:r>
          </w:p>
        </w:tc>
      </w:tr>
      <w:tr w:rsidR="004B3F04" w14:paraId="04FCF641" w14:textId="77777777" w:rsidTr="000659BE">
        <w:trPr>
          <w:jc w:val="center"/>
        </w:trPr>
        <w:tc>
          <w:tcPr>
            <w:tcW w:w="360" w:type="dxa"/>
          </w:tcPr>
          <w:p w14:paraId="66BCFB95" w14:textId="77777777" w:rsidR="004B3F04" w:rsidRDefault="004B3F04" w:rsidP="000659BE">
            <w:pPr>
              <w:pStyle w:val="TableText"/>
            </w:pPr>
            <w:r>
              <w:t>CONF #: 4423-35401 Removed</w:t>
            </w:r>
          </w:p>
        </w:tc>
        <w:tc>
          <w:tcPr>
            <w:tcW w:w="360" w:type="dxa"/>
          </w:tcPr>
          <w:p w14:paraId="7B0C6788" w14:textId="77777777" w:rsidR="004B3F04" w:rsidRDefault="004B3F04" w:rsidP="000659BE">
            <w:pPr>
              <w:pStyle w:val="TableText"/>
            </w:pPr>
            <w:r>
              <w:t>SHALL contain exactly one [1..1] role (CONF:4423-35401).</w:t>
            </w:r>
          </w:p>
        </w:tc>
        <w:tc>
          <w:tcPr>
            <w:tcW w:w="360" w:type="dxa"/>
          </w:tcPr>
          <w:p w14:paraId="25ECB588" w14:textId="77777777" w:rsidR="004B3F04" w:rsidRDefault="004B3F04" w:rsidP="000659BE">
            <w:pPr>
              <w:pStyle w:val="TableText"/>
            </w:pPr>
          </w:p>
        </w:tc>
      </w:tr>
      <w:tr w:rsidR="004B3F04" w14:paraId="797B298E" w14:textId="77777777" w:rsidTr="000659BE">
        <w:trPr>
          <w:jc w:val="center"/>
        </w:trPr>
        <w:tc>
          <w:tcPr>
            <w:tcW w:w="360" w:type="dxa"/>
          </w:tcPr>
          <w:p w14:paraId="777FD8E7" w14:textId="77777777" w:rsidR="004B3F04" w:rsidRDefault="004B3F04" w:rsidP="000659BE">
            <w:pPr>
              <w:pStyle w:val="TableText"/>
            </w:pPr>
            <w:r>
              <w:t>CONF #: 4423-35406 Removed</w:t>
            </w:r>
          </w:p>
        </w:tc>
        <w:tc>
          <w:tcPr>
            <w:tcW w:w="360" w:type="dxa"/>
          </w:tcPr>
          <w:p w14:paraId="7EB10615" w14:textId="77777777" w:rsidR="004B3F04" w:rsidRDefault="004B3F04" w:rsidP="000659BE">
            <w:pPr>
              <w:pStyle w:val="TableText"/>
            </w:pPr>
            <w:r>
              <w:t>SHALL contain exactly one [1..1] patient (CONF:4423-35406).</w:t>
            </w:r>
          </w:p>
        </w:tc>
        <w:tc>
          <w:tcPr>
            <w:tcW w:w="360" w:type="dxa"/>
          </w:tcPr>
          <w:p w14:paraId="684350AF" w14:textId="77777777" w:rsidR="004B3F04" w:rsidRDefault="004B3F04" w:rsidP="000659BE">
            <w:pPr>
              <w:pStyle w:val="TableText"/>
            </w:pPr>
          </w:p>
        </w:tc>
      </w:tr>
      <w:tr w:rsidR="004B3F04" w14:paraId="0AE0DAA6" w14:textId="77777777" w:rsidTr="000659BE">
        <w:trPr>
          <w:jc w:val="center"/>
        </w:trPr>
        <w:tc>
          <w:tcPr>
            <w:tcW w:w="360" w:type="dxa"/>
          </w:tcPr>
          <w:p w14:paraId="04F62094" w14:textId="77777777" w:rsidR="004B3F04" w:rsidRDefault="004B3F04" w:rsidP="000659BE">
            <w:pPr>
              <w:pStyle w:val="TableText"/>
            </w:pPr>
            <w:r>
              <w:t>CONF #: 4423-35928 Removed</w:t>
            </w:r>
          </w:p>
        </w:tc>
        <w:tc>
          <w:tcPr>
            <w:tcW w:w="360" w:type="dxa"/>
          </w:tcPr>
          <w:p w14:paraId="714C8822" w14:textId="77777777" w:rsidR="004B3F04" w:rsidRDefault="004B3F04" w:rsidP="000659BE">
            <w:pPr>
              <w:pStyle w:val="TableText"/>
            </w:pPr>
            <w:r>
              <w:t>SHALL contain exactly one [1..1] role (CONF:4423-35928).</w:t>
            </w:r>
          </w:p>
        </w:tc>
        <w:tc>
          <w:tcPr>
            <w:tcW w:w="360" w:type="dxa"/>
          </w:tcPr>
          <w:p w14:paraId="200F6D4D" w14:textId="77777777" w:rsidR="004B3F04" w:rsidRDefault="004B3F04" w:rsidP="000659BE">
            <w:pPr>
              <w:pStyle w:val="TableText"/>
            </w:pPr>
          </w:p>
        </w:tc>
      </w:tr>
      <w:tr w:rsidR="004B3F04" w14:paraId="3B3DA41F" w14:textId="77777777" w:rsidTr="000659BE">
        <w:trPr>
          <w:jc w:val="center"/>
        </w:trPr>
        <w:tc>
          <w:tcPr>
            <w:tcW w:w="360" w:type="dxa"/>
          </w:tcPr>
          <w:p w14:paraId="6F30C434" w14:textId="77777777" w:rsidR="004B3F04" w:rsidRDefault="004B3F04" w:rsidP="000659BE">
            <w:pPr>
              <w:pStyle w:val="TableText"/>
            </w:pPr>
            <w:r>
              <w:t>CONF #: 4423-35930 Removed</w:t>
            </w:r>
          </w:p>
        </w:tc>
        <w:tc>
          <w:tcPr>
            <w:tcW w:w="360" w:type="dxa"/>
          </w:tcPr>
          <w:p w14:paraId="3CE3FE0B" w14:textId="77777777" w:rsidR="004B3F04" w:rsidRDefault="004B3F04" w:rsidP="000659BE">
            <w:pPr>
              <w:pStyle w:val="TableText"/>
            </w:pPr>
            <w:r>
              <w:t>SHALL contain exactly one [1..1] role (CONF:4423-35930).</w:t>
            </w:r>
          </w:p>
        </w:tc>
        <w:tc>
          <w:tcPr>
            <w:tcW w:w="360" w:type="dxa"/>
          </w:tcPr>
          <w:p w14:paraId="1195CF47" w14:textId="77777777" w:rsidR="004B3F04" w:rsidRDefault="004B3F04" w:rsidP="000659BE">
            <w:pPr>
              <w:pStyle w:val="TableText"/>
            </w:pPr>
          </w:p>
        </w:tc>
      </w:tr>
      <w:tr w:rsidR="004B3F04" w14:paraId="12163256" w14:textId="77777777" w:rsidTr="000659BE">
        <w:trPr>
          <w:jc w:val="center"/>
        </w:trPr>
        <w:tc>
          <w:tcPr>
            <w:tcW w:w="360" w:type="dxa"/>
          </w:tcPr>
          <w:p w14:paraId="46CDFE1F" w14:textId="77777777" w:rsidR="004B3F04" w:rsidRDefault="004B3F04" w:rsidP="000659BE">
            <w:pPr>
              <w:pStyle w:val="TableText"/>
            </w:pPr>
            <w:r>
              <w:t>CONF #: 4499-33652 Modified</w:t>
            </w:r>
          </w:p>
        </w:tc>
        <w:tc>
          <w:tcPr>
            <w:tcW w:w="360" w:type="dxa"/>
          </w:tcPr>
          <w:p w14:paraId="679AC254" w14:textId="77777777" w:rsidR="004B3F04" w:rsidRDefault="004B3F04" w:rsidP="000659BE">
            <w:pPr>
              <w:pStyle w:val="TableText"/>
            </w:pPr>
            <w:r>
              <w:t>SHALL contain exactly one [1..1] @extension="2019-05-01" (CONF:4423-33652).</w:t>
            </w:r>
          </w:p>
        </w:tc>
        <w:tc>
          <w:tcPr>
            <w:tcW w:w="360" w:type="dxa"/>
          </w:tcPr>
          <w:p w14:paraId="371DECE7" w14:textId="77777777" w:rsidR="004B3F04" w:rsidRDefault="004B3F04" w:rsidP="000659BE">
            <w:pPr>
              <w:pStyle w:val="TableText"/>
            </w:pPr>
            <w:r>
              <w:t>SHALL contain exactly one [1..1] @extension="2021-02-01" (CONF:4499-33652).</w:t>
            </w:r>
          </w:p>
        </w:tc>
      </w:tr>
      <w:tr w:rsidR="004B3F04" w14:paraId="5E9D61CF" w14:textId="77777777" w:rsidTr="000659BE">
        <w:trPr>
          <w:jc w:val="center"/>
        </w:trPr>
        <w:tc>
          <w:tcPr>
            <w:tcW w:w="360" w:type="dxa"/>
          </w:tcPr>
          <w:p w14:paraId="7895CD9A" w14:textId="77777777" w:rsidR="004B3F04" w:rsidRDefault="004B3F04" w:rsidP="000659BE">
            <w:pPr>
              <w:pStyle w:val="TableText"/>
            </w:pPr>
            <w:r>
              <w:t>CONF #: 4499-35400 Modified</w:t>
            </w:r>
          </w:p>
        </w:tc>
        <w:tc>
          <w:tcPr>
            <w:tcW w:w="360" w:type="dxa"/>
          </w:tcPr>
          <w:p w14:paraId="25FD8E46" w14:textId="77777777" w:rsidR="004B3F04" w:rsidRDefault="004B3F04" w:rsidP="000659BE">
            <w:pPr>
              <w:pStyle w:val="TableText"/>
            </w:pPr>
            <w:r>
              <w:t xml:space="preserve">MAY contain zero or one [0..1] participation (CONF:4423-35400) such that it </w:t>
            </w:r>
            <w:r>
              <w:br/>
              <w:t>Note: QDM Attribute: Requester</w:t>
            </w:r>
          </w:p>
        </w:tc>
        <w:tc>
          <w:tcPr>
            <w:tcW w:w="360" w:type="dxa"/>
          </w:tcPr>
          <w:p w14:paraId="0B47DAB1" w14:textId="77777777" w:rsidR="004B3F04" w:rsidRDefault="004B3F04" w:rsidP="000659BE">
            <w:pPr>
              <w:pStyle w:val="TableText"/>
            </w:pPr>
            <w:r>
              <w:t xml:space="preserve">MAY contain zero or more [0..*] participation (CONF:4499-35400) such that it </w:t>
            </w:r>
            <w:r>
              <w:br/>
              <w:t>Note: QDM Attribute: Requester</w:t>
            </w:r>
          </w:p>
        </w:tc>
      </w:tr>
      <w:tr w:rsidR="004B3F04" w14:paraId="48067916" w14:textId="77777777" w:rsidTr="000659BE">
        <w:trPr>
          <w:jc w:val="center"/>
        </w:trPr>
        <w:tc>
          <w:tcPr>
            <w:tcW w:w="360" w:type="dxa"/>
          </w:tcPr>
          <w:p w14:paraId="56BE342A" w14:textId="77777777" w:rsidR="004B3F04" w:rsidRDefault="004B3F04" w:rsidP="000659BE">
            <w:pPr>
              <w:pStyle w:val="TableText"/>
            </w:pPr>
            <w:r>
              <w:t>CONF #: 4499-35927 Modified</w:t>
            </w:r>
          </w:p>
        </w:tc>
        <w:tc>
          <w:tcPr>
            <w:tcW w:w="360" w:type="dxa"/>
          </w:tcPr>
          <w:p w14:paraId="59E413A9" w14:textId="77777777" w:rsidR="004B3F04" w:rsidRDefault="004B3F04" w:rsidP="000659BE">
            <w:pPr>
              <w:pStyle w:val="TableText"/>
            </w:pPr>
            <w:r>
              <w:t xml:space="preserve">MAY contain zero or one [0..1] participation (CONF:4423-35927) such that it </w:t>
            </w:r>
            <w:r>
              <w:br/>
              <w:t>Note: QDM Attribute: Requester</w:t>
            </w:r>
          </w:p>
        </w:tc>
        <w:tc>
          <w:tcPr>
            <w:tcW w:w="360" w:type="dxa"/>
          </w:tcPr>
          <w:p w14:paraId="1DD32385" w14:textId="77777777" w:rsidR="004B3F04" w:rsidRDefault="004B3F04" w:rsidP="000659BE">
            <w:pPr>
              <w:pStyle w:val="TableText"/>
            </w:pPr>
            <w:r>
              <w:t xml:space="preserve">MAY contain zero or more [0..*] participation (CONF:4499-35927) such that it </w:t>
            </w:r>
            <w:r>
              <w:br/>
              <w:t>Note: QDM Attribute: Requester</w:t>
            </w:r>
          </w:p>
        </w:tc>
      </w:tr>
    </w:tbl>
    <w:p w14:paraId="3B601DAE" w14:textId="77777777" w:rsidR="004B3F04" w:rsidRDefault="004B3F04" w:rsidP="004B3F04">
      <w:pPr>
        <w:pStyle w:val="BodyText"/>
      </w:pPr>
    </w:p>
    <w:p w14:paraId="715F6A22" w14:textId="77777777" w:rsidR="004B3F04" w:rsidRDefault="004B3F04" w:rsidP="004B3F04">
      <w:pPr>
        <w:pStyle w:val="Heading2nospace"/>
      </w:pPr>
      <w:bookmarkStart w:id="3963" w:name="_Toc64841996"/>
      <w:bookmarkStart w:id="3964" w:name="_Toc65482911"/>
      <w:r>
        <w:lastRenderedPageBreak/>
        <w:t>Substance, Recommended (V5)</w:t>
      </w:r>
      <w:bookmarkEnd w:id="3963"/>
      <w:bookmarkEnd w:id="3964"/>
    </w:p>
    <w:p w14:paraId="747796F4" w14:textId="77777777" w:rsidR="004B3F04" w:rsidRDefault="006C736C" w:rsidP="004B3F04">
      <w:pPr>
        <w:keepNext/>
      </w:pPr>
      <w:hyperlink w:anchor="E_Substance_Recommended_V5_">
        <w:r w:rsidR="004B3F04">
          <w:rPr>
            <w:rStyle w:val="HyperlinkCourierBold"/>
          </w:rPr>
          <w:t>Substance, Recommended (V5) (urn:hl7ii:2.16.840.1.113883.10.20.28.4.78:2021-02-01)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152F728" w14:textId="77777777" w:rsidTr="000659BE">
        <w:trPr>
          <w:cantSplit/>
          <w:tblHeader/>
          <w:jc w:val="center"/>
        </w:trPr>
        <w:tc>
          <w:tcPr>
            <w:tcW w:w="360" w:type="dxa"/>
            <w:shd w:val="clear" w:color="auto" w:fill="E6E6E6"/>
          </w:tcPr>
          <w:p w14:paraId="2AE7118B" w14:textId="77777777" w:rsidR="004B3F04" w:rsidRDefault="004B3F04" w:rsidP="000659BE">
            <w:pPr>
              <w:pStyle w:val="TableHead"/>
            </w:pPr>
            <w:r>
              <w:t>Change</w:t>
            </w:r>
          </w:p>
        </w:tc>
        <w:tc>
          <w:tcPr>
            <w:tcW w:w="360" w:type="dxa"/>
            <w:shd w:val="clear" w:color="auto" w:fill="E6E6E6"/>
          </w:tcPr>
          <w:p w14:paraId="7D98C18E" w14:textId="77777777" w:rsidR="004B3F04" w:rsidRDefault="004B3F04" w:rsidP="000659BE">
            <w:pPr>
              <w:pStyle w:val="TableHead"/>
            </w:pPr>
            <w:r>
              <w:t>Old</w:t>
            </w:r>
          </w:p>
        </w:tc>
        <w:tc>
          <w:tcPr>
            <w:tcW w:w="360" w:type="dxa"/>
            <w:shd w:val="clear" w:color="auto" w:fill="E6E6E6"/>
          </w:tcPr>
          <w:p w14:paraId="68467066" w14:textId="77777777" w:rsidR="004B3F04" w:rsidRDefault="004B3F04" w:rsidP="000659BE">
            <w:pPr>
              <w:pStyle w:val="TableHead"/>
            </w:pPr>
            <w:r>
              <w:t>New</w:t>
            </w:r>
          </w:p>
        </w:tc>
      </w:tr>
      <w:tr w:rsidR="004B3F04" w14:paraId="2390A108" w14:textId="77777777" w:rsidTr="000659BE">
        <w:trPr>
          <w:jc w:val="center"/>
        </w:trPr>
        <w:tc>
          <w:tcPr>
            <w:tcW w:w="360" w:type="dxa"/>
          </w:tcPr>
          <w:p w14:paraId="16E0AE46" w14:textId="77777777" w:rsidR="004B3F04" w:rsidRDefault="004B3F04" w:rsidP="000659BE">
            <w:pPr>
              <w:pStyle w:val="TableText"/>
            </w:pPr>
            <w:r>
              <w:t>Status</w:t>
            </w:r>
          </w:p>
        </w:tc>
        <w:tc>
          <w:tcPr>
            <w:tcW w:w="360" w:type="dxa"/>
          </w:tcPr>
          <w:p w14:paraId="448A66E8" w14:textId="77777777" w:rsidR="004B3F04" w:rsidRDefault="004B3F04" w:rsidP="000659BE">
            <w:pPr>
              <w:pStyle w:val="TableText"/>
            </w:pPr>
            <w:r>
              <w:t>Published</w:t>
            </w:r>
          </w:p>
        </w:tc>
        <w:tc>
          <w:tcPr>
            <w:tcW w:w="360" w:type="dxa"/>
          </w:tcPr>
          <w:p w14:paraId="0C9AA3F5" w14:textId="77777777" w:rsidR="004B3F04" w:rsidRDefault="004B3F04" w:rsidP="000659BE">
            <w:pPr>
              <w:pStyle w:val="TableText"/>
            </w:pPr>
            <w:r>
              <w:t>Draft</w:t>
            </w:r>
          </w:p>
        </w:tc>
      </w:tr>
      <w:tr w:rsidR="004B3F04" w14:paraId="277E74C6" w14:textId="77777777" w:rsidTr="000659BE">
        <w:trPr>
          <w:jc w:val="center"/>
        </w:trPr>
        <w:tc>
          <w:tcPr>
            <w:tcW w:w="360" w:type="dxa"/>
          </w:tcPr>
          <w:p w14:paraId="7E7E7E21" w14:textId="77777777" w:rsidR="004B3F04" w:rsidRDefault="004B3F04" w:rsidP="000659BE">
            <w:pPr>
              <w:pStyle w:val="TableText"/>
            </w:pPr>
            <w:r>
              <w:t>Name</w:t>
            </w:r>
          </w:p>
        </w:tc>
        <w:tc>
          <w:tcPr>
            <w:tcW w:w="360" w:type="dxa"/>
          </w:tcPr>
          <w:p w14:paraId="55B9AA1A" w14:textId="77777777" w:rsidR="004B3F04" w:rsidRDefault="004B3F04" w:rsidP="000659BE">
            <w:pPr>
              <w:pStyle w:val="TableText"/>
            </w:pPr>
            <w:r>
              <w:t>Substance, Recommended (V4)</w:t>
            </w:r>
          </w:p>
        </w:tc>
        <w:tc>
          <w:tcPr>
            <w:tcW w:w="360" w:type="dxa"/>
          </w:tcPr>
          <w:p w14:paraId="4EBF99DC" w14:textId="77777777" w:rsidR="004B3F04" w:rsidRDefault="004B3F04" w:rsidP="000659BE">
            <w:pPr>
              <w:pStyle w:val="TableText"/>
            </w:pPr>
            <w:r>
              <w:t>Substance, Recommended (V5)</w:t>
            </w:r>
          </w:p>
        </w:tc>
      </w:tr>
      <w:tr w:rsidR="004B3F04" w14:paraId="133BFAE7" w14:textId="77777777" w:rsidTr="000659BE">
        <w:trPr>
          <w:jc w:val="center"/>
        </w:trPr>
        <w:tc>
          <w:tcPr>
            <w:tcW w:w="360" w:type="dxa"/>
          </w:tcPr>
          <w:p w14:paraId="3952A054" w14:textId="77777777" w:rsidR="004B3F04" w:rsidRDefault="004B3F04" w:rsidP="000659BE">
            <w:pPr>
              <w:pStyle w:val="TableText"/>
            </w:pPr>
            <w:r>
              <w:t>Oid</w:t>
            </w:r>
          </w:p>
        </w:tc>
        <w:tc>
          <w:tcPr>
            <w:tcW w:w="360" w:type="dxa"/>
          </w:tcPr>
          <w:p w14:paraId="31DD8C89" w14:textId="77777777" w:rsidR="004B3F04" w:rsidRDefault="004B3F04" w:rsidP="000659BE">
            <w:pPr>
              <w:pStyle w:val="TableText"/>
            </w:pPr>
            <w:r>
              <w:t>urn:hl7ii:2.16.840.1.113883.10.20.28.4.78:2019-05-01</w:t>
            </w:r>
          </w:p>
        </w:tc>
        <w:tc>
          <w:tcPr>
            <w:tcW w:w="360" w:type="dxa"/>
          </w:tcPr>
          <w:p w14:paraId="1B652B54" w14:textId="77777777" w:rsidR="004B3F04" w:rsidRDefault="004B3F04" w:rsidP="000659BE">
            <w:pPr>
              <w:pStyle w:val="TableText"/>
            </w:pPr>
            <w:r>
              <w:t>urn:hl7ii:2.16.840.1.113883.10.20.28.4.78:2021-02-01</w:t>
            </w:r>
          </w:p>
        </w:tc>
      </w:tr>
      <w:tr w:rsidR="004B3F04" w14:paraId="0DE4C942" w14:textId="77777777" w:rsidTr="000659BE">
        <w:trPr>
          <w:jc w:val="center"/>
        </w:trPr>
        <w:tc>
          <w:tcPr>
            <w:tcW w:w="360" w:type="dxa"/>
          </w:tcPr>
          <w:p w14:paraId="7F152B08" w14:textId="77777777" w:rsidR="004B3F04" w:rsidRDefault="004B3F04" w:rsidP="000659BE">
            <w:pPr>
              <w:pStyle w:val="TableText"/>
            </w:pPr>
            <w:r>
              <w:t>CONF #: 4499-36273 Added</w:t>
            </w:r>
          </w:p>
        </w:tc>
        <w:tc>
          <w:tcPr>
            <w:tcW w:w="360" w:type="dxa"/>
          </w:tcPr>
          <w:p w14:paraId="6A20DE2B" w14:textId="77777777" w:rsidR="004B3F04" w:rsidRDefault="004B3F04" w:rsidP="000659BE">
            <w:pPr>
              <w:pStyle w:val="TableText"/>
            </w:pPr>
          </w:p>
        </w:tc>
        <w:tc>
          <w:tcPr>
            <w:tcW w:w="360" w:type="dxa"/>
          </w:tcPr>
          <w:p w14:paraId="09F81907" w14:textId="77777777" w:rsidR="004B3F04" w:rsidRDefault="004B3F04" w:rsidP="000659BE">
            <w:pPr>
              <w:pStyle w:val="TableText"/>
            </w:pPr>
            <w:r>
              <w:t>SHALL contain exactly one [1..1] role (CONF:4499-36273).</w:t>
            </w:r>
          </w:p>
        </w:tc>
      </w:tr>
      <w:tr w:rsidR="004B3F04" w14:paraId="145725DA" w14:textId="77777777" w:rsidTr="000659BE">
        <w:trPr>
          <w:jc w:val="center"/>
        </w:trPr>
        <w:tc>
          <w:tcPr>
            <w:tcW w:w="360" w:type="dxa"/>
          </w:tcPr>
          <w:p w14:paraId="1D09A6CB" w14:textId="77777777" w:rsidR="004B3F04" w:rsidRDefault="004B3F04" w:rsidP="000659BE">
            <w:pPr>
              <w:pStyle w:val="TableText"/>
            </w:pPr>
            <w:r>
              <w:t>CONF #: 4499-36274 Added</w:t>
            </w:r>
          </w:p>
        </w:tc>
        <w:tc>
          <w:tcPr>
            <w:tcW w:w="360" w:type="dxa"/>
          </w:tcPr>
          <w:p w14:paraId="16508DF8" w14:textId="77777777" w:rsidR="004B3F04" w:rsidRDefault="004B3F04" w:rsidP="000659BE">
            <w:pPr>
              <w:pStyle w:val="TableText"/>
            </w:pPr>
          </w:p>
        </w:tc>
        <w:tc>
          <w:tcPr>
            <w:tcW w:w="360" w:type="dxa"/>
          </w:tcPr>
          <w:p w14:paraId="2B631CDD" w14:textId="77777777" w:rsidR="004B3F04" w:rsidRDefault="004B3F04" w:rsidP="000659BE">
            <w:pPr>
              <w:pStyle w:val="TableText"/>
            </w:pPr>
            <w:r>
              <w:t>SHALL contain exactly one [1..1] role (CONF:4499-36274).</w:t>
            </w:r>
          </w:p>
        </w:tc>
      </w:tr>
      <w:tr w:rsidR="004B3F04" w14:paraId="7775064F" w14:textId="77777777" w:rsidTr="000659BE">
        <w:trPr>
          <w:jc w:val="center"/>
        </w:trPr>
        <w:tc>
          <w:tcPr>
            <w:tcW w:w="360" w:type="dxa"/>
          </w:tcPr>
          <w:p w14:paraId="6E53CE52" w14:textId="77777777" w:rsidR="004B3F04" w:rsidRDefault="004B3F04" w:rsidP="000659BE">
            <w:pPr>
              <w:pStyle w:val="TableText"/>
            </w:pPr>
            <w:r>
              <w:t>CONF #: 4499-36275 Added</w:t>
            </w:r>
          </w:p>
        </w:tc>
        <w:tc>
          <w:tcPr>
            <w:tcW w:w="360" w:type="dxa"/>
          </w:tcPr>
          <w:p w14:paraId="201F0D7D" w14:textId="77777777" w:rsidR="004B3F04" w:rsidRDefault="004B3F04" w:rsidP="000659BE">
            <w:pPr>
              <w:pStyle w:val="TableText"/>
            </w:pPr>
          </w:p>
        </w:tc>
        <w:tc>
          <w:tcPr>
            <w:tcW w:w="360" w:type="dxa"/>
          </w:tcPr>
          <w:p w14:paraId="625524E3" w14:textId="77777777" w:rsidR="004B3F04" w:rsidRDefault="004B3F04" w:rsidP="000659BE">
            <w:pPr>
              <w:pStyle w:val="TableText"/>
            </w:pPr>
            <w:r>
              <w:t>SHALL contain exactly one [1..1] role (CONF:4499-36275).</w:t>
            </w:r>
          </w:p>
        </w:tc>
      </w:tr>
      <w:tr w:rsidR="004B3F04" w14:paraId="4D128BCA" w14:textId="77777777" w:rsidTr="000659BE">
        <w:trPr>
          <w:jc w:val="center"/>
        </w:trPr>
        <w:tc>
          <w:tcPr>
            <w:tcW w:w="360" w:type="dxa"/>
          </w:tcPr>
          <w:p w14:paraId="5F7FE97A" w14:textId="77777777" w:rsidR="004B3F04" w:rsidRDefault="004B3F04" w:rsidP="000659BE">
            <w:pPr>
              <w:pStyle w:val="TableText"/>
            </w:pPr>
            <w:r>
              <w:t>CONF #: 4499-36276 Added</w:t>
            </w:r>
          </w:p>
        </w:tc>
        <w:tc>
          <w:tcPr>
            <w:tcW w:w="360" w:type="dxa"/>
          </w:tcPr>
          <w:p w14:paraId="492CD2FF" w14:textId="77777777" w:rsidR="004B3F04" w:rsidRDefault="004B3F04" w:rsidP="000659BE">
            <w:pPr>
              <w:pStyle w:val="TableText"/>
            </w:pPr>
          </w:p>
        </w:tc>
        <w:tc>
          <w:tcPr>
            <w:tcW w:w="360" w:type="dxa"/>
          </w:tcPr>
          <w:p w14:paraId="57A76D22" w14:textId="77777777" w:rsidR="004B3F04" w:rsidRDefault="004B3F04" w:rsidP="000659BE">
            <w:pPr>
              <w:pStyle w:val="TableText"/>
            </w:pPr>
            <w:r>
              <w:t>SHALL contain exactly one [1..1] patient (CONF:4499-36276).</w:t>
            </w:r>
          </w:p>
        </w:tc>
      </w:tr>
      <w:tr w:rsidR="004B3F04" w14:paraId="4E1F63A7" w14:textId="77777777" w:rsidTr="000659BE">
        <w:trPr>
          <w:jc w:val="center"/>
        </w:trPr>
        <w:tc>
          <w:tcPr>
            <w:tcW w:w="360" w:type="dxa"/>
          </w:tcPr>
          <w:p w14:paraId="5B89A770" w14:textId="77777777" w:rsidR="004B3F04" w:rsidRDefault="004B3F04" w:rsidP="000659BE">
            <w:pPr>
              <w:pStyle w:val="TableText"/>
            </w:pPr>
            <w:r>
              <w:t>CONF #: 4499-36277 Added</w:t>
            </w:r>
          </w:p>
        </w:tc>
        <w:tc>
          <w:tcPr>
            <w:tcW w:w="360" w:type="dxa"/>
          </w:tcPr>
          <w:p w14:paraId="4AE95279" w14:textId="77777777" w:rsidR="004B3F04" w:rsidRDefault="004B3F04" w:rsidP="000659BE">
            <w:pPr>
              <w:pStyle w:val="TableText"/>
            </w:pPr>
          </w:p>
        </w:tc>
        <w:tc>
          <w:tcPr>
            <w:tcW w:w="360" w:type="dxa"/>
          </w:tcPr>
          <w:p w14:paraId="740DBD2D" w14:textId="77777777" w:rsidR="004B3F04" w:rsidRDefault="004B3F04" w:rsidP="000659BE">
            <w:pPr>
              <w:pStyle w:val="TableText"/>
            </w:pPr>
            <w:r>
              <w:t xml:space="preserve">MAY contain zero or more [0..*] participation (CONF:4499-36277) such that it </w:t>
            </w:r>
            <w:r>
              <w:br/>
              <w:t>Note: QDM Attribute: Requester</w:t>
            </w:r>
          </w:p>
        </w:tc>
      </w:tr>
      <w:tr w:rsidR="004B3F04" w14:paraId="256224E7" w14:textId="77777777" w:rsidTr="000659BE">
        <w:trPr>
          <w:jc w:val="center"/>
        </w:trPr>
        <w:tc>
          <w:tcPr>
            <w:tcW w:w="360" w:type="dxa"/>
          </w:tcPr>
          <w:p w14:paraId="253EE4B2" w14:textId="77777777" w:rsidR="004B3F04" w:rsidRDefault="004B3F04" w:rsidP="000659BE">
            <w:pPr>
              <w:pStyle w:val="TableText"/>
            </w:pPr>
            <w:r>
              <w:t>CONF #: 4499-36278 Added</w:t>
            </w:r>
          </w:p>
        </w:tc>
        <w:tc>
          <w:tcPr>
            <w:tcW w:w="360" w:type="dxa"/>
          </w:tcPr>
          <w:p w14:paraId="78D85122" w14:textId="77777777" w:rsidR="004B3F04" w:rsidRDefault="004B3F04" w:rsidP="000659BE">
            <w:pPr>
              <w:pStyle w:val="TableText"/>
            </w:pPr>
          </w:p>
        </w:tc>
        <w:tc>
          <w:tcPr>
            <w:tcW w:w="360" w:type="dxa"/>
          </w:tcPr>
          <w:p w14:paraId="1DAD88B4" w14:textId="77777777" w:rsidR="004B3F04" w:rsidRDefault="004B3F04" w:rsidP="000659BE">
            <w:pPr>
              <w:pStyle w:val="TableText"/>
            </w:pPr>
            <w:r>
              <w:t>SHALL contain exactly one [1..1] role (CONF:4499-36278).</w:t>
            </w:r>
          </w:p>
        </w:tc>
      </w:tr>
      <w:tr w:rsidR="004B3F04" w14:paraId="0100B2E9" w14:textId="77777777" w:rsidTr="000659BE">
        <w:trPr>
          <w:jc w:val="center"/>
        </w:trPr>
        <w:tc>
          <w:tcPr>
            <w:tcW w:w="360" w:type="dxa"/>
          </w:tcPr>
          <w:p w14:paraId="412E7EA5" w14:textId="77777777" w:rsidR="004B3F04" w:rsidRDefault="004B3F04" w:rsidP="000659BE">
            <w:pPr>
              <w:pStyle w:val="TableText"/>
            </w:pPr>
            <w:r>
              <w:t>CONF #: 4499-36279 Added</w:t>
            </w:r>
          </w:p>
        </w:tc>
        <w:tc>
          <w:tcPr>
            <w:tcW w:w="360" w:type="dxa"/>
          </w:tcPr>
          <w:p w14:paraId="2FBD59C8" w14:textId="77777777" w:rsidR="004B3F04" w:rsidRDefault="004B3F04" w:rsidP="000659BE">
            <w:pPr>
              <w:pStyle w:val="TableText"/>
            </w:pPr>
          </w:p>
        </w:tc>
        <w:tc>
          <w:tcPr>
            <w:tcW w:w="360" w:type="dxa"/>
          </w:tcPr>
          <w:p w14:paraId="0E2A1F55" w14:textId="77777777" w:rsidR="004B3F04" w:rsidRDefault="004B3F04" w:rsidP="000659BE">
            <w:pPr>
              <w:pStyle w:val="TableText"/>
            </w:pPr>
            <w:r>
              <w:t>SHALL contain exactly one [1..1] @typeCode="PART" participation (CONF:4499-36279).</w:t>
            </w:r>
          </w:p>
        </w:tc>
      </w:tr>
      <w:tr w:rsidR="004B3F04" w14:paraId="34E488ED" w14:textId="77777777" w:rsidTr="000659BE">
        <w:trPr>
          <w:jc w:val="center"/>
        </w:trPr>
        <w:tc>
          <w:tcPr>
            <w:tcW w:w="360" w:type="dxa"/>
          </w:tcPr>
          <w:p w14:paraId="12DC3C82" w14:textId="77777777" w:rsidR="004B3F04" w:rsidRDefault="004B3F04" w:rsidP="000659BE">
            <w:pPr>
              <w:pStyle w:val="TableText"/>
            </w:pPr>
            <w:r>
              <w:t>CONF #: 4423-35392 Removed</w:t>
            </w:r>
          </w:p>
        </w:tc>
        <w:tc>
          <w:tcPr>
            <w:tcW w:w="360" w:type="dxa"/>
          </w:tcPr>
          <w:p w14:paraId="260A12FB" w14:textId="77777777" w:rsidR="004B3F04" w:rsidRDefault="004B3F04" w:rsidP="000659BE">
            <w:pPr>
              <w:pStyle w:val="TableText"/>
            </w:pPr>
            <w:r>
              <w:t>SHALL contain exactly one [1..1] role (CONF:4423-35392).</w:t>
            </w:r>
          </w:p>
        </w:tc>
        <w:tc>
          <w:tcPr>
            <w:tcW w:w="360" w:type="dxa"/>
          </w:tcPr>
          <w:p w14:paraId="6B86FEA9" w14:textId="77777777" w:rsidR="004B3F04" w:rsidRDefault="004B3F04" w:rsidP="000659BE">
            <w:pPr>
              <w:pStyle w:val="TableText"/>
            </w:pPr>
          </w:p>
        </w:tc>
      </w:tr>
      <w:tr w:rsidR="004B3F04" w14:paraId="22898C50" w14:textId="77777777" w:rsidTr="000659BE">
        <w:trPr>
          <w:jc w:val="center"/>
        </w:trPr>
        <w:tc>
          <w:tcPr>
            <w:tcW w:w="360" w:type="dxa"/>
          </w:tcPr>
          <w:p w14:paraId="3E65C124" w14:textId="77777777" w:rsidR="004B3F04" w:rsidRDefault="004B3F04" w:rsidP="000659BE">
            <w:pPr>
              <w:pStyle w:val="TableText"/>
            </w:pPr>
            <w:r>
              <w:t>CONF #: 4423-35394 Removed</w:t>
            </w:r>
          </w:p>
        </w:tc>
        <w:tc>
          <w:tcPr>
            <w:tcW w:w="360" w:type="dxa"/>
          </w:tcPr>
          <w:p w14:paraId="60AF6222" w14:textId="77777777" w:rsidR="004B3F04" w:rsidRDefault="004B3F04" w:rsidP="000659BE">
            <w:pPr>
              <w:pStyle w:val="TableText"/>
            </w:pPr>
            <w:r>
              <w:t>SHALL contain exactly one [1..1] role (CONF:4423-35394).</w:t>
            </w:r>
          </w:p>
        </w:tc>
        <w:tc>
          <w:tcPr>
            <w:tcW w:w="360" w:type="dxa"/>
          </w:tcPr>
          <w:p w14:paraId="4354AD4F" w14:textId="77777777" w:rsidR="004B3F04" w:rsidRDefault="004B3F04" w:rsidP="000659BE">
            <w:pPr>
              <w:pStyle w:val="TableText"/>
            </w:pPr>
          </w:p>
        </w:tc>
      </w:tr>
      <w:tr w:rsidR="004B3F04" w14:paraId="04733F05" w14:textId="77777777" w:rsidTr="000659BE">
        <w:trPr>
          <w:jc w:val="center"/>
        </w:trPr>
        <w:tc>
          <w:tcPr>
            <w:tcW w:w="360" w:type="dxa"/>
          </w:tcPr>
          <w:p w14:paraId="11D8A006" w14:textId="77777777" w:rsidR="004B3F04" w:rsidRDefault="004B3F04" w:rsidP="000659BE">
            <w:pPr>
              <w:pStyle w:val="TableText"/>
            </w:pPr>
            <w:r>
              <w:t>CONF #: 4423-35398 Removed</w:t>
            </w:r>
          </w:p>
        </w:tc>
        <w:tc>
          <w:tcPr>
            <w:tcW w:w="360" w:type="dxa"/>
          </w:tcPr>
          <w:p w14:paraId="3E7FBA2E" w14:textId="77777777" w:rsidR="004B3F04" w:rsidRDefault="004B3F04" w:rsidP="000659BE">
            <w:pPr>
              <w:pStyle w:val="TableText"/>
            </w:pPr>
            <w:r>
              <w:t>SHALL contain exactly one [1..1] patient (CONF:4423-35398).</w:t>
            </w:r>
          </w:p>
        </w:tc>
        <w:tc>
          <w:tcPr>
            <w:tcW w:w="360" w:type="dxa"/>
          </w:tcPr>
          <w:p w14:paraId="451652CC" w14:textId="77777777" w:rsidR="004B3F04" w:rsidRDefault="004B3F04" w:rsidP="000659BE">
            <w:pPr>
              <w:pStyle w:val="TableText"/>
            </w:pPr>
          </w:p>
        </w:tc>
      </w:tr>
      <w:tr w:rsidR="004B3F04" w14:paraId="3EFDEABC" w14:textId="77777777" w:rsidTr="000659BE">
        <w:trPr>
          <w:jc w:val="center"/>
        </w:trPr>
        <w:tc>
          <w:tcPr>
            <w:tcW w:w="360" w:type="dxa"/>
          </w:tcPr>
          <w:p w14:paraId="54454D4D" w14:textId="77777777" w:rsidR="004B3F04" w:rsidRDefault="004B3F04" w:rsidP="000659BE">
            <w:pPr>
              <w:pStyle w:val="TableText"/>
            </w:pPr>
            <w:r>
              <w:t>CONF #: 4423-35925 Removed</w:t>
            </w:r>
          </w:p>
        </w:tc>
        <w:tc>
          <w:tcPr>
            <w:tcW w:w="360" w:type="dxa"/>
          </w:tcPr>
          <w:p w14:paraId="01B35C71" w14:textId="77777777" w:rsidR="004B3F04" w:rsidRDefault="004B3F04" w:rsidP="000659BE">
            <w:pPr>
              <w:pStyle w:val="TableText"/>
            </w:pPr>
            <w:r>
              <w:t>SHALL contain exactly one [1..1] role (CONF:4423-35925).</w:t>
            </w:r>
          </w:p>
        </w:tc>
        <w:tc>
          <w:tcPr>
            <w:tcW w:w="360" w:type="dxa"/>
          </w:tcPr>
          <w:p w14:paraId="58EE09E1" w14:textId="77777777" w:rsidR="004B3F04" w:rsidRDefault="004B3F04" w:rsidP="000659BE">
            <w:pPr>
              <w:pStyle w:val="TableText"/>
            </w:pPr>
          </w:p>
        </w:tc>
      </w:tr>
      <w:tr w:rsidR="004B3F04" w14:paraId="16EC860A" w14:textId="77777777" w:rsidTr="000659BE">
        <w:trPr>
          <w:jc w:val="center"/>
        </w:trPr>
        <w:tc>
          <w:tcPr>
            <w:tcW w:w="360" w:type="dxa"/>
          </w:tcPr>
          <w:p w14:paraId="2E2311A7" w14:textId="77777777" w:rsidR="004B3F04" w:rsidRDefault="004B3F04" w:rsidP="000659BE">
            <w:pPr>
              <w:pStyle w:val="TableText"/>
            </w:pPr>
            <w:r>
              <w:t>CONF #: 4499-33693 Modified</w:t>
            </w:r>
          </w:p>
        </w:tc>
        <w:tc>
          <w:tcPr>
            <w:tcW w:w="360" w:type="dxa"/>
          </w:tcPr>
          <w:p w14:paraId="126907F7" w14:textId="77777777" w:rsidR="004B3F04" w:rsidRDefault="004B3F04" w:rsidP="000659BE">
            <w:pPr>
              <w:pStyle w:val="TableText"/>
            </w:pPr>
            <w:r>
              <w:t>SHALL contain exactly one [1..1] @extension="2019-05-01" (CONF:4423-33693).</w:t>
            </w:r>
          </w:p>
        </w:tc>
        <w:tc>
          <w:tcPr>
            <w:tcW w:w="360" w:type="dxa"/>
          </w:tcPr>
          <w:p w14:paraId="62634F77" w14:textId="77777777" w:rsidR="004B3F04" w:rsidRDefault="004B3F04" w:rsidP="000659BE">
            <w:pPr>
              <w:pStyle w:val="TableText"/>
            </w:pPr>
            <w:r>
              <w:t>SHALL contain exactly one [1..1] @extension="2021-02-01" (CONF:4499-33693).</w:t>
            </w:r>
          </w:p>
        </w:tc>
      </w:tr>
      <w:tr w:rsidR="004B3F04" w14:paraId="5B996E82" w14:textId="77777777" w:rsidTr="000659BE">
        <w:trPr>
          <w:jc w:val="center"/>
        </w:trPr>
        <w:tc>
          <w:tcPr>
            <w:tcW w:w="360" w:type="dxa"/>
          </w:tcPr>
          <w:p w14:paraId="0ADEE023" w14:textId="77777777" w:rsidR="004B3F04" w:rsidRDefault="004B3F04" w:rsidP="000659BE">
            <w:pPr>
              <w:pStyle w:val="TableText"/>
            </w:pPr>
            <w:r>
              <w:t>CONF #: 4499-35391 Modified</w:t>
            </w:r>
          </w:p>
        </w:tc>
        <w:tc>
          <w:tcPr>
            <w:tcW w:w="360" w:type="dxa"/>
          </w:tcPr>
          <w:p w14:paraId="23496287" w14:textId="77777777" w:rsidR="004B3F04" w:rsidRDefault="004B3F04" w:rsidP="000659BE">
            <w:pPr>
              <w:pStyle w:val="TableText"/>
            </w:pPr>
            <w:r>
              <w:t xml:space="preserve">MAY contain zero or one [0..1] participation (CONF:4423-35391) such that it </w:t>
            </w:r>
            <w:r>
              <w:br/>
              <w:t>Note: QDM Attribute: Requester</w:t>
            </w:r>
          </w:p>
        </w:tc>
        <w:tc>
          <w:tcPr>
            <w:tcW w:w="360" w:type="dxa"/>
          </w:tcPr>
          <w:p w14:paraId="51559747" w14:textId="77777777" w:rsidR="004B3F04" w:rsidRDefault="004B3F04" w:rsidP="000659BE">
            <w:pPr>
              <w:pStyle w:val="TableText"/>
            </w:pPr>
            <w:r>
              <w:t xml:space="preserve">MAY contain zero or more [0..*] participation (CONF:4499-35391) such that it </w:t>
            </w:r>
            <w:r>
              <w:br/>
              <w:t>Note: QDM Attribute: Requester</w:t>
            </w:r>
          </w:p>
        </w:tc>
      </w:tr>
      <w:tr w:rsidR="004B3F04" w14:paraId="3FE480B4" w14:textId="77777777" w:rsidTr="000659BE">
        <w:trPr>
          <w:jc w:val="center"/>
        </w:trPr>
        <w:tc>
          <w:tcPr>
            <w:tcW w:w="360" w:type="dxa"/>
          </w:tcPr>
          <w:p w14:paraId="28316AC3" w14:textId="77777777" w:rsidR="004B3F04" w:rsidRDefault="004B3F04" w:rsidP="000659BE">
            <w:pPr>
              <w:pStyle w:val="TableText"/>
            </w:pPr>
            <w:r>
              <w:t>CONF #: 4499-35393 Modified</w:t>
            </w:r>
          </w:p>
        </w:tc>
        <w:tc>
          <w:tcPr>
            <w:tcW w:w="360" w:type="dxa"/>
          </w:tcPr>
          <w:p w14:paraId="0AD98625" w14:textId="77777777" w:rsidR="004B3F04" w:rsidRDefault="004B3F04" w:rsidP="000659BE">
            <w:pPr>
              <w:pStyle w:val="TableText"/>
            </w:pPr>
            <w:r>
              <w:t xml:space="preserve">MAY contain zero or one [0..1] participation (CONF:4423-35393) such that it </w:t>
            </w:r>
            <w:r>
              <w:br/>
              <w:t>Note: QDM Attribute: Requester</w:t>
            </w:r>
          </w:p>
        </w:tc>
        <w:tc>
          <w:tcPr>
            <w:tcW w:w="360" w:type="dxa"/>
          </w:tcPr>
          <w:p w14:paraId="55FC01F9" w14:textId="77777777" w:rsidR="004B3F04" w:rsidRDefault="004B3F04" w:rsidP="000659BE">
            <w:pPr>
              <w:pStyle w:val="TableText"/>
            </w:pPr>
            <w:r>
              <w:t xml:space="preserve">MAY contain zero or more [0..*] participation (CONF:4499-35393) such that it </w:t>
            </w:r>
            <w:r>
              <w:br/>
              <w:t>Note: QDM Attribute: Requester</w:t>
            </w:r>
          </w:p>
        </w:tc>
      </w:tr>
      <w:tr w:rsidR="004B3F04" w14:paraId="248C4F46" w14:textId="77777777" w:rsidTr="000659BE">
        <w:trPr>
          <w:jc w:val="center"/>
        </w:trPr>
        <w:tc>
          <w:tcPr>
            <w:tcW w:w="360" w:type="dxa"/>
          </w:tcPr>
          <w:p w14:paraId="3C2A4BAA" w14:textId="77777777" w:rsidR="004B3F04" w:rsidRDefault="004B3F04" w:rsidP="000659BE">
            <w:pPr>
              <w:pStyle w:val="TableText"/>
            </w:pPr>
            <w:r>
              <w:t>CONF #: 4499-35924 Modified</w:t>
            </w:r>
          </w:p>
        </w:tc>
        <w:tc>
          <w:tcPr>
            <w:tcW w:w="360" w:type="dxa"/>
          </w:tcPr>
          <w:p w14:paraId="3DA57D2B" w14:textId="77777777" w:rsidR="004B3F04" w:rsidRDefault="004B3F04" w:rsidP="000659BE">
            <w:pPr>
              <w:pStyle w:val="TableText"/>
            </w:pPr>
            <w:r>
              <w:t xml:space="preserve">MAY contain zero or one [0..1] participation (CONF:4423-35924) such that it </w:t>
            </w:r>
            <w:r>
              <w:br/>
              <w:t>Note: QDM Attribute: Requester</w:t>
            </w:r>
          </w:p>
        </w:tc>
        <w:tc>
          <w:tcPr>
            <w:tcW w:w="360" w:type="dxa"/>
          </w:tcPr>
          <w:p w14:paraId="10BFAE3F" w14:textId="77777777" w:rsidR="004B3F04" w:rsidRDefault="004B3F04" w:rsidP="000659BE">
            <w:pPr>
              <w:pStyle w:val="TableText"/>
            </w:pPr>
            <w:r>
              <w:t xml:space="preserve">MAY contain zero or more [0..*] participation (CONF:4499-35924) such that it </w:t>
            </w:r>
            <w:r>
              <w:br/>
              <w:t>Note: QDM Attribute: Requester</w:t>
            </w:r>
          </w:p>
        </w:tc>
      </w:tr>
    </w:tbl>
    <w:p w14:paraId="35CA0699" w14:textId="77777777" w:rsidR="004B3F04" w:rsidRDefault="004B3F04" w:rsidP="004B3F04">
      <w:pPr>
        <w:pStyle w:val="BodyText"/>
      </w:pPr>
    </w:p>
    <w:p w14:paraId="226BF114" w14:textId="77777777" w:rsidR="004B3F04" w:rsidRDefault="004B3F04" w:rsidP="004B3F04">
      <w:pPr>
        <w:pStyle w:val="Heading2nospace"/>
      </w:pPr>
      <w:bookmarkStart w:id="3965" w:name="_Toc64841997"/>
      <w:bookmarkStart w:id="3966" w:name="_Toc65482912"/>
      <w:r>
        <w:t>Symptom (V4)</w:t>
      </w:r>
      <w:bookmarkEnd w:id="3965"/>
      <w:bookmarkEnd w:id="3966"/>
    </w:p>
    <w:p w14:paraId="220C4969" w14:textId="77777777" w:rsidR="004B3F04" w:rsidRDefault="006C736C" w:rsidP="004B3F04">
      <w:pPr>
        <w:keepNext/>
      </w:pPr>
      <w:hyperlink w:anchor="E_Symptom_V4">
        <w:r w:rsidR="004B3F04">
          <w:rPr>
            <w:rStyle w:val="HyperlinkCourierBold"/>
          </w:rPr>
          <w:t>Symptom (V4) (urn:hl7ii:2.16.840.1.113883.10.20.28.4.116:2021-02-01)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57C6517D" w14:textId="77777777" w:rsidTr="000659BE">
        <w:trPr>
          <w:cantSplit/>
          <w:tblHeader/>
          <w:jc w:val="center"/>
        </w:trPr>
        <w:tc>
          <w:tcPr>
            <w:tcW w:w="360" w:type="dxa"/>
            <w:shd w:val="clear" w:color="auto" w:fill="E6E6E6"/>
          </w:tcPr>
          <w:p w14:paraId="4C68FD03" w14:textId="77777777" w:rsidR="004B3F04" w:rsidRDefault="004B3F04" w:rsidP="000659BE">
            <w:pPr>
              <w:pStyle w:val="TableHead"/>
            </w:pPr>
            <w:r>
              <w:t>Change</w:t>
            </w:r>
          </w:p>
        </w:tc>
        <w:tc>
          <w:tcPr>
            <w:tcW w:w="360" w:type="dxa"/>
            <w:shd w:val="clear" w:color="auto" w:fill="E6E6E6"/>
          </w:tcPr>
          <w:p w14:paraId="72BF3AF2" w14:textId="77777777" w:rsidR="004B3F04" w:rsidRDefault="004B3F04" w:rsidP="000659BE">
            <w:pPr>
              <w:pStyle w:val="TableHead"/>
            </w:pPr>
            <w:r>
              <w:t>Old</w:t>
            </w:r>
          </w:p>
        </w:tc>
        <w:tc>
          <w:tcPr>
            <w:tcW w:w="360" w:type="dxa"/>
            <w:shd w:val="clear" w:color="auto" w:fill="E6E6E6"/>
          </w:tcPr>
          <w:p w14:paraId="2D455478" w14:textId="77777777" w:rsidR="004B3F04" w:rsidRDefault="004B3F04" w:rsidP="000659BE">
            <w:pPr>
              <w:pStyle w:val="TableHead"/>
            </w:pPr>
            <w:r>
              <w:t>New</w:t>
            </w:r>
          </w:p>
        </w:tc>
      </w:tr>
      <w:tr w:rsidR="004B3F04" w14:paraId="2608AE27" w14:textId="77777777" w:rsidTr="000659BE">
        <w:trPr>
          <w:jc w:val="center"/>
        </w:trPr>
        <w:tc>
          <w:tcPr>
            <w:tcW w:w="360" w:type="dxa"/>
          </w:tcPr>
          <w:p w14:paraId="6E3116B4" w14:textId="77777777" w:rsidR="004B3F04" w:rsidRDefault="004B3F04" w:rsidP="000659BE">
            <w:pPr>
              <w:pStyle w:val="TableText"/>
            </w:pPr>
            <w:r>
              <w:t>Status</w:t>
            </w:r>
          </w:p>
        </w:tc>
        <w:tc>
          <w:tcPr>
            <w:tcW w:w="360" w:type="dxa"/>
          </w:tcPr>
          <w:p w14:paraId="6C40DF9D" w14:textId="77777777" w:rsidR="004B3F04" w:rsidRDefault="004B3F04" w:rsidP="000659BE">
            <w:pPr>
              <w:pStyle w:val="TableText"/>
            </w:pPr>
            <w:r>
              <w:t>Published</w:t>
            </w:r>
          </w:p>
        </w:tc>
        <w:tc>
          <w:tcPr>
            <w:tcW w:w="360" w:type="dxa"/>
          </w:tcPr>
          <w:p w14:paraId="0FCF7D5A" w14:textId="77777777" w:rsidR="004B3F04" w:rsidRDefault="004B3F04" w:rsidP="000659BE">
            <w:pPr>
              <w:pStyle w:val="TableText"/>
            </w:pPr>
            <w:r>
              <w:t>Draft</w:t>
            </w:r>
          </w:p>
        </w:tc>
      </w:tr>
      <w:tr w:rsidR="004B3F04" w14:paraId="3E659EF0" w14:textId="77777777" w:rsidTr="000659BE">
        <w:trPr>
          <w:jc w:val="center"/>
        </w:trPr>
        <w:tc>
          <w:tcPr>
            <w:tcW w:w="360" w:type="dxa"/>
          </w:tcPr>
          <w:p w14:paraId="360DDA72" w14:textId="77777777" w:rsidR="004B3F04" w:rsidRDefault="004B3F04" w:rsidP="000659BE">
            <w:pPr>
              <w:pStyle w:val="TableText"/>
            </w:pPr>
            <w:r>
              <w:t>Name</w:t>
            </w:r>
          </w:p>
        </w:tc>
        <w:tc>
          <w:tcPr>
            <w:tcW w:w="360" w:type="dxa"/>
          </w:tcPr>
          <w:p w14:paraId="4C821DCE" w14:textId="77777777" w:rsidR="004B3F04" w:rsidRDefault="004B3F04" w:rsidP="000659BE">
            <w:pPr>
              <w:pStyle w:val="TableText"/>
            </w:pPr>
            <w:r>
              <w:t>Symptom (V3)</w:t>
            </w:r>
          </w:p>
        </w:tc>
        <w:tc>
          <w:tcPr>
            <w:tcW w:w="360" w:type="dxa"/>
          </w:tcPr>
          <w:p w14:paraId="36BE523C" w14:textId="77777777" w:rsidR="004B3F04" w:rsidRDefault="004B3F04" w:rsidP="000659BE">
            <w:pPr>
              <w:pStyle w:val="TableText"/>
            </w:pPr>
            <w:r>
              <w:t>Symptom (V4)</w:t>
            </w:r>
          </w:p>
        </w:tc>
      </w:tr>
      <w:tr w:rsidR="004B3F04" w14:paraId="5497907D" w14:textId="77777777" w:rsidTr="000659BE">
        <w:trPr>
          <w:jc w:val="center"/>
        </w:trPr>
        <w:tc>
          <w:tcPr>
            <w:tcW w:w="360" w:type="dxa"/>
          </w:tcPr>
          <w:p w14:paraId="5B8F408B" w14:textId="77777777" w:rsidR="004B3F04" w:rsidRDefault="004B3F04" w:rsidP="000659BE">
            <w:pPr>
              <w:pStyle w:val="TableText"/>
            </w:pPr>
            <w:r>
              <w:t>Oid</w:t>
            </w:r>
          </w:p>
        </w:tc>
        <w:tc>
          <w:tcPr>
            <w:tcW w:w="360" w:type="dxa"/>
          </w:tcPr>
          <w:p w14:paraId="21ABE8CB" w14:textId="77777777" w:rsidR="004B3F04" w:rsidRDefault="004B3F04" w:rsidP="000659BE">
            <w:pPr>
              <w:pStyle w:val="TableText"/>
            </w:pPr>
            <w:r>
              <w:t>urn:hl7ii:2.16.840.1.113883.10.20.28.4.116:2019-05-01</w:t>
            </w:r>
          </w:p>
        </w:tc>
        <w:tc>
          <w:tcPr>
            <w:tcW w:w="360" w:type="dxa"/>
          </w:tcPr>
          <w:p w14:paraId="5B0E747C" w14:textId="77777777" w:rsidR="004B3F04" w:rsidRDefault="004B3F04" w:rsidP="000659BE">
            <w:pPr>
              <w:pStyle w:val="TableText"/>
            </w:pPr>
            <w:r>
              <w:t>urn:hl7ii:2.16.840.1.113883.10.20.28.4.116:2021-02-01</w:t>
            </w:r>
          </w:p>
        </w:tc>
      </w:tr>
      <w:tr w:rsidR="004B3F04" w14:paraId="6DF1A336" w14:textId="77777777" w:rsidTr="000659BE">
        <w:trPr>
          <w:jc w:val="center"/>
        </w:trPr>
        <w:tc>
          <w:tcPr>
            <w:tcW w:w="360" w:type="dxa"/>
          </w:tcPr>
          <w:p w14:paraId="558EE446" w14:textId="77777777" w:rsidR="004B3F04" w:rsidRDefault="004B3F04" w:rsidP="000659BE">
            <w:pPr>
              <w:pStyle w:val="TableText"/>
            </w:pPr>
            <w:r>
              <w:t>CONF #: 4499-36280 Added</w:t>
            </w:r>
          </w:p>
        </w:tc>
        <w:tc>
          <w:tcPr>
            <w:tcW w:w="360" w:type="dxa"/>
          </w:tcPr>
          <w:p w14:paraId="65D83B9A" w14:textId="77777777" w:rsidR="004B3F04" w:rsidRDefault="004B3F04" w:rsidP="000659BE">
            <w:pPr>
              <w:pStyle w:val="TableText"/>
            </w:pPr>
          </w:p>
        </w:tc>
        <w:tc>
          <w:tcPr>
            <w:tcW w:w="360" w:type="dxa"/>
          </w:tcPr>
          <w:p w14:paraId="33736B8C" w14:textId="77777777" w:rsidR="004B3F04" w:rsidRDefault="004B3F04" w:rsidP="000659BE">
            <w:pPr>
              <w:pStyle w:val="TableText"/>
            </w:pPr>
            <w:r>
              <w:t>The participation, if present, SHALL contain exactly one [1..1] role (CONF:4499-36280).</w:t>
            </w:r>
          </w:p>
        </w:tc>
      </w:tr>
      <w:tr w:rsidR="004B3F04" w14:paraId="6428C76F" w14:textId="77777777" w:rsidTr="000659BE">
        <w:trPr>
          <w:jc w:val="center"/>
        </w:trPr>
        <w:tc>
          <w:tcPr>
            <w:tcW w:w="360" w:type="dxa"/>
          </w:tcPr>
          <w:p w14:paraId="6A0F4826" w14:textId="77777777" w:rsidR="004B3F04" w:rsidRDefault="004B3F04" w:rsidP="000659BE">
            <w:pPr>
              <w:pStyle w:val="TableText"/>
            </w:pPr>
            <w:r>
              <w:t>CONF #: 4499-36281 Added</w:t>
            </w:r>
          </w:p>
        </w:tc>
        <w:tc>
          <w:tcPr>
            <w:tcW w:w="360" w:type="dxa"/>
          </w:tcPr>
          <w:p w14:paraId="674FCB9E" w14:textId="77777777" w:rsidR="004B3F04" w:rsidRDefault="004B3F04" w:rsidP="000659BE">
            <w:pPr>
              <w:pStyle w:val="TableText"/>
            </w:pPr>
          </w:p>
        </w:tc>
        <w:tc>
          <w:tcPr>
            <w:tcW w:w="360" w:type="dxa"/>
          </w:tcPr>
          <w:p w14:paraId="7B43693A" w14:textId="77777777" w:rsidR="004B3F04" w:rsidRDefault="004B3F04" w:rsidP="000659BE">
            <w:pPr>
              <w:pStyle w:val="TableText"/>
            </w:pPr>
            <w:r>
              <w:t>The participation, if present, SHALL contain exactly one [1..1] role (CONF:4499-36281).</w:t>
            </w:r>
          </w:p>
        </w:tc>
      </w:tr>
      <w:tr w:rsidR="004B3F04" w14:paraId="328724FD" w14:textId="77777777" w:rsidTr="000659BE">
        <w:trPr>
          <w:jc w:val="center"/>
        </w:trPr>
        <w:tc>
          <w:tcPr>
            <w:tcW w:w="360" w:type="dxa"/>
          </w:tcPr>
          <w:p w14:paraId="0B77E6C9" w14:textId="77777777" w:rsidR="004B3F04" w:rsidRDefault="004B3F04" w:rsidP="000659BE">
            <w:pPr>
              <w:pStyle w:val="TableText"/>
            </w:pPr>
            <w:r>
              <w:t>CONF #: 4499-36282 Added</w:t>
            </w:r>
          </w:p>
        </w:tc>
        <w:tc>
          <w:tcPr>
            <w:tcW w:w="360" w:type="dxa"/>
          </w:tcPr>
          <w:p w14:paraId="11DD715B" w14:textId="77777777" w:rsidR="004B3F04" w:rsidRDefault="004B3F04" w:rsidP="000659BE">
            <w:pPr>
              <w:pStyle w:val="TableText"/>
            </w:pPr>
          </w:p>
        </w:tc>
        <w:tc>
          <w:tcPr>
            <w:tcW w:w="360" w:type="dxa"/>
          </w:tcPr>
          <w:p w14:paraId="77527CB5" w14:textId="77777777" w:rsidR="004B3F04" w:rsidRDefault="004B3F04" w:rsidP="000659BE">
            <w:pPr>
              <w:pStyle w:val="TableText"/>
            </w:pPr>
            <w:r>
              <w:t>The participation, if present, SHALL contain exactly one [1..1] role (CONF:4499-36282).</w:t>
            </w:r>
          </w:p>
        </w:tc>
      </w:tr>
      <w:tr w:rsidR="004B3F04" w14:paraId="52A927CE" w14:textId="77777777" w:rsidTr="000659BE">
        <w:trPr>
          <w:jc w:val="center"/>
        </w:trPr>
        <w:tc>
          <w:tcPr>
            <w:tcW w:w="360" w:type="dxa"/>
          </w:tcPr>
          <w:p w14:paraId="05A2D3DB" w14:textId="77777777" w:rsidR="004B3F04" w:rsidRDefault="004B3F04" w:rsidP="000659BE">
            <w:pPr>
              <w:pStyle w:val="TableText"/>
            </w:pPr>
            <w:r>
              <w:t>CONF #: 4499-36283 Added</w:t>
            </w:r>
          </w:p>
        </w:tc>
        <w:tc>
          <w:tcPr>
            <w:tcW w:w="360" w:type="dxa"/>
          </w:tcPr>
          <w:p w14:paraId="52A63925" w14:textId="77777777" w:rsidR="004B3F04" w:rsidRDefault="004B3F04" w:rsidP="000659BE">
            <w:pPr>
              <w:pStyle w:val="TableText"/>
            </w:pPr>
          </w:p>
        </w:tc>
        <w:tc>
          <w:tcPr>
            <w:tcW w:w="360" w:type="dxa"/>
          </w:tcPr>
          <w:p w14:paraId="4DEB304F" w14:textId="77777777" w:rsidR="004B3F04" w:rsidRDefault="004B3F04" w:rsidP="000659BE">
            <w:pPr>
              <w:pStyle w:val="TableText"/>
            </w:pPr>
            <w:r>
              <w:t>The participation, if present, SHALL contain exactly one [1..1] patient (CONF:4499-36283).</w:t>
            </w:r>
          </w:p>
        </w:tc>
      </w:tr>
      <w:tr w:rsidR="004B3F04" w14:paraId="71B10027" w14:textId="77777777" w:rsidTr="000659BE">
        <w:trPr>
          <w:jc w:val="center"/>
        </w:trPr>
        <w:tc>
          <w:tcPr>
            <w:tcW w:w="360" w:type="dxa"/>
          </w:tcPr>
          <w:p w14:paraId="3E68F343" w14:textId="77777777" w:rsidR="004B3F04" w:rsidRDefault="004B3F04" w:rsidP="000659BE">
            <w:pPr>
              <w:pStyle w:val="TableText"/>
            </w:pPr>
            <w:r>
              <w:t>CONF #: 4423-35383 Removed</w:t>
            </w:r>
          </w:p>
        </w:tc>
        <w:tc>
          <w:tcPr>
            <w:tcW w:w="360" w:type="dxa"/>
          </w:tcPr>
          <w:p w14:paraId="5B491A9E" w14:textId="77777777" w:rsidR="004B3F04" w:rsidRDefault="004B3F04" w:rsidP="000659BE">
            <w:pPr>
              <w:pStyle w:val="TableText"/>
            </w:pPr>
            <w:r>
              <w:t>The participation, if present, SHALL contain exactly one [1..1] role (CONF:4423-35383).</w:t>
            </w:r>
          </w:p>
        </w:tc>
        <w:tc>
          <w:tcPr>
            <w:tcW w:w="360" w:type="dxa"/>
          </w:tcPr>
          <w:p w14:paraId="1E8F11F7" w14:textId="77777777" w:rsidR="004B3F04" w:rsidRDefault="004B3F04" w:rsidP="000659BE">
            <w:pPr>
              <w:pStyle w:val="TableText"/>
            </w:pPr>
          </w:p>
        </w:tc>
      </w:tr>
      <w:tr w:rsidR="004B3F04" w14:paraId="4D50277E" w14:textId="77777777" w:rsidTr="000659BE">
        <w:trPr>
          <w:jc w:val="center"/>
        </w:trPr>
        <w:tc>
          <w:tcPr>
            <w:tcW w:w="360" w:type="dxa"/>
          </w:tcPr>
          <w:p w14:paraId="2E5FC6B0" w14:textId="77777777" w:rsidR="004B3F04" w:rsidRDefault="004B3F04" w:rsidP="000659BE">
            <w:pPr>
              <w:pStyle w:val="TableText"/>
            </w:pPr>
            <w:r>
              <w:t>CONF #: 4423-35385 Removed</w:t>
            </w:r>
          </w:p>
        </w:tc>
        <w:tc>
          <w:tcPr>
            <w:tcW w:w="360" w:type="dxa"/>
          </w:tcPr>
          <w:p w14:paraId="2B5624C8" w14:textId="77777777" w:rsidR="004B3F04" w:rsidRDefault="004B3F04" w:rsidP="000659BE">
            <w:pPr>
              <w:pStyle w:val="TableText"/>
            </w:pPr>
            <w:r>
              <w:t>The participation, if present, SHALL contain exactly one [1..1] role (CONF:4423-35385).</w:t>
            </w:r>
          </w:p>
        </w:tc>
        <w:tc>
          <w:tcPr>
            <w:tcW w:w="360" w:type="dxa"/>
          </w:tcPr>
          <w:p w14:paraId="22CDD424" w14:textId="77777777" w:rsidR="004B3F04" w:rsidRDefault="004B3F04" w:rsidP="000659BE">
            <w:pPr>
              <w:pStyle w:val="TableText"/>
            </w:pPr>
          </w:p>
        </w:tc>
      </w:tr>
      <w:tr w:rsidR="004B3F04" w14:paraId="6AB39480" w14:textId="77777777" w:rsidTr="000659BE">
        <w:trPr>
          <w:jc w:val="center"/>
        </w:trPr>
        <w:tc>
          <w:tcPr>
            <w:tcW w:w="360" w:type="dxa"/>
          </w:tcPr>
          <w:p w14:paraId="1707F261" w14:textId="77777777" w:rsidR="004B3F04" w:rsidRDefault="004B3F04" w:rsidP="000659BE">
            <w:pPr>
              <w:pStyle w:val="TableText"/>
            </w:pPr>
            <w:r>
              <w:t>CONF #: 4423-35389 Removed</w:t>
            </w:r>
          </w:p>
        </w:tc>
        <w:tc>
          <w:tcPr>
            <w:tcW w:w="360" w:type="dxa"/>
          </w:tcPr>
          <w:p w14:paraId="26EA3268" w14:textId="77777777" w:rsidR="004B3F04" w:rsidRDefault="004B3F04" w:rsidP="000659BE">
            <w:pPr>
              <w:pStyle w:val="TableText"/>
            </w:pPr>
            <w:r>
              <w:t>The participation, if present, SHALL contain exactly one [1..1] patient (CONF:4423-35389).</w:t>
            </w:r>
          </w:p>
        </w:tc>
        <w:tc>
          <w:tcPr>
            <w:tcW w:w="360" w:type="dxa"/>
          </w:tcPr>
          <w:p w14:paraId="019C77FB" w14:textId="77777777" w:rsidR="004B3F04" w:rsidRDefault="004B3F04" w:rsidP="000659BE">
            <w:pPr>
              <w:pStyle w:val="TableText"/>
            </w:pPr>
          </w:p>
        </w:tc>
      </w:tr>
      <w:tr w:rsidR="004B3F04" w14:paraId="11F2E190" w14:textId="77777777" w:rsidTr="000659BE">
        <w:trPr>
          <w:jc w:val="center"/>
        </w:trPr>
        <w:tc>
          <w:tcPr>
            <w:tcW w:w="360" w:type="dxa"/>
          </w:tcPr>
          <w:p w14:paraId="0654D4D0" w14:textId="77777777" w:rsidR="004B3F04" w:rsidRDefault="004B3F04" w:rsidP="000659BE">
            <w:pPr>
              <w:pStyle w:val="TableText"/>
            </w:pPr>
            <w:r>
              <w:t>CONF #: 4423-35922 Removed</w:t>
            </w:r>
          </w:p>
        </w:tc>
        <w:tc>
          <w:tcPr>
            <w:tcW w:w="360" w:type="dxa"/>
          </w:tcPr>
          <w:p w14:paraId="7F74D420" w14:textId="77777777" w:rsidR="004B3F04" w:rsidRDefault="004B3F04" w:rsidP="000659BE">
            <w:pPr>
              <w:pStyle w:val="TableText"/>
            </w:pPr>
            <w:r>
              <w:t>The participation, if present, SHALL contain exactly one [1..1] role (CONF:4423-35922).</w:t>
            </w:r>
          </w:p>
        </w:tc>
        <w:tc>
          <w:tcPr>
            <w:tcW w:w="360" w:type="dxa"/>
          </w:tcPr>
          <w:p w14:paraId="3FFAC20A" w14:textId="77777777" w:rsidR="004B3F04" w:rsidRDefault="004B3F04" w:rsidP="000659BE">
            <w:pPr>
              <w:pStyle w:val="TableText"/>
            </w:pPr>
          </w:p>
        </w:tc>
      </w:tr>
      <w:tr w:rsidR="004B3F04" w14:paraId="5C66CCDA" w14:textId="77777777" w:rsidTr="000659BE">
        <w:trPr>
          <w:jc w:val="center"/>
        </w:trPr>
        <w:tc>
          <w:tcPr>
            <w:tcW w:w="360" w:type="dxa"/>
          </w:tcPr>
          <w:p w14:paraId="2DC40251" w14:textId="77777777" w:rsidR="004B3F04" w:rsidRDefault="004B3F04" w:rsidP="000659BE">
            <w:pPr>
              <w:pStyle w:val="TableText"/>
            </w:pPr>
            <w:r>
              <w:t>CONF #: 4499-34480 Modified</w:t>
            </w:r>
          </w:p>
        </w:tc>
        <w:tc>
          <w:tcPr>
            <w:tcW w:w="360" w:type="dxa"/>
          </w:tcPr>
          <w:p w14:paraId="5399AF52" w14:textId="77777777" w:rsidR="004B3F04" w:rsidRDefault="004B3F04" w:rsidP="000659BE">
            <w:pPr>
              <w:pStyle w:val="TableText"/>
            </w:pPr>
            <w:r>
              <w:t>This item SHALL contain exactly one [1..1] @extension="2019-05-01" (CONF:4423-34480).</w:t>
            </w:r>
          </w:p>
        </w:tc>
        <w:tc>
          <w:tcPr>
            <w:tcW w:w="360" w:type="dxa"/>
          </w:tcPr>
          <w:p w14:paraId="49E7CB15" w14:textId="77777777" w:rsidR="004B3F04" w:rsidRDefault="004B3F04" w:rsidP="000659BE">
            <w:pPr>
              <w:pStyle w:val="TableText"/>
            </w:pPr>
            <w:r>
              <w:t>This item SHALL contain exactly one [1..1] @extension="2021-02-01" (CONF:4499-34480).</w:t>
            </w:r>
          </w:p>
        </w:tc>
      </w:tr>
      <w:tr w:rsidR="004B3F04" w14:paraId="2A7C7D63" w14:textId="77777777" w:rsidTr="000659BE">
        <w:trPr>
          <w:jc w:val="center"/>
        </w:trPr>
        <w:tc>
          <w:tcPr>
            <w:tcW w:w="360" w:type="dxa"/>
          </w:tcPr>
          <w:p w14:paraId="6ECDBA6F" w14:textId="77777777" w:rsidR="004B3F04" w:rsidRDefault="004B3F04" w:rsidP="000659BE">
            <w:pPr>
              <w:pStyle w:val="TableText"/>
            </w:pPr>
            <w:r>
              <w:t>CONF #: 4499-35382 Modified</w:t>
            </w:r>
          </w:p>
        </w:tc>
        <w:tc>
          <w:tcPr>
            <w:tcW w:w="360" w:type="dxa"/>
          </w:tcPr>
          <w:p w14:paraId="65761C19" w14:textId="77777777" w:rsidR="004B3F04" w:rsidRDefault="004B3F04" w:rsidP="000659BE">
            <w:pPr>
              <w:pStyle w:val="TableText"/>
            </w:pPr>
            <w:r>
              <w:t xml:space="preserve">MAY contain zero or one [0..1] participation (CONF:4423-35382). </w:t>
            </w:r>
            <w:r>
              <w:br/>
              <w:t>Note: QDM Attribute: Recorder</w:t>
            </w:r>
          </w:p>
        </w:tc>
        <w:tc>
          <w:tcPr>
            <w:tcW w:w="360" w:type="dxa"/>
          </w:tcPr>
          <w:p w14:paraId="7F20DAF2" w14:textId="77777777" w:rsidR="004B3F04" w:rsidRDefault="004B3F04" w:rsidP="000659BE">
            <w:pPr>
              <w:pStyle w:val="TableText"/>
            </w:pPr>
            <w:r>
              <w:t xml:space="preserve">MAY contain zero or more [0..*] participation (CONF:4499-35382). </w:t>
            </w:r>
            <w:r>
              <w:br/>
              <w:t>Note: QDM Attribute: Recorder</w:t>
            </w:r>
          </w:p>
        </w:tc>
      </w:tr>
      <w:tr w:rsidR="004B3F04" w14:paraId="092869FC" w14:textId="77777777" w:rsidTr="000659BE">
        <w:trPr>
          <w:jc w:val="center"/>
        </w:trPr>
        <w:tc>
          <w:tcPr>
            <w:tcW w:w="360" w:type="dxa"/>
          </w:tcPr>
          <w:p w14:paraId="04E30208" w14:textId="77777777" w:rsidR="004B3F04" w:rsidRDefault="004B3F04" w:rsidP="000659BE">
            <w:pPr>
              <w:pStyle w:val="TableText"/>
            </w:pPr>
            <w:r>
              <w:t>CONF #: 4499-35384 Modified</w:t>
            </w:r>
          </w:p>
        </w:tc>
        <w:tc>
          <w:tcPr>
            <w:tcW w:w="360" w:type="dxa"/>
          </w:tcPr>
          <w:p w14:paraId="13D18FD3" w14:textId="77777777" w:rsidR="004B3F04" w:rsidRDefault="004B3F04" w:rsidP="000659BE">
            <w:pPr>
              <w:pStyle w:val="TableText"/>
            </w:pPr>
            <w:r>
              <w:t xml:space="preserve">MAY contain zero or one [0..1] participation (CONF:4423-35384). </w:t>
            </w:r>
            <w:r>
              <w:br/>
              <w:t>Note: QDM Attribute: Recorder</w:t>
            </w:r>
          </w:p>
        </w:tc>
        <w:tc>
          <w:tcPr>
            <w:tcW w:w="360" w:type="dxa"/>
          </w:tcPr>
          <w:p w14:paraId="69875DDA" w14:textId="77777777" w:rsidR="004B3F04" w:rsidRDefault="004B3F04" w:rsidP="000659BE">
            <w:pPr>
              <w:pStyle w:val="TableText"/>
            </w:pPr>
            <w:r>
              <w:t xml:space="preserve">MAY contain zero or more [0..*] participation (CONF:4499-35384). </w:t>
            </w:r>
            <w:r>
              <w:br/>
              <w:t>Note: QDM Attribute: Recorder</w:t>
            </w:r>
          </w:p>
        </w:tc>
      </w:tr>
      <w:tr w:rsidR="004B3F04" w14:paraId="17A12F6D" w14:textId="77777777" w:rsidTr="000659BE">
        <w:trPr>
          <w:jc w:val="center"/>
        </w:trPr>
        <w:tc>
          <w:tcPr>
            <w:tcW w:w="360" w:type="dxa"/>
          </w:tcPr>
          <w:p w14:paraId="6E76B0B3" w14:textId="77777777" w:rsidR="004B3F04" w:rsidRDefault="004B3F04" w:rsidP="000659BE">
            <w:pPr>
              <w:pStyle w:val="TableText"/>
            </w:pPr>
            <w:r>
              <w:t>CONF #: 4499-35921 Modified</w:t>
            </w:r>
          </w:p>
        </w:tc>
        <w:tc>
          <w:tcPr>
            <w:tcW w:w="360" w:type="dxa"/>
          </w:tcPr>
          <w:p w14:paraId="5A65C028" w14:textId="77777777" w:rsidR="004B3F04" w:rsidRDefault="004B3F04" w:rsidP="000659BE">
            <w:pPr>
              <w:pStyle w:val="TableText"/>
            </w:pPr>
            <w:r>
              <w:t xml:space="preserve">MAY contain zero or one [0..1] participation (CONF:4423-35921). </w:t>
            </w:r>
            <w:r>
              <w:br/>
              <w:t>Note: QDM Attribute: Recorder</w:t>
            </w:r>
          </w:p>
        </w:tc>
        <w:tc>
          <w:tcPr>
            <w:tcW w:w="360" w:type="dxa"/>
          </w:tcPr>
          <w:p w14:paraId="0C89A590" w14:textId="77777777" w:rsidR="004B3F04" w:rsidRDefault="004B3F04" w:rsidP="000659BE">
            <w:pPr>
              <w:pStyle w:val="TableText"/>
            </w:pPr>
            <w:r>
              <w:t xml:space="preserve">MAY contain zero or more [0..*] participation (CONF:4499-35921). </w:t>
            </w:r>
            <w:r>
              <w:br/>
              <w:t>Note: QDM Attribute: Recorder</w:t>
            </w:r>
          </w:p>
        </w:tc>
      </w:tr>
    </w:tbl>
    <w:p w14:paraId="1DA51F39" w14:textId="77777777" w:rsidR="004B3F04" w:rsidRDefault="004B3F04" w:rsidP="004B3F04">
      <w:pPr>
        <w:pStyle w:val="BodyText"/>
      </w:pPr>
    </w:p>
    <w:p w14:paraId="62AB9124" w14:textId="77777777" w:rsidR="004B3F04" w:rsidRDefault="004B3F04" w:rsidP="004B3F04">
      <w:pPr>
        <w:pStyle w:val="Heading2nospace"/>
      </w:pPr>
      <w:bookmarkStart w:id="3967" w:name="_Toc64841998"/>
      <w:bookmarkStart w:id="3968" w:name="_Toc65482913"/>
      <w:r>
        <w:lastRenderedPageBreak/>
        <w:t>Data Criteria Section (V5)</w:t>
      </w:r>
      <w:bookmarkEnd w:id="3967"/>
      <w:bookmarkEnd w:id="3968"/>
    </w:p>
    <w:p w14:paraId="6AEBFE33" w14:textId="77777777" w:rsidR="004B3F04" w:rsidRDefault="006C736C" w:rsidP="004B3F04">
      <w:pPr>
        <w:keepNext/>
      </w:pPr>
      <w:hyperlink w:anchor="S_Data_Criteria_Section_V5">
        <w:r w:rsidR="004B3F04">
          <w:rPr>
            <w:rStyle w:val="HyperlinkCourierBold"/>
          </w:rPr>
          <w:t>Data Criteria Section (V5) (urn:hl7ii:2.16.840.1.113883.10.20.28.2.6:2021-02-01)</w:t>
        </w:r>
      </w:hyperlink>
      <w:r w:rsidR="004B3F04">
        <w:br/>
      </w:r>
    </w:p>
    <w:tbl>
      <w:tblPr>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3360"/>
        <w:gridCol w:w="3360"/>
        <w:gridCol w:w="3360"/>
      </w:tblGrid>
      <w:tr w:rsidR="004B3F04" w14:paraId="7F98703D" w14:textId="77777777" w:rsidTr="000659BE">
        <w:trPr>
          <w:cantSplit/>
          <w:tblHeader/>
          <w:jc w:val="center"/>
        </w:trPr>
        <w:tc>
          <w:tcPr>
            <w:tcW w:w="360" w:type="dxa"/>
            <w:shd w:val="clear" w:color="auto" w:fill="E6E6E6"/>
          </w:tcPr>
          <w:p w14:paraId="7A83C87C" w14:textId="77777777" w:rsidR="004B3F04" w:rsidRDefault="004B3F04" w:rsidP="000659BE">
            <w:pPr>
              <w:pStyle w:val="TableHead"/>
            </w:pPr>
            <w:r>
              <w:t>Change</w:t>
            </w:r>
          </w:p>
        </w:tc>
        <w:tc>
          <w:tcPr>
            <w:tcW w:w="360" w:type="dxa"/>
            <w:shd w:val="clear" w:color="auto" w:fill="E6E6E6"/>
          </w:tcPr>
          <w:p w14:paraId="2CAF34DC" w14:textId="77777777" w:rsidR="004B3F04" w:rsidRDefault="004B3F04" w:rsidP="000659BE">
            <w:pPr>
              <w:pStyle w:val="TableHead"/>
            </w:pPr>
            <w:r>
              <w:t>Old</w:t>
            </w:r>
          </w:p>
        </w:tc>
        <w:tc>
          <w:tcPr>
            <w:tcW w:w="360" w:type="dxa"/>
            <w:shd w:val="clear" w:color="auto" w:fill="E6E6E6"/>
          </w:tcPr>
          <w:p w14:paraId="588BA07B" w14:textId="77777777" w:rsidR="004B3F04" w:rsidRDefault="004B3F04" w:rsidP="000659BE">
            <w:pPr>
              <w:pStyle w:val="TableHead"/>
            </w:pPr>
            <w:r>
              <w:t>New</w:t>
            </w:r>
          </w:p>
        </w:tc>
      </w:tr>
      <w:tr w:rsidR="004B3F04" w14:paraId="1A8C9F00" w14:textId="77777777" w:rsidTr="000659BE">
        <w:trPr>
          <w:jc w:val="center"/>
        </w:trPr>
        <w:tc>
          <w:tcPr>
            <w:tcW w:w="360" w:type="dxa"/>
          </w:tcPr>
          <w:p w14:paraId="1616C109" w14:textId="77777777" w:rsidR="004B3F04" w:rsidRDefault="004B3F04" w:rsidP="000659BE">
            <w:pPr>
              <w:pStyle w:val="TableText"/>
            </w:pPr>
            <w:r>
              <w:t>Status</w:t>
            </w:r>
          </w:p>
        </w:tc>
        <w:tc>
          <w:tcPr>
            <w:tcW w:w="360" w:type="dxa"/>
          </w:tcPr>
          <w:p w14:paraId="01F826E7" w14:textId="77777777" w:rsidR="004B3F04" w:rsidRDefault="004B3F04" w:rsidP="000659BE">
            <w:pPr>
              <w:pStyle w:val="TableText"/>
            </w:pPr>
            <w:r>
              <w:t>Published</w:t>
            </w:r>
          </w:p>
        </w:tc>
        <w:tc>
          <w:tcPr>
            <w:tcW w:w="360" w:type="dxa"/>
          </w:tcPr>
          <w:p w14:paraId="27F91AFA" w14:textId="77777777" w:rsidR="004B3F04" w:rsidRDefault="004B3F04" w:rsidP="000659BE">
            <w:pPr>
              <w:pStyle w:val="TableText"/>
            </w:pPr>
            <w:r>
              <w:t>Draft</w:t>
            </w:r>
          </w:p>
        </w:tc>
      </w:tr>
      <w:tr w:rsidR="004B3F04" w14:paraId="12A4F448" w14:textId="77777777" w:rsidTr="000659BE">
        <w:trPr>
          <w:jc w:val="center"/>
        </w:trPr>
        <w:tc>
          <w:tcPr>
            <w:tcW w:w="360" w:type="dxa"/>
          </w:tcPr>
          <w:p w14:paraId="1FBC73A1" w14:textId="77777777" w:rsidR="004B3F04" w:rsidRDefault="004B3F04" w:rsidP="000659BE">
            <w:pPr>
              <w:pStyle w:val="TableText"/>
            </w:pPr>
            <w:r>
              <w:t>Name</w:t>
            </w:r>
          </w:p>
        </w:tc>
        <w:tc>
          <w:tcPr>
            <w:tcW w:w="360" w:type="dxa"/>
          </w:tcPr>
          <w:p w14:paraId="1BACBCE9" w14:textId="77777777" w:rsidR="004B3F04" w:rsidRDefault="004B3F04" w:rsidP="000659BE">
            <w:pPr>
              <w:pStyle w:val="TableText"/>
            </w:pPr>
            <w:r>
              <w:t>Data Criteria Section (V4)</w:t>
            </w:r>
          </w:p>
        </w:tc>
        <w:tc>
          <w:tcPr>
            <w:tcW w:w="360" w:type="dxa"/>
          </w:tcPr>
          <w:p w14:paraId="4CD7ECD1" w14:textId="77777777" w:rsidR="004B3F04" w:rsidRDefault="004B3F04" w:rsidP="000659BE">
            <w:pPr>
              <w:pStyle w:val="TableText"/>
            </w:pPr>
            <w:r>
              <w:t>Data Criteria Section (V5)</w:t>
            </w:r>
          </w:p>
        </w:tc>
      </w:tr>
      <w:tr w:rsidR="004B3F04" w14:paraId="3FA1E056" w14:textId="77777777" w:rsidTr="000659BE">
        <w:trPr>
          <w:jc w:val="center"/>
        </w:trPr>
        <w:tc>
          <w:tcPr>
            <w:tcW w:w="360" w:type="dxa"/>
          </w:tcPr>
          <w:p w14:paraId="5D3C2647" w14:textId="77777777" w:rsidR="004B3F04" w:rsidRDefault="004B3F04" w:rsidP="000659BE">
            <w:pPr>
              <w:pStyle w:val="TableText"/>
            </w:pPr>
            <w:r>
              <w:t>Oid</w:t>
            </w:r>
          </w:p>
        </w:tc>
        <w:tc>
          <w:tcPr>
            <w:tcW w:w="360" w:type="dxa"/>
          </w:tcPr>
          <w:p w14:paraId="67954D81" w14:textId="77777777" w:rsidR="004B3F04" w:rsidRDefault="004B3F04" w:rsidP="000659BE">
            <w:pPr>
              <w:pStyle w:val="TableText"/>
            </w:pPr>
            <w:r>
              <w:t>urn:hl7ii:2.16.840.1.113883.10.20.28.2.6:2019-05-01</w:t>
            </w:r>
          </w:p>
        </w:tc>
        <w:tc>
          <w:tcPr>
            <w:tcW w:w="360" w:type="dxa"/>
          </w:tcPr>
          <w:p w14:paraId="65CB344A" w14:textId="77777777" w:rsidR="004B3F04" w:rsidRDefault="004B3F04" w:rsidP="000659BE">
            <w:pPr>
              <w:pStyle w:val="TableText"/>
            </w:pPr>
            <w:r>
              <w:t>urn:hl7ii:2.16.840.1.113883.10.20.28.2.6:2021-02-01</w:t>
            </w:r>
          </w:p>
        </w:tc>
      </w:tr>
      <w:tr w:rsidR="004B3F04" w14:paraId="7F0BCEEC" w14:textId="77777777" w:rsidTr="000659BE">
        <w:trPr>
          <w:jc w:val="center"/>
        </w:trPr>
        <w:tc>
          <w:tcPr>
            <w:tcW w:w="360" w:type="dxa"/>
          </w:tcPr>
          <w:p w14:paraId="40281AD5" w14:textId="77777777" w:rsidR="004B3F04" w:rsidRDefault="004B3F04" w:rsidP="000659BE">
            <w:pPr>
              <w:pStyle w:val="TableText"/>
            </w:pPr>
            <w:r>
              <w:t>CONF #: 4499-36284 Added</w:t>
            </w:r>
          </w:p>
        </w:tc>
        <w:tc>
          <w:tcPr>
            <w:tcW w:w="360" w:type="dxa"/>
          </w:tcPr>
          <w:p w14:paraId="5D9A442E" w14:textId="77777777" w:rsidR="004B3F04" w:rsidRDefault="004B3F04" w:rsidP="000659BE">
            <w:pPr>
              <w:pStyle w:val="TableText"/>
            </w:pPr>
          </w:p>
        </w:tc>
        <w:tc>
          <w:tcPr>
            <w:tcW w:w="360" w:type="dxa"/>
          </w:tcPr>
          <w:p w14:paraId="02367AA5" w14:textId="77777777" w:rsidR="004B3F04" w:rsidRDefault="004B3F04" w:rsidP="000659BE">
            <w:pPr>
              <w:pStyle w:val="TableText"/>
            </w:pPr>
            <w:r>
              <w:t>SHALL contain exactly one [1..1] observationCriteria (CONF:4499-36284).</w:t>
            </w:r>
          </w:p>
        </w:tc>
      </w:tr>
      <w:tr w:rsidR="004B3F04" w14:paraId="584EDADF" w14:textId="77777777" w:rsidTr="000659BE">
        <w:trPr>
          <w:jc w:val="center"/>
        </w:trPr>
        <w:tc>
          <w:tcPr>
            <w:tcW w:w="360" w:type="dxa"/>
          </w:tcPr>
          <w:p w14:paraId="030E42C7" w14:textId="77777777" w:rsidR="004B3F04" w:rsidRDefault="004B3F04" w:rsidP="000659BE">
            <w:pPr>
              <w:pStyle w:val="TableText"/>
            </w:pPr>
            <w:r>
              <w:t>CONF #: 4499-36285 Added</w:t>
            </w:r>
          </w:p>
        </w:tc>
        <w:tc>
          <w:tcPr>
            <w:tcW w:w="360" w:type="dxa"/>
          </w:tcPr>
          <w:p w14:paraId="55248D41" w14:textId="77777777" w:rsidR="004B3F04" w:rsidRDefault="004B3F04" w:rsidP="000659BE">
            <w:pPr>
              <w:pStyle w:val="TableText"/>
            </w:pPr>
          </w:p>
        </w:tc>
        <w:tc>
          <w:tcPr>
            <w:tcW w:w="360" w:type="dxa"/>
          </w:tcPr>
          <w:p w14:paraId="764BE2F5" w14:textId="77777777" w:rsidR="004B3F04" w:rsidRDefault="004B3F04" w:rsidP="000659BE">
            <w:pPr>
              <w:pStyle w:val="TableText"/>
            </w:pPr>
            <w:r>
              <w:t>SHALL contain exactly one [1..1] observationCriteria (CONF:4499-36285).</w:t>
            </w:r>
          </w:p>
        </w:tc>
      </w:tr>
      <w:tr w:rsidR="004B3F04" w14:paraId="7F05F490" w14:textId="77777777" w:rsidTr="000659BE">
        <w:trPr>
          <w:jc w:val="center"/>
        </w:trPr>
        <w:tc>
          <w:tcPr>
            <w:tcW w:w="360" w:type="dxa"/>
          </w:tcPr>
          <w:p w14:paraId="642F7F3E" w14:textId="77777777" w:rsidR="004B3F04" w:rsidRDefault="004B3F04" w:rsidP="000659BE">
            <w:pPr>
              <w:pStyle w:val="TableText"/>
            </w:pPr>
            <w:r>
              <w:t>CONF #: 4499-36286 Added</w:t>
            </w:r>
          </w:p>
        </w:tc>
        <w:tc>
          <w:tcPr>
            <w:tcW w:w="360" w:type="dxa"/>
          </w:tcPr>
          <w:p w14:paraId="0D314C63" w14:textId="77777777" w:rsidR="004B3F04" w:rsidRDefault="004B3F04" w:rsidP="000659BE">
            <w:pPr>
              <w:pStyle w:val="TableText"/>
            </w:pPr>
          </w:p>
        </w:tc>
        <w:tc>
          <w:tcPr>
            <w:tcW w:w="360" w:type="dxa"/>
          </w:tcPr>
          <w:p w14:paraId="374C23CB" w14:textId="77777777" w:rsidR="004B3F04" w:rsidRDefault="004B3F04" w:rsidP="000659BE">
            <w:pPr>
              <w:pStyle w:val="TableText"/>
            </w:pPr>
            <w:r>
              <w:t>SHALL contain exactly one [1..1] observationCriteria (CONF:4499-36286).</w:t>
            </w:r>
          </w:p>
        </w:tc>
      </w:tr>
      <w:tr w:rsidR="004B3F04" w14:paraId="53A44491" w14:textId="77777777" w:rsidTr="000659BE">
        <w:trPr>
          <w:jc w:val="center"/>
        </w:trPr>
        <w:tc>
          <w:tcPr>
            <w:tcW w:w="360" w:type="dxa"/>
          </w:tcPr>
          <w:p w14:paraId="22844601" w14:textId="77777777" w:rsidR="004B3F04" w:rsidRDefault="004B3F04" w:rsidP="000659BE">
            <w:pPr>
              <w:pStyle w:val="TableText"/>
            </w:pPr>
            <w:r>
              <w:t>CONF #: 4499-36287 Added</w:t>
            </w:r>
          </w:p>
        </w:tc>
        <w:tc>
          <w:tcPr>
            <w:tcW w:w="360" w:type="dxa"/>
          </w:tcPr>
          <w:p w14:paraId="477E5A6C" w14:textId="77777777" w:rsidR="004B3F04" w:rsidRDefault="004B3F04" w:rsidP="000659BE">
            <w:pPr>
              <w:pStyle w:val="TableText"/>
            </w:pPr>
          </w:p>
        </w:tc>
        <w:tc>
          <w:tcPr>
            <w:tcW w:w="360" w:type="dxa"/>
          </w:tcPr>
          <w:p w14:paraId="555FB4B4" w14:textId="77777777" w:rsidR="004B3F04" w:rsidRDefault="004B3F04" w:rsidP="000659BE">
            <w:pPr>
              <w:pStyle w:val="TableText"/>
            </w:pPr>
            <w:r>
              <w:t>SHALL contain exactly one [1..1] observationCriteria (CONF:4499-36287).</w:t>
            </w:r>
          </w:p>
        </w:tc>
      </w:tr>
      <w:tr w:rsidR="004B3F04" w14:paraId="2453E28D" w14:textId="77777777" w:rsidTr="000659BE">
        <w:trPr>
          <w:jc w:val="center"/>
        </w:trPr>
        <w:tc>
          <w:tcPr>
            <w:tcW w:w="360" w:type="dxa"/>
          </w:tcPr>
          <w:p w14:paraId="5FE74D15" w14:textId="77777777" w:rsidR="004B3F04" w:rsidRDefault="004B3F04" w:rsidP="000659BE">
            <w:pPr>
              <w:pStyle w:val="TableText"/>
            </w:pPr>
            <w:r>
              <w:t>CONF #: 4499-36288 Added</w:t>
            </w:r>
          </w:p>
        </w:tc>
        <w:tc>
          <w:tcPr>
            <w:tcW w:w="360" w:type="dxa"/>
          </w:tcPr>
          <w:p w14:paraId="478519BC" w14:textId="77777777" w:rsidR="004B3F04" w:rsidRDefault="004B3F04" w:rsidP="000659BE">
            <w:pPr>
              <w:pStyle w:val="TableText"/>
            </w:pPr>
          </w:p>
        </w:tc>
        <w:tc>
          <w:tcPr>
            <w:tcW w:w="360" w:type="dxa"/>
          </w:tcPr>
          <w:p w14:paraId="58392BD8" w14:textId="77777777" w:rsidR="004B3F04" w:rsidRDefault="004B3F04" w:rsidP="000659BE">
            <w:pPr>
              <w:pStyle w:val="TableText"/>
            </w:pPr>
            <w:r>
              <w:t>SHALL contain exactly one [1..1] observationCriteria (CONF:4499-36288).</w:t>
            </w:r>
          </w:p>
        </w:tc>
      </w:tr>
      <w:tr w:rsidR="004B3F04" w14:paraId="6006108B" w14:textId="77777777" w:rsidTr="000659BE">
        <w:trPr>
          <w:jc w:val="center"/>
        </w:trPr>
        <w:tc>
          <w:tcPr>
            <w:tcW w:w="360" w:type="dxa"/>
          </w:tcPr>
          <w:p w14:paraId="4126EFF9" w14:textId="77777777" w:rsidR="004B3F04" w:rsidRDefault="004B3F04" w:rsidP="000659BE">
            <w:pPr>
              <w:pStyle w:val="TableText"/>
            </w:pPr>
            <w:r>
              <w:t>CONF #: 4499-36289 Added</w:t>
            </w:r>
          </w:p>
        </w:tc>
        <w:tc>
          <w:tcPr>
            <w:tcW w:w="360" w:type="dxa"/>
          </w:tcPr>
          <w:p w14:paraId="0DD0F881" w14:textId="77777777" w:rsidR="004B3F04" w:rsidRDefault="004B3F04" w:rsidP="000659BE">
            <w:pPr>
              <w:pStyle w:val="TableText"/>
            </w:pPr>
          </w:p>
        </w:tc>
        <w:tc>
          <w:tcPr>
            <w:tcW w:w="360" w:type="dxa"/>
          </w:tcPr>
          <w:p w14:paraId="24DA268F" w14:textId="77777777" w:rsidR="004B3F04" w:rsidRDefault="004B3F04" w:rsidP="000659BE">
            <w:pPr>
              <w:pStyle w:val="TableText"/>
            </w:pPr>
            <w:r>
              <w:t>SHALL contain exactly one [1..1] observationCriteria (CONF:4499-36289).</w:t>
            </w:r>
          </w:p>
        </w:tc>
      </w:tr>
      <w:tr w:rsidR="004B3F04" w14:paraId="36557AC8" w14:textId="77777777" w:rsidTr="000659BE">
        <w:trPr>
          <w:jc w:val="center"/>
        </w:trPr>
        <w:tc>
          <w:tcPr>
            <w:tcW w:w="360" w:type="dxa"/>
          </w:tcPr>
          <w:p w14:paraId="63B5811B" w14:textId="77777777" w:rsidR="004B3F04" w:rsidRDefault="004B3F04" w:rsidP="000659BE">
            <w:pPr>
              <w:pStyle w:val="TableText"/>
            </w:pPr>
            <w:r>
              <w:t>CONF #: 4499-36290 Added</w:t>
            </w:r>
          </w:p>
        </w:tc>
        <w:tc>
          <w:tcPr>
            <w:tcW w:w="360" w:type="dxa"/>
          </w:tcPr>
          <w:p w14:paraId="4526D621" w14:textId="77777777" w:rsidR="004B3F04" w:rsidRDefault="004B3F04" w:rsidP="000659BE">
            <w:pPr>
              <w:pStyle w:val="TableText"/>
            </w:pPr>
          </w:p>
        </w:tc>
        <w:tc>
          <w:tcPr>
            <w:tcW w:w="360" w:type="dxa"/>
          </w:tcPr>
          <w:p w14:paraId="7DF18A59" w14:textId="77777777" w:rsidR="004B3F04" w:rsidRDefault="004B3F04" w:rsidP="000659BE">
            <w:pPr>
              <w:pStyle w:val="TableText"/>
            </w:pPr>
            <w:r>
              <w:t>SHALL contain exactly one [1..1] actCriteria (CONF:4499-36290).</w:t>
            </w:r>
          </w:p>
        </w:tc>
      </w:tr>
      <w:tr w:rsidR="004B3F04" w14:paraId="576062D1" w14:textId="77777777" w:rsidTr="000659BE">
        <w:trPr>
          <w:jc w:val="center"/>
        </w:trPr>
        <w:tc>
          <w:tcPr>
            <w:tcW w:w="360" w:type="dxa"/>
          </w:tcPr>
          <w:p w14:paraId="08542DA4" w14:textId="77777777" w:rsidR="004B3F04" w:rsidRDefault="004B3F04" w:rsidP="000659BE">
            <w:pPr>
              <w:pStyle w:val="TableText"/>
            </w:pPr>
            <w:r>
              <w:t>CONF #: 4499-36291 Added</w:t>
            </w:r>
          </w:p>
        </w:tc>
        <w:tc>
          <w:tcPr>
            <w:tcW w:w="360" w:type="dxa"/>
          </w:tcPr>
          <w:p w14:paraId="20679E08" w14:textId="77777777" w:rsidR="004B3F04" w:rsidRDefault="004B3F04" w:rsidP="000659BE">
            <w:pPr>
              <w:pStyle w:val="TableText"/>
            </w:pPr>
          </w:p>
        </w:tc>
        <w:tc>
          <w:tcPr>
            <w:tcW w:w="360" w:type="dxa"/>
          </w:tcPr>
          <w:p w14:paraId="42266E40" w14:textId="77777777" w:rsidR="004B3F04" w:rsidRDefault="004B3F04" w:rsidP="000659BE">
            <w:pPr>
              <w:pStyle w:val="TableText"/>
            </w:pPr>
            <w:r>
              <w:t>SHALL contain exactly one [1..1] supplyCriteria (CONF:4499-36291).</w:t>
            </w:r>
          </w:p>
        </w:tc>
      </w:tr>
      <w:tr w:rsidR="004B3F04" w14:paraId="5C12C584" w14:textId="77777777" w:rsidTr="000659BE">
        <w:trPr>
          <w:jc w:val="center"/>
        </w:trPr>
        <w:tc>
          <w:tcPr>
            <w:tcW w:w="360" w:type="dxa"/>
          </w:tcPr>
          <w:p w14:paraId="27BBD667" w14:textId="77777777" w:rsidR="004B3F04" w:rsidRDefault="004B3F04" w:rsidP="000659BE">
            <w:pPr>
              <w:pStyle w:val="TableText"/>
            </w:pPr>
            <w:r>
              <w:t>CONF #: 4499-36292 Added</w:t>
            </w:r>
          </w:p>
        </w:tc>
        <w:tc>
          <w:tcPr>
            <w:tcW w:w="360" w:type="dxa"/>
          </w:tcPr>
          <w:p w14:paraId="6C1CE52A" w14:textId="77777777" w:rsidR="004B3F04" w:rsidRDefault="004B3F04" w:rsidP="000659BE">
            <w:pPr>
              <w:pStyle w:val="TableText"/>
            </w:pPr>
          </w:p>
        </w:tc>
        <w:tc>
          <w:tcPr>
            <w:tcW w:w="360" w:type="dxa"/>
          </w:tcPr>
          <w:p w14:paraId="2B905B7E" w14:textId="77777777" w:rsidR="004B3F04" w:rsidRDefault="004B3F04" w:rsidP="000659BE">
            <w:pPr>
              <w:pStyle w:val="TableText"/>
            </w:pPr>
            <w:r>
              <w:t>SHALL contain exactly one [1..1] supplyCriteria (CONF:4499-36292).</w:t>
            </w:r>
          </w:p>
        </w:tc>
      </w:tr>
      <w:tr w:rsidR="004B3F04" w14:paraId="7297AEC7" w14:textId="77777777" w:rsidTr="000659BE">
        <w:trPr>
          <w:jc w:val="center"/>
        </w:trPr>
        <w:tc>
          <w:tcPr>
            <w:tcW w:w="360" w:type="dxa"/>
          </w:tcPr>
          <w:p w14:paraId="57304380" w14:textId="77777777" w:rsidR="004B3F04" w:rsidRDefault="004B3F04" w:rsidP="000659BE">
            <w:pPr>
              <w:pStyle w:val="TableText"/>
            </w:pPr>
            <w:r>
              <w:t>CONF #: 4499-36293 Added</w:t>
            </w:r>
          </w:p>
        </w:tc>
        <w:tc>
          <w:tcPr>
            <w:tcW w:w="360" w:type="dxa"/>
          </w:tcPr>
          <w:p w14:paraId="719A6A93" w14:textId="77777777" w:rsidR="004B3F04" w:rsidRDefault="004B3F04" w:rsidP="000659BE">
            <w:pPr>
              <w:pStyle w:val="TableText"/>
            </w:pPr>
          </w:p>
        </w:tc>
        <w:tc>
          <w:tcPr>
            <w:tcW w:w="360" w:type="dxa"/>
          </w:tcPr>
          <w:p w14:paraId="4BF78AE1" w14:textId="77777777" w:rsidR="004B3F04" w:rsidRDefault="004B3F04" w:rsidP="000659BE">
            <w:pPr>
              <w:pStyle w:val="TableText"/>
            </w:pPr>
            <w:r>
              <w:t>SHALL contain exactly one [1..1] observationCriteria (CONF:4499-36293).</w:t>
            </w:r>
          </w:p>
        </w:tc>
      </w:tr>
      <w:tr w:rsidR="004B3F04" w14:paraId="084572B2" w14:textId="77777777" w:rsidTr="000659BE">
        <w:trPr>
          <w:jc w:val="center"/>
        </w:trPr>
        <w:tc>
          <w:tcPr>
            <w:tcW w:w="360" w:type="dxa"/>
          </w:tcPr>
          <w:p w14:paraId="40190EB7" w14:textId="77777777" w:rsidR="004B3F04" w:rsidRDefault="004B3F04" w:rsidP="000659BE">
            <w:pPr>
              <w:pStyle w:val="TableText"/>
            </w:pPr>
            <w:r>
              <w:t>CONF #: 4499-36294 Added</w:t>
            </w:r>
          </w:p>
        </w:tc>
        <w:tc>
          <w:tcPr>
            <w:tcW w:w="360" w:type="dxa"/>
          </w:tcPr>
          <w:p w14:paraId="1C56573A" w14:textId="77777777" w:rsidR="004B3F04" w:rsidRDefault="004B3F04" w:rsidP="000659BE">
            <w:pPr>
              <w:pStyle w:val="TableText"/>
            </w:pPr>
          </w:p>
        </w:tc>
        <w:tc>
          <w:tcPr>
            <w:tcW w:w="360" w:type="dxa"/>
          </w:tcPr>
          <w:p w14:paraId="375D1042" w14:textId="77777777" w:rsidR="004B3F04" w:rsidRDefault="004B3F04" w:rsidP="000659BE">
            <w:pPr>
              <w:pStyle w:val="TableText"/>
            </w:pPr>
            <w:r>
              <w:t>SHALL contain exactly one [1..1] observationCriteria (CONF:4499-36294).</w:t>
            </w:r>
          </w:p>
        </w:tc>
      </w:tr>
      <w:tr w:rsidR="004B3F04" w14:paraId="385E819F" w14:textId="77777777" w:rsidTr="000659BE">
        <w:trPr>
          <w:jc w:val="center"/>
        </w:trPr>
        <w:tc>
          <w:tcPr>
            <w:tcW w:w="360" w:type="dxa"/>
          </w:tcPr>
          <w:p w14:paraId="6B4DCB69" w14:textId="77777777" w:rsidR="004B3F04" w:rsidRDefault="004B3F04" w:rsidP="000659BE">
            <w:pPr>
              <w:pStyle w:val="TableText"/>
            </w:pPr>
            <w:r>
              <w:t>CONF #: 4499-36295 Added</w:t>
            </w:r>
          </w:p>
        </w:tc>
        <w:tc>
          <w:tcPr>
            <w:tcW w:w="360" w:type="dxa"/>
          </w:tcPr>
          <w:p w14:paraId="2281768E" w14:textId="77777777" w:rsidR="004B3F04" w:rsidRDefault="004B3F04" w:rsidP="000659BE">
            <w:pPr>
              <w:pStyle w:val="TableText"/>
            </w:pPr>
          </w:p>
        </w:tc>
        <w:tc>
          <w:tcPr>
            <w:tcW w:w="360" w:type="dxa"/>
          </w:tcPr>
          <w:p w14:paraId="5BADDF5B" w14:textId="77777777" w:rsidR="004B3F04" w:rsidRDefault="004B3F04" w:rsidP="000659BE">
            <w:pPr>
              <w:pStyle w:val="TableText"/>
            </w:pPr>
            <w:r>
              <w:t>SHALL contain exactly one [1..1] observationCriteria (CONF:4499-36295).</w:t>
            </w:r>
          </w:p>
        </w:tc>
      </w:tr>
      <w:tr w:rsidR="004B3F04" w14:paraId="43239CF5" w14:textId="77777777" w:rsidTr="000659BE">
        <w:trPr>
          <w:jc w:val="center"/>
        </w:trPr>
        <w:tc>
          <w:tcPr>
            <w:tcW w:w="360" w:type="dxa"/>
          </w:tcPr>
          <w:p w14:paraId="1C9F8941" w14:textId="77777777" w:rsidR="004B3F04" w:rsidRDefault="004B3F04" w:rsidP="000659BE">
            <w:pPr>
              <w:pStyle w:val="TableText"/>
            </w:pPr>
            <w:r>
              <w:t>CONF #: 4499-36296 Added</w:t>
            </w:r>
          </w:p>
        </w:tc>
        <w:tc>
          <w:tcPr>
            <w:tcW w:w="360" w:type="dxa"/>
          </w:tcPr>
          <w:p w14:paraId="2F6149F2" w14:textId="77777777" w:rsidR="004B3F04" w:rsidRDefault="004B3F04" w:rsidP="000659BE">
            <w:pPr>
              <w:pStyle w:val="TableText"/>
            </w:pPr>
          </w:p>
        </w:tc>
        <w:tc>
          <w:tcPr>
            <w:tcW w:w="360" w:type="dxa"/>
          </w:tcPr>
          <w:p w14:paraId="425E9FC2" w14:textId="77777777" w:rsidR="004B3F04" w:rsidRDefault="004B3F04" w:rsidP="000659BE">
            <w:pPr>
              <w:pStyle w:val="TableText"/>
            </w:pPr>
            <w:r>
              <w:t>SHALL contain exactly one [1..1] observationCriteria (CONF:4499-36296).</w:t>
            </w:r>
          </w:p>
        </w:tc>
      </w:tr>
      <w:tr w:rsidR="004B3F04" w14:paraId="1EB1E96D" w14:textId="77777777" w:rsidTr="000659BE">
        <w:trPr>
          <w:jc w:val="center"/>
        </w:trPr>
        <w:tc>
          <w:tcPr>
            <w:tcW w:w="360" w:type="dxa"/>
          </w:tcPr>
          <w:p w14:paraId="484947C8" w14:textId="77777777" w:rsidR="004B3F04" w:rsidRDefault="004B3F04" w:rsidP="000659BE">
            <w:pPr>
              <w:pStyle w:val="TableText"/>
            </w:pPr>
            <w:r>
              <w:t>CONF #: 4499-36297 Added</w:t>
            </w:r>
          </w:p>
        </w:tc>
        <w:tc>
          <w:tcPr>
            <w:tcW w:w="360" w:type="dxa"/>
          </w:tcPr>
          <w:p w14:paraId="3E53A942" w14:textId="77777777" w:rsidR="004B3F04" w:rsidRDefault="004B3F04" w:rsidP="000659BE">
            <w:pPr>
              <w:pStyle w:val="TableText"/>
            </w:pPr>
          </w:p>
        </w:tc>
        <w:tc>
          <w:tcPr>
            <w:tcW w:w="360" w:type="dxa"/>
          </w:tcPr>
          <w:p w14:paraId="2A912E82" w14:textId="77777777" w:rsidR="004B3F04" w:rsidRDefault="004B3F04" w:rsidP="000659BE">
            <w:pPr>
              <w:pStyle w:val="TableText"/>
            </w:pPr>
            <w:r>
              <w:t>SHALL contain exactly one [1..1] observationCriteria (CONF:4499-36297).</w:t>
            </w:r>
          </w:p>
        </w:tc>
      </w:tr>
      <w:tr w:rsidR="004B3F04" w14:paraId="34A971E6" w14:textId="77777777" w:rsidTr="000659BE">
        <w:trPr>
          <w:jc w:val="center"/>
        </w:trPr>
        <w:tc>
          <w:tcPr>
            <w:tcW w:w="360" w:type="dxa"/>
          </w:tcPr>
          <w:p w14:paraId="2A54B6EB" w14:textId="77777777" w:rsidR="004B3F04" w:rsidRDefault="004B3F04" w:rsidP="000659BE">
            <w:pPr>
              <w:pStyle w:val="TableText"/>
            </w:pPr>
            <w:r>
              <w:t>CONF #: 4499-36298 Added</w:t>
            </w:r>
          </w:p>
        </w:tc>
        <w:tc>
          <w:tcPr>
            <w:tcW w:w="360" w:type="dxa"/>
          </w:tcPr>
          <w:p w14:paraId="0EFA1151" w14:textId="77777777" w:rsidR="004B3F04" w:rsidRDefault="004B3F04" w:rsidP="000659BE">
            <w:pPr>
              <w:pStyle w:val="TableText"/>
            </w:pPr>
          </w:p>
        </w:tc>
        <w:tc>
          <w:tcPr>
            <w:tcW w:w="360" w:type="dxa"/>
          </w:tcPr>
          <w:p w14:paraId="2A770FE4" w14:textId="77777777" w:rsidR="004B3F04" w:rsidRDefault="004B3F04" w:rsidP="000659BE">
            <w:pPr>
              <w:pStyle w:val="TableText"/>
            </w:pPr>
            <w:r>
              <w:t>SHALL contain exactly one [1..1] encounterCriteria (CONF:4499-</w:t>
            </w:r>
            <w:r>
              <w:lastRenderedPageBreak/>
              <w:t>36298).</w:t>
            </w:r>
          </w:p>
        </w:tc>
      </w:tr>
      <w:tr w:rsidR="004B3F04" w14:paraId="225406E5" w14:textId="77777777" w:rsidTr="000659BE">
        <w:trPr>
          <w:jc w:val="center"/>
        </w:trPr>
        <w:tc>
          <w:tcPr>
            <w:tcW w:w="360" w:type="dxa"/>
          </w:tcPr>
          <w:p w14:paraId="638356C0" w14:textId="77777777" w:rsidR="004B3F04" w:rsidRDefault="004B3F04" w:rsidP="000659BE">
            <w:pPr>
              <w:pStyle w:val="TableText"/>
            </w:pPr>
            <w:r>
              <w:lastRenderedPageBreak/>
              <w:t>CONF #: 4499-36299 Added</w:t>
            </w:r>
          </w:p>
        </w:tc>
        <w:tc>
          <w:tcPr>
            <w:tcW w:w="360" w:type="dxa"/>
          </w:tcPr>
          <w:p w14:paraId="40A3E78E" w14:textId="77777777" w:rsidR="004B3F04" w:rsidRDefault="004B3F04" w:rsidP="000659BE">
            <w:pPr>
              <w:pStyle w:val="TableText"/>
            </w:pPr>
          </w:p>
        </w:tc>
        <w:tc>
          <w:tcPr>
            <w:tcW w:w="360" w:type="dxa"/>
          </w:tcPr>
          <w:p w14:paraId="6AF70A53" w14:textId="77777777" w:rsidR="004B3F04" w:rsidRDefault="004B3F04" w:rsidP="000659BE">
            <w:pPr>
              <w:pStyle w:val="TableText"/>
            </w:pPr>
            <w:r>
              <w:t>SHALL contain exactly one [1..1] encounterCriteria (CONF:4499-36299).</w:t>
            </w:r>
          </w:p>
        </w:tc>
      </w:tr>
      <w:tr w:rsidR="004B3F04" w14:paraId="0BB1D105" w14:textId="77777777" w:rsidTr="000659BE">
        <w:trPr>
          <w:jc w:val="center"/>
        </w:trPr>
        <w:tc>
          <w:tcPr>
            <w:tcW w:w="360" w:type="dxa"/>
          </w:tcPr>
          <w:p w14:paraId="0C9932AC" w14:textId="77777777" w:rsidR="004B3F04" w:rsidRDefault="004B3F04" w:rsidP="000659BE">
            <w:pPr>
              <w:pStyle w:val="TableText"/>
            </w:pPr>
            <w:r>
              <w:t>CONF #: 4499-36300 Added</w:t>
            </w:r>
          </w:p>
        </w:tc>
        <w:tc>
          <w:tcPr>
            <w:tcW w:w="360" w:type="dxa"/>
          </w:tcPr>
          <w:p w14:paraId="6C399BCA" w14:textId="77777777" w:rsidR="004B3F04" w:rsidRDefault="004B3F04" w:rsidP="000659BE">
            <w:pPr>
              <w:pStyle w:val="TableText"/>
            </w:pPr>
          </w:p>
        </w:tc>
        <w:tc>
          <w:tcPr>
            <w:tcW w:w="360" w:type="dxa"/>
          </w:tcPr>
          <w:p w14:paraId="791A9422" w14:textId="77777777" w:rsidR="004B3F04" w:rsidRDefault="004B3F04" w:rsidP="000659BE">
            <w:pPr>
              <w:pStyle w:val="TableText"/>
            </w:pPr>
            <w:r>
              <w:t>SHALL contain exactly one [1..1] encounterCriteria (CONF:4499-36300).</w:t>
            </w:r>
          </w:p>
        </w:tc>
      </w:tr>
      <w:tr w:rsidR="004B3F04" w14:paraId="6B914201" w14:textId="77777777" w:rsidTr="000659BE">
        <w:trPr>
          <w:jc w:val="center"/>
        </w:trPr>
        <w:tc>
          <w:tcPr>
            <w:tcW w:w="360" w:type="dxa"/>
          </w:tcPr>
          <w:p w14:paraId="3FAC5940" w14:textId="77777777" w:rsidR="004B3F04" w:rsidRDefault="004B3F04" w:rsidP="000659BE">
            <w:pPr>
              <w:pStyle w:val="TableText"/>
            </w:pPr>
            <w:r>
              <w:t>CONF #: 4499-36301 Added</w:t>
            </w:r>
          </w:p>
        </w:tc>
        <w:tc>
          <w:tcPr>
            <w:tcW w:w="360" w:type="dxa"/>
          </w:tcPr>
          <w:p w14:paraId="51E8BB13" w14:textId="77777777" w:rsidR="004B3F04" w:rsidRDefault="004B3F04" w:rsidP="000659BE">
            <w:pPr>
              <w:pStyle w:val="TableText"/>
            </w:pPr>
          </w:p>
        </w:tc>
        <w:tc>
          <w:tcPr>
            <w:tcW w:w="360" w:type="dxa"/>
          </w:tcPr>
          <w:p w14:paraId="685DA509" w14:textId="77777777" w:rsidR="004B3F04" w:rsidRDefault="004B3F04" w:rsidP="000659BE">
            <w:pPr>
              <w:pStyle w:val="TableText"/>
            </w:pPr>
            <w:r>
              <w:t>SHALL contain exactly one [1..1] actCriteria (CONF:4499-36301).</w:t>
            </w:r>
          </w:p>
        </w:tc>
      </w:tr>
      <w:tr w:rsidR="004B3F04" w14:paraId="4BD023AD" w14:textId="77777777" w:rsidTr="000659BE">
        <w:trPr>
          <w:jc w:val="center"/>
        </w:trPr>
        <w:tc>
          <w:tcPr>
            <w:tcW w:w="360" w:type="dxa"/>
          </w:tcPr>
          <w:p w14:paraId="3E9E043E" w14:textId="77777777" w:rsidR="004B3F04" w:rsidRDefault="004B3F04" w:rsidP="000659BE">
            <w:pPr>
              <w:pStyle w:val="TableText"/>
            </w:pPr>
            <w:r>
              <w:t>CONF #: 4499-36302 Added</w:t>
            </w:r>
          </w:p>
        </w:tc>
        <w:tc>
          <w:tcPr>
            <w:tcW w:w="360" w:type="dxa"/>
          </w:tcPr>
          <w:p w14:paraId="4F159D4F" w14:textId="77777777" w:rsidR="004B3F04" w:rsidRDefault="004B3F04" w:rsidP="000659BE">
            <w:pPr>
              <w:pStyle w:val="TableText"/>
            </w:pPr>
          </w:p>
        </w:tc>
        <w:tc>
          <w:tcPr>
            <w:tcW w:w="360" w:type="dxa"/>
          </w:tcPr>
          <w:p w14:paraId="0B40B0ED" w14:textId="77777777" w:rsidR="004B3F04" w:rsidRDefault="004B3F04" w:rsidP="000659BE">
            <w:pPr>
              <w:pStyle w:val="TableText"/>
            </w:pPr>
            <w:r>
              <w:t>SHALL contain exactly one [1..1] actCriteria (CONF:4499-36302).</w:t>
            </w:r>
          </w:p>
        </w:tc>
      </w:tr>
      <w:tr w:rsidR="004B3F04" w14:paraId="70650385" w14:textId="77777777" w:rsidTr="000659BE">
        <w:trPr>
          <w:jc w:val="center"/>
        </w:trPr>
        <w:tc>
          <w:tcPr>
            <w:tcW w:w="360" w:type="dxa"/>
          </w:tcPr>
          <w:p w14:paraId="0AF58ACD" w14:textId="77777777" w:rsidR="004B3F04" w:rsidRDefault="004B3F04" w:rsidP="000659BE">
            <w:pPr>
              <w:pStyle w:val="TableText"/>
            </w:pPr>
            <w:r>
              <w:t>CONF #: 4499-36303 Added</w:t>
            </w:r>
          </w:p>
        </w:tc>
        <w:tc>
          <w:tcPr>
            <w:tcW w:w="360" w:type="dxa"/>
          </w:tcPr>
          <w:p w14:paraId="08DAA3FB" w14:textId="77777777" w:rsidR="004B3F04" w:rsidRDefault="004B3F04" w:rsidP="000659BE">
            <w:pPr>
              <w:pStyle w:val="TableText"/>
            </w:pPr>
          </w:p>
        </w:tc>
        <w:tc>
          <w:tcPr>
            <w:tcW w:w="360" w:type="dxa"/>
          </w:tcPr>
          <w:p w14:paraId="46D18EED" w14:textId="77777777" w:rsidR="004B3F04" w:rsidRDefault="004B3F04" w:rsidP="000659BE">
            <w:pPr>
              <w:pStyle w:val="TableText"/>
            </w:pPr>
            <w:r>
              <w:t>SHALL contain exactly one [1..1] actCriteria (CONF:4499-36303).</w:t>
            </w:r>
          </w:p>
        </w:tc>
      </w:tr>
      <w:tr w:rsidR="004B3F04" w14:paraId="3623B60A" w14:textId="77777777" w:rsidTr="000659BE">
        <w:trPr>
          <w:jc w:val="center"/>
        </w:trPr>
        <w:tc>
          <w:tcPr>
            <w:tcW w:w="360" w:type="dxa"/>
          </w:tcPr>
          <w:p w14:paraId="6E44F4F5" w14:textId="77777777" w:rsidR="004B3F04" w:rsidRDefault="004B3F04" w:rsidP="000659BE">
            <w:pPr>
              <w:pStyle w:val="TableText"/>
            </w:pPr>
            <w:r>
              <w:t>CONF #: 4499-36304 Added</w:t>
            </w:r>
          </w:p>
        </w:tc>
        <w:tc>
          <w:tcPr>
            <w:tcW w:w="360" w:type="dxa"/>
          </w:tcPr>
          <w:p w14:paraId="66764DB8" w14:textId="77777777" w:rsidR="004B3F04" w:rsidRDefault="004B3F04" w:rsidP="000659BE">
            <w:pPr>
              <w:pStyle w:val="TableText"/>
            </w:pPr>
          </w:p>
        </w:tc>
        <w:tc>
          <w:tcPr>
            <w:tcW w:w="360" w:type="dxa"/>
          </w:tcPr>
          <w:p w14:paraId="63906947" w14:textId="77777777" w:rsidR="004B3F04" w:rsidRDefault="004B3F04" w:rsidP="000659BE">
            <w:pPr>
              <w:pStyle w:val="TableText"/>
            </w:pPr>
            <w:r>
              <w:t>SHALL contain exactly one [1..1] procedureCriteria (CONF:4499-36304).</w:t>
            </w:r>
          </w:p>
        </w:tc>
      </w:tr>
      <w:tr w:rsidR="004B3F04" w14:paraId="33D52787" w14:textId="77777777" w:rsidTr="000659BE">
        <w:trPr>
          <w:jc w:val="center"/>
        </w:trPr>
        <w:tc>
          <w:tcPr>
            <w:tcW w:w="360" w:type="dxa"/>
          </w:tcPr>
          <w:p w14:paraId="130B7108" w14:textId="77777777" w:rsidR="004B3F04" w:rsidRDefault="004B3F04" w:rsidP="000659BE">
            <w:pPr>
              <w:pStyle w:val="TableText"/>
            </w:pPr>
            <w:r>
              <w:t>CONF #: 4499-36305 Added</w:t>
            </w:r>
          </w:p>
        </w:tc>
        <w:tc>
          <w:tcPr>
            <w:tcW w:w="360" w:type="dxa"/>
          </w:tcPr>
          <w:p w14:paraId="38FBF9C0" w14:textId="77777777" w:rsidR="004B3F04" w:rsidRDefault="004B3F04" w:rsidP="000659BE">
            <w:pPr>
              <w:pStyle w:val="TableText"/>
            </w:pPr>
          </w:p>
        </w:tc>
        <w:tc>
          <w:tcPr>
            <w:tcW w:w="360" w:type="dxa"/>
          </w:tcPr>
          <w:p w14:paraId="35A91D48" w14:textId="77777777" w:rsidR="004B3F04" w:rsidRDefault="004B3F04" w:rsidP="000659BE">
            <w:pPr>
              <w:pStyle w:val="TableText"/>
            </w:pPr>
            <w:r>
              <w:t>SHALL contain exactly one [1..1] observationCriteria (CONF:4499-36305).</w:t>
            </w:r>
          </w:p>
        </w:tc>
      </w:tr>
      <w:tr w:rsidR="004B3F04" w14:paraId="59FB39F2" w14:textId="77777777" w:rsidTr="000659BE">
        <w:trPr>
          <w:jc w:val="center"/>
        </w:trPr>
        <w:tc>
          <w:tcPr>
            <w:tcW w:w="360" w:type="dxa"/>
          </w:tcPr>
          <w:p w14:paraId="135A2DC1" w14:textId="77777777" w:rsidR="004B3F04" w:rsidRDefault="004B3F04" w:rsidP="000659BE">
            <w:pPr>
              <w:pStyle w:val="TableText"/>
            </w:pPr>
            <w:r>
              <w:t>CONF #: 4499-36306 Added</w:t>
            </w:r>
          </w:p>
        </w:tc>
        <w:tc>
          <w:tcPr>
            <w:tcW w:w="360" w:type="dxa"/>
          </w:tcPr>
          <w:p w14:paraId="0599F213" w14:textId="77777777" w:rsidR="004B3F04" w:rsidRDefault="004B3F04" w:rsidP="000659BE">
            <w:pPr>
              <w:pStyle w:val="TableText"/>
            </w:pPr>
          </w:p>
        </w:tc>
        <w:tc>
          <w:tcPr>
            <w:tcW w:w="360" w:type="dxa"/>
          </w:tcPr>
          <w:p w14:paraId="7DE875C6" w14:textId="77777777" w:rsidR="004B3F04" w:rsidRDefault="004B3F04" w:rsidP="000659BE">
            <w:pPr>
              <w:pStyle w:val="TableText"/>
            </w:pPr>
            <w:r>
              <w:t>SHALL contain exactly one [1..1] observationCriteria (CONF:4499-36306).</w:t>
            </w:r>
          </w:p>
        </w:tc>
      </w:tr>
      <w:tr w:rsidR="004B3F04" w14:paraId="7ED55208" w14:textId="77777777" w:rsidTr="000659BE">
        <w:trPr>
          <w:jc w:val="center"/>
        </w:trPr>
        <w:tc>
          <w:tcPr>
            <w:tcW w:w="360" w:type="dxa"/>
          </w:tcPr>
          <w:p w14:paraId="15EACD10" w14:textId="77777777" w:rsidR="004B3F04" w:rsidRDefault="004B3F04" w:rsidP="000659BE">
            <w:pPr>
              <w:pStyle w:val="TableText"/>
            </w:pPr>
            <w:r>
              <w:t>CONF #: 4499-36307 Added</w:t>
            </w:r>
          </w:p>
        </w:tc>
        <w:tc>
          <w:tcPr>
            <w:tcW w:w="360" w:type="dxa"/>
          </w:tcPr>
          <w:p w14:paraId="6BC9919D" w14:textId="77777777" w:rsidR="004B3F04" w:rsidRDefault="004B3F04" w:rsidP="000659BE">
            <w:pPr>
              <w:pStyle w:val="TableText"/>
            </w:pPr>
          </w:p>
        </w:tc>
        <w:tc>
          <w:tcPr>
            <w:tcW w:w="360" w:type="dxa"/>
          </w:tcPr>
          <w:p w14:paraId="2EE413B8" w14:textId="77777777" w:rsidR="004B3F04" w:rsidRDefault="004B3F04" w:rsidP="000659BE">
            <w:pPr>
              <w:pStyle w:val="TableText"/>
            </w:pPr>
            <w:r>
              <w:t>SHALL contain exactly one [1..1] substanceAdministrationCriteria (CONF:4499-36307).</w:t>
            </w:r>
          </w:p>
        </w:tc>
      </w:tr>
      <w:tr w:rsidR="004B3F04" w14:paraId="24B68774" w14:textId="77777777" w:rsidTr="000659BE">
        <w:trPr>
          <w:jc w:val="center"/>
        </w:trPr>
        <w:tc>
          <w:tcPr>
            <w:tcW w:w="360" w:type="dxa"/>
          </w:tcPr>
          <w:p w14:paraId="58B8F517" w14:textId="77777777" w:rsidR="004B3F04" w:rsidRDefault="004B3F04" w:rsidP="000659BE">
            <w:pPr>
              <w:pStyle w:val="TableText"/>
            </w:pPr>
            <w:r>
              <w:t>CONF #: 4499-36308 Added</w:t>
            </w:r>
          </w:p>
        </w:tc>
        <w:tc>
          <w:tcPr>
            <w:tcW w:w="360" w:type="dxa"/>
          </w:tcPr>
          <w:p w14:paraId="4A9F5AAE" w14:textId="77777777" w:rsidR="004B3F04" w:rsidRDefault="004B3F04" w:rsidP="000659BE">
            <w:pPr>
              <w:pStyle w:val="TableText"/>
            </w:pPr>
          </w:p>
        </w:tc>
        <w:tc>
          <w:tcPr>
            <w:tcW w:w="360" w:type="dxa"/>
          </w:tcPr>
          <w:p w14:paraId="5E66B18E" w14:textId="77777777" w:rsidR="004B3F04" w:rsidRDefault="004B3F04" w:rsidP="000659BE">
            <w:pPr>
              <w:pStyle w:val="TableText"/>
            </w:pPr>
            <w:r>
              <w:t>SHALL contain exactly one [1..1] substanceAdministrationCriteria (CONF:4499-36308).</w:t>
            </w:r>
          </w:p>
        </w:tc>
      </w:tr>
      <w:tr w:rsidR="004B3F04" w14:paraId="61AB4DEE" w14:textId="77777777" w:rsidTr="000659BE">
        <w:trPr>
          <w:jc w:val="center"/>
        </w:trPr>
        <w:tc>
          <w:tcPr>
            <w:tcW w:w="360" w:type="dxa"/>
          </w:tcPr>
          <w:p w14:paraId="09773214" w14:textId="77777777" w:rsidR="004B3F04" w:rsidRDefault="004B3F04" w:rsidP="000659BE">
            <w:pPr>
              <w:pStyle w:val="TableText"/>
            </w:pPr>
            <w:r>
              <w:t>CONF #: 4499-36309 Added</w:t>
            </w:r>
          </w:p>
        </w:tc>
        <w:tc>
          <w:tcPr>
            <w:tcW w:w="360" w:type="dxa"/>
          </w:tcPr>
          <w:p w14:paraId="3CC8E0F0" w14:textId="77777777" w:rsidR="004B3F04" w:rsidRDefault="004B3F04" w:rsidP="000659BE">
            <w:pPr>
              <w:pStyle w:val="TableText"/>
            </w:pPr>
          </w:p>
        </w:tc>
        <w:tc>
          <w:tcPr>
            <w:tcW w:w="360" w:type="dxa"/>
          </w:tcPr>
          <w:p w14:paraId="016A2F75" w14:textId="77777777" w:rsidR="004B3F04" w:rsidRDefault="004B3F04" w:rsidP="000659BE">
            <w:pPr>
              <w:pStyle w:val="TableText"/>
            </w:pPr>
            <w:r>
              <w:t>SHALL contain exactly one [1..1] substanceAdministrationCriteria (CONF:4499-36309).</w:t>
            </w:r>
          </w:p>
        </w:tc>
      </w:tr>
      <w:tr w:rsidR="004B3F04" w14:paraId="3A2048B9" w14:textId="77777777" w:rsidTr="000659BE">
        <w:trPr>
          <w:jc w:val="center"/>
        </w:trPr>
        <w:tc>
          <w:tcPr>
            <w:tcW w:w="360" w:type="dxa"/>
          </w:tcPr>
          <w:p w14:paraId="03D986AC" w14:textId="77777777" w:rsidR="004B3F04" w:rsidRDefault="004B3F04" w:rsidP="000659BE">
            <w:pPr>
              <w:pStyle w:val="TableText"/>
            </w:pPr>
            <w:r>
              <w:t>CONF #: 4499-36310 Added</w:t>
            </w:r>
          </w:p>
        </w:tc>
        <w:tc>
          <w:tcPr>
            <w:tcW w:w="360" w:type="dxa"/>
          </w:tcPr>
          <w:p w14:paraId="4B101FF1" w14:textId="77777777" w:rsidR="004B3F04" w:rsidRDefault="004B3F04" w:rsidP="000659BE">
            <w:pPr>
              <w:pStyle w:val="TableText"/>
            </w:pPr>
          </w:p>
        </w:tc>
        <w:tc>
          <w:tcPr>
            <w:tcW w:w="360" w:type="dxa"/>
          </w:tcPr>
          <w:p w14:paraId="44A647E0" w14:textId="77777777" w:rsidR="004B3F04" w:rsidRDefault="004B3F04" w:rsidP="000659BE">
            <w:pPr>
              <w:pStyle w:val="TableText"/>
            </w:pPr>
            <w:r>
              <w:t>SHALL contain exactly one [1..1] substanceAdministrationCriteria (CONF:4499-36310).</w:t>
            </w:r>
          </w:p>
        </w:tc>
      </w:tr>
      <w:tr w:rsidR="004B3F04" w14:paraId="7A007EBD" w14:textId="77777777" w:rsidTr="000659BE">
        <w:trPr>
          <w:jc w:val="center"/>
        </w:trPr>
        <w:tc>
          <w:tcPr>
            <w:tcW w:w="360" w:type="dxa"/>
          </w:tcPr>
          <w:p w14:paraId="0392ADB6" w14:textId="77777777" w:rsidR="004B3F04" w:rsidRDefault="004B3F04" w:rsidP="000659BE">
            <w:pPr>
              <w:pStyle w:val="TableText"/>
            </w:pPr>
            <w:r>
              <w:t>CONF #: 4499-36311 Added</w:t>
            </w:r>
          </w:p>
        </w:tc>
        <w:tc>
          <w:tcPr>
            <w:tcW w:w="360" w:type="dxa"/>
          </w:tcPr>
          <w:p w14:paraId="2D1EE40D" w14:textId="77777777" w:rsidR="004B3F04" w:rsidRDefault="004B3F04" w:rsidP="000659BE">
            <w:pPr>
              <w:pStyle w:val="TableText"/>
            </w:pPr>
          </w:p>
        </w:tc>
        <w:tc>
          <w:tcPr>
            <w:tcW w:w="360" w:type="dxa"/>
          </w:tcPr>
          <w:p w14:paraId="151FA4C3" w14:textId="77777777" w:rsidR="004B3F04" w:rsidRDefault="004B3F04" w:rsidP="000659BE">
            <w:pPr>
              <w:pStyle w:val="TableText"/>
            </w:pPr>
            <w:r>
              <w:t>SHALL contain exactly one [1..1] supplyCriteria (CONF:4499-36311).</w:t>
            </w:r>
          </w:p>
        </w:tc>
      </w:tr>
      <w:tr w:rsidR="004B3F04" w14:paraId="1C12749C" w14:textId="77777777" w:rsidTr="000659BE">
        <w:trPr>
          <w:jc w:val="center"/>
        </w:trPr>
        <w:tc>
          <w:tcPr>
            <w:tcW w:w="360" w:type="dxa"/>
          </w:tcPr>
          <w:p w14:paraId="000B17D1" w14:textId="77777777" w:rsidR="004B3F04" w:rsidRDefault="004B3F04" w:rsidP="000659BE">
            <w:pPr>
              <w:pStyle w:val="TableText"/>
            </w:pPr>
            <w:r>
              <w:t>CONF #: 4499-36312 Added</w:t>
            </w:r>
          </w:p>
        </w:tc>
        <w:tc>
          <w:tcPr>
            <w:tcW w:w="360" w:type="dxa"/>
          </w:tcPr>
          <w:p w14:paraId="449D69D8" w14:textId="77777777" w:rsidR="004B3F04" w:rsidRDefault="004B3F04" w:rsidP="000659BE">
            <w:pPr>
              <w:pStyle w:val="TableText"/>
            </w:pPr>
          </w:p>
        </w:tc>
        <w:tc>
          <w:tcPr>
            <w:tcW w:w="360" w:type="dxa"/>
          </w:tcPr>
          <w:p w14:paraId="65F250CB" w14:textId="77777777" w:rsidR="004B3F04" w:rsidRDefault="004B3F04" w:rsidP="000659BE">
            <w:pPr>
              <w:pStyle w:val="TableText"/>
            </w:pPr>
            <w:r>
              <w:t>SHALL contain exactly one [1..1] substanceAdministrationCriteria (CONF:4499-36312).</w:t>
            </w:r>
          </w:p>
        </w:tc>
      </w:tr>
      <w:tr w:rsidR="004B3F04" w14:paraId="3197D2ED" w14:textId="77777777" w:rsidTr="000659BE">
        <w:trPr>
          <w:jc w:val="center"/>
        </w:trPr>
        <w:tc>
          <w:tcPr>
            <w:tcW w:w="360" w:type="dxa"/>
          </w:tcPr>
          <w:p w14:paraId="0B1037A0" w14:textId="77777777" w:rsidR="004B3F04" w:rsidRDefault="004B3F04" w:rsidP="000659BE">
            <w:pPr>
              <w:pStyle w:val="TableText"/>
            </w:pPr>
            <w:r>
              <w:t>CONF #: 4499-36313 Added</w:t>
            </w:r>
          </w:p>
        </w:tc>
        <w:tc>
          <w:tcPr>
            <w:tcW w:w="360" w:type="dxa"/>
          </w:tcPr>
          <w:p w14:paraId="0832BC63" w14:textId="77777777" w:rsidR="004B3F04" w:rsidRDefault="004B3F04" w:rsidP="000659BE">
            <w:pPr>
              <w:pStyle w:val="TableText"/>
            </w:pPr>
          </w:p>
        </w:tc>
        <w:tc>
          <w:tcPr>
            <w:tcW w:w="360" w:type="dxa"/>
          </w:tcPr>
          <w:p w14:paraId="1D71CB7A" w14:textId="77777777" w:rsidR="004B3F04" w:rsidRDefault="004B3F04" w:rsidP="000659BE">
            <w:pPr>
              <w:pStyle w:val="TableText"/>
            </w:pPr>
            <w:r>
              <w:t>SHALL contain exactly one [1..1] substanceAdministrationCriteria (CONF:4499-36313).</w:t>
            </w:r>
          </w:p>
        </w:tc>
      </w:tr>
      <w:tr w:rsidR="004B3F04" w14:paraId="5F2AC80F" w14:textId="77777777" w:rsidTr="000659BE">
        <w:trPr>
          <w:jc w:val="center"/>
        </w:trPr>
        <w:tc>
          <w:tcPr>
            <w:tcW w:w="360" w:type="dxa"/>
          </w:tcPr>
          <w:p w14:paraId="28838C24" w14:textId="77777777" w:rsidR="004B3F04" w:rsidRDefault="004B3F04" w:rsidP="000659BE">
            <w:pPr>
              <w:pStyle w:val="TableText"/>
            </w:pPr>
            <w:r>
              <w:t>CONF #: 4499-36314 Added</w:t>
            </w:r>
          </w:p>
        </w:tc>
        <w:tc>
          <w:tcPr>
            <w:tcW w:w="360" w:type="dxa"/>
          </w:tcPr>
          <w:p w14:paraId="59A403D7" w14:textId="77777777" w:rsidR="004B3F04" w:rsidRDefault="004B3F04" w:rsidP="000659BE">
            <w:pPr>
              <w:pStyle w:val="TableText"/>
            </w:pPr>
          </w:p>
        </w:tc>
        <w:tc>
          <w:tcPr>
            <w:tcW w:w="360" w:type="dxa"/>
          </w:tcPr>
          <w:p w14:paraId="043422E1" w14:textId="77777777" w:rsidR="004B3F04" w:rsidRDefault="004B3F04" w:rsidP="000659BE">
            <w:pPr>
              <w:pStyle w:val="TableText"/>
            </w:pPr>
            <w:r>
              <w:t>SHALL contain exactly one [1..1] observationCriteria (CONF:4499-36314).</w:t>
            </w:r>
          </w:p>
        </w:tc>
      </w:tr>
      <w:tr w:rsidR="004B3F04" w14:paraId="6DD8699F" w14:textId="77777777" w:rsidTr="000659BE">
        <w:trPr>
          <w:jc w:val="center"/>
        </w:trPr>
        <w:tc>
          <w:tcPr>
            <w:tcW w:w="360" w:type="dxa"/>
          </w:tcPr>
          <w:p w14:paraId="0749DBBE" w14:textId="77777777" w:rsidR="004B3F04" w:rsidRDefault="004B3F04" w:rsidP="000659BE">
            <w:pPr>
              <w:pStyle w:val="TableText"/>
            </w:pPr>
            <w:r>
              <w:t>CONF #: 4499-36315 Added</w:t>
            </w:r>
          </w:p>
        </w:tc>
        <w:tc>
          <w:tcPr>
            <w:tcW w:w="360" w:type="dxa"/>
          </w:tcPr>
          <w:p w14:paraId="377FB7E7" w14:textId="77777777" w:rsidR="004B3F04" w:rsidRDefault="004B3F04" w:rsidP="000659BE">
            <w:pPr>
              <w:pStyle w:val="TableText"/>
            </w:pPr>
          </w:p>
        </w:tc>
        <w:tc>
          <w:tcPr>
            <w:tcW w:w="360" w:type="dxa"/>
          </w:tcPr>
          <w:p w14:paraId="39BEF561" w14:textId="77777777" w:rsidR="004B3F04" w:rsidRDefault="004B3F04" w:rsidP="000659BE">
            <w:pPr>
              <w:pStyle w:val="TableText"/>
            </w:pPr>
            <w:r>
              <w:t>SHALL contain exactly one [1..1] observationCriteria (CONF:4499-36315).</w:t>
            </w:r>
          </w:p>
        </w:tc>
      </w:tr>
      <w:tr w:rsidR="004B3F04" w14:paraId="35405055" w14:textId="77777777" w:rsidTr="000659BE">
        <w:trPr>
          <w:jc w:val="center"/>
        </w:trPr>
        <w:tc>
          <w:tcPr>
            <w:tcW w:w="360" w:type="dxa"/>
          </w:tcPr>
          <w:p w14:paraId="2258DB5F" w14:textId="77777777" w:rsidR="004B3F04" w:rsidRDefault="004B3F04" w:rsidP="000659BE">
            <w:pPr>
              <w:pStyle w:val="TableText"/>
            </w:pPr>
            <w:r>
              <w:lastRenderedPageBreak/>
              <w:t>CONF #: 4499-36316 Added</w:t>
            </w:r>
          </w:p>
        </w:tc>
        <w:tc>
          <w:tcPr>
            <w:tcW w:w="360" w:type="dxa"/>
          </w:tcPr>
          <w:p w14:paraId="45E4807C" w14:textId="77777777" w:rsidR="004B3F04" w:rsidRDefault="004B3F04" w:rsidP="000659BE">
            <w:pPr>
              <w:pStyle w:val="TableText"/>
            </w:pPr>
          </w:p>
        </w:tc>
        <w:tc>
          <w:tcPr>
            <w:tcW w:w="360" w:type="dxa"/>
          </w:tcPr>
          <w:p w14:paraId="6A21FEFE" w14:textId="77777777" w:rsidR="004B3F04" w:rsidRDefault="004B3F04" w:rsidP="000659BE">
            <w:pPr>
              <w:pStyle w:val="TableText"/>
            </w:pPr>
            <w:r>
              <w:t>SHALL contain exactly one [1..1] observationCriteria (CONF:4499-36316).</w:t>
            </w:r>
          </w:p>
        </w:tc>
      </w:tr>
      <w:tr w:rsidR="004B3F04" w14:paraId="5963E1E9" w14:textId="77777777" w:rsidTr="000659BE">
        <w:trPr>
          <w:jc w:val="center"/>
        </w:trPr>
        <w:tc>
          <w:tcPr>
            <w:tcW w:w="360" w:type="dxa"/>
          </w:tcPr>
          <w:p w14:paraId="7F56A298" w14:textId="77777777" w:rsidR="004B3F04" w:rsidRDefault="004B3F04" w:rsidP="000659BE">
            <w:pPr>
              <w:pStyle w:val="TableText"/>
            </w:pPr>
            <w:r>
              <w:t>CONF #: 4499-36317 Added</w:t>
            </w:r>
          </w:p>
        </w:tc>
        <w:tc>
          <w:tcPr>
            <w:tcW w:w="360" w:type="dxa"/>
          </w:tcPr>
          <w:p w14:paraId="39A899A1" w14:textId="77777777" w:rsidR="004B3F04" w:rsidRDefault="004B3F04" w:rsidP="000659BE">
            <w:pPr>
              <w:pStyle w:val="TableText"/>
            </w:pPr>
          </w:p>
        </w:tc>
        <w:tc>
          <w:tcPr>
            <w:tcW w:w="360" w:type="dxa"/>
          </w:tcPr>
          <w:p w14:paraId="141A8B6F" w14:textId="77777777" w:rsidR="004B3F04" w:rsidRDefault="004B3F04" w:rsidP="000659BE">
            <w:pPr>
              <w:pStyle w:val="TableText"/>
            </w:pPr>
            <w:r>
              <w:t>SHALL contain exactly one [1..1] observationCriteria (CONF:4499-36317).</w:t>
            </w:r>
          </w:p>
        </w:tc>
      </w:tr>
      <w:tr w:rsidR="004B3F04" w14:paraId="0586BEA4" w14:textId="77777777" w:rsidTr="000659BE">
        <w:trPr>
          <w:jc w:val="center"/>
        </w:trPr>
        <w:tc>
          <w:tcPr>
            <w:tcW w:w="360" w:type="dxa"/>
          </w:tcPr>
          <w:p w14:paraId="67DE9783" w14:textId="77777777" w:rsidR="004B3F04" w:rsidRDefault="004B3F04" w:rsidP="000659BE">
            <w:pPr>
              <w:pStyle w:val="TableText"/>
            </w:pPr>
            <w:r>
              <w:t>CONF #: 4499-36318 Added</w:t>
            </w:r>
          </w:p>
        </w:tc>
        <w:tc>
          <w:tcPr>
            <w:tcW w:w="360" w:type="dxa"/>
          </w:tcPr>
          <w:p w14:paraId="61675DB2" w14:textId="77777777" w:rsidR="004B3F04" w:rsidRDefault="004B3F04" w:rsidP="000659BE">
            <w:pPr>
              <w:pStyle w:val="TableText"/>
            </w:pPr>
          </w:p>
        </w:tc>
        <w:tc>
          <w:tcPr>
            <w:tcW w:w="360" w:type="dxa"/>
          </w:tcPr>
          <w:p w14:paraId="55825F16" w14:textId="77777777" w:rsidR="004B3F04" w:rsidRDefault="004B3F04" w:rsidP="000659BE">
            <w:pPr>
              <w:pStyle w:val="TableText"/>
            </w:pPr>
            <w:r>
              <w:t>SHALL contain exactly one [1..1] procedureCriteria (CONF:4499-36318).</w:t>
            </w:r>
          </w:p>
        </w:tc>
      </w:tr>
      <w:tr w:rsidR="004B3F04" w14:paraId="5726A7F8" w14:textId="77777777" w:rsidTr="000659BE">
        <w:trPr>
          <w:jc w:val="center"/>
        </w:trPr>
        <w:tc>
          <w:tcPr>
            <w:tcW w:w="360" w:type="dxa"/>
          </w:tcPr>
          <w:p w14:paraId="1D4C3F6B" w14:textId="77777777" w:rsidR="004B3F04" w:rsidRDefault="004B3F04" w:rsidP="000659BE">
            <w:pPr>
              <w:pStyle w:val="TableText"/>
            </w:pPr>
            <w:r>
              <w:t>CONF #: 4499-36319 Added</w:t>
            </w:r>
          </w:p>
        </w:tc>
        <w:tc>
          <w:tcPr>
            <w:tcW w:w="360" w:type="dxa"/>
          </w:tcPr>
          <w:p w14:paraId="1129BB4C" w14:textId="77777777" w:rsidR="004B3F04" w:rsidRDefault="004B3F04" w:rsidP="000659BE">
            <w:pPr>
              <w:pStyle w:val="TableText"/>
            </w:pPr>
          </w:p>
        </w:tc>
        <w:tc>
          <w:tcPr>
            <w:tcW w:w="360" w:type="dxa"/>
          </w:tcPr>
          <w:p w14:paraId="09031AC5" w14:textId="77777777" w:rsidR="004B3F04" w:rsidRDefault="004B3F04" w:rsidP="000659BE">
            <w:pPr>
              <w:pStyle w:val="TableText"/>
            </w:pPr>
            <w:r>
              <w:t>SHALL contain exactly one [1..1] procedureCriteria (CONF:4499-36319).</w:t>
            </w:r>
          </w:p>
        </w:tc>
      </w:tr>
      <w:tr w:rsidR="004B3F04" w14:paraId="34D4ED2A" w14:textId="77777777" w:rsidTr="000659BE">
        <w:trPr>
          <w:jc w:val="center"/>
        </w:trPr>
        <w:tc>
          <w:tcPr>
            <w:tcW w:w="360" w:type="dxa"/>
          </w:tcPr>
          <w:p w14:paraId="0106BBF9" w14:textId="77777777" w:rsidR="004B3F04" w:rsidRDefault="004B3F04" w:rsidP="000659BE">
            <w:pPr>
              <w:pStyle w:val="TableText"/>
            </w:pPr>
            <w:r>
              <w:t>CONF #: 4499-36320 Added</w:t>
            </w:r>
          </w:p>
        </w:tc>
        <w:tc>
          <w:tcPr>
            <w:tcW w:w="360" w:type="dxa"/>
          </w:tcPr>
          <w:p w14:paraId="7A6601FD" w14:textId="77777777" w:rsidR="004B3F04" w:rsidRDefault="004B3F04" w:rsidP="000659BE">
            <w:pPr>
              <w:pStyle w:val="TableText"/>
            </w:pPr>
          </w:p>
        </w:tc>
        <w:tc>
          <w:tcPr>
            <w:tcW w:w="360" w:type="dxa"/>
          </w:tcPr>
          <w:p w14:paraId="36675281" w14:textId="77777777" w:rsidR="004B3F04" w:rsidRDefault="004B3F04" w:rsidP="000659BE">
            <w:pPr>
              <w:pStyle w:val="TableText"/>
            </w:pPr>
            <w:r>
              <w:t>SHALL contain exactly one [1..1] substanceAdministrationCriteria (CONF:4499-36320).</w:t>
            </w:r>
          </w:p>
        </w:tc>
      </w:tr>
      <w:tr w:rsidR="004B3F04" w14:paraId="460236D3" w14:textId="77777777" w:rsidTr="000659BE">
        <w:trPr>
          <w:jc w:val="center"/>
        </w:trPr>
        <w:tc>
          <w:tcPr>
            <w:tcW w:w="360" w:type="dxa"/>
          </w:tcPr>
          <w:p w14:paraId="679B36FA" w14:textId="77777777" w:rsidR="004B3F04" w:rsidRDefault="004B3F04" w:rsidP="000659BE">
            <w:pPr>
              <w:pStyle w:val="TableText"/>
            </w:pPr>
            <w:r>
              <w:t>CONF #: 4499-36321 Added</w:t>
            </w:r>
          </w:p>
        </w:tc>
        <w:tc>
          <w:tcPr>
            <w:tcW w:w="360" w:type="dxa"/>
          </w:tcPr>
          <w:p w14:paraId="4899030A" w14:textId="77777777" w:rsidR="004B3F04" w:rsidRDefault="004B3F04" w:rsidP="000659BE">
            <w:pPr>
              <w:pStyle w:val="TableText"/>
            </w:pPr>
          </w:p>
        </w:tc>
        <w:tc>
          <w:tcPr>
            <w:tcW w:w="360" w:type="dxa"/>
          </w:tcPr>
          <w:p w14:paraId="311677E4" w14:textId="77777777" w:rsidR="004B3F04" w:rsidRDefault="004B3F04" w:rsidP="000659BE">
            <w:pPr>
              <w:pStyle w:val="TableText"/>
            </w:pPr>
            <w:r>
              <w:t>SHALL contain exactly one [1..1] substanceAdministrationCriteria (CONF:4499-36321).</w:t>
            </w:r>
          </w:p>
        </w:tc>
      </w:tr>
      <w:tr w:rsidR="004B3F04" w14:paraId="7484D0E9" w14:textId="77777777" w:rsidTr="000659BE">
        <w:trPr>
          <w:jc w:val="center"/>
        </w:trPr>
        <w:tc>
          <w:tcPr>
            <w:tcW w:w="360" w:type="dxa"/>
          </w:tcPr>
          <w:p w14:paraId="5DFE240D" w14:textId="77777777" w:rsidR="004B3F04" w:rsidRDefault="004B3F04" w:rsidP="000659BE">
            <w:pPr>
              <w:pStyle w:val="TableText"/>
            </w:pPr>
            <w:r>
              <w:t>CONF #: 4499-36322 Added</w:t>
            </w:r>
          </w:p>
        </w:tc>
        <w:tc>
          <w:tcPr>
            <w:tcW w:w="360" w:type="dxa"/>
          </w:tcPr>
          <w:p w14:paraId="79B9FA09" w14:textId="77777777" w:rsidR="004B3F04" w:rsidRDefault="004B3F04" w:rsidP="000659BE">
            <w:pPr>
              <w:pStyle w:val="TableText"/>
            </w:pPr>
          </w:p>
        </w:tc>
        <w:tc>
          <w:tcPr>
            <w:tcW w:w="360" w:type="dxa"/>
          </w:tcPr>
          <w:p w14:paraId="6EBA1A03" w14:textId="77777777" w:rsidR="004B3F04" w:rsidRDefault="004B3F04" w:rsidP="000659BE">
            <w:pPr>
              <w:pStyle w:val="TableText"/>
            </w:pPr>
            <w:r>
              <w:t>SHALL contain exactly one [1..1] substanceAdministrationCriteria (CONF:4499-36322).</w:t>
            </w:r>
          </w:p>
        </w:tc>
      </w:tr>
      <w:tr w:rsidR="004B3F04" w14:paraId="76A293A7" w14:textId="77777777" w:rsidTr="000659BE">
        <w:trPr>
          <w:jc w:val="center"/>
        </w:trPr>
        <w:tc>
          <w:tcPr>
            <w:tcW w:w="360" w:type="dxa"/>
          </w:tcPr>
          <w:p w14:paraId="264F632C" w14:textId="77777777" w:rsidR="004B3F04" w:rsidRDefault="004B3F04" w:rsidP="000659BE">
            <w:pPr>
              <w:pStyle w:val="TableText"/>
            </w:pPr>
            <w:r>
              <w:t>CONF #: 4499-36323 Added</w:t>
            </w:r>
          </w:p>
        </w:tc>
        <w:tc>
          <w:tcPr>
            <w:tcW w:w="360" w:type="dxa"/>
          </w:tcPr>
          <w:p w14:paraId="4E9C5172" w14:textId="77777777" w:rsidR="004B3F04" w:rsidRDefault="004B3F04" w:rsidP="000659BE">
            <w:pPr>
              <w:pStyle w:val="TableText"/>
            </w:pPr>
          </w:p>
        </w:tc>
        <w:tc>
          <w:tcPr>
            <w:tcW w:w="360" w:type="dxa"/>
          </w:tcPr>
          <w:p w14:paraId="5DED60AC" w14:textId="77777777" w:rsidR="004B3F04" w:rsidRDefault="004B3F04" w:rsidP="000659BE">
            <w:pPr>
              <w:pStyle w:val="TableText"/>
            </w:pPr>
            <w:r>
              <w:t>SHALL contain exactly one [1..1] observationCriteria (CONF:4499-36323).</w:t>
            </w:r>
          </w:p>
        </w:tc>
      </w:tr>
      <w:tr w:rsidR="004B3F04" w14:paraId="069984D0" w14:textId="77777777" w:rsidTr="000659BE">
        <w:trPr>
          <w:jc w:val="center"/>
        </w:trPr>
        <w:tc>
          <w:tcPr>
            <w:tcW w:w="360" w:type="dxa"/>
          </w:tcPr>
          <w:p w14:paraId="56076075" w14:textId="77777777" w:rsidR="004B3F04" w:rsidRDefault="004B3F04" w:rsidP="000659BE">
            <w:pPr>
              <w:pStyle w:val="TableText"/>
            </w:pPr>
            <w:r>
              <w:t>CONF #: 4499-36324 Added</w:t>
            </w:r>
          </w:p>
        </w:tc>
        <w:tc>
          <w:tcPr>
            <w:tcW w:w="360" w:type="dxa"/>
          </w:tcPr>
          <w:p w14:paraId="740C4CD4" w14:textId="77777777" w:rsidR="004B3F04" w:rsidRDefault="004B3F04" w:rsidP="000659BE">
            <w:pPr>
              <w:pStyle w:val="TableText"/>
            </w:pPr>
          </w:p>
        </w:tc>
        <w:tc>
          <w:tcPr>
            <w:tcW w:w="360" w:type="dxa"/>
          </w:tcPr>
          <w:p w14:paraId="16EC698A" w14:textId="77777777" w:rsidR="004B3F04" w:rsidRDefault="004B3F04" w:rsidP="000659BE">
            <w:pPr>
              <w:pStyle w:val="TableText"/>
            </w:pPr>
            <w:r>
              <w:t>SHALL contain exactly one [1..1] observationCriteria (CONF:4499-36324).</w:t>
            </w:r>
          </w:p>
        </w:tc>
      </w:tr>
      <w:tr w:rsidR="004B3F04" w14:paraId="6B3FC733" w14:textId="77777777" w:rsidTr="000659BE">
        <w:trPr>
          <w:jc w:val="center"/>
        </w:trPr>
        <w:tc>
          <w:tcPr>
            <w:tcW w:w="360" w:type="dxa"/>
          </w:tcPr>
          <w:p w14:paraId="4A88E372" w14:textId="77777777" w:rsidR="004B3F04" w:rsidRDefault="004B3F04" w:rsidP="000659BE">
            <w:pPr>
              <w:pStyle w:val="TableText"/>
            </w:pPr>
            <w:r>
              <w:t>CONF #: 4499-36325 Added</w:t>
            </w:r>
          </w:p>
        </w:tc>
        <w:tc>
          <w:tcPr>
            <w:tcW w:w="360" w:type="dxa"/>
          </w:tcPr>
          <w:p w14:paraId="008A7BFD" w14:textId="77777777" w:rsidR="004B3F04" w:rsidRDefault="004B3F04" w:rsidP="000659BE">
            <w:pPr>
              <w:pStyle w:val="TableText"/>
            </w:pPr>
          </w:p>
        </w:tc>
        <w:tc>
          <w:tcPr>
            <w:tcW w:w="360" w:type="dxa"/>
          </w:tcPr>
          <w:p w14:paraId="5BC337C7" w14:textId="77777777" w:rsidR="004B3F04" w:rsidRDefault="004B3F04" w:rsidP="000659BE">
            <w:pPr>
              <w:pStyle w:val="TableText"/>
            </w:pPr>
            <w:r>
              <w:t>SHALL contain exactly one [1..1] procedureCriteria (CONF:4499-36325).</w:t>
            </w:r>
          </w:p>
        </w:tc>
      </w:tr>
      <w:tr w:rsidR="004B3F04" w14:paraId="6C94DA4C" w14:textId="77777777" w:rsidTr="000659BE">
        <w:trPr>
          <w:jc w:val="center"/>
        </w:trPr>
        <w:tc>
          <w:tcPr>
            <w:tcW w:w="360" w:type="dxa"/>
          </w:tcPr>
          <w:p w14:paraId="08C9E924" w14:textId="77777777" w:rsidR="004B3F04" w:rsidRDefault="004B3F04" w:rsidP="000659BE">
            <w:pPr>
              <w:pStyle w:val="TableText"/>
            </w:pPr>
            <w:r>
              <w:t>CONF #: 4499-36326 Added</w:t>
            </w:r>
          </w:p>
        </w:tc>
        <w:tc>
          <w:tcPr>
            <w:tcW w:w="360" w:type="dxa"/>
          </w:tcPr>
          <w:p w14:paraId="4501B610" w14:textId="77777777" w:rsidR="004B3F04" w:rsidRDefault="004B3F04" w:rsidP="000659BE">
            <w:pPr>
              <w:pStyle w:val="TableText"/>
            </w:pPr>
          </w:p>
        </w:tc>
        <w:tc>
          <w:tcPr>
            <w:tcW w:w="360" w:type="dxa"/>
          </w:tcPr>
          <w:p w14:paraId="6DB24F30" w14:textId="77777777" w:rsidR="004B3F04" w:rsidRDefault="004B3F04" w:rsidP="000659BE">
            <w:pPr>
              <w:pStyle w:val="TableText"/>
            </w:pPr>
            <w:r>
              <w:t>SHALL contain exactly one [1..1] observationCriteria (CONF:4499-36326).</w:t>
            </w:r>
          </w:p>
        </w:tc>
      </w:tr>
      <w:tr w:rsidR="004B3F04" w14:paraId="533F95C2" w14:textId="77777777" w:rsidTr="000659BE">
        <w:trPr>
          <w:jc w:val="center"/>
        </w:trPr>
        <w:tc>
          <w:tcPr>
            <w:tcW w:w="360" w:type="dxa"/>
          </w:tcPr>
          <w:p w14:paraId="25878B2C" w14:textId="77777777" w:rsidR="004B3F04" w:rsidRDefault="004B3F04" w:rsidP="000659BE">
            <w:pPr>
              <w:pStyle w:val="TableText"/>
            </w:pPr>
            <w:r>
              <w:t>CONF #: 4423-32669 Removed</w:t>
            </w:r>
          </w:p>
        </w:tc>
        <w:tc>
          <w:tcPr>
            <w:tcW w:w="360" w:type="dxa"/>
          </w:tcPr>
          <w:p w14:paraId="5BF2F0AC" w14:textId="77777777" w:rsidR="004B3F04" w:rsidRDefault="004B3F04" w:rsidP="000659BE">
            <w:pPr>
              <w:pStyle w:val="TableText"/>
            </w:pPr>
            <w:r>
              <w:t>SHALL contain exactly one [1..1] observationCriteria (CONF:4423-32669).</w:t>
            </w:r>
          </w:p>
        </w:tc>
        <w:tc>
          <w:tcPr>
            <w:tcW w:w="360" w:type="dxa"/>
          </w:tcPr>
          <w:p w14:paraId="1207E096" w14:textId="77777777" w:rsidR="004B3F04" w:rsidRDefault="004B3F04" w:rsidP="000659BE">
            <w:pPr>
              <w:pStyle w:val="TableText"/>
            </w:pPr>
          </w:p>
        </w:tc>
      </w:tr>
      <w:tr w:rsidR="004B3F04" w14:paraId="55AD7C8B" w14:textId="77777777" w:rsidTr="000659BE">
        <w:trPr>
          <w:jc w:val="center"/>
        </w:trPr>
        <w:tc>
          <w:tcPr>
            <w:tcW w:w="360" w:type="dxa"/>
          </w:tcPr>
          <w:p w14:paraId="49612751" w14:textId="77777777" w:rsidR="004B3F04" w:rsidRDefault="004B3F04" w:rsidP="000659BE">
            <w:pPr>
              <w:pStyle w:val="TableText"/>
            </w:pPr>
            <w:r>
              <w:t>CONF #: 4423-32685 Removed</w:t>
            </w:r>
          </w:p>
        </w:tc>
        <w:tc>
          <w:tcPr>
            <w:tcW w:w="360" w:type="dxa"/>
          </w:tcPr>
          <w:p w14:paraId="2F2E2139" w14:textId="77777777" w:rsidR="004B3F04" w:rsidRDefault="004B3F04" w:rsidP="000659BE">
            <w:pPr>
              <w:pStyle w:val="TableText"/>
            </w:pPr>
            <w:r>
              <w:t>MAY contain zero or more [0..*] entry (CONF:4423-32685) such that it</w:t>
            </w:r>
          </w:p>
        </w:tc>
        <w:tc>
          <w:tcPr>
            <w:tcW w:w="360" w:type="dxa"/>
          </w:tcPr>
          <w:p w14:paraId="17BD5689" w14:textId="77777777" w:rsidR="004B3F04" w:rsidRDefault="004B3F04" w:rsidP="000659BE">
            <w:pPr>
              <w:pStyle w:val="TableText"/>
            </w:pPr>
          </w:p>
        </w:tc>
      </w:tr>
      <w:tr w:rsidR="004B3F04" w14:paraId="31C4883D" w14:textId="77777777" w:rsidTr="000659BE">
        <w:trPr>
          <w:jc w:val="center"/>
        </w:trPr>
        <w:tc>
          <w:tcPr>
            <w:tcW w:w="360" w:type="dxa"/>
          </w:tcPr>
          <w:p w14:paraId="7B8FB1DD" w14:textId="77777777" w:rsidR="004B3F04" w:rsidRDefault="004B3F04" w:rsidP="000659BE">
            <w:pPr>
              <w:pStyle w:val="TableText"/>
            </w:pPr>
            <w:r>
              <w:t>CONF #: 4423-32687 Removed</w:t>
            </w:r>
          </w:p>
        </w:tc>
        <w:tc>
          <w:tcPr>
            <w:tcW w:w="360" w:type="dxa"/>
          </w:tcPr>
          <w:p w14:paraId="52A77587" w14:textId="77777777" w:rsidR="004B3F04" w:rsidRDefault="004B3F04" w:rsidP="000659BE">
            <w:pPr>
              <w:pStyle w:val="TableText"/>
            </w:pPr>
            <w:r>
              <w:t>SHALL contain exactly one [1..1] procedureCriteria (CONF:4423-32687).</w:t>
            </w:r>
          </w:p>
        </w:tc>
        <w:tc>
          <w:tcPr>
            <w:tcW w:w="360" w:type="dxa"/>
          </w:tcPr>
          <w:p w14:paraId="7D549AD3" w14:textId="77777777" w:rsidR="004B3F04" w:rsidRDefault="004B3F04" w:rsidP="000659BE">
            <w:pPr>
              <w:pStyle w:val="TableText"/>
            </w:pPr>
          </w:p>
        </w:tc>
      </w:tr>
      <w:tr w:rsidR="004B3F04" w14:paraId="6EB5EF0E" w14:textId="77777777" w:rsidTr="000659BE">
        <w:trPr>
          <w:jc w:val="center"/>
        </w:trPr>
        <w:tc>
          <w:tcPr>
            <w:tcW w:w="360" w:type="dxa"/>
          </w:tcPr>
          <w:p w14:paraId="5BAB621A" w14:textId="77777777" w:rsidR="004B3F04" w:rsidRDefault="004B3F04" w:rsidP="000659BE">
            <w:pPr>
              <w:pStyle w:val="TableText"/>
            </w:pPr>
            <w:r>
              <w:t>CONF #: 4423-32693 Removed</w:t>
            </w:r>
          </w:p>
        </w:tc>
        <w:tc>
          <w:tcPr>
            <w:tcW w:w="360" w:type="dxa"/>
          </w:tcPr>
          <w:p w14:paraId="58DF6665" w14:textId="77777777" w:rsidR="004B3F04" w:rsidRDefault="004B3F04" w:rsidP="000659BE">
            <w:pPr>
              <w:pStyle w:val="TableText"/>
            </w:pPr>
            <w:r>
              <w:t>SHALL contain exactly one [1..1] supplyCriteria (CONF:4423-32693).</w:t>
            </w:r>
          </w:p>
        </w:tc>
        <w:tc>
          <w:tcPr>
            <w:tcW w:w="360" w:type="dxa"/>
          </w:tcPr>
          <w:p w14:paraId="0D682090" w14:textId="77777777" w:rsidR="004B3F04" w:rsidRDefault="004B3F04" w:rsidP="000659BE">
            <w:pPr>
              <w:pStyle w:val="TableText"/>
            </w:pPr>
          </w:p>
        </w:tc>
      </w:tr>
      <w:tr w:rsidR="004B3F04" w14:paraId="7290D54B" w14:textId="77777777" w:rsidTr="000659BE">
        <w:trPr>
          <w:jc w:val="center"/>
        </w:trPr>
        <w:tc>
          <w:tcPr>
            <w:tcW w:w="360" w:type="dxa"/>
          </w:tcPr>
          <w:p w14:paraId="54A0D582" w14:textId="77777777" w:rsidR="004B3F04" w:rsidRDefault="004B3F04" w:rsidP="000659BE">
            <w:pPr>
              <w:pStyle w:val="TableText"/>
            </w:pPr>
            <w:r>
              <w:t>CONF #: 4423-32696 Removed</w:t>
            </w:r>
          </w:p>
        </w:tc>
        <w:tc>
          <w:tcPr>
            <w:tcW w:w="360" w:type="dxa"/>
          </w:tcPr>
          <w:p w14:paraId="392BCBF2" w14:textId="77777777" w:rsidR="004B3F04" w:rsidRDefault="004B3F04" w:rsidP="000659BE">
            <w:pPr>
              <w:pStyle w:val="TableText"/>
            </w:pPr>
            <w:r>
              <w:t>SHALL contain exactly one [1..1] supplyCriteria (CONF:4423-32696).</w:t>
            </w:r>
          </w:p>
        </w:tc>
        <w:tc>
          <w:tcPr>
            <w:tcW w:w="360" w:type="dxa"/>
          </w:tcPr>
          <w:p w14:paraId="603BD615" w14:textId="77777777" w:rsidR="004B3F04" w:rsidRDefault="004B3F04" w:rsidP="000659BE">
            <w:pPr>
              <w:pStyle w:val="TableText"/>
            </w:pPr>
          </w:p>
        </w:tc>
      </w:tr>
      <w:tr w:rsidR="004B3F04" w14:paraId="4B85CD02" w14:textId="77777777" w:rsidTr="000659BE">
        <w:trPr>
          <w:jc w:val="center"/>
        </w:trPr>
        <w:tc>
          <w:tcPr>
            <w:tcW w:w="360" w:type="dxa"/>
          </w:tcPr>
          <w:p w14:paraId="39538D24" w14:textId="77777777" w:rsidR="004B3F04" w:rsidRDefault="004B3F04" w:rsidP="000659BE">
            <w:pPr>
              <w:pStyle w:val="TableText"/>
            </w:pPr>
            <w:r>
              <w:t>CONF #: 4423-32717 Removed</w:t>
            </w:r>
          </w:p>
        </w:tc>
        <w:tc>
          <w:tcPr>
            <w:tcW w:w="360" w:type="dxa"/>
          </w:tcPr>
          <w:p w14:paraId="555A7153" w14:textId="77777777" w:rsidR="004B3F04" w:rsidRDefault="004B3F04" w:rsidP="000659BE">
            <w:pPr>
              <w:pStyle w:val="TableText"/>
            </w:pPr>
            <w:r>
              <w:t>SHALL contain exactly one [1..1] observationCriteria (CONF:4423-32717).</w:t>
            </w:r>
          </w:p>
        </w:tc>
        <w:tc>
          <w:tcPr>
            <w:tcW w:w="360" w:type="dxa"/>
          </w:tcPr>
          <w:p w14:paraId="09BA4F6D" w14:textId="77777777" w:rsidR="004B3F04" w:rsidRDefault="004B3F04" w:rsidP="000659BE">
            <w:pPr>
              <w:pStyle w:val="TableText"/>
            </w:pPr>
          </w:p>
        </w:tc>
      </w:tr>
      <w:tr w:rsidR="004B3F04" w14:paraId="450CA09A" w14:textId="77777777" w:rsidTr="000659BE">
        <w:trPr>
          <w:jc w:val="center"/>
        </w:trPr>
        <w:tc>
          <w:tcPr>
            <w:tcW w:w="360" w:type="dxa"/>
          </w:tcPr>
          <w:p w14:paraId="67169958" w14:textId="77777777" w:rsidR="004B3F04" w:rsidRDefault="004B3F04" w:rsidP="000659BE">
            <w:pPr>
              <w:pStyle w:val="TableText"/>
            </w:pPr>
            <w:r>
              <w:lastRenderedPageBreak/>
              <w:t>CONF #: 4423-32720 Removed</w:t>
            </w:r>
          </w:p>
        </w:tc>
        <w:tc>
          <w:tcPr>
            <w:tcW w:w="360" w:type="dxa"/>
          </w:tcPr>
          <w:p w14:paraId="6905BA14" w14:textId="77777777" w:rsidR="004B3F04" w:rsidRDefault="004B3F04" w:rsidP="000659BE">
            <w:pPr>
              <w:pStyle w:val="TableText"/>
            </w:pPr>
            <w:r>
              <w:t>SHALL contain exactly one [1..1] observationCriteria (CONF:4423-32720).</w:t>
            </w:r>
          </w:p>
        </w:tc>
        <w:tc>
          <w:tcPr>
            <w:tcW w:w="360" w:type="dxa"/>
          </w:tcPr>
          <w:p w14:paraId="1BC08DCD" w14:textId="77777777" w:rsidR="004B3F04" w:rsidRDefault="004B3F04" w:rsidP="000659BE">
            <w:pPr>
              <w:pStyle w:val="TableText"/>
            </w:pPr>
          </w:p>
        </w:tc>
      </w:tr>
      <w:tr w:rsidR="004B3F04" w14:paraId="7573F2AE" w14:textId="77777777" w:rsidTr="000659BE">
        <w:trPr>
          <w:jc w:val="center"/>
        </w:trPr>
        <w:tc>
          <w:tcPr>
            <w:tcW w:w="360" w:type="dxa"/>
          </w:tcPr>
          <w:p w14:paraId="107A1774" w14:textId="77777777" w:rsidR="004B3F04" w:rsidRDefault="004B3F04" w:rsidP="000659BE">
            <w:pPr>
              <w:pStyle w:val="TableText"/>
            </w:pPr>
            <w:r>
              <w:t>CONF #: 4423-32723 Removed</w:t>
            </w:r>
          </w:p>
        </w:tc>
        <w:tc>
          <w:tcPr>
            <w:tcW w:w="360" w:type="dxa"/>
          </w:tcPr>
          <w:p w14:paraId="36E27902" w14:textId="77777777" w:rsidR="004B3F04" w:rsidRDefault="004B3F04" w:rsidP="000659BE">
            <w:pPr>
              <w:pStyle w:val="TableText"/>
            </w:pPr>
            <w:r>
              <w:t>SHALL contain exactly one [1..1] observationCriteria (CONF:4423-32723).</w:t>
            </w:r>
          </w:p>
        </w:tc>
        <w:tc>
          <w:tcPr>
            <w:tcW w:w="360" w:type="dxa"/>
          </w:tcPr>
          <w:p w14:paraId="29492096" w14:textId="77777777" w:rsidR="004B3F04" w:rsidRDefault="004B3F04" w:rsidP="000659BE">
            <w:pPr>
              <w:pStyle w:val="TableText"/>
            </w:pPr>
          </w:p>
        </w:tc>
      </w:tr>
      <w:tr w:rsidR="004B3F04" w14:paraId="469D58D8" w14:textId="77777777" w:rsidTr="000659BE">
        <w:trPr>
          <w:jc w:val="center"/>
        </w:trPr>
        <w:tc>
          <w:tcPr>
            <w:tcW w:w="360" w:type="dxa"/>
          </w:tcPr>
          <w:p w14:paraId="7C31F564" w14:textId="77777777" w:rsidR="004B3F04" w:rsidRDefault="004B3F04" w:rsidP="000659BE">
            <w:pPr>
              <w:pStyle w:val="TableText"/>
            </w:pPr>
            <w:r>
              <w:t>CONF #: 4423-32732 Removed</w:t>
            </w:r>
          </w:p>
        </w:tc>
        <w:tc>
          <w:tcPr>
            <w:tcW w:w="360" w:type="dxa"/>
          </w:tcPr>
          <w:p w14:paraId="23A00B05" w14:textId="77777777" w:rsidR="004B3F04" w:rsidRDefault="004B3F04" w:rsidP="000659BE">
            <w:pPr>
              <w:pStyle w:val="TableText"/>
            </w:pPr>
            <w:r>
              <w:t>SHALL contain exactly one [1..1] encounterCriteria (CONF:4423-32732).</w:t>
            </w:r>
          </w:p>
        </w:tc>
        <w:tc>
          <w:tcPr>
            <w:tcW w:w="360" w:type="dxa"/>
          </w:tcPr>
          <w:p w14:paraId="4DD384E0" w14:textId="77777777" w:rsidR="004B3F04" w:rsidRDefault="004B3F04" w:rsidP="000659BE">
            <w:pPr>
              <w:pStyle w:val="TableText"/>
            </w:pPr>
          </w:p>
        </w:tc>
      </w:tr>
      <w:tr w:rsidR="004B3F04" w14:paraId="0F16A950" w14:textId="77777777" w:rsidTr="000659BE">
        <w:trPr>
          <w:jc w:val="center"/>
        </w:trPr>
        <w:tc>
          <w:tcPr>
            <w:tcW w:w="360" w:type="dxa"/>
          </w:tcPr>
          <w:p w14:paraId="1D663DA6" w14:textId="77777777" w:rsidR="004B3F04" w:rsidRDefault="004B3F04" w:rsidP="000659BE">
            <w:pPr>
              <w:pStyle w:val="TableText"/>
            </w:pPr>
            <w:r>
              <w:t>CONF #: 4423-32735 Removed</w:t>
            </w:r>
          </w:p>
        </w:tc>
        <w:tc>
          <w:tcPr>
            <w:tcW w:w="360" w:type="dxa"/>
          </w:tcPr>
          <w:p w14:paraId="7657C159" w14:textId="77777777" w:rsidR="004B3F04" w:rsidRDefault="004B3F04" w:rsidP="000659BE">
            <w:pPr>
              <w:pStyle w:val="TableText"/>
            </w:pPr>
            <w:r>
              <w:t>SHALL contain exactly one [1..1] encounterCriteria (CONF:4423-32735).</w:t>
            </w:r>
          </w:p>
        </w:tc>
        <w:tc>
          <w:tcPr>
            <w:tcW w:w="360" w:type="dxa"/>
          </w:tcPr>
          <w:p w14:paraId="1FA16E71" w14:textId="77777777" w:rsidR="004B3F04" w:rsidRDefault="004B3F04" w:rsidP="000659BE">
            <w:pPr>
              <w:pStyle w:val="TableText"/>
            </w:pPr>
          </w:p>
        </w:tc>
      </w:tr>
      <w:tr w:rsidR="004B3F04" w14:paraId="52447870" w14:textId="77777777" w:rsidTr="000659BE">
        <w:trPr>
          <w:jc w:val="center"/>
        </w:trPr>
        <w:tc>
          <w:tcPr>
            <w:tcW w:w="360" w:type="dxa"/>
          </w:tcPr>
          <w:p w14:paraId="736A27BE" w14:textId="77777777" w:rsidR="004B3F04" w:rsidRDefault="004B3F04" w:rsidP="000659BE">
            <w:pPr>
              <w:pStyle w:val="TableText"/>
            </w:pPr>
            <w:r>
              <w:t>CONF #: 4423-32738 Removed</w:t>
            </w:r>
          </w:p>
        </w:tc>
        <w:tc>
          <w:tcPr>
            <w:tcW w:w="360" w:type="dxa"/>
          </w:tcPr>
          <w:p w14:paraId="4A83A161" w14:textId="77777777" w:rsidR="004B3F04" w:rsidRDefault="004B3F04" w:rsidP="000659BE">
            <w:pPr>
              <w:pStyle w:val="TableText"/>
            </w:pPr>
            <w:r>
              <w:t>SHALL contain exactly one [1..1] encounterCriteria (CONF:4423-32738).</w:t>
            </w:r>
          </w:p>
        </w:tc>
        <w:tc>
          <w:tcPr>
            <w:tcW w:w="360" w:type="dxa"/>
          </w:tcPr>
          <w:p w14:paraId="36D2DBBB" w14:textId="77777777" w:rsidR="004B3F04" w:rsidRDefault="004B3F04" w:rsidP="000659BE">
            <w:pPr>
              <w:pStyle w:val="TableText"/>
            </w:pPr>
          </w:p>
        </w:tc>
      </w:tr>
      <w:tr w:rsidR="004B3F04" w14:paraId="7590EEF2" w14:textId="77777777" w:rsidTr="000659BE">
        <w:trPr>
          <w:jc w:val="center"/>
        </w:trPr>
        <w:tc>
          <w:tcPr>
            <w:tcW w:w="360" w:type="dxa"/>
          </w:tcPr>
          <w:p w14:paraId="27CD42EC" w14:textId="77777777" w:rsidR="004B3F04" w:rsidRDefault="004B3F04" w:rsidP="000659BE">
            <w:pPr>
              <w:pStyle w:val="TableText"/>
            </w:pPr>
            <w:r>
              <w:t>CONF #: 4423-32759 Removed</w:t>
            </w:r>
          </w:p>
        </w:tc>
        <w:tc>
          <w:tcPr>
            <w:tcW w:w="360" w:type="dxa"/>
          </w:tcPr>
          <w:p w14:paraId="088D103C" w14:textId="77777777" w:rsidR="004B3F04" w:rsidRDefault="004B3F04" w:rsidP="000659BE">
            <w:pPr>
              <w:pStyle w:val="TableText"/>
            </w:pPr>
            <w:r>
              <w:t>SHALL contain exactly one [1..1] actCriteria (CONF:4423-32759).</w:t>
            </w:r>
          </w:p>
        </w:tc>
        <w:tc>
          <w:tcPr>
            <w:tcW w:w="360" w:type="dxa"/>
          </w:tcPr>
          <w:p w14:paraId="26B47FA0" w14:textId="77777777" w:rsidR="004B3F04" w:rsidRDefault="004B3F04" w:rsidP="000659BE">
            <w:pPr>
              <w:pStyle w:val="TableText"/>
            </w:pPr>
          </w:p>
        </w:tc>
      </w:tr>
      <w:tr w:rsidR="004B3F04" w14:paraId="1A77B4C3" w14:textId="77777777" w:rsidTr="000659BE">
        <w:trPr>
          <w:jc w:val="center"/>
        </w:trPr>
        <w:tc>
          <w:tcPr>
            <w:tcW w:w="360" w:type="dxa"/>
          </w:tcPr>
          <w:p w14:paraId="542BA13D" w14:textId="77777777" w:rsidR="004B3F04" w:rsidRDefault="004B3F04" w:rsidP="000659BE">
            <w:pPr>
              <w:pStyle w:val="TableText"/>
            </w:pPr>
            <w:r>
              <w:t>CONF #: 4423-32762 Removed</w:t>
            </w:r>
          </w:p>
        </w:tc>
        <w:tc>
          <w:tcPr>
            <w:tcW w:w="360" w:type="dxa"/>
          </w:tcPr>
          <w:p w14:paraId="28D58D95" w14:textId="77777777" w:rsidR="004B3F04" w:rsidRDefault="004B3F04" w:rsidP="000659BE">
            <w:pPr>
              <w:pStyle w:val="TableText"/>
            </w:pPr>
            <w:r>
              <w:t>SHALL contain exactly one [1..1] actCriteria (CONF:4423-32762).</w:t>
            </w:r>
          </w:p>
        </w:tc>
        <w:tc>
          <w:tcPr>
            <w:tcW w:w="360" w:type="dxa"/>
          </w:tcPr>
          <w:p w14:paraId="23A5609A" w14:textId="77777777" w:rsidR="004B3F04" w:rsidRDefault="004B3F04" w:rsidP="000659BE">
            <w:pPr>
              <w:pStyle w:val="TableText"/>
            </w:pPr>
          </w:p>
        </w:tc>
      </w:tr>
      <w:tr w:rsidR="004B3F04" w14:paraId="3FB9116C" w14:textId="77777777" w:rsidTr="000659BE">
        <w:trPr>
          <w:jc w:val="center"/>
        </w:trPr>
        <w:tc>
          <w:tcPr>
            <w:tcW w:w="360" w:type="dxa"/>
          </w:tcPr>
          <w:p w14:paraId="7D5E54E2" w14:textId="77777777" w:rsidR="004B3F04" w:rsidRDefault="004B3F04" w:rsidP="000659BE">
            <w:pPr>
              <w:pStyle w:val="TableText"/>
            </w:pPr>
            <w:r>
              <w:t>CONF #: 4423-32765 Removed</w:t>
            </w:r>
          </w:p>
        </w:tc>
        <w:tc>
          <w:tcPr>
            <w:tcW w:w="360" w:type="dxa"/>
          </w:tcPr>
          <w:p w14:paraId="26EB5D36" w14:textId="77777777" w:rsidR="004B3F04" w:rsidRDefault="004B3F04" w:rsidP="000659BE">
            <w:pPr>
              <w:pStyle w:val="TableText"/>
            </w:pPr>
            <w:r>
              <w:t>SHALL contain exactly one [1..1] actCriteria (CONF:4423-32765).</w:t>
            </w:r>
          </w:p>
        </w:tc>
        <w:tc>
          <w:tcPr>
            <w:tcW w:w="360" w:type="dxa"/>
          </w:tcPr>
          <w:p w14:paraId="2E63A4E1" w14:textId="77777777" w:rsidR="004B3F04" w:rsidRDefault="004B3F04" w:rsidP="000659BE">
            <w:pPr>
              <w:pStyle w:val="TableText"/>
            </w:pPr>
          </w:p>
        </w:tc>
      </w:tr>
      <w:tr w:rsidR="004B3F04" w14:paraId="0A183A45" w14:textId="77777777" w:rsidTr="000659BE">
        <w:trPr>
          <w:jc w:val="center"/>
        </w:trPr>
        <w:tc>
          <w:tcPr>
            <w:tcW w:w="360" w:type="dxa"/>
          </w:tcPr>
          <w:p w14:paraId="39DE333A" w14:textId="77777777" w:rsidR="004B3F04" w:rsidRDefault="004B3F04" w:rsidP="000659BE">
            <w:pPr>
              <w:pStyle w:val="TableText"/>
            </w:pPr>
            <w:r>
              <w:t>CONF #: 4423-32777 Removed</w:t>
            </w:r>
          </w:p>
        </w:tc>
        <w:tc>
          <w:tcPr>
            <w:tcW w:w="360" w:type="dxa"/>
          </w:tcPr>
          <w:p w14:paraId="1C600D7E" w14:textId="77777777" w:rsidR="004B3F04" w:rsidRDefault="004B3F04" w:rsidP="000659BE">
            <w:pPr>
              <w:pStyle w:val="TableText"/>
            </w:pPr>
            <w:r>
              <w:t>SHALL contain exactly one [1..1] procedureCriteria (CONF:4423-32777).</w:t>
            </w:r>
          </w:p>
        </w:tc>
        <w:tc>
          <w:tcPr>
            <w:tcW w:w="360" w:type="dxa"/>
          </w:tcPr>
          <w:p w14:paraId="2BF250F3" w14:textId="77777777" w:rsidR="004B3F04" w:rsidRDefault="004B3F04" w:rsidP="000659BE">
            <w:pPr>
              <w:pStyle w:val="TableText"/>
            </w:pPr>
          </w:p>
        </w:tc>
      </w:tr>
      <w:tr w:rsidR="004B3F04" w14:paraId="1C06CEF7" w14:textId="77777777" w:rsidTr="000659BE">
        <w:trPr>
          <w:jc w:val="center"/>
        </w:trPr>
        <w:tc>
          <w:tcPr>
            <w:tcW w:w="360" w:type="dxa"/>
          </w:tcPr>
          <w:p w14:paraId="5E802130" w14:textId="77777777" w:rsidR="004B3F04" w:rsidRDefault="004B3F04" w:rsidP="000659BE">
            <w:pPr>
              <w:pStyle w:val="TableText"/>
            </w:pPr>
            <w:r>
              <w:t>CONF #: 4423-32780 Removed</w:t>
            </w:r>
          </w:p>
        </w:tc>
        <w:tc>
          <w:tcPr>
            <w:tcW w:w="360" w:type="dxa"/>
          </w:tcPr>
          <w:p w14:paraId="74860A26" w14:textId="77777777" w:rsidR="004B3F04" w:rsidRDefault="004B3F04" w:rsidP="000659BE">
            <w:pPr>
              <w:pStyle w:val="TableText"/>
            </w:pPr>
            <w:r>
              <w:t>SHALL contain exactly one [1..1] observationCriteria (CONF:4423-32780).</w:t>
            </w:r>
          </w:p>
        </w:tc>
        <w:tc>
          <w:tcPr>
            <w:tcW w:w="360" w:type="dxa"/>
          </w:tcPr>
          <w:p w14:paraId="55403A3B" w14:textId="77777777" w:rsidR="004B3F04" w:rsidRDefault="004B3F04" w:rsidP="000659BE">
            <w:pPr>
              <w:pStyle w:val="TableText"/>
            </w:pPr>
          </w:p>
        </w:tc>
      </w:tr>
      <w:tr w:rsidR="004B3F04" w14:paraId="602E2268" w14:textId="77777777" w:rsidTr="000659BE">
        <w:trPr>
          <w:jc w:val="center"/>
        </w:trPr>
        <w:tc>
          <w:tcPr>
            <w:tcW w:w="360" w:type="dxa"/>
          </w:tcPr>
          <w:p w14:paraId="4C3E91ED" w14:textId="77777777" w:rsidR="004B3F04" w:rsidRDefault="004B3F04" w:rsidP="000659BE">
            <w:pPr>
              <w:pStyle w:val="TableText"/>
            </w:pPr>
            <w:r>
              <w:t>CONF #: 4423-32783 Removed</w:t>
            </w:r>
          </w:p>
        </w:tc>
        <w:tc>
          <w:tcPr>
            <w:tcW w:w="360" w:type="dxa"/>
          </w:tcPr>
          <w:p w14:paraId="177113C8" w14:textId="77777777" w:rsidR="004B3F04" w:rsidRDefault="004B3F04" w:rsidP="000659BE">
            <w:pPr>
              <w:pStyle w:val="TableText"/>
            </w:pPr>
            <w:r>
              <w:t>SHALL contain exactly one [1..1] observationCriteria (CONF:4423-32783).</w:t>
            </w:r>
          </w:p>
        </w:tc>
        <w:tc>
          <w:tcPr>
            <w:tcW w:w="360" w:type="dxa"/>
          </w:tcPr>
          <w:p w14:paraId="68109B99" w14:textId="77777777" w:rsidR="004B3F04" w:rsidRDefault="004B3F04" w:rsidP="000659BE">
            <w:pPr>
              <w:pStyle w:val="TableText"/>
            </w:pPr>
          </w:p>
        </w:tc>
      </w:tr>
      <w:tr w:rsidR="004B3F04" w14:paraId="7900ABE8" w14:textId="77777777" w:rsidTr="000659BE">
        <w:trPr>
          <w:jc w:val="center"/>
        </w:trPr>
        <w:tc>
          <w:tcPr>
            <w:tcW w:w="360" w:type="dxa"/>
          </w:tcPr>
          <w:p w14:paraId="64EAEA36" w14:textId="77777777" w:rsidR="004B3F04" w:rsidRDefault="004B3F04" w:rsidP="000659BE">
            <w:pPr>
              <w:pStyle w:val="TableText"/>
            </w:pPr>
            <w:r>
              <w:t>CONF #: 4423-32789 Removed</w:t>
            </w:r>
          </w:p>
        </w:tc>
        <w:tc>
          <w:tcPr>
            <w:tcW w:w="360" w:type="dxa"/>
          </w:tcPr>
          <w:p w14:paraId="2328122E" w14:textId="77777777" w:rsidR="004B3F04" w:rsidRDefault="004B3F04" w:rsidP="000659BE">
            <w:pPr>
              <w:pStyle w:val="TableText"/>
            </w:pPr>
            <w:r>
              <w:t>SHALL contain exactly one [1..1] substanceAdministrationCriteria (CONF:4423-32789).</w:t>
            </w:r>
          </w:p>
        </w:tc>
        <w:tc>
          <w:tcPr>
            <w:tcW w:w="360" w:type="dxa"/>
          </w:tcPr>
          <w:p w14:paraId="534E2C27" w14:textId="77777777" w:rsidR="004B3F04" w:rsidRDefault="004B3F04" w:rsidP="000659BE">
            <w:pPr>
              <w:pStyle w:val="TableText"/>
            </w:pPr>
          </w:p>
        </w:tc>
      </w:tr>
      <w:tr w:rsidR="004B3F04" w14:paraId="441A71C8" w14:textId="77777777" w:rsidTr="000659BE">
        <w:trPr>
          <w:jc w:val="center"/>
        </w:trPr>
        <w:tc>
          <w:tcPr>
            <w:tcW w:w="360" w:type="dxa"/>
          </w:tcPr>
          <w:p w14:paraId="29CFD805" w14:textId="77777777" w:rsidR="004B3F04" w:rsidRDefault="004B3F04" w:rsidP="000659BE">
            <w:pPr>
              <w:pStyle w:val="TableText"/>
            </w:pPr>
            <w:r>
              <w:t>CONF #: 4423-32792 Removed</w:t>
            </w:r>
          </w:p>
        </w:tc>
        <w:tc>
          <w:tcPr>
            <w:tcW w:w="360" w:type="dxa"/>
          </w:tcPr>
          <w:p w14:paraId="259F11A8" w14:textId="77777777" w:rsidR="004B3F04" w:rsidRDefault="004B3F04" w:rsidP="000659BE">
            <w:pPr>
              <w:pStyle w:val="TableText"/>
            </w:pPr>
            <w:r>
              <w:t>SHALL contain exactly one [1..1] substanceAdministrationCriteria (CONF:4423-32792).</w:t>
            </w:r>
          </w:p>
        </w:tc>
        <w:tc>
          <w:tcPr>
            <w:tcW w:w="360" w:type="dxa"/>
          </w:tcPr>
          <w:p w14:paraId="62752BB4" w14:textId="77777777" w:rsidR="004B3F04" w:rsidRDefault="004B3F04" w:rsidP="000659BE">
            <w:pPr>
              <w:pStyle w:val="TableText"/>
            </w:pPr>
          </w:p>
        </w:tc>
      </w:tr>
      <w:tr w:rsidR="004B3F04" w14:paraId="22FC41A7" w14:textId="77777777" w:rsidTr="000659BE">
        <w:trPr>
          <w:jc w:val="center"/>
        </w:trPr>
        <w:tc>
          <w:tcPr>
            <w:tcW w:w="360" w:type="dxa"/>
          </w:tcPr>
          <w:p w14:paraId="458BD3E2" w14:textId="77777777" w:rsidR="004B3F04" w:rsidRDefault="004B3F04" w:rsidP="000659BE">
            <w:pPr>
              <w:pStyle w:val="TableText"/>
            </w:pPr>
            <w:r>
              <w:t>CONF #: 4423-32804 Removed</w:t>
            </w:r>
          </w:p>
        </w:tc>
        <w:tc>
          <w:tcPr>
            <w:tcW w:w="360" w:type="dxa"/>
          </w:tcPr>
          <w:p w14:paraId="204C50DB" w14:textId="77777777" w:rsidR="004B3F04" w:rsidRDefault="004B3F04" w:rsidP="000659BE">
            <w:pPr>
              <w:pStyle w:val="TableText"/>
            </w:pPr>
            <w:r>
              <w:t>SHALL contain exactly one [1..1] substanceAdministrationCriteria (CONF:4423-32804).</w:t>
            </w:r>
          </w:p>
        </w:tc>
        <w:tc>
          <w:tcPr>
            <w:tcW w:w="360" w:type="dxa"/>
          </w:tcPr>
          <w:p w14:paraId="2AC6AD8A" w14:textId="77777777" w:rsidR="004B3F04" w:rsidRDefault="004B3F04" w:rsidP="000659BE">
            <w:pPr>
              <w:pStyle w:val="TableText"/>
            </w:pPr>
          </w:p>
        </w:tc>
      </w:tr>
      <w:tr w:rsidR="004B3F04" w14:paraId="5C6400BE" w14:textId="77777777" w:rsidTr="000659BE">
        <w:trPr>
          <w:jc w:val="center"/>
        </w:trPr>
        <w:tc>
          <w:tcPr>
            <w:tcW w:w="360" w:type="dxa"/>
          </w:tcPr>
          <w:p w14:paraId="426F7830" w14:textId="77777777" w:rsidR="004B3F04" w:rsidRDefault="004B3F04" w:rsidP="000659BE">
            <w:pPr>
              <w:pStyle w:val="TableText"/>
            </w:pPr>
            <w:r>
              <w:t>CONF #: 4423-32806 Removed</w:t>
            </w:r>
          </w:p>
        </w:tc>
        <w:tc>
          <w:tcPr>
            <w:tcW w:w="360" w:type="dxa"/>
          </w:tcPr>
          <w:p w14:paraId="49629F15" w14:textId="77777777" w:rsidR="004B3F04" w:rsidRDefault="004B3F04" w:rsidP="000659BE">
            <w:pPr>
              <w:pStyle w:val="TableText"/>
            </w:pPr>
            <w:r>
              <w:t>SHALL contain exactly one [1..1] substanceAdministrationCriteria (CONF:4423-32806).</w:t>
            </w:r>
          </w:p>
        </w:tc>
        <w:tc>
          <w:tcPr>
            <w:tcW w:w="360" w:type="dxa"/>
          </w:tcPr>
          <w:p w14:paraId="677DB3B4" w14:textId="77777777" w:rsidR="004B3F04" w:rsidRDefault="004B3F04" w:rsidP="000659BE">
            <w:pPr>
              <w:pStyle w:val="TableText"/>
            </w:pPr>
          </w:p>
        </w:tc>
      </w:tr>
      <w:tr w:rsidR="004B3F04" w14:paraId="7677A1AD" w14:textId="77777777" w:rsidTr="000659BE">
        <w:trPr>
          <w:jc w:val="center"/>
        </w:trPr>
        <w:tc>
          <w:tcPr>
            <w:tcW w:w="360" w:type="dxa"/>
          </w:tcPr>
          <w:p w14:paraId="037D58A3" w14:textId="77777777" w:rsidR="004B3F04" w:rsidRDefault="004B3F04" w:rsidP="000659BE">
            <w:pPr>
              <w:pStyle w:val="TableText"/>
            </w:pPr>
            <w:r>
              <w:t>CONF #: 4423-32808 Removed</w:t>
            </w:r>
          </w:p>
        </w:tc>
        <w:tc>
          <w:tcPr>
            <w:tcW w:w="360" w:type="dxa"/>
          </w:tcPr>
          <w:p w14:paraId="7ABE0FFF" w14:textId="77777777" w:rsidR="004B3F04" w:rsidRDefault="004B3F04" w:rsidP="000659BE">
            <w:pPr>
              <w:pStyle w:val="TableText"/>
            </w:pPr>
            <w:r>
              <w:t>SHALL contain exactly one [1..1] supplyCriteria (CONF:4423-32808).</w:t>
            </w:r>
          </w:p>
        </w:tc>
        <w:tc>
          <w:tcPr>
            <w:tcW w:w="360" w:type="dxa"/>
          </w:tcPr>
          <w:p w14:paraId="68789EF9" w14:textId="77777777" w:rsidR="004B3F04" w:rsidRDefault="004B3F04" w:rsidP="000659BE">
            <w:pPr>
              <w:pStyle w:val="TableText"/>
            </w:pPr>
          </w:p>
        </w:tc>
      </w:tr>
      <w:tr w:rsidR="004B3F04" w14:paraId="20CFB223" w14:textId="77777777" w:rsidTr="000659BE">
        <w:trPr>
          <w:jc w:val="center"/>
        </w:trPr>
        <w:tc>
          <w:tcPr>
            <w:tcW w:w="360" w:type="dxa"/>
          </w:tcPr>
          <w:p w14:paraId="66826747" w14:textId="77777777" w:rsidR="004B3F04" w:rsidRDefault="004B3F04" w:rsidP="000659BE">
            <w:pPr>
              <w:pStyle w:val="TableText"/>
            </w:pPr>
            <w:r>
              <w:t>CONF #: 4423-32822 Removed</w:t>
            </w:r>
          </w:p>
        </w:tc>
        <w:tc>
          <w:tcPr>
            <w:tcW w:w="360" w:type="dxa"/>
          </w:tcPr>
          <w:p w14:paraId="33C0EB55" w14:textId="77777777" w:rsidR="004B3F04" w:rsidRDefault="004B3F04" w:rsidP="000659BE">
            <w:pPr>
              <w:pStyle w:val="TableText"/>
            </w:pPr>
            <w:r>
              <w:t>SHALL contain exactly one [1..1] observationCriteria (CONF:4423-32822).</w:t>
            </w:r>
          </w:p>
        </w:tc>
        <w:tc>
          <w:tcPr>
            <w:tcW w:w="360" w:type="dxa"/>
          </w:tcPr>
          <w:p w14:paraId="0B10DBDF" w14:textId="77777777" w:rsidR="004B3F04" w:rsidRDefault="004B3F04" w:rsidP="000659BE">
            <w:pPr>
              <w:pStyle w:val="TableText"/>
            </w:pPr>
          </w:p>
        </w:tc>
      </w:tr>
      <w:tr w:rsidR="004B3F04" w14:paraId="39C265A1" w14:textId="77777777" w:rsidTr="000659BE">
        <w:trPr>
          <w:jc w:val="center"/>
        </w:trPr>
        <w:tc>
          <w:tcPr>
            <w:tcW w:w="360" w:type="dxa"/>
          </w:tcPr>
          <w:p w14:paraId="5AF19E10" w14:textId="77777777" w:rsidR="004B3F04" w:rsidRDefault="004B3F04" w:rsidP="000659BE">
            <w:pPr>
              <w:pStyle w:val="TableText"/>
            </w:pPr>
            <w:r>
              <w:t>CONF #: 4423-32846 Removed</w:t>
            </w:r>
          </w:p>
        </w:tc>
        <w:tc>
          <w:tcPr>
            <w:tcW w:w="360" w:type="dxa"/>
          </w:tcPr>
          <w:p w14:paraId="0249B23E" w14:textId="77777777" w:rsidR="004B3F04" w:rsidRDefault="004B3F04" w:rsidP="000659BE">
            <w:pPr>
              <w:pStyle w:val="TableText"/>
            </w:pPr>
            <w:r>
              <w:t xml:space="preserve">SHALL contain exactly one [1..1] </w:t>
            </w:r>
            <w:r>
              <w:lastRenderedPageBreak/>
              <w:t>observationCriteria (CONF:4423-32846).</w:t>
            </w:r>
          </w:p>
        </w:tc>
        <w:tc>
          <w:tcPr>
            <w:tcW w:w="360" w:type="dxa"/>
          </w:tcPr>
          <w:p w14:paraId="6047B39D" w14:textId="77777777" w:rsidR="004B3F04" w:rsidRDefault="004B3F04" w:rsidP="000659BE">
            <w:pPr>
              <w:pStyle w:val="TableText"/>
            </w:pPr>
          </w:p>
        </w:tc>
      </w:tr>
      <w:tr w:rsidR="004B3F04" w14:paraId="1986ED7F" w14:textId="77777777" w:rsidTr="000659BE">
        <w:trPr>
          <w:jc w:val="center"/>
        </w:trPr>
        <w:tc>
          <w:tcPr>
            <w:tcW w:w="360" w:type="dxa"/>
          </w:tcPr>
          <w:p w14:paraId="71C1A8ED" w14:textId="77777777" w:rsidR="004B3F04" w:rsidRDefault="004B3F04" w:rsidP="000659BE">
            <w:pPr>
              <w:pStyle w:val="TableText"/>
            </w:pPr>
            <w:r>
              <w:t>CONF #: 4423-32849 Removed</w:t>
            </w:r>
          </w:p>
        </w:tc>
        <w:tc>
          <w:tcPr>
            <w:tcW w:w="360" w:type="dxa"/>
          </w:tcPr>
          <w:p w14:paraId="2D7A8B54" w14:textId="77777777" w:rsidR="004B3F04" w:rsidRDefault="004B3F04" w:rsidP="000659BE">
            <w:pPr>
              <w:pStyle w:val="TableText"/>
            </w:pPr>
            <w:r>
              <w:t>SHALL contain exactly one [1..1] observationCriteria (CONF:4423-32849).</w:t>
            </w:r>
          </w:p>
        </w:tc>
        <w:tc>
          <w:tcPr>
            <w:tcW w:w="360" w:type="dxa"/>
          </w:tcPr>
          <w:p w14:paraId="513FD97A" w14:textId="77777777" w:rsidR="004B3F04" w:rsidRDefault="004B3F04" w:rsidP="000659BE">
            <w:pPr>
              <w:pStyle w:val="TableText"/>
            </w:pPr>
          </w:p>
        </w:tc>
      </w:tr>
      <w:tr w:rsidR="004B3F04" w14:paraId="3F890F92" w14:textId="77777777" w:rsidTr="000659BE">
        <w:trPr>
          <w:jc w:val="center"/>
        </w:trPr>
        <w:tc>
          <w:tcPr>
            <w:tcW w:w="360" w:type="dxa"/>
          </w:tcPr>
          <w:p w14:paraId="6851E23F" w14:textId="77777777" w:rsidR="004B3F04" w:rsidRDefault="004B3F04" w:rsidP="000659BE">
            <w:pPr>
              <w:pStyle w:val="TableText"/>
            </w:pPr>
            <w:r>
              <w:t>CONF #: 4423-32852 Removed</w:t>
            </w:r>
          </w:p>
        </w:tc>
        <w:tc>
          <w:tcPr>
            <w:tcW w:w="360" w:type="dxa"/>
          </w:tcPr>
          <w:p w14:paraId="2861852C" w14:textId="77777777" w:rsidR="004B3F04" w:rsidRDefault="004B3F04" w:rsidP="000659BE">
            <w:pPr>
              <w:pStyle w:val="TableText"/>
            </w:pPr>
            <w:r>
              <w:t>SHALL contain exactly one [1..1] observationCriteria (CONF:4423-32852).</w:t>
            </w:r>
          </w:p>
        </w:tc>
        <w:tc>
          <w:tcPr>
            <w:tcW w:w="360" w:type="dxa"/>
          </w:tcPr>
          <w:p w14:paraId="403EAD3F" w14:textId="77777777" w:rsidR="004B3F04" w:rsidRDefault="004B3F04" w:rsidP="000659BE">
            <w:pPr>
              <w:pStyle w:val="TableText"/>
            </w:pPr>
          </w:p>
        </w:tc>
      </w:tr>
      <w:tr w:rsidR="004B3F04" w14:paraId="79E80149" w14:textId="77777777" w:rsidTr="000659BE">
        <w:trPr>
          <w:jc w:val="center"/>
        </w:trPr>
        <w:tc>
          <w:tcPr>
            <w:tcW w:w="360" w:type="dxa"/>
          </w:tcPr>
          <w:p w14:paraId="08272B09" w14:textId="77777777" w:rsidR="004B3F04" w:rsidRDefault="004B3F04" w:rsidP="000659BE">
            <w:pPr>
              <w:pStyle w:val="TableText"/>
            </w:pPr>
            <w:r>
              <w:t>CONF #: 4423-32858 Removed</w:t>
            </w:r>
          </w:p>
        </w:tc>
        <w:tc>
          <w:tcPr>
            <w:tcW w:w="360" w:type="dxa"/>
          </w:tcPr>
          <w:p w14:paraId="61AAA753" w14:textId="77777777" w:rsidR="004B3F04" w:rsidRDefault="004B3F04" w:rsidP="000659BE">
            <w:pPr>
              <w:pStyle w:val="TableText"/>
            </w:pPr>
            <w:r>
              <w:t>SHALL contain exactly one [1..1] procedureCriteria (CONF:4423-32858).</w:t>
            </w:r>
          </w:p>
        </w:tc>
        <w:tc>
          <w:tcPr>
            <w:tcW w:w="360" w:type="dxa"/>
          </w:tcPr>
          <w:p w14:paraId="6AE1F7B0" w14:textId="77777777" w:rsidR="004B3F04" w:rsidRDefault="004B3F04" w:rsidP="000659BE">
            <w:pPr>
              <w:pStyle w:val="TableText"/>
            </w:pPr>
          </w:p>
        </w:tc>
      </w:tr>
      <w:tr w:rsidR="004B3F04" w14:paraId="665ABF14" w14:textId="77777777" w:rsidTr="000659BE">
        <w:trPr>
          <w:jc w:val="center"/>
        </w:trPr>
        <w:tc>
          <w:tcPr>
            <w:tcW w:w="360" w:type="dxa"/>
          </w:tcPr>
          <w:p w14:paraId="54865284" w14:textId="77777777" w:rsidR="004B3F04" w:rsidRDefault="004B3F04" w:rsidP="000659BE">
            <w:pPr>
              <w:pStyle w:val="TableText"/>
            </w:pPr>
            <w:r>
              <w:t>CONF #: 4423-32861 Removed</w:t>
            </w:r>
          </w:p>
        </w:tc>
        <w:tc>
          <w:tcPr>
            <w:tcW w:w="360" w:type="dxa"/>
          </w:tcPr>
          <w:p w14:paraId="40187BAD" w14:textId="77777777" w:rsidR="004B3F04" w:rsidRDefault="004B3F04" w:rsidP="000659BE">
            <w:pPr>
              <w:pStyle w:val="TableText"/>
            </w:pPr>
            <w:r>
              <w:t>SHALL contain exactly one [1..1] procedureCriteria (CONF:4423-32861).</w:t>
            </w:r>
          </w:p>
        </w:tc>
        <w:tc>
          <w:tcPr>
            <w:tcW w:w="360" w:type="dxa"/>
          </w:tcPr>
          <w:p w14:paraId="064D8101" w14:textId="77777777" w:rsidR="004B3F04" w:rsidRDefault="004B3F04" w:rsidP="000659BE">
            <w:pPr>
              <w:pStyle w:val="TableText"/>
            </w:pPr>
          </w:p>
        </w:tc>
      </w:tr>
      <w:tr w:rsidR="004B3F04" w14:paraId="77709FD0" w14:textId="77777777" w:rsidTr="000659BE">
        <w:trPr>
          <w:jc w:val="center"/>
        </w:trPr>
        <w:tc>
          <w:tcPr>
            <w:tcW w:w="360" w:type="dxa"/>
          </w:tcPr>
          <w:p w14:paraId="4261598D" w14:textId="77777777" w:rsidR="004B3F04" w:rsidRDefault="004B3F04" w:rsidP="000659BE">
            <w:pPr>
              <w:pStyle w:val="TableText"/>
            </w:pPr>
            <w:r>
              <w:t>CONF #: 4423-32864 Removed</w:t>
            </w:r>
          </w:p>
        </w:tc>
        <w:tc>
          <w:tcPr>
            <w:tcW w:w="360" w:type="dxa"/>
          </w:tcPr>
          <w:p w14:paraId="2BB556A8" w14:textId="77777777" w:rsidR="004B3F04" w:rsidRDefault="004B3F04" w:rsidP="000659BE">
            <w:pPr>
              <w:pStyle w:val="TableText"/>
            </w:pPr>
            <w:r>
              <w:t>SHALL contain exactly one [1..1] procedureCriteria (CONF:4423-32864).</w:t>
            </w:r>
          </w:p>
        </w:tc>
        <w:tc>
          <w:tcPr>
            <w:tcW w:w="360" w:type="dxa"/>
          </w:tcPr>
          <w:p w14:paraId="66CA3C1A" w14:textId="77777777" w:rsidR="004B3F04" w:rsidRDefault="004B3F04" w:rsidP="000659BE">
            <w:pPr>
              <w:pStyle w:val="TableText"/>
            </w:pPr>
          </w:p>
        </w:tc>
      </w:tr>
      <w:tr w:rsidR="004B3F04" w14:paraId="6906E766" w14:textId="77777777" w:rsidTr="000659BE">
        <w:trPr>
          <w:jc w:val="center"/>
        </w:trPr>
        <w:tc>
          <w:tcPr>
            <w:tcW w:w="360" w:type="dxa"/>
          </w:tcPr>
          <w:p w14:paraId="36AFDDC2" w14:textId="77777777" w:rsidR="004B3F04" w:rsidRDefault="004B3F04" w:rsidP="000659BE">
            <w:pPr>
              <w:pStyle w:val="TableText"/>
            </w:pPr>
            <w:r>
              <w:t>CONF #: 4423-32870 Removed</w:t>
            </w:r>
          </w:p>
        </w:tc>
        <w:tc>
          <w:tcPr>
            <w:tcW w:w="360" w:type="dxa"/>
          </w:tcPr>
          <w:p w14:paraId="13DB243C" w14:textId="77777777" w:rsidR="004B3F04" w:rsidRDefault="004B3F04" w:rsidP="000659BE">
            <w:pPr>
              <w:pStyle w:val="TableText"/>
            </w:pPr>
            <w:r>
              <w:t>SHALL contain exactly one [1..1] observationCriteria (CONF:4423-32870).</w:t>
            </w:r>
          </w:p>
        </w:tc>
        <w:tc>
          <w:tcPr>
            <w:tcW w:w="360" w:type="dxa"/>
          </w:tcPr>
          <w:p w14:paraId="5909D395" w14:textId="77777777" w:rsidR="004B3F04" w:rsidRDefault="004B3F04" w:rsidP="000659BE">
            <w:pPr>
              <w:pStyle w:val="TableText"/>
            </w:pPr>
          </w:p>
        </w:tc>
      </w:tr>
      <w:tr w:rsidR="004B3F04" w14:paraId="5826E9F0" w14:textId="77777777" w:rsidTr="000659BE">
        <w:trPr>
          <w:jc w:val="center"/>
        </w:trPr>
        <w:tc>
          <w:tcPr>
            <w:tcW w:w="360" w:type="dxa"/>
          </w:tcPr>
          <w:p w14:paraId="48E81FF4" w14:textId="77777777" w:rsidR="004B3F04" w:rsidRDefault="004B3F04" w:rsidP="000659BE">
            <w:pPr>
              <w:pStyle w:val="TableText"/>
            </w:pPr>
            <w:r>
              <w:t>CONF #: 4423-32998 Removed</w:t>
            </w:r>
          </w:p>
        </w:tc>
        <w:tc>
          <w:tcPr>
            <w:tcW w:w="360" w:type="dxa"/>
          </w:tcPr>
          <w:p w14:paraId="0C1E9CB3" w14:textId="77777777" w:rsidR="004B3F04" w:rsidRDefault="004B3F04" w:rsidP="000659BE">
            <w:pPr>
              <w:pStyle w:val="TableText"/>
            </w:pPr>
            <w:r>
              <w:t>SHALL contain exactly one [1..1] substanceAdministrationCriteria (CONF:4423-32998).</w:t>
            </w:r>
          </w:p>
        </w:tc>
        <w:tc>
          <w:tcPr>
            <w:tcW w:w="360" w:type="dxa"/>
          </w:tcPr>
          <w:p w14:paraId="0D6E3654" w14:textId="77777777" w:rsidR="004B3F04" w:rsidRDefault="004B3F04" w:rsidP="000659BE">
            <w:pPr>
              <w:pStyle w:val="TableText"/>
            </w:pPr>
          </w:p>
        </w:tc>
      </w:tr>
      <w:tr w:rsidR="004B3F04" w14:paraId="3A84C6A9" w14:textId="77777777" w:rsidTr="000659BE">
        <w:trPr>
          <w:jc w:val="center"/>
        </w:trPr>
        <w:tc>
          <w:tcPr>
            <w:tcW w:w="360" w:type="dxa"/>
          </w:tcPr>
          <w:p w14:paraId="67E98995" w14:textId="77777777" w:rsidR="004B3F04" w:rsidRDefault="004B3F04" w:rsidP="000659BE">
            <w:pPr>
              <w:pStyle w:val="TableText"/>
            </w:pPr>
            <w:r>
              <w:t>CONF #: 4423-33007 Removed</w:t>
            </w:r>
          </w:p>
        </w:tc>
        <w:tc>
          <w:tcPr>
            <w:tcW w:w="360" w:type="dxa"/>
          </w:tcPr>
          <w:p w14:paraId="054FFA77" w14:textId="77777777" w:rsidR="004B3F04" w:rsidRDefault="004B3F04" w:rsidP="000659BE">
            <w:pPr>
              <w:pStyle w:val="TableText"/>
            </w:pPr>
            <w:r>
              <w:t>SHALL contain exactly one [1..1] substanceAdministrationCriteria (CONF:4423-33007).</w:t>
            </w:r>
          </w:p>
        </w:tc>
        <w:tc>
          <w:tcPr>
            <w:tcW w:w="360" w:type="dxa"/>
          </w:tcPr>
          <w:p w14:paraId="684858D5" w14:textId="77777777" w:rsidR="004B3F04" w:rsidRDefault="004B3F04" w:rsidP="000659BE">
            <w:pPr>
              <w:pStyle w:val="TableText"/>
            </w:pPr>
          </w:p>
        </w:tc>
      </w:tr>
      <w:tr w:rsidR="004B3F04" w14:paraId="14FE51EA" w14:textId="77777777" w:rsidTr="000659BE">
        <w:trPr>
          <w:jc w:val="center"/>
        </w:trPr>
        <w:tc>
          <w:tcPr>
            <w:tcW w:w="360" w:type="dxa"/>
          </w:tcPr>
          <w:p w14:paraId="12C60EB9" w14:textId="77777777" w:rsidR="004B3F04" w:rsidRDefault="004B3F04" w:rsidP="000659BE">
            <w:pPr>
              <w:pStyle w:val="TableText"/>
            </w:pPr>
            <w:r>
              <w:t>CONF #: 4423-33013 Removed</w:t>
            </w:r>
          </w:p>
        </w:tc>
        <w:tc>
          <w:tcPr>
            <w:tcW w:w="360" w:type="dxa"/>
          </w:tcPr>
          <w:p w14:paraId="532F9411" w14:textId="77777777" w:rsidR="004B3F04" w:rsidRDefault="004B3F04" w:rsidP="000659BE">
            <w:pPr>
              <w:pStyle w:val="TableText"/>
            </w:pPr>
            <w:r>
              <w:t>SHALL contain exactly one [1..1] substanceAdministrationCriteria (CONF:4423-33013).</w:t>
            </w:r>
          </w:p>
        </w:tc>
        <w:tc>
          <w:tcPr>
            <w:tcW w:w="360" w:type="dxa"/>
          </w:tcPr>
          <w:p w14:paraId="6350273E" w14:textId="77777777" w:rsidR="004B3F04" w:rsidRDefault="004B3F04" w:rsidP="000659BE">
            <w:pPr>
              <w:pStyle w:val="TableText"/>
            </w:pPr>
          </w:p>
        </w:tc>
      </w:tr>
      <w:tr w:rsidR="004B3F04" w14:paraId="4960FF0A" w14:textId="77777777" w:rsidTr="000659BE">
        <w:trPr>
          <w:jc w:val="center"/>
        </w:trPr>
        <w:tc>
          <w:tcPr>
            <w:tcW w:w="360" w:type="dxa"/>
          </w:tcPr>
          <w:p w14:paraId="7B99300E" w14:textId="77777777" w:rsidR="004B3F04" w:rsidRDefault="004B3F04" w:rsidP="000659BE">
            <w:pPr>
              <w:pStyle w:val="TableText"/>
            </w:pPr>
            <w:r>
              <w:t>CONF #: 4423-33951 Removed</w:t>
            </w:r>
          </w:p>
        </w:tc>
        <w:tc>
          <w:tcPr>
            <w:tcW w:w="360" w:type="dxa"/>
          </w:tcPr>
          <w:p w14:paraId="3ED5962D" w14:textId="77777777" w:rsidR="004B3F04" w:rsidRDefault="004B3F04" w:rsidP="000659BE">
            <w:pPr>
              <w:pStyle w:val="TableText"/>
            </w:pPr>
            <w:r>
              <w:t>SHALL contain exactly one [1..1] substanceAdministrationCriteria (CONF:4423-33951).</w:t>
            </w:r>
          </w:p>
        </w:tc>
        <w:tc>
          <w:tcPr>
            <w:tcW w:w="360" w:type="dxa"/>
          </w:tcPr>
          <w:p w14:paraId="22EF1763" w14:textId="77777777" w:rsidR="004B3F04" w:rsidRDefault="004B3F04" w:rsidP="000659BE">
            <w:pPr>
              <w:pStyle w:val="TableText"/>
            </w:pPr>
          </w:p>
        </w:tc>
      </w:tr>
      <w:tr w:rsidR="004B3F04" w14:paraId="1402EDF3" w14:textId="77777777" w:rsidTr="000659BE">
        <w:trPr>
          <w:jc w:val="center"/>
        </w:trPr>
        <w:tc>
          <w:tcPr>
            <w:tcW w:w="360" w:type="dxa"/>
          </w:tcPr>
          <w:p w14:paraId="292506D0" w14:textId="77777777" w:rsidR="004B3F04" w:rsidRDefault="004B3F04" w:rsidP="000659BE">
            <w:pPr>
              <w:pStyle w:val="TableText"/>
            </w:pPr>
            <w:r>
              <w:t>CONF #: 4423-34037 Removed</w:t>
            </w:r>
          </w:p>
        </w:tc>
        <w:tc>
          <w:tcPr>
            <w:tcW w:w="360" w:type="dxa"/>
          </w:tcPr>
          <w:p w14:paraId="0C832DC9" w14:textId="77777777" w:rsidR="004B3F04" w:rsidRDefault="004B3F04" w:rsidP="000659BE">
            <w:pPr>
              <w:pStyle w:val="TableText"/>
            </w:pPr>
            <w:r>
              <w:t>SHALL contain exactly one [1..1] substanceAdministrationCriteria (CONF:4423-34037).</w:t>
            </w:r>
          </w:p>
        </w:tc>
        <w:tc>
          <w:tcPr>
            <w:tcW w:w="360" w:type="dxa"/>
          </w:tcPr>
          <w:p w14:paraId="1F8031CB" w14:textId="77777777" w:rsidR="004B3F04" w:rsidRDefault="004B3F04" w:rsidP="000659BE">
            <w:pPr>
              <w:pStyle w:val="TableText"/>
            </w:pPr>
          </w:p>
        </w:tc>
      </w:tr>
      <w:tr w:rsidR="004B3F04" w14:paraId="37D571CC" w14:textId="77777777" w:rsidTr="000659BE">
        <w:trPr>
          <w:jc w:val="center"/>
        </w:trPr>
        <w:tc>
          <w:tcPr>
            <w:tcW w:w="360" w:type="dxa"/>
          </w:tcPr>
          <w:p w14:paraId="4F6F3567" w14:textId="77777777" w:rsidR="004B3F04" w:rsidRDefault="004B3F04" w:rsidP="000659BE">
            <w:pPr>
              <w:pStyle w:val="TableText"/>
            </w:pPr>
            <w:r>
              <w:t>CONF #: 4423-34040 Removed</w:t>
            </w:r>
          </w:p>
        </w:tc>
        <w:tc>
          <w:tcPr>
            <w:tcW w:w="360" w:type="dxa"/>
          </w:tcPr>
          <w:p w14:paraId="78609E1C" w14:textId="77777777" w:rsidR="004B3F04" w:rsidRDefault="004B3F04" w:rsidP="000659BE">
            <w:pPr>
              <w:pStyle w:val="TableText"/>
            </w:pPr>
            <w:r>
              <w:t>SHALL contain exactly one [1..1] observationCriteria (CONF:4423-34040).</w:t>
            </w:r>
          </w:p>
        </w:tc>
        <w:tc>
          <w:tcPr>
            <w:tcW w:w="360" w:type="dxa"/>
          </w:tcPr>
          <w:p w14:paraId="2D9E9561" w14:textId="77777777" w:rsidR="004B3F04" w:rsidRDefault="004B3F04" w:rsidP="000659BE">
            <w:pPr>
              <w:pStyle w:val="TableText"/>
            </w:pPr>
          </w:p>
        </w:tc>
      </w:tr>
      <w:tr w:rsidR="004B3F04" w14:paraId="38FBE8FE" w14:textId="77777777" w:rsidTr="000659BE">
        <w:trPr>
          <w:jc w:val="center"/>
        </w:trPr>
        <w:tc>
          <w:tcPr>
            <w:tcW w:w="360" w:type="dxa"/>
          </w:tcPr>
          <w:p w14:paraId="127B647F" w14:textId="77777777" w:rsidR="004B3F04" w:rsidRDefault="004B3F04" w:rsidP="000659BE">
            <w:pPr>
              <w:pStyle w:val="TableText"/>
            </w:pPr>
            <w:r>
              <w:t>CONF #: 4423-34057 Removed</w:t>
            </w:r>
          </w:p>
        </w:tc>
        <w:tc>
          <w:tcPr>
            <w:tcW w:w="360" w:type="dxa"/>
          </w:tcPr>
          <w:p w14:paraId="22CB1742" w14:textId="77777777" w:rsidR="004B3F04" w:rsidRDefault="004B3F04" w:rsidP="000659BE">
            <w:pPr>
              <w:pStyle w:val="TableText"/>
            </w:pPr>
            <w:r>
              <w:t>SHALL contain exactly one [1..1] observationCriteria (CONF:4423-34057).</w:t>
            </w:r>
          </w:p>
        </w:tc>
        <w:tc>
          <w:tcPr>
            <w:tcW w:w="360" w:type="dxa"/>
          </w:tcPr>
          <w:p w14:paraId="6447FE84" w14:textId="77777777" w:rsidR="004B3F04" w:rsidRDefault="004B3F04" w:rsidP="000659BE">
            <w:pPr>
              <w:pStyle w:val="TableText"/>
            </w:pPr>
          </w:p>
        </w:tc>
      </w:tr>
      <w:tr w:rsidR="004B3F04" w14:paraId="512CAE55" w14:textId="77777777" w:rsidTr="000659BE">
        <w:trPr>
          <w:jc w:val="center"/>
        </w:trPr>
        <w:tc>
          <w:tcPr>
            <w:tcW w:w="360" w:type="dxa"/>
          </w:tcPr>
          <w:p w14:paraId="3326265A" w14:textId="77777777" w:rsidR="004B3F04" w:rsidRDefault="004B3F04" w:rsidP="000659BE">
            <w:pPr>
              <w:pStyle w:val="TableText"/>
            </w:pPr>
            <w:r>
              <w:t>CONF #: 4423-34113 Removed</w:t>
            </w:r>
          </w:p>
        </w:tc>
        <w:tc>
          <w:tcPr>
            <w:tcW w:w="360" w:type="dxa"/>
          </w:tcPr>
          <w:p w14:paraId="599A0883" w14:textId="77777777" w:rsidR="004B3F04" w:rsidRDefault="004B3F04" w:rsidP="000659BE">
            <w:pPr>
              <w:pStyle w:val="TableText"/>
            </w:pPr>
            <w:r>
              <w:t>SHALL contain exactly one [1..1] observationCriteria (CONF:4423-34113).</w:t>
            </w:r>
          </w:p>
        </w:tc>
        <w:tc>
          <w:tcPr>
            <w:tcW w:w="360" w:type="dxa"/>
          </w:tcPr>
          <w:p w14:paraId="05455DD0" w14:textId="77777777" w:rsidR="004B3F04" w:rsidRDefault="004B3F04" w:rsidP="000659BE">
            <w:pPr>
              <w:pStyle w:val="TableText"/>
            </w:pPr>
          </w:p>
        </w:tc>
      </w:tr>
      <w:tr w:rsidR="004B3F04" w14:paraId="006C2FDD" w14:textId="77777777" w:rsidTr="000659BE">
        <w:trPr>
          <w:jc w:val="center"/>
        </w:trPr>
        <w:tc>
          <w:tcPr>
            <w:tcW w:w="360" w:type="dxa"/>
          </w:tcPr>
          <w:p w14:paraId="3A28CE71" w14:textId="77777777" w:rsidR="004B3F04" w:rsidRDefault="004B3F04" w:rsidP="000659BE">
            <w:pPr>
              <w:pStyle w:val="TableText"/>
            </w:pPr>
            <w:r>
              <w:t>CONF #: 4423-34178 Removed</w:t>
            </w:r>
          </w:p>
        </w:tc>
        <w:tc>
          <w:tcPr>
            <w:tcW w:w="360" w:type="dxa"/>
          </w:tcPr>
          <w:p w14:paraId="4A849D8A" w14:textId="77777777" w:rsidR="004B3F04" w:rsidRDefault="004B3F04" w:rsidP="000659BE">
            <w:pPr>
              <w:pStyle w:val="TableText"/>
            </w:pPr>
            <w:r>
              <w:t>SHALL contain exactly one [1..1] observationCriteria (CONF:4423-34178).</w:t>
            </w:r>
          </w:p>
        </w:tc>
        <w:tc>
          <w:tcPr>
            <w:tcW w:w="360" w:type="dxa"/>
          </w:tcPr>
          <w:p w14:paraId="5C9CA4D4" w14:textId="77777777" w:rsidR="004B3F04" w:rsidRDefault="004B3F04" w:rsidP="000659BE">
            <w:pPr>
              <w:pStyle w:val="TableText"/>
            </w:pPr>
          </w:p>
        </w:tc>
      </w:tr>
      <w:tr w:rsidR="004B3F04" w14:paraId="4A9615F2" w14:textId="77777777" w:rsidTr="000659BE">
        <w:trPr>
          <w:jc w:val="center"/>
        </w:trPr>
        <w:tc>
          <w:tcPr>
            <w:tcW w:w="360" w:type="dxa"/>
          </w:tcPr>
          <w:p w14:paraId="5174D267" w14:textId="77777777" w:rsidR="004B3F04" w:rsidRDefault="004B3F04" w:rsidP="000659BE">
            <w:pPr>
              <w:pStyle w:val="TableText"/>
            </w:pPr>
            <w:r>
              <w:t>CONF #: 4423-34181 Removed</w:t>
            </w:r>
          </w:p>
        </w:tc>
        <w:tc>
          <w:tcPr>
            <w:tcW w:w="360" w:type="dxa"/>
          </w:tcPr>
          <w:p w14:paraId="09B89E34" w14:textId="77777777" w:rsidR="004B3F04" w:rsidRDefault="004B3F04" w:rsidP="000659BE">
            <w:pPr>
              <w:pStyle w:val="TableText"/>
            </w:pPr>
            <w:r>
              <w:t>SHALL contain exactly one [1..1] observationCriteria (CONF:4423-</w:t>
            </w:r>
            <w:r>
              <w:lastRenderedPageBreak/>
              <w:t>34181).</w:t>
            </w:r>
          </w:p>
        </w:tc>
        <w:tc>
          <w:tcPr>
            <w:tcW w:w="360" w:type="dxa"/>
          </w:tcPr>
          <w:p w14:paraId="0A99D53C" w14:textId="77777777" w:rsidR="004B3F04" w:rsidRDefault="004B3F04" w:rsidP="000659BE">
            <w:pPr>
              <w:pStyle w:val="TableText"/>
            </w:pPr>
          </w:p>
        </w:tc>
      </w:tr>
      <w:tr w:rsidR="004B3F04" w14:paraId="26C25CAC" w14:textId="77777777" w:rsidTr="000659BE">
        <w:trPr>
          <w:jc w:val="center"/>
        </w:trPr>
        <w:tc>
          <w:tcPr>
            <w:tcW w:w="360" w:type="dxa"/>
          </w:tcPr>
          <w:p w14:paraId="7AD4B2C3" w14:textId="77777777" w:rsidR="004B3F04" w:rsidRDefault="004B3F04" w:rsidP="000659BE">
            <w:pPr>
              <w:pStyle w:val="TableText"/>
            </w:pPr>
            <w:r>
              <w:t>CONF #: 4423-34260 Removed</w:t>
            </w:r>
          </w:p>
        </w:tc>
        <w:tc>
          <w:tcPr>
            <w:tcW w:w="360" w:type="dxa"/>
          </w:tcPr>
          <w:p w14:paraId="4CDAD87A" w14:textId="77777777" w:rsidR="004B3F04" w:rsidRDefault="004B3F04" w:rsidP="000659BE">
            <w:pPr>
              <w:pStyle w:val="TableText"/>
            </w:pPr>
            <w:r>
              <w:t>SHALL contain exactly one [1..1] observationCriteria (CONF:4423-34260).</w:t>
            </w:r>
          </w:p>
        </w:tc>
        <w:tc>
          <w:tcPr>
            <w:tcW w:w="360" w:type="dxa"/>
          </w:tcPr>
          <w:p w14:paraId="02AFA10F" w14:textId="77777777" w:rsidR="004B3F04" w:rsidRDefault="004B3F04" w:rsidP="000659BE">
            <w:pPr>
              <w:pStyle w:val="TableText"/>
            </w:pPr>
          </w:p>
        </w:tc>
      </w:tr>
      <w:tr w:rsidR="004B3F04" w14:paraId="4332D0CA" w14:textId="77777777" w:rsidTr="000659BE">
        <w:trPr>
          <w:jc w:val="center"/>
        </w:trPr>
        <w:tc>
          <w:tcPr>
            <w:tcW w:w="360" w:type="dxa"/>
          </w:tcPr>
          <w:p w14:paraId="0969EA03" w14:textId="77777777" w:rsidR="004B3F04" w:rsidRDefault="004B3F04" w:rsidP="000659BE">
            <w:pPr>
              <w:pStyle w:val="TableText"/>
            </w:pPr>
            <w:r>
              <w:t>CONF #: 4423-34263 Removed</w:t>
            </w:r>
          </w:p>
        </w:tc>
        <w:tc>
          <w:tcPr>
            <w:tcW w:w="360" w:type="dxa"/>
          </w:tcPr>
          <w:p w14:paraId="3F43300F" w14:textId="77777777" w:rsidR="004B3F04" w:rsidRDefault="004B3F04" w:rsidP="000659BE">
            <w:pPr>
              <w:pStyle w:val="TableText"/>
            </w:pPr>
            <w:r>
              <w:t>SHALL contain exactly one [1..1] observationCriteria (CONF:4423-34263).</w:t>
            </w:r>
          </w:p>
        </w:tc>
        <w:tc>
          <w:tcPr>
            <w:tcW w:w="360" w:type="dxa"/>
          </w:tcPr>
          <w:p w14:paraId="0F97876B" w14:textId="77777777" w:rsidR="004B3F04" w:rsidRDefault="004B3F04" w:rsidP="000659BE">
            <w:pPr>
              <w:pStyle w:val="TableText"/>
            </w:pPr>
          </w:p>
        </w:tc>
      </w:tr>
      <w:tr w:rsidR="004B3F04" w14:paraId="1DC7DDDB" w14:textId="77777777" w:rsidTr="000659BE">
        <w:trPr>
          <w:jc w:val="center"/>
        </w:trPr>
        <w:tc>
          <w:tcPr>
            <w:tcW w:w="360" w:type="dxa"/>
          </w:tcPr>
          <w:p w14:paraId="0F80A2B6" w14:textId="77777777" w:rsidR="004B3F04" w:rsidRDefault="004B3F04" w:rsidP="000659BE">
            <w:pPr>
              <w:pStyle w:val="TableText"/>
            </w:pPr>
            <w:r>
              <w:t>CONF #: 4423-34679 Removed</w:t>
            </w:r>
          </w:p>
        </w:tc>
        <w:tc>
          <w:tcPr>
            <w:tcW w:w="360" w:type="dxa"/>
          </w:tcPr>
          <w:p w14:paraId="54EEE4FA" w14:textId="77777777" w:rsidR="004B3F04" w:rsidRDefault="004B3F04" w:rsidP="000659BE">
            <w:pPr>
              <w:pStyle w:val="TableText"/>
            </w:pPr>
            <w:r>
              <w:t>SHALL contain exactly one [1..1] observationCriteria (CONF:4423-34679).</w:t>
            </w:r>
          </w:p>
        </w:tc>
        <w:tc>
          <w:tcPr>
            <w:tcW w:w="360" w:type="dxa"/>
          </w:tcPr>
          <w:p w14:paraId="6BD321E2" w14:textId="77777777" w:rsidR="004B3F04" w:rsidRDefault="004B3F04" w:rsidP="000659BE">
            <w:pPr>
              <w:pStyle w:val="TableText"/>
            </w:pPr>
          </w:p>
        </w:tc>
      </w:tr>
      <w:tr w:rsidR="004B3F04" w14:paraId="1F23A621" w14:textId="77777777" w:rsidTr="000659BE">
        <w:trPr>
          <w:jc w:val="center"/>
        </w:trPr>
        <w:tc>
          <w:tcPr>
            <w:tcW w:w="360" w:type="dxa"/>
          </w:tcPr>
          <w:p w14:paraId="1796CCB0" w14:textId="77777777" w:rsidR="004B3F04" w:rsidRDefault="004B3F04" w:rsidP="000659BE">
            <w:pPr>
              <w:pStyle w:val="TableText"/>
            </w:pPr>
            <w:r>
              <w:t>CONF #: 4423-34851 Removed</w:t>
            </w:r>
          </w:p>
        </w:tc>
        <w:tc>
          <w:tcPr>
            <w:tcW w:w="360" w:type="dxa"/>
          </w:tcPr>
          <w:p w14:paraId="0F374346" w14:textId="77777777" w:rsidR="004B3F04" w:rsidRDefault="004B3F04" w:rsidP="000659BE">
            <w:pPr>
              <w:pStyle w:val="TableText"/>
            </w:pPr>
            <w:r>
              <w:t>SHALL contain exactly one [1..1] actCriteria (CONF:4423-34851).</w:t>
            </w:r>
          </w:p>
        </w:tc>
        <w:tc>
          <w:tcPr>
            <w:tcW w:w="360" w:type="dxa"/>
          </w:tcPr>
          <w:p w14:paraId="561C84E8" w14:textId="77777777" w:rsidR="004B3F04" w:rsidRDefault="004B3F04" w:rsidP="000659BE">
            <w:pPr>
              <w:pStyle w:val="TableText"/>
            </w:pPr>
          </w:p>
        </w:tc>
      </w:tr>
      <w:tr w:rsidR="004B3F04" w14:paraId="0149B288" w14:textId="77777777" w:rsidTr="000659BE">
        <w:trPr>
          <w:jc w:val="center"/>
        </w:trPr>
        <w:tc>
          <w:tcPr>
            <w:tcW w:w="360" w:type="dxa"/>
          </w:tcPr>
          <w:p w14:paraId="35A8FE68" w14:textId="77777777" w:rsidR="004B3F04" w:rsidRDefault="004B3F04" w:rsidP="000659BE">
            <w:pPr>
              <w:pStyle w:val="TableText"/>
            </w:pPr>
            <w:r>
              <w:t>CONF #: 4423-34879 Removed</w:t>
            </w:r>
          </w:p>
        </w:tc>
        <w:tc>
          <w:tcPr>
            <w:tcW w:w="360" w:type="dxa"/>
          </w:tcPr>
          <w:p w14:paraId="2F349B06" w14:textId="77777777" w:rsidR="004B3F04" w:rsidRDefault="004B3F04" w:rsidP="000659BE">
            <w:pPr>
              <w:pStyle w:val="TableText"/>
            </w:pPr>
            <w:r>
              <w:t>SHALL contain exactly one [1..1] observationCriteria (CONF:4423-34879).</w:t>
            </w:r>
          </w:p>
        </w:tc>
        <w:tc>
          <w:tcPr>
            <w:tcW w:w="360" w:type="dxa"/>
          </w:tcPr>
          <w:p w14:paraId="102BF459" w14:textId="77777777" w:rsidR="004B3F04" w:rsidRDefault="004B3F04" w:rsidP="000659BE">
            <w:pPr>
              <w:pStyle w:val="TableText"/>
            </w:pPr>
          </w:p>
        </w:tc>
      </w:tr>
      <w:tr w:rsidR="004B3F04" w14:paraId="7F17A315" w14:textId="77777777" w:rsidTr="000659BE">
        <w:trPr>
          <w:jc w:val="center"/>
        </w:trPr>
        <w:tc>
          <w:tcPr>
            <w:tcW w:w="360" w:type="dxa"/>
          </w:tcPr>
          <w:p w14:paraId="0352C7BA" w14:textId="77777777" w:rsidR="004B3F04" w:rsidRDefault="004B3F04" w:rsidP="000659BE">
            <w:pPr>
              <w:pStyle w:val="TableText"/>
            </w:pPr>
            <w:r>
              <w:t>CONF #: 4423-32686 Removed</w:t>
            </w:r>
          </w:p>
        </w:tc>
        <w:tc>
          <w:tcPr>
            <w:tcW w:w="360" w:type="dxa"/>
          </w:tcPr>
          <w:p w14:paraId="19C4E684" w14:textId="77777777" w:rsidR="004B3F04" w:rsidRDefault="004B3F04" w:rsidP="000659BE">
            <w:pPr>
              <w:pStyle w:val="TableText"/>
            </w:pPr>
            <w:r>
              <w:t>SHALL contain exactly one [1..1] @typeCode="DRIV" Is Derived From (CodeSystem: HL7ActRelationshipType urn:oid:2.16.840.1.113883.5.1002) (CONF:4423-32686).</w:t>
            </w:r>
          </w:p>
        </w:tc>
        <w:tc>
          <w:tcPr>
            <w:tcW w:w="360" w:type="dxa"/>
          </w:tcPr>
          <w:p w14:paraId="31CC20EB" w14:textId="77777777" w:rsidR="004B3F04" w:rsidRDefault="004B3F04" w:rsidP="000659BE">
            <w:pPr>
              <w:pStyle w:val="TableText"/>
            </w:pPr>
          </w:p>
        </w:tc>
      </w:tr>
    </w:tbl>
    <w:p w14:paraId="48D85EAB" w14:textId="77777777" w:rsidR="004B3F04" w:rsidRDefault="004B3F04" w:rsidP="004B3F04">
      <w:pPr>
        <w:pStyle w:val="BodyText"/>
      </w:pPr>
    </w:p>
    <w:p w14:paraId="2645EBC8" w14:textId="77777777" w:rsidR="004B3F04" w:rsidRPr="004B3F04" w:rsidRDefault="004B3F04" w:rsidP="004B3F04"/>
    <w:sectPr w:rsidR="004B3F04" w:rsidRPr="004B3F04" w:rsidSect="004C0E77">
      <w:headerReference w:type="even" r:id="rId16"/>
      <w:headerReference w:type="default" r:id="rId17"/>
      <w:footerReference w:type="even" r:id="rId18"/>
      <w:footerReference w:type="default" r:id="rId19"/>
      <w:headerReference w:type="first" r:id="rId20"/>
      <w:footerReference w:type="first" r:id="rId21"/>
      <w:pgSz w:w="12240" w:h="15840"/>
      <w:pgMar w:top="1440" w:right="1080" w:bottom="1728"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EB1737" w14:textId="77777777" w:rsidR="006C736C" w:rsidRDefault="006C736C">
      <w:r>
        <w:separator/>
      </w:r>
    </w:p>
    <w:p w14:paraId="1BE69F1B" w14:textId="77777777" w:rsidR="006C736C" w:rsidRDefault="006C736C"/>
    <w:p w14:paraId="797287AD" w14:textId="77777777" w:rsidR="006C736C" w:rsidRDefault="006C736C"/>
    <w:p w14:paraId="39CBF2E1" w14:textId="77777777" w:rsidR="006C736C" w:rsidRDefault="006C736C"/>
    <w:p w14:paraId="60318577" w14:textId="77777777" w:rsidR="006C736C" w:rsidRDefault="006C736C"/>
  </w:endnote>
  <w:endnote w:type="continuationSeparator" w:id="0">
    <w:p w14:paraId="58A571A5" w14:textId="77777777" w:rsidR="006C736C" w:rsidRDefault="006C736C">
      <w:r>
        <w:continuationSeparator/>
      </w:r>
    </w:p>
    <w:p w14:paraId="5E05A041" w14:textId="77777777" w:rsidR="006C736C" w:rsidRDefault="006C736C"/>
    <w:p w14:paraId="18E1CB3C" w14:textId="77777777" w:rsidR="006C736C" w:rsidRDefault="006C736C"/>
    <w:p w14:paraId="293E8CAC" w14:textId="77777777" w:rsidR="006C736C" w:rsidRDefault="006C736C"/>
    <w:p w14:paraId="5FA76E16" w14:textId="77777777" w:rsidR="006C736C" w:rsidRDefault="006C736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63B457" w14:textId="77777777" w:rsidR="00593233" w:rsidRDefault="00593233">
    <w:pPr>
      <w:pStyle w:val="Footer"/>
    </w:pPr>
    <w:r>
      <w:t>QDM Templates for CQL-based HQMF IG V2</w:t>
    </w:r>
    <w:r>
      <w:tab/>
      <w:t>July 26</w:t>
    </w:r>
    <w:r>
      <w:tab/>
      <w:t xml:space="preserve">Page </w:t>
    </w:r>
    <w:r>
      <w:fldChar w:fldCharType="begin"/>
    </w:r>
    <w:r>
      <w:instrText xml:space="preserve"> PAGE </w:instrText>
    </w:r>
    <w:r>
      <w:fldChar w:fldCharType="separate"/>
    </w:r>
    <w:r>
      <w:rPr>
        <w:noProof/>
      </w:rPr>
      <w:t>54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44C18D" w14:textId="55EC7778" w:rsidR="00593233" w:rsidRPr="0038572F" w:rsidRDefault="00240450" w:rsidP="004C0E77">
    <w:pPr>
      <w:pStyle w:val="Footer"/>
      <w:tabs>
        <w:tab w:val="right" w:pos="8602"/>
      </w:tabs>
      <w:rPr>
        <w:rFonts w:ascii="Times New Roman" w:hAnsi="Times New Roman"/>
        <w:i w:val="0"/>
        <w:sz w:val="20"/>
        <w:szCs w:val="20"/>
      </w:rPr>
    </w:pPr>
    <w:r w:rsidRPr="0038572F">
      <w:rPr>
        <w:rFonts w:ascii="Times New Roman" w:hAnsi="Times New Roman"/>
        <w:i w:val="0"/>
        <w:sz w:val="20"/>
        <w:szCs w:val="20"/>
      </w:rPr>
      <w:t>V3 IG CQL Based HQMF R1</w:t>
    </w:r>
    <w:r>
      <w:rPr>
        <w:rFonts w:ascii="Times New Roman" w:hAnsi="Times New Roman"/>
        <w:i w:val="0"/>
        <w:sz w:val="20"/>
        <w:szCs w:val="20"/>
      </w:rPr>
      <w:t xml:space="preserve"> STU 5</w:t>
    </w:r>
    <w:r w:rsidRPr="0038572F">
      <w:rPr>
        <w:rFonts w:ascii="Times New Roman" w:hAnsi="Times New Roman"/>
        <w:i w:val="0"/>
        <w:sz w:val="20"/>
        <w:szCs w:val="20"/>
      </w:rPr>
      <w:t>, Volume 3</w:t>
    </w:r>
    <w:r>
      <w:rPr>
        <w:rFonts w:ascii="Times New Roman" w:hAnsi="Times New Roman"/>
        <w:i w:val="0"/>
        <w:sz w:val="20"/>
        <w:szCs w:val="20"/>
      </w:rPr>
      <w:t xml:space="preserve">                                                                                                            </w:t>
    </w:r>
    <w:r w:rsidR="00593233" w:rsidRPr="0038572F">
      <w:rPr>
        <w:rFonts w:ascii="Times New Roman" w:hAnsi="Times New Roman"/>
        <w:i w:val="0"/>
        <w:sz w:val="20"/>
        <w:szCs w:val="20"/>
      </w:rPr>
      <w:t xml:space="preserve">Page </w:t>
    </w:r>
    <w:r w:rsidR="00593233" w:rsidRPr="0038572F">
      <w:rPr>
        <w:rFonts w:ascii="Times New Roman" w:hAnsi="Times New Roman"/>
        <w:i w:val="0"/>
        <w:sz w:val="20"/>
        <w:szCs w:val="20"/>
      </w:rPr>
      <w:fldChar w:fldCharType="begin"/>
    </w:r>
    <w:r w:rsidR="00593233" w:rsidRPr="0038572F">
      <w:rPr>
        <w:rFonts w:ascii="Times New Roman" w:hAnsi="Times New Roman"/>
        <w:i w:val="0"/>
        <w:sz w:val="20"/>
        <w:szCs w:val="20"/>
      </w:rPr>
      <w:instrText xml:space="preserve"> PAGE </w:instrText>
    </w:r>
    <w:r w:rsidR="00593233" w:rsidRPr="0038572F">
      <w:rPr>
        <w:rFonts w:ascii="Times New Roman" w:hAnsi="Times New Roman"/>
        <w:i w:val="0"/>
        <w:sz w:val="20"/>
        <w:szCs w:val="20"/>
      </w:rPr>
      <w:fldChar w:fldCharType="separate"/>
    </w:r>
    <w:r w:rsidR="00593233">
      <w:rPr>
        <w:rFonts w:ascii="Times New Roman" w:hAnsi="Times New Roman"/>
        <w:i w:val="0"/>
        <w:noProof/>
        <w:sz w:val="20"/>
        <w:szCs w:val="20"/>
      </w:rPr>
      <w:t>472</w:t>
    </w:r>
    <w:r w:rsidR="00593233" w:rsidRPr="0038572F">
      <w:rPr>
        <w:rFonts w:ascii="Times New Roman" w:hAnsi="Times New Roman"/>
        <w:i w:val="0"/>
        <w:sz w:val="20"/>
        <w:szCs w:val="20"/>
      </w:rPr>
      <w:fldChar w:fldCharType="end"/>
    </w:r>
    <w:r w:rsidR="00593233" w:rsidRPr="0038572F">
      <w:rPr>
        <w:rFonts w:ascii="Times New Roman" w:hAnsi="Times New Roman"/>
        <w:i w:val="0"/>
        <w:sz w:val="20"/>
        <w:szCs w:val="20"/>
      </w:rPr>
      <w:tab/>
    </w:r>
    <w:r w:rsidR="00593233">
      <w:rPr>
        <w:rFonts w:ascii="Times New Roman" w:hAnsi="Times New Roman"/>
        <w:i w:val="0"/>
        <w:sz w:val="20"/>
        <w:szCs w:val="20"/>
      </w:rPr>
      <w:tab/>
    </w:r>
  </w:p>
  <w:p w14:paraId="67C20195" w14:textId="5C6D8441" w:rsidR="00593233" w:rsidRPr="004C0E77" w:rsidRDefault="00240450" w:rsidP="004C0E77">
    <w:pPr>
      <w:pStyle w:val="Footer"/>
    </w:pPr>
    <w:r>
      <w:rPr>
        <w:rFonts w:ascii="Times New Roman" w:hAnsi="Times New Roman"/>
        <w:i w:val="0"/>
        <w:sz w:val="20"/>
        <w:szCs w:val="20"/>
      </w:rPr>
      <w:t>May, 2021</w:t>
    </w:r>
    <w:r>
      <w:rPr>
        <w:rFonts w:ascii="Times New Roman" w:hAnsi="Times New Roman"/>
        <w:i w:val="0"/>
        <w:sz w:val="20"/>
        <w:szCs w:val="20"/>
      </w:rPr>
      <w:t xml:space="preserve">                                                                                </w:t>
    </w:r>
    <w:r w:rsidR="003612B5">
      <w:rPr>
        <w:rFonts w:ascii="Times New Roman" w:hAnsi="Times New Roman"/>
        <w:i w:val="0"/>
        <w:sz w:val="20"/>
        <w:szCs w:val="20"/>
      </w:rPr>
      <w:t xml:space="preserve">  </w:t>
    </w:r>
    <w:r>
      <w:rPr>
        <w:rFonts w:ascii="Times New Roman" w:hAnsi="Times New Roman"/>
        <w:i w:val="0"/>
        <w:sz w:val="20"/>
        <w:szCs w:val="20"/>
      </w:rPr>
      <w:t xml:space="preserve">  </w:t>
    </w:r>
    <w:r w:rsidR="00593233">
      <w:rPr>
        <w:rFonts w:ascii="Times New Roman" w:hAnsi="Times New Roman"/>
        <w:i w:val="0"/>
        <w:sz w:val="20"/>
        <w:szCs w:val="20"/>
      </w:rPr>
      <w:t>© 2021</w:t>
    </w:r>
    <w:r w:rsidR="00593233" w:rsidRPr="0038572F">
      <w:rPr>
        <w:rFonts w:ascii="Times New Roman" w:hAnsi="Times New Roman"/>
        <w:i w:val="0"/>
        <w:sz w:val="20"/>
        <w:szCs w:val="20"/>
      </w:rPr>
      <w:t xml:space="preserve"> Health Level Seven Inter</w:t>
    </w:r>
    <w:r w:rsidR="00593233">
      <w:rPr>
        <w:rFonts w:ascii="Times New Roman" w:hAnsi="Times New Roman"/>
        <w:i w:val="0"/>
        <w:sz w:val="20"/>
        <w:szCs w:val="20"/>
      </w:rPr>
      <w:t xml:space="preserve">national.  All rights reserved.                                                 </w:t>
    </w:r>
    <w:r w:rsidR="00593233">
      <w:rPr>
        <w:rFonts w:ascii="Times New Roman" w:hAnsi="Times New Roman"/>
        <w:i w:val="0"/>
        <w:sz w:val="20"/>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818D82" w14:textId="77777777" w:rsidR="003612B5" w:rsidRDefault="003612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341DAC" w14:textId="77777777" w:rsidR="006C736C" w:rsidRDefault="006C736C">
      <w:r>
        <w:separator/>
      </w:r>
    </w:p>
  </w:footnote>
  <w:footnote w:type="continuationSeparator" w:id="0">
    <w:p w14:paraId="5EA821A6" w14:textId="77777777" w:rsidR="006C736C" w:rsidRDefault="006C736C">
      <w:r>
        <w:continuationSeparator/>
      </w:r>
    </w:p>
    <w:p w14:paraId="731FD1AA" w14:textId="77777777" w:rsidR="006C736C" w:rsidRDefault="006C736C"/>
  </w:footnote>
  <w:footnote w:id="1">
    <w:p w14:paraId="37863715" w14:textId="77777777" w:rsidR="00593233" w:rsidRDefault="00593233" w:rsidP="00531A50">
      <w:pPr>
        <w:pStyle w:val="FootnoteText"/>
      </w:pPr>
      <w:r>
        <w:rPr>
          <w:rStyle w:val="FootnoteReference"/>
        </w:rPr>
        <w:footnoteRef/>
      </w:r>
      <w:r>
        <w:t xml:space="preserve">Measure Authoring Tool. </w:t>
      </w:r>
      <w:r w:rsidRPr="00E71AD1">
        <w:t>https://www.emeasuretool.cms.gov/</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42ED81" w14:textId="77777777" w:rsidR="003612B5" w:rsidRDefault="003612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C50905" w14:textId="77777777" w:rsidR="003612B5" w:rsidRDefault="003612B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1D23A" w14:textId="77777777" w:rsidR="003612B5" w:rsidRDefault="003612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720"/>
      </w:p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lvl>
    <w:lvl w:ilvl="3">
      <w:start w:val="1"/>
      <w:numFmt w:val="decimal"/>
      <w:lvlText w:val="%4."/>
      <w:lvlJc w:val="left"/>
      <w:pPr>
        <w:tabs>
          <w:tab w:val="num" w:pos="2880"/>
        </w:tabs>
        <w:ind w:left="2880" w:hanging="2880"/>
      </w:pPr>
    </w:lvl>
    <w:lvl w:ilvl="4">
      <w:start w:val="1"/>
      <w:numFmt w:val="lowerLetter"/>
      <w:lvlText w:val="%5."/>
      <w:lvlJc w:val="left"/>
      <w:pPr>
        <w:tabs>
          <w:tab w:val="num" w:pos="3600"/>
        </w:tabs>
        <w:ind w:left="3600" w:hanging="3600"/>
      </w:pPr>
    </w:lvl>
    <w:lvl w:ilvl="5">
      <w:start w:val="1"/>
      <w:numFmt w:val="lowerRoman"/>
      <w:lvlText w:val="%6."/>
      <w:lvlJc w:val="right"/>
      <w:pPr>
        <w:tabs>
          <w:tab w:val="num" w:pos="4320"/>
        </w:tabs>
        <w:ind w:left="4320" w:hanging="4320"/>
      </w:pPr>
    </w:lvl>
    <w:lvl w:ilvl="6">
      <w:start w:val="1"/>
      <w:numFmt w:val="decimal"/>
      <w:lvlText w:val="%7."/>
      <w:lvlJc w:val="left"/>
      <w:pPr>
        <w:tabs>
          <w:tab w:val="num" w:pos="5040"/>
        </w:tabs>
        <w:ind w:left="5040" w:hanging="5040"/>
      </w:pPr>
    </w:lvl>
    <w:lvl w:ilvl="7">
      <w:start w:val="1"/>
      <w:numFmt w:val="lowerLetter"/>
      <w:lvlText w:val="%8."/>
      <w:lvlJc w:val="left"/>
      <w:pPr>
        <w:tabs>
          <w:tab w:val="num" w:pos="5760"/>
        </w:tabs>
        <w:ind w:left="5760" w:hanging="5760"/>
      </w:pPr>
    </w:lvl>
    <w:lvl w:ilvl="8">
      <w:start w:val="1"/>
      <w:numFmt w:val="lowerRoman"/>
      <w:lvlText w:val="%9."/>
      <w:lvlJc w:val="right"/>
      <w:pPr>
        <w:tabs>
          <w:tab w:val="num" w:pos="6480"/>
        </w:tabs>
        <w:ind w:left="6480" w:hanging="6480"/>
      </w:pPr>
    </w:lvl>
  </w:abstractNum>
  <w:abstractNum w:abstractNumId="1" w15:restartNumberingAfterBreak="0">
    <w:nsid w:val="05DF7D6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 w15:restartNumberingAfterBreak="0">
    <w:nsid w:val="0C235097"/>
    <w:multiLevelType w:val="hybridMultilevel"/>
    <w:tmpl w:val="F6EEB6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7052F2"/>
    <w:multiLevelType w:val="multilevel"/>
    <w:tmpl w:val="7E3ADD6E"/>
    <w:lvl w:ilvl="0">
      <w:start w:val="1"/>
      <w:numFmt w:val="decimal"/>
      <w:pStyle w:val="Heading1"/>
      <w:lvlText w:val="%1"/>
      <w:lvlJc w:val="left"/>
      <w:pPr>
        <w:ind w:left="432" w:hanging="432"/>
      </w:pPr>
      <w:rPr>
        <w:rFonts w:hint="default"/>
        <w:b/>
        <w:i w:val="0"/>
        <w:sz w:val="32"/>
        <w:szCs w:val="32"/>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42CD729A"/>
    <w:multiLevelType w:val="hybridMultilevel"/>
    <w:tmpl w:val="65A4DA00"/>
    <w:lvl w:ilvl="0" w:tplc="7B2E2B4E">
      <w:start w:val="1"/>
      <w:numFmt w:val="bullet"/>
      <w:pStyle w:val="ListBullet"/>
      <w:lvlText w:val=""/>
      <w:lvlJc w:val="left"/>
      <w:pPr>
        <w:ind w:left="720" w:hanging="360"/>
      </w:pPr>
      <w:rPr>
        <w:rFonts w:ascii="Symbol" w:hAnsi="Symbol" w:hint="default"/>
      </w:rPr>
    </w:lvl>
    <w:lvl w:ilvl="1" w:tplc="A0CE726E">
      <w:start w:val="1"/>
      <w:numFmt w:val="bullet"/>
      <w:lvlText w:val="o"/>
      <w:lvlJc w:val="left"/>
      <w:pPr>
        <w:ind w:left="1440" w:hanging="360"/>
      </w:pPr>
      <w:rPr>
        <w:rFonts w:ascii="Courier New" w:hAnsi="Courier New" w:hint="default"/>
      </w:rPr>
    </w:lvl>
    <w:lvl w:ilvl="2" w:tplc="7794C4D6">
      <w:start w:val="1"/>
      <w:numFmt w:val="bullet"/>
      <w:lvlText w:val=""/>
      <w:lvlJc w:val="left"/>
      <w:pPr>
        <w:ind w:left="2160" w:hanging="360"/>
      </w:pPr>
      <w:rPr>
        <w:rFonts w:ascii="Wingdings" w:hAnsi="Wingdings" w:hint="default"/>
      </w:rPr>
    </w:lvl>
    <w:lvl w:ilvl="3" w:tplc="E174A12C">
      <w:start w:val="1"/>
      <w:numFmt w:val="bullet"/>
      <w:lvlText w:val=""/>
      <w:lvlJc w:val="left"/>
      <w:pPr>
        <w:ind w:left="2880" w:hanging="360"/>
      </w:pPr>
      <w:rPr>
        <w:rFonts w:ascii="Symbol" w:hAnsi="Symbol" w:hint="default"/>
      </w:rPr>
    </w:lvl>
    <w:lvl w:ilvl="4" w:tplc="A9CC8FB6" w:tentative="1">
      <w:start w:val="1"/>
      <w:numFmt w:val="bullet"/>
      <w:lvlText w:val="o"/>
      <w:lvlJc w:val="left"/>
      <w:pPr>
        <w:ind w:left="3600" w:hanging="360"/>
      </w:pPr>
      <w:rPr>
        <w:rFonts w:ascii="Courier New" w:hAnsi="Courier New" w:hint="default"/>
      </w:rPr>
    </w:lvl>
    <w:lvl w:ilvl="5" w:tplc="DB0E619A" w:tentative="1">
      <w:start w:val="1"/>
      <w:numFmt w:val="bullet"/>
      <w:lvlText w:val=""/>
      <w:lvlJc w:val="left"/>
      <w:pPr>
        <w:ind w:left="4320" w:hanging="360"/>
      </w:pPr>
      <w:rPr>
        <w:rFonts w:ascii="Wingdings" w:hAnsi="Wingdings" w:hint="default"/>
      </w:rPr>
    </w:lvl>
    <w:lvl w:ilvl="6" w:tplc="C010A7C0" w:tentative="1">
      <w:start w:val="1"/>
      <w:numFmt w:val="bullet"/>
      <w:lvlText w:val=""/>
      <w:lvlJc w:val="left"/>
      <w:pPr>
        <w:ind w:left="5040" w:hanging="360"/>
      </w:pPr>
      <w:rPr>
        <w:rFonts w:ascii="Symbol" w:hAnsi="Symbol" w:hint="default"/>
      </w:rPr>
    </w:lvl>
    <w:lvl w:ilvl="7" w:tplc="FAB230AC" w:tentative="1">
      <w:start w:val="1"/>
      <w:numFmt w:val="bullet"/>
      <w:lvlText w:val="o"/>
      <w:lvlJc w:val="left"/>
      <w:pPr>
        <w:ind w:left="5760" w:hanging="360"/>
      </w:pPr>
      <w:rPr>
        <w:rFonts w:ascii="Courier New" w:hAnsi="Courier New" w:hint="default"/>
      </w:rPr>
    </w:lvl>
    <w:lvl w:ilvl="8" w:tplc="A1CEDF06" w:tentative="1">
      <w:start w:val="1"/>
      <w:numFmt w:val="bullet"/>
      <w:lvlText w:val=""/>
      <w:lvlJc w:val="left"/>
      <w:pPr>
        <w:ind w:left="6480" w:hanging="360"/>
      </w:pPr>
      <w:rPr>
        <w:rFonts w:ascii="Wingdings" w:hAnsi="Wingdings" w:hint="default"/>
      </w:rPr>
    </w:lvl>
  </w:abstractNum>
  <w:abstractNum w:abstractNumId="5" w15:restartNumberingAfterBreak="0">
    <w:nsid w:val="5B1E531F"/>
    <w:multiLevelType w:val="multilevel"/>
    <w:tmpl w:val="7B943E18"/>
    <w:numStyleLink w:val="Constraints"/>
  </w:abstractNum>
  <w:abstractNum w:abstractNumId="6" w15:restartNumberingAfterBreak="0">
    <w:nsid w:val="6CB23A6E"/>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7"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8" w15:restartNumberingAfterBreak="0">
    <w:nsid w:val="7FCB7469"/>
    <w:multiLevelType w:val="hybridMultilevel"/>
    <w:tmpl w:val="03BA3C2A"/>
    <w:lvl w:ilvl="0" w:tplc="9F2E1AD6">
      <w:start w:val="1"/>
      <w:numFmt w:val="upperLetter"/>
      <w:pStyle w:val="Appendix1"/>
      <w:lvlText w:val="Appendix %1 —"/>
      <w:lvlJc w:val="left"/>
      <w:pPr>
        <w:tabs>
          <w:tab w:val="num" w:pos="2160"/>
        </w:tabs>
        <w:ind w:left="360" w:hanging="360"/>
      </w:pPr>
      <w:rPr>
        <w:rFonts w:ascii="Century Gothic" w:hAnsi="Century Gothic" w:hint="default"/>
        <w:b/>
        <w:i w:val="0"/>
        <w:caps/>
        <w:strike w:val="0"/>
        <w:dstrike w:val="0"/>
        <w:vanish w:val="0"/>
        <w:spacing w:val="40"/>
        <w:kern w:val="0"/>
        <w:position w:val="0"/>
        <w:sz w:val="28"/>
        <w:u w:val="none"/>
        <w:vertAlign w:val="baseline"/>
        <w:em w:val="none"/>
      </w:rPr>
    </w:lvl>
    <w:lvl w:ilvl="1" w:tplc="F63AB8A0" w:tentative="1">
      <w:start w:val="1"/>
      <w:numFmt w:val="lowerLetter"/>
      <w:lvlText w:val="%2."/>
      <w:lvlJc w:val="left"/>
      <w:pPr>
        <w:ind w:left="1440" w:hanging="360"/>
      </w:pPr>
    </w:lvl>
    <w:lvl w:ilvl="2" w:tplc="7560721E" w:tentative="1">
      <w:start w:val="1"/>
      <w:numFmt w:val="lowerRoman"/>
      <w:lvlText w:val="%3."/>
      <w:lvlJc w:val="right"/>
      <w:pPr>
        <w:ind w:left="2160" w:hanging="180"/>
      </w:pPr>
    </w:lvl>
    <w:lvl w:ilvl="3" w:tplc="6BAC2EBC" w:tentative="1">
      <w:start w:val="1"/>
      <w:numFmt w:val="decimal"/>
      <w:lvlText w:val="%4."/>
      <w:lvlJc w:val="left"/>
      <w:pPr>
        <w:ind w:left="2880" w:hanging="360"/>
      </w:pPr>
    </w:lvl>
    <w:lvl w:ilvl="4" w:tplc="57A26848" w:tentative="1">
      <w:start w:val="1"/>
      <w:numFmt w:val="lowerLetter"/>
      <w:lvlText w:val="%5."/>
      <w:lvlJc w:val="left"/>
      <w:pPr>
        <w:ind w:left="3600" w:hanging="360"/>
      </w:pPr>
    </w:lvl>
    <w:lvl w:ilvl="5" w:tplc="2FCC25FE" w:tentative="1">
      <w:start w:val="1"/>
      <w:numFmt w:val="lowerRoman"/>
      <w:lvlText w:val="%6."/>
      <w:lvlJc w:val="right"/>
      <w:pPr>
        <w:ind w:left="4320" w:hanging="180"/>
      </w:pPr>
    </w:lvl>
    <w:lvl w:ilvl="6" w:tplc="F5DED080" w:tentative="1">
      <w:start w:val="1"/>
      <w:numFmt w:val="decimal"/>
      <w:lvlText w:val="%7."/>
      <w:lvlJc w:val="left"/>
      <w:pPr>
        <w:ind w:left="5040" w:hanging="360"/>
      </w:pPr>
    </w:lvl>
    <w:lvl w:ilvl="7" w:tplc="7888764C" w:tentative="1">
      <w:start w:val="1"/>
      <w:numFmt w:val="lowerLetter"/>
      <w:lvlText w:val="%8."/>
      <w:lvlJc w:val="left"/>
      <w:pPr>
        <w:ind w:left="5760" w:hanging="360"/>
      </w:pPr>
    </w:lvl>
    <w:lvl w:ilvl="8" w:tplc="CEF88550" w:tentative="1">
      <w:start w:val="1"/>
      <w:numFmt w:val="lowerRoman"/>
      <w:lvlText w:val="%9."/>
      <w:lvlJc w:val="right"/>
      <w:pPr>
        <w:ind w:left="6480" w:hanging="180"/>
      </w:pPr>
    </w:lvl>
  </w:abstractNum>
  <w:num w:numId="1">
    <w:abstractNumId w:val="8"/>
  </w:num>
  <w:num w:numId="2">
    <w:abstractNumId w:val="7"/>
  </w:num>
  <w:num w:numId="3">
    <w:abstractNumId w:val="4"/>
  </w:num>
  <w:num w:numId="4">
    <w:abstractNumId w:val="3"/>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1"/>
  </w:num>
  <w:num w:numId="89">
    <w:abstractNumId w:val="6"/>
  </w:num>
  <w:numIdMacAtCleanup w:val="8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hideSpellingErrors/>
  <w:hideGrammaticalErrors/>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4169D"/>
    <w:rsid w:val="00001A04"/>
    <w:rsid w:val="00011437"/>
    <w:rsid w:val="00013A6E"/>
    <w:rsid w:val="0001415C"/>
    <w:rsid w:val="00020AA2"/>
    <w:rsid w:val="00022C53"/>
    <w:rsid w:val="00022F39"/>
    <w:rsid w:val="0002796F"/>
    <w:rsid w:val="00030AF2"/>
    <w:rsid w:val="0003275E"/>
    <w:rsid w:val="000349D3"/>
    <w:rsid w:val="00044D8E"/>
    <w:rsid w:val="0004733E"/>
    <w:rsid w:val="00047807"/>
    <w:rsid w:val="00053500"/>
    <w:rsid w:val="000537DD"/>
    <w:rsid w:val="00053F28"/>
    <w:rsid w:val="00075C54"/>
    <w:rsid w:val="00077DB9"/>
    <w:rsid w:val="00081ABB"/>
    <w:rsid w:val="0008459D"/>
    <w:rsid w:val="00090D6B"/>
    <w:rsid w:val="00093E46"/>
    <w:rsid w:val="00094716"/>
    <w:rsid w:val="00096C4A"/>
    <w:rsid w:val="000C2E86"/>
    <w:rsid w:val="000C6084"/>
    <w:rsid w:val="000C7831"/>
    <w:rsid w:val="000D1B45"/>
    <w:rsid w:val="000D1EB6"/>
    <w:rsid w:val="000D4AFA"/>
    <w:rsid w:val="000E1BBC"/>
    <w:rsid w:val="000E5773"/>
    <w:rsid w:val="000F0996"/>
    <w:rsid w:val="000F4424"/>
    <w:rsid w:val="00102A31"/>
    <w:rsid w:val="00102DAB"/>
    <w:rsid w:val="00104209"/>
    <w:rsid w:val="00105E03"/>
    <w:rsid w:val="001109EB"/>
    <w:rsid w:val="001140AC"/>
    <w:rsid w:val="0011682D"/>
    <w:rsid w:val="00125092"/>
    <w:rsid w:val="00127315"/>
    <w:rsid w:val="00127AAE"/>
    <w:rsid w:val="00133E78"/>
    <w:rsid w:val="00134265"/>
    <w:rsid w:val="00137BD0"/>
    <w:rsid w:val="00140177"/>
    <w:rsid w:val="00142715"/>
    <w:rsid w:val="00146F48"/>
    <w:rsid w:val="00167BBE"/>
    <w:rsid w:val="001745A0"/>
    <w:rsid w:val="00174F3E"/>
    <w:rsid w:val="001809B7"/>
    <w:rsid w:val="0019780B"/>
    <w:rsid w:val="001A3E39"/>
    <w:rsid w:val="001A3F3A"/>
    <w:rsid w:val="001B1264"/>
    <w:rsid w:val="001B358A"/>
    <w:rsid w:val="001B5A17"/>
    <w:rsid w:val="001B64D0"/>
    <w:rsid w:val="001C00D5"/>
    <w:rsid w:val="001C0465"/>
    <w:rsid w:val="001C3148"/>
    <w:rsid w:val="001C321E"/>
    <w:rsid w:val="001C40C4"/>
    <w:rsid w:val="001C696A"/>
    <w:rsid w:val="001D141C"/>
    <w:rsid w:val="001D7A83"/>
    <w:rsid w:val="001E4FA6"/>
    <w:rsid w:val="001E706E"/>
    <w:rsid w:val="002031A3"/>
    <w:rsid w:val="00206FCB"/>
    <w:rsid w:val="00215681"/>
    <w:rsid w:val="00220752"/>
    <w:rsid w:val="00220A95"/>
    <w:rsid w:val="00221109"/>
    <w:rsid w:val="00232275"/>
    <w:rsid w:val="00232B99"/>
    <w:rsid w:val="00233EA9"/>
    <w:rsid w:val="00240450"/>
    <w:rsid w:val="00242F18"/>
    <w:rsid w:val="00252805"/>
    <w:rsid w:val="002529A7"/>
    <w:rsid w:val="00253C70"/>
    <w:rsid w:val="00256661"/>
    <w:rsid w:val="00262D0B"/>
    <w:rsid w:val="00267DAA"/>
    <w:rsid w:val="0027191F"/>
    <w:rsid w:val="00271F74"/>
    <w:rsid w:val="002813E4"/>
    <w:rsid w:val="002840AD"/>
    <w:rsid w:val="00293A6A"/>
    <w:rsid w:val="002A1BD6"/>
    <w:rsid w:val="002B0060"/>
    <w:rsid w:val="002B29B2"/>
    <w:rsid w:val="002D09A7"/>
    <w:rsid w:val="002E0937"/>
    <w:rsid w:val="002E51AA"/>
    <w:rsid w:val="002F4AF7"/>
    <w:rsid w:val="003008DB"/>
    <w:rsid w:val="003011C6"/>
    <w:rsid w:val="00302719"/>
    <w:rsid w:val="003139F3"/>
    <w:rsid w:val="003167B4"/>
    <w:rsid w:val="00324AF9"/>
    <w:rsid w:val="003306AE"/>
    <w:rsid w:val="00330FD0"/>
    <w:rsid w:val="003354D7"/>
    <w:rsid w:val="003406AD"/>
    <w:rsid w:val="00346254"/>
    <w:rsid w:val="003471FC"/>
    <w:rsid w:val="00353C80"/>
    <w:rsid w:val="003612B5"/>
    <w:rsid w:val="003617F4"/>
    <w:rsid w:val="00370AE9"/>
    <w:rsid w:val="00371E45"/>
    <w:rsid w:val="003746AE"/>
    <w:rsid w:val="00382D49"/>
    <w:rsid w:val="00391CAE"/>
    <w:rsid w:val="003938D8"/>
    <w:rsid w:val="00393C6B"/>
    <w:rsid w:val="003956B7"/>
    <w:rsid w:val="00396D48"/>
    <w:rsid w:val="003A0851"/>
    <w:rsid w:val="003A3343"/>
    <w:rsid w:val="003A4E91"/>
    <w:rsid w:val="003A68AB"/>
    <w:rsid w:val="003A71C0"/>
    <w:rsid w:val="003B4603"/>
    <w:rsid w:val="003B49D4"/>
    <w:rsid w:val="003B6045"/>
    <w:rsid w:val="003C05E2"/>
    <w:rsid w:val="003C6F7C"/>
    <w:rsid w:val="003D11AA"/>
    <w:rsid w:val="003D14CF"/>
    <w:rsid w:val="003D5CD6"/>
    <w:rsid w:val="003E4B8E"/>
    <w:rsid w:val="003F1244"/>
    <w:rsid w:val="003F1F41"/>
    <w:rsid w:val="00412E4B"/>
    <w:rsid w:val="00416254"/>
    <w:rsid w:val="0041674A"/>
    <w:rsid w:val="00421B5B"/>
    <w:rsid w:val="0042343F"/>
    <w:rsid w:val="00424A3C"/>
    <w:rsid w:val="004256DE"/>
    <w:rsid w:val="0043191E"/>
    <w:rsid w:val="00435A5C"/>
    <w:rsid w:val="00445213"/>
    <w:rsid w:val="004519AB"/>
    <w:rsid w:val="00467368"/>
    <w:rsid w:val="004763E6"/>
    <w:rsid w:val="004803CA"/>
    <w:rsid w:val="004810D3"/>
    <w:rsid w:val="004818DC"/>
    <w:rsid w:val="0048242D"/>
    <w:rsid w:val="00482E8B"/>
    <w:rsid w:val="004A0E3B"/>
    <w:rsid w:val="004A4881"/>
    <w:rsid w:val="004A5698"/>
    <w:rsid w:val="004B3F04"/>
    <w:rsid w:val="004C0E77"/>
    <w:rsid w:val="004C1FBF"/>
    <w:rsid w:val="004C280F"/>
    <w:rsid w:val="004D5734"/>
    <w:rsid w:val="004D5B60"/>
    <w:rsid w:val="004D6D68"/>
    <w:rsid w:val="004E080A"/>
    <w:rsid w:val="004E2E50"/>
    <w:rsid w:val="004F5CB7"/>
    <w:rsid w:val="004F7B92"/>
    <w:rsid w:val="005053A2"/>
    <w:rsid w:val="0051373E"/>
    <w:rsid w:val="005156D8"/>
    <w:rsid w:val="00521654"/>
    <w:rsid w:val="00531A50"/>
    <w:rsid w:val="00533CBF"/>
    <w:rsid w:val="00535FBC"/>
    <w:rsid w:val="00536867"/>
    <w:rsid w:val="00547625"/>
    <w:rsid w:val="0055540E"/>
    <w:rsid w:val="00556ECE"/>
    <w:rsid w:val="00561531"/>
    <w:rsid w:val="00561EA9"/>
    <w:rsid w:val="0056349B"/>
    <w:rsid w:val="00564528"/>
    <w:rsid w:val="005678F7"/>
    <w:rsid w:val="00573B7B"/>
    <w:rsid w:val="005830BF"/>
    <w:rsid w:val="00587065"/>
    <w:rsid w:val="00591D1A"/>
    <w:rsid w:val="00593233"/>
    <w:rsid w:val="005936DD"/>
    <w:rsid w:val="005A1445"/>
    <w:rsid w:val="005A2E03"/>
    <w:rsid w:val="005A55AF"/>
    <w:rsid w:val="005B221B"/>
    <w:rsid w:val="005C095C"/>
    <w:rsid w:val="005D0A49"/>
    <w:rsid w:val="005D2E85"/>
    <w:rsid w:val="005D347D"/>
    <w:rsid w:val="005D7B23"/>
    <w:rsid w:val="005F46B0"/>
    <w:rsid w:val="00601073"/>
    <w:rsid w:val="006046AE"/>
    <w:rsid w:val="0060513F"/>
    <w:rsid w:val="00614D6C"/>
    <w:rsid w:val="0061513F"/>
    <w:rsid w:val="00621606"/>
    <w:rsid w:val="00622D01"/>
    <w:rsid w:val="006270EC"/>
    <w:rsid w:val="0063050B"/>
    <w:rsid w:val="00632942"/>
    <w:rsid w:val="00650951"/>
    <w:rsid w:val="006550F9"/>
    <w:rsid w:val="006607EE"/>
    <w:rsid w:val="00661718"/>
    <w:rsid w:val="006666B7"/>
    <w:rsid w:val="006700E4"/>
    <w:rsid w:val="00671354"/>
    <w:rsid w:val="00673A2E"/>
    <w:rsid w:val="00680D59"/>
    <w:rsid w:val="00681571"/>
    <w:rsid w:val="00684C92"/>
    <w:rsid w:val="00685B9A"/>
    <w:rsid w:val="00687047"/>
    <w:rsid w:val="006900B5"/>
    <w:rsid w:val="00696057"/>
    <w:rsid w:val="00696D2C"/>
    <w:rsid w:val="006A0276"/>
    <w:rsid w:val="006C3651"/>
    <w:rsid w:val="006C6974"/>
    <w:rsid w:val="006C736C"/>
    <w:rsid w:val="006D39E1"/>
    <w:rsid w:val="006D5C0B"/>
    <w:rsid w:val="006D7A1A"/>
    <w:rsid w:val="006F3BF4"/>
    <w:rsid w:val="006F4A95"/>
    <w:rsid w:val="006F585B"/>
    <w:rsid w:val="006F762B"/>
    <w:rsid w:val="00702E11"/>
    <w:rsid w:val="00706FC9"/>
    <w:rsid w:val="00711601"/>
    <w:rsid w:val="00712F79"/>
    <w:rsid w:val="0071685A"/>
    <w:rsid w:val="00720DD0"/>
    <w:rsid w:val="0074169D"/>
    <w:rsid w:val="00746A10"/>
    <w:rsid w:val="00747199"/>
    <w:rsid w:val="00757C54"/>
    <w:rsid w:val="00760B55"/>
    <w:rsid w:val="007611B1"/>
    <w:rsid w:val="00763C48"/>
    <w:rsid w:val="0076702E"/>
    <w:rsid w:val="007800E8"/>
    <w:rsid w:val="007818F9"/>
    <w:rsid w:val="00787521"/>
    <w:rsid w:val="007B156B"/>
    <w:rsid w:val="007B60DF"/>
    <w:rsid w:val="007B63CE"/>
    <w:rsid w:val="007B7562"/>
    <w:rsid w:val="007C12A8"/>
    <w:rsid w:val="007C4234"/>
    <w:rsid w:val="007C4AB8"/>
    <w:rsid w:val="007D0717"/>
    <w:rsid w:val="007D36CB"/>
    <w:rsid w:val="007D5635"/>
    <w:rsid w:val="007D7D7D"/>
    <w:rsid w:val="007E020C"/>
    <w:rsid w:val="007E63CC"/>
    <w:rsid w:val="00806139"/>
    <w:rsid w:val="008070A5"/>
    <w:rsid w:val="0081031B"/>
    <w:rsid w:val="00816079"/>
    <w:rsid w:val="008177F0"/>
    <w:rsid w:val="00827700"/>
    <w:rsid w:val="00830493"/>
    <w:rsid w:val="00833573"/>
    <w:rsid w:val="00837CE2"/>
    <w:rsid w:val="0084253F"/>
    <w:rsid w:val="00843FE2"/>
    <w:rsid w:val="00845550"/>
    <w:rsid w:val="008508D9"/>
    <w:rsid w:val="00852818"/>
    <w:rsid w:val="008564C4"/>
    <w:rsid w:val="008620D4"/>
    <w:rsid w:val="00892B4B"/>
    <w:rsid w:val="008960B6"/>
    <w:rsid w:val="00896128"/>
    <w:rsid w:val="008A638B"/>
    <w:rsid w:val="008B6173"/>
    <w:rsid w:val="008B7979"/>
    <w:rsid w:val="008C22E3"/>
    <w:rsid w:val="008C2640"/>
    <w:rsid w:val="008E7FC3"/>
    <w:rsid w:val="008F2218"/>
    <w:rsid w:val="008F6A4E"/>
    <w:rsid w:val="009162DA"/>
    <w:rsid w:val="00927F52"/>
    <w:rsid w:val="00932ED3"/>
    <w:rsid w:val="00933932"/>
    <w:rsid w:val="00935063"/>
    <w:rsid w:val="009435A8"/>
    <w:rsid w:val="009454C4"/>
    <w:rsid w:val="00947FB7"/>
    <w:rsid w:val="00957281"/>
    <w:rsid w:val="0096015F"/>
    <w:rsid w:val="00960B98"/>
    <w:rsid w:val="0097739A"/>
    <w:rsid w:val="00980045"/>
    <w:rsid w:val="00982D1A"/>
    <w:rsid w:val="00985350"/>
    <w:rsid w:val="0098586E"/>
    <w:rsid w:val="00985E7B"/>
    <w:rsid w:val="00993300"/>
    <w:rsid w:val="00995F99"/>
    <w:rsid w:val="009B2732"/>
    <w:rsid w:val="009C06B9"/>
    <w:rsid w:val="009D2145"/>
    <w:rsid w:val="009D229B"/>
    <w:rsid w:val="009D2635"/>
    <w:rsid w:val="009D3CC5"/>
    <w:rsid w:val="009E4340"/>
    <w:rsid w:val="009F03A0"/>
    <w:rsid w:val="009F1AD8"/>
    <w:rsid w:val="009F680E"/>
    <w:rsid w:val="00A02A9C"/>
    <w:rsid w:val="00A03284"/>
    <w:rsid w:val="00A118A9"/>
    <w:rsid w:val="00A11A72"/>
    <w:rsid w:val="00A1585D"/>
    <w:rsid w:val="00A1669B"/>
    <w:rsid w:val="00A21295"/>
    <w:rsid w:val="00A21374"/>
    <w:rsid w:val="00A21DB4"/>
    <w:rsid w:val="00A22DF8"/>
    <w:rsid w:val="00A23FD7"/>
    <w:rsid w:val="00A269CD"/>
    <w:rsid w:val="00A355C5"/>
    <w:rsid w:val="00A43F2E"/>
    <w:rsid w:val="00A45A42"/>
    <w:rsid w:val="00A510BF"/>
    <w:rsid w:val="00A51C56"/>
    <w:rsid w:val="00A53E86"/>
    <w:rsid w:val="00A72D6E"/>
    <w:rsid w:val="00A742B3"/>
    <w:rsid w:val="00A7581C"/>
    <w:rsid w:val="00A803D7"/>
    <w:rsid w:val="00A8149C"/>
    <w:rsid w:val="00A82774"/>
    <w:rsid w:val="00A86822"/>
    <w:rsid w:val="00AA5234"/>
    <w:rsid w:val="00AA5FE0"/>
    <w:rsid w:val="00AA63B1"/>
    <w:rsid w:val="00AB5F90"/>
    <w:rsid w:val="00AD358C"/>
    <w:rsid w:val="00AD3CCA"/>
    <w:rsid w:val="00AE2912"/>
    <w:rsid w:val="00AE2CE8"/>
    <w:rsid w:val="00AF1C6E"/>
    <w:rsid w:val="00AF3604"/>
    <w:rsid w:val="00AF64F5"/>
    <w:rsid w:val="00B02028"/>
    <w:rsid w:val="00B02F41"/>
    <w:rsid w:val="00B04AF8"/>
    <w:rsid w:val="00B0587B"/>
    <w:rsid w:val="00B11B82"/>
    <w:rsid w:val="00B17B1F"/>
    <w:rsid w:val="00B17C47"/>
    <w:rsid w:val="00B17FAF"/>
    <w:rsid w:val="00B224CD"/>
    <w:rsid w:val="00B22F86"/>
    <w:rsid w:val="00B34E42"/>
    <w:rsid w:val="00B552F4"/>
    <w:rsid w:val="00B57939"/>
    <w:rsid w:val="00B67D70"/>
    <w:rsid w:val="00B70314"/>
    <w:rsid w:val="00B70BD5"/>
    <w:rsid w:val="00B71AF2"/>
    <w:rsid w:val="00B820CC"/>
    <w:rsid w:val="00B8417E"/>
    <w:rsid w:val="00B85D06"/>
    <w:rsid w:val="00BA2B41"/>
    <w:rsid w:val="00BA6363"/>
    <w:rsid w:val="00BB09A1"/>
    <w:rsid w:val="00BB24C2"/>
    <w:rsid w:val="00BC3AFD"/>
    <w:rsid w:val="00BC64D8"/>
    <w:rsid w:val="00BD3833"/>
    <w:rsid w:val="00BD48EB"/>
    <w:rsid w:val="00BD6D91"/>
    <w:rsid w:val="00BE2380"/>
    <w:rsid w:val="00BE7DCF"/>
    <w:rsid w:val="00BF7FB4"/>
    <w:rsid w:val="00C021B1"/>
    <w:rsid w:val="00C03F8A"/>
    <w:rsid w:val="00C07C76"/>
    <w:rsid w:val="00C10EDC"/>
    <w:rsid w:val="00C13937"/>
    <w:rsid w:val="00C170CD"/>
    <w:rsid w:val="00C21B4B"/>
    <w:rsid w:val="00C25770"/>
    <w:rsid w:val="00C25959"/>
    <w:rsid w:val="00C27678"/>
    <w:rsid w:val="00C27C44"/>
    <w:rsid w:val="00C33FE2"/>
    <w:rsid w:val="00C3653B"/>
    <w:rsid w:val="00C409F3"/>
    <w:rsid w:val="00C40C64"/>
    <w:rsid w:val="00C411F1"/>
    <w:rsid w:val="00C45DC8"/>
    <w:rsid w:val="00C46182"/>
    <w:rsid w:val="00C51534"/>
    <w:rsid w:val="00C55B7C"/>
    <w:rsid w:val="00C563DC"/>
    <w:rsid w:val="00C61406"/>
    <w:rsid w:val="00C67D0B"/>
    <w:rsid w:val="00C737FE"/>
    <w:rsid w:val="00C81B52"/>
    <w:rsid w:val="00C8289E"/>
    <w:rsid w:val="00C91791"/>
    <w:rsid w:val="00CB0C58"/>
    <w:rsid w:val="00CB237D"/>
    <w:rsid w:val="00CB3579"/>
    <w:rsid w:val="00CB737E"/>
    <w:rsid w:val="00CC29E4"/>
    <w:rsid w:val="00CC4D4F"/>
    <w:rsid w:val="00CD0BFE"/>
    <w:rsid w:val="00CD105C"/>
    <w:rsid w:val="00CD1ACC"/>
    <w:rsid w:val="00CD1FD5"/>
    <w:rsid w:val="00CD270B"/>
    <w:rsid w:val="00CD7009"/>
    <w:rsid w:val="00CE1DC9"/>
    <w:rsid w:val="00CF183E"/>
    <w:rsid w:val="00D03088"/>
    <w:rsid w:val="00D07E1D"/>
    <w:rsid w:val="00D07FD7"/>
    <w:rsid w:val="00D21B72"/>
    <w:rsid w:val="00D362FD"/>
    <w:rsid w:val="00D450CF"/>
    <w:rsid w:val="00D51E5C"/>
    <w:rsid w:val="00D566FE"/>
    <w:rsid w:val="00D57F9E"/>
    <w:rsid w:val="00D615C4"/>
    <w:rsid w:val="00D64FB1"/>
    <w:rsid w:val="00D714A6"/>
    <w:rsid w:val="00D7188E"/>
    <w:rsid w:val="00D77D8C"/>
    <w:rsid w:val="00D80E85"/>
    <w:rsid w:val="00D86C0A"/>
    <w:rsid w:val="00D92879"/>
    <w:rsid w:val="00DA3B8F"/>
    <w:rsid w:val="00DB0AE9"/>
    <w:rsid w:val="00DB569E"/>
    <w:rsid w:val="00DC0FF7"/>
    <w:rsid w:val="00DC12F1"/>
    <w:rsid w:val="00DC2491"/>
    <w:rsid w:val="00DD0391"/>
    <w:rsid w:val="00DE2F00"/>
    <w:rsid w:val="00DE4800"/>
    <w:rsid w:val="00DF0BC5"/>
    <w:rsid w:val="00DF2C62"/>
    <w:rsid w:val="00DF4E99"/>
    <w:rsid w:val="00DF6D86"/>
    <w:rsid w:val="00E12EF9"/>
    <w:rsid w:val="00E13F55"/>
    <w:rsid w:val="00E14A7B"/>
    <w:rsid w:val="00E20EAB"/>
    <w:rsid w:val="00E21153"/>
    <w:rsid w:val="00E21751"/>
    <w:rsid w:val="00E2522C"/>
    <w:rsid w:val="00E45435"/>
    <w:rsid w:val="00E516D6"/>
    <w:rsid w:val="00E51CCB"/>
    <w:rsid w:val="00E54685"/>
    <w:rsid w:val="00E54E97"/>
    <w:rsid w:val="00E56CE6"/>
    <w:rsid w:val="00E56D73"/>
    <w:rsid w:val="00E659F0"/>
    <w:rsid w:val="00E72911"/>
    <w:rsid w:val="00E768D2"/>
    <w:rsid w:val="00E80B90"/>
    <w:rsid w:val="00E835BA"/>
    <w:rsid w:val="00E911E0"/>
    <w:rsid w:val="00E94C1C"/>
    <w:rsid w:val="00EA3219"/>
    <w:rsid w:val="00EA3A60"/>
    <w:rsid w:val="00EA3FE0"/>
    <w:rsid w:val="00EA43F5"/>
    <w:rsid w:val="00EB1813"/>
    <w:rsid w:val="00EB34E7"/>
    <w:rsid w:val="00ED4633"/>
    <w:rsid w:val="00ED4B17"/>
    <w:rsid w:val="00EE2711"/>
    <w:rsid w:val="00EF6970"/>
    <w:rsid w:val="00EF6BAE"/>
    <w:rsid w:val="00F004FB"/>
    <w:rsid w:val="00F00FC9"/>
    <w:rsid w:val="00F04FD3"/>
    <w:rsid w:val="00F0613A"/>
    <w:rsid w:val="00F06718"/>
    <w:rsid w:val="00F06CBE"/>
    <w:rsid w:val="00F06FCD"/>
    <w:rsid w:val="00F10C55"/>
    <w:rsid w:val="00F14043"/>
    <w:rsid w:val="00F16FE2"/>
    <w:rsid w:val="00F22057"/>
    <w:rsid w:val="00F264FE"/>
    <w:rsid w:val="00F353B3"/>
    <w:rsid w:val="00F53436"/>
    <w:rsid w:val="00F60D0D"/>
    <w:rsid w:val="00F61028"/>
    <w:rsid w:val="00F65103"/>
    <w:rsid w:val="00F67DC1"/>
    <w:rsid w:val="00F731F6"/>
    <w:rsid w:val="00F7550F"/>
    <w:rsid w:val="00F869E6"/>
    <w:rsid w:val="00F86D05"/>
    <w:rsid w:val="00F94B8B"/>
    <w:rsid w:val="00F9509D"/>
    <w:rsid w:val="00F960F5"/>
    <w:rsid w:val="00FB0AB7"/>
    <w:rsid w:val="00FB3EF4"/>
    <w:rsid w:val="00FB6021"/>
    <w:rsid w:val="00FB74AD"/>
    <w:rsid w:val="00FC1149"/>
    <w:rsid w:val="00FC1A78"/>
    <w:rsid w:val="00FC2EDB"/>
    <w:rsid w:val="00FC6CB7"/>
    <w:rsid w:val="00FD5955"/>
    <w:rsid w:val="00FE0C9B"/>
    <w:rsid w:val="00FE713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337A"/>
  <w15:docId w15:val="{967E7434-7D70-4497-85B0-ACFB08260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A49"/>
    <w:pPr>
      <w:spacing w:after="40" w:line="260" w:lineRule="exact"/>
    </w:pPr>
    <w:rPr>
      <w:rFonts w:ascii="Bookman Old Style" w:hAnsi="Bookman Old Style"/>
      <w:szCs w:val="24"/>
    </w:rPr>
  </w:style>
  <w:style w:type="paragraph" w:styleId="Heading1">
    <w:name w:val="heading 1"/>
    <w:basedOn w:val="Normal"/>
    <w:next w:val="Normal"/>
    <w:link w:val="Heading1Char"/>
    <w:qFormat/>
    <w:rsid w:val="00BC7338"/>
    <w:pPr>
      <w:keepNext/>
      <w:pageBreakBefore/>
      <w:numPr>
        <w:numId w:val="4"/>
      </w:numPr>
      <w:tabs>
        <w:tab w:val="left" w:pos="720"/>
      </w:tabs>
      <w:spacing w:before="480" w:after="240"/>
      <w:ind w:left="720" w:hanging="720"/>
      <w:outlineLvl w:val="0"/>
    </w:pPr>
    <w:rPr>
      <w:rFonts w:ascii="Century Gothic" w:hAnsi="Century Gothic"/>
      <w:b/>
      <w:caps/>
      <w:color w:val="333399"/>
      <w:spacing w:val="40"/>
      <w:kern w:val="32"/>
      <w:sz w:val="28"/>
      <w:szCs w:val="32"/>
    </w:rPr>
  </w:style>
  <w:style w:type="paragraph" w:styleId="Heading2">
    <w:name w:val="heading 2"/>
    <w:aliases w:val="l2"/>
    <w:basedOn w:val="Normal"/>
    <w:next w:val="BodyText"/>
    <w:link w:val="Heading2Char"/>
    <w:qFormat/>
    <w:rsid w:val="00BC7338"/>
    <w:pPr>
      <w:keepNext/>
      <w:numPr>
        <w:ilvl w:val="1"/>
        <w:numId w:val="4"/>
      </w:numPr>
      <w:tabs>
        <w:tab w:val="left" w:pos="720"/>
        <w:tab w:val="left" w:pos="864"/>
      </w:tabs>
      <w:spacing w:before="360" w:after="120"/>
      <w:ind w:left="720" w:hanging="720"/>
      <w:outlineLvl w:val="1"/>
    </w:pPr>
    <w:rPr>
      <w:rFonts w:ascii="Century Gothic" w:hAnsi="Century Gothic"/>
      <w:b/>
      <w:i/>
      <w:sz w:val="28"/>
      <w:szCs w:val="28"/>
    </w:rPr>
  </w:style>
  <w:style w:type="paragraph" w:styleId="Heading3">
    <w:name w:val="heading 3"/>
    <w:basedOn w:val="Normal"/>
    <w:next w:val="BodyText"/>
    <w:link w:val="Heading3Char"/>
    <w:uiPriority w:val="9"/>
    <w:qFormat/>
    <w:rsid w:val="0014694B"/>
    <w:pPr>
      <w:keepNext/>
      <w:numPr>
        <w:ilvl w:val="2"/>
        <w:numId w:val="4"/>
      </w:numPr>
      <w:tabs>
        <w:tab w:val="left" w:pos="720"/>
        <w:tab w:val="left" w:pos="936"/>
      </w:tabs>
      <w:spacing w:before="360" w:after="120"/>
      <w:outlineLvl w:val="2"/>
    </w:pPr>
    <w:rPr>
      <w:sz w:val="24"/>
      <w:szCs w:val="26"/>
    </w:rPr>
  </w:style>
  <w:style w:type="paragraph" w:styleId="Heading4">
    <w:name w:val="heading 4"/>
    <w:basedOn w:val="Heading3"/>
    <w:next w:val="BodyText"/>
    <w:link w:val="Heading4Char"/>
    <w:qFormat/>
    <w:rsid w:val="00FE486D"/>
    <w:pPr>
      <w:numPr>
        <w:ilvl w:val="3"/>
      </w:numPr>
      <w:outlineLvl w:val="3"/>
    </w:pPr>
    <w:rPr>
      <w:sz w:val="22"/>
    </w:rPr>
  </w:style>
  <w:style w:type="paragraph" w:styleId="Heading5">
    <w:name w:val="heading 5"/>
    <w:basedOn w:val="Normal"/>
    <w:next w:val="Normal"/>
    <w:link w:val="Heading5Char"/>
    <w:qFormat/>
    <w:rsid w:val="008E0327"/>
    <w:pPr>
      <w:keepNext/>
      <w:numPr>
        <w:ilvl w:val="4"/>
        <w:numId w:val="4"/>
      </w:numPr>
      <w:spacing w:before="240" w:after="60"/>
      <w:outlineLvl w:val="4"/>
    </w:pPr>
  </w:style>
  <w:style w:type="paragraph" w:styleId="Heading6">
    <w:name w:val="heading 6"/>
    <w:basedOn w:val="Normal"/>
    <w:next w:val="Normal"/>
    <w:link w:val="Heading6Char"/>
    <w:qFormat/>
    <w:rsid w:val="008E0327"/>
    <w:pPr>
      <w:numPr>
        <w:ilvl w:val="5"/>
        <w:numId w:val="4"/>
      </w:numPr>
      <w:spacing w:before="240" w:after="60"/>
      <w:outlineLvl w:val="5"/>
    </w:pPr>
  </w:style>
  <w:style w:type="paragraph" w:styleId="Heading7">
    <w:name w:val="heading 7"/>
    <w:aliases w:val="appendix"/>
    <w:basedOn w:val="Normal"/>
    <w:next w:val="Normal"/>
    <w:link w:val="Heading7Char"/>
    <w:qFormat/>
    <w:rsid w:val="008E0327"/>
    <w:pPr>
      <w:numPr>
        <w:ilvl w:val="6"/>
        <w:numId w:val="4"/>
      </w:numPr>
      <w:spacing w:before="240" w:after="60"/>
      <w:outlineLvl w:val="6"/>
    </w:pPr>
  </w:style>
  <w:style w:type="paragraph" w:styleId="Heading8">
    <w:name w:val="heading 8"/>
    <w:basedOn w:val="Normal"/>
    <w:next w:val="Normal"/>
    <w:link w:val="Heading8Char"/>
    <w:qFormat/>
    <w:rsid w:val="008E0327"/>
    <w:pPr>
      <w:numPr>
        <w:ilvl w:val="7"/>
        <w:numId w:val="4"/>
      </w:numPr>
      <w:spacing w:before="240" w:after="60"/>
      <w:outlineLvl w:val="7"/>
    </w:pPr>
  </w:style>
  <w:style w:type="paragraph" w:styleId="Heading9">
    <w:name w:val="heading 9"/>
    <w:basedOn w:val="Normal"/>
    <w:next w:val="Normal"/>
    <w:link w:val="Heading9Char"/>
    <w:qFormat/>
    <w:rsid w:val="008E0327"/>
    <w:pPr>
      <w:numPr>
        <w:ilvl w:val="8"/>
        <w:numId w:val="4"/>
      </w:numPr>
      <w:spacing w:before="240" w:after="6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7C215C"/>
    <w:rPr>
      <w:rFonts w:ascii="Lucida Grande" w:hAnsi="Lucida Grande"/>
      <w:sz w:val="18"/>
      <w:szCs w:val="18"/>
    </w:rPr>
  </w:style>
  <w:style w:type="character" w:customStyle="1" w:styleId="BalloonTextChar">
    <w:name w:val="Balloon Text Char"/>
    <w:uiPriority w:val="99"/>
    <w:semiHidden/>
    <w:rsid w:val="00EA7F94"/>
    <w:rPr>
      <w:rFonts w:ascii="Lucida Grande" w:hAnsi="Lucida Grande"/>
      <w:sz w:val="18"/>
      <w:szCs w:val="18"/>
    </w:rPr>
  </w:style>
  <w:style w:type="character" w:customStyle="1" w:styleId="BalloonTextChar4">
    <w:name w:val="Balloon Text Char4"/>
    <w:uiPriority w:val="99"/>
    <w:semiHidden/>
    <w:rsid w:val="00EA7F94"/>
    <w:rPr>
      <w:rFonts w:ascii="Lucida Grande" w:hAnsi="Lucida Grande"/>
      <w:sz w:val="18"/>
      <w:szCs w:val="18"/>
    </w:rPr>
  </w:style>
  <w:style w:type="character" w:customStyle="1" w:styleId="BalloonTextChar3">
    <w:name w:val="Balloon Text Char3"/>
    <w:uiPriority w:val="99"/>
    <w:semiHidden/>
    <w:rsid w:val="00EA7F94"/>
    <w:rPr>
      <w:rFonts w:ascii="Lucida Grande" w:hAnsi="Lucida Grande"/>
      <w:sz w:val="18"/>
      <w:szCs w:val="18"/>
    </w:rPr>
  </w:style>
  <w:style w:type="character" w:customStyle="1" w:styleId="BalloonTextChar1">
    <w:name w:val="Balloon Text Char1"/>
    <w:link w:val="BalloonText"/>
    <w:uiPriority w:val="99"/>
    <w:rsid w:val="002449E7"/>
    <w:rPr>
      <w:rFonts w:ascii="Lucida Grande" w:hAnsi="Lucida Grande"/>
      <w:sz w:val="18"/>
      <w:szCs w:val="18"/>
    </w:rPr>
  </w:style>
  <w:style w:type="paragraph" w:customStyle="1" w:styleId="MediumShading2-Accent61">
    <w:name w:val="Medium Shading 2 - Accent 61"/>
    <w:hidden/>
    <w:rsid w:val="00B164FC"/>
    <w:rPr>
      <w:rFonts w:ascii="Bookman Old Style" w:hAnsi="Bookman Old Style"/>
      <w:szCs w:val="24"/>
    </w:rPr>
  </w:style>
  <w:style w:type="character" w:customStyle="1" w:styleId="Heading7Char">
    <w:name w:val="Heading 7 Char"/>
    <w:aliases w:val="appendix Char"/>
    <w:link w:val="Heading7"/>
    <w:rsid w:val="00717C78"/>
    <w:rPr>
      <w:rFonts w:ascii="Bookman Old Style" w:hAnsi="Bookman Old Style"/>
      <w:szCs w:val="24"/>
    </w:rPr>
  </w:style>
  <w:style w:type="paragraph" w:styleId="DocumentMap">
    <w:name w:val="Document Map"/>
    <w:basedOn w:val="Normal"/>
    <w:link w:val="DocumentMapChar"/>
    <w:uiPriority w:val="99"/>
    <w:rsid w:val="00F3211F"/>
    <w:rPr>
      <w:rFonts w:ascii="Lucida Grande" w:hAnsi="Lucida Grande"/>
      <w:sz w:val="24"/>
    </w:rPr>
  </w:style>
  <w:style w:type="character" w:customStyle="1" w:styleId="DocumentMapChar">
    <w:name w:val="Document Map Char"/>
    <w:link w:val="DocumentMap"/>
    <w:uiPriority w:val="99"/>
    <w:rsid w:val="00F3211F"/>
    <w:rPr>
      <w:rFonts w:ascii="Lucida Grande" w:hAnsi="Lucida Grande"/>
      <w:sz w:val="24"/>
      <w:szCs w:val="24"/>
    </w:rPr>
  </w:style>
  <w:style w:type="character" w:customStyle="1" w:styleId="keyword">
    <w:name w:val="keyword"/>
    <w:rsid w:val="0063339C"/>
    <w:rPr>
      <w:rFonts w:ascii="Bookman Old Style" w:hAnsi="Bookman Old Style"/>
      <w:b/>
      <w:caps/>
      <w:sz w:val="16"/>
    </w:rPr>
  </w:style>
  <w:style w:type="paragraph" w:styleId="ListBullet">
    <w:name w:val="List Bullet"/>
    <w:basedOn w:val="Normal"/>
    <w:rsid w:val="007E4AEF"/>
    <w:pPr>
      <w:numPr>
        <w:numId w:val="3"/>
      </w:numPr>
      <w:tabs>
        <w:tab w:val="left" w:pos="1440"/>
      </w:tabs>
      <w:spacing w:after="120"/>
      <w:ind w:left="1440"/>
    </w:pPr>
  </w:style>
  <w:style w:type="paragraph" w:styleId="Title">
    <w:name w:val="Title"/>
    <w:basedOn w:val="Normal"/>
    <w:link w:val="TitleChar"/>
    <w:qFormat/>
    <w:rsid w:val="006A51C4"/>
    <w:pPr>
      <w:spacing w:before="240" w:after="60"/>
      <w:jc w:val="center"/>
    </w:pPr>
    <w:rPr>
      <w:rFonts w:ascii="Verdana" w:hAnsi="Verdana"/>
      <w:b/>
      <w:kern w:val="28"/>
      <w:sz w:val="32"/>
    </w:rPr>
  </w:style>
  <w:style w:type="character" w:customStyle="1" w:styleId="TitleChar">
    <w:name w:val="Title Char"/>
    <w:link w:val="Title"/>
    <w:rsid w:val="006A51C4"/>
    <w:rPr>
      <w:rFonts w:ascii="Verdana" w:hAnsi="Verdana"/>
      <w:b/>
      <w:kern w:val="28"/>
      <w:sz w:val="32"/>
      <w:szCs w:val="24"/>
    </w:rPr>
  </w:style>
  <w:style w:type="paragraph" w:styleId="TOC2">
    <w:name w:val="toc 2"/>
    <w:next w:val="TOC3"/>
    <w:autoRedefine/>
    <w:uiPriority w:val="39"/>
    <w:rsid w:val="00AE07B4"/>
    <w:pPr>
      <w:tabs>
        <w:tab w:val="right" w:leader="dot" w:pos="9360"/>
      </w:tabs>
      <w:spacing w:after="120"/>
      <w:ind w:left="202"/>
      <w:outlineLvl w:val="1"/>
    </w:pPr>
    <w:rPr>
      <w:rFonts w:ascii="Bookman Old Style" w:hAnsi="Bookman Old Style" w:cs="Arial"/>
      <w:noProof/>
      <w:szCs w:val="24"/>
    </w:rPr>
  </w:style>
  <w:style w:type="paragraph" w:styleId="TOC3">
    <w:name w:val="toc 3"/>
    <w:uiPriority w:val="39"/>
    <w:rsid w:val="00AE07B4"/>
    <w:pPr>
      <w:tabs>
        <w:tab w:val="left" w:pos="1267"/>
        <w:tab w:val="right" w:leader="dot" w:pos="9360"/>
      </w:tabs>
      <w:spacing w:after="120"/>
      <w:ind w:left="403"/>
      <w:outlineLvl w:val="2"/>
    </w:pPr>
    <w:rPr>
      <w:rFonts w:ascii="Bookman Old Style" w:hAnsi="Bookman Old Style" w:cs="Arial"/>
      <w:noProof/>
      <w:szCs w:val="32"/>
    </w:rPr>
  </w:style>
  <w:style w:type="paragraph" w:styleId="TOC1">
    <w:name w:val="toc 1"/>
    <w:next w:val="TOC2"/>
    <w:uiPriority w:val="39"/>
    <w:rsid w:val="00AE07B4"/>
    <w:pPr>
      <w:keepNext/>
      <w:tabs>
        <w:tab w:val="left" w:pos="450"/>
        <w:tab w:val="right" w:leader="dot" w:pos="9360"/>
      </w:tabs>
      <w:spacing w:before="240" w:after="120"/>
      <w:ind w:left="446" w:right="720" w:hanging="446"/>
    </w:pPr>
    <w:rPr>
      <w:rFonts w:ascii="Bookman Old Style" w:hAnsi="Bookman Old Style" w:cs="Arial"/>
      <w:caps/>
      <w:noProof/>
      <w:szCs w:val="24"/>
    </w:rPr>
  </w:style>
  <w:style w:type="paragraph" w:styleId="TOC4">
    <w:name w:val="toc 4"/>
    <w:autoRedefine/>
    <w:uiPriority w:val="39"/>
    <w:rsid w:val="00AE07B4"/>
    <w:pPr>
      <w:tabs>
        <w:tab w:val="left" w:pos="1620"/>
        <w:tab w:val="right" w:leader="dot" w:pos="9360"/>
      </w:tabs>
      <w:spacing w:after="120"/>
      <w:ind w:left="605"/>
      <w:outlineLvl w:val="3"/>
    </w:pPr>
    <w:rPr>
      <w:rFonts w:ascii="Bookman Old Style" w:eastAsia="SimSun" w:hAnsi="Bookman Old Style"/>
      <w:szCs w:val="24"/>
      <w:lang w:eastAsia="zh-CN"/>
    </w:rPr>
  </w:style>
  <w:style w:type="paragraph" w:styleId="TOC5">
    <w:name w:val="toc 5"/>
    <w:next w:val="NormalWeb"/>
    <w:autoRedefine/>
    <w:uiPriority w:val="39"/>
    <w:rsid w:val="008E0327"/>
    <w:pPr>
      <w:tabs>
        <w:tab w:val="left" w:pos="1800"/>
        <w:tab w:val="right" w:leader="dot" w:pos="9350"/>
      </w:tabs>
      <w:spacing w:after="120"/>
      <w:ind w:left="806"/>
    </w:pPr>
    <w:rPr>
      <w:rFonts w:ascii="Bookman Old Style" w:eastAsia="SimSun" w:hAnsi="Bookman Old Style"/>
      <w:sz w:val="24"/>
      <w:szCs w:val="24"/>
      <w:lang w:eastAsia="zh-CN"/>
    </w:rPr>
  </w:style>
  <w:style w:type="paragraph" w:styleId="NormalWeb">
    <w:name w:val="Normal (Web)"/>
    <w:basedOn w:val="Normal"/>
    <w:uiPriority w:val="99"/>
    <w:rsid w:val="008E0327"/>
  </w:style>
  <w:style w:type="paragraph" w:styleId="TOC6">
    <w:name w:val="toc 6"/>
    <w:basedOn w:val="Normal"/>
    <w:next w:val="TOC7"/>
    <w:uiPriority w:val="39"/>
    <w:rsid w:val="008E0327"/>
    <w:pPr>
      <w:keepNext/>
      <w:tabs>
        <w:tab w:val="left" w:pos="1620"/>
        <w:tab w:val="right" w:leader="dot" w:pos="9360"/>
      </w:tabs>
      <w:spacing w:before="240" w:after="120"/>
      <w:ind w:left="446" w:hanging="446"/>
      <w:outlineLvl w:val="0"/>
    </w:pPr>
    <w:rPr>
      <w:caps/>
      <w:noProof/>
      <w:szCs w:val="20"/>
    </w:rPr>
  </w:style>
  <w:style w:type="paragraph" w:styleId="TOC7">
    <w:name w:val="toc 7"/>
    <w:basedOn w:val="Normal"/>
    <w:next w:val="Normal"/>
    <w:autoRedefine/>
    <w:uiPriority w:val="39"/>
    <w:rsid w:val="001C6A49"/>
    <w:pPr>
      <w:ind w:left="1320"/>
    </w:pPr>
    <w:rPr>
      <w:sz w:val="18"/>
    </w:rPr>
  </w:style>
  <w:style w:type="paragraph" w:styleId="TOC8">
    <w:name w:val="toc 8"/>
    <w:basedOn w:val="Normal"/>
    <w:next w:val="Normal"/>
    <w:autoRedefine/>
    <w:uiPriority w:val="39"/>
    <w:rsid w:val="001C6A49"/>
    <w:pPr>
      <w:ind w:left="1540"/>
    </w:pPr>
    <w:rPr>
      <w:sz w:val="18"/>
    </w:rPr>
  </w:style>
  <w:style w:type="paragraph" w:styleId="TOC9">
    <w:name w:val="toc 9"/>
    <w:basedOn w:val="Normal"/>
    <w:next w:val="Normal"/>
    <w:autoRedefine/>
    <w:uiPriority w:val="39"/>
    <w:rsid w:val="001C6A49"/>
    <w:pPr>
      <w:ind w:left="1760"/>
    </w:pPr>
    <w:rPr>
      <w:sz w:val="18"/>
    </w:rPr>
  </w:style>
  <w:style w:type="paragraph" w:styleId="FootnoteText">
    <w:name w:val="footnote text"/>
    <w:basedOn w:val="Normal"/>
    <w:link w:val="FootnoteTextChar"/>
    <w:uiPriority w:val="99"/>
    <w:rsid w:val="00AE7985"/>
    <w:rPr>
      <w:sz w:val="18"/>
    </w:rPr>
  </w:style>
  <w:style w:type="character" w:customStyle="1" w:styleId="FootnoteTextChar">
    <w:name w:val="Footnote Text Char"/>
    <w:link w:val="FootnoteText"/>
    <w:uiPriority w:val="99"/>
    <w:rsid w:val="00CF4F41"/>
    <w:rPr>
      <w:rFonts w:ascii="Bookman Old Style" w:hAnsi="Bookman Old Style"/>
      <w:sz w:val="18"/>
      <w:szCs w:val="24"/>
    </w:rPr>
  </w:style>
  <w:style w:type="character" w:styleId="FootnoteReference">
    <w:name w:val="footnote reference"/>
    <w:uiPriority w:val="99"/>
    <w:rsid w:val="001C6A49"/>
    <w:rPr>
      <w:vertAlign w:val="superscript"/>
    </w:rPr>
  </w:style>
  <w:style w:type="paragraph" w:styleId="Footer">
    <w:name w:val="footer"/>
    <w:basedOn w:val="Normal"/>
    <w:link w:val="FooterChar"/>
    <w:rsid w:val="007357B5"/>
    <w:pPr>
      <w:pBdr>
        <w:top w:val="single" w:sz="4" w:space="1" w:color="auto"/>
      </w:pBdr>
      <w:tabs>
        <w:tab w:val="center" w:pos="4680"/>
        <w:tab w:val="right" w:pos="9360"/>
        <w:tab w:val="right" w:pos="12960"/>
      </w:tabs>
    </w:pPr>
    <w:rPr>
      <w:i/>
      <w:sz w:val="16"/>
    </w:rPr>
  </w:style>
  <w:style w:type="character" w:customStyle="1" w:styleId="FooterChar">
    <w:name w:val="Footer Char"/>
    <w:link w:val="Footer"/>
    <w:rsid w:val="00717C78"/>
    <w:rPr>
      <w:rFonts w:ascii="Bookman Old Style" w:hAnsi="Bookman Old Style"/>
      <w:i/>
      <w:sz w:val="16"/>
      <w:szCs w:val="24"/>
    </w:rPr>
  </w:style>
  <w:style w:type="paragraph" w:customStyle="1" w:styleId="Quotation">
    <w:name w:val="Quotation"/>
    <w:basedOn w:val="Normal"/>
    <w:rsid w:val="00996AEE"/>
    <w:pPr>
      <w:spacing w:after="120" w:line="220" w:lineRule="exact"/>
      <w:ind w:left="1440" w:right="1440"/>
    </w:pPr>
  </w:style>
  <w:style w:type="paragraph" w:customStyle="1" w:styleId="Example">
    <w:name w:val="Example"/>
    <w:basedOn w:val="Normal"/>
    <w:link w:val="ExampleChar"/>
    <w:rsid w:val="00697267"/>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sz w:val="18"/>
      <w:szCs w:val="20"/>
    </w:rPr>
  </w:style>
  <w:style w:type="character" w:customStyle="1" w:styleId="ExampleChar">
    <w:name w:val="Example Char"/>
    <w:link w:val="Example"/>
    <w:rsid w:val="00697267"/>
    <w:rPr>
      <w:rFonts w:ascii="Courier New" w:hAnsi="Courier New"/>
      <w:sz w:val="18"/>
    </w:rPr>
  </w:style>
  <w:style w:type="paragraph" w:customStyle="1" w:styleId="TableHead">
    <w:name w:val="TableHead"/>
    <w:basedOn w:val="Normal"/>
    <w:next w:val="Normal"/>
    <w:link w:val="TableHeadChar"/>
    <w:qFormat/>
    <w:rsid w:val="00996AEE"/>
    <w:pPr>
      <w:keepNext/>
      <w:spacing w:before="60" w:after="60" w:line="220" w:lineRule="exact"/>
    </w:pPr>
    <w:rPr>
      <w:b/>
      <w:bCs/>
      <w:color w:val="000000"/>
      <w:sz w:val="18"/>
      <w:szCs w:val="18"/>
    </w:rPr>
  </w:style>
  <w:style w:type="character" w:customStyle="1" w:styleId="TableHeadChar">
    <w:name w:val="TableHead Char"/>
    <w:link w:val="TableHead"/>
    <w:rsid w:val="00996AEE"/>
    <w:rPr>
      <w:rFonts w:ascii="Bookman Old Style" w:hAnsi="Bookman Old Style" w:cs="Courier New"/>
      <w:b/>
      <w:bCs/>
      <w:color w:val="000000"/>
      <w:sz w:val="18"/>
      <w:szCs w:val="18"/>
    </w:rPr>
  </w:style>
  <w:style w:type="paragraph" w:customStyle="1" w:styleId="TableText">
    <w:name w:val="TableText"/>
    <w:aliases w:val="tt"/>
    <w:basedOn w:val="Normal"/>
    <w:link w:val="TableTextChar"/>
    <w:qFormat/>
    <w:rsid w:val="00996AEE"/>
    <w:pPr>
      <w:keepNext/>
      <w:spacing w:before="40" w:line="220" w:lineRule="exact"/>
    </w:pPr>
    <w:rPr>
      <w:noProof/>
      <w:sz w:val="18"/>
      <w:szCs w:val="18"/>
    </w:rPr>
  </w:style>
  <w:style w:type="character" w:customStyle="1" w:styleId="TableTextChar">
    <w:name w:val="TableText Char"/>
    <w:aliases w:val="tt Char"/>
    <w:link w:val="TableText"/>
    <w:rsid w:val="00996AEE"/>
    <w:rPr>
      <w:rFonts w:ascii="Bookman Old Style" w:hAnsi="Bookman Old Style"/>
      <w:noProof/>
      <w:sz w:val="18"/>
      <w:szCs w:val="18"/>
    </w:rPr>
  </w:style>
  <w:style w:type="paragraph" w:styleId="Caption">
    <w:name w:val="caption"/>
    <w:basedOn w:val="Normal"/>
    <w:next w:val="Normal"/>
    <w:link w:val="CaptionChar"/>
    <w:uiPriority w:val="35"/>
    <w:qFormat/>
    <w:rsid w:val="00F25165"/>
    <w:pPr>
      <w:keepNext/>
      <w:spacing w:before="200" w:after="120"/>
      <w:ind w:left="720"/>
      <w:jc w:val="center"/>
    </w:pPr>
    <w:rPr>
      <w:rFonts w:eastAsia="?l?r ??’c"/>
      <w:b/>
      <w:i/>
      <w:iCs/>
      <w:noProof/>
      <w:color w:val="000000"/>
      <w:sz w:val="18"/>
      <w:szCs w:val="18"/>
      <w:lang w:eastAsia="zh-CN"/>
    </w:rPr>
  </w:style>
  <w:style w:type="character" w:styleId="FollowedHyperlink">
    <w:name w:val="FollowedHyperlink"/>
    <w:uiPriority w:val="99"/>
    <w:rsid w:val="008E0327"/>
    <w:rPr>
      <w:color w:val="800080"/>
      <w:u w:val="single"/>
    </w:rPr>
  </w:style>
  <w:style w:type="character" w:customStyle="1" w:styleId="XMLvalue">
    <w:name w:val="XMLvalue"/>
    <w:rsid w:val="008E0327"/>
    <w:rPr>
      <w:rFonts w:ascii="Bookman Old Style" w:hAnsi="Bookman Old Style"/>
      <w:i/>
      <w:iCs/>
      <w:dstrike w:val="0"/>
      <w:noProof/>
      <w:sz w:val="20"/>
      <w:vertAlign w:val="baseline"/>
    </w:rPr>
  </w:style>
  <w:style w:type="paragraph" w:customStyle="1" w:styleId="Appendix1">
    <w:name w:val="Appendix 1"/>
    <w:next w:val="BodyText"/>
    <w:rsid w:val="0078346E"/>
    <w:pPr>
      <w:pageBreakBefore/>
      <w:widowControl w:val="0"/>
      <w:numPr>
        <w:numId w:val="1"/>
      </w:numPr>
      <w:tabs>
        <w:tab w:val="left" w:pos="2700"/>
      </w:tabs>
      <w:spacing w:before="240" w:after="120" w:line="320" w:lineRule="exact"/>
      <w:ind w:left="720" w:hanging="720"/>
      <w:outlineLvl w:val="0"/>
    </w:pPr>
    <w:rPr>
      <w:rFonts w:ascii="Century Gothic" w:hAnsi="Century Gothic"/>
      <w:b/>
      <w:caps/>
      <w:color w:val="333399"/>
      <w:spacing w:val="40"/>
      <w:kern w:val="32"/>
      <w:sz w:val="28"/>
      <w:szCs w:val="24"/>
    </w:rPr>
  </w:style>
  <w:style w:type="numbering" w:customStyle="1" w:styleId="Constraints">
    <w:name w:val="Constraints"/>
    <w:rsid w:val="00C52BA5"/>
    <w:pPr>
      <w:numPr>
        <w:numId w:val="2"/>
      </w:numPr>
    </w:pPr>
  </w:style>
  <w:style w:type="paragraph" w:styleId="ListBullet2">
    <w:name w:val="List Bullet 2"/>
    <w:basedOn w:val="ListBullet"/>
    <w:rsid w:val="00BB4FD9"/>
    <w:pPr>
      <w:numPr>
        <w:numId w:val="0"/>
      </w:numPr>
      <w:ind w:left="1958" w:hanging="259"/>
    </w:pPr>
  </w:style>
  <w:style w:type="paragraph" w:customStyle="1" w:styleId="ConformanceExample">
    <w:name w:val="ConformanceExample"/>
    <w:basedOn w:val="Normal"/>
    <w:rsid w:val="00B72EEC"/>
    <w:pPr>
      <w:spacing w:after="120"/>
      <w:ind w:left="1901" w:hanging="1181"/>
    </w:pPr>
  </w:style>
  <w:style w:type="paragraph" w:customStyle="1" w:styleId="Appendix2">
    <w:name w:val="Appendix 2"/>
    <w:basedOn w:val="Heading2"/>
    <w:next w:val="Normal"/>
    <w:rsid w:val="00433F4D"/>
    <w:pPr>
      <w:numPr>
        <w:ilvl w:val="0"/>
        <w:numId w:val="0"/>
      </w:numPr>
    </w:pPr>
    <w:rPr>
      <w:sz w:val="24"/>
    </w:rPr>
  </w:style>
  <w:style w:type="paragraph" w:customStyle="1" w:styleId="TOCTitle">
    <w:name w:val="TOC Title"/>
    <w:basedOn w:val="Normal"/>
    <w:next w:val="Normal"/>
    <w:link w:val="TOCTitleChar"/>
    <w:rsid w:val="008E0327"/>
    <w:pPr>
      <w:keepNext/>
      <w:spacing w:before="240" w:after="240"/>
    </w:pPr>
    <w:rPr>
      <w:rFonts w:ascii="Arial" w:hAnsi="Arial"/>
      <w:b/>
      <w:sz w:val="28"/>
      <w:szCs w:val="28"/>
    </w:rPr>
  </w:style>
  <w:style w:type="character" w:customStyle="1" w:styleId="TOCTitleChar">
    <w:name w:val="TOC Title Char"/>
    <w:link w:val="TOCTitle"/>
    <w:rsid w:val="00B35418"/>
    <w:rPr>
      <w:rFonts w:ascii="Arial" w:hAnsi="Arial" w:cs="Arial"/>
      <w:b/>
      <w:sz w:val="28"/>
      <w:szCs w:val="28"/>
    </w:rPr>
  </w:style>
  <w:style w:type="table" w:styleId="TableGrid">
    <w:name w:val="Table Grid"/>
    <w:basedOn w:val="TableNormal"/>
    <w:uiPriority w:val="59"/>
    <w:rsid w:val="008E03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8E0327"/>
    <w:rPr>
      <w:rFonts w:ascii="Bookman Old Style" w:hAnsi="Bookman Old Style" w:cs="Arial"/>
      <w:dstrike w:val="0"/>
      <w:color w:val="333399"/>
      <w:sz w:val="20"/>
      <w:szCs w:val="24"/>
      <w:u w:val="single"/>
      <w:vertAlign w:val="baseline"/>
      <w:lang w:val="en-US" w:eastAsia="zh-CN" w:bidi="ar-SA"/>
    </w:rPr>
  </w:style>
  <w:style w:type="character" w:customStyle="1" w:styleId="HyperlinkText9pt">
    <w:name w:val="Hyperlink Text 9pt"/>
    <w:rsid w:val="00BC730B"/>
    <w:rPr>
      <w:rFonts w:ascii="Bookman Old Style" w:hAnsi="Bookman Old Style" w:cs="Arial"/>
      <w:dstrike w:val="0"/>
      <w:color w:val="333399"/>
      <w:sz w:val="18"/>
      <w:szCs w:val="24"/>
      <w:u w:val="single"/>
      <w:vertAlign w:val="baseline"/>
      <w:lang w:val="en-US" w:eastAsia="zh-CN" w:bidi="ar-SA"/>
    </w:rPr>
  </w:style>
  <w:style w:type="paragraph" w:styleId="TableofFigures">
    <w:name w:val="table of figures"/>
    <w:basedOn w:val="Normal"/>
    <w:next w:val="Normal"/>
    <w:uiPriority w:val="99"/>
    <w:rsid w:val="00F253D1"/>
    <w:pPr>
      <w:spacing w:after="120"/>
      <w:ind w:left="475" w:hanging="475"/>
    </w:pPr>
  </w:style>
  <w:style w:type="character" w:customStyle="1" w:styleId="XMLname">
    <w:name w:val="XMLname"/>
    <w:qFormat/>
    <w:rsid w:val="00C52BA5"/>
    <w:rPr>
      <w:rFonts w:ascii="Courier New" w:hAnsi="Courier New" w:cs="TimesNewRomanPSMT"/>
      <w:sz w:val="20"/>
      <w:lang w:eastAsia="en-US"/>
    </w:rPr>
  </w:style>
  <w:style w:type="paragraph" w:customStyle="1" w:styleId="ColorfulShading-Accent11">
    <w:name w:val="Colorful Shading - Accent 11"/>
    <w:hidden/>
    <w:rsid w:val="00B35418"/>
    <w:rPr>
      <w:sz w:val="24"/>
      <w:szCs w:val="24"/>
    </w:rPr>
  </w:style>
  <w:style w:type="paragraph" w:customStyle="1" w:styleId="DocumentName">
    <w:name w:val="Document Name"/>
    <w:basedOn w:val="Normal"/>
    <w:rsid w:val="00433BB2"/>
    <w:pPr>
      <w:jc w:val="right"/>
    </w:pPr>
    <w:rPr>
      <w:rFonts w:ascii="Arial Narrow" w:hAnsi="Arial Narrow" w:cs="Arial"/>
      <w:sz w:val="32"/>
      <w:szCs w:val="32"/>
      <w:lang w:val="pt-BR"/>
    </w:rPr>
  </w:style>
  <w:style w:type="paragraph" w:customStyle="1" w:styleId="BodyTitle">
    <w:name w:val="Body Title"/>
    <w:basedOn w:val="Normal"/>
    <w:semiHidden/>
    <w:rsid w:val="00B35418"/>
    <w:pPr>
      <w:spacing w:after="240"/>
      <w:jc w:val="center"/>
    </w:pPr>
    <w:rPr>
      <w:rFonts w:ascii="Arial" w:eastAsia="?l?r ??’c" w:hAnsi="Arial" w:cs="Arial"/>
      <w:b/>
      <w:noProof/>
    </w:rPr>
  </w:style>
  <w:style w:type="paragraph" w:customStyle="1" w:styleId="acronyms">
    <w:name w:val="acronyms"/>
    <w:basedOn w:val="Normal"/>
    <w:rsid w:val="001F1420"/>
    <w:pPr>
      <w:spacing w:after="120"/>
      <w:ind w:left="2070" w:hanging="1350"/>
    </w:pPr>
  </w:style>
  <w:style w:type="paragraph" w:customStyle="1" w:styleId="TOC1Appendix">
    <w:name w:val="TOC 1 Appendix"/>
    <w:basedOn w:val="TOC1"/>
    <w:autoRedefine/>
    <w:rsid w:val="00B35418"/>
    <w:pPr>
      <w:tabs>
        <w:tab w:val="clear" w:pos="450"/>
        <w:tab w:val="left" w:pos="1620"/>
      </w:tabs>
    </w:pPr>
    <w:rPr>
      <w:rFonts w:cs="Times New Roman"/>
    </w:rPr>
  </w:style>
  <w:style w:type="paragraph" w:customStyle="1" w:styleId="DarkList-Accent31">
    <w:name w:val="Dark List - Accent 31"/>
    <w:hidden/>
    <w:rsid w:val="00A92B3B"/>
    <w:rPr>
      <w:sz w:val="24"/>
      <w:szCs w:val="24"/>
    </w:rPr>
  </w:style>
  <w:style w:type="paragraph" w:customStyle="1" w:styleId="SubTitle">
    <w:name w:val="Sub Title"/>
    <w:basedOn w:val="Title"/>
    <w:rsid w:val="00BD5FD5"/>
    <w:pPr>
      <w:spacing w:before="0" w:after="0"/>
    </w:pPr>
    <w:rPr>
      <w:bCs/>
      <w:sz w:val="24"/>
    </w:rPr>
  </w:style>
  <w:style w:type="paragraph" w:styleId="Header">
    <w:name w:val="header"/>
    <w:basedOn w:val="Normal"/>
    <w:link w:val="HeaderChar"/>
    <w:rsid w:val="00D13C4F"/>
    <w:pPr>
      <w:tabs>
        <w:tab w:val="center" w:pos="4320"/>
        <w:tab w:val="right" w:pos="8640"/>
      </w:tabs>
    </w:pPr>
  </w:style>
  <w:style w:type="paragraph" w:customStyle="1" w:styleId="DocumentTitle">
    <w:name w:val="Document Title"/>
    <w:next w:val="Normal"/>
    <w:rsid w:val="00717C78"/>
    <w:pPr>
      <w:jc w:val="right"/>
    </w:pPr>
    <w:rPr>
      <w:rFonts w:ascii="Arial Narrow" w:eastAsia="SimSun" w:hAnsi="Arial Narrow"/>
      <w:noProof/>
      <w:sz w:val="32"/>
      <w:szCs w:val="24"/>
      <w:lang w:eastAsia="zh-CN"/>
    </w:rPr>
  </w:style>
  <w:style w:type="character" w:customStyle="1" w:styleId="HyperlinkText10pt">
    <w:name w:val="Hyperlink Text 10 pt"/>
    <w:basedOn w:val="Hyperlink"/>
    <w:rsid w:val="00062FB3"/>
    <w:rPr>
      <w:rFonts w:ascii="Bookman Old Style" w:hAnsi="Bookman Old Style" w:cs="Arial"/>
      <w:dstrike w:val="0"/>
      <w:color w:val="333399"/>
      <w:sz w:val="20"/>
      <w:szCs w:val="24"/>
      <w:u w:val="single"/>
      <w:vertAlign w:val="baseline"/>
      <w:lang w:val="en-US" w:eastAsia="zh-CN" w:bidi="ar-SA"/>
    </w:rPr>
  </w:style>
  <w:style w:type="paragraph" w:styleId="CommentText">
    <w:name w:val="annotation text"/>
    <w:basedOn w:val="Normal"/>
    <w:link w:val="CommentTextChar"/>
    <w:rsid w:val="00CF747A"/>
    <w:rPr>
      <w:sz w:val="24"/>
    </w:rPr>
  </w:style>
  <w:style w:type="character" w:customStyle="1" w:styleId="CommentTextChar">
    <w:name w:val="Comment Text Char"/>
    <w:link w:val="CommentText"/>
    <w:rsid w:val="00CF747A"/>
    <w:rPr>
      <w:rFonts w:ascii="Bookman Old Style" w:hAnsi="Bookman Old Style"/>
      <w:sz w:val="24"/>
      <w:szCs w:val="24"/>
    </w:rPr>
  </w:style>
  <w:style w:type="paragraph" w:customStyle="1" w:styleId="LightList-Accent31">
    <w:name w:val="Light List - Accent 31"/>
    <w:hidden/>
    <w:rsid w:val="00AC3A8D"/>
    <w:rPr>
      <w:rFonts w:ascii="Bookman Old Style" w:hAnsi="Bookman Old Style"/>
      <w:sz w:val="24"/>
      <w:szCs w:val="24"/>
    </w:rPr>
  </w:style>
  <w:style w:type="paragraph" w:customStyle="1" w:styleId="Default">
    <w:name w:val="Default"/>
    <w:basedOn w:val="Normal"/>
    <w:rsid w:val="00274507"/>
    <w:pPr>
      <w:autoSpaceDE w:val="0"/>
      <w:autoSpaceDN w:val="0"/>
    </w:pPr>
    <w:rPr>
      <w:rFonts w:eastAsia="Calibri"/>
      <w:color w:val="000000"/>
    </w:rPr>
  </w:style>
  <w:style w:type="character" w:customStyle="1" w:styleId="CaptionChar">
    <w:name w:val="Caption Char"/>
    <w:link w:val="Caption"/>
    <w:uiPriority w:val="35"/>
    <w:rsid w:val="00F25165"/>
    <w:rPr>
      <w:rFonts w:ascii="Bookman Old Style" w:eastAsia="?l?r ??’c" w:hAnsi="Bookman Old Style"/>
      <w:b/>
      <w:i/>
      <w:iCs/>
      <w:noProof/>
      <w:color w:val="000000"/>
      <w:sz w:val="18"/>
      <w:szCs w:val="18"/>
      <w:lang w:eastAsia="zh-CN"/>
    </w:rPr>
  </w:style>
  <w:style w:type="paragraph" w:customStyle="1" w:styleId="ColorfulGrid-Accent61">
    <w:name w:val="Colorful Grid - Accent 61"/>
    <w:hidden/>
    <w:uiPriority w:val="99"/>
    <w:semiHidden/>
    <w:rsid w:val="0012210D"/>
    <w:rPr>
      <w:rFonts w:ascii="Bookman Old Style" w:hAnsi="Bookman Old Style"/>
      <w:sz w:val="24"/>
      <w:szCs w:val="24"/>
    </w:rPr>
  </w:style>
  <w:style w:type="paragraph" w:customStyle="1" w:styleId="MediumGrid3-Accent51">
    <w:name w:val="Medium Grid 3 - Accent 51"/>
    <w:hidden/>
    <w:rsid w:val="008E0CFF"/>
    <w:rPr>
      <w:rFonts w:ascii="Bookman Old Style" w:hAnsi="Bookman Old Style"/>
      <w:sz w:val="24"/>
      <w:szCs w:val="24"/>
    </w:rPr>
  </w:style>
  <w:style w:type="paragraph" w:customStyle="1" w:styleId="BodyText">
    <w:name w:val="BodyText"/>
    <w:link w:val="BodyTextChar"/>
    <w:qFormat/>
    <w:rsid w:val="00996AEE"/>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
    <w:name w:val="BodyText Char"/>
    <w:link w:val="BodyText"/>
    <w:rsid w:val="00996AEE"/>
    <w:rPr>
      <w:rFonts w:ascii="Bookman Old Style" w:eastAsia="?l?r ??’c" w:hAnsi="Bookman Old Style"/>
      <w:noProof/>
      <w:szCs w:val="24"/>
      <w:lang w:val="en-US" w:eastAsia="en-US" w:bidi="ar-SA"/>
    </w:rPr>
  </w:style>
  <w:style w:type="character" w:customStyle="1" w:styleId="XMLnameBold">
    <w:name w:val="XMLnameBold"/>
    <w:rsid w:val="00C52BA5"/>
    <w:rPr>
      <w:rFonts w:ascii="Courier New" w:hAnsi="Courier New" w:cs="TimesNewRomanPSMT"/>
      <w:b/>
      <w:bCs/>
      <w:sz w:val="20"/>
      <w:lang w:eastAsia="en-US"/>
    </w:rPr>
  </w:style>
  <w:style w:type="paragraph" w:customStyle="1" w:styleId="Conformance">
    <w:name w:val="Conformance"/>
    <w:basedOn w:val="Normal"/>
    <w:link w:val="ConformanceChar"/>
    <w:rsid w:val="00996AEE"/>
    <w:pPr>
      <w:tabs>
        <w:tab w:val="num" w:pos="432"/>
        <w:tab w:val="left" w:pos="2232"/>
        <w:tab w:val="left" w:pos="2376"/>
      </w:tabs>
      <w:spacing w:after="120"/>
      <w:ind w:left="1800" w:hanging="1080"/>
    </w:pPr>
    <w:rPr>
      <w:szCs w:val="20"/>
    </w:rPr>
  </w:style>
  <w:style w:type="character" w:customStyle="1" w:styleId="ConformanceChar">
    <w:name w:val="Conformance Char"/>
    <w:link w:val="Conformance"/>
    <w:rsid w:val="00996AEE"/>
    <w:rPr>
      <w:rFonts w:ascii="Bookman Old Style" w:hAnsi="Bookman Old Style"/>
      <w:sz w:val="20"/>
    </w:rPr>
  </w:style>
  <w:style w:type="character" w:customStyle="1" w:styleId="HeaderChar">
    <w:name w:val="Header Char"/>
    <w:link w:val="Header"/>
    <w:rsid w:val="00D13C4F"/>
    <w:rPr>
      <w:rFonts w:ascii="Bookman Old Style" w:hAnsi="Bookman Old Style"/>
      <w:szCs w:val="24"/>
    </w:rPr>
  </w:style>
  <w:style w:type="paragraph" w:customStyle="1" w:styleId="ColorfulGrid-Accent63">
    <w:name w:val="Colorful Grid - Accent 63"/>
    <w:hidden/>
    <w:rsid w:val="00866966"/>
    <w:rPr>
      <w:rFonts w:ascii="Bookman Old Style" w:hAnsi="Bookman Old Style"/>
      <w:szCs w:val="24"/>
    </w:rPr>
  </w:style>
  <w:style w:type="paragraph" w:customStyle="1" w:styleId="TableHeading">
    <w:name w:val="TableHeading"/>
    <w:basedOn w:val="Normal"/>
    <w:autoRedefine/>
    <w:semiHidden/>
    <w:rsid w:val="008B5FE0"/>
    <w:pPr>
      <w:spacing w:before="40"/>
      <w:jc w:val="center"/>
    </w:pPr>
    <w:rPr>
      <w:rFonts w:ascii="Times New Roman" w:hAnsi="Times New Roman"/>
      <w:b/>
    </w:rPr>
  </w:style>
  <w:style w:type="paragraph" w:customStyle="1" w:styleId="BodyImage">
    <w:name w:val="Body Image"/>
    <w:basedOn w:val="Normal"/>
    <w:qFormat/>
    <w:rsid w:val="000D7863"/>
    <w:pPr>
      <w:ind w:left="720"/>
      <w:jc w:val="center"/>
    </w:pPr>
  </w:style>
  <w:style w:type="character" w:customStyle="1" w:styleId="Heading3Char">
    <w:name w:val="Heading 3 Char"/>
    <w:link w:val="Heading3"/>
    <w:uiPriority w:val="9"/>
    <w:rsid w:val="0014694B"/>
    <w:rPr>
      <w:rFonts w:ascii="Bookman Old Style" w:hAnsi="Bookman Old Style"/>
      <w:sz w:val="24"/>
      <w:szCs w:val="26"/>
    </w:rPr>
  </w:style>
  <w:style w:type="character" w:customStyle="1" w:styleId="Heading4Char">
    <w:name w:val="Heading 4 Char"/>
    <w:link w:val="Heading4"/>
    <w:rsid w:val="00460AAB"/>
    <w:rPr>
      <w:rFonts w:ascii="Bookman Old Style" w:hAnsi="Bookman Old Style"/>
      <w:sz w:val="22"/>
      <w:szCs w:val="26"/>
    </w:rPr>
  </w:style>
  <w:style w:type="paragraph" w:customStyle="1" w:styleId="ColorfulGrid-Accent62">
    <w:name w:val="Colorful Grid - Accent 62"/>
    <w:hidden/>
    <w:uiPriority w:val="99"/>
    <w:rsid w:val="007F0B72"/>
    <w:rPr>
      <w:sz w:val="24"/>
      <w:szCs w:val="24"/>
    </w:rPr>
  </w:style>
  <w:style w:type="character" w:customStyle="1" w:styleId="Heading2Char">
    <w:name w:val="Heading 2 Char"/>
    <w:aliases w:val="l2 Char"/>
    <w:link w:val="Heading2"/>
    <w:rsid w:val="00BC7338"/>
    <w:rPr>
      <w:rFonts w:ascii="Century Gothic" w:hAnsi="Century Gothic"/>
      <w:b/>
      <w:i/>
      <w:sz w:val="28"/>
      <w:szCs w:val="28"/>
    </w:rPr>
  </w:style>
  <w:style w:type="paragraph" w:customStyle="1" w:styleId="BracketData">
    <w:name w:val="BracketData"/>
    <w:basedOn w:val="Normal"/>
    <w:next w:val="BodyText"/>
    <w:rsid w:val="00B50A82"/>
    <w:pPr>
      <w:keepNext/>
      <w:spacing w:before="40" w:after="120"/>
      <w:ind w:left="720"/>
    </w:pPr>
    <w:rPr>
      <w:rFonts w:ascii="Courier New" w:eastAsia="SimSun" w:hAnsi="Courier New" w:cs="Courier New"/>
      <w:szCs w:val="20"/>
      <w:lang w:eastAsia="zh-CN"/>
    </w:rPr>
  </w:style>
  <w:style w:type="paragraph" w:customStyle="1" w:styleId="Heading2nospace">
    <w:name w:val="Heading 2 nospace"/>
    <w:basedOn w:val="Heading2"/>
    <w:next w:val="BracketData"/>
    <w:qFormat/>
    <w:rsid w:val="00F71BB1"/>
    <w:pPr>
      <w:spacing w:after="0"/>
    </w:pPr>
  </w:style>
  <w:style w:type="paragraph" w:customStyle="1" w:styleId="Heading3nospace">
    <w:name w:val="Heading 3 nospace"/>
    <w:basedOn w:val="Heading3"/>
    <w:qFormat/>
    <w:rsid w:val="00C01531"/>
    <w:pPr>
      <w:spacing w:after="0"/>
    </w:pPr>
  </w:style>
  <w:style w:type="paragraph" w:customStyle="1" w:styleId="templatenotes">
    <w:name w:val="templatenotes"/>
    <w:basedOn w:val="BodyText0"/>
    <w:rsid w:val="001838D5"/>
    <w:pPr>
      <w:ind w:left="720"/>
    </w:pPr>
    <w:rPr>
      <w:rFonts w:ascii="Times" w:hAnsi="Times"/>
      <w:i/>
      <w:iCs/>
      <w:szCs w:val="20"/>
    </w:rPr>
  </w:style>
  <w:style w:type="paragraph" w:customStyle="1" w:styleId="ColorfulGrid-Accent66">
    <w:name w:val="Colorful Grid - Accent 66"/>
    <w:hidden/>
    <w:rsid w:val="008F155C"/>
    <w:rPr>
      <w:rFonts w:ascii="Bookman Old Style" w:hAnsi="Bookman Old Style"/>
      <w:szCs w:val="24"/>
    </w:rPr>
  </w:style>
  <w:style w:type="paragraph" w:customStyle="1" w:styleId="required-optional">
    <w:name w:val="required-optional"/>
    <w:basedOn w:val="BodyText"/>
    <w:rsid w:val="000534BD"/>
    <w:pPr>
      <w:keepNext/>
      <w:spacing w:before="200" w:after="40"/>
    </w:pPr>
    <w:rPr>
      <w:b/>
    </w:rPr>
  </w:style>
  <w:style w:type="paragraph" w:customStyle="1" w:styleId="ColorfulGrid-Accent65">
    <w:name w:val="Colorful Grid - Accent 65"/>
    <w:hidden/>
    <w:rsid w:val="0002502D"/>
    <w:rPr>
      <w:rFonts w:ascii="Bookman Old Style" w:hAnsi="Bookman Old Style"/>
      <w:szCs w:val="24"/>
    </w:rPr>
  </w:style>
  <w:style w:type="paragraph" w:customStyle="1" w:styleId="Appendix3">
    <w:name w:val="Appendix 3"/>
    <w:basedOn w:val="Appendix2"/>
    <w:qFormat/>
    <w:rsid w:val="004E1481"/>
    <w:rPr>
      <w:rFonts w:ascii="Bookman Old Style" w:hAnsi="Bookman Old Style"/>
      <w:i w:val="0"/>
    </w:rPr>
  </w:style>
  <w:style w:type="paragraph" w:customStyle="1" w:styleId="ColorfulShading-Accent12">
    <w:name w:val="Colorful Shading - Accent 12"/>
    <w:hidden/>
    <w:rsid w:val="00153147"/>
    <w:rPr>
      <w:rFonts w:ascii="Bookman Old Style" w:hAnsi="Bookman Old Style"/>
      <w:szCs w:val="24"/>
    </w:rPr>
  </w:style>
  <w:style w:type="paragraph" w:customStyle="1" w:styleId="Heading4nospace">
    <w:name w:val="Heading 4 nospace"/>
    <w:basedOn w:val="Heading4"/>
    <w:next w:val="BracketData"/>
    <w:qFormat/>
    <w:rsid w:val="000A10DE"/>
    <w:pPr>
      <w:spacing w:after="40"/>
    </w:pPr>
  </w:style>
  <w:style w:type="character" w:customStyle="1" w:styleId="Heading1Char">
    <w:name w:val="Heading 1 Char"/>
    <w:link w:val="Heading1"/>
    <w:rsid w:val="00BC7338"/>
    <w:rPr>
      <w:rFonts w:ascii="Century Gothic" w:hAnsi="Century Gothic"/>
      <w:b/>
      <w:caps/>
      <w:color w:val="333399"/>
      <w:spacing w:val="40"/>
      <w:kern w:val="32"/>
      <w:sz w:val="28"/>
      <w:szCs w:val="32"/>
    </w:rPr>
  </w:style>
  <w:style w:type="character" w:customStyle="1" w:styleId="Heading5Char">
    <w:name w:val="Heading 5 Char"/>
    <w:link w:val="Heading5"/>
    <w:rsid w:val="00A909A7"/>
    <w:rPr>
      <w:rFonts w:ascii="Bookman Old Style" w:hAnsi="Bookman Old Style"/>
      <w:szCs w:val="24"/>
    </w:rPr>
  </w:style>
  <w:style w:type="character" w:customStyle="1" w:styleId="Heading6Char">
    <w:name w:val="Heading 6 Char"/>
    <w:link w:val="Heading6"/>
    <w:rsid w:val="00A909A7"/>
    <w:rPr>
      <w:rFonts w:ascii="Bookman Old Style" w:hAnsi="Bookman Old Style"/>
      <w:szCs w:val="24"/>
    </w:rPr>
  </w:style>
  <w:style w:type="character" w:customStyle="1" w:styleId="Heading8Char">
    <w:name w:val="Heading 8 Char"/>
    <w:link w:val="Heading8"/>
    <w:rsid w:val="00A909A7"/>
    <w:rPr>
      <w:rFonts w:ascii="Bookman Old Style" w:hAnsi="Bookman Old Style"/>
      <w:szCs w:val="24"/>
    </w:rPr>
  </w:style>
  <w:style w:type="character" w:customStyle="1" w:styleId="Heading9Char">
    <w:name w:val="Heading 9 Char"/>
    <w:link w:val="Heading9"/>
    <w:rsid w:val="00A909A7"/>
    <w:rPr>
      <w:rFonts w:ascii="Bookman Old Style" w:hAnsi="Bookman Old Style"/>
      <w:sz w:val="18"/>
      <w:szCs w:val="24"/>
    </w:rPr>
  </w:style>
  <w:style w:type="numbering" w:customStyle="1" w:styleId="NoList1">
    <w:name w:val="No List1"/>
    <w:next w:val="NoList"/>
    <w:semiHidden/>
    <w:unhideWhenUsed/>
    <w:rsid w:val="00A909A7"/>
  </w:style>
  <w:style w:type="paragraph" w:customStyle="1" w:styleId="ColorfulGrid-Accent67">
    <w:name w:val="Colorful Grid - Accent 67"/>
    <w:hidden/>
    <w:rsid w:val="00B679FE"/>
    <w:rPr>
      <w:rFonts w:ascii="Bookman Old Style" w:hAnsi="Bookman Old Style"/>
      <w:szCs w:val="24"/>
    </w:rPr>
  </w:style>
  <w:style w:type="paragraph" w:customStyle="1" w:styleId="Footerlandscape">
    <w:name w:val="Footer landscape"/>
    <w:basedOn w:val="Footer"/>
    <w:rsid w:val="00DC206C"/>
    <w:pPr>
      <w:tabs>
        <w:tab w:val="clear" w:pos="4680"/>
        <w:tab w:val="clear" w:pos="9360"/>
        <w:tab w:val="clear" w:pos="12960"/>
        <w:tab w:val="center" w:pos="6480"/>
        <w:tab w:val="right" w:pos="12600"/>
      </w:tabs>
    </w:pPr>
  </w:style>
  <w:style w:type="paragraph" w:customStyle="1" w:styleId="ColorfulGrid-Accent64">
    <w:name w:val="Colorful Grid - Accent 64"/>
    <w:hidden/>
    <w:rsid w:val="00531A84"/>
    <w:rPr>
      <w:rFonts w:ascii="Bookman Old Style" w:hAnsi="Bookman Old Style"/>
      <w:szCs w:val="24"/>
    </w:rPr>
  </w:style>
  <w:style w:type="character" w:customStyle="1" w:styleId="HyperlinkCourierBold">
    <w:name w:val="Hyperlink Courier Bold"/>
    <w:basedOn w:val="HyperlinkText10pt"/>
    <w:rsid w:val="00F65103"/>
    <w:rPr>
      <w:rFonts w:ascii="Courier New" w:hAnsi="Courier New" w:cs="Arial"/>
      <w:b/>
      <w:dstrike w:val="0"/>
      <w:color w:val="333399"/>
      <w:sz w:val="20"/>
      <w:szCs w:val="24"/>
      <w:u w:val="single"/>
      <w:vertAlign w:val="baseline"/>
      <w:lang w:val="en-US" w:eastAsia="zh-CN" w:bidi="ar-SA"/>
    </w:rPr>
  </w:style>
  <w:style w:type="paragraph" w:styleId="BodyText0">
    <w:name w:val="Body Text"/>
    <w:basedOn w:val="Normal"/>
    <w:link w:val="BodyTextChar0"/>
    <w:rsid w:val="007E2AA3"/>
    <w:pPr>
      <w:spacing w:after="120"/>
    </w:pPr>
  </w:style>
  <w:style w:type="character" w:customStyle="1" w:styleId="BodyTextChar0">
    <w:name w:val="Body Text Char"/>
    <w:basedOn w:val="DefaultParagraphFont"/>
    <w:link w:val="BodyText0"/>
    <w:rsid w:val="007E2AA3"/>
    <w:rPr>
      <w:rFonts w:ascii="Bookman Old Style" w:hAnsi="Bookman Old Style"/>
      <w:szCs w:val="24"/>
    </w:rPr>
  </w:style>
  <w:style w:type="character" w:styleId="Strong">
    <w:name w:val="Strong"/>
    <w:uiPriority w:val="22"/>
    <w:qFormat/>
    <w:rsid w:val="004C0E77"/>
    <w:rPr>
      <w:b/>
      <w:bCs/>
    </w:rPr>
  </w:style>
  <w:style w:type="character" w:styleId="CommentReference">
    <w:name w:val="annotation reference"/>
    <w:basedOn w:val="DefaultParagraphFont"/>
    <w:rsid w:val="00E13F55"/>
    <w:rPr>
      <w:sz w:val="16"/>
      <w:szCs w:val="16"/>
    </w:rPr>
  </w:style>
  <w:style w:type="paragraph" w:styleId="CommentSubject">
    <w:name w:val="annotation subject"/>
    <w:basedOn w:val="CommentText"/>
    <w:next w:val="CommentText"/>
    <w:link w:val="CommentSubjectChar"/>
    <w:rsid w:val="008508D9"/>
    <w:pPr>
      <w:spacing w:line="240" w:lineRule="auto"/>
    </w:pPr>
    <w:rPr>
      <w:b/>
      <w:bCs/>
      <w:sz w:val="20"/>
      <w:szCs w:val="20"/>
    </w:rPr>
  </w:style>
  <w:style w:type="character" w:customStyle="1" w:styleId="CommentSubjectChar">
    <w:name w:val="Comment Subject Char"/>
    <w:basedOn w:val="CommentTextChar"/>
    <w:link w:val="CommentSubject"/>
    <w:rsid w:val="008508D9"/>
    <w:rPr>
      <w:rFonts w:ascii="Bookman Old Style" w:hAnsi="Bookman Old Style"/>
      <w:b/>
      <w:bCs/>
      <w:sz w:val="24"/>
      <w:szCs w:val="24"/>
    </w:rPr>
  </w:style>
  <w:style w:type="paragraph" w:styleId="Revision">
    <w:name w:val="Revision"/>
    <w:hidden/>
    <w:semiHidden/>
    <w:rsid w:val="00093E46"/>
    <w:rPr>
      <w:rFonts w:ascii="Bookman Old Style" w:hAnsi="Bookman Old Style"/>
      <w:szCs w:val="24"/>
    </w:rPr>
  </w:style>
  <w:style w:type="character" w:styleId="UnresolvedMention">
    <w:name w:val="Unresolved Mention"/>
    <w:basedOn w:val="DefaultParagraphFont"/>
    <w:uiPriority w:val="99"/>
    <w:semiHidden/>
    <w:unhideWhenUsed/>
    <w:rsid w:val="00416254"/>
    <w:rPr>
      <w:color w:val="605E5C"/>
      <w:shd w:val="clear" w:color="auto" w:fill="E1DFDD"/>
    </w:rPr>
  </w:style>
  <w:style w:type="character" w:customStyle="1" w:styleId="wiki-markup">
    <w:name w:val="wiki-markup"/>
    <w:basedOn w:val="DefaultParagraphFont"/>
    <w:rsid w:val="0076702E"/>
  </w:style>
  <w:style w:type="paragraph" w:styleId="HTMLPreformatted">
    <w:name w:val="HTML Preformatted"/>
    <w:basedOn w:val="Normal"/>
    <w:link w:val="HTMLPreformattedChar"/>
    <w:uiPriority w:val="99"/>
    <w:unhideWhenUsed/>
    <w:rsid w:val="00B841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Cs w:val="20"/>
      <w:lang w:eastAsia="zh-CN"/>
    </w:rPr>
  </w:style>
  <w:style w:type="character" w:customStyle="1" w:styleId="HTMLPreformattedChar">
    <w:name w:val="HTML Preformatted Char"/>
    <w:basedOn w:val="DefaultParagraphFont"/>
    <w:link w:val="HTMLPreformatted"/>
    <w:uiPriority w:val="99"/>
    <w:rsid w:val="00B8417E"/>
    <w:rPr>
      <w:rFonts w:ascii="Courier New" w:hAnsi="Courier New" w:cs="Courier New"/>
      <w:lang w:eastAsia="zh-CN"/>
    </w:rPr>
  </w:style>
  <w:style w:type="paragraph" w:styleId="ListParagraph">
    <w:name w:val="List Paragraph"/>
    <w:basedOn w:val="Normal"/>
    <w:qFormat/>
    <w:rsid w:val="006C6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95905">
      <w:bodyDiv w:val="1"/>
      <w:marLeft w:val="0"/>
      <w:marRight w:val="0"/>
      <w:marTop w:val="0"/>
      <w:marBottom w:val="0"/>
      <w:divBdr>
        <w:top w:val="none" w:sz="0" w:space="0" w:color="auto"/>
        <w:left w:val="none" w:sz="0" w:space="0" w:color="auto"/>
        <w:bottom w:val="none" w:sz="0" w:space="0" w:color="auto"/>
        <w:right w:val="none" w:sz="0" w:space="0" w:color="auto"/>
      </w:divBdr>
    </w:div>
    <w:div w:id="13384643">
      <w:bodyDiv w:val="1"/>
      <w:marLeft w:val="0"/>
      <w:marRight w:val="0"/>
      <w:marTop w:val="0"/>
      <w:marBottom w:val="0"/>
      <w:divBdr>
        <w:top w:val="none" w:sz="0" w:space="0" w:color="auto"/>
        <w:left w:val="none" w:sz="0" w:space="0" w:color="auto"/>
        <w:bottom w:val="none" w:sz="0" w:space="0" w:color="auto"/>
        <w:right w:val="none" w:sz="0" w:space="0" w:color="auto"/>
      </w:divBdr>
    </w:div>
    <w:div w:id="17203039">
      <w:bodyDiv w:val="1"/>
      <w:marLeft w:val="0"/>
      <w:marRight w:val="0"/>
      <w:marTop w:val="0"/>
      <w:marBottom w:val="0"/>
      <w:divBdr>
        <w:top w:val="none" w:sz="0" w:space="0" w:color="auto"/>
        <w:left w:val="none" w:sz="0" w:space="0" w:color="auto"/>
        <w:bottom w:val="none" w:sz="0" w:space="0" w:color="auto"/>
        <w:right w:val="none" w:sz="0" w:space="0" w:color="auto"/>
      </w:divBdr>
    </w:div>
    <w:div w:id="27147050">
      <w:bodyDiv w:val="1"/>
      <w:marLeft w:val="0"/>
      <w:marRight w:val="0"/>
      <w:marTop w:val="0"/>
      <w:marBottom w:val="0"/>
      <w:divBdr>
        <w:top w:val="none" w:sz="0" w:space="0" w:color="auto"/>
        <w:left w:val="none" w:sz="0" w:space="0" w:color="auto"/>
        <w:bottom w:val="none" w:sz="0" w:space="0" w:color="auto"/>
        <w:right w:val="none" w:sz="0" w:space="0" w:color="auto"/>
      </w:divBdr>
    </w:div>
    <w:div w:id="27263165">
      <w:bodyDiv w:val="1"/>
      <w:marLeft w:val="0"/>
      <w:marRight w:val="0"/>
      <w:marTop w:val="0"/>
      <w:marBottom w:val="0"/>
      <w:divBdr>
        <w:top w:val="none" w:sz="0" w:space="0" w:color="auto"/>
        <w:left w:val="none" w:sz="0" w:space="0" w:color="auto"/>
        <w:bottom w:val="none" w:sz="0" w:space="0" w:color="auto"/>
        <w:right w:val="none" w:sz="0" w:space="0" w:color="auto"/>
      </w:divBdr>
    </w:div>
    <w:div w:id="27922615">
      <w:bodyDiv w:val="1"/>
      <w:marLeft w:val="0"/>
      <w:marRight w:val="0"/>
      <w:marTop w:val="0"/>
      <w:marBottom w:val="0"/>
      <w:divBdr>
        <w:top w:val="none" w:sz="0" w:space="0" w:color="auto"/>
        <w:left w:val="none" w:sz="0" w:space="0" w:color="auto"/>
        <w:bottom w:val="none" w:sz="0" w:space="0" w:color="auto"/>
        <w:right w:val="none" w:sz="0" w:space="0" w:color="auto"/>
      </w:divBdr>
    </w:div>
    <w:div w:id="28071569">
      <w:bodyDiv w:val="1"/>
      <w:marLeft w:val="0"/>
      <w:marRight w:val="0"/>
      <w:marTop w:val="0"/>
      <w:marBottom w:val="0"/>
      <w:divBdr>
        <w:top w:val="none" w:sz="0" w:space="0" w:color="auto"/>
        <w:left w:val="none" w:sz="0" w:space="0" w:color="auto"/>
        <w:bottom w:val="none" w:sz="0" w:space="0" w:color="auto"/>
        <w:right w:val="none" w:sz="0" w:space="0" w:color="auto"/>
      </w:divBdr>
    </w:div>
    <w:div w:id="44839745">
      <w:bodyDiv w:val="1"/>
      <w:marLeft w:val="0"/>
      <w:marRight w:val="0"/>
      <w:marTop w:val="0"/>
      <w:marBottom w:val="0"/>
      <w:divBdr>
        <w:top w:val="none" w:sz="0" w:space="0" w:color="auto"/>
        <w:left w:val="none" w:sz="0" w:space="0" w:color="auto"/>
        <w:bottom w:val="none" w:sz="0" w:space="0" w:color="auto"/>
        <w:right w:val="none" w:sz="0" w:space="0" w:color="auto"/>
      </w:divBdr>
    </w:div>
    <w:div w:id="53743954">
      <w:bodyDiv w:val="1"/>
      <w:marLeft w:val="0"/>
      <w:marRight w:val="0"/>
      <w:marTop w:val="0"/>
      <w:marBottom w:val="0"/>
      <w:divBdr>
        <w:top w:val="none" w:sz="0" w:space="0" w:color="auto"/>
        <w:left w:val="none" w:sz="0" w:space="0" w:color="auto"/>
        <w:bottom w:val="none" w:sz="0" w:space="0" w:color="auto"/>
        <w:right w:val="none" w:sz="0" w:space="0" w:color="auto"/>
      </w:divBdr>
    </w:div>
    <w:div w:id="61757501">
      <w:bodyDiv w:val="1"/>
      <w:marLeft w:val="0"/>
      <w:marRight w:val="0"/>
      <w:marTop w:val="0"/>
      <w:marBottom w:val="0"/>
      <w:divBdr>
        <w:top w:val="none" w:sz="0" w:space="0" w:color="auto"/>
        <w:left w:val="none" w:sz="0" w:space="0" w:color="auto"/>
        <w:bottom w:val="none" w:sz="0" w:space="0" w:color="auto"/>
        <w:right w:val="none" w:sz="0" w:space="0" w:color="auto"/>
      </w:divBdr>
    </w:div>
    <w:div w:id="79721603">
      <w:bodyDiv w:val="1"/>
      <w:marLeft w:val="0"/>
      <w:marRight w:val="0"/>
      <w:marTop w:val="0"/>
      <w:marBottom w:val="0"/>
      <w:divBdr>
        <w:top w:val="none" w:sz="0" w:space="0" w:color="auto"/>
        <w:left w:val="none" w:sz="0" w:space="0" w:color="auto"/>
        <w:bottom w:val="none" w:sz="0" w:space="0" w:color="auto"/>
        <w:right w:val="none" w:sz="0" w:space="0" w:color="auto"/>
      </w:divBdr>
    </w:div>
    <w:div w:id="105269714">
      <w:bodyDiv w:val="1"/>
      <w:marLeft w:val="0"/>
      <w:marRight w:val="0"/>
      <w:marTop w:val="0"/>
      <w:marBottom w:val="0"/>
      <w:divBdr>
        <w:top w:val="none" w:sz="0" w:space="0" w:color="auto"/>
        <w:left w:val="none" w:sz="0" w:space="0" w:color="auto"/>
        <w:bottom w:val="none" w:sz="0" w:space="0" w:color="auto"/>
        <w:right w:val="none" w:sz="0" w:space="0" w:color="auto"/>
      </w:divBdr>
    </w:div>
    <w:div w:id="125633552">
      <w:bodyDiv w:val="1"/>
      <w:marLeft w:val="0"/>
      <w:marRight w:val="0"/>
      <w:marTop w:val="0"/>
      <w:marBottom w:val="0"/>
      <w:divBdr>
        <w:top w:val="none" w:sz="0" w:space="0" w:color="auto"/>
        <w:left w:val="none" w:sz="0" w:space="0" w:color="auto"/>
        <w:bottom w:val="none" w:sz="0" w:space="0" w:color="auto"/>
        <w:right w:val="none" w:sz="0" w:space="0" w:color="auto"/>
      </w:divBdr>
    </w:div>
    <w:div w:id="133909152">
      <w:bodyDiv w:val="1"/>
      <w:marLeft w:val="0"/>
      <w:marRight w:val="0"/>
      <w:marTop w:val="0"/>
      <w:marBottom w:val="0"/>
      <w:divBdr>
        <w:top w:val="none" w:sz="0" w:space="0" w:color="auto"/>
        <w:left w:val="none" w:sz="0" w:space="0" w:color="auto"/>
        <w:bottom w:val="none" w:sz="0" w:space="0" w:color="auto"/>
        <w:right w:val="none" w:sz="0" w:space="0" w:color="auto"/>
      </w:divBdr>
    </w:div>
    <w:div w:id="141235848">
      <w:bodyDiv w:val="1"/>
      <w:marLeft w:val="0"/>
      <w:marRight w:val="0"/>
      <w:marTop w:val="0"/>
      <w:marBottom w:val="0"/>
      <w:divBdr>
        <w:top w:val="none" w:sz="0" w:space="0" w:color="auto"/>
        <w:left w:val="none" w:sz="0" w:space="0" w:color="auto"/>
        <w:bottom w:val="none" w:sz="0" w:space="0" w:color="auto"/>
        <w:right w:val="none" w:sz="0" w:space="0" w:color="auto"/>
      </w:divBdr>
    </w:div>
    <w:div w:id="165638156">
      <w:bodyDiv w:val="1"/>
      <w:marLeft w:val="0"/>
      <w:marRight w:val="0"/>
      <w:marTop w:val="0"/>
      <w:marBottom w:val="0"/>
      <w:divBdr>
        <w:top w:val="none" w:sz="0" w:space="0" w:color="auto"/>
        <w:left w:val="none" w:sz="0" w:space="0" w:color="auto"/>
        <w:bottom w:val="none" w:sz="0" w:space="0" w:color="auto"/>
        <w:right w:val="none" w:sz="0" w:space="0" w:color="auto"/>
      </w:divBdr>
    </w:div>
    <w:div w:id="170491166">
      <w:bodyDiv w:val="1"/>
      <w:marLeft w:val="0"/>
      <w:marRight w:val="0"/>
      <w:marTop w:val="0"/>
      <w:marBottom w:val="0"/>
      <w:divBdr>
        <w:top w:val="none" w:sz="0" w:space="0" w:color="auto"/>
        <w:left w:val="none" w:sz="0" w:space="0" w:color="auto"/>
        <w:bottom w:val="none" w:sz="0" w:space="0" w:color="auto"/>
        <w:right w:val="none" w:sz="0" w:space="0" w:color="auto"/>
      </w:divBdr>
    </w:div>
    <w:div w:id="171646659">
      <w:bodyDiv w:val="1"/>
      <w:marLeft w:val="0"/>
      <w:marRight w:val="0"/>
      <w:marTop w:val="0"/>
      <w:marBottom w:val="0"/>
      <w:divBdr>
        <w:top w:val="none" w:sz="0" w:space="0" w:color="auto"/>
        <w:left w:val="none" w:sz="0" w:space="0" w:color="auto"/>
        <w:bottom w:val="none" w:sz="0" w:space="0" w:color="auto"/>
        <w:right w:val="none" w:sz="0" w:space="0" w:color="auto"/>
      </w:divBdr>
    </w:div>
    <w:div w:id="177474631">
      <w:bodyDiv w:val="1"/>
      <w:marLeft w:val="0"/>
      <w:marRight w:val="0"/>
      <w:marTop w:val="0"/>
      <w:marBottom w:val="0"/>
      <w:divBdr>
        <w:top w:val="none" w:sz="0" w:space="0" w:color="auto"/>
        <w:left w:val="none" w:sz="0" w:space="0" w:color="auto"/>
        <w:bottom w:val="none" w:sz="0" w:space="0" w:color="auto"/>
        <w:right w:val="none" w:sz="0" w:space="0" w:color="auto"/>
      </w:divBdr>
    </w:div>
    <w:div w:id="197278394">
      <w:bodyDiv w:val="1"/>
      <w:marLeft w:val="0"/>
      <w:marRight w:val="0"/>
      <w:marTop w:val="0"/>
      <w:marBottom w:val="0"/>
      <w:divBdr>
        <w:top w:val="none" w:sz="0" w:space="0" w:color="auto"/>
        <w:left w:val="none" w:sz="0" w:space="0" w:color="auto"/>
        <w:bottom w:val="none" w:sz="0" w:space="0" w:color="auto"/>
        <w:right w:val="none" w:sz="0" w:space="0" w:color="auto"/>
      </w:divBdr>
    </w:div>
    <w:div w:id="213472475">
      <w:bodyDiv w:val="1"/>
      <w:marLeft w:val="0"/>
      <w:marRight w:val="0"/>
      <w:marTop w:val="0"/>
      <w:marBottom w:val="0"/>
      <w:divBdr>
        <w:top w:val="none" w:sz="0" w:space="0" w:color="auto"/>
        <w:left w:val="none" w:sz="0" w:space="0" w:color="auto"/>
        <w:bottom w:val="none" w:sz="0" w:space="0" w:color="auto"/>
        <w:right w:val="none" w:sz="0" w:space="0" w:color="auto"/>
      </w:divBdr>
    </w:div>
    <w:div w:id="213738389">
      <w:bodyDiv w:val="1"/>
      <w:marLeft w:val="0"/>
      <w:marRight w:val="0"/>
      <w:marTop w:val="0"/>
      <w:marBottom w:val="0"/>
      <w:divBdr>
        <w:top w:val="none" w:sz="0" w:space="0" w:color="auto"/>
        <w:left w:val="none" w:sz="0" w:space="0" w:color="auto"/>
        <w:bottom w:val="none" w:sz="0" w:space="0" w:color="auto"/>
        <w:right w:val="none" w:sz="0" w:space="0" w:color="auto"/>
      </w:divBdr>
    </w:div>
    <w:div w:id="224997613">
      <w:bodyDiv w:val="1"/>
      <w:marLeft w:val="0"/>
      <w:marRight w:val="0"/>
      <w:marTop w:val="0"/>
      <w:marBottom w:val="0"/>
      <w:divBdr>
        <w:top w:val="none" w:sz="0" w:space="0" w:color="auto"/>
        <w:left w:val="none" w:sz="0" w:space="0" w:color="auto"/>
        <w:bottom w:val="none" w:sz="0" w:space="0" w:color="auto"/>
        <w:right w:val="none" w:sz="0" w:space="0" w:color="auto"/>
      </w:divBdr>
    </w:div>
    <w:div w:id="235819569">
      <w:bodyDiv w:val="1"/>
      <w:marLeft w:val="0"/>
      <w:marRight w:val="0"/>
      <w:marTop w:val="0"/>
      <w:marBottom w:val="0"/>
      <w:divBdr>
        <w:top w:val="none" w:sz="0" w:space="0" w:color="auto"/>
        <w:left w:val="none" w:sz="0" w:space="0" w:color="auto"/>
        <w:bottom w:val="none" w:sz="0" w:space="0" w:color="auto"/>
        <w:right w:val="none" w:sz="0" w:space="0" w:color="auto"/>
      </w:divBdr>
    </w:div>
    <w:div w:id="241531070">
      <w:bodyDiv w:val="1"/>
      <w:marLeft w:val="0"/>
      <w:marRight w:val="0"/>
      <w:marTop w:val="0"/>
      <w:marBottom w:val="0"/>
      <w:divBdr>
        <w:top w:val="none" w:sz="0" w:space="0" w:color="auto"/>
        <w:left w:val="none" w:sz="0" w:space="0" w:color="auto"/>
        <w:bottom w:val="none" w:sz="0" w:space="0" w:color="auto"/>
        <w:right w:val="none" w:sz="0" w:space="0" w:color="auto"/>
      </w:divBdr>
    </w:div>
    <w:div w:id="250239186">
      <w:bodyDiv w:val="1"/>
      <w:marLeft w:val="0"/>
      <w:marRight w:val="0"/>
      <w:marTop w:val="0"/>
      <w:marBottom w:val="0"/>
      <w:divBdr>
        <w:top w:val="none" w:sz="0" w:space="0" w:color="auto"/>
        <w:left w:val="none" w:sz="0" w:space="0" w:color="auto"/>
        <w:bottom w:val="none" w:sz="0" w:space="0" w:color="auto"/>
        <w:right w:val="none" w:sz="0" w:space="0" w:color="auto"/>
      </w:divBdr>
    </w:div>
    <w:div w:id="264266686">
      <w:bodyDiv w:val="1"/>
      <w:marLeft w:val="0"/>
      <w:marRight w:val="0"/>
      <w:marTop w:val="0"/>
      <w:marBottom w:val="0"/>
      <w:divBdr>
        <w:top w:val="none" w:sz="0" w:space="0" w:color="auto"/>
        <w:left w:val="none" w:sz="0" w:space="0" w:color="auto"/>
        <w:bottom w:val="none" w:sz="0" w:space="0" w:color="auto"/>
        <w:right w:val="none" w:sz="0" w:space="0" w:color="auto"/>
      </w:divBdr>
    </w:div>
    <w:div w:id="272829990">
      <w:bodyDiv w:val="1"/>
      <w:marLeft w:val="0"/>
      <w:marRight w:val="0"/>
      <w:marTop w:val="0"/>
      <w:marBottom w:val="0"/>
      <w:divBdr>
        <w:top w:val="none" w:sz="0" w:space="0" w:color="auto"/>
        <w:left w:val="none" w:sz="0" w:space="0" w:color="auto"/>
        <w:bottom w:val="none" w:sz="0" w:space="0" w:color="auto"/>
        <w:right w:val="none" w:sz="0" w:space="0" w:color="auto"/>
      </w:divBdr>
    </w:div>
    <w:div w:id="276645643">
      <w:bodyDiv w:val="1"/>
      <w:marLeft w:val="0"/>
      <w:marRight w:val="0"/>
      <w:marTop w:val="0"/>
      <w:marBottom w:val="0"/>
      <w:divBdr>
        <w:top w:val="none" w:sz="0" w:space="0" w:color="auto"/>
        <w:left w:val="none" w:sz="0" w:space="0" w:color="auto"/>
        <w:bottom w:val="none" w:sz="0" w:space="0" w:color="auto"/>
        <w:right w:val="none" w:sz="0" w:space="0" w:color="auto"/>
      </w:divBdr>
    </w:div>
    <w:div w:id="276985771">
      <w:bodyDiv w:val="1"/>
      <w:marLeft w:val="0"/>
      <w:marRight w:val="0"/>
      <w:marTop w:val="0"/>
      <w:marBottom w:val="0"/>
      <w:divBdr>
        <w:top w:val="none" w:sz="0" w:space="0" w:color="auto"/>
        <w:left w:val="none" w:sz="0" w:space="0" w:color="auto"/>
        <w:bottom w:val="none" w:sz="0" w:space="0" w:color="auto"/>
        <w:right w:val="none" w:sz="0" w:space="0" w:color="auto"/>
      </w:divBdr>
    </w:div>
    <w:div w:id="285818978">
      <w:bodyDiv w:val="1"/>
      <w:marLeft w:val="0"/>
      <w:marRight w:val="0"/>
      <w:marTop w:val="0"/>
      <w:marBottom w:val="0"/>
      <w:divBdr>
        <w:top w:val="none" w:sz="0" w:space="0" w:color="auto"/>
        <w:left w:val="none" w:sz="0" w:space="0" w:color="auto"/>
        <w:bottom w:val="none" w:sz="0" w:space="0" w:color="auto"/>
        <w:right w:val="none" w:sz="0" w:space="0" w:color="auto"/>
      </w:divBdr>
    </w:div>
    <w:div w:id="294415483">
      <w:bodyDiv w:val="1"/>
      <w:marLeft w:val="0"/>
      <w:marRight w:val="0"/>
      <w:marTop w:val="0"/>
      <w:marBottom w:val="0"/>
      <w:divBdr>
        <w:top w:val="none" w:sz="0" w:space="0" w:color="auto"/>
        <w:left w:val="none" w:sz="0" w:space="0" w:color="auto"/>
        <w:bottom w:val="none" w:sz="0" w:space="0" w:color="auto"/>
        <w:right w:val="none" w:sz="0" w:space="0" w:color="auto"/>
      </w:divBdr>
    </w:div>
    <w:div w:id="305815160">
      <w:bodyDiv w:val="1"/>
      <w:marLeft w:val="0"/>
      <w:marRight w:val="0"/>
      <w:marTop w:val="0"/>
      <w:marBottom w:val="0"/>
      <w:divBdr>
        <w:top w:val="none" w:sz="0" w:space="0" w:color="auto"/>
        <w:left w:val="none" w:sz="0" w:space="0" w:color="auto"/>
        <w:bottom w:val="none" w:sz="0" w:space="0" w:color="auto"/>
        <w:right w:val="none" w:sz="0" w:space="0" w:color="auto"/>
      </w:divBdr>
    </w:div>
    <w:div w:id="315763075">
      <w:bodyDiv w:val="1"/>
      <w:marLeft w:val="0"/>
      <w:marRight w:val="0"/>
      <w:marTop w:val="0"/>
      <w:marBottom w:val="0"/>
      <w:divBdr>
        <w:top w:val="none" w:sz="0" w:space="0" w:color="auto"/>
        <w:left w:val="none" w:sz="0" w:space="0" w:color="auto"/>
        <w:bottom w:val="none" w:sz="0" w:space="0" w:color="auto"/>
        <w:right w:val="none" w:sz="0" w:space="0" w:color="auto"/>
      </w:divBdr>
    </w:div>
    <w:div w:id="322390461">
      <w:bodyDiv w:val="1"/>
      <w:marLeft w:val="0"/>
      <w:marRight w:val="0"/>
      <w:marTop w:val="0"/>
      <w:marBottom w:val="0"/>
      <w:divBdr>
        <w:top w:val="none" w:sz="0" w:space="0" w:color="auto"/>
        <w:left w:val="none" w:sz="0" w:space="0" w:color="auto"/>
        <w:bottom w:val="none" w:sz="0" w:space="0" w:color="auto"/>
        <w:right w:val="none" w:sz="0" w:space="0" w:color="auto"/>
      </w:divBdr>
    </w:div>
    <w:div w:id="328482466">
      <w:bodyDiv w:val="1"/>
      <w:marLeft w:val="0"/>
      <w:marRight w:val="0"/>
      <w:marTop w:val="0"/>
      <w:marBottom w:val="0"/>
      <w:divBdr>
        <w:top w:val="none" w:sz="0" w:space="0" w:color="auto"/>
        <w:left w:val="none" w:sz="0" w:space="0" w:color="auto"/>
        <w:bottom w:val="none" w:sz="0" w:space="0" w:color="auto"/>
        <w:right w:val="none" w:sz="0" w:space="0" w:color="auto"/>
      </w:divBdr>
    </w:div>
    <w:div w:id="341856974">
      <w:bodyDiv w:val="1"/>
      <w:marLeft w:val="0"/>
      <w:marRight w:val="0"/>
      <w:marTop w:val="0"/>
      <w:marBottom w:val="0"/>
      <w:divBdr>
        <w:top w:val="none" w:sz="0" w:space="0" w:color="auto"/>
        <w:left w:val="none" w:sz="0" w:space="0" w:color="auto"/>
        <w:bottom w:val="none" w:sz="0" w:space="0" w:color="auto"/>
        <w:right w:val="none" w:sz="0" w:space="0" w:color="auto"/>
      </w:divBdr>
    </w:div>
    <w:div w:id="347561556">
      <w:bodyDiv w:val="1"/>
      <w:marLeft w:val="0"/>
      <w:marRight w:val="0"/>
      <w:marTop w:val="0"/>
      <w:marBottom w:val="0"/>
      <w:divBdr>
        <w:top w:val="none" w:sz="0" w:space="0" w:color="auto"/>
        <w:left w:val="none" w:sz="0" w:space="0" w:color="auto"/>
        <w:bottom w:val="none" w:sz="0" w:space="0" w:color="auto"/>
        <w:right w:val="none" w:sz="0" w:space="0" w:color="auto"/>
      </w:divBdr>
    </w:div>
    <w:div w:id="390344714">
      <w:bodyDiv w:val="1"/>
      <w:marLeft w:val="0"/>
      <w:marRight w:val="0"/>
      <w:marTop w:val="0"/>
      <w:marBottom w:val="0"/>
      <w:divBdr>
        <w:top w:val="none" w:sz="0" w:space="0" w:color="auto"/>
        <w:left w:val="none" w:sz="0" w:space="0" w:color="auto"/>
        <w:bottom w:val="none" w:sz="0" w:space="0" w:color="auto"/>
        <w:right w:val="none" w:sz="0" w:space="0" w:color="auto"/>
      </w:divBdr>
    </w:div>
    <w:div w:id="395208629">
      <w:bodyDiv w:val="1"/>
      <w:marLeft w:val="0"/>
      <w:marRight w:val="0"/>
      <w:marTop w:val="0"/>
      <w:marBottom w:val="0"/>
      <w:divBdr>
        <w:top w:val="none" w:sz="0" w:space="0" w:color="auto"/>
        <w:left w:val="none" w:sz="0" w:space="0" w:color="auto"/>
        <w:bottom w:val="none" w:sz="0" w:space="0" w:color="auto"/>
        <w:right w:val="none" w:sz="0" w:space="0" w:color="auto"/>
      </w:divBdr>
    </w:div>
    <w:div w:id="402681777">
      <w:bodyDiv w:val="1"/>
      <w:marLeft w:val="0"/>
      <w:marRight w:val="0"/>
      <w:marTop w:val="0"/>
      <w:marBottom w:val="0"/>
      <w:divBdr>
        <w:top w:val="none" w:sz="0" w:space="0" w:color="auto"/>
        <w:left w:val="none" w:sz="0" w:space="0" w:color="auto"/>
        <w:bottom w:val="none" w:sz="0" w:space="0" w:color="auto"/>
        <w:right w:val="none" w:sz="0" w:space="0" w:color="auto"/>
      </w:divBdr>
    </w:div>
    <w:div w:id="405037199">
      <w:bodyDiv w:val="1"/>
      <w:marLeft w:val="0"/>
      <w:marRight w:val="0"/>
      <w:marTop w:val="0"/>
      <w:marBottom w:val="0"/>
      <w:divBdr>
        <w:top w:val="none" w:sz="0" w:space="0" w:color="auto"/>
        <w:left w:val="none" w:sz="0" w:space="0" w:color="auto"/>
        <w:bottom w:val="none" w:sz="0" w:space="0" w:color="auto"/>
        <w:right w:val="none" w:sz="0" w:space="0" w:color="auto"/>
      </w:divBdr>
    </w:div>
    <w:div w:id="406727698">
      <w:bodyDiv w:val="1"/>
      <w:marLeft w:val="0"/>
      <w:marRight w:val="0"/>
      <w:marTop w:val="0"/>
      <w:marBottom w:val="0"/>
      <w:divBdr>
        <w:top w:val="none" w:sz="0" w:space="0" w:color="auto"/>
        <w:left w:val="none" w:sz="0" w:space="0" w:color="auto"/>
        <w:bottom w:val="none" w:sz="0" w:space="0" w:color="auto"/>
        <w:right w:val="none" w:sz="0" w:space="0" w:color="auto"/>
      </w:divBdr>
    </w:div>
    <w:div w:id="411393798">
      <w:bodyDiv w:val="1"/>
      <w:marLeft w:val="0"/>
      <w:marRight w:val="0"/>
      <w:marTop w:val="0"/>
      <w:marBottom w:val="0"/>
      <w:divBdr>
        <w:top w:val="none" w:sz="0" w:space="0" w:color="auto"/>
        <w:left w:val="none" w:sz="0" w:space="0" w:color="auto"/>
        <w:bottom w:val="none" w:sz="0" w:space="0" w:color="auto"/>
        <w:right w:val="none" w:sz="0" w:space="0" w:color="auto"/>
      </w:divBdr>
    </w:div>
    <w:div w:id="416171514">
      <w:bodyDiv w:val="1"/>
      <w:marLeft w:val="0"/>
      <w:marRight w:val="0"/>
      <w:marTop w:val="0"/>
      <w:marBottom w:val="0"/>
      <w:divBdr>
        <w:top w:val="none" w:sz="0" w:space="0" w:color="auto"/>
        <w:left w:val="none" w:sz="0" w:space="0" w:color="auto"/>
        <w:bottom w:val="none" w:sz="0" w:space="0" w:color="auto"/>
        <w:right w:val="none" w:sz="0" w:space="0" w:color="auto"/>
      </w:divBdr>
    </w:div>
    <w:div w:id="417362572">
      <w:bodyDiv w:val="1"/>
      <w:marLeft w:val="0"/>
      <w:marRight w:val="0"/>
      <w:marTop w:val="0"/>
      <w:marBottom w:val="0"/>
      <w:divBdr>
        <w:top w:val="none" w:sz="0" w:space="0" w:color="auto"/>
        <w:left w:val="none" w:sz="0" w:space="0" w:color="auto"/>
        <w:bottom w:val="none" w:sz="0" w:space="0" w:color="auto"/>
        <w:right w:val="none" w:sz="0" w:space="0" w:color="auto"/>
      </w:divBdr>
    </w:div>
    <w:div w:id="418529930">
      <w:bodyDiv w:val="1"/>
      <w:marLeft w:val="0"/>
      <w:marRight w:val="0"/>
      <w:marTop w:val="0"/>
      <w:marBottom w:val="0"/>
      <w:divBdr>
        <w:top w:val="none" w:sz="0" w:space="0" w:color="auto"/>
        <w:left w:val="none" w:sz="0" w:space="0" w:color="auto"/>
        <w:bottom w:val="none" w:sz="0" w:space="0" w:color="auto"/>
        <w:right w:val="none" w:sz="0" w:space="0" w:color="auto"/>
      </w:divBdr>
    </w:div>
    <w:div w:id="421487374">
      <w:bodyDiv w:val="1"/>
      <w:marLeft w:val="0"/>
      <w:marRight w:val="0"/>
      <w:marTop w:val="0"/>
      <w:marBottom w:val="0"/>
      <w:divBdr>
        <w:top w:val="none" w:sz="0" w:space="0" w:color="auto"/>
        <w:left w:val="none" w:sz="0" w:space="0" w:color="auto"/>
        <w:bottom w:val="none" w:sz="0" w:space="0" w:color="auto"/>
        <w:right w:val="none" w:sz="0" w:space="0" w:color="auto"/>
      </w:divBdr>
    </w:div>
    <w:div w:id="424111755">
      <w:bodyDiv w:val="1"/>
      <w:marLeft w:val="0"/>
      <w:marRight w:val="0"/>
      <w:marTop w:val="0"/>
      <w:marBottom w:val="0"/>
      <w:divBdr>
        <w:top w:val="none" w:sz="0" w:space="0" w:color="auto"/>
        <w:left w:val="none" w:sz="0" w:space="0" w:color="auto"/>
        <w:bottom w:val="none" w:sz="0" w:space="0" w:color="auto"/>
        <w:right w:val="none" w:sz="0" w:space="0" w:color="auto"/>
      </w:divBdr>
    </w:div>
    <w:div w:id="425613166">
      <w:bodyDiv w:val="1"/>
      <w:marLeft w:val="0"/>
      <w:marRight w:val="0"/>
      <w:marTop w:val="0"/>
      <w:marBottom w:val="0"/>
      <w:divBdr>
        <w:top w:val="none" w:sz="0" w:space="0" w:color="auto"/>
        <w:left w:val="none" w:sz="0" w:space="0" w:color="auto"/>
        <w:bottom w:val="none" w:sz="0" w:space="0" w:color="auto"/>
        <w:right w:val="none" w:sz="0" w:space="0" w:color="auto"/>
      </w:divBdr>
    </w:div>
    <w:div w:id="426270025">
      <w:bodyDiv w:val="1"/>
      <w:marLeft w:val="0"/>
      <w:marRight w:val="0"/>
      <w:marTop w:val="0"/>
      <w:marBottom w:val="0"/>
      <w:divBdr>
        <w:top w:val="none" w:sz="0" w:space="0" w:color="auto"/>
        <w:left w:val="none" w:sz="0" w:space="0" w:color="auto"/>
        <w:bottom w:val="none" w:sz="0" w:space="0" w:color="auto"/>
        <w:right w:val="none" w:sz="0" w:space="0" w:color="auto"/>
      </w:divBdr>
    </w:div>
    <w:div w:id="437262132">
      <w:bodyDiv w:val="1"/>
      <w:marLeft w:val="0"/>
      <w:marRight w:val="0"/>
      <w:marTop w:val="0"/>
      <w:marBottom w:val="0"/>
      <w:divBdr>
        <w:top w:val="none" w:sz="0" w:space="0" w:color="auto"/>
        <w:left w:val="none" w:sz="0" w:space="0" w:color="auto"/>
        <w:bottom w:val="none" w:sz="0" w:space="0" w:color="auto"/>
        <w:right w:val="none" w:sz="0" w:space="0" w:color="auto"/>
      </w:divBdr>
    </w:div>
    <w:div w:id="494536894">
      <w:bodyDiv w:val="1"/>
      <w:marLeft w:val="0"/>
      <w:marRight w:val="0"/>
      <w:marTop w:val="0"/>
      <w:marBottom w:val="0"/>
      <w:divBdr>
        <w:top w:val="none" w:sz="0" w:space="0" w:color="auto"/>
        <w:left w:val="none" w:sz="0" w:space="0" w:color="auto"/>
        <w:bottom w:val="none" w:sz="0" w:space="0" w:color="auto"/>
        <w:right w:val="none" w:sz="0" w:space="0" w:color="auto"/>
      </w:divBdr>
    </w:div>
    <w:div w:id="511450943">
      <w:bodyDiv w:val="1"/>
      <w:marLeft w:val="0"/>
      <w:marRight w:val="0"/>
      <w:marTop w:val="0"/>
      <w:marBottom w:val="0"/>
      <w:divBdr>
        <w:top w:val="none" w:sz="0" w:space="0" w:color="auto"/>
        <w:left w:val="none" w:sz="0" w:space="0" w:color="auto"/>
        <w:bottom w:val="none" w:sz="0" w:space="0" w:color="auto"/>
        <w:right w:val="none" w:sz="0" w:space="0" w:color="auto"/>
      </w:divBdr>
    </w:div>
    <w:div w:id="524174112">
      <w:bodyDiv w:val="1"/>
      <w:marLeft w:val="0"/>
      <w:marRight w:val="0"/>
      <w:marTop w:val="0"/>
      <w:marBottom w:val="0"/>
      <w:divBdr>
        <w:top w:val="none" w:sz="0" w:space="0" w:color="auto"/>
        <w:left w:val="none" w:sz="0" w:space="0" w:color="auto"/>
        <w:bottom w:val="none" w:sz="0" w:space="0" w:color="auto"/>
        <w:right w:val="none" w:sz="0" w:space="0" w:color="auto"/>
      </w:divBdr>
    </w:div>
    <w:div w:id="531235458">
      <w:bodyDiv w:val="1"/>
      <w:marLeft w:val="0"/>
      <w:marRight w:val="0"/>
      <w:marTop w:val="0"/>
      <w:marBottom w:val="0"/>
      <w:divBdr>
        <w:top w:val="none" w:sz="0" w:space="0" w:color="auto"/>
        <w:left w:val="none" w:sz="0" w:space="0" w:color="auto"/>
        <w:bottom w:val="none" w:sz="0" w:space="0" w:color="auto"/>
        <w:right w:val="none" w:sz="0" w:space="0" w:color="auto"/>
      </w:divBdr>
    </w:div>
    <w:div w:id="537477065">
      <w:bodyDiv w:val="1"/>
      <w:marLeft w:val="0"/>
      <w:marRight w:val="0"/>
      <w:marTop w:val="0"/>
      <w:marBottom w:val="0"/>
      <w:divBdr>
        <w:top w:val="none" w:sz="0" w:space="0" w:color="auto"/>
        <w:left w:val="none" w:sz="0" w:space="0" w:color="auto"/>
        <w:bottom w:val="none" w:sz="0" w:space="0" w:color="auto"/>
        <w:right w:val="none" w:sz="0" w:space="0" w:color="auto"/>
      </w:divBdr>
    </w:div>
    <w:div w:id="568660872">
      <w:bodyDiv w:val="1"/>
      <w:marLeft w:val="0"/>
      <w:marRight w:val="0"/>
      <w:marTop w:val="0"/>
      <w:marBottom w:val="0"/>
      <w:divBdr>
        <w:top w:val="none" w:sz="0" w:space="0" w:color="auto"/>
        <w:left w:val="none" w:sz="0" w:space="0" w:color="auto"/>
        <w:bottom w:val="none" w:sz="0" w:space="0" w:color="auto"/>
        <w:right w:val="none" w:sz="0" w:space="0" w:color="auto"/>
      </w:divBdr>
    </w:div>
    <w:div w:id="570695734">
      <w:bodyDiv w:val="1"/>
      <w:marLeft w:val="0"/>
      <w:marRight w:val="0"/>
      <w:marTop w:val="0"/>
      <w:marBottom w:val="0"/>
      <w:divBdr>
        <w:top w:val="none" w:sz="0" w:space="0" w:color="auto"/>
        <w:left w:val="none" w:sz="0" w:space="0" w:color="auto"/>
        <w:bottom w:val="none" w:sz="0" w:space="0" w:color="auto"/>
        <w:right w:val="none" w:sz="0" w:space="0" w:color="auto"/>
      </w:divBdr>
    </w:div>
    <w:div w:id="587084352">
      <w:bodyDiv w:val="1"/>
      <w:marLeft w:val="0"/>
      <w:marRight w:val="0"/>
      <w:marTop w:val="0"/>
      <w:marBottom w:val="0"/>
      <w:divBdr>
        <w:top w:val="none" w:sz="0" w:space="0" w:color="auto"/>
        <w:left w:val="none" w:sz="0" w:space="0" w:color="auto"/>
        <w:bottom w:val="none" w:sz="0" w:space="0" w:color="auto"/>
        <w:right w:val="none" w:sz="0" w:space="0" w:color="auto"/>
      </w:divBdr>
    </w:div>
    <w:div w:id="602803199">
      <w:bodyDiv w:val="1"/>
      <w:marLeft w:val="0"/>
      <w:marRight w:val="0"/>
      <w:marTop w:val="0"/>
      <w:marBottom w:val="0"/>
      <w:divBdr>
        <w:top w:val="none" w:sz="0" w:space="0" w:color="auto"/>
        <w:left w:val="none" w:sz="0" w:space="0" w:color="auto"/>
        <w:bottom w:val="none" w:sz="0" w:space="0" w:color="auto"/>
        <w:right w:val="none" w:sz="0" w:space="0" w:color="auto"/>
      </w:divBdr>
    </w:div>
    <w:div w:id="632364651">
      <w:bodyDiv w:val="1"/>
      <w:marLeft w:val="0"/>
      <w:marRight w:val="0"/>
      <w:marTop w:val="0"/>
      <w:marBottom w:val="0"/>
      <w:divBdr>
        <w:top w:val="none" w:sz="0" w:space="0" w:color="auto"/>
        <w:left w:val="none" w:sz="0" w:space="0" w:color="auto"/>
        <w:bottom w:val="none" w:sz="0" w:space="0" w:color="auto"/>
        <w:right w:val="none" w:sz="0" w:space="0" w:color="auto"/>
      </w:divBdr>
    </w:div>
    <w:div w:id="650595250">
      <w:bodyDiv w:val="1"/>
      <w:marLeft w:val="0"/>
      <w:marRight w:val="0"/>
      <w:marTop w:val="0"/>
      <w:marBottom w:val="0"/>
      <w:divBdr>
        <w:top w:val="none" w:sz="0" w:space="0" w:color="auto"/>
        <w:left w:val="none" w:sz="0" w:space="0" w:color="auto"/>
        <w:bottom w:val="none" w:sz="0" w:space="0" w:color="auto"/>
        <w:right w:val="none" w:sz="0" w:space="0" w:color="auto"/>
      </w:divBdr>
    </w:div>
    <w:div w:id="659389590">
      <w:bodyDiv w:val="1"/>
      <w:marLeft w:val="0"/>
      <w:marRight w:val="0"/>
      <w:marTop w:val="0"/>
      <w:marBottom w:val="0"/>
      <w:divBdr>
        <w:top w:val="none" w:sz="0" w:space="0" w:color="auto"/>
        <w:left w:val="none" w:sz="0" w:space="0" w:color="auto"/>
        <w:bottom w:val="none" w:sz="0" w:space="0" w:color="auto"/>
        <w:right w:val="none" w:sz="0" w:space="0" w:color="auto"/>
      </w:divBdr>
    </w:div>
    <w:div w:id="676689296">
      <w:bodyDiv w:val="1"/>
      <w:marLeft w:val="0"/>
      <w:marRight w:val="0"/>
      <w:marTop w:val="0"/>
      <w:marBottom w:val="0"/>
      <w:divBdr>
        <w:top w:val="none" w:sz="0" w:space="0" w:color="auto"/>
        <w:left w:val="none" w:sz="0" w:space="0" w:color="auto"/>
        <w:bottom w:val="none" w:sz="0" w:space="0" w:color="auto"/>
        <w:right w:val="none" w:sz="0" w:space="0" w:color="auto"/>
      </w:divBdr>
    </w:div>
    <w:div w:id="700743535">
      <w:bodyDiv w:val="1"/>
      <w:marLeft w:val="0"/>
      <w:marRight w:val="0"/>
      <w:marTop w:val="0"/>
      <w:marBottom w:val="0"/>
      <w:divBdr>
        <w:top w:val="none" w:sz="0" w:space="0" w:color="auto"/>
        <w:left w:val="none" w:sz="0" w:space="0" w:color="auto"/>
        <w:bottom w:val="none" w:sz="0" w:space="0" w:color="auto"/>
        <w:right w:val="none" w:sz="0" w:space="0" w:color="auto"/>
      </w:divBdr>
    </w:div>
    <w:div w:id="710345215">
      <w:bodyDiv w:val="1"/>
      <w:marLeft w:val="0"/>
      <w:marRight w:val="0"/>
      <w:marTop w:val="0"/>
      <w:marBottom w:val="0"/>
      <w:divBdr>
        <w:top w:val="none" w:sz="0" w:space="0" w:color="auto"/>
        <w:left w:val="none" w:sz="0" w:space="0" w:color="auto"/>
        <w:bottom w:val="none" w:sz="0" w:space="0" w:color="auto"/>
        <w:right w:val="none" w:sz="0" w:space="0" w:color="auto"/>
      </w:divBdr>
    </w:div>
    <w:div w:id="713776813">
      <w:bodyDiv w:val="1"/>
      <w:marLeft w:val="0"/>
      <w:marRight w:val="0"/>
      <w:marTop w:val="0"/>
      <w:marBottom w:val="0"/>
      <w:divBdr>
        <w:top w:val="none" w:sz="0" w:space="0" w:color="auto"/>
        <w:left w:val="none" w:sz="0" w:space="0" w:color="auto"/>
        <w:bottom w:val="none" w:sz="0" w:space="0" w:color="auto"/>
        <w:right w:val="none" w:sz="0" w:space="0" w:color="auto"/>
      </w:divBdr>
    </w:div>
    <w:div w:id="717701693">
      <w:bodyDiv w:val="1"/>
      <w:marLeft w:val="0"/>
      <w:marRight w:val="0"/>
      <w:marTop w:val="0"/>
      <w:marBottom w:val="0"/>
      <w:divBdr>
        <w:top w:val="none" w:sz="0" w:space="0" w:color="auto"/>
        <w:left w:val="none" w:sz="0" w:space="0" w:color="auto"/>
        <w:bottom w:val="none" w:sz="0" w:space="0" w:color="auto"/>
        <w:right w:val="none" w:sz="0" w:space="0" w:color="auto"/>
      </w:divBdr>
    </w:div>
    <w:div w:id="717776201">
      <w:bodyDiv w:val="1"/>
      <w:marLeft w:val="0"/>
      <w:marRight w:val="0"/>
      <w:marTop w:val="0"/>
      <w:marBottom w:val="0"/>
      <w:divBdr>
        <w:top w:val="none" w:sz="0" w:space="0" w:color="auto"/>
        <w:left w:val="none" w:sz="0" w:space="0" w:color="auto"/>
        <w:bottom w:val="none" w:sz="0" w:space="0" w:color="auto"/>
        <w:right w:val="none" w:sz="0" w:space="0" w:color="auto"/>
      </w:divBdr>
    </w:div>
    <w:div w:id="720635624">
      <w:bodyDiv w:val="1"/>
      <w:marLeft w:val="0"/>
      <w:marRight w:val="0"/>
      <w:marTop w:val="0"/>
      <w:marBottom w:val="0"/>
      <w:divBdr>
        <w:top w:val="none" w:sz="0" w:space="0" w:color="auto"/>
        <w:left w:val="none" w:sz="0" w:space="0" w:color="auto"/>
        <w:bottom w:val="none" w:sz="0" w:space="0" w:color="auto"/>
        <w:right w:val="none" w:sz="0" w:space="0" w:color="auto"/>
      </w:divBdr>
    </w:div>
    <w:div w:id="754861415">
      <w:bodyDiv w:val="1"/>
      <w:marLeft w:val="0"/>
      <w:marRight w:val="0"/>
      <w:marTop w:val="0"/>
      <w:marBottom w:val="0"/>
      <w:divBdr>
        <w:top w:val="none" w:sz="0" w:space="0" w:color="auto"/>
        <w:left w:val="none" w:sz="0" w:space="0" w:color="auto"/>
        <w:bottom w:val="none" w:sz="0" w:space="0" w:color="auto"/>
        <w:right w:val="none" w:sz="0" w:space="0" w:color="auto"/>
      </w:divBdr>
    </w:div>
    <w:div w:id="766074224">
      <w:bodyDiv w:val="1"/>
      <w:marLeft w:val="0"/>
      <w:marRight w:val="0"/>
      <w:marTop w:val="0"/>
      <w:marBottom w:val="0"/>
      <w:divBdr>
        <w:top w:val="none" w:sz="0" w:space="0" w:color="auto"/>
        <w:left w:val="none" w:sz="0" w:space="0" w:color="auto"/>
        <w:bottom w:val="none" w:sz="0" w:space="0" w:color="auto"/>
        <w:right w:val="none" w:sz="0" w:space="0" w:color="auto"/>
      </w:divBdr>
    </w:div>
    <w:div w:id="806893765">
      <w:bodyDiv w:val="1"/>
      <w:marLeft w:val="0"/>
      <w:marRight w:val="0"/>
      <w:marTop w:val="0"/>
      <w:marBottom w:val="0"/>
      <w:divBdr>
        <w:top w:val="none" w:sz="0" w:space="0" w:color="auto"/>
        <w:left w:val="none" w:sz="0" w:space="0" w:color="auto"/>
        <w:bottom w:val="none" w:sz="0" w:space="0" w:color="auto"/>
        <w:right w:val="none" w:sz="0" w:space="0" w:color="auto"/>
      </w:divBdr>
    </w:div>
    <w:div w:id="817066151">
      <w:bodyDiv w:val="1"/>
      <w:marLeft w:val="0"/>
      <w:marRight w:val="0"/>
      <w:marTop w:val="0"/>
      <w:marBottom w:val="0"/>
      <w:divBdr>
        <w:top w:val="none" w:sz="0" w:space="0" w:color="auto"/>
        <w:left w:val="none" w:sz="0" w:space="0" w:color="auto"/>
        <w:bottom w:val="none" w:sz="0" w:space="0" w:color="auto"/>
        <w:right w:val="none" w:sz="0" w:space="0" w:color="auto"/>
      </w:divBdr>
    </w:div>
    <w:div w:id="829518955">
      <w:bodyDiv w:val="1"/>
      <w:marLeft w:val="0"/>
      <w:marRight w:val="0"/>
      <w:marTop w:val="0"/>
      <w:marBottom w:val="0"/>
      <w:divBdr>
        <w:top w:val="none" w:sz="0" w:space="0" w:color="auto"/>
        <w:left w:val="none" w:sz="0" w:space="0" w:color="auto"/>
        <w:bottom w:val="none" w:sz="0" w:space="0" w:color="auto"/>
        <w:right w:val="none" w:sz="0" w:space="0" w:color="auto"/>
      </w:divBdr>
    </w:div>
    <w:div w:id="833493649">
      <w:bodyDiv w:val="1"/>
      <w:marLeft w:val="0"/>
      <w:marRight w:val="0"/>
      <w:marTop w:val="0"/>
      <w:marBottom w:val="0"/>
      <w:divBdr>
        <w:top w:val="none" w:sz="0" w:space="0" w:color="auto"/>
        <w:left w:val="none" w:sz="0" w:space="0" w:color="auto"/>
        <w:bottom w:val="none" w:sz="0" w:space="0" w:color="auto"/>
        <w:right w:val="none" w:sz="0" w:space="0" w:color="auto"/>
      </w:divBdr>
    </w:div>
    <w:div w:id="839350769">
      <w:bodyDiv w:val="1"/>
      <w:marLeft w:val="0"/>
      <w:marRight w:val="0"/>
      <w:marTop w:val="0"/>
      <w:marBottom w:val="0"/>
      <w:divBdr>
        <w:top w:val="none" w:sz="0" w:space="0" w:color="auto"/>
        <w:left w:val="none" w:sz="0" w:space="0" w:color="auto"/>
        <w:bottom w:val="none" w:sz="0" w:space="0" w:color="auto"/>
        <w:right w:val="none" w:sz="0" w:space="0" w:color="auto"/>
      </w:divBdr>
    </w:div>
    <w:div w:id="859783245">
      <w:bodyDiv w:val="1"/>
      <w:marLeft w:val="0"/>
      <w:marRight w:val="0"/>
      <w:marTop w:val="0"/>
      <w:marBottom w:val="0"/>
      <w:divBdr>
        <w:top w:val="none" w:sz="0" w:space="0" w:color="auto"/>
        <w:left w:val="none" w:sz="0" w:space="0" w:color="auto"/>
        <w:bottom w:val="none" w:sz="0" w:space="0" w:color="auto"/>
        <w:right w:val="none" w:sz="0" w:space="0" w:color="auto"/>
      </w:divBdr>
    </w:div>
    <w:div w:id="861625087">
      <w:bodyDiv w:val="1"/>
      <w:marLeft w:val="0"/>
      <w:marRight w:val="0"/>
      <w:marTop w:val="0"/>
      <w:marBottom w:val="0"/>
      <w:divBdr>
        <w:top w:val="none" w:sz="0" w:space="0" w:color="auto"/>
        <w:left w:val="none" w:sz="0" w:space="0" w:color="auto"/>
        <w:bottom w:val="none" w:sz="0" w:space="0" w:color="auto"/>
        <w:right w:val="none" w:sz="0" w:space="0" w:color="auto"/>
      </w:divBdr>
    </w:div>
    <w:div w:id="876508714">
      <w:bodyDiv w:val="1"/>
      <w:marLeft w:val="0"/>
      <w:marRight w:val="0"/>
      <w:marTop w:val="0"/>
      <w:marBottom w:val="0"/>
      <w:divBdr>
        <w:top w:val="none" w:sz="0" w:space="0" w:color="auto"/>
        <w:left w:val="none" w:sz="0" w:space="0" w:color="auto"/>
        <w:bottom w:val="none" w:sz="0" w:space="0" w:color="auto"/>
        <w:right w:val="none" w:sz="0" w:space="0" w:color="auto"/>
      </w:divBdr>
    </w:div>
    <w:div w:id="889147399">
      <w:bodyDiv w:val="1"/>
      <w:marLeft w:val="0"/>
      <w:marRight w:val="0"/>
      <w:marTop w:val="0"/>
      <w:marBottom w:val="0"/>
      <w:divBdr>
        <w:top w:val="none" w:sz="0" w:space="0" w:color="auto"/>
        <w:left w:val="none" w:sz="0" w:space="0" w:color="auto"/>
        <w:bottom w:val="none" w:sz="0" w:space="0" w:color="auto"/>
        <w:right w:val="none" w:sz="0" w:space="0" w:color="auto"/>
      </w:divBdr>
    </w:div>
    <w:div w:id="889726775">
      <w:bodyDiv w:val="1"/>
      <w:marLeft w:val="0"/>
      <w:marRight w:val="0"/>
      <w:marTop w:val="0"/>
      <w:marBottom w:val="0"/>
      <w:divBdr>
        <w:top w:val="none" w:sz="0" w:space="0" w:color="auto"/>
        <w:left w:val="none" w:sz="0" w:space="0" w:color="auto"/>
        <w:bottom w:val="none" w:sz="0" w:space="0" w:color="auto"/>
        <w:right w:val="none" w:sz="0" w:space="0" w:color="auto"/>
      </w:divBdr>
    </w:div>
    <w:div w:id="890967869">
      <w:bodyDiv w:val="1"/>
      <w:marLeft w:val="0"/>
      <w:marRight w:val="0"/>
      <w:marTop w:val="0"/>
      <w:marBottom w:val="0"/>
      <w:divBdr>
        <w:top w:val="none" w:sz="0" w:space="0" w:color="auto"/>
        <w:left w:val="none" w:sz="0" w:space="0" w:color="auto"/>
        <w:bottom w:val="none" w:sz="0" w:space="0" w:color="auto"/>
        <w:right w:val="none" w:sz="0" w:space="0" w:color="auto"/>
      </w:divBdr>
    </w:div>
    <w:div w:id="906067096">
      <w:bodyDiv w:val="1"/>
      <w:marLeft w:val="0"/>
      <w:marRight w:val="0"/>
      <w:marTop w:val="0"/>
      <w:marBottom w:val="0"/>
      <w:divBdr>
        <w:top w:val="none" w:sz="0" w:space="0" w:color="auto"/>
        <w:left w:val="none" w:sz="0" w:space="0" w:color="auto"/>
        <w:bottom w:val="none" w:sz="0" w:space="0" w:color="auto"/>
        <w:right w:val="none" w:sz="0" w:space="0" w:color="auto"/>
      </w:divBdr>
    </w:div>
    <w:div w:id="911891566">
      <w:bodyDiv w:val="1"/>
      <w:marLeft w:val="0"/>
      <w:marRight w:val="0"/>
      <w:marTop w:val="0"/>
      <w:marBottom w:val="0"/>
      <w:divBdr>
        <w:top w:val="none" w:sz="0" w:space="0" w:color="auto"/>
        <w:left w:val="none" w:sz="0" w:space="0" w:color="auto"/>
        <w:bottom w:val="none" w:sz="0" w:space="0" w:color="auto"/>
        <w:right w:val="none" w:sz="0" w:space="0" w:color="auto"/>
      </w:divBdr>
    </w:div>
    <w:div w:id="919798918">
      <w:bodyDiv w:val="1"/>
      <w:marLeft w:val="0"/>
      <w:marRight w:val="0"/>
      <w:marTop w:val="0"/>
      <w:marBottom w:val="0"/>
      <w:divBdr>
        <w:top w:val="none" w:sz="0" w:space="0" w:color="auto"/>
        <w:left w:val="none" w:sz="0" w:space="0" w:color="auto"/>
        <w:bottom w:val="none" w:sz="0" w:space="0" w:color="auto"/>
        <w:right w:val="none" w:sz="0" w:space="0" w:color="auto"/>
      </w:divBdr>
    </w:div>
    <w:div w:id="924612225">
      <w:bodyDiv w:val="1"/>
      <w:marLeft w:val="0"/>
      <w:marRight w:val="0"/>
      <w:marTop w:val="0"/>
      <w:marBottom w:val="0"/>
      <w:divBdr>
        <w:top w:val="none" w:sz="0" w:space="0" w:color="auto"/>
        <w:left w:val="none" w:sz="0" w:space="0" w:color="auto"/>
        <w:bottom w:val="none" w:sz="0" w:space="0" w:color="auto"/>
        <w:right w:val="none" w:sz="0" w:space="0" w:color="auto"/>
      </w:divBdr>
    </w:div>
    <w:div w:id="927495297">
      <w:bodyDiv w:val="1"/>
      <w:marLeft w:val="0"/>
      <w:marRight w:val="0"/>
      <w:marTop w:val="0"/>
      <w:marBottom w:val="0"/>
      <w:divBdr>
        <w:top w:val="none" w:sz="0" w:space="0" w:color="auto"/>
        <w:left w:val="none" w:sz="0" w:space="0" w:color="auto"/>
        <w:bottom w:val="none" w:sz="0" w:space="0" w:color="auto"/>
        <w:right w:val="none" w:sz="0" w:space="0" w:color="auto"/>
      </w:divBdr>
    </w:div>
    <w:div w:id="928537146">
      <w:bodyDiv w:val="1"/>
      <w:marLeft w:val="0"/>
      <w:marRight w:val="0"/>
      <w:marTop w:val="0"/>
      <w:marBottom w:val="0"/>
      <w:divBdr>
        <w:top w:val="none" w:sz="0" w:space="0" w:color="auto"/>
        <w:left w:val="none" w:sz="0" w:space="0" w:color="auto"/>
        <w:bottom w:val="none" w:sz="0" w:space="0" w:color="auto"/>
        <w:right w:val="none" w:sz="0" w:space="0" w:color="auto"/>
      </w:divBdr>
    </w:div>
    <w:div w:id="933172979">
      <w:bodyDiv w:val="1"/>
      <w:marLeft w:val="0"/>
      <w:marRight w:val="0"/>
      <w:marTop w:val="0"/>
      <w:marBottom w:val="0"/>
      <w:divBdr>
        <w:top w:val="none" w:sz="0" w:space="0" w:color="auto"/>
        <w:left w:val="none" w:sz="0" w:space="0" w:color="auto"/>
        <w:bottom w:val="none" w:sz="0" w:space="0" w:color="auto"/>
        <w:right w:val="none" w:sz="0" w:space="0" w:color="auto"/>
      </w:divBdr>
    </w:div>
    <w:div w:id="946423570">
      <w:bodyDiv w:val="1"/>
      <w:marLeft w:val="0"/>
      <w:marRight w:val="0"/>
      <w:marTop w:val="0"/>
      <w:marBottom w:val="0"/>
      <w:divBdr>
        <w:top w:val="none" w:sz="0" w:space="0" w:color="auto"/>
        <w:left w:val="none" w:sz="0" w:space="0" w:color="auto"/>
        <w:bottom w:val="none" w:sz="0" w:space="0" w:color="auto"/>
        <w:right w:val="none" w:sz="0" w:space="0" w:color="auto"/>
      </w:divBdr>
    </w:div>
    <w:div w:id="958605692">
      <w:bodyDiv w:val="1"/>
      <w:marLeft w:val="0"/>
      <w:marRight w:val="0"/>
      <w:marTop w:val="0"/>
      <w:marBottom w:val="0"/>
      <w:divBdr>
        <w:top w:val="none" w:sz="0" w:space="0" w:color="auto"/>
        <w:left w:val="none" w:sz="0" w:space="0" w:color="auto"/>
        <w:bottom w:val="none" w:sz="0" w:space="0" w:color="auto"/>
        <w:right w:val="none" w:sz="0" w:space="0" w:color="auto"/>
      </w:divBdr>
    </w:div>
    <w:div w:id="977145635">
      <w:bodyDiv w:val="1"/>
      <w:marLeft w:val="0"/>
      <w:marRight w:val="0"/>
      <w:marTop w:val="0"/>
      <w:marBottom w:val="0"/>
      <w:divBdr>
        <w:top w:val="none" w:sz="0" w:space="0" w:color="auto"/>
        <w:left w:val="none" w:sz="0" w:space="0" w:color="auto"/>
        <w:bottom w:val="none" w:sz="0" w:space="0" w:color="auto"/>
        <w:right w:val="none" w:sz="0" w:space="0" w:color="auto"/>
      </w:divBdr>
    </w:div>
    <w:div w:id="990407424">
      <w:bodyDiv w:val="1"/>
      <w:marLeft w:val="0"/>
      <w:marRight w:val="0"/>
      <w:marTop w:val="0"/>
      <w:marBottom w:val="0"/>
      <w:divBdr>
        <w:top w:val="none" w:sz="0" w:space="0" w:color="auto"/>
        <w:left w:val="none" w:sz="0" w:space="0" w:color="auto"/>
        <w:bottom w:val="none" w:sz="0" w:space="0" w:color="auto"/>
        <w:right w:val="none" w:sz="0" w:space="0" w:color="auto"/>
      </w:divBdr>
    </w:div>
    <w:div w:id="993334906">
      <w:bodyDiv w:val="1"/>
      <w:marLeft w:val="0"/>
      <w:marRight w:val="0"/>
      <w:marTop w:val="0"/>
      <w:marBottom w:val="0"/>
      <w:divBdr>
        <w:top w:val="none" w:sz="0" w:space="0" w:color="auto"/>
        <w:left w:val="none" w:sz="0" w:space="0" w:color="auto"/>
        <w:bottom w:val="none" w:sz="0" w:space="0" w:color="auto"/>
        <w:right w:val="none" w:sz="0" w:space="0" w:color="auto"/>
      </w:divBdr>
    </w:div>
    <w:div w:id="993604325">
      <w:bodyDiv w:val="1"/>
      <w:marLeft w:val="0"/>
      <w:marRight w:val="0"/>
      <w:marTop w:val="0"/>
      <w:marBottom w:val="0"/>
      <w:divBdr>
        <w:top w:val="none" w:sz="0" w:space="0" w:color="auto"/>
        <w:left w:val="none" w:sz="0" w:space="0" w:color="auto"/>
        <w:bottom w:val="none" w:sz="0" w:space="0" w:color="auto"/>
        <w:right w:val="none" w:sz="0" w:space="0" w:color="auto"/>
      </w:divBdr>
    </w:div>
    <w:div w:id="997422824">
      <w:bodyDiv w:val="1"/>
      <w:marLeft w:val="0"/>
      <w:marRight w:val="0"/>
      <w:marTop w:val="0"/>
      <w:marBottom w:val="0"/>
      <w:divBdr>
        <w:top w:val="none" w:sz="0" w:space="0" w:color="auto"/>
        <w:left w:val="none" w:sz="0" w:space="0" w:color="auto"/>
        <w:bottom w:val="none" w:sz="0" w:space="0" w:color="auto"/>
        <w:right w:val="none" w:sz="0" w:space="0" w:color="auto"/>
      </w:divBdr>
    </w:div>
    <w:div w:id="998924426">
      <w:bodyDiv w:val="1"/>
      <w:marLeft w:val="0"/>
      <w:marRight w:val="0"/>
      <w:marTop w:val="0"/>
      <w:marBottom w:val="0"/>
      <w:divBdr>
        <w:top w:val="none" w:sz="0" w:space="0" w:color="auto"/>
        <w:left w:val="none" w:sz="0" w:space="0" w:color="auto"/>
        <w:bottom w:val="none" w:sz="0" w:space="0" w:color="auto"/>
        <w:right w:val="none" w:sz="0" w:space="0" w:color="auto"/>
      </w:divBdr>
    </w:div>
    <w:div w:id="999578915">
      <w:bodyDiv w:val="1"/>
      <w:marLeft w:val="0"/>
      <w:marRight w:val="0"/>
      <w:marTop w:val="0"/>
      <w:marBottom w:val="0"/>
      <w:divBdr>
        <w:top w:val="none" w:sz="0" w:space="0" w:color="auto"/>
        <w:left w:val="none" w:sz="0" w:space="0" w:color="auto"/>
        <w:bottom w:val="none" w:sz="0" w:space="0" w:color="auto"/>
        <w:right w:val="none" w:sz="0" w:space="0" w:color="auto"/>
      </w:divBdr>
    </w:div>
    <w:div w:id="1011563211">
      <w:bodyDiv w:val="1"/>
      <w:marLeft w:val="0"/>
      <w:marRight w:val="0"/>
      <w:marTop w:val="0"/>
      <w:marBottom w:val="0"/>
      <w:divBdr>
        <w:top w:val="none" w:sz="0" w:space="0" w:color="auto"/>
        <w:left w:val="none" w:sz="0" w:space="0" w:color="auto"/>
        <w:bottom w:val="none" w:sz="0" w:space="0" w:color="auto"/>
        <w:right w:val="none" w:sz="0" w:space="0" w:color="auto"/>
      </w:divBdr>
    </w:div>
    <w:div w:id="1044479398">
      <w:bodyDiv w:val="1"/>
      <w:marLeft w:val="0"/>
      <w:marRight w:val="0"/>
      <w:marTop w:val="0"/>
      <w:marBottom w:val="0"/>
      <w:divBdr>
        <w:top w:val="none" w:sz="0" w:space="0" w:color="auto"/>
        <w:left w:val="none" w:sz="0" w:space="0" w:color="auto"/>
        <w:bottom w:val="none" w:sz="0" w:space="0" w:color="auto"/>
        <w:right w:val="none" w:sz="0" w:space="0" w:color="auto"/>
      </w:divBdr>
    </w:div>
    <w:div w:id="1045905877">
      <w:bodyDiv w:val="1"/>
      <w:marLeft w:val="0"/>
      <w:marRight w:val="0"/>
      <w:marTop w:val="0"/>
      <w:marBottom w:val="0"/>
      <w:divBdr>
        <w:top w:val="none" w:sz="0" w:space="0" w:color="auto"/>
        <w:left w:val="none" w:sz="0" w:space="0" w:color="auto"/>
        <w:bottom w:val="none" w:sz="0" w:space="0" w:color="auto"/>
        <w:right w:val="none" w:sz="0" w:space="0" w:color="auto"/>
      </w:divBdr>
    </w:div>
    <w:div w:id="1050762705">
      <w:bodyDiv w:val="1"/>
      <w:marLeft w:val="0"/>
      <w:marRight w:val="0"/>
      <w:marTop w:val="0"/>
      <w:marBottom w:val="0"/>
      <w:divBdr>
        <w:top w:val="none" w:sz="0" w:space="0" w:color="auto"/>
        <w:left w:val="none" w:sz="0" w:space="0" w:color="auto"/>
        <w:bottom w:val="none" w:sz="0" w:space="0" w:color="auto"/>
        <w:right w:val="none" w:sz="0" w:space="0" w:color="auto"/>
      </w:divBdr>
    </w:div>
    <w:div w:id="1053196059">
      <w:bodyDiv w:val="1"/>
      <w:marLeft w:val="0"/>
      <w:marRight w:val="0"/>
      <w:marTop w:val="0"/>
      <w:marBottom w:val="0"/>
      <w:divBdr>
        <w:top w:val="none" w:sz="0" w:space="0" w:color="auto"/>
        <w:left w:val="none" w:sz="0" w:space="0" w:color="auto"/>
        <w:bottom w:val="none" w:sz="0" w:space="0" w:color="auto"/>
        <w:right w:val="none" w:sz="0" w:space="0" w:color="auto"/>
      </w:divBdr>
    </w:div>
    <w:div w:id="1061250602">
      <w:bodyDiv w:val="1"/>
      <w:marLeft w:val="0"/>
      <w:marRight w:val="0"/>
      <w:marTop w:val="0"/>
      <w:marBottom w:val="0"/>
      <w:divBdr>
        <w:top w:val="none" w:sz="0" w:space="0" w:color="auto"/>
        <w:left w:val="none" w:sz="0" w:space="0" w:color="auto"/>
        <w:bottom w:val="none" w:sz="0" w:space="0" w:color="auto"/>
        <w:right w:val="none" w:sz="0" w:space="0" w:color="auto"/>
      </w:divBdr>
    </w:div>
    <w:div w:id="1061290722">
      <w:bodyDiv w:val="1"/>
      <w:marLeft w:val="0"/>
      <w:marRight w:val="0"/>
      <w:marTop w:val="0"/>
      <w:marBottom w:val="0"/>
      <w:divBdr>
        <w:top w:val="none" w:sz="0" w:space="0" w:color="auto"/>
        <w:left w:val="none" w:sz="0" w:space="0" w:color="auto"/>
        <w:bottom w:val="none" w:sz="0" w:space="0" w:color="auto"/>
        <w:right w:val="none" w:sz="0" w:space="0" w:color="auto"/>
      </w:divBdr>
    </w:div>
    <w:div w:id="1071846872">
      <w:bodyDiv w:val="1"/>
      <w:marLeft w:val="0"/>
      <w:marRight w:val="0"/>
      <w:marTop w:val="0"/>
      <w:marBottom w:val="0"/>
      <w:divBdr>
        <w:top w:val="none" w:sz="0" w:space="0" w:color="auto"/>
        <w:left w:val="none" w:sz="0" w:space="0" w:color="auto"/>
        <w:bottom w:val="none" w:sz="0" w:space="0" w:color="auto"/>
        <w:right w:val="none" w:sz="0" w:space="0" w:color="auto"/>
      </w:divBdr>
    </w:div>
    <w:div w:id="1079595812">
      <w:bodyDiv w:val="1"/>
      <w:marLeft w:val="0"/>
      <w:marRight w:val="0"/>
      <w:marTop w:val="0"/>
      <w:marBottom w:val="0"/>
      <w:divBdr>
        <w:top w:val="none" w:sz="0" w:space="0" w:color="auto"/>
        <w:left w:val="none" w:sz="0" w:space="0" w:color="auto"/>
        <w:bottom w:val="none" w:sz="0" w:space="0" w:color="auto"/>
        <w:right w:val="none" w:sz="0" w:space="0" w:color="auto"/>
      </w:divBdr>
    </w:div>
    <w:div w:id="1086921972">
      <w:bodyDiv w:val="1"/>
      <w:marLeft w:val="0"/>
      <w:marRight w:val="0"/>
      <w:marTop w:val="0"/>
      <w:marBottom w:val="0"/>
      <w:divBdr>
        <w:top w:val="none" w:sz="0" w:space="0" w:color="auto"/>
        <w:left w:val="none" w:sz="0" w:space="0" w:color="auto"/>
        <w:bottom w:val="none" w:sz="0" w:space="0" w:color="auto"/>
        <w:right w:val="none" w:sz="0" w:space="0" w:color="auto"/>
      </w:divBdr>
    </w:div>
    <w:div w:id="1090664562">
      <w:bodyDiv w:val="1"/>
      <w:marLeft w:val="0"/>
      <w:marRight w:val="0"/>
      <w:marTop w:val="0"/>
      <w:marBottom w:val="0"/>
      <w:divBdr>
        <w:top w:val="none" w:sz="0" w:space="0" w:color="auto"/>
        <w:left w:val="none" w:sz="0" w:space="0" w:color="auto"/>
        <w:bottom w:val="none" w:sz="0" w:space="0" w:color="auto"/>
        <w:right w:val="none" w:sz="0" w:space="0" w:color="auto"/>
      </w:divBdr>
    </w:div>
    <w:div w:id="1100490523">
      <w:bodyDiv w:val="1"/>
      <w:marLeft w:val="0"/>
      <w:marRight w:val="0"/>
      <w:marTop w:val="0"/>
      <w:marBottom w:val="0"/>
      <w:divBdr>
        <w:top w:val="none" w:sz="0" w:space="0" w:color="auto"/>
        <w:left w:val="none" w:sz="0" w:space="0" w:color="auto"/>
        <w:bottom w:val="none" w:sz="0" w:space="0" w:color="auto"/>
        <w:right w:val="none" w:sz="0" w:space="0" w:color="auto"/>
      </w:divBdr>
    </w:div>
    <w:div w:id="1109012469">
      <w:bodyDiv w:val="1"/>
      <w:marLeft w:val="0"/>
      <w:marRight w:val="0"/>
      <w:marTop w:val="0"/>
      <w:marBottom w:val="0"/>
      <w:divBdr>
        <w:top w:val="none" w:sz="0" w:space="0" w:color="auto"/>
        <w:left w:val="none" w:sz="0" w:space="0" w:color="auto"/>
        <w:bottom w:val="none" w:sz="0" w:space="0" w:color="auto"/>
        <w:right w:val="none" w:sz="0" w:space="0" w:color="auto"/>
      </w:divBdr>
    </w:div>
    <w:div w:id="1112094883">
      <w:bodyDiv w:val="1"/>
      <w:marLeft w:val="0"/>
      <w:marRight w:val="0"/>
      <w:marTop w:val="0"/>
      <w:marBottom w:val="0"/>
      <w:divBdr>
        <w:top w:val="none" w:sz="0" w:space="0" w:color="auto"/>
        <w:left w:val="none" w:sz="0" w:space="0" w:color="auto"/>
        <w:bottom w:val="none" w:sz="0" w:space="0" w:color="auto"/>
        <w:right w:val="none" w:sz="0" w:space="0" w:color="auto"/>
      </w:divBdr>
    </w:div>
    <w:div w:id="1124887920">
      <w:bodyDiv w:val="1"/>
      <w:marLeft w:val="0"/>
      <w:marRight w:val="0"/>
      <w:marTop w:val="0"/>
      <w:marBottom w:val="0"/>
      <w:divBdr>
        <w:top w:val="none" w:sz="0" w:space="0" w:color="auto"/>
        <w:left w:val="none" w:sz="0" w:space="0" w:color="auto"/>
        <w:bottom w:val="none" w:sz="0" w:space="0" w:color="auto"/>
        <w:right w:val="none" w:sz="0" w:space="0" w:color="auto"/>
      </w:divBdr>
    </w:div>
    <w:div w:id="1127772451">
      <w:bodyDiv w:val="1"/>
      <w:marLeft w:val="0"/>
      <w:marRight w:val="0"/>
      <w:marTop w:val="0"/>
      <w:marBottom w:val="0"/>
      <w:divBdr>
        <w:top w:val="none" w:sz="0" w:space="0" w:color="auto"/>
        <w:left w:val="none" w:sz="0" w:space="0" w:color="auto"/>
        <w:bottom w:val="none" w:sz="0" w:space="0" w:color="auto"/>
        <w:right w:val="none" w:sz="0" w:space="0" w:color="auto"/>
      </w:divBdr>
    </w:div>
    <w:div w:id="1130517670">
      <w:bodyDiv w:val="1"/>
      <w:marLeft w:val="0"/>
      <w:marRight w:val="0"/>
      <w:marTop w:val="0"/>
      <w:marBottom w:val="0"/>
      <w:divBdr>
        <w:top w:val="none" w:sz="0" w:space="0" w:color="auto"/>
        <w:left w:val="none" w:sz="0" w:space="0" w:color="auto"/>
        <w:bottom w:val="none" w:sz="0" w:space="0" w:color="auto"/>
        <w:right w:val="none" w:sz="0" w:space="0" w:color="auto"/>
      </w:divBdr>
    </w:div>
    <w:div w:id="1158886975">
      <w:bodyDiv w:val="1"/>
      <w:marLeft w:val="0"/>
      <w:marRight w:val="0"/>
      <w:marTop w:val="0"/>
      <w:marBottom w:val="0"/>
      <w:divBdr>
        <w:top w:val="none" w:sz="0" w:space="0" w:color="auto"/>
        <w:left w:val="none" w:sz="0" w:space="0" w:color="auto"/>
        <w:bottom w:val="none" w:sz="0" w:space="0" w:color="auto"/>
        <w:right w:val="none" w:sz="0" w:space="0" w:color="auto"/>
      </w:divBdr>
    </w:div>
    <w:div w:id="1169711703">
      <w:bodyDiv w:val="1"/>
      <w:marLeft w:val="0"/>
      <w:marRight w:val="0"/>
      <w:marTop w:val="0"/>
      <w:marBottom w:val="0"/>
      <w:divBdr>
        <w:top w:val="none" w:sz="0" w:space="0" w:color="auto"/>
        <w:left w:val="none" w:sz="0" w:space="0" w:color="auto"/>
        <w:bottom w:val="none" w:sz="0" w:space="0" w:color="auto"/>
        <w:right w:val="none" w:sz="0" w:space="0" w:color="auto"/>
      </w:divBdr>
    </w:div>
    <w:div w:id="1171070771">
      <w:bodyDiv w:val="1"/>
      <w:marLeft w:val="0"/>
      <w:marRight w:val="0"/>
      <w:marTop w:val="0"/>
      <w:marBottom w:val="0"/>
      <w:divBdr>
        <w:top w:val="none" w:sz="0" w:space="0" w:color="auto"/>
        <w:left w:val="none" w:sz="0" w:space="0" w:color="auto"/>
        <w:bottom w:val="none" w:sz="0" w:space="0" w:color="auto"/>
        <w:right w:val="none" w:sz="0" w:space="0" w:color="auto"/>
      </w:divBdr>
    </w:div>
    <w:div w:id="1175877624">
      <w:bodyDiv w:val="1"/>
      <w:marLeft w:val="0"/>
      <w:marRight w:val="0"/>
      <w:marTop w:val="0"/>
      <w:marBottom w:val="0"/>
      <w:divBdr>
        <w:top w:val="none" w:sz="0" w:space="0" w:color="auto"/>
        <w:left w:val="none" w:sz="0" w:space="0" w:color="auto"/>
        <w:bottom w:val="none" w:sz="0" w:space="0" w:color="auto"/>
        <w:right w:val="none" w:sz="0" w:space="0" w:color="auto"/>
      </w:divBdr>
    </w:div>
    <w:div w:id="1188639162">
      <w:bodyDiv w:val="1"/>
      <w:marLeft w:val="0"/>
      <w:marRight w:val="0"/>
      <w:marTop w:val="0"/>
      <w:marBottom w:val="0"/>
      <w:divBdr>
        <w:top w:val="none" w:sz="0" w:space="0" w:color="auto"/>
        <w:left w:val="none" w:sz="0" w:space="0" w:color="auto"/>
        <w:bottom w:val="none" w:sz="0" w:space="0" w:color="auto"/>
        <w:right w:val="none" w:sz="0" w:space="0" w:color="auto"/>
      </w:divBdr>
    </w:div>
    <w:div w:id="1211264403">
      <w:bodyDiv w:val="1"/>
      <w:marLeft w:val="0"/>
      <w:marRight w:val="0"/>
      <w:marTop w:val="0"/>
      <w:marBottom w:val="0"/>
      <w:divBdr>
        <w:top w:val="none" w:sz="0" w:space="0" w:color="auto"/>
        <w:left w:val="none" w:sz="0" w:space="0" w:color="auto"/>
        <w:bottom w:val="none" w:sz="0" w:space="0" w:color="auto"/>
        <w:right w:val="none" w:sz="0" w:space="0" w:color="auto"/>
      </w:divBdr>
    </w:div>
    <w:div w:id="1215121110">
      <w:bodyDiv w:val="1"/>
      <w:marLeft w:val="0"/>
      <w:marRight w:val="0"/>
      <w:marTop w:val="0"/>
      <w:marBottom w:val="0"/>
      <w:divBdr>
        <w:top w:val="none" w:sz="0" w:space="0" w:color="auto"/>
        <w:left w:val="none" w:sz="0" w:space="0" w:color="auto"/>
        <w:bottom w:val="none" w:sz="0" w:space="0" w:color="auto"/>
        <w:right w:val="none" w:sz="0" w:space="0" w:color="auto"/>
      </w:divBdr>
    </w:div>
    <w:div w:id="1226646281">
      <w:bodyDiv w:val="1"/>
      <w:marLeft w:val="0"/>
      <w:marRight w:val="0"/>
      <w:marTop w:val="0"/>
      <w:marBottom w:val="0"/>
      <w:divBdr>
        <w:top w:val="none" w:sz="0" w:space="0" w:color="auto"/>
        <w:left w:val="none" w:sz="0" w:space="0" w:color="auto"/>
        <w:bottom w:val="none" w:sz="0" w:space="0" w:color="auto"/>
        <w:right w:val="none" w:sz="0" w:space="0" w:color="auto"/>
      </w:divBdr>
    </w:div>
    <w:div w:id="1235163845">
      <w:bodyDiv w:val="1"/>
      <w:marLeft w:val="0"/>
      <w:marRight w:val="0"/>
      <w:marTop w:val="0"/>
      <w:marBottom w:val="0"/>
      <w:divBdr>
        <w:top w:val="none" w:sz="0" w:space="0" w:color="auto"/>
        <w:left w:val="none" w:sz="0" w:space="0" w:color="auto"/>
        <w:bottom w:val="none" w:sz="0" w:space="0" w:color="auto"/>
        <w:right w:val="none" w:sz="0" w:space="0" w:color="auto"/>
      </w:divBdr>
    </w:div>
    <w:div w:id="1242368666">
      <w:bodyDiv w:val="1"/>
      <w:marLeft w:val="0"/>
      <w:marRight w:val="0"/>
      <w:marTop w:val="0"/>
      <w:marBottom w:val="0"/>
      <w:divBdr>
        <w:top w:val="none" w:sz="0" w:space="0" w:color="auto"/>
        <w:left w:val="none" w:sz="0" w:space="0" w:color="auto"/>
        <w:bottom w:val="none" w:sz="0" w:space="0" w:color="auto"/>
        <w:right w:val="none" w:sz="0" w:space="0" w:color="auto"/>
      </w:divBdr>
    </w:div>
    <w:div w:id="1249274005">
      <w:bodyDiv w:val="1"/>
      <w:marLeft w:val="0"/>
      <w:marRight w:val="0"/>
      <w:marTop w:val="0"/>
      <w:marBottom w:val="0"/>
      <w:divBdr>
        <w:top w:val="none" w:sz="0" w:space="0" w:color="auto"/>
        <w:left w:val="none" w:sz="0" w:space="0" w:color="auto"/>
        <w:bottom w:val="none" w:sz="0" w:space="0" w:color="auto"/>
        <w:right w:val="none" w:sz="0" w:space="0" w:color="auto"/>
      </w:divBdr>
    </w:div>
    <w:div w:id="1261257422">
      <w:bodyDiv w:val="1"/>
      <w:marLeft w:val="0"/>
      <w:marRight w:val="0"/>
      <w:marTop w:val="0"/>
      <w:marBottom w:val="0"/>
      <w:divBdr>
        <w:top w:val="none" w:sz="0" w:space="0" w:color="auto"/>
        <w:left w:val="none" w:sz="0" w:space="0" w:color="auto"/>
        <w:bottom w:val="none" w:sz="0" w:space="0" w:color="auto"/>
        <w:right w:val="none" w:sz="0" w:space="0" w:color="auto"/>
      </w:divBdr>
    </w:div>
    <w:div w:id="1280339228">
      <w:bodyDiv w:val="1"/>
      <w:marLeft w:val="0"/>
      <w:marRight w:val="0"/>
      <w:marTop w:val="0"/>
      <w:marBottom w:val="0"/>
      <w:divBdr>
        <w:top w:val="none" w:sz="0" w:space="0" w:color="auto"/>
        <w:left w:val="none" w:sz="0" w:space="0" w:color="auto"/>
        <w:bottom w:val="none" w:sz="0" w:space="0" w:color="auto"/>
        <w:right w:val="none" w:sz="0" w:space="0" w:color="auto"/>
      </w:divBdr>
    </w:div>
    <w:div w:id="1303969917">
      <w:bodyDiv w:val="1"/>
      <w:marLeft w:val="0"/>
      <w:marRight w:val="0"/>
      <w:marTop w:val="0"/>
      <w:marBottom w:val="0"/>
      <w:divBdr>
        <w:top w:val="none" w:sz="0" w:space="0" w:color="auto"/>
        <w:left w:val="none" w:sz="0" w:space="0" w:color="auto"/>
        <w:bottom w:val="none" w:sz="0" w:space="0" w:color="auto"/>
        <w:right w:val="none" w:sz="0" w:space="0" w:color="auto"/>
      </w:divBdr>
    </w:div>
    <w:div w:id="1321225951">
      <w:bodyDiv w:val="1"/>
      <w:marLeft w:val="0"/>
      <w:marRight w:val="0"/>
      <w:marTop w:val="0"/>
      <w:marBottom w:val="0"/>
      <w:divBdr>
        <w:top w:val="none" w:sz="0" w:space="0" w:color="auto"/>
        <w:left w:val="none" w:sz="0" w:space="0" w:color="auto"/>
        <w:bottom w:val="none" w:sz="0" w:space="0" w:color="auto"/>
        <w:right w:val="none" w:sz="0" w:space="0" w:color="auto"/>
      </w:divBdr>
    </w:div>
    <w:div w:id="1328484114">
      <w:bodyDiv w:val="1"/>
      <w:marLeft w:val="0"/>
      <w:marRight w:val="0"/>
      <w:marTop w:val="0"/>
      <w:marBottom w:val="0"/>
      <w:divBdr>
        <w:top w:val="none" w:sz="0" w:space="0" w:color="auto"/>
        <w:left w:val="none" w:sz="0" w:space="0" w:color="auto"/>
        <w:bottom w:val="none" w:sz="0" w:space="0" w:color="auto"/>
        <w:right w:val="none" w:sz="0" w:space="0" w:color="auto"/>
      </w:divBdr>
    </w:div>
    <w:div w:id="1343702899">
      <w:bodyDiv w:val="1"/>
      <w:marLeft w:val="0"/>
      <w:marRight w:val="0"/>
      <w:marTop w:val="0"/>
      <w:marBottom w:val="0"/>
      <w:divBdr>
        <w:top w:val="none" w:sz="0" w:space="0" w:color="auto"/>
        <w:left w:val="none" w:sz="0" w:space="0" w:color="auto"/>
        <w:bottom w:val="none" w:sz="0" w:space="0" w:color="auto"/>
        <w:right w:val="none" w:sz="0" w:space="0" w:color="auto"/>
      </w:divBdr>
    </w:div>
    <w:div w:id="1345592647">
      <w:bodyDiv w:val="1"/>
      <w:marLeft w:val="0"/>
      <w:marRight w:val="0"/>
      <w:marTop w:val="0"/>
      <w:marBottom w:val="0"/>
      <w:divBdr>
        <w:top w:val="none" w:sz="0" w:space="0" w:color="auto"/>
        <w:left w:val="none" w:sz="0" w:space="0" w:color="auto"/>
        <w:bottom w:val="none" w:sz="0" w:space="0" w:color="auto"/>
        <w:right w:val="none" w:sz="0" w:space="0" w:color="auto"/>
      </w:divBdr>
    </w:div>
    <w:div w:id="1356687438">
      <w:bodyDiv w:val="1"/>
      <w:marLeft w:val="0"/>
      <w:marRight w:val="0"/>
      <w:marTop w:val="0"/>
      <w:marBottom w:val="0"/>
      <w:divBdr>
        <w:top w:val="none" w:sz="0" w:space="0" w:color="auto"/>
        <w:left w:val="none" w:sz="0" w:space="0" w:color="auto"/>
        <w:bottom w:val="none" w:sz="0" w:space="0" w:color="auto"/>
        <w:right w:val="none" w:sz="0" w:space="0" w:color="auto"/>
      </w:divBdr>
    </w:div>
    <w:div w:id="1357579285">
      <w:bodyDiv w:val="1"/>
      <w:marLeft w:val="0"/>
      <w:marRight w:val="0"/>
      <w:marTop w:val="0"/>
      <w:marBottom w:val="0"/>
      <w:divBdr>
        <w:top w:val="none" w:sz="0" w:space="0" w:color="auto"/>
        <w:left w:val="none" w:sz="0" w:space="0" w:color="auto"/>
        <w:bottom w:val="none" w:sz="0" w:space="0" w:color="auto"/>
        <w:right w:val="none" w:sz="0" w:space="0" w:color="auto"/>
      </w:divBdr>
    </w:div>
    <w:div w:id="1358971375">
      <w:bodyDiv w:val="1"/>
      <w:marLeft w:val="0"/>
      <w:marRight w:val="0"/>
      <w:marTop w:val="0"/>
      <w:marBottom w:val="0"/>
      <w:divBdr>
        <w:top w:val="none" w:sz="0" w:space="0" w:color="auto"/>
        <w:left w:val="none" w:sz="0" w:space="0" w:color="auto"/>
        <w:bottom w:val="none" w:sz="0" w:space="0" w:color="auto"/>
        <w:right w:val="none" w:sz="0" w:space="0" w:color="auto"/>
      </w:divBdr>
    </w:div>
    <w:div w:id="1372653909">
      <w:bodyDiv w:val="1"/>
      <w:marLeft w:val="0"/>
      <w:marRight w:val="0"/>
      <w:marTop w:val="0"/>
      <w:marBottom w:val="0"/>
      <w:divBdr>
        <w:top w:val="none" w:sz="0" w:space="0" w:color="auto"/>
        <w:left w:val="none" w:sz="0" w:space="0" w:color="auto"/>
        <w:bottom w:val="none" w:sz="0" w:space="0" w:color="auto"/>
        <w:right w:val="none" w:sz="0" w:space="0" w:color="auto"/>
      </w:divBdr>
    </w:div>
    <w:div w:id="1390415945">
      <w:bodyDiv w:val="1"/>
      <w:marLeft w:val="0"/>
      <w:marRight w:val="0"/>
      <w:marTop w:val="0"/>
      <w:marBottom w:val="0"/>
      <w:divBdr>
        <w:top w:val="none" w:sz="0" w:space="0" w:color="auto"/>
        <w:left w:val="none" w:sz="0" w:space="0" w:color="auto"/>
        <w:bottom w:val="none" w:sz="0" w:space="0" w:color="auto"/>
        <w:right w:val="none" w:sz="0" w:space="0" w:color="auto"/>
      </w:divBdr>
    </w:div>
    <w:div w:id="1399791383">
      <w:bodyDiv w:val="1"/>
      <w:marLeft w:val="0"/>
      <w:marRight w:val="0"/>
      <w:marTop w:val="0"/>
      <w:marBottom w:val="0"/>
      <w:divBdr>
        <w:top w:val="none" w:sz="0" w:space="0" w:color="auto"/>
        <w:left w:val="none" w:sz="0" w:space="0" w:color="auto"/>
        <w:bottom w:val="none" w:sz="0" w:space="0" w:color="auto"/>
        <w:right w:val="none" w:sz="0" w:space="0" w:color="auto"/>
      </w:divBdr>
    </w:div>
    <w:div w:id="1415129058">
      <w:bodyDiv w:val="1"/>
      <w:marLeft w:val="0"/>
      <w:marRight w:val="0"/>
      <w:marTop w:val="0"/>
      <w:marBottom w:val="0"/>
      <w:divBdr>
        <w:top w:val="none" w:sz="0" w:space="0" w:color="auto"/>
        <w:left w:val="none" w:sz="0" w:space="0" w:color="auto"/>
        <w:bottom w:val="none" w:sz="0" w:space="0" w:color="auto"/>
        <w:right w:val="none" w:sz="0" w:space="0" w:color="auto"/>
      </w:divBdr>
    </w:div>
    <w:div w:id="1423256601">
      <w:bodyDiv w:val="1"/>
      <w:marLeft w:val="0"/>
      <w:marRight w:val="0"/>
      <w:marTop w:val="0"/>
      <w:marBottom w:val="0"/>
      <w:divBdr>
        <w:top w:val="none" w:sz="0" w:space="0" w:color="auto"/>
        <w:left w:val="none" w:sz="0" w:space="0" w:color="auto"/>
        <w:bottom w:val="none" w:sz="0" w:space="0" w:color="auto"/>
        <w:right w:val="none" w:sz="0" w:space="0" w:color="auto"/>
      </w:divBdr>
    </w:div>
    <w:div w:id="1436515470">
      <w:bodyDiv w:val="1"/>
      <w:marLeft w:val="0"/>
      <w:marRight w:val="0"/>
      <w:marTop w:val="0"/>
      <w:marBottom w:val="0"/>
      <w:divBdr>
        <w:top w:val="none" w:sz="0" w:space="0" w:color="auto"/>
        <w:left w:val="none" w:sz="0" w:space="0" w:color="auto"/>
        <w:bottom w:val="none" w:sz="0" w:space="0" w:color="auto"/>
        <w:right w:val="none" w:sz="0" w:space="0" w:color="auto"/>
      </w:divBdr>
    </w:div>
    <w:div w:id="1441485785">
      <w:bodyDiv w:val="1"/>
      <w:marLeft w:val="0"/>
      <w:marRight w:val="0"/>
      <w:marTop w:val="0"/>
      <w:marBottom w:val="0"/>
      <w:divBdr>
        <w:top w:val="none" w:sz="0" w:space="0" w:color="auto"/>
        <w:left w:val="none" w:sz="0" w:space="0" w:color="auto"/>
        <w:bottom w:val="none" w:sz="0" w:space="0" w:color="auto"/>
        <w:right w:val="none" w:sz="0" w:space="0" w:color="auto"/>
      </w:divBdr>
    </w:div>
    <w:div w:id="1443306771">
      <w:bodyDiv w:val="1"/>
      <w:marLeft w:val="0"/>
      <w:marRight w:val="0"/>
      <w:marTop w:val="0"/>
      <w:marBottom w:val="0"/>
      <w:divBdr>
        <w:top w:val="none" w:sz="0" w:space="0" w:color="auto"/>
        <w:left w:val="none" w:sz="0" w:space="0" w:color="auto"/>
        <w:bottom w:val="none" w:sz="0" w:space="0" w:color="auto"/>
        <w:right w:val="none" w:sz="0" w:space="0" w:color="auto"/>
      </w:divBdr>
    </w:div>
    <w:div w:id="1463958677">
      <w:bodyDiv w:val="1"/>
      <w:marLeft w:val="0"/>
      <w:marRight w:val="0"/>
      <w:marTop w:val="0"/>
      <w:marBottom w:val="0"/>
      <w:divBdr>
        <w:top w:val="none" w:sz="0" w:space="0" w:color="auto"/>
        <w:left w:val="none" w:sz="0" w:space="0" w:color="auto"/>
        <w:bottom w:val="none" w:sz="0" w:space="0" w:color="auto"/>
        <w:right w:val="none" w:sz="0" w:space="0" w:color="auto"/>
      </w:divBdr>
    </w:div>
    <w:div w:id="1491946023">
      <w:bodyDiv w:val="1"/>
      <w:marLeft w:val="0"/>
      <w:marRight w:val="0"/>
      <w:marTop w:val="0"/>
      <w:marBottom w:val="0"/>
      <w:divBdr>
        <w:top w:val="none" w:sz="0" w:space="0" w:color="auto"/>
        <w:left w:val="none" w:sz="0" w:space="0" w:color="auto"/>
        <w:bottom w:val="none" w:sz="0" w:space="0" w:color="auto"/>
        <w:right w:val="none" w:sz="0" w:space="0" w:color="auto"/>
      </w:divBdr>
    </w:div>
    <w:div w:id="1493453213">
      <w:bodyDiv w:val="1"/>
      <w:marLeft w:val="0"/>
      <w:marRight w:val="0"/>
      <w:marTop w:val="0"/>
      <w:marBottom w:val="0"/>
      <w:divBdr>
        <w:top w:val="none" w:sz="0" w:space="0" w:color="auto"/>
        <w:left w:val="none" w:sz="0" w:space="0" w:color="auto"/>
        <w:bottom w:val="none" w:sz="0" w:space="0" w:color="auto"/>
        <w:right w:val="none" w:sz="0" w:space="0" w:color="auto"/>
      </w:divBdr>
    </w:div>
    <w:div w:id="1504398710">
      <w:bodyDiv w:val="1"/>
      <w:marLeft w:val="0"/>
      <w:marRight w:val="0"/>
      <w:marTop w:val="0"/>
      <w:marBottom w:val="0"/>
      <w:divBdr>
        <w:top w:val="none" w:sz="0" w:space="0" w:color="auto"/>
        <w:left w:val="none" w:sz="0" w:space="0" w:color="auto"/>
        <w:bottom w:val="none" w:sz="0" w:space="0" w:color="auto"/>
        <w:right w:val="none" w:sz="0" w:space="0" w:color="auto"/>
      </w:divBdr>
    </w:div>
    <w:div w:id="1525097479">
      <w:bodyDiv w:val="1"/>
      <w:marLeft w:val="0"/>
      <w:marRight w:val="0"/>
      <w:marTop w:val="0"/>
      <w:marBottom w:val="0"/>
      <w:divBdr>
        <w:top w:val="none" w:sz="0" w:space="0" w:color="auto"/>
        <w:left w:val="none" w:sz="0" w:space="0" w:color="auto"/>
        <w:bottom w:val="none" w:sz="0" w:space="0" w:color="auto"/>
        <w:right w:val="none" w:sz="0" w:space="0" w:color="auto"/>
      </w:divBdr>
    </w:div>
    <w:div w:id="1539707917">
      <w:bodyDiv w:val="1"/>
      <w:marLeft w:val="0"/>
      <w:marRight w:val="0"/>
      <w:marTop w:val="0"/>
      <w:marBottom w:val="0"/>
      <w:divBdr>
        <w:top w:val="none" w:sz="0" w:space="0" w:color="auto"/>
        <w:left w:val="none" w:sz="0" w:space="0" w:color="auto"/>
        <w:bottom w:val="none" w:sz="0" w:space="0" w:color="auto"/>
        <w:right w:val="none" w:sz="0" w:space="0" w:color="auto"/>
      </w:divBdr>
    </w:div>
    <w:div w:id="1550334850">
      <w:bodyDiv w:val="1"/>
      <w:marLeft w:val="0"/>
      <w:marRight w:val="0"/>
      <w:marTop w:val="0"/>
      <w:marBottom w:val="0"/>
      <w:divBdr>
        <w:top w:val="none" w:sz="0" w:space="0" w:color="auto"/>
        <w:left w:val="none" w:sz="0" w:space="0" w:color="auto"/>
        <w:bottom w:val="none" w:sz="0" w:space="0" w:color="auto"/>
        <w:right w:val="none" w:sz="0" w:space="0" w:color="auto"/>
      </w:divBdr>
    </w:div>
    <w:div w:id="1556358686">
      <w:bodyDiv w:val="1"/>
      <w:marLeft w:val="0"/>
      <w:marRight w:val="0"/>
      <w:marTop w:val="0"/>
      <w:marBottom w:val="0"/>
      <w:divBdr>
        <w:top w:val="none" w:sz="0" w:space="0" w:color="auto"/>
        <w:left w:val="none" w:sz="0" w:space="0" w:color="auto"/>
        <w:bottom w:val="none" w:sz="0" w:space="0" w:color="auto"/>
        <w:right w:val="none" w:sz="0" w:space="0" w:color="auto"/>
      </w:divBdr>
    </w:div>
    <w:div w:id="1567911258">
      <w:bodyDiv w:val="1"/>
      <w:marLeft w:val="0"/>
      <w:marRight w:val="0"/>
      <w:marTop w:val="0"/>
      <w:marBottom w:val="0"/>
      <w:divBdr>
        <w:top w:val="none" w:sz="0" w:space="0" w:color="auto"/>
        <w:left w:val="none" w:sz="0" w:space="0" w:color="auto"/>
        <w:bottom w:val="none" w:sz="0" w:space="0" w:color="auto"/>
        <w:right w:val="none" w:sz="0" w:space="0" w:color="auto"/>
      </w:divBdr>
    </w:div>
    <w:div w:id="1568611937">
      <w:bodyDiv w:val="1"/>
      <w:marLeft w:val="0"/>
      <w:marRight w:val="0"/>
      <w:marTop w:val="0"/>
      <w:marBottom w:val="0"/>
      <w:divBdr>
        <w:top w:val="none" w:sz="0" w:space="0" w:color="auto"/>
        <w:left w:val="none" w:sz="0" w:space="0" w:color="auto"/>
        <w:bottom w:val="none" w:sz="0" w:space="0" w:color="auto"/>
        <w:right w:val="none" w:sz="0" w:space="0" w:color="auto"/>
      </w:divBdr>
    </w:div>
    <w:div w:id="1589464781">
      <w:bodyDiv w:val="1"/>
      <w:marLeft w:val="0"/>
      <w:marRight w:val="0"/>
      <w:marTop w:val="0"/>
      <w:marBottom w:val="0"/>
      <w:divBdr>
        <w:top w:val="none" w:sz="0" w:space="0" w:color="auto"/>
        <w:left w:val="none" w:sz="0" w:space="0" w:color="auto"/>
        <w:bottom w:val="none" w:sz="0" w:space="0" w:color="auto"/>
        <w:right w:val="none" w:sz="0" w:space="0" w:color="auto"/>
      </w:divBdr>
    </w:div>
    <w:div w:id="1610352273">
      <w:bodyDiv w:val="1"/>
      <w:marLeft w:val="0"/>
      <w:marRight w:val="0"/>
      <w:marTop w:val="0"/>
      <w:marBottom w:val="0"/>
      <w:divBdr>
        <w:top w:val="none" w:sz="0" w:space="0" w:color="auto"/>
        <w:left w:val="none" w:sz="0" w:space="0" w:color="auto"/>
        <w:bottom w:val="none" w:sz="0" w:space="0" w:color="auto"/>
        <w:right w:val="none" w:sz="0" w:space="0" w:color="auto"/>
      </w:divBdr>
    </w:div>
    <w:div w:id="1620604103">
      <w:bodyDiv w:val="1"/>
      <w:marLeft w:val="0"/>
      <w:marRight w:val="0"/>
      <w:marTop w:val="0"/>
      <w:marBottom w:val="0"/>
      <w:divBdr>
        <w:top w:val="none" w:sz="0" w:space="0" w:color="auto"/>
        <w:left w:val="none" w:sz="0" w:space="0" w:color="auto"/>
        <w:bottom w:val="none" w:sz="0" w:space="0" w:color="auto"/>
        <w:right w:val="none" w:sz="0" w:space="0" w:color="auto"/>
      </w:divBdr>
    </w:div>
    <w:div w:id="1627467025">
      <w:bodyDiv w:val="1"/>
      <w:marLeft w:val="0"/>
      <w:marRight w:val="0"/>
      <w:marTop w:val="0"/>
      <w:marBottom w:val="0"/>
      <w:divBdr>
        <w:top w:val="none" w:sz="0" w:space="0" w:color="auto"/>
        <w:left w:val="none" w:sz="0" w:space="0" w:color="auto"/>
        <w:bottom w:val="none" w:sz="0" w:space="0" w:color="auto"/>
        <w:right w:val="none" w:sz="0" w:space="0" w:color="auto"/>
      </w:divBdr>
    </w:div>
    <w:div w:id="1628851186">
      <w:bodyDiv w:val="1"/>
      <w:marLeft w:val="0"/>
      <w:marRight w:val="0"/>
      <w:marTop w:val="0"/>
      <w:marBottom w:val="0"/>
      <w:divBdr>
        <w:top w:val="none" w:sz="0" w:space="0" w:color="auto"/>
        <w:left w:val="none" w:sz="0" w:space="0" w:color="auto"/>
        <w:bottom w:val="none" w:sz="0" w:space="0" w:color="auto"/>
        <w:right w:val="none" w:sz="0" w:space="0" w:color="auto"/>
      </w:divBdr>
    </w:div>
    <w:div w:id="1675065199">
      <w:bodyDiv w:val="1"/>
      <w:marLeft w:val="0"/>
      <w:marRight w:val="0"/>
      <w:marTop w:val="0"/>
      <w:marBottom w:val="0"/>
      <w:divBdr>
        <w:top w:val="none" w:sz="0" w:space="0" w:color="auto"/>
        <w:left w:val="none" w:sz="0" w:space="0" w:color="auto"/>
        <w:bottom w:val="none" w:sz="0" w:space="0" w:color="auto"/>
        <w:right w:val="none" w:sz="0" w:space="0" w:color="auto"/>
      </w:divBdr>
    </w:div>
    <w:div w:id="1702510100">
      <w:bodyDiv w:val="1"/>
      <w:marLeft w:val="0"/>
      <w:marRight w:val="0"/>
      <w:marTop w:val="0"/>
      <w:marBottom w:val="0"/>
      <w:divBdr>
        <w:top w:val="none" w:sz="0" w:space="0" w:color="auto"/>
        <w:left w:val="none" w:sz="0" w:space="0" w:color="auto"/>
        <w:bottom w:val="none" w:sz="0" w:space="0" w:color="auto"/>
        <w:right w:val="none" w:sz="0" w:space="0" w:color="auto"/>
      </w:divBdr>
    </w:div>
    <w:div w:id="1713310518">
      <w:bodyDiv w:val="1"/>
      <w:marLeft w:val="0"/>
      <w:marRight w:val="0"/>
      <w:marTop w:val="0"/>
      <w:marBottom w:val="0"/>
      <w:divBdr>
        <w:top w:val="none" w:sz="0" w:space="0" w:color="auto"/>
        <w:left w:val="none" w:sz="0" w:space="0" w:color="auto"/>
        <w:bottom w:val="none" w:sz="0" w:space="0" w:color="auto"/>
        <w:right w:val="none" w:sz="0" w:space="0" w:color="auto"/>
      </w:divBdr>
    </w:div>
    <w:div w:id="1716545589">
      <w:bodyDiv w:val="1"/>
      <w:marLeft w:val="0"/>
      <w:marRight w:val="0"/>
      <w:marTop w:val="0"/>
      <w:marBottom w:val="0"/>
      <w:divBdr>
        <w:top w:val="none" w:sz="0" w:space="0" w:color="auto"/>
        <w:left w:val="none" w:sz="0" w:space="0" w:color="auto"/>
        <w:bottom w:val="none" w:sz="0" w:space="0" w:color="auto"/>
        <w:right w:val="none" w:sz="0" w:space="0" w:color="auto"/>
      </w:divBdr>
    </w:div>
    <w:div w:id="1730422600">
      <w:bodyDiv w:val="1"/>
      <w:marLeft w:val="0"/>
      <w:marRight w:val="0"/>
      <w:marTop w:val="0"/>
      <w:marBottom w:val="0"/>
      <w:divBdr>
        <w:top w:val="none" w:sz="0" w:space="0" w:color="auto"/>
        <w:left w:val="none" w:sz="0" w:space="0" w:color="auto"/>
        <w:bottom w:val="none" w:sz="0" w:space="0" w:color="auto"/>
        <w:right w:val="none" w:sz="0" w:space="0" w:color="auto"/>
      </w:divBdr>
    </w:div>
    <w:div w:id="1733234268">
      <w:bodyDiv w:val="1"/>
      <w:marLeft w:val="0"/>
      <w:marRight w:val="0"/>
      <w:marTop w:val="0"/>
      <w:marBottom w:val="0"/>
      <w:divBdr>
        <w:top w:val="none" w:sz="0" w:space="0" w:color="auto"/>
        <w:left w:val="none" w:sz="0" w:space="0" w:color="auto"/>
        <w:bottom w:val="none" w:sz="0" w:space="0" w:color="auto"/>
        <w:right w:val="none" w:sz="0" w:space="0" w:color="auto"/>
      </w:divBdr>
    </w:div>
    <w:div w:id="1743988069">
      <w:bodyDiv w:val="1"/>
      <w:marLeft w:val="0"/>
      <w:marRight w:val="0"/>
      <w:marTop w:val="0"/>
      <w:marBottom w:val="0"/>
      <w:divBdr>
        <w:top w:val="none" w:sz="0" w:space="0" w:color="auto"/>
        <w:left w:val="none" w:sz="0" w:space="0" w:color="auto"/>
        <w:bottom w:val="none" w:sz="0" w:space="0" w:color="auto"/>
        <w:right w:val="none" w:sz="0" w:space="0" w:color="auto"/>
      </w:divBdr>
    </w:div>
    <w:div w:id="1775590753">
      <w:bodyDiv w:val="1"/>
      <w:marLeft w:val="0"/>
      <w:marRight w:val="0"/>
      <w:marTop w:val="0"/>
      <w:marBottom w:val="0"/>
      <w:divBdr>
        <w:top w:val="none" w:sz="0" w:space="0" w:color="auto"/>
        <w:left w:val="none" w:sz="0" w:space="0" w:color="auto"/>
        <w:bottom w:val="none" w:sz="0" w:space="0" w:color="auto"/>
        <w:right w:val="none" w:sz="0" w:space="0" w:color="auto"/>
      </w:divBdr>
    </w:div>
    <w:div w:id="1789854142">
      <w:bodyDiv w:val="1"/>
      <w:marLeft w:val="0"/>
      <w:marRight w:val="0"/>
      <w:marTop w:val="0"/>
      <w:marBottom w:val="0"/>
      <w:divBdr>
        <w:top w:val="none" w:sz="0" w:space="0" w:color="auto"/>
        <w:left w:val="none" w:sz="0" w:space="0" w:color="auto"/>
        <w:bottom w:val="none" w:sz="0" w:space="0" w:color="auto"/>
        <w:right w:val="none" w:sz="0" w:space="0" w:color="auto"/>
      </w:divBdr>
    </w:div>
    <w:div w:id="1796438572">
      <w:bodyDiv w:val="1"/>
      <w:marLeft w:val="0"/>
      <w:marRight w:val="0"/>
      <w:marTop w:val="0"/>
      <w:marBottom w:val="0"/>
      <w:divBdr>
        <w:top w:val="none" w:sz="0" w:space="0" w:color="auto"/>
        <w:left w:val="none" w:sz="0" w:space="0" w:color="auto"/>
        <w:bottom w:val="none" w:sz="0" w:space="0" w:color="auto"/>
        <w:right w:val="none" w:sz="0" w:space="0" w:color="auto"/>
      </w:divBdr>
    </w:div>
    <w:div w:id="1824154600">
      <w:bodyDiv w:val="1"/>
      <w:marLeft w:val="0"/>
      <w:marRight w:val="0"/>
      <w:marTop w:val="0"/>
      <w:marBottom w:val="0"/>
      <w:divBdr>
        <w:top w:val="none" w:sz="0" w:space="0" w:color="auto"/>
        <w:left w:val="none" w:sz="0" w:space="0" w:color="auto"/>
        <w:bottom w:val="none" w:sz="0" w:space="0" w:color="auto"/>
        <w:right w:val="none" w:sz="0" w:space="0" w:color="auto"/>
      </w:divBdr>
    </w:div>
    <w:div w:id="1826436107">
      <w:bodyDiv w:val="1"/>
      <w:marLeft w:val="0"/>
      <w:marRight w:val="0"/>
      <w:marTop w:val="0"/>
      <w:marBottom w:val="0"/>
      <w:divBdr>
        <w:top w:val="none" w:sz="0" w:space="0" w:color="auto"/>
        <w:left w:val="none" w:sz="0" w:space="0" w:color="auto"/>
        <w:bottom w:val="none" w:sz="0" w:space="0" w:color="auto"/>
        <w:right w:val="none" w:sz="0" w:space="0" w:color="auto"/>
      </w:divBdr>
    </w:div>
    <w:div w:id="1834950200">
      <w:bodyDiv w:val="1"/>
      <w:marLeft w:val="0"/>
      <w:marRight w:val="0"/>
      <w:marTop w:val="0"/>
      <w:marBottom w:val="0"/>
      <w:divBdr>
        <w:top w:val="none" w:sz="0" w:space="0" w:color="auto"/>
        <w:left w:val="none" w:sz="0" w:space="0" w:color="auto"/>
        <w:bottom w:val="none" w:sz="0" w:space="0" w:color="auto"/>
        <w:right w:val="none" w:sz="0" w:space="0" w:color="auto"/>
      </w:divBdr>
    </w:div>
    <w:div w:id="1835489041">
      <w:bodyDiv w:val="1"/>
      <w:marLeft w:val="0"/>
      <w:marRight w:val="0"/>
      <w:marTop w:val="0"/>
      <w:marBottom w:val="0"/>
      <w:divBdr>
        <w:top w:val="none" w:sz="0" w:space="0" w:color="auto"/>
        <w:left w:val="none" w:sz="0" w:space="0" w:color="auto"/>
        <w:bottom w:val="none" w:sz="0" w:space="0" w:color="auto"/>
        <w:right w:val="none" w:sz="0" w:space="0" w:color="auto"/>
      </w:divBdr>
    </w:div>
    <w:div w:id="1836529178">
      <w:bodyDiv w:val="1"/>
      <w:marLeft w:val="0"/>
      <w:marRight w:val="0"/>
      <w:marTop w:val="0"/>
      <w:marBottom w:val="0"/>
      <w:divBdr>
        <w:top w:val="none" w:sz="0" w:space="0" w:color="auto"/>
        <w:left w:val="none" w:sz="0" w:space="0" w:color="auto"/>
        <w:bottom w:val="none" w:sz="0" w:space="0" w:color="auto"/>
        <w:right w:val="none" w:sz="0" w:space="0" w:color="auto"/>
      </w:divBdr>
    </w:div>
    <w:div w:id="1847284492">
      <w:bodyDiv w:val="1"/>
      <w:marLeft w:val="0"/>
      <w:marRight w:val="0"/>
      <w:marTop w:val="0"/>
      <w:marBottom w:val="0"/>
      <w:divBdr>
        <w:top w:val="none" w:sz="0" w:space="0" w:color="auto"/>
        <w:left w:val="none" w:sz="0" w:space="0" w:color="auto"/>
        <w:bottom w:val="none" w:sz="0" w:space="0" w:color="auto"/>
        <w:right w:val="none" w:sz="0" w:space="0" w:color="auto"/>
      </w:divBdr>
    </w:div>
    <w:div w:id="1853059217">
      <w:bodyDiv w:val="1"/>
      <w:marLeft w:val="0"/>
      <w:marRight w:val="0"/>
      <w:marTop w:val="0"/>
      <w:marBottom w:val="0"/>
      <w:divBdr>
        <w:top w:val="none" w:sz="0" w:space="0" w:color="auto"/>
        <w:left w:val="none" w:sz="0" w:space="0" w:color="auto"/>
        <w:bottom w:val="none" w:sz="0" w:space="0" w:color="auto"/>
        <w:right w:val="none" w:sz="0" w:space="0" w:color="auto"/>
      </w:divBdr>
    </w:div>
    <w:div w:id="1853762838">
      <w:bodyDiv w:val="1"/>
      <w:marLeft w:val="0"/>
      <w:marRight w:val="0"/>
      <w:marTop w:val="0"/>
      <w:marBottom w:val="0"/>
      <w:divBdr>
        <w:top w:val="none" w:sz="0" w:space="0" w:color="auto"/>
        <w:left w:val="none" w:sz="0" w:space="0" w:color="auto"/>
        <w:bottom w:val="none" w:sz="0" w:space="0" w:color="auto"/>
        <w:right w:val="none" w:sz="0" w:space="0" w:color="auto"/>
      </w:divBdr>
    </w:div>
    <w:div w:id="1867013173">
      <w:bodyDiv w:val="1"/>
      <w:marLeft w:val="0"/>
      <w:marRight w:val="0"/>
      <w:marTop w:val="0"/>
      <w:marBottom w:val="0"/>
      <w:divBdr>
        <w:top w:val="none" w:sz="0" w:space="0" w:color="auto"/>
        <w:left w:val="none" w:sz="0" w:space="0" w:color="auto"/>
        <w:bottom w:val="none" w:sz="0" w:space="0" w:color="auto"/>
        <w:right w:val="none" w:sz="0" w:space="0" w:color="auto"/>
      </w:divBdr>
    </w:div>
    <w:div w:id="1870799449">
      <w:bodyDiv w:val="1"/>
      <w:marLeft w:val="0"/>
      <w:marRight w:val="0"/>
      <w:marTop w:val="0"/>
      <w:marBottom w:val="0"/>
      <w:divBdr>
        <w:top w:val="none" w:sz="0" w:space="0" w:color="auto"/>
        <w:left w:val="none" w:sz="0" w:space="0" w:color="auto"/>
        <w:bottom w:val="none" w:sz="0" w:space="0" w:color="auto"/>
        <w:right w:val="none" w:sz="0" w:space="0" w:color="auto"/>
      </w:divBdr>
    </w:div>
    <w:div w:id="1912349057">
      <w:bodyDiv w:val="1"/>
      <w:marLeft w:val="0"/>
      <w:marRight w:val="0"/>
      <w:marTop w:val="0"/>
      <w:marBottom w:val="0"/>
      <w:divBdr>
        <w:top w:val="none" w:sz="0" w:space="0" w:color="auto"/>
        <w:left w:val="none" w:sz="0" w:space="0" w:color="auto"/>
        <w:bottom w:val="none" w:sz="0" w:space="0" w:color="auto"/>
        <w:right w:val="none" w:sz="0" w:space="0" w:color="auto"/>
      </w:divBdr>
    </w:div>
    <w:div w:id="1922985614">
      <w:bodyDiv w:val="1"/>
      <w:marLeft w:val="0"/>
      <w:marRight w:val="0"/>
      <w:marTop w:val="0"/>
      <w:marBottom w:val="0"/>
      <w:divBdr>
        <w:top w:val="none" w:sz="0" w:space="0" w:color="auto"/>
        <w:left w:val="none" w:sz="0" w:space="0" w:color="auto"/>
        <w:bottom w:val="none" w:sz="0" w:space="0" w:color="auto"/>
        <w:right w:val="none" w:sz="0" w:space="0" w:color="auto"/>
      </w:divBdr>
    </w:div>
    <w:div w:id="1923366298">
      <w:bodyDiv w:val="1"/>
      <w:marLeft w:val="0"/>
      <w:marRight w:val="0"/>
      <w:marTop w:val="0"/>
      <w:marBottom w:val="0"/>
      <w:divBdr>
        <w:top w:val="none" w:sz="0" w:space="0" w:color="auto"/>
        <w:left w:val="none" w:sz="0" w:space="0" w:color="auto"/>
        <w:bottom w:val="none" w:sz="0" w:space="0" w:color="auto"/>
        <w:right w:val="none" w:sz="0" w:space="0" w:color="auto"/>
      </w:divBdr>
    </w:div>
    <w:div w:id="1928537277">
      <w:bodyDiv w:val="1"/>
      <w:marLeft w:val="0"/>
      <w:marRight w:val="0"/>
      <w:marTop w:val="0"/>
      <w:marBottom w:val="0"/>
      <w:divBdr>
        <w:top w:val="none" w:sz="0" w:space="0" w:color="auto"/>
        <w:left w:val="none" w:sz="0" w:space="0" w:color="auto"/>
        <w:bottom w:val="none" w:sz="0" w:space="0" w:color="auto"/>
        <w:right w:val="none" w:sz="0" w:space="0" w:color="auto"/>
      </w:divBdr>
    </w:div>
    <w:div w:id="1934821356">
      <w:bodyDiv w:val="1"/>
      <w:marLeft w:val="0"/>
      <w:marRight w:val="0"/>
      <w:marTop w:val="0"/>
      <w:marBottom w:val="0"/>
      <w:divBdr>
        <w:top w:val="none" w:sz="0" w:space="0" w:color="auto"/>
        <w:left w:val="none" w:sz="0" w:space="0" w:color="auto"/>
        <w:bottom w:val="none" w:sz="0" w:space="0" w:color="auto"/>
        <w:right w:val="none" w:sz="0" w:space="0" w:color="auto"/>
      </w:divBdr>
    </w:div>
    <w:div w:id="1945385203">
      <w:bodyDiv w:val="1"/>
      <w:marLeft w:val="0"/>
      <w:marRight w:val="0"/>
      <w:marTop w:val="0"/>
      <w:marBottom w:val="0"/>
      <w:divBdr>
        <w:top w:val="none" w:sz="0" w:space="0" w:color="auto"/>
        <w:left w:val="none" w:sz="0" w:space="0" w:color="auto"/>
        <w:bottom w:val="none" w:sz="0" w:space="0" w:color="auto"/>
        <w:right w:val="none" w:sz="0" w:space="0" w:color="auto"/>
      </w:divBdr>
    </w:div>
    <w:div w:id="1951232009">
      <w:bodyDiv w:val="1"/>
      <w:marLeft w:val="0"/>
      <w:marRight w:val="0"/>
      <w:marTop w:val="0"/>
      <w:marBottom w:val="0"/>
      <w:divBdr>
        <w:top w:val="none" w:sz="0" w:space="0" w:color="auto"/>
        <w:left w:val="none" w:sz="0" w:space="0" w:color="auto"/>
        <w:bottom w:val="none" w:sz="0" w:space="0" w:color="auto"/>
        <w:right w:val="none" w:sz="0" w:space="0" w:color="auto"/>
      </w:divBdr>
    </w:div>
    <w:div w:id="1968929244">
      <w:bodyDiv w:val="1"/>
      <w:marLeft w:val="0"/>
      <w:marRight w:val="0"/>
      <w:marTop w:val="0"/>
      <w:marBottom w:val="0"/>
      <w:divBdr>
        <w:top w:val="none" w:sz="0" w:space="0" w:color="auto"/>
        <w:left w:val="none" w:sz="0" w:space="0" w:color="auto"/>
        <w:bottom w:val="none" w:sz="0" w:space="0" w:color="auto"/>
        <w:right w:val="none" w:sz="0" w:space="0" w:color="auto"/>
      </w:divBdr>
    </w:div>
    <w:div w:id="1996032449">
      <w:bodyDiv w:val="1"/>
      <w:marLeft w:val="0"/>
      <w:marRight w:val="0"/>
      <w:marTop w:val="0"/>
      <w:marBottom w:val="0"/>
      <w:divBdr>
        <w:top w:val="none" w:sz="0" w:space="0" w:color="auto"/>
        <w:left w:val="none" w:sz="0" w:space="0" w:color="auto"/>
        <w:bottom w:val="none" w:sz="0" w:space="0" w:color="auto"/>
        <w:right w:val="none" w:sz="0" w:space="0" w:color="auto"/>
      </w:divBdr>
    </w:div>
    <w:div w:id="2020351701">
      <w:bodyDiv w:val="1"/>
      <w:marLeft w:val="0"/>
      <w:marRight w:val="0"/>
      <w:marTop w:val="0"/>
      <w:marBottom w:val="0"/>
      <w:divBdr>
        <w:top w:val="none" w:sz="0" w:space="0" w:color="auto"/>
        <w:left w:val="none" w:sz="0" w:space="0" w:color="auto"/>
        <w:bottom w:val="none" w:sz="0" w:space="0" w:color="auto"/>
        <w:right w:val="none" w:sz="0" w:space="0" w:color="auto"/>
      </w:divBdr>
    </w:div>
    <w:div w:id="2027364081">
      <w:bodyDiv w:val="1"/>
      <w:marLeft w:val="0"/>
      <w:marRight w:val="0"/>
      <w:marTop w:val="0"/>
      <w:marBottom w:val="0"/>
      <w:divBdr>
        <w:top w:val="none" w:sz="0" w:space="0" w:color="auto"/>
        <w:left w:val="none" w:sz="0" w:space="0" w:color="auto"/>
        <w:bottom w:val="none" w:sz="0" w:space="0" w:color="auto"/>
        <w:right w:val="none" w:sz="0" w:space="0" w:color="auto"/>
      </w:divBdr>
    </w:div>
    <w:div w:id="2031761593">
      <w:bodyDiv w:val="1"/>
      <w:marLeft w:val="0"/>
      <w:marRight w:val="0"/>
      <w:marTop w:val="0"/>
      <w:marBottom w:val="0"/>
      <w:divBdr>
        <w:top w:val="none" w:sz="0" w:space="0" w:color="auto"/>
        <w:left w:val="none" w:sz="0" w:space="0" w:color="auto"/>
        <w:bottom w:val="none" w:sz="0" w:space="0" w:color="auto"/>
        <w:right w:val="none" w:sz="0" w:space="0" w:color="auto"/>
      </w:divBdr>
    </w:div>
    <w:div w:id="2034115354">
      <w:bodyDiv w:val="1"/>
      <w:marLeft w:val="0"/>
      <w:marRight w:val="0"/>
      <w:marTop w:val="0"/>
      <w:marBottom w:val="0"/>
      <w:divBdr>
        <w:top w:val="none" w:sz="0" w:space="0" w:color="auto"/>
        <w:left w:val="none" w:sz="0" w:space="0" w:color="auto"/>
        <w:bottom w:val="none" w:sz="0" w:space="0" w:color="auto"/>
        <w:right w:val="none" w:sz="0" w:space="0" w:color="auto"/>
      </w:divBdr>
    </w:div>
    <w:div w:id="2041544191">
      <w:bodyDiv w:val="1"/>
      <w:marLeft w:val="0"/>
      <w:marRight w:val="0"/>
      <w:marTop w:val="0"/>
      <w:marBottom w:val="0"/>
      <w:divBdr>
        <w:top w:val="none" w:sz="0" w:space="0" w:color="auto"/>
        <w:left w:val="none" w:sz="0" w:space="0" w:color="auto"/>
        <w:bottom w:val="none" w:sz="0" w:space="0" w:color="auto"/>
        <w:right w:val="none" w:sz="0" w:space="0" w:color="auto"/>
      </w:divBdr>
    </w:div>
    <w:div w:id="2045207303">
      <w:bodyDiv w:val="1"/>
      <w:marLeft w:val="0"/>
      <w:marRight w:val="0"/>
      <w:marTop w:val="0"/>
      <w:marBottom w:val="0"/>
      <w:divBdr>
        <w:top w:val="none" w:sz="0" w:space="0" w:color="auto"/>
        <w:left w:val="none" w:sz="0" w:space="0" w:color="auto"/>
        <w:bottom w:val="none" w:sz="0" w:space="0" w:color="auto"/>
        <w:right w:val="none" w:sz="0" w:space="0" w:color="auto"/>
      </w:divBdr>
    </w:div>
    <w:div w:id="2047943878">
      <w:bodyDiv w:val="1"/>
      <w:marLeft w:val="0"/>
      <w:marRight w:val="0"/>
      <w:marTop w:val="0"/>
      <w:marBottom w:val="0"/>
      <w:divBdr>
        <w:top w:val="none" w:sz="0" w:space="0" w:color="auto"/>
        <w:left w:val="none" w:sz="0" w:space="0" w:color="auto"/>
        <w:bottom w:val="none" w:sz="0" w:space="0" w:color="auto"/>
        <w:right w:val="none" w:sz="0" w:space="0" w:color="auto"/>
      </w:divBdr>
    </w:div>
    <w:div w:id="2050566086">
      <w:bodyDiv w:val="1"/>
      <w:marLeft w:val="0"/>
      <w:marRight w:val="0"/>
      <w:marTop w:val="0"/>
      <w:marBottom w:val="0"/>
      <w:divBdr>
        <w:top w:val="none" w:sz="0" w:space="0" w:color="auto"/>
        <w:left w:val="none" w:sz="0" w:space="0" w:color="auto"/>
        <w:bottom w:val="none" w:sz="0" w:space="0" w:color="auto"/>
        <w:right w:val="none" w:sz="0" w:space="0" w:color="auto"/>
      </w:divBdr>
    </w:div>
    <w:div w:id="2056000374">
      <w:bodyDiv w:val="1"/>
      <w:marLeft w:val="0"/>
      <w:marRight w:val="0"/>
      <w:marTop w:val="0"/>
      <w:marBottom w:val="0"/>
      <w:divBdr>
        <w:top w:val="none" w:sz="0" w:space="0" w:color="auto"/>
        <w:left w:val="none" w:sz="0" w:space="0" w:color="auto"/>
        <w:bottom w:val="none" w:sz="0" w:space="0" w:color="auto"/>
        <w:right w:val="none" w:sz="0" w:space="0" w:color="auto"/>
      </w:divBdr>
    </w:div>
    <w:div w:id="2081170272">
      <w:bodyDiv w:val="1"/>
      <w:marLeft w:val="0"/>
      <w:marRight w:val="0"/>
      <w:marTop w:val="0"/>
      <w:marBottom w:val="0"/>
      <w:divBdr>
        <w:top w:val="none" w:sz="0" w:space="0" w:color="auto"/>
        <w:left w:val="none" w:sz="0" w:space="0" w:color="auto"/>
        <w:bottom w:val="none" w:sz="0" w:space="0" w:color="auto"/>
        <w:right w:val="none" w:sz="0" w:space="0" w:color="auto"/>
      </w:divBdr>
    </w:div>
    <w:div w:id="2081825838">
      <w:bodyDiv w:val="1"/>
      <w:marLeft w:val="0"/>
      <w:marRight w:val="0"/>
      <w:marTop w:val="0"/>
      <w:marBottom w:val="0"/>
      <w:divBdr>
        <w:top w:val="none" w:sz="0" w:space="0" w:color="auto"/>
        <w:left w:val="none" w:sz="0" w:space="0" w:color="auto"/>
        <w:bottom w:val="none" w:sz="0" w:space="0" w:color="auto"/>
        <w:right w:val="none" w:sz="0" w:space="0" w:color="auto"/>
      </w:divBdr>
    </w:div>
    <w:div w:id="2081898175">
      <w:bodyDiv w:val="1"/>
      <w:marLeft w:val="0"/>
      <w:marRight w:val="0"/>
      <w:marTop w:val="0"/>
      <w:marBottom w:val="0"/>
      <w:divBdr>
        <w:top w:val="none" w:sz="0" w:space="0" w:color="auto"/>
        <w:left w:val="none" w:sz="0" w:space="0" w:color="auto"/>
        <w:bottom w:val="none" w:sz="0" w:space="0" w:color="auto"/>
        <w:right w:val="none" w:sz="0" w:space="0" w:color="auto"/>
      </w:divBdr>
    </w:div>
    <w:div w:id="2089574343">
      <w:bodyDiv w:val="1"/>
      <w:marLeft w:val="0"/>
      <w:marRight w:val="0"/>
      <w:marTop w:val="0"/>
      <w:marBottom w:val="0"/>
      <w:divBdr>
        <w:top w:val="none" w:sz="0" w:space="0" w:color="auto"/>
        <w:left w:val="none" w:sz="0" w:space="0" w:color="auto"/>
        <w:bottom w:val="none" w:sz="0" w:space="0" w:color="auto"/>
        <w:right w:val="none" w:sz="0" w:space="0" w:color="auto"/>
      </w:divBdr>
    </w:div>
    <w:div w:id="2094548829">
      <w:bodyDiv w:val="1"/>
      <w:marLeft w:val="0"/>
      <w:marRight w:val="0"/>
      <w:marTop w:val="0"/>
      <w:marBottom w:val="0"/>
      <w:divBdr>
        <w:top w:val="none" w:sz="0" w:space="0" w:color="auto"/>
        <w:left w:val="none" w:sz="0" w:space="0" w:color="auto"/>
        <w:bottom w:val="none" w:sz="0" w:space="0" w:color="auto"/>
        <w:right w:val="none" w:sz="0" w:space="0" w:color="auto"/>
      </w:divBdr>
    </w:div>
    <w:div w:id="2097510776">
      <w:bodyDiv w:val="1"/>
      <w:marLeft w:val="0"/>
      <w:marRight w:val="0"/>
      <w:marTop w:val="0"/>
      <w:marBottom w:val="0"/>
      <w:divBdr>
        <w:top w:val="none" w:sz="0" w:space="0" w:color="auto"/>
        <w:left w:val="none" w:sz="0" w:space="0" w:color="auto"/>
        <w:bottom w:val="none" w:sz="0" w:space="0" w:color="auto"/>
        <w:right w:val="none" w:sz="0" w:space="0" w:color="auto"/>
      </w:divBdr>
    </w:div>
    <w:div w:id="2110931198">
      <w:bodyDiv w:val="1"/>
      <w:marLeft w:val="0"/>
      <w:marRight w:val="0"/>
      <w:marTop w:val="0"/>
      <w:marBottom w:val="0"/>
      <w:divBdr>
        <w:top w:val="none" w:sz="0" w:space="0" w:color="auto"/>
        <w:left w:val="none" w:sz="0" w:space="0" w:color="auto"/>
        <w:bottom w:val="none" w:sz="0" w:space="0" w:color="auto"/>
        <w:right w:val="none" w:sz="0" w:space="0" w:color="auto"/>
      </w:divBdr>
    </w:div>
    <w:div w:id="2112243136">
      <w:bodyDiv w:val="1"/>
      <w:marLeft w:val="0"/>
      <w:marRight w:val="0"/>
      <w:marTop w:val="0"/>
      <w:marBottom w:val="0"/>
      <w:divBdr>
        <w:top w:val="none" w:sz="0" w:space="0" w:color="auto"/>
        <w:left w:val="none" w:sz="0" w:space="0" w:color="auto"/>
        <w:bottom w:val="none" w:sz="0" w:space="0" w:color="auto"/>
        <w:right w:val="none" w:sz="0" w:space="0" w:color="auto"/>
      </w:divBdr>
    </w:div>
    <w:div w:id="2112627971">
      <w:bodyDiv w:val="1"/>
      <w:marLeft w:val="0"/>
      <w:marRight w:val="0"/>
      <w:marTop w:val="0"/>
      <w:marBottom w:val="0"/>
      <w:divBdr>
        <w:top w:val="none" w:sz="0" w:space="0" w:color="auto"/>
        <w:left w:val="none" w:sz="0" w:space="0" w:color="auto"/>
        <w:bottom w:val="none" w:sz="0" w:space="0" w:color="auto"/>
        <w:right w:val="none" w:sz="0" w:space="0" w:color="auto"/>
      </w:divBdr>
    </w:div>
    <w:div w:id="2122450869">
      <w:bodyDiv w:val="1"/>
      <w:marLeft w:val="0"/>
      <w:marRight w:val="0"/>
      <w:marTop w:val="0"/>
      <w:marBottom w:val="0"/>
      <w:divBdr>
        <w:top w:val="none" w:sz="0" w:space="0" w:color="auto"/>
        <w:left w:val="none" w:sz="0" w:space="0" w:color="auto"/>
        <w:bottom w:val="none" w:sz="0" w:space="0" w:color="auto"/>
        <w:right w:val="none" w:sz="0" w:space="0" w:color="auto"/>
      </w:divBdr>
    </w:div>
    <w:div w:id="213405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htsdo.org/snomed-ct/get-snomed-c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ama-assn.org/practice-management/cpt-current-procedural-terminology"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HL7.org/legal/ippolicy.cfm%20"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hyperlink" Target="http://www.HL7.org/implement/standards/index.cf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www.hl7.org/legal/ippolicy.cfm?ref=nav" TargetMode="External"/><Relationship Id="rId14" Type="http://schemas.openxmlformats.org/officeDocument/2006/relationships/hyperlink" Target="http://www.nuc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8D8744-D55B-4F89-BDC5-ED68E7181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521</Pages>
  <Words>158069</Words>
  <Characters>900998</Characters>
  <Application>Microsoft Office Word</Application>
  <DocSecurity>0</DocSecurity>
  <Lines>7508</Lines>
  <Paragraphs>2113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 Heras</dc:creator>
  <cp:lastModifiedBy>Yan Heras</cp:lastModifiedBy>
  <cp:revision>48</cp:revision>
  <cp:lastPrinted>2018-03-30T19:19:00Z</cp:lastPrinted>
  <dcterms:created xsi:type="dcterms:W3CDTF">2019-05-31T15:24:00Z</dcterms:created>
  <dcterms:modified xsi:type="dcterms:W3CDTF">2021-03-01T17:32:00Z</dcterms:modified>
</cp:coreProperties>
</file>